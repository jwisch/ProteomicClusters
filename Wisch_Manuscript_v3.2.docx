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19D437" w14:textId="77A45433" w:rsidR="008172D8" w:rsidRPr="00D03637" w:rsidRDefault="004D1F99">
      <w:pPr>
        <w:suppressLineNumbers/>
        <w:jc w:val="center"/>
        <w:rPr>
          <w:rFonts w:ascii="Times New Roman" w:hAnsi="Times New Roman" w:cs="Times New Roman"/>
          <w:b/>
          <w:sz w:val="36"/>
          <w:szCs w:val="36"/>
          <w:rPrChange w:id="0" w:author="Wisch, Julie" w:date="2022-10-17T09:14:00Z">
            <w:rPr>
              <w:rFonts w:ascii="Times New Roman" w:hAnsi="Times New Roman" w:cs="Times New Roman"/>
              <w:b/>
              <w:sz w:val="36"/>
              <w:szCs w:val="36"/>
            </w:rPr>
          </w:rPrChange>
        </w:rPr>
        <w:pPrChange w:id="1" w:author="Wisch, Julie" w:date="2022-09-28T14:49:00Z">
          <w:pPr>
            <w:jc w:val="center"/>
          </w:pPr>
        </w:pPrChange>
      </w:pPr>
      <w:r w:rsidRPr="00D03637">
        <w:rPr>
          <w:rFonts w:ascii="Times New Roman" w:hAnsi="Times New Roman" w:cs="Times New Roman"/>
          <w:b/>
          <w:sz w:val="36"/>
          <w:szCs w:val="36"/>
        </w:rPr>
        <w:t>Proteomic Clusters Underlie Heterogeneity in Preclinical A</w:t>
      </w:r>
      <w:ins w:id="2" w:author="Wisch, Julie" w:date="2022-09-13T09:59:00Z">
        <w:r w:rsidR="005E4701" w:rsidRPr="00D03637">
          <w:rPr>
            <w:rFonts w:ascii="Times New Roman" w:hAnsi="Times New Roman" w:cs="Times New Roman"/>
            <w:b/>
            <w:sz w:val="36"/>
            <w:szCs w:val="36"/>
          </w:rPr>
          <w:t xml:space="preserve">lzheimer </w:t>
        </w:r>
      </w:ins>
      <w:r w:rsidRPr="00D03637">
        <w:rPr>
          <w:rFonts w:ascii="Times New Roman" w:hAnsi="Times New Roman" w:cs="Times New Roman"/>
          <w:b/>
          <w:sz w:val="36"/>
          <w:szCs w:val="36"/>
          <w:rPrChange w:id="3" w:author="Wisch, Julie" w:date="2022-10-17T09:14:00Z">
            <w:rPr>
              <w:rFonts w:ascii="Times New Roman" w:hAnsi="Times New Roman" w:cs="Times New Roman"/>
              <w:b/>
              <w:sz w:val="36"/>
              <w:szCs w:val="36"/>
            </w:rPr>
          </w:rPrChange>
        </w:rPr>
        <w:t>D</w:t>
      </w:r>
      <w:ins w:id="4" w:author="Wisch, Julie" w:date="2022-09-13T09:59:00Z">
        <w:r w:rsidR="005E4701" w:rsidRPr="00D03637">
          <w:rPr>
            <w:rFonts w:ascii="Times New Roman" w:hAnsi="Times New Roman" w:cs="Times New Roman"/>
            <w:b/>
            <w:sz w:val="36"/>
            <w:szCs w:val="36"/>
            <w:rPrChange w:id="5" w:author="Wisch, Julie" w:date="2022-10-17T09:14:00Z">
              <w:rPr>
                <w:rFonts w:ascii="Times New Roman" w:hAnsi="Times New Roman" w:cs="Times New Roman"/>
                <w:b/>
                <w:sz w:val="36"/>
                <w:szCs w:val="36"/>
              </w:rPr>
            </w:rPrChange>
          </w:rPr>
          <w:t>isease</w:t>
        </w:r>
      </w:ins>
      <w:r w:rsidRPr="00D03637">
        <w:rPr>
          <w:rFonts w:ascii="Times New Roman" w:hAnsi="Times New Roman" w:cs="Times New Roman"/>
          <w:b/>
          <w:sz w:val="36"/>
          <w:szCs w:val="36"/>
          <w:rPrChange w:id="6" w:author="Wisch, Julie" w:date="2022-10-17T09:14:00Z">
            <w:rPr>
              <w:rFonts w:ascii="Times New Roman" w:hAnsi="Times New Roman" w:cs="Times New Roman"/>
              <w:b/>
              <w:sz w:val="36"/>
              <w:szCs w:val="36"/>
            </w:rPr>
          </w:rPrChange>
        </w:rPr>
        <w:t xml:space="preserve"> Progression </w:t>
      </w:r>
    </w:p>
    <w:p w14:paraId="4BEF2D94" w14:textId="77777777" w:rsidR="008172D8" w:rsidRPr="00D03637" w:rsidRDefault="008172D8">
      <w:pPr>
        <w:suppressLineNumbers/>
        <w:rPr>
          <w:rFonts w:ascii="Times New Roman" w:hAnsi="Times New Roman" w:cs="Times New Roman"/>
          <w:sz w:val="24"/>
          <w:szCs w:val="24"/>
          <w:rPrChange w:id="7" w:author="Wisch, Julie" w:date="2022-10-17T09:14:00Z">
            <w:rPr>
              <w:rFonts w:ascii="Times New Roman" w:hAnsi="Times New Roman" w:cs="Times New Roman"/>
              <w:sz w:val="24"/>
              <w:szCs w:val="24"/>
            </w:rPr>
          </w:rPrChange>
        </w:rPr>
        <w:pPrChange w:id="8" w:author="Wisch, Julie" w:date="2022-09-28T14:49:00Z">
          <w:pPr/>
        </w:pPrChange>
      </w:pPr>
    </w:p>
    <w:p w14:paraId="6EF976D7" w14:textId="04A9BCAB" w:rsidR="008172D8" w:rsidRPr="00D03637" w:rsidRDefault="008172D8">
      <w:pPr>
        <w:suppressLineNumbers/>
        <w:rPr>
          <w:rFonts w:ascii="Times New Roman" w:hAnsi="Times New Roman" w:cs="Times New Roman"/>
          <w:sz w:val="24"/>
          <w:szCs w:val="24"/>
          <w:rPrChange w:id="9" w:author="Wisch, Julie" w:date="2022-10-17T09:14:00Z">
            <w:rPr>
              <w:rFonts w:ascii="Times New Roman" w:hAnsi="Times New Roman" w:cs="Times New Roman"/>
              <w:sz w:val="24"/>
              <w:szCs w:val="24"/>
            </w:rPr>
          </w:rPrChange>
        </w:rPr>
        <w:pPrChange w:id="10" w:author="Wisch, Julie" w:date="2022-09-28T14:49:00Z">
          <w:pPr/>
        </w:pPrChange>
      </w:pPr>
      <w:r w:rsidRPr="00D03637">
        <w:rPr>
          <w:rFonts w:ascii="Times New Roman" w:hAnsi="Times New Roman" w:cs="Times New Roman"/>
          <w:sz w:val="24"/>
          <w:szCs w:val="24"/>
          <w:rPrChange w:id="11" w:author="Wisch, Julie" w:date="2022-10-17T09:14:00Z">
            <w:rPr>
              <w:rFonts w:ascii="Times New Roman" w:hAnsi="Times New Roman" w:cs="Times New Roman"/>
              <w:sz w:val="24"/>
              <w:szCs w:val="24"/>
            </w:rPr>
          </w:rPrChange>
        </w:rPr>
        <w:t>Julie K. Wisch PhD</w:t>
      </w:r>
      <w:r w:rsidRPr="00D03637">
        <w:rPr>
          <w:rFonts w:ascii="Times New Roman" w:hAnsi="Times New Roman" w:cs="Times New Roman"/>
          <w:sz w:val="24"/>
          <w:szCs w:val="24"/>
          <w:vertAlign w:val="superscript"/>
          <w:rPrChange w:id="12" w:author="Wisch, Julie" w:date="2022-10-17T09:14:00Z">
            <w:rPr>
              <w:rFonts w:ascii="Times New Roman" w:hAnsi="Times New Roman" w:cs="Times New Roman"/>
              <w:sz w:val="24"/>
              <w:szCs w:val="24"/>
              <w:vertAlign w:val="superscript"/>
            </w:rPr>
          </w:rPrChange>
        </w:rPr>
        <w:t>1</w:t>
      </w:r>
      <w:r w:rsidR="000D7C65" w:rsidRPr="00D03637">
        <w:rPr>
          <w:rFonts w:ascii="Times New Roman" w:hAnsi="Times New Roman" w:cs="Times New Roman"/>
          <w:sz w:val="24"/>
          <w:szCs w:val="24"/>
          <w:rPrChange w:id="13" w:author="Wisch, Julie" w:date="2022-10-17T09:14:00Z">
            <w:rPr>
              <w:rFonts w:ascii="Times New Roman" w:hAnsi="Times New Roman" w:cs="Times New Roman"/>
              <w:sz w:val="24"/>
              <w:szCs w:val="24"/>
            </w:rPr>
          </w:rPrChange>
        </w:rPr>
        <w:t xml:space="preserve"> (julie.wisch@wustl.edu)</w:t>
      </w:r>
      <w:r w:rsidRPr="00D03637">
        <w:rPr>
          <w:rFonts w:ascii="Times New Roman" w:hAnsi="Times New Roman" w:cs="Times New Roman"/>
          <w:sz w:val="24"/>
          <w:szCs w:val="24"/>
          <w:rPrChange w:id="14" w:author="Wisch, Julie" w:date="2022-10-17T09:14:00Z">
            <w:rPr>
              <w:rFonts w:ascii="Times New Roman" w:hAnsi="Times New Roman" w:cs="Times New Roman"/>
              <w:sz w:val="24"/>
              <w:szCs w:val="24"/>
            </w:rPr>
          </w:rPrChange>
        </w:rPr>
        <w:t>, Omar H. Butt, MD, PhD</w:t>
      </w:r>
      <w:r w:rsidRPr="00D03637">
        <w:rPr>
          <w:rFonts w:ascii="Times New Roman" w:hAnsi="Times New Roman" w:cs="Times New Roman"/>
          <w:sz w:val="24"/>
          <w:szCs w:val="24"/>
          <w:vertAlign w:val="superscript"/>
          <w:rPrChange w:id="15" w:author="Wisch, Julie" w:date="2022-10-17T09:14:00Z">
            <w:rPr>
              <w:rFonts w:ascii="Times New Roman" w:hAnsi="Times New Roman" w:cs="Times New Roman"/>
              <w:sz w:val="24"/>
              <w:szCs w:val="24"/>
              <w:vertAlign w:val="superscript"/>
            </w:rPr>
          </w:rPrChange>
        </w:rPr>
        <w:t>1</w:t>
      </w:r>
      <w:r w:rsidR="000D7C65" w:rsidRPr="00D03637">
        <w:rPr>
          <w:rFonts w:ascii="Times New Roman" w:hAnsi="Times New Roman" w:cs="Times New Roman"/>
          <w:sz w:val="24"/>
          <w:szCs w:val="24"/>
          <w:rPrChange w:id="16" w:author="Wisch, Julie" w:date="2022-10-17T09:14:00Z">
            <w:rPr>
              <w:rFonts w:ascii="Times New Roman" w:hAnsi="Times New Roman" w:cs="Times New Roman"/>
              <w:sz w:val="24"/>
              <w:szCs w:val="24"/>
            </w:rPr>
          </w:rPrChange>
        </w:rPr>
        <w:t xml:space="preserve"> (omarhbutt@wustl.edu)</w:t>
      </w:r>
      <w:r w:rsidRPr="00D03637">
        <w:rPr>
          <w:rFonts w:ascii="Times New Roman" w:hAnsi="Times New Roman" w:cs="Times New Roman"/>
          <w:sz w:val="24"/>
          <w:szCs w:val="24"/>
          <w:rPrChange w:id="17" w:author="Wisch, Julie" w:date="2022-10-17T09:14:00Z">
            <w:rPr>
              <w:rFonts w:ascii="Times New Roman" w:hAnsi="Times New Roman" w:cs="Times New Roman"/>
              <w:sz w:val="24"/>
              <w:szCs w:val="24"/>
            </w:rPr>
          </w:rPrChange>
        </w:rPr>
        <w:t xml:space="preserve">, </w:t>
      </w:r>
      <w:r w:rsidR="00DE7F76" w:rsidRPr="00D03637">
        <w:rPr>
          <w:rFonts w:ascii="Times New Roman" w:hAnsi="Times New Roman" w:cs="Times New Roman"/>
          <w:sz w:val="24"/>
          <w:szCs w:val="24"/>
          <w:rPrChange w:id="18" w:author="Wisch, Julie" w:date="2022-10-17T09:14:00Z">
            <w:rPr>
              <w:rFonts w:ascii="Times New Roman" w:hAnsi="Times New Roman" w:cs="Times New Roman"/>
              <w:sz w:val="24"/>
              <w:szCs w:val="24"/>
            </w:rPr>
          </w:rPrChange>
        </w:rPr>
        <w:t xml:space="preserve">Brian </w:t>
      </w:r>
      <w:r w:rsidR="007470EC" w:rsidRPr="00D03637">
        <w:rPr>
          <w:rFonts w:ascii="Times New Roman" w:hAnsi="Times New Roman" w:cs="Times New Roman"/>
          <w:sz w:val="24"/>
          <w:szCs w:val="24"/>
          <w:rPrChange w:id="19" w:author="Wisch, Julie" w:date="2022-10-17T09:14:00Z">
            <w:rPr>
              <w:rFonts w:ascii="Times New Roman" w:hAnsi="Times New Roman" w:cs="Times New Roman"/>
              <w:sz w:val="24"/>
              <w:szCs w:val="24"/>
            </w:rPr>
          </w:rPrChange>
        </w:rPr>
        <w:t xml:space="preserve">A. </w:t>
      </w:r>
      <w:r w:rsidR="00DE7F76" w:rsidRPr="00D03637">
        <w:rPr>
          <w:rFonts w:ascii="Times New Roman" w:hAnsi="Times New Roman" w:cs="Times New Roman"/>
          <w:sz w:val="24"/>
          <w:szCs w:val="24"/>
          <w:rPrChange w:id="20" w:author="Wisch, Julie" w:date="2022-10-17T09:14:00Z">
            <w:rPr>
              <w:rFonts w:ascii="Times New Roman" w:hAnsi="Times New Roman" w:cs="Times New Roman"/>
              <w:sz w:val="24"/>
              <w:szCs w:val="24"/>
            </w:rPr>
          </w:rPrChange>
        </w:rPr>
        <w:t>Gordon PhD</w:t>
      </w:r>
      <w:r w:rsidR="00B7671B" w:rsidRPr="00D03637">
        <w:rPr>
          <w:rFonts w:ascii="Times New Roman" w:hAnsi="Times New Roman" w:cs="Times New Roman"/>
          <w:sz w:val="24"/>
          <w:szCs w:val="24"/>
          <w:vertAlign w:val="superscript"/>
          <w:rPrChange w:id="21" w:author="Wisch, Julie" w:date="2022-10-17T09:14:00Z">
            <w:rPr>
              <w:rFonts w:ascii="Times New Roman" w:hAnsi="Times New Roman" w:cs="Times New Roman"/>
              <w:sz w:val="24"/>
              <w:szCs w:val="24"/>
              <w:vertAlign w:val="superscript"/>
            </w:rPr>
          </w:rPrChange>
        </w:rPr>
        <w:t>2</w:t>
      </w:r>
      <w:r w:rsidR="0027736F" w:rsidRPr="00D03637">
        <w:rPr>
          <w:rFonts w:ascii="Times New Roman" w:hAnsi="Times New Roman" w:cs="Times New Roman"/>
          <w:sz w:val="24"/>
          <w:szCs w:val="24"/>
          <w:vertAlign w:val="superscript"/>
          <w:rPrChange w:id="22" w:author="Wisch, Julie" w:date="2022-10-17T09:14:00Z">
            <w:rPr>
              <w:rFonts w:ascii="Times New Roman" w:hAnsi="Times New Roman" w:cs="Times New Roman"/>
              <w:sz w:val="24"/>
              <w:szCs w:val="24"/>
              <w:vertAlign w:val="superscript"/>
            </w:rPr>
          </w:rPrChange>
        </w:rPr>
        <w:t>,3,6</w:t>
      </w:r>
      <w:r w:rsidR="000D7C65" w:rsidRPr="00D03637">
        <w:rPr>
          <w:rFonts w:ascii="Times New Roman" w:hAnsi="Times New Roman" w:cs="Times New Roman"/>
          <w:sz w:val="24"/>
          <w:szCs w:val="24"/>
          <w:rPrChange w:id="23" w:author="Wisch, Julie" w:date="2022-10-17T09:14:00Z">
            <w:rPr>
              <w:rFonts w:ascii="Times New Roman" w:hAnsi="Times New Roman" w:cs="Times New Roman"/>
              <w:sz w:val="24"/>
              <w:szCs w:val="24"/>
            </w:rPr>
          </w:rPrChange>
        </w:rPr>
        <w:t xml:space="preserve"> (bagordon@wustl.edu)</w:t>
      </w:r>
      <w:r w:rsidR="00DE7F76" w:rsidRPr="00D03637">
        <w:rPr>
          <w:rFonts w:ascii="Times New Roman" w:hAnsi="Times New Roman" w:cs="Times New Roman"/>
          <w:sz w:val="24"/>
          <w:szCs w:val="24"/>
          <w:rPrChange w:id="24" w:author="Wisch, Julie" w:date="2022-10-17T09:14:00Z">
            <w:rPr>
              <w:rFonts w:ascii="Times New Roman" w:hAnsi="Times New Roman" w:cs="Times New Roman"/>
              <w:sz w:val="24"/>
              <w:szCs w:val="24"/>
            </w:rPr>
          </w:rPrChange>
        </w:rPr>
        <w:t xml:space="preserve">, </w:t>
      </w:r>
      <w:r w:rsidRPr="00D03637">
        <w:rPr>
          <w:rFonts w:ascii="Times New Roman" w:hAnsi="Times New Roman" w:cs="Times New Roman"/>
          <w:sz w:val="24"/>
          <w:szCs w:val="24"/>
          <w:rPrChange w:id="25" w:author="Wisch, Julie" w:date="2022-10-17T09:14:00Z">
            <w:rPr>
              <w:rFonts w:ascii="Times New Roman" w:hAnsi="Times New Roman" w:cs="Times New Roman"/>
              <w:sz w:val="24"/>
              <w:szCs w:val="24"/>
            </w:rPr>
          </w:rPrChange>
        </w:rPr>
        <w:t>Suzanne E. Schindler, MD, PhD</w:t>
      </w:r>
      <w:r w:rsidR="007114F0" w:rsidRPr="00D03637">
        <w:rPr>
          <w:rFonts w:ascii="Times New Roman" w:hAnsi="Times New Roman" w:cs="Times New Roman"/>
          <w:sz w:val="24"/>
          <w:szCs w:val="24"/>
          <w:vertAlign w:val="superscript"/>
          <w:rPrChange w:id="26" w:author="Wisch, Julie" w:date="2022-10-17T09:14:00Z">
            <w:rPr>
              <w:rFonts w:ascii="Times New Roman" w:hAnsi="Times New Roman" w:cs="Times New Roman"/>
              <w:sz w:val="24"/>
              <w:szCs w:val="24"/>
              <w:vertAlign w:val="superscript"/>
            </w:rPr>
          </w:rPrChange>
        </w:rPr>
        <w:t>1,</w:t>
      </w:r>
      <w:r w:rsidR="00B7671B" w:rsidRPr="00D03637">
        <w:rPr>
          <w:rFonts w:ascii="Times New Roman" w:hAnsi="Times New Roman" w:cs="Times New Roman"/>
          <w:sz w:val="24"/>
          <w:szCs w:val="24"/>
          <w:vertAlign w:val="superscript"/>
          <w:rPrChange w:id="27" w:author="Wisch, Julie" w:date="2022-10-17T09:14:00Z">
            <w:rPr>
              <w:rFonts w:ascii="Times New Roman" w:hAnsi="Times New Roman" w:cs="Times New Roman"/>
              <w:sz w:val="24"/>
              <w:szCs w:val="24"/>
              <w:vertAlign w:val="superscript"/>
            </w:rPr>
          </w:rPrChange>
        </w:rPr>
        <w:t>6</w:t>
      </w:r>
      <w:r w:rsidR="000D7C65" w:rsidRPr="00D03637">
        <w:rPr>
          <w:rFonts w:ascii="Times New Roman" w:hAnsi="Times New Roman" w:cs="Times New Roman"/>
          <w:sz w:val="24"/>
          <w:szCs w:val="24"/>
          <w:rPrChange w:id="28" w:author="Wisch, Julie" w:date="2022-10-17T09:14:00Z">
            <w:rPr>
              <w:rFonts w:ascii="Times New Roman" w:hAnsi="Times New Roman" w:cs="Times New Roman"/>
              <w:sz w:val="24"/>
              <w:szCs w:val="24"/>
            </w:rPr>
          </w:rPrChange>
        </w:rPr>
        <w:t xml:space="preserve"> (schindler.s.e@wustl.edu)</w:t>
      </w:r>
      <w:r w:rsidRPr="00D03637">
        <w:rPr>
          <w:rFonts w:ascii="Times New Roman" w:hAnsi="Times New Roman" w:cs="Times New Roman"/>
          <w:sz w:val="24"/>
          <w:szCs w:val="24"/>
          <w:rPrChange w:id="29" w:author="Wisch, Julie" w:date="2022-10-17T09:14:00Z">
            <w:rPr>
              <w:rFonts w:ascii="Times New Roman" w:hAnsi="Times New Roman" w:cs="Times New Roman"/>
              <w:sz w:val="24"/>
              <w:szCs w:val="24"/>
            </w:rPr>
          </w:rPrChange>
        </w:rPr>
        <w:t xml:space="preserve">, </w:t>
      </w:r>
      <w:r w:rsidR="007543B4" w:rsidRPr="00D03637">
        <w:rPr>
          <w:rFonts w:ascii="Times New Roman" w:hAnsi="Times New Roman" w:cs="Times New Roman"/>
          <w:sz w:val="24"/>
          <w:szCs w:val="24"/>
          <w:rPrChange w:id="30" w:author="Wisch, Julie" w:date="2022-10-17T09:14:00Z">
            <w:rPr>
              <w:rFonts w:ascii="Times New Roman" w:hAnsi="Times New Roman" w:cs="Times New Roman"/>
              <w:sz w:val="24"/>
              <w:szCs w:val="24"/>
            </w:rPr>
          </w:rPrChange>
        </w:rPr>
        <w:t xml:space="preserve">Anne </w:t>
      </w:r>
      <w:r w:rsidR="007470EC" w:rsidRPr="00D03637">
        <w:rPr>
          <w:rFonts w:ascii="Times New Roman" w:hAnsi="Times New Roman" w:cs="Times New Roman"/>
          <w:sz w:val="24"/>
          <w:szCs w:val="24"/>
          <w:rPrChange w:id="31" w:author="Wisch, Julie" w:date="2022-10-17T09:14:00Z">
            <w:rPr>
              <w:rFonts w:ascii="Times New Roman" w:hAnsi="Times New Roman" w:cs="Times New Roman"/>
              <w:sz w:val="24"/>
              <w:szCs w:val="24"/>
            </w:rPr>
          </w:rPrChange>
        </w:rPr>
        <w:t xml:space="preserve">M. </w:t>
      </w:r>
      <w:r w:rsidR="007543B4" w:rsidRPr="00D03637">
        <w:rPr>
          <w:rFonts w:ascii="Times New Roman" w:hAnsi="Times New Roman" w:cs="Times New Roman"/>
          <w:sz w:val="24"/>
          <w:szCs w:val="24"/>
          <w:rPrChange w:id="32" w:author="Wisch, Julie" w:date="2022-10-17T09:14:00Z">
            <w:rPr>
              <w:rFonts w:ascii="Times New Roman" w:hAnsi="Times New Roman" w:cs="Times New Roman"/>
              <w:sz w:val="24"/>
              <w:szCs w:val="24"/>
            </w:rPr>
          </w:rPrChange>
        </w:rPr>
        <w:t>Fagan, PhD</w:t>
      </w:r>
      <w:r w:rsidR="007470EC" w:rsidRPr="00D03637">
        <w:rPr>
          <w:rFonts w:ascii="Times New Roman" w:hAnsi="Times New Roman" w:cs="Times New Roman"/>
          <w:sz w:val="24"/>
          <w:szCs w:val="24"/>
          <w:vertAlign w:val="superscript"/>
          <w:rPrChange w:id="33" w:author="Wisch, Julie" w:date="2022-10-17T09:14:00Z">
            <w:rPr>
              <w:rFonts w:ascii="Times New Roman" w:hAnsi="Times New Roman" w:cs="Times New Roman"/>
              <w:sz w:val="24"/>
              <w:szCs w:val="24"/>
              <w:vertAlign w:val="superscript"/>
            </w:rPr>
          </w:rPrChange>
        </w:rPr>
        <w:t>1</w:t>
      </w:r>
      <w:r w:rsidR="0027736F" w:rsidRPr="00D03637">
        <w:rPr>
          <w:rFonts w:ascii="Times New Roman" w:hAnsi="Times New Roman" w:cs="Times New Roman"/>
          <w:sz w:val="24"/>
          <w:szCs w:val="24"/>
          <w:vertAlign w:val="superscript"/>
          <w:rPrChange w:id="34" w:author="Wisch, Julie" w:date="2022-10-17T09:14:00Z">
            <w:rPr>
              <w:rFonts w:ascii="Times New Roman" w:hAnsi="Times New Roman" w:cs="Times New Roman"/>
              <w:sz w:val="24"/>
              <w:szCs w:val="24"/>
              <w:vertAlign w:val="superscript"/>
            </w:rPr>
          </w:rPrChange>
        </w:rPr>
        <w:t>,6</w:t>
      </w:r>
      <w:r w:rsidR="000D7C65" w:rsidRPr="00D03637">
        <w:rPr>
          <w:rFonts w:ascii="Times New Roman" w:hAnsi="Times New Roman" w:cs="Times New Roman"/>
          <w:sz w:val="24"/>
          <w:szCs w:val="24"/>
          <w:rPrChange w:id="35" w:author="Wisch, Julie" w:date="2022-10-17T09:14:00Z">
            <w:rPr>
              <w:rFonts w:ascii="Times New Roman" w:hAnsi="Times New Roman" w:cs="Times New Roman"/>
              <w:sz w:val="24"/>
              <w:szCs w:val="24"/>
            </w:rPr>
          </w:rPrChange>
        </w:rPr>
        <w:t xml:space="preserve"> (</w:t>
      </w:r>
      <w:r w:rsidR="006761F9" w:rsidRPr="00D03637">
        <w:fldChar w:fldCharType="begin"/>
      </w:r>
      <w:r w:rsidR="006761F9" w:rsidRPr="00D03637">
        <w:rPr>
          <w:rPrChange w:id="36" w:author="Wisch, Julie" w:date="2022-10-17T09:14:00Z">
            <w:rPr/>
          </w:rPrChange>
        </w:rPr>
        <w:instrText xml:space="preserve"> HYPERLINK "mailto:fagana@wustl.edu" </w:instrText>
      </w:r>
      <w:r w:rsidR="006761F9" w:rsidRPr="00D03637">
        <w:rPr>
          <w:rPrChange w:id="37" w:author="Wisch, Julie" w:date="2022-10-17T09:14:00Z">
            <w:rPr/>
          </w:rPrChange>
        </w:rPr>
        <w:fldChar w:fldCharType="separate"/>
      </w:r>
      <w:r w:rsidR="009D1250" w:rsidRPr="00D03637">
        <w:rPr>
          <w:rStyle w:val="Hyperlink"/>
          <w:rFonts w:ascii="Times New Roman" w:hAnsi="Times New Roman" w:cs="Times New Roman"/>
          <w:sz w:val="24"/>
          <w:szCs w:val="24"/>
        </w:rPr>
        <w:t>fagana@wustl.edu</w:t>
      </w:r>
      <w:r w:rsidR="006761F9" w:rsidRPr="00D03637">
        <w:rPr>
          <w:rStyle w:val="Hyperlink"/>
          <w:rFonts w:ascii="Times New Roman" w:hAnsi="Times New Roman" w:cs="Times New Roman"/>
          <w:sz w:val="24"/>
          <w:szCs w:val="24"/>
        </w:rPr>
        <w:fldChar w:fldCharType="end"/>
      </w:r>
      <w:r w:rsidR="000D7C65" w:rsidRPr="00D03637">
        <w:rPr>
          <w:rFonts w:ascii="Times New Roman" w:hAnsi="Times New Roman" w:cs="Times New Roman"/>
          <w:sz w:val="24"/>
          <w:szCs w:val="24"/>
        </w:rPr>
        <w:t>)</w:t>
      </w:r>
      <w:r w:rsidR="007543B4" w:rsidRPr="00D03637">
        <w:rPr>
          <w:rFonts w:ascii="Times New Roman" w:hAnsi="Times New Roman" w:cs="Times New Roman"/>
          <w:sz w:val="24"/>
          <w:szCs w:val="24"/>
        </w:rPr>
        <w:t>,</w:t>
      </w:r>
      <w:r w:rsidR="009D1250" w:rsidRPr="00D03637">
        <w:rPr>
          <w:rFonts w:ascii="Times New Roman" w:hAnsi="Times New Roman" w:cs="Times New Roman"/>
          <w:sz w:val="24"/>
          <w:szCs w:val="24"/>
          <w:rPrChange w:id="38" w:author="Wisch, Julie" w:date="2022-10-17T09:14:00Z">
            <w:rPr>
              <w:rFonts w:ascii="Times New Roman" w:hAnsi="Times New Roman" w:cs="Times New Roman"/>
              <w:sz w:val="24"/>
              <w:szCs w:val="24"/>
            </w:rPr>
          </w:rPrChange>
        </w:rPr>
        <w:t xml:space="preserve"> Rachel L. Henson, MS</w:t>
      </w:r>
      <w:r w:rsidR="009D1250" w:rsidRPr="00D03637">
        <w:rPr>
          <w:rFonts w:ascii="Times New Roman" w:hAnsi="Times New Roman" w:cs="Times New Roman"/>
          <w:sz w:val="24"/>
          <w:szCs w:val="24"/>
          <w:vertAlign w:val="superscript"/>
          <w:rPrChange w:id="39" w:author="Wisch, Julie" w:date="2022-10-17T09:14:00Z">
            <w:rPr>
              <w:rFonts w:ascii="Times New Roman" w:hAnsi="Times New Roman" w:cs="Times New Roman"/>
              <w:sz w:val="24"/>
              <w:szCs w:val="24"/>
              <w:vertAlign w:val="superscript"/>
            </w:rPr>
          </w:rPrChange>
        </w:rPr>
        <w:t>1</w:t>
      </w:r>
      <w:r w:rsidR="009D1250" w:rsidRPr="00D03637">
        <w:rPr>
          <w:rFonts w:ascii="Times New Roman" w:hAnsi="Times New Roman" w:cs="Times New Roman"/>
          <w:sz w:val="24"/>
          <w:szCs w:val="24"/>
          <w:rPrChange w:id="40" w:author="Wisch, Julie" w:date="2022-10-17T09:14:00Z">
            <w:rPr>
              <w:rFonts w:ascii="Times New Roman" w:hAnsi="Times New Roman" w:cs="Times New Roman"/>
              <w:sz w:val="24"/>
              <w:szCs w:val="24"/>
            </w:rPr>
          </w:rPrChange>
        </w:rPr>
        <w:t>,</w:t>
      </w:r>
      <w:r w:rsidR="007543B4" w:rsidRPr="00D03637">
        <w:rPr>
          <w:rFonts w:ascii="Times New Roman" w:hAnsi="Times New Roman" w:cs="Times New Roman"/>
          <w:sz w:val="24"/>
          <w:szCs w:val="24"/>
          <w:rPrChange w:id="41" w:author="Wisch, Julie" w:date="2022-10-17T09:14:00Z">
            <w:rPr>
              <w:rFonts w:ascii="Times New Roman" w:hAnsi="Times New Roman" w:cs="Times New Roman"/>
              <w:sz w:val="24"/>
              <w:szCs w:val="24"/>
            </w:rPr>
          </w:rPrChange>
        </w:rPr>
        <w:t xml:space="preserve"> </w:t>
      </w:r>
      <w:r w:rsidR="00E31C75" w:rsidRPr="00D03637">
        <w:rPr>
          <w:rFonts w:ascii="Times New Roman" w:hAnsi="Times New Roman" w:cs="Times New Roman"/>
          <w:sz w:val="24"/>
          <w:szCs w:val="24"/>
          <w:rPrChange w:id="42" w:author="Wisch, Julie" w:date="2022-10-17T09:14:00Z">
            <w:rPr>
              <w:rFonts w:ascii="Times New Roman" w:hAnsi="Times New Roman" w:cs="Times New Roman"/>
              <w:sz w:val="24"/>
              <w:szCs w:val="24"/>
            </w:rPr>
          </w:rPrChange>
        </w:rPr>
        <w:t>Chengran Yang</w:t>
      </w:r>
      <w:r w:rsidR="00B7671B" w:rsidRPr="00D03637">
        <w:rPr>
          <w:rFonts w:ascii="Times New Roman" w:hAnsi="Times New Roman" w:cs="Times New Roman"/>
          <w:sz w:val="24"/>
          <w:szCs w:val="24"/>
          <w:rPrChange w:id="43" w:author="Wisch, Julie" w:date="2022-10-17T09:14:00Z">
            <w:rPr>
              <w:rFonts w:ascii="Times New Roman" w:hAnsi="Times New Roman" w:cs="Times New Roman"/>
              <w:sz w:val="24"/>
              <w:szCs w:val="24"/>
            </w:rPr>
          </w:rPrChange>
        </w:rPr>
        <w:t xml:space="preserve"> PhD</w:t>
      </w:r>
      <w:r w:rsidR="00B7671B" w:rsidRPr="00D03637">
        <w:rPr>
          <w:rFonts w:ascii="Times New Roman" w:hAnsi="Times New Roman" w:cs="Times New Roman"/>
          <w:sz w:val="24"/>
          <w:szCs w:val="24"/>
          <w:vertAlign w:val="superscript"/>
          <w:rPrChange w:id="44" w:author="Wisch, Julie" w:date="2022-10-17T09:14:00Z">
            <w:rPr>
              <w:rFonts w:ascii="Times New Roman" w:hAnsi="Times New Roman" w:cs="Times New Roman"/>
              <w:sz w:val="24"/>
              <w:szCs w:val="24"/>
              <w:vertAlign w:val="superscript"/>
            </w:rPr>
          </w:rPrChange>
        </w:rPr>
        <w:t>4, 5</w:t>
      </w:r>
      <w:r w:rsidR="000D7C65" w:rsidRPr="00D03637">
        <w:rPr>
          <w:rFonts w:ascii="Times New Roman" w:hAnsi="Times New Roman" w:cs="Times New Roman"/>
          <w:sz w:val="24"/>
          <w:szCs w:val="24"/>
          <w:rPrChange w:id="45" w:author="Wisch, Julie" w:date="2022-10-17T09:14:00Z">
            <w:rPr>
              <w:rFonts w:ascii="Times New Roman" w:hAnsi="Times New Roman" w:cs="Times New Roman"/>
              <w:sz w:val="24"/>
              <w:szCs w:val="24"/>
            </w:rPr>
          </w:rPrChange>
        </w:rPr>
        <w:t xml:space="preserve"> (chengranyang@wustl.edu)</w:t>
      </w:r>
      <w:r w:rsidR="00E31C75" w:rsidRPr="00D03637">
        <w:rPr>
          <w:rFonts w:ascii="Times New Roman" w:hAnsi="Times New Roman" w:cs="Times New Roman"/>
          <w:sz w:val="24"/>
          <w:szCs w:val="24"/>
          <w:rPrChange w:id="46" w:author="Wisch, Julie" w:date="2022-10-17T09:14:00Z">
            <w:rPr>
              <w:rFonts w:ascii="Times New Roman" w:hAnsi="Times New Roman" w:cs="Times New Roman"/>
              <w:sz w:val="24"/>
              <w:szCs w:val="24"/>
            </w:rPr>
          </w:rPrChange>
        </w:rPr>
        <w:t xml:space="preserve">, </w:t>
      </w:r>
      <w:r w:rsidR="002A52FF" w:rsidRPr="00D03637">
        <w:rPr>
          <w:rFonts w:ascii="Times New Roman" w:hAnsi="Times New Roman" w:cs="Times New Roman"/>
          <w:sz w:val="24"/>
          <w:szCs w:val="24"/>
          <w:rPrChange w:id="47" w:author="Wisch, Julie" w:date="2022-10-17T09:14:00Z">
            <w:rPr>
              <w:rFonts w:ascii="Times New Roman" w:hAnsi="Times New Roman" w:cs="Times New Roman"/>
              <w:sz w:val="24"/>
              <w:szCs w:val="24"/>
            </w:rPr>
          </w:rPrChange>
        </w:rPr>
        <w:t>Anna H. Boerwinkle BS</w:t>
      </w:r>
      <w:r w:rsidR="002A52FF" w:rsidRPr="00D03637">
        <w:rPr>
          <w:rFonts w:ascii="Times New Roman" w:hAnsi="Times New Roman" w:cs="Times New Roman"/>
          <w:sz w:val="24"/>
          <w:szCs w:val="24"/>
          <w:vertAlign w:val="superscript"/>
          <w:rPrChange w:id="48" w:author="Wisch, Julie" w:date="2022-10-17T09:14:00Z">
            <w:rPr>
              <w:rFonts w:ascii="Times New Roman" w:hAnsi="Times New Roman" w:cs="Times New Roman"/>
              <w:sz w:val="24"/>
              <w:szCs w:val="24"/>
              <w:vertAlign w:val="superscript"/>
            </w:rPr>
          </w:rPrChange>
        </w:rPr>
        <w:t>1</w:t>
      </w:r>
      <w:r w:rsidR="000D7C65" w:rsidRPr="00D03637">
        <w:rPr>
          <w:rFonts w:ascii="Times New Roman" w:hAnsi="Times New Roman" w:cs="Times New Roman"/>
          <w:sz w:val="24"/>
          <w:szCs w:val="24"/>
          <w:rPrChange w:id="49" w:author="Wisch, Julie" w:date="2022-10-17T09:14:00Z">
            <w:rPr>
              <w:rFonts w:ascii="Times New Roman" w:hAnsi="Times New Roman" w:cs="Times New Roman"/>
              <w:sz w:val="24"/>
              <w:szCs w:val="24"/>
            </w:rPr>
          </w:rPrChange>
        </w:rPr>
        <w:t xml:space="preserve"> (anna.boerwinkle@wustl.edu)</w:t>
      </w:r>
      <w:r w:rsidR="002A52FF" w:rsidRPr="00D03637">
        <w:rPr>
          <w:rFonts w:ascii="Times New Roman" w:hAnsi="Times New Roman" w:cs="Times New Roman"/>
          <w:sz w:val="24"/>
          <w:szCs w:val="24"/>
          <w:rPrChange w:id="50" w:author="Wisch, Julie" w:date="2022-10-17T09:14:00Z">
            <w:rPr>
              <w:rFonts w:ascii="Times New Roman" w:hAnsi="Times New Roman" w:cs="Times New Roman"/>
              <w:sz w:val="24"/>
              <w:szCs w:val="24"/>
            </w:rPr>
          </w:rPrChange>
        </w:rPr>
        <w:t xml:space="preserve">, </w:t>
      </w:r>
      <w:r w:rsidRPr="00D03637">
        <w:rPr>
          <w:rFonts w:ascii="Times New Roman" w:hAnsi="Times New Roman" w:cs="Times New Roman"/>
          <w:sz w:val="24"/>
          <w:szCs w:val="24"/>
          <w:rPrChange w:id="51" w:author="Wisch, Julie" w:date="2022-10-17T09:14:00Z">
            <w:rPr>
              <w:rFonts w:ascii="Times New Roman" w:hAnsi="Times New Roman" w:cs="Times New Roman"/>
              <w:sz w:val="24"/>
              <w:szCs w:val="24"/>
            </w:rPr>
          </w:rPrChange>
        </w:rPr>
        <w:t>Tammie L.</w:t>
      </w:r>
      <w:r w:rsidR="007470EC" w:rsidRPr="00D03637">
        <w:rPr>
          <w:rFonts w:ascii="Times New Roman" w:hAnsi="Times New Roman" w:cs="Times New Roman"/>
          <w:sz w:val="24"/>
          <w:szCs w:val="24"/>
          <w:rPrChange w:id="52" w:author="Wisch, Julie" w:date="2022-10-17T09:14:00Z">
            <w:rPr>
              <w:rFonts w:ascii="Times New Roman" w:hAnsi="Times New Roman" w:cs="Times New Roman"/>
              <w:sz w:val="24"/>
              <w:szCs w:val="24"/>
            </w:rPr>
          </w:rPrChange>
        </w:rPr>
        <w:t>S.</w:t>
      </w:r>
      <w:r w:rsidRPr="00D03637">
        <w:rPr>
          <w:rFonts w:ascii="Times New Roman" w:hAnsi="Times New Roman" w:cs="Times New Roman"/>
          <w:sz w:val="24"/>
          <w:szCs w:val="24"/>
          <w:rPrChange w:id="53" w:author="Wisch, Julie" w:date="2022-10-17T09:14:00Z">
            <w:rPr>
              <w:rFonts w:ascii="Times New Roman" w:hAnsi="Times New Roman" w:cs="Times New Roman"/>
              <w:sz w:val="24"/>
              <w:szCs w:val="24"/>
            </w:rPr>
          </w:rPrChange>
        </w:rPr>
        <w:t xml:space="preserve"> Benzinger MD, PhD</w:t>
      </w:r>
      <w:r w:rsidRPr="00D03637">
        <w:rPr>
          <w:rFonts w:ascii="Times New Roman" w:hAnsi="Times New Roman" w:cs="Times New Roman"/>
          <w:sz w:val="24"/>
          <w:szCs w:val="24"/>
          <w:vertAlign w:val="superscript"/>
          <w:rPrChange w:id="54" w:author="Wisch, Julie" w:date="2022-10-17T09:14:00Z">
            <w:rPr>
              <w:rFonts w:ascii="Times New Roman" w:hAnsi="Times New Roman" w:cs="Times New Roman"/>
              <w:sz w:val="24"/>
              <w:szCs w:val="24"/>
              <w:vertAlign w:val="superscript"/>
            </w:rPr>
          </w:rPrChange>
        </w:rPr>
        <w:t>2,</w:t>
      </w:r>
      <w:r w:rsidR="00B7671B" w:rsidRPr="00D03637">
        <w:rPr>
          <w:rFonts w:ascii="Times New Roman" w:hAnsi="Times New Roman" w:cs="Times New Roman"/>
          <w:sz w:val="24"/>
          <w:szCs w:val="24"/>
          <w:vertAlign w:val="superscript"/>
          <w:rPrChange w:id="55" w:author="Wisch, Julie" w:date="2022-10-17T09:14:00Z">
            <w:rPr>
              <w:rFonts w:ascii="Times New Roman" w:hAnsi="Times New Roman" w:cs="Times New Roman"/>
              <w:sz w:val="24"/>
              <w:szCs w:val="24"/>
              <w:vertAlign w:val="superscript"/>
            </w:rPr>
          </w:rPrChange>
        </w:rPr>
        <w:t>6</w:t>
      </w:r>
      <w:r w:rsidR="000D7C65" w:rsidRPr="00D03637">
        <w:rPr>
          <w:rFonts w:ascii="Times New Roman" w:hAnsi="Times New Roman" w:cs="Times New Roman"/>
          <w:sz w:val="24"/>
          <w:szCs w:val="24"/>
          <w:rPrChange w:id="56" w:author="Wisch, Julie" w:date="2022-10-17T09:14:00Z">
            <w:rPr>
              <w:rFonts w:ascii="Times New Roman" w:hAnsi="Times New Roman" w:cs="Times New Roman"/>
              <w:sz w:val="24"/>
              <w:szCs w:val="24"/>
            </w:rPr>
          </w:rPrChange>
        </w:rPr>
        <w:t xml:space="preserve"> (benzingert@wustl.edu)</w:t>
      </w:r>
      <w:r w:rsidRPr="00D03637">
        <w:rPr>
          <w:rFonts w:ascii="Times New Roman" w:hAnsi="Times New Roman" w:cs="Times New Roman"/>
          <w:sz w:val="24"/>
          <w:szCs w:val="24"/>
          <w:rPrChange w:id="57" w:author="Wisch, Julie" w:date="2022-10-17T09:14:00Z">
            <w:rPr>
              <w:rFonts w:ascii="Times New Roman" w:hAnsi="Times New Roman" w:cs="Times New Roman"/>
              <w:sz w:val="24"/>
              <w:szCs w:val="24"/>
            </w:rPr>
          </w:rPrChange>
        </w:rPr>
        <w:t xml:space="preserve">, </w:t>
      </w:r>
      <w:r w:rsidR="002203F8" w:rsidRPr="00D03637">
        <w:rPr>
          <w:rFonts w:ascii="Times New Roman" w:hAnsi="Times New Roman" w:cs="Times New Roman"/>
          <w:sz w:val="24"/>
          <w:szCs w:val="24"/>
          <w:rPrChange w:id="58" w:author="Wisch, Julie" w:date="2022-10-17T09:14:00Z">
            <w:rPr>
              <w:rFonts w:ascii="Times New Roman" w:hAnsi="Times New Roman" w:cs="Times New Roman"/>
              <w:sz w:val="24"/>
              <w:szCs w:val="24"/>
            </w:rPr>
          </w:rPrChange>
        </w:rPr>
        <w:t>David M. Holtzman MD</w:t>
      </w:r>
      <w:r w:rsidR="00811A8E" w:rsidRPr="00D03637">
        <w:rPr>
          <w:rFonts w:ascii="Times New Roman" w:hAnsi="Times New Roman" w:cs="Times New Roman"/>
          <w:sz w:val="24"/>
          <w:szCs w:val="24"/>
          <w:vertAlign w:val="superscript"/>
          <w:rPrChange w:id="59" w:author="Wisch, Julie" w:date="2022-10-17T09:14:00Z">
            <w:rPr>
              <w:rFonts w:ascii="Times New Roman" w:hAnsi="Times New Roman" w:cs="Times New Roman"/>
              <w:sz w:val="24"/>
              <w:szCs w:val="24"/>
              <w:vertAlign w:val="superscript"/>
            </w:rPr>
          </w:rPrChange>
        </w:rPr>
        <w:t>1, 3</w:t>
      </w:r>
      <w:r w:rsidR="002203F8" w:rsidRPr="00D03637">
        <w:rPr>
          <w:rFonts w:ascii="Times New Roman" w:hAnsi="Times New Roman" w:cs="Times New Roman"/>
          <w:sz w:val="24"/>
          <w:szCs w:val="24"/>
          <w:vertAlign w:val="superscript"/>
          <w:rPrChange w:id="60" w:author="Wisch, Julie" w:date="2022-10-17T09:14:00Z">
            <w:rPr>
              <w:rFonts w:ascii="Times New Roman" w:hAnsi="Times New Roman" w:cs="Times New Roman"/>
              <w:sz w:val="24"/>
              <w:szCs w:val="24"/>
              <w:vertAlign w:val="superscript"/>
            </w:rPr>
          </w:rPrChange>
        </w:rPr>
        <w:t>, 6</w:t>
      </w:r>
      <w:r w:rsidR="000D7C65" w:rsidRPr="00D03637">
        <w:rPr>
          <w:rFonts w:ascii="Times New Roman" w:hAnsi="Times New Roman" w:cs="Times New Roman"/>
          <w:sz w:val="24"/>
          <w:szCs w:val="24"/>
          <w:rPrChange w:id="61" w:author="Wisch, Julie" w:date="2022-10-17T09:14:00Z">
            <w:rPr>
              <w:rFonts w:ascii="Times New Roman" w:hAnsi="Times New Roman" w:cs="Times New Roman"/>
              <w:sz w:val="24"/>
              <w:szCs w:val="24"/>
            </w:rPr>
          </w:rPrChange>
        </w:rPr>
        <w:t xml:space="preserve"> (holtzman@wustl.edu)</w:t>
      </w:r>
      <w:r w:rsidR="002203F8" w:rsidRPr="00D03637">
        <w:rPr>
          <w:rFonts w:ascii="Times New Roman" w:hAnsi="Times New Roman" w:cs="Times New Roman"/>
          <w:sz w:val="24"/>
          <w:szCs w:val="24"/>
          <w:rPrChange w:id="62" w:author="Wisch, Julie" w:date="2022-10-17T09:14:00Z">
            <w:rPr>
              <w:rFonts w:ascii="Times New Roman" w:hAnsi="Times New Roman" w:cs="Times New Roman"/>
              <w:sz w:val="24"/>
              <w:szCs w:val="24"/>
            </w:rPr>
          </w:rPrChange>
        </w:rPr>
        <w:t xml:space="preserve">, </w:t>
      </w:r>
      <w:r w:rsidRPr="00D03637">
        <w:rPr>
          <w:rFonts w:ascii="Times New Roman" w:hAnsi="Times New Roman" w:cs="Times New Roman"/>
          <w:sz w:val="24"/>
          <w:szCs w:val="24"/>
          <w:rPrChange w:id="63" w:author="Wisch, Julie" w:date="2022-10-17T09:14:00Z">
            <w:rPr>
              <w:rFonts w:ascii="Times New Roman" w:hAnsi="Times New Roman" w:cs="Times New Roman"/>
              <w:sz w:val="24"/>
              <w:szCs w:val="24"/>
            </w:rPr>
          </w:rPrChange>
        </w:rPr>
        <w:t>John C. Morris MD</w:t>
      </w:r>
      <w:r w:rsidRPr="00D03637">
        <w:rPr>
          <w:rFonts w:ascii="Times New Roman" w:hAnsi="Times New Roman" w:cs="Times New Roman"/>
          <w:sz w:val="24"/>
          <w:szCs w:val="24"/>
          <w:vertAlign w:val="superscript"/>
          <w:rPrChange w:id="64" w:author="Wisch, Julie" w:date="2022-10-17T09:14:00Z">
            <w:rPr>
              <w:rFonts w:ascii="Times New Roman" w:hAnsi="Times New Roman" w:cs="Times New Roman"/>
              <w:sz w:val="24"/>
              <w:szCs w:val="24"/>
              <w:vertAlign w:val="superscript"/>
            </w:rPr>
          </w:rPrChange>
        </w:rPr>
        <w:t>1,</w:t>
      </w:r>
      <w:r w:rsidR="00B7671B" w:rsidRPr="00D03637">
        <w:rPr>
          <w:rFonts w:ascii="Times New Roman" w:hAnsi="Times New Roman" w:cs="Times New Roman"/>
          <w:sz w:val="24"/>
          <w:szCs w:val="24"/>
          <w:vertAlign w:val="superscript"/>
          <w:rPrChange w:id="65" w:author="Wisch, Julie" w:date="2022-10-17T09:14:00Z">
            <w:rPr>
              <w:rFonts w:ascii="Times New Roman" w:hAnsi="Times New Roman" w:cs="Times New Roman"/>
              <w:sz w:val="24"/>
              <w:szCs w:val="24"/>
              <w:vertAlign w:val="superscript"/>
            </w:rPr>
          </w:rPrChange>
        </w:rPr>
        <w:t>6</w:t>
      </w:r>
      <w:r w:rsidR="000D7C65" w:rsidRPr="00D03637">
        <w:rPr>
          <w:rFonts w:ascii="Times New Roman" w:hAnsi="Times New Roman" w:cs="Times New Roman"/>
          <w:sz w:val="24"/>
          <w:szCs w:val="24"/>
          <w:vertAlign w:val="superscript"/>
          <w:rPrChange w:id="66" w:author="Wisch, Julie" w:date="2022-10-17T09:14:00Z">
            <w:rPr>
              <w:rFonts w:ascii="Times New Roman" w:hAnsi="Times New Roman" w:cs="Times New Roman"/>
              <w:sz w:val="24"/>
              <w:szCs w:val="24"/>
              <w:vertAlign w:val="superscript"/>
            </w:rPr>
          </w:rPrChange>
        </w:rPr>
        <w:t xml:space="preserve"> </w:t>
      </w:r>
      <w:r w:rsidR="000D7C65" w:rsidRPr="00D03637">
        <w:rPr>
          <w:rFonts w:ascii="Times New Roman" w:hAnsi="Times New Roman" w:cs="Times New Roman"/>
          <w:sz w:val="24"/>
          <w:szCs w:val="24"/>
          <w:rPrChange w:id="67" w:author="Wisch, Julie" w:date="2022-10-17T09:14:00Z">
            <w:rPr>
              <w:rFonts w:ascii="Times New Roman" w:hAnsi="Times New Roman" w:cs="Times New Roman"/>
              <w:sz w:val="24"/>
              <w:szCs w:val="24"/>
            </w:rPr>
          </w:rPrChange>
        </w:rPr>
        <w:t>(jcmorris@wustl.edu)</w:t>
      </w:r>
      <w:r w:rsidRPr="00D03637">
        <w:rPr>
          <w:rFonts w:ascii="Times New Roman" w:hAnsi="Times New Roman" w:cs="Times New Roman"/>
          <w:sz w:val="24"/>
          <w:szCs w:val="24"/>
          <w:rPrChange w:id="68" w:author="Wisch, Julie" w:date="2022-10-17T09:14:00Z">
            <w:rPr>
              <w:rFonts w:ascii="Times New Roman" w:hAnsi="Times New Roman" w:cs="Times New Roman"/>
              <w:sz w:val="24"/>
              <w:szCs w:val="24"/>
            </w:rPr>
          </w:rPrChange>
        </w:rPr>
        <w:t xml:space="preserve">, </w:t>
      </w:r>
      <w:r w:rsidR="004652CB" w:rsidRPr="00D03637">
        <w:rPr>
          <w:rFonts w:ascii="Times New Roman" w:hAnsi="Times New Roman" w:cs="Times New Roman"/>
          <w:sz w:val="24"/>
          <w:szCs w:val="24"/>
          <w:rPrChange w:id="69" w:author="Wisch, Julie" w:date="2022-10-17T09:14:00Z">
            <w:rPr>
              <w:rFonts w:ascii="Times New Roman" w:hAnsi="Times New Roman" w:cs="Times New Roman"/>
              <w:sz w:val="24"/>
              <w:szCs w:val="24"/>
            </w:rPr>
          </w:rPrChange>
        </w:rPr>
        <w:t>Carlos Cruchaga PhD</w:t>
      </w:r>
      <w:r w:rsidR="004652CB" w:rsidRPr="00D03637">
        <w:rPr>
          <w:rFonts w:ascii="Times New Roman" w:hAnsi="Times New Roman" w:cs="Times New Roman"/>
          <w:sz w:val="24"/>
          <w:szCs w:val="24"/>
          <w:vertAlign w:val="superscript"/>
          <w:rPrChange w:id="70" w:author="Wisch, Julie" w:date="2022-10-17T09:14:00Z">
            <w:rPr>
              <w:rFonts w:ascii="Times New Roman" w:hAnsi="Times New Roman" w:cs="Times New Roman"/>
              <w:sz w:val="24"/>
              <w:szCs w:val="24"/>
              <w:vertAlign w:val="superscript"/>
            </w:rPr>
          </w:rPrChange>
        </w:rPr>
        <w:t>3,6</w:t>
      </w:r>
      <w:r w:rsidR="000D7C65" w:rsidRPr="00D03637">
        <w:rPr>
          <w:rFonts w:ascii="Times New Roman" w:hAnsi="Times New Roman" w:cs="Times New Roman"/>
          <w:sz w:val="24"/>
          <w:szCs w:val="24"/>
          <w:rPrChange w:id="71" w:author="Wisch, Julie" w:date="2022-10-17T09:14:00Z">
            <w:rPr>
              <w:rFonts w:ascii="Times New Roman" w:hAnsi="Times New Roman" w:cs="Times New Roman"/>
              <w:sz w:val="24"/>
              <w:szCs w:val="24"/>
            </w:rPr>
          </w:rPrChange>
        </w:rPr>
        <w:t xml:space="preserve"> (cruchagac@wustl.edu)</w:t>
      </w:r>
      <w:r w:rsidR="004652CB" w:rsidRPr="00D03637">
        <w:rPr>
          <w:rFonts w:ascii="Times New Roman" w:hAnsi="Times New Roman" w:cs="Times New Roman"/>
          <w:sz w:val="24"/>
          <w:szCs w:val="24"/>
          <w:rPrChange w:id="72" w:author="Wisch, Julie" w:date="2022-10-17T09:14:00Z">
            <w:rPr>
              <w:rFonts w:ascii="Times New Roman" w:hAnsi="Times New Roman" w:cs="Times New Roman"/>
              <w:sz w:val="24"/>
              <w:szCs w:val="24"/>
            </w:rPr>
          </w:rPrChange>
        </w:rPr>
        <w:t xml:space="preserve">, </w:t>
      </w:r>
      <w:r w:rsidRPr="00D03637">
        <w:rPr>
          <w:rFonts w:ascii="Times New Roman" w:hAnsi="Times New Roman" w:cs="Times New Roman"/>
          <w:sz w:val="24"/>
          <w:szCs w:val="24"/>
          <w:rPrChange w:id="73" w:author="Wisch, Julie" w:date="2022-10-17T09:14:00Z">
            <w:rPr>
              <w:rFonts w:ascii="Times New Roman" w:hAnsi="Times New Roman" w:cs="Times New Roman"/>
              <w:sz w:val="24"/>
              <w:szCs w:val="24"/>
            </w:rPr>
          </w:rPrChange>
        </w:rPr>
        <w:t>Beau M. Ances MD, PhD</w:t>
      </w:r>
      <w:r w:rsidRPr="00D03637">
        <w:rPr>
          <w:rFonts w:ascii="Times New Roman" w:hAnsi="Times New Roman" w:cs="Times New Roman"/>
          <w:sz w:val="24"/>
          <w:szCs w:val="24"/>
          <w:vertAlign w:val="superscript"/>
          <w:rPrChange w:id="74" w:author="Wisch, Julie" w:date="2022-10-17T09:14:00Z">
            <w:rPr>
              <w:rFonts w:ascii="Times New Roman" w:hAnsi="Times New Roman" w:cs="Times New Roman"/>
              <w:sz w:val="24"/>
              <w:szCs w:val="24"/>
              <w:vertAlign w:val="superscript"/>
            </w:rPr>
          </w:rPrChange>
        </w:rPr>
        <w:t>1,2</w:t>
      </w:r>
      <w:r w:rsidR="00811A8E" w:rsidRPr="00D03637">
        <w:rPr>
          <w:rFonts w:ascii="Times New Roman" w:hAnsi="Times New Roman" w:cs="Times New Roman"/>
          <w:sz w:val="24"/>
          <w:szCs w:val="24"/>
          <w:vertAlign w:val="superscript"/>
          <w:rPrChange w:id="75" w:author="Wisch, Julie" w:date="2022-10-17T09:14:00Z">
            <w:rPr>
              <w:rFonts w:ascii="Times New Roman" w:hAnsi="Times New Roman" w:cs="Times New Roman"/>
              <w:sz w:val="24"/>
              <w:szCs w:val="24"/>
              <w:vertAlign w:val="superscript"/>
            </w:rPr>
          </w:rPrChange>
        </w:rPr>
        <w:t>,3</w:t>
      </w:r>
      <w:r w:rsidRPr="00D03637">
        <w:rPr>
          <w:rFonts w:ascii="Times New Roman" w:hAnsi="Times New Roman" w:cs="Times New Roman"/>
          <w:sz w:val="24"/>
          <w:szCs w:val="24"/>
          <w:vertAlign w:val="superscript"/>
          <w:rPrChange w:id="76" w:author="Wisch, Julie" w:date="2022-10-17T09:14:00Z">
            <w:rPr>
              <w:rFonts w:ascii="Times New Roman" w:hAnsi="Times New Roman" w:cs="Times New Roman"/>
              <w:sz w:val="24"/>
              <w:szCs w:val="24"/>
              <w:vertAlign w:val="superscript"/>
            </w:rPr>
          </w:rPrChange>
        </w:rPr>
        <w:t>,</w:t>
      </w:r>
      <w:r w:rsidR="00B7671B" w:rsidRPr="00D03637">
        <w:rPr>
          <w:rFonts w:ascii="Times New Roman" w:hAnsi="Times New Roman" w:cs="Times New Roman"/>
          <w:sz w:val="24"/>
          <w:szCs w:val="24"/>
          <w:vertAlign w:val="superscript"/>
          <w:rPrChange w:id="77" w:author="Wisch, Julie" w:date="2022-10-17T09:14:00Z">
            <w:rPr>
              <w:rFonts w:ascii="Times New Roman" w:hAnsi="Times New Roman" w:cs="Times New Roman"/>
              <w:sz w:val="24"/>
              <w:szCs w:val="24"/>
              <w:vertAlign w:val="superscript"/>
            </w:rPr>
          </w:rPrChange>
        </w:rPr>
        <w:t>6</w:t>
      </w:r>
      <w:r w:rsidRPr="00D03637">
        <w:rPr>
          <w:rFonts w:ascii="Times New Roman" w:hAnsi="Times New Roman" w:cs="Times New Roman"/>
          <w:sz w:val="24"/>
          <w:szCs w:val="24"/>
          <w:rPrChange w:id="78" w:author="Wisch, Julie" w:date="2022-10-17T09:14:00Z">
            <w:rPr>
              <w:rFonts w:ascii="Times New Roman" w:hAnsi="Times New Roman" w:cs="Times New Roman"/>
              <w:sz w:val="24"/>
              <w:szCs w:val="24"/>
            </w:rPr>
          </w:rPrChange>
        </w:rPr>
        <w:t xml:space="preserve"> </w:t>
      </w:r>
      <w:r w:rsidR="000D7C65" w:rsidRPr="00D03637">
        <w:rPr>
          <w:rFonts w:ascii="Times New Roman" w:hAnsi="Times New Roman" w:cs="Times New Roman"/>
          <w:sz w:val="24"/>
          <w:szCs w:val="24"/>
          <w:rPrChange w:id="79" w:author="Wisch, Julie" w:date="2022-10-17T09:14:00Z">
            <w:rPr>
              <w:rFonts w:ascii="Times New Roman" w:hAnsi="Times New Roman" w:cs="Times New Roman"/>
              <w:sz w:val="24"/>
              <w:szCs w:val="24"/>
            </w:rPr>
          </w:rPrChange>
        </w:rPr>
        <w:t>(bances@wustl.edu)</w:t>
      </w:r>
    </w:p>
    <w:p w14:paraId="3B756BB2" w14:textId="77777777" w:rsidR="00B7671B" w:rsidRPr="00D03637" w:rsidRDefault="00B7671B">
      <w:pPr>
        <w:pStyle w:val="ListParagraph"/>
        <w:numPr>
          <w:ilvl w:val="0"/>
          <w:numId w:val="5"/>
        </w:numPr>
        <w:suppressLineNumbers/>
        <w:rPr>
          <w:rFonts w:ascii="Times New Roman" w:hAnsi="Times New Roman" w:cs="Times New Roman"/>
          <w:sz w:val="24"/>
          <w:szCs w:val="24"/>
          <w:rPrChange w:id="80" w:author="Wisch, Julie" w:date="2022-10-17T09:14:00Z">
            <w:rPr>
              <w:rFonts w:ascii="Times New Roman" w:hAnsi="Times New Roman" w:cs="Times New Roman"/>
              <w:sz w:val="24"/>
              <w:szCs w:val="24"/>
            </w:rPr>
          </w:rPrChange>
        </w:rPr>
        <w:pPrChange w:id="81" w:author="Wisch, Julie" w:date="2022-09-28T14:49:00Z">
          <w:pPr>
            <w:pStyle w:val="ListParagraph"/>
            <w:numPr>
              <w:numId w:val="5"/>
            </w:numPr>
            <w:tabs>
              <w:tab w:val="num" w:pos="720"/>
            </w:tabs>
            <w:ind w:hanging="720"/>
          </w:pPr>
        </w:pPrChange>
      </w:pPr>
      <w:r w:rsidRPr="00D03637">
        <w:rPr>
          <w:rFonts w:ascii="Times New Roman" w:hAnsi="Times New Roman" w:cs="Times New Roman"/>
          <w:sz w:val="24"/>
          <w:szCs w:val="24"/>
          <w:rPrChange w:id="82" w:author="Wisch, Julie" w:date="2022-10-17T09:14:00Z">
            <w:rPr>
              <w:rFonts w:ascii="Times New Roman" w:hAnsi="Times New Roman" w:cs="Times New Roman"/>
              <w:sz w:val="24"/>
              <w:szCs w:val="24"/>
            </w:rPr>
          </w:rPrChange>
        </w:rPr>
        <w:t xml:space="preserve">Department of Neurology, Washington University in St. Louis, St. Louis, MO 63110, USA </w:t>
      </w:r>
    </w:p>
    <w:p w14:paraId="735116C1" w14:textId="62EB031D" w:rsidR="008172D8" w:rsidRPr="00D03637" w:rsidRDefault="008172D8">
      <w:pPr>
        <w:pStyle w:val="ListParagraph"/>
        <w:numPr>
          <w:ilvl w:val="0"/>
          <w:numId w:val="5"/>
        </w:numPr>
        <w:suppressLineNumbers/>
        <w:rPr>
          <w:rFonts w:ascii="Times New Roman" w:hAnsi="Times New Roman" w:cs="Times New Roman"/>
          <w:sz w:val="24"/>
          <w:szCs w:val="24"/>
          <w:rPrChange w:id="83" w:author="Wisch, Julie" w:date="2022-10-17T09:14:00Z">
            <w:rPr>
              <w:rFonts w:ascii="Times New Roman" w:hAnsi="Times New Roman" w:cs="Times New Roman"/>
              <w:sz w:val="24"/>
              <w:szCs w:val="24"/>
            </w:rPr>
          </w:rPrChange>
        </w:rPr>
        <w:pPrChange w:id="84" w:author="Wisch, Julie" w:date="2022-09-28T14:49:00Z">
          <w:pPr>
            <w:pStyle w:val="ListParagraph"/>
            <w:numPr>
              <w:numId w:val="5"/>
            </w:numPr>
            <w:tabs>
              <w:tab w:val="num" w:pos="720"/>
            </w:tabs>
            <w:ind w:hanging="720"/>
          </w:pPr>
        </w:pPrChange>
      </w:pPr>
      <w:r w:rsidRPr="00D03637">
        <w:rPr>
          <w:rFonts w:ascii="Times New Roman" w:hAnsi="Times New Roman" w:cs="Times New Roman"/>
          <w:sz w:val="24"/>
          <w:szCs w:val="24"/>
          <w:rPrChange w:id="85" w:author="Wisch, Julie" w:date="2022-10-17T09:14:00Z">
            <w:rPr>
              <w:rFonts w:ascii="Times New Roman" w:hAnsi="Times New Roman" w:cs="Times New Roman"/>
              <w:sz w:val="24"/>
              <w:szCs w:val="24"/>
            </w:rPr>
          </w:rPrChange>
        </w:rPr>
        <w:t>Department of Radiology, Washington University in St. Louis St. Louis, MO 63110, USA</w:t>
      </w:r>
    </w:p>
    <w:p w14:paraId="08E2E5AC" w14:textId="09C6A097" w:rsidR="008172D8" w:rsidRPr="00D03637" w:rsidRDefault="008172D8">
      <w:pPr>
        <w:pStyle w:val="ListParagraph"/>
        <w:numPr>
          <w:ilvl w:val="0"/>
          <w:numId w:val="5"/>
        </w:numPr>
        <w:suppressLineNumbers/>
        <w:rPr>
          <w:rFonts w:ascii="Times New Roman" w:hAnsi="Times New Roman" w:cs="Times New Roman"/>
          <w:sz w:val="24"/>
          <w:szCs w:val="24"/>
          <w:rPrChange w:id="86" w:author="Wisch, Julie" w:date="2022-10-17T09:14:00Z">
            <w:rPr>
              <w:rFonts w:ascii="Times New Roman" w:hAnsi="Times New Roman" w:cs="Times New Roman"/>
              <w:sz w:val="24"/>
              <w:szCs w:val="24"/>
            </w:rPr>
          </w:rPrChange>
        </w:rPr>
        <w:pPrChange w:id="87" w:author="Wisch, Julie" w:date="2022-09-28T14:49:00Z">
          <w:pPr>
            <w:pStyle w:val="ListParagraph"/>
            <w:numPr>
              <w:numId w:val="5"/>
            </w:numPr>
            <w:tabs>
              <w:tab w:val="num" w:pos="720"/>
            </w:tabs>
            <w:ind w:hanging="720"/>
          </w:pPr>
        </w:pPrChange>
      </w:pPr>
      <w:r w:rsidRPr="00D03637">
        <w:rPr>
          <w:rFonts w:ascii="Times New Roman" w:eastAsia="Times New Roman" w:hAnsi="Times New Roman" w:cs="Times New Roman"/>
          <w:sz w:val="24"/>
          <w:szCs w:val="24"/>
          <w:rPrChange w:id="88" w:author="Wisch, Julie" w:date="2022-10-17T09:14:00Z">
            <w:rPr>
              <w:rFonts w:ascii="Times New Roman" w:eastAsia="Times New Roman" w:hAnsi="Times New Roman" w:cs="Times New Roman"/>
              <w:sz w:val="24"/>
              <w:szCs w:val="24"/>
            </w:rPr>
          </w:rPrChange>
        </w:rPr>
        <w:t>Hope Center, Washington University in Saint Louis, St. Louis, MO 63110, USA</w:t>
      </w:r>
    </w:p>
    <w:p w14:paraId="5B329362" w14:textId="77777777" w:rsidR="00B7671B" w:rsidRPr="00D03637" w:rsidRDefault="00B7671B">
      <w:pPr>
        <w:pStyle w:val="ListParagraph"/>
        <w:numPr>
          <w:ilvl w:val="0"/>
          <w:numId w:val="5"/>
        </w:numPr>
        <w:suppressLineNumbers/>
        <w:spacing w:line="254" w:lineRule="auto"/>
        <w:rPr>
          <w:rFonts w:ascii="Times New Roman" w:hAnsi="Times New Roman" w:cs="Times New Roman"/>
          <w:color w:val="000000"/>
          <w:sz w:val="24"/>
          <w:szCs w:val="24"/>
          <w:rPrChange w:id="89" w:author="Wisch, Julie" w:date="2022-10-17T09:14:00Z">
            <w:rPr>
              <w:rFonts w:ascii="Times New Roman" w:hAnsi="Times New Roman" w:cs="Times New Roman"/>
              <w:color w:val="000000"/>
              <w:sz w:val="24"/>
              <w:szCs w:val="24"/>
            </w:rPr>
          </w:rPrChange>
        </w:rPr>
        <w:pPrChange w:id="90" w:author="Wisch, Julie" w:date="2022-09-28T14:49:00Z">
          <w:pPr>
            <w:pStyle w:val="ListParagraph"/>
            <w:numPr>
              <w:numId w:val="5"/>
            </w:numPr>
            <w:tabs>
              <w:tab w:val="num" w:pos="720"/>
            </w:tabs>
            <w:spacing w:line="254" w:lineRule="auto"/>
            <w:ind w:hanging="720"/>
          </w:pPr>
        </w:pPrChange>
      </w:pPr>
      <w:r w:rsidRPr="00D03637">
        <w:rPr>
          <w:rFonts w:ascii="Times New Roman" w:hAnsi="Times New Roman" w:cs="Times New Roman"/>
          <w:color w:val="000000" w:themeColor="text1"/>
          <w:sz w:val="24"/>
          <w:szCs w:val="24"/>
          <w:rPrChange w:id="91" w:author="Wisch, Julie" w:date="2022-10-17T09:14:00Z">
            <w:rPr>
              <w:rFonts w:ascii="Times New Roman" w:hAnsi="Times New Roman" w:cs="Times New Roman"/>
              <w:color w:val="000000" w:themeColor="text1"/>
              <w:sz w:val="24"/>
              <w:szCs w:val="24"/>
            </w:rPr>
          </w:rPrChange>
        </w:rPr>
        <w:t>Department of Psychiatry, Washington University School of Medicine, St Louis, MO, USA </w:t>
      </w:r>
    </w:p>
    <w:p w14:paraId="240B87D1" w14:textId="5E6A16AB" w:rsidR="00B7671B" w:rsidRPr="00D03637" w:rsidRDefault="00B7671B">
      <w:pPr>
        <w:pStyle w:val="ListParagraph"/>
        <w:numPr>
          <w:ilvl w:val="0"/>
          <w:numId w:val="5"/>
        </w:numPr>
        <w:suppressLineNumbers/>
        <w:spacing w:line="254" w:lineRule="auto"/>
        <w:rPr>
          <w:rFonts w:ascii="Times New Roman" w:hAnsi="Times New Roman" w:cs="Times New Roman"/>
          <w:color w:val="000000"/>
          <w:sz w:val="24"/>
          <w:szCs w:val="24"/>
          <w:rPrChange w:id="92" w:author="Wisch, Julie" w:date="2022-10-17T09:14:00Z">
            <w:rPr>
              <w:rFonts w:ascii="Times New Roman" w:hAnsi="Times New Roman" w:cs="Times New Roman"/>
              <w:color w:val="000000"/>
              <w:sz w:val="24"/>
              <w:szCs w:val="24"/>
            </w:rPr>
          </w:rPrChange>
        </w:rPr>
        <w:pPrChange w:id="93" w:author="Wisch, Julie" w:date="2022-09-28T14:49:00Z">
          <w:pPr>
            <w:pStyle w:val="ListParagraph"/>
            <w:numPr>
              <w:numId w:val="5"/>
            </w:numPr>
            <w:tabs>
              <w:tab w:val="num" w:pos="720"/>
            </w:tabs>
            <w:spacing w:line="254" w:lineRule="auto"/>
            <w:ind w:hanging="720"/>
          </w:pPr>
        </w:pPrChange>
      </w:pPr>
      <w:r w:rsidRPr="00D03637">
        <w:rPr>
          <w:rFonts w:ascii="Times New Roman" w:hAnsi="Times New Roman" w:cs="Times New Roman"/>
          <w:color w:val="000000"/>
          <w:sz w:val="24"/>
          <w:szCs w:val="24"/>
          <w:rPrChange w:id="94" w:author="Wisch, Julie" w:date="2022-10-17T09:14:00Z">
            <w:rPr>
              <w:rFonts w:ascii="Times New Roman" w:hAnsi="Times New Roman" w:cs="Times New Roman"/>
              <w:color w:val="000000"/>
              <w:sz w:val="24"/>
              <w:szCs w:val="24"/>
            </w:rPr>
          </w:rPrChange>
        </w:rPr>
        <w:t>NeuroGenomics and Informatics Center, Washington University School of Medicine, St Louis, MO, USA</w:t>
      </w:r>
    </w:p>
    <w:p w14:paraId="0391BF32" w14:textId="77777777" w:rsidR="008172D8" w:rsidRPr="00D03637" w:rsidRDefault="008172D8">
      <w:pPr>
        <w:pStyle w:val="ListParagraph"/>
        <w:numPr>
          <w:ilvl w:val="0"/>
          <w:numId w:val="5"/>
        </w:numPr>
        <w:suppressLineNumbers/>
        <w:rPr>
          <w:rFonts w:ascii="Times New Roman" w:hAnsi="Times New Roman" w:cs="Times New Roman"/>
          <w:sz w:val="24"/>
          <w:szCs w:val="24"/>
          <w:rPrChange w:id="95" w:author="Wisch, Julie" w:date="2022-10-17T09:14:00Z">
            <w:rPr>
              <w:rFonts w:ascii="Times New Roman" w:hAnsi="Times New Roman" w:cs="Times New Roman"/>
              <w:sz w:val="24"/>
              <w:szCs w:val="24"/>
            </w:rPr>
          </w:rPrChange>
        </w:rPr>
        <w:pPrChange w:id="96" w:author="Wisch, Julie" w:date="2022-09-28T14:49:00Z">
          <w:pPr>
            <w:pStyle w:val="ListParagraph"/>
            <w:numPr>
              <w:numId w:val="5"/>
            </w:numPr>
            <w:tabs>
              <w:tab w:val="num" w:pos="720"/>
            </w:tabs>
            <w:ind w:hanging="720"/>
          </w:pPr>
        </w:pPrChange>
      </w:pPr>
      <w:r w:rsidRPr="00D03637">
        <w:rPr>
          <w:rFonts w:ascii="Times New Roman" w:hAnsi="Times New Roman" w:cs="Times New Roman"/>
          <w:sz w:val="24"/>
          <w:szCs w:val="24"/>
          <w:rPrChange w:id="97" w:author="Wisch, Julie" w:date="2022-10-17T09:14:00Z">
            <w:rPr>
              <w:rFonts w:ascii="Times New Roman" w:hAnsi="Times New Roman" w:cs="Times New Roman"/>
              <w:sz w:val="24"/>
              <w:szCs w:val="24"/>
            </w:rPr>
          </w:rPrChange>
        </w:rPr>
        <w:t>Knight Alzheimer Disease Research Center, Washington University School of Medicine, St Louis, MO 63110, USA</w:t>
      </w:r>
    </w:p>
    <w:p w14:paraId="09608E20" w14:textId="77777777" w:rsidR="008172D8" w:rsidRPr="00D03637" w:rsidRDefault="008172D8">
      <w:pPr>
        <w:suppressLineNumbers/>
        <w:rPr>
          <w:rFonts w:ascii="Times New Roman" w:hAnsi="Times New Roman" w:cs="Times New Roman"/>
          <w:sz w:val="24"/>
          <w:szCs w:val="24"/>
          <w:rPrChange w:id="98" w:author="Wisch, Julie" w:date="2022-10-17T09:14:00Z">
            <w:rPr>
              <w:rFonts w:ascii="Times New Roman" w:hAnsi="Times New Roman" w:cs="Times New Roman"/>
              <w:sz w:val="24"/>
              <w:szCs w:val="24"/>
            </w:rPr>
          </w:rPrChange>
        </w:rPr>
        <w:pPrChange w:id="99" w:author="Wisch, Julie" w:date="2022-09-28T14:49:00Z">
          <w:pPr/>
        </w:pPrChange>
      </w:pPr>
    </w:p>
    <w:p w14:paraId="58391480" w14:textId="77777777" w:rsidR="008172D8" w:rsidRPr="00D03637" w:rsidRDefault="008172D8">
      <w:pPr>
        <w:suppressLineNumbers/>
        <w:rPr>
          <w:rFonts w:ascii="Times New Roman" w:hAnsi="Times New Roman" w:cs="Times New Roman"/>
          <w:sz w:val="24"/>
          <w:szCs w:val="24"/>
          <w:rPrChange w:id="100" w:author="Wisch, Julie" w:date="2022-10-17T09:14:00Z">
            <w:rPr>
              <w:rFonts w:ascii="Times New Roman" w:hAnsi="Times New Roman" w:cs="Times New Roman"/>
              <w:sz w:val="24"/>
              <w:szCs w:val="24"/>
            </w:rPr>
          </w:rPrChange>
        </w:rPr>
        <w:pPrChange w:id="101" w:author="Wisch, Julie" w:date="2022-09-28T14:49:00Z">
          <w:pPr/>
        </w:pPrChange>
      </w:pPr>
    </w:p>
    <w:p w14:paraId="20D45927" w14:textId="77777777" w:rsidR="008172D8" w:rsidRPr="00D03637" w:rsidRDefault="008172D8">
      <w:pPr>
        <w:suppressLineNumbers/>
        <w:rPr>
          <w:rFonts w:ascii="Times New Roman" w:hAnsi="Times New Roman" w:cs="Times New Roman"/>
          <w:sz w:val="24"/>
          <w:szCs w:val="24"/>
          <w:rPrChange w:id="102" w:author="Wisch, Julie" w:date="2022-10-17T09:14:00Z">
            <w:rPr>
              <w:rFonts w:ascii="Times New Roman" w:hAnsi="Times New Roman" w:cs="Times New Roman"/>
              <w:sz w:val="24"/>
              <w:szCs w:val="24"/>
            </w:rPr>
          </w:rPrChange>
        </w:rPr>
        <w:pPrChange w:id="103" w:author="Wisch, Julie" w:date="2022-09-28T14:49:00Z">
          <w:pPr/>
        </w:pPrChange>
      </w:pPr>
      <w:r w:rsidRPr="00D03637">
        <w:rPr>
          <w:rFonts w:ascii="Times New Roman" w:hAnsi="Times New Roman" w:cs="Times New Roman"/>
          <w:sz w:val="24"/>
          <w:szCs w:val="24"/>
          <w:rPrChange w:id="104" w:author="Wisch, Julie" w:date="2022-10-17T09:14:00Z">
            <w:rPr>
              <w:rFonts w:ascii="Times New Roman" w:hAnsi="Times New Roman" w:cs="Times New Roman"/>
              <w:sz w:val="24"/>
              <w:szCs w:val="24"/>
            </w:rPr>
          </w:rPrChange>
        </w:rPr>
        <w:t>Corresponding Author:</w:t>
      </w:r>
    </w:p>
    <w:p w14:paraId="0D6D012A" w14:textId="77777777" w:rsidR="008172D8" w:rsidRPr="00D03637" w:rsidRDefault="008172D8">
      <w:pPr>
        <w:suppressLineNumbers/>
        <w:rPr>
          <w:rFonts w:ascii="Times New Roman" w:hAnsi="Times New Roman" w:cs="Times New Roman"/>
          <w:sz w:val="24"/>
          <w:szCs w:val="24"/>
          <w:rPrChange w:id="105" w:author="Wisch, Julie" w:date="2022-10-17T09:14:00Z">
            <w:rPr>
              <w:rFonts w:ascii="Times New Roman" w:hAnsi="Times New Roman" w:cs="Times New Roman"/>
              <w:sz w:val="24"/>
              <w:szCs w:val="24"/>
            </w:rPr>
          </w:rPrChange>
        </w:rPr>
        <w:pPrChange w:id="106" w:author="Wisch, Julie" w:date="2022-09-28T14:49:00Z">
          <w:pPr/>
        </w:pPrChange>
      </w:pPr>
    </w:p>
    <w:p w14:paraId="29D2737D" w14:textId="77777777" w:rsidR="008172D8" w:rsidRPr="00D03637" w:rsidRDefault="008172D8">
      <w:pPr>
        <w:suppressLineNumbers/>
        <w:rPr>
          <w:rFonts w:ascii="Times New Roman" w:hAnsi="Times New Roman" w:cs="Times New Roman"/>
          <w:sz w:val="24"/>
          <w:szCs w:val="24"/>
          <w:rPrChange w:id="107" w:author="Wisch, Julie" w:date="2022-10-17T09:14:00Z">
            <w:rPr>
              <w:rFonts w:ascii="Times New Roman" w:hAnsi="Times New Roman" w:cs="Times New Roman"/>
              <w:sz w:val="24"/>
              <w:szCs w:val="24"/>
            </w:rPr>
          </w:rPrChange>
        </w:rPr>
        <w:pPrChange w:id="108" w:author="Wisch, Julie" w:date="2022-09-28T14:49:00Z">
          <w:pPr/>
        </w:pPrChange>
      </w:pPr>
      <w:r w:rsidRPr="00D03637">
        <w:rPr>
          <w:rFonts w:ascii="Times New Roman" w:hAnsi="Times New Roman" w:cs="Times New Roman"/>
          <w:sz w:val="24"/>
          <w:szCs w:val="24"/>
          <w:rPrChange w:id="109" w:author="Wisch, Julie" w:date="2022-10-17T09:14:00Z">
            <w:rPr>
              <w:rFonts w:ascii="Times New Roman" w:hAnsi="Times New Roman" w:cs="Times New Roman"/>
              <w:sz w:val="24"/>
              <w:szCs w:val="24"/>
            </w:rPr>
          </w:rPrChange>
        </w:rPr>
        <w:t>Beau M Ances, MD, PhD, MSc</w:t>
      </w:r>
    </w:p>
    <w:p w14:paraId="09A543FA" w14:textId="77777777" w:rsidR="008172D8" w:rsidRPr="00D03637" w:rsidRDefault="008172D8">
      <w:pPr>
        <w:suppressLineNumbers/>
        <w:rPr>
          <w:rFonts w:ascii="Times New Roman" w:hAnsi="Times New Roman" w:cs="Times New Roman"/>
          <w:sz w:val="24"/>
          <w:szCs w:val="24"/>
          <w:rPrChange w:id="110" w:author="Wisch, Julie" w:date="2022-10-17T09:14:00Z">
            <w:rPr>
              <w:rFonts w:ascii="Times New Roman" w:hAnsi="Times New Roman" w:cs="Times New Roman"/>
              <w:sz w:val="24"/>
              <w:szCs w:val="24"/>
            </w:rPr>
          </w:rPrChange>
        </w:rPr>
        <w:pPrChange w:id="111" w:author="Wisch, Julie" w:date="2022-09-28T14:49:00Z">
          <w:pPr/>
        </w:pPrChange>
      </w:pPr>
      <w:r w:rsidRPr="00D03637">
        <w:rPr>
          <w:rFonts w:ascii="Times New Roman" w:hAnsi="Times New Roman" w:cs="Times New Roman"/>
          <w:sz w:val="24"/>
          <w:szCs w:val="24"/>
          <w:rPrChange w:id="112" w:author="Wisch, Julie" w:date="2022-10-17T09:14:00Z">
            <w:rPr>
              <w:rFonts w:ascii="Times New Roman" w:hAnsi="Times New Roman" w:cs="Times New Roman"/>
              <w:sz w:val="24"/>
              <w:szCs w:val="24"/>
            </w:rPr>
          </w:rPrChange>
        </w:rPr>
        <w:t>Department of Neurology</w:t>
      </w:r>
    </w:p>
    <w:p w14:paraId="242D7ED3" w14:textId="77777777" w:rsidR="008172D8" w:rsidRPr="00D03637" w:rsidRDefault="008172D8">
      <w:pPr>
        <w:suppressLineNumbers/>
        <w:rPr>
          <w:rFonts w:ascii="Times New Roman" w:hAnsi="Times New Roman" w:cs="Times New Roman"/>
          <w:sz w:val="24"/>
          <w:szCs w:val="24"/>
          <w:rPrChange w:id="113" w:author="Wisch, Julie" w:date="2022-10-17T09:14:00Z">
            <w:rPr>
              <w:rFonts w:ascii="Times New Roman" w:hAnsi="Times New Roman" w:cs="Times New Roman"/>
              <w:sz w:val="24"/>
              <w:szCs w:val="24"/>
            </w:rPr>
          </w:rPrChange>
        </w:rPr>
        <w:pPrChange w:id="114" w:author="Wisch, Julie" w:date="2022-09-28T14:49:00Z">
          <w:pPr/>
        </w:pPrChange>
      </w:pPr>
      <w:r w:rsidRPr="00D03637">
        <w:rPr>
          <w:rFonts w:ascii="Times New Roman" w:hAnsi="Times New Roman" w:cs="Times New Roman"/>
          <w:sz w:val="24"/>
          <w:szCs w:val="24"/>
          <w:rPrChange w:id="115" w:author="Wisch, Julie" w:date="2022-10-17T09:14:00Z">
            <w:rPr>
              <w:rFonts w:ascii="Times New Roman" w:hAnsi="Times New Roman" w:cs="Times New Roman"/>
              <w:sz w:val="24"/>
              <w:szCs w:val="24"/>
            </w:rPr>
          </w:rPrChange>
        </w:rPr>
        <w:t>Washington University in Saint Louis School of Medicine</w:t>
      </w:r>
    </w:p>
    <w:p w14:paraId="0067368E" w14:textId="68098897" w:rsidR="008172D8" w:rsidRPr="00D03637" w:rsidRDefault="008172D8">
      <w:pPr>
        <w:suppressLineNumbers/>
        <w:rPr>
          <w:rFonts w:ascii="Times New Roman" w:hAnsi="Times New Roman" w:cs="Times New Roman"/>
          <w:sz w:val="24"/>
          <w:szCs w:val="24"/>
        </w:rPr>
        <w:pPrChange w:id="116" w:author="Wisch, Julie" w:date="2022-09-28T14:49:00Z">
          <w:pPr/>
        </w:pPrChange>
      </w:pPr>
      <w:r w:rsidRPr="00D03637">
        <w:rPr>
          <w:rFonts w:ascii="Times New Roman" w:hAnsi="Times New Roman" w:cs="Times New Roman"/>
          <w:sz w:val="24"/>
          <w:szCs w:val="24"/>
          <w:rPrChange w:id="117" w:author="Wisch, Julie" w:date="2022-10-17T09:14:00Z">
            <w:rPr>
              <w:rFonts w:ascii="Times New Roman" w:hAnsi="Times New Roman" w:cs="Times New Roman"/>
              <w:sz w:val="24"/>
              <w:szCs w:val="24"/>
            </w:rPr>
          </w:rPrChange>
        </w:rPr>
        <w:t xml:space="preserve">Campus Box 8111, 660 South Euclid Avenue, St. Louis, MO 63110 Phone: 314-747-8423 Fax: 314-747 8427 Email: </w:t>
      </w:r>
      <w:r w:rsidR="006761F9" w:rsidRPr="00D03637">
        <w:fldChar w:fldCharType="begin"/>
      </w:r>
      <w:r w:rsidR="006761F9" w:rsidRPr="00D03637">
        <w:rPr>
          <w:rPrChange w:id="118" w:author="Wisch, Julie" w:date="2022-10-17T09:14:00Z">
            <w:rPr/>
          </w:rPrChange>
        </w:rPr>
        <w:instrText xml:space="preserve"> HYPERLINK "mailto:bances@wustl.edu" </w:instrText>
      </w:r>
      <w:r w:rsidR="006761F9" w:rsidRPr="00D03637">
        <w:rPr>
          <w:rPrChange w:id="119" w:author="Wisch, Julie" w:date="2022-10-17T09:14:00Z">
            <w:rPr/>
          </w:rPrChange>
        </w:rPr>
        <w:fldChar w:fldCharType="separate"/>
      </w:r>
      <w:r w:rsidR="00C07D98" w:rsidRPr="00D03637">
        <w:rPr>
          <w:rStyle w:val="Hyperlink"/>
          <w:rFonts w:ascii="Times New Roman" w:hAnsi="Times New Roman" w:cs="Times New Roman"/>
          <w:sz w:val="24"/>
          <w:szCs w:val="24"/>
        </w:rPr>
        <w:t>bances@wustl.edu</w:t>
      </w:r>
      <w:r w:rsidR="006761F9" w:rsidRPr="00D03637">
        <w:rPr>
          <w:rStyle w:val="Hyperlink"/>
          <w:rFonts w:ascii="Times New Roman" w:hAnsi="Times New Roman" w:cs="Times New Roman"/>
          <w:sz w:val="24"/>
          <w:szCs w:val="24"/>
        </w:rPr>
        <w:fldChar w:fldCharType="end"/>
      </w:r>
    </w:p>
    <w:p w14:paraId="679F01F6" w14:textId="5D7F9049" w:rsidR="00C07D98" w:rsidRPr="00D03637" w:rsidRDefault="00C07D98">
      <w:pPr>
        <w:suppressLineNumbers/>
        <w:rPr>
          <w:rFonts w:ascii="Times New Roman" w:hAnsi="Times New Roman" w:cs="Times New Roman"/>
          <w:sz w:val="24"/>
          <w:szCs w:val="24"/>
          <w:rPrChange w:id="120" w:author="Wisch, Julie" w:date="2022-10-17T09:14:00Z">
            <w:rPr>
              <w:rFonts w:ascii="Times New Roman" w:hAnsi="Times New Roman" w:cs="Times New Roman"/>
              <w:sz w:val="24"/>
              <w:szCs w:val="24"/>
            </w:rPr>
          </w:rPrChange>
        </w:rPr>
        <w:pPrChange w:id="121" w:author="Wisch, Julie" w:date="2022-09-28T14:49:00Z">
          <w:pPr/>
        </w:pPrChange>
      </w:pPr>
      <w:r w:rsidRPr="00D03637">
        <w:rPr>
          <w:rFonts w:ascii="Times New Roman" w:hAnsi="Times New Roman" w:cs="Times New Roman"/>
          <w:b/>
          <w:sz w:val="24"/>
          <w:szCs w:val="24"/>
          <w:rPrChange w:id="122" w:author="Wisch, Julie" w:date="2022-10-17T09:14:00Z">
            <w:rPr>
              <w:rFonts w:ascii="Times New Roman" w:hAnsi="Times New Roman" w:cs="Times New Roman"/>
              <w:b/>
              <w:sz w:val="24"/>
              <w:szCs w:val="24"/>
            </w:rPr>
          </w:rPrChange>
        </w:rPr>
        <w:t xml:space="preserve">Running Title: </w:t>
      </w:r>
      <w:r w:rsidRPr="00D03637">
        <w:rPr>
          <w:rFonts w:ascii="Times New Roman" w:hAnsi="Times New Roman" w:cs="Times New Roman"/>
          <w:sz w:val="24"/>
          <w:szCs w:val="24"/>
          <w:rPrChange w:id="123" w:author="Wisch, Julie" w:date="2022-10-17T09:14:00Z">
            <w:rPr>
              <w:rFonts w:ascii="Times New Roman" w:hAnsi="Times New Roman" w:cs="Times New Roman"/>
              <w:sz w:val="24"/>
              <w:szCs w:val="24"/>
            </w:rPr>
          </w:rPrChange>
        </w:rPr>
        <w:t>Proteomic Clustering on AD Progression</w:t>
      </w:r>
    </w:p>
    <w:p w14:paraId="01CF26CD" w14:textId="408DD0F7" w:rsidR="00C07D98" w:rsidRPr="00D03637" w:rsidRDefault="00C07D98">
      <w:pPr>
        <w:suppressLineNumbers/>
        <w:rPr>
          <w:rFonts w:ascii="Times New Roman" w:hAnsi="Times New Roman" w:cs="Times New Roman"/>
          <w:sz w:val="24"/>
          <w:szCs w:val="24"/>
          <w:rPrChange w:id="124" w:author="Wisch, Julie" w:date="2022-10-17T09:14:00Z">
            <w:rPr>
              <w:rFonts w:ascii="Times New Roman" w:hAnsi="Times New Roman" w:cs="Times New Roman"/>
              <w:sz w:val="24"/>
              <w:szCs w:val="24"/>
            </w:rPr>
          </w:rPrChange>
        </w:rPr>
        <w:pPrChange w:id="125" w:author="Wisch, Julie" w:date="2022-09-28T14:49:00Z">
          <w:pPr/>
        </w:pPrChange>
      </w:pPr>
      <w:r w:rsidRPr="00D03637">
        <w:rPr>
          <w:rFonts w:ascii="Times New Roman" w:hAnsi="Times New Roman" w:cs="Times New Roman"/>
          <w:b/>
          <w:sz w:val="24"/>
          <w:szCs w:val="24"/>
          <w:rPrChange w:id="126" w:author="Wisch, Julie" w:date="2022-10-17T09:14:00Z">
            <w:rPr>
              <w:rFonts w:ascii="Times New Roman" w:hAnsi="Times New Roman" w:cs="Times New Roman"/>
              <w:b/>
              <w:sz w:val="24"/>
              <w:szCs w:val="24"/>
            </w:rPr>
          </w:rPrChange>
        </w:rPr>
        <w:t>Keywords:</w:t>
      </w:r>
      <w:r w:rsidRPr="00D03637">
        <w:rPr>
          <w:rFonts w:ascii="Times New Roman" w:hAnsi="Times New Roman" w:cs="Times New Roman"/>
          <w:sz w:val="24"/>
          <w:szCs w:val="24"/>
          <w:rPrChange w:id="127" w:author="Wisch, Julie" w:date="2022-10-17T09:14:00Z">
            <w:rPr>
              <w:rFonts w:ascii="Times New Roman" w:hAnsi="Times New Roman" w:cs="Times New Roman"/>
              <w:sz w:val="24"/>
              <w:szCs w:val="24"/>
            </w:rPr>
          </w:rPrChange>
        </w:rPr>
        <w:t xml:space="preserve"> </w:t>
      </w:r>
      <w:r w:rsidRPr="00D03637">
        <w:rPr>
          <w:rFonts w:ascii="Times New Roman" w:hAnsi="Times New Roman" w:cs="Times New Roman"/>
          <w:color w:val="000000"/>
          <w:sz w:val="24"/>
          <w:szCs w:val="24"/>
          <w:rPrChange w:id="128" w:author="Wisch, Julie" w:date="2022-10-17T09:14:00Z">
            <w:rPr>
              <w:rFonts w:ascii="Times New Roman" w:hAnsi="Times New Roman" w:cs="Times New Roman"/>
              <w:color w:val="000000"/>
              <w:sz w:val="24"/>
              <w:szCs w:val="24"/>
            </w:rPr>
          </w:rPrChange>
        </w:rPr>
        <w:t>Alzheimer Disease; Biomarkers; Proteome; Heterogeneity; Machine Learning</w:t>
      </w:r>
    </w:p>
    <w:p w14:paraId="778C8863" w14:textId="77777777" w:rsidR="004D49B2" w:rsidRPr="00D03637" w:rsidRDefault="004D49B2">
      <w:pPr>
        <w:suppressLineNumbers/>
        <w:rPr>
          <w:rFonts w:ascii="Times New Roman" w:hAnsi="Times New Roman" w:cs="Times New Roman"/>
          <w:b/>
          <w:sz w:val="24"/>
          <w:szCs w:val="24"/>
          <w:rPrChange w:id="129" w:author="Wisch, Julie" w:date="2022-10-17T09:14:00Z">
            <w:rPr>
              <w:rFonts w:ascii="Times New Roman" w:hAnsi="Times New Roman" w:cs="Times New Roman"/>
              <w:b/>
              <w:sz w:val="24"/>
              <w:szCs w:val="24"/>
            </w:rPr>
          </w:rPrChange>
        </w:rPr>
        <w:pPrChange w:id="130" w:author="Wisch, Julie" w:date="2022-09-28T14:49:00Z">
          <w:pPr/>
        </w:pPrChange>
      </w:pPr>
      <w:r w:rsidRPr="00D03637">
        <w:rPr>
          <w:rFonts w:ascii="Times New Roman" w:hAnsi="Times New Roman" w:cs="Times New Roman"/>
          <w:b/>
          <w:sz w:val="24"/>
          <w:szCs w:val="24"/>
          <w:rPrChange w:id="131" w:author="Wisch, Julie" w:date="2022-10-17T09:14:00Z">
            <w:rPr>
              <w:rFonts w:ascii="Times New Roman" w:hAnsi="Times New Roman" w:cs="Times New Roman"/>
              <w:b/>
              <w:sz w:val="24"/>
              <w:szCs w:val="24"/>
            </w:rPr>
          </w:rPrChange>
        </w:rPr>
        <w:br w:type="page"/>
      </w:r>
    </w:p>
    <w:p w14:paraId="04C1FECA" w14:textId="122A3053" w:rsidR="00C07D98" w:rsidRPr="00D03637" w:rsidRDefault="00C07D98">
      <w:pPr>
        <w:suppressLineNumbers/>
        <w:rPr>
          <w:rFonts w:ascii="Times New Roman" w:hAnsi="Times New Roman" w:cs="Times New Roman"/>
          <w:b/>
          <w:sz w:val="24"/>
          <w:szCs w:val="24"/>
          <w:rPrChange w:id="132" w:author="Wisch, Julie" w:date="2022-10-17T09:14:00Z">
            <w:rPr>
              <w:rFonts w:ascii="Times New Roman" w:hAnsi="Times New Roman" w:cs="Times New Roman"/>
              <w:b/>
              <w:sz w:val="24"/>
              <w:szCs w:val="24"/>
            </w:rPr>
          </w:rPrChange>
        </w:rPr>
        <w:pPrChange w:id="133" w:author="Wisch, Julie" w:date="2022-09-28T14:49:00Z">
          <w:pPr/>
        </w:pPrChange>
      </w:pPr>
      <w:r w:rsidRPr="00D03637">
        <w:rPr>
          <w:rFonts w:ascii="Times New Roman" w:hAnsi="Times New Roman" w:cs="Times New Roman"/>
          <w:b/>
          <w:sz w:val="24"/>
          <w:szCs w:val="24"/>
          <w:rPrChange w:id="134" w:author="Wisch, Julie" w:date="2022-10-17T09:14:00Z">
            <w:rPr>
              <w:rFonts w:ascii="Times New Roman" w:hAnsi="Times New Roman" w:cs="Times New Roman"/>
              <w:b/>
              <w:sz w:val="24"/>
              <w:szCs w:val="24"/>
            </w:rPr>
          </w:rPrChange>
        </w:rPr>
        <w:lastRenderedPageBreak/>
        <w:t xml:space="preserve">Abbreviations: </w:t>
      </w:r>
    </w:p>
    <w:p w14:paraId="290F47B0" w14:textId="77777777" w:rsidR="004D49B2" w:rsidRPr="00D03637" w:rsidRDefault="004D49B2">
      <w:pPr>
        <w:suppressLineNumbers/>
        <w:rPr>
          <w:rFonts w:ascii="Times New Roman" w:hAnsi="Times New Roman" w:cs="Times New Roman"/>
          <w:sz w:val="24"/>
          <w:szCs w:val="24"/>
          <w:rPrChange w:id="135" w:author="Wisch, Julie" w:date="2022-10-17T09:14:00Z">
            <w:rPr>
              <w:rFonts w:ascii="Times New Roman" w:hAnsi="Times New Roman" w:cs="Times New Roman"/>
              <w:sz w:val="24"/>
              <w:szCs w:val="24"/>
            </w:rPr>
          </w:rPrChange>
        </w:rPr>
        <w:pPrChange w:id="136" w:author="Wisch, Julie" w:date="2022-09-28T14:49:00Z">
          <w:pPr/>
        </w:pPrChange>
      </w:pPr>
      <w:r w:rsidRPr="00D03637">
        <w:rPr>
          <w:rFonts w:ascii="Times New Roman" w:hAnsi="Times New Roman" w:cs="Times New Roman"/>
          <w:sz w:val="24"/>
          <w:szCs w:val="24"/>
          <w:rPrChange w:id="137" w:author="Wisch, Julie" w:date="2022-10-17T09:14:00Z">
            <w:rPr>
              <w:rFonts w:ascii="Times New Roman" w:hAnsi="Times New Roman" w:cs="Times New Roman"/>
              <w:sz w:val="24"/>
              <w:szCs w:val="24"/>
            </w:rPr>
          </w:rPrChange>
        </w:rPr>
        <w:t>AD – Alzheimer Disease</w:t>
      </w:r>
    </w:p>
    <w:p w14:paraId="4A3DE754" w14:textId="77777777" w:rsidR="004D49B2" w:rsidRPr="00D03637" w:rsidRDefault="004D49B2">
      <w:pPr>
        <w:suppressLineNumbers/>
        <w:rPr>
          <w:rFonts w:ascii="Times New Roman" w:hAnsi="Times New Roman" w:cs="Times New Roman"/>
          <w:sz w:val="24"/>
          <w:szCs w:val="24"/>
          <w:rPrChange w:id="138" w:author="Wisch, Julie" w:date="2022-10-17T09:14:00Z">
            <w:rPr>
              <w:rFonts w:ascii="Times New Roman" w:hAnsi="Times New Roman" w:cs="Times New Roman"/>
              <w:sz w:val="24"/>
              <w:szCs w:val="24"/>
            </w:rPr>
          </w:rPrChange>
        </w:rPr>
        <w:pPrChange w:id="139" w:author="Wisch, Julie" w:date="2022-09-28T14:49:00Z">
          <w:pPr/>
        </w:pPrChange>
      </w:pPr>
      <w:r w:rsidRPr="00D03637">
        <w:rPr>
          <w:rFonts w:ascii="Times New Roman" w:hAnsi="Times New Roman" w:cs="Times New Roman"/>
          <w:sz w:val="24"/>
          <w:szCs w:val="24"/>
          <w:rPrChange w:id="140" w:author="Wisch, Julie" w:date="2022-10-17T09:14:00Z">
            <w:rPr>
              <w:rFonts w:ascii="Times New Roman" w:hAnsi="Times New Roman" w:cs="Times New Roman"/>
              <w:sz w:val="24"/>
              <w:szCs w:val="24"/>
            </w:rPr>
          </w:rPrChange>
        </w:rPr>
        <w:t>AT(N) – Amyloid Tau Neurodegeneration Framework</w:t>
      </w:r>
    </w:p>
    <w:p w14:paraId="43E06ACA" w14:textId="77777777" w:rsidR="004D49B2" w:rsidRPr="00D03637" w:rsidRDefault="004D49B2">
      <w:pPr>
        <w:suppressLineNumbers/>
        <w:rPr>
          <w:rFonts w:ascii="Times New Roman" w:hAnsi="Times New Roman" w:cs="Times New Roman"/>
          <w:sz w:val="24"/>
          <w:szCs w:val="24"/>
          <w:rPrChange w:id="141" w:author="Wisch, Julie" w:date="2022-10-17T09:14:00Z">
            <w:rPr>
              <w:rFonts w:ascii="Times New Roman" w:hAnsi="Times New Roman" w:cs="Times New Roman"/>
              <w:sz w:val="24"/>
              <w:szCs w:val="24"/>
            </w:rPr>
          </w:rPrChange>
        </w:rPr>
        <w:pPrChange w:id="142" w:author="Wisch, Julie" w:date="2022-09-28T14:49:00Z">
          <w:pPr/>
        </w:pPrChange>
      </w:pPr>
      <w:r w:rsidRPr="00D03637">
        <w:rPr>
          <w:rFonts w:ascii="Times New Roman" w:hAnsi="Times New Roman" w:cs="Times New Roman"/>
          <w:sz w:val="24"/>
          <w:szCs w:val="24"/>
          <w:rPrChange w:id="143" w:author="Wisch, Julie" w:date="2022-10-17T09:14:00Z">
            <w:rPr>
              <w:rFonts w:ascii="Times New Roman" w:hAnsi="Times New Roman" w:cs="Times New Roman"/>
              <w:sz w:val="24"/>
              <w:szCs w:val="24"/>
            </w:rPr>
          </w:rPrChange>
        </w:rPr>
        <w:t>CSF – Cerebrospinal Fluid</w:t>
      </w:r>
    </w:p>
    <w:p w14:paraId="136DA918" w14:textId="77777777" w:rsidR="004D49B2" w:rsidRPr="00D03637" w:rsidRDefault="004D49B2">
      <w:pPr>
        <w:suppressLineNumbers/>
        <w:rPr>
          <w:rFonts w:ascii="Times New Roman" w:hAnsi="Times New Roman" w:cs="Times New Roman"/>
          <w:sz w:val="24"/>
          <w:szCs w:val="24"/>
          <w:rPrChange w:id="144" w:author="Wisch, Julie" w:date="2022-10-17T09:14:00Z">
            <w:rPr>
              <w:rFonts w:ascii="Times New Roman" w:hAnsi="Times New Roman" w:cs="Times New Roman"/>
              <w:sz w:val="24"/>
              <w:szCs w:val="24"/>
            </w:rPr>
          </w:rPrChange>
        </w:rPr>
        <w:pPrChange w:id="145" w:author="Wisch, Julie" w:date="2022-09-28T14:49:00Z">
          <w:pPr/>
        </w:pPrChange>
      </w:pPr>
      <w:r w:rsidRPr="00D03637">
        <w:rPr>
          <w:rFonts w:ascii="Times New Roman" w:hAnsi="Times New Roman" w:cs="Times New Roman"/>
          <w:sz w:val="24"/>
          <w:szCs w:val="24"/>
          <w:rPrChange w:id="146" w:author="Wisch, Julie" w:date="2022-10-17T09:14:00Z">
            <w:rPr>
              <w:rFonts w:ascii="Times New Roman" w:hAnsi="Times New Roman" w:cs="Times New Roman"/>
              <w:sz w:val="24"/>
              <w:szCs w:val="24"/>
            </w:rPr>
          </w:rPrChange>
        </w:rPr>
        <w:t>NfL – Neurofilament Light Chain</w:t>
      </w:r>
    </w:p>
    <w:p w14:paraId="70FCABCC" w14:textId="77777777" w:rsidR="004D49B2" w:rsidRPr="00D03637" w:rsidRDefault="004D49B2">
      <w:pPr>
        <w:suppressLineNumbers/>
        <w:rPr>
          <w:rFonts w:ascii="Times New Roman" w:hAnsi="Times New Roman" w:cs="Times New Roman"/>
          <w:sz w:val="24"/>
          <w:szCs w:val="24"/>
          <w:rPrChange w:id="147" w:author="Wisch, Julie" w:date="2022-10-17T09:14:00Z">
            <w:rPr>
              <w:rFonts w:ascii="Times New Roman" w:hAnsi="Times New Roman" w:cs="Times New Roman"/>
              <w:sz w:val="24"/>
              <w:szCs w:val="24"/>
            </w:rPr>
          </w:rPrChange>
        </w:rPr>
        <w:pPrChange w:id="148" w:author="Wisch, Julie" w:date="2022-09-28T14:49:00Z">
          <w:pPr/>
        </w:pPrChange>
      </w:pPr>
      <w:r w:rsidRPr="00D03637">
        <w:rPr>
          <w:rFonts w:ascii="Times New Roman" w:hAnsi="Times New Roman" w:cs="Times New Roman"/>
          <w:sz w:val="24"/>
          <w:szCs w:val="24"/>
          <w:rPrChange w:id="149" w:author="Wisch, Julie" w:date="2022-10-17T09:14:00Z">
            <w:rPr>
              <w:rFonts w:ascii="Times New Roman" w:hAnsi="Times New Roman" w:cs="Times New Roman"/>
              <w:sz w:val="24"/>
              <w:szCs w:val="24"/>
            </w:rPr>
          </w:rPrChange>
        </w:rPr>
        <w:t>MRI – Magnetic Resonance Imaging</w:t>
      </w:r>
    </w:p>
    <w:p w14:paraId="2857A626" w14:textId="77777777" w:rsidR="004D49B2" w:rsidRPr="00D03637" w:rsidRDefault="004D49B2">
      <w:pPr>
        <w:suppressLineNumbers/>
        <w:rPr>
          <w:rFonts w:ascii="Times New Roman" w:hAnsi="Times New Roman" w:cs="Times New Roman"/>
          <w:sz w:val="24"/>
          <w:szCs w:val="24"/>
          <w:rPrChange w:id="150" w:author="Wisch, Julie" w:date="2022-10-17T09:14:00Z">
            <w:rPr>
              <w:rFonts w:ascii="Times New Roman" w:hAnsi="Times New Roman" w:cs="Times New Roman"/>
              <w:sz w:val="24"/>
              <w:szCs w:val="24"/>
            </w:rPr>
          </w:rPrChange>
        </w:rPr>
        <w:pPrChange w:id="151" w:author="Wisch, Julie" w:date="2022-09-28T14:49:00Z">
          <w:pPr/>
        </w:pPrChange>
      </w:pPr>
      <w:r w:rsidRPr="00D03637">
        <w:rPr>
          <w:rFonts w:ascii="Times New Roman" w:hAnsi="Times New Roman" w:cs="Times New Roman"/>
          <w:sz w:val="24"/>
          <w:szCs w:val="24"/>
          <w:rPrChange w:id="152" w:author="Wisch, Julie" w:date="2022-10-17T09:14:00Z">
            <w:rPr>
              <w:rFonts w:ascii="Times New Roman" w:hAnsi="Times New Roman" w:cs="Times New Roman"/>
              <w:sz w:val="24"/>
              <w:szCs w:val="24"/>
            </w:rPr>
          </w:rPrChange>
        </w:rPr>
        <w:t>PiB – Pittsburgh Compound B</w:t>
      </w:r>
    </w:p>
    <w:p w14:paraId="458DCF27" w14:textId="77777777" w:rsidR="004D49B2" w:rsidRPr="00D03637" w:rsidRDefault="004D49B2">
      <w:pPr>
        <w:suppressLineNumbers/>
        <w:rPr>
          <w:rFonts w:ascii="Times New Roman" w:hAnsi="Times New Roman" w:cs="Times New Roman"/>
          <w:sz w:val="24"/>
          <w:szCs w:val="24"/>
          <w:rPrChange w:id="153" w:author="Wisch, Julie" w:date="2022-10-17T09:14:00Z">
            <w:rPr>
              <w:rFonts w:ascii="Times New Roman" w:hAnsi="Times New Roman" w:cs="Times New Roman"/>
              <w:sz w:val="24"/>
              <w:szCs w:val="24"/>
            </w:rPr>
          </w:rPrChange>
        </w:rPr>
        <w:pPrChange w:id="154" w:author="Wisch, Julie" w:date="2022-09-28T14:49:00Z">
          <w:pPr/>
        </w:pPrChange>
      </w:pPr>
      <w:r w:rsidRPr="00D03637">
        <w:rPr>
          <w:rFonts w:ascii="Times New Roman" w:hAnsi="Times New Roman" w:cs="Times New Roman"/>
          <w:sz w:val="24"/>
          <w:szCs w:val="24"/>
          <w:rPrChange w:id="155" w:author="Wisch, Julie" w:date="2022-10-17T09:14:00Z">
            <w:rPr>
              <w:rFonts w:ascii="Times New Roman" w:hAnsi="Times New Roman" w:cs="Times New Roman"/>
              <w:sz w:val="24"/>
              <w:szCs w:val="24"/>
            </w:rPr>
          </w:rPrChange>
        </w:rPr>
        <w:t>PET – Positron Emission Tomography</w:t>
      </w:r>
    </w:p>
    <w:p w14:paraId="6C50F2B7" w14:textId="77777777" w:rsidR="004D49B2" w:rsidRPr="00D03637" w:rsidRDefault="004D49B2">
      <w:pPr>
        <w:suppressLineNumbers/>
        <w:rPr>
          <w:rFonts w:ascii="Times New Roman" w:hAnsi="Times New Roman" w:cs="Times New Roman"/>
          <w:sz w:val="24"/>
          <w:szCs w:val="24"/>
          <w:rPrChange w:id="156" w:author="Wisch, Julie" w:date="2022-10-17T09:14:00Z">
            <w:rPr>
              <w:rFonts w:ascii="Times New Roman" w:hAnsi="Times New Roman" w:cs="Times New Roman"/>
              <w:sz w:val="24"/>
              <w:szCs w:val="24"/>
            </w:rPr>
          </w:rPrChange>
        </w:rPr>
        <w:pPrChange w:id="157" w:author="Wisch, Julie" w:date="2022-09-28T14:49:00Z">
          <w:pPr/>
        </w:pPrChange>
      </w:pPr>
      <w:r w:rsidRPr="00D03637">
        <w:rPr>
          <w:rFonts w:ascii="Times New Roman" w:hAnsi="Times New Roman" w:cs="Times New Roman"/>
          <w:sz w:val="24"/>
          <w:szCs w:val="24"/>
          <w:rPrChange w:id="158" w:author="Wisch, Julie" w:date="2022-10-17T09:14:00Z">
            <w:rPr>
              <w:rFonts w:ascii="Times New Roman" w:hAnsi="Times New Roman" w:cs="Times New Roman"/>
              <w:sz w:val="24"/>
              <w:szCs w:val="24"/>
            </w:rPr>
          </w:rPrChange>
        </w:rPr>
        <w:t>AV1451 – 18F – Flortaucipir Tau PET tracer</w:t>
      </w:r>
    </w:p>
    <w:p w14:paraId="787C57BB" w14:textId="77777777" w:rsidR="004D49B2" w:rsidRPr="00D03637" w:rsidRDefault="004D49B2">
      <w:pPr>
        <w:suppressLineNumbers/>
        <w:rPr>
          <w:rFonts w:ascii="Times New Roman" w:hAnsi="Times New Roman" w:cs="Times New Roman"/>
          <w:sz w:val="24"/>
          <w:szCs w:val="24"/>
          <w:rPrChange w:id="159" w:author="Wisch, Julie" w:date="2022-10-17T09:14:00Z">
            <w:rPr>
              <w:rFonts w:ascii="Times New Roman" w:hAnsi="Times New Roman" w:cs="Times New Roman"/>
              <w:sz w:val="24"/>
              <w:szCs w:val="24"/>
            </w:rPr>
          </w:rPrChange>
        </w:rPr>
        <w:pPrChange w:id="160" w:author="Wisch, Julie" w:date="2022-09-28T14:49:00Z">
          <w:pPr/>
        </w:pPrChange>
      </w:pPr>
      <w:r w:rsidRPr="00D03637">
        <w:rPr>
          <w:rFonts w:ascii="Times New Roman" w:hAnsi="Times New Roman" w:cs="Times New Roman"/>
          <w:sz w:val="24"/>
          <w:szCs w:val="24"/>
          <w:rPrChange w:id="161" w:author="Wisch, Julie" w:date="2022-10-17T09:14:00Z">
            <w:rPr>
              <w:rFonts w:ascii="Times New Roman" w:hAnsi="Times New Roman" w:cs="Times New Roman"/>
              <w:sz w:val="24"/>
              <w:szCs w:val="24"/>
            </w:rPr>
          </w:rPrChange>
        </w:rPr>
        <w:t>Knight ADRC – Knight Alzheimer Disease Research Center</w:t>
      </w:r>
    </w:p>
    <w:p w14:paraId="553E8782" w14:textId="77777777" w:rsidR="004D49B2" w:rsidRPr="00D03637" w:rsidRDefault="004D49B2">
      <w:pPr>
        <w:suppressLineNumbers/>
        <w:rPr>
          <w:rFonts w:ascii="Times New Roman" w:hAnsi="Times New Roman" w:cs="Times New Roman"/>
          <w:sz w:val="24"/>
          <w:szCs w:val="24"/>
          <w:rPrChange w:id="162" w:author="Wisch, Julie" w:date="2022-10-17T09:14:00Z">
            <w:rPr>
              <w:rFonts w:ascii="Times New Roman" w:hAnsi="Times New Roman" w:cs="Times New Roman"/>
              <w:sz w:val="24"/>
              <w:szCs w:val="24"/>
            </w:rPr>
          </w:rPrChange>
        </w:rPr>
        <w:pPrChange w:id="163" w:author="Wisch, Julie" w:date="2022-09-28T14:49:00Z">
          <w:pPr/>
        </w:pPrChange>
      </w:pPr>
      <w:r w:rsidRPr="00D03637">
        <w:rPr>
          <w:rFonts w:ascii="Times New Roman" w:hAnsi="Times New Roman" w:cs="Times New Roman"/>
          <w:sz w:val="24"/>
          <w:szCs w:val="24"/>
          <w:rPrChange w:id="164" w:author="Wisch, Julie" w:date="2022-10-17T09:14:00Z">
            <w:rPr>
              <w:rFonts w:ascii="Times New Roman" w:hAnsi="Times New Roman" w:cs="Times New Roman"/>
              <w:sz w:val="24"/>
              <w:szCs w:val="24"/>
            </w:rPr>
          </w:rPrChange>
        </w:rPr>
        <w:t>WUSTL – Washington University in St. Louis</w:t>
      </w:r>
    </w:p>
    <w:p w14:paraId="5AE179B1" w14:textId="77777777" w:rsidR="004D49B2" w:rsidRPr="00D03637" w:rsidRDefault="004D49B2">
      <w:pPr>
        <w:suppressLineNumbers/>
        <w:rPr>
          <w:rFonts w:ascii="Times New Roman" w:hAnsi="Times New Roman" w:cs="Times New Roman"/>
          <w:sz w:val="24"/>
          <w:szCs w:val="24"/>
          <w:rPrChange w:id="165" w:author="Wisch, Julie" w:date="2022-10-17T09:14:00Z">
            <w:rPr>
              <w:rFonts w:ascii="Times New Roman" w:hAnsi="Times New Roman" w:cs="Times New Roman"/>
              <w:sz w:val="24"/>
              <w:szCs w:val="24"/>
            </w:rPr>
          </w:rPrChange>
        </w:rPr>
        <w:pPrChange w:id="166" w:author="Wisch, Julie" w:date="2022-09-28T14:49:00Z">
          <w:pPr/>
        </w:pPrChange>
      </w:pPr>
      <w:r w:rsidRPr="00D03637">
        <w:rPr>
          <w:rFonts w:ascii="Times New Roman" w:hAnsi="Times New Roman" w:cs="Times New Roman"/>
          <w:sz w:val="24"/>
          <w:szCs w:val="24"/>
          <w:rPrChange w:id="167" w:author="Wisch, Julie" w:date="2022-10-17T09:14:00Z">
            <w:rPr>
              <w:rFonts w:ascii="Times New Roman" w:hAnsi="Times New Roman" w:cs="Times New Roman"/>
              <w:sz w:val="24"/>
              <w:szCs w:val="24"/>
            </w:rPr>
          </w:rPrChange>
        </w:rPr>
        <w:t>CDR – Clinical Dementia Rating</w:t>
      </w:r>
    </w:p>
    <w:p w14:paraId="1706519F" w14:textId="77777777" w:rsidR="004D49B2" w:rsidRPr="00D03637" w:rsidRDefault="004D49B2">
      <w:pPr>
        <w:suppressLineNumbers/>
        <w:rPr>
          <w:rFonts w:ascii="Times New Roman" w:hAnsi="Times New Roman" w:cs="Times New Roman"/>
          <w:sz w:val="24"/>
          <w:szCs w:val="24"/>
          <w:rPrChange w:id="168" w:author="Wisch, Julie" w:date="2022-10-17T09:14:00Z">
            <w:rPr>
              <w:rFonts w:ascii="Times New Roman" w:hAnsi="Times New Roman" w:cs="Times New Roman"/>
              <w:sz w:val="24"/>
              <w:szCs w:val="24"/>
            </w:rPr>
          </w:rPrChange>
        </w:rPr>
        <w:pPrChange w:id="169" w:author="Wisch, Julie" w:date="2022-09-28T14:49:00Z">
          <w:pPr/>
        </w:pPrChange>
      </w:pPr>
      <w:r w:rsidRPr="00D03637">
        <w:rPr>
          <w:rFonts w:ascii="Times New Roman" w:hAnsi="Times New Roman" w:cs="Times New Roman"/>
          <w:sz w:val="24"/>
          <w:szCs w:val="24"/>
          <w:rPrChange w:id="170" w:author="Wisch, Julie" w:date="2022-10-17T09:14:00Z">
            <w:rPr>
              <w:rFonts w:ascii="Times New Roman" w:hAnsi="Times New Roman" w:cs="Times New Roman"/>
              <w:sz w:val="24"/>
              <w:szCs w:val="24"/>
            </w:rPr>
          </w:rPrChange>
        </w:rPr>
        <w:t>APOE – Apolipoprotein E</w:t>
      </w:r>
    </w:p>
    <w:p w14:paraId="6875FDD3" w14:textId="77777777" w:rsidR="004D49B2" w:rsidRPr="00D03637" w:rsidRDefault="004D49B2">
      <w:pPr>
        <w:suppressLineNumbers/>
        <w:rPr>
          <w:rFonts w:ascii="Times New Roman" w:hAnsi="Times New Roman" w:cs="Times New Roman"/>
          <w:sz w:val="24"/>
          <w:szCs w:val="24"/>
          <w:rPrChange w:id="171" w:author="Wisch, Julie" w:date="2022-10-17T09:14:00Z">
            <w:rPr>
              <w:rFonts w:ascii="Times New Roman" w:hAnsi="Times New Roman" w:cs="Times New Roman"/>
              <w:sz w:val="24"/>
              <w:szCs w:val="24"/>
            </w:rPr>
          </w:rPrChange>
        </w:rPr>
        <w:pPrChange w:id="172" w:author="Wisch, Julie" w:date="2022-09-28T14:49:00Z">
          <w:pPr/>
        </w:pPrChange>
      </w:pPr>
      <w:r w:rsidRPr="00D03637">
        <w:rPr>
          <w:rFonts w:ascii="Times New Roman" w:hAnsi="Times New Roman" w:cs="Times New Roman"/>
          <w:sz w:val="24"/>
          <w:szCs w:val="24"/>
          <w:rPrChange w:id="173" w:author="Wisch, Julie" w:date="2022-10-17T09:14:00Z">
            <w:rPr>
              <w:rFonts w:ascii="Times New Roman" w:hAnsi="Times New Roman" w:cs="Times New Roman"/>
              <w:sz w:val="24"/>
              <w:szCs w:val="24"/>
            </w:rPr>
          </w:rPrChange>
        </w:rPr>
        <w:t>LP – Lumbar Puncture</w:t>
      </w:r>
    </w:p>
    <w:p w14:paraId="11978948" w14:textId="77777777" w:rsidR="004D49B2" w:rsidRPr="00D03637" w:rsidRDefault="004D49B2">
      <w:pPr>
        <w:suppressLineNumbers/>
        <w:rPr>
          <w:rFonts w:ascii="Times New Roman" w:hAnsi="Times New Roman" w:cs="Times New Roman"/>
          <w:sz w:val="24"/>
          <w:szCs w:val="24"/>
          <w:rPrChange w:id="174" w:author="Wisch, Julie" w:date="2022-10-17T09:14:00Z">
            <w:rPr>
              <w:rFonts w:ascii="Times New Roman" w:hAnsi="Times New Roman" w:cs="Times New Roman"/>
              <w:sz w:val="24"/>
              <w:szCs w:val="24"/>
            </w:rPr>
          </w:rPrChange>
        </w:rPr>
        <w:pPrChange w:id="175" w:author="Wisch, Julie" w:date="2022-09-28T14:49:00Z">
          <w:pPr/>
        </w:pPrChange>
      </w:pPr>
      <w:r w:rsidRPr="00D03637">
        <w:rPr>
          <w:rFonts w:ascii="Times New Roman" w:hAnsi="Times New Roman" w:cs="Times New Roman"/>
          <w:sz w:val="24"/>
          <w:szCs w:val="24"/>
          <w:rPrChange w:id="176" w:author="Wisch, Julie" w:date="2022-10-17T09:14:00Z">
            <w:rPr>
              <w:rFonts w:ascii="Times New Roman" w:hAnsi="Times New Roman" w:cs="Times New Roman"/>
              <w:sz w:val="24"/>
              <w:szCs w:val="24"/>
            </w:rPr>
          </w:rPrChange>
        </w:rPr>
        <w:t>ELISA – Enzyme-linked Immunosorbent Assay</w:t>
      </w:r>
    </w:p>
    <w:p w14:paraId="7D7A4BC5" w14:textId="77777777" w:rsidR="004D49B2" w:rsidRPr="00D03637" w:rsidRDefault="004D49B2">
      <w:pPr>
        <w:suppressLineNumbers/>
        <w:rPr>
          <w:rFonts w:ascii="Times New Roman" w:hAnsi="Times New Roman" w:cs="Times New Roman"/>
          <w:sz w:val="24"/>
          <w:szCs w:val="24"/>
          <w:rPrChange w:id="177" w:author="Wisch, Julie" w:date="2022-10-17T09:14:00Z">
            <w:rPr>
              <w:rFonts w:ascii="Times New Roman" w:hAnsi="Times New Roman" w:cs="Times New Roman"/>
              <w:sz w:val="24"/>
              <w:szCs w:val="24"/>
            </w:rPr>
          </w:rPrChange>
        </w:rPr>
        <w:pPrChange w:id="178" w:author="Wisch, Julie" w:date="2022-09-28T14:49:00Z">
          <w:pPr/>
        </w:pPrChange>
      </w:pPr>
      <w:r w:rsidRPr="00D03637">
        <w:rPr>
          <w:rFonts w:ascii="Times New Roman" w:hAnsi="Times New Roman" w:cs="Times New Roman"/>
          <w:sz w:val="24"/>
          <w:szCs w:val="24"/>
          <w:rPrChange w:id="179" w:author="Wisch, Julie" w:date="2022-10-17T09:14:00Z">
            <w:rPr>
              <w:rFonts w:ascii="Times New Roman" w:hAnsi="Times New Roman" w:cs="Times New Roman"/>
              <w:sz w:val="24"/>
              <w:szCs w:val="24"/>
            </w:rPr>
          </w:rPrChange>
        </w:rPr>
        <w:t>FLAIR – Fluid Attenuated Inversion Recovery</w:t>
      </w:r>
    </w:p>
    <w:p w14:paraId="57B9C2BF" w14:textId="77777777" w:rsidR="004D49B2" w:rsidRPr="00D03637" w:rsidRDefault="004D49B2">
      <w:pPr>
        <w:suppressLineNumbers/>
        <w:rPr>
          <w:rFonts w:ascii="Times New Roman" w:hAnsi="Times New Roman" w:cs="Times New Roman"/>
          <w:sz w:val="24"/>
          <w:szCs w:val="24"/>
          <w:rPrChange w:id="180" w:author="Wisch, Julie" w:date="2022-10-17T09:14:00Z">
            <w:rPr>
              <w:rFonts w:ascii="Times New Roman" w:hAnsi="Times New Roman" w:cs="Times New Roman"/>
              <w:sz w:val="24"/>
              <w:szCs w:val="24"/>
            </w:rPr>
          </w:rPrChange>
        </w:rPr>
        <w:pPrChange w:id="181" w:author="Wisch, Julie" w:date="2022-09-28T14:49:00Z">
          <w:pPr/>
        </w:pPrChange>
      </w:pPr>
      <w:r w:rsidRPr="00D03637">
        <w:rPr>
          <w:rFonts w:ascii="Times New Roman" w:hAnsi="Times New Roman" w:cs="Times New Roman"/>
          <w:sz w:val="24"/>
          <w:szCs w:val="24"/>
          <w:rPrChange w:id="182" w:author="Wisch, Julie" w:date="2022-10-17T09:14:00Z">
            <w:rPr>
              <w:rFonts w:ascii="Times New Roman" w:hAnsi="Times New Roman" w:cs="Times New Roman"/>
              <w:sz w:val="24"/>
              <w:szCs w:val="24"/>
            </w:rPr>
          </w:rPrChange>
        </w:rPr>
        <w:t>WMH – White Matter Hyperintensities</w:t>
      </w:r>
    </w:p>
    <w:p w14:paraId="0C70EEBC" w14:textId="77777777" w:rsidR="004D49B2" w:rsidRPr="00D03637" w:rsidRDefault="004D49B2">
      <w:pPr>
        <w:suppressLineNumbers/>
        <w:rPr>
          <w:rFonts w:ascii="Times New Roman" w:hAnsi="Times New Roman" w:cs="Times New Roman"/>
          <w:sz w:val="24"/>
          <w:szCs w:val="24"/>
          <w:rPrChange w:id="183" w:author="Wisch, Julie" w:date="2022-10-17T09:14:00Z">
            <w:rPr>
              <w:rFonts w:ascii="Times New Roman" w:hAnsi="Times New Roman" w:cs="Times New Roman"/>
              <w:sz w:val="24"/>
              <w:szCs w:val="24"/>
            </w:rPr>
          </w:rPrChange>
        </w:rPr>
        <w:pPrChange w:id="184" w:author="Wisch, Julie" w:date="2022-09-28T14:49:00Z">
          <w:pPr/>
        </w:pPrChange>
      </w:pPr>
      <w:r w:rsidRPr="00D03637">
        <w:rPr>
          <w:rFonts w:ascii="Times New Roman" w:hAnsi="Times New Roman" w:cs="Times New Roman"/>
          <w:sz w:val="24"/>
          <w:szCs w:val="24"/>
          <w:rPrChange w:id="185" w:author="Wisch, Julie" w:date="2022-10-17T09:14:00Z">
            <w:rPr>
              <w:rFonts w:ascii="Times New Roman" w:hAnsi="Times New Roman" w:cs="Times New Roman"/>
              <w:sz w:val="24"/>
              <w:szCs w:val="24"/>
            </w:rPr>
          </w:rPrChange>
        </w:rPr>
        <w:t>SPM – Statistical Parametric Mapping</w:t>
      </w:r>
    </w:p>
    <w:p w14:paraId="63835180" w14:textId="77777777" w:rsidR="004D49B2" w:rsidRPr="00D03637" w:rsidRDefault="004D49B2">
      <w:pPr>
        <w:suppressLineNumbers/>
        <w:rPr>
          <w:rFonts w:ascii="Times New Roman" w:hAnsi="Times New Roman" w:cs="Times New Roman"/>
          <w:sz w:val="24"/>
          <w:szCs w:val="24"/>
          <w:rPrChange w:id="186" w:author="Wisch, Julie" w:date="2022-10-17T09:14:00Z">
            <w:rPr>
              <w:rFonts w:ascii="Times New Roman" w:hAnsi="Times New Roman" w:cs="Times New Roman"/>
              <w:sz w:val="24"/>
              <w:szCs w:val="24"/>
            </w:rPr>
          </w:rPrChange>
        </w:rPr>
        <w:pPrChange w:id="187" w:author="Wisch, Julie" w:date="2022-09-28T14:49:00Z">
          <w:pPr/>
        </w:pPrChange>
      </w:pPr>
      <w:r w:rsidRPr="00D03637">
        <w:rPr>
          <w:rFonts w:ascii="Times New Roman" w:hAnsi="Times New Roman" w:cs="Times New Roman"/>
          <w:sz w:val="24"/>
          <w:szCs w:val="24"/>
          <w:rPrChange w:id="188" w:author="Wisch, Julie" w:date="2022-10-17T09:14:00Z">
            <w:rPr>
              <w:rFonts w:ascii="Times New Roman" w:hAnsi="Times New Roman" w:cs="Times New Roman"/>
              <w:sz w:val="24"/>
              <w:szCs w:val="24"/>
            </w:rPr>
          </w:rPrChange>
        </w:rPr>
        <w:t>SUVR – Standardized Uptake Value Ratio</w:t>
      </w:r>
    </w:p>
    <w:p w14:paraId="3FDA85F9" w14:textId="77777777" w:rsidR="004D49B2" w:rsidRPr="00D03637" w:rsidRDefault="004D49B2">
      <w:pPr>
        <w:suppressLineNumbers/>
        <w:rPr>
          <w:rFonts w:ascii="Times New Roman" w:hAnsi="Times New Roman" w:cs="Times New Roman"/>
          <w:sz w:val="24"/>
          <w:szCs w:val="24"/>
          <w:rPrChange w:id="189" w:author="Wisch, Julie" w:date="2022-10-17T09:14:00Z">
            <w:rPr>
              <w:rFonts w:ascii="Times New Roman" w:hAnsi="Times New Roman" w:cs="Times New Roman"/>
              <w:sz w:val="24"/>
              <w:szCs w:val="24"/>
            </w:rPr>
          </w:rPrChange>
        </w:rPr>
        <w:pPrChange w:id="190" w:author="Wisch, Julie" w:date="2022-09-28T14:49:00Z">
          <w:pPr/>
        </w:pPrChange>
      </w:pPr>
      <w:r w:rsidRPr="00D03637">
        <w:rPr>
          <w:rFonts w:ascii="Times New Roman" w:hAnsi="Times New Roman" w:cs="Times New Roman"/>
          <w:sz w:val="24"/>
          <w:szCs w:val="24"/>
          <w:rPrChange w:id="191" w:author="Wisch, Julie" w:date="2022-10-17T09:14:00Z">
            <w:rPr>
              <w:rFonts w:ascii="Times New Roman" w:hAnsi="Times New Roman" w:cs="Times New Roman"/>
              <w:sz w:val="24"/>
              <w:szCs w:val="24"/>
            </w:rPr>
          </w:rPrChange>
        </w:rPr>
        <w:t>GAMM - Generalized Additive Mixed Effect Model</w:t>
      </w:r>
    </w:p>
    <w:p w14:paraId="3D527F91" w14:textId="77777777" w:rsidR="004D49B2" w:rsidRPr="00D03637" w:rsidRDefault="004D49B2">
      <w:pPr>
        <w:suppressLineNumbers/>
        <w:rPr>
          <w:rFonts w:ascii="Times New Roman" w:hAnsi="Times New Roman" w:cs="Times New Roman"/>
          <w:sz w:val="24"/>
          <w:szCs w:val="24"/>
          <w:rPrChange w:id="192" w:author="Wisch, Julie" w:date="2022-10-17T09:14:00Z">
            <w:rPr>
              <w:rFonts w:ascii="Times New Roman" w:hAnsi="Times New Roman" w:cs="Times New Roman"/>
              <w:sz w:val="24"/>
              <w:szCs w:val="24"/>
            </w:rPr>
          </w:rPrChange>
        </w:rPr>
        <w:pPrChange w:id="193" w:author="Wisch, Julie" w:date="2022-09-28T14:49:00Z">
          <w:pPr/>
        </w:pPrChange>
      </w:pPr>
      <w:r w:rsidRPr="00D03637">
        <w:rPr>
          <w:rFonts w:ascii="Times New Roman" w:hAnsi="Times New Roman" w:cs="Times New Roman"/>
          <w:sz w:val="24"/>
          <w:szCs w:val="24"/>
          <w:rPrChange w:id="194" w:author="Wisch, Julie" w:date="2022-10-17T09:14:00Z">
            <w:rPr>
              <w:rFonts w:ascii="Times New Roman" w:hAnsi="Times New Roman" w:cs="Times New Roman"/>
              <w:sz w:val="24"/>
              <w:szCs w:val="24"/>
            </w:rPr>
          </w:rPrChange>
        </w:rPr>
        <w:t>QC – Quality Control</w:t>
      </w:r>
    </w:p>
    <w:p w14:paraId="20F4BCE9" w14:textId="77777777" w:rsidR="004D49B2" w:rsidRPr="00D03637" w:rsidRDefault="004D49B2">
      <w:pPr>
        <w:suppressLineNumbers/>
        <w:rPr>
          <w:rFonts w:ascii="Times New Roman" w:hAnsi="Times New Roman" w:cs="Times New Roman"/>
          <w:sz w:val="24"/>
          <w:szCs w:val="24"/>
          <w:rPrChange w:id="195" w:author="Wisch, Julie" w:date="2022-10-17T09:14:00Z">
            <w:rPr>
              <w:rFonts w:ascii="Times New Roman" w:hAnsi="Times New Roman" w:cs="Times New Roman"/>
              <w:sz w:val="24"/>
              <w:szCs w:val="24"/>
            </w:rPr>
          </w:rPrChange>
        </w:rPr>
        <w:pPrChange w:id="196" w:author="Wisch, Julie" w:date="2022-09-28T14:49:00Z">
          <w:pPr/>
        </w:pPrChange>
      </w:pPr>
      <w:r w:rsidRPr="00D03637">
        <w:rPr>
          <w:rFonts w:ascii="Times New Roman" w:hAnsi="Times New Roman" w:cs="Times New Roman"/>
          <w:sz w:val="24"/>
          <w:szCs w:val="24"/>
          <w:rPrChange w:id="197" w:author="Wisch, Julie" w:date="2022-10-17T09:14:00Z">
            <w:rPr>
              <w:rFonts w:ascii="Times New Roman" w:hAnsi="Times New Roman" w:cs="Times New Roman"/>
              <w:sz w:val="24"/>
              <w:szCs w:val="24"/>
            </w:rPr>
          </w:rPrChange>
        </w:rPr>
        <w:t>AUC – Area Under the Curve</w:t>
      </w:r>
    </w:p>
    <w:p w14:paraId="68000B50" w14:textId="77777777" w:rsidR="004D49B2" w:rsidRPr="00D03637" w:rsidRDefault="004D49B2">
      <w:pPr>
        <w:suppressLineNumbers/>
        <w:rPr>
          <w:rFonts w:ascii="Times New Roman" w:hAnsi="Times New Roman" w:cs="Times New Roman"/>
          <w:sz w:val="24"/>
          <w:szCs w:val="24"/>
          <w:rPrChange w:id="198" w:author="Wisch, Julie" w:date="2022-10-17T09:14:00Z">
            <w:rPr>
              <w:rFonts w:ascii="Times New Roman" w:hAnsi="Times New Roman" w:cs="Times New Roman"/>
              <w:sz w:val="24"/>
              <w:szCs w:val="24"/>
            </w:rPr>
          </w:rPrChange>
        </w:rPr>
        <w:pPrChange w:id="199" w:author="Wisch, Julie" w:date="2022-09-28T14:49:00Z">
          <w:pPr/>
        </w:pPrChange>
      </w:pPr>
      <w:r w:rsidRPr="00D03637">
        <w:rPr>
          <w:rFonts w:ascii="Times New Roman" w:hAnsi="Times New Roman" w:cs="Times New Roman"/>
          <w:sz w:val="24"/>
          <w:szCs w:val="24"/>
          <w:rPrChange w:id="200" w:author="Wisch, Julie" w:date="2022-10-17T09:14:00Z">
            <w:rPr>
              <w:rFonts w:ascii="Times New Roman" w:hAnsi="Times New Roman" w:cs="Times New Roman"/>
              <w:sz w:val="24"/>
              <w:szCs w:val="24"/>
            </w:rPr>
          </w:rPrChange>
        </w:rPr>
        <w:t>NIAGADS – National Institute on Aging Genetics of Alzheimer’s Disease Data Storage Site</w:t>
      </w:r>
    </w:p>
    <w:p w14:paraId="64BEDFA4" w14:textId="77777777" w:rsidR="004D49B2" w:rsidRPr="00D03637" w:rsidRDefault="004D49B2">
      <w:pPr>
        <w:suppressLineNumbers/>
        <w:rPr>
          <w:rFonts w:ascii="Times New Roman" w:hAnsi="Times New Roman" w:cs="Times New Roman"/>
          <w:sz w:val="24"/>
          <w:szCs w:val="24"/>
          <w:rPrChange w:id="201" w:author="Wisch, Julie" w:date="2022-10-17T09:14:00Z">
            <w:rPr>
              <w:rFonts w:ascii="Times New Roman" w:hAnsi="Times New Roman" w:cs="Times New Roman"/>
              <w:sz w:val="24"/>
              <w:szCs w:val="24"/>
            </w:rPr>
          </w:rPrChange>
        </w:rPr>
        <w:pPrChange w:id="202" w:author="Wisch, Julie" w:date="2022-09-28T14:49:00Z">
          <w:pPr/>
        </w:pPrChange>
      </w:pPr>
      <w:r w:rsidRPr="00D03637">
        <w:rPr>
          <w:rFonts w:ascii="Times New Roman" w:hAnsi="Times New Roman" w:cs="Times New Roman"/>
          <w:sz w:val="24"/>
          <w:szCs w:val="24"/>
          <w:rPrChange w:id="203" w:author="Wisch, Julie" w:date="2022-10-17T09:14:00Z">
            <w:rPr>
              <w:rFonts w:ascii="Times New Roman" w:hAnsi="Times New Roman" w:cs="Times New Roman"/>
              <w:sz w:val="24"/>
              <w:szCs w:val="24"/>
            </w:rPr>
          </w:rPrChange>
        </w:rPr>
        <w:t>BBB – Blood Brain Barrier</w:t>
      </w:r>
    </w:p>
    <w:p w14:paraId="09967FC8" w14:textId="77777777" w:rsidR="004D49B2" w:rsidRPr="00D03637" w:rsidRDefault="004D49B2">
      <w:pPr>
        <w:suppressLineNumbers/>
        <w:rPr>
          <w:rFonts w:ascii="Times New Roman" w:hAnsi="Times New Roman" w:cs="Times New Roman"/>
          <w:sz w:val="24"/>
          <w:szCs w:val="24"/>
          <w:rPrChange w:id="204" w:author="Wisch, Julie" w:date="2022-10-17T09:14:00Z">
            <w:rPr>
              <w:rFonts w:ascii="Times New Roman" w:hAnsi="Times New Roman" w:cs="Times New Roman"/>
              <w:sz w:val="24"/>
              <w:szCs w:val="24"/>
            </w:rPr>
          </w:rPrChange>
        </w:rPr>
        <w:pPrChange w:id="205" w:author="Wisch, Julie" w:date="2022-09-28T14:49:00Z">
          <w:pPr/>
        </w:pPrChange>
      </w:pPr>
      <w:r w:rsidRPr="00D03637">
        <w:rPr>
          <w:rFonts w:ascii="Times New Roman" w:hAnsi="Times New Roman" w:cs="Times New Roman"/>
          <w:sz w:val="24"/>
          <w:szCs w:val="24"/>
          <w:rPrChange w:id="206" w:author="Wisch, Julie" w:date="2022-10-17T09:14:00Z">
            <w:rPr>
              <w:rFonts w:ascii="Times New Roman" w:hAnsi="Times New Roman" w:cs="Times New Roman"/>
              <w:sz w:val="24"/>
              <w:szCs w:val="24"/>
            </w:rPr>
          </w:rPrChange>
        </w:rPr>
        <w:t>CVD – Cardiovascular Disease</w:t>
      </w:r>
    </w:p>
    <w:p w14:paraId="6DB0D007" w14:textId="3CB88A81" w:rsidR="004D49B2" w:rsidRPr="00D03637" w:rsidRDefault="004D49B2">
      <w:pPr>
        <w:suppressLineNumbers/>
        <w:rPr>
          <w:rFonts w:ascii="Times New Roman" w:hAnsi="Times New Roman" w:cs="Times New Roman"/>
          <w:sz w:val="24"/>
          <w:szCs w:val="24"/>
          <w:rPrChange w:id="207" w:author="Wisch, Julie" w:date="2022-10-17T09:14:00Z">
            <w:rPr>
              <w:rFonts w:ascii="Times New Roman" w:hAnsi="Times New Roman" w:cs="Times New Roman"/>
              <w:sz w:val="24"/>
              <w:szCs w:val="24"/>
            </w:rPr>
          </w:rPrChange>
        </w:rPr>
        <w:pPrChange w:id="208" w:author="Wisch, Julie" w:date="2022-09-28T14:49:00Z">
          <w:pPr/>
        </w:pPrChange>
      </w:pPr>
      <w:del w:id="209" w:author="Wisch, Julie" w:date="2022-10-13T10:07:00Z">
        <w:r w:rsidRPr="00D03637" w:rsidDel="00C95B17">
          <w:rPr>
            <w:rFonts w:ascii="Times New Roman" w:hAnsi="Times New Roman" w:cs="Times New Roman"/>
            <w:sz w:val="24"/>
            <w:szCs w:val="24"/>
            <w:rPrChange w:id="210" w:author="Wisch, Julie" w:date="2022-10-17T09:14:00Z">
              <w:rPr>
                <w:rFonts w:ascii="Times New Roman" w:hAnsi="Times New Roman" w:cs="Times New Roman"/>
                <w:sz w:val="24"/>
                <w:szCs w:val="24"/>
              </w:rPr>
            </w:rPrChange>
          </w:rPr>
          <w:delText xml:space="preserve">SMOC1 </w:delText>
        </w:r>
      </w:del>
      <w:ins w:id="211" w:author="Wisch, Julie" w:date="2022-10-13T10:07:00Z">
        <w:r w:rsidR="00C95B17" w:rsidRPr="00D03637">
          <w:rPr>
            <w:rFonts w:ascii="Times New Roman" w:hAnsi="Times New Roman" w:cs="Times New Roman"/>
            <w:sz w:val="24"/>
            <w:szCs w:val="24"/>
            <w:rPrChange w:id="212" w:author="Wisch, Julie" w:date="2022-10-17T09:14:00Z">
              <w:rPr>
                <w:rFonts w:ascii="Times New Roman" w:hAnsi="Times New Roman" w:cs="Times New Roman"/>
                <w:sz w:val="24"/>
                <w:szCs w:val="24"/>
              </w:rPr>
            </w:rPrChange>
          </w:rPr>
          <w:t xml:space="preserve">SPARCL1 </w:t>
        </w:r>
      </w:ins>
      <w:r w:rsidRPr="00D03637">
        <w:rPr>
          <w:rFonts w:ascii="Times New Roman" w:hAnsi="Times New Roman" w:cs="Times New Roman"/>
          <w:sz w:val="24"/>
          <w:szCs w:val="24"/>
          <w:rPrChange w:id="213" w:author="Wisch, Julie" w:date="2022-10-17T09:14:00Z">
            <w:rPr>
              <w:rFonts w:ascii="Times New Roman" w:hAnsi="Times New Roman" w:cs="Times New Roman"/>
              <w:sz w:val="24"/>
              <w:szCs w:val="24"/>
            </w:rPr>
          </w:rPrChange>
        </w:rPr>
        <w:t>– SPARC-related Modular Calcium-Binding Protein 1</w:t>
      </w:r>
    </w:p>
    <w:p w14:paraId="33299B79" w14:textId="77777777" w:rsidR="004D49B2" w:rsidRPr="00D03637" w:rsidRDefault="004D49B2">
      <w:pPr>
        <w:suppressLineNumbers/>
        <w:rPr>
          <w:rFonts w:ascii="Times New Roman" w:hAnsi="Times New Roman" w:cs="Times New Roman"/>
          <w:sz w:val="24"/>
          <w:szCs w:val="24"/>
          <w:rPrChange w:id="214" w:author="Wisch, Julie" w:date="2022-10-17T09:14:00Z">
            <w:rPr>
              <w:rFonts w:ascii="Times New Roman" w:hAnsi="Times New Roman" w:cs="Times New Roman"/>
              <w:sz w:val="24"/>
              <w:szCs w:val="24"/>
            </w:rPr>
          </w:rPrChange>
        </w:rPr>
        <w:pPrChange w:id="215" w:author="Wisch, Julie" w:date="2022-09-28T14:49:00Z">
          <w:pPr/>
        </w:pPrChange>
      </w:pPr>
      <w:r w:rsidRPr="00D03637">
        <w:rPr>
          <w:rFonts w:ascii="Times New Roman" w:hAnsi="Times New Roman" w:cs="Times New Roman"/>
          <w:sz w:val="24"/>
          <w:szCs w:val="24"/>
          <w:rPrChange w:id="216" w:author="Wisch, Julie" w:date="2022-10-17T09:14:00Z">
            <w:rPr>
              <w:rFonts w:ascii="Times New Roman" w:hAnsi="Times New Roman" w:cs="Times New Roman"/>
              <w:sz w:val="24"/>
              <w:szCs w:val="24"/>
            </w:rPr>
          </w:rPrChange>
        </w:rPr>
        <w:t xml:space="preserve">IGF-1 - Insulin-like Growth Factor-Binding Protein 1 </w:t>
      </w:r>
    </w:p>
    <w:p w14:paraId="5E3E3F68" w14:textId="77777777" w:rsidR="004D49B2" w:rsidRPr="00D03637" w:rsidRDefault="004D49B2">
      <w:pPr>
        <w:suppressLineNumbers/>
        <w:rPr>
          <w:rFonts w:ascii="Times New Roman" w:hAnsi="Times New Roman" w:cs="Times New Roman"/>
          <w:sz w:val="24"/>
          <w:szCs w:val="24"/>
          <w:rPrChange w:id="217" w:author="Wisch, Julie" w:date="2022-10-17T09:14:00Z">
            <w:rPr>
              <w:rFonts w:ascii="Times New Roman" w:hAnsi="Times New Roman" w:cs="Times New Roman"/>
              <w:sz w:val="24"/>
              <w:szCs w:val="24"/>
            </w:rPr>
          </w:rPrChange>
        </w:rPr>
        <w:pPrChange w:id="218" w:author="Wisch, Julie" w:date="2022-09-28T14:49:00Z">
          <w:pPr/>
        </w:pPrChange>
      </w:pPr>
      <w:r w:rsidRPr="00D03637">
        <w:rPr>
          <w:rFonts w:ascii="Times New Roman" w:hAnsi="Times New Roman" w:cs="Times New Roman"/>
          <w:sz w:val="24"/>
          <w:szCs w:val="24"/>
          <w:rPrChange w:id="219" w:author="Wisch, Julie" w:date="2022-10-17T09:14:00Z">
            <w:rPr>
              <w:rFonts w:ascii="Times New Roman" w:hAnsi="Times New Roman" w:cs="Times New Roman"/>
              <w:sz w:val="24"/>
              <w:szCs w:val="24"/>
            </w:rPr>
          </w:rPrChange>
        </w:rPr>
        <w:t>RBP 4 – Retinol-Binding Protein 4</w:t>
      </w:r>
    </w:p>
    <w:p w14:paraId="12A48728" w14:textId="77777777" w:rsidR="008172D8" w:rsidRPr="00D03637" w:rsidRDefault="008172D8">
      <w:pPr>
        <w:suppressLineNumbers/>
        <w:rPr>
          <w:rFonts w:ascii="Times New Roman" w:hAnsi="Times New Roman" w:cs="Times New Roman"/>
          <w:sz w:val="24"/>
          <w:szCs w:val="24"/>
          <w:rPrChange w:id="220" w:author="Wisch, Julie" w:date="2022-10-17T09:14:00Z">
            <w:rPr>
              <w:rFonts w:ascii="Times New Roman" w:hAnsi="Times New Roman" w:cs="Times New Roman"/>
              <w:sz w:val="24"/>
              <w:szCs w:val="24"/>
            </w:rPr>
          </w:rPrChange>
        </w:rPr>
        <w:pPrChange w:id="221" w:author="Wisch, Julie" w:date="2022-09-28T14:49:00Z">
          <w:pPr/>
        </w:pPrChange>
      </w:pPr>
    </w:p>
    <w:p w14:paraId="4CE1CB65" w14:textId="5BFF7F49" w:rsidR="008172D8" w:rsidRPr="00D03637" w:rsidRDefault="008172D8">
      <w:pPr>
        <w:suppressLineNumbers/>
        <w:rPr>
          <w:rFonts w:ascii="Times New Roman" w:hAnsi="Times New Roman" w:cs="Times New Roman"/>
          <w:sz w:val="24"/>
          <w:szCs w:val="24"/>
          <w:rPrChange w:id="222" w:author="Wisch, Julie" w:date="2022-10-17T09:14:00Z">
            <w:rPr>
              <w:rFonts w:ascii="Times New Roman" w:hAnsi="Times New Roman" w:cs="Times New Roman"/>
              <w:sz w:val="24"/>
              <w:szCs w:val="24"/>
            </w:rPr>
          </w:rPrChange>
        </w:rPr>
        <w:pPrChange w:id="223" w:author="Wisch, Julie" w:date="2022-09-28T14:49:00Z">
          <w:pPr/>
        </w:pPrChange>
      </w:pPr>
      <w:r w:rsidRPr="00D03637">
        <w:rPr>
          <w:rFonts w:ascii="Times New Roman" w:hAnsi="Times New Roman" w:cs="Times New Roman"/>
          <w:sz w:val="24"/>
          <w:szCs w:val="24"/>
          <w:rPrChange w:id="224" w:author="Wisch, Julie" w:date="2022-10-17T09:14:00Z">
            <w:rPr>
              <w:rFonts w:ascii="Times New Roman" w:hAnsi="Times New Roman" w:cs="Times New Roman"/>
              <w:sz w:val="24"/>
              <w:szCs w:val="24"/>
            </w:rPr>
          </w:rPrChange>
        </w:rPr>
        <w:t>Original Article</w:t>
      </w:r>
      <w:r w:rsidR="00C07D98" w:rsidRPr="00D03637">
        <w:rPr>
          <w:rFonts w:ascii="Times New Roman" w:hAnsi="Times New Roman" w:cs="Times New Roman"/>
          <w:sz w:val="24"/>
          <w:szCs w:val="24"/>
          <w:rPrChange w:id="225" w:author="Wisch, Julie" w:date="2022-10-17T09:14:00Z">
            <w:rPr>
              <w:rFonts w:ascii="Times New Roman" w:hAnsi="Times New Roman" w:cs="Times New Roman"/>
              <w:sz w:val="24"/>
              <w:szCs w:val="24"/>
            </w:rPr>
          </w:rPrChange>
        </w:rPr>
        <w:t xml:space="preserve"> - Brain</w:t>
      </w:r>
    </w:p>
    <w:p w14:paraId="0D44BCF0" w14:textId="737004A9" w:rsidR="008172D8" w:rsidRPr="00D03637" w:rsidRDefault="008172D8">
      <w:pPr>
        <w:suppressLineNumbers/>
        <w:rPr>
          <w:rFonts w:ascii="Times New Roman" w:hAnsi="Times New Roman" w:cs="Times New Roman"/>
          <w:sz w:val="24"/>
          <w:szCs w:val="24"/>
          <w:rPrChange w:id="226" w:author="Wisch, Julie" w:date="2022-10-17T09:14:00Z">
            <w:rPr>
              <w:rFonts w:ascii="Times New Roman" w:hAnsi="Times New Roman" w:cs="Times New Roman"/>
              <w:sz w:val="24"/>
              <w:szCs w:val="24"/>
            </w:rPr>
          </w:rPrChange>
        </w:rPr>
        <w:pPrChange w:id="227" w:author="Wisch, Julie" w:date="2022-09-28T14:49:00Z">
          <w:pPr/>
        </w:pPrChange>
      </w:pPr>
      <w:r w:rsidRPr="00D03637">
        <w:rPr>
          <w:rFonts w:ascii="Times New Roman" w:hAnsi="Times New Roman" w:cs="Times New Roman"/>
          <w:sz w:val="24"/>
          <w:szCs w:val="24"/>
          <w:rPrChange w:id="228" w:author="Wisch, Julie" w:date="2022-10-17T09:14:00Z">
            <w:rPr>
              <w:rFonts w:ascii="Times New Roman" w:hAnsi="Times New Roman" w:cs="Times New Roman"/>
              <w:sz w:val="24"/>
              <w:szCs w:val="24"/>
            </w:rPr>
          </w:rPrChange>
        </w:rPr>
        <w:t>Word Count for Abstract:</w:t>
      </w:r>
      <w:r w:rsidR="00214F07" w:rsidRPr="00D03637">
        <w:rPr>
          <w:rFonts w:ascii="Times New Roman" w:hAnsi="Times New Roman" w:cs="Times New Roman"/>
          <w:sz w:val="24"/>
          <w:szCs w:val="24"/>
          <w:rPrChange w:id="229" w:author="Wisch, Julie" w:date="2022-10-17T09:14:00Z">
            <w:rPr>
              <w:rFonts w:ascii="Times New Roman" w:hAnsi="Times New Roman" w:cs="Times New Roman"/>
              <w:sz w:val="24"/>
              <w:szCs w:val="24"/>
            </w:rPr>
          </w:rPrChange>
        </w:rPr>
        <w:t xml:space="preserve"> </w:t>
      </w:r>
      <w:r w:rsidRPr="00D03637">
        <w:rPr>
          <w:rFonts w:ascii="Times New Roman" w:hAnsi="Times New Roman" w:cs="Times New Roman"/>
          <w:sz w:val="24"/>
          <w:szCs w:val="24"/>
          <w:rPrChange w:id="230" w:author="Wisch, Julie" w:date="2022-10-17T09:14:00Z">
            <w:rPr>
              <w:rFonts w:ascii="Times New Roman" w:hAnsi="Times New Roman" w:cs="Times New Roman"/>
              <w:sz w:val="24"/>
              <w:szCs w:val="24"/>
            </w:rPr>
          </w:rPrChange>
        </w:rPr>
        <w:t xml:space="preserve"> </w:t>
      </w:r>
      <w:r w:rsidR="00702219" w:rsidRPr="00D03637">
        <w:rPr>
          <w:rFonts w:ascii="Times New Roman" w:hAnsi="Times New Roman" w:cs="Times New Roman"/>
          <w:sz w:val="24"/>
          <w:szCs w:val="24"/>
          <w:rPrChange w:id="231" w:author="Wisch, Julie" w:date="2022-10-17T09:14:00Z">
            <w:rPr>
              <w:rFonts w:ascii="Times New Roman" w:hAnsi="Times New Roman" w:cs="Times New Roman"/>
              <w:sz w:val="24"/>
              <w:szCs w:val="24"/>
            </w:rPr>
          </w:rPrChange>
        </w:rPr>
        <w:t>3</w:t>
      </w:r>
      <w:ins w:id="232" w:author="Wisch, Julie" w:date="2022-09-28T14:52:00Z">
        <w:r w:rsidR="00A901F5" w:rsidRPr="00D03637">
          <w:rPr>
            <w:rFonts w:ascii="Times New Roman" w:hAnsi="Times New Roman" w:cs="Times New Roman"/>
            <w:sz w:val="24"/>
            <w:szCs w:val="24"/>
            <w:rPrChange w:id="233" w:author="Wisch, Julie" w:date="2022-10-17T09:14:00Z">
              <w:rPr>
                <w:rFonts w:ascii="Times New Roman" w:hAnsi="Times New Roman" w:cs="Times New Roman"/>
                <w:sz w:val="24"/>
                <w:szCs w:val="24"/>
              </w:rPr>
            </w:rPrChange>
          </w:rPr>
          <w:t>24</w:t>
        </w:r>
      </w:ins>
      <w:del w:id="234" w:author="Wisch, Julie" w:date="2022-09-28T14:52:00Z">
        <w:r w:rsidR="00FB123D" w:rsidRPr="00D03637" w:rsidDel="00A901F5">
          <w:rPr>
            <w:rFonts w:ascii="Times New Roman" w:hAnsi="Times New Roman" w:cs="Times New Roman"/>
            <w:sz w:val="24"/>
            <w:szCs w:val="24"/>
            <w:rPrChange w:id="235" w:author="Wisch, Julie" w:date="2022-10-17T09:14:00Z">
              <w:rPr>
                <w:rFonts w:ascii="Times New Roman" w:hAnsi="Times New Roman" w:cs="Times New Roman"/>
                <w:sz w:val="24"/>
                <w:szCs w:val="24"/>
              </w:rPr>
            </w:rPrChange>
          </w:rPr>
          <w:delText>3</w:delText>
        </w:r>
        <w:r w:rsidR="002C05DF" w:rsidRPr="00D03637" w:rsidDel="00A901F5">
          <w:rPr>
            <w:rFonts w:ascii="Times New Roman" w:hAnsi="Times New Roman" w:cs="Times New Roman"/>
            <w:sz w:val="24"/>
            <w:szCs w:val="24"/>
            <w:rPrChange w:id="236" w:author="Wisch, Julie" w:date="2022-10-17T09:14:00Z">
              <w:rPr>
                <w:rFonts w:ascii="Times New Roman" w:hAnsi="Times New Roman" w:cs="Times New Roman"/>
                <w:sz w:val="24"/>
                <w:szCs w:val="24"/>
              </w:rPr>
            </w:rPrChange>
          </w:rPr>
          <w:delText>1</w:delText>
        </w:r>
      </w:del>
      <w:r w:rsidR="004D1F99" w:rsidRPr="00D03637">
        <w:rPr>
          <w:rFonts w:ascii="Times New Roman" w:hAnsi="Times New Roman" w:cs="Times New Roman"/>
          <w:sz w:val="24"/>
          <w:szCs w:val="24"/>
          <w:rPrChange w:id="237" w:author="Wisch, Julie" w:date="2022-10-17T09:14:00Z">
            <w:rPr>
              <w:rFonts w:ascii="Times New Roman" w:hAnsi="Times New Roman" w:cs="Times New Roman"/>
              <w:sz w:val="24"/>
              <w:szCs w:val="24"/>
            </w:rPr>
          </w:rPrChange>
        </w:rPr>
        <w:t xml:space="preserve"> </w:t>
      </w:r>
      <w:r w:rsidRPr="00D03637">
        <w:rPr>
          <w:rFonts w:ascii="Times New Roman" w:hAnsi="Times New Roman" w:cs="Times New Roman"/>
          <w:sz w:val="24"/>
          <w:szCs w:val="24"/>
          <w:rPrChange w:id="238" w:author="Wisch, Julie" w:date="2022-10-17T09:14:00Z">
            <w:rPr>
              <w:rFonts w:ascii="Times New Roman" w:hAnsi="Times New Roman" w:cs="Times New Roman"/>
              <w:sz w:val="24"/>
              <w:szCs w:val="24"/>
            </w:rPr>
          </w:rPrChange>
        </w:rPr>
        <w:t xml:space="preserve">/ </w:t>
      </w:r>
      <w:r w:rsidR="00C07D98" w:rsidRPr="00D03637">
        <w:rPr>
          <w:rFonts w:ascii="Times New Roman" w:hAnsi="Times New Roman" w:cs="Times New Roman"/>
          <w:sz w:val="24"/>
          <w:szCs w:val="24"/>
          <w:rPrChange w:id="239" w:author="Wisch, Julie" w:date="2022-10-17T09:14:00Z">
            <w:rPr>
              <w:rFonts w:ascii="Times New Roman" w:hAnsi="Times New Roman" w:cs="Times New Roman"/>
              <w:sz w:val="24"/>
              <w:szCs w:val="24"/>
            </w:rPr>
          </w:rPrChange>
        </w:rPr>
        <w:t>40</w:t>
      </w:r>
      <w:r w:rsidR="00DC2C96" w:rsidRPr="00D03637">
        <w:rPr>
          <w:rFonts w:ascii="Times New Roman" w:hAnsi="Times New Roman" w:cs="Times New Roman"/>
          <w:sz w:val="24"/>
          <w:szCs w:val="24"/>
          <w:rPrChange w:id="240" w:author="Wisch, Julie" w:date="2022-10-17T09:14:00Z">
            <w:rPr>
              <w:rFonts w:ascii="Times New Roman" w:hAnsi="Times New Roman" w:cs="Times New Roman"/>
              <w:sz w:val="24"/>
              <w:szCs w:val="24"/>
            </w:rPr>
          </w:rPrChange>
        </w:rPr>
        <w:t>0</w:t>
      </w:r>
      <w:r w:rsidRPr="00D03637">
        <w:rPr>
          <w:rFonts w:ascii="Times New Roman" w:hAnsi="Times New Roman" w:cs="Times New Roman"/>
          <w:sz w:val="24"/>
          <w:szCs w:val="24"/>
          <w:rPrChange w:id="241" w:author="Wisch, Julie" w:date="2022-10-17T09:14:00Z">
            <w:rPr>
              <w:rFonts w:ascii="Times New Roman" w:hAnsi="Times New Roman" w:cs="Times New Roman"/>
              <w:sz w:val="24"/>
              <w:szCs w:val="24"/>
            </w:rPr>
          </w:rPrChange>
        </w:rPr>
        <w:t xml:space="preserve"> words </w:t>
      </w:r>
      <w:r w:rsidRPr="00D03637">
        <w:rPr>
          <w:rFonts w:ascii="Times New Roman" w:hAnsi="Times New Roman" w:cs="Times New Roman"/>
          <w:sz w:val="24"/>
          <w:szCs w:val="24"/>
          <w:rPrChange w:id="242" w:author="Wisch, Julie" w:date="2022-10-17T09:14:00Z">
            <w:rPr>
              <w:rFonts w:ascii="Times New Roman" w:hAnsi="Times New Roman" w:cs="Times New Roman"/>
              <w:sz w:val="24"/>
              <w:szCs w:val="24"/>
            </w:rPr>
          </w:rPrChange>
        </w:rPr>
        <w:tab/>
      </w:r>
      <w:r w:rsidRPr="00D03637">
        <w:rPr>
          <w:rFonts w:ascii="Times New Roman" w:hAnsi="Times New Roman" w:cs="Times New Roman"/>
          <w:sz w:val="24"/>
          <w:szCs w:val="24"/>
          <w:rPrChange w:id="243" w:author="Wisch, Julie" w:date="2022-10-17T09:14:00Z">
            <w:rPr>
              <w:rFonts w:ascii="Times New Roman" w:hAnsi="Times New Roman" w:cs="Times New Roman"/>
              <w:sz w:val="24"/>
              <w:szCs w:val="24"/>
            </w:rPr>
          </w:rPrChange>
        </w:rPr>
        <w:tab/>
      </w:r>
      <w:r w:rsidRPr="00D03637">
        <w:rPr>
          <w:rFonts w:ascii="Times New Roman" w:hAnsi="Times New Roman" w:cs="Times New Roman"/>
          <w:sz w:val="24"/>
          <w:szCs w:val="24"/>
          <w:rPrChange w:id="244" w:author="Wisch, Julie" w:date="2022-10-17T09:14:00Z">
            <w:rPr>
              <w:rFonts w:ascii="Times New Roman" w:hAnsi="Times New Roman" w:cs="Times New Roman"/>
              <w:sz w:val="24"/>
              <w:szCs w:val="24"/>
            </w:rPr>
          </w:rPrChange>
        </w:rPr>
        <w:tab/>
      </w:r>
      <w:r w:rsidR="001750B7" w:rsidRPr="00D03637">
        <w:rPr>
          <w:rFonts w:ascii="Times New Roman" w:hAnsi="Times New Roman" w:cs="Times New Roman"/>
          <w:sz w:val="24"/>
          <w:szCs w:val="24"/>
          <w:rPrChange w:id="245" w:author="Wisch, Julie" w:date="2022-10-17T09:14:00Z">
            <w:rPr>
              <w:rFonts w:ascii="Times New Roman" w:hAnsi="Times New Roman" w:cs="Times New Roman"/>
              <w:sz w:val="24"/>
              <w:szCs w:val="24"/>
            </w:rPr>
          </w:rPrChange>
        </w:rPr>
        <w:t xml:space="preserve"> </w:t>
      </w:r>
      <w:del w:id="246" w:author="Wisch, Julie" w:date="2022-09-28T14:52:00Z">
        <w:r w:rsidR="001750B7" w:rsidRPr="00D03637" w:rsidDel="00A901F5">
          <w:rPr>
            <w:rFonts w:ascii="Times New Roman" w:hAnsi="Times New Roman" w:cs="Times New Roman"/>
            <w:sz w:val="24"/>
            <w:szCs w:val="24"/>
            <w:rPrChange w:id="247" w:author="Wisch, Julie" w:date="2022-10-17T09:14:00Z">
              <w:rPr>
                <w:rFonts w:ascii="Times New Roman" w:hAnsi="Times New Roman" w:cs="Times New Roman"/>
                <w:sz w:val="24"/>
                <w:szCs w:val="24"/>
              </w:rPr>
            </w:rPrChange>
          </w:rPr>
          <w:delText xml:space="preserve">       </w:delText>
        </w:r>
      </w:del>
      <w:r w:rsidRPr="00D03637">
        <w:rPr>
          <w:rFonts w:ascii="Times New Roman" w:hAnsi="Times New Roman" w:cs="Times New Roman"/>
          <w:sz w:val="24"/>
          <w:szCs w:val="24"/>
          <w:rPrChange w:id="248" w:author="Wisch, Julie" w:date="2022-10-17T09:14:00Z">
            <w:rPr>
              <w:rFonts w:ascii="Times New Roman" w:hAnsi="Times New Roman" w:cs="Times New Roman"/>
              <w:sz w:val="24"/>
              <w:szCs w:val="24"/>
            </w:rPr>
          </w:rPrChange>
        </w:rPr>
        <w:t xml:space="preserve">Character Count for Title: </w:t>
      </w:r>
      <w:r w:rsidR="004D1F99" w:rsidRPr="00D03637">
        <w:rPr>
          <w:rFonts w:ascii="Times New Roman" w:hAnsi="Times New Roman" w:cs="Times New Roman"/>
          <w:sz w:val="24"/>
          <w:szCs w:val="24"/>
          <w:rPrChange w:id="249" w:author="Wisch, Julie" w:date="2022-10-17T09:14:00Z">
            <w:rPr>
              <w:rFonts w:ascii="Times New Roman" w:hAnsi="Times New Roman" w:cs="Times New Roman"/>
              <w:sz w:val="24"/>
              <w:szCs w:val="24"/>
            </w:rPr>
          </w:rPrChange>
        </w:rPr>
        <w:t>72</w:t>
      </w:r>
    </w:p>
    <w:p w14:paraId="211107AD" w14:textId="295B2793" w:rsidR="008172D8" w:rsidRPr="00D03637" w:rsidRDefault="008172D8">
      <w:pPr>
        <w:suppressLineNumbers/>
        <w:rPr>
          <w:rFonts w:ascii="Times New Roman" w:hAnsi="Times New Roman" w:cs="Times New Roman"/>
          <w:sz w:val="24"/>
          <w:szCs w:val="24"/>
          <w:rPrChange w:id="250" w:author="Wisch, Julie" w:date="2022-10-17T09:14:00Z">
            <w:rPr>
              <w:rFonts w:ascii="Times New Roman" w:hAnsi="Times New Roman" w:cs="Times New Roman"/>
              <w:sz w:val="24"/>
              <w:szCs w:val="24"/>
            </w:rPr>
          </w:rPrChange>
        </w:rPr>
        <w:pPrChange w:id="251" w:author="Wisch, Julie" w:date="2022-09-28T14:49:00Z">
          <w:pPr/>
        </w:pPrChange>
      </w:pPr>
      <w:r w:rsidRPr="00D03637">
        <w:rPr>
          <w:rFonts w:ascii="Times New Roman" w:hAnsi="Times New Roman" w:cs="Times New Roman"/>
          <w:sz w:val="24"/>
          <w:szCs w:val="24"/>
          <w:rPrChange w:id="252" w:author="Wisch, Julie" w:date="2022-10-17T09:14:00Z">
            <w:rPr>
              <w:rFonts w:ascii="Times New Roman" w:hAnsi="Times New Roman" w:cs="Times New Roman"/>
              <w:sz w:val="24"/>
              <w:szCs w:val="24"/>
            </w:rPr>
          </w:rPrChange>
        </w:rPr>
        <w:t xml:space="preserve">Total Word Count: </w:t>
      </w:r>
      <w:r w:rsidR="001750B7" w:rsidRPr="00D03637">
        <w:rPr>
          <w:rFonts w:ascii="Times New Roman" w:hAnsi="Times New Roman" w:cs="Times New Roman"/>
          <w:sz w:val="24"/>
          <w:szCs w:val="24"/>
          <w:rPrChange w:id="253" w:author="Wisch, Julie" w:date="2022-10-17T09:14:00Z">
            <w:rPr>
              <w:rFonts w:ascii="Times New Roman" w:hAnsi="Times New Roman" w:cs="Times New Roman"/>
              <w:sz w:val="24"/>
              <w:szCs w:val="24"/>
            </w:rPr>
          </w:rPrChange>
        </w:rPr>
        <w:t>5970</w:t>
      </w:r>
      <w:r w:rsidR="00C07D98" w:rsidRPr="00D03637">
        <w:rPr>
          <w:rFonts w:ascii="Times New Roman" w:hAnsi="Times New Roman" w:cs="Times New Roman"/>
          <w:sz w:val="24"/>
          <w:szCs w:val="24"/>
          <w:rPrChange w:id="254" w:author="Wisch, Julie" w:date="2022-10-17T09:14:00Z">
            <w:rPr>
              <w:rFonts w:ascii="Times New Roman" w:hAnsi="Times New Roman" w:cs="Times New Roman"/>
              <w:sz w:val="24"/>
              <w:szCs w:val="24"/>
            </w:rPr>
          </w:rPrChange>
        </w:rPr>
        <w:t xml:space="preserve"> / 6000</w:t>
      </w:r>
      <w:r w:rsidR="0070797E" w:rsidRPr="00D03637">
        <w:rPr>
          <w:rFonts w:ascii="Times New Roman" w:hAnsi="Times New Roman" w:cs="Times New Roman"/>
          <w:sz w:val="24"/>
          <w:szCs w:val="24"/>
          <w:rPrChange w:id="255" w:author="Wisch, Julie" w:date="2022-10-17T09:14:00Z">
            <w:rPr>
              <w:rFonts w:ascii="Times New Roman" w:hAnsi="Times New Roman" w:cs="Times New Roman"/>
              <w:sz w:val="24"/>
              <w:szCs w:val="24"/>
            </w:rPr>
          </w:rPrChange>
        </w:rPr>
        <w:t xml:space="preserve"> </w:t>
      </w:r>
      <w:r w:rsidRPr="00D03637">
        <w:rPr>
          <w:rFonts w:ascii="Times New Roman" w:hAnsi="Times New Roman" w:cs="Times New Roman"/>
          <w:sz w:val="24"/>
          <w:szCs w:val="24"/>
          <w:rPrChange w:id="256" w:author="Wisch, Julie" w:date="2022-10-17T09:14:00Z">
            <w:rPr>
              <w:rFonts w:ascii="Times New Roman" w:hAnsi="Times New Roman" w:cs="Times New Roman"/>
              <w:sz w:val="24"/>
              <w:szCs w:val="24"/>
            </w:rPr>
          </w:rPrChange>
        </w:rPr>
        <w:t>words</w:t>
      </w:r>
      <w:r w:rsidRPr="00D03637">
        <w:rPr>
          <w:rFonts w:ascii="Times New Roman" w:hAnsi="Times New Roman" w:cs="Times New Roman"/>
          <w:sz w:val="24"/>
          <w:szCs w:val="24"/>
          <w:rPrChange w:id="257" w:author="Wisch, Julie" w:date="2022-10-17T09:14:00Z">
            <w:rPr>
              <w:rFonts w:ascii="Times New Roman" w:hAnsi="Times New Roman" w:cs="Times New Roman"/>
              <w:sz w:val="24"/>
              <w:szCs w:val="24"/>
            </w:rPr>
          </w:rPrChange>
        </w:rPr>
        <w:tab/>
      </w:r>
      <w:r w:rsidRPr="00D03637">
        <w:rPr>
          <w:rFonts w:ascii="Times New Roman" w:hAnsi="Times New Roman" w:cs="Times New Roman"/>
          <w:sz w:val="24"/>
          <w:szCs w:val="24"/>
          <w:rPrChange w:id="258" w:author="Wisch, Julie" w:date="2022-10-17T09:14:00Z">
            <w:rPr>
              <w:rFonts w:ascii="Times New Roman" w:hAnsi="Times New Roman" w:cs="Times New Roman"/>
              <w:sz w:val="24"/>
              <w:szCs w:val="24"/>
            </w:rPr>
          </w:rPrChange>
        </w:rPr>
        <w:tab/>
      </w:r>
      <w:r w:rsidR="008C61A8" w:rsidRPr="00D03637">
        <w:rPr>
          <w:rFonts w:ascii="Times New Roman" w:hAnsi="Times New Roman" w:cs="Times New Roman"/>
          <w:sz w:val="24"/>
          <w:szCs w:val="24"/>
          <w:rPrChange w:id="259" w:author="Wisch, Julie" w:date="2022-10-17T09:14:00Z">
            <w:rPr>
              <w:rFonts w:ascii="Times New Roman" w:hAnsi="Times New Roman" w:cs="Times New Roman"/>
              <w:sz w:val="24"/>
              <w:szCs w:val="24"/>
            </w:rPr>
          </w:rPrChange>
        </w:rPr>
        <w:tab/>
      </w:r>
      <w:r w:rsidR="008C61A8" w:rsidRPr="00D03637">
        <w:rPr>
          <w:rFonts w:ascii="Times New Roman" w:hAnsi="Times New Roman" w:cs="Times New Roman"/>
          <w:sz w:val="24"/>
          <w:szCs w:val="24"/>
          <w:rPrChange w:id="260" w:author="Wisch, Julie" w:date="2022-10-17T09:14:00Z">
            <w:rPr>
              <w:rFonts w:ascii="Times New Roman" w:hAnsi="Times New Roman" w:cs="Times New Roman"/>
              <w:sz w:val="24"/>
              <w:szCs w:val="24"/>
            </w:rPr>
          </w:rPrChange>
        </w:rPr>
        <w:tab/>
      </w:r>
      <w:r w:rsidRPr="00D03637">
        <w:rPr>
          <w:rFonts w:ascii="Times New Roman" w:hAnsi="Times New Roman" w:cs="Times New Roman"/>
          <w:sz w:val="24"/>
          <w:szCs w:val="24"/>
          <w:rPrChange w:id="261" w:author="Wisch, Julie" w:date="2022-10-17T09:14:00Z">
            <w:rPr>
              <w:rFonts w:ascii="Times New Roman" w:hAnsi="Times New Roman" w:cs="Times New Roman"/>
              <w:sz w:val="24"/>
              <w:szCs w:val="24"/>
            </w:rPr>
          </w:rPrChange>
        </w:rPr>
        <w:t xml:space="preserve">Number of References: </w:t>
      </w:r>
      <w:del w:id="262" w:author="Wisch, Julie" w:date="2022-09-28T14:52:00Z">
        <w:r w:rsidR="002874FE" w:rsidRPr="00D03637" w:rsidDel="00A901F5">
          <w:rPr>
            <w:rFonts w:ascii="Times New Roman" w:hAnsi="Times New Roman" w:cs="Times New Roman"/>
            <w:sz w:val="24"/>
            <w:szCs w:val="24"/>
            <w:rPrChange w:id="263" w:author="Wisch, Julie" w:date="2022-10-17T09:14:00Z">
              <w:rPr>
                <w:rFonts w:ascii="Times New Roman" w:hAnsi="Times New Roman" w:cs="Times New Roman"/>
                <w:sz w:val="24"/>
                <w:szCs w:val="24"/>
              </w:rPr>
            </w:rPrChange>
          </w:rPr>
          <w:delText>78</w:delText>
        </w:r>
      </w:del>
      <w:ins w:id="264" w:author="Wisch, Julie" w:date="2022-09-28T14:52:00Z">
        <w:r w:rsidR="00A901F5" w:rsidRPr="00D03637">
          <w:rPr>
            <w:rFonts w:ascii="Times New Roman" w:hAnsi="Times New Roman" w:cs="Times New Roman"/>
            <w:sz w:val="24"/>
            <w:szCs w:val="24"/>
            <w:rPrChange w:id="265" w:author="Wisch, Julie" w:date="2022-10-17T09:14:00Z">
              <w:rPr>
                <w:rFonts w:ascii="Times New Roman" w:hAnsi="Times New Roman" w:cs="Times New Roman"/>
                <w:sz w:val="24"/>
                <w:szCs w:val="24"/>
              </w:rPr>
            </w:rPrChange>
          </w:rPr>
          <w:t>87</w:t>
        </w:r>
      </w:ins>
    </w:p>
    <w:p w14:paraId="25602C13" w14:textId="6345DC1E" w:rsidR="008172D8" w:rsidRPr="00D03637" w:rsidRDefault="008172D8">
      <w:pPr>
        <w:suppressLineNumbers/>
        <w:rPr>
          <w:rFonts w:ascii="Times New Roman" w:hAnsi="Times New Roman" w:cs="Times New Roman"/>
          <w:sz w:val="24"/>
          <w:szCs w:val="24"/>
          <w:rPrChange w:id="266" w:author="Wisch, Julie" w:date="2022-10-17T09:14:00Z">
            <w:rPr>
              <w:rFonts w:ascii="Times New Roman" w:hAnsi="Times New Roman" w:cs="Times New Roman"/>
              <w:sz w:val="24"/>
              <w:szCs w:val="24"/>
            </w:rPr>
          </w:rPrChange>
        </w:rPr>
        <w:pPrChange w:id="267" w:author="Wisch, Julie" w:date="2022-09-28T14:49:00Z">
          <w:pPr/>
        </w:pPrChange>
      </w:pPr>
      <w:r w:rsidRPr="00D03637">
        <w:rPr>
          <w:rFonts w:ascii="Times New Roman" w:hAnsi="Times New Roman" w:cs="Times New Roman"/>
          <w:sz w:val="24"/>
          <w:szCs w:val="24"/>
          <w:rPrChange w:id="268" w:author="Wisch, Julie" w:date="2022-10-17T09:14:00Z">
            <w:rPr>
              <w:rFonts w:ascii="Times New Roman" w:hAnsi="Times New Roman" w:cs="Times New Roman"/>
              <w:sz w:val="24"/>
              <w:szCs w:val="24"/>
            </w:rPr>
          </w:rPrChange>
        </w:rPr>
        <w:t xml:space="preserve">Number of Tables: </w:t>
      </w:r>
      <w:r w:rsidR="006A3597" w:rsidRPr="00D03637">
        <w:rPr>
          <w:rFonts w:ascii="Times New Roman" w:hAnsi="Times New Roman" w:cs="Times New Roman"/>
          <w:sz w:val="24"/>
          <w:szCs w:val="24"/>
          <w:rPrChange w:id="269" w:author="Wisch, Julie" w:date="2022-10-17T09:14:00Z">
            <w:rPr>
              <w:rFonts w:ascii="Times New Roman" w:hAnsi="Times New Roman" w:cs="Times New Roman"/>
              <w:sz w:val="24"/>
              <w:szCs w:val="24"/>
            </w:rPr>
          </w:rPrChange>
        </w:rPr>
        <w:t>1</w:t>
      </w:r>
    </w:p>
    <w:p w14:paraId="75879F87" w14:textId="2B4EA9F1" w:rsidR="008172D8" w:rsidRPr="00D03637" w:rsidRDefault="008172D8">
      <w:pPr>
        <w:suppressLineNumbers/>
        <w:rPr>
          <w:rFonts w:ascii="Times New Roman" w:hAnsi="Times New Roman" w:cs="Times New Roman"/>
          <w:sz w:val="24"/>
          <w:szCs w:val="24"/>
          <w:rPrChange w:id="270" w:author="Wisch, Julie" w:date="2022-10-17T09:14:00Z">
            <w:rPr>
              <w:rFonts w:ascii="Times New Roman" w:hAnsi="Times New Roman" w:cs="Times New Roman"/>
              <w:sz w:val="24"/>
              <w:szCs w:val="24"/>
            </w:rPr>
          </w:rPrChange>
        </w:rPr>
        <w:pPrChange w:id="271" w:author="Wisch, Julie" w:date="2022-09-28T14:49:00Z">
          <w:pPr/>
        </w:pPrChange>
      </w:pPr>
      <w:r w:rsidRPr="00D03637">
        <w:rPr>
          <w:rFonts w:ascii="Times New Roman" w:hAnsi="Times New Roman" w:cs="Times New Roman"/>
          <w:sz w:val="24"/>
          <w:szCs w:val="24"/>
          <w:rPrChange w:id="272" w:author="Wisch, Julie" w:date="2022-10-17T09:14:00Z">
            <w:rPr>
              <w:rFonts w:ascii="Times New Roman" w:hAnsi="Times New Roman" w:cs="Times New Roman"/>
              <w:sz w:val="24"/>
              <w:szCs w:val="24"/>
            </w:rPr>
          </w:rPrChange>
        </w:rPr>
        <w:t xml:space="preserve">Number of Figures: </w:t>
      </w:r>
      <w:r w:rsidR="004D1F99" w:rsidRPr="00D03637">
        <w:rPr>
          <w:rFonts w:ascii="Times New Roman" w:hAnsi="Times New Roman" w:cs="Times New Roman"/>
          <w:sz w:val="24"/>
          <w:szCs w:val="24"/>
          <w:rPrChange w:id="273" w:author="Wisch, Julie" w:date="2022-10-17T09:14:00Z">
            <w:rPr>
              <w:rFonts w:ascii="Times New Roman" w:hAnsi="Times New Roman" w:cs="Times New Roman"/>
              <w:sz w:val="24"/>
              <w:szCs w:val="24"/>
            </w:rPr>
          </w:rPrChange>
        </w:rPr>
        <w:t>4</w:t>
      </w:r>
      <w:r w:rsidR="00C07D98" w:rsidRPr="00D03637">
        <w:rPr>
          <w:rFonts w:ascii="Times New Roman" w:hAnsi="Times New Roman" w:cs="Times New Roman"/>
          <w:sz w:val="24"/>
          <w:szCs w:val="24"/>
          <w:rPrChange w:id="274" w:author="Wisch, Julie" w:date="2022-10-17T09:14:00Z">
            <w:rPr>
              <w:rFonts w:ascii="Times New Roman" w:hAnsi="Times New Roman" w:cs="Times New Roman"/>
              <w:sz w:val="24"/>
              <w:szCs w:val="24"/>
            </w:rPr>
          </w:rPrChange>
        </w:rPr>
        <w:t xml:space="preserve"> </w:t>
      </w:r>
      <w:r w:rsidR="00C07D98" w:rsidRPr="00D03637">
        <w:rPr>
          <w:rFonts w:ascii="Times New Roman" w:hAnsi="Times New Roman" w:cs="Times New Roman"/>
          <w:sz w:val="24"/>
          <w:szCs w:val="24"/>
          <w:rPrChange w:id="275" w:author="Wisch, Julie" w:date="2022-10-17T09:14:00Z">
            <w:rPr>
              <w:rFonts w:ascii="Times New Roman" w:hAnsi="Times New Roman" w:cs="Times New Roman"/>
              <w:sz w:val="24"/>
              <w:szCs w:val="24"/>
            </w:rPr>
          </w:rPrChange>
        </w:rPr>
        <w:tab/>
      </w:r>
      <w:r w:rsidR="00C07D98" w:rsidRPr="00D03637">
        <w:rPr>
          <w:rFonts w:ascii="Times New Roman" w:hAnsi="Times New Roman" w:cs="Times New Roman"/>
          <w:sz w:val="24"/>
          <w:szCs w:val="24"/>
          <w:rPrChange w:id="276" w:author="Wisch, Julie" w:date="2022-10-17T09:14:00Z">
            <w:rPr>
              <w:rFonts w:ascii="Times New Roman" w:hAnsi="Times New Roman" w:cs="Times New Roman"/>
              <w:sz w:val="24"/>
              <w:szCs w:val="24"/>
            </w:rPr>
          </w:rPrChange>
        </w:rPr>
        <w:tab/>
      </w:r>
      <w:r w:rsidR="00C07D98" w:rsidRPr="00D03637">
        <w:rPr>
          <w:rFonts w:ascii="Times New Roman" w:hAnsi="Times New Roman" w:cs="Times New Roman"/>
          <w:sz w:val="24"/>
          <w:szCs w:val="24"/>
          <w:rPrChange w:id="277" w:author="Wisch, Julie" w:date="2022-10-17T09:14:00Z">
            <w:rPr>
              <w:rFonts w:ascii="Times New Roman" w:hAnsi="Times New Roman" w:cs="Times New Roman"/>
              <w:sz w:val="24"/>
              <w:szCs w:val="24"/>
            </w:rPr>
          </w:rPrChange>
        </w:rPr>
        <w:tab/>
      </w:r>
      <w:r w:rsidR="00C07D98" w:rsidRPr="00D03637">
        <w:rPr>
          <w:rFonts w:ascii="Times New Roman" w:hAnsi="Times New Roman" w:cs="Times New Roman"/>
          <w:sz w:val="24"/>
          <w:szCs w:val="24"/>
          <w:rPrChange w:id="278" w:author="Wisch, Julie" w:date="2022-10-17T09:14:00Z">
            <w:rPr>
              <w:rFonts w:ascii="Times New Roman" w:hAnsi="Times New Roman" w:cs="Times New Roman"/>
              <w:sz w:val="24"/>
              <w:szCs w:val="24"/>
            </w:rPr>
          </w:rPrChange>
        </w:rPr>
        <w:tab/>
      </w:r>
      <w:r w:rsidR="00C07D98" w:rsidRPr="00D03637">
        <w:rPr>
          <w:rFonts w:ascii="Times New Roman" w:hAnsi="Times New Roman" w:cs="Times New Roman"/>
          <w:sz w:val="24"/>
          <w:szCs w:val="24"/>
          <w:rPrChange w:id="279" w:author="Wisch, Julie" w:date="2022-10-17T09:14:00Z">
            <w:rPr>
              <w:rFonts w:ascii="Times New Roman" w:hAnsi="Times New Roman" w:cs="Times New Roman"/>
              <w:sz w:val="24"/>
              <w:szCs w:val="24"/>
            </w:rPr>
          </w:rPrChange>
        </w:rPr>
        <w:tab/>
      </w:r>
      <w:r w:rsidR="00C07D98" w:rsidRPr="00D03637">
        <w:rPr>
          <w:rFonts w:ascii="Times New Roman" w:hAnsi="Times New Roman" w:cs="Times New Roman"/>
          <w:sz w:val="24"/>
          <w:szCs w:val="24"/>
          <w:rPrChange w:id="280" w:author="Wisch, Julie" w:date="2022-10-17T09:14:00Z">
            <w:rPr>
              <w:rFonts w:ascii="Times New Roman" w:hAnsi="Times New Roman" w:cs="Times New Roman"/>
              <w:sz w:val="24"/>
              <w:szCs w:val="24"/>
            </w:rPr>
          </w:rPrChange>
        </w:rPr>
        <w:tab/>
        <w:t xml:space="preserve">   Total No. of Display Items: 5 / 8</w:t>
      </w:r>
    </w:p>
    <w:p w14:paraId="6D4B0E52" w14:textId="77777777" w:rsidR="008172D8" w:rsidRPr="00D03637" w:rsidRDefault="008172D8">
      <w:pPr>
        <w:suppressLineNumbers/>
        <w:rPr>
          <w:rFonts w:ascii="Times New Roman" w:hAnsi="Times New Roman" w:cs="Times New Roman"/>
          <w:sz w:val="24"/>
          <w:szCs w:val="24"/>
          <w:rPrChange w:id="281" w:author="Wisch, Julie" w:date="2022-10-17T09:14:00Z">
            <w:rPr>
              <w:rFonts w:ascii="Times New Roman" w:hAnsi="Times New Roman" w:cs="Times New Roman"/>
              <w:sz w:val="24"/>
              <w:szCs w:val="24"/>
            </w:rPr>
          </w:rPrChange>
        </w:rPr>
        <w:pPrChange w:id="282" w:author="Wisch, Julie" w:date="2022-09-28T14:49:00Z">
          <w:pPr/>
        </w:pPrChange>
      </w:pPr>
      <w:r w:rsidRPr="00D03637">
        <w:rPr>
          <w:rFonts w:ascii="Times New Roman" w:hAnsi="Times New Roman" w:cs="Times New Roman"/>
          <w:sz w:val="24"/>
          <w:szCs w:val="24"/>
          <w:rPrChange w:id="283" w:author="Wisch, Julie" w:date="2022-10-17T09:14:00Z">
            <w:rPr>
              <w:rFonts w:ascii="Times New Roman" w:hAnsi="Times New Roman" w:cs="Times New Roman"/>
              <w:sz w:val="24"/>
              <w:szCs w:val="24"/>
            </w:rPr>
          </w:rPrChange>
        </w:rPr>
        <w:br w:type="page"/>
      </w:r>
    </w:p>
    <w:p w14:paraId="3BDA156D" w14:textId="77777777" w:rsidR="008172D8" w:rsidRPr="00D03637" w:rsidRDefault="008172D8" w:rsidP="008F70CC">
      <w:pPr>
        <w:rPr>
          <w:rFonts w:ascii="Times New Roman" w:hAnsi="Times New Roman" w:cs="Times New Roman"/>
          <w:sz w:val="24"/>
          <w:szCs w:val="24"/>
          <w:rPrChange w:id="284" w:author="Wisch, Julie" w:date="2022-10-17T09:14:00Z">
            <w:rPr>
              <w:rFonts w:ascii="Times New Roman" w:hAnsi="Times New Roman" w:cs="Times New Roman"/>
              <w:sz w:val="24"/>
              <w:szCs w:val="24"/>
            </w:rPr>
          </w:rPrChange>
        </w:rPr>
      </w:pPr>
      <w:r w:rsidRPr="00D03637">
        <w:rPr>
          <w:rFonts w:ascii="Times New Roman" w:hAnsi="Times New Roman" w:cs="Times New Roman"/>
          <w:sz w:val="24"/>
          <w:szCs w:val="24"/>
          <w:rPrChange w:id="285" w:author="Wisch, Julie" w:date="2022-10-17T09:14:00Z">
            <w:rPr>
              <w:rFonts w:ascii="Times New Roman" w:hAnsi="Times New Roman" w:cs="Times New Roman"/>
              <w:sz w:val="24"/>
              <w:szCs w:val="24"/>
            </w:rPr>
          </w:rPrChange>
        </w:rPr>
        <w:lastRenderedPageBreak/>
        <w:t xml:space="preserve">ABSTRACT </w:t>
      </w:r>
    </w:p>
    <w:p w14:paraId="10B29228" w14:textId="1292A6ED" w:rsidR="00DC2C96" w:rsidRPr="00D03637" w:rsidRDefault="000D7C65" w:rsidP="00DC2C96">
      <w:pPr>
        <w:rPr>
          <w:rFonts w:ascii="Times New Roman" w:eastAsia="Times New Roman" w:hAnsi="Times New Roman" w:cs="Times New Roman"/>
          <w:color w:val="000000"/>
          <w:sz w:val="24"/>
          <w:szCs w:val="24"/>
          <w:rPrChange w:id="286" w:author="Wisch, Julie" w:date="2022-10-17T09:14:00Z">
            <w:rPr>
              <w:rFonts w:ascii="Times New Roman" w:eastAsia="Times New Roman" w:hAnsi="Times New Roman" w:cs="Times New Roman"/>
              <w:color w:val="000000"/>
              <w:sz w:val="24"/>
              <w:szCs w:val="24"/>
            </w:rPr>
          </w:rPrChange>
        </w:rPr>
      </w:pPr>
      <w:r w:rsidRPr="00D03637">
        <w:rPr>
          <w:rFonts w:ascii="Times New Roman" w:hAnsi="Times New Roman" w:cs="Times New Roman"/>
          <w:sz w:val="24"/>
          <w:szCs w:val="24"/>
          <w:rPrChange w:id="287" w:author="Wisch, Julie" w:date="2022-10-17T09:14:00Z">
            <w:rPr>
              <w:rFonts w:ascii="Times New Roman" w:hAnsi="Times New Roman" w:cs="Times New Roman"/>
              <w:sz w:val="24"/>
              <w:szCs w:val="24"/>
            </w:rPr>
          </w:rPrChange>
        </w:rPr>
        <w:t>Background</w:t>
      </w:r>
      <w:r w:rsidR="00DC2C96" w:rsidRPr="00D03637">
        <w:rPr>
          <w:rFonts w:ascii="Times New Roman" w:hAnsi="Times New Roman" w:cs="Times New Roman"/>
          <w:sz w:val="24"/>
          <w:szCs w:val="24"/>
          <w:rPrChange w:id="288" w:author="Wisch, Julie" w:date="2022-10-17T09:14:00Z">
            <w:rPr>
              <w:rFonts w:ascii="Times New Roman" w:hAnsi="Times New Roman" w:cs="Times New Roman"/>
              <w:sz w:val="24"/>
              <w:szCs w:val="24"/>
            </w:rPr>
          </w:rPrChange>
        </w:rPr>
        <w:t>: Heterogeneity in progression to</w:t>
      </w:r>
      <w:r w:rsidR="00A952D5" w:rsidRPr="00D03637">
        <w:rPr>
          <w:rFonts w:ascii="Times New Roman" w:hAnsi="Times New Roman" w:cs="Times New Roman"/>
          <w:sz w:val="24"/>
          <w:szCs w:val="24"/>
          <w:rPrChange w:id="289" w:author="Wisch, Julie" w:date="2022-10-17T09:14:00Z">
            <w:rPr>
              <w:rFonts w:ascii="Times New Roman" w:hAnsi="Times New Roman" w:cs="Times New Roman"/>
              <w:sz w:val="24"/>
              <w:szCs w:val="24"/>
            </w:rPr>
          </w:rPrChange>
        </w:rPr>
        <w:t xml:space="preserve"> Alzheimer Disease</w:t>
      </w:r>
      <w:del w:id="290" w:author="Wisch, Julie" w:date="2022-09-13T10:00:00Z">
        <w:r w:rsidR="00DC2C96" w:rsidRPr="00D03637" w:rsidDel="005E4701">
          <w:rPr>
            <w:rFonts w:ascii="Times New Roman" w:hAnsi="Times New Roman" w:cs="Times New Roman"/>
            <w:sz w:val="24"/>
            <w:szCs w:val="24"/>
            <w:rPrChange w:id="291" w:author="Wisch, Julie" w:date="2022-10-17T09:14:00Z">
              <w:rPr>
                <w:rFonts w:ascii="Times New Roman" w:hAnsi="Times New Roman" w:cs="Times New Roman"/>
                <w:sz w:val="24"/>
                <w:szCs w:val="24"/>
              </w:rPr>
            </w:rPrChange>
          </w:rPr>
          <w:delText xml:space="preserve"> </w:delText>
        </w:r>
        <w:r w:rsidR="00A952D5" w:rsidRPr="00D03637" w:rsidDel="005E4701">
          <w:rPr>
            <w:rFonts w:ascii="Times New Roman" w:hAnsi="Times New Roman" w:cs="Times New Roman"/>
            <w:sz w:val="24"/>
            <w:szCs w:val="24"/>
            <w:rPrChange w:id="292" w:author="Wisch, Julie" w:date="2022-10-17T09:14:00Z">
              <w:rPr>
                <w:rFonts w:ascii="Times New Roman" w:hAnsi="Times New Roman" w:cs="Times New Roman"/>
                <w:sz w:val="24"/>
                <w:szCs w:val="24"/>
              </w:rPr>
            </w:rPrChange>
          </w:rPr>
          <w:delText>(</w:delText>
        </w:r>
        <w:r w:rsidR="00DC2C96" w:rsidRPr="00D03637" w:rsidDel="005E4701">
          <w:rPr>
            <w:rFonts w:ascii="Times New Roman" w:hAnsi="Times New Roman" w:cs="Times New Roman"/>
            <w:sz w:val="24"/>
            <w:szCs w:val="24"/>
            <w:rPrChange w:id="293" w:author="Wisch, Julie" w:date="2022-10-17T09:14:00Z">
              <w:rPr>
                <w:rFonts w:ascii="Times New Roman" w:hAnsi="Times New Roman" w:cs="Times New Roman"/>
                <w:sz w:val="24"/>
                <w:szCs w:val="24"/>
              </w:rPr>
            </w:rPrChange>
          </w:rPr>
          <w:delText>AD</w:delText>
        </w:r>
        <w:r w:rsidR="00A952D5" w:rsidRPr="00D03637" w:rsidDel="005E4701">
          <w:rPr>
            <w:rFonts w:ascii="Times New Roman" w:hAnsi="Times New Roman" w:cs="Times New Roman"/>
            <w:sz w:val="24"/>
            <w:szCs w:val="24"/>
            <w:rPrChange w:id="294" w:author="Wisch, Julie" w:date="2022-10-17T09:14:00Z">
              <w:rPr>
                <w:rFonts w:ascii="Times New Roman" w:hAnsi="Times New Roman" w:cs="Times New Roman"/>
                <w:sz w:val="24"/>
                <w:szCs w:val="24"/>
              </w:rPr>
            </w:rPrChange>
          </w:rPr>
          <w:delText>)</w:delText>
        </w:r>
      </w:del>
      <w:r w:rsidR="00DC2C96" w:rsidRPr="00D03637">
        <w:rPr>
          <w:rFonts w:ascii="Times New Roman" w:hAnsi="Times New Roman" w:cs="Times New Roman"/>
          <w:sz w:val="24"/>
          <w:szCs w:val="24"/>
          <w:rPrChange w:id="295" w:author="Wisch, Julie" w:date="2022-10-17T09:14:00Z">
            <w:rPr>
              <w:rFonts w:ascii="Times New Roman" w:hAnsi="Times New Roman" w:cs="Times New Roman"/>
              <w:sz w:val="24"/>
              <w:szCs w:val="24"/>
            </w:rPr>
          </w:rPrChange>
        </w:rPr>
        <w:t xml:space="preserve"> </w:t>
      </w:r>
      <w:r w:rsidR="00185F52" w:rsidRPr="00D03637">
        <w:rPr>
          <w:rFonts w:ascii="Times New Roman" w:hAnsi="Times New Roman" w:cs="Times New Roman"/>
          <w:sz w:val="24"/>
          <w:szCs w:val="24"/>
          <w:rPrChange w:id="296" w:author="Wisch, Julie" w:date="2022-10-17T09:14:00Z">
            <w:rPr>
              <w:rFonts w:ascii="Times New Roman" w:hAnsi="Times New Roman" w:cs="Times New Roman"/>
              <w:sz w:val="24"/>
              <w:szCs w:val="24"/>
            </w:rPr>
          </w:rPrChange>
        </w:rPr>
        <w:t xml:space="preserve">poses challenges for both clinical prognosis and clinical trial implementation. </w:t>
      </w:r>
      <w:r w:rsidR="00A952D5" w:rsidRPr="00D03637">
        <w:rPr>
          <w:rFonts w:ascii="Times New Roman" w:eastAsia="Times New Roman" w:hAnsi="Times New Roman" w:cs="Times New Roman"/>
          <w:color w:val="000000"/>
          <w:sz w:val="24"/>
          <w:szCs w:val="24"/>
          <w:rPrChange w:id="297" w:author="Wisch, Julie" w:date="2022-10-17T09:14:00Z">
            <w:rPr>
              <w:rFonts w:ascii="Times New Roman" w:eastAsia="Times New Roman" w:hAnsi="Times New Roman" w:cs="Times New Roman"/>
              <w:color w:val="000000"/>
              <w:sz w:val="24"/>
              <w:szCs w:val="24"/>
            </w:rPr>
          </w:rPrChange>
        </w:rPr>
        <w:t>Multiple AD-related subtypes have previously been identified, suggesting differences in receptivity to drug interventions.</w:t>
      </w:r>
      <w:r w:rsidRPr="00D03637">
        <w:rPr>
          <w:rFonts w:ascii="Times New Roman" w:eastAsia="Times New Roman" w:hAnsi="Times New Roman" w:cs="Times New Roman"/>
          <w:color w:val="000000"/>
          <w:sz w:val="24"/>
          <w:szCs w:val="24"/>
          <w:rPrChange w:id="298" w:author="Wisch, Julie" w:date="2022-10-17T09:14:00Z">
            <w:rPr>
              <w:rFonts w:ascii="Times New Roman" w:eastAsia="Times New Roman" w:hAnsi="Times New Roman" w:cs="Times New Roman"/>
              <w:color w:val="000000"/>
              <w:sz w:val="24"/>
              <w:szCs w:val="24"/>
            </w:rPr>
          </w:rPrChange>
        </w:rPr>
        <w:t xml:space="preserve"> </w:t>
      </w:r>
      <w:r w:rsidR="00DC2C96" w:rsidRPr="00D03637">
        <w:rPr>
          <w:rFonts w:ascii="Times New Roman" w:hAnsi="Times New Roman" w:cs="Times New Roman"/>
          <w:sz w:val="24"/>
          <w:szCs w:val="24"/>
          <w:rPrChange w:id="299" w:author="Wisch, Julie" w:date="2022-10-17T09:14:00Z">
            <w:rPr>
              <w:rFonts w:ascii="Times New Roman" w:hAnsi="Times New Roman" w:cs="Times New Roman"/>
              <w:sz w:val="24"/>
              <w:szCs w:val="24"/>
            </w:rPr>
          </w:rPrChange>
        </w:rPr>
        <w:t xml:space="preserve">We identified early differences in preclinical </w:t>
      </w:r>
      <w:r w:rsidR="00185F52" w:rsidRPr="00D03637">
        <w:rPr>
          <w:rFonts w:ascii="Times New Roman" w:hAnsi="Times New Roman" w:cs="Times New Roman"/>
          <w:sz w:val="24"/>
          <w:szCs w:val="24"/>
          <w:rPrChange w:id="300" w:author="Wisch, Julie" w:date="2022-10-17T09:14:00Z">
            <w:rPr>
              <w:rFonts w:ascii="Times New Roman" w:hAnsi="Times New Roman" w:cs="Times New Roman"/>
              <w:sz w:val="24"/>
              <w:szCs w:val="24"/>
            </w:rPr>
          </w:rPrChange>
        </w:rPr>
        <w:t>Alzheimer Disease</w:t>
      </w:r>
      <w:del w:id="301" w:author="Wisch, Julie" w:date="2022-09-13T10:00:00Z">
        <w:r w:rsidR="00185F52" w:rsidRPr="00D03637" w:rsidDel="005E4701">
          <w:rPr>
            <w:rFonts w:ascii="Times New Roman" w:hAnsi="Times New Roman" w:cs="Times New Roman"/>
            <w:sz w:val="24"/>
            <w:szCs w:val="24"/>
            <w:rPrChange w:id="302" w:author="Wisch, Julie" w:date="2022-10-17T09:14:00Z">
              <w:rPr>
                <w:rFonts w:ascii="Times New Roman" w:hAnsi="Times New Roman" w:cs="Times New Roman"/>
                <w:sz w:val="24"/>
                <w:szCs w:val="24"/>
              </w:rPr>
            </w:rPrChange>
          </w:rPr>
          <w:delText xml:space="preserve"> (</w:delText>
        </w:r>
        <w:r w:rsidR="00DC2C96" w:rsidRPr="00D03637" w:rsidDel="005E4701">
          <w:rPr>
            <w:rFonts w:ascii="Times New Roman" w:hAnsi="Times New Roman" w:cs="Times New Roman"/>
            <w:sz w:val="24"/>
            <w:szCs w:val="24"/>
            <w:rPrChange w:id="303" w:author="Wisch, Julie" w:date="2022-10-17T09:14:00Z">
              <w:rPr>
                <w:rFonts w:ascii="Times New Roman" w:hAnsi="Times New Roman" w:cs="Times New Roman"/>
                <w:sz w:val="24"/>
                <w:szCs w:val="24"/>
              </w:rPr>
            </w:rPrChange>
          </w:rPr>
          <w:delText>AD</w:delText>
        </w:r>
        <w:r w:rsidR="00185F52" w:rsidRPr="00D03637" w:rsidDel="005E4701">
          <w:rPr>
            <w:rFonts w:ascii="Times New Roman" w:hAnsi="Times New Roman" w:cs="Times New Roman"/>
            <w:sz w:val="24"/>
            <w:szCs w:val="24"/>
            <w:rPrChange w:id="304" w:author="Wisch, Julie" w:date="2022-10-17T09:14:00Z">
              <w:rPr>
                <w:rFonts w:ascii="Times New Roman" w:hAnsi="Times New Roman" w:cs="Times New Roman"/>
                <w:sz w:val="24"/>
                <w:szCs w:val="24"/>
              </w:rPr>
            </w:rPrChange>
          </w:rPr>
          <w:delText>)</w:delText>
        </w:r>
      </w:del>
      <w:r w:rsidR="00DC2C96" w:rsidRPr="00D03637">
        <w:rPr>
          <w:rFonts w:ascii="Times New Roman" w:hAnsi="Times New Roman" w:cs="Times New Roman"/>
          <w:sz w:val="24"/>
          <w:szCs w:val="24"/>
          <w:rPrChange w:id="305" w:author="Wisch, Julie" w:date="2022-10-17T09:14:00Z">
            <w:rPr>
              <w:rFonts w:ascii="Times New Roman" w:hAnsi="Times New Roman" w:cs="Times New Roman"/>
              <w:sz w:val="24"/>
              <w:szCs w:val="24"/>
            </w:rPr>
          </w:rPrChange>
        </w:rPr>
        <w:t xml:space="preserve"> </w:t>
      </w:r>
      <w:r w:rsidR="00B563A2" w:rsidRPr="00D03637">
        <w:rPr>
          <w:rFonts w:ascii="Times New Roman" w:hAnsi="Times New Roman" w:cs="Times New Roman"/>
          <w:sz w:val="24"/>
          <w:szCs w:val="24"/>
          <w:rPrChange w:id="306" w:author="Wisch, Julie" w:date="2022-10-17T09:14:00Z">
            <w:rPr>
              <w:rFonts w:ascii="Times New Roman" w:hAnsi="Times New Roman" w:cs="Times New Roman"/>
              <w:sz w:val="24"/>
              <w:szCs w:val="24"/>
            </w:rPr>
          </w:rPrChange>
        </w:rPr>
        <w:t>biomarkers</w:t>
      </w:r>
      <w:r w:rsidR="00DC2C96" w:rsidRPr="00D03637">
        <w:rPr>
          <w:rFonts w:ascii="Times New Roman" w:hAnsi="Times New Roman" w:cs="Times New Roman"/>
          <w:sz w:val="24"/>
          <w:szCs w:val="24"/>
          <w:rPrChange w:id="307" w:author="Wisch, Julie" w:date="2022-10-17T09:14:00Z">
            <w:rPr>
              <w:rFonts w:ascii="Times New Roman" w:hAnsi="Times New Roman" w:cs="Times New Roman"/>
              <w:sz w:val="24"/>
              <w:szCs w:val="24"/>
            </w:rPr>
          </w:rPrChange>
        </w:rPr>
        <w:t xml:space="preserve">, assessed patterns </w:t>
      </w:r>
      <w:r w:rsidR="009F5598" w:rsidRPr="00D03637">
        <w:rPr>
          <w:rFonts w:ascii="Times New Roman" w:hAnsi="Times New Roman" w:cs="Times New Roman"/>
          <w:sz w:val="24"/>
          <w:szCs w:val="24"/>
          <w:rPrChange w:id="308" w:author="Wisch, Julie" w:date="2022-10-17T09:14:00Z">
            <w:rPr>
              <w:rFonts w:ascii="Times New Roman" w:hAnsi="Times New Roman" w:cs="Times New Roman"/>
              <w:sz w:val="24"/>
              <w:szCs w:val="24"/>
            </w:rPr>
          </w:rPrChange>
        </w:rPr>
        <w:t>for developing</w:t>
      </w:r>
      <w:r w:rsidR="00DC2C96" w:rsidRPr="00D03637">
        <w:rPr>
          <w:rFonts w:ascii="Times New Roman" w:hAnsi="Times New Roman" w:cs="Times New Roman"/>
          <w:sz w:val="24"/>
          <w:szCs w:val="24"/>
          <w:rPrChange w:id="309" w:author="Wisch, Julie" w:date="2022-10-17T09:14:00Z">
            <w:rPr>
              <w:rFonts w:ascii="Times New Roman" w:hAnsi="Times New Roman" w:cs="Times New Roman"/>
              <w:sz w:val="24"/>
              <w:szCs w:val="24"/>
            </w:rPr>
          </w:rPrChange>
        </w:rPr>
        <w:t xml:space="preserve"> preclinical A</w:t>
      </w:r>
      <w:ins w:id="310" w:author="Wisch, Julie" w:date="2022-09-13T10:00:00Z">
        <w:r w:rsidR="005E4701" w:rsidRPr="00D03637">
          <w:rPr>
            <w:rFonts w:ascii="Times New Roman" w:hAnsi="Times New Roman" w:cs="Times New Roman"/>
            <w:sz w:val="24"/>
            <w:szCs w:val="24"/>
            <w:rPrChange w:id="311" w:author="Wisch, Julie" w:date="2022-10-17T09:14:00Z">
              <w:rPr>
                <w:rFonts w:ascii="Times New Roman" w:hAnsi="Times New Roman" w:cs="Times New Roman"/>
                <w:sz w:val="24"/>
                <w:szCs w:val="24"/>
              </w:rPr>
            </w:rPrChange>
          </w:rPr>
          <w:t xml:space="preserve">lzheimer </w:t>
        </w:r>
      </w:ins>
      <w:r w:rsidR="00DC2C96" w:rsidRPr="00D03637">
        <w:rPr>
          <w:rFonts w:ascii="Times New Roman" w:hAnsi="Times New Roman" w:cs="Times New Roman"/>
          <w:sz w:val="24"/>
          <w:szCs w:val="24"/>
          <w:rPrChange w:id="312" w:author="Wisch, Julie" w:date="2022-10-17T09:14:00Z">
            <w:rPr>
              <w:rFonts w:ascii="Times New Roman" w:hAnsi="Times New Roman" w:cs="Times New Roman"/>
              <w:sz w:val="24"/>
              <w:szCs w:val="24"/>
            </w:rPr>
          </w:rPrChange>
        </w:rPr>
        <w:t>D</w:t>
      </w:r>
      <w:ins w:id="313" w:author="Wisch, Julie" w:date="2022-09-13T10:00:00Z">
        <w:r w:rsidR="005E4701" w:rsidRPr="00D03637">
          <w:rPr>
            <w:rFonts w:ascii="Times New Roman" w:hAnsi="Times New Roman" w:cs="Times New Roman"/>
            <w:sz w:val="24"/>
            <w:szCs w:val="24"/>
            <w:rPrChange w:id="314" w:author="Wisch, Julie" w:date="2022-10-17T09:14:00Z">
              <w:rPr>
                <w:rFonts w:ascii="Times New Roman" w:hAnsi="Times New Roman" w:cs="Times New Roman"/>
                <w:sz w:val="24"/>
                <w:szCs w:val="24"/>
              </w:rPr>
            </w:rPrChange>
          </w:rPr>
          <w:t>isease</w:t>
        </w:r>
      </w:ins>
      <w:r w:rsidR="00DC2C96" w:rsidRPr="00D03637">
        <w:rPr>
          <w:rFonts w:ascii="Times New Roman" w:hAnsi="Times New Roman" w:cs="Times New Roman"/>
          <w:sz w:val="24"/>
          <w:szCs w:val="24"/>
          <w:rPrChange w:id="315" w:author="Wisch, Julie" w:date="2022-10-17T09:14:00Z">
            <w:rPr>
              <w:rFonts w:ascii="Times New Roman" w:hAnsi="Times New Roman" w:cs="Times New Roman"/>
              <w:sz w:val="24"/>
              <w:szCs w:val="24"/>
            </w:rPr>
          </w:rPrChange>
        </w:rPr>
        <w:t xml:space="preserve"> across the </w:t>
      </w:r>
      <w:r w:rsidR="00185F52" w:rsidRPr="00D03637">
        <w:rPr>
          <w:rFonts w:ascii="Times New Roman" w:hAnsi="Times New Roman" w:cs="Times New Roman"/>
          <w:sz w:val="24"/>
          <w:szCs w:val="24"/>
          <w:rPrChange w:id="316" w:author="Wisch, Julie" w:date="2022-10-17T09:14:00Z">
            <w:rPr>
              <w:rFonts w:ascii="Times New Roman" w:hAnsi="Times New Roman" w:cs="Times New Roman"/>
              <w:sz w:val="24"/>
              <w:szCs w:val="24"/>
            </w:rPr>
          </w:rPrChange>
        </w:rPr>
        <w:t>Amyloid-Tau</w:t>
      </w:r>
      <w:r w:rsidR="00513187" w:rsidRPr="00D03637">
        <w:rPr>
          <w:rFonts w:ascii="Times New Roman" w:hAnsi="Times New Roman" w:cs="Times New Roman"/>
          <w:sz w:val="24"/>
          <w:szCs w:val="24"/>
          <w:rPrChange w:id="317" w:author="Wisch, Julie" w:date="2022-10-17T09:14:00Z">
            <w:rPr>
              <w:rFonts w:ascii="Times New Roman" w:hAnsi="Times New Roman" w:cs="Times New Roman"/>
              <w:sz w:val="24"/>
              <w:szCs w:val="24"/>
            </w:rPr>
          </w:rPrChange>
        </w:rPr>
        <w:t>-</w:t>
      </w:r>
      <w:r w:rsidR="00185F52" w:rsidRPr="00D03637">
        <w:rPr>
          <w:rFonts w:ascii="Times New Roman" w:hAnsi="Times New Roman" w:cs="Times New Roman"/>
          <w:sz w:val="24"/>
          <w:szCs w:val="24"/>
          <w:rPrChange w:id="318" w:author="Wisch, Julie" w:date="2022-10-17T09:14:00Z">
            <w:rPr>
              <w:rFonts w:ascii="Times New Roman" w:hAnsi="Times New Roman" w:cs="Times New Roman"/>
              <w:sz w:val="24"/>
              <w:szCs w:val="24"/>
            </w:rPr>
          </w:rPrChange>
        </w:rPr>
        <w:t xml:space="preserve">(Neurodegeneration) </w:t>
      </w:r>
      <w:del w:id="319" w:author="Wisch, Julie" w:date="2022-09-13T10:00:00Z">
        <w:r w:rsidR="00185F52" w:rsidRPr="00D03637" w:rsidDel="005E4701">
          <w:rPr>
            <w:rFonts w:ascii="Times New Roman" w:hAnsi="Times New Roman" w:cs="Times New Roman"/>
            <w:sz w:val="24"/>
            <w:szCs w:val="24"/>
            <w:rPrChange w:id="320" w:author="Wisch, Julie" w:date="2022-10-17T09:14:00Z">
              <w:rPr>
                <w:rFonts w:ascii="Times New Roman" w:hAnsi="Times New Roman" w:cs="Times New Roman"/>
                <w:sz w:val="24"/>
                <w:szCs w:val="24"/>
              </w:rPr>
            </w:rPrChange>
          </w:rPr>
          <w:delText>(</w:delText>
        </w:r>
        <w:r w:rsidR="00DC2C96" w:rsidRPr="00D03637" w:rsidDel="005E4701">
          <w:rPr>
            <w:rFonts w:ascii="Times New Roman" w:hAnsi="Times New Roman" w:cs="Times New Roman"/>
            <w:sz w:val="24"/>
            <w:szCs w:val="24"/>
            <w:rPrChange w:id="321" w:author="Wisch, Julie" w:date="2022-10-17T09:14:00Z">
              <w:rPr>
                <w:rFonts w:ascii="Times New Roman" w:hAnsi="Times New Roman" w:cs="Times New Roman"/>
                <w:sz w:val="24"/>
                <w:szCs w:val="24"/>
              </w:rPr>
            </w:rPrChange>
          </w:rPr>
          <w:delText>AT(N)</w:delText>
        </w:r>
        <w:r w:rsidR="00185F52" w:rsidRPr="00D03637" w:rsidDel="005E4701">
          <w:rPr>
            <w:rFonts w:ascii="Times New Roman" w:hAnsi="Times New Roman" w:cs="Times New Roman"/>
            <w:sz w:val="24"/>
            <w:szCs w:val="24"/>
            <w:rPrChange w:id="322" w:author="Wisch, Julie" w:date="2022-10-17T09:14:00Z">
              <w:rPr>
                <w:rFonts w:ascii="Times New Roman" w:hAnsi="Times New Roman" w:cs="Times New Roman"/>
                <w:sz w:val="24"/>
                <w:szCs w:val="24"/>
              </w:rPr>
            </w:rPrChange>
          </w:rPr>
          <w:delText>)</w:delText>
        </w:r>
      </w:del>
      <w:r w:rsidR="00DC2C96" w:rsidRPr="00D03637">
        <w:rPr>
          <w:rFonts w:ascii="Times New Roman" w:hAnsi="Times New Roman" w:cs="Times New Roman"/>
          <w:sz w:val="24"/>
          <w:szCs w:val="24"/>
          <w:rPrChange w:id="323" w:author="Wisch, Julie" w:date="2022-10-17T09:14:00Z">
            <w:rPr>
              <w:rFonts w:ascii="Times New Roman" w:hAnsi="Times New Roman" w:cs="Times New Roman"/>
              <w:sz w:val="24"/>
              <w:szCs w:val="24"/>
            </w:rPr>
          </w:rPrChange>
        </w:rPr>
        <w:t xml:space="preserve"> framework, and considered potential sources of difference </w:t>
      </w:r>
      <w:r w:rsidR="00B563A2" w:rsidRPr="00D03637">
        <w:rPr>
          <w:rFonts w:ascii="Times New Roman" w:hAnsi="Times New Roman" w:cs="Times New Roman"/>
          <w:sz w:val="24"/>
          <w:szCs w:val="24"/>
          <w:rPrChange w:id="324" w:author="Wisch, Julie" w:date="2022-10-17T09:14:00Z">
            <w:rPr>
              <w:rFonts w:ascii="Times New Roman" w:hAnsi="Times New Roman" w:cs="Times New Roman"/>
              <w:sz w:val="24"/>
              <w:szCs w:val="24"/>
            </w:rPr>
          </w:rPrChange>
        </w:rPr>
        <w:t xml:space="preserve">by analyzing the </w:t>
      </w:r>
      <w:ins w:id="325" w:author="Wisch, Julie" w:date="2022-09-13T10:00:00Z">
        <w:r w:rsidR="005E4701" w:rsidRPr="00D03637">
          <w:rPr>
            <w:rFonts w:ascii="Times New Roman" w:hAnsi="Times New Roman" w:cs="Times New Roman"/>
            <w:sz w:val="24"/>
            <w:szCs w:val="24"/>
            <w:rPrChange w:id="326" w:author="Wisch, Julie" w:date="2022-10-17T09:14:00Z">
              <w:rPr>
                <w:rFonts w:ascii="Times New Roman" w:hAnsi="Times New Roman" w:cs="Times New Roman"/>
                <w:sz w:val="24"/>
                <w:szCs w:val="24"/>
              </w:rPr>
            </w:rPrChange>
          </w:rPr>
          <w:t>cerebrospinal fluid</w:t>
        </w:r>
      </w:ins>
      <w:del w:id="327" w:author="Wisch, Julie" w:date="2022-09-13T10:00:00Z">
        <w:r w:rsidR="00B563A2" w:rsidRPr="00D03637" w:rsidDel="005E4701">
          <w:rPr>
            <w:rFonts w:ascii="Times New Roman" w:hAnsi="Times New Roman" w:cs="Times New Roman"/>
            <w:sz w:val="24"/>
            <w:szCs w:val="24"/>
            <w:rPrChange w:id="328" w:author="Wisch, Julie" w:date="2022-10-17T09:14:00Z">
              <w:rPr>
                <w:rFonts w:ascii="Times New Roman" w:hAnsi="Times New Roman" w:cs="Times New Roman"/>
                <w:sz w:val="24"/>
                <w:szCs w:val="24"/>
              </w:rPr>
            </w:rPrChange>
          </w:rPr>
          <w:delText>CSF</w:delText>
        </w:r>
      </w:del>
      <w:r w:rsidR="00B563A2" w:rsidRPr="00D03637">
        <w:rPr>
          <w:rFonts w:ascii="Times New Roman" w:hAnsi="Times New Roman" w:cs="Times New Roman"/>
          <w:sz w:val="24"/>
          <w:szCs w:val="24"/>
          <w:rPrChange w:id="329" w:author="Wisch, Julie" w:date="2022-10-17T09:14:00Z">
            <w:rPr>
              <w:rFonts w:ascii="Times New Roman" w:hAnsi="Times New Roman" w:cs="Times New Roman"/>
              <w:sz w:val="24"/>
              <w:szCs w:val="24"/>
            </w:rPr>
          </w:rPrChange>
        </w:rPr>
        <w:t xml:space="preserve"> proteome</w:t>
      </w:r>
      <w:r w:rsidR="00DC2C96" w:rsidRPr="00D03637">
        <w:rPr>
          <w:rFonts w:ascii="Times New Roman" w:hAnsi="Times New Roman" w:cs="Times New Roman"/>
          <w:sz w:val="24"/>
          <w:szCs w:val="24"/>
          <w:rPrChange w:id="330" w:author="Wisch, Julie" w:date="2022-10-17T09:14:00Z">
            <w:rPr>
              <w:rFonts w:ascii="Times New Roman" w:hAnsi="Times New Roman" w:cs="Times New Roman"/>
              <w:sz w:val="24"/>
              <w:szCs w:val="24"/>
            </w:rPr>
          </w:rPrChange>
        </w:rPr>
        <w:t>.</w:t>
      </w:r>
    </w:p>
    <w:p w14:paraId="2D9DCE97" w14:textId="381EE8F7" w:rsidR="00DC2C96" w:rsidRPr="00D03637" w:rsidRDefault="000D7C65" w:rsidP="00DC2C96">
      <w:pPr>
        <w:rPr>
          <w:rFonts w:ascii="Times New Roman" w:hAnsi="Times New Roman" w:cs="Times New Roman"/>
          <w:sz w:val="24"/>
          <w:szCs w:val="24"/>
          <w:rPrChange w:id="331" w:author="Wisch, Julie" w:date="2022-10-17T09:14:00Z">
            <w:rPr>
              <w:rFonts w:ascii="Times New Roman" w:hAnsi="Times New Roman" w:cs="Times New Roman"/>
              <w:sz w:val="24"/>
              <w:szCs w:val="24"/>
            </w:rPr>
          </w:rPrChange>
        </w:rPr>
      </w:pPr>
      <w:r w:rsidRPr="00D03637">
        <w:rPr>
          <w:rFonts w:ascii="Times New Roman" w:hAnsi="Times New Roman" w:cs="Times New Roman"/>
          <w:sz w:val="24"/>
          <w:szCs w:val="24"/>
          <w:rPrChange w:id="332" w:author="Wisch, Julie" w:date="2022-10-17T09:14:00Z">
            <w:rPr>
              <w:rFonts w:ascii="Times New Roman" w:hAnsi="Times New Roman" w:cs="Times New Roman"/>
              <w:sz w:val="24"/>
              <w:szCs w:val="24"/>
            </w:rPr>
          </w:rPrChange>
        </w:rPr>
        <w:t>Methods</w:t>
      </w:r>
      <w:r w:rsidR="00DC2C96" w:rsidRPr="00D03637">
        <w:rPr>
          <w:rFonts w:ascii="Times New Roman" w:hAnsi="Times New Roman" w:cs="Times New Roman"/>
          <w:sz w:val="24"/>
          <w:szCs w:val="24"/>
          <w:rPrChange w:id="333" w:author="Wisch, Julie" w:date="2022-10-17T09:14:00Z">
            <w:rPr>
              <w:rFonts w:ascii="Times New Roman" w:hAnsi="Times New Roman" w:cs="Times New Roman"/>
              <w:sz w:val="24"/>
              <w:szCs w:val="24"/>
            </w:rPr>
          </w:rPrChange>
        </w:rPr>
        <w:t>: 108 participants enrolled in longitudinal studies at the Knight Alzheimer Disease Research Center</w:t>
      </w:r>
      <w:del w:id="334" w:author="Wisch, Julie" w:date="2022-09-13T10:00:00Z">
        <w:r w:rsidR="00DC2C96" w:rsidRPr="00D03637" w:rsidDel="005E4701">
          <w:rPr>
            <w:rFonts w:ascii="Times New Roman" w:hAnsi="Times New Roman" w:cs="Times New Roman"/>
            <w:sz w:val="24"/>
            <w:szCs w:val="24"/>
            <w:rPrChange w:id="335" w:author="Wisch, Julie" w:date="2022-10-17T09:14:00Z">
              <w:rPr>
                <w:rFonts w:ascii="Times New Roman" w:hAnsi="Times New Roman" w:cs="Times New Roman"/>
                <w:sz w:val="24"/>
                <w:szCs w:val="24"/>
              </w:rPr>
            </w:rPrChange>
          </w:rPr>
          <w:delText xml:space="preserve"> (ADRC)</w:delText>
        </w:r>
      </w:del>
      <w:r w:rsidR="00DC2C96" w:rsidRPr="00D03637">
        <w:rPr>
          <w:rFonts w:ascii="Times New Roman" w:hAnsi="Times New Roman" w:cs="Times New Roman"/>
          <w:sz w:val="24"/>
          <w:szCs w:val="24"/>
          <w:rPrChange w:id="336" w:author="Wisch, Julie" w:date="2022-10-17T09:14:00Z">
            <w:rPr>
              <w:rFonts w:ascii="Times New Roman" w:hAnsi="Times New Roman" w:cs="Times New Roman"/>
              <w:sz w:val="24"/>
              <w:szCs w:val="24"/>
            </w:rPr>
          </w:rPrChange>
        </w:rPr>
        <w:t xml:space="preserve"> completed four or more lumbar punctures</w:t>
      </w:r>
      <w:r w:rsidR="002C05DF" w:rsidRPr="00D03637">
        <w:rPr>
          <w:rFonts w:ascii="Times New Roman" w:hAnsi="Times New Roman" w:cs="Times New Roman"/>
          <w:sz w:val="24"/>
          <w:szCs w:val="24"/>
          <w:rPrChange w:id="337" w:author="Wisch, Julie" w:date="2022-10-17T09:14:00Z">
            <w:rPr>
              <w:rFonts w:ascii="Times New Roman" w:hAnsi="Times New Roman" w:cs="Times New Roman"/>
              <w:sz w:val="24"/>
              <w:szCs w:val="24"/>
            </w:rPr>
          </w:rPrChange>
        </w:rPr>
        <w:t>. These individuals</w:t>
      </w:r>
      <w:r w:rsidR="00DC2C96" w:rsidRPr="00D03637">
        <w:rPr>
          <w:rFonts w:ascii="Times New Roman" w:hAnsi="Times New Roman" w:cs="Times New Roman"/>
          <w:sz w:val="24"/>
          <w:szCs w:val="24"/>
          <w:rPrChange w:id="338" w:author="Wisch, Julie" w:date="2022-10-17T09:14:00Z">
            <w:rPr>
              <w:rFonts w:ascii="Times New Roman" w:hAnsi="Times New Roman" w:cs="Times New Roman"/>
              <w:sz w:val="24"/>
              <w:szCs w:val="24"/>
            </w:rPr>
          </w:rPrChange>
        </w:rPr>
        <w:t xml:space="preserve"> were cognitively normal at baseline. Cerebrospinal fluid </w:t>
      </w:r>
      <w:del w:id="339" w:author="Wisch, Julie" w:date="2022-09-13T10:01:00Z">
        <w:r w:rsidR="00DC2C96" w:rsidRPr="00D03637" w:rsidDel="005E4701">
          <w:rPr>
            <w:rFonts w:ascii="Times New Roman" w:hAnsi="Times New Roman" w:cs="Times New Roman"/>
            <w:sz w:val="24"/>
            <w:szCs w:val="24"/>
            <w:rPrChange w:id="340" w:author="Wisch, Julie" w:date="2022-10-17T09:14:00Z">
              <w:rPr>
                <w:rFonts w:ascii="Times New Roman" w:hAnsi="Times New Roman" w:cs="Times New Roman"/>
                <w:sz w:val="24"/>
                <w:szCs w:val="24"/>
              </w:rPr>
            </w:rPrChange>
          </w:rPr>
          <w:delText>(CSF</w:delText>
        </w:r>
      </w:del>
      <w:del w:id="341" w:author="Wisch, Julie" w:date="2022-09-13T10:00:00Z">
        <w:r w:rsidR="00DC2C96" w:rsidRPr="00D03637" w:rsidDel="005E4701">
          <w:rPr>
            <w:rFonts w:ascii="Times New Roman" w:hAnsi="Times New Roman" w:cs="Times New Roman"/>
            <w:sz w:val="24"/>
            <w:szCs w:val="24"/>
            <w:rPrChange w:id="342" w:author="Wisch, Julie" w:date="2022-10-17T09:14:00Z">
              <w:rPr>
                <w:rFonts w:ascii="Times New Roman" w:hAnsi="Times New Roman" w:cs="Times New Roman"/>
                <w:sz w:val="24"/>
                <w:szCs w:val="24"/>
              </w:rPr>
            </w:rPrChange>
          </w:rPr>
          <w:delText xml:space="preserve">) </w:delText>
        </w:r>
      </w:del>
      <w:r w:rsidR="00DC2C96" w:rsidRPr="00D03637">
        <w:rPr>
          <w:rFonts w:ascii="Times New Roman" w:hAnsi="Times New Roman" w:cs="Times New Roman"/>
          <w:sz w:val="24"/>
          <w:szCs w:val="24"/>
          <w:rPrChange w:id="343" w:author="Wisch, Julie" w:date="2022-10-17T09:14:00Z">
            <w:rPr>
              <w:rFonts w:ascii="Times New Roman" w:hAnsi="Times New Roman" w:cs="Times New Roman"/>
              <w:sz w:val="24"/>
              <w:szCs w:val="24"/>
            </w:rPr>
          </w:rPrChange>
        </w:rPr>
        <w:t xml:space="preserve">measures of </w:t>
      </w:r>
      <w:r w:rsidR="00513187" w:rsidRPr="00D03637">
        <w:rPr>
          <w:rFonts w:ascii="Times New Roman" w:hAnsi="Times New Roman" w:cs="Times New Roman"/>
          <w:sz w:val="24"/>
          <w:szCs w:val="24"/>
          <w:rPrChange w:id="344" w:author="Wisch, Julie" w:date="2022-10-17T09:14:00Z">
            <w:rPr>
              <w:rFonts w:ascii="Times New Roman" w:hAnsi="Times New Roman" w:cs="Times New Roman"/>
              <w:sz w:val="24"/>
              <w:szCs w:val="24"/>
            </w:rPr>
          </w:rPrChange>
        </w:rPr>
        <w:t>A</w:t>
      </w:r>
      <w:r w:rsidR="00513187" w:rsidRPr="00D03637">
        <w:rPr>
          <w:rFonts w:ascii="Symbol" w:hAnsi="Symbol" w:cs="Times New Roman"/>
          <w:sz w:val="24"/>
          <w:szCs w:val="24"/>
          <w:rPrChange w:id="345" w:author="Wisch, Julie" w:date="2022-10-17T09:14:00Z">
            <w:rPr>
              <w:rFonts w:ascii="Symbol" w:hAnsi="Symbol" w:cs="Times New Roman"/>
              <w:sz w:val="24"/>
              <w:szCs w:val="24"/>
            </w:rPr>
          </w:rPrChange>
        </w:rPr>
        <w:t></w:t>
      </w:r>
      <w:r w:rsidR="00513187" w:rsidRPr="00D03637">
        <w:rPr>
          <w:rFonts w:ascii="Times New Roman" w:hAnsi="Times New Roman" w:cs="Times New Roman"/>
          <w:sz w:val="24"/>
          <w:szCs w:val="24"/>
          <w:rPrChange w:id="346" w:author="Wisch, Julie" w:date="2022-10-17T09:14:00Z">
            <w:rPr>
              <w:rFonts w:ascii="Times New Roman" w:hAnsi="Times New Roman" w:cs="Times New Roman"/>
              <w:sz w:val="24"/>
              <w:szCs w:val="24"/>
            </w:rPr>
          </w:rPrChange>
        </w:rPr>
        <w:t>42</w:t>
      </w:r>
      <w:r w:rsidR="00DC2C96" w:rsidRPr="00D03637">
        <w:rPr>
          <w:rFonts w:ascii="Times New Roman" w:hAnsi="Times New Roman" w:cs="Times New Roman"/>
          <w:sz w:val="24"/>
          <w:szCs w:val="24"/>
          <w:rPrChange w:id="347" w:author="Wisch, Julie" w:date="2022-10-17T09:14:00Z">
            <w:rPr>
              <w:rFonts w:ascii="Times New Roman" w:hAnsi="Times New Roman" w:cs="Times New Roman"/>
              <w:sz w:val="24"/>
              <w:szCs w:val="24"/>
            </w:rPr>
          </w:rPrChange>
        </w:rPr>
        <w:t>, pTau</w:t>
      </w:r>
      <w:r w:rsidR="00DC2C96" w:rsidRPr="00D03637">
        <w:rPr>
          <w:rFonts w:ascii="Times New Roman" w:hAnsi="Times New Roman" w:cs="Times New Roman"/>
          <w:sz w:val="24"/>
          <w:szCs w:val="24"/>
          <w:vertAlign w:val="subscript"/>
          <w:rPrChange w:id="348" w:author="Wisch, Julie" w:date="2022-10-17T09:14:00Z">
            <w:rPr>
              <w:rFonts w:ascii="Times New Roman" w:hAnsi="Times New Roman" w:cs="Times New Roman"/>
              <w:sz w:val="24"/>
              <w:szCs w:val="24"/>
              <w:vertAlign w:val="subscript"/>
            </w:rPr>
          </w:rPrChange>
        </w:rPr>
        <w:t>181</w:t>
      </w:r>
      <w:r w:rsidR="00DC2C96" w:rsidRPr="00D03637">
        <w:rPr>
          <w:rFonts w:ascii="Times New Roman" w:hAnsi="Times New Roman" w:cs="Times New Roman"/>
          <w:sz w:val="24"/>
          <w:szCs w:val="24"/>
          <w:rPrChange w:id="349" w:author="Wisch, Julie" w:date="2022-10-17T09:14:00Z">
            <w:rPr>
              <w:rFonts w:ascii="Times New Roman" w:hAnsi="Times New Roman" w:cs="Times New Roman"/>
              <w:sz w:val="24"/>
              <w:szCs w:val="24"/>
            </w:rPr>
          </w:rPrChange>
        </w:rPr>
        <w:t xml:space="preserve">, and Neurofilament Light </w:t>
      </w:r>
      <w:r w:rsidR="00071C63" w:rsidRPr="00D03637">
        <w:rPr>
          <w:rFonts w:ascii="Times New Roman" w:hAnsi="Times New Roman" w:cs="Times New Roman"/>
          <w:sz w:val="24"/>
          <w:szCs w:val="24"/>
          <w:rPrChange w:id="350" w:author="Wisch, Julie" w:date="2022-10-17T09:14:00Z">
            <w:rPr>
              <w:rFonts w:ascii="Times New Roman" w:hAnsi="Times New Roman" w:cs="Times New Roman"/>
              <w:sz w:val="24"/>
              <w:szCs w:val="24"/>
            </w:rPr>
          </w:rPrChange>
        </w:rPr>
        <w:t>chain</w:t>
      </w:r>
      <w:del w:id="351" w:author="Wisch, Julie" w:date="2022-09-13T10:01:00Z">
        <w:r w:rsidR="00071C63" w:rsidRPr="00D03637" w:rsidDel="005E4701">
          <w:rPr>
            <w:rFonts w:ascii="Times New Roman" w:hAnsi="Times New Roman" w:cs="Times New Roman"/>
            <w:sz w:val="24"/>
            <w:szCs w:val="24"/>
            <w:rPrChange w:id="352" w:author="Wisch, Julie" w:date="2022-10-17T09:14:00Z">
              <w:rPr>
                <w:rFonts w:ascii="Times New Roman" w:hAnsi="Times New Roman" w:cs="Times New Roman"/>
                <w:sz w:val="24"/>
                <w:szCs w:val="24"/>
              </w:rPr>
            </w:rPrChange>
          </w:rPr>
          <w:delText xml:space="preserve"> </w:delText>
        </w:r>
        <w:r w:rsidR="00DC2C96" w:rsidRPr="00D03637" w:rsidDel="005E4701">
          <w:rPr>
            <w:rFonts w:ascii="Times New Roman" w:hAnsi="Times New Roman" w:cs="Times New Roman"/>
            <w:sz w:val="24"/>
            <w:szCs w:val="24"/>
            <w:rPrChange w:id="353" w:author="Wisch, Julie" w:date="2022-10-17T09:14:00Z">
              <w:rPr>
                <w:rFonts w:ascii="Times New Roman" w:hAnsi="Times New Roman" w:cs="Times New Roman"/>
                <w:sz w:val="24"/>
                <w:szCs w:val="24"/>
              </w:rPr>
            </w:rPrChange>
          </w:rPr>
          <w:delText>(NfL)</w:delText>
        </w:r>
      </w:del>
      <w:r w:rsidR="00DC2C96" w:rsidRPr="00D03637">
        <w:rPr>
          <w:rFonts w:ascii="Times New Roman" w:hAnsi="Times New Roman" w:cs="Times New Roman"/>
          <w:sz w:val="24"/>
          <w:szCs w:val="24"/>
          <w:rPrChange w:id="354" w:author="Wisch, Julie" w:date="2022-10-17T09:14:00Z">
            <w:rPr>
              <w:rFonts w:ascii="Times New Roman" w:hAnsi="Times New Roman" w:cs="Times New Roman"/>
              <w:sz w:val="24"/>
              <w:szCs w:val="24"/>
            </w:rPr>
          </w:rPrChange>
        </w:rPr>
        <w:t xml:space="preserve"> as well as proteomics values were evaluated. Imaging biomarkers, including posit</w:t>
      </w:r>
      <w:r w:rsidR="007470EC" w:rsidRPr="00D03637">
        <w:rPr>
          <w:rFonts w:ascii="Times New Roman" w:hAnsi="Times New Roman" w:cs="Times New Roman"/>
          <w:sz w:val="24"/>
          <w:szCs w:val="24"/>
          <w:rPrChange w:id="355" w:author="Wisch, Julie" w:date="2022-10-17T09:14:00Z">
            <w:rPr>
              <w:rFonts w:ascii="Times New Roman" w:hAnsi="Times New Roman" w:cs="Times New Roman"/>
              <w:sz w:val="24"/>
              <w:szCs w:val="24"/>
            </w:rPr>
          </w:rPrChange>
        </w:rPr>
        <w:t>r</w:t>
      </w:r>
      <w:r w:rsidR="00DC2C96" w:rsidRPr="00D03637">
        <w:rPr>
          <w:rFonts w:ascii="Times New Roman" w:hAnsi="Times New Roman" w:cs="Times New Roman"/>
          <w:sz w:val="24"/>
          <w:szCs w:val="24"/>
          <w:rPrChange w:id="356" w:author="Wisch, Julie" w:date="2022-10-17T09:14:00Z">
            <w:rPr>
              <w:rFonts w:ascii="Times New Roman" w:hAnsi="Times New Roman" w:cs="Times New Roman"/>
              <w:sz w:val="24"/>
              <w:szCs w:val="24"/>
            </w:rPr>
          </w:rPrChange>
        </w:rPr>
        <w:t>on emission tomography</w:t>
      </w:r>
      <w:del w:id="357" w:author="Wisch, Julie" w:date="2022-09-13T10:01:00Z">
        <w:r w:rsidR="00DC2C96" w:rsidRPr="00D03637" w:rsidDel="005E4701">
          <w:rPr>
            <w:rFonts w:ascii="Times New Roman" w:hAnsi="Times New Roman" w:cs="Times New Roman"/>
            <w:sz w:val="24"/>
            <w:szCs w:val="24"/>
            <w:rPrChange w:id="358" w:author="Wisch, Julie" w:date="2022-10-17T09:14:00Z">
              <w:rPr>
                <w:rFonts w:ascii="Times New Roman" w:hAnsi="Times New Roman" w:cs="Times New Roman"/>
                <w:sz w:val="24"/>
                <w:szCs w:val="24"/>
              </w:rPr>
            </w:rPrChange>
          </w:rPr>
          <w:delText xml:space="preserve"> (PET)</w:delText>
        </w:r>
      </w:del>
      <w:r w:rsidR="00DC2C96" w:rsidRPr="00D03637">
        <w:rPr>
          <w:rFonts w:ascii="Times New Roman" w:hAnsi="Times New Roman" w:cs="Times New Roman"/>
          <w:sz w:val="24"/>
          <w:szCs w:val="24"/>
          <w:rPrChange w:id="359" w:author="Wisch, Julie" w:date="2022-10-17T09:14:00Z">
            <w:rPr>
              <w:rFonts w:ascii="Times New Roman" w:hAnsi="Times New Roman" w:cs="Times New Roman"/>
              <w:sz w:val="24"/>
              <w:szCs w:val="24"/>
            </w:rPr>
          </w:rPrChange>
        </w:rPr>
        <w:t xml:space="preserve"> amyloid and tau </w:t>
      </w:r>
      <w:r w:rsidR="00513187" w:rsidRPr="00D03637">
        <w:rPr>
          <w:rFonts w:ascii="Times New Roman" w:hAnsi="Times New Roman" w:cs="Times New Roman"/>
          <w:sz w:val="24"/>
          <w:szCs w:val="24"/>
          <w:rPrChange w:id="360" w:author="Wisch, Julie" w:date="2022-10-17T09:14:00Z">
            <w:rPr>
              <w:rFonts w:ascii="Times New Roman" w:hAnsi="Times New Roman" w:cs="Times New Roman"/>
              <w:sz w:val="24"/>
              <w:szCs w:val="24"/>
            </w:rPr>
          </w:rPrChange>
        </w:rPr>
        <w:t>and</w:t>
      </w:r>
      <w:r w:rsidR="00DC2C96" w:rsidRPr="00D03637">
        <w:rPr>
          <w:rFonts w:ascii="Times New Roman" w:hAnsi="Times New Roman" w:cs="Times New Roman"/>
          <w:sz w:val="24"/>
          <w:szCs w:val="24"/>
          <w:rPrChange w:id="361" w:author="Wisch, Julie" w:date="2022-10-17T09:14:00Z">
            <w:rPr>
              <w:rFonts w:ascii="Times New Roman" w:hAnsi="Times New Roman" w:cs="Times New Roman"/>
              <w:sz w:val="24"/>
              <w:szCs w:val="24"/>
            </w:rPr>
          </w:rPrChange>
        </w:rPr>
        <w:t xml:space="preserve"> structural magnetic resonance imaging </w:t>
      </w:r>
      <w:del w:id="362" w:author="Wisch, Julie" w:date="2022-09-13T10:01:00Z">
        <w:r w:rsidR="00DC2C96" w:rsidRPr="00D03637" w:rsidDel="005E4701">
          <w:rPr>
            <w:rFonts w:ascii="Times New Roman" w:hAnsi="Times New Roman" w:cs="Times New Roman"/>
            <w:sz w:val="24"/>
            <w:szCs w:val="24"/>
            <w:rPrChange w:id="363" w:author="Wisch, Julie" w:date="2022-10-17T09:14:00Z">
              <w:rPr>
                <w:rFonts w:ascii="Times New Roman" w:hAnsi="Times New Roman" w:cs="Times New Roman"/>
                <w:sz w:val="24"/>
                <w:szCs w:val="24"/>
              </w:rPr>
            </w:rPrChange>
          </w:rPr>
          <w:delText xml:space="preserve">(MRI) </w:delText>
        </w:r>
      </w:del>
      <w:r w:rsidR="00DC2C96" w:rsidRPr="00D03637">
        <w:rPr>
          <w:rFonts w:ascii="Times New Roman" w:hAnsi="Times New Roman" w:cs="Times New Roman"/>
          <w:sz w:val="24"/>
          <w:szCs w:val="24"/>
          <w:rPrChange w:id="364" w:author="Wisch, Julie" w:date="2022-10-17T09:14:00Z">
            <w:rPr>
              <w:rFonts w:ascii="Times New Roman" w:hAnsi="Times New Roman" w:cs="Times New Roman"/>
              <w:sz w:val="24"/>
              <w:szCs w:val="24"/>
            </w:rPr>
          </w:rPrChange>
        </w:rPr>
        <w:t xml:space="preserve">were repeatedly obtained when available. </w:t>
      </w:r>
      <w:r w:rsidR="002C05DF" w:rsidRPr="00D03637">
        <w:rPr>
          <w:rFonts w:ascii="Times New Roman" w:hAnsi="Times New Roman" w:cs="Times New Roman"/>
          <w:sz w:val="24"/>
          <w:szCs w:val="24"/>
          <w:rPrChange w:id="365" w:author="Wisch, Julie" w:date="2022-10-17T09:14:00Z">
            <w:rPr>
              <w:rFonts w:ascii="Times New Roman" w:hAnsi="Times New Roman" w:cs="Times New Roman"/>
              <w:sz w:val="24"/>
              <w:szCs w:val="24"/>
            </w:rPr>
          </w:rPrChange>
        </w:rPr>
        <w:t>I</w:t>
      </w:r>
      <w:r w:rsidR="00DC2C96" w:rsidRPr="00D03637">
        <w:rPr>
          <w:rFonts w:ascii="Times New Roman" w:hAnsi="Times New Roman" w:cs="Times New Roman"/>
          <w:sz w:val="24"/>
          <w:szCs w:val="24"/>
          <w:rPrChange w:id="366" w:author="Wisch, Julie" w:date="2022-10-17T09:14:00Z">
            <w:rPr>
              <w:rFonts w:ascii="Times New Roman" w:hAnsi="Times New Roman" w:cs="Times New Roman"/>
              <w:sz w:val="24"/>
              <w:szCs w:val="24"/>
            </w:rPr>
          </w:rPrChange>
        </w:rPr>
        <w:t xml:space="preserve">ndividuals </w:t>
      </w:r>
      <w:r w:rsidR="002C05DF" w:rsidRPr="00D03637">
        <w:rPr>
          <w:rFonts w:ascii="Times New Roman" w:hAnsi="Times New Roman" w:cs="Times New Roman"/>
          <w:sz w:val="24"/>
          <w:szCs w:val="24"/>
          <w:rPrChange w:id="367" w:author="Wisch, Julie" w:date="2022-10-17T09:14:00Z">
            <w:rPr>
              <w:rFonts w:ascii="Times New Roman" w:hAnsi="Times New Roman" w:cs="Times New Roman"/>
              <w:sz w:val="24"/>
              <w:szCs w:val="24"/>
            </w:rPr>
          </w:rPrChange>
        </w:rPr>
        <w:t xml:space="preserve">were staged </w:t>
      </w:r>
      <w:r w:rsidR="00DC2C96" w:rsidRPr="00D03637">
        <w:rPr>
          <w:rFonts w:ascii="Times New Roman" w:hAnsi="Times New Roman" w:cs="Times New Roman"/>
          <w:sz w:val="24"/>
          <w:szCs w:val="24"/>
          <w:rPrChange w:id="368" w:author="Wisch, Julie" w:date="2022-10-17T09:14:00Z">
            <w:rPr>
              <w:rFonts w:ascii="Times New Roman" w:hAnsi="Times New Roman" w:cs="Times New Roman"/>
              <w:sz w:val="24"/>
              <w:szCs w:val="24"/>
            </w:rPr>
          </w:rPrChange>
        </w:rPr>
        <w:t xml:space="preserve">according to the </w:t>
      </w:r>
      <w:ins w:id="369" w:author="Wisch, Julie" w:date="2022-09-13T10:01:00Z">
        <w:r w:rsidR="005E4701" w:rsidRPr="00D03637">
          <w:rPr>
            <w:rFonts w:ascii="Times New Roman" w:hAnsi="Times New Roman" w:cs="Times New Roman"/>
            <w:sz w:val="24"/>
            <w:szCs w:val="24"/>
            <w:rPrChange w:id="370" w:author="Wisch, Julie" w:date="2022-10-17T09:14:00Z">
              <w:rPr>
                <w:rFonts w:ascii="Times New Roman" w:hAnsi="Times New Roman" w:cs="Times New Roman"/>
                <w:sz w:val="24"/>
                <w:szCs w:val="24"/>
              </w:rPr>
            </w:rPrChange>
          </w:rPr>
          <w:t xml:space="preserve">Amyloid-Tau-(Neurodegeneration) </w:t>
        </w:r>
      </w:ins>
      <w:del w:id="371" w:author="Wisch, Julie" w:date="2022-09-13T10:01:00Z">
        <w:r w:rsidR="00DC2C96" w:rsidRPr="00D03637" w:rsidDel="005E4701">
          <w:rPr>
            <w:rFonts w:ascii="Times New Roman" w:hAnsi="Times New Roman" w:cs="Times New Roman"/>
            <w:sz w:val="24"/>
            <w:szCs w:val="24"/>
            <w:rPrChange w:id="372" w:author="Wisch, Julie" w:date="2022-10-17T09:14:00Z">
              <w:rPr>
                <w:rFonts w:ascii="Times New Roman" w:hAnsi="Times New Roman" w:cs="Times New Roman"/>
                <w:sz w:val="24"/>
                <w:szCs w:val="24"/>
              </w:rPr>
            </w:rPrChange>
          </w:rPr>
          <w:delText xml:space="preserve">AT(N) </w:delText>
        </w:r>
      </w:del>
      <w:r w:rsidR="00DC2C96" w:rsidRPr="00D03637">
        <w:rPr>
          <w:rFonts w:ascii="Times New Roman" w:hAnsi="Times New Roman" w:cs="Times New Roman"/>
          <w:sz w:val="24"/>
          <w:szCs w:val="24"/>
          <w:rPrChange w:id="373" w:author="Wisch, Julie" w:date="2022-10-17T09:14:00Z">
            <w:rPr>
              <w:rFonts w:ascii="Times New Roman" w:hAnsi="Times New Roman" w:cs="Times New Roman"/>
              <w:sz w:val="24"/>
              <w:szCs w:val="24"/>
            </w:rPr>
          </w:rPrChange>
        </w:rPr>
        <w:t>framework.</w:t>
      </w:r>
    </w:p>
    <w:p w14:paraId="325992DE" w14:textId="5400A96F" w:rsidR="00361BC0" w:rsidRPr="00D03637" w:rsidRDefault="00DC2C96" w:rsidP="00DC2C96">
      <w:pPr>
        <w:rPr>
          <w:rFonts w:ascii="Times New Roman" w:hAnsi="Times New Roman" w:cs="Times New Roman"/>
          <w:sz w:val="24"/>
          <w:szCs w:val="24"/>
          <w:rPrChange w:id="374" w:author="Wisch, Julie" w:date="2022-10-17T09:14:00Z">
            <w:rPr>
              <w:rFonts w:ascii="Times New Roman" w:hAnsi="Times New Roman" w:cs="Times New Roman"/>
              <w:sz w:val="24"/>
              <w:szCs w:val="24"/>
            </w:rPr>
          </w:rPrChange>
        </w:rPr>
      </w:pPr>
      <w:r w:rsidRPr="00D03637">
        <w:rPr>
          <w:rFonts w:ascii="Times New Roman" w:hAnsi="Times New Roman" w:cs="Times New Roman"/>
          <w:sz w:val="24"/>
          <w:szCs w:val="24"/>
          <w:rPrChange w:id="375" w:author="Wisch, Julie" w:date="2022-10-17T09:14:00Z">
            <w:rPr>
              <w:rFonts w:ascii="Times New Roman" w:hAnsi="Times New Roman" w:cs="Times New Roman"/>
              <w:sz w:val="24"/>
              <w:szCs w:val="24"/>
            </w:rPr>
          </w:rPrChange>
        </w:rPr>
        <w:t xml:space="preserve">Results: </w:t>
      </w:r>
      <w:r w:rsidR="00B563A2" w:rsidRPr="00D03637">
        <w:rPr>
          <w:rFonts w:ascii="Times New Roman" w:hAnsi="Times New Roman" w:cs="Times New Roman"/>
          <w:sz w:val="24"/>
          <w:szCs w:val="24"/>
          <w:rPrChange w:id="376" w:author="Wisch, Julie" w:date="2022-10-17T09:14:00Z">
            <w:rPr>
              <w:rFonts w:ascii="Times New Roman" w:hAnsi="Times New Roman" w:cs="Times New Roman"/>
              <w:sz w:val="24"/>
              <w:szCs w:val="24"/>
            </w:rPr>
          </w:rPrChange>
        </w:rPr>
        <w:t xml:space="preserve">Growth mixture modeling, an unsupervised clustering technique, identified three patterns of biomarker progression as measured by </w:t>
      </w:r>
      <w:ins w:id="377" w:author="Wisch, Julie" w:date="2022-09-13T10:01:00Z">
        <w:r w:rsidR="005E4701" w:rsidRPr="00D03637">
          <w:rPr>
            <w:rFonts w:ascii="Times New Roman" w:hAnsi="Times New Roman" w:cs="Times New Roman"/>
            <w:sz w:val="24"/>
            <w:szCs w:val="24"/>
            <w:rPrChange w:id="378" w:author="Wisch, Julie" w:date="2022-10-17T09:14:00Z">
              <w:rPr>
                <w:rFonts w:ascii="Times New Roman" w:hAnsi="Times New Roman" w:cs="Times New Roman"/>
                <w:sz w:val="24"/>
                <w:szCs w:val="24"/>
              </w:rPr>
            </w:rPrChange>
          </w:rPr>
          <w:t>cerebrospinal fluid</w:t>
        </w:r>
      </w:ins>
      <w:del w:id="379" w:author="Wisch, Julie" w:date="2022-09-13T10:01:00Z">
        <w:r w:rsidR="00B563A2" w:rsidRPr="00D03637" w:rsidDel="005E4701">
          <w:rPr>
            <w:rFonts w:ascii="Times New Roman" w:hAnsi="Times New Roman" w:cs="Times New Roman"/>
            <w:sz w:val="24"/>
            <w:szCs w:val="24"/>
            <w:rPrChange w:id="380" w:author="Wisch, Julie" w:date="2022-10-17T09:14:00Z">
              <w:rPr>
                <w:rFonts w:ascii="Times New Roman" w:hAnsi="Times New Roman" w:cs="Times New Roman"/>
                <w:sz w:val="24"/>
                <w:szCs w:val="24"/>
              </w:rPr>
            </w:rPrChange>
          </w:rPr>
          <w:delText>CSF</w:delText>
        </w:r>
      </w:del>
      <w:r w:rsidR="00B563A2" w:rsidRPr="00D03637">
        <w:rPr>
          <w:rFonts w:ascii="Times New Roman" w:hAnsi="Times New Roman" w:cs="Times New Roman"/>
          <w:sz w:val="24"/>
          <w:szCs w:val="24"/>
          <w:rPrChange w:id="381" w:author="Wisch, Julie" w:date="2022-10-17T09:14:00Z">
            <w:rPr>
              <w:rFonts w:ascii="Times New Roman" w:hAnsi="Times New Roman" w:cs="Times New Roman"/>
              <w:sz w:val="24"/>
              <w:szCs w:val="24"/>
            </w:rPr>
          </w:rPrChange>
        </w:rPr>
        <w:t xml:space="preserve"> </w:t>
      </w:r>
      <w:r w:rsidR="00580042" w:rsidRPr="00D03637">
        <w:rPr>
          <w:rFonts w:ascii="Times New Roman" w:hAnsi="Times New Roman" w:cs="Times New Roman"/>
          <w:sz w:val="24"/>
          <w:szCs w:val="24"/>
          <w:rPrChange w:id="382" w:author="Wisch, Julie" w:date="2022-10-17T09:14:00Z">
            <w:rPr>
              <w:rFonts w:ascii="Times New Roman" w:hAnsi="Times New Roman" w:cs="Times New Roman"/>
              <w:sz w:val="24"/>
              <w:szCs w:val="24"/>
            </w:rPr>
          </w:rPrChange>
        </w:rPr>
        <w:t>pTau</w:t>
      </w:r>
      <w:r w:rsidR="00580042" w:rsidRPr="00D03637">
        <w:rPr>
          <w:rFonts w:ascii="Times New Roman" w:hAnsi="Times New Roman" w:cs="Times New Roman"/>
          <w:sz w:val="24"/>
          <w:szCs w:val="24"/>
          <w:vertAlign w:val="subscript"/>
          <w:rPrChange w:id="383" w:author="Wisch, Julie" w:date="2022-10-17T09:14:00Z">
            <w:rPr>
              <w:rFonts w:ascii="Times New Roman" w:hAnsi="Times New Roman" w:cs="Times New Roman"/>
              <w:sz w:val="24"/>
              <w:szCs w:val="24"/>
              <w:vertAlign w:val="subscript"/>
            </w:rPr>
          </w:rPrChange>
        </w:rPr>
        <w:t>181</w:t>
      </w:r>
      <w:r w:rsidR="00580042" w:rsidRPr="00D03637">
        <w:rPr>
          <w:rFonts w:ascii="Times New Roman" w:hAnsi="Times New Roman" w:cs="Times New Roman"/>
          <w:sz w:val="24"/>
          <w:szCs w:val="24"/>
          <w:rPrChange w:id="384" w:author="Wisch, Julie" w:date="2022-10-17T09:14:00Z">
            <w:rPr>
              <w:rFonts w:ascii="Times New Roman" w:hAnsi="Times New Roman" w:cs="Times New Roman"/>
              <w:sz w:val="24"/>
              <w:szCs w:val="24"/>
            </w:rPr>
          </w:rPrChange>
        </w:rPr>
        <w:t xml:space="preserve"> </w:t>
      </w:r>
      <w:r w:rsidR="00B563A2" w:rsidRPr="00D03637">
        <w:rPr>
          <w:rFonts w:ascii="Times New Roman" w:hAnsi="Times New Roman" w:cs="Times New Roman"/>
          <w:sz w:val="24"/>
          <w:szCs w:val="24"/>
          <w:rPrChange w:id="385" w:author="Wisch, Julie" w:date="2022-10-17T09:14:00Z">
            <w:rPr>
              <w:rFonts w:ascii="Times New Roman" w:hAnsi="Times New Roman" w:cs="Times New Roman"/>
              <w:sz w:val="24"/>
              <w:szCs w:val="24"/>
            </w:rPr>
          </w:rPrChange>
        </w:rPr>
        <w:t>and</w:t>
      </w:r>
      <w:del w:id="386" w:author="Wisch, Julie" w:date="2022-09-13T10:01:00Z">
        <w:r w:rsidR="00B563A2" w:rsidRPr="00D03637" w:rsidDel="005E4701">
          <w:rPr>
            <w:rFonts w:ascii="Times New Roman" w:hAnsi="Times New Roman" w:cs="Times New Roman"/>
            <w:sz w:val="24"/>
            <w:szCs w:val="24"/>
            <w:rPrChange w:id="387" w:author="Wisch, Julie" w:date="2022-10-17T09:14:00Z">
              <w:rPr>
                <w:rFonts w:ascii="Times New Roman" w:hAnsi="Times New Roman" w:cs="Times New Roman"/>
                <w:sz w:val="24"/>
                <w:szCs w:val="24"/>
              </w:rPr>
            </w:rPrChange>
          </w:rPr>
          <w:delText xml:space="preserve"> CSF</w:delText>
        </w:r>
      </w:del>
      <w:r w:rsidR="00B563A2" w:rsidRPr="00D03637">
        <w:rPr>
          <w:rFonts w:ascii="Times New Roman" w:hAnsi="Times New Roman" w:cs="Times New Roman"/>
          <w:sz w:val="24"/>
          <w:szCs w:val="24"/>
          <w:rPrChange w:id="388" w:author="Wisch, Julie" w:date="2022-10-17T09:14:00Z">
            <w:rPr>
              <w:rFonts w:ascii="Times New Roman" w:hAnsi="Times New Roman" w:cs="Times New Roman"/>
              <w:sz w:val="24"/>
              <w:szCs w:val="24"/>
            </w:rPr>
          </w:rPrChange>
        </w:rPr>
        <w:t xml:space="preserve"> A</w:t>
      </w:r>
      <w:r w:rsidR="00513187" w:rsidRPr="00D03637">
        <w:rPr>
          <w:rFonts w:ascii="Symbol" w:hAnsi="Symbol" w:cs="Times New Roman"/>
          <w:sz w:val="24"/>
          <w:szCs w:val="24"/>
          <w:rPrChange w:id="389" w:author="Wisch, Julie" w:date="2022-10-17T09:14:00Z">
            <w:rPr>
              <w:rFonts w:ascii="Symbol" w:hAnsi="Symbol" w:cs="Times New Roman"/>
              <w:sz w:val="24"/>
              <w:szCs w:val="24"/>
            </w:rPr>
          </w:rPrChange>
        </w:rPr>
        <w:t></w:t>
      </w:r>
      <w:r w:rsidR="00B563A2" w:rsidRPr="00D03637">
        <w:rPr>
          <w:rFonts w:ascii="Times New Roman" w:hAnsi="Times New Roman" w:cs="Times New Roman"/>
          <w:sz w:val="24"/>
          <w:szCs w:val="24"/>
          <w:rPrChange w:id="390" w:author="Wisch, Julie" w:date="2022-10-17T09:14:00Z">
            <w:rPr>
              <w:rFonts w:ascii="Times New Roman" w:hAnsi="Times New Roman" w:cs="Times New Roman"/>
              <w:sz w:val="24"/>
              <w:szCs w:val="24"/>
            </w:rPr>
          </w:rPrChange>
        </w:rPr>
        <w:t>42</w:t>
      </w:r>
      <w:r w:rsidRPr="00D03637">
        <w:rPr>
          <w:rFonts w:ascii="Times New Roman" w:hAnsi="Times New Roman" w:cs="Times New Roman"/>
          <w:sz w:val="24"/>
          <w:szCs w:val="24"/>
          <w:rPrChange w:id="391" w:author="Wisch, Julie" w:date="2022-10-17T09:14:00Z">
            <w:rPr>
              <w:rFonts w:ascii="Times New Roman" w:hAnsi="Times New Roman" w:cs="Times New Roman"/>
              <w:sz w:val="24"/>
              <w:szCs w:val="24"/>
            </w:rPr>
          </w:rPrChange>
        </w:rPr>
        <w:t xml:space="preserve">. Two groups </w:t>
      </w:r>
      <w:r w:rsidR="00513187" w:rsidRPr="00D03637">
        <w:rPr>
          <w:rFonts w:ascii="Times New Roman" w:hAnsi="Times New Roman" w:cs="Times New Roman"/>
          <w:sz w:val="24"/>
          <w:szCs w:val="24"/>
          <w:rPrChange w:id="392" w:author="Wisch, Julie" w:date="2022-10-17T09:14:00Z">
            <w:rPr>
              <w:rFonts w:ascii="Times New Roman" w:hAnsi="Times New Roman" w:cs="Times New Roman"/>
              <w:sz w:val="24"/>
              <w:szCs w:val="24"/>
            </w:rPr>
          </w:rPrChange>
        </w:rPr>
        <w:t>(A</w:t>
      </w:r>
      <w:ins w:id="393" w:author="Wisch, Julie" w:date="2022-09-13T10:02:00Z">
        <w:r w:rsidR="005E4701" w:rsidRPr="00D03637">
          <w:rPr>
            <w:rFonts w:ascii="Times New Roman" w:hAnsi="Times New Roman" w:cs="Times New Roman"/>
            <w:sz w:val="24"/>
            <w:szCs w:val="24"/>
            <w:rPrChange w:id="394" w:author="Wisch, Julie" w:date="2022-10-17T09:14:00Z">
              <w:rPr>
                <w:rFonts w:ascii="Times New Roman" w:hAnsi="Times New Roman" w:cs="Times New Roman"/>
                <w:sz w:val="24"/>
                <w:szCs w:val="24"/>
              </w:rPr>
            </w:rPrChange>
          </w:rPr>
          <w:t xml:space="preserve">lzheimer </w:t>
        </w:r>
      </w:ins>
      <w:r w:rsidR="00513187" w:rsidRPr="00D03637">
        <w:rPr>
          <w:rFonts w:ascii="Times New Roman" w:hAnsi="Times New Roman" w:cs="Times New Roman"/>
          <w:sz w:val="24"/>
          <w:szCs w:val="24"/>
          <w:rPrChange w:id="395" w:author="Wisch, Julie" w:date="2022-10-17T09:14:00Z">
            <w:rPr>
              <w:rFonts w:ascii="Times New Roman" w:hAnsi="Times New Roman" w:cs="Times New Roman"/>
              <w:sz w:val="24"/>
              <w:szCs w:val="24"/>
            </w:rPr>
          </w:rPrChange>
        </w:rPr>
        <w:t>D</w:t>
      </w:r>
      <w:ins w:id="396" w:author="Wisch, Julie" w:date="2022-09-13T10:02:00Z">
        <w:r w:rsidR="005E4701" w:rsidRPr="00D03637">
          <w:rPr>
            <w:rFonts w:ascii="Times New Roman" w:hAnsi="Times New Roman" w:cs="Times New Roman"/>
            <w:sz w:val="24"/>
            <w:szCs w:val="24"/>
            <w:rPrChange w:id="397" w:author="Wisch, Julie" w:date="2022-10-17T09:14:00Z">
              <w:rPr>
                <w:rFonts w:ascii="Times New Roman" w:hAnsi="Times New Roman" w:cs="Times New Roman"/>
                <w:sz w:val="24"/>
                <w:szCs w:val="24"/>
              </w:rPr>
            </w:rPrChange>
          </w:rPr>
          <w:t>isease</w:t>
        </w:r>
      </w:ins>
      <w:r w:rsidR="00513187" w:rsidRPr="00D03637">
        <w:rPr>
          <w:rFonts w:ascii="Times New Roman" w:hAnsi="Times New Roman" w:cs="Times New Roman"/>
          <w:sz w:val="24"/>
          <w:szCs w:val="24"/>
          <w:rPrChange w:id="398" w:author="Wisch, Julie" w:date="2022-10-17T09:14:00Z">
            <w:rPr>
              <w:rFonts w:ascii="Times New Roman" w:hAnsi="Times New Roman" w:cs="Times New Roman"/>
              <w:sz w:val="24"/>
              <w:szCs w:val="24"/>
            </w:rPr>
          </w:rPrChange>
        </w:rPr>
        <w:t xml:space="preserve"> Biomarker Positive and </w:t>
      </w:r>
      <w:ins w:id="399" w:author="Wisch, Julie" w:date="2022-09-28T14:50:00Z">
        <w:r w:rsidR="00A901F5" w:rsidRPr="00D03637">
          <w:rPr>
            <w:rFonts w:ascii="Times New Roman" w:hAnsi="Times New Roman" w:cs="Times New Roman"/>
            <w:sz w:val="24"/>
            <w:szCs w:val="24"/>
            <w:rPrChange w:id="400" w:author="Wisch, Julie" w:date="2022-10-17T09:14:00Z">
              <w:rPr>
                <w:rFonts w:ascii="Times New Roman" w:hAnsi="Times New Roman" w:cs="Times New Roman"/>
                <w:sz w:val="24"/>
                <w:szCs w:val="24"/>
              </w:rPr>
            </w:rPrChange>
          </w:rPr>
          <w:t xml:space="preserve">Intermediate </w:t>
        </w:r>
      </w:ins>
      <w:r w:rsidR="00513187" w:rsidRPr="00D03637">
        <w:rPr>
          <w:rFonts w:ascii="Times New Roman" w:hAnsi="Times New Roman" w:cs="Times New Roman"/>
          <w:sz w:val="24"/>
          <w:szCs w:val="24"/>
          <w:rPrChange w:id="401" w:author="Wisch, Julie" w:date="2022-10-17T09:14:00Z">
            <w:rPr>
              <w:rFonts w:ascii="Times New Roman" w:hAnsi="Times New Roman" w:cs="Times New Roman"/>
              <w:sz w:val="24"/>
              <w:szCs w:val="24"/>
            </w:rPr>
          </w:rPrChange>
        </w:rPr>
        <w:t>A</w:t>
      </w:r>
      <w:ins w:id="402" w:author="Wisch, Julie" w:date="2022-09-13T10:02:00Z">
        <w:r w:rsidR="005E4701" w:rsidRPr="00D03637">
          <w:rPr>
            <w:rFonts w:ascii="Times New Roman" w:hAnsi="Times New Roman" w:cs="Times New Roman"/>
            <w:sz w:val="24"/>
            <w:szCs w:val="24"/>
            <w:rPrChange w:id="403" w:author="Wisch, Julie" w:date="2022-10-17T09:14:00Z">
              <w:rPr>
                <w:rFonts w:ascii="Times New Roman" w:hAnsi="Times New Roman" w:cs="Times New Roman"/>
                <w:sz w:val="24"/>
                <w:szCs w:val="24"/>
              </w:rPr>
            </w:rPrChange>
          </w:rPr>
          <w:t xml:space="preserve">lzheimer </w:t>
        </w:r>
      </w:ins>
      <w:r w:rsidR="00513187" w:rsidRPr="00D03637">
        <w:rPr>
          <w:rFonts w:ascii="Times New Roman" w:hAnsi="Times New Roman" w:cs="Times New Roman"/>
          <w:sz w:val="24"/>
          <w:szCs w:val="24"/>
          <w:rPrChange w:id="404" w:author="Wisch, Julie" w:date="2022-10-17T09:14:00Z">
            <w:rPr>
              <w:rFonts w:ascii="Times New Roman" w:hAnsi="Times New Roman" w:cs="Times New Roman"/>
              <w:sz w:val="24"/>
              <w:szCs w:val="24"/>
            </w:rPr>
          </w:rPrChange>
        </w:rPr>
        <w:t>D</w:t>
      </w:r>
      <w:ins w:id="405" w:author="Wisch, Julie" w:date="2022-09-13T10:02:00Z">
        <w:r w:rsidR="005E4701" w:rsidRPr="00D03637">
          <w:rPr>
            <w:rFonts w:ascii="Times New Roman" w:hAnsi="Times New Roman" w:cs="Times New Roman"/>
            <w:sz w:val="24"/>
            <w:szCs w:val="24"/>
            <w:rPrChange w:id="406" w:author="Wisch, Julie" w:date="2022-10-17T09:14:00Z">
              <w:rPr>
                <w:rFonts w:ascii="Times New Roman" w:hAnsi="Times New Roman" w:cs="Times New Roman"/>
                <w:sz w:val="24"/>
                <w:szCs w:val="24"/>
              </w:rPr>
            </w:rPrChange>
          </w:rPr>
          <w:t>isease</w:t>
        </w:r>
      </w:ins>
      <w:r w:rsidR="00513187" w:rsidRPr="00D03637">
        <w:rPr>
          <w:rFonts w:ascii="Times New Roman" w:hAnsi="Times New Roman" w:cs="Times New Roman"/>
          <w:sz w:val="24"/>
          <w:szCs w:val="24"/>
          <w:rPrChange w:id="407" w:author="Wisch, Julie" w:date="2022-10-17T09:14:00Z">
            <w:rPr>
              <w:rFonts w:ascii="Times New Roman" w:hAnsi="Times New Roman" w:cs="Times New Roman"/>
              <w:sz w:val="24"/>
              <w:szCs w:val="24"/>
            </w:rPr>
          </w:rPrChange>
        </w:rPr>
        <w:t xml:space="preserve"> Biomarker</w:t>
      </w:r>
      <w:del w:id="408" w:author="Wisch, Julie" w:date="2022-09-28T14:50:00Z">
        <w:r w:rsidR="00513187" w:rsidRPr="00D03637" w:rsidDel="00A901F5">
          <w:rPr>
            <w:rFonts w:ascii="Times New Roman" w:hAnsi="Times New Roman" w:cs="Times New Roman"/>
            <w:sz w:val="24"/>
            <w:szCs w:val="24"/>
            <w:rPrChange w:id="409" w:author="Wisch, Julie" w:date="2022-10-17T09:14:00Z">
              <w:rPr>
                <w:rFonts w:ascii="Times New Roman" w:hAnsi="Times New Roman" w:cs="Times New Roman"/>
                <w:sz w:val="24"/>
                <w:szCs w:val="24"/>
              </w:rPr>
            </w:rPrChange>
          </w:rPr>
          <w:delText xml:space="preserve"> Intermediate</w:delText>
        </w:r>
      </w:del>
      <w:r w:rsidR="00513187" w:rsidRPr="00D03637">
        <w:rPr>
          <w:rFonts w:ascii="Times New Roman" w:hAnsi="Times New Roman" w:cs="Times New Roman"/>
          <w:sz w:val="24"/>
          <w:szCs w:val="24"/>
          <w:rPrChange w:id="410" w:author="Wisch, Julie" w:date="2022-10-17T09:14:00Z">
            <w:rPr>
              <w:rFonts w:ascii="Times New Roman" w:hAnsi="Times New Roman" w:cs="Times New Roman"/>
              <w:sz w:val="24"/>
              <w:szCs w:val="24"/>
            </w:rPr>
          </w:rPrChange>
        </w:rPr>
        <w:t xml:space="preserve">) </w:t>
      </w:r>
      <w:r w:rsidRPr="00D03637">
        <w:rPr>
          <w:rFonts w:ascii="Times New Roman" w:hAnsi="Times New Roman" w:cs="Times New Roman"/>
          <w:sz w:val="24"/>
          <w:szCs w:val="24"/>
          <w:rPrChange w:id="411" w:author="Wisch, Julie" w:date="2022-10-17T09:14:00Z">
            <w:rPr>
              <w:rFonts w:ascii="Times New Roman" w:hAnsi="Times New Roman" w:cs="Times New Roman"/>
              <w:sz w:val="24"/>
              <w:szCs w:val="24"/>
            </w:rPr>
          </w:rPrChange>
        </w:rPr>
        <w:t>had distinct</w:t>
      </w:r>
      <w:r w:rsidR="00766360" w:rsidRPr="00D03637">
        <w:rPr>
          <w:rFonts w:ascii="Times New Roman" w:hAnsi="Times New Roman" w:cs="Times New Roman"/>
          <w:sz w:val="24"/>
          <w:szCs w:val="24"/>
          <w:rPrChange w:id="412" w:author="Wisch, Julie" w:date="2022-10-17T09:14:00Z">
            <w:rPr>
              <w:rFonts w:ascii="Times New Roman" w:hAnsi="Times New Roman" w:cs="Times New Roman"/>
              <w:sz w:val="24"/>
              <w:szCs w:val="24"/>
            </w:rPr>
          </w:rPrChange>
        </w:rPr>
        <w:t xml:space="preserve"> </w:t>
      </w:r>
      <w:r w:rsidRPr="00D03637">
        <w:rPr>
          <w:rFonts w:ascii="Times New Roman" w:hAnsi="Times New Roman" w:cs="Times New Roman"/>
          <w:sz w:val="24"/>
          <w:szCs w:val="24"/>
          <w:rPrChange w:id="413" w:author="Wisch, Julie" w:date="2022-10-17T09:14:00Z">
            <w:rPr>
              <w:rFonts w:ascii="Times New Roman" w:hAnsi="Times New Roman" w:cs="Times New Roman"/>
              <w:sz w:val="24"/>
              <w:szCs w:val="24"/>
            </w:rPr>
          </w:rPrChange>
        </w:rPr>
        <w:t xml:space="preserve">progression </w:t>
      </w:r>
      <w:r w:rsidR="00766360" w:rsidRPr="00D03637">
        <w:rPr>
          <w:rFonts w:ascii="Times New Roman" w:hAnsi="Times New Roman" w:cs="Times New Roman"/>
          <w:sz w:val="24"/>
          <w:szCs w:val="24"/>
          <w:rPrChange w:id="414" w:author="Wisch, Julie" w:date="2022-10-17T09:14:00Z">
            <w:rPr>
              <w:rFonts w:ascii="Times New Roman" w:hAnsi="Times New Roman" w:cs="Times New Roman"/>
              <w:sz w:val="24"/>
              <w:szCs w:val="24"/>
            </w:rPr>
          </w:rPrChange>
        </w:rPr>
        <w:t xml:space="preserve">from normal </w:t>
      </w:r>
      <w:r w:rsidR="00B563A2" w:rsidRPr="00D03637">
        <w:rPr>
          <w:rFonts w:ascii="Times New Roman" w:hAnsi="Times New Roman" w:cs="Times New Roman"/>
          <w:sz w:val="24"/>
          <w:szCs w:val="24"/>
          <w:rPrChange w:id="415" w:author="Wisch, Julie" w:date="2022-10-17T09:14:00Z">
            <w:rPr>
              <w:rFonts w:ascii="Times New Roman" w:hAnsi="Times New Roman" w:cs="Times New Roman"/>
              <w:sz w:val="24"/>
              <w:szCs w:val="24"/>
            </w:rPr>
          </w:rPrChange>
        </w:rPr>
        <w:t>biomarker</w:t>
      </w:r>
      <w:r w:rsidR="00513187" w:rsidRPr="00D03637">
        <w:rPr>
          <w:rFonts w:ascii="Times New Roman" w:hAnsi="Times New Roman" w:cs="Times New Roman"/>
          <w:sz w:val="24"/>
          <w:szCs w:val="24"/>
          <w:rPrChange w:id="416" w:author="Wisch, Julie" w:date="2022-10-17T09:14:00Z">
            <w:rPr>
              <w:rFonts w:ascii="Times New Roman" w:hAnsi="Times New Roman" w:cs="Times New Roman"/>
              <w:sz w:val="24"/>
              <w:szCs w:val="24"/>
            </w:rPr>
          </w:rPrChange>
        </w:rPr>
        <w:t xml:space="preserve"> status</w:t>
      </w:r>
      <w:r w:rsidR="00B563A2" w:rsidRPr="00D03637">
        <w:rPr>
          <w:rFonts w:ascii="Times New Roman" w:hAnsi="Times New Roman" w:cs="Times New Roman"/>
          <w:sz w:val="24"/>
          <w:szCs w:val="24"/>
          <w:rPrChange w:id="417" w:author="Wisch, Julie" w:date="2022-10-17T09:14:00Z">
            <w:rPr>
              <w:rFonts w:ascii="Times New Roman" w:hAnsi="Times New Roman" w:cs="Times New Roman"/>
              <w:sz w:val="24"/>
              <w:szCs w:val="24"/>
            </w:rPr>
          </w:rPrChange>
        </w:rPr>
        <w:t xml:space="preserve"> </w:t>
      </w:r>
      <w:r w:rsidRPr="00D03637">
        <w:rPr>
          <w:rFonts w:ascii="Times New Roman" w:hAnsi="Times New Roman" w:cs="Times New Roman"/>
          <w:sz w:val="24"/>
          <w:szCs w:val="24"/>
          <w:rPrChange w:id="418" w:author="Wisch, Julie" w:date="2022-10-17T09:14:00Z">
            <w:rPr>
              <w:rFonts w:ascii="Times New Roman" w:hAnsi="Times New Roman" w:cs="Times New Roman"/>
              <w:sz w:val="24"/>
              <w:szCs w:val="24"/>
            </w:rPr>
          </w:rPrChange>
        </w:rPr>
        <w:t xml:space="preserve">to </w:t>
      </w:r>
      <w:r w:rsidR="00CB59CD" w:rsidRPr="00D03637">
        <w:rPr>
          <w:rFonts w:ascii="Times New Roman" w:hAnsi="Times New Roman" w:cs="Times New Roman"/>
          <w:sz w:val="24"/>
          <w:szCs w:val="24"/>
          <w:rPrChange w:id="419" w:author="Wisch, Julie" w:date="2022-10-17T09:14:00Z">
            <w:rPr>
              <w:rFonts w:ascii="Times New Roman" w:hAnsi="Times New Roman" w:cs="Times New Roman"/>
              <w:sz w:val="24"/>
              <w:szCs w:val="24"/>
            </w:rPr>
          </w:rPrChange>
        </w:rPr>
        <w:t xml:space="preserve">having </w:t>
      </w:r>
      <w:r w:rsidR="00513187" w:rsidRPr="00D03637">
        <w:rPr>
          <w:rFonts w:ascii="Times New Roman" w:hAnsi="Times New Roman" w:cs="Times New Roman"/>
          <w:sz w:val="24"/>
          <w:szCs w:val="24"/>
          <w:rPrChange w:id="420" w:author="Wisch, Julie" w:date="2022-10-17T09:14:00Z">
            <w:rPr>
              <w:rFonts w:ascii="Times New Roman" w:hAnsi="Times New Roman" w:cs="Times New Roman"/>
              <w:sz w:val="24"/>
              <w:szCs w:val="24"/>
            </w:rPr>
          </w:rPrChange>
        </w:rPr>
        <w:t>bio</w:t>
      </w:r>
      <w:r w:rsidR="00B563A2" w:rsidRPr="00D03637">
        <w:rPr>
          <w:rFonts w:ascii="Times New Roman" w:hAnsi="Times New Roman" w:cs="Times New Roman"/>
          <w:sz w:val="24"/>
          <w:szCs w:val="24"/>
          <w:rPrChange w:id="421" w:author="Wisch, Julie" w:date="2022-10-17T09:14:00Z">
            <w:rPr>
              <w:rFonts w:ascii="Times New Roman" w:hAnsi="Times New Roman" w:cs="Times New Roman"/>
              <w:sz w:val="24"/>
              <w:szCs w:val="24"/>
            </w:rPr>
          </w:rPrChange>
        </w:rPr>
        <w:t xml:space="preserve">markers consistent with </w:t>
      </w:r>
      <w:r w:rsidR="00CB59CD" w:rsidRPr="00D03637">
        <w:rPr>
          <w:rFonts w:ascii="Times New Roman" w:hAnsi="Times New Roman" w:cs="Times New Roman"/>
          <w:sz w:val="24"/>
          <w:szCs w:val="24"/>
          <w:rPrChange w:id="422" w:author="Wisch, Julie" w:date="2022-10-17T09:14:00Z">
            <w:rPr>
              <w:rFonts w:ascii="Times New Roman" w:hAnsi="Times New Roman" w:cs="Times New Roman"/>
              <w:sz w:val="24"/>
              <w:szCs w:val="24"/>
            </w:rPr>
          </w:rPrChange>
        </w:rPr>
        <w:t>precl</w:t>
      </w:r>
      <w:r w:rsidR="00513187" w:rsidRPr="00D03637">
        <w:rPr>
          <w:rFonts w:ascii="Times New Roman" w:hAnsi="Times New Roman" w:cs="Times New Roman"/>
          <w:sz w:val="24"/>
          <w:szCs w:val="24"/>
          <w:rPrChange w:id="423" w:author="Wisch, Julie" w:date="2022-10-17T09:14:00Z">
            <w:rPr>
              <w:rFonts w:ascii="Times New Roman" w:hAnsi="Times New Roman" w:cs="Times New Roman"/>
              <w:sz w:val="24"/>
              <w:szCs w:val="24"/>
            </w:rPr>
          </w:rPrChange>
        </w:rPr>
        <w:t>i</w:t>
      </w:r>
      <w:r w:rsidR="00CB59CD" w:rsidRPr="00D03637">
        <w:rPr>
          <w:rFonts w:ascii="Times New Roman" w:hAnsi="Times New Roman" w:cs="Times New Roman"/>
          <w:sz w:val="24"/>
          <w:szCs w:val="24"/>
          <w:rPrChange w:id="424" w:author="Wisch, Julie" w:date="2022-10-17T09:14:00Z">
            <w:rPr>
              <w:rFonts w:ascii="Times New Roman" w:hAnsi="Times New Roman" w:cs="Times New Roman"/>
              <w:sz w:val="24"/>
              <w:szCs w:val="24"/>
            </w:rPr>
          </w:rPrChange>
        </w:rPr>
        <w:t xml:space="preserve">nical </w:t>
      </w:r>
      <w:r w:rsidRPr="00D03637">
        <w:rPr>
          <w:rFonts w:ascii="Times New Roman" w:hAnsi="Times New Roman" w:cs="Times New Roman"/>
          <w:sz w:val="24"/>
          <w:szCs w:val="24"/>
          <w:rPrChange w:id="425" w:author="Wisch, Julie" w:date="2022-10-17T09:14:00Z">
            <w:rPr>
              <w:rFonts w:ascii="Times New Roman" w:hAnsi="Times New Roman" w:cs="Times New Roman"/>
              <w:sz w:val="24"/>
              <w:szCs w:val="24"/>
            </w:rPr>
          </w:rPrChange>
        </w:rPr>
        <w:t>A</w:t>
      </w:r>
      <w:ins w:id="426" w:author="Wisch, Julie" w:date="2022-09-13T10:02:00Z">
        <w:r w:rsidR="005E4701" w:rsidRPr="00D03637">
          <w:rPr>
            <w:rFonts w:ascii="Times New Roman" w:hAnsi="Times New Roman" w:cs="Times New Roman"/>
            <w:sz w:val="24"/>
            <w:szCs w:val="24"/>
            <w:rPrChange w:id="427" w:author="Wisch, Julie" w:date="2022-10-17T09:14:00Z">
              <w:rPr>
                <w:rFonts w:ascii="Times New Roman" w:hAnsi="Times New Roman" w:cs="Times New Roman"/>
                <w:sz w:val="24"/>
                <w:szCs w:val="24"/>
              </w:rPr>
            </w:rPrChange>
          </w:rPr>
          <w:t xml:space="preserve">lzheimer </w:t>
        </w:r>
      </w:ins>
      <w:r w:rsidRPr="00D03637">
        <w:rPr>
          <w:rFonts w:ascii="Times New Roman" w:hAnsi="Times New Roman" w:cs="Times New Roman"/>
          <w:sz w:val="24"/>
          <w:szCs w:val="24"/>
          <w:rPrChange w:id="428" w:author="Wisch, Julie" w:date="2022-10-17T09:14:00Z">
            <w:rPr>
              <w:rFonts w:ascii="Times New Roman" w:hAnsi="Times New Roman" w:cs="Times New Roman"/>
              <w:sz w:val="24"/>
              <w:szCs w:val="24"/>
            </w:rPr>
          </w:rPrChange>
        </w:rPr>
        <w:t>D</w:t>
      </w:r>
      <w:ins w:id="429" w:author="Wisch, Julie" w:date="2022-09-13T10:02:00Z">
        <w:r w:rsidR="005E4701" w:rsidRPr="00D03637">
          <w:rPr>
            <w:rFonts w:ascii="Times New Roman" w:hAnsi="Times New Roman" w:cs="Times New Roman"/>
            <w:sz w:val="24"/>
            <w:szCs w:val="24"/>
            <w:rPrChange w:id="430" w:author="Wisch, Julie" w:date="2022-10-17T09:14:00Z">
              <w:rPr>
                <w:rFonts w:ascii="Times New Roman" w:hAnsi="Times New Roman" w:cs="Times New Roman"/>
                <w:sz w:val="24"/>
                <w:szCs w:val="24"/>
              </w:rPr>
            </w:rPrChange>
          </w:rPr>
          <w:t>isease</w:t>
        </w:r>
      </w:ins>
      <w:r w:rsidR="00CB59CD" w:rsidRPr="00D03637">
        <w:rPr>
          <w:rStyle w:val="CommentReference"/>
          <w:rPrChange w:id="431" w:author="Wisch, Julie" w:date="2022-10-17T09:14:00Z">
            <w:rPr>
              <w:rStyle w:val="CommentReference"/>
            </w:rPr>
          </w:rPrChange>
        </w:rPr>
        <w:t xml:space="preserve">.  </w:t>
      </w:r>
      <w:r w:rsidR="00513187" w:rsidRPr="00D03637">
        <w:rPr>
          <w:rFonts w:ascii="Times New Roman" w:hAnsi="Times New Roman" w:cs="Times New Roman"/>
          <w:sz w:val="24"/>
          <w:szCs w:val="24"/>
          <w:rPrChange w:id="432" w:author="Wisch, Julie" w:date="2022-10-17T09:14:00Z">
            <w:rPr>
              <w:rFonts w:ascii="Times New Roman" w:hAnsi="Times New Roman" w:cs="Times New Roman"/>
              <w:sz w:val="24"/>
              <w:szCs w:val="24"/>
            </w:rPr>
          </w:rPrChange>
        </w:rPr>
        <w:t xml:space="preserve">A </w:t>
      </w:r>
      <w:r w:rsidR="00CB59CD" w:rsidRPr="00D03637">
        <w:rPr>
          <w:rFonts w:ascii="Times New Roman" w:hAnsi="Times New Roman" w:cs="Times New Roman"/>
          <w:sz w:val="24"/>
          <w:szCs w:val="24"/>
          <w:rPrChange w:id="433" w:author="Wisch, Julie" w:date="2022-10-17T09:14:00Z">
            <w:rPr>
              <w:rFonts w:ascii="Times New Roman" w:hAnsi="Times New Roman" w:cs="Times New Roman"/>
              <w:sz w:val="24"/>
              <w:szCs w:val="24"/>
            </w:rPr>
          </w:rPrChange>
        </w:rPr>
        <w:t>t</w:t>
      </w:r>
      <w:r w:rsidRPr="00D03637">
        <w:rPr>
          <w:rFonts w:ascii="Times New Roman" w:hAnsi="Times New Roman" w:cs="Times New Roman"/>
          <w:sz w:val="24"/>
          <w:szCs w:val="24"/>
          <w:rPrChange w:id="434" w:author="Wisch, Julie" w:date="2022-10-17T09:14:00Z">
            <w:rPr>
              <w:rFonts w:ascii="Times New Roman" w:hAnsi="Times New Roman" w:cs="Times New Roman"/>
              <w:sz w:val="24"/>
              <w:szCs w:val="24"/>
            </w:rPr>
          </w:rPrChange>
        </w:rPr>
        <w:t xml:space="preserve">hird group </w:t>
      </w:r>
      <w:r w:rsidR="00513187" w:rsidRPr="00D03637">
        <w:rPr>
          <w:rFonts w:ascii="Times New Roman" w:hAnsi="Times New Roman" w:cs="Times New Roman"/>
          <w:sz w:val="24"/>
          <w:szCs w:val="24"/>
          <w:rPrChange w:id="435" w:author="Wisch, Julie" w:date="2022-10-17T09:14:00Z">
            <w:rPr>
              <w:rFonts w:ascii="Times New Roman" w:hAnsi="Times New Roman" w:cs="Times New Roman"/>
              <w:sz w:val="24"/>
              <w:szCs w:val="24"/>
            </w:rPr>
          </w:rPrChange>
        </w:rPr>
        <w:t>(A</w:t>
      </w:r>
      <w:ins w:id="436" w:author="Wisch, Julie" w:date="2022-09-13T10:02:00Z">
        <w:r w:rsidR="005E4701" w:rsidRPr="00D03637">
          <w:rPr>
            <w:rFonts w:ascii="Times New Roman" w:hAnsi="Times New Roman" w:cs="Times New Roman"/>
            <w:sz w:val="24"/>
            <w:szCs w:val="24"/>
            <w:rPrChange w:id="437" w:author="Wisch, Julie" w:date="2022-10-17T09:14:00Z">
              <w:rPr>
                <w:rFonts w:ascii="Times New Roman" w:hAnsi="Times New Roman" w:cs="Times New Roman"/>
                <w:sz w:val="24"/>
                <w:szCs w:val="24"/>
              </w:rPr>
            </w:rPrChange>
          </w:rPr>
          <w:t xml:space="preserve">lzheimer </w:t>
        </w:r>
      </w:ins>
      <w:r w:rsidR="00513187" w:rsidRPr="00D03637">
        <w:rPr>
          <w:rFonts w:ascii="Times New Roman" w:hAnsi="Times New Roman" w:cs="Times New Roman"/>
          <w:sz w:val="24"/>
          <w:szCs w:val="24"/>
          <w:rPrChange w:id="438" w:author="Wisch, Julie" w:date="2022-10-17T09:14:00Z">
            <w:rPr>
              <w:rFonts w:ascii="Times New Roman" w:hAnsi="Times New Roman" w:cs="Times New Roman"/>
              <w:sz w:val="24"/>
              <w:szCs w:val="24"/>
            </w:rPr>
          </w:rPrChange>
        </w:rPr>
        <w:t>D</w:t>
      </w:r>
      <w:ins w:id="439" w:author="Wisch, Julie" w:date="2022-09-13T10:02:00Z">
        <w:r w:rsidR="005E4701" w:rsidRPr="00D03637">
          <w:rPr>
            <w:rFonts w:ascii="Times New Roman" w:hAnsi="Times New Roman" w:cs="Times New Roman"/>
            <w:sz w:val="24"/>
            <w:szCs w:val="24"/>
            <w:rPrChange w:id="440" w:author="Wisch, Julie" w:date="2022-10-17T09:14:00Z">
              <w:rPr>
                <w:rFonts w:ascii="Times New Roman" w:hAnsi="Times New Roman" w:cs="Times New Roman"/>
                <w:sz w:val="24"/>
                <w:szCs w:val="24"/>
              </w:rPr>
            </w:rPrChange>
          </w:rPr>
          <w:t>isease</w:t>
        </w:r>
      </w:ins>
      <w:r w:rsidR="00513187" w:rsidRPr="00D03637">
        <w:rPr>
          <w:rFonts w:ascii="Times New Roman" w:hAnsi="Times New Roman" w:cs="Times New Roman"/>
          <w:sz w:val="24"/>
          <w:szCs w:val="24"/>
          <w:rPrChange w:id="441" w:author="Wisch, Julie" w:date="2022-10-17T09:14:00Z">
            <w:rPr>
              <w:rFonts w:ascii="Times New Roman" w:hAnsi="Times New Roman" w:cs="Times New Roman"/>
              <w:sz w:val="24"/>
              <w:szCs w:val="24"/>
            </w:rPr>
          </w:rPrChange>
        </w:rPr>
        <w:t xml:space="preserve"> Biomarker Negative) </w:t>
      </w:r>
      <w:r w:rsidRPr="00D03637">
        <w:rPr>
          <w:rFonts w:ascii="Times New Roman" w:hAnsi="Times New Roman" w:cs="Times New Roman"/>
          <w:sz w:val="24"/>
          <w:szCs w:val="24"/>
          <w:rPrChange w:id="442" w:author="Wisch, Julie" w:date="2022-10-17T09:14:00Z">
            <w:rPr>
              <w:rFonts w:ascii="Times New Roman" w:hAnsi="Times New Roman" w:cs="Times New Roman"/>
              <w:sz w:val="24"/>
              <w:szCs w:val="24"/>
            </w:rPr>
          </w:rPrChange>
        </w:rPr>
        <w:t xml:space="preserve">did not develop </w:t>
      </w:r>
      <w:r w:rsidR="00B563A2" w:rsidRPr="00D03637">
        <w:rPr>
          <w:rFonts w:ascii="Times New Roman" w:hAnsi="Times New Roman" w:cs="Times New Roman"/>
          <w:sz w:val="24"/>
          <w:szCs w:val="24"/>
          <w:rPrChange w:id="443" w:author="Wisch, Julie" w:date="2022-10-17T09:14:00Z">
            <w:rPr>
              <w:rFonts w:ascii="Times New Roman" w:hAnsi="Times New Roman" w:cs="Times New Roman"/>
              <w:sz w:val="24"/>
              <w:szCs w:val="24"/>
            </w:rPr>
          </w:rPrChange>
        </w:rPr>
        <w:t xml:space="preserve">abnormal </w:t>
      </w:r>
      <w:r w:rsidRPr="00D03637">
        <w:rPr>
          <w:rFonts w:ascii="Times New Roman" w:hAnsi="Times New Roman" w:cs="Times New Roman"/>
          <w:sz w:val="24"/>
          <w:szCs w:val="24"/>
          <w:rPrChange w:id="444" w:author="Wisch, Julie" w:date="2022-10-17T09:14:00Z">
            <w:rPr>
              <w:rFonts w:ascii="Times New Roman" w:hAnsi="Times New Roman" w:cs="Times New Roman"/>
              <w:sz w:val="24"/>
              <w:szCs w:val="24"/>
            </w:rPr>
          </w:rPrChange>
        </w:rPr>
        <w:t>A</w:t>
      </w:r>
      <w:ins w:id="445" w:author="Wisch, Julie" w:date="2022-09-13T10:02:00Z">
        <w:r w:rsidR="005E4701" w:rsidRPr="00D03637">
          <w:rPr>
            <w:rFonts w:ascii="Times New Roman" w:hAnsi="Times New Roman" w:cs="Times New Roman"/>
            <w:sz w:val="24"/>
            <w:szCs w:val="24"/>
            <w:rPrChange w:id="446" w:author="Wisch, Julie" w:date="2022-10-17T09:14:00Z">
              <w:rPr>
                <w:rFonts w:ascii="Times New Roman" w:hAnsi="Times New Roman" w:cs="Times New Roman"/>
                <w:sz w:val="24"/>
                <w:szCs w:val="24"/>
              </w:rPr>
            </w:rPrChange>
          </w:rPr>
          <w:t xml:space="preserve">lzheimer </w:t>
        </w:r>
      </w:ins>
      <w:r w:rsidRPr="00D03637">
        <w:rPr>
          <w:rFonts w:ascii="Times New Roman" w:hAnsi="Times New Roman" w:cs="Times New Roman"/>
          <w:sz w:val="24"/>
          <w:szCs w:val="24"/>
          <w:rPrChange w:id="447" w:author="Wisch, Julie" w:date="2022-10-17T09:14:00Z">
            <w:rPr>
              <w:rFonts w:ascii="Times New Roman" w:hAnsi="Times New Roman" w:cs="Times New Roman"/>
              <w:sz w:val="24"/>
              <w:szCs w:val="24"/>
            </w:rPr>
          </w:rPrChange>
        </w:rPr>
        <w:t>D</w:t>
      </w:r>
      <w:ins w:id="448" w:author="Wisch, Julie" w:date="2022-09-13T10:02:00Z">
        <w:r w:rsidR="005E4701" w:rsidRPr="00D03637">
          <w:rPr>
            <w:rFonts w:ascii="Times New Roman" w:hAnsi="Times New Roman" w:cs="Times New Roman"/>
            <w:sz w:val="24"/>
            <w:szCs w:val="24"/>
            <w:rPrChange w:id="449" w:author="Wisch, Julie" w:date="2022-10-17T09:14:00Z">
              <w:rPr>
                <w:rFonts w:ascii="Times New Roman" w:hAnsi="Times New Roman" w:cs="Times New Roman"/>
                <w:sz w:val="24"/>
                <w:szCs w:val="24"/>
              </w:rPr>
            </w:rPrChange>
          </w:rPr>
          <w:t>isease</w:t>
        </w:r>
      </w:ins>
      <w:r w:rsidRPr="00D03637">
        <w:rPr>
          <w:rFonts w:ascii="Times New Roman" w:hAnsi="Times New Roman" w:cs="Times New Roman"/>
          <w:sz w:val="24"/>
          <w:szCs w:val="24"/>
          <w:rPrChange w:id="450" w:author="Wisch, Julie" w:date="2022-10-17T09:14:00Z">
            <w:rPr>
              <w:rFonts w:ascii="Times New Roman" w:hAnsi="Times New Roman" w:cs="Times New Roman"/>
              <w:sz w:val="24"/>
              <w:szCs w:val="24"/>
            </w:rPr>
          </w:rPrChange>
        </w:rPr>
        <w:t xml:space="preserve"> </w:t>
      </w:r>
      <w:r w:rsidR="00B563A2" w:rsidRPr="00D03637">
        <w:rPr>
          <w:rFonts w:ascii="Times New Roman" w:hAnsi="Times New Roman" w:cs="Times New Roman"/>
          <w:sz w:val="24"/>
          <w:szCs w:val="24"/>
          <w:rPrChange w:id="451" w:author="Wisch, Julie" w:date="2022-10-17T09:14:00Z">
            <w:rPr>
              <w:rFonts w:ascii="Times New Roman" w:hAnsi="Times New Roman" w:cs="Times New Roman"/>
              <w:sz w:val="24"/>
              <w:szCs w:val="24"/>
            </w:rPr>
          </w:rPrChange>
        </w:rPr>
        <w:t>biomarkers</w:t>
      </w:r>
      <w:r w:rsidR="00513187" w:rsidRPr="00D03637">
        <w:rPr>
          <w:rFonts w:ascii="Times New Roman" w:hAnsi="Times New Roman" w:cs="Times New Roman"/>
          <w:sz w:val="24"/>
          <w:szCs w:val="24"/>
          <w:rPrChange w:id="452" w:author="Wisch, Julie" w:date="2022-10-17T09:14:00Z">
            <w:rPr>
              <w:rFonts w:ascii="Times New Roman" w:hAnsi="Times New Roman" w:cs="Times New Roman"/>
              <w:sz w:val="24"/>
              <w:szCs w:val="24"/>
            </w:rPr>
          </w:rPrChange>
        </w:rPr>
        <w:t xml:space="preserve"> over time</w:t>
      </w:r>
      <w:r w:rsidRPr="00D03637">
        <w:rPr>
          <w:rFonts w:ascii="Times New Roman" w:hAnsi="Times New Roman" w:cs="Times New Roman"/>
          <w:sz w:val="24"/>
          <w:szCs w:val="24"/>
          <w:rPrChange w:id="453" w:author="Wisch, Julie" w:date="2022-10-17T09:14:00Z">
            <w:rPr>
              <w:rFonts w:ascii="Times New Roman" w:hAnsi="Times New Roman" w:cs="Times New Roman"/>
              <w:sz w:val="24"/>
              <w:szCs w:val="24"/>
            </w:rPr>
          </w:rPrChange>
        </w:rPr>
        <w:t xml:space="preserve">. </w:t>
      </w:r>
      <w:r w:rsidR="00513187" w:rsidRPr="00D03637">
        <w:rPr>
          <w:rFonts w:ascii="Times New Roman" w:hAnsi="Times New Roman" w:cs="Times New Roman"/>
          <w:sz w:val="24"/>
          <w:szCs w:val="24"/>
          <w:rPrChange w:id="454" w:author="Wisch, Julie" w:date="2022-10-17T09:14:00Z">
            <w:rPr>
              <w:rFonts w:ascii="Times New Roman" w:hAnsi="Times New Roman" w:cs="Times New Roman"/>
              <w:sz w:val="24"/>
              <w:szCs w:val="24"/>
            </w:rPr>
          </w:rPrChange>
        </w:rPr>
        <w:t xml:space="preserve">Participants </w:t>
      </w:r>
      <w:r w:rsidR="00CB59CD" w:rsidRPr="00D03637">
        <w:rPr>
          <w:rFonts w:ascii="Times New Roman" w:hAnsi="Times New Roman" w:cs="Times New Roman"/>
          <w:sz w:val="24"/>
          <w:szCs w:val="24"/>
          <w:rPrChange w:id="455" w:author="Wisch, Julie" w:date="2022-10-17T09:14:00Z">
            <w:rPr>
              <w:rFonts w:ascii="Times New Roman" w:hAnsi="Times New Roman" w:cs="Times New Roman"/>
              <w:sz w:val="24"/>
              <w:szCs w:val="24"/>
            </w:rPr>
          </w:rPrChange>
        </w:rPr>
        <w:t xml:space="preserve">grouped </w:t>
      </w:r>
      <w:r w:rsidR="00702219" w:rsidRPr="00D03637">
        <w:rPr>
          <w:rFonts w:ascii="Times New Roman" w:hAnsi="Times New Roman" w:cs="Times New Roman"/>
          <w:sz w:val="24"/>
          <w:szCs w:val="24"/>
          <w:rPrChange w:id="456" w:author="Wisch, Julie" w:date="2022-10-17T09:14:00Z">
            <w:rPr>
              <w:rFonts w:ascii="Times New Roman" w:hAnsi="Times New Roman" w:cs="Times New Roman"/>
              <w:sz w:val="24"/>
              <w:szCs w:val="24"/>
            </w:rPr>
          </w:rPrChange>
        </w:rPr>
        <w:t>by</w:t>
      </w:r>
      <w:r w:rsidR="00CB59CD" w:rsidRPr="00D03637">
        <w:rPr>
          <w:rFonts w:ascii="Times New Roman" w:hAnsi="Times New Roman" w:cs="Times New Roman"/>
          <w:sz w:val="24"/>
          <w:szCs w:val="24"/>
          <w:rPrChange w:id="457" w:author="Wisch, Julie" w:date="2022-10-17T09:14:00Z">
            <w:rPr>
              <w:rFonts w:ascii="Times New Roman" w:hAnsi="Times New Roman" w:cs="Times New Roman"/>
              <w:sz w:val="24"/>
              <w:szCs w:val="24"/>
            </w:rPr>
          </w:rPrChange>
        </w:rPr>
        <w:t xml:space="preserve"> CSF </w:t>
      </w:r>
      <w:r w:rsidR="007D3BB0" w:rsidRPr="00D03637">
        <w:rPr>
          <w:rFonts w:ascii="Times New Roman" w:hAnsi="Times New Roman" w:cs="Times New Roman"/>
          <w:sz w:val="24"/>
          <w:szCs w:val="24"/>
          <w:rPrChange w:id="458" w:author="Wisch, Julie" w:date="2022-10-17T09:14:00Z">
            <w:rPr>
              <w:rFonts w:ascii="Times New Roman" w:hAnsi="Times New Roman" w:cs="Times New Roman"/>
              <w:sz w:val="24"/>
              <w:szCs w:val="24"/>
            </w:rPr>
          </w:rPrChange>
        </w:rPr>
        <w:t>trajectories</w:t>
      </w:r>
      <w:r w:rsidR="00CB59CD" w:rsidRPr="00D03637">
        <w:rPr>
          <w:rFonts w:ascii="Times New Roman" w:hAnsi="Times New Roman" w:cs="Times New Roman"/>
          <w:sz w:val="24"/>
          <w:szCs w:val="24"/>
          <w:rPrChange w:id="459" w:author="Wisch, Julie" w:date="2022-10-17T09:14:00Z">
            <w:rPr>
              <w:rFonts w:ascii="Times New Roman" w:hAnsi="Times New Roman" w:cs="Times New Roman"/>
              <w:sz w:val="24"/>
              <w:szCs w:val="24"/>
            </w:rPr>
          </w:rPrChange>
        </w:rPr>
        <w:t xml:space="preserve"> were</w:t>
      </w:r>
      <w:del w:id="460" w:author="Wisch, Julie" w:date="2022-09-28T14:50:00Z">
        <w:r w:rsidR="00CB59CD" w:rsidRPr="00D03637" w:rsidDel="00A901F5">
          <w:rPr>
            <w:rFonts w:ascii="Times New Roman" w:hAnsi="Times New Roman" w:cs="Times New Roman"/>
            <w:sz w:val="24"/>
            <w:szCs w:val="24"/>
            <w:rPrChange w:id="461" w:author="Wisch, Julie" w:date="2022-10-17T09:14:00Z">
              <w:rPr>
                <w:rFonts w:ascii="Times New Roman" w:hAnsi="Times New Roman" w:cs="Times New Roman"/>
                <w:sz w:val="24"/>
                <w:szCs w:val="24"/>
              </w:rPr>
            </w:rPrChange>
          </w:rPr>
          <w:delText xml:space="preserve"> successfully</w:delText>
        </w:r>
      </w:del>
      <w:r w:rsidR="00CB59CD" w:rsidRPr="00D03637">
        <w:rPr>
          <w:rFonts w:ascii="Times New Roman" w:hAnsi="Times New Roman" w:cs="Times New Roman"/>
          <w:sz w:val="24"/>
          <w:szCs w:val="24"/>
          <w:rPrChange w:id="462" w:author="Wisch, Julie" w:date="2022-10-17T09:14:00Z">
            <w:rPr>
              <w:rFonts w:ascii="Times New Roman" w:hAnsi="Times New Roman" w:cs="Times New Roman"/>
              <w:sz w:val="24"/>
              <w:szCs w:val="24"/>
            </w:rPr>
          </w:rPrChange>
        </w:rPr>
        <w:t xml:space="preserve"> re-classified </w:t>
      </w:r>
      <w:r w:rsidR="007D3BB0" w:rsidRPr="00D03637">
        <w:rPr>
          <w:rFonts w:ascii="Times New Roman" w:hAnsi="Times New Roman" w:cs="Times New Roman"/>
          <w:sz w:val="24"/>
          <w:szCs w:val="24"/>
          <w:rPrChange w:id="463" w:author="Wisch, Julie" w:date="2022-10-17T09:14:00Z">
            <w:rPr>
              <w:rFonts w:ascii="Times New Roman" w:hAnsi="Times New Roman" w:cs="Times New Roman"/>
              <w:sz w:val="24"/>
              <w:szCs w:val="24"/>
            </w:rPr>
          </w:rPrChange>
        </w:rPr>
        <w:t xml:space="preserve">using only </w:t>
      </w:r>
      <w:r w:rsidR="00CB59CD" w:rsidRPr="00D03637">
        <w:rPr>
          <w:rFonts w:ascii="Times New Roman" w:hAnsi="Times New Roman" w:cs="Times New Roman"/>
          <w:sz w:val="24"/>
          <w:szCs w:val="24"/>
          <w:rPrChange w:id="464" w:author="Wisch, Julie" w:date="2022-10-17T09:14:00Z">
            <w:rPr>
              <w:rFonts w:ascii="Times New Roman" w:hAnsi="Times New Roman" w:cs="Times New Roman"/>
              <w:sz w:val="24"/>
              <w:szCs w:val="24"/>
            </w:rPr>
          </w:rPrChange>
        </w:rPr>
        <w:t>proteomic profiles (AUC</w:t>
      </w:r>
      <w:r w:rsidR="00B563A2" w:rsidRPr="00D03637">
        <w:rPr>
          <w:rFonts w:ascii="Times New Roman" w:hAnsi="Times New Roman" w:cs="Times New Roman"/>
          <w:sz w:val="24"/>
          <w:szCs w:val="24"/>
          <w:vertAlign w:val="subscript"/>
          <w:rPrChange w:id="465" w:author="Wisch, Julie" w:date="2022-10-17T09:14:00Z">
            <w:rPr>
              <w:rFonts w:ascii="Times New Roman" w:hAnsi="Times New Roman" w:cs="Times New Roman"/>
              <w:sz w:val="24"/>
              <w:szCs w:val="24"/>
              <w:vertAlign w:val="subscript"/>
            </w:rPr>
          </w:rPrChange>
        </w:rPr>
        <w:t xml:space="preserve">AD </w:t>
      </w:r>
      <w:r w:rsidR="008053F7" w:rsidRPr="00D03637">
        <w:rPr>
          <w:rFonts w:ascii="Times New Roman" w:hAnsi="Times New Roman" w:cs="Times New Roman"/>
          <w:sz w:val="24"/>
          <w:szCs w:val="24"/>
          <w:vertAlign w:val="subscript"/>
          <w:rPrChange w:id="466" w:author="Wisch, Julie" w:date="2022-10-17T09:14:00Z">
            <w:rPr>
              <w:rFonts w:ascii="Times New Roman" w:hAnsi="Times New Roman" w:cs="Times New Roman"/>
              <w:sz w:val="24"/>
              <w:szCs w:val="24"/>
              <w:vertAlign w:val="subscript"/>
            </w:rPr>
          </w:rPrChange>
        </w:rPr>
        <w:t xml:space="preserve">Biomarker Positive </w:t>
      </w:r>
      <w:r w:rsidR="00B563A2" w:rsidRPr="00D03637">
        <w:rPr>
          <w:rFonts w:ascii="Times New Roman" w:hAnsi="Times New Roman" w:cs="Times New Roman"/>
          <w:sz w:val="24"/>
          <w:szCs w:val="24"/>
          <w:vertAlign w:val="subscript"/>
          <w:rPrChange w:id="467" w:author="Wisch, Julie" w:date="2022-10-17T09:14:00Z">
            <w:rPr>
              <w:rFonts w:ascii="Times New Roman" w:hAnsi="Times New Roman" w:cs="Times New Roman"/>
              <w:sz w:val="24"/>
              <w:szCs w:val="24"/>
              <w:vertAlign w:val="subscript"/>
            </w:rPr>
          </w:rPrChange>
        </w:rPr>
        <w:t xml:space="preserve">vs </w:t>
      </w:r>
      <w:r w:rsidR="008A2FEF" w:rsidRPr="00D03637">
        <w:rPr>
          <w:rFonts w:ascii="Times New Roman" w:hAnsi="Times New Roman" w:cs="Times New Roman"/>
          <w:sz w:val="24"/>
          <w:szCs w:val="24"/>
          <w:vertAlign w:val="subscript"/>
          <w:rPrChange w:id="468" w:author="Wisch, Julie" w:date="2022-10-17T09:14:00Z">
            <w:rPr>
              <w:rFonts w:ascii="Times New Roman" w:hAnsi="Times New Roman" w:cs="Times New Roman"/>
              <w:sz w:val="24"/>
              <w:szCs w:val="24"/>
              <w:vertAlign w:val="subscript"/>
            </w:rPr>
          </w:rPrChange>
        </w:rPr>
        <w:t>AD Biomarker Negative</w:t>
      </w:r>
      <w:r w:rsidR="00B563A2" w:rsidRPr="00D03637">
        <w:rPr>
          <w:rFonts w:ascii="Times New Roman" w:hAnsi="Times New Roman" w:cs="Times New Roman"/>
          <w:sz w:val="24"/>
          <w:szCs w:val="24"/>
          <w:vertAlign w:val="subscript"/>
          <w:rPrChange w:id="469" w:author="Wisch, Julie" w:date="2022-10-17T09:14:00Z">
            <w:rPr>
              <w:rFonts w:ascii="Times New Roman" w:hAnsi="Times New Roman" w:cs="Times New Roman"/>
              <w:sz w:val="24"/>
              <w:szCs w:val="24"/>
              <w:vertAlign w:val="subscript"/>
            </w:rPr>
          </w:rPrChange>
        </w:rPr>
        <w:t>s</w:t>
      </w:r>
      <w:r w:rsidR="00CB59CD" w:rsidRPr="00D03637">
        <w:rPr>
          <w:rFonts w:ascii="Times New Roman" w:hAnsi="Times New Roman" w:cs="Times New Roman"/>
          <w:sz w:val="24"/>
          <w:szCs w:val="24"/>
          <w:rPrChange w:id="470" w:author="Wisch, Julie" w:date="2022-10-17T09:14:00Z">
            <w:rPr>
              <w:rFonts w:ascii="Times New Roman" w:hAnsi="Times New Roman" w:cs="Times New Roman"/>
              <w:sz w:val="24"/>
              <w:szCs w:val="24"/>
            </w:rPr>
          </w:rPrChange>
        </w:rPr>
        <w:t xml:space="preserve"> =</w:t>
      </w:r>
      <w:r w:rsidR="007D3BB0" w:rsidRPr="00D03637">
        <w:rPr>
          <w:rFonts w:ascii="Times New Roman" w:hAnsi="Times New Roman" w:cs="Times New Roman"/>
          <w:sz w:val="24"/>
          <w:szCs w:val="24"/>
          <w:rPrChange w:id="471" w:author="Wisch, Julie" w:date="2022-10-17T09:14:00Z">
            <w:rPr>
              <w:rFonts w:ascii="Times New Roman" w:hAnsi="Times New Roman" w:cs="Times New Roman"/>
              <w:sz w:val="24"/>
              <w:szCs w:val="24"/>
            </w:rPr>
          </w:rPrChange>
        </w:rPr>
        <w:t xml:space="preserve"> 0.</w:t>
      </w:r>
      <w:del w:id="472" w:author="Wisch, Julie" w:date="2022-09-28T14:50:00Z">
        <w:r w:rsidR="007D3BB0" w:rsidRPr="00D03637" w:rsidDel="00A901F5">
          <w:rPr>
            <w:rFonts w:ascii="Times New Roman" w:hAnsi="Times New Roman" w:cs="Times New Roman"/>
            <w:sz w:val="24"/>
            <w:szCs w:val="24"/>
            <w:rPrChange w:id="473" w:author="Wisch, Julie" w:date="2022-10-17T09:14:00Z">
              <w:rPr>
                <w:rFonts w:ascii="Times New Roman" w:hAnsi="Times New Roman" w:cs="Times New Roman"/>
                <w:sz w:val="24"/>
                <w:szCs w:val="24"/>
              </w:rPr>
            </w:rPrChange>
          </w:rPr>
          <w:delText>970</w:delText>
        </w:r>
      </w:del>
      <w:ins w:id="474" w:author="Wisch, Julie" w:date="2022-09-28T14:50:00Z">
        <w:r w:rsidR="00A901F5" w:rsidRPr="00D03637">
          <w:rPr>
            <w:rFonts w:ascii="Times New Roman" w:hAnsi="Times New Roman" w:cs="Times New Roman"/>
            <w:sz w:val="24"/>
            <w:szCs w:val="24"/>
            <w:rPrChange w:id="475" w:author="Wisch, Julie" w:date="2022-10-17T09:14:00Z">
              <w:rPr>
                <w:rFonts w:ascii="Times New Roman" w:hAnsi="Times New Roman" w:cs="Times New Roman"/>
                <w:sz w:val="24"/>
                <w:szCs w:val="24"/>
              </w:rPr>
            </w:rPrChange>
          </w:rPr>
          <w:t>857</w:t>
        </w:r>
      </w:ins>
      <w:r w:rsidR="007D3BB0" w:rsidRPr="00D03637">
        <w:rPr>
          <w:rFonts w:ascii="Times New Roman" w:hAnsi="Times New Roman" w:cs="Times New Roman"/>
          <w:sz w:val="24"/>
          <w:szCs w:val="24"/>
          <w:rPrChange w:id="476" w:author="Wisch, Julie" w:date="2022-10-17T09:14:00Z">
            <w:rPr>
              <w:rFonts w:ascii="Times New Roman" w:hAnsi="Times New Roman" w:cs="Times New Roman"/>
              <w:sz w:val="24"/>
              <w:szCs w:val="24"/>
            </w:rPr>
          </w:rPrChange>
        </w:rPr>
        <w:t>, AUC</w:t>
      </w:r>
      <w:r w:rsidR="007D3BB0" w:rsidRPr="00D03637">
        <w:rPr>
          <w:rFonts w:ascii="Times New Roman" w:hAnsi="Times New Roman" w:cs="Times New Roman"/>
          <w:sz w:val="24"/>
          <w:szCs w:val="24"/>
          <w:vertAlign w:val="subscript"/>
          <w:rPrChange w:id="477" w:author="Wisch, Julie" w:date="2022-10-17T09:14:00Z">
            <w:rPr>
              <w:rFonts w:ascii="Times New Roman" w:hAnsi="Times New Roman" w:cs="Times New Roman"/>
              <w:sz w:val="24"/>
              <w:szCs w:val="24"/>
              <w:vertAlign w:val="subscript"/>
            </w:rPr>
          </w:rPrChange>
        </w:rPr>
        <w:t xml:space="preserve">AD </w:t>
      </w:r>
      <w:r w:rsidR="008053F7" w:rsidRPr="00D03637">
        <w:rPr>
          <w:rFonts w:ascii="Times New Roman" w:hAnsi="Times New Roman" w:cs="Times New Roman"/>
          <w:sz w:val="24"/>
          <w:szCs w:val="24"/>
          <w:vertAlign w:val="subscript"/>
          <w:rPrChange w:id="478" w:author="Wisch, Julie" w:date="2022-10-17T09:14:00Z">
            <w:rPr>
              <w:rFonts w:ascii="Times New Roman" w:hAnsi="Times New Roman" w:cs="Times New Roman"/>
              <w:sz w:val="24"/>
              <w:szCs w:val="24"/>
              <w:vertAlign w:val="subscript"/>
            </w:rPr>
          </w:rPrChange>
        </w:rPr>
        <w:t xml:space="preserve">Biomarker Positive </w:t>
      </w:r>
      <w:r w:rsidR="007D3BB0" w:rsidRPr="00D03637">
        <w:rPr>
          <w:rFonts w:ascii="Times New Roman" w:hAnsi="Times New Roman" w:cs="Times New Roman"/>
          <w:sz w:val="24"/>
          <w:szCs w:val="24"/>
          <w:vertAlign w:val="subscript"/>
          <w:rPrChange w:id="479" w:author="Wisch, Julie" w:date="2022-10-17T09:14:00Z">
            <w:rPr>
              <w:rFonts w:ascii="Times New Roman" w:hAnsi="Times New Roman" w:cs="Times New Roman"/>
              <w:sz w:val="24"/>
              <w:szCs w:val="24"/>
              <w:vertAlign w:val="subscript"/>
            </w:rPr>
          </w:rPrChange>
        </w:rPr>
        <w:t xml:space="preserve">vs. </w:t>
      </w:r>
      <w:r w:rsidR="008A2FEF" w:rsidRPr="00D03637">
        <w:rPr>
          <w:rFonts w:ascii="Times New Roman" w:hAnsi="Times New Roman" w:cs="Times New Roman"/>
          <w:sz w:val="24"/>
          <w:szCs w:val="24"/>
          <w:vertAlign w:val="subscript"/>
          <w:rPrChange w:id="480" w:author="Wisch, Julie" w:date="2022-10-17T09:14:00Z">
            <w:rPr>
              <w:rFonts w:ascii="Times New Roman" w:hAnsi="Times New Roman" w:cs="Times New Roman"/>
              <w:sz w:val="24"/>
              <w:szCs w:val="24"/>
              <w:vertAlign w:val="subscript"/>
            </w:rPr>
          </w:rPrChange>
        </w:rPr>
        <w:t>Intermediate</w:t>
      </w:r>
      <w:r w:rsidR="007D3BB0" w:rsidRPr="00D03637">
        <w:rPr>
          <w:rFonts w:ascii="Times New Roman" w:hAnsi="Times New Roman" w:cs="Times New Roman"/>
          <w:sz w:val="24"/>
          <w:szCs w:val="24"/>
          <w:vertAlign w:val="subscript"/>
          <w:rPrChange w:id="481" w:author="Wisch, Julie" w:date="2022-10-17T09:14:00Z">
            <w:rPr>
              <w:rFonts w:ascii="Times New Roman" w:hAnsi="Times New Roman" w:cs="Times New Roman"/>
              <w:sz w:val="24"/>
              <w:szCs w:val="24"/>
              <w:vertAlign w:val="subscript"/>
            </w:rPr>
          </w:rPrChange>
        </w:rPr>
        <w:t xml:space="preserve"> </w:t>
      </w:r>
      <w:r w:rsidR="008053F7" w:rsidRPr="00D03637">
        <w:rPr>
          <w:rFonts w:ascii="Times New Roman" w:hAnsi="Times New Roman" w:cs="Times New Roman"/>
          <w:sz w:val="24"/>
          <w:szCs w:val="24"/>
          <w:vertAlign w:val="subscript"/>
          <w:rPrChange w:id="482" w:author="Wisch, Julie" w:date="2022-10-17T09:14:00Z">
            <w:rPr>
              <w:rFonts w:ascii="Times New Roman" w:hAnsi="Times New Roman" w:cs="Times New Roman"/>
              <w:sz w:val="24"/>
              <w:szCs w:val="24"/>
              <w:vertAlign w:val="subscript"/>
            </w:rPr>
          </w:rPrChange>
        </w:rPr>
        <w:t>AD B</w:t>
      </w:r>
      <w:r w:rsidR="00B563A2" w:rsidRPr="00D03637">
        <w:rPr>
          <w:rFonts w:ascii="Times New Roman" w:hAnsi="Times New Roman" w:cs="Times New Roman"/>
          <w:sz w:val="24"/>
          <w:szCs w:val="24"/>
          <w:vertAlign w:val="subscript"/>
          <w:rPrChange w:id="483" w:author="Wisch, Julie" w:date="2022-10-17T09:14:00Z">
            <w:rPr>
              <w:rFonts w:ascii="Times New Roman" w:hAnsi="Times New Roman" w:cs="Times New Roman"/>
              <w:sz w:val="24"/>
              <w:szCs w:val="24"/>
              <w:vertAlign w:val="subscript"/>
            </w:rPr>
          </w:rPrChange>
        </w:rPr>
        <w:t>iomarkers</w:t>
      </w:r>
      <w:r w:rsidR="00CB59CD" w:rsidRPr="00D03637">
        <w:rPr>
          <w:rFonts w:ascii="Times New Roman" w:hAnsi="Times New Roman" w:cs="Times New Roman"/>
          <w:sz w:val="24"/>
          <w:szCs w:val="24"/>
          <w:rPrChange w:id="484" w:author="Wisch, Julie" w:date="2022-10-17T09:14:00Z">
            <w:rPr>
              <w:rFonts w:ascii="Times New Roman" w:hAnsi="Times New Roman" w:cs="Times New Roman"/>
              <w:sz w:val="24"/>
              <w:szCs w:val="24"/>
            </w:rPr>
          </w:rPrChange>
        </w:rPr>
        <w:t xml:space="preserve"> </w:t>
      </w:r>
      <w:r w:rsidR="007D3BB0" w:rsidRPr="00D03637">
        <w:rPr>
          <w:rFonts w:ascii="Times New Roman" w:hAnsi="Times New Roman" w:cs="Times New Roman"/>
          <w:sz w:val="24"/>
          <w:szCs w:val="24"/>
          <w:rPrChange w:id="485" w:author="Wisch, Julie" w:date="2022-10-17T09:14:00Z">
            <w:rPr>
              <w:rFonts w:ascii="Times New Roman" w:hAnsi="Times New Roman" w:cs="Times New Roman"/>
              <w:sz w:val="24"/>
              <w:szCs w:val="24"/>
            </w:rPr>
          </w:rPrChange>
        </w:rPr>
        <w:t>= 0.</w:t>
      </w:r>
      <w:del w:id="486" w:author="Wisch, Julie" w:date="2022-09-28T14:50:00Z">
        <w:r w:rsidR="007D3BB0" w:rsidRPr="00D03637" w:rsidDel="00A901F5">
          <w:rPr>
            <w:rFonts w:ascii="Times New Roman" w:hAnsi="Times New Roman" w:cs="Times New Roman"/>
            <w:sz w:val="24"/>
            <w:szCs w:val="24"/>
            <w:rPrChange w:id="487" w:author="Wisch, Julie" w:date="2022-10-17T09:14:00Z">
              <w:rPr>
                <w:rFonts w:ascii="Times New Roman" w:hAnsi="Times New Roman" w:cs="Times New Roman"/>
                <w:sz w:val="24"/>
                <w:szCs w:val="24"/>
              </w:rPr>
            </w:rPrChange>
          </w:rPr>
          <w:delText>750</w:delText>
        </w:r>
      </w:del>
      <w:ins w:id="488" w:author="Wisch, Julie" w:date="2022-09-28T14:50:00Z">
        <w:r w:rsidR="00A901F5" w:rsidRPr="00D03637">
          <w:rPr>
            <w:rFonts w:ascii="Times New Roman" w:hAnsi="Times New Roman" w:cs="Times New Roman"/>
            <w:sz w:val="24"/>
            <w:szCs w:val="24"/>
            <w:rPrChange w:id="489" w:author="Wisch, Julie" w:date="2022-10-17T09:14:00Z">
              <w:rPr>
                <w:rFonts w:ascii="Times New Roman" w:hAnsi="Times New Roman" w:cs="Times New Roman"/>
                <w:sz w:val="24"/>
                <w:szCs w:val="24"/>
              </w:rPr>
            </w:rPrChange>
          </w:rPr>
          <w:t>525</w:t>
        </w:r>
      </w:ins>
      <w:r w:rsidR="007D3BB0" w:rsidRPr="00D03637">
        <w:rPr>
          <w:rFonts w:ascii="Times New Roman" w:hAnsi="Times New Roman" w:cs="Times New Roman"/>
          <w:sz w:val="24"/>
          <w:szCs w:val="24"/>
          <w:rPrChange w:id="490" w:author="Wisch, Julie" w:date="2022-10-17T09:14:00Z">
            <w:rPr>
              <w:rFonts w:ascii="Times New Roman" w:hAnsi="Times New Roman" w:cs="Times New Roman"/>
              <w:sz w:val="24"/>
              <w:szCs w:val="24"/>
            </w:rPr>
          </w:rPrChange>
        </w:rPr>
        <w:t>, AUC</w:t>
      </w:r>
      <w:r w:rsidR="008A2FEF" w:rsidRPr="00D03637">
        <w:rPr>
          <w:rFonts w:ascii="Times New Roman" w:hAnsi="Times New Roman" w:cs="Times New Roman"/>
          <w:sz w:val="24"/>
          <w:szCs w:val="24"/>
          <w:vertAlign w:val="subscript"/>
          <w:rPrChange w:id="491" w:author="Wisch, Julie" w:date="2022-10-17T09:14:00Z">
            <w:rPr>
              <w:rFonts w:ascii="Times New Roman" w:hAnsi="Times New Roman" w:cs="Times New Roman"/>
              <w:sz w:val="24"/>
              <w:szCs w:val="24"/>
              <w:vertAlign w:val="subscript"/>
            </w:rPr>
          </w:rPrChange>
        </w:rPr>
        <w:t>Intermediate</w:t>
      </w:r>
      <w:r w:rsidR="008053F7" w:rsidRPr="00D03637">
        <w:rPr>
          <w:rFonts w:ascii="Times New Roman" w:hAnsi="Times New Roman" w:cs="Times New Roman"/>
          <w:sz w:val="24"/>
          <w:szCs w:val="24"/>
          <w:vertAlign w:val="subscript"/>
          <w:rPrChange w:id="492" w:author="Wisch, Julie" w:date="2022-10-17T09:14:00Z">
            <w:rPr>
              <w:rFonts w:ascii="Times New Roman" w:hAnsi="Times New Roman" w:cs="Times New Roman"/>
              <w:sz w:val="24"/>
              <w:szCs w:val="24"/>
              <w:vertAlign w:val="subscript"/>
            </w:rPr>
          </w:rPrChange>
        </w:rPr>
        <w:t xml:space="preserve"> AD Biomarkers</w:t>
      </w:r>
      <w:r w:rsidR="007D3BB0" w:rsidRPr="00D03637">
        <w:rPr>
          <w:rFonts w:ascii="Times New Roman" w:hAnsi="Times New Roman" w:cs="Times New Roman"/>
          <w:sz w:val="24"/>
          <w:szCs w:val="24"/>
          <w:vertAlign w:val="subscript"/>
          <w:rPrChange w:id="493" w:author="Wisch, Julie" w:date="2022-10-17T09:14:00Z">
            <w:rPr>
              <w:rFonts w:ascii="Times New Roman" w:hAnsi="Times New Roman" w:cs="Times New Roman"/>
              <w:sz w:val="24"/>
              <w:szCs w:val="24"/>
              <w:vertAlign w:val="subscript"/>
            </w:rPr>
          </w:rPrChange>
        </w:rPr>
        <w:t xml:space="preserve"> vs. </w:t>
      </w:r>
      <w:r w:rsidR="008A2FEF" w:rsidRPr="00D03637">
        <w:rPr>
          <w:rFonts w:ascii="Times New Roman" w:hAnsi="Times New Roman" w:cs="Times New Roman"/>
          <w:sz w:val="24"/>
          <w:szCs w:val="24"/>
          <w:vertAlign w:val="subscript"/>
          <w:rPrChange w:id="494" w:author="Wisch, Julie" w:date="2022-10-17T09:14:00Z">
            <w:rPr>
              <w:rFonts w:ascii="Times New Roman" w:hAnsi="Times New Roman" w:cs="Times New Roman"/>
              <w:sz w:val="24"/>
              <w:szCs w:val="24"/>
              <w:vertAlign w:val="subscript"/>
            </w:rPr>
          </w:rPrChange>
        </w:rPr>
        <w:t>AD Biomarker Negative</w:t>
      </w:r>
      <w:r w:rsidR="007D3BB0" w:rsidRPr="00D03637">
        <w:rPr>
          <w:rFonts w:ascii="Times New Roman" w:hAnsi="Times New Roman" w:cs="Times New Roman"/>
          <w:sz w:val="24"/>
          <w:szCs w:val="24"/>
          <w:rPrChange w:id="495" w:author="Wisch, Julie" w:date="2022-10-17T09:14:00Z">
            <w:rPr>
              <w:rFonts w:ascii="Times New Roman" w:hAnsi="Times New Roman" w:cs="Times New Roman"/>
              <w:sz w:val="24"/>
              <w:szCs w:val="24"/>
            </w:rPr>
          </w:rPrChange>
        </w:rPr>
        <w:t xml:space="preserve"> = 0.</w:t>
      </w:r>
      <w:del w:id="496" w:author="Wisch, Julie" w:date="2022-09-28T14:50:00Z">
        <w:r w:rsidR="007D3BB0" w:rsidRPr="00D03637" w:rsidDel="00A901F5">
          <w:rPr>
            <w:rFonts w:ascii="Times New Roman" w:hAnsi="Times New Roman" w:cs="Times New Roman"/>
            <w:sz w:val="24"/>
            <w:szCs w:val="24"/>
            <w:rPrChange w:id="497" w:author="Wisch, Julie" w:date="2022-10-17T09:14:00Z">
              <w:rPr>
                <w:rFonts w:ascii="Times New Roman" w:hAnsi="Times New Roman" w:cs="Times New Roman"/>
                <w:sz w:val="24"/>
                <w:szCs w:val="24"/>
              </w:rPr>
            </w:rPrChange>
          </w:rPr>
          <w:delText>698</w:delText>
        </w:r>
      </w:del>
      <w:ins w:id="498" w:author="Wisch, Julie" w:date="2022-09-28T14:50:00Z">
        <w:r w:rsidR="00A901F5" w:rsidRPr="00D03637">
          <w:rPr>
            <w:rFonts w:ascii="Times New Roman" w:hAnsi="Times New Roman" w:cs="Times New Roman"/>
            <w:sz w:val="24"/>
            <w:szCs w:val="24"/>
            <w:rPrChange w:id="499" w:author="Wisch, Julie" w:date="2022-10-17T09:14:00Z">
              <w:rPr>
                <w:rFonts w:ascii="Times New Roman" w:hAnsi="Times New Roman" w:cs="Times New Roman"/>
                <w:sz w:val="24"/>
                <w:szCs w:val="24"/>
              </w:rPr>
            </w:rPrChange>
          </w:rPr>
          <w:t>952</w:t>
        </w:r>
      </w:ins>
      <w:r w:rsidR="007D3BB0" w:rsidRPr="00D03637">
        <w:rPr>
          <w:rFonts w:ascii="Times New Roman" w:hAnsi="Times New Roman" w:cs="Times New Roman"/>
          <w:sz w:val="24"/>
          <w:szCs w:val="24"/>
          <w:rPrChange w:id="500" w:author="Wisch, Julie" w:date="2022-10-17T09:14:00Z">
            <w:rPr>
              <w:rFonts w:ascii="Times New Roman" w:hAnsi="Times New Roman" w:cs="Times New Roman"/>
              <w:sz w:val="24"/>
              <w:szCs w:val="24"/>
            </w:rPr>
          </w:rPrChange>
        </w:rPr>
        <w:t>).</w:t>
      </w:r>
      <w:r w:rsidR="000D7C65" w:rsidRPr="00D03637">
        <w:rPr>
          <w:rFonts w:ascii="Times New Roman" w:hAnsi="Times New Roman" w:cs="Times New Roman"/>
          <w:sz w:val="24"/>
          <w:szCs w:val="24"/>
          <w:rPrChange w:id="501" w:author="Wisch, Julie" w:date="2022-10-17T09:14:00Z">
            <w:rPr>
              <w:rFonts w:ascii="Times New Roman" w:hAnsi="Times New Roman" w:cs="Times New Roman"/>
              <w:sz w:val="24"/>
              <w:szCs w:val="24"/>
            </w:rPr>
          </w:rPrChange>
        </w:rPr>
        <w:t xml:space="preserve"> </w:t>
      </w:r>
    </w:p>
    <w:p w14:paraId="3E2F3954" w14:textId="4FF8A9AF" w:rsidR="00DC2C96" w:rsidRPr="00D03637" w:rsidRDefault="00361BC0" w:rsidP="00DC2C96">
      <w:pPr>
        <w:rPr>
          <w:rFonts w:ascii="Times New Roman" w:hAnsi="Times New Roman" w:cs="Times New Roman"/>
          <w:color w:val="000000"/>
          <w:sz w:val="24"/>
          <w:szCs w:val="24"/>
          <w:rPrChange w:id="502" w:author="Wisch, Julie" w:date="2022-10-17T09:14:00Z">
            <w:rPr>
              <w:rFonts w:ascii="Times New Roman" w:hAnsi="Times New Roman" w:cs="Times New Roman"/>
              <w:color w:val="000000"/>
              <w:sz w:val="24"/>
              <w:szCs w:val="24"/>
            </w:rPr>
          </w:rPrChange>
        </w:rPr>
      </w:pPr>
      <w:r w:rsidRPr="00D03637">
        <w:rPr>
          <w:rFonts w:ascii="Times New Roman" w:hAnsi="Times New Roman" w:cs="Times New Roman"/>
          <w:sz w:val="24"/>
          <w:szCs w:val="24"/>
          <w:rPrChange w:id="503" w:author="Wisch, Julie" w:date="2022-10-17T09:14:00Z">
            <w:rPr>
              <w:rFonts w:ascii="Times New Roman" w:hAnsi="Times New Roman" w:cs="Times New Roman"/>
              <w:sz w:val="24"/>
              <w:szCs w:val="24"/>
            </w:rPr>
          </w:rPrChange>
        </w:rPr>
        <w:t xml:space="preserve">Conclusions: </w:t>
      </w:r>
      <w:r w:rsidR="00DC2C96" w:rsidRPr="00D03637">
        <w:rPr>
          <w:rFonts w:ascii="Times New Roman" w:hAnsi="Times New Roman" w:cs="Times New Roman"/>
          <w:color w:val="000000"/>
          <w:sz w:val="24"/>
          <w:szCs w:val="24"/>
          <w:rPrChange w:id="504" w:author="Wisch, Julie" w:date="2022-10-17T09:14:00Z">
            <w:rPr>
              <w:rFonts w:ascii="Times New Roman" w:hAnsi="Times New Roman" w:cs="Times New Roman"/>
              <w:color w:val="000000"/>
              <w:sz w:val="24"/>
              <w:szCs w:val="24"/>
            </w:rPr>
          </w:rPrChange>
        </w:rPr>
        <w:t xml:space="preserve">We highlight heterogeneity in the development of </w:t>
      </w:r>
      <w:r w:rsidR="007D3BB0" w:rsidRPr="00D03637">
        <w:rPr>
          <w:rFonts w:ascii="Times New Roman" w:hAnsi="Times New Roman" w:cs="Times New Roman"/>
          <w:color w:val="000000"/>
          <w:sz w:val="24"/>
          <w:szCs w:val="24"/>
          <w:rPrChange w:id="505" w:author="Wisch, Julie" w:date="2022-10-17T09:14:00Z">
            <w:rPr>
              <w:rFonts w:ascii="Times New Roman" w:hAnsi="Times New Roman" w:cs="Times New Roman"/>
              <w:color w:val="000000"/>
              <w:sz w:val="24"/>
              <w:szCs w:val="24"/>
            </w:rPr>
          </w:rPrChange>
        </w:rPr>
        <w:t>AD</w:t>
      </w:r>
      <w:r w:rsidR="00DC2C96" w:rsidRPr="00D03637">
        <w:rPr>
          <w:rFonts w:ascii="Times New Roman" w:hAnsi="Times New Roman" w:cs="Times New Roman"/>
          <w:color w:val="000000"/>
          <w:sz w:val="24"/>
          <w:szCs w:val="24"/>
          <w:rPrChange w:id="506" w:author="Wisch, Julie" w:date="2022-10-17T09:14:00Z">
            <w:rPr>
              <w:rFonts w:ascii="Times New Roman" w:hAnsi="Times New Roman" w:cs="Times New Roman"/>
              <w:color w:val="000000"/>
              <w:sz w:val="24"/>
              <w:szCs w:val="24"/>
            </w:rPr>
          </w:rPrChange>
        </w:rPr>
        <w:t xml:space="preserve"> </w:t>
      </w:r>
      <w:r w:rsidR="00B563A2" w:rsidRPr="00D03637">
        <w:rPr>
          <w:rFonts w:ascii="Times New Roman" w:hAnsi="Times New Roman" w:cs="Times New Roman"/>
          <w:color w:val="000000"/>
          <w:sz w:val="24"/>
          <w:szCs w:val="24"/>
          <w:rPrChange w:id="507" w:author="Wisch, Julie" w:date="2022-10-17T09:14:00Z">
            <w:rPr>
              <w:rFonts w:ascii="Times New Roman" w:hAnsi="Times New Roman" w:cs="Times New Roman"/>
              <w:color w:val="000000"/>
              <w:sz w:val="24"/>
              <w:szCs w:val="24"/>
            </w:rPr>
          </w:rPrChange>
        </w:rPr>
        <w:t>biomarkers</w:t>
      </w:r>
      <w:r w:rsidR="00DC2C96" w:rsidRPr="00D03637">
        <w:rPr>
          <w:rFonts w:ascii="Times New Roman" w:hAnsi="Times New Roman" w:cs="Times New Roman"/>
          <w:color w:val="000000"/>
          <w:sz w:val="24"/>
          <w:szCs w:val="24"/>
          <w:rPrChange w:id="508" w:author="Wisch, Julie" w:date="2022-10-17T09:14:00Z">
            <w:rPr>
              <w:rFonts w:ascii="Times New Roman" w:hAnsi="Times New Roman" w:cs="Times New Roman"/>
              <w:color w:val="000000"/>
              <w:sz w:val="24"/>
              <w:szCs w:val="24"/>
            </w:rPr>
          </w:rPrChange>
        </w:rPr>
        <w:t xml:space="preserve"> in cognitively normal individuals. </w:t>
      </w:r>
      <w:r w:rsidR="00B563A2" w:rsidRPr="00D03637">
        <w:rPr>
          <w:rFonts w:ascii="Times New Roman" w:hAnsi="Times New Roman" w:cs="Times New Roman"/>
          <w:color w:val="000000"/>
          <w:sz w:val="24"/>
          <w:szCs w:val="24"/>
          <w:rPrChange w:id="509" w:author="Wisch, Julie" w:date="2022-10-17T09:14:00Z">
            <w:rPr>
              <w:rFonts w:ascii="Times New Roman" w:hAnsi="Times New Roman" w:cs="Times New Roman"/>
              <w:color w:val="000000"/>
              <w:sz w:val="24"/>
              <w:szCs w:val="24"/>
            </w:rPr>
          </w:rPrChange>
        </w:rPr>
        <w:t>We identif</w:t>
      </w:r>
      <w:r w:rsidR="00513187" w:rsidRPr="00D03637">
        <w:rPr>
          <w:rFonts w:ascii="Times New Roman" w:hAnsi="Times New Roman" w:cs="Times New Roman"/>
          <w:color w:val="000000"/>
          <w:sz w:val="24"/>
          <w:szCs w:val="24"/>
          <w:rPrChange w:id="510" w:author="Wisch, Julie" w:date="2022-10-17T09:14:00Z">
            <w:rPr>
              <w:rFonts w:ascii="Times New Roman" w:hAnsi="Times New Roman" w:cs="Times New Roman"/>
              <w:color w:val="000000"/>
              <w:sz w:val="24"/>
              <w:szCs w:val="24"/>
            </w:rPr>
          </w:rPrChange>
        </w:rPr>
        <w:t>ied</w:t>
      </w:r>
      <w:r w:rsidR="00B563A2" w:rsidRPr="00D03637">
        <w:rPr>
          <w:rFonts w:ascii="Times New Roman" w:hAnsi="Times New Roman" w:cs="Times New Roman"/>
          <w:color w:val="000000"/>
          <w:sz w:val="24"/>
          <w:szCs w:val="24"/>
          <w:rPrChange w:id="511" w:author="Wisch, Julie" w:date="2022-10-17T09:14:00Z">
            <w:rPr>
              <w:rFonts w:ascii="Times New Roman" w:hAnsi="Times New Roman" w:cs="Times New Roman"/>
              <w:color w:val="000000"/>
              <w:sz w:val="24"/>
              <w:szCs w:val="24"/>
            </w:rPr>
          </w:rPrChange>
        </w:rPr>
        <w:t xml:space="preserve"> </w:t>
      </w:r>
      <w:r w:rsidR="002C05DF" w:rsidRPr="00D03637">
        <w:rPr>
          <w:rFonts w:ascii="Times New Roman" w:hAnsi="Times New Roman" w:cs="Times New Roman"/>
          <w:color w:val="000000"/>
          <w:sz w:val="24"/>
          <w:szCs w:val="24"/>
          <w:rPrChange w:id="512" w:author="Wisch, Julie" w:date="2022-10-17T09:14:00Z">
            <w:rPr>
              <w:rFonts w:ascii="Times New Roman" w:hAnsi="Times New Roman" w:cs="Times New Roman"/>
              <w:color w:val="000000"/>
              <w:sz w:val="24"/>
              <w:szCs w:val="24"/>
            </w:rPr>
          </w:rPrChange>
        </w:rPr>
        <w:t xml:space="preserve">some </w:t>
      </w:r>
      <w:r w:rsidR="00513187" w:rsidRPr="00D03637">
        <w:rPr>
          <w:rFonts w:ascii="Times New Roman" w:hAnsi="Times New Roman" w:cs="Times New Roman"/>
          <w:color w:val="000000"/>
          <w:sz w:val="24"/>
          <w:szCs w:val="24"/>
          <w:rPrChange w:id="513" w:author="Wisch, Julie" w:date="2022-10-17T09:14:00Z">
            <w:rPr>
              <w:rFonts w:ascii="Times New Roman" w:hAnsi="Times New Roman" w:cs="Times New Roman"/>
              <w:color w:val="000000"/>
              <w:sz w:val="24"/>
              <w:szCs w:val="24"/>
            </w:rPr>
          </w:rPrChange>
        </w:rPr>
        <w:t xml:space="preserve">individuals </w:t>
      </w:r>
      <w:r w:rsidR="00B563A2" w:rsidRPr="00D03637">
        <w:rPr>
          <w:rFonts w:ascii="Times New Roman" w:hAnsi="Times New Roman" w:cs="Times New Roman"/>
          <w:color w:val="000000"/>
          <w:sz w:val="24"/>
          <w:szCs w:val="24"/>
          <w:rPrChange w:id="514" w:author="Wisch, Julie" w:date="2022-10-17T09:14:00Z">
            <w:rPr>
              <w:rFonts w:ascii="Times New Roman" w:hAnsi="Times New Roman" w:cs="Times New Roman"/>
              <w:color w:val="000000"/>
              <w:sz w:val="24"/>
              <w:szCs w:val="24"/>
            </w:rPr>
          </w:rPrChange>
        </w:rPr>
        <w:t>who</w:t>
      </w:r>
      <w:r w:rsidR="00513187" w:rsidRPr="00D03637">
        <w:rPr>
          <w:rFonts w:ascii="Times New Roman" w:hAnsi="Times New Roman" w:cs="Times New Roman"/>
          <w:color w:val="000000"/>
          <w:sz w:val="24"/>
          <w:szCs w:val="24"/>
          <w:rPrChange w:id="515" w:author="Wisch, Julie" w:date="2022-10-17T09:14:00Z">
            <w:rPr>
              <w:rFonts w:ascii="Times New Roman" w:hAnsi="Times New Roman" w:cs="Times New Roman"/>
              <w:color w:val="000000"/>
              <w:sz w:val="24"/>
              <w:szCs w:val="24"/>
            </w:rPr>
          </w:rPrChange>
        </w:rPr>
        <w:t xml:space="preserve"> became </w:t>
      </w:r>
      <w:del w:id="516" w:author="Wisch, Julie" w:date="2022-09-28T14:51:00Z">
        <w:r w:rsidR="00513187" w:rsidRPr="00D03637" w:rsidDel="00A901F5">
          <w:rPr>
            <w:rFonts w:ascii="Times New Roman" w:hAnsi="Times New Roman" w:cs="Times New Roman"/>
            <w:color w:val="000000"/>
            <w:sz w:val="24"/>
            <w:szCs w:val="24"/>
            <w:rPrChange w:id="517" w:author="Wisch, Julie" w:date="2022-10-17T09:14:00Z">
              <w:rPr>
                <w:rFonts w:ascii="Times New Roman" w:hAnsi="Times New Roman" w:cs="Times New Roman"/>
                <w:color w:val="000000"/>
                <w:sz w:val="24"/>
                <w:szCs w:val="24"/>
              </w:rPr>
            </w:rPrChange>
          </w:rPr>
          <w:delText>AD Biomarker Positive</w:delText>
        </w:r>
      </w:del>
      <w:ins w:id="518" w:author="Wisch, Julie" w:date="2022-09-28T14:51:00Z">
        <w:r w:rsidR="00A901F5" w:rsidRPr="00D03637">
          <w:rPr>
            <w:rFonts w:ascii="Times New Roman" w:hAnsi="Times New Roman" w:cs="Times New Roman"/>
            <w:color w:val="000000"/>
            <w:sz w:val="24"/>
            <w:szCs w:val="24"/>
            <w:rPrChange w:id="519" w:author="Wisch, Julie" w:date="2022-10-17T09:14:00Z">
              <w:rPr>
                <w:rFonts w:ascii="Times New Roman" w:hAnsi="Times New Roman" w:cs="Times New Roman"/>
                <w:color w:val="000000"/>
                <w:sz w:val="24"/>
                <w:szCs w:val="24"/>
              </w:rPr>
            </w:rPrChange>
          </w:rPr>
          <w:t>amyloid</w:t>
        </w:r>
      </w:ins>
      <w:r w:rsidR="00513187" w:rsidRPr="00D03637">
        <w:rPr>
          <w:rFonts w:ascii="Times New Roman" w:hAnsi="Times New Roman" w:cs="Times New Roman"/>
          <w:color w:val="000000"/>
          <w:sz w:val="24"/>
          <w:szCs w:val="24"/>
          <w:rPrChange w:id="520" w:author="Wisch, Julie" w:date="2022-10-17T09:14:00Z">
            <w:rPr>
              <w:rFonts w:ascii="Times New Roman" w:hAnsi="Times New Roman" w:cs="Times New Roman"/>
              <w:color w:val="000000"/>
              <w:sz w:val="24"/>
              <w:szCs w:val="24"/>
            </w:rPr>
          </w:rPrChange>
        </w:rPr>
        <w:t xml:space="preserve"> </w:t>
      </w:r>
      <w:ins w:id="521" w:author="Wisch, Julie" w:date="2022-09-28T14:51:00Z">
        <w:r w:rsidR="00A901F5" w:rsidRPr="00D03637">
          <w:rPr>
            <w:rFonts w:ascii="Times New Roman" w:hAnsi="Times New Roman" w:cs="Times New Roman"/>
            <w:color w:val="000000"/>
            <w:sz w:val="24"/>
            <w:szCs w:val="24"/>
            <w:rPrChange w:id="522" w:author="Wisch, Julie" w:date="2022-10-17T09:14:00Z">
              <w:rPr>
                <w:rFonts w:ascii="Times New Roman" w:hAnsi="Times New Roman" w:cs="Times New Roman"/>
                <w:color w:val="000000"/>
                <w:sz w:val="24"/>
                <w:szCs w:val="24"/>
              </w:rPr>
            </w:rPrChange>
          </w:rPr>
          <w:t xml:space="preserve">positive </w:t>
        </w:r>
      </w:ins>
      <w:r w:rsidR="00B563A2" w:rsidRPr="00D03637">
        <w:rPr>
          <w:rFonts w:ascii="Times New Roman" w:hAnsi="Times New Roman" w:cs="Times New Roman"/>
          <w:color w:val="000000"/>
          <w:sz w:val="24"/>
          <w:szCs w:val="24"/>
          <w:rPrChange w:id="523" w:author="Wisch, Julie" w:date="2022-10-17T09:14:00Z">
            <w:rPr>
              <w:rFonts w:ascii="Times New Roman" w:hAnsi="Times New Roman" w:cs="Times New Roman"/>
              <w:color w:val="000000"/>
              <w:sz w:val="24"/>
              <w:szCs w:val="24"/>
            </w:rPr>
          </w:rPrChange>
        </w:rPr>
        <w:t>before age 50. A second group</w:t>
      </w:r>
      <w:r w:rsidR="009F5598" w:rsidRPr="00D03637">
        <w:rPr>
          <w:rFonts w:ascii="Times New Roman" w:hAnsi="Times New Roman" w:cs="Times New Roman"/>
          <w:color w:val="000000"/>
          <w:sz w:val="24"/>
          <w:szCs w:val="24"/>
          <w:rPrChange w:id="524" w:author="Wisch, Julie" w:date="2022-10-17T09:14:00Z">
            <w:rPr>
              <w:rFonts w:ascii="Times New Roman" w:hAnsi="Times New Roman" w:cs="Times New Roman"/>
              <w:color w:val="000000"/>
              <w:sz w:val="24"/>
              <w:szCs w:val="24"/>
            </w:rPr>
          </w:rPrChange>
        </w:rPr>
        <w:t xml:space="preserve">, </w:t>
      </w:r>
      <w:ins w:id="525" w:author="Wisch, Julie" w:date="2022-09-28T14:51:00Z">
        <w:r w:rsidR="00A901F5" w:rsidRPr="00D03637">
          <w:rPr>
            <w:rFonts w:ascii="Times New Roman" w:hAnsi="Times New Roman" w:cs="Times New Roman"/>
            <w:color w:val="000000"/>
            <w:sz w:val="24"/>
            <w:szCs w:val="24"/>
            <w:rPrChange w:id="526" w:author="Wisch, Julie" w:date="2022-10-17T09:14:00Z">
              <w:rPr>
                <w:rFonts w:ascii="Times New Roman" w:hAnsi="Times New Roman" w:cs="Times New Roman"/>
                <w:color w:val="000000"/>
                <w:sz w:val="24"/>
                <w:szCs w:val="24"/>
              </w:rPr>
            </w:rPrChange>
          </w:rPr>
          <w:t xml:space="preserve">Intermediate </w:t>
        </w:r>
      </w:ins>
      <w:r w:rsidR="009F5598" w:rsidRPr="00D03637">
        <w:rPr>
          <w:rFonts w:ascii="Times New Roman" w:hAnsi="Times New Roman" w:cs="Times New Roman"/>
          <w:color w:val="000000"/>
          <w:sz w:val="24"/>
          <w:szCs w:val="24"/>
          <w:rPrChange w:id="527" w:author="Wisch, Julie" w:date="2022-10-17T09:14:00Z">
            <w:rPr>
              <w:rFonts w:ascii="Times New Roman" w:hAnsi="Times New Roman" w:cs="Times New Roman"/>
              <w:color w:val="000000"/>
              <w:sz w:val="24"/>
              <w:szCs w:val="24"/>
            </w:rPr>
          </w:rPrChange>
        </w:rPr>
        <w:t>AD Biomarker</w:t>
      </w:r>
      <w:ins w:id="528" w:author="Wisch, Julie" w:date="2022-09-28T14:51:00Z">
        <w:r w:rsidR="00A901F5" w:rsidRPr="00D03637">
          <w:rPr>
            <w:rFonts w:ascii="Times New Roman" w:hAnsi="Times New Roman" w:cs="Times New Roman"/>
            <w:color w:val="000000"/>
            <w:sz w:val="24"/>
            <w:szCs w:val="24"/>
            <w:rPrChange w:id="529" w:author="Wisch, Julie" w:date="2022-10-17T09:14:00Z">
              <w:rPr>
                <w:rFonts w:ascii="Times New Roman" w:hAnsi="Times New Roman" w:cs="Times New Roman"/>
                <w:color w:val="000000"/>
                <w:sz w:val="24"/>
                <w:szCs w:val="24"/>
              </w:rPr>
            </w:rPrChange>
          </w:rPr>
          <w:t>s</w:t>
        </w:r>
      </w:ins>
      <w:del w:id="530" w:author="Wisch, Julie" w:date="2022-09-28T14:51:00Z">
        <w:r w:rsidR="009F5598" w:rsidRPr="00D03637" w:rsidDel="00A901F5">
          <w:rPr>
            <w:rFonts w:ascii="Times New Roman" w:hAnsi="Times New Roman" w:cs="Times New Roman"/>
            <w:color w:val="000000"/>
            <w:sz w:val="24"/>
            <w:szCs w:val="24"/>
            <w:rPrChange w:id="531" w:author="Wisch, Julie" w:date="2022-10-17T09:14:00Z">
              <w:rPr>
                <w:rFonts w:ascii="Times New Roman" w:hAnsi="Times New Roman" w:cs="Times New Roman"/>
                <w:color w:val="000000"/>
                <w:sz w:val="24"/>
                <w:szCs w:val="24"/>
              </w:rPr>
            </w:rPrChange>
          </w:rPr>
          <w:delText xml:space="preserve"> Intermediate</w:delText>
        </w:r>
      </w:del>
      <w:r w:rsidR="009F5598" w:rsidRPr="00D03637">
        <w:rPr>
          <w:rFonts w:ascii="Times New Roman" w:hAnsi="Times New Roman" w:cs="Times New Roman"/>
          <w:color w:val="000000"/>
          <w:sz w:val="24"/>
          <w:szCs w:val="24"/>
          <w:rPrChange w:id="532" w:author="Wisch, Julie" w:date="2022-10-17T09:14:00Z">
            <w:rPr>
              <w:rFonts w:ascii="Times New Roman" w:hAnsi="Times New Roman" w:cs="Times New Roman"/>
              <w:color w:val="000000"/>
              <w:sz w:val="24"/>
              <w:szCs w:val="24"/>
            </w:rPr>
          </w:rPrChange>
        </w:rPr>
        <w:t>,</w:t>
      </w:r>
      <w:r w:rsidR="00B563A2" w:rsidRPr="00D03637">
        <w:rPr>
          <w:rFonts w:ascii="Times New Roman" w:hAnsi="Times New Roman" w:cs="Times New Roman"/>
          <w:color w:val="000000"/>
          <w:sz w:val="24"/>
          <w:szCs w:val="24"/>
          <w:rPrChange w:id="533" w:author="Wisch, Julie" w:date="2022-10-17T09:14:00Z">
            <w:rPr>
              <w:rFonts w:ascii="Times New Roman" w:hAnsi="Times New Roman" w:cs="Times New Roman"/>
              <w:color w:val="000000"/>
              <w:sz w:val="24"/>
              <w:szCs w:val="24"/>
            </w:rPr>
          </w:rPrChange>
        </w:rPr>
        <w:t xml:space="preserve"> developed </w:t>
      </w:r>
      <w:r w:rsidR="00071C63" w:rsidRPr="00D03637">
        <w:rPr>
          <w:rFonts w:ascii="Times New Roman" w:hAnsi="Times New Roman" w:cs="Times New Roman"/>
          <w:color w:val="000000"/>
          <w:sz w:val="24"/>
          <w:szCs w:val="24"/>
          <w:rPrChange w:id="534" w:author="Wisch, Julie" w:date="2022-10-17T09:14:00Z">
            <w:rPr>
              <w:rFonts w:ascii="Times New Roman" w:hAnsi="Times New Roman" w:cs="Times New Roman"/>
              <w:color w:val="000000"/>
              <w:sz w:val="24"/>
              <w:szCs w:val="24"/>
            </w:rPr>
          </w:rPrChange>
        </w:rPr>
        <w:t>elevated CSF p</w:t>
      </w:r>
      <w:r w:rsidR="00B563A2" w:rsidRPr="00D03637">
        <w:rPr>
          <w:rFonts w:ascii="Times New Roman" w:hAnsi="Times New Roman" w:cs="Times New Roman"/>
          <w:color w:val="000000"/>
          <w:sz w:val="24"/>
          <w:szCs w:val="24"/>
          <w:rPrChange w:id="535" w:author="Wisch, Julie" w:date="2022-10-17T09:14:00Z">
            <w:rPr>
              <w:rFonts w:ascii="Times New Roman" w:hAnsi="Times New Roman" w:cs="Times New Roman"/>
              <w:color w:val="000000"/>
              <w:sz w:val="24"/>
              <w:szCs w:val="24"/>
            </w:rPr>
          </w:rPrChange>
        </w:rPr>
        <w:t>tau</w:t>
      </w:r>
      <w:r w:rsidR="00071C63" w:rsidRPr="00D03637">
        <w:rPr>
          <w:rFonts w:ascii="Times New Roman" w:hAnsi="Times New Roman" w:cs="Times New Roman"/>
          <w:color w:val="000000"/>
          <w:sz w:val="24"/>
          <w:szCs w:val="24"/>
          <w:vertAlign w:val="subscript"/>
          <w:rPrChange w:id="536" w:author="Wisch, Julie" w:date="2022-10-17T09:14:00Z">
            <w:rPr>
              <w:rFonts w:ascii="Times New Roman" w:hAnsi="Times New Roman" w:cs="Times New Roman"/>
              <w:color w:val="000000"/>
              <w:sz w:val="24"/>
              <w:szCs w:val="24"/>
              <w:vertAlign w:val="subscript"/>
            </w:rPr>
          </w:rPrChange>
        </w:rPr>
        <w:t>181</w:t>
      </w:r>
      <w:r w:rsidR="00B563A2" w:rsidRPr="00D03637">
        <w:rPr>
          <w:rFonts w:ascii="Times New Roman" w:hAnsi="Times New Roman" w:cs="Times New Roman"/>
          <w:color w:val="000000"/>
          <w:sz w:val="24"/>
          <w:szCs w:val="24"/>
          <w:rPrChange w:id="537" w:author="Wisch, Julie" w:date="2022-10-17T09:14:00Z">
            <w:rPr>
              <w:rFonts w:ascii="Times New Roman" w:hAnsi="Times New Roman" w:cs="Times New Roman"/>
              <w:color w:val="000000"/>
              <w:sz w:val="24"/>
              <w:szCs w:val="24"/>
            </w:rPr>
          </w:rPrChange>
        </w:rPr>
        <w:t xml:space="preserve"> </w:t>
      </w:r>
      <w:del w:id="538" w:author="Wisch, Julie" w:date="2022-09-28T14:51:00Z">
        <w:r w:rsidR="00B563A2" w:rsidRPr="00D03637" w:rsidDel="00A901F5">
          <w:rPr>
            <w:rFonts w:ascii="Times New Roman" w:hAnsi="Times New Roman" w:cs="Times New Roman"/>
            <w:color w:val="000000"/>
            <w:sz w:val="24"/>
            <w:szCs w:val="24"/>
            <w:rPrChange w:id="539" w:author="Wisch, Julie" w:date="2022-10-17T09:14:00Z">
              <w:rPr>
                <w:rFonts w:ascii="Times New Roman" w:hAnsi="Times New Roman" w:cs="Times New Roman"/>
                <w:color w:val="000000"/>
                <w:sz w:val="24"/>
                <w:szCs w:val="24"/>
              </w:rPr>
            </w:rPrChange>
          </w:rPr>
          <w:delText>in their mid-60’s</w:delText>
        </w:r>
      </w:del>
      <w:ins w:id="540" w:author="Wisch, Julie" w:date="2022-09-28T14:51:00Z">
        <w:r w:rsidR="00A901F5" w:rsidRPr="00D03637">
          <w:rPr>
            <w:rFonts w:ascii="Times New Roman" w:hAnsi="Times New Roman" w:cs="Times New Roman"/>
            <w:color w:val="000000"/>
            <w:sz w:val="24"/>
            <w:szCs w:val="24"/>
            <w:rPrChange w:id="541" w:author="Wisch, Julie" w:date="2022-10-17T09:14:00Z">
              <w:rPr>
                <w:rFonts w:ascii="Times New Roman" w:hAnsi="Times New Roman" w:cs="Times New Roman"/>
                <w:color w:val="000000"/>
                <w:sz w:val="24"/>
                <w:szCs w:val="24"/>
              </w:rPr>
            </w:rPrChange>
          </w:rPr>
          <w:t>significantly</w:t>
        </w:r>
      </w:ins>
      <w:r w:rsidR="00B563A2" w:rsidRPr="00D03637">
        <w:rPr>
          <w:rFonts w:ascii="Times New Roman" w:hAnsi="Times New Roman" w:cs="Times New Roman"/>
          <w:color w:val="000000"/>
          <w:sz w:val="24"/>
          <w:szCs w:val="24"/>
          <w:rPrChange w:id="542" w:author="Wisch, Julie" w:date="2022-10-17T09:14:00Z">
            <w:rPr>
              <w:rFonts w:ascii="Times New Roman" w:hAnsi="Times New Roman" w:cs="Times New Roman"/>
              <w:color w:val="000000"/>
              <w:sz w:val="24"/>
              <w:szCs w:val="24"/>
            </w:rPr>
          </w:rPrChange>
        </w:rPr>
        <w:t xml:space="preserve"> before becoming amyloid positive</w:t>
      </w:r>
      <w:del w:id="543" w:author="Wisch, Julie" w:date="2022-09-28T14:52:00Z">
        <w:r w:rsidR="00B563A2" w:rsidRPr="00D03637" w:rsidDel="00A901F5">
          <w:rPr>
            <w:rFonts w:ascii="Times New Roman" w:hAnsi="Times New Roman" w:cs="Times New Roman"/>
            <w:color w:val="000000"/>
            <w:sz w:val="24"/>
            <w:szCs w:val="24"/>
            <w:rPrChange w:id="544" w:author="Wisch, Julie" w:date="2022-10-17T09:14:00Z">
              <w:rPr>
                <w:rFonts w:ascii="Times New Roman" w:hAnsi="Times New Roman" w:cs="Times New Roman"/>
                <w:color w:val="000000"/>
                <w:sz w:val="24"/>
                <w:szCs w:val="24"/>
              </w:rPr>
            </w:rPrChange>
          </w:rPr>
          <w:delText xml:space="preserve"> in their mid-70’s</w:delText>
        </w:r>
      </w:del>
      <w:r w:rsidR="00B563A2" w:rsidRPr="00D03637">
        <w:rPr>
          <w:rFonts w:ascii="Times New Roman" w:hAnsi="Times New Roman" w:cs="Times New Roman"/>
          <w:color w:val="000000"/>
          <w:sz w:val="24"/>
          <w:szCs w:val="24"/>
          <w:rPrChange w:id="545" w:author="Wisch, Julie" w:date="2022-10-17T09:14:00Z">
            <w:rPr>
              <w:rFonts w:ascii="Times New Roman" w:hAnsi="Times New Roman" w:cs="Times New Roman"/>
              <w:color w:val="000000"/>
              <w:sz w:val="24"/>
              <w:szCs w:val="24"/>
            </w:rPr>
          </w:rPrChange>
        </w:rPr>
        <w:t xml:space="preserve">. A third group </w:t>
      </w:r>
      <w:r w:rsidR="009F5598" w:rsidRPr="00D03637">
        <w:rPr>
          <w:rFonts w:ascii="Times New Roman" w:hAnsi="Times New Roman" w:cs="Times New Roman"/>
          <w:color w:val="000000"/>
          <w:sz w:val="24"/>
          <w:szCs w:val="24"/>
          <w:rPrChange w:id="546" w:author="Wisch, Julie" w:date="2022-10-17T09:14:00Z">
            <w:rPr>
              <w:rFonts w:ascii="Times New Roman" w:hAnsi="Times New Roman" w:cs="Times New Roman"/>
              <w:color w:val="000000"/>
              <w:sz w:val="24"/>
              <w:szCs w:val="24"/>
            </w:rPr>
          </w:rPrChange>
        </w:rPr>
        <w:t xml:space="preserve">were </w:t>
      </w:r>
      <w:r w:rsidR="00071C63" w:rsidRPr="00D03637">
        <w:rPr>
          <w:rFonts w:ascii="Times New Roman" w:hAnsi="Times New Roman" w:cs="Times New Roman"/>
          <w:color w:val="000000"/>
          <w:sz w:val="24"/>
          <w:szCs w:val="24"/>
          <w:rPrChange w:id="547" w:author="Wisch, Julie" w:date="2022-10-17T09:14:00Z">
            <w:rPr>
              <w:rFonts w:ascii="Times New Roman" w:hAnsi="Times New Roman" w:cs="Times New Roman"/>
              <w:color w:val="000000"/>
              <w:sz w:val="24"/>
              <w:szCs w:val="24"/>
            </w:rPr>
          </w:rPrChange>
        </w:rPr>
        <w:t xml:space="preserve">AD </w:t>
      </w:r>
      <w:r w:rsidR="009F5598" w:rsidRPr="00D03637">
        <w:rPr>
          <w:rFonts w:ascii="Times New Roman" w:hAnsi="Times New Roman" w:cs="Times New Roman"/>
          <w:color w:val="000000"/>
          <w:sz w:val="24"/>
          <w:szCs w:val="24"/>
          <w:rPrChange w:id="548" w:author="Wisch, Julie" w:date="2022-10-17T09:14:00Z">
            <w:rPr>
              <w:rFonts w:ascii="Times New Roman" w:hAnsi="Times New Roman" w:cs="Times New Roman"/>
              <w:color w:val="000000"/>
              <w:sz w:val="24"/>
              <w:szCs w:val="24"/>
            </w:rPr>
          </w:rPrChange>
        </w:rPr>
        <w:t>Biomarker N</w:t>
      </w:r>
      <w:r w:rsidR="00071C63" w:rsidRPr="00D03637">
        <w:rPr>
          <w:rFonts w:ascii="Times New Roman" w:hAnsi="Times New Roman" w:cs="Times New Roman"/>
          <w:color w:val="000000"/>
          <w:sz w:val="24"/>
          <w:szCs w:val="24"/>
          <w:rPrChange w:id="549" w:author="Wisch, Julie" w:date="2022-10-17T09:14:00Z">
            <w:rPr>
              <w:rFonts w:ascii="Times New Roman" w:hAnsi="Times New Roman" w:cs="Times New Roman"/>
              <w:color w:val="000000"/>
              <w:sz w:val="24"/>
              <w:szCs w:val="24"/>
            </w:rPr>
          </w:rPrChange>
        </w:rPr>
        <w:t>egativ</w:t>
      </w:r>
      <w:r w:rsidR="009F5598" w:rsidRPr="00D03637">
        <w:rPr>
          <w:rFonts w:ascii="Times New Roman" w:hAnsi="Times New Roman" w:cs="Times New Roman"/>
          <w:color w:val="000000"/>
          <w:sz w:val="24"/>
          <w:szCs w:val="24"/>
          <w:rPrChange w:id="550" w:author="Wisch, Julie" w:date="2022-10-17T09:14:00Z">
            <w:rPr>
              <w:rFonts w:ascii="Times New Roman" w:hAnsi="Times New Roman" w:cs="Times New Roman"/>
              <w:color w:val="000000"/>
              <w:sz w:val="24"/>
              <w:szCs w:val="24"/>
            </w:rPr>
          </w:rPrChange>
        </w:rPr>
        <w:t>e over repeated testing</w:t>
      </w:r>
      <w:r w:rsidR="00B563A2" w:rsidRPr="00D03637">
        <w:rPr>
          <w:rFonts w:ascii="Times New Roman" w:hAnsi="Times New Roman" w:cs="Times New Roman"/>
          <w:color w:val="000000"/>
          <w:sz w:val="24"/>
          <w:szCs w:val="24"/>
          <w:rPrChange w:id="551" w:author="Wisch, Julie" w:date="2022-10-17T09:14:00Z">
            <w:rPr>
              <w:rFonts w:ascii="Times New Roman" w:hAnsi="Times New Roman" w:cs="Times New Roman"/>
              <w:color w:val="000000"/>
              <w:sz w:val="24"/>
              <w:szCs w:val="24"/>
            </w:rPr>
          </w:rPrChange>
        </w:rPr>
        <w:t xml:space="preserve">. </w:t>
      </w:r>
      <w:r w:rsidR="009F5598" w:rsidRPr="00D03637">
        <w:rPr>
          <w:rFonts w:ascii="Times New Roman" w:hAnsi="Times New Roman" w:cs="Times New Roman"/>
          <w:color w:val="000000"/>
          <w:sz w:val="24"/>
          <w:szCs w:val="24"/>
          <w:rPrChange w:id="552" w:author="Wisch, Julie" w:date="2022-10-17T09:14:00Z">
            <w:rPr>
              <w:rFonts w:ascii="Times New Roman" w:hAnsi="Times New Roman" w:cs="Times New Roman"/>
              <w:color w:val="000000"/>
              <w:sz w:val="24"/>
              <w:szCs w:val="24"/>
            </w:rPr>
          </w:rPrChange>
        </w:rPr>
        <w:t xml:space="preserve">Our </w:t>
      </w:r>
      <w:r w:rsidR="00B563A2" w:rsidRPr="00D03637">
        <w:rPr>
          <w:rFonts w:ascii="Times New Roman" w:hAnsi="Times New Roman" w:cs="Times New Roman"/>
          <w:color w:val="000000"/>
          <w:sz w:val="24"/>
          <w:szCs w:val="24"/>
          <w:rPrChange w:id="553" w:author="Wisch, Julie" w:date="2022-10-17T09:14:00Z">
            <w:rPr>
              <w:rFonts w:ascii="Times New Roman" w:hAnsi="Times New Roman" w:cs="Times New Roman"/>
              <w:color w:val="000000"/>
              <w:sz w:val="24"/>
              <w:szCs w:val="24"/>
            </w:rPr>
          </w:rPrChange>
        </w:rPr>
        <w:t xml:space="preserve">results could influence </w:t>
      </w:r>
      <w:r w:rsidR="009F5598" w:rsidRPr="00D03637">
        <w:rPr>
          <w:rFonts w:ascii="Times New Roman" w:hAnsi="Times New Roman" w:cs="Times New Roman"/>
          <w:color w:val="000000"/>
          <w:sz w:val="24"/>
          <w:szCs w:val="24"/>
          <w:rPrChange w:id="554" w:author="Wisch, Julie" w:date="2022-10-17T09:14:00Z">
            <w:rPr>
              <w:rFonts w:ascii="Times New Roman" w:hAnsi="Times New Roman" w:cs="Times New Roman"/>
              <w:color w:val="000000"/>
              <w:sz w:val="24"/>
              <w:szCs w:val="24"/>
            </w:rPr>
          </w:rPrChange>
        </w:rPr>
        <w:t xml:space="preserve">the </w:t>
      </w:r>
      <w:r w:rsidR="00B563A2" w:rsidRPr="00D03637">
        <w:rPr>
          <w:rFonts w:ascii="Times New Roman" w:hAnsi="Times New Roman" w:cs="Times New Roman"/>
          <w:color w:val="000000"/>
          <w:sz w:val="24"/>
          <w:szCs w:val="24"/>
          <w:rPrChange w:id="555" w:author="Wisch, Julie" w:date="2022-10-17T09:14:00Z">
            <w:rPr>
              <w:rFonts w:ascii="Times New Roman" w:hAnsi="Times New Roman" w:cs="Times New Roman"/>
              <w:color w:val="000000"/>
              <w:sz w:val="24"/>
              <w:szCs w:val="24"/>
            </w:rPr>
          </w:rPrChange>
        </w:rPr>
        <w:t>selection of</w:t>
      </w:r>
      <w:r w:rsidR="009F5598" w:rsidRPr="00D03637">
        <w:rPr>
          <w:rFonts w:ascii="Times New Roman" w:hAnsi="Times New Roman" w:cs="Times New Roman"/>
          <w:color w:val="000000"/>
          <w:sz w:val="24"/>
          <w:szCs w:val="24"/>
          <w:rPrChange w:id="556" w:author="Wisch, Julie" w:date="2022-10-17T09:14:00Z">
            <w:rPr>
              <w:rFonts w:ascii="Times New Roman" w:hAnsi="Times New Roman" w:cs="Times New Roman"/>
              <w:color w:val="000000"/>
              <w:sz w:val="24"/>
              <w:szCs w:val="24"/>
            </w:rPr>
          </w:rPrChange>
        </w:rPr>
        <w:t xml:space="preserve"> participants for specific</w:t>
      </w:r>
      <w:r w:rsidR="00B563A2" w:rsidRPr="00D03637">
        <w:rPr>
          <w:rFonts w:ascii="Times New Roman" w:hAnsi="Times New Roman" w:cs="Times New Roman"/>
          <w:color w:val="000000"/>
          <w:sz w:val="24"/>
          <w:szCs w:val="24"/>
          <w:rPrChange w:id="557" w:author="Wisch, Julie" w:date="2022-10-17T09:14:00Z">
            <w:rPr>
              <w:rFonts w:ascii="Times New Roman" w:hAnsi="Times New Roman" w:cs="Times New Roman"/>
              <w:color w:val="000000"/>
              <w:sz w:val="24"/>
              <w:szCs w:val="24"/>
            </w:rPr>
          </w:rPrChange>
        </w:rPr>
        <w:t xml:space="preserve"> treatments </w:t>
      </w:r>
      <w:r w:rsidR="009F5598" w:rsidRPr="00D03637">
        <w:rPr>
          <w:rFonts w:ascii="Times New Roman" w:hAnsi="Times New Roman" w:cs="Times New Roman"/>
          <w:color w:val="000000"/>
          <w:sz w:val="24"/>
          <w:szCs w:val="24"/>
          <w:rPrChange w:id="558" w:author="Wisch, Julie" w:date="2022-10-17T09:14:00Z">
            <w:rPr>
              <w:rFonts w:ascii="Times New Roman" w:hAnsi="Times New Roman" w:cs="Times New Roman"/>
              <w:color w:val="000000"/>
              <w:sz w:val="24"/>
              <w:szCs w:val="24"/>
            </w:rPr>
          </w:rPrChange>
        </w:rPr>
        <w:t>(e.g.</w:t>
      </w:r>
      <w:r w:rsidR="00B563A2" w:rsidRPr="00D03637">
        <w:rPr>
          <w:rFonts w:ascii="Times New Roman" w:hAnsi="Times New Roman" w:cs="Times New Roman"/>
          <w:color w:val="000000"/>
          <w:sz w:val="24"/>
          <w:szCs w:val="24"/>
          <w:rPrChange w:id="559" w:author="Wisch, Julie" w:date="2022-10-17T09:14:00Z">
            <w:rPr>
              <w:rFonts w:ascii="Times New Roman" w:hAnsi="Times New Roman" w:cs="Times New Roman"/>
              <w:color w:val="000000"/>
              <w:sz w:val="24"/>
              <w:szCs w:val="24"/>
            </w:rPr>
          </w:rPrChange>
        </w:rPr>
        <w:t xml:space="preserve"> amyloid-reducing vs. other agents</w:t>
      </w:r>
      <w:r w:rsidR="009F5598" w:rsidRPr="00D03637">
        <w:rPr>
          <w:rFonts w:ascii="Times New Roman" w:hAnsi="Times New Roman" w:cs="Times New Roman"/>
          <w:color w:val="000000"/>
          <w:sz w:val="24"/>
          <w:szCs w:val="24"/>
          <w:rPrChange w:id="560" w:author="Wisch, Julie" w:date="2022-10-17T09:14:00Z">
            <w:rPr>
              <w:rFonts w:ascii="Times New Roman" w:hAnsi="Times New Roman" w:cs="Times New Roman"/>
              <w:color w:val="000000"/>
              <w:sz w:val="24"/>
              <w:szCs w:val="24"/>
            </w:rPr>
          </w:rPrChange>
        </w:rPr>
        <w:t>)</w:t>
      </w:r>
      <w:r w:rsidR="00B563A2" w:rsidRPr="00D03637">
        <w:rPr>
          <w:rFonts w:ascii="Times New Roman" w:hAnsi="Times New Roman" w:cs="Times New Roman"/>
          <w:color w:val="000000"/>
          <w:sz w:val="24"/>
          <w:szCs w:val="24"/>
          <w:rPrChange w:id="561" w:author="Wisch, Julie" w:date="2022-10-17T09:14:00Z">
            <w:rPr>
              <w:rFonts w:ascii="Times New Roman" w:hAnsi="Times New Roman" w:cs="Times New Roman"/>
              <w:color w:val="000000"/>
              <w:sz w:val="24"/>
              <w:szCs w:val="24"/>
            </w:rPr>
          </w:rPrChange>
        </w:rPr>
        <w:t xml:space="preserve"> in clinical trials. </w:t>
      </w:r>
      <w:r w:rsidR="00702219" w:rsidRPr="00D03637">
        <w:rPr>
          <w:rFonts w:ascii="Times New Roman" w:hAnsi="Times New Roman" w:cs="Times New Roman"/>
          <w:color w:val="000000"/>
          <w:sz w:val="24"/>
          <w:szCs w:val="24"/>
          <w:rPrChange w:id="562" w:author="Wisch, Julie" w:date="2022-10-17T09:14:00Z">
            <w:rPr>
              <w:rFonts w:ascii="Times New Roman" w:hAnsi="Times New Roman" w:cs="Times New Roman"/>
              <w:color w:val="000000"/>
              <w:sz w:val="24"/>
              <w:szCs w:val="24"/>
            </w:rPr>
          </w:rPrChange>
        </w:rPr>
        <w:t xml:space="preserve"> </w:t>
      </w:r>
      <w:r w:rsidR="00B563A2" w:rsidRPr="00D03637">
        <w:rPr>
          <w:rFonts w:ascii="Times New Roman" w:hAnsi="Times New Roman" w:cs="Times New Roman"/>
          <w:color w:val="000000"/>
          <w:sz w:val="24"/>
          <w:szCs w:val="24"/>
          <w:rPrChange w:id="563" w:author="Wisch, Julie" w:date="2022-10-17T09:14:00Z">
            <w:rPr>
              <w:rFonts w:ascii="Times New Roman" w:hAnsi="Times New Roman" w:cs="Times New Roman"/>
              <w:color w:val="000000"/>
              <w:sz w:val="24"/>
              <w:szCs w:val="24"/>
            </w:rPr>
          </w:rPrChange>
        </w:rPr>
        <w:t>CSF proteome</w:t>
      </w:r>
      <w:r w:rsidR="00DC2C96" w:rsidRPr="00D03637">
        <w:rPr>
          <w:rFonts w:ascii="Times New Roman" w:hAnsi="Times New Roman" w:cs="Times New Roman"/>
          <w:color w:val="000000"/>
          <w:sz w:val="24"/>
          <w:szCs w:val="24"/>
          <w:rPrChange w:id="564" w:author="Wisch, Julie" w:date="2022-10-17T09:14:00Z">
            <w:rPr>
              <w:rFonts w:ascii="Times New Roman" w:hAnsi="Times New Roman" w:cs="Times New Roman"/>
              <w:color w:val="000000"/>
              <w:sz w:val="24"/>
              <w:szCs w:val="24"/>
            </w:rPr>
          </w:rPrChange>
        </w:rPr>
        <w:t xml:space="preserve"> analysis highlight</w:t>
      </w:r>
      <w:r w:rsidR="009F5598" w:rsidRPr="00D03637">
        <w:rPr>
          <w:rFonts w:ascii="Times New Roman" w:hAnsi="Times New Roman" w:cs="Times New Roman"/>
          <w:color w:val="000000"/>
          <w:sz w:val="24"/>
          <w:szCs w:val="24"/>
          <w:rPrChange w:id="565" w:author="Wisch, Julie" w:date="2022-10-17T09:14:00Z">
            <w:rPr>
              <w:rFonts w:ascii="Times New Roman" w:hAnsi="Times New Roman" w:cs="Times New Roman"/>
              <w:color w:val="000000"/>
              <w:sz w:val="24"/>
              <w:szCs w:val="24"/>
            </w:rPr>
          </w:rPrChange>
        </w:rPr>
        <w:t>ed</w:t>
      </w:r>
      <w:r w:rsidR="00DC2C96" w:rsidRPr="00D03637">
        <w:rPr>
          <w:rFonts w:ascii="Times New Roman" w:hAnsi="Times New Roman" w:cs="Times New Roman"/>
          <w:color w:val="000000"/>
          <w:sz w:val="24"/>
          <w:szCs w:val="24"/>
          <w:rPrChange w:id="566" w:author="Wisch, Julie" w:date="2022-10-17T09:14:00Z">
            <w:rPr>
              <w:rFonts w:ascii="Times New Roman" w:hAnsi="Times New Roman" w:cs="Times New Roman"/>
              <w:color w:val="000000"/>
              <w:sz w:val="24"/>
              <w:szCs w:val="24"/>
            </w:rPr>
          </w:rPrChange>
        </w:rPr>
        <w:t xml:space="preserve"> </w:t>
      </w:r>
      <w:r w:rsidR="009F5598" w:rsidRPr="00D03637">
        <w:rPr>
          <w:rFonts w:ascii="Times New Roman" w:hAnsi="Times New Roman" w:cs="Times New Roman"/>
          <w:color w:val="000000"/>
          <w:sz w:val="24"/>
          <w:szCs w:val="24"/>
          <w:rPrChange w:id="567" w:author="Wisch, Julie" w:date="2022-10-17T09:14:00Z">
            <w:rPr>
              <w:rFonts w:ascii="Times New Roman" w:hAnsi="Times New Roman" w:cs="Times New Roman"/>
              <w:color w:val="000000"/>
              <w:sz w:val="24"/>
              <w:szCs w:val="24"/>
            </w:rPr>
          </w:rPrChange>
        </w:rPr>
        <w:t xml:space="preserve">additional </w:t>
      </w:r>
      <w:r w:rsidR="00DC2C96" w:rsidRPr="00D03637">
        <w:rPr>
          <w:rFonts w:ascii="Times New Roman" w:hAnsi="Times New Roman" w:cs="Times New Roman"/>
          <w:color w:val="000000"/>
          <w:sz w:val="24"/>
          <w:szCs w:val="24"/>
          <w:rPrChange w:id="568" w:author="Wisch, Julie" w:date="2022-10-17T09:14:00Z">
            <w:rPr>
              <w:rFonts w:ascii="Times New Roman" w:hAnsi="Times New Roman" w:cs="Times New Roman"/>
              <w:color w:val="000000"/>
              <w:sz w:val="24"/>
              <w:szCs w:val="24"/>
            </w:rPr>
          </w:rPrChange>
        </w:rPr>
        <w:t xml:space="preserve">non-AT(N) </w:t>
      </w:r>
      <w:r w:rsidR="002C05DF" w:rsidRPr="00D03637">
        <w:rPr>
          <w:rFonts w:ascii="Times New Roman" w:hAnsi="Times New Roman" w:cs="Times New Roman"/>
          <w:color w:val="000000"/>
          <w:sz w:val="24"/>
          <w:szCs w:val="24"/>
          <w:rPrChange w:id="569" w:author="Wisch, Julie" w:date="2022-10-17T09:14:00Z">
            <w:rPr>
              <w:rFonts w:ascii="Times New Roman" w:hAnsi="Times New Roman" w:cs="Times New Roman"/>
              <w:color w:val="000000"/>
              <w:sz w:val="24"/>
              <w:szCs w:val="24"/>
            </w:rPr>
          </w:rPrChange>
        </w:rPr>
        <w:t xml:space="preserve">biomarkers for potential </w:t>
      </w:r>
      <w:r w:rsidR="009F5598" w:rsidRPr="00D03637">
        <w:rPr>
          <w:rFonts w:ascii="Times New Roman" w:hAnsi="Times New Roman" w:cs="Times New Roman"/>
          <w:color w:val="000000"/>
          <w:sz w:val="24"/>
          <w:szCs w:val="24"/>
          <w:rPrChange w:id="570" w:author="Wisch, Julie" w:date="2022-10-17T09:14:00Z">
            <w:rPr>
              <w:rFonts w:ascii="Times New Roman" w:hAnsi="Times New Roman" w:cs="Times New Roman"/>
              <w:color w:val="000000"/>
              <w:sz w:val="24"/>
              <w:szCs w:val="24"/>
            </w:rPr>
          </w:rPrChange>
        </w:rPr>
        <w:t>therapies</w:t>
      </w:r>
      <w:r w:rsidR="00DC2C96" w:rsidRPr="00D03637">
        <w:rPr>
          <w:rFonts w:ascii="Times New Roman" w:hAnsi="Times New Roman" w:cs="Times New Roman"/>
          <w:color w:val="000000"/>
          <w:sz w:val="24"/>
          <w:szCs w:val="24"/>
          <w:rPrChange w:id="571" w:author="Wisch, Julie" w:date="2022-10-17T09:14:00Z">
            <w:rPr>
              <w:rFonts w:ascii="Times New Roman" w:hAnsi="Times New Roman" w:cs="Times New Roman"/>
              <w:color w:val="000000"/>
              <w:sz w:val="24"/>
              <w:szCs w:val="24"/>
            </w:rPr>
          </w:rPrChange>
        </w:rPr>
        <w:t>, i</w:t>
      </w:r>
      <w:r w:rsidR="007D3BB0" w:rsidRPr="00D03637">
        <w:rPr>
          <w:rFonts w:ascii="Times New Roman" w:hAnsi="Times New Roman" w:cs="Times New Roman"/>
          <w:color w:val="000000"/>
          <w:sz w:val="24"/>
          <w:szCs w:val="24"/>
          <w:rPrChange w:id="572" w:author="Wisch, Julie" w:date="2022-10-17T09:14:00Z">
            <w:rPr>
              <w:rFonts w:ascii="Times New Roman" w:hAnsi="Times New Roman" w:cs="Times New Roman"/>
              <w:color w:val="000000"/>
              <w:sz w:val="24"/>
              <w:szCs w:val="24"/>
            </w:rPr>
          </w:rPrChange>
        </w:rPr>
        <w:t xml:space="preserve">ncluding blood brain barrier-, </w:t>
      </w:r>
      <w:del w:id="573" w:author="Wisch, Julie" w:date="2022-09-28T14:51:00Z">
        <w:r w:rsidR="007D3BB0" w:rsidRPr="00D03637" w:rsidDel="00A901F5">
          <w:rPr>
            <w:rFonts w:ascii="Times New Roman" w:hAnsi="Times New Roman" w:cs="Times New Roman"/>
            <w:color w:val="000000"/>
            <w:sz w:val="24"/>
            <w:szCs w:val="24"/>
            <w:rPrChange w:id="574" w:author="Wisch, Julie" w:date="2022-10-17T09:14:00Z">
              <w:rPr>
                <w:rFonts w:ascii="Times New Roman" w:hAnsi="Times New Roman" w:cs="Times New Roman"/>
                <w:color w:val="000000"/>
                <w:sz w:val="24"/>
                <w:szCs w:val="24"/>
              </w:rPr>
            </w:rPrChange>
          </w:rPr>
          <w:delText>liver</w:delText>
        </w:r>
      </w:del>
      <w:ins w:id="575" w:author="Wisch, Julie" w:date="2022-09-28T14:51:00Z">
        <w:r w:rsidR="00A901F5" w:rsidRPr="00D03637">
          <w:rPr>
            <w:rFonts w:ascii="Times New Roman" w:hAnsi="Times New Roman" w:cs="Times New Roman"/>
            <w:color w:val="000000"/>
            <w:sz w:val="24"/>
            <w:szCs w:val="24"/>
            <w:rPrChange w:id="576" w:author="Wisch, Julie" w:date="2022-10-17T09:14:00Z">
              <w:rPr>
                <w:rFonts w:ascii="Times New Roman" w:hAnsi="Times New Roman" w:cs="Times New Roman"/>
                <w:color w:val="000000"/>
                <w:sz w:val="24"/>
                <w:szCs w:val="24"/>
              </w:rPr>
            </w:rPrChange>
          </w:rPr>
          <w:t>vascular</w:t>
        </w:r>
      </w:ins>
      <w:r w:rsidR="007D3BB0" w:rsidRPr="00D03637">
        <w:rPr>
          <w:rFonts w:ascii="Times New Roman" w:hAnsi="Times New Roman" w:cs="Times New Roman"/>
          <w:color w:val="000000"/>
          <w:sz w:val="24"/>
          <w:szCs w:val="24"/>
          <w:rPrChange w:id="577" w:author="Wisch, Julie" w:date="2022-10-17T09:14:00Z">
            <w:rPr>
              <w:rFonts w:ascii="Times New Roman" w:hAnsi="Times New Roman" w:cs="Times New Roman"/>
              <w:color w:val="000000"/>
              <w:sz w:val="24"/>
              <w:szCs w:val="24"/>
            </w:rPr>
          </w:rPrChange>
        </w:rPr>
        <w:t xml:space="preserve">-, </w:t>
      </w:r>
      <w:ins w:id="578" w:author="Wisch, Julie" w:date="2022-09-28T14:51:00Z">
        <w:r w:rsidR="00A901F5" w:rsidRPr="00D03637">
          <w:rPr>
            <w:rFonts w:ascii="Times New Roman" w:hAnsi="Times New Roman" w:cs="Times New Roman"/>
            <w:color w:val="000000"/>
            <w:sz w:val="24"/>
            <w:szCs w:val="24"/>
            <w:rPrChange w:id="579" w:author="Wisch, Julie" w:date="2022-10-17T09:14:00Z">
              <w:rPr>
                <w:rFonts w:ascii="Times New Roman" w:hAnsi="Times New Roman" w:cs="Times New Roman"/>
                <w:color w:val="000000"/>
                <w:sz w:val="24"/>
                <w:szCs w:val="24"/>
              </w:rPr>
            </w:rPrChange>
          </w:rPr>
          <w:t xml:space="preserve">immune-, </w:t>
        </w:r>
      </w:ins>
      <w:r w:rsidR="00DC2C96" w:rsidRPr="00D03637">
        <w:rPr>
          <w:rFonts w:ascii="Times New Roman" w:hAnsi="Times New Roman" w:cs="Times New Roman"/>
          <w:color w:val="000000"/>
          <w:sz w:val="24"/>
          <w:szCs w:val="24"/>
          <w:rPrChange w:id="580" w:author="Wisch, Julie" w:date="2022-10-17T09:14:00Z">
            <w:rPr>
              <w:rFonts w:ascii="Times New Roman" w:hAnsi="Times New Roman" w:cs="Times New Roman"/>
              <w:color w:val="000000"/>
              <w:sz w:val="24"/>
              <w:szCs w:val="24"/>
            </w:rPr>
          </w:rPrChange>
        </w:rPr>
        <w:t>and neuroinflamma</w:t>
      </w:r>
      <w:r w:rsidR="009F5598" w:rsidRPr="00D03637">
        <w:rPr>
          <w:rFonts w:ascii="Times New Roman" w:hAnsi="Times New Roman" w:cs="Times New Roman"/>
          <w:color w:val="000000"/>
          <w:sz w:val="24"/>
          <w:szCs w:val="24"/>
          <w:rPrChange w:id="581" w:author="Wisch, Julie" w:date="2022-10-17T09:14:00Z">
            <w:rPr>
              <w:rFonts w:ascii="Times New Roman" w:hAnsi="Times New Roman" w:cs="Times New Roman"/>
              <w:color w:val="000000"/>
              <w:sz w:val="24"/>
              <w:szCs w:val="24"/>
            </w:rPr>
          </w:rPrChange>
        </w:rPr>
        <w:t>tory</w:t>
      </w:r>
      <w:r w:rsidR="00DC2C96" w:rsidRPr="00D03637">
        <w:rPr>
          <w:rFonts w:ascii="Times New Roman" w:hAnsi="Times New Roman" w:cs="Times New Roman"/>
          <w:color w:val="000000"/>
          <w:sz w:val="24"/>
          <w:szCs w:val="24"/>
          <w:rPrChange w:id="582" w:author="Wisch, Julie" w:date="2022-10-17T09:14:00Z">
            <w:rPr>
              <w:rFonts w:ascii="Times New Roman" w:hAnsi="Times New Roman" w:cs="Times New Roman"/>
              <w:color w:val="000000"/>
              <w:sz w:val="24"/>
              <w:szCs w:val="24"/>
            </w:rPr>
          </w:rPrChange>
        </w:rPr>
        <w:t>-related targets.</w:t>
      </w:r>
    </w:p>
    <w:p w14:paraId="2D9D0E86" w14:textId="7D42FF0C" w:rsidR="00ED5A08" w:rsidRPr="00D03637" w:rsidRDefault="00ED5A08" w:rsidP="00DC2C96">
      <w:pPr>
        <w:rPr>
          <w:rFonts w:ascii="Times New Roman" w:hAnsi="Times New Roman" w:cs="Times New Roman"/>
          <w:color w:val="000000"/>
          <w:sz w:val="24"/>
          <w:szCs w:val="24"/>
          <w:rPrChange w:id="583" w:author="Wisch, Julie" w:date="2022-10-17T09:14:00Z">
            <w:rPr>
              <w:rFonts w:ascii="Times New Roman" w:hAnsi="Times New Roman" w:cs="Times New Roman"/>
              <w:color w:val="000000"/>
              <w:sz w:val="24"/>
              <w:szCs w:val="24"/>
            </w:rPr>
          </w:rPrChange>
        </w:rPr>
      </w:pPr>
    </w:p>
    <w:p w14:paraId="39DB36C9" w14:textId="052B2DCD" w:rsidR="008172D8" w:rsidRPr="00D03637" w:rsidRDefault="00D70376" w:rsidP="007A6B24">
      <w:pPr>
        <w:pStyle w:val="Heading1"/>
        <w:spacing w:line="360" w:lineRule="auto"/>
        <w:rPr>
          <w:color w:val="000000" w:themeColor="text1"/>
          <w:rPrChange w:id="584" w:author="Wisch, Julie" w:date="2022-10-17T09:14:00Z">
            <w:rPr>
              <w:color w:val="000000" w:themeColor="text1"/>
            </w:rPr>
          </w:rPrChange>
        </w:rPr>
      </w:pPr>
      <w:r w:rsidRPr="00D03637">
        <w:rPr>
          <w:rFonts w:cs="Times New Roman"/>
          <w:sz w:val="24"/>
          <w:szCs w:val="24"/>
          <w:rPrChange w:id="585" w:author="Wisch, Julie" w:date="2022-10-17T09:14:00Z">
            <w:rPr>
              <w:rFonts w:cs="Times New Roman"/>
              <w:sz w:val="24"/>
              <w:szCs w:val="24"/>
            </w:rPr>
          </w:rPrChange>
        </w:rPr>
        <w:br w:type="page"/>
      </w:r>
      <w:r w:rsidR="007A6B24" w:rsidRPr="00D03637">
        <w:rPr>
          <w:color w:val="000000" w:themeColor="text1"/>
          <w:rPrChange w:id="586" w:author="Wisch, Julie" w:date="2022-10-17T09:14:00Z">
            <w:rPr>
              <w:color w:val="000000" w:themeColor="text1"/>
            </w:rPr>
          </w:rPrChange>
        </w:rPr>
        <w:lastRenderedPageBreak/>
        <w:t xml:space="preserve">Introduction </w:t>
      </w:r>
    </w:p>
    <w:p w14:paraId="73084B71" w14:textId="627C1422" w:rsidR="00DE6AA3" w:rsidRPr="00D03637" w:rsidRDefault="00173695" w:rsidP="000C2BC9">
      <w:pPr>
        <w:rPr>
          <w:rFonts w:ascii="Times New Roman" w:hAnsi="Times New Roman" w:cs="Times New Roman"/>
          <w:color w:val="000000"/>
          <w:sz w:val="24"/>
          <w:szCs w:val="24"/>
        </w:rPr>
      </w:pPr>
      <w:r w:rsidRPr="00D03637">
        <w:rPr>
          <w:rFonts w:ascii="Times New Roman" w:hAnsi="Times New Roman" w:cs="Times New Roman"/>
          <w:sz w:val="24"/>
          <w:szCs w:val="24"/>
          <w:rPrChange w:id="587" w:author="Wisch, Julie" w:date="2022-10-17T09:14:00Z">
            <w:rPr>
              <w:rFonts w:ascii="Times New Roman" w:hAnsi="Times New Roman" w:cs="Times New Roman"/>
              <w:sz w:val="24"/>
              <w:szCs w:val="24"/>
            </w:rPr>
          </w:rPrChange>
        </w:rPr>
        <w:t>Alzheimer Disease</w:t>
      </w:r>
      <w:r w:rsidR="000C2BC9" w:rsidRPr="00D03637">
        <w:rPr>
          <w:rFonts w:ascii="Times New Roman" w:hAnsi="Times New Roman" w:cs="Times New Roman"/>
          <w:sz w:val="24"/>
          <w:szCs w:val="24"/>
          <w:rPrChange w:id="588" w:author="Wisch, Julie" w:date="2022-10-17T09:14:00Z">
            <w:rPr>
              <w:rFonts w:ascii="Times New Roman" w:hAnsi="Times New Roman" w:cs="Times New Roman"/>
              <w:sz w:val="24"/>
              <w:szCs w:val="24"/>
            </w:rPr>
          </w:rPrChange>
        </w:rPr>
        <w:t xml:space="preserve"> (AD)</w:t>
      </w:r>
      <w:r w:rsidRPr="00D03637">
        <w:rPr>
          <w:rFonts w:ascii="Times New Roman" w:hAnsi="Times New Roman" w:cs="Times New Roman"/>
          <w:sz w:val="24"/>
          <w:szCs w:val="24"/>
          <w:rPrChange w:id="589" w:author="Wisch, Julie" w:date="2022-10-17T09:14:00Z">
            <w:rPr>
              <w:rFonts w:ascii="Times New Roman" w:hAnsi="Times New Roman" w:cs="Times New Roman"/>
              <w:sz w:val="24"/>
              <w:szCs w:val="24"/>
            </w:rPr>
          </w:rPrChange>
        </w:rPr>
        <w:t>, a slowly progressive neurodegenerative disorder with an extended prodromal st</w:t>
      </w:r>
      <w:r w:rsidR="00071C63" w:rsidRPr="00D03637">
        <w:rPr>
          <w:rFonts w:ascii="Times New Roman" w:hAnsi="Times New Roman" w:cs="Times New Roman"/>
          <w:sz w:val="24"/>
          <w:szCs w:val="24"/>
          <w:rPrChange w:id="590" w:author="Wisch, Julie" w:date="2022-10-17T09:14:00Z">
            <w:rPr>
              <w:rFonts w:ascii="Times New Roman" w:hAnsi="Times New Roman" w:cs="Times New Roman"/>
              <w:sz w:val="24"/>
              <w:szCs w:val="24"/>
            </w:rPr>
          </w:rPrChange>
        </w:rPr>
        <w:t>age, a</w:t>
      </w:r>
      <w:r w:rsidRPr="00D03637">
        <w:rPr>
          <w:rFonts w:ascii="Times New Roman" w:hAnsi="Times New Roman" w:cs="Times New Roman"/>
          <w:sz w:val="24"/>
          <w:szCs w:val="24"/>
          <w:rPrChange w:id="591" w:author="Wisch, Julie" w:date="2022-10-17T09:14:00Z">
            <w:rPr>
              <w:rFonts w:ascii="Times New Roman" w:hAnsi="Times New Roman" w:cs="Times New Roman"/>
              <w:sz w:val="24"/>
              <w:szCs w:val="24"/>
            </w:rPr>
          </w:rPrChange>
        </w:rPr>
        <w:t>ffects nearly 6 million Americans</w:t>
      </w:r>
      <w:sdt>
        <w:sdtPr>
          <w:rPr>
            <w:rFonts w:ascii="Times New Roman" w:hAnsi="Times New Roman" w:cs="Times New Roman"/>
            <w:color w:val="000000"/>
            <w:sz w:val="24"/>
            <w:szCs w:val="24"/>
            <w:vertAlign w:val="superscript"/>
          </w:rPr>
          <w:tag w:val="MENDELEY_CITATION_v3_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"/>
          <w:id w:val="-682974209"/>
          <w:placeholder>
            <w:docPart w:val="4A202489CA2A4FAEA168772B5076190B"/>
          </w:placeholder>
        </w:sdtPr>
        <w:sdtEndPr/>
        <w:sdtContent>
          <w:ins w:id="592" w:author="Wisch, Julie" w:date="2022-10-04T14:53:00Z">
            <w:r w:rsidR="00B94D80" w:rsidRPr="00D03637">
              <w:rPr>
                <w:rFonts w:ascii="Times New Roman" w:hAnsi="Times New Roman" w:cs="Times New Roman"/>
                <w:color w:val="000000"/>
                <w:sz w:val="24"/>
                <w:szCs w:val="24"/>
                <w:vertAlign w:val="superscript"/>
              </w:rPr>
              <w:t>1</w:t>
            </w:r>
          </w:ins>
          <w:del w:id="593" w:author="Wisch, Julie" w:date="2022-09-28T10:24:00Z">
            <w:r w:rsidR="00143020" w:rsidRPr="00D03637" w:rsidDel="00733317">
              <w:rPr>
                <w:rFonts w:ascii="Times New Roman" w:hAnsi="Times New Roman" w:cs="Times New Roman"/>
                <w:color w:val="000000"/>
                <w:sz w:val="24"/>
                <w:szCs w:val="24"/>
                <w:vertAlign w:val="superscript"/>
              </w:rPr>
              <w:delText>1</w:delText>
            </w:r>
          </w:del>
        </w:sdtContent>
      </w:sdt>
      <w:r w:rsidRPr="00D03637">
        <w:rPr>
          <w:rFonts w:ascii="Times New Roman" w:hAnsi="Times New Roman" w:cs="Times New Roman"/>
          <w:color w:val="000000"/>
          <w:sz w:val="24"/>
          <w:szCs w:val="24"/>
        </w:rPr>
        <w:t>.</w:t>
      </w:r>
      <w:r w:rsidR="00331E46" w:rsidRPr="00D03637">
        <w:rPr>
          <w:rFonts w:ascii="Times New Roman" w:hAnsi="Times New Roman" w:cs="Times New Roman"/>
          <w:color w:val="000000"/>
          <w:sz w:val="24"/>
          <w:szCs w:val="24"/>
        </w:rPr>
        <w:t xml:space="preserve"> It is a disease that progresses from a clinically asymptomatic preclinical phase to a symptomatic clinical phase over </w:t>
      </w:r>
      <w:r w:rsidR="009F0BA4" w:rsidRPr="00D03637">
        <w:rPr>
          <w:rFonts w:ascii="Times New Roman" w:hAnsi="Times New Roman" w:cs="Times New Roman"/>
          <w:color w:val="000000"/>
          <w:sz w:val="24"/>
          <w:szCs w:val="24"/>
          <w:rPrChange w:id="594" w:author="Wisch, Julie" w:date="2022-10-17T09:14:00Z">
            <w:rPr>
              <w:rFonts w:ascii="Times New Roman" w:hAnsi="Times New Roman" w:cs="Times New Roman"/>
              <w:color w:val="000000"/>
              <w:sz w:val="24"/>
              <w:szCs w:val="24"/>
            </w:rPr>
          </w:rPrChange>
        </w:rPr>
        <w:t>many</w:t>
      </w:r>
      <w:r w:rsidR="007543B4" w:rsidRPr="00D03637">
        <w:rPr>
          <w:rFonts w:ascii="Times New Roman" w:hAnsi="Times New Roman" w:cs="Times New Roman"/>
          <w:color w:val="000000"/>
          <w:sz w:val="24"/>
          <w:szCs w:val="24"/>
          <w:rPrChange w:id="595" w:author="Wisch, Julie" w:date="2022-10-17T09:14:00Z">
            <w:rPr>
              <w:rFonts w:ascii="Times New Roman" w:hAnsi="Times New Roman" w:cs="Times New Roman"/>
              <w:color w:val="000000"/>
              <w:sz w:val="24"/>
              <w:szCs w:val="24"/>
            </w:rPr>
          </w:rPrChange>
        </w:rPr>
        <w:t xml:space="preserve"> </w:t>
      </w:r>
      <w:r w:rsidR="00331E46" w:rsidRPr="00D03637">
        <w:rPr>
          <w:rFonts w:ascii="Times New Roman" w:hAnsi="Times New Roman" w:cs="Times New Roman"/>
          <w:color w:val="000000"/>
          <w:sz w:val="24"/>
          <w:szCs w:val="24"/>
          <w:rPrChange w:id="596" w:author="Wisch, Julie" w:date="2022-10-17T09:14:00Z">
            <w:rPr>
              <w:rFonts w:ascii="Times New Roman" w:hAnsi="Times New Roman" w:cs="Times New Roman"/>
              <w:color w:val="000000"/>
              <w:sz w:val="24"/>
              <w:szCs w:val="24"/>
            </w:rPr>
          </w:rPrChange>
        </w:rPr>
        <w:t>years</w:t>
      </w:r>
      <w:sdt>
        <w:sdtPr>
          <w:rPr>
            <w:rFonts w:ascii="Times New Roman" w:eastAsia="Times New Roman" w:hAnsi="Times New Roman" w:cs="Times New Roman"/>
            <w:color w:val="000000"/>
            <w:sz w:val="24"/>
            <w:szCs w:val="24"/>
            <w:vertAlign w:val="superscript"/>
          </w:rPr>
          <w:tag w:val="MENDELEY_CITATION_v3_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"/>
          <w:id w:val="-192548291"/>
          <w:placeholder>
            <w:docPart w:val="337A10109FB64C50816E8A08A446BAD2"/>
          </w:placeholder>
        </w:sdtPr>
        <w:sdtEndPr/>
        <w:sdtContent>
          <w:ins w:id="597" w:author="Wisch, Julie" w:date="2022-10-04T14:53:00Z">
            <w:r w:rsidR="00B94D80" w:rsidRPr="00D03637">
              <w:rPr>
                <w:rFonts w:ascii="Times New Roman" w:eastAsia="Times New Roman" w:hAnsi="Times New Roman" w:cs="Times New Roman"/>
                <w:color w:val="000000"/>
                <w:sz w:val="24"/>
                <w:szCs w:val="24"/>
                <w:vertAlign w:val="superscript"/>
              </w:rPr>
              <w:t>2</w:t>
            </w:r>
          </w:ins>
          <w:del w:id="598" w:author="Wisch, Julie" w:date="2022-09-28T10:24:00Z">
            <w:r w:rsidR="00143020" w:rsidRPr="00D03637" w:rsidDel="00733317">
              <w:rPr>
                <w:rFonts w:ascii="Times New Roman" w:eastAsia="Times New Roman" w:hAnsi="Times New Roman" w:cs="Times New Roman"/>
                <w:color w:val="000000"/>
                <w:sz w:val="24"/>
                <w:szCs w:val="24"/>
                <w:vertAlign w:val="superscript"/>
              </w:rPr>
              <w:delText>2</w:delText>
            </w:r>
          </w:del>
        </w:sdtContent>
      </w:sdt>
      <w:r w:rsidR="00331E46" w:rsidRPr="00D03637">
        <w:rPr>
          <w:rFonts w:ascii="Times New Roman" w:eastAsia="Times New Roman" w:hAnsi="Times New Roman" w:cs="Times New Roman"/>
          <w:color w:val="000000"/>
          <w:sz w:val="24"/>
          <w:szCs w:val="24"/>
        </w:rPr>
        <w:t xml:space="preserve">. </w:t>
      </w:r>
      <w:r w:rsidR="00AF75F1" w:rsidRPr="00D03637">
        <w:rPr>
          <w:rFonts w:ascii="Times New Roman" w:eastAsia="Times New Roman" w:hAnsi="Times New Roman" w:cs="Times New Roman"/>
          <w:color w:val="000000"/>
          <w:sz w:val="24"/>
          <w:szCs w:val="24"/>
          <w:rPrChange w:id="599" w:author="Wisch, Julie" w:date="2022-10-17T09:14:00Z">
            <w:rPr>
              <w:rFonts w:ascii="Times New Roman" w:eastAsia="Times New Roman" w:hAnsi="Times New Roman" w:cs="Times New Roman"/>
              <w:color w:val="000000"/>
              <w:sz w:val="24"/>
              <w:szCs w:val="24"/>
            </w:rPr>
          </w:rPrChange>
        </w:rPr>
        <w:t>The</w:t>
      </w:r>
      <w:r w:rsidR="00331E46" w:rsidRPr="00D03637">
        <w:rPr>
          <w:rFonts w:ascii="Times New Roman" w:eastAsia="Times New Roman" w:hAnsi="Times New Roman" w:cs="Times New Roman"/>
          <w:color w:val="000000"/>
          <w:sz w:val="24"/>
          <w:szCs w:val="24"/>
          <w:rPrChange w:id="600" w:author="Wisch, Julie" w:date="2022-10-17T09:14:00Z">
            <w:rPr>
              <w:rFonts w:ascii="Times New Roman" w:eastAsia="Times New Roman" w:hAnsi="Times New Roman" w:cs="Times New Roman"/>
              <w:color w:val="000000"/>
              <w:sz w:val="24"/>
              <w:szCs w:val="24"/>
            </w:rPr>
          </w:rPrChange>
        </w:rPr>
        <w:t xml:space="preserve"> disease continuum is generally thought to progress </w:t>
      </w:r>
      <w:r w:rsidR="00AF75F1" w:rsidRPr="00D03637">
        <w:rPr>
          <w:rFonts w:ascii="Times New Roman" w:eastAsia="Times New Roman" w:hAnsi="Times New Roman" w:cs="Times New Roman"/>
          <w:color w:val="000000"/>
          <w:sz w:val="24"/>
          <w:szCs w:val="24"/>
          <w:rPrChange w:id="601" w:author="Wisch, Julie" w:date="2022-10-17T09:14:00Z">
            <w:rPr>
              <w:rFonts w:ascii="Times New Roman" w:eastAsia="Times New Roman" w:hAnsi="Times New Roman" w:cs="Times New Roman"/>
              <w:color w:val="000000"/>
              <w:sz w:val="24"/>
              <w:szCs w:val="24"/>
            </w:rPr>
          </w:rPrChange>
        </w:rPr>
        <w:t xml:space="preserve">starting with </w:t>
      </w:r>
      <w:r w:rsidR="00331E46" w:rsidRPr="00D03637">
        <w:rPr>
          <w:rFonts w:ascii="Times New Roman" w:eastAsia="Times New Roman" w:hAnsi="Times New Roman" w:cs="Times New Roman"/>
          <w:color w:val="000000"/>
          <w:sz w:val="24"/>
          <w:szCs w:val="24"/>
          <w:rPrChange w:id="602" w:author="Wisch, Julie" w:date="2022-10-17T09:14:00Z">
            <w:rPr>
              <w:rFonts w:ascii="Times New Roman" w:eastAsia="Times New Roman" w:hAnsi="Times New Roman" w:cs="Times New Roman"/>
              <w:color w:val="000000"/>
              <w:sz w:val="24"/>
              <w:szCs w:val="24"/>
            </w:rPr>
          </w:rPrChange>
        </w:rPr>
        <w:t xml:space="preserve">amyloid accumulation </w:t>
      </w:r>
      <w:r w:rsidR="00AF75F1" w:rsidRPr="00D03637">
        <w:rPr>
          <w:rFonts w:ascii="Times New Roman" w:eastAsia="Times New Roman" w:hAnsi="Times New Roman" w:cs="Times New Roman"/>
          <w:color w:val="000000"/>
          <w:sz w:val="24"/>
          <w:szCs w:val="24"/>
          <w:rPrChange w:id="603" w:author="Wisch, Julie" w:date="2022-10-17T09:14:00Z">
            <w:rPr>
              <w:rFonts w:ascii="Times New Roman" w:eastAsia="Times New Roman" w:hAnsi="Times New Roman" w:cs="Times New Roman"/>
              <w:color w:val="000000"/>
              <w:sz w:val="24"/>
              <w:szCs w:val="24"/>
            </w:rPr>
          </w:rPrChange>
        </w:rPr>
        <w:t>followed by the</w:t>
      </w:r>
      <w:r w:rsidR="00331E46" w:rsidRPr="00D03637">
        <w:rPr>
          <w:rFonts w:ascii="Times New Roman" w:eastAsia="Times New Roman" w:hAnsi="Times New Roman" w:cs="Times New Roman"/>
          <w:color w:val="000000"/>
          <w:sz w:val="24"/>
          <w:szCs w:val="24"/>
          <w:rPrChange w:id="604" w:author="Wisch, Julie" w:date="2022-10-17T09:14:00Z">
            <w:rPr>
              <w:rFonts w:ascii="Times New Roman" w:eastAsia="Times New Roman" w:hAnsi="Times New Roman" w:cs="Times New Roman"/>
              <w:color w:val="000000"/>
              <w:sz w:val="24"/>
              <w:szCs w:val="24"/>
            </w:rPr>
          </w:rPrChange>
        </w:rPr>
        <w:t xml:space="preserve"> development of tau pathology</w:t>
      </w:r>
      <w:r w:rsidR="007543B4" w:rsidRPr="00D03637">
        <w:rPr>
          <w:rFonts w:ascii="Times New Roman" w:eastAsia="Times New Roman" w:hAnsi="Times New Roman" w:cs="Times New Roman"/>
          <w:color w:val="000000"/>
          <w:sz w:val="24"/>
          <w:szCs w:val="24"/>
          <w:rPrChange w:id="605" w:author="Wisch, Julie" w:date="2022-10-17T09:14:00Z">
            <w:rPr>
              <w:rFonts w:ascii="Times New Roman" w:eastAsia="Times New Roman" w:hAnsi="Times New Roman" w:cs="Times New Roman"/>
              <w:color w:val="000000"/>
              <w:sz w:val="24"/>
              <w:szCs w:val="24"/>
            </w:rPr>
          </w:rPrChange>
        </w:rPr>
        <w:t xml:space="preserve"> </w:t>
      </w:r>
      <w:r w:rsidR="007470EC" w:rsidRPr="00D03637">
        <w:rPr>
          <w:rFonts w:ascii="Times New Roman" w:eastAsia="Times New Roman" w:hAnsi="Times New Roman" w:cs="Times New Roman"/>
          <w:color w:val="000000"/>
          <w:sz w:val="24"/>
          <w:szCs w:val="24"/>
          <w:rPrChange w:id="606" w:author="Wisch, Julie" w:date="2022-10-17T09:14:00Z">
            <w:rPr>
              <w:rFonts w:ascii="Times New Roman" w:eastAsia="Times New Roman" w:hAnsi="Times New Roman" w:cs="Times New Roman"/>
              <w:color w:val="000000"/>
              <w:sz w:val="24"/>
              <w:szCs w:val="24"/>
            </w:rPr>
          </w:rPrChange>
        </w:rPr>
        <w:t xml:space="preserve">concurrent with </w:t>
      </w:r>
      <w:r w:rsidR="00331E46" w:rsidRPr="00D03637">
        <w:rPr>
          <w:rFonts w:ascii="Times New Roman" w:eastAsia="Times New Roman" w:hAnsi="Times New Roman" w:cs="Times New Roman"/>
          <w:color w:val="000000"/>
          <w:sz w:val="24"/>
          <w:szCs w:val="24"/>
          <w:rPrChange w:id="607" w:author="Wisch, Julie" w:date="2022-10-17T09:14:00Z">
            <w:rPr>
              <w:rFonts w:ascii="Times New Roman" w:eastAsia="Times New Roman" w:hAnsi="Times New Roman" w:cs="Times New Roman"/>
              <w:color w:val="000000"/>
              <w:sz w:val="24"/>
              <w:szCs w:val="24"/>
            </w:rPr>
          </w:rPrChange>
        </w:rPr>
        <w:t xml:space="preserve">neurodegenerative changes </w:t>
      </w:r>
      <w:r w:rsidR="007543B4" w:rsidRPr="00D03637">
        <w:rPr>
          <w:rFonts w:ascii="Times New Roman" w:eastAsia="Times New Roman" w:hAnsi="Times New Roman" w:cs="Times New Roman"/>
          <w:color w:val="000000"/>
          <w:sz w:val="24"/>
          <w:szCs w:val="24"/>
          <w:rPrChange w:id="608" w:author="Wisch, Julie" w:date="2022-10-17T09:14:00Z">
            <w:rPr>
              <w:rFonts w:ascii="Times New Roman" w:eastAsia="Times New Roman" w:hAnsi="Times New Roman" w:cs="Times New Roman"/>
              <w:color w:val="000000"/>
              <w:sz w:val="24"/>
              <w:szCs w:val="24"/>
            </w:rPr>
          </w:rPrChange>
        </w:rPr>
        <w:t>and</w:t>
      </w:r>
      <w:r w:rsidR="00AF75F1" w:rsidRPr="00D03637">
        <w:rPr>
          <w:rFonts w:ascii="Times New Roman" w:eastAsia="Times New Roman" w:hAnsi="Times New Roman" w:cs="Times New Roman"/>
          <w:color w:val="000000"/>
          <w:sz w:val="24"/>
          <w:szCs w:val="24"/>
          <w:rPrChange w:id="609" w:author="Wisch, Julie" w:date="2022-10-17T09:14:00Z">
            <w:rPr>
              <w:rFonts w:ascii="Times New Roman" w:eastAsia="Times New Roman" w:hAnsi="Times New Roman" w:cs="Times New Roman"/>
              <w:color w:val="000000"/>
              <w:sz w:val="24"/>
              <w:szCs w:val="24"/>
            </w:rPr>
          </w:rPrChange>
        </w:rPr>
        <w:t xml:space="preserve"> finally</w:t>
      </w:r>
      <w:r w:rsidR="00331E46" w:rsidRPr="00D03637">
        <w:rPr>
          <w:rFonts w:ascii="Times New Roman" w:eastAsia="Times New Roman" w:hAnsi="Times New Roman" w:cs="Times New Roman"/>
          <w:color w:val="000000"/>
          <w:sz w:val="24"/>
          <w:szCs w:val="24"/>
          <w:rPrChange w:id="610" w:author="Wisch, Julie" w:date="2022-10-17T09:14:00Z">
            <w:rPr>
              <w:rFonts w:ascii="Times New Roman" w:eastAsia="Times New Roman" w:hAnsi="Times New Roman" w:cs="Times New Roman"/>
              <w:color w:val="000000"/>
              <w:sz w:val="24"/>
              <w:szCs w:val="24"/>
            </w:rPr>
          </w:rPrChange>
        </w:rPr>
        <w:t xml:space="preserve"> clinically observable cognitive impairment</w:t>
      </w:r>
      <w:r w:rsidR="00E65020" w:rsidRPr="00D03637">
        <w:rPr>
          <w:rFonts w:ascii="Times New Roman" w:eastAsia="Times New Roman" w:hAnsi="Times New Roman" w:cs="Times New Roman"/>
          <w:color w:val="000000"/>
          <w:sz w:val="24"/>
          <w:szCs w:val="24"/>
          <w:rPrChange w:id="611" w:author="Wisch, Julie" w:date="2022-10-17T09:14:00Z">
            <w:rPr>
              <w:rFonts w:ascii="Times New Roman" w:eastAsia="Times New Roman" w:hAnsi="Times New Roman" w:cs="Times New Roman"/>
              <w:color w:val="000000"/>
              <w:sz w:val="24"/>
              <w:szCs w:val="24"/>
            </w:rPr>
          </w:rPrChange>
        </w:rPr>
        <w:t xml:space="preserve"> (AT(N))</w:t>
      </w:r>
      <w:sdt>
        <w:sdtPr>
          <w:rPr>
            <w:rFonts w:ascii="Times New Roman" w:hAnsi="Times New Roman" w:cs="Times New Roman"/>
            <w:color w:val="000000"/>
            <w:sz w:val="24"/>
            <w:szCs w:val="24"/>
            <w:vertAlign w:val="superscript"/>
          </w:rPr>
          <w:tag w:val="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"/>
          <w:id w:val="1596439825"/>
          <w:placeholder>
            <w:docPart w:val="73BA1EEB9CD1411FA8828FE65E28F54F"/>
          </w:placeholder>
        </w:sdtPr>
        <w:sdtEndPr/>
        <w:sdtContent>
          <w:ins w:id="612" w:author="Wisch, Julie" w:date="2022-10-04T14:53:00Z">
            <w:r w:rsidR="00B94D80" w:rsidRPr="00D03637">
              <w:rPr>
                <w:rFonts w:ascii="Times New Roman" w:hAnsi="Times New Roman" w:cs="Times New Roman"/>
                <w:color w:val="000000"/>
                <w:sz w:val="24"/>
                <w:szCs w:val="24"/>
                <w:vertAlign w:val="superscript"/>
              </w:rPr>
              <w:t>3</w:t>
            </w:r>
          </w:ins>
          <w:del w:id="613" w:author="Wisch, Julie" w:date="2022-09-28T10:24:00Z">
            <w:r w:rsidR="00143020" w:rsidRPr="00D03637" w:rsidDel="00733317">
              <w:rPr>
                <w:rFonts w:ascii="Times New Roman" w:hAnsi="Times New Roman" w:cs="Times New Roman"/>
                <w:color w:val="000000"/>
                <w:sz w:val="24"/>
                <w:szCs w:val="24"/>
                <w:vertAlign w:val="superscript"/>
              </w:rPr>
              <w:delText>3</w:delText>
            </w:r>
          </w:del>
        </w:sdtContent>
      </w:sdt>
      <w:r w:rsidR="00AF75F1" w:rsidRPr="00D03637">
        <w:rPr>
          <w:rFonts w:ascii="Times New Roman" w:hAnsi="Times New Roman" w:cs="Times New Roman"/>
          <w:color w:val="000000"/>
          <w:sz w:val="24"/>
          <w:szCs w:val="24"/>
        </w:rPr>
        <w:t xml:space="preserve">. However, </w:t>
      </w:r>
      <w:r w:rsidR="007543B4" w:rsidRPr="00D03637">
        <w:rPr>
          <w:rFonts w:ascii="Times New Roman" w:hAnsi="Times New Roman" w:cs="Times New Roman"/>
          <w:color w:val="000000"/>
          <w:sz w:val="24"/>
          <w:szCs w:val="24"/>
        </w:rPr>
        <w:t>there is significant</w:t>
      </w:r>
      <w:r w:rsidR="00331E46" w:rsidRPr="00D03637">
        <w:rPr>
          <w:rFonts w:ascii="Times New Roman" w:hAnsi="Times New Roman" w:cs="Times New Roman"/>
          <w:color w:val="000000"/>
          <w:sz w:val="24"/>
          <w:szCs w:val="24"/>
          <w:rPrChange w:id="614" w:author="Wisch, Julie" w:date="2022-10-17T09:14:00Z">
            <w:rPr>
              <w:rFonts w:ascii="Times New Roman" w:hAnsi="Times New Roman" w:cs="Times New Roman"/>
              <w:color w:val="000000"/>
              <w:sz w:val="24"/>
              <w:szCs w:val="24"/>
            </w:rPr>
          </w:rPrChange>
        </w:rPr>
        <w:t xml:space="preserve"> heterogeneity</w:t>
      </w:r>
      <w:r w:rsidR="000C2BC9" w:rsidRPr="00D03637">
        <w:rPr>
          <w:rFonts w:ascii="Times New Roman" w:hAnsi="Times New Roman" w:cs="Times New Roman"/>
          <w:color w:val="000000"/>
          <w:sz w:val="24"/>
          <w:szCs w:val="24"/>
          <w:rPrChange w:id="615" w:author="Wisch, Julie" w:date="2022-10-17T09:14:00Z">
            <w:rPr>
              <w:rFonts w:ascii="Times New Roman" w:hAnsi="Times New Roman" w:cs="Times New Roman"/>
              <w:color w:val="000000"/>
              <w:sz w:val="24"/>
              <w:szCs w:val="24"/>
            </w:rPr>
          </w:rPrChange>
        </w:rPr>
        <w:t xml:space="preserve"> </w:t>
      </w:r>
      <w:r w:rsidR="00AF75F1" w:rsidRPr="00D03637">
        <w:rPr>
          <w:rFonts w:ascii="Times New Roman" w:hAnsi="Times New Roman" w:cs="Times New Roman"/>
          <w:color w:val="000000"/>
          <w:sz w:val="24"/>
          <w:szCs w:val="24"/>
          <w:rPrChange w:id="616" w:author="Wisch, Julie" w:date="2022-10-17T09:14:00Z">
            <w:rPr>
              <w:rFonts w:ascii="Times New Roman" w:hAnsi="Times New Roman" w:cs="Times New Roman"/>
              <w:color w:val="000000"/>
              <w:sz w:val="24"/>
              <w:szCs w:val="24"/>
            </w:rPr>
          </w:rPrChange>
        </w:rPr>
        <w:t>from the time of</w:t>
      </w:r>
      <w:r w:rsidR="000C2BC9" w:rsidRPr="00D03637">
        <w:rPr>
          <w:rFonts w:ascii="Times New Roman" w:hAnsi="Times New Roman" w:cs="Times New Roman"/>
          <w:color w:val="000000"/>
          <w:sz w:val="24"/>
          <w:szCs w:val="24"/>
          <w:rPrChange w:id="617" w:author="Wisch, Julie" w:date="2022-10-17T09:14:00Z">
            <w:rPr>
              <w:rFonts w:ascii="Times New Roman" w:hAnsi="Times New Roman" w:cs="Times New Roman"/>
              <w:color w:val="000000"/>
              <w:sz w:val="24"/>
              <w:szCs w:val="24"/>
            </w:rPr>
          </w:rPrChange>
        </w:rPr>
        <w:t xml:space="preserve"> </w:t>
      </w:r>
      <w:r w:rsidR="00AF75F1" w:rsidRPr="00D03637">
        <w:rPr>
          <w:rFonts w:ascii="Times New Roman" w:hAnsi="Times New Roman" w:cs="Times New Roman"/>
          <w:color w:val="000000"/>
          <w:sz w:val="24"/>
          <w:szCs w:val="24"/>
          <w:rPrChange w:id="618" w:author="Wisch, Julie" w:date="2022-10-17T09:14:00Z">
            <w:rPr>
              <w:rFonts w:ascii="Times New Roman" w:hAnsi="Times New Roman" w:cs="Times New Roman"/>
              <w:color w:val="000000"/>
              <w:sz w:val="24"/>
              <w:szCs w:val="24"/>
            </w:rPr>
          </w:rPrChange>
        </w:rPr>
        <w:t xml:space="preserve">development of amyloid to the time of </w:t>
      </w:r>
      <w:r w:rsidR="009F5598" w:rsidRPr="00D03637">
        <w:rPr>
          <w:rFonts w:ascii="Times New Roman" w:hAnsi="Times New Roman" w:cs="Times New Roman"/>
          <w:color w:val="000000"/>
          <w:sz w:val="24"/>
          <w:szCs w:val="24"/>
          <w:rPrChange w:id="619" w:author="Wisch, Julie" w:date="2022-10-17T09:14:00Z">
            <w:rPr>
              <w:rFonts w:ascii="Times New Roman" w:hAnsi="Times New Roman" w:cs="Times New Roman"/>
              <w:color w:val="000000"/>
              <w:sz w:val="24"/>
              <w:szCs w:val="24"/>
            </w:rPr>
          </w:rPrChange>
        </w:rPr>
        <w:t xml:space="preserve">clinical </w:t>
      </w:r>
      <w:r w:rsidR="000C2BC9" w:rsidRPr="00D03637">
        <w:rPr>
          <w:rFonts w:ascii="Times New Roman" w:hAnsi="Times New Roman" w:cs="Times New Roman"/>
          <w:color w:val="000000"/>
          <w:sz w:val="24"/>
          <w:szCs w:val="24"/>
          <w:rPrChange w:id="620" w:author="Wisch, Julie" w:date="2022-10-17T09:14:00Z">
            <w:rPr>
              <w:rFonts w:ascii="Times New Roman" w:hAnsi="Times New Roman" w:cs="Times New Roman"/>
              <w:color w:val="000000"/>
              <w:sz w:val="24"/>
              <w:szCs w:val="24"/>
            </w:rPr>
          </w:rPrChange>
        </w:rPr>
        <w:t>symptom</w:t>
      </w:r>
      <w:r w:rsidR="00AF75F1" w:rsidRPr="00D03637">
        <w:rPr>
          <w:rFonts w:ascii="Times New Roman" w:hAnsi="Times New Roman" w:cs="Times New Roman"/>
          <w:color w:val="000000"/>
          <w:sz w:val="24"/>
          <w:szCs w:val="24"/>
          <w:rPrChange w:id="621" w:author="Wisch, Julie" w:date="2022-10-17T09:14:00Z">
            <w:rPr>
              <w:rFonts w:ascii="Times New Roman" w:hAnsi="Times New Roman" w:cs="Times New Roman"/>
              <w:color w:val="000000"/>
              <w:sz w:val="24"/>
              <w:szCs w:val="24"/>
            </w:rPr>
          </w:rPrChange>
        </w:rPr>
        <w:t xml:space="preserve">s </w:t>
      </w:r>
      <w:sdt>
        <w:sdtPr>
          <w:rPr>
            <w:rFonts w:ascii="Times New Roman" w:hAnsi="Times New Roman" w:cs="Times New Roman"/>
            <w:color w:val="000000"/>
            <w:sz w:val="24"/>
            <w:szCs w:val="24"/>
            <w:vertAlign w:val="superscript"/>
          </w:rPr>
          <w:tag w:val="MENDELEY_CITATION_v3_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"/>
          <w:id w:val="867264411"/>
          <w:placeholder>
            <w:docPart w:val="DefaultPlaceholder_-1854013440"/>
          </w:placeholder>
        </w:sdtPr>
        <w:sdtEndPr/>
        <w:sdtContent>
          <w:ins w:id="622" w:author="Wisch, Julie" w:date="2022-10-04T14:53:00Z">
            <w:r w:rsidR="00B94D80" w:rsidRPr="00D03637">
              <w:rPr>
                <w:rFonts w:ascii="Times New Roman" w:hAnsi="Times New Roman" w:cs="Times New Roman"/>
                <w:color w:val="000000"/>
                <w:sz w:val="24"/>
                <w:szCs w:val="24"/>
                <w:vertAlign w:val="superscript"/>
              </w:rPr>
              <w:t>4</w:t>
            </w:r>
          </w:ins>
          <w:del w:id="623" w:author="Wisch, Julie" w:date="2022-09-28T10:24:00Z">
            <w:r w:rsidR="00143020" w:rsidRPr="00D03637" w:rsidDel="00733317">
              <w:rPr>
                <w:rFonts w:ascii="Times New Roman" w:hAnsi="Times New Roman" w:cs="Times New Roman"/>
                <w:color w:val="000000"/>
                <w:sz w:val="24"/>
                <w:szCs w:val="24"/>
                <w:vertAlign w:val="superscript"/>
              </w:rPr>
              <w:delText>4</w:delText>
            </w:r>
          </w:del>
        </w:sdtContent>
      </w:sdt>
      <w:r w:rsidR="00D40E72" w:rsidRPr="00D03637">
        <w:rPr>
          <w:rFonts w:ascii="Times New Roman" w:hAnsi="Times New Roman" w:cs="Times New Roman"/>
          <w:color w:val="000000"/>
          <w:sz w:val="24"/>
          <w:szCs w:val="24"/>
        </w:rPr>
        <w:t>.</w:t>
      </w:r>
    </w:p>
    <w:p w14:paraId="0956E6B6" w14:textId="15865A75" w:rsidR="00AB0846" w:rsidRPr="00D03637" w:rsidRDefault="00765D51" w:rsidP="00AB0846">
      <w:pPr>
        <w:rPr>
          <w:rFonts w:ascii="Times New Roman" w:hAnsi="Times New Roman" w:cs="Times New Roman"/>
          <w:color w:val="000000"/>
          <w:sz w:val="24"/>
          <w:szCs w:val="24"/>
          <w:rPrChange w:id="624" w:author="Wisch, Julie" w:date="2022-10-17T09:14:00Z">
            <w:rPr>
              <w:rFonts w:ascii="Times New Roman" w:hAnsi="Times New Roman" w:cs="Times New Roman"/>
              <w:color w:val="000000"/>
              <w:sz w:val="24"/>
              <w:szCs w:val="24"/>
            </w:rPr>
          </w:rPrChange>
        </w:rPr>
      </w:pPr>
      <w:r w:rsidRPr="00D03637">
        <w:rPr>
          <w:rFonts w:ascii="Times New Roman" w:hAnsi="Times New Roman" w:cs="Times New Roman"/>
          <w:color w:val="000000"/>
          <w:sz w:val="24"/>
          <w:szCs w:val="24"/>
          <w:rPrChange w:id="625" w:author="Wisch, Julie" w:date="2022-10-17T09:14:00Z">
            <w:rPr>
              <w:rFonts w:ascii="Times New Roman" w:hAnsi="Times New Roman" w:cs="Times New Roman"/>
              <w:color w:val="000000"/>
              <w:sz w:val="24"/>
              <w:szCs w:val="24"/>
            </w:rPr>
          </w:rPrChange>
        </w:rPr>
        <w:t xml:space="preserve">Cerebrospinal fluid (CSF) biomarkers have been developed that measure amyloid (CSF </w:t>
      </w:r>
      <w:r w:rsidR="00117CBD" w:rsidRPr="00D03637">
        <w:rPr>
          <w:rFonts w:ascii="Times New Roman" w:hAnsi="Times New Roman" w:cs="Times New Roman"/>
          <w:color w:val="000000"/>
          <w:sz w:val="24"/>
          <w:szCs w:val="24"/>
          <w:rPrChange w:id="626" w:author="Wisch, Julie" w:date="2022-10-17T09:14:00Z">
            <w:rPr>
              <w:rFonts w:ascii="Times New Roman" w:hAnsi="Times New Roman" w:cs="Times New Roman"/>
              <w:color w:val="000000"/>
              <w:sz w:val="24"/>
              <w:szCs w:val="24"/>
            </w:rPr>
          </w:rPrChange>
        </w:rPr>
        <w:t>A</w:t>
      </w:r>
      <w:r w:rsidR="00FE3A6E" w:rsidRPr="00D03637">
        <w:rPr>
          <w:rFonts w:ascii="Times New Roman" w:hAnsi="Times New Roman" w:cs="Times New Roman"/>
          <w:color w:val="000000"/>
          <w:sz w:val="24"/>
          <w:szCs w:val="24"/>
          <w:rPrChange w:id="627" w:author="Wisch, Julie" w:date="2022-10-17T09:14:00Z">
            <w:rPr>
              <w:rFonts w:ascii="Times New Roman" w:hAnsi="Times New Roman" w:cs="Times New Roman"/>
              <w:color w:val="000000"/>
              <w:sz w:val="24"/>
              <w:szCs w:val="24"/>
            </w:rPr>
          </w:rPrChange>
        </w:rPr>
        <w:t>β</w:t>
      </w:r>
      <w:r w:rsidR="00117CBD" w:rsidRPr="00D03637">
        <w:rPr>
          <w:rFonts w:ascii="Times New Roman" w:hAnsi="Times New Roman" w:cs="Times New Roman"/>
          <w:color w:val="000000"/>
          <w:sz w:val="24"/>
          <w:szCs w:val="24"/>
          <w:rPrChange w:id="628" w:author="Wisch, Julie" w:date="2022-10-17T09:14:00Z">
            <w:rPr>
              <w:rFonts w:ascii="Times New Roman" w:hAnsi="Times New Roman" w:cs="Times New Roman"/>
              <w:color w:val="000000"/>
              <w:sz w:val="24"/>
              <w:szCs w:val="24"/>
            </w:rPr>
          </w:rPrChange>
        </w:rPr>
        <w:t>42</w:t>
      </w:r>
      <w:r w:rsidRPr="00D03637">
        <w:rPr>
          <w:rFonts w:ascii="Times New Roman" w:hAnsi="Times New Roman" w:cs="Times New Roman"/>
          <w:color w:val="000000"/>
          <w:sz w:val="24"/>
          <w:szCs w:val="24"/>
          <w:rPrChange w:id="629" w:author="Wisch, Julie" w:date="2022-10-17T09:14:00Z">
            <w:rPr>
              <w:rFonts w:ascii="Times New Roman" w:hAnsi="Times New Roman" w:cs="Times New Roman"/>
              <w:color w:val="000000"/>
              <w:sz w:val="24"/>
              <w:szCs w:val="24"/>
            </w:rPr>
          </w:rPrChange>
        </w:rPr>
        <w:t>, CSF Aβ40), phosphorylated tau (e.g. CSF pTau</w:t>
      </w:r>
      <w:r w:rsidRPr="00D03637">
        <w:rPr>
          <w:rFonts w:ascii="Times New Roman" w:hAnsi="Times New Roman" w:cs="Times New Roman"/>
          <w:color w:val="000000"/>
          <w:sz w:val="24"/>
          <w:szCs w:val="24"/>
          <w:vertAlign w:val="subscript"/>
          <w:rPrChange w:id="630" w:author="Wisch, Julie" w:date="2022-10-17T09:14:00Z">
            <w:rPr>
              <w:rFonts w:ascii="Times New Roman" w:hAnsi="Times New Roman" w:cs="Times New Roman"/>
              <w:color w:val="000000"/>
              <w:sz w:val="24"/>
              <w:szCs w:val="24"/>
              <w:vertAlign w:val="subscript"/>
            </w:rPr>
          </w:rPrChange>
        </w:rPr>
        <w:t>181</w:t>
      </w:r>
      <w:r w:rsidRPr="00D03637">
        <w:rPr>
          <w:rFonts w:ascii="Times New Roman" w:hAnsi="Times New Roman" w:cs="Times New Roman"/>
          <w:color w:val="000000"/>
          <w:sz w:val="24"/>
          <w:szCs w:val="24"/>
          <w:rPrChange w:id="631" w:author="Wisch, Julie" w:date="2022-10-17T09:14:00Z">
            <w:rPr>
              <w:rFonts w:ascii="Times New Roman" w:hAnsi="Times New Roman" w:cs="Times New Roman"/>
              <w:color w:val="000000"/>
              <w:sz w:val="24"/>
              <w:szCs w:val="24"/>
            </w:rPr>
          </w:rPrChange>
        </w:rPr>
        <w:t xml:space="preserve">), and neurodegeneration (CSF neurofilament light </w:t>
      </w:r>
      <w:r w:rsidR="00071C63" w:rsidRPr="00D03637">
        <w:rPr>
          <w:rFonts w:ascii="Times New Roman" w:hAnsi="Times New Roman" w:cs="Times New Roman"/>
          <w:color w:val="000000"/>
          <w:sz w:val="24"/>
          <w:szCs w:val="24"/>
          <w:rPrChange w:id="632" w:author="Wisch, Julie" w:date="2022-10-17T09:14:00Z">
            <w:rPr>
              <w:rFonts w:ascii="Times New Roman" w:hAnsi="Times New Roman" w:cs="Times New Roman"/>
              <w:color w:val="000000"/>
              <w:sz w:val="24"/>
              <w:szCs w:val="24"/>
            </w:rPr>
          </w:rPrChange>
        </w:rPr>
        <w:t xml:space="preserve">chain </w:t>
      </w:r>
      <w:r w:rsidRPr="00D03637">
        <w:rPr>
          <w:rFonts w:ascii="Times New Roman" w:hAnsi="Times New Roman" w:cs="Times New Roman"/>
          <w:color w:val="000000"/>
          <w:sz w:val="24"/>
          <w:szCs w:val="24"/>
          <w:rPrChange w:id="633" w:author="Wisch, Julie" w:date="2022-10-17T09:14:00Z">
            <w:rPr>
              <w:rFonts w:ascii="Times New Roman" w:hAnsi="Times New Roman" w:cs="Times New Roman"/>
              <w:color w:val="000000"/>
              <w:sz w:val="24"/>
              <w:szCs w:val="24"/>
            </w:rPr>
          </w:rPrChange>
        </w:rPr>
        <w:t xml:space="preserve">(NfL)). CSF amyloid markers, either low CSF </w:t>
      </w:r>
      <w:r w:rsidR="00117CBD" w:rsidRPr="00D03637">
        <w:rPr>
          <w:rFonts w:ascii="Times New Roman" w:hAnsi="Times New Roman" w:cs="Times New Roman"/>
          <w:color w:val="000000"/>
          <w:sz w:val="24"/>
          <w:szCs w:val="24"/>
          <w:rPrChange w:id="634" w:author="Wisch, Julie" w:date="2022-10-17T09:14:00Z">
            <w:rPr>
              <w:rFonts w:ascii="Times New Roman" w:hAnsi="Times New Roman" w:cs="Times New Roman"/>
              <w:color w:val="000000"/>
              <w:sz w:val="24"/>
              <w:szCs w:val="24"/>
            </w:rPr>
          </w:rPrChange>
        </w:rPr>
        <w:t>A</w:t>
      </w:r>
      <w:r w:rsidR="00FE3A6E" w:rsidRPr="00D03637">
        <w:rPr>
          <w:rFonts w:ascii="Times New Roman" w:hAnsi="Times New Roman" w:cs="Times New Roman"/>
          <w:color w:val="000000"/>
          <w:sz w:val="24"/>
          <w:szCs w:val="24"/>
          <w:rPrChange w:id="635" w:author="Wisch, Julie" w:date="2022-10-17T09:14:00Z">
            <w:rPr>
              <w:rFonts w:ascii="Times New Roman" w:hAnsi="Times New Roman" w:cs="Times New Roman"/>
              <w:color w:val="000000"/>
              <w:sz w:val="24"/>
              <w:szCs w:val="24"/>
            </w:rPr>
          </w:rPrChange>
        </w:rPr>
        <w:t>β</w:t>
      </w:r>
      <w:r w:rsidR="00117CBD" w:rsidRPr="00D03637">
        <w:rPr>
          <w:rFonts w:ascii="Times New Roman" w:hAnsi="Times New Roman" w:cs="Times New Roman"/>
          <w:color w:val="000000"/>
          <w:sz w:val="24"/>
          <w:szCs w:val="24"/>
          <w:rPrChange w:id="636" w:author="Wisch, Julie" w:date="2022-10-17T09:14:00Z">
            <w:rPr>
              <w:rFonts w:ascii="Times New Roman" w:hAnsi="Times New Roman" w:cs="Times New Roman"/>
              <w:color w:val="000000"/>
              <w:sz w:val="24"/>
              <w:szCs w:val="24"/>
            </w:rPr>
          </w:rPrChange>
        </w:rPr>
        <w:t>42</w:t>
      </w:r>
      <w:r w:rsidRPr="00D03637">
        <w:rPr>
          <w:rFonts w:ascii="Times New Roman" w:hAnsi="Times New Roman" w:cs="Times New Roman"/>
          <w:color w:val="000000"/>
          <w:sz w:val="24"/>
          <w:szCs w:val="24"/>
          <w:rPrChange w:id="637" w:author="Wisch, Julie" w:date="2022-10-17T09:14:00Z">
            <w:rPr>
              <w:rFonts w:ascii="Times New Roman" w:hAnsi="Times New Roman" w:cs="Times New Roman"/>
              <w:color w:val="000000"/>
              <w:sz w:val="24"/>
              <w:szCs w:val="24"/>
            </w:rPr>
          </w:rPrChange>
        </w:rPr>
        <w:t xml:space="preserve"> or a low CSF </w:t>
      </w:r>
      <w:r w:rsidR="00117CBD" w:rsidRPr="00D03637">
        <w:rPr>
          <w:rFonts w:ascii="Times New Roman" w:hAnsi="Times New Roman" w:cs="Times New Roman"/>
          <w:color w:val="000000"/>
          <w:sz w:val="24"/>
          <w:szCs w:val="24"/>
          <w:rPrChange w:id="638" w:author="Wisch, Julie" w:date="2022-10-17T09:14:00Z">
            <w:rPr>
              <w:rFonts w:ascii="Times New Roman" w:hAnsi="Times New Roman" w:cs="Times New Roman"/>
              <w:color w:val="000000"/>
              <w:sz w:val="24"/>
              <w:szCs w:val="24"/>
            </w:rPr>
          </w:rPrChange>
        </w:rPr>
        <w:t>A</w:t>
      </w:r>
      <w:r w:rsidR="00FE3A6E" w:rsidRPr="00D03637">
        <w:rPr>
          <w:rFonts w:ascii="Times New Roman" w:hAnsi="Times New Roman" w:cs="Times New Roman"/>
          <w:color w:val="000000"/>
          <w:sz w:val="24"/>
          <w:szCs w:val="24"/>
          <w:rPrChange w:id="639" w:author="Wisch, Julie" w:date="2022-10-17T09:14:00Z">
            <w:rPr>
              <w:rFonts w:ascii="Times New Roman" w:hAnsi="Times New Roman" w:cs="Times New Roman"/>
              <w:color w:val="000000"/>
              <w:sz w:val="24"/>
              <w:szCs w:val="24"/>
            </w:rPr>
          </w:rPrChange>
        </w:rPr>
        <w:t>β</w:t>
      </w:r>
      <w:r w:rsidR="00117CBD" w:rsidRPr="00D03637">
        <w:rPr>
          <w:rFonts w:ascii="Times New Roman" w:hAnsi="Times New Roman" w:cs="Times New Roman"/>
          <w:color w:val="000000"/>
          <w:sz w:val="24"/>
          <w:szCs w:val="24"/>
          <w:rPrChange w:id="640" w:author="Wisch, Julie" w:date="2022-10-17T09:14:00Z">
            <w:rPr>
              <w:rFonts w:ascii="Times New Roman" w:hAnsi="Times New Roman" w:cs="Times New Roman"/>
              <w:color w:val="000000"/>
              <w:sz w:val="24"/>
              <w:szCs w:val="24"/>
            </w:rPr>
          </w:rPrChange>
        </w:rPr>
        <w:t>42</w:t>
      </w:r>
      <w:r w:rsidRPr="00D03637">
        <w:rPr>
          <w:rFonts w:ascii="Times New Roman" w:hAnsi="Times New Roman" w:cs="Times New Roman"/>
          <w:color w:val="000000"/>
          <w:sz w:val="24"/>
          <w:szCs w:val="24"/>
          <w:rPrChange w:id="641" w:author="Wisch, Julie" w:date="2022-10-17T09:14:00Z">
            <w:rPr>
              <w:rFonts w:ascii="Times New Roman" w:hAnsi="Times New Roman" w:cs="Times New Roman"/>
              <w:color w:val="000000"/>
              <w:sz w:val="24"/>
              <w:szCs w:val="24"/>
            </w:rPr>
          </w:rPrChange>
        </w:rPr>
        <w:t>/Aβ40 ratio, show high correspondence with</w:t>
      </w:r>
      <w:r w:rsidR="00071C63" w:rsidRPr="00D03637">
        <w:rPr>
          <w:rFonts w:ascii="Times New Roman" w:hAnsi="Times New Roman" w:cs="Times New Roman"/>
          <w:color w:val="000000"/>
          <w:sz w:val="24"/>
          <w:szCs w:val="24"/>
          <w:rPrChange w:id="642" w:author="Wisch, Julie" w:date="2022-10-17T09:14:00Z">
            <w:rPr>
              <w:rFonts w:ascii="Times New Roman" w:hAnsi="Times New Roman" w:cs="Times New Roman"/>
              <w:color w:val="000000"/>
              <w:sz w:val="24"/>
              <w:szCs w:val="24"/>
            </w:rPr>
          </w:rPrChange>
        </w:rPr>
        <w:t xml:space="preserve"> amyloid</w:t>
      </w:r>
      <w:r w:rsidRPr="00D03637">
        <w:rPr>
          <w:rFonts w:ascii="Times New Roman" w:hAnsi="Times New Roman" w:cs="Times New Roman"/>
          <w:color w:val="000000"/>
          <w:sz w:val="24"/>
          <w:szCs w:val="24"/>
          <w:rPrChange w:id="643" w:author="Wisch, Julie" w:date="2022-10-17T09:14:00Z">
            <w:rPr>
              <w:rFonts w:ascii="Times New Roman" w:hAnsi="Times New Roman" w:cs="Times New Roman"/>
              <w:color w:val="000000"/>
              <w:sz w:val="24"/>
              <w:szCs w:val="24"/>
            </w:rPr>
          </w:rPrChange>
        </w:rPr>
        <w:t xml:space="preserve"> PET imaging </w:t>
      </w:r>
      <w:sdt>
        <w:sdtPr>
          <w:rPr>
            <w:rFonts w:ascii="Times New Roman" w:hAnsi="Times New Roman" w:cs="Times New Roman"/>
            <w:color w:val="000000"/>
            <w:sz w:val="24"/>
            <w:szCs w:val="24"/>
            <w:vertAlign w:val="superscript"/>
          </w:rPr>
          <w:tag w:val="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"/>
          <w:id w:val="679318236"/>
          <w:placeholder>
            <w:docPart w:val="DefaultPlaceholder_-1854013440"/>
          </w:placeholder>
        </w:sdtPr>
        <w:sdtEndPr/>
        <w:sdtContent>
          <w:ins w:id="644" w:author="Wisch, Julie" w:date="2022-10-04T14:53:00Z">
            <w:r w:rsidR="00B94D80" w:rsidRPr="00D03637">
              <w:rPr>
                <w:rFonts w:ascii="Times New Roman" w:hAnsi="Times New Roman" w:cs="Times New Roman"/>
                <w:color w:val="000000"/>
                <w:sz w:val="24"/>
                <w:szCs w:val="24"/>
                <w:vertAlign w:val="superscript"/>
              </w:rPr>
              <w:t>5,6</w:t>
            </w:r>
          </w:ins>
          <w:del w:id="645" w:author="Wisch, Julie" w:date="2022-09-28T10:24:00Z">
            <w:r w:rsidR="00143020" w:rsidRPr="00D03637" w:rsidDel="00733317">
              <w:rPr>
                <w:rFonts w:ascii="Times New Roman" w:hAnsi="Times New Roman" w:cs="Times New Roman"/>
                <w:color w:val="000000"/>
                <w:sz w:val="24"/>
                <w:szCs w:val="24"/>
                <w:vertAlign w:val="superscript"/>
              </w:rPr>
              <w:delText>5,6</w:delText>
            </w:r>
          </w:del>
        </w:sdtContent>
      </w:sdt>
      <w:r w:rsidR="00AB0846" w:rsidRPr="00D03637">
        <w:rPr>
          <w:rFonts w:ascii="Times New Roman" w:hAnsi="Times New Roman" w:cs="Times New Roman"/>
          <w:color w:val="000000"/>
          <w:sz w:val="24"/>
          <w:szCs w:val="24"/>
        </w:rPr>
        <w:t xml:space="preserve"> and postmortem pathology </w:t>
      </w:r>
      <w:sdt>
        <w:sdtPr>
          <w:rPr>
            <w:rFonts w:ascii="Times New Roman" w:hAnsi="Times New Roman" w:cs="Times New Roman"/>
            <w:color w:val="000000"/>
            <w:sz w:val="24"/>
            <w:szCs w:val="24"/>
            <w:vertAlign w:val="superscript"/>
          </w:rPr>
          <w:tag w:val="MENDELEY_CITATION_v3_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"/>
          <w:id w:val="78648627"/>
          <w:placeholder>
            <w:docPart w:val="065F80AE813D4271AA15452B5078F884"/>
          </w:placeholder>
        </w:sdtPr>
        <w:sdtEndPr/>
        <w:sdtContent>
          <w:ins w:id="646" w:author="Wisch, Julie" w:date="2022-10-04T14:53:00Z">
            <w:r w:rsidR="00B94D80" w:rsidRPr="00D03637">
              <w:rPr>
                <w:rFonts w:ascii="Times New Roman" w:hAnsi="Times New Roman" w:cs="Times New Roman"/>
                <w:color w:val="000000"/>
                <w:sz w:val="24"/>
                <w:szCs w:val="24"/>
                <w:vertAlign w:val="superscript"/>
              </w:rPr>
              <w:t>7</w:t>
            </w:r>
          </w:ins>
          <w:del w:id="647" w:author="Wisch, Julie" w:date="2022-09-28T10:24:00Z">
            <w:r w:rsidR="00143020" w:rsidRPr="00D03637" w:rsidDel="00733317">
              <w:rPr>
                <w:rFonts w:ascii="Times New Roman" w:hAnsi="Times New Roman" w:cs="Times New Roman"/>
                <w:color w:val="000000"/>
                <w:sz w:val="24"/>
                <w:szCs w:val="24"/>
                <w:vertAlign w:val="superscript"/>
              </w:rPr>
              <w:delText>7</w:delText>
            </w:r>
          </w:del>
        </w:sdtContent>
      </w:sdt>
      <w:r w:rsidR="00AB0846" w:rsidRPr="00D03637">
        <w:rPr>
          <w:rFonts w:ascii="Times New Roman" w:hAnsi="Times New Roman" w:cs="Times New Roman"/>
          <w:color w:val="000000"/>
          <w:sz w:val="24"/>
          <w:szCs w:val="24"/>
        </w:rPr>
        <w:t>.</w:t>
      </w:r>
      <w:r w:rsidR="006252C0" w:rsidRPr="00D03637">
        <w:rPr>
          <w:rFonts w:ascii="Times New Roman" w:hAnsi="Times New Roman" w:cs="Times New Roman"/>
          <w:color w:val="000000"/>
          <w:sz w:val="24"/>
          <w:szCs w:val="24"/>
        </w:rPr>
        <w:t xml:space="preserve"> </w:t>
      </w:r>
      <w:r w:rsidRPr="00D03637">
        <w:rPr>
          <w:rFonts w:ascii="Times New Roman" w:hAnsi="Times New Roman" w:cs="Times New Roman"/>
          <w:color w:val="000000"/>
          <w:sz w:val="24"/>
          <w:szCs w:val="24"/>
          <w:rPrChange w:id="648" w:author="Wisch, Julie" w:date="2022-10-17T09:14:00Z">
            <w:rPr>
              <w:rFonts w:ascii="Times New Roman" w:hAnsi="Times New Roman" w:cs="Times New Roman"/>
              <w:color w:val="000000"/>
              <w:sz w:val="24"/>
              <w:szCs w:val="24"/>
            </w:rPr>
          </w:rPrChange>
        </w:rPr>
        <w:t>CSF pTau</w:t>
      </w:r>
      <w:r w:rsidRPr="00D03637">
        <w:rPr>
          <w:rFonts w:ascii="Times New Roman" w:hAnsi="Times New Roman" w:cs="Times New Roman"/>
          <w:color w:val="000000"/>
          <w:sz w:val="24"/>
          <w:szCs w:val="24"/>
          <w:vertAlign w:val="subscript"/>
          <w:rPrChange w:id="649" w:author="Wisch, Julie" w:date="2022-10-17T09:14:00Z">
            <w:rPr>
              <w:rFonts w:ascii="Times New Roman" w:hAnsi="Times New Roman" w:cs="Times New Roman"/>
              <w:color w:val="000000"/>
              <w:sz w:val="24"/>
              <w:szCs w:val="24"/>
              <w:vertAlign w:val="subscript"/>
            </w:rPr>
          </w:rPrChange>
        </w:rPr>
        <w:t>181</w:t>
      </w:r>
      <w:r w:rsidRPr="00D03637">
        <w:rPr>
          <w:rFonts w:ascii="Times New Roman" w:hAnsi="Times New Roman" w:cs="Times New Roman"/>
          <w:color w:val="000000"/>
          <w:sz w:val="24"/>
          <w:szCs w:val="24"/>
          <w:rPrChange w:id="650" w:author="Wisch, Julie" w:date="2022-10-17T09:14:00Z">
            <w:rPr>
              <w:rFonts w:ascii="Times New Roman" w:hAnsi="Times New Roman" w:cs="Times New Roman"/>
              <w:color w:val="000000"/>
              <w:sz w:val="24"/>
              <w:szCs w:val="24"/>
            </w:rPr>
          </w:rPrChange>
        </w:rPr>
        <w:t xml:space="preserve"> increases as amyloid accumulates and is a reflection of neurofibrillary tangles</w:t>
      </w:r>
      <w:r w:rsidR="00F63918" w:rsidRPr="00D03637">
        <w:rPr>
          <w:rFonts w:ascii="Times New Roman" w:hAnsi="Times New Roman" w:cs="Times New Roman"/>
          <w:color w:val="000000"/>
          <w:sz w:val="24"/>
          <w:szCs w:val="24"/>
          <w:rPrChange w:id="651" w:author="Wisch, Julie" w:date="2022-10-17T09:14:00Z">
            <w:rPr>
              <w:rFonts w:ascii="Times New Roman" w:hAnsi="Times New Roman" w:cs="Times New Roman"/>
              <w:color w:val="000000"/>
              <w:sz w:val="24"/>
              <w:szCs w:val="24"/>
            </w:rPr>
          </w:rPrChange>
        </w:rPr>
        <w:t xml:space="preserve"> </w:t>
      </w:r>
      <w:sdt>
        <w:sdtPr>
          <w:rPr>
            <w:rFonts w:ascii="Times New Roman" w:hAnsi="Times New Roman" w:cs="Times New Roman"/>
            <w:color w:val="000000"/>
            <w:sz w:val="24"/>
            <w:szCs w:val="24"/>
            <w:vertAlign w:val="superscript"/>
          </w:rPr>
          <w:tag w:val="MENDELEY_CITATION_v3_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"/>
          <w:id w:val="-1233002041"/>
          <w:placeholder>
            <w:docPart w:val="DefaultPlaceholder_-1854013440"/>
          </w:placeholder>
        </w:sdtPr>
        <w:sdtEndPr/>
        <w:sdtContent>
          <w:ins w:id="652" w:author="Wisch, Julie" w:date="2022-10-04T14:53:00Z">
            <w:r w:rsidR="00B94D80" w:rsidRPr="00D03637">
              <w:rPr>
                <w:rFonts w:ascii="Times New Roman" w:hAnsi="Times New Roman" w:cs="Times New Roman"/>
                <w:color w:val="000000"/>
                <w:sz w:val="24"/>
                <w:szCs w:val="24"/>
                <w:vertAlign w:val="superscript"/>
              </w:rPr>
              <w:t>8</w:t>
            </w:r>
          </w:ins>
          <w:del w:id="653" w:author="Wisch, Julie" w:date="2022-09-28T10:24:00Z">
            <w:r w:rsidR="00143020" w:rsidRPr="00D03637" w:rsidDel="00733317">
              <w:rPr>
                <w:rFonts w:ascii="Times New Roman" w:hAnsi="Times New Roman" w:cs="Times New Roman"/>
                <w:color w:val="000000"/>
                <w:sz w:val="24"/>
                <w:szCs w:val="24"/>
                <w:vertAlign w:val="superscript"/>
              </w:rPr>
              <w:delText>8</w:delText>
            </w:r>
          </w:del>
        </w:sdtContent>
      </w:sdt>
      <w:r w:rsidRPr="00D03637">
        <w:rPr>
          <w:rFonts w:ascii="Times New Roman" w:hAnsi="Times New Roman" w:cs="Times New Roman"/>
          <w:color w:val="000000"/>
          <w:sz w:val="24"/>
          <w:szCs w:val="24"/>
        </w:rPr>
        <w:t xml:space="preserve">.  Studies have also attempted to forecast symptomatic </w:t>
      </w:r>
      <w:r w:rsidRPr="00D03637">
        <w:rPr>
          <w:rFonts w:ascii="Times New Roman" w:hAnsi="Times New Roman" w:cs="Times New Roman"/>
          <w:color w:val="000000"/>
          <w:sz w:val="24"/>
          <w:szCs w:val="24"/>
          <w:rPrChange w:id="654" w:author="Wisch, Julie" w:date="2022-10-17T09:14:00Z">
            <w:rPr>
              <w:rFonts w:ascii="Times New Roman" w:hAnsi="Times New Roman" w:cs="Times New Roman"/>
              <w:color w:val="000000"/>
              <w:sz w:val="24"/>
              <w:szCs w:val="24"/>
            </w:rPr>
          </w:rPrChange>
        </w:rPr>
        <w:t xml:space="preserve">development of AD using CSF measures </w:t>
      </w:r>
      <w:sdt>
        <w:sdtPr>
          <w:rPr>
            <w:rFonts w:ascii="Times New Roman" w:hAnsi="Times New Roman" w:cs="Times New Roman"/>
            <w:color w:val="000000"/>
            <w:sz w:val="24"/>
            <w:szCs w:val="24"/>
            <w:vertAlign w:val="superscript"/>
          </w:rPr>
          <w:tag w:val="MENDELEY_CITATION_v3_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"/>
          <w:id w:val="917829911"/>
          <w:placeholder>
            <w:docPart w:val="DefaultPlaceholder_-1854013440"/>
          </w:placeholder>
        </w:sdtPr>
        <w:sdtEndPr/>
        <w:sdtContent>
          <w:ins w:id="655" w:author="Wisch, Julie" w:date="2022-10-04T14:53:00Z">
            <w:r w:rsidR="00B94D80" w:rsidRPr="00D03637">
              <w:rPr>
                <w:rFonts w:ascii="Times New Roman" w:hAnsi="Times New Roman" w:cs="Times New Roman"/>
                <w:color w:val="000000"/>
                <w:sz w:val="24"/>
                <w:szCs w:val="24"/>
                <w:vertAlign w:val="superscript"/>
              </w:rPr>
              <w:t>9,10</w:t>
            </w:r>
          </w:ins>
          <w:del w:id="656" w:author="Wisch, Julie" w:date="2022-09-28T10:24:00Z">
            <w:r w:rsidR="00143020" w:rsidRPr="00D03637" w:rsidDel="00733317">
              <w:rPr>
                <w:rFonts w:ascii="Times New Roman" w:hAnsi="Times New Roman" w:cs="Times New Roman"/>
                <w:color w:val="000000"/>
                <w:sz w:val="24"/>
                <w:szCs w:val="24"/>
                <w:vertAlign w:val="superscript"/>
              </w:rPr>
              <w:delText>9,10</w:delText>
            </w:r>
          </w:del>
        </w:sdtContent>
      </w:sdt>
      <w:r w:rsidR="006252C0" w:rsidRPr="00D03637">
        <w:rPr>
          <w:rFonts w:ascii="Times New Roman" w:hAnsi="Times New Roman" w:cs="Times New Roman"/>
          <w:color w:val="000000"/>
          <w:sz w:val="24"/>
          <w:szCs w:val="24"/>
        </w:rPr>
        <w:t xml:space="preserve">. </w:t>
      </w:r>
      <w:r w:rsidRPr="00D03637">
        <w:rPr>
          <w:rFonts w:ascii="Times New Roman" w:hAnsi="Times New Roman" w:cs="Times New Roman"/>
          <w:color w:val="000000"/>
          <w:sz w:val="24"/>
          <w:szCs w:val="24"/>
        </w:rPr>
        <w:t>Of these, the CSF pTau</w:t>
      </w:r>
      <w:r w:rsidRPr="00D03637">
        <w:rPr>
          <w:rFonts w:ascii="Times New Roman" w:hAnsi="Times New Roman" w:cs="Times New Roman"/>
          <w:color w:val="000000"/>
          <w:sz w:val="24"/>
          <w:szCs w:val="24"/>
          <w:vertAlign w:val="subscript"/>
          <w:rPrChange w:id="657" w:author="Wisch, Julie" w:date="2022-10-17T09:14:00Z">
            <w:rPr>
              <w:rFonts w:ascii="Times New Roman" w:hAnsi="Times New Roman" w:cs="Times New Roman"/>
              <w:color w:val="000000"/>
              <w:sz w:val="24"/>
              <w:szCs w:val="24"/>
              <w:vertAlign w:val="subscript"/>
            </w:rPr>
          </w:rPrChange>
        </w:rPr>
        <w:t>181</w:t>
      </w:r>
      <w:r w:rsidRPr="00D03637">
        <w:rPr>
          <w:rFonts w:ascii="Times New Roman" w:hAnsi="Times New Roman" w:cs="Times New Roman"/>
          <w:color w:val="000000"/>
          <w:sz w:val="24"/>
          <w:szCs w:val="24"/>
          <w:rPrChange w:id="658" w:author="Wisch, Julie" w:date="2022-10-17T09:14:00Z">
            <w:rPr>
              <w:rFonts w:ascii="Times New Roman" w:hAnsi="Times New Roman" w:cs="Times New Roman"/>
              <w:color w:val="000000"/>
              <w:sz w:val="24"/>
              <w:szCs w:val="24"/>
            </w:rPr>
          </w:rPrChange>
        </w:rPr>
        <w:t xml:space="preserve">/ </w:t>
      </w:r>
      <w:r w:rsidR="00117CBD" w:rsidRPr="00D03637">
        <w:rPr>
          <w:rFonts w:ascii="Times New Roman" w:hAnsi="Times New Roman" w:cs="Times New Roman"/>
          <w:color w:val="000000"/>
          <w:sz w:val="24"/>
          <w:szCs w:val="24"/>
          <w:rPrChange w:id="659" w:author="Wisch, Julie" w:date="2022-10-17T09:14:00Z">
            <w:rPr>
              <w:rFonts w:ascii="Times New Roman" w:hAnsi="Times New Roman" w:cs="Times New Roman"/>
              <w:color w:val="000000"/>
              <w:sz w:val="24"/>
              <w:szCs w:val="24"/>
            </w:rPr>
          </w:rPrChange>
        </w:rPr>
        <w:t>A</w:t>
      </w:r>
      <w:r w:rsidR="009F5598" w:rsidRPr="00D03637">
        <w:rPr>
          <w:rFonts w:ascii="Times New Roman" w:hAnsi="Times New Roman" w:cs="Times New Roman"/>
          <w:color w:val="000000"/>
          <w:sz w:val="24"/>
          <w:szCs w:val="24"/>
          <w:rPrChange w:id="660" w:author="Wisch, Julie" w:date="2022-10-17T09:14:00Z">
            <w:rPr>
              <w:rFonts w:ascii="Times New Roman" w:hAnsi="Times New Roman" w:cs="Times New Roman"/>
              <w:color w:val="000000"/>
              <w:sz w:val="24"/>
              <w:szCs w:val="24"/>
            </w:rPr>
          </w:rPrChange>
        </w:rPr>
        <w:t>β</w:t>
      </w:r>
      <w:r w:rsidR="00117CBD" w:rsidRPr="00D03637">
        <w:rPr>
          <w:rFonts w:ascii="Times New Roman" w:hAnsi="Times New Roman" w:cs="Times New Roman"/>
          <w:color w:val="000000"/>
          <w:sz w:val="24"/>
          <w:szCs w:val="24"/>
          <w:rPrChange w:id="661" w:author="Wisch, Julie" w:date="2022-10-17T09:14:00Z">
            <w:rPr>
              <w:rFonts w:ascii="Times New Roman" w:hAnsi="Times New Roman" w:cs="Times New Roman"/>
              <w:color w:val="000000"/>
              <w:sz w:val="24"/>
              <w:szCs w:val="24"/>
            </w:rPr>
          </w:rPrChange>
        </w:rPr>
        <w:t>42</w:t>
      </w:r>
      <w:r w:rsidRPr="00D03637">
        <w:rPr>
          <w:rFonts w:ascii="Times New Roman" w:hAnsi="Times New Roman" w:cs="Times New Roman"/>
          <w:color w:val="000000"/>
          <w:sz w:val="24"/>
          <w:szCs w:val="24"/>
          <w:rPrChange w:id="662" w:author="Wisch, Julie" w:date="2022-10-17T09:14:00Z">
            <w:rPr>
              <w:rFonts w:ascii="Times New Roman" w:hAnsi="Times New Roman" w:cs="Times New Roman"/>
              <w:color w:val="000000"/>
              <w:sz w:val="24"/>
              <w:szCs w:val="24"/>
            </w:rPr>
          </w:rPrChange>
        </w:rPr>
        <w:t xml:space="preserve"> ratio was the most </w:t>
      </w:r>
      <w:r w:rsidR="009F5598" w:rsidRPr="00D03637">
        <w:rPr>
          <w:rFonts w:ascii="Times New Roman" w:hAnsi="Times New Roman" w:cs="Times New Roman"/>
          <w:color w:val="000000"/>
          <w:sz w:val="24"/>
          <w:szCs w:val="24"/>
          <w:rPrChange w:id="663" w:author="Wisch, Julie" w:date="2022-10-17T09:14:00Z">
            <w:rPr>
              <w:rFonts w:ascii="Times New Roman" w:hAnsi="Times New Roman" w:cs="Times New Roman"/>
              <w:color w:val="000000"/>
              <w:sz w:val="24"/>
              <w:szCs w:val="24"/>
            </w:rPr>
          </w:rPrChange>
        </w:rPr>
        <w:t>prognostic</w:t>
      </w:r>
      <w:r w:rsidRPr="00D03637">
        <w:rPr>
          <w:rFonts w:ascii="Times New Roman" w:hAnsi="Times New Roman" w:cs="Times New Roman"/>
          <w:color w:val="000000"/>
          <w:sz w:val="24"/>
          <w:szCs w:val="24"/>
          <w:rPrChange w:id="664" w:author="Wisch, Julie" w:date="2022-10-17T09:14:00Z">
            <w:rPr>
              <w:rFonts w:ascii="Times New Roman" w:hAnsi="Times New Roman" w:cs="Times New Roman"/>
              <w:color w:val="000000"/>
              <w:sz w:val="24"/>
              <w:szCs w:val="24"/>
            </w:rPr>
          </w:rPrChange>
        </w:rPr>
        <w:t xml:space="preserve">; however, this ratio was not able to accurately predict time to symptom </w:t>
      </w:r>
      <w:r w:rsidR="00071C63" w:rsidRPr="00D03637">
        <w:rPr>
          <w:rFonts w:ascii="Times New Roman" w:hAnsi="Times New Roman" w:cs="Times New Roman"/>
          <w:color w:val="000000"/>
          <w:sz w:val="24"/>
          <w:szCs w:val="24"/>
          <w:rPrChange w:id="665" w:author="Wisch, Julie" w:date="2022-10-17T09:14:00Z">
            <w:rPr>
              <w:rFonts w:ascii="Times New Roman" w:hAnsi="Times New Roman" w:cs="Times New Roman"/>
              <w:color w:val="000000"/>
              <w:sz w:val="24"/>
              <w:szCs w:val="24"/>
            </w:rPr>
          </w:rPrChange>
        </w:rPr>
        <w:t xml:space="preserve">onset </w:t>
      </w:r>
      <w:sdt>
        <w:sdtPr>
          <w:rPr>
            <w:rFonts w:ascii="Times New Roman" w:hAnsi="Times New Roman" w:cs="Times New Roman"/>
            <w:color w:val="000000"/>
            <w:sz w:val="24"/>
            <w:szCs w:val="24"/>
            <w:vertAlign w:val="superscript"/>
          </w:rPr>
          <w:tag w:val="MENDELEY_CITATION_v3_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"/>
          <w:id w:val="-834767175"/>
          <w:placeholder>
            <w:docPart w:val="DefaultPlaceholder_-1854013440"/>
          </w:placeholder>
        </w:sdtPr>
        <w:sdtEndPr/>
        <w:sdtContent>
          <w:ins w:id="666" w:author="Wisch, Julie" w:date="2022-10-04T14:53:00Z">
            <w:r w:rsidR="00B94D80" w:rsidRPr="00D03637">
              <w:rPr>
                <w:rFonts w:ascii="Times New Roman" w:hAnsi="Times New Roman" w:cs="Times New Roman"/>
                <w:color w:val="000000"/>
                <w:sz w:val="24"/>
                <w:szCs w:val="24"/>
                <w:vertAlign w:val="superscript"/>
              </w:rPr>
              <w:t>9</w:t>
            </w:r>
          </w:ins>
          <w:del w:id="667" w:author="Wisch, Julie" w:date="2022-09-28T10:24:00Z">
            <w:r w:rsidR="00143020" w:rsidRPr="00D03637" w:rsidDel="00733317">
              <w:rPr>
                <w:rFonts w:ascii="Times New Roman" w:hAnsi="Times New Roman" w:cs="Times New Roman"/>
                <w:color w:val="000000"/>
                <w:sz w:val="24"/>
                <w:szCs w:val="24"/>
                <w:vertAlign w:val="superscript"/>
              </w:rPr>
              <w:delText>9</w:delText>
            </w:r>
          </w:del>
        </w:sdtContent>
      </w:sdt>
      <w:r w:rsidR="00557E4E" w:rsidRPr="00D03637">
        <w:rPr>
          <w:rFonts w:ascii="Times New Roman" w:hAnsi="Times New Roman" w:cs="Times New Roman"/>
          <w:color w:val="000000"/>
          <w:sz w:val="24"/>
          <w:szCs w:val="24"/>
        </w:rPr>
        <w:t xml:space="preserve">. </w:t>
      </w:r>
      <w:r w:rsidR="006252C0" w:rsidRPr="00D03637">
        <w:rPr>
          <w:rFonts w:ascii="Times New Roman" w:hAnsi="Times New Roman" w:cs="Times New Roman"/>
          <w:color w:val="000000"/>
          <w:sz w:val="24"/>
          <w:szCs w:val="24"/>
        </w:rPr>
        <w:t xml:space="preserve">We posit that the limitations of indirect measures of amyloid and tau pathology </w:t>
      </w:r>
      <w:r w:rsidR="001F2657" w:rsidRPr="00D03637">
        <w:rPr>
          <w:rFonts w:ascii="Times New Roman" w:hAnsi="Times New Roman" w:cs="Times New Roman"/>
          <w:color w:val="000000"/>
          <w:sz w:val="24"/>
          <w:szCs w:val="24"/>
          <w:rPrChange w:id="668" w:author="Wisch, Julie" w:date="2022-10-17T09:14:00Z">
            <w:rPr>
              <w:rFonts w:ascii="Times New Roman" w:hAnsi="Times New Roman" w:cs="Times New Roman"/>
              <w:color w:val="000000"/>
              <w:sz w:val="24"/>
              <w:szCs w:val="24"/>
            </w:rPr>
          </w:rPrChange>
        </w:rPr>
        <w:t xml:space="preserve">to forecast AD symptom onset </w:t>
      </w:r>
      <w:r w:rsidR="00AB2290" w:rsidRPr="00D03637">
        <w:rPr>
          <w:rFonts w:ascii="Times New Roman" w:hAnsi="Times New Roman" w:cs="Times New Roman"/>
          <w:color w:val="000000"/>
          <w:sz w:val="24"/>
          <w:szCs w:val="24"/>
          <w:rPrChange w:id="669" w:author="Wisch, Julie" w:date="2022-10-17T09:14:00Z">
            <w:rPr>
              <w:rFonts w:ascii="Times New Roman" w:hAnsi="Times New Roman" w:cs="Times New Roman"/>
              <w:color w:val="000000"/>
              <w:sz w:val="24"/>
              <w:szCs w:val="24"/>
            </w:rPr>
          </w:rPrChange>
        </w:rPr>
        <w:t xml:space="preserve">may indicate that other factors, perhaps those expressed in CSF proteomics, can offer an enhanced understanding of the progression from </w:t>
      </w:r>
      <w:r w:rsidR="009A698B" w:rsidRPr="00D03637">
        <w:rPr>
          <w:rFonts w:ascii="Times New Roman" w:hAnsi="Times New Roman" w:cs="Times New Roman"/>
          <w:color w:val="000000"/>
          <w:sz w:val="24"/>
          <w:szCs w:val="24"/>
          <w:rPrChange w:id="670" w:author="Wisch, Julie" w:date="2022-10-17T09:14:00Z">
            <w:rPr>
              <w:rFonts w:ascii="Times New Roman" w:hAnsi="Times New Roman" w:cs="Times New Roman"/>
              <w:color w:val="000000"/>
              <w:sz w:val="24"/>
              <w:szCs w:val="24"/>
            </w:rPr>
          </w:rPrChange>
        </w:rPr>
        <w:t>preclinical</w:t>
      </w:r>
      <w:r w:rsidR="00AB2290" w:rsidRPr="00D03637">
        <w:rPr>
          <w:rFonts w:ascii="Times New Roman" w:hAnsi="Times New Roman" w:cs="Times New Roman"/>
          <w:color w:val="000000"/>
          <w:sz w:val="24"/>
          <w:szCs w:val="24"/>
          <w:rPrChange w:id="671" w:author="Wisch, Julie" w:date="2022-10-17T09:14:00Z">
            <w:rPr>
              <w:rFonts w:ascii="Times New Roman" w:hAnsi="Times New Roman" w:cs="Times New Roman"/>
              <w:color w:val="000000"/>
              <w:sz w:val="24"/>
              <w:szCs w:val="24"/>
            </w:rPr>
          </w:rPrChange>
        </w:rPr>
        <w:t xml:space="preserve"> to symptomatic AD.</w:t>
      </w:r>
    </w:p>
    <w:p w14:paraId="0F0BA894" w14:textId="56C0E35D" w:rsidR="003A6D7B" w:rsidRPr="00D03637" w:rsidRDefault="00FB123D" w:rsidP="003A6D7B">
      <w:pPr>
        <w:rPr>
          <w:rFonts w:ascii="Times New Roman" w:hAnsi="Times New Roman" w:cs="Times New Roman"/>
          <w:color w:val="000000"/>
          <w:sz w:val="24"/>
          <w:szCs w:val="24"/>
          <w:rPrChange w:id="672" w:author="Wisch, Julie" w:date="2022-10-17T09:14:00Z">
            <w:rPr>
              <w:rFonts w:ascii="Times New Roman" w:hAnsi="Times New Roman" w:cs="Times New Roman"/>
              <w:color w:val="000000"/>
              <w:sz w:val="24"/>
              <w:szCs w:val="24"/>
            </w:rPr>
          </w:rPrChange>
        </w:rPr>
      </w:pPr>
      <w:r w:rsidRPr="00D03637">
        <w:rPr>
          <w:rFonts w:ascii="Times New Roman" w:eastAsia="Times New Roman" w:hAnsi="Times New Roman" w:cs="Times New Roman"/>
          <w:color w:val="000000"/>
          <w:sz w:val="24"/>
          <w:szCs w:val="24"/>
          <w:rPrChange w:id="673" w:author="Wisch, Julie" w:date="2022-10-17T09:14:00Z">
            <w:rPr>
              <w:rFonts w:ascii="Times New Roman" w:eastAsia="Times New Roman" w:hAnsi="Times New Roman" w:cs="Times New Roman"/>
              <w:color w:val="000000"/>
              <w:sz w:val="24"/>
              <w:szCs w:val="24"/>
            </w:rPr>
          </w:rPrChange>
        </w:rPr>
        <w:t>It</w:t>
      </w:r>
      <w:r w:rsidR="00D40E72" w:rsidRPr="00D03637">
        <w:rPr>
          <w:rFonts w:ascii="Times New Roman" w:eastAsia="Times New Roman" w:hAnsi="Times New Roman" w:cs="Times New Roman"/>
          <w:color w:val="000000"/>
          <w:sz w:val="24"/>
          <w:szCs w:val="24"/>
          <w:rPrChange w:id="674" w:author="Wisch, Julie" w:date="2022-10-17T09:14:00Z">
            <w:rPr>
              <w:rFonts w:ascii="Times New Roman" w:eastAsia="Times New Roman" w:hAnsi="Times New Roman" w:cs="Times New Roman"/>
              <w:color w:val="000000"/>
              <w:sz w:val="24"/>
              <w:szCs w:val="24"/>
            </w:rPr>
          </w:rPrChange>
        </w:rPr>
        <w:t xml:space="preserve"> is </w:t>
      </w:r>
      <w:r w:rsidR="009A698B" w:rsidRPr="00D03637">
        <w:rPr>
          <w:rFonts w:ascii="Times New Roman" w:eastAsia="Times New Roman" w:hAnsi="Times New Roman" w:cs="Times New Roman"/>
          <w:color w:val="000000"/>
          <w:sz w:val="24"/>
          <w:szCs w:val="24"/>
          <w:rPrChange w:id="675" w:author="Wisch, Julie" w:date="2022-10-17T09:14:00Z">
            <w:rPr>
              <w:rFonts w:ascii="Times New Roman" w:eastAsia="Times New Roman" w:hAnsi="Times New Roman" w:cs="Times New Roman"/>
              <w:color w:val="000000"/>
              <w:sz w:val="24"/>
              <w:szCs w:val="24"/>
            </w:rPr>
          </w:rPrChange>
        </w:rPr>
        <w:t>vitally important that</w:t>
      </w:r>
      <w:r w:rsidR="00D40E72" w:rsidRPr="00D03637">
        <w:rPr>
          <w:rFonts w:ascii="Times New Roman" w:eastAsia="Times New Roman" w:hAnsi="Times New Roman" w:cs="Times New Roman"/>
          <w:color w:val="000000"/>
          <w:sz w:val="24"/>
          <w:szCs w:val="24"/>
          <w:rPrChange w:id="676" w:author="Wisch, Julie" w:date="2022-10-17T09:14:00Z">
            <w:rPr>
              <w:rFonts w:ascii="Times New Roman" w:eastAsia="Times New Roman" w:hAnsi="Times New Roman" w:cs="Times New Roman"/>
              <w:color w:val="000000"/>
              <w:sz w:val="24"/>
              <w:szCs w:val="24"/>
            </w:rPr>
          </w:rPrChange>
        </w:rPr>
        <w:t xml:space="preserve"> we </w:t>
      </w:r>
      <w:r w:rsidR="009176A2" w:rsidRPr="00D03637">
        <w:rPr>
          <w:rFonts w:ascii="Times New Roman" w:eastAsia="Times New Roman" w:hAnsi="Times New Roman" w:cs="Times New Roman"/>
          <w:color w:val="000000"/>
          <w:sz w:val="24"/>
          <w:szCs w:val="24"/>
          <w:rPrChange w:id="677" w:author="Wisch, Julie" w:date="2022-10-17T09:14:00Z">
            <w:rPr>
              <w:rFonts w:ascii="Times New Roman" w:eastAsia="Times New Roman" w:hAnsi="Times New Roman" w:cs="Times New Roman"/>
              <w:color w:val="000000"/>
              <w:sz w:val="24"/>
              <w:szCs w:val="24"/>
            </w:rPr>
          </w:rPrChange>
        </w:rPr>
        <w:t>understand the etiology</w:t>
      </w:r>
      <w:r w:rsidR="00D40E72" w:rsidRPr="00D03637">
        <w:rPr>
          <w:rFonts w:ascii="Times New Roman" w:eastAsia="Times New Roman" w:hAnsi="Times New Roman" w:cs="Times New Roman"/>
          <w:color w:val="000000"/>
          <w:sz w:val="24"/>
          <w:szCs w:val="24"/>
          <w:rPrChange w:id="678" w:author="Wisch, Julie" w:date="2022-10-17T09:14:00Z">
            <w:rPr>
              <w:rFonts w:ascii="Times New Roman" w:eastAsia="Times New Roman" w:hAnsi="Times New Roman" w:cs="Times New Roman"/>
              <w:color w:val="000000"/>
              <w:sz w:val="24"/>
              <w:szCs w:val="24"/>
            </w:rPr>
          </w:rPrChange>
        </w:rPr>
        <w:t xml:space="preserve"> of heterogeneity in </w:t>
      </w:r>
      <w:r w:rsidR="009A698B" w:rsidRPr="00D03637">
        <w:rPr>
          <w:rFonts w:ascii="Times New Roman" w:eastAsia="Times New Roman" w:hAnsi="Times New Roman" w:cs="Times New Roman"/>
          <w:color w:val="000000"/>
          <w:sz w:val="24"/>
          <w:szCs w:val="24"/>
          <w:rPrChange w:id="679" w:author="Wisch, Julie" w:date="2022-10-17T09:14:00Z">
            <w:rPr>
              <w:rFonts w:ascii="Times New Roman" w:eastAsia="Times New Roman" w:hAnsi="Times New Roman" w:cs="Times New Roman"/>
              <w:color w:val="000000"/>
              <w:sz w:val="24"/>
              <w:szCs w:val="24"/>
            </w:rPr>
          </w:rPrChange>
        </w:rPr>
        <w:t>the preclinical and symptomatic stages of</w:t>
      </w:r>
      <w:r w:rsidR="00D40E72" w:rsidRPr="00D03637">
        <w:rPr>
          <w:rFonts w:ascii="Times New Roman" w:eastAsia="Times New Roman" w:hAnsi="Times New Roman" w:cs="Times New Roman"/>
          <w:color w:val="000000"/>
          <w:sz w:val="24"/>
          <w:szCs w:val="24"/>
          <w:rPrChange w:id="680" w:author="Wisch, Julie" w:date="2022-10-17T09:14:00Z">
            <w:rPr>
              <w:rFonts w:ascii="Times New Roman" w:eastAsia="Times New Roman" w:hAnsi="Times New Roman" w:cs="Times New Roman"/>
              <w:color w:val="000000"/>
              <w:sz w:val="24"/>
              <w:szCs w:val="24"/>
            </w:rPr>
          </w:rPrChange>
        </w:rPr>
        <w:t xml:space="preserve"> AD. </w:t>
      </w:r>
      <w:r w:rsidR="0033615E" w:rsidRPr="00D03637">
        <w:rPr>
          <w:rFonts w:ascii="Times New Roman" w:eastAsia="Times New Roman" w:hAnsi="Times New Roman" w:cs="Times New Roman"/>
          <w:color w:val="000000"/>
          <w:sz w:val="24"/>
          <w:szCs w:val="24"/>
          <w:rPrChange w:id="681" w:author="Wisch, Julie" w:date="2022-10-17T09:14:00Z">
            <w:rPr>
              <w:rFonts w:ascii="Times New Roman" w:eastAsia="Times New Roman" w:hAnsi="Times New Roman" w:cs="Times New Roman"/>
              <w:color w:val="000000"/>
              <w:sz w:val="24"/>
              <w:szCs w:val="24"/>
            </w:rPr>
          </w:rPrChange>
        </w:rPr>
        <w:t xml:space="preserve">Clinical trials </w:t>
      </w:r>
      <w:r w:rsidR="009A698B" w:rsidRPr="00D03637">
        <w:rPr>
          <w:rFonts w:ascii="Times New Roman" w:eastAsia="Times New Roman" w:hAnsi="Times New Roman" w:cs="Times New Roman"/>
          <w:color w:val="000000"/>
          <w:sz w:val="24"/>
          <w:szCs w:val="24"/>
          <w:rPrChange w:id="682" w:author="Wisch, Julie" w:date="2022-10-17T09:14:00Z">
            <w:rPr>
              <w:rFonts w:ascii="Times New Roman" w:eastAsia="Times New Roman" w:hAnsi="Times New Roman" w:cs="Times New Roman"/>
              <w:color w:val="000000"/>
              <w:sz w:val="24"/>
              <w:szCs w:val="24"/>
            </w:rPr>
          </w:rPrChange>
        </w:rPr>
        <w:t xml:space="preserve">are now </w:t>
      </w:r>
      <w:r w:rsidR="0033615E" w:rsidRPr="00D03637">
        <w:rPr>
          <w:rFonts w:ascii="Times New Roman" w:eastAsia="Times New Roman" w:hAnsi="Times New Roman" w:cs="Times New Roman"/>
          <w:color w:val="000000"/>
          <w:sz w:val="24"/>
          <w:szCs w:val="24"/>
          <w:rPrChange w:id="683" w:author="Wisch, Julie" w:date="2022-10-17T09:14:00Z">
            <w:rPr>
              <w:rFonts w:ascii="Times New Roman" w:eastAsia="Times New Roman" w:hAnsi="Times New Roman" w:cs="Times New Roman"/>
              <w:color w:val="000000"/>
              <w:sz w:val="24"/>
              <w:szCs w:val="24"/>
            </w:rPr>
          </w:rPrChange>
        </w:rPr>
        <w:t>target</w:t>
      </w:r>
      <w:r w:rsidR="009A698B" w:rsidRPr="00D03637">
        <w:rPr>
          <w:rFonts w:ascii="Times New Roman" w:eastAsia="Times New Roman" w:hAnsi="Times New Roman" w:cs="Times New Roman"/>
          <w:color w:val="000000"/>
          <w:sz w:val="24"/>
          <w:szCs w:val="24"/>
          <w:rPrChange w:id="684" w:author="Wisch, Julie" w:date="2022-10-17T09:14:00Z">
            <w:rPr>
              <w:rFonts w:ascii="Times New Roman" w:eastAsia="Times New Roman" w:hAnsi="Times New Roman" w:cs="Times New Roman"/>
              <w:color w:val="000000"/>
              <w:sz w:val="24"/>
              <w:szCs w:val="24"/>
            </w:rPr>
          </w:rPrChange>
        </w:rPr>
        <w:t xml:space="preserve">ing </w:t>
      </w:r>
      <w:r w:rsidR="0033615E" w:rsidRPr="00D03637">
        <w:rPr>
          <w:rFonts w:ascii="Times New Roman" w:eastAsia="Times New Roman" w:hAnsi="Times New Roman" w:cs="Times New Roman"/>
          <w:color w:val="000000"/>
          <w:sz w:val="24"/>
          <w:szCs w:val="24"/>
          <w:rPrChange w:id="685" w:author="Wisch, Julie" w:date="2022-10-17T09:14:00Z">
            <w:rPr>
              <w:rFonts w:ascii="Times New Roman" w:eastAsia="Times New Roman" w:hAnsi="Times New Roman" w:cs="Times New Roman"/>
              <w:color w:val="000000"/>
              <w:sz w:val="24"/>
              <w:szCs w:val="24"/>
            </w:rPr>
          </w:rPrChange>
        </w:rPr>
        <w:t xml:space="preserve">drug delivery </w:t>
      </w:r>
      <w:r w:rsidR="00D40E72" w:rsidRPr="00D03637">
        <w:rPr>
          <w:rFonts w:ascii="Times New Roman" w:hAnsi="Times New Roman" w:cs="Times New Roman"/>
          <w:color w:val="000000"/>
          <w:sz w:val="24"/>
          <w:szCs w:val="24"/>
          <w:rPrChange w:id="686" w:author="Wisch, Julie" w:date="2022-10-17T09:14:00Z">
            <w:rPr>
              <w:rFonts w:ascii="Times New Roman" w:hAnsi="Times New Roman" w:cs="Times New Roman"/>
              <w:color w:val="000000"/>
              <w:sz w:val="24"/>
              <w:szCs w:val="24"/>
            </w:rPr>
          </w:rPrChange>
        </w:rPr>
        <w:t xml:space="preserve">during either the preclinical or very early symptomatic stages of AD </w:t>
      </w:r>
      <w:sdt>
        <w:sdtPr>
          <w:rPr>
            <w:rFonts w:ascii="Times New Roman" w:eastAsia="Times New Roman" w:hAnsi="Times New Roman" w:cs="Times New Roman"/>
            <w:color w:val="000000"/>
            <w:sz w:val="24"/>
            <w:szCs w:val="24"/>
            <w:vertAlign w:val="superscript"/>
          </w:rPr>
          <w:tag w:val="MENDELEY_CITATION_v3_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"/>
          <w:id w:val="107557373"/>
          <w:placeholder>
            <w:docPart w:val="A44765429EAC4EF38A838AE0A1BCBD75"/>
          </w:placeholder>
        </w:sdtPr>
        <w:sdtEndPr/>
        <w:sdtContent>
          <w:ins w:id="687" w:author="Wisch, Julie" w:date="2022-10-04T14:53:00Z">
            <w:r w:rsidR="00B94D80" w:rsidRPr="00D03637">
              <w:rPr>
                <w:rFonts w:ascii="Times New Roman" w:eastAsia="Times New Roman" w:hAnsi="Times New Roman" w:cs="Times New Roman"/>
                <w:color w:val="000000"/>
                <w:sz w:val="24"/>
                <w:szCs w:val="24"/>
                <w:vertAlign w:val="superscript"/>
              </w:rPr>
              <w:t>2</w:t>
            </w:r>
          </w:ins>
          <w:del w:id="688" w:author="Wisch, Julie" w:date="2022-09-28T10:24:00Z">
            <w:r w:rsidR="00143020" w:rsidRPr="00D03637" w:rsidDel="00733317">
              <w:rPr>
                <w:rFonts w:ascii="Times New Roman" w:eastAsia="Times New Roman" w:hAnsi="Times New Roman" w:cs="Times New Roman"/>
                <w:color w:val="000000"/>
                <w:sz w:val="24"/>
                <w:szCs w:val="24"/>
                <w:vertAlign w:val="superscript"/>
              </w:rPr>
              <w:delText>2</w:delText>
            </w:r>
          </w:del>
        </w:sdtContent>
      </w:sdt>
      <w:r w:rsidR="00D40E72" w:rsidRPr="00D03637">
        <w:rPr>
          <w:rFonts w:ascii="Times New Roman" w:eastAsia="Times New Roman" w:hAnsi="Times New Roman" w:cs="Times New Roman"/>
          <w:color w:val="000000"/>
          <w:sz w:val="24"/>
          <w:szCs w:val="24"/>
        </w:rPr>
        <w:t>.</w:t>
      </w:r>
      <w:r w:rsidR="0033615E" w:rsidRPr="00D03637">
        <w:rPr>
          <w:rFonts w:ascii="Times New Roman" w:eastAsia="Times New Roman" w:hAnsi="Times New Roman" w:cs="Times New Roman"/>
          <w:color w:val="000000"/>
          <w:sz w:val="24"/>
          <w:szCs w:val="24"/>
        </w:rPr>
        <w:t xml:space="preserve"> In the absence of a w</w:t>
      </w:r>
      <w:r w:rsidR="00F605AB" w:rsidRPr="00D03637">
        <w:rPr>
          <w:rFonts w:ascii="Times New Roman" w:eastAsia="Times New Roman" w:hAnsi="Times New Roman" w:cs="Times New Roman"/>
          <w:color w:val="000000"/>
          <w:sz w:val="24"/>
          <w:szCs w:val="24"/>
          <w:rPrChange w:id="689" w:author="Wisch, Julie" w:date="2022-10-17T09:14:00Z">
            <w:rPr>
              <w:rFonts w:ascii="Times New Roman" w:eastAsia="Times New Roman" w:hAnsi="Times New Roman" w:cs="Times New Roman"/>
              <w:color w:val="000000"/>
              <w:sz w:val="24"/>
              <w:szCs w:val="24"/>
            </w:rPr>
          </w:rPrChange>
        </w:rPr>
        <w:t>ell-defined understanding of</w:t>
      </w:r>
      <w:r w:rsidR="0033615E" w:rsidRPr="00D03637">
        <w:rPr>
          <w:rFonts w:ascii="Times New Roman" w:eastAsia="Times New Roman" w:hAnsi="Times New Roman" w:cs="Times New Roman"/>
          <w:color w:val="000000"/>
          <w:sz w:val="24"/>
          <w:szCs w:val="24"/>
          <w:rPrChange w:id="690" w:author="Wisch, Julie" w:date="2022-10-17T09:14:00Z">
            <w:rPr>
              <w:rFonts w:ascii="Times New Roman" w:eastAsia="Times New Roman" w:hAnsi="Times New Roman" w:cs="Times New Roman"/>
              <w:color w:val="000000"/>
              <w:sz w:val="24"/>
              <w:szCs w:val="24"/>
            </w:rPr>
          </w:rPrChange>
        </w:rPr>
        <w:t xml:space="preserve"> future </w:t>
      </w:r>
      <w:r w:rsidR="00F605AB" w:rsidRPr="00D03637">
        <w:rPr>
          <w:rFonts w:ascii="Times New Roman" w:eastAsia="Times New Roman" w:hAnsi="Times New Roman" w:cs="Times New Roman"/>
          <w:color w:val="000000"/>
          <w:sz w:val="24"/>
          <w:szCs w:val="24"/>
          <w:rPrChange w:id="691" w:author="Wisch, Julie" w:date="2022-10-17T09:14:00Z">
            <w:rPr>
              <w:rFonts w:ascii="Times New Roman" w:eastAsia="Times New Roman" w:hAnsi="Times New Roman" w:cs="Times New Roman"/>
              <w:color w:val="000000"/>
              <w:sz w:val="24"/>
              <w:szCs w:val="24"/>
            </w:rPr>
          </w:rPrChange>
        </w:rPr>
        <w:t>disease</w:t>
      </w:r>
      <w:r w:rsidR="0033615E" w:rsidRPr="00D03637">
        <w:rPr>
          <w:rFonts w:ascii="Times New Roman" w:eastAsia="Times New Roman" w:hAnsi="Times New Roman" w:cs="Times New Roman"/>
          <w:color w:val="000000"/>
          <w:sz w:val="24"/>
          <w:szCs w:val="24"/>
          <w:rPrChange w:id="692" w:author="Wisch, Julie" w:date="2022-10-17T09:14:00Z">
            <w:rPr>
              <w:rFonts w:ascii="Times New Roman" w:eastAsia="Times New Roman" w:hAnsi="Times New Roman" w:cs="Times New Roman"/>
              <w:color w:val="000000"/>
              <w:sz w:val="24"/>
              <w:szCs w:val="24"/>
            </w:rPr>
          </w:rPrChange>
        </w:rPr>
        <w:t xml:space="preserve"> trajectory, </w:t>
      </w:r>
      <w:r w:rsidR="00F605AB" w:rsidRPr="00D03637">
        <w:rPr>
          <w:rFonts w:ascii="Times New Roman" w:eastAsia="Times New Roman" w:hAnsi="Times New Roman" w:cs="Times New Roman"/>
          <w:color w:val="000000"/>
          <w:sz w:val="24"/>
          <w:szCs w:val="24"/>
          <w:rPrChange w:id="693" w:author="Wisch, Julie" w:date="2022-10-17T09:14:00Z">
            <w:rPr>
              <w:rFonts w:ascii="Times New Roman" w:eastAsia="Times New Roman" w:hAnsi="Times New Roman" w:cs="Times New Roman"/>
              <w:color w:val="000000"/>
              <w:sz w:val="24"/>
              <w:szCs w:val="24"/>
            </w:rPr>
          </w:rPrChange>
        </w:rPr>
        <w:t>p</w:t>
      </w:r>
      <w:r w:rsidR="0033615E" w:rsidRPr="00D03637">
        <w:rPr>
          <w:rFonts w:ascii="Times New Roman" w:eastAsia="Times New Roman" w:hAnsi="Times New Roman" w:cs="Times New Roman"/>
          <w:color w:val="000000"/>
          <w:sz w:val="24"/>
          <w:szCs w:val="24"/>
          <w:rPrChange w:id="694" w:author="Wisch, Julie" w:date="2022-10-17T09:14:00Z">
            <w:rPr>
              <w:rFonts w:ascii="Times New Roman" w:eastAsia="Times New Roman" w:hAnsi="Times New Roman" w:cs="Times New Roman"/>
              <w:color w:val="000000"/>
              <w:sz w:val="24"/>
              <w:szCs w:val="24"/>
            </w:rPr>
          </w:rPrChange>
        </w:rPr>
        <w:t xml:space="preserve">articipants may receive unnecessary treatment or </w:t>
      </w:r>
      <w:r w:rsidR="009A698B" w:rsidRPr="00D03637">
        <w:rPr>
          <w:rFonts w:ascii="Times New Roman" w:eastAsia="Times New Roman" w:hAnsi="Times New Roman" w:cs="Times New Roman"/>
          <w:color w:val="000000"/>
          <w:sz w:val="24"/>
          <w:szCs w:val="24"/>
          <w:rPrChange w:id="695" w:author="Wisch, Julie" w:date="2022-10-17T09:14:00Z">
            <w:rPr>
              <w:rFonts w:ascii="Times New Roman" w:eastAsia="Times New Roman" w:hAnsi="Times New Roman" w:cs="Times New Roman"/>
              <w:color w:val="000000"/>
              <w:sz w:val="24"/>
              <w:szCs w:val="24"/>
            </w:rPr>
          </w:rPrChange>
        </w:rPr>
        <w:t xml:space="preserve">the </w:t>
      </w:r>
      <w:r w:rsidR="0033615E" w:rsidRPr="00D03637">
        <w:rPr>
          <w:rFonts w:ascii="Times New Roman" w:eastAsia="Times New Roman" w:hAnsi="Times New Roman" w:cs="Times New Roman"/>
          <w:color w:val="000000"/>
          <w:sz w:val="24"/>
          <w:szCs w:val="24"/>
          <w:rPrChange w:id="696" w:author="Wisch, Julie" w:date="2022-10-17T09:14:00Z">
            <w:rPr>
              <w:rFonts w:ascii="Times New Roman" w:eastAsia="Times New Roman" w:hAnsi="Times New Roman" w:cs="Times New Roman"/>
              <w:color w:val="000000"/>
              <w:sz w:val="24"/>
              <w:szCs w:val="24"/>
            </w:rPr>
          </w:rPrChange>
        </w:rPr>
        <w:t>true effects of pharmacological intervention</w:t>
      </w:r>
      <w:r w:rsidR="00B01BA6" w:rsidRPr="00D03637">
        <w:rPr>
          <w:rFonts w:ascii="Times New Roman" w:eastAsia="Times New Roman" w:hAnsi="Times New Roman" w:cs="Times New Roman"/>
          <w:color w:val="000000"/>
          <w:sz w:val="24"/>
          <w:szCs w:val="24"/>
          <w:rPrChange w:id="697" w:author="Wisch, Julie" w:date="2022-10-17T09:14:00Z">
            <w:rPr>
              <w:rFonts w:ascii="Times New Roman" w:eastAsia="Times New Roman" w:hAnsi="Times New Roman" w:cs="Times New Roman"/>
              <w:color w:val="000000"/>
              <w:sz w:val="24"/>
              <w:szCs w:val="24"/>
            </w:rPr>
          </w:rPrChange>
        </w:rPr>
        <w:t xml:space="preserve"> may be obscured</w:t>
      </w:r>
      <w:r w:rsidR="0033615E" w:rsidRPr="00D03637">
        <w:rPr>
          <w:rFonts w:ascii="Times New Roman" w:eastAsia="Times New Roman" w:hAnsi="Times New Roman" w:cs="Times New Roman"/>
          <w:color w:val="000000"/>
          <w:sz w:val="24"/>
          <w:szCs w:val="24"/>
          <w:rPrChange w:id="698" w:author="Wisch, Julie" w:date="2022-10-17T09:14:00Z">
            <w:rPr>
              <w:rFonts w:ascii="Times New Roman" w:eastAsia="Times New Roman" w:hAnsi="Times New Roman" w:cs="Times New Roman"/>
              <w:color w:val="000000"/>
              <w:sz w:val="24"/>
              <w:szCs w:val="24"/>
            </w:rPr>
          </w:rPrChange>
        </w:rPr>
        <w:t xml:space="preserve">. </w:t>
      </w:r>
      <w:r w:rsidR="007B465D" w:rsidRPr="00D03637">
        <w:rPr>
          <w:rFonts w:ascii="Times New Roman" w:eastAsia="Times New Roman" w:hAnsi="Times New Roman" w:cs="Times New Roman"/>
          <w:color w:val="000000"/>
          <w:sz w:val="24"/>
          <w:szCs w:val="24"/>
          <w:rPrChange w:id="699" w:author="Wisch, Julie" w:date="2022-10-17T09:14:00Z">
            <w:rPr>
              <w:rFonts w:ascii="Times New Roman" w:eastAsia="Times New Roman" w:hAnsi="Times New Roman" w:cs="Times New Roman"/>
              <w:color w:val="000000"/>
              <w:sz w:val="24"/>
              <w:szCs w:val="24"/>
            </w:rPr>
          </w:rPrChange>
        </w:rPr>
        <w:t>Important recent work has been performed linking CSF measures of amyloid and tau to the proteome</w:t>
      </w:r>
      <w:sdt>
        <w:sdtPr>
          <w:rPr>
            <w:rFonts w:ascii="Times New Roman" w:eastAsia="Times New Roman" w:hAnsi="Times New Roman" w:cs="Times New Roman"/>
            <w:color w:val="000000"/>
            <w:sz w:val="24"/>
            <w:szCs w:val="24"/>
            <w:vertAlign w:val="superscript"/>
          </w:rPr>
          <w:tag w:val="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"/>
          <w:id w:val="1533838134"/>
          <w:placeholder>
            <w:docPart w:val="DefaultPlaceholder_-1854013440"/>
          </w:placeholder>
        </w:sdtPr>
        <w:sdtEndPr/>
        <w:sdtContent>
          <w:ins w:id="700" w:author="Wisch, Julie" w:date="2022-10-04T14:53:00Z">
            <w:r w:rsidR="00B94D80" w:rsidRPr="00D03637">
              <w:rPr>
                <w:rFonts w:ascii="Times New Roman" w:eastAsia="Times New Roman" w:hAnsi="Times New Roman" w:cs="Times New Roman"/>
                <w:color w:val="000000"/>
                <w:sz w:val="24"/>
                <w:szCs w:val="24"/>
                <w:vertAlign w:val="superscript"/>
              </w:rPr>
              <w:t>11,12</w:t>
            </w:r>
          </w:ins>
          <w:del w:id="701" w:author="Wisch, Julie" w:date="2022-09-28T10:24:00Z">
            <w:r w:rsidR="00143020" w:rsidRPr="00D03637" w:rsidDel="00733317">
              <w:rPr>
                <w:rFonts w:ascii="Times New Roman" w:eastAsia="Times New Roman" w:hAnsi="Times New Roman" w:cs="Times New Roman"/>
                <w:color w:val="000000"/>
                <w:sz w:val="24"/>
                <w:szCs w:val="24"/>
                <w:vertAlign w:val="superscript"/>
              </w:rPr>
              <w:delText>11,12</w:delText>
            </w:r>
          </w:del>
        </w:sdtContent>
      </w:sdt>
      <w:r w:rsidR="007B465D" w:rsidRPr="00D03637">
        <w:rPr>
          <w:rFonts w:ascii="Times New Roman" w:eastAsia="Times New Roman" w:hAnsi="Times New Roman" w:cs="Times New Roman"/>
          <w:color w:val="000000"/>
          <w:sz w:val="24"/>
          <w:szCs w:val="24"/>
        </w:rPr>
        <w:t xml:space="preserve">, highlighting observable subtypes in proteomic profile and arguing that perhaps even previously failed drug </w:t>
      </w:r>
      <w:r w:rsidR="007B465D" w:rsidRPr="00D03637">
        <w:rPr>
          <w:rFonts w:ascii="Times New Roman" w:eastAsia="Times New Roman" w:hAnsi="Times New Roman" w:cs="Times New Roman"/>
          <w:color w:val="000000"/>
          <w:sz w:val="24"/>
          <w:szCs w:val="24"/>
          <w:rPrChange w:id="702" w:author="Wisch, Julie" w:date="2022-10-17T09:14:00Z">
            <w:rPr>
              <w:rFonts w:ascii="Times New Roman" w:eastAsia="Times New Roman" w:hAnsi="Times New Roman" w:cs="Times New Roman"/>
              <w:color w:val="000000"/>
              <w:sz w:val="24"/>
              <w:szCs w:val="24"/>
            </w:rPr>
          </w:rPrChange>
        </w:rPr>
        <w:t>interventions may have been effective in mitigating AD-related damage in specific sub-populations.</w:t>
      </w:r>
    </w:p>
    <w:p w14:paraId="4C7F8D0D" w14:textId="41D5A6F8" w:rsidR="006B0C45" w:rsidRPr="00D03637" w:rsidRDefault="009A409B" w:rsidP="009A409B">
      <w:pPr>
        <w:divId w:val="493839192"/>
        <w:rPr>
          <w:rFonts w:ascii="Times New Roman" w:eastAsia="Times New Roman" w:hAnsi="Times New Roman" w:cs="Times New Roman"/>
          <w:color w:val="000000"/>
          <w:sz w:val="24"/>
          <w:szCs w:val="24"/>
          <w:rPrChange w:id="703" w:author="Wisch, Julie" w:date="2022-10-17T09:14:00Z">
            <w:rPr>
              <w:rFonts w:ascii="Times New Roman" w:eastAsia="Times New Roman" w:hAnsi="Times New Roman" w:cs="Times New Roman"/>
              <w:color w:val="000000"/>
              <w:sz w:val="24"/>
              <w:szCs w:val="24"/>
            </w:rPr>
          </w:rPrChange>
        </w:rPr>
      </w:pPr>
      <w:r w:rsidRPr="00D03637">
        <w:rPr>
          <w:rFonts w:ascii="Times New Roman" w:hAnsi="Times New Roman" w:cs="Times New Roman"/>
          <w:color w:val="000000"/>
          <w:sz w:val="24"/>
          <w:szCs w:val="24"/>
          <w:rPrChange w:id="704" w:author="Wisch, Julie" w:date="2022-10-17T09:14:00Z">
            <w:rPr>
              <w:rFonts w:ascii="Times New Roman" w:hAnsi="Times New Roman" w:cs="Times New Roman"/>
              <w:color w:val="000000"/>
              <w:sz w:val="24"/>
              <w:szCs w:val="24"/>
            </w:rPr>
          </w:rPrChange>
        </w:rPr>
        <w:t xml:space="preserve">Recent reviews have highlighted the importance of longitudinal research, particularly with respect to heterogeneity </w:t>
      </w:r>
      <w:sdt>
        <w:sdtPr>
          <w:rPr>
            <w:rFonts w:ascii="Times New Roman" w:hAnsi="Times New Roman" w:cs="Times New Roman"/>
            <w:color w:val="000000"/>
            <w:sz w:val="24"/>
            <w:szCs w:val="24"/>
            <w:vertAlign w:val="superscript"/>
          </w:rPr>
          <w:tag w:val="MENDELEY_CITATION_v3_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"/>
          <w:id w:val="47121645"/>
          <w:placeholder>
            <w:docPart w:val="DefaultPlaceholder_-1854013440"/>
          </w:placeholder>
        </w:sdtPr>
        <w:sdtEndPr/>
        <w:sdtContent>
          <w:ins w:id="705" w:author="Wisch, Julie" w:date="2022-10-04T14:53:00Z">
            <w:r w:rsidR="00B94D80" w:rsidRPr="00D03637">
              <w:rPr>
                <w:rFonts w:ascii="Times New Roman" w:hAnsi="Times New Roman" w:cs="Times New Roman"/>
                <w:color w:val="000000"/>
                <w:sz w:val="24"/>
                <w:szCs w:val="24"/>
                <w:vertAlign w:val="superscript"/>
              </w:rPr>
              <w:t>13</w:t>
            </w:r>
          </w:ins>
          <w:del w:id="706" w:author="Wisch, Julie" w:date="2022-09-28T10:24:00Z">
            <w:r w:rsidR="00143020" w:rsidRPr="00D03637" w:rsidDel="00733317">
              <w:rPr>
                <w:rFonts w:ascii="Times New Roman" w:hAnsi="Times New Roman" w:cs="Times New Roman"/>
                <w:color w:val="000000"/>
                <w:sz w:val="24"/>
                <w:szCs w:val="24"/>
                <w:vertAlign w:val="superscript"/>
              </w:rPr>
              <w:delText>13</w:delText>
            </w:r>
          </w:del>
        </w:sdtContent>
      </w:sdt>
      <w:r w:rsidRPr="00D03637">
        <w:rPr>
          <w:rFonts w:ascii="Times New Roman" w:hAnsi="Times New Roman" w:cs="Times New Roman"/>
          <w:color w:val="000000"/>
          <w:sz w:val="24"/>
          <w:szCs w:val="24"/>
        </w:rPr>
        <w:t xml:space="preserve">; however, relatively few </w:t>
      </w:r>
      <w:r w:rsidR="009176A2" w:rsidRPr="00D03637">
        <w:rPr>
          <w:rFonts w:ascii="Times New Roman" w:hAnsi="Times New Roman" w:cs="Times New Roman"/>
          <w:color w:val="000000"/>
          <w:sz w:val="24"/>
          <w:szCs w:val="24"/>
        </w:rPr>
        <w:t xml:space="preserve">longitudinal studies </w:t>
      </w:r>
      <w:r w:rsidRPr="00D03637">
        <w:rPr>
          <w:rFonts w:ascii="Times New Roman" w:hAnsi="Times New Roman" w:cs="Times New Roman"/>
          <w:color w:val="000000"/>
          <w:sz w:val="24"/>
          <w:szCs w:val="24"/>
          <w:rPrChange w:id="707" w:author="Wisch, Julie" w:date="2022-10-17T09:14:00Z">
            <w:rPr>
              <w:rFonts w:ascii="Times New Roman" w:hAnsi="Times New Roman" w:cs="Times New Roman"/>
              <w:color w:val="000000"/>
              <w:sz w:val="24"/>
              <w:szCs w:val="24"/>
            </w:rPr>
          </w:rPrChange>
        </w:rPr>
        <w:t xml:space="preserve">have been conducted. </w:t>
      </w:r>
      <w:r w:rsidRPr="00D03637">
        <w:rPr>
          <w:rFonts w:ascii="Times New Roman" w:eastAsia="Times New Roman" w:hAnsi="Times New Roman" w:cs="Times New Roman"/>
          <w:color w:val="000000"/>
          <w:sz w:val="24"/>
          <w:szCs w:val="24"/>
          <w:rPrChange w:id="708" w:author="Wisch, Julie" w:date="2022-10-17T09:14:00Z">
            <w:rPr>
              <w:rFonts w:ascii="Times New Roman" w:eastAsia="Times New Roman" w:hAnsi="Times New Roman" w:cs="Times New Roman"/>
              <w:color w:val="000000"/>
              <w:sz w:val="24"/>
              <w:szCs w:val="24"/>
            </w:rPr>
          </w:rPrChange>
        </w:rPr>
        <w:t xml:space="preserve">One recent review identified </w:t>
      </w:r>
      <w:r w:rsidR="00B01BA6" w:rsidRPr="00D03637">
        <w:rPr>
          <w:rFonts w:ascii="Times New Roman" w:eastAsia="Times New Roman" w:hAnsi="Times New Roman" w:cs="Times New Roman"/>
          <w:color w:val="000000"/>
          <w:sz w:val="24"/>
          <w:szCs w:val="24"/>
          <w:rPrChange w:id="709" w:author="Wisch, Julie" w:date="2022-10-17T09:14:00Z">
            <w:rPr>
              <w:rFonts w:ascii="Times New Roman" w:eastAsia="Times New Roman" w:hAnsi="Times New Roman" w:cs="Times New Roman"/>
              <w:color w:val="000000"/>
              <w:sz w:val="24"/>
              <w:szCs w:val="24"/>
            </w:rPr>
          </w:rPrChange>
        </w:rPr>
        <w:t xml:space="preserve">from </w:t>
      </w:r>
      <w:r w:rsidR="008133E9" w:rsidRPr="00D03637">
        <w:rPr>
          <w:rFonts w:ascii="Times New Roman" w:eastAsia="Times New Roman" w:hAnsi="Times New Roman" w:cs="Times New Roman"/>
          <w:color w:val="000000"/>
          <w:sz w:val="24"/>
          <w:szCs w:val="24"/>
          <w:rPrChange w:id="710" w:author="Wisch, Julie" w:date="2022-10-17T09:14:00Z">
            <w:rPr>
              <w:rFonts w:ascii="Times New Roman" w:eastAsia="Times New Roman" w:hAnsi="Times New Roman" w:cs="Times New Roman"/>
              <w:color w:val="000000"/>
              <w:sz w:val="24"/>
              <w:szCs w:val="24"/>
            </w:rPr>
          </w:rPrChange>
        </w:rPr>
        <w:t xml:space="preserve">more than </w:t>
      </w:r>
      <w:r w:rsidRPr="00D03637">
        <w:rPr>
          <w:rFonts w:ascii="Times New Roman" w:eastAsia="Times New Roman" w:hAnsi="Times New Roman" w:cs="Times New Roman"/>
          <w:color w:val="000000"/>
          <w:sz w:val="24"/>
          <w:szCs w:val="24"/>
          <w:rPrChange w:id="711" w:author="Wisch, Julie" w:date="2022-10-17T09:14:00Z">
            <w:rPr>
              <w:rFonts w:ascii="Times New Roman" w:eastAsia="Times New Roman" w:hAnsi="Times New Roman" w:cs="Times New Roman"/>
              <w:color w:val="000000"/>
              <w:sz w:val="24"/>
              <w:szCs w:val="24"/>
            </w:rPr>
          </w:rPrChange>
        </w:rPr>
        <w:t xml:space="preserve">1400 studies in AD that had </w:t>
      </w:r>
      <w:r w:rsidR="00B01BA6" w:rsidRPr="00D03637">
        <w:rPr>
          <w:rFonts w:ascii="Times New Roman" w:eastAsia="Times New Roman" w:hAnsi="Times New Roman" w:cs="Times New Roman"/>
          <w:color w:val="000000"/>
          <w:sz w:val="24"/>
          <w:szCs w:val="24"/>
          <w:rPrChange w:id="712" w:author="Wisch, Julie" w:date="2022-10-17T09:14:00Z">
            <w:rPr>
              <w:rFonts w:ascii="Times New Roman" w:eastAsia="Times New Roman" w:hAnsi="Times New Roman" w:cs="Times New Roman"/>
              <w:color w:val="000000"/>
              <w:sz w:val="24"/>
              <w:szCs w:val="24"/>
            </w:rPr>
          </w:rPrChange>
        </w:rPr>
        <w:t xml:space="preserve">been performed </w:t>
      </w:r>
      <w:r w:rsidRPr="00D03637">
        <w:rPr>
          <w:rFonts w:ascii="Times New Roman" w:eastAsia="Times New Roman" w:hAnsi="Times New Roman" w:cs="Times New Roman"/>
          <w:color w:val="000000"/>
          <w:sz w:val="24"/>
          <w:szCs w:val="24"/>
          <w:rPrChange w:id="713" w:author="Wisch, Julie" w:date="2022-10-17T09:14:00Z">
            <w:rPr>
              <w:rFonts w:ascii="Times New Roman" w:eastAsia="Times New Roman" w:hAnsi="Times New Roman" w:cs="Times New Roman"/>
              <w:color w:val="000000"/>
              <w:sz w:val="24"/>
              <w:szCs w:val="24"/>
            </w:rPr>
          </w:rPrChange>
        </w:rPr>
        <w:t xml:space="preserve">between 1995 and 2015, only 48 </w:t>
      </w:r>
      <w:r w:rsidR="008133E9" w:rsidRPr="00D03637">
        <w:rPr>
          <w:rFonts w:ascii="Times New Roman" w:eastAsia="Times New Roman" w:hAnsi="Times New Roman" w:cs="Times New Roman"/>
          <w:color w:val="000000"/>
          <w:sz w:val="24"/>
          <w:szCs w:val="24"/>
          <w:rPrChange w:id="714" w:author="Wisch, Julie" w:date="2022-10-17T09:14:00Z">
            <w:rPr>
              <w:rFonts w:ascii="Times New Roman" w:eastAsia="Times New Roman" w:hAnsi="Times New Roman" w:cs="Times New Roman"/>
              <w:color w:val="000000"/>
              <w:sz w:val="24"/>
              <w:szCs w:val="24"/>
            </w:rPr>
          </w:rPrChange>
        </w:rPr>
        <w:t>included</w:t>
      </w:r>
      <w:r w:rsidRPr="00D03637">
        <w:rPr>
          <w:rFonts w:ascii="Times New Roman" w:eastAsia="Times New Roman" w:hAnsi="Times New Roman" w:cs="Times New Roman"/>
          <w:color w:val="000000"/>
          <w:sz w:val="24"/>
          <w:szCs w:val="24"/>
          <w:rPrChange w:id="715" w:author="Wisch, Julie" w:date="2022-10-17T09:14:00Z">
            <w:rPr>
              <w:rFonts w:ascii="Times New Roman" w:eastAsia="Times New Roman" w:hAnsi="Times New Roman" w:cs="Times New Roman"/>
              <w:color w:val="000000"/>
              <w:sz w:val="24"/>
              <w:szCs w:val="24"/>
            </w:rPr>
          </w:rPrChange>
        </w:rPr>
        <w:t xml:space="preserve"> repeat biomarker measurements. </w:t>
      </w:r>
      <w:r w:rsidR="00B01BA6" w:rsidRPr="00D03637">
        <w:rPr>
          <w:rFonts w:ascii="Times New Roman" w:eastAsia="Times New Roman" w:hAnsi="Times New Roman" w:cs="Times New Roman"/>
          <w:color w:val="000000"/>
          <w:sz w:val="24"/>
          <w:szCs w:val="24"/>
          <w:rPrChange w:id="716" w:author="Wisch, Julie" w:date="2022-10-17T09:14:00Z">
            <w:rPr>
              <w:rFonts w:ascii="Times New Roman" w:eastAsia="Times New Roman" w:hAnsi="Times New Roman" w:cs="Times New Roman"/>
              <w:color w:val="000000"/>
              <w:sz w:val="24"/>
              <w:szCs w:val="24"/>
            </w:rPr>
          </w:rPrChange>
        </w:rPr>
        <w:t xml:space="preserve">From </w:t>
      </w:r>
      <w:r w:rsidRPr="00D03637">
        <w:rPr>
          <w:rFonts w:ascii="Times New Roman" w:eastAsia="Times New Roman" w:hAnsi="Times New Roman" w:cs="Times New Roman"/>
          <w:color w:val="000000"/>
          <w:sz w:val="24"/>
          <w:szCs w:val="24"/>
          <w:rPrChange w:id="717" w:author="Wisch, Julie" w:date="2022-10-17T09:14:00Z">
            <w:rPr>
              <w:rFonts w:ascii="Times New Roman" w:eastAsia="Times New Roman" w:hAnsi="Times New Roman" w:cs="Times New Roman"/>
              <w:color w:val="000000"/>
              <w:sz w:val="24"/>
              <w:szCs w:val="24"/>
            </w:rPr>
          </w:rPrChange>
        </w:rPr>
        <w:t xml:space="preserve">those 48 longitudinal studies, only </w:t>
      </w:r>
      <w:r w:rsidR="009176A2" w:rsidRPr="00D03637">
        <w:rPr>
          <w:rFonts w:ascii="Times New Roman" w:eastAsia="Times New Roman" w:hAnsi="Times New Roman" w:cs="Times New Roman"/>
          <w:color w:val="000000"/>
          <w:sz w:val="24"/>
          <w:szCs w:val="24"/>
          <w:rPrChange w:id="718" w:author="Wisch, Julie" w:date="2022-10-17T09:14:00Z">
            <w:rPr>
              <w:rFonts w:ascii="Times New Roman" w:eastAsia="Times New Roman" w:hAnsi="Times New Roman" w:cs="Times New Roman"/>
              <w:color w:val="000000"/>
              <w:sz w:val="24"/>
              <w:szCs w:val="24"/>
            </w:rPr>
          </w:rPrChange>
        </w:rPr>
        <w:t>nine</w:t>
      </w:r>
      <w:r w:rsidRPr="00D03637">
        <w:rPr>
          <w:rFonts w:ascii="Times New Roman" w:eastAsia="Times New Roman" w:hAnsi="Times New Roman" w:cs="Times New Roman"/>
          <w:color w:val="000000"/>
          <w:sz w:val="24"/>
          <w:szCs w:val="24"/>
          <w:rPrChange w:id="719" w:author="Wisch, Julie" w:date="2022-10-17T09:14:00Z">
            <w:rPr>
              <w:rFonts w:ascii="Times New Roman" w:eastAsia="Times New Roman" w:hAnsi="Times New Roman" w:cs="Times New Roman"/>
              <w:color w:val="000000"/>
              <w:sz w:val="24"/>
              <w:szCs w:val="24"/>
            </w:rPr>
          </w:rPrChange>
        </w:rPr>
        <w:t xml:space="preserve"> included CSF biomarkers, </w:t>
      </w:r>
      <w:r w:rsidR="008133E9" w:rsidRPr="00D03637">
        <w:rPr>
          <w:rFonts w:ascii="Times New Roman" w:eastAsia="Times New Roman" w:hAnsi="Times New Roman" w:cs="Times New Roman"/>
          <w:color w:val="000000"/>
          <w:sz w:val="24"/>
          <w:szCs w:val="24"/>
          <w:rPrChange w:id="720" w:author="Wisch, Julie" w:date="2022-10-17T09:14:00Z">
            <w:rPr>
              <w:rFonts w:ascii="Times New Roman" w:eastAsia="Times New Roman" w:hAnsi="Times New Roman" w:cs="Times New Roman"/>
              <w:color w:val="000000"/>
              <w:sz w:val="24"/>
              <w:szCs w:val="24"/>
            </w:rPr>
          </w:rPrChange>
        </w:rPr>
        <w:t>with almost all of the</w:t>
      </w:r>
      <w:r w:rsidR="00B01BA6" w:rsidRPr="00D03637">
        <w:rPr>
          <w:rFonts w:ascii="Times New Roman" w:eastAsia="Times New Roman" w:hAnsi="Times New Roman" w:cs="Times New Roman"/>
          <w:color w:val="000000"/>
          <w:sz w:val="24"/>
          <w:szCs w:val="24"/>
          <w:rPrChange w:id="721" w:author="Wisch, Julie" w:date="2022-10-17T09:14:00Z">
            <w:rPr>
              <w:rFonts w:ascii="Times New Roman" w:eastAsia="Times New Roman" w:hAnsi="Times New Roman" w:cs="Times New Roman"/>
              <w:color w:val="000000"/>
              <w:sz w:val="24"/>
              <w:szCs w:val="24"/>
            </w:rPr>
          </w:rPrChange>
        </w:rPr>
        <w:t>se</w:t>
      </w:r>
      <w:r w:rsidRPr="00D03637">
        <w:rPr>
          <w:rFonts w:ascii="Times New Roman" w:eastAsia="Times New Roman" w:hAnsi="Times New Roman" w:cs="Times New Roman"/>
          <w:color w:val="000000"/>
          <w:sz w:val="24"/>
          <w:szCs w:val="24"/>
          <w:rPrChange w:id="722" w:author="Wisch, Julie" w:date="2022-10-17T09:14:00Z">
            <w:rPr>
              <w:rFonts w:ascii="Times New Roman" w:eastAsia="Times New Roman" w:hAnsi="Times New Roman" w:cs="Times New Roman"/>
              <w:color w:val="000000"/>
              <w:sz w:val="24"/>
              <w:szCs w:val="24"/>
            </w:rPr>
          </w:rPrChange>
        </w:rPr>
        <w:t xml:space="preserve"> CSF studies </w:t>
      </w:r>
      <w:r w:rsidR="008133E9" w:rsidRPr="00D03637">
        <w:rPr>
          <w:rFonts w:ascii="Times New Roman" w:eastAsia="Times New Roman" w:hAnsi="Times New Roman" w:cs="Times New Roman"/>
          <w:color w:val="000000"/>
          <w:sz w:val="24"/>
          <w:szCs w:val="24"/>
          <w:rPrChange w:id="723" w:author="Wisch, Julie" w:date="2022-10-17T09:14:00Z">
            <w:rPr>
              <w:rFonts w:ascii="Times New Roman" w:eastAsia="Times New Roman" w:hAnsi="Times New Roman" w:cs="Times New Roman"/>
              <w:color w:val="000000"/>
              <w:sz w:val="24"/>
              <w:szCs w:val="24"/>
            </w:rPr>
          </w:rPrChange>
        </w:rPr>
        <w:t>relying</w:t>
      </w:r>
      <w:r w:rsidR="009176A2" w:rsidRPr="00D03637">
        <w:rPr>
          <w:rFonts w:ascii="Times New Roman" w:eastAsia="Times New Roman" w:hAnsi="Times New Roman" w:cs="Times New Roman"/>
          <w:color w:val="000000"/>
          <w:sz w:val="24"/>
          <w:szCs w:val="24"/>
          <w:rPrChange w:id="724" w:author="Wisch, Julie" w:date="2022-10-17T09:14:00Z">
            <w:rPr>
              <w:rFonts w:ascii="Times New Roman" w:eastAsia="Times New Roman" w:hAnsi="Times New Roman" w:cs="Times New Roman"/>
              <w:color w:val="000000"/>
              <w:sz w:val="24"/>
              <w:szCs w:val="24"/>
            </w:rPr>
          </w:rPrChange>
        </w:rPr>
        <w:t xml:space="preserve"> on just two</w:t>
      </w:r>
      <w:r w:rsidRPr="00D03637">
        <w:rPr>
          <w:rFonts w:ascii="Times New Roman" w:eastAsia="Times New Roman" w:hAnsi="Times New Roman" w:cs="Times New Roman"/>
          <w:color w:val="000000"/>
          <w:sz w:val="24"/>
          <w:szCs w:val="24"/>
          <w:rPrChange w:id="725" w:author="Wisch, Julie" w:date="2022-10-17T09:14:00Z">
            <w:rPr>
              <w:rFonts w:ascii="Times New Roman" w:eastAsia="Times New Roman" w:hAnsi="Times New Roman" w:cs="Times New Roman"/>
              <w:color w:val="000000"/>
              <w:sz w:val="24"/>
              <w:szCs w:val="24"/>
            </w:rPr>
          </w:rPrChange>
        </w:rPr>
        <w:t xml:space="preserve"> timepoints </w:t>
      </w:r>
      <w:sdt>
        <w:sdtPr>
          <w:rPr>
            <w:rFonts w:ascii="Times New Roman" w:eastAsia="Times New Roman" w:hAnsi="Times New Roman" w:cs="Times New Roman"/>
            <w:color w:val="000000"/>
            <w:sz w:val="24"/>
            <w:szCs w:val="24"/>
            <w:vertAlign w:val="superscript"/>
          </w:rPr>
          <w:tag w:val="MENDELEY_CITATION_v3_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"/>
          <w:id w:val="515273840"/>
          <w:placeholder>
            <w:docPart w:val="FC16C52BAF914BC0882AFBB1AE1EB81E"/>
          </w:placeholder>
        </w:sdtPr>
        <w:sdtEndPr/>
        <w:sdtContent>
          <w:ins w:id="726" w:author="Wisch, Julie" w:date="2022-10-04T14:53:00Z">
            <w:r w:rsidR="00B94D80" w:rsidRPr="00D03637">
              <w:rPr>
                <w:rFonts w:ascii="Times New Roman" w:eastAsia="Times New Roman" w:hAnsi="Times New Roman" w:cs="Times New Roman"/>
                <w:color w:val="000000"/>
                <w:sz w:val="24"/>
                <w:szCs w:val="24"/>
                <w:vertAlign w:val="superscript"/>
              </w:rPr>
              <w:t>14</w:t>
            </w:r>
          </w:ins>
          <w:del w:id="727" w:author="Wisch, Julie" w:date="2022-09-28T10:24:00Z">
            <w:r w:rsidR="00143020" w:rsidRPr="00D03637" w:rsidDel="00733317">
              <w:rPr>
                <w:rFonts w:ascii="Times New Roman" w:eastAsia="Times New Roman" w:hAnsi="Times New Roman" w:cs="Times New Roman"/>
                <w:color w:val="000000"/>
                <w:sz w:val="24"/>
                <w:szCs w:val="24"/>
                <w:vertAlign w:val="superscript"/>
              </w:rPr>
              <w:delText>14</w:delText>
            </w:r>
          </w:del>
        </w:sdtContent>
      </w:sdt>
      <w:r w:rsidRPr="00D03637">
        <w:rPr>
          <w:rFonts w:ascii="Times New Roman" w:eastAsia="Times New Roman" w:hAnsi="Times New Roman" w:cs="Times New Roman"/>
          <w:color w:val="000000"/>
          <w:sz w:val="24"/>
          <w:szCs w:val="24"/>
        </w:rPr>
        <w:t>.</w:t>
      </w:r>
      <w:r w:rsidR="00D46B7B" w:rsidRPr="00D03637">
        <w:rPr>
          <w:rFonts w:ascii="Times New Roman" w:eastAsia="Times New Roman" w:hAnsi="Times New Roman" w:cs="Times New Roman"/>
          <w:color w:val="000000"/>
          <w:sz w:val="24"/>
          <w:szCs w:val="24"/>
        </w:rPr>
        <w:t xml:space="preserve"> Longitudinal studies are preferable for studying biomarker dynamics</w:t>
      </w:r>
      <w:r w:rsidR="009176A2" w:rsidRPr="00D03637">
        <w:rPr>
          <w:rFonts w:ascii="Times New Roman" w:eastAsia="Times New Roman" w:hAnsi="Times New Roman" w:cs="Times New Roman"/>
          <w:color w:val="000000"/>
          <w:sz w:val="24"/>
          <w:szCs w:val="24"/>
          <w:rPrChange w:id="728" w:author="Wisch, Julie" w:date="2022-10-17T09:14:00Z">
            <w:rPr>
              <w:rFonts w:ascii="Times New Roman" w:eastAsia="Times New Roman" w:hAnsi="Times New Roman" w:cs="Times New Roman"/>
              <w:color w:val="000000"/>
              <w:sz w:val="24"/>
              <w:szCs w:val="24"/>
            </w:rPr>
          </w:rPrChange>
        </w:rPr>
        <w:t xml:space="preserve"> </w:t>
      </w:r>
      <w:sdt>
        <w:sdtPr>
          <w:rPr>
            <w:rFonts w:ascii="Times New Roman" w:eastAsia="Times New Roman" w:hAnsi="Times New Roman" w:cs="Times New Roman"/>
            <w:color w:val="000000"/>
            <w:sz w:val="24"/>
            <w:szCs w:val="24"/>
            <w:vertAlign w:val="superscript"/>
          </w:rPr>
          <w:tag w:val="MENDELEY_CITATION_v3_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"/>
          <w:id w:val="-381793943"/>
          <w:placeholder>
            <w:docPart w:val="DefaultPlaceholder_-1854013440"/>
          </w:placeholder>
        </w:sdtPr>
        <w:sdtEndPr/>
        <w:sdtContent>
          <w:ins w:id="729" w:author="Wisch, Julie" w:date="2022-10-04T14:53:00Z">
            <w:r w:rsidR="00B94D80" w:rsidRPr="00D03637">
              <w:rPr>
                <w:rFonts w:ascii="Times New Roman" w:eastAsia="Times New Roman" w:hAnsi="Times New Roman" w:cs="Times New Roman"/>
                <w:color w:val="000000"/>
                <w:sz w:val="24"/>
                <w:szCs w:val="24"/>
                <w:vertAlign w:val="superscript"/>
              </w:rPr>
              <w:t>15</w:t>
            </w:r>
          </w:ins>
          <w:del w:id="730" w:author="Wisch, Julie" w:date="2022-09-28T10:24:00Z">
            <w:r w:rsidR="00143020" w:rsidRPr="00D03637" w:rsidDel="00733317">
              <w:rPr>
                <w:rFonts w:ascii="Times New Roman" w:eastAsia="Times New Roman" w:hAnsi="Times New Roman" w:cs="Times New Roman"/>
                <w:color w:val="000000"/>
                <w:sz w:val="24"/>
                <w:szCs w:val="24"/>
                <w:vertAlign w:val="superscript"/>
              </w:rPr>
              <w:delText>15</w:delText>
            </w:r>
          </w:del>
        </w:sdtContent>
      </w:sdt>
      <w:r w:rsidR="002C05DF" w:rsidRPr="00D03637">
        <w:rPr>
          <w:rFonts w:ascii="Times New Roman" w:eastAsia="Times New Roman" w:hAnsi="Times New Roman" w:cs="Times New Roman"/>
          <w:color w:val="000000"/>
          <w:sz w:val="24"/>
          <w:szCs w:val="24"/>
        </w:rPr>
        <w:t>.</w:t>
      </w:r>
      <w:r w:rsidR="00D46B7B" w:rsidRPr="00D03637">
        <w:rPr>
          <w:rFonts w:ascii="Times New Roman" w:eastAsia="Times New Roman" w:hAnsi="Times New Roman" w:cs="Times New Roman"/>
          <w:color w:val="000000"/>
          <w:sz w:val="24"/>
          <w:szCs w:val="24"/>
        </w:rPr>
        <w:t xml:space="preserve"> </w:t>
      </w:r>
      <w:r w:rsidR="002C05DF" w:rsidRPr="00D03637">
        <w:rPr>
          <w:rFonts w:ascii="Times New Roman" w:eastAsia="Times New Roman" w:hAnsi="Times New Roman" w:cs="Times New Roman"/>
          <w:color w:val="000000"/>
          <w:sz w:val="24"/>
          <w:szCs w:val="24"/>
          <w:rPrChange w:id="731" w:author="Wisch, Julie" w:date="2022-10-17T09:14:00Z">
            <w:rPr>
              <w:rFonts w:ascii="Times New Roman" w:eastAsia="Times New Roman" w:hAnsi="Times New Roman" w:cs="Times New Roman"/>
              <w:color w:val="000000"/>
              <w:sz w:val="24"/>
              <w:szCs w:val="24"/>
            </w:rPr>
          </w:rPrChange>
        </w:rPr>
        <w:t>Obtaining repeated</w:t>
      </w:r>
      <w:r w:rsidR="00D46B7B" w:rsidRPr="00D03637">
        <w:rPr>
          <w:rFonts w:ascii="Times New Roman" w:eastAsia="Times New Roman" w:hAnsi="Times New Roman" w:cs="Times New Roman"/>
          <w:color w:val="000000"/>
          <w:sz w:val="24"/>
          <w:szCs w:val="24"/>
          <w:rPrChange w:id="732" w:author="Wisch, Julie" w:date="2022-10-17T09:14:00Z">
            <w:rPr>
              <w:rFonts w:ascii="Times New Roman" w:eastAsia="Times New Roman" w:hAnsi="Times New Roman" w:cs="Times New Roman"/>
              <w:color w:val="000000"/>
              <w:sz w:val="24"/>
              <w:szCs w:val="24"/>
            </w:rPr>
          </w:rPrChange>
        </w:rPr>
        <w:t xml:space="preserve"> </w:t>
      </w:r>
      <w:r w:rsidR="009176A2" w:rsidRPr="00D03637">
        <w:rPr>
          <w:rFonts w:ascii="Times New Roman" w:eastAsia="Times New Roman" w:hAnsi="Times New Roman" w:cs="Times New Roman"/>
          <w:color w:val="000000"/>
          <w:sz w:val="24"/>
          <w:szCs w:val="24"/>
          <w:rPrChange w:id="733" w:author="Wisch, Julie" w:date="2022-10-17T09:14:00Z">
            <w:rPr>
              <w:rFonts w:ascii="Times New Roman" w:eastAsia="Times New Roman" w:hAnsi="Times New Roman" w:cs="Times New Roman"/>
              <w:color w:val="000000"/>
              <w:sz w:val="24"/>
              <w:szCs w:val="24"/>
            </w:rPr>
          </w:rPrChange>
        </w:rPr>
        <w:t xml:space="preserve">samples from </w:t>
      </w:r>
      <w:r w:rsidR="00D46B7B" w:rsidRPr="00D03637">
        <w:rPr>
          <w:rFonts w:ascii="Times New Roman" w:eastAsia="Times New Roman" w:hAnsi="Times New Roman" w:cs="Times New Roman"/>
          <w:color w:val="000000"/>
          <w:sz w:val="24"/>
          <w:szCs w:val="24"/>
          <w:rPrChange w:id="734" w:author="Wisch, Julie" w:date="2022-10-17T09:14:00Z">
            <w:rPr>
              <w:rFonts w:ascii="Times New Roman" w:eastAsia="Times New Roman" w:hAnsi="Times New Roman" w:cs="Times New Roman"/>
              <w:color w:val="000000"/>
              <w:sz w:val="24"/>
              <w:szCs w:val="24"/>
            </w:rPr>
          </w:rPrChange>
        </w:rPr>
        <w:t xml:space="preserve">the same individuals over time allows for a deeper understanding of </w:t>
      </w:r>
      <w:r w:rsidR="00B01BA6" w:rsidRPr="00D03637">
        <w:rPr>
          <w:rFonts w:ascii="Times New Roman" w:eastAsia="Times New Roman" w:hAnsi="Times New Roman" w:cs="Times New Roman"/>
          <w:color w:val="000000"/>
          <w:sz w:val="24"/>
          <w:szCs w:val="24"/>
          <w:rPrChange w:id="735" w:author="Wisch, Julie" w:date="2022-10-17T09:14:00Z">
            <w:rPr>
              <w:rFonts w:ascii="Times New Roman" w:eastAsia="Times New Roman" w:hAnsi="Times New Roman" w:cs="Times New Roman"/>
              <w:color w:val="000000"/>
              <w:sz w:val="24"/>
              <w:szCs w:val="24"/>
            </w:rPr>
          </w:rPrChange>
        </w:rPr>
        <w:t>potential time courses</w:t>
      </w:r>
      <w:r w:rsidR="005D2246" w:rsidRPr="00D03637">
        <w:rPr>
          <w:rFonts w:ascii="Times New Roman" w:eastAsia="Times New Roman" w:hAnsi="Times New Roman" w:cs="Times New Roman"/>
          <w:color w:val="000000"/>
          <w:sz w:val="24"/>
          <w:szCs w:val="24"/>
          <w:rPrChange w:id="736" w:author="Wisch, Julie" w:date="2022-10-17T09:14:00Z">
            <w:rPr>
              <w:rFonts w:ascii="Times New Roman" w:eastAsia="Times New Roman" w:hAnsi="Times New Roman" w:cs="Times New Roman"/>
              <w:color w:val="000000"/>
              <w:sz w:val="24"/>
              <w:szCs w:val="24"/>
            </w:rPr>
          </w:rPrChange>
        </w:rPr>
        <w:t xml:space="preserve"> for </w:t>
      </w:r>
      <w:r w:rsidR="009176A2" w:rsidRPr="00D03637">
        <w:rPr>
          <w:rFonts w:ascii="Times New Roman" w:eastAsia="Times New Roman" w:hAnsi="Times New Roman" w:cs="Times New Roman"/>
          <w:color w:val="000000"/>
          <w:sz w:val="24"/>
          <w:szCs w:val="24"/>
          <w:rPrChange w:id="737" w:author="Wisch, Julie" w:date="2022-10-17T09:14:00Z">
            <w:rPr>
              <w:rFonts w:ascii="Times New Roman" w:eastAsia="Times New Roman" w:hAnsi="Times New Roman" w:cs="Times New Roman"/>
              <w:color w:val="000000"/>
              <w:sz w:val="24"/>
              <w:szCs w:val="24"/>
            </w:rPr>
          </w:rPrChange>
        </w:rPr>
        <w:t>disease</w:t>
      </w:r>
      <w:r w:rsidR="005D2246" w:rsidRPr="00D03637">
        <w:rPr>
          <w:rFonts w:ascii="Times New Roman" w:eastAsia="Times New Roman" w:hAnsi="Times New Roman" w:cs="Times New Roman"/>
          <w:color w:val="000000"/>
          <w:sz w:val="24"/>
          <w:szCs w:val="24"/>
          <w:rPrChange w:id="738" w:author="Wisch, Julie" w:date="2022-10-17T09:14:00Z">
            <w:rPr>
              <w:rFonts w:ascii="Times New Roman" w:eastAsia="Times New Roman" w:hAnsi="Times New Roman" w:cs="Times New Roman"/>
              <w:color w:val="000000"/>
              <w:sz w:val="24"/>
              <w:szCs w:val="24"/>
            </w:rPr>
          </w:rPrChange>
        </w:rPr>
        <w:t xml:space="preserve"> development. </w:t>
      </w:r>
    </w:p>
    <w:p w14:paraId="37B7EF4A" w14:textId="26BF16A6" w:rsidR="006827DB" w:rsidRPr="00D03637" w:rsidRDefault="00F129C4" w:rsidP="00ED7DA7">
      <w:pPr>
        <w:divId w:val="1724057094"/>
        <w:rPr>
          <w:rFonts w:ascii="Times New Roman" w:hAnsi="Times New Roman" w:cs="Times New Roman"/>
          <w:color w:val="000000"/>
          <w:sz w:val="24"/>
          <w:szCs w:val="24"/>
          <w:rPrChange w:id="739" w:author="Wisch, Julie" w:date="2022-10-17T09:14:00Z">
            <w:rPr>
              <w:rFonts w:ascii="Times New Roman" w:hAnsi="Times New Roman" w:cs="Times New Roman"/>
              <w:color w:val="000000"/>
              <w:sz w:val="24"/>
              <w:szCs w:val="24"/>
            </w:rPr>
          </w:rPrChange>
        </w:rPr>
      </w:pPr>
      <w:r w:rsidRPr="00D03637">
        <w:rPr>
          <w:rFonts w:ascii="Times New Roman" w:hAnsi="Times New Roman" w:cs="Times New Roman"/>
          <w:color w:val="000000"/>
          <w:sz w:val="24"/>
          <w:szCs w:val="24"/>
          <w:rPrChange w:id="740" w:author="Wisch, Julie" w:date="2022-10-17T09:14:00Z">
            <w:rPr>
              <w:rFonts w:ascii="Times New Roman" w:hAnsi="Times New Roman" w:cs="Times New Roman"/>
              <w:color w:val="000000"/>
              <w:sz w:val="24"/>
              <w:szCs w:val="24"/>
            </w:rPr>
          </w:rPrChange>
        </w:rPr>
        <w:t xml:space="preserve">In an effort to further interrogate the mismatch in neuropathologic change and progression to clinical symptoms of AD, we evaluated longitudinal CSF samples from a well-characterized cohort of older adults who were cognitively normal at enrollment. More than 100 participants </w:t>
      </w:r>
      <w:r w:rsidRPr="00D03637">
        <w:rPr>
          <w:rFonts w:ascii="Times New Roman" w:hAnsi="Times New Roman" w:cs="Times New Roman"/>
          <w:color w:val="000000"/>
          <w:sz w:val="24"/>
          <w:szCs w:val="24"/>
          <w:rPrChange w:id="741" w:author="Wisch, Julie" w:date="2022-10-17T09:14:00Z">
            <w:rPr>
              <w:rFonts w:ascii="Times New Roman" w:hAnsi="Times New Roman" w:cs="Times New Roman"/>
              <w:color w:val="000000"/>
              <w:sz w:val="24"/>
              <w:szCs w:val="24"/>
            </w:rPr>
          </w:rPrChange>
        </w:rPr>
        <w:lastRenderedPageBreak/>
        <w:t>completed at least four lumbar punctures over a period of approximately 10 years, in addition to completing other traditional measures of amyloid, tau, and neurodegeneration (AT(N)). For this analysis we</w:t>
      </w:r>
      <w:r w:rsidR="003A6D7B" w:rsidRPr="00D03637">
        <w:rPr>
          <w:rFonts w:ascii="Times New Roman" w:hAnsi="Times New Roman" w:cs="Times New Roman"/>
          <w:color w:val="000000"/>
          <w:sz w:val="24"/>
          <w:szCs w:val="24"/>
          <w:rPrChange w:id="742" w:author="Wisch, Julie" w:date="2022-10-17T09:14:00Z">
            <w:rPr>
              <w:rFonts w:ascii="Times New Roman" w:hAnsi="Times New Roman" w:cs="Times New Roman"/>
              <w:color w:val="000000"/>
              <w:sz w:val="24"/>
              <w:szCs w:val="24"/>
            </w:rPr>
          </w:rPrChange>
        </w:rPr>
        <w:t xml:space="preserve"> compare</w:t>
      </w:r>
      <w:r w:rsidR="008133E9" w:rsidRPr="00D03637">
        <w:rPr>
          <w:rFonts w:ascii="Times New Roman" w:hAnsi="Times New Roman" w:cs="Times New Roman"/>
          <w:color w:val="000000"/>
          <w:sz w:val="24"/>
          <w:szCs w:val="24"/>
          <w:rPrChange w:id="743" w:author="Wisch, Julie" w:date="2022-10-17T09:14:00Z">
            <w:rPr>
              <w:rFonts w:ascii="Times New Roman" w:hAnsi="Times New Roman" w:cs="Times New Roman"/>
              <w:color w:val="000000"/>
              <w:sz w:val="24"/>
              <w:szCs w:val="24"/>
            </w:rPr>
          </w:rPrChange>
        </w:rPr>
        <w:t>d</w:t>
      </w:r>
      <w:r w:rsidR="003A6D7B" w:rsidRPr="00D03637">
        <w:rPr>
          <w:rFonts w:ascii="Times New Roman" w:hAnsi="Times New Roman" w:cs="Times New Roman"/>
          <w:color w:val="000000"/>
          <w:sz w:val="24"/>
          <w:szCs w:val="24"/>
          <w:rPrChange w:id="744" w:author="Wisch, Julie" w:date="2022-10-17T09:14:00Z">
            <w:rPr>
              <w:rFonts w:ascii="Times New Roman" w:hAnsi="Times New Roman" w:cs="Times New Roman"/>
              <w:color w:val="000000"/>
              <w:sz w:val="24"/>
              <w:szCs w:val="24"/>
            </w:rPr>
          </w:rPrChange>
        </w:rPr>
        <w:t xml:space="preserve"> the </w:t>
      </w:r>
      <w:r w:rsidR="00CE422B" w:rsidRPr="00D03637">
        <w:rPr>
          <w:rFonts w:ascii="Times New Roman" w:hAnsi="Times New Roman" w:cs="Times New Roman"/>
          <w:color w:val="000000"/>
          <w:sz w:val="24"/>
          <w:szCs w:val="24"/>
          <w:rPrChange w:id="745" w:author="Wisch, Julie" w:date="2022-10-17T09:14:00Z">
            <w:rPr>
              <w:rFonts w:ascii="Times New Roman" w:hAnsi="Times New Roman" w:cs="Times New Roman"/>
              <w:color w:val="000000"/>
              <w:sz w:val="24"/>
              <w:szCs w:val="24"/>
            </w:rPr>
          </w:rPrChange>
        </w:rPr>
        <w:t>longitudinal relationship between CSF Aβ42 and CSF pTau</w:t>
      </w:r>
      <w:r w:rsidR="00CE422B" w:rsidRPr="00D03637">
        <w:rPr>
          <w:rFonts w:ascii="Times New Roman" w:hAnsi="Times New Roman" w:cs="Times New Roman"/>
          <w:color w:val="000000"/>
          <w:sz w:val="24"/>
          <w:szCs w:val="24"/>
          <w:vertAlign w:val="subscript"/>
          <w:rPrChange w:id="746" w:author="Wisch, Julie" w:date="2022-10-17T09:14:00Z">
            <w:rPr>
              <w:rFonts w:ascii="Times New Roman" w:hAnsi="Times New Roman" w:cs="Times New Roman"/>
              <w:color w:val="000000"/>
              <w:sz w:val="24"/>
              <w:szCs w:val="24"/>
              <w:vertAlign w:val="subscript"/>
            </w:rPr>
          </w:rPrChange>
        </w:rPr>
        <w:t>181</w:t>
      </w:r>
      <w:r w:rsidR="00CE422B" w:rsidRPr="00D03637">
        <w:rPr>
          <w:rFonts w:ascii="Times New Roman" w:hAnsi="Times New Roman" w:cs="Times New Roman"/>
          <w:color w:val="000000"/>
          <w:sz w:val="24"/>
          <w:szCs w:val="24"/>
          <w:rPrChange w:id="747" w:author="Wisch, Julie" w:date="2022-10-17T09:14:00Z">
            <w:rPr>
              <w:rFonts w:ascii="Times New Roman" w:hAnsi="Times New Roman" w:cs="Times New Roman"/>
              <w:color w:val="000000"/>
              <w:sz w:val="24"/>
              <w:szCs w:val="24"/>
            </w:rPr>
          </w:rPrChange>
        </w:rPr>
        <w:t xml:space="preserve"> </w:t>
      </w:r>
      <w:r w:rsidR="003A6D7B" w:rsidRPr="00D03637">
        <w:rPr>
          <w:rFonts w:ascii="Times New Roman" w:hAnsi="Times New Roman" w:cs="Times New Roman"/>
          <w:color w:val="000000"/>
          <w:sz w:val="24"/>
          <w:szCs w:val="24"/>
          <w:rPrChange w:id="748" w:author="Wisch, Julie" w:date="2022-10-17T09:14:00Z">
            <w:rPr>
              <w:rFonts w:ascii="Times New Roman" w:hAnsi="Times New Roman" w:cs="Times New Roman"/>
              <w:color w:val="000000"/>
              <w:sz w:val="24"/>
              <w:szCs w:val="24"/>
            </w:rPr>
          </w:rPrChange>
        </w:rPr>
        <w:t xml:space="preserve">to well-established neuroimaging markers of </w:t>
      </w:r>
      <w:r w:rsidR="00B01BA6" w:rsidRPr="00D03637">
        <w:rPr>
          <w:rFonts w:ascii="Times New Roman" w:hAnsi="Times New Roman" w:cs="Times New Roman"/>
          <w:color w:val="000000"/>
          <w:sz w:val="24"/>
          <w:szCs w:val="24"/>
          <w:rPrChange w:id="749" w:author="Wisch, Julie" w:date="2022-10-17T09:14:00Z">
            <w:rPr>
              <w:rFonts w:ascii="Times New Roman" w:hAnsi="Times New Roman" w:cs="Times New Roman"/>
              <w:color w:val="000000"/>
              <w:sz w:val="24"/>
              <w:szCs w:val="24"/>
            </w:rPr>
          </w:rPrChange>
        </w:rPr>
        <w:t xml:space="preserve">PET </w:t>
      </w:r>
      <w:r w:rsidR="003A6D7B" w:rsidRPr="00D03637">
        <w:rPr>
          <w:rFonts w:ascii="Times New Roman" w:hAnsi="Times New Roman" w:cs="Times New Roman"/>
          <w:color w:val="000000"/>
          <w:sz w:val="24"/>
          <w:szCs w:val="24"/>
          <w:rPrChange w:id="750" w:author="Wisch, Julie" w:date="2022-10-17T09:14:00Z">
            <w:rPr>
              <w:rFonts w:ascii="Times New Roman" w:hAnsi="Times New Roman" w:cs="Times New Roman"/>
              <w:color w:val="000000"/>
              <w:sz w:val="24"/>
              <w:szCs w:val="24"/>
            </w:rPr>
          </w:rPrChange>
        </w:rPr>
        <w:t>amyloid (</w:t>
      </w:r>
      <w:r w:rsidR="00B01BA6" w:rsidRPr="00D03637">
        <w:rPr>
          <w:rFonts w:ascii="Times New Roman" w:hAnsi="Times New Roman" w:cs="Times New Roman"/>
          <w:color w:val="000000"/>
          <w:sz w:val="24"/>
          <w:szCs w:val="24"/>
          <w:rPrChange w:id="751" w:author="Wisch, Julie" w:date="2022-10-17T09:14:00Z">
            <w:rPr>
              <w:rFonts w:ascii="Times New Roman" w:hAnsi="Times New Roman" w:cs="Times New Roman"/>
              <w:color w:val="000000"/>
              <w:sz w:val="24"/>
              <w:szCs w:val="24"/>
            </w:rPr>
          </w:rPrChange>
        </w:rPr>
        <w:t>using Pittsburgh compound B (PiB)</w:t>
      </w:r>
      <w:r w:rsidR="003A6D7B" w:rsidRPr="00D03637">
        <w:rPr>
          <w:rFonts w:ascii="Times New Roman" w:hAnsi="Times New Roman" w:cs="Times New Roman"/>
          <w:color w:val="000000"/>
          <w:sz w:val="24"/>
          <w:szCs w:val="24"/>
          <w:rPrChange w:id="752" w:author="Wisch, Julie" w:date="2022-10-17T09:14:00Z">
            <w:rPr>
              <w:rFonts w:ascii="Times New Roman" w:hAnsi="Times New Roman" w:cs="Times New Roman"/>
              <w:color w:val="000000"/>
              <w:sz w:val="24"/>
              <w:szCs w:val="24"/>
            </w:rPr>
          </w:rPrChange>
        </w:rPr>
        <w:t xml:space="preserve">), </w:t>
      </w:r>
      <w:r w:rsidR="00B01BA6" w:rsidRPr="00D03637">
        <w:rPr>
          <w:rFonts w:ascii="Times New Roman" w:hAnsi="Times New Roman" w:cs="Times New Roman"/>
          <w:color w:val="000000"/>
          <w:sz w:val="24"/>
          <w:szCs w:val="24"/>
          <w:rPrChange w:id="753" w:author="Wisch, Julie" w:date="2022-10-17T09:14:00Z">
            <w:rPr>
              <w:rFonts w:ascii="Times New Roman" w:hAnsi="Times New Roman" w:cs="Times New Roman"/>
              <w:color w:val="000000"/>
              <w:sz w:val="24"/>
              <w:szCs w:val="24"/>
            </w:rPr>
          </w:rPrChange>
        </w:rPr>
        <w:t xml:space="preserve">PET </w:t>
      </w:r>
      <w:r w:rsidR="003A6D7B" w:rsidRPr="00D03637">
        <w:rPr>
          <w:rFonts w:ascii="Times New Roman" w:hAnsi="Times New Roman" w:cs="Times New Roman"/>
          <w:color w:val="000000"/>
          <w:sz w:val="24"/>
          <w:szCs w:val="24"/>
          <w:rPrChange w:id="754" w:author="Wisch, Julie" w:date="2022-10-17T09:14:00Z">
            <w:rPr>
              <w:rFonts w:ascii="Times New Roman" w:hAnsi="Times New Roman" w:cs="Times New Roman"/>
              <w:color w:val="000000"/>
              <w:sz w:val="24"/>
              <w:szCs w:val="24"/>
            </w:rPr>
          </w:rPrChange>
        </w:rPr>
        <w:t>tau (</w:t>
      </w:r>
      <w:r w:rsidR="00B01BA6" w:rsidRPr="00D03637">
        <w:rPr>
          <w:rFonts w:ascii="Times New Roman" w:hAnsi="Times New Roman" w:cs="Times New Roman"/>
          <w:color w:val="000000"/>
          <w:sz w:val="24"/>
          <w:szCs w:val="24"/>
          <w:rPrChange w:id="755" w:author="Wisch, Julie" w:date="2022-10-17T09:14:00Z">
            <w:rPr>
              <w:rFonts w:ascii="Times New Roman" w:hAnsi="Times New Roman" w:cs="Times New Roman"/>
              <w:color w:val="000000"/>
              <w:sz w:val="24"/>
              <w:szCs w:val="24"/>
            </w:rPr>
          </w:rPrChange>
        </w:rPr>
        <w:t>using</w:t>
      </w:r>
      <w:r w:rsidR="003A6D7B" w:rsidRPr="00D03637">
        <w:rPr>
          <w:rFonts w:ascii="Times New Roman" w:hAnsi="Times New Roman" w:cs="Times New Roman"/>
          <w:color w:val="000000"/>
          <w:sz w:val="24"/>
          <w:szCs w:val="24"/>
          <w:rPrChange w:id="756" w:author="Wisch, Julie" w:date="2022-10-17T09:14:00Z">
            <w:rPr>
              <w:rFonts w:ascii="Times New Roman" w:hAnsi="Times New Roman" w:cs="Times New Roman"/>
              <w:color w:val="000000"/>
              <w:sz w:val="24"/>
              <w:szCs w:val="24"/>
            </w:rPr>
          </w:rPrChange>
        </w:rPr>
        <w:t xml:space="preserve"> AV1451), and neurodegeneration (</w:t>
      </w:r>
      <w:r w:rsidR="00B01BA6" w:rsidRPr="00D03637">
        <w:rPr>
          <w:rFonts w:ascii="Times New Roman" w:hAnsi="Times New Roman" w:cs="Times New Roman"/>
          <w:color w:val="000000"/>
          <w:sz w:val="24"/>
          <w:szCs w:val="24"/>
          <w:rPrChange w:id="757" w:author="Wisch, Julie" w:date="2022-10-17T09:14:00Z">
            <w:rPr>
              <w:rFonts w:ascii="Times New Roman" w:hAnsi="Times New Roman" w:cs="Times New Roman"/>
              <w:color w:val="000000"/>
              <w:sz w:val="24"/>
              <w:szCs w:val="24"/>
            </w:rPr>
          </w:rPrChange>
        </w:rPr>
        <w:t xml:space="preserve">using magnetic resonance imaging (MRI) measures of </w:t>
      </w:r>
      <w:r w:rsidR="003A6D7B" w:rsidRPr="00D03637">
        <w:rPr>
          <w:rFonts w:ascii="Times New Roman" w:hAnsi="Times New Roman" w:cs="Times New Roman"/>
          <w:color w:val="000000"/>
          <w:sz w:val="24"/>
          <w:szCs w:val="24"/>
          <w:rPrChange w:id="758" w:author="Wisch, Julie" w:date="2022-10-17T09:14:00Z">
            <w:rPr>
              <w:rFonts w:ascii="Times New Roman" w:hAnsi="Times New Roman" w:cs="Times New Roman"/>
              <w:color w:val="000000"/>
              <w:sz w:val="24"/>
              <w:szCs w:val="24"/>
            </w:rPr>
          </w:rPrChange>
        </w:rPr>
        <w:t>cortical thickness and white matter hyperintensities)</w:t>
      </w:r>
      <w:r w:rsidR="00D72786" w:rsidRPr="00D03637">
        <w:rPr>
          <w:rFonts w:ascii="Times New Roman" w:hAnsi="Times New Roman" w:cs="Times New Roman"/>
          <w:color w:val="000000"/>
          <w:sz w:val="24"/>
          <w:szCs w:val="24"/>
          <w:rPrChange w:id="759" w:author="Wisch, Julie" w:date="2022-10-17T09:14:00Z">
            <w:rPr>
              <w:rFonts w:ascii="Times New Roman" w:hAnsi="Times New Roman" w:cs="Times New Roman"/>
              <w:color w:val="000000"/>
              <w:sz w:val="24"/>
              <w:szCs w:val="24"/>
            </w:rPr>
          </w:rPrChange>
        </w:rPr>
        <w:t xml:space="preserve">, as well as CSF </w:t>
      </w:r>
      <w:r w:rsidR="00B01BA6" w:rsidRPr="00D03637">
        <w:rPr>
          <w:rFonts w:ascii="Times New Roman" w:hAnsi="Times New Roman" w:cs="Times New Roman"/>
          <w:color w:val="000000"/>
          <w:sz w:val="24"/>
          <w:szCs w:val="24"/>
          <w:rPrChange w:id="760" w:author="Wisch, Julie" w:date="2022-10-17T09:14:00Z">
            <w:rPr>
              <w:rFonts w:ascii="Times New Roman" w:hAnsi="Times New Roman" w:cs="Times New Roman"/>
              <w:color w:val="000000"/>
              <w:sz w:val="24"/>
              <w:szCs w:val="24"/>
            </w:rPr>
          </w:rPrChange>
        </w:rPr>
        <w:t>neurofilament light chain (</w:t>
      </w:r>
      <w:r w:rsidR="00D72786" w:rsidRPr="00D03637">
        <w:rPr>
          <w:rFonts w:ascii="Times New Roman" w:hAnsi="Times New Roman" w:cs="Times New Roman"/>
          <w:color w:val="000000"/>
          <w:sz w:val="24"/>
          <w:szCs w:val="24"/>
          <w:rPrChange w:id="761" w:author="Wisch, Julie" w:date="2022-10-17T09:14:00Z">
            <w:rPr>
              <w:rFonts w:ascii="Times New Roman" w:hAnsi="Times New Roman" w:cs="Times New Roman"/>
              <w:color w:val="000000"/>
              <w:sz w:val="24"/>
              <w:szCs w:val="24"/>
            </w:rPr>
          </w:rPrChange>
        </w:rPr>
        <w:t>NfL</w:t>
      </w:r>
      <w:r w:rsidR="00B01BA6" w:rsidRPr="00D03637">
        <w:rPr>
          <w:rFonts w:ascii="Times New Roman" w:hAnsi="Times New Roman" w:cs="Times New Roman"/>
          <w:color w:val="000000"/>
          <w:sz w:val="24"/>
          <w:szCs w:val="24"/>
          <w:rPrChange w:id="762" w:author="Wisch, Julie" w:date="2022-10-17T09:14:00Z">
            <w:rPr>
              <w:rFonts w:ascii="Times New Roman" w:hAnsi="Times New Roman" w:cs="Times New Roman"/>
              <w:color w:val="000000"/>
              <w:sz w:val="24"/>
              <w:szCs w:val="24"/>
            </w:rPr>
          </w:rPrChange>
        </w:rPr>
        <w:t>)</w:t>
      </w:r>
      <w:r w:rsidR="003A6D7B" w:rsidRPr="00D03637">
        <w:rPr>
          <w:rFonts w:ascii="Times New Roman" w:hAnsi="Times New Roman" w:cs="Times New Roman"/>
          <w:color w:val="000000"/>
          <w:sz w:val="24"/>
          <w:szCs w:val="24"/>
          <w:rPrChange w:id="763" w:author="Wisch, Julie" w:date="2022-10-17T09:14:00Z">
            <w:rPr>
              <w:rFonts w:ascii="Times New Roman" w:hAnsi="Times New Roman" w:cs="Times New Roman"/>
              <w:color w:val="000000"/>
              <w:sz w:val="24"/>
              <w:szCs w:val="24"/>
            </w:rPr>
          </w:rPrChange>
        </w:rPr>
        <w:t xml:space="preserve">. Due to the aforementioned limitations of traditional AT(N) pathology to fully explain the heterogeneity in symptomatic progression, we </w:t>
      </w:r>
      <w:r w:rsidR="008133E9" w:rsidRPr="00D03637">
        <w:rPr>
          <w:rFonts w:ascii="Times New Roman" w:hAnsi="Times New Roman" w:cs="Times New Roman"/>
          <w:color w:val="000000"/>
          <w:sz w:val="24"/>
          <w:szCs w:val="24"/>
          <w:rPrChange w:id="764" w:author="Wisch, Julie" w:date="2022-10-17T09:14:00Z">
            <w:rPr>
              <w:rFonts w:ascii="Times New Roman" w:hAnsi="Times New Roman" w:cs="Times New Roman"/>
              <w:color w:val="000000"/>
              <w:sz w:val="24"/>
              <w:szCs w:val="24"/>
            </w:rPr>
          </w:rPrChange>
        </w:rPr>
        <w:t>included</w:t>
      </w:r>
      <w:r w:rsidR="003A6D7B" w:rsidRPr="00D03637">
        <w:rPr>
          <w:rFonts w:ascii="Times New Roman" w:hAnsi="Times New Roman" w:cs="Times New Roman"/>
          <w:color w:val="000000"/>
          <w:sz w:val="24"/>
          <w:szCs w:val="24"/>
          <w:rPrChange w:id="765" w:author="Wisch, Julie" w:date="2022-10-17T09:14:00Z">
            <w:rPr>
              <w:rFonts w:ascii="Times New Roman" w:hAnsi="Times New Roman" w:cs="Times New Roman"/>
              <w:color w:val="000000"/>
              <w:sz w:val="24"/>
              <w:szCs w:val="24"/>
            </w:rPr>
          </w:rPrChange>
        </w:rPr>
        <w:t xml:space="preserve"> an </w:t>
      </w:r>
      <w:r w:rsidR="002C05DF" w:rsidRPr="00D03637">
        <w:rPr>
          <w:rFonts w:ascii="Times New Roman" w:hAnsi="Times New Roman" w:cs="Times New Roman"/>
          <w:color w:val="000000"/>
          <w:sz w:val="24"/>
          <w:szCs w:val="24"/>
          <w:rPrChange w:id="766" w:author="Wisch, Julie" w:date="2022-10-17T09:14:00Z">
            <w:rPr>
              <w:rFonts w:ascii="Times New Roman" w:hAnsi="Times New Roman" w:cs="Times New Roman"/>
              <w:color w:val="000000"/>
              <w:sz w:val="24"/>
              <w:szCs w:val="24"/>
            </w:rPr>
          </w:rPrChange>
        </w:rPr>
        <w:t xml:space="preserve">additional </w:t>
      </w:r>
      <w:r w:rsidR="003A6D7B" w:rsidRPr="00D03637">
        <w:rPr>
          <w:rFonts w:ascii="Times New Roman" w:hAnsi="Times New Roman" w:cs="Times New Roman"/>
          <w:color w:val="000000"/>
          <w:sz w:val="24"/>
          <w:szCs w:val="24"/>
          <w:rPrChange w:id="767" w:author="Wisch, Julie" w:date="2022-10-17T09:14:00Z">
            <w:rPr>
              <w:rFonts w:ascii="Times New Roman" w:hAnsi="Times New Roman" w:cs="Times New Roman"/>
              <w:color w:val="000000"/>
              <w:sz w:val="24"/>
              <w:szCs w:val="24"/>
            </w:rPr>
          </w:rPrChange>
        </w:rPr>
        <w:t>analysis of proteomics</w:t>
      </w:r>
      <w:r w:rsidR="0094344F" w:rsidRPr="00D03637">
        <w:rPr>
          <w:rFonts w:ascii="Times New Roman" w:hAnsi="Times New Roman" w:cs="Times New Roman"/>
          <w:color w:val="000000"/>
          <w:sz w:val="24"/>
          <w:szCs w:val="24"/>
          <w:rPrChange w:id="768" w:author="Wisch, Julie" w:date="2022-10-17T09:14:00Z">
            <w:rPr>
              <w:rFonts w:ascii="Times New Roman" w:hAnsi="Times New Roman" w:cs="Times New Roman"/>
              <w:color w:val="000000"/>
              <w:sz w:val="24"/>
              <w:szCs w:val="24"/>
            </w:rPr>
          </w:rPrChange>
        </w:rPr>
        <w:t xml:space="preserve">. </w:t>
      </w:r>
    </w:p>
    <w:p w14:paraId="0F9E9BBA" w14:textId="7E23020D" w:rsidR="00DE6AA3" w:rsidRPr="00D03637" w:rsidRDefault="0094344F" w:rsidP="00ED7DA7">
      <w:pPr>
        <w:divId w:val="1724057094"/>
        <w:rPr>
          <w:rFonts w:ascii="Times New Roman" w:hAnsi="Times New Roman" w:cs="Times New Roman"/>
          <w:color w:val="000000"/>
          <w:sz w:val="24"/>
          <w:szCs w:val="24"/>
          <w:rPrChange w:id="769" w:author="Wisch, Julie" w:date="2022-10-17T09:14:00Z">
            <w:rPr>
              <w:rFonts w:ascii="Times New Roman" w:hAnsi="Times New Roman" w:cs="Times New Roman"/>
              <w:color w:val="000000"/>
              <w:sz w:val="24"/>
              <w:szCs w:val="24"/>
            </w:rPr>
          </w:rPrChange>
        </w:rPr>
      </w:pPr>
      <w:r w:rsidRPr="00D03637">
        <w:rPr>
          <w:rFonts w:ascii="Times New Roman" w:hAnsi="Times New Roman" w:cs="Times New Roman"/>
          <w:color w:val="000000"/>
          <w:sz w:val="24"/>
          <w:szCs w:val="24"/>
          <w:rPrChange w:id="770" w:author="Wisch, Julie" w:date="2022-10-17T09:14:00Z">
            <w:rPr>
              <w:rFonts w:ascii="Times New Roman" w:hAnsi="Times New Roman" w:cs="Times New Roman"/>
              <w:color w:val="000000"/>
              <w:sz w:val="24"/>
              <w:szCs w:val="24"/>
            </w:rPr>
          </w:rPrChange>
        </w:rPr>
        <w:t xml:space="preserve">Evaluating protein expression in preclinical AD and healthy aging provides insight into </w:t>
      </w:r>
      <w:r w:rsidR="008133E9" w:rsidRPr="00D03637">
        <w:rPr>
          <w:rFonts w:ascii="Times New Roman" w:hAnsi="Times New Roman" w:cs="Times New Roman"/>
          <w:color w:val="000000"/>
          <w:sz w:val="24"/>
          <w:szCs w:val="24"/>
          <w:rPrChange w:id="771" w:author="Wisch, Julie" w:date="2022-10-17T09:14:00Z">
            <w:rPr>
              <w:rFonts w:ascii="Times New Roman" w:hAnsi="Times New Roman" w:cs="Times New Roman"/>
              <w:color w:val="000000"/>
              <w:sz w:val="24"/>
              <w:szCs w:val="24"/>
            </w:rPr>
          </w:rPrChange>
        </w:rPr>
        <w:t xml:space="preserve">additional </w:t>
      </w:r>
      <w:r w:rsidRPr="00D03637">
        <w:rPr>
          <w:rFonts w:ascii="Times New Roman" w:hAnsi="Times New Roman" w:cs="Times New Roman"/>
          <w:color w:val="000000"/>
          <w:sz w:val="24"/>
          <w:szCs w:val="24"/>
          <w:rPrChange w:id="772" w:author="Wisch, Julie" w:date="2022-10-17T09:14:00Z">
            <w:rPr>
              <w:rFonts w:ascii="Times New Roman" w:hAnsi="Times New Roman" w:cs="Times New Roman"/>
              <w:color w:val="000000"/>
              <w:sz w:val="24"/>
              <w:szCs w:val="24"/>
            </w:rPr>
          </w:rPrChange>
        </w:rPr>
        <w:t xml:space="preserve">potential biological mechanisms that underlie </w:t>
      </w:r>
      <w:r w:rsidR="008133E9" w:rsidRPr="00D03637">
        <w:rPr>
          <w:rFonts w:ascii="Times New Roman" w:hAnsi="Times New Roman" w:cs="Times New Roman"/>
          <w:color w:val="000000"/>
          <w:sz w:val="24"/>
          <w:szCs w:val="24"/>
          <w:rPrChange w:id="773" w:author="Wisch, Julie" w:date="2022-10-17T09:14:00Z">
            <w:rPr>
              <w:rFonts w:ascii="Times New Roman" w:hAnsi="Times New Roman" w:cs="Times New Roman"/>
              <w:color w:val="000000"/>
              <w:sz w:val="24"/>
              <w:szCs w:val="24"/>
            </w:rPr>
          </w:rPrChange>
        </w:rPr>
        <w:t xml:space="preserve">observed </w:t>
      </w:r>
      <w:r w:rsidRPr="00D03637">
        <w:rPr>
          <w:rFonts w:ascii="Times New Roman" w:hAnsi="Times New Roman" w:cs="Times New Roman"/>
          <w:color w:val="000000"/>
          <w:sz w:val="24"/>
          <w:szCs w:val="24"/>
          <w:rPrChange w:id="774" w:author="Wisch, Julie" w:date="2022-10-17T09:14:00Z">
            <w:rPr>
              <w:rFonts w:ascii="Times New Roman" w:hAnsi="Times New Roman" w:cs="Times New Roman"/>
              <w:color w:val="000000"/>
              <w:sz w:val="24"/>
              <w:szCs w:val="24"/>
            </w:rPr>
          </w:rPrChange>
        </w:rPr>
        <w:t xml:space="preserve">heterogeneity </w:t>
      </w:r>
      <w:sdt>
        <w:sdtPr>
          <w:rPr>
            <w:rFonts w:ascii="Times New Roman" w:hAnsi="Times New Roman" w:cs="Times New Roman"/>
            <w:color w:val="000000"/>
            <w:sz w:val="24"/>
            <w:szCs w:val="24"/>
            <w:vertAlign w:val="superscript"/>
          </w:rPr>
          <w:tag w:val="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"/>
          <w:id w:val="302355190"/>
          <w:placeholder>
            <w:docPart w:val="DefaultPlaceholder_-1854013440"/>
          </w:placeholder>
        </w:sdtPr>
        <w:sdtEndPr/>
        <w:sdtContent>
          <w:ins w:id="775" w:author="Wisch, Julie" w:date="2022-10-04T14:53:00Z">
            <w:r w:rsidR="00B94D80" w:rsidRPr="00D03637">
              <w:rPr>
                <w:rFonts w:ascii="Times New Roman" w:eastAsia="Times New Roman" w:hAnsi="Times New Roman" w:cs="Times New Roman"/>
                <w:color w:val="000000"/>
                <w:vertAlign w:val="superscript"/>
              </w:rPr>
              <w:t>11,12,16</w:t>
            </w:r>
          </w:ins>
          <w:del w:id="776" w:author="Wisch, Julie" w:date="2022-09-28T10:24:00Z">
            <w:r w:rsidR="00143020" w:rsidRPr="00D03637" w:rsidDel="00733317">
              <w:rPr>
                <w:rFonts w:ascii="Times New Roman" w:eastAsia="Times New Roman" w:hAnsi="Times New Roman" w:cs="Times New Roman"/>
                <w:color w:val="000000"/>
                <w:vertAlign w:val="superscript"/>
              </w:rPr>
              <w:delText>11,12,16</w:delText>
            </w:r>
          </w:del>
        </w:sdtContent>
      </w:sdt>
      <w:r w:rsidRPr="00D03637">
        <w:rPr>
          <w:rFonts w:ascii="Times New Roman" w:hAnsi="Times New Roman" w:cs="Times New Roman"/>
          <w:color w:val="000000"/>
          <w:sz w:val="24"/>
          <w:szCs w:val="24"/>
        </w:rPr>
        <w:t xml:space="preserve">. </w:t>
      </w:r>
      <w:r w:rsidR="006827DB" w:rsidRPr="00D03637">
        <w:rPr>
          <w:rFonts w:ascii="Times New Roman" w:hAnsi="Times New Roman" w:cs="Times New Roman"/>
          <w:color w:val="000000"/>
          <w:sz w:val="24"/>
          <w:szCs w:val="24"/>
          <w:rPrChange w:id="777" w:author="Wisch, Julie" w:date="2022-10-17T09:14:00Z">
            <w:rPr>
              <w:rFonts w:ascii="Times New Roman" w:hAnsi="Times New Roman" w:cs="Times New Roman"/>
              <w:color w:val="000000"/>
              <w:sz w:val="24"/>
              <w:szCs w:val="24"/>
            </w:rPr>
          </w:rPrChange>
        </w:rPr>
        <w:t>Beyond simply characterizing our participants</w:t>
      </w:r>
      <w:r w:rsidR="00B01BA6" w:rsidRPr="00D03637">
        <w:rPr>
          <w:rFonts w:ascii="Times New Roman" w:hAnsi="Times New Roman" w:cs="Times New Roman"/>
          <w:color w:val="000000"/>
          <w:sz w:val="24"/>
          <w:szCs w:val="24"/>
          <w:rPrChange w:id="778" w:author="Wisch, Julie" w:date="2022-10-17T09:14:00Z">
            <w:rPr>
              <w:rFonts w:ascii="Times New Roman" w:hAnsi="Times New Roman" w:cs="Times New Roman"/>
              <w:color w:val="000000"/>
              <w:sz w:val="24"/>
              <w:szCs w:val="24"/>
            </w:rPr>
          </w:rPrChange>
        </w:rPr>
        <w:t xml:space="preserve"> using AD b</w:t>
      </w:r>
      <w:r w:rsidR="00F53579" w:rsidRPr="00D03637">
        <w:rPr>
          <w:rFonts w:ascii="Times New Roman" w:hAnsi="Times New Roman" w:cs="Times New Roman"/>
          <w:color w:val="000000"/>
          <w:sz w:val="24"/>
          <w:szCs w:val="24"/>
          <w:rPrChange w:id="779" w:author="Wisch, Julie" w:date="2022-10-17T09:14:00Z">
            <w:rPr>
              <w:rFonts w:ascii="Times New Roman" w:hAnsi="Times New Roman" w:cs="Times New Roman"/>
              <w:color w:val="000000"/>
              <w:sz w:val="24"/>
              <w:szCs w:val="24"/>
            </w:rPr>
          </w:rPrChange>
        </w:rPr>
        <w:t>iomarkers</w:t>
      </w:r>
      <w:r w:rsidR="006827DB" w:rsidRPr="00D03637">
        <w:rPr>
          <w:rFonts w:ascii="Times New Roman" w:hAnsi="Times New Roman" w:cs="Times New Roman"/>
          <w:color w:val="000000"/>
          <w:sz w:val="24"/>
          <w:szCs w:val="24"/>
          <w:rPrChange w:id="780" w:author="Wisch, Julie" w:date="2022-10-17T09:14:00Z">
            <w:rPr>
              <w:rFonts w:ascii="Times New Roman" w:hAnsi="Times New Roman" w:cs="Times New Roman"/>
              <w:color w:val="000000"/>
              <w:sz w:val="24"/>
              <w:szCs w:val="24"/>
            </w:rPr>
          </w:rPrChange>
        </w:rPr>
        <w:t xml:space="preserve">, proteomics </w:t>
      </w:r>
      <w:r w:rsidR="00F129C4" w:rsidRPr="00D03637">
        <w:rPr>
          <w:rFonts w:ascii="Times New Roman" w:hAnsi="Times New Roman" w:cs="Times New Roman"/>
          <w:color w:val="000000"/>
          <w:sz w:val="24"/>
          <w:szCs w:val="24"/>
          <w:rPrChange w:id="781" w:author="Wisch, Julie" w:date="2022-10-17T09:14:00Z">
            <w:rPr>
              <w:rFonts w:ascii="Times New Roman" w:hAnsi="Times New Roman" w:cs="Times New Roman"/>
              <w:color w:val="000000"/>
              <w:sz w:val="24"/>
              <w:szCs w:val="24"/>
            </w:rPr>
          </w:rPrChange>
        </w:rPr>
        <w:t>identifies additional</w:t>
      </w:r>
      <w:r w:rsidR="006827DB" w:rsidRPr="00D03637">
        <w:rPr>
          <w:rFonts w:ascii="Times New Roman" w:hAnsi="Times New Roman" w:cs="Times New Roman"/>
          <w:color w:val="000000"/>
          <w:sz w:val="24"/>
          <w:szCs w:val="24"/>
          <w:rPrChange w:id="782" w:author="Wisch, Julie" w:date="2022-10-17T09:14:00Z">
            <w:rPr>
              <w:rFonts w:ascii="Times New Roman" w:hAnsi="Times New Roman" w:cs="Times New Roman"/>
              <w:color w:val="000000"/>
              <w:sz w:val="24"/>
              <w:szCs w:val="24"/>
            </w:rPr>
          </w:rPrChange>
        </w:rPr>
        <w:t xml:space="preserve"> potential pathways and mechanisms of disease progression. </w:t>
      </w:r>
      <w:r w:rsidRPr="00D03637">
        <w:rPr>
          <w:rFonts w:ascii="Times New Roman" w:hAnsi="Times New Roman" w:cs="Times New Roman"/>
          <w:color w:val="000000"/>
          <w:sz w:val="24"/>
          <w:szCs w:val="24"/>
          <w:rPrChange w:id="783" w:author="Wisch, Julie" w:date="2022-10-17T09:14:00Z">
            <w:rPr>
              <w:rFonts w:ascii="Times New Roman" w:hAnsi="Times New Roman" w:cs="Times New Roman"/>
              <w:color w:val="000000"/>
              <w:sz w:val="24"/>
              <w:szCs w:val="24"/>
            </w:rPr>
          </w:rPrChange>
        </w:rPr>
        <w:t xml:space="preserve">Patterns in protein expression in individuals who progress relatively rapidly to </w:t>
      </w:r>
      <w:r w:rsidR="008133E9" w:rsidRPr="00D03637">
        <w:rPr>
          <w:rFonts w:ascii="Times New Roman" w:hAnsi="Times New Roman" w:cs="Times New Roman"/>
          <w:color w:val="000000"/>
          <w:sz w:val="24"/>
          <w:szCs w:val="24"/>
          <w:rPrChange w:id="784" w:author="Wisch, Julie" w:date="2022-10-17T09:14:00Z">
            <w:rPr>
              <w:rFonts w:ascii="Times New Roman" w:hAnsi="Times New Roman" w:cs="Times New Roman"/>
              <w:color w:val="000000"/>
              <w:sz w:val="24"/>
              <w:szCs w:val="24"/>
            </w:rPr>
          </w:rPrChange>
        </w:rPr>
        <w:t>symptomatic AD</w:t>
      </w:r>
      <w:r w:rsidRPr="00D03637">
        <w:rPr>
          <w:rFonts w:ascii="Times New Roman" w:hAnsi="Times New Roman" w:cs="Times New Roman"/>
          <w:color w:val="000000"/>
          <w:sz w:val="24"/>
          <w:szCs w:val="24"/>
          <w:rPrChange w:id="785" w:author="Wisch, Julie" w:date="2022-10-17T09:14:00Z">
            <w:rPr>
              <w:rFonts w:ascii="Times New Roman" w:hAnsi="Times New Roman" w:cs="Times New Roman"/>
              <w:color w:val="000000"/>
              <w:sz w:val="24"/>
              <w:szCs w:val="24"/>
            </w:rPr>
          </w:rPrChange>
        </w:rPr>
        <w:t xml:space="preserve"> may point to biological hazards, while proteomic expression in individuals who progress </w:t>
      </w:r>
      <w:r w:rsidR="008133E9" w:rsidRPr="00D03637">
        <w:rPr>
          <w:rFonts w:ascii="Times New Roman" w:hAnsi="Times New Roman" w:cs="Times New Roman"/>
          <w:color w:val="000000"/>
          <w:sz w:val="24"/>
          <w:szCs w:val="24"/>
          <w:rPrChange w:id="786" w:author="Wisch, Julie" w:date="2022-10-17T09:14:00Z">
            <w:rPr>
              <w:rFonts w:ascii="Times New Roman" w:hAnsi="Times New Roman" w:cs="Times New Roman"/>
              <w:color w:val="000000"/>
              <w:sz w:val="24"/>
              <w:szCs w:val="24"/>
            </w:rPr>
          </w:rPrChange>
        </w:rPr>
        <w:t xml:space="preserve">rather </w:t>
      </w:r>
      <w:r w:rsidRPr="00D03637">
        <w:rPr>
          <w:rFonts w:ascii="Times New Roman" w:hAnsi="Times New Roman" w:cs="Times New Roman"/>
          <w:color w:val="000000"/>
          <w:sz w:val="24"/>
          <w:szCs w:val="24"/>
          <w:rPrChange w:id="787" w:author="Wisch, Julie" w:date="2022-10-17T09:14:00Z">
            <w:rPr>
              <w:rFonts w:ascii="Times New Roman" w:hAnsi="Times New Roman" w:cs="Times New Roman"/>
              <w:color w:val="000000"/>
              <w:sz w:val="24"/>
              <w:szCs w:val="24"/>
            </w:rPr>
          </w:rPrChange>
        </w:rPr>
        <w:t>slowly may help identify protective factors.</w:t>
      </w:r>
    </w:p>
    <w:p w14:paraId="06170BBE" w14:textId="5AD60538" w:rsidR="00846EA5" w:rsidRPr="00D03637" w:rsidRDefault="00F129C4" w:rsidP="008F70CC">
      <w:pPr>
        <w:rPr>
          <w:rFonts w:ascii="Times New Roman" w:hAnsi="Times New Roman" w:cs="Times New Roman"/>
          <w:b/>
          <w:sz w:val="24"/>
          <w:szCs w:val="24"/>
          <w:rPrChange w:id="788" w:author="Wisch, Julie" w:date="2022-10-17T09:14:00Z">
            <w:rPr>
              <w:rFonts w:ascii="Times New Roman" w:hAnsi="Times New Roman" w:cs="Times New Roman"/>
              <w:b/>
              <w:sz w:val="24"/>
              <w:szCs w:val="24"/>
            </w:rPr>
          </w:rPrChange>
        </w:rPr>
      </w:pPr>
      <w:r w:rsidRPr="00D03637">
        <w:rPr>
          <w:rFonts w:ascii="Times New Roman" w:hAnsi="Times New Roman" w:cs="Times New Roman"/>
          <w:sz w:val="24"/>
          <w:szCs w:val="24"/>
          <w:rPrChange w:id="789" w:author="Wisch, Julie" w:date="2022-10-17T09:14:00Z">
            <w:rPr>
              <w:rFonts w:ascii="Times New Roman" w:hAnsi="Times New Roman" w:cs="Times New Roman"/>
              <w:sz w:val="24"/>
              <w:szCs w:val="24"/>
            </w:rPr>
          </w:rPrChange>
        </w:rPr>
        <w:t>Our overall objectives were</w:t>
      </w:r>
      <w:r w:rsidR="003C54AC" w:rsidRPr="00D03637">
        <w:rPr>
          <w:rFonts w:ascii="Times New Roman" w:hAnsi="Times New Roman" w:cs="Times New Roman"/>
          <w:sz w:val="24"/>
          <w:szCs w:val="24"/>
          <w:rPrChange w:id="790" w:author="Wisch, Julie" w:date="2022-10-17T09:14:00Z">
            <w:rPr>
              <w:rFonts w:ascii="Times New Roman" w:hAnsi="Times New Roman" w:cs="Times New Roman"/>
              <w:sz w:val="24"/>
              <w:szCs w:val="24"/>
            </w:rPr>
          </w:rPrChange>
        </w:rPr>
        <w:t xml:space="preserve"> to identify early differences in preclinical AD </w:t>
      </w:r>
      <w:r w:rsidR="00164109" w:rsidRPr="00D03637">
        <w:rPr>
          <w:rFonts w:ascii="Times New Roman" w:hAnsi="Times New Roman" w:cs="Times New Roman"/>
          <w:sz w:val="24"/>
          <w:szCs w:val="24"/>
          <w:rPrChange w:id="791" w:author="Wisch, Julie" w:date="2022-10-17T09:14:00Z">
            <w:rPr>
              <w:rFonts w:ascii="Times New Roman" w:hAnsi="Times New Roman" w:cs="Times New Roman"/>
              <w:sz w:val="24"/>
              <w:szCs w:val="24"/>
            </w:rPr>
          </w:rPrChange>
        </w:rPr>
        <w:t>biomarker</w:t>
      </w:r>
      <w:r w:rsidR="003C54AC" w:rsidRPr="00D03637">
        <w:rPr>
          <w:rFonts w:ascii="Times New Roman" w:hAnsi="Times New Roman" w:cs="Times New Roman"/>
          <w:sz w:val="24"/>
          <w:szCs w:val="24"/>
          <w:rPrChange w:id="792" w:author="Wisch, Julie" w:date="2022-10-17T09:14:00Z">
            <w:rPr>
              <w:rFonts w:ascii="Times New Roman" w:hAnsi="Times New Roman" w:cs="Times New Roman"/>
              <w:sz w:val="24"/>
              <w:szCs w:val="24"/>
            </w:rPr>
          </w:rPrChange>
        </w:rPr>
        <w:t xml:space="preserve"> development, to assess patterns of development of preclinical AD </w:t>
      </w:r>
      <w:r w:rsidR="00164109" w:rsidRPr="00D03637">
        <w:rPr>
          <w:rFonts w:ascii="Times New Roman" w:hAnsi="Times New Roman" w:cs="Times New Roman"/>
          <w:sz w:val="24"/>
          <w:szCs w:val="24"/>
          <w:rPrChange w:id="793" w:author="Wisch, Julie" w:date="2022-10-17T09:14:00Z">
            <w:rPr>
              <w:rFonts w:ascii="Times New Roman" w:hAnsi="Times New Roman" w:cs="Times New Roman"/>
              <w:sz w:val="24"/>
              <w:szCs w:val="24"/>
            </w:rPr>
          </w:rPrChange>
        </w:rPr>
        <w:t>biomarkers</w:t>
      </w:r>
      <w:r w:rsidR="003C54AC" w:rsidRPr="00D03637">
        <w:rPr>
          <w:rFonts w:ascii="Times New Roman" w:hAnsi="Times New Roman" w:cs="Times New Roman"/>
          <w:sz w:val="24"/>
          <w:szCs w:val="24"/>
          <w:rPrChange w:id="794" w:author="Wisch, Julie" w:date="2022-10-17T09:14:00Z">
            <w:rPr>
              <w:rFonts w:ascii="Times New Roman" w:hAnsi="Times New Roman" w:cs="Times New Roman"/>
              <w:sz w:val="24"/>
              <w:szCs w:val="24"/>
            </w:rPr>
          </w:rPrChange>
        </w:rPr>
        <w:t xml:space="preserve"> across the AT(N) framework, and consider potential sources of difference </w:t>
      </w:r>
      <w:r w:rsidR="00164109" w:rsidRPr="00D03637">
        <w:rPr>
          <w:rFonts w:ascii="Times New Roman" w:hAnsi="Times New Roman" w:cs="Times New Roman"/>
          <w:sz w:val="24"/>
          <w:szCs w:val="24"/>
          <w:rPrChange w:id="795" w:author="Wisch, Julie" w:date="2022-10-17T09:14:00Z">
            <w:rPr>
              <w:rFonts w:ascii="Times New Roman" w:hAnsi="Times New Roman" w:cs="Times New Roman"/>
              <w:sz w:val="24"/>
              <w:szCs w:val="24"/>
            </w:rPr>
          </w:rPrChange>
        </w:rPr>
        <w:t>by examining the CSF proteome</w:t>
      </w:r>
      <w:r w:rsidR="003C54AC" w:rsidRPr="00D03637">
        <w:rPr>
          <w:rFonts w:ascii="Times New Roman" w:hAnsi="Times New Roman" w:cs="Times New Roman"/>
          <w:sz w:val="24"/>
          <w:szCs w:val="24"/>
          <w:rPrChange w:id="796" w:author="Wisch, Julie" w:date="2022-10-17T09:14:00Z">
            <w:rPr>
              <w:rFonts w:ascii="Times New Roman" w:hAnsi="Times New Roman" w:cs="Times New Roman"/>
              <w:sz w:val="24"/>
              <w:szCs w:val="24"/>
            </w:rPr>
          </w:rPrChange>
        </w:rPr>
        <w:t>.</w:t>
      </w:r>
    </w:p>
    <w:p w14:paraId="17988A6B" w14:textId="77777777" w:rsidR="007A6B24" w:rsidRPr="00D03637" w:rsidRDefault="007A6B24" w:rsidP="007A6B24">
      <w:pPr>
        <w:pStyle w:val="Heading1"/>
        <w:spacing w:line="360" w:lineRule="auto"/>
        <w:rPr>
          <w:color w:val="000000" w:themeColor="text1"/>
          <w:rPrChange w:id="797" w:author="Wisch, Julie" w:date="2022-10-17T09:14:00Z">
            <w:rPr>
              <w:color w:val="000000" w:themeColor="text1"/>
            </w:rPr>
          </w:rPrChange>
        </w:rPr>
      </w:pPr>
      <w:r w:rsidRPr="00D03637">
        <w:rPr>
          <w:color w:val="000000" w:themeColor="text1"/>
          <w:rPrChange w:id="798" w:author="Wisch, Julie" w:date="2022-10-17T09:14:00Z">
            <w:rPr>
              <w:color w:val="000000" w:themeColor="text1"/>
            </w:rPr>
          </w:rPrChange>
        </w:rPr>
        <w:t xml:space="preserve">Materials and methods </w:t>
      </w:r>
    </w:p>
    <w:p w14:paraId="6C61C43D" w14:textId="40A86A03" w:rsidR="008172D8" w:rsidRPr="00D03637" w:rsidRDefault="00B05E21" w:rsidP="008F70CC">
      <w:pPr>
        <w:rPr>
          <w:rFonts w:ascii="Times New Roman" w:hAnsi="Times New Roman" w:cs="Times New Roman"/>
          <w:sz w:val="24"/>
          <w:szCs w:val="24"/>
          <w:rPrChange w:id="799" w:author="Wisch, Julie" w:date="2022-10-17T09:14:00Z">
            <w:rPr>
              <w:rFonts w:ascii="Times New Roman" w:hAnsi="Times New Roman" w:cs="Times New Roman"/>
              <w:sz w:val="24"/>
              <w:szCs w:val="24"/>
            </w:rPr>
          </w:rPrChange>
        </w:rPr>
      </w:pPr>
      <w:r w:rsidRPr="00D03637">
        <w:rPr>
          <w:rFonts w:ascii="Times New Roman" w:hAnsi="Times New Roman" w:cs="Times New Roman"/>
          <w:sz w:val="24"/>
          <w:szCs w:val="24"/>
          <w:rPrChange w:id="800" w:author="Wisch, Julie" w:date="2022-10-17T09:14:00Z">
            <w:rPr>
              <w:rFonts w:ascii="Times New Roman" w:hAnsi="Times New Roman" w:cs="Times New Roman"/>
              <w:sz w:val="24"/>
              <w:szCs w:val="24"/>
            </w:rPr>
          </w:rPrChange>
        </w:rPr>
        <w:t xml:space="preserve">We included </w:t>
      </w:r>
      <w:r w:rsidR="008172D8" w:rsidRPr="00D03637">
        <w:rPr>
          <w:rFonts w:ascii="Times New Roman" w:hAnsi="Times New Roman" w:cs="Times New Roman"/>
          <w:sz w:val="24"/>
          <w:szCs w:val="24"/>
          <w:rPrChange w:id="801" w:author="Wisch, Julie" w:date="2022-10-17T09:14:00Z">
            <w:rPr>
              <w:rFonts w:ascii="Times New Roman" w:hAnsi="Times New Roman" w:cs="Times New Roman"/>
              <w:sz w:val="24"/>
              <w:szCs w:val="24"/>
            </w:rPr>
          </w:rPrChange>
        </w:rPr>
        <w:t>108 participants (Table 1) enrolled in longitudinal studies at the Knight ADRC, Washington University in St Louis</w:t>
      </w:r>
      <w:r w:rsidR="002A52FF" w:rsidRPr="00D03637">
        <w:rPr>
          <w:rFonts w:ascii="Times New Roman" w:hAnsi="Times New Roman" w:cs="Times New Roman"/>
          <w:sz w:val="24"/>
          <w:szCs w:val="24"/>
          <w:rPrChange w:id="802" w:author="Wisch, Julie" w:date="2022-10-17T09:14:00Z">
            <w:rPr>
              <w:rFonts w:ascii="Times New Roman" w:hAnsi="Times New Roman" w:cs="Times New Roman"/>
              <w:sz w:val="24"/>
              <w:szCs w:val="24"/>
            </w:rPr>
          </w:rPrChange>
        </w:rPr>
        <w:t xml:space="preserve"> (WUSTL)</w:t>
      </w:r>
      <w:r w:rsidR="00262E55" w:rsidRPr="00D03637">
        <w:rPr>
          <w:rFonts w:ascii="Times New Roman" w:hAnsi="Times New Roman" w:cs="Times New Roman"/>
          <w:sz w:val="24"/>
          <w:szCs w:val="24"/>
          <w:rPrChange w:id="803" w:author="Wisch, Julie" w:date="2022-10-17T09:14:00Z">
            <w:rPr>
              <w:rFonts w:ascii="Times New Roman" w:hAnsi="Times New Roman" w:cs="Times New Roman"/>
              <w:sz w:val="24"/>
              <w:szCs w:val="24"/>
            </w:rPr>
          </w:rPrChange>
        </w:rPr>
        <w:t xml:space="preserve"> as previously described </w:t>
      </w:r>
      <w:sdt>
        <w:sdtPr>
          <w:rPr>
            <w:rFonts w:ascii="Times New Roman" w:hAnsi="Times New Roman" w:cs="Times New Roman"/>
            <w:color w:val="000000"/>
            <w:sz w:val="24"/>
            <w:szCs w:val="24"/>
            <w:vertAlign w:val="superscript"/>
          </w:rPr>
          <w:tag w:val="MENDELEY_CITATION_v3_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"/>
          <w:id w:val="-80918098"/>
          <w:placeholder>
            <w:docPart w:val="5C7BAD1531284BBF8689D5D6D0E2158F"/>
          </w:placeholder>
        </w:sdtPr>
        <w:sdtEndPr/>
        <w:sdtContent>
          <w:ins w:id="804" w:author="Wisch, Julie" w:date="2022-10-04T14:53:00Z">
            <w:r w:rsidR="00B94D80" w:rsidRPr="00D03637">
              <w:rPr>
                <w:rFonts w:ascii="Times New Roman" w:hAnsi="Times New Roman" w:cs="Times New Roman"/>
                <w:color w:val="000000"/>
                <w:sz w:val="24"/>
                <w:szCs w:val="24"/>
                <w:vertAlign w:val="superscript"/>
              </w:rPr>
              <w:t>17</w:t>
            </w:r>
          </w:ins>
          <w:del w:id="805" w:author="Wisch, Julie" w:date="2022-09-28T10:24:00Z">
            <w:r w:rsidR="00143020" w:rsidRPr="00D03637" w:rsidDel="00733317">
              <w:rPr>
                <w:rFonts w:ascii="Times New Roman" w:hAnsi="Times New Roman" w:cs="Times New Roman"/>
                <w:color w:val="000000"/>
                <w:sz w:val="24"/>
                <w:szCs w:val="24"/>
                <w:vertAlign w:val="superscript"/>
              </w:rPr>
              <w:delText>17</w:delText>
            </w:r>
          </w:del>
        </w:sdtContent>
      </w:sdt>
      <w:r w:rsidR="00262E55" w:rsidRPr="00D03637">
        <w:rPr>
          <w:rFonts w:ascii="Times New Roman" w:hAnsi="Times New Roman" w:cs="Times New Roman"/>
          <w:sz w:val="24"/>
          <w:szCs w:val="24"/>
        </w:rPr>
        <w:t>. For study inclusion, participants had to be: 1) cognitively normal at time of enrollment; 2) have longitudinal clinical, imaging and CSF measures; and 3) at least one sequenced set of high throughput proteomics</w:t>
      </w:r>
      <w:r w:rsidR="008172D8" w:rsidRPr="00D03637">
        <w:rPr>
          <w:rFonts w:ascii="Times New Roman" w:hAnsi="Times New Roman" w:cs="Times New Roman"/>
          <w:sz w:val="24"/>
          <w:szCs w:val="24"/>
          <w:rPrChange w:id="806" w:author="Wisch, Julie" w:date="2022-10-17T09:14:00Z">
            <w:rPr>
              <w:rFonts w:ascii="Times New Roman" w:hAnsi="Times New Roman" w:cs="Times New Roman"/>
              <w:sz w:val="24"/>
              <w:szCs w:val="24"/>
            </w:rPr>
          </w:rPrChange>
        </w:rPr>
        <w:t xml:space="preserve">. </w:t>
      </w:r>
      <w:del w:id="807" w:author="Wisch, Julie" w:date="2022-09-27T13:35:00Z">
        <w:r w:rsidR="00B43831" w:rsidRPr="00D03637" w:rsidDel="00823FE9">
          <w:rPr>
            <w:rFonts w:ascii="Times New Roman" w:hAnsi="Times New Roman" w:cs="Times New Roman"/>
            <w:sz w:val="24"/>
            <w:szCs w:val="24"/>
            <w:rPrChange w:id="808" w:author="Wisch, Julie" w:date="2022-10-17T09:14:00Z">
              <w:rPr>
                <w:rFonts w:ascii="Times New Roman" w:hAnsi="Times New Roman" w:cs="Times New Roman"/>
                <w:sz w:val="24"/>
                <w:szCs w:val="24"/>
              </w:rPr>
            </w:rPrChange>
          </w:rPr>
          <w:delText xml:space="preserve">Four </w:delText>
        </w:r>
        <w:r w:rsidR="00B01BA6" w:rsidRPr="00D03637" w:rsidDel="00823FE9">
          <w:rPr>
            <w:rFonts w:ascii="Times New Roman" w:hAnsi="Times New Roman" w:cs="Times New Roman"/>
            <w:sz w:val="24"/>
            <w:szCs w:val="24"/>
            <w:rPrChange w:id="809" w:author="Wisch, Julie" w:date="2022-10-17T09:14:00Z">
              <w:rPr>
                <w:rFonts w:ascii="Times New Roman" w:hAnsi="Times New Roman" w:cs="Times New Roman"/>
                <w:sz w:val="24"/>
                <w:szCs w:val="24"/>
              </w:rPr>
            </w:rPrChange>
          </w:rPr>
          <w:delText xml:space="preserve">CSF </w:delText>
        </w:r>
        <w:r w:rsidR="00B43831" w:rsidRPr="00D03637" w:rsidDel="00823FE9">
          <w:rPr>
            <w:rFonts w:ascii="Times New Roman" w:hAnsi="Times New Roman" w:cs="Times New Roman"/>
            <w:sz w:val="24"/>
            <w:szCs w:val="24"/>
            <w:rPrChange w:id="810" w:author="Wisch, Julie" w:date="2022-10-17T09:14:00Z">
              <w:rPr>
                <w:rFonts w:ascii="Times New Roman" w:hAnsi="Times New Roman" w:cs="Times New Roman"/>
                <w:sz w:val="24"/>
                <w:szCs w:val="24"/>
              </w:rPr>
            </w:rPrChange>
          </w:rPr>
          <w:delText xml:space="preserve">data points were required in order to ensure that observed nonlinear dynamics at the individual level were reflective of actual observed nonlinearity rather than noise. </w:delText>
        </w:r>
      </w:del>
      <w:r w:rsidR="00D87E57" w:rsidRPr="00D03637">
        <w:rPr>
          <w:rFonts w:ascii="Times New Roman" w:hAnsi="Times New Roman" w:cs="Times New Roman"/>
          <w:sz w:val="24"/>
          <w:szCs w:val="24"/>
          <w:rPrChange w:id="811" w:author="Wisch, Julie" w:date="2022-10-17T09:14:00Z">
            <w:rPr>
              <w:rFonts w:ascii="Times New Roman" w:hAnsi="Times New Roman" w:cs="Times New Roman"/>
              <w:sz w:val="24"/>
              <w:szCs w:val="24"/>
            </w:rPr>
          </w:rPrChange>
        </w:rPr>
        <w:t xml:space="preserve">Enrollment in the study occurred over a mean period of 11.3 (SD = 2.4) years. </w:t>
      </w:r>
      <w:r w:rsidR="008172D8" w:rsidRPr="00D03637">
        <w:rPr>
          <w:rFonts w:ascii="Times New Roman" w:hAnsi="Times New Roman" w:cs="Times New Roman"/>
          <w:sz w:val="24"/>
          <w:szCs w:val="24"/>
          <w:rPrChange w:id="812" w:author="Wisch, Julie" w:date="2022-10-17T09:14:00Z">
            <w:rPr>
              <w:rFonts w:ascii="Times New Roman" w:hAnsi="Times New Roman" w:cs="Times New Roman"/>
              <w:sz w:val="24"/>
              <w:szCs w:val="24"/>
            </w:rPr>
          </w:rPrChange>
        </w:rPr>
        <w:t>A subset of participants also completed a PET PIB scan and/or PET AV1451 scan and/or structural MRI</w:t>
      </w:r>
      <w:r w:rsidR="002D6CEF" w:rsidRPr="00D03637">
        <w:rPr>
          <w:rFonts w:ascii="Times New Roman" w:hAnsi="Times New Roman" w:cs="Times New Roman"/>
          <w:sz w:val="24"/>
          <w:szCs w:val="24"/>
          <w:rPrChange w:id="813" w:author="Wisch, Julie" w:date="2022-10-17T09:14:00Z">
            <w:rPr>
              <w:rFonts w:ascii="Times New Roman" w:hAnsi="Times New Roman" w:cs="Times New Roman"/>
              <w:sz w:val="24"/>
              <w:szCs w:val="24"/>
            </w:rPr>
          </w:rPrChange>
        </w:rPr>
        <w:t xml:space="preserve"> (</w:t>
      </w:r>
      <w:r w:rsidR="00525AA6" w:rsidRPr="00D03637">
        <w:rPr>
          <w:rFonts w:ascii="Times New Roman" w:hAnsi="Times New Roman" w:cs="Times New Roman"/>
          <w:i/>
          <w:sz w:val="24"/>
          <w:szCs w:val="24"/>
          <w:rPrChange w:id="814" w:author="Wisch, Julie" w:date="2022-10-17T09:14:00Z">
            <w:rPr>
              <w:rFonts w:ascii="Times New Roman" w:hAnsi="Times New Roman" w:cs="Times New Roman"/>
              <w:i/>
              <w:sz w:val="24"/>
              <w:szCs w:val="24"/>
            </w:rPr>
          </w:rPrChange>
        </w:rPr>
        <w:t>Supplemental Figure 1</w:t>
      </w:r>
      <w:r w:rsidR="002D6CEF" w:rsidRPr="00D03637">
        <w:rPr>
          <w:rFonts w:ascii="Times New Roman" w:hAnsi="Times New Roman" w:cs="Times New Roman"/>
          <w:sz w:val="24"/>
          <w:szCs w:val="24"/>
          <w:rPrChange w:id="815" w:author="Wisch, Julie" w:date="2022-10-17T09:14:00Z">
            <w:rPr>
              <w:rFonts w:ascii="Times New Roman" w:hAnsi="Times New Roman" w:cs="Times New Roman"/>
              <w:sz w:val="24"/>
              <w:szCs w:val="24"/>
            </w:rPr>
          </w:rPrChange>
        </w:rPr>
        <w:t>)</w:t>
      </w:r>
      <w:r w:rsidR="008172D8" w:rsidRPr="00D03637">
        <w:rPr>
          <w:rFonts w:ascii="Times New Roman" w:hAnsi="Times New Roman" w:cs="Times New Roman"/>
          <w:sz w:val="24"/>
          <w:szCs w:val="24"/>
          <w:rPrChange w:id="816" w:author="Wisch, Julie" w:date="2022-10-17T09:14:00Z">
            <w:rPr>
              <w:rFonts w:ascii="Times New Roman" w:hAnsi="Times New Roman" w:cs="Times New Roman"/>
              <w:sz w:val="24"/>
              <w:szCs w:val="24"/>
            </w:rPr>
          </w:rPrChange>
        </w:rPr>
        <w:t xml:space="preserve">. </w:t>
      </w:r>
      <w:r w:rsidR="007040E0" w:rsidRPr="00D03637">
        <w:rPr>
          <w:rFonts w:ascii="Times New Roman" w:hAnsi="Times New Roman" w:cs="Times New Roman"/>
          <w:sz w:val="24"/>
          <w:szCs w:val="24"/>
          <w:rPrChange w:id="817" w:author="Wisch, Julie" w:date="2022-10-17T09:14:00Z">
            <w:rPr>
              <w:rFonts w:ascii="Times New Roman" w:hAnsi="Times New Roman" w:cs="Times New Roman"/>
              <w:sz w:val="24"/>
              <w:szCs w:val="24"/>
            </w:rPr>
          </w:rPrChange>
        </w:rPr>
        <w:t xml:space="preserve">Of the 108 cognitively normal enrollees, 8 developed cognitive impairment (defined by Clinical Dementia Rating (CDR) ≥ 0.5) during participation. </w:t>
      </w:r>
      <w:r w:rsidR="008172D8" w:rsidRPr="00D03637">
        <w:rPr>
          <w:rFonts w:ascii="Times New Roman" w:hAnsi="Times New Roman" w:cs="Times New Roman"/>
          <w:sz w:val="24"/>
          <w:szCs w:val="24"/>
          <w:rPrChange w:id="818" w:author="Wisch, Julie" w:date="2022-10-17T09:14:00Z">
            <w:rPr>
              <w:rFonts w:ascii="Times New Roman" w:hAnsi="Times New Roman" w:cs="Times New Roman"/>
              <w:sz w:val="24"/>
              <w:szCs w:val="24"/>
            </w:rPr>
          </w:rPrChange>
        </w:rPr>
        <w:t xml:space="preserve">This study was approved by the </w:t>
      </w:r>
      <w:r w:rsidR="002A52FF" w:rsidRPr="00D03637">
        <w:rPr>
          <w:rFonts w:ascii="Times New Roman" w:hAnsi="Times New Roman" w:cs="Times New Roman"/>
          <w:sz w:val="24"/>
          <w:szCs w:val="24"/>
          <w:rPrChange w:id="819" w:author="Wisch, Julie" w:date="2022-10-17T09:14:00Z">
            <w:rPr>
              <w:rFonts w:ascii="Times New Roman" w:hAnsi="Times New Roman" w:cs="Times New Roman"/>
              <w:sz w:val="24"/>
              <w:szCs w:val="24"/>
            </w:rPr>
          </w:rPrChange>
        </w:rPr>
        <w:t>WUSTL</w:t>
      </w:r>
      <w:r w:rsidR="008172D8" w:rsidRPr="00D03637">
        <w:rPr>
          <w:rFonts w:ascii="Times New Roman" w:hAnsi="Times New Roman" w:cs="Times New Roman"/>
          <w:sz w:val="24"/>
          <w:szCs w:val="24"/>
          <w:rPrChange w:id="820" w:author="Wisch, Julie" w:date="2022-10-17T09:14:00Z">
            <w:rPr>
              <w:rFonts w:ascii="Times New Roman" w:hAnsi="Times New Roman" w:cs="Times New Roman"/>
              <w:sz w:val="24"/>
              <w:szCs w:val="24"/>
            </w:rPr>
          </w:rPrChange>
        </w:rPr>
        <w:t xml:space="preserve"> Institutional Review Board, and each participant provided signed informed consent.</w:t>
      </w:r>
      <w:r w:rsidR="00941607" w:rsidRPr="00D03637">
        <w:rPr>
          <w:rFonts w:ascii="Times New Roman" w:hAnsi="Times New Roman" w:cs="Times New Roman"/>
          <w:sz w:val="24"/>
          <w:szCs w:val="24"/>
          <w:rPrChange w:id="821" w:author="Wisch, Julie" w:date="2022-10-17T09:14:00Z">
            <w:rPr>
              <w:rFonts w:ascii="Times New Roman" w:hAnsi="Times New Roman" w:cs="Times New Roman"/>
              <w:sz w:val="24"/>
              <w:szCs w:val="24"/>
            </w:rPr>
          </w:rPrChange>
        </w:rPr>
        <w:t xml:space="preserve"> </w:t>
      </w:r>
    </w:p>
    <w:p w14:paraId="41FE11F8" w14:textId="555E9EDC" w:rsidR="00D72786" w:rsidRPr="00D03637" w:rsidRDefault="0023191C" w:rsidP="008F70CC">
      <w:pPr>
        <w:rPr>
          <w:rFonts w:ascii="Times New Roman" w:hAnsi="Times New Roman" w:cs="Times New Roman"/>
          <w:b/>
          <w:sz w:val="32"/>
          <w:szCs w:val="32"/>
          <w:rPrChange w:id="822" w:author="Wisch, Julie" w:date="2022-10-17T09:14:00Z">
            <w:rPr>
              <w:rFonts w:ascii="Times New Roman" w:hAnsi="Times New Roman" w:cs="Times New Roman"/>
              <w:b/>
              <w:sz w:val="32"/>
              <w:szCs w:val="32"/>
            </w:rPr>
          </w:rPrChange>
        </w:rPr>
      </w:pPr>
      <w:r w:rsidRPr="00D03637">
        <w:rPr>
          <w:rFonts w:ascii="Times New Roman" w:hAnsi="Times New Roman" w:cs="Times New Roman"/>
          <w:b/>
          <w:sz w:val="32"/>
          <w:szCs w:val="32"/>
          <w:rPrChange w:id="823" w:author="Wisch, Julie" w:date="2022-10-17T09:14:00Z">
            <w:rPr>
              <w:rFonts w:ascii="Times New Roman" w:hAnsi="Times New Roman" w:cs="Times New Roman"/>
              <w:b/>
              <w:sz w:val="32"/>
              <w:szCs w:val="32"/>
            </w:rPr>
          </w:rPrChange>
        </w:rPr>
        <w:t>Data Acquisition</w:t>
      </w:r>
    </w:p>
    <w:p w14:paraId="0011A8A8" w14:textId="23E00628" w:rsidR="003E2499" w:rsidRPr="00D03637" w:rsidRDefault="003E2499" w:rsidP="003E2499">
      <w:pPr>
        <w:rPr>
          <w:rFonts w:ascii="Times New Roman" w:hAnsi="Times New Roman" w:cs="Times New Roman"/>
          <w:b/>
          <w:sz w:val="28"/>
          <w:szCs w:val="28"/>
          <w:rPrChange w:id="824" w:author="Wisch, Julie" w:date="2022-10-17T09:14:00Z">
            <w:rPr>
              <w:rFonts w:ascii="Times New Roman" w:hAnsi="Times New Roman" w:cs="Times New Roman"/>
              <w:b/>
              <w:sz w:val="28"/>
              <w:szCs w:val="28"/>
            </w:rPr>
          </w:rPrChange>
        </w:rPr>
      </w:pPr>
      <w:r w:rsidRPr="00D03637">
        <w:rPr>
          <w:rFonts w:ascii="Times New Roman" w:hAnsi="Times New Roman" w:cs="Times New Roman"/>
          <w:b/>
          <w:sz w:val="28"/>
          <w:szCs w:val="28"/>
          <w:rPrChange w:id="825" w:author="Wisch, Julie" w:date="2022-10-17T09:14:00Z">
            <w:rPr>
              <w:rFonts w:ascii="Times New Roman" w:hAnsi="Times New Roman" w:cs="Times New Roman"/>
              <w:b/>
              <w:sz w:val="28"/>
              <w:szCs w:val="28"/>
            </w:rPr>
          </w:rPrChange>
        </w:rPr>
        <w:t>CDR</w:t>
      </w:r>
    </w:p>
    <w:p w14:paraId="407FDB3F" w14:textId="62B6CDA8" w:rsidR="003E2499" w:rsidRPr="00D03637" w:rsidRDefault="00262E55" w:rsidP="003E2499">
      <w:pPr>
        <w:rPr>
          <w:rFonts w:ascii="Times New Roman" w:hAnsi="Times New Roman" w:cs="Times New Roman"/>
          <w:color w:val="000000"/>
          <w:sz w:val="24"/>
          <w:szCs w:val="24"/>
        </w:rPr>
      </w:pPr>
      <w:r w:rsidRPr="00D03637">
        <w:rPr>
          <w:rFonts w:ascii="Times New Roman" w:hAnsi="Times New Roman" w:cs="Times New Roman"/>
          <w:sz w:val="24"/>
          <w:szCs w:val="24"/>
          <w:rPrChange w:id="826" w:author="Wisch, Julie" w:date="2022-10-17T09:14:00Z">
            <w:rPr>
              <w:rFonts w:ascii="Times New Roman" w:hAnsi="Times New Roman" w:cs="Times New Roman"/>
              <w:sz w:val="24"/>
              <w:szCs w:val="24"/>
            </w:rPr>
          </w:rPrChange>
        </w:rPr>
        <w:t>Participants in the study</w:t>
      </w:r>
      <w:r w:rsidR="003E2499" w:rsidRPr="00D03637">
        <w:rPr>
          <w:rFonts w:ascii="Times New Roman" w:hAnsi="Times New Roman" w:cs="Times New Roman"/>
          <w:sz w:val="24"/>
          <w:szCs w:val="24"/>
          <w:rPrChange w:id="827" w:author="Wisch, Julie" w:date="2022-10-17T09:14:00Z">
            <w:rPr>
              <w:rFonts w:ascii="Times New Roman" w:hAnsi="Times New Roman" w:cs="Times New Roman"/>
              <w:sz w:val="24"/>
              <w:szCs w:val="24"/>
            </w:rPr>
          </w:rPrChange>
        </w:rPr>
        <w:t xml:space="preserve"> completed regular clinical assessments and </w:t>
      </w:r>
      <w:r w:rsidRPr="00D03637">
        <w:rPr>
          <w:rFonts w:ascii="Times New Roman" w:hAnsi="Times New Roman" w:cs="Times New Roman"/>
          <w:sz w:val="24"/>
          <w:szCs w:val="24"/>
          <w:rPrChange w:id="828" w:author="Wisch, Julie" w:date="2022-10-17T09:14:00Z">
            <w:rPr>
              <w:rFonts w:ascii="Times New Roman" w:hAnsi="Times New Roman" w:cs="Times New Roman"/>
              <w:sz w:val="24"/>
              <w:szCs w:val="24"/>
            </w:rPr>
          </w:rPrChange>
        </w:rPr>
        <w:t xml:space="preserve">cognitively normal at time of enrollment as defined by the </w:t>
      </w:r>
      <w:r w:rsidR="007040E0" w:rsidRPr="00D03637">
        <w:rPr>
          <w:rFonts w:ascii="Times New Roman" w:hAnsi="Times New Roman" w:cs="Times New Roman"/>
          <w:sz w:val="24"/>
          <w:szCs w:val="24"/>
          <w:rPrChange w:id="829" w:author="Wisch, Julie" w:date="2022-10-17T09:14:00Z">
            <w:rPr>
              <w:rFonts w:ascii="Times New Roman" w:hAnsi="Times New Roman" w:cs="Times New Roman"/>
              <w:sz w:val="24"/>
              <w:szCs w:val="24"/>
            </w:rPr>
          </w:rPrChange>
        </w:rPr>
        <w:t>CDR</w:t>
      </w:r>
      <w:r w:rsidRPr="00D03637">
        <w:rPr>
          <w:rFonts w:ascii="Times New Roman" w:hAnsi="Times New Roman" w:cs="Times New Roman"/>
          <w:sz w:val="24"/>
          <w:szCs w:val="24"/>
          <w:rPrChange w:id="830" w:author="Wisch, Julie" w:date="2022-10-17T09:14:00Z">
            <w:rPr>
              <w:rFonts w:ascii="Times New Roman" w:hAnsi="Times New Roman" w:cs="Times New Roman"/>
              <w:sz w:val="24"/>
              <w:szCs w:val="24"/>
            </w:rPr>
          </w:rPrChange>
        </w:rPr>
        <w:t xml:space="preserve"> scale</w:t>
      </w:r>
      <w:r w:rsidR="003E2499" w:rsidRPr="00D03637">
        <w:rPr>
          <w:rFonts w:ascii="Times New Roman" w:hAnsi="Times New Roman" w:cs="Times New Roman"/>
          <w:sz w:val="24"/>
          <w:szCs w:val="24"/>
          <w:rPrChange w:id="831" w:author="Wisch, Julie" w:date="2022-10-17T09:14:00Z">
            <w:rPr>
              <w:rFonts w:ascii="Times New Roman" w:hAnsi="Times New Roman" w:cs="Times New Roman"/>
              <w:sz w:val="24"/>
              <w:szCs w:val="24"/>
            </w:rPr>
          </w:rPrChange>
        </w:rPr>
        <w:t xml:space="preserve">. The CDR classifies the degree of cognitive impairment through the use of semi-structured interviews </w:t>
      </w:r>
      <w:sdt>
        <w:sdtPr>
          <w:rPr>
            <w:rFonts w:ascii="Times New Roman" w:hAnsi="Times New Roman" w:cs="Times New Roman"/>
            <w:color w:val="000000"/>
            <w:sz w:val="24"/>
            <w:szCs w:val="24"/>
            <w:vertAlign w:val="superscript"/>
          </w:rPr>
          <w:tag w:val="MENDELEY_CITATION_v3_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"/>
          <w:id w:val="-46841788"/>
          <w:placeholder>
            <w:docPart w:val="8874B91367A247488C8A5D636EB14A8C"/>
          </w:placeholder>
        </w:sdtPr>
        <w:sdtEndPr/>
        <w:sdtContent>
          <w:ins w:id="832" w:author="Wisch, Julie" w:date="2022-10-04T14:53:00Z">
            <w:r w:rsidR="00B94D80" w:rsidRPr="00D03637">
              <w:rPr>
                <w:rFonts w:ascii="Times New Roman" w:hAnsi="Times New Roman" w:cs="Times New Roman"/>
                <w:color w:val="000000"/>
                <w:sz w:val="24"/>
                <w:szCs w:val="24"/>
                <w:vertAlign w:val="superscript"/>
              </w:rPr>
              <w:t>18</w:t>
            </w:r>
          </w:ins>
          <w:del w:id="833" w:author="Wisch, Julie" w:date="2022-09-28T10:24:00Z">
            <w:r w:rsidR="00143020" w:rsidRPr="00D03637" w:rsidDel="00733317">
              <w:rPr>
                <w:rFonts w:ascii="Times New Roman" w:hAnsi="Times New Roman" w:cs="Times New Roman"/>
                <w:color w:val="000000"/>
                <w:sz w:val="24"/>
                <w:szCs w:val="24"/>
                <w:vertAlign w:val="superscript"/>
              </w:rPr>
              <w:delText>18</w:delText>
            </w:r>
          </w:del>
        </w:sdtContent>
      </w:sdt>
      <w:r w:rsidR="003E2499" w:rsidRPr="00D03637">
        <w:rPr>
          <w:rFonts w:ascii="Times New Roman" w:hAnsi="Times New Roman" w:cs="Times New Roman"/>
          <w:color w:val="000000"/>
          <w:sz w:val="24"/>
          <w:szCs w:val="24"/>
        </w:rPr>
        <w:t>. Individuals with a CDR of 0 are considered to have no impairment</w:t>
      </w:r>
      <w:r w:rsidRPr="00D03637">
        <w:rPr>
          <w:rFonts w:ascii="Times New Roman" w:hAnsi="Times New Roman" w:cs="Times New Roman"/>
          <w:color w:val="000000"/>
          <w:sz w:val="24"/>
          <w:szCs w:val="24"/>
        </w:rPr>
        <w:t xml:space="preserve">; CDR 0.5 as very mild dementia; </w:t>
      </w:r>
      <w:r w:rsidRPr="00D03637">
        <w:rPr>
          <w:rFonts w:ascii="Times New Roman" w:hAnsi="Times New Roman" w:cs="Times New Roman"/>
          <w:color w:val="000000"/>
          <w:sz w:val="24"/>
          <w:szCs w:val="24"/>
          <w:rPrChange w:id="834" w:author="Wisch, Julie" w:date="2022-10-17T09:14:00Z">
            <w:rPr>
              <w:rFonts w:ascii="Times New Roman" w:hAnsi="Times New Roman" w:cs="Times New Roman"/>
              <w:color w:val="000000"/>
              <w:sz w:val="24"/>
              <w:szCs w:val="24"/>
            </w:rPr>
          </w:rPrChange>
        </w:rPr>
        <w:t>CDR 1 as mild dementia; CDR 2 as moderate dementia; and CDR 3 as severe dementia</w:t>
      </w:r>
      <w:r w:rsidR="003E2499" w:rsidRPr="00D03637">
        <w:rPr>
          <w:rFonts w:ascii="Times New Roman" w:hAnsi="Times New Roman" w:cs="Times New Roman"/>
          <w:color w:val="000000"/>
          <w:sz w:val="24"/>
          <w:szCs w:val="24"/>
          <w:rPrChange w:id="835" w:author="Wisch, Julie" w:date="2022-10-17T09:14:00Z">
            <w:rPr>
              <w:rFonts w:ascii="Times New Roman" w:hAnsi="Times New Roman" w:cs="Times New Roman"/>
              <w:color w:val="000000"/>
              <w:sz w:val="24"/>
              <w:szCs w:val="24"/>
            </w:rPr>
          </w:rPrChange>
        </w:rPr>
        <w:t xml:space="preserve"> </w:t>
      </w:r>
      <w:sdt>
        <w:sdtPr>
          <w:rPr>
            <w:rFonts w:ascii="Times New Roman" w:hAnsi="Times New Roman" w:cs="Times New Roman"/>
            <w:color w:val="000000"/>
            <w:sz w:val="24"/>
            <w:szCs w:val="24"/>
            <w:vertAlign w:val="superscript"/>
          </w:rPr>
          <w:tag w:val="MENDELEY_CITATION_v3_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"/>
          <w:id w:val="-1165634709"/>
          <w:placeholder>
            <w:docPart w:val="DD777216080F4490A8545895F99DF9CE"/>
          </w:placeholder>
        </w:sdtPr>
        <w:sdtEndPr/>
        <w:sdtContent>
          <w:ins w:id="836" w:author="Wisch, Julie" w:date="2022-10-04T14:53:00Z">
            <w:r w:rsidR="00B94D80" w:rsidRPr="00D03637">
              <w:rPr>
                <w:rFonts w:ascii="Times New Roman" w:hAnsi="Times New Roman" w:cs="Times New Roman"/>
                <w:color w:val="000000"/>
                <w:sz w:val="24"/>
                <w:szCs w:val="24"/>
                <w:vertAlign w:val="superscript"/>
              </w:rPr>
              <w:t>18</w:t>
            </w:r>
          </w:ins>
          <w:del w:id="837" w:author="Wisch, Julie" w:date="2022-09-28T10:24:00Z">
            <w:r w:rsidR="00143020" w:rsidRPr="00D03637" w:rsidDel="00733317">
              <w:rPr>
                <w:rFonts w:ascii="Times New Roman" w:hAnsi="Times New Roman" w:cs="Times New Roman"/>
                <w:color w:val="000000"/>
                <w:sz w:val="24"/>
                <w:szCs w:val="24"/>
                <w:vertAlign w:val="superscript"/>
              </w:rPr>
              <w:delText>18</w:delText>
            </w:r>
          </w:del>
        </w:sdtContent>
      </w:sdt>
      <w:r w:rsidR="003E2499" w:rsidRPr="00D03637">
        <w:rPr>
          <w:rFonts w:ascii="Times New Roman" w:hAnsi="Times New Roman" w:cs="Times New Roman"/>
          <w:color w:val="000000"/>
          <w:sz w:val="24"/>
          <w:szCs w:val="24"/>
        </w:rPr>
        <w:t xml:space="preserve">. </w:t>
      </w:r>
    </w:p>
    <w:p w14:paraId="040ACBCB" w14:textId="77777777" w:rsidR="003E2499" w:rsidRPr="00D03637" w:rsidRDefault="003E2499" w:rsidP="003E2499">
      <w:pPr>
        <w:rPr>
          <w:rFonts w:ascii="Times New Roman" w:hAnsi="Times New Roman" w:cs="Times New Roman"/>
          <w:b/>
          <w:color w:val="000000"/>
          <w:sz w:val="28"/>
          <w:szCs w:val="28"/>
          <w:rPrChange w:id="838" w:author="Wisch, Julie" w:date="2022-10-17T09:14:00Z">
            <w:rPr>
              <w:rFonts w:ascii="Times New Roman" w:hAnsi="Times New Roman" w:cs="Times New Roman"/>
              <w:b/>
              <w:color w:val="000000"/>
              <w:sz w:val="28"/>
              <w:szCs w:val="28"/>
            </w:rPr>
          </w:rPrChange>
        </w:rPr>
      </w:pPr>
      <w:r w:rsidRPr="00D03637">
        <w:rPr>
          <w:rFonts w:ascii="Times New Roman" w:hAnsi="Times New Roman" w:cs="Times New Roman"/>
          <w:b/>
          <w:color w:val="000000"/>
          <w:sz w:val="28"/>
          <w:szCs w:val="28"/>
          <w:rPrChange w:id="839" w:author="Wisch, Julie" w:date="2022-10-17T09:14:00Z">
            <w:rPr>
              <w:rFonts w:ascii="Times New Roman" w:hAnsi="Times New Roman" w:cs="Times New Roman"/>
              <w:b/>
              <w:color w:val="000000"/>
              <w:sz w:val="28"/>
              <w:szCs w:val="28"/>
            </w:rPr>
          </w:rPrChange>
        </w:rPr>
        <w:lastRenderedPageBreak/>
        <w:t>APOE Genotyping</w:t>
      </w:r>
    </w:p>
    <w:p w14:paraId="2D38EBEF" w14:textId="59BDAFA6" w:rsidR="003E2499" w:rsidRPr="00D03637" w:rsidRDefault="003E2499" w:rsidP="003E2499">
      <w:pPr>
        <w:rPr>
          <w:rFonts w:ascii="Times New Roman" w:hAnsi="Times New Roman" w:cs="Times New Roman"/>
          <w:i/>
          <w:color w:val="000000"/>
          <w:sz w:val="24"/>
          <w:szCs w:val="24"/>
        </w:rPr>
      </w:pPr>
      <w:r w:rsidRPr="00D03637">
        <w:rPr>
          <w:rFonts w:ascii="Times New Roman" w:hAnsi="Times New Roman" w:cs="Times New Roman"/>
          <w:sz w:val="24"/>
          <w:szCs w:val="24"/>
          <w:rPrChange w:id="840" w:author="Wisch, Julie" w:date="2022-10-17T09:14:00Z">
            <w:rPr>
              <w:rFonts w:ascii="Times New Roman" w:hAnsi="Times New Roman" w:cs="Times New Roman"/>
              <w:sz w:val="24"/>
              <w:szCs w:val="24"/>
            </w:rPr>
          </w:rPrChange>
        </w:rPr>
        <w:t>DNA samples were collected at enrollment and genotyped using</w:t>
      </w:r>
      <w:r w:rsidR="00AD12FE" w:rsidRPr="00D03637">
        <w:rPr>
          <w:rFonts w:ascii="Times New Roman" w:hAnsi="Times New Roman" w:cs="Times New Roman"/>
          <w:sz w:val="24"/>
          <w:szCs w:val="24"/>
          <w:rPrChange w:id="841" w:author="Wisch, Julie" w:date="2022-10-17T09:14:00Z">
            <w:rPr>
              <w:rFonts w:ascii="Times New Roman" w:hAnsi="Times New Roman" w:cs="Times New Roman"/>
              <w:sz w:val="24"/>
              <w:szCs w:val="24"/>
            </w:rPr>
          </w:rPrChange>
        </w:rPr>
        <w:t xml:space="preserve"> either an Illumina 610 or OmniE</w:t>
      </w:r>
      <w:r w:rsidRPr="00D03637">
        <w:rPr>
          <w:rFonts w:ascii="Times New Roman" w:hAnsi="Times New Roman" w:cs="Times New Roman"/>
          <w:sz w:val="24"/>
          <w:szCs w:val="24"/>
          <w:rPrChange w:id="842" w:author="Wisch, Julie" w:date="2022-10-17T09:14:00Z">
            <w:rPr>
              <w:rFonts w:ascii="Times New Roman" w:hAnsi="Times New Roman" w:cs="Times New Roman"/>
              <w:sz w:val="24"/>
              <w:szCs w:val="24"/>
            </w:rPr>
          </w:rPrChange>
        </w:rPr>
        <w:t xml:space="preserve">xpress chip. Genotyping methods have been previously described </w:t>
      </w:r>
      <w:sdt>
        <w:sdtPr>
          <w:rPr>
            <w:rFonts w:ascii="Times New Roman" w:hAnsi="Times New Roman" w:cs="Times New Roman"/>
            <w:color w:val="000000"/>
            <w:sz w:val="24"/>
            <w:szCs w:val="24"/>
            <w:vertAlign w:val="superscript"/>
          </w:rPr>
          <w:tag w:val="MENDELEY_CITATION_v3_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"/>
          <w:id w:val="686873856"/>
          <w:placeholder>
            <w:docPart w:val="DefaultPlaceholder_-1854013440"/>
          </w:placeholder>
        </w:sdtPr>
        <w:sdtEndPr/>
        <w:sdtContent>
          <w:ins w:id="843" w:author="Wisch, Julie" w:date="2022-10-04T14:53:00Z">
            <w:r w:rsidR="00B94D80" w:rsidRPr="00D03637">
              <w:rPr>
                <w:rFonts w:ascii="Times New Roman" w:hAnsi="Times New Roman" w:cs="Times New Roman"/>
                <w:color w:val="000000"/>
                <w:sz w:val="24"/>
                <w:szCs w:val="24"/>
                <w:vertAlign w:val="superscript"/>
              </w:rPr>
              <w:t>19</w:t>
            </w:r>
          </w:ins>
          <w:del w:id="844" w:author="Wisch, Julie" w:date="2022-09-28T10:24:00Z">
            <w:r w:rsidR="00143020" w:rsidRPr="00D03637" w:rsidDel="00733317">
              <w:rPr>
                <w:rFonts w:ascii="Times New Roman" w:hAnsi="Times New Roman" w:cs="Times New Roman"/>
                <w:color w:val="000000"/>
                <w:sz w:val="24"/>
                <w:szCs w:val="24"/>
                <w:vertAlign w:val="superscript"/>
              </w:rPr>
              <w:delText>19</w:delText>
            </w:r>
          </w:del>
        </w:sdtContent>
      </w:sdt>
      <w:r w:rsidR="005F28F6" w:rsidRPr="00D03637">
        <w:rPr>
          <w:rFonts w:ascii="Times New Roman" w:hAnsi="Times New Roman" w:cs="Times New Roman"/>
          <w:sz w:val="24"/>
          <w:szCs w:val="24"/>
        </w:rPr>
        <w:t>.</w:t>
      </w:r>
    </w:p>
    <w:p w14:paraId="7BC00AB5" w14:textId="17666C25" w:rsidR="003E2499" w:rsidRPr="00D03637" w:rsidRDefault="003E2499" w:rsidP="003E2499">
      <w:pPr>
        <w:rPr>
          <w:rFonts w:ascii="Times New Roman" w:hAnsi="Times New Roman" w:cs="Times New Roman"/>
          <w:b/>
          <w:sz w:val="28"/>
          <w:szCs w:val="28"/>
          <w:rPrChange w:id="845" w:author="Wisch, Julie" w:date="2022-10-17T09:14:00Z">
            <w:rPr>
              <w:rFonts w:ascii="Times New Roman" w:hAnsi="Times New Roman" w:cs="Times New Roman"/>
              <w:b/>
              <w:sz w:val="28"/>
              <w:szCs w:val="28"/>
            </w:rPr>
          </w:rPrChange>
        </w:rPr>
      </w:pPr>
      <w:r w:rsidRPr="00D03637">
        <w:rPr>
          <w:rFonts w:ascii="Times New Roman" w:hAnsi="Times New Roman" w:cs="Times New Roman"/>
          <w:b/>
          <w:sz w:val="28"/>
          <w:szCs w:val="28"/>
          <w:rPrChange w:id="846" w:author="Wisch, Julie" w:date="2022-10-17T09:14:00Z">
            <w:rPr>
              <w:rFonts w:ascii="Times New Roman" w:hAnsi="Times New Roman" w:cs="Times New Roman"/>
              <w:b/>
              <w:sz w:val="28"/>
              <w:szCs w:val="28"/>
            </w:rPr>
          </w:rPrChange>
        </w:rPr>
        <w:t>Cerebrospinal fluid (CSF) acquisition</w:t>
      </w:r>
      <w:r w:rsidR="00FB123D" w:rsidRPr="00D03637">
        <w:rPr>
          <w:rFonts w:ascii="Times New Roman" w:hAnsi="Times New Roman" w:cs="Times New Roman"/>
          <w:b/>
          <w:sz w:val="28"/>
          <w:szCs w:val="28"/>
          <w:rPrChange w:id="847" w:author="Wisch, Julie" w:date="2022-10-17T09:14:00Z">
            <w:rPr>
              <w:rFonts w:ascii="Times New Roman" w:hAnsi="Times New Roman" w:cs="Times New Roman"/>
              <w:b/>
              <w:sz w:val="28"/>
              <w:szCs w:val="28"/>
            </w:rPr>
          </w:rPrChange>
        </w:rPr>
        <w:t>, collection and processing</w:t>
      </w:r>
    </w:p>
    <w:p w14:paraId="0083D4F1" w14:textId="451EE088" w:rsidR="00214041" w:rsidRPr="00D03637" w:rsidRDefault="003E2499" w:rsidP="00214041">
      <w:pPr>
        <w:rPr>
          <w:rFonts w:ascii="Times New Roman" w:hAnsi="Times New Roman" w:cs="Times New Roman"/>
          <w:sz w:val="24"/>
          <w:szCs w:val="24"/>
          <w:rPrChange w:id="848" w:author="Wisch, Julie" w:date="2022-10-17T09:14:00Z">
            <w:rPr>
              <w:rFonts w:ascii="Times New Roman" w:hAnsi="Times New Roman" w:cs="Times New Roman"/>
              <w:sz w:val="24"/>
              <w:szCs w:val="24"/>
            </w:rPr>
          </w:rPrChange>
        </w:rPr>
      </w:pPr>
      <w:r w:rsidRPr="00D03637">
        <w:rPr>
          <w:rFonts w:ascii="Times New Roman" w:hAnsi="Times New Roman" w:cs="Times New Roman"/>
          <w:sz w:val="24"/>
          <w:szCs w:val="24"/>
          <w:rPrChange w:id="849" w:author="Wisch, Julie" w:date="2022-10-17T09:14:00Z">
            <w:rPr>
              <w:rFonts w:ascii="Times New Roman" w:hAnsi="Times New Roman" w:cs="Times New Roman"/>
              <w:sz w:val="24"/>
              <w:szCs w:val="24"/>
            </w:rPr>
          </w:rPrChange>
        </w:rPr>
        <w:t>Each participant enrolled in</w:t>
      </w:r>
      <w:r w:rsidR="00262E55" w:rsidRPr="00D03637">
        <w:rPr>
          <w:rFonts w:ascii="Times New Roman" w:hAnsi="Times New Roman" w:cs="Times New Roman"/>
          <w:sz w:val="24"/>
          <w:szCs w:val="24"/>
          <w:rPrChange w:id="850" w:author="Wisch, Julie" w:date="2022-10-17T09:14:00Z">
            <w:rPr>
              <w:rFonts w:ascii="Times New Roman" w:hAnsi="Times New Roman" w:cs="Times New Roman"/>
              <w:sz w:val="24"/>
              <w:szCs w:val="24"/>
            </w:rPr>
          </w:rPrChange>
        </w:rPr>
        <w:t xml:space="preserve"> this study completed at least four</w:t>
      </w:r>
      <w:r w:rsidRPr="00D03637">
        <w:rPr>
          <w:rFonts w:ascii="Times New Roman" w:hAnsi="Times New Roman" w:cs="Times New Roman"/>
          <w:sz w:val="24"/>
          <w:szCs w:val="24"/>
          <w:rPrChange w:id="851" w:author="Wisch, Julie" w:date="2022-10-17T09:14:00Z">
            <w:rPr>
              <w:rFonts w:ascii="Times New Roman" w:hAnsi="Times New Roman" w:cs="Times New Roman"/>
              <w:sz w:val="24"/>
              <w:szCs w:val="24"/>
            </w:rPr>
          </w:rPrChange>
        </w:rPr>
        <w:t xml:space="preserve"> lumbar punctures</w:t>
      </w:r>
      <w:r w:rsidR="00B01BA6" w:rsidRPr="00D03637">
        <w:rPr>
          <w:rFonts w:ascii="Times New Roman" w:hAnsi="Times New Roman" w:cs="Times New Roman"/>
          <w:sz w:val="24"/>
          <w:szCs w:val="24"/>
          <w:rPrChange w:id="852" w:author="Wisch, Julie" w:date="2022-10-17T09:14:00Z">
            <w:rPr>
              <w:rFonts w:ascii="Times New Roman" w:hAnsi="Times New Roman" w:cs="Times New Roman"/>
              <w:sz w:val="24"/>
              <w:szCs w:val="24"/>
            </w:rPr>
          </w:rPrChange>
        </w:rPr>
        <w:t xml:space="preserve"> (LP)</w:t>
      </w:r>
      <w:r w:rsidRPr="00D03637">
        <w:rPr>
          <w:rFonts w:ascii="Times New Roman" w:hAnsi="Times New Roman" w:cs="Times New Roman"/>
          <w:sz w:val="24"/>
          <w:szCs w:val="24"/>
          <w:rPrChange w:id="853" w:author="Wisch, Julie" w:date="2022-10-17T09:14:00Z">
            <w:rPr>
              <w:rFonts w:ascii="Times New Roman" w:hAnsi="Times New Roman" w:cs="Times New Roman"/>
              <w:sz w:val="24"/>
              <w:szCs w:val="24"/>
            </w:rPr>
          </w:rPrChange>
        </w:rPr>
        <w:t xml:space="preserve">. On average, these occurred approximately 2 years apart. This process has been previously described </w:t>
      </w:r>
      <w:sdt>
        <w:sdtPr>
          <w:rPr>
            <w:rFonts w:ascii="Times New Roman" w:hAnsi="Times New Roman" w:cs="Times New Roman"/>
            <w:color w:val="000000"/>
            <w:sz w:val="24"/>
            <w:szCs w:val="24"/>
            <w:vertAlign w:val="superscript"/>
          </w:rPr>
          <w:tag w:val="MENDELEY_CITATION_v3_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"/>
          <w:id w:val="736282613"/>
          <w:placeholder>
            <w:docPart w:val="CB2CBE816F114761B4C4C5FE5A55832D"/>
          </w:placeholder>
        </w:sdtPr>
        <w:sdtEndPr/>
        <w:sdtContent>
          <w:ins w:id="854" w:author="Wisch, Julie" w:date="2022-10-04T14:53:00Z">
            <w:r w:rsidR="00B94D80" w:rsidRPr="00D03637">
              <w:rPr>
                <w:rFonts w:ascii="Times New Roman" w:hAnsi="Times New Roman" w:cs="Times New Roman"/>
                <w:color w:val="000000"/>
                <w:sz w:val="24"/>
                <w:szCs w:val="24"/>
                <w:vertAlign w:val="superscript"/>
              </w:rPr>
              <w:t>20</w:t>
            </w:r>
          </w:ins>
          <w:del w:id="855" w:author="Wisch, Julie" w:date="2022-09-28T10:24:00Z">
            <w:r w:rsidR="00143020" w:rsidRPr="00D03637" w:rsidDel="00733317">
              <w:rPr>
                <w:rFonts w:ascii="Times New Roman" w:hAnsi="Times New Roman" w:cs="Times New Roman"/>
                <w:color w:val="000000"/>
                <w:sz w:val="24"/>
                <w:szCs w:val="24"/>
                <w:vertAlign w:val="superscript"/>
              </w:rPr>
              <w:delText>20</w:delText>
            </w:r>
          </w:del>
        </w:sdtContent>
      </w:sdt>
      <w:r w:rsidRPr="00D03637">
        <w:rPr>
          <w:rFonts w:ascii="Times New Roman" w:hAnsi="Times New Roman" w:cs="Times New Roman"/>
          <w:sz w:val="24"/>
          <w:szCs w:val="24"/>
        </w:rPr>
        <w:t xml:space="preserve">. </w:t>
      </w:r>
      <w:r w:rsidR="00B01BA6" w:rsidRPr="00D03637">
        <w:rPr>
          <w:rFonts w:ascii="Times New Roman" w:hAnsi="Times New Roman" w:cs="Times New Roman"/>
          <w:sz w:val="24"/>
          <w:szCs w:val="24"/>
        </w:rPr>
        <w:t>LP</w:t>
      </w:r>
      <w:r w:rsidR="00262E55" w:rsidRPr="00D03637">
        <w:rPr>
          <w:rFonts w:ascii="Times New Roman" w:hAnsi="Times New Roman" w:cs="Times New Roman"/>
          <w:sz w:val="24"/>
          <w:szCs w:val="24"/>
          <w:rPrChange w:id="856" w:author="Wisch, Julie" w:date="2022-10-17T09:14:00Z">
            <w:rPr>
              <w:rFonts w:ascii="Times New Roman" w:hAnsi="Times New Roman" w:cs="Times New Roman"/>
              <w:sz w:val="24"/>
              <w:szCs w:val="24"/>
            </w:rPr>
          </w:rPrChange>
        </w:rPr>
        <w:t xml:space="preserve"> was performed at 8:00 AM following an overnight fast. </w:t>
      </w:r>
      <w:r w:rsidR="00214041" w:rsidRPr="00D03637">
        <w:rPr>
          <w:rFonts w:ascii="Times New Roman" w:hAnsi="Times New Roman" w:cs="Times New Roman"/>
          <w:sz w:val="24"/>
          <w:szCs w:val="24"/>
          <w:rPrChange w:id="857" w:author="Wisch, Julie" w:date="2022-10-17T09:14:00Z">
            <w:rPr>
              <w:rFonts w:ascii="Times New Roman" w:hAnsi="Times New Roman" w:cs="Times New Roman"/>
              <w:sz w:val="24"/>
              <w:szCs w:val="24"/>
            </w:rPr>
          </w:rPrChange>
        </w:rPr>
        <w:t xml:space="preserve">CSF (20-30 mL) was collected in a 50-mL polypropylene tube via gravity drip using an atraumatic Sprotte 22-G spinal needle. The tube was inverted gently to disrupt potential gradient effects and centrifuged at low speed to pellet any cellular debris. </w:t>
      </w:r>
      <w:r w:rsidR="00BC199C" w:rsidRPr="00D03637">
        <w:rPr>
          <w:rFonts w:ascii="Times New Roman" w:hAnsi="Times New Roman" w:cs="Times New Roman"/>
          <w:sz w:val="24"/>
          <w:szCs w:val="24"/>
          <w:rPrChange w:id="858" w:author="Wisch, Julie" w:date="2022-10-17T09:14:00Z">
            <w:rPr>
              <w:rFonts w:ascii="Times New Roman" w:hAnsi="Times New Roman" w:cs="Times New Roman"/>
              <w:sz w:val="24"/>
              <w:szCs w:val="24"/>
            </w:rPr>
          </w:rPrChange>
        </w:rPr>
        <w:t xml:space="preserve">Centrifugation occurred at 2000xg for 5 minutes. </w:t>
      </w:r>
      <w:r w:rsidR="00214041" w:rsidRPr="00D03637">
        <w:rPr>
          <w:rFonts w:ascii="Times New Roman" w:hAnsi="Times New Roman" w:cs="Times New Roman"/>
          <w:sz w:val="24"/>
          <w:szCs w:val="24"/>
          <w:rPrChange w:id="859" w:author="Wisch, Julie" w:date="2022-10-17T09:14:00Z">
            <w:rPr>
              <w:rFonts w:ascii="Times New Roman" w:hAnsi="Times New Roman" w:cs="Times New Roman"/>
              <w:sz w:val="24"/>
              <w:szCs w:val="24"/>
            </w:rPr>
          </w:rPrChange>
        </w:rPr>
        <w:t xml:space="preserve">The CSF was then aliquoted into polypropylene tubes and stored at −80°C. </w:t>
      </w:r>
      <w:r w:rsidR="00A30C78" w:rsidRPr="00D03637">
        <w:rPr>
          <w:rFonts w:ascii="Times New Roman" w:hAnsi="Times New Roman" w:cs="Times New Roman"/>
          <w:sz w:val="24"/>
          <w:szCs w:val="24"/>
          <w:rPrChange w:id="860" w:author="Wisch, Julie" w:date="2022-10-17T09:14:00Z">
            <w:rPr>
              <w:rFonts w:ascii="Times New Roman" w:hAnsi="Times New Roman" w:cs="Times New Roman"/>
              <w:sz w:val="24"/>
              <w:szCs w:val="24"/>
            </w:rPr>
          </w:rPrChange>
        </w:rPr>
        <w:t>Concentrations of CSF A</w:t>
      </w:r>
      <w:r w:rsidR="00B01BA6" w:rsidRPr="00D03637">
        <w:rPr>
          <w:rFonts w:ascii="Times New Roman" w:hAnsi="Times New Roman" w:cs="Times New Roman"/>
          <w:color w:val="000000"/>
          <w:sz w:val="24"/>
          <w:szCs w:val="24"/>
          <w:rPrChange w:id="861" w:author="Wisch, Julie" w:date="2022-10-17T09:14:00Z">
            <w:rPr>
              <w:rFonts w:ascii="Times New Roman" w:hAnsi="Times New Roman" w:cs="Times New Roman"/>
              <w:color w:val="000000"/>
              <w:sz w:val="24"/>
              <w:szCs w:val="24"/>
            </w:rPr>
          </w:rPrChange>
        </w:rPr>
        <w:t>β</w:t>
      </w:r>
      <w:r w:rsidR="00B01BA6" w:rsidRPr="00D03637">
        <w:rPr>
          <w:rFonts w:ascii="Times New Roman" w:hAnsi="Times New Roman" w:cs="Times New Roman"/>
          <w:sz w:val="24"/>
          <w:szCs w:val="24"/>
          <w:rPrChange w:id="862" w:author="Wisch, Julie" w:date="2022-10-17T09:14:00Z">
            <w:rPr>
              <w:rFonts w:ascii="Times New Roman" w:hAnsi="Times New Roman" w:cs="Times New Roman"/>
              <w:sz w:val="24"/>
              <w:szCs w:val="24"/>
            </w:rPr>
          </w:rPrChange>
        </w:rPr>
        <w:t>4</w:t>
      </w:r>
      <w:r w:rsidR="00214041" w:rsidRPr="00D03637">
        <w:rPr>
          <w:rFonts w:ascii="Times New Roman" w:hAnsi="Times New Roman" w:cs="Times New Roman"/>
          <w:sz w:val="24"/>
          <w:szCs w:val="24"/>
          <w:rPrChange w:id="863" w:author="Wisch, Julie" w:date="2022-10-17T09:14:00Z">
            <w:rPr>
              <w:rFonts w:ascii="Times New Roman" w:hAnsi="Times New Roman" w:cs="Times New Roman"/>
              <w:sz w:val="24"/>
              <w:szCs w:val="24"/>
            </w:rPr>
          </w:rPrChange>
        </w:rPr>
        <w:t xml:space="preserve">0, </w:t>
      </w:r>
      <w:r w:rsidR="00B01BA6" w:rsidRPr="00D03637">
        <w:rPr>
          <w:rFonts w:ascii="Times New Roman" w:hAnsi="Times New Roman" w:cs="Times New Roman"/>
          <w:sz w:val="24"/>
          <w:szCs w:val="24"/>
          <w:rPrChange w:id="864" w:author="Wisch, Julie" w:date="2022-10-17T09:14:00Z">
            <w:rPr>
              <w:rFonts w:ascii="Times New Roman" w:hAnsi="Times New Roman" w:cs="Times New Roman"/>
              <w:sz w:val="24"/>
              <w:szCs w:val="24"/>
            </w:rPr>
          </w:rPrChange>
        </w:rPr>
        <w:t xml:space="preserve">CSF </w:t>
      </w:r>
      <w:r w:rsidR="00214041" w:rsidRPr="00D03637">
        <w:rPr>
          <w:rFonts w:ascii="Times New Roman" w:hAnsi="Times New Roman" w:cs="Times New Roman"/>
          <w:sz w:val="24"/>
          <w:szCs w:val="24"/>
          <w:rPrChange w:id="865" w:author="Wisch, Julie" w:date="2022-10-17T09:14:00Z">
            <w:rPr>
              <w:rFonts w:ascii="Times New Roman" w:hAnsi="Times New Roman" w:cs="Times New Roman"/>
              <w:sz w:val="24"/>
              <w:szCs w:val="24"/>
            </w:rPr>
          </w:rPrChange>
        </w:rPr>
        <w:t>A</w:t>
      </w:r>
      <w:r w:rsidR="00B01BA6" w:rsidRPr="00D03637">
        <w:rPr>
          <w:rFonts w:ascii="Times New Roman" w:hAnsi="Times New Roman" w:cs="Times New Roman"/>
          <w:color w:val="000000"/>
          <w:sz w:val="24"/>
          <w:szCs w:val="24"/>
          <w:rPrChange w:id="866" w:author="Wisch, Julie" w:date="2022-10-17T09:14:00Z">
            <w:rPr>
              <w:rFonts w:ascii="Times New Roman" w:hAnsi="Times New Roman" w:cs="Times New Roman"/>
              <w:color w:val="000000"/>
              <w:sz w:val="24"/>
              <w:szCs w:val="24"/>
            </w:rPr>
          </w:rPrChange>
        </w:rPr>
        <w:t>β</w:t>
      </w:r>
      <w:r w:rsidR="00214041" w:rsidRPr="00D03637">
        <w:rPr>
          <w:rFonts w:ascii="Times New Roman" w:hAnsi="Times New Roman" w:cs="Times New Roman"/>
          <w:sz w:val="24"/>
          <w:szCs w:val="24"/>
          <w:rPrChange w:id="867" w:author="Wisch, Julie" w:date="2022-10-17T09:14:00Z">
            <w:rPr>
              <w:rFonts w:ascii="Times New Roman" w:hAnsi="Times New Roman" w:cs="Times New Roman"/>
              <w:sz w:val="24"/>
              <w:szCs w:val="24"/>
            </w:rPr>
          </w:rPrChange>
        </w:rPr>
        <w:t>42</w:t>
      </w:r>
      <w:r w:rsidR="00B01BA6" w:rsidRPr="00D03637">
        <w:rPr>
          <w:rFonts w:ascii="Times New Roman" w:hAnsi="Times New Roman" w:cs="Times New Roman"/>
          <w:sz w:val="24"/>
          <w:szCs w:val="24"/>
          <w:rPrChange w:id="868" w:author="Wisch, Julie" w:date="2022-10-17T09:14:00Z">
            <w:rPr>
              <w:rFonts w:ascii="Times New Roman" w:hAnsi="Times New Roman" w:cs="Times New Roman"/>
              <w:sz w:val="24"/>
              <w:szCs w:val="24"/>
            </w:rPr>
          </w:rPrChange>
        </w:rPr>
        <w:t>,</w:t>
      </w:r>
      <w:r w:rsidR="00A30C78" w:rsidRPr="00D03637">
        <w:rPr>
          <w:rFonts w:ascii="Times New Roman" w:hAnsi="Times New Roman" w:cs="Times New Roman"/>
          <w:sz w:val="24"/>
          <w:szCs w:val="24"/>
          <w:rPrChange w:id="869" w:author="Wisch, Julie" w:date="2022-10-17T09:14:00Z">
            <w:rPr>
              <w:rFonts w:ascii="Times New Roman" w:hAnsi="Times New Roman" w:cs="Times New Roman"/>
              <w:sz w:val="24"/>
              <w:szCs w:val="24"/>
            </w:rPr>
          </w:rPrChange>
        </w:rPr>
        <w:t xml:space="preserve"> </w:t>
      </w:r>
      <w:r w:rsidR="00B01BA6" w:rsidRPr="00D03637">
        <w:rPr>
          <w:rFonts w:ascii="Times New Roman" w:hAnsi="Times New Roman" w:cs="Times New Roman"/>
          <w:sz w:val="24"/>
          <w:szCs w:val="24"/>
          <w:rPrChange w:id="870" w:author="Wisch, Julie" w:date="2022-10-17T09:14:00Z">
            <w:rPr>
              <w:rFonts w:ascii="Times New Roman" w:hAnsi="Times New Roman" w:cs="Times New Roman"/>
              <w:sz w:val="24"/>
              <w:szCs w:val="24"/>
            </w:rPr>
          </w:rPrChange>
        </w:rPr>
        <w:t xml:space="preserve">CSF </w:t>
      </w:r>
      <w:r w:rsidR="00A30C78" w:rsidRPr="00D03637">
        <w:rPr>
          <w:rFonts w:ascii="Times New Roman" w:hAnsi="Times New Roman" w:cs="Times New Roman"/>
          <w:sz w:val="24"/>
          <w:szCs w:val="24"/>
          <w:rPrChange w:id="871" w:author="Wisch, Julie" w:date="2022-10-17T09:14:00Z">
            <w:rPr>
              <w:rFonts w:ascii="Times New Roman" w:hAnsi="Times New Roman" w:cs="Times New Roman"/>
              <w:sz w:val="24"/>
              <w:szCs w:val="24"/>
            </w:rPr>
          </w:rPrChange>
        </w:rPr>
        <w:t>tau phosphorylated at 181 (CSF p</w:t>
      </w:r>
      <w:r w:rsidR="00214041" w:rsidRPr="00D03637">
        <w:rPr>
          <w:rFonts w:ascii="Times New Roman" w:hAnsi="Times New Roman" w:cs="Times New Roman"/>
          <w:sz w:val="24"/>
          <w:szCs w:val="24"/>
          <w:rPrChange w:id="872" w:author="Wisch, Julie" w:date="2022-10-17T09:14:00Z">
            <w:rPr>
              <w:rFonts w:ascii="Times New Roman" w:hAnsi="Times New Roman" w:cs="Times New Roman"/>
              <w:sz w:val="24"/>
              <w:szCs w:val="24"/>
            </w:rPr>
          </w:rPrChange>
        </w:rPr>
        <w:t>tau</w:t>
      </w:r>
      <w:r w:rsidR="00214041" w:rsidRPr="00D03637">
        <w:rPr>
          <w:rFonts w:ascii="Times New Roman" w:hAnsi="Times New Roman" w:cs="Times New Roman"/>
          <w:sz w:val="24"/>
          <w:szCs w:val="24"/>
          <w:vertAlign w:val="subscript"/>
          <w:rPrChange w:id="873" w:author="Wisch, Julie" w:date="2022-10-17T09:14:00Z">
            <w:rPr>
              <w:rFonts w:ascii="Times New Roman" w:hAnsi="Times New Roman" w:cs="Times New Roman"/>
              <w:sz w:val="24"/>
              <w:szCs w:val="24"/>
              <w:vertAlign w:val="subscript"/>
            </w:rPr>
          </w:rPrChange>
        </w:rPr>
        <w:t>181</w:t>
      </w:r>
      <w:r w:rsidR="00214041" w:rsidRPr="00D03637">
        <w:rPr>
          <w:rFonts w:ascii="Times New Roman" w:hAnsi="Times New Roman" w:cs="Times New Roman"/>
          <w:sz w:val="24"/>
          <w:szCs w:val="24"/>
          <w:rPrChange w:id="874" w:author="Wisch, Julie" w:date="2022-10-17T09:14:00Z">
            <w:rPr>
              <w:rFonts w:ascii="Times New Roman" w:hAnsi="Times New Roman" w:cs="Times New Roman"/>
              <w:sz w:val="24"/>
              <w:szCs w:val="24"/>
            </w:rPr>
          </w:rPrChange>
        </w:rPr>
        <w:t>) were measured by chemiluminescent enzyme immunoassay using a fully automated platform (LUMIPULSE G1200, Fujirebio, Malvern, PA, USA). CSF NfL was measured via commercial ELISA kit (UMAN Diagnostics, Umeå, Sweden).</w:t>
      </w:r>
    </w:p>
    <w:p w14:paraId="65C49EC2" w14:textId="77777777" w:rsidR="003E2499" w:rsidRPr="00D03637" w:rsidRDefault="003E2499" w:rsidP="003E2499">
      <w:pPr>
        <w:rPr>
          <w:rFonts w:ascii="Times New Roman" w:hAnsi="Times New Roman" w:cs="Times New Roman"/>
          <w:b/>
          <w:sz w:val="28"/>
          <w:szCs w:val="28"/>
          <w:rPrChange w:id="875" w:author="Wisch, Julie" w:date="2022-10-17T09:14:00Z">
            <w:rPr>
              <w:rFonts w:ascii="Times New Roman" w:hAnsi="Times New Roman" w:cs="Times New Roman"/>
              <w:b/>
              <w:sz w:val="28"/>
              <w:szCs w:val="28"/>
            </w:rPr>
          </w:rPrChange>
        </w:rPr>
      </w:pPr>
      <w:r w:rsidRPr="00D03637">
        <w:rPr>
          <w:rFonts w:ascii="Times New Roman" w:hAnsi="Times New Roman" w:cs="Times New Roman"/>
          <w:b/>
          <w:sz w:val="28"/>
          <w:szCs w:val="28"/>
          <w:rPrChange w:id="876" w:author="Wisch, Julie" w:date="2022-10-17T09:14:00Z">
            <w:rPr>
              <w:rFonts w:ascii="Times New Roman" w:hAnsi="Times New Roman" w:cs="Times New Roman"/>
              <w:b/>
              <w:sz w:val="28"/>
              <w:szCs w:val="28"/>
            </w:rPr>
          </w:rPrChange>
        </w:rPr>
        <w:t>Structural MRI</w:t>
      </w:r>
    </w:p>
    <w:p w14:paraId="430B5FA7" w14:textId="53B9F7B7" w:rsidR="003E2499" w:rsidRPr="00D03637" w:rsidRDefault="003E2499" w:rsidP="003E2499">
      <w:pPr>
        <w:rPr>
          <w:rFonts w:ascii="Times New Roman" w:hAnsi="Times New Roman" w:cs="Times New Roman"/>
          <w:sz w:val="24"/>
          <w:szCs w:val="24"/>
        </w:rPr>
      </w:pPr>
      <w:r w:rsidRPr="00D03637">
        <w:rPr>
          <w:rFonts w:ascii="Times New Roman" w:hAnsi="Times New Roman" w:cs="Times New Roman"/>
          <w:color w:val="000000" w:themeColor="text1"/>
          <w:sz w:val="24"/>
          <w:szCs w:val="24"/>
          <w:rPrChange w:id="877" w:author="Wisch, Julie" w:date="2022-10-17T09:14:00Z">
            <w:rPr>
              <w:rFonts w:ascii="Times New Roman" w:hAnsi="Times New Roman" w:cs="Times New Roman"/>
              <w:color w:val="000000" w:themeColor="text1"/>
              <w:sz w:val="24"/>
              <w:szCs w:val="24"/>
            </w:rPr>
          </w:rPrChange>
        </w:rPr>
        <w:t>MRI images were obtained on 3T Siemens scanners. T1-weighted scans were segmented using FreeSurfer 5.</w:t>
      </w:r>
      <w:r w:rsidRPr="00D03637">
        <w:rPr>
          <w:rFonts w:ascii="Times New Roman" w:hAnsi="Times New Roman" w:cs="Times New Roman"/>
          <w:sz w:val="24"/>
          <w:szCs w:val="24"/>
          <w:rPrChange w:id="878" w:author="Wisch, Julie" w:date="2022-10-17T09:14:00Z">
            <w:rPr>
              <w:rFonts w:ascii="Times New Roman" w:hAnsi="Times New Roman" w:cs="Times New Roman"/>
              <w:sz w:val="24"/>
              <w:szCs w:val="24"/>
            </w:rPr>
          </w:rPrChange>
        </w:rPr>
        <w:t xml:space="preserve"> 3 (Martinos Center for Biomedical Imaging, Charlestown, Massachusetts, USA), using the Desikan-Killiany atlas.</w:t>
      </w:r>
      <w:r w:rsidRPr="00D03637">
        <w:rPr>
          <w:rFonts w:ascii="Times New Roman" w:hAnsi="Times New Roman" w:cs="Times New Roman"/>
          <w:color w:val="000000" w:themeColor="text1"/>
          <w:sz w:val="24"/>
          <w:szCs w:val="24"/>
          <w:rPrChange w:id="879" w:author="Wisch, Julie" w:date="2022-10-17T09:14:00Z">
            <w:rPr>
              <w:rFonts w:ascii="Times New Roman" w:hAnsi="Times New Roman" w:cs="Times New Roman"/>
              <w:color w:val="000000" w:themeColor="text1"/>
              <w:sz w:val="24"/>
              <w:szCs w:val="24"/>
            </w:rPr>
          </w:rPrChange>
        </w:rPr>
        <w:t xml:space="preserve"> </w:t>
      </w:r>
      <w:r w:rsidRPr="00D03637">
        <w:rPr>
          <w:rFonts w:ascii="Times New Roman" w:hAnsi="Times New Roman" w:cs="Times New Roman"/>
          <w:sz w:val="24"/>
          <w:szCs w:val="24"/>
          <w:rPrChange w:id="880" w:author="Wisch, Julie" w:date="2022-10-17T09:14:00Z">
            <w:rPr>
              <w:rFonts w:ascii="Times New Roman" w:hAnsi="Times New Roman" w:cs="Times New Roman"/>
              <w:sz w:val="24"/>
              <w:szCs w:val="24"/>
            </w:rPr>
          </w:rPrChange>
        </w:rPr>
        <w:t xml:space="preserve">Previous work has identified that cortical thickness decreases with the onset of AD </w:t>
      </w:r>
      <w:sdt>
        <w:sdtPr>
          <w:rPr>
            <w:rFonts w:ascii="Times New Roman" w:hAnsi="Times New Roman" w:cs="Times New Roman"/>
            <w:color w:val="000000"/>
            <w:sz w:val="24"/>
            <w:szCs w:val="24"/>
            <w:vertAlign w:val="superscript"/>
          </w:rPr>
          <w:tag w:val="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"/>
          <w:id w:val="-1428039744"/>
          <w:placeholder>
            <w:docPart w:val="8874B91367A247488C8A5D636EB14A8C"/>
          </w:placeholder>
        </w:sdtPr>
        <w:sdtEndPr/>
        <w:sdtContent>
          <w:ins w:id="881" w:author="Wisch, Julie" w:date="2022-10-04T14:53:00Z">
            <w:r w:rsidR="00B94D80" w:rsidRPr="00D03637">
              <w:rPr>
                <w:rFonts w:ascii="Times New Roman" w:hAnsi="Times New Roman" w:cs="Times New Roman"/>
                <w:color w:val="000000"/>
                <w:sz w:val="24"/>
                <w:szCs w:val="24"/>
                <w:vertAlign w:val="superscript"/>
              </w:rPr>
              <w:t>21–23</w:t>
            </w:r>
          </w:ins>
          <w:del w:id="882" w:author="Wisch, Julie" w:date="2022-09-28T10:24:00Z">
            <w:r w:rsidR="00143020" w:rsidRPr="00D03637" w:rsidDel="00733317">
              <w:rPr>
                <w:rFonts w:ascii="Times New Roman" w:hAnsi="Times New Roman" w:cs="Times New Roman"/>
                <w:color w:val="000000"/>
                <w:sz w:val="24"/>
                <w:szCs w:val="24"/>
                <w:vertAlign w:val="superscript"/>
              </w:rPr>
              <w:delText>21–23</w:delText>
            </w:r>
          </w:del>
        </w:sdtContent>
      </w:sdt>
      <w:r w:rsidRPr="00D03637">
        <w:rPr>
          <w:rFonts w:ascii="Times New Roman" w:hAnsi="Times New Roman" w:cs="Times New Roman"/>
          <w:sz w:val="24"/>
          <w:szCs w:val="24"/>
        </w:rPr>
        <w:t>. We calculated the average cortical thickness</w:t>
      </w:r>
      <w:r w:rsidR="005A4CE2" w:rsidRPr="00D03637">
        <w:rPr>
          <w:rFonts w:ascii="Times New Roman" w:hAnsi="Times New Roman" w:cs="Times New Roman"/>
          <w:sz w:val="24"/>
          <w:szCs w:val="24"/>
          <w:rPrChange w:id="883" w:author="Wisch, Julie" w:date="2022-10-17T09:14:00Z">
            <w:rPr>
              <w:rFonts w:ascii="Times New Roman" w:hAnsi="Times New Roman" w:cs="Times New Roman"/>
              <w:sz w:val="24"/>
              <w:szCs w:val="24"/>
            </w:rPr>
          </w:rPrChange>
        </w:rPr>
        <w:t xml:space="preserve"> </w:t>
      </w:r>
      <w:sdt>
        <w:sdtPr>
          <w:rPr>
            <w:rFonts w:ascii="Times New Roman" w:hAnsi="Times New Roman" w:cs="Times New Roman"/>
            <w:color w:val="000000"/>
            <w:sz w:val="24"/>
            <w:szCs w:val="24"/>
            <w:vertAlign w:val="superscript"/>
          </w:rPr>
          <w:tag w:val="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"/>
          <w:id w:val="-1002736078"/>
          <w:placeholder>
            <w:docPart w:val="DefaultPlaceholder_-1854013440"/>
          </w:placeholder>
        </w:sdtPr>
        <w:sdtEndPr/>
        <w:sdtContent>
          <w:ins w:id="884" w:author="Wisch, Julie" w:date="2022-10-04T14:53:00Z">
            <w:r w:rsidR="00B94D80" w:rsidRPr="00D03637">
              <w:rPr>
                <w:rFonts w:ascii="Times New Roman" w:hAnsi="Times New Roman" w:cs="Times New Roman"/>
                <w:color w:val="000000"/>
                <w:sz w:val="24"/>
                <w:szCs w:val="24"/>
                <w:vertAlign w:val="superscript"/>
              </w:rPr>
              <w:t>23</w:t>
            </w:r>
          </w:ins>
          <w:del w:id="885" w:author="Wisch, Julie" w:date="2022-09-28T10:24:00Z">
            <w:r w:rsidR="00143020" w:rsidRPr="00D03637" w:rsidDel="00733317">
              <w:rPr>
                <w:rFonts w:ascii="Times New Roman" w:hAnsi="Times New Roman" w:cs="Times New Roman"/>
                <w:color w:val="000000"/>
                <w:sz w:val="24"/>
                <w:szCs w:val="24"/>
                <w:vertAlign w:val="superscript"/>
              </w:rPr>
              <w:delText>23</w:delText>
            </w:r>
          </w:del>
        </w:sdtContent>
      </w:sdt>
      <w:r w:rsidR="005A4CE2" w:rsidRPr="00D03637">
        <w:rPr>
          <w:rFonts w:ascii="Times New Roman" w:hAnsi="Times New Roman" w:cs="Times New Roman"/>
          <w:color w:val="000000"/>
          <w:sz w:val="24"/>
          <w:szCs w:val="24"/>
        </w:rPr>
        <w:t>.</w:t>
      </w:r>
    </w:p>
    <w:p w14:paraId="26616814" w14:textId="77777777" w:rsidR="003E2499" w:rsidRPr="00D03637" w:rsidRDefault="003E2499" w:rsidP="003E2499">
      <w:pPr>
        <w:rPr>
          <w:rFonts w:ascii="Times New Roman" w:hAnsi="Times New Roman" w:cs="Times New Roman"/>
          <w:b/>
          <w:sz w:val="28"/>
          <w:szCs w:val="28"/>
          <w:rPrChange w:id="886" w:author="Wisch, Julie" w:date="2022-10-17T09:14:00Z">
            <w:rPr>
              <w:rFonts w:ascii="Times New Roman" w:hAnsi="Times New Roman" w:cs="Times New Roman"/>
              <w:b/>
              <w:sz w:val="28"/>
              <w:szCs w:val="28"/>
            </w:rPr>
          </w:rPrChange>
        </w:rPr>
      </w:pPr>
      <w:r w:rsidRPr="00D03637">
        <w:rPr>
          <w:rFonts w:ascii="Times New Roman" w:hAnsi="Times New Roman" w:cs="Times New Roman"/>
          <w:b/>
          <w:sz w:val="28"/>
          <w:szCs w:val="28"/>
          <w:rPrChange w:id="887" w:author="Wisch, Julie" w:date="2022-10-17T09:14:00Z">
            <w:rPr>
              <w:rFonts w:ascii="Times New Roman" w:hAnsi="Times New Roman" w:cs="Times New Roman"/>
              <w:b/>
              <w:sz w:val="28"/>
              <w:szCs w:val="28"/>
            </w:rPr>
          </w:rPrChange>
        </w:rPr>
        <w:t>White Matter Hypterintensities</w:t>
      </w:r>
    </w:p>
    <w:p w14:paraId="01E29C03" w14:textId="0B8A0E79" w:rsidR="003E2499" w:rsidRPr="00D03637" w:rsidRDefault="003E2499" w:rsidP="003E2499">
      <w:pPr>
        <w:rPr>
          <w:rFonts w:ascii="Times New Roman" w:hAnsi="Times New Roman" w:cs="Times New Roman"/>
          <w:sz w:val="24"/>
          <w:szCs w:val="24"/>
        </w:rPr>
      </w:pPr>
      <w:r w:rsidRPr="00D03637">
        <w:rPr>
          <w:rFonts w:ascii="Times New Roman" w:hAnsi="Times New Roman" w:cs="Times New Roman"/>
          <w:sz w:val="24"/>
          <w:szCs w:val="24"/>
          <w:rPrChange w:id="888" w:author="Wisch, Julie" w:date="2022-10-17T09:14:00Z">
            <w:rPr>
              <w:rFonts w:ascii="Times New Roman" w:hAnsi="Times New Roman" w:cs="Times New Roman"/>
              <w:sz w:val="24"/>
              <w:szCs w:val="24"/>
            </w:rPr>
          </w:rPrChange>
        </w:rPr>
        <w:t xml:space="preserve">T-2 weighted fluid attenuated inversion recovery (FLAIR) images were also collected. White matter hyperintensities (WMH) were calculated via </w:t>
      </w:r>
      <w:r w:rsidR="005A4CE2" w:rsidRPr="00D03637">
        <w:rPr>
          <w:rFonts w:ascii="Times New Roman" w:hAnsi="Times New Roman" w:cs="Times New Roman"/>
          <w:sz w:val="24"/>
          <w:szCs w:val="24"/>
          <w:rPrChange w:id="889" w:author="Wisch, Julie" w:date="2022-10-17T09:14:00Z">
            <w:rPr>
              <w:rFonts w:ascii="Times New Roman" w:hAnsi="Times New Roman" w:cs="Times New Roman"/>
              <w:sz w:val="24"/>
              <w:szCs w:val="24"/>
            </w:rPr>
          </w:rPrChange>
        </w:rPr>
        <w:t>a</w:t>
      </w:r>
      <w:r w:rsidRPr="00D03637">
        <w:rPr>
          <w:rFonts w:ascii="Times New Roman" w:hAnsi="Times New Roman" w:cs="Times New Roman"/>
          <w:sz w:val="24"/>
          <w:szCs w:val="24"/>
          <w:rPrChange w:id="890" w:author="Wisch, Julie" w:date="2022-10-17T09:14:00Z">
            <w:rPr>
              <w:rFonts w:ascii="Times New Roman" w:hAnsi="Times New Roman" w:cs="Times New Roman"/>
              <w:sz w:val="24"/>
              <w:szCs w:val="24"/>
            </w:rPr>
          </w:rPrChange>
        </w:rPr>
        <w:t xml:space="preserve"> legion segmentation toolbox </w:t>
      </w:r>
      <w:r w:rsidR="005A4CE2" w:rsidRPr="00D03637">
        <w:rPr>
          <w:rFonts w:ascii="Times New Roman" w:hAnsi="Times New Roman" w:cs="Times New Roman"/>
          <w:sz w:val="24"/>
          <w:szCs w:val="24"/>
          <w:rPrChange w:id="891" w:author="Wisch, Julie" w:date="2022-10-17T09:14:00Z">
            <w:rPr>
              <w:rFonts w:ascii="Times New Roman" w:hAnsi="Times New Roman" w:cs="Times New Roman"/>
              <w:sz w:val="24"/>
              <w:szCs w:val="24"/>
            </w:rPr>
          </w:rPrChange>
        </w:rPr>
        <w:t xml:space="preserve">that relies on </w:t>
      </w:r>
      <w:r w:rsidR="005A447D" w:rsidRPr="00D03637">
        <w:rPr>
          <w:rFonts w:ascii="Times New Roman" w:hAnsi="Times New Roman" w:cs="Times New Roman"/>
          <w:sz w:val="24"/>
          <w:szCs w:val="24"/>
          <w:rPrChange w:id="892" w:author="Wisch, Julie" w:date="2022-10-17T09:14:00Z">
            <w:rPr>
              <w:rFonts w:ascii="Times New Roman" w:hAnsi="Times New Roman" w:cs="Times New Roman"/>
              <w:sz w:val="24"/>
              <w:szCs w:val="24"/>
            </w:rPr>
          </w:rPrChange>
        </w:rPr>
        <w:t>Statistical Parametric Mapping (</w:t>
      </w:r>
      <w:r w:rsidR="005A4CE2" w:rsidRPr="00D03637">
        <w:rPr>
          <w:rFonts w:ascii="Times New Roman" w:hAnsi="Times New Roman" w:cs="Times New Roman"/>
          <w:sz w:val="24"/>
          <w:szCs w:val="24"/>
          <w:rPrChange w:id="893" w:author="Wisch, Julie" w:date="2022-10-17T09:14:00Z">
            <w:rPr>
              <w:rFonts w:ascii="Times New Roman" w:hAnsi="Times New Roman" w:cs="Times New Roman"/>
              <w:sz w:val="24"/>
              <w:szCs w:val="24"/>
            </w:rPr>
          </w:rPrChange>
        </w:rPr>
        <w:t>SPM</w:t>
      </w:r>
      <w:r w:rsidR="005A447D" w:rsidRPr="00D03637">
        <w:rPr>
          <w:rFonts w:ascii="Times New Roman" w:hAnsi="Times New Roman" w:cs="Times New Roman"/>
          <w:sz w:val="24"/>
          <w:szCs w:val="24"/>
          <w:rPrChange w:id="894" w:author="Wisch, Julie" w:date="2022-10-17T09:14:00Z">
            <w:rPr>
              <w:rFonts w:ascii="Times New Roman" w:hAnsi="Times New Roman" w:cs="Times New Roman"/>
              <w:sz w:val="24"/>
              <w:szCs w:val="24"/>
            </w:rPr>
          </w:rPrChange>
        </w:rPr>
        <w:t>)</w:t>
      </w:r>
      <w:r w:rsidR="005A4CE2" w:rsidRPr="00D03637">
        <w:rPr>
          <w:rFonts w:ascii="Times New Roman" w:hAnsi="Times New Roman" w:cs="Times New Roman"/>
          <w:sz w:val="24"/>
          <w:szCs w:val="24"/>
          <w:rPrChange w:id="895" w:author="Wisch, Julie" w:date="2022-10-17T09:14:00Z">
            <w:rPr>
              <w:rFonts w:ascii="Times New Roman" w:hAnsi="Times New Roman" w:cs="Times New Roman"/>
              <w:sz w:val="24"/>
              <w:szCs w:val="24"/>
            </w:rPr>
          </w:rPrChange>
        </w:rPr>
        <w:t xml:space="preserve"> </w:t>
      </w:r>
      <w:sdt>
        <w:sdtPr>
          <w:rPr>
            <w:rFonts w:ascii="Times New Roman" w:hAnsi="Times New Roman" w:cs="Times New Roman"/>
            <w:color w:val="000000"/>
            <w:sz w:val="24"/>
            <w:szCs w:val="24"/>
            <w:vertAlign w:val="superscript"/>
          </w:rPr>
          <w:tag w:val="MENDELEY_CITATION_v3_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"/>
          <w:id w:val="1624348979"/>
          <w:placeholder>
            <w:docPart w:val="8874B91367A247488C8A5D636EB14A8C"/>
          </w:placeholder>
        </w:sdtPr>
        <w:sdtEndPr/>
        <w:sdtContent>
          <w:ins w:id="896" w:author="Wisch, Julie" w:date="2022-10-04T14:53:00Z">
            <w:r w:rsidR="00B94D80" w:rsidRPr="00D03637">
              <w:rPr>
                <w:rFonts w:ascii="Times New Roman" w:hAnsi="Times New Roman" w:cs="Times New Roman"/>
                <w:color w:val="000000"/>
                <w:sz w:val="24"/>
                <w:szCs w:val="24"/>
                <w:vertAlign w:val="superscript"/>
              </w:rPr>
              <w:t>24</w:t>
            </w:r>
          </w:ins>
          <w:del w:id="897" w:author="Wisch, Julie" w:date="2022-09-28T10:24:00Z">
            <w:r w:rsidR="00143020" w:rsidRPr="00D03637" w:rsidDel="00733317">
              <w:rPr>
                <w:rFonts w:ascii="Times New Roman" w:hAnsi="Times New Roman" w:cs="Times New Roman"/>
                <w:color w:val="000000"/>
                <w:sz w:val="24"/>
                <w:szCs w:val="24"/>
                <w:vertAlign w:val="superscript"/>
              </w:rPr>
              <w:delText>24</w:delText>
            </w:r>
          </w:del>
        </w:sdtContent>
      </w:sdt>
      <w:r w:rsidR="005A4CE2" w:rsidRPr="00D03637">
        <w:rPr>
          <w:rFonts w:ascii="Times New Roman" w:hAnsi="Times New Roman" w:cs="Times New Roman"/>
          <w:color w:val="000000"/>
          <w:sz w:val="24"/>
          <w:szCs w:val="24"/>
        </w:rPr>
        <w:t>.</w:t>
      </w:r>
    </w:p>
    <w:p w14:paraId="6D87E346" w14:textId="77777777" w:rsidR="003E2499" w:rsidRPr="00D03637" w:rsidRDefault="003E2499" w:rsidP="003E2499">
      <w:pPr>
        <w:rPr>
          <w:rFonts w:ascii="Times New Roman" w:hAnsi="Times New Roman" w:cs="Times New Roman"/>
          <w:b/>
          <w:sz w:val="28"/>
          <w:szCs w:val="28"/>
          <w:rPrChange w:id="898" w:author="Wisch, Julie" w:date="2022-10-17T09:14:00Z">
            <w:rPr>
              <w:rFonts w:ascii="Times New Roman" w:hAnsi="Times New Roman" w:cs="Times New Roman"/>
              <w:b/>
              <w:sz w:val="28"/>
              <w:szCs w:val="28"/>
            </w:rPr>
          </w:rPrChange>
        </w:rPr>
      </w:pPr>
      <w:r w:rsidRPr="00D03637">
        <w:rPr>
          <w:rFonts w:ascii="Times New Roman" w:hAnsi="Times New Roman" w:cs="Times New Roman"/>
          <w:b/>
          <w:sz w:val="28"/>
          <w:szCs w:val="28"/>
          <w:rPrChange w:id="899" w:author="Wisch, Julie" w:date="2022-10-17T09:14:00Z">
            <w:rPr>
              <w:rFonts w:ascii="Times New Roman" w:hAnsi="Times New Roman" w:cs="Times New Roman"/>
              <w:b/>
              <w:sz w:val="28"/>
              <w:szCs w:val="28"/>
            </w:rPr>
          </w:rPrChange>
        </w:rPr>
        <w:t xml:space="preserve">Positron emission tomography (PET) imaging </w:t>
      </w:r>
    </w:p>
    <w:p w14:paraId="1126D983" w14:textId="288A63C3" w:rsidR="003E2499" w:rsidRPr="00D03637" w:rsidRDefault="00B53119" w:rsidP="003E2499">
      <w:pPr>
        <w:rPr>
          <w:rFonts w:ascii="Times New Roman" w:hAnsi="Times New Roman" w:cs="Times New Roman"/>
          <w:sz w:val="24"/>
          <w:szCs w:val="24"/>
        </w:rPr>
      </w:pPr>
      <w:r w:rsidRPr="00D03637">
        <w:rPr>
          <w:rFonts w:ascii="Times New Roman" w:hAnsi="Times New Roman" w:cs="Times New Roman"/>
          <w:sz w:val="24"/>
          <w:szCs w:val="24"/>
          <w:rPrChange w:id="900" w:author="Wisch, Julie" w:date="2022-10-17T09:14:00Z">
            <w:rPr>
              <w:rFonts w:ascii="Times New Roman" w:hAnsi="Times New Roman" w:cs="Times New Roman"/>
              <w:sz w:val="24"/>
              <w:szCs w:val="24"/>
            </w:rPr>
          </w:rPrChange>
        </w:rPr>
        <w:t xml:space="preserve">PET scans using </w:t>
      </w:r>
      <w:r w:rsidR="003E2499" w:rsidRPr="00D03637">
        <w:rPr>
          <w:rFonts w:ascii="Times New Roman" w:hAnsi="Times New Roman" w:cs="Times New Roman"/>
          <w:sz w:val="24"/>
          <w:szCs w:val="24"/>
          <w:rPrChange w:id="901" w:author="Wisch, Julie" w:date="2022-10-17T09:14:00Z">
            <w:rPr>
              <w:rFonts w:ascii="Times New Roman" w:hAnsi="Times New Roman" w:cs="Times New Roman"/>
              <w:sz w:val="24"/>
              <w:szCs w:val="24"/>
            </w:rPr>
          </w:rPrChange>
        </w:rPr>
        <w:t xml:space="preserve">[11C] PiB </w:t>
      </w:r>
      <w:r w:rsidRPr="00D03637">
        <w:rPr>
          <w:rFonts w:ascii="Times New Roman" w:hAnsi="Times New Roman" w:cs="Times New Roman"/>
          <w:sz w:val="24"/>
          <w:szCs w:val="24"/>
          <w:rPrChange w:id="902" w:author="Wisch, Julie" w:date="2022-10-17T09:14:00Z">
            <w:rPr>
              <w:rFonts w:ascii="Times New Roman" w:hAnsi="Times New Roman" w:cs="Times New Roman"/>
              <w:sz w:val="24"/>
              <w:szCs w:val="24"/>
            </w:rPr>
          </w:rPrChange>
        </w:rPr>
        <w:t>were obtained via</w:t>
      </w:r>
      <w:r w:rsidR="003E2499" w:rsidRPr="00D03637">
        <w:rPr>
          <w:rFonts w:ascii="Times New Roman" w:hAnsi="Times New Roman" w:cs="Times New Roman"/>
          <w:sz w:val="24"/>
          <w:szCs w:val="24"/>
          <w:rPrChange w:id="903" w:author="Wisch, Julie" w:date="2022-10-17T09:14:00Z">
            <w:rPr>
              <w:rFonts w:ascii="Times New Roman" w:hAnsi="Times New Roman" w:cs="Times New Roman"/>
              <w:sz w:val="24"/>
              <w:szCs w:val="24"/>
            </w:rPr>
          </w:rPrChange>
        </w:rPr>
        <w:t xml:space="preserve"> previously described methods </w:t>
      </w:r>
      <w:sdt>
        <w:sdtPr>
          <w:rPr>
            <w:rFonts w:ascii="Times New Roman" w:hAnsi="Times New Roman" w:cs="Times New Roman"/>
            <w:color w:val="000000"/>
            <w:sz w:val="24"/>
            <w:szCs w:val="24"/>
            <w:vertAlign w:val="superscript"/>
          </w:rPr>
          <w:tag w:val="MENDELEY_CITATION_v3_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"/>
          <w:id w:val="-1621142955"/>
          <w:placeholder>
            <w:docPart w:val="8874B91367A247488C8A5D636EB14A8C"/>
          </w:placeholder>
        </w:sdtPr>
        <w:sdtEndPr/>
        <w:sdtContent>
          <w:ins w:id="904" w:author="Wisch, Julie" w:date="2022-10-04T14:53:00Z">
            <w:r w:rsidR="00B94D80" w:rsidRPr="00D03637">
              <w:rPr>
                <w:rFonts w:ascii="Times New Roman" w:hAnsi="Times New Roman" w:cs="Times New Roman"/>
                <w:color w:val="000000"/>
                <w:sz w:val="24"/>
                <w:szCs w:val="24"/>
                <w:vertAlign w:val="superscript"/>
              </w:rPr>
              <w:t>25</w:t>
            </w:r>
          </w:ins>
          <w:del w:id="905" w:author="Wisch, Julie" w:date="2022-09-28T10:24:00Z">
            <w:r w:rsidR="00143020" w:rsidRPr="00D03637" w:rsidDel="00733317">
              <w:rPr>
                <w:rFonts w:ascii="Times New Roman" w:hAnsi="Times New Roman" w:cs="Times New Roman"/>
                <w:color w:val="000000"/>
                <w:sz w:val="24"/>
                <w:szCs w:val="24"/>
                <w:vertAlign w:val="superscript"/>
              </w:rPr>
              <w:delText>25</w:delText>
            </w:r>
          </w:del>
        </w:sdtContent>
      </w:sdt>
      <w:r w:rsidR="003E2499" w:rsidRPr="00D03637">
        <w:rPr>
          <w:rFonts w:ascii="Times New Roman" w:hAnsi="Times New Roman" w:cs="Times New Roman"/>
          <w:sz w:val="24"/>
          <w:szCs w:val="24"/>
        </w:rPr>
        <w:t xml:space="preserve">. Images were then processed using the PET unified pipeline (PUP, https://github.com/ysu001/PUP) </w:t>
      </w:r>
      <w:sdt>
        <w:sdtPr>
          <w:rPr>
            <w:rFonts w:ascii="Times New Roman" w:hAnsi="Times New Roman" w:cs="Times New Roman"/>
            <w:color w:val="000000"/>
            <w:sz w:val="24"/>
            <w:szCs w:val="24"/>
            <w:vertAlign w:val="superscript"/>
          </w:rPr>
          <w:tag w:val="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"/>
          <w:id w:val="-1577970259"/>
          <w:placeholder>
            <w:docPart w:val="8874B91367A247488C8A5D636EB14A8C"/>
          </w:placeholder>
        </w:sdtPr>
        <w:sdtEndPr/>
        <w:sdtContent>
          <w:ins w:id="906" w:author="Wisch, Julie" w:date="2022-10-04T14:53:00Z">
            <w:r w:rsidR="00B94D80" w:rsidRPr="00D03637">
              <w:rPr>
                <w:rFonts w:ascii="Times New Roman" w:hAnsi="Times New Roman" w:cs="Times New Roman"/>
                <w:color w:val="000000"/>
                <w:sz w:val="24"/>
                <w:szCs w:val="24"/>
                <w:vertAlign w:val="superscript"/>
              </w:rPr>
              <w:t>26,27</w:t>
            </w:r>
          </w:ins>
          <w:del w:id="907" w:author="Wisch, Julie" w:date="2022-09-28T10:24:00Z">
            <w:r w:rsidR="00143020" w:rsidRPr="00D03637" w:rsidDel="00733317">
              <w:rPr>
                <w:rFonts w:ascii="Times New Roman" w:hAnsi="Times New Roman" w:cs="Times New Roman"/>
                <w:color w:val="000000"/>
                <w:sz w:val="24"/>
                <w:szCs w:val="24"/>
                <w:vertAlign w:val="superscript"/>
              </w:rPr>
              <w:delText>26,27</w:delText>
            </w:r>
          </w:del>
        </w:sdtContent>
      </w:sdt>
      <w:r w:rsidR="003E2499" w:rsidRPr="00D03637">
        <w:rPr>
          <w:rFonts w:ascii="Times New Roman" w:hAnsi="Times New Roman" w:cs="Times New Roman"/>
          <w:sz w:val="24"/>
          <w:szCs w:val="24"/>
        </w:rPr>
        <w:t xml:space="preserve">. Images were smoothed to achieve a spatial resolution of 8 mm. This minimized inter-scanner differences </w:t>
      </w:r>
      <w:sdt>
        <w:sdtPr>
          <w:rPr>
            <w:rFonts w:ascii="Times New Roman" w:hAnsi="Times New Roman" w:cs="Times New Roman"/>
            <w:color w:val="000000"/>
            <w:sz w:val="24"/>
            <w:szCs w:val="24"/>
            <w:vertAlign w:val="superscript"/>
          </w:rPr>
          <w:tag w:val="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"/>
          <w:id w:val="-326835497"/>
          <w:placeholder>
            <w:docPart w:val="8874B91367A247488C8A5D636EB14A8C"/>
          </w:placeholder>
        </w:sdtPr>
        <w:sdtEndPr/>
        <w:sdtContent>
          <w:ins w:id="908" w:author="Wisch, Julie" w:date="2022-10-04T14:53:00Z">
            <w:r w:rsidR="00B94D80" w:rsidRPr="00D03637">
              <w:rPr>
                <w:rFonts w:ascii="Times New Roman" w:hAnsi="Times New Roman" w:cs="Times New Roman"/>
                <w:color w:val="000000"/>
                <w:sz w:val="24"/>
                <w:szCs w:val="24"/>
                <w:vertAlign w:val="superscript"/>
              </w:rPr>
              <w:t>27,28</w:t>
            </w:r>
          </w:ins>
          <w:del w:id="909" w:author="Wisch, Julie" w:date="2022-09-28T10:24:00Z">
            <w:r w:rsidR="00143020" w:rsidRPr="00D03637" w:rsidDel="00733317">
              <w:rPr>
                <w:rFonts w:ascii="Times New Roman" w:hAnsi="Times New Roman" w:cs="Times New Roman"/>
                <w:color w:val="000000"/>
                <w:sz w:val="24"/>
                <w:szCs w:val="24"/>
                <w:vertAlign w:val="superscript"/>
              </w:rPr>
              <w:delText>27,28</w:delText>
            </w:r>
          </w:del>
        </w:sdtContent>
      </w:sdt>
      <w:r w:rsidR="003E2499" w:rsidRPr="00D03637">
        <w:rPr>
          <w:rFonts w:ascii="Times New Roman" w:hAnsi="Times New Roman" w:cs="Times New Roman"/>
          <w:sz w:val="24"/>
          <w:szCs w:val="24"/>
        </w:rPr>
        <w:t xml:space="preserve">. A standard image registration technique was used to correct for motion </w:t>
      </w:r>
      <w:sdt>
        <w:sdtPr>
          <w:rPr>
            <w:rFonts w:ascii="Times New Roman" w:hAnsi="Times New Roman" w:cs="Times New Roman"/>
            <w:color w:val="000000"/>
            <w:sz w:val="24"/>
            <w:szCs w:val="24"/>
            <w:vertAlign w:val="superscript"/>
          </w:rPr>
          <w:tag w:val="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"/>
          <w:id w:val="-1250876793"/>
          <w:placeholder>
            <w:docPart w:val="8874B91367A247488C8A5D636EB14A8C"/>
          </w:placeholder>
        </w:sdtPr>
        <w:sdtEndPr/>
        <w:sdtContent>
          <w:ins w:id="910" w:author="Wisch, Julie" w:date="2022-10-04T14:53:00Z">
            <w:r w:rsidR="00B94D80" w:rsidRPr="00D03637">
              <w:rPr>
                <w:rFonts w:ascii="Times New Roman" w:hAnsi="Times New Roman" w:cs="Times New Roman"/>
                <w:color w:val="000000"/>
                <w:sz w:val="24"/>
                <w:szCs w:val="24"/>
                <w:vertAlign w:val="superscript"/>
              </w:rPr>
              <w:t>29,30</w:t>
            </w:r>
          </w:ins>
          <w:del w:id="911" w:author="Wisch, Julie" w:date="2022-09-28T10:24:00Z">
            <w:r w:rsidR="00143020" w:rsidRPr="00D03637" w:rsidDel="00733317">
              <w:rPr>
                <w:rFonts w:ascii="Times New Roman" w:hAnsi="Times New Roman" w:cs="Times New Roman"/>
                <w:color w:val="000000"/>
                <w:sz w:val="24"/>
                <w:szCs w:val="24"/>
                <w:vertAlign w:val="superscript"/>
              </w:rPr>
              <w:delText>29,30</w:delText>
            </w:r>
          </w:del>
        </w:sdtContent>
      </w:sdt>
      <w:r w:rsidR="003E2499" w:rsidRPr="00D03637">
        <w:rPr>
          <w:rFonts w:ascii="Times New Roman" w:hAnsi="Times New Roman" w:cs="Times New Roman"/>
          <w:sz w:val="24"/>
          <w:szCs w:val="24"/>
        </w:rPr>
        <w:t xml:space="preserve"> using corresponding structural images. </w:t>
      </w:r>
      <w:r w:rsidR="00B01BA6" w:rsidRPr="00D03637">
        <w:rPr>
          <w:rFonts w:ascii="Times New Roman" w:hAnsi="Times New Roman" w:cs="Times New Roman"/>
          <w:sz w:val="24"/>
          <w:szCs w:val="24"/>
        </w:rPr>
        <w:t>T</w:t>
      </w:r>
      <w:r w:rsidR="003E2499" w:rsidRPr="00D03637">
        <w:rPr>
          <w:rFonts w:ascii="Times New Roman" w:hAnsi="Times New Roman" w:cs="Times New Roman"/>
          <w:sz w:val="24"/>
          <w:szCs w:val="24"/>
          <w:rPrChange w:id="912" w:author="Wisch, Julie" w:date="2022-10-17T09:14:00Z">
            <w:rPr>
              <w:rFonts w:ascii="Times New Roman" w:hAnsi="Times New Roman" w:cs="Times New Roman"/>
              <w:sz w:val="24"/>
              <w:szCs w:val="24"/>
            </w:rPr>
          </w:rPrChange>
        </w:rPr>
        <w:t xml:space="preserve">he cerebellum </w:t>
      </w:r>
      <w:r w:rsidR="00B01BA6" w:rsidRPr="00D03637">
        <w:rPr>
          <w:rFonts w:ascii="Times New Roman" w:hAnsi="Times New Roman" w:cs="Times New Roman"/>
          <w:sz w:val="24"/>
          <w:szCs w:val="24"/>
          <w:rPrChange w:id="913" w:author="Wisch, Julie" w:date="2022-10-17T09:14:00Z">
            <w:rPr>
              <w:rFonts w:ascii="Times New Roman" w:hAnsi="Times New Roman" w:cs="Times New Roman"/>
              <w:sz w:val="24"/>
              <w:szCs w:val="24"/>
            </w:rPr>
          </w:rPrChange>
        </w:rPr>
        <w:t xml:space="preserve">was used </w:t>
      </w:r>
      <w:r w:rsidR="003E2499" w:rsidRPr="00D03637">
        <w:rPr>
          <w:rFonts w:ascii="Times New Roman" w:hAnsi="Times New Roman" w:cs="Times New Roman"/>
          <w:sz w:val="24"/>
          <w:szCs w:val="24"/>
          <w:rPrChange w:id="914" w:author="Wisch, Julie" w:date="2022-10-17T09:14:00Z">
            <w:rPr>
              <w:rFonts w:ascii="Times New Roman" w:hAnsi="Times New Roman" w:cs="Times New Roman"/>
              <w:sz w:val="24"/>
              <w:szCs w:val="24"/>
            </w:rPr>
          </w:rPrChange>
        </w:rPr>
        <w:t>as the reference region</w:t>
      </w:r>
      <w:r w:rsidR="005A4CE2" w:rsidRPr="00D03637">
        <w:rPr>
          <w:rFonts w:ascii="Times New Roman" w:hAnsi="Times New Roman" w:cs="Times New Roman"/>
          <w:sz w:val="24"/>
          <w:szCs w:val="24"/>
          <w:rPrChange w:id="915" w:author="Wisch, Julie" w:date="2022-10-17T09:14:00Z">
            <w:rPr>
              <w:rFonts w:ascii="Times New Roman" w:hAnsi="Times New Roman" w:cs="Times New Roman"/>
              <w:sz w:val="24"/>
              <w:szCs w:val="24"/>
            </w:rPr>
          </w:rPrChange>
        </w:rPr>
        <w:t xml:space="preserve">. Regions of interest were defined using the Desikan-Killiany </w:t>
      </w:r>
      <w:r w:rsidRPr="00D03637">
        <w:rPr>
          <w:rFonts w:ascii="Times New Roman" w:hAnsi="Times New Roman" w:cs="Times New Roman"/>
          <w:sz w:val="24"/>
          <w:szCs w:val="24"/>
          <w:rPrChange w:id="916" w:author="Wisch, Julie" w:date="2022-10-17T09:14:00Z">
            <w:rPr>
              <w:rFonts w:ascii="Times New Roman" w:hAnsi="Times New Roman" w:cs="Times New Roman"/>
              <w:sz w:val="24"/>
              <w:szCs w:val="24"/>
            </w:rPr>
          </w:rPrChange>
        </w:rPr>
        <w:t>atlas</w:t>
      </w:r>
      <w:r w:rsidR="005A4CE2" w:rsidRPr="00D03637">
        <w:rPr>
          <w:rFonts w:ascii="Times New Roman" w:hAnsi="Times New Roman" w:cs="Times New Roman"/>
          <w:sz w:val="24"/>
          <w:szCs w:val="24"/>
          <w:rPrChange w:id="917" w:author="Wisch, Julie" w:date="2022-10-17T09:14:00Z">
            <w:rPr>
              <w:rFonts w:ascii="Times New Roman" w:hAnsi="Times New Roman" w:cs="Times New Roman"/>
              <w:sz w:val="24"/>
              <w:szCs w:val="24"/>
            </w:rPr>
          </w:rPrChange>
        </w:rPr>
        <w:t xml:space="preserve"> </w:t>
      </w:r>
      <w:r w:rsidR="00B01BA6" w:rsidRPr="00D03637">
        <w:rPr>
          <w:rFonts w:ascii="Times New Roman" w:hAnsi="Times New Roman" w:cs="Times New Roman"/>
          <w:sz w:val="24"/>
          <w:szCs w:val="24"/>
          <w:rPrChange w:id="918" w:author="Wisch, Julie" w:date="2022-10-17T09:14:00Z">
            <w:rPr>
              <w:rFonts w:ascii="Times New Roman" w:hAnsi="Times New Roman" w:cs="Times New Roman"/>
              <w:sz w:val="24"/>
              <w:szCs w:val="24"/>
            </w:rPr>
          </w:rPrChange>
        </w:rPr>
        <w:t xml:space="preserve">based </w:t>
      </w:r>
      <w:r w:rsidR="005A4CE2" w:rsidRPr="00D03637">
        <w:rPr>
          <w:rFonts w:ascii="Times New Roman" w:hAnsi="Times New Roman" w:cs="Times New Roman"/>
          <w:sz w:val="24"/>
          <w:szCs w:val="24"/>
          <w:rPrChange w:id="919" w:author="Wisch, Julie" w:date="2022-10-17T09:14:00Z">
            <w:rPr>
              <w:rFonts w:ascii="Times New Roman" w:hAnsi="Times New Roman" w:cs="Times New Roman"/>
              <w:sz w:val="24"/>
              <w:szCs w:val="24"/>
            </w:rPr>
          </w:rPrChange>
        </w:rPr>
        <w:t xml:space="preserve">on the MRI. The standard uptake ratio (SUVR) in each region was evaluated using the 30 – 60 minute post-injection time window </w:t>
      </w:r>
      <w:sdt>
        <w:sdtPr>
          <w:rPr>
            <w:rFonts w:ascii="Times New Roman" w:hAnsi="Times New Roman" w:cs="Times New Roman"/>
            <w:color w:val="000000"/>
            <w:sz w:val="24"/>
            <w:szCs w:val="24"/>
            <w:vertAlign w:val="superscript"/>
          </w:rPr>
          <w:tag w:val="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"/>
          <w:id w:val="-758360976"/>
          <w:placeholder>
            <w:docPart w:val="2B6C44B1E6054805BD0BA4FCB3CE598D"/>
          </w:placeholder>
        </w:sdtPr>
        <w:sdtEndPr/>
        <w:sdtContent>
          <w:ins w:id="920" w:author="Wisch, Julie" w:date="2022-10-04T14:53:00Z">
            <w:r w:rsidR="00B94D80" w:rsidRPr="00D03637">
              <w:rPr>
                <w:rFonts w:ascii="Times New Roman" w:hAnsi="Times New Roman" w:cs="Times New Roman"/>
                <w:color w:val="000000"/>
                <w:sz w:val="24"/>
                <w:szCs w:val="24"/>
                <w:vertAlign w:val="superscript"/>
              </w:rPr>
              <w:t>31</w:t>
            </w:r>
          </w:ins>
          <w:del w:id="921" w:author="Wisch, Julie" w:date="2022-09-28T10:24:00Z">
            <w:r w:rsidR="00143020" w:rsidRPr="00D03637" w:rsidDel="00733317">
              <w:rPr>
                <w:rFonts w:ascii="Times New Roman" w:hAnsi="Times New Roman" w:cs="Times New Roman"/>
                <w:color w:val="000000"/>
                <w:sz w:val="24"/>
                <w:szCs w:val="24"/>
                <w:vertAlign w:val="superscript"/>
              </w:rPr>
              <w:delText>31</w:delText>
            </w:r>
          </w:del>
        </w:sdtContent>
      </w:sdt>
      <w:r w:rsidR="005A4CE2" w:rsidRPr="00D03637">
        <w:rPr>
          <w:rFonts w:ascii="Times New Roman" w:hAnsi="Times New Roman" w:cs="Times New Roman"/>
          <w:sz w:val="24"/>
          <w:szCs w:val="24"/>
        </w:rPr>
        <w:t xml:space="preserve">. </w:t>
      </w:r>
      <w:r w:rsidR="003E2499" w:rsidRPr="00D03637">
        <w:rPr>
          <w:rFonts w:ascii="Times New Roman" w:hAnsi="Times New Roman" w:cs="Times New Roman"/>
          <w:sz w:val="24"/>
          <w:szCs w:val="24"/>
        </w:rPr>
        <w:t xml:space="preserve">We applied partial volume correction via </w:t>
      </w:r>
      <w:r w:rsidR="005A4CE2" w:rsidRPr="00D03637">
        <w:rPr>
          <w:rFonts w:ascii="Times New Roman" w:hAnsi="Times New Roman" w:cs="Times New Roman"/>
          <w:sz w:val="24"/>
          <w:szCs w:val="24"/>
          <w:rPrChange w:id="922" w:author="Wisch, Julie" w:date="2022-10-17T09:14:00Z">
            <w:rPr>
              <w:rFonts w:ascii="Times New Roman" w:hAnsi="Times New Roman" w:cs="Times New Roman"/>
              <w:sz w:val="24"/>
              <w:szCs w:val="24"/>
            </w:rPr>
          </w:rPrChange>
        </w:rPr>
        <w:t>a geometric transfer matrix approach</w:t>
      </w:r>
      <w:r w:rsidR="003E2499" w:rsidRPr="00D03637">
        <w:rPr>
          <w:rFonts w:ascii="Times New Roman" w:hAnsi="Times New Roman" w:cs="Times New Roman"/>
          <w:sz w:val="24"/>
          <w:szCs w:val="24"/>
          <w:rPrChange w:id="923" w:author="Wisch, Julie" w:date="2022-10-17T09:14:00Z">
            <w:rPr>
              <w:rFonts w:ascii="Times New Roman" w:hAnsi="Times New Roman" w:cs="Times New Roman"/>
              <w:sz w:val="24"/>
              <w:szCs w:val="24"/>
            </w:rPr>
          </w:rPrChange>
        </w:rPr>
        <w:t xml:space="preserve"> </w:t>
      </w:r>
      <w:sdt>
        <w:sdtPr>
          <w:rPr>
            <w:rFonts w:ascii="Times New Roman" w:hAnsi="Times New Roman" w:cs="Times New Roman"/>
            <w:color w:val="000000"/>
            <w:sz w:val="24"/>
            <w:szCs w:val="24"/>
            <w:vertAlign w:val="superscript"/>
          </w:rPr>
          <w:tag w:val="MENDELEY_CITATION_v3_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"/>
          <w:id w:val="-253370541"/>
          <w:placeholder>
            <w:docPart w:val="8874B91367A247488C8A5D636EB14A8C"/>
          </w:placeholder>
        </w:sdtPr>
        <w:sdtEndPr/>
        <w:sdtContent>
          <w:ins w:id="924" w:author="Wisch, Julie" w:date="2022-10-04T14:53:00Z">
            <w:r w:rsidR="00B94D80" w:rsidRPr="00D03637">
              <w:rPr>
                <w:rFonts w:ascii="Times New Roman" w:hAnsi="Times New Roman" w:cs="Times New Roman"/>
                <w:color w:val="000000"/>
                <w:sz w:val="24"/>
                <w:szCs w:val="24"/>
                <w:vertAlign w:val="superscript"/>
              </w:rPr>
              <w:t>32</w:t>
            </w:r>
          </w:ins>
          <w:del w:id="925" w:author="Wisch, Julie" w:date="2022-09-28T10:24:00Z">
            <w:r w:rsidR="00143020" w:rsidRPr="00D03637" w:rsidDel="00733317">
              <w:rPr>
                <w:rFonts w:ascii="Times New Roman" w:hAnsi="Times New Roman" w:cs="Times New Roman"/>
                <w:color w:val="000000"/>
                <w:sz w:val="24"/>
                <w:szCs w:val="24"/>
                <w:vertAlign w:val="superscript"/>
              </w:rPr>
              <w:delText>32</w:delText>
            </w:r>
          </w:del>
        </w:sdtContent>
      </w:sdt>
      <w:r w:rsidR="003E2499" w:rsidRPr="00D03637">
        <w:rPr>
          <w:rFonts w:ascii="Times New Roman" w:hAnsi="Times New Roman" w:cs="Times New Roman"/>
          <w:sz w:val="24"/>
          <w:szCs w:val="24"/>
        </w:rPr>
        <w:t>. The PET PiB summary value was the arithmetic mean of SUVRs for the following regions: precuneus, prefrontal cortex</w:t>
      </w:r>
      <w:r w:rsidR="0061345F" w:rsidRPr="00D03637">
        <w:rPr>
          <w:rFonts w:ascii="Times New Roman" w:hAnsi="Times New Roman" w:cs="Times New Roman"/>
          <w:sz w:val="24"/>
          <w:szCs w:val="24"/>
        </w:rPr>
        <w:t xml:space="preserve"> (FreeSurfer regions: superior frontal and rostral middl</w:t>
      </w:r>
      <w:r w:rsidR="0061345F" w:rsidRPr="00D03637">
        <w:rPr>
          <w:rFonts w:ascii="Times New Roman" w:hAnsi="Times New Roman" w:cs="Times New Roman"/>
          <w:sz w:val="24"/>
          <w:szCs w:val="24"/>
          <w:rPrChange w:id="926" w:author="Wisch, Julie" w:date="2022-10-17T09:14:00Z">
            <w:rPr>
              <w:rFonts w:ascii="Times New Roman" w:hAnsi="Times New Roman" w:cs="Times New Roman"/>
              <w:sz w:val="24"/>
              <w:szCs w:val="24"/>
            </w:rPr>
          </w:rPrChange>
        </w:rPr>
        <w:t>e frontal regions)</w:t>
      </w:r>
      <w:r w:rsidR="003E2499" w:rsidRPr="00D03637">
        <w:rPr>
          <w:rFonts w:ascii="Times New Roman" w:hAnsi="Times New Roman" w:cs="Times New Roman"/>
          <w:sz w:val="24"/>
          <w:szCs w:val="24"/>
          <w:rPrChange w:id="927" w:author="Wisch, Julie" w:date="2022-10-17T09:14:00Z">
            <w:rPr>
              <w:rFonts w:ascii="Times New Roman" w:hAnsi="Times New Roman" w:cs="Times New Roman"/>
              <w:sz w:val="24"/>
              <w:szCs w:val="24"/>
            </w:rPr>
          </w:rPrChange>
        </w:rPr>
        <w:t>, gyrus rectus</w:t>
      </w:r>
      <w:r w:rsidR="0061345F" w:rsidRPr="00D03637">
        <w:rPr>
          <w:rFonts w:ascii="Times New Roman" w:hAnsi="Times New Roman" w:cs="Times New Roman"/>
          <w:sz w:val="24"/>
          <w:szCs w:val="24"/>
          <w:rPrChange w:id="928" w:author="Wisch, Julie" w:date="2022-10-17T09:14:00Z">
            <w:rPr>
              <w:rFonts w:ascii="Times New Roman" w:hAnsi="Times New Roman" w:cs="Times New Roman"/>
              <w:sz w:val="24"/>
              <w:szCs w:val="24"/>
            </w:rPr>
          </w:rPrChange>
        </w:rPr>
        <w:t xml:space="preserve"> (FreeSurfer regions: lateral orbitofrontal and medial orbitofrontal </w:t>
      </w:r>
      <w:r w:rsidR="0061345F" w:rsidRPr="00D03637">
        <w:rPr>
          <w:rFonts w:ascii="Times New Roman" w:hAnsi="Times New Roman" w:cs="Times New Roman"/>
          <w:sz w:val="24"/>
          <w:szCs w:val="24"/>
          <w:rPrChange w:id="929" w:author="Wisch, Julie" w:date="2022-10-17T09:14:00Z">
            <w:rPr>
              <w:rFonts w:ascii="Times New Roman" w:hAnsi="Times New Roman" w:cs="Times New Roman"/>
              <w:sz w:val="24"/>
              <w:szCs w:val="24"/>
            </w:rPr>
          </w:rPrChange>
        </w:rPr>
        <w:lastRenderedPageBreak/>
        <w:t>regions)</w:t>
      </w:r>
      <w:r w:rsidR="003E2499" w:rsidRPr="00D03637">
        <w:rPr>
          <w:rFonts w:ascii="Times New Roman" w:hAnsi="Times New Roman" w:cs="Times New Roman"/>
          <w:sz w:val="24"/>
          <w:szCs w:val="24"/>
          <w:rPrChange w:id="930" w:author="Wisch, Julie" w:date="2022-10-17T09:14:00Z">
            <w:rPr>
              <w:rFonts w:ascii="Times New Roman" w:hAnsi="Times New Roman" w:cs="Times New Roman"/>
              <w:sz w:val="24"/>
              <w:szCs w:val="24"/>
            </w:rPr>
          </w:rPrChange>
        </w:rPr>
        <w:t>, and lateral temporal regions</w:t>
      </w:r>
      <w:r w:rsidR="0061345F" w:rsidRPr="00D03637">
        <w:rPr>
          <w:rFonts w:ascii="Times New Roman" w:hAnsi="Times New Roman" w:cs="Times New Roman"/>
          <w:sz w:val="24"/>
          <w:szCs w:val="24"/>
          <w:rPrChange w:id="931" w:author="Wisch, Julie" w:date="2022-10-17T09:14:00Z">
            <w:rPr>
              <w:rFonts w:ascii="Times New Roman" w:hAnsi="Times New Roman" w:cs="Times New Roman"/>
              <w:sz w:val="24"/>
              <w:szCs w:val="24"/>
            </w:rPr>
          </w:rPrChange>
        </w:rPr>
        <w:t xml:space="preserve"> (FreeSurfer regions: superior temporal and middle temporal regions)</w:t>
      </w:r>
      <w:r w:rsidRPr="00D03637">
        <w:rPr>
          <w:rFonts w:ascii="Times New Roman" w:hAnsi="Times New Roman" w:cs="Times New Roman"/>
          <w:sz w:val="24"/>
          <w:szCs w:val="24"/>
          <w:rPrChange w:id="932" w:author="Wisch, Julie" w:date="2022-10-17T09:14:00Z">
            <w:rPr>
              <w:rFonts w:ascii="Times New Roman" w:hAnsi="Times New Roman" w:cs="Times New Roman"/>
              <w:sz w:val="24"/>
              <w:szCs w:val="24"/>
            </w:rPr>
          </w:rPrChange>
        </w:rPr>
        <w:t xml:space="preserve"> </w:t>
      </w:r>
      <w:sdt>
        <w:sdtPr>
          <w:rPr>
            <w:rFonts w:ascii="Times New Roman" w:hAnsi="Times New Roman" w:cs="Times New Roman"/>
            <w:color w:val="000000"/>
            <w:sz w:val="24"/>
            <w:szCs w:val="24"/>
            <w:vertAlign w:val="superscript"/>
          </w:rPr>
          <w:tag w:val="MENDELEY_CITATION_v3_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"/>
          <w:id w:val="1371111614"/>
          <w:placeholder>
            <w:docPart w:val="DefaultPlaceholder_-1854013440"/>
          </w:placeholder>
        </w:sdtPr>
        <w:sdtEndPr/>
        <w:sdtContent>
          <w:ins w:id="933" w:author="Wisch, Julie" w:date="2022-10-04T14:53:00Z">
            <w:r w:rsidR="00B94D80" w:rsidRPr="00D03637">
              <w:rPr>
                <w:rFonts w:ascii="Times New Roman" w:hAnsi="Times New Roman" w:cs="Times New Roman"/>
                <w:color w:val="000000"/>
                <w:sz w:val="24"/>
                <w:szCs w:val="24"/>
                <w:vertAlign w:val="superscript"/>
              </w:rPr>
              <w:t>33</w:t>
            </w:r>
          </w:ins>
          <w:del w:id="934" w:author="Wisch, Julie" w:date="2022-09-28T10:24:00Z">
            <w:r w:rsidR="00143020" w:rsidRPr="00D03637" w:rsidDel="00733317">
              <w:rPr>
                <w:rFonts w:ascii="Times New Roman" w:hAnsi="Times New Roman" w:cs="Times New Roman"/>
                <w:color w:val="000000"/>
                <w:sz w:val="24"/>
                <w:szCs w:val="24"/>
                <w:vertAlign w:val="superscript"/>
              </w:rPr>
              <w:delText>33</w:delText>
            </w:r>
          </w:del>
        </w:sdtContent>
      </w:sdt>
      <w:r w:rsidR="003E2499" w:rsidRPr="00D03637">
        <w:rPr>
          <w:rFonts w:ascii="Times New Roman" w:hAnsi="Times New Roman" w:cs="Times New Roman"/>
          <w:sz w:val="24"/>
          <w:szCs w:val="24"/>
        </w:rPr>
        <w:t>.</w:t>
      </w:r>
    </w:p>
    <w:p w14:paraId="1A734258" w14:textId="42FB1309" w:rsidR="003E2499" w:rsidRPr="00D03637" w:rsidRDefault="003E2499" w:rsidP="003E2499">
      <w:pPr>
        <w:rPr>
          <w:rFonts w:ascii="Times New Roman" w:hAnsi="Times New Roman" w:cs="Times New Roman"/>
          <w:i/>
          <w:sz w:val="24"/>
          <w:szCs w:val="24"/>
        </w:rPr>
      </w:pPr>
      <w:r w:rsidRPr="00D03637">
        <w:rPr>
          <w:rFonts w:ascii="Times New Roman" w:hAnsi="Times New Roman" w:cs="Times New Roman"/>
          <w:sz w:val="24"/>
          <w:szCs w:val="24"/>
          <w:rPrChange w:id="935" w:author="Wisch, Julie" w:date="2022-10-17T09:14:00Z">
            <w:rPr>
              <w:rFonts w:ascii="Times New Roman" w:hAnsi="Times New Roman" w:cs="Times New Roman"/>
              <w:sz w:val="24"/>
              <w:szCs w:val="24"/>
            </w:rPr>
          </w:rPrChange>
        </w:rPr>
        <w:t>PET tau imaging utilized [18F]-Flortaucipir (AV</w:t>
      </w:r>
      <w:r w:rsidR="00B01BA6" w:rsidRPr="00D03637">
        <w:rPr>
          <w:rFonts w:ascii="Times New Roman" w:hAnsi="Times New Roman" w:cs="Times New Roman"/>
          <w:sz w:val="24"/>
          <w:szCs w:val="24"/>
          <w:rPrChange w:id="936" w:author="Wisch, Julie" w:date="2022-10-17T09:14:00Z">
            <w:rPr>
              <w:rFonts w:ascii="Times New Roman" w:hAnsi="Times New Roman" w:cs="Times New Roman"/>
              <w:sz w:val="24"/>
              <w:szCs w:val="24"/>
            </w:rPr>
          </w:rPrChange>
        </w:rPr>
        <w:t>-</w:t>
      </w:r>
      <w:r w:rsidRPr="00D03637">
        <w:rPr>
          <w:rFonts w:ascii="Times New Roman" w:hAnsi="Times New Roman" w:cs="Times New Roman"/>
          <w:sz w:val="24"/>
          <w:szCs w:val="24"/>
          <w:rPrChange w:id="937" w:author="Wisch, Julie" w:date="2022-10-17T09:14:00Z">
            <w:rPr>
              <w:rFonts w:ascii="Times New Roman" w:hAnsi="Times New Roman" w:cs="Times New Roman"/>
              <w:sz w:val="24"/>
              <w:szCs w:val="24"/>
            </w:rPr>
          </w:rPrChange>
        </w:rPr>
        <w:t>1451), but was otherwise conducted in</w:t>
      </w:r>
      <w:r w:rsidR="00B53119" w:rsidRPr="00D03637">
        <w:rPr>
          <w:rFonts w:ascii="Times New Roman" w:hAnsi="Times New Roman" w:cs="Times New Roman"/>
          <w:sz w:val="24"/>
          <w:szCs w:val="24"/>
          <w:rPrChange w:id="938" w:author="Wisch, Julie" w:date="2022-10-17T09:14:00Z">
            <w:rPr>
              <w:rFonts w:ascii="Times New Roman" w:hAnsi="Times New Roman" w:cs="Times New Roman"/>
              <w:sz w:val="24"/>
              <w:szCs w:val="24"/>
            </w:rPr>
          </w:rPrChange>
        </w:rPr>
        <w:t xml:space="preserve"> a</w:t>
      </w:r>
      <w:r w:rsidRPr="00D03637">
        <w:rPr>
          <w:rFonts w:ascii="Times New Roman" w:hAnsi="Times New Roman" w:cs="Times New Roman"/>
          <w:sz w:val="24"/>
          <w:szCs w:val="24"/>
          <w:rPrChange w:id="939" w:author="Wisch, Julie" w:date="2022-10-17T09:14:00Z">
            <w:rPr>
              <w:rFonts w:ascii="Times New Roman" w:hAnsi="Times New Roman" w:cs="Times New Roman"/>
              <w:sz w:val="24"/>
              <w:szCs w:val="24"/>
            </w:rPr>
          </w:rPrChange>
        </w:rPr>
        <w:t xml:space="preserve"> similar manner to PET PiB imaging. The SUVR was evaluated using the 80 – 100 minute post-injection time window. </w:t>
      </w:r>
      <w:r w:rsidR="00D71DF4" w:rsidRPr="00D03637">
        <w:rPr>
          <w:rFonts w:ascii="Times New Roman" w:hAnsi="Times New Roman" w:cs="Times New Roman"/>
          <w:sz w:val="24"/>
          <w:szCs w:val="24"/>
          <w:rPrChange w:id="940" w:author="Wisch, Julie" w:date="2022-10-17T09:14:00Z">
            <w:rPr>
              <w:rFonts w:ascii="Times New Roman" w:hAnsi="Times New Roman" w:cs="Times New Roman"/>
              <w:sz w:val="24"/>
              <w:szCs w:val="24"/>
            </w:rPr>
          </w:rPrChange>
        </w:rPr>
        <w:t>T</w:t>
      </w:r>
      <w:r w:rsidR="00B53119" w:rsidRPr="00D03637">
        <w:rPr>
          <w:rFonts w:ascii="Times New Roman" w:hAnsi="Times New Roman" w:cs="Times New Roman"/>
          <w:sz w:val="24"/>
          <w:szCs w:val="24"/>
          <w:rPrChange w:id="941" w:author="Wisch, Julie" w:date="2022-10-17T09:14:00Z">
            <w:rPr>
              <w:rFonts w:ascii="Times New Roman" w:hAnsi="Times New Roman" w:cs="Times New Roman"/>
              <w:sz w:val="24"/>
              <w:szCs w:val="24"/>
            </w:rPr>
          </w:rPrChange>
        </w:rPr>
        <w:t xml:space="preserve">he whole cerebellum </w:t>
      </w:r>
      <w:r w:rsidR="00D71DF4" w:rsidRPr="00D03637">
        <w:rPr>
          <w:rFonts w:ascii="Times New Roman" w:hAnsi="Times New Roman" w:cs="Times New Roman"/>
          <w:sz w:val="24"/>
          <w:szCs w:val="24"/>
          <w:rPrChange w:id="942" w:author="Wisch, Julie" w:date="2022-10-17T09:14:00Z">
            <w:rPr>
              <w:rFonts w:ascii="Times New Roman" w:hAnsi="Times New Roman" w:cs="Times New Roman"/>
              <w:sz w:val="24"/>
              <w:szCs w:val="24"/>
            </w:rPr>
          </w:rPrChange>
        </w:rPr>
        <w:t xml:space="preserve">was used </w:t>
      </w:r>
      <w:r w:rsidR="00B53119" w:rsidRPr="00D03637">
        <w:rPr>
          <w:rFonts w:ascii="Times New Roman" w:hAnsi="Times New Roman" w:cs="Times New Roman"/>
          <w:sz w:val="24"/>
          <w:szCs w:val="24"/>
          <w:rPrChange w:id="943" w:author="Wisch, Julie" w:date="2022-10-17T09:14:00Z">
            <w:rPr>
              <w:rFonts w:ascii="Times New Roman" w:hAnsi="Times New Roman" w:cs="Times New Roman"/>
              <w:sz w:val="24"/>
              <w:szCs w:val="24"/>
            </w:rPr>
          </w:rPrChange>
        </w:rPr>
        <w:t xml:space="preserve">as the reference region </w:t>
      </w:r>
      <w:sdt>
        <w:sdtPr>
          <w:rPr>
            <w:rFonts w:ascii="Times New Roman" w:hAnsi="Times New Roman" w:cs="Times New Roman"/>
            <w:color w:val="000000"/>
            <w:sz w:val="24"/>
            <w:szCs w:val="24"/>
            <w:vertAlign w:val="superscript"/>
          </w:rPr>
          <w:tag w:val="MENDELEY_CITATION_v3_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"/>
          <w:id w:val="903793635"/>
          <w:placeholder>
            <w:docPart w:val="DefaultPlaceholder_-1854013440"/>
          </w:placeholder>
        </w:sdtPr>
        <w:sdtEndPr/>
        <w:sdtContent>
          <w:ins w:id="944" w:author="Wisch, Julie" w:date="2022-10-04T14:53:00Z">
            <w:r w:rsidR="00B94D80" w:rsidRPr="00D03637">
              <w:rPr>
                <w:rFonts w:ascii="Times New Roman" w:hAnsi="Times New Roman" w:cs="Times New Roman"/>
                <w:color w:val="000000"/>
                <w:sz w:val="24"/>
                <w:szCs w:val="24"/>
                <w:vertAlign w:val="superscript"/>
              </w:rPr>
              <w:t>33</w:t>
            </w:r>
          </w:ins>
          <w:del w:id="945" w:author="Wisch, Julie" w:date="2022-09-28T10:24:00Z">
            <w:r w:rsidR="00143020" w:rsidRPr="00D03637" w:rsidDel="00733317">
              <w:rPr>
                <w:rFonts w:ascii="Times New Roman" w:hAnsi="Times New Roman" w:cs="Times New Roman"/>
                <w:color w:val="000000"/>
                <w:sz w:val="24"/>
                <w:szCs w:val="24"/>
                <w:vertAlign w:val="superscript"/>
              </w:rPr>
              <w:delText>33</w:delText>
            </w:r>
          </w:del>
        </w:sdtContent>
      </w:sdt>
      <w:r w:rsidR="00B53119" w:rsidRPr="00D03637">
        <w:rPr>
          <w:rFonts w:ascii="Times New Roman" w:hAnsi="Times New Roman" w:cs="Times New Roman"/>
          <w:color w:val="000000"/>
          <w:sz w:val="24"/>
          <w:szCs w:val="24"/>
        </w:rPr>
        <w:t xml:space="preserve">. </w:t>
      </w:r>
      <w:r w:rsidRPr="00D03637">
        <w:rPr>
          <w:rFonts w:ascii="Times New Roman" w:hAnsi="Times New Roman" w:cs="Times New Roman"/>
          <w:sz w:val="24"/>
          <w:szCs w:val="24"/>
        </w:rPr>
        <w:t>The PET Tau summary</w:t>
      </w:r>
      <w:r w:rsidRPr="00D03637">
        <w:rPr>
          <w:rFonts w:ascii="Times New Roman" w:hAnsi="Times New Roman" w:cs="Times New Roman"/>
          <w:sz w:val="24"/>
          <w:szCs w:val="24"/>
          <w:rPrChange w:id="946" w:author="Wisch, Julie" w:date="2022-10-17T09:14:00Z">
            <w:rPr>
              <w:rFonts w:ascii="Times New Roman" w:hAnsi="Times New Roman" w:cs="Times New Roman"/>
              <w:sz w:val="24"/>
              <w:szCs w:val="24"/>
            </w:rPr>
          </w:rPrChange>
        </w:rPr>
        <w:t xml:space="preserve"> value, hereafter referred to as “Tauopathy”, </w:t>
      </w:r>
      <w:r w:rsidR="00D71DF4" w:rsidRPr="00D03637">
        <w:rPr>
          <w:rFonts w:ascii="Times New Roman" w:hAnsi="Times New Roman" w:cs="Times New Roman"/>
          <w:sz w:val="24"/>
          <w:szCs w:val="24"/>
          <w:rPrChange w:id="947" w:author="Wisch, Julie" w:date="2022-10-17T09:14:00Z">
            <w:rPr>
              <w:rFonts w:ascii="Times New Roman" w:hAnsi="Times New Roman" w:cs="Times New Roman"/>
              <w:sz w:val="24"/>
              <w:szCs w:val="24"/>
            </w:rPr>
          </w:rPrChange>
        </w:rPr>
        <w:t>wa</w:t>
      </w:r>
      <w:r w:rsidRPr="00D03637">
        <w:rPr>
          <w:rFonts w:ascii="Times New Roman" w:hAnsi="Times New Roman" w:cs="Times New Roman"/>
          <w:sz w:val="24"/>
          <w:szCs w:val="24"/>
          <w:rPrChange w:id="948" w:author="Wisch, Julie" w:date="2022-10-17T09:14:00Z">
            <w:rPr>
              <w:rFonts w:ascii="Times New Roman" w:hAnsi="Times New Roman" w:cs="Times New Roman"/>
              <w:sz w:val="24"/>
              <w:szCs w:val="24"/>
            </w:rPr>
          </w:rPrChange>
        </w:rPr>
        <w:t xml:space="preserve">s the arithmetic mean of SUVRs for the following regions: amygdala, entorhinal cortex, inferior temporal region, and lateral occipital cortex </w:t>
      </w:r>
      <w:sdt>
        <w:sdtPr>
          <w:rPr>
            <w:rFonts w:ascii="Times New Roman" w:hAnsi="Times New Roman" w:cs="Times New Roman"/>
            <w:color w:val="000000"/>
            <w:sz w:val="24"/>
            <w:szCs w:val="24"/>
            <w:vertAlign w:val="superscript"/>
          </w:rPr>
          <w:tag w:val="MENDELEY_CITATION_v3_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"/>
          <w:id w:val="-711497934"/>
          <w:placeholder>
            <w:docPart w:val="8874B91367A247488C8A5D636EB14A8C"/>
          </w:placeholder>
        </w:sdtPr>
        <w:sdtEndPr/>
        <w:sdtContent>
          <w:ins w:id="949" w:author="Wisch, Julie" w:date="2022-10-04T14:53:00Z">
            <w:r w:rsidR="00B94D80" w:rsidRPr="00D03637">
              <w:rPr>
                <w:rFonts w:ascii="Times New Roman" w:hAnsi="Times New Roman" w:cs="Times New Roman"/>
                <w:color w:val="000000"/>
                <w:sz w:val="24"/>
                <w:szCs w:val="24"/>
                <w:vertAlign w:val="superscript"/>
              </w:rPr>
              <w:t>25</w:t>
            </w:r>
          </w:ins>
          <w:del w:id="950" w:author="Wisch, Julie" w:date="2022-09-28T10:24:00Z">
            <w:r w:rsidR="00143020" w:rsidRPr="00D03637" w:rsidDel="00733317">
              <w:rPr>
                <w:rFonts w:ascii="Times New Roman" w:hAnsi="Times New Roman" w:cs="Times New Roman"/>
                <w:color w:val="000000"/>
                <w:sz w:val="24"/>
                <w:szCs w:val="24"/>
                <w:vertAlign w:val="superscript"/>
              </w:rPr>
              <w:delText>25</w:delText>
            </w:r>
          </w:del>
        </w:sdtContent>
      </w:sdt>
      <w:r w:rsidRPr="00D03637">
        <w:rPr>
          <w:rFonts w:ascii="Times New Roman" w:hAnsi="Times New Roman" w:cs="Times New Roman"/>
          <w:sz w:val="24"/>
          <w:szCs w:val="24"/>
        </w:rPr>
        <w:t>.</w:t>
      </w:r>
    </w:p>
    <w:p w14:paraId="52C4F5F2" w14:textId="658219D3" w:rsidR="003E2499" w:rsidRPr="00D03637" w:rsidRDefault="0046584C" w:rsidP="003E2499">
      <w:pPr>
        <w:rPr>
          <w:rFonts w:ascii="Times New Roman" w:hAnsi="Times New Roman" w:cs="Times New Roman"/>
          <w:b/>
          <w:sz w:val="28"/>
          <w:szCs w:val="28"/>
          <w:rPrChange w:id="951" w:author="Wisch, Julie" w:date="2022-10-17T09:14:00Z">
            <w:rPr>
              <w:rFonts w:ascii="Times New Roman" w:hAnsi="Times New Roman" w:cs="Times New Roman"/>
              <w:b/>
              <w:sz w:val="28"/>
              <w:szCs w:val="28"/>
            </w:rPr>
          </w:rPrChange>
        </w:rPr>
      </w:pPr>
      <w:r w:rsidRPr="00D03637">
        <w:rPr>
          <w:rFonts w:ascii="Times New Roman" w:hAnsi="Times New Roman" w:cs="Times New Roman"/>
          <w:b/>
          <w:sz w:val="28"/>
          <w:szCs w:val="28"/>
          <w:rPrChange w:id="952" w:author="Wisch, Julie" w:date="2022-10-17T09:14:00Z">
            <w:rPr>
              <w:rFonts w:ascii="Times New Roman" w:hAnsi="Times New Roman" w:cs="Times New Roman"/>
              <w:b/>
              <w:sz w:val="28"/>
              <w:szCs w:val="28"/>
            </w:rPr>
          </w:rPrChange>
        </w:rPr>
        <w:t>CSF Proteome</w:t>
      </w:r>
      <w:r w:rsidR="003E2499" w:rsidRPr="00D03637">
        <w:rPr>
          <w:rFonts w:ascii="Times New Roman" w:hAnsi="Times New Roman" w:cs="Times New Roman"/>
          <w:b/>
          <w:sz w:val="28"/>
          <w:szCs w:val="28"/>
          <w:rPrChange w:id="953" w:author="Wisch, Julie" w:date="2022-10-17T09:14:00Z">
            <w:rPr>
              <w:rFonts w:ascii="Times New Roman" w:hAnsi="Times New Roman" w:cs="Times New Roman"/>
              <w:b/>
              <w:sz w:val="28"/>
              <w:szCs w:val="28"/>
            </w:rPr>
          </w:rPrChange>
        </w:rPr>
        <w:t xml:space="preserve"> Analysis </w:t>
      </w:r>
    </w:p>
    <w:p w14:paraId="691C25CB" w14:textId="3B016FA5" w:rsidR="003E2499" w:rsidRPr="00D03637" w:rsidRDefault="003E2499" w:rsidP="003E2499">
      <w:pPr>
        <w:pStyle w:val="CommentText"/>
        <w:rPr>
          <w:rFonts w:ascii="Times New Roman" w:hAnsi="Times New Roman" w:cs="Times New Roman"/>
          <w:sz w:val="24"/>
          <w:szCs w:val="24"/>
          <w:rPrChange w:id="954" w:author="Wisch, Julie" w:date="2022-10-17T09:14:00Z">
            <w:rPr>
              <w:rFonts w:ascii="Times New Roman" w:hAnsi="Times New Roman" w:cs="Times New Roman"/>
              <w:sz w:val="24"/>
              <w:szCs w:val="24"/>
            </w:rPr>
          </w:rPrChange>
        </w:rPr>
      </w:pPr>
      <w:r w:rsidRPr="00D03637">
        <w:rPr>
          <w:rFonts w:ascii="Times New Roman" w:hAnsi="Times New Roman" w:cs="Times New Roman"/>
          <w:sz w:val="24"/>
          <w:szCs w:val="24"/>
          <w:rPrChange w:id="955" w:author="Wisch, Julie" w:date="2022-10-17T09:14:00Z">
            <w:rPr>
              <w:rFonts w:ascii="Times New Roman" w:hAnsi="Times New Roman" w:cs="Times New Roman"/>
              <w:sz w:val="24"/>
              <w:szCs w:val="24"/>
            </w:rPr>
          </w:rPrChange>
        </w:rPr>
        <w:t>All participants had at least one CSF sample processed for proteomics</w:t>
      </w:r>
      <w:r w:rsidR="0046584C" w:rsidRPr="00D03637">
        <w:rPr>
          <w:rFonts w:ascii="Times New Roman" w:hAnsi="Times New Roman" w:cs="Times New Roman"/>
          <w:sz w:val="24"/>
          <w:szCs w:val="24"/>
          <w:rPrChange w:id="956" w:author="Wisch, Julie" w:date="2022-10-17T09:14:00Z">
            <w:rPr>
              <w:rFonts w:ascii="Times New Roman" w:hAnsi="Times New Roman" w:cs="Times New Roman"/>
              <w:sz w:val="24"/>
              <w:szCs w:val="24"/>
            </w:rPr>
          </w:rPrChange>
        </w:rPr>
        <w:t xml:space="preserve"> profiling</w:t>
      </w:r>
      <w:ins w:id="957" w:author="Wisch, Julie" w:date="2022-09-27T13:48:00Z">
        <w:r w:rsidR="00C0204C" w:rsidRPr="00D03637">
          <w:rPr>
            <w:rFonts w:ascii="Times New Roman" w:hAnsi="Times New Roman" w:cs="Times New Roman"/>
            <w:sz w:val="24"/>
            <w:szCs w:val="24"/>
            <w:rPrChange w:id="958" w:author="Wisch, Julie" w:date="2022-10-17T09:14:00Z">
              <w:rPr>
                <w:rFonts w:ascii="Times New Roman" w:hAnsi="Times New Roman" w:cs="Times New Roman"/>
                <w:sz w:val="24"/>
                <w:szCs w:val="24"/>
              </w:rPr>
            </w:rPrChange>
          </w:rPr>
          <w:t>, and nearly all had two</w:t>
        </w:r>
      </w:ins>
      <w:r w:rsidRPr="00D03637">
        <w:rPr>
          <w:rFonts w:ascii="Times New Roman" w:hAnsi="Times New Roman" w:cs="Times New Roman"/>
          <w:sz w:val="24"/>
          <w:szCs w:val="24"/>
          <w:rPrChange w:id="959" w:author="Wisch, Julie" w:date="2022-10-17T09:14:00Z">
            <w:rPr>
              <w:rFonts w:ascii="Times New Roman" w:hAnsi="Times New Roman" w:cs="Times New Roman"/>
              <w:sz w:val="24"/>
              <w:szCs w:val="24"/>
            </w:rPr>
          </w:rPrChange>
        </w:rPr>
        <w:t xml:space="preserve">. </w:t>
      </w:r>
      <w:del w:id="960" w:author="Wisch, Julie" w:date="2022-09-27T13:48:00Z">
        <w:r w:rsidRPr="00D03637" w:rsidDel="00C0204C">
          <w:rPr>
            <w:rFonts w:ascii="Times New Roman" w:hAnsi="Times New Roman" w:cs="Times New Roman"/>
            <w:sz w:val="24"/>
            <w:szCs w:val="24"/>
            <w:rPrChange w:id="961" w:author="Wisch, Julie" w:date="2022-10-17T09:14:00Z">
              <w:rPr>
                <w:rFonts w:ascii="Times New Roman" w:hAnsi="Times New Roman" w:cs="Times New Roman"/>
                <w:sz w:val="24"/>
                <w:szCs w:val="24"/>
              </w:rPr>
            </w:rPrChange>
          </w:rPr>
          <w:delText xml:space="preserve">When multiple CSF samples were available, the most recent sample </w:delText>
        </w:r>
        <w:r w:rsidR="00D71DF4" w:rsidRPr="00D03637" w:rsidDel="00C0204C">
          <w:rPr>
            <w:rFonts w:ascii="Times New Roman" w:hAnsi="Times New Roman" w:cs="Times New Roman"/>
            <w:sz w:val="24"/>
            <w:szCs w:val="24"/>
            <w:rPrChange w:id="962" w:author="Wisch, Julie" w:date="2022-10-17T09:14:00Z">
              <w:rPr>
                <w:rFonts w:ascii="Times New Roman" w:hAnsi="Times New Roman" w:cs="Times New Roman"/>
                <w:sz w:val="24"/>
                <w:szCs w:val="24"/>
              </w:rPr>
            </w:rPrChange>
          </w:rPr>
          <w:delText xml:space="preserve">was retained </w:delText>
        </w:r>
        <w:r w:rsidRPr="00D03637" w:rsidDel="00C0204C">
          <w:rPr>
            <w:rFonts w:ascii="Times New Roman" w:hAnsi="Times New Roman" w:cs="Times New Roman"/>
            <w:sz w:val="24"/>
            <w:szCs w:val="24"/>
            <w:rPrChange w:id="963" w:author="Wisch, Julie" w:date="2022-10-17T09:14:00Z">
              <w:rPr>
                <w:rFonts w:ascii="Times New Roman" w:hAnsi="Times New Roman" w:cs="Times New Roman"/>
                <w:sz w:val="24"/>
                <w:szCs w:val="24"/>
              </w:rPr>
            </w:rPrChange>
          </w:rPr>
          <w:delText>for analysis</w:delText>
        </w:r>
      </w:del>
      <w:ins w:id="964" w:author="Wisch, Julie" w:date="2022-09-27T13:48:00Z">
        <w:r w:rsidR="00C0204C" w:rsidRPr="00D03637">
          <w:rPr>
            <w:rFonts w:ascii="Times New Roman" w:hAnsi="Times New Roman" w:cs="Times New Roman"/>
            <w:sz w:val="24"/>
            <w:szCs w:val="24"/>
            <w:rPrChange w:id="965" w:author="Wisch, Julie" w:date="2022-10-17T09:14:00Z">
              <w:rPr>
                <w:rFonts w:ascii="Times New Roman" w:hAnsi="Times New Roman" w:cs="Times New Roman"/>
                <w:sz w:val="24"/>
                <w:szCs w:val="24"/>
              </w:rPr>
            </w:rPrChange>
          </w:rPr>
          <w:t>Al</w:t>
        </w:r>
        <w:r w:rsidR="003A337C" w:rsidRPr="00D03637">
          <w:rPr>
            <w:rFonts w:ascii="Times New Roman" w:hAnsi="Times New Roman" w:cs="Times New Roman"/>
            <w:sz w:val="24"/>
            <w:szCs w:val="24"/>
            <w:rPrChange w:id="966" w:author="Wisch, Julie" w:date="2022-10-17T09:14:00Z">
              <w:rPr>
                <w:rFonts w:ascii="Times New Roman" w:hAnsi="Times New Roman" w:cs="Times New Roman"/>
                <w:sz w:val="24"/>
                <w:szCs w:val="24"/>
              </w:rPr>
            </w:rPrChange>
          </w:rPr>
          <w:t>l samples were retained for an</w:t>
        </w:r>
      </w:ins>
      <w:ins w:id="967" w:author="Wisch, Julie" w:date="2022-09-28T15:05:00Z">
        <w:r w:rsidR="003A337C" w:rsidRPr="00D03637">
          <w:rPr>
            <w:rFonts w:ascii="Times New Roman" w:hAnsi="Times New Roman" w:cs="Times New Roman"/>
            <w:sz w:val="24"/>
            <w:szCs w:val="24"/>
            <w:rPrChange w:id="968" w:author="Wisch, Julie" w:date="2022-10-17T09:14:00Z">
              <w:rPr>
                <w:rFonts w:ascii="Times New Roman" w:hAnsi="Times New Roman" w:cs="Times New Roman"/>
                <w:sz w:val="24"/>
                <w:szCs w:val="24"/>
              </w:rPr>
            </w:rPrChange>
          </w:rPr>
          <w:t>a</w:t>
        </w:r>
      </w:ins>
      <w:ins w:id="969" w:author="Wisch, Julie" w:date="2022-09-27T13:48:00Z">
        <w:r w:rsidR="003A337C" w:rsidRPr="00D03637">
          <w:rPr>
            <w:rFonts w:ascii="Times New Roman" w:hAnsi="Times New Roman" w:cs="Times New Roman"/>
            <w:sz w:val="24"/>
            <w:szCs w:val="24"/>
            <w:rPrChange w:id="970" w:author="Wisch, Julie" w:date="2022-10-17T09:14:00Z">
              <w:rPr>
                <w:rFonts w:ascii="Times New Roman" w:hAnsi="Times New Roman" w:cs="Times New Roman"/>
                <w:sz w:val="24"/>
                <w:szCs w:val="24"/>
              </w:rPr>
            </w:rPrChange>
          </w:rPr>
          <w:t>l</w:t>
        </w:r>
        <w:r w:rsidR="00C0204C" w:rsidRPr="00D03637">
          <w:rPr>
            <w:rFonts w:ascii="Times New Roman" w:hAnsi="Times New Roman" w:cs="Times New Roman"/>
            <w:sz w:val="24"/>
            <w:szCs w:val="24"/>
            <w:rPrChange w:id="971" w:author="Wisch, Julie" w:date="2022-10-17T09:14:00Z">
              <w:rPr>
                <w:rFonts w:ascii="Times New Roman" w:hAnsi="Times New Roman" w:cs="Times New Roman"/>
                <w:sz w:val="24"/>
                <w:szCs w:val="24"/>
              </w:rPr>
            </w:rPrChange>
          </w:rPr>
          <w:t>ysis</w:t>
        </w:r>
      </w:ins>
      <w:r w:rsidRPr="00D03637">
        <w:rPr>
          <w:rFonts w:ascii="Times New Roman" w:hAnsi="Times New Roman" w:cs="Times New Roman"/>
          <w:sz w:val="24"/>
          <w:szCs w:val="24"/>
          <w:rPrChange w:id="972" w:author="Wisch, Julie" w:date="2022-10-17T09:14:00Z">
            <w:rPr>
              <w:rFonts w:ascii="Times New Roman" w:hAnsi="Times New Roman" w:cs="Times New Roman"/>
              <w:sz w:val="24"/>
              <w:szCs w:val="24"/>
            </w:rPr>
          </w:rPrChange>
        </w:rPr>
        <w:t xml:space="preserve">. </w:t>
      </w:r>
      <w:r w:rsidR="0046584C" w:rsidRPr="00D03637">
        <w:rPr>
          <w:rFonts w:ascii="Times New Roman" w:hAnsi="Times New Roman" w:cs="Times New Roman"/>
          <w:sz w:val="24"/>
          <w:szCs w:val="24"/>
          <w:rPrChange w:id="973" w:author="Wisch, Julie" w:date="2022-10-17T09:14:00Z">
            <w:rPr>
              <w:rFonts w:ascii="Times New Roman" w:hAnsi="Times New Roman" w:cs="Times New Roman"/>
              <w:sz w:val="24"/>
              <w:szCs w:val="24"/>
            </w:rPr>
          </w:rPrChange>
        </w:rPr>
        <w:t>Briefly, proteomic data was generated using the SomaScan 1.3k panel (SomaLogic Inc), an aptamer-based platform</w:t>
      </w:r>
      <w:r w:rsidR="00B53119" w:rsidRPr="00D03637">
        <w:rPr>
          <w:rFonts w:ascii="Times New Roman" w:hAnsi="Times New Roman" w:cs="Times New Roman"/>
          <w:sz w:val="24"/>
          <w:szCs w:val="24"/>
          <w:rPrChange w:id="974" w:author="Wisch, Julie" w:date="2022-10-17T09:14:00Z">
            <w:rPr>
              <w:rFonts w:ascii="Times New Roman" w:hAnsi="Times New Roman" w:cs="Times New Roman"/>
              <w:sz w:val="24"/>
              <w:szCs w:val="24"/>
            </w:rPr>
          </w:rPrChange>
        </w:rPr>
        <w:t xml:space="preserve"> as previously described </w:t>
      </w:r>
      <w:sdt>
        <w:sdtPr>
          <w:rPr>
            <w:rFonts w:ascii="Times New Roman" w:hAnsi="Times New Roman" w:cs="Times New Roman"/>
            <w:color w:val="000000"/>
            <w:sz w:val="24"/>
            <w:szCs w:val="24"/>
            <w:vertAlign w:val="superscript"/>
          </w:rPr>
          <w:tag w:val="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"/>
          <w:id w:val="-447088235"/>
          <w:placeholder>
            <w:docPart w:val="BAAEB9D47DEF406FA7741110E6E4A13D"/>
          </w:placeholder>
        </w:sdtPr>
        <w:sdtEndPr/>
        <w:sdtContent>
          <w:ins w:id="975" w:author="Wisch, Julie" w:date="2022-10-04T14:53:00Z">
            <w:r w:rsidR="00B94D80" w:rsidRPr="00D03637">
              <w:rPr>
                <w:rFonts w:ascii="Times New Roman" w:hAnsi="Times New Roman" w:cs="Times New Roman"/>
                <w:color w:val="000000"/>
                <w:sz w:val="24"/>
                <w:szCs w:val="24"/>
                <w:vertAlign w:val="superscript"/>
              </w:rPr>
              <w:t>34,35</w:t>
            </w:r>
          </w:ins>
          <w:del w:id="976" w:author="Wisch, Julie" w:date="2022-09-28T10:24:00Z">
            <w:r w:rsidR="00143020" w:rsidRPr="00D03637" w:rsidDel="00733317">
              <w:rPr>
                <w:rFonts w:ascii="Times New Roman" w:hAnsi="Times New Roman" w:cs="Times New Roman"/>
                <w:color w:val="000000"/>
                <w:sz w:val="24"/>
                <w:szCs w:val="24"/>
                <w:vertAlign w:val="superscript"/>
              </w:rPr>
              <w:delText>34,35</w:delText>
            </w:r>
          </w:del>
        </w:sdtContent>
      </w:sdt>
      <w:r w:rsidR="00B53119" w:rsidRPr="00D03637">
        <w:rPr>
          <w:rFonts w:ascii="Times New Roman" w:hAnsi="Times New Roman" w:cs="Times New Roman"/>
          <w:color w:val="000000"/>
          <w:sz w:val="24"/>
          <w:szCs w:val="24"/>
        </w:rPr>
        <w:t>.</w:t>
      </w:r>
      <w:r w:rsidR="0046584C" w:rsidRPr="00D03637">
        <w:rPr>
          <w:rFonts w:ascii="Times New Roman" w:hAnsi="Times New Roman" w:cs="Times New Roman"/>
          <w:sz w:val="24"/>
          <w:szCs w:val="24"/>
        </w:rPr>
        <w:t xml:space="preserve"> </w:t>
      </w:r>
      <w:ins w:id="977" w:author="Wisch, Julie" w:date="2022-09-20T10:23:00Z">
        <w:r w:rsidR="00955627" w:rsidRPr="00D03637">
          <w:rPr>
            <w:rFonts w:ascii="Times New Roman" w:hAnsi="Times New Roman" w:cs="Times New Roman"/>
            <w:sz w:val="24"/>
            <w:szCs w:val="24"/>
            <w:rPrChange w:id="978" w:author="Wisch, Julie" w:date="2022-10-17T09:14:00Z">
              <w:rPr>
                <w:rFonts w:ascii="Times New Roman" w:hAnsi="Times New Roman" w:cs="Times New Roman"/>
                <w:sz w:val="24"/>
                <w:szCs w:val="24"/>
              </w:rPr>
            </w:rPrChange>
          </w:rPr>
          <w:t xml:space="preserve">There were initially 1305 proteins. </w:t>
        </w:r>
      </w:ins>
      <w:r w:rsidRPr="00D03637">
        <w:rPr>
          <w:rFonts w:ascii="Times New Roman" w:hAnsi="Times New Roman" w:cs="Times New Roman"/>
          <w:sz w:val="24"/>
          <w:szCs w:val="24"/>
          <w:rPrChange w:id="979" w:author="Wisch, Julie" w:date="2022-10-17T09:14:00Z">
            <w:rPr>
              <w:rFonts w:ascii="Times New Roman" w:hAnsi="Times New Roman" w:cs="Times New Roman"/>
              <w:sz w:val="24"/>
              <w:szCs w:val="24"/>
            </w:rPr>
          </w:rPrChange>
        </w:rPr>
        <w:t xml:space="preserve">Quality control (QC) was performed at the sample and aptamer levels using control aptamers (positive and negative controls) and calibrator samples. </w:t>
      </w:r>
      <w:ins w:id="980" w:author="Wisch, Julie" w:date="2022-09-20T10:23:00Z">
        <w:r w:rsidR="00955627" w:rsidRPr="00D03637">
          <w:rPr>
            <w:rFonts w:ascii="Times New Roman" w:hAnsi="Times New Roman" w:cs="Times New Roman"/>
            <w:sz w:val="24"/>
            <w:szCs w:val="24"/>
            <w:rPrChange w:id="981" w:author="Wisch, Julie" w:date="2022-10-17T09:14:00Z">
              <w:rPr>
                <w:rFonts w:ascii="Times New Roman" w:hAnsi="Times New Roman" w:cs="Times New Roman"/>
                <w:sz w:val="24"/>
                <w:szCs w:val="24"/>
              </w:rPr>
            </w:rPrChange>
          </w:rPr>
          <w:t xml:space="preserve">We removed protein outliers in a four step process: 1) </w:t>
        </w:r>
      </w:ins>
      <w:ins w:id="982" w:author="Wisch, Julie" w:date="2022-09-20T10:24:00Z">
        <w:r w:rsidR="00955627" w:rsidRPr="00D03637">
          <w:rPr>
            <w:rFonts w:ascii="Times New Roman" w:hAnsi="Times New Roman" w:cs="Times New Roman"/>
            <w:sz w:val="24"/>
            <w:szCs w:val="24"/>
            <w:rPrChange w:id="983" w:author="Wisch, Julie" w:date="2022-10-17T09:14:00Z">
              <w:rPr>
                <w:rFonts w:ascii="Times New Roman" w:hAnsi="Times New Roman" w:cs="Times New Roman"/>
                <w:sz w:val="24"/>
                <w:szCs w:val="24"/>
              </w:rPr>
            </w:rPrChange>
          </w:rPr>
          <w:t xml:space="preserve">We applied minimum detection filtering, removing samples that were </w:t>
        </w:r>
      </w:ins>
      <w:ins w:id="984" w:author="Wisch, Julie" w:date="2022-09-20T10:25:00Z">
        <w:r w:rsidR="00955627" w:rsidRPr="00D03637">
          <w:rPr>
            <w:rFonts w:ascii="Times New Roman" w:hAnsi="Times New Roman" w:cs="Times New Roman"/>
            <w:sz w:val="24"/>
            <w:szCs w:val="24"/>
            <w:rPrChange w:id="985" w:author="Wisch, Julie" w:date="2022-10-17T09:14:00Z">
              <w:rPr>
                <w:rFonts w:ascii="Times New Roman" w:hAnsi="Times New Roman" w:cs="Times New Roman"/>
                <w:sz w:val="24"/>
                <w:szCs w:val="24"/>
              </w:rPr>
            </w:rPrChange>
          </w:rPr>
          <w:t xml:space="preserve">detected at levels </w:t>
        </w:r>
      </w:ins>
      <w:ins w:id="986" w:author="Wisch, Julie" w:date="2022-09-20T10:24:00Z">
        <w:r w:rsidR="00955627" w:rsidRPr="00D03637">
          <w:rPr>
            <w:rFonts w:ascii="Times New Roman" w:hAnsi="Times New Roman" w:cs="Times New Roman"/>
            <w:sz w:val="24"/>
            <w:szCs w:val="24"/>
            <w:rPrChange w:id="987" w:author="Wisch, Julie" w:date="2022-10-17T09:14:00Z">
              <w:rPr>
                <w:rFonts w:ascii="Times New Roman" w:hAnsi="Times New Roman" w:cs="Times New Roman"/>
                <w:sz w:val="24"/>
                <w:szCs w:val="24"/>
              </w:rPr>
            </w:rPrChange>
          </w:rPr>
          <w:t xml:space="preserve">less than </w:t>
        </w:r>
      </w:ins>
      <w:ins w:id="988" w:author="Wisch, Julie" w:date="2022-09-20T10:26:00Z">
        <w:r w:rsidR="00955627" w:rsidRPr="00D03637">
          <w:rPr>
            <w:rFonts w:ascii="Times New Roman" w:hAnsi="Times New Roman" w:cs="Times New Roman"/>
            <w:sz w:val="24"/>
            <w:szCs w:val="24"/>
            <w:rPrChange w:id="989" w:author="Wisch, Julie" w:date="2022-10-17T09:14:00Z">
              <w:rPr>
                <w:rFonts w:ascii="Times New Roman" w:hAnsi="Times New Roman" w:cs="Times New Roman"/>
                <w:sz w:val="24"/>
                <w:szCs w:val="24"/>
              </w:rPr>
            </w:rPrChange>
          </w:rPr>
          <w:t>two standard deviations below the</w:t>
        </w:r>
      </w:ins>
      <w:ins w:id="990" w:author="Wisch, Julie" w:date="2022-09-20T10:25:00Z">
        <w:r w:rsidR="00955627" w:rsidRPr="00D03637">
          <w:rPr>
            <w:rFonts w:ascii="Times New Roman" w:hAnsi="Times New Roman" w:cs="Times New Roman"/>
            <w:sz w:val="24"/>
            <w:szCs w:val="24"/>
            <w:rPrChange w:id="991" w:author="Wisch, Julie" w:date="2022-10-17T09:14:00Z">
              <w:rPr>
                <w:rFonts w:ascii="Times New Roman" w:hAnsi="Times New Roman" w:cs="Times New Roman"/>
                <w:sz w:val="24"/>
                <w:szCs w:val="24"/>
              </w:rPr>
            </w:rPrChange>
          </w:rPr>
          <w:t xml:space="preserve"> </w:t>
        </w:r>
      </w:ins>
      <w:ins w:id="992" w:author="Wisch, Julie" w:date="2022-09-20T10:24:00Z">
        <w:r w:rsidR="00955627" w:rsidRPr="00D03637">
          <w:rPr>
            <w:rFonts w:ascii="Times New Roman" w:hAnsi="Times New Roman" w:cs="Times New Roman"/>
            <w:sz w:val="24"/>
            <w:szCs w:val="24"/>
            <w:rPrChange w:id="993" w:author="Wisch, Julie" w:date="2022-10-17T09:14:00Z">
              <w:rPr>
                <w:rFonts w:ascii="Times New Roman" w:hAnsi="Times New Roman" w:cs="Times New Roman"/>
                <w:sz w:val="24"/>
                <w:szCs w:val="24"/>
              </w:rPr>
            </w:rPrChange>
          </w:rPr>
          <w:t>average expre</w:t>
        </w:r>
      </w:ins>
      <w:ins w:id="994" w:author="Wisch, Julie" w:date="2022-09-20T10:25:00Z">
        <w:r w:rsidR="00955627" w:rsidRPr="00D03637">
          <w:rPr>
            <w:rFonts w:ascii="Times New Roman" w:hAnsi="Times New Roman" w:cs="Times New Roman"/>
            <w:sz w:val="24"/>
            <w:szCs w:val="24"/>
            <w:rPrChange w:id="995" w:author="Wisch, Julie" w:date="2022-10-17T09:14:00Z">
              <w:rPr>
                <w:rFonts w:ascii="Times New Roman" w:hAnsi="Times New Roman" w:cs="Times New Roman"/>
                <w:sz w:val="24"/>
                <w:szCs w:val="24"/>
              </w:rPr>
            </w:rPrChange>
          </w:rPr>
          <w:t xml:space="preserve">ssion level of the dilution buffer </w:t>
        </w:r>
      </w:ins>
      <w:ins w:id="996" w:author="Wisch, Julie" w:date="2022-09-20T10:26:00Z">
        <w:r w:rsidR="00955627" w:rsidRPr="00D03637">
          <w:rPr>
            <w:rFonts w:ascii="Times New Roman" w:hAnsi="Times New Roman" w:cs="Times New Roman"/>
            <w:sz w:val="24"/>
            <w:szCs w:val="24"/>
            <w:rPrChange w:id="997" w:author="Wisch, Julie" w:date="2022-10-17T09:14:00Z">
              <w:rPr>
                <w:rFonts w:ascii="Times New Roman" w:hAnsi="Times New Roman" w:cs="Times New Roman"/>
                <w:sz w:val="24"/>
                <w:szCs w:val="24"/>
              </w:rPr>
            </w:rPrChange>
          </w:rPr>
          <w:t xml:space="preserve">or if the total number of outliers for a given aptamer was more than 15% of the total sample size, we removed the aptamer. 807 aptamers passed this step. 2) </w:t>
        </w:r>
      </w:ins>
      <w:ins w:id="998" w:author="Wisch, Julie" w:date="2022-09-20T10:27:00Z">
        <w:r w:rsidR="00955627" w:rsidRPr="00D03637">
          <w:rPr>
            <w:rFonts w:ascii="Times New Roman" w:hAnsi="Times New Roman" w:cs="Times New Roman"/>
            <w:sz w:val="24"/>
            <w:szCs w:val="24"/>
            <w:rPrChange w:id="999" w:author="Wisch, Julie" w:date="2022-10-17T09:14:00Z">
              <w:rPr>
                <w:rFonts w:ascii="Times New Roman" w:hAnsi="Times New Roman" w:cs="Times New Roman"/>
                <w:sz w:val="24"/>
                <w:szCs w:val="24"/>
              </w:rPr>
            </w:rPrChange>
          </w:rPr>
          <w:t>We flagged analytes based on the difference of the scale factor. 749 aptamers passed this step. 3) We required that the coefficient of variation of calibrators was less than 0.15. 749 aptamers passed this step. 4</w:t>
        </w:r>
      </w:ins>
      <w:ins w:id="1000" w:author="Wisch, Julie" w:date="2022-09-20T10:28:00Z">
        <w:r w:rsidR="00955627" w:rsidRPr="00D03637">
          <w:rPr>
            <w:rFonts w:ascii="Times New Roman" w:hAnsi="Times New Roman" w:cs="Times New Roman"/>
            <w:sz w:val="24"/>
            <w:szCs w:val="24"/>
            <w:rPrChange w:id="1001" w:author="Wisch, Julie" w:date="2022-10-17T09:14:00Z">
              <w:rPr>
                <w:rFonts w:ascii="Times New Roman" w:hAnsi="Times New Roman" w:cs="Times New Roman"/>
                <w:sz w:val="24"/>
                <w:szCs w:val="24"/>
              </w:rPr>
            </w:rPrChange>
          </w:rPr>
          <w:t>) We removed outliers that were more than 1.5-fold of IQR outside of the distribution given the log10-based protein level. 746 aptamers were retained</w:t>
        </w:r>
      </w:ins>
      <w:ins w:id="1002" w:author="Wisch, Julie" w:date="2022-09-20T10:29:00Z">
        <w:r w:rsidR="00955627" w:rsidRPr="00D03637">
          <w:rPr>
            <w:rFonts w:ascii="Times New Roman" w:hAnsi="Times New Roman" w:cs="Times New Roman"/>
            <w:sz w:val="24"/>
            <w:szCs w:val="24"/>
            <w:rPrChange w:id="1003" w:author="Wisch, Julie" w:date="2022-10-17T09:14:00Z">
              <w:rPr>
                <w:rFonts w:ascii="Times New Roman" w:hAnsi="Times New Roman" w:cs="Times New Roman"/>
                <w:sz w:val="24"/>
                <w:szCs w:val="24"/>
              </w:rPr>
            </w:rPrChange>
          </w:rPr>
          <w:t xml:space="preserve"> for analysis</w:t>
        </w:r>
      </w:ins>
      <w:ins w:id="1004" w:author="Wisch, Julie" w:date="2022-09-20T10:28:00Z">
        <w:r w:rsidR="00955627" w:rsidRPr="00D03637">
          <w:rPr>
            <w:rFonts w:ascii="Times New Roman" w:hAnsi="Times New Roman" w:cs="Times New Roman"/>
            <w:sz w:val="24"/>
            <w:szCs w:val="24"/>
            <w:rPrChange w:id="1005" w:author="Wisch, Julie" w:date="2022-10-17T09:14:00Z">
              <w:rPr>
                <w:rFonts w:ascii="Times New Roman" w:hAnsi="Times New Roman" w:cs="Times New Roman"/>
                <w:sz w:val="24"/>
                <w:szCs w:val="24"/>
              </w:rPr>
            </w:rPrChange>
          </w:rPr>
          <w:t>.</w:t>
        </w:r>
      </w:ins>
      <w:ins w:id="1006" w:author="Wisch, Julie" w:date="2022-09-20T10:29:00Z">
        <w:r w:rsidR="00955627" w:rsidRPr="00D03637">
          <w:rPr>
            <w:rFonts w:ascii="Times New Roman" w:hAnsi="Times New Roman" w:cs="Times New Roman"/>
            <w:sz w:val="24"/>
            <w:szCs w:val="24"/>
            <w:rPrChange w:id="1007" w:author="Wisch, Julie" w:date="2022-10-17T09:14:00Z">
              <w:rPr>
                <w:rFonts w:ascii="Times New Roman" w:hAnsi="Times New Roman" w:cs="Times New Roman"/>
                <w:sz w:val="24"/>
                <w:szCs w:val="24"/>
              </w:rPr>
            </w:rPrChange>
          </w:rPr>
          <w:t xml:space="preserve"> </w:t>
        </w:r>
      </w:ins>
      <w:r w:rsidRPr="00D03637">
        <w:rPr>
          <w:rFonts w:ascii="Times New Roman" w:hAnsi="Times New Roman" w:cs="Times New Roman"/>
          <w:sz w:val="24"/>
          <w:szCs w:val="24"/>
          <w:rPrChange w:id="1008" w:author="Wisch, Julie" w:date="2022-10-17T09:14:00Z">
            <w:rPr>
              <w:rFonts w:ascii="Times New Roman" w:hAnsi="Times New Roman" w:cs="Times New Roman"/>
              <w:sz w:val="24"/>
              <w:szCs w:val="24"/>
            </w:rPr>
          </w:rPrChange>
        </w:rPr>
        <w:t>At the sample level, hybridization controls on each plate were used to correct for systematic variability in hybridization. The median signal over all aptamers was used to correct for within-run technical variability. This median signal was assigned to different dilution sets within each tissue. For CSF samples, a 20% dilution rate was used.</w:t>
      </w:r>
    </w:p>
    <w:p w14:paraId="77E2D7A0" w14:textId="29ECA926" w:rsidR="003E2499" w:rsidRPr="00D03637" w:rsidRDefault="003E2499" w:rsidP="003E2499">
      <w:pPr>
        <w:rPr>
          <w:rFonts w:ascii="Times New Roman" w:hAnsi="Times New Roman" w:cs="Times New Roman"/>
          <w:b/>
          <w:sz w:val="32"/>
          <w:szCs w:val="32"/>
          <w:rPrChange w:id="1009" w:author="Wisch, Julie" w:date="2022-10-17T09:14:00Z">
            <w:rPr>
              <w:rFonts w:ascii="Times New Roman" w:hAnsi="Times New Roman" w:cs="Times New Roman"/>
              <w:b/>
              <w:sz w:val="32"/>
              <w:szCs w:val="32"/>
            </w:rPr>
          </w:rPrChange>
        </w:rPr>
      </w:pPr>
      <w:r w:rsidRPr="00D03637">
        <w:rPr>
          <w:rFonts w:ascii="Times New Roman" w:hAnsi="Times New Roman" w:cs="Times New Roman"/>
          <w:b/>
          <w:sz w:val="32"/>
          <w:szCs w:val="32"/>
          <w:rPrChange w:id="1010" w:author="Wisch, Julie" w:date="2022-10-17T09:14:00Z">
            <w:rPr>
              <w:rFonts w:ascii="Times New Roman" w:hAnsi="Times New Roman" w:cs="Times New Roman"/>
              <w:b/>
              <w:sz w:val="32"/>
              <w:szCs w:val="32"/>
            </w:rPr>
          </w:rPrChange>
        </w:rPr>
        <w:t>Statistical Analysis</w:t>
      </w:r>
    </w:p>
    <w:p w14:paraId="7721ED45" w14:textId="7FDB7708" w:rsidR="00D324AF" w:rsidRPr="00D03637" w:rsidRDefault="00D324AF" w:rsidP="003E2499">
      <w:pPr>
        <w:rPr>
          <w:rFonts w:ascii="Times New Roman" w:hAnsi="Times New Roman" w:cs="Times New Roman"/>
          <w:b/>
          <w:sz w:val="28"/>
          <w:szCs w:val="28"/>
          <w:rPrChange w:id="1011" w:author="Wisch, Julie" w:date="2022-10-17T09:14:00Z">
            <w:rPr>
              <w:rFonts w:ascii="Times New Roman" w:hAnsi="Times New Roman" w:cs="Times New Roman"/>
              <w:b/>
              <w:sz w:val="28"/>
              <w:szCs w:val="28"/>
            </w:rPr>
          </w:rPrChange>
        </w:rPr>
      </w:pPr>
      <w:r w:rsidRPr="00D03637">
        <w:rPr>
          <w:rFonts w:ascii="Times New Roman" w:hAnsi="Times New Roman" w:cs="Times New Roman"/>
          <w:b/>
          <w:sz w:val="28"/>
          <w:szCs w:val="28"/>
          <w:rPrChange w:id="1012" w:author="Wisch, Julie" w:date="2022-10-17T09:14:00Z">
            <w:rPr>
              <w:rFonts w:ascii="Times New Roman" w:hAnsi="Times New Roman" w:cs="Times New Roman"/>
              <w:b/>
              <w:sz w:val="28"/>
              <w:szCs w:val="28"/>
            </w:rPr>
          </w:rPrChange>
        </w:rPr>
        <w:t>Latent Cluster Identification</w:t>
      </w:r>
    </w:p>
    <w:p w14:paraId="0656921F" w14:textId="50A7A1D6" w:rsidR="00280739" w:rsidRPr="00D03637" w:rsidRDefault="00D71DF4" w:rsidP="00280739">
      <w:pPr>
        <w:rPr>
          <w:rFonts w:ascii="Times New Roman" w:hAnsi="Times New Roman" w:cs="Times New Roman"/>
          <w:sz w:val="24"/>
          <w:szCs w:val="24"/>
          <w:rPrChange w:id="1013" w:author="Wisch, Julie" w:date="2022-10-17T09:14:00Z">
            <w:rPr>
              <w:rFonts w:ascii="Times New Roman" w:hAnsi="Times New Roman" w:cs="Times New Roman"/>
              <w:sz w:val="24"/>
              <w:szCs w:val="24"/>
            </w:rPr>
          </w:rPrChange>
        </w:rPr>
      </w:pPr>
      <w:r w:rsidRPr="00D03637">
        <w:rPr>
          <w:rFonts w:ascii="Times New Roman" w:hAnsi="Times New Roman" w:cs="Times New Roman"/>
          <w:sz w:val="24"/>
          <w:szCs w:val="24"/>
          <w:rPrChange w:id="1014" w:author="Wisch, Julie" w:date="2022-10-17T09:14:00Z">
            <w:rPr>
              <w:rFonts w:ascii="Times New Roman" w:hAnsi="Times New Roman" w:cs="Times New Roman"/>
              <w:sz w:val="24"/>
              <w:szCs w:val="24"/>
            </w:rPr>
          </w:rPrChange>
        </w:rPr>
        <w:t>An</w:t>
      </w:r>
      <w:r w:rsidR="003E2499" w:rsidRPr="00D03637">
        <w:rPr>
          <w:rFonts w:ascii="Times New Roman" w:hAnsi="Times New Roman" w:cs="Times New Roman"/>
          <w:sz w:val="24"/>
          <w:szCs w:val="24"/>
          <w:rPrChange w:id="1015" w:author="Wisch, Julie" w:date="2022-10-17T09:14:00Z">
            <w:rPr>
              <w:rFonts w:ascii="Times New Roman" w:hAnsi="Times New Roman" w:cs="Times New Roman"/>
              <w:sz w:val="24"/>
              <w:szCs w:val="24"/>
            </w:rPr>
          </w:rPrChange>
        </w:rPr>
        <w:t xml:space="preserve"> unsupervised machine learning technique called growth mixture modeling </w:t>
      </w:r>
      <w:r w:rsidRPr="00D03637">
        <w:rPr>
          <w:rFonts w:ascii="Times New Roman" w:hAnsi="Times New Roman" w:cs="Times New Roman"/>
          <w:sz w:val="24"/>
          <w:szCs w:val="24"/>
          <w:rPrChange w:id="1016" w:author="Wisch, Julie" w:date="2022-10-17T09:14:00Z">
            <w:rPr>
              <w:rFonts w:ascii="Times New Roman" w:hAnsi="Times New Roman" w:cs="Times New Roman"/>
              <w:sz w:val="24"/>
              <w:szCs w:val="24"/>
            </w:rPr>
          </w:rPrChange>
        </w:rPr>
        <w:t xml:space="preserve">was used </w:t>
      </w:r>
      <w:r w:rsidR="003E2499" w:rsidRPr="00D03637">
        <w:rPr>
          <w:rFonts w:ascii="Times New Roman" w:hAnsi="Times New Roman" w:cs="Times New Roman"/>
          <w:sz w:val="24"/>
          <w:szCs w:val="24"/>
          <w:rPrChange w:id="1017" w:author="Wisch, Julie" w:date="2022-10-17T09:14:00Z">
            <w:rPr>
              <w:rFonts w:ascii="Times New Roman" w:hAnsi="Times New Roman" w:cs="Times New Roman"/>
              <w:sz w:val="24"/>
              <w:szCs w:val="24"/>
            </w:rPr>
          </w:rPrChange>
        </w:rPr>
        <w:t xml:space="preserve">to cluster the longitudinal </w:t>
      </w:r>
      <w:del w:id="1018" w:author="Wisch, Julie" w:date="2022-09-20T11:49:00Z">
        <w:r w:rsidR="003E2499" w:rsidRPr="00D03637" w:rsidDel="005A6F6F">
          <w:rPr>
            <w:rFonts w:ascii="Times New Roman" w:hAnsi="Times New Roman" w:cs="Times New Roman"/>
            <w:sz w:val="24"/>
            <w:szCs w:val="24"/>
            <w:rPrChange w:id="1019" w:author="Wisch, Julie" w:date="2022-10-17T09:14:00Z">
              <w:rPr>
                <w:rFonts w:ascii="Times New Roman" w:hAnsi="Times New Roman" w:cs="Times New Roman"/>
                <w:sz w:val="24"/>
                <w:szCs w:val="24"/>
              </w:rPr>
            </w:rPrChange>
          </w:rPr>
          <w:delText xml:space="preserve">trajectories </w:delText>
        </w:r>
      </w:del>
      <w:ins w:id="1020" w:author="Wisch, Julie" w:date="2022-09-20T11:49:00Z">
        <w:r w:rsidR="005A6F6F" w:rsidRPr="00D03637">
          <w:rPr>
            <w:rFonts w:ascii="Times New Roman" w:hAnsi="Times New Roman" w:cs="Times New Roman"/>
            <w:sz w:val="24"/>
            <w:szCs w:val="24"/>
            <w:rPrChange w:id="1021" w:author="Wisch, Julie" w:date="2022-10-17T09:14:00Z">
              <w:rPr>
                <w:rFonts w:ascii="Times New Roman" w:hAnsi="Times New Roman" w:cs="Times New Roman"/>
                <w:sz w:val="24"/>
                <w:szCs w:val="24"/>
              </w:rPr>
            </w:rPrChange>
          </w:rPr>
          <w:t xml:space="preserve">values </w:t>
        </w:r>
      </w:ins>
      <w:r w:rsidR="003E2499" w:rsidRPr="00D03637">
        <w:rPr>
          <w:rFonts w:ascii="Times New Roman" w:hAnsi="Times New Roman" w:cs="Times New Roman"/>
          <w:sz w:val="24"/>
          <w:szCs w:val="24"/>
          <w:rPrChange w:id="1022" w:author="Wisch, Julie" w:date="2022-10-17T09:14:00Z">
            <w:rPr>
              <w:rFonts w:ascii="Times New Roman" w:hAnsi="Times New Roman" w:cs="Times New Roman"/>
              <w:sz w:val="24"/>
              <w:szCs w:val="24"/>
            </w:rPr>
          </w:rPrChange>
        </w:rPr>
        <w:t>of individuals</w:t>
      </w:r>
      <w:ins w:id="1023" w:author="Wisch, Julie" w:date="2022-10-11T09:14:00Z">
        <w:r w:rsidR="00A74CB8" w:rsidRPr="00D03637">
          <w:rPr>
            <w:rFonts w:ascii="Times New Roman" w:hAnsi="Times New Roman" w:cs="Times New Roman"/>
            <w:sz w:val="24"/>
            <w:szCs w:val="24"/>
            <w:rPrChange w:id="1024" w:author="Wisch, Julie" w:date="2022-10-17T09:14:00Z">
              <w:rPr>
                <w:rFonts w:ascii="Times New Roman" w:hAnsi="Times New Roman" w:cs="Times New Roman"/>
                <w:sz w:val="24"/>
                <w:szCs w:val="24"/>
              </w:rPr>
            </w:rPrChange>
          </w:rPr>
          <w:t>’</w:t>
        </w:r>
      </w:ins>
      <w:r w:rsidR="003E2499" w:rsidRPr="00D03637">
        <w:rPr>
          <w:rFonts w:ascii="Times New Roman" w:hAnsi="Times New Roman" w:cs="Times New Roman"/>
          <w:sz w:val="24"/>
          <w:szCs w:val="24"/>
          <w:rPrChange w:id="1025" w:author="Wisch, Julie" w:date="2022-10-17T09:14:00Z">
            <w:rPr>
              <w:rFonts w:ascii="Times New Roman" w:hAnsi="Times New Roman" w:cs="Times New Roman"/>
              <w:sz w:val="24"/>
              <w:szCs w:val="24"/>
            </w:rPr>
          </w:rPrChange>
        </w:rPr>
        <w:t xml:space="preserve"> CSF </w:t>
      </w:r>
      <w:r w:rsidR="00580042" w:rsidRPr="00D03637">
        <w:rPr>
          <w:rFonts w:ascii="Times New Roman" w:hAnsi="Times New Roman" w:cs="Times New Roman"/>
          <w:sz w:val="24"/>
          <w:szCs w:val="24"/>
          <w:rPrChange w:id="1026" w:author="Wisch, Julie" w:date="2022-10-17T09:14:00Z">
            <w:rPr>
              <w:rFonts w:ascii="Times New Roman" w:hAnsi="Times New Roman" w:cs="Times New Roman"/>
              <w:sz w:val="24"/>
              <w:szCs w:val="24"/>
            </w:rPr>
          </w:rPrChange>
        </w:rPr>
        <w:t>pTau</w:t>
      </w:r>
      <w:r w:rsidR="00580042" w:rsidRPr="00D03637">
        <w:rPr>
          <w:rFonts w:ascii="Times New Roman" w:hAnsi="Times New Roman" w:cs="Times New Roman"/>
          <w:sz w:val="24"/>
          <w:szCs w:val="24"/>
          <w:vertAlign w:val="subscript"/>
          <w:rPrChange w:id="1027" w:author="Wisch, Julie" w:date="2022-10-17T09:14:00Z">
            <w:rPr>
              <w:rFonts w:ascii="Times New Roman" w:hAnsi="Times New Roman" w:cs="Times New Roman"/>
              <w:sz w:val="24"/>
              <w:szCs w:val="24"/>
              <w:vertAlign w:val="subscript"/>
            </w:rPr>
          </w:rPrChange>
        </w:rPr>
        <w:t xml:space="preserve">181 </w:t>
      </w:r>
      <w:del w:id="1028" w:author="Wisch, Julie" w:date="2022-09-20T11:49:00Z">
        <w:r w:rsidR="003E2499" w:rsidRPr="00D03637" w:rsidDel="005A6F6F">
          <w:rPr>
            <w:rFonts w:ascii="Times New Roman" w:hAnsi="Times New Roman" w:cs="Times New Roman"/>
            <w:sz w:val="24"/>
            <w:szCs w:val="24"/>
            <w:rPrChange w:id="1029" w:author="Wisch, Julie" w:date="2022-10-17T09:14:00Z">
              <w:rPr>
                <w:rFonts w:ascii="Times New Roman" w:hAnsi="Times New Roman" w:cs="Times New Roman"/>
                <w:sz w:val="24"/>
                <w:szCs w:val="24"/>
              </w:rPr>
            </w:rPrChange>
          </w:rPr>
          <w:delText>/</w:delText>
        </w:r>
      </w:del>
      <w:ins w:id="1030" w:author="Wisch, Julie" w:date="2022-09-20T11:49:00Z">
        <w:r w:rsidR="005A6F6F" w:rsidRPr="00D03637">
          <w:rPr>
            <w:rFonts w:ascii="Times New Roman" w:hAnsi="Times New Roman" w:cs="Times New Roman"/>
            <w:sz w:val="24"/>
            <w:szCs w:val="24"/>
            <w:rPrChange w:id="1031" w:author="Wisch, Julie" w:date="2022-10-17T09:14:00Z">
              <w:rPr>
                <w:rFonts w:ascii="Times New Roman" w:hAnsi="Times New Roman" w:cs="Times New Roman"/>
                <w:sz w:val="24"/>
                <w:szCs w:val="24"/>
              </w:rPr>
            </w:rPrChange>
          </w:rPr>
          <w:t>as a function of</w:t>
        </w:r>
      </w:ins>
      <w:r w:rsidR="003E2499" w:rsidRPr="00D03637">
        <w:rPr>
          <w:rFonts w:ascii="Times New Roman" w:hAnsi="Times New Roman" w:cs="Times New Roman"/>
          <w:sz w:val="24"/>
          <w:szCs w:val="24"/>
          <w:rPrChange w:id="1032" w:author="Wisch, Julie" w:date="2022-10-17T09:14:00Z">
            <w:rPr>
              <w:rFonts w:ascii="Times New Roman" w:hAnsi="Times New Roman" w:cs="Times New Roman"/>
              <w:sz w:val="24"/>
              <w:szCs w:val="24"/>
            </w:rPr>
          </w:rPrChange>
        </w:rPr>
        <w:t xml:space="preserve"> CSF A</w:t>
      </w:r>
      <w:r w:rsidRPr="00D03637">
        <w:rPr>
          <w:rFonts w:ascii="Times New Roman" w:hAnsi="Times New Roman" w:cs="Times New Roman"/>
          <w:color w:val="000000"/>
          <w:sz w:val="24"/>
          <w:szCs w:val="24"/>
          <w:rPrChange w:id="1033" w:author="Wisch, Julie" w:date="2022-10-17T09:14:00Z">
            <w:rPr>
              <w:rFonts w:ascii="Times New Roman" w:hAnsi="Times New Roman" w:cs="Times New Roman"/>
              <w:color w:val="000000"/>
              <w:sz w:val="24"/>
              <w:szCs w:val="24"/>
            </w:rPr>
          </w:rPrChange>
        </w:rPr>
        <w:t>β</w:t>
      </w:r>
      <w:r w:rsidR="003E2499" w:rsidRPr="00D03637">
        <w:rPr>
          <w:rFonts w:ascii="Times New Roman" w:hAnsi="Times New Roman" w:cs="Times New Roman"/>
          <w:sz w:val="24"/>
          <w:szCs w:val="24"/>
          <w:rPrChange w:id="1034" w:author="Wisch, Julie" w:date="2022-10-17T09:14:00Z">
            <w:rPr>
              <w:rFonts w:ascii="Times New Roman" w:hAnsi="Times New Roman" w:cs="Times New Roman"/>
              <w:sz w:val="24"/>
              <w:szCs w:val="24"/>
            </w:rPr>
          </w:rPrChange>
        </w:rPr>
        <w:t>42</w:t>
      </w:r>
      <w:del w:id="1035" w:author="Wisch, Julie" w:date="2022-09-20T11:49:00Z">
        <w:r w:rsidR="003E2499" w:rsidRPr="00D03637" w:rsidDel="005A6F6F">
          <w:rPr>
            <w:rFonts w:ascii="Times New Roman" w:hAnsi="Times New Roman" w:cs="Times New Roman"/>
            <w:sz w:val="24"/>
            <w:szCs w:val="24"/>
            <w:rPrChange w:id="1036" w:author="Wisch, Julie" w:date="2022-10-17T09:14:00Z">
              <w:rPr>
                <w:rFonts w:ascii="Times New Roman" w:hAnsi="Times New Roman" w:cs="Times New Roman"/>
                <w:sz w:val="24"/>
                <w:szCs w:val="24"/>
              </w:rPr>
            </w:rPrChange>
          </w:rPr>
          <w:delText xml:space="preserve"> ratios</w:delText>
        </w:r>
      </w:del>
      <w:r w:rsidR="003E2499" w:rsidRPr="00D03637">
        <w:rPr>
          <w:rFonts w:ascii="Times New Roman" w:hAnsi="Times New Roman" w:cs="Times New Roman"/>
          <w:sz w:val="24"/>
          <w:szCs w:val="24"/>
          <w:rPrChange w:id="1037" w:author="Wisch, Julie" w:date="2022-10-17T09:14:00Z">
            <w:rPr>
              <w:rFonts w:ascii="Times New Roman" w:hAnsi="Times New Roman" w:cs="Times New Roman"/>
              <w:sz w:val="24"/>
              <w:szCs w:val="24"/>
            </w:rPr>
          </w:rPrChange>
        </w:rPr>
        <w:t xml:space="preserve"> </w:t>
      </w:r>
      <w:sdt>
        <w:sdtPr>
          <w:rPr>
            <w:rFonts w:ascii="Times New Roman" w:hAnsi="Times New Roman" w:cs="Times New Roman"/>
            <w:color w:val="000000"/>
            <w:sz w:val="24"/>
            <w:szCs w:val="24"/>
            <w:vertAlign w:val="superscript"/>
          </w:rPr>
          <w:tag w:val="MENDELEY_CITATION_v3_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"/>
          <w:id w:val="1202976871"/>
          <w:placeholder>
            <w:docPart w:val="7CF308A640824319BF37248DCFCCC040"/>
          </w:placeholder>
        </w:sdtPr>
        <w:sdtEndPr/>
        <w:sdtContent>
          <w:ins w:id="1038" w:author="Wisch, Julie" w:date="2022-10-04T14:53:00Z">
            <w:r w:rsidR="00B94D80" w:rsidRPr="00D03637">
              <w:rPr>
                <w:rFonts w:ascii="Times New Roman" w:eastAsia="Times New Roman" w:hAnsi="Times New Roman" w:cs="Times New Roman"/>
                <w:color w:val="000000"/>
                <w:vertAlign w:val="superscript"/>
              </w:rPr>
              <w:t>36</w:t>
            </w:r>
          </w:ins>
          <w:del w:id="1039" w:author="Wisch, Julie" w:date="2022-09-28T10:24:00Z">
            <w:r w:rsidR="00143020" w:rsidRPr="00D03637" w:rsidDel="00733317">
              <w:rPr>
                <w:rFonts w:ascii="Times New Roman" w:eastAsia="Times New Roman" w:hAnsi="Times New Roman" w:cs="Times New Roman"/>
                <w:color w:val="000000"/>
                <w:vertAlign w:val="superscript"/>
              </w:rPr>
              <w:delText>36</w:delText>
            </w:r>
          </w:del>
        </w:sdtContent>
      </w:sdt>
      <w:r w:rsidR="003E2499" w:rsidRPr="00D03637">
        <w:rPr>
          <w:rFonts w:ascii="Times New Roman" w:hAnsi="Times New Roman" w:cs="Times New Roman"/>
          <w:sz w:val="24"/>
          <w:szCs w:val="24"/>
        </w:rPr>
        <w:t>.</w:t>
      </w:r>
      <w:r w:rsidR="003E2499" w:rsidRPr="00D03637" w:rsidDel="00AB110B">
        <w:rPr>
          <w:rFonts w:ascii="Times New Roman" w:hAnsi="Times New Roman" w:cs="Times New Roman"/>
          <w:sz w:val="24"/>
          <w:szCs w:val="24"/>
        </w:rPr>
        <w:t xml:space="preserve"> </w:t>
      </w:r>
      <w:r w:rsidR="003E2499" w:rsidRPr="00D03637">
        <w:rPr>
          <w:rFonts w:ascii="Times New Roman" w:hAnsi="Times New Roman" w:cs="Times New Roman"/>
          <w:sz w:val="24"/>
          <w:szCs w:val="24"/>
          <w:rPrChange w:id="1040" w:author="Wisch, Julie" w:date="2022-10-17T09:14:00Z">
            <w:rPr>
              <w:rFonts w:ascii="Times New Roman" w:hAnsi="Times New Roman" w:cs="Times New Roman"/>
              <w:sz w:val="24"/>
              <w:szCs w:val="24"/>
            </w:rPr>
          </w:rPrChange>
        </w:rPr>
        <w:t xml:space="preserve">This approach identifies possible sub-groups within longitudinal data and has previously been employed to </w:t>
      </w:r>
      <w:r w:rsidRPr="00D03637">
        <w:rPr>
          <w:rFonts w:ascii="Times New Roman" w:hAnsi="Times New Roman" w:cs="Times New Roman"/>
          <w:sz w:val="24"/>
          <w:szCs w:val="24"/>
          <w:rPrChange w:id="1041" w:author="Wisch, Julie" w:date="2022-10-17T09:14:00Z">
            <w:rPr>
              <w:rFonts w:ascii="Times New Roman" w:hAnsi="Times New Roman" w:cs="Times New Roman"/>
              <w:sz w:val="24"/>
              <w:szCs w:val="24"/>
            </w:rPr>
          </w:rPrChange>
        </w:rPr>
        <w:t>study</w:t>
      </w:r>
      <w:r w:rsidR="003E2499" w:rsidRPr="00D03637">
        <w:rPr>
          <w:rFonts w:ascii="Times New Roman" w:hAnsi="Times New Roman" w:cs="Times New Roman"/>
          <w:sz w:val="24"/>
          <w:szCs w:val="24"/>
          <w:rPrChange w:id="1042" w:author="Wisch, Julie" w:date="2022-10-17T09:14:00Z">
            <w:rPr>
              <w:rFonts w:ascii="Times New Roman" w:hAnsi="Times New Roman" w:cs="Times New Roman"/>
              <w:sz w:val="24"/>
              <w:szCs w:val="24"/>
            </w:rPr>
          </w:rPrChange>
        </w:rPr>
        <w:t xml:space="preserve"> cognitive trajectories in AD</w:t>
      </w:r>
      <w:r w:rsidR="00FE3A6E" w:rsidRPr="00D03637">
        <w:rPr>
          <w:rFonts w:ascii="Times New Roman" w:hAnsi="Times New Roman" w:cs="Times New Roman"/>
          <w:sz w:val="24"/>
          <w:szCs w:val="24"/>
          <w:rPrChange w:id="1043" w:author="Wisch, Julie" w:date="2022-10-17T09:14:00Z">
            <w:rPr>
              <w:rFonts w:ascii="Times New Roman" w:hAnsi="Times New Roman" w:cs="Times New Roman"/>
              <w:sz w:val="24"/>
              <w:szCs w:val="24"/>
            </w:rPr>
          </w:rPrChange>
        </w:rPr>
        <w:t xml:space="preserve"> </w:t>
      </w:r>
      <w:sdt>
        <w:sdtPr>
          <w:rPr>
            <w:rFonts w:ascii="Times New Roman" w:hAnsi="Times New Roman" w:cs="Times New Roman"/>
            <w:color w:val="000000"/>
            <w:sz w:val="24"/>
            <w:szCs w:val="24"/>
            <w:vertAlign w:val="superscript"/>
          </w:rPr>
          <w:tag w:val="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"/>
          <w:id w:val="53441767"/>
          <w:placeholder>
            <w:docPart w:val="B9EA4AD4FD254BE5B40A36D9B9848BE2"/>
          </w:placeholder>
        </w:sdtPr>
        <w:sdtEndPr/>
        <w:sdtContent>
          <w:ins w:id="1044" w:author="Wisch, Julie" w:date="2022-10-04T14:53:00Z">
            <w:r w:rsidR="00B94D80" w:rsidRPr="00D03637">
              <w:rPr>
                <w:rFonts w:ascii="Times New Roman" w:eastAsia="Times New Roman" w:hAnsi="Times New Roman" w:cs="Times New Roman"/>
                <w:color w:val="000000"/>
                <w:vertAlign w:val="superscript"/>
              </w:rPr>
              <w:t>4,37,38</w:t>
            </w:r>
          </w:ins>
          <w:del w:id="1045" w:author="Wisch, Julie" w:date="2022-09-28T10:24:00Z">
            <w:r w:rsidR="00143020" w:rsidRPr="00D03637" w:rsidDel="00733317">
              <w:rPr>
                <w:rFonts w:ascii="Times New Roman" w:eastAsia="Times New Roman" w:hAnsi="Times New Roman" w:cs="Times New Roman"/>
                <w:color w:val="000000"/>
                <w:vertAlign w:val="superscript"/>
              </w:rPr>
              <w:delText>4,37,38</w:delText>
            </w:r>
          </w:del>
        </w:sdtContent>
      </w:sdt>
      <w:r w:rsidR="003E2499" w:rsidRPr="00D03637">
        <w:rPr>
          <w:rFonts w:ascii="Times New Roman" w:hAnsi="Times New Roman" w:cs="Times New Roman"/>
          <w:sz w:val="24"/>
          <w:szCs w:val="24"/>
        </w:rPr>
        <w:t xml:space="preserve"> and structural changes </w:t>
      </w:r>
      <w:sdt>
        <w:sdtPr>
          <w:rPr>
            <w:rFonts w:ascii="Times New Roman" w:hAnsi="Times New Roman" w:cs="Times New Roman"/>
            <w:color w:val="000000"/>
            <w:sz w:val="24"/>
            <w:szCs w:val="24"/>
            <w:vertAlign w:val="superscript"/>
          </w:rPr>
          <w:tag w:val="MENDELEY_CITATION_v3_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"/>
          <w:id w:val="531155826"/>
          <w:placeholder>
            <w:docPart w:val="B9EA4AD4FD254BE5B40A36D9B9848BE2"/>
          </w:placeholder>
        </w:sdtPr>
        <w:sdtEndPr/>
        <w:sdtContent>
          <w:ins w:id="1046" w:author="Wisch, Julie" w:date="2022-10-04T14:53:00Z">
            <w:r w:rsidR="00B94D80" w:rsidRPr="00D03637">
              <w:rPr>
                <w:rFonts w:ascii="Times New Roman" w:hAnsi="Times New Roman" w:cs="Times New Roman"/>
                <w:color w:val="000000"/>
                <w:sz w:val="24"/>
                <w:szCs w:val="24"/>
                <w:vertAlign w:val="superscript"/>
              </w:rPr>
              <w:t>39</w:t>
            </w:r>
          </w:ins>
          <w:del w:id="1047" w:author="Wisch, Julie" w:date="2022-09-28T10:24:00Z">
            <w:r w:rsidR="00143020" w:rsidRPr="00D03637" w:rsidDel="00733317">
              <w:rPr>
                <w:rFonts w:ascii="Times New Roman" w:hAnsi="Times New Roman" w:cs="Times New Roman"/>
                <w:color w:val="000000"/>
                <w:sz w:val="24"/>
                <w:szCs w:val="24"/>
                <w:vertAlign w:val="superscript"/>
              </w:rPr>
              <w:delText>39</w:delText>
            </w:r>
          </w:del>
        </w:sdtContent>
      </w:sdt>
      <w:r w:rsidR="003E2499" w:rsidRPr="00D03637">
        <w:rPr>
          <w:rFonts w:ascii="Times New Roman" w:hAnsi="Times New Roman" w:cs="Times New Roman"/>
          <w:sz w:val="24"/>
          <w:szCs w:val="24"/>
        </w:rPr>
        <w:t>, but not in preclinical amyloid and tau biomarkers.</w:t>
      </w:r>
      <w:r w:rsidRPr="00D03637">
        <w:rPr>
          <w:rFonts w:ascii="Times New Roman" w:hAnsi="Times New Roman" w:cs="Times New Roman"/>
          <w:sz w:val="24"/>
          <w:szCs w:val="24"/>
        </w:rPr>
        <w:t xml:space="preserve"> </w:t>
      </w:r>
      <w:r w:rsidR="00D324AF" w:rsidRPr="00D03637">
        <w:rPr>
          <w:rFonts w:ascii="Times New Roman" w:hAnsi="Times New Roman" w:cs="Times New Roman"/>
          <w:sz w:val="24"/>
          <w:szCs w:val="24"/>
          <w:rPrChange w:id="1048" w:author="Wisch, Julie" w:date="2022-10-17T09:14:00Z">
            <w:rPr>
              <w:rFonts w:ascii="Times New Roman" w:hAnsi="Times New Roman" w:cs="Times New Roman"/>
              <w:sz w:val="24"/>
              <w:szCs w:val="24"/>
            </w:rPr>
          </w:rPrChange>
        </w:rPr>
        <w:t>A single cluster growth mixture model,</w:t>
      </w:r>
      <w:r w:rsidR="009E4232" w:rsidRPr="00D03637">
        <w:rPr>
          <w:rFonts w:ascii="Times New Roman" w:hAnsi="Times New Roman" w:cs="Times New Roman"/>
          <w:sz w:val="24"/>
          <w:szCs w:val="24"/>
          <w:rPrChange w:id="1049" w:author="Wisch, Julie" w:date="2022-10-17T09:14:00Z">
            <w:rPr>
              <w:rFonts w:ascii="Times New Roman" w:hAnsi="Times New Roman" w:cs="Times New Roman"/>
              <w:sz w:val="24"/>
              <w:szCs w:val="24"/>
            </w:rPr>
          </w:rPrChange>
        </w:rPr>
        <w:t xml:space="preserve"> specified as in Equation 1, </w:t>
      </w:r>
      <w:r w:rsidR="007307EF" w:rsidRPr="00D03637">
        <w:rPr>
          <w:rFonts w:ascii="Times New Roman" w:hAnsi="Times New Roman" w:cs="Times New Roman"/>
          <w:sz w:val="24"/>
          <w:szCs w:val="24"/>
          <w:rPrChange w:id="1050" w:author="Wisch, Julie" w:date="2022-10-17T09:14:00Z">
            <w:rPr>
              <w:rFonts w:ascii="Times New Roman" w:hAnsi="Times New Roman" w:cs="Times New Roman"/>
              <w:sz w:val="24"/>
              <w:szCs w:val="24"/>
            </w:rPr>
          </w:rPrChange>
        </w:rPr>
        <w:t>functions identically to</w:t>
      </w:r>
      <w:r w:rsidR="00D324AF" w:rsidRPr="00D03637">
        <w:rPr>
          <w:rFonts w:ascii="Times New Roman" w:hAnsi="Times New Roman" w:cs="Times New Roman"/>
          <w:sz w:val="24"/>
          <w:szCs w:val="24"/>
          <w:rPrChange w:id="1051" w:author="Wisch, Julie" w:date="2022-10-17T09:14:00Z">
            <w:rPr>
              <w:rFonts w:ascii="Times New Roman" w:hAnsi="Times New Roman" w:cs="Times New Roman"/>
              <w:sz w:val="24"/>
              <w:szCs w:val="24"/>
            </w:rPr>
          </w:rPrChange>
        </w:rPr>
        <w:t xml:space="preserve"> a linear mixed effect model</w:t>
      </w:r>
      <w:sdt>
        <w:sdtPr>
          <w:rPr>
            <w:rFonts w:ascii="Times New Roman" w:hAnsi="Times New Roman" w:cs="Times New Roman"/>
            <w:color w:val="000000"/>
            <w:sz w:val="24"/>
            <w:szCs w:val="24"/>
            <w:vertAlign w:val="superscript"/>
          </w:rPr>
          <w:tag w:val="MENDELEY_CITATION_v3_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"/>
          <w:id w:val="1996833877"/>
          <w:placeholder>
            <w:docPart w:val="DefaultPlaceholder_-1854013440"/>
          </w:placeholder>
        </w:sdtPr>
        <w:sdtEndPr/>
        <w:sdtContent>
          <w:ins w:id="1052" w:author="Wisch, Julie" w:date="2022-10-04T14:53:00Z">
            <w:r w:rsidR="00B94D80" w:rsidRPr="00D03637">
              <w:rPr>
                <w:rFonts w:ascii="Times New Roman" w:hAnsi="Times New Roman" w:cs="Times New Roman"/>
                <w:color w:val="000000"/>
                <w:sz w:val="24"/>
                <w:szCs w:val="24"/>
                <w:vertAlign w:val="superscript"/>
              </w:rPr>
              <w:t>38</w:t>
            </w:r>
          </w:ins>
          <w:del w:id="1053" w:author="Wisch, Julie" w:date="2022-09-28T10:24:00Z">
            <w:r w:rsidR="00143020" w:rsidRPr="00D03637" w:rsidDel="00733317">
              <w:rPr>
                <w:rFonts w:ascii="Times New Roman" w:hAnsi="Times New Roman" w:cs="Times New Roman"/>
                <w:color w:val="000000"/>
                <w:sz w:val="24"/>
                <w:szCs w:val="24"/>
                <w:vertAlign w:val="superscript"/>
              </w:rPr>
              <w:delText>38</w:delText>
            </w:r>
          </w:del>
        </w:sdtContent>
      </w:sdt>
      <w:r w:rsidR="007307EF" w:rsidRPr="00D03637">
        <w:rPr>
          <w:rFonts w:ascii="Times New Roman" w:hAnsi="Times New Roman" w:cs="Times New Roman"/>
          <w:color w:val="000000"/>
          <w:sz w:val="24"/>
          <w:szCs w:val="24"/>
        </w:rPr>
        <w:t xml:space="preserve">, where the objective is to </w:t>
      </w:r>
      <w:r w:rsidR="009E4232" w:rsidRPr="00D03637">
        <w:rPr>
          <w:rFonts w:ascii="Times New Roman" w:hAnsi="Times New Roman" w:cs="Times New Roman"/>
          <w:color w:val="000000"/>
          <w:sz w:val="24"/>
          <w:szCs w:val="24"/>
          <w:rPrChange w:id="1054" w:author="Wisch, Julie" w:date="2022-10-17T09:14:00Z">
            <w:rPr>
              <w:rFonts w:ascii="Times New Roman" w:hAnsi="Times New Roman" w:cs="Times New Roman"/>
              <w:color w:val="000000"/>
              <w:sz w:val="24"/>
              <w:szCs w:val="24"/>
            </w:rPr>
          </w:rPrChange>
        </w:rPr>
        <w:t>quantify changes over time in a single population, allowing for unique slopes and intercepts by individual</w:t>
      </w:r>
      <w:r w:rsidR="00D324AF" w:rsidRPr="00D03637">
        <w:rPr>
          <w:rFonts w:ascii="Times New Roman" w:hAnsi="Times New Roman" w:cs="Times New Roman"/>
          <w:sz w:val="24"/>
          <w:szCs w:val="24"/>
          <w:rPrChange w:id="1055" w:author="Wisch, Julie" w:date="2022-10-17T09:14:00Z">
            <w:rPr>
              <w:rFonts w:ascii="Times New Roman" w:hAnsi="Times New Roman" w:cs="Times New Roman"/>
              <w:sz w:val="24"/>
              <w:szCs w:val="24"/>
            </w:rPr>
          </w:rPrChange>
        </w:rPr>
        <w:t>.</w:t>
      </w:r>
      <w:r w:rsidR="00F06957" w:rsidRPr="00D03637">
        <w:rPr>
          <w:rFonts w:ascii="Times New Roman" w:hAnsi="Times New Roman" w:cs="Times New Roman"/>
          <w:sz w:val="24"/>
          <w:szCs w:val="24"/>
          <w:rPrChange w:id="1056" w:author="Wisch, Julie" w:date="2022-10-17T09:14:00Z">
            <w:rPr>
              <w:rFonts w:ascii="Times New Roman" w:hAnsi="Times New Roman" w:cs="Times New Roman"/>
              <w:sz w:val="24"/>
              <w:szCs w:val="24"/>
            </w:rPr>
          </w:rPrChange>
        </w:rPr>
        <w:t xml:space="preserve"> </w:t>
      </w:r>
      <w:r w:rsidR="00280739" w:rsidRPr="00D03637">
        <w:rPr>
          <w:rFonts w:ascii="Times New Roman" w:hAnsi="Times New Roman" w:cs="Times New Roman"/>
          <w:sz w:val="24"/>
          <w:szCs w:val="24"/>
          <w:rPrChange w:id="1057" w:author="Wisch, Julie" w:date="2022-10-17T09:14:00Z">
            <w:rPr>
              <w:rFonts w:ascii="Times New Roman" w:hAnsi="Times New Roman" w:cs="Times New Roman"/>
              <w:sz w:val="24"/>
              <w:szCs w:val="24"/>
            </w:rPr>
          </w:rPrChange>
        </w:rPr>
        <w:t>We define it in detail</w:t>
      </w:r>
      <w:r w:rsidR="00CD59BA" w:rsidRPr="00D03637">
        <w:rPr>
          <w:rFonts w:ascii="Times New Roman" w:hAnsi="Times New Roman" w:cs="Times New Roman"/>
          <w:sz w:val="24"/>
          <w:szCs w:val="24"/>
          <w:rPrChange w:id="1058" w:author="Wisch, Julie" w:date="2022-10-17T09:14:00Z">
            <w:rPr>
              <w:rFonts w:ascii="Times New Roman" w:hAnsi="Times New Roman" w:cs="Times New Roman"/>
              <w:sz w:val="24"/>
              <w:szCs w:val="24"/>
            </w:rPr>
          </w:rPrChange>
        </w:rPr>
        <w:t>, using notation drawn from structural equation modeling,</w:t>
      </w:r>
      <w:r w:rsidR="00280739" w:rsidRPr="00D03637">
        <w:rPr>
          <w:rFonts w:ascii="Times New Roman" w:hAnsi="Times New Roman" w:cs="Times New Roman"/>
          <w:sz w:val="24"/>
          <w:szCs w:val="24"/>
          <w:rPrChange w:id="1059" w:author="Wisch, Julie" w:date="2022-10-17T09:14:00Z">
            <w:rPr>
              <w:rFonts w:ascii="Times New Roman" w:hAnsi="Times New Roman" w:cs="Times New Roman"/>
              <w:sz w:val="24"/>
              <w:szCs w:val="24"/>
            </w:rPr>
          </w:rPrChange>
        </w:rPr>
        <w:t xml:space="preserve"> here. T</w:t>
      </w:r>
      <w:r w:rsidR="00F06957" w:rsidRPr="00D03637">
        <w:rPr>
          <w:rFonts w:ascii="Times New Roman" w:hAnsi="Times New Roman" w:cs="Times New Roman"/>
          <w:sz w:val="24"/>
          <w:szCs w:val="24"/>
          <w:rPrChange w:id="1060" w:author="Wisch, Julie" w:date="2022-10-17T09:14:00Z">
            <w:rPr>
              <w:rFonts w:ascii="Times New Roman" w:hAnsi="Times New Roman" w:cs="Times New Roman"/>
              <w:sz w:val="24"/>
              <w:szCs w:val="24"/>
            </w:rPr>
          </w:rPrChange>
        </w:rPr>
        <w:t>he observed longitudinal data (</w:t>
      </w:r>
      <w:r w:rsidR="00280739" w:rsidRPr="00D03637">
        <w:rPr>
          <w:rStyle w:val="Emphasis"/>
          <w:rFonts w:ascii="Cambria" w:hAnsi="Cambria"/>
          <w:color w:val="212121"/>
          <w:sz w:val="30"/>
          <w:szCs w:val="30"/>
          <w:shd w:val="clear" w:color="auto" w:fill="FFFFFF"/>
          <w:rPrChange w:id="1061" w:author="Wisch, Julie" w:date="2022-10-17T09:14:00Z">
            <w:rPr>
              <w:rStyle w:val="Emphasis"/>
              <w:rFonts w:ascii="Cambria" w:hAnsi="Cambria"/>
              <w:color w:val="212121"/>
              <w:sz w:val="30"/>
              <w:szCs w:val="30"/>
              <w:shd w:val="clear" w:color="auto" w:fill="FFFFFF"/>
            </w:rPr>
          </w:rPrChange>
        </w:rPr>
        <w:t>Y</w:t>
      </w:r>
      <w:r w:rsidR="00280739" w:rsidRPr="00D03637">
        <w:rPr>
          <w:rFonts w:ascii="Cambria" w:hAnsi="Cambria"/>
          <w:color w:val="212121"/>
          <w:sz w:val="30"/>
          <w:szCs w:val="30"/>
          <w:shd w:val="clear" w:color="auto" w:fill="FFFFFF"/>
          <w:rPrChange w:id="1062" w:author="Wisch, Julie" w:date="2022-10-17T09:14:00Z">
            <w:rPr>
              <w:rFonts w:ascii="Cambria" w:hAnsi="Cambria"/>
              <w:color w:val="212121"/>
              <w:sz w:val="30"/>
              <w:szCs w:val="30"/>
              <w:shd w:val="clear" w:color="auto" w:fill="FFFFFF"/>
            </w:rPr>
          </w:rPrChange>
        </w:rPr>
        <w:t>[</w:t>
      </w:r>
      <w:r w:rsidR="00280739" w:rsidRPr="00D03637">
        <w:rPr>
          <w:rStyle w:val="Emphasis"/>
          <w:rFonts w:ascii="Cambria" w:hAnsi="Cambria"/>
          <w:color w:val="212121"/>
          <w:sz w:val="30"/>
          <w:szCs w:val="30"/>
          <w:shd w:val="clear" w:color="auto" w:fill="FFFFFF"/>
          <w:rPrChange w:id="1063" w:author="Wisch, Julie" w:date="2022-10-17T09:14:00Z">
            <w:rPr>
              <w:rStyle w:val="Emphasis"/>
              <w:rFonts w:ascii="Cambria" w:hAnsi="Cambria"/>
              <w:color w:val="212121"/>
              <w:sz w:val="30"/>
              <w:szCs w:val="30"/>
              <w:shd w:val="clear" w:color="auto" w:fill="FFFFFF"/>
            </w:rPr>
          </w:rPrChange>
        </w:rPr>
        <w:t>t</w:t>
      </w:r>
      <w:r w:rsidR="00280739" w:rsidRPr="00D03637">
        <w:rPr>
          <w:rFonts w:ascii="Cambria" w:hAnsi="Cambria"/>
          <w:color w:val="212121"/>
          <w:sz w:val="30"/>
          <w:szCs w:val="30"/>
          <w:shd w:val="clear" w:color="auto" w:fill="FFFFFF"/>
          <w:rPrChange w:id="1064" w:author="Wisch, Julie" w:date="2022-10-17T09:14:00Z">
            <w:rPr>
              <w:rFonts w:ascii="Cambria" w:hAnsi="Cambria"/>
              <w:color w:val="212121"/>
              <w:sz w:val="30"/>
              <w:szCs w:val="30"/>
              <w:shd w:val="clear" w:color="auto" w:fill="FFFFFF"/>
            </w:rPr>
          </w:rPrChange>
        </w:rPr>
        <w:t>]</w:t>
      </w:r>
      <w:r w:rsidR="00280739" w:rsidRPr="00D03637">
        <w:rPr>
          <w:rStyle w:val="Emphasis"/>
          <w:rFonts w:ascii="Cambria" w:hAnsi="Cambria"/>
          <w:color w:val="212121"/>
          <w:sz w:val="23"/>
          <w:szCs w:val="23"/>
          <w:shd w:val="clear" w:color="auto" w:fill="FFFFFF"/>
          <w:vertAlign w:val="subscript"/>
          <w:rPrChange w:id="1065" w:author="Wisch, Julie" w:date="2022-10-17T09:14:00Z">
            <w:rPr>
              <w:rStyle w:val="Emphasis"/>
              <w:rFonts w:ascii="Cambria" w:hAnsi="Cambria"/>
              <w:color w:val="212121"/>
              <w:sz w:val="23"/>
              <w:szCs w:val="23"/>
              <w:shd w:val="clear" w:color="auto" w:fill="FFFFFF"/>
              <w:vertAlign w:val="subscript"/>
            </w:rPr>
          </w:rPrChange>
        </w:rPr>
        <w:t>n</w:t>
      </w:r>
      <w:r w:rsidR="00280739" w:rsidRPr="00D03637">
        <w:rPr>
          <w:rFonts w:ascii="Cambria" w:hAnsi="Cambria"/>
          <w:color w:val="212121"/>
          <w:sz w:val="30"/>
          <w:szCs w:val="30"/>
          <w:shd w:val="clear" w:color="auto" w:fill="FFFFFF"/>
          <w:rPrChange w:id="1066" w:author="Wisch, Julie" w:date="2022-10-17T09:14:00Z">
            <w:rPr>
              <w:rFonts w:ascii="Cambria" w:hAnsi="Cambria"/>
              <w:color w:val="212121"/>
              <w:sz w:val="30"/>
              <w:szCs w:val="30"/>
              <w:shd w:val="clear" w:color="auto" w:fill="FFFFFF"/>
            </w:rPr>
          </w:rPrChange>
        </w:rPr>
        <w:t>,</w:t>
      </w:r>
      <w:r w:rsidR="00280739" w:rsidRPr="00D03637">
        <w:rPr>
          <w:rFonts w:ascii="Times New Roman" w:hAnsi="Times New Roman" w:cs="Times New Roman"/>
          <w:sz w:val="24"/>
          <w:szCs w:val="24"/>
          <w:rPrChange w:id="1067" w:author="Wisch, Julie" w:date="2022-10-17T09:14:00Z">
            <w:rPr>
              <w:rFonts w:ascii="Times New Roman" w:hAnsi="Times New Roman" w:cs="Times New Roman"/>
              <w:sz w:val="24"/>
              <w:szCs w:val="24"/>
            </w:rPr>
          </w:rPrChange>
        </w:rPr>
        <w:t xml:space="preserve"> </w:t>
      </w:r>
      <w:r w:rsidR="00F06957" w:rsidRPr="00D03637">
        <w:rPr>
          <w:rFonts w:ascii="Times New Roman" w:hAnsi="Times New Roman" w:cs="Times New Roman"/>
          <w:sz w:val="24"/>
          <w:szCs w:val="24"/>
          <w:rPrChange w:id="1068" w:author="Wisch, Julie" w:date="2022-10-17T09:14:00Z">
            <w:rPr>
              <w:rFonts w:ascii="Times New Roman" w:hAnsi="Times New Roman" w:cs="Times New Roman"/>
              <w:sz w:val="24"/>
              <w:szCs w:val="24"/>
            </w:rPr>
          </w:rPrChange>
        </w:rPr>
        <w:t>in this case, measured CSF pTau</w:t>
      </w:r>
      <w:r w:rsidR="00F06957" w:rsidRPr="00D03637">
        <w:rPr>
          <w:rFonts w:ascii="Times New Roman" w:hAnsi="Times New Roman" w:cs="Times New Roman"/>
          <w:sz w:val="24"/>
          <w:szCs w:val="24"/>
          <w:vertAlign w:val="subscript"/>
          <w:rPrChange w:id="1069" w:author="Wisch, Julie" w:date="2022-10-17T09:14:00Z">
            <w:rPr>
              <w:rFonts w:ascii="Times New Roman" w:hAnsi="Times New Roman" w:cs="Times New Roman"/>
              <w:sz w:val="24"/>
              <w:szCs w:val="24"/>
              <w:vertAlign w:val="subscript"/>
            </w:rPr>
          </w:rPrChange>
        </w:rPr>
        <w:t>181</w:t>
      </w:r>
      <w:r w:rsidR="00F06957" w:rsidRPr="00D03637">
        <w:rPr>
          <w:rFonts w:ascii="Times New Roman" w:hAnsi="Times New Roman" w:cs="Times New Roman"/>
          <w:sz w:val="24"/>
          <w:szCs w:val="24"/>
          <w:rPrChange w:id="1070" w:author="Wisch, Julie" w:date="2022-10-17T09:14:00Z">
            <w:rPr>
              <w:rFonts w:ascii="Times New Roman" w:hAnsi="Times New Roman" w:cs="Times New Roman"/>
              <w:sz w:val="24"/>
              <w:szCs w:val="24"/>
            </w:rPr>
          </w:rPrChange>
        </w:rPr>
        <w:t xml:space="preserve">) is a function of the </w:t>
      </w:r>
      <w:r w:rsidR="00280739" w:rsidRPr="00D03637">
        <w:rPr>
          <w:rFonts w:ascii="Times New Roman" w:hAnsi="Times New Roman" w:cs="Times New Roman"/>
          <w:sz w:val="24"/>
          <w:szCs w:val="24"/>
          <w:rPrChange w:id="1071" w:author="Wisch, Julie" w:date="2022-10-17T09:14:00Z">
            <w:rPr>
              <w:rFonts w:ascii="Times New Roman" w:hAnsi="Times New Roman" w:cs="Times New Roman"/>
              <w:sz w:val="24"/>
              <w:szCs w:val="24"/>
            </w:rPr>
          </w:rPrChange>
        </w:rPr>
        <w:t>multiple measures of CSF A</w:t>
      </w:r>
      <w:r w:rsidR="00280739" w:rsidRPr="00D03637">
        <w:rPr>
          <w:rFonts w:ascii="Times New Roman" w:hAnsi="Times New Roman" w:cs="Times New Roman"/>
          <w:color w:val="000000"/>
          <w:sz w:val="24"/>
          <w:szCs w:val="24"/>
          <w:rPrChange w:id="1072" w:author="Wisch, Julie" w:date="2022-10-17T09:14:00Z">
            <w:rPr>
              <w:rFonts w:ascii="Times New Roman" w:hAnsi="Times New Roman" w:cs="Times New Roman"/>
              <w:color w:val="000000"/>
              <w:sz w:val="24"/>
              <w:szCs w:val="24"/>
            </w:rPr>
          </w:rPrChange>
        </w:rPr>
        <w:t>β</w:t>
      </w:r>
      <w:r w:rsidR="00280739" w:rsidRPr="00D03637">
        <w:rPr>
          <w:rFonts w:ascii="Times New Roman" w:hAnsi="Times New Roman" w:cs="Times New Roman"/>
          <w:sz w:val="24"/>
          <w:szCs w:val="24"/>
          <w:rPrChange w:id="1073" w:author="Wisch, Julie" w:date="2022-10-17T09:14:00Z">
            <w:rPr>
              <w:rFonts w:ascii="Times New Roman" w:hAnsi="Times New Roman" w:cs="Times New Roman"/>
              <w:sz w:val="24"/>
              <w:szCs w:val="24"/>
            </w:rPr>
          </w:rPrChange>
        </w:rPr>
        <w:t>42 (</w:t>
      </w:r>
      <w:r w:rsidR="00280739" w:rsidRPr="00D03637">
        <w:rPr>
          <w:rStyle w:val="Emphasis"/>
          <w:rFonts w:ascii="Cambria" w:hAnsi="Cambria"/>
          <w:color w:val="212121"/>
          <w:sz w:val="30"/>
          <w:szCs w:val="30"/>
          <w:shd w:val="clear" w:color="auto" w:fill="FFFFFF"/>
          <w:rPrChange w:id="1074" w:author="Wisch, Julie" w:date="2022-10-17T09:14:00Z">
            <w:rPr>
              <w:rStyle w:val="Emphasis"/>
              <w:rFonts w:ascii="Cambria" w:hAnsi="Cambria"/>
              <w:color w:val="212121"/>
              <w:sz w:val="30"/>
              <w:szCs w:val="30"/>
              <w:shd w:val="clear" w:color="auto" w:fill="FFFFFF"/>
            </w:rPr>
          </w:rPrChange>
        </w:rPr>
        <w:t>A</w:t>
      </w:r>
      <w:r w:rsidR="00280739" w:rsidRPr="00D03637">
        <w:rPr>
          <w:rFonts w:ascii="Cambria" w:hAnsi="Cambria"/>
          <w:color w:val="212121"/>
          <w:sz w:val="23"/>
          <w:szCs w:val="23"/>
          <w:shd w:val="clear" w:color="auto" w:fill="FFFFFF"/>
          <w:vertAlign w:val="subscript"/>
          <w:rPrChange w:id="1075" w:author="Wisch, Julie" w:date="2022-10-17T09:14:00Z">
            <w:rPr>
              <w:rFonts w:ascii="Cambria" w:hAnsi="Cambria"/>
              <w:color w:val="212121"/>
              <w:sz w:val="23"/>
              <w:szCs w:val="23"/>
              <w:shd w:val="clear" w:color="auto" w:fill="FFFFFF"/>
              <w:vertAlign w:val="subscript"/>
            </w:rPr>
          </w:rPrChange>
        </w:rPr>
        <w:t>0</w:t>
      </w:r>
      <w:r w:rsidR="00280739" w:rsidRPr="00D03637">
        <w:rPr>
          <w:rStyle w:val="Emphasis"/>
          <w:rFonts w:ascii="Cambria" w:hAnsi="Cambria"/>
          <w:color w:val="212121"/>
          <w:sz w:val="23"/>
          <w:szCs w:val="23"/>
          <w:shd w:val="clear" w:color="auto" w:fill="FFFFFF"/>
          <w:vertAlign w:val="subscript"/>
          <w:rPrChange w:id="1076" w:author="Wisch, Julie" w:date="2022-10-17T09:14:00Z">
            <w:rPr>
              <w:rStyle w:val="Emphasis"/>
              <w:rFonts w:ascii="Cambria" w:hAnsi="Cambria"/>
              <w:color w:val="212121"/>
              <w:sz w:val="23"/>
              <w:szCs w:val="23"/>
              <w:shd w:val="clear" w:color="auto" w:fill="FFFFFF"/>
              <w:vertAlign w:val="subscript"/>
            </w:rPr>
          </w:rPrChange>
        </w:rPr>
        <w:t>c</w:t>
      </w:r>
      <w:r w:rsidR="00280739" w:rsidRPr="00D03637">
        <w:rPr>
          <w:rFonts w:ascii="Cambria" w:hAnsi="Cambria"/>
          <w:color w:val="212121"/>
          <w:sz w:val="30"/>
          <w:szCs w:val="30"/>
          <w:shd w:val="clear" w:color="auto" w:fill="FFFFFF"/>
          <w:rPrChange w:id="1077" w:author="Wisch, Julie" w:date="2022-10-17T09:14:00Z">
            <w:rPr>
              <w:rFonts w:ascii="Cambria" w:hAnsi="Cambria"/>
              <w:color w:val="212121"/>
              <w:sz w:val="30"/>
              <w:szCs w:val="30"/>
              <w:shd w:val="clear" w:color="auto" w:fill="FFFFFF"/>
            </w:rPr>
          </w:rPrChange>
        </w:rPr>
        <w:t>[</w:t>
      </w:r>
      <w:r w:rsidR="00280739" w:rsidRPr="00D03637">
        <w:rPr>
          <w:rStyle w:val="Emphasis"/>
          <w:rFonts w:ascii="Cambria" w:hAnsi="Cambria"/>
          <w:color w:val="212121"/>
          <w:sz w:val="30"/>
          <w:szCs w:val="30"/>
          <w:shd w:val="clear" w:color="auto" w:fill="FFFFFF"/>
          <w:rPrChange w:id="1078" w:author="Wisch, Julie" w:date="2022-10-17T09:14:00Z">
            <w:rPr>
              <w:rStyle w:val="Emphasis"/>
              <w:rFonts w:ascii="Cambria" w:hAnsi="Cambria"/>
              <w:color w:val="212121"/>
              <w:sz w:val="30"/>
              <w:szCs w:val="30"/>
              <w:shd w:val="clear" w:color="auto" w:fill="FFFFFF"/>
            </w:rPr>
          </w:rPrChange>
        </w:rPr>
        <w:t>t</w:t>
      </w:r>
      <w:r w:rsidR="00280739" w:rsidRPr="00D03637">
        <w:rPr>
          <w:rFonts w:ascii="Cambria" w:hAnsi="Cambria"/>
          <w:color w:val="212121"/>
          <w:sz w:val="30"/>
          <w:szCs w:val="30"/>
          <w:shd w:val="clear" w:color="auto" w:fill="FFFFFF"/>
          <w:rPrChange w:id="1079" w:author="Wisch, Julie" w:date="2022-10-17T09:14:00Z">
            <w:rPr>
              <w:rFonts w:ascii="Cambria" w:hAnsi="Cambria"/>
              <w:color w:val="212121"/>
              <w:sz w:val="30"/>
              <w:szCs w:val="30"/>
              <w:shd w:val="clear" w:color="auto" w:fill="FFFFFF"/>
            </w:rPr>
          </w:rPrChange>
        </w:rPr>
        <w:t>]</w:t>
      </w:r>
      <w:r w:rsidR="00280739" w:rsidRPr="00D03637">
        <w:rPr>
          <w:rFonts w:ascii="Times New Roman" w:hAnsi="Times New Roman" w:cs="Times New Roman"/>
          <w:sz w:val="24"/>
          <w:szCs w:val="24"/>
          <w:rPrChange w:id="1080" w:author="Wisch, Julie" w:date="2022-10-17T09:14:00Z">
            <w:rPr>
              <w:rFonts w:ascii="Times New Roman" w:hAnsi="Times New Roman" w:cs="Times New Roman"/>
              <w:sz w:val="24"/>
              <w:szCs w:val="24"/>
            </w:rPr>
          </w:rPrChange>
        </w:rPr>
        <w:t xml:space="preserve">) and the observed occasion – to – occasion changes in </w:t>
      </w:r>
      <w:r w:rsidR="00280739" w:rsidRPr="00D03637">
        <w:rPr>
          <w:rFonts w:ascii="Times New Roman" w:hAnsi="Times New Roman" w:cs="Times New Roman"/>
          <w:sz w:val="24"/>
          <w:szCs w:val="24"/>
          <w:rPrChange w:id="1081" w:author="Wisch, Julie" w:date="2022-10-17T09:14:00Z">
            <w:rPr>
              <w:rFonts w:ascii="Times New Roman" w:hAnsi="Times New Roman" w:cs="Times New Roman"/>
              <w:sz w:val="24"/>
              <w:szCs w:val="24"/>
            </w:rPr>
          </w:rPrChange>
        </w:rPr>
        <w:lastRenderedPageBreak/>
        <w:t>CSF A</w:t>
      </w:r>
      <w:r w:rsidR="00280739" w:rsidRPr="00D03637">
        <w:rPr>
          <w:rFonts w:ascii="Times New Roman" w:hAnsi="Times New Roman" w:cs="Times New Roman"/>
          <w:color w:val="000000"/>
          <w:sz w:val="24"/>
          <w:szCs w:val="24"/>
          <w:rPrChange w:id="1082" w:author="Wisch, Julie" w:date="2022-10-17T09:14:00Z">
            <w:rPr>
              <w:rFonts w:ascii="Times New Roman" w:hAnsi="Times New Roman" w:cs="Times New Roman"/>
              <w:color w:val="000000"/>
              <w:sz w:val="24"/>
              <w:szCs w:val="24"/>
            </w:rPr>
          </w:rPrChange>
        </w:rPr>
        <w:t>β</w:t>
      </w:r>
      <w:r w:rsidR="00280739" w:rsidRPr="00D03637">
        <w:rPr>
          <w:rFonts w:ascii="Times New Roman" w:hAnsi="Times New Roman" w:cs="Times New Roman"/>
          <w:sz w:val="24"/>
          <w:szCs w:val="24"/>
          <w:rPrChange w:id="1083" w:author="Wisch, Julie" w:date="2022-10-17T09:14:00Z">
            <w:rPr>
              <w:rFonts w:ascii="Times New Roman" w:hAnsi="Times New Roman" w:cs="Times New Roman"/>
              <w:sz w:val="24"/>
              <w:szCs w:val="24"/>
            </w:rPr>
          </w:rPrChange>
        </w:rPr>
        <w:t>42 (</w:t>
      </w:r>
      <w:r w:rsidR="00280739" w:rsidRPr="00D03637">
        <w:rPr>
          <w:rStyle w:val="Emphasis"/>
          <w:rFonts w:ascii="Cambria" w:hAnsi="Cambria"/>
          <w:color w:val="212121"/>
          <w:sz w:val="30"/>
          <w:szCs w:val="30"/>
          <w:shd w:val="clear" w:color="auto" w:fill="FFFFFF"/>
          <w:rPrChange w:id="1084" w:author="Wisch, Julie" w:date="2022-10-17T09:14:00Z">
            <w:rPr>
              <w:rStyle w:val="Emphasis"/>
              <w:rFonts w:ascii="Cambria" w:hAnsi="Cambria"/>
              <w:color w:val="212121"/>
              <w:sz w:val="30"/>
              <w:szCs w:val="30"/>
              <w:shd w:val="clear" w:color="auto" w:fill="FFFFFF"/>
            </w:rPr>
          </w:rPrChange>
        </w:rPr>
        <w:t>A</w:t>
      </w:r>
      <w:r w:rsidR="00280739" w:rsidRPr="00D03637">
        <w:rPr>
          <w:rFonts w:ascii="Cambria" w:hAnsi="Cambria"/>
          <w:color w:val="212121"/>
          <w:sz w:val="23"/>
          <w:szCs w:val="23"/>
          <w:shd w:val="clear" w:color="auto" w:fill="FFFFFF"/>
          <w:vertAlign w:val="subscript"/>
          <w:rPrChange w:id="1085" w:author="Wisch, Julie" w:date="2022-10-17T09:14:00Z">
            <w:rPr>
              <w:rFonts w:ascii="Cambria" w:hAnsi="Cambria"/>
              <w:color w:val="212121"/>
              <w:sz w:val="23"/>
              <w:szCs w:val="23"/>
              <w:shd w:val="clear" w:color="auto" w:fill="FFFFFF"/>
              <w:vertAlign w:val="subscript"/>
            </w:rPr>
          </w:rPrChange>
        </w:rPr>
        <w:t>1</w:t>
      </w:r>
      <w:r w:rsidR="00280739" w:rsidRPr="00D03637">
        <w:rPr>
          <w:rStyle w:val="Emphasis"/>
          <w:rFonts w:ascii="Cambria" w:hAnsi="Cambria"/>
          <w:color w:val="212121"/>
          <w:sz w:val="23"/>
          <w:szCs w:val="23"/>
          <w:shd w:val="clear" w:color="auto" w:fill="FFFFFF"/>
          <w:vertAlign w:val="subscript"/>
          <w:rPrChange w:id="1086" w:author="Wisch, Julie" w:date="2022-10-17T09:14:00Z">
            <w:rPr>
              <w:rStyle w:val="Emphasis"/>
              <w:rFonts w:ascii="Cambria" w:hAnsi="Cambria"/>
              <w:color w:val="212121"/>
              <w:sz w:val="23"/>
              <w:szCs w:val="23"/>
              <w:shd w:val="clear" w:color="auto" w:fill="FFFFFF"/>
              <w:vertAlign w:val="subscript"/>
            </w:rPr>
          </w:rPrChange>
        </w:rPr>
        <w:t>c</w:t>
      </w:r>
      <w:r w:rsidR="00280739" w:rsidRPr="00D03637">
        <w:rPr>
          <w:rFonts w:ascii="Cambria" w:hAnsi="Cambria"/>
          <w:color w:val="212121"/>
          <w:sz w:val="30"/>
          <w:szCs w:val="30"/>
          <w:shd w:val="clear" w:color="auto" w:fill="FFFFFF"/>
          <w:rPrChange w:id="1087" w:author="Wisch, Julie" w:date="2022-10-17T09:14:00Z">
            <w:rPr>
              <w:rFonts w:ascii="Cambria" w:hAnsi="Cambria"/>
              <w:color w:val="212121"/>
              <w:sz w:val="30"/>
              <w:szCs w:val="30"/>
              <w:shd w:val="clear" w:color="auto" w:fill="FFFFFF"/>
            </w:rPr>
          </w:rPrChange>
        </w:rPr>
        <w:t>[</w:t>
      </w:r>
      <w:r w:rsidR="00280739" w:rsidRPr="00D03637">
        <w:rPr>
          <w:rStyle w:val="Emphasis"/>
          <w:rFonts w:ascii="Cambria" w:hAnsi="Cambria"/>
          <w:color w:val="212121"/>
          <w:sz w:val="30"/>
          <w:szCs w:val="30"/>
          <w:shd w:val="clear" w:color="auto" w:fill="FFFFFF"/>
          <w:rPrChange w:id="1088" w:author="Wisch, Julie" w:date="2022-10-17T09:14:00Z">
            <w:rPr>
              <w:rStyle w:val="Emphasis"/>
              <w:rFonts w:ascii="Cambria" w:hAnsi="Cambria"/>
              <w:color w:val="212121"/>
              <w:sz w:val="30"/>
              <w:szCs w:val="30"/>
              <w:shd w:val="clear" w:color="auto" w:fill="FFFFFF"/>
            </w:rPr>
          </w:rPrChange>
        </w:rPr>
        <w:t>t</w:t>
      </w:r>
      <w:r w:rsidR="00280739" w:rsidRPr="00D03637">
        <w:rPr>
          <w:rFonts w:ascii="Cambria" w:hAnsi="Cambria"/>
          <w:color w:val="212121"/>
          <w:sz w:val="30"/>
          <w:szCs w:val="30"/>
          <w:shd w:val="clear" w:color="auto" w:fill="FFFFFF"/>
          <w:rPrChange w:id="1089" w:author="Wisch, Julie" w:date="2022-10-17T09:14:00Z">
            <w:rPr>
              <w:rFonts w:ascii="Cambria" w:hAnsi="Cambria"/>
              <w:color w:val="212121"/>
              <w:sz w:val="30"/>
              <w:szCs w:val="30"/>
              <w:shd w:val="clear" w:color="auto" w:fill="FFFFFF"/>
            </w:rPr>
          </w:rPrChange>
        </w:rPr>
        <w:t>]</w:t>
      </w:r>
      <w:r w:rsidR="00280739" w:rsidRPr="00D03637">
        <w:rPr>
          <w:rFonts w:ascii="Times New Roman" w:hAnsi="Times New Roman" w:cs="Times New Roman"/>
          <w:sz w:val="24"/>
          <w:szCs w:val="24"/>
          <w:rPrChange w:id="1090" w:author="Wisch, Julie" w:date="2022-10-17T09:14:00Z">
            <w:rPr>
              <w:rFonts w:ascii="Times New Roman" w:hAnsi="Times New Roman" w:cs="Times New Roman"/>
              <w:sz w:val="24"/>
              <w:szCs w:val="24"/>
            </w:rPr>
          </w:rPrChange>
        </w:rPr>
        <w:t xml:space="preserve">). </w:t>
      </w:r>
      <w:r w:rsidR="00280739" w:rsidRPr="00D03637">
        <w:rPr>
          <w:rStyle w:val="Emphasis"/>
          <w:rFonts w:ascii="Cambria" w:hAnsi="Cambria"/>
          <w:color w:val="212121"/>
          <w:sz w:val="30"/>
          <w:szCs w:val="30"/>
          <w:shd w:val="clear" w:color="auto" w:fill="FFFFFF"/>
          <w:rPrChange w:id="1091" w:author="Wisch, Julie" w:date="2022-10-17T09:14:00Z">
            <w:rPr>
              <w:rStyle w:val="Emphasis"/>
              <w:rFonts w:ascii="Cambria" w:hAnsi="Cambria"/>
              <w:color w:val="212121"/>
              <w:sz w:val="30"/>
              <w:szCs w:val="30"/>
              <w:shd w:val="clear" w:color="auto" w:fill="FFFFFF"/>
            </w:rPr>
          </w:rPrChange>
        </w:rPr>
        <w:t>g</w:t>
      </w:r>
      <w:r w:rsidR="00280739" w:rsidRPr="00D03637">
        <w:rPr>
          <w:rFonts w:ascii="Cambria" w:hAnsi="Cambria"/>
          <w:color w:val="212121"/>
          <w:sz w:val="23"/>
          <w:szCs w:val="23"/>
          <w:shd w:val="clear" w:color="auto" w:fill="FFFFFF"/>
          <w:vertAlign w:val="subscript"/>
          <w:rPrChange w:id="1092" w:author="Wisch, Julie" w:date="2022-10-17T09:14:00Z">
            <w:rPr>
              <w:rFonts w:ascii="Cambria" w:hAnsi="Cambria"/>
              <w:color w:val="212121"/>
              <w:sz w:val="23"/>
              <w:szCs w:val="23"/>
              <w:shd w:val="clear" w:color="auto" w:fill="FFFFFF"/>
              <w:vertAlign w:val="subscript"/>
            </w:rPr>
          </w:rPrChange>
        </w:rPr>
        <w:t>0</w:t>
      </w:r>
      <w:r w:rsidR="00280739" w:rsidRPr="00D03637">
        <w:rPr>
          <w:rFonts w:ascii="Cambria" w:hAnsi="Cambria"/>
          <w:color w:val="212121"/>
          <w:sz w:val="23"/>
          <w:szCs w:val="23"/>
          <w:shd w:val="clear" w:color="auto" w:fill="FFFFFF"/>
          <w:rPrChange w:id="1093" w:author="Wisch, Julie" w:date="2022-10-17T09:14:00Z">
            <w:rPr>
              <w:rFonts w:ascii="Cambria" w:hAnsi="Cambria"/>
              <w:color w:val="212121"/>
              <w:sz w:val="23"/>
              <w:szCs w:val="23"/>
              <w:shd w:val="clear" w:color="auto" w:fill="FFFFFF"/>
            </w:rPr>
          </w:rPrChange>
        </w:rPr>
        <w:t xml:space="preserve"> </w:t>
      </w:r>
      <w:r w:rsidR="00280739" w:rsidRPr="00D03637">
        <w:rPr>
          <w:rFonts w:ascii="Times New Roman" w:hAnsi="Times New Roman" w:cs="Times New Roman"/>
          <w:color w:val="212121"/>
          <w:sz w:val="24"/>
          <w:szCs w:val="24"/>
          <w:shd w:val="clear" w:color="auto" w:fill="FFFFFF"/>
          <w:rPrChange w:id="1094" w:author="Wisch, Julie" w:date="2022-10-17T09:14:00Z">
            <w:rPr>
              <w:rFonts w:ascii="Times New Roman" w:hAnsi="Times New Roman" w:cs="Times New Roman"/>
              <w:color w:val="212121"/>
              <w:sz w:val="24"/>
              <w:szCs w:val="24"/>
              <w:shd w:val="clear" w:color="auto" w:fill="FFFFFF"/>
            </w:rPr>
          </w:rPrChange>
        </w:rPr>
        <w:t>and</w:t>
      </w:r>
      <w:r w:rsidR="00280739" w:rsidRPr="00D03637">
        <w:rPr>
          <w:rFonts w:ascii="Cambria" w:hAnsi="Cambria"/>
          <w:color w:val="212121"/>
          <w:sz w:val="23"/>
          <w:szCs w:val="23"/>
          <w:shd w:val="clear" w:color="auto" w:fill="FFFFFF"/>
          <w:rPrChange w:id="1095" w:author="Wisch, Julie" w:date="2022-10-17T09:14:00Z">
            <w:rPr>
              <w:rFonts w:ascii="Cambria" w:hAnsi="Cambria"/>
              <w:color w:val="212121"/>
              <w:sz w:val="23"/>
              <w:szCs w:val="23"/>
              <w:shd w:val="clear" w:color="auto" w:fill="FFFFFF"/>
            </w:rPr>
          </w:rPrChange>
        </w:rPr>
        <w:t xml:space="preserve"> </w:t>
      </w:r>
      <w:r w:rsidR="00280739" w:rsidRPr="00D03637">
        <w:rPr>
          <w:rStyle w:val="Emphasis"/>
          <w:rFonts w:ascii="Cambria" w:hAnsi="Cambria"/>
          <w:color w:val="212121"/>
          <w:sz w:val="30"/>
          <w:szCs w:val="30"/>
          <w:shd w:val="clear" w:color="auto" w:fill="FFFFFF"/>
          <w:rPrChange w:id="1096" w:author="Wisch, Julie" w:date="2022-10-17T09:14:00Z">
            <w:rPr>
              <w:rStyle w:val="Emphasis"/>
              <w:rFonts w:ascii="Cambria" w:hAnsi="Cambria"/>
              <w:color w:val="212121"/>
              <w:sz w:val="30"/>
              <w:szCs w:val="30"/>
              <w:shd w:val="clear" w:color="auto" w:fill="FFFFFF"/>
            </w:rPr>
          </w:rPrChange>
        </w:rPr>
        <w:t>g</w:t>
      </w:r>
      <w:r w:rsidR="00280739" w:rsidRPr="00D03637">
        <w:rPr>
          <w:rFonts w:ascii="Cambria" w:hAnsi="Cambria"/>
          <w:color w:val="212121"/>
          <w:sz w:val="23"/>
          <w:szCs w:val="23"/>
          <w:shd w:val="clear" w:color="auto" w:fill="FFFFFF"/>
          <w:vertAlign w:val="subscript"/>
          <w:rPrChange w:id="1097" w:author="Wisch, Julie" w:date="2022-10-17T09:14:00Z">
            <w:rPr>
              <w:rFonts w:ascii="Cambria" w:hAnsi="Cambria"/>
              <w:color w:val="212121"/>
              <w:sz w:val="23"/>
              <w:szCs w:val="23"/>
              <w:shd w:val="clear" w:color="auto" w:fill="FFFFFF"/>
              <w:vertAlign w:val="subscript"/>
            </w:rPr>
          </w:rPrChange>
        </w:rPr>
        <w:t xml:space="preserve">1 </w:t>
      </w:r>
      <w:r w:rsidR="00280739" w:rsidRPr="00D03637">
        <w:rPr>
          <w:rFonts w:ascii="Times New Roman" w:hAnsi="Times New Roman" w:cs="Times New Roman"/>
          <w:color w:val="212121"/>
          <w:sz w:val="24"/>
          <w:szCs w:val="24"/>
          <w:shd w:val="clear" w:color="auto" w:fill="FFFFFF"/>
          <w:rPrChange w:id="1098" w:author="Wisch, Julie" w:date="2022-10-17T09:14:00Z">
            <w:rPr>
              <w:rFonts w:ascii="Times New Roman" w:hAnsi="Times New Roman" w:cs="Times New Roman"/>
              <w:color w:val="212121"/>
              <w:sz w:val="24"/>
              <w:szCs w:val="24"/>
              <w:shd w:val="clear" w:color="auto" w:fill="FFFFFF"/>
            </w:rPr>
          </w:rPrChange>
        </w:rPr>
        <w:t xml:space="preserve">are the latent variables </w:t>
      </w:r>
      <w:r w:rsidR="009B756F" w:rsidRPr="00D03637">
        <w:rPr>
          <w:rFonts w:ascii="Times New Roman" w:hAnsi="Times New Roman" w:cs="Times New Roman"/>
          <w:color w:val="212121"/>
          <w:sz w:val="24"/>
          <w:szCs w:val="24"/>
          <w:shd w:val="clear" w:color="auto" w:fill="FFFFFF"/>
          <w:rPrChange w:id="1099" w:author="Wisch, Julie" w:date="2022-10-17T09:14:00Z">
            <w:rPr>
              <w:rFonts w:ascii="Times New Roman" w:hAnsi="Times New Roman" w:cs="Times New Roman"/>
              <w:color w:val="212121"/>
              <w:sz w:val="24"/>
              <w:szCs w:val="24"/>
              <w:shd w:val="clear" w:color="auto" w:fill="FFFFFF"/>
            </w:rPr>
          </w:rPrChange>
        </w:rPr>
        <w:t xml:space="preserve">used to express the shape of change, the mean change, and the covariance structure of the data. </w:t>
      </w:r>
      <w:r w:rsidR="00280739" w:rsidRPr="00D03637">
        <w:rPr>
          <w:rFonts w:ascii="Times New Roman" w:hAnsi="Times New Roman" w:cs="Times New Roman"/>
          <w:color w:val="212121"/>
          <w:sz w:val="24"/>
          <w:szCs w:val="24"/>
          <w:shd w:val="clear" w:color="auto" w:fill="FFFFFF"/>
          <w:rPrChange w:id="1100" w:author="Wisch, Julie" w:date="2022-10-17T09:14:00Z">
            <w:rPr>
              <w:rFonts w:ascii="Times New Roman" w:hAnsi="Times New Roman" w:cs="Times New Roman"/>
              <w:color w:val="212121"/>
              <w:sz w:val="24"/>
              <w:szCs w:val="24"/>
              <w:shd w:val="clear" w:color="auto" w:fill="FFFFFF"/>
            </w:rPr>
          </w:rPrChange>
        </w:rPr>
        <w:t xml:space="preserve"> </w:t>
      </w:r>
    </w:p>
    <w:p w14:paraId="351D6F02" w14:textId="5F524CCC" w:rsidR="00D324AF" w:rsidRPr="00D03637" w:rsidRDefault="00D324AF" w:rsidP="00CD59BA">
      <w:pPr>
        <w:ind w:left="1440" w:firstLine="720"/>
        <w:rPr>
          <w:rStyle w:val="Emphasis"/>
          <w:rFonts w:ascii="Cambria" w:hAnsi="Cambria"/>
          <w:i w:val="0"/>
          <w:color w:val="212121"/>
          <w:sz w:val="23"/>
          <w:szCs w:val="23"/>
          <w:shd w:val="clear" w:color="auto" w:fill="FFFFFF"/>
          <w:rPrChange w:id="1101" w:author="Wisch, Julie" w:date="2022-10-17T09:14:00Z">
            <w:rPr>
              <w:rStyle w:val="Emphasis"/>
              <w:rFonts w:ascii="Cambria" w:hAnsi="Cambria"/>
              <w:i w:val="0"/>
              <w:color w:val="212121"/>
              <w:sz w:val="23"/>
              <w:szCs w:val="23"/>
              <w:shd w:val="clear" w:color="auto" w:fill="FFFFFF"/>
            </w:rPr>
          </w:rPrChange>
        </w:rPr>
      </w:pPr>
      <w:r w:rsidRPr="00D03637">
        <w:rPr>
          <w:rStyle w:val="Emphasis"/>
          <w:rFonts w:ascii="Cambria" w:hAnsi="Cambria"/>
          <w:color w:val="212121"/>
          <w:sz w:val="30"/>
          <w:szCs w:val="30"/>
          <w:shd w:val="clear" w:color="auto" w:fill="FFFFFF"/>
          <w:rPrChange w:id="1102" w:author="Wisch, Julie" w:date="2022-10-17T09:14:00Z">
            <w:rPr>
              <w:rStyle w:val="Emphasis"/>
              <w:rFonts w:ascii="Cambria" w:hAnsi="Cambria"/>
              <w:color w:val="212121"/>
              <w:sz w:val="30"/>
              <w:szCs w:val="30"/>
              <w:shd w:val="clear" w:color="auto" w:fill="FFFFFF"/>
            </w:rPr>
          </w:rPrChange>
        </w:rPr>
        <w:t>Y</w:t>
      </w:r>
      <w:r w:rsidRPr="00D03637">
        <w:rPr>
          <w:rFonts w:ascii="Cambria" w:hAnsi="Cambria"/>
          <w:color w:val="212121"/>
          <w:sz w:val="30"/>
          <w:szCs w:val="30"/>
          <w:shd w:val="clear" w:color="auto" w:fill="FFFFFF"/>
          <w:rPrChange w:id="1103" w:author="Wisch, Julie" w:date="2022-10-17T09:14:00Z">
            <w:rPr>
              <w:rFonts w:ascii="Cambria" w:hAnsi="Cambria"/>
              <w:color w:val="212121"/>
              <w:sz w:val="30"/>
              <w:szCs w:val="30"/>
              <w:shd w:val="clear" w:color="auto" w:fill="FFFFFF"/>
            </w:rPr>
          </w:rPrChange>
        </w:rPr>
        <w:t>[</w:t>
      </w:r>
      <w:r w:rsidRPr="00D03637">
        <w:rPr>
          <w:rStyle w:val="Emphasis"/>
          <w:rFonts w:ascii="Cambria" w:hAnsi="Cambria"/>
          <w:color w:val="212121"/>
          <w:sz w:val="30"/>
          <w:szCs w:val="30"/>
          <w:shd w:val="clear" w:color="auto" w:fill="FFFFFF"/>
          <w:rPrChange w:id="1104" w:author="Wisch, Julie" w:date="2022-10-17T09:14:00Z">
            <w:rPr>
              <w:rStyle w:val="Emphasis"/>
              <w:rFonts w:ascii="Cambria" w:hAnsi="Cambria"/>
              <w:color w:val="212121"/>
              <w:sz w:val="30"/>
              <w:szCs w:val="30"/>
              <w:shd w:val="clear" w:color="auto" w:fill="FFFFFF"/>
            </w:rPr>
          </w:rPrChange>
        </w:rPr>
        <w:t>t</w:t>
      </w:r>
      <w:r w:rsidRPr="00D03637">
        <w:rPr>
          <w:rFonts w:ascii="Cambria" w:hAnsi="Cambria"/>
          <w:color w:val="212121"/>
          <w:sz w:val="30"/>
          <w:szCs w:val="30"/>
          <w:shd w:val="clear" w:color="auto" w:fill="FFFFFF"/>
          <w:rPrChange w:id="1105" w:author="Wisch, Julie" w:date="2022-10-17T09:14:00Z">
            <w:rPr>
              <w:rFonts w:ascii="Cambria" w:hAnsi="Cambria"/>
              <w:color w:val="212121"/>
              <w:sz w:val="30"/>
              <w:szCs w:val="30"/>
              <w:shd w:val="clear" w:color="auto" w:fill="FFFFFF"/>
            </w:rPr>
          </w:rPrChange>
        </w:rPr>
        <w:t>]</w:t>
      </w:r>
      <w:r w:rsidRPr="00D03637">
        <w:rPr>
          <w:rStyle w:val="Emphasis"/>
          <w:rFonts w:ascii="Cambria" w:hAnsi="Cambria"/>
          <w:color w:val="212121"/>
          <w:sz w:val="23"/>
          <w:szCs w:val="23"/>
          <w:shd w:val="clear" w:color="auto" w:fill="FFFFFF"/>
          <w:vertAlign w:val="subscript"/>
          <w:rPrChange w:id="1106" w:author="Wisch, Julie" w:date="2022-10-17T09:14:00Z">
            <w:rPr>
              <w:rStyle w:val="Emphasis"/>
              <w:rFonts w:ascii="Cambria" w:hAnsi="Cambria"/>
              <w:color w:val="212121"/>
              <w:sz w:val="23"/>
              <w:szCs w:val="23"/>
              <w:shd w:val="clear" w:color="auto" w:fill="FFFFFF"/>
              <w:vertAlign w:val="subscript"/>
            </w:rPr>
          </w:rPrChange>
        </w:rPr>
        <w:t>n</w:t>
      </w:r>
      <w:r w:rsidRPr="00D03637">
        <w:rPr>
          <w:rFonts w:ascii="Cambria" w:hAnsi="Cambria"/>
          <w:color w:val="212121"/>
          <w:sz w:val="30"/>
          <w:szCs w:val="30"/>
          <w:shd w:val="clear" w:color="auto" w:fill="FFFFFF"/>
          <w:rPrChange w:id="1107" w:author="Wisch, Julie" w:date="2022-10-17T09:14:00Z">
            <w:rPr>
              <w:rFonts w:ascii="Cambria" w:hAnsi="Cambria"/>
              <w:color w:val="212121"/>
              <w:sz w:val="30"/>
              <w:szCs w:val="30"/>
              <w:shd w:val="clear" w:color="auto" w:fill="FFFFFF"/>
            </w:rPr>
          </w:rPrChange>
        </w:rPr>
        <w:t> = </w:t>
      </w:r>
      <w:r w:rsidRPr="00D03637">
        <w:rPr>
          <w:rStyle w:val="Emphasis"/>
          <w:rFonts w:ascii="Cambria" w:hAnsi="Cambria"/>
          <w:color w:val="212121"/>
          <w:sz w:val="30"/>
          <w:szCs w:val="30"/>
          <w:shd w:val="clear" w:color="auto" w:fill="FFFFFF"/>
          <w:rPrChange w:id="1108" w:author="Wisch, Julie" w:date="2022-10-17T09:14:00Z">
            <w:rPr>
              <w:rStyle w:val="Emphasis"/>
              <w:rFonts w:ascii="Cambria" w:hAnsi="Cambria"/>
              <w:color w:val="212121"/>
              <w:sz w:val="30"/>
              <w:szCs w:val="30"/>
              <w:shd w:val="clear" w:color="auto" w:fill="FFFFFF"/>
            </w:rPr>
          </w:rPrChange>
        </w:rPr>
        <w:t>g</w:t>
      </w:r>
      <w:r w:rsidRPr="00D03637">
        <w:rPr>
          <w:rFonts w:ascii="Cambria" w:hAnsi="Cambria"/>
          <w:color w:val="212121"/>
          <w:sz w:val="23"/>
          <w:szCs w:val="23"/>
          <w:shd w:val="clear" w:color="auto" w:fill="FFFFFF"/>
          <w:vertAlign w:val="subscript"/>
          <w:rPrChange w:id="1109" w:author="Wisch, Julie" w:date="2022-10-17T09:14:00Z">
            <w:rPr>
              <w:rFonts w:ascii="Cambria" w:hAnsi="Cambria"/>
              <w:color w:val="212121"/>
              <w:sz w:val="23"/>
              <w:szCs w:val="23"/>
              <w:shd w:val="clear" w:color="auto" w:fill="FFFFFF"/>
              <w:vertAlign w:val="subscript"/>
            </w:rPr>
          </w:rPrChange>
        </w:rPr>
        <w:t>0</w:t>
      </w:r>
      <w:r w:rsidRPr="00D03637">
        <w:rPr>
          <w:rStyle w:val="Emphasis"/>
          <w:rFonts w:ascii="Cambria" w:hAnsi="Cambria"/>
          <w:color w:val="212121"/>
          <w:sz w:val="23"/>
          <w:szCs w:val="23"/>
          <w:shd w:val="clear" w:color="auto" w:fill="FFFFFF"/>
          <w:vertAlign w:val="subscript"/>
          <w:rPrChange w:id="1110" w:author="Wisch, Julie" w:date="2022-10-17T09:14:00Z">
            <w:rPr>
              <w:rStyle w:val="Emphasis"/>
              <w:rFonts w:ascii="Cambria" w:hAnsi="Cambria"/>
              <w:color w:val="212121"/>
              <w:sz w:val="23"/>
              <w:szCs w:val="23"/>
              <w:shd w:val="clear" w:color="auto" w:fill="FFFFFF"/>
              <w:vertAlign w:val="subscript"/>
            </w:rPr>
          </w:rPrChange>
        </w:rPr>
        <w:t>n</w:t>
      </w:r>
      <w:r w:rsidRPr="00D03637">
        <w:rPr>
          <w:rFonts w:ascii="Cambria" w:hAnsi="Cambria"/>
          <w:color w:val="212121"/>
          <w:sz w:val="30"/>
          <w:szCs w:val="30"/>
          <w:shd w:val="clear" w:color="auto" w:fill="FFFFFF"/>
          <w:rPrChange w:id="1111" w:author="Wisch, Julie" w:date="2022-10-17T09:14:00Z">
            <w:rPr>
              <w:rFonts w:ascii="Cambria" w:hAnsi="Cambria"/>
              <w:color w:val="212121"/>
              <w:sz w:val="30"/>
              <w:szCs w:val="30"/>
              <w:shd w:val="clear" w:color="auto" w:fill="FFFFFF"/>
            </w:rPr>
          </w:rPrChange>
        </w:rPr>
        <w:t> · </w:t>
      </w:r>
      <w:r w:rsidRPr="00D03637">
        <w:rPr>
          <w:rStyle w:val="Emphasis"/>
          <w:rFonts w:ascii="Cambria" w:hAnsi="Cambria"/>
          <w:color w:val="212121"/>
          <w:sz w:val="30"/>
          <w:szCs w:val="30"/>
          <w:shd w:val="clear" w:color="auto" w:fill="FFFFFF"/>
          <w:rPrChange w:id="1112" w:author="Wisch, Julie" w:date="2022-10-17T09:14:00Z">
            <w:rPr>
              <w:rStyle w:val="Emphasis"/>
              <w:rFonts w:ascii="Cambria" w:hAnsi="Cambria"/>
              <w:color w:val="212121"/>
              <w:sz w:val="30"/>
              <w:szCs w:val="30"/>
              <w:shd w:val="clear" w:color="auto" w:fill="FFFFFF"/>
            </w:rPr>
          </w:rPrChange>
        </w:rPr>
        <w:t>A</w:t>
      </w:r>
      <w:r w:rsidRPr="00D03637">
        <w:rPr>
          <w:rFonts w:ascii="Cambria" w:hAnsi="Cambria"/>
          <w:color w:val="212121"/>
          <w:sz w:val="23"/>
          <w:szCs w:val="23"/>
          <w:shd w:val="clear" w:color="auto" w:fill="FFFFFF"/>
          <w:vertAlign w:val="subscript"/>
          <w:rPrChange w:id="1113" w:author="Wisch, Julie" w:date="2022-10-17T09:14:00Z">
            <w:rPr>
              <w:rFonts w:ascii="Cambria" w:hAnsi="Cambria"/>
              <w:color w:val="212121"/>
              <w:sz w:val="23"/>
              <w:szCs w:val="23"/>
              <w:shd w:val="clear" w:color="auto" w:fill="FFFFFF"/>
              <w:vertAlign w:val="subscript"/>
            </w:rPr>
          </w:rPrChange>
        </w:rPr>
        <w:t>0</w:t>
      </w:r>
      <w:r w:rsidRPr="00D03637">
        <w:rPr>
          <w:rFonts w:ascii="Cambria" w:hAnsi="Cambria"/>
          <w:color w:val="212121"/>
          <w:sz w:val="30"/>
          <w:szCs w:val="30"/>
          <w:shd w:val="clear" w:color="auto" w:fill="FFFFFF"/>
          <w:rPrChange w:id="1114" w:author="Wisch, Julie" w:date="2022-10-17T09:14:00Z">
            <w:rPr>
              <w:rFonts w:ascii="Cambria" w:hAnsi="Cambria"/>
              <w:color w:val="212121"/>
              <w:sz w:val="30"/>
              <w:szCs w:val="30"/>
              <w:shd w:val="clear" w:color="auto" w:fill="FFFFFF"/>
            </w:rPr>
          </w:rPrChange>
        </w:rPr>
        <w:t>[</w:t>
      </w:r>
      <w:r w:rsidRPr="00D03637">
        <w:rPr>
          <w:rStyle w:val="Emphasis"/>
          <w:rFonts w:ascii="Cambria" w:hAnsi="Cambria"/>
          <w:color w:val="212121"/>
          <w:sz w:val="30"/>
          <w:szCs w:val="30"/>
          <w:shd w:val="clear" w:color="auto" w:fill="FFFFFF"/>
          <w:rPrChange w:id="1115" w:author="Wisch, Julie" w:date="2022-10-17T09:14:00Z">
            <w:rPr>
              <w:rStyle w:val="Emphasis"/>
              <w:rFonts w:ascii="Cambria" w:hAnsi="Cambria"/>
              <w:color w:val="212121"/>
              <w:sz w:val="30"/>
              <w:szCs w:val="30"/>
              <w:shd w:val="clear" w:color="auto" w:fill="FFFFFF"/>
            </w:rPr>
          </w:rPrChange>
        </w:rPr>
        <w:t>t</w:t>
      </w:r>
      <w:r w:rsidRPr="00D03637">
        <w:rPr>
          <w:rFonts w:ascii="Cambria" w:hAnsi="Cambria"/>
          <w:color w:val="212121"/>
          <w:sz w:val="30"/>
          <w:szCs w:val="30"/>
          <w:shd w:val="clear" w:color="auto" w:fill="FFFFFF"/>
          <w:rPrChange w:id="1116" w:author="Wisch, Julie" w:date="2022-10-17T09:14:00Z">
            <w:rPr>
              <w:rFonts w:ascii="Cambria" w:hAnsi="Cambria"/>
              <w:color w:val="212121"/>
              <w:sz w:val="30"/>
              <w:szCs w:val="30"/>
              <w:shd w:val="clear" w:color="auto" w:fill="FFFFFF"/>
            </w:rPr>
          </w:rPrChange>
        </w:rPr>
        <w:t>] + </w:t>
      </w:r>
      <w:r w:rsidRPr="00D03637">
        <w:rPr>
          <w:rStyle w:val="Emphasis"/>
          <w:rFonts w:ascii="Cambria" w:hAnsi="Cambria"/>
          <w:color w:val="212121"/>
          <w:sz w:val="30"/>
          <w:szCs w:val="30"/>
          <w:shd w:val="clear" w:color="auto" w:fill="FFFFFF"/>
          <w:rPrChange w:id="1117" w:author="Wisch, Julie" w:date="2022-10-17T09:14:00Z">
            <w:rPr>
              <w:rStyle w:val="Emphasis"/>
              <w:rFonts w:ascii="Cambria" w:hAnsi="Cambria"/>
              <w:color w:val="212121"/>
              <w:sz w:val="30"/>
              <w:szCs w:val="30"/>
              <w:shd w:val="clear" w:color="auto" w:fill="FFFFFF"/>
            </w:rPr>
          </w:rPrChange>
        </w:rPr>
        <w:t>g</w:t>
      </w:r>
      <w:r w:rsidRPr="00D03637">
        <w:rPr>
          <w:rFonts w:ascii="Cambria" w:hAnsi="Cambria"/>
          <w:color w:val="212121"/>
          <w:sz w:val="23"/>
          <w:szCs w:val="23"/>
          <w:shd w:val="clear" w:color="auto" w:fill="FFFFFF"/>
          <w:vertAlign w:val="subscript"/>
          <w:rPrChange w:id="1118" w:author="Wisch, Julie" w:date="2022-10-17T09:14:00Z">
            <w:rPr>
              <w:rFonts w:ascii="Cambria" w:hAnsi="Cambria"/>
              <w:color w:val="212121"/>
              <w:sz w:val="23"/>
              <w:szCs w:val="23"/>
              <w:shd w:val="clear" w:color="auto" w:fill="FFFFFF"/>
              <w:vertAlign w:val="subscript"/>
            </w:rPr>
          </w:rPrChange>
        </w:rPr>
        <w:t>1</w:t>
      </w:r>
      <w:r w:rsidRPr="00D03637">
        <w:rPr>
          <w:rStyle w:val="Emphasis"/>
          <w:rFonts w:ascii="Cambria" w:hAnsi="Cambria"/>
          <w:color w:val="212121"/>
          <w:sz w:val="23"/>
          <w:szCs w:val="23"/>
          <w:shd w:val="clear" w:color="auto" w:fill="FFFFFF"/>
          <w:vertAlign w:val="subscript"/>
          <w:rPrChange w:id="1119" w:author="Wisch, Julie" w:date="2022-10-17T09:14:00Z">
            <w:rPr>
              <w:rStyle w:val="Emphasis"/>
              <w:rFonts w:ascii="Cambria" w:hAnsi="Cambria"/>
              <w:color w:val="212121"/>
              <w:sz w:val="23"/>
              <w:szCs w:val="23"/>
              <w:shd w:val="clear" w:color="auto" w:fill="FFFFFF"/>
              <w:vertAlign w:val="subscript"/>
            </w:rPr>
          </w:rPrChange>
        </w:rPr>
        <w:t>n</w:t>
      </w:r>
      <w:r w:rsidRPr="00D03637">
        <w:rPr>
          <w:rFonts w:ascii="Cambria" w:hAnsi="Cambria"/>
          <w:color w:val="212121"/>
          <w:sz w:val="30"/>
          <w:szCs w:val="30"/>
          <w:shd w:val="clear" w:color="auto" w:fill="FFFFFF"/>
          <w:rPrChange w:id="1120" w:author="Wisch, Julie" w:date="2022-10-17T09:14:00Z">
            <w:rPr>
              <w:rFonts w:ascii="Cambria" w:hAnsi="Cambria"/>
              <w:color w:val="212121"/>
              <w:sz w:val="30"/>
              <w:szCs w:val="30"/>
              <w:shd w:val="clear" w:color="auto" w:fill="FFFFFF"/>
            </w:rPr>
          </w:rPrChange>
        </w:rPr>
        <w:t> · </w:t>
      </w:r>
      <w:r w:rsidRPr="00D03637">
        <w:rPr>
          <w:rStyle w:val="Emphasis"/>
          <w:rFonts w:ascii="Cambria" w:hAnsi="Cambria"/>
          <w:color w:val="212121"/>
          <w:sz w:val="30"/>
          <w:szCs w:val="30"/>
          <w:shd w:val="clear" w:color="auto" w:fill="FFFFFF"/>
          <w:rPrChange w:id="1121" w:author="Wisch, Julie" w:date="2022-10-17T09:14:00Z">
            <w:rPr>
              <w:rStyle w:val="Emphasis"/>
              <w:rFonts w:ascii="Cambria" w:hAnsi="Cambria"/>
              <w:color w:val="212121"/>
              <w:sz w:val="30"/>
              <w:szCs w:val="30"/>
              <w:shd w:val="clear" w:color="auto" w:fill="FFFFFF"/>
            </w:rPr>
          </w:rPrChange>
        </w:rPr>
        <w:t>A</w:t>
      </w:r>
      <w:r w:rsidRPr="00D03637">
        <w:rPr>
          <w:rFonts w:ascii="Cambria" w:hAnsi="Cambria"/>
          <w:color w:val="212121"/>
          <w:sz w:val="23"/>
          <w:szCs w:val="23"/>
          <w:shd w:val="clear" w:color="auto" w:fill="FFFFFF"/>
          <w:vertAlign w:val="subscript"/>
          <w:rPrChange w:id="1122" w:author="Wisch, Julie" w:date="2022-10-17T09:14:00Z">
            <w:rPr>
              <w:rFonts w:ascii="Cambria" w:hAnsi="Cambria"/>
              <w:color w:val="212121"/>
              <w:sz w:val="23"/>
              <w:szCs w:val="23"/>
              <w:shd w:val="clear" w:color="auto" w:fill="FFFFFF"/>
              <w:vertAlign w:val="subscript"/>
            </w:rPr>
          </w:rPrChange>
        </w:rPr>
        <w:t>1</w:t>
      </w:r>
      <w:r w:rsidRPr="00D03637">
        <w:rPr>
          <w:rFonts w:ascii="Cambria" w:hAnsi="Cambria"/>
          <w:color w:val="212121"/>
          <w:sz w:val="30"/>
          <w:szCs w:val="30"/>
          <w:shd w:val="clear" w:color="auto" w:fill="FFFFFF"/>
          <w:rPrChange w:id="1123" w:author="Wisch, Julie" w:date="2022-10-17T09:14:00Z">
            <w:rPr>
              <w:rFonts w:ascii="Cambria" w:hAnsi="Cambria"/>
              <w:color w:val="212121"/>
              <w:sz w:val="30"/>
              <w:szCs w:val="30"/>
              <w:shd w:val="clear" w:color="auto" w:fill="FFFFFF"/>
            </w:rPr>
          </w:rPrChange>
        </w:rPr>
        <w:t>[</w:t>
      </w:r>
      <w:r w:rsidRPr="00D03637">
        <w:rPr>
          <w:rStyle w:val="Emphasis"/>
          <w:rFonts w:ascii="Cambria" w:hAnsi="Cambria"/>
          <w:color w:val="212121"/>
          <w:sz w:val="30"/>
          <w:szCs w:val="30"/>
          <w:shd w:val="clear" w:color="auto" w:fill="FFFFFF"/>
          <w:rPrChange w:id="1124" w:author="Wisch, Julie" w:date="2022-10-17T09:14:00Z">
            <w:rPr>
              <w:rStyle w:val="Emphasis"/>
              <w:rFonts w:ascii="Cambria" w:hAnsi="Cambria"/>
              <w:color w:val="212121"/>
              <w:sz w:val="30"/>
              <w:szCs w:val="30"/>
              <w:shd w:val="clear" w:color="auto" w:fill="FFFFFF"/>
            </w:rPr>
          </w:rPrChange>
        </w:rPr>
        <w:t>t</w:t>
      </w:r>
      <w:r w:rsidRPr="00D03637">
        <w:rPr>
          <w:rFonts w:ascii="Cambria" w:hAnsi="Cambria"/>
          <w:color w:val="212121"/>
          <w:sz w:val="30"/>
          <w:szCs w:val="30"/>
          <w:shd w:val="clear" w:color="auto" w:fill="FFFFFF"/>
          <w:rPrChange w:id="1125" w:author="Wisch, Julie" w:date="2022-10-17T09:14:00Z">
            <w:rPr>
              <w:rFonts w:ascii="Cambria" w:hAnsi="Cambria"/>
              <w:color w:val="212121"/>
              <w:sz w:val="30"/>
              <w:szCs w:val="30"/>
              <w:shd w:val="clear" w:color="auto" w:fill="FFFFFF"/>
            </w:rPr>
          </w:rPrChange>
        </w:rPr>
        <w:t>] + </w:t>
      </w:r>
      <w:r w:rsidRPr="00D03637">
        <w:rPr>
          <w:rStyle w:val="Emphasis"/>
          <w:rFonts w:ascii="Cambria" w:hAnsi="Cambria"/>
          <w:color w:val="212121"/>
          <w:sz w:val="30"/>
          <w:szCs w:val="30"/>
          <w:shd w:val="clear" w:color="auto" w:fill="FFFFFF"/>
          <w:rPrChange w:id="1126" w:author="Wisch, Julie" w:date="2022-10-17T09:14:00Z">
            <w:rPr>
              <w:rStyle w:val="Emphasis"/>
              <w:rFonts w:ascii="Cambria" w:hAnsi="Cambria"/>
              <w:color w:val="212121"/>
              <w:sz w:val="30"/>
              <w:szCs w:val="30"/>
              <w:shd w:val="clear" w:color="auto" w:fill="FFFFFF"/>
            </w:rPr>
          </w:rPrChange>
        </w:rPr>
        <w:t>e</w:t>
      </w:r>
      <w:r w:rsidRPr="00D03637">
        <w:rPr>
          <w:rFonts w:ascii="Cambria" w:hAnsi="Cambria"/>
          <w:color w:val="212121"/>
          <w:sz w:val="30"/>
          <w:szCs w:val="30"/>
          <w:shd w:val="clear" w:color="auto" w:fill="FFFFFF"/>
          <w:rPrChange w:id="1127" w:author="Wisch, Julie" w:date="2022-10-17T09:14:00Z">
            <w:rPr>
              <w:rFonts w:ascii="Cambria" w:hAnsi="Cambria"/>
              <w:color w:val="212121"/>
              <w:sz w:val="30"/>
              <w:szCs w:val="30"/>
              <w:shd w:val="clear" w:color="auto" w:fill="FFFFFF"/>
            </w:rPr>
          </w:rPrChange>
        </w:rPr>
        <w:t>[</w:t>
      </w:r>
      <w:r w:rsidRPr="00D03637">
        <w:rPr>
          <w:rStyle w:val="Emphasis"/>
          <w:rFonts w:ascii="Cambria" w:hAnsi="Cambria"/>
          <w:color w:val="212121"/>
          <w:sz w:val="30"/>
          <w:szCs w:val="30"/>
          <w:shd w:val="clear" w:color="auto" w:fill="FFFFFF"/>
          <w:rPrChange w:id="1128" w:author="Wisch, Julie" w:date="2022-10-17T09:14:00Z">
            <w:rPr>
              <w:rStyle w:val="Emphasis"/>
              <w:rFonts w:ascii="Cambria" w:hAnsi="Cambria"/>
              <w:color w:val="212121"/>
              <w:sz w:val="30"/>
              <w:szCs w:val="30"/>
              <w:shd w:val="clear" w:color="auto" w:fill="FFFFFF"/>
            </w:rPr>
          </w:rPrChange>
        </w:rPr>
        <w:t>t</w:t>
      </w:r>
      <w:r w:rsidRPr="00D03637">
        <w:rPr>
          <w:rFonts w:ascii="Cambria" w:hAnsi="Cambria"/>
          <w:color w:val="212121"/>
          <w:sz w:val="30"/>
          <w:szCs w:val="30"/>
          <w:shd w:val="clear" w:color="auto" w:fill="FFFFFF"/>
          <w:rPrChange w:id="1129" w:author="Wisch, Julie" w:date="2022-10-17T09:14:00Z">
            <w:rPr>
              <w:rFonts w:ascii="Cambria" w:hAnsi="Cambria"/>
              <w:color w:val="212121"/>
              <w:sz w:val="30"/>
              <w:szCs w:val="30"/>
              <w:shd w:val="clear" w:color="auto" w:fill="FFFFFF"/>
            </w:rPr>
          </w:rPrChange>
        </w:rPr>
        <w:t>]</w:t>
      </w:r>
      <w:r w:rsidRPr="00D03637">
        <w:rPr>
          <w:rStyle w:val="Emphasis"/>
          <w:rFonts w:ascii="Cambria" w:hAnsi="Cambria"/>
          <w:color w:val="212121"/>
          <w:sz w:val="23"/>
          <w:szCs w:val="23"/>
          <w:shd w:val="clear" w:color="auto" w:fill="FFFFFF"/>
          <w:vertAlign w:val="subscript"/>
          <w:rPrChange w:id="1130" w:author="Wisch, Julie" w:date="2022-10-17T09:14:00Z">
            <w:rPr>
              <w:rStyle w:val="Emphasis"/>
              <w:rFonts w:ascii="Cambria" w:hAnsi="Cambria"/>
              <w:color w:val="212121"/>
              <w:sz w:val="23"/>
              <w:szCs w:val="23"/>
              <w:shd w:val="clear" w:color="auto" w:fill="FFFFFF"/>
              <w:vertAlign w:val="subscript"/>
            </w:rPr>
          </w:rPrChange>
        </w:rPr>
        <w:t>n</w:t>
      </w:r>
      <w:r w:rsidR="00CD59BA" w:rsidRPr="00D03637">
        <w:rPr>
          <w:rStyle w:val="Emphasis"/>
          <w:rFonts w:ascii="Cambria" w:hAnsi="Cambria"/>
          <w:i w:val="0"/>
          <w:color w:val="212121"/>
          <w:sz w:val="23"/>
          <w:szCs w:val="23"/>
          <w:shd w:val="clear" w:color="auto" w:fill="FFFFFF"/>
          <w:rPrChange w:id="1131" w:author="Wisch, Julie" w:date="2022-10-17T09:14:00Z">
            <w:rPr>
              <w:rStyle w:val="Emphasis"/>
              <w:rFonts w:ascii="Cambria" w:hAnsi="Cambria"/>
              <w:i w:val="0"/>
              <w:color w:val="212121"/>
              <w:sz w:val="23"/>
              <w:szCs w:val="23"/>
              <w:shd w:val="clear" w:color="auto" w:fill="FFFFFF"/>
            </w:rPr>
          </w:rPrChange>
        </w:rPr>
        <w:tab/>
      </w:r>
      <w:r w:rsidR="00CD59BA" w:rsidRPr="00D03637">
        <w:rPr>
          <w:rStyle w:val="Emphasis"/>
          <w:rFonts w:ascii="Cambria" w:hAnsi="Cambria"/>
          <w:i w:val="0"/>
          <w:color w:val="212121"/>
          <w:sz w:val="23"/>
          <w:szCs w:val="23"/>
          <w:shd w:val="clear" w:color="auto" w:fill="FFFFFF"/>
          <w:rPrChange w:id="1132" w:author="Wisch, Julie" w:date="2022-10-17T09:14:00Z">
            <w:rPr>
              <w:rStyle w:val="Emphasis"/>
              <w:rFonts w:ascii="Cambria" w:hAnsi="Cambria"/>
              <w:i w:val="0"/>
              <w:color w:val="212121"/>
              <w:sz w:val="23"/>
              <w:szCs w:val="23"/>
              <w:shd w:val="clear" w:color="auto" w:fill="FFFFFF"/>
            </w:rPr>
          </w:rPrChange>
        </w:rPr>
        <w:tab/>
      </w:r>
      <w:r w:rsidR="00CD59BA" w:rsidRPr="00D03637">
        <w:rPr>
          <w:rStyle w:val="Emphasis"/>
          <w:rFonts w:ascii="Cambria" w:hAnsi="Cambria"/>
          <w:i w:val="0"/>
          <w:color w:val="212121"/>
          <w:sz w:val="23"/>
          <w:szCs w:val="23"/>
          <w:shd w:val="clear" w:color="auto" w:fill="FFFFFF"/>
          <w:rPrChange w:id="1133" w:author="Wisch, Julie" w:date="2022-10-17T09:14:00Z">
            <w:rPr>
              <w:rStyle w:val="Emphasis"/>
              <w:rFonts w:ascii="Cambria" w:hAnsi="Cambria"/>
              <w:i w:val="0"/>
              <w:color w:val="212121"/>
              <w:sz w:val="23"/>
              <w:szCs w:val="23"/>
              <w:shd w:val="clear" w:color="auto" w:fill="FFFFFF"/>
            </w:rPr>
          </w:rPrChange>
        </w:rPr>
        <w:tab/>
      </w:r>
      <w:r w:rsidR="009B756F" w:rsidRPr="00D03637">
        <w:rPr>
          <w:rStyle w:val="Emphasis"/>
          <w:rFonts w:ascii="Cambria" w:hAnsi="Cambria"/>
          <w:i w:val="0"/>
          <w:color w:val="212121"/>
          <w:sz w:val="23"/>
          <w:szCs w:val="23"/>
          <w:shd w:val="clear" w:color="auto" w:fill="FFFFFF"/>
          <w:rPrChange w:id="1134" w:author="Wisch, Julie" w:date="2022-10-17T09:14:00Z">
            <w:rPr>
              <w:rStyle w:val="Emphasis"/>
              <w:rFonts w:ascii="Cambria" w:hAnsi="Cambria"/>
              <w:i w:val="0"/>
              <w:color w:val="212121"/>
              <w:sz w:val="23"/>
              <w:szCs w:val="23"/>
              <w:shd w:val="clear" w:color="auto" w:fill="FFFFFF"/>
            </w:rPr>
          </w:rPrChange>
        </w:rPr>
        <w:tab/>
      </w:r>
      <w:r w:rsidR="00CD59BA" w:rsidRPr="00D03637">
        <w:rPr>
          <w:rStyle w:val="Emphasis"/>
          <w:rFonts w:ascii="Times New Roman" w:hAnsi="Times New Roman" w:cs="Times New Roman"/>
          <w:i w:val="0"/>
          <w:color w:val="212121"/>
          <w:sz w:val="24"/>
          <w:szCs w:val="24"/>
          <w:shd w:val="clear" w:color="auto" w:fill="FFFFFF"/>
          <w:rPrChange w:id="1135" w:author="Wisch, Julie" w:date="2022-10-17T09:14:00Z">
            <w:rPr>
              <w:rStyle w:val="Emphasis"/>
              <w:rFonts w:ascii="Times New Roman" w:hAnsi="Times New Roman" w:cs="Times New Roman"/>
              <w:i w:val="0"/>
              <w:color w:val="212121"/>
              <w:sz w:val="24"/>
              <w:szCs w:val="24"/>
              <w:shd w:val="clear" w:color="auto" w:fill="FFFFFF"/>
            </w:rPr>
          </w:rPrChange>
        </w:rPr>
        <w:t>(1)</w:t>
      </w:r>
    </w:p>
    <w:p w14:paraId="24C34243" w14:textId="1B86F88B" w:rsidR="00CD59BA" w:rsidRPr="00D03637" w:rsidRDefault="00CD59BA" w:rsidP="009B756F">
      <w:pPr>
        <w:rPr>
          <w:rStyle w:val="Emphasis"/>
          <w:rFonts w:ascii="Times New Roman" w:hAnsi="Times New Roman" w:cs="Times New Roman"/>
          <w:i w:val="0"/>
          <w:color w:val="212121"/>
          <w:sz w:val="24"/>
          <w:szCs w:val="24"/>
          <w:shd w:val="clear" w:color="auto" w:fill="FFFFFF"/>
          <w:rPrChange w:id="1136" w:author="Wisch, Julie" w:date="2022-10-17T09:14:00Z">
            <w:rPr>
              <w:rStyle w:val="Emphasis"/>
              <w:rFonts w:ascii="Times New Roman" w:hAnsi="Times New Roman" w:cs="Times New Roman"/>
              <w:i w:val="0"/>
              <w:color w:val="212121"/>
              <w:sz w:val="24"/>
              <w:szCs w:val="24"/>
              <w:shd w:val="clear" w:color="auto" w:fill="FFFFFF"/>
            </w:rPr>
          </w:rPrChange>
        </w:rPr>
      </w:pPr>
      <w:r w:rsidRPr="00D03637">
        <w:rPr>
          <w:rStyle w:val="Emphasis"/>
          <w:rFonts w:ascii="Times New Roman" w:hAnsi="Times New Roman" w:cs="Times New Roman"/>
          <w:i w:val="0"/>
          <w:color w:val="212121"/>
          <w:sz w:val="24"/>
          <w:szCs w:val="24"/>
          <w:shd w:val="clear" w:color="auto" w:fill="FFFFFF"/>
          <w:rPrChange w:id="1137" w:author="Wisch, Julie" w:date="2022-10-17T09:14:00Z">
            <w:rPr>
              <w:rStyle w:val="Emphasis"/>
              <w:rFonts w:ascii="Times New Roman" w:hAnsi="Times New Roman" w:cs="Times New Roman"/>
              <w:i w:val="0"/>
              <w:color w:val="212121"/>
              <w:sz w:val="24"/>
              <w:szCs w:val="24"/>
              <w:shd w:val="clear" w:color="auto" w:fill="FFFFFF"/>
            </w:rPr>
          </w:rPrChange>
        </w:rPr>
        <w:t>Once we expand the growth mixture model to</w:t>
      </w:r>
      <w:r w:rsidR="009E4232" w:rsidRPr="00D03637">
        <w:rPr>
          <w:rStyle w:val="Emphasis"/>
          <w:rFonts w:ascii="Times New Roman" w:hAnsi="Times New Roman" w:cs="Times New Roman"/>
          <w:i w:val="0"/>
          <w:color w:val="212121"/>
          <w:sz w:val="24"/>
          <w:szCs w:val="24"/>
          <w:shd w:val="clear" w:color="auto" w:fill="FFFFFF"/>
          <w:rPrChange w:id="1138" w:author="Wisch, Julie" w:date="2022-10-17T09:14:00Z">
            <w:rPr>
              <w:rStyle w:val="Emphasis"/>
              <w:rFonts w:ascii="Times New Roman" w:hAnsi="Times New Roman" w:cs="Times New Roman"/>
              <w:i w:val="0"/>
              <w:color w:val="212121"/>
              <w:sz w:val="24"/>
              <w:szCs w:val="24"/>
              <w:shd w:val="clear" w:color="auto" w:fill="FFFFFF"/>
            </w:rPr>
          </w:rPrChange>
        </w:rPr>
        <w:t xml:space="preserve"> allow</w:t>
      </w:r>
      <w:r w:rsidRPr="00D03637">
        <w:rPr>
          <w:rStyle w:val="Emphasis"/>
          <w:rFonts w:ascii="Times New Roman" w:hAnsi="Times New Roman" w:cs="Times New Roman"/>
          <w:i w:val="0"/>
          <w:color w:val="212121"/>
          <w:sz w:val="24"/>
          <w:szCs w:val="24"/>
          <w:shd w:val="clear" w:color="auto" w:fill="FFFFFF"/>
          <w:rPrChange w:id="1139" w:author="Wisch, Julie" w:date="2022-10-17T09:14:00Z">
            <w:rPr>
              <w:rStyle w:val="Emphasis"/>
              <w:rFonts w:ascii="Times New Roman" w:hAnsi="Times New Roman" w:cs="Times New Roman"/>
              <w:i w:val="0"/>
              <w:color w:val="212121"/>
              <w:sz w:val="24"/>
              <w:szCs w:val="24"/>
              <w:shd w:val="clear" w:color="auto" w:fill="FFFFFF"/>
            </w:rPr>
          </w:rPrChange>
        </w:rPr>
        <w:t xml:space="preserve"> for multiple sub-groups within the data (as denoted by the subscript </w:t>
      </w:r>
      <w:r w:rsidRPr="00D03637">
        <w:rPr>
          <w:rStyle w:val="Emphasis"/>
          <w:rFonts w:ascii="Times New Roman" w:hAnsi="Times New Roman" w:cs="Times New Roman"/>
          <w:color w:val="212121"/>
          <w:sz w:val="24"/>
          <w:szCs w:val="24"/>
          <w:shd w:val="clear" w:color="auto" w:fill="FFFFFF"/>
          <w:rPrChange w:id="1140" w:author="Wisch, Julie" w:date="2022-10-17T09:14:00Z">
            <w:rPr>
              <w:rStyle w:val="Emphasis"/>
              <w:rFonts w:ascii="Times New Roman" w:hAnsi="Times New Roman" w:cs="Times New Roman"/>
              <w:color w:val="212121"/>
              <w:sz w:val="24"/>
              <w:szCs w:val="24"/>
              <w:shd w:val="clear" w:color="auto" w:fill="FFFFFF"/>
            </w:rPr>
          </w:rPrChange>
        </w:rPr>
        <w:t>c</w:t>
      </w:r>
      <w:r w:rsidRPr="00D03637">
        <w:rPr>
          <w:rStyle w:val="Emphasis"/>
          <w:rFonts w:ascii="Times New Roman" w:hAnsi="Times New Roman" w:cs="Times New Roman"/>
          <w:i w:val="0"/>
          <w:color w:val="212121"/>
          <w:sz w:val="24"/>
          <w:szCs w:val="24"/>
          <w:shd w:val="clear" w:color="auto" w:fill="FFFFFF"/>
          <w:rPrChange w:id="1141" w:author="Wisch, Julie" w:date="2022-10-17T09:14:00Z">
            <w:rPr>
              <w:rStyle w:val="Emphasis"/>
              <w:rFonts w:ascii="Times New Roman" w:hAnsi="Times New Roman" w:cs="Times New Roman"/>
              <w:i w:val="0"/>
              <w:color w:val="212121"/>
              <w:sz w:val="24"/>
              <w:szCs w:val="24"/>
              <w:shd w:val="clear" w:color="auto" w:fill="FFFFFF"/>
            </w:rPr>
          </w:rPrChange>
        </w:rPr>
        <w:t xml:space="preserve">, for clusters) (Equation 2), it no longer functions in the same manner as a linear mixed effect model. </w:t>
      </w:r>
      <w:r w:rsidR="002E2724" w:rsidRPr="00D03637">
        <w:rPr>
          <w:rStyle w:val="Emphasis"/>
          <w:rFonts w:ascii="Times New Roman" w:hAnsi="Times New Roman" w:cs="Times New Roman"/>
          <w:i w:val="0"/>
          <w:color w:val="212121"/>
          <w:sz w:val="24"/>
          <w:szCs w:val="24"/>
          <w:shd w:val="clear" w:color="auto" w:fill="FFFFFF"/>
          <w:rPrChange w:id="1142" w:author="Wisch, Julie" w:date="2022-10-17T09:14:00Z">
            <w:rPr>
              <w:rStyle w:val="Emphasis"/>
              <w:rFonts w:ascii="Times New Roman" w:hAnsi="Times New Roman" w:cs="Times New Roman"/>
              <w:i w:val="0"/>
              <w:color w:val="212121"/>
              <w:sz w:val="24"/>
              <w:szCs w:val="24"/>
              <w:shd w:val="clear" w:color="auto" w:fill="FFFFFF"/>
            </w:rPr>
          </w:rPrChange>
        </w:rPr>
        <w:t>I</w:t>
      </w:r>
      <w:r w:rsidRPr="00D03637">
        <w:rPr>
          <w:rStyle w:val="Emphasis"/>
          <w:rFonts w:ascii="Times New Roman" w:hAnsi="Times New Roman" w:cs="Times New Roman"/>
          <w:i w:val="0"/>
          <w:color w:val="212121"/>
          <w:sz w:val="24"/>
          <w:szCs w:val="24"/>
          <w:shd w:val="clear" w:color="auto" w:fill="FFFFFF"/>
          <w:rPrChange w:id="1143" w:author="Wisch, Julie" w:date="2022-10-17T09:14:00Z">
            <w:rPr>
              <w:rStyle w:val="Emphasis"/>
              <w:rFonts w:ascii="Times New Roman" w:hAnsi="Times New Roman" w:cs="Times New Roman"/>
              <w:i w:val="0"/>
              <w:color w:val="212121"/>
              <w:sz w:val="24"/>
              <w:szCs w:val="24"/>
              <w:shd w:val="clear" w:color="auto" w:fill="FFFFFF"/>
            </w:rPr>
          </w:rPrChange>
        </w:rPr>
        <w:t xml:space="preserve">nstead, the model </w:t>
      </w:r>
      <w:r w:rsidR="009E4232" w:rsidRPr="00D03637">
        <w:rPr>
          <w:rStyle w:val="Emphasis"/>
          <w:rFonts w:ascii="Times New Roman" w:hAnsi="Times New Roman" w:cs="Times New Roman"/>
          <w:i w:val="0"/>
          <w:color w:val="212121"/>
          <w:sz w:val="24"/>
          <w:szCs w:val="24"/>
          <w:shd w:val="clear" w:color="auto" w:fill="FFFFFF"/>
          <w:rPrChange w:id="1144" w:author="Wisch, Julie" w:date="2022-10-17T09:14:00Z">
            <w:rPr>
              <w:rStyle w:val="Emphasis"/>
              <w:rFonts w:ascii="Times New Roman" w:hAnsi="Times New Roman" w:cs="Times New Roman"/>
              <w:i w:val="0"/>
              <w:color w:val="212121"/>
              <w:sz w:val="24"/>
              <w:szCs w:val="24"/>
              <w:shd w:val="clear" w:color="auto" w:fill="FFFFFF"/>
            </w:rPr>
          </w:rPrChange>
        </w:rPr>
        <w:t xml:space="preserve">allows for the possibility that individuals are drawn from multiple populations and </w:t>
      </w:r>
      <w:r w:rsidR="009B756F" w:rsidRPr="00D03637">
        <w:rPr>
          <w:rStyle w:val="Emphasis"/>
          <w:rFonts w:ascii="Times New Roman" w:hAnsi="Times New Roman" w:cs="Times New Roman"/>
          <w:i w:val="0"/>
          <w:color w:val="212121"/>
          <w:sz w:val="24"/>
          <w:szCs w:val="24"/>
          <w:shd w:val="clear" w:color="auto" w:fill="FFFFFF"/>
          <w:rPrChange w:id="1145" w:author="Wisch, Julie" w:date="2022-10-17T09:14:00Z">
            <w:rPr>
              <w:rStyle w:val="Emphasis"/>
              <w:rFonts w:ascii="Times New Roman" w:hAnsi="Times New Roman" w:cs="Times New Roman"/>
              <w:i w:val="0"/>
              <w:color w:val="212121"/>
              <w:sz w:val="24"/>
              <w:szCs w:val="24"/>
              <w:shd w:val="clear" w:color="auto" w:fill="FFFFFF"/>
            </w:rPr>
          </w:rPrChange>
        </w:rPr>
        <w:t>seeks to represent</w:t>
      </w:r>
      <w:r w:rsidRPr="00D03637">
        <w:rPr>
          <w:rStyle w:val="Emphasis"/>
          <w:rFonts w:ascii="Times New Roman" w:hAnsi="Times New Roman" w:cs="Times New Roman"/>
          <w:i w:val="0"/>
          <w:color w:val="212121"/>
          <w:sz w:val="24"/>
          <w:szCs w:val="24"/>
          <w:shd w:val="clear" w:color="auto" w:fill="FFFFFF"/>
          <w:rPrChange w:id="1146" w:author="Wisch, Julie" w:date="2022-10-17T09:14:00Z">
            <w:rPr>
              <w:rStyle w:val="Emphasis"/>
              <w:rFonts w:ascii="Times New Roman" w:hAnsi="Times New Roman" w:cs="Times New Roman"/>
              <w:i w:val="0"/>
              <w:color w:val="212121"/>
              <w:sz w:val="24"/>
              <w:szCs w:val="24"/>
              <w:shd w:val="clear" w:color="auto" w:fill="FFFFFF"/>
            </w:rPr>
          </w:rPrChange>
        </w:rPr>
        <w:t xml:space="preserve"> the probability, </w:t>
      </w:r>
      <w:r w:rsidR="009B756F" w:rsidRPr="00D03637">
        <w:rPr>
          <w:rStyle w:val="Emphasis"/>
          <w:rFonts w:ascii="Times New Roman" w:hAnsi="Times New Roman" w:cs="Times New Roman"/>
          <w:i w:val="0"/>
          <w:color w:val="212121"/>
          <w:sz w:val="24"/>
          <w:szCs w:val="24"/>
          <w:shd w:val="clear" w:color="auto" w:fill="FFFFFF"/>
          <w:rPrChange w:id="1147" w:author="Wisch, Julie" w:date="2022-10-17T09:14:00Z">
            <w:rPr>
              <w:rStyle w:val="Emphasis"/>
              <w:rFonts w:ascii="Times New Roman" w:hAnsi="Times New Roman" w:cs="Times New Roman"/>
              <w:i w:val="0"/>
              <w:color w:val="212121"/>
              <w:sz w:val="24"/>
              <w:szCs w:val="24"/>
              <w:shd w:val="clear" w:color="auto" w:fill="FFFFFF"/>
            </w:rPr>
          </w:rPrChange>
        </w:rPr>
        <w:t>π</w:t>
      </w:r>
      <w:r w:rsidR="009B756F" w:rsidRPr="00D03637">
        <w:rPr>
          <w:rStyle w:val="Emphasis"/>
          <w:rFonts w:ascii="Times New Roman" w:hAnsi="Times New Roman" w:cs="Times New Roman"/>
          <w:i w:val="0"/>
          <w:color w:val="212121"/>
          <w:sz w:val="24"/>
          <w:szCs w:val="24"/>
          <w:shd w:val="clear" w:color="auto" w:fill="FFFFFF"/>
          <w:vertAlign w:val="subscript"/>
          <w:rPrChange w:id="1148" w:author="Wisch, Julie" w:date="2022-10-17T09:14:00Z">
            <w:rPr>
              <w:rStyle w:val="Emphasis"/>
              <w:rFonts w:ascii="Times New Roman" w:hAnsi="Times New Roman" w:cs="Times New Roman"/>
              <w:i w:val="0"/>
              <w:color w:val="212121"/>
              <w:sz w:val="24"/>
              <w:szCs w:val="24"/>
              <w:shd w:val="clear" w:color="auto" w:fill="FFFFFF"/>
              <w:vertAlign w:val="subscript"/>
            </w:rPr>
          </w:rPrChange>
        </w:rPr>
        <w:t>nc</w:t>
      </w:r>
      <w:r w:rsidR="009B756F" w:rsidRPr="00D03637">
        <w:rPr>
          <w:rStyle w:val="Emphasis"/>
          <w:rFonts w:ascii="Times New Roman" w:hAnsi="Times New Roman" w:cs="Times New Roman"/>
          <w:i w:val="0"/>
          <w:color w:val="212121"/>
          <w:sz w:val="24"/>
          <w:szCs w:val="24"/>
          <w:shd w:val="clear" w:color="auto" w:fill="FFFFFF"/>
          <w:rPrChange w:id="1149" w:author="Wisch, Julie" w:date="2022-10-17T09:14:00Z">
            <w:rPr>
              <w:rStyle w:val="Emphasis"/>
              <w:rFonts w:ascii="Times New Roman" w:hAnsi="Times New Roman" w:cs="Times New Roman"/>
              <w:i w:val="0"/>
              <w:color w:val="212121"/>
              <w:sz w:val="24"/>
              <w:szCs w:val="24"/>
              <w:shd w:val="clear" w:color="auto" w:fill="FFFFFF"/>
            </w:rPr>
          </w:rPrChange>
        </w:rPr>
        <w:t xml:space="preserve">, that an individual belongs to </w:t>
      </w:r>
      <w:r w:rsidR="009E4232" w:rsidRPr="00D03637">
        <w:rPr>
          <w:rStyle w:val="Emphasis"/>
          <w:rFonts w:ascii="Times New Roman" w:hAnsi="Times New Roman" w:cs="Times New Roman"/>
          <w:i w:val="0"/>
          <w:color w:val="212121"/>
          <w:sz w:val="24"/>
          <w:szCs w:val="24"/>
          <w:shd w:val="clear" w:color="auto" w:fill="FFFFFF"/>
          <w:rPrChange w:id="1150" w:author="Wisch, Julie" w:date="2022-10-17T09:14:00Z">
            <w:rPr>
              <w:rStyle w:val="Emphasis"/>
              <w:rFonts w:ascii="Times New Roman" w:hAnsi="Times New Roman" w:cs="Times New Roman"/>
              <w:i w:val="0"/>
              <w:color w:val="212121"/>
              <w:sz w:val="24"/>
              <w:szCs w:val="24"/>
              <w:shd w:val="clear" w:color="auto" w:fill="FFFFFF"/>
            </w:rPr>
          </w:rPrChange>
        </w:rPr>
        <w:t xml:space="preserve">a given population (structural equation modeling utilizes </w:t>
      </w:r>
      <w:r w:rsidR="009B756F" w:rsidRPr="00D03637">
        <w:rPr>
          <w:rStyle w:val="Emphasis"/>
          <w:rFonts w:ascii="Times New Roman" w:hAnsi="Times New Roman" w:cs="Times New Roman"/>
          <w:color w:val="212121"/>
          <w:sz w:val="24"/>
          <w:szCs w:val="24"/>
          <w:shd w:val="clear" w:color="auto" w:fill="FFFFFF"/>
          <w:rPrChange w:id="1151" w:author="Wisch, Julie" w:date="2022-10-17T09:14:00Z">
            <w:rPr>
              <w:rStyle w:val="Emphasis"/>
              <w:rFonts w:ascii="Times New Roman" w:hAnsi="Times New Roman" w:cs="Times New Roman"/>
              <w:color w:val="212121"/>
              <w:sz w:val="24"/>
              <w:szCs w:val="24"/>
              <w:shd w:val="clear" w:color="auto" w:fill="FFFFFF"/>
            </w:rPr>
          </w:rPrChange>
        </w:rPr>
        <w:t>c</w:t>
      </w:r>
      <w:r w:rsidR="009E4232" w:rsidRPr="00D03637">
        <w:rPr>
          <w:rStyle w:val="Emphasis"/>
          <w:rFonts w:ascii="Times New Roman" w:hAnsi="Times New Roman" w:cs="Times New Roman"/>
          <w:i w:val="0"/>
          <w:color w:val="212121"/>
          <w:sz w:val="24"/>
          <w:szCs w:val="24"/>
          <w:shd w:val="clear" w:color="auto" w:fill="FFFFFF"/>
          <w:rPrChange w:id="1152" w:author="Wisch, Julie" w:date="2022-10-17T09:14:00Z">
            <w:rPr>
              <w:rStyle w:val="Emphasis"/>
              <w:rFonts w:ascii="Times New Roman" w:hAnsi="Times New Roman" w:cs="Times New Roman"/>
              <w:i w:val="0"/>
              <w:color w:val="212121"/>
              <w:sz w:val="24"/>
              <w:szCs w:val="24"/>
              <w:shd w:val="clear" w:color="auto" w:fill="FFFFFF"/>
            </w:rPr>
          </w:rPrChange>
        </w:rPr>
        <w:t xml:space="preserve"> to denote cluster membership)</w:t>
      </w:r>
      <w:r w:rsidR="009B756F" w:rsidRPr="00D03637">
        <w:rPr>
          <w:rStyle w:val="Emphasis"/>
          <w:rFonts w:ascii="Times New Roman" w:hAnsi="Times New Roman" w:cs="Times New Roman"/>
          <w:i w:val="0"/>
          <w:color w:val="212121"/>
          <w:sz w:val="24"/>
          <w:szCs w:val="24"/>
          <w:shd w:val="clear" w:color="auto" w:fill="FFFFFF"/>
          <w:rPrChange w:id="1153" w:author="Wisch, Julie" w:date="2022-10-17T09:14:00Z">
            <w:rPr>
              <w:rStyle w:val="Emphasis"/>
              <w:rFonts w:ascii="Times New Roman" w:hAnsi="Times New Roman" w:cs="Times New Roman"/>
              <w:i w:val="0"/>
              <w:color w:val="212121"/>
              <w:sz w:val="24"/>
              <w:szCs w:val="24"/>
              <w:shd w:val="clear" w:color="auto" w:fill="FFFFFF"/>
            </w:rPr>
          </w:rPrChange>
        </w:rPr>
        <w:t>. Note that π</w:t>
      </w:r>
      <w:r w:rsidR="009B756F" w:rsidRPr="00D03637">
        <w:rPr>
          <w:rStyle w:val="Emphasis"/>
          <w:rFonts w:ascii="Times New Roman" w:hAnsi="Times New Roman" w:cs="Times New Roman"/>
          <w:i w:val="0"/>
          <w:color w:val="212121"/>
          <w:sz w:val="24"/>
          <w:szCs w:val="24"/>
          <w:shd w:val="clear" w:color="auto" w:fill="FFFFFF"/>
          <w:vertAlign w:val="subscript"/>
          <w:rPrChange w:id="1154" w:author="Wisch, Julie" w:date="2022-10-17T09:14:00Z">
            <w:rPr>
              <w:rStyle w:val="Emphasis"/>
              <w:rFonts w:ascii="Times New Roman" w:hAnsi="Times New Roman" w:cs="Times New Roman"/>
              <w:i w:val="0"/>
              <w:color w:val="212121"/>
              <w:sz w:val="24"/>
              <w:szCs w:val="24"/>
              <w:shd w:val="clear" w:color="auto" w:fill="FFFFFF"/>
              <w:vertAlign w:val="subscript"/>
            </w:rPr>
          </w:rPrChange>
        </w:rPr>
        <w:t>nc</w:t>
      </w:r>
      <w:r w:rsidR="009B756F" w:rsidRPr="00D03637">
        <w:rPr>
          <w:rStyle w:val="Emphasis"/>
          <w:rFonts w:ascii="Times New Roman" w:hAnsi="Times New Roman" w:cs="Times New Roman"/>
          <w:i w:val="0"/>
          <w:color w:val="212121"/>
          <w:sz w:val="24"/>
          <w:szCs w:val="24"/>
          <w:shd w:val="clear" w:color="auto" w:fill="FFFFFF"/>
          <w:rPrChange w:id="1155" w:author="Wisch, Julie" w:date="2022-10-17T09:14:00Z">
            <w:rPr>
              <w:rStyle w:val="Emphasis"/>
              <w:rFonts w:ascii="Times New Roman" w:hAnsi="Times New Roman" w:cs="Times New Roman"/>
              <w:i w:val="0"/>
              <w:color w:val="212121"/>
              <w:sz w:val="24"/>
              <w:szCs w:val="24"/>
              <w:shd w:val="clear" w:color="auto" w:fill="FFFFFF"/>
            </w:rPr>
          </w:rPrChange>
        </w:rPr>
        <w:t xml:space="preserve"> must be a valid probability distribution.</w:t>
      </w:r>
    </w:p>
    <w:p w14:paraId="301FC028" w14:textId="73748AA6" w:rsidR="00CD59BA" w:rsidRPr="00D03637" w:rsidRDefault="009B756F" w:rsidP="009B756F">
      <w:pPr>
        <w:ind w:left="720" w:firstLine="720"/>
        <w:rPr>
          <w:rStyle w:val="mo"/>
          <w:rFonts w:ascii="MathJax_Math-italic" w:hAnsi="MathJax_Math-italic"/>
          <w:color w:val="212121"/>
          <w:sz w:val="30"/>
          <w:szCs w:val="30"/>
          <w:bdr w:val="none" w:sz="0" w:space="0" w:color="auto" w:frame="1"/>
          <w:shd w:val="clear" w:color="auto" w:fill="FFFFFF"/>
          <w:vertAlign w:val="subscript"/>
          <w:rPrChange w:id="1156" w:author="Wisch, Julie" w:date="2022-10-17T09:14:00Z">
            <w:rPr>
              <w:rStyle w:val="mo"/>
              <w:rFonts w:ascii="MathJax_Math-italic" w:hAnsi="MathJax_Math-italic"/>
              <w:color w:val="212121"/>
              <w:sz w:val="30"/>
              <w:szCs w:val="30"/>
              <w:bdr w:val="none" w:sz="0" w:space="0" w:color="auto" w:frame="1"/>
              <w:shd w:val="clear" w:color="auto" w:fill="FFFFFF"/>
              <w:vertAlign w:val="subscript"/>
            </w:rPr>
          </w:rPrChange>
        </w:rPr>
      </w:pPr>
      <w:r w:rsidRPr="00D03637">
        <w:rPr>
          <w:rStyle w:val="Emphasis"/>
          <w:rFonts w:ascii="Cambria" w:hAnsi="Cambria"/>
          <w:color w:val="212121"/>
          <w:sz w:val="30"/>
          <w:szCs w:val="30"/>
          <w:shd w:val="clear" w:color="auto" w:fill="FFFFFF"/>
          <w:rPrChange w:id="1157" w:author="Wisch, Julie" w:date="2022-10-17T09:14:00Z">
            <w:rPr>
              <w:rStyle w:val="Emphasis"/>
              <w:rFonts w:ascii="Cambria" w:hAnsi="Cambria"/>
              <w:color w:val="212121"/>
              <w:sz w:val="30"/>
              <w:szCs w:val="30"/>
              <w:shd w:val="clear" w:color="auto" w:fill="FFFFFF"/>
            </w:rPr>
          </w:rPrChange>
        </w:rPr>
        <w:t>Y</w:t>
      </w:r>
      <w:r w:rsidRPr="00D03637">
        <w:rPr>
          <w:rFonts w:ascii="Cambria" w:hAnsi="Cambria"/>
          <w:color w:val="212121"/>
          <w:sz w:val="30"/>
          <w:szCs w:val="30"/>
          <w:shd w:val="clear" w:color="auto" w:fill="FFFFFF"/>
          <w:rPrChange w:id="1158" w:author="Wisch, Julie" w:date="2022-10-17T09:14:00Z">
            <w:rPr>
              <w:rFonts w:ascii="Cambria" w:hAnsi="Cambria"/>
              <w:color w:val="212121"/>
              <w:sz w:val="30"/>
              <w:szCs w:val="30"/>
              <w:shd w:val="clear" w:color="auto" w:fill="FFFFFF"/>
            </w:rPr>
          </w:rPrChange>
        </w:rPr>
        <w:t>[</w:t>
      </w:r>
      <w:r w:rsidRPr="00D03637">
        <w:rPr>
          <w:rStyle w:val="Emphasis"/>
          <w:rFonts w:ascii="Cambria" w:hAnsi="Cambria"/>
          <w:color w:val="212121"/>
          <w:sz w:val="30"/>
          <w:szCs w:val="30"/>
          <w:shd w:val="clear" w:color="auto" w:fill="FFFFFF"/>
          <w:rPrChange w:id="1159" w:author="Wisch, Julie" w:date="2022-10-17T09:14:00Z">
            <w:rPr>
              <w:rStyle w:val="Emphasis"/>
              <w:rFonts w:ascii="Cambria" w:hAnsi="Cambria"/>
              <w:color w:val="212121"/>
              <w:sz w:val="30"/>
              <w:szCs w:val="30"/>
              <w:shd w:val="clear" w:color="auto" w:fill="FFFFFF"/>
            </w:rPr>
          </w:rPrChange>
        </w:rPr>
        <w:t>t</w:t>
      </w:r>
      <w:r w:rsidRPr="00D03637">
        <w:rPr>
          <w:rFonts w:ascii="Cambria" w:hAnsi="Cambria"/>
          <w:color w:val="212121"/>
          <w:sz w:val="30"/>
          <w:szCs w:val="30"/>
          <w:shd w:val="clear" w:color="auto" w:fill="FFFFFF"/>
          <w:rPrChange w:id="1160" w:author="Wisch, Julie" w:date="2022-10-17T09:14:00Z">
            <w:rPr>
              <w:rFonts w:ascii="Cambria" w:hAnsi="Cambria"/>
              <w:color w:val="212121"/>
              <w:sz w:val="30"/>
              <w:szCs w:val="30"/>
              <w:shd w:val="clear" w:color="auto" w:fill="FFFFFF"/>
            </w:rPr>
          </w:rPrChange>
        </w:rPr>
        <w:t>]</w:t>
      </w:r>
      <w:r w:rsidRPr="00D03637">
        <w:rPr>
          <w:rStyle w:val="Emphasis"/>
          <w:rFonts w:ascii="Cambria" w:hAnsi="Cambria"/>
          <w:color w:val="212121"/>
          <w:sz w:val="23"/>
          <w:szCs w:val="23"/>
          <w:shd w:val="clear" w:color="auto" w:fill="FFFFFF"/>
          <w:vertAlign w:val="subscript"/>
          <w:rPrChange w:id="1161" w:author="Wisch, Julie" w:date="2022-10-17T09:14:00Z">
            <w:rPr>
              <w:rStyle w:val="Emphasis"/>
              <w:rFonts w:ascii="Cambria" w:hAnsi="Cambria"/>
              <w:color w:val="212121"/>
              <w:sz w:val="23"/>
              <w:szCs w:val="23"/>
              <w:shd w:val="clear" w:color="auto" w:fill="FFFFFF"/>
              <w:vertAlign w:val="subscript"/>
            </w:rPr>
          </w:rPrChange>
        </w:rPr>
        <w:t>n</w:t>
      </w:r>
      <w:r w:rsidRPr="00D03637">
        <w:rPr>
          <w:rFonts w:ascii="Cambria" w:hAnsi="Cambria"/>
          <w:color w:val="212121"/>
          <w:sz w:val="30"/>
          <w:szCs w:val="30"/>
          <w:shd w:val="clear" w:color="auto" w:fill="FFFFFF"/>
          <w:rPrChange w:id="1162" w:author="Wisch, Julie" w:date="2022-10-17T09:14:00Z">
            <w:rPr>
              <w:rFonts w:ascii="Cambria" w:hAnsi="Cambria"/>
              <w:color w:val="212121"/>
              <w:sz w:val="30"/>
              <w:szCs w:val="30"/>
              <w:shd w:val="clear" w:color="auto" w:fill="FFFFFF"/>
            </w:rPr>
          </w:rPrChange>
        </w:rPr>
        <w:t> </w:t>
      </w:r>
      <w:r w:rsidRPr="00D03637">
        <w:rPr>
          <w:rStyle w:val="mo"/>
          <w:rFonts w:ascii="MathJax_Main" w:hAnsi="MathJax_Main"/>
          <w:color w:val="212121"/>
          <w:sz w:val="30"/>
          <w:szCs w:val="30"/>
          <w:bdr w:val="none" w:sz="0" w:space="0" w:color="auto" w:frame="1"/>
          <w:shd w:val="clear" w:color="auto" w:fill="FFFFFF"/>
          <w:rPrChange w:id="1163" w:author="Wisch, Julie" w:date="2022-10-17T09:14:00Z">
            <w:rPr>
              <w:rStyle w:val="mo"/>
              <w:rFonts w:ascii="MathJax_Main" w:hAnsi="MathJax_Main"/>
              <w:color w:val="212121"/>
              <w:sz w:val="30"/>
              <w:szCs w:val="30"/>
              <w:bdr w:val="none" w:sz="0" w:space="0" w:color="auto" w:frame="1"/>
              <w:shd w:val="clear" w:color="auto" w:fill="FFFFFF"/>
            </w:rPr>
          </w:rPrChange>
        </w:rPr>
        <w:t xml:space="preserve"> </w:t>
      </w:r>
      <w:r w:rsidR="00CD59BA" w:rsidRPr="00D03637">
        <w:rPr>
          <w:rStyle w:val="mo"/>
          <w:rFonts w:ascii="MathJax_Main" w:hAnsi="MathJax_Main"/>
          <w:color w:val="212121"/>
          <w:sz w:val="30"/>
          <w:szCs w:val="30"/>
          <w:bdr w:val="none" w:sz="0" w:space="0" w:color="auto" w:frame="1"/>
          <w:shd w:val="clear" w:color="auto" w:fill="FFFFFF"/>
          <w:rPrChange w:id="1164" w:author="Wisch, Julie" w:date="2022-10-17T09:14:00Z">
            <w:rPr>
              <w:rStyle w:val="mo"/>
              <w:rFonts w:ascii="MathJax_Main" w:hAnsi="MathJax_Main"/>
              <w:color w:val="212121"/>
              <w:sz w:val="30"/>
              <w:szCs w:val="30"/>
              <w:bdr w:val="none" w:sz="0" w:space="0" w:color="auto" w:frame="1"/>
              <w:shd w:val="clear" w:color="auto" w:fill="FFFFFF"/>
            </w:rPr>
          </w:rPrChange>
        </w:rPr>
        <w:t>=</w:t>
      </w:r>
      <w:r w:rsidR="00CD59BA" w:rsidRPr="00D03637">
        <w:rPr>
          <w:rStyle w:val="mo"/>
          <w:rFonts w:ascii="MathJax_Size1" w:hAnsi="MathJax_Size1"/>
          <w:color w:val="212121"/>
          <w:sz w:val="30"/>
          <w:szCs w:val="30"/>
          <w:bdr w:val="none" w:sz="0" w:space="0" w:color="auto" w:frame="1"/>
          <w:shd w:val="clear" w:color="auto" w:fill="FFFFFF"/>
          <w:rPrChange w:id="1165" w:author="Wisch, Julie" w:date="2022-10-17T09:14:00Z">
            <w:rPr>
              <w:rStyle w:val="mo"/>
              <w:rFonts w:ascii="MathJax_Size1" w:hAnsi="MathJax_Size1"/>
              <w:color w:val="212121"/>
              <w:sz w:val="30"/>
              <w:szCs w:val="30"/>
              <w:bdr w:val="none" w:sz="0" w:space="0" w:color="auto" w:frame="1"/>
              <w:shd w:val="clear" w:color="auto" w:fill="FFFFFF"/>
            </w:rPr>
          </w:rPrChange>
        </w:rPr>
        <w:t>∑</w:t>
      </w:r>
      <w:r w:rsidR="00CD59BA" w:rsidRPr="00D03637">
        <w:rPr>
          <w:rStyle w:val="mi"/>
          <w:rFonts w:ascii="MathJax_Math-italic" w:hAnsi="MathJax_Math-italic"/>
          <w:color w:val="212121"/>
          <w:sz w:val="30"/>
          <w:szCs w:val="30"/>
          <w:bdr w:val="none" w:sz="0" w:space="0" w:color="auto" w:frame="1"/>
          <w:shd w:val="clear" w:color="auto" w:fill="FFFFFF"/>
          <w:rPrChange w:id="1166" w:author="Wisch, Julie" w:date="2022-10-17T09:14:00Z">
            <w:rPr>
              <w:rStyle w:val="mi"/>
              <w:rFonts w:ascii="MathJax_Math-italic" w:hAnsi="MathJax_Math-italic"/>
              <w:color w:val="212121"/>
              <w:sz w:val="30"/>
              <w:szCs w:val="30"/>
              <w:bdr w:val="none" w:sz="0" w:space="0" w:color="auto" w:frame="1"/>
              <w:shd w:val="clear" w:color="auto" w:fill="FFFFFF"/>
            </w:rPr>
          </w:rPrChange>
        </w:rPr>
        <w:t>C</w:t>
      </w:r>
      <w:r w:rsidR="00CD59BA" w:rsidRPr="00D03637">
        <w:rPr>
          <w:rStyle w:val="mi"/>
          <w:rFonts w:ascii="MathJax_Math-italic" w:hAnsi="MathJax_Math-italic"/>
          <w:color w:val="212121"/>
          <w:sz w:val="30"/>
          <w:szCs w:val="30"/>
          <w:bdr w:val="none" w:sz="0" w:space="0" w:color="auto" w:frame="1"/>
          <w:shd w:val="clear" w:color="auto" w:fill="FFFFFF"/>
          <w:vertAlign w:val="subscript"/>
          <w:rPrChange w:id="1167" w:author="Wisch, Julie" w:date="2022-10-17T09:14:00Z">
            <w:rPr>
              <w:rStyle w:val="mi"/>
              <w:rFonts w:ascii="MathJax_Math-italic" w:hAnsi="MathJax_Math-italic"/>
              <w:color w:val="212121"/>
              <w:sz w:val="30"/>
              <w:szCs w:val="30"/>
              <w:bdr w:val="none" w:sz="0" w:space="0" w:color="auto" w:frame="1"/>
              <w:shd w:val="clear" w:color="auto" w:fill="FFFFFF"/>
              <w:vertAlign w:val="subscript"/>
            </w:rPr>
          </w:rPrChange>
        </w:rPr>
        <w:t>c</w:t>
      </w:r>
      <w:r w:rsidR="00CD59BA" w:rsidRPr="00D03637">
        <w:rPr>
          <w:rStyle w:val="mo"/>
          <w:rFonts w:ascii="MathJax_Main" w:hAnsi="MathJax_Main"/>
          <w:color w:val="212121"/>
          <w:sz w:val="30"/>
          <w:szCs w:val="30"/>
          <w:bdr w:val="none" w:sz="0" w:space="0" w:color="auto" w:frame="1"/>
          <w:shd w:val="clear" w:color="auto" w:fill="FFFFFF"/>
          <w:vertAlign w:val="subscript"/>
          <w:rPrChange w:id="1168" w:author="Wisch, Julie" w:date="2022-10-17T09:14:00Z">
            <w:rPr>
              <w:rStyle w:val="mo"/>
              <w:rFonts w:ascii="MathJax_Main" w:hAnsi="MathJax_Main"/>
              <w:color w:val="212121"/>
              <w:sz w:val="30"/>
              <w:szCs w:val="30"/>
              <w:bdr w:val="none" w:sz="0" w:space="0" w:color="auto" w:frame="1"/>
              <w:shd w:val="clear" w:color="auto" w:fill="FFFFFF"/>
              <w:vertAlign w:val="subscript"/>
            </w:rPr>
          </w:rPrChange>
        </w:rPr>
        <w:t>=</w:t>
      </w:r>
      <w:r w:rsidR="00CD59BA" w:rsidRPr="00D03637">
        <w:rPr>
          <w:rStyle w:val="mn"/>
          <w:rFonts w:ascii="MathJax_Main" w:hAnsi="MathJax_Main"/>
          <w:color w:val="212121"/>
          <w:sz w:val="30"/>
          <w:szCs w:val="30"/>
          <w:bdr w:val="none" w:sz="0" w:space="0" w:color="auto" w:frame="1"/>
          <w:shd w:val="clear" w:color="auto" w:fill="FFFFFF"/>
          <w:vertAlign w:val="subscript"/>
          <w:rPrChange w:id="1169" w:author="Wisch, Julie" w:date="2022-10-17T09:14:00Z">
            <w:rPr>
              <w:rStyle w:val="mn"/>
              <w:rFonts w:ascii="MathJax_Main" w:hAnsi="MathJax_Main"/>
              <w:color w:val="212121"/>
              <w:sz w:val="30"/>
              <w:szCs w:val="30"/>
              <w:bdr w:val="none" w:sz="0" w:space="0" w:color="auto" w:frame="1"/>
              <w:shd w:val="clear" w:color="auto" w:fill="FFFFFF"/>
              <w:vertAlign w:val="subscript"/>
            </w:rPr>
          </w:rPrChange>
        </w:rPr>
        <w:t>1</w:t>
      </w:r>
      <w:r w:rsidR="00CD59BA" w:rsidRPr="00D03637">
        <w:rPr>
          <w:rStyle w:val="mo"/>
          <w:rFonts w:ascii="MathJax_Main" w:hAnsi="MathJax_Main"/>
          <w:color w:val="212121"/>
          <w:sz w:val="30"/>
          <w:szCs w:val="30"/>
          <w:bdr w:val="none" w:sz="0" w:space="0" w:color="auto" w:frame="1"/>
          <w:shd w:val="clear" w:color="auto" w:fill="FFFFFF"/>
          <w:rPrChange w:id="1170" w:author="Wisch, Julie" w:date="2022-10-17T09:14:00Z">
            <w:rPr>
              <w:rStyle w:val="mo"/>
              <w:rFonts w:ascii="MathJax_Main" w:hAnsi="MathJax_Main"/>
              <w:color w:val="212121"/>
              <w:sz w:val="30"/>
              <w:szCs w:val="30"/>
              <w:bdr w:val="none" w:sz="0" w:space="0" w:color="auto" w:frame="1"/>
              <w:shd w:val="clear" w:color="auto" w:fill="FFFFFF"/>
            </w:rPr>
          </w:rPrChange>
        </w:rPr>
        <w:t>(</w:t>
      </w:r>
      <w:r w:rsidR="00CD59BA" w:rsidRPr="00D03637">
        <w:rPr>
          <w:rStyle w:val="mi"/>
          <w:rFonts w:ascii="MathJax_Math-italic" w:hAnsi="MathJax_Math-italic" w:hint="eastAsia"/>
          <w:color w:val="212121"/>
          <w:sz w:val="30"/>
          <w:szCs w:val="30"/>
          <w:bdr w:val="none" w:sz="0" w:space="0" w:color="auto" w:frame="1"/>
          <w:shd w:val="clear" w:color="auto" w:fill="FFFFFF"/>
          <w:rPrChange w:id="1171" w:author="Wisch, Julie" w:date="2022-10-17T09:14:00Z">
            <w:rPr>
              <w:rStyle w:val="mi"/>
              <w:rFonts w:ascii="MathJax_Math-italic" w:hAnsi="MathJax_Math-italic" w:hint="eastAsia"/>
              <w:color w:val="212121"/>
              <w:sz w:val="30"/>
              <w:szCs w:val="30"/>
              <w:bdr w:val="none" w:sz="0" w:space="0" w:color="auto" w:frame="1"/>
              <w:shd w:val="clear" w:color="auto" w:fill="FFFFFF"/>
            </w:rPr>
          </w:rPrChange>
        </w:rPr>
        <w:t>π</w:t>
      </w:r>
      <w:r w:rsidR="00CD59BA" w:rsidRPr="00D03637">
        <w:rPr>
          <w:rStyle w:val="mi"/>
          <w:rFonts w:ascii="MathJax_Math-italic" w:hAnsi="MathJax_Math-italic"/>
          <w:color w:val="212121"/>
          <w:sz w:val="30"/>
          <w:szCs w:val="30"/>
          <w:bdr w:val="none" w:sz="0" w:space="0" w:color="auto" w:frame="1"/>
          <w:shd w:val="clear" w:color="auto" w:fill="FFFFFF"/>
          <w:vertAlign w:val="subscript"/>
          <w:rPrChange w:id="1172" w:author="Wisch, Julie" w:date="2022-10-17T09:14:00Z">
            <w:rPr>
              <w:rStyle w:val="mi"/>
              <w:rFonts w:ascii="MathJax_Math-italic" w:hAnsi="MathJax_Math-italic"/>
              <w:color w:val="212121"/>
              <w:sz w:val="30"/>
              <w:szCs w:val="30"/>
              <w:bdr w:val="none" w:sz="0" w:space="0" w:color="auto" w:frame="1"/>
              <w:shd w:val="clear" w:color="auto" w:fill="FFFFFF"/>
              <w:vertAlign w:val="subscript"/>
            </w:rPr>
          </w:rPrChange>
        </w:rPr>
        <w:t>nc</w:t>
      </w:r>
      <w:r w:rsidR="00CD59BA" w:rsidRPr="00D03637">
        <w:rPr>
          <w:rStyle w:val="mo"/>
          <w:rFonts w:ascii="MathJax_Main" w:hAnsi="MathJax_Main"/>
          <w:color w:val="212121"/>
          <w:sz w:val="30"/>
          <w:szCs w:val="30"/>
          <w:bdr w:val="none" w:sz="0" w:space="0" w:color="auto" w:frame="1"/>
          <w:shd w:val="clear" w:color="auto" w:fill="FFFFFF"/>
          <w:rPrChange w:id="1173" w:author="Wisch, Julie" w:date="2022-10-17T09:14:00Z">
            <w:rPr>
              <w:rStyle w:val="mo"/>
              <w:rFonts w:ascii="MathJax_Main" w:hAnsi="MathJax_Main"/>
              <w:color w:val="212121"/>
              <w:sz w:val="30"/>
              <w:szCs w:val="30"/>
              <w:bdr w:val="none" w:sz="0" w:space="0" w:color="auto" w:frame="1"/>
              <w:shd w:val="clear" w:color="auto" w:fill="FFFFFF"/>
            </w:rPr>
          </w:rPrChange>
        </w:rPr>
        <w:t>(</w:t>
      </w:r>
      <w:r w:rsidR="00CD59BA" w:rsidRPr="00D03637">
        <w:rPr>
          <w:rStyle w:val="Emphasis"/>
          <w:rFonts w:ascii="Cambria" w:hAnsi="Cambria"/>
          <w:color w:val="212121"/>
          <w:sz w:val="30"/>
          <w:szCs w:val="30"/>
          <w:shd w:val="clear" w:color="auto" w:fill="FFFFFF"/>
          <w:rPrChange w:id="1174" w:author="Wisch, Julie" w:date="2022-10-17T09:14:00Z">
            <w:rPr>
              <w:rStyle w:val="Emphasis"/>
              <w:rFonts w:ascii="Cambria" w:hAnsi="Cambria"/>
              <w:color w:val="212121"/>
              <w:sz w:val="30"/>
              <w:szCs w:val="30"/>
              <w:shd w:val="clear" w:color="auto" w:fill="FFFFFF"/>
            </w:rPr>
          </w:rPrChange>
        </w:rPr>
        <w:t>g</w:t>
      </w:r>
      <w:r w:rsidR="00CD59BA" w:rsidRPr="00D03637">
        <w:rPr>
          <w:rFonts w:ascii="Cambria" w:hAnsi="Cambria"/>
          <w:color w:val="212121"/>
          <w:sz w:val="23"/>
          <w:szCs w:val="23"/>
          <w:shd w:val="clear" w:color="auto" w:fill="FFFFFF"/>
          <w:vertAlign w:val="subscript"/>
          <w:rPrChange w:id="1175" w:author="Wisch, Julie" w:date="2022-10-17T09:14:00Z">
            <w:rPr>
              <w:rFonts w:ascii="Cambria" w:hAnsi="Cambria"/>
              <w:color w:val="212121"/>
              <w:sz w:val="23"/>
              <w:szCs w:val="23"/>
              <w:shd w:val="clear" w:color="auto" w:fill="FFFFFF"/>
              <w:vertAlign w:val="subscript"/>
            </w:rPr>
          </w:rPrChange>
        </w:rPr>
        <w:t>0</w:t>
      </w:r>
      <w:r w:rsidR="00CD59BA" w:rsidRPr="00D03637">
        <w:rPr>
          <w:rStyle w:val="Emphasis"/>
          <w:rFonts w:ascii="Cambria" w:hAnsi="Cambria"/>
          <w:color w:val="212121"/>
          <w:sz w:val="23"/>
          <w:szCs w:val="23"/>
          <w:shd w:val="clear" w:color="auto" w:fill="FFFFFF"/>
          <w:vertAlign w:val="subscript"/>
          <w:rPrChange w:id="1176" w:author="Wisch, Julie" w:date="2022-10-17T09:14:00Z">
            <w:rPr>
              <w:rStyle w:val="Emphasis"/>
              <w:rFonts w:ascii="Cambria" w:hAnsi="Cambria"/>
              <w:color w:val="212121"/>
              <w:sz w:val="23"/>
              <w:szCs w:val="23"/>
              <w:shd w:val="clear" w:color="auto" w:fill="FFFFFF"/>
              <w:vertAlign w:val="subscript"/>
            </w:rPr>
          </w:rPrChange>
        </w:rPr>
        <w:t>nc</w:t>
      </w:r>
      <w:r w:rsidR="00CD59BA" w:rsidRPr="00D03637">
        <w:rPr>
          <w:rFonts w:ascii="Cambria" w:hAnsi="Cambria"/>
          <w:color w:val="212121"/>
          <w:sz w:val="30"/>
          <w:szCs w:val="30"/>
          <w:shd w:val="clear" w:color="auto" w:fill="FFFFFF"/>
          <w:rPrChange w:id="1177" w:author="Wisch, Julie" w:date="2022-10-17T09:14:00Z">
            <w:rPr>
              <w:rFonts w:ascii="Cambria" w:hAnsi="Cambria"/>
              <w:color w:val="212121"/>
              <w:sz w:val="30"/>
              <w:szCs w:val="30"/>
              <w:shd w:val="clear" w:color="auto" w:fill="FFFFFF"/>
            </w:rPr>
          </w:rPrChange>
        </w:rPr>
        <w:t> · </w:t>
      </w:r>
      <w:r w:rsidR="00CD59BA" w:rsidRPr="00D03637">
        <w:rPr>
          <w:rStyle w:val="Emphasis"/>
          <w:rFonts w:ascii="Cambria" w:hAnsi="Cambria"/>
          <w:color w:val="212121"/>
          <w:sz w:val="30"/>
          <w:szCs w:val="30"/>
          <w:shd w:val="clear" w:color="auto" w:fill="FFFFFF"/>
          <w:rPrChange w:id="1178" w:author="Wisch, Julie" w:date="2022-10-17T09:14:00Z">
            <w:rPr>
              <w:rStyle w:val="Emphasis"/>
              <w:rFonts w:ascii="Cambria" w:hAnsi="Cambria"/>
              <w:color w:val="212121"/>
              <w:sz w:val="30"/>
              <w:szCs w:val="30"/>
              <w:shd w:val="clear" w:color="auto" w:fill="FFFFFF"/>
            </w:rPr>
          </w:rPrChange>
        </w:rPr>
        <w:t>A</w:t>
      </w:r>
      <w:r w:rsidR="00CD59BA" w:rsidRPr="00D03637">
        <w:rPr>
          <w:rFonts w:ascii="Cambria" w:hAnsi="Cambria"/>
          <w:color w:val="212121"/>
          <w:sz w:val="23"/>
          <w:szCs w:val="23"/>
          <w:shd w:val="clear" w:color="auto" w:fill="FFFFFF"/>
          <w:vertAlign w:val="subscript"/>
          <w:rPrChange w:id="1179" w:author="Wisch, Julie" w:date="2022-10-17T09:14:00Z">
            <w:rPr>
              <w:rFonts w:ascii="Cambria" w:hAnsi="Cambria"/>
              <w:color w:val="212121"/>
              <w:sz w:val="23"/>
              <w:szCs w:val="23"/>
              <w:shd w:val="clear" w:color="auto" w:fill="FFFFFF"/>
              <w:vertAlign w:val="subscript"/>
            </w:rPr>
          </w:rPrChange>
        </w:rPr>
        <w:t>0</w:t>
      </w:r>
      <w:r w:rsidR="00CD59BA" w:rsidRPr="00D03637">
        <w:rPr>
          <w:rStyle w:val="Emphasis"/>
          <w:rFonts w:ascii="Cambria" w:hAnsi="Cambria"/>
          <w:color w:val="212121"/>
          <w:sz w:val="23"/>
          <w:szCs w:val="23"/>
          <w:shd w:val="clear" w:color="auto" w:fill="FFFFFF"/>
          <w:vertAlign w:val="subscript"/>
          <w:rPrChange w:id="1180" w:author="Wisch, Julie" w:date="2022-10-17T09:14:00Z">
            <w:rPr>
              <w:rStyle w:val="Emphasis"/>
              <w:rFonts w:ascii="Cambria" w:hAnsi="Cambria"/>
              <w:color w:val="212121"/>
              <w:sz w:val="23"/>
              <w:szCs w:val="23"/>
              <w:shd w:val="clear" w:color="auto" w:fill="FFFFFF"/>
              <w:vertAlign w:val="subscript"/>
            </w:rPr>
          </w:rPrChange>
        </w:rPr>
        <w:t>c</w:t>
      </w:r>
      <w:r w:rsidR="00CD59BA" w:rsidRPr="00D03637">
        <w:rPr>
          <w:rFonts w:ascii="Cambria" w:hAnsi="Cambria"/>
          <w:color w:val="212121"/>
          <w:sz w:val="30"/>
          <w:szCs w:val="30"/>
          <w:shd w:val="clear" w:color="auto" w:fill="FFFFFF"/>
          <w:rPrChange w:id="1181" w:author="Wisch, Julie" w:date="2022-10-17T09:14:00Z">
            <w:rPr>
              <w:rFonts w:ascii="Cambria" w:hAnsi="Cambria"/>
              <w:color w:val="212121"/>
              <w:sz w:val="30"/>
              <w:szCs w:val="30"/>
              <w:shd w:val="clear" w:color="auto" w:fill="FFFFFF"/>
            </w:rPr>
          </w:rPrChange>
        </w:rPr>
        <w:t>[</w:t>
      </w:r>
      <w:r w:rsidR="00CD59BA" w:rsidRPr="00D03637">
        <w:rPr>
          <w:rStyle w:val="Emphasis"/>
          <w:rFonts w:ascii="Cambria" w:hAnsi="Cambria"/>
          <w:color w:val="212121"/>
          <w:sz w:val="30"/>
          <w:szCs w:val="30"/>
          <w:shd w:val="clear" w:color="auto" w:fill="FFFFFF"/>
          <w:rPrChange w:id="1182" w:author="Wisch, Julie" w:date="2022-10-17T09:14:00Z">
            <w:rPr>
              <w:rStyle w:val="Emphasis"/>
              <w:rFonts w:ascii="Cambria" w:hAnsi="Cambria"/>
              <w:color w:val="212121"/>
              <w:sz w:val="30"/>
              <w:szCs w:val="30"/>
              <w:shd w:val="clear" w:color="auto" w:fill="FFFFFF"/>
            </w:rPr>
          </w:rPrChange>
        </w:rPr>
        <w:t>t</w:t>
      </w:r>
      <w:r w:rsidR="00CD59BA" w:rsidRPr="00D03637">
        <w:rPr>
          <w:rFonts w:ascii="Cambria" w:hAnsi="Cambria"/>
          <w:color w:val="212121"/>
          <w:sz w:val="30"/>
          <w:szCs w:val="30"/>
          <w:shd w:val="clear" w:color="auto" w:fill="FFFFFF"/>
          <w:rPrChange w:id="1183" w:author="Wisch, Julie" w:date="2022-10-17T09:14:00Z">
            <w:rPr>
              <w:rFonts w:ascii="Cambria" w:hAnsi="Cambria"/>
              <w:color w:val="212121"/>
              <w:sz w:val="30"/>
              <w:szCs w:val="30"/>
              <w:shd w:val="clear" w:color="auto" w:fill="FFFFFF"/>
            </w:rPr>
          </w:rPrChange>
        </w:rPr>
        <w:t>] + </w:t>
      </w:r>
      <w:r w:rsidR="00CD59BA" w:rsidRPr="00D03637">
        <w:rPr>
          <w:rStyle w:val="Emphasis"/>
          <w:rFonts w:ascii="Cambria" w:hAnsi="Cambria"/>
          <w:color w:val="212121"/>
          <w:sz w:val="30"/>
          <w:szCs w:val="30"/>
          <w:shd w:val="clear" w:color="auto" w:fill="FFFFFF"/>
          <w:rPrChange w:id="1184" w:author="Wisch, Julie" w:date="2022-10-17T09:14:00Z">
            <w:rPr>
              <w:rStyle w:val="Emphasis"/>
              <w:rFonts w:ascii="Cambria" w:hAnsi="Cambria"/>
              <w:color w:val="212121"/>
              <w:sz w:val="30"/>
              <w:szCs w:val="30"/>
              <w:shd w:val="clear" w:color="auto" w:fill="FFFFFF"/>
            </w:rPr>
          </w:rPrChange>
        </w:rPr>
        <w:t>g</w:t>
      </w:r>
      <w:r w:rsidR="00CD59BA" w:rsidRPr="00D03637">
        <w:rPr>
          <w:rFonts w:ascii="Cambria" w:hAnsi="Cambria"/>
          <w:color w:val="212121"/>
          <w:sz w:val="23"/>
          <w:szCs w:val="23"/>
          <w:shd w:val="clear" w:color="auto" w:fill="FFFFFF"/>
          <w:vertAlign w:val="subscript"/>
          <w:rPrChange w:id="1185" w:author="Wisch, Julie" w:date="2022-10-17T09:14:00Z">
            <w:rPr>
              <w:rFonts w:ascii="Cambria" w:hAnsi="Cambria"/>
              <w:color w:val="212121"/>
              <w:sz w:val="23"/>
              <w:szCs w:val="23"/>
              <w:shd w:val="clear" w:color="auto" w:fill="FFFFFF"/>
              <w:vertAlign w:val="subscript"/>
            </w:rPr>
          </w:rPrChange>
        </w:rPr>
        <w:t>1</w:t>
      </w:r>
      <w:r w:rsidR="00CD59BA" w:rsidRPr="00D03637">
        <w:rPr>
          <w:rStyle w:val="Emphasis"/>
          <w:rFonts w:ascii="Cambria" w:hAnsi="Cambria"/>
          <w:color w:val="212121"/>
          <w:sz w:val="23"/>
          <w:szCs w:val="23"/>
          <w:shd w:val="clear" w:color="auto" w:fill="FFFFFF"/>
          <w:vertAlign w:val="subscript"/>
          <w:rPrChange w:id="1186" w:author="Wisch, Julie" w:date="2022-10-17T09:14:00Z">
            <w:rPr>
              <w:rStyle w:val="Emphasis"/>
              <w:rFonts w:ascii="Cambria" w:hAnsi="Cambria"/>
              <w:color w:val="212121"/>
              <w:sz w:val="23"/>
              <w:szCs w:val="23"/>
              <w:shd w:val="clear" w:color="auto" w:fill="FFFFFF"/>
              <w:vertAlign w:val="subscript"/>
            </w:rPr>
          </w:rPrChange>
        </w:rPr>
        <w:t>nc</w:t>
      </w:r>
      <w:r w:rsidR="00CD59BA" w:rsidRPr="00D03637">
        <w:rPr>
          <w:rFonts w:ascii="Cambria" w:hAnsi="Cambria"/>
          <w:color w:val="212121"/>
          <w:sz w:val="30"/>
          <w:szCs w:val="30"/>
          <w:shd w:val="clear" w:color="auto" w:fill="FFFFFF"/>
          <w:rPrChange w:id="1187" w:author="Wisch, Julie" w:date="2022-10-17T09:14:00Z">
            <w:rPr>
              <w:rFonts w:ascii="Cambria" w:hAnsi="Cambria"/>
              <w:color w:val="212121"/>
              <w:sz w:val="30"/>
              <w:szCs w:val="30"/>
              <w:shd w:val="clear" w:color="auto" w:fill="FFFFFF"/>
            </w:rPr>
          </w:rPrChange>
        </w:rPr>
        <w:t> · </w:t>
      </w:r>
      <w:r w:rsidR="00CD59BA" w:rsidRPr="00D03637">
        <w:rPr>
          <w:rStyle w:val="Emphasis"/>
          <w:rFonts w:ascii="Cambria" w:hAnsi="Cambria"/>
          <w:color w:val="212121"/>
          <w:sz w:val="30"/>
          <w:szCs w:val="30"/>
          <w:shd w:val="clear" w:color="auto" w:fill="FFFFFF"/>
          <w:rPrChange w:id="1188" w:author="Wisch, Julie" w:date="2022-10-17T09:14:00Z">
            <w:rPr>
              <w:rStyle w:val="Emphasis"/>
              <w:rFonts w:ascii="Cambria" w:hAnsi="Cambria"/>
              <w:color w:val="212121"/>
              <w:sz w:val="30"/>
              <w:szCs w:val="30"/>
              <w:shd w:val="clear" w:color="auto" w:fill="FFFFFF"/>
            </w:rPr>
          </w:rPrChange>
        </w:rPr>
        <w:t>A</w:t>
      </w:r>
      <w:r w:rsidR="00CD59BA" w:rsidRPr="00D03637">
        <w:rPr>
          <w:rFonts w:ascii="Cambria" w:hAnsi="Cambria"/>
          <w:color w:val="212121"/>
          <w:sz w:val="23"/>
          <w:szCs w:val="23"/>
          <w:shd w:val="clear" w:color="auto" w:fill="FFFFFF"/>
          <w:vertAlign w:val="subscript"/>
          <w:rPrChange w:id="1189" w:author="Wisch, Julie" w:date="2022-10-17T09:14:00Z">
            <w:rPr>
              <w:rFonts w:ascii="Cambria" w:hAnsi="Cambria"/>
              <w:color w:val="212121"/>
              <w:sz w:val="23"/>
              <w:szCs w:val="23"/>
              <w:shd w:val="clear" w:color="auto" w:fill="FFFFFF"/>
              <w:vertAlign w:val="subscript"/>
            </w:rPr>
          </w:rPrChange>
        </w:rPr>
        <w:t>1</w:t>
      </w:r>
      <w:r w:rsidR="00CD59BA" w:rsidRPr="00D03637">
        <w:rPr>
          <w:rStyle w:val="Emphasis"/>
          <w:rFonts w:ascii="Cambria" w:hAnsi="Cambria"/>
          <w:color w:val="212121"/>
          <w:sz w:val="23"/>
          <w:szCs w:val="23"/>
          <w:shd w:val="clear" w:color="auto" w:fill="FFFFFF"/>
          <w:vertAlign w:val="subscript"/>
          <w:rPrChange w:id="1190" w:author="Wisch, Julie" w:date="2022-10-17T09:14:00Z">
            <w:rPr>
              <w:rStyle w:val="Emphasis"/>
              <w:rFonts w:ascii="Cambria" w:hAnsi="Cambria"/>
              <w:color w:val="212121"/>
              <w:sz w:val="23"/>
              <w:szCs w:val="23"/>
              <w:shd w:val="clear" w:color="auto" w:fill="FFFFFF"/>
              <w:vertAlign w:val="subscript"/>
            </w:rPr>
          </w:rPrChange>
        </w:rPr>
        <w:t>c</w:t>
      </w:r>
      <w:r w:rsidR="00CD59BA" w:rsidRPr="00D03637">
        <w:rPr>
          <w:rFonts w:ascii="Cambria" w:hAnsi="Cambria"/>
          <w:color w:val="212121"/>
          <w:sz w:val="30"/>
          <w:szCs w:val="30"/>
          <w:shd w:val="clear" w:color="auto" w:fill="FFFFFF"/>
          <w:rPrChange w:id="1191" w:author="Wisch, Julie" w:date="2022-10-17T09:14:00Z">
            <w:rPr>
              <w:rFonts w:ascii="Cambria" w:hAnsi="Cambria"/>
              <w:color w:val="212121"/>
              <w:sz w:val="30"/>
              <w:szCs w:val="30"/>
              <w:shd w:val="clear" w:color="auto" w:fill="FFFFFF"/>
            </w:rPr>
          </w:rPrChange>
        </w:rPr>
        <w:t>[</w:t>
      </w:r>
      <w:r w:rsidR="00CD59BA" w:rsidRPr="00D03637">
        <w:rPr>
          <w:rStyle w:val="Emphasis"/>
          <w:rFonts w:ascii="Cambria" w:hAnsi="Cambria"/>
          <w:color w:val="212121"/>
          <w:sz w:val="30"/>
          <w:szCs w:val="30"/>
          <w:shd w:val="clear" w:color="auto" w:fill="FFFFFF"/>
          <w:rPrChange w:id="1192" w:author="Wisch, Julie" w:date="2022-10-17T09:14:00Z">
            <w:rPr>
              <w:rStyle w:val="Emphasis"/>
              <w:rFonts w:ascii="Cambria" w:hAnsi="Cambria"/>
              <w:color w:val="212121"/>
              <w:sz w:val="30"/>
              <w:szCs w:val="30"/>
              <w:shd w:val="clear" w:color="auto" w:fill="FFFFFF"/>
            </w:rPr>
          </w:rPrChange>
        </w:rPr>
        <w:t>t</w:t>
      </w:r>
      <w:r w:rsidR="00CD59BA" w:rsidRPr="00D03637">
        <w:rPr>
          <w:rFonts w:ascii="Cambria" w:hAnsi="Cambria"/>
          <w:color w:val="212121"/>
          <w:sz w:val="30"/>
          <w:szCs w:val="30"/>
          <w:shd w:val="clear" w:color="auto" w:fill="FFFFFF"/>
          <w:rPrChange w:id="1193" w:author="Wisch, Julie" w:date="2022-10-17T09:14:00Z">
            <w:rPr>
              <w:rFonts w:ascii="Cambria" w:hAnsi="Cambria"/>
              <w:color w:val="212121"/>
              <w:sz w:val="30"/>
              <w:szCs w:val="30"/>
              <w:shd w:val="clear" w:color="auto" w:fill="FFFFFF"/>
            </w:rPr>
          </w:rPrChange>
        </w:rPr>
        <w:t>] + </w:t>
      </w:r>
      <w:r w:rsidR="00CD59BA" w:rsidRPr="00D03637">
        <w:rPr>
          <w:rStyle w:val="Emphasis"/>
          <w:rFonts w:ascii="Cambria" w:hAnsi="Cambria"/>
          <w:color w:val="212121"/>
          <w:sz w:val="30"/>
          <w:szCs w:val="30"/>
          <w:shd w:val="clear" w:color="auto" w:fill="FFFFFF"/>
          <w:rPrChange w:id="1194" w:author="Wisch, Julie" w:date="2022-10-17T09:14:00Z">
            <w:rPr>
              <w:rStyle w:val="Emphasis"/>
              <w:rFonts w:ascii="Cambria" w:hAnsi="Cambria"/>
              <w:color w:val="212121"/>
              <w:sz w:val="30"/>
              <w:szCs w:val="30"/>
              <w:shd w:val="clear" w:color="auto" w:fill="FFFFFF"/>
            </w:rPr>
          </w:rPrChange>
        </w:rPr>
        <w:t>e</w:t>
      </w:r>
      <w:r w:rsidR="00CD59BA" w:rsidRPr="00D03637">
        <w:rPr>
          <w:rFonts w:ascii="Cambria" w:hAnsi="Cambria"/>
          <w:color w:val="212121"/>
          <w:sz w:val="30"/>
          <w:szCs w:val="30"/>
          <w:shd w:val="clear" w:color="auto" w:fill="FFFFFF"/>
          <w:rPrChange w:id="1195" w:author="Wisch, Julie" w:date="2022-10-17T09:14:00Z">
            <w:rPr>
              <w:rFonts w:ascii="Cambria" w:hAnsi="Cambria"/>
              <w:color w:val="212121"/>
              <w:sz w:val="30"/>
              <w:szCs w:val="30"/>
              <w:shd w:val="clear" w:color="auto" w:fill="FFFFFF"/>
            </w:rPr>
          </w:rPrChange>
        </w:rPr>
        <w:t>[</w:t>
      </w:r>
      <w:r w:rsidR="00CD59BA" w:rsidRPr="00D03637">
        <w:rPr>
          <w:rStyle w:val="Emphasis"/>
          <w:rFonts w:ascii="Cambria" w:hAnsi="Cambria"/>
          <w:color w:val="212121"/>
          <w:sz w:val="30"/>
          <w:szCs w:val="30"/>
          <w:shd w:val="clear" w:color="auto" w:fill="FFFFFF"/>
          <w:rPrChange w:id="1196" w:author="Wisch, Julie" w:date="2022-10-17T09:14:00Z">
            <w:rPr>
              <w:rStyle w:val="Emphasis"/>
              <w:rFonts w:ascii="Cambria" w:hAnsi="Cambria"/>
              <w:color w:val="212121"/>
              <w:sz w:val="30"/>
              <w:szCs w:val="30"/>
              <w:shd w:val="clear" w:color="auto" w:fill="FFFFFF"/>
            </w:rPr>
          </w:rPrChange>
        </w:rPr>
        <w:t>t</w:t>
      </w:r>
      <w:r w:rsidR="00CD59BA" w:rsidRPr="00D03637">
        <w:rPr>
          <w:rFonts w:ascii="Cambria" w:hAnsi="Cambria"/>
          <w:color w:val="212121"/>
          <w:sz w:val="30"/>
          <w:szCs w:val="30"/>
          <w:shd w:val="clear" w:color="auto" w:fill="FFFFFF"/>
          <w:rPrChange w:id="1197" w:author="Wisch, Julie" w:date="2022-10-17T09:14:00Z">
            <w:rPr>
              <w:rFonts w:ascii="Cambria" w:hAnsi="Cambria"/>
              <w:color w:val="212121"/>
              <w:sz w:val="30"/>
              <w:szCs w:val="30"/>
              <w:shd w:val="clear" w:color="auto" w:fill="FFFFFF"/>
            </w:rPr>
          </w:rPrChange>
        </w:rPr>
        <w:t>]</w:t>
      </w:r>
      <w:r w:rsidR="00CD59BA" w:rsidRPr="00D03637">
        <w:rPr>
          <w:rStyle w:val="Emphasis"/>
          <w:rFonts w:ascii="Cambria" w:hAnsi="Cambria"/>
          <w:color w:val="212121"/>
          <w:sz w:val="23"/>
          <w:szCs w:val="23"/>
          <w:shd w:val="clear" w:color="auto" w:fill="FFFFFF"/>
          <w:vertAlign w:val="subscript"/>
          <w:rPrChange w:id="1198" w:author="Wisch, Julie" w:date="2022-10-17T09:14:00Z">
            <w:rPr>
              <w:rStyle w:val="Emphasis"/>
              <w:rFonts w:ascii="Cambria" w:hAnsi="Cambria"/>
              <w:color w:val="212121"/>
              <w:sz w:val="23"/>
              <w:szCs w:val="23"/>
              <w:shd w:val="clear" w:color="auto" w:fill="FFFFFF"/>
              <w:vertAlign w:val="subscript"/>
            </w:rPr>
          </w:rPrChange>
        </w:rPr>
        <w:t>nc</w:t>
      </w:r>
      <w:r w:rsidR="00CD59BA" w:rsidRPr="00D03637">
        <w:rPr>
          <w:rStyle w:val="mo"/>
          <w:rFonts w:ascii="MathJax_Main" w:hAnsi="MathJax_Main"/>
          <w:color w:val="212121"/>
          <w:sz w:val="30"/>
          <w:szCs w:val="30"/>
          <w:bdr w:val="none" w:sz="0" w:space="0" w:color="auto" w:frame="1"/>
          <w:shd w:val="clear" w:color="auto" w:fill="FFFFFF"/>
          <w:rPrChange w:id="1199" w:author="Wisch, Julie" w:date="2022-10-17T09:14:00Z">
            <w:rPr>
              <w:rStyle w:val="mo"/>
              <w:rFonts w:ascii="MathJax_Main" w:hAnsi="MathJax_Main"/>
              <w:color w:val="212121"/>
              <w:sz w:val="30"/>
              <w:szCs w:val="30"/>
              <w:bdr w:val="none" w:sz="0" w:space="0" w:color="auto" w:frame="1"/>
              <w:shd w:val="clear" w:color="auto" w:fill="FFFFFF"/>
            </w:rPr>
          </w:rPrChange>
        </w:rPr>
        <w:t xml:space="preserve">)) </w:t>
      </w:r>
      <w:r w:rsidRPr="00D03637">
        <w:rPr>
          <w:rStyle w:val="mo"/>
          <w:rFonts w:ascii="MathJax_Main" w:hAnsi="MathJax_Main"/>
          <w:color w:val="212121"/>
          <w:sz w:val="30"/>
          <w:szCs w:val="30"/>
          <w:bdr w:val="none" w:sz="0" w:space="0" w:color="auto" w:frame="1"/>
          <w:shd w:val="clear" w:color="auto" w:fill="FFFFFF"/>
          <w:rPrChange w:id="1200" w:author="Wisch, Julie" w:date="2022-10-17T09:14:00Z">
            <w:rPr>
              <w:rStyle w:val="mo"/>
              <w:rFonts w:ascii="MathJax_Main" w:hAnsi="MathJax_Main"/>
              <w:color w:val="212121"/>
              <w:sz w:val="30"/>
              <w:szCs w:val="30"/>
              <w:bdr w:val="none" w:sz="0" w:space="0" w:color="auto" w:frame="1"/>
              <w:shd w:val="clear" w:color="auto" w:fill="FFFFFF"/>
            </w:rPr>
          </w:rPrChange>
        </w:rPr>
        <w:tab/>
      </w:r>
      <w:r w:rsidRPr="00D03637">
        <w:rPr>
          <w:rStyle w:val="mo"/>
          <w:rFonts w:ascii="MathJax_Main" w:hAnsi="MathJax_Main"/>
          <w:color w:val="212121"/>
          <w:sz w:val="30"/>
          <w:szCs w:val="30"/>
          <w:bdr w:val="none" w:sz="0" w:space="0" w:color="auto" w:frame="1"/>
          <w:shd w:val="clear" w:color="auto" w:fill="FFFFFF"/>
          <w:rPrChange w:id="1201" w:author="Wisch, Julie" w:date="2022-10-17T09:14:00Z">
            <w:rPr>
              <w:rStyle w:val="mo"/>
              <w:rFonts w:ascii="MathJax_Main" w:hAnsi="MathJax_Main"/>
              <w:color w:val="212121"/>
              <w:sz w:val="30"/>
              <w:szCs w:val="30"/>
              <w:bdr w:val="none" w:sz="0" w:space="0" w:color="auto" w:frame="1"/>
              <w:shd w:val="clear" w:color="auto" w:fill="FFFFFF"/>
            </w:rPr>
          </w:rPrChange>
        </w:rPr>
        <w:tab/>
      </w:r>
      <w:r w:rsidRPr="00D03637">
        <w:rPr>
          <w:rStyle w:val="mo"/>
          <w:rFonts w:ascii="Times New Roman" w:hAnsi="Times New Roman" w:cs="Times New Roman"/>
          <w:color w:val="212121"/>
          <w:sz w:val="24"/>
          <w:szCs w:val="24"/>
          <w:bdr w:val="none" w:sz="0" w:space="0" w:color="auto" w:frame="1"/>
          <w:shd w:val="clear" w:color="auto" w:fill="FFFFFF"/>
          <w:rPrChange w:id="1202" w:author="Wisch, Julie" w:date="2022-10-17T09:14:00Z">
            <w:rPr>
              <w:rStyle w:val="mo"/>
              <w:rFonts w:ascii="Times New Roman" w:hAnsi="Times New Roman" w:cs="Times New Roman"/>
              <w:color w:val="212121"/>
              <w:sz w:val="24"/>
              <w:szCs w:val="24"/>
              <w:bdr w:val="none" w:sz="0" w:space="0" w:color="auto" w:frame="1"/>
              <w:shd w:val="clear" w:color="auto" w:fill="FFFFFF"/>
            </w:rPr>
          </w:rPrChange>
        </w:rPr>
        <w:t>(2)</w:t>
      </w:r>
    </w:p>
    <w:p w14:paraId="350DE2EC" w14:textId="6CC5370C" w:rsidR="00D324AF" w:rsidRPr="00D03637" w:rsidRDefault="009E4232" w:rsidP="003E2499">
      <w:pPr>
        <w:rPr>
          <w:rFonts w:ascii="Times New Roman" w:hAnsi="Times New Roman" w:cs="Times New Roman"/>
          <w:sz w:val="24"/>
          <w:szCs w:val="24"/>
        </w:rPr>
      </w:pPr>
      <w:r w:rsidRPr="00D03637">
        <w:rPr>
          <w:rFonts w:ascii="Times New Roman" w:hAnsi="Times New Roman" w:cs="Times New Roman"/>
          <w:sz w:val="24"/>
          <w:szCs w:val="24"/>
          <w:rPrChange w:id="1203" w:author="Wisch, Julie" w:date="2022-10-17T09:14:00Z">
            <w:rPr>
              <w:rFonts w:ascii="Times New Roman" w:hAnsi="Times New Roman" w:cs="Times New Roman"/>
              <w:sz w:val="24"/>
              <w:szCs w:val="24"/>
            </w:rPr>
          </w:rPrChange>
        </w:rPr>
        <w:t xml:space="preserve">In our application of growth mixture modeling, we </w:t>
      </w:r>
      <w:del w:id="1204" w:author="Wisch, Julie" w:date="2022-09-28T14:44:00Z">
        <w:r w:rsidRPr="00D03637" w:rsidDel="0075001A">
          <w:rPr>
            <w:rFonts w:ascii="Times New Roman" w:hAnsi="Times New Roman" w:cs="Times New Roman"/>
            <w:sz w:val="24"/>
            <w:szCs w:val="24"/>
            <w:rPrChange w:id="1205" w:author="Wisch, Julie" w:date="2022-10-17T09:14:00Z">
              <w:rPr>
                <w:rFonts w:ascii="Times New Roman" w:hAnsi="Times New Roman" w:cs="Times New Roman"/>
                <w:sz w:val="24"/>
                <w:szCs w:val="24"/>
              </w:rPr>
            </w:rPrChange>
          </w:rPr>
          <w:delText>estimated both a random intercept and random slope, using</w:delText>
        </w:r>
      </w:del>
      <w:ins w:id="1206" w:author="Wisch, Julie" w:date="2022-09-28T14:44:00Z">
        <w:r w:rsidR="0075001A" w:rsidRPr="00D03637">
          <w:rPr>
            <w:rFonts w:ascii="Times New Roman" w:hAnsi="Times New Roman" w:cs="Times New Roman"/>
            <w:sz w:val="24"/>
            <w:szCs w:val="24"/>
            <w:rPrChange w:id="1207" w:author="Wisch, Julie" w:date="2022-10-17T09:14:00Z">
              <w:rPr>
                <w:rFonts w:ascii="Times New Roman" w:hAnsi="Times New Roman" w:cs="Times New Roman"/>
                <w:sz w:val="24"/>
                <w:szCs w:val="24"/>
              </w:rPr>
            </w:rPrChange>
          </w:rPr>
          <w:t>used</w:t>
        </w:r>
      </w:ins>
      <w:r w:rsidRPr="00D03637">
        <w:rPr>
          <w:rFonts w:ascii="Times New Roman" w:hAnsi="Times New Roman" w:cs="Times New Roman"/>
          <w:sz w:val="24"/>
          <w:szCs w:val="24"/>
          <w:rPrChange w:id="1208" w:author="Wisch, Julie" w:date="2022-10-17T09:14:00Z">
            <w:rPr>
              <w:rFonts w:ascii="Times New Roman" w:hAnsi="Times New Roman" w:cs="Times New Roman"/>
              <w:sz w:val="24"/>
              <w:szCs w:val="24"/>
            </w:rPr>
          </w:rPrChange>
        </w:rPr>
        <w:t xml:space="preserve"> individual ID as the subject identifier, using the r function hlme()</w:t>
      </w:r>
      <w:ins w:id="1209" w:author="Wisch, Julie" w:date="2022-09-20T11:19:00Z">
        <w:r w:rsidR="00932395" w:rsidRPr="00D03637">
          <w:rPr>
            <w:rFonts w:ascii="Times New Roman" w:hAnsi="Times New Roman" w:cs="Times New Roman"/>
            <w:sz w:val="24"/>
            <w:szCs w:val="24"/>
            <w:rPrChange w:id="1210" w:author="Wisch, Julie" w:date="2022-10-17T09:14:00Z">
              <w:rPr>
                <w:rFonts w:ascii="Times New Roman" w:hAnsi="Times New Roman" w:cs="Times New Roman"/>
                <w:sz w:val="24"/>
                <w:szCs w:val="24"/>
              </w:rPr>
            </w:rPrChange>
          </w:rPr>
          <w:t xml:space="preserve"> (lcmm, v1.9.4)</w:t>
        </w:r>
      </w:ins>
      <w:r w:rsidRPr="00D03637">
        <w:rPr>
          <w:rFonts w:ascii="Times New Roman" w:hAnsi="Times New Roman" w:cs="Times New Roman"/>
          <w:sz w:val="24"/>
          <w:szCs w:val="24"/>
          <w:rPrChange w:id="1211" w:author="Wisch, Julie" w:date="2022-10-17T09:14:00Z">
            <w:rPr>
              <w:rFonts w:ascii="Times New Roman" w:hAnsi="Times New Roman" w:cs="Times New Roman"/>
              <w:sz w:val="24"/>
              <w:szCs w:val="24"/>
            </w:rPr>
          </w:rPrChange>
        </w:rPr>
        <w:t xml:space="preserve">. </w:t>
      </w:r>
      <w:r w:rsidR="003E2499" w:rsidRPr="00D03637">
        <w:rPr>
          <w:rFonts w:ascii="Times New Roman" w:hAnsi="Times New Roman" w:cs="Times New Roman"/>
          <w:sz w:val="24"/>
          <w:szCs w:val="24"/>
          <w:rPrChange w:id="1212" w:author="Wisch, Julie" w:date="2022-10-17T09:14:00Z">
            <w:rPr>
              <w:rFonts w:ascii="Times New Roman" w:hAnsi="Times New Roman" w:cs="Times New Roman"/>
              <w:sz w:val="24"/>
              <w:szCs w:val="24"/>
            </w:rPr>
          </w:rPrChange>
        </w:rPr>
        <w:t xml:space="preserve">We searched for 1, 2, 3, and 4 latent clusters and selected the optimal number of clusters via Bayesian Information Criterion (BIC) minimization. </w:t>
      </w:r>
      <w:r w:rsidRPr="00D03637">
        <w:rPr>
          <w:rFonts w:ascii="Times New Roman" w:hAnsi="Times New Roman" w:cs="Times New Roman"/>
          <w:sz w:val="24"/>
          <w:szCs w:val="24"/>
          <w:rPrChange w:id="1213" w:author="Wisch, Julie" w:date="2022-10-17T09:14:00Z">
            <w:rPr>
              <w:rFonts w:ascii="Times New Roman" w:hAnsi="Times New Roman" w:cs="Times New Roman"/>
              <w:sz w:val="24"/>
              <w:szCs w:val="24"/>
            </w:rPr>
          </w:rPrChange>
        </w:rPr>
        <w:t>Initial starting values for the latent variables for the multi-clusters models were selected using the optimal values identified for the single cluster model.</w:t>
      </w:r>
      <w:r w:rsidR="00C817B5" w:rsidRPr="00D03637">
        <w:rPr>
          <w:rFonts w:ascii="Times New Roman" w:hAnsi="Times New Roman" w:cs="Times New Roman"/>
          <w:sz w:val="24"/>
          <w:szCs w:val="24"/>
          <w:rPrChange w:id="1214" w:author="Wisch, Julie" w:date="2022-10-17T09:14:00Z">
            <w:rPr>
              <w:rFonts w:ascii="Times New Roman" w:hAnsi="Times New Roman" w:cs="Times New Roman"/>
              <w:sz w:val="24"/>
              <w:szCs w:val="24"/>
            </w:rPr>
          </w:rPrChange>
        </w:rPr>
        <w:t xml:space="preserve"> We searched up to </w:t>
      </w:r>
      <w:r w:rsidR="00712F21" w:rsidRPr="00D03637">
        <w:rPr>
          <w:rFonts w:ascii="Times New Roman" w:hAnsi="Times New Roman" w:cs="Times New Roman"/>
          <w:sz w:val="24"/>
          <w:szCs w:val="24"/>
          <w:rPrChange w:id="1215" w:author="Wisch, Julie" w:date="2022-10-17T09:14:00Z">
            <w:rPr>
              <w:rFonts w:ascii="Times New Roman" w:hAnsi="Times New Roman" w:cs="Times New Roman"/>
              <w:sz w:val="24"/>
              <w:szCs w:val="24"/>
            </w:rPr>
          </w:rPrChange>
        </w:rPr>
        <w:t>four</w:t>
      </w:r>
      <w:r w:rsidR="00C817B5" w:rsidRPr="00D03637">
        <w:rPr>
          <w:rFonts w:ascii="Times New Roman" w:hAnsi="Times New Roman" w:cs="Times New Roman"/>
          <w:sz w:val="24"/>
          <w:szCs w:val="24"/>
          <w:rPrChange w:id="1216" w:author="Wisch, Julie" w:date="2022-10-17T09:14:00Z">
            <w:rPr>
              <w:rFonts w:ascii="Times New Roman" w:hAnsi="Times New Roman" w:cs="Times New Roman"/>
              <w:sz w:val="24"/>
              <w:szCs w:val="24"/>
            </w:rPr>
          </w:rPrChange>
        </w:rPr>
        <w:t xml:space="preserve"> latent clusters</w:t>
      </w:r>
      <w:r w:rsidR="00FB123D" w:rsidRPr="00D03637">
        <w:rPr>
          <w:rFonts w:ascii="Times New Roman" w:hAnsi="Times New Roman" w:cs="Times New Roman"/>
          <w:sz w:val="24"/>
          <w:szCs w:val="24"/>
          <w:rPrChange w:id="1217" w:author="Wisch, Julie" w:date="2022-10-17T09:14:00Z">
            <w:rPr>
              <w:rFonts w:ascii="Times New Roman" w:hAnsi="Times New Roman" w:cs="Times New Roman"/>
              <w:sz w:val="24"/>
              <w:szCs w:val="24"/>
            </w:rPr>
          </w:rPrChange>
        </w:rPr>
        <w:t>,</w:t>
      </w:r>
      <w:r w:rsidR="00C817B5" w:rsidRPr="00D03637">
        <w:rPr>
          <w:rFonts w:ascii="Times New Roman" w:hAnsi="Times New Roman" w:cs="Times New Roman"/>
          <w:sz w:val="24"/>
          <w:szCs w:val="24"/>
          <w:rPrChange w:id="1218" w:author="Wisch, Julie" w:date="2022-10-17T09:14:00Z">
            <w:rPr>
              <w:rFonts w:ascii="Times New Roman" w:hAnsi="Times New Roman" w:cs="Times New Roman"/>
              <w:sz w:val="24"/>
              <w:szCs w:val="24"/>
            </w:rPr>
          </w:rPrChange>
        </w:rPr>
        <w:t xml:space="preserve"> as standard operating practice in growth mixture modeling is to search for up to one additional cluster beyond what would be anticipated </w:t>
      </w:r>
      <w:r w:rsidR="00C817B5" w:rsidRPr="00D03637">
        <w:rPr>
          <w:rFonts w:ascii="Times New Roman" w:hAnsi="Times New Roman" w:cs="Times New Roman"/>
          <w:i/>
          <w:sz w:val="24"/>
          <w:szCs w:val="24"/>
          <w:rPrChange w:id="1219" w:author="Wisch, Julie" w:date="2022-10-17T09:14:00Z">
            <w:rPr>
              <w:rFonts w:ascii="Times New Roman" w:hAnsi="Times New Roman" w:cs="Times New Roman"/>
              <w:i/>
              <w:sz w:val="24"/>
              <w:szCs w:val="24"/>
            </w:rPr>
          </w:rPrChange>
        </w:rPr>
        <w:t>a priori</w:t>
      </w:r>
      <w:sdt>
        <w:sdtPr>
          <w:rPr>
            <w:rFonts w:ascii="Times New Roman" w:hAnsi="Times New Roman" w:cs="Times New Roman"/>
            <w:color w:val="000000"/>
            <w:sz w:val="24"/>
            <w:szCs w:val="24"/>
            <w:vertAlign w:val="superscript"/>
          </w:rPr>
          <w:tag w:val="MENDELEY_CITATION_v3_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"/>
          <w:id w:val="972094483"/>
          <w:placeholder>
            <w:docPart w:val="DefaultPlaceholder_-1854013440"/>
          </w:placeholder>
        </w:sdtPr>
        <w:sdtEndPr/>
        <w:sdtContent>
          <w:ins w:id="1220" w:author="Wisch, Julie" w:date="2022-10-04T14:53:00Z">
            <w:r w:rsidR="00B94D80" w:rsidRPr="00D03637">
              <w:rPr>
                <w:rFonts w:ascii="Times New Roman" w:hAnsi="Times New Roman" w:cs="Times New Roman"/>
                <w:color w:val="000000"/>
                <w:sz w:val="24"/>
                <w:szCs w:val="24"/>
                <w:vertAlign w:val="superscript"/>
              </w:rPr>
              <w:t>36</w:t>
            </w:r>
          </w:ins>
          <w:del w:id="1221" w:author="Wisch, Julie" w:date="2022-09-28T10:24:00Z">
            <w:r w:rsidR="00143020" w:rsidRPr="00D03637" w:rsidDel="00733317">
              <w:rPr>
                <w:rFonts w:ascii="Times New Roman" w:hAnsi="Times New Roman" w:cs="Times New Roman"/>
                <w:color w:val="000000"/>
                <w:sz w:val="24"/>
                <w:szCs w:val="24"/>
                <w:vertAlign w:val="superscript"/>
              </w:rPr>
              <w:delText>36</w:delText>
            </w:r>
          </w:del>
        </w:sdtContent>
      </w:sdt>
      <w:r w:rsidR="00C817B5" w:rsidRPr="00D03637">
        <w:rPr>
          <w:rFonts w:ascii="Times New Roman" w:hAnsi="Times New Roman" w:cs="Times New Roman"/>
          <w:sz w:val="24"/>
          <w:szCs w:val="24"/>
        </w:rPr>
        <w:t xml:space="preserve">, and prior literature frequently stratifies individuals living with </w:t>
      </w:r>
      <w:r w:rsidR="006D1343" w:rsidRPr="00D03637">
        <w:rPr>
          <w:rFonts w:ascii="Times New Roman" w:hAnsi="Times New Roman" w:cs="Times New Roman"/>
          <w:sz w:val="24"/>
          <w:szCs w:val="24"/>
        </w:rPr>
        <w:t>AD into three</w:t>
      </w:r>
      <w:r w:rsidR="00C817B5" w:rsidRPr="00D03637">
        <w:rPr>
          <w:rFonts w:ascii="Times New Roman" w:hAnsi="Times New Roman" w:cs="Times New Roman"/>
          <w:sz w:val="24"/>
          <w:szCs w:val="24"/>
          <w:rPrChange w:id="1222" w:author="Wisch, Julie" w:date="2022-10-17T09:14:00Z">
            <w:rPr>
              <w:rFonts w:ascii="Times New Roman" w:hAnsi="Times New Roman" w:cs="Times New Roman"/>
              <w:sz w:val="24"/>
              <w:szCs w:val="24"/>
            </w:rPr>
          </w:rPrChange>
        </w:rPr>
        <w:t xml:space="preserve"> subtypes based on measured levels of CSF pTau and tTau </w:t>
      </w:r>
      <w:sdt>
        <w:sdtPr>
          <w:rPr>
            <w:rFonts w:ascii="Times New Roman" w:hAnsi="Times New Roman" w:cs="Times New Roman"/>
            <w:color w:val="000000"/>
            <w:sz w:val="24"/>
            <w:szCs w:val="24"/>
            <w:vertAlign w:val="superscript"/>
          </w:rPr>
          <w:tag w:val="MENDELEY_CITATION_v3_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"/>
          <w:id w:val="-1494101001"/>
          <w:placeholder>
            <w:docPart w:val="DefaultPlaceholder_-1854013440"/>
          </w:placeholder>
        </w:sdtPr>
        <w:sdtEndPr/>
        <w:sdtContent>
          <w:ins w:id="1223" w:author="Wisch, Julie" w:date="2022-10-04T14:53:00Z">
            <w:r w:rsidR="00B94D80" w:rsidRPr="00D03637">
              <w:rPr>
                <w:rFonts w:ascii="Times New Roman" w:hAnsi="Times New Roman" w:cs="Times New Roman"/>
                <w:color w:val="000000"/>
                <w:sz w:val="24"/>
                <w:szCs w:val="24"/>
                <w:vertAlign w:val="superscript"/>
              </w:rPr>
              <w:t>40–42</w:t>
            </w:r>
          </w:ins>
          <w:del w:id="1224" w:author="Wisch, Julie" w:date="2022-09-28T10:24:00Z">
            <w:r w:rsidR="00143020" w:rsidRPr="00D03637" w:rsidDel="00733317">
              <w:rPr>
                <w:rFonts w:ascii="Times New Roman" w:hAnsi="Times New Roman" w:cs="Times New Roman"/>
                <w:color w:val="000000"/>
                <w:sz w:val="24"/>
                <w:szCs w:val="24"/>
                <w:vertAlign w:val="superscript"/>
              </w:rPr>
              <w:delText>40–42</w:delText>
            </w:r>
          </w:del>
        </w:sdtContent>
      </w:sdt>
      <w:r w:rsidR="00BC199C" w:rsidRPr="00D03637">
        <w:rPr>
          <w:rFonts w:ascii="Times New Roman" w:hAnsi="Times New Roman" w:cs="Times New Roman"/>
          <w:sz w:val="24"/>
          <w:szCs w:val="24"/>
        </w:rPr>
        <w:t>.</w:t>
      </w:r>
      <w:r w:rsidR="006D1343" w:rsidRPr="00D03637">
        <w:rPr>
          <w:rFonts w:ascii="Times New Roman" w:hAnsi="Times New Roman" w:cs="Times New Roman"/>
          <w:sz w:val="24"/>
          <w:szCs w:val="24"/>
        </w:rPr>
        <w:t xml:space="preserve"> Recent clustering work looking at the proteome in different AD subtypes also identifies three clusters</w:t>
      </w:r>
      <w:sdt>
        <w:sdtPr>
          <w:rPr>
            <w:rFonts w:ascii="Times New Roman" w:hAnsi="Times New Roman" w:cs="Times New Roman"/>
            <w:color w:val="000000"/>
            <w:sz w:val="24"/>
            <w:szCs w:val="24"/>
            <w:vertAlign w:val="superscript"/>
          </w:rPr>
          <w:tag w:val="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"/>
          <w:id w:val="1537240712"/>
          <w:placeholder>
            <w:docPart w:val="DefaultPlaceholder_-1854013440"/>
          </w:placeholder>
        </w:sdtPr>
        <w:sdtEndPr/>
        <w:sdtContent>
          <w:ins w:id="1225" w:author="Wisch, Julie" w:date="2022-10-04T14:53:00Z">
            <w:r w:rsidR="00B94D80" w:rsidRPr="00D03637">
              <w:rPr>
                <w:rFonts w:ascii="Times New Roman" w:hAnsi="Times New Roman" w:cs="Times New Roman"/>
                <w:color w:val="000000"/>
                <w:sz w:val="24"/>
                <w:szCs w:val="24"/>
                <w:vertAlign w:val="superscript"/>
              </w:rPr>
              <w:t>12</w:t>
            </w:r>
          </w:ins>
          <w:del w:id="1226" w:author="Wisch, Julie" w:date="2022-09-28T10:24:00Z">
            <w:r w:rsidR="00143020" w:rsidRPr="00D03637" w:rsidDel="00733317">
              <w:rPr>
                <w:rFonts w:ascii="Times New Roman" w:hAnsi="Times New Roman" w:cs="Times New Roman"/>
                <w:color w:val="000000"/>
                <w:sz w:val="24"/>
                <w:szCs w:val="24"/>
                <w:vertAlign w:val="superscript"/>
              </w:rPr>
              <w:delText>12</w:delText>
            </w:r>
          </w:del>
        </w:sdtContent>
      </w:sdt>
      <w:r w:rsidR="006D1343" w:rsidRPr="00D03637">
        <w:rPr>
          <w:rFonts w:ascii="Times New Roman" w:hAnsi="Times New Roman" w:cs="Times New Roman"/>
          <w:sz w:val="24"/>
          <w:szCs w:val="24"/>
        </w:rPr>
        <w:t>.</w:t>
      </w:r>
    </w:p>
    <w:p w14:paraId="54771121" w14:textId="685867EE" w:rsidR="003E2499" w:rsidRPr="00D03637" w:rsidRDefault="009E4232" w:rsidP="003E2499">
      <w:pPr>
        <w:rPr>
          <w:rFonts w:ascii="Times New Roman" w:hAnsi="Times New Roman" w:cs="Times New Roman"/>
          <w:sz w:val="24"/>
          <w:szCs w:val="24"/>
          <w:rPrChange w:id="1227" w:author="Wisch, Julie" w:date="2022-10-17T09:14:00Z">
            <w:rPr>
              <w:rFonts w:ascii="Times New Roman" w:hAnsi="Times New Roman" w:cs="Times New Roman"/>
              <w:sz w:val="24"/>
              <w:szCs w:val="24"/>
            </w:rPr>
          </w:rPrChange>
        </w:rPr>
      </w:pPr>
      <w:r w:rsidRPr="00D03637">
        <w:rPr>
          <w:rFonts w:ascii="Times New Roman" w:hAnsi="Times New Roman" w:cs="Times New Roman"/>
          <w:sz w:val="24"/>
          <w:szCs w:val="24"/>
          <w:rPrChange w:id="1228" w:author="Wisch, Julie" w:date="2022-10-17T09:14:00Z">
            <w:rPr>
              <w:rFonts w:ascii="Times New Roman" w:hAnsi="Times New Roman" w:cs="Times New Roman"/>
              <w:sz w:val="24"/>
              <w:szCs w:val="24"/>
            </w:rPr>
          </w:rPrChange>
        </w:rPr>
        <w:t>Following this analysis, w</w:t>
      </w:r>
      <w:r w:rsidR="003E2499" w:rsidRPr="00D03637">
        <w:rPr>
          <w:rFonts w:ascii="Times New Roman" w:hAnsi="Times New Roman" w:cs="Times New Roman"/>
          <w:sz w:val="24"/>
          <w:szCs w:val="24"/>
          <w:rPrChange w:id="1229" w:author="Wisch, Julie" w:date="2022-10-17T09:14:00Z">
            <w:rPr>
              <w:rFonts w:ascii="Times New Roman" w:hAnsi="Times New Roman" w:cs="Times New Roman"/>
              <w:sz w:val="24"/>
              <w:szCs w:val="24"/>
            </w:rPr>
          </w:rPrChange>
        </w:rPr>
        <w:t>e compared participant demographics across the identified latent clusters, using the R package table</w:t>
      </w:r>
      <w:r w:rsidR="007040E0" w:rsidRPr="00D03637">
        <w:rPr>
          <w:rFonts w:ascii="Times New Roman" w:hAnsi="Times New Roman" w:cs="Times New Roman"/>
          <w:sz w:val="24"/>
          <w:szCs w:val="24"/>
          <w:rPrChange w:id="1230" w:author="Wisch, Julie" w:date="2022-10-17T09:14:00Z">
            <w:rPr>
              <w:rFonts w:ascii="Times New Roman" w:hAnsi="Times New Roman" w:cs="Times New Roman"/>
              <w:sz w:val="24"/>
              <w:szCs w:val="24"/>
            </w:rPr>
          </w:rPrChange>
        </w:rPr>
        <w:t>one</w:t>
      </w:r>
      <w:sdt>
        <w:sdtPr>
          <w:rPr>
            <w:rFonts w:ascii="Times New Roman" w:hAnsi="Times New Roman" w:cs="Times New Roman"/>
            <w:color w:val="000000"/>
            <w:sz w:val="24"/>
            <w:szCs w:val="24"/>
            <w:vertAlign w:val="superscript"/>
          </w:rPr>
          <w:tag w:val="MENDELEY_CITATION_v3_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"/>
          <w:id w:val="42028598"/>
          <w:placeholder>
            <w:docPart w:val="DefaultPlaceholder_-1854013440"/>
          </w:placeholder>
        </w:sdtPr>
        <w:sdtEndPr/>
        <w:sdtContent>
          <w:ins w:id="1231" w:author="Wisch, Julie" w:date="2022-10-04T14:53:00Z">
            <w:r w:rsidR="00B94D80" w:rsidRPr="00D03637">
              <w:rPr>
                <w:rFonts w:ascii="Times New Roman" w:hAnsi="Times New Roman" w:cs="Times New Roman"/>
                <w:color w:val="000000"/>
                <w:sz w:val="24"/>
                <w:szCs w:val="24"/>
                <w:vertAlign w:val="superscript"/>
              </w:rPr>
              <w:t>43</w:t>
            </w:r>
          </w:ins>
          <w:del w:id="1232" w:author="Wisch, Julie" w:date="2022-09-28T10:24:00Z">
            <w:r w:rsidR="00143020" w:rsidRPr="00D03637" w:rsidDel="00733317">
              <w:rPr>
                <w:rFonts w:ascii="Times New Roman" w:hAnsi="Times New Roman" w:cs="Times New Roman"/>
                <w:color w:val="000000"/>
                <w:sz w:val="24"/>
                <w:szCs w:val="24"/>
                <w:vertAlign w:val="superscript"/>
              </w:rPr>
              <w:delText>43</w:delText>
            </w:r>
          </w:del>
        </w:sdtContent>
      </w:sdt>
      <w:r w:rsidR="003E2499" w:rsidRPr="00D03637">
        <w:rPr>
          <w:rFonts w:ascii="Times New Roman" w:hAnsi="Times New Roman" w:cs="Times New Roman"/>
          <w:sz w:val="24"/>
          <w:szCs w:val="24"/>
        </w:rPr>
        <w:t>.</w:t>
      </w:r>
      <w:r w:rsidRPr="00D03637">
        <w:rPr>
          <w:rFonts w:ascii="Times New Roman" w:hAnsi="Times New Roman" w:cs="Times New Roman"/>
          <w:sz w:val="24"/>
          <w:szCs w:val="24"/>
        </w:rPr>
        <w:t xml:space="preserve"> </w:t>
      </w:r>
      <w:r w:rsidR="0082579B" w:rsidRPr="00D03637">
        <w:rPr>
          <w:rFonts w:ascii="Times New Roman" w:hAnsi="Times New Roman" w:cs="Times New Roman"/>
          <w:sz w:val="24"/>
          <w:szCs w:val="24"/>
          <w:rPrChange w:id="1233" w:author="Wisch, Julie" w:date="2022-10-17T09:14:00Z">
            <w:rPr>
              <w:rFonts w:ascii="Times New Roman" w:hAnsi="Times New Roman" w:cs="Times New Roman"/>
              <w:sz w:val="24"/>
              <w:szCs w:val="24"/>
            </w:rPr>
          </w:rPrChange>
        </w:rPr>
        <w:t xml:space="preserve">Presented p values are derived from chi-squared tests of categorical variables and one-way ANOVA of continuous variables. </w:t>
      </w:r>
      <w:r w:rsidRPr="00D03637">
        <w:rPr>
          <w:rFonts w:ascii="Times New Roman" w:hAnsi="Times New Roman" w:cs="Times New Roman"/>
          <w:sz w:val="24"/>
          <w:szCs w:val="24"/>
          <w:rPrChange w:id="1234" w:author="Wisch, Julie" w:date="2022-10-17T09:14:00Z">
            <w:rPr>
              <w:rFonts w:ascii="Times New Roman" w:hAnsi="Times New Roman" w:cs="Times New Roman"/>
              <w:sz w:val="24"/>
              <w:szCs w:val="24"/>
            </w:rPr>
          </w:rPrChange>
        </w:rPr>
        <w:t>This post-hoc analysis of identified clusters is the recommended approach to understanding previously unobserved sub-populations</w:t>
      </w:r>
      <w:sdt>
        <w:sdtPr>
          <w:rPr>
            <w:rFonts w:ascii="Times New Roman" w:hAnsi="Times New Roman" w:cs="Times New Roman"/>
            <w:color w:val="000000"/>
            <w:sz w:val="24"/>
            <w:szCs w:val="24"/>
            <w:vertAlign w:val="superscript"/>
          </w:rPr>
          <w:tag w:val="MENDELEY_CITATION_v3_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"/>
          <w:id w:val="-704258967"/>
          <w:placeholder>
            <w:docPart w:val="DefaultPlaceholder_-1854013440"/>
          </w:placeholder>
        </w:sdtPr>
        <w:sdtEndPr/>
        <w:sdtContent>
          <w:ins w:id="1235" w:author="Wisch, Julie" w:date="2022-10-04T14:53:00Z">
            <w:r w:rsidR="00B94D80" w:rsidRPr="00D03637">
              <w:rPr>
                <w:rFonts w:ascii="Times New Roman" w:hAnsi="Times New Roman" w:cs="Times New Roman"/>
                <w:color w:val="000000"/>
                <w:sz w:val="24"/>
                <w:szCs w:val="24"/>
                <w:vertAlign w:val="superscript"/>
              </w:rPr>
              <w:t>36</w:t>
            </w:r>
          </w:ins>
          <w:del w:id="1236" w:author="Wisch, Julie" w:date="2022-09-28T10:24:00Z">
            <w:r w:rsidR="00143020" w:rsidRPr="00D03637" w:rsidDel="00733317">
              <w:rPr>
                <w:rFonts w:ascii="Times New Roman" w:hAnsi="Times New Roman" w:cs="Times New Roman"/>
                <w:color w:val="000000"/>
                <w:sz w:val="24"/>
                <w:szCs w:val="24"/>
                <w:vertAlign w:val="superscript"/>
              </w:rPr>
              <w:delText>36</w:delText>
            </w:r>
          </w:del>
        </w:sdtContent>
      </w:sdt>
      <w:r w:rsidRPr="00D03637">
        <w:rPr>
          <w:rFonts w:ascii="Times New Roman" w:hAnsi="Times New Roman" w:cs="Times New Roman"/>
          <w:color w:val="000000"/>
          <w:sz w:val="24"/>
          <w:szCs w:val="24"/>
        </w:rPr>
        <w:t>.</w:t>
      </w:r>
      <w:r w:rsidR="003E2499" w:rsidRPr="00D03637">
        <w:rPr>
          <w:rFonts w:ascii="Times New Roman" w:hAnsi="Times New Roman" w:cs="Times New Roman"/>
          <w:sz w:val="24"/>
          <w:szCs w:val="24"/>
        </w:rPr>
        <w:t xml:space="preserve"> </w:t>
      </w:r>
      <w:r w:rsidR="009A3320" w:rsidRPr="00D03637">
        <w:rPr>
          <w:rFonts w:ascii="Times New Roman" w:hAnsi="Times New Roman" w:cs="Times New Roman"/>
          <w:sz w:val="24"/>
          <w:szCs w:val="24"/>
          <w:rPrChange w:id="1237" w:author="Wisch, Julie" w:date="2022-10-17T09:14:00Z">
            <w:rPr>
              <w:rFonts w:ascii="Times New Roman" w:hAnsi="Times New Roman" w:cs="Times New Roman"/>
              <w:sz w:val="24"/>
              <w:szCs w:val="24"/>
            </w:rPr>
          </w:rPrChange>
        </w:rPr>
        <w:t>We further applied generalized additive mixed models (GAMM) to a visualization of this stratification by subpopulation. CSF pTau</w:t>
      </w:r>
      <w:r w:rsidR="009A3320" w:rsidRPr="00D03637">
        <w:rPr>
          <w:rFonts w:ascii="Times New Roman" w:hAnsi="Times New Roman" w:cs="Times New Roman"/>
          <w:sz w:val="24"/>
          <w:szCs w:val="24"/>
          <w:vertAlign w:val="subscript"/>
          <w:rPrChange w:id="1238" w:author="Wisch, Julie" w:date="2022-10-17T09:14:00Z">
            <w:rPr>
              <w:rFonts w:ascii="Times New Roman" w:hAnsi="Times New Roman" w:cs="Times New Roman"/>
              <w:sz w:val="24"/>
              <w:szCs w:val="24"/>
              <w:vertAlign w:val="subscript"/>
            </w:rPr>
          </w:rPrChange>
        </w:rPr>
        <w:t>181</w:t>
      </w:r>
      <w:r w:rsidR="009A3320" w:rsidRPr="00D03637">
        <w:rPr>
          <w:rFonts w:ascii="Times New Roman" w:hAnsi="Times New Roman" w:cs="Times New Roman"/>
          <w:sz w:val="24"/>
          <w:szCs w:val="24"/>
          <w:rPrChange w:id="1239" w:author="Wisch, Julie" w:date="2022-10-17T09:14:00Z">
            <w:rPr>
              <w:rFonts w:ascii="Times New Roman" w:hAnsi="Times New Roman" w:cs="Times New Roman"/>
              <w:sz w:val="24"/>
              <w:szCs w:val="24"/>
            </w:rPr>
          </w:rPrChange>
        </w:rPr>
        <w:t xml:space="preserve"> was the response variable</w:t>
      </w:r>
      <w:ins w:id="1240" w:author="Wisch, Julie" w:date="2022-09-20T09:54:00Z">
        <w:r w:rsidR="00385455" w:rsidRPr="00D03637">
          <w:rPr>
            <w:rFonts w:ascii="Times New Roman" w:hAnsi="Times New Roman" w:cs="Times New Roman"/>
            <w:sz w:val="24"/>
            <w:szCs w:val="24"/>
            <w:rPrChange w:id="1241" w:author="Wisch, Julie" w:date="2022-10-17T09:14:00Z">
              <w:rPr>
                <w:rFonts w:ascii="Times New Roman" w:hAnsi="Times New Roman" w:cs="Times New Roman"/>
                <w:sz w:val="24"/>
                <w:szCs w:val="24"/>
              </w:rPr>
            </w:rPrChange>
          </w:rPr>
          <w:t xml:space="preserve">. We fitted a cubic regression spline to </w:t>
        </w:r>
      </w:ins>
      <w:del w:id="1242" w:author="Wisch, Julie" w:date="2022-09-20T09:54:00Z">
        <w:r w:rsidR="009A3320" w:rsidRPr="00D03637" w:rsidDel="00385455">
          <w:rPr>
            <w:rFonts w:ascii="Times New Roman" w:hAnsi="Times New Roman" w:cs="Times New Roman"/>
            <w:sz w:val="24"/>
            <w:szCs w:val="24"/>
            <w:rPrChange w:id="1243" w:author="Wisch, Julie" w:date="2022-10-17T09:14:00Z">
              <w:rPr>
                <w:rFonts w:ascii="Times New Roman" w:hAnsi="Times New Roman" w:cs="Times New Roman"/>
                <w:sz w:val="24"/>
                <w:szCs w:val="24"/>
              </w:rPr>
            </w:rPrChange>
          </w:rPr>
          <w:delText xml:space="preserve">, </w:delText>
        </w:r>
      </w:del>
      <w:r w:rsidR="009A3320" w:rsidRPr="00D03637">
        <w:rPr>
          <w:rFonts w:ascii="Times New Roman" w:hAnsi="Times New Roman" w:cs="Times New Roman"/>
          <w:sz w:val="24"/>
          <w:szCs w:val="24"/>
          <w:rPrChange w:id="1244" w:author="Wisch, Julie" w:date="2022-10-17T09:14:00Z">
            <w:rPr>
              <w:rFonts w:ascii="Times New Roman" w:hAnsi="Times New Roman" w:cs="Times New Roman"/>
              <w:sz w:val="24"/>
              <w:szCs w:val="24"/>
            </w:rPr>
          </w:rPrChange>
        </w:rPr>
        <w:t>CSF A</w:t>
      </w:r>
      <w:r w:rsidR="009A3320" w:rsidRPr="00D03637">
        <w:rPr>
          <w:rFonts w:ascii="Times New Roman" w:hAnsi="Times New Roman" w:cs="Times New Roman"/>
          <w:color w:val="000000"/>
          <w:sz w:val="24"/>
          <w:szCs w:val="24"/>
          <w:rPrChange w:id="1245" w:author="Wisch, Julie" w:date="2022-10-17T09:14:00Z">
            <w:rPr>
              <w:rFonts w:ascii="Times New Roman" w:hAnsi="Times New Roman" w:cs="Times New Roman"/>
              <w:color w:val="000000"/>
              <w:sz w:val="24"/>
              <w:szCs w:val="24"/>
            </w:rPr>
          </w:rPrChange>
        </w:rPr>
        <w:t>β</w:t>
      </w:r>
      <w:r w:rsidR="009A3320" w:rsidRPr="00D03637">
        <w:rPr>
          <w:rFonts w:ascii="Times New Roman" w:hAnsi="Times New Roman" w:cs="Times New Roman"/>
          <w:sz w:val="24"/>
          <w:szCs w:val="24"/>
          <w:rPrChange w:id="1246" w:author="Wisch, Julie" w:date="2022-10-17T09:14:00Z">
            <w:rPr>
              <w:rFonts w:ascii="Times New Roman" w:hAnsi="Times New Roman" w:cs="Times New Roman"/>
              <w:sz w:val="24"/>
              <w:szCs w:val="24"/>
            </w:rPr>
          </w:rPrChange>
        </w:rPr>
        <w:t xml:space="preserve">42, </w:t>
      </w:r>
      <w:ins w:id="1247" w:author="Wisch, Julie" w:date="2022-09-20T09:54:00Z">
        <w:r w:rsidR="00385455" w:rsidRPr="00D03637">
          <w:rPr>
            <w:rFonts w:ascii="Times New Roman" w:hAnsi="Times New Roman" w:cs="Times New Roman"/>
            <w:sz w:val="24"/>
            <w:szCs w:val="24"/>
            <w:rPrChange w:id="1248" w:author="Wisch, Julie" w:date="2022-10-17T09:14:00Z">
              <w:rPr>
                <w:rFonts w:ascii="Times New Roman" w:hAnsi="Times New Roman" w:cs="Times New Roman"/>
                <w:sz w:val="24"/>
                <w:szCs w:val="24"/>
              </w:rPr>
            </w:rPrChange>
          </w:rPr>
          <w:t xml:space="preserve">and </w:t>
        </w:r>
      </w:ins>
      <w:ins w:id="1249" w:author="Wisch, Julie" w:date="2022-09-20T09:55:00Z">
        <w:r w:rsidR="00385455" w:rsidRPr="00D03637">
          <w:rPr>
            <w:rFonts w:ascii="Times New Roman" w:hAnsi="Times New Roman" w:cs="Times New Roman"/>
            <w:sz w:val="24"/>
            <w:szCs w:val="24"/>
            <w:rPrChange w:id="1250" w:author="Wisch, Julie" w:date="2022-10-17T09:14:00Z">
              <w:rPr>
                <w:rFonts w:ascii="Times New Roman" w:hAnsi="Times New Roman" w:cs="Times New Roman"/>
                <w:sz w:val="24"/>
                <w:szCs w:val="24"/>
              </w:rPr>
            </w:rPrChange>
          </w:rPr>
          <w:t xml:space="preserve">also allowed </w:t>
        </w:r>
      </w:ins>
      <w:ins w:id="1251" w:author="Wisch, Julie" w:date="2022-09-20T09:54:00Z">
        <w:r w:rsidR="00385455" w:rsidRPr="00D03637">
          <w:rPr>
            <w:rFonts w:ascii="Times New Roman" w:hAnsi="Times New Roman" w:cs="Times New Roman"/>
            <w:sz w:val="24"/>
            <w:szCs w:val="24"/>
            <w:rPrChange w:id="1252" w:author="Wisch, Julie" w:date="2022-10-17T09:14:00Z">
              <w:rPr>
                <w:rFonts w:ascii="Times New Roman" w:hAnsi="Times New Roman" w:cs="Times New Roman"/>
                <w:sz w:val="24"/>
                <w:szCs w:val="24"/>
              </w:rPr>
            </w:rPrChange>
          </w:rPr>
          <w:t>CSF A</w:t>
        </w:r>
        <w:r w:rsidR="00385455" w:rsidRPr="00D03637">
          <w:rPr>
            <w:rFonts w:ascii="Times New Roman" w:hAnsi="Times New Roman" w:cs="Times New Roman"/>
            <w:color w:val="000000"/>
            <w:sz w:val="24"/>
            <w:szCs w:val="24"/>
            <w:rPrChange w:id="1253" w:author="Wisch, Julie" w:date="2022-10-17T09:14:00Z">
              <w:rPr>
                <w:rFonts w:ascii="Times New Roman" w:hAnsi="Times New Roman" w:cs="Times New Roman"/>
                <w:color w:val="000000"/>
                <w:sz w:val="24"/>
                <w:szCs w:val="24"/>
              </w:rPr>
            </w:rPrChange>
          </w:rPr>
          <w:t>β</w:t>
        </w:r>
        <w:r w:rsidR="00385455" w:rsidRPr="00D03637">
          <w:rPr>
            <w:rFonts w:ascii="Times New Roman" w:hAnsi="Times New Roman" w:cs="Times New Roman"/>
            <w:sz w:val="24"/>
            <w:szCs w:val="24"/>
            <w:rPrChange w:id="1254" w:author="Wisch, Julie" w:date="2022-10-17T09:14:00Z">
              <w:rPr>
                <w:rFonts w:ascii="Times New Roman" w:hAnsi="Times New Roman" w:cs="Times New Roman"/>
                <w:sz w:val="24"/>
                <w:szCs w:val="24"/>
              </w:rPr>
            </w:rPrChange>
          </w:rPr>
          <w:t xml:space="preserve">42 </w:t>
        </w:r>
      </w:ins>
      <w:ins w:id="1255" w:author="Wisch, Julie" w:date="2022-09-20T09:55:00Z">
        <w:r w:rsidR="00385455" w:rsidRPr="00D03637">
          <w:rPr>
            <w:rFonts w:ascii="Times New Roman" w:hAnsi="Times New Roman" w:cs="Times New Roman"/>
            <w:sz w:val="24"/>
            <w:szCs w:val="24"/>
            <w:rPrChange w:id="1256" w:author="Wisch, Julie" w:date="2022-10-17T09:14:00Z">
              <w:rPr>
                <w:rFonts w:ascii="Times New Roman" w:hAnsi="Times New Roman" w:cs="Times New Roman"/>
                <w:sz w:val="24"/>
                <w:szCs w:val="24"/>
              </w:rPr>
            </w:rPrChange>
          </w:rPr>
          <w:t xml:space="preserve">to vary by </w:t>
        </w:r>
      </w:ins>
      <w:r w:rsidR="009A3320" w:rsidRPr="00D03637">
        <w:rPr>
          <w:rFonts w:ascii="Times New Roman" w:hAnsi="Times New Roman" w:cs="Times New Roman"/>
          <w:sz w:val="24"/>
          <w:szCs w:val="24"/>
          <w:rPrChange w:id="1257" w:author="Wisch, Julie" w:date="2022-10-17T09:14:00Z">
            <w:rPr>
              <w:rFonts w:ascii="Times New Roman" w:hAnsi="Times New Roman" w:cs="Times New Roman"/>
              <w:sz w:val="24"/>
              <w:szCs w:val="24"/>
            </w:rPr>
          </w:rPrChange>
        </w:rPr>
        <w:t>the identified latent cluster</w:t>
      </w:r>
      <w:ins w:id="1258" w:author="Wisch, Julie" w:date="2022-09-20T09:56:00Z">
        <w:r w:rsidR="00385455" w:rsidRPr="00D03637">
          <w:rPr>
            <w:rFonts w:ascii="Times New Roman" w:hAnsi="Times New Roman" w:cs="Times New Roman"/>
            <w:sz w:val="24"/>
            <w:szCs w:val="24"/>
            <w:rPrChange w:id="1259" w:author="Wisch, Julie" w:date="2022-10-17T09:14:00Z">
              <w:rPr>
                <w:rFonts w:ascii="Times New Roman" w:hAnsi="Times New Roman" w:cs="Times New Roman"/>
                <w:sz w:val="24"/>
                <w:szCs w:val="24"/>
              </w:rPr>
            </w:rPrChange>
          </w:rPr>
          <w:t xml:space="preserve">, fitting it with a factor smooth </w:t>
        </w:r>
      </w:ins>
      <w:ins w:id="1260" w:author="Wisch, Julie" w:date="2022-09-20T09:59:00Z">
        <w:r w:rsidR="00385455" w:rsidRPr="00D03637">
          <w:rPr>
            <w:rFonts w:ascii="Times New Roman" w:hAnsi="Times New Roman" w:cs="Times New Roman"/>
            <w:sz w:val="24"/>
            <w:szCs w:val="24"/>
            <w:rPrChange w:id="1261" w:author="Wisch, Julie" w:date="2022-10-17T09:14:00Z">
              <w:rPr>
                <w:rFonts w:ascii="Times New Roman" w:hAnsi="Times New Roman" w:cs="Times New Roman"/>
                <w:sz w:val="24"/>
                <w:szCs w:val="24"/>
              </w:rPr>
            </w:rPrChange>
          </w:rPr>
          <w:t>interaction (“fs”),</w:t>
        </w:r>
      </w:ins>
      <w:ins w:id="1262" w:author="Wisch, Julie" w:date="2022-09-20T09:56:00Z">
        <w:r w:rsidR="00385455" w:rsidRPr="00D03637">
          <w:rPr>
            <w:rFonts w:ascii="Times New Roman" w:hAnsi="Times New Roman" w:cs="Times New Roman"/>
            <w:sz w:val="24"/>
            <w:szCs w:val="24"/>
            <w:rPrChange w:id="1263" w:author="Wisch, Julie" w:date="2022-10-17T09:14:00Z">
              <w:rPr>
                <w:rFonts w:ascii="Times New Roman" w:hAnsi="Times New Roman" w:cs="Times New Roman"/>
                <w:sz w:val="24"/>
                <w:szCs w:val="24"/>
              </w:rPr>
            </w:rPrChange>
          </w:rPr>
          <w:t xml:space="preserve"> which is effectively the equivalent of a random slope in a linear mixed effects model.</w:t>
        </w:r>
      </w:ins>
      <w:del w:id="1264" w:author="Wisch, Julie" w:date="2022-09-20T09:56:00Z">
        <w:r w:rsidR="009A3320" w:rsidRPr="00D03637" w:rsidDel="00385455">
          <w:rPr>
            <w:rFonts w:ascii="Times New Roman" w:hAnsi="Times New Roman" w:cs="Times New Roman"/>
            <w:sz w:val="24"/>
            <w:szCs w:val="24"/>
            <w:rPrChange w:id="1265" w:author="Wisch, Julie" w:date="2022-10-17T09:14:00Z">
              <w:rPr>
                <w:rFonts w:ascii="Times New Roman" w:hAnsi="Times New Roman" w:cs="Times New Roman"/>
                <w:sz w:val="24"/>
                <w:szCs w:val="24"/>
              </w:rPr>
            </w:rPrChange>
          </w:rPr>
          <w:delText xml:space="preserve">, and their interaction were fixed effects, and individual ID was a random effect. </w:delText>
        </w:r>
      </w:del>
      <w:del w:id="1266" w:author="Wisch, Julie" w:date="2022-09-28T15:05:00Z">
        <w:r w:rsidR="009A3320" w:rsidRPr="00D03637" w:rsidDel="003A337C">
          <w:rPr>
            <w:rFonts w:ascii="Times New Roman" w:hAnsi="Times New Roman" w:cs="Times New Roman"/>
            <w:sz w:val="24"/>
            <w:szCs w:val="24"/>
            <w:rPrChange w:id="1267" w:author="Wisch, Julie" w:date="2022-10-17T09:14:00Z">
              <w:rPr>
                <w:rFonts w:ascii="Times New Roman" w:hAnsi="Times New Roman" w:cs="Times New Roman"/>
                <w:sz w:val="24"/>
                <w:szCs w:val="24"/>
              </w:rPr>
            </w:rPrChange>
          </w:rPr>
          <w:delText>This result is visualized as Figure 1A.</w:delText>
        </w:r>
      </w:del>
    </w:p>
    <w:p w14:paraId="4AEF7058" w14:textId="1B774E18" w:rsidR="00D324AF" w:rsidRPr="00D03637" w:rsidRDefault="00D324AF" w:rsidP="003E2499">
      <w:pPr>
        <w:rPr>
          <w:rFonts w:ascii="Times New Roman" w:hAnsi="Times New Roman" w:cs="Times New Roman"/>
          <w:b/>
          <w:sz w:val="28"/>
          <w:szCs w:val="28"/>
          <w:rPrChange w:id="1268" w:author="Wisch, Julie" w:date="2022-10-17T09:14:00Z">
            <w:rPr>
              <w:rFonts w:ascii="Times New Roman" w:hAnsi="Times New Roman" w:cs="Times New Roman"/>
              <w:b/>
              <w:sz w:val="28"/>
              <w:szCs w:val="28"/>
            </w:rPr>
          </w:rPrChange>
        </w:rPr>
      </w:pPr>
      <w:r w:rsidRPr="00D03637">
        <w:rPr>
          <w:rFonts w:ascii="Times New Roman" w:hAnsi="Times New Roman" w:cs="Times New Roman"/>
          <w:b/>
          <w:sz w:val="28"/>
          <w:szCs w:val="28"/>
          <w:rPrChange w:id="1269" w:author="Wisch, Julie" w:date="2022-10-17T09:14:00Z">
            <w:rPr>
              <w:rFonts w:ascii="Times New Roman" w:hAnsi="Times New Roman" w:cs="Times New Roman"/>
              <w:b/>
              <w:sz w:val="28"/>
              <w:szCs w:val="28"/>
            </w:rPr>
          </w:rPrChange>
        </w:rPr>
        <w:t>Comparison of Latent Clusters to A-T(N) Measures</w:t>
      </w:r>
    </w:p>
    <w:p w14:paraId="76D91080" w14:textId="3EF78A53" w:rsidR="003E2499" w:rsidRPr="00D03637" w:rsidRDefault="003E2499" w:rsidP="00D324AF">
      <w:pPr>
        <w:tabs>
          <w:tab w:val="right" w:pos="9360"/>
        </w:tabs>
        <w:rPr>
          <w:rFonts w:ascii="Times New Roman" w:hAnsi="Times New Roman" w:cs="Times New Roman"/>
          <w:color w:val="000000"/>
          <w:sz w:val="24"/>
          <w:szCs w:val="24"/>
          <w:rPrChange w:id="1270" w:author="Wisch, Julie" w:date="2022-10-17T09:14:00Z">
            <w:rPr>
              <w:rFonts w:ascii="Times New Roman" w:hAnsi="Times New Roman" w:cs="Times New Roman"/>
              <w:color w:val="000000"/>
              <w:sz w:val="24"/>
              <w:szCs w:val="24"/>
            </w:rPr>
          </w:rPrChange>
        </w:rPr>
      </w:pPr>
      <w:r w:rsidRPr="00D03637">
        <w:rPr>
          <w:rFonts w:ascii="Times New Roman" w:hAnsi="Times New Roman" w:cs="Times New Roman"/>
          <w:sz w:val="24"/>
          <w:szCs w:val="24"/>
          <w:rPrChange w:id="1271" w:author="Wisch, Julie" w:date="2022-10-17T09:14:00Z">
            <w:rPr>
              <w:rFonts w:ascii="Times New Roman" w:hAnsi="Times New Roman" w:cs="Times New Roman"/>
              <w:sz w:val="24"/>
              <w:szCs w:val="24"/>
            </w:rPr>
          </w:rPrChange>
        </w:rPr>
        <w:t xml:space="preserve">To evaluate the time to pathology development, we performed survival analysis </w:t>
      </w:r>
      <w:sdt>
        <w:sdtPr>
          <w:rPr>
            <w:rFonts w:ascii="Times New Roman" w:hAnsi="Times New Roman" w:cs="Times New Roman"/>
            <w:color w:val="000000"/>
            <w:sz w:val="24"/>
            <w:szCs w:val="24"/>
            <w:vertAlign w:val="superscript"/>
          </w:rPr>
          <w:tag w:val="MENDELEY_CITATION_v3_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"/>
          <w:id w:val="-528718423"/>
          <w:placeholder>
            <w:docPart w:val="1170DCE8F92E4D1A98A601DDF78B5191"/>
          </w:placeholder>
        </w:sdtPr>
        <w:sdtEndPr/>
        <w:sdtContent>
          <w:ins w:id="1272" w:author="Wisch, Julie" w:date="2022-10-04T14:53:00Z">
            <w:r w:rsidR="00B94D80" w:rsidRPr="00D03637">
              <w:rPr>
                <w:rFonts w:ascii="Times New Roman" w:hAnsi="Times New Roman" w:cs="Times New Roman"/>
                <w:color w:val="000000"/>
                <w:sz w:val="24"/>
                <w:szCs w:val="24"/>
                <w:vertAlign w:val="superscript"/>
              </w:rPr>
              <w:t>44</w:t>
            </w:r>
          </w:ins>
          <w:del w:id="1273" w:author="Wisch, Julie" w:date="2022-09-28T10:24:00Z">
            <w:r w:rsidR="00143020" w:rsidRPr="00D03637" w:rsidDel="00733317">
              <w:rPr>
                <w:rFonts w:ascii="Times New Roman" w:hAnsi="Times New Roman" w:cs="Times New Roman"/>
                <w:color w:val="000000"/>
                <w:sz w:val="24"/>
                <w:szCs w:val="24"/>
                <w:vertAlign w:val="superscript"/>
              </w:rPr>
              <w:delText>44</w:delText>
            </w:r>
          </w:del>
        </w:sdtContent>
      </w:sdt>
      <w:r w:rsidRPr="00D03637">
        <w:rPr>
          <w:rFonts w:ascii="Times New Roman" w:hAnsi="Times New Roman" w:cs="Times New Roman"/>
          <w:color w:val="000000"/>
          <w:sz w:val="24"/>
          <w:szCs w:val="24"/>
        </w:rPr>
        <w:t xml:space="preserve"> </w:t>
      </w:r>
      <w:r w:rsidR="00627C73" w:rsidRPr="00D03637">
        <w:rPr>
          <w:rFonts w:ascii="Times New Roman" w:hAnsi="Times New Roman" w:cs="Times New Roman"/>
          <w:color w:val="000000"/>
          <w:sz w:val="24"/>
          <w:szCs w:val="24"/>
        </w:rPr>
        <w:t>to determine</w:t>
      </w:r>
      <w:r w:rsidR="00627C73" w:rsidRPr="00D03637">
        <w:rPr>
          <w:rFonts w:ascii="Times New Roman" w:hAnsi="Times New Roman" w:cs="Times New Roman"/>
          <w:color w:val="000000"/>
          <w:sz w:val="24"/>
          <w:szCs w:val="24"/>
          <w:rPrChange w:id="1274" w:author="Wisch, Julie" w:date="2022-10-17T09:14:00Z">
            <w:rPr>
              <w:rFonts w:ascii="Times New Roman" w:hAnsi="Times New Roman" w:cs="Times New Roman"/>
              <w:color w:val="000000"/>
              <w:sz w:val="24"/>
              <w:szCs w:val="24"/>
            </w:rPr>
          </w:rPrChange>
        </w:rPr>
        <w:t xml:space="preserve"> </w:t>
      </w:r>
      <w:r w:rsidRPr="00D03637">
        <w:rPr>
          <w:rFonts w:ascii="Times New Roman" w:hAnsi="Times New Roman" w:cs="Times New Roman"/>
          <w:color w:val="000000"/>
          <w:sz w:val="24"/>
          <w:szCs w:val="24"/>
          <w:rPrChange w:id="1275" w:author="Wisch, Julie" w:date="2022-10-17T09:14:00Z">
            <w:rPr>
              <w:rFonts w:ascii="Times New Roman" w:hAnsi="Times New Roman" w:cs="Times New Roman"/>
              <w:color w:val="000000"/>
              <w:sz w:val="24"/>
              <w:szCs w:val="24"/>
            </w:rPr>
          </w:rPrChange>
        </w:rPr>
        <w:t>age at amyloid positivity (using CSF A</w:t>
      </w:r>
      <w:r w:rsidR="00D71DF4" w:rsidRPr="00D03637">
        <w:rPr>
          <w:rFonts w:ascii="Times New Roman" w:hAnsi="Times New Roman" w:cs="Times New Roman"/>
          <w:color w:val="000000"/>
          <w:sz w:val="24"/>
          <w:szCs w:val="24"/>
          <w:rPrChange w:id="1276" w:author="Wisch, Julie" w:date="2022-10-17T09:14:00Z">
            <w:rPr>
              <w:rFonts w:ascii="Times New Roman" w:hAnsi="Times New Roman" w:cs="Times New Roman"/>
              <w:color w:val="000000"/>
              <w:sz w:val="24"/>
              <w:szCs w:val="24"/>
            </w:rPr>
          </w:rPrChange>
        </w:rPr>
        <w:t>β</w:t>
      </w:r>
      <w:r w:rsidRPr="00D03637">
        <w:rPr>
          <w:rFonts w:ascii="Times New Roman" w:hAnsi="Times New Roman" w:cs="Times New Roman"/>
          <w:color w:val="000000"/>
          <w:sz w:val="24"/>
          <w:szCs w:val="24"/>
          <w:rPrChange w:id="1277" w:author="Wisch, Julie" w:date="2022-10-17T09:14:00Z">
            <w:rPr>
              <w:rFonts w:ascii="Times New Roman" w:hAnsi="Times New Roman" w:cs="Times New Roman"/>
              <w:color w:val="000000"/>
              <w:sz w:val="24"/>
              <w:szCs w:val="24"/>
            </w:rPr>
          </w:rPrChange>
        </w:rPr>
        <w:t>42/A</w:t>
      </w:r>
      <w:r w:rsidR="00D71DF4" w:rsidRPr="00D03637">
        <w:rPr>
          <w:rFonts w:ascii="Times New Roman" w:hAnsi="Times New Roman" w:cs="Times New Roman"/>
          <w:color w:val="000000"/>
          <w:sz w:val="24"/>
          <w:szCs w:val="24"/>
          <w:rPrChange w:id="1278" w:author="Wisch, Julie" w:date="2022-10-17T09:14:00Z">
            <w:rPr>
              <w:rFonts w:ascii="Times New Roman" w:hAnsi="Times New Roman" w:cs="Times New Roman"/>
              <w:color w:val="000000"/>
              <w:sz w:val="24"/>
              <w:szCs w:val="24"/>
            </w:rPr>
          </w:rPrChange>
        </w:rPr>
        <w:t>β</w:t>
      </w:r>
      <w:r w:rsidRPr="00D03637">
        <w:rPr>
          <w:rFonts w:ascii="Times New Roman" w:hAnsi="Times New Roman" w:cs="Times New Roman"/>
          <w:color w:val="000000"/>
          <w:sz w:val="24"/>
          <w:szCs w:val="24"/>
          <w:rPrChange w:id="1279" w:author="Wisch, Julie" w:date="2022-10-17T09:14:00Z">
            <w:rPr>
              <w:rFonts w:ascii="Times New Roman" w:hAnsi="Times New Roman" w:cs="Times New Roman"/>
              <w:color w:val="000000"/>
              <w:sz w:val="24"/>
              <w:szCs w:val="24"/>
            </w:rPr>
          </w:rPrChange>
        </w:rPr>
        <w:t xml:space="preserve">40 &lt; 0.0673 </w:t>
      </w:r>
      <w:r w:rsidR="00A168F8" w:rsidRPr="00D03637">
        <w:rPr>
          <w:rFonts w:ascii="Times New Roman" w:hAnsi="Times New Roman" w:cs="Times New Roman"/>
          <w:color w:val="000000"/>
          <w:sz w:val="24"/>
          <w:szCs w:val="24"/>
          <w:rPrChange w:id="1280" w:author="Wisch, Julie" w:date="2022-10-17T09:14:00Z">
            <w:rPr>
              <w:rFonts w:ascii="Times New Roman" w:hAnsi="Times New Roman" w:cs="Times New Roman"/>
              <w:color w:val="000000"/>
              <w:sz w:val="24"/>
              <w:szCs w:val="24"/>
            </w:rPr>
          </w:rPrChange>
        </w:rPr>
        <w:t xml:space="preserve">pg/mL </w:t>
      </w:r>
      <w:r w:rsidRPr="00D03637">
        <w:rPr>
          <w:rFonts w:ascii="Times New Roman" w:hAnsi="Times New Roman" w:cs="Times New Roman"/>
          <w:color w:val="000000"/>
          <w:sz w:val="24"/>
          <w:szCs w:val="24"/>
          <w:rPrChange w:id="1281" w:author="Wisch, Julie" w:date="2022-10-17T09:14:00Z">
            <w:rPr>
              <w:rFonts w:ascii="Times New Roman" w:hAnsi="Times New Roman" w:cs="Times New Roman"/>
              <w:color w:val="000000"/>
              <w:sz w:val="24"/>
              <w:szCs w:val="24"/>
            </w:rPr>
          </w:rPrChange>
        </w:rPr>
        <w:t xml:space="preserve">as the threshold </w:t>
      </w:r>
      <w:sdt>
        <w:sdtPr>
          <w:rPr>
            <w:rFonts w:ascii="Times New Roman" w:hAnsi="Times New Roman" w:cs="Times New Roman"/>
            <w:color w:val="000000"/>
            <w:sz w:val="24"/>
            <w:szCs w:val="24"/>
            <w:vertAlign w:val="superscript"/>
          </w:rPr>
          <w:tag w:val="MENDELEY_CITATION_v3_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"/>
          <w:id w:val="1427230037"/>
          <w:placeholder>
            <w:docPart w:val="1170DCE8F92E4D1A98A601DDF78B5191"/>
          </w:placeholder>
        </w:sdtPr>
        <w:sdtEndPr/>
        <w:sdtContent>
          <w:ins w:id="1282" w:author="Wisch, Julie" w:date="2022-10-04T14:53:00Z">
            <w:r w:rsidR="00B94D80" w:rsidRPr="00D03637">
              <w:rPr>
                <w:rFonts w:ascii="Times New Roman" w:hAnsi="Times New Roman" w:cs="Times New Roman"/>
                <w:color w:val="000000"/>
                <w:sz w:val="24"/>
                <w:szCs w:val="24"/>
                <w:vertAlign w:val="superscript"/>
              </w:rPr>
              <w:t>45</w:t>
            </w:r>
          </w:ins>
          <w:del w:id="1283" w:author="Wisch, Julie" w:date="2022-09-28T10:24:00Z">
            <w:r w:rsidR="00143020" w:rsidRPr="00D03637" w:rsidDel="00733317">
              <w:rPr>
                <w:rFonts w:ascii="Times New Roman" w:hAnsi="Times New Roman" w:cs="Times New Roman"/>
                <w:color w:val="000000"/>
                <w:sz w:val="24"/>
                <w:szCs w:val="24"/>
                <w:vertAlign w:val="superscript"/>
              </w:rPr>
              <w:delText>45</w:delText>
            </w:r>
          </w:del>
        </w:sdtContent>
      </w:sdt>
      <w:r w:rsidRPr="00D03637">
        <w:rPr>
          <w:rFonts w:ascii="Times New Roman" w:hAnsi="Times New Roman" w:cs="Times New Roman"/>
          <w:color w:val="000000"/>
          <w:sz w:val="24"/>
          <w:szCs w:val="24"/>
        </w:rPr>
        <w:t xml:space="preserve">) and age at tau positivity (using the CSF </w:t>
      </w:r>
      <w:r w:rsidR="00580042" w:rsidRPr="00D03637">
        <w:rPr>
          <w:rFonts w:ascii="Times New Roman" w:hAnsi="Times New Roman" w:cs="Times New Roman"/>
          <w:color w:val="000000"/>
          <w:sz w:val="24"/>
          <w:szCs w:val="24"/>
        </w:rPr>
        <w:t>pTau</w:t>
      </w:r>
      <w:r w:rsidR="00580042" w:rsidRPr="00D03637">
        <w:rPr>
          <w:rFonts w:ascii="Times New Roman" w:hAnsi="Times New Roman" w:cs="Times New Roman"/>
          <w:color w:val="000000"/>
          <w:sz w:val="24"/>
          <w:szCs w:val="24"/>
          <w:vertAlign w:val="subscript"/>
          <w:rPrChange w:id="1284" w:author="Wisch, Julie" w:date="2022-10-17T09:14:00Z">
            <w:rPr>
              <w:rFonts w:ascii="Times New Roman" w:hAnsi="Times New Roman" w:cs="Times New Roman"/>
              <w:color w:val="000000"/>
              <w:sz w:val="24"/>
              <w:szCs w:val="24"/>
              <w:vertAlign w:val="subscript"/>
            </w:rPr>
          </w:rPrChange>
        </w:rPr>
        <w:t>181</w:t>
      </w:r>
      <w:r w:rsidR="00580042" w:rsidRPr="00D03637">
        <w:rPr>
          <w:rFonts w:ascii="Times New Roman" w:hAnsi="Times New Roman" w:cs="Times New Roman"/>
          <w:color w:val="000000"/>
          <w:sz w:val="24"/>
          <w:szCs w:val="24"/>
          <w:rPrChange w:id="1285" w:author="Wisch, Julie" w:date="2022-10-17T09:14:00Z">
            <w:rPr>
              <w:rFonts w:ascii="Times New Roman" w:hAnsi="Times New Roman" w:cs="Times New Roman"/>
              <w:color w:val="000000"/>
              <w:sz w:val="24"/>
              <w:szCs w:val="24"/>
            </w:rPr>
          </w:rPrChange>
        </w:rPr>
        <w:t xml:space="preserve"> </w:t>
      </w:r>
      <w:r w:rsidRPr="00D03637">
        <w:rPr>
          <w:rFonts w:ascii="Times New Roman" w:hAnsi="Times New Roman" w:cs="Times New Roman"/>
          <w:color w:val="000000"/>
          <w:sz w:val="24"/>
          <w:szCs w:val="24"/>
          <w:rPrChange w:id="1286" w:author="Wisch, Julie" w:date="2022-10-17T09:14:00Z">
            <w:rPr>
              <w:rFonts w:ascii="Times New Roman" w:hAnsi="Times New Roman" w:cs="Times New Roman"/>
              <w:color w:val="000000"/>
              <w:sz w:val="24"/>
              <w:szCs w:val="24"/>
            </w:rPr>
          </w:rPrChange>
        </w:rPr>
        <w:t xml:space="preserve">&gt; 42.5 </w:t>
      </w:r>
      <w:r w:rsidR="00A168F8" w:rsidRPr="00D03637">
        <w:rPr>
          <w:rFonts w:ascii="Times New Roman" w:hAnsi="Times New Roman" w:cs="Times New Roman"/>
          <w:color w:val="000000"/>
          <w:sz w:val="24"/>
          <w:szCs w:val="24"/>
          <w:rPrChange w:id="1287" w:author="Wisch, Julie" w:date="2022-10-17T09:14:00Z">
            <w:rPr>
              <w:rFonts w:ascii="Times New Roman" w:hAnsi="Times New Roman" w:cs="Times New Roman"/>
              <w:color w:val="000000"/>
              <w:sz w:val="24"/>
              <w:szCs w:val="24"/>
            </w:rPr>
          </w:rPrChange>
        </w:rPr>
        <w:t xml:space="preserve">pg/mL </w:t>
      </w:r>
      <w:r w:rsidRPr="00D03637">
        <w:rPr>
          <w:rFonts w:ascii="Times New Roman" w:hAnsi="Times New Roman" w:cs="Times New Roman"/>
          <w:color w:val="000000"/>
          <w:sz w:val="24"/>
          <w:szCs w:val="24"/>
          <w:rPrChange w:id="1288" w:author="Wisch, Julie" w:date="2022-10-17T09:14:00Z">
            <w:rPr>
              <w:rFonts w:ascii="Times New Roman" w:hAnsi="Times New Roman" w:cs="Times New Roman"/>
              <w:color w:val="000000"/>
              <w:sz w:val="24"/>
              <w:szCs w:val="24"/>
            </w:rPr>
          </w:rPrChange>
        </w:rPr>
        <w:t xml:space="preserve">as the threshold </w:t>
      </w:r>
      <w:sdt>
        <w:sdtPr>
          <w:rPr>
            <w:rFonts w:ascii="Times New Roman" w:hAnsi="Times New Roman" w:cs="Times New Roman"/>
            <w:color w:val="000000"/>
            <w:sz w:val="24"/>
            <w:szCs w:val="24"/>
            <w:vertAlign w:val="superscript"/>
          </w:rPr>
          <w:tag w:val="MENDELEY_CITATION_v3_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"/>
          <w:id w:val="-1766830812"/>
          <w:placeholder>
            <w:docPart w:val="1170DCE8F92E4D1A98A601DDF78B5191"/>
          </w:placeholder>
        </w:sdtPr>
        <w:sdtEndPr/>
        <w:sdtContent>
          <w:ins w:id="1289" w:author="Wisch, Julie" w:date="2022-10-04T14:53:00Z">
            <w:r w:rsidR="00B94D80" w:rsidRPr="00D03637">
              <w:rPr>
                <w:rFonts w:ascii="Times New Roman" w:hAnsi="Times New Roman" w:cs="Times New Roman"/>
                <w:color w:val="000000"/>
                <w:sz w:val="24"/>
                <w:szCs w:val="24"/>
                <w:vertAlign w:val="superscript"/>
              </w:rPr>
              <w:t>45</w:t>
            </w:r>
          </w:ins>
          <w:del w:id="1290" w:author="Wisch, Julie" w:date="2022-09-28T10:24:00Z">
            <w:r w:rsidR="00143020" w:rsidRPr="00D03637" w:rsidDel="00733317">
              <w:rPr>
                <w:rFonts w:ascii="Times New Roman" w:hAnsi="Times New Roman" w:cs="Times New Roman"/>
                <w:color w:val="000000"/>
                <w:sz w:val="24"/>
                <w:szCs w:val="24"/>
                <w:vertAlign w:val="superscript"/>
              </w:rPr>
              <w:delText>45</w:delText>
            </w:r>
          </w:del>
        </w:sdtContent>
      </w:sdt>
      <w:r w:rsidRPr="00D03637">
        <w:rPr>
          <w:rFonts w:ascii="Times New Roman" w:hAnsi="Times New Roman" w:cs="Times New Roman"/>
          <w:color w:val="000000"/>
          <w:sz w:val="24"/>
          <w:szCs w:val="24"/>
        </w:rPr>
        <w:t xml:space="preserve">, and age at symptomatic onset (using the first instance of CDR &gt; 0). </w:t>
      </w:r>
      <w:r w:rsidR="0065565A" w:rsidRPr="00D03637">
        <w:rPr>
          <w:rFonts w:ascii="Times New Roman" w:hAnsi="Times New Roman" w:cs="Times New Roman"/>
          <w:color w:val="000000"/>
          <w:sz w:val="24"/>
          <w:szCs w:val="24"/>
        </w:rPr>
        <w:t>Participants were considered pathology positive or to have experienced sympt</w:t>
      </w:r>
      <w:r w:rsidR="0065565A" w:rsidRPr="00D03637">
        <w:rPr>
          <w:rFonts w:ascii="Times New Roman" w:hAnsi="Times New Roman" w:cs="Times New Roman"/>
          <w:color w:val="000000"/>
          <w:sz w:val="24"/>
          <w:szCs w:val="24"/>
          <w:rPrChange w:id="1291" w:author="Wisch, Julie" w:date="2022-10-17T09:14:00Z">
            <w:rPr>
              <w:rFonts w:ascii="Times New Roman" w:hAnsi="Times New Roman" w:cs="Times New Roman"/>
              <w:color w:val="000000"/>
              <w:sz w:val="24"/>
              <w:szCs w:val="24"/>
            </w:rPr>
          </w:rPrChange>
        </w:rPr>
        <w:t>om onset at their visit date where either</w:t>
      </w:r>
      <w:r w:rsidR="00627C73" w:rsidRPr="00D03637">
        <w:rPr>
          <w:rFonts w:ascii="Times New Roman" w:hAnsi="Times New Roman" w:cs="Times New Roman"/>
          <w:color w:val="000000"/>
          <w:sz w:val="24"/>
          <w:szCs w:val="24"/>
          <w:rPrChange w:id="1292" w:author="Wisch, Julie" w:date="2022-10-17T09:14:00Z">
            <w:rPr>
              <w:rFonts w:ascii="Times New Roman" w:hAnsi="Times New Roman" w:cs="Times New Roman"/>
              <w:color w:val="000000"/>
              <w:sz w:val="24"/>
              <w:szCs w:val="24"/>
            </w:rPr>
          </w:rPrChange>
        </w:rPr>
        <w:t xml:space="preserve"> of</w:t>
      </w:r>
      <w:r w:rsidR="0065565A" w:rsidRPr="00D03637">
        <w:rPr>
          <w:rFonts w:ascii="Times New Roman" w:hAnsi="Times New Roman" w:cs="Times New Roman"/>
          <w:color w:val="000000"/>
          <w:sz w:val="24"/>
          <w:szCs w:val="24"/>
          <w:rPrChange w:id="1293" w:author="Wisch, Julie" w:date="2022-10-17T09:14:00Z">
            <w:rPr>
              <w:rFonts w:ascii="Times New Roman" w:hAnsi="Times New Roman" w:cs="Times New Roman"/>
              <w:color w:val="000000"/>
              <w:sz w:val="24"/>
              <w:szCs w:val="24"/>
            </w:rPr>
          </w:rPrChange>
        </w:rPr>
        <w:t xml:space="preserve"> their CSF measures surpassed threshold or they had their first CDR &gt; 0 rating at a clinical visit. On average, participant visits where lumbar punctures were performed were spaced a</w:t>
      </w:r>
      <w:r w:rsidR="002E2724" w:rsidRPr="00D03637">
        <w:rPr>
          <w:rFonts w:ascii="Times New Roman" w:hAnsi="Times New Roman" w:cs="Times New Roman"/>
          <w:color w:val="000000"/>
          <w:sz w:val="24"/>
          <w:szCs w:val="24"/>
          <w:rPrChange w:id="1294" w:author="Wisch, Julie" w:date="2022-10-17T09:14:00Z">
            <w:rPr>
              <w:rFonts w:ascii="Times New Roman" w:hAnsi="Times New Roman" w:cs="Times New Roman"/>
              <w:color w:val="000000"/>
              <w:sz w:val="24"/>
              <w:szCs w:val="24"/>
            </w:rPr>
          </w:rPrChange>
        </w:rPr>
        <w:t>pproximately</w:t>
      </w:r>
      <w:r w:rsidR="0065565A" w:rsidRPr="00D03637">
        <w:rPr>
          <w:rFonts w:ascii="Times New Roman" w:hAnsi="Times New Roman" w:cs="Times New Roman"/>
          <w:color w:val="000000"/>
          <w:sz w:val="24"/>
          <w:szCs w:val="24"/>
          <w:rPrChange w:id="1295" w:author="Wisch, Julie" w:date="2022-10-17T09:14:00Z">
            <w:rPr>
              <w:rFonts w:ascii="Times New Roman" w:hAnsi="Times New Roman" w:cs="Times New Roman"/>
              <w:color w:val="000000"/>
              <w:sz w:val="24"/>
              <w:szCs w:val="24"/>
            </w:rPr>
          </w:rPrChange>
        </w:rPr>
        <w:t xml:space="preserve"> 2 </w:t>
      </w:r>
      <w:r w:rsidR="0065565A" w:rsidRPr="00D03637">
        <w:rPr>
          <w:rFonts w:ascii="Times New Roman" w:hAnsi="Times New Roman" w:cs="Times New Roman"/>
          <w:color w:val="000000"/>
          <w:sz w:val="24"/>
          <w:szCs w:val="24"/>
          <w:rPrChange w:id="1296" w:author="Wisch, Julie" w:date="2022-10-17T09:14:00Z">
            <w:rPr>
              <w:rFonts w:ascii="Times New Roman" w:hAnsi="Times New Roman" w:cs="Times New Roman"/>
              <w:color w:val="000000"/>
              <w:sz w:val="24"/>
              <w:szCs w:val="24"/>
            </w:rPr>
          </w:rPrChange>
        </w:rPr>
        <w:lastRenderedPageBreak/>
        <w:t>years apart. Clinical visits for CDR rating occur</w:t>
      </w:r>
      <w:r w:rsidR="002E2724" w:rsidRPr="00D03637">
        <w:rPr>
          <w:rFonts w:ascii="Times New Roman" w:hAnsi="Times New Roman" w:cs="Times New Roman"/>
          <w:color w:val="000000"/>
          <w:sz w:val="24"/>
          <w:szCs w:val="24"/>
          <w:rPrChange w:id="1297" w:author="Wisch, Julie" w:date="2022-10-17T09:14:00Z">
            <w:rPr>
              <w:rFonts w:ascii="Times New Roman" w:hAnsi="Times New Roman" w:cs="Times New Roman"/>
              <w:color w:val="000000"/>
              <w:sz w:val="24"/>
              <w:szCs w:val="24"/>
            </w:rPr>
          </w:rPrChange>
        </w:rPr>
        <w:t>red</w:t>
      </w:r>
      <w:r w:rsidR="0065565A" w:rsidRPr="00D03637">
        <w:rPr>
          <w:rFonts w:ascii="Times New Roman" w:hAnsi="Times New Roman" w:cs="Times New Roman"/>
          <w:color w:val="000000"/>
          <w:sz w:val="24"/>
          <w:szCs w:val="24"/>
          <w:rPrChange w:id="1298" w:author="Wisch, Julie" w:date="2022-10-17T09:14:00Z">
            <w:rPr>
              <w:rFonts w:ascii="Times New Roman" w:hAnsi="Times New Roman" w:cs="Times New Roman"/>
              <w:color w:val="000000"/>
              <w:sz w:val="24"/>
              <w:szCs w:val="24"/>
            </w:rPr>
          </w:rPrChange>
        </w:rPr>
        <w:t xml:space="preserve"> </w:t>
      </w:r>
      <w:ins w:id="1299" w:author="Wisch, Julie" w:date="2022-09-27T13:37:00Z">
        <w:r w:rsidR="00823FE9" w:rsidRPr="00D03637">
          <w:rPr>
            <w:rFonts w:ascii="Times New Roman" w:hAnsi="Times New Roman" w:cs="Times New Roman"/>
            <w:color w:val="000000"/>
            <w:sz w:val="24"/>
            <w:szCs w:val="24"/>
            <w:rPrChange w:id="1300" w:author="Wisch, Julie" w:date="2022-10-17T09:14:00Z">
              <w:rPr>
                <w:rFonts w:ascii="Times New Roman" w:hAnsi="Times New Roman" w:cs="Times New Roman"/>
                <w:color w:val="000000"/>
                <w:sz w:val="24"/>
                <w:szCs w:val="24"/>
              </w:rPr>
            </w:rPrChange>
          </w:rPr>
          <w:t xml:space="preserve">roughly </w:t>
        </w:r>
      </w:ins>
      <w:r w:rsidR="0065565A" w:rsidRPr="00D03637">
        <w:rPr>
          <w:rFonts w:ascii="Times New Roman" w:hAnsi="Times New Roman" w:cs="Times New Roman"/>
          <w:color w:val="000000"/>
          <w:sz w:val="24"/>
          <w:szCs w:val="24"/>
          <w:rPrChange w:id="1301" w:author="Wisch, Julie" w:date="2022-10-17T09:14:00Z">
            <w:rPr>
              <w:rFonts w:ascii="Times New Roman" w:hAnsi="Times New Roman" w:cs="Times New Roman"/>
              <w:color w:val="000000"/>
              <w:sz w:val="24"/>
              <w:szCs w:val="24"/>
            </w:rPr>
          </w:rPrChange>
        </w:rPr>
        <w:t>annually</w:t>
      </w:r>
      <w:ins w:id="1302" w:author="Wisch, Julie" w:date="2022-09-27T13:37:00Z">
        <w:r w:rsidR="00823FE9" w:rsidRPr="00D03637">
          <w:rPr>
            <w:rFonts w:ascii="Times New Roman" w:hAnsi="Times New Roman" w:cs="Times New Roman"/>
            <w:color w:val="000000"/>
            <w:sz w:val="24"/>
            <w:szCs w:val="24"/>
            <w:rPrChange w:id="1303" w:author="Wisch, Julie" w:date="2022-10-17T09:14:00Z">
              <w:rPr>
                <w:rFonts w:ascii="Times New Roman" w:hAnsi="Times New Roman" w:cs="Times New Roman"/>
                <w:color w:val="000000"/>
                <w:sz w:val="24"/>
                <w:szCs w:val="24"/>
              </w:rPr>
            </w:rPrChange>
          </w:rPr>
          <w:t>, although this varied by cluster (see Table 1)</w:t>
        </w:r>
      </w:ins>
      <w:r w:rsidR="0065565A" w:rsidRPr="00D03637">
        <w:rPr>
          <w:rFonts w:ascii="Times New Roman" w:hAnsi="Times New Roman" w:cs="Times New Roman"/>
          <w:color w:val="000000"/>
          <w:sz w:val="24"/>
          <w:szCs w:val="24"/>
          <w:rPrChange w:id="1304" w:author="Wisch, Julie" w:date="2022-10-17T09:14:00Z">
            <w:rPr>
              <w:rFonts w:ascii="Times New Roman" w:hAnsi="Times New Roman" w:cs="Times New Roman"/>
              <w:color w:val="000000"/>
              <w:sz w:val="24"/>
              <w:szCs w:val="24"/>
            </w:rPr>
          </w:rPrChange>
        </w:rPr>
        <w:t xml:space="preserve">. </w:t>
      </w:r>
      <w:r w:rsidRPr="00D03637">
        <w:rPr>
          <w:rFonts w:ascii="Times New Roman" w:hAnsi="Times New Roman" w:cs="Times New Roman"/>
          <w:color w:val="000000"/>
          <w:sz w:val="24"/>
          <w:szCs w:val="24"/>
          <w:rPrChange w:id="1305" w:author="Wisch, Julie" w:date="2022-10-17T09:14:00Z">
            <w:rPr>
              <w:rFonts w:ascii="Times New Roman" w:hAnsi="Times New Roman" w:cs="Times New Roman"/>
              <w:color w:val="000000"/>
              <w:sz w:val="24"/>
              <w:szCs w:val="24"/>
            </w:rPr>
          </w:rPrChange>
        </w:rPr>
        <w:t xml:space="preserve">In the survival analysis, we grouped by the latent clusters </w:t>
      </w:r>
      <w:r w:rsidR="00627C73" w:rsidRPr="00D03637">
        <w:rPr>
          <w:rFonts w:ascii="Times New Roman" w:hAnsi="Times New Roman" w:cs="Times New Roman"/>
          <w:color w:val="000000"/>
          <w:sz w:val="24"/>
          <w:szCs w:val="24"/>
          <w:rPrChange w:id="1306" w:author="Wisch, Julie" w:date="2022-10-17T09:14:00Z">
            <w:rPr>
              <w:rFonts w:ascii="Times New Roman" w:hAnsi="Times New Roman" w:cs="Times New Roman"/>
              <w:color w:val="000000"/>
              <w:sz w:val="24"/>
              <w:szCs w:val="24"/>
            </w:rPr>
          </w:rPrChange>
        </w:rPr>
        <w:t xml:space="preserve">that </w:t>
      </w:r>
      <w:r w:rsidR="002E2724" w:rsidRPr="00D03637">
        <w:rPr>
          <w:rFonts w:ascii="Times New Roman" w:hAnsi="Times New Roman" w:cs="Times New Roman"/>
          <w:color w:val="000000"/>
          <w:sz w:val="24"/>
          <w:szCs w:val="24"/>
          <w:rPrChange w:id="1307" w:author="Wisch, Julie" w:date="2022-10-17T09:14:00Z">
            <w:rPr>
              <w:rFonts w:ascii="Times New Roman" w:hAnsi="Times New Roman" w:cs="Times New Roman"/>
              <w:color w:val="000000"/>
              <w:sz w:val="24"/>
              <w:szCs w:val="24"/>
            </w:rPr>
          </w:rPrChange>
        </w:rPr>
        <w:t>were</w:t>
      </w:r>
      <w:r w:rsidRPr="00D03637">
        <w:rPr>
          <w:rFonts w:ascii="Times New Roman" w:hAnsi="Times New Roman" w:cs="Times New Roman"/>
          <w:color w:val="000000"/>
          <w:sz w:val="24"/>
          <w:szCs w:val="24"/>
          <w:rPrChange w:id="1308" w:author="Wisch, Julie" w:date="2022-10-17T09:14:00Z">
            <w:rPr>
              <w:rFonts w:ascii="Times New Roman" w:hAnsi="Times New Roman" w:cs="Times New Roman"/>
              <w:color w:val="000000"/>
              <w:sz w:val="24"/>
              <w:szCs w:val="24"/>
            </w:rPr>
          </w:rPrChange>
        </w:rPr>
        <w:t xml:space="preserve"> identified in the previous analysis (relying on the </w:t>
      </w:r>
      <w:ins w:id="1309" w:author="Wisch, Julie" w:date="2022-09-27T13:37:00Z">
        <w:r w:rsidR="00823FE9" w:rsidRPr="00D03637">
          <w:rPr>
            <w:rFonts w:ascii="Times New Roman" w:hAnsi="Times New Roman" w:cs="Times New Roman"/>
            <w:color w:val="000000"/>
            <w:sz w:val="24"/>
            <w:szCs w:val="24"/>
            <w:rPrChange w:id="1310" w:author="Wisch, Julie" w:date="2022-10-17T09:14:00Z">
              <w:rPr>
                <w:rFonts w:ascii="Times New Roman" w:hAnsi="Times New Roman" w:cs="Times New Roman"/>
                <w:color w:val="000000"/>
                <w:sz w:val="24"/>
                <w:szCs w:val="24"/>
              </w:rPr>
            </w:rPrChange>
          </w:rPr>
          <w:t xml:space="preserve">relationship of </w:t>
        </w:r>
      </w:ins>
      <w:r w:rsidRPr="00D03637">
        <w:rPr>
          <w:rFonts w:ascii="Times New Roman" w:hAnsi="Times New Roman" w:cs="Times New Roman"/>
          <w:color w:val="000000"/>
          <w:sz w:val="24"/>
          <w:szCs w:val="24"/>
          <w:rPrChange w:id="1311" w:author="Wisch, Julie" w:date="2022-10-17T09:14:00Z">
            <w:rPr>
              <w:rFonts w:ascii="Times New Roman" w:hAnsi="Times New Roman" w:cs="Times New Roman"/>
              <w:color w:val="000000"/>
              <w:sz w:val="24"/>
              <w:szCs w:val="24"/>
            </w:rPr>
          </w:rPrChange>
        </w:rPr>
        <w:t>CSF pTau</w:t>
      </w:r>
      <w:ins w:id="1312" w:author="Wisch, Julie" w:date="2022-09-27T13:38:00Z">
        <w:r w:rsidR="00823FE9" w:rsidRPr="00D03637">
          <w:rPr>
            <w:rFonts w:ascii="Times New Roman" w:hAnsi="Times New Roman" w:cs="Times New Roman"/>
            <w:color w:val="000000"/>
            <w:sz w:val="24"/>
            <w:szCs w:val="24"/>
            <w:rPrChange w:id="1313" w:author="Wisch, Julie" w:date="2022-10-17T09:14:00Z">
              <w:rPr>
                <w:rFonts w:ascii="Times New Roman" w:hAnsi="Times New Roman" w:cs="Times New Roman"/>
                <w:color w:val="000000"/>
                <w:sz w:val="24"/>
                <w:szCs w:val="24"/>
              </w:rPr>
            </w:rPrChange>
          </w:rPr>
          <w:t xml:space="preserve"> to</w:t>
        </w:r>
      </w:ins>
      <w:del w:id="1314" w:author="Wisch, Julie" w:date="2022-09-27T13:38:00Z">
        <w:r w:rsidRPr="00D03637" w:rsidDel="00823FE9">
          <w:rPr>
            <w:rFonts w:ascii="Times New Roman" w:hAnsi="Times New Roman" w:cs="Times New Roman"/>
            <w:color w:val="000000"/>
            <w:sz w:val="24"/>
            <w:szCs w:val="24"/>
            <w:rPrChange w:id="1315" w:author="Wisch, Julie" w:date="2022-10-17T09:14:00Z">
              <w:rPr>
                <w:rFonts w:ascii="Times New Roman" w:hAnsi="Times New Roman" w:cs="Times New Roman"/>
                <w:color w:val="000000"/>
                <w:sz w:val="24"/>
                <w:szCs w:val="24"/>
              </w:rPr>
            </w:rPrChange>
          </w:rPr>
          <w:delText>/</w:delText>
        </w:r>
      </w:del>
      <w:ins w:id="1316" w:author="Wisch, Julie" w:date="2022-09-27T13:38:00Z">
        <w:r w:rsidR="00823FE9" w:rsidRPr="00D03637">
          <w:rPr>
            <w:rFonts w:ascii="Times New Roman" w:hAnsi="Times New Roman" w:cs="Times New Roman"/>
            <w:color w:val="000000"/>
            <w:sz w:val="24"/>
            <w:szCs w:val="24"/>
            <w:rPrChange w:id="1317" w:author="Wisch, Julie" w:date="2022-10-17T09:14:00Z">
              <w:rPr>
                <w:rFonts w:ascii="Times New Roman" w:hAnsi="Times New Roman" w:cs="Times New Roman"/>
                <w:color w:val="000000"/>
                <w:sz w:val="24"/>
                <w:szCs w:val="24"/>
              </w:rPr>
            </w:rPrChange>
          </w:rPr>
          <w:t xml:space="preserve"> </w:t>
        </w:r>
      </w:ins>
      <w:r w:rsidRPr="00D03637">
        <w:rPr>
          <w:rFonts w:ascii="Times New Roman" w:hAnsi="Times New Roman" w:cs="Times New Roman"/>
          <w:color w:val="000000"/>
          <w:sz w:val="24"/>
          <w:szCs w:val="24"/>
          <w:rPrChange w:id="1318" w:author="Wisch, Julie" w:date="2022-10-17T09:14:00Z">
            <w:rPr>
              <w:rFonts w:ascii="Times New Roman" w:hAnsi="Times New Roman" w:cs="Times New Roman"/>
              <w:color w:val="000000"/>
              <w:sz w:val="24"/>
              <w:szCs w:val="24"/>
            </w:rPr>
          </w:rPrChange>
        </w:rPr>
        <w:t>A</w:t>
      </w:r>
      <w:r w:rsidR="00F50DC4" w:rsidRPr="00D03637">
        <w:rPr>
          <w:rFonts w:ascii="Times New Roman" w:hAnsi="Times New Roman" w:cs="Times New Roman"/>
          <w:color w:val="000000"/>
          <w:sz w:val="24"/>
          <w:szCs w:val="24"/>
          <w:rPrChange w:id="1319" w:author="Wisch, Julie" w:date="2022-10-17T09:14:00Z">
            <w:rPr>
              <w:rFonts w:ascii="Times New Roman" w:hAnsi="Times New Roman" w:cs="Times New Roman"/>
              <w:color w:val="000000"/>
              <w:sz w:val="24"/>
              <w:szCs w:val="24"/>
            </w:rPr>
          </w:rPrChange>
        </w:rPr>
        <w:t>β</w:t>
      </w:r>
      <w:r w:rsidRPr="00D03637">
        <w:rPr>
          <w:rFonts w:ascii="Times New Roman" w:hAnsi="Times New Roman" w:cs="Times New Roman"/>
          <w:color w:val="000000"/>
          <w:sz w:val="24"/>
          <w:szCs w:val="24"/>
          <w:rPrChange w:id="1320" w:author="Wisch, Julie" w:date="2022-10-17T09:14:00Z">
            <w:rPr>
              <w:rFonts w:ascii="Times New Roman" w:hAnsi="Times New Roman" w:cs="Times New Roman"/>
              <w:color w:val="000000"/>
              <w:sz w:val="24"/>
              <w:szCs w:val="24"/>
            </w:rPr>
          </w:rPrChange>
        </w:rPr>
        <w:t xml:space="preserve">42 ratio). </w:t>
      </w:r>
      <w:del w:id="1321" w:author="Wisch, Julie" w:date="2022-09-20T10:00:00Z">
        <w:r w:rsidRPr="00D03637" w:rsidDel="00385455">
          <w:rPr>
            <w:rFonts w:ascii="Times New Roman" w:hAnsi="Times New Roman" w:cs="Times New Roman"/>
            <w:color w:val="000000"/>
            <w:sz w:val="24"/>
            <w:szCs w:val="24"/>
            <w:rPrChange w:id="1322" w:author="Wisch, Julie" w:date="2022-10-17T09:14:00Z">
              <w:rPr>
                <w:rFonts w:ascii="Times New Roman" w:hAnsi="Times New Roman" w:cs="Times New Roman"/>
                <w:color w:val="000000"/>
                <w:sz w:val="24"/>
                <w:szCs w:val="24"/>
              </w:rPr>
            </w:rPrChange>
          </w:rPr>
          <w:delText>For the survival analysis we omitted</w:delText>
        </w:r>
      </w:del>
      <w:ins w:id="1323" w:author="Wisch, Julie" w:date="2022-09-20T10:00:00Z">
        <w:r w:rsidR="00385455" w:rsidRPr="00D03637">
          <w:rPr>
            <w:rFonts w:ascii="Times New Roman" w:hAnsi="Times New Roman" w:cs="Times New Roman"/>
            <w:color w:val="000000"/>
            <w:sz w:val="24"/>
            <w:szCs w:val="24"/>
            <w:rPrChange w:id="1324" w:author="Wisch, Julie" w:date="2022-10-17T09:14:00Z">
              <w:rPr>
                <w:rFonts w:ascii="Times New Roman" w:hAnsi="Times New Roman" w:cs="Times New Roman"/>
                <w:color w:val="000000"/>
                <w:sz w:val="24"/>
                <w:szCs w:val="24"/>
              </w:rPr>
            </w:rPrChange>
          </w:rPr>
          <w:t>Some</w:t>
        </w:r>
      </w:ins>
      <w:r w:rsidRPr="00D03637">
        <w:rPr>
          <w:rFonts w:ascii="Times New Roman" w:hAnsi="Times New Roman" w:cs="Times New Roman"/>
          <w:color w:val="000000"/>
          <w:sz w:val="24"/>
          <w:szCs w:val="24"/>
          <w:rPrChange w:id="1325" w:author="Wisch, Julie" w:date="2022-10-17T09:14:00Z">
            <w:rPr>
              <w:rFonts w:ascii="Times New Roman" w:hAnsi="Times New Roman" w:cs="Times New Roman"/>
              <w:color w:val="000000"/>
              <w:sz w:val="24"/>
              <w:szCs w:val="24"/>
            </w:rPr>
          </w:rPrChange>
        </w:rPr>
        <w:t xml:space="preserve"> </w:t>
      </w:r>
      <w:ins w:id="1326" w:author="Wisch, Julie" w:date="2022-09-20T10:00:00Z">
        <w:r w:rsidR="00385455" w:rsidRPr="00D03637">
          <w:rPr>
            <w:rFonts w:ascii="Times New Roman" w:hAnsi="Times New Roman" w:cs="Times New Roman"/>
            <w:color w:val="000000"/>
            <w:sz w:val="24"/>
            <w:szCs w:val="24"/>
            <w:rPrChange w:id="1327" w:author="Wisch, Julie" w:date="2022-10-17T09:14:00Z">
              <w:rPr>
                <w:rFonts w:ascii="Times New Roman" w:hAnsi="Times New Roman" w:cs="Times New Roman"/>
                <w:color w:val="000000"/>
                <w:sz w:val="24"/>
                <w:szCs w:val="24"/>
              </w:rPr>
            </w:rPrChange>
          </w:rPr>
          <w:t>p</w:t>
        </w:r>
      </w:ins>
      <w:del w:id="1328" w:author="Wisch, Julie" w:date="2022-09-20T10:00:00Z">
        <w:r w:rsidRPr="00D03637" w:rsidDel="00385455">
          <w:rPr>
            <w:rFonts w:ascii="Times New Roman" w:hAnsi="Times New Roman" w:cs="Times New Roman"/>
            <w:color w:val="000000"/>
            <w:sz w:val="24"/>
            <w:szCs w:val="24"/>
            <w:rPrChange w:id="1329" w:author="Wisch, Julie" w:date="2022-10-17T09:14:00Z">
              <w:rPr>
                <w:rFonts w:ascii="Times New Roman" w:hAnsi="Times New Roman" w:cs="Times New Roman"/>
                <w:color w:val="000000"/>
                <w:sz w:val="24"/>
                <w:szCs w:val="24"/>
              </w:rPr>
            </w:rPrChange>
          </w:rPr>
          <w:delText>p</w:delText>
        </w:r>
      </w:del>
      <w:r w:rsidRPr="00D03637">
        <w:rPr>
          <w:rFonts w:ascii="Times New Roman" w:hAnsi="Times New Roman" w:cs="Times New Roman"/>
          <w:color w:val="000000"/>
          <w:sz w:val="24"/>
          <w:szCs w:val="24"/>
          <w:rPrChange w:id="1330" w:author="Wisch, Julie" w:date="2022-10-17T09:14:00Z">
            <w:rPr>
              <w:rFonts w:ascii="Times New Roman" w:hAnsi="Times New Roman" w:cs="Times New Roman"/>
              <w:color w:val="000000"/>
              <w:sz w:val="24"/>
              <w:szCs w:val="24"/>
            </w:rPr>
          </w:rPrChange>
        </w:rPr>
        <w:t xml:space="preserve">articipants </w:t>
      </w:r>
      <w:del w:id="1331" w:author="Wisch, Julie" w:date="2022-09-20T10:00:00Z">
        <w:r w:rsidRPr="00D03637" w:rsidDel="00385455">
          <w:rPr>
            <w:rFonts w:ascii="Times New Roman" w:hAnsi="Times New Roman" w:cs="Times New Roman"/>
            <w:color w:val="000000"/>
            <w:sz w:val="24"/>
            <w:szCs w:val="24"/>
            <w:rPrChange w:id="1332" w:author="Wisch, Julie" w:date="2022-10-17T09:14:00Z">
              <w:rPr>
                <w:rFonts w:ascii="Times New Roman" w:hAnsi="Times New Roman" w:cs="Times New Roman"/>
                <w:color w:val="000000"/>
                <w:sz w:val="24"/>
                <w:szCs w:val="24"/>
              </w:rPr>
            </w:rPrChange>
          </w:rPr>
          <w:delText xml:space="preserve">that </w:delText>
        </w:r>
      </w:del>
      <w:r w:rsidRPr="00D03637">
        <w:rPr>
          <w:rFonts w:ascii="Times New Roman" w:hAnsi="Times New Roman" w:cs="Times New Roman"/>
          <w:color w:val="000000"/>
          <w:sz w:val="24"/>
          <w:szCs w:val="24"/>
          <w:rPrChange w:id="1333" w:author="Wisch, Julie" w:date="2022-10-17T09:14:00Z">
            <w:rPr>
              <w:rFonts w:ascii="Times New Roman" w:hAnsi="Times New Roman" w:cs="Times New Roman"/>
              <w:color w:val="000000"/>
              <w:sz w:val="24"/>
              <w:szCs w:val="24"/>
            </w:rPr>
          </w:rPrChange>
        </w:rPr>
        <w:t>were amyloid positive (13 / 108) and</w:t>
      </w:r>
      <w:ins w:id="1334" w:author="Wisch, Julie" w:date="2022-09-20T10:00:00Z">
        <w:r w:rsidR="00385455" w:rsidRPr="00D03637">
          <w:rPr>
            <w:rFonts w:ascii="Times New Roman" w:hAnsi="Times New Roman" w:cs="Times New Roman"/>
            <w:color w:val="000000"/>
            <w:sz w:val="24"/>
            <w:szCs w:val="24"/>
            <w:rPrChange w:id="1335" w:author="Wisch, Julie" w:date="2022-10-17T09:14:00Z">
              <w:rPr>
                <w:rFonts w:ascii="Times New Roman" w:hAnsi="Times New Roman" w:cs="Times New Roman"/>
                <w:color w:val="000000"/>
                <w:sz w:val="24"/>
                <w:szCs w:val="24"/>
              </w:rPr>
            </w:rPrChange>
          </w:rPr>
          <w:t>/or</w:t>
        </w:r>
      </w:ins>
      <w:r w:rsidRPr="00D03637">
        <w:rPr>
          <w:rFonts w:ascii="Times New Roman" w:hAnsi="Times New Roman" w:cs="Times New Roman"/>
          <w:color w:val="000000"/>
          <w:sz w:val="24"/>
          <w:szCs w:val="24"/>
          <w:rPrChange w:id="1336" w:author="Wisch, Julie" w:date="2022-10-17T09:14:00Z">
            <w:rPr>
              <w:rFonts w:ascii="Times New Roman" w:hAnsi="Times New Roman" w:cs="Times New Roman"/>
              <w:color w:val="000000"/>
              <w:sz w:val="24"/>
              <w:szCs w:val="24"/>
            </w:rPr>
          </w:rPrChange>
        </w:rPr>
        <w:t xml:space="preserve"> tau positive (20 / 108) prior to study enrollment</w:t>
      </w:r>
      <w:ins w:id="1337" w:author="Wisch, Julie" w:date="2022-09-20T10:00:00Z">
        <w:r w:rsidR="00385455" w:rsidRPr="00D03637">
          <w:rPr>
            <w:rFonts w:ascii="Times New Roman" w:hAnsi="Times New Roman" w:cs="Times New Roman"/>
            <w:color w:val="000000"/>
            <w:sz w:val="24"/>
            <w:szCs w:val="24"/>
            <w:rPrChange w:id="1338" w:author="Wisch, Julie" w:date="2022-10-17T09:14:00Z">
              <w:rPr>
                <w:rFonts w:ascii="Times New Roman" w:hAnsi="Times New Roman" w:cs="Times New Roman"/>
                <w:color w:val="000000"/>
                <w:sz w:val="24"/>
                <w:szCs w:val="24"/>
              </w:rPr>
            </w:rPrChange>
          </w:rPr>
          <w:t xml:space="preserve">, necessitating the application of interval </w:t>
        </w:r>
      </w:ins>
      <w:ins w:id="1339" w:author="Wisch, Julie" w:date="2022-09-20T10:01:00Z">
        <w:r w:rsidR="00385455" w:rsidRPr="00D03637">
          <w:rPr>
            <w:rFonts w:ascii="Times New Roman" w:hAnsi="Times New Roman" w:cs="Times New Roman"/>
            <w:color w:val="000000"/>
            <w:sz w:val="24"/>
            <w:szCs w:val="24"/>
            <w:rPrChange w:id="1340" w:author="Wisch, Julie" w:date="2022-10-17T09:14:00Z">
              <w:rPr>
                <w:rFonts w:ascii="Times New Roman" w:hAnsi="Times New Roman" w:cs="Times New Roman"/>
                <w:color w:val="000000"/>
                <w:sz w:val="24"/>
                <w:szCs w:val="24"/>
              </w:rPr>
            </w:rPrChange>
          </w:rPr>
          <w:t xml:space="preserve">syntax, which allows for both left and right censored data in </w:t>
        </w:r>
      </w:ins>
      <w:ins w:id="1341" w:author="Wisch, Julie" w:date="2022-09-20T10:00:00Z">
        <w:r w:rsidR="00385455" w:rsidRPr="00D03637">
          <w:rPr>
            <w:rFonts w:ascii="Times New Roman" w:hAnsi="Times New Roman" w:cs="Times New Roman"/>
            <w:color w:val="000000"/>
            <w:sz w:val="24"/>
            <w:szCs w:val="24"/>
            <w:rPrChange w:id="1342" w:author="Wisch, Julie" w:date="2022-10-17T09:14:00Z">
              <w:rPr>
                <w:rFonts w:ascii="Times New Roman" w:hAnsi="Times New Roman" w:cs="Times New Roman"/>
                <w:color w:val="000000"/>
                <w:sz w:val="24"/>
                <w:szCs w:val="24"/>
              </w:rPr>
            </w:rPrChange>
          </w:rPr>
          <w:t>survival analysis</w:t>
        </w:r>
      </w:ins>
      <w:del w:id="1343" w:author="Wisch, Julie" w:date="2022-09-20T10:01:00Z">
        <w:r w:rsidRPr="00D03637" w:rsidDel="00385455">
          <w:rPr>
            <w:rFonts w:ascii="Times New Roman" w:hAnsi="Times New Roman" w:cs="Times New Roman"/>
            <w:color w:val="000000"/>
            <w:sz w:val="24"/>
            <w:szCs w:val="24"/>
            <w:rPrChange w:id="1344" w:author="Wisch, Julie" w:date="2022-10-17T09:14:00Z">
              <w:rPr>
                <w:rFonts w:ascii="Times New Roman" w:hAnsi="Times New Roman" w:cs="Times New Roman"/>
                <w:color w:val="000000"/>
                <w:sz w:val="24"/>
                <w:szCs w:val="24"/>
              </w:rPr>
            </w:rPrChange>
          </w:rPr>
          <w:delText xml:space="preserve"> for their respective analyses</w:delText>
        </w:r>
        <w:r w:rsidR="00B53119" w:rsidRPr="00D03637" w:rsidDel="00385455">
          <w:rPr>
            <w:rFonts w:ascii="Times New Roman" w:hAnsi="Times New Roman" w:cs="Times New Roman"/>
            <w:color w:val="000000"/>
            <w:sz w:val="24"/>
            <w:szCs w:val="24"/>
            <w:rPrChange w:id="1345" w:author="Wisch, Julie" w:date="2022-10-17T09:14:00Z">
              <w:rPr>
                <w:rFonts w:ascii="Times New Roman" w:hAnsi="Times New Roman" w:cs="Times New Roman"/>
                <w:color w:val="000000"/>
                <w:sz w:val="24"/>
                <w:szCs w:val="24"/>
              </w:rPr>
            </w:rPrChange>
          </w:rPr>
          <w:delText xml:space="preserve"> as we could not estimate their age at pathology positivity or change in CDR status</w:delText>
        </w:r>
      </w:del>
      <w:r w:rsidRPr="00D03637">
        <w:rPr>
          <w:rFonts w:ascii="Times New Roman" w:hAnsi="Times New Roman" w:cs="Times New Roman"/>
          <w:color w:val="000000"/>
          <w:sz w:val="24"/>
          <w:szCs w:val="24"/>
          <w:rPrChange w:id="1346" w:author="Wisch, Julie" w:date="2022-10-17T09:14:00Z">
            <w:rPr>
              <w:rFonts w:ascii="Times New Roman" w:hAnsi="Times New Roman" w:cs="Times New Roman"/>
              <w:color w:val="000000"/>
              <w:sz w:val="24"/>
              <w:szCs w:val="24"/>
            </w:rPr>
          </w:rPrChange>
        </w:rPr>
        <w:t>.</w:t>
      </w:r>
      <w:r w:rsidR="009E01B1" w:rsidRPr="00D03637">
        <w:rPr>
          <w:rFonts w:ascii="Times New Roman" w:hAnsi="Times New Roman" w:cs="Times New Roman"/>
          <w:color w:val="000000"/>
          <w:sz w:val="24"/>
          <w:szCs w:val="24"/>
          <w:rPrChange w:id="1347" w:author="Wisch, Julie" w:date="2022-10-17T09:14:00Z">
            <w:rPr>
              <w:rFonts w:ascii="Times New Roman" w:hAnsi="Times New Roman" w:cs="Times New Roman"/>
              <w:color w:val="000000"/>
              <w:sz w:val="24"/>
              <w:szCs w:val="24"/>
            </w:rPr>
          </w:rPrChange>
        </w:rPr>
        <w:t xml:space="preserve"> We did not correct for any additional covariates in this analysis.</w:t>
      </w:r>
      <w:r w:rsidRPr="00D03637">
        <w:rPr>
          <w:rFonts w:ascii="Times New Roman" w:hAnsi="Times New Roman" w:cs="Times New Roman"/>
          <w:color w:val="000000"/>
          <w:sz w:val="24"/>
          <w:szCs w:val="24"/>
          <w:rPrChange w:id="1348" w:author="Wisch, Julie" w:date="2022-10-17T09:14:00Z">
            <w:rPr>
              <w:rFonts w:ascii="Times New Roman" w:hAnsi="Times New Roman" w:cs="Times New Roman"/>
              <w:color w:val="000000"/>
              <w:sz w:val="24"/>
              <w:szCs w:val="24"/>
            </w:rPr>
          </w:rPrChange>
        </w:rPr>
        <w:tab/>
      </w:r>
    </w:p>
    <w:p w14:paraId="005B05D3" w14:textId="729F9AE1" w:rsidR="003E2499" w:rsidRPr="00D03637" w:rsidRDefault="003E2499" w:rsidP="003E2499">
      <w:pPr>
        <w:rPr>
          <w:rFonts w:ascii="Times New Roman" w:hAnsi="Times New Roman" w:cs="Times New Roman"/>
          <w:sz w:val="24"/>
          <w:szCs w:val="24"/>
          <w:rPrChange w:id="1349" w:author="Wisch, Julie" w:date="2022-10-17T09:14:00Z">
            <w:rPr>
              <w:rFonts w:ascii="Times New Roman" w:hAnsi="Times New Roman" w:cs="Times New Roman"/>
              <w:sz w:val="24"/>
              <w:szCs w:val="24"/>
            </w:rPr>
          </w:rPrChange>
        </w:rPr>
      </w:pPr>
      <w:r w:rsidRPr="00D03637">
        <w:rPr>
          <w:rFonts w:ascii="Times New Roman" w:hAnsi="Times New Roman" w:cs="Times New Roman"/>
          <w:sz w:val="24"/>
          <w:szCs w:val="24"/>
          <w:rPrChange w:id="1350" w:author="Wisch, Julie" w:date="2022-10-17T09:14:00Z">
            <w:rPr>
              <w:rFonts w:ascii="Times New Roman" w:hAnsi="Times New Roman" w:cs="Times New Roman"/>
              <w:sz w:val="24"/>
              <w:szCs w:val="24"/>
            </w:rPr>
          </w:rPrChange>
        </w:rPr>
        <w:t xml:space="preserve">We then evaluated the trajectory of a variety of </w:t>
      </w:r>
      <w:r w:rsidR="008A2FEF" w:rsidRPr="00D03637">
        <w:rPr>
          <w:rFonts w:ascii="Times New Roman" w:hAnsi="Times New Roman" w:cs="Times New Roman"/>
          <w:sz w:val="24"/>
          <w:szCs w:val="24"/>
          <w:rPrChange w:id="1351" w:author="Wisch, Julie" w:date="2022-10-17T09:14:00Z">
            <w:rPr>
              <w:rFonts w:ascii="Times New Roman" w:hAnsi="Times New Roman" w:cs="Times New Roman"/>
              <w:sz w:val="24"/>
              <w:szCs w:val="24"/>
            </w:rPr>
          </w:rPrChange>
        </w:rPr>
        <w:t>a</w:t>
      </w:r>
      <w:r w:rsidRPr="00D03637">
        <w:rPr>
          <w:rFonts w:ascii="Times New Roman" w:hAnsi="Times New Roman" w:cs="Times New Roman"/>
          <w:sz w:val="24"/>
          <w:szCs w:val="24"/>
          <w:rPrChange w:id="1352" w:author="Wisch, Julie" w:date="2022-10-17T09:14:00Z">
            <w:rPr>
              <w:rFonts w:ascii="Times New Roman" w:hAnsi="Times New Roman" w:cs="Times New Roman"/>
              <w:sz w:val="24"/>
              <w:szCs w:val="24"/>
            </w:rPr>
          </w:rPrChange>
        </w:rPr>
        <w:t xml:space="preserve">myloid (CSF </w:t>
      </w:r>
      <w:r w:rsidR="00117CBD" w:rsidRPr="00D03637">
        <w:rPr>
          <w:rFonts w:ascii="Times New Roman" w:hAnsi="Times New Roman" w:cs="Times New Roman"/>
          <w:sz w:val="24"/>
          <w:szCs w:val="24"/>
          <w:rPrChange w:id="1353" w:author="Wisch, Julie" w:date="2022-10-17T09:14:00Z">
            <w:rPr>
              <w:rFonts w:ascii="Times New Roman" w:hAnsi="Times New Roman" w:cs="Times New Roman"/>
              <w:sz w:val="24"/>
              <w:szCs w:val="24"/>
            </w:rPr>
          </w:rPrChange>
        </w:rPr>
        <w:t>A</w:t>
      </w:r>
      <w:r w:rsidR="00F50DC4" w:rsidRPr="00D03637">
        <w:rPr>
          <w:rFonts w:ascii="Times New Roman" w:hAnsi="Times New Roman" w:cs="Times New Roman"/>
          <w:color w:val="000000"/>
          <w:sz w:val="24"/>
          <w:szCs w:val="24"/>
          <w:rPrChange w:id="1354" w:author="Wisch, Julie" w:date="2022-10-17T09:14:00Z">
            <w:rPr>
              <w:rFonts w:ascii="Times New Roman" w:hAnsi="Times New Roman" w:cs="Times New Roman"/>
              <w:color w:val="000000"/>
              <w:sz w:val="24"/>
              <w:szCs w:val="24"/>
            </w:rPr>
          </w:rPrChange>
        </w:rPr>
        <w:t>β</w:t>
      </w:r>
      <w:r w:rsidR="00117CBD" w:rsidRPr="00D03637">
        <w:rPr>
          <w:rFonts w:ascii="Times New Roman" w:hAnsi="Times New Roman" w:cs="Times New Roman"/>
          <w:sz w:val="24"/>
          <w:szCs w:val="24"/>
          <w:rPrChange w:id="1355" w:author="Wisch, Julie" w:date="2022-10-17T09:14:00Z">
            <w:rPr>
              <w:rFonts w:ascii="Times New Roman" w:hAnsi="Times New Roman" w:cs="Times New Roman"/>
              <w:sz w:val="24"/>
              <w:szCs w:val="24"/>
            </w:rPr>
          </w:rPrChange>
        </w:rPr>
        <w:t>42</w:t>
      </w:r>
      <w:r w:rsidRPr="00D03637">
        <w:rPr>
          <w:rFonts w:ascii="Times New Roman" w:hAnsi="Times New Roman" w:cs="Times New Roman"/>
          <w:sz w:val="24"/>
          <w:szCs w:val="24"/>
          <w:rPrChange w:id="1356" w:author="Wisch, Julie" w:date="2022-10-17T09:14:00Z">
            <w:rPr>
              <w:rFonts w:ascii="Times New Roman" w:hAnsi="Times New Roman" w:cs="Times New Roman"/>
              <w:sz w:val="24"/>
              <w:szCs w:val="24"/>
            </w:rPr>
          </w:rPrChange>
        </w:rPr>
        <w:t xml:space="preserve">/Aβ40 and PET-PiB summary value), </w:t>
      </w:r>
      <w:r w:rsidR="008A2FEF" w:rsidRPr="00D03637">
        <w:rPr>
          <w:rFonts w:ascii="Times New Roman" w:hAnsi="Times New Roman" w:cs="Times New Roman"/>
          <w:sz w:val="24"/>
          <w:szCs w:val="24"/>
          <w:rPrChange w:id="1357" w:author="Wisch, Julie" w:date="2022-10-17T09:14:00Z">
            <w:rPr>
              <w:rFonts w:ascii="Times New Roman" w:hAnsi="Times New Roman" w:cs="Times New Roman"/>
              <w:sz w:val="24"/>
              <w:szCs w:val="24"/>
            </w:rPr>
          </w:rPrChange>
        </w:rPr>
        <w:t>t</w:t>
      </w:r>
      <w:r w:rsidRPr="00D03637">
        <w:rPr>
          <w:rFonts w:ascii="Times New Roman" w:hAnsi="Times New Roman" w:cs="Times New Roman"/>
          <w:sz w:val="24"/>
          <w:szCs w:val="24"/>
          <w:rPrChange w:id="1358" w:author="Wisch, Julie" w:date="2022-10-17T09:14:00Z">
            <w:rPr>
              <w:rFonts w:ascii="Times New Roman" w:hAnsi="Times New Roman" w:cs="Times New Roman"/>
              <w:sz w:val="24"/>
              <w:szCs w:val="24"/>
            </w:rPr>
          </w:rPrChange>
        </w:rPr>
        <w:t xml:space="preserve">au (CSF </w:t>
      </w:r>
      <w:r w:rsidR="00580042" w:rsidRPr="00D03637">
        <w:rPr>
          <w:rFonts w:ascii="Times New Roman" w:hAnsi="Times New Roman" w:cs="Times New Roman"/>
          <w:sz w:val="24"/>
          <w:szCs w:val="24"/>
          <w:rPrChange w:id="1359" w:author="Wisch, Julie" w:date="2022-10-17T09:14:00Z">
            <w:rPr>
              <w:rFonts w:ascii="Times New Roman" w:hAnsi="Times New Roman" w:cs="Times New Roman"/>
              <w:sz w:val="24"/>
              <w:szCs w:val="24"/>
            </w:rPr>
          </w:rPrChange>
        </w:rPr>
        <w:t>pTau</w:t>
      </w:r>
      <w:r w:rsidR="00580042" w:rsidRPr="00D03637">
        <w:rPr>
          <w:rFonts w:ascii="Times New Roman" w:hAnsi="Times New Roman" w:cs="Times New Roman"/>
          <w:sz w:val="24"/>
          <w:szCs w:val="24"/>
          <w:vertAlign w:val="subscript"/>
          <w:rPrChange w:id="1360" w:author="Wisch, Julie" w:date="2022-10-17T09:14:00Z">
            <w:rPr>
              <w:rFonts w:ascii="Times New Roman" w:hAnsi="Times New Roman" w:cs="Times New Roman"/>
              <w:sz w:val="24"/>
              <w:szCs w:val="24"/>
              <w:vertAlign w:val="subscript"/>
            </w:rPr>
          </w:rPrChange>
        </w:rPr>
        <w:t>181</w:t>
      </w:r>
      <w:r w:rsidR="00580042" w:rsidRPr="00D03637">
        <w:rPr>
          <w:rFonts w:ascii="Times New Roman" w:hAnsi="Times New Roman" w:cs="Times New Roman"/>
          <w:sz w:val="24"/>
          <w:szCs w:val="24"/>
          <w:rPrChange w:id="1361" w:author="Wisch, Julie" w:date="2022-10-17T09:14:00Z">
            <w:rPr>
              <w:rFonts w:ascii="Times New Roman" w:hAnsi="Times New Roman" w:cs="Times New Roman"/>
              <w:sz w:val="24"/>
              <w:szCs w:val="24"/>
            </w:rPr>
          </w:rPrChange>
        </w:rPr>
        <w:t xml:space="preserve"> </w:t>
      </w:r>
      <w:r w:rsidRPr="00D03637">
        <w:rPr>
          <w:rFonts w:ascii="Times New Roman" w:hAnsi="Times New Roman" w:cs="Times New Roman"/>
          <w:sz w:val="24"/>
          <w:szCs w:val="24"/>
          <w:rPrChange w:id="1362" w:author="Wisch, Julie" w:date="2022-10-17T09:14:00Z">
            <w:rPr>
              <w:rFonts w:ascii="Times New Roman" w:hAnsi="Times New Roman" w:cs="Times New Roman"/>
              <w:sz w:val="24"/>
              <w:szCs w:val="24"/>
            </w:rPr>
          </w:rPrChange>
        </w:rPr>
        <w:t xml:space="preserve">and PET-AV1451 Tauopathy) and </w:t>
      </w:r>
      <w:r w:rsidR="008A2FEF" w:rsidRPr="00D03637">
        <w:rPr>
          <w:rFonts w:ascii="Times New Roman" w:hAnsi="Times New Roman" w:cs="Times New Roman"/>
          <w:sz w:val="24"/>
          <w:szCs w:val="24"/>
          <w:rPrChange w:id="1363" w:author="Wisch, Julie" w:date="2022-10-17T09:14:00Z">
            <w:rPr>
              <w:rFonts w:ascii="Times New Roman" w:hAnsi="Times New Roman" w:cs="Times New Roman"/>
              <w:sz w:val="24"/>
              <w:szCs w:val="24"/>
            </w:rPr>
          </w:rPrChange>
        </w:rPr>
        <w:t>n</w:t>
      </w:r>
      <w:r w:rsidRPr="00D03637">
        <w:rPr>
          <w:rFonts w:ascii="Times New Roman" w:hAnsi="Times New Roman" w:cs="Times New Roman"/>
          <w:sz w:val="24"/>
          <w:szCs w:val="24"/>
          <w:rPrChange w:id="1364" w:author="Wisch, Julie" w:date="2022-10-17T09:14:00Z">
            <w:rPr>
              <w:rFonts w:ascii="Times New Roman" w:hAnsi="Times New Roman" w:cs="Times New Roman"/>
              <w:sz w:val="24"/>
              <w:szCs w:val="24"/>
            </w:rPr>
          </w:rPrChange>
        </w:rPr>
        <w:t xml:space="preserve">eurodegeneration (cortical thickness, WMH volume, CSF NfL) biomarkers, testing for differences across latent clusters. </w:t>
      </w:r>
      <w:ins w:id="1365" w:author="Wisch, Julie" w:date="2022-10-11T09:16:00Z">
        <w:r w:rsidR="00A74CB8" w:rsidRPr="00D03637">
          <w:rPr>
            <w:rFonts w:ascii="Times New Roman" w:hAnsi="Times New Roman" w:cs="Times New Roman"/>
            <w:color w:val="FF0000"/>
            <w:sz w:val="24"/>
            <w:szCs w:val="24"/>
            <w:rPrChange w:id="1366" w:author="Wisch, Julie" w:date="2022-10-17T09:14:00Z">
              <w:rPr>
                <w:rFonts w:ascii="Times New Roman" w:hAnsi="Times New Roman" w:cs="Times New Roman"/>
                <w:b/>
                <w:color w:val="FF0000"/>
                <w:sz w:val="24"/>
                <w:szCs w:val="24"/>
              </w:rPr>
            </w:rPrChange>
          </w:rPr>
          <w:t xml:space="preserve">We again applied GAMMs, following previously described methodology </w:t>
        </w:r>
        <w:r w:rsidR="00A74CB8" w:rsidRPr="00D03637">
          <w:rPr>
            <w:rFonts w:ascii="Times New Roman" w:hAnsi="Times New Roman" w:cs="Times New Roman"/>
            <w:color w:val="FF0000"/>
            <w:sz w:val="24"/>
            <w:szCs w:val="24"/>
            <w:vertAlign w:val="superscript"/>
            <w:rPrChange w:id="1367" w:author="Wisch, Julie" w:date="2022-10-17T09:14:00Z">
              <w:rPr>
                <w:rFonts w:ascii="Times New Roman" w:hAnsi="Times New Roman" w:cs="Times New Roman"/>
                <w:b/>
                <w:color w:val="FF0000"/>
                <w:sz w:val="24"/>
                <w:szCs w:val="24"/>
                <w:vertAlign w:val="superscript"/>
              </w:rPr>
            </w:rPrChange>
          </w:rPr>
          <w:t>46</w:t>
        </w:r>
        <w:r w:rsidR="00A74CB8" w:rsidRPr="00D03637" w:rsidDel="007805E9">
          <w:rPr>
            <w:rFonts w:ascii="Times New Roman" w:hAnsi="Times New Roman" w:cs="Times New Roman"/>
            <w:color w:val="FF0000"/>
            <w:sz w:val="24"/>
            <w:szCs w:val="24"/>
            <w:rPrChange w:id="1368" w:author="Wisch, Julie" w:date="2022-10-17T09:14:00Z">
              <w:rPr>
                <w:rFonts w:ascii="Times New Roman" w:hAnsi="Times New Roman" w:cs="Times New Roman"/>
                <w:b/>
                <w:color w:val="FF0000"/>
                <w:sz w:val="24"/>
                <w:szCs w:val="24"/>
              </w:rPr>
            </w:rPrChange>
          </w:rPr>
          <w:t xml:space="preserve">. </w:t>
        </w:r>
        <w:r w:rsidR="00A74CB8" w:rsidRPr="00D03637">
          <w:rPr>
            <w:rFonts w:ascii="Times New Roman" w:hAnsi="Times New Roman" w:cs="Times New Roman"/>
            <w:color w:val="FF0000"/>
            <w:sz w:val="24"/>
            <w:szCs w:val="24"/>
            <w:rPrChange w:id="1369" w:author="Wisch, Julie" w:date="2022-10-17T09:14:00Z">
              <w:rPr>
                <w:rFonts w:ascii="Times New Roman" w:hAnsi="Times New Roman" w:cs="Times New Roman"/>
                <w:b/>
                <w:color w:val="FF0000"/>
                <w:sz w:val="24"/>
                <w:szCs w:val="24"/>
              </w:rPr>
            </w:rPrChange>
          </w:rPr>
          <w:t>We fitted a cubic spline to age at the time of the procedure and allowed age to vary by identified latent cluster (based on the longitudinal CSF pTau/Aβ42 ratios), fitting the splinewith a factor smooth interaction. We limited the age by latent cluster interaction to 3 knots (because there were 3 latent clusters we could maximally vary the age by cluster interaction by 3 knots).</w:t>
        </w:r>
      </w:ins>
      <w:del w:id="1370" w:author="Wisch, Julie" w:date="2022-10-11T09:16:00Z">
        <w:r w:rsidRPr="00D03637" w:rsidDel="00A74CB8">
          <w:rPr>
            <w:rFonts w:ascii="Times New Roman" w:hAnsi="Times New Roman" w:cs="Times New Roman"/>
            <w:sz w:val="24"/>
            <w:szCs w:val="24"/>
          </w:rPr>
          <w:delText xml:space="preserve">We </w:delText>
        </w:r>
        <w:r w:rsidR="009A3320" w:rsidRPr="00D03637" w:rsidDel="00A74CB8">
          <w:rPr>
            <w:rFonts w:ascii="Times New Roman" w:hAnsi="Times New Roman" w:cs="Times New Roman"/>
            <w:sz w:val="24"/>
            <w:szCs w:val="24"/>
          </w:rPr>
          <w:delText xml:space="preserve">applied GAMMs, </w:delText>
        </w:r>
      </w:del>
      <w:del w:id="1371" w:author="Wisch, Julie" w:date="2022-09-20T10:06:00Z">
        <w:r w:rsidRPr="00D03637" w:rsidDel="00404C5D">
          <w:rPr>
            <w:rFonts w:ascii="Times New Roman" w:hAnsi="Times New Roman" w:cs="Times New Roman"/>
            <w:sz w:val="24"/>
            <w:szCs w:val="24"/>
            <w:rPrChange w:id="1372" w:author="Wisch, Julie" w:date="2022-10-17T09:14:00Z">
              <w:rPr>
                <w:rFonts w:ascii="Times New Roman" w:hAnsi="Times New Roman" w:cs="Times New Roman"/>
                <w:sz w:val="24"/>
                <w:szCs w:val="24"/>
              </w:rPr>
            </w:rPrChange>
          </w:rPr>
          <w:delText xml:space="preserve">selected for their interpretability, capacity for nonlinearity, and ability to handle repeated measures at inconsistent time intervals </w:delText>
        </w:r>
      </w:del>
      <w:customXmlDelRangeStart w:id="1373" w:author="Wisch, Julie" w:date="2022-10-11T09:16:00Z"/>
      <w:sdt>
        <w:sdtPr>
          <w:rPr>
            <w:rFonts w:ascii="Times New Roman" w:hAnsi="Times New Roman" w:cs="Times New Roman"/>
            <w:color w:val="000000"/>
            <w:sz w:val="24"/>
            <w:szCs w:val="24"/>
            <w:vertAlign w:val="superscript"/>
          </w:rPr>
          <w:tag w:val="MENDELEY_CITATION_v3_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"/>
          <w:id w:val="-1261990072"/>
          <w:placeholder>
            <w:docPart w:val="5024C1AF23B0443B9E7301964119E2A1"/>
          </w:placeholder>
        </w:sdtPr>
        <w:sdtEndPr/>
        <w:sdtContent>
          <w:customXmlDelRangeEnd w:id="1373"/>
          <w:del w:id="1374" w:author="Wisch, Julie" w:date="2022-09-28T10:24:00Z">
            <w:r w:rsidR="00143020" w:rsidRPr="00D03637" w:rsidDel="00733317">
              <w:rPr>
                <w:rFonts w:ascii="Times New Roman" w:hAnsi="Times New Roman" w:cs="Times New Roman"/>
                <w:color w:val="000000"/>
                <w:sz w:val="24"/>
                <w:szCs w:val="24"/>
                <w:vertAlign w:val="superscript"/>
              </w:rPr>
              <w:delText>46</w:delText>
            </w:r>
          </w:del>
          <w:customXmlDelRangeStart w:id="1375" w:author="Wisch, Julie" w:date="2022-10-11T09:16:00Z"/>
        </w:sdtContent>
      </w:sdt>
      <w:customXmlDelRangeEnd w:id="1375"/>
      <w:del w:id="1376" w:author="Wisch, Julie" w:date="2022-10-11T09:16:00Z">
        <w:r w:rsidRPr="00D03637" w:rsidDel="00A74CB8">
          <w:rPr>
            <w:rFonts w:ascii="Times New Roman" w:hAnsi="Times New Roman" w:cs="Times New Roman"/>
            <w:sz w:val="24"/>
            <w:szCs w:val="24"/>
          </w:rPr>
          <w:delText xml:space="preserve">. </w:delText>
        </w:r>
        <w:r w:rsidR="00627C73" w:rsidRPr="00D03637" w:rsidDel="00A74CB8">
          <w:rPr>
            <w:rFonts w:ascii="Times New Roman" w:hAnsi="Times New Roman" w:cs="Times New Roman"/>
            <w:sz w:val="24"/>
            <w:szCs w:val="24"/>
          </w:rPr>
          <w:delText>A</w:delText>
        </w:r>
        <w:r w:rsidRPr="00D03637" w:rsidDel="00A74CB8">
          <w:rPr>
            <w:rFonts w:ascii="Times New Roman" w:hAnsi="Times New Roman" w:cs="Times New Roman"/>
            <w:sz w:val="24"/>
            <w:szCs w:val="24"/>
            <w:rPrChange w:id="1377" w:author="Wisch, Julie" w:date="2022-10-17T09:14:00Z">
              <w:rPr>
                <w:rFonts w:ascii="Times New Roman" w:hAnsi="Times New Roman" w:cs="Times New Roman"/>
                <w:sz w:val="24"/>
                <w:szCs w:val="24"/>
              </w:rPr>
            </w:rPrChange>
          </w:rPr>
          <w:delText>ge at procedure</w:delText>
        </w:r>
      </w:del>
      <w:del w:id="1378" w:author="Wisch, Julie" w:date="2022-09-20T10:07:00Z">
        <w:r w:rsidRPr="00D03637" w:rsidDel="00404C5D">
          <w:rPr>
            <w:rFonts w:ascii="Times New Roman" w:hAnsi="Times New Roman" w:cs="Times New Roman"/>
            <w:sz w:val="24"/>
            <w:szCs w:val="24"/>
            <w:rPrChange w:id="1379" w:author="Wisch, Julie" w:date="2022-10-17T09:14:00Z">
              <w:rPr>
                <w:rFonts w:ascii="Times New Roman" w:hAnsi="Times New Roman" w:cs="Times New Roman"/>
                <w:sz w:val="24"/>
                <w:szCs w:val="24"/>
              </w:rPr>
            </w:rPrChange>
          </w:rPr>
          <w:delText xml:space="preserve">, </w:delText>
        </w:r>
      </w:del>
      <w:del w:id="1380" w:author="Wisch, Julie" w:date="2022-10-11T09:16:00Z">
        <w:r w:rsidRPr="00D03637" w:rsidDel="00A74CB8">
          <w:rPr>
            <w:rFonts w:ascii="Times New Roman" w:hAnsi="Times New Roman" w:cs="Times New Roman"/>
            <w:sz w:val="24"/>
            <w:szCs w:val="24"/>
            <w:rPrChange w:id="1381" w:author="Wisch, Julie" w:date="2022-10-17T09:14:00Z">
              <w:rPr>
                <w:rFonts w:ascii="Times New Roman" w:hAnsi="Times New Roman" w:cs="Times New Roman"/>
                <w:sz w:val="24"/>
                <w:szCs w:val="24"/>
              </w:rPr>
            </w:rPrChange>
          </w:rPr>
          <w:delText>identified latent cluster (based on the longitudinal CSF pTau/A</w:delText>
        </w:r>
        <w:r w:rsidR="00FE3A6E" w:rsidRPr="00D03637" w:rsidDel="00A74CB8">
          <w:rPr>
            <w:rFonts w:ascii="Times New Roman" w:hAnsi="Times New Roman" w:cs="Times New Roman"/>
            <w:color w:val="000000"/>
            <w:sz w:val="24"/>
            <w:szCs w:val="24"/>
            <w:rPrChange w:id="1382" w:author="Wisch, Julie" w:date="2022-10-17T09:14:00Z">
              <w:rPr>
                <w:rFonts w:ascii="Times New Roman" w:hAnsi="Times New Roman" w:cs="Times New Roman"/>
                <w:color w:val="000000"/>
                <w:sz w:val="24"/>
                <w:szCs w:val="24"/>
              </w:rPr>
            </w:rPrChange>
          </w:rPr>
          <w:delText>β</w:delText>
        </w:r>
        <w:r w:rsidRPr="00D03637" w:rsidDel="00A74CB8">
          <w:rPr>
            <w:rFonts w:ascii="Times New Roman" w:hAnsi="Times New Roman" w:cs="Times New Roman"/>
            <w:sz w:val="24"/>
            <w:szCs w:val="24"/>
            <w:rPrChange w:id="1383" w:author="Wisch, Julie" w:date="2022-10-17T09:14:00Z">
              <w:rPr>
                <w:rFonts w:ascii="Times New Roman" w:hAnsi="Times New Roman" w:cs="Times New Roman"/>
                <w:sz w:val="24"/>
                <w:szCs w:val="24"/>
              </w:rPr>
            </w:rPrChange>
          </w:rPr>
          <w:delText xml:space="preserve">42 ratios), </w:delText>
        </w:r>
      </w:del>
      <w:del w:id="1384" w:author="Wisch, Julie" w:date="2022-09-20T10:07:00Z">
        <w:r w:rsidRPr="00D03637" w:rsidDel="00404C5D">
          <w:rPr>
            <w:rFonts w:ascii="Times New Roman" w:hAnsi="Times New Roman" w:cs="Times New Roman"/>
            <w:sz w:val="24"/>
            <w:szCs w:val="24"/>
            <w:rPrChange w:id="1385" w:author="Wisch, Julie" w:date="2022-10-17T09:14:00Z">
              <w:rPr>
                <w:rFonts w:ascii="Times New Roman" w:hAnsi="Times New Roman" w:cs="Times New Roman"/>
                <w:sz w:val="24"/>
                <w:szCs w:val="24"/>
              </w:rPr>
            </w:rPrChange>
          </w:rPr>
          <w:delText xml:space="preserve">and their interaction </w:delText>
        </w:r>
        <w:r w:rsidR="00627C73" w:rsidRPr="00D03637" w:rsidDel="00404C5D">
          <w:rPr>
            <w:rFonts w:ascii="Times New Roman" w:hAnsi="Times New Roman" w:cs="Times New Roman"/>
            <w:sz w:val="24"/>
            <w:szCs w:val="24"/>
            <w:rPrChange w:id="1386" w:author="Wisch, Julie" w:date="2022-10-17T09:14:00Z">
              <w:rPr>
                <w:rFonts w:ascii="Times New Roman" w:hAnsi="Times New Roman" w:cs="Times New Roman"/>
                <w:sz w:val="24"/>
                <w:szCs w:val="24"/>
              </w:rPr>
            </w:rPrChange>
          </w:rPr>
          <w:delText xml:space="preserve">were included </w:delText>
        </w:r>
        <w:r w:rsidRPr="00D03637" w:rsidDel="00404C5D">
          <w:rPr>
            <w:rFonts w:ascii="Times New Roman" w:hAnsi="Times New Roman" w:cs="Times New Roman"/>
            <w:sz w:val="24"/>
            <w:szCs w:val="24"/>
            <w:rPrChange w:id="1387" w:author="Wisch, Julie" w:date="2022-10-17T09:14:00Z">
              <w:rPr>
                <w:rFonts w:ascii="Times New Roman" w:hAnsi="Times New Roman" w:cs="Times New Roman"/>
                <w:sz w:val="24"/>
                <w:szCs w:val="24"/>
              </w:rPr>
            </w:rPrChange>
          </w:rPr>
          <w:delText>as regressors.</w:delText>
        </w:r>
      </w:del>
      <w:del w:id="1388" w:author="Wisch, Julie" w:date="2022-10-11T09:16:00Z">
        <w:r w:rsidRPr="00D03637" w:rsidDel="00A74CB8">
          <w:rPr>
            <w:rFonts w:ascii="Times New Roman" w:hAnsi="Times New Roman" w:cs="Times New Roman"/>
            <w:sz w:val="24"/>
            <w:szCs w:val="24"/>
            <w:rPrChange w:id="1389" w:author="Wisch, Julie" w:date="2022-10-17T09:14:00Z">
              <w:rPr>
                <w:rFonts w:ascii="Times New Roman" w:hAnsi="Times New Roman" w:cs="Times New Roman"/>
                <w:sz w:val="24"/>
                <w:szCs w:val="24"/>
              </w:rPr>
            </w:rPrChange>
          </w:rPr>
          <w:delText xml:space="preserve"> </w:delText>
        </w:r>
      </w:del>
      <w:r w:rsidRPr="00D03637">
        <w:rPr>
          <w:rFonts w:ascii="Times New Roman" w:hAnsi="Times New Roman" w:cs="Times New Roman"/>
          <w:sz w:val="24"/>
          <w:szCs w:val="24"/>
          <w:rPrChange w:id="1390" w:author="Wisch, Julie" w:date="2022-10-17T09:14:00Z">
            <w:rPr>
              <w:rFonts w:ascii="Times New Roman" w:hAnsi="Times New Roman" w:cs="Times New Roman"/>
              <w:sz w:val="24"/>
              <w:szCs w:val="24"/>
            </w:rPr>
          </w:rPrChange>
        </w:rPr>
        <w:t xml:space="preserve">The following parameters were utilized as response variables:  </w:t>
      </w:r>
      <w:r w:rsidRPr="00D03637" w:rsidDel="007805E9">
        <w:rPr>
          <w:rFonts w:ascii="Times New Roman" w:hAnsi="Times New Roman" w:cs="Times New Roman"/>
          <w:sz w:val="24"/>
          <w:szCs w:val="24"/>
          <w:rPrChange w:id="1391" w:author="Wisch, Julie" w:date="2022-10-17T09:14:00Z">
            <w:rPr>
              <w:rFonts w:ascii="Times New Roman" w:hAnsi="Times New Roman" w:cs="Times New Roman"/>
              <w:sz w:val="24"/>
              <w:szCs w:val="24"/>
            </w:rPr>
          </w:rPrChange>
        </w:rPr>
        <w:t>CSF A</w:t>
      </w:r>
      <w:r w:rsidR="00FE3A6E" w:rsidRPr="00D03637">
        <w:rPr>
          <w:rFonts w:ascii="Times New Roman" w:hAnsi="Times New Roman" w:cs="Times New Roman"/>
          <w:color w:val="000000"/>
          <w:sz w:val="24"/>
          <w:szCs w:val="24"/>
          <w:rPrChange w:id="1392" w:author="Wisch, Julie" w:date="2022-10-17T09:14:00Z">
            <w:rPr>
              <w:rFonts w:ascii="Times New Roman" w:hAnsi="Times New Roman" w:cs="Times New Roman"/>
              <w:color w:val="000000"/>
              <w:sz w:val="24"/>
              <w:szCs w:val="24"/>
            </w:rPr>
          </w:rPrChange>
        </w:rPr>
        <w:t>β</w:t>
      </w:r>
      <w:r w:rsidRPr="00D03637" w:rsidDel="007805E9">
        <w:rPr>
          <w:rFonts w:ascii="Times New Roman" w:hAnsi="Times New Roman" w:cs="Times New Roman"/>
          <w:sz w:val="24"/>
          <w:szCs w:val="24"/>
          <w:rPrChange w:id="1393" w:author="Wisch, Julie" w:date="2022-10-17T09:14:00Z">
            <w:rPr>
              <w:rFonts w:ascii="Times New Roman" w:hAnsi="Times New Roman" w:cs="Times New Roman"/>
              <w:sz w:val="24"/>
              <w:szCs w:val="24"/>
            </w:rPr>
          </w:rPrChange>
        </w:rPr>
        <w:t>42, PET-PiB cortical amyloid summary, CSF pTau, PET</w:t>
      </w:r>
      <w:r w:rsidRPr="00D03637">
        <w:rPr>
          <w:rFonts w:ascii="Times New Roman" w:hAnsi="Times New Roman" w:cs="Times New Roman"/>
          <w:sz w:val="24"/>
          <w:szCs w:val="24"/>
          <w:rPrChange w:id="1394" w:author="Wisch, Julie" w:date="2022-10-17T09:14:00Z">
            <w:rPr>
              <w:rFonts w:ascii="Times New Roman" w:hAnsi="Times New Roman" w:cs="Times New Roman"/>
              <w:sz w:val="24"/>
              <w:szCs w:val="24"/>
            </w:rPr>
          </w:rPrChange>
        </w:rPr>
        <w:t xml:space="preserve">-AV1451 tauopathy, cortical thickness, </w:t>
      </w:r>
      <w:r w:rsidR="008A2FEF" w:rsidRPr="00D03637">
        <w:rPr>
          <w:rFonts w:ascii="Times New Roman" w:hAnsi="Times New Roman" w:cs="Times New Roman"/>
          <w:sz w:val="24"/>
          <w:szCs w:val="24"/>
          <w:rPrChange w:id="1395" w:author="Wisch, Julie" w:date="2022-10-17T09:14:00Z">
            <w:rPr>
              <w:rFonts w:ascii="Times New Roman" w:hAnsi="Times New Roman" w:cs="Times New Roman"/>
              <w:sz w:val="24"/>
              <w:szCs w:val="24"/>
            </w:rPr>
          </w:rPrChange>
        </w:rPr>
        <w:t>WMH</w:t>
      </w:r>
      <w:r w:rsidRPr="00D03637">
        <w:rPr>
          <w:rFonts w:ascii="Times New Roman" w:hAnsi="Times New Roman" w:cs="Times New Roman"/>
          <w:sz w:val="24"/>
          <w:szCs w:val="24"/>
          <w:rPrChange w:id="1396" w:author="Wisch, Julie" w:date="2022-10-17T09:14:00Z">
            <w:rPr>
              <w:rFonts w:ascii="Times New Roman" w:hAnsi="Times New Roman" w:cs="Times New Roman"/>
              <w:sz w:val="24"/>
              <w:szCs w:val="24"/>
            </w:rPr>
          </w:rPrChange>
        </w:rPr>
        <w:t xml:space="preserve"> volume, and CSF NfL.</w:t>
      </w:r>
    </w:p>
    <w:p w14:paraId="3AFA5C52" w14:textId="4DBE5184" w:rsidR="00D324AF" w:rsidRPr="00D03637" w:rsidRDefault="00D324AF" w:rsidP="003E2499">
      <w:pPr>
        <w:rPr>
          <w:rFonts w:ascii="Times New Roman" w:hAnsi="Times New Roman" w:cs="Times New Roman"/>
          <w:b/>
          <w:sz w:val="28"/>
          <w:szCs w:val="28"/>
          <w:rPrChange w:id="1397" w:author="Wisch, Julie" w:date="2022-10-17T09:14:00Z">
            <w:rPr>
              <w:rFonts w:ascii="Times New Roman" w:hAnsi="Times New Roman" w:cs="Times New Roman"/>
              <w:b/>
              <w:sz w:val="28"/>
              <w:szCs w:val="28"/>
            </w:rPr>
          </w:rPrChange>
        </w:rPr>
      </w:pPr>
      <w:r w:rsidRPr="00D03637">
        <w:rPr>
          <w:rFonts w:ascii="Times New Roman" w:hAnsi="Times New Roman" w:cs="Times New Roman"/>
          <w:b/>
          <w:sz w:val="28"/>
          <w:szCs w:val="28"/>
          <w:rPrChange w:id="1398" w:author="Wisch, Julie" w:date="2022-10-17T09:14:00Z">
            <w:rPr>
              <w:rFonts w:ascii="Times New Roman" w:hAnsi="Times New Roman" w:cs="Times New Roman"/>
              <w:b/>
              <w:sz w:val="28"/>
              <w:szCs w:val="28"/>
            </w:rPr>
          </w:rPrChange>
        </w:rPr>
        <w:t xml:space="preserve">Proteome Classification and Analysis </w:t>
      </w:r>
    </w:p>
    <w:p w14:paraId="2E56F278" w14:textId="302C8B6D" w:rsidR="00476B52" w:rsidRPr="00D03637" w:rsidRDefault="003E2499" w:rsidP="003E2499">
      <w:pPr>
        <w:rPr>
          <w:ins w:id="1399" w:author="Wisch, Julie" w:date="2022-09-27T13:51:00Z"/>
          <w:rFonts w:ascii="Times New Roman" w:hAnsi="Times New Roman" w:cs="Times New Roman"/>
          <w:sz w:val="24"/>
          <w:szCs w:val="24"/>
          <w:rPrChange w:id="1400" w:author="Wisch, Julie" w:date="2022-10-17T09:14:00Z">
            <w:rPr>
              <w:ins w:id="1401" w:author="Wisch, Julie" w:date="2022-09-27T13:51:00Z"/>
              <w:rFonts w:ascii="Times New Roman" w:hAnsi="Times New Roman" w:cs="Times New Roman"/>
              <w:sz w:val="24"/>
              <w:szCs w:val="24"/>
            </w:rPr>
          </w:rPrChange>
        </w:rPr>
      </w:pPr>
      <w:r w:rsidRPr="00D03637">
        <w:rPr>
          <w:rFonts w:ascii="Times New Roman" w:hAnsi="Times New Roman" w:cs="Times New Roman"/>
          <w:sz w:val="24"/>
          <w:szCs w:val="24"/>
          <w:rPrChange w:id="1402" w:author="Wisch, Julie" w:date="2022-10-17T09:14:00Z">
            <w:rPr>
              <w:rFonts w:ascii="Times New Roman" w:hAnsi="Times New Roman" w:cs="Times New Roman"/>
              <w:sz w:val="24"/>
              <w:szCs w:val="24"/>
            </w:rPr>
          </w:rPrChange>
        </w:rPr>
        <w:t>Finally, we applied Pelora, a supervised clustering technique, to classify individuals as members of the previously identified latent clusters using proteomics values</w:t>
      </w:r>
      <w:sdt>
        <w:sdtPr>
          <w:rPr>
            <w:rFonts w:ascii="Times New Roman" w:hAnsi="Times New Roman" w:cs="Times New Roman"/>
            <w:color w:val="000000"/>
            <w:sz w:val="24"/>
            <w:szCs w:val="24"/>
            <w:vertAlign w:val="superscript"/>
          </w:rPr>
          <w:tag w:val="MENDELEY_CITATION_v3_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"/>
          <w:id w:val="574709961"/>
          <w:placeholder>
            <w:docPart w:val="989A61CF97B54E928FAABD165FF7530E"/>
          </w:placeholder>
        </w:sdtPr>
        <w:sdtEndPr/>
        <w:sdtContent>
          <w:ins w:id="1403" w:author="Wisch, Julie" w:date="2022-10-04T14:53:00Z">
            <w:r w:rsidR="00B94D80" w:rsidRPr="00D03637">
              <w:rPr>
                <w:rFonts w:ascii="Times New Roman" w:eastAsia="Times New Roman" w:hAnsi="Times New Roman" w:cs="Times New Roman"/>
                <w:color w:val="000000"/>
                <w:vertAlign w:val="superscript"/>
              </w:rPr>
              <w:t>47</w:t>
            </w:r>
          </w:ins>
          <w:del w:id="1404" w:author="Wisch, Julie" w:date="2022-09-28T10:24:00Z">
            <w:r w:rsidR="00143020" w:rsidRPr="00D03637" w:rsidDel="00733317">
              <w:rPr>
                <w:rFonts w:ascii="Times New Roman" w:eastAsia="Times New Roman" w:hAnsi="Times New Roman" w:cs="Times New Roman"/>
                <w:color w:val="000000"/>
                <w:vertAlign w:val="superscript"/>
              </w:rPr>
              <w:delText>47</w:delText>
            </w:r>
          </w:del>
        </w:sdtContent>
      </w:sdt>
      <w:r w:rsidR="006B359F" w:rsidRPr="00D03637">
        <w:rPr>
          <w:rFonts w:ascii="Times New Roman" w:hAnsi="Times New Roman" w:cs="Times New Roman"/>
          <w:sz w:val="24"/>
          <w:szCs w:val="24"/>
        </w:rPr>
        <w:t xml:space="preserve">. </w:t>
      </w:r>
      <w:r w:rsidR="00627C73" w:rsidRPr="00D03637">
        <w:rPr>
          <w:rFonts w:ascii="Times New Roman" w:hAnsi="Times New Roman" w:cs="Times New Roman"/>
          <w:sz w:val="24"/>
          <w:szCs w:val="24"/>
        </w:rPr>
        <w:t xml:space="preserve">A total of </w:t>
      </w:r>
      <w:r w:rsidR="006B359F" w:rsidRPr="00D03637">
        <w:rPr>
          <w:rFonts w:ascii="Times New Roman" w:hAnsi="Times New Roman" w:cs="Times New Roman"/>
          <w:sz w:val="24"/>
          <w:szCs w:val="24"/>
          <w:rPrChange w:id="1405" w:author="Wisch, Julie" w:date="2022-10-17T09:14:00Z">
            <w:rPr>
              <w:rFonts w:ascii="Times New Roman" w:hAnsi="Times New Roman" w:cs="Times New Roman"/>
              <w:sz w:val="24"/>
              <w:szCs w:val="24"/>
            </w:rPr>
          </w:rPrChange>
        </w:rPr>
        <w:t>713</w:t>
      </w:r>
      <w:r w:rsidRPr="00D03637">
        <w:rPr>
          <w:rFonts w:ascii="Times New Roman" w:hAnsi="Times New Roman" w:cs="Times New Roman"/>
          <w:sz w:val="24"/>
          <w:szCs w:val="24"/>
          <w:rPrChange w:id="1406" w:author="Wisch, Julie" w:date="2022-10-17T09:14:00Z">
            <w:rPr>
              <w:rFonts w:ascii="Times New Roman" w:hAnsi="Times New Roman" w:cs="Times New Roman"/>
              <w:sz w:val="24"/>
              <w:szCs w:val="24"/>
            </w:rPr>
          </w:rPrChange>
        </w:rPr>
        <w:t xml:space="preserve"> </w:t>
      </w:r>
      <w:r w:rsidR="00627C73" w:rsidRPr="00D03637">
        <w:rPr>
          <w:rFonts w:ascii="Times New Roman" w:hAnsi="Times New Roman" w:cs="Times New Roman"/>
          <w:sz w:val="24"/>
          <w:szCs w:val="24"/>
          <w:rPrChange w:id="1407" w:author="Wisch, Julie" w:date="2022-10-17T09:14:00Z">
            <w:rPr>
              <w:rFonts w:ascii="Times New Roman" w:hAnsi="Times New Roman" w:cs="Times New Roman"/>
              <w:sz w:val="24"/>
              <w:szCs w:val="24"/>
            </w:rPr>
          </w:rPrChange>
        </w:rPr>
        <w:t xml:space="preserve">CSF </w:t>
      </w:r>
      <w:r w:rsidRPr="00D03637">
        <w:rPr>
          <w:rFonts w:ascii="Times New Roman" w:hAnsi="Times New Roman" w:cs="Times New Roman"/>
          <w:sz w:val="24"/>
          <w:szCs w:val="24"/>
          <w:rPrChange w:id="1408" w:author="Wisch, Julie" w:date="2022-10-17T09:14:00Z">
            <w:rPr>
              <w:rFonts w:ascii="Times New Roman" w:hAnsi="Times New Roman" w:cs="Times New Roman"/>
              <w:sz w:val="24"/>
              <w:szCs w:val="24"/>
            </w:rPr>
          </w:rPrChange>
        </w:rPr>
        <w:t xml:space="preserve">proteins </w:t>
      </w:r>
      <w:r w:rsidR="00FE3A6E" w:rsidRPr="00D03637">
        <w:rPr>
          <w:rFonts w:ascii="Times New Roman" w:hAnsi="Times New Roman" w:cs="Times New Roman"/>
          <w:sz w:val="24"/>
          <w:szCs w:val="24"/>
          <w:rPrChange w:id="1409" w:author="Wisch, Julie" w:date="2022-10-17T09:14:00Z">
            <w:rPr>
              <w:rFonts w:ascii="Times New Roman" w:hAnsi="Times New Roman" w:cs="Times New Roman"/>
              <w:sz w:val="24"/>
              <w:szCs w:val="24"/>
            </w:rPr>
          </w:rPrChange>
        </w:rPr>
        <w:t>passed QC</w:t>
      </w:r>
      <w:r w:rsidRPr="00D03637">
        <w:rPr>
          <w:rFonts w:ascii="Times New Roman" w:hAnsi="Times New Roman" w:cs="Times New Roman"/>
          <w:sz w:val="24"/>
          <w:szCs w:val="24"/>
          <w:rPrChange w:id="1410" w:author="Wisch, Julie" w:date="2022-10-17T09:14:00Z">
            <w:rPr>
              <w:rFonts w:ascii="Times New Roman" w:hAnsi="Times New Roman" w:cs="Times New Roman"/>
              <w:sz w:val="24"/>
              <w:szCs w:val="24"/>
            </w:rPr>
          </w:rPrChange>
        </w:rPr>
        <w:t xml:space="preserve"> and were utilized as features in the supervised cl</w:t>
      </w:r>
      <w:r w:rsidR="008A2FEF" w:rsidRPr="00D03637">
        <w:rPr>
          <w:rFonts w:ascii="Times New Roman" w:hAnsi="Times New Roman" w:cs="Times New Roman"/>
          <w:sz w:val="24"/>
          <w:szCs w:val="24"/>
          <w:rPrChange w:id="1411" w:author="Wisch, Julie" w:date="2022-10-17T09:14:00Z">
            <w:rPr>
              <w:rFonts w:ascii="Times New Roman" w:hAnsi="Times New Roman" w:cs="Times New Roman"/>
              <w:sz w:val="24"/>
              <w:szCs w:val="24"/>
            </w:rPr>
          </w:rPrChange>
        </w:rPr>
        <w:t xml:space="preserve">ustering model. </w:t>
      </w:r>
      <w:ins w:id="1412" w:author="Wisch, Julie" w:date="2022-09-20T14:18:00Z">
        <w:r w:rsidR="00D94418" w:rsidRPr="00D03637">
          <w:rPr>
            <w:rFonts w:ascii="Times New Roman" w:hAnsi="Times New Roman" w:cs="Times New Roman"/>
            <w:sz w:val="24"/>
            <w:szCs w:val="24"/>
            <w:rPrChange w:id="1413" w:author="Wisch, Julie" w:date="2022-10-17T09:14:00Z">
              <w:rPr>
                <w:rFonts w:ascii="Times New Roman" w:hAnsi="Times New Roman" w:cs="Times New Roman"/>
                <w:sz w:val="24"/>
                <w:szCs w:val="24"/>
              </w:rPr>
            </w:rPrChange>
          </w:rPr>
          <w:t>These values were scaled and centered</w:t>
        </w:r>
      </w:ins>
      <w:ins w:id="1414" w:author="Wisch, Julie" w:date="2022-09-20T14:17:00Z">
        <w:r w:rsidR="00D94418" w:rsidRPr="00D03637">
          <w:rPr>
            <w:rFonts w:ascii="Times New Roman" w:hAnsi="Times New Roman" w:cs="Times New Roman"/>
            <w:sz w:val="24"/>
            <w:szCs w:val="24"/>
            <w:rPrChange w:id="1415" w:author="Wisch, Julie" w:date="2022-10-17T09:14:00Z">
              <w:rPr>
                <w:rFonts w:ascii="Times New Roman" w:hAnsi="Times New Roman" w:cs="Times New Roman"/>
                <w:sz w:val="24"/>
                <w:szCs w:val="24"/>
              </w:rPr>
            </w:rPrChange>
          </w:rPr>
          <w:t xml:space="preserve">. </w:t>
        </w:r>
      </w:ins>
      <w:r w:rsidR="00627C73" w:rsidRPr="00D03637">
        <w:rPr>
          <w:rFonts w:ascii="Times New Roman" w:hAnsi="Times New Roman" w:cs="Times New Roman"/>
          <w:sz w:val="24"/>
          <w:szCs w:val="24"/>
          <w:rPrChange w:id="1416" w:author="Wisch, Julie" w:date="2022-10-17T09:14:00Z">
            <w:rPr>
              <w:rFonts w:ascii="Times New Roman" w:hAnsi="Times New Roman" w:cs="Times New Roman"/>
              <w:sz w:val="24"/>
              <w:szCs w:val="24"/>
            </w:rPr>
          </w:rPrChange>
        </w:rPr>
        <w:t>For this analysis</w:t>
      </w:r>
      <w:r w:rsidR="00730AEF" w:rsidRPr="00D03637">
        <w:rPr>
          <w:rFonts w:ascii="Times New Roman" w:hAnsi="Times New Roman" w:cs="Times New Roman"/>
          <w:sz w:val="24"/>
          <w:szCs w:val="24"/>
          <w:rPrChange w:id="1417" w:author="Wisch, Julie" w:date="2022-10-17T09:14:00Z">
            <w:rPr>
              <w:rFonts w:ascii="Times New Roman" w:hAnsi="Times New Roman" w:cs="Times New Roman"/>
              <w:sz w:val="24"/>
              <w:szCs w:val="24"/>
            </w:rPr>
          </w:rPrChange>
        </w:rPr>
        <w:t xml:space="preserve"> </w:t>
      </w:r>
      <w:del w:id="1418" w:author="Wisch, Julie" w:date="2022-10-17T08:55:00Z">
        <w:r w:rsidR="00730AEF" w:rsidRPr="00D03637" w:rsidDel="00630347">
          <w:rPr>
            <w:rFonts w:ascii="Times New Roman" w:hAnsi="Times New Roman" w:cs="Times New Roman"/>
            <w:sz w:val="24"/>
            <w:szCs w:val="24"/>
            <w:rPrChange w:id="1419" w:author="Wisch, Julie" w:date="2022-10-17T09:14:00Z">
              <w:rPr>
                <w:rFonts w:ascii="Times New Roman" w:hAnsi="Times New Roman" w:cs="Times New Roman"/>
                <w:sz w:val="24"/>
                <w:szCs w:val="24"/>
              </w:rPr>
            </w:rPrChange>
          </w:rPr>
          <w:delText>single timepoint</w:delText>
        </w:r>
      </w:del>
      <w:ins w:id="1420" w:author="Wisch, Julie" w:date="2022-10-17T08:55:00Z">
        <w:r w:rsidR="00630347" w:rsidRPr="00D03637">
          <w:rPr>
            <w:rFonts w:ascii="Times New Roman" w:hAnsi="Times New Roman" w:cs="Times New Roman"/>
            <w:sz w:val="24"/>
            <w:szCs w:val="24"/>
            <w:rPrChange w:id="1421" w:author="Wisch, Julie" w:date="2022-10-17T09:14:00Z">
              <w:rPr>
                <w:rFonts w:ascii="Times New Roman" w:hAnsi="Times New Roman" w:cs="Times New Roman"/>
                <w:sz w:val="24"/>
                <w:szCs w:val="24"/>
              </w:rPr>
            </w:rPrChange>
          </w:rPr>
          <w:t>all available</w:t>
        </w:r>
      </w:ins>
      <w:r w:rsidR="00730AEF" w:rsidRPr="00D03637">
        <w:rPr>
          <w:rFonts w:ascii="Times New Roman" w:hAnsi="Times New Roman" w:cs="Times New Roman"/>
          <w:sz w:val="24"/>
          <w:szCs w:val="24"/>
          <w:rPrChange w:id="1422" w:author="Wisch, Julie" w:date="2022-10-17T09:14:00Z">
            <w:rPr>
              <w:rFonts w:ascii="Times New Roman" w:hAnsi="Times New Roman" w:cs="Times New Roman"/>
              <w:sz w:val="24"/>
              <w:szCs w:val="24"/>
            </w:rPr>
          </w:rPrChange>
        </w:rPr>
        <w:t xml:space="preserve"> proteome values</w:t>
      </w:r>
      <w:r w:rsidR="00627C73" w:rsidRPr="00D03637">
        <w:rPr>
          <w:rFonts w:ascii="Times New Roman" w:hAnsi="Times New Roman" w:cs="Times New Roman"/>
          <w:sz w:val="24"/>
          <w:szCs w:val="24"/>
          <w:rPrChange w:id="1423" w:author="Wisch, Julie" w:date="2022-10-17T09:14:00Z">
            <w:rPr>
              <w:rFonts w:ascii="Times New Roman" w:hAnsi="Times New Roman" w:cs="Times New Roman"/>
              <w:sz w:val="24"/>
              <w:szCs w:val="24"/>
            </w:rPr>
          </w:rPrChange>
        </w:rPr>
        <w:t xml:space="preserve"> were compared</w:t>
      </w:r>
      <w:r w:rsidR="00730AEF" w:rsidRPr="00D03637">
        <w:rPr>
          <w:rFonts w:ascii="Times New Roman" w:hAnsi="Times New Roman" w:cs="Times New Roman"/>
          <w:sz w:val="24"/>
          <w:szCs w:val="24"/>
          <w:rPrChange w:id="1424" w:author="Wisch, Julie" w:date="2022-10-17T09:14:00Z">
            <w:rPr>
              <w:rFonts w:ascii="Times New Roman" w:hAnsi="Times New Roman" w:cs="Times New Roman"/>
              <w:sz w:val="24"/>
              <w:szCs w:val="24"/>
            </w:rPr>
          </w:rPrChange>
        </w:rPr>
        <w:t xml:space="preserve"> to </w:t>
      </w:r>
      <w:r w:rsidR="00627C73" w:rsidRPr="00D03637">
        <w:rPr>
          <w:rFonts w:ascii="Times New Roman" w:hAnsi="Times New Roman" w:cs="Times New Roman"/>
          <w:sz w:val="24"/>
          <w:szCs w:val="24"/>
          <w:rPrChange w:id="1425" w:author="Wisch, Julie" w:date="2022-10-17T09:14:00Z">
            <w:rPr>
              <w:rFonts w:ascii="Times New Roman" w:hAnsi="Times New Roman" w:cs="Times New Roman"/>
              <w:sz w:val="24"/>
              <w:szCs w:val="24"/>
            </w:rPr>
          </w:rPrChange>
        </w:rPr>
        <w:t>clusters derived from</w:t>
      </w:r>
      <w:r w:rsidR="00730AEF" w:rsidRPr="00D03637">
        <w:rPr>
          <w:rFonts w:ascii="Times New Roman" w:hAnsi="Times New Roman" w:cs="Times New Roman"/>
          <w:sz w:val="24"/>
          <w:szCs w:val="24"/>
          <w:rPrChange w:id="1426" w:author="Wisch, Julie" w:date="2022-10-17T09:14:00Z">
            <w:rPr>
              <w:rFonts w:ascii="Times New Roman" w:hAnsi="Times New Roman" w:cs="Times New Roman"/>
              <w:sz w:val="24"/>
              <w:szCs w:val="24"/>
            </w:rPr>
          </w:rPrChange>
        </w:rPr>
        <w:t xml:space="preserve"> longitudinal trajector</w:t>
      </w:r>
      <w:r w:rsidR="00627C73" w:rsidRPr="00D03637">
        <w:rPr>
          <w:rFonts w:ascii="Times New Roman" w:hAnsi="Times New Roman" w:cs="Times New Roman"/>
          <w:sz w:val="24"/>
          <w:szCs w:val="24"/>
          <w:rPrChange w:id="1427" w:author="Wisch, Julie" w:date="2022-10-17T09:14:00Z">
            <w:rPr>
              <w:rFonts w:ascii="Times New Roman" w:hAnsi="Times New Roman" w:cs="Times New Roman"/>
              <w:sz w:val="24"/>
              <w:szCs w:val="24"/>
            </w:rPr>
          </w:rPrChange>
        </w:rPr>
        <w:t>ies</w:t>
      </w:r>
      <w:r w:rsidR="00730AEF" w:rsidRPr="00D03637">
        <w:rPr>
          <w:rFonts w:ascii="Times New Roman" w:hAnsi="Times New Roman" w:cs="Times New Roman"/>
          <w:sz w:val="24"/>
          <w:szCs w:val="24"/>
          <w:rPrChange w:id="1428" w:author="Wisch, Julie" w:date="2022-10-17T09:14:00Z">
            <w:rPr>
              <w:rFonts w:ascii="Times New Roman" w:hAnsi="Times New Roman" w:cs="Times New Roman"/>
              <w:sz w:val="24"/>
              <w:szCs w:val="24"/>
            </w:rPr>
          </w:rPrChange>
        </w:rPr>
        <w:t xml:space="preserve">. </w:t>
      </w:r>
    </w:p>
    <w:p w14:paraId="08A89691" w14:textId="358790A9" w:rsidR="003075FE" w:rsidRPr="00D03637" w:rsidRDefault="003075FE" w:rsidP="003075FE">
      <w:pPr>
        <w:rPr>
          <w:ins w:id="1429" w:author="Wisch, Julie" w:date="2022-10-11T09:13:00Z"/>
          <w:rFonts w:ascii="Times New Roman" w:hAnsi="Times New Roman" w:cs="Times New Roman"/>
          <w:color w:val="FF0000"/>
          <w:sz w:val="24"/>
          <w:szCs w:val="24"/>
          <w:rPrChange w:id="1430" w:author="Wisch, Julie" w:date="2022-10-17T09:14:00Z">
            <w:rPr>
              <w:ins w:id="1431" w:author="Wisch, Julie" w:date="2022-10-11T09:13:00Z"/>
              <w:rFonts w:ascii="Times New Roman" w:hAnsi="Times New Roman" w:cs="Times New Roman"/>
              <w:b/>
              <w:color w:val="FF0000"/>
              <w:sz w:val="24"/>
              <w:szCs w:val="24"/>
            </w:rPr>
          </w:rPrChange>
        </w:rPr>
      </w:pPr>
      <w:ins w:id="1432" w:author="Wisch, Julie" w:date="2022-10-11T09:13:00Z">
        <w:r w:rsidRPr="00D03637">
          <w:rPr>
            <w:rFonts w:ascii="Times New Roman" w:hAnsi="Times New Roman" w:cs="Times New Roman"/>
            <w:color w:val="FF0000"/>
            <w:sz w:val="24"/>
            <w:szCs w:val="24"/>
            <w:rPrChange w:id="1433" w:author="Wisch, Julie" w:date="2022-10-17T09:14:00Z">
              <w:rPr>
                <w:rFonts w:ascii="Times New Roman" w:hAnsi="Times New Roman" w:cs="Times New Roman"/>
                <w:b/>
                <w:color w:val="FF0000"/>
                <w:sz w:val="24"/>
                <w:szCs w:val="24"/>
              </w:rPr>
            </w:rPrChange>
          </w:rPr>
          <w:t>Most (N = 105) participants had two sequenced proteomes. For the application of Pelora, we set aside 20% of the participant IDs as a hold out set. In stratifying our data into training, testing, and hold out sets, we did not allow partic</w:t>
        </w:r>
        <w:r w:rsidR="00630347" w:rsidRPr="00D03637">
          <w:rPr>
            <w:rFonts w:ascii="Times New Roman" w:hAnsi="Times New Roman" w:cs="Times New Roman"/>
            <w:color w:val="FF0000"/>
            <w:sz w:val="24"/>
            <w:szCs w:val="24"/>
          </w:rPr>
          <w:t>ipants to be split across training</w:t>
        </w:r>
      </w:ins>
      <w:ins w:id="1434" w:author="Wisch, Julie" w:date="2022-10-17T08:55:00Z">
        <w:r w:rsidR="00630347" w:rsidRPr="00D03637">
          <w:rPr>
            <w:rFonts w:ascii="Times New Roman" w:hAnsi="Times New Roman" w:cs="Times New Roman"/>
            <w:color w:val="FF0000"/>
            <w:sz w:val="24"/>
            <w:szCs w:val="24"/>
          </w:rPr>
          <w:t>/testing/hold out</w:t>
        </w:r>
      </w:ins>
      <w:ins w:id="1435" w:author="Wisch, Julie" w:date="2022-10-11T09:13:00Z">
        <w:r w:rsidR="00630347" w:rsidRPr="00D03637">
          <w:rPr>
            <w:rFonts w:ascii="Times New Roman" w:hAnsi="Times New Roman" w:cs="Times New Roman"/>
            <w:color w:val="FF0000"/>
            <w:sz w:val="24"/>
            <w:szCs w:val="24"/>
            <w:rPrChange w:id="1436" w:author="Wisch, Julie" w:date="2022-10-17T09:14:00Z">
              <w:rPr>
                <w:rFonts w:ascii="Times New Roman" w:hAnsi="Times New Roman" w:cs="Times New Roman"/>
                <w:color w:val="FF0000"/>
                <w:sz w:val="24"/>
                <w:szCs w:val="24"/>
              </w:rPr>
            </w:rPrChange>
          </w:rPr>
          <w:t xml:space="preserve"> sets</w:t>
        </w:r>
        <w:r w:rsidRPr="00D03637">
          <w:rPr>
            <w:rFonts w:ascii="Times New Roman" w:hAnsi="Times New Roman" w:cs="Times New Roman"/>
            <w:color w:val="FF0000"/>
            <w:sz w:val="24"/>
            <w:szCs w:val="24"/>
            <w:rPrChange w:id="1437" w:author="Wisch, Julie" w:date="2022-10-17T09:14:00Z">
              <w:rPr>
                <w:rFonts w:ascii="Times New Roman" w:hAnsi="Times New Roman" w:cs="Times New Roman"/>
                <w:b/>
                <w:color w:val="FF0000"/>
                <w:sz w:val="24"/>
                <w:szCs w:val="24"/>
              </w:rPr>
            </w:rPrChange>
          </w:rPr>
          <w:t>, as this could lead to target leakage. We then applied Pelora for classification on the training dataset. We trained the algorithm using 1 – 10 protein clusters, then evaluated performance on the testing dataset. We selected the optimal number of protein clusters based on the AUC performance on the testing dataset. After the number of clusters was chosen, we applied Pelora to the hold out dataset. We calculated bootstrapped confidence intervals for the AUC, and these values are reported in the results.</w:t>
        </w:r>
      </w:ins>
    </w:p>
    <w:p w14:paraId="1524C3F9" w14:textId="1EEC8C5C" w:rsidR="00800707" w:rsidRPr="00D03637" w:rsidRDefault="0097734C" w:rsidP="003E2499">
      <w:pPr>
        <w:rPr>
          <w:rFonts w:ascii="Times New Roman" w:hAnsi="Times New Roman" w:cs="Times New Roman"/>
          <w:sz w:val="24"/>
          <w:szCs w:val="24"/>
          <w:rPrChange w:id="1438" w:author="Wisch, Julie" w:date="2022-10-17T09:14:00Z">
            <w:rPr>
              <w:rFonts w:ascii="Times New Roman" w:hAnsi="Times New Roman" w:cs="Times New Roman"/>
              <w:sz w:val="24"/>
              <w:szCs w:val="24"/>
            </w:rPr>
          </w:rPrChange>
        </w:rPr>
      </w:pPr>
      <w:ins w:id="1439" w:author="Wisch, Julie" w:date="2022-09-28T08:47:00Z">
        <w:r w:rsidRPr="00D03637">
          <w:rPr>
            <w:rFonts w:ascii="Times New Roman" w:hAnsi="Times New Roman" w:cs="Times New Roman"/>
            <w:sz w:val="24"/>
            <w:szCs w:val="24"/>
          </w:rPr>
          <w:t xml:space="preserve">In the supplement, we present a comparison between the models presented in the main text and </w:t>
        </w:r>
      </w:ins>
      <w:ins w:id="1440" w:author="Wisch, Julie" w:date="2022-09-27T13:58:00Z">
        <w:r w:rsidRPr="00D03637">
          <w:rPr>
            <w:rFonts w:ascii="Times New Roman" w:hAnsi="Times New Roman" w:cs="Times New Roman"/>
            <w:sz w:val="24"/>
            <w:szCs w:val="24"/>
          </w:rPr>
          <w:t>a simple baseline model.</w:t>
        </w:r>
        <w:r w:rsidR="00800707" w:rsidRPr="00D03637">
          <w:rPr>
            <w:rFonts w:ascii="Times New Roman" w:hAnsi="Times New Roman" w:cs="Times New Roman"/>
            <w:sz w:val="24"/>
            <w:szCs w:val="24"/>
            <w:rPrChange w:id="1441" w:author="Wisch, Julie" w:date="2022-10-17T09:14:00Z">
              <w:rPr>
                <w:rFonts w:ascii="Times New Roman" w:hAnsi="Times New Roman" w:cs="Times New Roman"/>
                <w:sz w:val="24"/>
                <w:szCs w:val="24"/>
              </w:rPr>
            </w:rPrChange>
          </w:rPr>
          <w:t xml:space="preserve"> </w:t>
        </w:r>
      </w:ins>
      <w:ins w:id="1442" w:author="Wisch, Julie" w:date="2022-09-28T08:47:00Z">
        <w:r w:rsidRPr="00D03637">
          <w:rPr>
            <w:rFonts w:ascii="Times New Roman" w:hAnsi="Times New Roman" w:cs="Times New Roman"/>
            <w:sz w:val="24"/>
            <w:szCs w:val="24"/>
            <w:rPrChange w:id="1443" w:author="Wisch, Julie" w:date="2022-10-17T09:14:00Z">
              <w:rPr>
                <w:rFonts w:ascii="Times New Roman" w:hAnsi="Times New Roman" w:cs="Times New Roman"/>
                <w:sz w:val="24"/>
                <w:szCs w:val="24"/>
              </w:rPr>
            </w:rPrChange>
          </w:rPr>
          <w:t>W</w:t>
        </w:r>
      </w:ins>
      <w:ins w:id="1444" w:author="Wisch, Julie" w:date="2022-09-27T13:58:00Z">
        <w:r w:rsidR="00800707" w:rsidRPr="00D03637">
          <w:rPr>
            <w:rFonts w:ascii="Times New Roman" w:hAnsi="Times New Roman" w:cs="Times New Roman"/>
            <w:sz w:val="24"/>
            <w:szCs w:val="24"/>
            <w:rPrChange w:id="1445" w:author="Wisch, Julie" w:date="2022-10-17T09:14:00Z">
              <w:rPr>
                <w:rFonts w:ascii="Times New Roman" w:hAnsi="Times New Roman" w:cs="Times New Roman"/>
                <w:sz w:val="24"/>
                <w:szCs w:val="24"/>
              </w:rPr>
            </w:rPrChange>
          </w:rPr>
          <w:t xml:space="preserve">e performed </w:t>
        </w:r>
      </w:ins>
      <w:ins w:id="1446" w:author="Wisch, Julie" w:date="2022-09-27T13:59:00Z">
        <w:r w:rsidR="00800707" w:rsidRPr="00D03637">
          <w:rPr>
            <w:rFonts w:ascii="Times New Roman" w:hAnsi="Times New Roman" w:cs="Times New Roman"/>
            <w:sz w:val="24"/>
            <w:szCs w:val="24"/>
            <w:rPrChange w:id="1447" w:author="Wisch, Julie" w:date="2022-10-17T09:14:00Z">
              <w:rPr>
                <w:rFonts w:ascii="Times New Roman" w:hAnsi="Times New Roman" w:cs="Times New Roman"/>
                <w:sz w:val="24"/>
                <w:szCs w:val="24"/>
              </w:rPr>
            </w:rPrChange>
          </w:rPr>
          <w:t xml:space="preserve">binomial </w:t>
        </w:r>
      </w:ins>
      <w:ins w:id="1448" w:author="Wisch, Julie" w:date="2022-09-27T13:58:00Z">
        <w:r w:rsidR="00800707" w:rsidRPr="00D03637">
          <w:rPr>
            <w:rFonts w:ascii="Times New Roman" w:hAnsi="Times New Roman" w:cs="Times New Roman"/>
            <w:sz w:val="24"/>
            <w:szCs w:val="24"/>
            <w:rPrChange w:id="1449" w:author="Wisch, Julie" w:date="2022-10-17T09:14:00Z">
              <w:rPr>
                <w:rFonts w:ascii="Times New Roman" w:hAnsi="Times New Roman" w:cs="Times New Roman"/>
                <w:sz w:val="24"/>
                <w:szCs w:val="24"/>
              </w:rPr>
            </w:rPrChange>
          </w:rPr>
          <w:t>lasso regression (Pelora is built on similar L1 norm concepts)</w:t>
        </w:r>
      </w:ins>
      <w:ins w:id="1450" w:author="Wisch, Julie" w:date="2022-09-27T13:59:00Z">
        <w:r w:rsidR="00800707" w:rsidRPr="00D03637">
          <w:rPr>
            <w:rFonts w:ascii="Times New Roman" w:hAnsi="Times New Roman" w:cs="Times New Roman"/>
            <w:sz w:val="24"/>
            <w:szCs w:val="24"/>
            <w:rPrChange w:id="1451" w:author="Wisch, Julie" w:date="2022-10-17T09:14:00Z">
              <w:rPr>
                <w:rFonts w:ascii="Times New Roman" w:hAnsi="Times New Roman" w:cs="Times New Roman"/>
                <w:sz w:val="24"/>
                <w:szCs w:val="24"/>
              </w:rPr>
            </w:rPrChange>
          </w:rPr>
          <w:t xml:space="preserve"> using only sex and age as covariates, attempting to classify individual </w:t>
        </w:r>
        <w:r w:rsidR="00800707" w:rsidRPr="00D03637">
          <w:rPr>
            <w:rFonts w:ascii="Times New Roman" w:hAnsi="Times New Roman" w:cs="Times New Roman"/>
            <w:sz w:val="24"/>
            <w:szCs w:val="24"/>
            <w:rPrChange w:id="1452" w:author="Wisch, Julie" w:date="2022-10-17T09:14:00Z">
              <w:rPr>
                <w:rFonts w:ascii="Times New Roman" w:hAnsi="Times New Roman" w:cs="Times New Roman"/>
                <w:sz w:val="24"/>
                <w:szCs w:val="24"/>
              </w:rPr>
            </w:rPrChange>
          </w:rPr>
          <w:lastRenderedPageBreak/>
          <w:t xml:space="preserve">membership in the previously identified latent clusters. We also applied </w:t>
        </w:r>
      </w:ins>
      <w:ins w:id="1453" w:author="Wisch, Julie" w:date="2022-09-27T14:00:00Z">
        <w:r w:rsidR="00800707" w:rsidRPr="00D03637">
          <w:rPr>
            <w:rFonts w:ascii="Times New Roman" w:hAnsi="Times New Roman" w:cs="Times New Roman"/>
            <w:sz w:val="24"/>
            <w:szCs w:val="24"/>
            <w:rPrChange w:id="1454" w:author="Wisch, Julie" w:date="2022-10-17T09:14:00Z">
              <w:rPr>
                <w:rFonts w:ascii="Times New Roman" w:hAnsi="Times New Roman" w:cs="Times New Roman"/>
                <w:sz w:val="24"/>
                <w:szCs w:val="24"/>
              </w:rPr>
            </w:rPrChange>
          </w:rPr>
          <w:t>P</w:t>
        </w:r>
      </w:ins>
      <w:ins w:id="1455" w:author="Wisch, Julie" w:date="2022-09-27T13:59:00Z">
        <w:r w:rsidR="00800707" w:rsidRPr="00D03637">
          <w:rPr>
            <w:rFonts w:ascii="Times New Roman" w:hAnsi="Times New Roman" w:cs="Times New Roman"/>
            <w:sz w:val="24"/>
            <w:szCs w:val="24"/>
            <w:rPrChange w:id="1456" w:author="Wisch, Julie" w:date="2022-10-17T09:14:00Z">
              <w:rPr>
                <w:rFonts w:ascii="Times New Roman" w:hAnsi="Times New Roman" w:cs="Times New Roman"/>
                <w:sz w:val="24"/>
                <w:szCs w:val="24"/>
              </w:rPr>
            </w:rPrChange>
          </w:rPr>
          <w:t>elora while including age and sex as covariates.</w:t>
        </w:r>
      </w:ins>
    </w:p>
    <w:p w14:paraId="3EFB24ED" w14:textId="02ED697C" w:rsidR="003E2499" w:rsidRPr="00D03637" w:rsidDel="00823FE9" w:rsidRDefault="008A2FEF" w:rsidP="003E2499">
      <w:pPr>
        <w:rPr>
          <w:del w:id="1457" w:author="Wisch, Julie" w:date="2022-09-27T13:39:00Z"/>
          <w:rFonts w:ascii="Times New Roman" w:hAnsi="Times New Roman" w:cs="Times New Roman"/>
          <w:sz w:val="24"/>
          <w:szCs w:val="24"/>
          <w:rPrChange w:id="1458" w:author="Wisch, Julie" w:date="2022-10-17T09:14:00Z">
            <w:rPr>
              <w:del w:id="1459" w:author="Wisch, Julie" w:date="2022-09-27T13:39:00Z"/>
              <w:rFonts w:ascii="Times New Roman" w:hAnsi="Times New Roman" w:cs="Times New Roman"/>
              <w:sz w:val="24"/>
              <w:szCs w:val="24"/>
            </w:rPr>
          </w:rPrChange>
        </w:rPr>
      </w:pPr>
      <w:del w:id="1460" w:author="Wisch, Julie" w:date="2022-09-27T13:39:00Z">
        <w:r w:rsidRPr="00D03637" w:rsidDel="00823FE9">
          <w:rPr>
            <w:rFonts w:ascii="Times New Roman" w:hAnsi="Times New Roman" w:cs="Times New Roman"/>
            <w:sz w:val="24"/>
            <w:szCs w:val="24"/>
            <w:rPrChange w:id="1461" w:author="Wisch, Julie" w:date="2022-10-17T09:14:00Z">
              <w:rPr>
                <w:rFonts w:ascii="Times New Roman" w:hAnsi="Times New Roman" w:cs="Times New Roman"/>
                <w:sz w:val="24"/>
                <w:szCs w:val="24"/>
              </w:rPr>
            </w:rPrChange>
          </w:rPr>
          <w:delText>After applying P</w:delText>
        </w:r>
        <w:r w:rsidR="003E2499" w:rsidRPr="00D03637" w:rsidDel="00823FE9">
          <w:rPr>
            <w:rFonts w:ascii="Times New Roman" w:hAnsi="Times New Roman" w:cs="Times New Roman"/>
            <w:sz w:val="24"/>
            <w:szCs w:val="24"/>
            <w:rPrChange w:id="1462" w:author="Wisch, Julie" w:date="2022-10-17T09:14:00Z">
              <w:rPr>
                <w:rFonts w:ascii="Times New Roman" w:hAnsi="Times New Roman" w:cs="Times New Roman"/>
                <w:sz w:val="24"/>
                <w:szCs w:val="24"/>
              </w:rPr>
            </w:rPrChange>
          </w:rPr>
          <w:delText xml:space="preserve">elora to identify </w:delText>
        </w:r>
        <w:r w:rsidRPr="00D03637" w:rsidDel="00823FE9">
          <w:rPr>
            <w:rFonts w:ascii="Times New Roman" w:hAnsi="Times New Roman" w:cs="Times New Roman"/>
            <w:sz w:val="24"/>
            <w:szCs w:val="24"/>
            <w:rPrChange w:id="1463" w:author="Wisch, Julie" w:date="2022-10-17T09:14:00Z">
              <w:rPr>
                <w:rFonts w:ascii="Times New Roman" w:hAnsi="Times New Roman" w:cs="Times New Roman"/>
                <w:sz w:val="24"/>
                <w:szCs w:val="24"/>
              </w:rPr>
            </w:rPrChange>
          </w:rPr>
          <w:delText>ten</w:delText>
        </w:r>
        <w:r w:rsidR="003E2499" w:rsidRPr="00D03637" w:rsidDel="00823FE9">
          <w:rPr>
            <w:rFonts w:ascii="Times New Roman" w:hAnsi="Times New Roman" w:cs="Times New Roman"/>
            <w:sz w:val="24"/>
            <w:szCs w:val="24"/>
            <w:rPrChange w:id="1464" w:author="Wisch, Julie" w:date="2022-10-17T09:14:00Z">
              <w:rPr>
                <w:rFonts w:ascii="Times New Roman" w:hAnsi="Times New Roman" w:cs="Times New Roman"/>
                <w:sz w:val="24"/>
                <w:szCs w:val="24"/>
              </w:rPr>
            </w:rPrChange>
          </w:rPr>
          <w:delText xml:space="preserve"> protein clusters that </w:delText>
        </w:r>
        <w:r w:rsidR="00627C73" w:rsidRPr="00D03637" w:rsidDel="00823FE9">
          <w:rPr>
            <w:rFonts w:ascii="Times New Roman" w:hAnsi="Times New Roman" w:cs="Times New Roman"/>
            <w:sz w:val="24"/>
            <w:szCs w:val="24"/>
            <w:rPrChange w:id="1465" w:author="Wisch, Julie" w:date="2022-10-17T09:14:00Z">
              <w:rPr>
                <w:rFonts w:ascii="Times New Roman" w:hAnsi="Times New Roman" w:cs="Times New Roman"/>
                <w:sz w:val="24"/>
                <w:szCs w:val="24"/>
              </w:rPr>
            </w:rPrChange>
          </w:rPr>
          <w:delText>were</w:delText>
        </w:r>
        <w:r w:rsidR="003E2499" w:rsidRPr="00D03637" w:rsidDel="00823FE9">
          <w:rPr>
            <w:rFonts w:ascii="Times New Roman" w:hAnsi="Times New Roman" w:cs="Times New Roman"/>
            <w:sz w:val="24"/>
            <w:szCs w:val="24"/>
            <w:rPrChange w:id="1466" w:author="Wisch, Julie" w:date="2022-10-17T09:14:00Z">
              <w:rPr>
                <w:rFonts w:ascii="Times New Roman" w:hAnsi="Times New Roman" w:cs="Times New Roman"/>
                <w:sz w:val="24"/>
                <w:szCs w:val="24"/>
              </w:rPr>
            </w:rPrChange>
          </w:rPr>
          <w:delText xml:space="preserve"> predictive of the latent cluster labels, we utilized 10-fold cross validated lasso regression to select clusters relevant for analysis </w:delText>
        </w:r>
      </w:del>
      <w:customXmlDelRangeStart w:id="1467" w:author="Wisch, Julie" w:date="2022-09-27T13:39:00Z"/>
      <w:sdt>
        <w:sdtPr>
          <w:rPr>
            <w:rFonts w:ascii="Times New Roman" w:hAnsi="Times New Roman" w:cs="Times New Roman"/>
            <w:color w:val="000000"/>
            <w:sz w:val="24"/>
            <w:szCs w:val="24"/>
            <w:vertAlign w:val="superscript"/>
          </w:rPr>
          <w:tag w:val="MENDELEY_CITATION_v3_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"/>
          <w:id w:val="1160276450"/>
          <w:placeholder>
            <w:docPart w:val="989A61CF97B54E928FAABD165FF7530E"/>
          </w:placeholder>
        </w:sdtPr>
        <w:sdtEndPr/>
        <w:sdtContent>
          <w:customXmlDelRangeEnd w:id="1467"/>
          <w:del w:id="1468" w:author="Wisch, Julie" w:date="2022-09-27T13:39:00Z">
            <w:r w:rsidR="00143020" w:rsidRPr="00D03637" w:rsidDel="00823FE9">
              <w:rPr>
                <w:rFonts w:ascii="Times New Roman" w:hAnsi="Times New Roman" w:cs="Times New Roman"/>
                <w:color w:val="000000"/>
                <w:sz w:val="24"/>
                <w:szCs w:val="24"/>
                <w:vertAlign w:val="superscript"/>
              </w:rPr>
              <w:delText>48</w:delText>
            </w:r>
          </w:del>
          <w:customXmlDelRangeStart w:id="1469" w:author="Wisch, Julie" w:date="2022-09-27T13:39:00Z"/>
        </w:sdtContent>
      </w:sdt>
      <w:customXmlDelRangeEnd w:id="1469"/>
      <w:del w:id="1470" w:author="Wisch, Julie" w:date="2022-09-27T13:39:00Z">
        <w:r w:rsidR="003E2499" w:rsidRPr="00D03637" w:rsidDel="00823FE9">
          <w:rPr>
            <w:rFonts w:ascii="Times New Roman" w:hAnsi="Times New Roman" w:cs="Times New Roman"/>
            <w:sz w:val="24"/>
            <w:szCs w:val="24"/>
          </w:rPr>
          <w:delText xml:space="preserve">. Because this portion of the analysis was </w:delText>
        </w:r>
        <w:r w:rsidR="00627C73" w:rsidRPr="00D03637" w:rsidDel="00823FE9">
          <w:rPr>
            <w:rFonts w:ascii="Times New Roman" w:hAnsi="Times New Roman" w:cs="Times New Roman"/>
            <w:sz w:val="24"/>
            <w:szCs w:val="24"/>
          </w:rPr>
          <w:delText xml:space="preserve">for </w:delText>
        </w:r>
        <w:r w:rsidR="003E2499" w:rsidRPr="00D03637" w:rsidDel="00823FE9">
          <w:rPr>
            <w:rFonts w:ascii="Times New Roman" w:hAnsi="Times New Roman" w:cs="Times New Roman"/>
            <w:sz w:val="24"/>
            <w:szCs w:val="24"/>
            <w:rPrChange w:id="1471" w:author="Wisch, Julie" w:date="2022-10-17T09:14:00Z">
              <w:rPr>
                <w:rFonts w:ascii="Times New Roman" w:hAnsi="Times New Roman" w:cs="Times New Roman"/>
                <w:sz w:val="24"/>
                <w:szCs w:val="24"/>
              </w:rPr>
            </w:rPrChange>
          </w:rPr>
          <w:delText xml:space="preserve">hypothesis generation rather than diagnostic development, we ran </w:delText>
        </w:r>
        <w:r w:rsidRPr="00D03637" w:rsidDel="00823FE9">
          <w:rPr>
            <w:rFonts w:ascii="Times New Roman" w:hAnsi="Times New Roman" w:cs="Times New Roman"/>
            <w:sz w:val="24"/>
            <w:szCs w:val="24"/>
            <w:rPrChange w:id="1472" w:author="Wisch, Julie" w:date="2022-10-17T09:14:00Z">
              <w:rPr>
                <w:rFonts w:ascii="Times New Roman" w:hAnsi="Times New Roman" w:cs="Times New Roman"/>
                <w:sz w:val="24"/>
                <w:szCs w:val="24"/>
              </w:rPr>
            </w:rPrChange>
          </w:rPr>
          <w:delText>P</w:delText>
        </w:r>
        <w:r w:rsidR="003E2499" w:rsidRPr="00D03637" w:rsidDel="00823FE9">
          <w:rPr>
            <w:rFonts w:ascii="Times New Roman" w:hAnsi="Times New Roman" w:cs="Times New Roman"/>
            <w:sz w:val="24"/>
            <w:szCs w:val="24"/>
            <w:rPrChange w:id="1473" w:author="Wisch, Julie" w:date="2022-10-17T09:14:00Z">
              <w:rPr>
                <w:rFonts w:ascii="Times New Roman" w:hAnsi="Times New Roman" w:cs="Times New Roman"/>
                <w:sz w:val="24"/>
                <w:szCs w:val="24"/>
              </w:rPr>
            </w:rPrChange>
          </w:rPr>
          <w:delText xml:space="preserve">elora and the subsequent lasso binomial regression on the entire dataset. In order to assess the stability of the classification algorithm, we also completed 10-fold cross validation with an 80% train/20% test split and evaluated the </w:delText>
        </w:r>
        <w:r w:rsidRPr="00D03637" w:rsidDel="00823FE9">
          <w:rPr>
            <w:rFonts w:ascii="Times New Roman" w:hAnsi="Times New Roman" w:cs="Times New Roman"/>
            <w:sz w:val="24"/>
            <w:szCs w:val="24"/>
            <w:rPrChange w:id="1474" w:author="Wisch, Julie" w:date="2022-10-17T09:14:00Z">
              <w:rPr>
                <w:rFonts w:ascii="Times New Roman" w:hAnsi="Times New Roman" w:cs="Times New Roman"/>
                <w:sz w:val="24"/>
                <w:szCs w:val="24"/>
              </w:rPr>
            </w:rPrChange>
          </w:rPr>
          <w:delText>area under the curve (</w:delText>
        </w:r>
        <w:r w:rsidR="003E2499" w:rsidRPr="00D03637" w:rsidDel="00823FE9">
          <w:rPr>
            <w:rFonts w:ascii="Times New Roman" w:hAnsi="Times New Roman" w:cs="Times New Roman"/>
            <w:sz w:val="24"/>
            <w:szCs w:val="24"/>
            <w:rPrChange w:id="1475" w:author="Wisch, Julie" w:date="2022-10-17T09:14:00Z">
              <w:rPr>
                <w:rFonts w:ascii="Times New Roman" w:hAnsi="Times New Roman" w:cs="Times New Roman"/>
                <w:sz w:val="24"/>
                <w:szCs w:val="24"/>
              </w:rPr>
            </w:rPrChange>
          </w:rPr>
          <w:delText>AUC</w:delText>
        </w:r>
        <w:r w:rsidRPr="00D03637" w:rsidDel="00823FE9">
          <w:rPr>
            <w:rFonts w:ascii="Times New Roman" w:hAnsi="Times New Roman" w:cs="Times New Roman"/>
            <w:sz w:val="24"/>
            <w:szCs w:val="24"/>
            <w:rPrChange w:id="1476" w:author="Wisch, Julie" w:date="2022-10-17T09:14:00Z">
              <w:rPr>
                <w:rFonts w:ascii="Times New Roman" w:hAnsi="Times New Roman" w:cs="Times New Roman"/>
                <w:sz w:val="24"/>
                <w:szCs w:val="24"/>
              </w:rPr>
            </w:rPrChange>
          </w:rPr>
          <w:delText>)</w:delText>
        </w:r>
        <w:r w:rsidR="003E2499" w:rsidRPr="00D03637" w:rsidDel="00823FE9">
          <w:rPr>
            <w:rFonts w:ascii="Times New Roman" w:hAnsi="Times New Roman" w:cs="Times New Roman"/>
            <w:sz w:val="24"/>
            <w:szCs w:val="24"/>
            <w:rPrChange w:id="1477" w:author="Wisch, Julie" w:date="2022-10-17T09:14:00Z">
              <w:rPr>
                <w:rFonts w:ascii="Times New Roman" w:hAnsi="Times New Roman" w:cs="Times New Roman"/>
                <w:sz w:val="24"/>
                <w:szCs w:val="24"/>
              </w:rPr>
            </w:rPrChange>
          </w:rPr>
          <w:delText xml:space="preserve">. </w:delText>
        </w:r>
      </w:del>
    </w:p>
    <w:p w14:paraId="62F3C26E" w14:textId="14B23D62" w:rsidR="00FA776D" w:rsidRPr="00D03637" w:rsidRDefault="00FA776D" w:rsidP="003E2499">
      <w:pPr>
        <w:rPr>
          <w:rFonts w:ascii="Times New Roman" w:hAnsi="Times New Roman" w:cs="Times New Roman"/>
          <w:sz w:val="24"/>
          <w:szCs w:val="24"/>
        </w:rPr>
      </w:pPr>
      <w:r w:rsidRPr="00D03637">
        <w:rPr>
          <w:rFonts w:ascii="Times New Roman" w:hAnsi="Times New Roman" w:cs="Times New Roman"/>
          <w:sz w:val="24"/>
          <w:szCs w:val="24"/>
          <w:rPrChange w:id="1478" w:author="Wisch, Julie" w:date="2022-10-17T09:14:00Z">
            <w:rPr>
              <w:rFonts w:ascii="Times New Roman" w:hAnsi="Times New Roman" w:cs="Times New Roman"/>
              <w:sz w:val="24"/>
              <w:szCs w:val="24"/>
            </w:rPr>
          </w:rPrChange>
        </w:rPr>
        <w:t xml:space="preserve">To complete our analysis of the proteome, we also calculated predictive power scores for each protein. Further, we performed logistic regression using group membership in the identified latent clusters as the response variable and each protein as the regressor in order to calculate the individual AUC for each protein’s ability to classify. </w:t>
      </w:r>
      <w:ins w:id="1479" w:author="Wisch, Julie" w:date="2022-09-28T08:48:00Z">
        <w:r w:rsidR="0097734C" w:rsidRPr="00D03637">
          <w:rPr>
            <w:rFonts w:ascii="Times New Roman" w:hAnsi="Times New Roman" w:cs="Times New Roman"/>
            <w:sz w:val="24"/>
            <w:szCs w:val="24"/>
            <w:rPrChange w:id="1480" w:author="Wisch, Julie" w:date="2022-10-17T09:14:00Z">
              <w:rPr>
                <w:rFonts w:ascii="Times New Roman" w:hAnsi="Times New Roman" w:cs="Times New Roman"/>
                <w:sz w:val="24"/>
                <w:szCs w:val="24"/>
              </w:rPr>
            </w:rPrChange>
          </w:rPr>
          <w:t>We also present the spearman correlations between all proteins identified as useful for classification by Pelora</w:t>
        </w:r>
        <w:r w:rsidR="006761F9" w:rsidRPr="00D03637">
          <w:rPr>
            <w:rFonts w:ascii="Times New Roman" w:hAnsi="Times New Roman" w:cs="Times New Roman"/>
            <w:sz w:val="24"/>
            <w:szCs w:val="24"/>
            <w:rPrChange w:id="1481" w:author="Wisch, Julie" w:date="2022-10-17T09:14:00Z">
              <w:rPr>
                <w:rFonts w:ascii="Times New Roman" w:hAnsi="Times New Roman" w:cs="Times New Roman"/>
                <w:sz w:val="24"/>
                <w:szCs w:val="24"/>
              </w:rPr>
            </w:rPrChange>
          </w:rPr>
          <w:t xml:space="preserve"> in the supplement.</w:t>
        </w:r>
      </w:ins>
      <w:del w:id="1482" w:author="Wisch, Julie" w:date="2022-09-27T14:00:00Z">
        <w:r w:rsidRPr="00D03637" w:rsidDel="00800707">
          <w:rPr>
            <w:rFonts w:ascii="Times New Roman" w:hAnsi="Times New Roman" w:cs="Times New Roman"/>
            <w:sz w:val="24"/>
            <w:szCs w:val="24"/>
            <w:rPrChange w:id="1483" w:author="Wisch, Julie" w:date="2022-10-17T09:14:00Z">
              <w:rPr>
                <w:rFonts w:ascii="Times New Roman" w:hAnsi="Times New Roman" w:cs="Times New Roman"/>
                <w:sz w:val="24"/>
                <w:szCs w:val="24"/>
              </w:rPr>
            </w:rPrChange>
          </w:rPr>
          <w:delText xml:space="preserve">We performed a pathway analysis for the proteins identified by </w:delText>
        </w:r>
        <w:r w:rsidR="00FE3A6E" w:rsidRPr="00D03637" w:rsidDel="00800707">
          <w:rPr>
            <w:rFonts w:ascii="Times New Roman" w:hAnsi="Times New Roman" w:cs="Times New Roman"/>
            <w:sz w:val="24"/>
            <w:szCs w:val="24"/>
            <w:rPrChange w:id="1484" w:author="Wisch, Julie" w:date="2022-10-17T09:14:00Z">
              <w:rPr>
                <w:rFonts w:ascii="Times New Roman" w:hAnsi="Times New Roman" w:cs="Times New Roman"/>
                <w:sz w:val="24"/>
                <w:szCs w:val="24"/>
              </w:rPr>
            </w:rPrChange>
          </w:rPr>
          <w:delText>Pelora</w:delText>
        </w:r>
        <w:r w:rsidRPr="00D03637" w:rsidDel="00800707">
          <w:rPr>
            <w:rFonts w:ascii="Times New Roman" w:hAnsi="Times New Roman" w:cs="Times New Roman"/>
            <w:sz w:val="24"/>
            <w:szCs w:val="24"/>
            <w:rPrChange w:id="1485" w:author="Wisch, Julie" w:date="2022-10-17T09:14:00Z">
              <w:rPr>
                <w:rFonts w:ascii="Times New Roman" w:hAnsi="Times New Roman" w:cs="Times New Roman"/>
                <w:sz w:val="24"/>
                <w:szCs w:val="24"/>
              </w:rPr>
            </w:rPrChange>
          </w:rPr>
          <w:delText>, in order to better understand the function of the proteins associated with latent cluster group membership</w:delText>
        </w:r>
        <w:r w:rsidR="00852B83" w:rsidRPr="00D03637" w:rsidDel="00800707">
          <w:rPr>
            <w:rFonts w:ascii="Times New Roman" w:hAnsi="Times New Roman" w:cs="Times New Roman"/>
            <w:sz w:val="24"/>
            <w:szCs w:val="24"/>
            <w:rPrChange w:id="1486" w:author="Wisch, Julie" w:date="2022-10-17T09:14:00Z">
              <w:rPr>
                <w:rFonts w:ascii="Times New Roman" w:hAnsi="Times New Roman" w:cs="Times New Roman"/>
                <w:sz w:val="24"/>
                <w:szCs w:val="24"/>
              </w:rPr>
            </w:rPrChange>
          </w:rPr>
          <w:delText xml:space="preserve"> </w:delText>
        </w:r>
      </w:del>
      <w:customXmlDelRangeStart w:id="1487" w:author="Wisch, Julie" w:date="2022-09-27T14:00:00Z"/>
      <w:sdt>
        <w:sdtPr>
          <w:rPr>
            <w:rFonts w:ascii="Times New Roman" w:hAnsi="Times New Roman" w:cs="Times New Roman"/>
            <w:color w:val="000000"/>
            <w:sz w:val="24"/>
            <w:szCs w:val="24"/>
            <w:vertAlign w:val="superscript"/>
          </w:rPr>
          <w:tag w:val="MENDELEY_CITATION_v3_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"/>
          <w:id w:val="-756363589"/>
          <w:placeholder>
            <w:docPart w:val="DefaultPlaceholder_-1854013440"/>
          </w:placeholder>
        </w:sdtPr>
        <w:sdtEndPr/>
        <w:sdtContent>
          <w:customXmlDelRangeEnd w:id="1487"/>
          <w:ins w:id="1488" w:author="Wisch, Julie" w:date="2022-10-04T14:53:00Z">
            <w:r w:rsidR="00B94D80" w:rsidRPr="00D03637">
              <w:rPr>
                <w:rFonts w:ascii="Times New Roman" w:hAnsi="Times New Roman" w:cs="Times New Roman"/>
                <w:color w:val="000000"/>
                <w:sz w:val="24"/>
                <w:szCs w:val="24"/>
                <w:vertAlign w:val="superscript"/>
              </w:rPr>
              <w:t>49</w:t>
            </w:r>
          </w:ins>
          <w:del w:id="1489" w:author="Wisch, Julie" w:date="2022-09-27T14:00:00Z">
            <w:r w:rsidR="00143020" w:rsidRPr="00D03637" w:rsidDel="00800707">
              <w:rPr>
                <w:rFonts w:ascii="Times New Roman" w:hAnsi="Times New Roman" w:cs="Times New Roman"/>
                <w:color w:val="000000"/>
                <w:sz w:val="24"/>
                <w:szCs w:val="24"/>
                <w:vertAlign w:val="superscript"/>
              </w:rPr>
              <w:delText>49</w:delText>
            </w:r>
          </w:del>
          <w:customXmlDelRangeStart w:id="1490" w:author="Wisch, Julie" w:date="2022-09-27T14:00:00Z"/>
        </w:sdtContent>
      </w:sdt>
      <w:customXmlDelRangeEnd w:id="1490"/>
      <w:del w:id="1491" w:author="Wisch, Julie" w:date="2022-09-27T14:00:00Z">
        <w:r w:rsidRPr="00D03637" w:rsidDel="00800707">
          <w:rPr>
            <w:rFonts w:ascii="Times New Roman" w:hAnsi="Times New Roman" w:cs="Times New Roman"/>
            <w:sz w:val="24"/>
            <w:szCs w:val="24"/>
          </w:rPr>
          <w:delText>.</w:delText>
        </w:r>
      </w:del>
    </w:p>
    <w:p w14:paraId="23AFB197" w14:textId="5F66A3BC" w:rsidR="007A6B24" w:rsidRPr="00D03637" w:rsidRDefault="007A6B24" w:rsidP="003E2499">
      <w:pPr>
        <w:rPr>
          <w:rFonts w:ascii="Times New Roman" w:hAnsi="Times New Roman" w:cs="Times New Roman"/>
          <w:b/>
          <w:sz w:val="32"/>
          <w:szCs w:val="32"/>
          <w:rPrChange w:id="1492" w:author="Wisch, Julie" w:date="2022-10-17T09:14:00Z">
            <w:rPr>
              <w:rFonts w:ascii="Times New Roman" w:hAnsi="Times New Roman" w:cs="Times New Roman"/>
              <w:b/>
              <w:sz w:val="32"/>
              <w:szCs w:val="32"/>
            </w:rPr>
          </w:rPrChange>
        </w:rPr>
      </w:pPr>
      <w:r w:rsidRPr="00D03637">
        <w:rPr>
          <w:rFonts w:ascii="Times New Roman" w:hAnsi="Times New Roman" w:cs="Times New Roman"/>
          <w:b/>
          <w:sz w:val="32"/>
          <w:szCs w:val="32"/>
          <w:rPrChange w:id="1493" w:author="Wisch, Julie" w:date="2022-10-17T09:14:00Z">
            <w:rPr>
              <w:rFonts w:ascii="Times New Roman" w:hAnsi="Times New Roman" w:cs="Times New Roman"/>
              <w:b/>
              <w:sz w:val="32"/>
              <w:szCs w:val="32"/>
            </w:rPr>
          </w:rPrChange>
        </w:rPr>
        <w:t>Data Availability</w:t>
      </w:r>
    </w:p>
    <w:p w14:paraId="43C4778F" w14:textId="6B3EACDB" w:rsidR="003E2499" w:rsidRPr="00D03637" w:rsidRDefault="006B359F" w:rsidP="003E2499">
      <w:pPr>
        <w:rPr>
          <w:rFonts w:ascii="Times New Roman" w:hAnsi="Times New Roman" w:cs="Times New Roman"/>
          <w:sz w:val="24"/>
          <w:szCs w:val="24"/>
          <w:rPrChange w:id="1494" w:author="Wisch, Julie" w:date="2022-10-17T09:14:00Z">
            <w:rPr>
              <w:rFonts w:ascii="Times New Roman" w:hAnsi="Times New Roman" w:cs="Times New Roman"/>
              <w:sz w:val="24"/>
              <w:szCs w:val="24"/>
            </w:rPr>
          </w:rPrChange>
        </w:rPr>
      </w:pPr>
      <w:r w:rsidRPr="00D03637">
        <w:rPr>
          <w:rFonts w:ascii="Times New Roman" w:hAnsi="Times New Roman" w:cs="Times New Roman"/>
          <w:sz w:val="24"/>
          <w:szCs w:val="24"/>
          <w:rPrChange w:id="1495" w:author="Wisch, Julie" w:date="2022-10-17T09:14:00Z">
            <w:rPr>
              <w:rFonts w:ascii="Times New Roman" w:hAnsi="Times New Roman" w:cs="Times New Roman"/>
              <w:sz w:val="24"/>
              <w:szCs w:val="24"/>
            </w:rPr>
          </w:rPrChange>
        </w:rPr>
        <w:t>Analysis code has been published at github.com/jwisch/</w:t>
      </w:r>
      <w:r w:rsidR="00B403F8" w:rsidRPr="00D03637">
        <w:rPr>
          <w:rPrChange w:id="1496" w:author="Wisch, Julie" w:date="2022-10-17T09:14:00Z">
            <w:rPr/>
          </w:rPrChange>
        </w:rPr>
        <w:t xml:space="preserve"> </w:t>
      </w:r>
      <w:r w:rsidR="00B403F8" w:rsidRPr="00D03637">
        <w:rPr>
          <w:rFonts w:ascii="Times New Roman" w:hAnsi="Times New Roman" w:cs="Times New Roman"/>
          <w:sz w:val="24"/>
          <w:szCs w:val="24"/>
          <w:rPrChange w:id="1497" w:author="Wisch, Julie" w:date="2022-10-17T09:14:00Z">
            <w:rPr>
              <w:rFonts w:ascii="Times New Roman" w:hAnsi="Times New Roman" w:cs="Times New Roman"/>
              <w:sz w:val="24"/>
              <w:szCs w:val="24"/>
            </w:rPr>
          </w:rPrChange>
        </w:rPr>
        <w:t>ProteomicClusters</w:t>
      </w:r>
      <w:r w:rsidRPr="00D03637">
        <w:rPr>
          <w:rFonts w:ascii="Times New Roman" w:hAnsi="Times New Roman" w:cs="Times New Roman"/>
          <w:sz w:val="24"/>
          <w:szCs w:val="24"/>
          <w:rPrChange w:id="1498" w:author="Wisch, Julie" w:date="2022-10-17T09:14:00Z">
            <w:rPr>
              <w:rFonts w:ascii="Times New Roman" w:hAnsi="Times New Roman" w:cs="Times New Roman"/>
              <w:sz w:val="24"/>
              <w:szCs w:val="24"/>
            </w:rPr>
          </w:rPrChange>
        </w:rPr>
        <w:t xml:space="preserve">. </w:t>
      </w:r>
      <w:r w:rsidR="00D324AF" w:rsidRPr="00D03637">
        <w:rPr>
          <w:rFonts w:ascii="Times New Roman" w:hAnsi="Times New Roman" w:cs="Times New Roman"/>
          <w:sz w:val="24"/>
          <w:szCs w:val="24"/>
          <w:rPrChange w:id="1499" w:author="Wisch, Julie" w:date="2022-10-17T09:14:00Z">
            <w:rPr>
              <w:rFonts w:ascii="Times New Roman" w:hAnsi="Times New Roman" w:cs="Times New Roman"/>
              <w:sz w:val="24"/>
              <w:szCs w:val="24"/>
            </w:rPr>
          </w:rPrChange>
        </w:rPr>
        <w:t xml:space="preserve">All analyses, excluding proteome pathway analysis, was conducted using R </w:t>
      </w:r>
      <w:sdt>
        <w:sdtPr>
          <w:rPr>
            <w:rFonts w:ascii="Times New Roman" w:hAnsi="Times New Roman" w:cs="Times New Roman"/>
            <w:color w:val="000000"/>
            <w:sz w:val="24"/>
            <w:szCs w:val="24"/>
            <w:vertAlign w:val="superscript"/>
          </w:rPr>
          <w:tag w:val="MENDELEY_CITATION_v3_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"/>
          <w:id w:val="1850368926"/>
          <w:placeholder>
            <w:docPart w:val="27F1384B92FC49A19CCC53E6910F0C04"/>
          </w:placeholder>
        </w:sdtPr>
        <w:sdtEndPr/>
        <w:sdtContent>
          <w:ins w:id="1500" w:author="Wisch, Julie" w:date="2022-10-04T14:53:00Z">
            <w:r w:rsidR="00B94D80" w:rsidRPr="00D03637">
              <w:rPr>
                <w:rFonts w:ascii="Times New Roman" w:hAnsi="Times New Roman" w:cs="Times New Roman"/>
                <w:color w:val="000000"/>
                <w:sz w:val="24"/>
                <w:szCs w:val="24"/>
                <w:vertAlign w:val="superscript"/>
              </w:rPr>
              <w:t>50</w:t>
            </w:r>
          </w:ins>
          <w:del w:id="1501" w:author="Wisch, Julie" w:date="2022-09-28T10:24:00Z">
            <w:r w:rsidR="00143020" w:rsidRPr="00D03637" w:rsidDel="00733317">
              <w:rPr>
                <w:rFonts w:ascii="Times New Roman" w:hAnsi="Times New Roman" w:cs="Times New Roman"/>
                <w:color w:val="000000"/>
                <w:sz w:val="24"/>
                <w:szCs w:val="24"/>
                <w:vertAlign w:val="superscript"/>
              </w:rPr>
              <w:delText>50</w:delText>
            </w:r>
          </w:del>
        </w:sdtContent>
      </w:sdt>
      <w:r w:rsidR="00D324AF" w:rsidRPr="00D03637">
        <w:rPr>
          <w:rFonts w:ascii="Times New Roman" w:hAnsi="Times New Roman" w:cs="Times New Roman"/>
          <w:sz w:val="24"/>
          <w:szCs w:val="24"/>
        </w:rPr>
        <w:t xml:space="preserve">. </w:t>
      </w:r>
      <w:r w:rsidRPr="00D03637">
        <w:rPr>
          <w:rFonts w:ascii="Times New Roman" w:hAnsi="Times New Roman" w:cs="Times New Roman"/>
          <w:sz w:val="24"/>
          <w:szCs w:val="24"/>
        </w:rPr>
        <w:t xml:space="preserve">Proteomic data is available at NIAGADS: https://www.niagads.org/datasets/ng00102 and in the Proteomics Browser: </w:t>
      </w:r>
      <w:r w:rsidR="006761F9" w:rsidRPr="00D03637">
        <w:fldChar w:fldCharType="begin"/>
      </w:r>
      <w:r w:rsidR="006761F9" w:rsidRPr="00D03637">
        <w:rPr>
          <w:rPrChange w:id="1502" w:author="Wisch, Julie" w:date="2022-10-17T09:14:00Z">
            <w:rPr/>
          </w:rPrChange>
        </w:rPr>
        <w:instrText xml:space="preserve"> HYPERLINK "http://ngi.pub:3838/ONTIME_Proteomics/" </w:instrText>
      </w:r>
      <w:r w:rsidR="006761F9" w:rsidRPr="00D03637">
        <w:rPr>
          <w:rPrChange w:id="1503" w:author="Wisch, Julie" w:date="2022-10-17T09:14:00Z">
            <w:rPr/>
          </w:rPrChange>
        </w:rPr>
        <w:fldChar w:fldCharType="separate"/>
      </w:r>
      <w:r w:rsidR="007A6B24" w:rsidRPr="00D03637">
        <w:rPr>
          <w:rStyle w:val="Hyperlink"/>
          <w:rFonts w:ascii="Times New Roman" w:hAnsi="Times New Roman" w:cs="Times New Roman"/>
          <w:sz w:val="24"/>
          <w:szCs w:val="24"/>
        </w:rPr>
        <w:t>http://ngi.pub:3838/ONTIME_Proteomics/</w:t>
      </w:r>
      <w:r w:rsidR="006761F9" w:rsidRPr="00D03637">
        <w:rPr>
          <w:rStyle w:val="Hyperlink"/>
          <w:rFonts w:ascii="Times New Roman" w:hAnsi="Times New Roman" w:cs="Times New Roman"/>
          <w:sz w:val="24"/>
          <w:szCs w:val="24"/>
        </w:rPr>
        <w:fldChar w:fldCharType="end"/>
      </w:r>
      <w:r w:rsidR="00852B83" w:rsidRPr="00D03637">
        <w:rPr>
          <w:rFonts w:ascii="Times New Roman" w:hAnsi="Times New Roman" w:cs="Times New Roman"/>
          <w:sz w:val="24"/>
          <w:szCs w:val="24"/>
        </w:rPr>
        <w:t>.</w:t>
      </w:r>
      <w:r w:rsidR="007A6B24" w:rsidRPr="00D03637">
        <w:rPr>
          <w:rFonts w:ascii="Times New Roman" w:hAnsi="Times New Roman" w:cs="Times New Roman"/>
          <w:sz w:val="24"/>
          <w:szCs w:val="24"/>
        </w:rPr>
        <w:t xml:space="preserve"> Imaging data is available via OASIS </w:t>
      </w:r>
      <w:r w:rsidR="006761F9" w:rsidRPr="00D03637">
        <w:fldChar w:fldCharType="begin"/>
      </w:r>
      <w:r w:rsidR="006761F9" w:rsidRPr="00D03637">
        <w:rPr>
          <w:rPrChange w:id="1504" w:author="Wisch, Julie" w:date="2022-10-17T09:14:00Z">
            <w:rPr/>
          </w:rPrChange>
        </w:rPr>
        <w:instrText xml:space="preserve"> HYPERLINK "https://www.oasis-brains.org/" </w:instrText>
      </w:r>
      <w:r w:rsidR="006761F9" w:rsidRPr="00D03637">
        <w:rPr>
          <w:rPrChange w:id="1505" w:author="Wisch, Julie" w:date="2022-10-17T09:14:00Z">
            <w:rPr/>
          </w:rPrChange>
        </w:rPr>
        <w:fldChar w:fldCharType="separate"/>
      </w:r>
      <w:r w:rsidR="007A6B24" w:rsidRPr="00D03637">
        <w:rPr>
          <w:rStyle w:val="Hyperlink"/>
          <w:rFonts w:ascii="Times New Roman" w:hAnsi="Times New Roman" w:cs="Times New Roman"/>
          <w:sz w:val="24"/>
          <w:szCs w:val="24"/>
        </w:rPr>
        <w:t>https://www.oasis-brains.org/</w:t>
      </w:r>
      <w:r w:rsidR="006761F9" w:rsidRPr="00D03637">
        <w:rPr>
          <w:rStyle w:val="Hyperlink"/>
          <w:rFonts w:ascii="Times New Roman" w:hAnsi="Times New Roman" w:cs="Times New Roman"/>
          <w:sz w:val="24"/>
          <w:szCs w:val="24"/>
        </w:rPr>
        <w:fldChar w:fldCharType="end"/>
      </w:r>
      <w:r w:rsidR="007A6B24" w:rsidRPr="00D03637">
        <w:rPr>
          <w:rFonts w:ascii="Times New Roman" w:hAnsi="Times New Roman" w:cs="Times New Roman"/>
          <w:sz w:val="24"/>
          <w:szCs w:val="24"/>
        </w:rPr>
        <w:t>. Imaging data, as well as biomarker data, is also available via request to the Knight ADRC https://knightadrc.wustl.edu/data-request-form/</w:t>
      </w:r>
      <w:r w:rsidR="007A6B24" w:rsidRPr="00D03637">
        <w:rPr>
          <w:rFonts w:ascii="Times New Roman" w:hAnsi="Times New Roman" w:cs="Times New Roman"/>
          <w:sz w:val="24"/>
          <w:szCs w:val="24"/>
          <w:rPrChange w:id="1506" w:author="Wisch, Julie" w:date="2022-10-17T09:14:00Z">
            <w:rPr>
              <w:rFonts w:ascii="Times New Roman" w:hAnsi="Times New Roman" w:cs="Times New Roman"/>
              <w:sz w:val="24"/>
              <w:szCs w:val="24"/>
            </w:rPr>
          </w:rPrChange>
        </w:rPr>
        <w:t>.</w:t>
      </w:r>
    </w:p>
    <w:p w14:paraId="49528A94" w14:textId="497E59F4" w:rsidR="003E2499" w:rsidRPr="00D03637" w:rsidRDefault="007A6B24" w:rsidP="008F70CC">
      <w:pPr>
        <w:rPr>
          <w:rFonts w:ascii="Times New Roman" w:hAnsi="Times New Roman" w:cs="Times New Roman"/>
          <w:b/>
          <w:sz w:val="36"/>
          <w:szCs w:val="36"/>
          <w:rPrChange w:id="1507" w:author="Wisch, Julie" w:date="2022-10-17T09:14:00Z">
            <w:rPr>
              <w:rFonts w:ascii="Times New Roman" w:hAnsi="Times New Roman" w:cs="Times New Roman"/>
              <w:b/>
              <w:sz w:val="36"/>
              <w:szCs w:val="36"/>
            </w:rPr>
          </w:rPrChange>
        </w:rPr>
      </w:pPr>
      <w:r w:rsidRPr="00D03637">
        <w:rPr>
          <w:rFonts w:ascii="Times New Roman" w:hAnsi="Times New Roman" w:cs="Times New Roman"/>
          <w:b/>
          <w:sz w:val="36"/>
          <w:szCs w:val="36"/>
          <w:rPrChange w:id="1508" w:author="Wisch, Julie" w:date="2022-10-17T09:14:00Z">
            <w:rPr>
              <w:rFonts w:ascii="Times New Roman" w:hAnsi="Times New Roman" w:cs="Times New Roman"/>
              <w:b/>
              <w:sz w:val="36"/>
              <w:szCs w:val="36"/>
            </w:rPr>
          </w:rPrChange>
        </w:rPr>
        <w:t>Results</w:t>
      </w:r>
    </w:p>
    <w:p w14:paraId="3FE8B2E5" w14:textId="73994FF9" w:rsidR="00071C63" w:rsidRPr="00D03637" w:rsidRDefault="00071C63">
      <w:pPr>
        <w:rPr>
          <w:rFonts w:ascii="Times New Roman" w:hAnsi="Times New Roman" w:cs="Times New Roman"/>
          <w:b/>
          <w:sz w:val="32"/>
          <w:szCs w:val="32"/>
          <w:rPrChange w:id="1509" w:author="Wisch, Julie" w:date="2022-10-17T09:14:00Z">
            <w:rPr>
              <w:rFonts w:ascii="Times New Roman" w:hAnsi="Times New Roman" w:cs="Times New Roman"/>
              <w:b/>
              <w:sz w:val="32"/>
              <w:szCs w:val="32"/>
            </w:rPr>
          </w:rPrChange>
        </w:rPr>
      </w:pPr>
      <w:r w:rsidRPr="00D03637">
        <w:rPr>
          <w:rFonts w:ascii="Times New Roman" w:hAnsi="Times New Roman" w:cs="Times New Roman"/>
          <w:b/>
          <w:sz w:val="32"/>
          <w:szCs w:val="32"/>
          <w:rPrChange w:id="1510" w:author="Wisch, Julie" w:date="2022-10-17T09:14:00Z">
            <w:rPr>
              <w:rFonts w:ascii="Times New Roman" w:hAnsi="Times New Roman" w:cs="Times New Roman"/>
              <w:b/>
              <w:sz w:val="32"/>
              <w:szCs w:val="32"/>
            </w:rPr>
          </w:rPrChange>
        </w:rPr>
        <w:t>Identification of Early Differences in Preclinical AD Pathology</w:t>
      </w:r>
    </w:p>
    <w:p w14:paraId="45A56A60" w14:textId="03BAA06E" w:rsidR="00584A8E" w:rsidRPr="00D03637" w:rsidRDefault="00D25385">
      <w:pPr>
        <w:rPr>
          <w:rFonts w:ascii="Times New Roman" w:hAnsi="Times New Roman" w:cs="Times New Roman"/>
          <w:color w:val="000000"/>
          <w:sz w:val="24"/>
          <w:szCs w:val="24"/>
          <w:rPrChange w:id="1511" w:author="Wisch, Julie" w:date="2022-10-17T09:14:00Z">
            <w:rPr>
              <w:rFonts w:ascii="Times New Roman" w:hAnsi="Times New Roman" w:cs="Times New Roman"/>
              <w:color w:val="000000"/>
              <w:sz w:val="24"/>
              <w:szCs w:val="24"/>
            </w:rPr>
          </w:rPrChange>
        </w:rPr>
      </w:pPr>
      <w:r w:rsidRPr="00D03637">
        <w:rPr>
          <w:rFonts w:ascii="Times New Roman" w:hAnsi="Times New Roman" w:cs="Times New Roman"/>
          <w:sz w:val="24"/>
          <w:szCs w:val="24"/>
          <w:rPrChange w:id="1512" w:author="Wisch, Julie" w:date="2022-10-17T09:14:00Z">
            <w:rPr>
              <w:rFonts w:ascii="Times New Roman" w:hAnsi="Times New Roman" w:cs="Times New Roman"/>
              <w:sz w:val="24"/>
              <w:szCs w:val="24"/>
            </w:rPr>
          </w:rPrChange>
        </w:rPr>
        <w:t>An</w:t>
      </w:r>
      <w:r w:rsidR="00A91DF8" w:rsidRPr="00D03637">
        <w:rPr>
          <w:rFonts w:ascii="Times New Roman" w:hAnsi="Times New Roman" w:cs="Times New Roman"/>
          <w:sz w:val="24"/>
          <w:szCs w:val="24"/>
          <w:rPrChange w:id="1513" w:author="Wisch, Julie" w:date="2022-10-17T09:14:00Z">
            <w:rPr>
              <w:rFonts w:ascii="Times New Roman" w:hAnsi="Times New Roman" w:cs="Times New Roman"/>
              <w:sz w:val="24"/>
              <w:szCs w:val="24"/>
            </w:rPr>
          </w:rPrChange>
        </w:rPr>
        <w:t xml:space="preserve"> unsupervised machine learning technique</w:t>
      </w:r>
      <w:r w:rsidR="0002028D" w:rsidRPr="00D03637">
        <w:rPr>
          <w:rFonts w:ascii="Times New Roman" w:hAnsi="Times New Roman" w:cs="Times New Roman"/>
          <w:sz w:val="24"/>
          <w:szCs w:val="24"/>
          <w:rPrChange w:id="1514" w:author="Wisch, Julie" w:date="2022-10-17T09:14:00Z">
            <w:rPr>
              <w:rFonts w:ascii="Times New Roman" w:hAnsi="Times New Roman" w:cs="Times New Roman"/>
              <w:sz w:val="24"/>
              <w:szCs w:val="24"/>
            </w:rPr>
          </w:rPrChange>
        </w:rPr>
        <w:t xml:space="preserve">, </w:t>
      </w:r>
      <w:r w:rsidR="00A91DF8" w:rsidRPr="00D03637">
        <w:rPr>
          <w:rFonts w:ascii="Times New Roman" w:hAnsi="Times New Roman" w:cs="Times New Roman"/>
          <w:sz w:val="24"/>
          <w:szCs w:val="24"/>
          <w:rPrChange w:id="1515" w:author="Wisch, Julie" w:date="2022-10-17T09:14:00Z">
            <w:rPr>
              <w:rFonts w:ascii="Times New Roman" w:hAnsi="Times New Roman" w:cs="Times New Roman"/>
              <w:sz w:val="24"/>
              <w:szCs w:val="24"/>
            </w:rPr>
          </w:rPrChange>
        </w:rPr>
        <w:t>growth mixture modeling</w:t>
      </w:r>
      <w:r w:rsidR="0002028D" w:rsidRPr="00D03637">
        <w:rPr>
          <w:rFonts w:ascii="Times New Roman" w:hAnsi="Times New Roman" w:cs="Times New Roman"/>
          <w:sz w:val="24"/>
          <w:szCs w:val="24"/>
          <w:rPrChange w:id="1516" w:author="Wisch, Julie" w:date="2022-10-17T09:14:00Z">
            <w:rPr>
              <w:rFonts w:ascii="Times New Roman" w:hAnsi="Times New Roman" w:cs="Times New Roman"/>
              <w:sz w:val="24"/>
              <w:szCs w:val="24"/>
            </w:rPr>
          </w:rPrChange>
        </w:rPr>
        <w:t>,</w:t>
      </w:r>
      <w:r w:rsidR="00A91DF8" w:rsidRPr="00D03637">
        <w:rPr>
          <w:rFonts w:ascii="Times New Roman" w:hAnsi="Times New Roman" w:cs="Times New Roman"/>
          <w:sz w:val="24"/>
          <w:szCs w:val="24"/>
          <w:rPrChange w:id="1517" w:author="Wisch, Julie" w:date="2022-10-17T09:14:00Z">
            <w:rPr>
              <w:rFonts w:ascii="Times New Roman" w:hAnsi="Times New Roman" w:cs="Times New Roman"/>
              <w:sz w:val="24"/>
              <w:szCs w:val="24"/>
            </w:rPr>
          </w:rPrChange>
        </w:rPr>
        <w:t xml:space="preserve"> </w:t>
      </w:r>
      <w:r w:rsidRPr="00D03637">
        <w:rPr>
          <w:rFonts w:ascii="Times New Roman" w:hAnsi="Times New Roman" w:cs="Times New Roman"/>
          <w:sz w:val="24"/>
          <w:szCs w:val="24"/>
          <w:rPrChange w:id="1518" w:author="Wisch, Julie" w:date="2022-10-17T09:14:00Z">
            <w:rPr>
              <w:rFonts w:ascii="Times New Roman" w:hAnsi="Times New Roman" w:cs="Times New Roman"/>
              <w:sz w:val="24"/>
              <w:szCs w:val="24"/>
            </w:rPr>
          </w:rPrChange>
        </w:rPr>
        <w:t xml:space="preserve">was used </w:t>
      </w:r>
      <w:r w:rsidR="00A91DF8" w:rsidRPr="00D03637">
        <w:rPr>
          <w:rFonts w:ascii="Times New Roman" w:hAnsi="Times New Roman" w:cs="Times New Roman"/>
          <w:sz w:val="24"/>
          <w:szCs w:val="24"/>
          <w:rPrChange w:id="1519" w:author="Wisch, Julie" w:date="2022-10-17T09:14:00Z">
            <w:rPr>
              <w:rFonts w:ascii="Times New Roman" w:hAnsi="Times New Roman" w:cs="Times New Roman"/>
              <w:sz w:val="24"/>
              <w:szCs w:val="24"/>
            </w:rPr>
          </w:rPrChange>
        </w:rPr>
        <w:t xml:space="preserve">to cluster the longitudinal trajectories </w:t>
      </w:r>
      <w:r w:rsidRPr="00D03637">
        <w:rPr>
          <w:rFonts w:ascii="Times New Roman" w:hAnsi="Times New Roman" w:cs="Times New Roman"/>
          <w:sz w:val="24"/>
          <w:szCs w:val="24"/>
          <w:rPrChange w:id="1520" w:author="Wisch, Julie" w:date="2022-10-17T09:14:00Z">
            <w:rPr>
              <w:rFonts w:ascii="Times New Roman" w:hAnsi="Times New Roman" w:cs="Times New Roman"/>
              <w:sz w:val="24"/>
              <w:szCs w:val="24"/>
            </w:rPr>
          </w:rPrChange>
        </w:rPr>
        <w:t>for each participant with regards to</w:t>
      </w:r>
      <w:r w:rsidR="00A91DF8" w:rsidRPr="00D03637">
        <w:rPr>
          <w:rFonts w:ascii="Times New Roman" w:hAnsi="Times New Roman" w:cs="Times New Roman"/>
          <w:sz w:val="24"/>
          <w:szCs w:val="24"/>
          <w:rPrChange w:id="1521" w:author="Wisch, Julie" w:date="2022-10-17T09:14:00Z">
            <w:rPr>
              <w:rFonts w:ascii="Times New Roman" w:hAnsi="Times New Roman" w:cs="Times New Roman"/>
              <w:sz w:val="24"/>
              <w:szCs w:val="24"/>
            </w:rPr>
          </w:rPrChange>
        </w:rPr>
        <w:t xml:space="preserve"> CSF </w:t>
      </w:r>
      <w:r w:rsidR="00580042" w:rsidRPr="00D03637">
        <w:rPr>
          <w:rFonts w:ascii="Times New Roman" w:hAnsi="Times New Roman" w:cs="Times New Roman"/>
          <w:sz w:val="24"/>
          <w:szCs w:val="24"/>
          <w:rPrChange w:id="1522" w:author="Wisch, Julie" w:date="2022-10-17T09:14:00Z">
            <w:rPr>
              <w:rFonts w:ascii="Times New Roman" w:hAnsi="Times New Roman" w:cs="Times New Roman"/>
              <w:sz w:val="24"/>
              <w:szCs w:val="24"/>
            </w:rPr>
          </w:rPrChange>
        </w:rPr>
        <w:t>pTau</w:t>
      </w:r>
      <w:r w:rsidR="00580042" w:rsidRPr="00D03637">
        <w:rPr>
          <w:rFonts w:ascii="Times New Roman" w:hAnsi="Times New Roman" w:cs="Times New Roman"/>
          <w:sz w:val="24"/>
          <w:szCs w:val="24"/>
          <w:vertAlign w:val="subscript"/>
          <w:rPrChange w:id="1523" w:author="Wisch, Julie" w:date="2022-10-17T09:14:00Z">
            <w:rPr>
              <w:rFonts w:ascii="Times New Roman" w:hAnsi="Times New Roman" w:cs="Times New Roman"/>
              <w:sz w:val="24"/>
              <w:szCs w:val="24"/>
              <w:vertAlign w:val="subscript"/>
            </w:rPr>
          </w:rPrChange>
        </w:rPr>
        <w:t>181</w:t>
      </w:r>
      <w:ins w:id="1524" w:author="Wisch, Julie" w:date="2022-09-20T11:51:00Z">
        <w:r w:rsidR="005A6F6F" w:rsidRPr="00D03637">
          <w:rPr>
            <w:rFonts w:ascii="Times New Roman" w:hAnsi="Times New Roman" w:cs="Times New Roman"/>
            <w:sz w:val="24"/>
            <w:szCs w:val="24"/>
            <w:rPrChange w:id="1525" w:author="Wisch, Julie" w:date="2022-10-17T09:14:00Z">
              <w:rPr>
                <w:rFonts w:ascii="Times New Roman" w:hAnsi="Times New Roman" w:cs="Times New Roman"/>
                <w:sz w:val="24"/>
                <w:szCs w:val="24"/>
              </w:rPr>
            </w:rPrChange>
          </w:rPr>
          <w:t xml:space="preserve"> as a function of CSF</w:t>
        </w:r>
      </w:ins>
      <w:del w:id="1526" w:author="Wisch, Julie" w:date="2022-09-20T11:51:00Z">
        <w:r w:rsidR="0002028D" w:rsidRPr="00D03637" w:rsidDel="005A6F6F">
          <w:rPr>
            <w:rFonts w:ascii="Times New Roman" w:hAnsi="Times New Roman" w:cs="Times New Roman"/>
            <w:sz w:val="24"/>
            <w:szCs w:val="24"/>
            <w:rPrChange w:id="1527" w:author="Wisch, Julie" w:date="2022-10-17T09:14:00Z">
              <w:rPr>
                <w:rFonts w:ascii="Times New Roman" w:hAnsi="Times New Roman" w:cs="Times New Roman"/>
                <w:sz w:val="24"/>
                <w:szCs w:val="24"/>
              </w:rPr>
            </w:rPrChange>
          </w:rPr>
          <w:delText>/</w:delText>
        </w:r>
      </w:del>
      <w:r w:rsidR="0002028D" w:rsidRPr="00D03637">
        <w:rPr>
          <w:rFonts w:ascii="Times New Roman" w:hAnsi="Times New Roman" w:cs="Times New Roman"/>
          <w:sz w:val="24"/>
          <w:szCs w:val="24"/>
          <w:rPrChange w:id="1528" w:author="Wisch, Julie" w:date="2022-10-17T09:14:00Z">
            <w:rPr>
              <w:rFonts w:ascii="Times New Roman" w:hAnsi="Times New Roman" w:cs="Times New Roman"/>
              <w:sz w:val="24"/>
              <w:szCs w:val="24"/>
            </w:rPr>
          </w:rPrChange>
        </w:rPr>
        <w:t xml:space="preserve"> </w:t>
      </w:r>
      <w:r w:rsidR="00A91DF8" w:rsidRPr="00D03637">
        <w:rPr>
          <w:rFonts w:ascii="Times New Roman" w:hAnsi="Times New Roman" w:cs="Times New Roman"/>
          <w:sz w:val="24"/>
          <w:szCs w:val="24"/>
          <w:rPrChange w:id="1529" w:author="Wisch, Julie" w:date="2022-10-17T09:14:00Z">
            <w:rPr>
              <w:rFonts w:ascii="Times New Roman" w:hAnsi="Times New Roman" w:cs="Times New Roman"/>
              <w:sz w:val="24"/>
              <w:szCs w:val="24"/>
            </w:rPr>
          </w:rPrChange>
        </w:rPr>
        <w:t>A</w:t>
      </w:r>
      <w:r w:rsidR="00FE3A6E" w:rsidRPr="00D03637">
        <w:rPr>
          <w:rFonts w:ascii="Times New Roman" w:hAnsi="Times New Roman" w:cs="Times New Roman"/>
          <w:color w:val="000000"/>
          <w:sz w:val="24"/>
          <w:szCs w:val="24"/>
          <w:rPrChange w:id="1530" w:author="Wisch, Julie" w:date="2022-10-17T09:14:00Z">
            <w:rPr>
              <w:rFonts w:ascii="Times New Roman" w:hAnsi="Times New Roman" w:cs="Times New Roman"/>
              <w:color w:val="000000"/>
              <w:sz w:val="24"/>
              <w:szCs w:val="24"/>
            </w:rPr>
          </w:rPrChange>
        </w:rPr>
        <w:t>β</w:t>
      </w:r>
      <w:r w:rsidR="00A91DF8" w:rsidRPr="00D03637">
        <w:rPr>
          <w:rFonts w:ascii="Times New Roman" w:hAnsi="Times New Roman" w:cs="Times New Roman"/>
          <w:sz w:val="24"/>
          <w:szCs w:val="24"/>
          <w:rPrChange w:id="1531" w:author="Wisch, Julie" w:date="2022-10-17T09:14:00Z">
            <w:rPr>
              <w:rFonts w:ascii="Times New Roman" w:hAnsi="Times New Roman" w:cs="Times New Roman"/>
              <w:sz w:val="24"/>
              <w:szCs w:val="24"/>
            </w:rPr>
          </w:rPrChange>
        </w:rPr>
        <w:t xml:space="preserve">42 </w:t>
      </w:r>
      <w:sdt>
        <w:sdtPr>
          <w:rPr>
            <w:rFonts w:ascii="Times New Roman" w:hAnsi="Times New Roman" w:cs="Times New Roman"/>
            <w:color w:val="000000"/>
            <w:sz w:val="24"/>
            <w:szCs w:val="24"/>
            <w:vertAlign w:val="superscript"/>
          </w:rPr>
          <w:tag w:val="MENDELEY_CITATION_v3_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"/>
          <w:id w:val="-1483458187"/>
          <w:placeholder>
            <w:docPart w:val="0B6ECD23FEB2418D9A3073C9A18496EA"/>
          </w:placeholder>
        </w:sdtPr>
        <w:sdtEndPr/>
        <w:sdtContent>
          <w:ins w:id="1532" w:author="Wisch, Julie" w:date="2022-10-04T14:53:00Z">
            <w:r w:rsidR="00B94D80" w:rsidRPr="00D03637">
              <w:rPr>
                <w:rFonts w:ascii="Times New Roman" w:eastAsia="Times New Roman" w:hAnsi="Times New Roman" w:cs="Times New Roman"/>
                <w:color w:val="000000"/>
                <w:vertAlign w:val="superscript"/>
              </w:rPr>
              <w:t>36</w:t>
            </w:r>
          </w:ins>
          <w:del w:id="1533" w:author="Wisch, Julie" w:date="2022-09-28T10:24:00Z">
            <w:r w:rsidR="00143020" w:rsidRPr="00D03637" w:rsidDel="00733317">
              <w:rPr>
                <w:rFonts w:ascii="Times New Roman" w:eastAsia="Times New Roman" w:hAnsi="Times New Roman" w:cs="Times New Roman"/>
                <w:color w:val="000000"/>
                <w:vertAlign w:val="superscript"/>
              </w:rPr>
              <w:delText>36</w:delText>
            </w:r>
          </w:del>
        </w:sdtContent>
      </w:sdt>
      <w:r w:rsidR="00A91DF8" w:rsidRPr="00D03637">
        <w:rPr>
          <w:rFonts w:ascii="Times New Roman" w:hAnsi="Times New Roman" w:cs="Times New Roman"/>
          <w:sz w:val="24"/>
          <w:szCs w:val="24"/>
        </w:rPr>
        <w:t>.</w:t>
      </w:r>
      <w:r w:rsidR="00A91DF8" w:rsidRPr="00D03637" w:rsidDel="00AB110B">
        <w:rPr>
          <w:rFonts w:ascii="Times New Roman" w:hAnsi="Times New Roman" w:cs="Times New Roman"/>
          <w:sz w:val="24"/>
          <w:szCs w:val="24"/>
        </w:rPr>
        <w:t xml:space="preserve"> </w:t>
      </w:r>
      <w:r w:rsidR="00A91DF8" w:rsidRPr="00D03637">
        <w:rPr>
          <w:rFonts w:ascii="Times New Roman" w:hAnsi="Times New Roman" w:cs="Times New Roman"/>
          <w:sz w:val="24"/>
          <w:szCs w:val="24"/>
          <w:rPrChange w:id="1534" w:author="Wisch, Julie" w:date="2022-10-17T09:14:00Z">
            <w:rPr>
              <w:rFonts w:ascii="Times New Roman" w:hAnsi="Times New Roman" w:cs="Times New Roman"/>
              <w:sz w:val="24"/>
              <w:szCs w:val="24"/>
            </w:rPr>
          </w:rPrChange>
        </w:rPr>
        <w:t xml:space="preserve">This </w:t>
      </w:r>
      <w:r w:rsidR="009F0BA4" w:rsidRPr="00D03637">
        <w:rPr>
          <w:rFonts w:ascii="Times New Roman" w:hAnsi="Times New Roman" w:cs="Times New Roman"/>
          <w:sz w:val="24"/>
          <w:szCs w:val="24"/>
          <w:rPrChange w:id="1535" w:author="Wisch, Julie" w:date="2022-10-17T09:14:00Z">
            <w:rPr>
              <w:rFonts w:ascii="Times New Roman" w:hAnsi="Times New Roman" w:cs="Times New Roman"/>
              <w:sz w:val="24"/>
              <w:szCs w:val="24"/>
            </w:rPr>
          </w:rPrChange>
        </w:rPr>
        <w:t>was a novel application of the algorithm to</w:t>
      </w:r>
      <w:r w:rsidR="00A91DF8" w:rsidRPr="00D03637">
        <w:rPr>
          <w:rFonts w:ascii="Times New Roman" w:hAnsi="Times New Roman" w:cs="Times New Roman"/>
          <w:sz w:val="24"/>
          <w:szCs w:val="24"/>
          <w:rPrChange w:id="1536" w:author="Wisch, Julie" w:date="2022-10-17T09:14:00Z">
            <w:rPr>
              <w:rFonts w:ascii="Times New Roman" w:hAnsi="Times New Roman" w:cs="Times New Roman"/>
              <w:sz w:val="24"/>
              <w:szCs w:val="24"/>
            </w:rPr>
          </w:rPrChange>
        </w:rPr>
        <w:t xml:space="preserve"> preclinical amyloid and tau biomarkers. Using a data-driven search for the appropriate number of clusters, </w:t>
      </w:r>
      <w:r w:rsidR="00A72E05" w:rsidRPr="00D03637">
        <w:rPr>
          <w:rFonts w:ascii="Times New Roman" w:hAnsi="Times New Roman" w:cs="Times New Roman"/>
          <w:sz w:val="24"/>
          <w:szCs w:val="24"/>
          <w:rPrChange w:id="1537" w:author="Wisch, Julie" w:date="2022-10-17T09:14:00Z">
            <w:rPr>
              <w:rFonts w:ascii="Times New Roman" w:hAnsi="Times New Roman" w:cs="Times New Roman"/>
              <w:sz w:val="24"/>
              <w:szCs w:val="24"/>
            </w:rPr>
          </w:rPrChange>
        </w:rPr>
        <w:t>three latent growth trajectories</w:t>
      </w:r>
      <w:r w:rsidR="0002028D" w:rsidRPr="00D03637">
        <w:rPr>
          <w:rFonts w:ascii="Times New Roman" w:hAnsi="Times New Roman" w:cs="Times New Roman"/>
          <w:sz w:val="24"/>
          <w:szCs w:val="24"/>
          <w:rPrChange w:id="1538" w:author="Wisch, Julie" w:date="2022-10-17T09:14:00Z">
            <w:rPr>
              <w:rFonts w:ascii="Times New Roman" w:hAnsi="Times New Roman" w:cs="Times New Roman"/>
              <w:sz w:val="24"/>
              <w:szCs w:val="24"/>
            </w:rPr>
          </w:rPrChange>
        </w:rPr>
        <w:t xml:space="preserve"> were identified</w:t>
      </w:r>
      <w:r w:rsidR="00A72E05" w:rsidRPr="00D03637">
        <w:rPr>
          <w:rFonts w:ascii="Times New Roman" w:hAnsi="Times New Roman" w:cs="Times New Roman"/>
          <w:sz w:val="24"/>
          <w:szCs w:val="24"/>
          <w:rPrChange w:id="1539" w:author="Wisch, Julie" w:date="2022-10-17T09:14:00Z">
            <w:rPr>
              <w:rFonts w:ascii="Times New Roman" w:hAnsi="Times New Roman" w:cs="Times New Roman"/>
              <w:sz w:val="24"/>
              <w:szCs w:val="24"/>
            </w:rPr>
          </w:rPrChange>
        </w:rPr>
        <w:t xml:space="preserve"> </w:t>
      </w:r>
      <w:r w:rsidR="00525AA6" w:rsidRPr="00D03637">
        <w:rPr>
          <w:rFonts w:ascii="Times New Roman" w:hAnsi="Times New Roman" w:cs="Times New Roman"/>
          <w:sz w:val="24"/>
          <w:szCs w:val="24"/>
          <w:rPrChange w:id="1540" w:author="Wisch, Julie" w:date="2022-10-17T09:14:00Z">
            <w:rPr>
              <w:rFonts w:ascii="Times New Roman" w:hAnsi="Times New Roman" w:cs="Times New Roman"/>
              <w:sz w:val="24"/>
              <w:szCs w:val="24"/>
            </w:rPr>
          </w:rPrChange>
        </w:rPr>
        <w:t>(</w:t>
      </w:r>
      <w:r w:rsidR="00525AA6" w:rsidRPr="00D03637">
        <w:rPr>
          <w:rFonts w:ascii="Times New Roman" w:hAnsi="Times New Roman" w:cs="Times New Roman"/>
          <w:i/>
          <w:sz w:val="24"/>
          <w:szCs w:val="24"/>
          <w:rPrChange w:id="1541" w:author="Wisch, Julie" w:date="2022-10-17T09:14:00Z">
            <w:rPr>
              <w:rFonts w:ascii="Times New Roman" w:hAnsi="Times New Roman" w:cs="Times New Roman"/>
              <w:i/>
              <w:sz w:val="24"/>
              <w:szCs w:val="24"/>
            </w:rPr>
          </w:rPrChange>
        </w:rPr>
        <w:t>Figure 1a</w:t>
      </w:r>
      <w:r w:rsidR="00525AA6" w:rsidRPr="00D03637">
        <w:rPr>
          <w:rFonts w:ascii="Times New Roman" w:hAnsi="Times New Roman" w:cs="Times New Roman"/>
          <w:sz w:val="24"/>
          <w:szCs w:val="24"/>
          <w:rPrChange w:id="1542" w:author="Wisch, Julie" w:date="2022-10-17T09:14:00Z">
            <w:rPr>
              <w:rFonts w:ascii="Times New Roman" w:hAnsi="Times New Roman" w:cs="Times New Roman"/>
              <w:sz w:val="24"/>
              <w:szCs w:val="24"/>
            </w:rPr>
          </w:rPrChange>
        </w:rPr>
        <w:t>)</w:t>
      </w:r>
      <w:r w:rsidR="00A72E05" w:rsidRPr="00D03637">
        <w:rPr>
          <w:rFonts w:ascii="Times New Roman" w:hAnsi="Times New Roman" w:cs="Times New Roman"/>
          <w:sz w:val="24"/>
          <w:szCs w:val="24"/>
          <w:rPrChange w:id="1543" w:author="Wisch, Julie" w:date="2022-10-17T09:14:00Z">
            <w:rPr>
              <w:rFonts w:ascii="Times New Roman" w:hAnsi="Times New Roman" w:cs="Times New Roman"/>
              <w:sz w:val="24"/>
              <w:szCs w:val="24"/>
            </w:rPr>
          </w:rPrChange>
        </w:rPr>
        <w:t xml:space="preserve">. The largest cluster </w:t>
      </w:r>
      <w:r w:rsidR="00760946" w:rsidRPr="00D03637">
        <w:rPr>
          <w:rFonts w:ascii="Times New Roman" w:hAnsi="Times New Roman" w:cs="Times New Roman"/>
          <w:sz w:val="24"/>
          <w:szCs w:val="24"/>
          <w:rPrChange w:id="1544" w:author="Wisch, Julie" w:date="2022-10-17T09:14:00Z">
            <w:rPr>
              <w:rFonts w:ascii="Times New Roman" w:hAnsi="Times New Roman" w:cs="Times New Roman"/>
              <w:sz w:val="24"/>
              <w:szCs w:val="24"/>
            </w:rPr>
          </w:rPrChange>
        </w:rPr>
        <w:t xml:space="preserve">was the </w:t>
      </w:r>
      <w:r w:rsidR="00A72E05" w:rsidRPr="00D03637">
        <w:rPr>
          <w:rFonts w:ascii="Times New Roman" w:hAnsi="Times New Roman" w:cs="Times New Roman"/>
          <w:sz w:val="24"/>
          <w:szCs w:val="24"/>
          <w:rPrChange w:id="1545" w:author="Wisch, Julie" w:date="2022-10-17T09:14:00Z">
            <w:rPr>
              <w:rFonts w:ascii="Times New Roman" w:hAnsi="Times New Roman" w:cs="Times New Roman"/>
              <w:sz w:val="24"/>
              <w:szCs w:val="24"/>
            </w:rPr>
          </w:rPrChange>
        </w:rPr>
        <w:t>“</w:t>
      </w:r>
      <w:r w:rsidR="008A2FEF" w:rsidRPr="00D03637">
        <w:rPr>
          <w:rFonts w:ascii="Times New Roman" w:hAnsi="Times New Roman" w:cs="Times New Roman"/>
          <w:sz w:val="24"/>
          <w:szCs w:val="24"/>
          <w:rPrChange w:id="1546" w:author="Wisch, Julie" w:date="2022-10-17T09:14:00Z">
            <w:rPr>
              <w:rFonts w:ascii="Times New Roman" w:hAnsi="Times New Roman" w:cs="Times New Roman"/>
              <w:sz w:val="24"/>
              <w:szCs w:val="24"/>
            </w:rPr>
          </w:rPrChange>
        </w:rPr>
        <w:t>AD Biomarker Negative</w:t>
      </w:r>
      <w:r w:rsidR="00A72E05" w:rsidRPr="00D03637">
        <w:rPr>
          <w:rFonts w:ascii="Times New Roman" w:hAnsi="Times New Roman" w:cs="Times New Roman"/>
          <w:sz w:val="24"/>
          <w:szCs w:val="24"/>
          <w:rPrChange w:id="1547" w:author="Wisch, Julie" w:date="2022-10-17T09:14:00Z">
            <w:rPr>
              <w:rFonts w:ascii="Times New Roman" w:hAnsi="Times New Roman" w:cs="Times New Roman"/>
              <w:sz w:val="24"/>
              <w:szCs w:val="24"/>
            </w:rPr>
          </w:rPrChange>
        </w:rPr>
        <w:t>”</w:t>
      </w:r>
      <w:r w:rsidR="00584A8E" w:rsidRPr="00D03637">
        <w:rPr>
          <w:rFonts w:ascii="Times New Roman" w:hAnsi="Times New Roman" w:cs="Times New Roman"/>
          <w:sz w:val="24"/>
          <w:szCs w:val="24"/>
          <w:rPrChange w:id="1548" w:author="Wisch, Julie" w:date="2022-10-17T09:14:00Z">
            <w:rPr>
              <w:rFonts w:ascii="Times New Roman" w:hAnsi="Times New Roman" w:cs="Times New Roman"/>
              <w:sz w:val="24"/>
              <w:szCs w:val="24"/>
            </w:rPr>
          </w:rPrChange>
        </w:rPr>
        <w:t xml:space="preserve"> </w:t>
      </w:r>
      <w:r w:rsidR="00760946" w:rsidRPr="00D03637">
        <w:rPr>
          <w:rFonts w:ascii="Times New Roman" w:hAnsi="Times New Roman" w:cs="Times New Roman"/>
          <w:sz w:val="24"/>
          <w:szCs w:val="24"/>
          <w:rPrChange w:id="1549" w:author="Wisch, Julie" w:date="2022-10-17T09:14:00Z">
            <w:rPr>
              <w:rFonts w:ascii="Times New Roman" w:hAnsi="Times New Roman" w:cs="Times New Roman"/>
              <w:sz w:val="24"/>
              <w:szCs w:val="24"/>
            </w:rPr>
          </w:rPrChange>
        </w:rPr>
        <w:t>group</w:t>
      </w:r>
      <w:r w:rsidR="00584A8E" w:rsidRPr="00D03637">
        <w:rPr>
          <w:rFonts w:ascii="Times New Roman" w:hAnsi="Times New Roman" w:cs="Times New Roman"/>
          <w:sz w:val="24"/>
          <w:szCs w:val="24"/>
          <w:rPrChange w:id="1550" w:author="Wisch, Julie" w:date="2022-10-17T09:14:00Z">
            <w:rPr>
              <w:rFonts w:ascii="Times New Roman" w:hAnsi="Times New Roman" w:cs="Times New Roman"/>
              <w:sz w:val="24"/>
              <w:szCs w:val="24"/>
            </w:rPr>
          </w:rPrChange>
        </w:rPr>
        <w:t xml:space="preserve"> (N = 69) </w:t>
      </w:r>
      <w:r w:rsidR="00760946" w:rsidRPr="00D03637">
        <w:rPr>
          <w:rFonts w:ascii="Times New Roman" w:hAnsi="Times New Roman" w:cs="Times New Roman"/>
          <w:sz w:val="24"/>
          <w:szCs w:val="24"/>
          <w:rPrChange w:id="1551" w:author="Wisch, Julie" w:date="2022-10-17T09:14:00Z">
            <w:rPr>
              <w:rFonts w:ascii="Times New Roman" w:hAnsi="Times New Roman" w:cs="Times New Roman"/>
              <w:sz w:val="24"/>
              <w:szCs w:val="24"/>
            </w:rPr>
          </w:rPrChange>
        </w:rPr>
        <w:t xml:space="preserve">and </w:t>
      </w:r>
      <w:r w:rsidR="00584A8E" w:rsidRPr="00D03637">
        <w:rPr>
          <w:rFonts w:ascii="Times New Roman" w:hAnsi="Times New Roman" w:cs="Times New Roman"/>
          <w:sz w:val="24"/>
          <w:szCs w:val="24"/>
          <w:rPrChange w:id="1552" w:author="Wisch, Julie" w:date="2022-10-17T09:14:00Z">
            <w:rPr>
              <w:rFonts w:ascii="Times New Roman" w:hAnsi="Times New Roman" w:cs="Times New Roman"/>
              <w:sz w:val="24"/>
              <w:szCs w:val="24"/>
            </w:rPr>
          </w:rPrChange>
        </w:rPr>
        <w:t>contained</w:t>
      </w:r>
      <w:r w:rsidR="00A72E05" w:rsidRPr="00D03637">
        <w:rPr>
          <w:rFonts w:ascii="Times New Roman" w:hAnsi="Times New Roman" w:cs="Times New Roman"/>
          <w:sz w:val="24"/>
          <w:szCs w:val="24"/>
          <w:rPrChange w:id="1553" w:author="Wisch, Julie" w:date="2022-10-17T09:14:00Z">
            <w:rPr>
              <w:rFonts w:ascii="Times New Roman" w:hAnsi="Times New Roman" w:cs="Times New Roman"/>
              <w:sz w:val="24"/>
              <w:szCs w:val="24"/>
            </w:rPr>
          </w:rPrChange>
        </w:rPr>
        <w:t xml:space="preserve"> individuals </w:t>
      </w:r>
      <w:r w:rsidR="00760946" w:rsidRPr="00D03637">
        <w:rPr>
          <w:rFonts w:ascii="Times New Roman" w:hAnsi="Times New Roman" w:cs="Times New Roman"/>
          <w:sz w:val="24"/>
          <w:szCs w:val="24"/>
          <w:rPrChange w:id="1554" w:author="Wisch, Julie" w:date="2022-10-17T09:14:00Z">
            <w:rPr>
              <w:rFonts w:ascii="Times New Roman" w:hAnsi="Times New Roman" w:cs="Times New Roman"/>
              <w:sz w:val="24"/>
              <w:szCs w:val="24"/>
            </w:rPr>
          </w:rPrChange>
        </w:rPr>
        <w:t xml:space="preserve">who </w:t>
      </w:r>
      <w:r w:rsidR="00A72E05" w:rsidRPr="00D03637">
        <w:rPr>
          <w:rFonts w:ascii="Times New Roman" w:hAnsi="Times New Roman" w:cs="Times New Roman"/>
          <w:sz w:val="24"/>
          <w:szCs w:val="24"/>
          <w:rPrChange w:id="1555" w:author="Wisch, Julie" w:date="2022-10-17T09:14:00Z">
            <w:rPr>
              <w:rFonts w:ascii="Times New Roman" w:hAnsi="Times New Roman" w:cs="Times New Roman"/>
              <w:sz w:val="24"/>
              <w:szCs w:val="24"/>
            </w:rPr>
          </w:rPrChange>
        </w:rPr>
        <w:t>ha</w:t>
      </w:r>
      <w:r w:rsidR="00760946" w:rsidRPr="00D03637">
        <w:rPr>
          <w:rFonts w:ascii="Times New Roman" w:hAnsi="Times New Roman" w:cs="Times New Roman"/>
          <w:sz w:val="24"/>
          <w:szCs w:val="24"/>
          <w:rPrChange w:id="1556" w:author="Wisch, Julie" w:date="2022-10-17T09:14:00Z">
            <w:rPr>
              <w:rFonts w:ascii="Times New Roman" w:hAnsi="Times New Roman" w:cs="Times New Roman"/>
              <w:sz w:val="24"/>
              <w:szCs w:val="24"/>
            </w:rPr>
          </w:rPrChange>
        </w:rPr>
        <w:t>d</w:t>
      </w:r>
      <w:r w:rsidR="00A72E05" w:rsidRPr="00D03637">
        <w:rPr>
          <w:rFonts w:ascii="Times New Roman" w:hAnsi="Times New Roman" w:cs="Times New Roman"/>
          <w:sz w:val="24"/>
          <w:szCs w:val="24"/>
          <w:rPrChange w:id="1557" w:author="Wisch, Julie" w:date="2022-10-17T09:14:00Z">
            <w:rPr>
              <w:rFonts w:ascii="Times New Roman" w:hAnsi="Times New Roman" w:cs="Times New Roman"/>
              <w:sz w:val="24"/>
              <w:szCs w:val="24"/>
            </w:rPr>
          </w:rPrChange>
        </w:rPr>
        <w:t xml:space="preserve"> relatively low </w:t>
      </w:r>
      <w:r w:rsidR="0002028D" w:rsidRPr="00D03637">
        <w:rPr>
          <w:rFonts w:ascii="Times New Roman" w:hAnsi="Times New Roman" w:cs="Times New Roman"/>
          <w:sz w:val="24"/>
          <w:szCs w:val="24"/>
          <w:rPrChange w:id="1558" w:author="Wisch, Julie" w:date="2022-10-17T09:14:00Z">
            <w:rPr>
              <w:rFonts w:ascii="Times New Roman" w:hAnsi="Times New Roman" w:cs="Times New Roman"/>
              <w:sz w:val="24"/>
              <w:szCs w:val="24"/>
            </w:rPr>
          </w:rPrChange>
        </w:rPr>
        <w:t>CSF</w:t>
      </w:r>
      <w:r w:rsidR="00A72E05" w:rsidRPr="00D03637">
        <w:rPr>
          <w:rFonts w:ascii="Times New Roman" w:hAnsi="Times New Roman" w:cs="Times New Roman"/>
          <w:sz w:val="24"/>
          <w:szCs w:val="24"/>
          <w:rPrChange w:id="1559" w:author="Wisch, Julie" w:date="2022-10-17T09:14:00Z">
            <w:rPr>
              <w:rFonts w:ascii="Times New Roman" w:hAnsi="Times New Roman" w:cs="Times New Roman"/>
              <w:sz w:val="24"/>
              <w:szCs w:val="24"/>
            </w:rPr>
          </w:rPrChange>
        </w:rPr>
        <w:t xml:space="preserve"> </w:t>
      </w:r>
      <w:r w:rsidR="00580042" w:rsidRPr="00D03637">
        <w:rPr>
          <w:rFonts w:ascii="Times New Roman" w:hAnsi="Times New Roman" w:cs="Times New Roman"/>
          <w:sz w:val="24"/>
          <w:szCs w:val="24"/>
          <w:rPrChange w:id="1560" w:author="Wisch, Julie" w:date="2022-10-17T09:14:00Z">
            <w:rPr>
              <w:rFonts w:ascii="Times New Roman" w:hAnsi="Times New Roman" w:cs="Times New Roman"/>
              <w:sz w:val="24"/>
              <w:szCs w:val="24"/>
            </w:rPr>
          </w:rPrChange>
        </w:rPr>
        <w:t>pTau</w:t>
      </w:r>
      <w:r w:rsidR="00580042" w:rsidRPr="00D03637">
        <w:rPr>
          <w:rFonts w:ascii="Times New Roman" w:hAnsi="Times New Roman" w:cs="Times New Roman"/>
          <w:sz w:val="24"/>
          <w:szCs w:val="24"/>
          <w:vertAlign w:val="subscript"/>
          <w:rPrChange w:id="1561" w:author="Wisch, Julie" w:date="2022-10-17T09:14:00Z">
            <w:rPr>
              <w:rFonts w:ascii="Times New Roman" w:hAnsi="Times New Roman" w:cs="Times New Roman"/>
              <w:sz w:val="24"/>
              <w:szCs w:val="24"/>
              <w:vertAlign w:val="subscript"/>
            </w:rPr>
          </w:rPrChange>
        </w:rPr>
        <w:t>181</w:t>
      </w:r>
      <w:r w:rsidR="00580042" w:rsidRPr="00D03637">
        <w:rPr>
          <w:rFonts w:ascii="Times New Roman" w:hAnsi="Times New Roman" w:cs="Times New Roman"/>
          <w:sz w:val="24"/>
          <w:szCs w:val="24"/>
          <w:rPrChange w:id="1562" w:author="Wisch, Julie" w:date="2022-10-17T09:14:00Z">
            <w:rPr>
              <w:rFonts w:ascii="Times New Roman" w:hAnsi="Times New Roman" w:cs="Times New Roman"/>
              <w:sz w:val="24"/>
              <w:szCs w:val="24"/>
            </w:rPr>
          </w:rPrChange>
        </w:rPr>
        <w:t xml:space="preserve"> </w:t>
      </w:r>
      <w:r w:rsidR="00A72E05" w:rsidRPr="00D03637">
        <w:rPr>
          <w:rFonts w:ascii="Times New Roman" w:hAnsi="Times New Roman" w:cs="Times New Roman"/>
          <w:sz w:val="24"/>
          <w:szCs w:val="24"/>
          <w:rPrChange w:id="1563" w:author="Wisch, Julie" w:date="2022-10-17T09:14:00Z">
            <w:rPr>
              <w:rFonts w:ascii="Times New Roman" w:hAnsi="Times New Roman" w:cs="Times New Roman"/>
              <w:sz w:val="24"/>
              <w:szCs w:val="24"/>
            </w:rPr>
          </w:rPrChange>
        </w:rPr>
        <w:t xml:space="preserve">throughout </w:t>
      </w:r>
      <w:del w:id="1564" w:author="Wisch, Julie" w:date="2022-09-20T13:56:00Z">
        <w:r w:rsidR="00760946" w:rsidRPr="00D03637" w:rsidDel="00C40A16">
          <w:rPr>
            <w:rFonts w:ascii="Times New Roman" w:hAnsi="Times New Roman" w:cs="Times New Roman"/>
            <w:sz w:val="24"/>
            <w:szCs w:val="24"/>
            <w:rPrChange w:id="1565" w:author="Wisch, Julie" w:date="2022-10-17T09:14:00Z">
              <w:rPr>
                <w:rFonts w:ascii="Times New Roman" w:hAnsi="Times New Roman" w:cs="Times New Roman"/>
                <w:sz w:val="24"/>
                <w:szCs w:val="24"/>
              </w:rPr>
            </w:rPrChange>
          </w:rPr>
          <w:delText>the time period</w:delText>
        </w:r>
      </w:del>
      <w:ins w:id="1566" w:author="Wisch, Julie" w:date="2022-09-20T13:56:00Z">
        <w:r w:rsidR="00C40A16" w:rsidRPr="00D03637">
          <w:rPr>
            <w:rFonts w:ascii="Times New Roman" w:hAnsi="Times New Roman" w:cs="Times New Roman"/>
            <w:sz w:val="24"/>
            <w:szCs w:val="24"/>
            <w:rPrChange w:id="1567" w:author="Wisch, Julie" w:date="2022-10-17T09:14:00Z">
              <w:rPr>
                <w:rFonts w:ascii="Times New Roman" w:hAnsi="Times New Roman" w:cs="Times New Roman"/>
                <w:sz w:val="24"/>
                <w:szCs w:val="24"/>
              </w:rPr>
            </w:rPrChange>
          </w:rPr>
          <w:t>enrollment</w:t>
        </w:r>
      </w:ins>
      <w:r w:rsidR="00A72E05" w:rsidRPr="00D03637">
        <w:rPr>
          <w:rFonts w:ascii="Times New Roman" w:hAnsi="Times New Roman" w:cs="Times New Roman"/>
          <w:sz w:val="24"/>
          <w:szCs w:val="24"/>
          <w:rPrChange w:id="1568" w:author="Wisch, Julie" w:date="2022-10-17T09:14:00Z">
            <w:rPr>
              <w:rFonts w:ascii="Times New Roman" w:hAnsi="Times New Roman" w:cs="Times New Roman"/>
              <w:sz w:val="24"/>
              <w:szCs w:val="24"/>
            </w:rPr>
          </w:rPrChange>
        </w:rPr>
        <w:t xml:space="preserve">. </w:t>
      </w:r>
      <w:r w:rsidR="00126232" w:rsidRPr="00D03637">
        <w:rPr>
          <w:rFonts w:ascii="Times New Roman" w:hAnsi="Times New Roman" w:cs="Times New Roman"/>
          <w:sz w:val="24"/>
          <w:szCs w:val="24"/>
          <w:rPrChange w:id="1569" w:author="Wisch, Julie" w:date="2022-10-17T09:14:00Z">
            <w:rPr>
              <w:rFonts w:ascii="Times New Roman" w:hAnsi="Times New Roman" w:cs="Times New Roman"/>
              <w:sz w:val="24"/>
              <w:szCs w:val="24"/>
            </w:rPr>
          </w:rPrChange>
        </w:rPr>
        <w:t>Even for visits where low</w:t>
      </w:r>
      <w:ins w:id="1570" w:author="Wisch, Julie" w:date="2022-09-20T11:12:00Z">
        <w:r w:rsidR="00FC1360" w:rsidRPr="00D03637">
          <w:rPr>
            <w:rFonts w:ascii="Times New Roman" w:hAnsi="Times New Roman" w:cs="Times New Roman"/>
            <w:sz w:val="24"/>
            <w:szCs w:val="24"/>
            <w:rPrChange w:id="1571" w:author="Wisch, Julie" w:date="2022-10-17T09:14:00Z">
              <w:rPr>
                <w:rFonts w:ascii="Times New Roman" w:hAnsi="Times New Roman" w:cs="Times New Roman"/>
                <w:sz w:val="24"/>
                <w:szCs w:val="24"/>
              </w:rPr>
            </w:rPrChange>
          </w:rPr>
          <w:t>er</w:t>
        </w:r>
      </w:ins>
      <w:r w:rsidR="00A72E05" w:rsidRPr="00D03637">
        <w:rPr>
          <w:rFonts w:ascii="Times New Roman" w:hAnsi="Times New Roman" w:cs="Times New Roman"/>
          <w:sz w:val="24"/>
          <w:szCs w:val="24"/>
          <w:rPrChange w:id="1572" w:author="Wisch, Julie" w:date="2022-10-17T09:14:00Z">
            <w:rPr>
              <w:rFonts w:ascii="Times New Roman" w:hAnsi="Times New Roman" w:cs="Times New Roman"/>
              <w:sz w:val="24"/>
              <w:szCs w:val="24"/>
            </w:rPr>
          </w:rPrChange>
        </w:rPr>
        <w:t xml:space="preserve"> CSF </w:t>
      </w:r>
      <w:r w:rsidR="00AB2290" w:rsidRPr="00D03637">
        <w:rPr>
          <w:rFonts w:ascii="Times New Roman" w:hAnsi="Times New Roman" w:cs="Times New Roman"/>
          <w:sz w:val="24"/>
          <w:szCs w:val="24"/>
          <w:rPrChange w:id="1573" w:author="Wisch, Julie" w:date="2022-10-17T09:14:00Z">
            <w:rPr>
              <w:rFonts w:ascii="Times New Roman" w:hAnsi="Times New Roman" w:cs="Times New Roman"/>
              <w:sz w:val="24"/>
              <w:szCs w:val="24"/>
            </w:rPr>
          </w:rPrChange>
        </w:rPr>
        <w:t>A</w:t>
      </w:r>
      <w:r w:rsidR="0002028D" w:rsidRPr="00D03637">
        <w:rPr>
          <w:rFonts w:ascii="Times New Roman" w:hAnsi="Times New Roman" w:cs="Times New Roman"/>
          <w:color w:val="000000"/>
          <w:sz w:val="24"/>
          <w:szCs w:val="24"/>
          <w:rPrChange w:id="1574" w:author="Wisch, Julie" w:date="2022-10-17T09:14:00Z">
            <w:rPr>
              <w:rFonts w:ascii="Times New Roman" w:hAnsi="Times New Roman" w:cs="Times New Roman"/>
              <w:color w:val="000000"/>
              <w:sz w:val="24"/>
              <w:szCs w:val="24"/>
            </w:rPr>
          </w:rPrChange>
        </w:rPr>
        <w:t>β</w:t>
      </w:r>
      <w:r w:rsidR="00A72E05" w:rsidRPr="00D03637">
        <w:rPr>
          <w:rFonts w:ascii="Times New Roman" w:hAnsi="Times New Roman" w:cs="Times New Roman"/>
          <w:sz w:val="24"/>
          <w:szCs w:val="24"/>
          <w:rPrChange w:id="1575" w:author="Wisch, Julie" w:date="2022-10-17T09:14:00Z">
            <w:rPr>
              <w:rFonts w:ascii="Times New Roman" w:hAnsi="Times New Roman" w:cs="Times New Roman"/>
              <w:sz w:val="24"/>
              <w:szCs w:val="24"/>
            </w:rPr>
          </w:rPrChange>
        </w:rPr>
        <w:t>42</w:t>
      </w:r>
      <w:r w:rsidR="00BF7EA4" w:rsidRPr="00D03637">
        <w:rPr>
          <w:rFonts w:ascii="Times New Roman" w:hAnsi="Times New Roman" w:cs="Times New Roman"/>
          <w:sz w:val="24"/>
          <w:szCs w:val="24"/>
          <w:rPrChange w:id="1576" w:author="Wisch, Julie" w:date="2022-10-17T09:14:00Z">
            <w:rPr>
              <w:rFonts w:ascii="Times New Roman" w:hAnsi="Times New Roman" w:cs="Times New Roman"/>
              <w:sz w:val="24"/>
              <w:szCs w:val="24"/>
            </w:rPr>
          </w:rPrChange>
        </w:rPr>
        <w:t xml:space="preserve"> </w:t>
      </w:r>
      <w:r w:rsidR="00126232" w:rsidRPr="00D03637">
        <w:rPr>
          <w:rFonts w:ascii="Times New Roman" w:hAnsi="Times New Roman" w:cs="Times New Roman"/>
          <w:sz w:val="24"/>
          <w:szCs w:val="24"/>
          <w:rPrChange w:id="1577" w:author="Wisch, Julie" w:date="2022-10-17T09:14:00Z">
            <w:rPr>
              <w:rFonts w:ascii="Times New Roman" w:hAnsi="Times New Roman" w:cs="Times New Roman"/>
              <w:sz w:val="24"/>
              <w:szCs w:val="24"/>
            </w:rPr>
          </w:rPrChange>
        </w:rPr>
        <w:t>was measured</w:t>
      </w:r>
      <w:r w:rsidR="0002028D" w:rsidRPr="00D03637">
        <w:rPr>
          <w:rFonts w:ascii="Times New Roman" w:hAnsi="Times New Roman" w:cs="Times New Roman"/>
          <w:sz w:val="24"/>
          <w:szCs w:val="24"/>
          <w:rPrChange w:id="1578" w:author="Wisch, Julie" w:date="2022-10-17T09:14:00Z">
            <w:rPr>
              <w:rFonts w:ascii="Times New Roman" w:hAnsi="Times New Roman" w:cs="Times New Roman"/>
              <w:sz w:val="24"/>
              <w:szCs w:val="24"/>
            </w:rPr>
          </w:rPrChange>
        </w:rPr>
        <w:t>,</w:t>
      </w:r>
      <w:r w:rsidR="00A72E05" w:rsidRPr="00D03637">
        <w:rPr>
          <w:rFonts w:ascii="Times New Roman" w:hAnsi="Times New Roman" w:cs="Times New Roman"/>
          <w:sz w:val="24"/>
          <w:szCs w:val="24"/>
          <w:rPrChange w:id="1579" w:author="Wisch, Julie" w:date="2022-10-17T09:14:00Z">
            <w:rPr>
              <w:rFonts w:ascii="Times New Roman" w:hAnsi="Times New Roman" w:cs="Times New Roman"/>
              <w:sz w:val="24"/>
              <w:szCs w:val="24"/>
            </w:rPr>
          </w:rPrChange>
        </w:rPr>
        <w:t xml:space="preserve"> these individuals </w:t>
      </w:r>
      <w:r w:rsidR="002E2724" w:rsidRPr="00D03637">
        <w:rPr>
          <w:rFonts w:ascii="Times New Roman" w:hAnsi="Times New Roman" w:cs="Times New Roman"/>
          <w:sz w:val="24"/>
          <w:szCs w:val="24"/>
          <w:rPrChange w:id="1580" w:author="Wisch, Julie" w:date="2022-10-17T09:14:00Z">
            <w:rPr>
              <w:rFonts w:ascii="Times New Roman" w:hAnsi="Times New Roman" w:cs="Times New Roman"/>
              <w:sz w:val="24"/>
              <w:szCs w:val="24"/>
            </w:rPr>
          </w:rPrChange>
        </w:rPr>
        <w:t xml:space="preserve">had </w:t>
      </w:r>
      <w:r w:rsidR="00760946" w:rsidRPr="00D03637">
        <w:rPr>
          <w:rFonts w:ascii="Times New Roman" w:hAnsi="Times New Roman" w:cs="Times New Roman"/>
          <w:sz w:val="24"/>
          <w:szCs w:val="24"/>
          <w:rPrChange w:id="1581" w:author="Wisch, Julie" w:date="2022-10-17T09:14:00Z">
            <w:rPr>
              <w:rFonts w:ascii="Times New Roman" w:hAnsi="Times New Roman" w:cs="Times New Roman"/>
              <w:sz w:val="24"/>
              <w:szCs w:val="24"/>
            </w:rPr>
          </w:rPrChange>
        </w:rPr>
        <w:t>relatively low CSF</w:t>
      </w:r>
      <w:r w:rsidR="00A72E05" w:rsidRPr="00D03637">
        <w:rPr>
          <w:rFonts w:ascii="Times New Roman" w:hAnsi="Times New Roman" w:cs="Times New Roman"/>
          <w:sz w:val="24"/>
          <w:szCs w:val="24"/>
          <w:rPrChange w:id="1582" w:author="Wisch, Julie" w:date="2022-10-17T09:14:00Z">
            <w:rPr>
              <w:rFonts w:ascii="Times New Roman" w:hAnsi="Times New Roman" w:cs="Times New Roman"/>
              <w:sz w:val="24"/>
              <w:szCs w:val="24"/>
            </w:rPr>
          </w:rPrChange>
        </w:rPr>
        <w:t xml:space="preserve"> pTau. </w:t>
      </w:r>
      <w:r w:rsidR="0002028D" w:rsidRPr="00D03637">
        <w:rPr>
          <w:rFonts w:ascii="Times New Roman" w:hAnsi="Times New Roman" w:cs="Times New Roman"/>
          <w:sz w:val="24"/>
          <w:szCs w:val="24"/>
          <w:rPrChange w:id="1583" w:author="Wisch, Julie" w:date="2022-10-17T09:14:00Z">
            <w:rPr>
              <w:rFonts w:ascii="Times New Roman" w:hAnsi="Times New Roman" w:cs="Times New Roman"/>
              <w:sz w:val="24"/>
              <w:szCs w:val="24"/>
            </w:rPr>
          </w:rPrChange>
        </w:rPr>
        <w:t>T</w:t>
      </w:r>
      <w:r w:rsidR="00A91DF8" w:rsidRPr="00D03637">
        <w:rPr>
          <w:rFonts w:ascii="Times New Roman" w:hAnsi="Times New Roman" w:cs="Times New Roman"/>
          <w:sz w:val="24"/>
          <w:szCs w:val="24"/>
          <w:rPrChange w:id="1584" w:author="Wisch, Julie" w:date="2022-10-17T09:14:00Z">
            <w:rPr>
              <w:rFonts w:ascii="Times New Roman" w:hAnsi="Times New Roman" w:cs="Times New Roman"/>
              <w:sz w:val="24"/>
              <w:szCs w:val="24"/>
            </w:rPr>
          </w:rPrChange>
        </w:rPr>
        <w:t xml:space="preserve">he second cluster of individuals </w:t>
      </w:r>
      <w:r w:rsidR="0002028D" w:rsidRPr="00D03637">
        <w:rPr>
          <w:rFonts w:ascii="Times New Roman" w:hAnsi="Times New Roman" w:cs="Times New Roman"/>
          <w:sz w:val="24"/>
          <w:szCs w:val="24"/>
          <w:rPrChange w:id="1585" w:author="Wisch, Julie" w:date="2022-10-17T09:14:00Z">
            <w:rPr>
              <w:rFonts w:ascii="Times New Roman" w:hAnsi="Times New Roman" w:cs="Times New Roman"/>
              <w:sz w:val="24"/>
              <w:szCs w:val="24"/>
            </w:rPr>
          </w:rPrChange>
        </w:rPr>
        <w:t xml:space="preserve">was referred to as the </w:t>
      </w:r>
      <w:r w:rsidR="00A72E05" w:rsidRPr="00D03637">
        <w:rPr>
          <w:rFonts w:ascii="Times New Roman" w:hAnsi="Times New Roman" w:cs="Times New Roman"/>
          <w:sz w:val="24"/>
          <w:szCs w:val="24"/>
          <w:rPrChange w:id="1586" w:author="Wisch, Julie" w:date="2022-10-17T09:14:00Z">
            <w:rPr>
              <w:rFonts w:ascii="Times New Roman" w:hAnsi="Times New Roman" w:cs="Times New Roman"/>
              <w:sz w:val="24"/>
              <w:szCs w:val="24"/>
            </w:rPr>
          </w:rPrChange>
        </w:rPr>
        <w:t>“</w:t>
      </w:r>
      <w:r w:rsidR="008A2FEF" w:rsidRPr="00D03637">
        <w:rPr>
          <w:rFonts w:ascii="Times New Roman" w:hAnsi="Times New Roman" w:cs="Times New Roman"/>
          <w:sz w:val="24"/>
          <w:szCs w:val="24"/>
          <w:rPrChange w:id="1587" w:author="Wisch, Julie" w:date="2022-10-17T09:14:00Z">
            <w:rPr>
              <w:rFonts w:ascii="Times New Roman" w:hAnsi="Times New Roman" w:cs="Times New Roman"/>
              <w:sz w:val="24"/>
              <w:szCs w:val="24"/>
            </w:rPr>
          </w:rPrChange>
        </w:rPr>
        <w:t>Intermediate</w:t>
      </w:r>
      <w:r w:rsidR="00F53579" w:rsidRPr="00D03637">
        <w:rPr>
          <w:rFonts w:ascii="Times New Roman" w:hAnsi="Times New Roman" w:cs="Times New Roman"/>
          <w:sz w:val="24"/>
          <w:szCs w:val="24"/>
          <w:rPrChange w:id="1588" w:author="Wisch, Julie" w:date="2022-10-17T09:14:00Z">
            <w:rPr>
              <w:rFonts w:ascii="Times New Roman" w:hAnsi="Times New Roman" w:cs="Times New Roman"/>
              <w:sz w:val="24"/>
              <w:szCs w:val="24"/>
            </w:rPr>
          </w:rPrChange>
        </w:rPr>
        <w:t xml:space="preserve"> AD Biomarkers</w:t>
      </w:r>
      <w:r w:rsidR="00A72E05" w:rsidRPr="00D03637">
        <w:rPr>
          <w:rFonts w:ascii="Times New Roman" w:hAnsi="Times New Roman" w:cs="Times New Roman"/>
          <w:sz w:val="24"/>
          <w:szCs w:val="24"/>
          <w:rPrChange w:id="1589" w:author="Wisch, Julie" w:date="2022-10-17T09:14:00Z">
            <w:rPr>
              <w:rFonts w:ascii="Times New Roman" w:hAnsi="Times New Roman" w:cs="Times New Roman"/>
              <w:sz w:val="24"/>
              <w:szCs w:val="24"/>
            </w:rPr>
          </w:rPrChange>
        </w:rPr>
        <w:t>”</w:t>
      </w:r>
      <w:r w:rsidR="00760946" w:rsidRPr="00D03637">
        <w:rPr>
          <w:rFonts w:ascii="Times New Roman" w:hAnsi="Times New Roman" w:cs="Times New Roman"/>
          <w:sz w:val="24"/>
          <w:szCs w:val="24"/>
          <w:rPrChange w:id="1590" w:author="Wisch, Julie" w:date="2022-10-17T09:14:00Z">
            <w:rPr>
              <w:rFonts w:ascii="Times New Roman" w:hAnsi="Times New Roman" w:cs="Times New Roman"/>
              <w:sz w:val="24"/>
              <w:szCs w:val="24"/>
            </w:rPr>
          </w:rPrChange>
        </w:rPr>
        <w:t xml:space="preserve"> group </w:t>
      </w:r>
      <w:sdt>
        <w:sdtPr>
          <w:rPr>
            <w:rFonts w:ascii="Times New Roman" w:hAnsi="Times New Roman" w:cs="Times New Roman"/>
            <w:color w:val="000000"/>
            <w:sz w:val="24"/>
            <w:szCs w:val="24"/>
            <w:vertAlign w:val="superscript"/>
          </w:rPr>
          <w:tag w:val="MENDELEY_CITATION_v3_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"/>
          <w:id w:val="360552447"/>
          <w:placeholder>
            <w:docPart w:val="DefaultPlaceholder_-1854013440"/>
          </w:placeholder>
        </w:sdtPr>
        <w:sdtEndPr/>
        <w:sdtContent>
          <w:ins w:id="1591" w:author="Wisch, Julie" w:date="2022-10-04T14:53:00Z">
            <w:r w:rsidR="00B94D80" w:rsidRPr="00D03637">
              <w:rPr>
                <w:rFonts w:ascii="Times New Roman" w:hAnsi="Times New Roman" w:cs="Times New Roman"/>
                <w:color w:val="000000"/>
                <w:sz w:val="24"/>
                <w:szCs w:val="24"/>
                <w:vertAlign w:val="superscript"/>
              </w:rPr>
              <w:t>51</w:t>
            </w:r>
          </w:ins>
          <w:del w:id="1592" w:author="Wisch, Julie" w:date="2022-09-28T10:24:00Z">
            <w:r w:rsidR="00143020" w:rsidRPr="00D03637" w:rsidDel="00733317">
              <w:rPr>
                <w:rFonts w:ascii="Times New Roman" w:hAnsi="Times New Roman" w:cs="Times New Roman"/>
                <w:color w:val="000000"/>
                <w:sz w:val="24"/>
                <w:szCs w:val="24"/>
                <w:vertAlign w:val="superscript"/>
              </w:rPr>
              <w:delText>51</w:delText>
            </w:r>
          </w:del>
        </w:sdtContent>
      </w:sdt>
      <w:r w:rsidR="00760946" w:rsidRPr="00D03637">
        <w:rPr>
          <w:rFonts w:ascii="Times New Roman" w:hAnsi="Times New Roman" w:cs="Times New Roman"/>
          <w:color w:val="000000"/>
          <w:sz w:val="24"/>
          <w:szCs w:val="24"/>
        </w:rPr>
        <w:t xml:space="preserve"> </w:t>
      </w:r>
      <w:r w:rsidR="00584A8E" w:rsidRPr="00D03637">
        <w:rPr>
          <w:rFonts w:ascii="Times New Roman" w:hAnsi="Times New Roman" w:cs="Times New Roman"/>
          <w:color w:val="000000"/>
          <w:sz w:val="24"/>
          <w:szCs w:val="24"/>
        </w:rPr>
        <w:t>(N = 27)</w:t>
      </w:r>
      <w:r w:rsidR="00A91DF8" w:rsidRPr="00D03637">
        <w:rPr>
          <w:rFonts w:ascii="Times New Roman" w:hAnsi="Times New Roman" w:cs="Times New Roman"/>
          <w:color w:val="000000"/>
          <w:sz w:val="24"/>
          <w:szCs w:val="24"/>
          <w:rPrChange w:id="1593" w:author="Wisch, Julie" w:date="2022-10-17T09:14:00Z">
            <w:rPr>
              <w:rFonts w:ascii="Times New Roman" w:hAnsi="Times New Roman" w:cs="Times New Roman"/>
              <w:color w:val="000000"/>
              <w:sz w:val="24"/>
              <w:szCs w:val="24"/>
            </w:rPr>
          </w:rPrChange>
        </w:rPr>
        <w:t>.</w:t>
      </w:r>
      <w:r w:rsidR="00584A8E" w:rsidRPr="00D03637">
        <w:rPr>
          <w:rFonts w:ascii="Times New Roman" w:hAnsi="Times New Roman" w:cs="Times New Roman"/>
          <w:color w:val="000000"/>
          <w:sz w:val="24"/>
          <w:szCs w:val="24"/>
          <w:rPrChange w:id="1594" w:author="Wisch, Julie" w:date="2022-10-17T09:14:00Z">
            <w:rPr>
              <w:rFonts w:ascii="Times New Roman" w:hAnsi="Times New Roman" w:cs="Times New Roman"/>
              <w:color w:val="000000"/>
              <w:sz w:val="24"/>
              <w:szCs w:val="24"/>
            </w:rPr>
          </w:rPrChange>
        </w:rPr>
        <w:t xml:space="preserve"> </w:t>
      </w:r>
      <w:r w:rsidR="00A91DF8" w:rsidRPr="00D03637">
        <w:rPr>
          <w:rFonts w:ascii="Times New Roman" w:hAnsi="Times New Roman" w:cs="Times New Roman"/>
          <w:color w:val="000000"/>
          <w:sz w:val="24"/>
          <w:szCs w:val="24"/>
          <w:rPrChange w:id="1595" w:author="Wisch, Julie" w:date="2022-10-17T09:14:00Z">
            <w:rPr>
              <w:rFonts w:ascii="Times New Roman" w:hAnsi="Times New Roman" w:cs="Times New Roman"/>
              <w:color w:val="000000"/>
              <w:sz w:val="24"/>
              <w:szCs w:val="24"/>
            </w:rPr>
          </w:rPrChange>
        </w:rPr>
        <w:t>It</w:t>
      </w:r>
      <w:r w:rsidR="00760946" w:rsidRPr="00D03637">
        <w:rPr>
          <w:rFonts w:ascii="Times New Roman" w:hAnsi="Times New Roman" w:cs="Times New Roman"/>
          <w:color w:val="000000"/>
          <w:sz w:val="24"/>
          <w:szCs w:val="24"/>
          <w:rPrChange w:id="1596" w:author="Wisch, Julie" w:date="2022-10-17T09:14:00Z">
            <w:rPr>
              <w:rFonts w:ascii="Times New Roman" w:hAnsi="Times New Roman" w:cs="Times New Roman"/>
              <w:color w:val="000000"/>
              <w:sz w:val="24"/>
              <w:szCs w:val="24"/>
            </w:rPr>
          </w:rPrChange>
        </w:rPr>
        <w:t xml:space="preserve"> </w:t>
      </w:r>
      <w:r w:rsidR="00584A8E" w:rsidRPr="00D03637">
        <w:rPr>
          <w:rFonts w:ascii="Times New Roman" w:hAnsi="Times New Roman" w:cs="Times New Roman"/>
          <w:color w:val="000000"/>
          <w:sz w:val="24"/>
          <w:szCs w:val="24"/>
          <w:rPrChange w:id="1597" w:author="Wisch, Julie" w:date="2022-10-17T09:14:00Z">
            <w:rPr>
              <w:rFonts w:ascii="Times New Roman" w:hAnsi="Times New Roman" w:cs="Times New Roman"/>
              <w:color w:val="000000"/>
              <w:sz w:val="24"/>
              <w:szCs w:val="24"/>
            </w:rPr>
          </w:rPrChange>
        </w:rPr>
        <w:t>was comprised</w:t>
      </w:r>
      <w:r w:rsidR="00760946" w:rsidRPr="00D03637">
        <w:rPr>
          <w:rFonts w:ascii="Times New Roman" w:hAnsi="Times New Roman" w:cs="Times New Roman"/>
          <w:color w:val="000000"/>
          <w:sz w:val="24"/>
          <w:szCs w:val="24"/>
          <w:rPrChange w:id="1598" w:author="Wisch, Julie" w:date="2022-10-17T09:14:00Z">
            <w:rPr>
              <w:rFonts w:ascii="Times New Roman" w:hAnsi="Times New Roman" w:cs="Times New Roman"/>
              <w:color w:val="000000"/>
              <w:sz w:val="24"/>
              <w:szCs w:val="24"/>
            </w:rPr>
          </w:rPrChange>
        </w:rPr>
        <w:t xml:space="preserve"> of </w:t>
      </w:r>
      <w:r w:rsidR="00A72E05" w:rsidRPr="00D03637">
        <w:rPr>
          <w:rFonts w:ascii="Times New Roman" w:hAnsi="Times New Roman" w:cs="Times New Roman"/>
          <w:color w:val="000000"/>
          <w:sz w:val="24"/>
          <w:szCs w:val="24"/>
          <w:rPrChange w:id="1599" w:author="Wisch, Julie" w:date="2022-10-17T09:14:00Z">
            <w:rPr>
              <w:rFonts w:ascii="Times New Roman" w:hAnsi="Times New Roman" w:cs="Times New Roman"/>
              <w:color w:val="000000"/>
              <w:sz w:val="24"/>
              <w:szCs w:val="24"/>
            </w:rPr>
          </w:rPrChange>
        </w:rPr>
        <w:t xml:space="preserve">individuals </w:t>
      </w:r>
      <w:r w:rsidR="00760946" w:rsidRPr="00D03637">
        <w:rPr>
          <w:rFonts w:ascii="Times New Roman" w:hAnsi="Times New Roman" w:cs="Times New Roman"/>
          <w:color w:val="000000"/>
          <w:sz w:val="24"/>
          <w:szCs w:val="24"/>
          <w:rPrChange w:id="1600" w:author="Wisch, Julie" w:date="2022-10-17T09:14:00Z">
            <w:rPr>
              <w:rFonts w:ascii="Times New Roman" w:hAnsi="Times New Roman" w:cs="Times New Roman"/>
              <w:color w:val="000000"/>
              <w:sz w:val="24"/>
              <w:szCs w:val="24"/>
            </w:rPr>
          </w:rPrChange>
        </w:rPr>
        <w:t xml:space="preserve">who had </w:t>
      </w:r>
      <w:r w:rsidR="00BF7EA4" w:rsidRPr="00D03637">
        <w:rPr>
          <w:rFonts w:ascii="Times New Roman" w:hAnsi="Times New Roman" w:cs="Times New Roman"/>
          <w:color w:val="000000"/>
          <w:sz w:val="24"/>
          <w:szCs w:val="24"/>
          <w:rPrChange w:id="1601" w:author="Wisch, Julie" w:date="2022-10-17T09:14:00Z">
            <w:rPr>
              <w:rFonts w:ascii="Times New Roman" w:hAnsi="Times New Roman" w:cs="Times New Roman"/>
              <w:color w:val="000000"/>
              <w:sz w:val="24"/>
              <w:szCs w:val="24"/>
            </w:rPr>
          </w:rPrChange>
        </w:rPr>
        <w:t xml:space="preserve">higher </w:t>
      </w:r>
      <w:ins w:id="1602" w:author="Wisch, Julie" w:date="2022-09-20T11:16:00Z">
        <w:r w:rsidR="00932395" w:rsidRPr="00D03637">
          <w:rPr>
            <w:rFonts w:ascii="Times New Roman" w:hAnsi="Times New Roman" w:cs="Times New Roman"/>
            <w:color w:val="000000"/>
            <w:sz w:val="24"/>
            <w:szCs w:val="24"/>
            <w:rPrChange w:id="1603" w:author="Wisch, Julie" w:date="2022-10-17T09:14:00Z">
              <w:rPr>
                <w:rFonts w:ascii="Times New Roman" w:hAnsi="Times New Roman" w:cs="Times New Roman"/>
                <w:color w:val="000000"/>
                <w:sz w:val="24"/>
                <w:szCs w:val="24"/>
              </w:rPr>
            </w:rPrChange>
          </w:rPr>
          <w:t xml:space="preserve">mean </w:t>
        </w:r>
      </w:ins>
      <w:r w:rsidR="0002028D" w:rsidRPr="00D03637">
        <w:rPr>
          <w:rFonts w:ascii="Times New Roman" w:hAnsi="Times New Roman" w:cs="Times New Roman"/>
          <w:color w:val="000000"/>
          <w:sz w:val="24"/>
          <w:szCs w:val="24"/>
          <w:rPrChange w:id="1604" w:author="Wisch, Julie" w:date="2022-10-17T09:14:00Z">
            <w:rPr>
              <w:rFonts w:ascii="Times New Roman" w:hAnsi="Times New Roman" w:cs="Times New Roman"/>
              <w:color w:val="000000"/>
              <w:sz w:val="24"/>
              <w:szCs w:val="24"/>
            </w:rPr>
          </w:rPrChange>
        </w:rPr>
        <w:t>CSF</w:t>
      </w:r>
      <w:r w:rsidR="00A72E05" w:rsidRPr="00D03637">
        <w:rPr>
          <w:rFonts w:ascii="Times New Roman" w:hAnsi="Times New Roman" w:cs="Times New Roman"/>
          <w:color w:val="000000"/>
          <w:sz w:val="24"/>
          <w:szCs w:val="24"/>
          <w:rPrChange w:id="1605" w:author="Wisch, Julie" w:date="2022-10-17T09:14:00Z">
            <w:rPr>
              <w:rFonts w:ascii="Times New Roman" w:hAnsi="Times New Roman" w:cs="Times New Roman"/>
              <w:color w:val="000000"/>
              <w:sz w:val="24"/>
              <w:szCs w:val="24"/>
            </w:rPr>
          </w:rPrChange>
        </w:rPr>
        <w:t xml:space="preserve"> </w:t>
      </w:r>
      <w:r w:rsidR="00580042" w:rsidRPr="00D03637">
        <w:rPr>
          <w:rFonts w:ascii="Times New Roman" w:hAnsi="Times New Roman" w:cs="Times New Roman"/>
          <w:color w:val="000000"/>
          <w:sz w:val="24"/>
          <w:szCs w:val="24"/>
          <w:rPrChange w:id="1606" w:author="Wisch, Julie" w:date="2022-10-17T09:14:00Z">
            <w:rPr>
              <w:rFonts w:ascii="Times New Roman" w:hAnsi="Times New Roman" w:cs="Times New Roman"/>
              <w:color w:val="000000"/>
              <w:sz w:val="24"/>
              <w:szCs w:val="24"/>
            </w:rPr>
          </w:rPrChange>
        </w:rPr>
        <w:t>pTau</w:t>
      </w:r>
      <w:r w:rsidR="00580042" w:rsidRPr="00D03637">
        <w:rPr>
          <w:rFonts w:ascii="Times New Roman" w:hAnsi="Times New Roman" w:cs="Times New Roman"/>
          <w:color w:val="000000"/>
          <w:sz w:val="24"/>
          <w:szCs w:val="24"/>
          <w:vertAlign w:val="subscript"/>
          <w:rPrChange w:id="1607" w:author="Wisch, Julie" w:date="2022-10-17T09:14:00Z">
            <w:rPr>
              <w:rFonts w:ascii="Times New Roman" w:hAnsi="Times New Roman" w:cs="Times New Roman"/>
              <w:color w:val="000000"/>
              <w:sz w:val="24"/>
              <w:szCs w:val="24"/>
              <w:vertAlign w:val="subscript"/>
            </w:rPr>
          </w:rPrChange>
        </w:rPr>
        <w:t>181</w:t>
      </w:r>
      <w:r w:rsidR="00580042" w:rsidRPr="00D03637">
        <w:rPr>
          <w:rFonts w:ascii="Times New Roman" w:hAnsi="Times New Roman" w:cs="Times New Roman"/>
          <w:color w:val="000000"/>
          <w:sz w:val="24"/>
          <w:szCs w:val="24"/>
          <w:rPrChange w:id="1608" w:author="Wisch, Julie" w:date="2022-10-17T09:14:00Z">
            <w:rPr>
              <w:rFonts w:ascii="Times New Roman" w:hAnsi="Times New Roman" w:cs="Times New Roman"/>
              <w:color w:val="000000"/>
              <w:sz w:val="24"/>
              <w:szCs w:val="24"/>
            </w:rPr>
          </w:rPrChange>
        </w:rPr>
        <w:t xml:space="preserve"> </w:t>
      </w:r>
      <w:r w:rsidR="00760946" w:rsidRPr="00D03637">
        <w:rPr>
          <w:rFonts w:ascii="Times New Roman" w:hAnsi="Times New Roman" w:cs="Times New Roman"/>
          <w:color w:val="000000"/>
          <w:sz w:val="24"/>
          <w:szCs w:val="24"/>
          <w:rPrChange w:id="1609" w:author="Wisch, Julie" w:date="2022-10-17T09:14:00Z">
            <w:rPr>
              <w:rFonts w:ascii="Times New Roman" w:hAnsi="Times New Roman" w:cs="Times New Roman"/>
              <w:color w:val="000000"/>
              <w:sz w:val="24"/>
              <w:szCs w:val="24"/>
            </w:rPr>
          </w:rPrChange>
        </w:rPr>
        <w:t>and corresponding low</w:t>
      </w:r>
      <w:r w:rsidR="00BF7EA4" w:rsidRPr="00D03637">
        <w:rPr>
          <w:rFonts w:ascii="Times New Roman" w:hAnsi="Times New Roman" w:cs="Times New Roman"/>
          <w:color w:val="000000"/>
          <w:sz w:val="24"/>
          <w:szCs w:val="24"/>
          <w:rPrChange w:id="1610" w:author="Wisch, Julie" w:date="2022-10-17T09:14:00Z">
            <w:rPr>
              <w:rFonts w:ascii="Times New Roman" w:hAnsi="Times New Roman" w:cs="Times New Roman"/>
              <w:color w:val="000000"/>
              <w:sz w:val="24"/>
              <w:szCs w:val="24"/>
            </w:rPr>
          </w:rPrChange>
        </w:rPr>
        <w:t>er</w:t>
      </w:r>
      <w:r w:rsidR="00A72E05" w:rsidRPr="00D03637">
        <w:rPr>
          <w:rFonts w:ascii="Times New Roman" w:hAnsi="Times New Roman" w:cs="Times New Roman"/>
          <w:color w:val="000000"/>
          <w:sz w:val="24"/>
          <w:szCs w:val="24"/>
          <w:rPrChange w:id="1611" w:author="Wisch, Julie" w:date="2022-10-17T09:14:00Z">
            <w:rPr>
              <w:rFonts w:ascii="Times New Roman" w:hAnsi="Times New Roman" w:cs="Times New Roman"/>
              <w:color w:val="000000"/>
              <w:sz w:val="24"/>
              <w:szCs w:val="24"/>
            </w:rPr>
          </w:rPrChange>
        </w:rPr>
        <w:t xml:space="preserve"> </w:t>
      </w:r>
      <w:ins w:id="1612" w:author="Wisch, Julie" w:date="2022-09-20T11:16:00Z">
        <w:r w:rsidR="00932395" w:rsidRPr="00D03637">
          <w:rPr>
            <w:rFonts w:ascii="Times New Roman" w:hAnsi="Times New Roman" w:cs="Times New Roman"/>
            <w:color w:val="000000"/>
            <w:sz w:val="24"/>
            <w:szCs w:val="24"/>
            <w:rPrChange w:id="1613" w:author="Wisch, Julie" w:date="2022-10-17T09:14:00Z">
              <w:rPr>
                <w:rFonts w:ascii="Times New Roman" w:hAnsi="Times New Roman" w:cs="Times New Roman"/>
                <w:color w:val="000000"/>
                <w:sz w:val="24"/>
                <w:szCs w:val="24"/>
              </w:rPr>
            </w:rPrChange>
          </w:rPr>
          <w:t xml:space="preserve">mean </w:t>
        </w:r>
      </w:ins>
      <w:r w:rsidR="00A72E05" w:rsidRPr="00D03637">
        <w:rPr>
          <w:rFonts w:ascii="Times New Roman" w:hAnsi="Times New Roman" w:cs="Times New Roman"/>
          <w:color w:val="000000"/>
          <w:sz w:val="24"/>
          <w:szCs w:val="24"/>
          <w:rPrChange w:id="1614" w:author="Wisch, Julie" w:date="2022-10-17T09:14:00Z">
            <w:rPr>
              <w:rFonts w:ascii="Times New Roman" w:hAnsi="Times New Roman" w:cs="Times New Roman"/>
              <w:color w:val="000000"/>
              <w:sz w:val="24"/>
              <w:szCs w:val="24"/>
            </w:rPr>
          </w:rPrChange>
        </w:rPr>
        <w:t>CSF A</w:t>
      </w:r>
      <w:r w:rsidR="00FE3A6E" w:rsidRPr="00D03637">
        <w:rPr>
          <w:rFonts w:ascii="Times New Roman" w:hAnsi="Times New Roman" w:cs="Times New Roman"/>
          <w:color w:val="000000"/>
          <w:sz w:val="24"/>
          <w:szCs w:val="24"/>
          <w:rPrChange w:id="1615" w:author="Wisch, Julie" w:date="2022-10-17T09:14:00Z">
            <w:rPr>
              <w:rFonts w:ascii="Times New Roman" w:hAnsi="Times New Roman" w:cs="Times New Roman"/>
              <w:color w:val="000000"/>
              <w:sz w:val="24"/>
              <w:szCs w:val="24"/>
            </w:rPr>
          </w:rPrChange>
        </w:rPr>
        <w:t>β</w:t>
      </w:r>
      <w:r w:rsidR="00A72E05" w:rsidRPr="00D03637">
        <w:rPr>
          <w:rFonts w:ascii="Times New Roman" w:hAnsi="Times New Roman" w:cs="Times New Roman"/>
          <w:color w:val="000000"/>
          <w:sz w:val="24"/>
          <w:szCs w:val="24"/>
          <w:rPrChange w:id="1616" w:author="Wisch, Julie" w:date="2022-10-17T09:14:00Z">
            <w:rPr>
              <w:rFonts w:ascii="Times New Roman" w:hAnsi="Times New Roman" w:cs="Times New Roman"/>
              <w:color w:val="000000"/>
              <w:sz w:val="24"/>
              <w:szCs w:val="24"/>
            </w:rPr>
          </w:rPrChange>
        </w:rPr>
        <w:t>42</w:t>
      </w:r>
      <w:r w:rsidR="00DE73B8" w:rsidRPr="00D03637">
        <w:rPr>
          <w:rFonts w:ascii="Times New Roman" w:hAnsi="Times New Roman" w:cs="Times New Roman"/>
          <w:color w:val="000000"/>
          <w:sz w:val="24"/>
          <w:szCs w:val="24"/>
          <w:rPrChange w:id="1617" w:author="Wisch, Julie" w:date="2022-10-17T09:14:00Z">
            <w:rPr>
              <w:rFonts w:ascii="Times New Roman" w:hAnsi="Times New Roman" w:cs="Times New Roman"/>
              <w:color w:val="000000"/>
              <w:sz w:val="24"/>
              <w:szCs w:val="24"/>
            </w:rPr>
          </w:rPrChange>
        </w:rPr>
        <w:t xml:space="preserve"> </w:t>
      </w:r>
      <w:r w:rsidR="00760946" w:rsidRPr="00D03637">
        <w:rPr>
          <w:rFonts w:ascii="Times New Roman" w:hAnsi="Times New Roman" w:cs="Times New Roman"/>
          <w:color w:val="000000"/>
          <w:sz w:val="24"/>
          <w:szCs w:val="24"/>
          <w:rPrChange w:id="1618" w:author="Wisch, Julie" w:date="2022-10-17T09:14:00Z">
            <w:rPr>
              <w:rFonts w:ascii="Times New Roman" w:hAnsi="Times New Roman" w:cs="Times New Roman"/>
              <w:color w:val="000000"/>
              <w:sz w:val="24"/>
              <w:szCs w:val="24"/>
            </w:rPr>
          </w:rPrChange>
        </w:rPr>
        <w:t xml:space="preserve">but did not </w:t>
      </w:r>
      <w:r w:rsidR="00BF7EA4" w:rsidRPr="00D03637">
        <w:rPr>
          <w:rFonts w:ascii="Times New Roman" w:hAnsi="Times New Roman" w:cs="Times New Roman"/>
          <w:color w:val="000000"/>
          <w:sz w:val="24"/>
          <w:szCs w:val="24"/>
          <w:rPrChange w:id="1619" w:author="Wisch, Julie" w:date="2022-10-17T09:14:00Z">
            <w:rPr>
              <w:rFonts w:ascii="Times New Roman" w:hAnsi="Times New Roman" w:cs="Times New Roman"/>
              <w:color w:val="000000"/>
              <w:sz w:val="24"/>
              <w:szCs w:val="24"/>
            </w:rPr>
          </w:rPrChange>
        </w:rPr>
        <w:t xml:space="preserve">have </w:t>
      </w:r>
      <w:ins w:id="1620" w:author="Wisch, Julie" w:date="2022-09-20T11:16:00Z">
        <w:r w:rsidR="00932395" w:rsidRPr="00D03637">
          <w:rPr>
            <w:rFonts w:ascii="Times New Roman" w:hAnsi="Times New Roman" w:cs="Times New Roman"/>
            <w:color w:val="000000"/>
            <w:sz w:val="24"/>
            <w:szCs w:val="24"/>
            <w:rPrChange w:id="1621" w:author="Wisch, Julie" w:date="2022-10-17T09:14:00Z">
              <w:rPr>
                <w:rFonts w:ascii="Times New Roman" w:hAnsi="Times New Roman" w:cs="Times New Roman"/>
                <w:color w:val="000000"/>
                <w:sz w:val="24"/>
                <w:szCs w:val="24"/>
              </w:rPr>
            </w:rPrChange>
          </w:rPr>
          <w:t xml:space="preserve">mean </w:t>
        </w:r>
      </w:ins>
      <w:r w:rsidR="0002028D" w:rsidRPr="00D03637">
        <w:rPr>
          <w:rFonts w:ascii="Times New Roman" w:hAnsi="Times New Roman" w:cs="Times New Roman"/>
          <w:color w:val="000000"/>
          <w:sz w:val="24"/>
          <w:szCs w:val="24"/>
          <w:rPrChange w:id="1622" w:author="Wisch, Julie" w:date="2022-10-17T09:14:00Z">
            <w:rPr>
              <w:rFonts w:ascii="Times New Roman" w:hAnsi="Times New Roman" w:cs="Times New Roman"/>
              <w:color w:val="000000"/>
              <w:sz w:val="24"/>
              <w:szCs w:val="24"/>
            </w:rPr>
          </w:rPrChange>
        </w:rPr>
        <w:t xml:space="preserve">CSF </w:t>
      </w:r>
      <w:r w:rsidR="00580042" w:rsidRPr="00D03637">
        <w:rPr>
          <w:rFonts w:ascii="Times New Roman" w:hAnsi="Times New Roman" w:cs="Times New Roman"/>
          <w:color w:val="000000"/>
          <w:sz w:val="24"/>
          <w:szCs w:val="24"/>
          <w:rPrChange w:id="1623" w:author="Wisch, Julie" w:date="2022-10-17T09:14:00Z">
            <w:rPr>
              <w:rFonts w:ascii="Times New Roman" w:hAnsi="Times New Roman" w:cs="Times New Roman"/>
              <w:color w:val="000000"/>
              <w:sz w:val="24"/>
              <w:szCs w:val="24"/>
            </w:rPr>
          </w:rPrChange>
        </w:rPr>
        <w:t>pTau</w:t>
      </w:r>
      <w:r w:rsidR="00580042" w:rsidRPr="00D03637">
        <w:rPr>
          <w:rFonts w:ascii="Times New Roman" w:hAnsi="Times New Roman" w:cs="Times New Roman"/>
          <w:color w:val="000000"/>
          <w:sz w:val="24"/>
          <w:szCs w:val="24"/>
          <w:vertAlign w:val="subscript"/>
          <w:rPrChange w:id="1624" w:author="Wisch, Julie" w:date="2022-10-17T09:14:00Z">
            <w:rPr>
              <w:rFonts w:ascii="Times New Roman" w:hAnsi="Times New Roman" w:cs="Times New Roman"/>
              <w:color w:val="000000"/>
              <w:sz w:val="24"/>
              <w:szCs w:val="24"/>
              <w:vertAlign w:val="subscript"/>
            </w:rPr>
          </w:rPrChange>
        </w:rPr>
        <w:t>181</w:t>
      </w:r>
      <w:r w:rsidR="00580042" w:rsidRPr="00D03637">
        <w:rPr>
          <w:rFonts w:ascii="Times New Roman" w:hAnsi="Times New Roman" w:cs="Times New Roman"/>
          <w:color w:val="000000"/>
          <w:sz w:val="24"/>
          <w:szCs w:val="24"/>
          <w:rPrChange w:id="1625" w:author="Wisch, Julie" w:date="2022-10-17T09:14:00Z">
            <w:rPr>
              <w:rFonts w:ascii="Times New Roman" w:hAnsi="Times New Roman" w:cs="Times New Roman"/>
              <w:color w:val="000000"/>
              <w:sz w:val="24"/>
              <w:szCs w:val="24"/>
            </w:rPr>
          </w:rPrChange>
        </w:rPr>
        <w:t xml:space="preserve"> </w:t>
      </w:r>
      <w:r w:rsidR="007470EC" w:rsidRPr="00D03637">
        <w:rPr>
          <w:rFonts w:ascii="Times New Roman" w:hAnsi="Times New Roman" w:cs="Times New Roman"/>
          <w:color w:val="000000"/>
          <w:sz w:val="24"/>
          <w:szCs w:val="24"/>
          <w:rPrChange w:id="1626" w:author="Wisch, Julie" w:date="2022-10-17T09:14:00Z">
            <w:rPr>
              <w:rFonts w:ascii="Times New Roman" w:hAnsi="Times New Roman" w:cs="Times New Roman"/>
              <w:color w:val="000000"/>
              <w:sz w:val="24"/>
              <w:szCs w:val="24"/>
            </w:rPr>
          </w:rPrChange>
        </w:rPr>
        <w:t xml:space="preserve">as </w:t>
      </w:r>
      <w:r w:rsidR="00A91DF8" w:rsidRPr="00D03637">
        <w:rPr>
          <w:rFonts w:ascii="Times New Roman" w:hAnsi="Times New Roman" w:cs="Times New Roman"/>
          <w:color w:val="000000"/>
          <w:sz w:val="24"/>
          <w:szCs w:val="24"/>
          <w:rPrChange w:id="1627" w:author="Wisch, Julie" w:date="2022-10-17T09:14:00Z">
            <w:rPr>
              <w:rFonts w:ascii="Times New Roman" w:hAnsi="Times New Roman" w:cs="Times New Roman"/>
              <w:color w:val="000000"/>
              <w:sz w:val="24"/>
              <w:szCs w:val="24"/>
            </w:rPr>
          </w:rPrChange>
        </w:rPr>
        <w:t>high</w:t>
      </w:r>
      <w:r w:rsidR="007470EC" w:rsidRPr="00D03637">
        <w:rPr>
          <w:rFonts w:ascii="Times New Roman" w:hAnsi="Times New Roman" w:cs="Times New Roman"/>
          <w:color w:val="000000"/>
          <w:sz w:val="24"/>
          <w:szCs w:val="24"/>
          <w:rPrChange w:id="1628" w:author="Wisch, Julie" w:date="2022-10-17T09:14:00Z">
            <w:rPr>
              <w:rFonts w:ascii="Times New Roman" w:hAnsi="Times New Roman" w:cs="Times New Roman"/>
              <w:color w:val="000000"/>
              <w:sz w:val="24"/>
              <w:szCs w:val="24"/>
            </w:rPr>
          </w:rPrChange>
        </w:rPr>
        <w:t xml:space="preserve"> as</w:t>
      </w:r>
      <w:r w:rsidR="00DE73B8" w:rsidRPr="00D03637">
        <w:rPr>
          <w:rFonts w:ascii="Times New Roman" w:hAnsi="Times New Roman" w:cs="Times New Roman"/>
          <w:color w:val="000000"/>
          <w:sz w:val="24"/>
          <w:szCs w:val="24"/>
          <w:rPrChange w:id="1629" w:author="Wisch, Julie" w:date="2022-10-17T09:14:00Z">
            <w:rPr>
              <w:rFonts w:ascii="Times New Roman" w:hAnsi="Times New Roman" w:cs="Times New Roman"/>
              <w:color w:val="000000"/>
              <w:sz w:val="24"/>
              <w:szCs w:val="24"/>
            </w:rPr>
          </w:rPrChange>
        </w:rPr>
        <w:t xml:space="preserve"> the third group</w:t>
      </w:r>
      <w:r w:rsidR="00584A8E" w:rsidRPr="00D03637">
        <w:rPr>
          <w:rFonts w:ascii="Times New Roman" w:hAnsi="Times New Roman" w:cs="Times New Roman"/>
          <w:color w:val="000000"/>
          <w:sz w:val="24"/>
          <w:szCs w:val="24"/>
          <w:rPrChange w:id="1630" w:author="Wisch, Julie" w:date="2022-10-17T09:14:00Z">
            <w:rPr>
              <w:rFonts w:ascii="Times New Roman" w:hAnsi="Times New Roman" w:cs="Times New Roman"/>
              <w:color w:val="000000"/>
              <w:sz w:val="24"/>
              <w:szCs w:val="24"/>
            </w:rPr>
          </w:rPrChange>
        </w:rPr>
        <w:t xml:space="preserve">. </w:t>
      </w:r>
      <w:r w:rsidR="00DE73B8" w:rsidRPr="00D03637">
        <w:rPr>
          <w:rFonts w:ascii="Times New Roman" w:hAnsi="Times New Roman" w:cs="Times New Roman"/>
          <w:color w:val="000000"/>
          <w:sz w:val="24"/>
          <w:szCs w:val="24"/>
          <w:rPrChange w:id="1631" w:author="Wisch, Julie" w:date="2022-10-17T09:14:00Z">
            <w:rPr>
              <w:rFonts w:ascii="Times New Roman" w:hAnsi="Times New Roman" w:cs="Times New Roman"/>
              <w:color w:val="000000"/>
              <w:sz w:val="24"/>
              <w:szCs w:val="24"/>
            </w:rPr>
          </w:rPrChange>
        </w:rPr>
        <w:t>P</w:t>
      </w:r>
      <w:r w:rsidR="00584A8E" w:rsidRPr="00D03637">
        <w:rPr>
          <w:rFonts w:ascii="Times New Roman" w:hAnsi="Times New Roman" w:cs="Times New Roman"/>
          <w:color w:val="000000"/>
          <w:sz w:val="24"/>
          <w:szCs w:val="24"/>
          <w:rPrChange w:id="1632" w:author="Wisch, Julie" w:date="2022-10-17T09:14:00Z">
            <w:rPr>
              <w:rFonts w:ascii="Times New Roman" w:hAnsi="Times New Roman" w:cs="Times New Roman"/>
              <w:color w:val="000000"/>
              <w:sz w:val="24"/>
              <w:szCs w:val="24"/>
            </w:rPr>
          </w:rPrChange>
        </w:rPr>
        <w:t xml:space="preserve">articipants in </w:t>
      </w:r>
      <w:r w:rsidR="00BF7EA4" w:rsidRPr="00D03637">
        <w:rPr>
          <w:rFonts w:ascii="Times New Roman" w:hAnsi="Times New Roman" w:cs="Times New Roman"/>
          <w:color w:val="000000"/>
          <w:sz w:val="24"/>
          <w:szCs w:val="24"/>
          <w:rPrChange w:id="1633" w:author="Wisch, Julie" w:date="2022-10-17T09:14:00Z">
            <w:rPr>
              <w:rFonts w:ascii="Times New Roman" w:hAnsi="Times New Roman" w:cs="Times New Roman"/>
              <w:color w:val="000000"/>
              <w:sz w:val="24"/>
              <w:szCs w:val="24"/>
            </w:rPr>
          </w:rPrChange>
        </w:rPr>
        <w:t xml:space="preserve">the </w:t>
      </w:r>
      <w:r w:rsidR="00584A8E" w:rsidRPr="00D03637">
        <w:rPr>
          <w:rFonts w:ascii="Times New Roman" w:hAnsi="Times New Roman" w:cs="Times New Roman"/>
          <w:color w:val="000000"/>
          <w:sz w:val="24"/>
          <w:szCs w:val="24"/>
          <w:rPrChange w:id="1634" w:author="Wisch, Julie" w:date="2022-10-17T09:14:00Z">
            <w:rPr>
              <w:rFonts w:ascii="Times New Roman" w:hAnsi="Times New Roman" w:cs="Times New Roman"/>
              <w:color w:val="000000"/>
              <w:sz w:val="24"/>
              <w:szCs w:val="24"/>
            </w:rPr>
          </w:rPrChange>
        </w:rPr>
        <w:t>third group</w:t>
      </w:r>
      <w:r w:rsidR="0002028D" w:rsidRPr="00D03637">
        <w:rPr>
          <w:rFonts w:ascii="Times New Roman" w:hAnsi="Times New Roman" w:cs="Times New Roman"/>
          <w:color w:val="000000"/>
          <w:sz w:val="24"/>
          <w:szCs w:val="24"/>
          <w:rPrChange w:id="1635" w:author="Wisch, Julie" w:date="2022-10-17T09:14:00Z">
            <w:rPr>
              <w:rFonts w:ascii="Times New Roman" w:hAnsi="Times New Roman" w:cs="Times New Roman"/>
              <w:color w:val="000000"/>
              <w:sz w:val="24"/>
              <w:szCs w:val="24"/>
            </w:rPr>
          </w:rPrChange>
        </w:rPr>
        <w:t xml:space="preserve"> were referred </w:t>
      </w:r>
      <w:r w:rsidR="00BF7EA4" w:rsidRPr="00D03637">
        <w:rPr>
          <w:rFonts w:ascii="Times New Roman" w:hAnsi="Times New Roman" w:cs="Times New Roman"/>
          <w:color w:val="000000"/>
          <w:sz w:val="24"/>
          <w:szCs w:val="24"/>
          <w:rPrChange w:id="1636" w:author="Wisch, Julie" w:date="2022-10-17T09:14:00Z">
            <w:rPr>
              <w:rFonts w:ascii="Times New Roman" w:hAnsi="Times New Roman" w:cs="Times New Roman"/>
              <w:color w:val="000000"/>
              <w:sz w:val="24"/>
              <w:szCs w:val="24"/>
            </w:rPr>
          </w:rPrChange>
        </w:rPr>
        <w:t>to as</w:t>
      </w:r>
      <w:r w:rsidR="00760946" w:rsidRPr="00D03637">
        <w:rPr>
          <w:rFonts w:ascii="Times New Roman" w:hAnsi="Times New Roman" w:cs="Times New Roman"/>
          <w:color w:val="000000"/>
          <w:sz w:val="24"/>
          <w:szCs w:val="24"/>
          <w:rPrChange w:id="1637" w:author="Wisch, Julie" w:date="2022-10-17T09:14:00Z">
            <w:rPr>
              <w:rFonts w:ascii="Times New Roman" w:hAnsi="Times New Roman" w:cs="Times New Roman"/>
              <w:color w:val="000000"/>
              <w:sz w:val="24"/>
              <w:szCs w:val="24"/>
            </w:rPr>
          </w:rPrChange>
        </w:rPr>
        <w:t xml:space="preserve"> </w:t>
      </w:r>
      <w:r w:rsidR="00584A8E" w:rsidRPr="00D03637">
        <w:rPr>
          <w:rFonts w:ascii="Times New Roman" w:hAnsi="Times New Roman" w:cs="Times New Roman"/>
          <w:color w:val="000000"/>
          <w:sz w:val="24"/>
          <w:szCs w:val="24"/>
          <w:rPrChange w:id="1638" w:author="Wisch, Julie" w:date="2022-10-17T09:14:00Z">
            <w:rPr>
              <w:rFonts w:ascii="Times New Roman" w:hAnsi="Times New Roman" w:cs="Times New Roman"/>
              <w:color w:val="000000"/>
              <w:sz w:val="24"/>
              <w:szCs w:val="24"/>
            </w:rPr>
          </w:rPrChange>
        </w:rPr>
        <w:t>“</w:t>
      </w:r>
      <w:r w:rsidR="00F53579" w:rsidRPr="00D03637">
        <w:rPr>
          <w:rFonts w:ascii="Times New Roman" w:hAnsi="Times New Roman" w:cs="Times New Roman"/>
          <w:color w:val="000000"/>
          <w:sz w:val="24"/>
          <w:szCs w:val="24"/>
          <w:rPrChange w:id="1639" w:author="Wisch, Julie" w:date="2022-10-17T09:14:00Z">
            <w:rPr>
              <w:rFonts w:ascii="Times New Roman" w:hAnsi="Times New Roman" w:cs="Times New Roman"/>
              <w:color w:val="000000"/>
              <w:sz w:val="24"/>
              <w:szCs w:val="24"/>
            </w:rPr>
          </w:rPrChange>
        </w:rPr>
        <w:t>AD Biomarker</w:t>
      </w:r>
      <w:r w:rsidR="008A2FEF" w:rsidRPr="00D03637">
        <w:rPr>
          <w:rFonts w:ascii="Times New Roman" w:hAnsi="Times New Roman" w:cs="Times New Roman"/>
          <w:color w:val="000000"/>
          <w:sz w:val="24"/>
          <w:szCs w:val="24"/>
          <w:rPrChange w:id="1640" w:author="Wisch, Julie" w:date="2022-10-17T09:14:00Z">
            <w:rPr>
              <w:rFonts w:ascii="Times New Roman" w:hAnsi="Times New Roman" w:cs="Times New Roman"/>
              <w:color w:val="000000"/>
              <w:sz w:val="24"/>
              <w:szCs w:val="24"/>
            </w:rPr>
          </w:rPrChange>
        </w:rPr>
        <w:t xml:space="preserve"> Positive</w:t>
      </w:r>
      <w:r w:rsidR="00584A8E" w:rsidRPr="00D03637">
        <w:rPr>
          <w:rFonts w:ascii="Times New Roman" w:hAnsi="Times New Roman" w:cs="Times New Roman"/>
          <w:color w:val="000000"/>
          <w:sz w:val="24"/>
          <w:szCs w:val="24"/>
          <w:rPrChange w:id="1641" w:author="Wisch, Julie" w:date="2022-10-17T09:14:00Z">
            <w:rPr>
              <w:rFonts w:ascii="Times New Roman" w:hAnsi="Times New Roman" w:cs="Times New Roman"/>
              <w:color w:val="000000"/>
              <w:sz w:val="24"/>
              <w:szCs w:val="24"/>
            </w:rPr>
          </w:rPrChange>
        </w:rPr>
        <w:t>” group (N = 12</w:t>
      </w:r>
      <w:r w:rsidR="00760946" w:rsidRPr="00D03637">
        <w:rPr>
          <w:rFonts w:ascii="Times New Roman" w:hAnsi="Times New Roman" w:cs="Times New Roman"/>
          <w:color w:val="000000"/>
          <w:sz w:val="24"/>
          <w:szCs w:val="24"/>
          <w:rPrChange w:id="1642" w:author="Wisch, Julie" w:date="2022-10-17T09:14:00Z">
            <w:rPr>
              <w:rFonts w:ascii="Times New Roman" w:hAnsi="Times New Roman" w:cs="Times New Roman"/>
              <w:color w:val="000000"/>
              <w:sz w:val="24"/>
              <w:szCs w:val="24"/>
            </w:rPr>
          </w:rPrChange>
        </w:rPr>
        <w:t>)</w:t>
      </w:r>
      <w:r w:rsidR="0002028D" w:rsidRPr="00D03637">
        <w:rPr>
          <w:rFonts w:ascii="Times New Roman" w:hAnsi="Times New Roman" w:cs="Times New Roman"/>
          <w:color w:val="000000"/>
          <w:sz w:val="24"/>
          <w:szCs w:val="24"/>
          <w:rPrChange w:id="1643" w:author="Wisch, Julie" w:date="2022-10-17T09:14:00Z">
            <w:rPr>
              <w:rFonts w:ascii="Times New Roman" w:hAnsi="Times New Roman" w:cs="Times New Roman"/>
              <w:color w:val="000000"/>
              <w:sz w:val="24"/>
              <w:szCs w:val="24"/>
            </w:rPr>
          </w:rPrChange>
        </w:rPr>
        <w:t>. These individuals</w:t>
      </w:r>
      <w:r w:rsidR="00760946" w:rsidRPr="00D03637">
        <w:rPr>
          <w:rFonts w:ascii="Times New Roman" w:hAnsi="Times New Roman" w:cs="Times New Roman"/>
          <w:color w:val="000000"/>
          <w:sz w:val="24"/>
          <w:szCs w:val="24"/>
          <w:rPrChange w:id="1644" w:author="Wisch, Julie" w:date="2022-10-17T09:14:00Z">
            <w:rPr>
              <w:rFonts w:ascii="Times New Roman" w:hAnsi="Times New Roman" w:cs="Times New Roman"/>
              <w:color w:val="000000"/>
              <w:sz w:val="24"/>
              <w:szCs w:val="24"/>
            </w:rPr>
          </w:rPrChange>
        </w:rPr>
        <w:t xml:space="preserve"> had </w:t>
      </w:r>
      <w:r w:rsidR="00DE73B8" w:rsidRPr="00D03637">
        <w:rPr>
          <w:rFonts w:ascii="Times New Roman" w:hAnsi="Times New Roman" w:cs="Times New Roman"/>
          <w:color w:val="000000"/>
          <w:sz w:val="24"/>
          <w:szCs w:val="24"/>
          <w:rPrChange w:id="1645" w:author="Wisch, Julie" w:date="2022-10-17T09:14:00Z">
            <w:rPr>
              <w:rFonts w:ascii="Times New Roman" w:hAnsi="Times New Roman" w:cs="Times New Roman"/>
              <w:color w:val="000000"/>
              <w:sz w:val="24"/>
              <w:szCs w:val="24"/>
            </w:rPr>
          </w:rPrChange>
        </w:rPr>
        <w:t xml:space="preserve">high </w:t>
      </w:r>
      <w:ins w:id="1646" w:author="Wisch, Julie" w:date="2022-09-20T11:17:00Z">
        <w:r w:rsidR="00932395" w:rsidRPr="00D03637">
          <w:rPr>
            <w:rFonts w:ascii="Times New Roman" w:hAnsi="Times New Roman" w:cs="Times New Roman"/>
            <w:color w:val="000000"/>
            <w:sz w:val="24"/>
            <w:szCs w:val="24"/>
            <w:rPrChange w:id="1647" w:author="Wisch, Julie" w:date="2022-10-17T09:14:00Z">
              <w:rPr>
                <w:rFonts w:ascii="Times New Roman" w:hAnsi="Times New Roman" w:cs="Times New Roman"/>
                <w:color w:val="000000"/>
                <w:sz w:val="24"/>
                <w:szCs w:val="24"/>
              </w:rPr>
            </w:rPrChange>
          </w:rPr>
          <w:t xml:space="preserve">mean </w:t>
        </w:r>
      </w:ins>
      <w:r w:rsidR="00DE73B8" w:rsidRPr="00D03637">
        <w:rPr>
          <w:rFonts w:ascii="Times New Roman" w:hAnsi="Times New Roman" w:cs="Times New Roman"/>
          <w:color w:val="000000"/>
          <w:sz w:val="24"/>
          <w:szCs w:val="24"/>
          <w:rPrChange w:id="1648" w:author="Wisch, Julie" w:date="2022-10-17T09:14:00Z">
            <w:rPr>
              <w:rFonts w:ascii="Times New Roman" w:hAnsi="Times New Roman" w:cs="Times New Roman"/>
              <w:color w:val="000000"/>
              <w:sz w:val="24"/>
              <w:szCs w:val="24"/>
            </w:rPr>
          </w:rPrChange>
        </w:rPr>
        <w:t xml:space="preserve">CSF </w:t>
      </w:r>
      <w:r w:rsidR="00580042" w:rsidRPr="00D03637">
        <w:rPr>
          <w:rFonts w:ascii="Times New Roman" w:hAnsi="Times New Roman" w:cs="Times New Roman"/>
          <w:color w:val="000000"/>
          <w:sz w:val="24"/>
          <w:szCs w:val="24"/>
          <w:rPrChange w:id="1649" w:author="Wisch, Julie" w:date="2022-10-17T09:14:00Z">
            <w:rPr>
              <w:rFonts w:ascii="Times New Roman" w:hAnsi="Times New Roman" w:cs="Times New Roman"/>
              <w:color w:val="000000"/>
              <w:sz w:val="24"/>
              <w:szCs w:val="24"/>
            </w:rPr>
          </w:rPrChange>
        </w:rPr>
        <w:t>pTau</w:t>
      </w:r>
      <w:r w:rsidR="00580042" w:rsidRPr="00D03637">
        <w:rPr>
          <w:rFonts w:ascii="Times New Roman" w:hAnsi="Times New Roman" w:cs="Times New Roman"/>
          <w:color w:val="000000"/>
          <w:sz w:val="24"/>
          <w:szCs w:val="24"/>
          <w:vertAlign w:val="subscript"/>
          <w:rPrChange w:id="1650" w:author="Wisch, Julie" w:date="2022-10-17T09:14:00Z">
            <w:rPr>
              <w:rFonts w:ascii="Times New Roman" w:hAnsi="Times New Roman" w:cs="Times New Roman"/>
              <w:color w:val="000000"/>
              <w:sz w:val="24"/>
              <w:szCs w:val="24"/>
              <w:vertAlign w:val="subscript"/>
            </w:rPr>
          </w:rPrChange>
        </w:rPr>
        <w:t>181</w:t>
      </w:r>
      <w:r w:rsidR="00580042" w:rsidRPr="00D03637">
        <w:rPr>
          <w:rFonts w:ascii="Times New Roman" w:hAnsi="Times New Roman" w:cs="Times New Roman"/>
          <w:color w:val="000000"/>
          <w:sz w:val="24"/>
          <w:szCs w:val="24"/>
          <w:rPrChange w:id="1651" w:author="Wisch, Julie" w:date="2022-10-17T09:14:00Z">
            <w:rPr>
              <w:rFonts w:ascii="Times New Roman" w:hAnsi="Times New Roman" w:cs="Times New Roman"/>
              <w:color w:val="000000"/>
              <w:sz w:val="24"/>
              <w:szCs w:val="24"/>
            </w:rPr>
          </w:rPrChange>
        </w:rPr>
        <w:t xml:space="preserve"> </w:t>
      </w:r>
      <w:r w:rsidR="00DE73B8" w:rsidRPr="00D03637">
        <w:rPr>
          <w:rFonts w:ascii="Times New Roman" w:hAnsi="Times New Roman" w:cs="Times New Roman"/>
          <w:color w:val="000000"/>
          <w:sz w:val="24"/>
          <w:szCs w:val="24"/>
          <w:rPrChange w:id="1652" w:author="Wisch, Julie" w:date="2022-10-17T09:14:00Z">
            <w:rPr>
              <w:rFonts w:ascii="Times New Roman" w:hAnsi="Times New Roman" w:cs="Times New Roman"/>
              <w:color w:val="000000"/>
              <w:sz w:val="24"/>
              <w:szCs w:val="24"/>
            </w:rPr>
          </w:rPrChange>
        </w:rPr>
        <w:t xml:space="preserve">and low </w:t>
      </w:r>
      <w:ins w:id="1653" w:author="Wisch, Julie" w:date="2022-09-20T11:17:00Z">
        <w:r w:rsidR="00932395" w:rsidRPr="00D03637">
          <w:rPr>
            <w:rFonts w:ascii="Times New Roman" w:hAnsi="Times New Roman" w:cs="Times New Roman"/>
            <w:color w:val="000000"/>
            <w:sz w:val="24"/>
            <w:szCs w:val="24"/>
            <w:rPrChange w:id="1654" w:author="Wisch, Julie" w:date="2022-10-17T09:14:00Z">
              <w:rPr>
                <w:rFonts w:ascii="Times New Roman" w:hAnsi="Times New Roman" w:cs="Times New Roman"/>
                <w:color w:val="000000"/>
                <w:sz w:val="24"/>
                <w:szCs w:val="24"/>
              </w:rPr>
            </w:rPrChange>
          </w:rPr>
          <w:t xml:space="preserve">mean </w:t>
        </w:r>
      </w:ins>
      <w:r w:rsidR="00DE73B8" w:rsidRPr="00D03637">
        <w:rPr>
          <w:rFonts w:ascii="Times New Roman" w:hAnsi="Times New Roman" w:cs="Times New Roman"/>
          <w:color w:val="000000"/>
          <w:sz w:val="24"/>
          <w:szCs w:val="24"/>
          <w:rPrChange w:id="1655" w:author="Wisch, Julie" w:date="2022-10-17T09:14:00Z">
            <w:rPr>
              <w:rFonts w:ascii="Times New Roman" w:hAnsi="Times New Roman" w:cs="Times New Roman"/>
              <w:color w:val="000000"/>
              <w:sz w:val="24"/>
              <w:szCs w:val="24"/>
            </w:rPr>
          </w:rPrChange>
        </w:rPr>
        <w:t>CSF A</w:t>
      </w:r>
      <w:r w:rsidR="00FE3A6E" w:rsidRPr="00D03637">
        <w:rPr>
          <w:rFonts w:ascii="Times New Roman" w:hAnsi="Times New Roman" w:cs="Times New Roman"/>
          <w:color w:val="000000"/>
          <w:sz w:val="24"/>
          <w:szCs w:val="24"/>
          <w:rPrChange w:id="1656" w:author="Wisch, Julie" w:date="2022-10-17T09:14:00Z">
            <w:rPr>
              <w:rFonts w:ascii="Times New Roman" w:hAnsi="Times New Roman" w:cs="Times New Roman"/>
              <w:color w:val="000000"/>
              <w:sz w:val="24"/>
              <w:szCs w:val="24"/>
            </w:rPr>
          </w:rPrChange>
        </w:rPr>
        <w:t>β</w:t>
      </w:r>
      <w:r w:rsidR="00DE73B8" w:rsidRPr="00D03637">
        <w:rPr>
          <w:rFonts w:ascii="Times New Roman" w:hAnsi="Times New Roman" w:cs="Times New Roman"/>
          <w:color w:val="000000"/>
          <w:sz w:val="24"/>
          <w:szCs w:val="24"/>
          <w:rPrChange w:id="1657" w:author="Wisch, Julie" w:date="2022-10-17T09:14:00Z">
            <w:rPr>
              <w:rFonts w:ascii="Times New Roman" w:hAnsi="Times New Roman" w:cs="Times New Roman"/>
              <w:color w:val="000000"/>
              <w:sz w:val="24"/>
              <w:szCs w:val="24"/>
            </w:rPr>
          </w:rPrChange>
        </w:rPr>
        <w:t xml:space="preserve">42 </w:t>
      </w:r>
      <w:r w:rsidR="00760946" w:rsidRPr="00D03637">
        <w:rPr>
          <w:rFonts w:ascii="Times New Roman" w:hAnsi="Times New Roman" w:cs="Times New Roman"/>
          <w:color w:val="000000"/>
          <w:sz w:val="24"/>
          <w:szCs w:val="24"/>
          <w:rPrChange w:id="1658" w:author="Wisch, Julie" w:date="2022-10-17T09:14:00Z">
            <w:rPr>
              <w:rFonts w:ascii="Times New Roman" w:hAnsi="Times New Roman" w:cs="Times New Roman"/>
              <w:color w:val="000000"/>
              <w:sz w:val="24"/>
              <w:szCs w:val="24"/>
            </w:rPr>
          </w:rPrChange>
        </w:rPr>
        <w:t xml:space="preserve">that </w:t>
      </w:r>
      <w:r w:rsidR="0002028D" w:rsidRPr="00D03637">
        <w:rPr>
          <w:rFonts w:ascii="Times New Roman" w:hAnsi="Times New Roman" w:cs="Times New Roman"/>
          <w:color w:val="000000"/>
          <w:sz w:val="24"/>
          <w:szCs w:val="24"/>
          <w:rPrChange w:id="1659" w:author="Wisch, Julie" w:date="2022-10-17T09:14:00Z">
            <w:rPr>
              <w:rFonts w:ascii="Times New Roman" w:hAnsi="Times New Roman" w:cs="Times New Roman"/>
              <w:color w:val="000000"/>
              <w:sz w:val="24"/>
              <w:szCs w:val="24"/>
            </w:rPr>
          </w:rPrChange>
        </w:rPr>
        <w:t>were</w:t>
      </w:r>
      <w:r w:rsidR="00760946" w:rsidRPr="00D03637">
        <w:rPr>
          <w:rFonts w:ascii="Times New Roman" w:hAnsi="Times New Roman" w:cs="Times New Roman"/>
          <w:color w:val="000000"/>
          <w:sz w:val="24"/>
          <w:szCs w:val="24"/>
          <w:rPrChange w:id="1660" w:author="Wisch, Julie" w:date="2022-10-17T09:14:00Z">
            <w:rPr>
              <w:rFonts w:ascii="Times New Roman" w:hAnsi="Times New Roman" w:cs="Times New Roman"/>
              <w:color w:val="000000"/>
              <w:sz w:val="24"/>
              <w:szCs w:val="24"/>
            </w:rPr>
          </w:rPrChange>
        </w:rPr>
        <w:t xml:space="preserve"> consistent with </w:t>
      </w:r>
      <w:r w:rsidR="00BF7EA4" w:rsidRPr="00D03637">
        <w:rPr>
          <w:rFonts w:ascii="Times New Roman" w:hAnsi="Times New Roman" w:cs="Times New Roman"/>
          <w:color w:val="000000"/>
          <w:sz w:val="24"/>
          <w:szCs w:val="24"/>
          <w:rPrChange w:id="1661" w:author="Wisch, Julie" w:date="2022-10-17T09:14:00Z">
            <w:rPr>
              <w:rFonts w:ascii="Times New Roman" w:hAnsi="Times New Roman" w:cs="Times New Roman"/>
              <w:color w:val="000000"/>
              <w:sz w:val="24"/>
              <w:szCs w:val="24"/>
            </w:rPr>
          </w:rPrChange>
        </w:rPr>
        <w:t xml:space="preserve">AD </w:t>
      </w:r>
      <w:r w:rsidR="00760946" w:rsidRPr="00D03637">
        <w:rPr>
          <w:rFonts w:ascii="Times New Roman" w:hAnsi="Times New Roman" w:cs="Times New Roman"/>
          <w:color w:val="000000"/>
          <w:sz w:val="24"/>
          <w:szCs w:val="24"/>
          <w:rPrChange w:id="1662" w:author="Wisch, Julie" w:date="2022-10-17T09:14:00Z">
            <w:rPr>
              <w:rFonts w:ascii="Times New Roman" w:hAnsi="Times New Roman" w:cs="Times New Roman"/>
              <w:color w:val="000000"/>
              <w:sz w:val="24"/>
              <w:szCs w:val="24"/>
            </w:rPr>
          </w:rPrChange>
        </w:rPr>
        <w:t>positivity</w:t>
      </w:r>
      <w:r w:rsidR="00DE73B8" w:rsidRPr="00D03637">
        <w:rPr>
          <w:rFonts w:ascii="Times New Roman" w:hAnsi="Times New Roman" w:cs="Times New Roman"/>
          <w:color w:val="000000"/>
          <w:sz w:val="24"/>
          <w:szCs w:val="24"/>
          <w:rPrChange w:id="1663" w:author="Wisch, Julie" w:date="2022-10-17T09:14:00Z">
            <w:rPr>
              <w:rFonts w:ascii="Times New Roman" w:hAnsi="Times New Roman" w:cs="Times New Roman"/>
              <w:color w:val="000000"/>
              <w:sz w:val="24"/>
              <w:szCs w:val="24"/>
            </w:rPr>
          </w:rPrChange>
        </w:rPr>
        <w:t xml:space="preserve"> </w:t>
      </w:r>
      <w:sdt>
        <w:sdtPr>
          <w:rPr>
            <w:rFonts w:ascii="Times New Roman" w:hAnsi="Times New Roman" w:cs="Times New Roman"/>
            <w:color w:val="000000"/>
            <w:sz w:val="24"/>
            <w:szCs w:val="24"/>
            <w:vertAlign w:val="superscript"/>
          </w:rPr>
          <w:tag w:val="MENDELEY_CITATION_v3_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"/>
          <w:id w:val="1919831203"/>
          <w:placeholder>
            <w:docPart w:val="DefaultPlaceholder_-1854013440"/>
          </w:placeholder>
        </w:sdtPr>
        <w:sdtEndPr/>
        <w:sdtContent>
          <w:ins w:id="1664" w:author="Wisch, Julie" w:date="2022-10-04T14:53:00Z">
            <w:r w:rsidR="00B94D80" w:rsidRPr="00D03637">
              <w:rPr>
                <w:rFonts w:ascii="Times New Roman" w:hAnsi="Times New Roman" w:cs="Times New Roman"/>
                <w:color w:val="000000"/>
                <w:sz w:val="24"/>
                <w:szCs w:val="24"/>
                <w:vertAlign w:val="superscript"/>
              </w:rPr>
              <w:t>45</w:t>
            </w:r>
          </w:ins>
          <w:del w:id="1665" w:author="Wisch, Julie" w:date="2022-09-28T10:24:00Z">
            <w:r w:rsidR="00143020" w:rsidRPr="00D03637" w:rsidDel="00733317">
              <w:rPr>
                <w:rFonts w:ascii="Times New Roman" w:hAnsi="Times New Roman" w:cs="Times New Roman"/>
                <w:color w:val="000000"/>
                <w:sz w:val="24"/>
                <w:szCs w:val="24"/>
                <w:vertAlign w:val="superscript"/>
              </w:rPr>
              <w:delText>45</w:delText>
            </w:r>
          </w:del>
        </w:sdtContent>
      </w:sdt>
      <w:r w:rsidR="00DE73B8" w:rsidRPr="00D03637">
        <w:rPr>
          <w:rFonts w:ascii="Times New Roman" w:hAnsi="Times New Roman" w:cs="Times New Roman"/>
          <w:color w:val="000000"/>
          <w:sz w:val="24"/>
          <w:szCs w:val="24"/>
        </w:rPr>
        <w:t xml:space="preserve">. </w:t>
      </w:r>
      <w:r w:rsidR="00BF7EA4" w:rsidRPr="00D03637">
        <w:rPr>
          <w:rFonts w:ascii="Times New Roman" w:hAnsi="Times New Roman" w:cs="Times New Roman"/>
          <w:color w:val="000000"/>
          <w:sz w:val="24"/>
          <w:szCs w:val="24"/>
        </w:rPr>
        <w:t>These</w:t>
      </w:r>
      <w:r w:rsidR="00DE73B8" w:rsidRPr="00D03637">
        <w:rPr>
          <w:rFonts w:ascii="Times New Roman" w:hAnsi="Times New Roman" w:cs="Times New Roman"/>
          <w:color w:val="000000"/>
          <w:sz w:val="24"/>
          <w:szCs w:val="24"/>
          <w:rPrChange w:id="1666" w:author="Wisch, Julie" w:date="2022-10-17T09:14:00Z">
            <w:rPr>
              <w:rFonts w:ascii="Times New Roman" w:hAnsi="Times New Roman" w:cs="Times New Roman"/>
              <w:color w:val="000000"/>
              <w:sz w:val="24"/>
              <w:szCs w:val="24"/>
            </w:rPr>
          </w:rPrChange>
        </w:rPr>
        <w:t xml:space="preserve"> individual</w:t>
      </w:r>
      <w:r w:rsidR="0002028D" w:rsidRPr="00D03637">
        <w:rPr>
          <w:rFonts w:ascii="Times New Roman" w:hAnsi="Times New Roman" w:cs="Times New Roman"/>
          <w:color w:val="000000"/>
          <w:sz w:val="24"/>
          <w:szCs w:val="24"/>
          <w:rPrChange w:id="1667" w:author="Wisch, Julie" w:date="2022-10-17T09:14:00Z">
            <w:rPr>
              <w:rFonts w:ascii="Times New Roman" w:hAnsi="Times New Roman" w:cs="Times New Roman"/>
              <w:color w:val="000000"/>
              <w:sz w:val="24"/>
              <w:szCs w:val="24"/>
            </w:rPr>
          </w:rPrChange>
        </w:rPr>
        <w:t>s</w:t>
      </w:r>
      <w:r w:rsidR="00DE73B8" w:rsidRPr="00D03637">
        <w:rPr>
          <w:rFonts w:ascii="Times New Roman" w:hAnsi="Times New Roman" w:cs="Times New Roman"/>
          <w:color w:val="000000"/>
          <w:sz w:val="24"/>
          <w:szCs w:val="24"/>
          <w:rPrChange w:id="1668" w:author="Wisch, Julie" w:date="2022-10-17T09:14:00Z">
            <w:rPr>
              <w:rFonts w:ascii="Times New Roman" w:hAnsi="Times New Roman" w:cs="Times New Roman"/>
              <w:color w:val="000000"/>
              <w:sz w:val="24"/>
              <w:szCs w:val="24"/>
            </w:rPr>
          </w:rPrChange>
        </w:rPr>
        <w:t xml:space="preserve"> </w:t>
      </w:r>
      <w:r w:rsidR="0002028D" w:rsidRPr="00D03637">
        <w:rPr>
          <w:rFonts w:ascii="Times New Roman" w:hAnsi="Times New Roman" w:cs="Times New Roman"/>
          <w:color w:val="000000"/>
          <w:sz w:val="24"/>
          <w:szCs w:val="24"/>
          <w:rPrChange w:id="1669" w:author="Wisch, Julie" w:date="2022-10-17T09:14:00Z">
            <w:rPr>
              <w:rFonts w:ascii="Times New Roman" w:hAnsi="Times New Roman" w:cs="Times New Roman"/>
              <w:color w:val="000000"/>
              <w:sz w:val="24"/>
              <w:szCs w:val="24"/>
            </w:rPr>
          </w:rPrChange>
        </w:rPr>
        <w:t>were at</w:t>
      </w:r>
      <w:r w:rsidR="007470EC" w:rsidRPr="00D03637">
        <w:rPr>
          <w:rFonts w:ascii="Times New Roman" w:hAnsi="Times New Roman" w:cs="Times New Roman"/>
          <w:color w:val="000000"/>
          <w:sz w:val="24"/>
          <w:szCs w:val="24"/>
          <w:rPrChange w:id="1670" w:author="Wisch, Julie" w:date="2022-10-17T09:14:00Z">
            <w:rPr>
              <w:rFonts w:ascii="Times New Roman" w:hAnsi="Times New Roman" w:cs="Times New Roman"/>
              <w:color w:val="000000"/>
              <w:sz w:val="24"/>
              <w:szCs w:val="24"/>
            </w:rPr>
          </w:rPrChange>
        </w:rPr>
        <w:t xml:space="preserve"> the highest risk for</w:t>
      </w:r>
      <w:r w:rsidR="00DE73B8" w:rsidRPr="00D03637">
        <w:rPr>
          <w:rFonts w:ascii="Times New Roman" w:hAnsi="Times New Roman" w:cs="Times New Roman"/>
          <w:color w:val="000000"/>
          <w:sz w:val="24"/>
          <w:szCs w:val="24"/>
          <w:rPrChange w:id="1671" w:author="Wisch, Julie" w:date="2022-10-17T09:14:00Z">
            <w:rPr>
              <w:rFonts w:ascii="Times New Roman" w:hAnsi="Times New Roman" w:cs="Times New Roman"/>
              <w:color w:val="000000"/>
              <w:sz w:val="24"/>
              <w:szCs w:val="24"/>
            </w:rPr>
          </w:rPrChange>
        </w:rPr>
        <w:t xml:space="preserve"> developing AD</w:t>
      </w:r>
      <w:r w:rsidR="007470EC" w:rsidRPr="00D03637">
        <w:rPr>
          <w:rFonts w:ascii="Times New Roman" w:hAnsi="Times New Roman" w:cs="Times New Roman"/>
          <w:color w:val="000000"/>
          <w:sz w:val="24"/>
          <w:szCs w:val="24"/>
          <w:rPrChange w:id="1672" w:author="Wisch, Julie" w:date="2022-10-17T09:14:00Z">
            <w:rPr>
              <w:rFonts w:ascii="Times New Roman" w:hAnsi="Times New Roman" w:cs="Times New Roman"/>
              <w:color w:val="000000"/>
              <w:sz w:val="24"/>
              <w:szCs w:val="24"/>
            </w:rPr>
          </w:rPrChange>
        </w:rPr>
        <w:t xml:space="preserve"> </w:t>
      </w:r>
      <w:sdt>
        <w:sdtPr>
          <w:rPr>
            <w:rFonts w:ascii="Times New Roman" w:hAnsi="Times New Roman" w:cs="Times New Roman"/>
            <w:color w:val="000000"/>
            <w:sz w:val="24"/>
            <w:szCs w:val="24"/>
            <w:vertAlign w:val="superscript"/>
          </w:rPr>
          <w:tag w:val="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"/>
          <w:id w:val="-789132866"/>
          <w:placeholder>
            <w:docPart w:val="DefaultPlaceholder_-1854013440"/>
          </w:placeholder>
        </w:sdtPr>
        <w:sdtEndPr/>
        <w:sdtContent>
          <w:ins w:id="1673" w:author="Wisch, Julie" w:date="2022-10-04T14:53:00Z">
            <w:r w:rsidR="00B94D80" w:rsidRPr="00D03637">
              <w:rPr>
                <w:rFonts w:ascii="Times New Roman" w:hAnsi="Times New Roman" w:cs="Times New Roman"/>
                <w:color w:val="000000"/>
                <w:sz w:val="24"/>
                <w:szCs w:val="24"/>
                <w:vertAlign w:val="superscript"/>
              </w:rPr>
              <w:t>52</w:t>
            </w:r>
          </w:ins>
          <w:del w:id="1674" w:author="Wisch, Julie" w:date="2022-09-28T10:24:00Z">
            <w:r w:rsidR="00143020" w:rsidRPr="00D03637" w:rsidDel="00733317">
              <w:rPr>
                <w:rFonts w:ascii="Times New Roman" w:hAnsi="Times New Roman" w:cs="Times New Roman"/>
                <w:color w:val="000000"/>
                <w:sz w:val="24"/>
                <w:szCs w:val="24"/>
                <w:vertAlign w:val="superscript"/>
              </w:rPr>
              <w:delText>52</w:delText>
            </w:r>
          </w:del>
        </w:sdtContent>
      </w:sdt>
      <w:r w:rsidR="00DE73B8" w:rsidRPr="00D03637">
        <w:rPr>
          <w:rFonts w:ascii="Times New Roman" w:hAnsi="Times New Roman" w:cs="Times New Roman"/>
          <w:color w:val="000000"/>
          <w:sz w:val="24"/>
          <w:szCs w:val="24"/>
        </w:rPr>
        <w:t>.</w:t>
      </w:r>
      <w:r w:rsidR="00584A8E" w:rsidRPr="00D03637">
        <w:rPr>
          <w:rFonts w:ascii="Times New Roman" w:hAnsi="Times New Roman" w:cs="Times New Roman"/>
          <w:color w:val="000000"/>
          <w:sz w:val="24"/>
          <w:szCs w:val="24"/>
        </w:rPr>
        <w:t xml:space="preserve"> </w:t>
      </w:r>
      <w:r w:rsidR="00BA018A" w:rsidRPr="00D03637">
        <w:rPr>
          <w:rFonts w:ascii="Times New Roman" w:hAnsi="Times New Roman" w:cs="Times New Roman"/>
          <w:color w:val="000000"/>
          <w:sz w:val="24"/>
          <w:szCs w:val="24"/>
          <w:rPrChange w:id="1675" w:author="Wisch, Julie" w:date="2022-10-17T09:14:00Z">
            <w:rPr>
              <w:rFonts w:ascii="Times New Roman" w:hAnsi="Times New Roman" w:cs="Times New Roman"/>
              <w:color w:val="000000"/>
              <w:sz w:val="24"/>
              <w:szCs w:val="24"/>
            </w:rPr>
          </w:rPrChange>
        </w:rPr>
        <w:t xml:space="preserve"> </w:t>
      </w:r>
    </w:p>
    <w:p w14:paraId="46B9D6A1" w14:textId="698CA75D" w:rsidR="00E22484" w:rsidRPr="00D03637" w:rsidRDefault="00F014F7" w:rsidP="008F70CC">
      <w:pPr>
        <w:rPr>
          <w:rFonts w:ascii="Times New Roman" w:hAnsi="Times New Roman" w:cs="Times New Roman"/>
          <w:color w:val="000000"/>
          <w:sz w:val="24"/>
          <w:szCs w:val="24"/>
          <w:rPrChange w:id="1676" w:author="Wisch, Julie" w:date="2022-10-17T09:14:00Z">
            <w:rPr>
              <w:rFonts w:ascii="Times New Roman" w:hAnsi="Times New Roman" w:cs="Times New Roman"/>
              <w:color w:val="000000"/>
              <w:sz w:val="24"/>
              <w:szCs w:val="24"/>
            </w:rPr>
          </w:rPrChange>
        </w:rPr>
      </w:pPr>
      <w:r w:rsidRPr="00D03637">
        <w:rPr>
          <w:rFonts w:ascii="Times New Roman" w:hAnsi="Times New Roman" w:cs="Times New Roman"/>
          <w:color w:val="000000"/>
          <w:sz w:val="24"/>
          <w:szCs w:val="24"/>
          <w:rPrChange w:id="1677" w:author="Wisch, Julie" w:date="2022-10-17T09:14:00Z">
            <w:rPr>
              <w:rFonts w:ascii="Times New Roman" w:hAnsi="Times New Roman" w:cs="Times New Roman"/>
              <w:color w:val="000000"/>
              <w:sz w:val="24"/>
              <w:szCs w:val="24"/>
            </w:rPr>
          </w:rPrChange>
        </w:rPr>
        <w:lastRenderedPageBreak/>
        <w:t>In order to understand the different relationships between CSF A</w:t>
      </w:r>
      <w:r w:rsidR="00FE3A6E" w:rsidRPr="00D03637">
        <w:rPr>
          <w:rFonts w:ascii="Times New Roman" w:hAnsi="Times New Roman" w:cs="Times New Roman"/>
          <w:color w:val="000000"/>
          <w:sz w:val="24"/>
          <w:szCs w:val="24"/>
          <w:rPrChange w:id="1678" w:author="Wisch, Julie" w:date="2022-10-17T09:14:00Z">
            <w:rPr>
              <w:rFonts w:ascii="Times New Roman" w:hAnsi="Times New Roman" w:cs="Times New Roman"/>
              <w:color w:val="000000"/>
              <w:sz w:val="24"/>
              <w:szCs w:val="24"/>
            </w:rPr>
          </w:rPrChange>
        </w:rPr>
        <w:t>β</w:t>
      </w:r>
      <w:r w:rsidRPr="00D03637">
        <w:rPr>
          <w:rFonts w:ascii="Times New Roman" w:hAnsi="Times New Roman" w:cs="Times New Roman"/>
          <w:color w:val="000000"/>
          <w:sz w:val="24"/>
          <w:szCs w:val="24"/>
          <w:rPrChange w:id="1679" w:author="Wisch, Julie" w:date="2022-10-17T09:14:00Z">
            <w:rPr>
              <w:rFonts w:ascii="Times New Roman" w:hAnsi="Times New Roman" w:cs="Times New Roman"/>
              <w:color w:val="000000"/>
              <w:sz w:val="24"/>
              <w:szCs w:val="24"/>
            </w:rPr>
          </w:rPrChange>
        </w:rPr>
        <w:t>42 and CSF</w:t>
      </w:r>
      <w:r w:rsidR="009F0BA4" w:rsidRPr="00D03637">
        <w:rPr>
          <w:rFonts w:ascii="Times New Roman" w:hAnsi="Times New Roman" w:cs="Times New Roman"/>
          <w:color w:val="000000"/>
          <w:sz w:val="24"/>
          <w:szCs w:val="24"/>
          <w:rPrChange w:id="1680" w:author="Wisch, Julie" w:date="2022-10-17T09:14:00Z">
            <w:rPr>
              <w:rFonts w:ascii="Times New Roman" w:hAnsi="Times New Roman" w:cs="Times New Roman"/>
              <w:color w:val="000000"/>
              <w:sz w:val="24"/>
              <w:szCs w:val="24"/>
            </w:rPr>
          </w:rPrChange>
        </w:rPr>
        <w:t xml:space="preserve"> </w:t>
      </w:r>
      <w:r w:rsidR="00580042" w:rsidRPr="00D03637">
        <w:rPr>
          <w:rFonts w:ascii="Times New Roman" w:hAnsi="Times New Roman" w:cs="Times New Roman"/>
          <w:color w:val="000000"/>
          <w:sz w:val="24"/>
          <w:szCs w:val="24"/>
          <w:rPrChange w:id="1681" w:author="Wisch, Julie" w:date="2022-10-17T09:14:00Z">
            <w:rPr>
              <w:rFonts w:ascii="Times New Roman" w:hAnsi="Times New Roman" w:cs="Times New Roman"/>
              <w:color w:val="000000"/>
              <w:sz w:val="24"/>
              <w:szCs w:val="24"/>
            </w:rPr>
          </w:rPrChange>
        </w:rPr>
        <w:t>pTau</w:t>
      </w:r>
      <w:r w:rsidR="00580042" w:rsidRPr="00D03637">
        <w:rPr>
          <w:rFonts w:ascii="Times New Roman" w:hAnsi="Times New Roman" w:cs="Times New Roman"/>
          <w:color w:val="000000"/>
          <w:sz w:val="24"/>
          <w:szCs w:val="24"/>
          <w:vertAlign w:val="subscript"/>
          <w:rPrChange w:id="1682" w:author="Wisch, Julie" w:date="2022-10-17T09:14:00Z">
            <w:rPr>
              <w:rFonts w:ascii="Times New Roman" w:hAnsi="Times New Roman" w:cs="Times New Roman"/>
              <w:color w:val="000000"/>
              <w:sz w:val="24"/>
              <w:szCs w:val="24"/>
              <w:vertAlign w:val="subscript"/>
            </w:rPr>
          </w:rPrChange>
        </w:rPr>
        <w:t>181</w:t>
      </w:r>
      <w:r w:rsidR="00580042" w:rsidRPr="00D03637">
        <w:rPr>
          <w:rFonts w:ascii="Times New Roman" w:hAnsi="Times New Roman" w:cs="Times New Roman"/>
          <w:color w:val="000000"/>
          <w:sz w:val="24"/>
          <w:szCs w:val="24"/>
          <w:rPrChange w:id="1683" w:author="Wisch, Julie" w:date="2022-10-17T09:14:00Z">
            <w:rPr>
              <w:rFonts w:ascii="Times New Roman" w:hAnsi="Times New Roman" w:cs="Times New Roman"/>
              <w:color w:val="000000"/>
              <w:sz w:val="24"/>
              <w:szCs w:val="24"/>
            </w:rPr>
          </w:rPrChange>
        </w:rPr>
        <w:t xml:space="preserve"> </w:t>
      </w:r>
      <w:r w:rsidRPr="00D03637">
        <w:rPr>
          <w:rFonts w:ascii="Times New Roman" w:hAnsi="Times New Roman" w:cs="Times New Roman"/>
          <w:color w:val="000000"/>
          <w:sz w:val="24"/>
          <w:szCs w:val="24"/>
          <w:rPrChange w:id="1684" w:author="Wisch, Julie" w:date="2022-10-17T09:14:00Z">
            <w:rPr>
              <w:rFonts w:ascii="Times New Roman" w:hAnsi="Times New Roman" w:cs="Times New Roman"/>
              <w:color w:val="000000"/>
              <w:sz w:val="24"/>
              <w:szCs w:val="24"/>
            </w:rPr>
          </w:rPrChange>
        </w:rPr>
        <w:t xml:space="preserve">for the three groups, we used a </w:t>
      </w:r>
      <w:r w:rsidR="00FB123D" w:rsidRPr="00D03637">
        <w:rPr>
          <w:rFonts w:ascii="Times New Roman" w:hAnsi="Times New Roman" w:cs="Times New Roman"/>
          <w:color w:val="000000"/>
          <w:sz w:val="24"/>
          <w:szCs w:val="24"/>
          <w:rPrChange w:id="1685" w:author="Wisch, Julie" w:date="2022-10-17T09:14:00Z">
            <w:rPr>
              <w:rFonts w:ascii="Times New Roman" w:hAnsi="Times New Roman" w:cs="Times New Roman"/>
              <w:color w:val="000000"/>
              <w:sz w:val="24"/>
              <w:szCs w:val="24"/>
            </w:rPr>
          </w:rPrChange>
        </w:rPr>
        <w:t xml:space="preserve">GAMM, </w:t>
      </w:r>
      <w:r w:rsidRPr="00D03637">
        <w:rPr>
          <w:rFonts w:ascii="Times New Roman" w:hAnsi="Times New Roman" w:cs="Times New Roman"/>
          <w:color w:val="000000"/>
          <w:sz w:val="24"/>
          <w:szCs w:val="24"/>
          <w:rPrChange w:id="1686" w:author="Wisch, Julie" w:date="2022-10-17T09:14:00Z">
            <w:rPr>
              <w:rFonts w:ascii="Times New Roman" w:hAnsi="Times New Roman" w:cs="Times New Roman"/>
              <w:color w:val="000000"/>
              <w:sz w:val="24"/>
              <w:szCs w:val="24"/>
            </w:rPr>
          </w:rPrChange>
        </w:rPr>
        <w:t xml:space="preserve">fitting cubic splines by group membership. </w:t>
      </w:r>
      <w:r w:rsidR="0002028D" w:rsidRPr="00D03637">
        <w:rPr>
          <w:rFonts w:ascii="Times New Roman" w:hAnsi="Times New Roman" w:cs="Times New Roman"/>
          <w:color w:val="000000"/>
          <w:sz w:val="24"/>
          <w:szCs w:val="24"/>
          <w:rPrChange w:id="1687" w:author="Wisch, Julie" w:date="2022-10-17T09:14:00Z">
            <w:rPr>
              <w:rFonts w:ascii="Times New Roman" w:hAnsi="Times New Roman" w:cs="Times New Roman"/>
              <w:color w:val="000000"/>
              <w:sz w:val="24"/>
              <w:szCs w:val="24"/>
            </w:rPr>
          </w:rPrChange>
        </w:rPr>
        <w:t>A</w:t>
      </w:r>
      <w:r w:rsidR="001E389E" w:rsidRPr="00D03637">
        <w:rPr>
          <w:rFonts w:ascii="Times New Roman" w:hAnsi="Times New Roman" w:cs="Times New Roman"/>
          <w:color w:val="000000"/>
          <w:sz w:val="24"/>
          <w:szCs w:val="24"/>
          <w:rPrChange w:id="1688" w:author="Wisch, Julie" w:date="2022-10-17T09:14:00Z">
            <w:rPr>
              <w:rFonts w:ascii="Times New Roman" w:hAnsi="Times New Roman" w:cs="Times New Roman"/>
              <w:color w:val="000000"/>
              <w:sz w:val="24"/>
              <w:szCs w:val="24"/>
            </w:rPr>
          </w:rPrChange>
        </w:rPr>
        <w:t xml:space="preserve"> breakpoint for the </w:t>
      </w:r>
      <w:r w:rsidR="008A2FEF" w:rsidRPr="00D03637">
        <w:rPr>
          <w:rFonts w:ascii="Times New Roman" w:hAnsi="Times New Roman" w:cs="Times New Roman"/>
          <w:color w:val="000000"/>
          <w:sz w:val="24"/>
          <w:szCs w:val="24"/>
          <w:rPrChange w:id="1689" w:author="Wisch, Julie" w:date="2022-10-17T09:14:00Z">
            <w:rPr>
              <w:rFonts w:ascii="Times New Roman" w:hAnsi="Times New Roman" w:cs="Times New Roman"/>
              <w:color w:val="000000"/>
              <w:sz w:val="24"/>
              <w:szCs w:val="24"/>
            </w:rPr>
          </w:rPrChange>
        </w:rPr>
        <w:t>Intermediate</w:t>
      </w:r>
      <w:r w:rsidR="001E389E" w:rsidRPr="00D03637">
        <w:rPr>
          <w:rFonts w:ascii="Times New Roman" w:hAnsi="Times New Roman" w:cs="Times New Roman"/>
          <w:color w:val="000000"/>
          <w:sz w:val="24"/>
          <w:szCs w:val="24"/>
          <w:rPrChange w:id="1690" w:author="Wisch, Julie" w:date="2022-10-17T09:14:00Z">
            <w:rPr>
              <w:rFonts w:ascii="Times New Roman" w:hAnsi="Times New Roman" w:cs="Times New Roman"/>
              <w:color w:val="000000"/>
              <w:sz w:val="24"/>
              <w:szCs w:val="24"/>
            </w:rPr>
          </w:rPrChange>
        </w:rPr>
        <w:t xml:space="preserve"> AD Biomarker cluster </w:t>
      </w:r>
      <w:r w:rsidR="0002028D" w:rsidRPr="00D03637">
        <w:rPr>
          <w:rFonts w:ascii="Times New Roman" w:hAnsi="Times New Roman" w:cs="Times New Roman"/>
          <w:color w:val="000000"/>
          <w:sz w:val="24"/>
          <w:szCs w:val="24"/>
          <w:rPrChange w:id="1691" w:author="Wisch, Julie" w:date="2022-10-17T09:14:00Z">
            <w:rPr>
              <w:rFonts w:ascii="Times New Roman" w:hAnsi="Times New Roman" w:cs="Times New Roman"/>
              <w:color w:val="000000"/>
              <w:sz w:val="24"/>
              <w:szCs w:val="24"/>
            </w:rPr>
          </w:rPrChange>
        </w:rPr>
        <w:t>occurred just</w:t>
      </w:r>
      <w:r w:rsidR="001E389E" w:rsidRPr="00D03637">
        <w:rPr>
          <w:rFonts w:ascii="Times New Roman" w:hAnsi="Times New Roman" w:cs="Times New Roman"/>
          <w:color w:val="000000"/>
          <w:sz w:val="24"/>
          <w:szCs w:val="24"/>
          <w:rPrChange w:id="1692" w:author="Wisch, Julie" w:date="2022-10-17T09:14:00Z">
            <w:rPr>
              <w:rFonts w:ascii="Times New Roman" w:hAnsi="Times New Roman" w:cs="Times New Roman"/>
              <w:color w:val="000000"/>
              <w:sz w:val="24"/>
              <w:szCs w:val="24"/>
            </w:rPr>
          </w:rPrChange>
        </w:rPr>
        <w:t xml:space="preserve"> below 1000 pg/mL</w:t>
      </w:r>
      <w:r w:rsidR="0002028D" w:rsidRPr="00D03637">
        <w:rPr>
          <w:rFonts w:ascii="Times New Roman" w:hAnsi="Times New Roman" w:cs="Times New Roman"/>
          <w:color w:val="000000"/>
          <w:sz w:val="24"/>
          <w:szCs w:val="24"/>
          <w:rPrChange w:id="1693" w:author="Wisch, Julie" w:date="2022-10-17T09:14:00Z">
            <w:rPr>
              <w:rFonts w:ascii="Times New Roman" w:hAnsi="Times New Roman" w:cs="Times New Roman"/>
              <w:color w:val="000000"/>
              <w:sz w:val="24"/>
              <w:szCs w:val="24"/>
            </w:rPr>
          </w:rPrChange>
        </w:rPr>
        <w:t xml:space="preserve"> (Fig 1a)</w:t>
      </w:r>
      <w:r w:rsidR="001E389E" w:rsidRPr="00D03637">
        <w:rPr>
          <w:rFonts w:ascii="Times New Roman" w:hAnsi="Times New Roman" w:cs="Times New Roman"/>
          <w:color w:val="000000"/>
          <w:sz w:val="24"/>
          <w:szCs w:val="24"/>
          <w:rPrChange w:id="1694" w:author="Wisch, Julie" w:date="2022-10-17T09:14:00Z">
            <w:rPr>
              <w:rFonts w:ascii="Times New Roman" w:hAnsi="Times New Roman" w:cs="Times New Roman"/>
              <w:color w:val="000000"/>
              <w:sz w:val="24"/>
              <w:szCs w:val="24"/>
            </w:rPr>
          </w:rPrChange>
        </w:rPr>
        <w:t xml:space="preserve">. </w:t>
      </w:r>
      <w:r w:rsidR="00584A8E" w:rsidRPr="00D03637">
        <w:rPr>
          <w:rFonts w:ascii="Times New Roman" w:hAnsi="Times New Roman" w:cs="Times New Roman"/>
          <w:color w:val="000000"/>
          <w:sz w:val="24"/>
          <w:szCs w:val="24"/>
          <w:rPrChange w:id="1695" w:author="Wisch, Julie" w:date="2022-10-17T09:14:00Z">
            <w:rPr>
              <w:rFonts w:ascii="Times New Roman" w:hAnsi="Times New Roman" w:cs="Times New Roman"/>
              <w:color w:val="000000"/>
              <w:sz w:val="24"/>
              <w:szCs w:val="24"/>
            </w:rPr>
          </w:rPrChange>
        </w:rPr>
        <w:t>After this threshold, the applied GAMM reveal</w:t>
      </w:r>
      <w:r w:rsidR="0002028D" w:rsidRPr="00D03637">
        <w:rPr>
          <w:rFonts w:ascii="Times New Roman" w:hAnsi="Times New Roman" w:cs="Times New Roman"/>
          <w:color w:val="000000"/>
          <w:sz w:val="24"/>
          <w:szCs w:val="24"/>
          <w:rPrChange w:id="1696" w:author="Wisch, Julie" w:date="2022-10-17T09:14:00Z">
            <w:rPr>
              <w:rFonts w:ascii="Times New Roman" w:hAnsi="Times New Roman" w:cs="Times New Roman"/>
              <w:color w:val="000000"/>
              <w:sz w:val="24"/>
              <w:szCs w:val="24"/>
            </w:rPr>
          </w:rPrChange>
        </w:rPr>
        <w:t>ed</w:t>
      </w:r>
      <w:r w:rsidR="00584A8E" w:rsidRPr="00D03637">
        <w:rPr>
          <w:rFonts w:ascii="Times New Roman" w:hAnsi="Times New Roman" w:cs="Times New Roman"/>
          <w:color w:val="000000"/>
          <w:sz w:val="24"/>
          <w:szCs w:val="24"/>
          <w:rPrChange w:id="1697" w:author="Wisch, Julie" w:date="2022-10-17T09:14:00Z">
            <w:rPr>
              <w:rFonts w:ascii="Times New Roman" w:hAnsi="Times New Roman" w:cs="Times New Roman"/>
              <w:color w:val="000000"/>
              <w:sz w:val="24"/>
              <w:szCs w:val="24"/>
            </w:rPr>
          </w:rPrChange>
        </w:rPr>
        <w:t xml:space="preserve"> three distinct slopes: one negative slope, indicating a decreasing relationship between CSF </w:t>
      </w:r>
      <w:r w:rsidR="00580042" w:rsidRPr="00D03637">
        <w:rPr>
          <w:rFonts w:ascii="Times New Roman" w:hAnsi="Times New Roman" w:cs="Times New Roman"/>
          <w:color w:val="000000"/>
          <w:sz w:val="24"/>
          <w:szCs w:val="24"/>
          <w:rPrChange w:id="1698" w:author="Wisch, Julie" w:date="2022-10-17T09:14:00Z">
            <w:rPr>
              <w:rFonts w:ascii="Times New Roman" w:hAnsi="Times New Roman" w:cs="Times New Roman"/>
              <w:color w:val="000000"/>
              <w:sz w:val="24"/>
              <w:szCs w:val="24"/>
            </w:rPr>
          </w:rPrChange>
        </w:rPr>
        <w:t>pTau</w:t>
      </w:r>
      <w:r w:rsidR="00580042" w:rsidRPr="00D03637">
        <w:rPr>
          <w:rFonts w:ascii="Times New Roman" w:hAnsi="Times New Roman" w:cs="Times New Roman"/>
          <w:color w:val="000000"/>
          <w:sz w:val="24"/>
          <w:szCs w:val="24"/>
          <w:vertAlign w:val="subscript"/>
          <w:rPrChange w:id="1699" w:author="Wisch, Julie" w:date="2022-10-17T09:14:00Z">
            <w:rPr>
              <w:rFonts w:ascii="Times New Roman" w:hAnsi="Times New Roman" w:cs="Times New Roman"/>
              <w:color w:val="000000"/>
              <w:sz w:val="24"/>
              <w:szCs w:val="24"/>
              <w:vertAlign w:val="subscript"/>
            </w:rPr>
          </w:rPrChange>
        </w:rPr>
        <w:t>181</w:t>
      </w:r>
      <w:r w:rsidR="00580042" w:rsidRPr="00D03637">
        <w:rPr>
          <w:rFonts w:ascii="Times New Roman" w:hAnsi="Times New Roman" w:cs="Times New Roman"/>
          <w:color w:val="000000"/>
          <w:sz w:val="24"/>
          <w:szCs w:val="24"/>
          <w:rPrChange w:id="1700" w:author="Wisch, Julie" w:date="2022-10-17T09:14:00Z">
            <w:rPr>
              <w:rFonts w:ascii="Times New Roman" w:hAnsi="Times New Roman" w:cs="Times New Roman"/>
              <w:color w:val="000000"/>
              <w:sz w:val="24"/>
              <w:szCs w:val="24"/>
            </w:rPr>
          </w:rPrChange>
        </w:rPr>
        <w:t xml:space="preserve"> </w:t>
      </w:r>
      <w:r w:rsidR="00584A8E" w:rsidRPr="00D03637">
        <w:rPr>
          <w:rFonts w:ascii="Times New Roman" w:hAnsi="Times New Roman" w:cs="Times New Roman"/>
          <w:color w:val="000000"/>
          <w:sz w:val="24"/>
          <w:szCs w:val="24"/>
          <w:rPrChange w:id="1701" w:author="Wisch, Julie" w:date="2022-10-17T09:14:00Z">
            <w:rPr>
              <w:rFonts w:ascii="Times New Roman" w:hAnsi="Times New Roman" w:cs="Times New Roman"/>
              <w:color w:val="000000"/>
              <w:sz w:val="24"/>
              <w:szCs w:val="24"/>
            </w:rPr>
          </w:rPrChange>
        </w:rPr>
        <w:t>and declining CSF A</w:t>
      </w:r>
      <w:r w:rsidR="00FE3A6E" w:rsidRPr="00D03637">
        <w:rPr>
          <w:rFonts w:ascii="Times New Roman" w:hAnsi="Times New Roman" w:cs="Times New Roman"/>
          <w:color w:val="000000"/>
          <w:sz w:val="24"/>
          <w:szCs w:val="24"/>
          <w:rPrChange w:id="1702" w:author="Wisch, Julie" w:date="2022-10-17T09:14:00Z">
            <w:rPr>
              <w:rFonts w:ascii="Times New Roman" w:hAnsi="Times New Roman" w:cs="Times New Roman"/>
              <w:color w:val="000000"/>
              <w:sz w:val="24"/>
              <w:szCs w:val="24"/>
            </w:rPr>
          </w:rPrChange>
        </w:rPr>
        <w:t>β</w:t>
      </w:r>
      <w:r w:rsidR="00584A8E" w:rsidRPr="00D03637">
        <w:rPr>
          <w:rFonts w:ascii="Times New Roman" w:hAnsi="Times New Roman" w:cs="Times New Roman"/>
          <w:color w:val="000000"/>
          <w:sz w:val="24"/>
          <w:szCs w:val="24"/>
          <w:rPrChange w:id="1703" w:author="Wisch, Julie" w:date="2022-10-17T09:14:00Z">
            <w:rPr>
              <w:rFonts w:ascii="Times New Roman" w:hAnsi="Times New Roman" w:cs="Times New Roman"/>
              <w:color w:val="000000"/>
              <w:sz w:val="24"/>
              <w:szCs w:val="24"/>
            </w:rPr>
          </w:rPrChange>
        </w:rPr>
        <w:t>42 (</w:t>
      </w:r>
      <w:r w:rsidR="008A2FEF" w:rsidRPr="00D03637">
        <w:rPr>
          <w:rFonts w:ascii="Times New Roman" w:hAnsi="Times New Roman" w:cs="Times New Roman"/>
          <w:color w:val="000000"/>
          <w:sz w:val="24"/>
          <w:szCs w:val="24"/>
          <w:rPrChange w:id="1704" w:author="Wisch, Julie" w:date="2022-10-17T09:14:00Z">
            <w:rPr>
              <w:rFonts w:ascii="Times New Roman" w:hAnsi="Times New Roman" w:cs="Times New Roman"/>
              <w:color w:val="000000"/>
              <w:sz w:val="24"/>
              <w:szCs w:val="24"/>
            </w:rPr>
          </w:rPrChange>
        </w:rPr>
        <w:t>AD Biomarker Negative</w:t>
      </w:r>
      <w:r w:rsidR="00584A8E" w:rsidRPr="00D03637">
        <w:rPr>
          <w:rFonts w:ascii="Times New Roman" w:hAnsi="Times New Roman" w:cs="Times New Roman"/>
          <w:color w:val="000000"/>
          <w:sz w:val="24"/>
          <w:szCs w:val="24"/>
          <w:rPrChange w:id="1705" w:author="Wisch, Julie" w:date="2022-10-17T09:14:00Z">
            <w:rPr>
              <w:rFonts w:ascii="Times New Roman" w:hAnsi="Times New Roman" w:cs="Times New Roman"/>
              <w:color w:val="000000"/>
              <w:sz w:val="24"/>
              <w:szCs w:val="24"/>
            </w:rPr>
          </w:rPrChange>
        </w:rPr>
        <w:t xml:space="preserve"> latent cluster), one approximately zero slope, indicating no relationship between CSF </w:t>
      </w:r>
      <w:r w:rsidR="00580042" w:rsidRPr="00D03637">
        <w:rPr>
          <w:rFonts w:ascii="Times New Roman" w:hAnsi="Times New Roman" w:cs="Times New Roman"/>
          <w:color w:val="000000"/>
          <w:sz w:val="24"/>
          <w:szCs w:val="24"/>
          <w:rPrChange w:id="1706" w:author="Wisch, Julie" w:date="2022-10-17T09:14:00Z">
            <w:rPr>
              <w:rFonts w:ascii="Times New Roman" w:hAnsi="Times New Roman" w:cs="Times New Roman"/>
              <w:color w:val="000000"/>
              <w:sz w:val="24"/>
              <w:szCs w:val="24"/>
            </w:rPr>
          </w:rPrChange>
        </w:rPr>
        <w:t>pTau</w:t>
      </w:r>
      <w:r w:rsidR="00580042" w:rsidRPr="00D03637">
        <w:rPr>
          <w:rFonts w:ascii="Times New Roman" w:hAnsi="Times New Roman" w:cs="Times New Roman"/>
          <w:color w:val="000000"/>
          <w:sz w:val="24"/>
          <w:szCs w:val="24"/>
          <w:vertAlign w:val="subscript"/>
          <w:rPrChange w:id="1707" w:author="Wisch, Julie" w:date="2022-10-17T09:14:00Z">
            <w:rPr>
              <w:rFonts w:ascii="Times New Roman" w:hAnsi="Times New Roman" w:cs="Times New Roman"/>
              <w:color w:val="000000"/>
              <w:sz w:val="24"/>
              <w:szCs w:val="24"/>
              <w:vertAlign w:val="subscript"/>
            </w:rPr>
          </w:rPrChange>
        </w:rPr>
        <w:t>181</w:t>
      </w:r>
      <w:r w:rsidR="00580042" w:rsidRPr="00D03637">
        <w:rPr>
          <w:rFonts w:ascii="Times New Roman" w:hAnsi="Times New Roman" w:cs="Times New Roman"/>
          <w:color w:val="000000"/>
          <w:sz w:val="24"/>
          <w:szCs w:val="24"/>
          <w:rPrChange w:id="1708" w:author="Wisch, Julie" w:date="2022-10-17T09:14:00Z">
            <w:rPr>
              <w:rFonts w:ascii="Times New Roman" w:hAnsi="Times New Roman" w:cs="Times New Roman"/>
              <w:color w:val="000000"/>
              <w:sz w:val="24"/>
              <w:szCs w:val="24"/>
            </w:rPr>
          </w:rPrChange>
        </w:rPr>
        <w:t xml:space="preserve"> </w:t>
      </w:r>
      <w:r w:rsidR="00584A8E" w:rsidRPr="00D03637">
        <w:rPr>
          <w:rFonts w:ascii="Times New Roman" w:hAnsi="Times New Roman" w:cs="Times New Roman"/>
          <w:color w:val="000000"/>
          <w:sz w:val="24"/>
          <w:szCs w:val="24"/>
          <w:rPrChange w:id="1709" w:author="Wisch, Julie" w:date="2022-10-17T09:14:00Z">
            <w:rPr>
              <w:rFonts w:ascii="Times New Roman" w:hAnsi="Times New Roman" w:cs="Times New Roman"/>
              <w:color w:val="000000"/>
              <w:sz w:val="24"/>
              <w:szCs w:val="24"/>
            </w:rPr>
          </w:rPrChange>
        </w:rPr>
        <w:t>and CSF A</w:t>
      </w:r>
      <w:r w:rsidR="00FE3A6E" w:rsidRPr="00D03637">
        <w:rPr>
          <w:rFonts w:ascii="Times New Roman" w:hAnsi="Times New Roman" w:cs="Times New Roman"/>
          <w:color w:val="000000"/>
          <w:sz w:val="24"/>
          <w:szCs w:val="24"/>
          <w:rPrChange w:id="1710" w:author="Wisch, Julie" w:date="2022-10-17T09:14:00Z">
            <w:rPr>
              <w:rFonts w:ascii="Times New Roman" w:hAnsi="Times New Roman" w:cs="Times New Roman"/>
              <w:color w:val="000000"/>
              <w:sz w:val="24"/>
              <w:szCs w:val="24"/>
            </w:rPr>
          </w:rPrChange>
        </w:rPr>
        <w:t>β</w:t>
      </w:r>
      <w:r w:rsidR="00584A8E" w:rsidRPr="00D03637">
        <w:rPr>
          <w:rFonts w:ascii="Times New Roman" w:hAnsi="Times New Roman" w:cs="Times New Roman"/>
          <w:color w:val="000000"/>
          <w:sz w:val="24"/>
          <w:szCs w:val="24"/>
          <w:rPrChange w:id="1711" w:author="Wisch, Julie" w:date="2022-10-17T09:14:00Z">
            <w:rPr>
              <w:rFonts w:ascii="Times New Roman" w:hAnsi="Times New Roman" w:cs="Times New Roman"/>
              <w:color w:val="000000"/>
              <w:sz w:val="24"/>
              <w:szCs w:val="24"/>
            </w:rPr>
          </w:rPrChange>
        </w:rPr>
        <w:t>42 (</w:t>
      </w:r>
      <w:r w:rsidR="008A2FEF" w:rsidRPr="00D03637">
        <w:rPr>
          <w:rFonts w:ascii="Times New Roman" w:hAnsi="Times New Roman" w:cs="Times New Roman"/>
          <w:color w:val="000000"/>
          <w:sz w:val="24"/>
          <w:szCs w:val="24"/>
          <w:rPrChange w:id="1712" w:author="Wisch, Julie" w:date="2022-10-17T09:14:00Z">
            <w:rPr>
              <w:rFonts w:ascii="Times New Roman" w:hAnsi="Times New Roman" w:cs="Times New Roman"/>
              <w:color w:val="000000"/>
              <w:sz w:val="24"/>
              <w:szCs w:val="24"/>
            </w:rPr>
          </w:rPrChange>
        </w:rPr>
        <w:t>Intermediate</w:t>
      </w:r>
      <w:r w:rsidR="00F53579" w:rsidRPr="00D03637">
        <w:rPr>
          <w:rFonts w:ascii="Times New Roman" w:hAnsi="Times New Roman" w:cs="Times New Roman"/>
          <w:color w:val="000000"/>
          <w:sz w:val="24"/>
          <w:szCs w:val="24"/>
          <w:rPrChange w:id="1713" w:author="Wisch, Julie" w:date="2022-10-17T09:14:00Z">
            <w:rPr>
              <w:rFonts w:ascii="Times New Roman" w:hAnsi="Times New Roman" w:cs="Times New Roman"/>
              <w:color w:val="000000"/>
              <w:sz w:val="24"/>
              <w:szCs w:val="24"/>
            </w:rPr>
          </w:rPrChange>
        </w:rPr>
        <w:t xml:space="preserve"> AD Biomarkers</w:t>
      </w:r>
      <w:r w:rsidR="00584A8E" w:rsidRPr="00D03637">
        <w:rPr>
          <w:rFonts w:ascii="Times New Roman" w:hAnsi="Times New Roman" w:cs="Times New Roman"/>
          <w:color w:val="000000"/>
          <w:sz w:val="24"/>
          <w:szCs w:val="24"/>
          <w:rPrChange w:id="1714" w:author="Wisch, Julie" w:date="2022-10-17T09:14:00Z">
            <w:rPr>
              <w:rFonts w:ascii="Times New Roman" w:hAnsi="Times New Roman" w:cs="Times New Roman"/>
              <w:color w:val="000000"/>
              <w:sz w:val="24"/>
              <w:szCs w:val="24"/>
            </w:rPr>
          </w:rPrChange>
        </w:rPr>
        <w:t xml:space="preserve"> latent cluster), and one positive slope, indicating an increasing relationship between CSF </w:t>
      </w:r>
      <w:r w:rsidR="00580042" w:rsidRPr="00D03637">
        <w:rPr>
          <w:rFonts w:ascii="Times New Roman" w:hAnsi="Times New Roman" w:cs="Times New Roman"/>
          <w:color w:val="000000"/>
          <w:sz w:val="24"/>
          <w:szCs w:val="24"/>
          <w:rPrChange w:id="1715" w:author="Wisch, Julie" w:date="2022-10-17T09:14:00Z">
            <w:rPr>
              <w:rFonts w:ascii="Times New Roman" w:hAnsi="Times New Roman" w:cs="Times New Roman"/>
              <w:color w:val="000000"/>
              <w:sz w:val="24"/>
              <w:szCs w:val="24"/>
            </w:rPr>
          </w:rPrChange>
        </w:rPr>
        <w:t>pTau</w:t>
      </w:r>
      <w:r w:rsidR="00580042" w:rsidRPr="00D03637">
        <w:rPr>
          <w:rFonts w:ascii="Times New Roman" w:hAnsi="Times New Roman" w:cs="Times New Roman"/>
          <w:color w:val="000000"/>
          <w:sz w:val="24"/>
          <w:szCs w:val="24"/>
          <w:vertAlign w:val="subscript"/>
          <w:rPrChange w:id="1716" w:author="Wisch, Julie" w:date="2022-10-17T09:14:00Z">
            <w:rPr>
              <w:rFonts w:ascii="Times New Roman" w:hAnsi="Times New Roman" w:cs="Times New Roman"/>
              <w:color w:val="000000"/>
              <w:sz w:val="24"/>
              <w:szCs w:val="24"/>
              <w:vertAlign w:val="subscript"/>
            </w:rPr>
          </w:rPrChange>
        </w:rPr>
        <w:t xml:space="preserve">181 </w:t>
      </w:r>
      <w:r w:rsidR="00584A8E" w:rsidRPr="00D03637">
        <w:rPr>
          <w:rFonts w:ascii="Times New Roman" w:hAnsi="Times New Roman" w:cs="Times New Roman"/>
          <w:color w:val="000000"/>
          <w:sz w:val="24"/>
          <w:szCs w:val="24"/>
          <w:rPrChange w:id="1717" w:author="Wisch, Julie" w:date="2022-10-17T09:14:00Z">
            <w:rPr>
              <w:rFonts w:ascii="Times New Roman" w:hAnsi="Times New Roman" w:cs="Times New Roman"/>
              <w:color w:val="000000"/>
              <w:sz w:val="24"/>
              <w:szCs w:val="24"/>
            </w:rPr>
          </w:rPrChange>
        </w:rPr>
        <w:t>and declining CSF A</w:t>
      </w:r>
      <w:r w:rsidR="00FE3A6E" w:rsidRPr="00D03637">
        <w:rPr>
          <w:rFonts w:ascii="Times New Roman" w:hAnsi="Times New Roman" w:cs="Times New Roman"/>
          <w:color w:val="000000"/>
          <w:sz w:val="24"/>
          <w:szCs w:val="24"/>
          <w:rPrChange w:id="1718" w:author="Wisch, Julie" w:date="2022-10-17T09:14:00Z">
            <w:rPr>
              <w:rFonts w:ascii="Times New Roman" w:hAnsi="Times New Roman" w:cs="Times New Roman"/>
              <w:color w:val="000000"/>
              <w:sz w:val="24"/>
              <w:szCs w:val="24"/>
            </w:rPr>
          </w:rPrChange>
        </w:rPr>
        <w:t>β</w:t>
      </w:r>
      <w:r w:rsidR="00584A8E" w:rsidRPr="00D03637">
        <w:rPr>
          <w:rFonts w:ascii="Times New Roman" w:hAnsi="Times New Roman" w:cs="Times New Roman"/>
          <w:color w:val="000000"/>
          <w:sz w:val="24"/>
          <w:szCs w:val="24"/>
          <w:rPrChange w:id="1719" w:author="Wisch, Julie" w:date="2022-10-17T09:14:00Z">
            <w:rPr>
              <w:rFonts w:ascii="Times New Roman" w:hAnsi="Times New Roman" w:cs="Times New Roman"/>
              <w:color w:val="000000"/>
              <w:sz w:val="24"/>
              <w:szCs w:val="24"/>
            </w:rPr>
          </w:rPrChange>
        </w:rPr>
        <w:t>42 (</w:t>
      </w:r>
      <w:r w:rsidR="00F53579" w:rsidRPr="00D03637">
        <w:rPr>
          <w:rFonts w:ascii="Times New Roman" w:hAnsi="Times New Roman" w:cs="Times New Roman"/>
          <w:color w:val="000000"/>
          <w:sz w:val="24"/>
          <w:szCs w:val="24"/>
          <w:rPrChange w:id="1720" w:author="Wisch, Julie" w:date="2022-10-17T09:14:00Z">
            <w:rPr>
              <w:rFonts w:ascii="Times New Roman" w:hAnsi="Times New Roman" w:cs="Times New Roman"/>
              <w:color w:val="000000"/>
              <w:sz w:val="24"/>
              <w:szCs w:val="24"/>
            </w:rPr>
          </w:rPrChange>
        </w:rPr>
        <w:t>AD Biomarker</w:t>
      </w:r>
      <w:r w:rsidR="008A2FEF" w:rsidRPr="00D03637">
        <w:rPr>
          <w:rFonts w:ascii="Times New Roman" w:hAnsi="Times New Roman" w:cs="Times New Roman"/>
          <w:color w:val="000000"/>
          <w:sz w:val="24"/>
          <w:szCs w:val="24"/>
          <w:rPrChange w:id="1721" w:author="Wisch, Julie" w:date="2022-10-17T09:14:00Z">
            <w:rPr>
              <w:rFonts w:ascii="Times New Roman" w:hAnsi="Times New Roman" w:cs="Times New Roman"/>
              <w:color w:val="000000"/>
              <w:sz w:val="24"/>
              <w:szCs w:val="24"/>
            </w:rPr>
          </w:rPrChange>
        </w:rPr>
        <w:t xml:space="preserve"> Positive</w:t>
      </w:r>
      <w:r w:rsidR="00584A8E" w:rsidRPr="00D03637">
        <w:rPr>
          <w:rFonts w:ascii="Times New Roman" w:hAnsi="Times New Roman" w:cs="Times New Roman"/>
          <w:color w:val="000000"/>
          <w:sz w:val="24"/>
          <w:szCs w:val="24"/>
          <w:rPrChange w:id="1722" w:author="Wisch, Julie" w:date="2022-10-17T09:14:00Z">
            <w:rPr>
              <w:rFonts w:ascii="Times New Roman" w:hAnsi="Times New Roman" w:cs="Times New Roman"/>
              <w:color w:val="000000"/>
              <w:sz w:val="24"/>
              <w:szCs w:val="24"/>
            </w:rPr>
          </w:rPrChange>
        </w:rPr>
        <w:t xml:space="preserve"> latent cluster).</w:t>
      </w:r>
      <w:r w:rsidR="00BA018A" w:rsidRPr="00D03637">
        <w:rPr>
          <w:rFonts w:ascii="Times New Roman" w:hAnsi="Times New Roman" w:cs="Times New Roman"/>
          <w:color w:val="000000"/>
          <w:sz w:val="24"/>
          <w:szCs w:val="24"/>
          <w:rPrChange w:id="1723" w:author="Wisch, Julie" w:date="2022-10-17T09:14:00Z">
            <w:rPr>
              <w:rFonts w:ascii="Times New Roman" w:hAnsi="Times New Roman" w:cs="Times New Roman"/>
              <w:color w:val="000000"/>
              <w:sz w:val="24"/>
              <w:szCs w:val="24"/>
            </w:rPr>
          </w:rPrChange>
        </w:rPr>
        <w:t xml:space="preserve"> </w:t>
      </w:r>
    </w:p>
    <w:p w14:paraId="3BB31881" w14:textId="00BAA20C" w:rsidR="00A72E05" w:rsidRPr="00D03637" w:rsidRDefault="00E22484" w:rsidP="008F70CC">
      <w:pPr>
        <w:rPr>
          <w:rFonts w:ascii="Times New Roman" w:hAnsi="Times New Roman" w:cs="Times New Roman"/>
          <w:color w:val="000000"/>
          <w:sz w:val="24"/>
          <w:szCs w:val="24"/>
          <w:rPrChange w:id="1724" w:author="Wisch, Julie" w:date="2022-10-17T09:14:00Z">
            <w:rPr>
              <w:rFonts w:ascii="Times New Roman" w:hAnsi="Times New Roman" w:cs="Times New Roman"/>
              <w:color w:val="000000"/>
              <w:sz w:val="24"/>
              <w:szCs w:val="24"/>
            </w:rPr>
          </w:rPrChange>
        </w:rPr>
      </w:pPr>
      <w:r w:rsidRPr="00D03637">
        <w:rPr>
          <w:rFonts w:ascii="Times New Roman" w:hAnsi="Times New Roman" w:cs="Times New Roman"/>
          <w:color w:val="000000"/>
          <w:sz w:val="24"/>
          <w:szCs w:val="24"/>
          <w:rPrChange w:id="1725" w:author="Wisch, Julie" w:date="2022-10-17T09:14:00Z">
            <w:rPr>
              <w:rFonts w:ascii="Times New Roman" w:hAnsi="Times New Roman" w:cs="Times New Roman"/>
              <w:color w:val="000000"/>
              <w:sz w:val="24"/>
              <w:szCs w:val="24"/>
            </w:rPr>
          </w:rPrChange>
        </w:rPr>
        <w:t>Given recent work emphasizing the utility of A</w:t>
      </w:r>
      <w:r w:rsidR="008A40B3" w:rsidRPr="00D03637">
        <w:rPr>
          <w:rFonts w:ascii="Times New Roman" w:hAnsi="Times New Roman" w:cs="Times New Roman"/>
          <w:color w:val="000000"/>
          <w:sz w:val="24"/>
          <w:szCs w:val="24"/>
          <w:rPrChange w:id="1726" w:author="Wisch, Julie" w:date="2022-10-17T09:14:00Z">
            <w:rPr>
              <w:rFonts w:ascii="Times New Roman" w:hAnsi="Times New Roman" w:cs="Times New Roman"/>
              <w:color w:val="000000"/>
              <w:sz w:val="24"/>
              <w:szCs w:val="24"/>
            </w:rPr>
          </w:rPrChange>
        </w:rPr>
        <w:t>β</w:t>
      </w:r>
      <w:r w:rsidRPr="00D03637">
        <w:rPr>
          <w:rFonts w:ascii="Times New Roman" w:hAnsi="Times New Roman" w:cs="Times New Roman"/>
          <w:color w:val="000000"/>
          <w:sz w:val="24"/>
          <w:szCs w:val="24"/>
          <w:rPrChange w:id="1727" w:author="Wisch, Julie" w:date="2022-10-17T09:14:00Z">
            <w:rPr>
              <w:rFonts w:ascii="Times New Roman" w:hAnsi="Times New Roman" w:cs="Times New Roman"/>
              <w:color w:val="000000"/>
              <w:sz w:val="24"/>
              <w:szCs w:val="24"/>
            </w:rPr>
          </w:rPrChange>
        </w:rPr>
        <w:t>40 as a means to mitigate abnormally high or low A</w:t>
      </w:r>
      <w:r w:rsidR="008A40B3" w:rsidRPr="00D03637">
        <w:rPr>
          <w:rFonts w:ascii="Times New Roman" w:hAnsi="Times New Roman" w:cs="Times New Roman"/>
          <w:color w:val="000000"/>
          <w:sz w:val="24"/>
          <w:szCs w:val="24"/>
          <w:rPrChange w:id="1728" w:author="Wisch, Julie" w:date="2022-10-17T09:14:00Z">
            <w:rPr>
              <w:rFonts w:ascii="Times New Roman" w:hAnsi="Times New Roman" w:cs="Times New Roman"/>
              <w:color w:val="000000"/>
              <w:sz w:val="24"/>
              <w:szCs w:val="24"/>
            </w:rPr>
          </w:rPrChange>
        </w:rPr>
        <w:t>β</w:t>
      </w:r>
      <w:r w:rsidRPr="00D03637">
        <w:rPr>
          <w:rFonts w:ascii="Times New Roman" w:hAnsi="Times New Roman" w:cs="Times New Roman"/>
          <w:color w:val="000000"/>
          <w:sz w:val="24"/>
          <w:szCs w:val="24"/>
          <w:rPrChange w:id="1729" w:author="Wisch, Julie" w:date="2022-10-17T09:14:00Z">
            <w:rPr>
              <w:rFonts w:ascii="Times New Roman" w:hAnsi="Times New Roman" w:cs="Times New Roman"/>
              <w:color w:val="000000"/>
              <w:sz w:val="24"/>
              <w:szCs w:val="24"/>
            </w:rPr>
          </w:rPrChange>
        </w:rPr>
        <w:t>42 values that could be attributed to individual variation in</w:t>
      </w:r>
      <w:r w:rsidR="008A2FEF" w:rsidRPr="00D03637">
        <w:rPr>
          <w:rFonts w:ascii="Times New Roman" w:hAnsi="Times New Roman" w:cs="Times New Roman"/>
          <w:color w:val="000000"/>
          <w:sz w:val="24"/>
          <w:szCs w:val="24"/>
          <w:rPrChange w:id="1730" w:author="Wisch, Julie" w:date="2022-10-17T09:14:00Z">
            <w:rPr>
              <w:rFonts w:ascii="Times New Roman" w:hAnsi="Times New Roman" w:cs="Times New Roman"/>
              <w:color w:val="000000"/>
              <w:sz w:val="24"/>
              <w:szCs w:val="24"/>
            </w:rPr>
          </w:rPrChange>
        </w:rPr>
        <w:t xml:space="preserve"> protein production or ventricular</w:t>
      </w:r>
      <w:r w:rsidRPr="00D03637">
        <w:rPr>
          <w:rFonts w:ascii="Times New Roman" w:hAnsi="Times New Roman" w:cs="Times New Roman"/>
          <w:color w:val="000000"/>
          <w:sz w:val="24"/>
          <w:szCs w:val="24"/>
          <w:rPrChange w:id="1731" w:author="Wisch, Julie" w:date="2022-10-17T09:14:00Z">
            <w:rPr>
              <w:rFonts w:ascii="Times New Roman" w:hAnsi="Times New Roman" w:cs="Times New Roman"/>
              <w:color w:val="000000"/>
              <w:sz w:val="24"/>
              <w:szCs w:val="24"/>
            </w:rPr>
          </w:rPrChange>
        </w:rPr>
        <w:t xml:space="preserve"> volume</w:t>
      </w:r>
      <w:sdt>
        <w:sdtPr>
          <w:rPr>
            <w:rFonts w:ascii="Times New Roman" w:hAnsi="Times New Roman" w:cs="Times New Roman"/>
            <w:color w:val="000000"/>
            <w:sz w:val="24"/>
            <w:szCs w:val="24"/>
            <w:vertAlign w:val="superscript"/>
          </w:rPr>
          <w:tag w:val="MENDELEY_CITATION_v3_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"/>
          <w:id w:val="281699950"/>
          <w:placeholder>
            <w:docPart w:val="DefaultPlaceholder_-1854013440"/>
          </w:placeholder>
        </w:sdtPr>
        <w:sdtEndPr/>
        <w:sdtContent>
          <w:ins w:id="1732" w:author="Wisch, Julie" w:date="2022-10-04T14:53:00Z">
            <w:r w:rsidR="00B94D80" w:rsidRPr="00D03637">
              <w:rPr>
                <w:rFonts w:ascii="Times New Roman" w:hAnsi="Times New Roman" w:cs="Times New Roman"/>
                <w:color w:val="000000"/>
                <w:sz w:val="24"/>
                <w:szCs w:val="24"/>
                <w:vertAlign w:val="superscript"/>
              </w:rPr>
              <w:t>53</w:t>
            </w:r>
          </w:ins>
          <w:del w:id="1733" w:author="Wisch, Julie" w:date="2022-09-28T10:24:00Z">
            <w:r w:rsidR="00143020" w:rsidRPr="00D03637" w:rsidDel="00733317">
              <w:rPr>
                <w:rFonts w:ascii="Times New Roman" w:hAnsi="Times New Roman" w:cs="Times New Roman"/>
                <w:color w:val="000000"/>
                <w:sz w:val="24"/>
                <w:szCs w:val="24"/>
                <w:vertAlign w:val="superscript"/>
              </w:rPr>
              <w:delText>53</w:delText>
            </w:r>
          </w:del>
        </w:sdtContent>
      </w:sdt>
      <w:r w:rsidRPr="00D03637">
        <w:rPr>
          <w:rFonts w:ascii="Times New Roman" w:hAnsi="Times New Roman" w:cs="Times New Roman"/>
          <w:color w:val="000000"/>
          <w:sz w:val="24"/>
          <w:szCs w:val="24"/>
        </w:rPr>
        <w:t xml:space="preserve">, we </w:t>
      </w:r>
      <w:r w:rsidR="0002028D" w:rsidRPr="00D03637">
        <w:rPr>
          <w:rFonts w:ascii="Times New Roman" w:hAnsi="Times New Roman" w:cs="Times New Roman"/>
          <w:color w:val="000000"/>
          <w:sz w:val="24"/>
          <w:szCs w:val="24"/>
        </w:rPr>
        <w:t>evaluated</w:t>
      </w:r>
      <w:r w:rsidRPr="00D03637">
        <w:rPr>
          <w:rFonts w:ascii="Times New Roman" w:hAnsi="Times New Roman" w:cs="Times New Roman"/>
          <w:color w:val="000000"/>
          <w:sz w:val="24"/>
          <w:szCs w:val="24"/>
          <w:rPrChange w:id="1734" w:author="Wisch, Julie" w:date="2022-10-17T09:14:00Z">
            <w:rPr>
              <w:rFonts w:ascii="Times New Roman" w:hAnsi="Times New Roman" w:cs="Times New Roman"/>
              <w:color w:val="000000"/>
              <w:sz w:val="24"/>
              <w:szCs w:val="24"/>
            </w:rPr>
          </w:rPrChange>
        </w:rPr>
        <w:t xml:space="preserve"> </w:t>
      </w:r>
      <w:del w:id="1735" w:author="Wisch, Julie" w:date="2022-09-20T11:53:00Z">
        <w:r w:rsidRPr="00D03637" w:rsidDel="005A6F6F">
          <w:rPr>
            <w:rFonts w:ascii="Times New Roman" w:hAnsi="Times New Roman" w:cs="Times New Roman"/>
            <w:color w:val="000000"/>
            <w:sz w:val="24"/>
            <w:szCs w:val="24"/>
            <w:rPrChange w:id="1736" w:author="Wisch, Julie" w:date="2022-10-17T09:14:00Z">
              <w:rPr>
                <w:rFonts w:ascii="Times New Roman" w:hAnsi="Times New Roman" w:cs="Times New Roman"/>
                <w:color w:val="000000"/>
                <w:sz w:val="24"/>
                <w:szCs w:val="24"/>
              </w:rPr>
            </w:rPrChange>
          </w:rPr>
          <w:delText>CSF A</w:delText>
        </w:r>
        <w:r w:rsidR="008A40B3" w:rsidRPr="00D03637" w:rsidDel="005A6F6F">
          <w:rPr>
            <w:rFonts w:ascii="Times New Roman" w:hAnsi="Times New Roman" w:cs="Times New Roman"/>
            <w:color w:val="000000"/>
            <w:sz w:val="24"/>
            <w:szCs w:val="24"/>
            <w:rPrChange w:id="1737" w:author="Wisch, Julie" w:date="2022-10-17T09:14:00Z">
              <w:rPr>
                <w:rFonts w:ascii="Times New Roman" w:hAnsi="Times New Roman" w:cs="Times New Roman"/>
                <w:color w:val="000000"/>
                <w:sz w:val="24"/>
                <w:szCs w:val="24"/>
              </w:rPr>
            </w:rPrChange>
          </w:rPr>
          <w:delText>β</w:delText>
        </w:r>
        <w:r w:rsidRPr="00D03637" w:rsidDel="005A6F6F">
          <w:rPr>
            <w:rFonts w:ascii="Times New Roman" w:hAnsi="Times New Roman" w:cs="Times New Roman"/>
            <w:color w:val="000000"/>
            <w:sz w:val="24"/>
            <w:szCs w:val="24"/>
            <w:rPrChange w:id="1738" w:author="Wisch, Julie" w:date="2022-10-17T09:14:00Z">
              <w:rPr>
                <w:rFonts w:ascii="Times New Roman" w:hAnsi="Times New Roman" w:cs="Times New Roman"/>
                <w:color w:val="000000"/>
                <w:sz w:val="24"/>
                <w:szCs w:val="24"/>
              </w:rPr>
            </w:rPrChange>
          </w:rPr>
          <w:delText>42/A</w:delText>
        </w:r>
        <w:r w:rsidR="008A40B3" w:rsidRPr="00D03637" w:rsidDel="005A6F6F">
          <w:rPr>
            <w:rFonts w:ascii="Times New Roman" w:hAnsi="Times New Roman" w:cs="Times New Roman"/>
            <w:color w:val="000000"/>
            <w:sz w:val="24"/>
            <w:szCs w:val="24"/>
            <w:rPrChange w:id="1739" w:author="Wisch, Julie" w:date="2022-10-17T09:14:00Z">
              <w:rPr>
                <w:rFonts w:ascii="Times New Roman" w:hAnsi="Times New Roman" w:cs="Times New Roman"/>
                <w:color w:val="000000"/>
                <w:sz w:val="24"/>
                <w:szCs w:val="24"/>
              </w:rPr>
            </w:rPrChange>
          </w:rPr>
          <w:delText>β</w:delText>
        </w:r>
        <w:r w:rsidRPr="00D03637" w:rsidDel="005A6F6F">
          <w:rPr>
            <w:rFonts w:ascii="Times New Roman" w:hAnsi="Times New Roman" w:cs="Times New Roman"/>
            <w:color w:val="000000"/>
            <w:sz w:val="24"/>
            <w:szCs w:val="24"/>
            <w:rPrChange w:id="1740" w:author="Wisch, Julie" w:date="2022-10-17T09:14:00Z">
              <w:rPr>
                <w:rFonts w:ascii="Times New Roman" w:hAnsi="Times New Roman" w:cs="Times New Roman"/>
                <w:color w:val="000000"/>
                <w:sz w:val="24"/>
                <w:szCs w:val="24"/>
              </w:rPr>
            </w:rPrChange>
          </w:rPr>
          <w:delText xml:space="preserve">40 by </w:delText>
        </w:r>
      </w:del>
      <w:r w:rsidRPr="00D03637">
        <w:rPr>
          <w:rFonts w:ascii="Times New Roman" w:hAnsi="Times New Roman" w:cs="Times New Roman"/>
          <w:color w:val="000000"/>
          <w:sz w:val="24"/>
          <w:szCs w:val="24"/>
          <w:rPrChange w:id="1741" w:author="Wisch, Julie" w:date="2022-10-17T09:14:00Z">
            <w:rPr>
              <w:rFonts w:ascii="Times New Roman" w:hAnsi="Times New Roman" w:cs="Times New Roman"/>
              <w:color w:val="000000"/>
              <w:sz w:val="24"/>
              <w:szCs w:val="24"/>
            </w:rPr>
          </w:rPrChange>
        </w:rPr>
        <w:t xml:space="preserve">CSF </w:t>
      </w:r>
      <w:r w:rsidR="00580042" w:rsidRPr="00D03637">
        <w:rPr>
          <w:rFonts w:ascii="Times New Roman" w:hAnsi="Times New Roman" w:cs="Times New Roman"/>
          <w:color w:val="000000"/>
          <w:sz w:val="24"/>
          <w:szCs w:val="24"/>
          <w:rPrChange w:id="1742" w:author="Wisch, Julie" w:date="2022-10-17T09:14:00Z">
            <w:rPr>
              <w:rFonts w:ascii="Times New Roman" w:hAnsi="Times New Roman" w:cs="Times New Roman"/>
              <w:color w:val="000000"/>
              <w:sz w:val="24"/>
              <w:szCs w:val="24"/>
            </w:rPr>
          </w:rPrChange>
        </w:rPr>
        <w:t>pTau</w:t>
      </w:r>
      <w:r w:rsidR="00580042" w:rsidRPr="00D03637">
        <w:rPr>
          <w:rFonts w:ascii="Times New Roman" w:hAnsi="Times New Roman" w:cs="Times New Roman"/>
          <w:color w:val="000000"/>
          <w:sz w:val="24"/>
          <w:szCs w:val="24"/>
          <w:vertAlign w:val="subscript"/>
          <w:rPrChange w:id="1743" w:author="Wisch, Julie" w:date="2022-10-17T09:14:00Z">
            <w:rPr>
              <w:rFonts w:ascii="Times New Roman" w:hAnsi="Times New Roman" w:cs="Times New Roman"/>
              <w:color w:val="000000"/>
              <w:sz w:val="24"/>
              <w:szCs w:val="24"/>
              <w:vertAlign w:val="subscript"/>
            </w:rPr>
          </w:rPrChange>
        </w:rPr>
        <w:t>181</w:t>
      </w:r>
      <w:r w:rsidR="00580042" w:rsidRPr="00D03637">
        <w:rPr>
          <w:rFonts w:ascii="Times New Roman" w:hAnsi="Times New Roman" w:cs="Times New Roman"/>
          <w:color w:val="000000"/>
          <w:sz w:val="24"/>
          <w:szCs w:val="24"/>
          <w:rPrChange w:id="1744" w:author="Wisch, Julie" w:date="2022-10-17T09:14:00Z">
            <w:rPr>
              <w:rFonts w:ascii="Times New Roman" w:hAnsi="Times New Roman" w:cs="Times New Roman"/>
              <w:color w:val="000000"/>
              <w:sz w:val="24"/>
              <w:szCs w:val="24"/>
            </w:rPr>
          </w:rPrChange>
        </w:rPr>
        <w:t xml:space="preserve"> </w:t>
      </w:r>
      <w:ins w:id="1745" w:author="Wisch, Julie" w:date="2022-09-20T11:52:00Z">
        <w:r w:rsidR="005A6F6F" w:rsidRPr="00D03637">
          <w:rPr>
            <w:rFonts w:ascii="Times New Roman" w:hAnsi="Times New Roman" w:cs="Times New Roman"/>
            <w:color w:val="000000"/>
            <w:sz w:val="24"/>
            <w:szCs w:val="24"/>
            <w:rPrChange w:id="1746" w:author="Wisch, Julie" w:date="2022-10-17T09:14:00Z">
              <w:rPr>
                <w:rFonts w:ascii="Times New Roman" w:hAnsi="Times New Roman" w:cs="Times New Roman"/>
                <w:color w:val="000000"/>
                <w:sz w:val="24"/>
                <w:szCs w:val="24"/>
              </w:rPr>
            </w:rPrChange>
          </w:rPr>
          <w:t xml:space="preserve"> as a function of </w:t>
        </w:r>
      </w:ins>
      <w:ins w:id="1747" w:author="Wisch, Julie" w:date="2022-09-20T11:53:00Z">
        <w:r w:rsidR="005A6F6F" w:rsidRPr="00D03637">
          <w:rPr>
            <w:rFonts w:ascii="Times New Roman" w:hAnsi="Times New Roman" w:cs="Times New Roman"/>
            <w:color w:val="000000"/>
            <w:sz w:val="24"/>
            <w:szCs w:val="24"/>
            <w:rPrChange w:id="1748" w:author="Wisch, Julie" w:date="2022-10-17T09:14:00Z">
              <w:rPr>
                <w:rFonts w:ascii="Times New Roman" w:hAnsi="Times New Roman" w:cs="Times New Roman"/>
                <w:color w:val="000000"/>
                <w:sz w:val="24"/>
                <w:szCs w:val="24"/>
              </w:rPr>
            </w:rPrChange>
          </w:rPr>
          <w:t xml:space="preserve">CSF Aβ42/Aβ40 </w:t>
        </w:r>
      </w:ins>
      <w:del w:id="1749" w:author="Wisch, Julie" w:date="2022-09-20T11:53:00Z">
        <w:r w:rsidRPr="00D03637" w:rsidDel="005A6F6F">
          <w:rPr>
            <w:rFonts w:ascii="Times New Roman" w:hAnsi="Times New Roman" w:cs="Times New Roman"/>
            <w:color w:val="000000"/>
            <w:sz w:val="24"/>
            <w:szCs w:val="24"/>
            <w:rPrChange w:id="1750" w:author="Wisch, Julie" w:date="2022-10-17T09:14:00Z">
              <w:rPr>
                <w:rFonts w:ascii="Times New Roman" w:hAnsi="Times New Roman" w:cs="Times New Roman"/>
                <w:color w:val="000000"/>
                <w:sz w:val="24"/>
                <w:szCs w:val="24"/>
              </w:rPr>
            </w:rPrChange>
          </w:rPr>
          <w:delText>relationship for</w:delText>
        </w:r>
      </w:del>
      <w:ins w:id="1751" w:author="Wisch, Julie" w:date="2022-09-20T11:53:00Z">
        <w:r w:rsidR="005A6F6F" w:rsidRPr="00D03637">
          <w:rPr>
            <w:rFonts w:ascii="Times New Roman" w:hAnsi="Times New Roman" w:cs="Times New Roman"/>
            <w:color w:val="000000"/>
            <w:sz w:val="24"/>
            <w:szCs w:val="24"/>
            <w:rPrChange w:id="1752" w:author="Wisch, Julie" w:date="2022-10-17T09:14:00Z">
              <w:rPr>
                <w:rFonts w:ascii="Times New Roman" w:hAnsi="Times New Roman" w:cs="Times New Roman"/>
                <w:color w:val="000000"/>
                <w:sz w:val="24"/>
                <w:szCs w:val="24"/>
              </w:rPr>
            </w:rPrChange>
          </w:rPr>
          <w:t>across</w:t>
        </w:r>
      </w:ins>
      <w:r w:rsidRPr="00D03637">
        <w:rPr>
          <w:rFonts w:ascii="Times New Roman" w:hAnsi="Times New Roman" w:cs="Times New Roman"/>
          <w:color w:val="000000"/>
          <w:sz w:val="24"/>
          <w:szCs w:val="24"/>
          <w:rPrChange w:id="1753" w:author="Wisch, Julie" w:date="2022-10-17T09:14:00Z">
            <w:rPr>
              <w:rFonts w:ascii="Times New Roman" w:hAnsi="Times New Roman" w:cs="Times New Roman"/>
              <w:color w:val="000000"/>
              <w:sz w:val="24"/>
              <w:szCs w:val="24"/>
            </w:rPr>
          </w:rPrChange>
        </w:rPr>
        <w:t xml:space="preserve"> the three latent clusters. This n</w:t>
      </w:r>
      <w:r w:rsidR="00BA018A" w:rsidRPr="00D03637">
        <w:rPr>
          <w:rFonts w:ascii="Times New Roman" w:hAnsi="Times New Roman" w:cs="Times New Roman"/>
          <w:color w:val="000000"/>
          <w:sz w:val="24"/>
          <w:szCs w:val="24"/>
          <w:rPrChange w:id="1754" w:author="Wisch, Julie" w:date="2022-10-17T09:14:00Z">
            <w:rPr>
              <w:rFonts w:ascii="Times New Roman" w:hAnsi="Times New Roman" w:cs="Times New Roman"/>
              <w:color w:val="000000"/>
              <w:sz w:val="24"/>
              <w:szCs w:val="24"/>
            </w:rPr>
          </w:rPrChange>
        </w:rPr>
        <w:t>ormalization of CSF A</w:t>
      </w:r>
      <w:r w:rsidR="008A40B3" w:rsidRPr="00D03637">
        <w:rPr>
          <w:rFonts w:ascii="Times New Roman" w:hAnsi="Times New Roman" w:cs="Times New Roman"/>
          <w:color w:val="000000"/>
          <w:sz w:val="24"/>
          <w:szCs w:val="24"/>
          <w:rPrChange w:id="1755" w:author="Wisch, Julie" w:date="2022-10-17T09:14:00Z">
            <w:rPr>
              <w:rFonts w:ascii="Times New Roman" w:hAnsi="Times New Roman" w:cs="Times New Roman"/>
              <w:color w:val="000000"/>
              <w:sz w:val="24"/>
              <w:szCs w:val="24"/>
            </w:rPr>
          </w:rPrChange>
        </w:rPr>
        <w:t>β</w:t>
      </w:r>
      <w:r w:rsidR="00BA018A" w:rsidRPr="00D03637">
        <w:rPr>
          <w:rFonts w:ascii="Times New Roman" w:hAnsi="Times New Roman" w:cs="Times New Roman"/>
          <w:color w:val="000000"/>
          <w:sz w:val="24"/>
          <w:szCs w:val="24"/>
          <w:rPrChange w:id="1756" w:author="Wisch, Julie" w:date="2022-10-17T09:14:00Z">
            <w:rPr>
              <w:rFonts w:ascii="Times New Roman" w:hAnsi="Times New Roman" w:cs="Times New Roman"/>
              <w:color w:val="000000"/>
              <w:sz w:val="24"/>
              <w:szCs w:val="24"/>
            </w:rPr>
          </w:rPrChange>
        </w:rPr>
        <w:t>42 by A</w:t>
      </w:r>
      <w:r w:rsidR="008A40B3" w:rsidRPr="00D03637">
        <w:rPr>
          <w:rFonts w:ascii="Times New Roman" w:hAnsi="Times New Roman" w:cs="Times New Roman"/>
          <w:color w:val="000000"/>
          <w:sz w:val="24"/>
          <w:szCs w:val="24"/>
          <w:rPrChange w:id="1757" w:author="Wisch, Julie" w:date="2022-10-17T09:14:00Z">
            <w:rPr>
              <w:rFonts w:ascii="Times New Roman" w:hAnsi="Times New Roman" w:cs="Times New Roman"/>
              <w:color w:val="000000"/>
              <w:sz w:val="24"/>
              <w:szCs w:val="24"/>
            </w:rPr>
          </w:rPrChange>
        </w:rPr>
        <w:t>β</w:t>
      </w:r>
      <w:r w:rsidR="00BA018A" w:rsidRPr="00D03637">
        <w:rPr>
          <w:rFonts w:ascii="Times New Roman" w:hAnsi="Times New Roman" w:cs="Times New Roman"/>
          <w:color w:val="000000"/>
          <w:sz w:val="24"/>
          <w:szCs w:val="24"/>
          <w:rPrChange w:id="1758" w:author="Wisch, Julie" w:date="2022-10-17T09:14:00Z">
            <w:rPr>
              <w:rFonts w:ascii="Times New Roman" w:hAnsi="Times New Roman" w:cs="Times New Roman"/>
              <w:color w:val="000000"/>
              <w:sz w:val="24"/>
              <w:szCs w:val="24"/>
            </w:rPr>
          </w:rPrChange>
        </w:rPr>
        <w:t>40</w:t>
      </w:r>
      <w:r w:rsidR="00525AA6" w:rsidRPr="00D03637">
        <w:rPr>
          <w:rFonts w:ascii="Times New Roman" w:hAnsi="Times New Roman" w:cs="Times New Roman"/>
          <w:color w:val="000000"/>
          <w:sz w:val="24"/>
          <w:szCs w:val="24"/>
          <w:rPrChange w:id="1759" w:author="Wisch, Julie" w:date="2022-10-17T09:14:00Z">
            <w:rPr>
              <w:rFonts w:ascii="Times New Roman" w:hAnsi="Times New Roman" w:cs="Times New Roman"/>
              <w:color w:val="000000"/>
              <w:sz w:val="24"/>
              <w:szCs w:val="24"/>
            </w:rPr>
          </w:rPrChange>
        </w:rPr>
        <w:t xml:space="preserve"> (</w:t>
      </w:r>
      <w:r w:rsidR="00525AA6" w:rsidRPr="00D03637">
        <w:rPr>
          <w:rFonts w:ascii="Times New Roman" w:hAnsi="Times New Roman" w:cs="Times New Roman"/>
          <w:i/>
          <w:color w:val="000000"/>
          <w:sz w:val="24"/>
          <w:szCs w:val="24"/>
          <w:rPrChange w:id="1760" w:author="Wisch, Julie" w:date="2022-10-17T09:14:00Z">
            <w:rPr>
              <w:rFonts w:ascii="Times New Roman" w:hAnsi="Times New Roman" w:cs="Times New Roman"/>
              <w:i/>
              <w:color w:val="000000"/>
              <w:sz w:val="24"/>
              <w:szCs w:val="24"/>
            </w:rPr>
          </w:rPrChange>
        </w:rPr>
        <w:t>Figure 1b</w:t>
      </w:r>
      <w:r w:rsidR="00525AA6" w:rsidRPr="00D03637">
        <w:rPr>
          <w:rFonts w:ascii="Times New Roman" w:hAnsi="Times New Roman" w:cs="Times New Roman"/>
          <w:color w:val="000000"/>
          <w:sz w:val="24"/>
          <w:szCs w:val="24"/>
          <w:rPrChange w:id="1761" w:author="Wisch, Julie" w:date="2022-10-17T09:14:00Z">
            <w:rPr>
              <w:rFonts w:ascii="Times New Roman" w:hAnsi="Times New Roman" w:cs="Times New Roman"/>
              <w:color w:val="000000"/>
              <w:sz w:val="24"/>
              <w:szCs w:val="24"/>
            </w:rPr>
          </w:rPrChange>
        </w:rPr>
        <w:t>)</w:t>
      </w:r>
      <w:r w:rsidR="00BA018A" w:rsidRPr="00D03637">
        <w:rPr>
          <w:rFonts w:ascii="Times New Roman" w:hAnsi="Times New Roman" w:cs="Times New Roman"/>
          <w:sz w:val="24"/>
          <w:szCs w:val="24"/>
          <w:rPrChange w:id="1762" w:author="Wisch, Julie" w:date="2022-10-17T09:14:00Z">
            <w:rPr>
              <w:rFonts w:ascii="Times New Roman" w:hAnsi="Times New Roman" w:cs="Times New Roman"/>
              <w:sz w:val="24"/>
              <w:szCs w:val="24"/>
            </w:rPr>
          </w:rPrChange>
        </w:rPr>
        <w:t xml:space="preserve"> transforms the apparent three trajectories </w:t>
      </w:r>
      <w:r w:rsidR="0002028D" w:rsidRPr="00D03637">
        <w:rPr>
          <w:rFonts w:ascii="Times New Roman" w:hAnsi="Times New Roman" w:cs="Times New Roman"/>
          <w:sz w:val="24"/>
          <w:szCs w:val="24"/>
          <w:rPrChange w:id="1763" w:author="Wisch, Julie" w:date="2022-10-17T09:14:00Z">
            <w:rPr>
              <w:rFonts w:ascii="Times New Roman" w:hAnsi="Times New Roman" w:cs="Times New Roman"/>
              <w:sz w:val="24"/>
              <w:szCs w:val="24"/>
            </w:rPr>
          </w:rPrChange>
        </w:rPr>
        <w:t>such</w:t>
      </w:r>
      <w:r w:rsidR="00BA018A" w:rsidRPr="00D03637">
        <w:rPr>
          <w:rFonts w:ascii="Times New Roman" w:hAnsi="Times New Roman" w:cs="Times New Roman"/>
          <w:sz w:val="24"/>
          <w:szCs w:val="24"/>
          <w:rPrChange w:id="1764" w:author="Wisch, Julie" w:date="2022-10-17T09:14:00Z">
            <w:rPr>
              <w:rFonts w:ascii="Times New Roman" w:hAnsi="Times New Roman" w:cs="Times New Roman"/>
              <w:sz w:val="24"/>
              <w:szCs w:val="24"/>
            </w:rPr>
          </w:rPrChange>
        </w:rPr>
        <w:t xml:space="preserve"> that all participants fall on a single monotonically increasing continuum where low CSF </w:t>
      </w:r>
      <w:r w:rsidR="0002028D" w:rsidRPr="00D03637">
        <w:rPr>
          <w:rFonts w:ascii="Times New Roman" w:hAnsi="Times New Roman" w:cs="Times New Roman"/>
          <w:color w:val="000000"/>
          <w:sz w:val="24"/>
          <w:szCs w:val="24"/>
          <w:rPrChange w:id="1765" w:author="Wisch, Julie" w:date="2022-10-17T09:14:00Z">
            <w:rPr>
              <w:rFonts w:ascii="Times New Roman" w:hAnsi="Times New Roman" w:cs="Times New Roman"/>
              <w:color w:val="000000"/>
              <w:sz w:val="24"/>
              <w:szCs w:val="24"/>
            </w:rPr>
          </w:rPrChange>
        </w:rPr>
        <w:t xml:space="preserve">Aβ42/Aβ40 </w:t>
      </w:r>
      <w:r w:rsidR="00BA018A" w:rsidRPr="00D03637">
        <w:rPr>
          <w:rFonts w:ascii="Times New Roman" w:hAnsi="Times New Roman" w:cs="Times New Roman"/>
          <w:sz w:val="24"/>
          <w:szCs w:val="24"/>
          <w:rPrChange w:id="1766" w:author="Wisch, Julie" w:date="2022-10-17T09:14:00Z">
            <w:rPr>
              <w:rFonts w:ascii="Times New Roman" w:hAnsi="Times New Roman" w:cs="Times New Roman"/>
              <w:sz w:val="24"/>
              <w:szCs w:val="24"/>
            </w:rPr>
          </w:rPrChange>
        </w:rPr>
        <w:t xml:space="preserve">is associated with high CSF pTau. </w:t>
      </w:r>
      <w:r w:rsidR="0002028D" w:rsidRPr="00D03637">
        <w:rPr>
          <w:rFonts w:ascii="Times New Roman" w:hAnsi="Times New Roman" w:cs="Times New Roman"/>
          <w:sz w:val="24"/>
          <w:szCs w:val="24"/>
          <w:rPrChange w:id="1767" w:author="Wisch, Julie" w:date="2022-10-17T09:14:00Z">
            <w:rPr>
              <w:rFonts w:ascii="Times New Roman" w:hAnsi="Times New Roman" w:cs="Times New Roman"/>
              <w:sz w:val="24"/>
              <w:szCs w:val="24"/>
            </w:rPr>
          </w:rPrChange>
        </w:rPr>
        <w:t>Within this continuum,</w:t>
      </w:r>
      <w:r w:rsidR="00E52DFA" w:rsidRPr="00D03637">
        <w:rPr>
          <w:rFonts w:ascii="Times New Roman" w:hAnsi="Times New Roman" w:cs="Times New Roman"/>
          <w:sz w:val="24"/>
          <w:szCs w:val="24"/>
          <w:rPrChange w:id="1768" w:author="Wisch, Julie" w:date="2022-10-17T09:14:00Z">
            <w:rPr>
              <w:rFonts w:ascii="Times New Roman" w:hAnsi="Times New Roman" w:cs="Times New Roman"/>
              <w:sz w:val="24"/>
              <w:szCs w:val="24"/>
            </w:rPr>
          </w:rPrChange>
        </w:rPr>
        <w:t xml:space="preserve"> </w:t>
      </w:r>
      <w:r w:rsidR="008A2FEF" w:rsidRPr="00D03637">
        <w:rPr>
          <w:rFonts w:ascii="Times New Roman" w:hAnsi="Times New Roman" w:cs="Times New Roman"/>
          <w:sz w:val="24"/>
          <w:szCs w:val="24"/>
          <w:rPrChange w:id="1769" w:author="Wisch, Julie" w:date="2022-10-17T09:14:00Z">
            <w:rPr>
              <w:rFonts w:ascii="Times New Roman" w:hAnsi="Times New Roman" w:cs="Times New Roman"/>
              <w:sz w:val="24"/>
              <w:szCs w:val="24"/>
            </w:rPr>
          </w:rPrChange>
        </w:rPr>
        <w:t xml:space="preserve">AD Biomarker Negative </w:t>
      </w:r>
      <w:r w:rsidR="00E52DFA" w:rsidRPr="00D03637">
        <w:rPr>
          <w:rFonts w:ascii="Times New Roman" w:hAnsi="Times New Roman" w:cs="Times New Roman"/>
          <w:sz w:val="24"/>
          <w:szCs w:val="24"/>
          <w:rPrChange w:id="1770" w:author="Wisch, Julie" w:date="2022-10-17T09:14:00Z">
            <w:rPr>
              <w:rFonts w:ascii="Times New Roman" w:hAnsi="Times New Roman" w:cs="Times New Roman"/>
              <w:sz w:val="24"/>
              <w:szCs w:val="24"/>
            </w:rPr>
          </w:rPrChange>
        </w:rPr>
        <w:t xml:space="preserve">individuals exist nearly entirely below the thresholds for amyloid and tau positivity, </w:t>
      </w:r>
      <w:r w:rsidR="008A2FEF" w:rsidRPr="00D03637">
        <w:rPr>
          <w:rFonts w:ascii="Times New Roman" w:hAnsi="Times New Roman" w:cs="Times New Roman"/>
          <w:sz w:val="24"/>
          <w:szCs w:val="24"/>
          <w:rPrChange w:id="1771" w:author="Wisch, Julie" w:date="2022-10-17T09:14:00Z">
            <w:rPr>
              <w:rFonts w:ascii="Times New Roman" w:hAnsi="Times New Roman" w:cs="Times New Roman"/>
              <w:sz w:val="24"/>
              <w:szCs w:val="24"/>
            </w:rPr>
          </w:rPrChange>
        </w:rPr>
        <w:t>Intermediate</w:t>
      </w:r>
      <w:r w:rsidR="00F53579" w:rsidRPr="00D03637">
        <w:rPr>
          <w:rFonts w:ascii="Times New Roman" w:hAnsi="Times New Roman" w:cs="Times New Roman"/>
          <w:sz w:val="24"/>
          <w:szCs w:val="24"/>
          <w:rPrChange w:id="1772" w:author="Wisch, Julie" w:date="2022-10-17T09:14:00Z">
            <w:rPr>
              <w:rFonts w:ascii="Times New Roman" w:hAnsi="Times New Roman" w:cs="Times New Roman"/>
              <w:sz w:val="24"/>
              <w:szCs w:val="24"/>
            </w:rPr>
          </w:rPrChange>
        </w:rPr>
        <w:t xml:space="preserve"> AD Biomarkers</w:t>
      </w:r>
      <w:r w:rsidR="00E52DFA" w:rsidRPr="00D03637">
        <w:rPr>
          <w:rFonts w:ascii="Times New Roman" w:hAnsi="Times New Roman" w:cs="Times New Roman"/>
          <w:sz w:val="24"/>
          <w:szCs w:val="24"/>
          <w:rPrChange w:id="1773" w:author="Wisch, Julie" w:date="2022-10-17T09:14:00Z">
            <w:rPr>
              <w:rFonts w:ascii="Times New Roman" w:hAnsi="Times New Roman" w:cs="Times New Roman"/>
              <w:sz w:val="24"/>
              <w:szCs w:val="24"/>
            </w:rPr>
          </w:rPrChange>
        </w:rPr>
        <w:t xml:space="preserve"> individuals exist in the transition area, where the relationship between CSF </w:t>
      </w:r>
      <w:r w:rsidR="00580042" w:rsidRPr="00D03637">
        <w:rPr>
          <w:rFonts w:ascii="Times New Roman" w:hAnsi="Times New Roman" w:cs="Times New Roman"/>
          <w:sz w:val="24"/>
          <w:szCs w:val="24"/>
          <w:rPrChange w:id="1774" w:author="Wisch, Julie" w:date="2022-10-17T09:14:00Z">
            <w:rPr>
              <w:rFonts w:ascii="Times New Roman" w:hAnsi="Times New Roman" w:cs="Times New Roman"/>
              <w:sz w:val="24"/>
              <w:szCs w:val="24"/>
            </w:rPr>
          </w:rPrChange>
        </w:rPr>
        <w:t>pTau</w:t>
      </w:r>
      <w:r w:rsidR="00580042" w:rsidRPr="00D03637">
        <w:rPr>
          <w:rFonts w:ascii="Times New Roman" w:hAnsi="Times New Roman" w:cs="Times New Roman"/>
          <w:sz w:val="24"/>
          <w:szCs w:val="24"/>
          <w:vertAlign w:val="subscript"/>
          <w:rPrChange w:id="1775" w:author="Wisch, Julie" w:date="2022-10-17T09:14:00Z">
            <w:rPr>
              <w:rFonts w:ascii="Times New Roman" w:hAnsi="Times New Roman" w:cs="Times New Roman"/>
              <w:sz w:val="24"/>
              <w:szCs w:val="24"/>
              <w:vertAlign w:val="subscript"/>
            </w:rPr>
          </w:rPrChange>
        </w:rPr>
        <w:t>181</w:t>
      </w:r>
      <w:r w:rsidR="00580042" w:rsidRPr="00D03637">
        <w:rPr>
          <w:rFonts w:ascii="Times New Roman" w:hAnsi="Times New Roman" w:cs="Times New Roman"/>
          <w:sz w:val="24"/>
          <w:szCs w:val="24"/>
          <w:rPrChange w:id="1776" w:author="Wisch, Julie" w:date="2022-10-17T09:14:00Z">
            <w:rPr>
              <w:rFonts w:ascii="Times New Roman" w:hAnsi="Times New Roman" w:cs="Times New Roman"/>
              <w:sz w:val="24"/>
              <w:szCs w:val="24"/>
            </w:rPr>
          </w:rPrChange>
        </w:rPr>
        <w:t xml:space="preserve"> </w:t>
      </w:r>
      <w:r w:rsidR="00E52DFA" w:rsidRPr="00D03637">
        <w:rPr>
          <w:rFonts w:ascii="Times New Roman" w:hAnsi="Times New Roman" w:cs="Times New Roman"/>
          <w:sz w:val="24"/>
          <w:szCs w:val="24"/>
          <w:rPrChange w:id="1777" w:author="Wisch, Julie" w:date="2022-10-17T09:14:00Z">
            <w:rPr>
              <w:rFonts w:ascii="Times New Roman" w:hAnsi="Times New Roman" w:cs="Times New Roman"/>
              <w:sz w:val="24"/>
              <w:szCs w:val="24"/>
            </w:rPr>
          </w:rPrChange>
        </w:rPr>
        <w:t>and CSF A</w:t>
      </w:r>
      <w:r w:rsidR="008A40B3" w:rsidRPr="00D03637">
        <w:rPr>
          <w:rFonts w:ascii="Times New Roman" w:hAnsi="Times New Roman" w:cs="Times New Roman"/>
          <w:color w:val="000000"/>
          <w:sz w:val="24"/>
          <w:szCs w:val="24"/>
          <w:rPrChange w:id="1778" w:author="Wisch, Julie" w:date="2022-10-17T09:14:00Z">
            <w:rPr>
              <w:rFonts w:ascii="Times New Roman" w:hAnsi="Times New Roman" w:cs="Times New Roman"/>
              <w:color w:val="000000"/>
              <w:sz w:val="24"/>
              <w:szCs w:val="24"/>
            </w:rPr>
          </w:rPrChange>
        </w:rPr>
        <w:t>β</w:t>
      </w:r>
      <w:r w:rsidR="00E52DFA" w:rsidRPr="00D03637">
        <w:rPr>
          <w:rFonts w:ascii="Times New Roman" w:hAnsi="Times New Roman" w:cs="Times New Roman"/>
          <w:sz w:val="24"/>
          <w:szCs w:val="24"/>
          <w:rPrChange w:id="1779" w:author="Wisch, Julie" w:date="2022-10-17T09:14:00Z">
            <w:rPr>
              <w:rFonts w:ascii="Times New Roman" w:hAnsi="Times New Roman" w:cs="Times New Roman"/>
              <w:sz w:val="24"/>
              <w:szCs w:val="24"/>
            </w:rPr>
          </w:rPrChange>
        </w:rPr>
        <w:t>42/A</w:t>
      </w:r>
      <w:r w:rsidR="008A40B3" w:rsidRPr="00D03637">
        <w:rPr>
          <w:rFonts w:ascii="Times New Roman" w:hAnsi="Times New Roman" w:cs="Times New Roman"/>
          <w:color w:val="000000"/>
          <w:sz w:val="24"/>
          <w:szCs w:val="24"/>
          <w:rPrChange w:id="1780" w:author="Wisch, Julie" w:date="2022-10-17T09:14:00Z">
            <w:rPr>
              <w:rFonts w:ascii="Times New Roman" w:hAnsi="Times New Roman" w:cs="Times New Roman"/>
              <w:color w:val="000000"/>
              <w:sz w:val="24"/>
              <w:szCs w:val="24"/>
            </w:rPr>
          </w:rPrChange>
        </w:rPr>
        <w:t>β</w:t>
      </w:r>
      <w:r w:rsidR="00E52DFA" w:rsidRPr="00D03637">
        <w:rPr>
          <w:rFonts w:ascii="Times New Roman" w:hAnsi="Times New Roman" w:cs="Times New Roman"/>
          <w:sz w:val="24"/>
          <w:szCs w:val="24"/>
          <w:rPrChange w:id="1781" w:author="Wisch, Julie" w:date="2022-10-17T09:14:00Z">
            <w:rPr>
              <w:rFonts w:ascii="Times New Roman" w:hAnsi="Times New Roman" w:cs="Times New Roman"/>
              <w:sz w:val="24"/>
              <w:szCs w:val="24"/>
            </w:rPr>
          </w:rPrChange>
        </w:rPr>
        <w:t xml:space="preserve">40 goes from a basically flat relationship to a steeply increasing relationship, and </w:t>
      </w:r>
      <w:r w:rsidR="008A2FEF" w:rsidRPr="00D03637">
        <w:rPr>
          <w:rFonts w:ascii="Times New Roman" w:hAnsi="Times New Roman" w:cs="Times New Roman"/>
          <w:sz w:val="24"/>
          <w:szCs w:val="24"/>
          <w:rPrChange w:id="1782" w:author="Wisch, Julie" w:date="2022-10-17T09:14:00Z">
            <w:rPr>
              <w:rFonts w:ascii="Times New Roman" w:hAnsi="Times New Roman" w:cs="Times New Roman"/>
              <w:sz w:val="24"/>
              <w:szCs w:val="24"/>
            </w:rPr>
          </w:rPrChange>
        </w:rPr>
        <w:t>AD Biomarker Positive</w:t>
      </w:r>
      <w:r w:rsidR="00E52DFA" w:rsidRPr="00D03637">
        <w:rPr>
          <w:rFonts w:ascii="Times New Roman" w:hAnsi="Times New Roman" w:cs="Times New Roman"/>
          <w:sz w:val="24"/>
          <w:szCs w:val="24"/>
          <w:rPrChange w:id="1783" w:author="Wisch, Julie" w:date="2022-10-17T09:14:00Z">
            <w:rPr>
              <w:rFonts w:ascii="Times New Roman" w:hAnsi="Times New Roman" w:cs="Times New Roman"/>
              <w:sz w:val="24"/>
              <w:szCs w:val="24"/>
            </w:rPr>
          </w:rPrChange>
        </w:rPr>
        <w:t xml:space="preserve"> individuals show a steeply increasing relationship between CSF A</w:t>
      </w:r>
      <w:r w:rsidR="008A40B3" w:rsidRPr="00D03637">
        <w:rPr>
          <w:rFonts w:ascii="Times New Roman" w:hAnsi="Times New Roman" w:cs="Times New Roman"/>
          <w:color w:val="000000"/>
          <w:sz w:val="24"/>
          <w:szCs w:val="24"/>
          <w:rPrChange w:id="1784" w:author="Wisch, Julie" w:date="2022-10-17T09:14:00Z">
            <w:rPr>
              <w:rFonts w:ascii="Times New Roman" w:hAnsi="Times New Roman" w:cs="Times New Roman"/>
              <w:color w:val="000000"/>
              <w:sz w:val="24"/>
              <w:szCs w:val="24"/>
            </w:rPr>
          </w:rPrChange>
        </w:rPr>
        <w:t>β</w:t>
      </w:r>
      <w:r w:rsidR="00E52DFA" w:rsidRPr="00D03637">
        <w:rPr>
          <w:rFonts w:ascii="Times New Roman" w:hAnsi="Times New Roman" w:cs="Times New Roman"/>
          <w:sz w:val="24"/>
          <w:szCs w:val="24"/>
          <w:rPrChange w:id="1785" w:author="Wisch, Julie" w:date="2022-10-17T09:14:00Z">
            <w:rPr>
              <w:rFonts w:ascii="Times New Roman" w:hAnsi="Times New Roman" w:cs="Times New Roman"/>
              <w:sz w:val="24"/>
              <w:szCs w:val="24"/>
            </w:rPr>
          </w:rPrChange>
        </w:rPr>
        <w:t>42/A</w:t>
      </w:r>
      <w:r w:rsidR="008A40B3" w:rsidRPr="00D03637">
        <w:rPr>
          <w:rFonts w:ascii="Times New Roman" w:hAnsi="Times New Roman" w:cs="Times New Roman"/>
          <w:color w:val="000000"/>
          <w:sz w:val="24"/>
          <w:szCs w:val="24"/>
          <w:rPrChange w:id="1786" w:author="Wisch, Julie" w:date="2022-10-17T09:14:00Z">
            <w:rPr>
              <w:rFonts w:ascii="Times New Roman" w:hAnsi="Times New Roman" w:cs="Times New Roman"/>
              <w:color w:val="000000"/>
              <w:sz w:val="24"/>
              <w:szCs w:val="24"/>
            </w:rPr>
          </w:rPrChange>
        </w:rPr>
        <w:t>β</w:t>
      </w:r>
      <w:r w:rsidR="00E52DFA" w:rsidRPr="00D03637">
        <w:rPr>
          <w:rFonts w:ascii="Times New Roman" w:hAnsi="Times New Roman" w:cs="Times New Roman"/>
          <w:sz w:val="24"/>
          <w:szCs w:val="24"/>
          <w:rPrChange w:id="1787" w:author="Wisch, Julie" w:date="2022-10-17T09:14:00Z">
            <w:rPr>
              <w:rFonts w:ascii="Times New Roman" w:hAnsi="Times New Roman" w:cs="Times New Roman"/>
              <w:sz w:val="24"/>
              <w:szCs w:val="24"/>
            </w:rPr>
          </w:rPrChange>
        </w:rPr>
        <w:t>40 and CSF pTau</w:t>
      </w:r>
      <w:r w:rsidR="00580042" w:rsidRPr="00D03637">
        <w:rPr>
          <w:rFonts w:ascii="Times New Roman" w:hAnsi="Times New Roman" w:cs="Times New Roman"/>
          <w:sz w:val="24"/>
          <w:szCs w:val="24"/>
          <w:vertAlign w:val="subscript"/>
          <w:rPrChange w:id="1788" w:author="Wisch, Julie" w:date="2022-10-17T09:14:00Z">
            <w:rPr>
              <w:rFonts w:ascii="Times New Roman" w:hAnsi="Times New Roman" w:cs="Times New Roman"/>
              <w:sz w:val="24"/>
              <w:szCs w:val="24"/>
              <w:vertAlign w:val="subscript"/>
            </w:rPr>
          </w:rPrChange>
        </w:rPr>
        <w:t>181</w:t>
      </w:r>
      <w:r w:rsidR="00E52DFA" w:rsidRPr="00D03637">
        <w:rPr>
          <w:rFonts w:ascii="Times New Roman" w:hAnsi="Times New Roman" w:cs="Times New Roman"/>
          <w:sz w:val="24"/>
          <w:szCs w:val="24"/>
          <w:rPrChange w:id="1789" w:author="Wisch, Julie" w:date="2022-10-17T09:14:00Z">
            <w:rPr>
              <w:rFonts w:ascii="Times New Roman" w:hAnsi="Times New Roman" w:cs="Times New Roman"/>
              <w:sz w:val="24"/>
              <w:szCs w:val="24"/>
            </w:rPr>
          </w:rPrChange>
        </w:rPr>
        <w:t xml:space="preserve">. </w:t>
      </w:r>
    </w:p>
    <w:p w14:paraId="1AD869CE" w14:textId="1AF0781F" w:rsidR="00DE73B8" w:rsidRPr="00D03637" w:rsidRDefault="009607BB" w:rsidP="008F70CC">
      <w:pPr>
        <w:rPr>
          <w:rFonts w:ascii="Times New Roman" w:hAnsi="Times New Roman" w:cs="Times New Roman"/>
          <w:color w:val="000000"/>
          <w:sz w:val="24"/>
          <w:szCs w:val="24"/>
          <w:rPrChange w:id="1790" w:author="Wisch, Julie" w:date="2022-10-17T09:14:00Z">
            <w:rPr>
              <w:rFonts w:ascii="Times New Roman" w:hAnsi="Times New Roman" w:cs="Times New Roman"/>
              <w:color w:val="000000"/>
              <w:sz w:val="24"/>
              <w:szCs w:val="24"/>
            </w:rPr>
          </w:rPrChange>
        </w:rPr>
      </w:pPr>
      <w:r w:rsidRPr="00D03637">
        <w:rPr>
          <w:rFonts w:ascii="Times New Roman" w:hAnsi="Times New Roman" w:cs="Times New Roman"/>
          <w:color w:val="000000"/>
          <w:sz w:val="24"/>
          <w:szCs w:val="24"/>
          <w:rPrChange w:id="1791" w:author="Wisch, Julie" w:date="2022-10-17T09:14:00Z">
            <w:rPr>
              <w:rFonts w:ascii="Times New Roman" w:hAnsi="Times New Roman" w:cs="Times New Roman"/>
              <w:color w:val="000000"/>
              <w:sz w:val="24"/>
              <w:szCs w:val="24"/>
            </w:rPr>
          </w:rPrChange>
        </w:rPr>
        <w:t xml:space="preserve">Although </w:t>
      </w:r>
      <w:r w:rsidR="00525AA6" w:rsidRPr="00D03637">
        <w:rPr>
          <w:rFonts w:ascii="Times New Roman" w:hAnsi="Times New Roman" w:cs="Times New Roman"/>
          <w:sz w:val="24"/>
          <w:szCs w:val="24"/>
          <w:rPrChange w:id="1792" w:author="Wisch, Julie" w:date="2022-10-17T09:14:00Z">
            <w:rPr>
              <w:rFonts w:ascii="Times New Roman" w:hAnsi="Times New Roman" w:cs="Times New Roman"/>
              <w:sz w:val="24"/>
              <w:szCs w:val="24"/>
            </w:rPr>
          </w:rPrChange>
        </w:rPr>
        <w:t xml:space="preserve">Figure 1b </w:t>
      </w:r>
      <w:r w:rsidRPr="00D03637">
        <w:rPr>
          <w:rFonts w:ascii="Times New Roman" w:hAnsi="Times New Roman" w:cs="Times New Roman"/>
          <w:color w:val="000000"/>
          <w:sz w:val="24"/>
          <w:szCs w:val="24"/>
          <w:rPrChange w:id="1793" w:author="Wisch, Julie" w:date="2022-10-17T09:14:00Z">
            <w:rPr>
              <w:rFonts w:ascii="Times New Roman" w:hAnsi="Times New Roman" w:cs="Times New Roman"/>
              <w:color w:val="000000"/>
              <w:sz w:val="24"/>
              <w:szCs w:val="24"/>
            </w:rPr>
          </w:rPrChange>
        </w:rPr>
        <w:t xml:space="preserve">seems to show a continuum of pathology, there are important demographic differences across </w:t>
      </w:r>
      <w:r w:rsidR="0002028D" w:rsidRPr="00D03637">
        <w:rPr>
          <w:rFonts w:ascii="Times New Roman" w:hAnsi="Times New Roman" w:cs="Times New Roman"/>
          <w:color w:val="000000"/>
          <w:sz w:val="24"/>
          <w:szCs w:val="24"/>
          <w:rPrChange w:id="1794" w:author="Wisch, Julie" w:date="2022-10-17T09:14:00Z">
            <w:rPr>
              <w:rFonts w:ascii="Times New Roman" w:hAnsi="Times New Roman" w:cs="Times New Roman"/>
              <w:color w:val="000000"/>
              <w:sz w:val="24"/>
              <w:szCs w:val="24"/>
            </w:rPr>
          </w:rPrChange>
        </w:rPr>
        <w:t xml:space="preserve">the </w:t>
      </w:r>
      <w:r w:rsidR="001C189D" w:rsidRPr="00D03637">
        <w:rPr>
          <w:rFonts w:ascii="Times New Roman" w:hAnsi="Times New Roman" w:cs="Times New Roman"/>
          <w:color w:val="000000"/>
          <w:sz w:val="24"/>
          <w:szCs w:val="24"/>
          <w:rPrChange w:id="1795" w:author="Wisch, Julie" w:date="2022-10-17T09:14:00Z">
            <w:rPr>
              <w:rFonts w:ascii="Times New Roman" w:hAnsi="Times New Roman" w:cs="Times New Roman"/>
              <w:color w:val="000000"/>
              <w:sz w:val="24"/>
              <w:szCs w:val="24"/>
            </w:rPr>
          </w:rPrChange>
        </w:rPr>
        <w:t xml:space="preserve">latent clusters (Table 1). </w:t>
      </w:r>
      <w:r w:rsidR="001C189D" w:rsidRPr="00D03637" w:rsidDel="001C189D">
        <w:rPr>
          <w:rFonts w:ascii="Times New Roman" w:hAnsi="Times New Roman" w:cs="Times New Roman"/>
          <w:color w:val="000000"/>
          <w:sz w:val="24"/>
          <w:szCs w:val="24"/>
          <w:rPrChange w:id="1796" w:author="Wisch, Julie" w:date="2022-10-17T09:14:00Z">
            <w:rPr>
              <w:rFonts w:ascii="Times New Roman" w:hAnsi="Times New Roman" w:cs="Times New Roman"/>
              <w:color w:val="000000"/>
              <w:sz w:val="24"/>
              <w:szCs w:val="24"/>
            </w:rPr>
          </w:rPrChange>
        </w:rPr>
        <w:t xml:space="preserve"> </w:t>
      </w:r>
      <w:r w:rsidR="002E2724" w:rsidRPr="00D03637">
        <w:rPr>
          <w:rFonts w:ascii="Times New Roman" w:hAnsi="Times New Roman" w:cs="Times New Roman"/>
          <w:color w:val="000000"/>
          <w:sz w:val="24"/>
          <w:szCs w:val="24"/>
          <w:rPrChange w:id="1797" w:author="Wisch, Julie" w:date="2022-10-17T09:14:00Z">
            <w:rPr>
              <w:rFonts w:ascii="Times New Roman" w:hAnsi="Times New Roman" w:cs="Times New Roman"/>
              <w:color w:val="000000"/>
              <w:sz w:val="24"/>
              <w:szCs w:val="24"/>
            </w:rPr>
          </w:rPrChange>
        </w:rPr>
        <w:t>Differences were observed with</w:t>
      </w:r>
      <w:r w:rsidR="007C2D12" w:rsidRPr="00D03637">
        <w:rPr>
          <w:rFonts w:ascii="Times New Roman" w:hAnsi="Times New Roman" w:cs="Times New Roman"/>
          <w:color w:val="000000"/>
          <w:sz w:val="24"/>
          <w:szCs w:val="24"/>
          <w:rPrChange w:id="1798" w:author="Wisch, Julie" w:date="2022-10-17T09:14:00Z">
            <w:rPr>
              <w:rFonts w:ascii="Times New Roman" w:hAnsi="Times New Roman" w:cs="Times New Roman"/>
              <w:color w:val="000000"/>
              <w:sz w:val="24"/>
              <w:szCs w:val="24"/>
            </w:rPr>
          </w:rPrChange>
        </w:rPr>
        <w:t xml:space="preserve"> regards to </w:t>
      </w:r>
      <w:r w:rsidR="004C7381" w:rsidRPr="00D03637">
        <w:rPr>
          <w:rFonts w:ascii="Times New Roman" w:hAnsi="Times New Roman" w:cs="Times New Roman"/>
          <w:color w:val="000000"/>
          <w:sz w:val="24"/>
          <w:szCs w:val="24"/>
          <w:rPrChange w:id="1799" w:author="Wisch, Julie" w:date="2022-10-17T09:14:00Z">
            <w:rPr>
              <w:rFonts w:ascii="Times New Roman" w:hAnsi="Times New Roman" w:cs="Times New Roman"/>
              <w:color w:val="000000"/>
              <w:sz w:val="24"/>
              <w:szCs w:val="24"/>
            </w:rPr>
          </w:rPrChange>
        </w:rPr>
        <w:t>age at study enrollment</w:t>
      </w:r>
      <w:r w:rsidR="002E2724" w:rsidRPr="00D03637">
        <w:rPr>
          <w:rFonts w:ascii="Times New Roman" w:hAnsi="Times New Roman" w:cs="Times New Roman"/>
          <w:color w:val="000000"/>
          <w:sz w:val="24"/>
          <w:szCs w:val="24"/>
          <w:rPrChange w:id="1800" w:author="Wisch, Julie" w:date="2022-10-17T09:14:00Z">
            <w:rPr>
              <w:rFonts w:ascii="Times New Roman" w:hAnsi="Times New Roman" w:cs="Times New Roman"/>
              <w:color w:val="000000"/>
              <w:sz w:val="24"/>
              <w:szCs w:val="24"/>
            </w:rPr>
          </w:rPrChange>
        </w:rPr>
        <w:t xml:space="preserve">. In particular, </w:t>
      </w:r>
      <w:r w:rsidR="008A2FEF" w:rsidRPr="00D03637">
        <w:rPr>
          <w:rFonts w:ascii="Times New Roman" w:hAnsi="Times New Roman" w:cs="Times New Roman"/>
          <w:color w:val="000000"/>
          <w:sz w:val="24"/>
          <w:szCs w:val="24"/>
          <w:rPrChange w:id="1801" w:author="Wisch, Julie" w:date="2022-10-17T09:14:00Z">
            <w:rPr>
              <w:rFonts w:ascii="Times New Roman" w:hAnsi="Times New Roman" w:cs="Times New Roman"/>
              <w:color w:val="000000"/>
              <w:sz w:val="24"/>
              <w:szCs w:val="24"/>
            </w:rPr>
          </w:rPrChange>
        </w:rPr>
        <w:t>AD Biomarker Negative</w:t>
      </w:r>
      <w:r w:rsidR="004C7381" w:rsidRPr="00D03637">
        <w:rPr>
          <w:rFonts w:ascii="Times New Roman" w:hAnsi="Times New Roman" w:cs="Times New Roman"/>
          <w:color w:val="000000"/>
          <w:sz w:val="24"/>
          <w:szCs w:val="24"/>
          <w:rPrChange w:id="1802" w:author="Wisch, Julie" w:date="2022-10-17T09:14:00Z">
            <w:rPr>
              <w:rFonts w:ascii="Times New Roman" w:hAnsi="Times New Roman" w:cs="Times New Roman"/>
              <w:color w:val="000000"/>
              <w:sz w:val="24"/>
              <w:szCs w:val="24"/>
            </w:rPr>
          </w:rPrChange>
        </w:rPr>
        <w:t xml:space="preserve"> individuals </w:t>
      </w:r>
      <w:r w:rsidR="007C2D12" w:rsidRPr="00D03637">
        <w:rPr>
          <w:rFonts w:ascii="Times New Roman" w:hAnsi="Times New Roman" w:cs="Times New Roman"/>
          <w:color w:val="000000"/>
          <w:sz w:val="24"/>
          <w:szCs w:val="24"/>
          <w:rPrChange w:id="1803" w:author="Wisch, Julie" w:date="2022-10-17T09:14:00Z">
            <w:rPr>
              <w:rFonts w:ascii="Times New Roman" w:hAnsi="Times New Roman" w:cs="Times New Roman"/>
              <w:color w:val="000000"/>
              <w:sz w:val="24"/>
              <w:szCs w:val="24"/>
            </w:rPr>
          </w:rPrChange>
        </w:rPr>
        <w:t xml:space="preserve">were </w:t>
      </w:r>
      <w:r w:rsidR="004C7381" w:rsidRPr="00D03637">
        <w:rPr>
          <w:rFonts w:ascii="Times New Roman" w:hAnsi="Times New Roman" w:cs="Times New Roman"/>
          <w:color w:val="000000"/>
          <w:sz w:val="24"/>
          <w:szCs w:val="24"/>
          <w:rPrChange w:id="1804" w:author="Wisch, Julie" w:date="2022-10-17T09:14:00Z">
            <w:rPr>
              <w:rFonts w:ascii="Times New Roman" w:hAnsi="Times New Roman" w:cs="Times New Roman"/>
              <w:color w:val="000000"/>
              <w:sz w:val="24"/>
              <w:szCs w:val="24"/>
            </w:rPr>
          </w:rPrChange>
        </w:rPr>
        <w:t>the youngest</w:t>
      </w:r>
      <w:r w:rsidR="007C2D12" w:rsidRPr="00D03637">
        <w:rPr>
          <w:rFonts w:ascii="Times New Roman" w:hAnsi="Times New Roman" w:cs="Times New Roman"/>
          <w:color w:val="000000"/>
          <w:sz w:val="24"/>
          <w:szCs w:val="24"/>
          <w:rPrChange w:id="1805" w:author="Wisch, Julie" w:date="2022-10-17T09:14:00Z">
            <w:rPr>
              <w:rFonts w:ascii="Times New Roman" w:hAnsi="Times New Roman" w:cs="Times New Roman"/>
              <w:color w:val="000000"/>
              <w:sz w:val="24"/>
              <w:szCs w:val="24"/>
            </w:rPr>
          </w:rPrChange>
        </w:rPr>
        <w:t xml:space="preserve"> while</w:t>
      </w:r>
      <w:r w:rsidR="004C7381" w:rsidRPr="00D03637">
        <w:rPr>
          <w:rFonts w:ascii="Times New Roman" w:hAnsi="Times New Roman" w:cs="Times New Roman"/>
          <w:color w:val="000000"/>
          <w:sz w:val="24"/>
          <w:szCs w:val="24"/>
          <w:rPrChange w:id="1806" w:author="Wisch, Julie" w:date="2022-10-17T09:14:00Z">
            <w:rPr>
              <w:rFonts w:ascii="Times New Roman" w:hAnsi="Times New Roman" w:cs="Times New Roman"/>
              <w:color w:val="000000"/>
              <w:sz w:val="24"/>
              <w:szCs w:val="24"/>
            </w:rPr>
          </w:rPrChange>
        </w:rPr>
        <w:t xml:space="preserve"> </w:t>
      </w:r>
      <w:r w:rsidR="008A2FEF" w:rsidRPr="00D03637">
        <w:rPr>
          <w:rFonts w:ascii="Times New Roman" w:hAnsi="Times New Roman" w:cs="Times New Roman"/>
          <w:color w:val="000000"/>
          <w:sz w:val="24"/>
          <w:szCs w:val="24"/>
          <w:rPrChange w:id="1807" w:author="Wisch, Julie" w:date="2022-10-17T09:14:00Z">
            <w:rPr>
              <w:rFonts w:ascii="Times New Roman" w:hAnsi="Times New Roman" w:cs="Times New Roman"/>
              <w:color w:val="000000"/>
              <w:sz w:val="24"/>
              <w:szCs w:val="24"/>
            </w:rPr>
          </w:rPrChange>
        </w:rPr>
        <w:t>Intermediate</w:t>
      </w:r>
      <w:r w:rsidR="00F53579" w:rsidRPr="00D03637">
        <w:rPr>
          <w:rFonts w:ascii="Times New Roman" w:hAnsi="Times New Roman" w:cs="Times New Roman"/>
          <w:color w:val="000000"/>
          <w:sz w:val="24"/>
          <w:szCs w:val="24"/>
          <w:rPrChange w:id="1808" w:author="Wisch, Julie" w:date="2022-10-17T09:14:00Z">
            <w:rPr>
              <w:rFonts w:ascii="Times New Roman" w:hAnsi="Times New Roman" w:cs="Times New Roman"/>
              <w:color w:val="000000"/>
              <w:sz w:val="24"/>
              <w:szCs w:val="24"/>
            </w:rPr>
          </w:rPrChange>
        </w:rPr>
        <w:t xml:space="preserve"> AD Biomarkers</w:t>
      </w:r>
      <w:r w:rsidR="004C7381" w:rsidRPr="00D03637">
        <w:rPr>
          <w:rFonts w:ascii="Times New Roman" w:hAnsi="Times New Roman" w:cs="Times New Roman"/>
          <w:color w:val="000000"/>
          <w:sz w:val="24"/>
          <w:szCs w:val="24"/>
          <w:rPrChange w:id="1809" w:author="Wisch, Julie" w:date="2022-10-17T09:14:00Z">
            <w:rPr>
              <w:rFonts w:ascii="Times New Roman" w:hAnsi="Times New Roman" w:cs="Times New Roman"/>
              <w:color w:val="000000"/>
              <w:sz w:val="24"/>
              <w:szCs w:val="24"/>
            </w:rPr>
          </w:rPrChange>
        </w:rPr>
        <w:t xml:space="preserve"> participants </w:t>
      </w:r>
      <w:r w:rsidR="007C2D12" w:rsidRPr="00D03637">
        <w:rPr>
          <w:rFonts w:ascii="Times New Roman" w:hAnsi="Times New Roman" w:cs="Times New Roman"/>
          <w:color w:val="000000"/>
          <w:sz w:val="24"/>
          <w:szCs w:val="24"/>
          <w:rPrChange w:id="1810" w:author="Wisch, Julie" w:date="2022-10-17T09:14:00Z">
            <w:rPr>
              <w:rFonts w:ascii="Times New Roman" w:hAnsi="Times New Roman" w:cs="Times New Roman"/>
              <w:color w:val="000000"/>
              <w:sz w:val="24"/>
              <w:szCs w:val="24"/>
            </w:rPr>
          </w:rPrChange>
        </w:rPr>
        <w:t xml:space="preserve">were </w:t>
      </w:r>
      <w:r w:rsidR="004C7381" w:rsidRPr="00D03637">
        <w:rPr>
          <w:rFonts w:ascii="Times New Roman" w:hAnsi="Times New Roman" w:cs="Times New Roman"/>
          <w:color w:val="000000"/>
          <w:sz w:val="24"/>
          <w:szCs w:val="24"/>
          <w:rPrChange w:id="1811" w:author="Wisch, Julie" w:date="2022-10-17T09:14:00Z">
            <w:rPr>
              <w:rFonts w:ascii="Times New Roman" w:hAnsi="Times New Roman" w:cs="Times New Roman"/>
              <w:color w:val="000000"/>
              <w:sz w:val="24"/>
              <w:szCs w:val="24"/>
            </w:rPr>
          </w:rPrChange>
        </w:rPr>
        <w:t xml:space="preserve">the oldest. </w:t>
      </w:r>
      <w:r w:rsidR="001C189D" w:rsidRPr="00D03637">
        <w:rPr>
          <w:rFonts w:ascii="Times New Roman" w:hAnsi="Times New Roman" w:cs="Times New Roman"/>
          <w:color w:val="000000"/>
          <w:sz w:val="24"/>
          <w:szCs w:val="24"/>
          <w:rPrChange w:id="1812" w:author="Wisch, Julie" w:date="2022-10-17T09:14:00Z">
            <w:rPr>
              <w:rFonts w:ascii="Times New Roman" w:hAnsi="Times New Roman" w:cs="Times New Roman"/>
              <w:color w:val="000000"/>
              <w:sz w:val="24"/>
              <w:szCs w:val="24"/>
            </w:rPr>
          </w:rPrChange>
        </w:rPr>
        <w:t xml:space="preserve">These differences in age </w:t>
      </w:r>
      <w:r w:rsidR="00F33582" w:rsidRPr="00D03637">
        <w:rPr>
          <w:rFonts w:ascii="Times New Roman" w:hAnsi="Times New Roman" w:cs="Times New Roman"/>
          <w:color w:val="000000"/>
          <w:sz w:val="24"/>
          <w:szCs w:val="24"/>
          <w:rPrChange w:id="1813" w:author="Wisch, Julie" w:date="2022-10-17T09:14:00Z">
            <w:rPr>
              <w:rFonts w:ascii="Times New Roman" w:hAnsi="Times New Roman" w:cs="Times New Roman"/>
              <w:color w:val="000000"/>
              <w:sz w:val="24"/>
              <w:szCs w:val="24"/>
            </w:rPr>
          </w:rPrChange>
        </w:rPr>
        <w:t>reveal</w:t>
      </w:r>
      <w:r w:rsidR="001C189D" w:rsidRPr="00D03637">
        <w:rPr>
          <w:rFonts w:ascii="Times New Roman" w:hAnsi="Times New Roman" w:cs="Times New Roman"/>
          <w:color w:val="000000"/>
          <w:sz w:val="24"/>
          <w:szCs w:val="24"/>
          <w:rPrChange w:id="1814" w:author="Wisch, Julie" w:date="2022-10-17T09:14:00Z">
            <w:rPr>
              <w:rFonts w:ascii="Times New Roman" w:hAnsi="Times New Roman" w:cs="Times New Roman"/>
              <w:color w:val="000000"/>
              <w:sz w:val="24"/>
              <w:szCs w:val="24"/>
            </w:rPr>
          </w:rPrChange>
        </w:rPr>
        <w:t xml:space="preserve"> that</w:t>
      </w:r>
      <w:r w:rsidR="002E2724" w:rsidRPr="00D03637">
        <w:rPr>
          <w:rFonts w:ascii="Times New Roman" w:hAnsi="Times New Roman" w:cs="Times New Roman"/>
          <w:color w:val="000000"/>
          <w:sz w:val="24"/>
          <w:szCs w:val="24"/>
          <w:rPrChange w:id="1815" w:author="Wisch, Julie" w:date="2022-10-17T09:14:00Z">
            <w:rPr>
              <w:rFonts w:ascii="Times New Roman" w:hAnsi="Times New Roman" w:cs="Times New Roman"/>
              <w:color w:val="000000"/>
              <w:sz w:val="24"/>
              <w:szCs w:val="24"/>
            </w:rPr>
          </w:rPrChange>
        </w:rPr>
        <w:t>,</w:t>
      </w:r>
      <w:r w:rsidR="001C189D" w:rsidRPr="00D03637">
        <w:rPr>
          <w:rFonts w:ascii="Times New Roman" w:hAnsi="Times New Roman" w:cs="Times New Roman"/>
          <w:color w:val="000000"/>
          <w:sz w:val="24"/>
          <w:szCs w:val="24"/>
          <w:rPrChange w:id="1816" w:author="Wisch, Julie" w:date="2022-10-17T09:14:00Z">
            <w:rPr>
              <w:rFonts w:ascii="Times New Roman" w:hAnsi="Times New Roman" w:cs="Times New Roman"/>
              <w:color w:val="000000"/>
              <w:sz w:val="24"/>
              <w:szCs w:val="24"/>
            </w:rPr>
          </w:rPrChange>
        </w:rPr>
        <w:t xml:space="preserve"> althoug</w:t>
      </w:r>
      <w:r w:rsidR="00F33582" w:rsidRPr="00D03637">
        <w:rPr>
          <w:rFonts w:ascii="Times New Roman" w:hAnsi="Times New Roman" w:cs="Times New Roman"/>
          <w:color w:val="000000"/>
          <w:sz w:val="24"/>
          <w:szCs w:val="24"/>
          <w:rPrChange w:id="1817" w:author="Wisch, Julie" w:date="2022-10-17T09:14:00Z">
            <w:rPr>
              <w:rFonts w:ascii="Times New Roman" w:hAnsi="Times New Roman" w:cs="Times New Roman"/>
              <w:color w:val="000000"/>
              <w:sz w:val="24"/>
              <w:szCs w:val="24"/>
            </w:rPr>
          </w:rPrChange>
        </w:rPr>
        <w:t xml:space="preserve">h the normalized plot of CSF </w:t>
      </w:r>
      <w:r w:rsidR="00580042" w:rsidRPr="00D03637">
        <w:rPr>
          <w:rFonts w:ascii="Times New Roman" w:hAnsi="Times New Roman" w:cs="Times New Roman"/>
          <w:color w:val="000000"/>
          <w:sz w:val="24"/>
          <w:szCs w:val="24"/>
          <w:rPrChange w:id="1818" w:author="Wisch, Julie" w:date="2022-10-17T09:14:00Z">
            <w:rPr>
              <w:rFonts w:ascii="Times New Roman" w:hAnsi="Times New Roman" w:cs="Times New Roman"/>
              <w:color w:val="000000"/>
              <w:sz w:val="24"/>
              <w:szCs w:val="24"/>
            </w:rPr>
          </w:rPrChange>
        </w:rPr>
        <w:t>pTau</w:t>
      </w:r>
      <w:r w:rsidR="00580042" w:rsidRPr="00D03637">
        <w:rPr>
          <w:rFonts w:ascii="Times New Roman" w:hAnsi="Times New Roman" w:cs="Times New Roman"/>
          <w:color w:val="000000"/>
          <w:sz w:val="24"/>
          <w:szCs w:val="24"/>
          <w:vertAlign w:val="subscript"/>
          <w:rPrChange w:id="1819" w:author="Wisch, Julie" w:date="2022-10-17T09:14:00Z">
            <w:rPr>
              <w:rFonts w:ascii="Times New Roman" w:hAnsi="Times New Roman" w:cs="Times New Roman"/>
              <w:color w:val="000000"/>
              <w:sz w:val="24"/>
              <w:szCs w:val="24"/>
              <w:vertAlign w:val="subscript"/>
            </w:rPr>
          </w:rPrChange>
        </w:rPr>
        <w:t>181</w:t>
      </w:r>
      <w:r w:rsidR="00580042" w:rsidRPr="00D03637">
        <w:rPr>
          <w:rFonts w:ascii="Times New Roman" w:hAnsi="Times New Roman" w:cs="Times New Roman"/>
          <w:color w:val="000000"/>
          <w:sz w:val="24"/>
          <w:szCs w:val="24"/>
          <w:rPrChange w:id="1820" w:author="Wisch, Julie" w:date="2022-10-17T09:14:00Z">
            <w:rPr>
              <w:rFonts w:ascii="Times New Roman" w:hAnsi="Times New Roman" w:cs="Times New Roman"/>
              <w:color w:val="000000"/>
              <w:sz w:val="24"/>
              <w:szCs w:val="24"/>
            </w:rPr>
          </w:rPrChange>
        </w:rPr>
        <w:t xml:space="preserve"> </w:t>
      </w:r>
      <w:r w:rsidR="00F33582" w:rsidRPr="00D03637">
        <w:rPr>
          <w:rFonts w:ascii="Times New Roman" w:hAnsi="Times New Roman" w:cs="Times New Roman"/>
          <w:color w:val="000000"/>
          <w:sz w:val="24"/>
          <w:szCs w:val="24"/>
          <w:rPrChange w:id="1821" w:author="Wisch, Julie" w:date="2022-10-17T09:14:00Z">
            <w:rPr>
              <w:rFonts w:ascii="Times New Roman" w:hAnsi="Times New Roman" w:cs="Times New Roman"/>
              <w:color w:val="000000"/>
              <w:sz w:val="24"/>
              <w:szCs w:val="24"/>
            </w:rPr>
          </w:rPrChange>
        </w:rPr>
        <w:t>by CSF A</w:t>
      </w:r>
      <w:r w:rsidR="008A40B3" w:rsidRPr="00D03637">
        <w:rPr>
          <w:rFonts w:ascii="Times New Roman" w:hAnsi="Times New Roman" w:cs="Times New Roman"/>
          <w:color w:val="000000"/>
          <w:sz w:val="24"/>
          <w:szCs w:val="24"/>
          <w:rPrChange w:id="1822" w:author="Wisch, Julie" w:date="2022-10-17T09:14:00Z">
            <w:rPr>
              <w:rFonts w:ascii="Times New Roman" w:hAnsi="Times New Roman" w:cs="Times New Roman"/>
              <w:color w:val="000000"/>
              <w:sz w:val="24"/>
              <w:szCs w:val="24"/>
            </w:rPr>
          </w:rPrChange>
        </w:rPr>
        <w:t>β</w:t>
      </w:r>
      <w:r w:rsidR="00F33582" w:rsidRPr="00D03637">
        <w:rPr>
          <w:rFonts w:ascii="Times New Roman" w:hAnsi="Times New Roman" w:cs="Times New Roman"/>
          <w:color w:val="000000"/>
          <w:sz w:val="24"/>
          <w:szCs w:val="24"/>
          <w:rPrChange w:id="1823" w:author="Wisch, Julie" w:date="2022-10-17T09:14:00Z">
            <w:rPr>
              <w:rFonts w:ascii="Times New Roman" w:hAnsi="Times New Roman" w:cs="Times New Roman"/>
              <w:color w:val="000000"/>
              <w:sz w:val="24"/>
              <w:szCs w:val="24"/>
            </w:rPr>
          </w:rPrChange>
        </w:rPr>
        <w:t>42/A</w:t>
      </w:r>
      <w:r w:rsidR="008A40B3" w:rsidRPr="00D03637">
        <w:rPr>
          <w:rFonts w:ascii="Times New Roman" w:hAnsi="Times New Roman" w:cs="Times New Roman"/>
          <w:color w:val="000000"/>
          <w:sz w:val="24"/>
          <w:szCs w:val="24"/>
          <w:rPrChange w:id="1824" w:author="Wisch, Julie" w:date="2022-10-17T09:14:00Z">
            <w:rPr>
              <w:rFonts w:ascii="Times New Roman" w:hAnsi="Times New Roman" w:cs="Times New Roman"/>
              <w:color w:val="000000"/>
              <w:sz w:val="24"/>
              <w:szCs w:val="24"/>
            </w:rPr>
          </w:rPrChange>
        </w:rPr>
        <w:t>β</w:t>
      </w:r>
      <w:r w:rsidR="00F33582" w:rsidRPr="00D03637">
        <w:rPr>
          <w:rFonts w:ascii="Times New Roman" w:hAnsi="Times New Roman" w:cs="Times New Roman"/>
          <w:color w:val="000000"/>
          <w:sz w:val="24"/>
          <w:szCs w:val="24"/>
          <w:rPrChange w:id="1825" w:author="Wisch, Julie" w:date="2022-10-17T09:14:00Z">
            <w:rPr>
              <w:rFonts w:ascii="Times New Roman" w:hAnsi="Times New Roman" w:cs="Times New Roman"/>
              <w:color w:val="000000"/>
              <w:sz w:val="24"/>
              <w:szCs w:val="24"/>
            </w:rPr>
          </w:rPrChange>
        </w:rPr>
        <w:t xml:space="preserve">40 shows a continuum of pathology, this does not represent a continuum across time. There were also differences </w:t>
      </w:r>
      <w:r w:rsidR="004D3FF4" w:rsidRPr="00D03637">
        <w:rPr>
          <w:rFonts w:ascii="Times New Roman" w:hAnsi="Times New Roman" w:cs="Times New Roman"/>
          <w:color w:val="000000"/>
          <w:sz w:val="24"/>
          <w:szCs w:val="24"/>
          <w:rPrChange w:id="1826" w:author="Wisch, Julie" w:date="2022-10-17T09:14:00Z">
            <w:rPr>
              <w:rFonts w:ascii="Times New Roman" w:hAnsi="Times New Roman" w:cs="Times New Roman"/>
              <w:color w:val="000000"/>
              <w:sz w:val="24"/>
              <w:szCs w:val="24"/>
            </w:rPr>
          </w:rPrChange>
        </w:rPr>
        <w:t xml:space="preserve">with regards to </w:t>
      </w:r>
      <w:r w:rsidR="00F33582" w:rsidRPr="00D03637">
        <w:rPr>
          <w:rFonts w:ascii="Times New Roman" w:hAnsi="Times New Roman" w:cs="Times New Roman"/>
          <w:color w:val="000000"/>
          <w:sz w:val="24"/>
          <w:szCs w:val="24"/>
          <w:rPrChange w:id="1827" w:author="Wisch, Julie" w:date="2022-10-17T09:14:00Z">
            <w:rPr>
              <w:rFonts w:ascii="Times New Roman" w:hAnsi="Times New Roman" w:cs="Times New Roman"/>
              <w:color w:val="000000"/>
              <w:sz w:val="24"/>
              <w:szCs w:val="24"/>
            </w:rPr>
          </w:rPrChange>
        </w:rPr>
        <w:t>APOE status, where the APOE</w:t>
      </w:r>
      <w:r w:rsidR="004D3FF4" w:rsidRPr="00D03637">
        <w:rPr>
          <w:rFonts w:ascii="Times New Roman" w:hAnsi="Times New Roman" w:cs="Times New Roman"/>
          <w:color w:val="000000"/>
          <w:sz w:val="24"/>
          <w:szCs w:val="24"/>
          <w:rPrChange w:id="1828" w:author="Wisch, Julie" w:date="2022-10-17T09:14:00Z">
            <w:rPr>
              <w:rFonts w:ascii="Times New Roman" w:hAnsi="Times New Roman" w:cs="Times New Roman"/>
              <w:color w:val="000000"/>
              <w:sz w:val="24"/>
              <w:szCs w:val="24"/>
            </w:rPr>
          </w:rPrChange>
        </w:rPr>
        <w:t xml:space="preserve"> </w:t>
      </w:r>
      <w:r w:rsidR="004D3FF4" w:rsidRPr="00D03637">
        <w:rPr>
          <w:rFonts w:ascii="Symbol" w:hAnsi="Symbol" w:cs="Times New Roman"/>
          <w:color w:val="000000"/>
          <w:sz w:val="24"/>
          <w:szCs w:val="24"/>
          <w:rPrChange w:id="1829" w:author="Wisch, Julie" w:date="2022-10-17T09:14:00Z">
            <w:rPr>
              <w:rFonts w:ascii="Symbol" w:hAnsi="Symbol" w:cs="Times New Roman"/>
              <w:color w:val="000000"/>
              <w:sz w:val="24"/>
              <w:szCs w:val="24"/>
            </w:rPr>
          </w:rPrChange>
        </w:rPr>
        <w:t></w:t>
      </w:r>
      <w:r w:rsidR="00F33582" w:rsidRPr="00D03637">
        <w:rPr>
          <w:rFonts w:ascii="Times New Roman" w:hAnsi="Times New Roman" w:cs="Times New Roman"/>
          <w:color w:val="000000"/>
          <w:sz w:val="24"/>
          <w:szCs w:val="24"/>
          <w:rPrChange w:id="1830" w:author="Wisch, Julie" w:date="2022-10-17T09:14:00Z">
            <w:rPr>
              <w:rFonts w:ascii="Times New Roman" w:hAnsi="Times New Roman" w:cs="Times New Roman"/>
              <w:color w:val="000000"/>
              <w:sz w:val="24"/>
              <w:szCs w:val="24"/>
            </w:rPr>
          </w:rPrChange>
        </w:rPr>
        <w:t xml:space="preserve">4 allele was most frequently found in the </w:t>
      </w:r>
      <w:r w:rsidR="008A2FEF" w:rsidRPr="00D03637">
        <w:rPr>
          <w:rFonts w:ascii="Times New Roman" w:hAnsi="Times New Roman" w:cs="Times New Roman"/>
          <w:color w:val="000000"/>
          <w:sz w:val="24"/>
          <w:szCs w:val="24"/>
          <w:rPrChange w:id="1831" w:author="Wisch, Julie" w:date="2022-10-17T09:14:00Z">
            <w:rPr>
              <w:rFonts w:ascii="Times New Roman" w:hAnsi="Times New Roman" w:cs="Times New Roman"/>
              <w:color w:val="000000"/>
              <w:sz w:val="24"/>
              <w:szCs w:val="24"/>
            </w:rPr>
          </w:rPrChange>
        </w:rPr>
        <w:t>AD Biomarker Positive</w:t>
      </w:r>
      <w:r w:rsidR="00F33582" w:rsidRPr="00D03637">
        <w:rPr>
          <w:rFonts w:ascii="Times New Roman" w:hAnsi="Times New Roman" w:cs="Times New Roman"/>
          <w:color w:val="000000"/>
          <w:sz w:val="24"/>
          <w:szCs w:val="24"/>
          <w:rPrChange w:id="1832" w:author="Wisch, Julie" w:date="2022-10-17T09:14:00Z">
            <w:rPr>
              <w:rFonts w:ascii="Times New Roman" w:hAnsi="Times New Roman" w:cs="Times New Roman"/>
              <w:color w:val="000000"/>
              <w:sz w:val="24"/>
              <w:szCs w:val="24"/>
            </w:rPr>
          </w:rPrChange>
        </w:rPr>
        <w:t xml:space="preserve"> cohort and the APOE</w:t>
      </w:r>
      <w:r w:rsidR="004D3FF4" w:rsidRPr="00D03637">
        <w:rPr>
          <w:rFonts w:ascii="Times New Roman" w:hAnsi="Times New Roman" w:cs="Times New Roman"/>
          <w:color w:val="000000"/>
          <w:sz w:val="24"/>
          <w:szCs w:val="24"/>
          <w:rPrChange w:id="1833" w:author="Wisch, Julie" w:date="2022-10-17T09:14:00Z">
            <w:rPr>
              <w:rFonts w:ascii="Times New Roman" w:hAnsi="Times New Roman" w:cs="Times New Roman"/>
              <w:color w:val="000000"/>
              <w:sz w:val="24"/>
              <w:szCs w:val="24"/>
            </w:rPr>
          </w:rPrChange>
        </w:rPr>
        <w:t xml:space="preserve"> </w:t>
      </w:r>
      <w:r w:rsidR="004D3FF4" w:rsidRPr="00D03637">
        <w:rPr>
          <w:rFonts w:ascii="Symbol" w:hAnsi="Symbol" w:cs="Times New Roman"/>
          <w:color w:val="000000"/>
          <w:sz w:val="24"/>
          <w:szCs w:val="24"/>
          <w:rPrChange w:id="1834" w:author="Wisch, Julie" w:date="2022-10-17T09:14:00Z">
            <w:rPr>
              <w:rFonts w:ascii="Symbol" w:hAnsi="Symbol" w:cs="Times New Roman"/>
              <w:color w:val="000000"/>
              <w:sz w:val="24"/>
              <w:szCs w:val="24"/>
            </w:rPr>
          </w:rPrChange>
        </w:rPr>
        <w:t></w:t>
      </w:r>
      <w:r w:rsidR="00F33582" w:rsidRPr="00D03637">
        <w:rPr>
          <w:rFonts w:ascii="Times New Roman" w:hAnsi="Times New Roman" w:cs="Times New Roman"/>
          <w:color w:val="000000"/>
          <w:sz w:val="24"/>
          <w:szCs w:val="24"/>
          <w:rPrChange w:id="1835" w:author="Wisch, Julie" w:date="2022-10-17T09:14:00Z">
            <w:rPr>
              <w:rFonts w:ascii="Times New Roman" w:hAnsi="Times New Roman" w:cs="Times New Roman"/>
              <w:color w:val="000000"/>
              <w:sz w:val="24"/>
              <w:szCs w:val="24"/>
            </w:rPr>
          </w:rPrChange>
        </w:rPr>
        <w:t xml:space="preserve">2 allele was most frequently found in the </w:t>
      </w:r>
      <w:r w:rsidR="008A2FEF" w:rsidRPr="00D03637">
        <w:rPr>
          <w:rFonts w:ascii="Times New Roman" w:hAnsi="Times New Roman" w:cs="Times New Roman"/>
          <w:color w:val="000000"/>
          <w:sz w:val="24"/>
          <w:szCs w:val="24"/>
          <w:rPrChange w:id="1836" w:author="Wisch, Julie" w:date="2022-10-17T09:14:00Z">
            <w:rPr>
              <w:rFonts w:ascii="Times New Roman" w:hAnsi="Times New Roman" w:cs="Times New Roman"/>
              <w:color w:val="000000"/>
              <w:sz w:val="24"/>
              <w:szCs w:val="24"/>
            </w:rPr>
          </w:rPrChange>
        </w:rPr>
        <w:t>AD Biomarker Negative</w:t>
      </w:r>
      <w:r w:rsidR="00F33582" w:rsidRPr="00D03637">
        <w:rPr>
          <w:rFonts w:ascii="Times New Roman" w:hAnsi="Times New Roman" w:cs="Times New Roman"/>
          <w:color w:val="000000"/>
          <w:sz w:val="24"/>
          <w:szCs w:val="24"/>
          <w:rPrChange w:id="1837" w:author="Wisch, Julie" w:date="2022-10-17T09:14:00Z">
            <w:rPr>
              <w:rFonts w:ascii="Times New Roman" w:hAnsi="Times New Roman" w:cs="Times New Roman"/>
              <w:color w:val="000000"/>
              <w:sz w:val="24"/>
              <w:szCs w:val="24"/>
            </w:rPr>
          </w:rPrChange>
        </w:rPr>
        <w:t xml:space="preserve"> cohort. </w:t>
      </w:r>
      <w:r w:rsidR="00E52DFA" w:rsidRPr="00D03637">
        <w:rPr>
          <w:rFonts w:ascii="Times New Roman" w:hAnsi="Times New Roman" w:cs="Times New Roman"/>
          <w:color w:val="000000"/>
          <w:sz w:val="24"/>
          <w:szCs w:val="24"/>
          <w:rPrChange w:id="1838" w:author="Wisch, Julie" w:date="2022-10-17T09:14:00Z">
            <w:rPr>
              <w:rFonts w:ascii="Times New Roman" w:hAnsi="Times New Roman" w:cs="Times New Roman"/>
              <w:color w:val="000000"/>
              <w:sz w:val="24"/>
              <w:szCs w:val="24"/>
            </w:rPr>
          </w:rPrChange>
        </w:rPr>
        <w:t>By the conclusion of the study</w:t>
      </w:r>
      <w:r w:rsidR="00370C11" w:rsidRPr="00D03637">
        <w:rPr>
          <w:rFonts w:ascii="Times New Roman" w:hAnsi="Times New Roman" w:cs="Times New Roman"/>
          <w:color w:val="000000"/>
          <w:sz w:val="24"/>
          <w:szCs w:val="24"/>
          <w:rPrChange w:id="1839" w:author="Wisch, Julie" w:date="2022-10-17T09:14:00Z">
            <w:rPr>
              <w:rFonts w:ascii="Times New Roman" w:hAnsi="Times New Roman" w:cs="Times New Roman"/>
              <w:color w:val="000000"/>
              <w:sz w:val="24"/>
              <w:szCs w:val="24"/>
            </w:rPr>
          </w:rPrChange>
        </w:rPr>
        <w:t>,</w:t>
      </w:r>
      <w:r w:rsidR="004C7381" w:rsidRPr="00D03637">
        <w:rPr>
          <w:rFonts w:ascii="Times New Roman" w:hAnsi="Times New Roman" w:cs="Times New Roman"/>
          <w:color w:val="000000"/>
          <w:sz w:val="24"/>
          <w:szCs w:val="24"/>
          <w:rPrChange w:id="1840" w:author="Wisch, Julie" w:date="2022-10-17T09:14:00Z">
            <w:rPr>
              <w:rFonts w:ascii="Times New Roman" w:hAnsi="Times New Roman" w:cs="Times New Roman"/>
              <w:color w:val="000000"/>
              <w:sz w:val="24"/>
              <w:szCs w:val="24"/>
            </w:rPr>
          </w:rPrChange>
        </w:rPr>
        <w:t xml:space="preserve"> </w:t>
      </w:r>
      <w:r w:rsidR="00E52DFA" w:rsidRPr="00D03637">
        <w:rPr>
          <w:rFonts w:ascii="Times New Roman" w:hAnsi="Times New Roman" w:cs="Times New Roman"/>
          <w:color w:val="000000"/>
          <w:sz w:val="24"/>
          <w:szCs w:val="24"/>
          <w:rPrChange w:id="1841" w:author="Wisch, Julie" w:date="2022-10-17T09:14:00Z">
            <w:rPr>
              <w:rFonts w:ascii="Times New Roman" w:hAnsi="Times New Roman" w:cs="Times New Roman"/>
              <w:color w:val="000000"/>
              <w:sz w:val="24"/>
              <w:szCs w:val="24"/>
            </w:rPr>
          </w:rPrChange>
        </w:rPr>
        <w:t>there was a statistically significant difference in CDR across the three latent clusters</w:t>
      </w:r>
      <w:r w:rsidR="004C7381" w:rsidRPr="00D03637">
        <w:rPr>
          <w:rFonts w:ascii="Times New Roman" w:hAnsi="Times New Roman" w:cs="Times New Roman"/>
          <w:color w:val="000000"/>
          <w:sz w:val="24"/>
          <w:szCs w:val="24"/>
          <w:rPrChange w:id="1842" w:author="Wisch, Julie" w:date="2022-10-17T09:14:00Z">
            <w:rPr>
              <w:rFonts w:ascii="Times New Roman" w:hAnsi="Times New Roman" w:cs="Times New Roman"/>
              <w:color w:val="000000"/>
              <w:sz w:val="24"/>
              <w:szCs w:val="24"/>
            </w:rPr>
          </w:rPrChange>
        </w:rPr>
        <w:t xml:space="preserve">. </w:t>
      </w:r>
      <w:r w:rsidR="00D87E57" w:rsidRPr="00D03637">
        <w:rPr>
          <w:rFonts w:ascii="Times New Roman" w:hAnsi="Times New Roman" w:cs="Times New Roman"/>
          <w:color w:val="000000"/>
          <w:sz w:val="24"/>
          <w:szCs w:val="24"/>
          <w:rPrChange w:id="1843" w:author="Wisch, Julie" w:date="2022-10-17T09:14:00Z">
            <w:rPr>
              <w:rFonts w:ascii="Times New Roman" w:hAnsi="Times New Roman" w:cs="Times New Roman"/>
              <w:color w:val="000000"/>
              <w:sz w:val="24"/>
              <w:szCs w:val="24"/>
            </w:rPr>
          </w:rPrChange>
        </w:rPr>
        <w:t xml:space="preserve">The </w:t>
      </w:r>
      <w:r w:rsidR="008A2FEF" w:rsidRPr="00D03637">
        <w:rPr>
          <w:rFonts w:ascii="Times New Roman" w:hAnsi="Times New Roman" w:cs="Times New Roman"/>
          <w:color w:val="000000"/>
          <w:sz w:val="24"/>
          <w:szCs w:val="24"/>
          <w:rPrChange w:id="1844" w:author="Wisch, Julie" w:date="2022-10-17T09:14:00Z">
            <w:rPr>
              <w:rFonts w:ascii="Times New Roman" w:hAnsi="Times New Roman" w:cs="Times New Roman"/>
              <w:color w:val="000000"/>
              <w:sz w:val="24"/>
              <w:szCs w:val="24"/>
            </w:rPr>
          </w:rPrChange>
        </w:rPr>
        <w:t>AD Biomarker Positive</w:t>
      </w:r>
      <w:r w:rsidR="00D87E57" w:rsidRPr="00D03637">
        <w:rPr>
          <w:rFonts w:ascii="Times New Roman" w:hAnsi="Times New Roman" w:cs="Times New Roman"/>
          <w:color w:val="000000"/>
          <w:sz w:val="24"/>
          <w:szCs w:val="24"/>
          <w:rPrChange w:id="1845" w:author="Wisch, Julie" w:date="2022-10-17T09:14:00Z">
            <w:rPr>
              <w:rFonts w:ascii="Times New Roman" w:hAnsi="Times New Roman" w:cs="Times New Roman"/>
              <w:color w:val="000000"/>
              <w:sz w:val="24"/>
              <w:szCs w:val="24"/>
            </w:rPr>
          </w:rPrChange>
        </w:rPr>
        <w:t xml:space="preserve"> cohort </w:t>
      </w:r>
      <w:r w:rsidR="0056770D" w:rsidRPr="00D03637">
        <w:rPr>
          <w:rFonts w:ascii="Times New Roman" w:hAnsi="Times New Roman" w:cs="Times New Roman"/>
          <w:color w:val="000000"/>
          <w:sz w:val="24"/>
          <w:szCs w:val="24"/>
          <w:rPrChange w:id="1846" w:author="Wisch, Julie" w:date="2022-10-17T09:14:00Z">
            <w:rPr>
              <w:rFonts w:ascii="Times New Roman" w:hAnsi="Times New Roman" w:cs="Times New Roman"/>
              <w:color w:val="000000"/>
              <w:sz w:val="24"/>
              <w:szCs w:val="24"/>
            </w:rPr>
          </w:rPrChange>
        </w:rPr>
        <w:t>had the</w:t>
      </w:r>
      <w:r w:rsidR="00D87E57" w:rsidRPr="00D03637">
        <w:rPr>
          <w:rFonts w:ascii="Times New Roman" w:hAnsi="Times New Roman" w:cs="Times New Roman"/>
          <w:color w:val="000000"/>
          <w:sz w:val="24"/>
          <w:szCs w:val="24"/>
          <w:rPrChange w:id="1847" w:author="Wisch, Julie" w:date="2022-10-17T09:14:00Z">
            <w:rPr>
              <w:rFonts w:ascii="Times New Roman" w:hAnsi="Times New Roman" w:cs="Times New Roman"/>
              <w:color w:val="000000"/>
              <w:sz w:val="24"/>
              <w:szCs w:val="24"/>
            </w:rPr>
          </w:rPrChange>
        </w:rPr>
        <w:t xml:space="preserve"> greatest </w:t>
      </w:r>
      <w:r w:rsidR="0056770D" w:rsidRPr="00D03637">
        <w:rPr>
          <w:rFonts w:ascii="Times New Roman" w:hAnsi="Times New Roman" w:cs="Times New Roman"/>
          <w:color w:val="000000"/>
          <w:sz w:val="24"/>
          <w:szCs w:val="24"/>
          <w:rPrChange w:id="1848" w:author="Wisch, Julie" w:date="2022-10-17T09:14:00Z">
            <w:rPr>
              <w:rFonts w:ascii="Times New Roman" w:hAnsi="Times New Roman" w:cs="Times New Roman"/>
              <w:color w:val="000000"/>
              <w:sz w:val="24"/>
              <w:szCs w:val="24"/>
            </w:rPr>
          </w:rPrChange>
        </w:rPr>
        <w:t>clinical</w:t>
      </w:r>
      <w:r w:rsidR="00D87E57" w:rsidRPr="00D03637">
        <w:rPr>
          <w:rFonts w:ascii="Times New Roman" w:hAnsi="Times New Roman" w:cs="Times New Roman"/>
          <w:color w:val="000000"/>
          <w:sz w:val="24"/>
          <w:szCs w:val="24"/>
          <w:rPrChange w:id="1849" w:author="Wisch, Julie" w:date="2022-10-17T09:14:00Z">
            <w:rPr>
              <w:rFonts w:ascii="Times New Roman" w:hAnsi="Times New Roman" w:cs="Times New Roman"/>
              <w:color w:val="000000"/>
              <w:sz w:val="24"/>
              <w:szCs w:val="24"/>
            </w:rPr>
          </w:rPrChange>
        </w:rPr>
        <w:t xml:space="preserve"> decline</w:t>
      </w:r>
      <w:r w:rsidR="00DC081E" w:rsidRPr="00D03637">
        <w:rPr>
          <w:rFonts w:ascii="Times New Roman" w:hAnsi="Times New Roman" w:cs="Times New Roman"/>
          <w:color w:val="000000"/>
          <w:sz w:val="24"/>
          <w:szCs w:val="24"/>
          <w:rPrChange w:id="1850" w:author="Wisch, Julie" w:date="2022-10-17T09:14:00Z">
            <w:rPr>
              <w:rFonts w:ascii="Times New Roman" w:hAnsi="Times New Roman" w:cs="Times New Roman"/>
              <w:color w:val="000000"/>
              <w:sz w:val="24"/>
              <w:szCs w:val="24"/>
            </w:rPr>
          </w:rPrChange>
        </w:rPr>
        <w:t xml:space="preserve"> (5 / 12 </w:t>
      </w:r>
      <w:r w:rsidR="008A2FEF" w:rsidRPr="00D03637">
        <w:rPr>
          <w:rFonts w:ascii="Times New Roman" w:hAnsi="Times New Roman" w:cs="Times New Roman"/>
          <w:color w:val="000000"/>
          <w:sz w:val="24"/>
          <w:szCs w:val="24"/>
          <w:rPrChange w:id="1851" w:author="Wisch, Julie" w:date="2022-10-17T09:14:00Z">
            <w:rPr>
              <w:rFonts w:ascii="Times New Roman" w:hAnsi="Times New Roman" w:cs="Times New Roman"/>
              <w:color w:val="000000"/>
              <w:sz w:val="24"/>
              <w:szCs w:val="24"/>
            </w:rPr>
          </w:rPrChange>
        </w:rPr>
        <w:t xml:space="preserve">(42%) </w:t>
      </w:r>
      <w:r w:rsidR="00DC081E" w:rsidRPr="00D03637">
        <w:rPr>
          <w:rFonts w:ascii="Times New Roman" w:hAnsi="Times New Roman" w:cs="Times New Roman"/>
          <w:color w:val="000000"/>
          <w:sz w:val="24"/>
          <w:szCs w:val="24"/>
          <w:rPrChange w:id="1852" w:author="Wisch, Julie" w:date="2022-10-17T09:14:00Z">
            <w:rPr>
              <w:rFonts w:ascii="Times New Roman" w:hAnsi="Times New Roman" w:cs="Times New Roman"/>
              <w:color w:val="000000"/>
              <w:sz w:val="24"/>
              <w:szCs w:val="24"/>
            </w:rPr>
          </w:rPrChange>
        </w:rPr>
        <w:t>convert</w:t>
      </w:r>
      <w:r w:rsidR="0056770D" w:rsidRPr="00D03637">
        <w:rPr>
          <w:rFonts w:ascii="Times New Roman" w:hAnsi="Times New Roman" w:cs="Times New Roman"/>
          <w:color w:val="000000"/>
          <w:sz w:val="24"/>
          <w:szCs w:val="24"/>
          <w:rPrChange w:id="1853" w:author="Wisch, Julie" w:date="2022-10-17T09:14:00Z">
            <w:rPr>
              <w:rFonts w:ascii="Times New Roman" w:hAnsi="Times New Roman" w:cs="Times New Roman"/>
              <w:color w:val="000000"/>
              <w:sz w:val="24"/>
              <w:szCs w:val="24"/>
            </w:rPr>
          </w:rPrChange>
        </w:rPr>
        <w:t>ed</w:t>
      </w:r>
      <w:r w:rsidR="00DC081E" w:rsidRPr="00D03637">
        <w:rPr>
          <w:rFonts w:ascii="Times New Roman" w:hAnsi="Times New Roman" w:cs="Times New Roman"/>
          <w:color w:val="000000"/>
          <w:sz w:val="24"/>
          <w:szCs w:val="24"/>
          <w:rPrChange w:id="1854" w:author="Wisch, Julie" w:date="2022-10-17T09:14:00Z">
            <w:rPr>
              <w:rFonts w:ascii="Times New Roman" w:hAnsi="Times New Roman" w:cs="Times New Roman"/>
              <w:color w:val="000000"/>
              <w:sz w:val="24"/>
              <w:szCs w:val="24"/>
            </w:rPr>
          </w:rPrChange>
        </w:rPr>
        <w:t xml:space="preserve"> to CDR ≥ 0.5)</w:t>
      </w:r>
      <w:r w:rsidR="00D87E57" w:rsidRPr="00D03637">
        <w:rPr>
          <w:rFonts w:ascii="Times New Roman" w:hAnsi="Times New Roman" w:cs="Times New Roman"/>
          <w:color w:val="000000"/>
          <w:sz w:val="24"/>
          <w:szCs w:val="24"/>
          <w:rPrChange w:id="1855" w:author="Wisch, Julie" w:date="2022-10-17T09:14:00Z">
            <w:rPr>
              <w:rFonts w:ascii="Times New Roman" w:hAnsi="Times New Roman" w:cs="Times New Roman"/>
              <w:color w:val="000000"/>
              <w:sz w:val="24"/>
              <w:szCs w:val="24"/>
            </w:rPr>
          </w:rPrChange>
        </w:rPr>
        <w:t xml:space="preserve">, while the </w:t>
      </w:r>
      <w:r w:rsidR="008A2FEF" w:rsidRPr="00D03637">
        <w:rPr>
          <w:rFonts w:ascii="Times New Roman" w:hAnsi="Times New Roman" w:cs="Times New Roman"/>
          <w:color w:val="000000"/>
          <w:sz w:val="24"/>
          <w:szCs w:val="24"/>
          <w:rPrChange w:id="1856" w:author="Wisch, Julie" w:date="2022-10-17T09:14:00Z">
            <w:rPr>
              <w:rFonts w:ascii="Times New Roman" w:hAnsi="Times New Roman" w:cs="Times New Roman"/>
              <w:color w:val="000000"/>
              <w:sz w:val="24"/>
              <w:szCs w:val="24"/>
            </w:rPr>
          </w:rPrChange>
        </w:rPr>
        <w:t>AD Biomarker Negative</w:t>
      </w:r>
      <w:r w:rsidR="00D87E57" w:rsidRPr="00D03637">
        <w:rPr>
          <w:rFonts w:ascii="Times New Roman" w:hAnsi="Times New Roman" w:cs="Times New Roman"/>
          <w:color w:val="000000"/>
          <w:sz w:val="24"/>
          <w:szCs w:val="24"/>
          <w:rPrChange w:id="1857" w:author="Wisch, Julie" w:date="2022-10-17T09:14:00Z">
            <w:rPr>
              <w:rFonts w:ascii="Times New Roman" w:hAnsi="Times New Roman" w:cs="Times New Roman"/>
              <w:color w:val="000000"/>
              <w:sz w:val="24"/>
              <w:szCs w:val="24"/>
            </w:rPr>
          </w:rPrChange>
        </w:rPr>
        <w:t xml:space="preserve"> group </w:t>
      </w:r>
      <w:r w:rsidR="007C2D12" w:rsidRPr="00D03637">
        <w:rPr>
          <w:rFonts w:ascii="Times New Roman" w:hAnsi="Times New Roman" w:cs="Times New Roman"/>
          <w:color w:val="000000"/>
          <w:sz w:val="24"/>
          <w:szCs w:val="24"/>
          <w:rPrChange w:id="1858" w:author="Wisch, Julie" w:date="2022-10-17T09:14:00Z">
            <w:rPr>
              <w:rFonts w:ascii="Times New Roman" w:hAnsi="Times New Roman" w:cs="Times New Roman"/>
              <w:color w:val="000000"/>
              <w:sz w:val="24"/>
              <w:szCs w:val="24"/>
            </w:rPr>
          </w:rPrChange>
        </w:rPr>
        <w:t xml:space="preserve">had </w:t>
      </w:r>
      <w:r w:rsidR="0056770D" w:rsidRPr="00D03637">
        <w:rPr>
          <w:rFonts w:ascii="Times New Roman" w:hAnsi="Times New Roman" w:cs="Times New Roman"/>
          <w:color w:val="000000"/>
          <w:sz w:val="24"/>
          <w:szCs w:val="24"/>
          <w:rPrChange w:id="1859" w:author="Wisch, Julie" w:date="2022-10-17T09:14:00Z">
            <w:rPr>
              <w:rFonts w:ascii="Times New Roman" w:hAnsi="Times New Roman" w:cs="Times New Roman"/>
              <w:color w:val="000000"/>
              <w:sz w:val="24"/>
              <w:szCs w:val="24"/>
            </w:rPr>
          </w:rPrChange>
        </w:rPr>
        <w:t>relatively little change on</w:t>
      </w:r>
      <w:r w:rsidR="007C2D12" w:rsidRPr="00D03637">
        <w:rPr>
          <w:rFonts w:ascii="Times New Roman" w:hAnsi="Times New Roman" w:cs="Times New Roman"/>
          <w:color w:val="000000"/>
          <w:sz w:val="24"/>
          <w:szCs w:val="24"/>
          <w:rPrChange w:id="1860" w:author="Wisch, Julie" w:date="2022-10-17T09:14:00Z">
            <w:rPr>
              <w:rFonts w:ascii="Times New Roman" w:hAnsi="Times New Roman" w:cs="Times New Roman"/>
              <w:color w:val="000000"/>
              <w:sz w:val="24"/>
              <w:szCs w:val="24"/>
            </w:rPr>
          </w:rPrChange>
        </w:rPr>
        <w:t xml:space="preserve"> clinical evaluation</w:t>
      </w:r>
      <w:r w:rsidR="00DC081E" w:rsidRPr="00D03637">
        <w:rPr>
          <w:rFonts w:ascii="Times New Roman" w:hAnsi="Times New Roman" w:cs="Times New Roman"/>
          <w:color w:val="000000"/>
          <w:sz w:val="24"/>
          <w:szCs w:val="24"/>
          <w:rPrChange w:id="1861" w:author="Wisch, Julie" w:date="2022-10-17T09:14:00Z">
            <w:rPr>
              <w:rFonts w:ascii="Times New Roman" w:hAnsi="Times New Roman" w:cs="Times New Roman"/>
              <w:color w:val="000000"/>
              <w:sz w:val="24"/>
              <w:szCs w:val="24"/>
            </w:rPr>
          </w:rPrChange>
        </w:rPr>
        <w:t xml:space="preserve"> (1 / 69 </w:t>
      </w:r>
      <w:r w:rsidR="008A2FEF" w:rsidRPr="00D03637">
        <w:rPr>
          <w:rFonts w:ascii="Times New Roman" w:hAnsi="Times New Roman" w:cs="Times New Roman"/>
          <w:color w:val="000000"/>
          <w:sz w:val="24"/>
          <w:szCs w:val="24"/>
          <w:rPrChange w:id="1862" w:author="Wisch, Julie" w:date="2022-10-17T09:14:00Z">
            <w:rPr>
              <w:rFonts w:ascii="Times New Roman" w:hAnsi="Times New Roman" w:cs="Times New Roman"/>
              <w:color w:val="000000"/>
              <w:sz w:val="24"/>
              <w:szCs w:val="24"/>
            </w:rPr>
          </w:rPrChange>
        </w:rPr>
        <w:t xml:space="preserve">(1%) </w:t>
      </w:r>
      <w:r w:rsidR="00DC081E" w:rsidRPr="00D03637">
        <w:rPr>
          <w:rFonts w:ascii="Times New Roman" w:hAnsi="Times New Roman" w:cs="Times New Roman"/>
          <w:color w:val="000000"/>
          <w:sz w:val="24"/>
          <w:szCs w:val="24"/>
          <w:rPrChange w:id="1863" w:author="Wisch, Julie" w:date="2022-10-17T09:14:00Z">
            <w:rPr>
              <w:rFonts w:ascii="Times New Roman" w:hAnsi="Times New Roman" w:cs="Times New Roman"/>
              <w:color w:val="000000"/>
              <w:sz w:val="24"/>
              <w:szCs w:val="24"/>
            </w:rPr>
          </w:rPrChange>
        </w:rPr>
        <w:t>convert</w:t>
      </w:r>
      <w:r w:rsidR="0056770D" w:rsidRPr="00D03637">
        <w:rPr>
          <w:rFonts w:ascii="Times New Roman" w:hAnsi="Times New Roman" w:cs="Times New Roman"/>
          <w:color w:val="000000"/>
          <w:sz w:val="24"/>
          <w:szCs w:val="24"/>
          <w:rPrChange w:id="1864" w:author="Wisch, Julie" w:date="2022-10-17T09:14:00Z">
            <w:rPr>
              <w:rFonts w:ascii="Times New Roman" w:hAnsi="Times New Roman" w:cs="Times New Roman"/>
              <w:color w:val="000000"/>
              <w:sz w:val="24"/>
              <w:szCs w:val="24"/>
            </w:rPr>
          </w:rPrChange>
        </w:rPr>
        <w:t>ed</w:t>
      </w:r>
      <w:r w:rsidR="00DC081E" w:rsidRPr="00D03637">
        <w:rPr>
          <w:rFonts w:ascii="Times New Roman" w:hAnsi="Times New Roman" w:cs="Times New Roman"/>
          <w:color w:val="000000"/>
          <w:sz w:val="24"/>
          <w:szCs w:val="24"/>
          <w:rPrChange w:id="1865" w:author="Wisch, Julie" w:date="2022-10-17T09:14:00Z">
            <w:rPr>
              <w:rFonts w:ascii="Times New Roman" w:hAnsi="Times New Roman" w:cs="Times New Roman"/>
              <w:color w:val="000000"/>
              <w:sz w:val="24"/>
              <w:szCs w:val="24"/>
            </w:rPr>
          </w:rPrChange>
        </w:rPr>
        <w:t xml:space="preserve"> to CDR = 0.5)</w:t>
      </w:r>
      <w:r w:rsidR="00D87E57" w:rsidRPr="00D03637">
        <w:rPr>
          <w:rFonts w:ascii="Times New Roman" w:hAnsi="Times New Roman" w:cs="Times New Roman"/>
          <w:color w:val="000000"/>
          <w:sz w:val="24"/>
          <w:szCs w:val="24"/>
          <w:rPrChange w:id="1866" w:author="Wisch, Julie" w:date="2022-10-17T09:14:00Z">
            <w:rPr>
              <w:rFonts w:ascii="Times New Roman" w:hAnsi="Times New Roman" w:cs="Times New Roman"/>
              <w:color w:val="000000"/>
              <w:sz w:val="24"/>
              <w:szCs w:val="24"/>
            </w:rPr>
          </w:rPrChange>
        </w:rPr>
        <w:t>.</w:t>
      </w:r>
    </w:p>
    <w:p w14:paraId="6C6DFA54" w14:textId="52815FC2" w:rsidR="00071C63" w:rsidRPr="00D03637" w:rsidRDefault="00071C63" w:rsidP="008F70CC">
      <w:pPr>
        <w:rPr>
          <w:rFonts w:ascii="Times New Roman" w:hAnsi="Times New Roman" w:cs="Times New Roman"/>
          <w:b/>
          <w:color w:val="000000"/>
          <w:sz w:val="32"/>
          <w:szCs w:val="32"/>
          <w:rPrChange w:id="1867" w:author="Wisch, Julie" w:date="2022-10-17T09:14:00Z">
            <w:rPr>
              <w:rFonts w:ascii="Times New Roman" w:hAnsi="Times New Roman" w:cs="Times New Roman"/>
              <w:b/>
              <w:color w:val="000000"/>
              <w:sz w:val="32"/>
              <w:szCs w:val="32"/>
            </w:rPr>
          </w:rPrChange>
        </w:rPr>
      </w:pPr>
      <w:r w:rsidRPr="00D03637">
        <w:rPr>
          <w:rFonts w:ascii="Times New Roman" w:hAnsi="Times New Roman" w:cs="Times New Roman"/>
          <w:b/>
          <w:color w:val="000000"/>
          <w:sz w:val="32"/>
          <w:szCs w:val="32"/>
          <w:rPrChange w:id="1868" w:author="Wisch, Julie" w:date="2022-10-17T09:14:00Z">
            <w:rPr>
              <w:rFonts w:ascii="Times New Roman" w:hAnsi="Times New Roman" w:cs="Times New Roman"/>
              <w:b/>
              <w:color w:val="000000"/>
              <w:sz w:val="32"/>
              <w:szCs w:val="32"/>
            </w:rPr>
          </w:rPrChange>
        </w:rPr>
        <w:t>Patterns of Development Across the AT(N)</w:t>
      </w:r>
    </w:p>
    <w:p w14:paraId="2ADE7495" w14:textId="04EB1B11" w:rsidR="00C066F1" w:rsidRPr="00D03637" w:rsidRDefault="00C066F1" w:rsidP="00C57A79">
      <w:pPr>
        <w:rPr>
          <w:rFonts w:ascii="Times New Roman" w:hAnsi="Times New Roman" w:cs="Times New Roman"/>
          <w:color w:val="000000"/>
          <w:sz w:val="24"/>
          <w:szCs w:val="24"/>
          <w:rPrChange w:id="1869" w:author="Wisch, Julie" w:date="2022-10-17T09:14:00Z">
            <w:rPr>
              <w:rFonts w:ascii="Times New Roman" w:hAnsi="Times New Roman" w:cs="Times New Roman"/>
              <w:color w:val="000000"/>
              <w:sz w:val="24"/>
              <w:szCs w:val="24"/>
            </w:rPr>
          </w:rPrChange>
        </w:rPr>
      </w:pPr>
      <w:r w:rsidRPr="00D03637">
        <w:rPr>
          <w:rFonts w:ascii="Times New Roman" w:hAnsi="Times New Roman" w:cs="Times New Roman"/>
          <w:color w:val="000000"/>
          <w:sz w:val="24"/>
          <w:szCs w:val="24"/>
          <w:rPrChange w:id="1870" w:author="Wisch, Julie" w:date="2022-10-17T09:14:00Z">
            <w:rPr>
              <w:rFonts w:ascii="Times New Roman" w:hAnsi="Times New Roman" w:cs="Times New Roman"/>
              <w:color w:val="000000"/>
              <w:sz w:val="24"/>
              <w:szCs w:val="24"/>
            </w:rPr>
          </w:rPrChange>
        </w:rPr>
        <w:t>We then performed survival analysis</w:t>
      </w:r>
      <w:r w:rsidR="008A2FEF" w:rsidRPr="00D03637">
        <w:rPr>
          <w:rFonts w:ascii="Times New Roman" w:hAnsi="Times New Roman" w:cs="Times New Roman"/>
          <w:color w:val="000000"/>
          <w:sz w:val="24"/>
          <w:szCs w:val="24"/>
          <w:rPrChange w:id="1871" w:author="Wisch, Julie" w:date="2022-10-17T09:14:00Z">
            <w:rPr>
              <w:rFonts w:ascii="Times New Roman" w:hAnsi="Times New Roman" w:cs="Times New Roman"/>
              <w:color w:val="000000"/>
              <w:sz w:val="24"/>
              <w:szCs w:val="24"/>
            </w:rPr>
          </w:rPrChange>
        </w:rPr>
        <w:t xml:space="preserve"> </w:t>
      </w:r>
      <w:sdt>
        <w:sdtPr>
          <w:rPr>
            <w:rFonts w:ascii="Times New Roman" w:hAnsi="Times New Roman" w:cs="Times New Roman"/>
            <w:color w:val="000000"/>
            <w:sz w:val="24"/>
            <w:szCs w:val="24"/>
            <w:vertAlign w:val="superscript"/>
          </w:rPr>
          <w:tag w:val="MENDELEY_CITATION_v3_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"/>
          <w:id w:val="-335769086"/>
          <w:placeholder>
            <w:docPart w:val="C309936E1C1C41E58EC8D935D08CC60D"/>
          </w:placeholder>
        </w:sdtPr>
        <w:sdtEndPr/>
        <w:sdtContent>
          <w:ins w:id="1872" w:author="Wisch, Julie" w:date="2022-10-04T14:53:00Z">
            <w:r w:rsidR="00B94D80" w:rsidRPr="00D03637">
              <w:rPr>
                <w:rFonts w:ascii="Times New Roman" w:hAnsi="Times New Roman" w:cs="Times New Roman"/>
                <w:color w:val="000000"/>
                <w:sz w:val="24"/>
                <w:szCs w:val="24"/>
                <w:vertAlign w:val="superscript"/>
              </w:rPr>
              <w:t>44</w:t>
            </w:r>
          </w:ins>
          <w:del w:id="1873" w:author="Wisch, Julie" w:date="2022-09-28T10:24:00Z">
            <w:r w:rsidR="00143020" w:rsidRPr="00D03637" w:rsidDel="00733317">
              <w:rPr>
                <w:rFonts w:ascii="Times New Roman" w:hAnsi="Times New Roman" w:cs="Times New Roman"/>
                <w:color w:val="000000"/>
                <w:sz w:val="24"/>
                <w:szCs w:val="24"/>
                <w:vertAlign w:val="superscript"/>
              </w:rPr>
              <w:delText>44</w:delText>
            </w:r>
          </w:del>
        </w:sdtContent>
      </w:sdt>
      <w:r w:rsidRPr="00D03637">
        <w:rPr>
          <w:rFonts w:ascii="Times New Roman" w:hAnsi="Times New Roman" w:cs="Times New Roman"/>
          <w:color w:val="000000"/>
          <w:sz w:val="24"/>
          <w:szCs w:val="24"/>
        </w:rPr>
        <w:t xml:space="preserve"> in order to evaluate time to pathology development. </w:t>
      </w:r>
      <w:r w:rsidR="00A97360" w:rsidRPr="00D03637">
        <w:rPr>
          <w:rFonts w:ascii="Times New Roman" w:hAnsi="Times New Roman" w:cs="Times New Roman"/>
          <w:color w:val="000000"/>
          <w:sz w:val="24"/>
          <w:szCs w:val="24"/>
          <w:rPrChange w:id="1874" w:author="Wisch, Julie" w:date="2022-10-17T09:14:00Z">
            <w:rPr>
              <w:rFonts w:ascii="Times New Roman" w:hAnsi="Times New Roman" w:cs="Times New Roman"/>
              <w:color w:val="000000"/>
              <w:sz w:val="24"/>
              <w:szCs w:val="24"/>
            </w:rPr>
          </w:rPrChange>
        </w:rPr>
        <w:t>A</w:t>
      </w:r>
      <w:r w:rsidRPr="00D03637">
        <w:rPr>
          <w:rFonts w:ascii="Times New Roman" w:hAnsi="Times New Roman" w:cs="Times New Roman"/>
          <w:color w:val="000000"/>
          <w:sz w:val="24"/>
          <w:szCs w:val="24"/>
          <w:rPrChange w:id="1875" w:author="Wisch, Julie" w:date="2022-10-17T09:14:00Z">
            <w:rPr>
              <w:rFonts w:ascii="Times New Roman" w:hAnsi="Times New Roman" w:cs="Times New Roman"/>
              <w:color w:val="000000"/>
              <w:sz w:val="24"/>
              <w:szCs w:val="24"/>
            </w:rPr>
          </w:rPrChange>
        </w:rPr>
        <w:t xml:space="preserve">ge to amyloid positivity, age to tau positivity, and age to CDR conversion </w:t>
      </w:r>
      <w:r w:rsidR="00A97360" w:rsidRPr="00D03637">
        <w:rPr>
          <w:rFonts w:ascii="Times New Roman" w:hAnsi="Times New Roman" w:cs="Times New Roman"/>
          <w:color w:val="000000"/>
          <w:sz w:val="24"/>
          <w:szCs w:val="24"/>
          <w:rPrChange w:id="1876" w:author="Wisch, Julie" w:date="2022-10-17T09:14:00Z">
            <w:rPr>
              <w:rFonts w:ascii="Times New Roman" w:hAnsi="Times New Roman" w:cs="Times New Roman"/>
              <w:color w:val="000000"/>
              <w:sz w:val="24"/>
              <w:szCs w:val="24"/>
            </w:rPr>
          </w:rPrChange>
        </w:rPr>
        <w:t xml:space="preserve">were </w:t>
      </w:r>
      <w:r w:rsidRPr="00D03637">
        <w:rPr>
          <w:rFonts w:ascii="Times New Roman" w:hAnsi="Times New Roman" w:cs="Times New Roman"/>
          <w:color w:val="000000"/>
          <w:sz w:val="24"/>
          <w:szCs w:val="24"/>
          <w:rPrChange w:id="1877" w:author="Wisch, Julie" w:date="2022-10-17T09:14:00Z">
            <w:rPr>
              <w:rFonts w:ascii="Times New Roman" w:hAnsi="Times New Roman" w:cs="Times New Roman"/>
              <w:color w:val="000000"/>
              <w:sz w:val="24"/>
              <w:szCs w:val="24"/>
            </w:rPr>
          </w:rPrChange>
        </w:rPr>
        <w:t xml:space="preserve">stratified </w:t>
      </w:r>
      <w:r w:rsidR="00A97360" w:rsidRPr="00D03637">
        <w:rPr>
          <w:rFonts w:ascii="Times New Roman" w:hAnsi="Times New Roman" w:cs="Times New Roman"/>
          <w:color w:val="000000"/>
          <w:sz w:val="24"/>
          <w:szCs w:val="24"/>
          <w:rPrChange w:id="1878" w:author="Wisch, Julie" w:date="2022-10-17T09:14:00Z">
            <w:rPr>
              <w:rFonts w:ascii="Times New Roman" w:hAnsi="Times New Roman" w:cs="Times New Roman"/>
              <w:color w:val="000000"/>
              <w:sz w:val="24"/>
              <w:szCs w:val="24"/>
            </w:rPr>
          </w:rPrChange>
        </w:rPr>
        <w:t xml:space="preserve">for </w:t>
      </w:r>
      <w:r w:rsidRPr="00D03637">
        <w:rPr>
          <w:rFonts w:ascii="Times New Roman" w:hAnsi="Times New Roman" w:cs="Times New Roman"/>
          <w:color w:val="000000"/>
          <w:sz w:val="24"/>
          <w:szCs w:val="24"/>
          <w:rPrChange w:id="1879" w:author="Wisch, Julie" w:date="2022-10-17T09:14:00Z">
            <w:rPr>
              <w:rFonts w:ascii="Times New Roman" w:hAnsi="Times New Roman" w:cs="Times New Roman"/>
              <w:color w:val="000000"/>
              <w:sz w:val="24"/>
              <w:szCs w:val="24"/>
            </w:rPr>
          </w:rPrChange>
        </w:rPr>
        <w:t xml:space="preserve">the three latent clusters. In addition to survival analysis, we applied GAMMs to biomarkers of AT(N) pathology. </w:t>
      </w:r>
    </w:p>
    <w:p w14:paraId="4CF570DD" w14:textId="08CBFD2F" w:rsidR="004F4034" w:rsidRPr="00D03637" w:rsidRDefault="009A3320" w:rsidP="00C57A79">
      <w:pPr>
        <w:rPr>
          <w:rFonts w:ascii="Times New Roman" w:hAnsi="Times New Roman" w:cs="Times New Roman"/>
          <w:color w:val="000000"/>
          <w:sz w:val="24"/>
          <w:szCs w:val="24"/>
          <w:rPrChange w:id="1880" w:author="Wisch, Julie" w:date="2022-10-17T09:14:00Z">
            <w:rPr>
              <w:rFonts w:ascii="Times New Roman" w:hAnsi="Times New Roman" w:cs="Times New Roman"/>
              <w:color w:val="000000"/>
              <w:sz w:val="24"/>
              <w:szCs w:val="24"/>
            </w:rPr>
          </w:rPrChange>
        </w:rPr>
      </w:pPr>
      <w:r w:rsidRPr="00D03637">
        <w:rPr>
          <w:rFonts w:ascii="Times New Roman" w:hAnsi="Times New Roman" w:cs="Times New Roman"/>
          <w:color w:val="000000"/>
          <w:sz w:val="24"/>
          <w:szCs w:val="24"/>
          <w:rPrChange w:id="1881" w:author="Wisch, Julie" w:date="2022-10-17T09:14:00Z">
            <w:rPr>
              <w:rFonts w:ascii="Times New Roman" w:hAnsi="Times New Roman" w:cs="Times New Roman"/>
              <w:color w:val="000000"/>
              <w:sz w:val="24"/>
              <w:szCs w:val="24"/>
            </w:rPr>
          </w:rPrChange>
        </w:rPr>
        <w:lastRenderedPageBreak/>
        <w:t xml:space="preserve">Thirteen of 93 participants converted to amyloid positive during study enrollment (a further 15 participants were amyloid positive prior to enrollment). </w:t>
      </w:r>
      <w:r w:rsidR="00933AC6" w:rsidRPr="00D03637">
        <w:rPr>
          <w:rFonts w:ascii="Times New Roman" w:hAnsi="Times New Roman" w:cs="Times New Roman"/>
          <w:color w:val="000000"/>
          <w:sz w:val="24"/>
          <w:szCs w:val="24"/>
          <w:rPrChange w:id="1882" w:author="Wisch, Julie" w:date="2022-10-17T09:14:00Z">
            <w:rPr>
              <w:rFonts w:ascii="Times New Roman" w:hAnsi="Times New Roman" w:cs="Times New Roman"/>
              <w:color w:val="000000"/>
              <w:sz w:val="24"/>
              <w:szCs w:val="24"/>
            </w:rPr>
          </w:rPrChange>
        </w:rPr>
        <w:t>Survival analysis show</w:t>
      </w:r>
      <w:r w:rsidR="007C2D12" w:rsidRPr="00D03637">
        <w:rPr>
          <w:rFonts w:ascii="Times New Roman" w:hAnsi="Times New Roman" w:cs="Times New Roman"/>
          <w:color w:val="000000"/>
          <w:sz w:val="24"/>
          <w:szCs w:val="24"/>
          <w:rPrChange w:id="1883" w:author="Wisch, Julie" w:date="2022-10-17T09:14:00Z">
            <w:rPr>
              <w:rFonts w:ascii="Times New Roman" w:hAnsi="Times New Roman" w:cs="Times New Roman"/>
              <w:color w:val="000000"/>
              <w:sz w:val="24"/>
              <w:szCs w:val="24"/>
            </w:rPr>
          </w:rPrChange>
        </w:rPr>
        <w:t>ed</w:t>
      </w:r>
      <w:r w:rsidR="00933AC6" w:rsidRPr="00D03637">
        <w:rPr>
          <w:rFonts w:ascii="Times New Roman" w:hAnsi="Times New Roman" w:cs="Times New Roman"/>
          <w:color w:val="000000"/>
          <w:sz w:val="24"/>
          <w:szCs w:val="24"/>
          <w:rPrChange w:id="1884" w:author="Wisch, Julie" w:date="2022-10-17T09:14:00Z">
            <w:rPr>
              <w:rFonts w:ascii="Times New Roman" w:hAnsi="Times New Roman" w:cs="Times New Roman"/>
              <w:color w:val="000000"/>
              <w:sz w:val="24"/>
              <w:szCs w:val="24"/>
            </w:rPr>
          </w:rPrChange>
        </w:rPr>
        <w:t xml:space="preserve"> a clear separation in age </w:t>
      </w:r>
      <w:r w:rsidR="00C066F1" w:rsidRPr="00D03637">
        <w:rPr>
          <w:rFonts w:ascii="Times New Roman" w:hAnsi="Times New Roman" w:cs="Times New Roman"/>
          <w:color w:val="000000"/>
          <w:sz w:val="24"/>
          <w:szCs w:val="24"/>
          <w:rPrChange w:id="1885" w:author="Wisch, Julie" w:date="2022-10-17T09:14:00Z">
            <w:rPr>
              <w:rFonts w:ascii="Times New Roman" w:hAnsi="Times New Roman" w:cs="Times New Roman"/>
              <w:color w:val="000000"/>
              <w:sz w:val="24"/>
              <w:szCs w:val="24"/>
            </w:rPr>
          </w:rPrChange>
        </w:rPr>
        <w:t xml:space="preserve">at </w:t>
      </w:r>
      <w:r w:rsidR="00933AC6" w:rsidRPr="00D03637">
        <w:rPr>
          <w:rFonts w:ascii="Times New Roman" w:hAnsi="Times New Roman" w:cs="Times New Roman"/>
          <w:color w:val="000000"/>
          <w:sz w:val="24"/>
          <w:szCs w:val="24"/>
          <w:rPrChange w:id="1886" w:author="Wisch, Julie" w:date="2022-10-17T09:14:00Z">
            <w:rPr>
              <w:rFonts w:ascii="Times New Roman" w:hAnsi="Times New Roman" w:cs="Times New Roman"/>
              <w:color w:val="000000"/>
              <w:sz w:val="24"/>
              <w:szCs w:val="24"/>
            </w:rPr>
          </w:rPrChange>
        </w:rPr>
        <w:t>amyloid positiv</w:t>
      </w:r>
      <w:r w:rsidR="007C2D12" w:rsidRPr="00D03637">
        <w:rPr>
          <w:rFonts w:ascii="Times New Roman" w:hAnsi="Times New Roman" w:cs="Times New Roman"/>
          <w:color w:val="000000"/>
          <w:sz w:val="24"/>
          <w:szCs w:val="24"/>
          <w:rPrChange w:id="1887" w:author="Wisch, Julie" w:date="2022-10-17T09:14:00Z">
            <w:rPr>
              <w:rFonts w:ascii="Times New Roman" w:hAnsi="Times New Roman" w:cs="Times New Roman"/>
              <w:color w:val="000000"/>
              <w:sz w:val="24"/>
              <w:szCs w:val="24"/>
            </w:rPr>
          </w:rPrChange>
        </w:rPr>
        <w:t>ity</w:t>
      </w:r>
      <w:r w:rsidR="002A6F1E" w:rsidRPr="00D03637">
        <w:rPr>
          <w:rFonts w:ascii="Times New Roman" w:hAnsi="Times New Roman" w:cs="Times New Roman"/>
          <w:color w:val="000000"/>
          <w:sz w:val="24"/>
          <w:szCs w:val="24"/>
          <w:rPrChange w:id="1888" w:author="Wisch, Julie" w:date="2022-10-17T09:14:00Z">
            <w:rPr>
              <w:rFonts w:ascii="Times New Roman" w:hAnsi="Times New Roman" w:cs="Times New Roman"/>
              <w:color w:val="000000"/>
              <w:sz w:val="24"/>
              <w:szCs w:val="24"/>
            </w:rPr>
          </w:rPrChange>
        </w:rPr>
        <w:t xml:space="preserve"> (CSF A</w:t>
      </w:r>
      <w:r w:rsidR="008A40B3" w:rsidRPr="00D03637">
        <w:rPr>
          <w:rFonts w:ascii="Times New Roman" w:hAnsi="Times New Roman" w:cs="Times New Roman"/>
          <w:color w:val="000000"/>
          <w:sz w:val="24"/>
          <w:szCs w:val="24"/>
          <w:rPrChange w:id="1889" w:author="Wisch, Julie" w:date="2022-10-17T09:14:00Z">
            <w:rPr>
              <w:rFonts w:ascii="Times New Roman" w:hAnsi="Times New Roman" w:cs="Times New Roman"/>
              <w:color w:val="000000"/>
              <w:sz w:val="24"/>
              <w:szCs w:val="24"/>
            </w:rPr>
          </w:rPrChange>
        </w:rPr>
        <w:t>β</w:t>
      </w:r>
      <w:r w:rsidR="002A6F1E" w:rsidRPr="00D03637">
        <w:rPr>
          <w:rFonts w:ascii="Times New Roman" w:hAnsi="Times New Roman" w:cs="Times New Roman"/>
          <w:color w:val="000000"/>
          <w:sz w:val="24"/>
          <w:szCs w:val="24"/>
          <w:rPrChange w:id="1890" w:author="Wisch, Julie" w:date="2022-10-17T09:14:00Z">
            <w:rPr>
              <w:rFonts w:ascii="Times New Roman" w:hAnsi="Times New Roman" w:cs="Times New Roman"/>
              <w:color w:val="000000"/>
              <w:sz w:val="24"/>
              <w:szCs w:val="24"/>
            </w:rPr>
          </w:rPrChange>
        </w:rPr>
        <w:t>42/A</w:t>
      </w:r>
      <w:r w:rsidR="008A40B3" w:rsidRPr="00D03637">
        <w:rPr>
          <w:rFonts w:ascii="Times New Roman" w:hAnsi="Times New Roman" w:cs="Times New Roman"/>
          <w:color w:val="000000"/>
          <w:sz w:val="24"/>
          <w:szCs w:val="24"/>
          <w:rPrChange w:id="1891" w:author="Wisch, Julie" w:date="2022-10-17T09:14:00Z">
            <w:rPr>
              <w:rFonts w:ascii="Times New Roman" w:hAnsi="Times New Roman" w:cs="Times New Roman"/>
              <w:color w:val="000000"/>
              <w:sz w:val="24"/>
              <w:szCs w:val="24"/>
            </w:rPr>
          </w:rPrChange>
        </w:rPr>
        <w:t>β</w:t>
      </w:r>
      <w:r w:rsidR="002A6F1E" w:rsidRPr="00D03637">
        <w:rPr>
          <w:rFonts w:ascii="Times New Roman" w:hAnsi="Times New Roman" w:cs="Times New Roman"/>
          <w:color w:val="000000"/>
          <w:sz w:val="24"/>
          <w:szCs w:val="24"/>
          <w:rPrChange w:id="1892" w:author="Wisch, Julie" w:date="2022-10-17T09:14:00Z">
            <w:rPr>
              <w:rFonts w:ascii="Times New Roman" w:hAnsi="Times New Roman" w:cs="Times New Roman"/>
              <w:color w:val="000000"/>
              <w:sz w:val="24"/>
              <w:szCs w:val="24"/>
            </w:rPr>
          </w:rPrChange>
        </w:rPr>
        <w:t>40 &lt; 0.0673</w:t>
      </w:r>
      <w:r w:rsidR="004D3FF4" w:rsidRPr="00D03637">
        <w:rPr>
          <w:rFonts w:ascii="Times New Roman" w:hAnsi="Times New Roman" w:cs="Times New Roman"/>
          <w:color w:val="000000"/>
          <w:sz w:val="24"/>
          <w:szCs w:val="24"/>
          <w:rPrChange w:id="1893" w:author="Wisch, Julie" w:date="2022-10-17T09:14:00Z">
            <w:rPr>
              <w:rFonts w:ascii="Times New Roman" w:hAnsi="Times New Roman" w:cs="Times New Roman"/>
              <w:color w:val="000000"/>
              <w:sz w:val="24"/>
              <w:szCs w:val="24"/>
            </w:rPr>
          </w:rPrChange>
        </w:rPr>
        <w:t xml:space="preserve">) </w:t>
      </w:r>
      <w:sdt>
        <w:sdtPr>
          <w:rPr>
            <w:rFonts w:ascii="Times New Roman" w:hAnsi="Times New Roman" w:cs="Times New Roman"/>
            <w:color w:val="000000"/>
            <w:sz w:val="24"/>
            <w:szCs w:val="24"/>
            <w:vertAlign w:val="superscript"/>
          </w:rPr>
          <w:tag w:val="MENDELEY_CITATION_v3_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"/>
          <w:id w:val="-2029940221"/>
          <w:placeholder>
            <w:docPart w:val="DefaultPlaceholder_-1854013440"/>
          </w:placeholder>
        </w:sdtPr>
        <w:sdtEndPr/>
        <w:sdtContent>
          <w:ins w:id="1894" w:author="Wisch, Julie" w:date="2022-10-04T14:53:00Z">
            <w:r w:rsidR="00B94D80" w:rsidRPr="00D03637">
              <w:rPr>
                <w:rFonts w:ascii="Times New Roman" w:hAnsi="Times New Roman" w:cs="Times New Roman"/>
                <w:color w:val="000000"/>
                <w:sz w:val="24"/>
                <w:szCs w:val="24"/>
                <w:vertAlign w:val="superscript"/>
              </w:rPr>
              <w:t>45</w:t>
            </w:r>
          </w:ins>
          <w:del w:id="1895" w:author="Wisch, Julie" w:date="2022-09-28T10:24:00Z">
            <w:r w:rsidR="00143020" w:rsidRPr="00D03637" w:rsidDel="00733317">
              <w:rPr>
                <w:rFonts w:ascii="Times New Roman" w:hAnsi="Times New Roman" w:cs="Times New Roman"/>
                <w:color w:val="000000"/>
                <w:sz w:val="24"/>
                <w:szCs w:val="24"/>
                <w:vertAlign w:val="superscript"/>
              </w:rPr>
              <w:delText>45</w:delText>
            </w:r>
          </w:del>
        </w:sdtContent>
      </w:sdt>
      <w:r w:rsidR="002A6F1E" w:rsidRPr="00D03637">
        <w:rPr>
          <w:rFonts w:ascii="Times New Roman" w:hAnsi="Times New Roman" w:cs="Times New Roman"/>
          <w:color w:val="000000"/>
          <w:sz w:val="24"/>
          <w:szCs w:val="24"/>
        </w:rPr>
        <w:t xml:space="preserve">) </w:t>
      </w:r>
      <w:r w:rsidR="001F2A61" w:rsidRPr="00D03637">
        <w:rPr>
          <w:rFonts w:ascii="Times New Roman" w:hAnsi="Times New Roman" w:cs="Times New Roman"/>
          <w:color w:val="000000"/>
          <w:sz w:val="24"/>
          <w:szCs w:val="24"/>
        </w:rPr>
        <w:t xml:space="preserve">across clusters </w:t>
      </w:r>
      <w:r w:rsidR="00525AA6" w:rsidRPr="00D03637">
        <w:rPr>
          <w:rFonts w:ascii="Times New Roman" w:hAnsi="Times New Roman" w:cs="Times New Roman"/>
          <w:color w:val="000000"/>
          <w:sz w:val="24"/>
          <w:szCs w:val="24"/>
          <w:rPrChange w:id="1896" w:author="Wisch, Julie" w:date="2022-10-17T09:14:00Z">
            <w:rPr>
              <w:rFonts w:ascii="Times New Roman" w:hAnsi="Times New Roman" w:cs="Times New Roman"/>
              <w:color w:val="000000"/>
              <w:sz w:val="24"/>
              <w:szCs w:val="24"/>
            </w:rPr>
          </w:rPrChange>
        </w:rPr>
        <w:t>(</w:t>
      </w:r>
      <w:r w:rsidR="00525AA6" w:rsidRPr="00D03637">
        <w:rPr>
          <w:rFonts w:ascii="Times New Roman" w:hAnsi="Times New Roman" w:cs="Times New Roman"/>
          <w:i/>
          <w:color w:val="000000"/>
          <w:sz w:val="24"/>
          <w:szCs w:val="24"/>
          <w:rPrChange w:id="1897" w:author="Wisch, Julie" w:date="2022-10-17T09:14:00Z">
            <w:rPr>
              <w:rFonts w:ascii="Times New Roman" w:hAnsi="Times New Roman" w:cs="Times New Roman"/>
              <w:i/>
              <w:color w:val="000000"/>
              <w:sz w:val="24"/>
              <w:szCs w:val="24"/>
            </w:rPr>
          </w:rPrChange>
        </w:rPr>
        <w:t>Figure 2a</w:t>
      </w:r>
      <w:r w:rsidR="00525AA6" w:rsidRPr="00D03637">
        <w:rPr>
          <w:rFonts w:ascii="Times New Roman" w:hAnsi="Times New Roman" w:cs="Times New Roman"/>
          <w:color w:val="000000"/>
          <w:sz w:val="24"/>
          <w:szCs w:val="24"/>
          <w:rPrChange w:id="1898" w:author="Wisch, Julie" w:date="2022-10-17T09:14:00Z">
            <w:rPr>
              <w:rFonts w:ascii="Times New Roman" w:hAnsi="Times New Roman" w:cs="Times New Roman"/>
              <w:color w:val="000000"/>
              <w:sz w:val="24"/>
              <w:szCs w:val="24"/>
            </w:rPr>
          </w:rPrChange>
        </w:rPr>
        <w:t>)</w:t>
      </w:r>
      <w:r w:rsidR="00162C22" w:rsidRPr="00D03637">
        <w:rPr>
          <w:rFonts w:ascii="Times New Roman" w:hAnsi="Times New Roman" w:cs="Times New Roman"/>
          <w:color w:val="000000"/>
          <w:sz w:val="24"/>
          <w:szCs w:val="24"/>
          <w:rPrChange w:id="1899" w:author="Wisch, Julie" w:date="2022-10-17T09:14:00Z">
            <w:rPr>
              <w:rFonts w:ascii="Times New Roman" w:hAnsi="Times New Roman" w:cs="Times New Roman"/>
              <w:color w:val="000000"/>
              <w:sz w:val="24"/>
              <w:szCs w:val="24"/>
            </w:rPr>
          </w:rPrChange>
        </w:rPr>
        <w:t xml:space="preserve">. </w:t>
      </w:r>
      <w:r w:rsidR="00933AC6" w:rsidRPr="00D03637">
        <w:rPr>
          <w:rFonts w:ascii="Times New Roman" w:hAnsi="Times New Roman" w:cs="Times New Roman"/>
          <w:color w:val="000000"/>
          <w:sz w:val="24"/>
          <w:szCs w:val="24"/>
          <w:rPrChange w:id="1900" w:author="Wisch, Julie" w:date="2022-10-17T09:14:00Z">
            <w:rPr>
              <w:rFonts w:ascii="Times New Roman" w:hAnsi="Times New Roman" w:cs="Times New Roman"/>
              <w:color w:val="000000"/>
              <w:sz w:val="24"/>
              <w:szCs w:val="24"/>
            </w:rPr>
          </w:rPrChange>
        </w:rPr>
        <w:t xml:space="preserve">The majority of </w:t>
      </w:r>
      <w:r w:rsidR="0055599D" w:rsidRPr="00D03637">
        <w:rPr>
          <w:rFonts w:ascii="Times New Roman" w:hAnsi="Times New Roman" w:cs="Times New Roman"/>
          <w:color w:val="000000"/>
          <w:sz w:val="24"/>
          <w:szCs w:val="24"/>
          <w:rPrChange w:id="1901" w:author="Wisch, Julie" w:date="2022-10-17T09:14:00Z">
            <w:rPr>
              <w:rFonts w:ascii="Times New Roman" w:hAnsi="Times New Roman" w:cs="Times New Roman"/>
              <w:color w:val="000000"/>
              <w:sz w:val="24"/>
              <w:szCs w:val="24"/>
            </w:rPr>
          </w:rPrChange>
        </w:rPr>
        <w:t>AD Biomarker Positive</w:t>
      </w:r>
      <w:r w:rsidR="00933AC6" w:rsidRPr="00D03637">
        <w:rPr>
          <w:rFonts w:ascii="Times New Roman" w:hAnsi="Times New Roman" w:cs="Times New Roman"/>
          <w:color w:val="000000"/>
          <w:sz w:val="24"/>
          <w:szCs w:val="24"/>
          <w:rPrChange w:id="1902" w:author="Wisch, Julie" w:date="2022-10-17T09:14:00Z">
            <w:rPr>
              <w:rFonts w:ascii="Times New Roman" w:hAnsi="Times New Roman" w:cs="Times New Roman"/>
              <w:color w:val="000000"/>
              <w:sz w:val="24"/>
              <w:szCs w:val="24"/>
            </w:rPr>
          </w:rPrChange>
        </w:rPr>
        <w:t xml:space="preserve"> participants </w:t>
      </w:r>
      <w:r w:rsidR="00F74B1E" w:rsidRPr="00D03637">
        <w:rPr>
          <w:rFonts w:ascii="Times New Roman" w:hAnsi="Times New Roman" w:cs="Times New Roman"/>
          <w:color w:val="000000"/>
          <w:sz w:val="24"/>
          <w:szCs w:val="24"/>
          <w:rPrChange w:id="1903" w:author="Wisch, Julie" w:date="2022-10-17T09:14:00Z">
            <w:rPr>
              <w:rFonts w:ascii="Times New Roman" w:hAnsi="Times New Roman" w:cs="Times New Roman"/>
              <w:color w:val="000000"/>
              <w:sz w:val="24"/>
              <w:szCs w:val="24"/>
            </w:rPr>
          </w:rPrChange>
        </w:rPr>
        <w:t xml:space="preserve">were </w:t>
      </w:r>
      <w:r w:rsidR="00933AC6" w:rsidRPr="00D03637">
        <w:rPr>
          <w:rFonts w:ascii="Times New Roman" w:hAnsi="Times New Roman" w:cs="Times New Roman"/>
          <w:color w:val="000000"/>
          <w:sz w:val="24"/>
          <w:szCs w:val="24"/>
          <w:rPrChange w:id="1904" w:author="Wisch, Julie" w:date="2022-10-17T09:14:00Z">
            <w:rPr>
              <w:rFonts w:ascii="Times New Roman" w:hAnsi="Times New Roman" w:cs="Times New Roman"/>
              <w:color w:val="000000"/>
              <w:sz w:val="24"/>
              <w:szCs w:val="24"/>
            </w:rPr>
          </w:rPrChange>
        </w:rPr>
        <w:t>amyloid positive before age 65</w:t>
      </w:r>
      <w:r w:rsidR="00A97360" w:rsidRPr="00D03637">
        <w:rPr>
          <w:rFonts w:ascii="Times New Roman" w:hAnsi="Times New Roman" w:cs="Times New Roman"/>
          <w:color w:val="000000"/>
          <w:sz w:val="24"/>
          <w:szCs w:val="24"/>
          <w:rPrChange w:id="1905" w:author="Wisch, Julie" w:date="2022-10-17T09:14:00Z">
            <w:rPr>
              <w:rFonts w:ascii="Times New Roman" w:hAnsi="Times New Roman" w:cs="Times New Roman"/>
              <w:color w:val="000000"/>
              <w:sz w:val="24"/>
              <w:szCs w:val="24"/>
            </w:rPr>
          </w:rPrChange>
        </w:rPr>
        <w:t xml:space="preserve"> years old</w:t>
      </w:r>
      <w:r w:rsidR="00933AC6" w:rsidRPr="00D03637">
        <w:rPr>
          <w:rFonts w:ascii="Times New Roman" w:hAnsi="Times New Roman" w:cs="Times New Roman"/>
          <w:color w:val="000000"/>
          <w:sz w:val="24"/>
          <w:szCs w:val="24"/>
          <w:rPrChange w:id="1906" w:author="Wisch, Julie" w:date="2022-10-17T09:14:00Z">
            <w:rPr>
              <w:rFonts w:ascii="Times New Roman" w:hAnsi="Times New Roman" w:cs="Times New Roman"/>
              <w:color w:val="000000"/>
              <w:sz w:val="24"/>
              <w:szCs w:val="24"/>
            </w:rPr>
          </w:rPrChange>
        </w:rPr>
        <w:t xml:space="preserve">. </w:t>
      </w:r>
      <w:r w:rsidR="004F4034" w:rsidRPr="00D03637">
        <w:rPr>
          <w:rFonts w:ascii="Times New Roman" w:hAnsi="Times New Roman" w:cs="Times New Roman"/>
          <w:color w:val="000000"/>
          <w:sz w:val="24"/>
          <w:szCs w:val="24"/>
          <w:rPrChange w:id="1907" w:author="Wisch, Julie" w:date="2022-10-17T09:14:00Z">
            <w:rPr>
              <w:rFonts w:ascii="Times New Roman" w:hAnsi="Times New Roman" w:cs="Times New Roman"/>
              <w:color w:val="000000"/>
              <w:sz w:val="24"/>
              <w:szCs w:val="24"/>
            </w:rPr>
          </w:rPrChange>
        </w:rPr>
        <w:t xml:space="preserve">GAMM modeling shows that the </w:t>
      </w:r>
      <w:r w:rsidR="0055599D" w:rsidRPr="00D03637">
        <w:rPr>
          <w:rFonts w:ascii="Times New Roman" w:hAnsi="Times New Roman" w:cs="Times New Roman"/>
          <w:color w:val="000000"/>
          <w:sz w:val="24"/>
          <w:szCs w:val="24"/>
          <w:rPrChange w:id="1908" w:author="Wisch, Julie" w:date="2022-10-17T09:14:00Z">
            <w:rPr>
              <w:rFonts w:ascii="Times New Roman" w:hAnsi="Times New Roman" w:cs="Times New Roman"/>
              <w:color w:val="000000"/>
              <w:sz w:val="24"/>
              <w:szCs w:val="24"/>
            </w:rPr>
          </w:rPrChange>
        </w:rPr>
        <w:t>AD Biomarker Positive</w:t>
      </w:r>
      <w:r w:rsidR="004F4034" w:rsidRPr="00D03637">
        <w:rPr>
          <w:rFonts w:ascii="Times New Roman" w:hAnsi="Times New Roman" w:cs="Times New Roman"/>
          <w:color w:val="000000"/>
          <w:sz w:val="24"/>
          <w:szCs w:val="24"/>
          <w:rPrChange w:id="1909" w:author="Wisch, Julie" w:date="2022-10-17T09:14:00Z">
            <w:rPr>
              <w:rFonts w:ascii="Times New Roman" w:hAnsi="Times New Roman" w:cs="Times New Roman"/>
              <w:color w:val="000000"/>
              <w:sz w:val="24"/>
              <w:szCs w:val="24"/>
            </w:rPr>
          </w:rPrChange>
        </w:rPr>
        <w:t xml:space="preserve"> </w:t>
      </w:r>
      <w:r w:rsidR="00B7671B" w:rsidRPr="00D03637">
        <w:rPr>
          <w:rFonts w:ascii="Times New Roman" w:hAnsi="Times New Roman" w:cs="Times New Roman"/>
          <w:color w:val="000000"/>
          <w:sz w:val="24"/>
          <w:szCs w:val="24"/>
          <w:rPrChange w:id="1910" w:author="Wisch, Julie" w:date="2022-10-17T09:14:00Z">
            <w:rPr>
              <w:rFonts w:ascii="Times New Roman" w:hAnsi="Times New Roman" w:cs="Times New Roman"/>
              <w:color w:val="000000"/>
              <w:sz w:val="24"/>
              <w:szCs w:val="24"/>
            </w:rPr>
          </w:rPrChange>
        </w:rPr>
        <w:t>participants</w:t>
      </w:r>
      <w:r w:rsidR="004F4034" w:rsidRPr="00D03637">
        <w:rPr>
          <w:rFonts w:ascii="Times New Roman" w:hAnsi="Times New Roman" w:cs="Times New Roman"/>
          <w:color w:val="000000"/>
          <w:sz w:val="24"/>
          <w:szCs w:val="24"/>
          <w:rPrChange w:id="1911" w:author="Wisch, Julie" w:date="2022-10-17T09:14:00Z">
            <w:rPr>
              <w:rFonts w:ascii="Times New Roman" w:hAnsi="Times New Roman" w:cs="Times New Roman"/>
              <w:color w:val="000000"/>
              <w:sz w:val="24"/>
              <w:szCs w:val="24"/>
            </w:rPr>
          </w:rPrChange>
        </w:rPr>
        <w:t xml:space="preserve"> </w:t>
      </w:r>
      <w:r w:rsidR="004D3FF4" w:rsidRPr="00D03637">
        <w:rPr>
          <w:rFonts w:ascii="Times New Roman" w:hAnsi="Times New Roman" w:cs="Times New Roman"/>
          <w:color w:val="000000"/>
          <w:sz w:val="24"/>
          <w:szCs w:val="24"/>
          <w:rPrChange w:id="1912" w:author="Wisch, Julie" w:date="2022-10-17T09:14:00Z">
            <w:rPr>
              <w:rFonts w:ascii="Times New Roman" w:hAnsi="Times New Roman" w:cs="Times New Roman"/>
              <w:color w:val="000000"/>
              <w:sz w:val="24"/>
              <w:szCs w:val="24"/>
            </w:rPr>
          </w:rPrChange>
        </w:rPr>
        <w:t>were</w:t>
      </w:r>
      <w:r w:rsidR="004F4034" w:rsidRPr="00D03637">
        <w:rPr>
          <w:rFonts w:ascii="Times New Roman" w:hAnsi="Times New Roman" w:cs="Times New Roman"/>
          <w:color w:val="000000"/>
          <w:sz w:val="24"/>
          <w:szCs w:val="24"/>
          <w:rPrChange w:id="1913" w:author="Wisch, Julie" w:date="2022-10-17T09:14:00Z">
            <w:rPr>
              <w:rFonts w:ascii="Times New Roman" w:hAnsi="Times New Roman" w:cs="Times New Roman"/>
              <w:color w:val="000000"/>
              <w:sz w:val="24"/>
              <w:szCs w:val="24"/>
            </w:rPr>
          </w:rPrChange>
        </w:rPr>
        <w:t xml:space="preserve">, on average, </w:t>
      </w:r>
      <w:r w:rsidR="00CC6EB5" w:rsidRPr="00D03637">
        <w:rPr>
          <w:rFonts w:ascii="Times New Roman" w:hAnsi="Times New Roman" w:cs="Times New Roman"/>
          <w:color w:val="000000"/>
          <w:sz w:val="24"/>
          <w:szCs w:val="24"/>
          <w:rPrChange w:id="1914" w:author="Wisch, Julie" w:date="2022-10-17T09:14:00Z">
            <w:rPr>
              <w:rFonts w:ascii="Times New Roman" w:hAnsi="Times New Roman" w:cs="Times New Roman"/>
              <w:color w:val="000000"/>
              <w:sz w:val="24"/>
              <w:szCs w:val="24"/>
            </w:rPr>
          </w:rPrChange>
        </w:rPr>
        <w:t>CSF A</w:t>
      </w:r>
      <w:r w:rsidR="008A40B3" w:rsidRPr="00D03637">
        <w:rPr>
          <w:rFonts w:ascii="Times New Roman" w:hAnsi="Times New Roman" w:cs="Times New Roman"/>
          <w:color w:val="000000"/>
          <w:sz w:val="24"/>
          <w:szCs w:val="24"/>
          <w:rPrChange w:id="1915" w:author="Wisch, Julie" w:date="2022-10-17T09:14:00Z">
            <w:rPr>
              <w:rFonts w:ascii="Times New Roman" w:hAnsi="Times New Roman" w:cs="Times New Roman"/>
              <w:color w:val="000000"/>
              <w:sz w:val="24"/>
              <w:szCs w:val="24"/>
            </w:rPr>
          </w:rPrChange>
        </w:rPr>
        <w:t>β</w:t>
      </w:r>
      <w:r w:rsidR="00CC6EB5" w:rsidRPr="00D03637">
        <w:rPr>
          <w:rFonts w:ascii="Times New Roman" w:hAnsi="Times New Roman" w:cs="Times New Roman"/>
          <w:color w:val="000000"/>
          <w:sz w:val="24"/>
          <w:szCs w:val="24"/>
          <w:rPrChange w:id="1916" w:author="Wisch, Julie" w:date="2022-10-17T09:14:00Z">
            <w:rPr>
              <w:rFonts w:ascii="Times New Roman" w:hAnsi="Times New Roman" w:cs="Times New Roman"/>
              <w:color w:val="000000"/>
              <w:sz w:val="24"/>
              <w:szCs w:val="24"/>
            </w:rPr>
          </w:rPrChange>
        </w:rPr>
        <w:t>42/A</w:t>
      </w:r>
      <w:r w:rsidR="008A40B3" w:rsidRPr="00D03637">
        <w:rPr>
          <w:rFonts w:ascii="Times New Roman" w:hAnsi="Times New Roman" w:cs="Times New Roman"/>
          <w:color w:val="000000"/>
          <w:sz w:val="24"/>
          <w:szCs w:val="24"/>
          <w:rPrChange w:id="1917" w:author="Wisch, Julie" w:date="2022-10-17T09:14:00Z">
            <w:rPr>
              <w:rFonts w:ascii="Times New Roman" w:hAnsi="Times New Roman" w:cs="Times New Roman"/>
              <w:color w:val="000000"/>
              <w:sz w:val="24"/>
              <w:szCs w:val="24"/>
            </w:rPr>
          </w:rPrChange>
        </w:rPr>
        <w:t>β</w:t>
      </w:r>
      <w:r w:rsidR="00CC6EB5" w:rsidRPr="00D03637">
        <w:rPr>
          <w:rFonts w:ascii="Times New Roman" w:hAnsi="Times New Roman" w:cs="Times New Roman"/>
          <w:color w:val="000000"/>
          <w:sz w:val="24"/>
          <w:szCs w:val="24"/>
          <w:rPrChange w:id="1918" w:author="Wisch, Julie" w:date="2022-10-17T09:14:00Z">
            <w:rPr>
              <w:rFonts w:ascii="Times New Roman" w:hAnsi="Times New Roman" w:cs="Times New Roman"/>
              <w:color w:val="000000"/>
              <w:sz w:val="24"/>
              <w:szCs w:val="24"/>
            </w:rPr>
          </w:rPrChange>
        </w:rPr>
        <w:t>40</w:t>
      </w:r>
      <w:r w:rsidR="004F4034" w:rsidRPr="00D03637">
        <w:rPr>
          <w:rFonts w:ascii="Times New Roman" w:hAnsi="Times New Roman" w:cs="Times New Roman"/>
          <w:color w:val="000000"/>
          <w:sz w:val="24"/>
          <w:szCs w:val="24"/>
          <w:rPrChange w:id="1919" w:author="Wisch, Julie" w:date="2022-10-17T09:14:00Z">
            <w:rPr>
              <w:rFonts w:ascii="Times New Roman" w:hAnsi="Times New Roman" w:cs="Times New Roman"/>
              <w:color w:val="000000"/>
              <w:sz w:val="24"/>
              <w:szCs w:val="24"/>
            </w:rPr>
          </w:rPrChange>
        </w:rPr>
        <w:t xml:space="preserve"> positive at time of enrollment</w:t>
      </w:r>
      <w:r w:rsidR="00525AA6" w:rsidRPr="00D03637">
        <w:rPr>
          <w:rFonts w:ascii="Times New Roman" w:hAnsi="Times New Roman" w:cs="Times New Roman"/>
          <w:color w:val="000000"/>
          <w:sz w:val="24"/>
          <w:szCs w:val="24"/>
          <w:rPrChange w:id="1920" w:author="Wisch, Julie" w:date="2022-10-17T09:14:00Z">
            <w:rPr>
              <w:rFonts w:ascii="Times New Roman" w:hAnsi="Times New Roman" w:cs="Times New Roman"/>
              <w:color w:val="000000"/>
              <w:sz w:val="24"/>
              <w:szCs w:val="24"/>
            </w:rPr>
          </w:rPrChange>
        </w:rPr>
        <w:t xml:space="preserve"> (</w:t>
      </w:r>
      <w:r w:rsidR="00525AA6" w:rsidRPr="00D03637">
        <w:rPr>
          <w:rFonts w:ascii="Times New Roman" w:hAnsi="Times New Roman" w:cs="Times New Roman"/>
          <w:i/>
          <w:color w:val="000000"/>
          <w:sz w:val="24"/>
          <w:szCs w:val="24"/>
          <w:rPrChange w:id="1921" w:author="Wisch, Julie" w:date="2022-10-17T09:14:00Z">
            <w:rPr>
              <w:rFonts w:ascii="Times New Roman" w:hAnsi="Times New Roman" w:cs="Times New Roman"/>
              <w:i/>
              <w:color w:val="000000"/>
              <w:sz w:val="24"/>
              <w:szCs w:val="24"/>
            </w:rPr>
          </w:rPrChange>
        </w:rPr>
        <w:t>Figure 3</w:t>
      </w:r>
      <w:r w:rsidR="00525AA6" w:rsidRPr="00D03637">
        <w:rPr>
          <w:rFonts w:ascii="Times New Roman" w:hAnsi="Times New Roman" w:cs="Times New Roman"/>
          <w:color w:val="000000"/>
          <w:sz w:val="24"/>
          <w:szCs w:val="24"/>
          <w:rPrChange w:id="1922" w:author="Wisch, Julie" w:date="2022-10-17T09:14:00Z">
            <w:rPr>
              <w:rFonts w:ascii="Times New Roman" w:hAnsi="Times New Roman" w:cs="Times New Roman"/>
              <w:color w:val="000000"/>
              <w:sz w:val="24"/>
              <w:szCs w:val="24"/>
            </w:rPr>
          </w:rPrChange>
        </w:rPr>
        <w:t>)</w:t>
      </w:r>
      <w:r w:rsidR="0055599D" w:rsidRPr="00D03637">
        <w:rPr>
          <w:rFonts w:ascii="Times New Roman" w:hAnsi="Times New Roman" w:cs="Times New Roman"/>
          <w:sz w:val="24"/>
          <w:szCs w:val="24"/>
          <w:rPrChange w:id="1923" w:author="Wisch, Julie" w:date="2022-10-17T09:14:00Z">
            <w:rPr>
              <w:rFonts w:ascii="Times New Roman" w:hAnsi="Times New Roman" w:cs="Times New Roman"/>
              <w:sz w:val="24"/>
              <w:szCs w:val="24"/>
            </w:rPr>
          </w:rPrChange>
        </w:rPr>
        <w:t xml:space="preserve"> </w:t>
      </w:r>
      <w:sdt>
        <w:sdtPr>
          <w:rPr>
            <w:rFonts w:ascii="Times New Roman" w:hAnsi="Times New Roman" w:cs="Times New Roman"/>
            <w:color w:val="000000"/>
            <w:sz w:val="24"/>
            <w:szCs w:val="24"/>
            <w:vertAlign w:val="superscript"/>
          </w:rPr>
          <w:tag w:val="MENDELEY_CITATION_v3_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"/>
          <w:id w:val="-9217941"/>
          <w:placeholder>
            <w:docPart w:val="DefaultPlaceholder_-1854013440"/>
          </w:placeholder>
        </w:sdtPr>
        <w:sdtEndPr/>
        <w:sdtContent>
          <w:ins w:id="1924" w:author="Wisch, Julie" w:date="2022-10-04T14:53:00Z">
            <w:r w:rsidR="00B94D80" w:rsidRPr="00D03637">
              <w:rPr>
                <w:rFonts w:ascii="Times New Roman" w:hAnsi="Times New Roman" w:cs="Times New Roman"/>
                <w:color w:val="000000"/>
                <w:sz w:val="24"/>
                <w:szCs w:val="24"/>
                <w:vertAlign w:val="superscript"/>
              </w:rPr>
              <w:t>38,51</w:t>
            </w:r>
          </w:ins>
          <w:del w:id="1925" w:author="Wisch, Julie" w:date="2022-09-28T10:24:00Z">
            <w:r w:rsidR="00143020" w:rsidRPr="00D03637" w:rsidDel="00733317">
              <w:rPr>
                <w:rFonts w:ascii="Times New Roman" w:hAnsi="Times New Roman" w:cs="Times New Roman"/>
                <w:color w:val="000000"/>
                <w:sz w:val="24"/>
                <w:szCs w:val="24"/>
                <w:vertAlign w:val="superscript"/>
              </w:rPr>
              <w:delText>38,51</w:delText>
            </w:r>
          </w:del>
        </w:sdtContent>
      </w:sdt>
      <w:r w:rsidR="004F4034" w:rsidRPr="00D03637">
        <w:rPr>
          <w:rFonts w:ascii="Times New Roman" w:hAnsi="Times New Roman" w:cs="Times New Roman"/>
          <w:sz w:val="24"/>
          <w:szCs w:val="24"/>
        </w:rPr>
        <w:t xml:space="preserve">. </w:t>
      </w:r>
      <w:r w:rsidR="0055599D" w:rsidRPr="00D03637">
        <w:rPr>
          <w:rFonts w:ascii="Times New Roman" w:hAnsi="Times New Roman" w:cs="Times New Roman"/>
          <w:sz w:val="24"/>
          <w:szCs w:val="24"/>
        </w:rPr>
        <w:t xml:space="preserve">AD Biomarker Positive </w:t>
      </w:r>
      <w:r w:rsidR="00A97360" w:rsidRPr="00D03637">
        <w:rPr>
          <w:rFonts w:ascii="Times New Roman" w:hAnsi="Times New Roman" w:cs="Times New Roman"/>
          <w:sz w:val="24"/>
          <w:szCs w:val="24"/>
          <w:rPrChange w:id="1926" w:author="Wisch, Julie" w:date="2022-10-17T09:14:00Z">
            <w:rPr>
              <w:rFonts w:ascii="Times New Roman" w:hAnsi="Times New Roman" w:cs="Times New Roman"/>
              <w:sz w:val="24"/>
              <w:szCs w:val="24"/>
            </w:rPr>
          </w:rPrChange>
        </w:rPr>
        <w:t xml:space="preserve">individuals </w:t>
      </w:r>
      <w:r w:rsidR="004D3FF4" w:rsidRPr="00D03637">
        <w:rPr>
          <w:rFonts w:ascii="Times New Roman" w:hAnsi="Times New Roman" w:cs="Times New Roman"/>
          <w:sz w:val="24"/>
          <w:szCs w:val="24"/>
          <w:rPrChange w:id="1927" w:author="Wisch, Julie" w:date="2022-10-17T09:14:00Z">
            <w:rPr>
              <w:rFonts w:ascii="Times New Roman" w:hAnsi="Times New Roman" w:cs="Times New Roman"/>
              <w:sz w:val="24"/>
              <w:szCs w:val="24"/>
            </w:rPr>
          </w:rPrChange>
        </w:rPr>
        <w:t xml:space="preserve">were </w:t>
      </w:r>
      <w:r w:rsidR="004F4034" w:rsidRPr="00D03637">
        <w:rPr>
          <w:rFonts w:ascii="Times New Roman" w:hAnsi="Times New Roman" w:cs="Times New Roman"/>
          <w:sz w:val="24"/>
          <w:szCs w:val="24"/>
          <w:rPrChange w:id="1928" w:author="Wisch, Julie" w:date="2022-10-17T09:14:00Z">
            <w:rPr>
              <w:rFonts w:ascii="Times New Roman" w:hAnsi="Times New Roman" w:cs="Times New Roman"/>
              <w:sz w:val="24"/>
              <w:szCs w:val="24"/>
            </w:rPr>
          </w:rPrChange>
        </w:rPr>
        <w:t xml:space="preserve">also CSF </w:t>
      </w:r>
      <w:r w:rsidR="00CC6EB5" w:rsidRPr="00D03637">
        <w:rPr>
          <w:rFonts w:ascii="Times New Roman" w:hAnsi="Times New Roman" w:cs="Times New Roman"/>
          <w:sz w:val="24"/>
          <w:szCs w:val="24"/>
          <w:rPrChange w:id="1929" w:author="Wisch, Julie" w:date="2022-10-17T09:14:00Z">
            <w:rPr>
              <w:rFonts w:ascii="Times New Roman" w:hAnsi="Times New Roman" w:cs="Times New Roman"/>
              <w:sz w:val="24"/>
              <w:szCs w:val="24"/>
            </w:rPr>
          </w:rPrChange>
        </w:rPr>
        <w:t>pT</w:t>
      </w:r>
      <w:r w:rsidR="004F4034" w:rsidRPr="00D03637">
        <w:rPr>
          <w:rFonts w:ascii="Times New Roman" w:hAnsi="Times New Roman" w:cs="Times New Roman"/>
          <w:sz w:val="24"/>
          <w:szCs w:val="24"/>
          <w:rPrChange w:id="1930" w:author="Wisch, Julie" w:date="2022-10-17T09:14:00Z">
            <w:rPr>
              <w:rFonts w:ascii="Times New Roman" w:hAnsi="Times New Roman" w:cs="Times New Roman"/>
              <w:sz w:val="24"/>
              <w:szCs w:val="24"/>
            </w:rPr>
          </w:rPrChange>
        </w:rPr>
        <w:t xml:space="preserve">au positive </w:t>
      </w:r>
      <w:r w:rsidR="001F2A61" w:rsidRPr="00D03637">
        <w:rPr>
          <w:rFonts w:ascii="Times New Roman" w:hAnsi="Times New Roman" w:cs="Times New Roman"/>
          <w:sz w:val="24"/>
          <w:szCs w:val="24"/>
          <w:rPrChange w:id="1931" w:author="Wisch, Julie" w:date="2022-10-17T09:14:00Z">
            <w:rPr>
              <w:rFonts w:ascii="Times New Roman" w:hAnsi="Times New Roman" w:cs="Times New Roman"/>
              <w:sz w:val="24"/>
              <w:szCs w:val="24"/>
            </w:rPr>
          </w:rPrChange>
        </w:rPr>
        <w:t xml:space="preserve">(CSF </w:t>
      </w:r>
      <w:r w:rsidR="00580042" w:rsidRPr="00D03637">
        <w:rPr>
          <w:rFonts w:ascii="Times New Roman" w:hAnsi="Times New Roman" w:cs="Times New Roman"/>
          <w:sz w:val="24"/>
          <w:szCs w:val="24"/>
          <w:rPrChange w:id="1932" w:author="Wisch, Julie" w:date="2022-10-17T09:14:00Z">
            <w:rPr>
              <w:rFonts w:ascii="Times New Roman" w:hAnsi="Times New Roman" w:cs="Times New Roman"/>
              <w:sz w:val="24"/>
              <w:szCs w:val="24"/>
            </w:rPr>
          </w:rPrChange>
        </w:rPr>
        <w:t>pTau</w:t>
      </w:r>
      <w:r w:rsidR="00580042" w:rsidRPr="00D03637">
        <w:rPr>
          <w:rFonts w:ascii="Times New Roman" w:hAnsi="Times New Roman" w:cs="Times New Roman"/>
          <w:sz w:val="24"/>
          <w:szCs w:val="24"/>
          <w:vertAlign w:val="subscript"/>
          <w:rPrChange w:id="1933" w:author="Wisch, Julie" w:date="2022-10-17T09:14:00Z">
            <w:rPr>
              <w:rFonts w:ascii="Times New Roman" w:hAnsi="Times New Roman" w:cs="Times New Roman"/>
              <w:sz w:val="24"/>
              <w:szCs w:val="24"/>
              <w:vertAlign w:val="subscript"/>
            </w:rPr>
          </w:rPrChange>
        </w:rPr>
        <w:t>181</w:t>
      </w:r>
      <w:r w:rsidR="00580042" w:rsidRPr="00D03637">
        <w:rPr>
          <w:rFonts w:ascii="Times New Roman" w:hAnsi="Times New Roman" w:cs="Times New Roman"/>
          <w:sz w:val="24"/>
          <w:szCs w:val="24"/>
          <w:rPrChange w:id="1934" w:author="Wisch, Julie" w:date="2022-10-17T09:14:00Z">
            <w:rPr>
              <w:rFonts w:ascii="Times New Roman" w:hAnsi="Times New Roman" w:cs="Times New Roman"/>
              <w:sz w:val="24"/>
              <w:szCs w:val="24"/>
            </w:rPr>
          </w:rPrChange>
        </w:rPr>
        <w:t xml:space="preserve"> </w:t>
      </w:r>
      <w:r w:rsidR="001F2A61" w:rsidRPr="00D03637">
        <w:rPr>
          <w:rFonts w:ascii="Times New Roman" w:hAnsi="Times New Roman" w:cs="Times New Roman"/>
          <w:sz w:val="24"/>
          <w:szCs w:val="24"/>
          <w:rPrChange w:id="1935" w:author="Wisch, Julie" w:date="2022-10-17T09:14:00Z">
            <w:rPr>
              <w:rFonts w:ascii="Times New Roman" w:hAnsi="Times New Roman" w:cs="Times New Roman"/>
              <w:sz w:val="24"/>
              <w:szCs w:val="24"/>
            </w:rPr>
          </w:rPrChange>
        </w:rPr>
        <w:t xml:space="preserve">&gt; 42.5 ug/mL) </w:t>
      </w:r>
      <w:del w:id="1936" w:author="Wisch, Julie" w:date="2022-09-21T09:21:00Z">
        <w:r w:rsidR="004F4034" w:rsidRPr="00D03637" w:rsidDel="00185820">
          <w:rPr>
            <w:rFonts w:ascii="Times New Roman" w:hAnsi="Times New Roman" w:cs="Times New Roman"/>
            <w:sz w:val="24"/>
            <w:szCs w:val="24"/>
            <w:rPrChange w:id="1937" w:author="Wisch, Julie" w:date="2022-10-17T09:14:00Z">
              <w:rPr>
                <w:rFonts w:ascii="Times New Roman" w:hAnsi="Times New Roman" w:cs="Times New Roman"/>
                <w:sz w:val="24"/>
                <w:szCs w:val="24"/>
              </w:rPr>
            </w:rPrChange>
          </w:rPr>
          <w:delText>around 65 years old</w:delText>
        </w:r>
      </w:del>
      <w:ins w:id="1938" w:author="Wisch, Julie" w:date="2022-09-21T09:21:00Z">
        <w:r w:rsidR="00185820" w:rsidRPr="00D03637">
          <w:rPr>
            <w:rFonts w:ascii="Times New Roman" w:hAnsi="Times New Roman" w:cs="Times New Roman"/>
            <w:sz w:val="24"/>
            <w:szCs w:val="24"/>
            <w:rPrChange w:id="1939" w:author="Wisch, Julie" w:date="2022-10-17T09:14:00Z">
              <w:rPr>
                <w:rFonts w:ascii="Times New Roman" w:hAnsi="Times New Roman" w:cs="Times New Roman"/>
                <w:sz w:val="24"/>
                <w:szCs w:val="24"/>
              </w:rPr>
            </w:rPrChange>
          </w:rPr>
          <w:t xml:space="preserve">very early (Age 48.0, 95% Confidence Interval </w:t>
        </w:r>
      </w:ins>
      <w:ins w:id="1940" w:author="Wisch, Julie" w:date="2022-09-21T09:22:00Z">
        <w:r w:rsidR="00185820" w:rsidRPr="00D03637">
          <w:rPr>
            <w:rFonts w:ascii="Times New Roman" w:hAnsi="Times New Roman" w:cs="Times New Roman"/>
            <w:sz w:val="24"/>
            <w:szCs w:val="24"/>
            <w:rPrChange w:id="1941" w:author="Wisch, Julie" w:date="2022-10-17T09:14:00Z">
              <w:rPr>
                <w:rFonts w:ascii="Times New Roman" w:hAnsi="Times New Roman" w:cs="Times New Roman"/>
                <w:sz w:val="24"/>
                <w:szCs w:val="24"/>
              </w:rPr>
            </w:rPrChange>
          </w:rPr>
          <w:t>(CI): 43.6, 53.3)</w:t>
        </w:r>
      </w:ins>
      <w:r w:rsidR="004F4034" w:rsidRPr="00D03637">
        <w:rPr>
          <w:rFonts w:ascii="Times New Roman" w:hAnsi="Times New Roman" w:cs="Times New Roman"/>
          <w:sz w:val="24"/>
          <w:szCs w:val="24"/>
          <w:rPrChange w:id="1942" w:author="Wisch, Julie" w:date="2022-10-17T09:14:00Z">
            <w:rPr>
              <w:rFonts w:ascii="Times New Roman" w:hAnsi="Times New Roman" w:cs="Times New Roman"/>
              <w:sz w:val="24"/>
              <w:szCs w:val="24"/>
            </w:rPr>
          </w:rPrChange>
        </w:rPr>
        <w:t xml:space="preserve"> </w:t>
      </w:r>
      <w:sdt>
        <w:sdtPr>
          <w:rPr>
            <w:rFonts w:ascii="Times New Roman" w:hAnsi="Times New Roman" w:cs="Times New Roman"/>
            <w:color w:val="000000"/>
            <w:sz w:val="24"/>
            <w:szCs w:val="24"/>
            <w:vertAlign w:val="superscript"/>
          </w:rPr>
          <w:tag w:val="MENDELEY_CITATION_v3_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"/>
          <w:id w:val="2138751990"/>
          <w:placeholder>
            <w:docPart w:val="B189963E05AE4A119095B973F9BBB93D"/>
          </w:placeholder>
        </w:sdtPr>
        <w:sdtEndPr/>
        <w:sdtContent>
          <w:ins w:id="1943" w:author="Wisch, Julie" w:date="2022-10-04T14:53:00Z">
            <w:r w:rsidR="00B94D80" w:rsidRPr="00D03637">
              <w:rPr>
                <w:rFonts w:ascii="Times New Roman" w:hAnsi="Times New Roman" w:cs="Times New Roman"/>
                <w:color w:val="000000"/>
                <w:sz w:val="24"/>
                <w:szCs w:val="24"/>
                <w:vertAlign w:val="superscript"/>
              </w:rPr>
              <w:t>45</w:t>
            </w:r>
          </w:ins>
          <w:del w:id="1944" w:author="Wisch, Julie" w:date="2022-09-28T10:24:00Z">
            <w:r w:rsidR="00143020" w:rsidRPr="00D03637" w:rsidDel="00733317">
              <w:rPr>
                <w:rFonts w:ascii="Times New Roman" w:hAnsi="Times New Roman" w:cs="Times New Roman"/>
                <w:color w:val="000000"/>
                <w:sz w:val="24"/>
                <w:szCs w:val="24"/>
                <w:vertAlign w:val="superscript"/>
              </w:rPr>
              <w:delText>45</w:delText>
            </w:r>
          </w:del>
        </w:sdtContent>
      </w:sdt>
      <w:r w:rsidR="00C57A79" w:rsidRPr="00D03637">
        <w:rPr>
          <w:rFonts w:ascii="Times New Roman" w:hAnsi="Times New Roman" w:cs="Times New Roman"/>
          <w:sz w:val="24"/>
          <w:szCs w:val="24"/>
        </w:rPr>
        <w:t xml:space="preserve">. </w:t>
      </w:r>
      <w:r w:rsidR="009E01B1" w:rsidRPr="00D03637">
        <w:rPr>
          <w:rFonts w:ascii="Times New Roman" w:hAnsi="Times New Roman" w:cs="Times New Roman"/>
          <w:color w:val="000000"/>
          <w:sz w:val="24"/>
          <w:szCs w:val="24"/>
        </w:rPr>
        <w:t xml:space="preserve">Twenty of 89 </w:t>
      </w:r>
      <w:r w:rsidR="009E01B1" w:rsidRPr="00D03637">
        <w:rPr>
          <w:rFonts w:ascii="Times New Roman" w:hAnsi="Times New Roman" w:cs="Times New Roman"/>
          <w:color w:val="000000"/>
          <w:sz w:val="24"/>
          <w:szCs w:val="24"/>
          <w:rPrChange w:id="1945" w:author="Wisch, Julie" w:date="2022-10-17T09:14:00Z">
            <w:rPr>
              <w:rFonts w:ascii="Times New Roman" w:hAnsi="Times New Roman" w:cs="Times New Roman"/>
              <w:color w:val="000000"/>
              <w:sz w:val="24"/>
              <w:szCs w:val="24"/>
            </w:rPr>
          </w:rPrChange>
        </w:rPr>
        <w:t>participants converted to CSF pTau positive</w:t>
      </w:r>
      <w:r w:rsidR="009E01B1" w:rsidRPr="00D03637">
        <w:rPr>
          <w:rFonts w:ascii="Times New Roman" w:hAnsi="Times New Roman" w:cs="Times New Roman"/>
          <w:sz w:val="24"/>
          <w:szCs w:val="24"/>
          <w:rPrChange w:id="1946" w:author="Wisch, Julie" w:date="2022-10-17T09:14:00Z">
            <w:rPr>
              <w:rFonts w:ascii="Times New Roman" w:hAnsi="Times New Roman" w:cs="Times New Roman"/>
              <w:sz w:val="24"/>
              <w:szCs w:val="24"/>
            </w:rPr>
          </w:rPrChange>
        </w:rPr>
        <w:t xml:space="preserve"> during study enrollment, with 19 additional participants evaluated as CSF pTau positive prior</w:t>
      </w:r>
      <w:r w:rsidR="00A97360" w:rsidRPr="00D03637">
        <w:rPr>
          <w:rFonts w:ascii="Times New Roman" w:hAnsi="Times New Roman" w:cs="Times New Roman"/>
          <w:sz w:val="24"/>
          <w:szCs w:val="24"/>
          <w:rPrChange w:id="1947" w:author="Wisch, Julie" w:date="2022-10-17T09:14:00Z">
            <w:rPr>
              <w:rFonts w:ascii="Times New Roman" w:hAnsi="Times New Roman" w:cs="Times New Roman"/>
              <w:sz w:val="24"/>
              <w:szCs w:val="24"/>
            </w:rPr>
          </w:rPrChange>
        </w:rPr>
        <w:t xml:space="preserve"> </w:t>
      </w:r>
      <w:r w:rsidR="009E01B1" w:rsidRPr="00D03637">
        <w:rPr>
          <w:rFonts w:ascii="Times New Roman" w:hAnsi="Times New Roman" w:cs="Times New Roman"/>
          <w:sz w:val="24"/>
          <w:szCs w:val="24"/>
          <w:rPrChange w:id="1948" w:author="Wisch, Julie" w:date="2022-10-17T09:14:00Z">
            <w:rPr>
              <w:rFonts w:ascii="Times New Roman" w:hAnsi="Times New Roman" w:cs="Times New Roman"/>
              <w:sz w:val="24"/>
              <w:szCs w:val="24"/>
            </w:rPr>
          </w:rPrChange>
        </w:rPr>
        <w:t xml:space="preserve">to enrollment. </w:t>
      </w:r>
      <w:r w:rsidR="00C57A79" w:rsidRPr="00D03637">
        <w:rPr>
          <w:rFonts w:ascii="Times New Roman" w:hAnsi="Times New Roman" w:cs="Times New Roman"/>
          <w:sz w:val="24"/>
          <w:szCs w:val="24"/>
          <w:rPrChange w:id="1949" w:author="Wisch, Julie" w:date="2022-10-17T09:14:00Z">
            <w:rPr>
              <w:rFonts w:ascii="Times New Roman" w:hAnsi="Times New Roman" w:cs="Times New Roman"/>
              <w:sz w:val="24"/>
              <w:szCs w:val="24"/>
            </w:rPr>
          </w:rPrChange>
        </w:rPr>
        <w:t xml:space="preserve">Similar results were also seen </w:t>
      </w:r>
      <w:r w:rsidR="00A97360" w:rsidRPr="00D03637">
        <w:rPr>
          <w:rFonts w:ascii="Times New Roman" w:hAnsi="Times New Roman" w:cs="Times New Roman"/>
          <w:sz w:val="24"/>
          <w:szCs w:val="24"/>
          <w:rPrChange w:id="1950" w:author="Wisch, Julie" w:date="2022-10-17T09:14:00Z">
            <w:rPr>
              <w:rFonts w:ascii="Times New Roman" w:hAnsi="Times New Roman" w:cs="Times New Roman"/>
              <w:sz w:val="24"/>
              <w:szCs w:val="24"/>
            </w:rPr>
          </w:rPrChange>
        </w:rPr>
        <w:t xml:space="preserve">when </w:t>
      </w:r>
      <w:r w:rsidR="00C57A79" w:rsidRPr="00D03637">
        <w:rPr>
          <w:rFonts w:ascii="Times New Roman" w:hAnsi="Times New Roman" w:cs="Times New Roman"/>
          <w:sz w:val="24"/>
          <w:szCs w:val="24"/>
          <w:rPrChange w:id="1951" w:author="Wisch, Julie" w:date="2022-10-17T09:14:00Z">
            <w:rPr>
              <w:rFonts w:ascii="Times New Roman" w:hAnsi="Times New Roman" w:cs="Times New Roman"/>
              <w:sz w:val="24"/>
              <w:szCs w:val="24"/>
            </w:rPr>
          </w:rPrChange>
        </w:rPr>
        <w:t xml:space="preserve">using PET – AV1451. </w:t>
      </w:r>
      <w:r w:rsidR="00C57A79" w:rsidRPr="00D03637">
        <w:rPr>
          <w:rFonts w:ascii="Times New Roman" w:hAnsi="Times New Roman" w:cs="Times New Roman"/>
          <w:color w:val="000000"/>
          <w:sz w:val="24"/>
          <w:szCs w:val="24"/>
          <w:rPrChange w:id="1952" w:author="Wisch, Julie" w:date="2022-10-17T09:14:00Z">
            <w:rPr>
              <w:rFonts w:ascii="Times New Roman" w:hAnsi="Times New Roman" w:cs="Times New Roman"/>
              <w:color w:val="000000"/>
              <w:sz w:val="24"/>
              <w:szCs w:val="24"/>
            </w:rPr>
          </w:rPrChange>
        </w:rPr>
        <w:t xml:space="preserve">Relatively few participants converted to CDR &gt; 0; however, the majority of the </w:t>
      </w:r>
      <w:r w:rsidR="0055599D" w:rsidRPr="00D03637">
        <w:rPr>
          <w:rFonts w:ascii="Times New Roman" w:hAnsi="Times New Roman" w:cs="Times New Roman"/>
          <w:color w:val="000000"/>
          <w:sz w:val="24"/>
          <w:szCs w:val="24"/>
          <w:rPrChange w:id="1953" w:author="Wisch, Julie" w:date="2022-10-17T09:14:00Z">
            <w:rPr>
              <w:rFonts w:ascii="Times New Roman" w:hAnsi="Times New Roman" w:cs="Times New Roman"/>
              <w:color w:val="000000"/>
              <w:sz w:val="24"/>
              <w:szCs w:val="24"/>
            </w:rPr>
          </w:rPrChange>
        </w:rPr>
        <w:t>AD Biomarker Positive</w:t>
      </w:r>
      <w:r w:rsidR="00C57A79" w:rsidRPr="00D03637">
        <w:rPr>
          <w:rFonts w:ascii="Times New Roman" w:hAnsi="Times New Roman" w:cs="Times New Roman"/>
          <w:color w:val="000000"/>
          <w:sz w:val="24"/>
          <w:szCs w:val="24"/>
          <w:rPrChange w:id="1954" w:author="Wisch, Julie" w:date="2022-10-17T09:14:00Z">
            <w:rPr>
              <w:rFonts w:ascii="Times New Roman" w:hAnsi="Times New Roman" w:cs="Times New Roman"/>
              <w:color w:val="000000"/>
              <w:sz w:val="24"/>
              <w:szCs w:val="24"/>
            </w:rPr>
          </w:rPrChange>
        </w:rPr>
        <w:t xml:space="preserve"> cluster developed clinical symptoms by their late 70’s</w:t>
      </w:r>
      <w:r w:rsidR="00525AA6" w:rsidRPr="00D03637">
        <w:rPr>
          <w:rFonts w:ascii="Times New Roman" w:hAnsi="Times New Roman" w:cs="Times New Roman"/>
          <w:color w:val="000000"/>
          <w:sz w:val="24"/>
          <w:szCs w:val="24"/>
          <w:rPrChange w:id="1955" w:author="Wisch, Julie" w:date="2022-10-17T09:14:00Z">
            <w:rPr>
              <w:rFonts w:ascii="Times New Roman" w:hAnsi="Times New Roman" w:cs="Times New Roman"/>
              <w:color w:val="000000"/>
              <w:sz w:val="24"/>
              <w:szCs w:val="24"/>
            </w:rPr>
          </w:rPrChange>
        </w:rPr>
        <w:t xml:space="preserve"> (</w:t>
      </w:r>
      <w:r w:rsidR="00525AA6" w:rsidRPr="00D03637">
        <w:rPr>
          <w:rFonts w:ascii="Times New Roman" w:hAnsi="Times New Roman" w:cs="Times New Roman"/>
          <w:i/>
          <w:color w:val="000000"/>
          <w:sz w:val="24"/>
          <w:szCs w:val="24"/>
          <w:rPrChange w:id="1956" w:author="Wisch, Julie" w:date="2022-10-17T09:14:00Z">
            <w:rPr>
              <w:rFonts w:ascii="Times New Roman" w:hAnsi="Times New Roman" w:cs="Times New Roman"/>
              <w:i/>
              <w:color w:val="000000"/>
              <w:sz w:val="24"/>
              <w:szCs w:val="24"/>
            </w:rPr>
          </w:rPrChange>
        </w:rPr>
        <w:t>Figure 2c</w:t>
      </w:r>
      <w:r w:rsidR="00525AA6" w:rsidRPr="00D03637">
        <w:rPr>
          <w:rFonts w:ascii="Times New Roman" w:hAnsi="Times New Roman" w:cs="Times New Roman"/>
          <w:color w:val="000000"/>
          <w:sz w:val="24"/>
          <w:szCs w:val="24"/>
          <w:rPrChange w:id="1957" w:author="Wisch, Julie" w:date="2022-10-17T09:14:00Z">
            <w:rPr>
              <w:rFonts w:ascii="Times New Roman" w:hAnsi="Times New Roman" w:cs="Times New Roman"/>
              <w:color w:val="000000"/>
              <w:sz w:val="24"/>
              <w:szCs w:val="24"/>
            </w:rPr>
          </w:rPrChange>
        </w:rPr>
        <w:t>)</w:t>
      </w:r>
      <w:r w:rsidR="00C57A79" w:rsidRPr="00D03637">
        <w:rPr>
          <w:rFonts w:ascii="Times New Roman" w:hAnsi="Times New Roman" w:cs="Times New Roman"/>
          <w:color w:val="000000"/>
          <w:sz w:val="24"/>
          <w:szCs w:val="24"/>
          <w:rPrChange w:id="1958" w:author="Wisch, Julie" w:date="2022-10-17T09:14:00Z">
            <w:rPr>
              <w:rFonts w:ascii="Times New Roman" w:hAnsi="Times New Roman" w:cs="Times New Roman"/>
              <w:color w:val="000000"/>
              <w:sz w:val="24"/>
              <w:szCs w:val="24"/>
            </w:rPr>
          </w:rPrChange>
        </w:rPr>
        <w:t>.</w:t>
      </w:r>
    </w:p>
    <w:p w14:paraId="78B30835" w14:textId="3696C8DC" w:rsidR="00B7671B" w:rsidRPr="00D03637" w:rsidRDefault="00933AC6" w:rsidP="008F70CC">
      <w:pPr>
        <w:rPr>
          <w:rFonts w:ascii="Times New Roman" w:hAnsi="Times New Roman" w:cs="Times New Roman"/>
          <w:sz w:val="24"/>
          <w:szCs w:val="24"/>
          <w:rPrChange w:id="1959" w:author="Wisch, Julie" w:date="2022-10-17T09:14:00Z">
            <w:rPr>
              <w:rFonts w:ascii="Times New Roman" w:hAnsi="Times New Roman" w:cs="Times New Roman"/>
              <w:sz w:val="24"/>
              <w:szCs w:val="24"/>
            </w:rPr>
          </w:rPrChange>
        </w:rPr>
      </w:pPr>
      <w:r w:rsidRPr="00D03637">
        <w:rPr>
          <w:rFonts w:ascii="Times New Roman" w:hAnsi="Times New Roman" w:cs="Times New Roman"/>
          <w:color w:val="000000"/>
          <w:sz w:val="24"/>
          <w:szCs w:val="24"/>
          <w:rPrChange w:id="1960" w:author="Wisch, Julie" w:date="2022-10-17T09:14:00Z">
            <w:rPr>
              <w:rFonts w:ascii="Times New Roman" w:hAnsi="Times New Roman" w:cs="Times New Roman"/>
              <w:color w:val="000000"/>
              <w:sz w:val="24"/>
              <w:szCs w:val="24"/>
            </w:rPr>
          </w:rPrChange>
        </w:rPr>
        <w:t xml:space="preserve">The majority of </w:t>
      </w:r>
      <w:r w:rsidR="008A2FEF" w:rsidRPr="00D03637">
        <w:rPr>
          <w:rFonts w:ascii="Times New Roman" w:hAnsi="Times New Roman" w:cs="Times New Roman"/>
          <w:color w:val="000000"/>
          <w:sz w:val="24"/>
          <w:szCs w:val="24"/>
          <w:rPrChange w:id="1961" w:author="Wisch, Julie" w:date="2022-10-17T09:14:00Z">
            <w:rPr>
              <w:rFonts w:ascii="Times New Roman" w:hAnsi="Times New Roman" w:cs="Times New Roman"/>
              <w:color w:val="000000"/>
              <w:sz w:val="24"/>
              <w:szCs w:val="24"/>
            </w:rPr>
          </w:rPrChange>
        </w:rPr>
        <w:t>Intermediate</w:t>
      </w:r>
      <w:r w:rsidR="00F53579" w:rsidRPr="00D03637">
        <w:rPr>
          <w:rFonts w:ascii="Times New Roman" w:hAnsi="Times New Roman" w:cs="Times New Roman"/>
          <w:color w:val="000000"/>
          <w:sz w:val="24"/>
          <w:szCs w:val="24"/>
          <w:rPrChange w:id="1962" w:author="Wisch, Julie" w:date="2022-10-17T09:14:00Z">
            <w:rPr>
              <w:rFonts w:ascii="Times New Roman" w:hAnsi="Times New Roman" w:cs="Times New Roman"/>
              <w:color w:val="000000"/>
              <w:sz w:val="24"/>
              <w:szCs w:val="24"/>
            </w:rPr>
          </w:rPrChange>
        </w:rPr>
        <w:t xml:space="preserve"> AD Biomarker</w:t>
      </w:r>
      <w:r w:rsidRPr="00D03637">
        <w:rPr>
          <w:rFonts w:ascii="Times New Roman" w:hAnsi="Times New Roman" w:cs="Times New Roman"/>
          <w:color w:val="000000"/>
          <w:sz w:val="24"/>
          <w:szCs w:val="24"/>
          <w:rPrChange w:id="1963" w:author="Wisch, Julie" w:date="2022-10-17T09:14:00Z">
            <w:rPr>
              <w:rFonts w:ascii="Times New Roman" w:hAnsi="Times New Roman" w:cs="Times New Roman"/>
              <w:color w:val="000000"/>
              <w:sz w:val="24"/>
              <w:szCs w:val="24"/>
            </w:rPr>
          </w:rPrChange>
        </w:rPr>
        <w:t xml:space="preserve"> participants </w:t>
      </w:r>
      <w:r w:rsidR="00F74B1E" w:rsidRPr="00D03637">
        <w:rPr>
          <w:rFonts w:ascii="Times New Roman" w:hAnsi="Times New Roman" w:cs="Times New Roman"/>
          <w:color w:val="000000"/>
          <w:sz w:val="24"/>
          <w:szCs w:val="24"/>
          <w:rPrChange w:id="1964" w:author="Wisch, Julie" w:date="2022-10-17T09:14:00Z">
            <w:rPr>
              <w:rFonts w:ascii="Times New Roman" w:hAnsi="Times New Roman" w:cs="Times New Roman"/>
              <w:color w:val="000000"/>
              <w:sz w:val="24"/>
              <w:szCs w:val="24"/>
            </w:rPr>
          </w:rPrChange>
        </w:rPr>
        <w:t>did not become amyloid</w:t>
      </w:r>
      <w:r w:rsidRPr="00D03637">
        <w:rPr>
          <w:rFonts w:ascii="Times New Roman" w:hAnsi="Times New Roman" w:cs="Times New Roman"/>
          <w:color w:val="000000"/>
          <w:sz w:val="24"/>
          <w:szCs w:val="24"/>
          <w:rPrChange w:id="1965" w:author="Wisch, Julie" w:date="2022-10-17T09:14:00Z">
            <w:rPr>
              <w:rFonts w:ascii="Times New Roman" w:hAnsi="Times New Roman" w:cs="Times New Roman"/>
              <w:color w:val="000000"/>
              <w:sz w:val="24"/>
              <w:szCs w:val="24"/>
            </w:rPr>
          </w:rPrChange>
        </w:rPr>
        <w:t xml:space="preserve"> positive </w:t>
      </w:r>
      <w:r w:rsidR="0004686A" w:rsidRPr="00D03637">
        <w:rPr>
          <w:rFonts w:ascii="Times New Roman" w:hAnsi="Times New Roman" w:cs="Times New Roman"/>
          <w:color w:val="000000"/>
          <w:sz w:val="24"/>
          <w:szCs w:val="24"/>
          <w:rPrChange w:id="1966" w:author="Wisch, Julie" w:date="2022-10-17T09:14:00Z">
            <w:rPr>
              <w:rFonts w:ascii="Times New Roman" w:hAnsi="Times New Roman" w:cs="Times New Roman"/>
              <w:color w:val="000000"/>
              <w:sz w:val="24"/>
              <w:szCs w:val="24"/>
            </w:rPr>
          </w:rPrChange>
        </w:rPr>
        <w:t xml:space="preserve">by CSF Aβ42/Aβ40 </w:t>
      </w:r>
      <w:r w:rsidR="00F74B1E" w:rsidRPr="00D03637">
        <w:rPr>
          <w:rFonts w:ascii="Times New Roman" w:hAnsi="Times New Roman" w:cs="Times New Roman"/>
          <w:color w:val="000000"/>
          <w:sz w:val="24"/>
          <w:szCs w:val="24"/>
          <w:rPrChange w:id="1967" w:author="Wisch, Julie" w:date="2022-10-17T09:14:00Z">
            <w:rPr>
              <w:rFonts w:ascii="Times New Roman" w:hAnsi="Times New Roman" w:cs="Times New Roman"/>
              <w:color w:val="000000"/>
              <w:sz w:val="24"/>
              <w:szCs w:val="24"/>
            </w:rPr>
          </w:rPrChange>
        </w:rPr>
        <w:t xml:space="preserve">until </w:t>
      </w:r>
      <w:r w:rsidR="002A6F1E" w:rsidRPr="00D03637">
        <w:rPr>
          <w:rFonts w:ascii="Times New Roman" w:hAnsi="Times New Roman" w:cs="Times New Roman"/>
          <w:color w:val="000000"/>
          <w:sz w:val="24"/>
          <w:szCs w:val="24"/>
          <w:rPrChange w:id="1968" w:author="Wisch, Julie" w:date="2022-10-17T09:14:00Z">
            <w:rPr>
              <w:rFonts w:ascii="Times New Roman" w:hAnsi="Times New Roman" w:cs="Times New Roman"/>
              <w:color w:val="000000"/>
              <w:sz w:val="24"/>
              <w:szCs w:val="24"/>
            </w:rPr>
          </w:rPrChange>
        </w:rPr>
        <w:t>around</w:t>
      </w:r>
      <w:r w:rsidRPr="00D03637">
        <w:rPr>
          <w:rFonts w:ascii="Times New Roman" w:hAnsi="Times New Roman" w:cs="Times New Roman"/>
          <w:color w:val="000000"/>
          <w:sz w:val="24"/>
          <w:szCs w:val="24"/>
          <w:rPrChange w:id="1969" w:author="Wisch, Julie" w:date="2022-10-17T09:14:00Z">
            <w:rPr>
              <w:rFonts w:ascii="Times New Roman" w:hAnsi="Times New Roman" w:cs="Times New Roman"/>
              <w:color w:val="000000"/>
              <w:sz w:val="24"/>
              <w:szCs w:val="24"/>
            </w:rPr>
          </w:rPrChange>
        </w:rPr>
        <w:t xml:space="preserve"> 75</w:t>
      </w:r>
      <w:r w:rsidR="00D4364F" w:rsidRPr="00D03637">
        <w:rPr>
          <w:rFonts w:ascii="Times New Roman" w:hAnsi="Times New Roman" w:cs="Times New Roman"/>
          <w:color w:val="000000"/>
          <w:sz w:val="24"/>
          <w:szCs w:val="24"/>
          <w:rPrChange w:id="1970" w:author="Wisch, Julie" w:date="2022-10-17T09:14:00Z">
            <w:rPr>
              <w:rFonts w:ascii="Times New Roman" w:hAnsi="Times New Roman" w:cs="Times New Roman"/>
              <w:color w:val="000000"/>
              <w:sz w:val="24"/>
              <w:szCs w:val="24"/>
            </w:rPr>
          </w:rPrChange>
        </w:rPr>
        <w:t xml:space="preserve"> years old</w:t>
      </w:r>
      <w:r w:rsidR="004F4034" w:rsidRPr="00D03637">
        <w:rPr>
          <w:rFonts w:ascii="Times New Roman" w:hAnsi="Times New Roman" w:cs="Times New Roman"/>
          <w:color w:val="000000"/>
          <w:sz w:val="24"/>
          <w:szCs w:val="24"/>
          <w:rPrChange w:id="1971" w:author="Wisch, Julie" w:date="2022-10-17T09:14:00Z">
            <w:rPr>
              <w:rFonts w:ascii="Times New Roman" w:hAnsi="Times New Roman" w:cs="Times New Roman"/>
              <w:color w:val="000000"/>
              <w:sz w:val="24"/>
              <w:szCs w:val="24"/>
            </w:rPr>
          </w:rPrChange>
        </w:rPr>
        <w:t>, based on survival analysis</w:t>
      </w:r>
      <w:r w:rsidRPr="00D03637">
        <w:rPr>
          <w:rFonts w:ascii="Times New Roman" w:hAnsi="Times New Roman" w:cs="Times New Roman"/>
          <w:color w:val="000000"/>
          <w:sz w:val="24"/>
          <w:szCs w:val="24"/>
          <w:rPrChange w:id="1972" w:author="Wisch, Julie" w:date="2022-10-17T09:14:00Z">
            <w:rPr>
              <w:rFonts w:ascii="Times New Roman" w:hAnsi="Times New Roman" w:cs="Times New Roman"/>
              <w:color w:val="000000"/>
              <w:sz w:val="24"/>
              <w:szCs w:val="24"/>
            </w:rPr>
          </w:rPrChange>
        </w:rPr>
        <w:t xml:space="preserve">. </w:t>
      </w:r>
      <w:r w:rsidR="00C066F1" w:rsidRPr="00D03637">
        <w:rPr>
          <w:rFonts w:ascii="Times New Roman" w:hAnsi="Times New Roman" w:cs="Times New Roman"/>
          <w:color w:val="000000"/>
          <w:sz w:val="24"/>
          <w:szCs w:val="24"/>
          <w:rPrChange w:id="1973" w:author="Wisch, Julie" w:date="2022-10-17T09:14:00Z">
            <w:rPr>
              <w:rFonts w:ascii="Times New Roman" w:hAnsi="Times New Roman" w:cs="Times New Roman"/>
              <w:color w:val="000000"/>
              <w:sz w:val="24"/>
              <w:szCs w:val="24"/>
            </w:rPr>
          </w:rPrChange>
        </w:rPr>
        <w:t xml:space="preserve">The difference in time to amyloid positivity by cluster is statistically significant (Cox proportional hazard test, </w:t>
      </w:r>
      <w:r w:rsidR="00C066F1" w:rsidRPr="00D03637">
        <w:rPr>
          <w:rFonts w:ascii="Times New Roman" w:hAnsi="Times New Roman" w:cs="Times New Roman"/>
          <w:i/>
          <w:color w:val="000000"/>
          <w:sz w:val="24"/>
          <w:szCs w:val="24"/>
          <w:rPrChange w:id="1974" w:author="Wisch, Julie" w:date="2022-10-17T09:14:00Z">
            <w:rPr>
              <w:rFonts w:ascii="Times New Roman" w:hAnsi="Times New Roman" w:cs="Times New Roman"/>
              <w:i/>
              <w:color w:val="000000"/>
              <w:sz w:val="24"/>
              <w:szCs w:val="24"/>
            </w:rPr>
          </w:rPrChange>
        </w:rPr>
        <w:t>p</w:t>
      </w:r>
      <w:r w:rsidR="00C066F1" w:rsidRPr="00D03637">
        <w:rPr>
          <w:rFonts w:ascii="Times New Roman" w:hAnsi="Times New Roman" w:cs="Times New Roman"/>
          <w:color w:val="000000"/>
          <w:sz w:val="24"/>
          <w:szCs w:val="24"/>
          <w:rPrChange w:id="1975" w:author="Wisch, Julie" w:date="2022-10-17T09:14:00Z">
            <w:rPr>
              <w:rFonts w:ascii="Times New Roman" w:hAnsi="Times New Roman" w:cs="Times New Roman"/>
              <w:color w:val="000000"/>
              <w:sz w:val="24"/>
              <w:szCs w:val="24"/>
            </w:rPr>
          </w:rPrChange>
        </w:rPr>
        <w:t xml:space="preserve"> &lt; 0.001). </w:t>
      </w:r>
      <w:r w:rsidR="004F4034" w:rsidRPr="00D03637">
        <w:rPr>
          <w:rFonts w:ascii="Times New Roman" w:hAnsi="Times New Roman" w:cs="Times New Roman"/>
          <w:color w:val="000000"/>
          <w:sz w:val="24"/>
          <w:szCs w:val="24"/>
          <w:rPrChange w:id="1976" w:author="Wisch, Julie" w:date="2022-10-17T09:14:00Z">
            <w:rPr>
              <w:rFonts w:ascii="Times New Roman" w:hAnsi="Times New Roman" w:cs="Times New Roman"/>
              <w:color w:val="000000"/>
              <w:sz w:val="24"/>
              <w:szCs w:val="24"/>
            </w:rPr>
          </w:rPrChange>
        </w:rPr>
        <w:t xml:space="preserve">GAMM modeling aligns with this observation. </w:t>
      </w:r>
      <w:r w:rsidR="00CC6EB5" w:rsidRPr="00D03637">
        <w:rPr>
          <w:rFonts w:ascii="Times New Roman" w:hAnsi="Times New Roman" w:cs="Times New Roman"/>
          <w:color w:val="000000"/>
          <w:sz w:val="24"/>
          <w:szCs w:val="24"/>
          <w:rPrChange w:id="1977" w:author="Wisch, Julie" w:date="2022-10-17T09:14:00Z">
            <w:rPr>
              <w:rFonts w:ascii="Times New Roman" w:hAnsi="Times New Roman" w:cs="Times New Roman"/>
              <w:color w:val="000000"/>
              <w:sz w:val="24"/>
              <w:szCs w:val="24"/>
            </w:rPr>
          </w:rPrChange>
        </w:rPr>
        <w:t xml:space="preserve">Interestingly, </w:t>
      </w:r>
      <w:r w:rsidR="002A6F1E" w:rsidRPr="00D03637">
        <w:rPr>
          <w:rFonts w:ascii="Times New Roman" w:hAnsi="Times New Roman" w:cs="Times New Roman"/>
          <w:color w:val="000000"/>
          <w:sz w:val="24"/>
          <w:szCs w:val="24"/>
          <w:rPrChange w:id="1978" w:author="Wisch, Julie" w:date="2022-10-17T09:14:00Z">
            <w:rPr>
              <w:rFonts w:ascii="Times New Roman" w:hAnsi="Times New Roman" w:cs="Times New Roman"/>
              <w:color w:val="000000"/>
              <w:sz w:val="24"/>
              <w:szCs w:val="24"/>
            </w:rPr>
          </w:rPrChange>
        </w:rPr>
        <w:t xml:space="preserve">positivity </w:t>
      </w:r>
      <w:r w:rsidR="00B8335A" w:rsidRPr="00D03637">
        <w:rPr>
          <w:rFonts w:ascii="Times New Roman" w:hAnsi="Times New Roman" w:cs="Times New Roman"/>
          <w:color w:val="000000"/>
          <w:sz w:val="24"/>
          <w:szCs w:val="24"/>
          <w:rPrChange w:id="1979" w:author="Wisch, Julie" w:date="2022-10-17T09:14:00Z">
            <w:rPr>
              <w:rFonts w:ascii="Times New Roman" w:hAnsi="Times New Roman" w:cs="Times New Roman"/>
              <w:color w:val="000000"/>
              <w:sz w:val="24"/>
              <w:szCs w:val="24"/>
            </w:rPr>
          </w:rPrChange>
        </w:rPr>
        <w:t>as defined by CSF pTau</w:t>
      </w:r>
      <w:r w:rsidR="0055599D" w:rsidRPr="00D03637">
        <w:rPr>
          <w:rFonts w:ascii="Times New Roman" w:hAnsi="Times New Roman" w:cs="Times New Roman"/>
          <w:sz w:val="24"/>
          <w:szCs w:val="24"/>
          <w:rPrChange w:id="1980" w:author="Wisch, Julie" w:date="2022-10-17T09:14:00Z">
            <w:rPr>
              <w:rFonts w:ascii="Times New Roman" w:hAnsi="Times New Roman" w:cs="Times New Roman"/>
              <w:sz w:val="24"/>
              <w:szCs w:val="24"/>
            </w:rPr>
          </w:rPrChange>
        </w:rPr>
        <w:t xml:space="preserve"> </w:t>
      </w:r>
      <w:sdt>
        <w:sdtPr>
          <w:rPr>
            <w:rFonts w:ascii="Times New Roman" w:hAnsi="Times New Roman" w:cs="Times New Roman"/>
            <w:color w:val="000000"/>
            <w:sz w:val="24"/>
            <w:szCs w:val="24"/>
            <w:vertAlign w:val="superscript"/>
          </w:rPr>
          <w:tag w:val="MENDELEY_CITATION_v3_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"/>
          <w:id w:val="1117254586"/>
          <w:placeholder>
            <w:docPart w:val="32FB530298254323A903C582A90D5A5A"/>
          </w:placeholder>
        </w:sdtPr>
        <w:sdtEndPr/>
        <w:sdtContent>
          <w:ins w:id="1981" w:author="Wisch, Julie" w:date="2022-10-04T14:53:00Z">
            <w:r w:rsidR="00B94D80" w:rsidRPr="00D03637">
              <w:rPr>
                <w:rFonts w:ascii="Times New Roman" w:hAnsi="Times New Roman" w:cs="Times New Roman"/>
                <w:color w:val="000000"/>
                <w:sz w:val="24"/>
                <w:szCs w:val="24"/>
                <w:vertAlign w:val="superscript"/>
              </w:rPr>
              <w:t>45</w:t>
            </w:r>
          </w:ins>
          <w:del w:id="1982" w:author="Wisch, Julie" w:date="2022-09-28T10:24:00Z">
            <w:r w:rsidR="00143020" w:rsidRPr="00D03637" w:rsidDel="00733317">
              <w:rPr>
                <w:rFonts w:ascii="Times New Roman" w:hAnsi="Times New Roman" w:cs="Times New Roman"/>
                <w:color w:val="000000"/>
                <w:sz w:val="24"/>
                <w:szCs w:val="24"/>
                <w:vertAlign w:val="superscript"/>
              </w:rPr>
              <w:delText>45</w:delText>
            </w:r>
          </w:del>
        </w:sdtContent>
      </w:sdt>
      <w:r w:rsidR="0055599D" w:rsidRPr="00D03637">
        <w:rPr>
          <w:rFonts w:ascii="Times New Roman" w:hAnsi="Times New Roman" w:cs="Times New Roman"/>
          <w:sz w:val="24"/>
          <w:szCs w:val="24"/>
        </w:rPr>
        <w:t xml:space="preserve"> </w:t>
      </w:r>
      <w:ins w:id="1983" w:author="Wisch, Julie" w:date="2022-09-20T10:19:00Z">
        <w:r w:rsidR="008528DB" w:rsidRPr="00D03637">
          <w:rPr>
            <w:rFonts w:ascii="Times New Roman" w:hAnsi="Times New Roman" w:cs="Times New Roman"/>
            <w:sz w:val="24"/>
            <w:szCs w:val="24"/>
          </w:rPr>
          <w:t xml:space="preserve">(Age </w:t>
        </w:r>
      </w:ins>
      <w:ins w:id="1984" w:author="Wisch, Julie" w:date="2022-09-20T10:20:00Z">
        <w:r w:rsidR="008528DB" w:rsidRPr="00D03637">
          <w:rPr>
            <w:rFonts w:ascii="Times New Roman" w:hAnsi="Times New Roman" w:cs="Times New Roman"/>
            <w:sz w:val="24"/>
            <w:szCs w:val="24"/>
            <w:rPrChange w:id="1985" w:author="Wisch, Julie" w:date="2022-10-17T09:14:00Z">
              <w:rPr>
                <w:rFonts w:ascii="Times New Roman" w:hAnsi="Times New Roman" w:cs="Times New Roman"/>
                <w:sz w:val="24"/>
                <w:szCs w:val="24"/>
              </w:rPr>
            </w:rPrChange>
          </w:rPr>
          <w:t xml:space="preserve">63.1, 95% </w:t>
        </w:r>
      </w:ins>
      <w:ins w:id="1986" w:author="Wisch, Julie" w:date="2022-09-21T09:22:00Z">
        <w:r w:rsidR="00185820" w:rsidRPr="00D03637">
          <w:rPr>
            <w:rFonts w:ascii="Times New Roman" w:hAnsi="Times New Roman" w:cs="Times New Roman"/>
            <w:sz w:val="24"/>
            <w:szCs w:val="24"/>
            <w:rPrChange w:id="1987" w:author="Wisch, Julie" w:date="2022-10-17T09:14:00Z">
              <w:rPr>
                <w:rFonts w:ascii="Times New Roman" w:hAnsi="Times New Roman" w:cs="Times New Roman"/>
                <w:sz w:val="24"/>
                <w:szCs w:val="24"/>
              </w:rPr>
            </w:rPrChange>
          </w:rPr>
          <w:t>CI</w:t>
        </w:r>
      </w:ins>
      <w:ins w:id="1988" w:author="Wisch, Julie" w:date="2022-09-20T10:20:00Z">
        <w:r w:rsidR="008528DB" w:rsidRPr="00D03637">
          <w:rPr>
            <w:rFonts w:ascii="Times New Roman" w:hAnsi="Times New Roman" w:cs="Times New Roman"/>
            <w:sz w:val="24"/>
            <w:szCs w:val="24"/>
            <w:rPrChange w:id="1989" w:author="Wisch, Julie" w:date="2022-10-17T09:14:00Z">
              <w:rPr>
                <w:rFonts w:ascii="Times New Roman" w:hAnsi="Times New Roman" w:cs="Times New Roman"/>
                <w:sz w:val="24"/>
                <w:szCs w:val="24"/>
              </w:rPr>
            </w:rPrChange>
          </w:rPr>
          <w:t xml:space="preserve">: 46.3, 68.4) </w:t>
        </w:r>
      </w:ins>
      <w:r w:rsidR="0056770D" w:rsidRPr="00D03637">
        <w:rPr>
          <w:rFonts w:ascii="Times New Roman" w:hAnsi="Times New Roman" w:cs="Times New Roman"/>
          <w:color w:val="000000"/>
          <w:sz w:val="24"/>
          <w:szCs w:val="24"/>
          <w:rPrChange w:id="1990" w:author="Wisch, Julie" w:date="2022-10-17T09:14:00Z">
            <w:rPr>
              <w:rFonts w:ascii="Times New Roman" w:hAnsi="Times New Roman" w:cs="Times New Roman"/>
              <w:color w:val="000000"/>
              <w:sz w:val="24"/>
              <w:szCs w:val="24"/>
            </w:rPr>
          </w:rPrChange>
        </w:rPr>
        <w:t xml:space="preserve">occurred </w:t>
      </w:r>
      <w:r w:rsidR="002A6F1E" w:rsidRPr="00D03637">
        <w:rPr>
          <w:rFonts w:ascii="Times New Roman" w:hAnsi="Times New Roman" w:cs="Times New Roman"/>
          <w:color w:val="000000"/>
          <w:sz w:val="24"/>
          <w:szCs w:val="24"/>
          <w:rPrChange w:id="1991" w:author="Wisch, Julie" w:date="2022-10-17T09:14:00Z">
            <w:rPr>
              <w:rFonts w:ascii="Times New Roman" w:hAnsi="Times New Roman" w:cs="Times New Roman"/>
              <w:color w:val="000000"/>
              <w:sz w:val="24"/>
              <w:szCs w:val="24"/>
            </w:rPr>
          </w:rPrChange>
        </w:rPr>
        <w:t>prior to amyloid positivity</w:t>
      </w:r>
      <w:r w:rsidR="00CC6EB5" w:rsidRPr="00D03637">
        <w:rPr>
          <w:rFonts w:ascii="Times New Roman" w:hAnsi="Times New Roman" w:cs="Times New Roman"/>
          <w:color w:val="000000"/>
          <w:sz w:val="24"/>
          <w:szCs w:val="24"/>
          <w:rPrChange w:id="1992" w:author="Wisch, Julie" w:date="2022-10-17T09:14:00Z">
            <w:rPr>
              <w:rFonts w:ascii="Times New Roman" w:hAnsi="Times New Roman" w:cs="Times New Roman"/>
              <w:color w:val="000000"/>
              <w:sz w:val="24"/>
              <w:szCs w:val="24"/>
            </w:rPr>
          </w:rPrChange>
        </w:rPr>
        <w:t xml:space="preserve"> as defined by CSF A</w:t>
      </w:r>
      <w:r w:rsidR="008A40B3" w:rsidRPr="00D03637">
        <w:rPr>
          <w:rFonts w:ascii="Times New Roman" w:hAnsi="Times New Roman" w:cs="Times New Roman"/>
          <w:color w:val="000000"/>
          <w:sz w:val="24"/>
          <w:szCs w:val="24"/>
          <w:rPrChange w:id="1993" w:author="Wisch, Julie" w:date="2022-10-17T09:14:00Z">
            <w:rPr>
              <w:rFonts w:ascii="Times New Roman" w:hAnsi="Times New Roman" w:cs="Times New Roman"/>
              <w:color w:val="000000"/>
              <w:sz w:val="24"/>
              <w:szCs w:val="24"/>
            </w:rPr>
          </w:rPrChange>
        </w:rPr>
        <w:t>β</w:t>
      </w:r>
      <w:r w:rsidR="00CC6EB5" w:rsidRPr="00D03637">
        <w:rPr>
          <w:rFonts w:ascii="Times New Roman" w:hAnsi="Times New Roman" w:cs="Times New Roman"/>
          <w:color w:val="000000"/>
          <w:sz w:val="24"/>
          <w:szCs w:val="24"/>
          <w:rPrChange w:id="1994" w:author="Wisch, Julie" w:date="2022-10-17T09:14:00Z">
            <w:rPr>
              <w:rFonts w:ascii="Times New Roman" w:hAnsi="Times New Roman" w:cs="Times New Roman"/>
              <w:color w:val="000000"/>
              <w:sz w:val="24"/>
              <w:szCs w:val="24"/>
            </w:rPr>
          </w:rPrChange>
        </w:rPr>
        <w:t>42/A</w:t>
      </w:r>
      <w:r w:rsidR="008A40B3" w:rsidRPr="00D03637">
        <w:rPr>
          <w:rFonts w:ascii="Times New Roman" w:hAnsi="Times New Roman" w:cs="Times New Roman"/>
          <w:color w:val="000000"/>
          <w:sz w:val="24"/>
          <w:szCs w:val="24"/>
          <w:rPrChange w:id="1995" w:author="Wisch, Julie" w:date="2022-10-17T09:14:00Z">
            <w:rPr>
              <w:rFonts w:ascii="Times New Roman" w:hAnsi="Times New Roman" w:cs="Times New Roman"/>
              <w:color w:val="000000"/>
              <w:sz w:val="24"/>
              <w:szCs w:val="24"/>
            </w:rPr>
          </w:rPrChange>
        </w:rPr>
        <w:t>β</w:t>
      </w:r>
      <w:r w:rsidR="00CC6EB5" w:rsidRPr="00D03637">
        <w:rPr>
          <w:rFonts w:ascii="Times New Roman" w:hAnsi="Times New Roman" w:cs="Times New Roman"/>
          <w:color w:val="000000"/>
          <w:sz w:val="24"/>
          <w:szCs w:val="24"/>
          <w:rPrChange w:id="1996" w:author="Wisch, Julie" w:date="2022-10-17T09:14:00Z">
            <w:rPr>
              <w:rFonts w:ascii="Times New Roman" w:hAnsi="Times New Roman" w:cs="Times New Roman"/>
              <w:color w:val="000000"/>
              <w:sz w:val="24"/>
              <w:szCs w:val="24"/>
            </w:rPr>
          </w:rPrChange>
        </w:rPr>
        <w:t>40</w:t>
      </w:r>
      <w:r w:rsidR="002A6F1E" w:rsidRPr="00D03637">
        <w:rPr>
          <w:rFonts w:ascii="Times New Roman" w:hAnsi="Times New Roman" w:cs="Times New Roman"/>
          <w:color w:val="000000"/>
          <w:sz w:val="24"/>
          <w:szCs w:val="24"/>
          <w:rPrChange w:id="1997" w:author="Wisch, Julie" w:date="2022-10-17T09:14:00Z">
            <w:rPr>
              <w:rFonts w:ascii="Times New Roman" w:hAnsi="Times New Roman" w:cs="Times New Roman"/>
              <w:color w:val="000000"/>
              <w:sz w:val="24"/>
              <w:szCs w:val="24"/>
            </w:rPr>
          </w:rPrChange>
        </w:rPr>
        <w:t xml:space="preserve"> </w:t>
      </w:r>
      <w:ins w:id="1998" w:author="Wisch, Julie" w:date="2022-09-20T10:20:00Z">
        <w:r w:rsidR="008528DB" w:rsidRPr="00D03637">
          <w:rPr>
            <w:rFonts w:ascii="Times New Roman" w:hAnsi="Times New Roman" w:cs="Times New Roman"/>
            <w:color w:val="000000"/>
            <w:sz w:val="24"/>
            <w:szCs w:val="24"/>
            <w:rPrChange w:id="1999" w:author="Wisch, Julie" w:date="2022-10-17T09:14:00Z">
              <w:rPr>
                <w:rFonts w:ascii="Times New Roman" w:hAnsi="Times New Roman" w:cs="Times New Roman"/>
                <w:color w:val="000000"/>
                <w:sz w:val="24"/>
                <w:szCs w:val="24"/>
              </w:rPr>
            </w:rPrChange>
          </w:rPr>
          <w:t xml:space="preserve">(Age 70.1, 95% CI: 72.3, 75.4) </w:t>
        </w:r>
      </w:ins>
      <w:r w:rsidR="002A6F1E" w:rsidRPr="00D03637">
        <w:rPr>
          <w:rFonts w:ascii="Times New Roman" w:hAnsi="Times New Roman" w:cs="Times New Roman"/>
          <w:color w:val="000000"/>
          <w:sz w:val="24"/>
          <w:szCs w:val="24"/>
          <w:rPrChange w:id="2000" w:author="Wisch, Julie" w:date="2022-10-17T09:14:00Z">
            <w:rPr>
              <w:rFonts w:ascii="Times New Roman" w:hAnsi="Times New Roman" w:cs="Times New Roman"/>
              <w:color w:val="000000"/>
              <w:sz w:val="24"/>
              <w:szCs w:val="24"/>
            </w:rPr>
          </w:rPrChange>
        </w:rPr>
        <w:t xml:space="preserve">for the </w:t>
      </w:r>
      <w:r w:rsidR="008A2FEF" w:rsidRPr="00D03637">
        <w:rPr>
          <w:rFonts w:ascii="Times New Roman" w:hAnsi="Times New Roman" w:cs="Times New Roman"/>
          <w:color w:val="000000"/>
          <w:sz w:val="24"/>
          <w:szCs w:val="24"/>
          <w:rPrChange w:id="2001" w:author="Wisch, Julie" w:date="2022-10-17T09:14:00Z">
            <w:rPr>
              <w:rFonts w:ascii="Times New Roman" w:hAnsi="Times New Roman" w:cs="Times New Roman"/>
              <w:color w:val="000000"/>
              <w:sz w:val="24"/>
              <w:szCs w:val="24"/>
            </w:rPr>
          </w:rPrChange>
        </w:rPr>
        <w:t>Intermediate</w:t>
      </w:r>
      <w:r w:rsidR="00F53579" w:rsidRPr="00D03637">
        <w:rPr>
          <w:rFonts w:ascii="Times New Roman" w:hAnsi="Times New Roman" w:cs="Times New Roman"/>
          <w:color w:val="000000"/>
          <w:sz w:val="24"/>
          <w:szCs w:val="24"/>
          <w:rPrChange w:id="2002" w:author="Wisch, Julie" w:date="2022-10-17T09:14:00Z">
            <w:rPr>
              <w:rFonts w:ascii="Times New Roman" w:hAnsi="Times New Roman" w:cs="Times New Roman"/>
              <w:color w:val="000000"/>
              <w:sz w:val="24"/>
              <w:szCs w:val="24"/>
            </w:rPr>
          </w:rPrChange>
        </w:rPr>
        <w:t xml:space="preserve"> AD Biomarkers</w:t>
      </w:r>
      <w:r w:rsidR="002A6F1E" w:rsidRPr="00D03637">
        <w:rPr>
          <w:rFonts w:ascii="Times New Roman" w:hAnsi="Times New Roman" w:cs="Times New Roman"/>
          <w:color w:val="000000"/>
          <w:sz w:val="24"/>
          <w:szCs w:val="24"/>
          <w:rPrChange w:id="2003" w:author="Wisch, Julie" w:date="2022-10-17T09:14:00Z">
            <w:rPr>
              <w:rFonts w:ascii="Times New Roman" w:hAnsi="Times New Roman" w:cs="Times New Roman"/>
              <w:color w:val="000000"/>
              <w:sz w:val="24"/>
              <w:szCs w:val="24"/>
            </w:rPr>
          </w:rPrChange>
        </w:rPr>
        <w:t xml:space="preserve"> cohort</w:t>
      </w:r>
      <w:r w:rsidR="00525AA6" w:rsidRPr="00D03637">
        <w:rPr>
          <w:rFonts w:ascii="Times New Roman" w:hAnsi="Times New Roman" w:cs="Times New Roman"/>
          <w:color w:val="000000"/>
          <w:sz w:val="24"/>
          <w:szCs w:val="24"/>
          <w:rPrChange w:id="2004" w:author="Wisch, Julie" w:date="2022-10-17T09:14:00Z">
            <w:rPr>
              <w:rFonts w:ascii="Times New Roman" w:hAnsi="Times New Roman" w:cs="Times New Roman"/>
              <w:color w:val="000000"/>
              <w:sz w:val="24"/>
              <w:szCs w:val="24"/>
            </w:rPr>
          </w:rPrChange>
        </w:rPr>
        <w:t xml:space="preserve"> (</w:t>
      </w:r>
      <w:r w:rsidR="00525AA6" w:rsidRPr="00D03637">
        <w:rPr>
          <w:rFonts w:ascii="Times New Roman" w:hAnsi="Times New Roman" w:cs="Times New Roman"/>
          <w:i/>
          <w:color w:val="000000"/>
          <w:sz w:val="24"/>
          <w:szCs w:val="24"/>
          <w:rPrChange w:id="2005" w:author="Wisch, Julie" w:date="2022-10-17T09:14:00Z">
            <w:rPr>
              <w:rFonts w:ascii="Times New Roman" w:hAnsi="Times New Roman" w:cs="Times New Roman"/>
              <w:i/>
              <w:color w:val="000000"/>
              <w:sz w:val="24"/>
              <w:szCs w:val="24"/>
            </w:rPr>
          </w:rPrChange>
        </w:rPr>
        <w:t>Figure 2b</w:t>
      </w:r>
      <w:r w:rsidR="00525AA6" w:rsidRPr="00D03637">
        <w:rPr>
          <w:rFonts w:ascii="Times New Roman" w:hAnsi="Times New Roman" w:cs="Times New Roman"/>
          <w:color w:val="000000"/>
          <w:sz w:val="24"/>
          <w:szCs w:val="24"/>
          <w:rPrChange w:id="2006" w:author="Wisch, Julie" w:date="2022-10-17T09:14:00Z">
            <w:rPr>
              <w:rFonts w:ascii="Times New Roman" w:hAnsi="Times New Roman" w:cs="Times New Roman"/>
              <w:color w:val="000000"/>
              <w:sz w:val="24"/>
              <w:szCs w:val="24"/>
            </w:rPr>
          </w:rPrChange>
        </w:rPr>
        <w:t>)</w:t>
      </w:r>
      <w:r w:rsidR="002A6F1E" w:rsidRPr="00D03637">
        <w:rPr>
          <w:rFonts w:ascii="Times New Roman" w:hAnsi="Times New Roman" w:cs="Times New Roman"/>
          <w:color w:val="000000"/>
          <w:sz w:val="24"/>
          <w:szCs w:val="24"/>
          <w:rPrChange w:id="2007" w:author="Wisch, Julie" w:date="2022-10-17T09:14:00Z">
            <w:rPr>
              <w:rFonts w:ascii="Times New Roman" w:hAnsi="Times New Roman" w:cs="Times New Roman"/>
              <w:color w:val="000000"/>
              <w:sz w:val="24"/>
              <w:szCs w:val="24"/>
            </w:rPr>
          </w:rPrChange>
        </w:rPr>
        <w:t xml:space="preserve">. This ordering does not align with the </w:t>
      </w:r>
      <w:r w:rsidR="00A97360" w:rsidRPr="00D03637">
        <w:rPr>
          <w:rFonts w:ascii="Times New Roman" w:hAnsi="Times New Roman" w:cs="Times New Roman"/>
          <w:color w:val="000000"/>
          <w:sz w:val="24"/>
          <w:szCs w:val="24"/>
          <w:rPrChange w:id="2008" w:author="Wisch, Julie" w:date="2022-10-17T09:14:00Z">
            <w:rPr>
              <w:rFonts w:ascii="Times New Roman" w:hAnsi="Times New Roman" w:cs="Times New Roman"/>
              <w:color w:val="000000"/>
              <w:sz w:val="24"/>
              <w:szCs w:val="24"/>
            </w:rPr>
          </w:rPrChange>
        </w:rPr>
        <w:t xml:space="preserve">proposed </w:t>
      </w:r>
      <w:r w:rsidR="002A6F1E" w:rsidRPr="00D03637">
        <w:rPr>
          <w:rFonts w:ascii="Times New Roman" w:hAnsi="Times New Roman" w:cs="Times New Roman"/>
          <w:color w:val="000000"/>
          <w:sz w:val="24"/>
          <w:szCs w:val="24"/>
          <w:rPrChange w:id="2009" w:author="Wisch, Julie" w:date="2022-10-17T09:14:00Z">
            <w:rPr>
              <w:rFonts w:ascii="Times New Roman" w:hAnsi="Times New Roman" w:cs="Times New Roman"/>
              <w:color w:val="000000"/>
              <w:sz w:val="24"/>
              <w:szCs w:val="24"/>
            </w:rPr>
          </w:rPrChange>
        </w:rPr>
        <w:t xml:space="preserve">AT(N) hypothesis. For both the </w:t>
      </w:r>
      <w:r w:rsidR="008A2FEF" w:rsidRPr="00D03637">
        <w:rPr>
          <w:rFonts w:ascii="Times New Roman" w:hAnsi="Times New Roman" w:cs="Times New Roman"/>
          <w:color w:val="000000"/>
          <w:sz w:val="24"/>
          <w:szCs w:val="24"/>
          <w:rPrChange w:id="2010" w:author="Wisch, Julie" w:date="2022-10-17T09:14:00Z">
            <w:rPr>
              <w:rFonts w:ascii="Times New Roman" w:hAnsi="Times New Roman" w:cs="Times New Roman"/>
              <w:color w:val="000000"/>
              <w:sz w:val="24"/>
              <w:szCs w:val="24"/>
            </w:rPr>
          </w:rPrChange>
        </w:rPr>
        <w:t>Intermediate</w:t>
      </w:r>
      <w:r w:rsidR="002A6F1E" w:rsidRPr="00D03637">
        <w:rPr>
          <w:rFonts w:ascii="Times New Roman" w:hAnsi="Times New Roman" w:cs="Times New Roman"/>
          <w:color w:val="000000"/>
          <w:sz w:val="24"/>
          <w:szCs w:val="24"/>
          <w:rPrChange w:id="2011" w:author="Wisch, Julie" w:date="2022-10-17T09:14:00Z">
            <w:rPr>
              <w:rFonts w:ascii="Times New Roman" w:hAnsi="Times New Roman" w:cs="Times New Roman"/>
              <w:color w:val="000000"/>
              <w:sz w:val="24"/>
              <w:szCs w:val="24"/>
            </w:rPr>
          </w:rPrChange>
        </w:rPr>
        <w:t xml:space="preserve"> and </w:t>
      </w:r>
      <w:r w:rsidR="0055599D" w:rsidRPr="00D03637">
        <w:rPr>
          <w:rFonts w:ascii="Times New Roman" w:hAnsi="Times New Roman" w:cs="Times New Roman"/>
          <w:color w:val="000000"/>
          <w:sz w:val="24"/>
          <w:szCs w:val="24"/>
          <w:rPrChange w:id="2012" w:author="Wisch, Julie" w:date="2022-10-17T09:14:00Z">
            <w:rPr>
              <w:rFonts w:ascii="Times New Roman" w:hAnsi="Times New Roman" w:cs="Times New Roman"/>
              <w:color w:val="000000"/>
              <w:sz w:val="24"/>
              <w:szCs w:val="24"/>
            </w:rPr>
          </w:rPrChange>
        </w:rPr>
        <w:t xml:space="preserve">AD Biomarker Positive </w:t>
      </w:r>
      <w:r w:rsidR="002A6F1E" w:rsidRPr="00D03637">
        <w:rPr>
          <w:rFonts w:ascii="Times New Roman" w:hAnsi="Times New Roman" w:cs="Times New Roman"/>
          <w:color w:val="000000"/>
          <w:sz w:val="24"/>
          <w:szCs w:val="24"/>
          <w:rPrChange w:id="2013" w:author="Wisch, Julie" w:date="2022-10-17T09:14:00Z">
            <w:rPr>
              <w:rFonts w:ascii="Times New Roman" w:hAnsi="Times New Roman" w:cs="Times New Roman"/>
              <w:color w:val="000000"/>
              <w:sz w:val="24"/>
              <w:szCs w:val="24"/>
            </w:rPr>
          </w:rPrChange>
        </w:rPr>
        <w:t xml:space="preserve">cohorts, clinical symptoms </w:t>
      </w:r>
      <w:r w:rsidR="006E12E3" w:rsidRPr="00D03637">
        <w:rPr>
          <w:rFonts w:ascii="Times New Roman" w:hAnsi="Times New Roman" w:cs="Times New Roman"/>
          <w:color w:val="000000"/>
          <w:sz w:val="24"/>
          <w:szCs w:val="24"/>
          <w:rPrChange w:id="2014" w:author="Wisch, Julie" w:date="2022-10-17T09:14:00Z">
            <w:rPr>
              <w:rFonts w:ascii="Times New Roman" w:hAnsi="Times New Roman" w:cs="Times New Roman"/>
              <w:color w:val="000000"/>
              <w:sz w:val="24"/>
              <w:szCs w:val="24"/>
            </w:rPr>
          </w:rPrChange>
        </w:rPr>
        <w:t>occur</w:t>
      </w:r>
      <w:r w:rsidR="004D3FF4" w:rsidRPr="00D03637">
        <w:rPr>
          <w:rFonts w:ascii="Times New Roman" w:hAnsi="Times New Roman" w:cs="Times New Roman"/>
          <w:color w:val="000000"/>
          <w:sz w:val="24"/>
          <w:szCs w:val="24"/>
          <w:rPrChange w:id="2015" w:author="Wisch, Julie" w:date="2022-10-17T09:14:00Z">
            <w:rPr>
              <w:rFonts w:ascii="Times New Roman" w:hAnsi="Times New Roman" w:cs="Times New Roman"/>
              <w:color w:val="000000"/>
              <w:sz w:val="24"/>
              <w:szCs w:val="24"/>
            </w:rPr>
          </w:rPrChange>
        </w:rPr>
        <w:t>red</w:t>
      </w:r>
      <w:r w:rsidR="006E12E3" w:rsidRPr="00D03637">
        <w:rPr>
          <w:rFonts w:ascii="Times New Roman" w:hAnsi="Times New Roman" w:cs="Times New Roman"/>
          <w:color w:val="000000"/>
          <w:sz w:val="24"/>
          <w:szCs w:val="24"/>
          <w:rPrChange w:id="2016" w:author="Wisch, Julie" w:date="2022-10-17T09:14:00Z">
            <w:rPr>
              <w:rFonts w:ascii="Times New Roman" w:hAnsi="Times New Roman" w:cs="Times New Roman"/>
              <w:color w:val="000000"/>
              <w:sz w:val="24"/>
              <w:szCs w:val="24"/>
            </w:rPr>
          </w:rPrChange>
        </w:rPr>
        <w:t xml:space="preserve"> after </w:t>
      </w:r>
      <w:r w:rsidR="002A6F1E" w:rsidRPr="00D03637">
        <w:rPr>
          <w:rFonts w:ascii="Times New Roman" w:hAnsi="Times New Roman" w:cs="Times New Roman"/>
          <w:color w:val="000000"/>
          <w:sz w:val="24"/>
          <w:szCs w:val="24"/>
          <w:rPrChange w:id="2017" w:author="Wisch, Julie" w:date="2022-10-17T09:14:00Z">
            <w:rPr>
              <w:rFonts w:ascii="Times New Roman" w:hAnsi="Times New Roman" w:cs="Times New Roman"/>
              <w:color w:val="000000"/>
              <w:sz w:val="24"/>
              <w:szCs w:val="24"/>
            </w:rPr>
          </w:rPrChange>
        </w:rPr>
        <w:t>pathology develo</w:t>
      </w:r>
      <w:r w:rsidR="006E12E3" w:rsidRPr="00D03637">
        <w:rPr>
          <w:rFonts w:ascii="Times New Roman" w:hAnsi="Times New Roman" w:cs="Times New Roman"/>
          <w:color w:val="000000"/>
          <w:sz w:val="24"/>
          <w:szCs w:val="24"/>
          <w:rPrChange w:id="2018" w:author="Wisch, Julie" w:date="2022-10-17T09:14:00Z">
            <w:rPr>
              <w:rFonts w:ascii="Times New Roman" w:hAnsi="Times New Roman" w:cs="Times New Roman"/>
              <w:color w:val="000000"/>
              <w:sz w:val="24"/>
              <w:szCs w:val="24"/>
            </w:rPr>
          </w:rPrChange>
        </w:rPr>
        <w:t>p</w:t>
      </w:r>
      <w:r w:rsidR="004D3FF4" w:rsidRPr="00D03637">
        <w:rPr>
          <w:rFonts w:ascii="Times New Roman" w:hAnsi="Times New Roman" w:cs="Times New Roman"/>
          <w:color w:val="000000"/>
          <w:sz w:val="24"/>
          <w:szCs w:val="24"/>
          <w:rPrChange w:id="2019" w:author="Wisch, Julie" w:date="2022-10-17T09:14:00Z">
            <w:rPr>
              <w:rFonts w:ascii="Times New Roman" w:hAnsi="Times New Roman" w:cs="Times New Roman"/>
              <w:color w:val="000000"/>
              <w:sz w:val="24"/>
              <w:szCs w:val="24"/>
            </w:rPr>
          </w:rPrChange>
        </w:rPr>
        <w:t>ed</w:t>
      </w:r>
      <w:r w:rsidR="002A6F1E" w:rsidRPr="00D03637">
        <w:rPr>
          <w:rFonts w:ascii="Times New Roman" w:hAnsi="Times New Roman" w:cs="Times New Roman"/>
          <w:color w:val="000000"/>
          <w:sz w:val="24"/>
          <w:szCs w:val="24"/>
          <w:rPrChange w:id="2020" w:author="Wisch, Julie" w:date="2022-10-17T09:14:00Z">
            <w:rPr>
              <w:rFonts w:ascii="Times New Roman" w:hAnsi="Times New Roman" w:cs="Times New Roman"/>
              <w:color w:val="000000"/>
              <w:sz w:val="24"/>
              <w:szCs w:val="24"/>
            </w:rPr>
          </w:rPrChange>
        </w:rPr>
        <w:t>, consistent with the AT(N) hypothesis</w:t>
      </w:r>
      <w:r w:rsidR="0055599D" w:rsidRPr="00D03637">
        <w:rPr>
          <w:rFonts w:ascii="Times New Roman" w:hAnsi="Times New Roman" w:cs="Times New Roman"/>
          <w:color w:val="000000"/>
          <w:sz w:val="24"/>
          <w:szCs w:val="24"/>
          <w:rPrChange w:id="2021" w:author="Wisch, Julie" w:date="2022-10-17T09:14:00Z">
            <w:rPr>
              <w:rFonts w:ascii="Times New Roman" w:hAnsi="Times New Roman" w:cs="Times New Roman"/>
              <w:color w:val="000000"/>
              <w:sz w:val="24"/>
              <w:szCs w:val="24"/>
            </w:rPr>
          </w:rPrChange>
        </w:rPr>
        <w:t xml:space="preserve"> </w:t>
      </w:r>
      <w:sdt>
        <w:sdtPr>
          <w:rPr>
            <w:rFonts w:ascii="Times New Roman" w:hAnsi="Times New Roman" w:cs="Times New Roman"/>
            <w:color w:val="000000"/>
            <w:sz w:val="24"/>
            <w:szCs w:val="24"/>
            <w:vertAlign w:val="superscript"/>
          </w:rPr>
          <w:tag w:val="MENDELEY_CITATION_v3_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"/>
          <w:id w:val="54900525"/>
          <w:placeholder>
            <w:docPart w:val="DefaultPlaceholder_-1854013440"/>
          </w:placeholder>
        </w:sdtPr>
        <w:sdtEndPr/>
        <w:sdtContent>
          <w:ins w:id="2022" w:author="Wisch, Julie" w:date="2022-10-04T14:53:00Z">
            <w:r w:rsidR="00B94D80" w:rsidRPr="00D03637">
              <w:rPr>
                <w:rFonts w:ascii="Times New Roman" w:hAnsi="Times New Roman" w:cs="Times New Roman"/>
                <w:color w:val="000000"/>
                <w:sz w:val="24"/>
                <w:szCs w:val="24"/>
                <w:vertAlign w:val="superscript"/>
              </w:rPr>
              <w:t>54</w:t>
            </w:r>
          </w:ins>
          <w:del w:id="2023" w:author="Wisch, Julie" w:date="2022-09-28T10:24:00Z">
            <w:r w:rsidR="00143020" w:rsidRPr="00D03637" w:rsidDel="00733317">
              <w:rPr>
                <w:rFonts w:ascii="Times New Roman" w:hAnsi="Times New Roman" w:cs="Times New Roman"/>
                <w:color w:val="000000"/>
                <w:sz w:val="24"/>
                <w:szCs w:val="24"/>
                <w:vertAlign w:val="superscript"/>
              </w:rPr>
              <w:delText>54</w:delText>
            </w:r>
          </w:del>
        </w:sdtContent>
      </w:sdt>
      <w:r w:rsidR="002A6F1E" w:rsidRPr="00D03637">
        <w:rPr>
          <w:rFonts w:ascii="Times New Roman" w:hAnsi="Times New Roman" w:cs="Times New Roman"/>
          <w:color w:val="000000"/>
          <w:sz w:val="24"/>
          <w:szCs w:val="24"/>
        </w:rPr>
        <w:t>.</w:t>
      </w:r>
      <w:r w:rsidR="00C57A79" w:rsidRPr="00D03637">
        <w:rPr>
          <w:rFonts w:ascii="Times New Roman" w:hAnsi="Times New Roman" w:cs="Times New Roman"/>
          <w:color w:val="000000"/>
          <w:sz w:val="24"/>
          <w:szCs w:val="24"/>
        </w:rPr>
        <w:t xml:space="preserve"> </w:t>
      </w:r>
      <w:r w:rsidR="000427A0" w:rsidRPr="00D03637">
        <w:rPr>
          <w:rFonts w:ascii="Times New Roman" w:hAnsi="Times New Roman" w:cs="Times New Roman"/>
          <w:sz w:val="24"/>
          <w:szCs w:val="24"/>
          <w:rPrChange w:id="2024" w:author="Wisch, Julie" w:date="2022-10-17T09:14:00Z">
            <w:rPr>
              <w:rFonts w:ascii="Times New Roman" w:hAnsi="Times New Roman" w:cs="Times New Roman"/>
              <w:sz w:val="24"/>
              <w:szCs w:val="24"/>
            </w:rPr>
          </w:rPrChange>
        </w:rPr>
        <w:t xml:space="preserve">There </w:t>
      </w:r>
      <w:r w:rsidR="004D3FF4" w:rsidRPr="00D03637">
        <w:rPr>
          <w:rFonts w:ascii="Times New Roman" w:hAnsi="Times New Roman" w:cs="Times New Roman"/>
          <w:sz w:val="24"/>
          <w:szCs w:val="24"/>
          <w:rPrChange w:id="2025" w:author="Wisch, Julie" w:date="2022-10-17T09:14:00Z">
            <w:rPr>
              <w:rFonts w:ascii="Times New Roman" w:hAnsi="Times New Roman" w:cs="Times New Roman"/>
              <w:sz w:val="24"/>
              <w:szCs w:val="24"/>
            </w:rPr>
          </w:rPrChange>
        </w:rPr>
        <w:t xml:space="preserve">were </w:t>
      </w:r>
      <w:r w:rsidR="000427A0" w:rsidRPr="00D03637">
        <w:rPr>
          <w:rFonts w:ascii="Times New Roman" w:hAnsi="Times New Roman" w:cs="Times New Roman"/>
          <w:sz w:val="24"/>
          <w:szCs w:val="24"/>
          <w:rPrChange w:id="2026" w:author="Wisch, Julie" w:date="2022-10-17T09:14:00Z">
            <w:rPr>
              <w:rFonts w:ascii="Times New Roman" w:hAnsi="Times New Roman" w:cs="Times New Roman"/>
              <w:sz w:val="24"/>
              <w:szCs w:val="24"/>
            </w:rPr>
          </w:rPrChange>
        </w:rPr>
        <w:t>no observable differences in tauopathy</w:t>
      </w:r>
      <w:r w:rsidR="000F5FF3" w:rsidRPr="00D03637">
        <w:rPr>
          <w:rFonts w:ascii="Times New Roman" w:hAnsi="Times New Roman" w:cs="Times New Roman"/>
          <w:sz w:val="24"/>
          <w:szCs w:val="24"/>
          <w:rPrChange w:id="2027" w:author="Wisch, Julie" w:date="2022-10-17T09:14:00Z">
            <w:rPr>
              <w:rFonts w:ascii="Times New Roman" w:hAnsi="Times New Roman" w:cs="Times New Roman"/>
              <w:sz w:val="24"/>
              <w:szCs w:val="24"/>
            </w:rPr>
          </w:rPrChange>
        </w:rPr>
        <w:t xml:space="preserve"> as measured by PET-AV1451</w:t>
      </w:r>
      <w:r w:rsidR="000427A0" w:rsidRPr="00D03637">
        <w:rPr>
          <w:rFonts w:ascii="Times New Roman" w:hAnsi="Times New Roman" w:cs="Times New Roman"/>
          <w:sz w:val="24"/>
          <w:szCs w:val="24"/>
          <w:rPrChange w:id="2028" w:author="Wisch, Julie" w:date="2022-10-17T09:14:00Z">
            <w:rPr>
              <w:rFonts w:ascii="Times New Roman" w:hAnsi="Times New Roman" w:cs="Times New Roman"/>
              <w:sz w:val="24"/>
              <w:szCs w:val="24"/>
            </w:rPr>
          </w:rPrChange>
        </w:rPr>
        <w:t xml:space="preserve"> between the </w:t>
      </w:r>
      <w:r w:rsidR="008A2FEF" w:rsidRPr="00D03637">
        <w:rPr>
          <w:rFonts w:ascii="Times New Roman" w:hAnsi="Times New Roman" w:cs="Times New Roman"/>
          <w:sz w:val="24"/>
          <w:szCs w:val="24"/>
          <w:rPrChange w:id="2029" w:author="Wisch, Julie" w:date="2022-10-17T09:14:00Z">
            <w:rPr>
              <w:rFonts w:ascii="Times New Roman" w:hAnsi="Times New Roman" w:cs="Times New Roman"/>
              <w:sz w:val="24"/>
              <w:szCs w:val="24"/>
            </w:rPr>
          </w:rPrChange>
        </w:rPr>
        <w:t>Intermediate</w:t>
      </w:r>
      <w:r w:rsidR="00F53579" w:rsidRPr="00D03637">
        <w:rPr>
          <w:rFonts w:ascii="Times New Roman" w:hAnsi="Times New Roman" w:cs="Times New Roman"/>
          <w:sz w:val="24"/>
          <w:szCs w:val="24"/>
          <w:rPrChange w:id="2030" w:author="Wisch, Julie" w:date="2022-10-17T09:14:00Z">
            <w:rPr>
              <w:rFonts w:ascii="Times New Roman" w:hAnsi="Times New Roman" w:cs="Times New Roman"/>
              <w:sz w:val="24"/>
              <w:szCs w:val="24"/>
            </w:rPr>
          </w:rPrChange>
        </w:rPr>
        <w:t xml:space="preserve"> AD Biomarkers</w:t>
      </w:r>
      <w:r w:rsidR="000427A0" w:rsidRPr="00D03637">
        <w:rPr>
          <w:rFonts w:ascii="Times New Roman" w:hAnsi="Times New Roman" w:cs="Times New Roman"/>
          <w:sz w:val="24"/>
          <w:szCs w:val="24"/>
          <w:rPrChange w:id="2031" w:author="Wisch, Julie" w:date="2022-10-17T09:14:00Z">
            <w:rPr>
              <w:rFonts w:ascii="Times New Roman" w:hAnsi="Times New Roman" w:cs="Times New Roman"/>
              <w:sz w:val="24"/>
              <w:szCs w:val="24"/>
            </w:rPr>
          </w:rPrChange>
        </w:rPr>
        <w:t xml:space="preserve"> and </w:t>
      </w:r>
      <w:r w:rsidR="0055599D" w:rsidRPr="00D03637">
        <w:rPr>
          <w:rFonts w:ascii="Times New Roman" w:hAnsi="Times New Roman" w:cs="Times New Roman"/>
          <w:sz w:val="24"/>
          <w:szCs w:val="24"/>
          <w:rPrChange w:id="2032" w:author="Wisch, Julie" w:date="2022-10-17T09:14:00Z">
            <w:rPr>
              <w:rFonts w:ascii="Times New Roman" w:hAnsi="Times New Roman" w:cs="Times New Roman"/>
              <w:sz w:val="24"/>
              <w:szCs w:val="24"/>
            </w:rPr>
          </w:rPrChange>
        </w:rPr>
        <w:t>AD Biomarker Negative</w:t>
      </w:r>
      <w:r w:rsidR="000427A0" w:rsidRPr="00D03637">
        <w:rPr>
          <w:rFonts w:ascii="Times New Roman" w:hAnsi="Times New Roman" w:cs="Times New Roman"/>
          <w:sz w:val="24"/>
          <w:szCs w:val="24"/>
          <w:rPrChange w:id="2033" w:author="Wisch, Julie" w:date="2022-10-17T09:14:00Z">
            <w:rPr>
              <w:rFonts w:ascii="Times New Roman" w:hAnsi="Times New Roman" w:cs="Times New Roman"/>
              <w:sz w:val="24"/>
              <w:szCs w:val="24"/>
            </w:rPr>
          </w:rPrChange>
        </w:rPr>
        <w:t xml:space="preserve"> cohort</w:t>
      </w:r>
      <w:r w:rsidR="00C57A79" w:rsidRPr="00D03637">
        <w:rPr>
          <w:rFonts w:ascii="Times New Roman" w:hAnsi="Times New Roman" w:cs="Times New Roman"/>
          <w:sz w:val="24"/>
          <w:szCs w:val="24"/>
          <w:rPrChange w:id="2034" w:author="Wisch, Julie" w:date="2022-10-17T09:14:00Z">
            <w:rPr>
              <w:rFonts w:ascii="Times New Roman" w:hAnsi="Times New Roman" w:cs="Times New Roman"/>
              <w:sz w:val="24"/>
              <w:szCs w:val="24"/>
            </w:rPr>
          </w:rPrChange>
        </w:rPr>
        <w:t>; however, the data was relatively sparse</w:t>
      </w:r>
      <w:r w:rsidR="000427A0" w:rsidRPr="00D03637">
        <w:rPr>
          <w:rFonts w:ascii="Times New Roman" w:hAnsi="Times New Roman" w:cs="Times New Roman"/>
          <w:sz w:val="24"/>
          <w:szCs w:val="24"/>
          <w:rPrChange w:id="2035" w:author="Wisch, Julie" w:date="2022-10-17T09:14:00Z">
            <w:rPr>
              <w:rFonts w:ascii="Times New Roman" w:hAnsi="Times New Roman" w:cs="Times New Roman"/>
              <w:sz w:val="24"/>
              <w:szCs w:val="24"/>
            </w:rPr>
          </w:rPrChange>
        </w:rPr>
        <w:t>.</w:t>
      </w:r>
      <w:r w:rsidR="00C42437" w:rsidRPr="00D03637">
        <w:rPr>
          <w:rFonts w:ascii="Times New Roman" w:hAnsi="Times New Roman" w:cs="Times New Roman"/>
          <w:sz w:val="24"/>
          <w:szCs w:val="24"/>
          <w:rPrChange w:id="2036" w:author="Wisch, Julie" w:date="2022-10-17T09:14:00Z">
            <w:rPr>
              <w:rFonts w:ascii="Times New Roman" w:hAnsi="Times New Roman" w:cs="Times New Roman"/>
              <w:sz w:val="24"/>
              <w:szCs w:val="24"/>
            </w:rPr>
          </w:rPrChange>
        </w:rPr>
        <w:t xml:space="preserve"> </w:t>
      </w:r>
      <w:r w:rsidR="000F5FF3" w:rsidRPr="00D03637">
        <w:rPr>
          <w:rFonts w:ascii="Times New Roman" w:hAnsi="Times New Roman" w:cs="Times New Roman"/>
          <w:sz w:val="24"/>
          <w:szCs w:val="24"/>
          <w:rPrChange w:id="2037" w:author="Wisch, Julie" w:date="2022-10-17T09:14:00Z">
            <w:rPr>
              <w:rFonts w:ascii="Times New Roman" w:hAnsi="Times New Roman" w:cs="Times New Roman"/>
              <w:sz w:val="24"/>
              <w:szCs w:val="24"/>
            </w:rPr>
          </w:rPrChange>
        </w:rPr>
        <w:t xml:space="preserve">There are no observable differences in </w:t>
      </w:r>
      <w:del w:id="2038" w:author="Wisch, Julie" w:date="2022-09-21T09:22:00Z">
        <w:r w:rsidR="000F5FF3" w:rsidRPr="00D03637" w:rsidDel="00185820">
          <w:rPr>
            <w:rFonts w:ascii="Times New Roman" w:hAnsi="Times New Roman" w:cs="Times New Roman"/>
            <w:sz w:val="24"/>
            <w:szCs w:val="24"/>
            <w:rPrChange w:id="2039" w:author="Wisch, Julie" w:date="2022-10-17T09:14:00Z">
              <w:rPr>
                <w:rFonts w:ascii="Times New Roman" w:hAnsi="Times New Roman" w:cs="Times New Roman"/>
                <w:sz w:val="24"/>
                <w:szCs w:val="24"/>
              </w:rPr>
            </w:rPrChange>
          </w:rPr>
          <w:delText>any of the measures of neurodegeneration (</w:delText>
        </w:r>
      </w:del>
      <w:r w:rsidR="000F5FF3" w:rsidRPr="00D03637">
        <w:rPr>
          <w:rFonts w:ascii="Times New Roman" w:hAnsi="Times New Roman" w:cs="Times New Roman"/>
          <w:sz w:val="24"/>
          <w:szCs w:val="24"/>
          <w:rPrChange w:id="2040" w:author="Wisch, Julie" w:date="2022-10-17T09:14:00Z">
            <w:rPr>
              <w:rFonts w:ascii="Times New Roman" w:hAnsi="Times New Roman" w:cs="Times New Roman"/>
              <w:sz w:val="24"/>
              <w:szCs w:val="24"/>
            </w:rPr>
          </w:rPrChange>
        </w:rPr>
        <w:t>cortical thickness</w:t>
      </w:r>
      <w:ins w:id="2041" w:author="Wisch, Julie" w:date="2022-09-21T09:23:00Z">
        <w:r w:rsidR="00185820" w:rsidRPr="00D03637">
          <w:rPr>
            <w:rFonts w:ascii="Times New Roman" w:hAnsi="Times New Roman" w:cs="Times New Roman"/>
            <w:sz w:val="24"/>
            <w:szCs w:val="24"/>
            <w:rPrChange w:id="2042" w:author="Wisch, Julie" w:date="2022-10-17T09:14:00Z">
              <w:rPr>
                <w:rFonts w:ascii="Times New Roman" w:hAnsi="Times New Roman" w:cs="Times New Roman"/>
                <w:sz w:val="24"/>
                <w:szCs w:val="24"/>
              </w:rPr>
            </w:rPrChange>
          </w:rPr>
          <w:t xml:space="preserve"> or</w:t>
        </w:r>
      </w:ins>
      <w:del w:id="2043" w:author="Wisch, Julie" w:date="2022-09-21T09:23:00Z">
        <w:r w:rsidR="000F5FF3" w:rsidRPr="00D03637" w:rsidDel="00185820">
          <w:rPr>
            <w:rFonts w:ascii="Times New Roman" w:hAnsi="Times New Roman" w:cs="Times New Roman"/>
            <w:sz w:val="24"/>
            <w:szCs w:val="24"/>
            <w:rPrChange w:id="2044" w:author="Wisch, Julie" w:date="2022-10-17T09:14:00Z">
              <w:rPr>
                <w:rFonts w:ascii="Times New Roman" w:hAnsi="Times New Roman" w:cs="Times New Roman"/>
                <w:sz w:val="24"/>
                <w:szCs w:val="24"/>
              </w:rPr>
            </w:rPrChange>
          </w:rPr>
          <w:delText>,</w:delText>
        </w:r>
      </w:del>
      <w:r w:rsidR="000F5FF3" w:rsidRPr="00D03637">
        <w:rPr>
          <w:rFonts w:ascii="Times New Roman" w:hAnsi="Times New Roman" w:cs="Times New Roman"/>
          <w:sz w:val="24"/>
          <w:szCs w:val="24"/>
          <w:rPrChange w:id="2045" w:author="Wisch, Julie" w:date="2022-10-17T09:14:00Z">
            <w:rPr>
              <w:rFonts w:ascii="Times New Roman" w:hAnsi="Times New Roman" w:cs="Times New Roman"/>
              <w:sz w:val="24"/>
              <w:szCs w:val="24"/>
            </w:rPr>
          </w:rPrChange>
        </w:rPr>
        <w:t xml:space="preserve"> WMH volume</w:t>
      </w:r>
      <w:del w:id="2046" w:author="Wisch, Julie" w:date="2022-09-21T09:23:00Z">
        <w:r w:rsidR="000F5FF3" w:rsidRPr="00D03637" w:rsidDel="00185820">
          <w:rPr>
            <w:rFonts w:ascii="Times New Roman" w:hAnsi="Times New Roman" w:cs="Times New Roman"/>
            <w:sz w:val="24"/>
            <w:szCs w:val="24"/>
            <w:rPrChange w:id="2047" w:author="Wisch, Julie" w:date="2022-10-17T09:14:00Z">
              <w:rPr>
                <w:rFonts w:ascii="Times New Roman" w:hAnsi="Times New Roman" w:cs="Times New Roman"/>
                <w:sz w:val="24"/>
                <w:szCs w:val="24"/>
              </w:rPr>
            </w:rPrChange>
          </w:rPr>
          <w:delText xml:space="preserve">, and CSF NfL) </w:delText>
        </w:r>
      </w:del>
      <w:r w:rsidR="000F5FF3" w:rsidRPr="00D03637">
        <w:rPr>
          <w:rFonts w:ascii="Times New Roman" w:hAnsi="Times New Roman" w:cs="Times New Roman"/>
          <w:sz w:val="24"/>
          <w:szCs w:val="24"/>
          <w:rPrChange w:id="2048" w:author="Wisch, Julie" w:date="2022-10-17T09:14:00Z">
            <w:rPr>
              <w:rFonts w:ascii="Times New Roman" w:hAnsi="Times New Roman" w:cs="Times New Roman"/>
              <w:sz w:val="24"/>
              <w:szCs w:val="24"/>
            </w:rPr>
          </w:rPrChange>
        </w:rPr>
        <w:t>across the three clusters of participants</w:t>
      </w:r>
      <w:ins w:id="2049" w:author="Wisch, Julie" w:date="2022-09-21T09:23:00Z">
        <w:r w:rsidR="00185820" w:rsidRPr="00D03637">
          <w:rPr>
            <w:rFonts w:ascii="Times New Roman" w:hAnsi="Times New Roman" w:cs="Times New Roman"/>
            <w:sz w:val="24"/>
            <w:szCs w:val="24"/>
            <w:rPrChange w:id="2050" w:author="Wisch, Julie" w:date="2022-10-17T09:14:00Z">
              <w:rPr>
                <w:rFonts w:ascii="Times New Roman" w:hAnsi="Times New Roman" w:cs="Times New Roman"/>
                <w:sz w:val="24"/>
                <w:szCs w:val="24"/>
              </w:rPr>
            </w:rPrChange>
          </w:rPr>
          <w:t>; however, AD Biomarker Positive and Intermediate AD Biomarker</w:t>
        </w:r>
      </w:ins>
      <w:ins w:id="2051" w:author="Wisch, Julie" w:date="2022-09-27T15:44:00Z">
        <w:r w:rsidR="00D47B58" w:rsidRPr="00D03637">
          <w:rPr>
            <w:rFonts w:ascii="Times New Roman" w:hAnsi="Times New Roman" w:cs="Times New Roman"/>
            <w:sz w:val="24"/>
            <w:szCs w:val="24"/>
            <w:rPrChange w:id="2052" w:author="Wisch, Julie" w:date="2022-10-17T09:14:00Z">
              <w:rPr>
                <w:rFonts w:ascii="Times New Roman" w:hAnsi="Times New Roman" w:cs="Times New Roman"/>
                <w:sz w:val="24"/>
                <w:szCs w:val="24"/>
              </w:rPr>
            </w:rPrChange>
          </w:rPr>
          <w:t>s</w:t>
        </w:r>
      </w:ins>
      <w:ins w:id="2053" w:author="Wisch, Julie" w:date="2022-09-21T09:23:00Z">
        <w:r w:rsidR="00185820" w:rsidRPr="00D03637">
          <w:rPr>
            <w:rFonts w:ascii="Times New Roman" w:hAnsi="Times New Roman" w:cs="Times New Roman"/>
            <w:sz w:val="24"/>
            <w:szCs w:val="24"/>
            <w:rPrChange w:id="2054" w:author="Wisch, Julie" w:date="2022-10-17T09:14:00Z">
              <w:rPr>
                <w:rFonts w:ascii="Times New Roman" w:hAnsi="Times New Roman" w:cs="Times New Roman"/>
                <w:sz w:val="24"/>
                <w:szCs w:val="24"/>
              </w:rPr>
            </w:rPrChange>
          </w:rPr>
          <w:t xml:space="preserve"> cohorts have significantly higher </w:t>
        </w:r>
      </w:ins>
      <w:ins w:id="2055" w:author="Wisch, Julie" w:date="2022-09-21T09:33:00Z">
        <w:r w:rsidR="00F01022" w:rsidRPr="00D03637">
          <w:rPr>
            <w:rFonts w:ascii="Times New Roman" w:hAnsi="Times New Roman" w:cs="Times New Roman"/>
            <w:sz w:val="24"/>
            <w:szCs w:val="24"/>
            <w:rPrChange w:id="2056" w:author="Wisch, Julie" w:date="2022-10-17T09:14:00Z">
              <w:rPr>
                <w:rFonts w:ascii="Times New Roman" w:hAnsi="Times New Roman" w:cs="Times New Roman"/>
                <w:sz w:val="24"/>
                <w:szCs w:val="24"/>
              </w:rPr>
            </w:rPrChange>
          </w:rPr>
          <w:t xml:space="preserve">NfL </w:t>
        </w:r>
      </w:ins>
      <w:ins w:id="2057" w:author="Wisch, Julie" w:date="2022-09-21T09:23:00Z">
        <w:r w:rsidR="00185820" w:rsidRPr="00D03637">
          <w:rPr>
            <w:rFonts w:ascii="Times New Roman" w:hAnsi="Times New Roman" w:cs="Times New Roman"/>
            <w:sz w:val="24"/>
            <w:szCs w:val="24"/>
            <w:rPrChange w:id="2058" w:author="Wisch, Julie" w:date="2022-10-17T09:14:00Z">
              <w:rPr>
                <w:rFonts w:ascii="Times New Roman" w:hAnsi="Times New Roman" w:cs="Times New Roman"/>
                <w:sz w:val="24"/>
                <w:szCs w:val="24"/>
              </w:rPr>
            </w:rPrChange>
          </w:rPr>
          <w:t xml:space="preserve">levels than </w:t>
        </w:r>
      </w:ins>
      <w:ins w:id="2059" w:author="Wisch, Julie" w:date="2022-09-21T09:33:00Z">
        <w:r w:rsidR="00F01022" w:rsidRPr="00D03637">
          <w:rPr>
            <w:rFonts w:ascii="Times New Roman" w:hAnsi="Times New Roman" w:cs="Times New Roman"/>
            <w:sz w:val="24"/>
            <w:szCs w:val="24"/>
            <w:rPrChange w:id="2060" w:author="Wisch, Julie" w:date="2022-10-17T09:14:00Z">
              <w:rPr>
                <w:rFonts w:ascii="Times New Roman" w:hAnsi="Times New Roman" w:cs="Times New Roman"/>
                <w:sz w:val="24"/>
                <w:szCs w:val="24"/>
              </w:rPr>
            </w:rPrChange>
          </w:rPr>
          <w:t xml:space="preserve">the AD Biomarker Negative cohort (AD Biomarker Positive NfL levels are significantly higher than the AD Biomarker Negative cohort for ages </w:t>
        </w:r>
      </w:ins>
      <w:ins w:id="2061" w:author="Wisch, Julie" w:date="2022-09-21T09:35:00Z">
        <w:r w:rsidR="00F01022" w:rsidRPr="00D03637">
          <w:rPr>
            <w:rFonts w:ascii="Times New Roman" w:hAnsi="Times New Roman" w:cs="Times New Roman"/>
            <w:sz w:val="24"/>
            <w:szCs w:val="24"/>
            <w:rPrChange w:id="2062" w:author="Wisch, Julie" w:date="2022-10-17T09:14:00Z">
              <w:rPr>
                <w:rFonts w:ascii="Times New Roman" w:hAnsi="Times New Roman" w:cs="Times New Roman"/>
                <w:sz w:val="24"/>
                <w:szCs w:val="24"/>
              </w:rPr>
            </w:rPrChange>
          </w:rPr>
          <w:t>45.4</w:t>
        </w:r>
      </w:ins>
      <w:ins w:id="2063" w:author="Wisch, Julie" w:date="2022-09-21T09:33:00Z">
        <w:r w:rsidR="00F01022" w:rsidRPr="00D03637">
          <w:rPr>
            <w:rFonts w:ascii="Times New Roman" w:hAnsi="Times New Roman" w:cs="Times New Roman"/>
            <w:sz w:val="24"/>
            <w:szCs w:val="24"/>
            <w:rPrChange w:id="2064" w:author="Wisch, Julie" w:date="2022-10-17T09:14:00Z">
              <w:rPr>
                <w:rFonts w:ascii="Times New Roman" w:hAnsi="Times New Roman" w:cs="Times New Roman"/>
                <w:sz w:val="24"/>
                <w:szCs w:val="24"/>
              </w:rPr>
            </w:rPrChange>
          </w:rPr>
          <w:t xml:space="preserve"> – 86.0; </w:t>
        </w:r>
      </w:ins>
      <w:ins w:id="2065" w:author="Wisch, Julie" w:date="2022-09-21T09:34:00Z">
        <w:r w:rsidR="00F01022" w:rsidRPr="00D03637">
          <w:rPr>
            <w:rFonts w:ascii="Times New Roman" w:hAnsi="Times New Roman" w:cs="Times New Roman"/>
            <w:sz w:val="24"/>
            <w:szCs w:val="24"/>
            <w:rPrChange w:id="2066" w:author="Wisch, Julie" w:date="2022-10-17T09:14:00Z">
              <w:rPr>
                <w:rFonts w:ascii="Times New Roman" w:hAnsi="Times New Roman" w:cs="Times New Roman"/>
                <w:sz w:val="24"/>
                <w:szCs w:val="24"/>
              </w:rPr>
            </w:rPrChange>
          </w:rPr>
          <w:t>AD Intermediate Biomarker</w:t>
        </w:r>
      </w:ins>
      <w:ins w:id="2067" w:author="Wisch, Julie" w:date="2022-09-27T15:44:00Z">
        <w:r w:rsidR="00D47B58" w:rsidRPr="00D03637">
          <w:rPr>
            <w:rFonts w:ascii="Times New Roman" w:hAnsi="Times New Roman" w:cs="Times New Roman"/>
            <w:sz w:val="24"/>
            <w:szCs w:val="24"/>
            <w:rPrChange w:id="2068" w:author="Wisch, Julie" w:date="2022-10-17T09:14:00Z">
              <w:rPr>
                <w:rFonts w:ascii="Times New Roman" w:hAnsi="Times New Roman" w:cs="Times New Roman"/>
                <w:sz w:val="24"/>
                <w:szCs w:val="24"/>
              </w:rPr>
            </w:rPrChange>
          </w:rPr>
          <w:t>s</w:t>
        </w:r>
      </w:ins>
      <w:ins w:id="2069" w:author="Wisch, Julie" w:date="2022-09-21T09:34:00Z">
        <w:r w:rsidR="00F01022" w:rsidRPr="00D03637">
          <w:rPr>
            <w:rFonts w:ascii="Times New Roman" w:hAnsi="Times New Roman" w:cs="Times New Roman"/>
            <w:sz w:val="24"/>
            <w:szCs w:val="24"/>
            <w:rPrChange w:id="2070" w:author="Wisch, Julie" w:date="2022-10-17T09:14:00Z">
              <w:rPr>
                <w:rFonts w:ascii="Times New Roman" w:hAnsi="Times New Roman" w:cs="Times New Roman"/>
                <w:sz w:val="24"/>
                <w:szCs w:val="24"/>
              </w:rPr>
            </w:rPrChange>
          </w:rPr>
          <w:t xml:space="preserve"> NfL levels are significantly higher than the AD Biomarker Negative cohort for ages 52.4 – 81.6)</w:t>
        </w:r>
      </w:ins>
      <w:r w:rsidR="000F5FF3" w:rsidRPr="00D03637">
        <w:rPr>
          <w:rFonts w:ascii="Times New Roman" w:hAnsi="Times New Roman" w:cs="Times New Roman"/>
          <w:sz w:val="24"/>
          <w:szCs w:val="24"/>
          <w:rPrChange w:id="2071" w:author="Wisch, Julie" w:date="2022-10-17T09:14:00Z">
            <w:rPr>
              <w:rFonts w:ascii="Times New Roman" w:hAnsi="Times New Roman" w:cs="Times New Roman"/>
              <w:sz w:val="24"/>
              <w:szCs w:val="24"/>
            </w:rPr>
          </w:rPrChange>
        </w:rPr>
        <w:t>.</w:t>
      </w:r>
    </w:p>
    <w:p w14:paraId="5FAA75BB" w14:textId="134C0109" w:rsidR="00071C63" w:rsidRPr="00D03637" w:rsidRDefault="007040E0" w:rsidP="008F70CC">
      <w:pPr>
        <w:rPr>
          <w:rFonts w:ascii="Times New Roman" w:hAnsi="Times New Roman" w:cs="Times New Roman"/>
          <w:b/>
          <w:sz w:val="32"/>
          <w:szCs w:val="32"/>
          <w:rPrChange w:id="2072" w:author="Wisch, Julie" w:date="2022-10-17T09:14:00Z">
            <w:rPr>
              <w:rFonts w:ascii="Times New Roman" w:hAnsi="Times New Roman" w:cs="Times New Roman"/>
              <w:b/>
              <w:sz w:val="32"/>
              <w:szCs w:val="32"/>
            </w:rPr>
          </w:rPrChange>
        </w:rPr>
      </w:pPr>
      <w:r w:rsidRPr="00D03637">
        <w:rPr>
          <w:rFonts w:ascii="Times New Roman" w:hAnsi="Times New Roman" w:cs="Times New Roman"/>
          <w:b/>
          <w:sz w:val="32"/>
          <w:szCs w:val="32"/>
          <w:rPrChange w:id="2073" w:author="Wisch, Julie" w:date="2022-10-17T09:14:00Z">
            <w:rPr>
              <w:rFonts w:ascii="Times New Roman" w:hAnsi="Times New Roman" w:cs="Times New Roman"/>
              <w:b/>
              <w:sz w:val="32"/>
              <w:szCs w:val="32"/>
            </w:rPr>
          </w:rPrChange>
        </w:rPr>
        <w:t>Predicting</w:t>
      </w:r>
      <w:r w:rsidR="00071C63" w:rsidRPr="00D03637">
        <w:rPr>
          <w:rFonts w:ascii="Times New Roman" w:hAnsi="Times New Roman" w:cs="Times New Roman"/>
          <w:b/>
          <w:sz w:val="32"/>
          <w:szCs w:val="32"/>
          <w:rPrChange w:id="2074" w:author="Wisch, Julie" w:date="2022-10-17T09:14:00Z">
            <w:rPr>
              <w:rFonts w:ascii="Times New Roman" w:hAnsi="Times New Roman" w:cs="Times New Roman"/>
              <w:b/>
              <w:sz w:val="32"/>
              <w:szCs w:val="32"/>
            </w:rPr>
          </w:rPrChange>
        </w:rPr>
        <w:t xml:space="preserve"> Identified Clusters via the Proteome</w:t>
      </w:r>
    </w:p>
    <w:p w14:paraId="631E9A6E" w14:textId="775AF0C1" w:rsidR="008A4D2D" w:rsidRPr="00D03637" w:rsidRDefault="0011103B" w:rsidP="00AE51B7">
      <w:pPr>
        <w:rPr>
          <w:rFonts w:ascii="Times New Roman" w:hAnsi="Times New Roman" w:cs="Times New Roman"/>
          <w:sz w:val="24"/>
          <w:szCs w:val="24"/>
          <w:rPrChange w:id="2075" w:author="Wisch, Julie" w:date="2022-10-17T09:14:00Z">
            <w:rPr>
              <w:rFonts w:ascii="Times New Roman" w:hAnsi="Times New Roman" w:cs="Times New Roman"/>
              <w:sz w:val="24"/>
              <w:szCs w:val="24"/>
            </w:rPr>
          </w:rPrChange>
        </w:rPr>
      </w:pPr>
      <w:r w:rsidRPr="00D03637">
        <w:rPr>
          <w:rFonts w:ascii="Times New Roman" w:hAnsi="Times New Roman" w:cs="Times New Roman"/>
          <w:sz w:val="24"/>
          <w:szCs w:val="24"/>
          <w:rPrChange w:id="2076" w:author="Wisch, Julie" w:date="2022-10-17T09:14:00Z">
            <w:rPr>
              <w:rFonts w:ascii="Times New Roman" w:hAnsi="Times New Roman" w:cs="Times New Roman"/>
              <w:sz w:val="24"/>
              <w:szCs w:val="24"/>
            </w:rPr>
          </w:rPrChange>
        </w:rPr>
        <w:t>W</w:t>
      </w:r>
      <w:r w:rsidR="008A4D2D" w:rsidRPr="00D03637">
        <w:rPr>
          <w:rFonts w:ascii="Times New Roman" w:hAnsi="Times New Roman" w:cs="Times New Roman"/>
          <w:sz w:val="24"/>
          <w:szCs w:val="24"/>
          <w:rPrChange w:id="2077" w:author="Wisch, Julie" w:date="2022-10-17T09:14:00Z">
            <w:rPr>
              <w:rFonts w:ascii="Times New Roman" w:hAnsi="Times New Roman" w:cs="Times New Roman"/>
              <w:sz w:val="24"/>
              <w:szCs w:val="24"/>
            </w:rPr>
          </w:rPrChange>
        </w:rPr>
        <w:t xml:space="preserve">e attempted to classify individuals as members of one of the three </w:t>
      </w:r>
      <w:r w:rsidR="00FB123D" w:rsidRPr="00D03637">
        <w:rPr>
          <w:rFonts w:ascii="Times New Roman" w:hAnsi="Times New Roman" w:cs="Times New Roman"/>
          <w:sz w:val="24"/>
          <w:szCs w:val="24"/>
          <w:rPrChange w:id="2078" w:author="Wisch, Julie" w:date="2022-10-17T09:14:00Z">
            <w:rPr>
              <w:rFonts w:ascii="Times New Roman" w:hAnsi="Times New Roman" w:cs="Times New Roman"/>
              <w:sz w:val="24"/>
              <w:szCs w:val="24"/>
            </w:rPr>
          </w:rPrChange>
        </w:rPr>
        <w:t>latent clusters</w:t>
      </w:r>
      <w:r w:rsidR="008A4D2D" w:rsidRPr="00D03637">
        <w:rPr>
          <w:rFonts w:ascii="Times New Roman" w:hAnsi="Times New Roman" w:cs="Times New Roman"/>
          <w:sz w:val="24"/>
          <w:szCs w:val="24"/>
          <w:rPrChange w:id="2079" w:author="Wisch, Julie" w:date="2022-10-17T09:14:00Z">
            <w:rPr>
              <w:rFonts w:ascii="Times New Roman" w:hAnsi="Times New Roman" w:cs="Times New Roman"/>
              <w:sz w:val="24"/>
              <w:szCs w:val="24"/>
            </w:rPr>
          </w:rPrChange>
        </w:rPr>
        <w:t xml:space="preserve"> using only proteomics data. </w:t>
      </w:r>
      <w:r w:rsidR="00FC5873" w:rsidRPr="00D03637">
        <w:rPr>
          <w:rFonts w:ascii="Times New Roman" w:hAnsi="Times New Roman" w:cs="Times New Roman"/>
          <w:sz w:val="24"/>
          <w:szCs w:val="24"/>
          <w:rPrChange w:id="2080" w:author="Wisch, Julie" w:date="2022-10-17T09:14:00Z">
            <w:rPr>
              <w:rFonts w:ascii="Times New Roman" w:hAnsi="Times New Roman" w:cs="Times New Roman"/>
              <w:sz w:val="24"/>
              <w:szCs w:val="24"/>
            </w:rPr>
          </w:rPrChange>
        </w:rPr>
        <w:t>No additional covariates (e.g. age, sex, APOE</w:t>
      </w:r>
      <w:r w:rsidR="00CC6EB5" w:rsidRPr="00D03637">
        <w:rPr>
          <w:rFonts w:ascii="Times New Roman" w:hAnsi="Times New Roman" w:cs="Times New Roman"/>
          <w:sz w:val="24"/>
          <w:szCs w:val="24"/>
          <w:rPrChange w:id="2081" w:author="Wisch, Julie" w:date="2022-10-17T09:14:00Z">
            <w:rPr>
              <w:rFonts w:ascii="Times New Roman" w:hAnsi="Times New Roman" w:cs="Times New Roman"/>
              <w:sz w:val="24"/>
              <w:szCs w:val="24"/>
            </w:rPr>
          </w:rPrChange>
        </w:rPr>
        <w:t xml:space="preserve"> genotype</w:t>
      </w:r>
      <w:r w:rsidR="00FC5873" w:rsidRPr="00D03637">
        <w:rPr>
          <w:rFonts w:ascii="Times New Roman" w:hAnsi="Times New Roman" w:cs="Times New Roman"/>
          <w:sz w:val="24"/>
          <w:szCs w:val="24"/>
          <w:rPrChange w:id="2082" w:author="Wisch, Julie" w:date="2022-10-17T09:14:00Z">
            <w:rPr>
              <w:rFonts w:ascii="Times New Roman" w:hAnsi="Times New Roman" w:cs="Times New Roman"/>
              <w:sz w:val="24"/>
              <w:szCs w:val="24"/>
            </w:rPr>
          </w:rPrChange>
        </w:rPr>
        <w:t>) were included</w:t>
      </w:r>
      <w:r w:rsidR="00AE51B7" w:rsidRPr="00D03637">
        <w:rPr>
          <w:rFonts w:ascii="Times New Roman" w:hAnsi="Times New Roman" w:cs="Times New Roman"/>
          <w:sz w:val="24"/>
          <w:szCs w:val="24"/>
          <w:rPrChange w:id="2083" w:author="Wisch, Julie" w:date="2022-10-17T09:14:00Z">
            <w:rPr>
              <w:rFonts w:ascii="Times New Roman" w:hAnsi="Times New Roman" w:cs="Times New Roman"/>
              <w:sz w:val="24"/>
              <w:szCs w:val="24"/>
            </w:rPr>
          </w:rPrChange>
        </w:rPr>
        <w:t xml:space="preserve"> in the initial analysis</w:t>
      </w:r>
      <w:r w:rsidR="00FC5873" w:rsidRPr="00D03637">
        <w:rPr>
          <w:rFonts w:ascii="Times New Roman" w:hAnsi="Times New Roman" w:cs="Times New Roman"/>
          <w:sz w:val="24"/>
          <w:szCs w:val="24"/>
          <w:rPrChange w:id="2084" w:author="Wisch, Julie" w:date="2022-10-17T09:14:00Z">
            <w:rPr>
              <w:rFonts w:ascii="Times New Roman" w:hAnsi="Times New Roman" w:cs="Times New Roman"/>
              <w:sz w:val="24"/>
              <w:szCs w:val="24"/>
            </w:rPr>
          </w:rPrChange>
        </w:rPr>
        <w:t xml:space="preserve">. </w:t>
      </w:r>
      <w:r w:rsidR="00FB123D" w:rsidRPr="00D03637">
        <w:rPr>
          <w:rFonts w:ascii="Times New Roman" w:hAnsi="Times New Roman" w:cs="Times New Roman"/>
          <w:sz w:val="24"/>
          <w:szCs w:val="24"/>
          <w:rPrChange w:id="2085" w:author="Wisch, Julie" w:date="2022-10-17T09:14:00Z">
            <w:rPr>
              <w:rFonts w:ascii="Times New Roman" w:hAnsi="Times New Roman" w:cs="Times New Roman"/>
              <w:sz w:val="24"/>
              <w:szCs w:val="24"/>
            </w:rPr>
          </w:rPrChange>
        </w:rPr>
        <w:t>For each pair of latent clusters</w:t>
      </w:r>
      <w:r w:rsidR="008A4D2D" w:rsidRPr="00D03637">
        <w:rPr>
          <w:rFonts w:ascii="Times New Roman" w:hAnsi="Times New Roman" w:cs="Times New Roman"/>
          <w:sz w:val="24"/>
          <w:szCs w:val="24"/>
          <w:rPrChange w:id="2086" w:author="Wisch, Julie" w:date="2022-10-17T09:14:00Z">
            <w:rPr>
              <w:rFonts w:ascii="Times New Roman" w:hAnsi="Times New Roman" w:cs="Times New Roman"/>
              <w:sz w:val="24"/>
              <w:szCs w:val="24"/>
            </w:rPr>
          </w:rPrChange>
        </w:rPr>
        <w:t xml:space="preserve">, we applied </w:t>
      </w:r>
      <w:r w:rsidR="0055599D" w:rsidRPr="00D03637">
        <w:rPr>
          <w:rFonts w:ascii="Times New Roman" w:hAnsi="Times New Roman" w:cs="Times New Roman"/>
          <w:sz w:val="24"/>
          <w:szCs w:val="24"/>
          <w:rPrChange w:id="2087" w:author="Wisch, Julie" w:date="2022-10-17T09:14:00Z">
            <w:rPr>
              <w:rFonts w:ascii="Times New Roman" w:hAnsi="Times New Roman" w:cs="Times New Roman"/>
              <w:sz w:val="24"/>
              <w:szCs w:val="24"/>
            </w:rPr>
          </w:rPrChange>
        </w:rPr>
        <w:t>P</w:t>
      </w:r>
      <w:r w:rsidR="008A4D2D" w:rsidRPr="00D03637">
        <w:rPr>
          <w:rFonts w:ascii="Times New Roman" w:hAnsi="Times New Roman" w:cs="Times New Roman"/>
          <w:sz w:val="24"/>
          <w:szCs w:val="24"/>
          <w:rPrChange w:id="2088" w:author="Wisch, Julie" w:date="2022-10-17T09:14:00Z">
            <w:rPr>
              <w:rFonts w:ascii="Times New Roman" w:hAnsi="Times New Roman" w:cs="Times New Roman"/>
              <w:sz w:val="24"/>
              <w:szCs w:val="24"/>
            </w:rPr>
          </w:rPrChange>
        </w:rPr>
        <w:t xml:space="preserve">elora </w:t>
      </w:r>
      <w:sdt>
        <w:sdtPr>
          <w:rPr>
            <w:rFonts w:ascii="Times New Roman" w:hAnsi="Times New Roman" w:cs="Times New Roman"/>
            <w:color w:val="000000"/>
            <w:sz w:val="24"/>
            <w:szCs w:val="24"/>
            <w:vertAlign w:val="superscript"/>
          </w:rPr>
          <w:tag w:val="MENDELEY_CITATION_v3_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"/>
          <w:id w:val="-620924126"/>
          <w:placeholder>
            <w:docPart w:val="C1C8A22711FB4F6EA2018783B951DC57"/>
          </w:placeholder>
        </w:sdtPr>
        <w:sdtEndPr/>
        <w:sdtContent>
          <w:ins w:id="2089" w:author="Wisch, Julie" w:date="2022-10-04T14:53:00Z">
            <w:r w:rsidR="00B94D80" w:rsidRPr="00D03637">
              <w:rPr>
                <w:rFonts w:ascii="Times New Roman" w:hAnsi="Times New Roman" w:cs="Times New Roman"/>
                <w:color w:val="000000"/>
                <w:sz w:val="24"/>
                <w:szCs w:val="24"/>
                <w:vertAlign w:val="superscript"/>
              </w:rPr>
              <w:t>55</w:t>
            </w:r>
          </w:ins>
          <w:del w:id="2090" w:author="Wisch, Julie" w:date="2022-09-28T10:24:00Z">
            <w:r w:rsidR="00143020" w:rsidRPr="00D03637" w:rsidDel="00733317">
              <w:rPr>
                <w:rFonts w:ascii="Times New Roman" w:hAnsi="Times New Roman" w:cs="Times New Roman"/>
                <w:color w:val="000000"/>
                <w:sz w:val="24"/>
                <w:szCs w:val="24"/>
                <w:vertAlign w:val="superscript"/>
              </w:rPr>
              <w:delText>55</w:delText>
            </w:r>
          </w:del>
        </w:sdtContent>
      </w:sdt>
      <w:del w:id="2091" w:author="Wisch, Julie" w:date="2022-09-27T15:44:00Z">
        <w:r w:rsidRPr="00D03637" w:rsidDel="00D47B58">
          <w:rPr>
            <w:rFonts w:ascii="Times New Roman" w:hAnsi="Times New Roman" w:cs="Times New Roman"/>
            <w:sz w:val="24"/>
            <w:szCs w:val="24"/>
          </w:rPr>
          <w:delText xml:space="preserve"> </w:delText>
        </w:r>
        <w:r w:rsidR="008A4D2D" w:rsidRPr="00D03637" w:rsidDel="00D47B58">
          <w:rPr>
            <w:rFonts w:ascii="Times New Roman" w:hAnsi="Times New Roman" w:cs="Times New Roman"/>
            <w:sz w:val="24"/>
            <w:szCs w:val="24"/>
          </w:rPr>
          <w:delText>twice</w:delText>
        </w:r>
        <w:r w:rsidR="00FC5873" w:rsidRPr="00D03637" w:rsidDel="00D47B58">
          <w:rPr>
            <w:rFonts w:ascii="Times New Roman" w:hAnsi="Times New Roman" w:cs="Times New Roman"/>
            <w:sz w:val="24"/>
            <w:szCs w:val="24"/>
            <w:rPrChange w:id="2092" w:author="Wisch, Julie" w:date="2022-10-17T09:14:00Z">
              <w:rPr>
                <w:rFonts w:ascii="Times New Roman" w:hAnsi="Times New Roman" w:cs="Times New Roman"/>
                <w:sz w:val="24"/>
                <w:szCs w:val="24"/>
              </w:rPr>
            </w:rPrChange>
          </w:rPr>
          <w:delText>: once to the entire set and once using cross validation</w:delText>
        </w:r>
        <w:r w:rsidR="008A4D2D" w:rsidRPr="00D03637" w:rsidDel="00D47B58">
          <w:rPr>
            <w:rFonts w:ascii="Times New Roman" w:hAnsi="Times New Roman" w:cs="Times New Roman"/>
            <w:sz w:val="24"/>
            <w:szCs w:val="24"/>
            <w:rPrChange w:id="2093" w:author="Wisch, Julie" w:date="2022-10-17T09:14:00Z">
              <w:rPr>
                <w:rFonts w:ascii="Times New Roman" w:hAnsi="Times New Roman" w:cs="Times New Roman"/>
                <w:sz w:val="24"/>
                <w:szCs w:val="24"/>
              </w:rPr>
            </w:rPrChange>
          </w:rPr>
          <w:delText xml:space="preserve">. We evaluated and reported the proteins identified </w:delText>
        </w:r>
        <w:r w:rsidR="00FC5873" w:rsidRPr="00D03637" w:rsidDel="00D47B58">
          <w:rPr>
            <w:rFonts w:ascii="Times New Roman" w:hAnsi="Times New Roman" w:cs="Times New Roman"/>
            <w:sz w:val="24"/>
            <w:szCs w:val="24"/>
            <w:rPrChange w:id="2094" w:author="Wisch, Julie" w:date="2022-10-17T09:14:00Z">
              <w:rPr>
                <w:rFonts w:ascii="Times New Roman" w:hAnsi="Times New Roman" w:cs="Times New Roman"/>
                <w:sz w:val="24"/>
                <w:szCs w:val="24"/>
              </w:rPr>
            </w:rPrChange>
          </w:rPr>
          <w:delText xml:space="preserve">when we applied </w:delText>
        </w:r>
        <w:r w:rsidR="008A40B3" w:rsidRPr="00D03637" w:rsidDel="00D47B58">
          <w:rPr>
            <w:rFonts w:ascii="Times New Roman" w:hAnsi="Times New Roman" w:cs="Times New Roman"/>
            <w:sz w:val="24"/>
            <w:szCs w:val="24"/>
            <w:rPrChange w:id="2095" w:author="Wisch, Julie" w:date="2022-10-17T09:14:00Z">
              <w:rPr>
                <w:rFonts w:ascii="Times New Roman" w:hAnsi="Times New Roman" w:cs="Times New Roman"/>
                <w:sz w:val="24"/>
                <w:szCs w:val="24"/>
              </w:rPr>
            </w:rPrChange>
          </w:rPr>
          <w:delText xml:space="preserve">Pelora </w:delText>
        </w:r>
        <w:r w:rsidR="00FC5873" w:rsidRPr="00D03637" w:rsidDel="00D47B58">
          <w:rPr>
            <w:rFonts w:ascii="Times New Roman" w:hAnsi="Times New Roman" w:cs="Times New Roman"/>
            <w:sz w:val="24"/>
            <w:szCs w:val="24"/>
            <w:rPrChange w:id="2096" w:author="Wisch, Julie" w:date="2022-10-17T09:14:00Z">
              <w:rPr>
                <w:rFonts w:ascii="Times New Roman" w:hAnsi="Times New Roman" w:cs="Times New Roman"/>
                <w:sz w:val="24"/>
                <w:szCs w:val="24"/>
              </w:rPr>
            </w:rPrChange>
          </w:rPr>
          <w:delText>to the en</w:delText>
        </w:r>
        <w:r w:rsidR="008A4D2D" w:rsidRPr="00D03637" w:rsidDel="00D47B58">
          <w:rPr>
            <w:rFonts w:ascii="Times New Roman" w:hAnsi="Times New Roman" w:cs="Times New Roman"/>
            <w:sz w:val="24"/>
            <w:szCs w:val="24"/>
            <w:rPrChange w:id="2097" w:author="Wisch, Julie" w:date="2022-10-17T09:14:00Z">
              <w:rPr>
                <w:rFonts w:ascii="Times New Roman" w:hAnsi="Times New Roman" w:cs="Times New Roman"/>
                <w:sz w:val="24"/>
                <w:szCs w:val="24"/>
              </w:rPr>
            </w:rPrChange>
          </w:rPr>
          <w:delText xml:space="preserve">tire cohort. We also applied 10-fold cross validation in order to evaluate the generalizability of the classifications; the AUC associated with both model runs </w:delText>
        </w:r>
        <w:r w:rsidR="00DD31AC" w:rsidRPr="00D03637" w:rsidDel="00D47B58">
          <w:rPr>
            <w:rFonts w:ascii="Times New Roman" w:hAnsi="Times New Roman" w:cs="Times New Roman"/>
            <w:sz w:val="24"/>
            <w:szCs w:val="24"/>
            <w:rPrChange w:id="2098" w:author="Wisch, Julie" w:date="2022-10-17T09:14:00Z">
              <w:rPr>
                <w:rFonts w:ascii="Times New Roman" w:hAnsi="Times New Roman" w:cs="Times New Roman"/>
                <w:sz w:val="24"/>
                <w:szCs w:val="24"/>
              </w:rPr>
            </w:rPrChange>
          </w:rPr>
          <w:delText xml:space="preserve">were </w:delText>
        </w:r>
        <w:r w:rsidR="004D3FF4" w:rsidRPr="00D03637" w:rsidDel="00D47B58">
          <w:rPr>
            <w:rFonts w:ascii="Times New Roman" w:hAnsi="Times New Roman" w:cs="Times New Roman"/>
            <w:sz w:val="24"/>
            <w:szCs w:val="24"/>
            <w:rPrChange w:id="2099" w:author="Wisch, Julie" w:date="2022-10-17T09:14:00Z">
              <w:rPr>
                <w:rFonts w:ascii="Times New Roman" w:hAnsi="Times New Roman" w:cs="Times New Roman"/>
                <w:sz w:val="24"/>
                <w:szCs w:val="24"/>
              </w:rPr>
            </w:rPrChange>
          </w:rPr>
          <w:delText xml:space="preserve">subsequently </w:delText>
        </w:r>
        <w:r w:rsidR="008A4D2D" w:rsidRPr="00D03637" w:rsidDel="00D47B58">
          <w:rPr>
            <w:rFonts w:ascii="Times New Roman" w:hAnsi="Times New Roman" w:cs="Times New Roman"/>
            <w:sz w:val="24"/>
            <w:szCs w:val="24"/>
            <w:rPrChange w:id="2100" w:author="Wisch, Julie" w:date="2022-10-17T09:14:00Z">
              <w:rPr>
                <w:rFonts w:ascii="Times New Roman" w:hAnsi="Times New Roman" w:cs="Times New Roman"/>
                <w:sz w:val="24"/>
                <w:szCs w:val="24"/>
              </w:rPr>
            </w:rPrChange>
          </w:rPr>
          <w:delText>reported</w:delText>
        </w:r>
      </w:del>
      <w:r w:rsidR="008A4D2D" w:rsidRPr="00D03637">
        <w:rPr>
          <w:rFonts w:ascii="Times New Roman" w:hAnsi="Times New Roman" w:cs="Times New Roman"/>
          <w:sz w:val="24"/>
          <w:szCs w:val="24"/>
          <w:rPrChange w:id="2101" w:author="Wisch, Julie" w:date="2022-10-17T09:14:00Z">
            <w:rPr>
              <w:rFonts w:ascii="Times New Roman" w:hAnsi="Times New Roman" w:cs="Times New Roman"/>
              <w:sz w:val="24"/>
              <w:szCs w:val="24"/>
            </w:rPr>
          </w:rPrChange>
        </w:rPr>
        <w:t>.</w:t>
      </w:r>
      <w:r w:rsidR="00AE51B7" w:rsidRPr="00D03637">
        <w:rPr>
          <w:rFonts w:ascii="Times New Roman" w:hAnsi="Times New Roman" w:cs="Times New Roman"/>
          <w:sz w:val="24"/>
          <w:szCs w:val="24"/>
          <w:rPrChange w:id="2102" w:author="Wisch, Julie" w:date="2022-10-17T09:14:00Z">
            <w:rPr>
              <w:rFonts w:ascii="Times New Roman" w:hAnsi="Times New Roman" w:cs="Times New Roman"/>
              <w:sz w:val="24"/>
              <w:szCs w:val="24"/>
            </w:rPr>
          </w:rPrChange>
        </w:rPr>
        <w:t xml:space="preserve"> We repeat</w:t>
      </w:r>
      <w:r w:rsidR="004D3FF4" w:rsidRPr="00D03637">
        <w:rPr>
          <w:rFonts w:ascii="Times New Roman" w:hAnsi="Times New Roman" w:cs="Times New Roman"/>
          <w:sz w:val="24"/>
          <w:szCs w:val="24"/>
          <w:rPrChange w:id="2103" w:author="Wisch, Julie" w:date="2022-10-17T09:14:00Z">
            <w:rPr>
              <w:rFonts w:ascii="Times New Roman" w:hAnsi="Times New Roman" w:cs="Times New Roman"/>
              <w:sz w:val="24"/>
              <w:szCs w:val="24"/>
            </w:rPr>
          </w:rPrChange>
        </w:rPr>
        <w:t>ed</w:t>
      </w:r>
      <w:r w:rsidR="00AE51B7" w:rsidRPr="00D03637">
        <w:rPr>
          <w:rFonts w:ascii="Times New Roman" w:hAnsi="Times New Roman" w:cs="Times New Roman"/>
          <w:sz w:val="24"/>
          <w:szCs w:val="24"/>
          <w:rPrChange w:id="2104" w:author="Wisch, Julie" w:date="2022-10-17T09:14:00Z">
            <w:rPr>
              <w:rFonts w:ascii="Times New Roman" w:hAnsi="Times New Roman" w:cs="Times New Roman"/>
              <w:sz w:val="24"/>
              <w:szCs w:val="24"/>
            </w:rPr>
          </w:rPrChange>
        </w:rPr>
        <w:t xml:space="preserve"> the analysis </w:t>
      </w:r>
      <w:r w:rsidR="004D3FF4" w:rsidRPr="00D03637">
        <w:rPr>
          <w:rFonts w:ascii="Times New Roman" w:hAnsi="Times New Roman" w:cs="Times New Roman"/>
          <w:sz w:val="24"/>
          <w:szCs w:val="24"/>
          <w:rPrChange w:id="2105" w:author="Wisch, Julie" w:date="2022-10-17T09:14:00Z">
            <w:rPr>
              <w:rFonts w:ascii="Times New Roman" w:hAnsi="Times New Roman" w:cs="Times New Roman"/>
              <w:sz w:val="24"/>
              <w:szCs w:val="24"/>
            </w:rPr>
          </w:rPrChange>
        </w:rPr>
        <w:t xml:space="preserve">after including </w:t>
      </w:r>
      <w:r w:rsidR="00AE51B7" w:rsidRPr="00D03637">
        <w:rPr>
          <w:rFonts w:ascii="Times New Roman" w:hAnsi="Times New Roman" w:cs="Times New Roman"/>
          <w:sz w:val="24"/>
          <w:szCs w:val="24"/>
          <w:rPrChange w:id="2106" w:author="Wisch, Julie" w:date="2022-10-17T09:14:00Z">
            <w:rPr>
              <w:rFonts w:ascii="Times New Roman" w:hAnsi="Times New Roman" w:cs="Times New Roman"/>
              <w:sz w:val="24"/>
              <w:szCs w:val="24"/>
            </w:rPr>
          </w:rPrChange>
        </w:rPr>
        <w:t xml:space="preserve">clinical values of </w:t>
      </w:r>
      <w:del w:id="2107" w:author="Wisch, Julie" w:date="2022-09-27T15:45:00Z">
        <w:r w:rsidR="00AE51B7" w:rsidRPr="00D03637" w:rsidDel="00D47B58">
          <w:rPr>
            <w:rFonts w:ascii="Times New Roman" w:hAnsi="Times New Roman" w:cs="Times New Roman"/>
            <w:sz w:val="24"/>
            <w:szCs w:val="24"/>
            <w:rPrChange w:id="2108" w:author="Wisch, Julie" w:date="2022-10-17T09:14:00Z">
              <w:rPr>
                <w:rFonts w:ascii="Times New Roman" w:hAnsi="Times New Roman" w:cs="Times New Roman"/>
                <w:sz w:val="24"/>
                <w:szCs w:val="24"/>
              </w:rPr>
            </w:rPrChange>
          </w:rPr>
          <w:delText xml:space="preserve">age alone, sex alone, and </w:delText>
        </w:r>
      </w:del>
      <w:r w:rsidR="00AE51B7" w:rsidRPr="00D03637">
        <w:rPr>
          <w:rFonts w:ascii="Times New Roman" w:hAnsi="Times New Roman" w:cs="Times New Roman"/>
          <w:sz w:val="24"/>
          <w:szCs w:val="24"/>
          <w:rPrChange w:id="2109" w:author="Wisch, Julie" w:date="2022-10-17T09:14:00Z">
            <w:rPr>
              <w:rFonts w:ascii="Times New Roman" w:hAnsi="Times New Roman" w:cs="Times New Roman"/>
              <w:sz w:val="24"/>
              <w:szCs w:val="24"/>
            </w:rPr>
          </w:rPrChange>
        </w:rPr>
        <w:t xml:space="preserve">both age and sex in accordance with the methods outlined </w:t>
      </w:r>
      <w:sdt>
        <w:sdtPr>
          <w:rPr>
            <w:rFonts w:ascii="Times New Roman" w:hAnsi="Times New Roman" w:cs="Times New Roman"/>
            <w:color w:val="000000"/>
            <w:sz w:val="24"/>
            <w:szCs w:val="24"/>
            <w:vertAlign w:val="superscript"/>
          </w:rPr>
          <w:tag w:val="MENDELEY_CITATION_v3_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"/>
          <w:id w:val="-850948771"/>
          <w:placeholder>
            <w:docPart w:val="8D11CC067E614C54BD6C04741A29FCE7"/>
          </w:placeholder>
        </w:sdtPr>
        <w:sdtEndPr/>
        <w:sdtContent>
          <w:ins w:id="2110" w:author="Wisch, Julie" w:date="2022-10-04T14:53:00Z">
            <w:r w:rsidR="00B94D80" w:rsidRPr="00D03637">
              <w:rPr>
                <w:rFonts w:ascii="Times New Roman" w:hAnsi="Times New Roman" w:cs="Times New Roman"/>
                <w:color w:val="000000"/>
                <w:sz w:val="24"/>
                <w:szCs w:val="24"/>
                <w:vertAlign w:val="superscript"/>
              </w:rPr>
              <w:t>55</w:t>
            </w:r>
          </w:ins>
          <w:del w:id="2111" w:author="Wisch, Julie" w:date="2022-09-28T10:24:00Z">
            <w:r w:rsidR="00143020" w:rsidRPr="00D03637" w:rsidDel="00733317">
              <w:rPr>
                <w:rFonts w:ascii="Times New Roman" w:hAnsi="Times New Roman" w:cs="Times New Roman"/>
                <w:color w:val="000000"/>
                <w:sz w:val="24"/>
                <w:szCs w:val="24"/>
                <w:vertAlign w:val="superscript"/>
              </w:rPr>
              <w:delText>55</w:delText>
            </w:r>
          </w:del>
        </w:sdtContent>
      </w:sdt>
      <w:r w:rsidR="004D3FF4" w:rsidRPr="00D03637">
        <w:rPr>
          <w:rFonts w:ascii="Times New Roman" w:hAnsi="Times New Roman" w:cs="Times New Roman"/>
          <w:sz w:val="24"/>
          <w:szCs w:val="24"/>
        </w:rPr>
        <w:t xml:space="preserve">. </w:t>
      </w:r>
      <w:del w:id="2112" w:author="Wisch, Julie" w:date="2022-09-27T15:45:00Z">
        <w:r w:rsidR="004D3FF4" w:rsidRPr="00D03637" w:rsidDel="00D47B58">
          <w:rPr>
            <w:rFonts w:ascii="Times New Roman" w:hAnsi="Times New Roman" w:cs="Times New Roman"/>
            <w:sz w:val="24"/>
            <w:szCs w:val="24"/>
          </w:rPr>
          <w:delText>O</w:delText>
        </w:r>
        <w:r w:rsidR="00AE51B7" w:rsidRPr="00D03637" w:rsidDel="00D47B58">
          <w:rPr>
            <w:rFonts w:ascii="Times New Roman" w:hAnsi="Times New Roman" w:cs="Times New Roman"/>
            <w:sz w:val="24"/>
            <w:szCs w:val="24"/>
            <w:rPrChange w:id="2113" w:author="Wisch, Julie" w:date="2022-10-17T09:14:00Z">
              <w:rPr>
                <w:rFonts w:ascii="Times New Roman" w:hAnsi="Times New Roman" w:cs="Times New Roman"/>
                <w:sz w:val="24"/>
                <w:szCs w:val="24"/>
              </w:rPr>
            </w:rPrChange>
          </w:rPr>
          <w:delText xml:space="preserve">ur results </w:delText>
        </w:r>
        <w:r w:rsidR="004D3FF4" w:rsidRPr="00D03637" w:rsidDel="00D47B58">
          <w:rPr>
            <w:rFonts w:ascii="Times New Roman" w:hAnsi="Times New Roman" w:cs="Times New Roman"/>
            <w:sz w:val="24"/>
            <w:szCs w:val="24"/>
            <w:rPrChange w:id="2114" w:author="Wisch, Julie" w:date="2022-10-17T09:14:00Z">
              <w:rPr>
                <w:rFonts w:ascii="Times New Roman" w:hAnsi="Times New Roman" w:cs="Times New Roman"/>
                <w:sz w:val="24"/>
                <w:szCs w:val="24"/>
              </w:rPr>
            </w:rPrChange>
          </w:rPr>
          <w:delText xml:space="preserve">remained </w:delText>
        </w:r>
        <w:r w:rsidR="00AE51B7" w:rsidRPr="00D03637" w:rsidDel="00D47B58">
          <w:rPr>
            <w:rFonts w:ascii="Times New Roman" w:hAnsi="Times New Roman" w:cs="Times New Roman"/>
            <w:sz w:val="24"/>
            <w:szCs w:val="24"/>
            <w:rPrChange w:id="2115" w:author="Wisch, Julie" w:date="2022-10-17T09:14:00Z">
              <w:rPr>
                <w:rFonts w:ascii="Times New Roman" w:hAnsi="Times New Roman" w:cs="Times New Roman"/>
                <w:sz w:val="24"/>
                <w:szCs w:val="24"/>
              </w:rPr>
            </w:rPrChange>
          </w:rPr>
          <w:delText xml:space="preserve">robust </w:delText>
        </w:r>
        <w:r w:rsidR="004D3FF4" w:rsidRPr="00D03637" w:rsidDel="00D47B58">
          <w:rPr>
            <w:rFonts w:ascii="Times New Roman" w:hAnsi="Times New Roman" w:cs="Times New Roman"/>
            <w:sz w:val="24"/>
            <w:szCs w:val="24"/>
            <w:rPrChange w:id="2116" w:author="Wisch, Julie" w:date="2022-10-17T09:14:00Z">
              <w:rPr>
                <w:rFonts w:ascii="Times New Roman" w:hAnsi="Times New Roman" w:cs="Times New Roman"/>
                <w:sz w:val="24"/>
                <w:szCs w:val="24"/>
              </w:rPr>
            </w:rPrChange>
          </w:rPr>
          <w:delText>after</w:delText>
        </w:r>
        <w:r w:rsidR="00AE51B7" w:rsidRPr="00D03637" w:rsidDel="00D47B58">
          <w:rPr>
            <w:rFonts w:ascii="Times New Roman" w:hAnsi="Times New Roman" w:cs="Times New Roman"/>
            <w:sz w:val="24"/>
            <w:szCs w:val="24"/>
            <w:rPrChange w:id="2117" w:author="Wisch, Julie" w:date="2022-10-17T09:14:00Z">
              <w:rPr>
                <w:rFonts w:ascii="Times New Roman" w:hAnsi="Times New Roman" w:cs="Times New Roman"/>
                <w:sz w:val="24"/>
                <w:szCs w:val="24"/>
              </w:rPr>
            </w:rPrChange>
          </w:rPr>
          <w:delText xml:space="preserve"> introduction of these covariates.</w:delText>
        </w:r>
      </w:del>
      <w:ins w:id="2118" w:author="Wisch, Julie" w:date="2022-09-27T15:45:00Z">
        <w:r w:rsidR="00D47B58" w:rsidRPr="00D03637">
          <w:rPr>
            <w:rFonts w:ascii="Times New Roman" w:hAnsi="Times New Roman" w:cs="Times New Roman"/>
            <w:sz w:val="24"/>
            <w:szCs w:val="24"/>
            <w:rPrChange w:id="2119" w:author="Wisch, Julie" w:date="2022-10-17T09:14:00Z">
              <w:rPr>
                <w:rFonts w:ascii="Times New Roman" w:hAnsi="Times New Roman" w:cs="Times New Roman"/>
                <w:sz w:val="24"/>
                <w:szCs w:val="24"/>
              </w:rPr>
            </w:rPrChange>
          </w:rPr>
          <w:t xml:space="preserve">The results relying on the proteome alone </w:t>
        </w:r>
        <w:r w:rsidR="00D47B58" w:rsidRPr="00D03637">
          <w:rPr>
            <w:rFonts w:ascii="Times New Roman" w:hAnsi="Times New Roman" w:cs="Times New Roman"/>
            <w:sz w:val="24"/>
            <w:szCs w:val="24"/>
            <w:rPrChange w:id="2120" w:author="Wisch, Julie" w:date="2022-10-17T09:14:00Z">
              <w:rPr>
                <w:rFonts w:ascii="Times New Roman" w:hAnsi="Times New Roman" w:cs="Times New Roman"/>
                <w:sz w:val="24"/>
                <w:szCs w:val="24"/>
              </w:rPr>
            </w:rPrChange>
          </w:rPr>
          <w:lastRenderedPageBreak/>
          <w:t>outperformed the models that included age and sex, although not significantly (Supplemental Table 1).</w:t>
        </w:r>
      </w:ins>
      <w:ins w:id="2121" w:author="Wisch, Julie" w:date="2022-09-27T15:46:00Z">
        <w:r w:rsidR="00D47B58" w:rsidRPr="00D03637">
          <w:rPr>
            <w:rFonts w:ascii="Times New Roman" w:hAnsi="Times New Roman" w:cs="Times New Roman"/>
            <w:sz w:val="24"/>
            <w:szCs w:val="24"/>
            <w:rPrChange w:id="2122" w:author="Wisch, Julie" w:date="2022-10-17T09:14:00Z">
              <w:rPr>
                <w:rFonts w:ascii="Times New Roman" w:hAnsi="Times New Roman" w:cs="Times New Roman"/>
                <w:sz w:val="24"/>
                <w:szCs w:val="24"/>
              </w:rPr>
            </w:rPrChange>
          </w:rPr>
          <w:t xml:space="preserve"> </w:t>
        </w:r>
      </w:ins>
    </w:p>
    <w:p w14:paraId="5F4CBB06" w14:textId="29EC1317" w:rsidR="00FC5873" w:rsidRPr="00D03637" w:rsidRDefault="00E14CB0" w:rsidP="00F07B1F">
      <w:pPr>
        <w:rPr>
          <w:rFonts w:ascii="Times New Roman" w:hAnsi="Times New Roman" w:cs="Times New Roman"/>
          <w:sz w:val="24"/>
          <w:szCs w:val="24"/>
          <w:rPrChange w:id="2123" w:author="Wisch, Julie" w:date="2022-10-17T09:14:00Z">
            <w:rPr>
              <w:rFonts w:ascii="Times New Roman" w:hAnsi="Times New Roman" w:cs="Times New Roman"/>
              <w:sz w:val="24"/>
              <w:szCs w:val="24"/>
              <w:highlight w:val="yellow"/>
            </w:rPr>
          </w:rPrChange>
        </w:rPr>
      </w:pPr>
      <w:r w:rsidRPr="00D03637">
        <w:rPr>
          <w:rFonts w:ascii="Times New Roman" w:hAnsi="Times New Roman" w:cs="Times New Roman"/>
          <w:sz w:val="24"/>
          <w:szCs w:val="24"/>
          <w:rPrChange w:id="2124" w:author="Wisch, Julie" w:date="2022-10-17T09:14:00Z">
            <w:rPr>
              <w:rFonts w:ascii="Times New Roman" w:hAnsi="Times New Roman" w:cs="Times New Roman"/>
              <w:sz w:val="24"/>
              <w:szCs w:val="24"/>
            </w:rPr>
          </w:rPrChange>
        </w:rPr>
        <w:t>The Pelora algorithm</w:t>
      </w:r>
      <w:sdt>
        <w:sdtPr>
          <w:rPr>
            <w:rFonts w:ascii="Times New Roman" w:hAnsi="Times New Roman" w:cs="Times New Roman"/>
            <w:color w:val="000000"/>
            <w:sz w:val="24"/>
            <w:szCs w:val="24"/>
            <w:vertAlign w:val="superscript"/>
          </w:rPr>
          <w:tag w:val="MENDELEY_CITATION_v3_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"/>
          <w:id w:val="-401519477"/>
          <w:placeholder>
            <w:docPart w:val="DefaultPlaceholder_-1854013440"/>
          </w:placeholder>
        </w:sdtPr>
        <w:sdtEndPr/>
        <w:sdtContent>
          <w:ins w:id="2125" w:author="Wisch, Julie" w:date="2022-10-04T14:53:00Z">
            <w:r w:rsidR="00B94D80" w:rsidRPr="00D03637">
              <w:rPr>
                <w:rFonts w:ascii="Times New Roman" w:hAnsi="Times New Roman" w:cs="Times New Roman"/>
                <w:color w:val="000000"/>
                <w:sz w:val="24"/>
                <w:szCs w:val="24"/>
                <w:vertAlign w:val="superscript"/>
              </w:rPr>
              <w:t>55</w:t>
            </w:r>
          </w:ins>
          <w:del w:id="2126" w:author="Wisch, Julie" w:date="2022-09-28T10:24:00Z">
            <w:r w:rsidR="00143020" w:rsidRPr="00D03637" w:rsidDel="00733317">
              <w:rPr>
                <w:rFonts w:ascii="Times New Roman" w:hAnsi="Times New Roman" w:cs="Times New Roman"/>
                <w:color w:val="000000"/>
                <w:sz w:val="24"/>
                <w:szCs w:val="24"/>
                <w:vertAlign w:val="superscript"/>
              </w:rPr>
              <w:delText>55</w:delText>
            </w:r>
          </w:del>
        </w:sdtContent>
      </w:sdt>
      <w:r w:rsidR="00F07B1F" w:rsidRPr="00D03637">
        <w:rPr>
          <w:rFonts w:ascii="Times New Roman" w:hAnsi="Times New Roman" w:cs="Times New Roman"/>
          <w:sz w:val="24"/>
          <w:szCs w:val="24"/>
        </w:rPr>
        <w:t xml:space="preserve">, which is applied to labeled data (in this case, the labels were </w:t>
      </w:r>
      <w:r w:rsidR="008053F7" w:rsidRPr="00D03637">
        <w:rPr>
          <w:rFonts w:ascii="Times New Roman" w:hAnsi="Times New Roman" w:cs="Times New Roman"/>
          <w:sz w:val="24"/>
          <w:szCs w:val="24"/>
        </w:rPr>
        <w:t>AD Biomarker Positive</w:t>
      </w:r>
      <w:r w:rsidR="00F07B1F" w:rsidRPr="00D03637">
        <w:rPr>
          <w:rFonts w:ascii="Times New Roman" w:hAnsi="Times New Roman" w:cs="Times New Roman"/>
          <w:sz w:val="24"/>
          <w:szCs w:val="24"/>
          <w:rPrChange w:id="2127" w:author="Wisch, Julie" w:date="2022-10-17T09:14:00Z">
            <w:rPr>
              <w:rFonts w:ascii="Times New Roman" w:hAnsi="Times New Roman" w:cs="Times New Roman"/>
              <w:sz w:val="24"/>
              <w:szCs w:val="24"/>
            </w:rPr>
          </w:rPrChange>
        </w:rPr>
        <w:t xml:space="preserve">, </w:t>
      </w:r>
      <w:r w:rsidR="008A2FEF" w:rsidRPr="00D03637">
        <w:rPr>
          <w:rFonts w:ascii="Times New Roman" w:hAnsi="Times New Roman" w:cs="Times New Roman"/>
          <w:sz w:val="24"/>
          <w:szCs w:val="24"/>
          <w:rPrChange w:id="2128" w:author="Wisch, Julie" w:date="2022-10-17T09:14:00Z">
            <w:rPr>
              <w:rFonts w:ascii="Times New Roman" w:hAnsi="Times New Roman" w:cs="Times New Roman"/>
              <w:sz w:val="24"/>
              <w:szCs w:val="24"/>
            </w:rPr>
          </w:rPrChange>
        </w:rPr>
        <w:t>Intermediate</w:t>
      </w:r>
      <w:r w:rsidR="00F53579" w:rsidRPr="00D03637">
        <w:rPr>
          <w:rFonts w:ascii="Times New Roman" w:hAnsi="Times New Roman" w:cs="Times New Roman"/>
          <w:sz w:val="24"/>
          <w:szCs w:val="24"/>
          <w:rPrChange w:id="2129" w:author="Wisch, Julie" w:date="2022-10-17T09:14:00Z">
            <w:rPr>
              <w:rFonts w:ascii="Times New Roman" w:hAnsi="Times New Roman" w:cs="Times New Roman"/>
              <w:sz w:val="24"/>
              <w:szCs w:val="24"/>
            </w:rPr>
          </w:rPrChange>
        </w:rPr>
        <w:t xml:space="preserve"> AD Biomarkers</w:t>
      </w:r>
      <w:r w:rsidR="00F07B1F" w:rsidRPr="00D03637">
        <w:rPr>
          <w:rFonts w:ascii="Times New Roman" w:hAnsi="Times New Roman" w:cs="Times New Roman"/>
          <w:sz w:val="24"/>
          <w:szCs w:val="24"/>
          <w:rPrChange w:id="2130" w:author="Wisch, Julie" w:date="2022-10-17T09:14:00Z">
            <w:rPr>
              <w:rFonts w:ascii="Times New Roman" w:hAnsi="Times New Roman" w:cs="Times New Roman"/>
              <w:sz w:val="24"/>
              <w:szCs w:val="24"/>
            </w:rPr>
          </w:rPrChange>
        </w:rPr>
        <w:t xml:space="preserve">, and </w:t>
      </w:r>
      <w:r w:rsidR="008053F7" w:rsidRPr="00D03637">
        <w:rPr>
          <w:rFonts w:ascii="Times New Roman" w:hAnsi="Times New Roman" w:cs="Times New Roman"/>
          <w:sz w:val="24"/>
          <w:szCs w:val="24"/>
          <w:rPrChange w:id="2131" w:author="Wisch, Julie" w:date="2022-10-17T09:14:00Z">
            <w:rPr>
              <w:rFonts w:ascii="Times New Roman" w:hAnsi="Times New Roman" w:cs="Times New Roman"/>
              <w:sz w:val="24"/>
              <w:szCs w:val="24"/>
            </w:rPr>
          </w:rPrChange>
        </w:rPr>
        <w:t>AD Biomarker Negative</w:t>
      </w:r>
      <w:r w:rsidR="00F07B1F" w:rsidRPr="00D03637">
        <w:rPr>
          <w:rFonts w:ascii="Times New Roman" w:hAnsi="Times New Roman" w:cs="Times New Roman"/>
          <w:sz w:val="24"/>
          <w:szCs w:val="24"/>
          <w:rPrChange w:id="2132" w:author="Wisch, Julie" w:date="2022-10-17T09:14:00Z">
            <w:rPr>
              <w:rFonts w:ascii="Times New Roman" w:hAnsi="Times New Roman" w:cs="Times New Roman"/>
              <w:sz w:val="24"/>
              <w:szCs w:val="24"/>
            </w:rPr>
          </w:rPrChange>
        </w:rPr>
        <w:t>)</w:t>
      </w:r>
      <w:r w:rsidRPr="00D03637">
        <w:rPr>
          <w:rFonts w:ascii="Times New Roman" w:hAnsi="Times New Roman" w:cs="Times New Roman"/>
          <w:sz w:val="24"/>
          <w:szCs w:val="24"/>
          <w:rPrChange w:id="2133" w:author="Wisch, Julie" w:date="2022-10-17T09:14:00Z">
            <w:rPr>
              <w:rFonts w:ascii="Times New Roman" w:hAnsi="Times New Roman" w:cs="Times New Roman"/>
              <w:sz w:val="24"/>
              <w:szCs w:val="24"/>
            </w:rPr>
          </w:rPrChange>
        </w:rPr>
        <w:t xml:space="preserve"> identifie</w:t>
      </w:r>
      <w:r w:rsidR="00B25844" w:rsidRPr="00D03637">
        <w:rPr>
          <w:rFonts w:ascii="Times New Roman" w:hAnsi="Times New Roman" w:cs="Times New Roman"/>
          <w:sz w:val="24"/>
          <w:szCs w:val="24"/>
          <w:rPrChange w:id="2134" w:author="Wisch, Julie" w:date="2022-10-17T09:14:00Z">
            <w:rPr>
              <w:rFonts w:ascii="Times New Roman" w:hAnsi="Times New Roman" w:cs="Times New Roman"/>
              <w:sz w:val="24"/>
              <w:szCs w:val="24"/>
            </w:rPr>
          </w:rPrChange>
        </w:rPr>
        <w:t>d</w:t>
      </w:r>
      <w:r w:rsidRPr="00D03637">
        <w:rPr>
          <w:rFonts w:ascii="Times New Roman" w:hAnsi="Times New Roman" w:cs="Times New Roman"/>
          <w:sz w:val="24"/>
          <w:szCs w:val="24"/>
          <w:rPrChange w:id="2135" w:author="Wisch, Julie" w:date="2022-10-17T09:14:00Z">
            <w:rPr>
              <w:rFonts w:ascii="Times New Roman" w:hAnsi="Times New Roman" w:cs="Times New Roman"/>
              <w:sz w:val="24"/>
              <w:szCs w:val="24"/>
            </w:rPr>
          </w:rPrChange>
        </w:rPr>
        <w:t xml:space="preserve"> groups of proteins that </w:t>
      </w:r>
      <w:r w:rsidR="00B25844" w:rsidRPr="00D03637">
        <w:rPr>
          <w:rFonts w:ascii="Times New Roman" w:hAnsi="Times New Roman" w:cs="Times New Roman"/>
          <w:sz w:val="24"/>
          <w:szCs w:val="24"/>
          <w:rPrChange w:id="2136" w:author="Wisch, Julie" w:date="2022-10-17T09:14:00Z">
            <w:rPr>
              <w:rFonts w:ascii="Times New Roman" w:hAnsi="Times New Roman" w:cs="Times New Roman"/>
              <w:sz w:val="24"/>
              <w:szCs w:val="24"/>
            </w:rPr>
          </w:rPrChange>
        </w:rPr>
        <w:t xml:space="preserve">were </w:t>
      </w:r>
      <w:r w:rsidR="00D4364F" w:rsidRPr="00D03637">
        <w:rPr>
          <w:rFonts w:ascii="Times New Roman" w:hAnsi="Times New Roman" w:cs="Times New Roman"/>
          <w:sz w:val="24"/>
          <w:szCs w:val="24"/>
          <w:rPrChange w:id="2137" w:author="Wisch, Julie" w:date="2022-10-17T09:14:00Z">
            <w:rPr>
              <w:rFonts w:ascii="Times New Roman" w:hAnsi="Times New Roman" w:cs="Times New Roman"/>
              <w:sz w:val="24"/>
              <w:szCs w:val="24"/>
            </w:rPr>
          </w:rPrChange>
        </w:rPr>
        <w:t>either upregulated or down regulated</w:t>
      </w:r>
      <w:r w:rsidR="00F07B1F" w:rsidRPr="00D03637">
        <w:rPr>
          <w:rFonts w:ascii="Times New Roman" w:hAnsi="Times New Roman" w:cs="Times New Roman"/>
          <w:sz w:val="24"/>
          <w:szCs w:val="24"/>
          <w:rPrChange w:id="2138" w:author="Wisch, Julie" w:date="2022-10-17T09:14:00Z">
            <w:rPr>
              <w:rFonts w:ascii="Times New Roman" w:hAnsi="Times New Roman" w:cs="Times New Roman"/>
              <w:sz w:val="24"/>
              <w:szCs w:val="24"/>
            </w:rPr>
          </w:rPrChange>
        </w:rPr>
        <w:t>.</w:t>
      </w:r>
      <w:r w:rsidR="00D4364F" w:rsidRPr="00D03637">
        <w:rPr>
          <w:rFonts w:ascii="Times New Roman" w:hAnsi="Times New Roman" w:cs="Times New Roman"/>
          <w:sz w:val="24"/>
          <w:szCs w:val="24"/>
          <w:rPrChange w:id="2139" w:author="Wisch, Julie" w:date="2022-10-17T09:14:00Z">
            <w:rPr>
              <w:rFonts w:ascii="Times New Roman" w:hAnsi="Times New Roman" w:cs="Times New Roman"/>
              <w:sz w:val="24"/>
              <w:szCs w:val="24"/>
            </w:rPr>
          </w:rPrChange>
        </w:rPr>
        <w:t xml:space="preserve"> </w:t>
      </w:r>
      <w:ins w:id="2140" w:author="Wisch, Julie" w:date="2022-09-28T08:59:00Z">
        <w:r w:rsidR="006761F9" w:rsidRPr="00D03637">
          <w:rPr>
            <w:rFonts w:ascii="Times New Roman" w:hAnsi="Times New Roman" w:cs="Times New Roman"/>
            <w:sz w:val="24"/>
            <w:szCs w:val="24"/>
            <w:rPrChange w:id="2141" w:author="Wisch, Julie" w:date="2022-10-17T09:14:00Z">
              <w:rPr>
                <w:rFonts w:ascii="Times New Roman" w:hAnsi="Times New Roman" w:cs="Times New Roman"/>
                <w:sz w:val="24"/>
                <w:szCs w:val="24"/>
              </w:rPr>
            </w:rPrChange>
          </w:rPr>
          <w:t>We were able to distinguish between both AD Biomarker Positive and AD Biomarker Negative</w:t>
        </w:r>
      </w:ins>
      <w:ins w:id="2142" w:author="Wisch, Julie" w:date="2022-09-28T09:00:00Z">
        <w:r w:rsidR="00EF0515" w:rsidRPr="00D03637">
          <w:rPr>
            <w:rFonts w:ascii="Times New Roman" w:hAnsi="Times New Roman" w:cs="Times New Roman"/>
            <w:sz w:val="24"/>
            <w:szCs w:val="24"/>
            <w:rPrChange w:id="2143" w:author="Wisch, Julie" w:date="2022-10-17T09:14:00Z">
              <w:rPr>
                <w:rFonts w:ascii="Times New Roman" w:hAnsi="Times New Roman" w:cs="Times New Roman"/>
                <w:sz w:val="24"/>
                <w:szCs w:val="24"/>
              </w:rPr>
            </w:rPrChange>
          </w:rPr>
          <w:t xml:space="preserve"> (AUC: 0.952, </w:t>
        </w:r>
      </w:ins>
      <w:ins w:id="2144" w:author="Wisch, Julie" w:date="2022-09-28T09:01:00Z">
        <w:r w:rsidR="00EF0515" w:rsidRPr="00D03637">
          <w:rPr>
            <w:rFonts w:ascii="Times New Roman" w:hAnsi="Times New Roman" w:cs="Times New Roman"/>
            <w:sz w:val="24"/>
            <w:szCs w:val="24"/>
            <w:rPrChange w:id="2145" w:author="Wisch, Julie" w:date="2022-10-17T09:14:00Z">
              <w:rPr>
                <w:rFonts w:ascii="Times New Roman" w:hAnsi="Times New Roman" w:cs="Times New Roman"/>
                <w:sz w:val="24"/>
                <w:szCs w:val="24"/>
              </w:rPr>
            </w:rPrChange>
          </w:rPr>
          <w:t>(0.850, 1.00)</w:t>
        </w:r>
      </w:ins>
      <w:ins w:id="2146" w:author="Wisch, Julie" w:date="2022-09-28T09:00:00Z">
        <w:r w:rsidR="00EF0515" w:rsidRPr="00D03637">
          <w:rPr>
            <w:rFonts w:ascii="Times New Roman" w:hAnsi="Times New Roman" w:cs="Times New Roman"/>
            <w:sz w:val="24"/>
            <w:szCs w:val="24"/>
            <w:rPrChange w:id="2147" w:author="Wisch, Julie" w:date="2022-10-17T09:14:00Z">
              <w:rPr>
                <w:rFonts w:ascii="Times New Roman" w:hAnsi="Times New Roman" w:cs="Times New Roman"/>
                <w:sz w:val="24"/>
                <w:szCs w:val="24"/>
              </w:rPr>
            </w:rPrChange>
          </w:rPr>
          <w:t xml:space="preserve"> as well as Intermediate AD Biomarkers and AD Biomarker Negative cohorts</w:t>
        </w:r>
      </w:ins>
      <w:ins w:id="2148" w:author="Wisch, Julie" w:date="2022-09-28T09:01:00Z">
        <w:r w:rsidR="00EF0515" w:rsidRPr="00D03637">
          <w:rPr>
            <w:rFonts w:ascii="Times New Roman" w:hAnsi="Times New Roman" w:cs="Times New Roman"/>
            <w:sz w:val="24"/>
            <w:szCs w:val="24"/>
            <w:rPrChange w:id="2149" w:author="Wisch, Julie" w:date="2022-10-17T09:14:00Z">
              <w:rPr>
                <w:rFonts w:ascii="Times New Roman" w:hAnsi="Times New Roman" w:cs="Times New Roman"/>
                <w:sz w:val="24"/>
                <w:szCs w:val="24"/>
              </w:rPr>
            </w:rPrChange>
          </w:rPr>
          <w:t xml:space="preserve"> (AUC: 0.857 (0.729, 0.986)</w:t>
        </w:r>
      </w:ins>
      <w:ins w:id="2150" w:author="Wisch, Julie" w:date="2022-09-28T09:00:00Z">
        <w:r w:rsidR="00EF0515" w:rsidRPr="00D03637">
          <w:rPr>
            <w:rFonts w:ascii="Times New Roman" w:hAnsi="Times New Roman" w:cs="Times New Roman"/>
            <w:sz w:val="24"/>
            <w:szCs w:val="24"/>
            <w:rPrChange w:id="2151" w:author="Wisch, Julie" w:date="2022-10-17T09:14:00Z">
              <w:rPr>
                <w:rFonts w:ascii="Times New Roman" w:hAnsi="Times New Roman" w:cs="Times New Roman"/>
                <w:sz w:val="24"/>
                <w:szCs w:val="24"/>
              </w:rPr>
            </w:rPrChange>
          </w:rPr>
          <w:t>, but not AD Biomarker Positive vs. Intermediate AD Biomarkers</w:t>
        </w:r>
      </w:ins>
      <w:ins w:id="2152" w:author="Wisch, Julie" w:date="2022-09-28T09:01:00Z">
        <w:r w:rsidR="00EF0515" w:rsidRPr="00D03637">
          <w:rPr>
            <w:rFonts w:ascii="Times New Roman" w:hAnsi="Times New Roman" w:cs="Times New Roman"/>
            <w:sz w:val="24"/>
            <w:szCs w:val="24"/>
            <w:rPrChange w:id="2153" w:author="Wisch, Julie" w:date="2022-10-17T09:14:00Z">
              <w:rPr>
                <w:rFonts w:ascii="Times New Roman" w:hAnsi="Times New Roman" w:cs="Times New Roman"/>
                <w:sz w:val="24"/>
                <w:szCs w:val="24"/>
              </w:rPr>
            </w:rPrChange>
          </w:rPr>
          <w:t xml:space="preserve"> (AUC: 0.525 (0.146, 0.903)</w:t>
        </w:r>
      </w:ins>
      <w:ins w:id="2154" w:author="Wisch, Julie" w:date="2022-09-28T09:00:00Z">
        <w:r w:rsidR="00EF0515" w:rsidRPr="00D03637">
          <w:rPr>
            <w:rFonts w:ascii="Times New Roman" w:hAnsi="Times New Roman" w:cs="Times New Roman"/>
            <w:sz w:val="24"/>
            <w:szCs w:val="24"/>
            <w:rPrChange w:id="2155" w:author="Wisch, Julie" w:date="2022-10-17T09:14:00Z">
              <w:rPr>
                <w:rFonts w:ascii="Times New Roman" w:hAnsi="Times New Roman" w:cs="Times New Roman"/>
                <w:sz w:val="24"/>
                <w:szCs w:val="24"/>
              </w:rPr>
            </w:rPrChange>
          </w:rPr>
          <w:t xml:space="preserve">. </w:t>
        </w:r>
      </w:ins>
      <w:r w:rsidR="00B14A4A" w:rsidRPr="00D03637">
        <w:rPr>
          <w:rFonts w:ascii="Times New Roman" w:hAnsi="Times New Roman" w:cs="Times New Roman"/>
          <w:sz w:val="24"/>
          <w:szCs w:val="24"/>
          <w:rPrChange w:id="2156" w:author="Wisch, Julie" w:date="2022-10-17T09:14:00Z">
            <w:rPr>
              <w:rFonts w:ascii="Times New Roman" w:hAnsi="Times New Roman" w:cs="Times New Roman"/>
              <w:sz w:val="24"/>
              <w:szCs w:val="24"/>
            </w:rPr>
          </w:rPrChange>
        </w:rPr>
        <w:t>The expression of each of the highlighted proteins</w:t>
      </w:r>
      <w:ins w:id="2157" w:author="Wisch, Julie" w:date="2022-09-28T09:00:00Z">
        <w:r w:rsidR="00EF0515" w:rsidRPr="00D03637">
          <w:rPr>
            <w:rFonts w:ascii="Times New Roman" w:hAnsi="Times New Roman" w:cs="Times New Roman"/>
            <w:sz w:val="24"/>
            <w:szCs w:val="24"/>
            <w:rPrChange w:id="2158" w:author="Wisch, Julie" w:date="2022-10-17T09:14:00Z">
              <w:rPr>
                <w:rFonts w:ascii="Times New Roman" w:hAnsi="Times New Roman" w:cs="Times New Roman"/>
                <w:sz w:val="24"/>
                <w:szCs w:val="24"/>
                <w:highlight w:val="yellow"/>
              </w:rPr>
            </w:rPrChange>
          </w:rPr>
          <w:t xml:space="preserve"> in a useful classification</w:t>
        </w:r>
      </w:ins>
      <w:r w:rsidR="00B14A4A" w:rsidRPr="00D03637">
        <w:rPr>
          <w:rFonts w:ascii="Times New Roman" w:hAnsi="Times New Roman" w:cs="Times New Roman"/>
          <w:sz w:val="24"/>
          <w:szCs w:val="24"/>
        </w:rPr>
        <w:t xml:space="preserve">, separated by group, is shown in Supplemental Figures 2 – </w:t>
      </w:r>
      <w:ins w:id="2159" w:author="Wisch, Julie" w:date="2022-09-28T13:58:00Z">
        <w:r w:rsidR="00502DD8" w:rsidRPr="00D03637">
          <w:rPr>
            <w:rFonts w:ascii="Times New Roman" w:hAnsi="Times New Roman" w:cs="Times New Roman"/>
            <w:sz w:val="24"/>
            <w:szCs w:val="24"/>
            <w:rPrChange w:id="2160" w:author="Wisch, Julie" w:date="2022-10-17T09:14:00Z">
              <w:rPr>
                <w:rFonts w:ascii="Times New Roman" w:hAnsi="Times New Roman" w:cs="Times New Roman"/>
                <w:sz w:val="24"/>
                <w:szCs w:val="24"/>
                <w:highlight w:val="yellow"/>
              </w:rPr>
            </w:rPrChange>
          </w:rPr>
          <w:t>5</w:t>
        </w:r>
      </w:ins>
      <w:del w:id="2161" w:author="Wisch, Julie" w:date="2022-09-28T13:58:00Z">
        <w:r w:rsidR="00B14A4A" w:rsidRPr="00D03637" w:rsidDel="00502DD8">
          <w:rPr>
            <w:rFonts w:ascii="Times New Roman" w:hAnsi="Times New Roman" w:cs="Times New Roman"/>
            <w:sz w:val="24"/>
            <w:szCs w:val="24"/>
          </w:rPr>
          <w:delText>7</w:delText>
        </w:r>
      </w:del>
      <w:r w:rsidR="00B14A4A" w:rsidRPr="00D03637">
        <w:rPr>
          <w:rFonts w:ascii="Times New Roman" w:hAnsi="Times New Roman" w:cs="Times New Roman"/>
          <w:sz w:val="24"/>
          <w:szCs w:val="24"/>
        </w:rPr>
        <w:t xml:space="preserve">. </w:t>
      </w:r>
      <w:ins w:id="2162" w:author="Wisch, Julie" w:date="2022-09-28T13:58:00Z">
        <w:r w:rsidR="00502DD8" w:rsidRPr="00D03637">
          <w:rPr>
            <w:rFonts w:ascii="Times New Roman" w:hAnsi="Times New Roman" w:cs="Times New Roman"/>
            <w:sz w:val="24"/>
            <w:szCs w:val="24"/>
            <w:rPrChange w:id="2163" w:author="Wisch, Julie" w:date="2022-10-17T09:14:00Z">
              <w:rPr>
                <w:rFonts w:ascii="Times New Roman" w:hAnsi="Times New Roman" w:cs="Times New Roman"/>
                <w:sz w:val="24"/>
                <w:szCs w:val="24"/>
                <w:highlight w:val="yellow"/>
              </w:rPr>
            </w:rPrChange>
          </w:rPr>
          <w:t xml:space="preserve">A </w:t>
        </w:r>
      </w:ins>
      <w:r w:rsidR="0011103B" w:rsidRPr="00D03637">
        <w:rPr>
          <w:rFonts w:ascii="Times New Roman" w:hAnsi="Times New Roman" w:cs="Times New Roman"/>
          <w:sz w:val="24"/>
          <w:szCs w:val="24"/>
        </w:rPr>
        <w:t>H</w:t>
      </w:r>
      <w:r w:rsidR="002B15EC" w:rsidRPr="00D03637">
        <w:rPr>
          <w:rFonts w:ascii="Times New Roman" w:hAnsi="Times New Roman" w:cs="Times New Roman"/>
          <w:sz w:val="24"/>
          <w:szCs w:val="24"/>
        </w:rPr>
        <w:t>eatmap</w:t>
      </w:r>
      <w:del w:id="2164" w:author="Wisch, Julie" w:date="2022-09-28T13:58:00Z">
        <w:r w:rsidR="0011103B" w:rsidRPr="00D03637" w:rsidDel="00502DD8">
          <w:rPr>
            <w:rFonts w:ascii="Times New Roman" w:hAnsi="Times New Roman" w:cs="Times New Roman"/>
            <w:sz w:val="24"/>
            <w:szCs w:val="24"/>
            <w:rPrChange w:id="2165" w:author="Wisch, Julie" w:date="2022-10-17T09:14:00Z">
              <w:rPr>
                <w:rFonts w:ascii="Times New Roman" w:hAnsi="Times New Roman" w:cs="Times New Roman"/>
                <w:sz w:val="24"/>
                <w:szCs w:val="24"/>
              </w:rPr>
            </w:rPrChange>
          </w:rPr>
          <w:delText>s</w:delText>
        </w:r>
      </w:del>
      <w:r w:rsidR="002B15EC" w:rsidRPr="00D03637">
        <w:rPr>
          <w:rFonts w:ascii="Times New Roman" w:hAnsi="Times New Roman" w:cs="Times New Roman"/>
          <w:sz w:val="24"/>
          <w:szCs w:val="24"/>
          <w:rPrChange w:id="2166" w:author="Wisch, Julie" w:date="2022-10-17T09:14:00Z">
            <w:rPr>
              <w:rFonts w:ascii="Times New Roman" w:hAnsi="Times New Roman" w:cs="Times New Roman"/>
              <w:sz w:val="24"/>
              <w:szCs w:val="24"/>
            </w:rPr>
          </w:rPrChange>
        </w:rPr>
        <w:t xml:space="preserve"> </w:t>
      </w:r>
      <w:r w:rsidR="0011103B" w:rsidRPr="00D03637">
        <w:rPr>
          <w:rFonts w:ascii="Times New Roman" w:hAnsi="Times New Roman" w:cs="Times New Roman"/>
          <w:sz w:val="24"/>
          <w:szCs w:val="24"/>
          <w:rPrChange w:id="2167" w:author="Wisch, Julie" w:date="2022-10-17T09:14:00Z">
            <w:rPr>
              <w:rFonts w:ascii="Times New Roman" w:hAnsi="Times New Roman" w:cs="Times New Roman"/>
              <w:sz w:val="24"/>
              <w:szCs w:val="24"/>
            </w:rPr>
          </w:rPrChange>
        </w:rPr>
        <w:t>w</w:t>
      </w:r>
      <w:ins w:id="2168" w:author="Wisch, Julie" w:date="2022-09-28T13:58:00Z">
        <w:r w:rsidR="00502DD8" w:rsidRPr="00D03637">
          <w:rPr>
            <w:rFonts w:ascii="Times New Roman" w:hAnsi="Times New Roman" w:cs="Times New Roman"/>
            <w:sz w:val="24"/>
            <w:szCs w:val="24"/>
            <w:rPrChange w:id="2169" w:author="Wisch, Julie" w:date="2022-10-17T09:14:00Z">
              <w:rPr>
                <w:rFonts w:ascii="Times New Roman" w:hAnsi="Times New Roman" w:cs="Times New Roman"/>
                <w:sz w:val="24"/>
                <w:szCs w:val="24"/>
                <w:highlight w:val="yellow"/>
              </w:rPr>
            </w:rPrChange>
          </w:rPr>
          <w:t>as</w:t>
        </w:r>
      </w:ins>
      <w:del w:id="2170" w:author="Wisch, Julie" w:date="2022-09-28T13:58:00Z">
        <w:r w:rsidR="0011103B" w:rsidRPr="00D03637" w:rsidDel="00502DD8">
          <w:rPr>
            <w:rFonts w:ascii="Times New Roman" w:hAnsi="Times New Roman" w:cs="Times New Roman"/>
            <w:sz w:val="24"/>
            <w:szCs w:val="24"/>
          </w:rPr>
          <w:delText>ere</w:delText>
        </w:r>
      </w:del>
      <w:r w:rsidR="0011103B" w:rsidRPr="00D03637">
        <w:rPr>
          <w:rFonts w:ascii="Times New Roman" w:hAnsi="Times New Roman" w:cs="Times New Roman"/>
          <w:sz w:val="24"/>
          <w:szCs w:val="24"/>
        </w:rPr>
        <w:t xml:space="preserve"> generated that showed</w:t>
      </w:r>
      <w:r w:rsidR="002B15EC" w:rsidRPr="00D03637">
        <w:rPr>
          <w:rFonts w:ascii="Times New Roman" w:hAnsi="Times New Roman" w:cs="Times New Roman"/>
          <w:sz w:val="24"/>
          <w:szCs w:val="24"/>
          <w:rPrChange w:id="2171" w:author="Wisch, Julie" w:date="2022-10-17T09:14:00Z">
            <w:rPr>
              <w:rFonts w:ascii="Times New Roman" w:hAnsi="Times New Roman" w:cs="Times New Roman"/>
              <w:sz w:val="24"/>
              <w:szCs w:val="24"/>
            </w:rPr>
          </w:rPrChange>
        </w:rPr>
        <w:t xml:space="preserve"> correlation between identified proteins </w:t>
      </w:r>
      <w:r w:rsidR="0011103B" w:rsidRPr="00D03637">
        <w:rPr>
          <w:rFonts w:ascii="Times New Roman" w:hAnsi="Times New Roman" w:cs="Times New Roman"/>
          <w:sz w:val="24"/>
          <w:szCs w:val="24"/>
          <w:rPrChange w:id="2172" w:author="Wisch, Julie" w:date="2022-10-17T09:14:00Z">
            <w:rPr>
              <w:rFonts w:ascii="Times New Roman" w:hAnsi="Times New Roman" w:cs="Times New Roman"/>
              <w:sz w:val="24"/>
              <w:szCs w:val="24"/>
            </w:rPr>
          </w:rPrChange>
        </w:rPr>
        <w:t>(</w:t>
      </w:r>
      <w:r w:rsidR="002B15EC" w:rsidRPr="00D03637">
        <w:rPr>
          <w:rFonts w:ascii="Times New Roman" w:hAnsi="Times New Roman" w:cs="Times New Roman"/>
          <w:sz w:val="24"/>
          <w:szCs w:val="24"/>
          <w:rPrChange w:id="2173" w:author="Wisch, Julie" w:date="2022-10-17T09:14:00Z">
            <w:rPr>
              <w:rFonts w:ascii="Times New Roman" w:hAnsi="Times New Roman" w:cs="Times New Roman"/>
              <w:sz w:val="24"/>
              <w:szCs w:val="24"/>
            </w:rPr>
          </w:rPrChange>
        </w:rPr>
        <w:t>Supplemental Figure</w:t>
      </w:r>
      <w:ins w:id="2174" w:author="Wisch, Julie" w:date="2022-09-28T13:58:00Z">
        <w:r w:rsidR="00502DD8" w:rsidRPr="00D03637">
          <w:rPr>
            <w:rFonts w:ascii="Times New Roman" w:hAnsi="Times New Roman" w:cs="Times New Roman"/>
            <w:sz w:val="24"/>
            <w:szCs w:val="24"/>
            <w:rPrChange w:id="2175" w:author="Wisch, Julie" w:date="2022-10-17T09:14:00Z">
              <w:rPr>
                <w:rFonts w:ascii="Times New Roman" w:hAnsi="Times New Roman" w:cs="Times New Roman"/>
                <w:sz w:val="24"/>
                <w:szCs w:val="24"/>
                <w:highlight w:val="yellow"/>
              </w:rPr>
            </w:rPrChange>
          </w:rPr>
          <w:t xml:space="preserve"> 9</w:t>
        </w:r>
      </w:ins>
      <w:del w:id="2176" w:author="Wisch, Julie" w:date="2022-09-28T13:58:00Z">
        <w:r w:rsidR="002B15EC" w:rsidRPr="00D03637" w:rsidDel="00502DD8">
          <w:rPr>
            <w:rFonts w:ascii="Times New Roman" w:hAnsi="Times New Roman" w:cs="Times New Roman"/>
            <w:sz w:val="24"/>
            <w:szCs w:val="24"/>
          </w:rPr>
          <w:delText xml:space="preserve">s 13 </w:delText>
        </w:r>
        <w:r w:rsidR="0011103B" w:rsidRPr="00D03637" w:rsidDel="00502DD8">
          <w:rPr>
            <w:rFonts w:ascii="Times New Roman" w:hAnsi="Times New Roman" w:cs="Times New Roman"/>
            <w:sz w:val="24"/>
            <w:szCs w:val="24"/>
          </w:rPr>
          <w:delText>–</w:delText>
        </w:r>
        <w:r w:rsidR="002B15EC" w:rsidRPr="00D03637" w:rsidDel="00502DD8">
          <w:rPr>
            <w:rFonts w:ascii="Times New Roman" w:hAnsi="Times New Roman" w:cs="Times New Roman"/>
            <w:sz w:val="24"/>
            <w:szCs w:val="24"/>
            <w:rPrChange w:id="2177" w:author="Wisch, Julie" w:date="2022-10-17T09:14:00Z">
              <w:rPr>
                <w:rFonts w:ascii="Times New Roman" w:hAnsi="Times New Roman" w:cs="Times New Roman"/>
                <w:sz w:val="24"/>
                <w:szCs w:val="24"/>
              </w:rPr>
            </w:rPrChange>
          </w:rPr>
          <w:delText xml:space="preserve"> 15</w:delText>
        </w:r>
      </w:del>
      <w:r w:rsidR="0011103B" w:rsidRPr="00D03637">
        <w:rPr>
          <w:rFonts w:ascii="Times New Roman" w:hAnsi="Times New Roman" w:cs="Times New Roman"/>
          <w:sz w:val="24"/>
          <w:szCs w:val="24"/>
          <w:rPrChange w:id="2178" w:author="Wisch, Julie" w:date="2022-10-17T09:14:00Z">
            <w:rPr>
              <w:rFonts w:ascii="Times New Roman" w:hAnsi="Times New Roman" w:cs="Times New Roman"/>
              <w:sz w:val="24"/>
              <w:szCs w:val="24"/>
            </w:rPr>
          </w:rPrChange>
        </w:rPr>
        <w:t>)</w:t>
      </w:r>
      <w:r w:rsidR="002B15EC" w:rsidRPr="00D03637">
        <w:rPr>
          <w:rFonts w:ascii="Times New Roman" w:hAnsi="Times New Roman" w:cs="Times New Roman"/>
          <w:sz w:val="24"/>
          <w:szCs w:val="24"/>
          <w:rPrChange w:id="2179" w:author="Wisch, Julie" w:date="2022-10-17T09:14:00Z">
            <w:rPr>
              <w:rFonts w:ascii="Times New Roman" w:hAnsi="Times New Roman" w:cs="Times New Roman"/>
              <w:sz w:val="24"/>
              <w:szCs w:val="24"/>
            </w:rPr>
          </w:rPrChange>
        </w:rPr>
        <w:t xml:space="preserve">. </w:t>
      </w:r>
      <w:r w:rsidR="0011103B" w:rsidRPr="00D03637">
        <w:rPr>
          <w:rFonts w:ascii="Times New Roman" w:hAnsi="Times New Roman" w:cs="Times New Roman"/>
          <w:sz w:val="24"/>
          <w:szCs w:val="24"/>
          <w:rPrChange w:id="2180" w:author="Wisch, Julie" w:date="2022-10-17T09:14:00Z">
            <w:rPr>
              <w:rFonts w:ascii="Times New Roman" w:hAnsi="Times New Roman" w:cs="Times New Roman"/>
              <w:sz w:val="24"/>
              <w:szCs w:val="24"/>
            </w:rPr>
          </w:rPrChange>
        </w:rPr>
        <w:t>P</w:t>
      </w:r>
      <w:r w:rsidR="00F07B1F" w:rsidRPr="00D03637">
        <w:rPr>
          <w:rFonts w:ascii="Times New Roman" w:hAnsi="Times New Roman" w:cs="Times New Roman"/>
          <w:sz w:val="24"/>
          <w:szCs w:val="24"/>
          <w:rPrChange w:id="2181" w:author="Wisch, Julie" w:date="2022-10-17T09:14:00Z">
            <w:rPr>
              <w:rFonts w:ascii="Times New Roman" w:hAnsi="Times New Roman" w:cs="Times New Roman"/>
              <w:sz w:val="24"/>
              <w:szCs w:val="24"/>
            </w:rPr>
          </w:rPrChange>
        </w:rPr>
        <w:t xml:space="preserve">roteins </w:t>
      </w:r>
      <w:r w:rsidR="0011103B" w:rsidRPr="00D03637">
        <w:rPr>
          <w:rFonts w:ascii="Times New Roman" w:hAnsi="Times New Roman" w:cs="Times New Roman"/>
          <w:sz w:val="24"/>
          <w:szCs w:val="24"/>
          <w:rPrChange w:id="2182" w:author="Wisch, Julie" w:date="2022-10-17T09:14:00Z">
            <w:rPr>
              <w:rFonts w:ascii="Times New Roman" w:hAnsi="Times New Roman" w:cs="Times New Roman"/>
              <w:sz w:val="24"/>
              <w:szCs w:val="24"/>
            </w:rPr>
          </w:rPrChange>
        </w:rPr>
        <w:t xml:space="preserve">that were </w:t>
      </w:r>
      <w:r w:rsidR="00F07B1F" w:rsidRPr="00D03637">
        <w:rPr>
          <w:rFonts w:ascii="Times New Roman" w:hAnsi="Times New Roman" w:cs="Times New Roman"/>
          <w:sz w:val="24"/>
          <w:szCs w:val="24"/>
          <w:rPrChange w:id="2183" w:author="Wisch, Julie" w:date="2022-10-17T09:14:00Z">
            <w:rPr>
              <w:rFonts w:ascii="Times New Roman" w:hAnsi="Times New Roman" w:cs="Times New Roman"/>
              <w:sz w:val="24"/>
              <w:szCs w:val="24"/>
            </w:rPr>
          </w:rPrChange>
        </w:rPr>
        <w:t xml:space="preserve">most important </w:t>
      </w:r>
      <w:r w:rsidR="00B25844" w:rsidRPr="00D03637">
        <w:rPr>
          <w:rFonts w:ascii="Times New Roman" w:hAnsi="Times New Roman" w:cs="Times New Roman"/>
          <w:sz w:val="24"/>
          <w:szCs w:val="24"/>
          <w:rPrChange w:id="2184" w:author="Wisch, Julie" w:date="2022-10-17T09:14:00Z">
            <w:rPr>
              <w:rFonts w:ascii="Times New Roman" w:hAnsi="Times New Roman" w:cs="Times New Roman"/>
              <w:sz w:val="24"/>
              <w:szCs w:val="24"/>
            </w:rPr>
          </w:rPrChange>
        </w:rPr>
        <w:t xml:space="preserve">for </w:t>
      </w:r>
      <w:r w:rsidR="00F07B1F" w:rsidRPr="00D03637">
        <w:rPr>
          <w:rFonts w:ascii="Times New Roman" w:hAnsi="Times New Roman" w:cs="Times New Roman"/>
          <w:sz w:val="24"/>
          <w:szCs w:val="24"/>
          <w:rPrChange w:id="2185" w:author="Wisch, Julie" w:date="2022-10-17T09:14:00Z">
            <w:rPr>
              <w:rFonts w:ascii="Times New Roman" w:hAnsi="Times New Roman" w:cs="Times New Roman"/>
              <w:sz w:val="24"/>
              <w:szCs w:val="24"/>
            </w:rPr>
          </w:rPrChange>
        </w:rPr>
        <w:t xml:space="preserve">each </w:t>
      </w:r>
      <w:r w:rsidR="0011103B" w:rsidRPr="00D03637">
        <w:rPr>
          <w:rFonts w:ascii="Times New Roman" w:hAnsi="Times New Roman" w:cs="Times New Roman"/>
          <w:sz w:val="24"/>
          <w:szCs w:val="24"/>
          <w:rPrChange w:id="2186" w:author="Wisch, Julie" w:date="2022-10-17T09:14:00Z">
            <w:rPr>
              <w:rFonts w:ascii="Times New Roman" w:hAnsi="Times New Roman" w:cs="Times New Roman"/>
              <w:sz w:val="24"/>
              <w:szCs w:val="24"/>
            </w:rPr>
          </w:rPrChange>
        </w:rPr>
        <w:t>group</w:t>
      </w:r>
      <w:r w:rsidR="00F07B1F" w:rsidRPr="00D03637">
        <w:rPr>
          <w:rFonts w:ascii="Times New Roman" w:hAnsi="Times New Roman" w:cs="Times New Roman"/>
          <w:sz w:val="24"/>
          <w:szCs w:val="24"/>
          <w:rPrChange w:id="2187" w:author="Wisch, Julie" w:date="2022-10-17T09:14:00Z">
            <w:rPr>
              <w:rFonts w:ascii="Times New Roman" w:hAnsi="Times New Roman" w:cs="Times New Roman"/>
              <w:sz w:val="24"/>
              <w:szCs w:val="24"/>
            </w:rPr>
          </w:rPrChange>
        </w:rPr>
        <w:t xml:space="preserve"> </w:t>
      </w:r>
      <w:r w:rsidR="00B25844" w:rsidRPr="00D03637">
        <w:rPr>
          <w:rFonts w:ascii="Times New Roman" w:hAnsi="Times New Roman" w:cs="Times New Roman"/>
          <w:sz w:val="24"/>
          <w:szCs w:val="24"/>
          <w:rPrChange w:id="2188" w:author="Wisch, Julie" w:date="2022-10-17T09:14:00Z">
            <w:rPr>
              <w:rFonts w:ascii="Times New Roman" w:hAnsi="Times New Roman" w:cs="Times New Roman"/>
              <w:sz w:val="24"/>
              <w:szCs w:val="24"/>
            </w:rPr>
          </w:rPrChange>
        </w:rPr>
        <w:t xml:space="preserve">were ranked </w:t>
      </w:r>
      <w:r w:rsidR="00F07B1F" w:rsidRPr="00D03637">
        <w:rPr>
          <w:rFonts w:ascii="Times New Roman" w:hAnsi="Times New Roman" w:cs="Times New Roman"/>
          <w:sz w:val="24"/>
          <w:szCs w:val="24"/>
          <w:rPrChange w:id="2189" w:author="Wisch, Julie" w:date="2022-10-17T09:14:00Z">
            <w:rPr>
              <w:rFonts w:ascii="Times New Roman" w:hAnsi="Times New Roman" w:cs="Times New Roman"/>
              <w:sz w:val="24"/>
              <w:szCs w:val="24"/>
            </w:rPr>
          </w:rPrChange>
        </w:rPr>
        <w:t xml:space="preserve">by binomial log-likelihood. To get a general sense of which proteins played the most significant role in each </w:t>
      </w:r>
      <w:r w:rsidR="0011103B" w:rsidRPr="00D03637">
        <w:rPr>
          <w:rFonts w:ascii="Times New Roman" w:hAnsi="Times New Roman" w:cs="Times New Roman"/>
          <w:sz w:val="24"/>
          <w:szCs w:val="24"/>
          <w:rPrChange w:id="2190" w:author="Wisch, Julie" w:date="2022-10-17T09:14:00Z">
            <w:rPr>
              <w:rFonts w:ascii="Times New Roman" w:hAnsi="Times New Roman" w:cs="Times New Roman"/>
              <w:sz w:val="24"/>
              <w:szCs w:val="24"/>
            </w:rPr>
          </w:rPrChange>
        </w:rPr>
        <w:t>group</w:t>
      </w:r>
      <w:r w:rsidR="00F07B1F" w:rsidRPr="00D03637">
        <w:rPr>
          <w:rFonts w:ascii="Times New Roman" w:hAnsi="Times New Roman" w:cs="Times New Roman"/>
          <w:sz w:val="24"/>
          <w:szCs w:val="24"/>
          <w:rPrChange w:id="2191" w:author="Wisch, Julie" w:date="2022-10-17T09:14:00Z">
            <w:rPr>
              <w:rFonts w:ascii="Times New Roman" w:hAnsi="Times New Roman" w:cs="Times New Roman"/>
              <w:sz w:val="24"/>
              <w:szCs w:val="24"/>
            </w:rPr>
          </w:rPrChange>
        </w:rPr>
        <w:t xml:space="preserve"> (</w:t>
      </w:r>
      <w:r w:rsidR="008A2FEF" w:rsidRPr="00D03637">
        <w:rPr>
          <w:rFonts w:ascii="Times New Roman" w:hAnsi="Times New Roman" w:cs="Times New Roman"/>
          <w:sz w:val="24"/>
          <w:szCs w:val="24"/>
          <w:rPrChange w:id="2192" w:author="Wisch, Julie" w:date="2022-10-17T09:14:00Z">
            <w:rPr>
              <w:rFonts w:ascii="Times New Roman" w:hAnsi="Times New Roman" w:cs="Times New Roman"/>
              <w:sz w:val="24"/>
              <w:szCs w:val="24"/>
            </w:rPr>
          </w:rPrChange>
        </w:rPr>
        <w:t>Intermediate</w:t>
      </w:r>
      <w:r w:rsidR="00F53579" w:rsidRPr="00D03637">
        <w:rPr>
          <w:rFonts w:ascii="Times New Roman" w:hAnsi="Times New Roman" w:cs="Times New Roman"/>
          <w:sz w:val="24"/>
          <w:szCs w:val="24"/>
          <w:rPrChange w:id="2193" w:author="Wisch, Julie" w:date="2022-10-17T09:14:00Z">
            <w:rPr>
              <w:rFonts w:ascii="Times New Roman" w:hAnsi="Times New Roman" w:cs="Times New Roman"/>
              <w:sz w:val="24"/>
              <w:szCs w:val="24"/>
            </w:rPr>
          </w:rPrChange>
        </w:rPr>
        <w:t xml:space="preserve"> AD Biomarkers</w:t>
      </w:r>
      <w:r w:rsidR="00F07B1F" w:rsidRPr="00D03637">
        <w:rPr>
          <w:rFonts w:ascii="Times New Roman" w:hAnsi="Times New Roman" w:cs="Times New Roman"/>
          <w:sz w:val="24"/>
          <w:szCs w:val="24"/>
          <w:rPrChange w:id="2194" w:author="Wisch, Julie" w:date="2022-10-17T09:14:00Z">
            <w:rPr>
              <w:rFonts w:ascii="Times New Roman" w:hAnsi="Times New Roman" w:cs="Times New Roman"/>
              <w:sz w:val="24"/>
              <w:szCs w:val="24"/>
            </w:rPr>
          </w:rPrChange>
        </w:rPr>
        <w:t xml:space="preserve"> vs. </w:t>
      </w:r>
      <w:r w:rsidR="008053F7" w:rsidRPr="00D03637">
        <w:rPr>
          <w:rFonts w:ascii="Times New Roman" w:hAnsi="Times New Roman" w:cs="Times New Roman"/>
          <w:sz w:val="24"/>
          <w:szCs w:val="24"/>
          <w:rPrChange w:id="2195" w:author="Wisch, Julie" w:date="2022-10-17T09:14:00Z">
            <w:rPr>
              <w:rFonts w:ascii="Times New Roman" w:hAnsi="Times New Roman" w:cs="Times New Roman"/>
              <w:sz w:val="24"/>
              <w:szCs w:val="24"/>
            </w:rPr>
          </w:rPrChange>
        </w:rPr>
        <w:t>AD Biomarker Negative</w:t>
      </w:r>
      <w:r w:rsidR="00F07B1F" w:rsidRPr="00D03637">
        <w:rPr>
          <w:rFonts w:ascii="Times New Roman" w:hAnsi="Times New Roman" w:cs="Times New Roman"/>
          <w:sz w:val="24"/>
          <w:szCs w:val="24"/>
          <w:rPrChange w:id="2196" w:author="Wisch, Julie" w:date="2022-10-17T09:14:00Z">
            <w:rPr>
              <w:rFonts w:ascii="Times New Roman" w:hAnsi="Times New Roman" w:cs="Times New Roman"/>
              <w:sz w:val="24"/>
              <w:szCs w:val="24"/>
            </w:rPr>
          </w:rPrChange>
        </w:rPr>
        <w:t xml:space="preserve">, </w:t>
      </w:r>
      <w:r w:rsidR="00F53579" w:rsidRPr="00D03637">
        <w:rPr>
          <w:rFonts w:ascii="Times New Roman" w:hAnsi="Times New Roman" w:cs="Times New Roman"/>
          <w:sz w:val="24"/>
          <w:szCs w:val="24"/>
          <w:rPrChange w:id="2197" w:author="Wisch, Julie" w:date="2022-10-17T09:14:00Z">
            <w:rPr>
              <w:rFonts w:ascii="Times New Roman" w:hAnsi="Times New Roman" w:cs="Times New Roman"/>
              <w:sz w:val="24"/>
              <w:szCs w:val="24"/>
            </w:rPr>
          </w:rPrChange>
        </w:rPr>
        <w:t>AD Bi</w:t>
      </w:r>
      <w:r w:rsidR="008053F7" w:rsidRPr="00D03637">
        <w:rPr>
          <w:rFonts w:ascii="Times New Roman" w:hAnsi="Times New Roman" w:cs="Times New Roman"/>
          <w:sz w:val="24"/>
          <w:szCs w:val="24"/>
          <w:rPrChange w:id="2198" w:author="Wisch, Julie" w:date="2022-10-17T09:14:00Z">
            <w:rPr>
              <w:rFonts w:ascii="Times New Roman" w:hAnsi="Times New Roman" w:cs="Times New Roman"/>
              <w:sz w:val="24"/>
              <w:szCs w:val="24"/>
            </w:rPr>
          </w:rPrChange>
        </w:rPr>
        <w:t>omarker Positive</w:t>
      </w:r>
      <w:r w:rsidR="00F07B1F" w:rsidRPr="00D03637">
        <w:rPr>
          <w:rFonts w:ascii="Times New Roman" w:hAnsi="Times New Roman" w:cs="Times New Roman"/>
          <w:sz w:val="24"/>
          <w:szCs w:val="24"/>
          <w:rPrChange w:id="2199" w:author="Wisch, Julie" w:date="2022-10-17T09:14:00Z">
            <w:rPr>
              <w:rFonts w:ascii="Times New Roman" w:hAnsi="Times New Roman" w:cs="Times New Roman"/>
              <w:sz w:val="24"/>
              <w:szCs w:val="24"/>
            </w:rPr>
          </w:rPrChange>
        </w:rPr>
        <w:t xml:space="preserve"> vs. </w:t>
      </w:r>
      <w:r w:rsidR="008053F7" w:rsidRPr="00D03637">
        <w:rPr>
          <w:rFonts w:ascii="Times New Roman" w:hAnsi="Times New Roman" w:cs="Times New Roman"/>
          <w:sz w:val="24"/>
          <w:szCs w:val="24"/>
          <w:rPrChange w:id="2200" w:author="Wisch, Julie" w:date="2022-10-17T09:14:00Z">
            <w:rPr>
              <w:rFonts w:ascii="Times New Roman" w:hAnsi="Times New Roman" w:cs="Times New Roman"/>
              <w:sz w:val="24"/>
              <w:szCs w:val="24"/>
            </w:rPr>
          </w:rPrChange>
        </w:rPr>
        <w:t>AD Biomarker Negative</w:t>
      </w:r>
      <w:r w:rsidR="00F07B1F" w:rsidRPr="00D03637">
        <w:rPr>
          <w:rFonts w:ascii="Times New Roman" w:hAnsi="Times New Roman" w:cs="Times New Roman"/>
          <w:sz w:val="24"/>
          <w:szCs w:val="24"/>
          <w:rPrChange w:id="2201" w:author="Wisch, Julie" w:date="2022-10-17T09:14:00Z">
            <w:rPr>
              <w:rFonts w:ascii="Times New Roman" w:hAnsi="Times New Roman" w:cs="Times New Roman"/>
              <w:sz w:val="24"/>
              <w:szCs w:val="24"/>
            </w:rPr>
          </w:rPrChange>
        </w:rPr>
        <w:t xml:space="preserve">, </w:t>
      </w:r>
      <w:r w:rsidR="00F53579" w:rsidRPr="00D03637">
        <w:rPr>
          <w:rFonts w:ascii="Times New Roman" w:hAnsi="Times New Roman" w:cs="Times New Roman"/>
          <w:sz w:val="24"/>
          <w:szCs w:val="24"/>
          <w:rPrChange w:id="2202" w:author="Wisch, Julie" w:date="2022-10-17T09:14:00Z">
            <w:rPr>
              <w:rFonts w:ascii="Times New Roman" w:hAnsi="Times New Roman" w:cs="Times New Roman"/>
              <w:sz w:val="24"/>
              <w:szCs w:val="24"/>
            </w:rPr>
          </w:rPrChange>
        </w:rPr>
        <w:t>AD Biomarkers</w:t>
      </w:r>
      <w:r w:rsidR="00F07B1F" w:rsidRPr="00D03637">
        <w:rPr>
          <w:rFonts w:ascii="Times New Roman" w:hAnsi="Times New Roman" w:cs="Times New Roman"/>
          <w:sz w:val="24"/>
          <w:szCs w:val="24"/>
          <w:rPrChange w:id="2203" w:author="Wisch, Julie" w:date="2022-10-17T09:14:00Z">
            <w:rPr>
              <w:rFonts w:ascii="Times New Roman" w:hAnsi="Times New Roman" w:cs="Times New Roman"/>
              <w:sz w:val="24"/>
              <w:szCs w:val="24"/>
            </w:rPr>
          </w:rPrChange>
        </w:rPr>
        <w:t xml:space="preserve"> </w:t>
      </w:r>
      <w:r w:rsidR="008053F7" w:rsidRPr="00D03637">
        <w:rPr>
          <w:rFonts w:ascii="Times New Roman" w:hAnsi="Times New Roman" w:cs="Times New Roman"/>
          <w:sz w:val="24"/>
          <w:szCs w:val="24"/>
          <w:rPrChange w:id="2204" w:author="Wisch, Julie" w:date="2022-10-17T09:14:00Z">
            <w:rPr>
              <w:rFonts w:ascii="Times New Roman" w:hAnsi="Times New Roman" w:cs="Times New Roman"/>
              <w:sz w:val="24"/>
              <w:szCs w:val="24"/>
            </w:rPr>
          </w:rPrChange>
        </w:rPr>
        <w:t xml:space="preserve">Positive </w:t>
      </w:r>
      <w:r w:rsidR="00F07B1F" w:rsidRPr="00D03637">
        <w:rPr>
          <w:rFonts w:ascii="Times New Roman" w:hAnsi="Times New Roman" w:cs="Times New Roman"/>
          <w:sz w:val="24"/>
          <w:szCs w:val="24"/>
          <w:rPrChange w:id="2205" w:author="Wisch, Julie" w:date="2022-10-17T09:14:00Z">
            <w:rPr>
              <w:rFonts w:ascii="Times New Roman" w:hAnsi="Times New Roman" w:cs="Times New Roman"/>
              <w:sz w:val="24"/>
              <w:szCs w:val="24"/>
            </w:rPr>
          </w:rPrChange>
        </w:rPr>
        <w:t xml:space="preserve">vs. </w:t>
      </w:r>
      <w:r w:rsidR="008A2FEF" w:rsidRPr="00D03637">
        <w:rPr>
          <w:rFonts w:ascii="Times New Roman" w:hAnsi="Times New Roman" w:cs="Times New Roman"/>
          <w:sz w:val="24"/>
          <w:szCs w:val="24"/>
          <w:rPrChange w:id="2206" w:author="Wisch, Julie" w:date="2022-10-17T09:14:00Z">
            <w:rPr>
              <w:rFonts w:ascii="Times New Roman" w:hAnsi="Times New Roman" w:cs="Times New Roman"/>
              <w:sz w:val="24"/>
              <w:szCs w:val="24"/>
            </w:rPr>
          </w:rPrChange>
        </w:rPr>
        <w:t>Intermediate</w:t>
      </w:r>
      <w:r w:rsidR="00F53579" w:rsidRPr="00D03637">
        <w:rPr>
          <w:rFonts w:ascii="Times New Roman" w:hAnsi="Times New Roman" w:cs="Times New Roman"/>
          <w:sz w:val="24"/>
          <w:szCs w:val="24"/>
          <w:rPrChange w:id="2207" w:author="Wisch, Julie" w:date="2022-10-17T09:14:00Z">
            <w:rPr>
              <w:rFonts w:ascii="Times New Roman" w:hAnsi="Times New Roman" w:cs="Times New Roman"/>
              <w:sz w:val="24"/>
              <w:szCs w:val="24"/>
            </w:rPr>
          </w:rPrChange>
        </w:rPr>
        <w:t xml:space="preserve"> AD Biomarkers</w:t>
      </w:r>
      <w:r w:rsidR="00F07B1F" w:rsidRPr="00D03637">
        <w:rPr>
          <w:rFonts w:ascii="Times New Roman" w:hAnsi="Times New Roman" w:cs="Times New Roman"/>
          <w:sz w:val="24"/>
          <w:szCs w:val="24"/>
          <w:rPrChange w:id="2208" w:author="Wisch, Julie" w:date="2022-10-17T09:14:00Z">
            <w:rPr>
              <w:rFonts w:ascii="Times New Roman" w:hAnsi="Times New Roman" w:cs="Times New Roman"/>
              <w:sz w:val="24"/>
              <w:szCs w:val="24"/>
            </w:rPr>
          </w:rPrChange>
        </w:rPr>
        <w:t xml:space="preserve">), the primary function of each of the ten most important proteins (as ranked by binomial log-likelihood) </w:t>
      </w:r>
      <w:r w:rsidR="00B25844" w:rsidRPr="00D03637">
        <w:rPr>
          <w:rFonts w:ascii="Times New Roman" w:hAnsi="Times New Roman" w:cs="Times New Roman"/>
          <w:sz w:val="24"/>
          <w:szCs w:val="24"/>
          <w:rPrChange w:id="2209" w:author="Wisch, Julie" w:date="2022-10-17T09:14:00Z">
            <w:rPr>
              <w:rFonts w:ascii="Times New Roman" w:hAnsi="Times New Roman" w:cs="Times New Roman"/>
              <w:sz w:val="24"/>
              <w:szCs w:val="24"/>
            </w:rPr>
          </w:rPrChange>
        </w:rPr>
        <w:t>were classified</w:t>
      </w:r>
      <w:r w:rsidR="00B8335A" w:rsidRPr="00D03637">
        <w:rPr>
          <w:rFonts w:ascii="Times New Roman" w:hAnsi="Times New Roman" w:cs="Times New Roman"/>
          <w:sz w:val="24"/>
          <w:szCs w:val="24"/>
          <w:rPrChange w:id="2210" w:author="Wisch, Julie" w:date="2022-10-17T09:14:00Z">
            <w:rPr>
              <w:rFonts w:ascii="Times New Roman" w:hAnsi="Times New Roman" w:cs="Times New Roman"/>
              <w:sz w:val="24"/>
              <w:szCs w:val="24"/>
            </w:rPr>
          </w:rPrChange>
        </w:rPr>
        <w:t xml:space="preserve"> </w:t>
      </w:r>
      <w:r w:rsidR="0011103B" w:rsidRPr="00D03637">
        <w:rPr>
          <w:rFonts w:ascii="Times New Roman" w:hAnsi="Times New Roman" w:cs="Times New Roman"/>
          <w:sz w:val="24"/>
          <w:szCs w:val="24"/>
          <w:rPrChange w:id="2211" w:author="Wisch, Julie" w:date="2022-10-17T09:14:00Z">
            <w:rPr>
              <w:rFonts w:ascii="Times New Roman" w:hAnsi="Times New Roman" w:cs="Times New Roman"/>
              <w:sz w:val="24"/>
              <w:szCs w:val="24"/>
            </w:rPr>
          </w:rPrChange>
        </w:rPr>
        <w:t xml:space="preserve">after reviewing available </w:t>
      </w:r>
      <w:r w:rsidR="00B8335A" w:rsidRPr="00D03637">
        <w:rPr>
          <w:rFonts w:ascii="Times New Roman" w:hAnsi="Times New Roman" w:cs="Times New Roman"/>
          <w:sz w:val="24"/>
          <w:szCs w:val="24"/>
          <w:rPrChange w:id="2212" w:author="Wisch, Julie" w:date="2022-10-17T09:14:00Z">
            <w:rPr>
              <w:rFonts w:ascii="Times New Roman" w:hAnsi="Times New Roman" w:cs="Times New Roman"/>
              <w:sz w:val="24"/>
              <w:szCs w:val="24"/>
            </w:rPr>
          </w:rPrChange>
        </w:rPr>
        <w:t>literature</w:t>
      </w:r>
      <w:r w:rsidR="00F07B1F" w:rsidRPr="00D03637">
        <w:rPr>
          <w:rFonts w:ascii="Times New Roman" w:hAnsi="Times New Roman" w:cs="Times New Roman"/>
          <w:sz w:val="24"/>
          <w:szCs w:val="24"/>
          <w:rPrChange w:id="2213" w:author="Wisch, Julie" w:date="2022-10-17T09:14:00Z">
            <w:rPr>
              <w:rFonts w:ascii="Times New Roman" w:hAnsi="Times New Roman" w:cs="Times New Roman"/>
              <w:sz w:val="24"/>
              <w:szCs w:val="24"/>
            </w:rPr>
          </w:rPrChange>
        </w:rPr>
        <w:t xml:space="preserve">. </w:t>
      </w:r>
      <w:del w:id="2214" w:author="Wisch, Julie" w:date="2022-09-27T15:47:00Z">
        <w:r w:rsidR="00280CBA" w:rsidRPr="00D03637" w:rsidDel="00D47B58">
          <w:rPr>
            <w:rFonts w:ascii="Times New Roman" w:hAnsi="Times New Roman" w:cs="Times New Roman"/>
            <w:sz w:val="24"/>
            <w:szCs w:val="24"/>
            <w:rPrChange w:id="2215" w:author="Wisch, Julie" w:date="2022-10-17T09:14:00Z">
              <w:rPr>
                <w:rFonts w:ascii="Times New Roman" w:hAnsi="Times New Roman" w:cs="Times New Roman"/>
                <w:sz w:val="24"/>
                <w:szCs w:val="24"/>
              </w:rPr>
            </w:rPrChange>
          </w:rPr>
          <w:delText xml:space="preserve">A pathway analysis is also reported in the supplement. </w:delText>
        </w:r>
      </w:del>
      <w:r w:rsidR="00A15868" w:rsidRPr="00D03637">
        <w:rPr>
          <w:rFonts w:ascii="Times New Roman" w:hAnsi="Times New Roman" w:cs="Times New Roman"/>
          <w:sz w:val="24"/>
          <w:szCs w:val="24"/>
          <w:rPrChange w:id="2216" w:author="Wisch, Julie" w:date="2022-10-17T09:14:00Z">
            <w:rPr>
              <w:rFonts w:ascii="Times New Roman" w:hAnsi="Times New Roman" w:cs="Times New Roman"/>
              <w:sz w:val="24"/>
              <w:szCs w:val="24"/>
            </w:rPr>
          </w:rPrChange>
        </w:rPr>
        <w:t>Proteins were grouped as primarily associated with the blood brain barrier</w:t>
      </w:r>
      <w:ins w:id="2217" w:author="Wisch, Julie" w:date="2022-09-27T15:47:00Z">
        <w:r w:rsidR="00D47B58" w:rsidRPr="00D03637">
          <w:rPr>
            <w:rFonts w:ascii="Times New Roman" w:hAnsi="Times New Roman" w:cs="Times New Roman"/>
            <w:sz w:val="24"/>
            <w:szCs w:val="24"/>
            <w:rPrChange w:id="2218" w:author="Wisch, Julie" w:date="2022-10-17T09:14:00Z">
              <w:rPr>
                <w:rFonts w:ascii="Times New Roman" w:hAnsi="Times New Roman" w:cs="Times New Roman"/>
                <w:sz w:val="24"/>
                <w:szCs w:val="24"/>
              </w:rPr>
            </w:rPrChange>
          </w:rPr>
          <w:t>/vascular function</w:t>
        </w:r>
      </w:ins>
      <w:r w:rsidR="00A15868" w:rsidRPr="00D03637">
        <w:rPr>
          <w:rFonts w:ascii="Times New Roman" w:hAnsi="Times New Roman" w:cs="Times New Roman"/>
          <w:sz w:val="24"/>
          <w:szCs w:val="24"/>
          <w:rPrChange w:id="2219" w:author="Wisch, Julie" w:date="2022-10-17T09:14:00Z">
            <w:rPr>
              <w:rFonts w:ascii="Times New Roman" w:hAnsi="Times New Roman" w:cs="Times New Roman"/>
              <w:sz w:val="24"/>
              <w:szCs w:val="24"/>
            </w:rPr>
          </w:rPrChange>
        </w:rPr>
        <w:t xml:space="preserve"> (BBB),</w:t>
      </w:r>
      <w:del w:id="2220" w:author="Wisch, Julie" w:date="2022-09-27T15:47:00Z">
        <w:r w:rsidR="00A15868" w:rsidRPr="00D03637" w:rsidDel="00D47B58">
          <w:rPr>
            <w:rFonts w:ascii="Times New Roman" w:hAnsi="Times New Roman" w:cs="Times New Roman"/>
            <w:sz w:val="24"/>
            <w:szCs w:val="24"/>
            <w:rPrChange w:id="2221" w:author="Wisch, Julie" w:date="2022-10-17T09:14:00Z">
              <w:rPr>
                <w:rFonts w:ascii="Times New Roman" w:hAnsi="Times New Roman" w:cs="Times New Roman"/>
                <w:sz w:val="24"/>
                <w:szCs w:val="24"/>
              </w:rPr>
            </w:rPrChange>
          </w:rPr>
          <w:delText xml:space="preserve"> </w:delText>
        </w:r>
      </w:del>
      <w:ins w:id="2222" w:author="Wisch, Julie" w:date="2022-09-27T15:47:00Z">
        <w:r w:rsidR="00D47B58" w:rsidRPr="00D03637">
          <w:rPr>
            <w:rFonts w:ascii="Times New Roman" w:hAnsi="Times New Roman" w:cs="Times New Roman"/>
            <w:sz w:val="24"/>
            <w:szCs w:val="24"/>
            <w:rPrChange w:id="2223" w:author="Wisch, Julie" w:date="2022-10-17T09:14:00Z">
              <w:rPr>
                <w:rFonts w:ascii="Times New Roman" w:hAnsi="Times New Roman" w:cs="Times New Roman"/>
                <w:sz w:val="24"/>
                <w:szCs w:val="24"/>
              </w:rPr>
            </w:rPrChange>
          </w:rPr>
          <w:t xml:space="preserve">immune function </w:t>
        </w:r>
      </w:ins>
      <w:del w:id="2224" w:author="Wisch, Julie" w:date="2022-09-27T15:47:00Z">
        <w:r w:rsidR="00A15868" w:rsidRPr="00D03637" w:rsidDel="00D47B58">
          <w:rPr>
            <w:rFonts w:ascii="Times New Roman" w:hAnsi="Times New Roman" w:cs="Times New Roman"/>
            <w:sz w:val="24"/>
            <w:szCs w:val="24"/>
            <w:rPrChange w:id="2225" w:author="Wisch, Julie" w:date="2022-10-17T09:14:00Z">
              <w:rPr>
                <w:rFonts w:ascii="Times New Roman" w:hAnsi="Times New Roman" w:cs="Times New Roman"/>
                <w:sz w:val="24"/>
                <w:szCs w:val="24"/>
              </w:rPr>
            </w:rPrChange>
          </w:rPr>
          <w:delText xml:space="preserve">cardiovascular </w:delText>
        </w:r>
        <w:r w:rsidR="0011103B" w:rsidRPr="00D03637" w:rsidDel="00D47B58">
          <w:rPr>
            <w:rFonts w:ascii="Times New Roman" w:hAnsi="Times New Roman" w:cs="Times New Roman"/>
            <w:sz w:val="24"/>
            <w:szCs w:val="24"/>
            <w:rPrChange w:id="2226" w:author="Wisch, Julie" w:date="2022-10-17T09:14:00Z">
              <w:rPr>
                <w:rFonts w:ascii="Times New Roman" w:hAnsi="Times New Roman" w:cs="Times New Roman"/>
                <w:sz w:val="24"/>
                <w:szCs w:val="24"/>
              </w:rPr>
            </w:rPrChange>
          </w:rPr>
          <w:delText xml:space="preserve">disease </w:delText>
        </w:r>
        <w:r w:rsidR="00A15868" w:rsidRPr="00D03637" w:rsidDel="00D47B58">
          <w:rPr>
            <w:rFonts w:ascii="Times New Roman" w:hAnsi="Times New Roman" w:cs="Times New Roman"/>
            <w:sz w:val="24"/>
            <w:szCs w:val="24"/>
            <w:rPrChange w:id="2227" w:author="Wisch, Julie" w:date="2022-10-17T09:14:00Z">
              <w:rPr>
                <w:rFonts w:ascii="Times New Roman" w:hAnsi="Times New Roman" w:cs="Times New Roman"/>
                <w:sz w:val="24"/>
                <w:szCs w:val="24"/>
              </w:rPr>
            </w:rPrChange>
          </w:rPr>
          <w:delText>(CVD)</w:delText>
        </w:r>
      </w:del>
      <w:r w:rsidR="00A15868" w:rsidRPr="00D03637">
        <w:rPr>
          <w:rFonts w:ascii="Times New Roman" w:hAnsi="Times New Roman" w:cs="Times New Roman"/>
          <w:sz w:val="24"/>
          <w:szCs w:val="24"/>
          <w:rPrChange w:id="2228" w:author="Wisch, Julie" w:date="2022-10-17T09:14:00Z">
            <w:rPr>
              <w:rFonts w:ascii="Times New Roman" w:hAnsi="Times New Roman" w:cs="Times New Roman"/>
              <w:sz w:val="24"/>
              <w:szCs w:val="24"/>
            </w:rPr>
          </w:rPrChange>
        </w:rPr>
        <w:t xml:space="preserve">, liver function, </w:t>
      </w:r>
      <w:del w:id="2229" w:author="Wisch, Julie" w:date="2022-09-27T15:48:00Z">
        <w:r w:rsidR="00A15868" w:rsidRPr="00D03637" w:rsidDel="00D47B58">
          <w:rPr>
            <w:rFonts w:ascii="Times New Roman" w:hAnsi="Times New Roman" w:cs="Times New Roman"/>
            <w:sz w:val="24"/>
            <w:szCs w:val="24"/>
            <w:rPrChange w:id="2230" w:author="Wisch, Julie" w:date="2022-10-17T09:14:00Z">
              <w:rPr>
                <w:rFonts w:ascii="Times New Roman" w:hAnsi="Times New Roman" w:cs="Times New Roman"/>
                <w:sz w:val="24"/>
                <w:szCs w:val="24"/>
              </w:rPr>
            </w:rPrChange>
          </w:rPr>
          <w:delText>amyloid production and/or clearance,</w:delText>
        </w:r>
      </w:del>
      <w:r w:rsidR="00A15868" w:rsidRPr="00D03637">
        <w:rPr>
          <w:rFonts w:ascii="Times New Roman" w:hAnsi="Times New Roman" w:cs="Times New Roman"/>
          <w:sz w:val="24"/>
          <w:szCs w:val="24"/>
          <w:rPrChange w:id="2231" w:author="Wisch, Julie" w:date="2022-10-17T09:14:00Z">
            <w:rPr>
              <w:rFonts w:ascii="Times New Roman" w:hAnsi="Times New Roman" w:cs="Times New Roman"/>
              <w:sz w:val="24"/>
              <w:szCs w:val="24"/>
            </w:rPr>
          </w:rPrChange>
        </w:rPr>
        <w:t xml:space="preserve"> inflammation, or neurodegeneration. </w:t>
      </w:r>
      <w:r w:rsidR="00F07B1F" w:rsidRPr="00D03637">
        <w:rPr>
          <w:rFonts w:ascii="Times New Roman" w:hAnsi="Times New Roman" w:cs="Times New Roman"/>
          <w:sz w:val="24"/>
          <w:szCs w:val="24"/>
          <w:rPrChange w:id="2232" w:author="Wisch, Julie" w:date="2022-10-17T09:14:00Z">
            <w:rPr>
              <w:rFonts w:ascii="Times New Roman" w:hAnsi="Times New Roman" w:cs="Times New Roman"/>
              <w:sz w:val="24"/>
              <w:szCs w:val="24"/>
            </w:rPr>
          </w:rPrChange>
        </w:rPr>
        <w:t>The relationship between each protein, its</w:t>
      </w:r>
      <w:r w:rsidR="00A777FA" w:rsidRPr="00D03637">
        <w:rPr>
          <w:rFonts w:ascii="Times New Roman" w:hAnsi="Times New Roman" w:cs="Times New Roman"/>
          <w:sz w:val="24"/>
          <w:szCs w:val="24"/>
          <w:rPrChange w:id="2233" w:author="Wisch, Julie" w:date="2022-10-17T09:14:00Z">
            <w:rPr>
              <w:rFonts w:ascii="Times New Roman" w:hAnsi="Times New Roman" w:cs="Times New Roman"/>
              <w:sz w:val="24"/>
              <w:szCs w:val="24"/>
            </w:rPr>
          </w:rPrChange>
        </w:rPr>
        <w:t>’</w:t>
      </w:r>
      <w:r w:rsidR="00F07B1F" w:rsidRPr="00D03637">
        <w:rPr>
          <w:rFonts w:ascii="Times New Roman" w:hAnsi="Times New Roman" w:cs="Times New Roman"/>
          <w:sz w:val="24"/>
          <w:szCs w:val="24"/>
          <w:rPrChange w:id="2234" w:author="Wisch, Julie" w:date="2022-10-17T09:14:00Z">
            <w:rPr>
              <w:rFonts w:ascii="Times New Roman" w:hAnsi="Times New Roman" w:cs="Times New Roman"/>
              <w:sz w:val="24"/>
              <w:szCs w:val="24"/>
            </w:rPr>
          </w:rPrChange>
        </w:rPr>
        <w:t xml:space="preserve"> function, and which classification(s) it applied to is shown in</w:t>
      </w:r>
      <w:r w:rsidR="00525AA6" w:rsidRPr="00D03637">
        <w:rPr>
          <w:rFonts w:ascii="Times New Roman" w:hAnsi="Times New Roman" w:cs="Times New Roman"/>
          <w:sz w:val="24"/>
          <w:szCs w:val="24"/>
          <w:rPrChange w:id="2235" w:author="Wisch, Julie" w:date="2022-10-17T09:14:00Z">
            <w:rPr>
              <w:rFonts w:ascii="Times New Roman" w:hAnsi="Times New Roman" w:cs="Times New Roman"/>
              <w:sz w:val="24"/>
              <w:szCs w:val="24"/>
            </w:rPr>
          </w:rPrChange>
        </w:rPr>
        <w:t xml:space="preserve"> </w:t>
      </w:r>
      <w:r w:rsidR="00525AA6" w:rsidRPr="00D03637">
        <w:rPr>
          <w:rFonts w:ascii="Times New Roman" w:hAnsi="Times New Roman" w:cs="Times New Roman"/>
          <w:i/>
          <w:sz w:val="24"/>
          <w:szCs w:val="24"/>
          <w:rPrChange w:id="2236" w:author="Wisch, Julie" w:date="2022-10-17T09:14:00Z">
            <w:rPr>
              <w:rFonts w:ascii="Times New Roman" w:hAnsi="Times New Roman" w:cs="Times New Roman"/>
              <w:i/>
              <w:sz w:val="24"/>
              <w:szCs w:val="24"/>
            </w:rPr>
          </w:rPrChange>
        </w:rPr>
        <w:t>Figure 4</w:t>
      </w:r>
      <w:del w:id="2237" w:author="Wisch, Julie" w:date="2022-09-28T13:59:00Z">
        <w:r w:rsidR="00525AA6" w:rsidRPr="00D03637" w:rsidDel="00502DD8">
          <w:rPr>
            <w:rFonts w:ascii="Times New Roman" w:hAnsi="Times New Roman" w:cs="Times New Roman"/>
            <w:i/>
            <w:sz w:val="24"/>
            <w:szCs w:val="24"/>
            <w:rPrChange w:id="2238" w:author="Wisch, Julie" w:date="2022-10-17T09:14:00Z">
              <w:rPr>
                <w:rFonts w:ascii="Times New Roman" w:hAnsi="Times New Roman" w:cs="Times New Roman"/>
                <w:i/>
                <w:sz w:val="24"/>
                <w:szCs w:val="24"/>
              </w:rPr>
            </w:rPrChange>
          </w:rPr>
          <w:delText>.</w:delText>
        </w:r>
        <w:r w:rsidR="00C47DB1" w:rsidRPr="00D03637" w:rsidDel="00502DD8">
          <w:rPr>
            <w:rFonts w:ascii="Times New Roman" w:hAnsi="Times New Roman" w:cs="Times New Roman"/>
            <w:sz w:val="24"/>
            <w:szCs w:val="24"/>
            <w:rPrChange w:id="2239" w:author="Wisch, Julie" w:date="2022-10-17T09:14:00Z">
              <w:rPr>
                <w:rFonts w:ascii="Times New Roman" w:hAnsi="Times New Roman" w:cs="Times New Roman"/>
                <w:sz w:val="24"/>
                <w:szCs w:val="24"/>
              </w:rPr>
            </w:rPrChange>
          </w:rPr>
          <w:delText xml:space="preserve"> Detailed comparisons of protein expressions are displayed in Supplemental Figures 2 – 7.</w:delText>
        </w:r>
        <w:r w:rsidR="006D4CB6" w:rsidRPr="00D03637" w:rsidDel="00502DD8">
          <w:rPr>
            <w:rFonts w:ascii="Times New Roman" w:hAnsi="Times New Roman" w:cs="Times New Roman"/>
            <w:sz w:val="24"/>
            <w:szCs w:val="24"/>
            <w:rPrChange w:id="2240" w:author="Wisch, Julie" w:date="2022-10-17T09:14:00Z">
              <w:rPr>
                <w:rFonts w:ascii="Times New Roman" w:hAnsi="Times New Roman" w:cs="Times New Roman"/>
                <w:sz w:val="24"/>
                <w:szCs w:val="24"/>
              </w:rPr>
            </w:rPrChange>
          </w:rPr>
          <w:delText xml:space="preserve"> </w:delText>
        </w:r>
      </w:del>
      <w:r w:rsidR="00E800CB" w:rsidRPr="00D03637">
        <w:rPr>
          <w:rFonts w:ascii="Times New Roman" w:hAnsi="Times New Roman" w:cs="Times New Roman"/>
          <w:sz w:val="24"/>
          <w:szCs w:val="24"/>
          <w:rPrChange w:id="2241" w:author="Wisch, Julie" w:date="2022-10-17T09:14:00Z">
            <w:rPr>
              <w:rFonts w:ascii="Times New Roman" w:hAnsi="Times New Roman" w:cs="Times New Roman"/>
              <w:sz w:val="24"/>
              <w:szCs w:val="24"/>
            </w:rPr>
          </w:rPrChange>
        </w:rPr>
        <w:t>Individual predictive power scores for</w:t>
      </w:r>
      <w:r w:rsidR="00DD31AC" w:rsidRPr="00D03637">
        <w:rPr>
          <w:rFonts w:ascii="Times New Roman" w:hAnsi="Times New Roman" w:cs="Times New Roman"/>
          <w:sz w:val="24"/>
          <w:szCs w:val="24"/>
          <w:rPrChange w:id="2242" w:author="Wisch, Julie" w:date="2022-10-17T09:14:00Z">
            <w:rPr>
              <w:rFonts w:ascii="Times New Roman" w:hAnsi="Times New Roman" w:cs="Times New Roman"/>
              <w:sz w:val="24"/>
              <w:szCs w:val="24"/>
            </w:rPr>
          </w:rPrChange>
        </w:rPr>
        <w:t xml:space="preserve"> </w:t>
      </w:r>
      <w:r w:rsidR="00E800CB" w:rsidRPr="00D03637">
        <w:rPr>
          <w:rFonts w:ascii="Times New Roman" w:hAnsi="Times New Roman" w:cs="Times New Roman"/>
          <w:sz w:val="24"/>
          <w:szCs w:val="24"/>
          <w:rPrChange w:id="2243" w:author="Wisch, Julie" w:date="2022-10-17T09:14:00Z">
            <w:rPr>
              <w:rFonts w:ascii="Times New Roman" w:hAnsi="Times New Roman" w:cs="Times New Roman"/>
              <w:sz w:val="24"/>
              <w:szCs w:val="24"/>
            </w:rPr>
          </w:rPrChange>
        </w:rPr>
        <w:t xml:space="preserve">proteins are shown in Supplemental Figure </w:t>
      </w:r>
      <w:del w:id="2244" w:author="Wisch, Julie" w:date="2022-09-28T13:59:00Z">
        <w:r w:rsidR="00E800CB" w:rsidRPr="00D03637" w:rsidDel="00502DD8">
          <w:rPr>
            <w:rFonts w:ascii="Times New Roman" w:hAnsi="Times New Roman" w:cs="Times New Roman"/>
            <w:sz w:val="24"/>
            <w:szCs w:val="24"/>
            <w:rPrChange w:id="2245" w:author="Wisch, Julie" w:date="2022-10-17T09:14:00Z">
              <w:rPr>
                <w:rFonts w:ascii="Times New Roman" w:hAnsi="Times New Roman" w:cs="Times New Roman"/>
                <w:sz w:val="24"/>
                <w:szCs w:val="24"/>
              </w:rPr>
            </w:rPrChange>
          </w:rPr>
          <w:delText>8</w:delText>
        </w:r>
      </w:del>
      <w:ins w:id="2246" w:author="Wisch, Julie" w:date="2022-09-28T13:59:00Z">
        <w:r w:rsidR="00502DD8" w:rsidRPr="00D03637">
          <w:rPr>
            <w:rFonts w:ascii="Times New Roman" w:hAnsi="Times New Roman" w:cs="Times New Roman"/>
            <w:sz w:val="24"/>
            <w:szCs w:val="24"/>
            <w:rPrChange w:id="2247" w:author="Wisch, Julie" w:date="2022-10-17T09:14:00Z">
              <w:rPr>
                <w:rFonts w:ascii="Times New Roman" w:hAnsi="Times New Roman" w:cs="Times New Roman"/>
                <w:sz w:val="24"/>
                <w:szCs w:val="24"/>
                <w:highlight w:val="yellow"/>
              </w:rPr>
            </w:rPrChange>
          </w:rPr>
          <w:t>6</w:t>
        </w:r>
      </w:ins>
      <w:r w:rsidR="00E800CB" w:rsidRPr="00D03637">
        <w:rPr>
          <w:rFonts w:ascii="Times New Roman" w:hAnsi="Times New Roman" w:cs="Times New Roman"/>
          <w:sz w:val="24"/>
          <w:szCs w:val="24"/>
        </w:rPr>
        <w:t xml:space="preserve">. </w:t>
      </w:r>
      <w:del w:id="2248" w:author="Wisch, Julie" w:date="2022-09-28T09:02:00Z">
        <w:r w:rsidR="00E800CB" w:rsidRPr="00D03637" w:rsidDel="00EF0515">
          <w:rPr>
            <w:rFonts w:ascii="Times New Roman" w:hAnsi="Times New Roman" w:cs="Times New Roman"/>
            <w:sz w:val="24"/>
            <w:szCs w:val="24"/>
          </w:rPr>
          <w:delText xml:space="preserve">PPS </w:delText>
        </w:r>
        <w:r w:rsidR="006D4CB6" w:rsidRPr="00D03637" w:rsidDel="00EF0515">
          <w:rPr>
            <w:rFonts w:ascii="Times New Roman" w:hAnsi="Times New Roman" w:cs="Times New Roman"/>
            <w:sz w:val="24"/>
            <w:szCs w:val="24"/>
            <w:rPrChange w:id="2249" w:author="Wisch, Julie" w:date="2022-10-17T09:14:00Z">
              <w:rPr>
                <w:rFonts w:ascii="Times New Roman" w:hAnsi="Times New Roman" w:cs="Times New Roman"/>
                <w:sz w:val="24"/>
                <w:szCs w:val="24"/>
              </w:rPr>
            </w:rPrChange>
          </w:rPr>
          <w:delText>Pathway analysis results are displayed in Supplemental Figure 12.</w:delText>
        </w:r>
      </w:del>
    </w:p>
    <w:p w14:paraId="54227391" w14:textId="2A0F64C3" w:rsidR="00066920" w:rsidRPr="00D03637" w:rsidRDefault="00066920" w:rsidP="00C60B78">
      <w:pPr>
        <w:rPr>
          <w:ins w:id="2250" w:author="Wisch, Julie" w:date="2022-09-28T09:11:00Z"/>
          <w:rFonts w:ascii="Times New Roman" w:hAnsi="Times New Roman" w:cs="Times New Roman"/>
          <w:sz w:val="24"/>
          <w:szCs w:val="24"/>
          <w:rPrChange w:id="2251" w:author="Wisch, Julie" w:date="2022-10-17T09:14:00Z">
            <w:rPr>
              <w:ins w:id="2252" w:author="Wisch, Julie" w:date="2022-09-28T09:11:00Z"/>
              <w:rFonts w:ascii="Times New Roman" w:hAnsi="Times New Roman" w:cs="Times New Roman"/>
              <w:sz w:val="24"/>
              <w:szCs w:val="24"/>
            </w:rPr>
          </w:rPrChange>
        </w:rPr>
      </w:pPr>
      <w:ins w:id="2253" w:author="Wisch, Julie" w:date="2022-09-28T09:11:00Z">
        <w:r w:rsidRPr="00D03637">
          <w:rPr>
            <w:rFonts w:ascii="Times New Roman" w:hAnsi="Times New Roman" w:cs="Times New Roman"/>
            <w:sz w:val="24"/>
            <w:szCs w:val="24"/>
          </w:rPr>
          <w:t xml:space="preserve">The Intermediate AD Biomarkers cohort was classified distinctly from the AD Biomarker Negative group (Figure 4A). The most used protein in this classification was </w:t>
        </w:r>
      </w:ins>
      <w:ins w:id="2254" w:author="Wisch, Julie" w:date="2022-09-28T09:12:00Z">
        <w:r w:rsidRPr="00D03637">
          <w:rPr>
            <w:rFonts w:ascii="Times New Roman" w:hAnsi="Times New Roman" w:cs="Times New Roman"/>
            <w:sz w:val="24"/>
            <w:szCs w:val="24"/>
            <w:rPrChange w:id="2255" w:author="Wisch, Julie" w:date="2022-10-17T09:14:00Z">
              <w:rPr>
                <w:rFonts w:ascii="Times New Roman" w:hAnsi="Times New Roman" w:cs="Times New Roman"/>
                <w:sz w:val="24"/>
                <w:szCs w:val="24"/>
                <w:highlight w:val="yellow"/>
              </w:rPr>
            </w:rPrChange>
          </w:rPr>
          <w:t>14-3-3 protein zeta/delta (AUC</w:t>
        </w:r>
        <w:r w:rsidRPr="00D03637">
          <w:rPr>
            <w:rFonts w:ascii="Times New Roman" w:hAnsi="Times New Roman" w:cs="Times New Roman"/>
            <w:sz w:val="24"/>
            <w:szCs w:val="24"/>
            <w:vertAlign w:val="subscript"/>
            <w:rPrChange w:id="2256" w:author="Wisch, Julie" w:date="2022-10-17T09:14:00Z">
              <w:rPr>
                <w:rFonts w:ascii="Times New Roman" w:hAnsi="Times New Roman" w:cs="Times New Roman"/>
                <w:sz w:val="24"/>
                <w:szCs w:val="24"/>
                <w:highlight w:val="yellow"/>
                <w:vertAlign w:val="subscript"/>
              </w:rPr>
            </w:rPrChange>
          </w:rPr>
          <w:t>individual</w:t>
        </w:r>
        <w:r w:rsidRPr="00D03637">
          <w:rPr>
            <w:rFonts w:ascii="Times New Roman" w:hAnsi="Times New Roman" w:cs="Times New Roman"/>
            <w:sz w:val="24"/>
            <w:szCs w:val="24"/>
            <w:rPrChange w:id="2257" w:author="Wisch, Julie" w:date="2022-10-17T09:14:00Z">
              <w:rPr>
                <w:rFonts w:ascii="Times New Roman" w:hAnsi="Times New Roman" w:cs="Times New Roman"/>
                <w:sz w:val="24"/>
                <w:szCs w:val="24"/>
                <w:highlight w:val="yellow"/>
              </w:rPr>
            </w:rPrChange>
          </w:rPr>
          <w:t xml:space="preserve"> = 0.909, PPS = 0.292)</w:t>
        </w:r>
        <w:r w:rsidRPr="00D03637">
          <w:rPr>
            <w:rFonts w:ascii="Times New Roman" w:hAnsi="Times New Roman" w:cs="Times New Roman"/>
            <w:sz w:val="24"/>
            <w:szCs w:val="24"/>
          </w:rPr>
          <w:t xml:space="preserve">. </w:t>
        </w:r>
      </w:ins>
      <w:ins w:id="2258" w:author="Wisch, Julie" w:date="2022-09-28T09:14:00Z">
        <w:r w:rsidRPr="00D03637">
          <w:rPr>
            <w:rFonts w:ascii="Times New Roman" w:hAnsi="Times New Roman" w:cs="Times New Roman"/>
            <w:sz w:val="24"/>
            <w:szCs w:val="24"/>
            <w:rPrChange w:id="2259" w:author="Wisch, Julie" w:date="2022-10-17T09:14:00Z">
              <w:rPr>
                <w:rFonts w:ascii="Times New Roman" w:hAnsi="Times New Roman" w:cs="Times New Roman"/>
                <w:sz w:val="24"/>
                <w:szCs w:val="24"/>
                <w:highlight w:val="yellow"/>
              </w:rPr>
            </w:rPrChange>
          </w:rPr>
          <w:t>The most heavily weighted protein, by binomial log-likelihood was the 14-3-3 protein family (AUC</w:t>
        </w:r>
        <w:r w:rsidRPr="00D03637">
          <w:rPr>
            <w:rFonts w:ascii="Times New Roman" w:hAnsi="Times New Roman" w:cs="Times New Roman"/>
            <w:sz w:val="24"/>
            <w:szCs w:val="24"/>
            <w:vertAlign w:val="subscript"/>
            <w:rPrChange w:id="2260" w:author="Wisch, Julie" w:date="2022-10-17T09:14:00Z">
              <w:rPr>
                <w:rFonts w:ascii="Times New Roman" w:hAnsi="Times New Roman" w:cs="Times New Roman"/>
                <w:sz w:val="24"/>
                <w:szCs w:val="24"/>
                <w:highlight w:val="yellow"/>
                <w:vertAlign w:val="subscript"/>
              </w:rPr>
            </w:rPrChange>
          </w:rPr>
          <w:t>individual</w:t>
        </w:r>
        <w:r w:rsidRPr="00D03637">
          <w:rPr>
            <w:rFonts w:ascii="Times New Roman" w:hAnsi="Times New Roman" w:cs="Times New Roman"/>
            <w:sz w:val="24"/>
            <w:szCs w:val="24"/>
            <w:rPrChange w:id="2261" w:author="Wisch, Julie" w:date="2022-10-17T09:14:00Z">
              <w:rPr>
                <w:rFonts w:ascii="Times New Roman" w:hAnsi="Times New Roman" w:cs="Times New Roman"/>
                <w:sz w:val="24"/>
                <w:szCs w:val="24"/>
                <w:highlight w:val="yellow"/>
              </w:rPr>
            </w:rPrChange>
          </w:rPr>
          <w:t xml:space="preserve"> = 0.902, PPS = 0.251). SPARC-related modular calcium-binding protein 1 (AUC</w:t>
        </w:r>
        <w:r w:rsidRPr="00D03637">
          <w:rPr>
            <w:rFonts w:ascii="Times New Roman" w:hAnsi="Times New Roman" w:cs="Times New Roman"/>
            <w:sz w:val="24"/>
            <w:szCs w:val="24"/>
            <w:vertAlign w:val="subscript"/>
            <w:rPrChange w:id="2262" w:author="Wisch, Julie" w:date="2022-10-17T09:14:00Z">
              <w:rPr>
                <w:rFonts w:ascii="Times New Roman" w:hAnsi="Times New Roman" w:cs="Times New Roman"/>
                <w:sz w:val="24"/>
                <w:szCs w:val="24"/>
                <w:highlight w:val="yellow"/>
                <w:vertAlign w:val="subscript"/>
              </w:rPr>
            </w:rPrChange>
          </w:rPr>
          <w:t>individual</w:t>
        </w:r>
        <w:r w:rsidRPr="00D03637">
          <w:rPr>
            <w:rFonts w:ascii="Times New Roman" w:hAnsi="Times New Roman" w:cs="Times New Roman"/>
            <w:sz w:val="24"/>
            <w:szCs w:val="24"/>
            <w:rPrChange w:id="2263" w:author="Wisch, Julie" w:date="2022-10-17T09:14:00Z">
              <w:rPr>
                <w:rFonts w:ascii="Times New Roman" w:hAnsi="Times New Roman" w:cs="Times New Roman"/>
                <w:sz w:val="24"/>
                <w:szCs w:val="24"/>
                <w:highlight w:val="yellow"/>
              </w:rPr>
            </w:rPrChange>
          </w:rPr>
          <w:t xml:space="preserve"> = 0.900, PPS = 0.199), Neuronal Growth Regulator 1</w:t>
        </w:r>
      </w:ins>
      <w:ins w:id="2264" w:author="Wisch, Julie" w:date="2022-09-28T09:15:00Z">
        <w:r w:rsidRPr="00D03637">
          <w:rPr>
            <w:rFonts w:ascii="Times New Roman" w:hAnsi="Times New Roman" w:cs="Times New Roman"/>
            <w:sz w:val="24"/>
            <w:szCs w:val="24"/>
            <w:rPrChange w:id="2265" w:author="Wisch, Julie" w:date="2022-10-17T09:14:00Z">
              <w:rPr>
                <w:rFonts w:ascii="Times New Roman" w:hAnsi="Times New Roman" w:cs="Times New Roman"/>
                <w:sz w:val="24"/>
                <w:szCs w:val="24"/>
                <w:highlight w:val="yellow"/>
              </w:rPr>
            </w:rPrChange>
          </w:rPr>
          <w:t xml:space="preserve"> (AUC</w:t>
        </w:r>
        <w:r w:rsidRPr="00D03637">
          <w:rPr>
            <w:rFonts w:ascii="Times New Roman" w:hAnsi="Times New Roman" w:cs="Times New Roman"/>
            <w:sz w:val="24"/>
            <w:szCs w:val="24"/>
            <w:vertAlign w:val="subscript"/>
            <w:rPrChange w:id="2266" w:author="Wisch, Julie" w:date="2022-10-17T09:14:00Z">
              <w:rPr>
                <w:rFonts w:ascii="Times New Roman" w:hAnsi="Times New Roman" w:cs="Times New Roman"/>
                <w:sz w:val="24"/>
                <w:szCs w:val="24"/>
                <w:highlight w:val="yellow"/>
                <w:vertAlign w:val="subscript"/>
              </w:rPr>
            </w:rPrChange>
          </w:rPr>
          <w:t>individual</w:t>
        </w:r>
        <w:r w:rsidRPr="00D03637">
          <w:rPr>
            <w:rFonts w:ascii="Times New Roman" w:hAnsi="Times New Roman" w:cs="Times New Roman"/>
            <w:sz w:val="24"/>
            <w:szCs w:val="24"/>
            <w:rPrChange w:id="2267" w:author="Wisch, Julie" w:date="2022-10-17T09:14:00Z">
              <w:rPr>
                <w:rFonts w:ascii="Times New Roman" w:hAnsi="Times New Roman" w:cs="Times New Roman"/>
                <w:sz w:val="24"/>
                <w:szCs w:val="24"/>
                <w:highlight w:val="yellow"/>
              </w:rPr>
            </w:rPrChange>
          </w:rPr>
          <w:t xml:space="preserve"> =</w:t>
        </w:r>
      </w:ins>
      <w:ins w:id="2268" w:author="Wisch, Julie" w:date="2022-09-28T14:08:00Z">
        <w:r w:rsidR="002D2904" w:rsidRPr="00D03637">
          <w:rPr>
            <w:rFonts w:ascii="Times New Roman" w:hAnsi="Times New Roman" w:cs="Times New Roman"/>
            <w:sz w:val="24"/>
            <w:szCs w:val="24"/>
            <w:rPrChange w:id="2269" w:author="Wisch, Julie" w:date="2022-10-17T09:14:00Z">
              <w:rPr>
                <w:rFonts w:ascii="Times New Roman" w:hAnsi="Times New Roman" w:cs="Times New Roman"/>
                <w:sz w:val="24"/>
                <w:szCs w:val="24"/>
                <w:highlight w:val="yellow"/>
              </w:rPr>
            </w:rPrChange>
          </w:rPr>
          <w:t xml:space="preserve"> 0.590</w:t>
        </w:r>
      </w:ins>
      <w:ins w:id="2270" w:author="Wisch, Julie" w:date="2022-09-28T09:15:00Z">
        <w:r w:rsidRPr="00D03637">
          <w:rPr>
            <w:rFonts w:ascii="Times New Roman" w:hAnsi="Times New Roman" w:cs="Times New Roman"/>
            <w:sz w:val="24"/>
            <w:szCs w:val="24"/>
            <w:rPrChange w:id="2271" w:author="Wisch, Julie" w:date="2022-10-17T09:14:00Z">
              <w:rPr>
                <w:rFonts w:ascii="Times New Roman" w:hAnsi="Times New Roman" w:cs="Times New Roman"/>
                <w:sz w:val="24"/>
                <w:szCs w:val="24"/>
                <w:highlight w:val="yellow"/>
              </w:rPr>
            </w:rPrChange>
          </w:rPr>
          <w:t xml:space="preserve">, PPS = </w:t>
        </w:r>
      </w:ins>
      <w:ins w:id="2272" w:author="Wisch, Julie" w:date="2022-09-28T14:04:00Z">
        <w:r w:rsidR="002D2904" w:rsidRPr="00D03637">
          <w:rPr>
            <w:rFonts w:ascii="Times New Roman" w:hAnsi="Times New Roman" w:cs="Times New Roman"/>
            <w:sz w:val="24"/>
            <w:szCs w:val="24"/>
            <w:rPrChange w:id="2273" w:author="Wisch, Julie" w:date="2022-10-17T09:14:00Z">
              <w:rPr>
                <w:rFonts w:ascii="Times New Roman" w:hAnsi="Times New Roman" w:cs="Times New Roman"/>
                <w:sz w:val="24"/>
                <w:szCs w:val="24"/>
                <w:highlight w:val="yellow"/>
              </w:rPr>
            </w:rPrChange>
          </w:rPr>
          <w:t>0.199</w:t>
        </w:r>
      </w:ins>
      <w:ins w:id="2274" w:author="Wisch, Julie" w:date="2022-09-28T09:15:00Z">
        <w:r w:rsidRPr="00D03637">
          <w:rPr>
            <w:rFonts w:ascii="Times New Roman" w:hAnsi="Times New Roman" w:cs="Times New Roman"/>
            <w:sz w:val="24"/>
            <w:szCs w:val="24"/>
            <w:rPrChange w:id="2275" w:author="Wisch, Julie" w:date="2022-10-17T09:14:00Z">
              <w:rPr>
                <w:rFonts w:ascii="Times New Roman" w:hAnsi="Times New Roman" w:cs="Times New Roman"/>
                <w:sz w:val="24"/>
                <w:szCs w:val="24"/>
                <w:highlight w:val="yellow"/>
              </w:rPr>
            </w:rPrChange>
          </w:rPr>
          <w:t>)</w:t>
        </w:r>
      </w:ins>
      <w:ins w:id="2276" w:author="Wisch, Julie" w:date="2022-09-28T09:14:00Z">
        <w:r w:rsidRPr="00D03637">
          <w:rPr>
            <w:rFonts w:ascii="Times New Roman" w:hAnsi="Times New Roman" w:cs="Times New Roman"/>
            <w:sz w:val="24"/>
            <w:szCs w:val="24"/>
            <w:rPrChange w:id="2277" w:author="Wisch, Julie" w:date="2022-10-17T09:14:00Z">
              <w:rPr>
                <w:rFonts w:ascii="Times New Roman" w:hAnsi="Times New Roman" w:cs="Times New Roman"/>
                <w:sz w:val="24"/>
                <w:szCs w:val="24"/>
                <w:highlight w:val="yellow"/>
              </w:rPr>
            </w:rPrChange>
          </w:rPr>
          <w:t>,</w:t>
        </w:r>
      </w:ins>
      <w:ins w:id="2278" w:author="Wisch, Julie" w:date="2022-09-28T09:15:00Z">
        <w:r w:rsidRPr="00D03637">
          <w:rPr>
            <w:rFonts w:ascii="Times New Roman" w:hAnsi="Times New Roman" w:cs="Times New Roman"/>
            <w:sz w:val="24"/>
            <w:szCs w:val="24"/>
          </w:rPr>
          <w:t xml:space="preserve"> Interleukin 20 receptor subunit alpha (</w:t>
        </w:r>
        <w:r w:rsidRPr="00D03637">
          <w:rPr>
            <w:rFonts w:ascii="Times New Roman" w:hAnsi="Times New Roman" w:cs="Times New Roman"/>
            <w:sz w:val="24"/>
            <w:szCs w:val="24"/>
            <w:rPrChange w:id="2279" w:author="Wisch, Julie" w:date="2022-10-17T09:14:00Z">
              <w:rPr>
                <w:rFonts w:ascii="Times New Roman" w:hAnsi="Times New Roman" w:cs="Times New Roman"/>
                <w:sz w:val="24"/>
                <w:szCs w:val="24"/>
                <w:highlight w:val="yellow"/>
              </w:rPr>
            </w:rPrChange>
          </w:rPr>
          <w:t>AUC</w:t>
        </w:r>
        <w:r w:rsidRPr="00D03637">
          <w:rPr>
            <w:rFonts w:ascii="Times New Roman" w:hAnsi="Times New Roman" w:cs="Times New Roman"/>
            <w:sz w:val="24"/>
            <w:szCs w:val="24"/>
            <w:vertAlign w:val="subscript"/>
            <w:rPrChange w:id="2280" w:author="Wisch, Julie" w:date="2022-10-17T09:14:00Z">
              <w:rPr>
                <w:rFonts w:ascii="Times New Roman" w:hAnsi="Times New Roman" w:cs="Times New Roman"/>
                <w:sz w:val="24"/>
                <w:szCs w:val="24"/>
                <w:highlight w:val="yellow"/>
                <w:vertAlign w:val="subscript"/>
              </w:rPr>
            </w:rPrChange>
          </w:rPr>
          <w:t>individual</w:t>
        </w:r>
        <w:r w:rsidRPr="00D03637">
          <w:rPr>
            <w:rFonts w:ascii="Times New Roman" w:hAnsi="Times New Roman" w:cs="Times New Roman"/>
            <w:sz w:val="24"/>
            <w:szCs w:val="24"/>
            <w:rPrChange w:id="2281" w:author="Wisch, Julie" w:date="2022-10-17T09:14:00Z">
              <w:rPr>
                <w:rFonts w:ascii="Times New Roman" w:hAnsi="Times New Roman" w:cs="Times New Roman"/>
                <w:sz w:val="24"/>
                <w:szCs w:val="24"/>
                <w:highlight w:val="yellow"/>
              </w:rPr>
            </w:rPrChange>
          </w:rPr>
          <w:t xml:space="preserve"> = </w:t>
        </w:r>
      </w:ins>
      <w:ins w:id="2282" w:author="Wisch, Julie" w:date="2022-09-28T14:09:00Z">
        <w:r w:rsidR="002D2904" w:rsidRPr="00D03637">
          <w:rPr>
            <w:rFonts w:ascii="Times New Roman" w:hAnsi="Times New Roman" w:cs="Times New Roman"/>
            <w:sz w:val="24"/>
            <w:szCs w:val="24"/>
            <w:rPrChange w:id="2283" w:author="Wisch, Julie" w:date="2022-10-17T09:14:00Z">
              <w:rPr>
                <w:rFonts w:ascii="Times New Roman" w:hAnsi="Times New Roman" w:cs="Times New Roman"/>
                <w:sz w:val="24"/>
                <w:szCs w:val="24"/>
                <w:highlight w:val="yellow"/>
              </w:rPr>
            </w:rPrChange>
          </w:rPr>
          <w:t>0.726</w:t>
        </w:r>
      </w:ins>
      <w:ins w:id="2284" w:author="Wisch, Julie" w:date="2022-09-28T09:15:00Z">
        <w:r w:rsidRPr="00D03637">
          <w:rPr>
            <w:rFonts w:ascii="Times New Roman" w:hAnsi="Times New Roman" w:cs="Times New Roman"/>
            <w:sz w:val="24"/>
            <w:szCs w:val="24"/>
            <w:rPrChange w:id="2285" w:author="Wisch, Julie" w:date="2022-10-17T09:14:00Z">
              <w:rPr>
                <w:rFonts w:ascii="Times New Roman" w:hAnsi="Times New Roman" w:cs="Times New Roman"/>
                <w:sz w:val="24"/>
                <w:szCs w:val="24"/>
                <w:highlight w:val="yellow"/>
              </w:rPr>
            </w:rPrChange>
          </w:rPr>
          <w:t xml:space="preserve">, PPS = </w:t>
        </w:r>
      </w:ins>
      <w:ins w:id="2286" w:author="Wisch, Julie" w:date="2022-09-28T14:05:00Z">
        <w:r w:rsidR="002D2904" w:rsidRPr="00D03637">
          <w:rPr>
            <w:rFonts w:ascii="Times New Roman" w:hAnsi="Times New Roman" w:cs="Times New Roman"/>
            <w:sz w:val="24"/>
            <w:szCs w:val="24"/>
          </w:rPr>
          <w:t>0.199</w:t>
        </w:r>
      </w:ins>
      <w:ins w:id="2287" w:author="Wisch, Julie" w:date="2022-09-28T09:15:00Z">
        <w:r w:rsidRPr="00D03637">
          <w:rPr>
            <w:rFonts w:ascii="Times New Roman" w:hAnsi="Times New Roman" w:cs="Times New Roman"/>
            <w:sz w:val="24"/>
            <w:szCs w:val="24"/>
          </w:rPr>
          <w:t>), and Antileukoproteinase (</w:t>
        </w:r>
        <w:r w:rsidRPr="00D03637">
          <w:rPr>
            <w:rFonts w:ascii="Times New Roman" w:hAnsi="Times New Roman" w:cs="Times New Roman"/>
            <w:sz w:val="24"/>
            <w:szCs w:val="24"/>
            <w:rPrChange w:id="2288" w:author="Wisch, Julie" w:date="2022-10-17T09:14:00Z">
              <w:rPr>
                <w:rFonts w:ascii="Times New Roman" w:hAnsi="Times New Roman" w:cs="Times New Roman"/>
                <w:sz w:val="24"/>
                <w:szCs w:val="24"/>
                <w:highlight w:val="yellow"/>
              </w:rPr>
            </w:rPrChange>
          </w:rPr>
          <w:t>AUC</w:t>
        </w:r>
        <w:r w:rsidRPr="00D03637">
          <w:rPr>
            <w:rFonts w:ascii="Times New Roman" w:hAnsi="Times New Roman" w:cs="Times New Roman"/>
            <w:sz w:val="24"/>
            <w:szCs w:val="24"/>
            <w:vertAlign w:val="subscript"/>
            <w:rPrChange w:id="2289" w:author="Wisch, Julie" w:date="2022-10-17T09:14:00Z">
              <w:rPr>
                <w:rFonts w:ascii="Times New Roman" w:hAnsi="Times New Roman" w:cs="Times New Roman"/>
                <w:sz w:val="24"/>
                <w:szCs w:val="24"/>
                <w:highlight w:val="yellow"/>
                <w:vertAlign w:val="subscript"/>
              </w:rPr>
            </w:rPrChange>
          </w:rPr>
          <w:t>individual</w:t>
        </w:r>
        <w:r w:rsidRPr="00D03637">
          <w:rPr>
            <w:rFonts w:ascii="Times New Roman" w:hAnsi="Times New Roman" w:cs="Times New Roman"/>
            <w:sz w:val="24"/>
            <w:szCs w:val="24"/>
            <w:rPrChange w:id="2290" w:author="Wisch, Julie" w:date="2022-10-17T09:14:00Z">
              <w:rPr>
                <w:rFonts w:ascii="Times New Roman" w:hAnsi="Times New Roman" w:cs="Times New Roman"/>
                <w:sz w:val="24"/>
                <w:szCs w:val="24"/>
                <w:highlight w:val="yellow"/>
              </w:rPr>
            </w:rPrChange>
          </w:rPr>
          <w:t xml:space="preserve"> = </w:t>
        </w:r>
      </w:ins>
      <w:ins w:id="2291" w:author="Wisch, Julie" w:date="2022-09-28T14:09:00Z">
        <w:r w:rsidR="002D2904" w:rsidRPr="00D03637">
          <w:rPr>
            <w:rFonts w:ascii="Times New Roman" w:hAnsi="Times New Roman" w:cs="Times New Roman"/>
            <w:sz w:val="24"/>
            <w:szCs w:val="24"/>
            <w:rPrChange w:id="2292" w:author="Wisch, Julie" w:date="2022-10-17T09:14:00Z">
              <w:rPr>
                <w:rFonts w:ascii="Times New Roman" w:hAnsi="Times New Roman" w:cs="Times New Roman"/>
                <w:sz w:val="24"/>
                <w:szCs w:val="24"/>
                <w:highlight w:val="yellow"/>
              </w:rPr>
            </w:rPrChange>
          </w:rPr>
          <w:t>0.694</w:t>
        </w:r>
      </w:ins>
      <w:ins w:id="2293" w:author="Wisch, Julie" w:date="2022-09-28T09:15:00Z">
        <w:r w:rsidRPr="00D03637">
          <w:rPr>
            <w:rFonts w:ascii="Times New Roman" w:hAnsi="Times New Roman" w:cs="Times New Roman"/>
            <w:sz w:val="24"/>
            <w:szCs w:val="24"/>
            <w:rPrChange w:id="2294" w:author="Wisch, Julie" w:date="2022-10-17T09:14:00Z">
              <w:rPr>
                <w:rFonts w:ascii="Times New Roman" w:hAnsi="Times New Roman" w:cs="Times New Roman"/>
                <w:sz w:val="24"/>
                <w:szCs w:val="24"/>
                <w:highlight w:val="yellow"/>
              </w:rPr>
            </w:rPrChange>
          </w:rPr>
          <w:t xml:space="preserve">, PPS = </w:t>
        </w:r>
      </w:ins>
      <w:ins w:id="2295" w:author="Wisch, Julie" w:date="2022-09-28T14:05:00Z">
        <w:r w:rsidR="002D2904" w:rsidRPr="00D03637">
          <w:rPr>
            <w:rFonts w:ascii="Times New Roman" w:hAnsi="Times New Roman" w:cs="Times New Roman"/>
            <w:sz w:val="24"/>
            <w:szCs w:val="24"/>
          </w:rPr>
          <w:t>0.218</w:t>
        </w:r>
      </w:ins>
      <w:ins w:id="2296" w:author="Wisch, Julie" w:date="2022-09-28T09:15:00Z">
        <w:r w:rsidRPr="00D03637">
          <w:rPr>
            <w:rFonts w:ascii="Times New Roman" w:hAnsi="Times New Roman" w:cs="Times New Roman"/>
            <w:sz w:val="24"/>
            <w:szCs w:val="24"/>
          </w:rPr>
          <w:t>)</w:t>
        </w:r>
      </w:ins>
      <w:ins w:id="2297" w:author="Wisch, Julie" w:date="2022-09-28T09:16:00Z">
        <w:r w:rsidRPr="00D03637">
          <w:rPr>
            <w:rFonts w:ascii="Times New Roman" w:hAnsi="Times New Roman" w:cs="Times New Roman"/>
            <w:sz w:val="24"/>
            <w:szCs w:val="24"/>
            <w:rPrChange w:id="2298" w:author="Wisch, Julie" w:date="2022-10-17T09:14:00Z">
              <w:rPr>
                <w:rFonts w:ascii="Times New Roman" w:hAnsi="Times New Roman" w:cs="Times New Roman"/>
                <w:sz w:val="24"/>
                <w:szCs w:val="24"/>
              </w:rPr>
            </w:rPrChange>
          </w:rPr>
          <w:t xml:space="preserve"> were also highly weighted for classification utility.</w:t>
        </w:r>
      </w:ins>
    </w:p>
    <w:p w14:paraId="15F349D7" w14:textId="0F8EDFBF" w:rsidR="00A57AD2" w:rsidRPr="00D03637" w:rsidRDefault="00066920" w:rsidP="00C60B78">
      <w:pPr>
        <w:rPr>
          <w:ins w:id="2299" w:author="Wisch, Julie" w:date="2022-09-28T09:04:00Z"/>
          <w:rFonts w:ascii="Times New Roman" w:hAnsi="Times New Roman" w:cs="Times New Roman"/>
          <w:sz w:val="24"/>
          <w:szCs w:val="24"/>
          <w:rPrChange w:id="2300" w:author="Wisch, Julie" w:date="2022-10-17T09:14:00Z">
            <w:rPr>
              <w:ins w:id="2301" w:author="Wisch, Julie" w:date="2022-09-28T09:04:00Z"/>
              <w:rFonts w:ascii="Times New Roman" w:hAnsi="Times New Roman" w:cs="Times New Roman"/>
              <w:sz w:val="24"/>
              <w:szCs w:val="24"/>
              <w:highlight w:val="yellow"/>
            </w:rPr>
          </w:rPrChange>
        </w:rPr>
      </w:pPr>
      <w:ins w:id="2302" w:author="Wisch, Julie" w:date="2022-09-28T09:16:00Z">
        <w:r w:rsidRPr="00D03637">
          <w:rPr>
            <w:rFonts w:ascii="Times New Roman" w:hAnsi="Times New Roman" w:cs="Times New Roman"/>
            <w:sz w:val="24"/>
            <w:szCs w:val="24"/>
            <w:rPrChange w:id="2303" w:author="Wisch, Julie" w:date="2022-10-17T09:14:00Z">
              <w:rPr>
                <w:rFonts w:ascii="Times New Roman" w:hAnsi="Times New Roman" w:cs="Times New Roman"/>
                <w:sz w:val="24"/>
                <w:szCs w:val="24"/>
              </w:rPr>
            </w:rPrChange>
          </w:rPr>
          <w:t xml:space="preserve">We were not able to successfully distinguish between the AD Biomarker Positive and Intermediate AD Biomarkers cohorts (Figure 4B). </w:t>
        </w:r>
      </w:ins>
      <w:r w:rsidR="00A168F8" w:rsidRPr="00D03637">
        <w:rPr>
          <w:rFonts w:ascii="Times New Roman" w:hAnsi="Times New Roman" w:cs="Times New Roman"/>
          <w:sz w:val="24"/>
          <w:szCs w:val="24"/>
          <w:rPrChange w:id="2304" w:author="Wisch, Julie" w:date="2022-10-17T09:14:00Z">
            <w:rPr>
              <w:rFonts w:ascii="Times New Roman" w:hAnsi="Times New Roman" w:cs="Times New Roman"/>
              <w:sz w:val="24"/>
              <w:szCs w:val="24"/>
            </w:rPr>
          </w:rPrChange>
        </w:rPr>
        <w:t>The AD Biomarker Positive group was successfully differentiated from the AD Biomarker Negative group</w:t>
      </w:r>
      <w:ins w:id="2305" w:author="Wisch, Julie" w:date="2022-09-28T09:11:00Z">
        <w:r w:rsidRPr="00D03637">
          <w:rPr>
            <w:rFonts w:ascii="Times New Roman" w:hAnsi="Times New Roman" w:cs="Times New Roman"/>
            <w:sz w:val="24"/>
            <w:szCs w:val="24"/>
            <w:rPrChange w:id="2306" w:author="Wisch, Julie" w:date="2022-10-17T09:14:00Z">
              <w:rPr>
                <w:rFonts w:ascii="Times New Roman" w:hAnsi="Times New Roman" w:cs="Times New Roman"/>
                <w:sz w:val="24"/>
                <w:szCs w:val="24"/>
              </w:rPr>
            </w:rPrChange>
          </w:rPr>
          <w:t xml:space="preserve"> (Figure 4C)</w:t>
        </w:r>
      </w:ins>
      <w:del w:id="2307" w:author="Wisch, Julie" w:date="2022-09-28T09:02:00Z">
        <w:r w:rsidR="00A168F8" w:rsidRPr="00D03637" w:rsidDel="00EF0515">
          <w:rPr>
            <w:rFonts w:ascii="Times New Roman" w:hAnsi="Times New Roman" w:cs="Times New Roman"/>
            <w:sz w:val="24"/>
            <w:szCs w:val="24"/>
            <w:rPrChange w:id="2308" w:author="Wisch, Julie" w:date="2022-10-17T09:14:00Z">
              <w:rPr>
                <w:rFonts w:ascii="Times New Roman" w:hAnsi="Times New Roman" w:cs="Times New Roman"/>
                <w:sz w:val="24"/>
                <w:szCs w:val="24"/>
              </w:rPr>
            </w:rPrChange>
          </w:rPr>
          <w:delText xml:space="preserve"> (full dataset classification AUC = 0.970, 10-fold cross-validated classification AUC = 0.873)</w:delText>
        </w:r>
      </w:del>
      <w:r w:rsidR="00A168F8" w:rsidRPr="00D03637">
        <w:rPr>
          <w:rFonts w:ascii="Times New Roman" w:hAnsi="Times New Roman" w:cs="Times New Roman"/>
          <w:sz w:val="24"/>
          <w:szCs w:val="24"/>
          <w:rPrChange w:id="2309" w:author="Wisch, Julie" w:date="2022-10-17T09:14:00Z">
            <w:rPr>
              <w:rFonts w:ascii="Times New Roman" w:hAnsi="Times New Roman" w:cs="Times New Roman"/>
              <w:sz w:val="24"/>
              <w:szCs w:val="24"/>
            </w:rPr>
          </w:rPrChange>
        </w:rPr>
        <w:t xml:space="preserve">. </w:t>
      </w:r>
      <w:ins w:id="2310" w:author="Wisch, Julie" w:date="2022-09-28T09:17:00Z">
        <w:r w:rsidRPr="00D03637">
          <w:rPr>
            <w:rFonts w:ascii="Times New Roman" w:hAnsi="Times New Roman" w:cs="Times New Roman"/>
            <w:sz w:val="24"/>
            <w:szCs w:val="24"/>
            <w:rPrChange w:id="2311" w:author="Wisch, Julie" w:date="2022-10-17T09:14:00Z">
              <w:rPr>
                <w:rFonts w:ascii="Times New Roman" w:hAnsi="Times New Roman" w:cs="Times New Roman"/>
                <w:sz w:val="24"/>
                <w:szCs w:val="24"/>
                <w:highlight w:val="yellow"/>
              </w:rPr>
            </w:rPrChange>
          </w:rPr>
          <w:t>The 14-3-3 protein family (AUC</w:t>
        </w:r>
        <w:r w:rsidRPr="00D03637">
          <w:rPr>
            <w:rFonts w:ascii="Times New Roman" w:hAnsi="Times New Roman" w:cs="Times New Roman"/>
            <w:sz w:val="24"/>
            <w:szCs w:val="24"/>
            <w:vertAlign w:val="subscript"/>
            <w:rPrChange w:id="2312" w:author="Wisch, Julie" w:date="2022-10-17T09:14:00Z">
              <w:rPr>
                <w:rFonts w:ascii="Times New Roman" w:hAnsi="Times New Roman" w:cs="Times New Roman"/>
                <w:sz w:val="24"/>
                <w:szCs w:val="24"/>
                <w:highlight w:val="yellow"/>
                <w:vertAlign w:val="subscript"/>
              </w:rPr>
            </w:rPrChange>
          </w:rPr>
          <w:t>individual</w:t>
        </w:r>
        <w:r w:rsidRPr="00D03637">
          <w:rPr>
            <w:rFonts w:ascii="Times New Roman" w:hAnsi="Times New Roman" w:cs="Times New Roman"/>
            <w:sz w:val="24"/>
            <w:szCs w:val="24"/>
            <w:rPrChange w:id="2313" w:author="Wisch, Julie" w:date="2022-10-17T09:14:00Z">
              <w:rPr>
                <w:rFonts w:ascii="Times New Roman" w:hAnsi="Times New Roman" w:cs="Times New Roman"/>
                <w:sz w:val="24"/>
                <w:szCs w:val="24"/>
                <w:highlight w:val="yellow"/>
              </w:rPr>
            </w:rPrChange>
          </w:rPr>
          <w:t xml:space="preserve"> = 0.829, PPS = 0.251) was the most important protein for classification, followed by </w:t>
        </w:r>
      </w:ins>
      <w:ins w:id="2314" w:author="Wisch, Julie" w:date="2022-09-28T09:18:00Z">
        <w:r w:rsidRPr="00D03637">
          <w:rPr>
            <w:rFonts w:ascii="Times New Roman" w:hAnsi="Times New Roman" w:cs="Times New Roman"/>
            <w:sz w:val="24"/>
            <w:szCs w:val="24"/>
            <w:rPrChange w:id="2315" w:author="Wisch, Julie" w:date="2022-10-17T09:14:00Z">
              <w:rPr>
                <w:rFonts w:ascii="Times New Roman" w:hAnsi="Times New Roman" w:cs="Times New Roman"/>
                <w:sz w:val="24"/>
                <w:szCs w:val="24"/>
                <w:highlight w:val="yellow"/>
              </w:rPr>
            </w:rPrChange>
          </w:rPr>
          <w:t>Thrombospondin 4 (AUC</w:t>
        </w:r>
        <w:r w:rsidRPr="00D03637">
          <w:rPr>
            <w:rFonts w:ascii="Times New Roman" w:hAnsi="Times New Roman" w:cs="Times New Roman"/>
            <w:sz w:val="24"/>
            <w:szCs w:val="24"/>
            <w:vertAlign w:val="subscript"/>
            <w:rPrChange w:id="2316" w:author="Wisch, Julie" w:date="2022-10-17T09:14:00Z">
              <w:rPr>
                <w:rFonts w:ascii="Times New Roman" w:hAnsi="Times New Roman" w:cs="Times New Roman"/>
                <w:sz w:val="24"/>
                <w:szCs w:val="24"/>
                <w:highlight w:val="yellow"/>
                <w:vertAlign w:val="subscript"/>
              </w:rPr>
            </w:rPrChange>
          </w:rPr>
          <w:t>individual</w:t>
        </w:r>
        <w:r w:rsidRPr="00D03637">
          <w:rPr>
            <w:rFonts w:ascii="Times New Roman" w:hAnsi="Times New Roman" w:cs="Times New Roman"/>
            <w:sz w:val="24"/>
            <w:szCs w:val="24"/>
            <w:rPrChange w:id="2317" w:author="Wisch, Julie" w:date="2022-10-17T09:14:00Z">
              <w:rPr>
                <w:rFonts w:ascii="Times New Roman" w:hAnsi="Times New Roman" w:cs="Times New Roman"/>
                <w:sz w:val="24"/>
                <w:szCs w:val="24"/>
                <w:highlight w:val="yellow"/>
              </w:rPr>
            </w:rPrChange>
          </w:rPr>
          <w:t xml:space="preserve"> = </w:t>
        </w:r>
      </w:ins>
      <w:ins w:id="2318" w:author="Wisch, Julie" w:date="2022-09-28T14:10:00Z">
        <w:r w:rsidR="002D2904" w:rsidRPr="00D03637">
          <w:rPr>
            <w:rFonts w:ascii="Times New Roman" w:hAnsi="Times New Roman" w:cs="Times New Roman"/>
            <w:sz w:val="24"/>
            <w:szCs w:val="24"/>
            <w:rPrChange w:id="2319" w:author="Wisch, Julie" w:date="2022-10-17T09:14:00Z">
              <w:rPr>
                <w:rFonts w:ascii="Times New Roman" w:hAnsi="Times New Roman" w:cs="Times New Roman"/>
                <w:sz w:val="24"/>
                <w:szCs w:val="24"/>
                <w:highlight w:val="yellow"/>
              </w:rPr>
            </w:rPrChange>
          </w:rPr>
          <w:t>0.708</w:t>
        </w:r>
      </w:ins>
      <w:ins w:id="2320" w:author="Wisch, Julie" w:date="2022-09-28T09:18:00Z">
        <w:r w:rsidRPr="00D03637">
          <w:rPr>
            <w:rFonts w:ascii="Times New Roman" w:hAnsi="Times New Roman" w:cs="Times New Roman"/>
            <w:sz w:val="24"/>
            <w:szCs w:val="24"/>
            <w:rPrChange w:id="2321" w:author="Wisch, Julie" w:date="2022-10-17T09:14:00Z">
              <w:rPr>
                <w:rFonts w:ascii="Times New Roman" w:hAnsi="Times New Roman" w:cs="Times New Roman"/>
                <w:sz w:val="24"/>
                <w:szCs w:val="24"/>
                <w:highlight w:val="yellow"/>
              </w:rPr>
            </w:rPrChange>
          </w:rPr>
          <w:t xml:space="preserve">, PPS = </w:t>
        </w:r>
      </w:ins>
      <w:ins w:id="2322" w:author="Wisch, Julie" w:date="2022-09-28T14:06:00Z">
        <w:r w:rsidR="002D2904" w:rsidRPr="00D03637">
          <w:rPr>
            <w:rFonts w:ascii="Times New Roman" w:hAnsi="Times New Roman" w:cs="Times New Roman"/>
            <w:sz w:val="24"/>
            <w:szCs w:val="24"/>
            <w:rPrChange w:id="2323" w:author="Wisch, Julie" w:date="2022-10-17T09:14:00Z">
              <w:rPr>
                <w:rFonts w:ascii="Times New Roman" w:hAnsi="Times New Roman" w:cs="Times New Roman"/>
                <w:sz w:val="24"/>
                <w:szCs w:val="24"/>
                <w:highlight w:val="yellow"/>
              </w:rPr>
            </w:rPrChange>
          </w:rPr>
          <w:t>0.228</w:t>
        </w:r>
      </w:ins>
      <w:ins w:id="2324" w:author="Wisch, Julie" w:date="2022-09-28T09:18:00Z">
        <w:r w:rsidRPr="00D03637">
          <w:rPr>
            <w:rFonts w:ascii="Times New Roman" w:hAnsi="Times New Roman" w:cs="Times New Roman"/>
            <w:sz w:val="24"/>
            <w:szCs w:val="24"/>
            <w:rPrChange w:id="2325" w:author="Wisch, Julie" w:date="2022-10-17T09:14:00Z">
              <w:rPr>
                <w:rFonts w:ascii="Times New Roman" w:hAnsi="Times New Roman" w:cs="Times New Roman"/>
                <w:sz w:val="24"/>
                <w:szCs w:val="24"/>
                <w:highlight w:val="yellow"/>
              </w:rPr>
            </w:rPrChange>
          </w:rPr>
          <w:t>), Immunoglobulin G (AUC</w:t>
        </w:r>
        <w:r w:rsidRPr="00D03637">
          <w:rPr>
            <w:rFonts w:ascii="Times New Roman" w:hAnsi="Times New Roman" w:cs="Times New Roman"/>
            <w:sz w:val="24"/>
            <w:szCs w:val="24"/>
            <w:vertAlign w:val="subscript"/>
            <w:rPrChange w:id="2326" w:author="Wisch, Julie" w:date="2022-10-17T09:14:00Z">
              <w:rPr>
                <w:rFonts w:ascii="Times New Roman" w:hAnsi="Times New Roman" w:cs="Times New Roman"/>
                <w:sz w:val="24"/>
                <w:szCs w:val="24"/>
                <w:highlight w:val="yellow"/>
                <w:vertAlign w:val="subscript"/>
              </w:rPr>
            </w:rPrChange>
          </w:rPr>
          <w:t>individual</w:t>
        </w:r>
        <w:r w:rsidRPr="00D03637">
          <w:rPr>
            <w:rFonts w:ascii="Times New Roman" w:hAnsi="Times New Roman" w:cs="Times New Roman"/>
            <w:sz w:val="24"/>
            <w:szCs w:val="24"/>
            <w:rPrChange w:id="2327" w:author="Wisch, Julie" w:date="2022-10-17T09:14:00Z">
              <w:rPr>
                <w:rFonts w:ascii="Times New Roman" w:hAnsi="Times New Roman" w:cs="Times New Roman"/>
                <w:sz w:val="24"/>
                <w:szCs w:val="24"/>
                <w:highlight w:val="yellow"/>
              </w:rPr>
            </w:rPrChange>
          </w:rPr>
          <w:t xml:space="preserve"> = </w:t>
        </w:r>
      </w:ins>
      <w:ins w:id="2328" w:author="Wisch, Julie" w:date="2022-09-28T14:10:00Z">
        <w:r w:rsidR="002D2904" w:rsidRPr="00D03637">
          <w:rPr>
            <w:rFonts w:ascii="Times New Roman" w:hAnsi="Times New Roman" w:cs="Times New Roman"/>
            <w:sz w:val="24"/>
            <w:szCs w:val="24"/>
            <w:rPrChange w:id="2329" w:author="Wisch, Julie" w:date="2022-10-17T09:14:00Z">
              <w:rPr>
                <w:rFonts w:ascii="Times New Roman" w:hAnsi="Times New Roman" w:cs="Times New Roman"/>
                <w:sz w:val="24"/>
                <w:szCs w:val="24"/>
                <w:highlight w:val="yellow"/>
              </w:rPr>
            </w:rPrChange>
          </w:rPr>
          <w:t>0.667</w:t>
        </w:r>
      </w:ins>
      <w:ins w:id="2330" w:author="Wisch, Julie" w:date="2022-09-28T09:18:00Z">
        <w:r w:rsidRPr="00D03637">
          <w:rPr>
            <w:rFonts w:ascii="Times New Roman" w:hAnsi="Times New Roman" w:cs="Times New Roman"/>
            <w:sz w:val="24"/>
            <w:szCs w:val="24"/>
            <w:rPrChange w:id="2331" w:author="Wisch, Julie" w:date="2022-10-17T09:14:00Z">
              <w:rPr>
                <w:rFonts w:ascii="Times New Roman" w:hAnsi="Times New Roman" w:cs="Times New Roman"/>
                <w:sz w:val="24"/>
                <w:szCs w:val="24"/>
                <w:highlight w:val="yellow"/>
              </w:rPr>
            </w:rPrChange>
          </w:rPr>
          <w:t xml:space="preserve">, PPS = </w:t>
        </w:r>
      </w:ins>
      <w:ins w:id="2332" w:author="Wisch, Julie" w:date="2022-09-28T14:06:00Z">
        <w:r w:rsidR="002D2904" w:rsidRPr="00D03637">
          <w:rPr>
            <w:rFonts w:ascii="Times New Roman" w:hAnsi="Times New Roman" w:cs="Times New Roman"/>
            <w:sz w:val="24"/>
            <w:szCs w:val="24"/>
            <w:rPrChange w:id="2333" w:author="Wisch, Julie" w:date="2022-10-17T09:14:00Z">
              <w:rPr>
                <w:rFonts w:ascii="Times New Roman" w:hAnsi="Times New Roman" w:cs="Times New Roman"/>
                <w:sz w:val="24"/>
                <w:szCs w:val="24"/>
                <w:highlight w:val="yellow"/>
              </w:rPr>
            </w:rPrChange>
          </w:rPr>
          <w:t>0.199</w:t>
        </w:r>
      </w:ins>
      <w:ins w:id="2334" w:author="Wisch, Julie" w:date="2022-09-28T09:18:00Z">
        <w:r w:rsidRPr="00D03637">
          <w:rPr>
            <w:rFonts w:ascii="Times New Roman" w:hAnsi="Times New Roman" w:cs="Times New Roman"/>
            <w:sz w:val="24"/>
            <w:szCs w:val="24"/>
            <w:rPrChange w:id="2335" w:author="Wisch, Julie" w:date="2022-10-17T09:14:00Z">
              <w:rPr>
                <w:rFonts w:ascii="Times New Roman" w:hAnsi="Times New Roman" w:cs="Times New Roman"/>
                <w:sz w:val="24"/>
                <w:szCs w:val="24"/>
                <w:highlight w:val="yellow"/>
              </w:rPr>
            </w:rPrChange>
          </w:rPr>
          <w:t>), Growth Differentiation Factor 15 (AUC</w:t>
        </w:r>
        <w:r w:rsidRPr="00D03637">
          <w:rPr>
            <w:rFonts w:ascii="Times New Roman" w:hAnsi="Times New Roman" w:cs="Times New Roman"/>
            <w:sz w:val="24"/>
            <w:szCs w:val="24"/>
            <w:vertAlign w:val="subscript"/>
            <w:rPrChange w:id="2336" w:author="Wisch, Julie" w:date="2022-10-17T09:14:00Z">
              <w:rPr>
                <w:rFonts w:ascii="Times New Roman" w:hAnsi="Times New Roman" w:cs="Times New Roman"/>
                <w:sz w:val="24"/>
                <w:szCs w:val="24"/>
                <w:highlight w:val="yellow"/>
                <w:vertAlign w:val="subscript"/>
              </w:rPr>
            </w:rPrChange>
          </w:rPr>
          <w:t>individual</w:t>
        </w:r>
        <w:r w:rsidRPr="00D03637">
          <w:rPr>
            <w:rFonts w:ascii="Times New Roman" w:hAnsi="Times New Roman" w:cs="Times New Roman"/>
            <w:sz w:val="24"/>
            <w:szCs w:val="24"/>
            <w:rPrChange w:id="2337" w:author="Wisch, Julie" w:date="2022-10-17T09:14:00Z">
              <w:rPr>
                <w:rFonts w:ascii="Times New Roman" w:hAnsi="Times New Roman" w:cs="Times New Roman"/>
                <w:sz w:val="24"/>
                <w:szCs w:val="24"/>
                <w:highlight w:val="yellow"/>
              </w:rPr>
            </w:rPrChange>
          </w:rPr>
          <w:t xml:space="preserve"> = </w:t>
        </w:r>
      </w:ins>
      <w:ins w:id="2338" w:author="Wisch, Julie" w:date="2022-09-28T14:10:00Z">
        <w:r w:rsidR="002D2904" w:rsidRPr="00D03637">
          <w:rPr>
            <w:rFonts w:ascii="Times New Roman" w:hAnsi="Times New Roman" w:cs="Times New Roman"/>
            <w:sz w:val="24"/>
            <w:szCs w:val="24"/>
            <w:rPrChange w:id="2339" w:author="Wisch, Julie" w:date="2022-10-17T09:14:00Z">
              <w:rPr>
                <w:rFonts w:ascii="Times New Roman" w:hAnsi="Times New Roman" w:cs="Times New Roman"/>
                <w:sz w:val="24"/>
                <w:szCs w:val="24"/>
                <w:highlight w:val="yellow"/>
              </w:rPr>
            </w:rPrChange>
          </w:rPr>
          <w:t>0.614</w:t>
        </w:r>
      </w:ins>
      <w:ins w:id="2340" w:author="Wisch, Julie" w:date="2022-09-28T09:18:00Z">
        <w:r w:rsidRPr="00D03637">
          <w:rPr>
            <w:rFonts w:ascii="Times New Roman" w:hAnsi="Times New Roman" w:cs="Times New Roman"/>
            <w:sz w:val="24"/>
            <w:szCs w:val="24"/>
            <w:rPrChange w:id="2341" w:author="Wisch, Julie" w:date="2022-10-17T09:14:00Z">
              <w:rPr>
                <w:rFonts w:ascii="Times New Roman" w:hAnsi="Times New Roman" w:cs="Times New Roman"/>
                <w:sz w:val="24"/>
                <w:szCs w:val="24"/>
                <w:highlight w:val="yellow"/>
              </w:rPr>
            </w:rPrChange>
          </w:rPr>
          <w:t xml:space="preserve">, PPS = </w:t>
        </w:r>
      </w:ins>
      <w:ins w:id="2342" w:author="Wisch, Julie" w:date="2022-09-28T14:07:00Z">
        <w:r w:rsidR="002D2904" w:rsidRPr="00D03637">
          <w:rPr>
            <w:rFonts w:ascii="Times New Roman" w:hAnsi="Times New Roman" w:cs="Times New Roman"/>
            <w:sz w:val="24"/>
            <w:szCs w:val="24"/>
            <w:rPrChange w:id="2343" w:author="Wisch, Julie" w:date="2022-10-17T09:14:00Z">
              <w:rPr>
                <w:rFonts w:ascii="Times New Roman" w:hAnsi="Times New Roman" w:cs="Times New Roman"/>
                <w:sz w:val="24"/>
                <w:szCs w:val="24"/>
                <w:highlight w:val="yellow"/>
              </w:rPr>
            </w:rPrChange>
          </w:rPr>
          <w:t>0.246</w:t>
        </w:r>
      </w:ins>
      <w:ins w:id="2344" w:author="Wisch, Julie" w:date="2022-09-28T09:18:00Z">
        <w:r w:rsidRPr="00D03637">
          <w:rPr>
            <w:rFonts w:ascii="Times New Roman" w:hAnsi="Times New Roman" w:cs="Times New Roman"/>
            <w:sz w:val="24"/>
            <w:szCs w:val="24"/>
            <w:rPrChange w:id="2345" w:author="Wisch, Julie" w:date="2022-10-17T09:14:00Z">
              <w:rPr>
                <w:rFonts w:ascii="Times New Roman" w:hAnsi="Times New Roman" w:cs="Times New Roman"/>
                <w:sz w:val="24"/>
                <w:szCs w:val="24"/>
                <w:highlight w:val="yellow"/>
              </w:rPr>
            </w:rPrChange>
          </w:rPr>
          <w:t>), Endostatin (AUC</w:t>
        </w:r>
        <w:r w:rsidRPr="00D03637">
          <w:rPr>
            <w:rFonts w:ascii="Times New Roman" w:hAnsi="Times New Roman" w:cs="Times New Roman"/>
            <w:sz w:val="24"/>
            <w:szCs w:val="24"/>
            <w:vertAlign w:val="subscript"/>
            <w:rPrChange w:id="2346" w:author="Wisch, Julie" w:date="2022-10-17T09:14:00Z">
              <w:rPr>
                <w:rFonts w:ascii="Times New Roman" w:hAnsi="Times New Roman" w:cs="Times New Roman"/>
                <w:sz w:val="24"/>
                <w:szCs w:val="24"/>
                <w:highlight w:val="yellow"/>
                <w:vertAlign w:val="subscript"/>
              </w:rPr>
            </w:rPrChange>
          </w:rPr>
          <w:t>individual</w:t>
        </w:r>
        <w:r w:rsidRPr="00D03637">
          <w:rPr>
            <w:rFonts w:ascii="Times New Roman" w:hAnsi="Times New Roman" w:cs="Times New Roman"/>
            <w:sz w:val="24"/>
            <w:szCs w:val="24"/>
            <w:rPrChange w:id="2347" w:author="Wisch, Julie" w:date="2022-10-17T09:14:00Z">
              <w:rPr>
                <w:rFonts w:ascii="Times New Roman" w:hAnsi="Times New Roman" w:cs="Times New Roman"/>
                <w:sz w:val="24"/>
                <w:szCs w:val="24"/>
                <w:highlight w:val="yellow"/>
              </w:rPr>
            </w:rPrChange>
          </w:rPr>
          <w:t xml:space="preserve"> = </w:t>
        </w:r>
      </w:ins>
      <w:ins w:id="2348" w:author="Wisch, Julie" w:date="2022-09-28T14:11:00Z">
        <w:r w:rsidR="002D2904" w:rsidRPr="00D03637">
          <w:rPr>
            <w:rFonts w:ascii="Times New Roman" w:hAnsi="Times New Roman" w:cs="Times New Roman"/>
            <w:sz w:val="24"/>
            <w:szCs w:val="24"/>
            <w:rPrChange w:id="2349" w:author="Wisch, Julie" w:date="2022-10-17T09:14:00Z">
              <w:rPr>
                <w:rFonts w:ascii="Times New Roman" w:hAnsi="Times New Roman" w:cs="Times New Roman"/>
                <w:sz w:val="24"/>
                <w:szCs w:val="24"/>
                <w:highlight w:val="yellow"/>
              </w:rPr>
            </w:rPrChange>
          </w:rPr>
          <w:t>0.662</w:t>
        </w:r>
      </w:ins>
      <w:ins w:id="2350" w:author="Wisch, Julie" w:date="2022-09-28T09:18:00Z">
        <w:r w:rsidRPr="00D03637">
          <w:rPr>
            <w:rFonts w:ascii="Times New Roman" w:hAnsi="Times New Roman" w:cs="Times New Roman"/>
            <w:sz w:val="24"/>
            <w:szCs w:val="24"/>
            <w:rPrChange w:id="2351" w:author="Wisch, Julie" w:date="2022-10-17T09:14:00Z">
              <w:rPr>
                <w:rFonts w:ascii="Times New Roman" w:hAnsi="Times New Roman" w:cs="Times New Roman"/>
                <w:sz w:val="24"/>
                <w:szCs w:val="24"/>
                <w:highlight w:val="yellow"/>
              </w:rPr>
            </w:rPrChange>
          </w:rPr>
          <w:t xml:space="preserve">, PPS = </w:t>
        </w:r>
      </w:ins>
      <w:ins w:id="2352" w:author="Wisch, Julie" w:date="2022-09-28T14:07:00Z">
        <w:r w:rsidR="002D2904" w:rsidRPr="00D03637">
          <w:rPr>
            <w:rFonts w:ascii="Times New Roman" w:hAnsi="Times New Roman" w:cs="Times New Roman"/>
            <w:sz w:val="24"/>
            <w:szCs w:val="24"/>
            <w:rPrChange w:id="2353" w:author="Wisch, Julie" w:date="2022-10-17T09:14:00Z">
              <w:rPr>
                <w:rFonts w:ascii="Times New Roman" w:hAnsi="Times New Roman" w:cs="Times New Roman"/>
                <w:sz w:val="24"/>
                <w:szCs w:val="24"/>
                <w:highlight w:val="yellow"/>
              </w:rPr>
            </w:rPrChange>
          </w:rPr>
          <w:t>0.199</w:t>
        </w:r>
      </w:ins>
      <w:ins w:id="2354" w:author="Wisch, Julie" w:date="2022-09-28T09:18:00Z">
        <w:r w:rsidRPr="00D03637">
          <w:rPr>
            <w:rFonts w:ascii="Times New Roman" w:hAnsi="Times New Roman" w:cs="Times New Roman"/>
            <w:sz w:val="24"/>
            <w:szCs w:val="24"/>
            <w:rPrChange w:id="2355" w:author="Wisch, Julie" w:date="2022-10-17T09:14:00Z">
              <w:rPr>
                <w:rFonts w:ascii="Times New Roman" w:hAnsi="Times New Roman" w:cs="Times New Roman"/>
                <w:sz w:val="24"/>
                <w:szCs w:val="24"/>
                <w:highlight w:val="yellow"/>
              </w:rPr>
            </w:rPrChange>
          </w:rPr>
          <w:t xml:space="preserve">), and </w:t>
        </w:r>
        <w:r w:rsidRPr="00D03637">
          <w:rPr>
            <w:rFonts w:ascii="Times New Roman" w:hAnsi="Times New Roman" w:cs="Times New Roman"/>
            <w:sz w:val="24"/>
            <w:szCs w:val="24"/>
          </w:rPr>
          <w:t xml:space="preserve">SPARC-related modular calcium-binding protein 1 </w:t>
        </w:r>
        <w:r w:rsidRPr="00D03637">
          <w:rPr>
            <w:rFonts w:ascii="Times New Roman" w:hAnsi="Times New Roman" w:cs="Times New Roman"/>
            <w:sz w:val="24"/>
            <w:szCs w:val="24"/>
            <w:rPrChange w:id="2356" w:author="Wisch, Julie" w:date="2022-10-17T09:14:00Z">
              <w:rPr>
                <w:rFonts w:ascii="Times New Roman" w:hAnsi="Times New Roman" w:cs="Times New Roman"/>
                <w:sz w:val="24"/>
                <w:szCs w:val="24"/>
                <w:highlight w:val="yellow"/>
              </w:rPr>
            </w:rPrChange>
          </w:rPr>
          <w:t>(AUC</w:t>
        </w:r>
        <w:r w:rsidRPr="00D03637">
          <w:rPr>
            <w:rFonts w:ascii="Times New Roman" w:hAnsi="Times New Roman" w:cs="Times New Roman"/>
            <w:sz w:val="24"/>
            <w:szCs w:val="24"/>
            <w:vertAlign w:val="subscript"/>
            <w:rPrChange w:id="2357" w:author="Wisch, Julie" w:date="2022-10-17T09:14:00Z">
              <w:rPr>
                <w:rFonts w:ascii="Times New Roman" w:hAnsi="Times New Roman" w:cs="Times New Roman"/>
                <w:sz w:val="24"/>
                <w:szCs w:val="24"/>
                <w:highlight w:val="yellow"/>
                <w:vertAlign w:val="subscript"/>
              </w:rPr>
            </w:rPrChange>
          </w:rPr>
          <w:t>individual</w:t>
        </w:r>
        <w:r w:rsidRPr="00D03637">
          <w:rPr>
            <w:rFonts w:ascii="Times New Roman" w:hAnsi="Times New Roman" w:cs="Times New Roman"/>
            <w:sz w:val="24"/>
            <w:szCs w:val="24"/>
            <w:rPrChange w:id="2358" w:author="Wisch, Julie" w:date="2022-10-17T09:14:00Z">
              <w:rPr>
                <w:rFonts w:ascii="Times New Roman" w:hAnsi="Times New Roman" w:cs="Times New Roman"/>
                <w:sz w:val="24"/>
                <w:szCs w:val="24"/>
                <w:highlight w:val="yellow"/>
              </w:rPr>
            </w:rPrChange>
          </w:rPr>
          <w:t xml:space="preserve"> = 0.900, PPS = 0.199).</w:t>
        </w:r>
      </w:ins>
    </w:p>
    <w:p w14:paraId="74797EB9" w14:textId="77777777" w:rsidR="00A57AD2" w:rsidRPr="00D03637" w:rsidRDefault="00A57AD2" w:rsidP="00C60B78">
      <w:pPr>
        <w:rPr>
          <w:ins w:id="2359" w:author="Wisch, Julie" w:date="2022-09-28T09:04:00Z"/>
          <w:rFonts w:ascii="Times New Roman" w:hAnsi="Times New Roman" w:cs="Times New Roman"/>
          <w:sz w:val="24"/>
          <w:szCs w:val="24"/>
          <w:rPrChange w:id="2360" w:author="Wisch, Julie" w:date="2022-10-17T09:14:00Z">
            <w:rPr>
              <w:ins w:id="2361" w:author="Wisch, Julie" w:date="2022-09-28T09:04:00Z"/>
              <w:rFonts w:ascii="Times New Roman" w:hAnsi="Times New Roman" w:cs="Times New Roman"/>
              <w:sz w:val="24"/>
              <w:szCs w:val="24"/>
              <w:highlight w:val="yellow"/>
            </w:rPr>
          </w:rPrChange>
        </w:rPr>
      </w:pPr>
    </w:p>
    <w:p w14:paraId="4CC25556" w14:textId="5BE747A3" w:rsidR="00C60B78" w:rsidRPr="00D03637" w:rsidDel="00066920" w:rsidRDefault="00A777FA" w:rsidP="00C60B78">
      <w:pPr>
        <w:rPr>
          <w:del w:id="2362" w:author="Wisch, Julie" w:date="2022-09-28T09:19:00Z"/>
          <w:rFonts w:ascii="Times New Roman" w:hAnsi="Times New Roman" w:cs="Times New Roman"/>
          <w:i/>
          <w:sz w:val="24"/>
          <w:szCs w:val="24"/>
          <w:rPrChange w:id="2363" w:author="Wisch, Julie" w:date="2022-10-17T09:14:00Z">
            <w:rPr>
              <w:del w:id="2364" w:author="Wisch, Julie" w:date="2022-09-28T09:19:00Z"/>
              <w:rFonts w:ascii="Times New Roman" w:hAnsi="Times New Roman" w:cs="Times New Roman"/>
              <w:i/>
              <w:sz w:val="24"/>
              <w:szCs w:val="24"/>
            </w:rPr>
          </w:rPrChange>
        </w:rPr>
      </w:pPr>
      <w:del w:id="2365" w:author="Wisch, Julie" w:date="2022-09-28T09:19:00Z">
        <w:r w:rsidRPr="00D03637" w:rsidDel="00066920">
          <w:rPr>
            <w:rFonts w:ascii="Times New Roman" w:hAnsi="Times New Roman" w:cs="Times New Roman"/>
            <w:sz w:val="24"/>
            <w:szCs w:val="24"/>
          </w:rPr>
          <w:delText>T</w:delText>
        </w:r>
        <w:r w:rsidR="00C60B78" w:rsidRPr="00D03637" w:rsidDel="00066920">
          <w:rPr>
            <w:rFonts w:ascii="Times New Roman" w:hAnsi="Times New Roman" w:cs="Times New Roman"/>
            <w:sz w:val="24"/>
            <w:szCs w:val="24"/>
            <w:rPrChange w:id="2366" w:author="Wisch, Julie" w:date="2022-10-17T09:14:00Z">
              <w:rPr>
                <w:rFonts w:ascii="Times New Roman" w:hAnsi="Times New Roman" w:cs="Times New Roman"/>
                <w:sz w:val="24"/>
                <w:szCs w:val="24"/>
              </w:rPr>
            </w:rPrChange>
          </w:rPr>
          <w:delText xml:space="preserve">hree proteins that had the greatest ability to classify individuals with </w:delText>
        </w:r>
        <w:r w:rsidR="008053F7" w:rsidRPr="00D03637" w:rsidDel="00066920">
          <w:rPr>
            <w:rFonts w:ascii="Times New Roman" w:hAnsi="Times New Roman" w:cs="Times New Roman"/>
            <w:sz w:val="24"/>
            <w:szCs w:val="24"/>
            <w:rPrChange w:id="2367" w:author="Wisch, Julie" w:date="2022-10-17T09:14:00Z">
              <w:rPr>
                <w:rFonts w:ascii="Times New Roman" w:hAnsi="Times New Roman" w:cs="Times New Roman"/>
                <w:sz w:val="24"/>
                <w:szCs w:val="24"/>
              </w:rPr>
            </w:rPrChange>
          </w:rPr>
          <w:delText>AD Biomarker Positive</w:delText>
        </w:r>
        <w:r w:rsidR="00C60B78" w:rsidRPr="00D03637" w:rsidDel="00066920">
          <w:rPr>
            <w:rFonts w:ascii="Times New Roman" w:hAnsi="Times New Roman" w:cs="Times New Roman"/>
            <w:sz w:val="24"/>
            <w:szCs w:val="24"/>
            <w:rPrChange w:id="2368" w:author="Wisch, Julie" w:date="2022-10-17T09:14:00Z">
              <w:rPr>
                <w:rFonts w:ascii="Times New Roman" w:hAnsi="Times New Roman" w:cs="Times New Roman"/>
                <w:sz w:val="24"/>
                <w:szCs w:val="24"/>
              </w:rPr>
            </w:rPrChange>
          </w:rPr>
          <w:delText xml:space="preserve"> compared to </w:delText>
        </w:r>
        <w:r w:rsidR="008053F7" w:rsidRPr="00D03637" w:rsidDel="00066920">
          <w:rPr>
            <w:rFonts w:ascii="Times New Roman" w:hAnsi="Times New Roman" w:cs="Times New Roman"/>
            <w:sz w:val="24"/>
            <w:szCs w:val="24"/>
            <w:rPrChange w:id="2369" w:author="Wisch, Julie" w:date="2022-10-17T09:14:00Z">
              <w:rPr>
                <w:rFonts w:ascii="Times New Roman" w:hAnsi="Times New Roman" w:cs="Times New Roman"/>
                <w:sz w:val="24"/>
                <w:szCs w:val="24"/>
              </w:rPr>
            </w:rPrChange>
          </w:rPr>
          <w:delText>AD Biomarker Negative</w:delText>
        </w:r>
        <w:r w:rsidR="00C60B78" w:rsidRPr="00D03637" w:rsidDel="00066920">
          <w:rPr>
            <w:rFonts w:ascii="Times New Roman" w:hAnsi="Times New Roman" w:cs="Times New Roman"/>
            <w:sz w:val="24"/>
            <w:szCs w:val="24"/>
            <w:rPrChange w:id="2370" w:author="Wisch, Julie" w:date="2022-10-17T09:14:00Z">
              <w:rPr>
                <w:rFonts w:ascii="Times New Roman" w:hAnsi="Times New Roman" w:cs="Times New Roman"/>
                <w:sz w:val="24"/>
                <w:szCs w:val="24"/>
              </w:rPr>
            </w:rPrChange>
          </w:rPr>
          <w:delText xml:space="preserve"> </w:delText>
        </w:r>
        <w:r w:rsidR="006D4CB6" w:rsidRPr="00D03637" w:rsidDel="00066920">
          <w:rPr>
            <w:rFonts w:ascii="Times New Roman" w:hAnsi="Times New Roman" w:cs="Times New Roman"/>
            <w:sz w:val="24"/>
            <w:szCs w:val="24"/>
            <w:rPrChange w:id="2371" w:author="Wisch, Julie" w:date="2022-10-17T09:14:00Z">
              <w:rPr>
                <w:rFonts w:ascii="Times New Roman" w:hAnsi="Times New Roman" w:cs="Times New Roman"/>
                <w:sz w:val="24"/>
                <w:szCs w:val="24"/>
              </w:rPr>
            </w:rPrChange>
          </w:rPr>
          <w:delText xml:space="preserve">via both </w:delText>
        </w:r>
        <w:r w:rsidR="00196983" w:rsidRPr="00D03637" w:rsidDel="00066920">
          <w:rPr>
            <w:rFonts w:ascii="Times New Roman" w:hAnsi="Times New Roman" w:cs="Times New Roman"/>
            <w:sz w:val="24"/>
            <w:szCs w:val="24"/>
            <w:rPrChange w:id="2372" w:author="Wisch, Julie" w:date="2022-10-17T09:14:00Z">
              <w:rPr>
                <w:rFonts w:ascii="Times New Roman" w:hAnsi="Times New Roman" w:cs="Times New Roman"/>
                <w:sz w:val="24"/>
                <w:szCs w:val="24"/>
              </w:rPr>
            </w:rPrChange>
          </w:rPr>
          <w:delText>Pelora</w:delText>
        </w:r>
        <w:r w:rsidR="006D4CB6" w:rsidRPr="00D03637" w:rsidDel="00066920">
          <w:rPr>
            <w:rFonts w:ascii="Times New Roman" w:hAnsi="Times New Roman" w:cs="Times New Roman"/>
            <w:sz w:val="24"/>
            <w:szCs w:val="24"/>
            <w:rPrChange w:id="2373" w:author="Wisch, Julie" w:date="2022-10-17T09:14:00Z">
              <w:rPr>
                <w:rFonts w:ascii="Times New Roman" w:hAnsi="Times New Roman" w:cs="Times New Roman"/>
                <w:sz w:val="24"/>
                <w:szCs w:val="24"/>
              </w:rPr>
            </w:rPrChange>
          </w:rPr>
          <w:delText>, as ranked by binomial log-likelihood, as well as via individual classification</w:delText>
        </w:r>
        <w:r w:rsidR="00DD31AC" w:rsidRPr="00D03637" w:rsidDel="00066920">
          <w:rPr>
            <w:rFonts w:ascii="Times New Roman" w:hAnsi="Times New Roman" w:cs="Times New Roman"/>
            <w:sz w:val="24"/>
            <w:szCs w:val="24"/>
            <w:rPrChange w:id="2374" w:author="Wisch, Julie" w:date="2022-10-17T09:14:00Z">
              <w:rPr>
                <w:rFonts w:ascii="Times New Roman" w:hAnsi="Times New Roman" w:cs="Times New Roman"/>
                <w:sz w:val="24"/>
                <w:szCs w:val="24"/>
              </w:rPr>
            </w:rPrChange>
          </w:rPr>
          <w:delText>,</w:delText>
        </w:r>
        <w:r w:rsidR="006D4CB6" w:rsidRPr="00D03637" w:rsidDel="00066920">
          <w:rPr>
            <w:rFonts w:ascii="Times New Roman" w:hAnsi="Times New Roman" w:cs="Times New Roman"/>
            <w:sz w:val="24"/>
            <w:szCs w:val="24"/>
            <w:rPrChange w:id="2375" w:author="Wisch, Julie" w:date="2022-10-17T09:14:00Z">
              <w:rPr>
                <w:rFonts w:ascii="Times New Roman" w:hAnsi="Times New Roman" w:cs="Times New Roman"/>
                <w:sz w:val="24"/>
                <w:szCs w:val="24"/>
              </w:rPr>
            </w:rPrChange>
          </w:rPr>
          <w:delText xml:space="preserve"> </w:delText>
        </w:r>
        <w:r w:rsidR="00C60B78" w:rsidRPr="00D03637" w:rsidDel="00066920">
          <w:rPr>
            <w:rFonts w:ascii="Times New Roman" w:hAnsi="Times New Roman" w:cs="Times New Roman"/>
            <w:sz w:val="24"/>
            <w:szCs w:val="24"/>
            <w:rPrChange w:id="2376" w:author="Wisch, Julie" w:date="2022-10-17T09:14:00Z">
              <w:rPr>
                <w:rFonts w:ascii="Times New Roman" w:hAnsi="Times New Roman" w:cs="Times New Roman"/>
                <w:sz w:val="24"/>
                <w:szCs w:val="24"/>
              </w:rPr>
            </w:rPrChange>
          </w:rPr>
          <w:delText>were SPARC-related modular calcium-binding protein 1</w:delText>
        </w:r>
        <w:r w:rsidR="00D53E57" w:rsidRPr="00D03637" w:rsidDel="00066920">
          <w:rPr>
            <w:rFonts w:ascii="Times New Roman" w:hAnsi="Times New Roman" w:cs="Times New Roman"/>
            <w:sz w:val="24"/>
            <w:szCs w:val="24"/>
            <w:rPrChange w:id="2377" w:author="Wisch, Julie" w:date="2022-10-17T09:14:00Z">
              <w:rPr>
                <w:rFonts w:ascii="Times New Roman" w:hAnsi="Times New Roman" w:cs="Times New Roman"/>
                <w:sz w:val="24"/>
                <w:szCs w:val="24"/>
              </w:rPr>
            </w:rPrChange>
          </w:rPr>
          <w:delText xml:space="preserve"> (SMOC1)</w:delText>
        </w:r>
        <w:r w:rsidR="006D4CB6" w:rsidRPr="00D03637" w:rsidDel="00066920">
          <w:rPr>
            <w:rFonts w:ascii="Times New Roman" w:hAnsi="Times New Roman" w:cs="Times New Roman"/>
            <w:sz w:val="24"/>
            <w:szCs w:val="24"/>
            <w:rPrChange w:id="2378" w:author="Wisch, Julie" w:date="2022-10-17T09:14:00Z">
              <w:rPr>
                <w:rFonts w:ascii="Times New Roman" w:hAnsi="Times New Roman" w:cs="Times New Roman"/>
                <w:sz w:val="24"/>
                <w:szCs w:val="24"/>
              </w:rPr>
            </w:rPrChange>
          </w:rPr>
          <w:delText xml:space="preserve"> (AUC</w:delText>
        </w:r>
        <w:r w:rsidR="006D4CB6" w:rsidRPr="00D03637" w:rsidDel="00066920">
          <w:rPr>
            <w:rFonts w:ascii="Times New Roman" w:hAnsi="Times New Roman" w:cs="Times New Roman"/>
            <w:sz w:val="24"/>
            <w:szCs w:val="24"/>
            <w:vertAlign w:val="subscript"/>
            <w:rPrChange w:id="2379" w:author="Wisch, Julie" w:date="2022-10-17T09:14:00Z">
              <w:rPr>
                <w:rFonts w:ascii="Times New Roman" w:hAnsi="Times New Roman" w:cs="Times New Roman"/>
                <w:sz w:val="24"/>
                <w:szCs w:val="24"/>
                <w:vertAlign w:val="subscript"/>
              </w:rPr>
            </w:rPrChange>
          </w:rPr>
          <w:delText>individual</w:delText>
        </w:r>
        <w:r w:rsidR="006D4CB6" w:rsidRPr="00D03637" w:rsidDel="00066920">
          <w:rPr>
            <w:rFonts w:ascii="Times New Roman" w:hAnsi="Times New Roman" w:cs="Times New Roman"/>
            <w:sz w:val="24"/>
            <w:szCs w:val="24"/>
            <w:rPrChange w:id="2380" w:author="Wisch, Julie" w:date="2022-10-17T09:14:00Z">
              <w:rPr>
                <w:rFonts w:ascii="Times New Roman" w:hAnsi="Times New Roman" w:cs="Times New Roman"/>
                <w:sz w:val="24"/>
                <w:szCs w:val="24"/>
              </w:rPr>
            </w:rPrChange>
          </w:rPr>
          <w:delText xml:space="preserve"> = 0.900</w:delText>
        </w:r>
        <w:r w:rsidR="009460DB" w:rsidRPr="00D03637" w:rsidDel="00066920">
          <w:rPr>
            <w:rFonts w:ascii="Times New Roman" w:hAnsi="Times New Roman" w:cs="Times New Roman"/>
            <w:sz w:val="24"/>
            <w:szCs w:val="24"/>
            <w:rPrChange w:id="2381" w:author="Wisch, Julie" w:date="2022-10-17T09:14:00Z">
              <w:rPr>
                <w:rFonts w:ascii="Times New Roman" w:hAnsi="Times New Roman" w:cs="Times New Roman"/>
                <w:sz w:val="24"/>
                <w:szCs w:val="24"/>
              </w:rPr>
            </w:rPrChange>
          </w:rPr>
          <w:delText>, PPS = 0.199</w:delText>
        </w:r>
        <w:r w:rsidR="006D4CB6" w:rsidRPr="00D03637" w:rsidDel="00066920">
          <w:rPr>
            <w:rFonts w:ascii="Times New Roman" w:hAnsi="Times New Roman" w:cs="Times New Roman"/>
            <w:sz w:val="24"/>
            <w:szCs w:val="24"/>
            <w:rPrChange w:id="2382" w:author="Wisch, Julie" w:date="2022-10-17T09:14:00Z">
              <w:rPr>
                <w:rFonts w:ascii="Times New Roman" w:hAnsi="Times New Roman" w:cs="Times New Roman"/>
                <w:sz w:val="24"/>
                <w:szCs w:val="24"/>
              </w:rPr>
            </w:rPrChange>
          </w:rPr>
          <w:delText>)</w:delText>
        </w:r>
        <w:r w:rsidR="00C60B78" w:rsidRPr="00D03637" w:rsidDel="00066920">
          <w:rPr>
            <w:rFonts w:ascii="Times New Roman" w:hAnsi="Times New Roman" w:cs="Times New Roman"/>
            <w:sz w:val="24"/>
            <w:szCs w:val="24"/>
            <w:rPrChange w:id="2383" w:author="Wisch, Julie" w:date="2022-10-17T09:14:00Z">
              <w:rPr>
                <w:rFonts w:ascii="Times New Roman" w:hAnsi="Times New Roman" w:cs="Times New Roman"/>
                <w:sz w:val="24"/>
                <w:szCs w:val="24"/>
              </w:rPr>
            </w:rPrChange>
          </w:rPr>
          <w:delText>, 14-3-3 protein family</w:delText>
        </w:r>
        <w:r w:rsidR="009460DB" w:rsidRPr="00D03637" w:rsidDel="00066920">
          <w:rPr>
            <w:rFonts w:ascii="Times New Roman" w:hAnsi="Times New Roman" w:cs="Times New Roman"/>
            <w:sz w:val="24"/>
            <w:szCs w:val="24"/>
            <w:rPrChange w:id="2384" w:author="Wisch, Julie" w:date="2022-10-17T09:14:00Z">
              <w:rPr>
                <w:rFonts w:ascii="Times New Roman" w:hAnsi="Times New Roman" w:cs="Times New Roman"/>
                <w:sz w:val="24"/>
                <w:szCs w:val="24"/>
              </w:rPr>
            </w:rPrChange>
          </w:rPr>
          <w:delText xml:space="preserve"> (AUC</w:delText>
        </w:r>
        <w:r w:rsidR="009460DB" w:rsidRPr="00D03637" w:rsidDel="00066920">
          <w:rPr>
            <w:rFonts w:ascii="Times New Roman" w:hAnsi="Times New Roman" w:cs="Times New Roman"/>
            <w:sz w:val="24"/>
            <w:szCs w:val="24"/>
            <w:vertAlign w:val="subscript"/>
            <w:rPrChange w:id="2385" w:author="Wisch, Julie" w:date="2022-10-17T09:14:00Z">
              <w:rPr>
                <w:rFonts w:ascii="Times New Roman" w:hAnsi="Times New Roman" w:cs="Times New Roman"/>
                <w:sz w:val="24"/>
                <w:szCs w:val="24"/>
                <w:vertAlign w:val="subscript"/>
              </w:rPr>
            </w:rPrChange>
          </w:rPr>
          <w:delText>individual</w:delText>
        </w:r>
        <w:r w:rsidR="009460DB" w:rsidRPr="00D03637" w:rsidDel="00066920">
          <w:rPr>
            <w:rFonts w:ascii="Times New Roman" w:hAnsi="Times New Roman" w:cs="Times New Roman"/>
            <w:sz w:val="24"/>
            <w:szCs w:val="24"/>
            <w:rPrChange w:id="2386" w:author="Wisch, Julie" w:date="2022-10-17T09:14:00Z">
              <w:rPr>
                <w:rFonts w:ascii="Times New Roman" w:hAnsi="Times New Roman" w:cs="Times New Roman"/>
                <w:sz w:val="24"/>
                <w:szCs w:val="24"/>
              </w:rPr>
            </w:rPrChange>
          </w:rPr>
          <w:delText xml:space="preserve"> = 0.902, PPS = 0.251)</w:delText>
        </w:r>
        <w:r w:rsidR="00C60B78" w:rsidRPr="00D03637" w:rsidDel="00066920">
          <w:rPr>
            <w:rFonts w:ascii="Times New Roman" w:hAnsi="Times New Roman" w:cs="Times New Roman"/>
            <w:sz w:val="24"/>
            <w:szCs w:val="24"/>
            <w:rPrChange w:id="2387" w:author="Wisch, Julie" w:date="2022-10-17T09:14:00Z">
              <w:rPr>
                <w:rFonts w:ascii="Times New Roman" w:hAnsi="Times New Roman" w:cs="Times New Roman"/>
                <w:sz w:val="24"/>
                <w:szCs w:val="24"/>
              </w:rPr>
            </w:rPrChange>
          </w:rPr>
          <w:delText>, and 14-3-3 protein zeta/delta</w:delText>
        </w:r>
        <w:r w:rsidR="009460DB" w:rsidRPr="00D03637" w:rsidDel="00066920">
          <w:rPr>
            <w:rFonts w:ascii="Times New Roman" w:hAnsi="Times New Roman" w:cs="Times New Roman"/>
            <w:sz w:val="24"/>
            <w:szCs w:val="24"/>
            <w:rPrChange w:id="2388" w:author="Wisch, Julie" w:date="2022-10-17T09:14:00Z">
              <w:rPr>
                <w:rFonts w:ascii="Times New Roman" w:hAnsi="Times New Roman" w:cs="Times New Roman"/>
                <w:sz w:val="24"/>
                <w:szCs w:val="24"/>
              </w:rPr>
            </w:rPrChange>
          </w:rPr>
          <w:delText xml:space="preserve"> (AUC</w:delText>
        </w:r>
        <w:r w:rsidR="009460DB" w:rsidRPr="00D03637" w:rsidDel="00066920">
          <w:rPr>
            <w:rFonts w:ascii="Times New Roman" w:hAnsi="Times New Roman" w:cs="Times New Roman"/>
            <w:sz w:val="24"/>
            <w:szCs w:val="24"/>
            <w:vertAlign w:val="subscript"/>
            <w:rPrChange w:id="2389" w:author="Wisch, Julie" w:date="2022-10-17T09:14:00Z">
              <w:rPr>
                <w:rFonts w:ascii="Times New Roman" w:hAnsi="Times New Roman" w:cs="Times New Roman"/>
                <w:sz w:val="24"/>
                <w:szCs w:val="24"/>
                <w:vertAlign w:val="subscript"/>
              </w:rPr>
            </w:rPrChange>
          </w:rPr>
          <w:delText>individual</w:delText>
        </w:r>
        <w:r w:rsidR="009460DB" w:rsidRPr="00D03637" w:rsidDel="00066920">
          <w:rPr>
            <w:rFonts w:ascii="Times New Roman" w:hAnsi="Times New Roman" w:cs="Times New Roman"/>
            <w:sz w:val="24"/>
            <w:szCs w:val="24"/>
            <w:rPrChange w:id="2390" w:author="Wisch, Julie" w:date="2022-10-17T09:14:00Z">
              <w:rPr>
                <w:rFonts w:ascii="Times New Roman" w:hAnsi="Times New Roman" w:cs="Times New Roman"/>
                <w:sz w:val="24"/>
                <w:szCs w:val="24"/>
              </w:rPr>
            </w:rPrChange>
          </w:rPr>
          <w:delText xml:space="preserve"> = 0.909, PPS = 0.292)</w:delText>
        </w:r>
        <w:r w:rsidR="00C60B78" w:rsidRPr="00D03637" w:rsidDel="00066920">
          <w:rPr>
            <w:rFonts w:ascii="Times New Roman" w:hAnsi="Times New Roman" w:cs="Times New Roman"/>
            <w:sz w:val="24"/>
            <w:szCs w:val="24"/>
            <w:rPrChange w:id="2391" w:author="Wisch, Julie" w:date="2022-10-17T09:14:00Z">
              <w:rPr>
                <w:rFonts w:ascii="Times New Roman" w:hAnsi="Times New Roman" w:cs="Times New Roman"/>
                <w:sz w:val="24"/>
                <w:szCs w:val="24"/>
              </w:rPr>
            </w:rPrChange>
          </w:rPr>
          <w:delText xml:space="preserve">. These proteins that </w:delText>
        </w:r>
        <w:r w:rsidRPr="00D03637" w:rsidDel="00066920">
          <w:rPr>
            <w:rFonts w:ascii="Times New Roman" w:hAnsi="Times New Roman" w:cs="Times New Roman"/>
            <w:sz w:val="24"/>
            <w:szCs w:val="24"/>
            <w:rPrChange w:id="2392" w:author="Wisch, Julie" w:date="2022-10-17T09:14:00Z">
              <w:rPr>
                <w:rFonts w:ascii="Times New Roman" w:hAnsi="Times New Roman" w:cs="Times New Roman"/>
                <w:sz w:val="24"/>
                <w:szCs w:val="24"/>
              </w:rPr>
            </w:rPrChange>
          </w:rPr>
          <w:delText>are associated with</w:delText>
        </w:r>
        <w:r w:rsidR="00C60B78" w:rsidRPr="00D03637" w:rsidDel="00066920">
          <w:rPr>
            <w:rFonts w:ascii="Times New Roman" w:hAnsi="Times New Roman" w:cs="Times New Roman"/>
            <w:sz w:val="24"/>
            <w:szCs w:val="24"/>
            <w:rPrChange w:id="2393" w:author="Wisch, Julie" w:date="2022-10-17T09:14:00Z">
              <w:rPr>
                <w:rFonts w:ascii="Times New Roman" w:hAnsi="Times New Roman" w:cs="Times New Roman"/>
                <w:sz w:val="24"/>
                <w:szCs w:val="24"/>
              </w:rPr>
            </w:rPrChange>
          </w:rPr>
          <w:delText xml:space="preserve"> </w:delText>
        </w:r>
        <w:r w:rsidRPr="00D03637" w:rsidDel="00066920">
          <w:rPr>
            <w:rFonts w:ascii="Times New Roman" w:hAnsi="Times New Roman" w:cs="Times New Roman"/>
            <w:sz w:val="24"/>
            <w:szCs w:val="24"/>
            <w:rPrChange w:id="2394" w:author="Wisch, Julie" w:date="2022-10-17T09:14:00Z">
              <w:rPr>
                <w:rFonts w:ascii="Times New Roman" w:hAnsi="Times New Roman" w:cs="Times New Roman"/>
                <w:sz w:val="24"/>
                <w:szCs w:val="24"/>
              </w:rPr>
            </w:rPrChange>
          </w:rPr>
          <w:delText xml:space="preserve">changes in </w:delText>
        </w:r>
        <w:r w:rsidR="00C60B78" w:rsidRPr="00D03637" w:rsidDel="00066920">
          <w:rPr>
            <w:rFonts w:ascii="Times New Roman" w:hAnsi="Times New Roman" w:cs="Times New Roman"/>
            <w:sz w:val="24"/>
            <w:szCs w:val="24"/>
            <w:rPrChange w:id="2395" w:author="Wisch, Julie" w:date="2022-10-17T09:14:00Z">
              <w:rPr>
                <w:rFonts w:ascii="Times New Roman" w:hAnsi="Times New Roman" w:cs="Times New Roman"/>
                <w:sz w:val="24"/>
                <w:szCs w:val="24"/>
              </w:rPr>
            </w:rPrChange>
          </w:rPr>
          <w:delText>neurodegeneration (14-3-3 protein family and 14-3-3 protein zeta/delta)</w:delText>
        </w:r>
      </w:del>
      <w:customXmlDelRangeStart w:id="2396" w:author="Wisch, Julie" w:date="2022-09-28T09:19:00Z"/>
      <w:sdt>
        <w:sdtPr>
          <w:rPr>
            <w:rFonts w:ascii="Times New Roman" w:hAnsi="Times New Roman" w:cs="Times New Roman"/>
            <w:color w:val="000000"/>
            <w:sz w:val="24"/>
            <w:szCs w:val="24"/>
            <w:vertAlign w:val="superscript"/>
          </w:rPr>
          <w:tag w:val="MENDELEY_CITATION_v3_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"/>
          <w:id w:val="1046187516"/>
          <w:placeholder>
            <w:docPart w:val="DefaultPlaceholder_-1854013440"/>
          </w:placeholder>
        </w:sdtPr>
        <w:sdtEndPr/>
        <w:sdtContent>
          <w:customXmlDelRangeEnd w:id="2396"/>
          <w:del w:id="2397" w:author="Wisch, Julie" w:date="2022-09-28T09:19:00Z">
            <w:r w:rsidR="00143020" w:rsidRPr="00D03637" w:rsidDel="00066920">
              <w:rPr>
                <w:rFonts w:ascii="Times New Roman" w:hAnsi="Times New Roman" w:cs="Times New Roman"/>
                <w:color w:val="000000"/>
                <w:sz w:val="24"/>
                <w:szCs w:val="24"/>
                <w:vertAlign w:val="superscript"/>
              </w:rPr>
              <w:delText>56</w:delText>
            </w:r>
          </w:del>
          <w:customXmlDelRangeStart w:id="2398" w:author="Wisch, Julie" w:date="2022-09-28T09:19:00Z"/>
        </w:sdtContent>
      </w:sdt>
      <w:customXmlDelRangeEnd w:id="2398"/>
      <w:del w:id="2399" w:author="Wisch, Julie" w:date="2022-09-28T09:19:00Z">
        <w:r w:rsidR="00C60B78" w:rsidRPr="00D03637" w:rsidDel="00066920">
          <w:rPr>
            <w:rFonts w:ascii="Times New Roman" w:hAnsi="Times New Roman" w:cs="Times New Roman"/>
            <w:sz w:val="24"/>
            <w:szCs w:val="24"/>
          </w:rPr>
          <w:delText xml:space="preserve"> and BBB</w:delText>
        </w:r>
        <w:r w:rsidRPr="00D03637" w:rsidDel="00066920">
          <w:rPr>
            <w:rFonts w:ascii="Times New Roman" w:hAnsi="Times New Roman" w:cs="Times New Roman"/>
            <w:sz w:val="24"/>
            <w:szCs w:val="24"/>
            <w:rPrChange w:id="2400" w:author="Wisch, Julie" w:date="2022-10-17T09:14:00Z">
              <w:rPr>
                <w:rFonts w:ascii="Times New Roman" w:hAnsi="Times New Roman" w:cs="Times New Roman"/>
                <w:sz w:val="24"/>
                <w:szCs w:val="24"/>
              </w:rPr>
            </w:rPrChange>
          </w:rPr>
          <w:delText xml:space="preserve"> function</w:delText>
        </w:r>
        <w:r w:rsidR="00C60B78" w:rsidRPr="00D03637" w:rsidDel="00066920">
          <w:rPr>
            <w:rFonts w:ascii="Times New Roman" w:hAnsi="Times New Roman" w:cs="Times New Roman"/>
            <w:sz w:val="24"/>
            <w:szCs w:val="24"/>
            <w:rPrChange w:id="2401" w:author="Wisch, Julie" w:date="2022-10-17T09:14:00Z">
              <w:rPr>
                <w:rFonts w:ascii="Times New Roman" w:hAnsi="Times New Roman" w:cs="Times New Roman"/>
                <w:sz w:val="24"/>
                <w:szCs w:val="24"/>
              </w:rPr>
            </w:rPrChange>
          </w:rPr>
          <w:delText xml:space="preserve"> (</w:delText>
        </w:r>
        <w:r w:rsidR="00D53E57" w:rsidRPr="00D03637" w:rsidDel="00066920">
          <w:rPr>
            <w:rFonts w:ascii="Times New Roman" w:hAnsi="Times New Roman" w:cs="Times New Roman"/>
            <w:sz w:val="24"/>
            <w:szCs w:val="24"/>
            <w:rPrChange w:id="2402" w:author="Wisch, Julie" w:date="2022-10-17T09:14:00Z">
              <w:rPr>
                <w:rFonts w:ascii="Times New Roman" w:hAnsi="Times New Roman" w:cs="Times New Roman"/>
                <w:sz w:val="24"/>
                <w:szCs w:val="24"/>
              </w:rPr>
            </w:rPrChange>
          </w:rPr>
          <w:delText>SMOC1</w:delText>
        </w:r>
        <w:r w:rsidR="00C60B78" w:rsidRPr="00D03637" w:rsidDel="00066920">
          <w:rPr>
            <w:rFonts w:ascii="Times New Roman" w:hAnsi="Times New Roman" w:cs="Times New Roman"/>
            <w:sz w:val="24"/>
            <w:szCs w:val="24"/>
            <w:rPrChange w:id="2403" w:author="Wisch, Julie" w:date="2022-10-17T09:14:00Z">
              <w:rPr>
                <w:rFonts w:ascii="Times New Roman" w:hAnsi="Times New Roman" w:cs="Times New Roman"/>
                <w:sz w:val="24"/>
                <w:szCs w:val="24"/>
              </w:rPr>
            </w:rPrChange>
          </w:rPr>
          <w:delText>)</w:delText>
        </w:r>
      </w:del>
      <w:customXmlDelRangeStart w:id="2404" w:author="Wisch, Julie" w:date="2022-09-28T09:19:00Z"/>
      <w:sdt>
        <w:sdtPr>
          <w:rPr>
            <w:rFonts w:ascii="Times New Roman" w:hAnsi="Times New Roman" w:cs="Times New Roman"/>
            <w:color w:val="000000"/>
            <w:sz w:val="24"/>
            <w:szCs w:val="24"/>
            <w:vertAlign w:val="superscript"/>
          </w:rPr>
          <w:tag w:val="MENDELEY_CITATION_v3_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"/>
          <w:id w:val="-165562050"/>
          <w:placeholder>
            <w:docPart w:val="DefaultPlaceholder_-1854013440"/>
          </w:placeholder>
        </w:sdtPr>
        <w:sdtEndPr/>
        <w:sdtContent>
          <w:customXmlDelRangeEnd w:id="2404"/>
          <w:del w:id="2405" w:author="Wisch, Julie" w:date="2022-09-28T09:19:00Z">
            <w:r w:rsidR="00143020" w:rsidRPr="00D03637" w:rsidDel="00066920">
              <w:rPr>
                <w:rFonts w:ascii="Times New Roman" w:hAnsi="Times New Roman" w:cs="Times New Roman"/>
                <w:color w:val="000000"/>
                <w:sz w:val="24"/>
                <w:szCs w:val="24"/>
                <w:vertAlign w:val="superscript"/>
              </w:rPr>
              <w:delText>57</w:delText>
            </w:r>
          </w:del>
          <w:customXmlDelRangeStart w:id="2406" w:author="Wisch, Julie" w:date="2022-09-28T09:19:00Z"/>
        </w:sdtContent>
      </w:sdt>
      <w:customXmlDelRangeEnd w:id="2406"/>
      <w:del w:id="2407" w:author="Wisch, Julie" w:date="2022-09-28T09:19:00Z">
        <w:r w:rsidR="00C60B78" w:rsidRPr="00D03637" w:rsidDel="00066920">
          <w:rPr>
            <w:rFonts w:ascii="Times New Roman" w:hAnsi="Times New Roman" w:cs="Times New Roman"/>
            <w:sz w:val="24"/>
            <w:szCs w:val="24"/>
          </w:rPr>
          <w:delText xml:space="preserve"> . All three of these proteins were previously identified in a study evaluating differences between healthy controls and </w:delText>
        </w:r>
        <w:r w:rsidRPr="00D03637" w:rsidDel="00066920">
          <w:rPr>
            <w:rFonts w:ascii="Times New Roman" w:hAnsi="Times New Roman" w:cs="Times New Roman"/>
            <w:sz w:val="24"/>
            <w:szCs w:val="24"/>
            <w:rPrChange w:id="2408" w:author="Wisch, Julie" w:date="2022-10-17T09:14:00Z">
              <w:rPr>
                <w:rFonts w:ascii="Times New Roman" w:hAnsi="Times New Roman" w:cs="Times New Roman"/>
                <w:sz w:val="24"/>
                <w:szCs w:val="24"/>
              </w:rPr>
            </w:rPrChange>
          </w:rPr>
          <w:delText>s</w:delText>
        </w:r>
        <w:r w:rsidR="00C60B78" w:rsidRPr="00D03637" w:rsidDel="00066920">
          <w:rPr>
            <w:rFonts w:ascii="Times New Roman" w:hAnsi="Times New Roman" w:cs="Times New Roman"/>
            <w:sz w:val="24"/>
            <w:szCs w:val="24"/>
            <w:rPrChange w:id="2409" w:author="Wisch, Julie" w:date="2022-10-17T09:14:00Z">
              <w:rPr>
                <w:rFonts w:ascii="Times New Roman" w:hAnsi="Times New Roman" w:cs="Times New Roman"/>
                <w:sz w:val="24"/>
                <w:szCs w:val="24"/>
              </w:rPr>
            </w:rPrChange>
          </w:rPr>
          <w:delText>ymptomatic AD</w:delText>
        </w:r>
        <w:r w:rsidRPr="00D03637" w:rsidDel="00066920">
          <w:rPr>
            <w:rFonts w:ascii="Times New Roman" w:hAnsi="Times New Roman" w:cs="Times New Roman"/>
            <w:sz w:val="24"/>
            <w:szCs w:val="24"/>
            <w:rPrChange w:id="2410" w:author="Wisch, Julie" w:date="2022-10-17T09:14:00Z">
              <w:rPr>
                <w:rFonts w:ascii="Times New Roman" w:hAnsi="Times New Roman" w:cs="Times New Roman"/>
                <w:sz w:val="24"/>
                <w:szCs w:val="24"/>
              </w:rPr>
            </w:rPrChange>
          </w:rPr>
          <w:delText xml:space="preserve"> individuals </w:delText>
        </w:r>
      </w:del>
      <w:customXmlDelRangeStart w:id="2411" w:author="Wisch, Julie" w:date="2022-09-28T09:19:00Z"/>
      <w:sdt>
        <w:sdtPr>
          <w:rPr>
            <w:rFonts w:ascii="Times New Roman" w:hAnsi="Times New Roman" w:cs="Times New Roman"/>
            <w:color w:val="000000"/>
            <w:sz w:val="24"/>
            <w:szCs w:val="24"/>
            <w:vertAlign w:val="superscript"/>
          </w:rPr>
          <w:tag w:val="MENDELEY_CITATION_v3_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"/>
          <w:id w:val="933633124"/>
          <w:placeholder>
            <w:docPart w:val="DefaultPlaceholder_-1854013440"/>
          </w:placeholder>
        </w:sdtPr>
        <w:sdtEndPr/>
        <w:sdtContent>
          <w:customXmlDelRangeEnd w:id="2411"/>
          <w:del w:id="2412" w:author="Wisch, Julie" w:date="2022-09-28T09:19:00Z">
            <w:r w:rsidR="00143020" w:rsidRPr="00D03637" w:rsidDel="00066920">
              <w:rPr>
                <w:rFonts w:ascii="Times New Roman" w:hAnsi="Times New Roman" w:cs="Times New Roman"/>
                <w:color w:val="000000"/>
                <w:sz w:val="24"/>
                <w:szCs w:val="24"/>
                <w:vertAlign w:val="superscript"/>
              </w:rPr>
              <w:delText>34</w:delText>
            </w:r>
          </w:del>
          <w:customXmlDelRangeStart w:id="2413" w:author="Wisch, Julie" w:date="2022-09-28T09:19:00Z"/>
        </w:sdtContent>
      </w:sdt>
      <w:customXmlDelRangeEnd w:id="2413"/>
      <w:del w:id="2414" w:author="Wisch, Julie" w:date="2022-09-28T09:19:00Z">
        <w:r w:rsidR="00C60B78" w:rsidRPr="00D03637" w:rsidDel="00066920">
          <w:rPr>
            <w:rFonts w:ascii="Times New Roman" w:hAnsi="Times New Roman" w:cs="Times New Roman"/>
            <w:sz w:val="24"/>
            <w:szCs w:val="24"/>
          </w:rPr>
          <w:delText xml:space="preserve">. </w:delText>
        </w:r>
        <w:r w:rsidR="00280CBA" w:rsidRPr="00D03637" w:rsidDel="00066920">
          <w:rPr>
            <w:rFonts w:ascii="Times New Roman" w:hAnsi="Times New Roman" w:cs="Times New Roman"/>
            <w:sz w:val="24"/>
            <w:szCs w:val="24"/>
            <w:rPrChange w:id="2415" w:author="Wisch, Julie" w:date="2022-10-17T09:14:00Z">
              <w:rPr>
                <w:rFonts w:ascii="Times New Roman" w:hAnsi="Times New Roman" w:cs="Times New Roman"/>
                <w:sz w:val="24"/>
                <w:szCs w:val="24"/>
              </w:rPr>
            </w:rPrChange>
          </w:rPr>
          <w:delText>A full ranking of all individual proteins demonstrating at least an AUC of 0.750 for classification is shown in Supplemental Figure 9.</w:delText>
        </w:r>
      </w:del>
    </w:p>
    <w:p w14:paraId="049BC4A7" w14:textId="07323324" w:rsidR="00C60B78" w:rsidRPr="00D03637" w:rsidDel="00066920" w:rsidRDefault="00A168F8" w:rsidP="00C60B78">
      <w:pPr>
        <w:rPr>
          <w:del w:id="2416" w:author="Wisch, Julie" w:date="2022-09-28T09:19:00Z"/>
          <w:rFonts w:ascii="Times New Roman" w:hAnsi="Times New Roman" w:cs="Times New Roman"/>
          <w:sz w:val="24"/>
          <w:szCs w:val="24"/>
          <w:rPrChange w:id="2417" w:author="Wisch, Julie" w:date="2022-10-17T09:14:00Z">
            <w:rPr>
              <w:del w:id="2418" w:author="Wisch, Julie" w:date="2022-09-28T09:19:00Z"/>
              <w:rFonts w:ascii="Times New Roman" w:hAnsi="Times New Roman" w:cs="Times New Roman"/>
              <w:sz w:val="24"/>
              <w:szCs w:val="24"/>
            </w:rPr>
          </w:rPrChange>
        </w:rPr>
      </w:pPr>
      <w:del w:id="2419" w:author="Wisch, Julie" w:date="2022-09-28T09:19:00Z">
        <w:r w:rsidRPr="00D03637" w:rsidDel="00066920">
          <w:rPr>
            <w:rFonts w:ascii="Times New Roman" w:hAnsi="Times New Roman" w:cs="Times New Roman"/>
            <w:sz w:val="24"/>
            <w:szCs w:val="24"/>
            <w:rPrChange w:id="2420" w:author="Wisch, Julie" w:date="2022-10-17T09:14:00Z">
              <w:rPr>
                <w:rFonts w:ascii="Times New Roman" w:hAnsi="Times New Roman" w:cs="Times New Roman"/>
                <w:sz w:val="24"/>
                <w:szCs w:val="24"/>
              </w:rPr>
            </w:rPrChange>
          </w:rPr>
          <w:delText xml:space="preserve">The AD Biomarker Positive group was also successfully differentiated from the Intermediate AD Biomarkers group (full dataset classification AUC = 0.750, 10-fold cross-validated classification AUC = 0.780). </w:delText>
        </w:r>
        <w:r w:rsidR="00C60B78" w:rsidRPr="00D03637" w:rsidDel="00066920">
          <w:rPr>
            <w:rFonts w:ascii="Times New Roman" w:hAnsi="Times New Roman" w:cs="Times New Roman"/>
            <w:sz w:val="24"/>
            <w:szCs w:val="24"/>
            <w:rPrChange w:id="2421" w:author="Wisch, Julie" w:date="2022-10-17T09:14:00Z">
              <w:rPr>
                <w:rFonts w:ascii="Times New Roman" w:hAnsi="Times New Roman" w:cs="Times New Roman"/>
                <w:sz w:val="24"/>
                <w:szCs w:val="24"/>
              </w:rPr>
            </w:rPrChange>
          </w:rPr>
          <w:delText>Nidogen-2</w:delText>
        </w:r>
        <w:r w:rsidR="00B27957" w:rsidRPr="00D03637" w:rsidDel="00066920">
          <w:rPr>
            <w:rFonts w:ascii="Times New Roman" w:hAnsi="Times New Roman" w:cs="Times New Roman"/>
            <w:sz w:val="24"/>
            <w:szCs w:val="24"/>
            <w:rPrChange w:id="2422" w:author="Wisch, Julie" w:date="2022-10-17T09:14:00Z">
              <w:rPr>
                <w:rFonts w:ascii="Times New Roman" w:hAnsi="Times New Roman" w:cs="Times New Roman"/>
                <w:sz w:val="24"/>
                <w:szCs w:val="24"/>
              </w:rPr>
            </w:rPrChange>
          </w:rPr>
          <w:delText xml:space="preserve"> (AUC</w:delText>
        </w:r>
        <w:r w:rsidR="00B27957" w:rsidRPr="00D03637" w:rsidDel="00066920">
          <w:rPr>
            <w:rFonts w:ascii="Times New Roman" w:hAnsi="Times New Roman" w:cs="Times New Roman"/>
            <w:sz w:val="24"/>
            <w:szCs w:val="24"/>
            <w:vertAlign w:val="subscript"/>
            <w:rPrChange w:id="2423" w:author="Wisch, Julie" w:date="2022-10-17T09:14:00Z">
              <w:rPr>
                <w:rFonts w:ascii="Times New Roman" w:hAnsi="Times New Roman" w:cs="Times New Roman"/>
                <w:sz w:val="24"/>
                <w:szCs w:val="24"/>
                <w:vertAlign w:val="subscript"/>
              </w:rPr>
            </w:rPrChange>
          </w:rPr>
          <w:delText>individual</w:delText>
        </w:r>
        <w:r w:rsidR="00B27957" w:rsidRPr="00D03637" w:rsidDel="00066920">
          <w:rPr>
            <w:rFonts w:ascii="Times New Roman" w:hAnsi="Times New Roman" w:cs="Times New Roman"/>
            <w:sz w:val="24"/>
            <w:szCs w:val="24"/>
            <w:rPrChange w:id="2424" w:author="Wisch, Julie" w:date="2022-10-17T09:14:00Z">
              <w:rPr>
                <w:rFonts w:ascii="Times New Roman" w:hAnsi="Times New Roman" w:cs="Times New Roman"/>
                <w:sz w:val="24"/>
                <w:szCs w:val="24"/>
              </w:rPr>
            </w:rPrChange>
          </w:rPr>
          <w:delText xml:space="preserve"> = 0.768, PPS = 0.193)</w:delText>
        </w:r>
        <w:r w:rsidR="00C60B78" w:rsidRPr="00D03637" w:rsidDel="00066920">
          <w:rPr>
            <w:rFonts w:ascii="Times New Roman" w:hAnsi="Times New Roman" w:cs="Times New Roman"/>
            <w:sz w:val="24"/>
            <w:szCs w:val="24"/>
            <w:rPrChange w:id="2425" w:author="Wisch, Julie" w:date="2022-10-17T09:14:00Z">
              <w:rPr>
                <w:rFonts w:ascii="Times New Roman" w:hAnsi="Times New Roman" w:cs="Times New Roman"/>
                <w:sz w:val="24"/>
                <w:szCs w:val="24"/>
              </w:rPr>
            </w:rPrChange>
          </w:rPr>
          <w:delText>, Insulin-like growth factor-binding protein 1</w:delText>
        </w:r>
        <w:r w:rsidR="00D471A6" w:rsidRPr="00D03637" w:rsidDel="00066920">
          <w:rPr>
            <w:rFonts w:ascii="Times New Roman" w:hAnsi="Times New Roman" w:cs="Times New Roman"/>
            <w:sz w:val="24"/>
            <w:szCs w:val="24"/>
            <w:rPrChange w:id="2426" w:author="Wisch, Julie" w:date="2022-10-17T09:14:00Z">
              <w:rPr>
                <w:rFonts w:ascii="Times New Roman" w:hAnsi="Times New Roman" w:cs="Times New Roman"/>
                <w:sz w:val="24"/>
                <w:szCs w:val="24"/>
              </w:rPr>
            </w:rPrChange>
          </w:rPr>
          <w:delText xml:space="preserve"> (IGF-1)</w:delText>
        </w:r>
        <w:r w:rsidR="00B27957" w:rsidRPr="00D03637" w:rsidDel="00066920">
          <w:rPr>
            <w:rFonts w:ascii="Times New Roman" w:hAnsi="Times New Roman" w:cs="Times New Roman"/>
            <w:sz w:val="24"/>
            <w:szCs w:val="24"/>
            <w:rPrChange w:id="2427" w:author="Wisch, Julie" w:date="2022-10-17T09:14:00Z">
              <w:rPr>
                <w:rFonts w:ascii="Times New Roman" w:hAnsi="Times New Roman" w:cs="Times New Roman"/>
                <w:sz w:val="24"/>
                <w:szCs w:val="24"/>
              </w:rPr>
            </w:rPrChange>
          </w:rPr>
          <w:delText xml:space="preserve"> (AUC</w:delText>
        </w:r>
        <w:r w:rsidR="00B27957" w:rsidRPr="00D03637" w:rsidDel="00066920">
          <w:rPr>
            <w:rFonts w:ascii="Times New Roman" w:hAnsi="Times New Roman" w:cs="Times New Roman"/>
            <w:sz w:val="24"/>
            <w:szCs w:val="24"/>
            <w:vertAlign w:val="subscript"/>
            <w:rPrChange w:id="2428" w:author="Wisch, Julie" w:date="2022-10-17T09:14:00Z">
              <w:rPr>
                <w:rFonts w:ascii="Times New Roman" w:hAnsi="Times New Roman" w:cs="Times New Roman"/>
                <w:sz w:val="24"/>
                <w:szCs w:val="24"/>
                <w:vertAlign w:val="subscript"/>
              </w:rPr>
            </w:rPrChange>
          </w:rPr>
          <w:delText>individual</w:delText>
        </w:r>
        <w:r w:rsidR="00B27957" w:rsidRPr="00D03637" w:rsidDel="00066920">
          <w:rPr>
            <w:rFonts w:ascii="Times New Roman" w:hAnsi="Times New Roman" w:cs="Times New Roman"/>
            <w:sz w:val="24"/>
            <w:szCs w:val="24"/>
            <w:rPrChange w:id="2429" w:author="Wisch, Julie" w:date="2022-10-17T09:14:00Z">
              <w:rPr>
                <w:rFonts w:ascii="Times New Roman" w:hAnsi="Times New Roman" w:cs="Times New Roman"/>
                <w:sz w:val="24"/>
                <w:szCs w:val="24"/>
              </w:rPr>
            </w:rPrChange>
          </w:rPr>
          <w:delText xml:space="preserve"> = 0.648, PPS = 0.199)</w:delText>
        </w:r>
        <w:r w:rsidR="00C60B78" w:rsidRPr="00D03637" w:rsidDel="00066920">
          <w:rPr>
            <w:rFonts w:ascii="Times New Roman" w:hAnsi="Times New Roman" w:cs="Times New Roman"/>
            <w:sz w:val="24"/>
            <w:szCs w:val="24"/>
            <w:rPrChange w:id="2430" w:author="Wisch, Julie" w:date="2022-10-17T09:14:00Z">
              <w:rPr>
                <w:rFonts w:ascii="Times New Roman" w:hAnsi="Times New Roman" w:cs="Times New Roman"/>
                <w:sz w:val="24"/>
                <w:szCs w:val="24"/>
              </w:rPr>
            </w:rPrChange>
          </w:rPr>
          <w:delText>, haptoglobin</w:delText>
        </w:r>
        <w:r w:rsidR="00B27957" w:rsidRPr="00D03637" w:rsidDel="00066920">
          <w:rPr>
            <w:rFonts w:ascii="Times New Roman" w:hAnsi="Times New Roman" w:cs="Times New Roman"/>
            <w:sz w:val="24"/>
            <w:szCs w:val="24"/>
            <w:rPrChange w:id="2431" w:author="Wisch, Julie" w:date="2022-10-17T09:14:00Z">
              <w:rPr>
                <w:rFonts w:ascii="Times New Roman" w:hAnsi="Times New Roman" w:cs="Times New Roman"/>
                <w:sz w:val="24"/>
                <w:szCs w:val="24"/>
              </w:rPr>
            </w:rPrChange>
          </w:rPr>
          <w:delText xml:space="preserve"> (AUC</w:delText>
        </w:r>
        <w:r w:rsidR="00B27957" w:rsidRPr="00D03637" w:rsidDel="00066920">
          <w:rPr>
            <w:rFonts w:ascii="Times New Roman" w:hAnsi="Times New Roman" w:cs="Times New Roman"/>
            <w:sz w:val="24"/>
            <w:szCs w:val="24"/>
            <w:vertAlign w:val="subscript"/>
            <w:rPrChange w:id="2432" w:author="Wisch, Julie" w:date="2022-10-17T09:14:00Z">
              <w:rPr>
                <w:rFonts w:ascii="Times New Roman" w:hAnsi="Times New Roman" w:cs="Times New Roman"/>
                <w:sz w:val="24"/>
                <w:szCs w:val="24"/>
                <w:vertAlign w:val="subscript"/>
              </w:rPr>
            </w:rPrChange>
          </w:rPr>
          <w:delText>individual</w:delText>
        </w:r>
        <w:r w:rsidR="00B27957" w:rsidRPr="00D03637" w:rsidDel="00066920">
          <w:rPr>
            <w:rFonts w:ascii="Times New Roman" w:hAnsi="Times New Roman" w:cs="Times New Roman"/>
            <w:sz w:val="24"/>
            <w:szCs w:val="24"/>
            <w:rPrChange w:id="2433" w:author="Wisch, Julie" w:date="2022-10-17T09:14:00Z">
              <w:rPr>
                <w:rFonts w:ascii="Times New Roman" w:hAnsi="Times New Roman" w:cs="Times New Roman"/>
                <w:sz w:val="24"/>
                <w:szCs w:val="24"/>
              </w:rPr>
            </w:rPrChange>
          </w:rPr>
          <w:delText xml:space="preserve"> = 0.657, PPS = 0.199)</w:delText>
        </w:r>
        <w:r w:rsidR="00C60B78" w:rsidRPr="00D03637" w:rsidDel="00066920">
          <w:rPr>
            <w:rFonts w:ascii="Times New Roman" w:hAnsi="Times New Roman" w:cs="Times New Roman"/>
            <w:sz w:val="24"/>
            <w:szCs w:val="24"/>
            <w:rPrChange w:id="2434" w:author="Wisch, Julie" w:date="2022-10-17T09:14:00Z">
              <w:rPr>
                <w:rFonts w:ascii="Times New Roman" w:hAnsi="Times New Roman" w:cs="Times New Roman"/>
                <w:sz w:val="24"/>
                <w:szCs w:val="24"/>
              </w:rPr>
            </w:rPrChange>
          </w:rPr>
          <w:delText>, retinol-binding protein 4</w:delText>
        </w:r>
        <w:r w:rsidR="00D471A6" w:rsidRPr="00D03637" w:rsidDel="00066920">
          <w:rPr>
            <w:rFonts w:ascii="Times New Roman" w:hAnsi="Times New Roman" w:cs="Times New Roman"/>
            <w:sz w:val="24"/>
            <w:szCs w:val="24"/>
            <w:rPrChange w:id="2435" w:author="Wisch, Julie" w:date="2022-10-17T09:14:00Z">
              <w:rPr>
                <w:rFonts w:ascii="Times New Roman" w:hAnsi="Times New Roman" w:cs="Times New Roman"/>
                <w:sz w:val="24"/>
                <w:szCs w:val="24"/>
              </w:rPr>
            </w:rPrChange>
          </w:rPr>
          <w:delText xml:space="preserve"> (RBP 4)</w:delText>
        </w:r>
        <w:r w:rsidR="00B27957" w:rsidRPr="00D03637" w:rsidDel="00066920">
          <w:rPr>
            <w:rFonts w:ascii="Times New Roman" w:hAnsi="Times New Roman" w:cs="Times New Roman"/>
            <w:sz w:val="24"/>
            <w:szCs w:val="24"/>
            <w:rPrChange w:id="2436" w:author="Wisch, Julie" w:date="2022-10-17T09:14:00Z">
              <w:rPr>
                <w:rFonts w:ascii="Times New Roman" w:hAnsi="Times New Roman" w:cs="Times New Roman"/>
                <w:sz w:val="24"/>
                <w:szCs w:val="24"/>
              </w:rPr>
            </w:rPrChange>
          </w:rPr>
          <w:delText xml:space="preserve"> (AUC</w:delText>
        </w:r>
        <w:r w:rsidR="00B27957" w:rsidRPr="00D03637" w:rsidDel="00066920">
          <w:rPr>
            <w:rFonts w:ascii="Times New Roman" w:hAnsi="Times New Roman" w:cs="Times New Roman"/>
            <w:sz w:val="24"/>
            <w:szCs w:val="24"/>
            <w:vertAlign w:val="subscript"/>
            <w:rPrChange w:id="2437" w:author="Wisch, Julie" w:date="2022-10-17T09:14:00Z">
              <w:rPr>
                <w:rFonts w:ascii="Times New Roman" w:hAnsi="Times New Roman" w:cs="Times New Roman"/>
                <w:sz w:val="24"/>
                <w:szCs w:val="24"/>
                <w:vertAlign w:val="subscript"/>
              </w:rPr>
            </w:rPrChange>
          </w:rPr>
          <w:delText>individual</w:delText>
        </w:r>
        <w:r w:rsidR="00B27957" w:rsidRPr="00D03637" w:rsidDel="00066920">
          <w:rPr>
            <w:rFonts w:ascii="Times New Roman" w:hAnsi="Times New Roman" w:cs="Times New Roman"/>
            <w:sz w:val="24"/>
            <w:szCs w:val="24"/>
            <w:rPrChange w:id="2438" w:author="Wisch, Julie" w:date="2022-10-17T09:14:00Z">
              <w:rPr>
                <w:rFonts w:ascii="Times New Roman" w:hAnsi="Times New Roman" w:cs="Times New Roman"/>
                <w:sz w:val="24"/>
                <w:szCs w:val="24"/>
              </w:rPr>
            </w:rPrChange>
          </w:rPr>
          <w:delText xml:space="preserve"> = 0.762, PPS = 0.199)</w:delText>
        </w:r>
        <w:r w:rsidR="00C60B78" w:rsidRPr="00D03637" w:rsidDel="00066920">
          <w:rPr>
            <w:rFonts w:ascii="Times New Roman" w:hAnsi="Times New Roman" w:cs="Times New Roman"/>
            <w:sz w:val="24"/>
            <w:szCs w:val="24"/>
            <w:rPrChange w:id="2439" w:author="Wisch, Julie" w:date="2022-10-17T09:14:00Z">
              <w:rPr>
                <w:rFonts w:ascii="Times New Roman" w:hAnsi="Times New Roman" w:cs="Times New Roman"/>
                <w:sz w:val="24"/>
                <w:szCs w:val="24"/>
              </w:rPr>
            </w:rPrChange>
          </w:rPr>
          <w:delText>, polymeric immunoglobulin receptor</w:delText>
        </w:r>
        <w:r w:rsidR="00B27957" w:rsidRPr="00D03637" w:rsidDel="00066920">
          <w:rPr>
            <w:rFonts w:ascii="Times New Roman" w:hAnsi="Times New Roman" w:cs="Times New Roman"/>
            <w:sz w:val="24"/>
            <w:szCs w:val="24"/>
            <w:rPrChange w:id="2440" w:author="Wisch, Julie" w:date="2022-10-17T09:14:00Z">
              <w:rPr>
                <w:rFonts w:ascii="Times New Roman" w:hAnsi="Times New Roman" w:cs="Times New Roman"/>
                <w:sz w:val="24"/>
                <w:szCs w:val="24"/>
              </w:rPr>
            </w:rPrChange>
          </w:rPr>
          <w:delText xml:space="preserve"> (AUC</w:delText>
        </w:r>
        <w:r w:rsidR="00B27957" w:rsidRPr="00D03637" w:rsidDel="00066920">
          <w:rPr>
            <w:rFonts w:ascii="Times New Roman" w:hAnsi="Times New Roman" w:cs="Times New Roman"/>
            <w:sz w:val="24"/>
            <w:szCs w:val="24"/>
            <w:vertAlign w:val="subscript"/>
            <w:rPrChange w:id="2441" w:author="Wisch, Julie" w:date="2022-10-17T09:14:00Z">
              <w:rPr>
                <w:rFonts w:ascii="Times New Roman" w:hAnsi="Times New Roman" w:cs="Times New Roman"/>
                <w:sz w:val="24"/>
                <w:szCs w:val="24"/>
                <w:vertAlign w:val="subscript"/>
              </w:rPr>
            </w:rPrChange>
          </w:rPr>
          <w:delText>individual</w:delText>
        </w:r>
        <w:r w:rsidR="00B27957" w:rsidRPr="00D03637" w:rsidDel="00066920">
          <w:rPr>
            <w:rFonts w:ascii="Times New Roman" w:hAnsi="Times New Roman" w:cs="Times New Roman"/>
            <w:sz w:val="24"/>
            <w:szCs w:val="24"/>
            <w:rPrChange w:id="2442" w:author="Wisch, Julie" w:date="2022-10-17T09:14:00Z">
              <w:rPr>
                <w:rFonts w:ascii="Times New Roman" w:hAnsi="Times New Roman" w:cs="Times New Roman"/>
                <w:sz w:val="24"/>
                <w:szCs w:val="24"/>
              </w:rPr>
            </w:rPrChange>
          </w:rPr>
          <w:delText xml:space="preserve"> = 0.623, PPS = 0.199)</w:delText>
        </w:r>
        <w:r w:rsidR="00C60B78" w:rsidRPr="00D03637" w:rsidDel="00066920">
          <w:rPr>
            <w:rFonts w:ascii="Times New Roman" w:hAnsi="Times New Roman" w:cs="Times New Roman"/>
            <w:sz w:val="24"/>
            <w:szCs w:val="24"/>
            <w:rPrChange w:id="2443" w:author="Wisch, Julie" w:date="2022-10-17T09:14:00Z">
              <w:rPr>
                <w:rFonts w:ascii="Times New Roman" w:hAnsi="Times New Roman" w:cs="Times New Roman"/>
                <w:sz w:val="24"/>
                <w:szCs w:val="24"/>
              </w:rPr>
            </w:rPrChange>
          </w:rPr>
          <w:delText xml:space="preserve">, and complement c1r </w:delText>
        </w:r>
        <w:r w:rsidR="00B27957" w:rsidRPr="00D03637" w:rsidDel="00066920">
          <w:rPr>
            <w:rFonts w:ascii="Times New Roman" w:hAnsi="Times New Roman" w:cs="Times New Roman"/>
            <w:sz w:val="24"/>
            <w:szCs w:val="24"/>
            <w:rPrChange w:id="2444" w:author="Wisch, Julie" w:date="2022-10-17T09:14:00Z">
              <w:rPr>
                <w:rFonts w:ascii="Times New Roman" w:hAnsi="Times New Roman" w:cs="Times New Roman"/>
                <w:sz w:val="24"/>
                <w:szCs w:val="24"/>
              </w:rPr>
            </w:rPrChange>
          </w:rPr>
          <w:delText>(AUC</w:delText>
        </w:r>
        <w:r w:rsidR="00B27957" w:rsidRPr="00D03637" w:rsidDel="00066920">
          <w:rPr>
            <w:rFonts w:ascii="Times New Roman" w:hAnsi="Times New Roman" w:cs="Times New Roman"/>
            <w:sz w:val="24"/>
            <w:szCs w:val="24"/>
            <w:vertAlign w:val="subscript"/>
            <w:rPrChange w:id="2445" w:author="Wisch, Julie" w:date="2022-10-17T09:14:00Z">
              <w:rPr>
                <w:rFonts w:ascii="Times New Roman" w:hAnsi="Times New Roman" w:cs="Times New Roman"/>
                <w:sz w:val="24"/>
                <w:szCs w:val="24"/>
                <w:vertAlign w:val="subscript"/>
              </w:rPr>
            </w:rPrChange>
          </w:rPr>
          <w:delText>individual</w:delText>
        </w:r>
        <w:r w:rsidR="00B27957" w:rsidRPr="00D03637" w:rsidDel="00066920">
          <w:rPr>
            <w:rFonts w:ascii="Times New Roman" w:hAnsi="Times New Roman" w:cs="Times New Roman"/>
            <w:sz w:val="24"/>
            <w:szCs w:val="24"/>
            <w:rPrChange w:id="2446" w:author="Wisch, Julie" w:date="2022-10-17T09:14:00Z">
              <w:rPr>
                <w:rFonts w:ascii="Times New Roman" w:hAnsi="Times New Roman" w:cs="Times New Roman"/>
                <w:sz w:val="24"/>
                <w:szCs w:val="24"/>
              </w:rPr>
            </w:rPrChange>
          </w:rPr>
          <w:delText xml:space="preserve"> = 0.648, PPS = 0.199) </w:delText>
        </w:r>
        <w:r w:rsidR="00C60B78" w:rsidRPr="00D03637" w:rsidDel="00066920">
          <w:rPr>
            <w:rFonts w:ascii="Times New Roman" w:hAnsi="Times New Roman" w:cs="Times New Roman"/>
            <w:sz w:val="24"/>
            <w:szCs w:val="24"/>
            <w:rPrChange w:id="2447" w:author="Wisch, Julie" w:date="2022-10-17T09:14:00Z">
              <w:rPr>
                <w:rFonts w:ascii="Times New Roman" w:hAnsi="Times New Roman" w:cs="Times New Roman"/>
                <w:sz w:val="24"/>
                <w:szCs w:val="24"/>
              </w:rPr>
            </w:rPrChange>
          </w:rPr>
          <w:delText>were of primary importance. Functionally, th</w:delText>
        </w:r>
        <w:r w:rsidR="00A777FA" w:rsidRPr="00D03637" w:rsidDel="00066920">
          <w:rPr>
            <w:rFonts w:ascii="Times New Roman" w:hAnsi="Times New Roman" w:cs="Times New Roman"/>
            <w:sz w:val="24"/>
            <w:szCs w:val="24"/>
            <w:rPrChange w:id="2448" w:author="Wisch, Julie" w:date="2022-10-17T09:14:00Z">
              <w:rPr>
                <w:rFonts w:ascii="Times New Roman" w:hAnsi="Times New Roman" w:cs="Times New Roman"/>
                <w:sz w:val="24"/>
                <w:szCs w:val="24"/>
              </w:rPr>
            </w:rPrChange>
          </w:rPr>
          <w:delText>ese</w:delText>
        </w:r>
        <w:r w:rsidR="00C60B78" w:rsidRPr="00D03637" w:rsidDel="00066920">
          <w:rPr>
            <w:rFonts w:ascii="Times New Roman" w:hAnsi="Times New Roman" w:cs="Times New Roman"/>
            <w:sz w:val="24"/>
            <w:szCs w:val="24"/>
            <w:rPrChange w:id="2449" w:author="Wisch, Julie" w:date="2022-10-17T09:14:00Z">
              <w:rPr>
                <w:rFonts w:ascii="Times New Roman" w:hAnsi="Times New Roman" w:cs="Times New Roman"/>
                <w:sz w:val="24"/>
                <w:szCs w:val="24"/>
              </w:rPr>
            </w:rPrChange>
          </w:rPr>
          <w:delText xml:space="preserve"> proteins </w:delText>
        </w:r>
        <w:r w:rsidR="00A777FA" w:rsidRPr="00D03637" w:rsidDel="00066920">
          <w:rPr>
            <w:rFonts w:ascii="Times New Roman" w:hAnsi="Times New Roman" w:cs="Times New Roman"/>
            <w:sz w:val="24"/>
            <w:szCs w:val="24"/>
            <w:rPrChange w:id="2450" w:author="Wisch, Julie" w:date="2022-10-17T09:14:00Z">
              <w:rPr>
                <w:rFonts w:ascii="Times New Roman" w:hAnsi="Times New Roman" w:cs="Times New Roman"/>
                <w:sz w:val="24"/>
                <w:szCs w:val="24"/>
              </w:rPr>
            </w:rPrChange>
          </w:rPr>
          <w:delText xml:space="preserve">are </w:delText>
        </w:r>
        <w:r w:rsidR="00C60B78" w:rsidRPr="00D03637" w:rsidDel="00066920">
          <w:rPr>
            <w:rFonts w:ascii="Times New Roman" w:hAnsi="Times New Roman" w:cs="Times New Roman"/>
            <w:sz w:val="24"/>
            <w:szCs w:val="24"/>
            <w:rPrChange w:id="2451" w:author="Wisch, Julie" w:date="2022-10-17T09:14:00Z">
              <w:rPr>
                <w:rFonts w:ascii="Times New Roman" w:hAnsi="Times New Roman" w:cs="Times New Roman"/>
                <w:sz w:val="24"/>
                <w:szCs w:val="24"/>
              </w:rPr>
            </w:rPrChange>
          </w:rPr>
          <w:delText xml:space="preserve">associated with </w:delText>
        </w:r>
        <w:r w:rsidR="00A777FA" w:rsidRPr="00D03637" w:rsidDel="00066920">
          <w:rPr>
            <w:rFonts w:ascii="Times New Roman" w:hAnsi="Times New Roman" w:cs="Times New Roman"/>
            <w:sz w:val="24"/>
            <w:szCs w:val="24"/>
            <w:rPrChange w:id="2452" w:author="Wisch, Julie" w:date="2022-10-17T09:14:00Z">
              <w:rPr>
                <w:rFonts w:ascii="Times New Roman" w:hAnsi="Times New Roman" w:cs="Times New Roman"/>
                <w:sz w:val="24"/>
                <w:szCs w:val="24"/>
              </w:rPr>
            </w:rPrChange>
          </w:rPr>
          <w:delText xml:space="preserve">changes in </w:delText>
        </w:r>
        <w:r w:rsidR="00C60B78" w:rsidRPr="00D03637" w:rsidDel="00066920">
          <w:rPr>
            <w:rFonts w:ascii="Times New Roman" w:hAnsi="Times New Roman" w:cs="Times New Roman"/>
            <w:sz w:val="24"/>
            <w:szCs w:val="24"/>
            <w:rPrChange w:id="2453" w:author="Wisch, Julie" w:date="2022-10-17T09:14:00Z">
              <w:rPr>
                <w:rFonts w:ascii="Times New Roman" w:hAnsi="Times New Roman" w:cs="Times New Roman"/>
                <w:sz w:val="24"/>
                <w:szCs w:val="24"/>
              </w:rPr>
            </w:rPrChange>
          </w:rPr>
          <w:delText xml:space="preserve">BBB </w:delText>
        </w:r>
        <w:r w:rsidR="00A777FA" w:rsidRPr="00D03637" w:rsidDel="00066920">
          <w:rPr>
            <w:rFonts w:ascii="Times New Roman" w:hAnsi="Times New Roman" w:cs="Times New Roman"/>
            <w:sz w:val="24"/>
            <w:szCs w:val="24"/>
            <w:rPrChange w:id="2454" w:author="Wisch, Julie" w:date="2022-10-17T09:14:00Z">
              <w:rPr>
                <w:rFonts w:ascii="Times New Roman" w:hAnsi="Times New Roman" w:cs="Times New Roman"/>
                <w:sz w:val="24"/>
                <w:szCs w:val="24"/>
              </w:rPr>
            </w:rPrChange>
          </w:rPr>
          <w:delText xml:space="preserve">function </w:delText>
        </w:r>
        <w:r w:rsidR="00C60B78" w:rsidRPr="00D03637" w:rsidDel="00066920">
          <w:rPr>
            <w:rFonts w:ascii="Times New Roman" w:hAnsi="Times New Roman" w:cs="Times New Roman"/>
            <w:sz w:val="24"/>
            <w:szCs w:val="24"/>
            <w:rPrChange w:id="2455" w:author="Wisch, Julie" w:date="2022-10-17T09:14:00Z">
              <w:rPr>
                <w:rFonts w:ascii="Times New Roman" w:hAnsi="Times New Roman" w:cs="Times New Roman"/>
                <w:sz w:val="24"/>
                <w:szCs w:val="24"/>
              </w:rPr>
            </w:rPrChange>
          </w:rPr>
          <w:delText>(Nidogen-2</w:delText>
        </w:r>
      </w:del>
      <w:customXmlDelRangeStart w:id="2456" w:author="Wisch, Julie" w:date="2022-09-28T09:19:00Z"/>
      <w:sdt>
        <w:sdtPr>
          <w:rPr>
            <w:rFonts w:ascii="Times New Roman" w:hAnsi="Times New Roman" w:cs="Times New Roman"/>
            <w:color w:val="000000"/>
            <w:sz w:val="24"/>
            <w:szCs w:val="24"/>
            <w:vertAlign w:val="superscript"/>
          </w:rPr>
          <w:tag w:val="MENDELEY_CITATION_v3_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"/>
          <w:id w:val="-544755047"/>
          <w:placeholder>
            <w:docPart w:val="DefaultPlaceholder_-1854013440"/>
          </w:placeholder>
        </w:sdtPr>
        <w:sdtEndPr/>
        <w:sdtContent>
          <w:customXmlDelRangeEnd w:id="2456"/>
          <w:del w:id="2457" w:author="Wisch, Julie" w:date="2022-09-28T09:19:00Z">
            <w:r w:rsidR="00143020" w:rsidRPr="00D03637" w:rsidDel="00066920">
              <w:rPr>
                <w:rFonts w:ascii="Times New Roman" w:hAnsi="Times New Roman" w:cs="Times New Roman"/>
                <w:color w:val="000000"/>
                <w:sz w:val="24"/>
                <w:szCs w:val="24"/>
                <w:vertAlign w:val="superscript"/>
              </w:rPr>
              <w:delText>58</w:delText>
            </w:r>
          </w:del>
          <w:customXmlDelRangeStart w:id="2458" w:author="Wisch, Julie" w:date="2022-09-28T09:19:00Z"/>
        </w:sdtContent>
      </w:sdt>
      <w:customXmlDelRangeEnd w:id="2458"/>
      <w:del w:id="2459" w:author="Wisch, Julie" w:date="2022-09-28T09:19:00Z">
        <w:r w:rsidR="00C60B78" w:rsidRPr="00D03637" w:rsidDel="00066920">
          <w:rPr>
            <w:rFonts w:ascii="Times New Roman" w:hAnsi="Times New Roman" w:cs="Times New Roman"/>
            <w:sz w:val="24"/>
            <w:szCs w:val="24"/>
          </w:rPr>
          <w:delText xml:space="preserve"> and polymeric immunoglobulin receptor</w:delText>
        </w:r>
      </w:del>
      <w:customXmlDelRangeStart w:id="2460" w:author="Wisch, Julie" w:date="2022-09-28T09:19:00Z"/>
      <w:sdt>
        <w:sdtPr>
          <w:rPr>
            <w:rFonts w:ascii="Times New Roman" w:hAnsi="Times New Roman" w:cs="Times New Roman"/>
            <w:color w:val="000000"/>
            <w:sz w:val="24"/>
            <w:szCs w:val="24"/>
            <w:vertAlign w:val="superscript"/>
          </w:rPr>
          <w:tag w:val="MENDELEY_CITATION_v3_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"/>
          <w:id w:val="1728027459"/>
          <w:placeholder>
            <w:docPart w:val="DefaultPlaceholder_-1854013440"/>
          </w:placeholder>
        </w:sdtPr>
        <w:sdtEndPr/>
        <w:sdtContent>
          <w:customXmlDelRangeEnd w:id="2460"/>
          <w:del w:id="2461" w:author="Wisch, Julie" w:date="2022-09-28T09:19:00Z">
            <w:r w:rsidR="00143020" w:rsidRPr="00D03637" w:rsidDel="00066920">
              <w:rPr>
                <w:rFonts w:ascii="Times New Roman" w:hAnsi="Times New Roman" w:cs="Times New Roman"/>
                <w:color w:val="000000"/>
                <w:sz w:val="24"/>
                <w:szCs w:val="24"/>
                <w:vertAlign w:val="superscript"/>
              </w:rPr>
              <w:delText>59</w:delText>
            </w:r>
          </w:del>
          <w:customXmlDelRangeStart w:id="2462" w:author="Wisch, Julie" w:date="2022-09-28T09:19:00Z"/>
        </w:sdtContent>
      </w:sdt>
      <w:customXmlDelRangeEnd w:id="2462"/>
      <w:del w:id="2463" w:author="Wisch, Julie" w:date="2022-09-28T09:19:00Z">
        <w:r w:rsidR="00C60B78" w:rsidRPr="00D03637" w:rsidDel="00066920">
          <w:rPr>
            <w:rFonts w:ascii="Times New Roman" w:hAnsi="Times New Roman" w:cs="Times New Roman"/>
            <w:sz w:val="24"/>
            <w:szCs w:val="24"/>
          </w:rPr>
          <w:delText>)</w:delText>
        </w:r>
        <w:r w:rsidR="00D471A6" w:rsidRPr="00D03637" w:rsidDel="00066920">
          <w:rPr>
            <w:rFonts w:ascii="Times New Roman" w:hAnsi="Times New Roman" w:cs="Times New Roman"/>
            <w:sz w:val="24"/>
            <w:szCs w:val="24"/>
            <w:rPrChange w:id="2464" w:author="Wisch, Julie" w:date="2022-10-17T09:14:00Z">
              <w:rPr>
                <w:rFonts w:ascii="Times New Roman" w:hAnsi="Times New Roman" w:cs="Times New Roman"/>
                <w:sz w:val="24"/>
                <w:szCs w:val="24"/>
              </w:rPr>
            </w:rPrChange>
          </w:rPr>
          <w:delText>, neurodegeneration (IGF-1</w:delText>
        </w:r>
      </w:del>
      <w:customXmlDelRangeStart w:id="2465" w:author="Wisch, Julie" w:date="2022-09-28T09:19:00Z"/>
      <w:sdt>
        <w:sdtPr>
          <w:rPr>
            <w:rFonts w:ascii="Times New Roman" w:hAnsi="Times New Roman" w:cs="Times New Roman"/>
            <w:color w:val="000000"/>
            <w:sz w:val="24"/>
            <w:szCs w:val="24"/>
            <w:vertAlign w:val="superscript"/>
          </w:rPr>
          <w:tag w:val="MENDELEY_CITATION_v3_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"/>
          <w:id w:val="-16393714"/>
          <w:placeholder>
            <w:docPart w:val="DefaultPlaceholder_-1854013440"/>
          </w:placeholder>
        </w:sdtPr>
        <w:sdtEndPr/>
        <w:sdtContent>
          <w:customXmlDelRangeEnd w:id="2465"/>
          <w:del w:id="2466" w:author="Wisch, Julie" w:date="2022-09-28T09:19:00Z">
            <w:r w:rsidR="00143020" w:rsidRPr="00D03637" w:rsidDel="00066920">
              <w:rPr>
                <w:rFonts w:ascii="Times New Roman" w:hAnsi="Times New Roman" w:cs="Times New Roman"/>
                <w:color w:val="000000"/>
                <w:sz w:val="24"/>
                <w:szCs w:val="24"/>
                <w:vertAlign w:val="superscript"/>
              </w:rPr>
              <w:delText>60</w:delText>
            </w:r>
          </w:del>
          <w:customXmlDelRangeStart w:id="2467" w:author="Wisch, Julie" w:date="2022-09-28T09:19:00Z"/>
        </w:sdtContent>
      </w:sdt>
      <w:customXmlDelRangeEnd w:id="2467"/>
      <w:del w:id="2468" w:author="Wisch, Julie" w:date="2022-09-28T09:19:00Z">
        <w:r w:rsidR="00D471A6" w:rsidRPr="00D03637" w:rsidDel="00066920">
          <w:rPr>
            <w:rFonts w:ascii="Times New Roman" w:hAnsi="Times New Roman" w:cs="Times New Roman"/>
            <w:sz w:val="24"/>
            <w:szCs w:val="24"/>
          </w:rPr>
          <w:delText>, haptoglobin</w:delText>
        </w:r>
      </w:del>
      <w:customXmlDelRangeStart w:id="2469" w:author="Wisch, Julie" w:date="2022-09-28T09:19:00Z"/>
      <w:sdt>
        <w:sdtPr>
          <w:rPr>
            <w:rFonts w:ascii="Times New Roman" w:hAnsi="Times New Roman" w:cs="Times New Roman"/>
            <w:color w:val="000000"/>
            <w:sz w:val="24"/>
            <w:szCs w:val="24"/>
            <w:vertAlign w:val="superscript"/>
          </w:rPr>
          <w:tag w:val="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"/>
          <w:id w:val="1154649049"/>
          <w:placeholder>
            <w:docPart w:val="DefaultPlaceholder_-1854013440"/>
          </w:placeholder>
        </w:sdtPr>
        <w:sdtEndPr/>
        <w:sdtContent>
          <w:customXmlDelRangeEnd w:id="2469"/>
          <w:del w:id="2470" w:author="Wisch, Julie" w:date="2022-09-28T09:19:00Z">
            <w:r w:rsidR="00143020" w:rsidRPr="00D03637" w:rsidDel="00066920">
              <w:rPr>
                <w:rFonts w:ascii="Times New Roman" w:hAnsi="Times New Roman" w:cs="Times New Roman"/>
                <w:color w:val="000000"/>
                <w:sz w:val="24"/>
                <w:szCs w:val="24"/>
                <w:vertAlign w:val="superscript"/>
              </w:rPr>
              <w:delText>61,62</w:delText>
            </w:r>
          </w:del>
          <w:customXmlDelRangeStart w:id="2471" w:author="Wisch, Julie" w:date="2022-09-28T09:19:00Z"/>
        </w:sdtContent>
      </w:sdt>
      <w:customXmlDelRangeEnd w:id="2471"/>
      <w:del w:id="2472" w:author="Wisch, Julie" w:date="2022-09-28T09:19:00Z">
        <w:r w:rsidR="00D471A6" w:rsidRPr="00D03637" w:rsidDel="00066920">
          <w:rPr>
            <w:rFonts w:ascii="Times New Roman" w:hAnsi="Times New Roman" w:cs="Times New Roman"/>
            <w:sz w:val="24"/>
            <w:szCs w:val="24"/>
          </w:rPr>
          <w:delText xml:space="preserve">, and complement </w:delText>
        </w:r>
        <w:r w:rsidR="00196983" w:rsidRPr="00D03637" w:rsidDel="00066920">
          <w:rPr>
            <w:rFonts w:ascii="Times New Roman" w:hAnsi="Times New Roman" w:cs="Times New Roman"/>
            <w:sz w:val="24"/>
            <w:szCs w:val="24"/>
            <w:rPrChange w:id="2473" w:author="Wisch, Julie" w:date="2022-10-17T09:14:00Z">
              <w:rPr>
                <w:rFonts w:ascii="Times New Roman" w:hAnsi="Times New Roman" w:cs="Times New Roman"/>
                <w:sz w:val="24"/>
                <w:szCs w:val="24"/>
              </w:rPr>
            </w:rPrChange>
          </w:rPr>
          <w:delText>C1R</w:delText>
        </w:r>
      </w:del>
      <w:customXmlDelRangeStart w:id="2474" w:author="Wisch, Julie" w:date="2022-09-28T09:19:00Z"/>
      <w:sdt>
        <w:sdtPr>
          <w:rPr>
            <w:rFonts w:ascii="Times New Roman" w:hAnsi="Times New Roman" w:cs="Times New Roman"/>
            <w:color w:val="000000"/>
            <w:sz w:val="24"/>
            <w:szCs w:val="24"/>
            <w:vertAlign w:val="superscript"/>
          </w:rPr>
          <w:tag w:val="MENDELEY_CITATION_v3_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"/>
          <w:id w:val="-520928111"/>
          <w:placeholder>
            <w:docPart w:val="DefaultPlaceholder_-1854013440"/>
          </w:placeholder>
        </w:sdtPr>
        <w:sdtEndPr/>
        <w:sdtContent>
          <w:customXmlDelRangeEnd w:id="2474"/>
          <w:del w:id="2475" w:author="Wisch, Julie" w:date="2022-09-28T09:19:00Z">
            <w:r w:rsidR="00143020" w:rsidRPr="00D03637" w:rsidDel="00066920">
              <w:rPr>
                <w:rFonts w:ascii="Times New Roman" w:hAnsi="Times New Roman" w:cs="Times New Roman"/>
                <w:color w:val="000000"/>
                <w:sz w:val="24"/>
                <w:szCs w:val="24"/>
                <w:vertAlign w:val="superscript"/>
              </w:rPr>
              <w:delText>63</w:delText>
            </w:r>
          </w:del>
          <w:customXmlDelRangeStart w:id="2476" w:author="Wisch, Julie" w:date="2022-09-28T09:19:00Z"/>
        </w:sdtContent>
      </w:sdt>
      <w:customXmlDelRangeEnd w:id="2476"/>
      <w:del w:id="2477" w:author="Wisch, Julie" w:date="2022-09-28T09:19:00Z">
        <w:r w:rsidR="00D471A6" w:rsidRPr="00D03637" w:rsidDel="00066920">
          <w:rPr>
            <w:rFonts w:ascii="Times New Roman" w:hAnsi="Times New Roman" w:cs="Times New Roman"/>
            <w:sz w:val="24"/>
            <w:szCs w:val="24"/>
          </w:rPr>
          <w:delText>), and liver function (RBP 4</w:delText>
        </w:r>
      </w:del>
      <w:customXmlDelRangeStart w:id="2478" w:author="Wisch, Julie" w:date="2022-09-28T09:19:00Z"/>
      <w:sdt>
        <w:sdtPr>
          <w:rPr>
            <w:rFonts w:ascii="Times New Roman" w:hAnsi="Times New Roman" w:cs="Times New Roman"/>
            <w:color w:val="000000"/>
            <w:sz w:val="24"/>
            <w:szCs w:val="24"/>
            <w:vertAlign w:val="superscript"/>
          </w:rPr>
          <w:tag w:val="MENDELEY_CITATION_v3_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"/>
          <w:id w:val="194509676"/>
          <w:placeholder>
            <w:docPart w:val="DefaultPlaceholder_-1854013440"/>
          </w:placeholder>
        </w:sdtPr>
        <w:sdtEndPr/>
        <w:sdtContent>
          <w:customXmlDelRangeEnd w:id="2478"/>
          <w:del w:id="2479" w:author="Wisch, Julie" w:date="2022-09-28T09:19:00Z">
            <w:r w:rsidR="00143020" w:rsidRPr="00D03637" w:rsidDel="00066920">
              <w:rPr>
                <w:rFonts w:ascii="Times New Roman" w:hAnsi="Times New Roman" w:cs="Times New Roman"/>
                <w:color w:val="000000"/>
                <w:sz w:val="24"/>
                <w:szCs w:val="24"/>
                <w:vertAlign w:val="superscript"/>
              </w:rPr>
              <w:delText>62</w:delText>
            </w:r>
          </w:del>
          <w:customXmlDelRangeStart w:id="2480" w:author="Wisch, Julie" w:date="2022-09-28T09:19:00Z"/>
        </w:sdtContent>
      </w:sdt>
      <w:customXmlDelRangeEnd w:id="2480"/>
      <w:del w:id="2481" w:author="Wisch, Julie" w:date="2022-09-28T09:19:00Z">
        <w:r w:rsidR="00D471A6" w:rsidRPr="00D03637" w:rsidDel="00066920">
          <w:rPr>
            <w:rFonts w:ascii="Times New Roman" w:hAnsi="Times New Roman" w:cs="Times New Roman"/>
            <w:sz w:val="24"/>
            <w:szCs w:val="24"/>
          </w:rPr>
          <w:delText xml:space="preserve">). </w:delText>
        </w:r>
        <w:r w:rsidR="00280CBA" w:rsidRPr="00D03637" w:rsidDel="00066920">
          <w:rPr>
            <w:rFonts w:ascii="Times New Roman" w:hAnsi="Times New Roman" w:cs="Times New Roman"/>
            <w:sz w:val="24"/>
            <w:szCs w:val="24"/>
            <w:rPrChange w:id="2482" w:author="Wisch, Julie" w:date="2022-10-17T09:14:00Z">
              <w:rPr>
                <w:rFonts w:ascii="Times New Roman" w:hAnsi="Times New Roman" w:cs="Times New Roman"/>
                <w:sz w:val="24"/>
                <w:szCs w:val="24"/>
              </w:rPr>
            </w:rPrChange>
          </w:rPr>
          <w:delText>A complete listing of all proteins demonstrating an AUC of at least 0.750 for classification is shown in Supplemental Figure 10.</w:delText>
        </w:r>
        <w:r w:rsidRPr="00D03637" w:rsidDel="00066920">
          <w:rPr>
            <w:rFonts w:ascii="Times New Roman" w:hAnsi="Times New Roman" w:cs="Times New Roman"/>
            <w:sz w:val="24"/>
            <w:szCs w:val="24"/>
            <w:rPrChange w:id="2483" w:author="Wisch, Julie" w:date="2022-10-17T09:14:00Z">
              <w:rPr>
                <w:rFonts w:ascii="Times New Roman" w:hAnsi="Times New Roman" w:cs="Times New Roman"/>
                <w:sz w:val="24"/>
                <w:szCs w:val="24"/>
              </w:rPr>
            </w:rPrChange>
          </w:rPr>
          <w:delText xml:space="preserve"> </w:delText>
        </w:r>
      </w:del>
    </w:p>
    <w:p w14:paraId="281418B6" w14:textId="40F56B6A" w:rsidR="00C60B78" w:rsidRPr="00D03637" w:rsidDel="00066920" w:rsidRDefault="00A168F8">
      <w:pPr>
        <w:rPr>
          <w:del w:id="2484" w:author="Wisch, Julie" w:date="2022-09-28T09:19:00Z"/>
          <w:rFonts w:ascii="Times New Roman" w:hAnsi="Times New Roman" w:cs="Times New Roman"/>
          <w:sz w:val="24"/>
          <w:szCs w:val="24"/>
          <w:rPrChange w:id="2485" w:author="Wisch, Julie" w:date="2022-10-17T09:14:00Z">
            <w:rPr>
              <w:del w:id="2486" w:author="Wisch, Julie" w:date="2022-09-28T09:19:00Z"/>
              <w:rFonts w:ascii="Times New Roman" w:hAnsi="Times New Roman" w:cs="Times New Roman"/>
              <w:sz w:val="24"/>
              <w:szCs w:val="24"/>
            </w:rPr>
          </w:rPrChange>
        </w:rPr>
      </w:pPr>
      <w:del w:id="2487" w:author="Wisch, Julie" w:date="2022-09-28T09:19:00Z">
        <w:r w:rsidRPr="00D03637" w:rsidDel="00066920">
          <w:rPr>
            <w:rFonts w:ascii="Times New Roman" w:hAnsi="Times New Roman" w:cs="Times New Roman"/>
            <w:sz w:val="24"/>
            <w:szCs w:val="24"/>
            <w:rPrChange w:id="2488" w:author="Wisch, Julie" w:date="2022-10-17T09:14:00Z">
              <w:rPr>
                <w:rFonts w:ascii="Times New Roman" w:hAnsi="Times New Roman" w:cs="Times New Roman"/>
                <w:sz w:val="24"/>
                <w:szCs w:val="24"/>
              </w:rPr>
            </w:rPrChange>
          </w:rPr>
          <w:delText>Classification of the Intermediate AD Biomarkers compared to the AD Biomarker Negative group was at the borderline for acceptable performance (full dataset classification AUC = 0.698, 10-fold cross-validated classification AUC = 0.666). This was the least</w:delText>
        </w:r>
        <w:r w:rsidR="00280CBA" w:rsidRPr="00D03637" w:rsidDel="00066920">
          <w:rPr>
            <w:rFonts w:ascii="Times New Roman" w:hAnsi="Times New Roman" w:cs="Times New Roman"/>
            <w:sz w:val="24"/>
            <w:szCs w:val="24"/>
            <w:rPrChange w:id="2489" w:author="Wisch, Julie" w:date="2022-10-17T09:14:00Z">
              <w:rPr>
                <w:rFonts w:ascii="Times New Roman" w:hAnsi="Times New Roman" w:cs="Times New Roman"/>
                <w:sz w:val="24"/>
                <w:szCs w:val="24"/>
              </w:rPr>
            </w:rPrChange>
          </w:rPr>
          <w:delText xml:space="preserve"> successful via the </w:delText>
        </w:r>
        <w:r w:rsidR="00196983" w:rsidRPr="00D03637" w:rsidDel="00066920">
          <w:rPr>
            <w:rFonts w:ascii="Times New Roman" w:hAnsi="Times New Roman" w:cs="Times New Roman"/>
            <w:sz w:val="24"/>
            <w:szCs w:val="24"/>
            <w:rPrChange w:id="2490" w:author="Wisch, Julie" w:date="2022-10-17T09:14:00Z">
              <w:rPr>
                <w:rFonts w:ascii="Times New Roman" w:hAnsi="Times New Roman" w:cs="Times New Roman"/>
                <w:sz w:val="24"/>
                <w:szCs w:val="24"/>
              </w:rPr>
            </w:rPrChange>
          </w:rPr>
          <w:delText>Pelora</w:delText>
        </w:r>
        <w:r w:rsidR="00280CBA" w:rsidRPr="00D03637" w:rsidDel="00066920">
          <w:rPr>
            <w:rFonts w:ascii="Times New Roman" w:hAnsi="Times New Roman" w:cs="Times New Roman"/>
            <w:sz w:val="24"/>
            <w:szCs w:val="24"/>
            <w:rPrChange w:id="2491" w:author="Wisch, Julie" w:date="2022-10-17T09:14:00Z">
              <w:rPr>
                <w:rFonts w:ascii="Times New Roman" w:hAnsi="Times New Roman" w:cs="Times New Roman"/>
                <w:sz w:val="24"/>
                <w:szCs w:val="24"/>
              </w:rPr>
            </w:rPrChange>
          </w:rPr>
          <w:delText>-based clustering approach</w:delText>
        </w:r>
        <w:r w:rsidR="00C60B78" w:rsidRPr="00D03637" w:rsidDel="00066920">
          <w:rPr>
            <w:rFonts w:ascii="Times New Roman" w:hAnsi="Times New Roman" w:cs="Times New Roman"/>
            <w:sz w:val="24"/>
            <w:szCs w:val="24"/>
            <w:rPrChange w:id="2492" w:author="Wisch, Julie" w:date="2022-10-17T09:14:00Z">
              <w:rPr>
                <w:rFonts w:ascii="Times New Roman" w:hAnsi="Times New Roman" w:cs="Times New Roman"/>
                <w:sz w:val="24"/>
                <w:szCs w:val="24"/>
              </w:rPr>
            </w:rPrChange>
          </w:rPr>
          <w:delText>, as demonstrated by a lower model AUC</w:delText>
        </w:r>
        <w:r w:rsidR="00D96F85" w:rsidRPr="00D03637" w:rsidDel="00066920">
          <w:rPr>
            <w:rFonts w:ascii="Times New Roman" w:hAnsi="Times New Roman" w:cs="Times New Roman"/>
            <w:sz w:val="24"/>
            <w:szCs w:val="24"/>
            <w:rPrChange w:id="2493" w:author="Wisch, Julie" w:date="2022-10-17T09:14:00Z">
              <w:rPr>
                <w:rFonts w:ascii="Times New Roman" w:hAnsi="Times New Roman" w:cs="Times New Roman"/>
                <w:sz w:val="24"/>
                <w:szCs w:val="24"/>
              </w:rPr>
            </w:rPrChange>
          </w:rPr>
          <w:delText xml:space="preserve"> (</w:delText>
        </w:r>
        <w:r w:rsidR="00CB11AE" w:rsidRPr="00D03637" w:rsidDel="00066920">
          <w:rPr>
            <w:rFonts w:ascii="Times New Roman" w:hAnsi="Times New Roman" w:cs="Times New Roman"/>
            <w:sz w:val="24"/>
            <w:szCs w:val="24"/>
            <w:rPrChange w:id="2494" w:author="Wisch, Julie" w:date="2022-10-17T09:14:00Z">
              <w:rPr>
                <w:rFonts w:ascii="Times New Roman" w:hAnsi="Times New Roman" w:cs="Times New Roman"/>
                <w:sz w:val="24"/>
                <w:szCs w:val="24"/>
              </w:rPr>
            </w:rPrChange>
          </w:rPr>
          <w:delText>0.698</w:delText>
        </w:r>
        <w:r w:rsidR="00D96F85" w:rsidRPr="00D03637" w:rsidDel="00066920">
          <w:rPr>
            <w:rFonts w:ascii="Times New Roman" w:hAnsi="Times New Roman" w:cs="Times New Roman"/>
            <w:sz w:val="24"/>
            <w:szCs w:val="24"/>
            <w:rPrChange w:id="2495" w:author="Wisch, Julie" w:date="2022-10-17T09:14:00Z">
              <w:rPr>
                <w:rFonts w:ascii="Times New Roman" w:hAnsi="Times New Roman" w:cs="Times New Roman"/>
                <w:sz w:val="24"/>
                <w:szCs w:val="24"/>
              </w:rPr>
            </w:rPrChange>
          </w:rPr>
          <w:delText xml:space="preserve"> vs. </w:delText>
        </w:r>
        <w:r w:rsidR="00CB11AE" w:rsidRPr="00D03637" w:rsidDel="00066920">
          <w:rPr>
            <w:rFonts w:ascii="Times New Roman" w:hAnsi="Times New Roman" w:cs="Times New Roman"/>
            <w:sz w:val="24"/>
            <w:szCs w:val="24"/>
            <w:rPrChange w:id="2496" w:author="Wisch, Julie" w:date="2022-10-17T09:14:00Z">
              <w:rPr>
                <w:rFonts w:ascii="Times New Roman" w:hAnsi="Times New Roman" w:cs="Times New Roman"/>
                <w:sz w:val="24"/>
                <w:szCs w:val="24"/>
              </w:rPr>
            </w:rPrChange>
          </w:rPr>
          <w:delText>0.750 or 0.970</w:delText>
        </w:r>
        <w:r w:rsidR="00D96F85" w:rsidRPr="00D03637" w:rsidDel="00066920">
          <w:rPr>
            <w:rFonts w:ascii="Times New Roman" w:hAnsi="Times New Roman" w:cs="Times New Roman"/>
            <w:sz w:val="24"/>
            <w:szCs w:val="24"/>
            <w:rPrChange w:id="2497" w:author="Wisch, Julie" w:date="2022-10-17T09:14:00Z">
              <w:rPr>
                <w:rFonts w:ascii="Times New Roman" w:hAnsi="Times New Roman" w:cs="Times New Roman"/>
                <w:sz w:val="24"/>
                <w:szCs w:val="24"/>
              </w:rPr>
            </w:rPrChange>
          </w:rPr>
          <w:delText>)</w:delText>
        </w:r>
        <w:r w:rsidR="00C60B78" w:rsidRPr="00D03637" w:rsidDel="00066920">
          <w:rPr>
            <w:rFonts w:ascii="Times New Roman" w:hAnsi="Times New Roman" w:cs="Times New Roman"/>
            <w:sz w:val="24"/>
            <w:szCs w:val="24"/>
            <w:rPrChange w:id="2498" w:author="Wisch, Julie" w:date="2022-10-17T09:14:00Z">
              <w:rPr>
                <w:rFonts w:ascii="Times New Roman" w:hAnsi="Times New Roman" w:cs="Times New Roman"/>
                <w:sz w:val="24"/>
                <w:szCs w:val="24"/>
              </w:rPr>
            </w:rPrChange>
          </w:rPr>
          <w:delText xml:space="preserve">. </w:delText>
        </w:r>
        <w:r w:rsidR="00280CBA" w:rsidRPr="00D03637" w:rsidDel="00066920">
          <w:rPr>
            <w:rFonts w:ascii="Times New Roman" w:hAnsi="Times New Roman" w:cs="Times New Roman"/>
            <w:sz w:val="24"/>
            <w:szCs w:val="24"/>
            <w:rPrChange w:id="2499" w:author="Wisch, Julie" w:date="2022-10-17T09:14:00Z">
              <w:rPr>
                <w:rFonts w:ascii="Times New Roman" w:hAnsi="Times New Roman" w:cs="Times New Roman"/>
                <w:sz w:val="24"/>
                <w:szCs w:val="24"/>
              </w:rPr>
            </w:rPrChange>
          </w:rPr>
          <w:delText>The</w:delText>
        </w:r>
        <w:r w:rsidR="00C60B78" w:rsidRPr="00D03637" w:rsidDel="00066920">
          <w:rPr>
            <w:rFonts w:ascii="Times New Roman" w:hAnsi="Times New Roman" w:cs="Times New Roman"/>
            <w:sz w:val="24"/>
            <w:szCs w:val="24"/>
            <w:rPrChange w:id="2500" w:author="Wisch, Julie" w:date="2022-10-17T09:14:00Z">
              <w:rPr>
                <w:rFonts w:ascii="Times New Roman" w:hAnsi="Times New Roman" w:cs="Times New Roman"/>
                <w:sz w:val="24"/>
                <w:szCs w:val="24"/>
              </w:rPr>
            </w:rPrChange>
          </w:rPr>
          <w:delText xml:space="preserve"> most important proteins for classification </w:delText>
        </w:r>
        <w:r w:rsidR="00280CBA" w:rsidRPr="00D03637" w:rsidDel="00066920">
          <w:rPr>
            <w:rFonts w:ascii="Times New Roman" w:hAnsi="Times New Roman" w:cs="Times New Roman"/>
            <w:sz w:val="24"/>
            <w:szCs w:val="24"/>
            <w:rPrChange w:id="2501" w:author="Wisch, Julie" w:date="2022-10-17T09:14:00Z">
              <w:rPr>
                <w:rFonts w:ascii="Times New Roman" w:hAnsi="Times New Roman" w:cs="Times New Roman"/>
                <w:sz w:val="24"/>
                <w:szCs w:val="24"/>
              </w:rPr>
            </w:rPrChange>
          </w:rPr>
          <w:delText xml:space="preserve">via </w:delText>
        </w:r>
        <w:r w:rsidR="00196983" w:rsidRPr="00D03637" w:rsidDel="00066920">
          <w:rPr>
            <w:rFonts w:ascii="Times New Roman" w:hAnsi="Times New Roman" w:cs="Times New Roman"/>
            <w:sz w:val="24"/>
            <w:szCs w:val="24"/>
            <w:rPrChange w:id="2502" w:author="Wisch, Julie" w:date="2022-10-17T09:14:00Z">
              <w:rPr>
                <w:rFonts w:ascii="Times New Roman" w:hAnsi="Times New Roman" w:cs="Times New Roman"/>
                <w:sz w:val="24"/>
                <w:szCs w:val="24"/>
              </w:rPr>
            </w:rPrChange>
          </w:rPr>
          <w:delText xml:space="preserve">Pelora </w:delText>
        </w:r>
        <w:r w:rsidR="00C60B78" w:rsidRPr="00D03637" w:rsidDel="00066920">
          <w:rPr>
            <w:rFonts w:ascii="Times New Roman" w:hAnsi="Times New Roman" w:cs="Times New Roman"/>
            <w:sz w:val="24"/>
            <w:szCs w:val="24"/>
            <w:rPrChange w:id="2503" w:author="Wisch, Julie" w:date="2022-10-17T09:14:00Z">
              <w:rPr>
                <w:rFonts w:ascii="Times New Roman" w:hAnsi="Times New Roman" w:cs="Times New Roman"/>
                <w:sz w:val="24"/>
                <w:szCs w:val="24"/>
              </w:rPr>
            </w:rPrChange>
          </w:rPr>
          <w:delText xml:space="preserve">included </w:delText>
        </w:r>
        <w:r w:rsidR="00D471A6" w:rsidRPr="00D03637" w:rsidDel="00066920">
          <w:rPr>
            <w:rFonts w:ascii="Times New Roman" w:hAnsi="Times New Roman" w:cs="Times New Roman"/>
            <w:sz w:val="24"/>
            <w:szCs w:val="24"/>
            <w:rPrChange w:id="2504" w:author="Wisch, Julie" w:date="2022-10-17T09:14:00Z">
              <w:rPr>
                <w:rFonts w:ascii="Times New Roman" w:hAnsi="Times New Roman" w:cs="Times New Roman"/>
                <w:sz w:val="24"/>
                <w:szCs w:val="24"/>
              </w:rPr>
            </w:rPrChange>
          </w:rPr>
          <w:delText>proteins associated with neurodegeneration</w:delText>
        </w:r>
        <w:r w:rsidR="00C60B78" w:rsidRPr="00D03637" w:rsidDel="00066920">
          <w:rPr>
            <w:rFonts w:ascii="Times New Roman" w:hAnsi="Times New Roman" w:cs="Times New Roman"/>
            <w:sz w:val="24"/>
            <w:szCs w:val="24"/>
            <w:rPrChange w:id="2505" w:author="Wisch, Julie" w:date="2022-10-17T09:14:00Z">
              <w:rPr>
                <w:rFonts w:ascii="Times New Roman" w:hAnsi="Times New Roman" w:cs="Times New Roman"/>
                <w:sz w:val="24"/>
                <w:szCs w:val="24"/>
              </w:rPr>
            </w:rPrChange>
          </w:rPr>
          <w:delText xml:space="preserve"> </w:delText>
        </w:r>
        <w:r w:rsidR="00D471A6" w:rsidRPr="00D03637" w:rsidDel="00066920">
          <w:rPr>
            <w:rFonts w:ascii="Times New Roman" w:hAnsi="Times New Roman" w:cs="Times New Roman"/>
            <w:sz w:val="24"/>
            <w:szCs w:val="24"/>
            <w:rPrChange w:id="2506" w:author="Wisch, Julie" w:date="2022-10-17T09:14:00Z">
              <w:rPr>
                <w:rFonts w:ascii="Times New Roman" w:hAnsi="Times New Roman" w:cs="Times New Roman"/>
                <w:sz w:val="24"/>
                <w:szCs w:val="24"/>
              </w:rPr>
            </w:rPrChange>
          </w:rPr>
          <w:delText>(14-3-3 protein family</w:delText>
        </w:r>
        <w:r w:rsidR="00B27957" w:rsidRPr="00D03637" w:rsidDel="00066920">
          <w:rPr>
            <w:rFonts w:ascii="Times New Roman" w:hAnsi="Times New Roman" w:cs="Times New Roman"/>
            <w:sz w:val="24"/>
            <w:szCs w:val="24"/>
            <w:rPrChange w:id="2507" w:author="Wisch, Julie" w:date="2022-10-17T09:14:00Z">
              <w:rPr>
                <w:rFonts w:ascii="Times New Roman" w:hAnsi="Times New Roman" w:cs="Times New Roman"/>
                <w:sz w:val="24"/>
                <w:szCs w:val="24"/>
              </w:rPr>
            </w:rPrChange>
          </w:rPr>
          <w:delText xml:space="preserve"> (AUC</w:delText>
        </w:r>
        <w:r w:rsidR="00B27957" w:rsidRPr="00D03637" w:rsidDel="00066920">
          <w:rPr>
            <w:rFonts w:ascii="Times New Roman" w:hAnsi="Times New Roman" w:cs="Times New Roman"/>
            <w:sz w:val="24"/>
            <w:szCs w:val="24"/>
            <w:vertAlign w:val="subscript"/>
            <w:rPrChange w:id="2508" w:author="Wisch, Julie" w:date="2022-10-17T09:14:00Z">
              <w:rPr>
                <w:rFonts w:ascii="Times New Roman" w:hAnsi="Times New Roman" w:cs="Times New Roman"/>
                <w:sz w:val="24"/>
                <w:szCs w:val="24"/>
                <w:vertAlign w:val="subscript"/>
              </w:rPr>
            </w:rPrChange>
          </w:rPr>
          <w:delText>individual</w:delText>
        </w:r>
        <w:r w:rsidR="00B27957" w:rsidRPr="00D03637" w:rsidDel="00066920">
          <w:rPr>
            <w:rFonts w:ascii="Times New Roman" w:hAnsi="Times New Roman" w:cs="Times New Roman"/>
            <w:sz w:val="24"/>
            <w:szCs w:val="24"/>
            <w:rPrChange w:id="2509" w:author="Wisch, Julie" w:date="2022-10-17T09:14:00Z">
              <w:rPr>
                <w:rFonts w:ascii="Times New Roman" w:hAnsi="Times New Roman" w:cs="Times New Roman"/>
                <w:sz w:val="24"/>
                <w:szCs w:val="24"/>
              </w:rPr>
            </w:rPrChange>
          </w:rPr>
          <w:delText xml:space="preserve"> = 0.</w:delText>
        </w:r>
        <w:r w:rsidR="006841A5" w:rsidRPr="00D03637" w:rsidDel="00066920">
          <w:rPr>
            <w:rFonts w:ascii="Times New Roman" w:hAnsi="Times New Roman" w:cs="Times New Roman"/>
            <w:sz w:val="24"/>
            <w:szCs w:val="24"/>
            <w:rPrChange w:id="2510" w:author="Wisch, Julie" w:date="2022-10-17T09:14:00Z">
              <w:rPr>
                <w:rFonts w:ascii="Times New Roman" w:hAnsi="Times New Roman" w:cs="Times New Roman"/>
                <w:sz w:val="24"/>
                <w:szCs w:val="24"/>
              </w:rPr>
            </w:rPrChange>
          </w:rPr>
          <w:delText>829</w:delText>
        </w:r>
        <w:r w:rsidR="00B27957" w:rsidRPr="00D03637" w:rsidDel="00066920">
          <w:rPr>
            <w:rFonts w:ascii="Times New Roman" w:hAnsi="Times New Roman" w:cs="Times New Roman"/>
            <w:sz w:val="24"/>
            <w:szCs w:val="24"/>
            <w:rPrChange w:id="2511" w:author="Wisch, Julie" w:date="2022-10-17T09:14:00Z">
              <w:rPr>
                <w:rFonts w:ascii="Times New Roman" w:hAnsi="Times New Roman" w:cs="Times New Roman"/>
                <w:sz w:val="24"/>
                <w:szCs w:val="24"/>
              </w:rPr>
            </w:rPrChange>
          </w:rPr>
          <w:delText xml:space="preserve">, PPS = 0.251) </w:delText>
        </w:r>
      </w:del>
      <w:customXmlDelRangeStart w:id="2512" w:author="Wisch, Julie" w:date="2022-09-28T09:19:00Z"/>
      <w:sdt>
        <w:sdtPr>
          <w:rPr>
            <w:rFonts w:ascii="Times New Roman" w:hAnsi="Times New Roman" w:cs="Times New Roman"/>
            <w:color w:val="000000"/>
            <w:sz w:val="24"/>
            <w:szCs w:val="24"/>
            <w:vertAlign w:val="superscript"/>
          </w:rPr>
          <w:tag w:val="MENDELEY_CITATION_v3_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"/>
          <w:id w:val="-1738936219"/>
          <w:placeholder>
            <w:docPart w:val="DefaultPlaceholder_-1854013440"/>
          </w:placeholder>
        </w:sdtPr>
        <w:sdtEndPr/>
        <w:sdtContent>
          <w:customXmlDelRangeEnd w:id="2512"/>
          <w:del w:id="2513" w:author="Wisch, Julie" w:date="2022-09-28T09:19:00Z">
            <w:r w:rsidR="00143020" w:rsidRPr="00D03637" w:rsidDel="00066920">
              <w:rPr>
                <w:rFonts w:ascii="Times New Roman" w:hAnsi="Times New Roman" w:cs="Times New Roman"/>
                <w:color w:val="000000"/>
                <w:sz w:val="24"/>
                <w:szCs w:val="24"/>
                <w:vertAlign w:val="superscript"/>
              </w:rPr>
              <w:delText>56</w:delText>
            </w:r>
          </w:del>
          <w:customXmlDelRangeStart w:id="2514" w:author="Wisch, Julie" w:date="2022-09-28T09:19:00Z"/>
        </w:sdtContent>
      </w:sdt>
      <w:customXmlDelRangeEnd w:id="2514"/>
      <w:del w:id="2515" w:author="Wisch, Julie" w:date="2022-09-28T09:19:00Z">
        <w:r w:rsidR="00D471A6" w:rsidRPr="00D03637" w:rsidDel="00066920">
          <w:rPr>
            <w:rFonts w:ascii="Times New Roman" w:hAnsi="Times New Roman" w:cs="Times New Roman"/>
            <w:sz w:val="24"/>
            <w:szCs w:val="24"/>
          </w:rPr>
          <w:delText xml:space="preserve"> and</w:delText>
        </w:r>
        <w:r w:rsidR="00C60B78" w:rsidRPr="00D03637" w:rsidDel="00066920">
          <w:rPr>
            <w:rFonts w:ascii="Times New Roman" w:hAnsi="Times New Roman" w:cs="Times New Roman"/>
            <w:sz w:val="24"/>
            <w:szCs w:val="24"/>
            <w:rPrChange w:id="2516" w:author="Wisch, Julie" w:date="2022-10-17T09:14:00Z">
              <w:rPr>
                <w:rFonts w:ascii="Times New Roman" w:hAnsi="Times New Roman" w:cs="Times New Roman"/>
                <w:sz w:val="24"/>
                <w:szCs w:val="24"/>
              </w:rPr>
            </w:rPrChange>
          </w:rPr>
          <w:delText xml:space="preserve"> neurogenic-locus notch homolog protein3</w:delText>
        </w:r>
        <w:r w:rsidR="00B27957" w:rsidRPr="00D03637" w:rsidDel="00066920">
          <w:rPr>
            <w:rFonts w:ascii="Times New Roman" w:hAnsi="Times New Roman" w:cs="Times New Roman"/>
            <w:sz w:val="24"/>
            <w:szCs w:val="24"/>
            <w:rPrChange w:id="2517" w:author="Wisch, Julie" w:date="2022-10-17T09:14:00Z">
              <w:rPr>
                <w:rFonts w:ascii="Times New Roman" w:hAnsi="Times New Roman" w:cs="Times New Roman"/>
                <w:sz w:val="24"/>
                <w:szCs w:val="24"/>
              </w:rPr>
            </w:rPrChange>
          </w:rPr>
          <w:delText xml:space="preserve"> (AUC</w:delText>
        </w:r>
        <w:r w:rsidR="00B27957" w:rsidRPr="00D03637" w:rsidDel="00066920">
          <w:rPr>
            <w:rFonts w:ascii="Times New Roman" w:hAnsi="Times New Roman" w:cs="Times New Roman"/>
            <w:sz w:val="24"/>
            <w:szCs w:val="24"/>
            <w:vertAlign w:val="subscript"/>
            <w:rPrChange w:id="2518" w:author="Wisch, Julie" w:date="2022-10-17T09:14:00Z">
              <w:rPr>
                <w:rFonts w:ascii="Times New Roman" w:hAnsi="Times New Roman" w:cs="Times New Roman"/>
                <w:sz w:val="24"/>
                <w:szCs w:val="24"/>
                <w:vertAlign w:val="subscript"/>
              </w:rPr>
            </w:rPrChange>
          </w:rPr>
          <w:delText>individual</w:delText>
        </w:r>
        <w:r w:rsidR="00B27957" w:rsidRPr="00D03637" w:rsidDel="00066920">
          <w:rPr>
            <w:rFonts w:ascii="Times New Roman" w:hAnsi="Times New Roman" w:cs="Times New Roman"/>
            <w:sz w:val="24"/>
            <w:szCs w:val="24"/>
            <w:rPrChange w:id="2519" w:author="Wisch, Julie" w:date="2022-10-17T09:14:00Z">
              <w:rPr>
                <w:rFonts w:ascii="Times New Roman" w:hAnsi="Times New Roman" w:cs="Times New Roman"/>
                <w:sz w:val="24"/>
                <w:szCs w:val="24"/>
              </w:rPr>
            </w:rPrChange>
          </w:rPr>
          <w:delText xml:space="preserve"> = 0.</w:delText>
        </w:r>
        <w:r w:rsidR="006841A5" w:rsidRPr="00D03637" w:rsidDel="00066920">
          <w:rPr>
            <w:rFonts w:ascii="Times New Roman" w:hAnsi="Times New Roman" w:cs="Times New Roman"/>
            <w:sz w:val="24"/>
            <w:szCs w:val="24"/>
            <w:rPrChange w:id="2520" w:author="Wisch, Julie" w:date="2022-10-17T09:14:00Z">
              <w:rPr>
                <w:rFonts w:ascii="Times New Roman" w:hAnsi="Times New Roman" w:cs="Times New Roman"/>
                <w:sz w:val="24"/>
                <w:szCs w:val="24"/>
              </w:rPr>
            </w:rPrChange>
          </w:rPr>
          <w:delText>650</w:delText>
        </w:r>
        <w:r w:rsidR="00B27957" w:rsidRPr="00D03637" w:rsidDel="00066920">
          <w:rPr>
            <w:rFonts w:ascii="Times New Roman" w:hAnsi="Times New Roman" w:cs="Times New Roman"/>
            <w:sz w:val="24"/>
            <w:szCs w:val="24"/>
            <w:rPrChange w:id="2521" w:author="Wisch, Julie" w:date="2022-10-17T09:14:00Z">
              <w:rPr>
                <w:rFonts w:ascii="Times New Roman" w:hAnsi="Times New Roman" w:cs="Times New Roman"/>
                <w:sz w:val="24"/>
                <w:szCs w:val="24"/>
              </w:rPr>
            </w:rPrChange>
          </w:rPr>
          <w:delText>, PPS = 0.199)</w:delText>
        </w:r>
      </w:del>
      <w:customXmlDelRangeStart w:id="2522" w:author="Wisch, Julie" w:date="2022-09-28T09:19:00Z"/>
      <w:sdt>
        <w:sdtPr>
          <w:rPr>
            <w:rFonts w:ascii="Times New Roman" w:hAnsi="Times New Roman" w:cs="Times New Roman"/>
            <w:color w:val="000000"/>
            <w:sz w:val="24"/>
            <w:szCs w:val="24"/>
            <w:vertAlign w:val="superscript"/>
          </w:rPr>
          <w:tag w:val="MENDELEY_CITATION_v3_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"/>
          <w:id w:val="789790199"/>
          <w:placeholder>
            <w:docPart w:val="DefaultPlaceholder_-1854013440"/>
          </w:placeholder>
        </w:sdtPr>
        <w:sdtEndPr/>
        <w:sdtContent>
          <w:customXmlDelRangeEnd w:id="2522"/>
          <w:del w:id="2523" w:author="Wisch, Julie" w:date="2022-09-28T09:19:00Z">
            <w:r w:rsidR="00143020" w:rsidRPr="00D03637" w:rsidDel="00066920">
              <w:rPr>
                <w:rFonts w:ascii="Times New Roman" w:hAnsi="Times New Roman" w:cs="Times New Roman"/>
                <w:color w:val="000000"/>
                <w:sz w:val="24"/>
                <w:szCs w:val="24"/>
                <w:vertAlign w:val="superscript"/>
              </w:rPr>
              <w:delText>64</w:delText>
            </w:r>
          </w:del>
          <w:customXmlDelRangeStart w:id="2524" w:author="Wisch, Julie" w:date="2022-09-28T09:19:00Z"/>
        </w:sdtContent>
      </w:sdt>
      <w:customXmlDelRangeEnd w:id="2524"/>
      <w:del w:id="2525" w:author="Wisch, Julie" w:date="2022-09-28T09:19:00Z">
        <w:r w:rsidR="00D471A6" w:rsidRPr="00D03637" w:rsidDel="00066920">
          <w:rPr>
            <w:rFonts w:ascii="Times New Roman" w:hAnsi="Times New Roman" w:cs="Times New Roman"/>
            <w:sz w:val="24"/>
            <w:szCs w:val="24"/>
          </w:rPr>
          <w:delText>)</w:delText>
        </w:r>
        <w:r w:rsidR="00C60B78" w:rsidRPr="00D03637" w:rsidDel="00066920">
          <w:rPr>
            <w:rFonts w:ascii="Times New Roman" w:hAnsi="Times New Roman" w:cs="Times New Roman"/>
            <w:sz w:val="24"/>
            <w:szCs w:val="24"/>
            <w:rPrChange w:id="2526" w:author="Wisch, Julie" w:date="2022-10-17T09:14:00Z">
              <w:rPr>
                <w:rFonts w:ascii="Times New Roman" w:hAnsi="Times New Roman" w:cs="Times New Roman"/>
                <w:sz w:val="24"/>
                <w:szCs w:val="24"/>
              </w:rPr>
            </w:rPrChange>
          </w:rPr>
          <w:delText xml:space="preserve">, </w:delText>
        </w:r>
        <w:r w:rsidR="00D471A6" w:rsidRPr="00D03637" w:rsidDel="00066920">
          <w:rPr>
            <w:rFonts w:ascii="Times New Roman" w:hAnsi="Times New Roman" w:cs="Times New Roman"/>
            <w:sz w:val="24"/>
            <w:szCs w:val="24"/>
            <w:rPrChange w:id="2527" w:author="Wisch, Julie" w:date="2022-10-17T09:14:00Z">
              <w:rPr>
                <w:rFonts w:ascii="Times New Roman" w:hAnsi="Times New Roman" w:cs="Times New Roman"/>
                <w:sz w:val="24"/>
                <w:szCs w:val="24"/>
              </w:rPr>
            </w:rPrChange>
          </w:rPr>
          <w:delText>amyloid production and regulation (</w:delText>
        </w:r>
        <w:r w:rsidR="00C60B78" w:rsidRPr="00D03637" w:rsidDel="00066920">
          <w:rPr>
            <w:rFonts w:ascii="Times New Roman" w:hAnsi="Times New Roman" w:cs="Times New Roman"/>
            <w:sz w:val="24"/>
            <w:szCs w:val="24"/>
            <w:rPrChange w:id="2528" w:author="Wisch, Julie" w:date="2022-10-17T09:14:00Z">
              <w:rPr>
                <w:rFonts w:ascii="Times New Roman" w:hAnsi="Times New Roman" w:cs="Times New Roman"/>
                <w:sz w:val="24"/>
                <w:szCs w:val="24"/>
              </w:rPr>
            </w:rPrChange>
          </w:rPr>
          <w:delText>ubiquitin-fold modifier 1</w:delText>
        </w:r>
      </w:del>
      <w:customXmlDelRangeStart w:id="2529" w:author="Wisch, Julie" w:date="2022-09-28T09:19:00Z"/>
      <w:sdt>
        <w:sdtPr>
          <w:rPr>
            <w:rFonts w:ascii="Times New Roman" w:hAnsi="Times New Roman" w:cs="Times New Roman"/>
            <w:color w:val="000000"/>
            <w:sz w:val="24"/>
            <w:szCs w:val="24"/>
            <w:vertAlign w:val="superscript"/>
          </w:rPr>
          <w:tag w:val="MENDELEY_CITATION_v3_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"/>
          <w:id w:val="-576512699"/>
          <w:placeholder>
            <w:docPart w:val="DefaultPlaceholder_-1854013440"/>
          </w:placeholder>
        </w:sdtPr>
        <w:sdtEndPr/>
        <w:sdtContent>
          <w:customXmlDelRangeEnd w:id="2529"/>
          <w:del w:id="2530" w:author="Wisch, Julie" w:date="2022-09-28T09:19:00Z">
            <w:r w:rsidR="00143020" w:rsidRPr="00D03637" w:rsidDel="00066920">
              <w:rPr>
                <w:rFonts w:ascii="Times New Roman" w:hAnsi="Times New Roman" w:cs="Times New Roman"/>
                <w:color w:val="000000"/>
                <w:sz w:val="24"/>
                <w:szCs w:val="24"/>
                <w:vertAlign w:val="superscript"/>
              </w:rPr>
              <w:delText>64</w:delText>
            </w:r>
          </w:del>
          <w:customXmlDelRangeStart w:id="2531" w:author="Wisch, Julie" w:date="2022-09-28T09:19:00Z"/>
        </w:sdtContent>
      </w:sdt>
      <w:customXmlDelRangeEnd w:id="2531"/>
      <w:del w:id="2532" w:author="Wisch, Julie" w:date="2022-09-28T09:19:00Z">
        <w:r w:rsidR="00B27957" w:rsidRPr="00D03637" w:rsidDel="00066920">
          <w:rPr>
            <w:rFonts w:ascii="Times New Roman" w:hAnsi="Times New Roman" w:cs="Times New Roman"/>
            <w:color w:val="000000"/>
            <w:sz w:val="24"/>
            <w:szCs w:val="24"/>
          </w:rPr>
          <w:delText xml:space="preserve"> </w:delText>
        </w:r>
        <w:r w:rsidR="00B27957" w:rsidRPr="00D03637" w:rsidDel="00066920">
          <w:rPr>
            <w:rFonts w:ascii="Times New Roman" w:hAnsi="Times New Roman" w:cs="Times New Roman"/>
            <w:sz w:val="24"/>
            <w:szCs w:val="24"/>
            <w:rPrChange w:id="2533" w:author="Wisch, Julie" w:date="2022-10-17T09:14:00Z">
              <w:rPr>
                <w:rFonts w:ascii="Times New Roman" w:hAnsi="Times New Roman" w:cs="Times New Roman"/>
                <w:sz w:val="24"/>
                <w:szCs w:val="24"/>
              </w:rPr>
            </w:rPrChange>
          </w:rPr>
          <w:delText>(AUC</w:delText>
        </w:r>
        <w:r w:rsidR="00B27957" w:rsidRPr="00D03637" w:rsidDel="00066920">
          <w:rPr>
            <w:rFonts w:ascii="Times New Roman" w:hAnsi="Times New Roman" w:cs="Times New Roman"/>
            <w:sz w:val="24"/>
            <w:szCs w:val="24"/>
            <w:vertAlign w:val="subscript"/>
            <w:rPrChange w:id="2534" w:author="Wisch, Julie" w:date="2022-10-17T09:14:00Z">
              <w:rPr>
                <w:rFonts w:ascii="Times New Roman" w:hAnsi="Times New Roman" w:cs="Times New Roman"/>
                <w:sz w:val="24"/>
                <w:szCs w:val="24"/>
                <w:vertAlign w:val="subscript"/>
              </w:rPr>
            </w:rPrChange>
          </w:rPr>
          <w:delText>individual</w:delText>
        </w:r>
        <w:r w:rsidR="00B27957" w:rsidRPr="00D03637" w:rsidDel="00066920">
          <w:rPr>
            <w:rFonts w:ascii="Times New Roman" w:hAnsi="Times New Roman" w:cs="Times New Roman"/>
            <w:sz w:val="24"/>
            <w:szCs w:val="24"/>
            <w:rPrChange w:id="2535" w:author="Wisch, Julie" w:date="2022-10-17T09:14:00Z">
              <w:rPr>
                <w:rFonts w:ascii="Times New Roman" w:hAnsi="Times New Roman" w:cs="Times New Roman"/>
                <w:sz w:val="24"/>
                <w:szCs w:val="24"/>
              </w:rPr>
            </w:rPrChange>
          </w:rPr>
          <w:delText xml:space="preserve"> = 0.</w:delText>
        </w:r>
        <w:r w:rsidR="006841A5" w:rsidRPr="00D03637" w:rsidDel="00066920">
          <w:rPr>
            <w:rFonts w:ascii="Times New Roman" w:hAnsi="Times New Roman" w:cs="Times New Roman"/>
            <w:sz w:val="24"/>
            <w:szCs w:val="24"/>
            <w:rPrChange w:id="2536" w:author="Wisch, Julie" w:date="2022-10-17T09:14:00Z">
              <w:rPr>
                <w:rFonts w:ascii="Times New Roman" w:hAnsi="Times New Roman" w:cs="Times New Roman"/>
                <w:sz w:val="24"/>
                <w:szCs w:val="24"/>
              </w:rPr>
            </w:rPrChange>
          </w:rPr>
          <w:delText>817</w:delText>
        </w:r>
        <w:r w:rsidR="00B27957" w:rsidRPr="00D03637" w:rsidDel="00066920">
          <w:rPr>
            <w:rFonts w:ascii="Times New Roman" w:hAnsi="Times New Roman" w:cs="Times New Roman"/>
            <w:sz w:val="24"/>
            <w:szCs w:val="24"/>
            <w:rPrChange w:id="2537" w:author="Wisch, Julie" w:date="2022-10-17T09:14:00Z">
              <w:rPr>
                <w:rFonts w:ascii="Times New Roman" w:hAnsi="Times New Roman" w:cs="Times New Roman"/>
                <w:sz w:val="24"/>
                <w:szCs w:val="24"/>
              </w:rPr>
            </w:rPrChange>
          </w:rPr>
          <w:delText>, PPS = 0.263)</w:delText>
        </w:r>
        <w:r w:rsidR="00D471A6" w:rsidRPr="00D03637" w:rsidDel="00066920">
          <w:rPr>
            <w:rFonts w:ascii="Times New Roman" w:hAnsi="Times New Roman" w:cs="Times New Roman"/>
            <w:sz w:val="24"/>
            <w:szCs w:val="24"/>
            <w:rPrChange w:id="2538" w:author="Wisch, Julie" w:date="2022-10-17T09:14:00Z">
              <w:rPr>
                <w:rFonts w:ascii="Times New Roman" w:hAnsi="Times New Roman" w:cs="Times New Roman"/>
                <w:sz w:val="24"/>
                <w:szCs w:val="24"/>
              </w:rPr>
            </w:rPrChange>
          </w:rPr>
          <w:delText xml:space="preserve">), and BBB </w:delText>
        </w:r>
        <w:r w:rsidR="0070797E" w:rsidRPr="00D03637" w:rsidDel="00066920">
          <w:rPr>
            <w:rFonts w:ascii="Times New Roman" w:hAnsi="Times New Roman" w:cs="Times New Roman"/>
            <w:sz w:val="24"/>
            <w:szCs w:val="24"/>
            <w:rPrChange w:id="2539" w:author="Wisch, Julie" w:date="2022-10-17T09:14:00Z">
              <w:rPr>
                <w:rFonts w:ascii="Times New Roman" w:hAnsi="Times New Roman" w:cs="Times New Roman"/>
                <w:sz w:val="24"/>
                <w:szCs w:val="24"/>
              </w:rPr>
            </w:rPrChange>
          </w:rPr>
          <w:delText xml:space="preserve">function </w:delText>
        </w:r>
        <w:r w:rsidR="00D471A6" w:rsidRPr="00D03637" w:rsidDel="00066920">
          <w:rPr>
            <w:rFonts w:ascii="Times New Roman" w:hAnsi="Times New Roman" w:cs="Times New Roman"/>
            <w:sz w:val="24"/>
            <w:szCs w:val="24"/>
            <w:rPrChange w:id="2540" w:author="Wisch, Julie" w:date="2022-10-17T09:14:00Z">
              <w:rPr>
                <w:rFonts w:ascii="Times New Roman" w:hAnsi="Times New Roman" w:cs="Times New Roman"/>
                <w:sz w:val="24"/>
                <w:szCs w:val="24"/>
              </w:rPr>
            </w:rPrChange>
          </w:rPr>
          <w:delText>(</w:delText>
        </w:r>
        <w:r w:rsidR="00162C22" w:rsidRPr="00D03637" w:rsidDel="00066920">
          <w:rPr>
            <w:rFonts w:ascii="Times New Roman" w:hAnsi="Times New Roman" w:cs="Times New Roman"/>
            <w:sz w:val="24"/>
            <w:szCs w:val="24"/>
            <w:rPrChange w:id="2541" w:author="Wisch, Julie" w:date="2022-10-17T09:14:00Z">
              <w:rPr>
                <w:rFonts w:ascii="Times New Roman" w:hAnsi="Times New Roman" w:cs="Times New Roman"/>
                <w:sz w:val="24"/>
                <w:szCs w:val="24"/>
              </w:rPr>
            </w:rPrChange>
          </w:rPr>
          <w:delText>SMOC</w:delText>
        </w:r>
        <w:r w:rsidR="00C60B78" w:rsidRPr="00D03637" w:rsidDel="00066920">
          <w:rPr>
            <w:rFonts w:ascii="Times New Roman" w:hAnsi="Times New Roman" w:cs="Times New Roman"/>
            <w:sz w:val="24"/>
            <w:szCs w:val="24"/>
            <w:rPrChange w:id="2542" w:author="Wisch, Julie" w:date="2022-10-17T09:14:00Z">
              <w:rPr>
                <w:rFonts w:ascii="Times New Roman" w:hAnsi="Times New Roman" w:cs="Times New Roman"/>
                <w:sz w:val="24"/>
                <w:szCs w:val="24"/>
              </w:rPr>
            </w:rPrChange>
          </w:rPr>
          <w:delText>1</w:delText>
        </w:r>
      </w:del>
      <w:customXmlDelRangeStart w:id="2543" w:author="Wisch, Julie" w:date="2022-09-28T09:19:00Z"/>
      <w:sdt>
        <w:sdtPr>
          <w:rPr>
            <w:rFonts w:ascii="Times New Roman" w:hAnsi="Times New Roman" w:cs="Times New Roman"/>
            <w:color w:val="000000"/>
            <w:sz w:val="24"/>
            <w:szCs w:val="24"/>
            <w:vertAlign w:val="superscript"/>
          </w:rPr>
          <w:tag w:val="MENDELEY_CITATION_v3_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"/>
          <w:id w:val="-1287499414"/>
          <w:placeholder>
            <w:docPart w:val="DefaultPlaceholder_-1854013440"/>
          </w:placeholder>
        </w:sdtPr>
        <w:sdtEndPr/>
        <w:sdtContent>
          <w:customXmlDelRangeEnd w:id="2543"/>
          <w:del w:id="2544" w:author="Wisch, Julie" w:date="2022-09-28T09:19:00Z">
            <w:r w:rsidR="00143020" w:rsidRPr="00D03637" w:rsidDel="00066920">
              <w:rPr>
                <w:rFonts w:ascii="Times New Roman" w:hAnsi="Times New Roman" w:cs="Times New Roman"/>
                <w:color w:val="000000"/>
                <w:sz w:val="24"/>
                <w:szCs w:val="24"/>
                <w:vertAlign w:val="superscript"/>
              </w:rPr>
              <w:delText>57</w:delText>
            </w:r>
          </w:del>
          <w:customXmlDelRangeStart w:id="2545" w:author="Wisch, Julie" w:date="2022-09-28T09:19:00Z"/>
        </w:sdtContent>
      </w:sdt>
      <w:customXmlDelRangeEnd w:id="2545"/>
      <w:del w:id="2546" w:author="Wisch, Julie" w:date="2022-09-28T09:19:00Z">
        <w:r w:rsidR="00B27957" w:rsidRPr="00D03637" w:rsidDel="00066920">
          <w:rPr>
            <w:rFonts w:ascii="Times New Roman" w:hAnsi="Times New Roman" w:cs="Times New Roman"/>
            <w:color w:val="000000"/>
            <w:sz w:val="24"/>
            <w:szCs w:val="24"/>
          </w:rPr>
          <w:delText xml:space="preserve"> </w:delText>
        </w:r>
        <w:r w:rsidR="00B27957" w:rsidRPr="00D03637" w:rsidDel="00066920">
          <w:rPr>
            <w:rFonts w:ascii="Times New Roman" w:hAnsi="Times New Roman" w:cs="Times New Roman"/>
            <w:sz w:val="24"/>
            <w:szCs w:val="24"/>
            <w:rPrChange w:id="2547" w:author="Wisch, Julie" w:date="2022-10-17T09:14:00Z">
              <w:rPr>
                <w:rFonts w:ascii="Times New Roman" w:hAnsi="Times New Roman" w:cs="Times New Roman"/>
                <w:sz w:val="24"/>
                <w:szCs w:val="24"/>
              </w:rPr>
            </w:rPrChange>
          </w:rPr>
          <w:delText>(AUC</w:delText>
        </w:r>
        <w:r w:rsidR="00B27957" w:rsidRPr="00D03637" w:rsidDel="00066920">
          <w:rPr>
            <w:rFonts w:ascii="Times New Roman" w:hAnsi="Times New Roman" w:cs="Times New Roman"/>
            <w:sz w:val="24"/>
            <w:szCs w:val="24"/>
            <w:vertAlign w:val="subscript"/>
            <w:rPrChange w:id="2548" w:author="Wisch, Julie" w:date="2022-10-17T09:14:00Z">
              <w:rPr>
                <w:rFonts w:ascii="Times New Roman" w:hAnsi="Times New Roman" w:cs="Times New Roman"/>
                <w:sz w:val="24"/>
                <w:szCs w:val="24"/>
                <w:vertAlign w:val="subscript"/>
              </w:rPr>
            </w:rPrChange>
          </w:rPr>
          <w:delText>individual</w:delText>
        </w:r>
        <w:r w:rsidR="00B27957" w:rsidRPr="00D03637" w:rsidDel="00066920">
          <w:rPr>
            <w:rFonts w:ascii="Times New Roman" w:hAnsi="Times New Roman" w:cs="Times New Roman"/>
            <w:sz w:val="24"/>
            <w:szCs w:val="24"/>
            <w:rPrChange w:id="2549" w:author="Wisch, Julie" w:date="2022-10-17T09:14:00Z">
              <w:rPr>
                <w:rFonts w:ascii="Times New Roman" w:hAnsi="Times New Roman" w:cs="Times New Roman"/>
                <w:sz w:val="24"/>
                <w:szCs w:val="24"/>
              </w:rPr>
            </w:rPrChange>
          </w:rPr>
          <w:delText xml:space="preserve"> = 0.</w:delText>
        </w:r>
        <w:r w:rsidR="006841A5" w:rsidRPr="00D03637" w:rsidDel="00066920">
          <w:rPr>
            <w:rFonts w:ascii="Times New Roman" w:hAnsi="Times New Roman" w:cs="Times New Roman"/>
            <w:sz w:val="24"/>
            <w:szCs w:val="24"/>
            <w:rPrChange w:id="2550" w:author="Wisch, Julie" w:date="2022-10-17T09:14:00Z">
              <w:rPr>
                <w:rFonts w:ascii="Times New Roman" w:hAnsi="Times New Roman" w:cs="Times New Roman"/>
                <w:sz w:val="24"/>
                <w:szCs w:val="24"/>
              </w:rPr>
            </w:rPrChange>
          </w:rPr>
          <w:delText>764</w:delText>
        </w:r>
        <w:r w:rsidR="00B27957" w:rsidRPr="00D03637" w:rsidDel="00066920">
          <w:rPr>
            <w:rFonts w:ascii="Times New Roman" w:hAnsi="Times New Roman" w:cs="Times New Roman"/>
            <w:sz w:val="24"/>
            <w:szCs w:val="24"/>
            <w:rPrChange w:id="2551" w:author="Wisch, Julie" w:date="2022-10-17T09:14:00Z">
              <w:rPr>
                <w:rFonts w:ascii="Times New Roman" w:hAnsi="Times New Roman" w:cs="Times New Roman"/>
                <w:sz w:val="24"/>
                <w:szCs w:val="24"/>
              </w:rPr>
            </w:rPrChange>
          </w:rPr>
          <w:delText>, PPS = 0.199)</w:delText>
        </w:r>
        <w:r w:rsidR="00D471A6" w:rsidRPr="00D03637" w:rsidDel="00066920">
          <w:rPr>
            <w:rFonts w:ascii="Times New Roman" w:hAnsi="Times New Roman" w:cs="Times New Roman"/>
            <w:sz w:val="24"/>
            <w:szCs w:val="24"/>
            <w:rPrChange w:id="2552" w:author="Wisch, Julie" w:date="2022-10-17T09:14:00Z">
              <w:rPr>
                <w:rFonts w:ascii="Times New Roman" w:hAnsi="Times New Roman" w:cs="Times New Roman"/>
                <w:sz w:val="24"/>
                <w:szCs w:val="24"/>
              </w:rPr>
            </w:rPrChange>
          </w:rPr>
          <w:delText>)</w:delText>
        </w:r>
        <w:r w:rsidR="00C60B78" w:rsidRPr="00D03637" w:rsidDel="00066920">
          <w:rPr>
            <w:rFonts w:ascii="Times New Roman" w:hAnsi="Times New Roman" w:cs="Times New Roman"/>
            <w:sz w:val="24"/>
            <w:szCs w:val="24"/>
            <w:rPrChange w:id="2553" w:author="Wisch, Julie" w:date="2022-10-17T09:14:00Z">
              <w:rPr>
                <w:rFonts w:ascii="Times New Roman" w:hAnsi="Times New Roman" w:cs="Times New Roman"/>
                <w:sz w:val="24"/>
                <w:szCs w:val="24"/>
              </w:rPr>
            </w:rPrChange>
          </w:rPr>
          <w:delText xml:space="preserve">. </w:delText>
        </w:r>
        <w:r w:rsidR="00280CBA" w:rsidRPr="00D03637" w:rsidDel="00066920">
          <w:rPr>
            <w:rFonts w:ascii="Times New Roman" w:hAnsi="Times New Roman" w:cs="Times New Roman"/>
            <w:sz w:val="24"/>
            <w:szCs w:val="24"/>
            <w:rPrChange w:id="2554" w:author="Wisch, Julie" w:date="2022-10-17T09:14:00Z">
              <w:rPr>
                <w:rFonts w:ascii="Times New Roman" w:hAnsi="Times New Roman" w:cs="Times New Roman"/>
                <w:sz w:val="24"/>
                <w:szCs w:val="24"/>
              </w:rPr>
            </w:rPrChange>
          </w:rPr>
          <w:delText xml:space="preserve">Notably, the individual AUC of simply using the 14-3-3 protein family for classification was much higher than the clustering-based approach. Other proteins that demonstrated high efficacy for classifying </w:delText>
        </w:r>
        <w:r w:rsidR="008A2FEF" w:rsidRPr="00D03637" w:rsidDel="00066920">
          <w:rPr>
            <w:rFonts w:ascii="Times New Roman" w:hAnsi="Times New Roman" w:cs="Times New Roman"/>
            <w:sz w:val="24"/>
            <w:szCs w:val="24"/>
            <w:rPrChange w:id="2555" w:author="Wisch, Julie" w:date="2022-10-17T09:14:00Z">
              <w:rPr>
                <w:rFonts w:ascii="Times New Roman" w:hAnsi="Times New Roman" w:cs="Times New Roman"/>
                <w:sz w:val="24"/>
                <w:szCs w:val="24"/>
              </w:rPr>
            </w:rPrChange>
          </w:rPr>
          <w:delText>Intermediate</w:delText>
        </w:r>
        <w:r w:rsidR="00280CBA" w:rsidRPr="00D03637" w:rsidDel="00066920">
          <w:rPr>
            <w:rFonts w:ascii="Times New Roman" w:hAnsi="Times New Roman" w:cs="Times New Roman"/>
            <w:sz w:val="24"/>
            <w:szCs w:val="24"/>
            <w:rPrChange w:id="2556" w:author="Wisch, Julie" w:date="2022-10-17T09:14:00Z">
              <w:rPr>
                <w:rFonts w:ascii="Times New Roman" w:hAnsi="Times New Roman" w:cs="Times New Roman"/>
                <w:sz w:val="24"/>
                <w:szCs w:val="24"/>
              </w:rPr>
            </w:rPrChange>
          </w:rPr>
          <w:delText xml:space="preserve"> AD Biomarker vs. </w:delText>
        </w:r>
        <w:r w:rsidR="008053F7" w:rsidRPr="00D03637" w:rsidDel="00066920">
          <w:rPr>
            <w:rFonts w:ascii="Times New Roman" w:hAnsi="Times New Roman" w:cs="Times New Roman"/>
            <w:sz w:val="24"/>
            <w:szCs w:val="24"/>
            <w:rPrChange w:id="2557" w:author="Wisch, Julie" w:date="2022-10-17T09:14:00Z">
              <w:rPr>
                <w:rFonts w:ascii="Times New Roman" w:hAnsi="Times New Roman" w:cs="Times New Roman"/>
                <w:sz w:val="24"/>
                <w:szCs w:val="24"/>
              </w:rPr>
            </w:rPrChange>
          </w:rPr>
          <w:delText>AD</w:delText>
        </w:r>
        <w:r w:rsidR="00280CBA" w:rsidRPr="00D03637" w:rsidDel="00066920">
          <w:rPr>
            <w:rFonts w:ascii="Times New Roman" w:hAnsi="Times New Roman" w:cs="Times New Roman"/>
            <w:sz w:val="24"/>
            <w:szCs w:val="24"/>
            <w:rPrChange w:id="2558" w:author="Wisch, Julie" w:date="2022-10-17T09:14:00Z">
              <w:rPr>
                <w:rFonts w:ascii="Times New Roman" w:hAnsi="Times New Roman" w:cs="Times New Roman"/>
                <w:sz w:val="24"/>
                <w:szCs w:val="24"/>
              </w:rPr>
            </w:rPrChange>
          </w:rPr>
          <w:delText xml:space="preserve"> Biomarker </w:delText>
        </w:r>
        <w:r w:rsidR="008053F7" w:rsidRPr="00D03637" w:rsidDel="00066920">
          <w:rPr>
            <w:rFonts w:ascii="Times New Roman" w:hAnsi="Times New Roman" w:cs="Times New Roman"/>
            <w:sz w:val="24"/>
            <w:szCs w:val="24"/>
            <w:rPrChange w:id="2559" w:author="Wisch, Julie" w:date="2022-10-17T09:14:00Z">
              <w:rPr>
                <w:rFonts w:ascii="Times New Roman" w:hAnsi="Times New Roman" w:cs="Times New Roman"/>
                <w:sz w:val="24"/>
                <w:szCs w:val="24"/>
              </w:rPr>
            </w:rPrChange>
          </w:rPr>
          <w:delText xml:space="preserve">Negative </w:delText>
        </w:r>
        <w:r w:rsidR="00280CBA" w:rsidRPr="00D03637" w:rsidDel="00066920">
          <w:rPr>
            <w:rFonts w:ascii="Times New Roman" w:hAnsi="Times New Roman" w:cs="Times New Roman"/>
            <w:sz w:val="24"/>
            <w:szCs w:val="24"/>
            <w:rPrChange w:id="2560" w:author="Wisch, Julie" w:date="2022-10-17T09:14:00Z">
              <w:rPr>
                <w:rFonts w:ascii="Times New Roman" w:hAnsi="Times New Roman" w:cs="Times New Roman"/>
                <w:sz w:val="24"/>
                <w:szCs w:val="24"/>
              </w:rPr>
            </w:rPrChange>
          </w:rPr>
          <w:delText xml:space="preserve">are shown in Supplemental Figure 11. </w:delText>
        </w:r>
      </w:del>
    </w:p>
    <w:p w14:paraId="7BD92243" w14:textId="77777777" w:rsidR="004D49B2" w:rsidRPr="00D03637" w:rsidRDefault="004D49B2" w:rsidP="004D49B2">
      <w:pPr>
        <w:pStyle w:val="Heading1"/>
        <w:spacing w:line="360" w:lineRule="auto"/>
        <w:rPr>
          <w:color w:val="000000" w:themeColor="text1"/>
          <w:rPrChange w:id="2561" w:author="Wisch, Julie" w:date="2022-10-17T09:14:00Z">
            <w:rPr>
              <w:color w:val="000000" w:themeColor="text1"/>
            </w:rPr>
          </w:rPrChange>
        </w:rPr>
      </w:pPr>
      <w:r w:rsidRPr="00D03637">
        <w:rPr>
          <w:color w:val="000000" w:themeColor="text1"/>
          <w:rPrChange w:id="2562" w:author="Wisch, Julie" w:date="2022-10-17T09:14:00Z">
            <w:rPr>
              <w:color w:val="000000" w:themeColor="text1"/>
            </w:rPr>
          </w:rPrChange>
        </w:rPr>
        <w:t xml:space="preserve">Discussion </w:t>
      </w:r>
    </w:p>
    <w:p w14:paraId="4FB6315D" w14:textId="59DF95E0" w:rsidR="00B57079" w:rsidRPr="00D03637" w:rsidRDefault="00B57079" w:rsidP="00B57079">
      <w:pPr>
        <w:rPr>
          <w:rFonts w:ascii="Times New Roman" w:hAnsi="Times New Roman" w:cs="Times New Roman"/>
          <w:sz w:val="24"/>
          <w:szCs w:val="24"/>
          <w:rPrChange w:id="2563" w:author="Wisch, Julie" w:date="2022-10-17T09:14:00Z">
            <w:rPr>
              <w:rFonts w:ascii="Times New Roman" w:hAnsi="Times New Roman" w:cs="Times New Roman"/>
              <w:sz w:val="24"/>
              <w:szCs w:val="24"/>
            </w:rPr>
          </w:rPrChange>
        </w:rPr>
      </w:pPr>
      <w:r w:rsidRPr="00D03637">
        <w:rPr>
          <w:rFonts w:ascii="Times New Roman" w:hAnsi="Times New Roman" w:cs="Times New Roman"/>
          <w:sz w:val="24"/>
          <w:szCs w:val="24"/>
          <w:rPrChange w:id="2564" w:author="Wisch, Julie" w:date="2022-10-17T09:14:00Z">
            <w:rPr>
              <w:rFonts w:ascii="Times New Roman" w:hAnsi="Times New Roman" w:cs="Times New Roman"/>
              <w:sz w:val="24"/>
              <w:szCs w:val="24"/>
            </w:rPr>
          </w:rPrChange>
        </w:rPr>
        <w:t xml:space="preserve">This study used a novel application of growth mixture modeling to identify unique </w:t>
      </w:r>
      <w:r w:rsidR="00CC6EB5" w:rsidRPr="00D03637">
        <w:rPr>
          <w:rFonts w:ascii="Times New Roman" w:hAnsi="Times New Roman" w:cs="Times New Roman"/>
          <w:sz w:val="24"/>
          <w:szCs w:val="24"/>
          <w:rPrChange w:id="2565" w:author="Wisch, Julie" w:date="2022-10-17T09:14:00Z">
            <w:rPr>
              <w:rFonts w:ascii="Times New Roman" w:hAnsi="Times New Roman" w:cs="Times New Roman"/>
              <w:sz w:val="24"/>
              <w:szCs w:val="24"/>
            </w:rPr>
          </w:rPrChange>
        </w:rPr>
        <w:t xml:space="preserve">pathological </w:t>
      </w:r>
      <w:r w:rsidR="00126232" w:rsidRPr="00D03637">
        <w:rPr>
          <w:rFonts w:ascii="Times New Roman" w:hAnsi="Times New Roman" w:cs="Times New Roman"/>
          <w:sz w:val="24"/>
          <w:szCs w:val="24"/>
          <w:rPrChange w:id="2566" w:author="Wisch, Julie" w:date="2022-10-17T09:14:00Z">
            <w:rPr>
              <w:rFonts w:ascii="Times New Roman" w:hAnsi="Times New Roman" w:cs="Times New Roman"/>
              <w:sz w:val="24"/>
              <w:szCs w:val="24"/>
            </w:rPr>
          </w:rPrChange>
        </w:rPr>
        <w:t>patterns</w:t>
      </w:r>
      <w:r w:rsidRPr="00D03637">
        <w:rPr>
          <w:rFonts w:ascii="Times New Roman" w:hAnsi="Times New Roman" w:cs="Times New Roman"/>
          <w:sz w:val="24"/>
          <w:szCs w:val="24"/>
          <w:rPrChange w:id="2567" w:author="Wisch, Julie" w:date="2022-10-17T09:14:00Z">
            <w:rPr>
              <w:rFonts w:ascii="Times New Roman" w:hAnsi="Times New Roman" w:cs="Times New Roman"/>
              <w:sz w:val="24"/>
              <w:szCs w:val="24"/>
            </w:rPr>
          </w:rPrChange>
        </w:rPr>
        <w:t xml:space="preserve"> of participants as a function of CSF </w:t>
      </w:r>
      <w:r w:rsidR="00580042" w:rsidRPr="00D03637">
        <w:rPr>
          <w:rFonts w:ascii="Times New Roman" w:hAnsi="Times New Roman" w:cs="Times New Roman"/>
          <w:sz w:val="24"/>
          <w:szCs w:val="24"/>
          <w:rPrChange w:id="2568" w:author="Wisch, Julie" w:date="2022-10-17T09:14:00Z">
            <w:rPr>
              <w:rFonts w:ascii="Times New Roman" w:hAnsi="Times New Roman" w:cs="Times New Roman"/>
              <w:sz w:val="24"/>
              <w:szCs w:val="24"/>
            </w:rPr>
          </w:rPrChange>
        </w:rPr>
        <w:t>pTau</w:t>
      </w:r>
      <w:r w:rsidR="00580042" w:rsidRPr="00D03637">
        <w:rPr>
          <w:rFonts w:ascii="Times New Roman" w:hAnsi="Times New Roman" w:cs="Times New Roman"/>
          <w:sz w:val="24"/>
          <w:szCs w:val="24"/>
          <w:vertAlign w:val="subscript"/>
          <w:rPrChange w:id="2569" w:author="Wisch, Julie" w:date="2022-10-17T09:14:00Z">
            <w:rPr>
              <w:rFonts w:ascii="Times New Roman" w:hAnsi="Times New Roman" w:cs="Times New Roman"/>
              <w:sz w:val="24"/>
              <w:szCs w:val="24"/>
              <w:vertAlign w:val="subscript"/>
            </w:rPr>
          </w:rPrChange>
        </w:rPr>
        <w:t>181</w:t>
      </w:r>
      <w:r w:rsidR="00580042" w:rsidRPr="00D03637">
        <w:rPr>
          <w:rFonts w:ascii="Times New Roman" w:hAnsi="Times New Roman" w:cs="Times New Roman"/>
          <w:sz w:val="24"/>
          <w:szCs w:val="24"/>
          <w:rPrChange w:id="2570" w:author="Wisch, Julie" w:date="2022-10-17T09:14:00Z">
            <w:rPr>
              <w:rFonts w:ascii="Times New Roman" w:hAnsi="Times New Roman" w:cs="Times New Roman"/>
              <w:sz w:val="24"/>
              <w:szCs w:val="24"/>
            </w:rPr>
          </w:rPrChange>
        </w:rPr>
        <w:t xml:space="preserve"> </w:t>
      </w:r>
      <w:r w:rsidRPr="00D03637">
        <w:rPr>
          <w:rFonts w:ascii="Times New Roman" w:hAnsi="Times New Roman" w:cs="Times New Roman"/>
          <w:sz w:val="24"/>
          <w:szCs w:val="24"/>
          <w:rPrChange w:id="2571" w:author="Wisch, Julie" w:date="2022-10-17T09:14:00Z">
            <w:rPr>
              <w:rFonts w:ascii="Times New Roman" w:hAnsi="Times New Roman" w:cs="Times New Roman"/>
              <w:sz w:val="24"/>
              <w:szCs w:val="24"/>
            </w:rPr>
          </w:rPrChange>
        </w:rPr>
        <w:t>/ A</w:t>
      </w:r>
      <w:r w:rsidR="0070797E" w:rsidRPr="00D03637">
        <w:rPr>
          <w:rFonts w:ascii="Symbol" w:hAnsi="Symbol" w:cs="Times New Roman"/>
          <w:sz w:val="24"/>
          <w:szCs w:val="24"/>
          <w:rPrChange w:id="2572" w:author="Wisch, Julie" w:date="2022-10-17T09:14:00Z">
            <w:rPr>
              <w:rFonts w:ascii="Symbol" w:hAnsi="Symbol" w:cs="Times New Roman"/>
              <w:sz w:val="24"/>
              <w:szCs w:val="24"/>
            </w:rPr>
          </w:rPrChange>
        </w:rPr>
        <w:t></w:t>
      </w:r>
      <w:r w:rsidRPr="00D03637">
        <w:rPr>
          <w:rFonts w:ascii="Times New Roman" w:hAnsi="Times New Roman" w:cs="Times New Roman"/>
          <w:sz w:val="24"/>
          <w:szCs w:val="24"/>
          <w:rPrChange w:id="2573" w:author="Wisch, Julie" w:date="2022-10-17T09:14:00Z">
            <w:rPr>
              <w:rFonts w:ascii="Times New Roman" w:hAnsi="Times New Roman" w:cs="Times New Roman"/>
              <w:sz w:val="24"/>
              <w:szCs w:val="24"/>
            </w:rPr>
          </w:rPrChange>
        </w:rPr>
        <w:t>42. Previously this unsupervised clustering technique has been applied to markers of cognition and neurodegeneration</w:t>
      </w:r>
      <w:sdt>
        <w:sdtPr>
          <w:rPr>
            <w:rFonts w:ascii="Times New Roman" w:hAnsi="Times New Roman" w:cs="Times New Roman"/>
            <w:color w:val="000000"/>
            <w:sz w:val="24"/>
            <w:szCs w:val="24"/>
            <w:vertAlign w:val="superscript"/>
          </w:rPr>
          <w:tag w:val="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"/>
          <w:id w:val="715327231"/>
          <w:placeholder>
            <w:docPart w:val="4B71D2ABB4004A4EA20B3B9CA78027E0"/>
          </w:placeholder>
        </w:sdtPr>
        <w:sdtEndPr/>
        <w:sdtContent>
          <w:ins w:id="2574" w:author="Wisch, Julie" w:date="2022-10-04T14:53:00Z">
            <w:r w:rsidR="00B94D80" w:rsidRPr="00D03637">
              <w:rPr>
                <w:rFonts w:ascii="Times New Roman" w:eastAsia="Times New Roman" w:hAnsi="Times New Roman" w:cs="Times New Roman"/>
                <w:color w:val="000000"/>
                <w:vertAlign w:val="superscript"/>
              </w:rPr>
              <w:t>4,37–39</w:t>
            </w:r>
          </w:ins>
          <w:del w:id="2575" w:author="Wisch, Julie" w:date="2022-09-28T10:24:00Z">
            <w:r w:rsidR="00143020" w:rsidRPr="00D03637" w:rsidDel="00733317">
              <w:rPr>
                <w:rFonts w:ascii="Times New Roman" w:eastAsia="Times New Roman" w:hAnsi="Times New Roman" w:cs="Times New Roman"/>
                <w:color w:val="000000"/>
                <w:vertAlign w:val="superscript"/>
                <w:rPrChange w:id="2576" w:author="Wisch, Julie" w:date="2022-10-17T09:14:00Z">
                  <w:rPr>
                    <w:rFonts w:ascii="Times New Roman" w:eastAsia="Times New Roman" w:hAnsi="Times New Roman" w:cs="Times New Roman"/>
                    <w:color w:val="000000"/>
                    <w:vertAlign w:val="superscript"/>
                  </w:rPr>
                </w:rPrChange>
              </w:rPr>
              <w:delText>4,37–39</w:delText>
            </w:r>
          </w:del>
        </w:sdtContent>
      </w:sdt>
      <w:r w:rsidRPr="00D03637">
        <w:rPr>
          <w:rFonts w:ascii="Times New Roman" w:hAnsi="Times New Roman" w:cs="Times New Roman"/>
          <w:sz w:val="24"/>
          <w:szCs w:val="24"/>
        </w:rPr>
        <w:t xml:space="preserve">. </w:t>
      </w:r>
      <w:r w:rsidRPr="00D03637">
        <w:rPr>
          <w:rFonts w:ascii="Times New Roman" w:hAnsi="Times New Roman" w:cs="Times New Roman"/>
          <w:sz w:val="24"/>
          <w:szCs w:val="24"/>
        </w:rPr>
        <w:lastRenderedPageBreak/>
        <w:t xml:space="preserve">Our objective in doing this was to apply a data driven method to understand heterogeneity in </w:t>
      </w:r>
      <w:r w:rsidR="00FA3A19" w:rsidRPr="00D03637">
        <w:rPr>
          <w:rFonts w:ascii="Times New Roman" w:hAnsi="Times New Roman" w:cs="Times New Roman"/>
          <w:sz w:val="24"/>
          <w:szCs w:val="24"/>
        </w:rPr>
        <w:t xml:space="preserve">the </w:t>
      </w:r>
      <w:r w:rsidRPr="00D03637">
        <w:rPr>
          <w:rFonts w:ascii="Times New Roman" w:hAnsi="Times New Roman" w:cs="Times New Roman"/>
          <w:sz w:val="24"/>
          <w:szCs w:val="24"/>
          <w:rPrChange w:id="2577" w:author="Wisch, Julie" w:date="2022-10-17T09:14:00Z">
            <w:rPr>
              <w:rFonts w:ascii="Times New Roman" w:hAnsi="Times New Roman" w:cs="Times New Roman"/>
              <w:sz w:val="24"/>
              <w:szCs w:val="24"/>
            </w:rPr>
          </w:rPrChange>
        </w:rPr>
        <w:t xml:space="preserve">longitudinal development of AD pathology. </w:t>
      </w:r>
    </w:p>
    <w:p w14:paraId="1B908AB7" w14:textId="2039E115" w:rsidR="00B57079" w:rsidRPr="00D03637" w:rsidRDefault="00B57079" w:rsidP="00B57079">
      <w:pPr>
        <w:rPr>
          <w:rFonts w:ascii="Times New Roman" w:hAnsi="Times New Roman" w:cs="Times New Roman"/>
          <w:sz w:val="24"/>
          <w:szCs w:val="24"/>
          <w:rPrChange w:id="2578" w:author="Wisch, Julie" w:date="2022-10-17T09:14:00Z">
            <w:rPr>
              <w:rFonts w:ascii="Times New Roman" w:hAnsi="Times New Roman" w:cs="Times New Roman"/>
              <w:sz w:val="24"/>
              <w:szCs w:val="24"/>
            </w:rPr>
          </w:rPrChange>
        </w:rPr>
      </w:pPr>
      <w:r w:rsidRPr="00D03637">
        <w:rPr>
          <w:rFonts w:ascii="Times New Roman" w:hAnsi="Times New Roman" w:cs="Times New Roman"/>
          <w:sz w:val="24"/>
          <w:szCs w:val="24"/>
          <w:rPrChange w:id="2579" w:author="Wisch, Julie" w:date="2022-10-17T09:14:00Z">
            <w:rPr>
              <w:rFonts w:ascii="Times New Roman" w:hAnsi="Times New Roman" w:cs="Times New Roman"/>
              <w:sz w:val="24"/>
              <w:szCs w:val="24"/>
            </w:rPr>
          </w:rPrChange>
        </w:rPr>
        <w:t xml:space="preserve">After performing this classification, we examined the demographic characteristics </w:t>
      </w:r>
      <w:r w:rsidR="00FA3A19" w:rsidRPr="00D03637">
        <w:rPr>
          <w:rFonts w:ascii="Times New Roman" w:hAnsi="Times New Roman" w:cs="Times New Roman"/>
          <w:sz w:val="24"/>
          <w:szCs w:val="24"/>
          <w:rPrChange w:id="2580" w:author="Wisch, Julie" w:date="2022-10-17T09:14:00Z">
            <w:rPr>
              <w:rFonts w:ascii="Times New Roman" w:hAnsi="Times New Roman" w:cs="Times New Roman"/>
              <w:sz w:val="24"/>
              <w:szCs w:val="24"/>
            </w:rPr>
          </w:rPrChange>
        </w:rPr>
        <w:t>for the</w:t>
      </w:r>
      <w:r w:rsidRPr="00D03637">
        <w:rPr>
          <w:rFonts w:ascii="Times New Roman" w:hAnsi="Times New Roman" w:cs="Times New Roman"/>
          <w:sz w:val="24"/>
          <w:szCs w:val="24"/>
          <w:rPrChange w:id="2581" w:author="Wisch, Julie" w:date="2022-10-17T09:14:00Z">
            <w:rPr>
              <w:rFonts w:ascii="Times New Roman" w:hAnsi="Times New Roman" w:cs="Times New Roman"/>
              <w:sz w:val="24"/>
              <w:szCs w:val="24"/>
            </w:rPr>
          </w:rPrChange>
        </w:rPr>
        <w:t xml:space="preserve"> three </w:t>
      </w:r>
      <w:r w:rsidR="00FA3A19" w:rsidRPr="00D03637">
        <w:rPr>
          <w:rFonts w:ascii="Times New Roman" w:hAnsi="Times New Roman" w:cs="Times New Roman"/>
          <w:sz w:val="24"/>
          <w:szCs w:val="24"/>
          <w:rPrChange w:id="2582" w:author="Wisch, Julie" w:date="2022-10-17T09:14:00Z">
            <w:rPr>
              <w:rFonts w:ascii="Times New Roman" w:hAnsi="Times New Roman" w:cs="Times New Roman"/>
              <w:sz w:val="24"/>
              <w:szCs w:val="24"/>
            </w:rPr>
          </w:rPrChange>
        </w:rPr>
        <w:t xml:space="preserve">identified </w:t>
      </w:r>
      <w:r w:rsidRPr="00D03637">
        <w:rPr>
          <w:rFonts w:ascii="Times New Roman" w:hAnsi="Times New Roman" w:cs="Times New Roman"/>
          <w:sz w:val="24"/>
          <w:szCs w:val="24"/>
          <w:rPrChange w:id="2583" w:author="Wisch, Julie" w:date="2022-10-17T09:14:00Z">
            <w:rPr>
              <w:rFonts w:ascii="Times New Roman" w:hAnsi="Times New Roman" w:cs="Times New Roman"/>
              <w:sz w:val="24"/>
              <w:szCs w:val="24"/>
            </w:rPr>
          </w:rPrChange>
        </w:rPr>
        <w:t>clusters.</w:t>
      </w:r>
      <w:r w:rsidRPr="00D03637">
        <w:rPr>
          <w:rFonts w:ascii="Times New Roman" w:hAnsi="Times New Roman" w:cs="Times New Roman"/>
          <w:color w:val="000000"/>
          <w:sz w:val="24"/>
          <w:szCs w:val="24"/>
          <w:rPrChange w:id="2584" w:author="Wisch, Julie" w:date="2022-10-17T09:14:00Z">
            <w:rPr>
              <w:rFonts w:ascii="Times New Roman" w:hAnsi="Times New Roman" w:cs="Times New Roman"/>
              <w:color w:val="000000"/>
              <w:sz w:val="24"/>
              <w:szCs w:val="24"/>
            </w:rPr>
          </w:rPrChange>
        </w:rPr>
        <w:t xml:space="preserve"> The AD </w:t>
      </w:r>
      <w:r w:rsidR="0074233A" w:rsidRPr="00D03637">
        <w:rPr>
          <w:rFonts w:ascii="Times New Roman" w:hAnsi="Times New Roman" w:cs="Times New Roman"/>
          <w:color w:val="000000"/>
          <w:sz w:val="24"/>
          <w:szCs w:val="24"/>
          <w:rPrChange w:id="2585" w:author="Wisch, Julie" w:date="2022-10-17T09:14:00Z">
            <w:rPr>
              <w:rFonts w:ascii="Times New Roman" w:hAnsi="Times New Roman" w:cs="Times New Roman"/>
              <w:color w:val="000000"/>
              <w:sz w:val="24"/>
              <w:szCs w:val="24"/>
            </w:rPr>
          </w:rPrChange>
        </w:rPr>
        <w:t xml:space="preserve">Biomarker Positive </w:t>
      </w:r>
      <w:r w:rsidRPr="00D03637">
        <w:rPr>
          <w:rFonts w:ascii="Times New Roman" w:hAnsi="Times New Roman" w:cs="Times New Roman"/>
          <w:color w:val="000000"/>
          <w:sz w:val="24"/>
          <w:szCs w:val="24"/>
          <w:rPrChange w:id="2586" w:author="Wisch, Julie" w:date="2022-10-17T09:14:00Z">
            <w:rPr>
              <w:rFonts w:ascii="Times New Roman" w:hAnsi="Times New Roman" w:cs="Times New Roman"/>
              <w:color w:val="000000"/>
              <w:sz w:val="24"/>
              <w:szCs w:val="24"/>
            </w:rPr>
          </w:rPrChange>
        </w:rPr>
        <w:t xml:space="preserve">group had the greatest proportion of APOE </w:t>
      </w:r>
      <w:r w:rsidRPr="00D03637">
        <w:rPr>
          <w:rFonts w:ascii="Symbol" w:hAnsi="Symbol" w:cs="Times New Roman"/>
          <w:color w:val="000000"/>
          <w:sz w:val="24"/>
          <w:szCs w:val="24"/>
          <w:rPrChange w:id="2587" w:author="Wisch, Julie" w:date="2022-10-17T09:14:00Z">
            <w:rPr>
              <w:rFonts w:ascii="Symbol" w:hAnsi="Symbol" w:cs="Times New Roman"/>
              <w:color w:val="000000"/>
              <w:sz w:val="24"/>
              <w:szCs w:val="24"/>
            </w:rPr>
          </w:rPrChange>
        </w:rPr>
        <w:t></w:t>
      </w:r>
      <w:r w:rsidRPr="00D03637">
        <w:rPr>
          <w:rFonts w:ascii="Times New Roman" w:hAnsi="Times New Roman" w:cs="Times New Roman"/>
          <w:color w:val="000000"/>
          <w:sz w:val="24"/>
          <w:szCs w:val="24"/>
          <w:rPrChange w:id="2588" w:author="Wisch, Julie" w:date="2022-10-17T09:14:00Z">
            <w:rPr>
              <w:rFonts w:ascii="Times New Roman" w:hAnsi="Times New Roman" w:cs="Times New Roman"/>
              <w:color w:val="000000"/>
              <w:sz w:val="24"/>
              <w:szCs w:val="24"/>
            </w:rPr>
          </w:rPrChange>
        </w:rPr>
        <w:t>4+ individuals</w:t>
      </w:r>
      <w:ins w:id="2589" w:author="Wisch, Julie" w:date="2022-09-20T13:17:00Z">
        <w:r w:rsidR="00874735" w:rsidRPr="00D03637">
          <w:rPr>
            <w:rFonts w:ascii="Times New Roman" w:hAnsi="Times New Roman" w:cs="Times New Roman"/>
            <w:color w:val="000000"/>
            <w:sz w:val="24"/>
            <w:szCs w:val="24"/>
            <w:rPrChange w:id="2590" w:author="Wisch, Julie" w:date="2022-10-17T09:14:00Z">
              <w:rPr>
                <w:rFonts w:ascii="Times New Roman" w:hAnsi="Times New Roman" w:cs="Times New Roman"/>
                <w:color w:val="000000"/>
                <w:sz w:val="24"/>
                <w:szCs w:val="24"/>
              </w:rPr>
            </w:rPrChange>
          </w:rPr>
          <w:t xml:space="preserve"> (53.3%)</w:t>
        </w:r>
      </w:ins>
      <w:ins w:id="2591" w:author="Wisch, Julie" w:date="2022-09-20T13:14:00Z">
        <w:r w:rsidR="00494DEF" w:rsidRPr="00D03637">
          <w:rPr>
            <w:rFonts w:ascii="Times New Roman" w:hAnsi="Times New Roman" w:cs="Times New Roman"/>
            <w:color w:val="000000"/>
            <w:sz w:val="24"/>
            <w:szCs w:val="24"/>
            <w:rPrChange w:id="2592" w:author="Wisch, Julie" w:date="2022-10-17T09:14:00Z">
              <w:rPr>
                <w:rFonts w:ascii="Times New Roman" w:hAnsi="Times New Roman" w:cs="Times New Roman"/>
                <w:color w:val="000000"/>
                <w:sz w:val="24"/>
                <w:szCs w:val="24"/>
              </w:rPr>
            </w:rPrChange>
          </w:rPr>
          <w:t>, followed by the AD Intermediate group</w:t>
        </w:r>
      </w:ins>
      <w:ins w:id="2593" w:author="Wisch, Julie" w:date="2022-09-20T13:17:00Z">
        <w:r w:rsidR="00874735" w:rsidRPr="00D03637">
          <w:rPr>
            <w:rFonts w:ascii="Times New Roman" w:hAnsi="Times New Roman" w:cs="Times New Roman"/>
            <w:color w:val="000000"/>
            <w:sz w:val="24"/>
            <w:szCs w:val="24"/>
            <w:rPrChange w:id="2594" w:author="Wisch, Julie" w:date="2022-10-17T09:14:00Z">
              <w:rPr>
                <w:rFonts w:ascii="Times New Roman" w:hAnsi="Times New Roman" w:cs="Times New Roman"/>
                <w:color w:val="000000"/>
                <w:sz w:val="24"/>
                <w:szCs w:val="24"/>
              </w:rPr>
            </w:rPrChange>
          </w:rPr>
          <w:t xml:space="preserve"> (44.4%)</w:t>
        </w:r>
      </w:ins>
      <w:r w:rsidRPr="00D03637">
        <w:rPr>
          <w:rFonts w:ascii="Times New Roman" w:hAnsi="Times New Roman" w:cs="Times New Roman"/>
          <w:color w:val="000000"/>
          <w:sz w:val="24"/>
          <w:szCs w:val="24"/>
          <w:rPrChange w:id="2595" w:author="Wisch, Julie" w:date="2022-10-17T09:14:00Z">
            <w:rPr>
              <w:rFonts w:ascii="Times New Roman" w:hAnsi="Times New Roman" w:cs="Times New Roman"/>
              <w:color w:val="000000"/>
              <w:sz w:val="24"/>
              <w:szCs w:val="24"/>
            </w:rPr>
          </w:rPrChange>
        </w:rPr>
        <w:t xml:space="preserve">. This is consistent with studies that have previously identified that the APOE </w:t>
      </w:r>
      <w:r w:rsidRPr="00D03637">
        <w:rPr>
          <w:rFonts w:ascii="Symbol" w:hAnsi="Symbol" w:cs="Times New Roman"/>
          <w:color w:val="000000"/>
          <w:sz w:val="24"/>
          <w:szCs w:val="24"/>
          <w:rPrChange w:id="2596" w:author="Wisch, Julie" w:date="2022-10-17T09:14:00Z">
            <w:rPr>
              <w:rFonts w:ascii="Symbol" w:hAnsi="Symbol" w:cs="Times New Roman"/>
              <w:color w:val="000000"/>
              <w:sz w:val="24"/>
              <w:szCs w:val="24"/>
            </w:rPr>
          </w:rPrChange>
        </w:rPr>
        <w:t></w:t>
      </w:r>
      <w:r w:rsidRPr="00D03637">
        <w:rPr>
          <w:rFonts w:ascii="Times New Roman" w:hAnsi="Times New Roman" w:cs="Times New Roman"/>
          <w:color w:val="000000"/>
          <w:sz w:val="24"/>
          <w:szCs w:val="24"/>
          <w:rPrChange w:id="2597" w:author="Wisch, Julie" w:date="2022-10-17T09:14:00Z">
            <w:rPr>
              <w:rFonts w:ascii="Times New Roman" w:hAnsi="Times New Roman" w:cs="Times New Roman"/>
              <w:color w:val="000000"/>
              <w:sz w:val="24"/>
              <w:szCs w:val="24"/>
            </w:rPr>
          </w:rPrChange>
        </w:rPr>
        <w:t xml:space="preserve">4 allele is a risk factor for </w:t>
      </w:r>
      <w:r w:rsidR="0074233A" w:rsidRPr="00D03637">
        <w:rPr>
          <w:rFonts w:ascii="Times New Roman" w:hAnsi="Times New Roman" w:cs="Times New Roman"/>
          <w:color w:val="000000"/>
          <w:sz w:val="24"/>
          <w:szCs w:val="24"/>
          <w:rPrChange w:id="2598" w:author="Wisch, Julie" w:date="2022-10-17T09:14:00Z">
            <w:rPr>
              <w:rFonts w:ascii="Times New Roman" w:hAnsi="Times New Roman" w:cs="Times New Roman"/>
              <w:color w:val="000000"/>
              <w:sz w:val="24"/>
              <w:szCs w:val="24"/>
            </w:rPr>
          </w:rPrChange>
        </w:rPr>
        <w:t xml:space="preserve">developing </w:t>
      </w:r>
      <w:r w:rsidRPr="00D03637">
        <w:rPr>
          <w:rFonts w:ascii="Times New Roman" w:hAnsi="Times New Roman" w:cs="Times New Roman"/>
          <w:color w:val="000000"/>
          <w:sz w:val="24"/>
          <w:szCs w:val="24"/>
          <w:rPrChange w:id="2599" w:author="Wisch, Julie" w:date="2022-10-17T09:14:00Z">
            <w:rPr>
              <w:rFonts w:ascii="Times New Roman" w:hAnsi="Times New Roman" w:cs="Times New Roman"/>
              <w:color w:val="000000"/>
              <w:sz w:val="24"/>
              <w:szCs w:val="24"/>
            </w:rPr>
          </w:rPrChange>
        </w:rPr>
        <w:t>AD</w:t>
      </w:r>
      <w:r w:rsidR="0074233A" w:rsidRPr="00D03637">
        <w:rPr>
          <w:rFonts w:ascii="Times New Roman" w:hAnsi="Times New Roman" w:cs="Times New Roman"/>
          <w:color w:val="000000"/>
          <w:sz w:val="24"/>
          <w:szCs w:val="24"/>
          <w:rPrChange w:id="2600" w:author="Wisch, Julie" w:date="2022-10-17T09:14:00Z">
            <w:rPr>
              <w:rFonts w:ascii="Times New Roman" w:hAnsi="Times New Roman" w:cs="Times New Roman"/>
              <w:color w:val="000000"/>
              <w:sz w:val="24"/>
              <w:szCs w:val="24"/>
            </w:rPr>
          </w:rPrChange>
        </w:rPr>
        <w:t xml:space="preserve"> </w:t>
      </w:r>
      <w:sdt>
        <w:sdtPr>
          <w:rPr>
            <w:rFonts w:ascii="Times New Roman" w:hAnsi="Times New Roman" w:cs="Times New Roman"/>
            <w:color w:val="000000"/>
            <w:sz w:val="24"/>
            <w:szCs w:val="24"/>
            <w:vertAlign w:val="superscript"/>
          </w:rPr>
          <w:tag w:val="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"/>
          <w:id w:val="-1849706993"/>
          <w:placeholder>
            <w:docPart w:val="7401A4FB05A94732BF39B290A545B3EC"/>
          </w:placeholder>
        </w:sdtPr>
        <w:sdtEndPr/>
        <w:sdtContent>
          <w:ins w:id="2601" w:author="Wisch, Julie" w:date="2022-10-04T14:53:00Z">
            <w:r w:rsidR="00B94D80" w:rsidRPr="00D03637">
              <w:rPr>
                <w:rFonts w:ascii="Times New Roman" w:hAnsi="Times New Roman" w:cs="Times New Roman"/>
                <w:color w:val="000000"/>
                <w:sz w:val="24"/>
                <w:szCs w:val="24"/>
                <w:vertAlign w:val="superscript"/>
              </w:rPr>
              <w:t>65,66</w:t>
            </w:r>
          </w:ins>
          <w:del w:id="2602" w:author="Wisch, Julie" w:date="2022-09-28T10:24:00Z">
            <w:r w:rsidR="00143020" w:rsidRPr="00D03637" w:rsidDel="00733317">
              <w:rPr>
                <w:rFonts w:ascii="Times New Roman" w:hAnsi="Times New Roman" w:cs="Times New Roman"/>
                <w:color w:val="000000"/>
                <w:sz w:val="24"/>
                <w:szCs w:val="24"/>
                <w:vertAlign w:val="superscript"/>
                <w:rPrChange w:id="2603" w:author="Wisch, Julie" w:date="2022-10-17T09:14:00Z">
                  <w:rPr>
                    <w:rFonts w:ascii="Times New Roman" w:hAnsi="Times New Roman" w:cs="Times New Roman"/>
                    <w:color w:val="000000"/>
                    <w:sz w:val="24"/>
                    <w:szCs w:val="24"/>
                    <w:vertAlign w:val="superscript"/>
                  </w:rPr>
                </w:rPrChange>
              </w:rPr>
              <w:delText>65,66</w:delText>
            </w:r>
          </w:del>
        </w:sdtContent>
      </w:sdt>
      <w:r w:rsidRPr="00D03637">
        <w:rPr>
          <w:rFonts w:ascii="Times New Roman" w:hAnsi="Times New Roman" w:cs="Times New Roman"/>
          <w:color w:val="000000"/>
          <w:sz w:val="24"/>
          <w:szCs w:val="24"/>
        </w:rPr>
        <w:t xml:space="preserve"> </w:t>
      </w:r>
      <w:r w:rsidR="00FA3A19" w:rsidRPr="00D03637">
        <w:rPr>
          <w:rFonts w:ascii="Times New Roman" w:hAnsi="Times New Roman" w:cs="Times New Roman"/>
          <w:color w:val="000000"/>
          <w:sz w:val="24"/>
          <w:szCs w:val="24"/>
          <w:rPrChange w:id="2604" w:author="Wisch, Julie" w:date="2022-10-17T09:14:00Z">
            <w:rPr>
              <w:rFonts w:ascii="Times New Roman" w:hAnsi="Times New Roman" w:cs="Times New Roman"/>
              <w:color w:val="000000"/>
              <w:sz w:val="24"/>
              <w:szCs w:val="24"/>
            </w:rPr>
          </w:rPrChange>
        </w:rPr>
        <w:t>with amyloid deposition occurring at</w:t>
      </w:r>
      <w:r w:rsidR="0074233A" w:rsidRPr="00D03637">
        <w:rPr>
          <w:rFonts w:ascii="Times New Roman" w:hAnsi="Times New Roman" w:cs="Times New Roman"/>
          <w:color w:val="000000"/>
          <w:sz w:val="24"/>
          <w:szCs w:val="24"/>
          <w:rPrChange w:id="2605" w:author="Wisch, Julie" w:date="2022-10-17T09:14:00Z">
            <w:rPr>
              <w:rFonts w:ascii="Times New Roman" w:hAnsi="Times New Roman" w:cs="Times New Roman"/>
              <w:color w:val="000000"/>
              <w:sz w:val="24"/>
              <w:szCs w:val="24"/>
            </w:rPr>
          </w:rPrChange>
        </w:rPr>
        <w:t xml:space="preserve"> an earlier age</w:t>
      </w:r>
      <w:r w:rsidR="00FA3A19" w:rsidRPr="00D03637">
        <w:rPr>
          <w:rFonts w:ascii="Times New Roman" w:hAnsi="Times New Roman" w:cs="Times New Roman"/>
          <w:color w:val="000000"/>
          <w:sz w:val="24"/>
          <w:szCs w:val="24"/>
          <w:rPrChange w:id="2606" w:author="Wisch, Julie" w:date="2022-10-17T09:14:00Z">
            <w:rPr>
              <w:rFonts w:ascii="Times New Roman" w:hAnsi="Times New Roman" w:cs="Times New Roman"/>
              <w:color w:val="000000"/>
              <w:sz w:val="24"/>
              <w:szCs w:val="24"/>
            </w:rPr>
          </w:rPrChange>
        </w:rPr>
        <w:t xml:space="preserve"> </w:t>
      </w:r>
      <w:sdt>
        <w:sdtPr>
          <w:rPr>
            <w:rFonts w:ascii="Times New Roman" w:hAnsi="Times New Roman" w:cs="Times New Roman"/>
            <w:color w:val="000000"/>
            <w:sz w:val="24"/>
            <w:szCs w:val="24"/>
            <w:vertAlign w:val="superscript"/>
          </w:rPr>
          <w:tag w:val="MENDELEY_CITATION_v3_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"/>
          <w:id w:val="2098046853"/>
          <w:placeholder>
            <w:docPart w:val="DefaultPlaceholder_-1854013440"/>
          </w:placeholder>
        </w:sdtPr>
        <w:sdtEndPr/>
        <w:sdtContent>
          <w:ins w:id="2607" w:author="Wisch, Julie" w:date="2022-10-04T14:53:00Z">
            <w:r w:rsidR="00B94D80" w:rsidRPr="00D03637">
              <w:rPr>
                <w:rFonts w:ascii="Times New Roman" w:hAnsi="Times New Roman" w:cs="Times New Roman"/>
                <w:color w:val="000000"/>
                <w:sz w:val="24"/>
                <w:szCs w:val="24"/>
                <w:vertAlign w:val="superscript"/>
              </w:rPr>
              <w:t>67</w:t>
            </w:r>
          </w:ins>
          <w:del w:id="2608" w:author="Wisch, Julie" w:date="2022-09-28T10:24:00Z">
            <w:r w:rsidR="00143020" w:rsidRPr="00D03637" w:rsidDel="00733317">
              <w:rPr>
                <w:rFonts w:ascii="Times New Roman" w:hAnsi="Times New Roman" w:cs="Times New Roman"/>
                <w:color w:val="000000"/>
                <w:sz w:val="24"/>
                <w:szCs w:val="24"/>
                <w:vertAlign w:val="superscript"/>
                <w:rPrChange w:id="2609" w:author="Wisch, Julie" w:date="2022-10-17T09:14:00Z">
                  <w:rPr>
                    <w:rFonts w:ascii="Times New Roman" w:hAnsi="Times New Roman" w:cs="Times New Roman"/>
                    <w:color w:val="000000"/>
                    <w:sz w:val="24"/>
                    <w:szCs w:val="24"/>
                    <w:vertAlign w:val="superscript"/>
                  </w:rPr>
                </w:rPrChange>
              </w:rPr>
              <w:delText>67</w:delText>
            </w:r>
          </w:del>
        </w:sdtContent>
      </w:sdt>
      <w:r w:rsidRPr="00D03637">
        <w:rPr>
          <w:rFonts w:ascii="Times New Roman" w:hAnsi="Times New Roman" w:cs="Times New Roman"/>
          <w:color w:val="000000"/>
          <w:sz w:val="24"/>
          <w:szCs w:val="24"/>
        </w:rPr>
        <w:t xml:space="preserve">. </w:t>
      </w:r>
      <w:r w:rsidR="0074233A" w:rsidRPr="00D03637">
        <w:rPr>
          <w:rFonts w:ascii="Times New Roman" w:hAnsi="Times New Roman" w:cs="Times New Roman"/>
          <w:color w:val="000000"/>
          <w:sz w:val="24"/>
          <w:szCs w:val="24"/>
          <w:rPrChange w:id="2610" w:author="Wisch, Julie" w:date="2022-10-17T09:14:00Z">
            <w:rPr>
              <w:rFonts w:ascii="Times New Roman" w:hAnsi="Times New Roman" w:cs="Times New Roman"/>
              <w:color w:val="000000"/>
              <w:sz w:val="24"/>
              <w:szCs w:val="24"/>
            </w:rPr>
          </w:rPrChange>
        </w:rPr>
        <w:t xml:space="preserve">The </w:t>
      </w:r>
      <w:r w:rsidR="008053F7" w:rsidRPr="00D03637">
        <w:rPr>
          <w:rFonts w:ascii="Times New Roman" w:hAnsi="Times New Roman" w:cs="Times New Roman"/>
          <w:color w:val="000000"/>
          <w:sz w:val="24"/>
          <w:szCs w:val="24"/>
          <w:rPrChange w:id="2611" w:author="Wisch, Julie" w:date="2022-10-17T09:14:00Z">
            <w:rPr>
              <w:rFonts w:ascii="Times New Roman" w:hAnsi="Times New Roman" w:cs="Times New Roman"/>
              <w:color w:val="000000"/>
              <w:sz w:val="24"/>
              <w:szCs w:val="24"/>
            </w:rPr>
          </w:rPrChange>
        </w:rPr>
        <w:t>AD Biomarker Negative</w:t>
      </w:r>
      <w:r w:rsidRPr="00D03637">
        <w:rPr>
          <w:rFonts w:ascii="Times New Roman" w:hAnsi="Times New Roman" w:cs="Times New Roman"/>
          <w:sz w:val="24"/>
          <w:szCs w:val="24"/>
          <w:rPrChange w:id="2612" w:author="Wisch, Julie" w:date="2022-10-17T09:14:00Z">
            <w:rPr>
              <w:rFonts w:ascii="Times New Roman" w:hAnsi="Times New Roman" w:cs="Times New Roman"/>
              <w:sz w:val="24"/>
              <w:szCs w:val="24"/>
            </w:rPr>
          </w:rPrChange>
        </w:rPr>
        <w:t xml:space="preserve"> individuals were younger than the other clusters at the time of enrollment. Interestingly, </w:t>
      </w:r>
      <w:r w:rsidR="0074233A" w:rsidRPr="00D03637">
        <w:rPr>
          <w:rFonts w:ascii="Times New Roman" w:hAnsi="Times New Roman" w:cs="Times New Roman"/>
          <w:sz w:val="24"/>
          <w:szCs w:val="24"/>
          <w:rPrChange w:id="2613" w:author="Wisch, Julie" w:date="2022-10-17T09:14:00Z">
            <w:rPr>
              <w:rFonts w:ascii="Times New Roman" w:hAnsi="Times New Roman" w:cs="Times New Roman"/>
              <w:sz w:val="24"/>
              <w:szCs w:val="24"/>
            </w:rPr>
          </w:rPrChange>
        </w:rPr>
        <w:t>AD Intermediate individuals</w:t>
      </w:r>
      <w:r w:rsidR="0074233A" w:rsidRPr="00D03637" w:rsidDel="0074233A">
        <w:rPr>
          <w:rFonts w:ascii="Times New Roman" w:hAnsi="Times New Roman" w:cs="Times New Roman"/>
          <w:sz w:val="24"/>
          <w:szCs w:val="24"/>
          <w:rPrChange w:id="2614" w:author="Wisch, Julie" w:date="2022-10-17T09:14:00Z">
            <w:rPr>
              <w:rFonts w:ascii="Times New Roman" w:hAnsi="Times New Roman" w:cs="Times New Roman"/>
              <w:sz w:val="24"/>
              <w:szCs w:val="24"/>
            </w:rPr>
          </w:rPrChange>
        </w:rPr>
        <w:t xml:space="preserve"> </w:t>
      </w:r>
      <w:r w:rsidR="0074233A" w:rsidRPr="00D03637">
        <w:rPr>
          <w:rFonts w:ascii="Times New Roman" w:hAnsi="Times New Roman" w:cs="Times New Roman"/>
          <w:sz w:val="24"/>
          <w:szCs w:val="24"/>
          <w:rPrChange w:id="2615" w:author="Wisch, Julie" w:date="2022-10-17T09:14:00Z">
            <w:rPr>
              <w:rFonts w:ascii="Times New Roman" w:hAnsi="Times New Roman" w:cs="Times New Roman"/>
              <w:sz w:val="24"/>
              <w:szCs w:val="24"/>
            </w:rPr>
          </w:rPrChange>
        </w:rPr>
        <w:t xml:space="preserve">were the </w:t>
      </w:r>
      <w:r w:rsidRPr="00D03637">
        <w:rPr>
          <w:rFonts w:ascii="Times New Roman" w:hAnsi="Times New Roman" w:cs="Times New Roman"/>
          <w:sz w:val="24"/>
          <w:szCs w:val="24"/>
          <w:rPrChange w:id="2616" w:author="Wisch, Julie" w:date="2022-10-17T09:14:00Z">
            <w:rPr>
              <w:rFonts w:ascii="Times New Roman" w:hAnsi="Times New Roman" w:cs="Times New Roman"/>
              <w:sz w:val="24"/>
              <w:szCs w:val="24"/>
            </w:rPr>
          </w:rPrChange>
        </w:rPr>
        <w:t xml:space="preserve">oldest. A priori, we would have anticipated that the oldest group would have been the </w:t>
      </w:r>
      <w:r w:rsidR="008053F7" w:rsidRPr="00D03637">
        <w:rPr>
          <w:rFonts w:ascii="Times New Roman" w:hAnsi="Times New Roman" w:cs="Times New Roman"/>
          <w:sz w:val="24"/>
          <w:szCs w:val="24"/>
          <w:rPrChange w:id="2617" w:author="Wisch, Julie" w:date="2022-10-17T09:14:00Z">
            <w:rPr>
              <w:rFonts w:ascii="Times New Roman" w:hAnsi="Times New Roman" w:cs="Times New Roman"/>
              <w:sz w:val="24"/>
              <w:szCs w:val="24"/>
            </w:rPr>
          </w:rPrChange>
        </w:rPr>
        <w:t>AD Biomarker Positive</w:t>
      </w:r>
      <w:r w:rsidRPr="00D03637">
        <w:rPr>
          <w:rFonts w:ascii="Times New Roman" w:hAnsi="Times New Roman" w:cs="Times New Roman"/>
          <w:sz w:val="24"/>
          <w:szCs w:val="24"/>
          <w:rPrChange w:id="2618" w:author="Wisch, Julie" w:date="2022-10-17T09:14:00Z">
            <w:rPr>
              <w:rFonts w:ascii="Times New Roman" w:hAnsi="Times New Roman" w:cs="Times New Roman"/>
              <w:sz w:val="24"/>
              <w:szCs w:val="24"/>
            </w:rPr>
          </w:rPrChange>
        </w:rPr>
        <w:t xml:space="preserve"> cohort. The older age of the </w:t>
      </w:r>
      <w:r w:rsidR="008A2FEF" w:rsidRPr="00D03637">
        <w:rPr>
          <w:rFonts w:ascii="Times New Roman" w:hAnsi="Times New Roman" w:cs="Times New Roman"/>
          <w:sz w:val="24"/>
          <w:szCs w:val="24"/>
          <w:rPrChange w:id="2619" w:author="Wisch, Julie" w:date="2022-10-17T09:14:00Z">
            <w:rPr>
              <w:rFonts w:ascii="Times New Roman" w:hAnsi="Times New Roman" w:cs="Times New Roman"/>
              <w:sz w:val="24"/>
              <w:szCs w:val="24"/>
            </w:rPr>
          </w:rPrChange>
        </w:rPr>
        <w:t>Intermediate</w:t>
      </w:r>
      <w:r w:rsidRPr="00D03637">
        <w:rPr>
          <w:rFonts w:ascii="Times New Roman" w:hAnsi="Times New Roman" w:cs="Times New Roman"/>
          <w:sz w:val="24"/>
          <w:szCs w:val="24"/>
          <w:rPrChange w:id="2620" w:author="Wisch, Julie" w:date="2022-10-17T09:14:00Z">
            <w:rPr>
              <w:rFonts w:ascii="Times New Roman" w:hAnsi="Times New Roman" w:cs="Times New Roman"/>
              <w:sz w:val="24"/>
              <w:szCs w:val="24"/>
            </w:rPr>
          </w:rPrChange>
        </w:rPr>
        <w:t xml:space="preserve"> cohort suggests that this group is developing AD pathology at a slower rate than the AD </w:t>
      </w:r>
      <w:r w:rsidR="008053F7" w:rsidRPr="00D03637">
        <w:rPr>
          <w:rFonts w:ascii="Times New Roman" w:hAnsi="Times New Roman" w:cs="Times New Roman"/>
          <w:sz w:val="24"/>
          <w:szCs w:val="24"/>
          <w:rPrChange w:id="2621" w:author="Wisch, Julie" w:date="2022-10-17T09:14:00Z">
            <w:rPr>
              <w:rFonts w:ascii="Times New Roman" w:hAnsi="Times New Roman" w:cs="Times New Roman"/>
              <w:sz w:val="24"/>
              <w:szCs w:val="24"/>
            </w:rPr>
          </w:rPrChange>
        </w:rPr>
        <w:t>Biomarker Positive</w:t>
      </w:r>
      <w:r w:rsidRPr="00D03637">
        <w:rPr>
          <w:rFonts w:ascii="Times New Roman" w:hAnsi="Times New Roman" w:cs="Times New Roman"/>
          <w:sz w:val="24"/>
          <w:szCs w:val="24"/>
          <w:rPrChange w:id="2622" w:author="Wisch, Julie" w:date="2022-10-17T09:14:00Z">
            <w:rPr>
              <w:rFonts w:ascii="Times New Roman" w:hAnsi="Times New Roman" w:cs="Times New Roman"/>
              <w:sz w:val="24"/>
              <w:szCs w:val="24"/>
            </w:rPr>
          </w:rPrChange>
        </w:rPr>
        <w:t xml:space="preserve"> group and may exhibit some resilience in the face of increasing pathology. </w:t>
      </w:r>
    </w:p>
    <w:p w14:paraId="7818EE23" w14:textId="33D081E0" w:rsidR="007D0C64" w:rsidRPr="00D03637" w:rsidRDefault="007D0C64" w:rsidP="00B4780A">
      <w:pPr>
        <w:rPr>
          <w:rFonts w:ascii="Times New Roman" w:hAnsi="Times New Roman" w:cs="Times New Roman"/>
          <w:sz w:val="24"/>
          <w:szCs w:val="24"/>
          <w:rPrChange w:id="2623" w:author="Wisch, Julie" w:date="2022-10-17T09:14:00Z">
            <w:rPr>
              <w:rFonts w:ascii="Times New Roman" w:hAnsi="Times New Roman" w:cs="Times New Roman"/>
              <w:sz w:val="24"/>
              <w:szCs w:val="24"/>
            </w:rPr>
          </w:rPrChange>
        </w:rPr>
      </w:pPr>
      <w:r w:rsidRPr="00D03637">
        <w:rPr>
          <w:rFonts w:ascii="Times New Roman" w:hAnsi="Times New Roman" w:cs="Times New Roman"/>
          <w:sz w:val="24"/>
          <w:szCs w:val="24"/>
          <w:rPrChange w:id="2624" w:author="Wisch, Julie" w:date="2022-10-17T09:14:00Z">
            <w:rPr>
              <w:rFonts w:ascii="Times New Roman" w:hAnsi="Times New Roman" w:cs="Times New Roman"/>
              <w:sz w:val="24"/>
              <w:szCs w:val="24"/>
            </w:rPr>
          </w:rPrChange>
        </w:rPr>
        <w:t xml:space="preserve">When </w:t>
      </w:r>
      <w:r w:rsidR="00FA3A19" w:rsidRPr="00D03637">
        <w:rPr>
          <w:rFonts w:ascii="Times New Roman" w:hAnsi="Times New Roman" w:cs="Times New Roman"/>
          <w:sz w:val="24"/>
          <w:szCs w:val="24"/>
          <w:rPrChange w:id="2625" w:author="Wisch, Julie" w:date="2022-10-17T09:14:00Z">
            <w:rPr>
              <w:rFonts w:ascii="Times New Roman" w:hAnsi="Times New Roman" w:cs="Times New Roman"/>
              <w:sz w:val="24"/>
              <w:szCs w:val="24"/>
            </w:rPr>
          </w:rPrChange>
        </w:rPr>
        <w:t>evaluat</w:t>
      </w:r>
      <w:ins w:id="2626" w:author="Wisch, Julie" w:date="2022-09-28T09:30:00Z">
        <w:r w:rsidR="006411D3" w:rsidRPr="00D03637">
          <w:rPr>
            <w:rFonts w:ascii="Times New Roman" w:hAnsi="Times New Roman" w:cs="Times New Roman"/>
            <w:sz w:val="24"/>
            <w:szCs w:val="24"/>
            <w:rPrChange w:id="2627" w:author="Wisch, Julie" w:date="2022-10-17T09:14:00Z">
              <w:rPr>
                <w:rFonts w:ascii="Times New Roman" w:hAnsi="Times New Roman" w:cs="Times New Roman"/>
                <w:sz w:val="24"/>
                <w:szCs w:val="24"/>
              </w:rPr>
            </w:rPrChange>
          </w:rPr>
          <w:t>ingf</w:t>
        </w:r>
      </w:ins>
      <w:del w:id="2628" w:author="Wisch, Julie" w:date="2022-09-28T09:30:00Z">
        <w:r w:rsidR="00FA3A19" w:rsidRPr="00D03637" w:rsidDel="006411D3">
          <w:rPr>
            <w:rFonts w:ascii="Times New Roman" w:hAnsi="Times New Roman" w:cs="Times New Roman"/>
            <w:sz w:val="24"/>
            <w:szCs w:val="24"/>
            <w:rPrChange w:id="2629" w:author="Wisch, Julie" w:date="2022-10-17T09:14:00Z">
              <w:rPr>
                <w:rFonts w:ascii="Times New Roman" w:hAnsi="Times New Roman" w:cs="Times New Roman"/>
                <w:sz w:val="24"/>
                <w:szCs w:val="24"/>
              </w:rPr>
            </w:rPrChange>
          </w:rPr>
          <w:delText>ed</w:delText>
        </w:r>
      </w:del>
      <w:r w:rsidRPr="00D03637">
        <w:rPr>
          <w:rFonts w:ascii="Times New Roman" w:hAnsi="Times New Roman" w:cs="Times New Roman"/>
          <w:sz w:val="24"/>
          <w:szCs w:val="24"/>
          <w:rPrChange w:id="2630" w:author="Wisch, Julie" w:date="2022-10-17T09:14:00Z">
            <w:rPr>
              <w:rFonts w:ascii="Times New Roman" w:hAnsi="Times New Roman" w:cs="Times New Roman"/>
              <w:sz w:val="24"/>
              <w:szCs w:val="24"/>
            </w:rPr>
          </w:rPrChange>
        </w:rPr>
        <w:t xml:space="preserve"> </w:t>
      </w:r>
      <w:r w:rsidR="00580042" w:rsidRPr="00D03637">
        <w:rPr>
          <w:rFonts w:ascii="Times New Roman" w:hAnsi="Times New Roman" w:cs="Times New Roman"/>
          <w:sz w:val="24"/>
          <w:szCs w:val="24"/>
          <w:rPrChange w:id="2631" w:author="Wisch, Julie" w:date="2022-10-17T09:14:00Z">
            <w:rPr>
              <w:rFonts w:ascii="Times New Roman" w:hAnsi="Times New Roman" w:cs="Times New Roman"/>
              <w:sz w:val="24"/>
              <w:szCs w:val="24"/>
            </w:rPr>
          </w:rPrChange>
        </w:rPr>
        <w:t>pTau</w:t>
      </w:r>
      <w:r w:rsidR="00580042" w:rsidRPr="00D03637">
        <w:rPr>
          <w:rFonts w:ascii="Times New Roman" w:hAnsi="Times New Roman" w:cs="Times New Roman"/>
          <w:sz w:val="24"/>
          <w:szCs w:val="24"/>
          <w:vertAlign w:val="subscript"/>
          <w:rPrChange w:id="2632" w:author="Wisch, Julie" w:date="2022-10-17T09:14:00Z">
            <w:rPr>
              <w:rFonts w:ascii="Times New Roman" w:hAnsi="Times New Roman" w:cs="Times New Roman"/>
              <w:sz w:val="24"/>
              <w:szCs w:val="24"/>
              <w:vertAlign w:val="subscript"/>
            </w:rPr>
          </w:rPrChange>
        </w:rPr>
        <w:t>181</w:t>
      </w:r>
      <w:r w:rsidR="00580042" w:rsidRPr="00D03637">
        <w:rPr>
          <w:rFonts w:ascii="Times New Roman" w:hAnsi="Times New Roman" w:cs="Times New Roman"/>
          <w:sz w:val="24"/>
          <w:szCs w:val="24"/>
          <w:rPrChange w:id="2633" w:author="Wisch, Julie" w:date="2022-10-17T09:14:00Z">
            <w:rPr>
              <w:rFonts w:ascii="Times New Roman" w:hAnsi="Times New Roman" w:cs="Times New Roman"/>
              <w:sz w:val="24"/>
              <w:szCs w:val="24"/>
            </w:rPr>
          </w:rPrChange>
        </w:rPr>
        <w:t xml:space="preserve"> </w:t>
      </w:r>
      <w:r w:rsidRPr="00D03637">
        <w:rPr>
          <w:rFonts w:ascii="Times New Roman" w:hAnsi="Times New Roman" w:cs="Times New Roman"/>
          <w:sz w:val="24"/>
          <w:szCs w:val="24"/>
          <w:rPrChange w:id="2634" w:author="Wisch, Julie" w:date="2022-10-17T09:14:00Z">
            <w:rPr>
              <w:rFonts w:ascii="Times New Roman" w:hAnsi="Times New Roman" w:cs="Times New Roman"/>
              <w:sz w:val="24"/>
              <w:szCs w:val="24"/>
            </w:rPr>
          </w:rPrChange>
        </w:rPr>
        <w:t>as a function of CSF A</w:t>
      </w:r>
      <w:r w:rsidR="0074233A" w:rsidRPr="00D03637">
        <w:rPr>
          <w:rFonts w:ascii="Symbol" w:hAnsi="Symbol" w:cs="Times New Roman"/>
          <w:sz w:val="24"/>
          <w:szCs w:val="24"/>
          <w:rPrChange w:id="2635" w:author="Wisch, Julie" w:date="2022-10-17T09:14:00Z">
            <w:rPr>
              <w:rFonts w:ascii="Symbol" w:hAnsi="Symbol" w:cs="Times New Roman"/>
              <w:sz w:val="24"/>
              <w:szCs w:val="24"/>
            </w:rPr>
          </w:rPrChange>
        </w:rPr>
        <w:t></w:t>
      </w:r>
      <w:r w:rsidRPr="00D03637">
        <w:rPr>
          <w:rFonts w:ascii="Times New Roman" w:hAnsi="Times New Roman" w:cs="Times New Roman"/>
          <w:sz w:val="24"/>
          <w:szCs w:val="24"/>
          <w:rPrChange w:id="2636" w:author="Wisch, Julie" w:date="2022-10-17T09:14:00Z">
            <w:rPr>
              <w:rFonts w:ascii="Times New Roman" w:hAnsi="Times New Roman" w:cs="Times New Roman"/>
              <w:sz w:val="24"/>
              <w:szCs w:val="24"/>
            </w:rPr>
          </w:rPrChange>
        </w:rPr>
        <w:t>42/A</w:t>
      </w:r>
      <w:r w:rsidR="0074233A" w:rsidRPr="00D03637">
        <w:rPr>
          <w:rFonts w:ascii="Symbol" w:hAnsi="Symbol" w:cs="Times New Roman"/>
          <w:sz w:val="24"/>
          <w:szCs w:val="24"/>
          <w:rPrChange w:id="2637" w:author="Wisch, Julie" w:date="2022-10-17T09:14:00Z">
            <w:rPr>
              <w:rFonts w:ascii="Symbol" w:hAnsi="Symbol" w:cs="Times New Roman"/>
              <w:sz w:val="24"/>
              <w:szCs w:val="24"/>
            </w:rPr>
          </w:rPrChange>
        </w:rPr>
        <w:t></w:t>
      </w:r>
      <w:r w:rsidRPr="00D03637">
        <w:rPr>
          <w:rFonts w:ascii="Times New Roman" w:hAnsi="Times New Roman" w:cs="Times New Roman"/>
          <w:sz w:val="24"/>
          <w:szCs w:val="24"/>
          <w:rPrChange w:id="2638" w:author="Wisch, Julie" w:date="2022-10-17T09:14:00Z">
            <w:rPr>
              <w:rFonts w:ascii="Times New Roman" w:hAnsi="Times New Roman" w:cs="Times New Roman"/>
              <w:sz w:val="24"/>
              <w:szCs w:val="24"/>
            </w:rPr>
          </w:rPrChange>
        </w:rPr>
        <w:t>40, individuals appeared to move along a single continuum rather than three distinct paths</w:t>
      </w:r>
      <w:ins w:id="2639" w:author="Wisch, Julie" w:date="2022-09-28T09:30:00Z">
        <w:r w:rsidR="006411D3" w:rsidRPr="00D03637">
          <w:rPr>
            <w:rFonts w:ascii="Times New Roman" w:hAnsi="Times New Roman" w:cs="Times New Roman"/>
            <w:sz w:val="24"/>
            <w:szCs w:val="24"/>
            <w:rPrChange w:id="2640" w:author="Wisch, Julie" w:date="2022-10-17T09:14:00Z">
              <w:rPr>
                <w:rFonts w:ascii="Times New Roman" w:hAnsi="Times New Roman" w:cs="Times New Roman"/>
                <w:sz w:val="24"/>
                <w:szCs w:val="24"/>
              </w:rPr>
            </w:rPrChange>
          </w:rPr>
          <w:t xml:space="preserve"> (Figure 1B)</w:t>
        </w:r>
      </w:ins>
      <w:r w:rsidRPr="00D03637">
        <w:rPr>
          <w:rFonts w:ascii="Times New Roman" w:hAnsi="Times New Roman" w:cs="Times New Roman"/>
          <w:sz w:val="24"/>
          <w:szCs w:val="24"/>
          <w:rPrChange w:id="2641" w:author="Wisch, Julie" w:date="2022-10-17T09:14:00Z">
            <w:rPr>
              <w:rFonts w:ascii="Times New Roman" w:hAnsi="Times New Roman" w:cs="Times New Roman"/>
              <w:sz w:val="24"/>
              <w:szCs w:val="24"/>
            </w:rPr>
          </w:rPrChange>
        </w:rPr>
        <w:t xml:space="preserve">. </w:t>
      </w:r>
      <w:r w:rsidR="00F1667F" w:rsidRPr="00D03637">
        <w:rPr>
          <w:rFonts w:ascii="Times New Roman" w:hAnsi="Times New Roman" w:cs="Times New Roman"/>
          <w:sz w:val="24"/>
          <w:szCs w:val="24"/>
          <w:rPrChange w:id="2642" w:author="Wisch, Julie" w:date="2022-10-17T09:14:00Z">
            <w:rPr>
              <w:rFonts w:ascii="Times New Roman" w:hAnsi="Times New Roman" w:cs="Times New Roman"/>
              <w:sz w:val="24"/>
              <w:szCs w:val="24"/>
            </w:rPr>
          </w:rPrChange>
        </w:rPr>
        <w:t xml:space="preserve">Although it appears in the analysis of the AT(N) that </w:t>
      </w:r>
      <w:r w:rsidR="008A2FEF" w:rsidRPr="00D03637">
        <w:rPr>
          <w:rFonts w:ascii="Times New Roman" w:hAnsi="Times New Roman" w:cs="Times New Roman"/>
          <w:sz w:val="24"/>
          <w:szCs w:val="24"/>
          <w:rPrChange w:id="2643" w:author="Wisch, Julie" w:date="2022-10-17T09:14:00Z">
            <w:rPr>
              <w:rFonts w:ascii="Times New Roman" w:hAnsi="Times New Roman" w:cs="Times New Roman"/>
              <w:sz w:val="24"/>
              <w:szCs w:val="24"/>
            </w:rPr>
          </w:rPrChange>
        </w:rPr>
        <w:t>Intermediate</w:t>
      </w:r>
      <w:r w:rsidR="00F1667F" w:rsidRPr="00D03637">
        <w:rPr>
          <w:rFonts w:ascii="Times New Roman" w:hAnsi="Times New Roman" w:cs="Times New Roman"/>
          <w:sz w:val="24"/>
          <w:szCs w:val="24"/>
          <w:rPrChange w:id="2644" w:author="Wisch, Julie" w:date="2022-10-17T09:14:00Z">
            <w:rPr>
              <w:rFonts w:ascii="Times New Roman" w:hAnsi="Times New Roman" w:cs="Times New Roman"/>
              <w:sz w:val="24"/>
              <w:szCs w:val="24"/>
            </w:rPr>
          </w:rPrChange>
        </w:rPr>
        <w:t xml:space="preserve"> individuals attain tau positivity </w:t>
      </w:r>
      <w:r w:rsidR="006B496E" w:rsidRPr="00D03637">
        <w:rPr>
          <w:rFonts w:ascii="Times New Roman" w:hAnsi="Times New Roman" w:cs="Times New Roman"/>
          <w:sz w:val="24"/>
          <w:szCs w:val="24"/>
          <w:rPrChange w:id="2645" w:author="Wisch, Julie" w:date="2022-10-17T09:14:00Z">
            <w:rPr>
              <w:rFonts w:ascii="Times New Roman" w:hAnsi="Times New Roman" w:cs="Times New Roman"/>
              <w:sz w:val="24"/>
              <w:szCs w:val="24"/>
            </w:rPr>
          </w:rPrChange>
        </w:rPr>
        <w:t xml:space="preserve">before reaching amyloid positivity, the presented continuum shows steadily decreasing CSF </w:t>
      </w:r>
      <w:r w:rsidR="0074233A" w:rsidRPr="00D03637">
        <w:rPr>
          <w:rFonts w:ascii="Times New Roman" w:hAnsi="Times New Roman" w:cs="Times New Roman"/>
          <w:sz w:val="24"/>
          <w:szCs w:val="24"/>
          <w:rPrChange w:id="2646" w:author="Wisch, Julie" w:date="2022-10-17T09:14:00Z">
            <w:rPr>
              <w:rFonts w:ascii="Times New Roman" w:hAnsi="Times New Roman" w:cs="Times New Roman"/>
              <w:sz w:val="24"/>
              <w:szCs w:val="24"/>
            </w:rPr>
          </w:rPrChange>
        </w:rPr>
        <w:t>A</w:t>
      </w:r>
      <w:r w:rsidR="0074233A" w:rsidRPr="00D03637">
        <w:rPr>
          <w:rFonts w:ascii="Symbol" w:hAnsi="Symbol" w:cs="Times New Roman"/>
          <w:sz w:val="24"/>
          <w:szCs w:val="24"/>
          <w:rPrChange w:id="2647" w:author="Wisch, Julie" w:date="2022-10-17T09:14:00Z">
            <w:rPr>
              <w:rFonts w:ascii="Symbol" w:hAnsi="Symbol" w:cs="Times New Roman"/>
              <w:sz w:val="24"/>
              <w:szCs w:val="24"/>
            </w:rPr>
          </w:rPrChange>
        </w:rPr>
        <w:t></w:t>
      </w:r>
      <w:r w:rsidR="0074233A" w:rsidRPr="00D03637">
        <w:rPr>
          <w:rFonts w:ascii="Times New Roman" w:hAnsi="Times New Roman" w:cs="Times New Roman"/>
          <w:sz w:val="24"/>
          <w:szCs w:val="24"/>
          <w:rPrChange w:id="2648" w:author="Wisch, Julie" w:date="2022-10-17T09:14:00Z">
            <w:rPr>
              <w:rFonts w:ascii="Times New Roman" w:hAnsi="Times New Roman" w:cs="Times New Roman"/>
              <w:sz w:val="24"/>
              <w:szCs w:val="24"/>
            </w:rPr>
          </w:rPrChange>
        </w:rPr>
        <w:t>42/A</w:t>
      </w:r>
      <w:r w:rsidR="0074233A" w:rsidRPr="00D03637">
        <w:rPr>
          <w:rFonts w:ascii="Symbol" w:hAnsi="Symbol" w:cs="Times New Roman"/>
          <w:sz w:val="24"/>
          <w:szCs w:val="24"/>
          <w:rPrChange w:id="2649" w:author="Wisch, Julie" w:date="2022-10-17T09:14:00Z">
            <w:rPr>
              <w:rFonts w:ascii="Symbol" w:hAnsi="Symbol" w:cs="Times New Roman"/>
              <w:sz w:val="24"/>
              <w:szCs w:val="24"/>
            </w:rPr>
          </w:rPrChange>
        </w:rPr>
        <w:t></w:t>
      </w:r>
      <w:r w:rsidR="0074233A" w:rsidRPr="00D03637">
        <w:rPr>
          <w:rFonts w:ascii="Times New Roman" w:hAnsi="Times New Roman" w:cs="Times New Roman"/>
          <w:sz w:val="24"/>
          <w:szCs w:val="24"/>
          <w:rPrChange w:id="2650" w:author="Wisch, Julie" w:date="2022-10-17T09:14:00Z">
            <w:rPr>
              <w:rFonts w:ascii="Times New Roman" w:hAnsi="Times New Roman" w:cs="Times New Roman"/>
              <w:sz w:val="24"/>
              <w:szCs w:val="24"/>
            </w:rPr>
          </w:rPrChange>
        </w:rPr>
        <w:t xml:space="preserve">40 </w:t>
      </w:r>
      <w:r w:rsidR="006B496E" w:rsidRPr="00D03637">
        <w:rPr>
          <w:rFonts w:ascii="Times New Roman" w:hAnsi="Times New Roman" w:cs="Times New Roman"/>
          <w:sz w:val="24"/>
          <w:szCs w:val="24"/>
          <w:rPrChange w:id="2651" w:author="Wisch, Julie" w:date="2022-10-17T09:14:00Z">
            <w:rPr>
              <w:rFonts w:ascii="Times New Roman" w:hAnsi="Times New Roman" w:cs="Times New Roman"/>
              <w:sz w:val="24"/>
              <w:szCs w:val="24"/>
            </w:rPr>
          </w:rPrChange>
        </w:rPr>
        <w:t xml:space="preserve">with rapidly increasing CSF </w:t>
      </w:r>
      <w:r w:rsidR="00580042" w:rsidRPr="00D03637">
        <w:rPr>
          <w:rFonts w:ascii="Times New Roman" w:hAnsi="Times New Roman" w:cs="Times New Roman"/>
          <w:sz w:val="24"/>
          <w:szCs w:val="24"/>
          <w:rPrChange w:id="2652" w:author="Wisch, Julie" w:date="2022-10-17T09:14:00Z">
            <w:rPr>
              <w:rFonts w:ascii="Times New Roman" w:hAnsi="Times New Roman" w:cs="Times New Roman"/>
              <w:sz w:val="24"/>
              <w:szCs w:val="24"/>
            </w:rPr>
          </w:rPrChange>
        </w:rPr>
        <w:t>pTau</w:t>
      </w:r>
      <w:r w:rsidR="00580042" w:rsidRPr="00D03637">
        <w:rPr>
          <w:rFonts w:ascii="Times New Roman" w:hAnsi="Times New Roman" w:cs="Times New Roman"/>
          <w:sz w:val="24"/>
          <w:szCs w:val="24"/>
          <w:vertAlign w:val="subscript"/>
          <w:rPrChange w:id="2653" w:author="Wisch, Julie" w:date="2022-10-17T09:14:00Z">
            <w:rPr>
              <w:rFonts w:ascii="Times New Roman" w:hAnsi="Times New Roman" w:cs="Times New Roman"/>
              <w:sz w:val="24"/>
              <w:szCs w:val="24"/>
              <w:vertAlign w:val="subscript"/>
            </w:rPr>
          </w:rPrChange>
        </w:rPr>
        <w:t>181</w:t>
      </w:r>
      <w:r w:rsidR="00580042" w:rsidRPr="00D03637">
        <w:rPr>
          <w:rFonts w:ascii="Times New Roman" w:hAnsi="Times New Roman" w:cs="Times New Roman"/>
          <w:sz w:val="24"/>
          <w:szCs w:val="24"/>
          <w:rPrChange w:id="2654" w:author="Wisch, Julie" w:date="2022-10-17T09:14:00Z">
            <w:rPr>
              <w:rFonts w:ascii="Times New Roman" w:hAnsi="Times New Roman" w:cs="Times New Roman"/>
              <w:sz w:val="24"/>
              <w:szCs w:val="24"/>
            </w:rPr>
          </w:rPrChange>
        </w:rPr>
        <w:t xml:space="preserve"> </w:t>
      </w:r>
      <w:r w:rsidR="006B496E" w:rsidRPr="00D03637">
        <w:rPr>
          <w:rFonts w:ascii="Times New Roman" w:hAnsi="Times New Roman" w:cs="Times New Roman"/>
          <w:sz w:val="24"/>
          <w:szCs w:val="24"/>
          <w:rPrChange w:id="2655" w:author="Wisch, Julie" w:date="2022-10-17T09:14:00Z">
            <w:rPr>
              <w:rFonts w:ascii="Times New Roman" w:hAnsi="Times New Roman" w:cs="Times New Roman"/>
              <w:sz w:val="24"/>
              <w:szCs w:val="24"/>
            </w:rPr>
          </w:rPrChange>
        </w:rPr>
        <w:t xml:space="preserve">after individuals reach an inflection point. This tipping point is approximately where the </w:t>
      </w:r>
      <w:r w:rsidR="008A2FEF" w:rsidRPr="00D03637">
        <w:rPr>
          <w:rFonts w:ascii="Times New Roman" w:hAnsi="Times New Roman" w:cs="Times New Roman"/>
          <w:sz w:val="24"/>
          <w:szCs w:val="24"/>
          <w:rPrChange w:id="2656" w:author="Wisch, Julie" w:date="2022-10-17T09:14:00Z">
            <w:rPr>
              <w:rFonts w:ascii="Times New Roman" w:hAnsi="Times New Roman" w:cs="Times New Roman"/>
              <w:sz w:val="24"/>
              <w:szCs w:val="24"/>
            </w:rPr>
          </w:rPrChange>
        </w:rPr>
        <w:t>Intermediate</w:t>
      </w:r>
      <w:r w:rsidR="006B496E" w:rsidRPr="00D03637">
        <w:rPr>
          <w:rFonts w:ascii="Times New Roman" w:hAnsi="Times New Roman" w:cs="Times New Roman"/>
          <w:sz w:val="24"/>
          <w:szCs w:val="24"/>
          <w:rPrChange w:id="2657" w:author="Wisch, Julie" w:date="2022-10-17T09:14:00Z">
            <w:rPr>
              <w:rFonts w:ascii="Times New Roman" w:hAnsi="Times New Roman" w:cs="Times New Roman"/>
              <w:sz w:val="24"/>
              <w:szCs w:val="24"/>
            </w:rPr>
          </w:rPrChange>
        </w:rPr>
        <w:t xml:space="preserve"> </w:t>
      </w:r>
      <w:r w:rsidR="0074233A" w:rsidRPr="00D03637">
        <w:rPr>
          <w:rFonts w:ascii="Times New Roman" w:hAnsi="Times New Roman" w:cs="Times New Roman"/>
          <w:sz w:val="24"/>
          <w:szCs w:val="24"/>
          <w:rPrChange w:id="2658" w:author="Wisch, Julie" w:date="2022-10-17T09:14:00Z">
            <w:rPr>
              <w:rFonts w:ascii="Times New Roman" w:hAnsi="Times New Roman" w:cs="Times New Roman"/>
              <w:sz w:val="24"/>
              <w:szCs w:val="24"/>
            </w:rPr>
          </w:rPrChange>
        </w:rPr>
        <w:t xml:space="preserve">AD </w:t>
      </w:r>
      <w:r w:rsidR="006B496E" w:rsidRPr="00D03637">
        <w:rPr>
          <w:rFonts w:ascii="Times New Roman" w:hAnsi="Times New Roman" w:cs="Times New Roman"/>
          <w:sz w:val="24"/>
          <w:szCs w:val="24"/>
          <w:rPrChange w:id="2659" w:author="Wisch, Julie" w:date="2022-10-17T09:14:00Z">
            <w:rPr>
              <w:rFonts w:ascii="Times New Roman" w:hAnsi="Times New Roman" w:cs="Times New Roman"/>
              <w:sz w:val="24"/>
              <w:szCs w:val="24"/>
            </w:rPr>
          </w:rPrChange>
        </w:rPr>
        <w:t xml:space="preserve">individuals fall </w:t>
      </w:r>
      <w:r w:rsidR="0074233A" w:rsidRPr="00D03637">
        <w:rPr>
          <w:rFonts w:ascii="Times New Roman" w:hAnsi="Times New Roman" w:cs="Times New Roman"/>
          <w:sz w:val="24"/>
          <w:szCs w:val="24"/>
          <w:rPrChange w:id="2660" w:author="Wisch, Julie" w:date="2022-10-17T09:14:00Z">
            <w:rPr>
              <w:rFonts w:ascii="Times New Roman" w:hAnsi="Times New Roman" w:cs="Times New Roman"/>
              <w:sz w:val="24"/>
              <w:szCs w:val="24"/>
            </w:rPr>
          </w:rPrChange>
        </w:rPr>
        <w:t xml:space="preserve">along </w:t>
      </w:r>
      <w:r w:rsidR="006B496E" w:rsidRPr="00D03637">
        <w:rPr>
          <w:rFonts w:ascii="Times New Roman" w:hAnsi="Times New Roman" w:cs="Times New Roman"/>
          <w:sz w:val="24"/>
          <w:szCs w:val="24"/>
          <w:rPrChange w:id="2661" w:author="Wisch, Julie" w:date="2022-10-17T09:14:00Z">
            <w:rPr>
              <w:rFonts w:ascii="Times New Roman" w:hAnsi="Times New Roman" w:cs="Times New Roman"/>
              <w:sz w:val="24"/>
              <w:szCs w:val="24"/>
            </w:rPr>
          </w:rPrChange>
        </w:rPr>
        <w:t xml:space="preserve">the continuum. </w:t>
      </w:r>
      <w:r w:rsidRPr="00D03637">
        <w:rPr>
          <w:rFonts w:ascii="Times New Roman" w:hAnsi="Times New Roman" w:cs="Times New Roman"/>
          <w:sz w:val="24"/>
          <w:szCs w:val="24"/>
          <w:rPrChange w:id="2662" w:author="Wisch, Julie" w:date="2022-10-17T09:14:00Z">
            <w:rPr>
              <w:rFonts w:ascii="Times New Roman" w:hAnsi="Times New Roman" w:cs="Times New Roman"/>
              <w:sz w:val="24"/>
              <w:szCs w:val="24"/>
            </w:rPr>
          </w:rPrChange>
        </w:rPr>
        <w:t>Figure 1</w:t>
      </w:r>
      <w:ins w:id="2663" w:author="Wisch, Julie" w:date="2022-09-28T09:30:00Z">
        <w:r w:rsidR="006411D3" w:rsidRPr="00D03637">
          <w:rPr>
            <w:rFonts w:ascii="Times New Roman" w:hAnsi="Times New Roman" w:cs="Times New Roman"/>
            <w:sz w:val="24"/>
            <w:szCs w:val="24"/>
            <w:rPrChange w:id="2664" w:author="Wisch, Julie" w:date="2022-10-17T09:14:00Z">
              <w:rPr>
                <w:rFonts w:ascii="Times New Roman" w:hAnsi="Times New Roman" w:cs="Times New Roman"/>
                <w:sz w:val="24"/>
                <w:szCs w:val="24"/>
              </w:rPr>
            </w:rPrChange>
          </w:rPr>
          <w:t>B</w:t>
        </w:r>
      </w:ins>
      <w:del w:id="2665" w:author="Wisch, Julie" w:date="2022-09-28T09:30:00Z">
        <w:r w:rsidRPr="00D03637" w:rsidDel="006411D3">
          <w:rPr>
            <w:rFonts w:ascii="Times New Roman" w:hAnsi="Times New Roman" w:cs="Times New Roman"/>
            <w:sz w:val="24"/>
            <w:szCs w:val="24"/>
            <w:rPrChange w:id="2666" w:author="Wisch, Julie" w:date="2022-10-17T09:14:00Z">
              <w:rPr>
                <w:rFonts w:ascii="Times New Roman" w:hAnsi="Times New Roman" w:cs="Times New Roman"/>
                <w:sz w:val="24"/>
                <w:szCs w:val="24"/>
              </w:rPr>
            </w:rPrChange>
          </w:rPr>
          <w:delText>b</w:delText>
        </w:r>
      </w:del>
      <w:r w:rsidRPr="00D03637">
        <w:rPr>
          <w:rFonts w:ascii="Times New Roman" w:hAnsi="Times New Roman" w:cs="Times New Roman"/>
          <w:sz w:val="24"/>
          <w:szCs w:val="24"/>
          <w:rPrChange w:id="2667" w:author="Wisch, Julie" w:date="2022-10-17T09:14:00Z">
            <w:rPr>
              <w:rFonts w:ascii="Times New Roman" w:hAnsi="Times New Roman" w:cs="Times New Roman"/>
              <w:sz w:val="24"/>
              <w:szCs w:val="24"/>
            </w:rPr>
          </w:rPrChange>
        </w:rPr>
        <w:t xml:space="preserve"> shows a relationship between amyloid and tau that is consistent with the prevailing literature</w:t>
      </w:r>
      <w:r w:rsidR="0074233A" w:rsidRPr="00D03637">
        <w:rPr>
          <w:rFonts w:ascii="Times New Roman" w:hAnsi="Times New Roman" w:cs="Times New Roman"/>
          <w:sz w:val="24"/>
          <w:szCs w:val="24"/>
          <w:rPrChange w:id="2668" w:author="Wisch, Julie" w:date="2022-10-17T09:14:00Z">
            <w:rPr>
              <w:rFonts w:ascii="Times New Roman" w:hAnsi="Times New Roman" w:cs="Times New Roman"/>
              <w:sz w:val="24"/>
              <w:szCs w:val="24"/>
            </w:rPr>
          </w:rPrChange>
        </w:rPr>
        <w:t xml:space="preserve"> </w:t>
      </w:r>
      <w:sdt>
        <w:sdtPr>
          <w:rPr>
            <w:rFonts w:ascii="Times New Roman" w:hAnsi="Times New Roman" w:cs="Times New Roman"/>
            <w:color w:val="000000"/>
            <w:sz w:val="24"/>
            <w:szCs w:val="24"/>
          </w:rPr>
          <w:tag w:val="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"/>
          <w:id w:val="-267857650"/>
          <w:placeholder>
            <w:docPart w:val="DefaultPlaceholder_-1854013440"/>
          </w:placeholder>
        </w:sdtPr>
        <w:sdtEndPr/>
        <w:sdtContent>
          <w:ins w:id="2669" w:author="Wisch, Julie" w:date="2022-10-04T14:53:00Z">
            <w:r w:rsidR="00B94D80" w:rsidRPr="00D03637">
              <w:rPr>
                <w:rFonts w:ascii="Times New Roman" w:hAnsi="Times New Roman" w:cs="Times New Roman"/>
                <w:color w:val="000000"/>
                <w:sz w:val="24"/>
                <w:szCs w:val="24"/>
              </w:rPr>
              <w:t>(e.g. 2,54,56)</w:t>
            </w:r>
          </w:ins>
          <w:del w:id="2670" w:author="Wisch, Julie" w:date="2022-09-28T10:24:00Z">
            <w:r w:rsidR="00143020" w:rsidRPr="00D03637" w:rsidDel="00733317">
              <w:rPr>
                <w:rFonts w:ascii="Times New Roman" w:hAnsi="Times New Roman" w:cs="Times New Roman"/>
                <w:color w:val="000000"/>
                <w:sz w:val="24"/>
                <w:szCs w:val="24"/>
                <w:rPrChange w:id="2671" w:author="Wisch, Julie" w:date="2022-10-17T09:14:00Z">
                  <w:rPr>
                    <w:rFonts w:ascii="Times New Roman" w:hAnsi="Times New Roman" w:cs="Times New Roman"/>
                    <w:color w:val="000000"/>
                    <w:sz w:val="24"/>
                    <w:szCs w:val="24"/>
                  </w:rPr>
                </w:rPrChange>
              </w:rPr>
              <w:delText>(e.g. 2,54,56)</w:delText>
            </w:r>
          </w:del>
        </w:sdtContent>
      </w:sdt>
      <w:r w:rsidR="00594231" w:rsidRPr="00D03637">
        <w:rPr>
          <w:rFonts w:ascii="Times New Roman" w:hAnsi="Times New Roman" w:cs="Times New Roman"/>
          <w:sz w:val="24"/>
          <w:szCs w:val="24"/>
        </w:rPr>
        <w:t xml:space="preserve"> </w:t>
      </w:r>
      <w:r w:rsidRPr="00D03637">
        <w:rPr>
          <w:rFonts w:ascii="Times New Roman" w:hAnsi="Times New Roman" w:cs="Times New Roman"/>
          <w:sz w:val="24"/>
          <w:szCs w:val="24"/>
          <w:rPrChange w:id="2672" w:author="Wisch, Julie" w:date="2022-10-17T09:14:00Z">
            <w:rPr>
              <w:rFonts w:ascii="Times New Roman" w:hAnsi="Times New Roman" w:cs="Times New Roman"/>
              <w:sz w:val="24"/>
              <w:szCs w:val="24"/>
            </w:rPr>
          </w:rPrChange>
        </w:rPr>
        <w:t xml:space="preserve">however it is important to recall that all participants are not the same age. </w:t>
      </w:r>
      <w:r w:rsidR="006B496E" w:rsidRPr="00D03637">
        <w:rPr>
          <w:rFonts w:ascii="Times New Roman" w:hAnsi="Times New Roman" w:cs="Times New Roman"/>
          <w:sz w:val="24"/>
          <w:szCs w:val="24"/>
          <w:rPrChange w:id="2673" w:author="Wisch, Julie" w:date="2022-10-17T09:14:00Z">
            <w:rPr>
              <w:rFonts w:ascii="Times New Roman" w:hAnsi="Times New Roman" w:cs="Times New Roman"/>
              <w:sz w:val="24"/>
              <w:szCs w:val="24"/>
            </w:rPr>
          </w:rPrChange>
        </w:rPr>
        <w:t>T</w:t>
      </w:r>
      <w:r w:rsidRPr="00D03637">
        <w:rPr>
          <w:rFonts w:ascii="Times New Roman" w:hAnsi="Times New Roman" w:cs="Times New Roman"/>
          <w:sz w:val="24"/>
          <w:szCs w:val="24"/>
          <w:rPrChange w:id="2674" w:author="Wisch, Julie" w:date="2022-10-17T09:14:00Z">
            <w:rPr>
              <w:rFonts w:ascii="Times New Roman" w:hAnsi="Times New Roman" w:cs="Times New Roman"/>
              <w:sz w:val="24"/>
              <w:szCs w:val="24"/>
            </w:rPr>
          </w:rPrChange>
        </w:rPr>
        <w:t xml:space="preserve">he </w:t>
      </w:r>
      <w:r w:rsidR="008A2FEF" w:rsidRPr="00D03637">
        <w:rPr>
          <w:rFonts w:ascii="Times New Roman" w:hAnsi="Times New Roman" w:cs="Times New Roman"/>
          <w:sz w:val="24"/>
          <w:szCs w:val="24"/>
          <w:rPrChange w:id="2675" w:author="Wisch, Julie" w:date="2022-10-17T09:14:00Z">
            <w:rPr>
              <w:rFonts w:ascii="Times New Roman" w:hAnsi="Times New Roman" w:cs="Times New Roman"/>
              <w:sz w:val="24"/>
              <w:szCs w:val="24"/>
            </w:rPr>
          </w:rPrChange>
        </w:rPr>
        <w:t>Intermediate</w:t>
      </w:r>
      <w:r w:rsidRPr="00D03637">
        <w:rPr>
          <w:rFonts w:ascii="Times New Roman" w:hAnsi="Times New Roman" w:cs="Times New Roman"/>
          <w:sz w:val="24"/>
          <w:szCs w:val="24"/>
          <w:rPrChange w:id="2676" w:author="Wisch, Julie" w:date="2022-10-17T09:14:00Z">
            <w:rPr>
              <w:rFonts w:ascii="Times New Roman" w:hAnsi="Times New Roman" w:cs="Times New Roman"/>
              <w:sz w:val="24"/>
              <w:szCs w:val="24"/>
            </w:rPr>
          </w:rPrChange>
        </w:rPr>
        <w:t xml:space="preserve"> cohort is oldest</w:t>
      </w:r>
      <w:r w:rsidR="00594231" w:rsidRPr="00D03637">
        <w:rPr>
          <w:rFonts w:ascii="Times New Roman" w:hAnsi="Times New Roman" w:cs="Times New Roman"/>
          <w:sz w:val="24"/>
          <w:szCs w:val="24"/>
          <w:rPrChange w:id="2677" w:author="Wisch, Julie" w:date="2022-10-17T09:14:00Z">
            <w:rPr>
              <w:rFonts w:ascii="Times New Roman" w:hAnsi="Times New Roman" w:cs="Times New Roman"/>
              <w:sz w:val="24"/>
              <w:szCs w:val="24"/>
            </w:rPr>
          </w:rPrChange>
        </w:rPr>
        <w:t>, meaning that although we observe a continuum of pathology, it is not aligned temporally</w:t>
      </w:r>
      <w:r w:rsidR="006B496E" w:rsidRPr="00D03637">
        <w:rPr>
          <w:rFonts w:ascii="Times New Roman" w:hAnsi="Times New Roman" w:cs="Times New Roman"/>
          <w:sz w:val="24"/>
          <w:szCs w:val="24"/>
          <w:rPrChange w:id="2678" w:author="Wisch, Julie" w:date="2022-10-17T09:14:00Z">
            <w:rPr>
              <w:rFonts w:ascii="Times New Roman" w:hAnsi="Times New Roman" w:cs="Times New Roman"/>
              <w:sz w:val="24"/>
              <w:szCs w:val="24"/>
            </w:rPr>
          </w:rPrChange>
        </w:rPr>
        <w:t>.</w:t>
      </w:r>
    </w:p>
    <w:p w14:paraId="4054637C" w14:textId="0A607F7B" w:rsidR="00BC2DF7" w:rsidRPr="00D03637" w:rsidRDefault="007D0C64" w:rsidP="008F70CC">
      <w:pPr>
        <w:rPr>
          <w:rFonts w:ascii="Times New Roman" w:hAnsi="Times New Roman" w:cs="Times New Roman"/>
          <w:sz w:val="24"/>
          <w:szCs w:val="24"/>
          <w:rPrChange w:id="2679" w:author="Wisch, Julie" w:date="2022-10-17T09:14:00Z">
            <w:rPr>
              <w:rFonts w:ascii="Times New Roman" w:hAnsi="Times New Roman" w:cs="Times New Roman"/>
              <w:sz w:val="24"/>
              <w:szCs w:val="24"/>
            </w:rPr>
          </w:rPrChange>
        </w:rPr>
      </w:pPr>
      <w:r w:rsidRPr="00D03637">
        <w:rPr>
          <w:rFonts w:ascii="Times New Roman" w:hAnsi="Times New Roman" w:cs="Times New Roman"/>
          <w:sz w:val="24"/>
          <w:szCs w:val="24"/>
          <w:rPrChange w:id="2680" w:author="Wisch, Julie" w:date="2022-10-17T09:14:00Z">
            <w:rPr>
              <w:rFonts w:ascii="Times New Roman" w:hAnsi="Times New Roman" w:cs="Times New Roman"/>
              <w:sz w:val="24"/>
              <w:szCs w:val="24"/>
            </w:rPr>
          </w:rPrChange>
        </w:rPr>
        <w:t>We further interrogate</w:t>
      </w:r>
      <w:r w:rsidR="004C4E9B" w:rsidRPr="00D03637">
        <w:rPr>
          <w:rFonts w:ascii="Times New Roman" w:hAnsi="Times New Roman" w:cs="Times New Roman"/>
          <w:sz w:val="24"/>
          <w:szCs w:val="24"/>
          <w:rPrChange w:id="2681" w:author="Wisch, Julie" w:date="2022-10-17T09:14:00Z">
            <w:rPr>
              <w:rFonts w:ascii="Times New Roman" w:hAnsi="Times New Roman" w:cs="Times New Roman"/>
              <w:sz w:val="24"/>
              <w:szCs w:val="24"/>
            </w:rPr>
          </w:rPrChange>
        </w:rPr>
        <w:t>d</w:t>
      </w:r>
      <w:r w:rsidRPr="00D03637">
        <w:rPr>
          <w:rFonts w:ascii="Times New Roman" w:hAnsi="Times New Roman" w:cs="Times New Roman"/>
          <w:sz w:val="24"/>
          <w:szCs w:val="24"/>
          <w:rPrChange w:id="2682" w:author="Wisch, Julie" w:date="2022-10-17T09:14:00Z">
            <w:rPr>
              <w:rFonts w:ascii="Times New Roman" w:hAnsi="Times New Roman" w:cs="Times New Roman"/>
              <w:sz w:val="24"/>
              <w:szCs w:val="24"/>
            </w:rPr>
          </w:rPrChange>
        </w:rPr>
        <w:t xml:space="preserve"> the </w:t>
      </w:r>
      <w:r w:rsidR="004C4E9B" w:rsidRPr="00D03637">
        <w:rPr>
          <w:rFonts w:ascii="Times New Roman" w:hAnsi="Times New Roman" w:cs="Times New Roman"/>
          <w:sz w:val="24"/>
          <w:szCs w:val="24"/>
          <w:rPrChange w:id="2683" w:author="Wisch, Julie" w:date="2022-10-17T09:14:00Z">
            <w:rPr>
              <w:rFonts w:ascii="Times New Roman" w:hAnsi="Times New Roman" w:cs="Times New Roman"/>
              <w:sz w:val="24"/>
              <w:szCs w:val="24"/>
            </w:rPr>
          </w:rPrChange>
        </w:rPr>
        <w:t>proposed</w:t>
      </w:r>
      <w:r w:rsidRPr="00D03637">
        <w:rPr>
          <w:rFonts w:ascii="Times New Roman" w:hAnsi="Times New Roman" w:cs="Times New Roman"/>
          <w:sz w:val="24"/>
          <w:szCs w:val="24"/>
          <w:rPrChange w:id="2684" w:author="Wisch, Julie" w:date="2022-10-17T09:14:00Z">
            <w:rPr>
              <w:rFonts w:ascii="Times New Roman" w:hAnsi="Times New Roman" w:cs="Times New Roman"/>
              <w:sz w:val="24"/>
              <w:szCs w:val="24"/>
            </w:rPr>
          </w:rPrChange>
        </w:rPr>
        <w:t xml:space="preserve"> AT</w:t>
      </w:r>
      <w:r w:rsidR="009951CC" w:rsidRPr="00D03637">
        <w:rPr>
          <w:rFonts w:ascii="Times New Roman" w:hAnsi="Times New Roman" w:cs="Times New Roman"/>
          <w:sz w:val="24"/>
          <w:szCs w:val="24"/>
          <w:rPrChange w:id="2685" w:author="Wisch, Julie" w:date="2022-10-17T09:14:00Z">
            <w:rPr>
              <w:rFonts w:ascii="Times New Roman" w:hAnsi="Times New Roman" w:cs="Times New Roman"/>
              <w:sz w:val="24"/>
              <w:szCs w:val="24"/>
            </w:rPr>
          </w:rPrChange>
        </w:rPr>
        <w:t>(N)</w:t>
      </w:r>
      <w:r w:rsidRPr="00D03637">
        <w:rPr>
          <w:rFonts w:ascii="Times New Roman" w:hAnsi="Times New Roman" w:cs="Times New Roman"/>
          <w:sz w:val="24"/>
          <w:szCs w:val="24"/>
          <w:rPrChange w:id="2686" w:author="Wisch, Julie" w:date="2022-10-17T09:14:00Z">
            <w:rPr>
              <w:rFonts w:ascii="Times New Roman" w:hAnsi="Times New Roman" w:cs="Times New Roman"/>
              <w:sz w:val="24"/>
              <w:szCs w:val="24"/>
            </w:rPr>
          </w:rPrChange>
        </w:rPr>
        <w:t xml:space="preserve"> </w:t>
      </w:r>
      <w:r w:rsidR="004C4E9B" w:rsidRPr="00D03637">
        <w:rPr>
          <w:rFonts w:ascii="Times New Roman" w:hAnsi="Times New Roman" w:cs="Times New Roman"/>
          <w:sz w:val="24"/>
          <w:szCs w:val="24"/>
          <w:rPrChange w:id="2687" w:author="Wisch, Julie" w:date="2022-10-17T09:14:00Z">
            <w:rPr>
              <w:rFonts w:ascii="Times New Roman" w:hAnsi="Times New Roman" w:cs="Times New Roman"/>
              <w:sz w:val="24"/>
              <w:szCs w:val="24"/>
            </w:rPr>
          </w:rPrChange>
        </w:rPr>
        <w:t xml:space="preserve">continuum </w:t>
      </w:r>
      <w:r w:rsidR="00B4780A" w:rsidRPr="00D03637">
        <w:rPr>
          <w:rFonts w:ascii="Times New Roman" w:hAnsi="Times New Roman" w:cs="Times New Roman"/>
          <w:sz w:val="24"/>
          <w:szCs w:val="24"/>
          <w:rPrChange w:id="2688" w:author="Wisch, Julie" w:date="2022-10-17T09:14:00Z">
            <w:rPr>
              <w:rFonts w:ascii="Times New Roman" w:hAnsi="Times New Roman" w:cs="Times New Roman"/>
              <w:sz w:val="24"/>
              <w:szCs w:val="24"/>
            </w:rPr>
          </w:rPrChange>
        </w:rPr>
        <w:t>through the use of survival analysis</w:t>
      </w:r>
      <w:r w:rsidR="009951CC" w:rsidRPr="00D03637">
        <w:rPr>
          <w:rFonts w:ascii="Times New Roman" w:hAnsi="Times New Roman" w:cs="Times New Roman"/>
          <w:sz w:val="24"/>
          <w:szCs w:val="24"/>
          <w:rPrChange w:id="2689" w:author="Wisch, Julie" w:date="2022-10-17T09:14:00Z">
            <w:rPr>
              <w:rFonts w:ascii="Times New Roman" w:hAnsi="Times New Roman" w:cs="Times New Roman"/>
              <w:sz w:val="24"/>
              <w:szCs w:val="24"/>
            </w:rPr>
          </w:rPrChange>
        </w:rPr>
        <w:t xml:space="preserve"> and application of </w:t>
      </w:r>
      <w:r w:rsidR="00E337AB" w:rsidRPr="00D03637">
        <w:rPr>
          <w:rFonts w:ascii="Times New Roman" w:hAnsi="Times New Roman" w:cs="Times New Roman"/>
          <w:sz w:val="24"/>
          <w:szCs w:val="24"/>
          <w:rPrChange w:id="2690" w:author="Wisch, Julie" w:date="2022-10-17T09:14:00Z">
            <w:rPr>
              <w:rFonts w:ascii="Times New Roman" w:hAnsi="Times New Roman" w:cs="Times New Roman"/>
              <w:sz w:val="24"/>
              <w:szCs w:val="24"/>
            </w:rPr>
          </w:rPrChange>
        </w:rPr>
        <w:t>GAMMs</w:t>
      </w:r>
      <w:r w:rsidR="009951CC" w:rsidRPr="00D03637">
        <w:rPr>
          <w:rFonts w:ascii="Times New Roman" w:hAnsi="Times New Roman" w:cs="Times New Roman"/>
          <w:sz w:val="24"/>
          <w:szCs w:val="24"/>
          <w:rPrChange w:id="2691" w:author="Wisch, Julie" w:date="2022-10-17T09:14:00Z">
            <w:rPr>
              <w:rFonts w:ascii="Times New Roman" w:hAnsi="Times New Roman" w:cs="Times New Roman"/>
              <w:sz w:val="24"/>
              <w:szCs w:val="24"/>
            </w:rPr>
          </w:rPrChange>
        </w:rPr>
        <w:t xml:space="preserve"> </w:t>
      </w:r>
      <w:r w:rsidR="004C4E9B" w:rsidRPr="00D03637">
        <w:rPr>
          <w:rFonts w:ascii="Times New Roman" w:hAnsi="Times New Roman" w:cs="Times New Roman"/>
          <w:sz w:val="24"/>
          <w:szCs w:val="24"/>
          <w:rPrChange w:id="2692" w:author="Wisch, Julie" w:date="2022-10-17T09:14:00Z">
            <w:rPr>
              <w:rFonts w:ascii="Times New Roman" w:hAnsi="Times New Roman" w:cs="Times New Roman"/>
              <w:sz w:val="24"/>
              <w:szCs w:val="24"/>
            </w:rPr>
          </w:rPrChange>
        </w:rPr>
        <w:t>with a variety of</w:t>
      </w:r>
      <w:r w:rsidR="009951CC" w:rsidRPr="00D03637">
        <w:rPr>
          <w:rFonts w:ascii="Times New Roman" w:hAnsi="Times New Roman" w:cs="Times New Roman"/>
          <w:sz w:val="24"/>
          <w:szCs w:val="24"/>
          <w:rPrChange w:id="2693" w:author="Wisch, Julie" w:date="2022-10-17T09:14:00Z">
            <w:rPr>
              <w:rFonts w:ascii="Times New Roman" w:hAnsi="Times New Roman" w:cs="Times New Roman"/>
              <w:sz w:val="24"/>
              <w:szCs w:val="24"/>
            </w:rPr>
          </w:rPrChange>
        </w:rPr>
        <w:t xml:space="preserve"> biomarkers</w:t>
      </w:r>
      <w:r w:rsidR="00B4780A" w:rsidRPr="00D03637">
        <w:rPr>
          <w:rFonts w:ascii="Times New Roman" w:hAnsi="Times New Roman" w:cs="Times New Roman"/>
          <w:sz w:val="24"/>
          <w:szCs w:val="24"/>
          <w:rPrChange w:id="2694" w:author="Wisch, Julie" w:date="2022-10-17T09:14:00Z">
            <w:rPr>
              <w:rFonts w:ascii="Times New Roman" w:hAnsi="Times New Roman" w:cs="Times New Roman"/>
              <w:sz w:val="24"/>
              <w:szCs w:val="24"/>
            </w:rPr>
          </w:rPrChange>
        </w:rPr>
        <w:t xml:space="preserve">. </w:t>
      </w:r>
      <w:r w:rsidR="00F142C7" w:rsidRPr="00D03637">
        <w:rPr>
          <w:rFonts w:ascii="Times New Roman" w:hAnsi="Times New Roman" w:cs="Times New Roman"/>
          <w:sz w:val="24"/>
          <w:szCs w:val="24"/>
          <w:rPrChange w:id="2695" w:author="Wisch, Julie" w:date="2022-10-17T09:14:00Z">
            <w:rPr>
              <w:rFonts w:ascii="Times New Roman" w:hAnsi="Times New Roman" w:cs="Times New Roman"/>
              <w:sz w:val="24"/>
              <w:szCs w:val="24"/>
            </w:rPr>
          </w:rPrChange>
        </w:rPr>
        <w:t>Overall,</w:t>
      </w:r>
      <w:r w:rsidR="002204E8" w:rsidRPr="00D03637">
        <w:rPr>
          <w:rFonts w:ascii="Times New Roman" w:hAnsi="Times New Roman" w:cs="Times New Roman"/>
          <w:sz w:val="24"/>
          <w:szCs w:val="24"/>
          <w:rPrChange w:id="2696" w:author="Wisch, Julie" w:date="2022-10-17T09:14:00Z">
            <w:rPr>
              <w:rFonts w:ascii="Times New Roman" w:hAnsi="Times New Roman" w:cs="Times New Roman"/>
              <w:sz w:val="24"/>
              <w:szCs w:val="24"/>
            </w:rPr>
          </w:rPrChange>
        </w:rPr>
        <w:t xml:space="preserve"> longitudinal changes across the AT(N) align</w:t>
      </w:r>
      <w:r w:rsidR="00F83DC9" w:rsidRPr="00D03637">
        <w:rPr>
          <w:rFonts w:ascii="Times New Roman" w:hAnsi="Times New Roman" w:cs="Times New Roman"/>
          <w:sz w:val="24"/>
          <w:szCs w:val="24"/>
          <w:rPrChange w:id="2697" w:author="Wisch, Julie" w:date="2022-10-17T09:14:00Z">
            <w:rPr>
              <w:rFonts w:ascii="Times New Roman" w:hAnsi="Times New Roman" w:cs="Times New Roman"/>
              <w:sz w:val="24"/>
              <w:szCs w:val="24"/>
            </w:rPr>
          </w:rPrChange>
        </w:rPr>
        <w:t>ed</w:t>
      </w:r>
      <w:r w:rsidR="002204E8" w:rsidRPr="00D03637">
        <w:rPr>
          <w:rFonts w:ascii="Times New Roman" w:hAnsi="Times New Roman" w:cs="Times New Roman"/>
          <w:sz w:val="24"/>
          <w:szCs w:val="24"/>
          <w:rPrChange w:id="2698" w:author="Wisch, Julie" w:date="2022-10-17T09:14:00Z">
            <w:rPr>
              <w:rFonts w:ascii="Times New Roman" w:hAnsi="Times New Roman" w:cs="Times New Roman"/>
              <w:sz w:val="24"/>
              <w:szCs w:val="24"/>
            </w:rPr>
          </w:rPrChange>
        </w:rPr>
        <w:t xml:space="preserve"> with </w:t>
      </w:r>
      <w:r w:rsidR="004C4E9B" w:rsidRPr="00D03637">
        <w:rPr>
          <w:rFonts w:ascii="Times New Roman" w:hAnsi="Times New Roman" w:cs="Times New Roman"/>
          <w:sz w:val="24"/>
          <w:szCs w:val="24"/>
          <w:rPrChange w:id="2699" w:author="Wisch, Julie" w:date="2022-10-17T09:14:00Z">
            <w:rPr>
              <w:rFonts w:ascii="Times New Roman" w:hAnsi="Times New Roman" w:cs="Times New Roman"/>
              <w:sz w:val="24"/>
              <w:szCs w:val="24"/>
            </w:rPr>
          </w:rPrChange>
        </w:rPr>
        <w:t xml:space="preserve">existing </w:t>
      </w:r>
      <w:r w:rsidR="002204E8" w:rsidRPr="00D03637">
        <w:rPr>
          <w:rFonts w:ascii="Times New Roman" w:hAnsi="Times New Roman" w:cs="Times New Roman"/>
          <w:sz w:val="24"/>
          <w:szCs w:val="24"/>
          <w:rPrChange w:id="2700" w:author="Wisch, Julie" w:date="2022-10-17T09:14:00Z">
            <w:rPr>
              <w:rFonts w:ascii="Times New Roman" w:hAnsi="Times New Roman" w:cs="Times New Roman"/>
              <w:sz w:val="24"/>
              <w:szCs w:val="24"/>
            </w:rPr>
          </w:rPrChange>
        </w:rPr>
        <w:t>literature</w:t>
      </w:r>
      <w:sdt>
        <w:sdtPr>
          <w:rPr>
            <w:rFonts w:ascii="Times New Roman" w:hAnsi="Times New Roman" w:cs="Times New Roman"/>
            <w:color w:val="000000"/>
            <w:sz w:val="24"/>
            <w:szCs w:val="24"/>
            <w:vertAlign w:val="superscript"/>
          </w:rPr>
          <w:tag w:val="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"/>
          <w:id w:val="2116635734"/>
          <w:placeholder>
            <w:docPart w:val="DefaultPlaceholder_-1854013440"/>
          </w:placeholder>
        </w:sdtPr>
        <w:sdtEndPr/>
        <w:sdtContent>
          <w:ins w:id="2701" w:author="Wisch, Julie" w:date="2022-10-04T14:53:00Z">
            <w:r w:rsidR="00B94D80" w:rsidRPr="00D03637">
              <w:rPr>
                <w:rFonts w:ascii="Times New Roman" w:hAnsi="Times New Roman" w:cs="Times New Roman"/>
                <w:color w:val="000000"/>
                <w:sz w:val="24"/>
                <w:szCs w:val="24"/>
                <w:vertAlign w:val="superscript"/>
              </w:rPr>
              <w:t>2,3,54</w:t>
            </w:r>
          </w:ins>
          <w:del w:id="2702" w:author="Wisch, Julie" w:date="2022-09-28T10:24:00Z">
            <w:r w:rsidR="00143020" w:rsidRPr="00D03637" w:rsidDel="00733317">
              <w:rPr>
                <w:rFonts w:ascii="Times New Roman" w:hAnsi="Times New Roman" w:cs="Times New Roman"/>
                <w:color w:val="000000"/>
                <w:sz w:val="24"/>
                <w:szCs w:val="24"/>
                <w:vertAlign w:val="superscript"/>
                <w:rPrChange w:id="2703" w:author="Wisch, Julie" w:date="2022-10-17T09:14:00Z">
                  <w:rPr>
                    <w:rFonts w:ascii="Times New Roman" w:hAnsi="Times New Roman" w:cs="Times New Roman"/>
                    <w:color w:val="000000"/>
                    <w:sz w:val="24"/>
                    <w:szCs w:val="24"/>
                    <w:vertAlign w:val="superscript"/>
                  </w:rPr>
                </w:rPrChange>
              </w:rPr>
              <w:delText>2,3,54</w:delText>
            </w:r>
          </w:del>
        </w:sdtContent>
      </w:sdt>
      <w:r w:rsidR="002204E8" w:rsidRPr="00D03637">
        <w:rPr>
          <w:rFonts w:ascii="Times New Roman" w:hAnsi="Times New Roman" w:cs="Times New Roman"/>
          <w:sz w:val="24"/>
          <w:szCs w:val="24"/>
        </w:rPr>
        <w:t xml:space="preserve">. </w:t>
      </w:r>
      <w:r w:rsidR="004C4E9B" w:rsidRPr="00D03637">
        <w:rPr>
          <w:rFonts w:ascii="Times New Roman" w:hAnsi="Times New Roman" w:cs="Times New Roman"/>
          <w:sz w:val="24"/>
          <w:szCs w:val="24"/>
          <w:rPrChange w:id="2704" w:author="Wisch, Julie" w:date="2022-10-17T09:14:00Z">
            <w:rPr>
              <w:rFonts w:ascii="Times New Roman" w:hAnsi="Times New Roman" w:cs="Times New Roman"/>
              <w:sz w:val="24"/>
              <w:szCs w:val="24"/>
            </w:rPr>
          </w:rPrChange>
        </w:rPr>
        <w:t xml:space="preserve">Compared to the other groups, the </w:t>
      </w:r>
      <w:r w:rsidR="008053F7" w:rsidRPr="00D03637">
        <w:rPr>
          <w:rFonts w:ascii="Times New Roman" w:hAnsi="Times New Roman" w:cs="Times New Roman"/>
          <w:sz w:val="24"/>
          <w:szCs w:val="24"/>
          <w:rPrChange w:id="2705" w:author="Wisch, Julie" w:date="2022-10-17T09:14:00Z">
            <w:rPr>
              <w:rFonts w:ascii="Times New Roman" w:hAnsi="Times New Roman" w:cs="Times New Roman"/>
              <w:sz w:val="24"/>
              <w:szCs w:val="24"/>
            </w:rPr>
          </w:rPrChange>
        </w:rPr>
        <w:t>AD Biomarker Positive</w:t>
      </w:r>
      <w:r w:rsidR="004C4E9B" w:rsidRPr="00D03637">
        <w:rPr>
          <w:rFonts w:ascii="Times New Roman" w:hAnsi="Times New Roman" w:cs="Times New Roman"/>
          <w:sz w:val="24"/>
          <w:szCs w:val="24"/>
          <w:rPrChange w:id="2706" w:author="Wisch, Julie" w:date="2022-10-17T09:14:00Z">
            <w:rPr>
              <w:rFonts w:ascii="Times New Roman" w:hAnsi="Times New Roman" w:cs="Times New Roman"/>
              <w:sz w:val="24"/>
              <w:szCs w:val="24"/>
            </w:rPr>
          </w:rPrChange>
        </w:rPr>
        <w:t xml:space="preserve"> group had significant</w:t>
      </w:r>
      <w:r w:rsidR="000F3985" w:rsidRPr="00D03637">
        <w:rPr>
          <w:rFonts w:ascii="Times New Roman" w:hAnsi="Times New Roman" w:cs="Times New Roman"/>
          <w:sz w:val="24"/>
          <w:szCs w:val="24"/>
          <w:rPrChange w:id="2707" w:author="Wisch, Julie" w:date="2022-10-17T09:14:00Z">
            <w:rPr>
              <w:rFonts w:ascii="Times New Roman" w:hAnsi="Times New Roman" w:cs="Times New Roman"/>
              <w:sz w:val="24"/>
              <w:szCs w:val="24"/>
            </w:rPr>
          </w:rPrChange>
        </w:rPr>
        <w:t xml:space="preserve">ly lower </w:t>
      </w:r>
      <w:r w:rsidR="008F70CC" w:rsidRPr="00D03637">
        <w:rPr>
          <w:rFonts w:ascii="Times New Roman" w:hAnsi="Times New Roman" w:cs="Times New Roman"/>
          <w:sz w:val="24"/>
          <w:szCs w:val="24"/>
          <w:rPrChange w:id="2708" w:author="Wisch, Julie" w:date="2022-10-17T09:14:00Z">
            <w:rPr>
              <w:rFonts w:ascii="Times New Roman" w:hAnsi="Times New Roman" w:cs="Times New Roman"/>
              <w:sz w:val="24"/>
              <w:szCs w:val="24"/>
            </w:rPr>
          </w:rPrChange>
        </w:rPr>
        <w:t xml:space="preserve">CSF </w:t>
      </w:r>
      <w:r w:rsidR="00D054BB" w:rsidRPr="00D03637">
        <w:rPr>
          <w:rFonts w:ascii="Times New Roman" w:hAnsi="Times New Roman" w:cs="Times New Roman"/>
          <w:sz w:val="24"/>
          <w:szCs w:val="24"/>
          <w:rPrChange w:id="2709" w:author="Wisch, Julie" w:date="2022-10-17T09:14:00Z">
            <w:rPr>
              <w:rFonts w:ascii="Times New Roman" w:hAnsi="Times New Roman" w:cs="Times New Roman"/>
              <w:sz w:val="24"/>
              <w:szCs w:val="24"/>
            </w:rPr>
          </w:rPrChange>
        </w:rPr>
        <w:t>A</w:t>
      </w:r>
      <w:r w:rsidR="00D054BB" w:rsidRPr="00D03637">
        <w:rPr>
          <w:rFonts w:ascii="Symbol" w:hAnsi="Symbol" w:cs="Times New Roman"/>
          <w:sz w:val="24"/>
          <w:szCs w:val="24"/>
          <w:rPrChange w:id="2710" w:author="Wisch, Julie" w:date="2022-10-17T09:14:00Z">
            <w:rPr>
              <w:rFonts w:ascii="Symbol" w:hAnsi="Symbol" w:cs="Times New Roman"/>
              <w:sz w:val="24"/>
              <w:szCs w:val="24"/>
            </w:rPr>
          </w:rPrChange>
        </w:rPr>
        <w:t></w:t>
      </w:r>
      <w:r w:rsidR="00D054BB" w:rsidRPr="00D03637">
        <w:rPr>
          <w:rFonts w:ascii="Times New Roman" w:hAnsi="Times New Roman" w:cs="Times New Roman"/>
          <w:sz w:val="24"/>
          <w:szCs w:val="24"/>
          <w:rPrChange w:id="2711" w:author="Wisch, Julie" w:date="2022-10-17T09:14:00Z">
            <w:rPr>
              <w:rFonts w:ascii="Times New Roman" w:hAnsi="Times New Roman" w:cs="Times New Roman"/>
              <w:sz w:val="24"/>
              <w:szCs w:val="24"/>
            </w:rPr>
          </w:rPrChange>
        </w:rPr>
        <w:t>42/A</w:t>
      </w:r>
      <w:r w:rsidR="00D054BB" w:rsidRPr="00D03637">
        <w:rPr>
          <w:rFonts w:ascii="Symbol" w:hAnsi="Symbol" w:cs="Times New Roman"/>
          <w:sz w:val="24"/>
          <w:szCs w:val="24"/>
          <w:rPrChange w:id="2712" w:author="Wisch, Julie" w:date="2022-10-17T09:14:00Z">
            <w:rPr>
              <w:rFonts w:ascii="Symbol" w:hAnsi="Symbol" w:cs="Times New Roman"/>
              <w:sz w:val="24"/>
              <w:szCs w:val="24"/>
            </w:rPr>
          </w:rPrChange>
        </w:rPr>
        <w:t></w:t>
      </w:r>
      <w:r w:rsidR="00D054BB" w:rsidRPr="00D03637">
        <w:rPr>
          <w:rFonts w:ascii="Times New Roman" w:hAnsi="Times New Roman" w:cs="Times New Roman"/>
          <w:sz w:val="24"/>
          <w:szCs w:val="24"/>
          <w:rPrChange w:id="2713" w:author="Wisch, Julie" w:date="2022-10-17T09:14:00Z">
            <w:rPr>
              <w:rFonts w:ascii="Times New Roman" w:hAnsi="Times New Roman" w:cs="Times New Roman"/>
              <w:sz w:val="24"/>
              <w:szCs w:val="24"/>
            </w:rPr>
          </w:rPrChange>
        </w:rPr>
        <w:t xml:space="preserve">40 </w:t>
      </w:r>
      <w:r w:rsidR="004C4E9B" w:rsidRPr="00D03637">
        <w:rPr>
          <w:rFonts w:ascii="Times New Roman" w:hAnsi="Times New Roman" w:cs="Times New Roman"/>
          <w:sz w:val="24"/>
          <w:szCs w:val="24"/>
          <w:rPrChange w:id="2714" w:author="Wisch, Julie" w:date="2022-10-17T09:14:00Z">
            <w:rPr>
              <w:rFonts w:ascii="Times New Roman" w:hAnsi="Times New Roman" w:cs="Times New Roman"/>
              <w:sz w:val="24"/>
              <w:szCs w:val="24"/>
            </w:rPr>
          </w:rPrChange>
        </w:rPr>
        <w:t>at the time of enrollment</w:t>
      </w:r>
      <w:r w:rsidR="00E337AB" w:rsidRPr="00D03637">
        <w:rPr>
          <w:rFonts w:ascii="Times New Roman" w:hAnsi="Times New Roman" w:cs="Times New Roman"/>
          <w:sz w:val="24"/>
          <w:szCs w:val="24"/>
          <w:rPrChange w:id="2715" w:author="Wisch, Julie" w:date="2022-10-17T09:14:00Z">
            <w:rPr>
              <w:rFonts w:ascii="Times New Roman" w:hAnsi="Times New Roman" w:cs="Times New Roman"/>
              <w:sz w:val="24"/>
              <w:szCs w:val="24"/>
            </w:rPr>
          </w:rPrChange>
        </w:rPr>
        <w:t>;</w:t>
      </w:r>
      <w:r w:rsidR="004C4E9B" w:rsidRPr="00D03637">
        <w:rPr>
          <w:rFonts w:ascii="Times New Roman" w:hAnsi="Times New Roman" w:cs="Times New Roman"/>
          <w:sz w:val="24"/>
          <w:szCs w:val="24"/>
          <w:rPrChange w:id="2716" w:author="Wisch, Julie" w:date="2022-10-17T09:14:00Z">
            <w:rPr>
              <w:rFonts w:ascii="Times New Roman" w:hAnsi="Times New Roman" w:cs="Times New Roman"/>
              <w:sz w:val="24"/>
              <w:szCs w:val="24"/>
            </w:rPr>
          </w:rPrChange>
        </w:rPr>
        <w:t xml:space="preserve"> that persisted throughout subsequent time points</w:t>
      </w:r>
      <w:r w:rsidR="008F70CC" w:rsidRPr="00D03637">
        <w:rPr>
          <w:rFonts w:ascii="Times New Roman" w:hAnsi="Times New Roman" w:cs="Times New Roman"/>
          <w:sz w:val="24"/>
          <w:szCs w:val="24"/>
          <w:rPrChange w:id="2717" w:author="Wisch, Julie" w:date="2022-10-17T09:14:00Z">
            <w:rPr>
              <w:rFonts w:ascii="Times New Roman" w:hAnsi="Times New Roman" w:cs="Times New Roman"/>
              <w:sz w:val="24"/>
              <w:szCs w:val="24"/>
            </w:rPr>
          </w:rPrChange>
        </w:rPr>
        <w:t xml:space="preserve">. </w:t>
      </w:r>
      <w:r w:rsidR="00B2132A" w:rsidRPr="00D03637">
        <w:rPr>
          <w:rFonts w:ascii="Times New Roman" w:hAnsi="Times New Roman" w:cs="Times New Roman"/>
          <w:sz w:val="24"/>
          <w:szCs w:val="24"/>
          <w:rPrChange w:id="2718" w:author="Wisch, Julie" w:date="2022-10-17T09:14:00Z">
            <w:rPr>
              <w:rFonts w:ascii="Times New Roman" w:hAnsi="Times New Roman" w:cs="Times New Roman"/>
              <w:sz w:val="24"/>
              <w:szCs w:val="24"/>
            </w:rPr>
          </w:rPrChange>
        </w:rPr>
        <w:t xml:space="preserve">With the limited PET-PiB data available, we </w:t>
      </w:r>
      <w:r w:rsidR="00D054BB" w:rsidRPr="00D03637">
        <w:rPr>
          <w:rFonts w:ascii="Times New Roman" w:hAnsi="Times New Roman" w:cs="Times New Roman"/>
          <w:sz w:val="24"/>
          <w:szCs w:val="24"/>
          <w:rPrChange w:id="2719" w:author="Wisch, Julie" w:date="2022-10-17T09:14:00Z">
            <w:rPr>
              <w:rFonts w:ascii="Times New Roman" w:hAnsi="Times New Roman" w:cs="Times New Roman"/>
              <w:sz w:val="24"/>
              <w:szCs w:val="24"/>
            </w:rPr>
          </w:rPrChange>
        </w:rPr>
        <w:t>observed</w:t>
      </w:r>
      <w:r w:rsidR="00B2132A" w:rsidRPr="00D03637">
        <w:rPr>
          <w:rFonts w:ascii="Times New Roman" w:hAnsi="Times New Roman" w:cs="Times New Roman"/>
          <w:sz w:val="24"/>
          <w:szCs w:val="24"/>
          <w:rPrChange w:id="2720" w:author="Wisch, Julie" w:date="2022-10-17T09:14:00Z">
            <w:rPr>
              <w:rFonts w:ascii="Times New Roman" w:hAnsi="Times New Roman" w:cs="Times New Roman"/>
              <w:sz w:val="24"/>
              <w:szCs w:val="24"/>
            </w:rPr>
          </w:rPrChange>
        </w:rPr>
        <w:t xml:space="preserve"> an elevation in amyloid </w:t>
      </w:r>
      <w:r w:rsidR="00D054BB" w:rsidRPr="00D03637">
        <w:rPr>
          <w:rFonts w:ascii="Times New Roman" w:hAnsi="Times New Roman" w:cs="Times New Roman"/>
          <w:sz w:val="24"/>
          <w:szCs w:val="24"/>
          <w:rPrChange w:id="2721" w:author="Wisch, Julie" w:date="2022-10-17T09:14:00Z">
            <w:rPr>
              <w:rFonts w:ascii="Times New Roman" w:hAnsi="Times New Roman" w:cs="Times New Roman"/>
              <w:sz w:val="24"/>
              <w:szCs w:val="24"/>
            </w:rPr>
          </w:rPrChange>
        </w:rPr>
        <w:t>starting at enrollment</w:t>
      </w:r>
      <w:r w:rsidR="00B2132A" w:rsidRPr="00D03637">
        <w:rPr>
          <w:rFonts w:ascii="Times New Roman" w:hAnsi="Times New Roman" w:cs="Times New Roman"/>
          <w:sz w:val="24"/>
          <w:szCs w:val="24"/>
          <w:rPrChange w:id="2722" w:author="Wisch, Julie" w:date="2022-10-17T09:14:00Z">
            <w:rPr>
              <w:rFonts w:ascii="Times New Roman" w:hAnsi="Times New Roman" w:cs="Times New Roman"/>
              <w:sz w:val="24"/>
              <w:szCs w:val="24"/>
            </w:rPr>
          </w:rPrChange>
        </w:rPr>
        <w:t xml:space="preserve"> for the </w:t>
      </w:r>
      <w:r w:rsidR="008053F7" w:rsidRPr="00D03637">
        <w:rPr>
          <w:rFonts w:ascii="Times New Roman" w:hAnsi="Times New Roman" w:cs="Times New Roman"/>
          <w:sz w:val="24"/>
          <w:szCs w:val="24"/>
          <w:rPrChange w:id="2723" w:author="Wisch, Julie" w:date="2022-10-17T09:14:00Z">
            <w:rPr>
              <w:rFonts w:ascii="Times New Roman" w:hAnsi="Times New Roman" w:cs="Times New Roman"/>
              <w:sz w:val="24"/>
              <w:szCs w:val="24"/>
            </w:rPr>
          </w:rPrChange>
        </w:rPr>
        <w:t>AD Biomarker Positive</w:t>
      </w:r>
      <w:r w:rsidR="00B2132A" w:rsidRPr="00D03637">
        <w:rPr>
          <w:rFonts w:ascii="Times New Roman" w:hAnsi="Times New Roman" w:cs="Times New Roman"/>
          <w:sz w:val="24"/>
          <w:szCs w:val="24"/>
          <w:rPrChange w:id="2724" w:author="Wisch, Julie" w:date="2022-10-17T09:14:00Z">
            <w:rPr>
              <w:rFonts w:ascii="Times New Roman" w:hAnsi="Times New Roman" w:cs="Times New Roman"/>
              <w:sz w:val="24"/>
              <w:szCs w:val="24"/>
            </w:rPr>
          </w:rPrChange>
        </w:rPr>
        <w:t xml:space="preserve"> cohort. </w:t>
      </w:r>
      <w:r w:rsidR="002204E8" w:rsidRPr="00D03637">
        <w:rPr>
          <w:rFonts w:ascii="Times New Roman" w:hAnsi="Times New Roman" w:cs="Times New Roman"/>
          <w:sz w:val="24"/>
          <w:szCs w:val="24"/>
          <w:rPrChange w:id="2725" w:author="Wisch, Julie" w:date="2022-10-17T09:14:00Z">
            <w:rPr>
              <w:rFonts w:ascii="Times New Roman" w:hAnsi="Times New Roman" w:cs="Times New Roman"/>
              <w:sz w:val="24"/>
              <w:szCs w:val="24"/>
            </w:rPr>
          </w:rPrChange>
        </w:rPr>
        <w:t xml:space="preserve">This has important implications for clinical trials that emphasize early intervention for amyloid detection and </w:t>
      </w:r>
      <w:r w:rsidR="004C4E9B" w:rsidRPr="00D03637">
        <w:rPr>
          <w:rFonts w:ascii="Times New Roman" w:hAnsi="Times New Roman" w:cs="Times New Roman"/>
          <w:sz w:val="24"/>
          <w:szCs w:val="24"/>
          <w:rPrChange w:id="2726" w:author="Wisch, Julie" w:date="2022-10-17T09:14:00Z">
            <w:rPr>
              <w:rFonts w:ascii="Times New Roman" w:hAnsi="Times New Roman" w:cs="Times New Roman"/>
              <w:sz w:val="24"/>
              <w:szCs w:val="24"/>
            </w:rPr>
          </w:rPrChange>
        </w:rPr>
        <w:t xml:space="preserve">potential </w:t>
      </w:r>
      <w:r w:rsidR="002204E8" w:rsidRPr="00D03637">
        <w:rPr>
          <w:rFonts w:ascii="Times New Roman" w:hAnsi="Times New Roman" w:cs="Times New Roman"/>
          <w:sz w:val="24"/>
          <w:szCs w:val="24"/>
          <w:rPrChange w:id="2727" w:author="Wisch, Julie" w:date="2022-10-17T09:14:00Z">
            <w:rPr>
              <w:rFonts w:ascii="Times New Roman" w:hAnsi="Times New Roman" w:cs="Times New Roman"/>
              <w:sz w:val="24"/>
              <w:szCs w:val="24"/>
            </w:rPr>
          </w:rPrChange>
        </w:rPr>
        <w:t>remova</w:t>
      </w:r>
      <w:r w:rsidR="004C4E9B" w:rsidRPr="00D03637">
        <w:rPr>
          <w:rFonts w:ascii="Times New Roman" w:hAnsi="Times New Roman" w:cs="Times New Roman"/>
          <w:sz w:val="24"/>
          <w:szCs w:val="24"/>
          <w:rPrChange w:id="2728" w:author="Wisch, Julie" w:date="2022-10-17T09:14:00Z">
            <w:rPr>
              <w:rFonts w:ascii="Times New Roman" w:hAnsi="Times New Roman" w:cs="Times New Roman"/>
              <w:sz w:val="24"/>
              <w:szCs w:val="24"/>
            </w:rPr>
          </w:rPrChange>
        </w:rPr>
        <w:t xml:space="preserve">l. </w:t>
      </w:r>
      <w:r w:rsidR="00DE7F76" w:rsidRPr="00D03637">
        <w:rPr>
          <w:rFonts w:ascii="Times New Roman" w:hAnsi="Times New Roman" w:cs="Times New Roman"/>
          <w:sz w:val="24"/>
          <w:szCs w:val="24"/>
          <w:rPrChange w:id="2729" w:author="Wisch, Julie" w:date="2022-10-17T09:14:00Z">
            <w:rPr>
              <w:rFonts w:ascii="Times New Roman" w:hAnsi="Times New Roman" w:cs="Times New Roman"/>
              <w:sz w:val="24"/>
              <w:szCs w:val="24"/>
            </w:rPr>
          </w:rPrChange>
        </w:rPr>
        <w:t>For t</w:t>
      </w:r>
      <w:r w:rsidR="004C4E9B" w:rsidRPr="00D03637">
        <w:rPr>
          <w:rFonts w:ascii="Times New Roman" w:hAnsi="Times New Roman" w:cs="Times New Roman"/>
          <w:sz w:val="24"/>
          <w:szCs w:val="24"/>
          <w:rPrChange w:id="2730" w:author="Wisch, Julie" w:date="2022-10-17T09:14:00Z">
            <w:rPr>
              <w:rFonts w:ascii="Times New Roman" w:hAnsi="Times New Roman" w:cs="Times New Roman"/>
              <w:sz w:val="24"/>
              <w:szCs w:val="24"/>
            </w:rPr>
          </w:rPrChange>
        </w:rPr>
        <w:t xml:space="preserve">he </w:t>
      </w:r>
      <w:r w:rsidR="008053F7" w:rsidRPr="00D03637">
        <w:rPr>
          <w:rFonts w:ascii="Times New Roman" w:hAnsi="Times New Roman" w:cs="Times New Roman"/>
          <w:sz w:val="24"/>
          <w:szCs w:val="24"/>
          <w:rPrChange w:id="2731" w:author="Wisch, Julie" w:date="2022-10-17T09:14:00Z">
            <w:rPr>
              <w:rFonts w:ascii="Times New Roman" w:hAnsi="Times New Roman" w:cs="Times New Roman"/>
              <w:sz w:val="24"/>
              <w:szCs w:val="24"/>
            </w:rPr>
          </w:rPrChange>
        </w:rPr>
        <w:t>AD Biomarker Positive</w:t>
      </w:r>
      <w:r w:rsidR="004C4E9B" w:rsidRPr="00D03637">
        <w:rPr>
          <w:rFonts w:ascii="Times New Roman" w:hAnsi="Times New Roman" w:cs="Times New Roman"/>
          <w:sz w:val="24"/>
          <w:szCs w:val="24"/>
          <w:rPrChange w:id="2732" w:author="Wisch, Julie" w:date="2022-10-17T09:14:00Z">
            <w:rPr>
              <w:rFonts w:ascii="Times New Roman" w:hAnsi="Times New Roman" w:cs="Times New Roman"/>
              <w:sz w:val="24"/>
              <w:szCs w:val="24"/>
            </w:rPr>
          </w:rPrChange>
        </w:rPr>
        <w:t xml:space="preserve"> group</w:t>
      </w:r>
      <w:r w:rsidR="00DE7F76" w:rsidRPr="00D03637">
        <w:rPr>
          <w:rFonts w:ascii="Times New Roman" w:hAnsi="Times New Roman" w:cs="Times New Roman"/>
          <w:sz w:val="24"/>
          <w:szCs w:val="24"/>
          <w:rPrChange w:id="2733" w:author="Wisch, Julie" w:date="2022-10-17T09:14:00Z">
            <w:rPr>
              <w:rFonts w:ascii="Times New Roman" w:hAnsi="Times New Roman" w:cs="Times New Roman"/>
              <w:sz w:val="24"/>
              <w:szCs w:val="24"/>
            </w:rPr>
          </w:rPrChange>
        </w:rPr>
        <w:t>,</w:t>
      </w:r>
      <w:r w:rsidR="004C4E9B" w:rsidRPr="00D03637">
        <w:rPr>
          <w:rFonts w:ascii="Times New Roman" w:hAnsi="Times New Roman" w:cs="Times New Roman"/>
          <w:sz w:val="24"/>
          <w:szCs w:val="24"/>
          <w:rPrChange w:id="2734" w:author="Wisch, Julie" w:date="2022-10-17T09:14:00Z">
            <w:rPr>
              <w:rFonts w:ascii="Times New Roman" w:hAnsi="Times New Roman" w:cs="Times New Roman"/>
              <w:sz w:val="24"/>
              <w:szCs w:val="24"/>
            </w:rPr>
          </w:rPrChange>
        </w:rPr>
        <w:t xml:space="preserve"> </w:t>
      </w:r>
      <w:r w:rsidR="00B2132A" w:rsidRPr="00D03637">
        <w:rPr>
          <w:rFonts w:ascii="Times New Roman" w:hAnsi="Times New Roman" w:cs="Times New Roman"/>
          <w:sz w:val="24"/>
          <w:szCs w:val="24"/>
          <w:rPrChange w:id="2735" w:author="Wisch, Julie" w:date="2022-10-17T09:14:00Z">
            <w:rPr>
              <w:rFonts w:ascii="Times New Roman" w:hAnsi="Times New Roman" w:cs="Times New Roman"/>
              <w:sz w:val="24"/>
              <w:szCs w:val="24"/>
            </w:rPr>
          </w:rPrChange>
        </w:rPr>
        <w:t>amyloid-related</w:t>
      </w:r>
      <w:r w:rsidR="002204E8" w:rsidRPr="00D03637">
        <w:rPr>
          <w:rFonts w:ascii="Times New Roman" w:hAnsi="Times New Roman" w:cs="Times New Roman"/>
          <w:sz w:val="24"/>
          <w:szCs w:val="24"/>
          <w:rPrChange w:id="2736" w:author="Wisch, Julie" w:date="2022-10-17T09:14:00Z">
            <w:rPr>
              <w:rFonts w:ascii="Times New Roman" w:hAnsi="Times New Roman" w:cs="Times New Roman"/>
              <w:sz w:val="24"/>
              <w:szCs w:val="24"/>
            </w:rPr>
          </w:rPrChange>
        </w:rPr>
        <w:t xml:space="preserve"> changes </w:t>
      </w:r>
      <w:r w:rsidR="00DE7F76" w:rsidRPr="00D03637">
        <w:rPr>
          <w:rFonts w:ascii="Times New Roman" w:hAnsi="Times New Roman" w:cs="Times New Roman"/>
          <w:sz w:val="24"/>
          <w:szCs w:val="24"/>
          <w:rPrChange w:id="2737" w:author="Wisch, Julie" w:date="2022-10-17T09:14:00Z">
            <w:rPr>
              <w:rFonts w:ascii="Times New Roman" w:hAnsi="Times New Roman" w:cs="Times New Roman"/>
              <w:sz w:val="24"/>
              <w:szCs w:val="24"/>
            </w:rPr>
          </w:rPrChange>
        </w:rPr>
        <w:t>occurred</w:t>
      </w:r>
      <w:r w:rsidR="002204E8" w:rsidRPr="00D03637">
        <w:rPr>
          <w:rFonts w:ascii="Times New Roman" w:hAnsi="Times New Roman" w:cs="Times New Roman"/>
          <w:sz w:val="24"/>
          <w:szCs w:val="24"/>
          <w:rPrChange w:id="2738" w:author="Wisch, Julie" w:date="2022-10-17T09:14:00Z">
            <w:rPr>
              <w:rFonts w:ascii="Times New Roman" w:hAnsi="Times New Roman" w:cs="Times New Roman"/>
              <w:sz w:val="24"/>
              <w:szCs w:val="24"/>
            </w:rPr>
          </w:rPrChange>
        </w:rPr>
        <w:t xml:space="preserve"> in cognitively normal adults before age 50</w:t>
      </w:r>
      <w:r w:rsidR="00FA3A19" w:rsidRPr="00D03637">
        <w:rPr>
          <w:rFonts w:ascii="Times New Roman" w:hAnsi="Times New Roman" w:cs="Times New Roman"/>
          <w:sz w:val="24"/>
          <w:szCs w:val="24"/>
          <w:rPrChange w:id="2739" w:author="Wisch, Julie" w:date="2022-10-17T09:14:00Z">
            <w:rPr>
              <w:rFonts w:ascii="Times New Roman" w:hAnsi="Times New Roman" w:cs="Times New Roman"/>
              <w:sz w:val="24"/>
              <w:szCs w:val="24"/>
            </w:rPr>
          </w:rPrChange>
        </w:rPr>
        <w:t xml:space="preserve"> years old</w:t>
      </w:r>
      <w:r w:rsidR="00065D50" w:rsidRPr="00D03637">
        <w:rPr>
          <w:rFonts w:ascii="Times New Roman" w:hAnsi="Times New Roman" w:cs="Times New Roman"/>
          <w:sz w:val="24"/>
          <w:szCs w:val="24"/>
          <w:rPrChange w:id="2740" w:author="Wisch, Julie" w:date="2022-10-17T09:14:00Z">
            <w:rPr>
              <w:rFonts w:ascii="Times New Roman" w:hAnsi="Times New Roman" w:cs="Times New Roman"/>
              <w:sz w:val="24"/>
              <w:szCs w:val="24"/>
            </w:rPr>
          </w:rPrChange>
        </w:rPr>
        <w:t xml:space="preserve">, consistent with previous work </w:t>
      </w:r>
      <w:sdt>
        <w:sdtPr>
          <w:rPr>
            <w:rFonts w:ascii="Times New Roman" w:hAnsi="Times New Roman" w:cs="Times New Roman"/>
            <w:color w:val="000000"/>
            <w:sz w:val="24"/>
            <w:szCs w:val="24"/>
            <w:vertAlign w:val="superscript"/>
          </w:rPr>
          <w:tag w:val="MENDELEY_CITATION_v3_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"/>
          <w:id w:val="-761997989"/>
          <w:placeholder>
            <w:docPart w:val="DefaultPlaceholder_-1854013440"/>
          </w:placeholder>
        </w:sdtPr>
        <w:sdtEndPr/>
        <w:sdtContent>
          <w:ins w:id="2741" w:author="Wisch, Julie" w:date="2022-10-04T14:53:00Z">
            <w:r w:rsidR="00B94D80" w:rsidRPr="00D03637">
              <w:rPr>
                <w:rFonts w:ascii="Times New Roman" w:hAnsi="Times New Roman" w:cs="Times New Roman"/>
                <w:color w:val="000000"/>
                <w:sz w:val="24"/>
                <w:szCs w:val="24"/>
                <w:vertAlign w:val="superscript"/>
              </w:rPr>
              <w:t>68</w:t>
            </w:r>
          </w:ins>
          <w:del w:id="2742" w:author="Wisch, Julie" w:date="2022-09-28T10:24:00Z">
            <w:r w:rsidR="00143020" w:rsidRPr="00D03637" w:rsidDel="00733317">
              <w:rPr>
                <w:rFonts w:ascii="Times New Roman" w:hAnsi="Times New Roman" w:cs="Times New Roman"/>
                <w:color w:val="000000"/>
                <w:sz w:val="24"/>
                <w:szCs w:val="24"/>
                <w:vertAlign w:val="superscript"/>
                <w:rPrChange w:id="2743" w:author="Wisch, Julie" w:date="2022-10-17T09:14:00Z">
                  <w:rPr>
                    <w:rFonts w:ascii="Times New Roman" w:hAnsi="Times New Roman" w:cs="Times New Roman"/>
                    <w:color w:val="000000"/>
                    <w:sz w:val="24"/>
                    <w:szCs w:val="24"/>
                    <w:vertAlign w:val="superscript"/>
                  </w:rPr>
                </w:rPrChange>
              </w:rPr>
              <w:delText>68</w:delText>
            </w:r>
          </w:del>
        </w:sdtContent>
      </w:sdt>
      <w:r w:rsidR="002204E8" w:rsidRPr="00D03637">
        <w:rPr>
          <w:rFonts w:ascii="Times New Roman" w:hAnsi="Times New Roman" w:cs="Times New Roman"/>
          <w:sz w:val="24"/>
          <w:szCs w:val="24"/>
        </w:rPr>
        <w:t xml:space="preserve">. </w:t>
      </w:r>
      <w:r w:rsidR="008F70CC" w:rsidRPr="00D03637">
        <w:rPr>
          <w:rFonts w:ascii="Times New Roman" w:hAnsi="Times New Roman" w:cs="Times New Roman"/>
          <w:sz w:val="24"/>
          <w:szCs w:val="24"/>
          <w:rPrChange w:id="2744" w:author="Wisch, Julie" w:date="2022-10-17T09:14:00Z">
            <w:rPr>
              <w:rFonts w:ascii="Times New Roman" w:hAnsi="Times New Roman" w:cs="Times New Roman"/>
              <w:sz w:val="24"/>
              <w:szCs w:val="24"/>
            </w:rPr>
          </w:rPrChange>
        </w:rPr>
        <w:t xml:space="preserve">Individuals in the </w:t>
      </w:r>
      <w:r w:rsidR="008A2FEF" w:rsidRPr="00D03637">
        <w:rPr>
          <w:rFonts w:ascii="Times New Roman" w:hAnsi="Times New Roman" w:cs="Times New Roman"/>
          <w:sz w:val="24"/>
          <w:szCs w:val="24"/>
          <w:rPrChange w:id="2745" w:author="Wisch, Julie" w:date="2022-10-17T09:14:00Z">
            <w:rPr>
              <w:rFonts w:ascii="Times New Roman" w:hAnsi="Times New Roman" w:cs="Times New Roman"/>
              <w:sz w:val="24"/>
              <w:szCs w:val="24"/>
            </w:rPr>
          </w:rPrChange>
        </w:rPr>
        <w:t>Intermediate</w:t>
      </w:r>
      <w:r w:rsidR="00F53579" w:rsidRPr="00D03637">
        <w:rPr>
          <w:rFonts w:ascii="Times New Roman" w:hAnsi="Times New Roman" w:cs="Times New Roman"/>
          <w:sz w:val="24"/>
          <w:szCs w:val="24"/>
          <w:rPrChange w:id="2746" w:author="Wisch, Julie" w:date="2022-10-17T09:14:00Z">
            <w:rPr>
              <w:rFonts w:ascii="Times New Roman" w:hAnsi="Times New Roman" w:cs="Times New Roman"/>
              <w:sz w:val="24"/>
              <w:szCs w:val="24"/>
            </w:rPr>
          </w:rPrChange>
        </w:rPr>
        <w:t xml:space="preserve"> AD Biomarkers</w:t>
      </w:r>
      <w:r w:rsidR="008F70CC" w:rsidRPr="00D03637">
        <w:rPr>
          <w:rFonts w:ascii="Times New Roman" w:hAnsi="Times New Roman" w:cs="Times New Roman"/>
          <w:sz w:val="24"/>
          <w:szCs w:val="24"/>
          <w:rPrChange w:id="2747" w:author="Wisch, Julie" w:date="2022-10-17T09:14:00Z">
            <w:rPr>
              <w:rFonts w:ascii="Times New Roman" w:hAnsi="Times New Roman" w:cs="Times New Roman"/>
              <w:sz w:val="24"/>
              <w:szCs w:val="24"/>
            </w:rPr>
          </w:rPrChange>
        </w:rPr>
        <w:t xml:space="preserve"> cohort showed a steady decline </w:t>
      </w:r>
      <w:r w:rsidR="00DE7F76" w:rsidRPr="00D03637">
        <w:rPr>
          <w:rFonts w:ascii="Times New Roman" w:hAnsi="Times New Roman" w:cs="Times New Roman"/>
          <w:sz w:val="24"/>
          <w:szCs w:val="24"/>
          <w:rPrChange w:id="2748" w:author="Wisch, Julie" w:date="2022-10-17T09:14:00Z">
            <w:rPr>
              <w:rFonts w:ascii="Times New Roman" w:hAnsi="Times New Roman" w:cs="Times New Roman"/>
              <w:sz w:val="24"/>
              <w:szCs w:val="24"/>
            </w:rPr>
          </w:rPrChange>
        </w:rPr>
        <w:t xml:space="preserve">in CSF </w:t>
      </w:r>
      <w:r w:rsidR="00D054BB" w:rsidRPr="00D03637">
        <w:rPr>
          <w:rFonts w:ascii="Times New Roman" w:hAnsi="Times New Roman" w:cs="Times New Roman"/>
          <w:sz w:val="24"/>
          <w:szCs w:val="24"/>
          <w:rPrChange w:id="2749" w:author="Wisch, Julie" w:date="2022-10-17T09:14:00Z">
            <w:rPr>
              <w:rFonts w:ascii="Times New Roman" w:hAnsi="Times New Roman" w:cs="Times New Roman"/>
              <w:sz w:val="24"/>
              <w:szCs w:val="24"/>
            </w:rPr>
          </w:rPrChange>
        </w:rPr>
        <w:t>A</w:t>
      </w:r>
      <w:r w:rsidR="00D054BB" w:rsidRPr="00D03637">
        <w:rPr>
          <w:rFonts w:ascii="Symbol" w:hAnsi="Symbol" w:cs="Times New Roman"/>
          <w:sz w:val="24"/>
          <w:szCs w:val="24"/>
          <w:rPrChange w:id="2750" w:author="Wisch, Julie" w:date="2022-10-17T09:14:00Z">
            <w:rPr>
              <w:rFonts w:ascii="Symbol" w:hAnsi="Symbol" w:cs="Times New Roman"/>
              <w:sz w:val="24"/>
              <w:szCs w:val="24"/>
            </w:rPr>
          </w:rPrChange>
        </w:rPr>
        <w:t></w:t>
      </w:r>
      <w:r w:rsidR="00D054BB" w:rsidRPr="00D03637">
        <w:rPr>
          <w:rFonts w:ascii="Times New Roman" w:hAnsi="Times New Roman" w:cs="Times New Roman"/>
          <w:sz w:val="24"/>
          <w:szCs w:val="24"/>
          <w:rPrChange w:id="2751" w:author="Wisch, Julie" w:date="2022-10-17T09:14:00Z">
            <w:rPr>
              <w:rFonts w:ascii="Times New Roman" w:hAnsi="Times New Roman" w:cs="Times New Roman"/>
              <w:sz w:val="24"/>
              <w:szCs w:val="24"/>
            </w:rPr>
          </w:rPrChange>
        </w:rPr>
        <w:t>42/A</w:t>
      </w:r>
      <w:r w:rsidR="00D054BB" w:rsidRPr="00D03637">
        <w:rPr>
          <w:rFonts w:ascii="Symbol" w:hAnsi="Symbol" w:cs="Times New Roman"/>
          <w:sz w:val="24"/>
          <w:szCs w:val="24"/>
          <w:rPrChange w:id="2752" w:author="Wisch, Julie" w:date="2022-10-17T09:14:00Z">
            <w:rPr>
              <w:rFonts w:ascii="Symbol" w:hAnsi="Symbol" w:cs="Times New Roman"/>
              <w:sz w:val="24"/>
              <w:szCs w:val="24"/>
            </w:rPr>
          </w:rPrChange>
        </w:rPr>
        <w:t></w:t>
      </w:r>
      <w:r w:rsidR="00D054BB" w:rsidRPr="00D03637">
        <w:rPr>
          <w:rFonts w:ascii="Times New Roman" w:hAnsi="Times New Roman" w:cs="Times New Roman"/>
          <w:sz w:val="24"/>
          <w:szCs w:val="24"/>
          <w:rPrChange w:id="2753" w:author="Wisch, Julie" w:date="2022-10-17T09:14:00Z">
            <w:rPr>
              <w:rFonts w:ascii="Times New Roman" w:hAnsi="Times New Roman" w:cs="Times New Roman"/>
              <w:sz w:val="24"/>
              <w:szCs w:val="24"/>
            </w:rPr>
          </w:rPrChange>
        </w:rPr>
        <w:t xml:space="preserve">40 </w:t>
      </w:r>
      <w:r w:rsidR="008F70CC" w:rsidRPr="00D03637">
        <w:rPr>
          <w:rFonts w:ascii="Times New Roman" w:hAnsi="Times New Roman" w:cs="Times New Roman"/>
          <w:sz w:val="24"/>
          <w:szCs w:val="24"/>
          <w:rPrChange w:id="2754" w:author="Wisch, Julie" w:date="2022-10-17T09:14:00Z">
            <w:rPr>
              <w:rFonts w:ascii="Times New Roman" w:hAnsi="Times New Roman" w:cs="Times New Roman"/>
              <w:sz w:val="24"/>
              <w:szCs w:val="24"/>
            </w:rPr>
          </w:rPrChange>
        </w:rPr>
        <w:t xml:space="preserve">over the </w:t>
      </w:r>
      <w:r w:rsidR="00DE7F76" w:rsidRPr="00D03637">
        <w:rPr>
          <w:rFonts w:ascii="Times New Roman" w:hAnsi="Times New Roman" w:cs="Times New Roman"/>
          <w:sz w:val="24"/>
          <w:szCs w:val="24"/>
          <w:rPrChange w:id="2755" w:author="Wisch, Julie" w:date="2022-10-17T09:14:00Z">
            <w:rPr>
              <w:rFonts w:ascii="Times New Roman" w:hAnsi="Times New Roman" w:cs="Times New Roman"/>
              <w:sz w:val="24"/>
              <w:szCs w:val="24"/>
            </w:rPr>
          </w:rPrChange>
        </w:rPr>
        <w:t>study</w:t>
      </w:r>
      <w:r w:rsidR="00953002" w:rsidRPr="00D03637">
        <w:rPr>
          <w:rFonts w:ascii="Times New Roman" w:hAnsi="Times New Roman" w:cs="Times New Roman"/>
          <w:sz w:val="24"/>
          <w:szCs w:val="24"/>
          <w:rPrChange w:id="2756" w:author="Wisch, Julie" w:date="2022-10-17T09:14:00Z">
            <w:rPr>
              <w:rFonts w:ascii="Times New Roman" w:hAnsi="Times New Roman" w:cs="Times New Roman"/>
              <w:sz w:val="24"/>
              <w:szCs w:val="24"/>
            </w:rPr>
          </w:rPrChange>
        </w:rPr>
        <w:t xml:space="preserve">, </w:t>
      </w:r>
      <w:r w:rsidR="00DE7F76" w:rsidRPr="00D03637">
        <w:rPr>
          <w:rFonts w:ascii="Times New Roman" w:hAnsi="Times New Roman" w:cs="Times New Roman"/>
          <w:sz w:val="24"/>
          <w:szCs w:val="24"/>
          <w:rPrChange w:id="2757" w:author="Wisch, Julie" w:date="2022-10-17T09:14:00Z">
            <w:rPr>
              <w:rFonts w:ascii="Times New Roman" w:hAnsi="Times New Roman" w:cs="Times New Roman"/>
              <w:sz w:val="24"/>
              <w:szCs w:val="24"/>
            </w:rPr>
          </w:rPrChange>
        </w:rPr>
        <w:t xml:space="preserve">with many </w:t>
      </w:r>
      <w:r w:rsidR="00953002" w:rsidRPr="00D03637">
        <w:rPr>
          <w:rFonts w:ascii="Times New Roman" w:hAnsi="Times New Roman" w:cs="Times New Roman"/>
          <w:sz w:val="24"/>
          <w:szCs w:val="24"/>
          <w:rPrChange w:id="2758" w:author="Wisch, Julie" w:date="2022-10-17T09:14:00Z">
            <w:rPr>
              <w:rFonts w:ascii="Times New Roman" w:hAnsi="Times New Roman" w:cs="Times New Roman"/>
              <w:sz w:val="24"/>
              <w:szCs w:val="24"/>
            </w:rPr>
          </w:rPrChange>
        </w:rPr>
        <w:t xml:space="preserve">eventually </w:t>
      </w:r>
      <w:r w:rsidR="00D054BB" w:rsidRPr="00D03637">
        <w:rPr>
          <w:rFonts w:ascii="Times New Roman" w:hAnsi="Times New Roman" w:cs="Times New Roman"/>
          <w:sz w:val="24"/>
          <w:szCs w:val="24"/>
          <w:rPrChange w:id="2759" w:author="Wisch, Julie" w:date="2022-10-17T09:14:00Z">
            <w:rPr>
              <w:rFonts w:ascii="Times New Roman" w:hAnsi="Times New Roman" w:cs="Times New Roman"/>
              <w:sz w:val="24"/>
              <w:szCs w:val="24"/>
            </w:rPr>
          </w:rPrChange>
        </w:rPr>
        <w:t>becoming</w:t>
      </w:r>
      <w:r w:rsidR="00953002" w:rsidRPr="00D03637">
        <w:rPr>
          <w:rFonts w:ascii="Times New Roman" w:hAnsi="Times New Roman" w:cs="Times New Roman"/>
          <w:sz w:val="24"/>
          <w:szCs w:val="24"/>
          <w:rPrChange w:id="2760" w:author="Wisch, Julie" w:date="2022-10-17T09:14:00Z">
            <w:rPr>
              <w:rFonts w:ascii="Times New Roman" w:hAnsi="Times New Roman" w:cs="Times New Roman"/>
              <w:sz w:val="24"/>
              <w:szCs w:val="24"/>
            </w:rPr>
          </w:rPrChange>
        </w:rPr>
        <w:t xml:space="preserve"> amyloid positiv</w:t>
      </w:r>
      <w:r w:rsidR="00D054BB" w:rsidRPr="00D03637">
        <w:rPr>
          <w:rFonts w:ascii="Times New Roman" w:hAnsi="Times New Roman" w:cs="Times New Roman"/>
          <w:sz w:val="24"/>
          <w:szCs w:val="24"/>
          <w:rPrChange w:id="2761" w:author="Wisch, Julie" w:date="2022-10-17T09:14:00Z">
            <w:rPr>
              <w:rFonts w:ascii="Times New Roman" w:hAnsi="Times New Roman" w:cs="Times New Roman"/>
              <w:sz w:val="24"/>
              <w:szCs w:val="24"/>
            </w:rPr>
          </w:rPrChange>
        </w:rPr>
        <w:t>e</w:t>
      </w:r>
      <w:r w:rsidR="008F70CC" w:rsidRPr="00D03637">
        <w:rPr>
          <w:rFonts w:ascii="Times New Roman" w:hAnsi="Times New Roman" w:cs="Times New Roman"/>
          <w:sz w:val="24"/>
          <w:szCs w:val="24"/>
          <w:rPrChange w:id="2762" w:author="Wisch, Julie" w:date="2022-10-17T09:14:00Z">
            <w:rPr>
              <w:rFonts w:ascii="Times New Roman" w:hAnsi="Times New Roman" w:cs="Times New Roman"/>
              <w:sz w:val="24"/>
              <w:szCs w:val="24"/>
            </w:rPr>
          </w:rPrChange>
        </w:rPr>
        <w:t xml:space="preserve">. </w:t>
      </w:r>
      <w:r w:rsidR="00A73979" w:rsidRPr="00D03637">
        <w:rPr>
          <w:rFonts w:ascii="Times New Roman" w:hAnsi="Times New Roman" w:cs="Times New Roman"/>
          <w:sz w:val="24"/>
          <w:szCs w:val="24"/>
          <w:rPrChange w:id="2763" w:author="Wisch, Julie" w:date="2022-10-17T09:14:00Z">
            <w:rPr>
              <w:rFonts w:ascii="Times New Roman" w:hAnsi="Times New Roman" w:cs="Times New Roman"/>
              <w:sz w:val="24"/>
              <w:szCs w:val="24"/>
            </w:rPr>
          </w:rPrChange>
        </w:rPr>
        <w:t xml:space="preserve">The </w:t>
      </w:r>
      <w:r w:rsidR="008A2FEF" w:rsidRPr="00D03637">
        <w:rPr>
          <w:rFonts w:ascii="Times New Roman" w:hAnsi="Times New Roman" w:cs="Times New Roman"/>
          <w:sz w:val="24"/>
          <w:szCs w:val="24"/>
          <w:rPrChange w:id="2764" w:author="Wisch, Julie" w:date="2022-10-17T09:14:00Z">
            <w:rPr>
              <w:rFonts w:ascii="Times New Roman" w:hAnsi="Times New Roman" w:cs="Times New Roman"/>
              <w:sz w:val="24"/>
              <w:szCs w:val="24"/>
            </w:rPr>
          </w:rPrChange>
        </w:rPr>
        <w:t>Intermediate</w:t>
      </w:r>
      <w:r w:rsidR="00F83DC9" w:rsidRPr="00D03637">
        <w:rPr>
          <w:rFonts w:ascii="Times New Roman" w:hAnsi="Times New Roman" w:cs="Times New Roman"/>
          <w:sz w:val="24"/>
          <w:szCs w:val="24"/>
          <w:rPrChange w:id="2765" w:author="Wisch, Julie" w:date="2022-10-17T09:14:00Z">
            <w:rPr>
              <w:rFonts w:ascii="Times New Roman" w:hAnsi="Times New Roman" w:cs="Times New Roman"/>
              <w:sz w:val="24"/>
              <w:szCs w:val="24"/>
            </w:rPr>
          </w:rPrChange>
        </w:rPr>
        <w:t xml:space="preserve"> cohort displayed</w:t>
      </w:r>
      <w:r w:rsidR="00A73979" w:rsidRPr="00D03637">
        <w:rPr>
          <w:rFonts w:ascii="Times New Roman" w:hAnsi="Times New Roman" w:cs="Times New Roman"/>
          <w:sz w:val="24"/>
          <w:szCs w:val="24"/>
          <w:rPrChange w:id="2766" w:author="Wisch, Julie" w:date="2022-10-17T09:14:00Z">
            <w:rPr>
              <w:rFonts w:ascii="Times New Roman" w:hAnsi="Times New Roman" w:cs="Times New Roman"/>
              <w:sz w:val="24"/>
              <w:szCs w:val="24"/>
            </w:rPr>
          </w:rPrChange>
        </w:rPr>
        <w:t xml:space="preserve"> a very clear increase in amyloid pathology </w:t>
      </w:r>
      <w:r w:rsidR="00B2132A" w:rsidRPr="00D03637">
        <w:rPr>
          <w:rFonts w:ascii="Times New Roman" w:hAnsi="Times New Roman" w:cs="Times New Roman"/>
          <w:sz w:val="24"/>
          <w:szCs w:val="24"/>
          <w:rPrChange w:id="2767" w:author="Wisch, Julie" w:date="2022-10-17T09:14:00Z">
            <w:rPr>
              <w:rFonts w:ascii="Times New Roman" w:hAnsi="Times New Roman" w:cs="Times New Roman"/>
              <w:sz w:val="24"/>
              <w:szCs w:val="24"/>
            </w:rPr>
          </w:rPrChange>
        </w:rPr>
        <w:t xml:space="preserve">as measured by PET – PiB </w:t>
      </w:r>
      <w:r w:rsidR="00A73979" w:rsidRPr="00D03637">
        <w:rPr>
          <w:rFonts w:ascii="Times New Roman" w:hAnsi="Times New Roman" w:cs="Times New Roman"/>
          <w:sz w:val="24"/>
          <w:szCs w:val="24"/>
          <w:rPrChange w:id="2768" w:author="Wisch, Julie" w:date="2022-10-17T09:14:00Z">
            <w:rPr>
              <w:rFonts w:ascii="Times New Roman" w:hAnsi="Times New Roman" w:cs="Times New Roman"/>
              <w:sz w:val="24"/>
              <w:szCs w:val="24"/>
            </w:rPr>
          </w:rPrChange>
        </w:rPr>
        <w:t>around age 70</w:t>
      </w:r>
      <w:r w:rsidR="00FA3A19" w:rsidRPr="00D03637">
        <w:rPr>
          <w:rFonts w:ascii="Times New Roman" w:hAnsi="Times New Roman" w:cs="Times New Roman"/>
          <w:sz w:val="24"/>
          <w:szCs w:val="24"/>
          <w:rPrChange w:id="2769" w:author="Wisch, Julie" w:date="2022-10-17T09:14:00Z">
            <w:rPr>
              <w:rFonts w:ascii="Times New Roman" w:hAnsi="Times New Roman" w:cs="Times New Roman"/>
              <w:sz w:val="24"/>
              <w:szCs w:val="24"/>
            </w:rPr>
          </w:rPrChange>
        </w:rPr>
        <w:t xml:space="preserve"> years old</w:t>
      </w:r>
      <w:ins w:id="2770" w:author="Wisch, Julie" w:date="2022-09-28T09:33:00Z">
        <w:r w:rsidR="006411D3" w:rsidRPr="00D03637">
          <w:rPr>
            <w:rFonts w:ascii="Times New Roman" w:hAnsi="Times New Roman" w:cs="Times New Roman"/>
            <w:sz w:val="24"/>
            <w:szCs w:val="24"/>
            <w:rPrChange w:id="2771" w:author="Wisch, Julie" w:date="2022-10-17T09:14:00Z">
              <w:rPr>
                <w:rFonts w:ascii="Times New Roman" w:hAnsi="Times New Roman" w:cs="Times New Roman"/>
                <w:sz w:val="24"/>
                <w:szCs w:val="24"/>
              </w:rPr>
            </w:rPrChange>
          </w:rPr>
          <w:t xml:space="preserve"> </w:t>
        </w:r>
      </w:ins>
      <w:ins w:id="2772" w:author="Wisch, Julie" w:date="2022-09-28T09:34:00Z">
        <w:r w:rsidR="006411D3" w:rsidRPr="00D03637">
          <w:rPr>
            <w:rFonts w:ascii="Times New Roman" w:hAnsi="Times New Roman" w:cs="Times New Roman"/>
            <w:sz w:val="24"/>
            <w:szCs w:val="24"/>
            <w:rPrChange w:id="2773" w:author="Wisch, Julie" w:date="2022-10-17T09:14:00Z">
              <w:rPr>
                <w:rFonts w:ascii="Times New Roman" w:hAnsi="Times New Roman" w:cs="Times New Roman"/>
                <w:sz w:val="24"/>
                <w:szCs w:val="24"/>
              </w:rPr>
            </w:rPrChange>
          </w:rPr>
          <w:t>(Mean Age 71.0, 95% CI: (45.4, 73.4))</w:t>
        </w:r>
      </w:ins>
      <w:r w:rsidR="00A73979" w:rsidRPr="00D03637">
        <w:rPr>
          <w:rFonts w:ascii="Times New Roman" w:hAnsi="Times New Roman" w:cs="Times New Roman"/>
          <w:sz w:val="24"/>
          <w:szCs w:val="24"/>
          <w:rPrChange w:id="2774" w:author="Wisch, Julie" w:date="2022-10-17T09:14:00Z">
            <w:rPr>
              <w:rFonts w:ascii="Times New Roman" w:hAnsi="Times New Roman" w:cs="Times New Roman"/>
              <w:sz w:val="24"/>
              <w:szCs w:val="24"/>
            </w:rPr>
          </w:rPrChange>
        </w:rPr>
        <w:t xml:space="preserve">. </w:t>
      </w:r>
    </w:p>
    <w:p w14:paraId="0530FABE" w14:textId="5E633B25" w:rsidR="008F70CC" w:rsidRPr="00D03637" w:rsidRDefault="00DE7F76" w:rsidP="008F70CC">
      <w:pPr>
        <w:rPr>
          <w:rFonts w:ascii="Times New Roman" w:hAnsi="Times New Roman" w:cs="Times New Roman"/>
          <w:color w:val="000000"/>
          <w:sz w:val="24"/>
          <w:szCs w:val="24"/>
          <w:rPrChange w:id="2775" w:author="Wisch, Julie" w:date="2022-10-17T09:14:00Z">
            <w:rPr>
              <w:rFonts w:ascii="Times New Roman" w:hAnsi="Times New Roman" w:cs="Times New Roman"/>
              <w:color w:val="000000"/>
              <w:sz w:val="24"/>
              <w:szCs w:val="24"/>
            </w:rPr>
          </w:rPrChange>
        </w:rPr>
      </w:pPr>
      <w:r w:rsidRPr="00D03637">
        <w:rPr>
          <w:rFonts w:ascii="Times New Roman" w:hAnsi="Times New Roman" w:cs="Times New Roman"/>
          <w:sz w:val="24"/>
          <w:szCs w:val="24"/>
          <w:rPrChange w:id="2776" w:author="Wisch, Julie" w:date="2022-10-17T09:14:00Z">
            <w:rPr>
              <w:rFonts w:ascii="Times New Roman" w:hAnsi="Times New Roman" w:cs="Times New Roman"/>
              <w:sz w:val="24"/>
              <w:szCs w:val="24"/>
            </w:rPr>
          </w:rPrChange>
        </w:rPr>
        <w:t xml:space="preserve">With regards to </w:t>
      </w:r>
      <w:r w:rsidR="00F83DC9" w:rsidRPr="00D03637">
        <w:rPr>
          <w:rFonts w:ascii="Times New Roman" w:hAnsi="Times New Roman" w:cs="Times New Roman"/>
          <w:sz w:val="24"/>
          <w:szCs w:val="24"/>
          <w:rPrChange w:id="2777" w:author="Wisch, Julie" w:date="2022-10-17T09:14:00Z">
            <w:rPr>
              <w:rFonts w:ascii="Times New Roman" w:hAnsi="Times New Roman" w:cs="Times New Roman"/>
              <w:sz w:val="24"/>
              <w:szCs w:val="24"/>
            </w:rPr>
          </w:rPrChange>
        </w:rPr>
        <w:t>CSF pTau</w:t>
      </w:r>
      <w:r w:rsidRPr="00D03637">
        <w:rPr>
          <w:rFonts w:ascii="Times New Roman" w:hAnsi="Times New Roman" w:cs="Times New Roman"/>
          <w:sz w:val="24"/>
          <w:szCs w:val="24"/>
          <w:rPrChange w:id="2778" w:author="Wisch, Julie" w:date="2022-10-17T09:14:00Z">
            <w:rPr>
              <w:rFonts w:ascii="Times New Roman" w:hAnsi="Times New Roman" w:cs="Times New Roman"/>
              <w:sz w:val="24"/>
              <w:szCs w:val="24"/>
            </w:rPr>
          </w:rPrChange>
        </w:rPr>
        <w:t xml:space="preserve">, this measure was </w:t>
      </w:r>
      <w:r w:rsidR="000E6560" w:rsidRPr="00D03637">
        <w:rPr>
          <w:rFonts w:ascii="Times New Roman" w:hAnsi="Times New Roman" w:cs="Times New Roman"/>
          <w:sz w:val="24"/>
          <w:szCs w:val="24"/>
          <w:rPrChange w:id="2779" w:author="Wisch, Julie" w:date="2022-10-17T09:14:00Z">
            <w:rPr>
              <w:rFonts w:ascii="Times New Roman" w:hAnsi="Times New Roman" w:cs="Times New Roman"/>
              <w:sz w:val="24"/>
              <w:szCs w:val="24"/>
            </w:rPr>
          </w:rPrChange>
        </w:rPr>
        <w:t xml:space="preserve">also </w:t>
      </w:r>
      <w:r w:rsidRPr="00D03637">
        <w:rPr>
          <w:rFonts w:ascii="Times New Roman" w:hAnsi="Times New Roman" w:cs="Times New Roman"/>
          <w:sz w:val="24"/>
          <w:szCs w:val="24"/>
          <w:rPrChange w:id="2780" w:author="Wisch, Julie" w:date="2022-10-17T09:14:00Z">
            <w:rPr>
              <w:rFonts w:ascii="Times New Roman" w:hAnsi="Times New Roman" w:cs="Times New Roman"/>
              <w:sz w:val="24"/>
              <w:szCs w:val="24"/>
            </w:rPr>
          </w:rPrChange>
        </w:rPr>
        <w:t xml:space="preserve">elevated at the time of enrollment for the </w:t>
      </w:r>
      <w:r w:rsidR="008053F7" w:rsidRPr="00D03637">
        <w:rPr>
          <w:rFonts w:ascii="Times New Roman" w:hAnsi="Times New Roman" w:cs="Times New Roman"/>
          <w:sz w:val="24"/>
          <w:szCs w:val="24"/>
          <w:rPrChange w:id="2781" w:author="Wisch, Julie" w:date="2022-10-17T09:14:00Z">
            <w:rPr>
              <w:rFonts w:ascii="Times New Roman" w:hAnsi="Times New Roman" w:cs="Times New Roman"/>
              <w:sz w:val="24"/>
              <w:szCs w:val="24"/>
            </w:rPr>
          </w:rPrChange>
        </w:rPr>
        <w:t>AD Biomarker Positive</w:t>
      </w:r>
      <w:r w:rsidR="00A73979" w:rsidRPr="00D03637">
        <w:rPr>
          <w:rFonts w:ascii="Times New Roman" w:hAnsi="Times New Roman" w:cs="Times New Roman"/>
          <w:sz w:val="24"/>
          <w:szCs w:val="24"/>
          <w:rPrChange w:id="2782" w:author="Wisch, Julie" w:date="2022-10-17T09:14:00Z">
            <w:rPr>
              <w:rFonts w:ascii="Times New Roman" w:hAnsi="Times New Roman" w:cs="Times New Roman"/>
              <w:sz w:val="24"/>
              <w:szCs w:val="24"/>
            </w:rPr>
          </w:rPrChange>
        </w:rPr>
        <w:t xml:space="preserve"> cohort</w:t>
      </w:r>
      <w:r w:rsidR="00F83DC9" w:rsidRPr="00D03637">
        <w:rPr>
          <w:rFonts w:ascii="Times New Roman" w:hAnsi="Times New Roman" w:cs="Times New Roman"/>
          <w:sz w:val="24"/>
          <w:szCs w:val="24"/>
          <w:rPrChange w:id="2783" w:author="Wisch, Julie" w:date="2022-10-17T09:14:00Z">
            <w:rPr>
              <w:rFonts w:ascii="Times New Roman" w:hAnsi="Times New Roman" w:cs="Times New Roman"/>
              <w:sz w:val="24"/>
              <w:szCs w:val="24"/>
            </w:rPr>
          </w:rPrChange>
        </w:rPr>
        <w:t xml:space="preserve">. </w:t>
      </w:r>
      <w:r w:rsidRPr="00D03637">
        <w:rPr>
          <w:rFonts w:ascii="Times New Roman" w:hAnsi="Times New Roman" w:cs="Times New Roman"/>
          <w:sz w:val="24"/>
          <w:szCs w:val="24"/>
          <w:rPrChange w:id="2784" w:author="Wisch, Julie" w:date="2022-10-17T09:14:00Z">
            <w:rPr>
              <w:rFonts w:ascii="Times New Roman" w:hAnsi="Times New Roman" w:cs="Times New Roman"/>
              <w:sz w:val="24"/>
              <w:szCs w:val="24"/>
            </w:rPr>
          </w:rPrChange>
        </w:rPr>
        <w:t>These p</w:t>
      </w:r>
      <w:r w:rsidR="00F83DC9" w:rsidRPr="00D03637">
        <w:rPr>
          <w:rFonts w:ascii="Times New Roman" w:hAnsi="Times New Roman" w:cs="Times New Roman"/>
          <w:sz w:val="24"/>
          <w:szCs w:val="24"/>
          <w:rPrChange w:id="2785" w:author="Wisch, Julie" w:date="2022-10-17T09:14:00Z">
            <w:rPr>
              <w:rFonts w:ascii="Times New Roman" w:hAnsi="Times New Roman" w:cs="Times New Roman"/>
              <w:sz w:val="24"/>
              <w:szCs w:val="24"/>
            </w:rPr>
          </w:rPrChange>
        </w:rPr>
        <w:t xml:space="preserve">articipants </w:t>
      </w:r>
      <w:r w:rsidRPr="00D03637">
        <w:rPr>
          <w:rFonts w:ascii="Times New Roman" w:hAnsi="Times New Roman" w:cs="Times New Roman"/>
          <w:sz w:val="24"/>
          <w:szCs w:val="24"/>
          <w:rPrChange w:id="2786" w:author="Wisch, Julie" w:date="2022-10-17T09:14:00Z">
            <w:rPr>
              <w:rFonts w:ascii="Times New Roman" w:hAnsi="Times New Roman" w:cs="Times New Roman"/>
              <w:sz w:val="24"/>
              <w:szCs w:val="24"/>
            </w:rPr>
          </w:rPrChange>
        </w:rPr>
        <w:t xml:space="preserve">were CSF </w:t>
      </w:r>
      <w:r w:rsidR="00F142C7" w:rsidRPr="00D03637">
        <w:rPr>
          <w:rFonts w:ascii="Times New Roman" w:hAnsi="Times New Roman" w:cs="Times New Roman"/>
          <w:sz w:val="24"/>
          <w:szCs w:val="24"/>
          <w:rPrChange w:id="2787" w:author="Wisch, Julie" w:date="2022-10-17T09:14:00Z">
            <w:rPr>
              <w:rFonts w:ascii="Times New Roman" w:hAnsi="Times New Roman" w:cs="Times New Roman"/>
              <w:sz w:val="24"/>
              <w:szCs w:val="24"/>
            </w:rPr>
          </w:rPrChange>
        </w:rPr>
        <w:t>pT</w:t>
      </w:r>
      <w:r w:rsidR="00A73979" w:rsidRPr="00D03637">
        <w:rPr>
          <w:rFonts w:ascii="Times New Roman" w:hAnsi="Times New Roman" w:cs="Times New Roman"/>
          <w:sz w:val="24"/>
          <w:szCs w:val="24"/>
          <w:rPrChange w:id="2788" w:author="Wisch, Julie" w:date="2022-10-17T09:14:00Z">
            <w:rPr>
              <w:rFonts w:ascii="Times New Roman" w:hAnsi="Times New Roman" w:cs="Times New Roman"/>
              <w:sz w:val="24"/>
              <w:szCs w:val="24"/>
            </w:rPr>
          </w:rPrChange>
        </w:rPr>
        <w:t>au</w:t>
      </w:r>
      <w:r w:rsidR="00F142C7" w:rsidRPr="00D03637">
        <w:rPr>
          <w:rFonts w:ascii="Times New Roman" w:hAnsi="Times New Roman" w:cs="Times New Roman"/>
          <w:sz w:val="24"/>
          <w:szCs w:val="24"/>
          <w:vertAlign w:val="subscript"/>
          <w:rPrChange w:id="2789" w:author="Wisch, Julie" w:date="2022-10-17T09:14:00Z">
            <w:rPr>
              <w:rFonts w:ascii="Times New Roman" w:hAnsi="Times New Roman" w:cs="Times New Roman"/>
              <w:sz w:val="24"/>
              <w:szCs w:val="24"/>
              <w:vertAlign w:val="subscript"/>
            </w:rPr>
          </w:rPrChange>
        </w:rPr>
        <w:t>181</w:t>
      </w:r>
      <w:r w:rsidR="00A73979" w:rsidRPr="00D03637">
        <w:rPr>
          <w:rFonts w:ascii="Times New Roman" w:hAnsi="Times New Roman" w:cs="Times New Roman"/>
          <w:sz w:val="24"/>
          <w:szCs w:val="24"/>
          <w:rPrChange w:id="2790" w:author="Wisch, Julie" w:date="2022-10-17T09:14:00Z">
            <w:rPr>
              <w:rFonts w:ascii="Times New Roman" w:hAnsi="Times New Roman" w:cs="Times New Roman"/>
              <w:sz w:val="24"/>
              <w:szCs w:val="24"/>
            </w:rPr>
          </w:rPrChange>
        </w:rPr>
        <w:t xml:space="preserve"> positive </w:t>
      </w:r>
      <w:ins w:id="2791" w:author="Wisch, Julie" w:date="2022-09-28T09:34:00Z">
        <w:r w:rsidR="006411D3" w:rsidRPr="00D03637">
          <w:rPr>
            <w:rFonts w:ascii="Times New Roman" w:hAnsi="Times New Roman" w:cs="Times New Roman"/>
            <w:sz w:val="24"/>
            <w:szCs w:val="24"/>
            <w:rPrChange w:id="2792" w:author="Wisch, Julie" w:date="2022-10-17T09:14:00Z">
              <w:rPr>
                <w:rFonts w:ascii="Times New Roman" w:hAnsi="Times New Roman" w:cs="Times New Roman"/>
                <w:sz w:val="24"/>
                <w:szCs w:val="24"/>
              </w:rPr>
            </w:rPrChange>
          </w:rPr>
          <w:t>by age 48 (95% CI: (</w:t>
        </w:r>
      </w:ins>
      <w:ins w:id="2793" w:author="Wisch, Julie" w:date="2022-09-28T09:35:00Z">
        <w:r w:rsidR="006411D3" w:rsidRPr="00D03637">
          <w:rPr>
            <w:rFonts w:ascii="Times New Roman" w:hAnsi="Times New Roman" w:cs="Times New Roman"/>
            <w:sz w:val="24"/>
            <w:szCs w:val="24"/>
            <w:rPrChange w:id="2794" w:author="Wisch, Julie" w:date="2022-10-17T09:14:00Z">
              <w:rPr>
                <w:rFonts w:ascii="Times New Roman" w:hAnsi="Times New Roman" w:cs="Times New Roman"/>
                <w:sz w:val="24"/>
                <w:szCs w:val="24"/>
              </w:rPr>
            </w:rPrChange>
          </w:rPr>
          <w:t>43.6, 53.3)</w:t>
        </w:r>
      </w:ins>
      <w:del w:id="2795" w:author="Wisch, Julie" w:date="2022-09-28T09:34:00Z">
        <w:r w:rsidRPr="00D03637" w:rsidDel="006411D3">
          <w:rPr>
            <w:rFonts w:ascii="Times New Roman" w:hAnsi="Times New Roman" w:cs="Times New Roman"/>
            <w:sz w:val="24"/>
            <w:szCs w:val="24"/>
            <w:rPrChange w:id="2796" w:author="Wisch, Julie" w:date="2022-10-17T09:14:00Z">
              <w:rPr>
                <w:rFonts w:ascii="Times New Roman" w:hAnsi="Times New Roman" w:cs="Times New Roman"/>
                <w:sz w:val="24"/>
                <w:szCs w:val="24"/>
              </w:rPr>
            </w:rPrChange>
          </w:rPr>
          <w:delText>by</w:delText>
        </w:r>
        <w:r w:rsidR="00A73979" w:rsidRPr="00D03637" w:rsidDel="006411D3">
          <w:rPr>
            <w:rFonts w:ascii="Times New Roman" w:hAnsi="Times New Roman" w:cs="Times New Roman"/>
            <w:sz w:val="24"/>
            <w:szCs w:val="24"/>
            <w:rPrChange w:id="2797" w:author="Wisch, Julie" w:date="2022-10-17T09:14:00Z">
              <w:rPr>
                <w:rFonts w:ascii="Times New Roman" w:hAnsi="Times New Roman" w:cs="Times New Roman"/>
                <w:sz w:val="24"/>
                <w:szCs w:val="24"/>
              </w:rPr>
            </w:rPrChange>
          </w:rPr>
          <w:delText xml:space="preserve"> their mid-50’s</w:delText>
        </w:r>
      </w:del>
      <w:r w:rsidR="00A73979" w:rsidRPr="00D03637">
        <w:rPr>
          <w:rFonts w:ascii="Times New Roman" w:hAnsi="Times New Roman" w:cs="Times New Roman"/>
          <w:sz w:val="24"/>
          <w:szCs w:val="24"/>
          <w:rPrChange w:id="2798" w:author="Wisch, Julie" w:date="2022-10-17T09:14:00Z">
            <w:rPr>
              <w:rFonts w:ascii="Times New Roman" w:hAnsi="Times New Roman" w:cs="Times New Roman"/>
              <w:sz w:val="24"/>
              <w:szCs w:val="24"/>
            </w:rPr>
          </w:rPrChange>
        </w:rPr>
        <w:t xml:space="preserve">. </w:t>
      </w:r>
      <w:r w:rsidRPr="00D03637">
        <w:rPr>
          <w:rFonts w:ascii="Times New Roman" w:hAnsi="Times New Roman" w:cs="Times New Roman"/>
          <w:sz w:val="24"/>
          <w:szCs w:val="24"/>
          <w:rPrChange w:id="2799" w:author="Wisch, Julie" w:date="2022-10-17T09:14:00Z">
            <w:rPr>
              <w:rFonts w:ascii="Times New Roman" w:hAnsi="Times New Roman" w:cs="Times New Roman"/>
              <w:sz w:val="24"/>
              <w:szCs w:val="24"/>
            </w:rPr>
          </w:rPrChange>
        </w:rPr>
        <w:t>Of note,</w:t>
      </w:r>
      <w:r w:rsidR="00A73979" w:rsidRPr="00D03637">
        <w:rPr>
          <w:rFonts w:ascii="Times New Roman" w:hAnsi="Times New Roman" w:cs="Times New Roman"/>
          <w:sz w:val="24"/>
          <w:szCs w:val="24"/>
          <w:rPrChange w:id="2800" w:author="Wisch, Julie" w:date="2022-10-17T09:14:00Z">
            <w:rPr>
              <w:rFonts w:ascii="Times New Roman" w:hAnsi="Times New Roman" w:cs="Times New Roman"/>
              <w:sz w:val="24"/>
              <w:szCs w:val="24"/>
            </w:rPr>
          </w:rPrChange>
        </w:rPr>
        <w:t xml:space="preserve"> tau positivity as measured by PET tau </w:t>
      </w:r>
      <w:ins w:id="2801" w:author="Wisch, Julie" w:date="2022-09-28T09:35:00Z">
        <w:r w:rsidR="006411D3" w:rsidRPr="00D03637">
          <w:rPr>
            <w:rFonts w:ascii="Times New Roman" w:hAnsi="Times New Roman" w:cs="Times New Roman"/>
            <w:sz w:val="24"/>
            <w:szCs w:val="24"/>
            <w:rPrChange w:id="2802" w:author="Wisch, Julie" w:date="2022-10-17T09:14:00Z">
              <w:rPr>
                <w:rFonts w:ascii="Times New Roman" w:hAnsi="Times New Roman" w:cs="Times New Roman"/>
                <w:sz w:val="24"/>
                <w:szCs w:val="24"/>
              </w:rPr>
            </w:rPrChange>
          </w:rPr>
          <w:t xml:space="preserve">(Mean Age 59.4, 95% CI: </w:t>
        </w:r>
      </w:ins>
      <w:ins w:id="2803" w:author="Wisch, Julie" w:date="2022-09-28T09:36:00Z">
        <w:r w:rsidR="006411D3" w:rsidRPr="00D03637">
          <w:rPr>
            <w:rFonts w:ascii="Times New Roman" w:hAnsi="Times New Roman" w:cs="Times New Roman"/>
            <w:sz w:val="24"/>
            <w:szCs w:val="24"/>
            <w:rPrChange w:id="2804" w:author="Wisch, Julie" w:date="2022-10-17T09:14:00Z">
              <w:rPr>
                <w:rFonts w:ascii="Times New Roman" w:hAnsi="Times New Roman" w:cs="Times New Roman"/>
                <w:sz w:val="24"/>
                <w:szCs w:val="24"/>
              </w:rPr>
            </w:rPrChange>
          </w:rPr>
          <w:t xml:space="preserve">(55.2, 70.7) occurred statistically significantly after </w:t>
        </w:r>
      </w:ins>
      <w:del w:id="2805" w:author="Wisch, Julie" w:date="2022-09-28T09:36:00Z">
        <w:r w:rsidRPr="00D03637" w:rsidDel="006411D3">
          <w:rPr>
            <w:rFonts w:ascii="Times New Roman" w:hAnsi="Times New Roman" w:cs="Times New Roman"/>
            <w:sz w:val="24"/>
            <w:szCs w:val="24"/>
            <w:rPrChange w:id="2806" w:author="Wisch, Julie" w:date="2022-10-17T09:14:00Z">
              <w:rPr>
                <w:rFonts w:ascii="Times New Roman" w:hAnsi="Times New Roman" w:cs="Times New Roman"/>
                <w:sz w:val="24"/>
                <w:szCs w:val="24"/>
              </w:rPr>
            </w:rPrChange>
          </w:rPr>
          <w:delText>lagged behind</w:delText>
        </w:r>
        <w:r w:rsidR="00A73979" w:rsidRPr="00D03637" w:rsidDel="006411D3">
          <w:rPr>
            <w:rFonts w:ascii="Times New Roman" w:hAnsi="Times New Roman" w:cs="Times New Roman"/>
            <w:sz w:val="24"/>
            <w:szCs w:val="24"/>
            <w:rPrChange w:id="2807" w:author="Wisch, Julie" w:date="2022-10-17T09:14:00Z">
              <w:rPr>
                <w:rFonts w:ascii="Times New Roman" w:hAnsi="Times New Roman" w:cs="Times New Roman"/>
                <w:sz w:val="24"/>
                <w:szCs w:val="24"/>
              </w:rPr>
            </w:rPrChange>
          </w:rPr>
          <w:delText xml:space="preserve"> </w:delText>
        </w:r>
      </w:del>
      <w:r w:rsidR="00A73979" w:rsidRPr="00D03637">
        <w:rPr>
          <w:rFonts w:ascii="Times New Roman" w:hAnsi="Times New Roman" w:cs="Times New Roman"/>
          <w:sz w:val="24"/>
          <w:szCs w:val="24"/>
          <w:rPrChange w:id="2808" w:author="Wisch, Julie" w:date="2022-10-17T09:14:00Z">
            <w:rPr>
              <w:rFonts w:ascii="Times New Roman" w:hAnsi="Times New Roman" w:cs="Times New Roman"/>
              <w:sz w:val="24"/>
              <w:szCs w:val="24"/>
            </w:rPr>
          </w:rPrChange>
        </w:rPr>
        <w:t xml:space="preserve">CSF </w:t>
      </w:r>
      <w:r w:rsidR="00580042" w:rsidRPr="00D03637">
        <w:rPr>
          <w:rFonts w:ascii="Times New Roman" w:hAnsi="Times New Roman" w:cs="Times New Roman"/>
          <w:sz w:val="24"/>
          <w:szCs w:val="24"/>
          <w:rPrChange w:id="2809" w:author="Wisch, Julie" w:date="2022-10-17T09:14:00Z">
            <w:rPr>
              <w:rFonts w:ascii="Times New Roman" w:hAnsi="Times New Roman" w:cs="Times New Roman"/>
              <w:sz w:val="24"/>
              <w:szCs w:val="24"/>
            </w:rPr>
          </w:rPrChange>
        </w:rPr>
        <w:t>pTau</w:t>
      </w:r>
      <w:r w:rsidR="00580042" w:rsidRPr="00D03637">
        <w:rPr>
          <w:rFonts w:ascii="Times New Roman" w:hAnsi="Times New Roman" w:cs="Times New Roman"/>
          <w:sz w:val="24"/>
          <w:szCs w:val="24"/>
          <w:vertAlign w:val="subscript"/>
          <w:rPrChange w:id="2810" w:author="Wisch, Julie" w:date="2022-10-17T09:14:00Z">
            <w:rPr>
              <w:rFonts w:ascii="Times New Roman" w:hAnsi="Times New Roman" w:cs="Times New Roman"/>
              <w:sz w:val="24"/>
              <w:szCs w:val="24"/>
              <w:vertAlign w:val="subscript"/>
            </w:rPr>
          </w:rPrChange>
        </w:rPr>
        <w:t>181</w:t>
      </w:r>
      <w:r w:rsidR="00580042" w:rsidRPr="00D03637">
        <w:rPr>
          <w:rFonts w:ascii="Times New Roman" w:hAnsi="Times New Roman" w:cs="Times New Roman"/>
          <w:sz w:val="24"/>
          <w:szCs w:val="24"/>
          <w:rPrChange w:id="2811" w:author="Wisch, Julie" w:date="2022-10-17T09:14:00Z">
            <w:rPr>
              <w:rFonts w:ascii="Times New Roman" w:hAnsi="Times New Roman" w:cs="Times New Roman"/>
              <w:sz w:val="24"/>
              <w:szCs w:val="24"/>
            </w:rPr>
          </w:rPrChange>
        </w:rPr>
        <w:t xml:space="preserve"> </w:t>
      </w:r>
      <w:r w:rsidRPr="00D03637">
        <w:rPr>
          <w:rFonts w:ascii="Times New Roman" w:hAnsi="Times New Roman" w:cs="Times New Roman"/>
          <w:sz w:val="24"/>
          <w:szCs w:val="24"/>
          <w:rPrChange w:id="2812" w:author="Wisch, Julie" w:date="2022-10-17T09:14:00Z">
            <w:rPr>
              <w:rFonts w:ascii="Times New Roman" w:hAnsi="Times New Roman" w:cs="Times New Roman"/>
              <w:sz w:val="24"/>
              <w:szCs w:val="24"/>
            </w:rPr>
          </w:rPrChange>
        </w:rPr>
        <w:t>positivity</w:t>
      </w:r>
      <w:del w:id="2813" w:author="Wisch, Julie" w:date="2022-09-28T09:36:00Z">
        <w:r w:rsidRPr="00D03637" w:rsidDel="006411D3">
          <w:rPr>
            <w:rFonts w:ascii="Times New Roman" w:hAnsi="Times New Roman" w:cs="Times New Roman"/>
            <w:sz w:val="24"/>
            <w:szCs w:val="24"/>
            <w:rPrChange w:id="2814" w:author="Wisch, Julie" w:date="2022-10-17T09:14:00Z">
              <w:rPr>
                <w:rFonts w:ascii="Times New Roman" w:hAnsi="Times New Roman" w:cs="Times New Roman"/>
                <w:sz w:val="24"/>
                <w:szCs w:val="24"/>
              </w:rPr>
            </w:rPrChange>
          </w:rPr>
          <w:delText xml:space="preserve"> for this group and</w:delText>
        </w:r>
      </w:del>
      <w:ins w:id="2815" w:author="Wisch, Julie" w:date="2022-09-28T09:36:00Z">
        <w:r w:rsidR="006411D3" w:rsidRPr="00D03637">
          <w:rPr>
            <w:rFonts w:ascii="Times New Roman" w:hAnsi="Times New Roman" w:cs="Times New Roman"/>
            <w:sz w:val="24"/>
            <w:szCs w:val="24"/>
            <w:rPrChange w:id="2816" w:author="Wisch, Julie" w:date="2022-10-17T09:14:00Z">
              <w:rPr>
                <w:rFonts w:ascii="Times New Roman" w:hAnsi="Times New Roman" w:cs="Times New Roman"/>
                <w:sz w:val="24"/>
                <w:szCs w:val="24"/>
              </w:rPr>
            </w:rPrChange>
          </w:rPr>
          <w:t>, which</w:t>
        </w:r>
      </w:ins>
      <w:r w:rsidRPr="00D03637">
        <w:rPr>
          <w:rFonts w:ascii="Times New Roman" w:hAnsi="Times New Roman" w:cs="Times New Roman"/>
          <w:sz w:val="24"/>
          <w:szCs w:val="24"/>
          <w:rPrChange w:id="2817" w:author="Wisch, Julie" w:date="2022-10-17T09:14:00Z">
            <w:rPr>
              <w:rFonts w:ascii="Times New Roman" w:hAnsi="Times New Roman" w:cs="Times New Roman"/>
              <w:sz w:val="24"/>
              <w:szCs w:val="24"/>
            </w:rPr>
          </w:rPrChange>
        </w:rPr>
        <w:t xml:space="preserve"> is </w:t>
      </w:r>
      <w:r w:rsidR="00A73979" w:rsidRPr="00D03637">
        <w:rPr>
          <w:rFonts w:ascii="Times New Roman" w:hAnsi="Times New Roman" w:cs="Times New Roman"/>
          <w:sz w:val="24"/>
          <w:szCs w:val="24"/>
          <w:rPrChange w:id="2818" w:author="Wisch, Julie" w:date="2022-10-17T09:14:00Z">
            <w:rPr>
              <w:rFonts w:ascii="Times New Roman" w:hAnsi="Times New Roman" w:cs="Times New Roman"/>
              <w:sz w:val="24"/>
              <w:szCs w:val="24"/>
            </w:rPr>
          </w:rPrChange>
        </w:rPr>
        <w:t xml:space="preserve">consistent with previously published literature </w:t>
      </w:r>
      <w:sdt>
        <w:sdtPr>
          <w:rPr>
            <w:rFonts w:ascii="Times New Roman" w:hAnsi="Times New Roman" w:cs="Times New Roman"/>
            <w:color w:val="000000"/>
            <w:sz w:val="24"/>
            <w:szCs w:val="24"/>
            <w:vertAlign w:val="superscript"/>
          </w:rPr>
          <w:tag w:val="MENDELEY_CITATION_v3_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"/>
          <w:id w:val="126136438"/>
          <w:placeholder>
            <w:docPart w:val="DefaultPlaceholder_-1854013440"/>
          </w:placeholder>
        </w:sdtPr>
        <w:sdtEndPr/>
        <w:sdtContent>
          <w:ins w:id="2819" w:author="Wisch, Julie" w:date="2022-10-04T14:53:00Z">
            <w:r w:rsidR="00B94D80" w:rsidRPr="00D03637">
              <w:rPr>
                <w:rFonts w:ascii="Times New Roman" w:hAnsi="Times New Roman" w:cs="Times New Roman"/>
                <w:color w:val="000000"/>
                <w:sz w:val="24"/>
                <w:szCs w:val="24"/>
                <w:vertAlign w:val="superscript"/>
              </w:rPr>
              <w:t>5</w:t>
            </w:r>
          </w:ins>
          <w:del w:id="2820" w:author="Wisch, Julie" w:date="2022-09-28T10:24:00Z">
            <w:r w:rsidR="00143020" w:rsidRPr="00D03637" w:rsidDel="00733317">
              <w:rPr>
                <w:rFonts w:ascii="Times New Roman" w:hAnsi="Times New Roman" w:cs="Times New Roman"/>
                <w:color w:val="000000"/>
                <w:sz w:val="24"/>
                <w:szCs w:val="24"/>
                <w:vertAlign w:val="superscript"/>
                <w:rPrChange w:id="2821" w:author="Wisch, Julie" w:date="2022-10-17T09:14:00Z">
                  <w:rPr>
                    <w:rFonts w:ascii="Times New Roman" w:hAnsi="Times New Roman" w:cs="Times New Roman"/>
                    <w:color w:val="000000"/>
                    <w:sz w:val="24"/>
                    <w:szCs w:val="24"/>
                    <w:vertAlign w:val="superscript"/>
                  </w:rPr>
                </w:rPrChange>
              </w:rPr>
              <w:delText>5</w:delText>
            </w:r>
          </w:del>
        </w:sdtContent>
      </w:sdt>
      <w:r w:rsidR="001E7F91" w:rsidRPr="00D03637">
        <w:rPr>
          <w:rFonts w:ascii="Times New Roman" w:hAnsi="Times New Roman" w:cs="Times New Roman"/>
          <w:sz w:val="24"/>
          <w:szCs w:val="24"/>
        </w:rPr>
        <w:t xml:space="preserve">. </w:t>
      </w:r>
      <w:r w:rsidRPr="00D03637">
        <w:rPr>
          <w:rFonts w:ascii="Times New Roman" w:hAnsi="Times New Roman" w:cs="Times New Roman"/>
          <w:sz w:val="24"/>
          <w:szCs w:val="24"/>
          <w:rPrChange w:id="2822" w:author="Wisch, Julie" w:date="2022-10-17T09:14:00Z">
            <w:rPr>
              <w:rFonts w:ascii="Times New Roman" w:hAnsi="Times New Roman" w:cs="Times New Roman"/>
              <w:sz w:val="24"/>
              <w:szCs w:val="24"/>
            </w:rPr>
          </w:rPrChange>
        </w:rPr>
        <w:t>While the</w:t>
      </w:r>
      <w:r w:rsidR="00F83DC9" w:rsidRPr="00D03637">
        <w:rPr>
          <w:rFonts w:ascii="Times New Roman" w:hAnsi="Times New Roman" w:cs="Times New Roman"/>
          <w:sz w:val="24"/>
          <w:szCs w:val="24"/>
          <w:rPrChange w:id="2823" w:author="Wisch, Julie" w:date="2022-10-17T09:14:00Z">
            <w:rPr>
              <w:rFonts w:ascii="Times New Roman" w:hAnsi="Times New Roman" w:cs="Times New Roman"/>
              <w:sz w:val="24"/>
              <w:szCs w:val="24"/>
            </w:rPr>
          </w:rPrChange>
        </w:rPr>
        <w:t xml:space="preserve"> </w:t>
      </w:r>
      <w:r w:rsidR="008053F7" w:rsidRPr="00D03637">
        <w:rPr>
          <w:rFonts w:ascii="Times New Roman" w:hAnsi="Times New Roman" w:cs="Times New Roman"/>
          <w:sz w:val="24"/>
          <w:szCs w:val="24"/>
          <w:rPrChange w:id="2824" w:author="Wisch, Julie" w:date="2022-10-17T09:14:00Z">
            <w:rPr>
              <w:rFonts w:ascii="Times New Roman" w:hAnsi="Times New Roman" w:cs="Times New Roman"/>
              <w:sz w:val="24"/>
              <w:szCs w:val="24"/>
            </w:rPr>
          </w:rPrChange>
        </w:rPr>
        <w:t>AD Biomarker Positive</w:t>
      </w:r>
      <w:r w:rsidR="00F83DC9" w:rsidRPr="00D03637">
        <w:rPr>
          <w:rFonts w:ascii="Times New Roman" w:hAnsi="Times New Roman" w:cs="Times New Roman"/>
          <w:sz w:val="24"/>
          <w:szCs w:val="24"/>
          <w:rPrChange w:id="2825" w:author="Wisch, Julie" w:date="2022-10-17T09:14:00Z">
            <w:rPr>
              <w:rFonts w:ascii="Times New Roman" w:hAnsi="Times New Roman" w:cs="Times New Roman"/>
              <w:sz w:val="24"/>
              <w:szCs w:val="24"/>
            </w:rPr>
          </w:rPrChange>
        </w:rPr>
        <w:t xml:space="preserve"> group followed</w:t>
      </w:r>
      <w:r w:rsidR="00BC2DF7" w:rsidRPr="00D03637">
        <w:rPr>
          <w:rFonts w:ascii="Times New Roman" w:hAnsi="Times New Roman" w:cs="Times New Roman"/>
          <w:sz w:val="24"/>
          <w:szCs w:val="24"/>
          <w:rPrChange w:id="2826" w:author="Wisch, Julie" w:date="2022-10-17T09:14:00Z">
            <w:rPr>
              <w:rFonts w:ascii="Times New Roman" w:hAnsi="Times New Roman" w:cs="Times New Roman"/>
              <w:sz w:val="24"/>
              <w:szCs w:val="24"/>
            </w:rPr>
          </w:rPrChange>
        </w:rPr>
        <w:t xml:space="preserve"> the </w:t>
      </w:r>
      <w:r w:rsidRPr="00D03637">
        <w:rPr>
          <w:rFonts w:ascii="Times New Roman" w:hAnsi="Times New Roman" w:cs="Times New Roman"/>
          <w:sz w:val="24"/>
          <w:szCs w:val="24"/>
          <w:rPrChange w:id="2827" w:author="Wisch, Julie" w:date="2022-10-17T09:14:00Z">
            <w:rPr>
              <w:rFonts w:ascii="Times New Roman" w:hAnsi="Times New Roman" w:cs="Times New Roman"/>
              <w:sz w:val="24"/>
              <w:szCs w:val="24"/>
            </w:rPr>
          </w:rPrChange>
        </w:rPr>
        <w:t xml:space="preserve">proposed AT(N) curves </w:t>
      </w:r>
      <w:sdt>
        <w:sdtPr>
          <w:rPr>
            <w:rFonts w:ascii="Times New Roman" w:hAnsi="Times New Roman" w:cs="Times New Roman"/>
            <w:color w:val="000000"/>
            <w:sz w:val="24"/>
            <w:szCs w:val="24"/>
            <w:vertAlign w:val="superscript"/>
          </w:rPr>
          <w:tag w:val="MENDELEY_CITATION_v3_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"/>
          <w:id w:val="-77070888"/>
          <w:placeholder>
            <w:docPart w:val="DefaultPlaceholder_-1854013440"/>
          </w:placeholder>
        </w:sdtPr>
        <w:sdtEndPr/>
        <w:sdtContent>
          <w:ins w:id="2828" w:author="Wisch, Julie" w:date="2022-10-04T14:53:00Z">
            <w:r w:rsidR="00B94D80" w:rsidRPr="00D03637">
              <w:rPr>
                <w:rFonts w:ascii="Times New Roman" w:hAnsi="Times New Roman" w:cs="Times New Roman"/>
                <w:color w:val="000000"/>
                <w:sz w:val="24"/>
                <w:szCs w:val="24"/>
                <w:vertAlign w:val="superscript"/>
              </w:rPr>
              <w:t>54</w:t>
            </w:r>
          </w:ins>
          <w:del w:id="2829" w:author="Wisch, Julie" w:date="2022-09-28T10:24:00Z">
            <w:r w:rsidR="00143020" w:rsidRPr="00D03637" w:rsidDel="00733317">
              <w:rPr>
                <w:rFonts w:ascii="Times New Roman" w:hAnsi="Times New Roman" w:cs="Times New Roman"/>
                <w:color w:val="000000"/>
                <w:sz w:val="24"/>
                <w:szCs w:val="24"/>
                <w:vertAlign w:val="superscript"/>
                <w:rPrChange w:id="2830" w:author="Wisch, Julie" w:date="2022-10-17T09:14:00Z">
                  <w:rPr>
                    <w:rFonts w:ascii="Times New Roman" w:hAnsi="Times New Roman" w:cs="Times New Roman"/>
                    <w:color w:val="000000"/>
                    <w:sz w:val="24"/>
                    <w:szCs w:val="24"/>
                    <w:vertAlign w:val="superscript"/>
                  </w:rPr>
                </w:rPrChange>
              </w:rPr>
              <w:delText>54</w:delText>
            </w:r>
          </w:del>
        </w:sdtContent>
      </w:sdt>
      <w:r w:rsidR="00F83DC9" w:rsidRPr="00D03637">
        <w:rPr>
          <w:rFonts w:ascii="Times New Roman" w:hAnsi="Times New Roman" w:cs="Times New Roman"/>
          <w:sz w:val="24"/>
          <w:szCs w:val="24"/>
        </w:rPr>
        <w:t xml:space="preserve">, the </w:t>
      </w:r>
      <w:r w:rsidR="008A2FEF" w:rsidRPr="00D03637">
        <w:rPr>
          <w:rFonts w:ascii="Times New Roman" w:hAnsi="Times New Roman" w:cs="Times New Roman"/>
          <w:sz w:val="24"/>
          <w:szCs w:val="24"/>
          <w:rPrChange w:id="2831" w:author="Wisch, Julie" w:date="2022-10-17T09:14:00Z">
            <w:rPr>
              <w:rFonts w:ascii="Times New Roman" w:hAnsi="Times New Roman" w:cs="Times New Roman"/>
              <w:sz w:val="24"/>
              <w:szCs w:val="24"/>
            </w:rPr>
          </w:rPrChange>
        </w:rPr>
        <w:t>Intermediate</w:t>
      </w:r>
      <w:r w:rsidR="00F83DC9" w:rsidRPr="00D03637">
        <w:rPr>
          <w:rFonts w:ascii="Times New Roman" w:hAnsi="Times New Roman" w:cs="Times New Roman"/>
          <w:sz w:val="24"/>
          <w:szCs w:val="24"/>
          <w:rPrChange w:id="2832" w:author="Wisch, Julie" w:date="2022-10-17T09:14:00Z">
            <w:rPr>
              <w:rFonts w:ascii="Times New Roman" w:hAnsi="Times New Roman" w:cs="Times New Roman"/>
              <w:sz w:val="24"/>
              <w:szCs w:val="24"/>
            </w:rPr>
          </w:rPrChange>
        </w:rPr>
        <w:t xml:space="preserve"> </w:t>
      </w:r>
      <w:r w:rsidR="00F83DC9" w:rsidRPr="00D03637">
        <w:rPr>
          <w:rFonts w:ascii="Times New Roman" w:hAnsi="Times New Roman" w:cs="Times New Roman"/>
          <w:sz w:val="24"/>
          <w:szCs w:val="24"/>
          <w:rPrChange w:id="2833" w:author="Wisch, Julie" w:date="2022-10-17T09:14:00Z">
            <w:rPr>
              <w:rFonts w:ascii="Times New Roman" w:hAnsi="Times New Roman" w:cs="Times New Roman"/>
              <w:sz w:val="24"/>
              <w:szCs w:val="24"/>
            </w:rPr>
          </w:rPrChange>
        </w:rPr>
        <w:lastRenderedPageBreak/>
        <w:t>cohort developed</w:t>
      </w:r>
      <w:r w:rsidR="00BC2DF7" w:rsidRPr="00D03637">
        <w:rPr>
          <w:rFonts w:ascii="Times New Roman" w:hAnsi="Times New Roman" w:cs="Times New Roman"/>
          <w:sz w:val="24"/>
          <w:szCs w:val="24"/>
          <w:rPrChange w:id="2834" w:author="Wisch, Julie" w:date="2022-10-17T09:14:00Z">
            <w:rPr>
              <w:rFonts w:ascii="Times New Roman" w:hAnsi="Times New Roman" w:cs="Times New Roman"/>
              <w:sz w:val="24"/>
              <w:szCs w:val="24"/>
            </w:rPr>
          </w:rPrChange>
        </w:rPr>
        <w:t xml:space="preserve"> </w:t>
      </w:r>
      <w:r w:rsidR="005A3285" w:rsidRPr="00D03637">
        <w:rPr>
          <w:rFonts w:ascii="Times New Roman" w:hAnsi="Times New Roman" w:cs="Times New Roman"/>
          <w:sz w:val="24"/>
          <w:szCs w:val="24"/>
          <w:rPrChange w:id="2835" w:author="Wisch, Julie" w:date="2022-10-17T09:14:00Z">
            <w:rPr>
              <w:rFonts w:ascii="Times New Roman" w:hAnsi="Times New Roman" w:cs="Times New Roman"/>
              <w:sz w:val="24"/>
              <w:szCs w:val="24"/>
            </w:rPr>
          </w:rPrChange>
        </w:rPr>
        <w:t xml:space="preserve">CSF </w:t>
      </w:r>
      <w:r w:rsidR="00BC2DF7" w:rsidRPr="00D03637">
        <w:rPr>
          <w:rFonts w:ascii="Times New Roman" w:hAnsi="Times New Roman" w:cs="Times New Roman"/>
          <w:sz w:val="24"/>
          <w:szCs w:val="24"/>
          <w:rPrChange w:id="2836" w:author="Wisch, Julie" w:date="2022-10-17T09:14:00Z">
            <w:rPr>
              <w:rFonts w:ascii="Times New Roman" w:hAnsi="Times New Roman" w:cs="Times New Roman"/>
              <w:sz w:val="24"/>
              <w:szCs w:val="24"/>
            </w:rPr>
          </w:rPrChange>
        </w:rPr>
        <w:t xml:space="preserve">tau positivity </w:t>
      </w:r>
      <w:ins w:id="2837" w:author="Wisch, Julie" w:date="2022-09-28T09:38:00Z">
        <w:r w:rsidR="006411D3" w:rsidRPr="00D03637">
          <w:rPr>
            <w:rFonts w:ascii="Times New Roman" w:hAnsi="Times New Roman" w:cs="Times New Roman"/>
            <w:sz w:val="24"/>
            <w:szCs w:val="24"/>
            <w:rPrChange w:id="2838" w:author="Wisch, Julie" w:date="2022-10-17T09:14:00Z">
              <w:rPr>
                <w:rFonts w:ascii="Times New Roman" w:hAnsi="Times New Roman" w:cs="Times New Roman"/>
                <w:sz w:val="24"/>
                <w:szCs w:val="24"/>
              </w:rPr>
            </w:rPrChange>
          </w:rPr>
          <w:t xml:space="preserve">significantly </w:t>
        </w:r>
      </w:ins>
      <w:r w:rsidR="005A3285" w:rsidRPr="00D03637">
        <w:rPr>
          <w:rFonts w:ascii="Times New Roman" w:hAnsi="Times New Roman" w:cs="Times New Roman"/>
          <w:sz w:val="24"/>
          <w:szCs w:val="24"/>
          <w:rPrChange w:id="2839" w:author="Wisch, Julie" w:date="2022-10-17T09:14:00Z">
            <w:rPr>
              <w:rFonts w:ascii="Times New Roman" w:hAnsi="Times New Roman" w:cs="Times New Roman"/>
              <w:sz w:val="24"/>
              <w:szCs w:val="24"/>
            </w:rPr>
          </w:rPrChange>
        </w:rPr>
        <w:t>earlier (</w:t>
      </w:r>
      <w:del w:id="2840" w:author="Wisch, Julie" w:date="2022-09-28T09:37:00Z">
        <w:r w:rsidR="005A3285" w:rsidRPr="00D03637" w:rsidDel="006411D3">
          <w:rPr>
            <w:rFonts w:ascii="Times New Roman" w:hAnsi="Times New Roman" w:cs="Times New Roman"/>
            <w:sz w:val="24"/>
            <w:szCs w:val="24"/>
            <w:rPrChange w:id="2841" w:author="Wisch, Julie" w:date="2022-10-17T09:14:00Z">
              <w:rPr>
                <w:rFonts w:ascii="Times New Roman" w:hAnsi="Times New Roman" w:cs="Times New Roman"/>
                <w:sz w:val="24"/>
                <w:szCs w:val="24"/>
              </w:rPr>
            </w:rPrChange>
          </w:rPr>
          <w:delText>65 years old</w:delText>
        </w:r>
      </w:del>
      <w:ins w:id="2842" w:author="Wisch, Julie" w:date="2022-09-28T09:37:00Z">
        <w:r w:rsidR="006411D3" w:rsidRPr="00D03637">
          <w:rPr>
            <w:rFonts w:ascii="Times New Roman" w:hAnsi="Times New Roman" w:cs="Times New Roman"/>
            <w:sz w:val="24"/>
            <w:szCs w:val="24"/>
            <w:rPrChange w:id="2843" w:author="Wisch, Julie" w:date="2022-10-17T09:14:00Z">
              <w:rPr>
                <w:rFonts w:ascii="Times New Roman" w:hAnsi="Times New Roman" w:cs="Times New Roman"/>
                <w:sz w:val="24"/>
                <w:szCs w:val="24"/>
              </w:rPr>
            </w:rPrChange>
          </w:rPr>
          <w:t>Mean Age 63.1, 95% CI: (46.3, 68.4)</w:t>
        </w:r>
      </w:ins>
      <w:r w:rsidR="005A3285" w:rsidRPr="00D03637">
        <w:rPr>
          <w:rFonts w:ascii="Times New Roman" w:hAnsi="Times New Roman" w:cs="Times New Roman"/>
          <w:sz w:val="24"/>
          <w:szCs w:val="24"/>
          <w:rPrChange w:id="2844" w:author="Wisch, Julie" w:date="2022-10-17T09:14:00Z">
            <w:rPr>
              <w:rFonts w:ascii="Times New Roman" w:hAnsi="Times New Roman" w:cs="Times New Roman"/>
              <w:sz w:val="24"/>
              <w:szCs w:val="24"/>
            </w:rPr>
          </w:rPrChange>
        </w:rPr>
        <w:t xml:space="preserve">) </w:t>
      </w:r>
      <w:del w:id="2845" w:author="Wisch, Julie" w:date="2022-09-28T09:38:00Z">
        <w:r w:rsidR="005A3285" w:rsidRPr="00D03637" w:rsidDel="006411D3">
          <w:rPr>
            <w:rFonts w:ascii="Times New Roman" w:hAnsi="Times New Roman" w:cs="Times New Roman"/>
            <w:sz w:val="24"/>
            <w:szCs w:val="24"/>
            <w:rPrChange w:id="2846" w:author="Wisch, Julie" w:date="2022-10-17T09:14:00Z">
              <w:rPr>
                <w:rFonts w:ascii="Times New Roman" w:hAnsi="Times New Roman" w:cs="Times New Roman"/>
                <w:sz w:val="24"/>
                <w:szCs w:val="24"/>
              </w:rPr>
            </w:rPrChange>
          </w:rPr>
          <w:delText>compared to</w:delText>
        </w:r>
      </w:del>
      <w:ins w:id="2847" w:author="Wisch, Julie" w:date="2022-09-28T09:38:00Z">
        <w:r w:rsidR="006411D3" w:rsidRPr="00D03637">
          <w:rPr>
            <w:rFonts w:ascii="Times New Roman" w:hAnsi="Times New Roman" w:cs="Times New Roman"/>
            <w:sz w:val="24"/>
            <w:szCs w:val="24"/>
            <w:rPrChange w:id="2848" w:author="Wisch, Julie" w:date="2022-10-17T09:14:00Z">
              <w:rPr>
                <w:rFonts w:ascii="Times New Roman" w:hAnsi="Times New Roman" w:cs="Times New Roman"/>
                <w:sz w:val="24"/>
                <w:szCs w:val="24"/>
              </w:rPr>
            </w:rPrChange>
          </w:rPr>
          <w:t>than</w:t>
        </w:r>
      </w:ins>
      <w:r w:rsidR="005A3285" w:rsidRPr="00D03637">
        <w:rPr>
          <w:rFonts w:ascii="Times New Roman" w:hAnsi="Times New Roman" w:cs="Times New Roman"/>
          <w:sz w:val="24"/>
          <w:szCs w:val="24"/>
          <w:rPrChange w:id="2849" w:author="Wisch, Julie" w:date="2022-10-17T09:14:00Z">
            <w:rPr>
              <w:rFonts w:ascii="Times New Roman" w:hAnsi="Times New Roman" w:cs="Times New Roman"/>
              <w:sz w:val="24"/>
              <w:szCs w:val="24"/>
            </w:rPr>
          </w:rPrChange>
        </w:rPr>
        <w:t xml:space="preserve"> CSF</w:t>
      </w:r>
      <w:r w:rsidR="00BC2DF7" w:rsidRPr="00D03637">
        <w:rPr>
          <w:rFonts w:ascii="Times New Roman" w:hAnsi="Times New Roman" w:cs="Times New Roman"/>
          <w:sz w:val="24"/>
          <w:szCs w:val="24"/>
          <w:rPrChange w:id="2850" w:author="Wisch, Julie" w:date="2022-10-17T09:14:00Z">
            <w:rPr>
              <w:rFonts w:ascii="Times New Roman" w:hAnsi="Times New Roman" w:cs="Times New Roman"/>
              <w:sz w:val="24"/>
              <w:szCs w:val="24"/>
            </w:rPr>
          </w:rPrChange>
        </w:rPr>
        <w:t xml:space="preserve"> amyloid positivity </w:t>
      </w:r>
      <w:r w:rsidR="005A3285" w:rsidRPr="00D03637">
        <w:rPr>
          <w:rFonts w:ascii="Times New Roman" w:hAnsi="Times New Roman" w:cs="Times New Roman"/>
          <w:sz w:val="24"/>
          <w:szCs w:val="24"/>
          <w:rPrChange w:id="2851" w:author="Wisch, Julie" w:date="2022-10-17T09:14:00Z">
            <w:rPr>
              <w:rFonts w:ascii="Times New Roman" w:hAnsi="Times New Roman" w:cs="Times New Roman"/>
              <w:sz w:val="24"/>
              <w:szCs w:val="24"/>
            </w:rPr>
          </w:rPrChange>
        </w:rPr>
        <w:t>(</w:t>
      </w:r>
      <w:del w:id="2852" w:author="Wisch, Julie" w:date="2022-09-28T09:37:00Z">
        <w:r w:rsidR="00BC2DF7" w:rsidRPr="00D03637" w:rsidDel="006411D3">
          <w:rPr>
            <w:rFonts w:ascii="Times New Roman" w:hAnsi="Times New Roman" w:cs="Times New Roman"/>
            <w:sz w:val="24"/>
            <w:szCs w:val="24"/>
            <w:rPrChange w:id="2853" w:author="Wisch, Julie" w:date="2022-10-17T09:14:00Z">
              <w:rPr>
                <w:rFonts w:ascii="Times New Roman" w:hAnsi="Times New Roman" w:cs="Times New Roman"/>
                <w:sz w:val="24"/>
                <w:szCs w:val="24"/>
              </w:rPr>
            </w:rPrChange>
          </w:rPr>
          <w:delText>75</w:delText>
        </w:r>
        <w:r w:rsidR="005A3285" w:rsidRPr="00D03637" w:rsidDel="006411D3">
          <w:rPr>
            <w:rFonts w:ascii="Times New Roman" w:hAnsi="Times New Roman" w:cs="Times New Roman"/>
            <w:sz w:val="24"/>
            <w:szCs w:val="24"/>
            <w:rPrChange w:id="2854" w:author="Wisch, Julie" w:date="2022-10-17T09:14:00Z">
              <w:rPr>
                <w:rFonts w:ascii="Times New Roman" w:hAnsi="Times New Roman" w:cs="Times New Roman"/>
                <w:sz w:val="24"/>
                <w:szCs w:val="24"/>
              </w:rPr>
            </w:rPrChange>
          </w:rPr>
          <w:delText xml:space="preserve"> years old</w:delText>
        </w:r>
      </w:del>
      <w:ins w:id="2855" w:author="Wisch, Julie" w:date="2022-09-28T09:37:00Z">
        <w:r w:rsidR="006411D3" w:rsidRPr="00D03637">
          <w:rPr>
            <w:rFonts w:ascii="Times New Roman" w:hAnsi="Times New Roman" w:cs="Times New Roman"/>
            <w:sz w:val="24"/>
            <w:szCs w:val="24"/>
            <w:rPrChange w:id="2856" w:author="Wisch, Julie" w:date="2022-10-17T09:14:00Z">
              <w:rPr>
                <w:rFonts w:ascii="Times New Roman" w:hAnsi="Times New Roman" w:cs="Times New Roman"/>
                <w:sz w:val="24"/>
                <w:szCs w:val="24"/>
              </w:rPr>
            </w:rPrChange>
          </w:rPr>
          <w:t xml:space="preserve">Mean Age 72.8, 95% CI: </w:t>
        </w:r>
      </w:ins>
      <w:ins w:id="2857" w:author="Wisch, Julie" w:date="2022-09-28T09:38:00Z">
        <w:r w:rsidR="006411D3" w:rsidRPr="00D03637">
          <w:rPr>
            <w:rFonts w:ascii="Times New Roman" w:hAnsi="Times New Roman" w:cs="Times New Roman"/>
            <w:sz w:val="24"/>
            <w:szCs w:val="24"/>
            <w:rPrChange w:id="2858" w:author="Wisch, Julie" w:date="2022-10-17T09:14:00Z">
              <w:rPr>
                <w:rFonts w:ascii="Times New Roman" w:hAnsi="Times New Roman" w:cs="Times New Roman"/>
                <w:sz w:val="24"/>
                <w:szCs w:val="24"/>
              </w:rPr>
            </w:rPrChange>
          </w:rPr>
          <w:t>(70.1, 75.4)</w:t>
        </w:r>
      </w:ins>
      <w:r w:rsidR="005A3285" w:rsidRPr="00D03637">
        <w:rPr>
          <w:rFonts w:ascii="Times New Roman" w:hAnsi="Times New Roman" w:cs="Times New Roman"/>
          <w:sz w:val="24"/>
          <w:szCs w:val="24"/>
          <w:rPrChange w:id="2859" w:author="Wisch, Julie" w:date="2022-10-17T09:14:00Z">
            <w:rPr>
              <w:rFonts w:ascii="Times New Roman" w:hAnsi="Times New Roman" w:cs="Times New Roman"/>
              <w:sz w:val="24"/>
              <w:szCs w:val="24"/>
            </w:rPr>
          </w:rPrChange>
        </w:rPr>
        <w:t>)</w:t>
      </w:r>
      <w:r w:rsidR="00BC2DF7" w:rsidRPr="00D03637">
        <w:rPr>
          <w:rFonts w:ascii="Times New Roman" w:hAnsi="Times New Roman" w:cs="Times New Roman"/>
          <w:sz w:val="24"/>
          <w:szCs w:val="24"/>
          <w:rPrChange w:id="2860" w:author="Wisch, Julie" w:date="2022-10-17T09:14:00Z">
            <w:rPr>
              <w:rFonts w:ascii="Times New Roman" w:hAnsi="Times New Roman" w:cs="Times New Roman"/>
              <w:sz w:val="24"/>
              <w:szCs w:val="24"/>
            </w:rPr>
          </w:rPrChange>
        </w:rPr>
        <w:t xml:space="preserve">. This development of tau before amyloid is consistent with </w:t>
      </w:r>
      <w:r w:rsidR="005A3285" w:rsidRPr="00D03637">
        <w:rPr>
          <w:rFonts w:ascii="Times New Roman" w:hAnsi="Times New Roman" w:cs="Times New Roman"/>
          <w:sz w:val="24"/>
          <w:szCs w:val="24"/>
          <w:rPrChange w:id="2861" w:author="Wisch, Julie" w:date="2022-10-17T09:14:00Z">
            <w:rPr>
              <w:rFonts w:ascii="Times New Roman" w:hAnsi="Times New Roman" w:cs="Times New Roman"/>
              <w:sz w:val="24"/>
              <w:szCs w:val="24"/>
            </w:rPr>
          </w:rPrChange>
        </w:rPr>
        <w:t xml:space="preserve">previous studies suggesting that in some </w:t>
      </w:r>
      <w:r w:rsidR="00F142C7" w:rsidRPr="00D03637">
        <w:rPr>
          <w:rFonts w:ascii="Times New Roman" w:hAnsi="Times New Roman" w:cs="Times New Roman"/>
          <w:sz w:val="24"/>
          <w:szCs w:val="24"/>
          <w:rPrChange w:id="2862" w:author="Wisch, Julie" w:date="2022-10-17T09:14:00Z">
            <w:rPr>
              <w:rFonts w:ascii="Times New Roman" w:hAnsi="Times New Roman" w:cs="Times New Roman"/>
              <w:sz w:val="24"/>
              <w:szCs w:val="24"/>
            </w:rPr>
          </w:rPrChange>
        </w:rPr>
        <w:t xml:space="preserve">individuals, </w:t>
      </w:r>
      <w:r w:rsidR="005A3285" w:rsidRPr="00D03637">
        <w:rPr>
          <w:rFonts w:ascii="Times New Roman" w:hAnsi="Times New Roman" w:cs="Times New Roman"/>
          <w:sz w:val="24"/>
          <w:szCs w:val="24"/>
          <w:rPrChange w:id="2863" w:author="Wisch, Julie" w:date="2022-10-17T09:14:00Z">
            <w:rPr>
              <w:rFonts w:ascii="Times New Roman" w:hAnsi="Times New Roman" w:cs="Times New Roman"/>
              <w:sz w:val="24"/>
              <w:szCs w:val="24"/>
            </w:rPr>
          </w:rPrChange>
        </w:rPr>
        <w:t>tau positivity can occur prior to amyloid positivity</w:t>
      </w:r>
      <w:sdt>
        <w:sdtPr>
          <w:rPr>
            <w:rFonts w:ascii="Times New Roman" w:hAnsi="Times New Roman" w:cs="Times New Roman"/>
            <w:color w:val="000000"/>
            <w:sz w:val="24"/>
            <w:szCs w:val="24"/>
            <w:vertAlign w:val="superscript"/>
          </w:rPr>
          <w:tag w:val="MENDELEY_CITATION_v3_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"/>
          <w:id w:val="1344439134"/>
          <w:placeholder>
            <w:docPart w:val="30F8BD5B70494B008F68C27A507F6D70"/>
          </w:placeholder>
        </w:sdtPr>
        <w:sdtEndPr/>
        <w:sdtContent>
          <w:ins w:id="2864" w:author="Wisch, Julie" w:date="2022-10-04T14:53:00Z">
            <w:r w:rsidR="00B94D80" w:rsidRPr="00D03637">
              <w:rPr>
                <w:rFonts w:ascii="Times New Roman" w:hAnsi="Times New Roman" w:cs="Times New Roman"/>
                <w:color w:val="000000"/>
                <w:sz w:val="24"/>
                <w:szCs w:val="24"/>
                <w:vertAlign w:val="superscript"/>
              </w:rPr>
              <w:t>69</w:t>
            </w:r>
          </w:ins>
          <w:del w:id="2865" w:author="Wisch, Julie" w:date="2022-09-28T10:24:00Z">
            <w:r w:rsidR="00143020" w:rsidRPr="00D03637" w:rsidDel="00733317">
              <w:rPr>
                <w:rFonts w:ascii="Times New Roman" w:hAnsi="Times New Roman" w:cs="Times New Roman"/>
                <w:color w:val="000000"/>
                <w:sz w:val="24"/>
                <w:szCs w:val="24"/>
                <w:vertAlign w:val="superscript"/>
                <w:rPrChange w:id="2866" w:author="Wisch, Julie" w:date="2022-10-17T09:14:00Z">
                  <w:rPr>
                    <w:rFonts w:ascii="Times New Roman" w:hAnsi="Times New Roman" w:cs="Times New Roman"/>
                    <w:color w:val="000000"/>
                    <w:sz w:val="24"/>
                    <w:szCs w:val="24"/>
                    <w:vertAlign w:val="superscript"/>
                  </w:rPr>
                </w:rPrChange>
              </w:rPr>
              <w:delText>69</w:delText>
            </w:r>
          </w:del>
        </w:sdtContent>
      </w:sdt>
      <w:r w:rsidR="000E6560" w:rsidRPr="00D03637">
        <w:rPr>
          <w:rFonts w:ascii="Times New Roman" w:hAnsi="Times New Roman" w:cs="Times New Roman"/>
          <w:color w:val="000000"/>
          <w:sz w:val="24"/>
          <w:szCs w:val="24"/>
        </w:rPr>
        <w:t>.</w:t>
      </w:r>
      <w:r w:rsidR="00103BD5" w:rsidRPr="00D03637">
        <w:rPr>
          <w:rFonts w:ascii="Times New Roman" w:hAnsi="Times New Roman" w:cs="Times New Roman"/>
          <w:color w:val="000000"/>
          <w:sz w:val="24"/>
          <w:szCs w:val="24"/>
          <w:rPrChange w:id="2867" w:author="Wisch, Julie" w:date="2022-10-17T09:14:00Z">
            <w:rPr>
              <w:rFonts w:ascii="Times New Roman" w:hAnsi="Times New Roman" w:cs="Times New Roman"/>
              <w:color w:val="000000"/>
              <w:sz w:val="24"/>
              <w:szCs w:val="24"/>
            </w:rPr>
          </w:rPrChange>
        </w:rPr>
        <w:t xml:space="preserve"> </w:t>
      </w:r>
      <w:del w:id="2868" w:author="Wisch, Julie" w:date="2022-09-28T14:14:00Z">
        <w:r w:rsidR="000B5CCB" w:rsidRPr="00D03637" w:rsidDel="00560089">
          <w:rPr>
            <w:rFonts w:ascii="Times New Roman" w:hAnsi="Times New Roman" w:cs="Times New Roman"/>
            <w:color w:val="000000"/>
            <w:sz w:val="24"/>
            <w:szCs w:val="24"/>
            <w:rPrChange w:id="2869" w:author="Wisch, Julie" w:date="2022-10-17T09:14:00Z">
              <w:rPr>
                <w:rFonts w:ascii="Times New Roman" w:hAnsi="Times New Roman" w:cs="Times New Roman"/>
                <w:color w:val="000000"/>
                <w:sz w:val="24"/>
                <w:szCs w:val="24"/>
              </w:rPr>
            </w:rPrChange>
          </w:rPr>
          <w:delText xml:space="preserve">In the survival analysis, we did not detect a statistically significant difference in time </w:delText>
        </w:r>
        <w:r w:rsidR="005A3285" w:rsidRPr="00D03637" w:rsidDel="00560089">
          <w:rPr>
            <w:rFonts w:ascii="Times New Roman" w:hAnsi="Times New Roman" w:cs="Times New Roman"/>
            <w:color w:val="000000"/>
            <w:sz w:val="24"/>
            <w:szCs w:val="24"/>
            <w:rPrChange w:id="2870" w:author="Wisch, Julie" w:date="2022-10-17T09:14:00Z">
              <w:rPr>
                <w:rFonts w:ascii="Times New Roman" w:hAnsi="Times New Roman" w:cs="Times New Roman"/>
                <w:color w:val="000000"/>
                <w:sz w:val="24"/>
                <w:szCs w:val="24"/>
              </w:rPr>
            </w:rPrChange>
          </w:rPr>
          <w:delText>to positivity for</w:delText>
        </w:r>
        <w:r w:rsidR="000B5CCB" w:rsidRPr="00D03637" w:rsidDel="00560089">
          <w:rPr>
            <w:rFonts w:ascii="Times New Roman" w:hAnsi="Times New Roman" w:cs="Times New Roman"/>
            <w:color w:val="000000"/>
            <w:sz w:val="24"/>
            <w:szCs w:val="24"/>
            <w:rPrChange w:id="2871" w:author="Wisch, Julie" w:date="2022-10-17T09:14:00Z">
              <w:rPr>
                <w:rFonts w:ascii="Times New Roman" w:hAnsi="Times New Roman" w:cs="Times New Roman"/>
                <w:color w:val="000000"/>
                <w:sz w:val="24"/>
                <w:szCs w:val="24"/>
              </w:rPr>
            </w:rPrChange>
          </w:rPr>
          <w:delText xml:space="preserve"> amyloid </w:delText>
        </w:r>
        <w:r w:rsidR="005A3285" w:rsidRPr="00D03637" w:rsidDel="00560089">
          <w:rPr>
            <w:rFonts w:ascii="Times New Roman" w:hAnsi="Times New Roman" w:cs="Times New Roman"/>
            <w:color w:val="000000"/>
            <w:sz w:val="24"/>
            <w:szCs w:val="24"/>
            <w:rPrChange w:id="2872" w:author="Wisch, Julie" w:date="2022-10-17T09:14:00Z">
              <w:rPr>
                <w:rFonts w:ascii="Times New Roman" w:hAnsi="Times New Roman" w:cs="Times New Roman"/>
                <w:color w:val="000000"/>
                <w:sz w:val="24"/>
                <w:szCs w:val="24"/>
              </w:rPr>
            </w:rPrChange>
          </w:rPr>
          <w:delText>compared to tau for either the</w:delText>
        </w:r>
        <w:r w:rsidR="000B5CCB" w:rsidRPr="00D03637" w:rsidDel="00560089">
          <w:rPr>
            <w:rFonts w:ascii="Times New Roman" w:hAnsi="Times New Roman" w:cs="Times New Roman"/>
            <w:color w:val="000000"/>
            <w:sz w:val="24"/>
            <w:szCs w:val="24"/>
            <w:rPrChange w:id="2873" w:author="Wisch, Julie" w:date="2022-10-17T09:14:00Z">
              <w:rPr>
                <w:rFonts w:ascii="Times New Roman" w:hAnsi="Times New Roman" w:cs="Times New Roman"/>
                <w:color w:val="000000"/>
                <w:sz w:val="24"/>
                <w:szCs w:val="24"/>
              </w:rPr>
            </w:rPrChange>
          </w:rPr>
          <w:delText xml:space="preserve"> </w:delText>
        </w:r>
        <w:r w:rsidR="00F53579" w:rsidRPr="00D03637" w:rsidDel="00560089">
          <w:rPr>
            <w:rFonts w:ascii="Times New Roman" w:hAnsi="Times New Roman" w:cs="Times New Roman"/>
            <w:color w:val="000000"/>
            <w:sz w:val="24"/>
            <w:szCs w:val="24"/>
            <w:rPrChange w:id="2874" w:author="Wisch, Julie" w:date="2022-10-17T09:14:00Z">
              <w:rPr>
                <w:rFonts w:ascii="Times New Roman" w:hAnsi="Times New Roman" w:cs="Times New Roman"/>
                <w:color w:val="000000"/>
                <w:sz w:val="24"/>
                <w:szCs w:val="24"/>
              </w:rPr>
            </w:rPrChange>
          </w:rPr>
          <w:delText>AD Biomarker</w:delText>
        </w:r>
        <w:r w:rsidR="008053F7" w:rsidRPr="00D03637" w:rsidDel="00560089">
          <w:rPr>
            <w:rFonts w:ascii="Times New Roman" w:hAnsi="Times New Roman" w:cs="Times New Roman"/>
            <w:color w:val="000000"/>
            <w:sz w:val="24"/>
            <w:szCs w:val="24"/>
            <w:rPrChange w:id="2875" w:author="Wisch, Julie" w:date="2022-10-17T09:14:00Z">
              <w:rPr>
                <w:rFonts w:ascii="Times New Roman" w:hAnsi="Times New Roman" w:cs="Times New Roman"/>
                <w:color w:val="000000"/>
                <w:sz w:val="24"/>
                <w:szCs w:val="24"/>
              </w:rPr>
            </w:rPrChange>
          </w:rPr>
          <w:delText xml:space="preserve"> Positive</w:delText>
        </w:r>
        <w:r w:rsidR="000B5CCB" w:rsidRPr="00D03637" w:rsidDel="00560089">
          <w:rPr>
            <w:rFonts w:ascii="Times New Roman" w:hAnsi="Times New Roman" w:cs="Times New Roman"/>
            <w:color w:val="000000"/>
            <w:sz w:val="24"/>
            <w:szCs w:val="24"/>
            <w:rPrChange w:id="2876" w:author="Wisch, Julie" w:date="2022-10-17T09:14:00Z">
              <w:rPr>
                <w:rFonts w:ascii="Times New Roman" w:hAnsi="Times New Roman" w:cs="Times New Roman"/>
                <w:color w:val="000000"/>
                <w:sz w:val="24"/>
                <w:szCs w:val="24"/>
              </w:rPr>
            </w:rPrChange>
          </w:rPr>
          <w:delText xml:space="preserve"> or </w:delText>
        </w:r>
        <w:r w:rsidR="008A2FEF" w:rsidRPr="00D03637" w:rsidDel="00560089">
          <w:rPr>
            <w:rFonts w:ascii="Times New Roman" w:hAnsi="Times New Roman" w:cs="Times New Roman"/>
            <w:color w:val="000000"/>
            <w:sz w:val="24"/>
            <w:szCs w:val="24"/>
            <w:rPrChange w:id="2877" w:author="Wisch, Julie" w:date="2022-10-17T09:14:00Z">
              <w:rPr>
                <w:rFonts w:ascii="Times New Roman" w:hAnsi="Times New Roman" w:cs="Times New Roman"/>
                <w:color w:val="000000"/>
                <w:sz w:val="24"/>
                <w:szCs w:val="24"/>
              </w:rPr>
            </w:rPrChange>
          </w:rPr>
          <w:delText>Intermediate</w:delText>
        </w:r>
        <w:r w:rsidR="00F53579" w:rsidRPr="00D03637" w:rsidDel="00560089">
          <w:rPr>
            <w:rFonts w:ascii="Times New Roman" w:hAnsi="Times New Roman" w:cs="Times New Roman"/>
            <w:color w:val="000000"/>
            <w:sz w:val="24"/>
            <w:szCs w:val="24"/>
            <w:rPrChange w:id="2878" w:author="Wisch, Julie" w:date="2022-10-17T09:14:00Z">
              <w:rPr>
                <w:rFonts w:ascii="Times New Roman" w:hAnsi="Times New Roman" w:cs="Times New Roman"/>
                <w:color w:val="000000"/>
                <w:sz w:val="24"/>
                <w:szCs w:val="24"/>
              </w:rPr>
            </w:rPrChange>
          </w:rPr>
          <w:delText xml:space="preserve"> AD Biomarkers</w:delText>
        </w:r>
        <w:r w:rsidR="000B5CCB" w:rsidRPr="00D03637" w:rsidDel="00560089">
          <w:rPr>
            <w:rFonts w:ascii="Times New Roman" w:hAnsi="Times New Roman" w:cs="Times New Roman"/>
            <w:color w:val="000000"/>
            <w:sz w:val="24"/>
            <w:szCs w:val="24"/>
            <w:rPrChange w:id="2879" w:author="Wisch, Julie" w:date="2022-10-17T09:14:00Z">
              <w:rPr>
                <w:rFonts w:ascii="Times New Roman" w:hAnsi="Times New Roman" w:cs="Times New Roman"/>
                <w:color w:val="000000"/>
                <w:sz w:val="24"/>
                <w:szCs w:val="24"/>
              </w:rPr>
            </w:rPrChange>
          </w:rPr>
          <w:delText xml:space="preserve"> cohorts</w:delText>
        </w:r>
        <w:r w:rsidR="005A3285" w:rsidRPr="00D03637" w:rsidDel="00560089">
          <w:rPr>
            <w:rFonts w:ascii="Times New Roman" w:hAnsi="Times New Roman" w:cs="Times New Roman"/>
            <w:color w:val="000000"/>
            <w:sz w:val="24"/>
            <w:szCs w:val="24"/>
            <w:rPrChange w:id="2880" w:author="Wisch, Julie" w:date="2022-10-17T09:14:00Z">
              <w:rPr>
                <w:rFonts w:ascii="Times New Roman" w:hAnsi="Times New Roman" w:cs="Times New Roman"/>
                <w:color w:val="000000"/>
                <w:sz w:val="24"/>
                <w:szCs w:val="24"/>
              </w:rPr>
            </w:rPrChange>
          </w:rPr>
          <w:delText xml:space="preserve"> again suggesting that there may be heterogeneity in the progression to symptomatic AD. </w:delText>
        </w:r>
      </w:del>
      <w:del w:id="2881" w:author="Wisch, Julie" w:date="2022-09-27T15:50:00Z">
        <w:r w:rsidR="005A3285" w:rsidRPr="00D03637" w:rsidDel="00D15A31">
          <w:rPr>
            <w:rFonts w:ascii="Times New Roman" w:hAnsi="Times New Roman" w:cs="Times New Roman"/>
            <w:color w:val="000000"/>
            <w:sz w:val="24"/>
            <w:szCs w:val="24"/>
            <w:rPrChange w:id="2882" w:author="Wisch, Julie" w:date="2022-10-17T09:14:00Z">
              <w:rPr>
                <w:rFonts w:ascii="Times New Roman" w:hAnsi="Times New Roman" w:cs="Times New Roman"/>
                <w:color w:val="000000"/>
                <w:sz w:val="24"/>
                <w:szCs w:val="24"/>
              </w:rPr>
            </w:rPrChange>
          </w:rPr>
          <w:delText xml:space="preserve">However, our survival analyses are </w:delText>
        </w:r>
        <w:r w:rsidR="00F142C7" w:rsidRPr="00D03637" w:rsidDel="00D15A31">
          <w:rPr>
            <w:rFonts w:ascii="Times New Roman" w:hAnsi="Times New Roman" w:cs="Times New Roman"/>
            <w:color w:val="000000"/>
            <w:sz w:val="24"/>
            <w:szCs w:val="24"/>
            <w:rPrChange w:id="2883" w:author="Wisch, Julie" w:date="2022-10-17T09:14:00Z">
              <w:rPr>
                <w:rFonts w:ascii="Times New Roman" w:hAnsi="Times New Roman" w:cs="Times New Roman"/>
                <w:color w:val="000000"/>
                <w:sz w:val="24"/>
                <w:szCs w:val="24"/>
              </w:rPr>
            </w:rPrChange>
          </w:rPr>
          <w:delText xml:space="preserve">limited </w:delText>
        </w:r>
        <w:r w:rsidR="005A3285" w:rsidRPr="00D03637" w:rsidDel="00D15A31">
          <w:rPr>
            <w:rFonts w:ascii="Times New Roman" w:hAnsi="Times New Roman" w:cs="Times New Roman"/>
            <w:color w:val="000000"/>
            <w:sz w:val="24"/>
            <w:szCs w:val="24"/>
            <w:rPrChange w:id="2884" w:author="Wisch, Julie" w:date="2022-10-17T09:14:00Z">
              <w:rPr>
                <w:rFonts w:ascii="Times New Roman" w:hAnsi="Times New Roman" w:cs="Times New Roman"/>
                <w:color w:val="000000"/>
                <w:sz w:val="24"/>
                <w:szCs w:val="24"/>
              </w:rPr>
            </w:rPrChange>
          </w:rPr>
          <w:delText xml:space="preserve">by the number of individuals who </w:delText>
        </w:r>
        <w:r w:rsidR="000E6560" w:rsidRPr="00D03637" w:rsidDel="00D15A31">
          <w:rPr>
            <w:rFonts w:ascii="Times New Roman" w:hAnsi="Times New Roman" w:cs="Times New Roman"/>
            <w:color w:val="000000"/>
            <w:sz w:val="24"/>
            <w:szCs w:val="24"/>
            <w:rPrChange w:id="2885" w:author="Wisch, Julie" w:date="2022-10-17T09:14:00Z">
              <w:rPr>
                <w:rFonts w:ascii="Times New Roman" w:hAnsi="Times New Roman" w:cs="Times New Roman"/>
                <w:color w:val="000000"/>
                <w:sz w:val="24"/>
                <w:szCs w:val="24"/>
              </w:rPr>
            </w:rPrChange>
          </w:rPr>
          <w:delText xml:space="preserve">were </w:delText>
        </w:r>
        <w:r w:rsidR="00EB7BC4" w:rsidRPr="00D03637" w:rsidDel="00D15A31">
          <w:rPr>
            <w:rFonts w:ascii="Times New Roman" w:hAnsi="Times New Roman" w:cs="Times New Roman"/>
            <w:color w:val="000000"/>
            <w:sz w:val="24"/>
            <w:szCs w:val="24"/>
            <w:rPrChange w:id="2886" w:author="Wisch, Julie" w:date="2022-10-17T09:14:00Z">
              <w:rPr>
                <w:rFonts w:ascii="Times New Roman" w:hAnsi="Times New Roman" w:cs="Times New Roman"/>
                <w:color w:val="000000"/>
                <w:sz w:val="24"/>
                <w:szCs w:val="24"/>
              </w:rPr>
            </w:rPrChange>
          </w:rPr>
          <w:delText>AD b</w:delText>
        </w:r>
        <w:r w:rsidR="008053F7" w:rsidRPr="00D03637" w:rsidDel="00D15A31">
          <w:rPr>
            <w:rFonts w:ascii="Times New Roman" w:hAnsi="Times New Roman" w:cs="Times New Roman"/>
            <w:color w:val="000000"/>
            <w:sz w:val="24"/>
            <w:szCs w:val="24"/>
            <w:rPrChange w:id="2887" w:author="Wisch, Julie" w:date="2022-10-17T09:14:00Z">
              <w:rPr>
                <w:rFonts w:ascii="Times New Roman" w:hAnsi="Times New Roman" w:cs="Times New Roman"/>
                <w:color w:val="000000"/>
                <w:sz w:val="24"/>
                <w:szCs w:val="24"/>
              </w:rPr>
            </w:rPrChange>
          </w:rPr>
          <w:delText xml:space="preserve">iomarker </w:delText>
        </w:r>
        <w:r w:rsidR="00EB7BC4" w:rsidRPr="00D03637" w:rsidDel="00D15A31">
          <w:rPr>
            <w:rFonts w:ascii="Times New Roman" w:hAnsi="Times New Roman" w:cs="Times New Roman"/>
            <w:color w:val="000000"/>
            <w:sz w:val="24"/>
            <w:szCs w:val="24"/>
            <w:rPrChange w:id="2888" w:author="Wisch, Julie" w:date="2022-10-17T09:14:00Z">
              <w:rPr>
                <w:rFonts w:ascii="Times New Roman" w:hAnsi="Times New Roman" w:cs="Times New Roman"/>
                <w:color w:val="000000"/>
                <w:sz w:val="24"/>
                <w:szCs w:val="24"/>
              </w:rPr>
            </w:rPrChange>
          </w:rPr>
          <w:delText xml:space="preserve">positive </w:delText>
        </w:r>
        <w:r w:rsidR="000E6560" w:rsidRPr="00D03637" w:rsidDel="00D15A31">
          <w:rPr>
            <w:rFonts w:ascii="Times New Roman" w:hAnsi="Times New Roman" w:cs="Times New Roman"/>
            <w:color w:val="000000"/>
            <w:sz w:val="24"/>
            <w:szCs w:val="24"/>
            <w:rPrChange w:id="2889" w:author="Wisch, Julie" w:date="2022-10-17T09:14:00Z">
              <w:rPr>
                <w:rFonts w:ascii="Times New Roman" w:hAnsi="Times New Roman" w:cs="Times New Roman"/>
                <w:color w:val="000000"/>
                <w:sz w:val="24"/>
                <w:szCs w:val="24"/>
              </w:rPr>
            </w:rPrChange>
          </w:rPr>
          <w:delText>upon enrollment</w:delText>
        </w:r>
        <w:r w:rsidR="000B5CCB" w:rsidRPr="00D03637" w:rsidDel="00D15A31">
          <w:rPr>
            <w:rFonts w:ascii="Times New Roman" w:hAnsi="Times New Roman" w:cs="Times New Roman"/>
            <w:color w:val="000000"/>
            <w:sz w:val="24"/>
            <w:szCs w:val="24"/>
            <w:rPrChange w:id="2890" w:author="Wisch, Julie" w:date="2022-10-17T09:14:00Z">
              <w:rPr>
                <w:rFonts w:ascii="Times New Roman" w:hAnsi="Times New Roman" w:cs="Times New Roman"/>
                <w:color w:val="000000"/>
                <w:sz w:val="24"/>
                <w:szCs w:val="24"/>
              </w:rPr>
            </w:rPrChange>
          </w:rPr>
          <w:delText>.</w:delText>
        </w:r>
      </w:del>
      <w:r w:rsidR="000B5CCB" w:rsidRPr="00D03637">
        <w:rPr>
          <w:rFonts w:ascii="Times New Roman" w:hAnsi="Times New Roman" w:cs="Times New Roman"/>
          <w:color w:val="000000"/>
          <w:sz w:val="24"/>
          <w:szCs w:val="24"/>
          <w:rPrChange w:id="2891" w:author="Wisch, Julie" w:date="2022-10-17T09:14:00Z">
            <w:rPr>
              <w:rFonts w:ascii="Times New Roman" w:hAnsi="Times New Roman" w:cs="Times New Roman"/>
              <w:color w:val="000000"/>
              <w:sz w:val="24"/>
              <w:szCs w:val="24"/>
            </w:rPr>
          </w:rPrChange>
        </w:rPr>
        <w:t xml:space="preserve"> </w:t>
      </w:r>
    </w:p>
    <w:p w14:paraId="05112E41" w14:textId="6D234684" w:rsidR="00BC2DF7" w:rsidRPr="00D03637" w:rsidRDefault="00AF5975" w:rsidP="008F70CC">
      <w:pPr>
        <w:rPr>
          <w:rFonts w:ascii="Times New Roman" w:hAnsi="Times New Roman" w:cs="Times New Roman"/>
          <w:color w:val="000000"/>
          <w:sz w:val="24"/>
          <w:szCs w:val="24"/>
          <w:rPrChange w:id="2892" w:author="Wisch, Julie" w:date="2022-10-17T09:14:00Z">
            <w:rPr>
              <w:rFonts w:ascii="Times New Roman" w:hAnsi="Times New Roman" w:cs="Times New Roman"/>
              <w:color w:val="000000"/>
              <w:sz w:val="24"/>
              <w:szCs w:val="24"/>
            </w:rPr>
          </w:rPrChange>
        </w:rPr>
      </w:pPr>
      <w:r w:rsidRPr="00D03637">
        <w:rPr>
          <w:rFonts w:ascii="Times New Roman" w:hAnsi="Times New Roman" w:cs="Times New Roman"/>
          <w:color w:val="000000"/>
          <w:sz w:val="24"/>
          <w:szCs w:val="24"/>
          <w:rPrChange w:id="2893" w:author="Wisch, Julie" w:date="2022-10-17T09:14:00Z">
            <w:rPr>
              <w:rFonts w:ascii="Times New Roman" w:hAnsi="Times New Roman" w:cs="Times New Roman"/>
              <w:color w:val="000000"/>
              <w:sz w:val="24"/>
              <w:szCs w:val="24"/>
            </w:rPr>
          </w:rPrChange>
        </w:rPr>
        <w:t>Throughout enrollment, t</w:t>
      </w:r>
      <w:r w:rsidR="00BC2DF7" w:rsidRPr="00D03637">
        <w:rPr>
          <w:rFonts w:ascii="Times New Roman" w:hAnsi="Times New Roman" w:cs="Times New Roman"/>
          <w:color w:val="000000"/>
          <w:sz w:val="24"/>
          <w:szCs w:val="24"/>
          <w:rPrChange w:id="2894" w:author="Wisch, Julie" w:date="2022-10-17T09:14:00Z">
            <w:rPr>
              <w:rFonts w:ascii="Times New Roman" w:hAnsi="Times New Roman" w:cs="Times New Roman"/>
              <w:color w:val="000000"/>
              <w:sz w:val="24"/>
              <w:szCs w:val="24"/>
            </w:rPr>
          </w:rPrChange>
        </w:rPr>
        <w:t xml:space="preserve">here </w:t>
      </w:r>
      <w:r w:rsidR="00F83DC9" w:rsidRPr="00D03637">
        <w:rPr>
          <w:rFonts w:ascii="Times New Roman" w:hAnsi="Times New Roman" w:cs="Times New Roman"/>
          <w:color w:val="000000"/>
          <w:sz w:val="24"/>
          <w:szCs w:val="24"/>
          <w:rPrChange w:id="2895" w:author="Wisch, Julie" w:date="2022-10-17T09:14:00Z">
            <w:rPr>
              <w:rFonts w:ascii="Times New Roman" w:hAnsi="Times New Roman" w:cs="Times New Roman"/>
              <w:color w:val="000000"/>
              <w:sz w:val="24"/>
              <w:szCs w:val="24"/>
            </w:rPr>
          </w:rPrChange>
        </w:rPr>
        <w:t>we</w:t>
      </w:r>
      <w:r w:rsidR="00BC2DF7" w:rsidRPr="00D03637">
        <w:rPr>
          <w:rFonts w:ascii="Times New Roman" w:hAnsi="Times New Roman" w:cs="Times New Roman"/>
          <w:color w:val="000000"/>
          <w:sz w:val="24"/>
          <w:szCs w:val="24"/>
          <w:rPrChange w:id="2896" w:author="Wisch, Julie" w:date="2022-10-17T09:14:00Z">
            <w:rPr>
              <w:rFonts w:ascii="Times New Roman" w:hAnsi="Times New Roman" w:cs="Times New Roman"/>
              <w:color w:val="000000"/>
              <w:sz w:val="24"/>
              <w:szCs w:val="24"/>
            </w:rPr>
          </w:rPrChange>
        </w:rPr>
        <w:t xml:space="preserve">re no significant differences in </w:t>
      </w:r>
      <w:ins w:id="2897" w:author="Wisch, Julie" w:date="2022-09-28T09:38:00Z">
        <w:r w:rsidR="006411D3" w:rsidRPr="00D03637">
          <w:rPr>
            <w:rFonts w:ascii="Times New Roman" w:hAnsi="Times New Roman" w:cs="Times New Roman"/>
            <w:color w:val="000000"/>
            <w:sz w:val="24"/>
            <w:szCs w:val="24"/>
            <w:rPrChange w:id="2898" w:author="Wisch, Julie" w:date="2022-10-17T09:14:00Z">
              <w:rPr>
                <w:rFonts w:ascii="Times New Roman" w:hAnsi="Times New Roman" w:cs="Times New Roman"/>
                <w:color w:val="000000"/>
                <w:sz w:val="24"/>
                <w:szCs w:val="24"/>
              </w:rPr>
            </w:rPrChange>
          </w:rPr>
          <w:t>white matter hyperintensity or cortical thickness</w:t>
        </w:r>
      </w:ins>
      <w:del w:id="2899" w:author="Wisch, Julie" w:date="2022-09-28T09:38:00Z">
        <w:r w:rsidR="00BC2DF7" w:rsidRPr="00D03637" w:rsidDel="006411D3">
          <w:rPr>
            <w:rFonts w:ascii="Times New Roman" w:hAnsi="Times New Roman" w:cs="Times New Roman"/>
            <w:color w:val="000000"/>
            <w:sz w:val="24"/>
            <w:szCs w:val="24"/>
            <w:rPrChange w:id="2900" w:author="Wisch, Julie" w:date="2022-10-17T09:14:00Z">
              <w:rPr>
                <w:rFonts w:ascii="Times New Roman" w:hAnsi="Times New Roman" w:cs="Times New Roman"/>
                <w:color w:val="000000"/>
                <w:sz w:val="24"/>
                <w:szCs w:val="24"/>
              </w:rPr>
            </w:rPrChange>
          </w:rPr>
          <w:delText>neurodegeneration</w:delText>
        </w:r>
        <w:r w:rsidR="005A3285" w:rsidRPr="00D03637" w:rsidDel="006411D3">
          <w:rPr>
            <w:rFonts w:ascii="Times New Roman" w:hAnsi="Times New Roman" w:cs="Times New Roman"/>
            <w:color w:val="000000"/>
            <w:sz w:val="24"/>
            <w:szCs w:val="24"/>
            <w:rPrChange w:id="2901" w:author="Wisch, Julie" w:date="2022-10-17T09:14:00Z">
              <w:rPr>
                <w:rFonts w:ascii="Times New Roman" w:hAnsi="Times New Roman" w:cs="Times New Roman"/>
                <w:color w:val="000000"/>
                <w:sz w:val="24"/>
                <w:szCs w:val="24"/>
              </w:rPr>
            </w:rPrChange>
          </w:rPr>
          <w:delText xml:space="preserve"> biomarkers</w:delText>
        </w:r>
      </w:del>
      <w:r w:rsidR="00BC2DF7" w:rsidRPr="00D03637">
        <w:rPr>
          <w:rFonts w:ascii="Times New Roman" w:hAnsi="Times New Roman" w:cs="Times New Roman"/>
          <w:color w:val="000000"/>
          <w:sz w:val="24"/>
          <w:szCs w:val="24"/>
          <w:rPrChange w:id="2902" w:author="Wisch, Julie" w:date="2022-10-17T09:14:00Z">
            <w:rPr>
              <w:rFonts w:ascii="Times New Roman" w:hAnsi="Times New Roman" w:cs="Times New Roman"/>
              <w:color w:val="000000"/>
              <w:sz w:val="24"/>
              <w:szCs w:val="24"/>
            </w:rPr>
          </w:rPrChange>
        </w:rPr>
        <w:t xml:space="preserve"> </w:t>
      </w:r>
      <w:r w:rsidR="00065D50" w:rsidRPr="00D03637">
        <w:rPr>
          <w:rFonts w:ascii="Times New Roman" w:hAnsi="Times New Roman" w:cs="Times New Roman"/>
          <w:color w:val="000000"/>
          <w:sz w:val="24"/>
          <w:szCs w:val="24"/>
          <w:rPrChange w:id="2903" w:author="Wisch, Julie" w:date="2022-10-17T09:14:00Z">
            <w:rPr>
              <w:rFonts w:ascii="Times New Roman" w:hAnsi="Times New Roman" w:cs="Times New Roman"/>
              <w:color w:val="000000"/>
              <w:sz w:val="24"/>
              <w:szCs w:val="24"/>
            </w:rPr>
          </w:rPrChange>
        </w:rPr>
        <w:t>between</w:t>
      </w:r>
      <w:r w:rsidR="005A3285" w:rsidRPr="00D03637">
        <w:rPr>
          <w:rFonts w:ascii="Times New Roman" w:hAnsi="Times New Roman" w:cs="Times New Roman"/>
          <w:color w:val="000000"/>
          <w:sz w:val="24"/>
          <w:szCs w:val="24"/>
          <w:rPrChange w:id="2904" w:author="Wisch, Julie" w:date="2022-10-17T09:14:00Z">
            <w:rPr>
              <w:rFonts w:ascii="Times New Roman" w:hAnsi="Times New Roman" w:cs="Times New Roman"/>
              <w:color w:val="000000"/>
              <w:sz w:val="24"/>
              <w:szCs w:val="24"/>
            </w:rPr>
          </w:rPrChange>
        </w:rPr>
        <w:t xml:space="preserve"> </w:t>
      </w:r>
      <w:r w:rsidR="00BC2DF7" w:rsidRPr="00D03637">
        <w:rPr>
          <w:rFonts w:ascii="Times New Roman" w:hAnsi="Times New Roman" w:cs="Times New Roman"/>
          <w:color w:val="000000"/>
          <w:sz w:val="24"/>
          <w:szCs w:val="24"/>
          <w:rPrChange w:id="2905" w:author="Wisch, Julie" w:date="2022-10-17T09:14:00Z">
            <w:rPr>
              <w:rFonts w:ascii="Times New Roman" w:hAnsi="Times New Roman" w:cs="Times New Roman"/>
              <w:color w:val="000000"/>
              <w:sz w:val="24"/>
              <w:szCs w:val="24"/>
            </w:rPr>
          </w:rPrChange>
        </w:rPr>
        <w:t>the three grou</w:t>
      </w:r>
      <w:r w:rsidR="00F83DC9" w:rsidRPr="00D03637">
        <w:rPr>
          <w:rFonts w:ascii="Times New Roman" w:hAnsi="Times New Roman" w:cs="Times New Roman"/>
          <w:color w:val="000000"/>
          <w:sz w:val="24"/>
          <w:szCs w:val="24"/>
          <w:rPrChange w:id="2906" w:author="Wisch, Julie" w:date="2022-10-17T09:14:00Z">
            <w:rPr>
              <w:rFonts w:ascii="Times New Roman" w:hAnsi="Times New Roman" w:cs="Times New Roman"/>
              <w:color w:val="000000"/>
              <w:sz w:val="24"/>
              <w:szCs w:val="24"/>
            </w:rPr>
          </w:rPrChange>
        </w:rPr>
        <w:t xml:space="preserve">ps. This </w:t>
      </w:r>
      <w:r w:rsidR="005A3285" w:rsidRPr="00D03637">
        <w:rPr>
          <w:rFonts w:ascii="Times New Roman" w:hAnsi="Times New Roman" w:cs="Times New Roman"/>
          <w:color w:val="000000"/>
          <w:sz w:val="24"/>
          <w:szCs w:val="24"/>
          <w:rPrChange w:id="2907" w:author="Wisch, Julie" w:date="2022-10-17T09:14:00Z">
            <w:rPr>
              <w:rFonts w:ascii="Times New Roman" w:hAnsi="Times New Roman" w:cs="Times New Roman"/>
              <w:color w:val="000000"/>
              <w:sz w:val="24"/>
              <w:szCs w:val="24"/>
            </w:rPr>
          </w:rPrChange>
        </w:rPr>
        <w:t>lack of difference was expected as we focused on cognitively normal</w:t>
      </w:r>
      <w:r w:rsidR="00BC2DF7" w:rsidRPr="00D03637">
        <w:rPr>
          <w:rFonts w:ascii="Times New Roman" w:hAnsi="Times New Roman" w:cs="Times New Roman"/>
          <w:color w:val="000000"/>
          <w:sz w:val="24"/>
          <w:szCs w:val="24"/>
          <w:rPrChange w:id="2908" w:author="Wisch, Julie" w:date="2022-10-17T09:14:00Z">
            <w:rPr>
              <w:rFonts w:ascii="Times New Roman" w:hAnsi="Times New Roman" w:cs="Times New Roman"/>
              <w:color w:val="000000"/>
              <w:sz w:val="24"/>
              <w:szCs w:val="24"/>
            </w:rPr>
          </w:rPrChange>
        </w:rPr>
        <w:t xml:space="preserve"> individuals </w:t>
      </w:r>
      <w:r w:rsidR="005A3285" w:rsidRPr="00D03637">
        <w:rPr>
          <w:rFonts w:ascii="Times New Roman" w:hAnsi="Times New Roman" w:cs="Times New Roman"/>
          <w:color w:val="000000"/>
          <w:sz w:val="24"/>
          <w:szCs w:val="24"/>
          <w:rPrChange w:id="2909" w:author="Wisch, Julie" w:date="2022-10-17T09:14:00Z">
            <w:rPr>
              <w:rFonts w:ascii="Times New Roman" w:hAnsi="Times New Roman" w:cs="Times New Roman"/>
              <w:color w:val="000000"/>
              <w:sz w:val="24"/>
              <w:szCs w:val="24"/>
            </w:rPr>
          </w:rPrChange>
        </w:rPr>
        <w:t xml:space="preserve">who may be at the </w:t>
      </w:r>
      <w:r w:rsidR="00BC2DF7" w:rsidRPr="00D03637">
        <w:rPr>
          <w:rFonts w:ascii="Times New Roman" w:hAnsi="Times New Roman" w:cs="Times New Roman"/>
          <w:color w:val="000000"/>
          <w:sz w:val="24"/>
          <w:szCs w:val="24"/>
          <w:rPrChange w:id="2910" w:author="Wisch, Julie" w:date="2022-10-17T09:14:00Z">
            <w:rPr>
              <w:rFonts w:ascii="Times New Roman" w:hAnsi="Times New Roman" w:cs="Times New Roman"/>
              <w:color w:val="000000"/>
              <w:sz w:val="24"/>
              <w:szCs w:val="24"/>
            </w:rPr>
          </w:rPrChange>
        </w:rPr>
        <w:t>very earl</w:t>
      </w:r>
      <w:r w:rsidR="005A3285" w:rsidRPr="00D03637">
        <w:rPr>
          <w:rFonts w:ascii="Times New Roman" w:hAnsi="Times New Roman" w:cs="Times New Roman"/>
          <w:color w:val="000000"/>
          <w:sz w:val="24"/>
          <w:szCs w:val="24"/>
          <w:rPrChange w:id="2911" w:author="Wisch, Julie" w:date="2022-10-17T09:14:00Z">
            <w:rPr>
              <w:rFonts w:ascii="Times New Roman" w:hAnsi="Times New Roman" w:cs="Times New Roman"/>
              <w:color w:val="000000"/>
              <w:sz w:val="24"/>
              <w:szCs w:val="24"/>
            </w:rPr>
          </w:rPrChange>
        </w:rPr>
        <w:t xml:space="preserve">iest </w:t>
      </w:r>
      <w:r w:rsidR="00BC2DF7" w:rsidRPr="00D03637">
        <w:rPr>
          <w:rFonts w:ascii="Times New Roman" w:hAnsi="Times New Roman" w:cs="Times New Roman"/>
          <w:color w:val="000000"/>
          <w:sz w:val="24"/>
          <w:szCs w:val="24"/>
          <w:rPrChange w:id="2912" w:author="Wisch, Julie" w:date="2022-10-17T09:14:00Z">
            <w:rPr>
              <w:rFonts w:ascii="Times New Roman" w:hAnsi="Times New Roman" w:cs="Times New Roman"/>
              <w:color w:val="000000"/>
              <w:sz w:val="24"/>
              <w:szCs w:val="24"/>
            </w:rPr>
          </w:rPrChange>
        </w:rPr>
        <w:t xml:space="preserve">stages of </w:t>
      </w:r>
      <w:r w:rsidR="008053F7" w:rsidRPr="00D03637">
        <w:rPr>
          <w:rFonts w:ascii="Times New Roman" w:hAnsi="Times New Roman" w:cs="Times New Roman"/>
          <w:color w:val="000000"/>
          <w:sz w:val="24"/>
          <w:szCs w:val="24"/>
          <w:rPrChange w:id="2913" w:author="Wisch, Julie" w:date="2022-10-17T09:14:00Z">
            <w:rPr>
              <w:rFonts w:ascii="Times New Roman" w:hAnsi="Times New Roman" w:cs="Times New Roman"/>
              <w:color w:val="000000"/>
              <w:sz w:val="24"/>
              <w:szCs w:val="24"/>
            </w:rPr>
          </w:rPrChange>
        </w:rPr>
        <w:t>AD</w:t>
      </w:r>
      <w:r w:rsidR="00BC2DF7" w:rsidRPr="00D03637">
        <w:rPr>
          <w:rFonts w:ascii="Times New Roman" w:hAnsi="Times New Roman" w:cs="Times New Roman"/>
          <w:color w:val="000000"/>
          <w:sz w:val="24"/>
          <w:szCs w:val="24"/>
          <w:rPrChange w:id="2914" w:author="Wisch, Julie" w:date="2022-10-17T09:14:00Z">
            <w:rPr>
              <w:rFonts w:ascii="Times New Roman" w:hAnsi="Times New Roman" w:cs="Times New Roman"/>
              <w:color w:val="000000"/>
              <w:sz w:val="24"/>
              <w:szCs w:val="24"/>
            </w:rPr>
          </w:rPrChange>
        </w:rPr>
        <w:t xml:space="preserve">. Neurodegeneration </w:t>
      </w:r>
      <w:r w:rsidR="005A3285" w:rsidRPr="00D03637">
        <w:rPr>
          <w:rFonts w:ascii="Times New Roman" w:hAnsi="Times New Roman" w:cs="Times New Roman"/>
          <w:color w:val="000000"/>
          <w:sz w:val="24"/>
          <w:szCs w:val="24"/>
          <w:rPrChange w:id="2915" w:author="Wisch, Julie" w:date="2022-10-17T09:14:00Z">
            <w:rPr>
              <w:rFonts w:ascii="Times New Roman" w:hAnsi="Times New Roman" w:cs="Times New Roman"/>
              <w:color w:val="000000"/>
              <w:sz w:val="24"/>
              <w:szCs w:val="24"/>
            </w:rPr>
          </w:rPrChange>
        </w:rPr>
        <w:t>is proposed to occur</w:t>
      </w:r>
      <w:r w:rsidR="00BC2DF7" w:rsidRPr="00D03637">
        <w:rPr>
          <w:rFonts w:ascii="Times New Roman" w:hAnsi="Times New Roman" w:cs="Times New Roman"/>
          <w:color w:val="000000"/>
          <w:sz w:val="24"/>
          <w:szCs w:val="24"/>
          <w:rPrChange w:id="2916" w:author="Wisch, Julie" w:date="2022-10-17T09:14:00Z">
            <w:rPr>
              <w:rFonts w:ascii="Times New Roman" w:hAnsi="Times New Roman" w:cs="Times New Roman"/>
              <w:color w:val="000000"/>
              <w:sz w:val="24"/>
              <w:szCs w:val="24"/>
            </w:rPr>
          </w:rPrChange>
        </w:rPr>
        <w:t xml:space="preserve"> </w:t>
      </w:r>
      <w:r w:rsidR="005A3285" w:rsidRPr="00D03637">
        <w:rPr>
          <w:rFonts w:ascii="Times New Roman" w:hAnsi="Times New Roman" w:cs="Times New Roman"/>
          <w:color w:val="000000"/>
          <w:sz w:val="24"/>
          <w:szCs w:val="24"/>
          <w:rPrChange w:id="2917" w:author="Wisch, Julie" w:date="2022-10-17T09:14:00Z">
            <w:rPr>
              <w:rFonts w:ascii="Times New Roman" w:hAnsi="Times New Roman" w:cs="Times New Roman"/>
              <w:color w:val="000000"/>
              <w:sz w:val="24"/>
              <w:szCs w:val="24"/>
            </w:rPr>
          </w:rPrChange>
        </w:rPr>
        <w:t xml:space="preserve">during the later stages and our results </w:t>
      </w:r>
      <w:r w:rsidR="00D56087" w:rsidRPr="00D03637">
        <w:rPr>
          <w:rFonts w:ascii="Times New Roman" w:hAnsi="Times New Roman" w:cs="Times New Roman"/>
          <w:color w:val="000000"/>
          <w:sz w:val="24"/>
          <w:szCs w:val="24"/>
          <w:rPrChange w:id="2918" w:author="Wisch, Julie" w:date="2022-10-17T09:14:00Z">
            <w:rPr>
              <w:rFonts w:ascii="Times New Roman" w:hAnsi="Times New Roman" w:cs="Times New Roman"/>
              <w:color w:val="000000"/>
              <w:sz w:val="24"/>
              <w:szCs w:val="24"/>
            </w:rPr>
          </w:rPrChange>
        </w:rPr>
        <w:t>support the AT(N)</w:t>
      </w:r>
      <w:r w:rsidR="005A3285" w:rsidRPr="00D03637">
        <w:rPr>
          <w:rFonts w:ascii="Times New Roman" w:hAnsi="Times New Roman" w:cs="Times New Roman"/>
          <w:color w:val="000000"/>
          <w:sz w:val="24"/>
          <w:szCs w:val="24"/>
          <w:rPrChange w:id="2919" w:author="Wisch, Julie" w:date="2022-10-17T09:14:00Z">
            <w:rPr>
              <w:rFonts w:ascii="Times New Roman" w:hAnsi="Times New Roman" w:cs="Times New Roman"/>
              <w:color w:val="000000"/>
              <w:sz w:val="24"/>
              <w:szCs w:val="24"/>
            </w:rPr>
          </w:rPrChange>
        </w:rPr>
        <w:t xml:space="preserve"> hypothesis</w:t>
      </w:r>
      <w:r w:rsidR="00BC2DF7" w:rsidRPr="00D03637">
        <w:rPr>
          <w:rFonts w:ascii="Times New Roman" w:hAnsi="Times New Roman" w:cs="Times New Roman"/>
          <w:color w:val="000000"/>
          <w:sz w:val="24"/>
          <w:szCs w:val="24"/>
          <w:rPrChange w:id="2920" w:author="Wisch, Julie" w:date="2022-10-17T09:14:00Z">
            <w:rPr>
              <w:rFonts w:ascii="Times New Roman" w:hAnsi="Times New Roman" w:cs="Times New Roman"/>
              <w:color w:val="000000"/>
              <w:sz w:val="24"/>
              <w:szCs w:val="24"/>
            </w:rPr>
          </w:rPrChange>
        </w:rPr>
        <w:t xml:space="preserve">. </w:t>
      </w:r>
      <w:ins w:id="2921" w:author="Wisch, Julie" w:date="2022-09-28T09:40:00Z">
        <w:r w:rsidR="006411D3" w:rsidRPr="00D03637">
          <w:rPr>
            <w:rFonts w:ascii="Times New Roman" w:hAnsi="Times New Roman" w:cs="Times New Roman"/>
            <w:sz w:val="24"/>
            <w:szCs w:val="24"/>
            <w:rPrChange w:id="2922" w:author="Wisch, Julie" w:date="2022-10-17T09:14:00Z">
              <w:rPr>
                <w:rFonts w:ascii="Times New Roman" w:hAnsi="Times New Roman" w:cs="Times New Roman"/>
                <w:sz w:val="24"/>
                <w:szCs w:val="24"/>
              </w:rPr>
            </w:rPrChange>
          </w:rPr>
          <w:t xml:space="preserve">However, the AD Biomarker Negative cohort did have significantly lower NfL levels than the other two cohorts, suggesting that some early neurodegenerative changes could be detected. </w:t>
        </w:r>
        <w:r w:rsidR="00DB6EF6" w:rsidRPr="00D03637">
          <w:rPr>
            <w:rFonts w:ascii="Times New Roman" w:hAnsi="Times New Roman" w:cs="Times New Roman"/>
            <w:sz w:val="24"/>
            <w:szCs w:val="24"/>
            <w:rPrChange w:id="2923" w:author="Wisch, Julie" w:date="2022-10-17T09:14:00Z">
              <w:rPr>
                <w:rFonts w:ascii="Times New Roman" w:hAnsi="Times New Roman" w:cs="Times New Roman"/>
                <w:sz w:val="24"/>
                <w:szCs w:val="24"/>
              </w:rPr>
            </w:rPrChange>
          </w:rPr>
          <w:t>In the analysis of the proteome we further see the importance of nonspecific neurodegenerative markers (namely 14-3-3 and SPARC</w:t>
        </w:r>
      </w:ins>
      <w:ins w:id="2924" w:author="Wisch, Julie" w:date="2022-10-13T10:07:00Z">
        <w:r w:rsidR="00C95B17" w:rsidRPr="00D03637">
          <w:rPr>
            <w:rFonts w:ascii="Times New Roman" w:hAnsi="Times New Roman" w:cs="Times New Roman"/>
            <w:sz w:val="24"/>
            <w:szCs w:val="24"/>
            <w:rPrChange w:id="2925" w:author="Wisch, Julie" w:date="2022-10-17T09:14:00Z">
              <w:rPr>
                <w:rFonts w:ascii="Times New Roman" w:hAnsi="Times New Roman" w:cs="Times New Roman"/>
                <w:sz w:val="24"/>
                <w:szCs w:val="24"/>
              </w:rPr>
            </w:rPrChange>
          </w:rPr>
          <w:t>L1</w:t>
        </w:r>
      </w:ins>
      <w:ins w:id="2926" w:author="Wisch, Julie" w:date="2022-09-28T09:40:00Z">
        <w:r w:rsidR="00DB6EF6" w:rsidRPr="00D03637">
          <w:rPr>
            <w:rFonts w:ascii="Times New Roman" w:hAnsi="Times New Roman" w:cs="Times New Roman"/>
            <w:sz w:val="24"/>
            <w:szCs w:val="24"/>
            <w:rPrChange w:id="2927" w:author="Wisch, Julie" w:date="2022-10-17T09:14:00Z">
              <w:rPr>
                <w:rFonts w:ascii="Times New Roman" w:hAnsi="Times New Roman" w:cs="Times New Roman"/>
                <w:sz w:val="24"/>
                <w:szCs w:val="24"/>
              </w:rPr>
            </w:rPrChange>
          </w:rPr>
          <w:t xml:space="preserve">) in distinguishing the AD Biomarker Positive and Intermediate AD Biomarkers cohorts from the AD Biomarker negative cohort. </w:t>
        </w:r>
      </w:ins>
      <w:r w:rsidR="00BC2DF7" w:rsidRPr="00D03637">
        <w:rPr>
          <w:rFonts w:ascii="Times New Roman" w:hAnsi="Times New Roman" w:cs="Times New Roman"/>
          <w:color w:val="000000"/>
          <w:sz w:val="24"/>
          <w:szCs w:val="24"/>
          <w:rPrChange w:id="2928" w:author="Wisch, Julie" w:date="2022-10-17T09:14:00Z">
            <w:rPr>
              <w:rFonts w:ascii="Times New Roman" w:hAnsi="Times New Roman" w:cs="Times New Roman"/>
              <w:color w:val="000000"/>
              <w:sz w:val="24"/>
              <w:szCs w:val="24"/>
            </w:rPr>
          </w:rPrChange>
        </w:rPr>
        <w:t xml:space="preserve">At the </w:t>
      </w:r>
      <w:r w:rsidR="00F83DC9" w:rsidRPr="00D03637">
        <w:rPr>
          <w:rFonts w:ascii="Times New Roman" w:hAnsi="Times New Roman" w:cs="Times New Roman"/>
          <w:color w:val="000000"/>
          <w:sz w:val="24"/>
          <w:szCs w:val="24"/>
          <w:rPrChange w:id="2929" w:author="Wisch, Julie" w:date="2022-10-17T09:14:00Z">
            <w:rPr>
              <w:rFonts w:ascii="Times New Roman" w:hAnsi="Times New Roman" w:cs="Times New Roman"/>
              <w:color w:val="000000"/>
              <w:sz w:val="24"/>
              <w:szCs w:val="24"/>
            </w:rPr>
          </w:rPrChange>
        </w:rPr>
        <w:t>conclusion of this study</w:t>
      </w:r>
      <w:r w:rsidR="00E337AB" w:rsidRPr="00D03637">
        <w:rPr>
          <w:rFonts w:ascii="Times New Roman" w:hAnsi="Times New Roman" w:cs="Times New Roman"/>
          <w:color w:val="000000"/>
          <w:sz w:val="24"/>
          <w:szCs w:val="24"/>
          <w:rPrChange w:id="2930" w:author="Wisch, Julie" w:date="2022-10-17T09:14:00Z">
            <w:rPr>
              <w:rFonts w:ascii="Times New Roman" w:hAnsi="Times New Roman" w:cs="Times New Roman"/>
              <w:color w:val="000000"/>
              <w:sz w:val="24"/>
              <w:szCs w:val="24"/>
            </w:rPr>
          </w:rPrChange>
        </w:rPr>
        <w:t xml:space="preserve">, </w:t>
      </w:r>
      <w:del w:id="2931" w:author="Wisch, Julie" w:date="2022-09-28T09:41:00Z">
        <w:r w:rsidR="00F83DC9" w:rsidRPr="00D03637" w:rsidDel="00DB6EF6">
          <w:rPr>
            <w:rFonts w:ascii="Times New Roman" w:hAnsi="Times New Roman" w:cs="Times New Roman"/>
            <w:color w:val="000000"/>
            <w:sz w:val="24"/>
            <w:szCs w:val="24"/>
            <w:rPrChange w:id="2932" w:author="Wisch, Julie" w:date="2022-10-17T09:14:00Z">
              <w:rPr>
                <w:rFonts w:ascii="Times New Roman" w:hAnsi="Times New Roman" w:cs="Times New Roman"/>
                <w:color w:val="000000"/>
                <w:sz w:val="24"/>
                <w:szCs w:val="24"/>
              </w:rPr>
            </w:rPrChange>
          </w:rPr>
          <w:delText>we had</w:delText>
        </w:r>
        <w:r w:rsidR="00BC2DF7" w:rsidRPr="00D03637" w:rsidDel="00DB6EF6">
          <w:rPr>
            <w:rFonts w:ascii="Times New Roman" w:hAnsi="Times New Roman" w:cs="Times New Roman"/>
            <w:color w:val="000000"/>
            <w:sz w:val="24"/>
            <w:szCs w:val="24"/>
            <w:rPrChange w:id="2933" w:author="Wisch, Julie" w:date="2022-10-17T09:14:00Z">
              <w:rPr>
                <w:rFonts w:ascii="Times New Roman" w:hAnsi="Times New Roman" w:cs="Times New Roman"/>
                <w:color w:val="000000"/>
                <w:sz w:val="24"/>
                <w:szCs w:val="24"/>
              </w:rPr>
            </w:rPrChange>
          </w:rPr>
          <w:delText xml:space="preserve"> </w:delText>
        </w:r>
      </w:del>
      <w:r w:rsidR="005A3285" w:rsidRPr="00D03637">
        <w:rPr>
          <w:rFonts w:ascii="Times New Roman" w:hAnsi="Times New Roman" w:cs="Times New Roman"/>
          <w:color w:val="000000"/>
          <w:sz w:val="24"/>
          <w:szCs w:val="24"/>
          <w:rPrChange w:id="2934" w:author="Wisch, Julie" w:date="2022-10-17T09:14:00Z">
            <w:rPr>
              <w:rFonts w:ascii="Times New Roman" w:hAnsi="Times New Roman" w:cs="Times New Roman"/>
              <w:color w:val="000000"/>
              <w:sz w:val="24"/>
              <w:szCs w:val="24"/>
            </w:rPr>
          </w:rPrChange>
        </w:rPr>
        <w:t>one</w:t>
      </w:r>
      <w:r w:rsidR="00BC2DF7" w:rsidRPr="00D03637">
        <w:rPr>
          <w:rFonts w:ascii="Times New Roman" w:hAnsi="Times New Roman" w:cs="Times New Roman"/>
          <w:color w:val="000000"/>
          <w:sz w:val="24"/>
          <w:szCs w:val="24"/>
          <w:rPrChange w:id="2935" w:author="Wisch, Julie" w:date="2022-10-17T09:14:00Z">
            <w:rPr>
              <w:rFonts w:ascii="Times New Roman" w:hAnsi="Times New Roman" w:cs="Times New Roman"/>
              <w:color w:val="000000"/>
              <w:sz w:val="24"/>
              <w:szCs w:val="24"/>
            </w:rPr>
          </w:rPrChange>
        </w:rPr>
        <w:t xml:space="preserve"> participant </w:t>
      </w:r>
      <w:del w:id="2936" w:author="Wisch, Julie" w:date="2022-09-28T09:41:00Z">
        <w:r w:rsidR="00BC2DF7" w:rsidRPr="00D03637" w:rsidDel="00DB6EF6">
          <w:rPr>
            <w:rFonts w:ascii="Times New Roman" w:hAnsi="Times New Roman" w:cs="Times New Roman"/>
            <w:color w:val="000000"/>
            <w:sz w:val="24"/>
            <w:szCs w:val="24"/>
            <w:rPrChange w:id="2937" w:author="Wisch, Julie" w:date="2022-10-17T09:14:00Z">
              <w:rPr>
                <w:rFonts w:ascii="Times New Roman" w:hAnsi="Times New Roman" w:cs="Times New Roman"/>
                <w:color w:val="000000"/>
                <w:sz w:val="24"/>
                <w:szCs w:val="24"/>
              </w:rPr>
            </w:rPrChange>
          </w:rPr>
          <w:delText xml:space="preserve">with </w:delText>
        </w:r>
        <w:r w:rsidR="005A3285" w:rsidRPr="00D03637" w:rsidDel="00DB6EF6">
          <w:rPr>
            <w:rFonts w:ascii="Times New Roman" w:hAnsi="Times New Roman" w:cs="Times New Roman"/>
            <w:color w:val="000000"/>
            <w:sz w:val="24"/>
            <w:szCs w:val="24"/>
            <w:rPrChange w:id="2938" w:author="Wisch, Julie" w:date="2022-10-17T09:14:00Z">
              <w:rPr>
                <w:rFonts w:ascii="Times New Roman" w:hAnsi="Times New Roman" w:cs="Times New Roman"/>
                <w:color w:val="000000"/>
                <w:sz w:val="24"/>
                <w:szCs w:val="24"/>
              </w:rPr>
            </w:rPrChange>
          </w:rPr>
          <w:delText>a</w:delText>
        </w:r>
      </w:del>
      <w:ins w:id="2939" w:author="Wisch, Julie" w:date="2022-09-28T09:41:00Z">
        <w:r w:rsidR="00DB6EF6" w:rsidRPr="00D03637">
          <w:rPr>
            <w:rFonts w:ascii="Times New Roman" w:hAnsi="Times New Roman" w:cs="Times New Roman"/>
            <w:color w:val="000000"/>
            <w:sz w:val="24"/>
            <w:szCs w:val="24"/>
            <w:rPrChange w:id="2940" w:author="Wisch, Julie" w:date="2022-10-17T09:14:00Z">
              <w:rPr>
                <w:rFonts w:ascii="Times New Roman" w:hAnsi="Times New Roman" w:cs="Times New Roman"/>
                <w:color w:val="000000"/>
                <w:sz w:val="24"/>
                <w:szCs w:val="24"/>
              </w:rPr>
            </w:rPrChange>
          </w:rPr>
          <w:t>had attained a</w:t>
        </w:r>
      </w:ins>
      <w:r w:rsidR="005A3285" w:rsidRPr="00D03637">
        <w:rPr>
          <w:rFonts w:ascii="Times New Roman" w:hAnsi="Times New Roman" w:cs="Times New Roman"/>
          <w:color w:val="000000"/>
          <w:sz w:val="24"/>
          <w:szCs w:val="24"/>
          <w:rPrChange w:id="2941" w:author="Wisch, Julie" w:date="2022-10-17T09:14:00Z">
            <w:rPr>
              <w:rFonts w:ascii="Times New Roman" w:hAnsi="Times New Roman" w:cs="Times New Roman"/>
              <w:color w:val="000000"/>
              <w:sz w:val="24"/>
              <w:szCs w:val="24"/>
            </w:rPr>
          </w:rPrChange>
        </w:rPr>
        <w:t xml:space="preserve"> </w:t>
      </w:r>
      <w:r w:rsidR="00BC2DF7" w:rsidRPr="00D03637">
        <w:rPr>
          <w:rFonts w:ascii="Times New Roman" w:hAnsi="Times New Roman" w:cs="Times New Roman"/>
          <w:color w:val="000000"/>
          <w:sz w:val="24"/>
          <w:szCs w:val="24"/>
          <w:rPrChange w:id="2942" w:author="Wisch, Julie" w:date="2022-10-17T09:14:00Z">
            <w:rPr>
              <w:rFonts w:ascii="Times New Roman" w:hAnsi="Times New Roman" w:cs="Times New Roman"/>
              <w:color w:val="000000"/>
              <w:sz w:val="24"/>
              <w:szCs w:val="24"/>
            </w:rPr>
          </w:rPrChange>
        </w:rPr>
        <w:t xml:space="preserve">CDR = 2 and one participant with </w:t>
      </w:r>
      <w:ins w:id="2943" w:author="Wisch, Julie" w:date="2022-09-28T09:41:00Z">
        <w:r w:rsidR="00DB6EF6" w:rsidRPr="00D03637">
          <w:rPr>
            <w:rFonts w:ascii="Times New Roman" w:hAnsi="Times New Roman" w:cs="Times New Roman"/>
            <w:color w:val="000000"/>
            <w:sz w:val="24"/>
            <w:szCs w:val="24"/>
            <w:rPrChange w:id="2944" w:author="Wisch, Julie" w:date="2022-10-17T09:14:00Z">
              <w:rPr>
                <w:rFonts w:ascii="Times New Roman" w:hAnsi="Times New Roman" w:cs="Times New Roman"/>
                <w:color w:val="000000"/>
                <w:sz w:val="24"/>
                <w:szCs w:val="24"/>
              </w:rPr>
            </w:rPrChange>
          </w:rPr>
          <w:t xml:space="preserve">a </w:t>
        </w:r>
      </w:ins>
      <w:r w:rsidR="00BC2DF7" w:rsidRPr="00D03637">
        <w:rPr>
          <w:rFonts w:ascii="Times New Roman" w:hAnsi="Times New Roman" w:cs="Times New Roman"/>
          <w:color w:val="000000"/>
          <w:sz w:val="24"/>
          <w:szCs w:val="24"/>
          <w:rPrChange w:id="2945" w:author="Wisch, Julie" w:date="2022-10-17T09:14:00Z">
            <w:rPr>
              <w:rFonts w:ascii="Times New Roman" w:hAnsi="Times New Roman" w:cs="Times New Roman"/>
              <w:color w:val="000000"/>
              <w:sz w:val="24"/>
              <w:szCs w:val="24"/>
            </w:rPr>
          </w:rPrChange>
        </w:rPr>
        <w:t xml:space="preserve">CDR = 1. Even though amyloid and tau pathology </w:t>
      </w:r>
      <w:r w:rsidR="00F83DC9" w:rsidRPr="00D03637">
        <w:rPr>
          <w:rFonts w:ascii="Times New Roman" w:hAnsi="Times New Roman" w:cs="Times New Roman"/>
          <w:color w:val="000000"/>
          <w:sz w:val="24"/>
          <w:szCs w:val="24"/>
          <w:rPrChange w:id="2946" w:author="Wisch, Julie" w:date="2022-10-17T09:14:00Z">
            <w:rPr>
              <w:rFonts w:ascii="Times New Roman" w:hAnsi="Times New Roman" w:cs="Times New Roman"/>
              <w:color w:val="000000"/>
              <w:sz w:val="24"/>
              <w:szCs w:val="24"/>
            </w:rPr>
          </w:rPrChange>
        </w:rPr>
        <w:t>developed in this cohort, participants rarely progressed</w:t>
      </w:r>
      <w:r w:rsidR="00BC2DF7" w:rsidRPr="00D03637">
        <w:rPr>
          <w:rFonts w:ascii="Times New Roman" w:hAnsi="Times New Roman" w:cs="Times New Roman"/>
          <w:color w:val="000000"/>
          <w:sz w:val="24"/>
          <w:szCs w:val="24"/>
          <w:rPrChange w:id="2947" w:author="Wisch, Julie" w:date="2022-10-17T09:14:00Z">
            <w:rPr>
              <w:rFonts w:ascii="Times New Roman" w:hAnsi="Times New Roman" w:cs="Times New Roman"/>
              <w:color w:val="000000"/>
              <w:sz w:val="24"/>
              <w:szCs w:val="24"/>
            </w:rPr>
          </w:rPrChange>
        </w:rPr>
        <w:t xml:space="preserve"> to symptomatic AD</w:t>
      </w:r>
      <w:r w:rsidR="00456AAF" w:rsidRPr="00D03637">
        <w:rPr>
          <w:rFonts w:ascii="Times New Roman" w:hAnsi="Times New Roman" w:cs="Times New Roman"/>
          <w:color w:val="000000"/>
          <w:sz w:val="24"/>
          <w:szCs w:val="24"/>
          <w:rPrChange w:id="2948" w:author="Wisch, Julie" w:date="2022-10-17T09:14:00Z">
            <w:rPr>
              <w:rFonts w:ascii="Times New Roman" w:hAnsi="Times New Roman" w:cs="Times New Roman"/>
              <w:color w:val="000000"/>
              <w:sz w:val="24"/>
              <w:szCs w:val="24"/>
            </w:rPr>
          </w:rPrChange>
        </w:rPr>
        <w:t xml:space="preserve"> during the duration of the study</w:t>
      </w:r>
      <w:r w:rsidR="00D56087" w:rsidRPr="00D03637">
        <w:rPr>
          <w:rFonts w:ascii="Times New Roman" w:hAnsi="Times New Roman" w:cs="Times New Roman"/>
          <w:color w:val="000000"/>
          <w:sz w:val="24"/>
          <w:szCs w:val="24"/>
          <w:rPrChange w:id="2949" w:author="Wisch, Julie" w:date="2022-10-17T09:14:00Z">
            <w:rPr>
              <w:rFonts w:ascii="Times New Roman" w:hAnsi="Times New Roman" w:cs="Times New Roman"/>
              <w:color w:val="000000"/>
              <w:sz w:val="24"/>
              <w:szCs w:val="24"/>
            </w:rPr>
          </w:rPrChange>
        </w:rPr>
        <w:t xml:space="preserve"> (~11 years)</w:t>
      </w:r>
      <w:r w:rsidR="009951CC" w:rsidRPr="00D03637">
        <w:rPr>
          <w:rFonts w:ascii="Times New Roman" w:hAnsi="Times New Roman" w:cs="Times New Roman"/>
          <w:color w:val="000000"/>
          <w:sz w:val="24"/>
          <w:szCs w:val="24"/>
          <w:rPrChange w:id="2950" w:author="Wisch, Julie" w:date="2022-10-17T09:14:00Z">
            <w:rPr>
              <w:rFonts w:ascii="Times New Roman" w:hAnsi="Times New Roman" w:cs="Times New Roman"/>
              <w:color w:val="000000"/>
              <w:sz w:val="24"/>
              <w:szCs w:val="24"/>
            </w:rPr>
          </w:rPrChange>
        </w:rPr>
        <w:t>. Of those who did, cognitive decline aligned with our assessment of disease pathology severity (</w:t>
      </w:r>
      <w:r w:rsidR="009951CC" w:rsidRPr="00D03637">
        <w:rPr>
          <w:rFonts w:ascii="Times New Roman" w:hAnsi="Times New Roman" w:cs="Times New Roman"/>
          <w:sz w:val="24"/>
          <w:szCs w:val="24"/>
          <w:rPrChange w:id="2951" w:author="Wisch, Julie" w:date="2022-10-17T09:14:00Z">
            <w:rPr>
              <w:rFonts w:ascii="Times New Roman" w:hAnsi="Times New Roman" w:cs="Times New Roman"/>
              <w:sz w:val="24"/>
              <w:szCs w:val="24"/>
            </w:rPr>
          </w:rPrChange>
        </w:rPr>
        <w:t xml:space="preserve">42% of the </w:t>
      </w:r>
      <w:r w:rsidR="008053F7" w:rsidRPr="00D03637">
        <w:rPr>
          <w:rFonts w:ascii="Times New Roman" w:hAnsi="Times New Roman" w:cs="Times New Roman"/>
          <w:sz w:val="24"/>
          <w:szCs w:val="24"/>
          <w:rPrChange w:id="2952" w:author="Wisch, Julie" w:date="2022-10-17T09:14:00Z">
            <w:rPr>
              <w:rFonts w:ascii="Times New Roman" w:hAnsi="Times New Roman" w:cs="Times New Roman"/>
              <w:sz w:val="24"/>
              <w:szCs w:val="24"/>
            </w:rPr>
          </w:rPrChange>
        </w:rPr>
        <w:t>AD Biomarker Positive</w:t>
      </w:r>
      <w:r w:rsidR="009951CC" w:rsidRPr="00D03637">
        <w:rPr>
          <w:rFonts w:ascii="Times New Roman" w:hAnsi="Times New Roman" w:cs="Times New Roman"/>
          <w:sz w:val="24"/>
          <w:szCs w:val="24"/>
          <w:rPrChange w:id="2953" w:author="Wisch, Julie" w:date="2022-10-17T09:14:00Z">
            <w:rPr>
              <w:rFonts w:ascii="Times New Roman" w:hAnsi="Times New Roman" w:cs="Times New Roman"/>
              <w:sz w:val="24"/>
              <w:szCs w:val="24"/>
            </w:rPr>
          </w:rPrChange>
        </w:rPr>
        <w:t xml:space="preserve"> cohort </w:t>
      </w:r>
      <w:r w:rsidR="00D56087" w:rsidRPr="00D03637">
        <w:rPr>
          <w:rFonts w:ascii="Times New Roman" w:hAnsi="Times New Roman" w:cs="Times New Roman"/>
          <w:sz w:val="24"/>
          <w:szCs w:val="24"/>
          <w:rPrChange w:id="2954" w:author="Wisch, Julie" w:date="2022-10-17T09:14:00Z">
            <w:rPr>
              <w:rFonts w:ascii="Times New Roman" w:hAnsi="Times New Roman" w:cs="Times New Roman"/>
              <w:sz w:val="24"/>
              <w:szCs w:val="24"/>
            </w:rPr>
          </w:rPrChange>
        </w:rPr>
        <w:t>had</w:t>
      </w:r>
      <w:r w:rsidR="009951CC" w:rsidRPr="00D03637">
        <w:rPr>
          <w:rFonts w:ascii="Times New Roman" w:hAnsi="Times New Roman" w:cs="Times New Roman"/>
          <w:sz w:val="24"/>
          <w:szCs w:val="24"/>
          <w:rPrChange w:id="2955" w:author="Wisch, Julie" w:date="2022-10-17T09:14:00Z">
            <w:rPr>
              <w:rFonts w:ascii="Times New Roman" w:hAnsi="Times New Roman" w:cs="Times New Roman"/>
              <w:sz w:val="24"/>
              <w:szCs w:val="24"/>
            </w:rPr>
          </w:rPrChange>
        </w:rPr>
        <w:t xml:space="preserve"> decline </w:t>
      </w:r>
      <w:r w:rsidR="005A3285" w:rsidRPr="00D03637">
        <w:rPr>
          <w:rFonts w:ascii="Times New Roman" w:hAnsi="Times New Roman" w:cs="Times New Roman"/>
          <w:sz w:val="24"/>
          <w:szCs w:val="24"/>
          <w:rPrChange w:id="2956" w:author="Wisch, Julie" w:date="2022-10-17T09:14:00Z">
            <w:rPr>
              <w:rFonts w:ascii="Times New Roman" w:hAnsi="Times New Roman" w:cs="Times New Roman"/>
              <w:sz w:val="24"/>
              <w:szCs w:val="24"/>
            </w:rPr>
          </w:rPrChange>
        </w:rPr>
        <w:t>on clinical assessments</w:t>
      </w:r>
      <w:r w:rsidR="009951CC" w:rsidRPr="00D03637">
        <w:rPr>
          <w:rFonts w:ascii="Times New Roman" w:hAnsi="Times New Roman" w:cs="Times New Roman"/>
          <w:sz w:val="24"/>
          <w:szCs w:val="24"/>
          <w:rPrChange w:id="2957" w:author="Wisch, Julie" w:date="2022-10-17T09:14:00Z">
            <w:rPr>
              <w:rFonts w:ascii="Times New Roman" w:hAnsi="Times New Roman" w:cs="Times New Roman"/>
              <w:sz w:val="24"/>
              <w:szCs w:val="24"/>
            </w:rPr>
          </w:rPrChange>
        </w:rPr>
        <w:t xml:space="preserve"> </w:t>
      </w:r>
      <w:r w:rsidR="00D56087" w:rsidRPr="00D03637">
        <w:rPr>
          <w:rFonts w:ascii="Times New Roman" w:hAnsi="Times New Roman" w:cs="Times New Roman"/>
          <w:sz w:val="24"/>
          <w:szCs w:val="24"/>
          <w:rPrChange w:id="2958" w:author="Wisch, Julie" w:date="2022-10-17T09:14:00Z">
            <w:rPr>
              <w:rFonts w:ascii="Times New Roman" w:hAnsi="Times New Roman" w:cs="Times New Roman"/>
              <w:sz w:val="24"/>
              <w:szCs w:val="24"/>
            </w:rPr>
          </w:rPrChange>
        </w:rPr>
        <w:t>compared to</w:t>
      </w:r>
      <w:r w:rsidR="00221486" w:rsidRPr="00D03637">
        <w:rPr>
          <w:rFonts w:ascii="Times New Roman" w:hAnsi="Times New Roman" w:cs="Times New Roman"/>
          <w:sz w:val="24"/>
          <w:szCs w:val="24"/>
          <w:rPrChange w:id="2959" w:author="Wisch, Julie" w:date="2022-10-17T09:14:00Z">
            <w:rPr>
              <w:rFonts w:ascii="Times New Roman" w:hAnsi="Times New Roman" w:cs="Times New Roman"/>
              <w:sz w:val="24"/>
              <w:szCs w:val="24"/>
            </w:rPr>
          </w:rPrChange>
        </w:rPr>
        <w:t xml:space="preserve"> 7% of the </w:t>
      </w:r>
      <w:r w:rsidR="008A2FEF" w:rsidRPr="00D03637">
        <w:rPr>
          <w:rFonts w:ascii="Times New Roman" w:hAnsi="Times New Roman" w:cs="Times New Roman"/>
          <w:sz w:val="24"/>
          <w:szCs w:val="24"/>
          <w:rPrChange w:id="2960" w:author="Wisch, Julie" w:date="2022-10-17T09:14:00Z">
            <w:rPr>
              <w:rFonts w:ascii="Times New Roman" w:hAnsi="Times New Roman" w:cs="Times New Roman"/>
              <w:sz w:val="24"/>
              <w:szCs w:val="24"/>
            </w:rPr>
          </w:rPrChange>
        </w:rPr>
        <w:t>Intermediate</w:t>
      </w:r>
      <w:r w:rsidR="00221486" w:rsidRPr="00D03637">
        <w:rPr>
          <w:rFonts w:ascii="Times New Roman" w:hAnsi="Times New Roman" w:cs="Times New Roman"/>
          <w:sz w:val="24"/>
          <w:szCs w:val="24"/>
          <w:rPrChange w:id="2961" w:author="Wisch, Julie" w:date="2022-10-17T09:14:00Z">
            <w:rPr>
              <w:rFonts w:ascii="Times New Roman" w:hAnsi="Times New Roman" w:cs="Times New Roman"/>
              <w:sz w:val="24"/>
              <w:szCs w:val="24"/>
            </w:rPr>
          </w:rPrChange>
        </w:rPr>
        <w:t xml:space="preserve"> </w:t>
      </w:r>
      <w:r w:rsidR="00D56087" w:rsidRPr="00D03637">
        <w:rPr>
          <w:rFonts w:ascii="Times New Roman" w:hAnsi="Times New Roman" w:cs="Times New Roman"/>
          <w:sz w:val="24"/>
          <w:szCs w:val="24"/>
          <w:rPrChange w:id="2962" w:author="Wisch, Julie" w:date="2022-10-17T09:14:00Z">
            <w:rPr>
              <w:rFonts w:ascii="Times New Roman" w:hAnsi="Times New Roman" w:cs="Times New Roman"/>
              <w:sz w:val="24"/>
              <w:szCs w:val="24"/>
            </w:rPr>
          </w:rPrChange>
        </w:rPr>
        <w:t xml:space="preserve">AD Biomarker </w:t>
      </w:r>
      <w:r w:rsidR="00221486" w:rsidRPr="00D03637">
        <w:rPr>
          <w:rFonts w:ascii="Times New Roman" w:hAnsi="Times New Roman" w:cs="Times New Roman"/>
          <w:sz w:val="24"/>
          <w:szCs w:val="24"/>
          <w:rPrChange w:id="2963" w:author="Wisch, Julie" w:date="2022-10-17T09:14:00Z">
            <w:rPr>
              <w:rFonts w:ascii="Times New Roman" w:hAnsi="Times New Roman" w:cs="Times New Roman"/>
              <w:sz w:val="24"/>
              <w:szCs w:val="24"/>
            </w:rPr>
          </w:rPrChange>
        </w:rPr>
        <w:t>cohort).</w:t>
      </w:r>
      <w:ins w:id="2964" w:author="Wisch, Julie" w:date="2022-09-28T09:39:00Z">
        <w:r w:rsidR="006411D3" w:rsidRPr="00D03637">
          <w:rPr>
            <w:rFonts w:ascii="Times New Roman" w:hAnsi="Times New Roman" w:cs="Times New Roman"/>
            <w:sz w:val="24"/>
            <w:szCs w:val="24"/>
            <w:rPrChange w:id="2965" w:author="Wisch, Julie" w:date="2022-10-17T09:14:00Z">
              <w:rPr>
                <w:rFonts w:ascii="Times New Roman" w:hAnsi="Times New Roman" w:cs="Times New Roman"/>
                <w:sz w:val="24"/>
                <w:szCs w:val="24"/>
              </w:rPr>
            </w:rPrChange>
          </w:rPr>
          <w:t xml:space="preserve"> </w:t>
        </w:r>
      </w:ins>
    </w:p>
    <w:p w14:paraId="564665FA" w14:textId="4B29C930" w:rsidR="007E63B9" w:rsidRPr="00D03637" w:rsidRDefault="00065D50" w:rsidP="000564A8">
      <w:pPr>
        <w:rPr>
          <w:ins w:id="2966" w:author="Wisch, Julie" w:date="2022-09-28T10:14:00Z"/>
          <w:rFonts w:ascii="Times New Roman" w:eastAsia="Times New Roman" w:hAnsi="Times New Roman" w:cs="Times New Roman"/>
          <w:color w:val="000000"/>
          <w:sz w:val="24"/>
          <w:szCs w:val="24"/>
          <w:rPrChange w:id="2967" w:author="Wisch, Julie" w:date="2022-10-17T09:14:00Z">
            <w:rPr>
              <w:ins w:id="2968" w:author="Wisch, Julie" w:date="2022-09-28T10:14:00Z"/>
              <w:rFonts w:ascii="Times New Roman" w:eastAsia="Times New Roman" w:hAnsi="Times New Roman" w:cs="Times New Roman"/>
              <w:color w:val="000000"/>
              <w:sz w:val="24"/>
              <w:szCs w:val="24"/>
            </w:rPr>
          </w:rPrChange>
        </w:rPr>
      </w:pPr>
      <w:r w:rsidRPr="00D03637">
        <w:rPr>
          <w:rFonts w:ascii="Times New Roman" w:hAnsi="Times New Roman" w:cs="Times New Roman"/>
          <w:color w:val="000000"/>
          <w:sz w:val="24"/>
          <w:szCs w:val="24"/>
          <w:rPrChange w:id="2969" w:author="Wisch, Julie" w:date="2022-10-17T09:14:00Z">
            <w:rPr>
              <w:rFonts w:ascii="Times New Roman" w:hAnsi="Times New Roman" w:cs="Times New Roman"/>
              <w:color w:val="000000"/>
              <w:sz w:val="24"/>
              <w:szCs w:val="24"/>
            </w:rPr>
          </w:rPrChange>
        </w:rPr>
        <w:t>Perhaps most surprising was our ability to clas</w:t>
      </w:r>
      <w:r w:rsidR="008053F7" w:rsidRPr="00D03637">
        <w:rPr>
          <w:rFonts w:ascii="Times New Roman" w:hAnsi="Times New Roman" w:cs="Times New Roman"/>
          <w:color w:val="000000"/>
          <w:sz w:val="24"/>
          <w:szCs w:val="24"/>
          <w:rPrChange w:id="2970" w:author="Wisch, Julie" w:date="2022-10-17T09:14:00Z">
            <w:rPr>
              <w:rFonts w:ascii="Times New Roman" w:hAnsi="Times New Roman" w:cs="Times New Roman"/>
              <w:color w:val="000000"/>
              <w:sz w:val="24"/>
              <w:szCs w:val="24"/>
            </w:rPr>
          </w:rPrChange>
        </w:rPr>
        <w:t>sify individuals as AD Biomarker Positive</w:t>
      </w:r>
      <w:r w:rsidRPr="00D03637">
        <w:rPr>
          <w:rFonts w:ascii="Times New Roman" w:hAnsi="Times New Roman" w:cs="Times New Roman"/>
          <w:color w:val="000000"/>
          <w:sz w:val="24"/>
          <w:szCs w:val="24"/>
          <w:rPrChange w:id="2971" w:author="Wisch, Julie" w:date="2022-10-17T09:14:00Z">
            <w:rPr>
              <w:rFonts w:ascii="Times New Roman" w:hAnsi="Times New Roman" w:cs="Times New Roman"/>
              <w:color w:val="000000"/>
              <w:sz w:val="24"/>
              <w:szCs w:val="24"/>
            </w:rPr>
          </w:rPrChange>
        </w:rPr>
        <w:t xml:space="preserve">, </w:t>
      </w:r>
      <w:r w:rsidR="008A2FEF" w:rsidRPr="00D03637">
        <w:rPr>
          <w:rFonts w:ascii="Times New Roman" w:hAnsi="Times New Roman" w:cs="Times New Roman"/>
          <w:color w:val="000000"/>
          <w:sz w:val="24"/>
          <w:szCs w:val="24"/>
          <w:rPrChange w:id="2972" w:author="Wisch, Julie" w:date="2022-10-17T09:14:00Z">
            <w:rPr>
              <w:rFonts w:ascii="Times New Roman" w:hAnsi="Times New Roman" w:cs="Times New Roman"/>
              <w:color w:val="000000"/>
              <w:sz w:val="24"/>
              <w:szCs w:val="24"/>
            </w:rPr>
          </w:rPrChange>
        </w:rPr>
        <w:t>Intermediate</w:t>
      </w:r>
      <w:r w:rsidR="008053F7" w:rsidRPr="00D03637">
        <w:rPr>
          <w:rFonts w:ascii="Times New Roman" w:hAnsi="Times New Roman" w:cs="Times New Roman"/>
          <w:color w:val="000000"/>
          <w:sz w:val="24"/>
          <w:szCs w:val="24"/>
          <w:rPrChange w:id="2973" w:author="Wisch, Julie" w:date="2022-10-17T09:14:00Z">
            <w:rPr>
              <w:rFonts w:ascii="Times New Roman" w:hAnsi="Times New Roman" w:cs="Times New Roman"/>
              <w:color w:val="000000"/>
              <w:sz w:val="24"/>
              <w:szCs w:val="24"/>
            </w:rPr>
          </w:rPrChange>
        </w:rPr>
        <w:t xml:space="preserve"> AD Biomarker</w:t>
      </w:r>
      <w:r w:rsidRPr="00D03637">
        <w:rPr>
          <w:rFonts w:ascii="Times New Roman" w:hAnsi="Times New Roman" w:cs="Times New Roman"/>
          <w:color w:val="000000"/>
          <w:sz w:val="24"/>
          <w:szCs w:val="24"/>
          <w:rPrChange w:id="2974" w:author="Wisch, Julie" w:date="2022-10-17T09:14:00Z">
            <w:rPr>
              <w:rFonts w:ascii="Times New Roman" w:hAnsi="Times New Roman" w:cs="Times New Roman"/>
              <w:color w:val="000000"/>
              <w:sz w:val="24"/>
              <w:szCs w:val="24"/>
            </w:rPr>
          </w:rPrChange>
        </w:rPr>
        <w:t xml:space="preserve">, or </w:t>
      </w:r>
      <w:r w:rsidR="008053F7" w:rsidRPr="00D03637">
        <w:rPr>
          <w:rFonts w:ascii="Times New Roman" w:hAnsi="Times New Roman" w:cs="Times New Roman"/>
          <w:color w:val="000000"/>
          <w:sz w:val="24"/>
          <w:szCs w:val="24"/>
          <w:rPrChange w:id="2975" w:author="Wisch, Julie" w:date="2022-10-17T09:14:00Z">
            <w:rPr>
              <w:rFonts w:ascii="Times New Roman" w:hAnsi="Times New Roman" w:cs="Times New Roman"/>
              <w:color w:val="000000"/>
              <w:sz w:val="24"/>
              <w:szCs w:val="24"/>
            </w:rPr>
          </w:rPrChange>
        </w:rPr>
        <w:t>AD Biomarker Negative</w:t>
      </w:r>
      <w:r w:rsidRPr="00D03637">
        <w:rPr>
          <w:rFonts w:ascii="Times New Roman" w:hAnsi="Times New Roman" w:cs="Times New Roman"/>
          <w:color w:val="000000"/>
          <w:sz w:val="24"/>
          <w:szCs w:val="24"/>
          <w:rPrChange w:id="2976" w:author="Wisch, Julie" w:date="2022-10-17T09:14:00Z">
            <w:rPr>
              <w:rFonts w:ascii="Times New Roman" w:hAnsi="Times New Roman" w:cs="Times New Roman"/>
              <w:color w:val="000000"/>
              <w:sz w:val="24"/>
              <w:szCs w:val="24"/>
            </w:rPr>
          </w:rPrChange>
        </w:rPr>
        <w:t xml:space="preserve"> – groupings that emerged organically from an unsupervised clustering analysis – using an entirely separate </w:t>
      </w:r>
      <w:r w:rsidR="00D56087" w:rsidRPr="00D03637">
        <w:rPr>
          <w:rFonts w:ascii="Times New Roman" w:hAnsi="Times New Roman" w:cs="Times New Roman"/>
          <w:color w:val="000000"/>
          <w:sz w:val="24"/>
          <w:szCs w:val="24"/>
          <w:rPrChange w:id="2977" w:author="Wisch, Julie" w:date="2022-10-17T09:14:00Z">
            <w:rPr>
              <w:rFonts w:ascii="Times New Roman" w:hAnsi="Times New Roman" w:cs="Times New Roman"/>
              <w:color w:val="000000"/>
              <w:sz w:val="24"/>
              <w:szCs w:val="24"/>
            </w:rPr>
          </w:rPrChange>
        </w:rPr>
        <w:t>method, namely</w:t>
      </w:r>
      <w:r w:rsidRPr="00D03637">
        <w:rPr>
          <w:rFonts w:ascii="Times New Roman" w:hAnsi="Times New Roman" w:cs="Times New Roman"/>
          <w:color w:val="000000"/>
          <w:sz w:val="24"/>
          <w:szCs w:val="24"/>
          <w:rPrChange w:id="2978" w:author="Wisch, Julie" w:date="2022-10-17T09:14:00Z">
            <w:rPr>
              <w:rFonts w:ascii="Times New Roman" w:hAnsi="Times New Roman" w:cs="Times New Roman"/>
              <w:color w:val="000000"/>
              <w:sz w:val="24"/>
              <w:szCs w:val="24"/>
            </w:rPr>
          </w:rPrChange>
        </w:rPr>
        <w:t xml:space="preserve"> CSF proteome. </w:t>
      </w:r>
      <w:r w:rsidRPr="00D03637">
        <w:rPr>
          <w:rFonts w:ascii="Times New Roman" w:eastAsia="Times New Roman" w:hAnsi="Times New Roman" w:cs="Times New Roman"/>
          <w:color w:val="000000"/>
          <w:sz w:val="24"/>
          <w:szCs w:val="24"/>
          <w:rPrChange w:id="2979" w:author="Wisch, Julie" w:date="2022-10-17T09:14:00Z">
            <w:rPr>
              <w:rFonts w:ascii="Times New Roman" w:eastAsia="Times New Roman" w:hAnsi="Times New Roman" w:cs="Times New Roman"/>
              <w:color w:val="000000"/>
              <w:sz w:val="24"/>
              <w:szCs w:val="24"/>
            </w:rPr>
          </w:rPrChange>
        </w:rPr>
        <w:t xml:space="preserve">Several post mortem studies have previously applied proteomic analysis to identify potential sources of resilience </w:t>
      </w:r>
      <w:sdt>
        <w:sdtPr>
          <w:rPr>
            <w:rFonts w:ascii="Times New Roman" w:eastAsia="Times New Roman" w:hAnsi="Times New Roman" w:cs="Times New Roman"/>
            <w:color w:val="000000"/>
            <w:sz w:val="24"/>
            <w:szCs w:val="24"/>
            <w:vertAlign w:val="superscript"/>
          </w:rPr>
          <w:tag w:val="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"/>
          <w:id w:val="-2025857501"/>
          <w:placeholder>
            <w:docPart w:val="4787335DDD12439D9CD45387DEE005A7"/>
          </w:placeholder>
        </w:sdtPr>
        <w:sdtEndPr/>
        <w:sdtContent>
          <w:ins w:id="2980" w:author="Wisch, Julie" w:date="2022-10-04T14:53:00Z">
            <w:r w:rsidR="00B94D80" w:rsidRPr="00D03637">
              <w:rPr>
                <w:rFonts w:ascii="Times New Roman" w:eastAsia="Times New Roman" w:hAnsi="Times New Roman" w:cs="Times New Roman"/>
                <w:color w:val="000000"/>
                <w:sz w:val="24"/>
                <w:szCs w:val="24"/>
                <w:vertAlign w:val="superscript"/>
              </w:rPr>
              <w:t>70–72</w:t>
            </w:r>
          </w:ins>
          <w:del w:id="2981" w:author="Wisch, Julie" w:date="2022-09-28T10:24:00Z">
            <w:r w:rsidR="00143020" w:rsidRPr="00D03637" w:rsidDel="00733317">
              <w:rPr>
                <w:rFonts w:ascii="Times New Roman" w:eastAsia="Times New Roman" w:hAnsi="Times New Roman" w:cs="Times New Roman"/>
                <w:color w:val="000000"/>
                <w:sz w:val="24"/>
                <w:szCs w:val="24"/>
                <w:vertAlign w:val="superscript"/>
                <w:rPrChange w:id="2982" w:author="Wisch, Julie" w:date="2022-10-17T09:14:00Z">
                  <w:rPr>
                    <w:rFonts w:ascii="Times New Roman" w:eastAsia="Times New Roman" w:hAnsi="Times New Roman" w:cs="Times New Roman"/>
                    <w:color w:val="000000"/>
                    <w:sz w:val="24"/>
                    <w:szCs w:val="24"/>
                    <w:vertAlign w:val="superscript"/>
                  </w:rPr>
                </w:rPrChange>
              </w:rPr>
              <w:delText>70–72</w:delText>
            </w:r>
          </w:del>
        </w:sdtContent>
      </w:sdt>
      <w:r w:rsidR="00364074" w:rsidRPr="00D03637">
        <w:rPr>
          <w:rFonts w:ascii="Times New Roman" w:eastAsia="Times New Roman" w:hAnsi="Times New Roman" w:cs="Times New Roman"/>
          <w:color w:val="000000"/>
          <w:sz w:val="24"/>
          <w:szCs w:val="24"/>
        </w:rPr>
        <w:t xml:space="preserve">. </w:t>
      </w:r>
      <w:r w:rsidR="00740AAB" w:rsidRPr="00D03637">
        <w:rPr>
          <w:rFonts w:ascii="Times New Roman" w:eastAsia="Times New Roman" w:hAnsi="Times New Roman" w:cs="Times New Roman"/>
          <w:color w:val="000000"/>
          <w:sz w:val="24"/>
          <w:szCs w:val="24"/>
          <w:rPrChange w:id="2983" w:author="Wisch, Julie" w:date="2022-10-17T09:14:00Z">
            <w:rPr>
              <w:rFonts w:ascii="Times New Roman" w:eastAsia="Times New Roman" w:hAnsi="Times New Roman" w:cs="Times New Roman"/>
              <w:color w:val="000000"/>
              <w:sz w:val="24"/>
              <w:szCs w:val="24"/>
            </w:rPr>
          </w:rPrChange>
        </w:rPr>
        <w:t>To date, we are only aware of one study that has sought to identify proteomic subtypes associated with CSF-based measures of amyloid and tau</w:t>
      </w:r>
      <w:sdt>
        <w:sdtPr>
          <w:rPr>
            <w:rFonts w:ascii="Times New Roman" w:eastAsia="Times New Roman" w:hAnsi="Times New Roman" w:cs="Times New Roman"/>
            <w:color w:val="000000"/>
            <w:sz w:val="24"/>
            <w:szCs w:val="24"/>
            <w:vertAlign w:val="superscript"/>
          </w:rPr>
          <w:tag w:val="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"/>
          <w:id w:val="-62416311"/>
          <w:placeholder>
            <w:docPart w:val="DefaultPlaceholder_-1854013440"/>
          </w:placeholder>
        </w:sdtPr>
        <w:sdtEndPr/>
        <w:sdtContent>
          <w:ins w:id="2984" w:author="Wisch, Julie" w:date="2022-10-04T14:53:00Z">
            <w:r w:rsidR="00B94D80" w:rsidRPr="00D03637">
              <w:rPr>
                <w:rFonts w:ascii="Times New Roman" w:eastAsia="Times New Roman" w:hAnsi="Times New Roman" w:cs="Times New Roman"/>
                <w:color w:val="000000"/>
                <w:sz w:val="24"/>
                <w:szCs w:val="24"/>
                <w:vertAlign w:val="superscript"/>
              </w:rPr>
              <w:t>11,12</w:t>
            </w:r>
          </w:ins>
          <w:del w:id="2985" w:author="Wisch, Julie" w:date="2022-09-28T10:24:00Z">
            <w:r w:rsidR="00143020" w:rsidRPr="00D03637" w:rsidDel="00733317">
              <w:rPr>
                <w:rFonts w:ascii="Times New Roman" w:eastAsia="Times New Roman" w:hAnsi="Times New Roman" w:cs="Times New Roman"/>
                <w:color w:val="000000"/>
                <w:sz w:val="24"/>
                <w:szCs w:val="24"/>
                <w:vertAlign w:val="superscript"/>
                <w:rPrChange w:id="2986" w:author="Wisch, Julie" w:date="2022-10-17T09:14:00Z">
                  <w:rPr>
                    <w:rFonts w:ascii="Times New Roman" w:eastAsia="Times New Roman" w:hAnsi="Times New Roman" w:cs="Times New Roman"/>
                    <w:color w:val="000000"/>
                    <w:sz w:val="24"/>
                    <w:szCs w:val="24"/>
                    <w:vertAlign w:val="superscript"/>
                  </w:rPr>
                </w:rPrChange>
              </w:rPr>
              <w:delText>11,12</w:delText>
            </w:r>
          </w:del>
        </w:sdtContent>
      </w:sdt>
      <w:r w:rsidR="00740AAB" w:rsidRPr="00D03637">
        <w:rPr>
          <w:rFonts w:ascii="Times New Roman" w:eastAsia="Times New Roman" w:hAnsi="Times New Roman" w:cs="Times New Roman"/>
          <w:color w:val="000000"/>
          <w:sz w:val="24"/>
          <w:szCs w:val="24"/>
        </w:rPr>
        <w:t>; this study did not link their results to corresponding n</w:t>
      </w:r>
      <w:r w:rsidR="00740AAB" w:rsidRPr="00D03637">
        <w:rPr>
          <w:rFonts w:ascii="Times New Roman" w:eastAsia="Times New Roman" w:hAnsi="Times New Roman" w:cs="Times New Roman"/>
          <w:color w:val="000000"/>
          <w:sz w:val="24"/>
          <w:szCs w:val="24"/>
          <w:rPrChange w:id="2987" w:author="Wisch, Julie" w:date="2022-10-17T09:14:00Z">
            <w:rPr>
              <w:rFonts w:ascii="Times New Roman" w:eastAsia="Times New Roman" w:hAnsi="Times New Roman" w:cs="Times New Roman"/>
              <w:color w:val="000000"/>
              <w:sz w:val="24"/>
              <w:szCs w:val="24"/>
            </w:rPr>
          </w:rPrChange>
        </w:rPr>
        <w:t>euroimaging data. As noted by Tijms et al, o</w:t>
      </w:r>
      <w:r w:rsidR="00F142C7" w:rsidRPr="00D03637">
        <w:rPr>
          <w:rFonts w:ascii="Times New Roman" w:eastAsia="Times New Roman" w:hAnsi="Times New Roman" w:cs="Times New Roman"/>
          <w:color w:val="000000"/>
          <w:sz w:val="24"/>
          <w:szCs w:val="24"/>
          <w:rPrChange w:id="2988" w:author="Wisch, Julie" w:date="2022-10-17T09:14:00Z">
            <w:rPr>
              <w:rFonts w:ascii="Times New Roman" w:eastAsia="Times New Roman" w:hAnsi="Times New Roman" w:cs="Times New Roman"/>
              <w:color w:val="000000"/>
              <w:sz w:val="24"/>
              <w:szCs w:val="24"/>
            </w:rPr>
          </w:rPrChange>
        </w:rPr>
        <w:t>bserved differences in the proteome represent a starting point rather than a conclusive identification of discrepancies in early preclinical AD progression</w:t>
      </w:r>
      <w:customXmlInsRangeStart w:id="2989" w:author="Wisch, Julie" w:date="2022-09-28T10:25:00Z"/>
      <w:sdt>
        <w:sdtPr>
          <w:rPr>
            <w:rFonts w:ascii="Times New Roman" w:eastAsia="Times New Roman" w:hAnsi="Times New Roman" w:cs="Times New Roman"/>
            <w:color w:val="000000"/>
            <w:sz w:val="24"/>
            <w:szCs w:val="24"/>
            <w:vertAlign w:val="superscript"/>
          </w:rPr>
          <w:tag w:val="MENDELEY_CITATION_v3_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"/>
          <w:id w:val="915975123"/>
          <w:placeholder>
            <w:docPart w:val="DefaultPlaceholder_-1854013440"/>
          </w:placeholder>
        </w:sdtPr>
        <w:sdtEndPr/>
        <w:sdtContent>
          <w:customXmlInsRangeEnd w:id="2989"/>
          <w:ins w:id="2990" w:author="Wisch, Julie" w:date="2022-10-04T14:53:00Z">
            <w:r w:rsidR="00B94D80" w:rsidRPr="00D03637">
              <w:rPr>
                <w:rFonts w:ascii="Times New Roman" w:eastAsia="Times New Roman" w:hAnsi="Times New Roman" w:cs="Times New Roman"/>
                <w:color w:val="000000"/>
                <w:sz w:val="24"/>
                <w:szCs w:val="24"/>
                <w:vertAlign w:val="superscript"/>
              </w:rPr>
              <w:t>11</w:t>
            </w:r>
          </w:ins>
          <w:customXmlInsRangeStart w:id="2991" w:author="Wisch, Julie" w:date="2022-09-28T10:25:00Z"/>
        </w:sdtContent>
      </w:sdt>
      <w:customXmlInsRangeEnd w:id="2991"/>
      <w:r w:rsidR="00F142C7" w:rsidRPr="00D03637">
        <w:rPr>
          <w:rFonts w:ascii="Times New Roman" w:eastAsia="Times New Roman" w:hAnsi="Times New Roman" w:cs="Times New Roman"/>
          <w:color w:val="000000"/>
          <w:sz w:val="24"/>
          <w:szCs w:val="24"/>
        </w:rPr>
        <w:t xml:space="preserve">. Future work will require quantitative targeted </w:t>
      </w:r>
      <w:r w:rsidR="00F142C7" w:rsidRPr="00D03637">
        <w:rPr>
          <w:rFonts w:ascii="Times New Roman" w:eastAsia="Times New Roman" w:hAnsi="Times New Roman" w:cs="Times New Roman"/>
          <w:color w:val="000000"/>
          <w:sz w:val="24"/>
          <w:szCs w:val="24"/>
          <w:rPrChange w:id="2992" w:author="Wisch, Julie" w:date="2022-10-17T09:14:00Z">
            <w:rPr>
              <w:rFonts w:ascii="Times New Roman" w:eastAsia="Times New Roman" w:hAnsi="Times New Roman" w:cs="Times New Roman"/>
              <w:color w:val="000000"/>
              <w:sz w:val="24"/>
              <w:szCs w:val="24"/>
            </w:rPr>
          </w:rPrChange>
        </w:rPr>
        <w:t>measurements of specific proteins.</w:t>
      </w:r>
    </w:p>
    <w:p w14:paraId="37025401" w14:textId="7B207172" w:rsidR="00733317" w:rsidRPr="00D03637" w:rsidRDefault="000F1392" w:rsidP="000564A8">
      <w:pPr>
        <w:rPr>
          <w:ins w:id="2993" w:author="Wisch, Julie" w:date="2022-09-28T10:20:00Z"/>
          <w:rFonts w:ascii="Times New Roman" w:eastAsia="Times New Roman" w:hAnsi="Times New Roman" w:cs="Times New Roman"/>
          <w:color w:val="000000"/>
          <w:sz w:val="24"/>
          <w:szCs w:val="24"/>
          <w:rPrChange w:id="2994" w:author="Wisch, Julie" w:date="2022-10-17T09:14:00Z">
            <w:rPr>
              <w:ins w:id="2995" w:author="Wisch, Julie" w:date="2022-09-28T10:20:00Z"/>
              <w:rFonts w:ascii="Times New Roman" w:eastAsia="Times New Roman" w:hAnsi="Times New Roman" w:cs="Times New Roman"/>
              <w:color w:val="000000"/>
              <w:sz w:val="24"/>
              <w:szCs w:val="24"/>
            </w:rPr>
          </w:rPrChange>
        </w:rPr>
      </w:pPr>
      <w:ins w:id="2996" w:author="Wisch, Julie" w:date="2022-09-28T10:17:00Z">
        <w:r w:rsidRPr="00D03637">
          <w:rPr>
            <w:rFonts w:ascii="Times New Roman" w:eastAsia="Times New Roman" w:hAnsi="Times New Roman" w:cs="Times New Roman"/>
            <w:color w:val="000000"/>
            <w:sz w:val="24"/>
            <w:szCs w:val="24"/>
            <w:rPrChange w:id="2997" w:author="Wisch, Julie" w:date="2022-10-17T09:14:00Z">
              <w:rPr>
                <w:rFonts w:ascii="Times New Roman" w:eastAsia="Times New Roman" w:hAnsi="Times New Roman" w:cs="Times New Roman"/>
                <w:color w:val="000000"/>
                <w:sz w:val="24"/>
                <w:szCs w:val="24"/>
              </w:rPr>
            </w:rPrChange>
          </w:rPr>
          <w:t xml:space="preserve">Two of the most </w:t>
        </w:r>
      </w:ins>
      <w:ins w:id="2998" w:author="Wisch, Julie" w:date="2022-09-28T10:14:00Z">
        <w:r w:rsidRPr="00D03637">
          <w:rPr>
            <w:rFonts w:ascii="Times New Roman" w:eastAsia="Times New Roman" w:hAnsi="Times New Roman" w:cs="Times New Roman"/>
            <w:color w:val="000000"/>
            <w:sz w:val="24"/>
            <w:szCs w:val="24"/>
            <w:rPrChange w:id="2999" w:author="Wisch, Julie" w:date="2022-10-17T09:14:00Z">
              <w:rPr>
                <w:rFonts w:ascii="Times New Roman" w:eastAsia="Times New Roman" w:hAnsi="Times New Roman" w:cs="Times New Roman"/>
                <w:color w:val="000000"/>
                <w:sz w:val="24"/>
                <w:szCs w:val="24"/>
              </w:rPr>
            </w:rPrChange>
          </w:rPr>
          <w:t>useful proteins (14-3-3 and SPARC</w:t>
        </w:r>
      </w:ins>
      <w:ins w:id="3000" w:author="Wisch, Julie" w:date="2022-10-13T10:08:00Z">
        <w:r w:rsidR="00C95B17" w:rsidRPr="00D03637">
          <w:rPr>
            <w:rFonts w:ascii="Times New Roman" w:eastAsia="Times New Roman" w:hAnsi="Times New Roman" w:cs="Times New Roman"/>
            <w:color w:val="000000"/>
            <w:sz w:val="24"/>
            <w:szCs w:val="24"/>
            <w:rPrChange w:id="3001" w:author="Wisch, Julie" w:date="2022-10-17T09:14:00Z">
              <w:rPr>
                <w:rFonts w:ascii="Times New Roman" w:eastAsia="Times New Roman" w:hAnsi="Times New Roman" w:cs="Times New Roman"/>
                <w:color w:val="000000"/>
                <w:sz w:val="24"/>
                <w:szCs w:val="24"/>
              </w:rPr>
            </w:rPrChange>
          </w:rPr>
          <w:t>L1</w:t>
        </w:r>
      </w:ins>
      <w:ins w:id="3002" w:author="Wisch, Julie" w:date="2022-09-28T10:14:00Z">
        <w:r w:rsidRPr="00D03637">
          <w:rPr>
            <w:rFonts w:ascii="Times New Roman" w:eastAsia="Times New Roman" w:hAnsi="Times New Roman" w:cs="Times New Roman"/>
            <w:color w:val="000000"/>
            <w:sz w:val="24"/>
            <w:szCs w:val="24"/>
            <w:rPrChange w:id="3003" w:author="Wisch, Julie" w:date="2022-10-17T09:14:00Z">
              <w:rPr>
                <w:rFonts w:ascii="Times New Roman" w:eastAsia="Times New Roman" w:hAnsi="Times New Roman" w:cs="Times New Roman"/>
                <w:color w:val="000000"/>
                <w:sz w:val="24"/>
                <w:szCs w:val="24"/>
              </w:rPr>
            </w:rPrChange>
          </w:rPr>
          <w:t xml:space="preserve">) in this classification effort have previously been identified as nonspecific markers of neurodegeneration </w:t>
        </w:r>
      </w:ins>
      <w:customXmlInsRangeStart w:id="3004" w:author="Wisch, Julie" w:date="2022-09-28T10:54:00Z"/>
      <w:sdt>
        <w:sdtPr>
          <w:rPr>
            <w:rFonts w:ascii="Times New Roman" w:eastAsia="Times New Roman" w:hAnsi="Times New Roman" w:cs="Times New Roman"/>
            <w:color w:val="000000"/>
            <w:sz w:val="24"/>
            <w:szCs w:val="24"/>
            <w:vertAlign w:val="superscript"/>
          </w:rPr>
          <w:tag w:val="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"/>
          <w:id w:val="-1495340045"/>
          <w:placeholder>
            <w:docPart w:val="DefaultPlaceholder_-1854013440"/>
          </w:placeholder>
        </w:sdtPr>
        <w:sdtEndPr/>
        <w:sdtContent>
          <w:customXmlInsRangeEnd w:id="3004"/>
          <w:ins w:id="3005" w:author="Wisch, Julie" w:date="2022-10-04T14:53:00Z">
            <w:r w:rsidR="00B94D80" w:rsidRPr="00D03637">
              <w:rPr>
                <w:rFonts w:ascii="Times New Roman" w:eastAsia="Times New Roman" w:hAnsi="Times New Roman" w:cs="Times New Roman"/>
                <w:color w:val="000000"/>
                <w:sz w:val="24"/>
                <w:szCs w:val="24"/>
                <w:vertAlign w:val="superscript"/>
              </w:rPr>
              <w:t>56,57,73</w:t>
            </w:r>
          </w:ins>
          <w:customXmlInsRangeStart w:id="3006" w:author="Wisch, Julie" w:date="2022-09-28T10:54:00Z"/>
        </w:sdtContent>
      </w:sdt>
      <w:customXmlInsRangeEnd w:id="3006"/>
      <w:ins w:id="3007" w:author="Wisch, Julie" w:date="2022-09-28T10:15:00Z">
        <w:r w:rsidRPr="00D03637">
          <w:rPr>
            <w:rFonts w:ascii="Times New Roman" w:eastAsia="Times New Roman" w:hAnsi="Times New Roman" w:cs="Times New Roman"/>
            <w:color w:val="000000"/>
            <w:sz w:val="24"/>
            <w:szCs w:val="24"/>
          </w:rPr>
          <w:t>. These proteins a</w:t>
        </w:r>
        <w:r w:rsidR="00A74CB8" w:rsidRPr="00D03637">
          <w:rPr>
            <w:rFonts w:ascii="Times New Roman" w:eastAsia="Times New Roman" w:hAnsi="Times New Roman" w:cs="Times New Roman"/>
            <w:color w:val="000000"/>
            <w:sz w:val="24"/>
            <w:szCs w:val="24"/>
            <w:rPrChange w:id="3008" w:author="Wisch, Julie" w:date="2022-10-17T09:14:00Z">
              <w:rPr>
                <w:rFonts w:ascii="Times New Roman" w:eastAsia="Times New Roman" w:hAnsi="Times New Roman" w:cs="Times New Roman"/>
                <w:color w:val="000000"/>
                <w:sz w:val="24"/>
                <w:szCs w:val="24"/>
              </w:rPr>
            </w:rPrChange>
          </w:rPr>
          <w:t>re not specific to AD and are reflective of general</w:t>
        </w:r>
        <w:r w:rsidRPr="00D03637">
          <w:rPr>
            <w:rFonts w:ascii="Times New Roman" w:eastAsia="Times New Roman" w:hAnsi="Times New Roman" w:cs="Times New Roman"/>
            <w:color w:val="000000"/>
            <w:sz w:val="24"/>
            <w:szCs w:val="24"/>
            <w:rPrChange w:id="3009" w:author="Wisch, Julie" w:date="2022-10-17T09:14:00Z">
              <w:rPr>
                <w:rFonts w:ascii="Times New Roman" w:eastAsia="Times New Roman" w:hAnsi="Times New Roman" w:cs="Times New Roman"/>
                <w:color w:val="000000"/>
                <w:sz w:val="24"/>
                <w:szCs w:val="24"/>
              </w:rPr>
            </w:rPrChange>
          </w:rPr>
          <w:t xml:space="preserve"> neuropathology.</w:t>
        </w:r>
      </w:ins>
      <w:ins w:id="3010" w:author="Wisch, Julie" w:date="2022-09-28T10:18:00Z">
        <w:r w:rsidR="00733317" w:rsidRPr="00D03637">
          <w:rPr>
            <w:rFonts w:ascii="Times New Roman" w:eastAsia="Times New Roman" w:hAnsi="Times New Roman" w:cs="Times New Roman"/>
            <w:color w:val="000000"/>
            <w:sz w:val="24"/>
            <w:szCs w:val="24"/>
            <w:rPrChange w:id="3011" w:author="Wisch, Julie" w:date="2022-10-17T09:14:00Z">
              <w:rPr>
                <w:rFonts w:ascii="Times New Roman" w:eastAsia="Times New Roman" w:hAnsi="Times New Roman" w:cs="Times New Roman"/>
                <w:color w:val="000000"/>
                <w:sz w:val="24"/>
                <w:szCs w:val="24"/>
              </w:rPr>
            </w:rPrChange>
          </w:rPr>
          <w:t xml:space="preserve"> </w:t>
        </w:r>
      </w:ins>
    </w:p>
    <w:p w14:paraId="01D0B536" w14:textId="31C83529" w:rsidR="00733317" w:rsidRPr="00D03637" w:rsidRDefault="000F1392" w:rsidP="000564A8">
      <w:pPr>
        <w:rPr>
          <w:ins w:id="3012" w:author="Wisch, Julie" w:date="2022-09-28T10:25:00Z"/>
          <w:rFonts w:ascii="Times New Roman" w:eastAsia="Times New Roman" w:hAnsi="Times New Roman" w:cs="Times New Roman"/>
          <w:color w:val="000000"/>
          <w:sz w:val="24"/>
          <w:szCs w:val="24"/>
          <w:rPrChange w:id="3013" w:author="Wisch, Julie" w:date="2022-10-17T09:14:00Z">
            <w:rPr>
              <w:ins w:id="3014" w:author="Wisch, Julie" w:date="2022-09-28T10:25:00Z"/>
              <w:rFonts w:ascii="Times New Roman" w:eastAsia="Times New Roman" w:hAnsi="Times New Roman" w:cs="Times New Roman"/>
              <w:color w:val="000000"/>
              <w:sz w:val="24"/>
              <w:szCs w:val="24"/>
            </w:rPr>
          </w:rPrChange>
        </w:rPr>
      </w:pPr>
      <w:ins w:id="3015" w:author="Wisch, Julie" w:date="2022-09-28T10:18:00Z">
        <w:r w:rsidRPr="00D03637">
          <w:rPr>
            <w:rFonts w:ascii="Times New Roman" w:eastAsia="Times New Roman" w:hAnsi="Times New Roman" w:cs="Times New Roman"/>
            <w:color w:val="000000"/>
            <w:sz w:val="24"/>
            <w:szCs w:val="24"/>
            <w:rPrChange w:id="3016" w:author="Wisch, Julie" w:date="2022-10-17T09:14:00Z">
              <w:rPr>
                <w:rFonts w:ascii="Times New Roman" w:eastAsia="Times New Roman" w:hAnsi="Times New Roman" w:cs="Times New Roman"/>
                <w:color w:val="000000"/>
                <w:sz w:val="24"/>
                <w:szCs w:val="24"/>
              </w:rPr>
            </w:rPrChange>
          </w:rPr>
          <w:t xml:space="preserve">It was somewhat surprising to us that markers of inflammation were more prevalent in classifying </w:t>
        </w:r>
      </w:ins>
      <w:ins w:id="3017" w:author="Wisch, Julie" w:date="2022-09-28T10:19:00Z">
        <w:r w:rsidRPr="00D03637">
          <w:rPr>
            <w:rFonts w:ascii="Times New Roman" w:eastAsia="Times New Roman" w:hAnsi="Times New Roman" w:cs="Times New Roman"/>
            <w:color w:val="000000"/>
            <w:sz w:val="24"/>
            <w:szCs w:val="24"/>
            <w:rPrChange w:id="3018" w:author="Wisch, Julie" w:date="2022-10-17T09:14:00Z">
              <w:rPr>
                <w:rFonts w:ascii="Times New Roman" w:eastAsia="Times New Roman" w:hAnsi="Times New Roman" w:cs="Times New Roman"/>
                <w:color w:val="000000"/>
                <w:sz w:val="24"/>
                <w:szCs w:val="24"/>
              </w:rPr>
            </w:rPrChange>
          </w:rPr>
          <w:t xml:space="preserve">AD Biomarker Positive vs. AD Biomarker Negative individuals, given that the Intermediate AD Biomarkers cohort was the oldest group. We would have expected the oldest group to display the highest levels of inflammation; however, it was the group that demonstrated </w:t>
        </w:r>
        <w:r w:rsidRPr="00D03637">
          <w:rPr>
            <w:rFonts w:ascii="Times New Roman" w:eastAsia="Times New Roman" w:hAnsi="Times New Roman" w:cs="Times New Roman"/>
            <w:color w:val="000000"/>
            <w:sz w:val="24"/>
            <w:szCs w:val="24"/>
            <w:rPrChange w:id="3019" w:author="Wisch, Julie" w:date="2022-10-17T09:14:00Z">
              <w:rPr>
                <w:rFonts w:ascii="Times New Roman" w:eastAsia="Times New Roman" w:hAnsi="Times New Roman" w:cs="Times New Roman"/>
                <w:color w:val="000000"/>
                <w:sz w:val="24"/>
                <w:szCs w:val="24"/>
              </w:rPr>
            </w:rPrChange>
          </w:rPr>
          <w:lastRenderedPageBreak/>
          <w:t xml:space="preserve">the classic </w:t>
        </w:r>
      </w:ins>
      <w:ins w:id="3020" w:author="Wisch, Julie" w:date="2022-09-28T10:20:00Z">
        <w:r w:rsidRPr="00D03637">
          <w:rPr>
            <w:rFonts w:ascii="Times New Roman" w:eastAsia="Times New Roman" w:hAnsi="Times New Roman" w:cs="Times New Roman"/>
            <w:color w:val="000000"/>
            <w:sz w:val="24"/>
            <w:szCs w:val="24"/>
            <w:rPrChange w:id="3021" w:author="Wisch, Julie" w:date="2022-10-17T09:14:00Z">
              <w:rPr>
                <w:rFonts w:ascii="Times New Roman" w:eastAsia="Times New Roman" w:hAnsi="Times New Roman" w:cs="Times New Roman"/>
                <w:color w:val="000000"/>
                <w:sz w:val="24"/>
                <w:szCs w:val="24"/>
              </w:rPr>
            </w:rPrChange>
          </w:rPr>
          <w:t>A-T(N) progression of disease pathology</w:t>
        </w:r>
      </w:ins>
      <w:ins w:id="3022" w:author="Wisch, Julie" w:date="2022-09-28T10:15:00Z">
        <w:r w:rsidRPr="00D03637">
          <w:rPr>
            <w:rFonts w:ascii="Times New Roman" w:eastAsia="Times New Roman" w:hAnsi="Times New Roman" w:cs="Times New Roman"/>
            <w:color w:val="000000"/>
            <w:sz w:val="24"/>
            <w:szCs w:val="24"/>
            <w:rPrChange w:id="3023" w:author="Wisch, Julie" w:date="2022-10-17T09:14:00Z">
              <w:rPr>
                <w:rFonts w:ascii="Times New Roman" w:eastAsia="Times New Roman" w:hAnsi="Times New Roman" w:cs="Times New Roman"/>
                <w:color w:val="000000"/>
                <w:sz w:val="24"/>
                <w:szCs w:val="24"/>
              </w:rPr>
            </w:rPrChange>
          </w:rPr>
          <w:t xml:space="preserve"> </w:t>
        </w:r>
      </w:ins>
      <w:ins w:id="3024" w:author="Wisch, Julie" w:date="2022-09-28T10:21:00Z">
        <w:r w:rsidR="00733317" w:rsidRPr="00D03637">
          <w:rPr>
            <w:rFonts w:ascii="Times New Roman" w:eastAsia="Times New Roman" w:hAnsi="Times New Roman" w:cs="Times New Roman"/>
            <w:color w:val="000000"/>
            <w:sz w:val="24"/>
            <w:szCs w:val="24"/>
            <w:rPrChange w:id="3025" w:author="Wisch, Julie" w:date="2022-10-17T09:14:00Z">
              <w:rPr>
                <w:rFonts w:ascii="Times New Roman" w:eastAsia="Times New Roman" w:hAnsi="Times New Roman" w:cs="Times New Roman"/>
                <w:color w:val="000000"/>
                <w:sz w:val="24"/>
                <w:szCs w:val="24"/>
              </w:rPr>
            </w:rPrChange>
          </w:rPr>
          <w:t xml:space="preserve">that had a distinct pattern of inflammation. </w:t>
        </w:r>
      </w:ins>
      <w:ins w:id="3026" w:author="Wisch, Julie" w:date="2022-09-28T10:25:00Z">
        <w:r w:rsidR="00733317" w:rsidRPr="00D03637">
          <w:rPr>
            <w:rFonts w:ascii="Times New Roman" w:eastAsia="Times New Roman" w:hAnsi="Times New Roman" w:cs="Times New Roman"/>
            <w:color w:val="000000"/>
            <w:sz w:val="24"/>
            <w:szCs w:val="24"/>
            <w:rPrChange w:id="3027" w:author="Wisch, Julie" w:date="2022-10-17T09:14:00Z">
              <w:rPr>
                <w:rFonts w:ascii="Times New Roman" w:eastAsia="Times New Roman" w:hAnsi="Times New Roman" w:cs="Times New Roman"/>
                <w:color w:val="000000"/>
                <w:sz w:val="24"/>
                <w:szCs w:val="24"/>
              </w:rPr>
            </w:rPrChange>
          </w:rPr>
          <w:t xml:space="preserve">This </w:t>
        </w:r>
      </w:ins>
      <w:ins w:id="3028" w:author="Wisch, Julie" w:date="2022-09-28T11:01:00Z">
        <w:r w:rsidR="008F522E" w:rsidRPr="00D03637">
          <w:rPr>
            <w:rFonts w:ascii="Times New Roman" w:eastAsia="Times New Roman" w:hAnsi="Times New Roman" w:cs="Times New Roman"/>
            <w:color w:val="000000"/>
            <w:sz w:val="24"/>
            <w:szCs w:val="24"/>
            <w:rPrChange w:id="3029" w:author="Wisch, Julie" w:date="2022-10-17T09:14:00Z">
              <w:rPr>
                <w:rFonts w:ascii="Times New Roman" w:eastAsia="Times New Roman" w:hAnsi="Times New Roman" w:cs="Times New Roman"/>
                <w:color w:val="000000"/>
                <w:sz w:val="24"/>
                <w:szCs w:val="24"/>
              </w:rPr>
            </w:rPrChange>
          </w:rPr>
          <w:t>supports existing evidence that links AD pathology development with inflammation</w:t>
        </w:r>
      </w:ins>
      <w:customXmlInsRangeStart w:id="3030" w:author="Wisch, Julie" w:date="2022-09-28T11:02:00Z"/>
      <w:sdt>
        <w:sdtPr>
          <w:rPr>
            <w:rFonts w:ascii="Times New Roman" w:eastAsia="Times New Roman" w:hAnsi="Times New Roman" w:cs="Times New Roman"/>
            <w:color w:val="000000"/>
            <w:sz w:val="24"/>
            <w:szCs w:val="24"/>
            <w:vertAlign w:val="superscript"/>
          </w:rPr>
          <w:tag w:val="MENDELEY_CITATION_v3_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"/>
          <w:id w:val="-1449547636"/>
          <w:placeholder>
            <w:docPart w:val="DefaultPlaceholder_-1854013440"/>
          </w:placeholder>
        </w:sdtPr>
        <w:sdtEndPr/>
        <w:sdtContent>
          <w:customXmlInsRangeEnd w:id="3030"/>
          <w:ins w:id="3031" w:author="Wisch, Julie" w:date="2022-10-04T14:53:00Z">
            <w:r w:rsidR="00B94D80" w:rsidRPr="00D03637">
              <w:rPr>
                <w:rFonts w:ascii="Times New Roman" w:eastAsia="Times New Roman" w:hAnsi="Times New Roman" w:cs="Times New Roman"/>
                <w:color w:val="000000"/>
                <w:sz w:val="24"/>
                <w:szCs w:val="24"/>
                <w:vertAlign w:val="superscript"/>
              </w:rPr>
              <w:t>74</w:t>
            </w:r>
          </w:ins>
          <w:customXmlInsRangeStart w:id="3032" w:author="Wisch, Julie" w:date="2022-09-28T11:02:00Z"/>
        </w:sdtContent>
      </w:sdt>
      <w:customXmlInsRangeEnd w:id="3032"/>
      <w:ins w:id="3033" w:author="Wisch, Julie" w:date="2022-09-28T11:01:00Z">
        <w:r w:rsidR="008F522E" w:rsidRPr="00D03637">
          <w:rPr>
            <w:rFonts w:ascii="Times New Roman" w:eastAsia="Times New Roman" w:hAnsi="Times New Roman" w:cs="Times New Roman"/>
            <w:color w:val="000000"/>
            <w:sz w:val="24"/>
            <w:szCs w:val="24"/>
          </w:rPr>
          <w:t xml:space="preserve">, and </w:t>
        </w:r>
      </w:ins>
      <w:ins w:id="3034" w:author="Wisch, Julie" w:date="2022-09-28T10:25:00Z">
        <w:r w:rsidR="00733317" w:rsidRPr="00D03637">
          <w:rPr>
            <w:rFonts w:ascii="Times New Roman" w:eastAsia="Times New Roman" w:hAnsi="Times New Roman" w:cs="Times New Roman"/>
            <w:color w:val="000000"/>
            <w:sz w:val="24"/>
            <w:szCs w:val="24"/>
            <w:rPrChange w:id="3035" w:author="Wisch, Julie" w:date="2022-10-17T09:14:00Z">
              <w:rPr>
                <w:rFonts w:ascii="Times New Roman" w:eastAsia="Times New Roman" w:hAnsi="Times New Roman" w:cs="Times New Roman"/>
                <w:color w:val="000000"/>
                <w:sz w:val="24"/>
                <w:szCs w:val="24"/>
              </w:rPr>
            </w:rPrChange>
          </w:rPr>
          <w:t xml:space="preserve">suggests that </w:t>
        </w:r>
      </w:ins>
      <w:ins w:id="3036" w:author="Wisch, Julie" w:date="2022-09-28T11:01:00Z">
        <w:r w:rsidR="008F522E" w:rsidRPr="00D03637">
          <w:rPr>
            <w:rFonts w:ascii="Times New Roman" w:eastAsia="Times New Roman" w:hAnsi="Times New Roman" w:cs="Times New Roman"/>
            <w:color w:val="000000"/>
            <w:sz w:val="24"/>
            <w:szCs w:val="24"/>
            <w:rPrChange w:id="3037" w:author="Wisch, Julie" w:date="2022-10-17T09:14:00Z">
              <w:rPr>
                <w:rFonts w:ascii="Times New Roman" w:eastAsia="Times New Roman" w:hAnsi="Times New Roman" w:cs="Times New Roman"/>
                <w:color w:val="000000"/>
                <w:sz w:val="24"/>
                <w:szCs w:val="24"/>
              </w:rPr>
            </w:rPrChange>
          </w:rPr>
          <w:t>inflammatory response is more closely associated with AD pathology rather than aging.</w:t>
        </w:r>
      </w:ins>
    </w:p>
    <w:p w14:paraId="4CE2B7F8" w14:textId="0281B20A" w:rsidR="000F1392" w:rsidRPr="00D03637" w:rsidRDefault="00733317" w:rsidP="000564A8">
      <w:pPr>
        <w:rPr>
          <w:rFonts w:ascii="Times New Roman" w:eastAsia="Times New Roman" w:hAnsi="Times New Roman" w:cs="Times New Roman"/>
          <w:color w:val="000000"/>
          <w:sz w:val="24"/>
          <w:szCs w:val="24"/>
          <w:rPrChange w:id="3038" w:author="Wisch, Julie" w:date="2022-10-17T09:14:00Z">
            <w:rPr>
              <w:rFonts w:ascii="Times New Roman" w:eastAsia="Times New Roman" w:hAnsi="Times New Roman" w:cs="Times New Roman"/>
              <w:color w:val="000000"/>
              <w:sz w:val="24"/>
              <w:szCs w:val="24"/>
            </w:rPr>
          </w:rPrChange>
        </w:rPr>
      </w:pPr>
      <w:ins w:id="3039" w:author="Wisch, Julie" w:date="2022-09-28T10:22:00Z">
        <w:r w:rsidRPr="00D03637">
          <w:rPr>
            <w:rFonts w:ascii="Times New Roman" w:eastAsia="Times New Roman" w:hAnsi="Times New Roman" w:cs="Times New Roman"/>
            <w:color w:val="000000"/>
            <w:sz w:val="24"/>
            <w:szCs w:val="24"/>
            <w:rPrChange w:id="3040" w:author="Wisch, Julie" w:date="2022-10-17T09:14:00Z">
              <w:rPr>
                <w:rFonts w:ascii="Times New Roman" w:eastAsia="Times New Roman" w:hAnsi="Times New Roman" w:cs="Times New Roman"/>
                <w:color w:val="000000"/>
                <w:sz w:val="24"/>
                <w:szCs w:val="24"/>
              </w:rPr>
            </w:rPrChange>
          </w:rPr>
          <w:t xml:space="preserve">The cohort that had a T-first progression (the Intermediate AD Biomarkers group) was instead distinguished by its markers of neurodegeneration and </w:t>
        </w:r>
      </w:ins>
      <w:ins w:id="3041" w:author="Wisch, Julie" w:date="2022-09-28T10:23:00Z">
        <w:r w:rsidRPr="00D03637">
          <w:rPr>
            <w:rFonts w:ascii="Times New Roman" w:eastAsia="Times New Roman" w:hAnsi="Times New Roman" w:cs="Times New Roman"/>
            <w:color w:val="000000"/>
            <w:sz w:val="24"/>
            <w:szCs w:val="24"/>
            <w:rPrChange w:id="3042" w:author="Wisch, Julie" w:date="2022-10-17T09:14:00Z">
              <w:rPr>
                <w:rFonts w:ascii="Times New Roman" w:eastAsia="Times New Roman" w:hAnsi="Times New Roman" w:cs="Times New Roman"/>
                <w:color w:val="000000"/>
                <w:sz w:val="24"/>
                <w:szCs w:val="24"/>
              </w:rPr>
            </w:rPrChange>
          </w:rPr>
          <w:t>BBB/Vascular function.</w:t>
        </w:r>
      </w:ins>
      <w:ins w:id="3043" w:author="Wisch, Julie" w:date="2022-09-28T10:39:00Z">
        <w:r w:rsidR="00E571DE" w:rsidRPr="00D03637">
          <w:rPr>
            <w:rFonts w:ascii="Times New Roman" w:eastAsia="Times New Roman" w:hAnsi="Times New Roman" w:cs="Times New Roman"/>
            <w:color w:val="000000"/>
            <w:sz w:val="24"/>
            <w:szCs w:val="24"/>
            <w:rPrChange w:id="3044" w:author="Wisch, Julie" w:date="2022-10-17T09:14:00Z">
              <w:rPr>
                <w:rFonts w:ascii="Times New Roman" w:eastAsia="Times New Roman" w:hAnsi="Times New Roman" w:cs="Times New Roman"/>
                <w:color w:val="000000"/>
                <w:sz w:val="24"/>
                <w:szCs w:val="24"/>
              </w:rPr>
            </w:rPrChange>
          </w:rPr>
          <w:t xml:space="preserve"> Tau proteins are thought to play a</w:t>
        </w:r>
      </w:ins>
      <w:ins w:id="3045" w:author="Wisch, Julie" w:date="2022-09-28T10:40:00Z">
        <w:r w:rsidR="00E571DE" w:rsidRPr="00D03637">
          <w:rPr>
            <w:rFonts w:ascii="Times New Roman" w:eastAsia="Times New Roman" w:hAnsi="Times New Roman" w:cs="Times New Roman"/>
            <w:color w:val="000000"/>
            <w:sz w:val="24"/>
            <w:szCs w:val="24"/>
            <w:rPrChange w:id="3046" w:author="Wisch, Julie" w:date="2022-10-17T09:14:00Z">
              <w:rPr>
                <w:rFonts w:ascii="Times New Roman" w:eastAsia="Times New Roman" w:hAnsi="Times New Roman" w:cs="Times New Roman"/>
                <w:color w:val="000000"/>
                <w:sz w:val="24"/>
                <w:szCs w:val="24"/>
              </w:rPr>
            </w:rPrChange>
          </w:rPr>
          <w:t xml:space="preserve"> key role in the regulation of </w:t>
        </w:r>
        <w:r w:rsidR="00CA1697" w:rsidRPr="00D03637">
          <w:rPr>
            <w:rFonts w:ascii="Times New Roman" w:eastAsia="Times New Roman" w:hAnsi="Times New Roman" w:cs="Times New Roman"/>
            <w:color w:val="000000"/>
            <w:sz w:val="24"/>
            <w:szCs w:val="24"/>
            <w:rPrChange w:id="3047" w:author="Wisch, Julie" w:date="2022-10-17T09:14:00Z">
              <w:rPr>
                <w:rFonts w:ascii="Times New Roman" w:eastAsia="Times New Roman" w:hAnsi="Times New Roman" w:cs="Times New Roman"/>
                <w:color w:val="000000"/>
                <w:sz w:val="24"/>
                <w:szCs w:val="24"/>
              </w:rPr>
            </w:rPrChange>
          </w:rPr>
          <w:t>the neuro</w:t>
        </w:r>
      </w:ins>
      <w:ins w:id="3048" w:author="Wisch, Julie" w:date="2022-09-28T10:41:00Z">
        <w:r w:rsidR="00CA1697" w:rsidRPr="00D03637">
          <w:rPr>
            <w:rFonts w:ascii="Times New Roman" w:eastAsia="Times New Roman" w:hAnsi="Times New Roman" w:cs="Times New Roman"/>
            <w:color w:val="000000"/>
            <w:sz w:val="24"/>
            <w:szCs w:val="24"/>
            <w:rPrChange w:id="3049" w:author="Wisch, Julie" w:date="2022-10-17T09:14:00Z">
              <w:rPr>
                <w:rFonts w:ascii="Times New Roman" w:eastAsia="Times New Roman" w:hAnsi="Times New Roman" w:cs="Times New Roman"/>
                <w:color w:val="000000"/>
                <w:sz w:val="24"/>
                <w:szCs w:val="24"/>
              </w:rPr>
            </w:rPrChange>
          </w:rPr>
          <w:t>vascular unit which is comprised of the BBB as well as circulating immune and peripheral tissue cells</w:t>
        </w:r>
      </w:ins>
      <w:ins w:id="3050" w:author="Wisch, Julie" w:date="2022-09-28T10:57:00Z">
        <w:r w:rsidR="008F522E" w:rsidRPr="00D03637">
          <w:rPr>
            <w:rFonts w:ascii="Times New Roman" w:eastAsia="Times New Roman" w:hAnsi="Times New Roman" w:cs="Times New Roman"/>
            <w:color w:val="000000"/>
            <w:sz w:val="24"/>
            <w:szCs w:val="24"/>
            <w:rPrChange w:id="3051" w:author="Wisch, Julie" w:date="2022-10-17T09:14:00Z">
              <w:rPr>
                <w:rFonts w:ascii="Times New Roman" w:eastAsia="Times New Roman" w:hAnsi="Times New Roman" w:cs="Times New Roman"/>
                <w:color w:val="000000"/>
                <w:sz w:val="24"/>
                <w:szCs w:val="24"/>
              </w:rPr>
            </w:rPrChange>
          </w:rPr>
          <w:t>.</w:t>
        </w:r>
      </w:ins>
      <w:customXmlInsRangeStart w:id="3052" w:author="Wisch, Julie" w:date="2022-09-28T10:57:00Z"/>
      <w:sdt>
        <w:sdtPr>
          <w:rPr>
            <w:rFonts w:ascii="Times New Roman" w:eastAsia="Times New Roman" w:hAnsi="Times New Roman" w:cs="Times New Roman"/>
            <w:color w:val="000000"/>
            <w:sz w:val="24"/>
            <w:szCs w:val="24"/>
            <w:vertAlign w:val="superscript"/>
          </w:rPr>
          <w:tag w:val="MENDELEY_CITATION_v3_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"/>
          <w:id w:val="1636367884"/>
          <w:placeholder>
            <w:docPart w:val="DefaultPlaceholder_-1854013440"/>
          </w:placeholder>
        </w:sdtPr>
        <w:sdtEndPr/>
        <w:sdtContent>
          <w:customXmlInsRangeEnd w:id="3052"/>
          <w:ins w:id="3053" w:author="Wisch, Julie" w:date="2022-10-04T14:53:00Z">
            <w:r w:rsidR="00B94D80" w:rsidRPr="00D03637">
              <w:rPr>
                <w:rFonts w:ascii="Times New Roman" w:eastAsia="Times New Roman" w:hAnsi="Times New Roman" w:cs="Times New Roman"/>
                <w:color w:val="000000"/>
                <w:sz w:val="24"/>
                <w:szCs w:val="24"/>
                <w:vertAlign w:val="superscript"/>
              </w:rPr>
              <w:t>75</w:t>
            </w:r>
          </w:ins>
          <w:customXmlInsRangeStart w:id="3054" w:author="Wisch, Julie" w:date="2022-09-28T10:57:00Z"/>
        </w:sdtContent>
      </w:sdt>
      <w:customXmlInsRangeEnd w:id="3054"/>
      <w:ins w:id="3055" w:author="Wisch, Julie" w:date="2022-09-28T10:57:00Z">
        <w:r w:rsidR="008F522E" w:rsidRPr="00D03637">
          <w:rPr>
            <w:rFonts w:ascii="Times New Roman" w:eastAsia="Times New Roman" w:hAnsi="Times New Roman" w:cs="Times New Roman"/>
            <w:color w:val="000000"/>
            <w:sz w:val="24"/>
            <w:szCs w:val="24"/>
          </w:rPr>
          <w:t xml:space="preserve"> </w:t>
        </w:r>
      </w:ins>
      <w:ins w:id="3056" w:author="Wisch, Julie" w:date="2022-09-28T10:43:00Z">
        <w:r w:rsidR="00CA1697" w:rsidRPr="00D03637">
          <w:rPr>
            <w:rFonts w:ascii="Times New Roman" w:eastAsia="Times New Roman" w:hAnsi="Times New Roman" w:cs="Times New Roman"/>
            <w:color w:val="000000"/>
            <w:sz w:val="24"/>
            <w:szCs w:val="24"/>
            <w:rPrChange w:id="3057" w:author="Wisch, Julie" w:date="2022-10-17T09:14:00Z">
              <w:rPr>
                <w:rFonts w:ascii="Times New Roman" w:eastAsia="Times New Roman" w:hAnsi="Times New Roman" w:cs="Times New Roman"/>
                <w:color w:val="000000"/>
                <w:sz w:val="24"/>
                <w:szCs w:val="24"/>
              </w:rPr>
            </w:rPrChange>
          </w:rPr>
          <w:t xml:space="preserve">While we do not know why </w:t>
        </w:r>
      </w:ins>
      <w:ins w:id="3058" w:author="Wisch, Julie" w:date="2022-09-28T10:44:00Z">
        <w:r w:rsidR="00CA1697" w:rsidRPr="00D03637">
          <w:rPr>
            <w:rFonts w:ascii="Times New Roman" w:eastAsia="Times New Roman" w:hAnsi="Times New Roman" w:cs="Times New Roman"/>
            <w:color w:val="000000"/>
            <w:sz w:val="24"/>
            <w:szCs w:val="24"/>
            <w:rPrChange w:id="3059" w:author="Wisch, Julie" w:date="2022-10-17T09:14:00Z">
              <w:rPr>
                <w:rFonts w:ascii="Times New Roman" w:eastAsia="Times New Roman" w:hAnsi="Times New Roman" w:cs="Times New Roman"/>
                <w:color w:val="000000"/>
                <w:sz w:val="24"/>
                <w:szCs w:val="24"/>
              </w:rPr>
            </w:rPrChange>
          </w:rPr>
          <w:t xml:space="preserve">this cohort develops pTau positivity out of sequence with the traditional AT(N) framework </w:t>
        </w:r>
        <w:r w:rsidR="008F522E" w:rsidRPr="00D03637">
          <w:rPr>
            <w:rFonts w:ascii="Times New Roman" w:eastAsia="Times New Roman" w:hAnsi="Times New Roman" w:cs="Times New Roman"/>
            <w:color w:val="000000"/>
            <w:sz w:val="24"/>
            <w:szCs w:val="24"/>
            <w:rPrChange w:id="3060" w:author="Wisch, Julie" w:date="2022-10-17T09:14:00Z">
              <w:rPr>
                <w:rFonts w:ascii="Times New Roman" w:eastAsia="Times New Roman" w:hAnsi="Times New Roman" w:cs="Times New Roman"/>
                <w:color w:val="000000"/>
                <w:sz w:val="24"/>
                <w:szCs w:val="24"/>
              </w:rPr>
            </w:rPrChange>
          </w:rPr>
          <w:t>(or even the proposed updated A</w:t>
        </w:r>
      </w:ins>
      <w:ins w:id="3061" w:author="Wisch, Julie" w:date="2022-09-28T11:05:00Z">
        <w:r w:rsidR="008F522E" w:rsidRPr="00D03637">
          <w:rPr>
            <w:rFonts w:ascii="Times New Roman" w:eastAsia="Times New Roman" w:hAnsi="Times New Roman" w:cs="Times New Roman"/>
            <w:color w:val="000000"/>
            <w:sz w:val="24"/>
            <w:szCs w:val="24"/>
            <w:rPrChange w:id="3062" w:author="Wisch, Julie" w:date="2022-10-17T09:14:00Z">
              <w:rPr>
                <w:rFonts w:ascii="Times New Roman" w:eastAsia="Times New Roman" w:hAnsi="Times New Roman" w:cs="Times New Roman"/>
                <w:color w:val="000000"/>
                <w:sz w:val="24"/>
                <w:szCs w:val="24"/>
              </w:rPr>
            </w:rPrChange>
          </w:rPr>
          <w:t>P</w:t>
        </w:r>
      </w:ins>
      <w:ins w:id="3063" w:author="Wisch, Julie" w:date="2022-09-28T10:44:00Z">
        <w:r w:rsidR="00CA1697" w:rsidRPr="00D03637">
          <w:rPr>
            <w:rFonts w:ascii="Times New Roman" w:eastAsia="Times New Roman" w:hAnsi="Times New Roman" w:cs="Times New Roman"/>
            <w:color w:val="000000"/>
            <w:sz w:val="24"/>
            <w:szCs w:val="24"/>
            <w:rPrChange w:id="3064" w:author="Wisch, Julie" w:date="2022-10-17T09:14:00Z">
              <w:rPr>
                <w:rFonts w:ascii="Times New Roman" w:eastAsia="Times New Roman" w:hAnsi="Times New Roman" w:cs="Times New Roman"/>
                <w:color w:val="000000"/>
                <w:sz w:val="24"/>
                <w:szCs w:val="24"/>
              </w:rPr>
            </w:rPrChange>
          </w:rPr>
          <w:t>T(N) framework</w:t>
        </w:r>
      </w:ins>
      <w:customXmlInsRangeStart w:id="3065" w:author="Wisch, Julie" w:date="2022-09-28T11:07:00Z"/>
      <w:sdt>
        <w:sdtPr>
          <w:rPr>
            <w:rFonts w:ascii="Times New Roman" w:eastAsia="Times New Roman" w:hAnsi="Times New Roman" w:cs="Times New Roman"/>
            <w:color w:val="000000"/>
            <w:sz w:val="24"/>
            <w:szCs w:val="24"/>
            <w:vertAlign w:val="superscript"/>
          </w:rPr>
          <w:tag w:val="MENDELEY_CITATION_v3_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"/>
          <w:id w:val="438651444"/>
          <w:placeholder>
            <w:docPart w:val="DefaultPlaceholder_-1854013440"/>
          </w:placeholder>
        </w:sdtPr>
        <w:sdtEndPr/>
        <w:sdtContent>
          <w:customXmlInsRangeEnd w:id="3065"/>
          <w:ins w:id="3066" w:author="Wisch, Julie" w:date="2022-10-04T14:53:00Z">
            <w:r w:rsidR="00B94D80" w:rsidRPr="00D03637">
              <w:rPr>
                <w:rFonts w:ascii="Times New Roman" w:eastAsia="Times New Roman" w:hAnsi="Times New Roman" w:cs="Times New Roman"/>
                <w:color w:val="000000"/>
                <w:sz w:val="24"/>
                <w:szCs w:val="24"/>
                <w:vertAlign w:val="superscript"/>
              </w:rPr>
              <w:t>76</w:t>
            </w:r>
          </w:ins>
          <w:customXmlInsRangeStart w:id="3067" w:author="Wisch, Julie" w:date="2022-09-28T11:07:00Z"/>
        </w:sdtContent>
      </w:sdt>
      <w:customXmlInsRangeEnd w:id="3067"/>
      <w:ins w:id="3068" w:author="Wisch, Julie" w:date="2022-09-28T10:44:00Z">
        <w:r w:rsidR="00CA1697" w:rsidRPr="00D03637">
          <w:rPr>
            <w:rFonts w:ascii="Times New Roman" w:eastAsia="Times New Roman" w:hAnsi="Times New Roman" w:cs="Times New Roman"/>
            <w:color w:val="000000"/>
            <w:sz w:val="24"/>
            <w:szCs w:val="24"/>
          </w:rPr>
          <w:t xml:space="preserve">), </w:t>
        </w:r>
      </w:ins>
      <w:ins w:id="3069" w:author="Wisch, Julie" w:date="2022-09-28T10:45:00Z">
        <w:r w:rsidR="00CA1697" w:rsidRPr="00D03637">
          <w:rPr>
            <w:rFonts w:ascii="Times New Roman" w:eastAsia="Times New Roman" w:hAnsi="Times New Roman" w:cs="Times New Roman"/>
            <w:color w:val="000000"/>
            <w:sz w:val="24"/>
            <w:szCs w:val="24"/>
            <w:rPrChange w:id="3070" w:author="Wisch, Julie" w:date="2022-10-17T09:14:00Z">
              <w:rPr>
                <w:rFonts w:ascii="Times New Roman" w:eastAsia="Times New Roman" w:hAnsi="Times New Roman" w:cs="Times New Roman"/>
                <w:color w:val="000000"/>
                <w:sz w:val="24"/>
                <w:szCs w:val="24"/>
              </w:rPr>
            </w:rPrChange>
          </w:rPr>
          <w:t xml:space="preserve">the </w:t>
        </w:r>
      </w:ins>
      <w:ins w:id="3071" w:author="Wisch, Julie" w:date="2022-09-28T10:46:00Z">
        <w:r w:rsidR="00CA1697" w:rsidRPr="00D03637">
          <w:rPr>
            <w:rFonts w:ascii="Times New Roman" w:eastAsia="Times New Roman" w:hAnsi="Times New Roman" w:cs="Times New Roman"/>
            <w:color w:val="000000"/>
            <w:sz w:val="24"/>
            <w:szCs w:val="24"/>
            <w:rPrChange w:id="3072" w:author="Wisch, Julie" w:date="2022-10-17T09:14:00Z">
              <w:rPr>
                <w:rFonts w:ascii="Times New Roman" w:eastAsia="Times New Roman" w:hAnsi="Times New Roman" w:cs="Times New Roman"/>
                <w:color w:val="000000"/>
                <w:sz w:val="24"/>
                <w:szCs w:val="24"/>
              </w:rPr>
            </w:rPrChange>
          </w:rPr>
          <w:t>prevalence</w:t>
        </w:r>
      </w:ins>
      <w:ins w:id="3073" w:author="Wisch, Julie" w:date="2022-09-28T10:45:00Z">
        <w:r w:rsidR="00CA1697" w:rsidRPr="00D03637">
          <w:rPr>
            <w:rFonts w:ascii="Times New Roman" w:eastAsia="Times New Roman" w:hAnsi="Times New Roman" w:cs="Times New Roman"/>
            <w:color w:val="000000"/>
            <w:sz w:val="24"/>
            <w:szCs w:val="24"/>
            <w:rPrChange w:id="3074" w:author="Wisch, Julie" w:date="2022-10-17T09:14:00Z">
              <w:rPr>
                <w:rFonts w:ascii="Times New Roman" w:eastAsia="Times New Roman" w:hAnsi="Times New Roman" w:cs="Times New Roman"/>
                <w:color w:val="000000"/>
                <w:sz w:val="24"/>
                <w:szCs w:val="24"/>
              </w:rPr>
            </w:rPrChange>
          </w:rPr>
          <w:t xml:space="preserve"> of neurovascular unit related proteins used for classification </w:t>
        </w:r>
      </w:ins>
      <w:ins w:id="3075" w:author="Wisch, Julie" w:date="2022-09-28T10:47:00Z">
        <w:r w:rsidR="00CA1697" w:rsidRPr="00D03637">
          <w:rPr>
            <w:rFonts w:ascii="Times New Roman" w:eastAsia="Times New Roman" w:hAnsi="Times New Roman" w:cs="Times New Roman"/>
            <w:color w:val="000000"/>
            <w:sz w:val="24"/>
            <w:szCs w:val="24"/>
            <w:rPrChange w:id="3076" w:author="Wisch, Julie" w:date="2022-10-17T09:14:00Z">
              <w:rPr>
                <w:rFonts w:ascii="Times New Roman" w:eastAsia="Times New Roman" w:hAnsi="Times New Roman" w:cs="Times New Roman"/>
                <w:color w:val="000000"/>
                <w:sz w:val="24"/>
                <w:szCs w:val="24"/>
              </w:rPr>
            </w:rPrChange>
          </w:rPr>
          <w:t>provides additional evidence linking tau development to the neurovascular system. When considering potential drug targets for AD, amyloid reducing agents m</w:t>
        </w:r>
      </w:ins>
      <w:ins w:id="3077" w:author="Wisch, Julie" w:date="2022-09-28T10:48:00Z">
        <w:r w:rsidR="00CA1697" w:rsidRPr="00D03637">
          <w:rPr>
            <w:rFonts w:ascii="Times New Roman" w:eastAsia="Times New Roman" w:hAnsi="Times New Roman" w:cs="Times New Roman"/>
            <w:color w:val="000000"/>
            <w:sz w:val="24"/>
            <w:szCs w:val="24"/>
            <w:rPrChange w:id="3078" w:author="Wisch, Julie" w:date="2022-10-17T09:14:00Z">
              <w:rPr>
                <w:rFonts w:ascii="Times New Roman" w:eastAsia="Times New Roman" w:hAnsi="Times New Roman" w:cs="Times New Roman"/>
                <w:color w:val="000000"/>
                <w:sz w:val="24"/>
                <w:szCs w:val="24"/>
              </w:rPr>
            </w:rPrChange>
          </w:rPr>
          <w:t>ay demonstrate less efficacy in this group. Instead, tau targets and BBB/Vascular related drugs should be considered.</w:t>
        </w:r>
      </w:ins>
    </w:p>
    <w:p w14:paraId="41A89B2D" w14:textId="6AF833D7" w:rsidR="0080204E" w:rsidRPr="00D03637" w:rsidDel="000F1392" w:rsidRDefault="00E315CC" w:rsidP="008F70CC">
      <w:pPr>
        <w:rPr>
          <w:del w:id="3079" w:author="Wisch, Julie" w:date="2022-09-28T10:16:00Z"/>
          <w:rFonts w:ascii="Times New Roman" w:hAnsi="Times New Roman" w:cs="Times New Roman"/>
          <w:color w:val="000000"/>
          <w:sz w:val="24"/>
          <w:szCs w:val="24"/>
          <w:rPrChange w:id="3080" w:author="Wisch, Julie" w:date="2022-10-17T09:14:00Z">
            <w:rPr>
              <w:del w:id="3081" w:author="Wisch, Julie" w:date="2022-09-28T10:16:00Z"/>
              <w:rFonts w:ascii="Times New Roman" w:hAnsi="Times New Roman" w:cs="Times New Roman"/>
              <w:color w:val="000000"/>
              <w:sz w:val="24"/>
              <w:szCs w:val="24"/>
            </w:rPr>
          </w:rPrChange>
        </w:rPr>
      </w:pPr>
      <w:del w:id="3082" w:author="Wisch, Julie" w:date="2022-09-28T10:16:00Z">
        <w:r w:rsidRPr="00D03637" w:rsidDel="000F1392">
          <w:rPr>
            <w:rFonts w:ascii="Times New Roman" w:hAnsi="Times New Roman" w:cs="Times New Roman"/>
            <w:color w:val="000000"/>
            <w:sz w:val="24"/>
            <w:szCs w:val="24"/>
            <w:rPrChange w:id="3083" w:author="Wisch, Julie" w:date="2022-10-17T09:14:00Z">
              <w:rPr>
                <w:rFonts w:ascii="Times New Roman" w:hAnsi="Times New Roman" w:cs="Times New Roman"/>
                <w:color w:val="000000"/>
                <w:sz w:val="24"/>
                <w:szCs w:val="24"/>
              </w:rPr>
            </w:rPrChange>
          </w:rPr>
          <w:delText xml:space="preserve">Within the </w:delText>
        </w:r>
        <w:r w:rsidR="008053F7" w:rsidRPr="00D03637" w:rsidDel="000F1392">
          <w:rPr>
            <w:rFonts w:ascii="Times New Roman" w:hAnsi="Times New Roman" w:cs="Times New Roman"/>
            <w:color w:val="000000"/>
            <w:sz w:val="24"/>
            <w:szCs w:val="24"/>
            <w:rPrChange w:id="3084" w:author="Wisch, Julie" w:date="2022-10-17T09:14:00Z">
              <w:rPr>
                <w:rFonts w:ascii="Times New Roman" w:hAnsi="Times New Roman" w:cs="Times New Roman"/>
                <w:color w:val="000000"/>
                <w:sz w:val="24"/>
                <w:szCs w:val="24"/>
              </w:rPr>
            </w:rPrChange>
          </w:rPr>
          <w:delText>AD Biomarker Negative</w:delText>
        </w:r>
        <w:r w:rsidRPr="00D03637" w:rsidDel="000F1392">
          <w:rPr>
            <w:rFonts w:ascii="Times New Roman" w:hAnsi="Times New Roman" w:cs="Times New Roman"/>
            <w:color w:val="000000"/>
            <w:sz w:val="24"/>
            <w:szCs w:val="24"/>
            <w:rPrChange w:id="3085" w:author="Wisch, Julie" w:date="2022-10-17T09:14:00Z">
              <w:rPr>
                <w:rFonts w:ascii="Times New Roman" w:hAnsi="Times New Roman" w:cs="Times New Roman"/>
                <w:color w:val="000000"/>
                <w:sz w:val="24"/>
                <w:szCs w:val="24"/>
              </w:rPr>
            </w:rPrChange>
          </w:rPr>
          <w:delText xml:space="preserve"> group </w:delText>
        </w:r>
        <w:r w:rsidR="0080204E" w:rsidRPr="00D03637" w:rsidDel="000F1392">
          <w:rPr>
            <w:rFonts w:ascii="Times New Roman" w:hAnsi="Times New Roman" w:cs="Times New Roman"/>
            <w:color w:val="000000"/>
            <w:sz w:val="24"/>
            <w:szCs w:val="24"/>
            <w:rPrChange w:id="3086" w:author="Wisch, Julie" w:date="2022-10-17T09:14:00Z">
              <w:rPr>
                <w:rFonts w:ascii="Times New Roman" w:hAnsi="Times New Roman" w:cs="Times New Roman"/>
                <w:color w:val="000000"/>
                <w:sz w:val="24"/>
                <w:szCs w:val="24"/>
              </w:rPr>
            </w:rPrChange>
          </w:rPr>
          <w:delText xml:space="preserve">many proteins associated with </w:delText>
        </w:r>
        <w:r w:rsidR="00D56087" w:rsidRPr="00D03637" w:rsidDel="000F1392">
          <w:rPr>
            <w:rFonts w:ascii="Times New Roman" w:hAnsi="Times New Roman" w:cs="Times New Roman"/>
            <w:color w:val="000000"/>
            <w:sz w:val="24"/>
            <w:szCs w:val="24"/>
            <w:rPrChange w:id="3087" w:author="Wisch, Julie" w:date="2022-10-17T09:14:00Z">
              <w:rPr>
                <w:rFonts w:ascii="Times New Roman" w:hAnsi="Times New Roman" w:cs="Times New Roman"/>
                <w:color w:val="000000"/>
                <w:sz w:val="24"/>
                <w:szCs w:val="24"/>
              </w:rPr>
            </w:rPrChange>
          </w:rPr>
          <w:delText>neurodegeneration</w:delText>
        </w:r>
        <w:r w:rsidR="00280CBA" w:rsidRPr="00D03637" w:rsidDel="000F1392">
          <w:rPr>
            <w:rFonts w:ascii="Times New Roman" w:hAnsi="Times New Roman" w:cs="Times New Roman"/>
            <w:color w:val="000000"/>
            <w:sz w:val="24"/>
            <w:szCs w:val="24"/>
            <w:rPrChange w:id="3088" w:author="Wisch, Julie" w:date="2022-10-17T09:14:00Z">
              <w:rPr>
                <w:rFonts w:ascii="Times New Roman" w:hAnsi="Times New Roman" w:cs="Times New Roman"/>
                <w:color w:val="000000"/>
                <w:sz w:val="24"/>
                <w:szCs w:val="24"/>
              </w:rPr>
            </w:rPrChange>
          </w:rPr>
          <w:delText xml:space="preserve"> and amyloid production</w:delText>
        </w:r>
        <w:r w:rsidR="0080204E" w:rsidRPr="00D03637" w:rsidDel="000F1392">
          <w:rPr>
            <w:rFonts w:ascii="Times New Roman" w:hAnsi="Times New Roman" w:cs="Times New Roman"/>
            <w:color w:val="000000"/>
            <w:sz w:val="24"/>
            <w:szCs w:val="24"/>
            <w:rPrChange w:id="3089" w:author="Wisch, Julie" w:date="2022-10-17T09:14:00Z">
              <w:rPr>
                <w:rFonts w:ascii="Times New Roman" w:hAnsi="Times New Roman" w:cs="Times New Roman"/>
                <w:color w:val="000000"/>
                <w:sz w:val="24"/>
                <w:szCs w:val="24"/>
              </w:rPr>
            </w:rPrChange>
          </w:rPr>
          <w:delText xml:space="preserve"> were downregulated. </w:delText>
        </w:r>
        <w:r w:rsidR="00D31764" w:rsidRPr="00D03637" w:rsidDel="000F1392">
          <w:rPr>
            <w:rFonts w:ascii="Times New Roman" w:hAnsi="Times New Roman" w:cs="Times New Roman"/>
            <w:color w:val="000000"/>
            <w:sz w:val="24"/>
            <w:szCs w:val="24"/>
            <w:rPrChange w:id="3090" w:author="Wisch, Julie" w:date="2022-10-17T09:14:00Z">
              <w:rPr>
                <w:rFonts w:ascii="Times New Roman" w:hAnsi="Times New Roman" w:cs="Times New Roman"/>
                <w:color w:val="000000"/>
                <w:sz w:val="24"/>
                <w:szCs w:val="24"/>
              </w:rPr>
            </w:rPrChange>
          </w:rPr>
          <w:delText xml:space="preserve">Further studies </w:delText>
        </w:r>
        <w:r w:rsidR="00FA3A19" w:rsidRPr="00D03637" w:rsidDel="000F1392">
          <w:rPr>
            <w:rFonts w:ascii="Times New Roman" w:hAnsi="Times New Roman" w:cs="Times New Roman"/>
            <w:color w:val="000000"/>
            <w:sz w:val="24"/>
            <w:szCs w:val="24"/>
            <w:rPrChange w:id="3091" w:author="Wisch, Julie" w:date="2022-10-17T09:14:00Z">
              <w:rPr>
                <w:rFonts w:ascii="Times New Roman" w:hAnsi="Times New Roman" w:cs="Times New Roman"/>
                <w:color w:val="000000"/>
                <w:sz w:val="24"/>
                <w:szCs w:val="24"/>
              </w:rPr>
            </w:rPrChange>
          </w:rPr>
          <w:delText>are</w:delText>
        </w:r>
        <w:r w:rsidR="00D31764" w:rsidRPr="00D03637" w:rsidDel="000F1392">
          <w:rPr>
            <w:rFonts w:ascii="Times New Roman" w:hAnsi="Times New Roman" w:cs="Times New Roman"/>
            <w:color w:val="000000"/>
            <w:sz w:val="24"/>
            <w:szCs w:val="24"/>
            <w:rPrChange w:id="3092" w:author="Wisch, Julie" w:date="2022-10-17T09:14:00Z">
              <w:rPr>
                <w:rFonts w:ascii="Times New Roman" w:hAnsi="Times New Roman" w:cs="Times New Roman"/>
                <w:color w:val="000000"/>
                <w:sz w:val="24"/>
                <w:szCs w:val="24"/>
              </w:rPr>
            </w:rPrChange>
          </w:rPr>
          <w:delText xml:space="preserve"> required to determine if t</w:delText>
        </w:r>
        <w:r w:rsidR="0080204E" w:rsidRPr="00D03637" w:rsidDel="000F1392">
          <w:rPr>
            <w:rFonts w:ascii="Times New Roman" w:hAnsi="Times New Roman" w:cs="Times New Roman"/>
            <w:color w:val="000000"/>
            <w:sz w:val="24"/>
            <w:szCs w:val="24"/>
            <w:rPrChange w:id="3093" w:author="Wisch, Julie" w:date="2022-10-17T09:14:00Z">
              <w:rPr>
                <w:rFonts w:ascii="Times New Roman" w:hAnsi="Times New Roman" w:cs="Times New Roman"/>
                <w:color w:val="000000"/>
                <w:sz w:val="24"/>
                <w:szCs w:val="24"/>
              </w:rPr>
            </w:rPrChange>
          </w:rPr>
          <w:delText xml:space="preserve">he decreased expression of these proteins </w:delText>
        </w:r>
        <w:r w:rsidR="00D104F4" w:rsidRPr="00D03637" w:rsidDel="000F1392">
          <w:rPr>
            <w:rFonts w:ascii="Times New Roman" w:hAnsi="Times New Roman" w:cs="Times New Roman"/>
            <w:color w:val="000000"/>
            <w:sz w:val="24"/>
            <w:szCs w:val="24"/>
            <w:rPrChange w:id="3094" w:author="Wisch, Julie" w:date="2022-10-17T09:14:00Z">
              <w:rPr>
                <w:rFonts w:ascii="Times New Roman" w:hAnsi="Times New Roman" w:cs="Times New Roman"/>
                <w:color w:val="000000"/>
                <w:sz w:val="24"/>
                <w:szCs w:val="24"/>
              </w:rPr>
            </w:rPrChange>
          </w:rPr>
          <w:delText>play</w:delText>
        </w:r>
        <w:r w:rsidR="00D56087" w:rsidRPr="00D03637" w:rsidDel="000F1392">
          <w:rPr>
            <w:rFonts w:ascii="Times New Roman" w:hAnsi="Times New Roman" w:cs="Times New Roman"/>
            <w:color w:val="000000"/>
            <w:sz w:val="24"/>
            <w:szCs w:val="24"/>
            <w:rPrChange w:id="3095" w:author="Wisch, Julie" w:date="2022-10-17T09:14:00Z">
              <w:rPr>
                <w:rFonts w:ascii="Times New Roman" w:hAnsi="Times New Roman" w:cs="Times New Roman"/>
                <w:color w:val="000000"/>
                <w:sz w:val="24"/>
                <w:szCs w:val="24"/>
              </w:rPr>
            </w:rPrChange>
          </w:rPr>
          <w:delText>s</w:delText>
        </w:r>
        <w:r w:rsidR="00D104F4" w:rsidRPr="00D03637" w:rsidDel="000F1392">
          <w:rPr>
            <w:rFonts w:ascii="Times New Roman" w:hAnsi="Times New Roman" w:cs="Times New Roman"/>
            <w:color w:val="000000"/>
            <w:sz w:val="24"/>
            <w:szCs w:val="24"/>
            <w:rPrChange w:id="3096" w:author="Wisch, Julie" w:date="2022-10-17T09:14:00Z">
              <w:rPr>
                <w:rFonts w:ascii="Times New Roman" w:hAnsi="Times New Roman" w:cs="Times New Roman"/>
                <w:color w:val="000000"/>
                <w:sz w:val="24"/>
                <w:szCs w:val="24"/>
              </w:rPr>
            </w:rPrChange>
          </w:rPr>
          <w:delText xml:space="preserve"> a </w:delText>
        </w:r>
        <w:r w:rsidR="00D31764" w:rsidRPr="00D03637" w:rsidDel="000F1392">
          <w:rPr>
            <w:rFonts w:ascii="Times New Roman" w:hAnsi="Times New Roman" w:cs="Times New Roman"/>
            <w:color w:val="000000"/>
            <w:sz w:val="24"/>
            <w:szCs w:val="24"/>
            <w:rPrChange w:id="3097" w:author="Wisch, Julie" w:date="2022-10-17T09:14:00Z">
              <w:rPr>
                <w:rFonts w:ascii="Times New Roman" w:hAnsi="Times New Roman" w:cs="Times New Roman"/>
                <w:color w:val="000000"/>
                <w:sz w:val="24"/>
                <w:szCs w:val="24"/>
              </w:rPr>
            </w:rPrChange>
          </w:rPr>
          <w:delText xml:space="preserve">protective </w:delText>
        </w:r>
        <w:r w:rsidR="00D104F4" w:rsidRPr="00D03637" w:rsidDel="000F1392">
          <w:rPr>
            <w:rFonts w:ascii="Times New Roman" w:hAnsi="Times New Roman" w:cs="Times New Roman"/>
            <w:color w:val="000000"/>
            <w:sz w:val="24"/>
            <w:szCs w:val="24"/>
            <w:rPrChange w:id="3098" w:author="Wisch, Julie" w:date="2022-10-17T09:14:00Z">
              <w:rPr>
                <w:rFonts w:ascii="Times New Roman" w:hAnsi="Times New Roman" w:cs="Times New Roman"/>
                <w:color w:val="000000"/>
                <w:sz w:val="24"/>
                <w:szCs w:val="24"/>
              </w:rPr>
            </w:rPrChange>
          </w:rPr>
          <w:delText xml:space="preserve">role in slowing the progression of </w:delText>
        </w:r>
        <w:r w:rsidR="00F53579" w:rsidRPr="00D03637" w:rsidDel="000F1392">
          <w:rPr>
            <w:rFonts w:ascii="Times New Roman" w:hAnsi="Times New Roman" w:cs="Times New Roman"/>
            <w:color w:val="000000"/>
            <w:sz w:val="24"/>
            <w:szCs w:val="24"/>
            <w:rPrChange w:id="3099" w:author="Wisch, Julie" w:date="2022-10-17T09:14:00Z">
              <w:rPr>
                <w:rFonts w:ascii="Times New Roman" w:hAnsi="Times New Roman" w:cs="Times New Roman"/>
                <w:color w:val="000000"/>
                <w:sz w:val="24"/>
                <w:szCs w:val="24"/>
              </w:rPr>
            </w:rPrChange>
          </w:rPr>
          <w:delText xml:space="preserve">AD </w:delText>
        </w:r>
        <w:r w:rsidR="00D31764" w:rsidRPr="00D03637" w:rsidDel="000F1392">
          <w:rPr>
            <w:rFonts w:ascii="Times New Roman" w:hAnsi="Times New Roman" w:cs="Times New Roman"/>
            <w:color w:val="000000"/>
            <w:sz w:val="24"/>
            <w:szCs w:val="24"/>
            <w:rPrChange w:id="3100" w:author="Wisch, Julie" w:date="2022-10-17T09:14:00Z">
              <w:rPr>
                <w:rFonts w:ascii="Times New Roman" w:hAnsi="Times New Roman" w:cs="Times New Roman"/>
                <w:color w:val="000000"/>
                <w:sz w:val="24"/>
                <w:szCs w:val="24"/>
              </w:rPr>
            </w:rPrChange>
          </w:rPr>
          <w:delText>pathology</w:delText>
        </w:r>
        <w:r w:rsidR="00D104F4" w:rsidRPr="00D03637" w:rsidDel="000F1392">
          <w:rPr>
            <w:rFonts w:ascii="Times New Roman" w:hAnsi="Times New Roman" w:cs="Times New Roman"/>
            <w:color w:val="000000"/>
            <w:sz w:val="24"/>
            <w:szCs w:val="24"/>
            <w:rPrChange w:id="3101" w:author="Wisch, Julie" w:date="2022-10-17T09:14:00Z">
              <w:rPr>
                <w:rFonts w:ascii="Times New Roman" w:hAnsi="Times New Roman" w:cs="Times New Roman"/>
                <w:color w:val="000000"/>
                <w:sz w:val="24"/>
                <w:szCs w:val="24"/>
              </w:rPr>
            </w:rPrChange>
          </w:rPr>
          <w:delText xml:space="preserve">. </w:delText>
        </w:r>
        <w:r w:rsidR="0080204E" w:rsidRPr="00D03637" w:rsidDel="000F1392">
          <w:rPr>
            <w:rFonts w:ascii="Times New Roman" w:hAnsi="Times New Roman" w:cs="Times New Roman"/>
            <w:color w:val="000000"/>
            <w:sz w:val="24"/>
            <w:szCs w:val="24"/>
            <w:rPrChange w:id="3102" w:author="Wisch, Julie" w:date="2022-10-17T09:14:00Z">
              <w:rPr>
                <w:rFonts w:ascii="Times New Roman" w:hAnsi="Times New Roman" w:cs="Times New Roman"/>
                <w:color w:val="000000"/>
                <w:sz w:val="24"/>
                <w:szCs w:val="24"/>
              </w:rPr>
            </w:rPrChange>
          </w:rPr>
          <w:delText>Ubiquitin Modifier 1</w:delText>
        </w:r>
      </w:del>
      <w:customXmlDelRangeStart w:id="3103" w:author="Wisch, Julie" w:date="2022-09-28T10:16:00Z"/>
      <w:sdt>
        <w:sdtPr>
          <w:rPr>
            <w:rFonts w:ascii="Times New Roman" w:hAnsi="Times New Roman" w:cs="Times New Roman"/>
            <w:color w:val="000000"/>
            <w:sz w:val="24"/>
            <w:szCs w:val="24"/>
            <w:vertAlign w:val="superscript"/>
          </w:rPr>
          <w:tag w:val="MENDELEY_CITATION_v3_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"/>
          <w:id w:val="-245104106"/>
          <w:placeholder>
            <w:docPart w:val="DefaultPlaceholder_-1854013440"/>
          </w:placeholder>
        </w:sdtPr>
        <w:sdtEndPr/>
        <w:sdtContent>
          <w:customXmlDelRangeEnd w:id="3103"/>
          <w:del w:id="3104" w:author="Wisch, Julie" w:date="2022-09-28T10:16:00Z">
            <w:r w:rsidR="00143020" w:rsidRPr="00D03637" w:rsidDel="000F1392">
              <w:rPr>
                <w:rFonts w:ascii="Times New Roman" w:hAnsi="Times New Roman" w:cs="Times New Roman"/>
                <w:color w:val="000000"/>
                <w:sz w:val="24"/>
                <w:szCs w:val="24"/>
                <w:vertAlign w:val="superscript"/>
              </w:rPr>
              <w:delText>73</w:delText>
            </w:r>
          </w:del>
          <w:customXmlDelRangeStart w:id="3105" w:author="Wisch, Julie" w:date="2022-09-28T10:16:00Z"/>
        </w:sdtContent>
      </w:sdt>
      <w:customXmlDelRangeEnd w:id="3105"/>
      <w:del w:id="3106" w:author="Wisch, Julie" w:date="2022-09-28T10:16:00Z">
        <w:r w:rsidR="0080204E" w:rsidRPr="00D03637" w:rsidDel="000F1392">
          <w:rPr>
            <w:rFonts w:ascii="Times New Roman" w:hAnsi="Times New Roman" w:cs="Times New Roman"/>
            <w:color w:val="000000"/>
            <w:sz w:val="24"/>
            <w:szCs w:val="24"/>
          </w:rPr>
          <w:delText>, a protein associated with amyloid production, was downregulated</w:delText>
        </w:r>
        <w:r w:rsidR="00D56087" w:rsidRPr="00D03637" w:rsidDel="000F1392">
          <w:rPr>
            <w:rFonts w:ascii="Times New Roman" w:hAnsi="Times New Roman" w:cs="Times New Roman"/>
            <w:color w:val="000000"/>
            <w:sz w:val="24"/>
            <w:szCs w:val="24"/>
            <w:rPrChange w:id="3107" w:author="Wisch, Julie" w:date="2022-10-17T09:14:00Z">
              <w:rPr>
                <w:rFonts w:ascii="Times New Roman" w:hAnsi="Times New Roman" w:cs="Times New Roman"/>
                <w:color w:val="000000"/>
                <w:sz w:val="24"/>
                <w:szCs w:val="24"/>
              </w:rPr>
            </w:rPrChange>
          </w:rPr>
          <w:delText xml:space="preserve"> in the AD Biomarker </w:delText>
        </w:r>
        <w:r w:rsidR="0069750D" w:rsidRPr="00D03637" w:rsidDel="000F1392">
          <w:rPr>
            <w:rFonts w:ascii="Times New Roman" w:hAnsi="Times New Roman" w:cs="Times New Roman"/>
            <w:color w:val="000000"/>
            <w:sz w:val="24"/>
            <w:szCs w:val="24"/>
            <w:rPrChange w:id="3108" w:author="Wisch, Julie" w:date="2022-10-17T09:14:00Z">
              <w:rPr>
                <w:rFonts w:ascii="Times New Roman" w:hAnsi="Times New Roman" w:cs="Times New Roman"/>
                <w:color w:val="000000"/>
                <w:sz w:val="24"/>
                <w:szCs w:val="24"/>
              </w:rPr>
            </w:rPrChange>
          </w:rPr>
          <w:delText>N</w:delText>
        </w:r>
        <w:r w:rsidR="00D56087" w:rsidRPr="00D03637" w:rsidDel="000F1392">
          <w:rPr>
            <w:rFonts w:ascii="Times New Roman" w:hAnsi="Times New Roman" w:cs="Times New Roman"/>
            <w:color w:val="000000"/>
            <w:sz w:val="24"/>
            <w:szCs w:val="24"/>
            <w:rPrChange w:id="3109" w:author="Wisch, Julie" w:date="2022-10-17T09:14:00Z">
              <w:rPr>
                <w:rFonts w:ascii="Times New Roman" w:hAnsi="Times New Roman" w:cs="Times New Roman"/>
                <w:color w:val="000000"/>
                <w:sz w:val="24"/>
                <w:szCs w:val="24"/>
              </w:rPr>
            </w:rPrChange>
          </w:rPr>
          <w:delText>egative group</w:delText>
        </w:r>
        <w:r w:rsidR="0080204E" w:rsidRPr="00D03637" w:rsidDel="000F1392">
          <w:rPr>
            <w:rFonts w:ascii="Times New Roman" w:hAnsi="Times New Roman" w:cs="Times New Roman"/>
            <w:color w:val="000000"/>
            <w:sz w:val="24"/>
            <w:szCs w:val="24"/>
            <w:rPrChange w:id="3110" w:author="Wisch, Julie" w:date="2022-10-17T09:14:00Z">
              <w:rPr>
                <w:rFonts w:ascii="Times New Roman" w:hAnsi="Times New Roman" w:cs="Times New Roman"/>
                <w:color w:val="000000"/>
                <w:sz w:val="24"/>
                <w:szCs w:val="24"/>
              </w:rPr>
            </w:rPrChange>
          </w:rPr>
          <w:delText xml:space="preserve"> as compared to the other two cohorts, highlighting the importance of amyloid in the progression to AD. Several BBB associated proteins</w:delText>
        </w:r>
        <w:r w:rsidR="009F2F69" w:rsidRPr="00D03637" w:rsidDel="000F1392">
          <w:rPr>
            <w:rFonts w:ascii="Times New Roman" w:hAnsi="Times New Roman" w:cs="Times New Roman"/>
            <w:color w:val="000000"/>
            <w:sz w:val="24"/>
            <w:szCs w:val="24"/>
            <w:rPrChange w:id="3111" w:author="Wisch, Julie" w:date="2022-10-17T09:14:00Z">
              <w:rPr>
                <w:rFonts w:ascii="Times New Roman" w:hAnsi="Times New Roman" w:cs="Times New Roman"/>
                <w:color w:val="000000"/>
                <w:sz w:val="24"/>
                <w:szCs w:val="24"/>
              </w:rPr>
            </w:rPrChange>
          </w:rPr>
          <w:delText xml:space="preserve"> (including SMOC, Nidogen-2, and Matrilysin)</w:delText>
        </w:r>
        <w:r w:rsidR="0080204E" w:rsidRPr="00D03637" w:rsidDel="000F1392">
          <w:rPr>
            <w:rFonts w:ascii="Times New Roman" w:hAnsi="Times New Roman" w:cs="Times New Roman"/>
            <w:color w:val="000000"/>
            <w:sz w:val="24"/>
            <w:szCs w:val="24"/>
            <w:rPrChange w:id="3112" w:author="Wisch, Julie" w:date="2022-10-17T09:14:00Z">
              <w:rPr>
                <w:rFonts w:ascii="Times New Roman" w:hAnsi="Times New Roman" w:cs="Times New Roman"/>
                <w:color w:val="000000"/>
                <w:sz w:val="24"/>
                <w:szCs w:val="24"/>
              </w:rPr>
            </w:rPrChange>
          </w:rPr>
          <w:delText xml:space="preserve"> </w:delText>
        </w:r>
        <w:r w:rsidR="00A30AE2" w:rsidRPr="00D03637" w:rsidDel="000F1392">
          <w:rPr>
            <w:rFonts w:ascii="Times New Roman" w:hAnsi="Times New Roman" w:cs="Times New Roman"/>
            <w:color w:val="000000"/>
            <w:sz w:val="24"/>
            <w:szCs w:val="24"/>
            <w:rPrChange w:id="3113" w:author="Wisch, Julie" w:date="2022-10-17T09:14:00Z">
              <w:rPr>
                <w:rFonts w:ascii="Times New Roman" w:hAnsi="Times New Roman" w:cs="Times New Roman"/>
                <w:color w:val="000000"/>
                <w:sz w:val="24"/>
                <w:szCs w:val="24"/>
              </w:rPr>
            </w:rPrChange>
          </w:rPr>
          <w:delText>were also downregulated</w:delText>
        </w:r>
        <w:r w:rsidR="0080204E" w:rsidRPr="00D03637" w:rsidDel="000F1392">
          <w:rPr>
            <w:rFonts w:ascii="Times New Roman" w:hAnsi="Times New Roman" w:cs="Times New Roman"/>
            <w:color w:val="000000"/>
            <w:sz w:val="24"/>
            <w:szCs w:val="24"/>
            <w:rPrChange w:id="3114" w:author="Wisch, Julie" w:date="2022-10-17T09:14:00Z">
              <w:rPr>
                <w:rFonts w:ascii="Times New Roman" w:hAnsi="Times New Roman" w:cs="Times New Roman"/>
                <w:color w:val="000000"/>
                <w:sz w:val="24"/>
                <w:szCs w:val="24"/>
              </w:rPr>
            </w:rPrChange>
          </w:rPr>
          <w:delText xml:space="preserve">. </w:delText>
        </w:r>
        <w:r w:rsidR="00A952D5" w:rsidRPr="00D03637" w:rsidDel="000F1392">
          <w:rPr>
            <w:rFonts w:ascii="Times New Roman" w:hAnsi="Times New Roman" w:cs="Times New Roman"/>
            <w:color w:val="000000"/>
            <w:sz w:val="24"/>
            <w:szCs w:val="24"/>
            <w:rPrChange w:id="3115" w:author="Wisch, Julie" w:date="2022-10-17T09:14:00Z">
              <w:rPr>
                <w:rFonts w:ascii="Times New Roman" w:hAnsi="Times New Roman" w:cs="Times New Roman"/>
                <w:color w:val="000000"/>
                <w:sz w:val="24"/>
                <w:szCs w:val="24"/>
              </w:rPr>
            </w:rPrChange>
          </w:rPr>
          <w:delText>This is consistent with prior studies that note that lower protein concentrations of CSF pTau associate with low</w:delText>
        </w:r>
        <w:r w:rsidR="00FA3A19" w:rsidRPr="00D03637" w:rsidDel="000F1392">
          <w:rPr>
            <w:rFonts w:ascii="Times New Roman" w:hAnsi="Times New Roman" w:cs="Times New Roman"/>
            <w:color w:val="000000"/>
            <w:sz w:val="24"/>
            <w:szCs w:val="24"/>
            <w:rPrChange w:id="3116" w:author="Wisch, Julie" w:date="2022-10-17T09:14:00Z">
              <w:rPr>
                <w:rFonts w:ascii="Times New Roman" w:hAnsi="Times New Roman" w:cs="Times New Roman"/>
                <w:color w:val="000000"/>
                <w:sz w:val="24"/>
                <w:szCs w:val="24"/>
              </w:rPr>
            </w:rPrChange>
          </w:rPr>
          <w:delText>er</w:delText>
        </w:r>
        <w:r w:rsidR="00A952D5" w:rsidRPr="00D03637" w:rsidDel="000F1392">
          <w:rPr>
            <w:rFonts w:ascii="Times New Roman" w:hAnsi="Times New Roman" w:cs="Times New Roman"/>
            <w:color w:val="000000"/>
            <w:sz w:val="24"/>
            <w:szCs w:val="24"/>
            <w:rPrChange w:id="3117" w:author="Wisch, Julie" w:date="2022-10-17T09:14:00Z">
              <w:rPr>
                <w:rFonts w:ascii="Times New Roman" w:hAnsi="Times New Roman" w:cs="Times New Roman"/>
                <w:color w:val="000000"/>
                <w:sz w:val="24"/>
                <w:szCs w:val="24"/>
              </w:rPr>
            </w:rPrChange>
          </w:rPr>
          <w:delText xml:space="preserve"> concentrations of BBB-associated proteins, suggesting the existence of a BBB dysfunction subtype in AD</w:delText>
        </w:r>
      </w:del>
      <w:customXmlDelRangeStart w:id="3118" w:author="Wisch, Julie" w:date="2022-09-28T10:16:00Z"/>
      <w:sdt>
        <w:sdtPr>
          <w:rPr>
            <w:rFonts w:ascii="Times New Roman" w:hAnsi="Times New Roman" w:cs="Times New Roman"/>
            <w:color w:val="000000"/>
            <w:sz w:val="24"/>
            <w:szCs w:val="24"/>
            <w:vertAlign w:val="superscript"/>
          </w:rPr>
          <w:tag w:val="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"/>
          <w:id w:val="2033759349"/>
          <w:placeholder>
            <w:docPart w:val="DefaultPlaceholder_-1854013440"/>
          </w:placeholder>
        </w:sdtPr>
        <w:sdtEndPr/>
        <w:sdtContent>
          <w:customXmlDelRangeEnd w:id="3118"/>
          <w:del w:id="3119" w:author="Wisch, Julie" w:date="2022-09-28T10:16:00Z">
            <w:r w:rsidR="00143020" w:rsidRPr="00D03637" w:rsidDel="000F1392">
              <w:rPr>
                <w:rFonts w:ascii="Times New Roman" w:hAnsi="Times New Roman" w:cs="Times New Roman"/>
                <w:color w:val="000000"/>
                <w:sz w:val="24"/>
                <w:szCs w:val="24"/>
                <w:vertAlign w:val="superscript"/>
              </w:rPr>
              <w:delText>12</w:delText>
            </w:r>
          </w:del>
          <w:customXmlDelRangeStart w:id="3120" w:author="Wisch, Julie" w:date="2022-09-28T10:16:00Z"/>
        </w:sdtContent>
      </w:sdt>
      <w:customXmlDelRangeEnd w:id="3120"/>
      <w:del w:id="3121" w:author="Wisch, Julie" w:date="2022-09-28T10:16:00Z">
        <w:r w:rsidR="00A952D5" w:rsidRPr="00D03637" w:rsidDel="000F1392">
          <w:rPr>
            <w:rFonts w:ascii="Times New Roman" w:hAnsi="Times New Roman" w:cs="Times New Roman"/>
            <w:color w:val="000000"/>
            <w:sz w:val="24"/>
            <w:szCs w:val="24"/>
          </w:rPr>
          <w:delText xml:space="preserve">. </w:delText>
        </w:r>
        <w:r w:rsidR="0080204E" w:rsidRPr="00D03637" w:rsidDel="000F1392">
          <w:rPr>
            <w:rFonts w:ascii="Times New Roman" w:hAnsi="Times New Roman" w:cs="Times New Roman"/>
            <w:color w:val="000000"/>
            <w:sz w:val="24"/>
            <w:szCs w:val="24"/>
            <w:rPrChange w:id="3122" w:author="Wisch, Julie" w:date="2022-10-17T09:14:00Z">
              <w:rPr>
                <w:rFonts w:ascii="Times New Roman" w:hAnsi="Times New Roman" w:cs="Times New Roman"/>
                <w:color w:val="000000"/>
                <w:sz w:val="24"/>
                <w:szCs w:val="24"/>
              </w:rPr>
            </w:rPrChange>
          </w:rPr>
          <w:delText xml:space="preserve">Many neurodegeneration associated proteins </w:delText>
        </w:r>
        <w:r w:rsidR="009F2F69" w:rsidRPr="00D03637" w:rsidDel="000F1392">
          <w:rPr>
            <w:rFonts w:ascii="Times New Roman" w:hAnsi="Times New Roman" w:cs="Times New Roman"/>
            <w:color w:val="000000"/>
            <w:sz w:val="24"/>
            <w:szCs w:val="24"/>
            <w:rPrChange w:id="3123" w:author="Wisch, Julie" w:date="2022-10-17T09:14:00Z">
              <w:rPr>
                <w:rFonts w:ascii="Times New Roman" w:hAnsi="Times New Roman" w:cs="Times New Roman"/>
                <w:color w:val="000000"/>
                <w:sz w:val="24"/>
                <w:szCs w:val="24"/>
              </w:rPr>
            </w:rPrChange>
          </w:rPr>
          <w:delText xml:space="preserve">(e.g. Calcineurin, 14-3-3 protein family, MCL-1, IGF-1, NOTCH03, and Kallikrein-8) </w:delText>
        </w:r>
        <w:r w:rsidR="0080204E" w:rsidRPr="00D03637" w:rsidDel="000F1392">
          <w:rPr>
            <w:rFonts w:ascii="Times New Roman" w:hAnsi="Times New Roman" w:cs="Times New Roman"/>
            <w:color w:val="000000"/>
            <w:sz w:val="24"/>
            <w:szCs w:val="24"/>
            <w:rPrChange w:id="3124" w:author="Wisch, Julie" w:date="2022-10-17T09:14:00Z">
              <w:rPr>
                <w:rFonts w:ascii="Times New Roman" w:hAnsi="Times New Roman" w:cs="Times New Roman"/>
                <w:color w:val="000000"/>
                <w:sz w:val="24"/>
                <w:szCs w:val="24"/>
              </w:rPr>
            </w:rPrChange>
          </w:rPr>
          <w:delText>were also less commonly expressed in this cohort</w:delText>
        </w:r>
        <w:r w:rsidR="00AF5975" w:rsidRPr="00D03637" w:rsidDel="000F1392">
          <w:rPr>
            <w:rFonts w:ascii="Times New Roman" w:hAnsi="Times New Roman" w:cs="Times New Roman"/>
            <w:color w:val="000000"/>
            <w:sz w:val="24"/>
            <w:szCs w:val="24"/>
            <w:rPrChange w:id="3125" w:author="Wisch, Julie" w:date="2022-10-17T09:14:00Z">
              <w:rPr>
                <w:rFonts w:ascii="Times New Roman" w:hAnsi="Times New Roman" w:cs="Times New Roman"/>
                <w:color w:val="000000"/>
                <w:sz w:val="24"/>
                <w:szCs w:val="24"/>
              </w:rPr>
            </w:rPrChange>
          </w:rPr>
          <w:delText xml:space="preserve">, </w:delText>
        </w:r>
        <w:r w:rsidR="00A952D5" w:rsidRPr="00D03637" w:rsidDel="000F1392">
          <w:rPr>
            <w:rFonts w:ascii="Times New Roman" w:hAnsi="Times New Roman" w:cs="Times New Roman"/>
            <w:color w:val="000000"/>
            <w:sz w:val="24"/>
            <w:szCs w:val="24"/>
            <w:rPrChange w:id="3126" w:author="Wisch, Julie" w:date="2022-10-17T09:14:00Z">
              <w:rPr>
                <w:rFonts w:ascii="Times New Roman" w:hAnsi="Times New Roman" w:cs="Times New Roman"/>
                <w:color w:val="000000"/>
                <w:sz w:val="24"/>
                <w:szCs w:val="24"/>
              </w:rPr>
            </w:rPrChange>
          </w:rPr>
          <w:delText>consistent with recent findings</w:delText>
        </w:r>
      </w:del>
      <w:customXmlDelRangeStart w:id="3127" w:author="Wisch, Julie" w:date="2022-09-28T10:16:00Z"/>
      <w:sdt>
        <w:sdtPr>
          <w:rPr>
            <w:rFonts w:ascii="Times New Roman" w:hAnsi="Times New Roman" w:cs="Times New Roman"/>
            <w:color w:val="000000"/>
            <w:sz w:val="24"/>
            <w:szCs w:val="24"/>
            <w:vertAlign w:val="superscript"/>
          </w:rPr>
          <w:tag w:val="MENDELEY_CITATION_v3_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"/>
          <w:id w:val="-1792973778"/>
          <w:placeholder>
            <w:docPart w:val="DefaultPlaceholder_-1854013440"/>
          </w:placeholder>
        </w:sdtPr>
        <w:sdtEndPr/>
        <w:sdtContent>
          <w:customXmlDelRangeEnd w:id="3127"/>
          <w:del w:id="3128" w:author="Wisch, Julie" w:date="2022-09-28T10:16:00Z">
            <w:r w:rsidR="00143020" w:rsidRPr="00D03637" w:rsidDel="000F1392">
              <w:rPr>
                <w:rFonts w:ascii="Times New Roman" w:hAnsi="Times New Roman" w:cs="Times New Roman"/>
                <w:color w:val="000000"/>
                <w:sz w:val="24"/>
                <w:szCs w:val="24"/>
                <w:vertAlign w:val="superscript"/>
              </w:rPr>
              <w:delText>34</w:delText>
            </w:r>
          </w:del>
          <w:customXmlDelRangeStart w:id="3129" w:author="Wisch, Julie" w:date="2022-09-28T10:16:00Z"/>
        </w:sdtContent>
      </w:sdt>
      <w:customXmlDelRangeEnd w:id="3129"/>
      <w:del w:id="3130" w:author="Wisch, Julie" w:date="2022-09-28T10:16:00Z">
        <w:r w:rsidR="00AF5975" w:rsidRPr="00D03637" w:rsidDel="000F1392">
          <w:rPr>
            <w:rFonts w:ascii="Times New Roman" w:hAnsi="Times New Roman" w:cs="Times New Roman"/>
            <w:color w:val="000000"/>
            <w:sz w:val="24"/>
            <w:szCs w:val="24"/>
          </w:rPr>
          <w:delText>.</w:delText>
        </w:r>
      </w:del>
    </w:p>
    <w:p w14:paraId="2DBE3827" w14:textId="34B81C0F" w:rsidR="00D104F4" w:rsidRPr="00D03637" w:rsidDel="000F1392" w:rsidRDefault="00E315CC" w:rsidP="008F70CC">
      <w:pPr>
        <w:rPr>
          <w:del w:id="3131" w:author="Wisch, Julie" w:date="2022-09-28T10:16:00Z"/>
          <w:rFonts w:ascii="Times New Roman" w:hAnsi="Times New Roman" w:cs="Times New Roman"/>
          <w:color w:val="000000"/>
          <w:sz w:val="24"/>
          <w:szCs w:val="24"/>
          <w:rPrChange w:id="3132" w:author="Wisch, Julie" w:date="2022-10-17T09:14:00Z">
            <w:rPr>
              <w:del w:id="3133" w:author="Wisch, Julie" w:date="2022-09-28T10:16:00Z"/>
              <w:rFonts w:ascii="Times New Roman" w:hAnsi="Times New Roman" w:cs="Times New Roman"/>
              <w:color w:val="000000"/>
              <w:sz w:val="24"/>
              <w:szCs w:val="24"/>
            </w:rPr>
          </w:rPrChange>
        </w:rPr>
      </w:pPr>
      <w:del w:id="3134" w:author="Wisch, Julie" w:date="2022-09-28T10:16:00Z">
        <w:r w:rsidRPr="00D03637" w:rsidDel="000F1392">
          <w:rPr>
            <w:rFonts w:ascii="Times New Roman" w:hAnsi="Times New Roman" w:cs="Times New Roman"/>
            <w:color w:val="000000"/>
            <w:sz w:val="24"/>
            <w:szCs w:val="24"/>
            <w:rPrChange w:id="3135" w:author="Wisch, Julie" w:date="2022-10-17T09:14:00Z">
              <w:rPr>
                <w:rFonts w:ascii="Times New Roman" w:hAnsi="Times New Roman" w:cs="Times New Roman"/>
                <w:color w:val="000000"/>
                <w:sz w:val="24"/>
                <w:szCs w:val="24"/>
              </w:rPr>
            </w:rPrChange>
          </w:rPr>
          <w:delText>Within t</w:delText>
        </w:r>
        <w:r w:rsidR="00D104F4" w:rsidRPr="00D03637" w:rsidDel="000F1392">
          <w:rPr>
            <w:rFonts w:ascii="Times New Roman" w:hAnsi="Times New Roman" w:cs="Times New Roman"/>
            <w:color w:val="000000"/>
            <w:sz w:val="24"/>
            <w:szCs w:val="24"/>
            <w:rPrChange w:id="3136" w:author="Wisch, Julie" w:date="2022-10-17T09:14:00Z">
              <w:rPr>
                <w:rFonts w:ascii="Times New Roman" w:hAnsi="Times New Roman" w:cs="Times New Roman"/>
                <w:color w:val="000000"/>
                <w:sz w:val="24"/>
                <w:szCs w:val="24"/>
              </w:rPr>
            </w:rPrChange>
          </w:rPr>
          <w:delText xml:space="preserve">he </w:delText>
        </w:r>
        <w:r w:rsidR="008A2FEF" w:rsidRPr="00D03637" w:rsidDel="000F1392">
          <w:rPr>
            <w:rFonts w:ascii="Times New Roman" w:hAnsi="Times New Roman" w:cs="Times New Roman"/>
            <w:color w:val="000000"/>
            <w:sz w:val="24"/>
            <w:szCs w:val="24"/>
            <w:rPrChange w:id="3137" w:author="Wisch, Julie" w:date="2022-10-17T09:14:00Z">
              <w:rPr>
                <w:rFonts w:ascii="Times New Roman" w:hAnsi="Times New Roman" w:cs="Times New Roman"/>
                <w:color w:val="000000"/>
                <w:sz w:val="24"/>
                <w:szCs w:val="24"/>
              </w:rPr>
            </w:rPrChange>
          </w:rPr>
          <w:delText>Intermediate</w:delText>
        </w:r>
        <w:r w:rsidR="00D104F4" w:rsidRPr="00D03637" w:rsidDel="000F1392">
          <w:rPr>
            <w:rFonts w:ascii="Times New Roman" w:hAnsi="Times New Roman" w:cs="Times New Roman"/>
            <w:color w:val="000000"/>
            <w:sz w:val="24"/>
            <w:szCs w:val="24"/>
            <w:rPrChange w:id="3138" w:author="Wisch, Julie" w:date="2022-10-17T09:14:00Z">
              <w:rPr>
                <w:rFonts w:ascii="Times New Roman" w:hAnsi="Times New Roman" w:cs="Times New Roman"/>
                <w:color w:val="000000"/>
                <w:sz w:val="24"/>
                <w:szCs w:val="24"/>
              </w:rPr>
            </w:rPrChange>
          </w:rPr>
          <w:delText xml:space="preserve"> </w:delText>
        </w:r>
        <w:r w:rsidR="00D56087" w:rsidRPr="00D03637" w:rsidDel="000F1392">
          <w:rPr>
            <w:rFonts w:ascii="Times New Roman" w:hAnsi="Times New Roman" w:cs="Times New Roman"/>
            <w:color w:val="000000"/>
            <w:sz w:val="24"/>
            <w:szCs w:val="24"/>
            <w:rPrChange w:id="3139" w:author="Wisch, Julie" w:date="2022-10-17T09:14:00Z">
              <w:rPr>
                <w:rFonts w:ascii="Times New Roman" w:hAnsi="Times New Roman" w:cs="Times New Roman"/>
                <w:color w:val="000000"/>
                <w:sz w:val="24"/>
                <w:szCs w:val="24"/>
              </w:rPr>
            </w:rPrChange>
          </w:rPr>
          <w:delText xml:space="preserve">AD Biomarker </w:delText>
        </w:r>
        <w:r w:rsidR="003C3033" w:rsidRPr="00D03637" w:rsidDel="000F1392">
          <w:rPr>
            <w:rFonts w:ascii="Times New Roman" w:hAnsi="Times New Roman" w:cs="Times New Roman"/>
            <w:color w:val="000000"/>
            <w:sz w:val="24"/>
            <w:szCs w:val="24"/>
            <w:rPrChange w:id="3140" w:author="Wisch, Julie" w:date="2022-10-17T09:14:00Z">
              <w:rPr>
                <w:rFonts w:ascii="Times New Roman" w:hAnsi="Times New Roman" w:cs="Times New Roman"/>
                <w:color w:val="000000"/>
                <w:sz w:val="24"/>
                <w:szCs w:val="24"/>
              </w:rPr>
            </w:rPrChange>
          </w:rPr>
          <w:delText>group</w:delText>
        </w:r>
        <w:r w:rsidRPr="00D03637" w:rsidDel="000F1392">
          <w:rPr>
            <w:rFonts w:ascii="Times New Roman" w:hAnsi="Times New Roman" w:cs="Times New Roman"/>
            <w:color w:val="000000"/>
            <w:sz w:val="24"/>
            <w:szCs w:val="24"/>
            <w:rPrChange w:id="3141" w:author="Wisch, Julie" w:date="2022-10-17T09:14:00Z">
              <w:rPr>
                <w:rFonts w:ascii="Times New Roman" w:hAnsi="Times New Roman" w:cs="Times New Roman"/>
                <w:color w:val="000000"/>
                <w:sz w:val="24"/>
                <w:szCs w:val="24"/>
              </w:rPr>
            </w:rPrChange>
          </w:rPr>
          <w:delText xml:space="preserve">, </w:delText>
        </w:r>
        <w:r w:rsidR="0080204E" w:rsidRPr="00D03637" w:rsidDel="000F1392">
          <w:rPr>
            <w:rFonts w:ascii="Times New Roman" w:hAnsi="Times New Roman" w:cs="Times New Roman"/>
            <w:color w:val="000000"/>
            <w:sz w:val="24"/>
            <w:szCs w:val="24"/>
            <w:rPrChange w:id="3142" w:author="Wisch, Julie" w:date="2022-10-17T09:14:00Z">
              <w:rPr>
                <w:rFonts w:ascii="Times New Roman" w:hAnsi="Times New Roman" w:cs="Times New Roman"/>
                <w:color w:val="000000"/>
                <w:sz w:val="24"/>
                <w:szCs w:val="24"/>
              </w:rPr>
            </w:rPrChange>
          </w:rPr>
          <w:delText xml:space="preserve">several proteins were upregulated. This suggests that this cluster may offer insights into slowing </w:delText>
        </w:r>
        <w:r w:rsidR="00D56087" w:rsidRPr="00D03637" w:rsidDel="000F1392">
          <w:rPr>
            <w:rFonts w:ascii="Times New Roman" w:hAnsi="Times New Roman" w:cs="Times New Roman"/>
            <w:color w:val="000000"/>
            <w:sz w:val="24"/>
            <w:szCs w:val="24"/>
            <w:rPrChange w:id="3143" w:author="Wisch, Julie" w:date="2022-10-17T09:14:00Z">
              <w:rPr>
                <w:rFonts w:ascii="Times New Roman" w:hAnsi="Times New Roman" w:cs="Times New Roman"/>
                <w:color w:val="000000"/>
                <w:sz w:val="24"/>
                <w:szCs w:val="24"/>
              </w:rPr>
            </w:rPrChange>
          </w:rPr>
          <w:delText xml:space="preserve">of </w:delText>
        </w:r>
        <w:r w:rsidR="0080204E" w:rsidRPr="00D03637" w:rsidDel="000F1392">
          <w:rPr>
            <w:rFonts w:ascii="Times New Roman" w:hAnsi="Times New Roman" w:cs="Times New Roman"/>
            <w:color w:val="000000"/>
            <w:sz w:val="24"/>
            <w:szCs w:val="24"/>
            <w:rPrChange w:id="3144" w:author="Wisch, Julie" w:date="2022-10-17T09:14:00Z">
              <w:rPr>
                <w:rFonts w:ascii="Times New Roman" w:hAnsi="Times New Roman" w:cs="Times New Roman"/>
                <w:color w:val="000000"/>
                <w:sz w:val="24"/>
                <w:szCs w:val="24"/>
              </w:rPr>
            </w:rPrChange>
          </w:rPr>
          <w:delText>the progression of AD. Angiogen</w:delText>
        </w:r>
        <w:r w:rsidR="00A30AE2" w:rsidRPr="00D03637" w:rsidDel="000F1392">
          <w:rPr>
            <w:rFonts w:ascii="Times New Roman" w:hAnsi="Times New Roman" w:cs="Times New Roman"/>
            <w:color w:val="000000"/>
            <w:sz w:val="24"/>
            <w:szCs w:val="24"/>
            <w:rPrChange w:id="3145" w:author="Wisch, Julie" w:date="2022-10-17T09:14:00Z">
              <w:rPr>
                <w:rFonts w:ascii="Times New Roman" w:hAnsi="Times New Roman" w:cs="Times New Roman"/>
                <w:color w:val="000000"/>
                <w:sz w:val="24"/>
                <w:szCs w:val="24"/>
              </w:rPr>
            </w:rPrChange>
          </w:rPr>
          <w:delText>in</w:delText>
        </w:r>
      </w:del>
      <w:customXmlDelRangeStart w:id="3146" w:author="Wisch, Julie" w:date="2022-09-28T10:16:00Z"/>
      <w:sdt>
        <w:sdtPr>
          <w:rPr>
            <w:rFonts w:ascii="Times New Roman" w:hAnsi="Times New Roman" w:cs="Times New Roman"/>
            <w:color w:val="000000"/>
            <w:sz w:val="24"/>
            <w:szCs w:val="24"/>
            <w:vertAlign w:val="superscript"/>
          </w:rPr>
          <w:tag w:val="MENDELEY_CITATION_v3_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"/>
          <w:id w:val="-1352949307"/>
          <w:placeholder>
            <w:docPart w:val="DefaultPlaceholder_-1854013440"/>
          </w:placeholder>
        </w:sdtPr>
        <w:sdtEndPr/>
        <w:sdtContent>
          <w:customXmlDelRangeEnd w:id="3146"/>
          <w:del w:id="3147" w:author="Wisch, Julie" w:date="2022-09-28T10:16:00Z">
            <w:r w:rsidR="00143020" w:rsidRPr="00D03637" w:rsidDel="000F1392">
              <w:rPr>
                <w:rFonts w:ascii="Times New Roman" w:hAnsi="Times New Roman" w:cs="Times New Roman"/>
                <w:color w:val="000000"/>
                <w:sz w:val="24"/>
                <w:szCs w:val="24"/>
                <w:vertAlign w:val="superscript"/>
              </w:rPr>
              <w:delText>74</w:delText>
            </w:r>
          </w:del>
          <w:customXmlDelRangeStart w:id="3148" w:author="Wisch, Julie" w:date="2022-09-28T10:16:00Z"/>
        </w:sdtContent>
      </w:sdt>
      <w:customXmlDelRangeEnd w:id="3148"/>
      <w:del w:id="3149" w:author="Wisch, Julie" w:date="2022-09-28T10:16:00Z">
        <w:r w:rsidR="00201ADE" w:rsidRPr="00D03637" w:rsidDel="000F1392">
          <w:rPr>
            <w:rFonts w:ascii="Times New Roman" w:hAnsi="Times New Roman" w:cs="Times New Roman"/>
            <w:color w:val="000000"/>
            <w:sz w:val="24"/>
            <w:szCs w:val="24"/>
          </w:rPr>
          <w:delText xml:space="preserve"> and Nidogen-2</w:delText>
        </w:r>
      </w:del>
      <w:customXmlDelRangeStart w:id="3150" w:author="Wisch, Julie" w:date="2022-09-28T10:16:00Z"/>
      <w:sdt>
        <w:sdtPr>
          <w:rPr>
            <w:rFonts w:ascii="Times New Roman" w:hAnsi="Times New Roman" w:cs="Times New Roman"/>
            <w:color w:val="000000"/>
            <w:sz w:val="24"/>
            <w:szCs w:val="24"/>
            <w:vertAlign w:val="superscript"/>
          </w:rPr>
          <w:tag w:val="MENDELEY_CITATION_v3_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"/>
          <w:id w:val="-1644802219"/>
          <w:placeholder>
            <w:docPart w:val="DefaultPlaceholder_-1854013440"/>
          </w:placeholder>
        </w:sdtPr>
        <w:sdtEndPr/>
        <w:sdtContent>
          <w:customXmlDelRangeEnd w:id="3150"/>
          <w:del w:id="3151" w:author="Wisch, Julie" w:date="2022-09-28T10:16:00Z">
            <w:r w:rsidR="00143020" w:rsidRPr="00D03637" w:rsidDel="000F1392">
              <w:rPr>
                <w:rFonts w:ascii="Times New Roman" w:hAnsi="Times New Roman" w:cs="Times New Roman"/>
                <w:color w:val="000000"/>
                <w:sz w:val="24"/>
                <w:szCs w:val="24"/>
                <w:vertAlign w:val="superscript"/>
              </w:rPr>
              <w:delText>75</w:delText>
            </w:r>
          </w:del>
          <w:customXmlDelRangeStart w:id="3152" w:author="Wisch, Julie" w:date="2022-09-28T10:16:00Z"/>
        </w:sdtContent>
      </w:sdt>
      <w:customXmlDelRangeEnd w:id="3152"/>
      <w:del w:id="3153" w:author="Wisch, Julie" w:date="2022-09-28T10:16:00Z">
        <w:r w:rsidR="00201ADE" w:rsidRPr="00D03637" w:rsidDel="000F1392">
          <w:rPr>
            <w:rFonts w:ascii="Times New Roman" w:hAnsi="Times New Roman" w:cs="Times New Roman"/>
            <w:color w:val="000000"/>
            <w:sz w:val="24"/>
            <w:szCs w:val="24"/>
          </w:rPr>
          <w:delText xml:space="preserve">, </w:delText>
        </w:r>
        <w:r w:rsidR="00A30AE2" w:rsidRPr="00D03637" w:rsidDel="000F1392">
          <w:rPr>
            <w:rFonts w:ascii="Times New Roman" w:hAnsi="Times New Roman" w:cs="Times New Roman"/>
            <w:color w:val="000000"/>
            <w:sz w:val="24"/>
            <w:szCs w:val="24"/>
            <w:rPrChange w:id="3154" w:author="Wisch, Julie" w:date="2022-10-17T09:14:00Z">
              <w:rPr>
                <w:rFonts w:ascii="Times New Roman" w:hAnsi="Times New Roman" w:cs="Times New Roman"/>
                <w:color w:val="000000"/>
                <w:sz w:val="24"/>
                <w:szCs w:val="24"/>
              </w:rPr>
            </w:rPrChange>
          </w:rPr>
          <w:delText xml:space="preserve">proteins associated with BBB integrity, were elevated in this group. </w:delText>
        </w:r>
        <w:r w:rsidR="009F2F69" w:rsidRPr="00D03637" w:rsidDel="000F1392">
          <w:rPr>
            <w:rFonts w:ascii="Times New Roman" w:hAnsi="Times New Roman" w:cs="Times New Roman"/>
            <w:color w:val="000000"/>
            <w:sz w:val="24"/>
            <w:szCs w:val="24"/>
            <w:rPrChange w:id="3155" w:author="Wisch, Julie" w:date="2022-10-17T09:14:00Z">
              <w:rPr>
                <w:rFonts w:ascii="Times New Roman" w:hAnsi="Times New Roman" w:cs="Times New Roman"/>
                <w:color w:val="000000"/>
                <w:sz w:val="24"/>
                <w:szCs w:val="24"/>
              </w:rPr>
            </w:rPrChange>
          </w:rPr>
          <w:delText xml:space="preserve">Nidogen-2 on its own was sufficient to distinguish the Intermediate </w:delText>
        </w:r>
        <w:r w:rsidR="00D56087" w:rsidRPr="00D03637" w:rsidDel="000F1392">
          <w:rPr>
            <w:rFonts w:ascii="Times New Roman" w:hAnsi="Times New Roman" w:cs="Times New Roman"/>
            <w:color w:val="000000"/>
            <w:sz w:val="24"/>
            <w:szCs w:val="24"/>
            <w:rPrChange w:id="3156" w:author="Wisch, Julie" w:date="2022-10-17T09:14:00Z">
              <w:rPr>
                <w:rFonts w:ascii="Times New Roman" w:hAnsi="Times New Roman" w:cs="Times New Roman"/>
                <w:color w:val="000000"/>
                <w:sz w:val="24"/>
                <w:szCs w:val="24"/>
              </w:rPr>
            </w:rPrChange>
          </w:rPr>
          <w:delText xml:space="preserve">from the </w:delText>
        </w:r>
        <w:r w:rsidR="009F2F69" w:rsidRPr="00D03637" w:rsidDel="000F1392">
          <w:rPr>
            <w:rFonts w:ascii="Times New Roman" w:hAnsi="Times New Roman" w:cs="Times New Roman"/>
            <w:color w:val="000000"/>
            <w:sz w:val="24"/>
            <w:szCs w:val="24"/>
            <w:rPrChange w:id="3157" w:author="Wisch, Julie" w:date="2022-10-17T09:14:00Z">
              <w:rPr>
                <w:rFonts w:ascii="Times New Roman" w:hAnsi="Times New Roman" w:cs="Times New Roman"/>
                <w:color w:val="000000"/>
                <w:sz w:val="24"/>
                <w:szCs w:val="24"/>
              </w:rPr>
            </w:rPrChange>
          </w:rPr>
          <w:delText xml:space="preserve">AD Biomarker Positive cohort, indicating its overall importance. </w:delText>
        </w:r>
        <w:r w:rsidR="00A30AE2" w:rsidRPr="00D03637" w:rsidDel="000F1392">
          <w:rPr>
            <w:rFonts w:ascii="Times New Roman" w:hAnsi="Times New Roman" w:cs="Times New Roman"/>
            <w:color w:val="000000"/>
            <w:sz w:val="24"/>
            <w:szCs w:val="24"/>
            <w:rPrChange w:id="3158" w:author="Wisch, Julie" w:date="2022-10-17T09:14:00Z">
              <w:rPr>
                <w:rFonts w:ascii="Times New Roman" w:hAnsi="Times New Roman" w:cs="Times New Roman"/>
                <w:color w:val="000000"/>
                <w:sz w:val="24"/>
                <w:szCs w:val="24"/>
              </w:rPr>
            </w:rPrChange>
          </w:rPr>
          <w:delText>Retinol Binding Protein 4</w:delText>
        </w:r>
      </w:del>
      <w:customXmlDelRangeStart w:id="3159" w:author="Wisch, Julie" w:date="2022-09-28T10:16:00Z"/>
      <w:sdt>
        <w:sdtPr>
          <w:rPr>
            <w:rFonts w:ascii="Times New Roman" w:hAnsi="Times New Roman" w:cs="Times New Roman"/>
            <w:color w:val="000000"/>
            <w:sz w:val="24"/>
            <w:szCs w:val="24"/>
            <w:vertAlign w:val="superscript"/>
          </w:rPr>
          <w:tag w:val="MENDELEY_CITATION_v3_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"/>
          <w:id w:val="2106533349"/>
          <w:placeholder>
            <w:docPart w:val="DefaultPlaceholder_-1854013440"/>
          </w:placeholder>
        </w:sdtPr>
        <w:sdtEndPr/>
        <w:sdtContent>
          <w:customXmlDelRangeEnd w:id="3159"/>
          <w:del w:id="3160" w:author="Wisch, Julie" w:date="2022-09-28T10:16:00Z">
            <w:r w:rsidR="00143020" w:rsidRPr="00D03637" w:rsidDel="000F1392">
              <w:rPr>
                <w:rFonts w:ascii="Times New Roman" w:hAnsi="Times New Roman" w:cs="Times New Roman"/>
                <w:color w:val="000000"/>
                <w:sz w:val="24"/>
                <w:szCs w:val="24"/>
                <w:vertAlign w:val="superscript"/>
              </w:rPr>
              <w:delText>76</w:delText>
            </w:r>
          </w:del>
          <w:customXmlDelRangeStart w:id="3161" w:author="Wisch, Julie" w:date="2022-09-28T10:16:00Z"/>
        </w:sdtContent>
      </w:sdt>
      <w:customXmlDelRangeEnd w:id="3161"/>
      <w:del w:id="3162" w:author="Wisch, Julie" w:date="2022-09-28T10:16:00Z">
        <w:r w:rsidR="00A30AE2" w:rsidRPr="00D03637" w:rsidDel="000F1392">
          <w:rPr>
            <w:rFonts w:ascii="Times New Roman" w:hAnsi="Times New Roman" w:cs="Times New Roman"/>
            <w:color w:val="000000"/>
            <w:sz w:val="24"/>
            <w:szCs w:val="24"/>
          </w:rPr>
          <w:delText xml:space="preserve"> a protective protein associated with liver health, was </w:delText>
        </w:r>
        <w:r w:rsidR="009F2F69" w:rsidRPr="00D03637" w:rsidDel="000F1392">
          <w:rPr>
            <w:rFonts w:ascii="Times New Roman" w:hAnsi="Times New Roman" w:cs="Times New Roman"/>
            <w:color w:val="000000"/>
            <w:sz w:val="24"/>
            <w:szCs w:val="24"/>
            <w:rPrChange w:id="3163" w:author="Wisch, Julie" w:date="2022-10-17T09:14:00Z">
              <w:rPr>
                <w:rFonts w:ascii="Times New Roman" w:hAnsi="Times New Roman" w:cs="Times New Roman"/>
                <w:color w:val="000000"/>
                <w:sz w:val="24"/>
                <w:szCs w:val="24"/>
              </w:rPr>
            </w:rPrChange>
          </w:rPr>
          <w:delText xml:space="preserve">identified by </w:delText>
        </w:r>
        <w:r w:rsidR="003C3033" w:rsidRPr="00D03637" w:rsidDel="000F1392">
          <w:rPr>
            <w:rFonts w:ascii="Times New Roman" w:hAnsi="Times New Roman" w:cs="Times New Roman"/>
            <w:color w:val="000000"/>
            <w:sz w:val="24"/>
            <w:szCs w:val="24"/>
            <w:rPrChange w:id="3164" w:author="Wisch, Julie" w:date="2022-10-17T09:14:00Z">
              <w:rPr>
                <w:rFonts w:ascii="Times New Roman" w:hAnsi="Times New Roman" w:cs="Times New Roman"/>
                <w:color w:val="000000"/>
                <w:sz w:val="24"/>
                <w:szCs w:val="24"/>
              </w:rPr>
            </w:rPrChange>
          </w:rPr>
          <w:delText xml:space="preserve">Pelora </w:delText>
        </w:r>
        <w:r w:rsidR="009F2F69" w:rsidRPr="00D03637" w:rsidDel="000F1392">
          <w:rPr>
            <w:rFonts w:ascii="Times New Roman" w:hAnsi="Times New Roman" w:cs="Times New Roman"/>
            <w:color w:val="000000"/>
            <w:sz w:val="24"/>
            <w:szCs w:val="24"/>
            <w:rPrChange w:id="3165" w:author="Wisch, Julie" w:date="2022-10-17T09:14:00Z">
              <w:rPr>
                <w:rFonts w:ascii="Times New Roman" w:hAnsi="Times New Roman" w:cs="Times New Roman"/>
                <w:color w:val="000000"/>
                <w:sz w:val="24"/>
                <w:szCs w:val="24"/>
              </w:rPr>
            </w:rPrChange>
          </w:rPr>
          <w:delText xml:space="preserve">as important and </w:delText>
        </w:r>
        <w:r w:rsidR="00D56087" w:rsidRPr="00D03637" w:rsidDel="000F1392">
          <w:rPr>
            <w:rFonts w:ascii="Times New Roman" w:hAnsi="Times New Roman" w:cs="Times New Roman"/>
            <w:color w:val="000000"/>
            <w:sz w:val="24"/>
            <w:szCs w:val="24"/>
            <w:rPrChange w:id="3166" w:author="Wisch, Julie" w:date="2022-10-17T09:14:00Z">
              <w:rPr>
                <w:rFonts w:ascii="Times New Roman" w:hAnsi="Times New Roman" w:cs="Times New Roman"/>
                <w:color w:val="000000"/>
                <w:sz w:val="24"/>
                <w:szCs w:val="24"/>
              </w:rPr>
            </w:rPrChange>
          </w:rPr>
          <w:delText xml:space="preserve">was </w:delText>
        </w:r>
        <w:r w:rsidR="00A30AE2" w:rsidRPr="00D03637" w:rsidDel="000F1392">
          <w:rPr>
            <w:rFonts w:ascii="Times New Roman" w:hAnsi="Times New Roman" w:cs="Times New Roman"/>
            <w:color w:val="000000"/>
            <w:sz w:val="24"/>
            <w:szCs w:val="24"/>
            <w:rPrChange w:id="3167" w:author="Wisch, Julie" w:date="2022-10-17T09:14:00Z">
              <w:rPr>
                <w:rFonts w:ascii="Times New Roman" w:hAnsi="Times New Roman" w:cs="Times New Roman"/>
                <w:color w:val="000000"/>
                <w:sz w:val="24"/>
                <w:szCs w:val="24"/>
              </w:rPr>
            </w:rPrChange>
          </w:rPr>
          <w:delText xml:space="preserve">also upregulated in this group. From this we find evidence consistent with previously published arguments for the importance of BBB integrity </w:delText>
        </w:r>
      </w:del>
      <w:customXmlDelRangeStart w:id="3168" w:author="Wisch, Julie" w:date="2022-09-28T10:16:00Z"/>
      <w:sdt>
        <w:sdtPr>
          <w:rPr>
            <w:rFonts w:ascii="Times New Roman" w:hAnsi="Times New Roman" w:cs="Times New Roman"/>
            <w:color w:val="000000"/>
            <w:sz w:val="24"/>
            <w:szCs w:val="24"/>
            <w:vertAlign w:val="superscript"/>
          </w:rPr>
          <w:tag w:val="MENDELEY_CITATION_v3_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"/>
          <w:id w:val="1518961513"/>
          <w:placeholder>
            <w:docPart w:val="1549301698F74B258D5AB58543A0D5F3"/>
          </w:placeholder>
        </w:sdtPr>
        <w:sdtEndPr/>
        <w:sdtContent>
          <w:customXmlDelRangeEnd w:id="3168"/>
          <w:del w:id="3169" w:author="Wisch, Julie" w:date="2022-09-28T10:16:00Z">
            <w:r w:rsidR="00143020" w:rsidRPr="00D03637" w:rsidDel="000F1392">
              <w:rPr>
                <w:rFonts w:ascii="Times New Roman" w:hAnsi="Times New Roman" w:cs="Times New Roman"/>
                <w:color w:val="000000"/>
                <w:sz w:val="24"/>
                <w:szCs w:val="24"/>
                <w:vertAlign w:val="superscript"/>
              </w:rPr>
              <w:delText>77</w:delText>
            </w:r>
          </w:del>
          <w:customXmlDelRangeStart w:id="3170" w:author="Wisch, Julie" w:date="2022-09-28T10:16:00Z"/>
        </w:sdtContent>
      </w:sdt>
      <w:customXmlDelRangeEnd w:id="3170"/>
      <w:del w:id="3171" w:author="Wisch, Julie" w:date="2022-09-28T10:16:00Z">
        <w:r w:rsidR="00A30AE2" w:rsidRPr="00D03637" w:rsidDel="000F1392">
          <w:rPr>
            <w:rFonts w:ascii="Times New Roman" w:hAnsi="Times New Roman" w:cs="Times New Roman"/>
            <w:color w:val="000000"/>
            <w:sz w:val="24"/>
            <w:szCs w:val="24"/>
          </w:rPr>
          <w:delText xml:space="preserve"> and liver health </w:delText>
        </w:r>
      </w:del>
      <w:customXmlDelRangeStart w:id="3172" w:author="Wisch, Julie" w:date="2022-09-28T10:16:00Z"/>
      <w:sdt>
        <w:sdtPr>
          <w:rPr>
            <w:rFonts w:ascii="Times New Roman" w:hAnsi="Times New Roman" w:cs="Times New Roman"/>
            <w:color w:val="000000"/>
            <w:sz w:val="24"/>
            <w:szCs w:val="24"/>
            <w:vertAlign w:val="superscript"/>
          </w:rPr>
          <w:tag w:val="MENDELEY_CITATION_v3_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"/>
          <w:id w:val="1578784621"/>
          <w:placeholder>
            <w:docPart w:val="46CAF172F6894F5295AA3112E2C6479F"/>
          </w:placeholder>
        </w:sdtPr>
        <w:sdtEndPr/>
        <w:sdtContent>
          <w:customXmlDelRangeEnd w:id="3172"/>
          <w:del w:id="3173" w:author="Wisch, Julie" w:date="2022-09-28T10:16:00Z">
            <w:r w:rsidR="00143020" w:rsidRPr="00D03637" w:rsidDel="000F1392">
              <w:rPr>
                <w:rFonts w:ascii="Times New Roman" w:hAnsi="Times New Roman" w:cs="Times New Roman"/>
                <w:color w:val="000000"/>
                <w:sz w:val="24"/>
                <w:szCs w:val="24"/>
                <w:vertAlign w:val="superscript"/>
              </w:rPr>
              <w:delText>78</w:delText>
            </w:r>
          </w:del>
          <w:customXmlDelRangeStart w:id="3174" w:author="Wisch, Julie" w:date="2022-09-28T10:16:00Z"/>
        </w:sdtContent>
      </w:sdt>
      <w:customXmlDelRangeEnd w:id="3174"/>
      <w:del w:id="3175" w:author="Wisch, Julie" w:date="2022-09-28T10:16:00Z">
        <w:r w:rsidR="00A30AE2" w:rsidRPr="00D03637" w:rsidDel="000F1392">
          <w:rPr>
            <w:rFonts w:ascii="Times New Roman" w:hAnsi="Times New Roman" w:cs="Times New Roman"/>
            <w:color w:val="000000"/>
            <w:sz w:val="24"/>
            <w:szCs w:val="24"/>
          </w:rPr>
          <w:delText xml:space="preserve"> in the prevention of AD.</w:delText>
        </w:r>
        <w:r w:rsidR="008A71F4" w:rsidRPr="00D03637" w:rsidDel="000F1392">
          <w:rPr>
            <w:rFonts w:ascii="Times New Roman" w:hAnsi="Times New Roman" w:cs="Times New Roman"/>
            <w:color w:val="000000"/>
            <w:sz w:val="24"/>
            <w:szCs w:val="24"/>
            <w:rPrChange w:id="3176" w:author="Wisch, Julie" w:date="2022-10-17T09:14:00Z">
              <w:rPr>
                <w:rFonts w:ascii="Times New Roman" w:hAnsi="Times New Roman" w:cs="Times New Roman"/>
                <w:color w:val="000000"/>
                <w:sz w:val="24"/>
                <w:szCs w:val="24"/>
              </w:rPr>
            </w:rPrChange>
          </w:rPr>
          <w:delText xml:space="preserve"> </w:delText>
        </w:r>
      </w:del>
    </w:p>
    <w:p w14:paraId="61B036CF" w14:textId="7B7F579A" w:rsidR="00A952D5" w:rsidRPr="00D03637" w:rsidDel="000F1392" w:rsidRDefault="00A952D5" w:rsidP="008F70CC">
      <w:pPr>
        <w:rPr>
          <w:del w:id="3177" w:author="Wisch, Julie" w:date="2022-09-28T10:16:00Z"/>
          <w:rFonts w:ascii="Times New Roman" w:hAnsi="Times New Roman" w:cs="Times New Roman"/>
          <w:color w:val="000000"/>
          <w:sz w:val="24"/>
          <w:szCs w:val="24"/>
          <w:rPrChange w:id="3178" w:author="Wisch, Julie" w:date="2022-10-17T09:14:00Z">
            <w:rPr>
              <w:del w:id="3179" w:author="Wisch, Julie" w:date="2022-09-28T10:16:00Z"/>
              <w:rFonts w:ascii="Times New Roman" w:hAnsi="Times New Roman" w:cs="Times New Roman"/>
              <w:color w:val="000000"/>
              <w:sz w:val="24"/>
              <w:szCs w:val="24"/>
            </w:rPr>
          </w:rPrChange>
        </w:rPr>
      </w:pPr>
      <w:del w:id="3180" w:author="Wisch, Julie" w:date="2022-09-28T10:16:00Z">
        <w:r w:rsidRPr="00D03637" w:rsidDel="000F1392">
          <w:rPr>
            <w:rFonts w:ascii="Times New Roman" w:hAnsi="Times New Roman" w:cs="Times New Roman"/>
            <w:color w:val="000000"/>
            <w:sz w:val="24"/>
            <w:szCs w:val="24"/>
            <w:rPrChange w:id="3181" w:author="Wisch, Julie" w:date="2022-10-17T09:14:00Z">
              <w:rPr>
                <w:rFonts w:ascii="Times New Roman" w:hAnsi="Times New Roman" w:cs="Times New Roman"/>
                <w:color w:val="000000"/>
                <w:sz w:val="24"/>
                <w:szCs w:val="24"/>
              </w:rPr>
            </w:rPrChange>
          </w:rPr>
          <w:delText xml:space="preserve">In the AD Biomarker positive cohort we </w:delText>
        </w:r>
        <w:r w:rsidR="00FA3A19" w:rsidRPr="00D03637" w:rsidDel="000F1392">
          <w:rPr>
            <w:rFonts w:ascii="Times New Roman" w:hAnsi="Times New Roman" w:cs="Times New Roman"/>
            <w:color w:val="000000"/>
            <w:sz w:val="24"/>
            <w:szCs w:val="24"/>
            <w:rPrChange w:id="3182" w:author="Wisch, Julie" w:date="2022-10-17T09:14:00Z">
              <w:rPr>
                <w:rFonts w:ascii="Times New Roman" w:hAnsi="Times New Roman" w:cs="Times New Roman"/>
                <w:color w:val="000000"/>
                <w:sz w:val="24"/>
                <w:szCs w:val="24"/>
              </w:rPr>
            </w:rPrChange>
          </w:rPr>
          <w:delText xml:space="preserve">observed </w:delText>
        </w:r>
        <w:r w:rsidRPr="00D03637" w:rsidDel="000F1392">
          <w:rPr>
            <w:rFonts w:ascii="Times New Roman" w:hAnsi="Times New Roman" w:cs="Times New Roman"/>
            <w:color w:val="000000"/>
            <w:sz w:val="24"/>
            <w:szCs w:val="24"/>
            <w:rPrChange w:id="3183" w:author="Wisch, Julie" w:date="2022-10-17T09:14:00Z">
              <w:rPr>
                <w:rFonts w:ascii="Times New Roman" w:hAnsi="Times New Roman" w:cs="Times New Roman"/>
                <w:color w:val="000000"/>
                <w:sz w:val="24"/>
                <w:szCs w:val="24"/>
              </w:rPr>
            </w:rPrChange>
          </w:rPr>
          <w:delText>an elevation of the complement protein C1R. A high concentration of complement proteins is known to associate with innate immune activation, and has previously been identified in an AD biomarker subtype</w:delText>
        </w:r>
      </w:del>
      <w:customXmlDelRangeStart w:id="3184" w:author="Wisch, Julie" w:date="2022-09-28T10:16:00Z"/>
      <w:sdt>
        <w:sdtPr>
          <w:rPr>
            <w:rFonts w:ascii="Times New Roman" w:hAnsi="Times New Roman" w:cs="Times New Roman"/>
            <w:color w:val="000000"/>
            <w:sz w:val="24"/>
            <w:szCs w:val="24"/>
            <w:vertAlign w:val="superscript"/>
          </w:rPr>
          <w:tag w:val="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"/>
          <w:id w:val="-1752879388"/>
          <w:placeholder>
            <w:docPart w:val="DefaultPlaceholder_-1854013440"/>
          </w:placeholder>
        </w:sdtPr>
        <w:sdtEndPr/>
        <w:sdtContent>
          <w:customXmlDelRangeEnd w:id="3184"/>
          <w:del w:id="3185" w:author="Wisch, Julie" w:date="2022-09-28T10:16:00Z">
            <w:r w:rsidR="00143020" w:rsidRPr="00D03637" w:rsidDel="000F1392">
              <w:rPr>
                <w:rFonts w:ascii="Times New Roman" w:hAnsi="Times New Roman" w:cs="Times New Roman"/>
                <w:color w:val="000000"/>
                <w:sz w:val="24"/>
                <w:szCs w:val="24"/>
                <w:vertAlign w:val="superscript"/>
              </w:rPr>
              <w:delText>12</w:delText>
            </w:r>
          </w:del>
          <w:customXmlDelRangeStart w:id="3186" w:author="Wisch, Julie" w:date="2022-09-28T10:16:00Z"/>
        </w:sdtContent>
      </w:sdt>
      <w:customXmlDelRangeEnd w:id="3186"/>
      <w:del w:id="3187" w:author="Wisch, Julie" w:date="2022-09-28T10:16:00Z">
        <w:r w:rsidRPr="00D03637" w:rsidDel="000F1392">
          <w:rPr>
            <w:rFonts w:ascii="Times New Roman" w:hAnsi="Times New Roman" w:cs="Times New Roman"/>
            <w:color w:val="000000"/>
            <w:sz w:val="24"/>
            <w:szCs w:val="24"/>
          </w:rPr>
          <w:delText>.</w:delText>
        </w:r>
      </w:del>
    </w:p>
    <w:p w14:paraId="7D182214" w14:textId="13194529" w:rsidR="008172D8" w:rsidRPr="00D03637" w:rsidRDefault="008172D8" w:rsidP="008F70CC">
      <w:pPr>
        <w:rPr>
          <w:rFonts w:ascii="Times New Roman" w:hAnsi="Times New Roman" w:cs="Times New Roman"/>
          <w:b/>
          <w:sz w:val="32"/>
          <w:szCs w:val="32"/>
          <w:rPrChange w:id="3188" w:author="Wisch, Julie" w:date="2022-10-17T09:14:00Z">
            <w:rPr>
              <w:rFonts w:ascii="Times New Roman" w:hAnsi="Times New Roman" w:cs="Times New Roman"/>
              <w:b/>
              <w:sz w:val="32"/>
              <w:szCs w:val="32"/>
            </w:rPr>
          </w:rPrChange>
        </w:rPr>
      </w:pPr>
      <w:r w:rsidRPr="00D03637">
        <w:rPr>
          <w:rFonts w:ascii="Times New Roman" w:hAnsi="Times New Roman" w:cs="Times New Roman"/>
          <w:b/>
          <w:sz w:val="32"/>
          <w:szCs w:val="32"/>
          <w:rPrChange w:id="3189" w:author="Wisch, Julie" w:date="2022-10-17T09:14:00Z">
            <w:rPr>
              <w:rFonts w:ascii="Times New Roman" w:hAnsi="Times New Roman" w:cs="Times New Roman"/>
              <w:b/>
              <w:sz w:val="32"/>
              <w:szCs w:val="32"/>
            </w:rPr>
          </w:rPrChange>
        </w:rPr>
        <w:t>Limitations</w:t>
      </w:r>
    </w:p>
    <w:p w14:paraId="1055B7B4" w14:textId="4C472DE4" w:rsidR="00035AD4" w:rsidRPr="00D03637" w:rsidRDefault="00253588" w:rsidP="008F70CC">
      <w:pPr>
        <w:rPr>
          <w:rFonts w:ascii="Times New Roman" w:hAnsi="Times New Roman" w:cs="Times New Roman"/>
          <w:sz w:val="24"/>
          <w:szCs w:val="24"/>
          <w:rPrChange w:id="3190" w:author="Wisch, Julie" w:date="2022-10-17T09:14:00Z">
            <w:rPr>
              <w:rFonts w:ascii="Times New Roman" w:hAnsi="Times New Roman" w:cs="Times New Roman"/>
              <w:sz w:val="24"/>
              <w:szCs w:val="24"/>
            </w:rPr>
          </w:rPrChange>
        </w:rPr>
      </w:pPr>
      <w:r w:rsidRPr="00D03637">
        <w:rPr>
          <w:rFonts w:ascii="Times New Roman" w:hAnsi="Times New Roman" w:cs="Times New Roman"/>
          <w:sz w:val="24"/>
          <w:szCs w:val="24"/>
          <w:rPrChange w:id="3191" w:author="Wisch, Julie" w:date="2022-10-17T09:14:00Z">
            <w:rPr>
              <w:rFonts w:ascii="Times New Roman" w:hAnsi="Times New Roman" w:cs="Times New Roman"/>
              <w:sz w:val="24"/>
              <w:szCs w:val="24"/>
            </w:rPr>
          </w:rPrChange>
        </w:rPr>
        <w:t xml:space="preserve">Although </w:t>
      </w:r>
      <w:r w:rsidR="001F425B" w:rsidRPr="00D03637">
        <w:rPr>
          <w:rFonts w:ascii="Times New Roman" w:hAnsi="Times New Roman" w:cs="Times New Roman"/>
          <w:sz w:val="24"/>
          <w:szCs w:val="24"/>
          <w:rPrChange w:id="3192" w:author="Wisch, Julie" w:date="2022-10-17T09:14:00Z">
            <w:rPr>
              <w:rFonts w:ascii="Times New Roman" w:hAnsi="Times New Roman" w:cs="Times New Roman"/>
              <w:sz w:val="24"/>
              <w:szCs w:val="24"/>
            </w:rPr>
          </w:rPrChange>
        </w:rPr>
        <w:t xml:space="preserve">this dataset is </w:t>
      </w:r>
      <w:r w:rsidR="00F142C7" w:rsidRPr="00D03637">
        <w:rPr>
          <w:rFonts w:ascii="Times New Roman" w:hAnsi="Times New Roman" w:cs="Times New Roman"/>
          <w:sz w:val="24"/>
          <w:szCs w:val="24"/>
          <w:rPrChange w:id="3193" w:author="Wisch, Julie" w:date="2022-10-17T09:14:00Z">
            <w:rPr>
              <w:rFonts w:ascii="Times New Roman" w:hAnsi="Times New Roman" w:cs="Times New Roman"/>
              <w:sz w:val="24"/>
              <w:szCs w:val="24"/>
            </w:rPr>
          </w:rPrChange>
        </w:rPr>
        <w:t>relatively</w:t>
      </w:r>
      <w:r w:rsidR="001F425B" w:rsidRPr="00D03637">
        <w:rPr>
          <w:rFonts w:ascii="Times New Roman" w:hAnsi="Times New Roman" w:cs="Times New Roman"/>
          <w:sz w:val="24"/>
          <w:szCs w:val="24"/>
          <w:rPrChange w:id="3194" w:author="Wisch, Julie" w:date="2022-10-17T09:14:00Z">
            <w:rPr>
              <w:rFonts w:ascii="Times New Roman" w:hAnsi="Times New Roman" w:cs="Times New Roman"/>
              <w:sz w:val="24"/>
              <w:szCs w:val="24"/>
            </w:rPr>
          </w:rPrChange>
        </w:rPr>
        <w:t xml:space="preserve"> large in the context of longitudinal CSF studies, we had relatively few datapoints in the context of machine learning. </w:t>
      </w:r>
      <w:r w:rsidR="003D223A" w:rsidRPr="00D03637">
        <w:rPr>
          <w:rFonts w:ascii="Times New Roman" w:hAnsi="Times New Roman" w:cs="Times New Roman"/>
          <w:sz w:val="24"/>
          <w:szCs w:val="24"/>
          <w:rPrChange w:id="3195" w:author="Wisch, Julie" w:date="2022-10-17T09:14:00Z">
            <w:rPr>
              <w:rFonts w:ascii="Times New Roman" w:hAnsi="Times New Roman" w:cs="Times New Roman"/>
              <w:sz w:val="24"/>
              <w:szCs w:val="24"/>
            </w:rPr>
          </w:rPrChange>
        </w:rPr>
        <w:t xml:space="preserve">Because of this data sparsity, we </w:t>
      </w:r>
      <w:ins w:id="3196" w:author="Wisch, Julie" w:date="2022-09-28T09:48:00Z">
        <w:r w:rsidR="00334BDB" w:rsidRPr="00D03637">
          <w:rPr>
            <w:rFonts w:ascii="Times New Roman" w:hAnsi="Times New Roman" w:cs="Times New Roman"/>
            <w:sz w:val="24"/>
            <w:szCs w:val="24"/>
            <w:rPrChange w:id="3197" w:author="Wisch, Julie" w:date="2022-10-17T09:14:00Z">
              <w:rPr>
                <w:rFonts w:ascii="Times New Roman" w:hAnsi="Times New Roman" w:cs="Times New Roman"/>
                <w:sz w:val="24"/>
                <w:szCs w:val="24"/>
              </w:rPr>
            </w:rPrChange>
          </w:rPr>
          <w:lastRenderedPageBreak/>
          <w:t xml:space="preserve">used multiple datapoints from the same individuals. Although we were careful to segregate individuals into only training, testing, or holdout datasets, this </w:t>
        </w:r>
      </w:ins>
      <w:ins w:id="3198" w:author="Wisch, Julie" w:date="2022-09-28T09:49:00Z">
        <w:r w:rsidR="00334BDB" w:rsidRPr="00D03637">
          <w:rPr>
            <w:rFonts w:ascii="Times New Roman" w:hAnsi="Times New Roman" w:cs="Times New Roman"/>
            <w:sz w:val="24"/>
            <w:szCs w:val="24"/>
            <w:rPrChange w:id="3199" w:author="Wisch, Julie" w:date="2022-10-17T09:14:00Z">
              <w:rPr>
                <w:rFonts w:ascii="Times New Roman" w:hAnsi="Times New Roman" w:cs="Times New Roman"/>
                <w:sz w:val="24"/>
                <w:szCs w:val="24"/>
              </w:rPr>
            </w:rPrChange>
          </w:rPr>
          <w:t xml:space="preserve">potentially inflates individual-specific random effects. </w:t>
        </w:r>
      </w:ins>
      <w:del w:id="3200" w:author="Wisch, Julie" w:date="2022-09-28T09:49:00Z">
        <w:r w:rsidR="003D223A" w:rsidRPr="00D03637" w:rsidDel="00334BDB">
          <w:rPr>
            <w:rFonts w:ascii="Times New Roman" w:hAnsi="Times New Roman" w:cs="Times New Roman"/>
            <w:sz w:val="24"/>
            <w:szCs w:val="24"/>
            <w:rPrChange w:id="3201" w:author="Wisch, Julie" w:date="2022-10-17T09:14:00Z">
              <w:rPr>
                <w:rFonts w:ascii="Times New Roman" w:hAnsi="Times New Roman" w:cs="Times New Roman"/>
                <w:sz w:val="24"/>
                <w:szCs w:val="24"/>
              </w:rPr>
            </w:rPrChange>
          </w:rPr>
          <w:delText xml:space="preserve">were unable to retain a true validation dataset and instead had to rely on cross-validation to evaluate generalizability. </w:delText>
        </w:r>
      </w:del>
      <w:r w:rsidR="003D223A" w:rsidRPr="00D03637">
        <w:rPr>
          <w:rFonts w:ascii="Times New Roman" w:hAnsi="Times New Roman" w:cs="Times New Roman"/>
          <w:sz w:val="24"/>
          <w:szCs w:val="24"/>
          <w:rPrChange w:id="3202" w:author="Wisch, Julie" w:date="2022-10-17T09:14:00Z">
            <w:rPr>
              <w:rFonts w:ascii="Times New Roman" w:hAnsi="Times New Roman" w:cs="Times New Roman"/>
              <w:sz w:val="24"/>
              <w:szCs w:val="24"/>
            </w:rPr>
          </w:rPrChange>
        </w:rPr>
        <w:t>We were also</w:t>
      </w:r>
      <w:r w:rsidR="00D56087" w:rsidRPr="00D03637">
        <w:rPr>
          <w:rFonts w:ascii="Times New Roman" w:hAnsi="Times New Roman" w:cs="Times New Roman"/>
          <w:sz w:val="24"/>
          <w:szCs w:val="24"/>
          <w:rPrChange w:id="3203" w:author="Wisch, Julie" w:date="2022-10-17T09:14:00Z">
            <w:rPr>
              <w:rFonts w:ascii="Times New Roman" w:hAnsi="Times New Roman" w:cs="Times New Roman"/>
              <w:sz w:val="24"/>
              <w:szCs w:val="24"/>
            </w:rPr>
          </w:rPrChange>
        </w:rPr>
        <w:t xml:space="preserve"> were</w:t>
      </w:r>
      <w:r w:rsidR="003D223A" w:rsidRPr="00D03637">
        <w:rPr>
          <w:rFonts w:ascii="Times New Roman" w:hAnsi="Times New Roman" w:cs="Times New Roman"/>
          <w:sz w:val="24"/>
          <w:szCs w:val="24"/>
          <w:rPrChange w:id="3204" w:author="Wisch, Julie" w:date="2022-10-17T09:14:00Z">
            <w:rPr>
              <w:rFonts w:ascii="Times New Roman" w:hAnsi="Times New Roman" w:cs="Times New Roman"/>
              <w:sz w:val="24"/>
              <w:szCs w:val="24"/>
            </w:rPr>
          </w:rPrChange>
        </w:rPr>
        <w:t xml:space="preserve"> unable to </w:t>
      </w:r>
      <w:r w:rsidR="00D56087" w:rsidRPr="00D03637">
        <w:rPr>
          <w:rFonts w:ascii="Times New Roman" w:hAnsi="Times New Roman" w:cs="Times New Roman"/>
          <w:sz w:val="24"/>
          <w:szCs w:val="24"/>
          <w:rPrChange w:id="3205" w:author="Wisch, Julie" w:date="2022-10-17T09:14:00Z">
            <w:rPr>
              <w:rFonts w:ascii="Times New Roman" w:hAnsi="Times New Roman" w:cs="Times New Roman"/>
              <w:sz w:val="24"/>
              <w:szCs w:val="24"/>
            </w:rPr>
          </w:rPrChange>
        </w:rPr>
        <w:t>compare results to</w:t>
      </w:r>
      <w:r w:rsidR="003D223A" w:rsidRPr="00D03637">
        <w:rPr>
          <w:rFonts w:ascii="Times New Roman" w:hAnsi="Times New Roman" w:cs="Times New Roman"/>
          <w:sz w:val="24"/>
          <w:szCs w:val="24"/>
          <w:rPrChange w:id="3206" w:author="Wisch, Julie" w:date="2022-10-17T09:14:00Z">
            <w:rPr>
              <w:rFonts w:ascii="Times New Roman" w:hAnsi="Times New Roman" w:cs="Times New Roman"/>
              <w:sz w:val="24"/>
              <w:szCs w:val="24"/>
            </w:rPr>
          </w:rPrChange>
        </w:rPr>
        <w:t xml:space="preserve"> an external cohort for validation. The requirement of multiple LPs with CSF A</w:t>
      </w:r>
      <w:r w:rsidR="00D56087" w:rsidRPr="00D03637">
        <w:rPr>
          <w:rFonts w:ascii="Symbol" w:hAnsi="Symbol" w:cs="Times New Roman"/>
          <w:sz w:val="24"/>
          <w:szCs w:val="24"/>
          <w:rPrChange w:id="3207" w:author="Wisch, Julie" w:date="2022-10-17T09:14:00Z">
            <w:rPr>
              <w:rFonts w:ascii="Symbol" w:hAnsi="Symbol" w:cs="Times New Roman"/>
              <w:sz w:val="24"/>
              <w:szCs w:val="24"/>
            </w:rPr>
          </w:rPrChange>
        </w:rPr>
        <w:t></w:t>
      </w:r>
      <w:r w:rsidR="003D223A" w:rsidRPr="00D03637">
        <w:rPr>
          <w:rFonts w:ascii="Times New Roman" w:hAnsi="Times New Roman" w:cs="Times New Roman"/>
          <w:sz w:val="24"/>
          <w:szCs w:val="24"/>
          <w:rPrChange w:id="3208" w:author="Wisch, Julie" w:date="2022-10-17T09:14:00Z">
            <w:rPr>
              <w:rFonts w:ascii="Times New Roman" w:hAnsi="Times New Roman" w:cs="Times New Roman"/>
              <w:sz w:val="24"/>
              <w:szCs w:val="24"/>
            </w:rPr>
          </w:rPrChange>
        </w:rPr>
        <w:t xml:space="preserve">42 and CSF </w:t>
      </w:r>
      <w:r w:rsidR="00580042" w:rsidRPr="00D03637">
        <w:rPr>
          <w:rFonts w:ascii="Times New Roman" w:hAnsi="Times New Roman" w:cs="Times New Roman"/>
          <w:sz w:val="24"/>
          <w:szCs w:val="24"/>
          <w:rPrChange w:id="3209" w:author="Wisch, Julie" w:date="2022-10-17T09:14:00Z">
            <w:rPr>
              <w:rFonts w:ascii="Times New Roman" w:hAnsi="Times New Roman" w:cs="Times New Roman"/>
              <w:sz w:val="24"/>
              <w:szCs w:val="24"/>
            </w:rPr>
          </w:rPrChange>
        </w:rPr>
        <w:t>pTau</w:t>
      </w:r>
      <w:r w:rsidR="00580042" w:rsidRPr="00D03637">
        <w:rPr>
          <w:rFonts w:ascii="Times New Roman" w:hAnsi="Times New Roman" w:cs="Times New Roman"/>
          <w:sz w:val="24"/>
          <w:szCs w:val="24"/>
          <w:vertAlign w:val="subscript"/>
          <w:rPrChange w:id="3210" w:author="Wisch, Julie" w:date="2022-10-17T09:14:00Z">
            <w:rPr>
              <w:rFonts w:ascii="Times New Roman" w:hAnsi="Times New Roman" w:cs="Times New Roman"/>
              <w:sz w:val="24"/>
              <w:szCs w:val="24"/>
              <w:vertAlign w:val="subscript"/>
            </w:rPr>
          </w:rPrChange>
        </w:rPr>
        <w:t>181</w:t>
      </w:r>
      <w:r w:rsidR="00580042" w:rsidRPr="00D03637">
        <w:rPr>
          <w:rFonts w:ascii="Times New Roman" w:hAnsi="Times New Roman" w:cs="Times New Roman"/>
          <w:sz w:val="24"/>
          <w:szCs w:val="24"/>
          <w:rPrChange w:id="3211" w:author="Wisch, Julie" w:date="2022-10-17T09:14:00Z">
            <w:rPr>
              <w:rFonts w:ascii="Times New Roman" w:hAnsi="Times New Roman" w:cs="Times New Roman"/>
              <w:sz w:val="24"/>
              <w:szCs w:val="24"/>
            </w:rPr>
          </w:rPrChange>
        </w:rPr>
        <w:t xml:space="preserve"> </w:t>
      </w:r>
      <w:r w:rsidR="003D223A" w:rsidRPr="00D03637">
        <w:rPr>
          <w:rFonts w:ascii="Times New Roman" w:hAnsi="Times New Roman" w:cs="Times New Roman"/>
          <w:sz w:val="24"/>
          <w:szCs w:val="24"/>
          <w:rPrChange w:id="3212" w:author="Wisch, Julie" w:date="2022-10-17T09:14:00Z">
            <w:rPr>
              <w:rFonts w:ascii="Times New Roman" w:hAnsi="Times New Roman" w:cs="Times New Roman"/>
              <w:sz w:val="24"/>
              <w:szCs w:val="24"/>
            </w:rPr>
          </w:rPrChange>
        </w:rPr>
        <w:t xml:space="preserve">for unsupervised classification in addition to needing fully </w:t>
      </w:r>
      <w:r w:rsidR="00D31764" w:rsidRPr="00D03637">
        <w:rPr>
          <w:rFonts w:ascii="Times New Roman" w:hAnsi="Times New Roman" w:cs="Times New Roman"/>
          <w:sz w:val="24"/>
          <w:szCs w:val="24"/>
          <w:rPrChange w:id="3213" w:author="Wisch, Julie" w:date="2022-10-17T09:14:00Z">
            <w:rPr>
              <w:rFonts w:ascii="Times New Roman" w:hAnsi="Times New Roman" w:cs="Times New Roman"/>
              <w:sz w:val="24"/>
              <w:szCs w:val="24"/>
            </w:rPr>
          </w:rPrChange>
        </w:rPr>
        <w:t>multiplexed</w:t>
      </w:r>
      <w:r w:rsidR="003D223A" w:rsidRPr="00D03637">
        <w:rPr>
          <w:rFonts w:ascii="Times New Roman" w:hAnsi="Times New Roman" w:cs="Times New Roman"/>
          <w:sz w:val="24"/>
          <w:szCs w:val="24"/>
          <w:rPrChange w:id="3214" w:author="Wisch, Julie" w:date="2022-10-17T09:14:00Z">
            <w:rPr>
              <w:rFonts w:ascii="Times New Roman" w:hAnsi="Times New Roman" w:cs="Times New Roman"/>
              <w:sz w:val="24"/>
              <w:szCs w:val="24"/>
            </w:rPr>
          </w:rPrChange>
        </w:rPr>
        <w:t xml:space="preserve"> proteomics via CSF makes this a unique dataset. We hope in the future </w:t>
      </w:r>
      <w:r w:rsidR="00D56087" w:rsidRPr="00D03637">
        <w:rPr>
          <w:rFonts w:ascii="Times New Roman" w:hAnsi="Times New Roman" w:cs="Times New Roman"/>
          <w:sz w:val="24"/>
          <w:szCs w:val="24"/>
          <w:rPrChange w:id="3215" w:author="Wisch, Julie" w:date="2022-10-17T09:14:00Z">
            <w:rPr>
              <w:rFonts w:ascii="Times New Roman" w:hAnsi="Times New Roman" w:cs="Times New Roman"/>
              <w:sz w:val="24"/>
              <w:szCs w:val="24"/>
            </w:rPr>
          </w:rPrChange>
        </w:rPr>
        <w:t>that additional</w:t>
      </w:r>
      <w:r w:rsidR="003D223A" w:rsidRPr="00D03637">
        <w:rPr>
          <w:rFonts w:ascii="Times New Roman" w:hAnsi="Times New Roman" w:cs="Times New Roman"/>
          <w:sz w:val="24"/>
          <w:szCs w:val="24"/>
          <w:rPrChange w:id="3216" w:author="Wisch, Julie" w:date="2022-10-17T09:14:00Z">
            <w:rPr>
              <w:rFonts w:ascii="Times New Roman" w:hAnsi="Times New Roman" w:cs="Times New Roman"/>
              <w:sz w:val="24"/>
              <w:szCs w:val="24"/>
            </w:rPr>
          </w:rPrChange>
        </w:rPr>
        <w:t xml:space="preserve"> highly characterized longitudinal </w:t>
      </w:r>
      <w:r w:rsidR="00D56087" w:rsidRPr="00D03637">
        <w:rPr>
          <w:rFonts w:ascii="Times New Roman" w:hAnsi="Times New Roman" w:cs="Times New Roman"/>
          <w:sz w:val="24"/>
          <w:szCs w:val="24"/>
          <w:rPrChange w:id="3217" w:author="Wisch, Julie" w:date="2022-10-17T09:14:00Z">
            <w:rPr>
              <w:rFonts w:ascii="Times New Roman" w:hAnsi="Times New Roman" w:cs="Times New Roman"/>
              <w:sz w:val="24"/>
              <w:szCs w:val="24"/>
            </w:rPr>
          </w:rPrChange>
        </w:rPr>
        <w:t xml:space="preserve">CSF </w:t>
      </w:r>
      <w:r w:rsidR="003D223A" w:rsidRPr="00D03637">
        <w:rPr>
          <w:rFonts w:ascii="Times New Roman" w:hAnsi="Times New Roman" w:cs="Times New Roman"/>
          <w:sz w:val="24"/>
          <w:szCs w:val="24"/>
          <w:rPrChange w:id="3218" w:author="Wisch, Julie" w:date="2022-10-17T09:14:00Z">
            <w:rPr>
              <w:rFonts w:ascii="Times New Roman" w:hAnsi="Times New Roman" w:cs="Times New Roman"/>
              <w:sz w:val="24"/>
              <w:szCs w:val="24"/>
            </w:rPr>
          </w:rPrChange>
        </w:rPr>
        <w:t>samples become available for analysis.</w:t>
      </w:r>
      <w:r w:rsidR="00552A9B" w:rsidRPr="00D03637">
        <w:rPr>
          <w:rFonts w:ascii="Times New Roman" w:hAnsi="Times New Roman" w:cs="Times New Roman"/>
          <w:sz w:val="24"/>
          <w:szCs w:val="24"/>
          <w:rPrChange w:id="3219" w:author="Wisch, Julie" w:date="2022-10-17T09:14:00Z">
            <w:rPr>
              <w:rFonts w:ascii="Times New Roman" w:hAnsi="Times New Roman" w:cs="Times New Roman"/>
              <w:sz w:val="24"/>
              <w:szCs w:val="24"/>
            </w:rPr>
          </w:rPrChange>
        </w:rPr>
        <w:t xml:space="preserve"> Future collection of longitudinal PET Tau images could also greatly enhance this dataset and allow for a more complete investigation of tau progression in this cohort.</w:t>
      </w:r>
      <w:r w:rsidR="00A952D5" w:rsidRPr="00D03637">
        <w:rPr>
          <w:rFonts w:ascii="Times New Roman" w:hAnsi="Times New Roman" w:cs="Times New Roman"/>
          <w:sz w:val="24"/>
          <w:szCs w:val="24"/>
          <w:rPrChange w:id="3220" w:author="Wisch, Julie" w:date="2022-10-17T09:14:00Z">
            <w:rPr>
              <w:rFonts w:ascii="Times New Roman" w:hAnsi="Times New Roman" w:cs="Times New Roman"/>
              <w:sz w:val="24"/>
              <w:szCs w:val="24"/>
            </w:rPr>
          </w:rPrChange>
        </w:rPr>
        <w:t xml:space="preserve"> At this stage of analysis, our results are largely descriptive and hypothesis generating rather than conclusively establishing links between specific proteome expression and amyloid and tau pathology. This is an important first step, but does not identify optimal drug targets or definitively establish the mechanisms associated with AT(N) pathological development.</w:t>
      </w:r>
    </w:p>
    <w:p w14:paraId="3F3D183F" w14:textId="507DC447" w:rsidR="00035AD4" w:rsidRPr="00D03637" w:rsidRDefault="00035AD4" w:rsidP="008F70CC">
      <w:pPr>
        <w:rPr>
          <w:rFonts w:ascii="Times New Roman" w:hAnsi="Times New Roman" w:cs="Times New Roman"/>
          <w:b/>
          <w:sz w:val="32"/>
          <w:szCs w:val="32"/>
          <w:rPrChange w:id="3221" w:author="Wisch, Julie" w:date="2022-10-17T09:14:00Z">
            <w:rPr>
              <w:rFonts w:ascii="Times New Roman" w:hAnsi="Times New Roman" w:cs="Times New Roman"/>
              <w:b/>
              <w:sz w:val="32"/>
              <w:szCs w:val="32"/>
            </w:rPr>
          </w:rPrChange>
        </w:rPr>
      </w:pPr>
      <w:r w:rsidRPr="00D03637">
        <w:rPr>
          <w:rFonts w:ascii="Times New Roman" w:hAnsi="Times New Roman" w:cs="Times New Roman"/>
          <w:b/>
          <w:sz w:val="32"/>
          <w:szCs w:val="32"/>
          <w:rPrChange w:id="3222" w:author="Wisch, Julie" w:date="2022-10-17T09:14:00Z">
            <w:rPr>
              <w:rFonts w:ascii="Times New Roman" w:hAnsi="Times New Roman" w:cs="Times New Roman"/>
              <w:b/>
              <w:sz w:val="32"/>
              <w:szCs w:val="32"/>
            </w:rPr>
          </w:rPrChange>
        </w:rPr>
        <w:t>Conclusions</w:t>
      </w:r>
    </w:p>
    <w:p w14:paraId="5B509637" w14:textId="2693E704" w:rsidR="008E665A" w:rsidRPr="00D03637" w:rsidRDefault="00222BF2" w:rsidP="00222BF2">
      <w:pPr>
        <w:rPr>
          <w:rFonts w:ascii="Times New Roman" w:hAnsi="Times New Roman" w:cs="Times New Roman"/>
          <w:color w:val="000000"/>
          <w:sz w:val="24"/>
          <w:szCs w:val="24"/>
          <w:rPrChange w:id="3223" w:author="Wisch, Julie" w:date="2022-10-17T09:14:00Z">
            <w:rPr>
              <w:rFonts w:ascii="Times New Roman" w:hAnsi="Times New Roman" w:cs="Times New Roman"/>
              <w:color w:val="000000"/>
              <w:sz w:val="24"/>
              <w:szCs w:val="24"/>
            </w:rPr>
          </w:rPrChange>
        </w:rPr>
      </w:pPr>
      <w:r w:rsidRPr="00D03637">
        <w:rPr>
          <w:rFonts w:ascii="Times New Roman" w:hAnsi="Times New Roman" w:cs="Times New Roman"/>
          <w:color w:val="000000"/>
          <w:sz w:val="24"/>
          <w:szCs w:val="24"/>
          <w:rPrChange w:id="3224" w:author="Wisch, Julie" w:date="2022-10-17T09:14:00Z">
            <w:rPr>
              <w:rFonts w:ascii="Times New Roman" w:hAnsi="Times New Roman" w:cs="Times New Roman"/>
              <w:color w:val="000000"/>
              <w:sz w:val="24"/>
              <w:szCs w:val="24"/>
            </w:rPr>
          </w:rPrChange>
        </w:rPr>
        <w:t xml:space="preserve">Our findings on both the timing of amyloid and </w:t>
      </w:r>
      <w:r w:rsidR="00F142C7" w:rsidRPr="00D03637">
        <w:rPr>
          <w:rFonts w:ascii="Times New Roman" w:hAnsi="Times New Roman" w:cs="Times New Roman"/>
          <w:color w:val="000000"/>
          <w:sz w:val="24"/>
          <w:szCs w:val="24"/>
          <w:rPrChange w:id="3225" w:author="Wisch, Julie" w:date="2022-10-17T09:14:00Z">
            <w:rPr>
              <w:rFonts w:ascii="Times New Roman" w:hAnsi="Times New Roman" w:cs="Times New Roman"/>
              <w:color w:val="000000"/>
              <w:sz w:val="24"/>
              <w:szCs w:val="24"/>
            </w:rPr>
          </w:rPrChange>
        </w:rPr>
        <w:t xml:space="preserve">aggregated </w:t>
      </w:r>
      <w:r w:rsidRPr="00D03637">
        <w:rPr>
          <w:rFonts w:ascii="Times New Roman" w:hAnsi="Times New Roman" w:cs="Times New Roman"/>
          <w:color w:val="000000"/>
          <w:sz w:val="24"/>
          <w:szCs w:val="24"/>
          <w:rPrChange w:id="3226" w:author="Wisch, Julie" w:date="2022-10-17T09:14:00Z">
            <w:rPr>
              <w:rFonts w:ascii="Times New Roman" w:hAnsi="Times New Roman" w:cs="Times New Roman"/>
              <w:color w:val="000000"/>
              <w:sz w:val="24"/>
              <w:szCs w:val="24"/>
            </w:rPr>
          </w:rPrChange>
        </w:rPr>
        <w:t xml:space="preserve">tau development, and the ability of the CSF proteome to classify these groupings have important implications for clinical trials. </w:t>
      </w:r>
      <w:r w:rsidR="00A952D5" w:rsidRPr="00D03637">
        <w:rPr>
          <w:rFonts w:ascii="Times New Roman" w:hAnsi="Times New Roman" w:cs="Times New Roman"/>
          <w:color w:val="000000"/>
          <w:sz w:val="24"/>
          <w:szCs w:val="24"/>
          <w:rPrChange w:id="3227" w:author="Wisch, Julie" w:date="2022-10-17T09:14:00Z">
            <w:rPr>
              <w:rFonts w:ascii="Times New Roman" w:hAnsi="Times New Roman" w:cs="Times New Roman"/>
              <w:color w:val="000000"/>
              <w:sz w:val="24"/>
              <w:szCs w:val="24"/>
            </w:rPr>
          </w:rPrChange>
        </w:rPr>
        <w:t>As previously suggested in other works, specific AD subtypes may be responsive to different types of therapies</w:t>
      </w:r>
      <w:sdt>
        <w:sdtPr>
          <w:rPr>
            <w:rFonts w:ascii="Times New Roman" w:hAnsi="Times New Roman" w:cs="Times New Roman"/>
            <w:color w:val="000000"/>
            <w:sz w:val="24"/>
            <w:szCs w:val="24"/>
            <w:vertAlign w:val="superscript"/>
          </w:rPr>
          <w:tag w:val="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"/>
          <w:id w:val="1628811766"/>
          <w:placeholder>
            <w:docPart w:val="DefaultPlaceholder_-1854013440"/>
          </w:placeholder>
        </w:sdtPr>
        <w:sdtEndPr/>
        <w:sdtContent>
          <w:ins w:id="3228" w:author="Wisch, Julie" w:date="2022-10-04T14:53:00Z">
            <w:r w:rsidR="00B94D80" w:rsidRPr="00D03637">
              <w:rPr>
                <w:rFonts w:ascii="Times New Roman" w:hAnsi="Times New Roman" w:cs="Times New Roman"/>
                <w:color w:val="000000"/>
                <w:sz w:val="24"/>
                <w:szCs w:val="24"/>
                <w:vertAlign w:val="superscript"/>
              </w:rPr>
              <w:t>12</w:t>
            </w:r>
          </w:ins>
          <w:del w:id="3229" w:author="Wisch, Julie" w:date="2022-09-28T10:24:00Z">
            <w:r w:rsidR="00143020" w:rsidRPr="00D03637" w:rsidDel="00733317">
              <w:rPr>
                <w:rFonts w:ascii="Times New Roman" w:hAnsi="Times New Roman" w:cs="Times New Roman"/>
                <w:color w:val="000000"/>
                <w:sz w:val="24"/>
                <w:szCs w:val="24"/>
                <w:vertAlign w:val="superscript"/>
                <w:rPrChange w:id="3230" w:author="Wisch, Julie" w:date="2022-10-17T09:14:00Z">
                  <w:rPr>
                    <w:rFonts w:ascii="Times New Roman" w:hAnsi="Times New Roman" w:cs="Times New Roman"/>
                    <w:color w:val="000000"/>
                    <w:sz w:val="24"/>
                    <w:szCs w:val="24"/>
                    <w:vertAlign w:val="superscript"/>
                  </w:rPr>
                </w:rPrChange>
              </w:rPr>
              <w:delText>12</w:delText>
            </w:r>
          </w:del>
        </w:sdtContent>
      </w:sdt>
      <w:r w:rsidR="00A952D5" w:rsidRPr="00D03637">
        <w:rPr>
          <w:rFonts w:ascii="Times New Roman" w:hAnsi="Times New Roman" w:cs="Times New Roman"/>
          <w:color w:val="000000"/>
          <w:sz w:val="24"/>
          <w:szCs w:val="24"/>
        </w:rPr>
        <w:t xml:space="preserve">. </w:t>
      </w:r>
      <w:r w:rsidRPr="00D03637">
        <w:rPr>
          <w:rFonts w:ascii="Times New Roman" w:hAnsi="Times New Roman" w:cs="Times New Roman"/>
          <w:color w:val="000000"/>
          <w:sz w:val="24"/>
          <w:szCs w:val="24"/>
          <w:rPrChange w:id="3231" w:author="Wisch, Julie" w:date="2022-10-17T09:14:00Z">
            <w:rPr>
              <w:rFonts w:ascii="Times New Roman" w:hAnsi="Times New Roman" w:cs="Times New Roman"/>
              <w:color w:val="000000"/>
              <w:sz w:val="24"/>
              <w:szCs w:val="24"/>
            </w:rPr>
          </w:rPrChange>
        </w:rPr>
        <w:t xml:space="preserve">In therapies that focus on the AT(N), here we highlight heterogeneity in amyloid and tau development. The AD </w:t>
      </w:r>
      <w:r w:rsidR="008053F7" w:rsidRPr="00D03637">
        <w:rPr>
          <w:rFonts w:ascii="Times New Roman" w:hAnsi="Times New Roman" w:cs="Times New Roman"/>
          <w:color w:val="000000"/>
          <w:sz w:val="24"/>
          <w:szCs w:val="24"/>
          <w:rPrChange w:id="3232" w:author="Wisch, Julie" w:date="2022-10-17T09:14:00Z">
            <w:rPr>
              <w:rFonts w:ascii="Times New Roman" w:hAnsi="Times New Roman" w:cs="Times New Roman"/>
              <w:color w:val="000000"/>
              <w:sz w:val="24"/>
              <w:szCs w:val="24"/>
            </w:rPr>
          </w:rPrChange>
        </w:rPr>
        <w:t>Biomarker Positive</w:t>
      </w:r>
      <w:r w:rsidRPr="00D03637">
        <w:rPr>
          <w:rFonts w:ascii="Times New Roman" w:hAnsi="Times New Roman" w:cs="Times New Roman"/>
          <w:color w:val="000000"/>
          <w:sz w:val="24"/>
          <w:szCs w:val="24"/>
          <w:rPrChange w:id="3233" w:author="Wisch, Julie" w:date="2022-10-17T09:14:00Z">
            <w:rPr>
              <w:rFonts w:ascii="Times New Roman" w:hAnsi="Times New Roman" w:cs="Times New Roman"/>
              <w:color w:val="000000"/>
              <w:sz w:val="24"/>
              <w:szCs w:val="24"/>
            </w:rPr>
          </w:rPrChange>
        </w:rPr>
        <w:t xml:space="preserve"> group </w:t>
      </w:r>
      <w:r w:rsidR="00D56087" w:rsidRPr="00D03637">
        <w:rPr>
          <w:rFonts w:ascii="Times New Roman" w:hAnsi="Times New Roman" w:cs="Times New Roman"/>
          <w:color w:val="000000"/>
          <w:sz w:val="24"/>
          <w:szCs w:val="24"/>
          <w:rPrChange w:id="3234" w:author="Wisch, Julie" w:date="2022-10-17T09:14:00Z">
            <w:rPr>
              <w:rFonts w:ascii="Times New Roman" w:hAnsi="Times New Roman" w:cs="Times New Roman"/>
              <w:color w:val="000000"/>
              <w:sz w:val="24"/>
              <w:szCs w:val="24"/>
            </w:rPr>
          </w:rPrChange>
        </w:rPr>
        <w:t xml:space="preserve">developed </w:t>
      </w:r>
      <w:r w:rsidRPr="00D03637">
        <w:rPr>
          <w:rFonts w:ascii="Times New Roman" w:hAnsi="Times New Roman" w:cs="Times New Roman"/>
          <w:color w:val="000000"/>
          <w:sz w:val="24"/>
          <w:szCs w:val="24"/>
          <w:rPrChange w:id="3235" w:author="Wisch, Julie" w:date="2022-10-17T09:14:00Z">
            <w:rPr>
              <w:rFonts w:ascii="Times New Roman" w:hAnsi="Times New Roman" w:cs="Times New Roman"/>
              <w:color w:val="000000"/>
              <w:sz w:val="24"/>
              <w:szCs w:val="24"/>
            </w:rPr>
          </w:rPrChange>
        </w:rPr>
        <w:t>amyloid and tau pathology before age 50</w:t>
      </w:r>
      <w:r w:rsidR="00FA3A19" w:rsidRPr="00D03637">
        <w:rPr>
          <w:rFonts w:ascii="Times New Roman" w:hAnsi="Times New Roman" w:cs="Times New Roman"/>
          <w:color w:val="000000"/>
          <w:sz w:val="24"/>
          <w:szCs w:val="24"/>
          <w:rPrChange w:id="3236" w:author="Wisch, Julie" w:date="2022-10-17T09:14:00Z">
            <w:rPr>
              <w:rFonts w:ascii="Times New Roman" w:hAnsi="Times New Roman" w:cs="Times New Roman"/>
              <w:color w:val="000000"/>
              <w:sz w:val="24"/>
              <w:szCs w:val="24"/>
            </w:rPr>
          </w:rPrChange>
        </w:rPr>
        <w:t xml:space="preserve"> years old</w:t>
      </w:r>
      <w:r w:rsidRPr="00D03637">
        <w:rPr>
          <w:rFonts w:ascii="Times New Roman" w:hAnsi="Times New Roman" w:cs="Times New Roman"/>
          <w:color w:val="000000"/>
          <w:sz w:val="24"/>
          <w:szCs w:val="24"/>
          <w:rPrChange w:id="3237" w:author="Wisch, Julie" w:date="2022-10-17T09:14:00Z">
            <w:rPr>
              <w:rFonts w:ascii="Times New Roman" w:hAnsi="Times New Roman" w:cs="Times New Roman"/>
              <w:color w:val="000000"/>
              <w:sz w:val="24"/>
              <w:szCs w:val="24"/>
            </w:rPr>
          </w:rPrChange>
        </w:rPr>
        <w:t xml:space="preserve">, suggesting very early intervention is necessary </w:t>
      </w:r>
      <w:r w:rsidR="00D56087" w:rsidRPr="00D03637">
        <w:rPr>
          <w:rFonts w:ascii="Times New Roman" w:hAnsi="Times New Roman" w:cs="Times New Roman"/>
          <w:color w:val="000000"/>
          <w:sz w:val="24"/>
          <w:szCs w:val="24"/>
          <w:rPrChange w:id="3238" w:author="Wisch, Julie" w:date="2022-10-17T09:14:00Z">
            <w:rPr>
              <w:rFonts w:ascii="Times New Roman" w:hAnsi="Times New Roman" w:cs="Times New Roman"/>
              <w:color w:val="000000"/>
              <w:sz w:val="24"/>
              <w:szCs w:val="24"/>
            </w:rPr>
          </w:rPrChange>
        </w:rPr>
        <w:t xml:space="preserve">for </w:t>
      </w:r>
      <w:r w:rsidRPr="00D03637">
        <w:rPr>
          <w:rFonts w:ascii="Times New Roman" w:hAnsi="Times New Roman" w:cs="Times New Roman"/>
          <w:color w:val="000000"/>
          <w:sz w:val="24"/>
          <w:szCs w:val="24"/>
          <w:rPrChange w:id="3239" w:author="Wisch, Julie" w:date="2022-10-17T09:14:00Z">
            <w:rPr>
              <w:rFonts w:ascii="Times New Roman" w:hAnsi="Times New Roman" w:cs="Times New Roman"/>
              <w:color w:val="000000"/>
              <w:sz w:val="24"/>
              <w:szCs w:val="24"/>
            </w:rPr>
          </w:rPrChange>
        </w:rPr>
        <w:t xml:space="preserve">this group. The </w:t>
      </w:r>
      <w:r w:rsidR="008A2FEF" w:rsidRPr="00D03637">
        <w:rPr>
          <w:rFonts w:ascii="Times New Roman" w:hAnsi="Times New Roman" w:cs="Times New Roman"/>
          <w:color w:val="000000"/>
          <w:sz w:val="24"/>
          <w:szCs w:val="24"/>
          <w:rPrChange w:id="3240" w:author="Wisch, Julie" w:date="2022-10-17T09:14:00Z">
            <w:rPr>
              <w:rFonts w:ascii="Times New Roman" w:hAnsi="Times New Roman" w:cs="Times New Roman"/>
              <w:color w:val="000000"/>
              <w:sz w:val="24"/>
              <w:szCs w:val="24"/>
            </w:rPr>
          </w:rPrChange>
        </w:rPr>
        <w:t>Intermediate</w:t>
      </w:r>
      <w:r w:rsidRPr="00D03637">
        <w:rPr>
          <w:rFonts w:ascii="Times New Roman" w:hAnsi="Times New Roman" w:cs="Times New Roman"/>
          <w:color w:val="000000"/>
          <w:sz w:val="24"/>
          <w:szCs w:val="24"/>
          <w:rPrChange w:id="3241" w:author="Wisch, Julie" w:date="2022-10-17T09:14:00Z">
            <w:rPr>
              <w:rFonts w:ascii="Times New Roman" w:hAnsi="Times New Roman" w:cs="Times New Roman"/>
              <w:color w:val="000000"/>
              <w:sz w:val="24"/>
              <w:szCs w:val="24"/>
            </w:rPr>
          </w:rPrChange>
        </w:rPr>
        <w:t xml:space="preserve"> </w:t>
      </w:r>
      <w:r w:rsidR="008053F7" w:rsidRPr="00D03637">
        <w:rPr>
          <w:rFonts w:ascii="Times New Roman" w:hAnsi="Times New Roman" w:cs="Times New Roman"/>
          <w:color w:val="000000"/>
          <w:sz w:val="24"/>
          <w:szCs w:val="24"/>
          <w:rPrChange w:id="3242" w:author="Wisch, Julie" w:date="2022-10-17T09:14:00Z">
            <w:rPr>
              <w:rFonts w:ascii="Times New Roman" w:hAnsi="Times New Roman" w:cs="Times New Roman"/>
              <w:color w:val="000000"/>
              <w:sz w:val="24"/>
              <w:szCs w:val="24"/>
            </w:rPr>
          </w:rPrChange>
        </w:rPr>
        <w:t>AD Biomarker</w:t>
      </w:r>
      <w:ins w:id="3243" w:author="Wisch, Julie" w:date="2022-09-28T09:49:00Z">
        <w:r w:rsidR="00334BDB" w:rsidRPr="00D03637">
          <w:rPr>
            <w:rFonts w:ascii="Times New Roman" w:hAnsi="Times New Roman" w:cs="Times New Roman"/>
            <w:color w:val="000000"/>
            <w:sz w:val="24"/>
            <w:szCs w:val="24"/>
            <w:rPrChange w:id="3244" w:author="Wisch, Julie" w:date="2022-10-17T09:14:00Z">
              <w:rPr>
                <w:rFonts w:ascii="Times New Roman" w:hAnsi="Times New Roman" w:cs="Times New Roman"/>
                <w:color w:val="000000"/>
                <w:sz w:val="24"/>
                <w:szCs w:val="24"/>
              </w:rPr>
            </w:rPrChange>
          </w:rPr>
          <w:t>s</w:t>
        </w:r>
      </w:ins>
      <w:r w:rsidRPr="00D03637">
        <w:rPr>
          <w:rFonts w:ascii="Times New Roman" w:hAnsi="Times New Roman" w:cs="Times New Roman"/>
          <w:color w:val="000000"/>
          <w:sz w:val="24"/>
          <w:szCs w:val="24"/>
          <w:rPrChange w:id="3245" w:author="Wisch, Julie" w:date="2022-10-17T09:14:00Z">
            <w:rPr>
              <w:rFonts w:ascii="Times New Roman" w:hAnsi="Times New Roman" w:cs="Times New Roman"/>
              <w:color w:val="000000"/>
              <w:sz w:val="24"/>
              <w:szCs w:val="24"/>
            </w:rPr>
          </w:rPrChange>
        </w:rPr>
        <w:t xml:space="preserve"> group develop</w:t>
      </w:r>
      <w:r w:rsidR="00D56087" w:rsidRPr="00D03637">
        <w:rPr>
          <w:rFonts w:ascii="Times New Roman" w:hAnsi="Times New Roman" w:cs="Times New Roman"/>
          <w:color w:val="000000"/>
          <w:sz w:val="24"/>
          <w:szCs w:val="24"/>
          <w:rPrChange w:id="3246" w:author="Wisch, Julie" w:date="2022-10-17T09:14:00Z">
            <w:rPr>
              <w:rFonts w:ascii="Times New Roman" w:hAnsi="Times New Roman" w:cs="Times New Roman"/>
              <w:color w:val="000000"/>
              <w:sz w:val="24"/>
              <w:szCs w:val="24"/>
            </w:rPr>
          </w:rPrChange>
        </w:rPr>
        <w:t>ed</w:t>
      </w:r>
      <w:r w:rsidRPr="00D03637">
        <w:rPr>
          <w:rFonts w:ascii="Times New Roman" w:hAnsi="Times New Roman" w:cs="Times New Roman"/>
          <w:color w:val="000000"/>
          <w:sz w:val="24"/>
          <w:szCs w:val="24"/>
          <w:rPrChange w:id="3247" w:author="Wisch, Julie" w:date="2022-10-17T09:14:00Z">
            <w:rPr>
              <w:rFonts w:ascii="Times New Roman" w:hAnsi="Times New Roman" w:cs="Times New Roman"/>
              <w:color w:val="000000"/>
              <w:sz w:val="24"/>
              <w:szCs w:val="24"/>
            </w:rPr>
          </w:rPrChange>
        </w:rPr>
        <w:t xml:space="preserve"> significant tau pathology before becoming amyloid positive. Perhaps amyloid-reducing agents would demonstrate less efficacy in this group, as they do not seem to require amyloid positivity </w:t>
      </w:r>
      <w:r w:rsidR="00D56087" w:rsidRPr="00D03637">
        <w:rPr>
          <w:rFonts w:ascii="Times New Roman" w:hAnsi="Times New Roman" w:cs="Times New Roman"/>
          <w:color w:val="000000"/>
          <w:sz w:val="24"/>
          <w:szCs w:val="24"/>
          <w:rPrChange w:id="3248" w:author="Wisch, Julie" w:date="2022-10-17T09:14:00Z">
            <w:rPr>
              <w:rFonts w:ascii="Times New Roman" w:hAnsi="Times New Roman" w:cs="Times New Roman"/>
              <w:color w:val="000000"/>
              <w:sz w:val="24"/>
              <w:szCs w:val="24"/>
            </w:rPr>
          </w:rPrChange>
        </w:rPr>
        <w:t>before</w:t>
      </w:r>
      <w:r w:rsidRPr="00D03637">
        <w:rPr>
          <w:rFonts w:ascii="Times New Roman" w:hAnsi="Times New Roman" w:cs="Times New Roman"/>
          <w:color w:val="000000"/>
          <w:sz w:val="24"/>
          <w:szCs w:val="24"/>
          <w:rPrChange w:id="3249" w:author="Wisch, Julie" w:date="2022-10-17T09:14:00Z">
            <w:rPr>
              <w:rFonts w:ascii="Times New Roman" w:hAnsi="Times New Roman" w:cs="Times New Roman"/>
              <w:color w:val="000000"/>
              <w:sz w:val="24"/>
              <w:szCs w:val="24"/>
            </w:rPr>
          </w:rPrChange>
        </w:rPr>
        <w:t xml:space="preserve"> developing substantial tau</w:t>
      </w:r>
      <w:r w:rsidR="00D56087" w:rsidRPr="00D03637">
        <w:rPr>
          <w:rFonts w:ascii="Times New Roman" w:hAnsi="Times New Roman" w:cs="Times New Roman"/>
          <w:color w:val="000000"/>
          <w:sz w:val="24"/>
          <w:szCs w:val="24"/>
          <w:rPrChange w:id="3250" w:author="Wisch, Julie" w:date="2022-10-17T09:14:00Z">
            <w:rPr>
              <w:rFonts w:ascii="Times New Roman" w:hAnsi="Times New Roman" w:cs="Times New Roman"/>
              <w:color w:val="000000"/>
              <w:sz w:val="24"/>
              <w:szCs w:val="24"/>
            </w:rPr>
          </w:rPrChange>
        </w:rPr>
        <w:t xml:space="preserve"> burden</w:t>
      </w:r>
      <w:r w:rsidRPr="00D03637">
        <w:rPr>
          <w:rFonts w:ascii="Times New Roman" w:hAnsi="Times New Roman" w:cs="Times New Roman"/>
          <w:color w:val="000000"/>
          <w:sz w:val="24"/>
          <w:szCs w:val="24"/>
          <w:rPrChange w:id="3251" w:author="Wisch, Julie" w:date="2022-10-17T09:14:00Z">
            <w:rPr>
              <w:rFonts w:ascii="Times New Roman" w:hAnsi="Times New Roman" w:cs="Times New Roman"/>
              <w:color w:val="000000"/>
              <w:sz w:val="24"/>
              <w:szCs w:val="24"/>
            </w:rPr>
          </w:rPrChange>
        </w:rPr>
        <w:t>. We also identif</w:t>
      </w:r>
      <w:r w:rsidR="00D56087" w:rsidRPr="00D03637">
        <w:rPr>
          <w:rFonts w:ascii="Times New Roman" w:hAnsi="Times New Roman" w:cs="Times New Roman"/>
          <w:color w:val="000000"/>
          <w:sz w:val="24"/>
          <w:szCs w:val="24"/>
          <w:rPrChange w:id="3252" w:author="Wisch, Julie" w:date="2022-10-17T09:14:00Z">
            <w:rPr>
              <w:rFonts w:ascii="Times New Roman" w:hAnsi="Times New Roman" w:cs="Times New Roman"/>
              <w:color w:val="000000"/>
              <w:sz w:val="24"/>
              <w:szCs w:val="24"/>
            </w:rPr>
          </w:rPrChange>
        </w:rPr>
        <w:t>ied additional</w:t>
      </w:r>
      <w:r w:rsidRPr="00D03637">
        <w:rPr>
          <w:rFonts w:ascii="Times New Roman" w:hAnsi="Times New Roman" w:cs="Times New Roman"/>
          <w:color w:val="000000"/>
          <w:sz w:val="24"/>
          <w:szCs w:val="24"/>
          <w:rPrChange w:id="3253" w:author="Wisch, Julie" w:date="2022-10-17T09:14:00Z">
            <w:rPr>
              <w:rFonts w:ascii="Times New Roman" w:hAnsi="Times New Roman" w:cs="Times New Roman"/>
              <w:color w:val="000000"/>
              <w:sz w:val="24"/>
              <w:szCs w:val="24"/>
            </w:rPr>
          </w:rPrChange>
        </w:rPr>
        <w:t xml:space="preserve"> potential non-AT(N) related targets for prospective AD drug development, including BBB integrity</w:t>
      </w:r>
      <w:del w:id="3254" w:author="Wisch, Julie" w:date="2022-09-28T09:50:00Z">
        <w:r w:rsidRPr="00D03637" w:rsidDel="00334BDB">
          <w:rPr>
            <w:rFonts w:ascii="Times New Roman" w:hAnsi="Times New Roman" w:cs="Times New Roman"/>
            <w:color w:val="000000"/>
            <w:sz w:val="24"/>
            <w:szCs w:val="24"/>
            <w:rPrChange w:id="3255" w:author="Wisch, Julie" w:date="2022-10-17T09:14:00Z">
              <w:rPr>
                <w:rFonts w:ascii="Times New Roman" w:hAnsi="Times New Roman" w:cs="Times New Roman"/>
                <w:color w:val="000000"/>
                <w:sz w:val="24"/>
                <w:szCs w:val="24"/>
              </w:rPr>
            </w:rPrChange>
          </w:rPr>
          <w:delText>, liver</w:delText>
        </w:r>
      </w:del>
      <w:ins w:id="3256" w:author="Wisch, Julie" w:date="2022-09-28T09:50:00Z">
        <w:r w:rsidR="00334BDB" w:rsidRPr="00D03637">
          <w:rPr>
            <w:rFonts w:ascii="Times New Roman" w:hAnsi="Times New Roman" w:cs="Times New Roman"/>
            <w:color w:val="000000"/>
            <w:sz w:val="24"/>
            <w:szCs w:val="24"/>
            <w:rPrChange w:id="3257" w:author="Wisch, Julie" w:date="2022-10-17T09:14:00Z">
              <w:rPr>
                <w:rFonts w:ascii="Times New Roman" w:hAnsi="Times New Roman" w:cs="Times New Roman"/>
                <w:color w:val="000000"/>
                <w:sz w:val="24"/>
                <w:szCs w:val="24"/>
              </w:rPr>
            </w:rPrChange>
          </w:rPr>
          <w:t>, immune</w:t>
        </w:r>
      </w:ins>
      <w:r w:rsidRPr="00D03637">
        <w:rPr>
          <w:rFonts w:ascii="Times New Roman" w:hAnsi="Times New Roman" w:cs="Times New Roman"/>
          <w:color w:val="000000"/>
          <w:sz w:val="24"/>
          <w:szCs w:val="24"/>
          <w:rPrChange w:id="3258" w:author="Wisch, Julie" w:date="2022-10-17T09:14:00Z">
            <w:rPr>
              <w:rFonts w:ascii="Times New Roman" w:hAnsi="Times New Roman" w:cs="Times New Roman"/>
              <w:color w:val="000000"/>
              <w:sz w:val="24"/>
              <w:szCs w:val="24"/>
            </w:rPr>
          </w:rPrChange>
        </w:rPr>
        <w:t xml:space="preserve"> function</w:t>
      </w:r>
      <w:r w:rsidR="00D56087" w:rsidRPr="00D03637">
        <w:rPr>
          <w:rFonts w:ascii="Times New Roman" w:hAnsi="Times New Roman" w:cs="Times New Roman"/>
          <w:color w:val="000000"/>
          <w:sz w:val="24"/>
          <w:szCs w:val="24"/>
          <w:rPrChange w:id="3259" w:author="Wisch, Julie" w:date="2022-10-17T09:14:00Z">
            <w:rPr>
              <w:rFonts w:ascii="Times New Roman" w:hAnsi="Times New Roman" w:cs="Times New Roman"/>
              <w:color w:val="000000"/>
              <w:sz w:val="24"/>
              <w:szCs w:val="24"/>
            </w:rPr>
          </w:rPrChange>
        </w:rPr>
        <w:t>,</w:t>
      </w:r>
      <w:r w:rsidR="00A952D5" w:rsidRPr="00D03637">
        <w:rPr>
          <w:rFonts w:ascii="Times New Roman" w:hAnsi="Times New Roman" w:cs="Times New Roman"/>
          <w:color w:val="000000"/>
          <w:sz w:val="24"/>
          <w:szCs w:val="24"/>
          <w:rPrChange w:id="3260" w:author="Wisch, Julie" w:date="2022-10-17T09:14:00Z">
            <w:rPr>
              <w:rFonts w:ascii="Times New Roman" w:hAnsi="Times New Roman" w:cs="Times New Roman"/>
              <w:color w:val="000000"/>
              <w:sz w:val="24"/>
              <w:szCs w:val="24"/>
            </w:rPr>
          </w:rPrChange>
        </w:rPr>
        <w:t xml:space="preserve"> and neuroinflammation. </w:t>
      </w:r>
    </w:p>
    <w:p w14:paraId="2EB17839" w14:textId="77777777" w:rsidR="001D136D" w:rsidRPr="00D03637" w:rsidRDefault="001D136D" w:rsidP="001D136D">
      <w:pPr>
        <w:pStyle w:val="Heading1"/>
        <w:spacing w:line="360" w:lineRule="auto"/>
        <w:rPr>
          <w:color w:val="000000" w:themeColor="text1"/>
          <w:rPrChange w:id="3261" w:author="Wisch, Julie" w:date="2022-10-17T09:14:00Z">
            <w:rPr>
              <w:color w:val="000000" w:themeColor="text1"/>
            </w:rPr>
          </w:rPrChange>
        </w:rPr>
      </w:pPr>
      <w:r w:rsidRPr="00D03637">
        <w:rPr>
          <w:color w:val="000000" w:themeColor="text1"/>
          <w:rPrChange w:id="3262" w:author="Wisch, Julie" w:date="2022-10-17T09:14:00Z">
            <w:rPr>
              <w:color w:val="000000" w:themeColor="text1"/>
            </w:rPr>
          </w:rPrChange>
        </w:rPr>
        <w:t xml:space="preserve">Acknowledgements </w:t>
      </w:r>
    </w:p>
    <w:p w14:paraId="54ED6587" w14:textId="61D7B727" w:rsidR="001D136D" w:rsidRPr="00D03637" w:rsidRDefault="001D136D">
      <w:pPr>
        <w:rPr>
          <w:rFonts w:ascii="Times New Roman" w:hAnsi="Times New Roman" w:cs="Times New Roman"/>
          <w:color w:val="000000"/>
          <w:sz w:val="24"/>
          <w:szCs w:val="24"/>
          <w:rPrChange w:id="3263" w:author="Wisch, Julie" w:date="2022-10-17T09:14:00Z">
            <w:rPr>
              <w:rFonts w:ascii="Times New Roman" w:hAnsi="Times New Roman" w:cs="Times New Roman"/>
              <w:color w:val="000000"/>
              <w:sz w:val="24"/>
              <w:szCs w:val="24"/>
            </w:rPr>
          </w:rPrChange>
        </w:rPr>
      </w:pPr>
      <w:r w:rsidRPr="00D03637">
        <w:rPr>
          <w:rFonts w:ascii="Times New Roman" w:hAnsi="Times New Roman" w:cs="Times New Roman"/>
          <w:color w:val="000000"/>
          <w:sz w:val="24"/>
          <w:szCs w:val="24"/>
          <w:rPrChange w:id="3264" w:author="Wisch, Julie" w:date="2022-10-17T09:14:00Z">
            <w:rPr>
              <w:rFonts w:ascii="Times New Roman" w:hAnsi="Times New Roman" w:cs="Times New Roman"/>
              <w:color w:val="000000"/>
              <w:sz w:val="24"/>
              <w:szCs w:val="24"/>
            </w:rPr>
          </w:rPrChange>
        </w:rPr>
        <w:t xml:space="preserve">We acknowledge Dr. Duber Gomez-Fonseca for his assistance in searching for potential validation datasets for this project. </w:t>
      </w:r>
    </w:p>
    <w:p w14:paraId="325CDEB0" w14:textId="1E10FF5A" w:rsidR="001D136D" w:rsidRPr="00D03637" w:rsidRDefault="001D136D" w:rsidP="001D136D">
      <w:pPr>
        <w:pStyle w:val="Heading1"/>
        <w:spacing w:line="360" w:lineRule="auto"/>
        <w:rPr>
          <w:color w:val="000000" w:themeColor="text1"/>
          <w:rPrChange w:id="3265" w:author="Wisch, Julie" w:date="2022-10-17T09:14:00Z">
            <w:rPr>
              <w:color w:val="000000" w:themeColor="text1"/>
            </w:rPr>
          </w:rPrChange>
        </w:rPr>
      </w:pPr>
      <w:r w:rsidRPr="00D03637">
        <w:rPr>
          <w:color w:val="000000" w:themeColor="text1"/>
          <w:rPrChange w:id="3266" w:author="Wisch, Julie" w:date="2022-10-17T09:14:00Z">
            <w:rPr>
              <w:color w:val="000000" w:themeColor="text1"/>
            </w:rPr>
          </w:rPrChange>
        </w:rPr>
        <w:t xml:space="preserve">Funding </w:t>
      </w:r>
    </w:p>
    <w:p w14:paraId="40EA3E4B" w14:textId="77777777" w:rsidR="001D136D" w:rsidRPr="00D03637" w:rsidRDefault="001D136D" w:rsidP="001D136D">
      <w:pPr>
        <w:rPr>
          <w:rFonts w:ascii="Times New Roman" w:hAnsi="Times New Roman" w:cs="Times New Roman"/>
          <w:sz w:val="24"/>
          <w:szCs w:val="24"/>
          <w:rPrChange w:id="3267" w:author="Wisch, Julie" w:date="2022-10-17T09:14:00Z">
            <w:rPr>
              <w:rFonts w:ascii="Times New Roman" w:hAnsi="Times New Roman" w:cs="Times New Roman"/>
              <w:sz w:val="24"/>
              <w:szCs w:val="24"/>
            </w:rPr>
          </w:rPrChange>
        </w:rPr>
      </w:pPr>
      <w:r w:rsidRPr="00D03637">
        <w:rPr>
          <w:rFonts w:ascii="Times New Roman" w:hAnsi="Times New Roman" w:cs="Times New Roman"/>
          <w:sz w:val="24"/>
          <w:szCs w:val="24"/>
          <w:rPrChange w:id="3268" w:author="Wisch, Julie" w:date="2022-10-17T09:14:00Z">
            <w:rPr>
              <w:rFonts w:ascii="Times New Roman" w:hAnsi="Times New Roman" w:cs="Times New Roman"/>
              <w:sz w:val="24"/>
              <w:szCs w:val="24"/>
            </w:rPr>
          </w:rPrChange>
        </w:rPr>
        <w:t xml:space="preserve">This work was funded by the National Institute of Health (NIH) grants R01NR012907 (BA), R01NR012657 (BA), R01NR014449 (BA), </w:t>
      </w:r>
      <w:r w:rsidRPr="00D03637">
        <w:rPr>
          <w:rFonts w:ascii="Times New Roman" w:hAnsi="Times New Roman" w:cs="Times New Roman"/>
          <w:color w:val="192837"/>
          <w:spacing w:val="5"/>
          <w:sz w:val="24"/>
          <w:szCs w:val="24"/>
          <w:shd w:val="clear" w:color="auto" w:fill="FFFFFF"/>
          <w:rPrChange w:id="3269" w:author="Wisch, Julie" w:date="2022-10-17T09:14:00Z">
            <w:rPr>
              <w:rFonts w:ascii="Times New Roman" w:hAnsi="Times New Roman" w:cs="Times New Roman"/>
              <w:color w:val="192837"/>
              <w:spacing w:val="5"/>
              <w:sz w:val="24"/>
              <w:szCs w:val="24"/>
              <w:shd w:val="clear" w:color="auto" w:fill="FFFFFF"/>
            </w:rPr>
          </w:rPrChange>
        </w:rPr>
        <w:t xml:space="preserve">RF1AG053303 (CC), RF1AG058501 (CC), U01AG058922 (CC), </w:t>
      </w:r>
      <w:r w:rsidRPr="00D03637">
        <w:rPr>
          <w:rFonts w:ascii="Times New Roman" w:hAnsi="Times New Roman" w:cs="Times New Roman"/>
          <w:sz w:val="24"/>
          <w:szCs w:val="24"/>
          <w:rPrChange w:id="3270" w:author="Wisch, Julie" w:date="2022-10-17T09:14:00Z">
            <w:rPr>
              <w:rFonts w:ascii="Times New Roman" w:hAnsi="Times New Roman" w:cs="Times New Roman"/>
              <w:sz w:val="24"/>
              <w:szCs w:val="24"/>
            </w:rPr>
          </w:rPrChange>
        </w:rPr>
        <w:t>K01</w:t>
      </w:r>
      <w:r w:rsidRPr="00D03637">
        <w:rPr>
          <w:rFonts w:ascii="Times New Roman" w:hAnsi="Times New Roman" w:cs="Times New Roman"/>
          <w:noProof/>
          <w:sz w:val="24"/>
          <w:szCs w:val="24"/>
          <w:rPrChange w:id="3271" w:author="Wisch, Julie" w:date="2022-10-17T09:14:00Z">
            <w:rPr>
              <w:rFonts w:ascii="Times New Roman" w:hAnsi="Times New Roman" w:cs="Times New Roman"/>
              <w:noProof/>
              <w:sz w:val="24"/>
              <w:szCs w:val="24"/>
            </w:rPr>
          </w:rPrChange>
        </w:rPr>
        <w:t xml:space="preserve"> </w:t>
      </w:r>
      <w:r w:rsidRPr="00D03637">
        <w:rPr>
          <w:rFonts w:ascii="Times New Roman" w:hAnsi="Times New Roman" w:cs="Times New Roman"/>
          <w:sz w:val="24"/>
          <w:szCs w:val="24"/>
          <w:rPrChange w:id="3272" w:author="Wisch, Julie" w:date="2022-10-17T09:14:00Z">
            <w:rPr>
              <w:rFonts w:ascii="Times New Roman" w:hAnsi="Times New Roman" w:cs="Times New Roman"/>
              <w:sz w:val="24"/>
              <w:szCs w:val="24"/>
            </w:rPr>
          </w:rPrChange>
        </w:rPr>
        <w:t>AG053474</w:t>
      </w:r>
      <w:r w:rsidRPr="00D03637">
        <w:rPr>
          <w:rFonts w:ascii="Times New Roman" w:hAnsi="Times New Roman" w:cs="Times New Roman"/>
          <w:noProof/>
          <w:sz w:val="24"/>
          <w:szCs w:val="24"/>
          <w:rPrChange w:id="3273" w:author="Wisch, Julie" w:date="2022-10-17T09:14:00Z">
            <w:rPr>
              <w:rFonts w:ascii="Times New Roman" w:hAnsi="Times New Roman" w:cs="Times New Roman"/>
              <w:noProof/>
              <w:sz w:val="24"/>
              <w:szCs w:val="24"/>
            </w:rPr>
          </w:rPrChange>
        </w:rPr>
        <w:t xml:space="preserve"> (BG), </w:t>
      </w:r>
      <w:r w:rsidRPr="00D03637">
        <w:rPr>
          <w:rFonts w:ascii="Times New Roman" w:hAnsi="Times New Roman" w:cs="Times New Roman"/>
          <w:sz w:val="24"/>
          <w:szCs w:val="24"/>
          <w:rPrChange w:id="3274" w:author="Wisch, Julie" w:date="2022-10-17T09:14:00Z">
            <w:rPr>
              <w:rFonts w:ascii="Times New Roman" w:hAnsi="Times New Roman" w:cs="Times New Roman"/>
              <w:sz w:val="24"/>
              <w:szCs w:val="24"/>
            </w:rPr>
          </w:rPrChange>
        </w:rPr>
        <w:t xml:space="preserve">P30 AG066444 (JCM), P01AG003991 (JCM), P01AG026276 (JCM), U19 AG032438 (JCM), and U19 AG024904 (JCM). This work was also supported by the generous support of the Barnes-Jewish Hospital; the Washington University </w:t>
      </w:r>
      <w:r w:rsidRPr="00D03637">
        <w:rPr>
          <w:rFonts w:ascii="Times New Roman" w:hAnsi="Times New Roman" w:cs="Times New Roman"/>
          <w:sz w:val="24"/>
          <w:szCs w:val="24"/>
          <w:rPrChange w:id="3275" w:author="Wisch, Julie" w:date="2022-10-17T09:14:00Z">
            <w:rPr>
              <w:rFonts w:ascii="Times New Roman" w:hAnsi="Times New Roman" w:cs="Times New Roman"/>
              <w:sz w:val="24"/>
              <w:szCs w:val="24"/>
            </w:rPr>
          </w:rPrChange>
        </w:rPr>
        <w:lastRenderedPageBreak/>
        <w:t>Institute of Clinical and Translational Sciences Foundation (UL1 TR000448); the Hope Center for Neurological Disorders; the Paula and Rodger O. Riney Fund; the Daniel J Brennan MD Fund; and Fred Simmons Olga Mohan Fund and the Chuck Zuckerberg Initiative (CZI)  .</w:t>
      </w:r>
    </w:p>
    <w:p w14:paraId="756492E4" w14:textId="77777777" w:rsidR="001D136D" w:rsidRPr="00D03637" w:rsidRDefault="001D136D" w:rsidP="001D136D">
      <w:pPr>
        <w:rPr>
          <w:rFonts w:ascii="Times New Roman" w:hAnsi="Times New Roman" w:cs="Times New Roman"/>
          <w:sz w:val="24"/>
          <w:szCs w:val="24"/>
          <w:rPrChange w:id="3276" w:author="Wisch, Julie" w:date="2022-10-17T09:14:00Z">
            <w:rPr>
              <w:rFonts w:ascii="Times New Roman" w:hAnsi="Times New Roman" w:cs="Times New Roman"/>
              <w:sz w:val="24"/>
              <w:szCs w:val="24"/>
            </w:rPr>
          </w:rPrChange>
        </w:rPr>
      </w:pPr>
      <w:r w:rsidRPr="00D03637">
        <w:rPr>
          <w:rFonts w:ascii="Times New Roman" w:hAnsi="Times New Roman" w:cs="Times New Roman"/>
          <w:sz w:val="24"/>
          <w:szCs w:val="24"/>
          <w:rPrChange w:id="3277" w:author="Wisch, Julie" w:date="2022-10-17T09:14:00Z">
            <w:rPr>
              <w:rFonts w:ascii="Times New Roman" w:hAnsi="Times New Roman" w:cs="Times New Roman"/>
              <w:sz w:val="24"/>
              <w:szCs w:val="24"/>
            </w:rPr>
          </w:rPrChange>
        </w:rPr>
        <w:t xml:space="preserve">This work was supported by access to equipment made possible by the Hope Center for Neurological Disorders, the Neurogenomics and Informatics Center (NGI: </w:t>
      </w:r>
      <w:r w:rsidR="006761F9" w:rsidRPr="00D03637">
        <w:fldChar w:fldCharType="begin"/>
      </w:r>
      <w:r w:rsidR="006761F9" w:rsidRPr="00D03637">
        <w:rPr>
          <w:rPrChange w:id="3278" w:author="Wisch, Julie" w:date="2022-10-17T09:14:00Z">
            <w:rPr/>
          </w:rPrChange>
        </w:rPr>
        <w:instrText xml:space="preserve"> HYPERLINK "https://neurogenomics.wustl.edu/" </w:instrText>
      </w:r>
      <w:r w:rsidR="006761F9" w:rsidRPr="00D03637">
        <w:rPr>
          <w:rPrChange w:id="3279" w:author="Wisch, Julie" w:date="2022-10-17T09:14:00Z">
            <w:rPr/>
          </w:rPrChange>
        </w:rPr>
        <w:fldChar w:fldCharType="separate"/>
      </w:r>
      <w:r w:rsidRPr="00D03637">
        <w:rPr>
          <w:rStyle w:val="Hyperlink"/>
          <w:rFonts w:ascii="Times New Roman" w:hAnsi="Times New Roman" w:cs="Times New Roman"/>
          <w:sz w:val="24"/>
          <w:szCs w:val="24"/>
          <w:rPrChange w:id="3280" w:author="Wisch, Julie" w:date="2022-10-17T09:14:00Z">
            <w:rPr>
              <w:rStyle w:val="Hyperlink"/>
              <w:rFonts w:ascii="Times New Roman" w:hAnsi="Times New Roman" w:cs="Times New Roman"/>
              <w:sz w:val="24"/>
              <w:szCs w:val="24"/>
            </w:rPr>
          </w:rPrChange>
        </w:rPr>
        <w:t>https://neurogenomics.wustl.edu/</w:t>
      </w:r>
      <w:r w:rsidR="006761F9" w:rsidRPr="00D03637">
        <w:rPr>
          <w:rStyle w:val="Hyperlink"/>
          <w:rFonts w:ascii="Times New Roman" w:hAnsi="Times New Roman" w:cs="Times New Roman"/>
          <w:sz w:val="24"/>
          <w:szCs w:val="24"/>
          <w:rPrChange w:id="3281" w:author="Wisch, Julie" w:date="2022-10-17T09:14:00Z">
            <w:rPr>
              <w:rStyle w:val="Hyperlink"/>
              <w:rFonts w:ascii="Times New Roman" w:hAnsi="Times New Roman" w:cs="Times New Roman"/>
              <w:sz w:val="24"/>
              <w:szCs w:val="24"/>
            </w:rPr>
          </w:rPrChange>
        </w:rPr>
        <w:fldChar w:fldCharType="end"/>
      </w:r>
      <w:r w:rsidRPr="00D03637">
        <w:rPr>
          <w:rFonts w:ascii="Times New Roman" w:hAnsi="Times New Roman" w:cs="Times New Roman"/>
          <w:sz w:val="24"/>
          <w:szCs w:val="24"/>
        </w:rPr>
        <w:t>)</w:t>
      </w:r>
      <w:r w:rsidRPr="00D03637">
        <w:rPr>
          <w:rFonts w:ascii="Times New Roman" w:hAnsi="Times New Roman" w:cs="Times New Roman"/>
          <w:sz w:val="24"/>
          <w:szCs w:val="24"/>
          <w:rPrChange w:id="3282" w:author="Wisch, Julie" w:date="2022-10-17T09:14:00Z">
            <w:rPr>
              <w:rFonts w:ascii="Times New Roman" w:hAnsi="Times New Roman" w:cs="Times New Roman"/>
              <w:sz w:val="24"/>
              <w:szCs w:val="24"/>
            </w:rPr>
          </w:rPrChange>
        </w:rPr>
        <w:t xml:space="preserve"> and the Departments of Neurology and Psychiatry at Washington University School of Medicine.</w:t>
      </w:r>
    </w:p>
    <w:p w14:paraId="0D20DDD0" w14:textId="77777777" w:rsidR="001D136D" w:rsidRPr="00D03637" w:rsidRDefault="001D136D" w:rsidP="001D136D">
      <w:pPr>
        <w:rPr>
          <w:rPrChange w:id="3283" w:author="Wisch, Julie" w:date="2022-10-17T09:14:00Z">
            <w:rPr/>
          </w:rPrChange>
        </w:rPr>
      </w:pPr>
    </w:p>
    <w:p w14:paraId="1FB75FCC" w14:textId="77777777" w:rsidR="001D136D" w:rsidRPr="00D03637" w:rsidRDefault="001D136D" w:rsidP="001D136D">
      <w:pPr>
        <w:pStyle w:val="Heading1"/>
        <w:spacing w:line="360" w:lineRule="auto"/>
        <w:rPr>
          <w:color w:val="000000" w:themeColor="text1"/>
          <w:rPrChange w:id="3284" w:author="Wisch, Julie" w:date="2022-10-17T09:14:00Z">
            <w:rPr>
              <w:color w:val="000000" w:themeColor="text1"/>
            </w:rPr>
          </w:rPrChange>
        </w:rPr>
      </w:pPr>
      <w:r w:rsidRPr="00D03637">
        <w:rPr>
          <w:color w:val="000000" w:themeColor="text1"/>
          <w:rPrChange w:id="3285" w:author="Wisch, Julie" w:date="2022-10-17T09:14:00Z">
            <w:rPr>
              <w:color w:val="000000" w:themeColor="text1"/>
            </w:rPr>
          </w:rPrChange>
        </w:rPr>
        <w:t xml:space="preserve">Competing interests </w:t>
      </w:r>
    </w:p>
    <w:p w14:paraId="7020D7AB" w14:textId="77777777" w:rsidR="001D136D" w:rsidRPr="00D03637" w:rsidRDefault="001D136D" w:rsidP="001D136D">
      <w:pPr>
        <w:spacing w:line="240" w:lineRule="auto"/>
        <w:contextualSpacing/>
        <w:rPr>
          <w:rFonts w:ascii="Times New Roman" w:hAnsi="Times New Roman" w:cs="Times New Roman"/>
          <w:sz w:val="24"/>
          <w:szCs w:val="24"/>
          <w:rPrChange w:id="3286" w:author="Wisch, Julie" w:date="2022-10-17T09:14:00Z">
            <w:rPr>
              <w:rFonts w:ascii="Times New Roman" w:hAnsi="Times New Roman" w:cs="Times New Roman"/>
              <w:sz w:val="24"/>
              <w:szCs w:val="24"/>
            </w:rPr>
          </w:rPrChange>
        </w:rPr>
      </w:pPr>
      <w:r w:rsidRPr="00D03637">
        <w:rPr>
          <w:rFonts w:ascii="Times New Roman" w:hAnsi="Times New Roman" w:cs="Times New Roman"/>
          <w:sz w:val="24"/>
          <w:szCs w:val="24"/>
          <w:rPrChange w:id="3287" w:author="Wisch, Julie" w:date="2022-10-17T09:14:00Z">
            <w:rPr>
              <w:rFonts w:ascii="Times New Roman" w:hAnsi="Times New Roman" w:cs="Times New Roman"/>
              <w:sz w:val="24"/>
              <w:szCs w:val="24"/>
            </w:rPr>
          </w:rPrChange>
        </w:rPr>
        <w:t>Julie K. Wisch reports no disclosures</w:t>
      </w:r>
    </w:p>
    <w:p w14:paraId="36FE9CC1" w14:textId="77777777" w:rsidR="001D136D" w:rsidRPr="00D03637" w:rsidRDefault="001D136D" w:rsidP="001D136D">
      <w:pPr>
        <w:spacing w:line="240" w:lineRule="auto"/>
        <w:contextualSpacing/>
        <w:rPr>
          <w:rFonts w:ascii="Times New Roman" w:hAnsi="Times New Roman" w:cs="Times New Roman"/>
          <w:sz w:val="24"/>
          <w:szCs w:val="24"/>
          <w:rPrChange w:id="3288" w:author="Wisch, Julie" w:date="2022-10-17T09:14:00Z">
            <w:rPr>
              <w:rFonts w:ascii="Times New Roman" w:hAnsi="Times New Roman" w:cs="Times New Roman"/>
              <w:sz w:val="24"/>
              <w:szCs w:val="24"/>
            </w:rPr>
          </w:rPrChange>
        </w:rPr>
      </w:pPr>
    </w:p>
    <w:p w14:paraId="60D065AA" w14:textId="77777777" w:rsidR="001D136D" w:rsidRPr="00D03637" w:rsidRDefault="001D136D" w:rsidP="001D136D">
      <w:pPr>
        <w:spacing w:line="240" w:lineRule="auto"/>
        <w:contextualSpacing/>
        <w:rPr>
          <w:rFonts w:ascii="Times New Roman" w:hAnsi="Times New Roman" w:cs="Times New Roman"/>
          <w:sz w:val="24"/>
          <w:szCs w:val="24"/>
          <w:rPrChange w:id="3289" w:author="Wisch, Julie" w:date="2022-10-17T09:14:00Z">
            <w:rPr>
              <w:rFonts w:ascii="Times New Roman" w:hAnsi="Times New Roman" w:cs="Times New Roman"/>
              <w:sz w:val="24"/>
              <w:szCs w:val="24"/>
            </w:rPr>
          </w:rPrChange>
        </w:rPr>
      </w:pPr>
      <w:r w:rsidRPr="00D03637">
        <w:rPr>
          <w:rFonts w:ascii="Times New Roman" w:hAnsi="Times New Roman" w:cs="Times New Roman"/>
          <w:sz w:val="24"/>
          <w:szCs w:val="24"/>
          <w:rPrChange w:id="3290" w:author="Wisch, Julie" w:date="2022-10-17T09:14:00Z">
            <w:rPr>
              <w:rFonts w:ascii="Times New Roman" w:hAnsi="Times New Roman" w:cs="Times New Roman"/>
              <w:sz w:val="24"/>
              <w:szCs w:val="24"/>
            </w:rPr>
          </w:rPrChange>
        </w:rPr>
        <w:t>Omar H. Butt reports no disclosures</w:t>
      </w:r>
    </w:p>
    <w:p w14:paraId="35D90486" w14:textId="77777777" w:rsidR="001D136D" w:rsidRPr="00D03637" w:rsidRDefault="001D136D" w:rsidP="001D136D">
      <w:pPr>
        <w:spacing w:line="240" w:lineRule="auto"/>
        <w:contextualSpacing/>
        <w:rPr>
          <w:rFonts w:ascii="Times New Roman" w:hAnsi="Times New Roman" w:cs="Times New Roman"/>
          <w:sz w:val="24"/>
          <w:szCs w:val="24"/>
          <w:rPrChange w:id="3291" w:author="Wisch, Julie" w:date="2022-10-17T09:14:00Z">
            <w:rPr>
              <w:rFonts w:ascii="Times New Roman" w:hAnsi="Times New Roman" w:cs="Times New Roman"/>
              <w:sz w:val="24"/>
              <w:szCs w:val="24"/>
            </w:rPr>
          </w:rPrChange>
        </w:rPr>
      </w:pPr>
    </w:p>
    <w:p w14:paraId="618F5362" w14:textId="77777777" w:rsidR="001D136D" w:rsidRPr="00D03637" w:rsidRDefault="001D136D" w:rsidP="001D136D">
      <w:pPr>
        <w:spacing w:line="240" w:lineRule="auto"/>
        <w:contextualSpacing/>
        <w:rPr>
          <w:rFonts w:ascii="Times New Roman" w:hAnsi="Times New Roman" w:cs="Times New Roman"/>
          <w:sz w:val="24"/>
          <w:szCs w:val="24"/>
          <w:rPrChange w:id="3292" w:author="Wisch, Julie" w:date="2022-10-17T09:14:00Z">
            <w:rPr>
              <w:rFonts w:ascii="Times New Roman" w:hAnsi="Times New Roman" w:cs="Times New Roman"/>
              <w:sz w:val="24"/>
              <w:szCs w:val="24"/>
            </w:rPr>
          </w:rPrChange>
        </w:rPr>
      </w:pPr>
      <w:r w:rsidRPr="00D03637">
        <w:rPr>
          <w:rFonts w:ascii="Times New Roman" w:hAnsi="Times New Roman" w:cs="Times New Roman"/>
          <w:sz w:val="24"/>
          <w:szCs w:val="24"/>
          <w:rPrChange w:id="3293" w:author="Wisch, Julie" w:date="2022-10-17T09:14:00Z">
            <w:rPr>
              <w:rFonts w:ascii="Times New Roman" w:hAnsi="Times New Roman" w:cs="Times New Roman"/>
              <w:sz w:val="24"/>
              <w:szCs w:val="24"/>
            </w:rPr>
          </w:rPrChange>
        </w:rPr>
        <w:t>Brian Gordon reports no disclosures</w:t>
      </w:r>
    </w:p>
    <w:p w14:paraId="527EB41C" w14:textId="77777777" w:rsidR="001D136D" w:rsidRPr="00D03637" w:rsidRDefault="001D136D" w:rsidP="001D136D">
      <w:pPr>
        <w:spacing w:line="240" w:lineRule="auto"/>
        <w:contextualSpacing/>
        <w:rPr>
          <w:rFonts w:ascii="Times New Roman" w:hAnsi="Times New Roman" w:cs="Times New Roman"/>
          <w:sz w:val="24"/>
          <w:szCs w:val="24"/>
          <w:rPrChange w:id="3294" w:author="Wisch, Julie" w:date="2022-10-17T09:14:00Z">
            <w:rPr>
              <w:rFonts w:ascii="Times New Roman" w:hAnsi="Times New Roman" w:cs="Times New Roman"/>
              <w:sz w:val="24"/>
              <w:szCs w:val="24"/>
            </w:rPr>
          </w:rPrChange>
        </w:rPr>
      </w:pPr>
    </w:p>
    <w:p w14:paraId="61D08A62" w14:textId="77777777" w:rsidR="001D136D" w:rsidRPr="00D03637" w:rsidRDefault="001D136D" w:rsidP="001D136D">
      <w:pPr>
        <w:spacing w:after="120" w:line="360" w:lineRule="auto"/>
        <w:jc w:val="both"/>
        <w:rPr>
          <w:rFonts w:ascii="Times New Roman" w:hAnsi="Times New Roman" w:cs="Times New Roman"/>
          <w:sz w:val="24"/>
          <w:szCs w:val="24"/>
          <w:rPrChange w:id="3295" w:author="Wisch, Julie" w:date="2022-10-17T09:14:00Z">
            <w:rPr>
              <w:rFonts w:ascii="Times New Roman" w:hAnsi="Times New Roman" w:cs="Times New Roman"/>
              <w:sz w:val="24"/>
              <w:szCs w:val="24"/>
            </w:rPr>
          </w:rPrChange>
        </w:rPr>
      </w:pPr>
      <w:r w:rsidRPr="00D03637">
        <w:rPr>
          <w:rFonts w:ascii="Times New Roman" w:hAnsi="Times New Roman" w:cs="Times New Roman"/>
          <w:sz w:val="24"/>
          <w:szCs w:val="24"/>
          <w:rPrChange w:id="3296" w:author="Wisch, Julie" w:date="2022-10-17T09:14:00Z">
            <w:rPr>
              <w:rFonts w:ascii="Times New Roman" w:hAnsi="Times New Roman" w:cs="Times New Roman"/>
              <w:sz w:val="24"/>
              <w:szCs w:val="24"/>
            </w:rPr>
          </w:rPrChange>
        </w:rPr>
        <w:t>Carlos Cruchaga reports: Biogen, EISAI, Alector and GSK. The funders of the study had no role in the collection, analysis, or interpretation of data; in the writing of the report; or in the decision to submit the paper for publication. CC is a member of the advisory board of Vivid genetics, Circular Genomics, Halia Therapeutics and ADx Healthcare</w:t>
      </w:r>
    </w:p>
    <w:p w14:paraId="1859C73E" w14:textId="77777777" w:rsidR="001D136D" w:rsidRPr="00D03637" w:rsidRDefault="001D136D" w:rsidP="001D136D">
      <w:pPr>
        <w:spacing w:line="240" w:lineRule="auto"/>
        <w:contextualSpacing/>
        <w:rPr>
          <w:rFonts w:ascii="Times New Roman" w:hAnsi="Times New Roman" w:cs="Times New Roman"/>
          <w:sz w:val="24"/>
          <w:szCs w:val="24"/>
          <w:rPrChange w:id="3297" w:author="Wisch, Julie" w:date="2022-10-17T09:14:00Z">
            <w:rPr>
              <w:rFonts w:ascii="Times New Roman" w:hAnsi="Times New Roman" w:cs="Times New Roman"/>
              <w:sz w:val="24"/>
              <w:szCs w:val="24"/>
            </w:rPr>
          </w:rPrChange>
        </w:rPr>
      </w:pPr>
      <w:r w:rsidRPr="00D03637">
        <w:rPr>
          <w:rFonts w:ascii="Times New Roman" w:hAnsi="Times New Roman" w:cs="Times New Roman"/>
          <w:sz w:val="24"/>
          <w:szCs w:val="24"/>
          <w:rPrChange w:id="3298" w:author="Wisch, Julie" w:date="2022-10-17T09:14:00Z">
            <w:rPr>
              <w:rFonts w:ascii="Times New Roman" w:hAnsi="Times New Roman" w:cs="Times New Roman"/>
              <w:sz w:val="24"/>
              <w:szCs w:val="24"/>
            </w:rPr>
          </w:rPrChange>
        </w:rPr>
        <w:t>Suzanne E. Schindler reports no disclosures</w:t>
      </w:r>
    </w:p>
    <w:p w14:paraId="473D4FBE" w14:textId="77777777" w:rsidR="001D136D" w:rsidRPr="00D03637" w:rsidRDefault="001D136D" w:rsidP="001D136D">
      <w:pPr>
        <w:spacing w:line="240" w:lineRule="auto"/>
        <w:contextualSpacing/>
        <w:rPr>
          <w:rFonts w:ascii="Times New Roman" w:hAnsi="Times New Roman" w:cs="Times New Roman"/>
          <w:sz w:val="24"/>
          <w:szCs w:val="24"/>
          <w:rPrChange w:id="3299" w:author="Wisch, Julie" w:date="2022-10-17T09:14:00Z">
            <w:rPr>
              <w:rFonts w:ascii="Times New Roman" w:hAnsi="Times New Roman" w:cs="Times New Roman"/>
              <w:sz w:val="24"/>
              <w:szCs w:val="24"/>
              <w:highlight w:val="yellow"/>
            </w:rPr>
          </w:rPrChange>
        </w:rPr>
      </w:pPr>
    </w:p>
    <w:p w14:paraId="16290B09" w14:textId="77777777" w:rsidR="001D136D" w:rsidRPr="00D03637" w:rsidRDefault="001D136D" w:rsidP="001D136D">
      <w:pPr>
        <w:spacing w:line="240" w:lineRule="auto"/>
        <w:contextualSpacing/>
        <w:rPr>
          <w:rFonts w:ascii="Times New Roman" w:hAnsi="Times New Roman" w:cs="Times New Roman"/>
          <w:bCs/>
          <w:sz w:val="24"/>
          <w:szCs w:val="24"/>
          <w:rPrChange w:id="3300" w:author="Wisch, Julie" w:date="2022-10-17T09:14:00Z">
            <w:rPr>
              <w:rFonts w:ascii="Times New Roman" w:hAnsi="Times New Roman" w:cs="Times New Roman"/>
              <w:bCs/>
              <w:sz w:val="24"/>
              <w:szCs w:val="24"/>
            </w:rPr>
          </w:rPrChange>
        </w:rPr>
      </w:pPr>
      <w:r w:rsidRPr="00D03637">
        <w:rPr>
          <w:rFonts w:ascii="Times New Roman" w:hAnsi="Times New Roman" w:cs="Times New Roman"/>
          <w:bCs/>
          <w:sz w:val="24"/>
          <w:szCs w:val="24"/>
        </w:rPr>
        <w:t xml:space="preserve">Anne Fagan </w:t>
      </w:r>
      <w:r w:rsidRPr="00D03637">
        <w:rPr>
          <w:rFonts w:ascii="Times New Roman" w:hAnsi="Times New Roman" w:cs="Times New Roman"/>
          <w:sz w:val="24"/>
          <w:szCs w:val="24"/>
          <w:rPrChange w:id="3301" w:author="Wisch, Julie" w:date="2022-10-17T09:14:00Z">
            <w:rPr>
              <w:rFonts w:ascii="Times New Roman" w:hAnsi="Times New Roman" w:cs="Times New Roman"/>
              <w:sz w:val="24"/>
              <w:szCs w:val="24"/>
            </w:rPr>
          </w:rPrChange>
        </w:rPr>
        <w:t>is a member of the scientific advisory boards for Roche Diagnostics, Genentech and Diadem and also consults for DiamiR and Siemens Healthcare Diagnostics Inc. There are no conflicts.</w:t>
      </w:r>
    </w:p>
    <w:p w14:paraId="3F991809" w14:textId="77777777" w:rsidR="001D136D" w:rsidRPr="00D03637" w:rsidRDefault="001D136D" w:rsidP="001D136D">
      <w:pPr>
        <w:spacing w:line="240" w:lineRule="auto"/>
        <w:contextualSpacing/>
        <w:rPr>
          <w:rFonts w:ascii="Times New Roman" w:hAnsi="Times New Roman" w:cs="Times New Roman"/>
          <w:bCs/>
          <w:sz w:val="24"/>
          <w:szCs w:val="24"/>
          <w:rPrChange w:id="3302" w:author="Wisch, Julie" w:date="2022-10-17T09:14:00Z">
            <w:rPr>
              <w:rFonts w:ascii="Times New Roman" w:hAnsi="Times New Roman" w:cs="Times New Roman"/>
              <w:bCs/>
              <w:sz w:val="24"/>
              <w:szCs w:val="24"/>
            </w:rPr>
          </w:rPrChange>
        </w:rPr>
      </w:pPr>
    </w:p>
    <w:p w14:paraId="6F3BDAD9" w14:textId="77777777" w:rsidR="001D136D" w:rsidRPr="00D03637" w:rsidRDefault="001D136D" w:rsidP="001D136D">
      <w:pPr>
        <w:spacing w:line="240" w:lineRule="auto"/>
        <w:contextualSpacing/>
        <w:rPr>
          <w:rFonts w:ascii="Times New Roman" w:hAnsi="Times New Roman" w:cs="Times New Roman"/>
          <w:bCs/>
          <w:sz w:val="24"/>
          <w:szCs w:val="24"/>
          <w:rPrChange w:id="3303" w:author="Wisch, Julie" w:date="2022-10-17T09:14:00Z">
            <w:rPr>
              <w:rFonts w:ascii="Times New Roman" w:hAnsi="Times New Roman" w:cs="Times New Roman"/>
              <w:bCs/>
              <w:sz w:val="24"/>
              <w:szCs w:val="24"/>
            </w:rPr>
          </w:rPrChange>
        </w:rPr>
      </w:pPr>
      <w:r w:rsidRPr="00D03637">
        <w:rPr>
          <w:rFonts w:ascii="Times New Roman" w:hAnsi="Times New Roman" w:cs="Times New Roman"/>
          <w:bCs/>
          <w:sz w:val="24"/>
          <w:szCs w:val="24"/>
          <w:rPrChange w:id="3304" w:author="Wisch, Julie" w:date="2022-10-17T09:14:00Z">
            <w:rPr>
              <w:rFonts w:ascii="Times New Roman" w:hAnsi="Times New Roman" w:cs="Times New Roman"/>
              <w:bCs/>
              <w:sz w:val="24"/>
              <w:szCs w:val="24"/>
            </w:rPr>
          </w:rPrChange>
        </w:rPr>
        <w:t>Chengran Yang reports no disclosures</w:t>
      </w:r>
    </w:p>
    <w:p w14:paraId="66479EE8" w14:textId="77777777" w:rsidR="001D136D" w:rsidRPr="00D03637" w:rsidRDefault="001D136D" w:rsidP="001D136D">
      <w:pPr>
        <w:spacing w:line="240" w:lineRule="auto"/>
        <w:contextualSpacing/>
        <w:rPr>
          <w:rFonts w:ascii="Times New Roman" w:hAnsi="Times New Roman" w:cs="Times New Roman"/>
          <w:bCs/>
          <w:sz w:val="24"/>
          <w:szCs w:val="24"/>
          <w:rPrChange w:id="3305" w:author="Wisch, Julie" w:date="2022-10-17T09:14:00Z">
            <w:rPr>
              <w:rFonts w:ascii="Times New Roman" w:hAnsi="Times New Roman" w:cs="Times New Roman"/>
              <w:bCs/>
              <w:sz w:val="24"/>
              <w:szCs w:val="24"/>
            </w:rPr>
          </w:rPrChange>
        </w:rPr>
      </w:pPr>
    </w:p>
    <w:p w14:paraId="64A80FA8" w14:textId="77777777" w:rsidR="001D136D" w:rsidRPr="00D03637" w:rsidRDefault="001D136D" w:rsidP="001D136D">
      <w:pPr>
        <w:spacing w:line="240" w:lineRule="auto"/>
        <w:contextualSpacing/>
        <w:rPr>
          <w:rFonts w:ascii="Times New Roman" w:hAnsi="Times New Roman" w:cs="Times New Roman"/>
          <w:sz w:val="24"/>
          <w:szCs w:val="24"/>
          <w:rPrChange w:id="3306" w:author="Wisch, Julie" w:date="2022-10-17T09:14:00Z">
            <w:rPr>
              <w:rFonts w:ascii="Times New Roman" w:hAnsi="Times New Roman" w:cs="Times New Roman"/>
              <w:sz w:val="24"/>
              <w:szCs w:val="24"/>
            </w:rPr>
          </w:rPrChange>
        </w:rPr>
      </w:pPr>
      <w:r w:rsidRPr="00D03637">
        <w:rPr>
          <w:rFonts w:ascii="Times New Roman" w:hAnsi="Times New Roman" w:cs="Times New Roman"/>
          <w:bCs/>
          <w:sz w:val="24"/>
          <w:szCs w:val="24"/>
          <w:rPrChange w:id="3307" w:author="Wisch, Julie" w:date="2022-10-17T09:14:00Z">
            <w:rPr>
              <w:rFonts w:ascii="Times New Roman" w:hAnsi="Times New Roman" w:cs="Times New Roman"/>
              <w:bCs/>
              <w:sz w:val="24"/>
              <w:szCs w:val="24"/>
            </w:rPr>
          </w:rPrChange>
        </w:rPr>
        <w:t>Anna H. Boerwinkle reports no disclosures</w:t>
      </w:r>
    </w:p>
    <w:p w14:paraId="1E6D9705" w14:textId="77777777" w:rsidR="001D136D" w:rsidRPr="00D03637" w:rsidRDefault="001D136D" w:rsidP="001D136D">
      <w:pPr>
        <w:spacing w:line="240" w:lineRule="auto"/>
        <w:contextualSpacing/>
        <w:rPr>
          <w:rFonts w:ascii="Times New Roman" w:hAnsi="Times New Roman" w:cs="Times New Roman"/>
          <w:sz w:val="24"/>
          <w:szCs w:val="24"/>
          <w:rPrChange w:id="3308" w:author="Wisch, Julie" w:date="2022-10-17T09:14:00Z">
            <w:rPr>
              <w:rFonts w:ascii="Times New Roman" w:hAnsi="Times New Roman" w:cs="Times New Roman"/>
              <w:sz w:val="24"/>
              <w:szCs w:val="24"/>
            </w:rPr>
          </w:rPrChange>
        </w:rPr>
      </w:pPr>
    </w:p>
    <w:p w14:paraId="6D475F60" w14:textId="77777777" w:rsidR="001D136D" w:rsidRPr="00D03637" w:rsidRDefault="001D136D" w:rsidP="001D136D">
      <w:pPr>
        <w:spacing w:line="240" w:lineRule="auto"/>
        <w:contextualSpacing/>
        <w:rPr>
          <w:rFonts w:ascii="Times New Roman" w:hAnsi="Times New Roman" w:cs="Times New Roman"/>
          <w:sz w:val="24"/>
          <w:szCs w:val="24"/>
          <w:rPrChange w:id="3309" w:author="Wisch, Julie" w:date="2022-10-17T09:14:00Z">
            <w:rPr>
              <w:rFonts w:ascii="Times New Roman" w:hAnsi="Times New Roman" w:cs="Times New Roman"/>
              <w:sz w:val="24"/>
              <w:szCs w:val="24"/>
            </w:rPr>
          </w:rPrChange>
        </w:rPr>
      </w:pPr>
      <w:r w:rsidRPr="00D03637">
        <w:rPr>
          <w:rFonts w:ascii="Times New Roman" w:hAnsi="Times New Roman" w:cs="Times New Roman"/>
          <w:sz w:val="24"/>
          <w:szCs w:val="24"/>
          <w:rPrChange w:id="3310" w:author="Wisch, Julie" w:date="2022-10-17T09:14:00Z">
            <w:rPr>
              <w:rFonts w:ascii="Times New Roman" w:hAnsi="Times New Roman" w:cs="Times New Roman"/>
              <w:sz w:val="24"/>
              <w:szCs w:val="24"/>
            </w:rPr>
          </w:rPrChange>
        </w:rPr>
        <w:t>Tammie L. Benzinger has consulted on clinical trials with Biogen, Roche, Jaansen, and Eli Lilly. She receives research support from Eli Lilly and Avid Radiopharmaceuticals. Avid Radiopharmaceuticals provided the AV-1451 used in this study.</w:t>
      </w:r>
    </w:p>
    <w:p w14:paraId="6622C76E" w14:textId="77777777" w:rsidR="001D136D" w:rsidRPr="00D03637" w:rsidRDefault="001D136D" w:rsidP="001D136D">
      <w:pPr>
        <w:spacing w:line="240" w:lineRule="auto"/>
        <w:contextualSpacing/>
        <w:rPr>
          <w:rFonts w:ascii="Times New Roman" w:hAnsi="Times New Roman" w:cs="Times New Roman"/>
          <w:sz w:val="24"/>
          <w:szCs w:val="24"/>
          <w:rPrChange w:id="3311" w:author="Wisch, Julie" w:date="2022-10-17T09:14:00Z">
            <w:rPr>
              <w:rFonts w:ascii="Times New Roman" w:hAnsi="Times New Roman" w:cs="Times New Roman"/>
              <w:sz w:val="24"/>
              <w:szCs w:val="24"/>
            </w:rPr>
          </w:rPrChange>
        </w:rPr>
      </w:pPr>
    </w:p>
    <w:p w14:paraId="5F49B3FB" w14:textId="77777777" w:rsidR="001D136D" w:rsidRPr="00D03637" w:rsidRDefault="001D136D" w:rsidP="001D136D">
      <w:pPr>
        <w:spacing w:line="240" w:lineRule="auto"/>
        <w:contextualSpacing/>
        <w:rPr>
          <w:rFonts w:ascii="Times New Roman" w:hAnsi="Times New Roman" w:cs="Times New Roman"/>
          <w:sz w:val="24"/>
          <w:szCs w:val="24"/>
          <w:rPrChange w:id="3312" w:author="Wisch, Julie" w:date="2022-10-17T09:14:00Z">
            <w:rPr>
              <w:rFonts w:ascii="Times New Roman" w:hAnsi="Times New Roman" w:cs="Times New Roman"/>
              <w:sz w:val="24"/>
              <w:szCs w:val="24"/>
            </w:rPr>
          </w:rPrChange>
        </w:rPr>
      </w:pPr>
      <w:r w:rsidRPr="00D03637">
        <w:rPr>
          <w:rFonts w:ascii="Times New Roman" w:hAnsi="Times New Roman" w:cs="Times New Roman"/>
          <w:sz w:val="24"/>
          <w:szCs w:val="24"/>
          <w:rPrChange w:id="3313" w:author="Wisch, Julie" w:date="2022-10-17T09:14:00Z">
            <w:rPr>
              <w:rFonts w:ascii="Times New Roman" w:hAnsi="Times New Roman" w:cs="Times New Roman"/>
              <w:sz w:val="24"/>
              <w:szCs w:val="24"/>
            </w:rPr>
          </w:rPrChange>
        </w:rPr>
        <w:t>David M. Holtzman reports being an inventor on a patent licensed by Washington University to C2N Diagnostics on the therapeutic use of anti-tau antibodies. D.M.H. co-founded and is on the scientific advisory board of C2N Diagnostics. C2N Diagnostics has licensed certain anti-tau antibodies to AbbVie for therapeutic development. D.M.H. is on the scientific advisory board of Denali, Genentech, Cajal Neuroscience, and consults for Eli Lilly and Alector.</w:t>
      </w:r>
    </w:p>
    <w:p w14:paraId="298A890A" w14:textId="77777777" w:rsidR="001D136D" w:rsidRPr="00D03637" w:rsidRDefault="001D136D" w:rsidP="001D136D">
      <w:pPr>
        <w:spacing w:line="240" w:lineRule="auto"/>
        <w:contextualSpacing/>
        <w:rPr>
          <w:rFonts w:ascii="Times New Roman" w:hAnsi="Times New Roman" w:cs="Times New Roman"/>
          <w:sz w:val="24"/>
          <w:szCs w:val="24"/>
          <w:rPrChange w:id="3314" w:author="Wisch, Julie" w:date="2022-10-17T09:14:00Z">
            <w:rPr>
              <w:rFonts w:ascii="Times New Roman" w:hAnsi="Times New Roman" w:cs="Times New Roman"/>
              <w:sz w:val="24"/>
              <w:szCs w:val="24"/>
            </w:rPr>
          </w:rPrChange>
        </w:rPr>
      </w:pPr>
    </w:p>
    <w:p w14:paraId="42B80AD7" w14:textId="77777777" w:rsidR="001D136D" w:rsidRPr="00D03637" w:rsidRDefault="001D136D" w:rsidP="001D136D">
      <w:pPr>
        <w:spacing w:line="240" w:lineRule="auto"/>
        <w:contextualSpacing/>
        <w:rPr>
          <w:rFonts w:ascii="Times New Roman" w:hAnsi="Times New Roman" w:cs="Times New Roman"/>
          <w:sz w:val="24"/>
          <w:szCs w:val="24"/>
          <w:rPrChange w:id="3315" w:author="Wisch, Julie" w:date="2022-10-17T09:14:00Z">
            <w:rPr>
              <w:rFonts w:ascii="Times New Roman" w:hAnsi="Times New Roman" w:cs="Times New Roman"/>
              <w:sz w:val="24"/>
              <w:szCs w:val="24"/>
            </w:rPr>
          </w:rPrChange>
        </w:rPr>
      </w:pPr>
      <w:r w:rsidRPr="00D03637">
        <w:rPr>
          <w:rFonts w:ascii="Times New Roman" w:hAnsi="Times New Roman" w:cs="Times New Roman"/>
          <w:sz w:val="24"/>
          <w:szCs w:val="24"/>
          <w:rPrChange w:id="3316" w:author="Wisch, Julie" w:date="2022-10-17T09:14:00Z">
            <w:rPr>
              <w:rFonts w:ascii="Times New Roman" w:hAnsi="Times New Roman" w:cs="Times New Roman"/>
              <w:sz w:val="24"/>
              <w:szCs w:val="24"/>
            </w:rPr>
          </w:rPrChange>
        </w:rPr>
        <w:lastRenderedPageBreak/>
        <w:t>John C. Morris reports no disclosures.</w:t>
      </w:r>
    </w:p>
    <w:p w14:paraId="2984BB84" w14:textId="77777777" w:rsidR="001D136D" w:rsidRPr="00D03637" w:rsidRDefault="001D136D" w:rsidP="001D136D">
      <w:pPr>
        <w:spacing w:line="240" w:lineRule="auto"/>
        <w:contextualSpacing/>
        <w:rPr>
          <w:rFonts w:ascii="Times New Roman" w:hAnsi="Times New Roman" w:cs="Times New Roman"/>
          <w:sz w:val="24"/>
          <w:szCs w:val="24"/>
          <w:rPrChange w:id="3317" w:author="Wisch, Julie" w:date="2022-10-17T09:14:00Z">
            <w:rPr>
              <w:rFonts w:ascii="Times New Roman" w:hAnsi="Times New Roman" w:cs="Times New Roman"/>
              <w:sz w:val="24"/>
              <w:szCs w:val="24"/>
            </w:rPr>
          </w:rPrChange>
        </w:rPr>
      </w:pPr>
    </w:p>
    <w:p w14:paraId="641A6F86" w14:textId="77777777" w:rsidR="001D136D" w:rsidRPr="00D03637" w:rsidRDefault="001D136D" w:rsidP="001D136D">
      <w:pPr>
        <w:rPr>
          <w:rFonts w:ascii="Times New Roman" w:hAnsi="Times New Roman" w:cs="Times New Roman"/>
          <w:sz w:val="24"/>
          <w:szCs w:val="24"/>
          <w:rPrChange w:id="3318" w:author="Wisch, Julie" w:date="2022-10-17T09:14:00Z">
            <w:rPr>
              <w:rFonts w:ascii="Times New Roman" w:hAnsi="Times New Roman" w:cs="Times New Roman"/>
              <w:sz w:val="24"/>
              <w:szCs w:val="24"/>
            </w:rPr>
          </w:rPrChange>
        </w:rPr>
      </w:pPr>
      <w:r w:rsidRPr="00D03637">
        <w:rPr>
          <w:rFonts w:ascii="Times New Roman" w:hAnsi="Times New Roman" w:cs="Times New Roman"/>
          <w:sz w:val="24"/>
          <w:szCs w:val="24"/>
          <w:rPrChange w:id="3319" w:author="Wisch, Julie" w:date="2022-10-17T09:14:00Z">
            <w:rPr>
              <w:rFonts w:ascii="Times New Roman" w:hAnsi="Times New Roman" w:cs="Times New Roman"/>
              <w:sz w:val="24"/>
              <w:szCs w:val="24"/>
            </w:rPr>
          </w:rPrChange>
        </w:rPr>
        <w:t>Beau M. Ances reports no disclosures.</w:t>
      </w:r>
    </w:p>
    <w:p w14:paraId="7A62A9B9" w14:textId="77777777" w:rsidR="001D136D" w:rsidRPr="00D03637" w:rsidRDefault="001D136D" w:rsidP="001D136D">
      <w:pPr>
        <w:pStyle w:val="Heading1"/>
        <w:spacing w:line="360" w:lineRule="auto"/>
        <w:rPr>
          <w:color w:val="000000" w:themeColor="text1"/>
          <w:rPrChange w:id="3320" w:author="Wisch, Julie" w:date="2022-10-17T09:14:00Z">
            <w:rPr>
              <w:color w:val="000000" w:themeColor="text1"/>
            </w:rPr>
          </w:rPrChange>
        </w:rPr>
      </w:pPr>
      <w:r w:rsidRPr="00D03637">
        <w:rPr>
          <w:color w:val="000000" w:themeColor="text1"/>
          <w:rPrChange w:id="3321" w:author="Wisch, Julie" w:date="2022-10-17T09:14:00Z">
            <w:rPr>
              <w:color w:val="000000" w:themeColor="text1"/>
            </w:rPr>
          </w:rPrChange>
        </w:rPr>
        <w:t xml:space="preserve">Supplementary material </w:t>
      </w:r>
    </w:p>
    <w:p w14:paraId="4DD1D908" w14:textId="3E5E7391" w:rsidR="001D136D" w:rsidRPr="00D03637" w:rsidRDefault="001D136D">
      <w:pPr>
        <w:rPr>
          <w:rFonts w:ascii="Times New Roman" w:eastAsia="Arial Unicode MS" w:hAnsi="Times New Roman" w:cs="Times New Roman"/>
          <w:b/>
          <w:bCs/>
          <w:color w:val="000000" w:themeColor="text1"/>
          <w:sz w:val="24"/>
          <w:szCs w:val="24"/>
          <w:bdr w:val="nil"/>
          <w:rPrChange w:id="3322" w:author="Wisch, Julie" w:date="2022-10-17T09:14:00Z">
            <w:rPr>
              <w:rFonts w:ascii="Times New Roman" w:eastAsia="Arial Unicode MS" w:hAnsi="Times New Roman" w:cs="Times New Roman"/>
              <w:b/>
              <w:bCs/>
              <w:color w:val="000000" w:themeColor="text1"/>
              <w:sz w:val="24"/>
              <w:szCs w:val="24"/>
              <w:bdr w:val="nil"/>
            </w:rPr>
          </w:rPrChange>
        </w:rPr>
      </w:pPr>
      <w:r w:rsidRPr="00D03637">
        <w:rPr>
          <w:rFonts w:ascii="Times New Roman" w:hAnsi="Times New Roman" w:cs="Times New Roman"/>
          <w:sz w:val="24"/>
          <w:szCs w:val="24"/>
          <w:rPrChange w:id="3323" w:author="Wisch, Julie" w:date="2022-10-17T09:14:00Z">
            <w:rPr>
              <w:rFonts w:ascii="Times New Roman" w:hAnsi="Times New Roman" w:cs="Times New Roman"/>
              <w:sz w:val="24"/>
              <w:szCs w:val="24"/>
            </w:rPr>
          </w:rPrChange>
        </w:rPr>
        <w:t xml:space="preserve">Supplementary material is available at </w:t>
      </w:r>
      <w:r w:rsidRPr="00D03637">
        <w:rPr>
          <w:rFonts w:ascii="Times New Roman" w:hAnsi="Times New Roman" w:cs="Times New Roman"/>
          <w:i/>
          <w:sz w:val="24"/>
          <w:szCs w:val="24"/>
          <w:rPrChange w:id="3324" w:author="Wisch, Julie" w:date="2022-10-17T09:14:00Z">
            <w:rPr>
              <w:rFonts w:ascii="Times New Roman" w:hAnsi="Times New Roman" w:cs="Times New Roman"/>
              <w:i/>
              <w:sz w:val="24"/>
              <w:szCs w:val="24"/>
            </w:rPr>
          </w:rPrChange>
        </w:rPr>
        <w:t>Brain</w:t>
      </w:r>
      <w:r w:rsidRPr="00D03637">
        <w:rPr>
          <w:rFonts w:ascii="Times New Roman" w:hAnsi="Times New Roman" w:cs="Times New Roman"/>
          <w:sz w:val="24"/>
          <w:szCs w:val="24"/>
          <w:rPrChange w:id="3325" w:author="Wisch, Julie" w:date="2022-10-17T09:14:00Z">
            <w:rPr>
              <w:rFonts w:ascii="Times New Roman" w:hAnsi="Times New Roman" w:cs="Times New Roman"/>
              <w:sz w:val="24"/>
              <w:szCs w:val="24"/>
            </w:rPr>
          </w:rPrChange>
        </w:rPr>
        <w:t xml:space="preserve"> online.</w:t>
      </w:r>
      <w:r w:rsidRPr="00D03637">
        <w:rPr>
          <w:rFonts w:ascii="Times New Roman" w:hAnsi="Times New Roman" w:cs="Times New Roman"/>
          <w:color w:val="000000" w:themeColor="text1"/>
          <w:sz w:val="24"/>
          <w:szCs w:val="24"/>
          <w:rPrChange w:id="3326" w:author="Wisch, Julie" w:date="2022-10-17T09:14:00Z">
            <w:rPr>
              <w:rFonts w:ascii="Times New Roman" w:hAnsi="Times New Roman" w:cs="Times New Roman"/>
              <w:color w:val="000000" w:themeColor="text1"/>
              <w:sz w:val="24"/>
              <w:szCs w:val="24"/>
            </w:rPr>
          </w:rPrChange>
        </w:rPr>
        <w:br w:type="page"/>
      </w:r>
    </w:p>
    <w:p w14:paraId="21A7A577" w14:textId="37839402" w:rsidR="001D136D" w:rsidRPr="00D03637" w:rsidRDefault="001D136D" w:rsidP="001D136D">
      <w:pPr>
        <w:pStyle w:val="Heading1"/>
        <w:spacing w:line="360" w:lineRule="auto"/>
        <w:divId w:val="500197844"/>
        <w:rPr>
          <w:color w:val="000000" w:themeColor="text1"/>
          <w:rPrChange w:id="3327" w:author="Wisch, Julie" w:date="2022-10-17T09:14:00Z">
            <w:rPr>
              <w:color w:val="000000" w:themeColor="text1"/>
            </w:rPr>
          </w:rPrChange>
        </w:rPr>
      </w:pPr>
      <w:r w:rsidRPr="00D03637">
        <w:rPr>
          <w:color w:val="000000" w:themeColor="text1"/>
          <w:rPrChange w:id="3328" w:author="Wisch, Julie" w:date="2022-10-17T09:14:00Z">
            <w:rPr>
              <w:color w:val="000000" w:themeColor="text1"/>
            </w:rPr>
          </w:rPrChange>
        </w:rPr>
        <w:lastRenderedPageBreak/>
        <w:t xml:space="preserve">References </w:t>
      </w:r>
    </w:p>
    <w:sdt>
      <w:sdtPr>
        <w:rPr>
          <w:rFonts w:ascii="Times New Roman" w:eastAsia="Times New Roman" w:hAnsi="Times New Roman" w:cs="Times New Roman"/>
          <w:sz w:val="24"/>
          <w:szCs w:val="24"/>
        </w:rPr>
        <w:tag w:val="MENDELEY_BIBLIOGRAPHY"/>
        <w:id w:val="1343516619"/>
        <w:placeholder>
          <w:docPart w:val="DefaultPlaceholder_-1854013440"/>
        </w:placeholder>
      </w:sdtPr>
      <w:sdtEndPr/>
      <w:sdtContent>
        <w:p w14:paraId="3C248A00" w14:textId="77777777" w:rsidR="00B94D80" w:rsidRPr="00D03637" w:rsidRDefault="00B94D80">
          <w:pPr>
            <w:autoSpaceDE w:val="0"/>
            <w:autoSpaceDN w:val="0"/>
            <w:ind w:hanging="640"/>
            <w:divId w:val="2112314874"/>
            <w:rPr>
              <w:ins w:id="3329" w:author="Wisch, Julie" w:date="2022-10-04T14:53:00Z"/>
              <w:rFonts w:eastAsia="Times New Roman"/>
              <w:sz w:val="24"/>
              <w:szCs w:val="24"/>
              <w:rPrChange w:id="3330" w:author="Wisch, Julie" w:date="2022-10-17T09:14:00Z">
                <w:rPr>
                  <w:ins w:id="3331" w:author="Wisch, Julie" w:date="2022-10-04T14:53:00Z"/>
                  <w:rFonts w:eastAsia="Times New Roman"/>
                  <w:sz w:val="24"/>
                  <w:szCs w:val="24"/>
                </w:rPr>
              </w:rPrChange>
            </w:rPr>
          </w:pPr>
          <w:ins w:id="3332" w:author="Wisch, Julie" w:date="2022-10-04T14:53:00Z">
            <w:r w:rsidRPr="00D03637">
              <w:rPr>
                <w:rFonts w:eastAsia="Times New Roman"/>
              </w:rPr>
              <w:t>1.</w:t>
            </w:r>
            <w:r w:rsidRPr="00D03637">
              <w:rPr>
                <w:rFonts w:eastAsia="Times New Roman"/>
              </w:rPr>
              <w:tab/>
              <w:t xml:space="preserve">Gaugler J, James B, Johnson T, Marin A, Weuve J. 2020 Alzheimer’s disease facts and figures. </w:t>
            </w:r>
            <w:r w:rsidRPr="00D03637">
              <w:rPr>
                <w:rFonts w:eastAsia="Times New Roman"/>
                <w:i/>
                <w:iCs/>
                <w:rPrChange w:id="3333" w:author="Wisch, Julie" w:date="2022-10-17T09:14:00Z">
                  <w:rPr>
                    <w:rFonts w:eastAsia="Times New Roman"/>
                    <w:i/>
                    <w:iCs/>
                  </w:rPr>
                </w:rPrChange>
              </w:rPr>
              <w:t>Alzheimer’s and Dementia</w:t>
            </w:r>
            <w:r w:rsidRPr="00D03637">
              <w:rPr>
                <w:rFonts w:eastAsia="Times New Roman"/>
                <w:rPrChange w:id="3334" w:author="Wisch, Julie" w:date="2022-10-17T09:14:00Z">
                  <w:rPr>
                    <w:rFonts w:eastAsia="Times New Roman"/>
                  </w:rPr>
                </w:rPrChange>
              </w:rPr>
              <w:t>. 2020;16(3):391-460. doi:10.1002/alz.12068</w:t>
            </w:r>
          </w:ins>
        </w:p>
        <w:p w14:paraId="60CEE403" w14:textId="77777777" w:rsidR="00B94D80" w:rsidRPr="00D03637" w:rsidRDefault="00B94D80">
          <w:pPr>
            <w:autoSpaceDE w:val="0"/>
            <w:autoSpaceDN w:val="0"/>
            <w:ind w:hanging="640"/>
            <w:divId w:val="1773040430"/>
            <w:rPr>
              <w:ins w:id="3335" w:author="Wisch, Julie" w:date="2022-10-04T14:53:00Z"/>
              <w:rFonts w:eastAsia="Times New Roman"/>
              <w:rPrChange w:id="3336" w:author="Wisch, Julie" w:date="2022-10-17T09:14:00Z">
                <w:rPr>
                  <w:ins w:id="3337" w:author="Wisch, Julie" w:date="2022-10-04T14:53:00Z"/>
                  <w:rFonts w:eastAsia="Times New Roman"/>
                </w:rPr>
              </w:rPrChange>
            </w:rPr>
          </w:pPr>
          <w:ins w:id="3338" w:author="Wisch, Julie" w:date="2022-10-04T14:53:00Z">
            <w:r w:rsidRPr="00D03637">
              <w:rPr>
                <w:rFonts w:eastAsia="Times New Roman"/>
                <w:rPrChange w:id="3339" w:author="Wisch, Julie" w:date="2022-10-17T09:14:00Z">
                  <w:rPr>
                    <w:rFonts w:eastAsia="Times New Roman"/>
                  </w:rPr>
                </w:rPrChange>
              </w:rPr>
              <w:t>2.</w:t>
            </w:r>
            <w:r w:rsidRPr="00D03637">
              <w:rPr>
                <w:rFonts w:eastAsia="Times New Roman"/>
                <w:rPrChange w:id="3340" w:author="Wisch, Julie" w:date="2022-10-17T09:14:00Z">
                  <w:rPr>
                    <w:rFonts w:eastAsia="Times New Roman"/>
                  </w:rPr>
                </w:rPrChange>
              </w:rPr>
              <w:tab/>
              <w:t xml:space="preserve">Aisen PS, Cummings J, Jack CR, et al. On the path to 2025: Understanding the Alzheimer’s disease continuum. </w:t>
            </w:r>
            <w:r w:rsidRPr="00D03637">
              <w:rPr>
                <w:rFonts w:eastAsia="Times New Roman"/>
                <w:i/>
                <w:iCs/>
                <w:rPrChange w:id="3341" w:author="Wisch, Julie" w:date="2022-10-17T09:14:00Z">
                  <w:rPr>
                    <w:rFonts w:eastAsia="Times New Roman"/>
                    <w:i/>
                    <w:iCs/>
                  </w:rPr>
                </w:rPrChange>
              </w:rPr>
              <w:t>Alzheimers Res Ther</w:t>
            </w:r>
            <w:r w:rsidRPr="00D03637">
              <w:rPr>
                <w:rFonts w:eastAsia="Times New Roman"/>
                <w:rPrChange w:id="3342" w:author="Wisch, Julie" w:date="2022-10-17T09:14:00Z">
                  <w:rPr>
                    <w:rFonts w:eastAsia="Times New Roman"/>
                  </w:rPr>
                </w:rPrChange>
              </w:rPr>
              <w:t>. 2017;9(1). doi:10.1186/s13195-017-0283-5</w:t>
            </w:r>
          </w:ins>
        </w:p>
        <w:p w14:paraId="7C0E21E6" w14:textId="77777777" w:rsidR="00B94D80" w:rsidRPr="00D03637" w:rsidRDefault="00B94D80">
          <w:pPr>
            <w:autoSpaceDE w:val="0"/>
            <w:autoSpaceDN w:val="0"/>
            <w:ind w:hanging="640"/>
            <w:divId w:val="1462992061"/>
            <w:rPr>
              <w:ins w:id="3343" w:author="Wisch, Julie" w:date="2022-10-04T14:53:00Z"/>
              <w:rFonts w:eastAsia="Times New Roman"/>
              <w:rPrChange w:id="3344" w:author="Wisch, Julie" w:date="2022-10-17T09:14:00Z">
                <w:rPr>
                  <w:ins w:id="3345" w:author="Wisch, Julie" w:date="2022-10-04T14:53:00Z"/>
                  <w:rFonts w:eastAsia="Times New Roman"/>
                </w:rPr>
              </w:rPrChange>
            </w:rPr>
          </w:pPr>
          <w:ins w:id="3346" w:author="Wisch, Julie" w:date="2022-10-04T14:53:00Z">
            <w:r w:rsidRPr="00D03637">
              <w:rPr>
                <w:rFonts w:eastAsia="Times New Roman"/>
                <w:rPrChange w:id="3347" w:author="Wisch, Julie" w:date="2022-10-17T09:14:00Z">
                  <w:rPr>
                    <w:rFonts w:eastAsia="Times New Roman"/>
                  </w:rPr>
                </w:rPrChange>
              </w:rPr>
              <w:t>3.</w:t>
            </w:r>
            <w:r w:rsidRPr="00D03637">
              <w:rPr>
                <w:rFonts w:eastAsia="Times New Roman"/>
                <w:rPrChange w:id="3348" w:author="Wisch, Julie" w:date="2022-10-17T09:14:00Z">
                  <w:rPr>
                    <w:rFonts w:eastAsia="Times New Roman"/>
                  </w:rPr>
                </w:rPrChange>
              </w:rPr>
              <w:tab/>
              <w:t xml:space="preserve">Jack CR, Bennett DA, Blennow K, et al. NIA-AA Research Framework: Toward a biological definition of Alzheimer’s disease. </w:t>
            </w:r>
            <w:r w:rsidRPr="00D03637">
              <w:rPr>
                <w:rFonts w:eastAsia="Times New Roman"/>
                <w:i/>
                <w:iCs/>
                <w:rPrChange w:id="3349" w:author="Wisch, Julie" w:date="2022-10-17T09:14:00Z">
                  <w:rPr>
                    <w:rFonts w:eastAsia="Times New Roman"/>
                    <w:i/>
                    <w:iCs/>
                  </w:rPr>
                </w:rPrChange>
              </w:rPr>
              <w:t>Alzheimer’s &amp; Dementia</w:t>
            </w:r>
            <w:r w:rsidRPr="00D03637">
              <w:rPr>
                <w:rFonts w:eastAsia="Times New Roman"/>
                <w:rPrChange w:id="3350" w:author="Wisch, Julie" w:date="2022-10-17T09:14:00Z">
                  <w:rPr>
                    <w:rFonts w:eastAsia="Times New Roman"/>
                  </w:rPr>
                </w:rPrChange>
              </w:rPr>
              <w:t>. 2018;14(4):535-562. doi:10.1016/J.JALZ.2018.02.018</w:t>
            </w:r>
          </w:ins>
        </w:p>
        <w:p w14:paraId="45377A74" w14:textId="77777777" w:rsidR="00B94D80" w:rsidRPr="00D03637" w:rsidRDefault="00B94D80">
          <w:pPr>
            <w:autoSpaceDE w:val="0"/>
            <w:autoSpaceDN w:val="0"/>
            <w:ind w:hanging="640"/>
            <w:divId w:val="111948801"/>
            <w:rPr>
              <w:ins w:id="3351" w:author="Wisch, Julie" w:date="2022-10-04T14:53:00Z"/>
              <w:rFonts w:eastAsia="Times New Roman"/>
              <w:rPrChange w:id="3352" w:author="Wisch, Julie" w:date="2022-10-17T09:14:00Z">
                <w:rPr>
                  <w:ins w:id="3353" w:author="Wisch, Julie" w:date="2022-10-04T14:53:00Z"/>
                  <w:rFonts w:eastAsia="Times New Roman"/>
                </w:rPr>
              </w:rPrChange>
            </w:rPr>
          </w:pPr>
          <w:ins w:id="3354" w:author="Wisch, Julie" w:date="2022-10-04T14:53:00Z">
            <w:r w:rsidRPr="00D03637">
              <w:rPr>
                <w:rFonts w:eastAsia="Times New Roman"/>
                <w:rPrChange w:id="3355" w:author="Wisch, Julie" w:date="2022-10-17T09:14:00Z">
                  <w:rPr>
                    <w:rFonts w:eastAsia="Times New Roman"/>
                  </w:rPr>
                </w:rPrChange>
              </w:rPr>
              <w:t>4.</w:t>
            </w:r>
            <w:r w:rsidRPr="00D03637">
              <w:rPr>
                <w:rFonts w:eastAsia="Times New Roman"/>
                <w:rPrChange w:id="3356" w:author="Wisch, Julie" w:date="2022-10-17T09:14:00Z">
                  <w:rPr>
                    <w:rFonts w:eastAsia="Times New Roman"/>
                  </w:rPr>
                </w:rPrChange>
              </w:rPr>
              <w:tab/>
              <w:t xml:space="preserve">Qiu P, Zeng M, Kuang W, et al. Heterogeneity in the dynamic change of cognitive function among older Chinese people: A growth mixture model. </w:t>
            </w:r>
            <w:r w:rsidRPr="00D03637">
              <w:rPr>
                <w:rFonts w:eastAsia="Times New Roman"/>
                <w:i/>
                <w:iCs/>
                <w:rPrChange w:id="3357" w:author="Wisch, Julie" w:date="2022-10-17T09:14:00Z">
                  <w:rPr>
                    <w:rFonts w:eastAsia="Times New Roman"/>
                    <w:i/>
                    <w:iCs/>
                  </w:rPr>
                </w:rPrChange>
              </w:rPr>
              <w:t>Int J Geriatr Psychiatry</w:t>
            </w:r>
            <w:r w:rsidRPr="00D03637">
              <w:rPr>
                <w:rFonts w:eastAsia="Times New Roman"/>
                <w:rPrChange w:id="3358" w:author="Wisch, Julie" w:date="2022-10-17T09:14:00Z">
                  <w:rPr>
                    <w:rFonts w:eastAsia="Times New Roman"/>
                  </w:rPr>
                </w:rPrChange>
              </w:rPr>
              <w:t>. 2020;35(10):1123-1133. doi:10.1002/gps.5334</w:t>
            </w:r>
          </w:ins>
        </w:p>
        <w:p w14:paraId="7C617E64" w14:textId="77777777" w:rsidR="00B94D80" w:rsidRPr="00D03637" w:rsidRDefault="00B94D80">
          <w:pPr>
            <w:autoSpaceDE w:val="0"/>
            <w:autoSpaceDN w:val="0"/>
            <w:ind w:hanging="640"/>
            <w:divId w:val="302472067"/>
            <w:rPr>
              <w:ins w:id="3359" w:author="Wisch, Julie" w:date="2022-10-04T14:53:00Z"/>
              <w:rFonts w:eastAsia="Times New Roman"/>
              <w:rPrChange w:id="3360" w:author="Wisch, Julie" w:date="2022-10-17T09:14:00Z">
                <w:rPr>
                  <w:ins w:id="3361" w:author="Wisch, Julie" w:date="2022-10-04T14:53:00Z"/>
                  <w:rFonts w:eastAsia="Times New Roman"/>
                </w:rPr>
              </w:rPrChange>
            </w:rPr>
          </w:pPr>
          <w:ins w:id="3362" w:author="Wisch, Julie" w:date="2022-10-04T14:53:00Z">
            <w:r w:rsidRPr="00D03637">
              <w:rPr>
                <w:rFonts w:eastAsia="Times New Roman"/>
                <w:rPrChange w:id="3363" w:author="Wisch, Julie" w:date="2022-10-17T09:14:00Z">
                  <w:rPr>
                    <w:rFonts w:eastAsia="Times New Roman"/>
                  </w:rPr>
                </w:rPrChange>
              </w:rPr>
              <w:t>5.</w:t>
            </w:r>
            <w:r w:rsidRPr="00D03637">
              <w:rPr>
                <w:rFonts w:eastAsia="Times New Roman"/>
                <w:rPrChange w:id="3364" w:author="Wisch, Julie" w:date="2022-10-17T09:14:00Z">
                  <w:rPr>
                    <w:rFonts w:eastAsia="Times New Roman"/>
                  </w:rPr>
                </w:rPrChange>
              </w:rPr>
              <w:tab/>
              <w:t xml:space="preserve">Boerwinkle AH, Wisch JK, Chen CD, et al. Temporal Correlation of CSF and Neuroimaging in the Amyloid-Tau-Neurodegeneration Model of Alzheimer Disease. </w:t>
            </w:r>
            <w:r w:rsidRPr="00D03637">
              <w:rPr>
                <w:rFonts w:eastAsia="Times New Roman"/>
                <w:i/>
                <w:iCs/>
                <w:rPrChange w:id="3365" w:author="Wisch, Julie" w:date="2022-10-17T09:14:00Z">
                  <w:rPr>
                    <w:rFonts w:eastAsia="Times New Roman"/>
                    <w:i/>
                    <w:iCs/>
                  </w:rPr>
                </w:rPrChange>
              </w:rPr>
              <w:t>Neurology</w:t>
            </w:r>
            <w:r w:rsidRPr="00D03637">
              <w:rPr>
                <w:rFonts w:eastAsia="Times New Roman"/>
                <w:rPrChange w:id="3366" w:author="Wisch, Julie" w:date="2022-10-17T09:14:00Z">
                  <w:rPr>
                    <w:rFonts w:eastAsia="Times New Roman"/>
                  </w:rPr>
                </w:rPrChange>
              </w:rPr>
              <w:t>. Published online July 6, 2021. doi:10.1212/wnl.0000000000012123</w:t>
            </w:r>
          </w:ins>
        </w:p>
        <w:p w14:paraId="433AC2C1" w14:textId="77777777" w:rsidR="00B94D80" w:rsidRPr="00D03637" w:rsidRDefault="00B94D80">
          <w:pPr>
            <w:autoSpaceDE w:val="0"/>
            <w:autoSpaceDN w:val="0"/>
            <w:ind w:hanging="640"/>
            <w:divId w:val="1247573756"/>
            <w:rPr>
              <w:ins w:id="3367" w:author="Wisch, Julie" w:date="2022-10-04T14:53:00Z"/>
              <w:rFonts w:eastAsia="Times New Roman"/>
              <w:rPrChange w:id="3368" w:author="Wisch, Julie" w:date="2022-10-17T09:14:00Z">
                <w:rPr>
                  <w:ins w:id="3369" w:author="Wisch, Julie" w:date="2022-10-04T14:53:00Z"/>
                  <w:rFonts w:eastAsia="Times New Roman"/>
                </w:rPr>
              </w:rPrChange>
            </w:rPr>
          </w:pPr>
          <w:ins w:id="3370" w:author="Wisch, Julie" w:date="2022-10-04T14:53:00Z">
            <w:r w:rsidRPr="00D03637">
              <w:rPr>
                <w:rFonts w:eastAsia="Times New Roman"/>
                <w:rPrChange w:id="3371" w:author="Wisch, Julie" w:date="2022-10-17T09:14:00Z">
                  <w:rPr>
                    <w:rFonts w:eastAsia="Times New Roman"/>
                  </w:rPr>
                </w:rPrChange>
              </w:rPr>
              <w:t>6.</w:t>
            </w:r>
            <w:r w:rsidRPr="00D03637">
              <w:rPr>
                <w:rFonts w:eastAsia="Times New Roman"/>
                <w:rPrChange w:id="3372" w:author="Wisch, Julie" w:date="2022-10-17T09:14:00Z">
                  <w:rPr>
                    <w:rFonts w:eastAsia="Times New Roman"/>
                  </w:rPr>
                </w:rPrChange>
              </w:rPr>
              <w:tab/>
              <w:t xml:space="preserve">Schindler SE, Gray JD, Gordon BA, et al. Cerebrospinal fluid biomarkers measured by Elecsys assays compared to amyloid imaging. </w:t>
            </w:r>
            <w:r w:rsidRPr="00D03637">
              <w:rPr>
                <w:rFonts w:eastAsia="Times New Roman"/>
                <w:i/>
                <w:iCs/>
                <w:rPrChange w:id="3373" w:author="Wisch, Julie" w:date="2022-10-17T09:14:00Z">
                  <w:rPr>
                    <w:rFonts w:eastAsia="Times New Roman"/>
                    <w:i/>
                    <w:iCs/>
                  </w:rPr>
                </w:rPrChange>
              </w:rPr>
              <w:t>Alzheimer’s and Dementia</w:t>
            </w:r>
            <w:r w:rsidRPr="00D03637">
              <w:rPr>
                <w:rFonts w:eastAsia="Times New Roman"/>
                <w:rPrChange w:id="3374" w:author="Wisch, Julie" w:date="2022-10-17T09:14:00Z">
                  <w:rPr>
                    <w:rFonts w:eastAsia="Times New Roman"/>
                  </w:rPr>
                </w:rPrChange>
              </w:rPr>
              <w:t>. 2018;14(11):1460-1469. doi:10.1016/j.jalz.2018.01.013</w:t>
            </w:r>
          </w:ins>
        </w:p>
        <w:p w14:paraId="404E4CD7" w14:textId="77777777" w:rsidR="00B94D80" w:rsidRPr="00D03637" w:rsidRDefault="00B94D80">
          <w:pPr>
            <w:autoSpaceDE w:val="0"/>
            <w:autoSpaceDN w:val="0"/>
            <w:ind w:hanging="640"/>
            <w:divId w:val="1294479018"/>
            <w:rPr>
              <w:ins w:id="3375" w:author="Wisch, Julie" w:date="2022-10-04T14:53:00Z"/>
              <w:rFonts w:eastAsia="Times New Roman"/>
              <w:rPrChange w:id="3376" w:author="Wisch, Julie" w:date="2022-10-17T09:14:00Z">
                <w:rPr>
                  <w:ins w:id="3377" w:author="Wisch, Julie" w:date="2022-10-04T14:53:00Z"/>
                  <w:rFonts w:eastAsia="Times New Roman"/>
                </w:rPr>
              </w:rPrChange>
            </w:rPr>
          </w:pPr>
          <w:ins w:id="3378" w:author="Wisch, Julie" w:date="2022-10-04T14:53:00Z">
            <w:r w:rsidRPr="00D03637">
              <w:rPr>
                <w:rFonts w:eastAsia="Times New Roman"/>
                <w:rPrChange w:id="3379" w:author="Wisch, Julie" w:date="2022-10-17T09:14:00Z">
                  <w:rPr>
                    <w:rFonts w:eastAsia="Times New Roman"/>
                  </w:rPr>
                </w:rPrChange>
              </w:rPr>
              <w:t>7.</w:t>
            </w:r>
            <w:r w:rsidRPr="00D03637">
              <w:rPr>
                <w:rFonts w:eastAsia="Times New Roman"/>
                <w:rPrChange w:id="3380" w:author="Wisch, Julie" w:date="2022-10-17T09:14:00Z">
                  <w:rPr>
                    <w:rFonts w:eastAsia="Times New Roman"/>
                  </w:rPr>
                </w:rPrChange>
              </w:rPr>
              <w:tab/>
              <w:t xml:space="preserve">Grothe MJ, Moscoso A, Ashton NJ, et al. Associations of Fully Automated CSF and Novel Plasma Biomarkers With Alzheimer Disease Neuropathology at Autopsy. </w:t>
            </w:r>
            <w:r w:rsidRPr="00D03637">
              <w:rPr>
                <w:rFonts w:eastAsia="Times New Roman"/>
                <w:i/>
                <w:iCs/>
                <w:rPrChange w:id="3381" w:author="Wisch, Julie" w:date="2022-10-17T09:14:00Z">
                  <w:rPr>
                    <w:rFonts w:eastAsia="Times New Roman"/>
                    <w:i/>
                    <w:iCs/>
                  </w:rPr>
                </w:rPrChange>
              </w:rPr>
              <w:t>Neurology</w:t>
            </w:r>
            <w:r w:rsidRPr="00D03637">
              <w:rPr>
                <w:rFonts w:eastAsia="Times New Roman"/>
                <w:rPrChange w:id="3382" w:author="Wisch, Julie" w:date="2022-10-17T09:14:00Z">
                  <w:rPr>
                    <w:rFonts w:eastAsia="Times New Roman"/>
                  </w:rPr>
                </w:rPrChange>
              </w:rPr>
              <w:t>. Published online July 15, 2021:10.1212/WNL.0000000000012513. doi:10.1212/WNL.0000000000012513</w:t>
            </w:r>
          </w:ins>
        </w:p>
        <w:p w14:paraId="16E6AF12" w14:textId="77777777" w:rsidR="00B94D80" w:rsidRPr="00D03637" w:rsidRDefault="00B94D80">
          <w:pPr>
            <w:autoSpaceDE w:val="0"/>
            <w:autoSpaceDN w:val="0"/>
            <w:ind w:hanging="640"/>
            <w:divId w:val="920988166"/>
            <w:rPr>
              <w:ins w:id="3383" w:author="Wisch, Julie" w:date="2022-10-04T14:53:00Z"/>
              <w:rFonts w:eastAsia="Times New Roman"/>
              <w:rPrChange w:id="3384" w:author="Wisch, Julie" w:date="2022-10-17T09:14:00Z">
                <w:rPr>
                  <w:ins w:id="3385" w:author="Wisch, Julie" w:date="2022-10-04T14:53:00Z"/>
                  <w:rFonts w:eastAsia="Times New Roman"/>
                </w:rPr>
              </w:rPrChange>
            </w:rPr>
          </w:pPr>
          <w:ins w:id="3386" w:author="Wisch, Julie" w:date="2022-10-04T14:53:00Z">
            <w:r w:rsidRPr="00D03637">
              <w:rPr>
                <w:rFonts w:eastAsia="Times New Roman"/>
                <w:rPrChange w:id="3387" w:author="Wisch, Julie" w:date="2022-10-17T09:14:00Z">
                  <w:rPr>
                    <w:rFonts w:eastAsia="Times New Roman"/>
                  </w:rPr>
                </w:rPrChange>
              </w:rPr>
              <w:t>8.</w:t>
            </w:r>
            <w:r w:rsidRPr="00D03637">
              <w:rPr>
                <w:rFonts w:eastAsia="Times New Roman"/>
                <w:rPrChange w:id="3388" w:author="Wisch, Julie" w:date="2022-10-17T09:14:00Z">
                  <w:rPr>
                    <w:rFonts w:eastAsia="Times New Roman"/>
                  </w:rPr>
                </w:rPrChange>
              </w:rPr>
              <w:tab/>
              <w:t xml:space="preserve">Toombs J, Zetterberg H. Untangling the tau microtubule-binding region. </w:t>
            </w:r>
            <w:r w:rsidRPr="00D03637">
              <w:rPr>
                <w:rFonts w:eastAsia="Times New Roman"/>
                <w:i/>
                <w:iCs/>
                <w:rPrChange w:id="3389" w:author="Wisch, Julie" w:date="2022-10-17T09:14:00Z">
                  <w:rPr>
                    <w:rFonts w:eastAsia="Times New Roman"/>
                    <w:i/>
                    <w:iCs/>
                  </w:rPr>
                </w:rPrChange>
              </w:rPr>
              <w:t>Brain</w:t>
            </w:r>
            <w:r w:rsidRPr="00D03637">
              <w:rPr>
                <w:rFonts w:eastAsia="Times New Roman"/>
                <w:rPrChange w:id="3390" w:author="Wisch, Julie" w:date="2022-10-17T09:14:00Z">
                  <w:rPr>
                    <w:rFonts w:eastAsia="Times New Roman"/>
                  </w:rPr>
                </w:rPrChange>
              </w:rPr>
              <w:t>. 2021;144(2):359-362. doi:10.1093/brain/awaa468</w:t>
            </w:r>
          </w:ins>
        </w:p>
        <w:p w14:paraId="2AD70CA6" w14:textId="77777777" w:rsidR="00B94D80" w:rsidRPr="00D03637" w:rsidRDefault="00B94D80">
          <w:pPr>
            <w:autoSpaceDE w:val="0"/>
            <w:autoSpaceDN w:val="0"/>
            <w:ind w:hanging="640"/>
            <w:divId w:val="762459491"/>
            <w:rPr>
              <w:ins w:id="3391" w:author="Wisch, Julie" w:date="2022-10-04T14:53:00Z"/>
              <w:rFonts w:eastAsia="Times New Roman"/>
              <w:rPrChange w:id="3392" w:author="Wisch, Julie" w:date="2022-10-17T09:14:00Z">
                <w:rPr>
                  <w:ins w:id="3393" w:author="Wisch, Julie" w:date="2022-10-04T14:53:00Z"/>
                  <w:rFonts w:eastAsia="Times New Roman"/>
                </w:rPr>
              </w:rPrChange>
            </w:rPr>
          </w:pPr>
          <w:ins w:id="3394" w:author="Wisch, Julie" w:date="2022-10-04T14:53:00Z">
            <w:r w:rsidRPr="00D03637">
              <w:rPr>
                <w:rFonts w:eastAsia="Times New Roman"/>
                <w:rPrChange w:id="3395" w:author="Wisch, Julie" w:date="2022-10-17T09:14:00Z">
                  <w:rPr>
                    <w:rFonts w:eastAsia="Times New Roman"/>
                  </w:rPr>
                </w:rPrChange>
              </w:rPr>
              <w:t>9.</w:t>
            </w:r>
            <w:r w:rsidRPr="00D03637">
              <w:rPr>
                <w:rFonts w:eastAsia="Times New Roman"/>
                <w:rPrChange w:id="3396" w:author="Wisch, Julie" w:date="2022-10-17T09:14:00Z">
                  <w:rPr>
                    <w:rFonts w:eastAsia="Times New Roman"/>
                  </w:rPr>
                </w:rPrChange>
              </w:rPr>
              <w:tab/>
              <w:t xml:space="preserve">Hansson O, Zetterberg H, Buchhave P, Londos E, Blennow K, Minthon L. Association between CSF biomarkers and incipient Alzheimer’s disease in patients with mild cognitive impairment: a follow-up study. </w:t>
            </w:r>
            <w:r w:rsidRPr="00D03637">
              <w:rPr>
                <w:rFonts w:eastAsia="Times New Roman"/>
                <w:i/>
                <w:iCs/>
                <w:rPrChange w:id="3397" w:author="Wisch, Julie" w:date="2022-10-17T09:14:00Z">
                  <w:rPr>
                    <w:rFonts w:eastAsia="Times New Roman"/>
                    <w:i/>
                    <w:iCs/>
                  </w:rPr>
                </w:rPrChange>
              </w:rPr>
              <w:t>Lancet Neurol</w:t>
            </w:r>
            <w:r w:rsidRPr="00D03637">
              <w:rPr>
                <w:rFonts w:eastAsia="Times New Roman"/>
                <w:rPrChange w:id="3398" w:author="Wisch, Julie" w:date="2022-10-17T09:14:00Z">
                  <w:rPr>
                    <w:rFonts w:eastAsia="Times New Roman"/>
                  </w:rPr>
                </w:rPrChange>
              </w:rPr>
              <w:t>. 2006;5(3):228-234. doi:10.1016/S1474-4422(06)70355-6</w:t>
            </w:r>
          </w:ins>
        </w:p>
        <w:p w14:paraId="170CFE3F" w14:textId="77777777" w:rsidR="00B94D80" w:rsidRPr="00D03637" w:rsidRDefault="00B94D80">
          <w:pPr>
            <w:autoSpaceDE w:val="0"/>
            <w:autoSpaceDN w:val="0"/>
            <w:ind w:hanging="640"/>
            <w:divId w:val="1088575963"/>
            <w:rPr>
              <w:ins w:id="3399" w:author="Wisch, Julie" w:date="2022-10-04T14:53:00Z"/>
              <w:rFonts w:eastAsia="Times New Roman"/>
              <w:rPrChange w:id="3400" w:author="Wisch, Julie" w:date="2022-10-17T09:14:00Z">
                <w:rPr>
                  <w:ins w:id="3401" w:author="Wisch, Julie" w:date="2022-10-04T14:53:00Z"/>
                  <w:rFonts w:eastAsia="Times New Roman"/>
                </w:rPr>
              </w:rPrChange>
            </w:rPr>
          </w:pPr>
          <w:ins w:id="3402" w:author="Wisch, Julie" w:date="2022-10-04T14:53:00Z">
            <w:r w:rsidRPr="00D03637">
              <w:rPr>
                <w:rFonts w:eastAsia="Times New Roman"/>
                <w:rPrChange w:id="3403" w:author="Wisch, Julie" w:date="2022-10-17T09:14:00Z">
                  <w:rPr>
                    <w:rFonts w:eastAsia="Times New Roman"/>
                  </w:rPr>
                </w:rPrChange>
              </w:rPr>
              <w:t>10.</w:t>
            </w:r>
            <w:r w:rsidRPr="00D03637">
              <w:rPr>
                <w:rFonts w:eastAsia="Times New Roman"/>
                <w:rPrChange w:id="3404" w:author="Wisch, Julie" w:date="2022-10-17T09:14:00Z">
                  <w:rPr>
                    <w:rFonts w:eastAsia="Times New Roman"/>
                  </w:rPr>
                </w:rPrChange>
              </w:rPr>
              <w:tab/>
              <w:t xml:space="preserve">Moghekar A, Li S, Lu Y, et al. CSF biomarker changes precede symptom onset of mild cognitive impairment. </w:t>
            </w:r>
            <w:r w:rsidRPr="00D03637">
              <w:rPr>
                <w:rFonts w:eastAsia="Times New Roman"/>
                <w:i/>
                <w:iCs/>
                <w:rPrChange w:id="3405" w:author="Wisch, Julie" w:date="2022-10-17T09:14:00Z">
                  <w:rPr>
                    <w:rFonts w:eastAsia="Times New Roman"/>
                    <w:i/>
                    <w:iCs/>
                  </w:rPr>
                </w:rPrChange>
              </w:rPr>
              <w:t>Neurology</w:t>
            </w:r>
            <w:r w:rsidRPr="00D03637">
              <w:rPr>
                <w:rFonts w:eastAsia="Times New Roman"/>
                <w:rPrChange w:id="3406" w:author="Wisch, Julie" w:date="2022-10-17T09:14:00Z">
                  <w:rPr>
                    <w:rFonts w:eastAsia="Times New Roman"/>
                  </w:rPr>
                </w:rPrChange>
              </w:rPr>
              <w:t>. 2013;81(20):1753-1758. doi:10.1212/01.wnl.0000435558.98447.17</w:t>
            </w:r>
          </w:ins>
        </w:p>
        <w:p w14:paraId="6882645E" w14:textId="77777777" w:rsidR="00B94D80" w:rsidRPr="00D03637" w:rsidRDefault="00B94D80">
          <w:pPr>
            <w:autoSpaceDE w:val="0"/>
            <w:autoSpaceDN w:val="0"/>
            <w:ind w:hanging="640"/>
            <w:divId w:val="1505050520"/>
            <w:rPr>
              <w:ins w:id="3407" w:author="Wisch, Julie" w:date="2022-10-04T14:53:00Z"/>
              <w:rFonts w:eastAsia="Times New Roman"/>
              <w:rPrChange w:id="3408" w:author="Wisch, Julie" w:date="2022-10-17T09:14:00Z">
                <w:rPr>
                  <w:ins w:id="3409" w:author="Wisch, Julie" w:date="2022-10-04T14:53:00Z"/>
                  <w:rFonts w:eastAsia="Times New Roman"/>
                </w:rPr>
              </w:rPrChange>
            </w:rPr>
          </w:pPr>
          <w:ins w:id="3410" w:author="Wisch, Julie" w:date="2022-10-04T14:53:00Z">
            <w:r w:rsidRPr="00D03637">
              <w:rPr>
                <w:rFonts w:eastAsia="Times New Roman"/>
                <w:rPrChange w:id="3411" w:author="Wisch, Julie" w:date="2022-10-17T09:14:00Z">
                  <w:rPr>
                    <w:rFonts w:eastAsia="Times New Roman"/>
                  </w:rPr>
                </w:rPrChange>
              </w:rPr>
              <w:t>11.</w:t>
            </w:r>
            <w:r w:rsidRPr="00D03637">
              <w:rPr>
                <w:rFonts w:eastAsia="Times New Roman"/>
                <w:rPrChange w:id="3412" w:author="Wisch, Julie" w:date="2022-10-17T09:14:00Z">
                  <w:rPr>
                    <w:rFonts w:eastAsia="Times New Roman"/>
                  </w:rPr>
                </w:rPrChange>
              </w:rPr>
              <w:tab/>
              <w:t xml:space="preserve">Tijms B, Gobom J, Teunissen C, et al. CSF Proteomic Alzheimer’s Disease-Predictive Subtypes in Cognitively Intact Amyloid Negative Individuals. </w:t>
            </w:r>
            <w:r w:rsidRPr="00D03637">
              <w:rPr>
                <w:rFonts w:eastAsia="Times New Roman"/>
                <w:i/>
                <w:iCs/>
                <w:rPrChange w:id="3413" w:author="Wisch, Julie" w:date="2022-10-17T09:14:00Z">
                  <w:rPr>
                    <w:rFonts w:eastAsia="Times New Roman"/>
                    <w:i/>
                    <w:iCs/>
                  </w:rPr>
                </w:rPrChange>
              </w:rPr>
              <w:t>Proteomes</w:t>
            </w:r>
            <w:r w:rsidRPr="00D03637">
              <w:rPr>
                <w:rFonts w:eastAsia="Times New Roman"/>
                <w:rPrChange w:id="3414" w:author="Wisch, Julie" w:date="2022-10-17T09:14:00Z">
                  <w:rPr>
                    <w:rFonts w:eastAsia="Times New Roman"/>
                  </w:rPr>
                </w:rPrChange>
              </w:rPr>
              <w:t>. 2021;9(3):36. doi:10.3390/proteomes9030036</w:t>
            </w:r>
          </w:ins>
        </w:p>
        <w:p w14:paraId="6D514DCD" w14:textId="77777777" w:rsidR="00B94D80" w:rsidRPr="00D03637" w:rsidRDefault="00B94D80">
          <w:pPr>
            <w:autoSpaceDE w:val="0"/>
            <w:autoSpaceDN w:val="0"/>
            <w:ind w:hanging="640"/>
            <w:divId w:val="1273244362"/>
            <w:rPr>
              <w:ins w:id="3415" w:author="Wisch, Julie" w:date="2022-10-04T14:53:00Z"/>
              <w:rFonts w:eastAsia="Times New Roman"/>
              <w:rPrChange w:id="3416" w:author="Wisch, Julie" w:date="2022-10-17T09:14:00Z">
                <w:rPr>
                  <w:ins w:id="3417" w:author="Wisch, Julie" w:date="2022-10-04T14:53:00Z"/>
                  <w:rFonts w:eastAsia="Times New Roman"/>
                </w:rPr>
              </w:rPrChange>
            </w:rPr>
          </w:pPr>
          <w:ins w:id="3418" w:author="Wisch, Julie" w:date="2022-10-04T14:53:00Z">
            <w:r w:rsidRPr="00D03637">
              <w:rPr>
                <w:rFonts w:eastAsia="Times New Roman"/>
                <w:rPrChange w:id="3419" w:author="Wisch, Julie" w:date="2022-10-17T09:14:00Z">
                  <w:rPr>
                    <w:rFonts w:eastAsia="Times New Roman"/>
                  </w:rPr>
                </w:rPrChange>
              </w:rPr>
              <w:t>12.</w:t>
            </w:r>
            <w:r w:rsidRPr="00D03637">
              <w:rPr>
                <w:rFonts w:eastAsia="Times New Roman"/>
                <w:rPrChange w:id="3420" w:author="Wisch, Julie" w:date="2022-10-17T09:14:00Z">
                  <w:rPr>
                    <w:rFonts w:eastAsia="Times New Roman"/>
                  </w:rPr>
                </w:rPrChange>
              </w:rPr>
              <w:tab/>
              <w:t xml:space="preserve">Tijms BM, Gobom J, Reus L, et al. Pathophysiological subtypes of Alzheimer’s disease based on cerebrospinal fluid proteomics. </w:t>
            </w:r>
            <w:r w:rsidRPr="00D03637">
              <w:rPr>
                <w:rFonts w:eastAsia="Times New Roman"/>
                <w:i/>
                <w:iCs/>
                <w:rPrChange w:id="3421" w:author="Wisch, Julie" w:date="2022-10-17T09:14:00Z">
                  <w:rPr>
                    <w:rFonts w:eastAsia="Times New Roman"/>
                    <w:i/>
                    <w:iCs/>
                  </w:rPr>
                </w:rPrChange>
              </w:rPr>
              <w:t>Brain</w:t>
            </w:r>
            <w:r w:rsidRPr="00D03637">
              <w:rPr>
                <w:rFonts w:eastAsia="Times New Roman"/>
                <w:rPrChange w:id="3422" w:author="Wisch, Julie" w:date="2022-10-17T09:14:00Z">
                  <w:rPr>
                    <w:rFonts w:eastAsia="Times New Roman"/>
                  </w:rPr>
                </w:rPrChange>
              </w:rPr>
              <w:t>. 2020;143(12):3776-3792. doi:10.1093/brain/awaa325</w:t>
            </w:r>
          </w:ins>
        </w:p>
        <w:p w14:paraId="6322A1A3" w14:textId="77777777" w:rsidR="00B94D80" w:rsidRPr="00D03637" w:rsidRDefault="00B94D80">
          <w:pPr>
            <w:autoSpaceDE w:val="0"/>
            <w:autoSpaceDN w:val="0"/>
            <w:ind w:hanging="640"/>
            <w:divId w:val="236718414"/>
            <w:rPr>
              <w:ins w:id="3423" w:author="Wisch, Julie" w:date="2022-10-04T14:53:00Z"/>
              <w:rFonts w:eastAsia="Times New Roman"/>
              <w:rPrChange w:id="3424" w:author="Wisch, Julie" w:date="2022-10-17T09:14:00Z">
                <w:rPr>
                  <w:ins w:id="3425" w:author="Wisch, Julie" w:date="2022-10-04T14:53:00Z"/>
                  <w:rFonts w:eastAsia="Times New Roman"/>
                </w:rPr>
              </w:rPrChange>
            </w:rPr>
          </w:pPr>
          <w:ins w:id="3426" w:author="Wisch, Julie" w:date="2022-10-04T14:53:00Z">
            <w:r w:rsidRPr="00D03637">
              <w:rPr>
                <w:rFonts w:eastAsia="Times New Roman"/>
                <w:rPrChange w:id="3427" w:author="Wisch, Julie" w:date="2022-10-17T09:14:00Z">
                  <w:rPr>
                    <w:rFonts w:eastAsia="Times New Roman"/>
                  </w:rPr>
                </w:rPrChange>
              </w:rPr>
              <w:lastRenderedPageBreak/>
              <w:t>13.</w:t>
            </w:r>
            <w:r w:rsidRPr="00D03637">
              <w:rPr>
                <w:rFonts w:eastAsia="Times New Roman"/>
                <w:rPrChange w:id="3428" w:author="Wisch, Julie" w:date="2022-10-17T09:14:00Z">
                  <w:rPr>
                    <w:rFonts w:eastAsia="Times New Roman"/>
                  </w:rPr>
                </w:rPrChange>
              </w:rPr>
              <w:tab/>
              <w:t xml:space="preserve">McQuail JA, Dunn AR, Stern Y, et al. Cognitive Reserve in Model Systems for Mechanistic Discovery: The Importance of Longitudinal Studies. </w:t>
            </w:r>
            <w:r w:rsidRPr="00D03637">
              <w:rPr>
                <w:rFonts w:eastAsia="Times New Roman"/>
                <w:i/>
                <w:iCs/>
                <w:rPrChange w:id="3429" w:author="Wisch, Julie" w:date="2022-10-17T09:14:00Z">
                  <w:rPr>
                    <w:rFonts w:eastAsia="Times New Roman"/>
                    <w:i/>
                    <w:iCs/>
                  </w:rPr>
                </w:rPrChange>
              </w:rPr>
              <w:t>Front Aging Neurosci</w:t>
            </w:r>
            <w:r w:rsidRPr="00D03637">
              <w:rPr>
                <w:rFonts w:eastAsia="Times New Roman"/>
                <w:rPrChange w:id="3430" w:author="Wisch, Julie" w:date="2022-10-17T09:14:00Z">
                  <w:rPr>
                    <w:rFonts w:eastAsia="Times New Roman"/>
                  </w:rPr>
                </w:rPrChange>
              </w:rPr>
              <w:t>. 2021;12. doi:10.3389/fnagi.2020.607685</w:t>
            </w:r>
          </w:ins>
        </w:p>
        <w:p w14:paraId="429FE745" w14:textId="77777777" w:rsidR="00B94D80" w:rsidRPr="00D03637" w:rsidRDefault="00B94D80">
          <w:pPr>
            <w:autoSpaceDE w:val="0"/>
            <w:autoSpaceDN w:val="0"/>
            <w:ind w:hanging="640"/>
            <w:divId w:val="1861313508"/>
            <w:rPr>
              <w:ins w:id="3431" w:author="Wisch, Julie" w:date="2022-10-04T14:53:00Z"/>
              <w:rFonts w:eastAsia="Times New Roman"/>
              <w:rPrChange w:id="3432" w:author="Wisch, Julie" w:date="2022-10-17T09:14:00Z">
                <w:rPr>
                  <w:ins w:id="3433" w:author="Wisch, Julie" w:date="2022-10-04T14:53:00Z"/>
                  <w:rFonts w:eastAsia="Times New Roman"/>
                </w:rPr>
              </w:rPrChange>
            </w:rPr>
          </w:pPr>
          <w:ins w:id="3434" w:author="Wisch, Julie" w:date="2022-10-04T14:53:00Z">
            <w:r w:rsidRPr="00D03637">
              <w:rPr>
                <w:rFonts w:eastAsia="Times New Roman"/>
                <w:rPrChange w:id="3435" w:author="Wisch, Julie" w:date="2022-10-17T09:14:00Z">
                  <w:rPr>
                    <w:rFonts w:eastAsia="Times New Roman"/>
                  </w:rPr>
                </w:rPrChange>
              </w:rPr>
              <w:t>14.</w:t>
            </w:r>
            <w:r w:rsidRPr="00D03637">
              <w:rPr>
                <w:rFonts w:eastAsia="Times New Roman"/>
                <w:rPrChange w:id="3436" w:author="Wisch, Julie" w:date="2022-10-17T09:14:00Z">
                  <w:rPr>
                    <w:rFonts w:eastAsia="Times New Roman"/>
                  </w:rPr>
                </w:rPrChange>
              </w:rPr>
              <w:tab/>
              <w:t xml:space="preserve">Lawrence E, Vegvari C, Ower A, Hadjichrysanthou C, de Wolf F, Anderson RM. A systematic review of longitudinal studies which measure Alzheimer’s disease biomarkers. </w:t>
            </w:r>
            <w:r w:rsidRPr="00D03637">
              <w:rPr>
                <w:rFonts w:eastAsia="Times New Roman"/>
                <w:i/>
                <w:iCs/>
                <w:rPrChange w:id="3437" w:author="Wisch, Julie" w:date="2022-10-17T09:14:00Z">
                  <w:rPr>
                    <w:rFonts w:eastAsia="Times New Roman"/>
                    <w:i/>
                    <w:iCs/>
                  </w:rPr>
                </w:rPrChange>
              </w:rPr>
              <w:t>Journal of Alzheimer’s Disease</w:t>
            </w:r>
            <w:r w:rsidRPr="00D03637">
              <w:rPr>
                <w:rFonts w:eastAsia="Times New Roman"/>
                <w:rPrChange w:id="3438" w:author="Wisch, Julie" w:date="2022-10-17T09:14:00Z">
                  <w:rPr>
                    <w:rFonts w:eastAsia="Times New Roman"/>
                  </w:rPr>
                </w:rPrChange>
              </w:rPr>
              <w:t>. 2017;59(4):1359-1379. doi:10.3233/JAD-170261</w:t>
            </w:r>
          </w:ins>
        </w:p>
        <w:p w14:paraId="0B7821FA" w14:textId="77777777" w:rsidR="00B94D80" w:rsidRPr="00D03637" w:rsidRDefault="00B94D80">
          <w:pPr>
            <w:autoSpaceDE w:val="0"/>
            <w:autoSpaceDN w:val="0"/>
            <w:ind w:hanging="640"/>
            <w:divId w:val="900555310"/>
            <w:rPr>
              <w:ins w:id="3439" w:author="Wisch, Julie" w:date="2022-10-04T14:53:00Z"/>
              <w:rFonts w:eastAsia="Times New Roman"/>
              <w:rPrChange w:id="3440" w:author="Wisch, Julie" w:date="2022-10-17T09:14:00Z">
                <w:rPr>
                  <w:ins w:id="3441" w:author="Wisch, Julie" w:date="2022-10-04T14:53:00Z"/>
                  <w:rFonts w:eastAsia="Times New Roman"/>
                </w:rPr>
              </w:rPrChange>
            </w:rPr>
          </w:pPr>
          <w:ins w:id="3442" w:author="Wisch, Julie" w:date="2022-10-04T14:53:00Z">
            <w:r w:rsidRPr="00D03637">
              <w:rPr>
                <w:rFonts w:eastAsia="Times New Roman"/>
                <w:rPrChange w:id="3443" w:author="Wisch, Julie" w:date="2022-10-17T09:14:00Z">
                  <w:rPr>
                    <w:rFonts w:eastAsia="Times New Roman"/>
                  </w:rPr>
                </w:rPrChange>
              </w:rPr>
              <w:t>15.</w:t>
            </w:r>
            <w:r w:rsidRPr="00D03637">
              <w:rPr>
                <w:rFonts w:eastAsia="Times New Roman"/>
                <w:rPrChange w:id="3444" w:author="Wisch, Julie" w:date="2022-10-17T09:14:00Z">
                  <w:rPr>
                    <w:rFonts w:eastAsia="Times New Roman"/>
                  </w:rPr>
                </w:rPrChange>
              </w:rPr>
              <w:tab/>
              <w:t xml:space="preserve">Tarawneh R. Biomarkers: Our Path Towards a Cure for Alzheimer Disease. </w:t>
            </w:r>
            <w:r w:rsidRPr="00D03637">
              <w:rPr>
                <w:rFonts w:eastAsia="Times New Roman"/>
                <w:i/>
                <w:iCs/>
                <w:rPrChange w:id="3445" w:author="Wisch, Julie" w:date="2022-10-17T09:14:00Z">
                  <w:rPr>
                    <w:rFonts w:eastAsia="Times New Roman"/>
                    <w:i/>
                    <w:iCs/>
                  </w:rPr>
                </w:rPrChange>
              </w:rPr>
              <w:t>Biomark Insights</w:t>
            </w:r>
            <w:r w:rsidRPr="00D03637">
              <w:rPr>
                <w:rFonts w:eastAsia="Times New Roman"/>
                <w:rPrChange w:id="3446" w:author="Wisch, Julie" w:date="2022-10-17T09:14:00Z">
                  <w:rPr>
                    <w:rFonts w:eastAsia="Times New Roman"/>
                  </w:rPr>
                </w:rPrChange>
              </w:rPr>
              <w:t>. 2020;15. doi:10.1177/1177271920976367</w:t>
            </w:r>
          </w:ins>
        </w:p>
        <w:p w14:paraId="1ABC3A7B" w14:textId="77777777" w:rsidR="00B94D80" w:rsidRPr="00D03637" w:rsidRDefault="00B94D80">
          <w:pPr>
            <w:autoSpaceDE w:val="0"/>
            <w:autoSpaceDN w:val="0"/>
            <w:ind w:hanging="640"/>
            <w:divId w:val="728695986"/>
            <w:rPr>
              <w:ins w:id="3447" w:author="Wisch, Julie" w:date="2022-10-04T14:53:00Z"/>
              <w:rFonts w:eastAsia="Times New Roman"/>
              <w:rPrChange w:id="3448" w:author="Wisch, Julie" w:date="2022-10-17T09:14:00Z">
                <w:rPr>
                  <w:ins w:id="3449" w:author="Wisch, Julie" w:date="2022-10-04T14:53:00Z"/>
                  <w:rFonts w:eastAsia="Times New Roman"/>
                </w:rPr>
              </w:rPrChange>
            </w:rPr>
          </w:pPr>
          <w:ins w:id="3450" w:author="Wisch, Julie" w:date="2022-10-04T14:53:00Z">
            <w:r w:rsidRPr="00D03637">
              <w:rPr>
                <w:rFonts w:eastAsia="Times New Roman"/>
                <w:rPrChange w:id="3451" w:author="Wisch, Julie" w:date="2022-10-17T09:14:00Z">
                  <w:rPr>
                    <w:rFonts w:eastAsia="Times New Roman"/>
                  </w:rPr>
                </w:rPrChange>
              </w:rPr>
              <w:t>16.</w:t>
            </w:r>
            <w:r w:rsidRPr="00D03637">
              <w:rPr>
                <w:rFonts w:eastAsia="Times New Roman"/>
                <w:rPrChange w:id="3452" w:author="Wisch, Julie" w:date="2022-10-17T09:14:00Z">
                  <w:rPr>
                    <w:rFonts w:eastAsia="Times New Roman"/>
                  </w:rPr>
                </w:rPrChange>
              </w:rPr>
              <w:tab/>
              <w:t xml:space="preserve">Graves PR, Haystead TAJ. Molecular Biologist’s Guide to Proteomics. </w:t>
            </w:r>
            <w:r w:rsidRPr="00D03637">
              <w:rPr>
                <w:rFonts w:eastAsia="Times New Roman"/>
                <w:i/>
                <w:iCs/>
                <w:rPrChange w:id="3453" w:author="Wisch, Julie" w:date="2022-10-17T09:14:00Z">
                  <w:rPr>
                    <w:rFonts w:eastAsia="Times New Roman"/>
                    <w:i/>
                    <w:iCs/>
                  </w:rPr>
                </w:rPrChange>
              </w:rPr>
              <w:t>Microbiology and Molecular Biology Reviews</w:t>
            </w:r>
            <w:r w:rsidRPr="00D03637">
              <w:rPr>
                <w:rFonts w:eastAsia="Times New Roman"/>
                <w:rPrChange w:id="3454" w:author="Wisch, Julie" w:date="2022-10-17T09:14:00Z">
                  <w:rPr>
                    <w:rFonts w:eastAsia="Times New Roman"/>
                  </w:rPr>
                </w:rPrChange>
              </w:rPr>
              <w:t>. 2002;66(1):39-63. doi:10.1128/mmbr.66.1.39-63.2002</w:t>
            </w:r>
          </w:ins>
        </w:p>
        <w:p w14:paraId="421C3F2D" w14:textId="77777777" w:rsidR="00B94D80" w:rsidRPr="00D03637" w:rsidRDefault="00B94D80">
          <w:pPr>
            <w:autoSpaceDE w:val="0"/>
            <w:autoSpaceDN w:val="0"/>
            <w:ind w:hanging="640"/>
            <w:divId w:val="613171010"/>
            <w:rPr>
              <w:ins w:id="3455" w:author="Wisch, Julie" w:date="2022-10-04T14:53:00Z"/>
              <w:rFonts w:eastAsia="Times New Roman"/>
              <w:rPrChange w:id="3456" w:author="Wisch, Julie" w:date="2022-10-17T09:14:00Z">
                <w:rPr>
                  <w:ins w:id="3457" w:author="Wisch, Julie" w:date="2022-10-04T14:53:00Z"/>
                  <w:rFonts w:eastAsia="Times New Roman"/>
                </w:rPr>
              </w:rPrChange>
            </w:rPr>
          </w:pPr>
          <w:ins w:id="3458" w:author="Wisch, Julie" w:date="2022-10-04T14:53:00Z">
            <w:r w:rsidRPr="00D03637">
              <w:rPr>
                <w:rFonts w:eastAsia="Times New Roman"/>
                <w:rPrChange w:id="3459" w:author="Wisch, Julie" w:date="2022-10-17T09:14:00Z">
                  <w:rPr>
                    <w:rFonts w:eastAsia="Times New Roman"/>
                  </w:rPr>
                </w:rPrChange>
              </w:rPr>
              <w:t>17.</w:t>
            </w:r>
            <w:r w:rsidRPr="00D03637">
              <w:rPr>
                <w:rFonts w:eastAsia="Times New Roman"/>
                <w:rPrChange w:id="3460" w:author="Wisch, Julie" w:date="2022-10-17T09:14:00Z">
                  <w:rPr>
                    <w:rFonts w:eastAsia="Times New Roman"/>
                  </w:rPr>
                </w:rPrChange>
              </w:rPr>
              <w:tab/>
              <w:t xml:space="preserve">Morris JC, Schindler SE, McCue LM, et al. Assessment of Racial Disparities in Biomarkers for Alzheimer Disease. </w:t>
            </w:r>
            <w:r w:rsidRPr="00D03637">
              <w:rPr>
                <w:rFonts w:eastAsia="Times New Roman"/>
                <w:i/>
                <w:iCs/>
                <w:rPrChange w:id="3461" w:author="Wisch, Julie" w:date="2022-10-17T09:14:00Z">
                  <w:rPr>
                    <w:rFonts w:eastAsia="Times New Roman"/>
                    <w:i/>
                    <w:iCs/>
                  </w:rPr>
                </w:rPrChange>
              </w:rPr>
              <w:t>JAMA Neurol</w:t>
            </w:r>
            <w:r w:rsidRPr="00D03637">
              <w:rPr>
                <w:rFonts w:eastAsia="Times New Roman"/>
                <w:rPrChange w:id="3462" w:author="Wisch, Julie" w:date="2022-10-17T09:14:00Z">
                  <w:rPr>
                    <w:rFonts w:eastAsia="Times New Roman"/>
                  </w:rPr>
                </w:rPrChange>
              </w:rPr>
              <w:t>. 2019;76(3):264-273. doi:10.1001/jamaneurol.2018.4249</w:t>
            </w:r>
          </w:ins>
        </w:p>
        <w:p w14:paraId="50B0678E" w14:textId="77777777" w:rsidR="00B94D80" w:rsidRPr="00D03637" w:rsidRDefault="00B94D80">
          <w:pPr>
            <w:autoSpaceDE w:val="0"/>
            <w:autoSpaceDN w:val="0"/>
            <w:ind w:hanging="640"/>
            <w:divId w:val="1825194102"/>
            <w:rPr>
              <w:ins w:id="3463" w:author="Wisch, Julie" w:date="2022-10-04T14:53:00Z"/>
              <w:rFonts w:eastAsia="Times New Roman"/>
              <w:rPrChange w:id="3464" w:author="Wisch, Julie" w:date="2022-10-17T09:14:00Z">
                <w:rPr>
                  <w:ins w:id="3465" w:author="Wisch, Julie" w:date="2022-10-04T14:53:00Z"/>
                  <w:rFonts w:eastAsia="Times New Roman"/>
                </w:rPr>
              </w:rPrChange>
            </w:rPr>
          </w:pPr>
          <w:ins w:id="3466" w:author="Wisch, Julie" w:date="2022-10-04T14:53:00Z">
            <w:r w:rsidRPr="00D03637">
              <w:rPr>
                <w:rFonts w:eastAsia="Times New Roman"/>
                <w:rPrChange w:id="3467" w:author="Wisch, Julie" w:date="2022-10-17T09:14:00Z">
                  <w:rPr>
                    <w:rFonts w:eastAsia="Times New Roman"/>
                  </w:rPr>
                </w:rPrChange>
              </w:rPr>
              <w:t>18.</w:t>
            </w:r>
            <w:r w:rsidRPr="00D03637">
              <w:rPr>
                <w:rFonts w:eastAsia="Times New Roman"/>
                <w:rPrChange w:id="3468" w:author="Wisch, Julie" w:date="2022-10-17T09:14:00Z">
                  <w:rPr>
                    <w:rFonts w:eastAsia="Times New Roman"/>
                  </w:rPr>
                </w:rPrChange>
              </w:rPr>
              <w:tab/>
              <w:t xml:space="preserve">Morris JC. Clinical Dementia Rating: A Reliable and Valid Diagnostic and Staging Measure for Dementia of the Alzheimer Type. </w:t>
            </w:r>
            <w:r w:rsidRPr="00D03637">
              <w:rPr>
                <w:rFonts w:eastAsia="Times New Roman"/>
                <w:i/>
                <w:iCs/>
                <w:rPrChange w:id="3469" w:author="Wisch, Julie" w:date="2022-10-17T09:14:00Z">
                  <w:rPr>
                    <w:rFonts w:eastAsia="Times New Roman"/>
                    <w:i/>
                    <w:iCs/>
                  </w:rPr>
                </w:rPrChange>
              </w:rPr>
              <w:t>International Psychogeriatric Association</w:t>
            </w:r>
            <w:r w:rsidRPr="00D03637">
              <w:rPr>
                <w:rFonts w:eastAsia="Times New Roman"/>
                <w:rPrChange w:id="3470" w:author="Wisch, Julie" w:date="2022-10-17T09:14:00Z">
                  <w:rPr>
                    <w:rFonts w:eastAsia="Times New Roman"/>
                  </w:rPr>
                </w:rPrChange>
              </w:rPr>
              <w:t>. 1997;9(1):173-176. doi:10.1017/S1041610297004870</w:t>
            </w:r>
          </w:ins>
        </w:p>
        <w:p w14:paraId="1A8193FF" w14:textId="77777777" w:rsidR="00B94D80" w:rsidRPr="00D03637" w:rsidRDefault="00B94D80">
          <w:pPr>
            <w:autoSpaceDE w:val="0"/>
            <w:autoSpaceDN w:val="0"/>
            <w:ind w:hanging="640"/>
            <w:divId w:val="407650238"/>
            <w:rPr>
              <w:ins w:id="3471" w:author="Wisch, Julie" w:date="2022-10-04T14:53:00Z"/>
              <w:rFonts w:eastAsia="Times New Roman"/>
              <w:rPrChange w:id="3472" w:author="Wisch, Julie" w:date="2022-10-17T09:14:00Z">
                <w:rPr>
                  <w:ins w:id="3473" w:author="Wisch, Julie" w:date="2022-10-04T14:53:00Z"/>
                  <w:rFonts w:eastAsia="Times New Roman"/>
                </w:rPr>
              </w:rPrChange>
            </w:rPr>
          </w:pPr>
          <w:ins w:id="3474" w:author="Wisch, Julie" w:date="2022-10-04T14:53:00Z">
            <w:r w:rsidRPr="00D03637">
              <w:rPr>
                <w:rFonts w:eastAsia="Times New Roman"/>
                <w:rPrChange w:id="3475" w:author="Wisch, Julie" w:date="2022-10-17T09:14:00Z">
                  <w:rPr>
                    <w:rFonts w:eastAsia="Times New Roman"/>
                  </w:rPr>
                </w:rPrChange>
              </w:rPr>
              <w:t>19.</w:t>
            </w:r>
            <w:r w:rsidRPr="00D03637">
              <w:rPr>
                <w:rFonts w:eastAsia="Times New Roman"/>
                <w:rPrChange w:id="3476" w:author="Wisch, Julie" w:date="2022-10-17T09:14:00Z">
                  <w:rPr>
                    <w:rFonts w:eastAsia="Times New Roman"/>
                  </w:rPr>
                </w:rPrChange>
              </w:rPr>
              <w:tab/>
              <w:t>Cruchaga C, Kauwe J, Harari O, Jin S, Neuron YC, 2013 U. GWAS of Cerebrospinal Fluid Tau Levels Identifies Risk Variants for Alzheimer’s Disease. Neuron. doi:10.1016/j.neuron.2013.02.026</w:t>
            </w:r>
          </w:ins>
        </w:p>
        <w:p w14:paraId="78175634" w14:textId="77777777" w:rsidR="00B94D80" w:rsidRPr="00D03637" w:rsidRDefault="00B94D80">
          <w:pPr>
            <w:autoSpaceDE w:val="0"/>
            <w:autoSpaceDN w:val="0"/>
            <w:ind w:hanging="640"/>
            <w:divId w:val="1878932573"/>
            <w:rPr>
              <w:ins w:id="3477" w:author="Wisch, Julie" w:date="2022-10-04T14:53:00Z"/>
              <w:rFonts w:eastAsia="Times New Roman"/>
              <w:rPrChange w:id="3478" w:author="Wisch, Julie" w:date="2022-10-17T09:14:00Z">
                <w:rPr>
                  <w:ins w:id="3479" w:author="Wisch, Julie" w:date="2022-10-04T14:53:00Z"/>
                  <w:rFonts w:eastAsia="Times New Roman"/>
                </w:rPr>
              </w:rPrChange>
            </w:rPr>
          </w:pPr>
          <w:ins w:id="3480" w:author="Wisch, Julie" w:date="2022-10-04T14:53:00Z">
            <w:r w:rsidRPr="00D03637">
              <w:rPr>
                <w:rFonts w:eastAsia="Times New Roman"/>
                <w:rPrChange w:id="3481" w:author="Wisch, Julie" w:date="2022-10-17T09:14:00Z">
                  <w:rPr>
                    <w:rFonts w:eastAsia="Times New Roman"/>
                  </w:rPr>
                </w:rPrChange>
              </w:rPr>
              <w:t>20.</w:t>
            </w:r>
            <w:r w:rsidRPr="00D03637">
              <w:rPr>
                <w:rFonts w:eastAsia="Times New Roman"/>
                <w:rPrChange w:id="3482" w:author="Wisch, Julie" w:date="2022-10-17T09:14:00Z">
                  <w:rPr>
                    <w:rFonts w:eastAsia="Times New Roman"/>
                  </w:rPr>
                </w:rPrChange>
              </w:rPr>
              <w:tab/>
              <w:t xml:space="preserve">Fagan AM, Mintun MA, Mach RH, et al. Inverse relation between in vivo amyloid imaging load and cerebrospinal fluid Abeta;42 in humans. </w:t>
            </w:r>
            <w:r w:rsidRPr="00D03637">
              <w:rPr>
                <w:rFonts w:eastAsia="Times New Roman"/>
                <w:i/>
                <w:iCs/>
                <w:rPrChange w:id="3483" w:author="Wisch, Julie" w:date="2022-10-17T09:14:00Z">
                  <w:rPr>
                    <w:rFonts w:eastAsia="Times New Roman"/>
                    <w:i/>
                    <w:iCs/>
                  </w:rPr>
                </w:rPrChange>
              </w:rPr>
              <w:t>Ann Neurol</w:t>
            </w:r>
            <w:r w:rsidRPr="00D03637">
              <w:rPr>
                <w:rFonts w:eastAsia="Times New Roman"/>
                <w:rPrChange w:id="3484" w:author="Wisch, Julie" w:date="2022-10-17T09:14:00Z">
                  <w:rPr>
                    <w:rFonts w:eastAsia="Times New Roman"/>
                  </w:rPr>
                </w:rPrChange>
              </w:rPr>
              <w:t>. 2006;59(3):512-519. doi:10.1002/ana.20730</w:t>
            </w:r>
          </w:ins>
        </w:p>
        <w:p w14:paraId="32530E6A" w14:textId="77777777" w:rsidR="00B94D80" w:rsidRPr="00D03637" w:rsidRDefault="00B94D80">
          <w:pPr>
            <w:autoSpaceDE w:val="0"/>
            <w:autoSpaceDN w:val="0"/>
            <w:ind w:hanging="640"/>
            <w:divId w:val="1328900219"/>
            <w:rPr>
              <w:ins w:id="3485" w:author="Wisch, Julie" w:date="2022-10-04T14:53:00Z"/>
              <w:rFonts w:eastAsia="Times New Roman"/>
              <w:rPrChange w:id="3486" w:author="Wisch, Julie" w:date="2022-10-17T09:14:00Z">
                <w:rPr>
                  <w:ins w:id="3487" w:author="Wisch, Julie" w:date="2022-10-04T14:53:00Z"/>
                  <w:rFonts w:eastAsia="Times New Roman"/>
                </w:rPr>
              </w:rPrChange>
            </w:rPr>
          </w:pPr>
          <w:ins w:id="3488" w:author="Wisch, Julie" w:date="2022-10-04T14:53:00Z">
            <w:r w:rsidRPr="00D03637">
              <w:rPr>
                <w:rFonts w:eastAsia="Times New Roman"/>
                <w:rPrChange w:id="3489" w:author="Wisch, Julie" w:date="2022-10-17T09:14:00Z">
                  <w:rPr>
                    <w:rFonts w:eastAsia="Times New Roman"/>
                  </w:rPr>
                </w:rPrChange>
              </w:rPr>
              <w:t>21.</w:t>
            </w:r>
            <w:r w:rsidRPr="00D03637">
              <w:rPr>
                <w:rFonts w:eastAsia="Times New Roman"/>
                <w:rPrChange w:id="3490" w:author="Wisch, Julie" w:date="2022-10-17T09:14:00Z">
                  <w:rPr>
                    <w:rFonts w:eastAsia="Times New Roman"/>
                  </w:rPr>
                </w:rPrChange>
              </w:rPr>
              <w:tab/>
              <w:t xml:space="preserve">Wang L, Benzinger TL, Hassenstab J, et al. Spatially distinct atrophy is linked to β-amyloid and tau in preclinical Alzheimer disease. </w:t>
            </w:r>
            <w:r w:rsidRPr="00D03637">
              <w:rPr>
                <w:rFonts w:eastAsia="Times New Roman"/>
                <w:i/>
                <w:iCs/>
                <w:rPrChange w:id="3491" w:author="Wisch, Julie" w:date="2022-10-17T09:14:00Z">
                  <w:rPr>
                    <w:rFonts w:eastAsia="Times New Roman"/>
                    <w:i/>
                    <w:iCs/>
                  </w:rPr>
                </w:rPrChange>
              </w:rPr>
              <w:t>Neurology</w:t>
            </w:r>
            <w:r w:rsidRPr="00D03637">
              <w:rPr>
                <w:rFonts w:eastAsia="Times New Roman"/>
                <w:rPrChange w:id="3492" w:author="Wisch, Julie" w:date="2022-10-17T09:14:00Z">
                  <w:rPr>
                    <w:rFonts w:eastAsia="Times New Roman"/>
                  </w:rPr>
                </w:rPrChange>
              </w:rPr>
              <w:t>. 2015;84(12):1254-1260. doi:10.1212/WNL.0000000000001401</w:t>
            </w:r>
          </w:ins>
        </w:p>
        <w:p w14:paraId="375CC65C" w14:textId="77777777" w:rsidR="00B94D80" w:rsidRPr="00D03637" w:rsidRDefault="00B94D80">
          <w:pPr>
            <w:autoSpaceDE w:val="0"/>
            <w:autoSpaceDN w:val="0"/>
            <w:ind w:hanging="640"/>
            <w:divId w:val="1454397341"/>
            <w:rPr>
              <w:ins w:id="3493" w:author="Wisch, Julie" w:date="2022-10-04T14:53:00Z"/>
              <w:rFonts w:eastAsia="Times New Roman"/>
              <w:rPrChange w:id="3494" w:author="Wisch, Julie" w:date="2022-10-17T09:14:00Z">
                <w:rPr>
                  <w:ins w:id="3495" w:author="Wisch, Julie" w:date="2022-10-04T14:53:00Z"/>
                  <w:rFonts w:eastAsia="Times New Roman"/>
                </w:rPr>
              </w:rPrChange>
            </w:rPr>
          </w:pPr>
          <w:ins w:id="3496" w:author="Wisch, Julie" w:date="2022-10-04T14:53:00Z">
            <w:r w:rsidRPr="00D03637">
              <w:rPr>
                <w:rFonts w:eastAsia="Times New Roman"/>
                <w:rPrChange w:id="3497" w:author="Wisch, Julie" w:date="2022-10-17T09:14:00Z">
                  <w:rPr>
                    <w:rFonts w:eastAsia="Times New Roman"/>
                  </w:rPr>
                </w:rPrChange>
              </w:rPr>
              <w:t>22.</w:t>
            </w:r>
            <w:r w:rsidRPr="00D03637">
              <w:rPr>
                <w:rFonts w:eastAsia="Times New Roman"/>
                <w:rPrChange w:id="3498" w:author="Wisch, Julie" w:date="2022-10-17T09:14:00Z">
                  <w:rPr>
                    <w:rFonts w:eastAsia="Times New Roman"/>
                  </w:rPr>
                </w:rPrChange>
              </w:rPr>
              <w:tab/>
              <w:t xml:space="preserve">Dickerson BC, Bakkour A, Salat DH, et al. The cortical signature of Alzheimer’s disease: Regionally specific cortical thinning relates to symptom severity in very mild to mild AD dementia and is detectable in asymptomatic amyloid-positive individuals. </w:t>
            </w:r>
            <w:r w:rsidRPr="00D03637">
              <w:rPr>
                <w:rFonts w:eastAsia="Times New Roman"/>
                <w:i/>
                <w:iCs/>
                <w:rPrChange w:id="3499" w:author="Wisch, Julie" w:date="2022-10-17T09:14:00Z">
                  <w:rPr>
                    <w:rFonts w:eastAsia="Times New Roman"/>
                    <w:i/>
                    <w:iCs/>
                  </w:rPr>
                </w:rPrChange>
              </w:rPr>
              <w:t>Cerebral Cortex</w:t>
            </w:r>
            <w:r w:rsidRPr="00D03637">
              <w:rPr>
                <w:rFonts w:eastAsia="Times New Roman"/>
                <w:rPrChange w:id="3500" w:author="Wisch, Julie" w:date="2022-10-17T09:14:00Z">
                  <w:rPr>
                    <w:rFonts w:eastAsia="Times New Roman"/>
                  </w:rPr>
                </w:rPrChange>
              </w:rPr>
              <w:t>. 2009;19(3):497-510. doi:10.1093/cercor/bhn113</w:t>
            </w:r>
          </w:ins>
        </w:p>
        <w:p w14:paraId="7D3286B1" w14:textId="77777777" w:rsidR="00B94D80" w:rsidRPr="00D03637" w:rsidRDefault="00B94D80">
          <w:pPr>
            <w:autoSpaceDE w:val="0"/>
            <w:autoSpaceDN w:val="0"/>
            <w:ind w:hanging="640"/>
            <w:divId w:val="975257191"/>
            <w:rPr>
              <w:ins w:id="3501" w:author="Wisch, Julie" w:date="2022-10-04T14:53:00Z"/>
              <w:rFonts w:eastAsia="Times New Roman"/>
              <w:rPrChange w:id="3502" w:author="Wisch, Julie" w:date="2022-10-17T09:14:00Z">
                <w:rPr>
                  <w:ins w:id="3503" w:author="Wisch, Julie" w:date="2022-10-04T14:53:00Z"/>
                  <w:rFonts w:eastAsia="Times New Roman"/>
                </w:rPr>
              </w:rPrChange>
            </w:rPr>
          </w:pPr>
          <w:ins w:id="3504" w:author="Wisch, Julie" w:date="2022-10-04T14:53:00Z">
            <w:r w:rsidRPr="00D03637">
              <w:rPr>
                <w:rFonts w:eastAsia="Times New Roman"/>
                <w:rPrChange w:id="3505" w:author="Wisch, Julie" w:date="2022-10-17T09:14:00Z">
                  <w:rPr>
                    <w:rFonts w:eastAsia="Times New Roman"/>
                  </w:rPr>
                </w:rPrChange>
              </w:rPr>
              <w:t>23.</w:t>
            </w:r>
            <w:r w:rsidRPr="00D03637">
              <w:rPr>
                <w:rFonts w:eastAsia="Times New Roman"/>
                <w:rPrChange w:id="3506" w:author="Wisch, Julie" w:date="2022-10-17T09:14:00Z">
                  <w:rPr>
                    <w:rFonts w:eastAsia="Times New Roman"/>
                  </w:rPr>
                </w:rPrChange>
              </w:rPr>
              <w:tab/>
              <w:t xml:space="preserve">Dincer A, Gordon BA, Hari-Raj A, et al. Comparing cortical signatures of atrophy between late-onset and autosomal dominant Alzheimer disease. </w:t>
            </w:r>
            <w:r w:rsidRPr="00D03637">
              <w:rPr>
                <w:rFonts w:eastAsia="Times New Roman"/>
                <w:i/>
                <w:iCs/>
                <w:rPrChange w:id="3507" w:author="Wisch, Julie" w:date="2022-10-17T09:14:00Z">
                  <w:rPr>
                    <w:rFonts w:eastAsia="Times New Roman"/>
                    <w:i/>
                    <w:iCs/>
                  </w:rPr>
                </w:rPrChange>
              </w:rPr>
              <w:t>Neuroimage Clin</w:t>
            </w:r>
            <w:r w:rsidRPr="00D03637">
              <w:rPr>
                <w:rFonts w:eastAsia="Times New Roman"/>
                <w:rPrChange w:id="3508" w:author="Wisch, Julie" w:date="2022-10-17T09:14:00Z">
                  <w:rPr>
                    <w:rFonts w:eastAsia="Times New Roman"/>
                  </w:rPr>
                </w:rPrChange>
              </w:rPr>
              <w:t>. 2020;28. doi:10.1016/j.nicl.2020.102491</w:t>
            </w:r>
          </w:ins>
        </w:p>
        <w:p w14:paraId="16663B40" w14:textId="77777777" w:rsidR="00B94D80" w:rsidRPr="00D03637" w:rsidRDefault="00B94D80">
          <w:pPr>
            <w:autoSpaceDE w:val="0"/>
            <w:autoSpaceDN w:val="0"/>
            <w:ind w:hanging="640"/>
            <w:divId w:val="134879674"/>
            <w:rPr>
              <w:ins w:id="3509" w:author="Wisch, Julie" w:date="2022-10-04T14:53:00Z"/>
              <w:rFonts w:eastAsia="Times New Roman"/>
              <w:rPrChange w:id="3510" w:author="Wisch, Julie" w:date="2022-10-17T09:14:00Z">
                <w:rPr>
                  <w:ins w:id="3511" w:author="Wisch, Julie" w:date="2022-10-04T14:53:00Z"/>
                  <w:rFonts w:eastAsia="Times New Roman"/>
                </w:rPr>
              </w:rPrChange>
            </w:rPr>
          </w:pPr>
          <w:ins w:id="3512" w:author="Wisch, Julie" w:date="2022-10-04T14:53:00Z">
            <w:r w:rsidRPr="00D03637">
              <w:rPr>
                <w:rFonts w:eastAsia="Times New Roman"/>
                <w:rPrChange w:id="3513" w:author="Wisch, Julie" w:date="2022-10-17T09:14:00Z">
                  <w:rPr>
                    <w:rFonts w:eastAsia="Times New Roman"/>
                  </w:rPr>
                </w:rPrChange>
              </w:rPr>
              <w:t>24.</w:t>
            </w:r>
            <w:r w:rsidRPr="00D03637">
              <w:rPr>
                <w:rFonts w:eastAsia="Times New Roman"/>
                <w:rPrChange w:id="3514" w:author="Wisch, Julie" w:date="2022-10-17T09:14:00Z">
                  <w:rPr>
                    <w:rFonts w:eastAsia="Times New Roman"/>
                  </w:rPr>
                </w:rPrChange>
              </w:rPr>
              <w:tab/>
              <w:t xml:space="preserve">Ithapu V, Singh V, Lindner C, et al. Extracting and summarizing white matter hyperintensities using supervised segmentation methods in Alzheimer’s disease risk and aging studies. </w:t>
            </w:r>
            <w:r w:rsidRPr="00D03637">
              <w:rPr>
                <w:rFonts w:eastAsia="Times New Roman"/>
                <w:i/>
                <w:iCs/>
                <w:rPrChange w:id="3515" w:author="Wisch, Julie" w:date="2022-10-17T09:14:00Z">
                  <w:rPr>
                    <w:rFonts w:eastAsia="Times New Roman"/>
                    <w:i/>
                    <w:iCs/>
                  </w:rPr>
                </w:rPrChange>
              </w:rPr>
              <w:t>Hum Brain Mapp</w:t>
            </w:r>
            <w:r w:rsidRPr="00D03637">
              <w:rPr>
                <w:rFonts w:eastAsia="Times New Roman"/>
                <w:rPrChange w:id="3516" w:author="Wisch, Julie" w:date="2022-10-17T09:14:00Z">
                  <w:rPr>
                    <w:rFonts w:eastAsia="Times New Roman"/>
                  </w:rPr>
                </w:rPrChange>
              </w:rPr>
              <w:t>. 2014;35(8):4219-4235. doi:10.1002/hbm.22472</w:t>
            </w:r>
          </w:ins>
        </w:p>
        <w:p w14:paraId="6AFBBEF8" w14:textId="77777777" w:rsidR="00B94D80" w:rsidRPr="00D03637" w:rsidRDefault="00B94D80">
          <w:pPr>
            <w:autoSpaceDE w:val="0"/>
            <w:autoSpaceDN w:val="0"/>
            <w:ind w:hanging="640"/>
            <w:divId w:val="277564174"/>
            <w:rPr>
              <w:ins w:id="3517" w:author="Wisch, Julie" w:date="2022-10-04T14:53:00Z"/>
              <w:rFonts w:eastAsia="Times New Roman"/>
              <w:rPrChange w:id="3518" w:author="Wisch, Julie" w:date="2022-10-17T09:14:00Z">
                <w:rPr>
                  <w:ins w:id="3519" w:author="Wisch, Julie" w:date="2022-10-04T14:53:00Z"/>
                  <w:rFonts w:eastAsia="Times New Roman"/>
                </w:rPr>
              </w:rPrChange>
            </w:rPr>
          </w:pPr>
          <w:ins w:id="3520" w:author="Wisch, Julie" w:date="2022-10-04T14:53:00Z">
            <w:r w:rsidRPr="00D03637">
              <w:rPr>
                <w:rFonts w:eastAsia="Times New Roman"/>
                <w:rPrChange w:id="3521" w:author="Wisch, Julie" w:date="2022-10-17T09:14:00Z">
                  <w:rPr>
                    <w:rFonts w:eastAsia="Times New Roman"/>
                  </w:rPr>
                </w:rPrChange>
              </w:rPr>
              <w:t>25.</w:t>
            </w:r>
            <w:r w:rsidRPr="00D03637">
              <w:rPr>
                <w:rFonts w:eastAsia="Times New Roman"/>
                <w:rPrChange w:id="3522" w:author="Wisch, Julie" w:date="2022-10-17T09:14:00Z">
                  <w:rPr>
                    <w:rFonts w:eastAsia="Times New Roman"/>
                  </w:rPr>
                </w:rPrChange>
              </w:rPr>
              <w:tab/>
              <w:t xml:space="preserve">Mishra S, Gordon BA, Su Y, et al. AV-1451 PET imaging of tau pathology in preclinical Alzheimer disease: Defining a summary measure. </w:t>
            </w:r>
            <w:r w:rsidRPr="00D03637">
              <w:rPr>
                <w:rFonts w:eastAsia="Times New Roman"/>
                <w:i/>
                <w:iCs/>
                <w:rPrChange w:id="3523" w:author="Wisch, Julie" w:date="2022-10-17T09:14:00Z">
                  <w:rPr>
                    <w:rFonts w:eastAsia="Times New Roman"/>
                    <w:i/>
                    <w:iCs/>
                  </w:rPr>
                </w:rPrChange>
              </w:rPr>
              <w:t>Neuroimage</w:t>
            </w:r>
            <w:r w:rsidRPr="00D03637">
              <w:rPr>
                <w:rFonts w:eastAsia="Times New Roman"/>
                <w:rPrChange w:id="3524" w:author="Wisch, Julie" w:date="2022-10-17T09:14:00Z">
                  <w:rPr>
                    <w:rFonts w:eastAsia="Times New Roman"/>
                  </w:rPr>
                </w:rPrChange>
              </w:rPr>
              <w:t>. 2017;161:171-178. doi:10.1016/j.neuroimage.2017.07.050</w:t>
            </w:r>
          </w:ins>
        </w:p>
        <w:p w14:paraId="56DA1D30" w14:textId="77777777" w:rsidR="00B94D80" w:rsidRPr="00D03637" w:rsidRDefault="00B94D80">
          <w:pPr>
            <w:autoSpaceDE w:val="0"/>
            <w:autoSpaceDN w:val="0"/>
            <w:ind w:hanging="640"/>
            <w:divId w:val="2099058274"/>
            <w:rPr>
              <w:ins w:id="3525" w:author="Wisch, Julie" w:date="2022-10-04T14:53:00Z"/>
              <w:rFonts w:eastAsia="Times New Roman"/>
              <w:rPrChange w:id="3526" w:author="Wisch, Julie" w:date="2022-10-17T09:14:00Z">
                <w:rPr>
                  <w:ins w:id="3527" w:author="Wisch, Julie" w:date="2022-10-04T14:53:00Z"/>
                  <w:rFonts w:eastAsia="Times New Roman"/>
                </w:rPr>
              </w:rPrChange>
            </w:rPr>
          </w:pPr>
          <w:ins w:id="3528" w:author="Wisch, Julie" w:date="2022-10-04T14:53:00Z">
            <w:r w:rsidRPr="00D03637">
              <w:rPr>
                <w:rFonts w:eastAsia="Times New Roman"/>
                <w:rPrChange w:id="3529" w:author="Wisch, Julie" w:date="2022-10-17T09:14:00Z">
                  <w:rPr>
                    <w:rFonts w:eastAsia="Times New Roman"/>
                  </w:rPr>
                </w:rPrChange>
              </w:rPr>
              <w:lastRenderedPageBreak/>
              <w:t>26.</w:t>
            </w:r>
            <w:r w:rsidRPr="00D03637">
              <w:rPr>
                <w:rFonts w:eastAsia="Times New Roman"/>
                <w:rPrChange w:id="3530" w:author="Wisch, Julie" w:date="2022-10-17T09:14:00Z">
                  <w:rPr>
                    <w:rFonts w:eastAsia="Times New Roman"/>
                  </w:rPr>
                </w:rPrChange>
              </w:rPr>
              <w:tab/>
              <w:t xml:space="preserve">Su Y, D’Angelo GM, Vlassenko AG, et al. Quantitative analysis of PiB-PET with FreeSurfer ROIs. </w:t>
            </w:r>
            <w:r w:rsidRPr="00D03637">
              <w:rPr>
                <w:rFonts w:eastAsia="Times New Roman"/>
                <w:i/>
                <w:iCs/>
                <w:rPrChange w:id="3531" w:author="Wisch, Julie" w:date="2022-10-17T09:14:00Z">
                  <w:rPr>
                    <w:rFonts w:eastAsia="Times New Roman"/>
                    <w:i/>
                    <w:iCs/>
                  </w:rPr>
                </w:rPrChange>
              </w:rPr>
              <w:t>PLoS One</w:t>
            </w:r>
            <w:r w:rsidRPr="00D03637">
              <w:rPr>
                <w:rFonts w:eastAsia="Times New Roman"/>
                <w:rPrChange w:id="3532" w:author="Wisch, Julie" w:date="2022-10-17T09:14:00Z">
                  <w:rPr>
                    <w:rFonts w:eastAsia="Times New Roman"/>
                  </w:rPr>
                </w:rPrChange>
              </w:rPr>
              <w:t>. 2013;8(11). doi:10.1371/journal.pone.0073377</w:t>
            </w:r>
          </w:ins>
        </w:p>
        <w:p w14:paraId="089EA643" w14:textId="77777777" w:rsidR="00B94D80" w:rsidRPr="00D03637" w:rsidRDefault="00B94D80">
          <w:pPr>
            <w:autoSpaceDE w:val="0"/>
            <w:autoSpaceDN w:val="0"/>
            <w:ind w:hanging="640"/>
            <w:divId w:val="1264193999"/>
            <w:rPr>
              <w:ins w:id="3533" w:author="Wisch, Julie" w:date="2022-10-04T14:53:00Z"/>
              <w:rFonts w:eastAsia="Times New Roman"/>
              <w:rPrChange w:id="3534" w:author="Wisch, Julie" w:date="2022-10-17T09:14:00Z">
                <w:rPr>
                  <w:ins w:id="3535" w:author="Wisch, Julie" w:date="2022-10-04T14:53:00Z"/>
                  <w:rFonts w:eastAsia="Times New Roman"/>
                </w:rPr>
              </w:rPrChange>
            </w:rPr>
          </w:pPr>
          <w:ins w:id="3536" w:author="Wisch, Julie" w:date="2022-10-04T14:53:00Z">
            <w:r w:rsidRPr="00D03637">
              <w:rPr>
                <w:rFonts w:eastAsia="Times New Roman"/>
                <w:rPrChange w:id="3537" w:author="Wisch, Julie" w:date="2022-10-17T09:14:00Z">
                  <w:rPr>
                    <w:rFonts w:eastAsia="Times New Roman"/>
                  </w:rPr>
                </w:rPrChange>
              </w:rPr>
              <w:t>27.</w:t>
            </w:r>
            <w:r w:rsidRPr="00D03637">
              <w:rPr>
                <w:rFonts w:eastAsia="Times New Roman"/>
                <w:rPrChange w:id="3538" w:author="Wisch, Julie" w:date="2022-10-17T09:14:00Z">
                  <w:rPr>
                    <w:rFonts w:eastAsia="Times New Roman"/>
                  </w:rPr>
                </w:rPrChange>
              </w:rPr>
              <w:tab/>
              <w:t xml:space="preserve">Su Y, Blazey TM, Snyder AZ, et al. Partial volume correction in quantitative amyloid imaging. </w:t>
            </w:r>
            <w:r w:rsidRPr="00D03637">
              <w:rPr>
                <w:rFonts w:eastAsia="Times New Roman"/>
                <w:i/>
                <w:iCs/>
                <w:rPrChange w:id="3539" w:author="Wisch, Julie" w:date="2022-10-17T09:14:00Z">
                  <w:rPr>
                    <w:rFonts w:eastAsia="Times New Roman"/>
                    <w:i/>
                    <w:iCs/>
                  </w:rPr>
                </w:rPrChange>
              </w:rPr>
              <w:t>Neuroimage</w:t>
            </w:r>
            <w:r w:rsidRPr="00D03637">
              <w:rPr>
                <w:rFonts w:eastAsia="Times New Roman"/>
                <w:rPrChange w:id="3540" w:author="Wisch, Julie" w:date="2022-10-17T09:14:00Z">
                  <w:rPr>
                    <w:rFonts w:eastAsia="Times New Roman"/>
                  </w:rPr>
                </w:rPrChange>
              </w:rPr>
              <w:t>. 2015;107:55-64. doi:10.1016/j.neuroimage.2014.11.058</w:t>
            </w:r>
          </w:ins>
        </w:p>
        <w:p w14:paraId="495D1A6D" w14:textId="77777777" w:rsidR="00B94D80" w:rsidRPr="00D03637" w:rsidRDefault="00B94D80">
          <w:pPr>
            <w:autoSpaceDE w:val="0"/>
            <w:autoSpaceDN w:val="0"/>
            <w:ind w:hanging="640"/>
            <w:divId w:val="840966238"/>
            <w:rPr>
              <w:ins w:id="3541" w:author="Wisch, Julie" w:date="2022-10-04T14:53:00Z"/>
              <w:rFonts w:eastAsia="Times New Roman"/>
              <w:rPrChange w:id="3542" w:author="Wisch, Julie" w:date="2022-10-17T09:14:00Z">
                <w:rPr>
                  <w:ins w:id="3543" w:author="Wisch, Julie" w:date="2022-10-04T14:53:00Z"/>
                  <w:rFonts w:eastAsia="Times New Roman"/>
                </w:rPr>
              </w:rPrChange>
            </w:rPr>
          </w:pPr>
          <w:ins w:id="3544" w:author="Wisch, Julie" w:date="2022-10-04T14:53:00Z">
            <w:r w:rsidRPr="00D03637">
              <w:rPr>
                <w:rFonts w:eastAsia="Times New Roman"/>
                <w:rPrChange w:id="3545" w:author="Wisch, Julie" w:date="2022-10-17T09:14:00Z">
                  <w:rPr>
                    <w:rFonts w:eastAsia="Times New Roman"/>
                  </w:rPr>
                </w:rPrChange>
              </w:rPr>
              <w:t>28.</w:t>
            </w:r>
            <w:r w:rsidRPr="00D03637">
              <w:rPr>
                <w:rFonts w:eastAsia="Times New Roman"/>
                <w:rPrChange w:id="3546" w:author="Wisch, Julie" w:date="2022-10-17T09:14:00Z">
                  <w:rPr>
                    <w:rFonts w:eastAsia="Times New Roman"/>
                  </w:rPr>
                </w:rPrChange>
              </w:rPr>
              <w:tab/>
              <w:t xml:space="preserve">Joshi A, Koeppe RA, Fessler JA. Reducing between scanner differences in multi-center PET studies. </w:t>
            </w:r>
            <w:r w:rsidRPr="00D03637">
              <w:rPr>
                <w:rFonts w:eastAsia="Times New Roman"/>
                <w:i/>
                <w:iCs/>
                <w:rPrChange w:id="3547" w:author="Wisch, Julie" w:date="2022-10-17T09:14:00Z">
                  <w:rPr>
                    <w:rFonts w:eastAsia="Times New Roman"/>
                    <w:i/>
                    <w:iCs/>
                  </w:rPr>
                </w:rPrChange>
              </w:rPr>
              <w:t>Neuroimage</w:t>
            </w:r>
            <w:r w:rsidRPr="00D03637">
              <w:rPr>
                <w:rFonts w:eastAsia="Times New Roman"/>
                <w:rPrChange w:id="3548" w:author="Wisch, Julie" w:date="2022-10-17T09:14:00Z">
                  <w:rPr>
                    <w:rFonts w:eastAsia="Times New Roman"/>
                  </w:rPr>
                </w:rPrChange>
              </w:rPr>
              <w:t>. 2009;46(1):154-159. doi:10.1016/j.neuroimage.2009.01.057</w:t>
            </w:r>
          </w:ins>
        </w:p>
        <w:p w14:paraId="13CBA962" w14:textId="77777777" w:rsidR="00B94D80" w:rsidRPr="00D03637" w:rsidRDefault="00B94D80">
          <w:pPr>
            <w:autoSpaceDE w:val="0"/>
            <w:autoSpaceDN w:val="0"/>
            <w:ind w:hanging="640"/>
            <w:divId w:val="1341926705"/>
            <w:rPr>
              <w:ins w:id="3549" w:author="Wisch, Julie" w:date="2022-10-04T14:53:00Z"/>
              <w:rFonts w:eastAsia="Times New Roman"/>
              <w:rPrChange w:id="3550" w:author="Wisch, Julie" w:date="2022-10-17T09:14:00Z">
                <w:rPr>
                  <w:ins w:id="3551" w:author="Wisch, Julie" w:date="2022-10-04T14:53:00Z"/>
                  <w:rFonts w:eastAsia="Times New Roman"/>
                </w:rPr>
              </w:rPrChange>
            </w:rPr>
          </w:pPr>
          <w:ins w:id="3552" w:author="Wisch, Julie" w:date="2022-10-04T14:53:00Z">
            <w:r w:rsidRPr="00D03637">
              <w:rPr>
                <w:rFonts w:eastAsia="Times New Roman"/>
                <w:rPrChange w:id="3553" w:author="Wisch, Julie" w:date="2022-10-17T09:14:00Z">
                  <w:rPr>
                    <w:rFonts w:eastAsia="Times New Roman"/>
                  </w:rPr>
                </w:rPrChange>
              </w:rPr>
              <w:t>29.</w:t>
            </w:r>
            <w:r w:rsidRPr="00D03637">
              <w:rPr>
                <w:rFonts w:eastAsia="Times New Roman"/>
                <w:rPrChange w:id="3554" w:author="Wisch, Julie" w:date="2022-10-17T09:14:00Z">
                  <w:rPr>
                    <w:rFonts w:eastAsia="Times New Roman"/>
                  </w:rPr>
                </w:rPrChange>
              </w:rPr>
              <w:tab/>
              <w:t xml:space="preserve">Hajnal J v., Saeed N, Soar EJ, Oatridge A, Young IR, Bydder GM. A registration and interpolation procedure for subvoxel matching of serially acquired mr images. </w:t>
            </w:r>
            <w:r w:rsidRPr="00D03637">
              <w:rPr>
                <w:rFonts w:eastAsia="Times New Roman"/>
                <w:i/>
                <w:iCs/>
                <w:rPrChange w:id="3555" w:author="Wisch, Julie" w:date="2022-10-17T09:14:00Z">
                  <w:rPr>
                    <w:rFonts w:eastAsia="Times New Roman"/>
                    <w:i/>
                    <w:iCs/>
                  </w:rPr>
                </w:rPrChange>
              </w:rPr>
              <w:t>J Comput Assist Tomogr</w:t>
            </w:r>
            <w:r w:rsidRPr="00D03637">
              <w:rPr>
                <w:rFonts w:eastAsia="Times New Roman"/>
                <w:rPrChange w:id="3556" w:author="Wisch, Julie" w:date="2022-10-17T09:14:00Z">
                  <w:rPr>
                    <w:rFonts w:eastAsia="Times New Roman"/>
                  </w:rPr>
                </w:rPrChange>
              </w:rPr>
              <w:t>. 1995;19(2):289-296. doi:10.1097/00004728-199503000-00022</w:t>
            </w:r>
          </w:ins>
        </w:p>
        <w:p w14:paraId="072DC9A8" w14:textId="77777777" w:rsidR="00B94D80" w:rsidRPr="00D03637" w:rsidRDefault="00B94D80">
          <w:pPr>
            <w:autoSpaceDE w:val="0"/>
            <w:autoSpaceDN w:val="0"/>
            <w:ind w:hanging="640"/>
            <w:divId w:val="1051150917"/>
            <w:rPr>
              <w:ins w:id="3557" w:author="Wisch, Julie" w:date="2022-10-04T14:53:00Z"/>
              <w:rFonts w:eastAsia="Times New Roman"/>
              <w:rPrChange w:id="3558" w:author="Wisch, Julie" w:date="2022-10-17T09:14:00Z">
                <w:rPr>
                  <w:ins w:id="3559" w:author="Wisch, Julie" w:date="2022-10-04T14:53:00Z"/>
                  <w:rFonts w:eastAsia="Times New Roman"/>
                </w:rPr>
              </w:rPrChange>
            </w:rPr>
          </w:pPr>
          <w:ins w:id="3560" w:author="Wisch, Julie" w:date="2022-10-04T14:53:00Z">
            <w:r w:rsidRPr="00D03637">
              <w:rPr>
                <w:rFonts w:eastAsia="Times New Roman"/>
                <w:rPrChange w:id="3561" w:author="Wisch, Julie" w:date="2022-10-17T09:14:00Z">
                  <w:rPr>
                    <w:rFonts w:eastAsia="Times New Roman"/>
                  </w:rPr>
                </w:rPrChange>
              </w:rPr>
              <w:t>30.</w:t>
            </w:r>
            <w:r w:rsidRPr="00D03637">
              <w:rPr>
                <w:rFonts w:eastAsia="Times New Roman"/>
                <w:rPrChange w:id="3562" w:author="Wisch, Julie" w:date="2022-10-17T09:14:00Z">
                  <w:rPr>
                    <w:rFonts w:eastAsia="Times New Roman"/>
                  </w:rPr>
                </w:rPrChange>
              </w:rPr>
              <w:tab/>
              <w:t xml:space="preserve">Eisenstein SA, Koller JM, Piccirillo M, et al. Characterization of extrastriatal D2 in vivo specific binding of [ 18 F](N-methyl)benperidol using PET. </w:t>
            </w:r>
            <w:r w:rsidRPr="00D03637">
              <w:rPr>
                <w:rFonts w:eastAsia="Times New Roman"/>
                <w:i/>
                <w:iCs/>
                <w:rPrChange w:id="3563" w:author="Wisch, Julie" w:date="2022-10-17T09:14:00Z">
                  <w:rPr>
                    <w:rFonts w:eastAsia="Times New Roman"/>
                    <w:i/>
                    <w:iCs/>
                  </w:rPr>
                </w:rPrChange>
              </w:rPr>
              <w:t>Synapse</w:t>
            </w:r>
            <w:r w:rsidRPr="00D03637">
              <w:rPr>
                <w:rFonts w:eastAsia="Times New Roman"/>
                <w:rPrChange w:id="3564" w:author="Wisch, Julie" w:date="2022-10-17T09:14:00Z">
                  <w:rPr>
                    <w:rFonts w:eastAsia="Times New Roman"/>
                  </w:rPr>
                </w:rPrChange>
              </w:rPr>
              <w:t>. 2012;66(9):770-780. doi:10.1002/syn.21566</w:t>
            </w:r>
          </w:ins>
        </w:p>
        <w:p w14:paraId="029DD63A" w14:textId="77777777" w:rsidR="00B94D80" w:rsidRPr="00D03637" w:rsidRDefault="00B94D80">
          <w:pPr>
            <w:autoSpaceDE w:val="0"/>
            <w:autoSpaceDN w:val="0"/>
            <w:ind w:hanging="640"/>
            <w:divId w:val="1698580483"/>
            <w:rPr>
              <w:ins w:id="3565" w:author="Wisch, Julie" w:date="2022-10-04T14:53:00Z"/>
              <w:rFonts w:eastAsia="Times New Roman"/>
              <w:rPrChange w:id="3566" w:author="Wisch, Julie" w:date="2022-10-17T09:14:00Z">
                <w:rPr>
                  <w:ins w:id="3567" w:author="Wisch, Julie" w:date="2022-10-04T14:53:00Z"/>
                  <w:rFonts w:eastAsia="Times New Roman"/>
                </w:rPr>
              </w:rPrChange>
            </w:rPr>
          </w:pPr>
          <w:ins w:id="3568" w:author="Wisch, Julie" w:date="2022-10-04T14:53:00Z">
            <w:r w:rsidRPr="00D03637">
              <w:rPr>
                <w:rFonts w:eastAsia="Times New Roman"/>
                <w:rPrChange w:id="3569" w:author="Wisch, Julie" w:date="2022-10-17T09:14:00Z">
                  <w:rPr>
                    <w:rFonts w:eastAsia="Times New Roman"/>
                  </w:rPr>
                </w:rPrChange>
              </w:rPr>
              <w:t>31.</w:t>
            </w:r>
            <w:r w:rsidRPr="00D03637">
              <w:rPr>
                <w:rFonts w:eastAsia="Times New Roman"/>
                <w:rPrChange w:id="3570" w:author="Wisch, Julie" w:date="2022-10-17T09:14:00Z">
                  <w:rPr>
                    <w:rFonts w:eastAsia="Times New Roman"/>
                  </w:rPr>
                </w:rPrChange>
              </w:rPr>
              <w:tab/>
              <w:t xml:space="preserve">Su Y, Blazey TM, Owen CJ, et al. Quantitative Amyloid imaging in autosomal Dominant Alzheimer’s disease: Results from the DIAN study group. </w:t>
            </w:r>
            <w:r w:rsidRPr="00D03637">
              <w:rPr>
                <w:rFonts w:eastAsia="Times New Roman"/>
                <w:i/>
                <w:iCs/>
                <w:rPrChange w:id="3571" w:author="Wisch, Julie" w:date="2022-10-17T09:14:00Z">
                  <w:rPr>
                    <w:rFonts w:eastAsia="Times New Roman"/>
                    <w:i/>
                    <w:iCs/>
                  </w:rPr>
                </w:rPrChange>
              </w:rPr>
              <w:t>PLoS One</w:t>
            </w:r>
            <w:r w:rsidRPr="00D03637">
              <w:rPr>
                <w:rFonts w:eastAsia="Times New Roman"/>
                <w:rPrChange w:id="3572" w:author="Wisch, Julie" w:date="2022-10-17T09:14:00Z">
                  <w:rPr>
                    <w:rFonts w:eastAsia="Times New Roman"/>
                  </w:rPr>
                </w:rPrChange>
              </w:rPr>
              <w:t>. 2016;11(3). doi:10.1371/journal.pone.0152082</w:t>
            </w:r>
          </w:ins>
        </w:p>
        <w:p w14:paraId="7C301847" w14:textId="77777777" w:rsidR="00B94D80" w:rsidRPr="00D03637" w:rsidRDefault="00B94D80">
          <w:pPr>
            <w:autoSpaceDE w:val="0"/>
            <w:autoSpaceDN w:val="0"/>
            <w:ind w:hanging="640"/>
            <w:divId w:val="667097417"/>
            <w:rPr>
              <w:ins w:id="3573" w:author="Wisch, Julie" w:date="2022-10-04T14:53:00Z"/>
              <w:rFonts w:eastAsia="Times New Roman"/>
              <w:rPrChange w:id="3574" w:author="Wisch, Julie" w:date="2022-10-17T09:14:00Z">
                <w:rPr>
                  <w:ins w:id="3575" w:author="Wisch, Julie" w:date="2022-10-04T14:53:00Z"/>
                  <w:rFonts w:eastAsia="Times New Roman"/>
                </w:rPr>
              </w:rPrChange>
            </w:rPr>
          </w:pPr>
          <w:ins w:id="3576" w:author="Wisch, Julie" w:date="2022-10-04T14:53:00Z">
            <w:r w:rsidRPr="00D03637">
              <w:rPr>
                <w:rFonts w:eastAsia="Times New Roman"/>
                <w:rPrChange w:id="3577" w:author="Wisch, Julie" w:date="2022-10-17T09:14:00Z">
                  <w:rPr>
                    <w:rFonts w:eastAsia="Times New Roman"/>
                  </w:rPr>
                </w:rPrChange>
              </w:rPr>
              <w:t>32.</w:t>
            </w:r>
            <w:r w:rsidRPr="00D03637">
              <w:rPr>
                <w:rFonts w:eastAsia="Times New Roman"/>
                <w:rPrChange w:id="3578" w:author="Wisch, Julie" w:date="2022-10-17T09:14:00Z">
                  <w:rPr>
                    <w:rFonts w:eastAsia="Times New Roman"/>
                  </w:rPr>
                </w:rPrChange>
              </w:rPr>
              <w:tab/>
              <w:t xml:space="preserve">Rousset OG, Ma Y, Evans AC. Correction for partial volume effects in PET: Principle and validation. </w:t>
            </w:r>
            <w:r w:rsidRPr="00D03637">
              <w:rPr>
                <w:rFonts w:eastAsia="Times New Roman"/>
                <w:i/>
                <w:iCs/>
                <w:rPrChange w:id="3579" w:author="Wisch, Julie" w:date="2022-10-17T09:14:00Z">
                  <w:rPr>
                    <w:rFonts w:eastAsia="Times New Roman"/>
                    <w:i/>
                    <w:iCs/>
                  </w:rPr>
                </w:rPrChange>
              </w:rPr>
              <w:t>Journal of Nuclear Medicine</w:t>
            </w:r>
            <w:r w:rsidRPr="00D03637">
              <w:rPr>
                <w:rFonts w:eastAsia="Times New Roman"/>
                <w:rPrChange w:id="3580" w:author="Wisch, Julie" w:date="2022-10-17T09:14:00Z">
                  <w:rPr>
                    <w:rFonts w:eastAsia="Times New Roman"/>
                  </w:rPr>
                </w:rPrChange>
              </w:rPr>
              <w:t>. 1998;39(5):904-911.</w:t>
            </w:r>
          </w:ins>
        </w:p>
        <w:p w14:paraId="5C205840" w14:textId="77777777" w:rsidR="00B94D80" w:rsidRPr="00D03637" w:rsidRDefault="00B94D80">
          <w:pPr>
            <w:autoSpaceDE w:val="0"/>
            <w:autoSpaceDN w:val="0"/>
            <w:ind w:hanging="640"/>
            <w:divId w:val="265961606"/>
            <w:rPr>
              <w:ins w:id="3581" w:author="Wisch, Julie" w:date="2022-10-04T14:53:00Z"/>
              <w:rFonts w:eastAsia="Times New Roman"/>
              <w:rPrChange w:id="3582" w:author="Wisch, Julie" w:date="2022-10-17T09:14:00Z">
                <w:rPr>
                  <w:ins w:id="3583" w:author="Wisch, Julie" w:date="2022-10-04T14:53:00Z"/>
                  <w:rFonts w:eastAsia="Times New Roman"/>
                </w:rPr>
              </w:rPrChange>
            </w:rPr>
          </w:pPr>
          <w:ins w:id="3584" w:author="Wisch, Julie" w:date="2022-10-04T14:53:00Z">
            <w:r w:rsidRPr="00D03637">
              <w:rPr>
                <w:rFonts w:eastAsia="Times New Roman"/>
                <w:rPrChange w:id="3585" w:author="Wisch, Julie" w:date="2022-10-17T09:14:00Z">
                  <w:rPr>
                    <w:rFonts w:eastAsia="Times New Roman"/>
                  </w:rPr>
                </w:rPrChange>
              </w:rPr>
              <w:t>33.</w:t>
            </w:r>
            <w:r w:rsidRPr="00D03637">
              <w:rPr>
                <w:rFonts w:eastAsia="Times New Roman"/>
                <w:rPrChange w:id="3586" w:author="Wisch, Julie" w:date="2022-10-17T09:14:00Z">
                  <w:rPr>
                    <w:rFonts w:eastAsia="Times New Roman"/>
                  </w:rPr>
                </w:rPrChange>
              </w:rPr>
              <w:tab/>
              <w:t xml:space="preserve">Gordon BA, Friedrichsen K, Brier M, et al. The relationship between cerebrospinal fluid markers of Alzheimer pathology and positron emission tomography tau imaging. </w:t>
            </w:r>
            <w:r w:rsidRPr="00D03637">
              <w:rPr>
                <w:rFonts w:eastAsia="Times New Roman"/>
                <w:i/>
                <w:iCs/>
                <w:rPrChange w:id="3587" w:author="Wisch, Julie" w:date="2022-10-17T09:14:00Z">
                  <w:rPr>
                    <w:rFonts w:eastAsia="Times New Roman"/>
                    <w:i/>
                    <w:iCs/>
                  </w:rPr>
                </w:rPrChange>
              </w:rPr>
              <w:t>Brain</w:t>
            </w:r>
            <w:r w:rsidRPr="00D03637">
              <w:rPr>
                <w:rFonts w:eastAsia="Times New Roman"/>
                <w:rPrChange w:id="3588" w:author="Wisch, Julie" w:date="2022-10-17T09:14:00Z">
                  <w:rPr>
                    <w:rFonts w:eastAsia="Times New Roman"/>
                  </w:rPr>
                </w:rPrChange>
              </w:rPr>
              <w:t>. 2016;139(8):2249-2260. doi:10.1093/brain/aww139</w:t>
            </w:r>
          </w:ins>
        </w:p>
        <w:p w14:paraId="5FE674C7" w14:textId="77777777" w:rsidR="00B94D80" w:rsidRPr="00D03637" w:rsidRDefault="00B94D80">
          <w:pPr>
            <w:autoSpaceDE w:val="0"/>
            <w:autoSpaceDN w:val="0"/>
            <w:ind w:hanging="640"/>
            <w:divId w:val="1903709953"/>
            <w:rPr>
              <w:ins w:id="3589" w:author="Wisch, Julie" w:date="2022-10-04T14:53:00Z"/>
              <w:rFonts w:eastAsia="Times New Roman"/>
              <w:rPrChange w:id="3590" w:author="Wisch, Julie" w:date="2022-10-17T09:14:00Z">
                <w:rPr>
                  <w:ins w:id="3591" w:author="Wisch, Julie" w:date="2022-10-04T14:53:00Z"/>
                  <w:rFonts w:eastAsia="Times New Roman"/>
                </w:rPr>
              </w:rPrChange>
            </w:rPr>
          </w:pPr>
          <w:ins w:id="3592" w:author="Wisch, Julie" w:date="2022-10-04T14:53:00Z">
            <w:r w:rsidRPr="00D03637">
              <w:rPr>
                <w:rFonts w:eastAsia="Times New Roman"/>
                <w:rPrChange w:id="3593" w:author="Wisch, Julie" w:date="2022-10-17T09:14:00Z">
                  <w:rPr>
                    <w:rFonts w:eastAsia="Times New Roman"/>
                  </w:rPr>
                </w:rPrChange>
              </w:rPr>
              <w:t>34.</w:t>
            </w:r>
            <w:r w:rsidRPr="00D03637">
              <w:rPr>
                <w:rFonts w:eastAsia="Times New Roman"/>
                <w:rPrChange w:id="3594" w:author="Wisch, Julie" w:date="2022-10-17T09:14:00Z">
                  <w:rPr>
                    <w:rFonts w:eastAsia="Times New Roman"/>
                  </w:rPr>
                </w:rPrChange>
              </w:rPr>
              <w:tab/>
              <w:t xml:space="preserve">Cruchaga C, Ju Sung Y, Yang C, et al. Multi-tissue proteomics identifies molecular signatures for sporadic and genetically defined Alzheimer disease cases. </w:t>
            </w:r>
            <w:r w:rsidRPr="00D03637">
              <w:rPr>
                <w:rFonts w:eastAsia="Times New Roman"/>
                <w:i/>
                <w:iCs/>
                <w:rPrChange w:id="3595" w:author="Wisch, Julie" w:date="2022-10-17T09:14:00Z">
                  <w:rPr>
                    <w:rFonts w:eastAsia="Times New Roman"/>
                    <w:i/>
                    <w:iCs/>
                  </w:rPr>
                </w:rPrChange>
              </w:rPr>
              <w:t>Preprint</w:t>
            </w:r>
            <w:r w:rsidRPr="00D03637">
              <w:rPr>
                <w:rFonts w:eastAsia="Times New Roman"/>
                <w:rPrChange w:id="3596" w:author="Wisch, Julie" w:date="2022-10-17T09:14:00Z">
                  <w:rPr>
                    <w:rFonts w:eastAsia="Times New Roman"/>
                  </w:rPr>
                </w:rPrChange>
              </w:rPr>
              <w:t>. doi:10.21203/rs.3.rs-923492/v1</w:t>
            </w:r>
          </w:ins>
        </w:p>
        <w:p w14:paraId="271AD4DB" w14:textId="77777777" w:rsidR="00B94D80" w:rsidRPr="00D03637" w:rsidRDefault="00B94D80">
          <w:pPr>
            <w:autoSpaceDE w:val="0"/>
            <w:autoSpaceDN w:val="0"/>
            <w:ind w:hanging="640"/>
            <w:divId w:val="1852793279"/>
            <w:rPr>
              <w:ins w:id="3597" w:author="Wisch, Julie" w:date="2022-10-04T14:53:00Z"/>
              <w:rFonts w:eastAsia="Times New Roman"/>
              <w:rPrChange w:id="3598" w:author="Wisch, Julie" w:date="2022-10-17T09:14:00Z">
                <w:rPr>
                  <w:ins w:id="3599" w:author="Wisch, Julie" w:date="2022-10-04T14:53:00Z"/>
                  <w:rFonts w:eastAsia="Times New Roman"/>
                </w:rPr>
              </w:rPrChange>
            </w:rPr>
          </w:pPr>
          <w:ins w:id="3600" w:author="Wisch, Julie" w:date="2022-10-04T14:53:00Z">
            <w:r w:rsidRPr="00D03637">
              <w:rPr>
                <w:rFonts w:eastAsia="Times New Roman"/>
                <w:rPrChange w:id="3601" w:author="Wisch, Julie" w:date="2022-10-17T09:14:00Z">
                  <w:rPr>
                    <w:rFonts w:eastAsia="Times New Roman"/>
                  </w:rPr>
                </w:rPrChange>
              </w:rPr>
              <w:t>35.</w:t>
            </w:r>
            <w:r w:rsidRPr="00D03637">
              <w:rPr>
                <w:rFonts w:eastAsia="Times New Roman"/>
                <w:rPrChange w:id="3602" w:author="Wisch, Julie" w:date="2022-10-17T09:14:00Z">
                  <w:rPr>
                    <w:rFonts w:eastAsia="Times New Roman"/>
                  </w:rPr>
                </w:rPrChange>
              </w:rPr>
              <w:tab/>
              <w:t xml:space="preserve">Yang C, Farias FHG, Ibanez L, et al. Genomic atlas of the proteome from brain, CSF and plasma prioritizes proteins implicated in neurological disorders. </w:t>
            </w:r>
            <w:r w:rsidRPr="00D03637">
              <w:rPr>
                <w:rFonts w:eastAsia="Times New Roman"/>
                <w:i/>
                <w:iCs/>
                <w:rPrChange w:id="3603" w:author="Wisch, Julie" w:date="2022-10-17T09:14:00Z">
                  <w:rPr>
                    <w:rFonts w:eastAsia="Times New Roman"/>
                    <w:i/>
                    <w:iCs/>
                  </w:rPr>
                </w:rPrChange>
              </w:rPr>
              <w:t>Nat Neurosci</w:t>
            </w:r>
            <w:r w:rsidRPr="00D03637">
              <w:rPr>
                <w:rFonts w:eastAsia="Times New Roman"/>
                <w:rPrChange w:id="3604" w:author="Wisch, Julie" w:date="2022-10-17T09:14:00Z">
                  <w:rPr>
                    <w:rFonts w:eastAsia="Times New Roman"/>
                  </w:rPr>
                </w:rPrChange>
              </w:rPr>
              <w:t>. 2021;24(9):1302-1312. doi:10.1038/s41593-021-00886-6</w:t>
            </w:r>
          </w:ins>
        </w:p>
        <w:p w14:paraId="4B6491E0" w14:textId="77777777" w:rsidR="00B94D80" w:rsidRPr="00D03637" w:rsidRDefault="00B94D80">
          <w:pPr>
            <w:autoSpaceDE w:val="0"/>
            <w:autoSpaceDN w:val="0"/>
            <w:ind w:hanging="640"/>
            <w:divId w:val="2020086242"/>
            <w:rPr>
              <w:ins w:id="3605" w:author="Wisch, Julie" w:date="2022-10-04T14:53:00Z"/>
              <w:rFonts w:eastAsia="Times New Roman"/>
              <w:rPrChange w:id="3606" w:author="Wisch, Julie" w:date="2022-10-17T09:14:00Z">
                <w:rPr>
                  <w:ins w:id="3607" w:author="Wisch, Julie" w:date="2022-10-04T14:53:00Z"/>
                  <w:rFonts w:eastAsia="Times New Roman"/>
                </w:rPr>
              </w:rPrChange>
            </w:rPr>
          </w:pPr>
          <w:ins w:id="3608" w:author="Wisch, Julie" w:date="2022-10-04T14:53:00Z">
            <w:r w:rsidRPr="00D03637">
              <w:rPr>
                <w:rFonts w:eastAsia="Times New Roman"/>
                <w:rPrChange w:id="3609" w:author="Wisch, Julie" w:date="2022-10-17T09:14:00Z">
                  <w:rPr>
                    <w:rFonts w:eastAsia="Times New Roman"/>
                  </w:rPr>
                </w:rPrChange>
              </w:rPr>
              <w:t>36.</w:t>
            </w:r>
            <w:r w:rsidRPr="00D03637">
              <w:rPr>
                <w:rFonts w:eastAsia="Times New Roman"/>
                <w:rPrChange w:id="3610" w:author="Wisch, Julie" w:date="2022-10-17T09:14:00Z">
                  <w:rPr>
                    <w:rFonts w:eastAsia="Times New Roman"/>
                  </w:rPr>
                </w:rPrChange>
              </w:rPr>
              <w:tab/>
              <w:t xml:space="preserve">Ram N, Grimm KJ. Methods and Measures: Growth mixture modeling: A method for identifying differences in longitudinal change among unobserved groups. </w:t>
            </w:r>
            <w:r w:rsidRPr="00D03637">
              <w:rPr>
                <w:rFonts w:eastAsia="Times New Roman"/>
                <w:i/>
                <w:iCs/>
                <w:rPrChange w:id="3611" w:author="Wisch, Julie" w:date="2022-10-17T09:14:00Z">
                  <w:rPr>
                    <w:rFonts w:eastAsia="Times New Roman"/>
                    <w:i/>
                    <w:iCs/>
                  </w:rPr>
                </w:rPrChange>
              </w:rPr>
              <w:t>Int J Behav Dev</w:t>
            </w:r>
            <w:r w:rsidRPr="00D03637">
              <w:rPr>
                <w:rFonts w:eastAsia="Times New Roman"/>
                <w:rPrChange w:id="3612" w:author="Wisch, Julie" w:date="2022-10-17T09:14:00Z">
                  <w:rPr>
                    <w:rFonts w:eastAsia="Times New Roman"/>
                  </w:rPr>
                </w:rPrChange>
              </w:rPr>
              <w:t>. 2009;33(6):565-576. doi:10.1177/0165025409343765</w:t>
            </w:r>
          </w:ins>
        </w:p>
        <w:p w14:paraId="6C3D20AE" w14:textId="77777777" w:rsidR="00B94D80" w:rsidRPr="00D03637" w:rsidRDefault="00B94D80">
          <w:pPr>
            <w:autoSpaceDE w:val="0"/>
            <w:autoSpaceDN w:val="0"/>
            <w:ind w:hanging="640"/>
            <w:divId w:val="498152735"/>
            <w:rPr>
              <w:ins w:id="3613" w:author="Wisch, Julie" w:date="2022-10-04T14:53:00Z"/>
              <w:rFonts w:eastAsia="Times New Roman"/>
              <w:rPrChange w:id="3614" w:author="Wisch, Julie" w:date="2022-10-17T09:14:00Z">
                <w:rPr>
                  <w:ins w:id="3615" w:author="Wisch, Julie" w:date="2022-10-04T14:53:00Z"/>
                  <w:rFonts w:eastAsia="Times New Roman"/>
                </w:rPr>
              </w:rPrChange>
            </w:rPr>
          </w:pPr>
          <w:ins w:id="3616" w:author="Wisch, Julie" w:date="2022-10-04T14:53:00Z">
            <w:r w:rsidRPr="00D03637">
              <w:rPr>
                <w:rFonts w:eastAsia="Times New Roman"/>
                <w:rPrChange w:id="3617" w:author="Wisch, Julie" w:date="2022-10-17T09:14:00Z">
                  <w:rPr>
                    <w:rFonts w:eastAsia="Times New Roman"/>
                  </w:rPr>
                </w:rPrChange>
              </w:rPr>
              <w:t>37.</w:t>
            </w:r>
            <w:r w:rsidRPr="00D03637">
              <w:rPr>
                <w:rFonts w:eastAsia="Times New Roman"/>
                <w:rPrChange w:id="3618" w:author="Wisch, Julie" w:date="2022-10-17T09:14:00Z">
                  <w:rPr>
                    <w:rFonts w:eastAsia="Times New Roman"/>
                  </w:rPr>
                </w:rPrChange>
              </w:rPr>
              <w:tab/>
              <w:t xml:space="preserve">Haaksma ML, Calderón-Larrañaga A, Olde Rikkert MGM, Melis RJF, Leoutsakos JMS. Cognitive and functional progression in Alzheimer disease: A prediction model of latent classes. </w:t>
            </w:r>
            <w:r w:rsidRPr="00D03637">
              <w:rPr>
                <w:rFonts w:eastAsia="Times New Roman"/>
                <w:i/>
                <w:iCs/>
                <w:rPrChange w:id="3619" w:author="Wisch, Julie" w:date="2022-10-17T09:14:00Z">
                  <w:rPr>
                    <w:rFonts w:eastAsia="Times New Roman"/>
                    <w:i/>
                    <w:iCs/>
                  </w:rPr>
                </w:rPrChange>
              </w:rPr>
              <w:t>Int J Geriatr Psychiatry</w:t>
            </w:r>
            <w:r w:rsidRPr="00D03637">
              <w:rPr>
                <w:rFonts w:eastAsia="Times New Roman"/>
                <w:rPrChange w:id="3620" w:author="Wisch, Julie" w:date="2022-10-17T09:14:00Z">
                  <w:rPr>
                    <w:rFonts w:eastAsia="Times New Roman"/>
                  </w:rPr>
                </w:rPrChange>
              </w:rPr>
              <w:t>. 2018;33(8):1057-1064. doi:10.1002/gps.4893</w:t>
            </w:r>
          </w:ins>
        </w:p>
        <w:p w14:paraId="001B990B" w14:textId="77777777" w:rsidR="00B94D80" w:rsidRPr="00D03637" w:rsidRDefault="00B94D80">
          <w:pPr>
            <w:autoSpaceDE w:val="0"/>
            <w:autoSpaceDN w:val="0"/>
            <w:ind w:hanging="640"/>
            <w:divId w:val="1934047160"/>
            <w:rPr>
              <w:ins w:id="3621" w:author="Wisch, Julie" w:date="2022-10-04T14:53:00Z"/>
              <w:rFonts w:eastAsia="Times New Roman"/>
              <w:rPrChange w:id="3622" w:author="Wisch, Julie" w:date="2022-10-17T09:14:00Z">
                <w:rPr>
                  <w:ins w:id="3623" w:author="Wisch, Julie" w:date="2022-10-04T14:53:00Z"/>
                  <w:rFonts w:eastAsia="Times New Roman"/>
                </w:rPr>
              </w:rPrChange>
            </w:rPr>
          </w:pPr>
          <w:ins w:id="3624" w:author="Wisch, Julie" w:date="2022-10-04T14:53:00Z">
            <w:r w:rsidRPr="00D03637">
              <w:rPr>
                <w:rFonts w:eastAsia="Times New Roman"/>
                <w:rPrChange w:id="3625" w:author="Wisch, Julie" w:date="2022-10-17T09:14:00Z">
                  <w:rPr>
                    <w:rFonts w:eastAsia="Times New Roman"/>
                  </w:rPr>
                </w:rPrChange>
              </w:rPr>
              <w:t>38.</w:t>
            </w:r>
            <w:r w:rsidRPr="00D03637">
              <w:rPr>
                <w:rFonts w:eastAsia="Times New Roman"/>
                <w:rPrChange w:id="3626" w:author="Wisch, Julie" w:date="2022-10-17T09:14:00Z">
                  <w:rPr>
                    <w:rFonts w:eastAsia="Times New Roman"/>
                  </w:rPr>
                </w:rPrChange>
              </w:rPr>
              <w:tab/>
              <w:t xml:space="preserve">Small BJ, Bäckman L. Longitudinal trajectories of cognitive change in preclinical Alzheimer’s disease: A growth mixture modeling analysis. </w:t>
            </w:r>
            <w:r w:rsidRPr="00D03637">
              <w:rPr>
                <w:rFonts w:eastAsia="Times New Roman"/>
                <w:i/>
                <w:iCs/>
                <w:rPrChange w:id="3627" w:author="Wisch, Julie" w:date="2022-10-17T09:14:00Z">
                  <w:rPr>
                    <w:rFonts w:eastAsia="Times New Roman"/>
                    <w:i/>
                    <w:iCs/>
                  </w:rPr>
                </w:rPrChange>
              </w:rPr>
              <w:t>Cortex</w:t>
            </w:r>
            <w:r w:rsidRPr="00D03637">
              <w:rPr>
                <w:rFonts w:eastAsia="Times New Roman"/>
                <w:rPrChange w:id="3628" w:author="Wisch, Julie" w:date="2022-10-17T09:14:00Z">
                  <w:rPr>
                    <w:rFonts w:eastAsia="Times New Roman"/>
                  </w:rPr>
                </w:rPrChange>
              </w:rPr>
              <w:t>. 2007;43(7):826-834. doi:10.1016/S0010-9452(08)70682-8</w:t>
            </w:r>
          </w:ins>
        </w:p>
        <w:p w14:paraId="3DCAE8C7" w14:textId="77777777" w:rsidR="00B94D80" w:rsidRPr="00D03637" w:rsidRDefault="00B94D80">
          <w:pPr>
            <w:autoSpaceDE w:val="0"/>
            <w:autoSpaceDN w:val="0"/>
            <w:ind w:hanging="640"/>
            <w:divId w:val="441582180"/>
            <w:rPr>
              <w:ins w:id="3629" w:author="Wisch, Julie" w:date="2022-10-04T14:53:00Z"/>
              <w:rFonts w:eastAsia="Times New Roman"/>
              <w:rPrChange w:id="3630" w:author="Wisch, Julie" w:date="2022-10-17T09:14:00Z">
                <w:rPr>
                  <w:ins w:id="3631" w:author="Wisch, Julie" w:date="2022-10-04T14:53:00Z"/>
                  <w:rFonts w:eastAsia="Times New Roman"/>
                </w:rPr>
              </w:rPrChange>
            </w:rPr>
          </w:pPr>
          <w:ins w:id="3632" w:author="Wisch, Julie" w:date="2022-10-04T14:53:00Z">
            <w:r w:rsidRPr="00D03637">
              <w:rPr>
                <w:rFonts w:eastAsia="Times New Roman"/>
                <w:rPrChange w:id="3633" w:author="Wisch, Julie" w:date="2022-10-17T09:14:00Z">
                  <w:rPr>
                    <w:rFonts w:eastAsia="Times New Roman"/>
                  </w:rPr>
                </w:rPrChange>
              </w:rPr>
              <w:lastRenderedPageBreak/>
              <w:t>39.</w:t>
            </w:r>
            <w:r w:rsidRPr="00D03637">
              <w:rPr>
                <w:rFonts w:eastAsia="Times New Roman"/>
                <w:rPrChange w:id="3634" w:author="Wisch, Julie" w:date="2022-10-17T09:14:00Z">
                  <w:rPr>
                    <w:rFonts w:eastAsia="Times New Roman"/>
                  </w:rPr>
                </w:rPrChange>
              </w:rPr>
              <w:tab/>
              <w:t>Lin W, Donohue MC, Insel P, Schwartzman A, Thompson WK. Bayesian Multivariate Growth Mixture Modeling of Longitudinal Data: An Application to Alzheimer’s Disease Study. doi:10.1101/2021.03.10.434854</w:t>
            </w:r>
          </w:ins>
        </w:p>
        <w:p w14:paraId="2C50F376" w14:textId="77777777" w:rsidR="00B94D80" w:rsidRPr="00D03637" w:rsidRDefault="00B94D80">
          <w:pPr>
            <w:autoSpaceDE w:val="0"/>
            <w:autoSpaceDN w:val="0"/>
            <w:ind w:hanging="640"/>
            <w:divId w:val="1263607698"/>
            <w:rPr>
              <w:ins w:id="3635" w:author="Wisch, Julie" w:date="2022-10-04T14:53:00Z"/>
              <w:rFonts w:eastAsia="Times New Roman"/>
              <w:rPrChange w:id="3636" w:author="Wisch, Julie" w:date="2022-10-17T09:14:00Z">
                <w:rPr>
                  <w:ins w:id="3637" w:author="Wisch, Julie" w:date="2022-10-04T14:53:00Z"/>
                  <w:rFonts w:eastAsia="Times New Roman"/>
                </w:rPr>
              </w:rPrChange>
            </w:rPr>
          </w:pPr>
          <w:ins w:id="3638" w:author="Wisch, Julie" w:date="2022-10-04T14:53:00Z">
            <w:r w:rsidRPr="00D03637">
              <w:rPr>
                <w:rFonts w:eastAsia="Times New Roman"/>
                <w:rPrChange w:id="3639" w:author="Wisch, Julie" w:date="2022-10-17T09:14:00Z">
                  <w:rPr>
                    <w:rFonts w:eastAsia="Times New Roman"/>
                  </w:rPr>
                </w:rPrChange>
              </w:rPr>
              <w:t>40.</w:t>
            </w:r>
            <w:r w:rsidRPr="00D03637">
              <w:rPr>
                <w:rFonts w:eastAsia="Times New Roman"/>
                <w:rPrChange w:id="3640" w:author="Wisch, Julie" w:date="2022-10-17T09:14:00Z">
                  <w:rPr>
                    <w:rFonts w:eastAsia="Times New Roman"/>
                  </w:rPr>
                </w:rPrChange>
              </w:rPr>
              <w:tab/>
              <w:t xml:space="preserve">Wallin AK, Blennow K, Zetterberg H, Londos E, Minthon L, Hansson O. CSF biomarkers predict a more malignant outcome in Alzheimer disease. </w:t>
            </w:r>
            <w:r w:rsidRPr="00D03637">
              <w:rPr>
                <w:rFonts w:eastAsia="Times New Roman"/>
                <w:i/>
                <w:iCs/>
                <w:rPrChange w:id="3641" w:author="Wisch, Julie" w:date="2022-10-17T09:14:00Z">
                  <w:rPr>
                    <w:rFonts w:eastAsia="Times New Roman"/>
                    <w:i/>
                    <w:iCs/>
                  </w:rPr>
                </w:rPrChange>
              </w:rPr>
              <w:t>Neurology</w:t>
            </w:r>
            <w:r w:rsidRPr="00D03637">
              <w:rPr>
                <w:rFonts w:eastAsia="Times New Roman"/>
                <w:rPrChange w:id="3642" w:author="Wisch, Julie" w:date="2022-10-17T09:14:00Z">
                  <w:rPr>
                    <w:rFonts w:eastAsia="Times New Roman"/>
                  </w:rPr>
                </w:rPrChange>
              </w:rPr>
              <w:t>. 2010;74(19):1531-1537. doi:10.1212/WNL.0b013e3181dd4dd8</w:t>
            </w:r>
          </w:ins>
        </w:p>
        <w:p w14:paraId="3898BD93" w14:textId="77777777" w:rsidR="00B94D80" w:rsidRPr="00D03637" w:rsidRDefault="00B94D80">
          <w:pPr>
            <w:autoSpaceDE w:val="0"/>
            <w:autoSpaceDN w:val="0"/>
            <w:ind w:hanging="640"/>
            <w:divId w:val="1105882628"/>
            <w:rPr>
              <w:ins w:id="3643" w:author="Wisch, Julie" w:date="2022-10-04T14:53:00Z"/>
              <w:rFonts w:eastAsia="Times New Roman"/>
              <w:rPrChange w:id="3644" w:author="Wisch, Julie" w:date="2022-10-17T09:14:00Z">
                <w:rPr>
                  <w:ins w:id="3645" w:author="Wisch, Julie" w:date="2022-10-04T14:53:00Z"/>
                  <w:rFonts w:eastAsia="Times New Roman"/>
                </w:rPr>
              </w:rPrChange>
            </w:rPr>
          </w:pPr>
          <w:ins w:id="3646" w:author="Wisch, Julie" w:date="2022-10-04T14:53:00Z">
            <w:r w:rsidRPr="00D03637">
              <w:rPr>
                <w:rFonts w:eastAsia="Times New Roman"/>
                <w:rPrChange w:id="3647" w:author="Wisch, Julie" w:date="2022-10-17T09:14:00Z">
                  <w:rPr>
                    <w:rFonts w:eastAsia="Times New Roman"/>
                  </w:rPr>
                </w:rPrChange>
              </w:rPr>
              <w:t>41.</w:t>
            </w:r>
            <w:r w:rsidRPr="00D03637">
              <w:rPr>
                <w:rFonts w:eastAsia="Times New Roman"/>
                <w:rPrChange w:id="3648" w:author="Wisch, Julie" w:date="2022-10-17T09:14:00Z">
                  <w:rPr>
                    <w:rFonts w:eastAsia="Times New Roman"/>
                  </w:rPr>
                </w:rPrChange>
              </w:rPr>
              <w:tab/>
              <w:t xml:space="preserve">van der Vlies AE, Verwey NA, Bouwman FH, et al. CSF biomarkers in relationship to cognitive profiles in Alzheimer disease. </w:t>
            </w:r>
            <w:r w:rsidRPr="00D03637">
              <w:rPr>
                <w:rFonts w:eastAsia="Times New Roman"/>
                <w:i/>
                <w:iCs/>
                <w:rPrChange w:id="3649" w:author="Wisch, Julie" w:date="2022-10-17T09:14:00Z">
                  <w:rPr>
                    <w:rFonts w:eastAsia="Times New Roman"/>
                    <w:i/>
                    <w:iCs/>
                  </w:rPr>
                </w:rPrChange>
              </w:rPr>
              <w:t>Neurology</w:t>
            </w:r>
            <w:r w:rsidRPr="00D03637">
              <w:rPr>
                <w:rFonts w:eastAsia="Times New Roman"/>
                <w:rPrChange w:id="3650" w:author="Wisch, Julie" w:date="2022-10-17T09:14:00Z">
                  <w:rPr>
                    <w:rFonts w:eastAsia="Times New Roman"/>
                  </w:rPr>
                </w:rPrChange>
              </w:rPr>
              <w:t>. 2009;72(12):1056-1061. doi:10.1212/01.wnl.0000345014.48839.71</w:t>
            </w:r>
          </w:ins>
        </w:p>
        <w:p w14:paraId="56AD83B9" w14:textId="77777777" w:rsidR="00B94D80" w:rsidRPr="00D03637" w:rsidRDefault="00B94D80">
          <w:pPr>
            <w:autoSpaceDE w:val="0"/>
            <w:autoSpaceDN w:val="0"/>
            <w:ind w:hanging="640"/>
            <w:divId w:val="1151016534"/>
            <w:rPr>
              <w:ins w:id="3651" w:author="Wisch, Julie" w:date="2022-10-04T14:53:00Z"/>
              <w:rFonts w:eastAsia="Times New Roman"/>
              <w:rPrChange w:id="3652" w:author="Wisch, Julie" w:date="2022-10-17T09:14:00Z">
                <w:rPr>
                  <w:ins w:id="3653" w:author="Wisch, Julie" w:date="2022-10-04T14:53:00Z"/>
                  <w:rFonts w:eastAsia="Times New Roman"/>
                </w:rPr>
              </w:rPrChange>
            </w:rPr>
          </w:pPr>
          <w:ins w:id="3654" w:author="Wisch, Julie" w:date="2022-10-04T14:53:00Z">
            <w:r w:rsidRPr="00D03637">
              <w:rPr>
                <w:rFonts w:eastAsia="Times New Roman"/>
                <w:rPrChange w:id="3655" w:author="Wisch, Julie" w:date="2022-10-17T09:14:00Z">
                  <w:rPr>
                    <w:rFonts w:eastAsia="Times New Roman"/>
                  </w:rPr>
                </w:rPrChange>
              </w:rPr>
              <w:t>42.</w:t>
            </w:r>
            <w:r w:rsidRPr="00D03637">
              <w:rPr>
                <w:rFonts w:eastAsia="Times New Roman"/>
                <w:rPrChange w:id="3656" w:author="Wisch, Julie" w:date="2022-10-17T09:14:00Z">
                  <w:rPr>
                    <w:rFonts w:eastAsia="Times New Roman"/>
                  </w:rPr>
                </w:rPrChange>
              </w:rPr>
              <w:tab/>
              <w:t xml:space="preserve">Iqbal K, Flory M, Khatoon S, et al. Subgroups of Alzheimer’s disease based on cerebrospinal fluid molecular markers. </w:t>
            </w:r>
            <w:r w:rsidRPr="00D03637">
              <w:rPr>
                <w:rFonts w:eastAsia="Times New Roman"/>
                <w:i/>
                <w:iCs/>
                <w:rPrChange w:id="3657" w:author="Wisch, Julie" w:date="2022-10-17T09:14:00Z">
                  <w:rPr>
                    <w:rFonts w:eastAsia="Times New Roman"/>
                    <w:i/>
                    <w:iCs/>
                  </w:rPr>
                </w:rPrChange>
              </w:rPr>
              <w:t>Ann Neurol</w:t>
            </w:r>
            <w:r w:rsidRPr="00D03637">
              <w:rPr>
                <w:rFonts w:eastAsia="Times New Roman"/>
                <w:rPrChange w:id="3658" w:author="Wisch, Julie" w:date="2022-10-17T09:14:00Z">
                  <w:rPr>
                    <w:rFonts w:eastAsia="Times New Roman"/>
                  </w:rPr>
                </w:rPrChange>
              </w:rPr>
              <w:t>. 2005;58(5):748-757. doi:10.1002/ana.20639</w:t>
            </w:r>
          </w:ins>
        </w:p>
        <w:p w14:paraId="59A32972" w14:textId="77777777" w:rsidR="00B94D80" w:rsidRPr="00D03637" w:rsidRDefault="00B94D80">
          <w:pPr>
            <w:autoSpaceDE w:val="0"/>
            <w:autoSpaceDN w:val="0"/>
            <w:ind w:hanging="640"/>
            <w:divId w:val="1646162414"/>
            <w:rPr>
              <w:ins w:id="3659" w:author="Wisch, Julie" w:date="2022-10-04T14:53:00Z"/>
              <w:rFonts w:eastAsia="Times New Roman"/>
              <w:rPrChange w:id="3660" w:author="Wisch, Julie" w:date="2022-10-17T09:14:00Z">
                <w:rPr>
                  <w:ins w:id="3661" w:author="Wisch, Julie" w:date="2022-10-04T14:53:00Z"/>
                  <w:rFonts w:eastAsia="Times New Roman"/>
                </w:rPr>
              </w:rPrChange>
            </w:rPr>
          </w:pPr>
          <w:ins w:id="3662" w:author="Wisch, Julie" w:date="2022-10-04T14:53:00Z">
            <w:r w:rsidRPr="00D03637">
              <w:rPr>
                <w:rFonts w:eastAsia="Times New Roman"/>
                <w:rPrChange w:id="3663" w:author="Wisch, Julie" w:date="2022-10-17T09:14:00Z">
                  <w:rPr>
                    <w:rFonts w:eastAsia="Times New Roman"/>
                  </w:rPr>
                </w:rPrChange>
              </w:rPr>
              <w:t>43.</w:t>
            </w:r>
            <w:r w:rsidRPr="00D03637">
              <w:rPr>
                <w:rFonts w:eastAsia="Times New Roman"/>
                <w:rPrChange w:id="3664" w:author="Wisch, Julie" w:date="2022-10-17T09:14:00Z">
                  <w:rPr>
                    <w:rFonts w:eastAsia="Times New Roman"/>
                  </w:rPr>
                </w:rPrChange>
              </w:rPr>
              <w:tab/>
              <w:t xml:space="preserve">Yoshida K, Bohn J. Package “tableone.” </w:t>
            </w:r>
            <w:r w:rsidRPr="00D03637">
              <w:rPr>
                <w:rFonts w:eastAsia="Times New Roman"/>
                <w:i/>
                <w:iCs/>
                <w:rPrChange w:id="3665" w:author="Wisch, Julie" w:date="2022-10-17T09:14:00Z">
                  <w:rPr>
                    <w:rFonts w:eastAsia="Times New Roman"/>
                    <w:i/>
                    <w:iCs/>
                  </w:rPr>
                </w:rPrChange>
              </w:rPr>
              <w:t>R</w:t>
            </w:r>
            <w:r w:rsidRPr="00D03637">
              <w:rPr>
                <w:rFonts w:eastAsia="Times New Roman"/>
                <w:rPrChange w:id="3666" w:author="Wisch, Julie" w:date="2022-10-17T09:14:00Z">
                  <w:rPr>
                    <w:rFonts w:eastAsia="Times New Roman"/>
                  </w:rPr>
                </w:rPrChange>
              </w:rPr>
              <w:t>. Published online 2019. Accessed October 28, 2019. ftp://cygwin.uib.no/pub/cran/web/packages/tableone/tableone.pdf</w:t>
            </w:r>
          </w:ins>
        </w:p>
        <w:p w14:paraId="6379E110" w14:textId="77777777" w:rsidR="00B94D80" w:rsidRPr="00D03637" w:rsidRDefault="00B94D80">
          <w:pPr>
            <w:autoSpaceDE w:val="0"/>
            <w:autoSpaceDN w:val="0"/>
            <w:ind w:hanging="640"/>
            <w:divId w:val="1595818124"/>
            <w:rPr>
              <w:ins w:id="3667" w:author="Wisch, Julie" w:date="2022-10-04T14:53:00Z"/>
              <w:rFonts w:eastAsia="Times New Roman"/>
              <w:rPrChange w:id="3668" w:author="Wisch, Julie" w:date="2022-10-17T09:14:00Z">
                <w:rPr>
                  <w:ins w:id="3669" w:author="Wisch, Julie" w:date="2022-10-04T14:53:00Z"/>
                  <w:rFonts w:eastAsia="Times New Roman"/>
                </w:rPr>
              </w:rPrChange>
            </w:rPr>
          </w:pPr>
          <w:ins w:id="3670" w:author="Wisch, Julie" w:date="2022-10-04T14:53:00Z">
            <w:r w:rsidRPr="00D03637">
              <w:rPr>
                <w:rFonts w:eastAsia="Times New Roman"/>
                <w:rPrChange w:id="3671" w:author="Wisch, Julie" w:date="2022-10-17T09:14:00Z">
                  <w:rPr>
                    <w:rFonts w:eastAsia="Times New Roman"/>
                  </w:rPr>
                </w:rPrChange>
              </w:rPr>
              <w:t>44.</w:t>
            </w:r>
            <w:r w:rsidRPr="00D03637">
              <w:rPr>
                <w:rFonts w:eastAsia="Times New Roman"/>
                <w:rPrChange w:id="3672" w:author="Wisch, Julie" w:date="2022-10-17T09:14:00Z">
                  <w:rPr>
                    <w:rFonts w:eastAsia="Times New Roman"/>
                  </w:rPr>
                </w:rPrChange>
              </w:rPr>
              <w:tab/>
              <w:t>Therneau TM. A Package for Survival Analysis in R. Published online 2022.</w:t>
            </w:r>
          </w:ins>
        </w:p>
        <w:p w14:paraId="55BC1D2B" w14:textId="77777777" w:rsidR="00B94D80" w:rsidRPr="00D03637" w:rsidRDefault="00B94D80">
          <w:pPr>
            <w:autoSpaceDE w:val="0"/>
            <w:autoSpaceDN w:val="0"/>
            <w:ind w:hanging="640"/>
            <w:divId w:val="1505245790"/>
            <w:rPr>
              <w:ins w:id="3673" w:author="Wisch, Julie" w:date="2022-10-04T14:53:00Z"/>
              <w:rFonts w:eastAsia="Times New Roman"/>
              <w:rPrChange w:id="3674" w:author="Wisch, Julie" w:date="2022-10-17T09:14:00Z">
                <w:rPr>
                  <w:ins w:id="3675" w:author="Wisch, Julie" w:date="2022-10-04T14:53:00Z"/>
                  <w:rFonts w:eastAsia="Times New Roman"/>
                </w:rPr>
              </w:rPrChange>
            </w:rPr>
          </w:pPr>
          <w:ins w:id="3676" w:author="Wisch, Julie" w:date="2022-10-04T14:53:00Z">
            <w:r w:rsidRPr="00D03637">
              <w:rPr>
                <w:rFonts w:eastAsia="Times New Roman"/>
                <w:rPrChange w:id="3677" w:author="Wisch, Julie" w:date="2022-10-17T09:14:00Z">
                  <w:rPr>
                    <w:rFonts w:eastAsia="Times New Roman"/>
                  </w:rPr>
                </w:rPrChange>
              </w:rPr>
              <w:t>45.</w:t>
            </w:r>
            <w:r w:rsidRPr="00D03637">
              <w:rPr>
                <w:rFonts w:eastAsia="Times New Roman"/>
                <w:rPrChange w:id="3678" w:author="Wisch, Julie" w:date="2022-10-17T09:14:00Z">
                  <w:rPr>
                    <w:rFonts w:eastAsia="Times New Roman"/>
                  </w:rPr>
                </w:rPrChange>
              </w:rPr>
              <w:tab/>
              <w:t xml:space="preserve">Volluz KE, Schindler SE, Henson RL, et al. Correspondence of CSF biomarkers measured by Lumipulse assays with amyloid PET. In: </w:t>
            </w:r>
            <w:r w:rsidRPr="00D03637">
              <w:rPr>
                <w:rFonts w:eastAsia="Times New Roman"/>
                <w:i/>
                <w:iCs/>
                <w:rPrChange w:id="3679" w:author="Wisch, Julie" w:date="2022-10-17T09:14:00Z">
                  <w:rPr>
                    <w:rFonts w:eastAsia="Times New Roman"/>
                    <w:i/>
                    <w:iCs/>
                  </w:rPr>
                </w:rPrChange>
              </w:rPr>
              <w:t>2021 Alzheimer’s Association International Conference</w:t>
            </w:r>
            <w:r w:rsidRPr="00D03637">
              <w:rPr>
                <w:rFonts w:eastAsia="Times New Roman"/>
                <w:rPrChange w:id="3680" w:author="Wisch, Julie" w:date="2022-10-17T09:14:00Z">
                  <w:rPr>
                    <w:rFonts w:eastAsia="Times New Roman"/>
                  </w:rPr>
                </w:rPrChange>
              </w:rPr>
              <w:t>. ; 2021.</w:t>
            </w:r>
          </w:ins>
        </w:p>
        <w:p w14:paraId="2CB7EC37" w14:textId="77777777" w:rsidR="00B94D80" w:rsidRPr="00D03637" w:rsidRDefault="00B94D80">
          <w:pPr>
            <w:autoSpaceDE w:val="0"/>
            <w:autoSpaceDN w:val="0"/>
            <w:ind w:hanging="640"/>
            <w:divId w:val="1060902400"/>
            <w:rPr>
              <w:ins w:id="3681" w:author="Wisch, Julie" w:date="2022-10-04T14:53:00Z"/>
              <w:rFonts w:eastAsia="Times New Roman"/>
              <w:rPrChange w:id="3682" w:author="Wisch, Julie" w:date="2022-10-17T09:14:00Z">
                <w:rPr>
                  <w:ins w:id="3683" w:author="Wisch, Julie" w:date="2022-10-04T14:53:00Z"/>
                  <w:rFonts w:eastAsia="Times New Roman"/>
                </w:rPr>
              </w:rPrChange>
            </w:rPr>
          </w:pPr>
          <w:ins w:id="3684" w:author="Wisch, Julie" w:date="2022-10-04T14:53:00Z">
            <w:r w:rsidRPr="00D03637">
              <w:rPr>
                <w:rFonts w:eastAsia="Times New Roman"/>
                <w:rPrChange w:id="3685" w:author="Wisch, Julie" w:date="2022-10-17T09:14:00Z">
                  <w:rPr>
                    <w:rFonts w:eastAsia="Times New Roman"/>
                  </w:rPr>
                </w:rPrChange>
              </w:rPr>
              <w:t>46.</w:t>
            </w:r>
            <w:r w:rsidRPr="00D03637">
              <w:rPr>
                <w:rFonts w:eastAsia="Times New Roman"/>
                <w:rPrChange w:id="3686" w:author="Wisch, Julie" w:date="2022-10-17T09:14:00Z">
                  <w:rPr>
                    <w:rFonts w:eastAsia="Times New Roman"/>
                  </w:rPr>
                </w:rPrChange>
              </w:rPr>
              <w:tab/>
              <w:t xml:space="preserve">Sørensen Ø, Walhovd KB, Fjell AM. A recipe for accurate estimation of lifespan brain trajectories, distinguishing longitudinal and cohort effects. </w:t>
            </w:r>
            <w:r w:rsidRPr="00D03637">
              <w:rPr>
                <w:rFonts w:eastAsia="Times New Roman"/>
                <w:i/>
                <w:iCs/>
                <w:rPrChange w:id="3687" w:author="Wisch, Julie" w:date="2022-10-17T09:14:00Z">
                  <w:rPr>
                    <w:rFonts w:eastAsia="Times New Roman"/>
                    <w:i/>
                    <w:iCs/>
                  </w:rPr>
                </w:rPrChange>
              </w:rPr>
              <w:t>Neuroimage</w:t>
            </w:r>
            <w:r w:rsidRPr="00D03637">
              <w:rPr>
                <w:rFonts w:eastAsia="Times New Roman"/>
                <w:rPrChange w:id="3688" w:author="Wisch, Julie" w:date="2022-10-17T09:14:00Z">
                  <w:rPr>
                    <w:rFonts w:eastAsia="Times New Roman"/>
                  </w:rPr>
                </w:rPrChange>
              </w:rPr>
              <w:t>. 2021;226(July 2020). doi:10.1016/j.neuroimage.2020.117596</w:t>
            </w:r>
          </w:ins>
        </w:p>
        <w:p w14:paraId="26EDBB8B" w14:textId="77777777" w:rsidR="00B94D80" w:rsidRPr="00D03637" w:rsidRDefault="00B94D80">
          <w:pPr>
            <w:autoSpaceDE w:val="0"/>
            <w:autoSpaceDN w:val="0"/>
            <w:ind w:hanging="640"/>
            <w:divId w:val="224924660"/>
            <w:rPr>
              <w:ins w:id="3689" w:author="Wisch, Julie" w:date="2022-10-04T14:53:00Z"/>
              <w:rFonts w:eastAsia="Times New Roman"/>
              <w:rPrChange w:id="3690" w:author="Wisch, Julie" w:date="2022-10-17T09:14:00Z">
                <w:rPr>
                  <w:ins w:id="3691" w:author="Wisch, Julie" w:date="2022-10-04T14:53:00Z"/>
                  <w:rFonts w:eastAsia="Times New Roman"/>
                </w:rPr>
              </w:rPrChange>
            </w:rPr>
          </w:pPr>
          <w:ins w:id="3692" w:author="Wisch, Julie" w:date="2022-10-04T14:53:00Z">
            <w:r w:rsidRPr="00D03637">
              <w:rPr>
                <w:rFonts w:eastAsia="Times New Roman"/>
                <w:rPrChange w:id="3693" w:author="Wisch, Julie" w:date="2022-10-17T09:14:00Z">
                  <w:rPr>
                    <w:rFonts w:eastAsia="Times New Roman"/>
                  </w:rPr>
                </w:rPrChange>
              </w:rPr>
              <w:t>47.</w:t>
            </w:r>
            <w:r w:rsidRPr="00D03637">
              <w:rPr>
                <w:rFonts w:eastAsia="Times New Roman"/>
                <w:rPrChange w:id="3694" w:author="Wisch, Julie" w:date="2022-10-17T09:14:00Z">
                  <w:rPr>
                    <w:rFonts w:eastAsia="Times New Roman"/>
                  </w:rPr>
                </w:rPrChange>
              </w:rPr>
              <w:tab/>
              <w:t xml:space="preserve">Dettling M, Bühlmann P. </w:t>
            </w:r>
            <w:r w:rsidRPr="00D03637">
              <w:rPr>
                <w:rFonts w:eastAsia="Times New Roman"/>
                <w:i/>
                <w:iCs/>
                <w:rPrChange w:id="3695" w:author="Wisch, Julie" w:date="2022-10-17T09:14:00Z">
                  <w:rPr>
                    <w:rFonts w:eastAsia="Times New Roman"/>
                    <w:i/>
                    <w:iCs/>
                  </w:rPr>
                </w:rPrChange>
              </w:rPr>
              <w:t>Supervised Clustering of Genes</w:t>
            </w:r>
            <w:r w:rsidRPr="00D03637">
              <w:rPr>
                <w:rFonts w:eastAsia="Times New Roman"/>
                <w:rPrChange w:id="3696" w:author="Wisch, Julie" w:date="2022-10-17T09:14:00Z">
                  <w:rPr>
                    <w:rFonts w:eastAsia="Times New Roman"/>
                  </w:rPr>
                </w:rPrChange>
              </w:rPr>
              <w:t>.; 2002. http://genomebiology.com/2002/3/12/research/0069.1</w:t>
            </w:r>
          </w:ins>
        </w:p>
        <w:p w14:paraId="09409ADE" w14:textId="77777777" w:rsidR="00B94D80" w:rsidRPr="00D03637" w:rsidRDefault="00B94D80">
          <w:pPr>
            <w:autoSpaceDE w:val="0"/>
            <w:autoSpaceDN w:val="0"/>
            <w:ind w:hanging="640"/>
            <w:divId w:val="336034497"/>
            <w:rPr>
              <w:ins w:id="3697" w:author="Wisch, Julie" w:date="2022-10-04T14:53:00Z"/>
              <w:rFonts w:eastAsia="Times New Roman"/>
              <w:rPrChange w:id="3698" w:author="Wisch, Julie" w:date="2022-10-17T09:14:00Z">
                <w:rPr>
                  <w:ins w:id="3699" w:author="Wisch, Julie" w:date="2022-10-04T14:53:00Z"/>
                  <w:rFonts w:eastAsia="Times New Roman"/>
                </w:rPr>
              </w:rPrChange>
            </w:rPr>
          </w:pPr>
          <w:ins w:id="3700" w:author="Wisch, Julie" w:date="2022-10-04T14:53:00Z">
            <w:r w:rsidRPr="00D03637">
              <w:rPr>
                <w:rFonts w:eastAsia="Times New Roman"/>
                <w:rPrChange w:id="3701" w:author="Wisch, Julie" w:date="2022-10-17T09:14:00Z">
                  <w:rPr>
                    <w:rFonts w:eastAsia="Times New Roman"/>
                  </w:rPr>
                </w:rPrChange>
              </w:rPr>
              <w:t>48.</w:t>
            </w:r>
            <w:r w:rsidRPr="00D03637">
              <w:rPr>
                <w:rFonts w:eastAsia="Times New Roman"/>
                <w:rPrChange w:id="3702" w:author="Wisch, Julie" w:date="2022-10-17T09:14:00Z">
                  <w:rPr>
                    <w:rFonts w:eastAsia="Times New Roman"/>
                  </w:rPr>
                </w:rPrChange>
              </w:rPr>
              <w:tab/>
              <w:t xml:space="preserve">Hastie T, Qian J, Tay K. </w:t>
            </w:r>
            <w:r w:rsidRPr="00D03637">
              <w:rPr>
                <w:rFonts w:eastAsia="Times New Roman"/>
                <w:i/>
                <w:iCs/>
                <w:rPrChange w:id="3703" w:author="Wisch, Julie" w:date="2022-10-17T09:14:00Z">
                  <w:rPr>
                    <w:rFonts w:eastAsia="Times New Roman"/>
                    <w:i/>
                    <w:iCs/>
                  </w:rPr>
                </w:rPrChange>
              </w:rPr>
              <w:t>An Introduction to Glmnet</w:t>
            </w:r>
            <w:r w:rsidRPr="00D03637">
              <w:rPr>
                <w:rFonts w:eastAsia="Times New Roman"/>
                <w:rPrChange w:id="3704" w:author="Wisch, Julie" w:date="2022-10-17T09:14:00Z">
                  <w:rPr>
                    <w:rFonts w:eastAsia="Times New Roman"/>
                  </w:rPr>
                </w:rPrChange>
              </w:rPr>
              <w:t>.; 2021. https://cran.us.r-project.org</w:t>
            </w:r>
          </w:ins>
        </w:p>
        <w:p w14:paraId="0E81E22F" w14:textId="77777777" w:rsidR="00B94D80" w:rsidRPr="00D03637" w:rsidRDefault="00B94D80">
          <w:pPr>
            <w:autoSpaceDE w:val="0"/>
            <w:autoSpaceDN w:val="0"/>
            <w:ind w:hanging="640"/>
            <w:divId w:val="1827548436"/>
            <w:rPr>
              <w:ins w:id="3705" w:author="Wisch, Julie" w:date="2022-10-04T14:53:00Z"/>
              <w:rFonts w:eastAsia="Times New Roman"/>
              <w:rPrChange w:id="3706" w:author="Wisch, Julie" w:date="2022-10-17T09:14:00Z">
                <w:rPr>
                  <w:ins w:id="3707" w:author="Wisch, Julie" w:date="2022-10-04T14:53:00Z"/>
                  <w:rFonts w:eastAsia="Times New Roman"/>
                </w:rPr>
              </w:rPrChange>
            </w:rPr>
          </w:pPr>
          <w:ins w:id="3708" w:author="Wisch, Julie" w:date="2022-10-04T14:53:00Z">
            <w:r w:rsidRPr="00D03637">
              <w:rPr>
                <w:rFonts w:eastAsia="Times New Roman"/>
                <w:rPrChange w:id="3709" w:author="Wisch, Julie" w:date="2022-10-17T09:14:00Z">
                  <w:rPr>
                    <w:rFonts w:eastAsia="Times New Roman"/>
                  </w:rPr>
                </w:rPrChange>
              </w:rPr>
              <w:t>49.</w:t>
            </w:r>
            <w:r w:rsidRPr="00D03637">
              <w:rPr>
                <w:rFonts w:eastAsia="Times New Roman"/>
                <w:rPrChange w:id="3710" w:author="Wisch, Julie" w:date="2022-10-17T09:14:00Z">
                  <w:rPr>
                    <w:rFonts w:eastAsia="Times New Roman"/>
                  </w:rPr>
                </w:rPrChange>
              </w:rPr>
              <w:tab/>
              <w:t xml:space="preserve">Watanabe K, Taskesen E, van Bochoven A, Posthuma D. Functional mapping and annotation of genetic associations with FUMA. </w:t>
            </w:r>
            <w:r w:rsidRPr="00D03637">
              <w:rPr>
                <w:rFonts w:eastAsia="Times New Roman"/>
                <w:i/>
                <w:iCs/>
                <w:rPrChange w:id="3711" w:author="Wisch, Julie" w:date="2022-10-17T09:14:00Z">
                  <w:rPr>
                    <w:rFonts w:eastAsia="Times New Roman"/>
                    <w:i/>
                    <w:iCs/>
                  </w:rPr>
                </w:rPrChange>
              </w:rPr>
              <w:t>Nat Commun</w:t>
            </w:r>
            <w:r w:rsidRPr="00D03637">
              <w:rPr>
                <w:rFonts w:eastAsia="Times New Roman"/>
                <w:rPrChange w:id="3712" w:author="Wisch, Julie" w:date="2022-10-17T09:14:00Z">
                  <w:rPr>
                    <w:rFonts w:eastAsia="Times New Roman"/>
                  </w:rPr>
                </w:rPrChange>
              </w:rPr>
              <w:t>. 2017;8(1). doi:10.1038/s41467-017-01261-5</w:t>
            </w:r>
          </w:ins>
        </w:p>
        <w:p w14:paraId="27CEED02" w14:textId="77777777" w:rsidR="00B94D80" w:rsidRPr="00D03637" w:rsidRDefault="00B94D80">
          <w:pPr>
            <w:autoSpaceDE w:val="0"/>
            <w:autoSpaceDN w:val="0"/>
            <w:ind w:hanging="640"/>
            <w:divId w:val="1768620983"/>
            <w:rPr>
              <w:ins w:id="3713" w:author="Wisch, Julie" w:date="2022-10-04T14:53:00Z"/>
              <w:rFonts w:eastAsia="Times New Roman"/>
              <w:rPrChange w:id="3714" w:author="Wisch, Julie" w:date="2022-10-17T09:14:00Z">
                <w:rPr>
                  <w:ins w:id="3715" w:author="Wisch, Julie" w:date="2022-10-04T14:53:00Z"/>
                  <w:rFonts w:eastAsia="Times New Roman"/>
                </w:rPr>
              </w:rPrChange>
            </w:rPr>
          </w:pPr>
          <w:ins w:id="3716" w:author="Wisch, Julie" w:date="2022-10-04T14:53:00Z">
            <w:r w:rsidRPr="00D03637">
              <w:rPr>
                <w:rFonts w:eastAsia="Times New Roman"/>
                <w:rPrChange w:id="3717" w:author="Wisch, Julie" w:date="2022-10-17T09:14:00Z">
                  <w:rPr>
                    <w:rFonts w:eastAsia="Times New Roman"/>
                  </w:rPr>
                </w:rPrChange>
              </w:rPr>
              <w:t>50.</w:t>
            </w:r>
            <w:r w:rsidRPr="00D03637">
              <w:rPr>
                <w:rFonts w:eastAsia="Times New Roman"/>
                <w:rPrChange w:id="3718" w:author="Wisch, Julie" w:date="2022-10-17T09:14:00Z">
                  <w:rPr>
                    <w:rFonts w:eastAsia="Times New Roman"/>
                  </w:rPr>
                </w:rPrChange>
              </w:rPr>
              <w:tab/>
              <w:t>R Core Development Team. A language and environment for statistical computing. 2013;1. Accessed October 28, 2019. ftp://ftp.uvigo.es/CRAN/web/packages/dplR/vignettes/intro-dplR.pdf</w:t>
            </w:r>
          </w:ins>
        </w:p>
        <w:p w14:paraId="48672797" w14:textId="77777777" w:rsidR="00B94D80" w:rsidRPr="00D03637" w:rsidRDefault="00B94D80">
          <w:pPr>
            <w:autoSpaceDE w:val="0"/>
            <w:autoSpaceDN w:val="0"/>
            <w:ind w:hanging="640"/>
            <w:divId w:val="280459828"/>
            <w:rPr>
              <w:ins w:id="3719" w:author="Wisch, Julie" w:date="2022-10-04T14:53:00Z"/>
              <w:rFonts w:eastAsia="Times New Roman"/>
              <w:rPrChange w:id="3720" w:author="Wisch, Julie" w:date="2022-10-17T09:14:00Z">
                <w:rPr>
                  <w:ins w:id="3721" w:author="Wisch, Julie" w:date="2022-10-04T14:53:00Z"/>
                  <w:rFonts w:eastAsia="Times New Roman"/>
                </w:rPr>
              </w:rPrChange>
            </w:rPr>
          </w:pPr>
          <w:ins w:id="3722" w:author="Wisch, Julie" w:date="2022-10-04T14:53:00Z">
            <w:r w:rsidRPr="00D03637">
              <w:rPr>
                <w:rFonts w:eastAsia="Times New Roman"/>
                <w:rPrChange w:id="3723" w:author="Wisch, Julie" w:date="2022-10-17T09:14:00Z">
                  <w:rPr>
                    <w:rFonts w:eastAsia="Times New Roman"/>
                  </w:rPr>
                </w:rPrChange>
              </w:rPr>
              <w:t>51.</w:t>
            </w:r>
            <w:r w:rsidRPr="00D03637">
              <w:rPr>
                <w:rFonts w:eastAsia="Times New Roman"/>
                <w:rPrChange w:id="3724" w:author="Wisch, Julie" w:date="2022-10-17T09:14:00Z">
                  <w:rPr>
                    <w:rFonts w:eastAsia="Times New Roman"/>
                  </w:rPr>
                </w:rPrChange>
              </w:rPr>
              <w:tab/>
              <w:t xml:space="preserve">Insel PS, Ossenkoppele R, Gessert D, et al. Time to Amyloid Positivity and Preclinical Changes in Brain Metabolism, Atrophy, and Cognition: Evidence for Emerging Amyloid Pathology in Alzheimer’s Disease. </w:t>
            </w:r>
            <w:r w:rsidRPr="00D03637">
              <w:rPr>
                <w:rFonts w:eastAsia="Times New Roman"/>
                <w:i/>
                <w:iCs/>
                <w:rPrChange w:id="3725" w:author="Wisch, Julie" w:date="2022-10-17T09:14:00Z">
                  <w:rPr>
                    <w:rFonts w:eastAsia="Times New Roman"/>
                    <w:i/>
                    <w:iCs/>
                  </w:rPr>
                </w:rPrChange>
              </w:rPr>
              <w:t>Front Neurosci</w:t>
            </w:r>
            <w:r w:rsidRPr="00D03637">
              <w:rPr>
                <w:rFonts w:eastAsia="Times New Roman"/>
                <w:rPrChange w:id="3726" w:author="Wisch, Julie" w:date="2022-10-17T09:14:00Z">
                  <w:rPr>
                    <w:rFonts w:eastAsia="Times New Roman"/>
                  </w:rPr>
                </w:rPrChange>
              </w:rPr>
              <w:t>. 2017;11:281. doi:10.3389/fnins.2017.00281</w:t>
            </w:r>
          </w:ins>
        </w:p>
        <w:p w14:paraId="386698BC" w14:textId="77777777" w:rsidR="00B94D80" w:rsidRPr="00D03637" w:rsidRDefault="00B94D80">
          <w:pPr>
            <w:autoSpaceDE w:val="0"/>
            <w:autoSpaceDN w:val="0"/>
            <w:ind w:hanging="640"/>
            <w:divId w:val="1355764762"/>
            <w:rPr>
              <w:ins w:id="3727" w:author="Wisch, Julie" w:date="2022-10-04T14:53:00Z"/>
              <w:rFonts w:eastAsia="Times New Roman"/>
              <w:rPrChange w:id="3728" w:author="Wisch, Julie" w:date="2022-10-17T09:14:00Z">
                <w:rPr>
                  <w:ins w:id="3729" w:author="Wisch, Julie" w:date="2022-10-04T14:53:00Z"/>
                  <w:rFonts w:eastAsia="Times New Roman"/>
                </w:rPr>
              </w:rPrChange>
            </w:rPr>
          </w:pPr>
          <w:ins w:id="3730" w:author="Wisch, Julie" w:date="2022-10-04T14:53:00Z">
            <w:r w:rsidRPr="00D03637">
              <w:rPr>
                <w:rFonts w:eastAsia="Times New Roman"/>
                <w:rPrChange w:id="3731" w:author="Wisch, Julie" w:date="2022-10-17T09:14:00Z">
                  <w:rPr>
                    <w:rFonts w:eastAsia="Times New Roman"/>
                  </w:rPr>
                </w:rPrChange>
              </w:rPr>
              <w:t>52.</w:t>
            </w:r>
            <w:r w:rsidRPr="00D03637">
              <w:rPr>
                <w:rFonts w:eastAsia="Times New Roman"/>
                <w:rPrChange w:id="3732" w:author="Wisch, Julie" w:date="2022-10-17T09:14:00Z">
                  <w:rPr>
                    <w:rFonts w:eastAsia="Times New Roman"/>
                  </w:rPr>
                </w:rPrChange>
              </w:rPr>
              <w:tab/>
              <w:t xml:space="preserve">Jack CR, Bennett DA, Blennow K, et al. NIA-AA Research Framework: Toward a biological definition of Alzheimer’s disease. </w:t>
            </w:r>
            <w:r w:rsidRPr="00D03637">
              <w:rPr>
                <w:rFonts w:eastAsia="Times New Roman"/>
                <w:i/>
                <w:iCs/>
                <w:rPrChange w:id="3733" w:author="Wisch, Julie" w:date="2022-10-17T09:14:00Z">
                  <w:rPr>
                    <w:rFonts w:eastAsia="Times New Roman"/>
                    <w:i/>
                    <w:iCs/>
                  </w:rPr>
                </w:rPrChange>
              </w:rPr>
              <w:t>Alzheimer’s and Dementia</w:t>
            </w:r>
            <w:r w:rsidRPr="00D03637">
              <w:rPr>
                <w:rFonts w:eastAsia="Times New Roman"/>
                <w:rPrChange w:id="3734" w:author="Wisch, Julie" w:date="2022-10-17T09:14:00Z">
                  <w:rPr>
                    <w:rFonts w:eastAsia="Times New Roman"/>
                  </w:rPr>
                </w:rPrChange>
              </w:rPr>
              <w:t>. 2018;14(4):535-562. doi:10.1016/j.jalz.2018.02.018</w:t>
            </w:r>
          </w:ins>
        </w:p>
        <w:p w14:paraId="52FE25B5" w14:textId="77777777" w:rsidR="00B94D80" w:rsidRPr="00D03637" w:rsidRDefault="00B94D80">
          <w:pPr>
            <w:autoSpaceDE w:val="0"/>
            <w:autoSpaceDN w:val="0"/>
            <w:ind w:hanging="640"/>
            <w:divId w:val="2103142963"/>
            <w:rPr>
              <w:ins w:id="3735" w:author="Wisch, Julie" w:date="2022-10-04T14:53:00Z"/>
              <w:rFonts w:eastAsia="Times New Roman"/>
              <w:rPrChange w:id="3736" w:author="Wisch, Julie" w:date="2022-10-17T09:14:00Z">
                <w:rPr>
                  <w:ins w:id="3737" w:author="Wisch, Julie" w:date="2022-10-04T14:53:00Z"/>
                  <w:rFonts w:eastAsia="Times New Roman"/>
                </w:rPr>
              </w:rPrChange>
            </w:rPr>
          </w:pPr>
          <w:ins w:id="3738" w:author="Wisch, Julie" w:date="2022-10-04T14:53:00Z">
            <w:r w:rsidRPr="00D03637">
              <w:rPr>
                <w:rFonts w:eastAsia="Times New Roman"/>
                <w:rPrChange w:id="3739" w:author="Wisch, Julie" w:date="2022-10-17T09:14:00Z">
                  <w:rPr>
                    <w:rFonts w:eastAsia="Times New Roman"/>
                  </w:rPr>
                </w:rPrChange>
              </w:rPr>
              <w:lastRenderedPageBreak/>
              <w:t>53.</w:t>
            </w:r>
            <w:r w:rsidRPr="00D03637">
              <w:rPr>
                <w:rFonts w:eastAsia="Times New Roman"/>
                <w:rPrChange w:id="3740" w:author="Wisch, Julie" w:date="2022-10-17T09:14:00Z">
                  <w:rPr>
                    <w:rFonts w:eastAsia="Times New Roman"/>
                  </w:rPr>
                </w:rPrChange>
              </w:rPr>
              <w:tab/>
              <w:t xml:space="preserve">Graff-Radford J, Jones DT, Wiste HJ, et al. Cerebrospinal Fluid Dynamics and Discordant Amyloid Biomarkers. </w:t>
            </w:r>
            <w:r w:rsidRPr="00D03637">
              <w:rPr>
                <w:rFonts w:eastAsia="Times New Roman"/>
                <w:i/>
                <w:iCs/>
                <w:rPrChange w:id="3741" w:author="Wisch, Julie" w:date="2022-10-17T09:14:00Z">
                  <w:rPr>
                    <w:rFonts w:eastAsia="Times New Roman"/>
                    <w:i/>
                    <w:iCs/>
                  </w:rPr>
                </w:rPrChange>
              </w:rPr>
              <w:t>Neurobiol Aging</w:t>
            </w:r>
            <w:r w:rsidRPr="00D03637">
              <w:rPr>
                <w:rFonts w:eastAsia="Times New Roman"/>
                <w:rPrChange w:id="3742" w:author="Wisch, Julie" w:date="2022-10-17T09:14:00Z">
                  <w:rPr>
                    <w:rFonts w:eastAsia="Times New Roman"/>
                  </w:rPr>
                </w:rPrChange>
              </w:rPr>
              <w:t>. Published online November 2021. doi:10.1016/j.neurobiolaging.2021.10.017</w:t>
            </w:r>
          </w:ins>
        </w:p>
        <w:p w14:paraId="7AF9808B" w14:textId="77777777" w:rsidR="00B94D80" w:rsidRPr="00D03637" w:rsidRDefault="00B94D80">
          <w:pPr>
            <w:autoSpaceDE w:val="0"/>
            <w:autoSpaceDN w:val="0"/>
            <w:ind w:hanging="640"/>
            <w:divId w:val="1318262651"/>
            <w:rPr>
              <w:ins w:id="3743" w:author="Wisch, Julie" w:date="2022-10-04T14:53:00Z"/>
              <w:rFonts w:eastAsia="Times New Roman"/>
              <w:rPrChange w:id="3744" w:author="Wisch, Julie" w:date="2022-10-17T09:14:00Z">
                <w:rPr>
                  <w:ins w:id="3745" w:author="Wisch, Julie" w:date="2022-10-04T14:53:00Z"/>
                  <w:rFonts w:eastAsia="Times New Roman"/>
                </w:rPr>
              </w:rPrChange>
            </w:rPr>
          </w:pPr>
          <w:ins w:id="3746" w:author="Wisch, Julie" w:date="2022-10-04T14:53:00Z">
            <w:r w:rsidRPr="00D03637">
              <w:rPr>
                <w:rFonts w:eastAsia="Times New Roman"/>
                <w:rPrChange w:id="3747" w:author="Wisch, Julie" w:date="2022-10-17T09:14:00Z">
                  <w:rPr>
                    <w:rFonts w:eastAsia="Times New Roman"/>
                  </w:rPr>
                </w:rPrChange>
              </w:rPr>
              <w:t>54.</w:t>
            </w:r>
            <w:r w:rsidRPr="00D03637">
              <w:rPr>
                <w:rFonts w:eastAsia="Times New Roman"/>
                <w:rPrChange w:id="3748" w:author="Wisch, Julie" w:date="2022-10-17T09:14:00Z">
                  <w:rPr>
                    <w:rFonts w:eastAsia="Times New Roman"/>
                  </w:rPr>
                </w:rPrChange>
              </w:rPr>
              <w:tab/>
              <w:t xml:space="preserve">Jack CR, Knopman DS, Jagust WJ, et al. Hypothetical model of dynamic biomarkers of the Alzheimer’s pathological cascade. </w:t>
            </w:r>
            <w:r w:rsidRPr="00D03637">
              <w:rPr>
                <w:rFonts w:eastAsia="Times New Roman"/>
                <w:i/>
                <w:iCs/>
                <w:rPrChange w:id="3749" w:author="Wisch, Julie" w:date="2022-10-17T09:14:00Z">
                  <w:rPr>
                    <w:rFonts w:eastAsia="Times New Roman"/>
                    <w:i/>
                    <w:iCs/>
                  </w:rPr>
                </w:rPrChange>
              </w:rPr>
              <w:t>Lancet Neurol</w:t>
            </w:r>
            <w:r w:rsidRPr="00D03637">
              <w:rPr>
                <w:rFonts w:eastAsia="Times New Roman"/>
                <w:rPrChange w:id="3750" w:author="Wisch, Julie" w:date="2022-10-17T09:14:00Z">
                  <w:rPr>
                    <w:rFonts w:eastAsia="Times New Roman"/>
                  </w:rPr>
                </w:rPrChange>
              </w:rPr>
              <w:t>. 2010;9(1):119-128. doi:10.1016/S1474-4422(09)70299-6</w:t>
            </w:r>
          </w:ins>
        </w:p>
        <w:p w14:paraId="50C554FF" w14:textId="77777777" w:rsidR="00B94D80" w:rsidRPr="00D03637" w:rsidRDefault="00B94D80">
          <w:pPr>
            <w:autoSpaceDE w:val="0"/>
            <w:autoSpaceDN w:val="0"/>
            <w:ind w:hanging="640"/>
            <w:divId w:val="1741757391"/>
            <w:rPr>
              <w:ins w:id="3751" w:author="Wisch, Julie" w:date="2022-10-04T14:53:00Z"/>
              <w:rFonts w:eastAsia="Times New Roman"/>
              <w:rPrChange w:id="3752" w:author="Wisch, Julie" w:date="2022-10-17T09:14:00Z">
                <w:rPr>
                  <w:ins w:id="3753" w:author="Wisch, Julie" w:date="2022-10-04T14:53:00Z"/>
                  <w:rFonts w:eastAsia="Times New Roman"/>
                </w:rPr>
              </w:rPrChange>
            </w:rPr>
          </w:pPr>
          <w:ins w:id="3754" w:author="Wisch, Julie" w:date="2022-10-04T14:53:00Z">
            <w:r w:rsidRPr="00D03637">
              <w:rPr>
                <w:rFonts w:eastAsia="Times New Roman"/>
                <w:rPrChange w:id="3755" w:author="Wisch, Julie" w:date="2022-10-17T09:14:00Z">
                  <w:rPr>
                    <w:rFonts w:eastAsia="Times New Roman"/>
                  </w:rPr>
                </w:rPrChange>
              </w:rPr>
              <w:t>55.</w:t>
            </w:r>
            <w:r w:rsidRPr="00D03637">
              <w:rPr>
                <w:rFonts w:eastAsia="Times New Roman"/>
                <w:rPrChange w:id="3756" w:author="Wisch, Julie" w:date="2022-10-17T09:14:00Z">
                  <w:rPr>
                    <w:rFonts w:eastAsia="Times New Roman"/>
                  </w:rPr>
                </w:rPrChange>
              </w:rPr>
              <w:tab/>
              <w:t xml:space="preserve">Dettling M, Bühlmann P. </w:t>
            </w:r>
            <w:r w:rsidRPr="00D03637">
              <w:rPr>
                <w:rFonts w:eastAsia="Times New Roman"/>
                <w:i/>
                <w:iCs/>
                <w:rPrChange w:id="3757" w:author="Wisch, Julie" w:date="2022-10-17T09:14:00Z">
                  <w:rPr>
                    <w:rFonts w:eastAsia="Times New Roman"/>
                    <w:i/>
                    <w:iCs/>
                  </w:rPr>
                </w:rPrChange>
              </w:rPr>
              <w:t>Supervised Clustering of Genes</w:t>
            </w:r>
            <w:r w:rsidRPr="00D03637">
              <w:rPr>
                <w:rFonts w:eastAsia="Times New Roman"/>
                <w:rPrChange w:id="3758" w:author="Wisch, Julie" w:date="2022-10-17T09:14:00Z">
                  <w:rPr>
                    <w:rFonts w:eastAsia="Times New Roman"/>
                  </w:rPr>
                </w:rPrChange>
              </w:rPr>
              <w:t>.; 2002. http://genomebiology.com/2002/3/12/research/0069.1</w:t>
            </w:r>
          </w:ins>
        </w:p>
        <w:p w14:paraId="3D5AA842" w14:textId="77777777" w:rsidR="00B94D80" w:rsidRPr="00D03637" w:rsidRDefault="00B94D80">
          <w:pPr>
            <w:autoSpaceDE w:val="0"/>
            <w:autoSpaceDN w:val="0"/>
            <w:ind w:hanging="640"/>
            <w:divId w:val="1705986334"/>
            <w:rPr>
              <w:ins w:id="3759" w:author="Wisch, Julie" w:date="2022-10-04T14:53:00Z"/>
              <w:rFonts w:eastAsia="Times New Roman"/>
              <w:rPrChange w:id="3760" w:author="Wisch, Julie" w:date="2022-10-17T09:14:00Z">
                <w:rPr>
                  <w:ins w:id="3761" w:author="Wisch, Julie" w:date="2022-10-04T14:53:00Z"/>
                  <w:rFonts w:eastAsia="Times New Roman"/>
                </w:rPr>
              </w:rPrChange>
            </w:rPr>
          </w:pPr>
          <w:ins w:id="3762" w:author="Wisch, Julie" w:date="2022-10-04T14:53:00Z">
            <w:r w:rsidRPr="00D03637">
              <w:rPr>
                <w:rFonts w:eastAsia="Times New Roman"/>
                <w:rPrChange w:id="3763" w:author="Wisch, Julie" w:date="2022-10-17T09:14:00Z">
                  <w:rPr>
                    <w:rFonts w:eastAsia="Times New Roman"/>
                  </w:rPr>
                </w:rPrChange>
              </w:rPr>
              <w:t>56.</w:t>
            </w:r>
            <w:r w:rsidRPr="00D03637">
              <w:rPr>
                <w:rFonts w:eastAsia="Times New Roman"/>
                <w:rPrChange w:id="3764" w:author="Wisch, Julie" w:date="2022-10-17T09:14:00Z">
                  <w:rPr>
                    <w:rFonts w:eastAsia="Times New Roman"/>
                  </w:rPr>
                </w:rPrChange>
              </w:rPr>
              <w:tab/>
              <w:t xml:space="preserve">Aitken A. 14-3-3 proteins: A historic overview. </w:t>
            </w:r>
            <w:r w:rsidRPr="00D03637">
              <w:rPr>
                <w:rFonts w:eastAsia="Times New Roman"/>
                <w:i/>
                <w:iCs/>
                <w:rPrChange w:id="3765" w:author="Wisch, Julie" w:date="2022-10-17T09:14:00Z">
                  <w:rPr>
                    <w:rFonts w:eastAsia="Times New Roman"/>
                    <w:i/>
                    <w:iCs/>
                  </w:rPr>
                </w:rPrChange>
              </w:rPr>
              <w:t>Semin Cancer Biol</w:t>
            </w:r>
            <w:r w:rsidRPr="00D03637">
              <w:rPr>
                <w:rFonts w:eastAsia="Times New Roman"/>
                <w:rPrChange w:id="3766" w:author="Wisch, Julie" w:date="2022-10-17T09:14:00Z">
                  <w:rPr>
                    <w:rFonts w:eastAsia="Times New Roman"/>
                  </w:rPr>
                </w:rPrChange>
              </w:rPr>
              <w:t>. 2006;16(3):162-172. doi:10.1016/j.semcancer.2006.03.005</w:t>
            </w:r>
          </w:ins>
        </w:p>
        <w:p w14:paraId="59F5BBD9" w14:textId="77777777" w:rsidR="00B94D80" w:rsidRPr="00D03637" w:rsidRDefault="00B94D80">
          <w:pPr>
            <w:autoSpaceDE w:val="0"/>
            <w:autoSpaceDN w:val="0"/>
            <w:ind w:hanging="640"/>
            <w:divId w:val="705103378"/>
            <w:rPr>
              <w:ins w:id="3767" w:author="Wisch, Julie" w:date="2022-10-04T14:53:00Z"/>
              <w:rFonts w:eastAsia="Times New Roman"/>
              <w:rPrChange w:id="3768" w:author="Wisch, Julie" w:date="2022-10-17T09:14:00Z">
                <w:rPr>
                  <w:ins w:id="3769" w:author="Wisch, Julie" w:date="2022-10-04T14:53:00Z"/>
                  <w:rFonts w:eastAsia="Times New Roman"/>
                </w:rPr>
              </w:rPrChange>
            </w:rPr>
          </w:pPr>
          <w:ins w:id="3770" w:author="Wisch, Julie" w:date="2022-10-04T14:53:00Z">
            <w:r w:rsidRPr="00D03637">
              <w:rPr>
                <w:rFonts w:eastAsia="Times New Roman"/>
                <w:rPrChange w:id="3771" w:author="Wisch, Julie" w:date="2022-10-17T09:14:00Z">
                  <w:rPr>
                    <w:rFonts w:eastAsia="Times New Roman"/>
                  </w:rPr>
                </w:rPrChange>
              </w:rPr>
              <w:t>57.</w:t>
            </w:r>
            <w:r w:rsidRPr="00D03637">
              <w:rPr>
                <w:rFonts w:eastAsia="Times New Roman"/>
                <w:rPrChange w:id="3772" w:author="Wisch, Julie" w:date="2022-10-17T09:14:00Z">
                  <w:rPr>
                    <w:rFonts w:eastAsia="Times New Roman"/>
                  </w:rPr>
                </w:rPrChange>
              </w:rPr>
              <w:tab/>
              <w:t xml:space="preserve">Strunz M, Jarrell JT, Cohen DS, Rosin ER, Vanderburg CR, Huang X. Modulation of SPARC/Hevin Proteins in Alzheimer’s Disease Brain Injury. </w:t>
            </w:r>
            <w:r w:rsidRPr="00D03637">
              <w:rPr>
                <w:rFonts w:eastAsia="Times New Roman"/>
                <w:i/>
                <w:iCs/>
                <w:rPrChange w:id="3773" w:author="Wisch, Julie" w:date="2022-10-17T09:14:00Z">
                  <w:rPr>
                    <w:rFonts w:eastAsia="Times New Roman"/>
                    <w:i/>
                    <w:iCs/>
                  </w:rPr>
                </w:rPrChange>
              </w:rPr>
              <w:t>Journal of Alzheimer’s Disease</w:t>
            </w:r>
            <w:r w:rsidRPr="00D03637">
              <w:rPr>
                <w:rFonts w:eastAsia="Times New Roman"/>
                <w:rPrChange w:id="3774" w:author="Wisch, Julie" w:date="2022-10-17T09:14:00Z">
                  <w:rPr>
                    <w:rFonts w:eastAsia="Times New Roman"/>
                  </w:rPr>
                </w:rPrChange>
              </w:rPr>
              <w:t>. 2019;68(2):695-710. doi:10.3233/JAD-181032</w:t>
            </w:r>
          </w:ins>
        </w:p>
        <w:p w14:paraId="433465CC" w14:textId="77777777" w:rsidR="00B94D80" w:rsidRPr="00D03637" w:rsidRDefault="00B94D80">
          <w:pPr>
            <w:autoSpaceDE w:val="0"/>
            <w:autoSpaceDN w:val="0"/>
            <w:ind w:hanging="640"/>
            <w:divId w:val="2014839056"/>
            <w:rPr>
              <w:ins w:id="3775" w:author="Wisch, Julie" w:date="2022-10-04T14:53:00Z"/>
              <w:rFonts w:eastAsia="Times New Roman"/>
              <w:rPrChange w:id="3776" w:author="Wisch, Julie" w:date="2022-10-17T09:14:00Z">
                <w:rPr>
                  <w:ins w:id="3777" w:author="Wisch, Julie" w:date="2022-10-04T14:53:00Z"/>
                  <w:rFonts w:eastAsia="Times New Roman"/>
                </w:rPr>
              </w:rPrChange>
            </w:rPr>
          </w:pPr>
          <w:ins w:id="3778" w:author="Wisch, Julie" w:date="2022-10-04T14:53:00Z">
            <w:r w:rsidRPr="00D03637">
              <w:rPr>
                <w:rFonts w:eastAsia="Times New Roman"/>
                <w:rPrChange w:id="3779" w:author="Wisch, Julie" w:date="2022-10-17T09:14:00Z">
                  <w:rPr>
                    <w:rFonts w:eastAsia="Times New Roman"/>
                  </w:rPr>
                </w:rPrChange>
              </w:rPr>
              <w:t>58.</w:t>
            </w:r>
            <w:r w:rsidRPr="00D03637">
              <w:rPr>
                <w:rFonts w:eastAsia="Times New Roman"/>
                <w:rPrChange w:id="3780" w:author="Wisch, Julie" w:date="2022-10-17T09:14:00Z">
                  <w:rPr>
                    <w:rFonts w:eastAsia="Times New Roman"/>
                  </w:rPr>
                </w:rPrChange>
              </w:rPr>
              <w:tab/>
              <w:t xml:space="preserve">Xu L, Nirwane A, Yao Y. Basement membrane and blood-brain barrier. </w:t>
            </w:r>
            <w:r w:rsidRPr="00D03637">
              <w:rPr>
                <w:rFonts w:eastAsia="Times New Roman"/>
                <w:i/>
                <w:iCs/>
                <w:rPrChange w:id="3781" w:author="Wisch, Julie" w:date="2022-10-17T09:14:00Z">
                  <w:rPr>
                    <w:rFonts w:eastAsia="Times New Roman"/>
                    <w:i/>
                    <w:iCs/>
                  </w:rPr>
                </w:rPrChange>
              </w:rPr>
              <w:t>Stroke Vasc Neurol</w:t>
            </w:r>
            <w:r w:rsidRPr="00D03637">
              <w:rPr>
                <w:rFonts w:eastAsia="Times New Roman"/>
                <w:rPrChange w:id="3782" w:author="Wisch, Julie" w:date="2022-10-17T09:14:00Z">
                  <w:rPr>
                    <w:rFonts w:eastAsia="Times New Roman"/>
                  </w:rPr>
                </w:rPrChange>
              </w:rPr>
              <w:t>. 2019;4(2):78-82. doi:10.1136/svn-2018-000198</w:t>
            </w:r>
          </w:ins>
        </w:p>
        <w:p w14:paraId="4C322783" w14:textId="77777777" w:rsidR="00B94D80" w:rsidRPr="00D03637" w:rsidRDefault="00B94D80">
          <w:pPr>
            <w:autoSpaceDE w:val="0"/>
            <w:autoSpaceDN w:val="0"/>
            <w:ind w:hanging="640"/>
            <w:divId w:val="1079866248"/>
            <w:rPr>
              <w:ins w:id="3783" w:author="Wisch, Julie" w:date="2022-10-04T14:53:00Z"/>
              <w:rFonts w:eastAsia="Times New Roman"/>
              <w:rPrChange w:id="3784" w:author="Wisch, Julie" w:date="2022-10-17T09:14:00Z">
                <w:rPr>
                  <w:ins w:id="3785" w:author="Wisch, Julie" w:date="2022-10-04T14:53:00Z"/>
                  <w:rFonts w:eastAsia="Times New Roman"/>
                </w:rPr>
              </w:rPrChange>
            </w:rPr>
          </w:pPr>
          <w:ins w:id="3786" w:author="Wisch, Julie" w:date="2022-10-04T14:53:00Z">
            <w:r w:rsidRPr="00D03637">
              <w:rPr>
                <w:rFonts w:eastAsia="Times New Roman"/>
                <w:rPrChange w:id="3787" w:author="Wisch, Julie" w:date="2022-10-17T09:14:00Z">
                  <w:rPr>
                    <w:rFonts w:eastAsia="Times New Roman"/>
                  </w:rPr>
                </w:rPrChange>
              </w:rPr>
              <w:t>59.</w:t>
            </w:r>
            <w:r w:rsidRPr="00D03637">
              <w:rPr>
                <w:rFonts w:eastAsia="Times New Roman"/>
                <w:rPrChange w:id="3788" w:author="Wisch, Julie" w:date="2022-10-17T09:14:00Z">
                  <w:rPr>
                    <w:rFonts w:eastAsia="Times New Roman"/>
                  </w:rPr>
                </w:rPrChange>
              </w:rPr>
              <w:tab/>
              <w:t xml:space="preserve">Dehouck B, Fenart L, Dehouck MP, Pierce A, Torpier G, Cecchelli R. </w:t>
            </w:r>
            <w:r w:rsidRPr="00D03637">
              <w:rPr>
                <w:rFonts w:eastAsia="Times New Roman"/>
                <w:i/>
                <w:iCs/>
                <w:rPrChange w:id="3789" w:author="Wisch, Julie" w:date="2022-10-17T09:14:00Z">
                  <w:rPr>
                    <w:rFonts w:eastAsia="Times New Roman"/>
                    <w:i/>
                    <w:iCs/>
                  </w:rPr>
                </w:rPrChange>
              </w:rPr>
              <w:t>A New Function for the LDL Receptor: Transcytosis of LDL across the Blood-Brain Barrier</w:t>
            </w:r>
            <w:r w:rsidRPr="00D03637">
              <w:rPr>
                <w:rFonts w:eastAsia="Times New Roman"/>
                <w:rPrChange w:id="3790" w:author="Wisch, Julie" w:date="2022-10-17T09:14:00Z">
                  <w:rPr>
                    <w:rFonts w:eastAsia="Times New Roman"/>
                  </w:rPr>
                </w:rPrChange>
              </w:rPr>
              <w:t>. Vol 138.; 1997. http://www.jcb.org</w:t>
            </w:r>
          </w:ins>
        </w:p>
        <w:p w14:paraId="3B22B5B7" w14:textId="77777777" w:rsidR="00B94D80" w:rsidRPr="00D03637" w:rsidRDefault="00B94D80">
          <w:pPr>
            <w:autoSpaceDE w:val="0"/>
            <w:autoSpaceDN w:val="0"/>
            <w:ind w:hanging="640"/>
            <w:divId w:val="1452551500"/>
            <w:rPr>
              <w:ins w:id="3791" w:author="Wisch, Julie" w:date="2022-10-04T14:53:00Z"/>
              <w:rFonts w:eastAsia="Times New Roman"/>
              <w:rPrChange w:id="3792" w:author="Wisch, Julie" w:date="2022-10-17T09:14:00Z">
                <w:rPr>
                  <w:ins w:id="3793" w:author="Wisch, Julie" w:date="2022-10-04T14:53:00Z"/>
                  <w:rFonts w:eastAsia="Times New Roman"/>
                </w:rPr>
              </w:rPrChange>
            </w:rPr>
          </w:pPr>
          <w:ins w:id="3794" w:author="Wisch, Julie" w:date="2022-10-04T14:53:00Z">
            <w:r w:rsidRPr="00D03637">
              <w:rPr>
                <w:rFonts w:eastAsia="Times New Roman"/>
                <w:rPrChange w:id="3795" w:author="Wisch, Julie" w:date="2022-10-17T09:14:00Z">
                  <w:rPr>
                    <w:rFonts w:eastAsia="Times New Roman"/>
                  </w:rPr>
                </w:rPrChange>
              </w:rPr>
              <w:t>60.</w:t>
            </w:r>
            <w:r w:rsidRPr="00D03637">
              <w:rPr>
                <w:rFonts w:eastAsia="Times New Roman"/>
                <w:rPrChange w:id="3796" w:author="Wisch, Julie" w:date="2022-10-17T09:14:00Z">
                  <w:rPr>
                    <w:rFonts w:eastAsia="Times New Roman"/>
                  </w:rPr>
                </w:rPrChange>
              </w:rPr>
              <w:tab/>
              <w:t xml:space="preserve">Trejo JL, Carro E, Garcia-Galloway E, Torres-Aleman I. Role of insulin-like growth factor I signaling in neurodegenerative diseases. </w:t>
            </w:r>
            <w:r w:rsidRPr="00D03637">
              <w:rPr>
                <w:rFonts w:eastAsia="Times New Roman"/>
                <w:i/>
                <w:iCs/>
                <w:rPrChange w:id="3797" w:author="Wisch, Julie" w:date="2022-10-17T09:14:00Z">
                  <w:rPr>
                    <w:rFonts w:eastAsia="Times New Roman"/>
                    <w:i/>
                    <w:iCs/>
                  </w:rPr>
                </w:rPrChange>
              </w:rPr>
              <w:t>J Mol Med</w:t>
            </w:r>
            <w:r w:rsidRPr="00D03637">
              <w:rPr>
                <w:rFonts w:eastAsia="Times New Roman"/>
                <w:rPrChange w:id="3798" w:author="Wisch, Julie" w:date="2022-10-17T09:14:00Z">
                  <w:rPr>
                    <w:rFonts w:eastAsia="Times New Roman"/>
                  </w:rPr>
                </w:rPrChange>
              </w:rPr>
              <w:t>. 2004;82(3):156-162. doi:10.1007/s00109-003-0499-7</w:t>
            </w:r>
          </w:ins>
        </w:p>
        <w:p w14:paraId="3DA20140" w14:textId="77777777" w:rsidR="00B94D80" w:rsidRPr="00D03637" w:rsidRDefault="00B94D80">
          <w:pPr>
            <w:autoSpaceDE w:val="0"/>
            <w:autoSpaceDN w:val="0"/>
            <w:ind w:hanging="640"/>
            <w:divId w:val="1316296246"/>
            <w:rPr>
              <w:ins w:id="3799" w:author="Wisch, Julie" w:date="2022-10-04T14:53:00Z"/>
              <w:rFonts w:eastAsia="Times New Roman"/>
              <w:rPrChange w:id="3800" w:author="Wisch, Julie" w:date="2022-10-17T09:14:00Z">
                <w:rPr>
                  <w:ins w:id="3801" w:author="Wisch, Julie" w:date="2022-10-04T14:53:00Z"/>
                  <w:rFonts w:eastAsia="Times New Roman"/>
                </w:rPr>
              </w:rPrChange>
            </w:rPr>
          </w:pPr>
          <w:ins w:id="3802" w:author="Wisch, Julie" w:date="2022-10-04T14:53:00Z">
            <w:r w:rsidRPr="00D03637">
              <w:rPr>
                <w:rFonts w:eastAsia="Times New Roman"/>
                <w:rPrChange w:id="3803" w:author="Wisch, Julie" w:date="2022-10-17T09:14:00Z">
                  <w:rPr>
                    <w:rFonts w:eastAsia="Times New Roman"/>
                  </w:rPr>
                </w:rPrChange>
              </w:rPr>
              <w:t>61.</w:t>
            </w:r>
            <w:r w:rsidRPr="00D03637">
              <w:rPr>
                <w:rFonts w:eastAsia="Times New Roman"/>
                <w:rPrChange w:id="3804" w:author="Wisch, Julie" w:date="2022-10-17T09:14:00Z">
                  <w:rPr>
                    <w:rFonts w:eastAsia="Times New Roman"/>
                  </w:rPr>
                </w:rPrChange>
              </w:rPr>
              <w:tab/>
              <w:t xml:space="preserve">Song IU, Kim Y do, Chung SW, Cho HJ. Association between serum haptoglobin and the pathogenesis of alzheimer’s disease. </w:t>
            </w:r>
            <w:r w:rsidRPr="00D03637">
              <w:rPr>
                <w:rFonts w:eastAsia="Times New Roman"/>
                <w:i/>
                <w:iCs/>
                <w:rPrChange w:id="3805" w:author="Wisch, Julie" w:date="2022-10-17T09:14:00Z">
                  <w:rPr>
                    <w:rFonts w:eastAsia="Times New Roman"/>
                    <w:i/>
                    <w:iCs/>
                  </w:rPr>
                </w:rPrChange>
              </w:rPr>
              <w:t>Internal Medicine</w:t>
            </w:r>
            <w:r w:rsidRPr="00D03637">
              <w:rPr>
                <w:rFonts w:eastAsia="Times New Roman"/>
                <w:rPrChange w:id="3806" w:author="Wisch, Julie" w:date="2022-10-17T09:14:00Z">
                  <w:rPr>
                    <w:rFonts w:eastAsia="Times New Roman"/>
                  </w:rPr>
                </w:rPrChange>
              </w:rPr>
              <w:t>. 2015;54(5):453-457. doi:10.2169/internalmedicine.54.2876</w:t>
            </w:r>
          </w:ins>
        </w:p>
        <w:p w14:paraId="0B16D0F1" w14:textId="77777777" w:rsidR="00B94D80" w:rsidRPr="00D03637" w:rsidRDefault="00B94D80">
          <w:pPr>
            <w:autoSpaceDE w:val="0"/>
            <w:autoSpaceDN w:val="0"/>
            <w:ind w:hanging="640"/>
            <w:divId w:val="747968282"/>
            <w:rPr>
              <w:ins w:id="3807" w:author="Wisch, Julie" w:date="2022-10-04T14:53:00Z"/>
              <w:rFonts w:eastAsia="Times New Roman"/>
              <w:rPrChange w:id="3808" w:author="Wisch, Julie" w:date="2022-10-17T09:14:00Z">
                <w:rPr>
                  <w:ins w:id="3809" w:author="Wisch, Julie" w:date="2022-10-04T14:53:00Z"/>
                  <w:rFonts w:eastAsia="Times New Roman"/>
                </w:rPr>
              </w:rPrChange>
            </w:rPr>
          </w:pPr>
          <w:ins w:id="3810" w:author="Wisch, Julie" w:date="2022-10-04T14:53:00Z">
            <w:r w:rsidRPr="00D03637">
              <w:rPr>
                <w:rFonts w:eastAsia="Times New Roman"/>
                <w:rPrChange w:id="3811" w:author="Wisch, Julie" w:date="2022-10-17T09:14:00Z">
                  <w:rPr>
                    <w:rFonts w:eastAsia="Times New Roman"/>
                  </w:rPr>
                </w:rPrChange>
              </w:rPr>
              <w:t>62.</w:t>
            </w:r>
            <w:r w:rsidRPr="00D03637">
              <w:rPr>
                <w:rFonts w:eastAsia="Times New Roman"/>
                <w:rPrChange w:id="3812" w:author="Wisch, Julie" w:date="2022-10-17T09:14:00Z">
                  <w:rPr>
                    <w:rFonts w:eastAsia="Times New Roman"/>
                  </w:rPr>
                </w:rPrChange>
              </w:rPr>
              <w:tab/>
              <w:t xml:space="preserve">Jung SM, Lee KB, Lee JW, et al. Both plasma retinol-binding protein and haptoglobin precursor allele 1 in CSF: Candidate biomarkers for the progression of normal to mild cognitive impairment to Alzheimer’s disease. </w:t>
            </w:r>
            <w:r w:rsidRPr="00D03637">
              <w:rPr>
                <w:rFonts w:eastAsia="Times New Roman"/>
                <w:i/>
                <w:iCs/>
                <w:rPrChange w:id="3813" w:author="Wisch, Julie" w:date="2022-10-17T09:14:00Z">
                  <w:rPr>
                    <w:rFonts w:eastAsia="Times New Roman"/>
                    <w:i/>
                    <w:iCs/>
                  </w:rPr>
                </w:rPrChange>
              </w:rPr>
              <w:t>Neurosci Lett</w:t>
            </w:r>
            <w:r w:rsidRPr="00D03637">
              <w:rPr>
                <w:rFonts w:eastAsia="Times New Roman"/>
                <w:rPrChange w:id="3814" w:author="Wisch, Julie" w:date="2022-10-17T09:14:00Z">
                  <w:rPr>
                    <w:rFonts w:eastAsia="Times New Roman"/>
                  </w:rPr>
                </w:rPrChange>
              </w:rPr>
              <w:t>. 2008;436(2):153-157. doi:10.1016/j.neulet.2008.03.010</w:t>
            </w:r>
          </w:ins>
        </w:p>
        <w:p w14:paraId="055A551E" w14:textId="77777777" w:rsidR="00B94D80" w:rsidRPr="00D03637" w:rsidRDefault="00B94D80">
          <w:pPr>
            <w:autoSpaceDE w:val="0"/>
            <w:autoSpaceDN w:val="0"/>
            <w:ind w:hanging="640"/>
            <w:divId w:val="1472550413"/>
            <w:rPr>
              <w:ins w:id="3815" w:author="Wisch, Julie" w:date="2022-10-04T14:53:00Z"/>
              <w:rFonts w:eastAsia="Times New Roman"/>
              <w:rPrChange w:id="3816" w:author="Wisch, Julie" w:date="2022-10-17T09:14:00Z">
                <w:rPr>
                  <w:ins w:id="3817" w:author="Wisch, Julie" w:date="2022-10-04T14:53:00Z"/>
                  <w:rFonts w:eastAsia="Times New Roman"/>
                </w:rPr>
              </w:rPrChange>
            </w:rPr>
          </w:pPr>
          <w:ins w:id="3818" w:author="Wisch, Julie" w:date="2022-10-04T14:53:00Z">
            <w:r w:rsidRPr="00D03637">
              <w:rPr>
                <w:rFonts w:eastAsia="Times New Roman"/>
                <w:rPrChange w:id="3819" w:author="Wisch, Julie" w:date="2022-10-17T09:14:00Z">
                  <w:rPr>
                    <w:rFonts w:eastAsia="Times New Roman"/>
                  </w:rPr>
                </w:rPrChange>
              </w:rPr>
              <w:t>63.</w:t>
            </w:r>
            <w:r w:rsidRPr="00D03637">
              <w:rPr>
                <w:rFonts w:eastAsia="Times New Roman"/>
                <w:rPrChange w:id="3820" w:author="Wisch, Julie" w:date="2022-10-17T09:14:00Z">
                  <w:rPr>
                    <w:rFonts w:eastAsia="Times New Roman"/>
                  </w:rPr>
                </w:rPrChange>
              </w:rPr>
              <w:tab/>
              <w:t xml:space="preserve">Bonifati DM, Kishore U. Role of complement in neurodegeneration and neuroinflammation. </w:t>
            </w:r>
            <w:r w:rsidRPr="00D03637">
              <w:rPr>
                <w:rFonts w:eastAsia="Times New Roman"/>
                <w:i/>
                <w:iCs/>
                <w:rPrChange w:id="3821" w:author="Wisch, Julie" w:date="2022-10-17T09:14:00Z">
                  <w:rPr>
                    <w:rFonts w:eastAsia="Times New Roman"/>
                    <w:i/>
                    <w:iCs/>
                  </w:rPr>
                </w:rPrChange>
              </w:rPr>
              <w:t>Mol Immunol</w:t>
            </w:r>
            <w:r w:rsidRPr="00D03637">
              <w:rPr>
                <w:rFonts w:eastAsia="Times New Roman"/>
                <w:rPrChange w:id="3822" w:author="Wisch, Julie" w:date="2022-10-17T09:14:00Z">
                  <w:rPr>
                    <w:rFonts w:eastAsia="Times New Roman"/>
                  </w:rPr>
                </w:rPrChange>
              </w:rPr>
              <w:t>. 2007;44(5):999-1010. doi:10.1016/j.molimm.2006.03.007</w:t>
            </w:r>
          </w:ins>
        </w:p>
        <w:p w14:paraId="75800FC6" w14:textId="77777777" w:rsidR="00B94D80" w:rsidRPr="00D03637" w:rsidRDefault="00B94D80">
          <w:pPr>
            <w:autoSpaceDE w:val="0"/>
            <w:autoSpaceDN w:val="0"/>
            <w:ind w:hanging="640"/>
            <w:divId w:val="1688290958"/>
            <w:rPr>
              <w:ins w:id="3823" w:author="Wisch, Julie" w:date="2022-10-04T14:53:00Z"/>
              <w:rFonts w:eastAsia="Times New Roman"/>
              <w:rPrChange w:id="3824" w:author="Wisch, Julie" w:date="2022-10-17T09:14:00Z">
                <w:rPr>
                  <w:ins w:id="3825" w:author="Wisch, Julie" w:date="2022-10-04T14:53:00Z"/>
                  <w:rFonts w:eastAsia="Times New Roman"/>
                </w:rPr>
              </w:rPrChange>
            </w:rPr>
          </w:pPr>
          <w:ins w:id="3826" w:author="Wisch, Julie" w:date="2022-10-04T14:53:00Z">
            <w:r w:rsidRPr="00D03637">
              <w:rPr>
                <w:rFonts w:eastAsia="Times New Roman"/>
                <w:rPrChange w:id="3827" w:author="Wisch, Julie" w:date="2022-10-17T09:14:00Z">
                  <w:rPr>
                    <w:rFonts w:eastAsia="Times New Roman"/>
                  </w:rPr>
                </w:rPrChange>
              </w:rPr>
              <w:t>64.</w:t>
            </w:r>
            <w:r w:rsidRPr="00D03637">
              <w:rPr>
                <w:rFonts w:eastAsia="Times New Roman"/>
                <w:rPrChange w:id="3828" w:author="Wisch, Julie" w:date="2022-10-17T09:14:00Z">
                  <w:rPr>
                    <w:rFonts w:eastAsia="Times New Roman"/>
                  </w:rPr>
                </w:rPrChange>
              </w:rPr>
              <w:tab/>
              <w:t xml:space="preserve">Zahra Paylakhi S, Ozgoli S, Paylakhi S. Identification of Alzheimer disease-relevant genes using a novel hybrid method. </w:t>
            </w:r>
            <w:r w:rsidRPr="00D03637">
              <w:rPr>
                <w:rFonts w:eastAsia="Times New Roman"/>
                <w:i/>
                <w:iCs/>
                <w:rPrChange w:id="3829" w:author="Wisch, Julie" w:date="2022-10-17T09:14:00Z">
                  <w:rPr>
                    <w:rFonts w:eastAsia="Times New Roman"/>
                    <w:i/>
                    <w:iCs/>
                  </w:rPr>
                </w:rPrChange>
              </w:rPr>
              <w:t>Prog Biol Sci</w:t>
            </w:r>
            <w:r w:rsidRPr="00D03637">
              <w:rPr>
                <w:rFonts w:eastAsia="Times New Roman"/>
                <w:rPrChange w:id="3830" w:author="Wisch, Julie" w:date="2022-10-17T09:14:00Z">
                  <w:rPr>
                    <w:rFonts w:eastAsia="Times New Roman"/>
                  </w:rPr>
                </w:rPrChange>
              </w:rPr>
              <w:t>. 2016;6:37-46. doi:10.22059/PBS.2016.59006</w:t>
            </w:r>
          </w:ins>
        </w:p>
        <w:p w14:paraId="4CEA21C1" w14:textId="77777777" w:rsidR="00B94D80" w:rsidRPr="00D03637" w:rsidRDefault="00B94D80">
          <w:pPr>
            <w:autoSpaceDE w:val="0"/>
            <w:autoSpaceDN w:val="0"/>
            <w:ind w:hanging="640"/>
            <w:divId w:val="1355691886"/>
            <w:rPr>
              <w:ins w:id="3831" w:author="Wisch, Julie" w:date="2022-10-04T14:53:00Z"/>
              <w:rFonts w:eastAsia="Times New Roman"/>
              <w:rPrChange w:id="3832" w:author="Wisch, Julie" w:date="2022-10-17T09:14:00Z">
                <w:rPr>
                  <w:ins w:id="3833" w:author="Wisch, Julie" w:date="2022-10-04T14:53:00Z"/>
                  <w:rFonts w:eastAsia="Times New Roman"/>
                </w:rPr>
              </w:rPrChange>
            </w:rPr>
          </w:pPr>
          <w:ins w:id="3834" w:author="Wisch, Julie" w:date="2022-10-04T14:53:00Z">
            <w:r w:rsidRPr="00D03637">
              <w:rPr>
                <w:rFonts w:eastAsia="Times New Roman"/>
                <w:rPrChange w:id="3835" w:author="Wisch, Julie" w:date="2022-10-17T09:14:00Z">
                  <w:rPr>
                    <w:rFonts w:eastAsia="Times New Roman"/>
                  </w:rPr>
                </w:rPrChange>
              </w:rPr>
              <w:t>65.</w:t>
            </w:r>
            <w:r w:rsidRPr="00D03637">
              <w:rPr>
                <w:rFonts w:eastAsia="Times New Roman"/>
                <w:rPrChange w:id="3836" w:author="Wisch, Julie" w:date="2022-10-17T09:14:00Z">
                  <w:rPr>
                    <w:rFonts w:eastAsia="Times New Roman"/>
                  </w:rPr>
                </w:rPrChange>
              </w:rPr>
              <w:tab/>
              <w:t xml:space="preserve">Tang MX, Stern Y, Marder K, et al. The APOE-ε4 allele and the risk of Alzheimer disease among African Americans, whites, and Hispanics. </w:t>
            </w:r>
            <w:r w:rsidRPr="00D03637">
              <w:rPr>
                <w:rFonts w:eastAsia="Times New Roman"/>
                <w:i/>
                <w:iCs/>
                <w:rPrChange w:id="3837" w:author="Wisch, Julie" w:date="2022-10-17T09:14:00Z">
                  <w:rPr>
                    <w:rFonts w:eastAsia="Times New Roman"/>
                    <w:i/>
                    <w:iCs/>
                  </w:rPr>
                </w:rPrChange>
              </w:rPr>
              <w:t>J Am Med Assoc</w:t>
            </w:r>
            <w:r w:rsidRPr="00D03637">
              <w:rPr>
                <w:rFonts w:eastAsia="Times New Roman"/>
                <w:rPrChange w:id="3838" w:author="Wisch, Julie" w:date="2022-10-17T09:14:00Z">
                  <w:rPr>
                    <w:rFonts w:eastAsia="Times New Roman"/>
                  </w:rPr>
                </w:rPrChange>
              </w:rPr>
              <w:t>. 1998;279(10):751-755. doi:10.1001/jama.279.10.751</w:t>
            </w:r>
          </w:ins>
        </w:p>
        <w:p w14:paraId="4D1DC8A5" w14:textId="77777777" w:rsidR="00B94D80" w:rsidRPr="00D03637" w:rsidRDefault="00B94D80">
          <w:pPr>
            <w:autoSpaceDE w:val="0"/>
            <w:autoSpaceDN w:val="0"/>
            <w:ind w:hanging="640"/>
            <w:divId w:val="2109230198"/>
            <w:rPr>
              <w:ins w:id="3839" w:author="Wisch, Julie" w:date="2022-10-04T14:53:00Z"/>
              <w:rFonts w:eastAsia="Times New Roman"/>
              <w:rPrChange w:id="3840" w:author="Wisch, Julie" w:date="2022-10-17T09:14:00Z">
                <w:rPr>
                  <w:ins w:id="3841" w:author="Wisch, Julie" w:date="2022-10-04T14:53:00Z"/>
                  <w:rFonts w:eastAsia="Times New Roman"/>
                </w:rPr>
              </w:rPrChange>
            </w:rPr>
          </w:pPr>
          <w:ins w:id="3842" w:author="Wisch, Julie" w:date="2022-10-04T14:53:00Z">
            <w:r w:rsidRPr="00D03637">
              <w:rPr>
                <w:rFonts w:eastAsia="Times New Roman"/>
                <w:rPrChange w:id="3843" w:author="Wisch, Julie" w:date="2022-10-17T09:14:00Z">
                  <w:rPr>
                    <w:rFonts w:eastAsia="Times New Roman"/>
                  </w:rPr>
                </w:rPrChange>
              </w:rPr>
              <w:lastRenderedPageBreak/>
              <w:t>66.</w:t>
            </w:r>
            <w:r w:rsidRPr="00D03637">
              <w:rPr>
                <w:rFonts w:eastAsia="Times New Roman"/>
                <w:rPrChange w:id="3844" w:author="Wisch, Julie" w:date="2022-10-17T09:14:00Z">
                  <w:rPr>
                    <w:rFonts w:eastAsia="Times New Roman"/>
                  </w:rPr>
                </w:rPrChange>
              </w:rPr>
              <w:tab/>
              <w:t xml:space="preserve">Li Z, Shue F, Zhao N, Shinohara M, Bu G. APOE2: protective mechanism and therapeutic implications for Alzheimer’s disease. </w:t>
            </w:r>
            <w:r w:rsidRPr="00D03637">
              <w:rPr>
                <w:rFonts w:eastAsia="Times New Roman"/>
                <w:i/>
                <w:iCs/>
                <w:rPrChange w:id="3845" w:author="Wisch, Julie" w:date="2022-10-17T09:14:00Z">
                  <w:rPr>
                    <w:rFonts w:eastAsia="Times New Roman"/>
                    <w:i/>
                    <w:iCs/>
                  </w:rPr>
                </w:rPrChange>
              </w:rPr>
              <w:t>Mol Neurodegener</w:t>
            </w:r>
            <w:r w:rsidRPr="00D03637">
              <w:rPr>
                <w:rFonts w:eastAsia="Times New Roman"/>
                <w:rPrChange w:id="3846" w:author="Wisch, Julie" w:date="2022-10-17T09:14:00Z">
                  <w:rPr>
                    <w:rFonts w:eastAsia="Times New Roman"/>
                  </w:rPr>
                </w:rPrChange>
              </w:rPr>
              <w:t>. 2020;15(1). doi:10.1186/s13024-020-00413-4</w:t>
            </w:r>
          </w:ins>
        </w:p>
        <w:p w14:paraId="0AA7527D" w14:textId="77777777" w:rsidR="00B94D80" w:rsidRPr="00D03637" w:rsidRDefault="00B94D80">
          <w:pPr>
            <w:autoSpaceDE w:val="0"/>
            <w:autoSpaceDN w:val="0"/>
            <w:ind w:hanging="640"/>
            <w:divId w:val="1467619534"/>
            <w:rPr>
              <w:ins w:id="3847" w:author="Wisch, Julie" w:date="2022-10-04T14:53:00Z"/>
              <w:rFonts w:eastAsia="Times New Roman"/>
              <w:rPrChange w:id="3848" w:author="Wisch, Julie" w:date="2022-10-17T09:14:00Z">
                <w:rPr>
                  <w:ins w:id="3849" w:author="Wisch, Julie" w:date="2022-10-04T14:53:00Z"/>
                  <w:rFonts w:eastAsia="Times New Roman"/>
                </w:rPr>
              </w:rPrChange>
            </w:rPr>
          </w:pPr>
          <w:ins w:id="3850" w:author="Wisch, Julie" w:date="2022-10-04T14:53:00Z">
            <w:r w:rsidRPr="00D03637">
              <w:rPr>
                <w:rFonts w:eastAsia="Times New Roman"/>
                <w:rPrChange w:id="3851" w:author="Wisch, Julie" w:date="2022-10-17T09:14:00Z">
                  <w:rPr>
                    <w:rFonts w:eastAsia="Times New Roman"/>
                  </w:rPr>
                </w:rPrChange>
              </w:rPr>
              <w:t>67.</w:t>
            </w:r>
            <w:r w:rsidRPr="00D03637">
              <w:rPr>
                <w:rFonts w:eastAsia="Times New Roman"/>
                <w:rPrChange w:id="3852" w:author="Wisch, Julie" w:date="2022-10-17T09:14:00Z">
                  <w:rPr>
                    <w:rFonts w:eastAsia="Times New Roman"/>
                  </w:rPr>
                </w:rPrChange>
              </w:rPr>
              <w:tab/>
              <w:t xml:space="preserve">Morris JC, Roe CM, Xiong C, et al. APOE predicts amyloid-beta but not tau Alzheimer pathology in cognitively normal aging. </w:t>
            </w:r>
            <w:r w:rsidRPr="00D03637">
              <w:rPr>
                <w:rFonts w:eastAsia="Times New Roman"/>
                <w:i/>
                <w:iCs/>
                <w:rPrChange w:id="3853" w:author="Wisch, Julie" w:date="2022-10-17T09:14:00Z">
                  <w:rPr>
                    <w:rFonts w:eastAsia="Times New Roman"/>
                    <w:i/>
                    <w:iCs/>
                  </w:rPr>
                </w:rPrChange>
              </w:rPr>
              <w:t>Ann Neurol</w:t>
            </w:r>
            <w:r w:rsidRPr="00D03637">
              <w:rPr>
                <w:rFonts w:eastAsia="Times New Roman"/>
                <w:rPrChange w:id="3854" w:author="Wisch, Julie" w:date="2022-10-17T09:14:00Z">
                  <w:rPr>
                    <w:rFonts w:eastAsia="Times New Roman"/>
                  </w:rPr>
                </w:rPrChange>
              </w:rPr>
              <w:t>. 2010;67(1):122-131. doi:10.1002/ana.21843</w:t>
            </w:r>
          </w:ins>
        </w:p>
        <w:p w14:paraId="50143224" w14:textId="77777777" w:rsidR="00B94D80" w:rsidRPr="00D03637" w:rsidRDefault="00B94D80">
          <w:pPr>
            <w:autoSpaceDE w:val="0"/>
            <w:autoSpaceDN w:val="0"/>
            <w:ind w:hanging="640"/>
            <w:divId w:val="790785724"/>
            <w:rPr>
              <w:ins w:id="3855" w:author="Wisch, Julie" w:date="2022-10-04T14:53:00Z"/>
              <w:rFonts w:eastAsia="Times New Roman"/>
              <w:rPrChange w:id="3856" w:author="Wisch, Julie" w:date="2022-10-17T09:14:00Z">
                <w:rPr>
                  <w:ins w:id="3857" w:author="Wisch, Julie" w:date="2022-10-04T14:53:00Z"/>
                  <w:rFonts w:eastAsia="Times New Roman"/>
                </w:rPr>
              </w:rPrChange>
            </w:rPr>
          </w:pPr>
          <w:ins w:id="3858" w:author="Wisch, Julie" w:date="2022-10-04T14:53:00Z">
            <w:r w:rsidRPr="00D03637">
              <w:rPr>
                <w:rFonts w:eastAsia="Times New Roman"/>
                <w:rPrChange w:id="3859" w:author="Wisch, Julie" w:date="2022-10-17T09:14:00Z">
                  <w:rPr>
                    <w:rFonts w:eastAsia="Times New Roman"/>
                  </w:rPr>
                </w:rPrChange>
              </w:rPr>
              <w:t>68.</w:t>
            </w:r>
            <w:r w:rsidRPr="00D03637">
              <w:rPr>
                <w:rFonts w:eastAsia="Times New Roman"/>
                <w:rPrChange w:id="3860" w:author="Wisch, Julie" w:date="2022-10-17T09:14:00Z">
                  <w:rPr>
                    <w:rFonts w:eastAsia="Times New Roman"/>
                  </w:rPr>
                </w:rPrChange>
              </w:rPr>
              <w:tab/>
              <w:t xml:space="preserve">Sutphen CL, Jasielec MS, Shah AR, et al. Longitudinal Cerebrospinal Fluid Biomarker Changes in Preclinical Alzheimer Disease During Middle Age. </w:t>
            </w:r>
            <w:r w:rsidRPr="00D03637">
              <w:rPr>
                <w:rFonts w:eastAsia="Times New Roman"/>
                <w:i/>
                <w:iCs/>
                <w:rPrChange w:id="3861" w:author="Wisch, Julie" w:date="2022-10-17T09:14:00Z">
                  <w:rPr>
                    <w:rFonts w:eastAsia="Times New Roman"/>
                    <w:i/>
                    <w:iCs/>
                  </w:rPr>
                </w:rPrChange>
              </w:rPr>
              <w:t>JAMA Neurol</w:t>
            </w:r>
            <w:r w:rsidRPr="00D03637">
              <w:rPr>
                <w:rFonts w:eastAsia="Times New Roman"/>
                <w:rPrChange w:id="3862" w:author="Wisch, Julie" w:date="2022-10-17T09:14:00Z">
                  <w:rPr>
                    <w:rFonts w:eastAsia="Times New Roman"/>
                  </w:rPr>
                </w:rPrChange>
              </w:rPr>
              <w:t>. 2015;72(9):1029. doi:10.1001/jamaneurol.2015.1285</w:t>
            </w:r>
          </w:ins>
        </w:p>
        <w:p w14:paraId="31D479C7" w14:textId="77777777" w:rsidR="00B94D80" w:rsidRPr="00D03637" w:rsidRDefault="00B94D80">
          <w:pPr>
            <w:autoSpaceDE w:val="0"/>
            <w:autoSpaceDN w:val="0"/>
            <w:ind w:hanging="640"/>
            <w:divId w:val="948777738"/>
            <w:rPr>
              <w:ins w:id="3863" w:author="Wisch, Julie" w:date="2022-10-04T14:53:00Z"/>
              <w:rFonts w:eastAsia="Times New Roman"/>
              <w:rPrChange w:id="3864" w:author="Wisch, Julie" w:date="2022-10-17T09:14:00Z">
                <w:rPr>
                  <w:ins w:id="3865" w:author="Wisch, Julie" w:date="2022-10-04T14:53:00Z"/>
                  <w:rFonts w:eastAsia="Times New Roman"/>
                </w:rPr>
              </w:rPrChange>
            </w:rPr>
          </w:pPr>
          <w:ins w:id="3866" w:author="Wisch, Julie" w:date="2022-10-04T14:53:00Z">
            <w:r w:rsidRPr="00D03637">
              <w:rPr>
                <w:rFonts w:eastAsia="Times New Roman"/>
                <w:rPrChange w:id="3867" w:author="Wisch, Julie" w:date="2022-10-17T09:14:00Z">
                  <w:rPr>
                    <w:rFonts w:eastAsia="Times New Roman"/>
                  </w:rPr>
                </w:rPrChange>
              </w:rPr>
              <w:t>69.</w:t>
            </w:r>
            <w:r w:rsidRPr="00D03637">
              <w:rPr>
                <w:rFonts w:eastAsia="Times New Roman"/>
                <w:rPrChange w:id="3868" w:author="Wisch, Julie" w:date="2022-10-17T09:14:00Z">
                  <w:rPr>
                    <w:rFonts w:eastAsia="Times New Roman"/>
                  </w:rPr>
                </w:rPrChange>
              </w:rPr>
              <w:tab/>
              <w:t xml:space="preserve">Insel PS, Donohue MC, Berron D, Hansson O, Mattsson-Carlgren N. Time between milestone events in the Alzheimer’s disease amyloid cascade. </w:t>
            </w:r>
            <w:r w:rsidRPr="00D03637">
              <w:rPr>
                <w:rFonts w:eastAsia="Times New Roman"/>
                <w:i/>
                <w:iCs/>
                <w:rPrChange w:id="3869" w:author="Wisch, Julie" w:date="2022-10-17T09:14:00Z">
                  <w:rPr>
                    <w:rFonts w:eastAsia="Times New Roman"/>
                    <w:i/>
                    <w:iCs/>
                  </w:rPr>
                </w:rPrChange>
              </w:rPr>
              <w:t>Neuroimage</w:t>
            </w:r>
            <w:r w:rsidRPr="00D03637">
              <w:rPr>
                <w:rFonts w:eastAsia="Times New Roman"/>
                <w:rPrChange w:id="3870" w:author="Wisch, Julie" w:date="2022-10-17T09:14:00Z">
                  <w:rPr>
                    <w:rFonts w:eastAsia="Times New Roman"/>
                  </w:rPr>
                </w:rPrChange>
              </w:rPr>
              <w:t>. 2021;227. doi:10.1016/j.neuroimage.2020.117676</w:t>
            </w:r>
          </w:ins>
        </w:p>
        <w:p w14:paraId="3F5093F2" w14:textId="77777777" w:rsidR="00B94D80" w:rsidRPr="00D03637" w:rsidRDefault="00B94D80">
          <w:pPr>
            <w:autoSpaceDE w:val="0"/>
            <w:autoSpaceDN w:val="0"/>
            <w:ind w:hanging="640"/>
            <w:divId w:val="405032771"/>
            <w:rPr>
              <w:ins w:id="3871" w:author="Wisch, Julie" w:date="2022-10-04T14:53:00Z"/>
              <w:rFonts w:eastAsia="Times New Roman"/>
              <w:rPrChange w:id="3872" w:author="Wisch, Julie" w:date="2022-10-17T09:14:00Z">
                <w:rPr>
                  <w:ins w:id="3873" w:author="Wisch, Julie" w:date="2022-10-04T14:53:00Z"/>
                  <w:rFonts w:eastAsia="Times New Roman"/>
                </w:rPr>
              </w:rPrChange>
            </w:rPr>
          </w:pPr>
          <w:ins w:id="3874" w:author="Wisch, Julie" w:date="2022-10-04T14:53:00Z">
            <w:r w:rsidRPr="00D03637">
              <w:rPr>
                <w:rFonts w:eastAsia="Times New Roman"/>
                <w:rPrChange w:id="3875" w:author="Wisch, Julie" w:date="2022-10-17T09:14:00Z">
                  <w:rPr>
                    <w:rFonts w:eastAsia="Times New Roman"/>
                  </w:rPr>
                </w:rPrChange>
              </w:rPr>
              <w:t>70.</w:t>
            </w:r>
            <w:r w:rsidRPr="00D03637">
              <w:rPr>
                <w:rFonts w:eastAsia="Times New Roman"/>
                <w:rPrChange w:id="3876" w:author="Wisch, Julie" w:date="2022-10-17T09:14:00Z">
                  <w:rPr>
                    <w:rFonts w:eastAsia="Times New Roman"/>
                  </w:rPr>
                </w:rPrChange>
              </w:rPr>
              <w:tab/>
              <w:t xml:space="preserve">Mendonça CF, Kuras M, Nogueira FCS, et al. Proteomic signatures of brain regions affected by tau pathology in early and late stages of Alzheimer’s disease. </w:t>
            </w:r>
            <w:r w:rsidRPr="00D03637">
              <w:rPr>
                <w:rFonts w:eastAsia="Times New Roman"/>
                <w:i/>
                <w:iCs/>
                <w:rPrChange w:id="3877" w:author="Wisch, Julie" w:date="2022-10-17T09:14:00Z">
                  <w:rPr>
                    <w:rFonts w:eastAsia="Times New Roman"/>
                    <w:i/>
                    <w:iCs/>
                  </w:rPr>
                </w:rPrChange>
              </w:rPr>
              <w:t>Neurobiol Dis</w:t>
            </w:r>
            <w:r w:rsidRPr="00D03637">
              <w:rPr>
                <w:rFonts w:eastAsia="Times New Roman"/>
                <w:rPrChange w:id="3878" w:author="Wisch, Julie" w:date="2022-10-17T09:14:00Z">
                  <w:rPr>
                    <w:rFonts w:eastAsia="Times New Roman"/>
                  </w:rPr>
                </w:rPrChange>
              </w:rPr>
              <w:t>. 2019;130. doi:10.1016/j.nbd.2019.104509</w:t>
            </w:r>
          </w:ins>
        </w:p>
        <w:p w14:paraId="11487DCA" w14:textId="77777777" w:rsidR="00B94D80" w:rsidRPr="00D03637" w:rsidRDefault="00B94D80">
          <w:pPr>
            <w:autoSpaceDE w:val="0"/>
            <w:autoSpaceDN w:val="0"/>
            <w:ind w:hanging="640"/>
            <w:divId w:val="1678339705"/>
            <w:rPr>
              <w:ins w:id="3879" w:author="Wisch, Julie" w:date="2022-10-04T14:53:00Z"/>
              <w:rFonts w:eastAsia="Times New Roman"/>
              <w:rPrChange w:id="3880" w:author="Wisch, Julie" w:date="2022-10-17T09:14:00Z">
                <w:rPr>
                  <w:ins w:id="3881" w:author="Wisch, Julie" w:date="2022-10-04T14:53:00Z"/>
                  <w:rFonts w:eastAsia="Times New Roman"/>
                </w:rPr>
              </w:rPrChange>
            </w:rPr>
          </w:pPr>
          <w:ins w:id="3882" w:author="Wisch, Julie" w:date="2022-10-04T14:53:00Z">
            <w:r w:rsidRPr="00D03637">
              <w:rPr>
                <w:rFonts w:eastAsia="Times New Roman"/>
                <w:rPrChange w:id="3883" w:author="Wisch, Julie" w:date="2022-10-17T09:14:00Z">
                  <w:rPr>
                    <w:rFonts w:eastAsia="Times New Roman"/>
                  </w:rPr>
                </w:rPrChange>
              </w:rPr>
              <w:t>71.</w:t>
            </w:r>
            <w:r w:rsidRPr="00D03637">
              <w:rPr>
                <w:rFonts w:eastAsia="Times New Roman"/>
                <w:rPrChange w:id="3884" w:author="Wisch, Julie" w:date="2022-10-17T09:14:00Z">
                  <w:rPr>
                    <w:rFonts w:eastAsia="Times New Roman"/>
                  </w:rPr>
                </w:rPrChange>
              </w:rPr>
              <w:tab/>
              <w:t xml:space="preserve">Arnold SE, Louneva N, Cao K, et al. Cellular, synaptic, and biochemical features of resilient cognition in Alzheimer’s disease. </w:t>
            </w:r>
            <w:r w:rsidRPr="00D03637">
              <w:rPr>
                <w:rFonts w:eastAsia="Times New Roman"/>
                <w:i/>
                <w:iCs/>
                <w:rPrChange w:id="3885" w:author="Wisch, Julie" w:date="2022-10-17T09:14:00Z">
                  <w:rPr>
                    <w:rFonts w:eastAsia="Times New Roman"/>
                    <w:i/>
                    <w:iCs/>
                  </w:rPr>
                </w:rPrChange>
              </w:rPr>
              <w:t>Neurobiol Aging</w:t>
            </w:r>
            <w:r w:rsidRPr="00D03637">
              <w:rPr>
                <w:rFonts w:eastAsia="Times New Roman"/>
                <w:rPrChange w:id="3886" w:author="Wisch, Julie" w:date="2022-10-17T09:14:00Z">
                  <w:rPr>
                    <w:rFonts w:eastAsia="Times New Roman"/>
                  </w:rPr>
                </w:rPrChange>
              </w:rPr>
              <w:t>. 2013;34(1):157-168. doi:10.1016/j.neurobiolaging.2012.03.004</w:t>
            </w:r>
          </w:ins>
        </w:p>
        <w:p w14:paraId="250E5DD0" w14:textId="77777777" w:rsidR="00B94D80" w:rsidRPr="00D03637" w:rsidRDefault="00B94D80">
          <w:pPr>
            <w:autoSpaceDE w:val="0"/>
            <w:autoSpaceDN w:val="0"/>
            <w:ind w:hanging="640"/>
            <w:divId w:val="1228566645"/>
            <w:rPr>
              <w:ins w:id="3887" w:author="Wisch, Julie" w:date="2022-10-04T14:53:00Z"/>
              <w:rFonts w:eastAsia="Times New Roman"/>
              <w:rPrChange w:id="3888" w:author="Wisch, Julie" w:date="2022-10-17T09:14:00Z">
                <w:rPr>
                  <w:ins w:id="3889" w:author="Wisch, Julie" w:date="2022-10-04T14:53:00Z"/>
                  <w:rFonts w:eastAsia="Times New Roman"/>
                </w:rPr>
              </w:rPrChange>
            </w:rPr>
          </w:pPr>
          <w:ins w:id="3890" w:author="Wisch, Julie" w:date="2022-10-04T14:53:00Z">
            <w:r w:rsidRPr="00D03637">
              <w:rPr>
                <w:rFonts w:eastAsia="Times New Roman"/>
                <w:rPrChange w:id="3891" w:author="Wisch, Julie" w:date="2022-10-17T09:14:00Z">
                  <w:rPr>
                    <w:rFonts w:eastAsia="Times New Roman"/>
                  </w:rPr>
                </w:rPrChange>
              </w:rPr>
              <w:t>72.</w:t>
            </w:r>
            <w:r w:rsidRPr="00D03637">
              <w:rPr>
                <w:rFonts w:eastAsia="Times New Roman"/>
                <w:rPrChange w:id="3892" w:author="Wisch, Julie" w:date="2022-10-17T09:14:00Z">
                  <w:rPr>
                    <w:rFonts w:eastAsia="Times New Roman"/>
                  </w:rPr>
                </w:rPrChange>
              </w:rPr>
              <w:tab/>
              <w:t xml:space="preserve">Yu L, Petyuk VA, Gaiteri C, et al. Targeted brain proteomics uncover multiple pathways to Alzheimer’s dementia. </w:t>
            </w:r>
            <w:r w:rsidRPr="00D03637">
              <w:rPr>
                <w:rFonts w:eastAsia="Times New Roman"/>
                <w:i/>
                <w:iCs/>
                <w:rPrChange w:id="3893" w:author="Wisch, Julie" w:date="2022-10-17T09:14:00Z">
                  <w:rPr>
                    <w:rFonts w:eastAsia="Times New Roman"/>
                    <w:i/>
                    <w:iCs/>
                  </w:rPr>
                </w:rPrChange>
              </w:rPr>
              <w:t>Ann Neurol</w:t>
            </w:r>
            <w:r w:rsidRPr="00D03637">
              <w:rPr>
                <w:rFonts w:eastAsia="Times New Roman"/>
                <w:rPrChange w:id="3894" w:author="Wisch, Julie" w:date="2022-10-17T09:14:00Z">
                  <w:rPr>
                    <w:rFonts w:eastAsia="Times New Roman"/>
                  </w:rPr>
                </w:rPrChange>
              </w:rPr>
              <w:t>. 2018;84(1):78-88. doi:10.1002/ana.25266</w:t>
            </w:r>
          </w:ins>
        </w:p>
        <w:p w14:paraId="3331CD94" w14:textId="77777777" w:rsidR="00B94D80" w:rsidRPr="00D03637" w:rsidRDefault="00B94D80">
          <w:pPr>
            <w:autoSpaceDE w:val="0"/>
            <w:autoSpaceDN w:val="0"/>
            <w:ind w:hanging="640"/>
            <w:divId w:val="1638072454"/>
            <w:rPr>
              <w:ins w:id="3895" w:author="Wisch, Julie" w:date="2022-10-04T14:53:00Z"/>
              <w:rFonts w:eastAsia="Times New Roman"/>
              <w:rPrChange w:id="3896" w:author="Wisch, Julie" w:date="2022-10-17T09:14:00Z">
                <w:rPr>
                  <w:ins w:id="3897" w:author="Wisch, Julie" w:date="2022-10-04T14:53:00Z"/>
                  <w:rFonts w:eastAsia="Times New Roman"/>
                </w:rPr>
              </w:rPrChange>
            </w:rPr>
          </w:pPr>
          <w:ins w:id="3898" w:author="Wisch, Julie" w:date="2022-10-04T14:53:00Z">
            <w:r w:rsidRPr="00D03637">
              <w:rPr>
                <w:rFonts w:eastAsia="Times New Roman"/>
                <w:rPrChange w:id="3899" w:author="Wisch, Julie" w:date="2022-10-17T09:14:00Z">
                  <w:rPr>
                    <w:rFonts w:eastAsia="Times New Roman"/>
                  </w:rPr>
                </w:rPrChange>
              </w:rPr>
              <w:t>73.</w:t>
            </w:r>
            <w:r w:rsidRPr="00D03637">
              <w:rPr>
                <w:rFonts w:eastAsia="Times New Roman"/>
                <w:rPrChange w:id="3900" w:author="Wisch, Julie" w:date="2022-10-17T09:14:00Z">
                  <w:rPr>
                    <w:rFonts w:eastAsia="Times New Roman"/>
                  </w:rPr>
                </w:rPrChange>
              </w:rPr>
              <w:tab/>
              <w:t xml:space="preserve">Gu Q, Cuevas E, Raymick J, Kanungo J, Sarkar S. Downregulation of 14-3-3 Proteins in Alzheimer’s Disease. </w:t>
            </w:r>
            <w:r w:rsidRPr="00D03637">
              <w:rPr>
                <w:rFonts w:eastAsia="Times New Roman"/>
                <w:i/>
                <w:iCs/>
                <w:rPrChange w:id="3901" w:author="Wisch, Julie" w:date="2022-10-17T09:14:00Z">
                  <w:rPr>
                    <w:rFonts w:eastAsia="Times New Roman"/>
                    <w:i/>
                    <w:iCs/>
                  </w:rPr>
                </w:rPrChange>
              </w:rPr>
              <w:t>Mol Neurobiol</w:t>
            </w:r>
            <w:r w:rsidRPr="00D03637">
              <w:rPr>
                <w:rFonts w:eastAsia="Times New Roman"/>
                <w:rPrChange w:id="3902" w:author="Wisch, Julie" w:date="2022-10-17T09:14:00Z">
                  <w:rPr>
                    <w:rFonts w:eastAsia="Times New Roman"/>
                  </w:rPr>
                </w:rPrChange>
              </w:rPr>
              <w:t>. 2020;57(1):32-40. doi:10.1007/s12035-019-01754-y</w:t>
            </w:r>
          </w:ins>
        </w:p>
        <w:p w14:paraId="18A87884" w14:textId="77777777" w:rsidR="00B94D80" w:rsidRPr="00D03637" w:rsidRDefault="00B94D80">
          <w:pPr>
            <w:autoSpaceDE w:val="0"/>
            <w:autoSpaceDN w:val="0"/>
            <w:ind w:hanging="640"/>
            <w:divId w:val="710225247"/>
            <w:rPr>
              <w:ins w:id="3903" w:author="Wisch, Julie" w:date="2022-10-04T14:53:00Z"/>
              <w:rFonts w:eastAsia="Times New Roman"/>
              <w:rPrChange w:id="3904" w:author="Wisch, Julie" w:date="2022-10-17T09:14:00Z">
                <w:rPr>
                  <w:ins w:id="3905" w:author="Wisch, Julie" w:date="2022-10-04T14:53:00Z"/>
                  <w:rFonts w:eastAsia="Times New Roman"/>
                </w:rPr>
              </w:rPrChange>
            </w:rPr>
          </w:pPr>
          <w:ins w:id="3906" w:author="Wisch, Julie" w:date="2022-10-04T14:53:00Z">
            <w:r w:rsidRPr="00D03637">
              <w:rPr>
                <w:rFonts w:eastAsia="Times New Roman"/>
                <w:rPrChange w:id="3907" w:author="Wisch, Julie" w:date="2022-10-17T09:14:00Z">
                  <w:rPr>
                    <w:rFonts w:eastAsia="Times New Roman"/>
                  </w:rPr>
                </w:rPrChange>
              </w:rPr>
              <w:t>74.</w:t>
            </w:r>
            <w:r w:rsidRPr="00D03637">
              <w:rPr>
                <w:rFonts w:eastAsia="Times New Roman"/>
                <w:rPrChange w:id="3908" w:author="Wisch, Julie" w:date="2022-10-17T09:14:00Z">
                  <w:rPr>
                    <w:rFonts w:eastAsia="Times New Roman"/>
                  </w:rPr>
                </w:rPrChange>
              </w:rPr>
              <w:tab/>
              <w:t xml:space="preserve">Sarkar D, Fisher PB. Molecular mechanisms of aging-associated inflammation. </w:t>
            </w:r>
            <w:r w:rsidRPr="00D03637">
              <w:rPr>
                <w:rFonts w:eastAsia="Times New Roman"/>
                <w:i/>
                <w:iCs/>
                <w:rPrChange w:id="3909" w:author="Wisch, Julie" w:date="2022-10-17T09:14:00Z">
                  <w:rPr>
                    <w:rFonts w:eastAsia="Times New Roman"/>
                    <w:i/>
                    <w:iCs/>
                  </w:rPr>
                </w:rPrChange>
              </w:rPr>
              <w:t>Cancer Lett</w:t>
            </w:r>
            <w:r w:rsidRPr="00D03637">
              <w:rPr>
                <w:rFonts w:eastAsia="Times New Roman"/>
                <w:rPrChange w:id="3910" w:author="Wisch, Julie" w:date="2022-10-17T09:14:00Z">
                  <w:rPr>
                    <w:rFonts w:eastAsia="Times New Roman"/>
                  </w:rPr>
                </w:rPrChange>
              </w:rPr>
              <w:t>. 2006;236(1):13-23. doi:10.1016/j.canlet.2005.04.009</w:t>
            </w:r>
          </w:ins>
        </w:p>
        <w:p w14:paraId="122419F3" w14:textId="77777777" w:rsidR="00B94D80" w:rsidRPr="00D03637" w:rsidRDefault="00B94D80">
          <w:pPr>
            <w:autoSpaceDE w:val="0"/>
            <w:autoSpaceDN w:val="0"/>
            <w:ind w:hanging="640"/>
            <w:divId w:val="614407264"/>
            <w:rPr>
              <w:ins w:id="3911" w:author="Wisch, Julie" w:date="2022-10-04T14:53:00Z"/>
              <w:rFonts w:eastAsia="Times New Roman"/>
              <w:rPrChange w:id="3912" w:author="Wisch, Julie" w:date="2022-10-17T09:14:00Z">
                <w:rPr>
                  <w:ins w:id="3913" w:author="Wisch, Julie" w:date="2022-10-04T14:53:00Z"/>
                  <w:rFonts w:eastAsia="Times New Roman"/>
                </w:rPr>
              </w:rPrChange>
            </w:rPr>
          </w:pPr>
          <w:ins w:id="3914" w:author="Wisch, Julie" w:date="2022-10-04T14:53:00Z">
            <w:r w:rsidRPr="00D03637">
              <w:rPr>
                <w:rFonts w:eastAsia="Times New Roman"/>
                <w:rPrChange w:id="3915" w:author="Wisch, Julie" w:date="2022-10-17T09:14:00Z">
                  <w:rPr>
                    <w:rFonts w:eastAsia="Times New Roman"/>
                  </w:rPr>
                </w:rPrChange>
              </w:rPr>
              <w:t>75.</w:t>
            </w:r>
            <w:r w:rsidRPr="00D03637">
              <w:rPr>
                <w:rFonts w:eastAsia="Times New Roman"/>
                <w:rPrChange w:id="3916" w:author="Wisch, Julie" w:date="2022-10-17T09:14:00Z">
                  <w:rPr>
                    <w:rFonts w:eastAsia="Times New Roman"/>
                  </w:rPr>
                </w:rPrChange>
              </w:rPr>
              <w:tab/>
              <w:t xml:space="preserve">Michalicova A, Majerova P, Kovac A. Tau Protein and Its Role in Blood–Brain Barrier Dysfunction. </w:t>
            </w:r>
            <w:r w:rsidRPr="00D03637">
              <w:rPr>
                <w:rFonts w:eastAsia="Times New Roman"/>
                <w:i/>
                <w:iCs/>
                <w:rPrChange w:id="3917" w:author="Wisch, Julie" w:date="2022-10-17T09:14:00Z">
                  <w:rPr>
                    <w:rFonts w:eastAsia="Times New Roman"/>
                    <w:i/>
                    <w:iCs/>
                  </w:rPr>
                </w:rPrChange>
              </w:rPr>
              <w:t>Front Mol Neurosci</w:t>
            </w:r>
            <w:r w:rsidRPr="00D03637">
              <w:rPr>
                <w:rFonts w:eastAsia="Times New Roman"/>
                <w:rPrChange w:id="3918" w:author="Wisch, Julie" w:date="2022-10-17T09:14:00Z">
                  <w:rPr>
                    <w:rFonts w:eastAsia="Times New Roman"/>
                  </w:rPr>
                </w:rPrChange>
              </w:rPr>
              <w:t>. 2020;13. doi:10.3389/fnmol.2020.570045</w:t>
            </w:r>
          </w:ins>
        </w:p>
        <w:p w14:paraId="0E044963" w14:textId="77777777" w:rsidR="00B94D80" w:rsidRPr="00D03637" w:rsidRDefault="00B94D80">
          <w:pPr>
            <w:autoSpaceDE w:val="0"/>
            <w:autoSpaceDN w:val="0"/>
            <w:ind w:hanging="640"/>
            <w:divId w:val="393167447"/>
            <w:rPr>
              <w:ins w:id="3919" w:author="Wisch, Julie" w:date="2022-10-04T14:53:00Z"/>
              <w:rFonts w:eastAsia="Times New Roman"/>
              <w:rPrChange w:id="3920" w:author="Wisch, Julie" w:date="2022-10-17T09:14:00Z">
                <w:rPr>
                  <w:ins w:id="3921" w:author="Wisch, Julie" w:date="2022-10-04T14:53:00Z"/>
                  <w:rFonts w:eastAsia="Times New Roman"/>
                </w:rPr>
              </w:rPrChange>
            </w:rPr>
          </w:pPr>
          <w:ins w:id="3922" w:author="Wisch, Julie" w:date="2022-10-04T14:53:00Z">
            <w:r w:rsidRPr="00D03637">
              <w:rPr>
                <w:rFonts w:eastAsia="Times New Roman"/>
                <w:rPrChange w:id="3923" w:author="Wisch, Julie" w:date="2022-10-17T09:14:00Z">
                  <w:rPr>
                    <w:rFonts w:eastAsia="Times New Roman"/>
                  </w:rPr>
                </w:rPrChange>
              </w:rPr>
              <w:t>76.</w:t>
            </w:r>
            <w:r w:rsidRPr="00D03637">
              <w:rPr>
                <w:rFonts w:eastAsia="Times New Roman"/>
                <w:rPrChange w:id="3924" w:author="Wisch, Julie" w:date="2022-10-17T09:14:00Z">
                  <w:rPr>
                    <w:rFonts w:eastAsia="Times New Roman"/>
                  </w:rPr>
                </w:rPrChange>
              </w:rPr>
              <w:tab/>
              <w:t xml:space="preserve">Groot C, Smith R, Stomrud E, et al. Phospho-tau with subthreshold tau-PET predicts increased tau. </w:t>
            </w:r>
            <w:r w:rsidRPr="00D03637">
              <w:rPr>
                <w:rFonts w:eastAsia="Times New Roman"/>
                <w:i/>
                <w:iCs/>
                <w:rPrChange w:id="3925" w:author="Wisch, Julie" w:date="2022-10-17T09:14:00Z">
                  <w:rPr>
                    <w:rFonts w:eastAsia="Times New Roman"/>
                    <w:i/>
                    <w:iCs/>
                  </w:rPr>
                </w:rPrChange>
              </w:rPr>
              <w:t>Brain</w:t>
            </w:r>
            <w:r w:rsidRPr="00D03637">
              <w:rPr>
                <w:rFonts w:eastAsia="Times New Roman"/>
                <w:rPrChange w:id="3926" w:author="Wisch, Julie" w:date="2022-10-17T09:14:00Z">
                  <w:rPr>
                    <w:rFonts w:eastAsia="Times New Roman"/>
                  </w:rPr>
                </w:rPrChange>
              </w:rPr>
              <w:t>. Published online 2022. doi:10.1093/brain/awac329/6695020</w:t>
            </w:r>
          </w:ins>
        </w:p>
        <w:p w14:paraId="558000BA" w14:textId="77777777" w:rsidR="00B94D80" w:rsidRPr="00D03637" w:rsidRDefault="00B94D80">
          <w:pPr>
            <w:autoSpaceDE w:val="0"/>
            <w:autoSpaceDN w:val="0"/>
            <w:ind w:hanging="640"/>
            <w:divId w:val="208078895"/>
            <w:rPr>
              <w:ins w:id="3927" w:author="Wisch, Julie" w:date="2022-10-04T14:53:00Z"/>
              <w:rFonts w:eastAsia="Times New Roman"/>
              <w:rPrChange w:id="3928" w:author="Wisch, Julie" w:date="2022-10-17T09:14:00Z">
                <w:rPr>
                  <w:ins w:id="3929" w:author="Wisch, Julie" w:date="2022-10-04T14:53:00Z"/>
                  <w:rFonts w:eastAsia="Times New Roman"/>
                </w:rPr>
              </w:rPrChange>
            </w:rPr>
          </w:pPr>
          <w:ins w:id="3930" w:author="Wisch, Julie" w:date="2022-10-04T14:53:00Z">
            <w:r w:rsidRPr="00D03637">
              <w:rPr>
                <w:rFonts w:eastAsia="Times New Roman"/>
                <w:rPrChange w:id="3931" w:author="Wisch, Julie" w:date="2022-10-17T09:14:00Z">
                  <w:rPr>
                    <w:rFonts w:eastAsia="Times New Roman"/>
                  </w:rPr>
                </w:rPrChange>
              </w:rPr>
              <w:t>77.</w:t>
            </w:r>
            <w:r w:rsidRPr="00D03637">
              <w:rPr>
                <w:rFonts w:eastAsia="Times New Roman"/>
                <w:rPrChange w:id="3932" w:author="Wisch, Julie" w:date="2022-10-17T09:14:00Z">
                  <w:rPr>
                    <w:rFonts w:eastAsia="Times New Roman"/>
                  </w:rPr>
                </w:rPrChange>
              </w:rPr>
              <w:tab/>
              <w:t xml:space="preserve">Herrmann J, Lerman LO, Lerman A. Ubiquitin and ubiquitin-like proteins in protein regulation. </w:t>
            </w:r>
            <w:r w:rsidRPr="00D03637">
              <w:rPr>
                <w:rFonts w:eastAsia="Times New Roman"/>
                <w:i/>
                <w:iCs/>
                <w:rPrChange w:id="3933" w:author="Wisch, Julie" w:date="2022-10-17T09:14:00Z">
                  <w:rPr>
                    <w:rFonts w:eastAsia="Times New Roman"/>
                    <w:i/>
                    <w:iCs/>
                  </w:rPr>
                </w:rPrChange>
              </w:rPr>
              <w:t>Circ Res</w:t>
            </w:r>
            <w:r w:rsidRPr="00D03637">
              <w:rPr>
                <w:rFonts w:eastAsia="Times New Roman"/>
                <w:rPrChange w:id="3934" w:author="Wisch, Julie" w:date="2022-10-17T09:14:00Z">
                  <w:rPr>
                    <w:rFonts w:eastAsia="Times New Roman"/>
                  </w:rPr>
                </w:rPrChange>
              </w:rPr>
              <w:t>. 2007;100(9):1276-1291. doi:10.1161/01.RES.0000264500.11888.f0</w:t>
            </w:r>
          </w:ins>
        </w:p>
        <w:p w14:paraId="2AA8CE64" w14:textId="77777777" w:rsidR="00B94D80" w:rsidRPr="00D03637" w:rsidRDefault="00B94D80">
          <w:pPr>
            <w:autoSpaceDE w:val="0"/>
            <w:autoSpaceDN w:val="0"/>
            <w:ind w:hanging="640"/>
            <w:divId w:val="146554691"/>
            <w:rPr>
              <w:ins w:id="3935" w:author="Wisch, Julie" w:date="2022-10-04T14:53:00Z"/>
              <w:rFonts w:eastAsia="Times New Roman"/>
              <w:rPrChange w:id="3936" w:author="Wisch, Julie" w:date="2022-10-17T09:14:00Z">
                <w:rPr>
                  <w:ins w:id="3937" w:author="Wisch, Julie" w:date="2022-10-04T14:53:00Z"/>
                  <w:rFonts w:eastAsia="Times New Roman"/>
                </w:rPr>
              </w:rPrChange>
            </w:rPr>
          </w:pPr>
          <w:ins w:id="3938" w:author="Wisch, Julie" w:date="2022-10-04T14:53:00Z">
            <w:r w:rsidRPr="00D03637">
              <w:rPr>
                <w:rFonts w:eastAsia="Times New Roman"/>
                <w:rPrChange w:id="3939" w:author="Wisch, Julie" w:date="2022-10-17T09:14:00Z">
                  <w:rPr>
                    <w:rFonts w:eastAsia="Times New Roman"/>
                  </w:rPr>
                </w:rPrChange>
              </w:rPr>
              <w:t>78.</w:t>
            </w:r>
            <w:r w:rsidRPr="00D03637">
              <w:rPr>
                <w:rFonts w:eastAsia="Times New Roman"/>
                <w:rPrChange w:id="3940" w:author="Wisch, Julie" w:date="2022-10-17T09:14:00Z">
                  <w:rPr>
                    <w:rFonts w:eastAsia="Times New Roman"/>
                  </w:rPr>
                </w:rPrChange>
              </w:rPr>
              <w:tab/>
              <w:t xml:space="preserve">Kim YN, Kim DH. Decreased serum angiogenin level in Alzheimer’s disease. </w:t>
            </w:r>
            <w:r w:rsidRPr="00D03637">
              <w:rPr>
                <w:rFonts w:eastAsia="Times New Roman"/>
                <w:i/>
                <w:iCs/>
                <w:rPrChange w:id="3941" w:author="Wisch, Julie" w:date="2022-10-17T09:14:00Z">
                  <w:rPr>
                    <w:rFonts w:eastAsia="Times New Roman"/>
                    <w:i/>
                    <w:iCs/>
                  </w:rPr>
                </w:rPrChange>
              </w:rPr>
              <w:t>Prog Neuropsychopharmacol Biol Psychiatry</w:t>
            </w:r>
            <w:r w:rsidRPr="00D03637">
              <w:rPr>
                <w:rFonts w:eastAsia="Times New Roman"/>
                <w:rPrChange w:id="3942" w:author="Wisch, Julie" w:date="2022-10-17T09:14:00Z">
                  <w:rPr>
                    <w:rFonts w:eastAsia="Times New Roman"/>
                  </w:rPr>
                </w:rPrChange>
              </w:rPr>
              <w:t>. 2012;38(2):116-120. doi:10.1016/j.pnpbp.2012.02.010</w:t>
            </w:r>
          </w:ins>
        </w:p>
        <w:p w14:paraId="29029E9B" w14:textId="77777777" w:rsidR="00B94D80" w:rsidRPr="00D03637" w:rsidRDefault="00B94D80">
          <w:pPr>
            <w:autoSpaceDE w:val="0"/>
            <w:autoSpaceDN w:val="0"/>
            <w:ind w:hanging="640"/>
            <w:divId w:val="1979602669"/>
            <w:rPr>
              <w:ins w:id="3943" w:author="Wisch, Julie" w:date="2022-10-04T14:53:00Z"/>
              <w:rFonts w:eastAsia="Times New Roman"/>
              <w:rPrChange w:id="3944" w:author="Wisch, Julie" w:date="2022-10-17T09:14:00Z">
                <w:rPr>
                  <w:ins w:id="3945" w:author="Wisch, Julie" w:date="2022-10-04T14:53:00Z"/>
                  <w:rFonts w:eastAsia="Times New Roman"/>
                </w:rPr>
              </w:rPrChange>
            </w:rPr>
          </w:pPr>
          <w:ins w:id="3946" w:author="Wisch, Julie" w:date="2022-10-04T14:53:00Z">
            <w:r w:rsidRPr="00D03637">
              <w:rPr>
                <w:rFonts w:eastAsia="Times New Roman"/>
                <w:rPrChange w:id="3947" w:author="Wisch, Julie" w:date="2022-10-17T09:14:00Z">
                  <w:rPr>
                    <w:rFonts w:eastAsia="Times New Roman"/>
                  </w:rPr>
                </w:rPrChange>
              </w:rPr>
              <w:t>79.</w:t>
            </w:r>
            <w:r w:rsidRPr="00D03637">
              <w:rPr>
                <w:rFonts w:eastAsia="Times New Roman"/>
                <w:rPrChange w:id="3948" w:author="Wisch, Julie" w:date="2022-10-17T09:14:00Z">
                  <w:rPr>
                    <w:rFonts w:eastAsia="Times New Roman"/>
                  </w:rPr>
                </w:rPrChange>
              </w:rPr>
              <w:tab/>
              <w:t xml:space="preserve">Schneider Thomsen M, Birkelund S, Burkhart A, Stensballe A, Moos T. Synthesis and deposition of basement membrane proteins by primary brain capillary endothelial cells in a murine model of the blood-brain barrier. </w:t>
            </w:r>
            <w:r w:rsidRPr="00D03637">
              <w:rPr>
                <w:rFonts w:eastAsia="Times New Roman"/>
                <w:i/>
                <w:iCs/>
                <w:rPrChange w:id="3949" w:author="Wisch, Julie" w:date="2022-10-17T09:14:00Z">
                  <w:rPr>
                    <w:rFonts w:eastAsia="Times New Roman"/>
                    <w:i/>
                    <w:iCs/>
                  </w:rPr>
                </w:rPrChange>
              </w:rPr>
              <w:t>J Neurochem</w:t>
            </w:r>
            <w:r w:rsidRPr="00D03637">
              <w:rPr>
                <w:rFonts w:eastAsia="Times New Roman"/>
                <w:rPrChange w:id="3950" w:author="Wisch, Julie" w:date="2022-10-17T09:14:00Z">
                  <w:rPr>
                    <w:rFonts w:eastAsia="Times New Roman"/>
                  </w:rPr>
                </w:rPrChange>
              </w:rPr>
              <w:t>. 2017;140(5). doi:10.1111/jnc.13789</w:t>
            </w:r>
          </w:ins>
        </w:p>
        <w:p w14:paraId="648B76B3" w14:textId="77777777" w:rsidR="00B94D80" w:rsidRPr="00D03637" w:rsidRDefault="00B94D80">
          <w:pPr>
            <w:autoSpaceDE w:val="0"/>
            <w:autoSpaceDN w:val="0"/>
            <w:ind w:hanging="640"/>
            <w:divId w:val="1970813869"/>
            <w:rPr>
              <w:ins w:id="3951" w:author="Wisch, Julie" w:date="2022-10-04T14:53:00Z"/>
              <w:rFonts w:eastAsia="Times New Roman"/>
              <w:rPrChange w:id="3952" w:author="Wisch, Julie" w:date="2022-10-17T09:14:00Z">
                <w:rPr>
                  <w:ins w:id="3953" w:author="Wisch, Julie" w:date="2022-10-04T14:53:00Z"/>
                  <w:rFonts w:eastAsia="Times New Roman"/>
                </w:rPr>
              </w:rPrChange>
            </w:rPr>
          </w:pPr>
          <w:ins w:id="3954" w:author="Wisch, Julie" w:date="2022-10-04T14:53:00Z">
            <w:r w:rsidRPr="00D03637">
              <w:rPr>
                <w:rFonts w:eastAsia="Times New Roman"/>
                <w:rPrChange w:id="3955" w:author="Wisch, Julie" w:date="2022-10-17T09:14:00Z">
                  <w:rPr>
                    <w:rFonts w:eastAsia="Times New Roman"/>
                  </w:rPr>
                </w:rPrChange>
              </w:rPr>
              <w:lastRenderedPageBreak/>
              <w:t>80.</w:t>
            </w:r>
            <w:r w:rsidRPr="00D03637">
              <w:rPr>
                <w:rFonts w:eastAsia="Times New Roman"/>
                <w:rPrChange w:id="3956" w:author="Wisch, Julie" w:date="2022-10-17T09:14:00Z">
                  <w:rPr>
                    <w:rFonts w:eastAsia="Times New Roman"/>
                  </w:rPr>
                </w:rPrChange>
              </w:rPr>
              <w:tab/>
              <w:t xml:space="preserve">Jung SM, Lee KB, Lee JW, et al. Both plasma retinol-binding protein and haptoglobin precursor allele 1 in CSF: Candidate biomarkers for the progression of normal to mild cognitive impairment to Alzheimer’s disease. </w:t>
            </w:r>
            <w:r w:rsidRPr="00D03637">
              <w:rPr>
                <w:rFonts w:eastAsia="Times New Roman"/>
                <w:i/>
                <w:iCs/>
                <w:rPrChange w:id="3957" w:author="Wisch, Julie" w:date="2022-10-17T09:14:00Z">
                  <w:rPr>
                    <w:rFonts w:eastAsia="Times New Roman"/>
                    <w:i/>
                    <w:iCs/>
                  </w:rPr>
                </w:rPrChange>
              </w:rPr>
              <w:t>Neurosci Lett</w:t>
            </w:r>
            <w:r w:rsidRPr="00D03637">
              <w:rPr>
                <w:rFonts w:eastAsia="Times New Roman"/>
                <w:rPrChange w:id="3958" w:author="Wisch, Julie" w:date="2022-10-17T09:14:00Z">
                  <w:rPr>
                    <w:rFonts w:eastAsia="Times New Roman"/>
                  </w:rPr>
                </w:rPrChange>
              </w:rPr>
              <w:t>. 2008;436(2):153-157. doi:10.1016/j.neulet.2008.03.010</w:t>
            </w:r>
          </w:ins>
        </w:p>
        <w:p w14:paraId="55559B6D" w14:textId="77777777" w:rsidR="00B94D80" w:rsidRPr="00D03637" w:rsidRDefault="00B94D80">
          <w:pPr>
            <w:autoSpaceDE w:val="0"/>
            <w:autoSpaceDN w:val="0"/>
            <w:ind w:hanging="640"/>
            <w:divId w:val="1959295729"/>
            <w:rPr>
              <w:ins w:id="3959" w:author="Wisch, Julie" w:date="2022-10-04T14:53:00Z"/>
              <w:rFonts w:eastAsia="Times New Roman"/>
              <w:rPrChange w:id="3960" w:author="Wisch, Julie" w:date="2022-10-17T09:14:00Z">
                <w:rPr>
                  <w:ins w:id="3961" w:author="Wisch, Julie" w:date="2022-10-04T14:53:00Z"/>
                  <w:rFonts w:eastAsia="Times New Roman"/>
                </w:rPr>
              </w:rPrChange>
            </w:rPr>
          </w:pPr>
          <w:ins w:id="3962" w:author="Wisch, Julie" w:date="2022-10-04T14:53:00Z">
            <w:r w:rsidRPr="00D03637">
              <w:rPr>
                <w:rFonts w:eastAsia="Times New Roman"/>
                <w:rPrChange w:id="3963" w:author="Wisch, Julie" w:date="2022-10-17T09:14:00Z">
                  <w:rPr>
                    <w:rFonts w:eastAsia="Times New Roman"/>
                  </w:rPr>
                </w:rPrChange>
              </w:rPr>
              <w:t>81.</w:t>
            </w:r>
            <w:r w:rsidRPr="00D03637">
              <w:rPr>
                <w:rFonts w:eastAsia="Times New Roman"/>
                <w:rPrChange w:id="3964" w:author="Wisch, Julie" w:date="2022-10-17T09:14:00Z">
                  <w:rPr>
                    <w:rFonts w:eastAsia="Times New Roman"/>
                  </w:rPr>
                </w:rPrChange>
              </w:rPr>
              <w:tab/>
              <w:t xml:space="preserve">Sweeney MD, Sagare AP, Zlokovic B v. Blood-brain barrier breakdown in Alzheimer disease and other neurodegenerative disorders. </w:t>
            </w:r>
            <w:r w:rsidRPr="00D03637">
              <w:rPr>
                <w:rFonts w:eastAsia="Times New Roman"/>
                <w:i/>
                <w:iCs/>
                <w:rPrChange w:id="3965" w:author="Wisch, Julie" w:date="2022-10-17T09:14:00Z">
                  <w:rPr>
                    <w:rFonts w:eastAsia="Times New Roman"/>
                    <w:i/>
                    <w:iCs/>
                  </w:rPr>
                </w:rPrChange>
              </w:rPr>
              <w:t>Nat Rev Neurol</w:t>
            </w:r>
            <w:r w:rsidRPr="00D03637">
              <w:rPr>
                <w:rFonts w:eastAsia="Times New Roman"/>
                <w:rPrChange w:id="3966" w:author="Wisch, Julie" w:date="2022-10-17T09:14:00Z">
                  <w:rPr>
                    <w:rFonts w:eastAsia="Times New Roman"/>
                  </w:rPr>
                </w:rPrChange>
              </w:rPr>
              <w:t>. 2018;14(3):133-150. doi:10.1038/nrneurol.2017.188</w:t>
            </w:r>
          </w:ins>
        </w:p>
        <w:p w14:paraId="50387BBD" w14:textId="77777777" w:rsidR="00B94D80" w:rsidRPr="00D03637" w:rsidRDefault="00B94D80">
          <w:pPr>
            <w:autoSpaceDE w:val="0"/>
            <w:autoSpaceDN w:val="0"/>
            <w:ind w:hanging="640"/>
            <w:divId w:val="549420383"/>
            <w:rPr>
              <w:ins w:id="3967" w:author="Wisch, Julie" w:date="2022-10-04T14:53:00Z"/>
              <w:rFonts w:eastAsia="Times New Roman"/>
              <w:rPrChange w:id="3968" w:author="Wisch, Julie" w:date="2022-10-17T09:14:00Z">
                <w:rPr>
                  <w:ins w:id="3969" w:author="Wisch, Julie" w:date="2022-10-04T14:53:00Z"/>
                  <w:rFonts w:eastAsia="Times New Roman"/>
                </w:rPr>
              </w:rPrChange>
            </w:rPr>
          </w:pPr>
          <w:ins w:id="3970" w:author="Wisch, Julie" w:date="2022-10-04T14:53:00Z">
            <w:r w:rsidRPr="00D03637">
              <w:rPr>
                <w:rFonts w:eastAsia="Times New Roman"/>
                <w:rPrChange w:id="3971" w:author="Wisch, Julie" w:date="2022-10-17T09:14:00Z">
                  <w:rPr>
                    <w:rFonts w:eastAsia="Times New Roman"/>
                  </w:rPr>
                </w:rPrChange>
              </w:rPr>
              <w:t>82.</w:t>
            </w:r>
            <w:r w:rsidRPr="00D03637">
              <w:rPr>
                <w:rFonts w:eastAsia="Times New Roman"/>
                <w:rPrChange w:id="3972" w:author="Wisch, Julie" w:date="2022-10-17T09:14:00Z">
                  <w:rPr>
                    <w:rFonts w:eastAsia="Times New Roman"/>
                  </w:rPr>
                </w:rPrChange>
              </w:rPr>
              <w:tab/>
              <w:t xml:space="preserve">Bassendine MF, Taylor-Robinson SD, Fertleman M, Khan M, Neely D. Is Alzheimer’s Disease a Liver Disease of the Brain? </w:t>
            </w:r>
            <w:r w:rsidRPr="00D03637">
              <w:rPr>
                <w:rFonts w:eastAsia="Times New Roman"/>
                <w:i/>
                <w:iCs/>
                <w:rPrChange w:id="3973" w:author="Wisch, Julie" w:date="2022-10-17T09:14:00Z">
                  <w:rPr>
                    <w:rFonts w:eastAsia="Times New Roman"/>
                    <w:i/>
                    <w:iCs/>
                  </w:rPr>
                </w:rPrChange>
              </w:rPr>
              <w:t>Journal of Alzheimer’s Disease</w:t>
            </w:r>
            <w:r w:rsidRPr="00D03637">
              <w:rPr>
                <w:rFonts w:eastAsia="Times New Roman"/>
                <w:rPrChange w:id="3974" w:author="Wisch, Julie" w:date="2022-10-17T09:14:00Z">
                  <w:rPr>
                    <w:rFonts w:eastAsia="Times New Roman"/>
                  </w:rPr>
                </w:rPrChange>
              </w:rPr>
              <w:t>. 2020;75(1):1-14. doi:10.3233/jad-190848</w:t>
            </w:r>
          </w:ins>
        </w:p>
        <w:p w14:paraId="54400AB1" w14:textId="21EFE504" w:rsidR="00143020" w:rsidRPr="00D03637" w:rsidDel="00733317" w:rsidRDefault="00B94D80">
          <w:pPr>
            <w:autoSpaceDE w:val="0"/>
            <w:autoSpaceDN w:val="0"/>
            <w:ind w:hanging="640"/>
            <w:divId w:val="1778134012"/>
            <w:rPr>
              <w:del w:id="3975" w:author="Wisch, Julie" w:date="2022-09-28T10:24:00Z"/>
              <w:rFonts w:eastAsia="Times New Roman"/>
              <w:sz w:val="24"/>
              <w:szCs w:val="24"/>
              <w:rPrChange w:id="3976" w:author="Wisch, Julie" w:date="2022-10-17T09:14:00Z">
                <w:rPr>
                  <w:del w:id="3977" w:author="Wisch, Julie" w:date="2022-09-28T10:24:00Z"/>
                  <w:rFonts w:eastAsia="Times New Roman"/>
                  <w:sz w:val="24"/>
                  <w:szCs w:val="24"/>
                </w:rPr>
              </w:rPrChange>
            </w:rPr>
          </w:pPr>
          <w:ins w:id="3978" w:author="Wisch, Julie" w:date="2022-10-04T14:53:00Z">
            <w:r w:rsidRPr="00D03637">
              <w:rPr>
                <w:rFonts w:eastAsia="Times New Roman"/>
                <w:rPrChange w:id="3979" w:author="Wisch, Julie" w:date="2022-10-17T09:14:00Z">
                  <w:rPr>
                    <w:rFonts w:eastAsia="Times New Roman"/>
                  </w:rPr>
                </w:rPrChange>
              </w:rPr>
              <w:t> </w:t>
            </w:r>
          </w:ins>
          <w:del w:id="3980" w:author="Wisch, Julie" w:date="2022-09-28T10:24:00Z">
            <w:r w:rsidR="00143020" w:rsidRPr="00D03637" w:rsidDel="00733317">
              <w:rPr>
                <w:rFonts w:eastAsia="Times New Roman"/>
                <w:rPrChange w:id="3981" w:author="Wisch, Julie" w:date="2022-10-17T09:14:00Z">
                  <w:rPr>
                    <w:rFonts w:eastAsia="Times New Roman"/>
                  </w:rPr>
                </w:rPrChange>
              </w:rPr>
              <w:delText xml:space="preserve">1. </w:delText>
            </w:r>
            <w:r w:rsidR="00143020" w:rsidRPr="00D03637" w:rsidDel="00733317">
              <w:rPr>
                <w:rFonts w:eastAsia="Times New Roman"/>
                <w:rPrChange w:id="3982" w:author="Wisch, Julie" w:date="2022-10-17T09:14:00Z">
                  <w:rPr>
                    <w:rFonts w:eastAsia="Times New Roman"/>
                  </w:rPr>
                </w:rPrChange>
              </w:rPr>
              <w:tab/>
              <w:delText xml:space="preserve">Gaugler J, James B, Johnson T, Marin A, Weuve J. 2020 Alzheimer’s disease facts and figures. </w:delText>
            </w:r>
            <w:r w:rsidR="00143020" w:rsidRPr="00D03637" w:rsidDel="00733317">
              <w:rPr>
                <w:rFonts w:eastAsia="Times New Roman"/>
                <w:i/>
                <w:iCs/>
                <w:rPrChange w:id="3983" w:author="Wisch, Julie" w:date="2022-10-17T09:14:00Z">
                  <w:rPr>
                    <w:rFonts w:eastAsia="Times New Roman"/>
                    <w:i/>
                    <w:iCs/>
                  </w:rPr>
                </w:rPrChange>
              </w:rPr>
              <w:delText>Alzheimer’s and Dementia</w:delText>
            </w:r>
            <w:r w:rsidR="00143020" w:rsidRPr="00D03637" w:rsidDel="00733317">
              <w:rPr>
                <w:rFonts w:eastAsia="Times New Roman"/>
                <w:rPrChange w:id="3984" w:author="Wisch, Julie" w:date="2022-10-17T09:14:00Z">
                  <w:rPr>
                    <w:rFonts w:eastAsia="Times New Roman"/>
                  </w:rPr>
                </w:rPrChange>
              </w:rPr>
              <w:delText>. 2020;16(3):391-460. doi:10.1002/alz.12068</w:delText>
            </w:r>
          </w:del>
        </w:p>
        <w:p w14:paraId="37E710D4" w14:textId="5FFF6D05" w:rsidR="00143020" w:rsidRPr="00D03637" w:rsidDel="00733317" w:rsidRDefault="00143020">
          <w:pPr>
            <w:autoSpaceDE w:val="0"/>
            <w:autoSpaceDN w:val="0"/>
            <w:ind w:hanging="640"/>
            <w:divId w:val="156238912"/>
            <w:rPr>
              <w:del w:id="3985" w:author="Wisch, Julie" w:date="2022-09-28T10:24:00Z"/>
              <w:rFonts w:eastAsia="Times New Roman"/>
              <w:rPrChange w:id="3986" w:author="Wisch, Julie" w:date="2022-10-17T09:14:00Z">
                <w:rPr>
                  <w:del w:id="3987" w:author="Wisch, Julie" w:date="2022-09-28T10:24:00Z"/>
                  <w:rFonts w:eastAsia="Times New Roman"/>
                </w:rPr>
              </w:rPrChange>
            </w:rPr>
          </w:pPr>
          <w:del w:id="3988" w:author="Wisch, Julie" w:date="2022-09-28T10:24:00Z">
            <w:r w:rsidRPr="00D03637" w:rsidDel="00733317">
              <w:rPr>
                <w:rFonts w:eastAsia="Times New Roman"/>
                <w:rPrChange w:id="3989" w:author="Wisch, Julie" w:date="2022-10-17T09:14:00Z">
                  <w:rPr>
                    <w:rFonts w:eastAsia="Times New Roman"/>
                  </w:rPr>
                </w:rPrChange>
              </w:rPr>
              <w:delText xml:space="preserve">2. </w:delText>
            </w:r>
            <w:r w:rsidRPr="00D03637" w:rsidDel="00733317">
              <w:rPr>
                <w:rFonts w:eastAsia="Times New Roman"/>
                <w:rPrChange w:id="3990" w:author="Wisch, Julie" w:date="2022-10-17T09:14:00Z">
                  <w:rPr>
                    <w:rFonts w:eastAsia="Times New Roman"/>
                  </w:rPr>
                </w:rPrChange>
              </w:rPr>
              <w:tab/>
              <w:delText xml:space="preserve">Aisen PS, Cummings J, Jack CR, et al. On the path to 2025: Understanding the Alzheimer’s disease continuum. </w:delText>
            </w:r>
            <w:r w:rsidRPr="00D03637" w:rsidDel="00733317">
              <w:rPr>
                <w:rFonts w:eastAsia="Times New Roman"/>
                <w:i/>
                <w:iCs/>
                <w:rPrChange w:id="3991" w:author="Wisch, Julie" w:date="2022-10-17T09:14:00Z">
                  <w:rPr>
                    <w:rFonts w:eastAsia="Times New Roman"/>
                    <w:i/>
                    <w:iCs/>
                  </w:rPr>
                </w:rPrChange>
              </w:rPr>
              <w:delText>Alzheimer’s Research and Therapy</w:delText>
            </w:r>
            <w:r w:rsidRPr="00D03637" w:rsidDel="00733317">
              <w:rPr>
                <w:rFonts w:eastAsia="Times New Roman"/>
                <w:rPrChange w:id="3992" w:author="Wisch, Julie" w:date="2022-10-17T09:14:00Z">
                  <w:rPr>
                    <w:rFonts w:eastAsia="Times New Roman"/>
                  </w:rPr>
                </w:rPrChange>
              </w:rPr>
              <w:delText>. 2017;9(1). doi:10.1186/s13195-017-0283-5</w:delText>
            </w:r>
          </w:del>
        </w:p>
        <w:p w14:paraId="367D5767" w14:textId="1E2CD54F" w:rsidR="00143020" w:rsidRPr="00D03637" w:rsidDel="00733317" w:rsidRDefault="00143020">
          <w:pPr>
            <w:autoSpaceDE w:val="0"/>
            <w:autoSpaceDN w:val="0"/>
            <w:ind w:hanging="640"/>
            <w:divId w:val="138772276"/>
            <w:rPr>
              <w:del w:id="3993" w:author="Wisch, Julie" w:date="2022-09-28T10:24:00Z"/>
              <w:rFonts w:eastAsia="Times New Roman"/>
              <w:rPrChange w:id="3994" w:author="Wisch, Julie" w:date="2022-10-17T09:14:00Z">
                <w:rPr>
                  <w:del w:id="3995" w:author="Wisch, Julie" w:date="2022-09-28T10:24:00Z"/>
                  <w:rFonts w:eastAsia="Times New Roman"/>
                </w:rPr>
              </w:rPrChange>
            </w:rPr>
          </w:pPr>
          <w:del w:id="3996" w:author="Wisch, Julie" w:date="2022-09-28T10:24:00Z">
            <w:r w:rsidRPr="00D03637" w:rsidDel="00733317">
              <w:rPr>
                <w:rFonts w:eastAsia="Times New Roman"/>
                <w:rPrChange w:id="3997" w:author="Wisch, Julie" w:date="2022-10-17T09:14:00Z">
                  <w:rPr>
                    <w:rFonts w:eastAsia="Times New Roman"/>
                  </w:rPr>
                </w:rPrChange>
              </w:rPr>
              <w:delText xml:space="preserve">3. </w:delText>
            </w:r>
            <w:r w:rsidRPr="00D03637" w:rsidDel="00733317">
              <w:rPr>
                <w:rFonts w:eastAsia="Times New Roman"/>
                <w:rPrChange w:id="3998" w:author="Wisch, Julie" w:date="2022-10-17T09:14:00Z">
                  <w:rPr>
                    <w:rFonts w:eastAsia="Times New Roman"/>
                  </w:rPr>
                </w:rPrChange>
              </w:rPr>
              <w:tab/>
              <w:delText xml:space="preserve">Jack CR, Bennett DA, Blennow K, et al. NIA-AA Research Framework: Toward a biological definition of Alzheimer’s disease. </w:delText>
            </w:r>
            <w:r w:rsidRPr="00D03637" w:rsidDel="00733317">
              <w:rPr>
                <w:rFonts w:eastAsia="Times New Roman"/>
                <w:i/>
                <w:iCs/>
                <w:rPrChange w:id="3999" w:author="Wisch, Julie" w:date="2022-10-17T09:14:00Z">
                  <w:rPr>
                    <w:rFonts w:eastAsia="Times New Roman"/>
                    <w:i/>
                    <w:iCs/>
                  </w:rPr>
                </w:rPrChange>
              </w:rPr>
              <w:delText>Alzheimer’s &amp; Dementia</w:delText>
            </w:r>
            <w:r w:rsidRPr="00D03637" w:rsidDel="00733317">
              <w:rPr>
                <w:rFonts w:eastAsia="Times New Roman"/>
                <w:rPrChange w:id="4000" w:author="Wisch, Julie" w:date="2022-10-17T09:14:00Z">
                  <w:rPr>
                    <w:rFonts w:eastAsia="Times New Roman"/>
                  </w:rPr>
                </w:rPrChange>
              </w:rPr>
              <w:delText>. 2018;14(4):535-562. doi:10.1016/J.JALZ.2018.02.018</w:delText>
            </w:r>
          </w:del>
        </w:p>
        <w:p w14:paraId="018EE1B7" w14:textId="0A0628AF" w:rsidR="00143020" w:rsidRPr="00D03637" w:rsidDel="00733317" w:rsidRDefault="00143020">
          <w:pPr>
            <w:autoSpaceDE w:val="0"/>
            <w:autoSpaceDN w:val="0"/>
            <w:ind w:hanging="640"/>
            <w:divId w:val="646327062"/>
            <w:rPr>
              <w:del w:id="4001" w:author="Wisch, Julie" w:date="2022-09-28T10:24:00Z"/>
              <w:rFonts w:eastAsia="Times New Roman"/>
              <w:rPrChange w:id="4002" w:author="Wisch, Julie" w:date="2022-10-17T09:14:00Z">
                <w:rPr>
                  <w:del w:id="4003" w:author="Wisch, Julie" w:date="2022-09-28T10:24:00Z"/>
                  <w:rFonts w:eastAsia="Times New Roman"/>
                </w:rPr>
              </w:rPrChange>
            </w:rPr>
          </w:pPr>
          <w:del w:id="4004" w:author="Wisch, Julie" w:date="2022-09-28T10:24:00Z">
            <w:r w:rsidRPr="00D03637" w:rsidDel="00733317">
              <w:rPr>
                <w:rFonts w:eastAsia="Times New Roman"/>
                <w:rPrChange w:id="4005" w:author="Wisch, Julie" w:date="2022-10-17T09:14:00Z">
                  <w:rPr>
                    <w:rFonts w:eastAsia="Times New Roman"/>
                  </w:rPr>
                </w:rPrChange>
              </w:rPr>
              <w:delText xml:space="preserve">4. </w:delText>
            </w:r>
            <w:r w:rsidRPr="00D03637" w:rsidDel="00733317">
              <w:rPr>
                <w:rFonts w:eastAsia="Times New Roman"/>
                <w:rPrChange w:id="4006" w:author="Wisch, Julie" w:date="2022-10-17T09:14:00Z">
                  <w:rPr>
                    <w:rFonts w:eastAsia="Times New Roman"/>
                  </w:rPr>
                </w:rPrChange>
              </w:rPr>
              <w:tab/>
              <w:delText xml:space="preserve">Qiu P, Zeng M, Kuang W, et al. Heterogeneity in the dynamic change of cognitive function among older Chinese people: A growth mixture model. </w:delText>
            </w:r>
            <w:r w:rsidRPr="00D03637" w:rsidDel="00733317">
              <w:rPr>
                <w:rFonts w:eastAsia="Times New Roman"/>
                <w:i/>
                <w:iCs/>
                <w:rPrChange w:id="4007" w:author="Wisch, Julie" w:date="2022-10-17T09:14:00Z">
                  <w:rPr>
                    <w:rFonts w:eastAsia="Times New Roman"/>
                    <w:i/>
                    <w:iCs/>
                  </w:rPr>
                </w:rPrChange>
              </w:rPr>
              <w:delText>International Journal of Geriatric Psychiatry</w:delText>
            </w:r>
            <w:r w:rsidRPr="00D03637" w:rsidDel="00733317">
              <w:rPr>
                <w:rFonts w:eastAsia="Times New Roman"/>
                <w:rPrChange w:id="4008" w:author="Wisch, Julie" w:date="2022-10-17T09:14:00Z">
                  <w:rPr>
                    <w:rFonts w:eastAsia="Times New Roman"/>
                  </w:rPr>
                </w:rPrChange>
              </w:rPr>
              <w:delText>. 2020;35(10):1123-1133. doi:10.1002/gps.5334</w:delText>
            </w:r>
          </w:del>
        </w:p>
        <w:p w14:paraId="6175CE0B" w14:textId="7BC92592" w:rsidR="00143020" w:rsidRPr="00D03637" w:rsidDel="00733317" w:rsidRDefault="00143020">
          <w:pPr>
            <w:autoSpaceDE w:val="0"/>
            <w:autoSpaceDN w:val="0"/>
            <w:ind w:hanging="640"/>
            <w:divId w:val="2078476677"/>
            <w:rPr>
              <w:del w:id="4009" w:author="Wisch, Julie" w:date="2022-09-28T10:24:00Z"/>
              <w:rFonts w:eastAsia="Times New Roman"/>
              <w:rPrChange w:id="4010" w:author="Wisch, Julie" w:date="2022-10-17T09:14:00Z">
                <w:rPr>
                  <w:del w:id="4011" w:author="Wisch, Julie" w:date="2022-09-28T10:24:00Z"/>
                  <w:rFonts w:eastAsia="Times New Roman"/>
                </w:rPr>
              </w:rPrChange>
            </w:rPr>
          </w:pPr>
          <w:del w:id="4012" w:author="Wisch, Julie" w:date="2022-09-28T10:24:00Z">
            <w:r w:rsidRPr="00D03637" w:rsidDel="00733317">
              <w:rPr>
                <w:rFonts w:eastAsia="Times New Roman"/>
                <w:rPrChange w:id="4013" w:author="Wisch, Julie" w:date="2022-10-17T09:14:00Z">
                  <w:rPr>
                    <w:rFonts w:eastAsia="Times New Roman"/>
                  </w:rPr>
                </w:rPrChange>
              </w:rPr>
              <w:delText xml:space="preserve">5. </w:delText>
            </w:r>
            <w:r w:rsidRPr="00D03637" w:rsidDel="00733317">
              <w:rPr>
                <w:rFonts w:eastAsia="Times New Roman"/>
                <w:rPrChange w:id="4014" w:author="Wisch, Julie" w:date="2022-10-17T09:14:00Z">
                  <w:rPr>
                    <w:rFonts w:eastAsia="Times New Roman"/>
                  </w:rPr>
                </w:rPrChange>
              </w:rPr>
              <w:tab/>
              <w:delText xml:space="preserve">Boerwinkle AH, Wisch JK, Chen CD, et al. Temporal Correlation of CSF and Neuroimaging in the Amyloid-Tau-Neurodegeneration Model of Alzheimer Disease. </w:delText>
            </w:r>
            <w:r w:rsidRPr="00D03637" w:rsidDel="00733317">
              <w:rPr>
                <w:rFonts w:eastAsia="Times New Roman"/>
                <w:i/>
                <w:iCs/>
                <w:rPrChange w:id="4015" w:author="Wisch, Julie" w:date="2022-10-17T09:14:00Z">
                  <w:rPr>
                    <w:rFonts w:eastAsia="Times New Roman"/>
                    <w:i/>
                    <w:iCs/>
                  </w:rPr>
                </w:rPrChange>
              </w:rPr>
              <w:delText>Neurology</w:delText>
            </w:r>
            <w:r w:rsidRPr="00D03637" w:rsidDel="00733317">
              <w:rPr>
                <w:rFonts w:eastAsia="Times New Roman"/>
                <w:rPrChange w:id="4016" w:author="Wisch, Julie" w:date="2022-10-17T09:14:00Z">
                  <w:rPr>
                    <w:rFonts w:eastAsia="Times New Roman"/>
                  </w:rPr>
                </w:rPrChange>
              </w:rPr>
              <w:delText>. Published online July 6, 2021. doi:10.1212/wnl.0000000000012123</w:delText>
            </w:r>
          </w:del>
        </w:p>
        <w:p w14:paraId="7F6E6E69" w14:textId="4599A239" w:rsidR="00143020" w:rsidRPr="00D03637" w:rsidDel="00733317" w:rsidRDefault="00143020">
          <w:pPr>
            <w:autoSpaceDE w:val="0"/>
            <w:autoSpaceDN w:val="0"/>
            <w:ind w:hanging="640"/>
            <w:divId w:val="781339245"/>
            <w:rPr>
              <w:del w:id="4017" w:author="Wisch, Julie" w:date="2022-09-28T10:24:00Z"/>
              <w:rFonts w:eastAsia="Times New Roman"/>
              <w:rPrChange w:id="4018" w:author="Wisch, Julie" w:date="2022-10-17T09:14:00Z">
                <w:rPr>
                  <w:del w:id="4019" w:author="Wisch, Julie" w:date="2022-09-28T10:24:00Z"/>
                  <w:rFonts w:eastAsia="Times New Roman"/>
                </w:rPr>
              </w:rPrChange>
            </w:rPr>
          </w:pPr>
          <w:del w:id="4020" w:author="Wisch, Julie" w:date="2022-09-28T10:24:00Z">
            <w:r w:rsidRPr="00D03637" w:rsidDel="00733317">
              <w:rPr>
                <w:rFonts w:eastAsia="Times New Roman"/>
                <w:rPrChange w:id="4021" w:author="Wisch, Julie" w:date="2022-10-17T09:14:00Z">
                  <w:rPr>
                    <w:rFonts w:eastAsia="Times New Roman"/>
                  </w:rPr>
                </w:rPrChange>
              </w:rPr>
              <w:delText xml:space="preserve">6. </w:delText>
            </w:r>
            <w:r w:rsidRPr="00D03637" w:rsidDel="00733317">
              <w:rPr>
                <w:rFonts w:eastAsia="Times New Roman"/>
                <w:rPrChange w:id="4022" w:author="Wisch, Julie" w:date="2022-10-17T09:14:00Z">
                  <w:rPr>
                    <w:rFonts w:eastAsia="Times New Roman"/>
                  </w:rPr>
                </w:rPrChange>
              </w:rPr>
              <w:tab/>
              <w:delText xml:space="preserve">Schindler SE, Gray JD, Gordon BA, et al. Cerebrospinal fluid biomarkers measured by Elecsys assays compared to amyloid imaging. </w:delText>
            </w:r>
            <w:r w:rsidRPr="00D03637" w:rsidDel="00733317">
              <w:rPr>
                <w:rFonts w:eastAsia="Times New Roman"/>
                <w:i/>
                <w:iCs/>
                <w:rPrChange w:id="4023" w:author="Wisch, Julie" w:date="2022-10-17T09:14:00Z">
                  <w:rPr>
                    <w:rFonts w:eastAsia="Times New Roman"/>
                    <w:i/>
                    <w:iCs/>
                  </w:rPr>
                </w:rPrChange>
              </w:rPr>
              <w:delText>Alzheimer’s and Dementia</w:delText>
            </w:r>
            <w:r w:rsidRPr="00D03637" w:rsidDel="00733317">
              <w:rPr>
                <w:rFonts w:eastAsia="Times New Roman"/>
                <w:rPrChange w:id="4024" w:author="Wisch, Julie" w:date="2022-10-17T09:14:00Z">
                  <w:rPr>
                    <w:rFonts w:eastAsia="Times New Roman"/>
                  </w:rPr>
                </w:rPrChange>
              </w:rPr>
              <w:delText>. 2018;14(11):1460-1469. doi:10.1016/j.jalz.2018.01.013</w:delText>
            </w:r>
          </w:del>
        </w:p>
        <w:p w14:paraId="4A8EA575" w14:textId="2CD31113" w:rsidR="00143020" w:rsidRPr="00D03637" w:rsidDel="00733317" w:rsidRDefault="00143020">
          <w:pPr>
            <w:autoSpaceDE w:val="0"/>
            <w:autoSpaceDN w:val="0"/>
            <w:ind w:hanging="640"/>
            <w:divId w:val="1624574185"/>
            <w:rPr>
              <w:del w:id="4025" w:author="Wisch, Julie" w:date="2022-09-28T10:24:00Z"/>
              <w:rFonts w:eastAsia="Times New Roman"/>
              <w:rPrChange w:id="4026" w:author="Wisch, Julie" w:date="2022-10-17T09:14:00Z">
                <w:rPr>
                  <w:del w:id="4027" w:author="Wisch, Julie" w:date="2022-09-28T10:24:00Z"/>
                  <w:rFonts w:eastAsia="Times New Roman"/>
                </w:rPr>
              </w:rPrChange>
            </w:rPr>
          </w:pPr>
          <w:del w:id="4028" w:author="Wisch, Julie" w:date="2022-09-28T10:24:00Z">
            <w:r w:rsidRPr="00D03637" w:rsidDel="00733317">
              <w:rPr>
                <w:rFonts w:eastAsia="Times New Roman"/>
                <w:rPrChange w:id="4029" w:author="Wisch, Julie" w:date="2022-10-17T09:14:00Z">
                  <w:rPr>
                    <w:rFonts w:eastAsia="Times New Roman"/>
                  </w:rPr>
                </w:rPrChange>
              </w:rPr>
              <w:delText xml:space="preserve">7. </w:delText>
            </w:r>
            <w:r w:rsidRPr="00D03637" w:rsidDel="00733317">
              <w:rPr>
                <w:rFonts w:eastAsia="Times New Roman"/>
                <w:rPrChange w:id="4030" w:author="Wisch, Julie" w:date="2022-10-17T09:14:00Z">
                  <w:rPr>
                    <w:rFonts w:eastAsia="Times New Roman"/>
                  </w:rPr>
                </w:rPrChange>
              </w:rPr>
              <w:tab/>
              <w:delText xml:space="preserve">Grothe MJ, Moscoso A, Ashton NJ, et al. Associations of Fully Automated CSF and Novel Plasma Biomarkers With Alzheimer Disease Neuropathology at Autopsy. </w:delText>
            </w:r>
            <w:r w:rsidRPr="00D03637" w:rsidDel="00733317">
              <w:rPr>
                <w:rFonts w:eastAsia="Times New Roman"/>
                <w:i/>
                <w:iCs/>
                <w:rPrChange w:id="4031" w:author="Wisch, Julie" w:date="2022-10-17T09:14:00Z">
                  <w:rPr>
                    <w:rFonts w:eastAsia="Times New Roman"/>
                    <w:i/>
                    <w:iCs/>
                  </w:rPr>
                </w:rPrChange>
              </w:rPr>
              <w:delText>Neurology</w:delText>
            </w:r>
            <w:r w:rsidRPr="00D03637" w:rsidDel="00733317">
              <w:rPr>
                <w:rFonts w:eastAsia="Times New Roman"/>
                <w:rPrChange w:id="4032" w:author="Wisch, Julie" w:date="2022-10-17T09:14:00Z">
                  <w:rPr>
                    <w:rFonts w:eastAsia="Times New Roman"/>
                  </w:rPr>
                </w:rPrChange>
              </w:rPr>
              <w:delText>. Published online July 15, 2021:10.1212/WNL.0000000000012513. doi:10.1212/WNL.0000000000012513</w:delText>
            </w:r>
          </w:del>
        </w:p>
        <w:p w14:paraId="5D6E6852" w14:textId="713C953E" w:rsidR="00143020" w:rsidRPr="00D03637" w:rsidDel="00733317" w:rsidRDefault="00143020">
          <w:pPr>
            <w:autoSpaceDE w:val="0"/>
            <w:autoSpaceDN w:val="0"/>
            <w:ind w:hanging="640"/>
            <w:divId w:val="1822690841"/>
            <w:rPr>
              <w:del w:id="4033" w:author="Wisch, Julie" w:date="2022-09-28T10:24:00Z"/>
              <w:rFonts w:eastAsia="Times New Roman"/>
              <w:rPrChange w:id="4034" w:author="Wisch, Julie" w:date="2022-10-17T09:14:00Z">
                <w:rPr>
                  <w:del w:id="4035" w:author="Wisch, Julie" w:date="2022-09-28T10:24:00Z"/>
                  <w:rFonts w:eastAsia="Times New Roman"/>
                </w:rPr>
              </w:rPrChange>
            </w:rPr>
          </w:pPr>
          <w:del w:id="4036" w:author="Wisch, Julie" w:date="2022-09-28T10:24:00Z">
            <w:r w:rsidRPr="00D03637" w:rsidDel="00733317">
              <w:rPr>
                <w:rFonts w:eastAsia="Times New Roman"/>
                <w:rPrChange w:id="4037" w:author="Wisch, Julie" w:date="2022-10-17T09:14:00Z">
                  <w:rPr>
                    <w:rFonts w:eastAsia="Times New Roman"/>
                  </w:rPr>
                </w:rPrChange>
              </w:rPr>
              <w:delText xml:space="preserve">8. </w:delText>
            </w:r>
            <w:r w:rsidRPr="00D03637" w:rsidDel="00733317">
              <w:rPr>
                <w:rFonts w:eastAsia="Times New Roman"/>
                <w:rPrChange w:id="4038" w:author="Wisch, Julie" w:date="2022-10-17T09:14:00Z">
                  <w:rPr>
                    <w:rFonts w:eastAsia="Times New Roman"/>
                  </w:rPr>
                </w:rPrChange>
              </w:rPr>
              <w:tab/>
              <w:delText xml:space="preserve">Toombs J, Zetterberg H. Untangling the tau microtubule-binding region. </w:delText>
            </w:r>
            <w:r w:rsidRPr="00D03637" w:rsidDel="00733317">
              <w:rPr>
                <w:rFonts w:eastAsia="Times New Roman"/>
                <w:i/>
                <w:iCs/>
                <w:rPrChange w:id="4039" w:author="Wisch, Julie" w:date="2022-10-17T09:14:00Z">
                  <w:rPr>
                    <w:rFonts w:eastAsia="Times New Roman"/>
                    <w:i/>
                    <w:iCs/>
                  </w:rPr>
                </w:rPrChange>
              </w:rPr>
              <w:delText>Brain</w:delText>
            </w:r>
            <w:r w:rsidRPr="00D03637" w:rsidDel="00733317">
              <w:rPr>
                <w:rFonts w:eastAsia="Times New Roman"/>
                <w:rPrChange w:id="4040" w:author="Wisch, Julie" w:date="2022-10-17T09:14:00Z">
                  <w:rPr>
                    <w:rFonts w:eastAsia="Times New Roman"/>
                  </w:rPr>
                </w:rPrChange>
              </w:rPr>
              <w:delText>. 2021;144(2):359-362. doi:10.1093/brain/awaa468</w:delText>
            </w:r>
          </w:del>
        </w:p>
        <w:p w14:paraId="6FA5046D" w14:textId="76E5D8F8" w:rsidR="00143020" w:rsidRPr="00D03637" w:rsidDel="00733317" w:rsidRDefault="00143020">
          <w:pPr>
            <w:autoSpaceDE w:val="0"/>
            <w:autoSpaceDN w:val="0"/>
            <w:ind w:hanging="640"/>
            <w:divId w:val="1743407538"/>
            <w:rPr>
              <w:del w:id="4041" w:author="Wisch, Julie" w:date="2022-09-28T10:24:00Z"/>
              <w:rFonts w:eastAsia="Times New Roman"/>
              <w:rPrChange w:id="4042" w:author="Wisch, Julie" w:date="2022-10-17T09:14:00Z">
                <w:rPr>
                  <w:del w:id="4043" w:author="Wisch, Julie" w:date="2022-09-28T10:24:00Z"/>
                  <w:rFonts w:eastAsia="Times New Roman"/>
                </w:rPr>
              </w:rPrChange>
            </w:rPr>
          </w:pPr>
          <w:del w:id="4044" w:author="Wisch, Julie" w:date="2022-09-28T10:24:00Z">
            <w:r w:rsidRPr="00D03637" w:rsidDel="00733317">
              <w:rPr>
                <w:rFonts w:eastAsia="Times New Roman"/>
                <w:rPrChange w:id="4045" w:author="Wisch, Julie" w:date="2022-10-17T09:14:00Z">
                  <w:rPr>
                    <w:rFonts w:eastAsia="Times New Roman"/>
                  </w:rPr>
                </w:rPrChange>
              </w:rPr>
              <w:delText xml:space="preserve">9. </w:delText>
            </w:r>
            <w:r w:rsidRPr="00D03637" w:rsidDel="00733317">
              <w:rPr>
                <w:rFonts w:eastAsia="Times New Roman"/>
                <w:rPrChange w:id="4046" w:author="Wisch, Julie" w:date="2022-10-17T09:14:00Z">
                  <w:rPr>
                    <w:rFonts w:eastAsia="Times New Roman"/>
                  </w:rPr>
                </w:rPrChange>
              </w:rPr>
              <w:tab/>
              <w:delText xml:space="preserve">Hansson O, Zetterberg H, Buchhave P, Londos E, Blennow K, Minthon L. Association between CSF biomarkers and incipient Alzheimer’s disease in patients with mild cognitive impairment: a follow-up study. </w:delText>
            </w:r>
            <w:r w:rsidRPr="00D03637" w:rsidDel="00733317">
              <w:rPr>
                <w:rFonts w:eastAsia="Times New Roman"/>
                <w:i/>
                <w:iCs/>
                <w:rPrChange w:id="4047" w:author="Wisch, Julie" w:date="2022-10-17T09:14:00Z">
                  <w:rPr>
                    <w:rFonts w:eastAsia="Times New Roman"/>
                    <w:i/>
                    <w:iCs/>
                  </w:rPr>
                </w:rPrChange>
              </w:rPr>
              <w:delText>The Lancet Neurology</w:delText>
            </w:r>
            <w:r w:rsidRPr="00D03637" w:rsidDel="00733317">
              <w:rPr>
                <w:rFonts w:eastAsia="Times New Roman"/>
                <w:rPrChange w:id="4048" w:author="Wisch, Julie" w:date="2022-10-17T09:14:00Z">
                  <w:rPr>
                    <w:rFonts w:eastAsia="Times New Roman"/>
                  </w:rPr>
                </w:rPrChange>
              </w:rPr>
              <w:delText>. 2006;5(3):228-234. doi:10.1016/S1474-4422(06)70355-6</w:delText>
            </w:r>
          </w:del>
        </w:p>
        <w:p w14:paraId="28A7C65B" w14:textId="77126EBB" w:rsidR="00143020" w:rsidRPr="00D03637" w:rsidDel="00733317" w:rsidRDefault="00143020">
          <w:pPr>
            <w:autoSpaceDE w:val="0"/>
            <w:autoSpaceDN w:val="0"/>
            <w:ind w:hanging="640"/>
            <w:divId w:val="1498614308"/>
            <w:rPr>
              <w:del w:id="4049" w:author="Wisch, Julie" w:date="2022-09-28T10:24:00Z"/>
              <w:rFonts w:eastAsia="Times New Roman"/>
              <w:rPrChange w:id="4050" w:author="Wisch, Julie" w:date="2022-10-17T09:14:00Z">
                <w:rPr>
                  <w:del w:id="4051" w:author="Wisch, Julie" w:date="2022-09-28T10:24:00Z"/>
                  <w:rFonts w:eastAsia="Times New Roman"/>
                </w:rPr>
              </w:rPrChange>
            </w:rPr>
          </w:pPr>
          <w:del w:id="4052" w:author="Wisch, Julie" w:date="2022-09-28T10:24:00Z">
            <w:r w:rsidRPr="00D03637" w:rsidDel="00733317">
              <w:rPr>
                <w:rFonts w:eastAsia="Times New Roman"/>
                <w:rPrChange w:id="4053" w:author="Wisch, Julie" w:date="2022-10-17T09:14:00Z">
                  <w:rPr>
                    <w:rFonts w:eastAsia="Times New Roman"/>
                  </w:rPr>
                </w:rPrChange>
              </w:rPr>
              <w:delText xml:space="preserve">10. </w:delText>
            </w:r>
            <w:r w:rsidRPr="00D03637" w:rsidDel="00733317">
              <w:rPr>
                <w:rFonts w:eastAsia="Times New Roman"/>
                <w:rPrChange w:id="4054" w:author="Wisch, Julie" w:date="2022-10-17T09:14:00Z">
                  <w:rPr>
                    <w:rFonts w:eastAsia="Times New Roman"/>
                  </w:rPr>
                </w:rPrChange>
              </w:rPr>
              <w:tab/>
              <w:delText xml:space="preserve">Moghekar A, Li S, Lu Y, et al. CSF biomarker changes precede symptom onset of mild cognitive impairment. </w:delText>
            </w:r>
            <w:r w:rsidRPr="00D03637" w:rsidDel="00733317">
              <w:rPr>
                <w:rFonts w:eastAsia="Times New Roman"/>
                <w:i/>
                <w:iCs/>
                <w:rPrChange w:id="4055" w:author="Wisch, Julie" w:date="2022-10-17T09:14:00Z">
                  <w:rPr>
                    <w:rFonts w:eastAsia="Times New Roman"/>
                    <w:i/>
                    <w:iCs/>
                  </w:rPr>
                </w:rPrChange>
              </w:rPr>
              <w:delText>Neurology</w:delText>
            </w:r>
            <w:r w:rsidRPr="00D03637" w:rsidDel="00733317">
              <w:rPr>
                <w:rFonts w:eastAsia="Times New Roman"/>
                <w:rPrChange w:id="4056" w:author="Wisch, Julie" w:date="2022-10-17T09:14:00Z">
                  <w:rPr>
                    <w:rFonts w:eastAsia="Times New Roman"/>
                  </w:rPr>
                </w:rPrChange>
              </w:rPr>
              <w:delText>. 2013;81(20):1753-1758. doi:10.1212/01.wnl.0000435558.98447.17</w:delText>
            </w:r>
          </w:del>
        </w:p>
        <w:p w14:paraId="4771552B" w14:textId="0F3D8CB2" w:rsidR="00143020" w:rsidRPr="00D03637" w:rsidDel="00733317" w:rsidRDefault="00143020">
          <w:pPr>
            <w:autoSpaceDE w:val="0"/>
            <w:autoSpaceDN w:val="0"/>
            <w:ind w:hanging="640"/>
            <w:divId w:val="227149598"/>
            <w:rPr>
              <w:del w:id="4057" w:author="Wisch, Julie" w:date="2022-09-28T10:24:00Z"/>
              <w:rFonts w:eastAsia="Times New Roman"/>
              <w:rPrChange w:id="4058" w:author="Wisch, Julie" w:date="2022-10-17T09:14:00Z">
                <w:rPr>
                  <w:del w:id="4059" w:author="Wisch, Julie" w:date="2022-09-28T10:24:00Z"/>
                  <w:rFonts w:eastAsia="Times New Roman"/>
                </w:rPr>
              </w:rPrChange>
            </w:rPr>
          </w:pPr>
          <w:del w:id="4060" w:author="Wisch, Julie" w:date="2022-09-28T10:24:00Z">
            <w:r w:rsidRPr="00D03637" w:rsidDel="00733317">
              <w:rPr>
                <w:rFonts w:eastAsia="Times New Roman"/>
                <w:rPrChange w:id="4061" w:author="Wisch, Julie" w:date="2022-10-17T09:14:00Z">
                  <w:rPr>
                    <w:rFonts w:eastAsia="Times New Roman"/>
                  </w:rPr>
                </w:rPrChange>
              </w:rPr>
              <w:lastRenderedPageBreak/>
              <w:delText xml:space="preserve">11. </w:delText>
            </w:r>
            <w:r w:rsidRPr="00D03637" w:rsidDel="00733317">
              <w:rPr>
                <w:rFonts w:eastAsia="Times New Roman"/>
                <w:rPrChange w:id="4062" w:author="Wisch, Julie" w:date="2022-10-17T09:14:00Z">
                  <w:rPr>
                    <w:rFonts w:eastAsia="Times New Roman"/>
                  </w:rPr>
                </w:rPrChange>
              </w:rPr>
              <w:tab/>
              <w:delText xml:space="preserve">Tijms B, Gobom J, Teunissen C, et al. CSF Proteomic Alzheimer’s Disease-Predictive Subtypes in Cognitively Intact Amyloid Negative Individuals. </w:delText>
            </w:r>
            <w:r w:rsidRPr="00D03637" w:rsidDel="00733317">
              <w:rPr>
                <w:rFonts w:eastAsia="Times New Roman"/>
                <w:i/>
                <w:iCs/>
                <w:rPrChange w:id="4063" w:author="Wisch, Julie" w:date="2022-10-17T09:14:00Z">
                  <w:rPr>
                    <w:rFonts w:eastAsia="Times New Roman"/>
                    <w:i/>
                    <w:iCs/>
                  </w:rPr>
                </w:rPrChange>
              </w:rPr>
              <w:delText>Proteomes</w:delText>
            </w:r>
            <w:r w:rsidRPr="00D03637" w:rsidDel="00733317">
              <w:rPr>
                <w:rFonts w:eastAsia="Times New Roman"/>
                <w:rPrChange w:id="4064" w:author="Wisch, Julie" w:date="2022-10-17T09:14:00Z">
                  <w:rPr>
                    <w:rFonts w:eastAsia="Times New Roman"/>
                  </w:rPr>
                </w:rPrChange>
              </w:rPr>
              <w:delText>. 2021;9(3):36. doi:10.3390/proteomes9030036</w:delText>
            </w:r>
          </w:del>
        </w:p>
        <w:p w14:paraId="61DD30BB" w14:textId="6ECDD2D8" w:rsidR="00143020" w:rsidRPr="00D03637" w:rsidDel="00733317" w:rsidRDefault="00143020">
          <w:pPr>
            <w:autoSpaceDE w:val="0"/>
            <w:autoSpaceDN w:val="0"/>
            <w:ind w:hanging="640"/>
            <w:divId w:val="48580194"/>
            <w:rPr>
              <w:del w:id="4065" w:author="Wisch, Julie" w:date="2022-09-28T10:24:00Z"/>
              <w:rFonts w:eastAsia="Times New Roman"/>
              <w:rPrChange w:id="4066" w:author="Wisch, Julie" w:date="2022-10-17T09:14:00Z">
                <w:rPr>
                  <w:del w:id="4067" w:author="Wisch, Julie" w:date="2022-09-28T10:24:00Z"/>
                  <w:rFonts w:eastAsia="Times New Roman"/>
                </w:rPr>
              </w:rPrChange>
            </w:rPr>
          </w:pPr>
          <w:del w:id="4068" w:author="Wisch, Julie" w:date="2022-09-28T10:24:00Z">
            <w:r w:rsidRPr="00D03637" w:rsidDel="00733317">
              <w:rPr>
                <w:rFonts w:eastAsia="Times New Roman"/>
                <w:rPrChange w:id="4069" w:author="Wisch, Julie" w:date="2022-10-17T09:14:00Z">
                  <w:rPr>
                    <w:rFonts w:eastAsia="Times New Roman"/>
                  </w:rPr>
                </w:rPrChange>
              </w:rPr>
              <w:delText xml:space="preserve">12. </w:delText>
            </w:r>
            <w:r w:rsidRPr="00D03637" w:rsidDel="00733317">
              <w:rPr>
                <w:rFonts w:eastAsia="Times New Roman"/>
                <w:rPrChange w:id="4070" w:author="Wisch, Julie" w:date="2022-10-17T09:14:00Z">
                  <w:rPr>
                    <w:rFonts w:eastAsia="Times New Roman"/>
                  </w:rPr>
                </w:rPrChange>
              </w:rPr>
              <w:tab/>
              <w:delText xml:space="preserve">Tijms BM, Gobom J, Reus L, et al. Pathophysiological subtypes of Alzheimer’s disease based on cerebrospinal fluid proteomics. </w:delText>
            </w:r>
            <w:r w:rsidRPr="00D03637" w:rsidDel="00733317">
              <w:rPr>
                <w:rFonts w:eastAsia="Times New Roman"/>
                <w:i/>
                <w:iCs/>
                <w:rPrChange w:id="4071" w:author="Wisch, Julie" w:date="2022-10-17T09:14:00Z">
                  <w:rPr>
                    <w:rFonts w:eastAsia="Times New Roman"/>
                    <w:i/>
                    <w:iCs/>
                  </w:rPr>
                </w:rPrChange>
              </w:rPr>
              <w:delText>Brain</w:delText>
            </w:r>
            <w:r w:rsidRPr="00D03637" w:rsidDel="00733317">
              <w:rPr>
                <w:rFonts w:eastAsia="Times New Roman"/>
                <w:rPrChange w:id="4072" w:author="Wisch, Julie" w:date="2022-10-17T09:14:00Z">
                  <w:rPr>
                    <w:rFonts w:eastAsia="Times New Roman"/>
                  </w:rPr>
                </w:rPrChange>
              </w:rPr>
              <w:delText>. 2020;143(12):3776-3792. doi:10.1093/brain/awaa325</w:delText>
            </w:r>
          </w:del>
        </w:p>
        <w:p w14:paraId="7DA3552A" w14:textId="6E20C240" w:rsidR="00143020" w:rsidRPr="00D03637" w:rsidDel="00733317" w:rsidRDefault="00143020">
          <w:pPr>
            <w:autoSpaceDE w:val="0"/>
            <w:autoSpaceDN w:val="0"/>
            <w:ind w:hanging="640"/>
            <w:divId w:val="1043097852"/>
            <w:rPr>
              <w:del w:id="4073" w:author="Wisch, Julie" w:date="2022-09-28T10:24:00Z"/>
              <w:rFonts w:eastAsia="Times New Roman"/>
              <w:rPrChange w:id="4074" w:author="Wisch, Julie" w:date="2022-10-17T09:14:00Z">
                <w:rPr>
                  <w:del w:id="4075" w:author="Wisch, Julie" w:date="2022-09-28T10:24:00Z"/>
                  <w:rFonts w:eastAsia="Times New Roman"/>
                </w:rPr>
              </w:rPrChange>
            </w:rPr>
          </w:pPr>
          <w:del w:id="4076" w:author="Wisch, Julie" w:date="2022-09-28T10:24:00Z">
            <w:r w:rsidRPr="00D03637" w:rsidDel="00733317">
              <w:rPr>
                <w:rFonts w:eastAsia="Times New Roman"/>
                <w:rPrChange w:id="4077" w:author="Wisch, Julie" w:date="2022-10-17T09:14:00Z">
                  <w:rPr>
                    <w:rFonts w:eastAsia="Times New Roman"/>
                  </w:rPr>
                </w:rPrChange>
              </w:rPr>
              <w:delText xml:space="preserve">13. </w:delText>
            </w:r>
            <w:r w:rsidRPr="00D03637" w:rsidDel="00733317">
              <w:rPr>
                <w:rFonts w:eastAsia="Times New Roman"/>
                <w:rPrChange w:id="4078" w:author="Wisch, Julie" w:date="2022-10-17T09:14:00Z">
                  <w:rPr>
                    <w:rFonts w:eastAsia="Times New Roman"/>
                  </w:rPr>
                </w:rPrChange>
              </w:rPr>
              <w:tab/>
              <w:delText xml:space="preserve">McQuail JA, Dunn AR, Stern Y, et al. Cognitive Reserve in Model Systems for Mechanistic Discovery: The Importance of Longitudinal Studies. </w:delText>
            </w:r>
            <w:r w:rsidRPr="00D03637" w:rsidDel="00733317">
              <w:rPr>
                <w:rFonts w:eastAsia="Times New Roman"/>
                <w:i/>
                <w:iCs/>
                <w:rPrChange w:id="4079" w:author="Wisch, Julie" w:date="2022-10-17T09:14:00Z">
                  <w:rPr>
                    <w:rFonts w:eastAsia="Times New Roman"/>
                    <w:i/>
                    <w:iCs/>
                  </w:rPr>
                </w:rPrChange>
              </w:rPr>
              <w:delText>Frontiers in Aging Neuroscience</w:delText>
            </w:r>
            <w:r w:rsidRPr="00D03637" w:rsidDel="00733317">
              <w:rPr>
                <w:rFonts w:eastAsia="Times New Roman"/>
                <w:rPrChange w:id="4080" w:author="Wisch, Julie" w:date="2022-10-17T09:14:00Z">
                  <w:rPr>
                    <w:rFonts w:eastAsia="Times New Roman"/>
                  </w:rPr>
                </w:rPrChange>
              </w:rPr>
              <w:delText>. 2021;12. doi:10.3389/fnagi.2020.607685</w:delText>
            </w:r>
          </w:del>
        </w:p>
        <w:p w14:paraId="7E072749" w14:textId="30301514" w:rsidR="00143020" w:rsidRPr="00D03637" w:rsidDel="00733317" w:rsidRDefault="00143020">
          <w:pPr>
            <w:autoSpaceDE w:val="0"/>
            <w:autoSpaceDN w:val="0"/>
            <w:ind w:hanging="640"/>
            <w:divId w:val="785343905"/>
            <w:rPr>
              <w:del w:id="4081" w:author="Wisch, Julie" w:date="2022-09-28T10:24:00Z"/>
              <w:rFonts w:eastAsia="Times New Roman"/>
              <w:rPrChange w:id="4082" w:author="Wisch, Julie" w:date="2022-10-17T09:14:00Z">
                <w:rPr>
                  <w:del w:id="4083" w:author="Wisch, Julie" w:date="2022-09-28T10:24:00Z"/>
                  <w:rFonts w:eastAsia="Times New Roman"/>
                </w:rPr>
              </w:rPrChange>
            </w:rPr>
          </w:pPr>
          <w:del w:id="4084" w:author="Wisch, Julie" w:date="2022-09-28T10:24:00Z">
            <w:r w:rsidRPr="00D03637" w:rsidDel="00733317">
              <w:rPr>
                <w:rFonts w:eastAsia="Times New Roman"/>
                <w:rPrChange w:id="4085" w:author="Wisch, Julie" w:date="2022-10-17T09:14:00Z">
                  <w:rPr>
                    <w:rFonts w:eastAsia="Times New Roman"/>
                  </w:rPr>
                </w:rPrChange>
              </w:rPr>
              <w:delText xml:space="preserve">14. </w:delText>
            </w:r>
            <w:r w:rsidRPr="00D03637" w:rsidDel="00733317">
              <w:rPr>
                <w:rFonts w:eastAsia="Times New Roman"/>
                <w:rPrChange w:id="4086" w:author="Wisch, Julie" w:date="2022-10-17T09:14:00Z">
                  <w:rPr>
                    <w:rFonts w:eastAsia="Times New Roman"/>
                  </w:rPr>
                </w:rPrChange>
              </w:rPr>
              <w:tab/>
              <w:delText xml:space="preserve">Lawrence E, Vegvari C, Ower A, Hadjichrysanthou C, de Wolf F, Anderson RM. A systematic review of longitudinal studies which measure Alzheimer’s disease biomarkers. </w:delText>
            </w:r>
            <w:r w:rsidRPr="00D03637" w:rsidDel="00733317">
              <w:rPr>
                <w:rFonts w:eastAsia="Times New Roman"/>
                <w:i/>
                <w:iCs/>
                <w:rPrChange w:id="4087" w:author="Wisch, Julie" w:date="2022-10-17T09:14:00Z">
                  <w:rPr>
                    <w:rFonts w:eastAsia="Times New Roman"/>
                    <w:i/>
                    <w:iCs/>
                  </w:rPr>
                </w:rPrChange>
              </w:rPr>
              <w:delText>Journal of Alzheimer’s Disease</w:delText>
            </w:r>
            <w:r w:rsidRPr="00D03637" w:rsidDel="00733317">
              <w:rPr>
                <w:rFonts w:eastAsia="Times New Roman"/>
                <w:rPrChange w:id="4088" w:author="Wisch, Julie" w:date="2022-10-17T09:14:00Z">
                  <w:rPr>
                    <w:rFonts w:eastAsia="Times New Roman"/>
                  </w:rPr>
                </w:rPrChange>
              </w:rPr>
              <w:delText>. 2017;59(4):1359-1379. doi:10.3233/JAD-170261</w:delText>
            </w:r>
          </w:del>
        </w:p>
        <w:p w14:paraId="737B259C" w14:textId="527D58C9" w:rsidR="00143020" w:rsidRPr="00D03637" w:rsidDel="00733317" w:rsidRDefault="00143020">
          <w:pPr>
            <w:autoSpaceDE w:val="0"/>
            <w:autoSpaceDN w:val="0"/>
            <w:ind w:hanging="640"/>
            <w:divId w:val="1984235271"/>
            <w:rPr>
              <w:del w:id="4089" w:author="Wisch, Julie" w:date="2022-09-28T10:24:00Z"/>
              <w:rFonts w:eastAsia="Times New Roman"/>
              <w:rPrChange w:id="4090" w:author="Wisch, Julie" w:date="2022-10-17T09:14:00Z">
                <w:rPr>
                  <w:del w:id="4091" w:author="Wisch, Julie" w:date="2022-09-28T10:24:00Z"/>
                  <w:rFonts w:eastAsia="Times New Roman"/>
                </w:rPr>
              </w:rPrChange>
            </w:rPr>
          </w:pPr>
          <w:del w:id="4092" w:author="Wisch, Julie" w:date="2022-09-28T10:24:00Z">
            <w:r w:rsidRPr="00D03637" w:rsidDel="00733317">
              <w:rPr>
                <w:rFonts w:eastAsia="Times New Roman"/>
                <w:rPrChange w:id="4093" w:author="Wisch, Julie" w:date="2022-10-17T09:14:00Z">
                  <w:rPr>
                    <w:rFonts w:eastAsia="Times New Roman"/>
                  </w:rPr>
                </w:rPrChange>
              </w:rPr>
              <w:delText xml:space="preserve">15. </w:delText>
            </w:r>
            <w:r w:rsidRPr="00D03637" w:rsidDel="00733317">
              <w:rPr>
                <w:rFonts w:eastAsia="Times New Roman"/>
                <w:rPrChange w:id="4094" w:author="Wisch, Julie" w:date="2022-10-17T09:14:00Z">
                  <w:rPr>
                    <w:rFonts w:eastAsia="Times New Roman"/>
                  </w:rPr>
                </w:rPrChange>
              </w:rPr>
              <w:tab/>
              <w:delText xml:space="preserve">Tarawneh R. Biomarkers: Our Path Towards a Cure for Alzheimer Disease. </w:delText>
            </w:r>
            <w:r w:rsidRPr="00D03637" w:rsidDel="00733317">
              <w:rPr>
                <w:rFonts w:eastAsia="Times New Roman"/>
                <w:i/>
                <w:iCs/>
                <w:rPrChange w:id="4095" w:author="Wisch, Julie" w:date="2022-10-17T09:14:00Z">
                  <w:rPr>
                    <w:rFonts w:eastAsia="Times New Roman"/>
                    <w:i/>
                    <w:iCs/>
                  </w:rPr>
                </w:rPrChange>
              </w:rPr>
              <w:delText>Biomarker Insights</w:delText>
            </w:r>
            <w:r w:rsidRPr="00D03637" w:rsidDel="00733317">
              <w:rPr>
                <w:rFonts w:eastAsia="Times New Roman"/>
                <w:rPrChange w:id="4096" w:author="Wisch, Julie" w:date="2022-10-17T09:14:00Z">
                  <w:rPr>
                    <w:rFonts w:eastAsia="Times New Roman"/>
                  </w:rPr>
                </w:rPrChange>
              </w:rPr>
              <w:delText>. 2020;15. doi:10.1177/1177271920976367</w:delText>
            </w:r>
          </w:del>
        </w:p>
        <w:p w14:paraId="565EC8E2" w14:textId="67174BDC" w:rsidR="00143020" w:rsidRPr="00D03637" w:rsidDel="00733317" w:rsidRDefault="00143020">
          <w:pPr>
            <w:autoSpaceDE w:val="0"/>
            <w:autoSpaceDN w:val="0"/>
            <w:ind w:hanging="640"/>
            <w:divId w:val="728500901"/>
            <w:rPr>
              <w:del w:id="4097" w:author="Wisch, Julie" w:date="2022-09-28T10:24:00Z"/>
              <w:rFonts w:eastAsia="Times New Roman"/>
              <w:rPrChange w:id="4098" w:author="Wisch, Julie" w:date="2022-10-17T09:14:00Z">
                <w:rPr>
                  <w:del w:id="4099" w:author="Wisch, Julie" w:date="2022-09-28T10:24:00Z"/>
                  <w:rFonts w:eastAsia="Times New Roman"/>
                </w:rPr>
              </w:rPrChange>
            </w:rPr>
          </w:pPr>
          <w:del w:id="4100" w:author="Wisch, Julie" w:date="2022-09-28T10:24:00Z">
            <w:r w:rsidRPr="00D03637" w:rsidDel="00733317">
              <w:rPr>
                <w:rFonts w:eastAsia="Times New Roman"/>
                <w:rPrChange w:id="4101" w:author="Wisch, Julie" w:date="2022-10-17T09:14:00Z">
                  <w:rPr>
                    <w:rFonts w:eastAsia="Times New Roman"/>
                  </w:rPr>
                </w:rPrChange>
              </w:rPr>
              <w:delText xml:space="preserve">16. </w:delText>
            </w:r>
            <w:r w:rsidRPr="00D03637" w:rsidDel="00733317">
              <w:rPr>
                <w:rFonts w:eastAsia="Times New Roman"/>
                <w:rPrChange w:id="4102" w:author="Wisch, Julie" w:date="2022-10-17T09:14:00Z">
                  <w:rPr>
                    <w:rFonts w:eastAsia="Times New Roman"/>
                  </w:rPr>
                </w:rPrChange>
              </w:rPr>
              <w:tab/>
              <w:delText xml:space="preserve">Graves PR, Haystead TAJ. Molecular Biologist’s Guide to Proteomics. </w:delText>
            </w:r>
            <w:r w:rsidRPr="00D03637" w:rsidDel="00733317">
              <w:rPr>
                <w:rFonts w:eastAsia="Times New Roman"/>
                <w:i/>
                <w:iCs/>
                <w:rPrChange w:id="4103" w:author="Wisch, Julie" w:date="2022-10-17T09:14:00Z">
                  <w:rPr>
                    <w:rFonts w:eastAsia="Times New Roman"/>
                    <w:i/>
                    <w:iCs/>
                  </w:rPr>
                </w:rPrChange>
              </w:rPr>
              <w:delText>Microbiology and Molecular Biology Reviews</w:delText>
            </w:r>
            <w:r w:rsidRPr="00D03637" w:rsidDel="00733317">
              <w:rPr>
                <w:rFonts w:eastAsia="Times New Roman"/>
                <w:rPrChange w:id="4104" w:author="Wisch, Julie" w:date="2022-10-17T09:14:00Z">
                  <w:rPr>
                    <w:rFonts w:eastAsia="Times New Roman"/>
                  </w:rPr>
                </w:rPrChange>
              </w:rPr>
              <w:delText>. 2002;66(1):39-63. doi:10.1128/mmbr.66.1.39-63.2002</w:delText>
            </w:r>
          </w:del>
        </w:p>
        <w:p w14:paraId="0D4D5FA5" w14:textId="08F3ADEB" w:rsidR="00143020" w:rsidRPr="00D03637" w:rsidDel="00733317" w:rsidRDefault="00143020">
          <w:pPr>
            <w:autoSpaceDE w:val="0"/>
            <w:autoSpaceDN w:val="0"/>
            <w:ind w:hanging="640"/>
            <w:divId w:val="1860775817"/>
            <w:rPr>
              <w:del w:id="4105" w:author="Wisch, Julie" w:date="2022-09-28T10:24:00Z"/>
              <w:rFonts w:eastAsia="Times New Roman"/>
              <w:rPrChange w:id="4106" w:author="Wisch, Julie" w:date="2022-10-17T09:14:00Z">
                <w:rPr>
                  <w:del w:id="4107" w:author="Wisch, Julie" w:date="2022-09-28T10:24:00Z"/>
                  <w:rFonts w:eastAsia="Times New Roman"/>
                </w:rPr>
              </w:rPrChange>
            </w:rPr>
          </w:pPr>
          <w:del w:id="4108" w:author="Wisch, Julie" w:date="2022-09-28T10:24:00Z">
            <w:r w:rsidRPr="00D03637" w:rsidDel="00733317">
              <w:rPr>
                <w:rFonts w:eastAsia="Times New Roman"/>
                <w:rPrChange w:id="4109" w:author="Wisch, Julie" w:date="2022-10-17T09:14:00Z">
                  <w:rPr>
                    <w:rFonts w:eastAsia="Times New Roman"/>
                  </w:rPr>
                </w:rPrChange>
              </w:rPr>
              <w:delText xml:space="preserve">17. </w:delText>
            </w:r>
            <w:r w:rsidRPr="00D03637" w:rsidDel="00733317">
              <w:rPr>
                <w:rFonts w:eastAsia="Times New Roman"/>
                <w:rPrChange w:id="4110" w:author="Wisch, Julie" w:date="2022-10-17T09:14:00Z">
                  <w:rPr>
                    <w:rFonts w:eastAsia="Times New Roman"/>
                  </w:rPr>
                </w:rPrChange>
              </w:rPr>
              <w:tab/>
              <w:delText xml:space="preserve">Morris JC, Schindler SE, McCue LM, et al. Assessment of Racial Disparities in Biomarkers for Alzheimer Disease. </w:delText>
            </w:r>
            <w:r w:rsidRPr="00D03637" w:rsidDel="00733317">
              <w:rPr>
                <w:rFonts w:eastAsia="Times New Roman"/>
                <w:i/>
                <w:iCs/>
                <w:rPrChange w:id="4111" w:author="Wisch, Julie" w:date="2022-10-17T09:14:00Z">
                  <w:rPr>
                    <w:rFonts w:eastAsia="Times New Roman"/>
                    <w:i/>
                    <w:iCs/>
                  </w:rPr>
                </w:rPrChange>
              </w:rPr>
              <w:delText>JAMA Neurology</w:delText>
            </w:r>
            <w:r w:rsidRPr="00D03637" w:rsidDel="00733317">
              <w:rPr>
                <w:rFonts w:eastAsia="Times New Roman"/>
                <w:rPrChange w:id="4112" w:author="Wisch, Julie" w:date="2022-10-17T09:14:00Z">
                  <w:rPr>
                    <w:rFonts w:eastAsia="Times New Roman"/>
                  </w:rPr>
                </w:rPrChange>
              </w:rPr>
              <w:delText>. 2019;76(3):264-273. doi:10.1001/jamaneurol.2018.4249</w:delText>
            </w:r>
          </w:del>
        </w:p>
        <w:p w14:paraId="6C5AF2BD" w14:textId="70A7B4DD" w:rsidR="00143020" w:rsidRPr="00D03637" w:rsidDel="00733317" w:rsidRDefault="00143020">
          <w:pPr>
            <w:autoSpaceDE w:val="0"/>
            <w:autoSpaceDN w:val="0"/>
            <w:ind w:hanging="640"/>
            <w:divId w:val="815924047"/>
            <w:rPr>
              <w:del w:id="4113" w:author="Wisch, Julie" w:date="2022-09-28T10:24:00Z"/>
              <w:rFonts w:eastAsia="Times New Roman"/>
              <w:rPrChange w:id="4114" w:author="Wisch, Julie" w:date="2022-10-17T09:14:00Z">
                <w:rPr>
                  <w:del w:id="4115" w:author="Wisch, Julie" w:date="2022-09-28T10:24:00Z"/>
                  <w:rFonts w:eastAsia="Times New Roman"/>
                </w:rPr>
              </w:rPrChange>
            </w:rPr>
          </w:pPr>
          <w:del w:id="4116" w:author="Wisch, Julie" w:date="2022-09-28T10:24:00Z">
            <w:r w:rsidRPr="00D03637" w:rsidDel="00733317">
              <w:rPr>
                <w:rFonts w:eastAsia="Times New Roman"/>
                <w:rPrChange w:id="4117" w:author="Wisch, Julie" w:date="2022-10-17T09:14:00Z">
                  <w:rPr>
                    <w:rFonts w:eastAsia="Times New Roman"/>
                  </w:rPr>
                </w:rPrChange>
              </w:rPr>
              <w:delText xml:space="preserve">18. </w:delText>
            </w:r>
            <w:r w:rsidRPr="00D03637" w:rsidDel="00733317">
              <w:rPr>
                <w:rFonts w:eastAsia="Times New Roman"/>
                <w:rPrChange w:id="4118" w:author="Wisch, Julie" w:date="2022-10-17T09:14:00Z">
                  <w:rPr>
                    <w:rFonts w:eastAsia="Times New Roman"/>
                  </w:rPr>
                </w:rPrChange>
              </w:rPr>
              <w:tab/>
              <w:delText xml:space="preserve">Morris JC. Clinical Dementia Rating: A Reliable and Valid Diagnostic and Staging Measure for Dementia of the Alzheimer Type. </w:delText>
            </w:r>
            <w:r w:rsidRPr="00D03637" w:rsidDel="00733317">
              <w:rPr>
                <w:rFonts w:eastAsia="Times New Roman"/>
                <w:i/>
                <w:iCs/>
                <w:rPrChange w:id="4119" w:author="Wisch, Julie" w:date="2022-10-17T09:14:00Z">
                  <w:rPr>
                    <w:rFonts w:eastAsia="Times New Roman"/>
                    <w:i/>
                    <w:iCs/>
                  </w:rPr>
                </w:rPrChange>
              </w:rPr>
              <w:delText>International Psychogeriatric Association</w:delText>
            </w:r>
            <w:r w:rsidRPr="00D03637" w:rsidDel="00733317">
              <w:rPr>
                <w:rFonts w:eastAsia="Times New Roman"/>
                <w:rPrChange w:id="4120" w:author="Wisch, Julie" w:date="2022-10-17T09:14:00Z">
                  <w:rPr>
                    <w:rFonts w:eastAsia="Times New Roman"/>
                  </w:rPr>
                </w:rPrChange>
              </w:rPr>
              <w:delText>. 1997;9(1):173-176. doi:10.1017/S1041610297004870</w:delText>
            </w:r>
          </w:del>
        </w:p>
        <w:p w14:paraId="781F2688" w14:textId="6CD27AB1" w:rsidR="00143020" w:rsidRPr="00D03637" w:rsidDel="00733317" w:rsidRDefault="00143020">
          <w:pPr>
            <w:autoSpaceDE w:val="0"/>
            <w:autoSpaceDN w:val="0"/>
            <w:ind w:hanging="640"/>
            <w:divId w:val="1980070338"/>
            <w:rPr>
              <w:del w:id="4121" w:author="Wisch, Julie" w:date="2022-09-28T10:24:00Z"/>
              <w:rFonts w:eastAsia="Times New Roman"/>
              <w:rPrChange w:id="4122" w:author="Wisch, Julie" w:date="2022-10-17T09:14:00Z">
                <w:rPr>
                  <w:del w:id="4123" w:author="Wisch, Julie" w:date="2022-09-28T10:24:00Z"/>
                  <w:rFonts w:eastAsia="Times New Roman"/>
                </w:rPr>
              </w:rPrChange>
            </w:rPr>
          </w:pPr>
          <w:del w:id="4124" w:author="Wisch, Julie" w:date="2022-09-28T10:24:00Z">
            <w:r w:rsidRPr="00D03637" w:rsidDel="00733317">
              <w:rPr>
                <w:rFonts w:eastAsia="Times New Roman"/>
                <w:rPrChange w:id="4125" w:author="Wisch, Julie" w:date="2022-10-17T09:14:00Z">
                  <w:rPr>
                    <w:rFonts w:eastAsia="Times New Roman"/>
                  </w:rPr>
                </w:rPrChange>
              </w:rPr>
              <w:delText xml:space="preserve">19. </w:delText>
            </w:r>
            <w:r w:rsidRPr="00D03637" w:rsidDel="00733317">
              <w:rPr>
                <w:rFonts w:eastAsia="Times New Roman"/>
                <w:rPrChange w:id="4126" w:author="Wisch, Julie" w:date="2022-10-17T09:14:00Z">
                  <w:rPr>
                    <w:rFonts w:eastAsia="Times New Roman"/>
                  </w:rPr>
                </w:rPrChange>
              </w:rPr>
              <w:tab/>
              <w:delText>Cruchaga C, Kauwe J, Harari O, Jin S, Neuron YC, 2013 U. GWAS of Cerebrospinal Fluid Tau Levels Identifies Risk Variants for Alzheimer’s Disease. Neuron. doi:10.1016/j.neuron.2013.02.026</w:delText>
            </w:r>
          </w:del>
        </w:p>
        <w:p w14:paraId="5E162292" w14:textId="310C5D78" w:rsidR="00143020" w:rsidRPr="00D03637" w:rsidDel="00733317" w:rsidRDefault="00143020">
          <w:pPr>
            <w:autoSpaceDE w:val="0"/>
            <w:autoSpaceDN w:val="0"/>
            <w:ind w:hanging="640"/>
            <w:divId w:val="959530871"/>
            <w:rPr>
              <w:del w:id="4127" w:author="Wisch, Julie" w:date="2022-09-28T10:24:00Z"/>
              <w:rFonts w:eastAsia="Times New Roman"/>
              <w:rPrChange w:id="4128" w:author="Wisch, Julie" w:date="2022-10-17T09:14:00Z">
                <w:rPr>
                  <w:del w:id="4129" w:author="Wisch, Julie" w:date="2022-09-28T10:24:00Z"/>
                  <w:rFonts w:eastAsia="Times New Roman"/>
                </w:rPr>
              </w:rPrChange>
            </w:rPr>
          </w:pPr>
          <w:del w:id="4130" w:author="Wisch, Julie" w:date="2022-09-28T10:24:00Z">
            <w:r w:rsidRPr="00D03637" w:rsidDel="00733317">
              <w:rPr>
                <w:rFonts w:eastAsia="Times New Roman"/>
                <w:rPrChange w:id="4131" w:author="Wisch, Julie" w:date="2022-10-17T09:14:00Z">
                  <w:rPr>
                    <w:rFonts w:eastAsia="Times New Roman"/>
                  </w:rPr>
                </w:rPrChange>
              </w:rPr>
              <w:delText xml:space="preserve">20. </w:delText>
            </w:r>
            <w:r w:rsidRPr="00D03637" w:rsidDel="00733317">
              <w:rPr>
                <w:rFonts w:eastAsia="Times New Roman"/>
                <w:rPrChange w:id="4132" w:author="Wisch, Julie" w:date="2022-10-17T09:14:00Z">
                  <w:rPr>
                    <w:rFonts w:eastAsia="Times New Roman"/>
                  </w:rPr>
                </w:rPrChange>
              </w:rPr>
              <w:tab/>
              <w:delText xml:space="preserve">Fagan AM, Mintun MA, Mach RH, et al. Inverse relation between in vivo amyloid imaging load and cerebrospinal fluid Abeta;42 in humans. </w:delText>
            </w:r>
            <w:r w:rsidRPr="00D03637" w:rsidDel="00733317">
              <w:rPr>
                <w:rFonts w:eastAsia="Times New Roman"/>
                <w:i/>
                <w:iCs/>
                <w:rPrChange w:id="4133" w:author="Wisch, Julie" w:date="2022-10-17T09:14:00Z">
                  <w:rPr>
                    <w:rFonts w:eastAsia="Times New Roman"/>
                    <w:i/>
                    <w:iCs/>
                  </w:rPr>
                </w:rPrChange>
              </w:rPr>
              <w:delText>Annals of Neurology</w:delText>
            </w:r>
            <w:r w:rsidRPr="00D03637" w:rsidDel="00733317">
              <w:rPr>
                <w:rFonts w:eastAsia="Times New Roman"/>
                <w:rPrChange w:id="4134" w:author="Wisch, Julie" w:date="2022-10-17T09:14:00Z">
                  <w:rPr>
                    <w:rFonts w:eastAsia="Times New Roman"/>
                  </w:rPr>
                </w:rPrChange>
              </w:rPr>
              <w:delText>. 2006;59(3):512-519. doi:10.1002/ana.20730</w:delText>
            </w:r>
          </w:del>
        </w:p>
        <w:p w14:paraId="12391BED" w14:textId="60B0AF58" w:rsidR="00143020" w:rsidRPr="00D03637" w:rsidDel="00733317" w:rsidRDefault="00143020">
          <w:pPr>
            <w:autoSpaceDE w:val="0"/>
            <w:autoSpaceDN w:val="0"/>
            <w:ind w:hanging="640"/>
            <w:divId w:val="972710245"/>
            <w:rPr>
              <w:del w:id="4135" w:author="Wisch, Julie" w:date="2022-09-28T10:24:00Z"/>
              <w:rFonts w:eastAsia="Times New Roman"/>
              <w:rPrChange w:id="4136" w:author="Wisch, Julie" w:date="2022-10-17T09:14:00Z">
                <w:rPr>
                  <w:del w:id="4137" w:author="Wisch, Julie" w:date="2022-09-28T10:24:00Z"/>
                  <w:rFonts w:eastAsia="Times New Roman"/>
                </w:rPr>
              </w:rPrChange>
            </w:rPr>
          </w:pPr>
          <w:del w:id="4138" w:author="Wisch, Julie" w:date="2022-09-28T10:24:00Z">
            <w:r w:rsidRPr="00D03637" w:rsidDel="00733317">
              <w:rPr>
                <w:rFonts w:eastAsia="Times New Roman"/>
                <w:rPrChange w:id="4139" w:author="Wisch, Julie" w:date="2022-10-17T09:14:00Z">
                  <w:rPr>
                    <w:rFonts w:eastAsia="Times New Roman"/>
                  </w:rPr>
                </w:rPrChange>
              </w:rPr>
              <w:delText xml:space="preserve">21. </w:delText>
            </w:r>
            <w:r w:rsidRPr="00D03637" w:rsidDel="00733317">
              <w:rPr>
                <w:rFonts w:eastAsia="Times New Roman"/>
                <w:rPrChange w:id="4140" w:author="Wisch, Julie" w:date="2022-10-17T09:14:00Z">
                  <w:rPr>
                    <w:rFonts w:eastAsia="Times New Roman"/>
                  </w:rPr>
                </w:rPrChange>
              </w:rPr>
              <w:tab/>
              <w:delText xml:space="preserve">Wang L, Benzinger TL, Hassenstab J, et al. Spatially distinct atrophy is linked to β-amyloid and tau in preclinical Alzheimer disease. </w:delText>
            </w:r>
            <w:r w:rsidRPr="00D03637" w:rsidDel="00733317">
              <w:rPr>
                <w:rFonts w:eastAsia="Times New Roman"/>
                <w:i/>
                <w:iCs/>
                <w:rPrChange w:id="4141" w:author="Wisch, Julie" w:date="2022-10-17T09:14:00Z">
                  <w:rPr>
                    <w:rFonts w:eastAsia="Times New Roman"/>
                    <w:i/>
                    <w:iCs/>
                  </w:rPr>
                </w:rPrChange>
              </w:rPr>
              <w:delText>Neurology</w:delText>
            </w:r>
            <w:r w:rsidRPr="00D03637" w:rsidDel="00733317">
              <w:rPr>
                <w:rFonts w:eastAsia="Times New Roman"/>
                <w:rPrChange w:id="4142" w:author="Wisch, Julie" w:date="2022-10-17T09:14:00Z">
                  <w:rPr>
                    <w:rFonts w:eastAsia="Times New Roman"/>
                  </w:rPr>
                </w:rPrChange>
              </w:rPr>
              <w:delText>. 2015;84(12):1254-1260. doi:10.1212/WNL.0000000000001401</w:delText>
            </w:r>
          </w:del>
        </w:p>
        <w:p w14:paraId="33F10141" w14:textId="51D4226D" w:rsidR="00143020" w:rsidRPr="00D03637" w:rsidDel="00733317" w:rsidRDefault="00143020">
          <w:pPr>
            <w:autoSpaceDE w:val="0"/>
            <w:autoSpaceDN w:val="0"/>
            <w:ind w:hanging="640"/>
            <w:divId w:val="2076583978"/>
            <w:rPr>
              <w:del w:id="4143" w:author="Wisch, Julie" w:date="2022-09-28T10:24:00Z"/>
              <w:rFonts w:eastAsia="Times New Roman"/>
              <w:rPrChange w:id="4144" w:author="Wisch, Julie" w:date="2022-10-17T09:14:00Z">
                <w:rPr>
                  <w:del w:id="4145" w:author="Wisch, Julie" w:date="2022-09-28T10:24:00Z"/>
                  <w:rFonts w:eastAsia="Times New Roman"/>
                </w:rPr>
              </w:rPrChange>
            </w:rPr>
          </w:pPr>
          <w:del w:id="4146" w:author="Wisch, Julie" w:date="2022-09-28T10:24:00Z">
            <w:r w:rsidRPr="00D03637" w:rsidDel="00733317">
              <w:rPr>
                <w:rFonts w:eastAsia="Times New Roman"/>
                <w:rPrChange w:id="4147" w:author="Wisch, Julie" w:date="2022-10-17T09:14:00Z">
                  <w:rPr>
                    <w:rFonts w:eastAsia="Times New Roman"/>
                  </w:rPr>
                </w:rPrChange>
              </w:rPr>
              <w:delText xml:space="preserve">22. </w:delText>
            </w:r>
            <w:r w:rsidRPr="00D03637" w:rsidDel="00733317">
              <w:rPr>
                <w:rFonts w:eastAsia="Times New Roman"/>
                <w:rPrChange w:id="4148" w:author="Wisch, Julie" w:date="2022-10-17T09:14:00Z">
                  <w:rPr>
                    <w:rFonts w:eastAsia="Times New Roman"/>
                  </w:rPr>
                </w:rPrChange>
              </w:rPr>
              <w:tab/>
              <w:delText xml:space="preserve">Dickerson BC, Bakkour A, Salat DH, et al. The cortical signature of Alzheimer’s disease: Regionally specific cortical thinning relates to symptom severity in very mild to mild AD dementia and is detectable in asymptomatic amyloid-positive individuals. </w:delText>
            </w:r>
            <w:r w:rsidRPr="00D03637" w:rsidDel="00733317">
              <w:rPr>
                <w:rFonts w:eastAsia="Times New Roman"/>
                <w:i/>
                <w:iCs/>
                <w:rPrChange w:id="4149" w:author="Wisch, Julie" w:date="2022-10-17T09:14:00Z">
                  <w:rPr>
                    <w:rFonts w:eastAsia="Times New Roman"/>
                    <w:i/>
                    <w:iCs/>
                  </w:rPr>
                </w:rPrChange>
              </w:rPr>
              <w:delText>Cerebral Cortex</w:delText>
            </w:r>
            <w:r w:rsidRPr="00D03637" w:rsidDel="00733317">
              <w:rPr>
                <w:rFonts w:eastAsia="Times New Roman"/>
                <w:rPrChange w:id="4150" w:author="Wisch, Julie" w:date="2022-10-17T09:14:00Z">
                  <w:rPr>
                    <w:rFonts w:eastAsia="Times New Roman"/>
                  </w:rPr>
                </w:rPrChange>
              </w:rPr>
              <w:delText>. 2009;19(3):497-510. doi:10.1093/cercor/bhn113</w:delText>
            </w:r>
          </w:del>
        </w:p>
        <w:p w14:paraId="3FC9F042" w14:textId="2201DDDA" w:rsidR="00143020" w:rsidRPr="00D03637" w:rsidDel="00733317" w:rsidRDefault="00143020">
          <w:pPr>
            <w:autoSpaceDE w:val="0"/>
            <w:autoSpaceDN w:val="0"/>
            <w:ind w:hanging="640"/>
            <w:divId w:val="1572158790"/>
            <w:rPr>
              <w:del w:id="4151" w:author="Wisch, Julie" w:date="2022-09-28T10:24:00Z"/>
              <w:rFonts w:eastAsia="Times New Roman"/>
              <w:rPrChange w:id="4152" w:author="Wisch, Julie" w:date="2022-10-17T09:14:00Z">
                <w:rPr>
                  <w:del w:id="4153" w:author="Wisch, Julie" w:date="2022-09-28T10:24:00Z"/>
                  <w:rFonts w:eastAsia="Times New Roman"/>
                </w:rPr>
              </w:rPrChange>
            </w:rPr>
          </w:pPr>
          <w:del w:id="4154" w:author="Wisch, Julie" w:date="2022-09-28T10:24:00Z">
            <w:r w:rsidRPr="00D03637" w:rsidDel="00733317">
              <w:rPr>
                <w:rFonts w:eastAsia="Times New Roman"/>
                <w:rPrChange w:id="4155" w:author="Wisch, Julie" w:date="2022-10-17T09:14:00Z">
                  <w:rPr>
                    <w:rFonts w:eastAsia="Times New Roman"/>
                  </w:rPr>
                </w:rPrChange>
              </w:rPr>
              <w:delText xml:space="preserve">23. </w:delText>
            </w:r>
            <w:r w:rsidRPr="00D03637" w:rsidDel="00733317">
              <w:rPr>
                <w:rFonts w:eastAsia="Times New Roman"/>
                <w:rPrChange w:id="4156" w:author="Wisch, Julie" w:date="2022-10-17T09:14:00Z">
                  <w:rPr>
                    <w:rFonts w:eastAsia="Times New Roman"/>
                  </w:rPr>
                </w:rPrChange>
              </w:rPr>
              <w:tab/>
              <w:delText xml:space="preserve">Dincer A, Gordon BA, Hari-Raj A, et al. Comparing cortical signatures of atrophy between late-onset and autosomal dominant Alzheimer disease. </w:delText>
            </w:r>
            <w:r w:rsidRPr="00D03637" w:rsidDel="00733317">
              <w:rPr>
                <w:rFonts w:eastAsia="Times New Roman"/>
                <w:i/>
                <w:iCs/>
                <w:rPrChange w:id="4157" w:author="Wisch, Julie" w:date="2022-10-17T09:14:00Z">
                  <w:rPr>
                    <w:rFonts w:eastAsia="Times New Roman"/>
                    <w:i/>
                    <w:iCs/>
                  </w:rPr>
                </w:rPrChange>
              </w:rPr>
              <w:delText>NeuroImage: Clinical</w:delText>
            </w:r>
            <w:r w:rsidRPr="00D03637" w:rsidDel="00733317">
              <w:rPr>
                <w:rFonts w:eastAsia="Times New Roman"/>
                <w:rPrChange w:id="4158" w:author="Wisch, Julie" w:date="2022-10-17T09:14:00Z">
                  <w:rPr>
                    <w:rFonts w:eastAsia="Times New Roman"/>
                  </w:rPr>
                </w:rPrChange>
              </w:rPr>
              <w:delText>. 2020;28. doi:10.1016/j.nicl.2020.102491</w:delText>
            </w:r>
          </w:del>
        </w:p>
        <w:p w14:paraId="4112DF0E" w14:textId="11D3825E" w:rsidR="00143020" w:rsidRPr="00D03637" w:rsidDel="00733317" w:rsidRDefault="00143020">
          <w:pPr>
            <w:autoSpaceDE w:val="0"/>
            <w:autoSpaceDN w:val="0"/>
            <w:ind w:hanging="640"/>
            <w:divId w:val="1103303354"/>
            <w:rPr>
              <w:del w:id="4159" w:author="Wisch, Julie" w:date="2022-09-28T10:24:00Z"/>
              <w:rFonts w:eastAsia="Times New Roman"/>
              <w:rPrChange w:id="4160" w:author="Wisch, Julie" w:date="2022-10-17T09:14:00Z">
                <w:rPr>
                  <w:del w:id="4161" w:author="Wisch, Julie" w:date="2022-09-28T10:24:00Z"/>
                  <w:rFonts w:eastAsia="Times New Roman"/>
                </w:rPr>
              </w:rPrChange>
            </w:rPr>
          </w:pPr>
          <w:del w:id="4162" w:author="Wisch, Julie" w:date="2022-09-28T10:24:00Z">
            <w:r w:rsidRPr="00D03637" w:rsidDel="00733317">
              <w:rPr>
                <w:rFonts w:eastAsia="Times New Roman"/>
                <w:rPrChange w:id="4163" w:author="Wisch, Julie" w:date="2022-10-17T09:14:00Z">
                  <w:rPr>
                    <w:rFonts w:eastAsia="Times New Roman"/>
                  </w:rPr>
                </w:rPrChange>
              </w:rPr>
              <w:lastRenderedPageBreak/>
              <w:delText xml:space="preserve">24. </w:delText>
            </w:r>
            <w:r w:rsidRPr="00D03637" w:rsidDel="00733317">
              <w:rPr>
                <w:rFonts w:eastAsia="Times New Roman"/>
                <w:rPrChange w:id="4164" w:author="Wisch, Julie" w:date="2022-10-17T09:14:00Z">
                  <w:rPr>
                    <w:rFonts w:eastAsia="Times New Roman"/>
                  </w:rPr>
                </w:rPrChange>
              </w:rPr>
              <w:tab/>
              <w:delText xml:space="preserve">Ithapu V, Singh V, Lindner C, et al. Extracting and summarizing white matter hyperintensities using supervised segmentation methods in Alzheimer’s disease risk and aging studies. </w:delText>
            </w:r>
            <w:r w:rsidRPr="00D03637" w:rsidDel="00733317">
              <w:rPr>
                <w:rFonts w:eastAsia="Times New Roman"/>
                <w:i/>
                <w:iCs/>
                <w:rPrChange w:id="4165" w:author="Wisch, Julie" w:date="2022-10-17T09:14:00Z">
                  <w:rPr>
                    <w:rFonts w:eastAsia="Times New Roman"/>
                    <w:i/>
                    <w:iCs/>
                  </w:rPr>
                </w:rPrChange>
              </w:rPr>
              <w:delText>Human Brain Mapping</w:delText>
            </w:r>
            <w:r w:rsidRPr="00D03637" w:rsidDel="00733317">
              <w:rPr>
                <w:rFonts w:eastAsia="Times New Roman"/>
                <w:rPrChange w:id="4166" w:author="Wisch, Julie" w:date="2022-10-17T09:14:00Z">
                  <w:rPr>
                    <w:rFonts w:eastAsia="Times New Roman"/>
                  </w:rPr>
                </w:rPrChange>
              </w:rPr>
              <w:delText>. 2014;35(8):4219-4235. doi:10.1002/hbm.22472</w:delText>
            </w:r>
          </w:del>
        </w:p>
        <w:p w14:paraId="0C03F614" w14:textId="57A35C5C" w:rsidR="00143020" w:rsidRPr="00D03637" w:rsidDel="00733317" w:rsidRDefault="00143020">
          <w:pPr>
            <w:autoSpaceDE w:val="0"/>
            <w:autoSpaceDN w:val="0"/>
            <w:ind w:hanging="640"/>
            <w:divId w:val="121851644"/>
            <w:rPr>
              <w:del w:id="4167" w:author="Wisch, Julie" w:date="2022-09-28T10:24:00Z"/>
              <w:rFonts w:eastAsia="Times New Roman"/>
              <w:rPrChange w:id="4168" w:author="Wisch, Julie" w:date="2022-10-17T09:14:00Z">
                <w:rPr>
                  <w:del w:id="4169" w:author="Wisch, Julie" w:date="2022-09-28T10:24:00Z"/>
                  <w:rFonts w:eastAsia="Times New Roman"/>
                </w:rPr>
              </w:rPrChange>
            </w:rPr>
          </w:pPr>
          <w:del w:id="4170" w:author="Wisch, Julie" w:date="2022-09-28T10:24:00Z">
            <w:r w:rsidRPr="00D03637" w:rsidDel="00733317">
              <w:rPr>
                <w:rFonts w:eastAsia="Times New Roman"/>
                <w:rPrChange w:id="4171" w:author="Wisch, Julie" w:date="2022-10-17T09:14:00Z">
                  <w:rPr>
                    <w:rFonts w:eastAsia="Times New Roman"/>
                  </w:rPr>
                </w:rPrChange>
              </w:rPr>
              <w:delText xml:space="preserve">25. </w:delText>
            </w:r>
            <w:r w:rsidRPr="00D03637" w:rsidDel="00733317">
              <w:rPr>
                <w:rFonts w:eastAsia="Times New Roman"/>
                <w:rPrChange w:id="4172" w:author="Wisch, Julie" w:date="2022-10-17T09:14:00Z">
                  <w:rPr>
                    <w:rFonts w:eastAsia="Times New Roman"/>
                  </w:rPr>
                </w:rPrChange>
              </w:rPr>
              <w:tab/>
              <w:delText xml:space="preserve">Mishra S, Gordon BA, Su Y, et al. AV-1451 PET imaging of tau pathology in preclinical Alzheimer disease: Defining a summary measure. </w:delText>
            </w:r>
            <w:r w:rsidRPr="00D03637" w:rsidDel="00733317">
              <w:rPr>
                <w:rFonts w:eastAsia="Times New Roman"/>
                <w:i/>
                <w:iCs/>
                <w:rPrChange w:id="4173" w:author="Wisch, Julie" w:date="2022-10-17T09:14:00Z">
                  <w:rPr>
                    <w:rFonts w:eastAsia="Times New Roman"/>
                    <w:i/>
                    <w:iCs/>
                  </w:rPr>
                </w:rPrChange>
              </w:rPr>
              <w:delText>Neuroimage</w:delText>
            </w:r>
            <w:r w:rsidRPr="00D03637" w:rsidDel="00733317">
              <w:rPr>
                <w:rFonts w:eastAsia="Times New Roman"/>
                <w:rPrChange w:id="4174" w:author="Wisch, Julie" w:date="2022-10-17T09:14:00Z">
                  <w:rPr>
                    <w:rFonts w:eastAsia="Times New Roman"/>
                  </w:rPr>
                </w:rPrChange>
              </w:rPr>
              <w:delText>. 2017;161:171-178. doi:10.1016/j.neuroimage.2017.07.050</w:delText>
            </w:r>
          </w:del>
        </w:p>
        <w:p w14:paraId="0F041684" w14:textId="257F0666" w:rsidR="00143020" w:rsidRPr="00D03637" w:rsidDel="00733317" w:rsidRDefault="00143020">
          <w:pPr>
            <w:autoSpaceDE w:val="0"/>
            <w:autoSpaceDN w:val="0"/>
            <w:ind w:hanging="640"/>
            <w:divId w:val="1180705604"/>
            <w:rPr>
              <w:del w:id="4175" w:author="Wisch, Julie" w:date="2022-09-28T10:24:00Z"/>
              <w:rFonts w:eastAsia="Times New Roman"/>
              <w:rPrChange w:id="4176" w:author="Wisch, Julie" w:date="2022-10-17T09:14:00Z">
                <w:rPr>
                  <w:del w:id="4177" w:author="Wisch, Julie" w:date="2022-09-28T10:24:00Z"/>
                  <w:rFonts w:eastAsia="Times New Roman"/>
                </w:rPr>
              </w:rPrChange>
            </w:rPr>
          </w:pPr>
          <w:del w:id="4178" w:author="Wisch, Julie" w:date="2022-09-28T10:24:00Z">
            <w:r w:rsidRPr="00D03637" w:rsidDel="00733317">
              <w:rPr>
                <w:rFonts w:eastAsia="Times New Roman"/>
                <w:rPrChange w:id="4179" w:author="Wisch, Julie" w:date="2022-10-17T09:14:00Z">
                  <w:rPr>
                    <w:rFonts w:eastAsia="Times New Roman"/>
                  </w:rPr>
                </w:rPrChange>
              </w:rPr>
              <w:delText xml:space="preserve">26. </w:delText>
            </w:r>
            <w:r w:rsidRPr="00D03637" w:rsidDel="00733317">
              <w:rPr>
                <w:rFonts w:eastAsia="Times New Roman"/>
                <w:rPrChange w:id="4180" w:author="Wisch, Julie" w:date="2022-10-17T09:14:00Z">
                  <w:rPr>
                    <w:rFonts w:eastAsia="Times New Roman"/>
                  </w:rPr>
                </w:rPrChange>
              </w:rPr>
              <w:tab/>
              <w:delText xml:space="preserve">Su Y, D’Angelo GM, Vlassenko AG, et al. Quantitative analysis of PiB-PET with FreeSurfer ROIs. </w:delText>
            </w:r>
            <w:r w:rsidRPr="00D03637" w:rsidDel="00733317">
              <w:rPr>
                <w:rFonts w:eastAsia="Times New Roman"/>
                <w:i/>
                <w:iCs/>
                <w:rPrChange w:id="4181" w:author="Wisch, Julie" w:date="2022-10-17T09:14:00Z">
                  <w:rPr>
                    <w:rFonts w:eastAsia="Times New Roman"/>
                    <w:i/>
                    <w:iCs/>
                  </w:rPr>
                </w:rPrChange>
              </w:rPr>
              <w:delText>PLoS ONE</w:delText>
            </w:r>
            <w:r w:rsidRPr="00D03637" w:rsidDel="00733317">
              <w:rPr>
                <w:rFonts w:eastAsia="Times New Roman"/>
                <w:rPrChange w:id="4182" w:author="Wisch, Julie" w:date="2022-10-17T09:14:00Z">
                  <w:rPr>
                    <w:rFonts w:eastAsia="Times New Roman"/>
                  </w:rPr>
                </w:rPrChange>
              </w:rPr>
              <w:delText>. 2013;8(11). doi:10.1371/journal.pone.0073377</w:delText>
            </w:r>
          </w:del>
        </w:p>
        <w:p w14:paraId="2AE070BD" w14:textId="2C88EF14" w:rsidR="00143020" w:rsidRPr="00D03637" w:rsidDel="00733317" w:rsidRDefault="00143020">
          <w:pPr>
            <w:autoSpaceDE w:val="0"/>
            <w:autoSpaceDN w:val="0"/>
            <w:ind w:hanging="640"/>
            <w:divId w:val="2108958032"/>
            <w:rPr>
              <w:del w:id="4183" w:author="Wisch, Julie" w:date="2022-09-28T10:24:00Z"/>
              <w:rFonts w:eastAsia="Times New Roman"/>
              <w:rPrChange w:id="4184" w:author="Wisch, Julie" w:date="2022-10-17T09:14:00Z">
                <w:rPr>
                  <w:del w:id="4185" w:author="Wisch, Julie" w:date="2022-09-28T10:24:00Z"/>
                  <w:rFonts w:eastAsia="Times New Roman"/>
                </w:rPr>
              </w:rPrChange>
            </w:rPr>
          </w:pPr>
          <w:del w:id="4186" w:author="Wisch, Julie" w:date="2022-09-28T10:24:00Z">
            <w:r w:rsidRPr="00D03637" w:rsidDel="00733317">
              <w:rPr>
                <w:rFonts w:eastAsia="Times New Roman"/>
                <w:rPrChange w:id="4187" w:author="Wisch, Julie" w:date="2022-10-17T09:14:00Z">
                  <w:rPr>
                    <w:rFonts w:eastAsia="Times New Roman"/>
                  </w:rPr>
                </w:rPrChange>
              </w:rPr>
              <w:delText xml:space="preserve">27. </w:delText>
            </w:r>
            <w:r w:rsidRPr="00D03637" w:rsidDel="00733317">
              <w:rPr>
                <w:rFonts w:eastAsia="Times New Roman"/>
                <w:rPrChange w:id="4188" w:author="Wisch, Julie" w:date="2022-10-17T09:14:00Z">
                  <w:rPr>
                    <w:rFonts w:eastAsia="Times New Roman"/>
                  </w:rPr>
                </w:rPrChange>
              </w:rPr>
              <w:tab/>
              <w:delText xml:space="preserve">Su Y, Blazey TM, Snyder AZ, et al. Partial volume correction in quantitative amyloid imaging. </w:delText>
            </w:r>
            <w:r w:rsidRPr="00D03637" w:rsidDel="00733317">
              <w:rPr>
                <w:rFonts w:eastAsia="Times New Roman"/>
                <w:i/>
                <w:iCs/>
                <w:rPrChange w:id="4189" w:author="Wisch, Julie" w:date="2022-10-17T09:14:00Z">
                  <w:rPr>
                    <w:rFonts w:eastAsia="Times New Roman"/>
                    <w:i/>
                    <w:iCs/>
                  </w:rPr>
                </w:rPrChange>
              </w:rPr>
              <w:delText>Neuroimage</w:delText>
            </w:r>
            <w:r w:rsidRPr="00D03637" w:rsidDel="00733317">
              <w:rPr>
                <w:rFonts w:eastAsia="Times New Roman"/>
                <w:rPrChange w:id="4190" w:author="Wisch, Julie" w:date="2022-10-17T09:14:00Z">
                  <w:rPr>
                    <w:rFonts w:eastAsia="Times New Roman"/>
                  </w:rPr>
                </w:rPrChange>
              </w:rPr>
              <w:delText>. 2015;107:55-64. doi:10.1016/j.neuroimage.2014.11.058</w:delText>
            </w:r>
          </w:del>
        </w:p>
        <w:p w14:paraId="7F51D1A2" w14:textId="2B6B4EE0" w:rsidR="00143020" w:rsidRPr="00D03637" w:rsidDel="00733317" w:rsidRDefault="00143020">
          <w:pPr>
            <w:autoSpaceDE w:val="0"/>
            <w:autoSpaceDN w:val="0"/>
            <w:ind w:hanging="640"/>
            <w:divId w:val="172841041"/>
            <w:rPr>
              <w:del w:id="4191" w:author="Wisch, Julie" w:date="2022-09-28T10:24:00Z"/>
              <w:rFonts w:eastAsia="Times New Roman"/>
              <w:rPrChange w:id="4192" w:author="Wisch, Julie" w:date="2022-10-17T09:14:00Z">
                <w:rPr>
                  <w:del w:id="4193" w:author="Wisch, Julie" w:date="2022-09-28T10:24:00Z"/>
                  <w:rFonts w:eastAsia="Times New Roman"/>
                </w:rPr>
              </w:rPrChange>
            </w:rPr>
          </w:pPr>
          <w:del w:id="4194" w:author="Wisch, Julie" w:date="2022-09-28T10:24:00Z">
            <w:r w:rsidRPr="00D03637" w:rsidDel="00733317">
              <w:rPr>
                <w:rFonts w:eastAsia="Times New Roman"/>
                <w:rPrChange w:id="4195" w:author="Wisch, Julie" w:date="2022-10-17T09:14:00Z">
                  <w:rPr>
                    <w:rFonts w:eastAsia="Times New Roman"/>
                  </w:rPr>
                </w:rPrChange>
              </w:rPr>
              <w:delText xml:space="preserve">28. </w:delText>
            </w:r>
            <w:r w:rsidRPr="00D03637" w:rsidDel="00733317">
              <w:rPr>
                <w:rFonts w:eastAsia="Times New Roman"/>
                <w:rPrChange w:id="4196" w:author="Wisch, Julie" w:date="2022-10-17T09:14:00Z">
                  <w:rPr>
                    <w:rFonts w:eastAsia="Times New Roman"/>
                  </w:rPr>
                </w:rPrChange>
              </w:rPr>
              <w:tab/>
              <w:delText xml:space="preserve">Joshi A, Koeppe RA, Fessler JA. Reducing between scanner differences in multi-center PET studies. </w:delText>
            </w:r>
            <w:r w:rsidRPr="00D03637" w:rsidDel="00733317">
              <w:rPr>
                <w:rFonts w:eastAsia="Times New Roman"/>
                <w:i/>
                <w:iCs/>
                <w:rPrChange w:id="4197" w:author="Wisch, Julie" w:date="2022-10-17T09:14:00Z">
                  <w:rPr>
                    <w:rFonts w:eastAsia="Times New Roman"/>
                    <w:i/>
                    <w:iCs/>
                  </w:rPr>
                </w:rPrChange>
              </w:rPr>
              <w:delText>Neuroimage</w:delText>
            </w:r>
            <w:r w:rsidRPr="00D03637" w:rsidDel="00733317">
              <w:rPr>
                <w:rFonts w:eastAsia="Times New Roman"/>
                <w:rPrChange w:id="4198" w:author="Wisch, Julie" w:date="2022-10-17T09:14:00Z">
                  <w:rPr>
                    <w:rFonts w:eastAsia="Times New Roman"/>
                  </w:rPr>
                </w:rPrChange>
              </w:rPr>
              <w:delText>. 2009;46(1):154-159. doi:10.1016/j.neuroimage.2009.01.057</w:delText>
            </w:r>
          </w:del>
        </w:p>
        <w:p w14:paraId="00E41EEE" w14:textId="6377D93B" w:rsidR="00143020" w:rsidRPr="00D03637" w:rsidDel="00733317" w:rsidRDefault="00143020">
          <w:pPr>
            <w:autoSpaceDE w:val="0"/>
            <w:autoSpaceDN w:val="0"/>
            <w:ind w:hanging="640"/>
            <w:divId w:val="999042140"/>
            <w:rPr>
              <w:del w:id="4199" w:author="Wisch, Julie" w:date="2022-09-28T10:24:00Z"/>
              <w:rFonts w:eastAsia="Times New Roman"/>
              <w:rPrChange w:id="4200" w:author="Wisch, Julie" w:date="2022-10-17T09:14:00Z">
                <w:rPr>
                  <w:del w:id="4201" w:author="Wisch, Julie" w:date="2022-09-28T10:24:00Z"/>
                  <w:rFonts w:eastAsia="Times New Roman"/>
                </w:rPr>
              </w:rPrChange>
            </w:rPr>
          </w:pPr>
          <w:del w:id="4202" w:author="Wisch, Julie" w:date="2022-09-28T10:24:00Z">
            <w:r w:rsidRPr="00D03637" w:rsidDel="00733317">
              <w:rPr>
                <w:rFonts w:eastAsia="Times New Roman"/>
                <w:rPrChange w:id="4203" w:author="Wisch, Julie" w:date="2022-10-17T09:14:00Z">
                  <w:rPr>
                    <w:rFonts w:eastAsia="Times New Roman"/>
                  </w:rPr>
                </w:rPrChange>
              </w:rPr>
              <w:delText xml:space="preserve">29. </w:delText>
            </w:r>
            <w:r w:rsidRPr="00D03637" w:rsidDel="00733317">
              <w:rPr>
                <w:rFonts w:eastAsia="Times New Roman"/>
                <w:rPrChange w:id="4204" w:author="Wisch, Julie" w:date="2022-10-17T09:14:00Z">
                  <w:rPr>
                    <w:rFonts w:eastAsia="Times New Roman"/>
                  </w:rPr>
                </w:rPrChange>
              </w:rPr>
              <w:tab/>
              <w:delText xml:space="preserve">Hajnal J v., Saeed N, Soar EJ, Oatridge A, Young IR, Bydder GM. A registration and interpolation procedure for subvoxel matching of serially acquired mr images. </w:delText>
            </w:r>
            <w:r w:rsidRPr="00D03637" w:rsidDel="00733317">
              <w:rPr>
                <w:rFonts w:eastAsia="Times New Roman"/>
                <w:i/>
                <w:iCs/>
                <w:rPrChange w:id="4205" w:author="Wisch, Julie" w:date="2022-10-17T09:14:00Z">
                  <w:rPr>
                    <w:rFonts w:eastAsia="Times New Roman"/>
                    <w:i/>
                    <w:iCs/>
                  </w:rPr>
                </w:rPrChange>
              </w:rPr>
              <w:delText>Journal of Computer Assisted Tomography</w:delText>
            </w:r>
            <w:r w:rsidRPr="00D03637" w:rsidDel="00733317">
              <w:rPr>
                <w:rFonts w:eastAsia="Times New Roman"/>
                <w:rPrChange w:id="4206" w:author="Wisch, Julie" w:date="2022-10-17T09:14:00Z">
                  <w:rPr>
                    <w:rFonts w:eastAsia="Times New Roman"/>
                  </w:rPr>
                </w:rPrChange>
              </w:rPr>
              <w:delText>. 1995;19(2):289-296. doi:10.1097/00004728-199503000-00022</w:delText>
            </w:r>
          </w:del>
        </w:p>
        <w:p w14:paraId="4A83334D" w14:textId="5ED4EC38" w:rsidR="00143020" w:rsidRPr="00D03637" w:rsidDel="00733317" w:rsidRDefault="00143020">
          <w:pPr>
            <w:autoSpaceDE w:val="0"/>
            <w:autoSpaceDN w:val="0"/>
            <w:ind w:hanging="640"/>
            <w:divId w:val="1776830195"/>
            <w:rPr>
              <w:del w:id="4207" w:author="Wisch, Julie" w:date="2022-09-28T10:24:00Z"/>
              <w:rFonts w:eastAsia="Times New Roman"/>
              <w:rPrChange w:id="4208" w:author="Wisch, Julie" w:date="2022-10-17T09:14:00Z">
                <w:rPr>
                  <w:del w:id="4209" w:author="Wisch, Julie" w:date="2022-09-28T10:24:00Z"/>
                  <w:rFonts w:eastAsia="Times New Roman"/>
                </w:rPr>
              </w:rPrChange>
            </w:rPr>
          </w:pPr>
          <w:del w:id="4210" w:author="Wisch, Julie" w:date="2022-09-28T10:24:00Z">
            <w:r w:rsidRPr="00D03637" w:rsidDel="00733317">
              <w:rPr>
                <w:rFonts w:eastAsia="Times New Roman"/>
                <w:rPrChange w:id="4211" w:author="Wisch, Julie" w:date="2022-10-17T09:14:00Z">
                  <w:rPr>
                    <w:rFonts w:eastAsia="Times New Roman"/>
                  </w:rPr>
                </w:rPrChange>
              </w:rPr>
              <w:delText xml:space="preserve">30. </w:delText>
            </w:r>
            <w:r w:rsidRPr="00D03637" w:rsidDel="00733317">
              <w:rPr>
                <w:rFonts w:eastAsia="Times New Roman"/>
                <w:rPrChange w:id="4212" w:author="Wisch, Julie" w:date="2022-10-17T09:14:00Z">
                  <w:rPr>
                    <w:rFonts w:eastAsia="Times New Roman"/>
                  </w:rPr>
                </w:rPrChange>
              </w:rPr>
              <w:tab/>
              <w:delText xml:space="preserve">Eisenstein SA, Koller JM, Piccirillo M, et al. Characterization of extrastriatal D2 in vivo specific binding of [ 18 F](N-methyl)benperidol using PET. </w:delText>
            </w:r>
            <w:r w:rsidRPr="00D03637" w:rsidDel="00733317">
              <w:rPr>
                <w:rFonts w:eastAsia="Times New Roman"/>
                <w:i/>
                <w:iCs/>
                <w:rPrChange w:id="4213" w:author="Wisch, Julie" w:date="2022-10-17T09:14:00Z">
                  <w:rPr>
                    <w:rFonts w:eastAsia="Times New Roman"/>
                    <w:i/>
                    <w:iCs/>
                  </w:rPr>
                </w:rPrChange>
              </w:rPr>
              <w:delText>Synapse</w:delText>
            </w:r>
            <w:r w:rsidRPr="00D03637" w:rsidDel="00733317">
              <w:rPr>
                <w:rFonts w:eastAsia="Times New Roman"/>
                <w:rPrChange w:id="4214" w:author="Wisch, Julie" w:date="2022-10-17T09:14:00Z">
                  <w:rPr>
                    <w:rFonts w:eastAsia="Times New Roman"/>
                  </w:rPr>
                </w:rPrChange>
              </w:rPr>
              <w:delText>. 2012;66(9):770-780. doi:10.1002/syn.21566</w:delText>
            </w:r>
          </w:del>
        </w:p>
        <w:p w14:paraId="2653FC93" w14:textId="506F1E69" w:rsidR="00143020" w:rsidRPr="00D03637" w:rsidDel="00733317" w:rsidRDefault="00143020">
          <w:pPr>
            <w:autoSpaceDE w:val="0"/>
            <w:autoSpaceDN w:val="0"/>
            <w:ind w:hanging="640"/>
            <w:divId w:val="1829973834"/>
            <w:rPr>
              <w:del w:id="4215" w:author="Wisch, Julie" w:date="2022-09-28T10:24:00Z"/>
              <w:rFonts w:eastAsia="Times New Roman"/>
              <w:rPrChange w:id="4216" w:author="Wisch, Julie" w:date="2022-10-17T09:14:00Z">
                <w:rPr>
                  <w:del w:id="4217" w:author="Wisch, Julie" w:date="2022-09-28T10:24:00Z"/>
                  <w:rFonts w:eastAsia="Times New Roman"/>
                </w:rPr>
              </w:rPrChange>
            </w:rPr>
          </w:pPr>
          <w:del w:id="4218" w:author="Wisch, Julie" w:date="2022-09-28T10:24:00Z">
            <w:r w:rsidRPr="00D03637" w:rsidDel="00733317">
              <w:rPr>
                <w:rFonts w:eastAsia="Times New Roman"/>
                <w:rPrChange w:id="4219" w:author="Wisch, Julie" w:date="2022-10-17T09:14:00Z">
                  <w:rPr>
                    <w:rFonts w:eastAsia="Times New Roman"/>
                  </w:rPr>
                </w:rPrChange>
              </w:rPr>
              <w:delText xml:space="preserve">31. </w:delText>
            </w:r>
            <w:r w:rsidRPr="00D03637" w:rsidDel="00733317">
              <w:rPr>
                <w:rFonts w:eastAsia="Times New Roman"/>
                <w:rPrChange w:id="4220" w:author="Wisch, Julie" w:date="2022-10-17T09:14:00Z">
                  <w:rPr>
                    <w:rFonts w:eastAsia="Times New Roman"/>
                  </w:rPr>
                </w:rPrChange>
              </w:rPr>
              <w:tab/>
              <w:delText xml:space="preserve">Su Y, Blazey TM, Owen CJ, et al. Quantitative Amyloid imaging in autosomal Dominant Alzheimer’s disease: Results from the DIAN study group. </w:delText>
            </w:r>
            <w:r w:rsidRPr="00D03637" w:rsidDel="00733317">
              <w:rPr>
                <w:rFonts w:eastAsia="Times New Roman"/>
                <w:i/>
                <w:iCs/>
                <w:rPrChange w:id="4221" w:author="Wisch, Julie" w:date="2022-10-17T09:14:00Z">
                  <w:rPr>
                    <w:rFonts w:eastAsia="Times New Roman"/>
                    <w:i/>
                    <w:iCs/>
                  </w:rPr>
                </w:rPrChange>
              </w:rPr>
              <w:delText>PLoS ONE</w:delText>
            </w:r>
            <w:r w:rsidRPr="00D03637" w:rsidDel="00733317">
              <w:rPr>
                <w:rFonts w:eastAsia="Times New Roman"/>
                <w:rPrChange w:id="4222" w:author="Wisch, Julie" w:date="2022-10-17T09:14:00Z">
                  <w:rPr>
                    <w:rFonts w:eastAsia="Times New Roman"/>
                  </w:rPr>
                </w:rPrChange>
              </w:rPr>
              <w:delText>. 2016;11(3). doi:10.1371/journal.pone.0152082</w:delText>
            </w:r>
          </w:del>
        </w:p>
        <w:p w14:paraId="7F0D4C0B" w14:textId="2220D48F" w:rsidR="00143020" w:rsidRPr="00D03637" w:rsidDel="00733317" w:rsidRDefault="00143020">
          <w:pPr>
            <w:autoSpaceDE w:val="0"/>
            <w:autoSpaceDN w:val="0"/>
            <w:ind w:hanging="640"/>
            <w:divId w:val="922640630"/>
            <w:rPr>
              <w:del w:id="4223" w:author="Wisch, Julie" w:date="2022-09-28T10:24:00Z"/>
              <w:rFonts w:eastAsia="Times New Roman"/>
              <w:rPrChange w:id="4224" w:author="Wisch, Julie" w:date="2022-10-17T09:14:00Z">
                <w:rPr>
                  <w:del w:id="4225" w:author="Wisch, Julie" w:date="2022-09-28T10:24:00Z"/>
                  <w:rFonts w:eastAsia="Times New Roman"/>
                </w:rPr>
              </w:rPrChange>
            </w:rPr>
          </w:pPr>
          <w:del w:id="4226" w:author="Wisch, Julie" w:date="2022-09-28T10:24:00Z">
            <w:r w:rsidRPr="00D03637" w:rsidDel="00733317">
              <w:rPr>
                <w:rFonts w:eastAsia="Times New Roman"/>
                <w:rPrChange w:id="4227" w:author="Wisch, Julie" w:date="2022-10-17T09:14:00Z">
                  <w:rPr>
                    <w:rFonts w:eastAsia="Times New Roman"/>
                  </w:rPr>
                </w:rPrChange>
              </w:rPr>
              <w:delText xml:space="preserve">32. </w:delText>
            </w:r>
            <w:r w:rsidRPr="00D03637" w:rsidDel="00733317">
              <w:rPr>
                <w:rFonts w:eastAsia="Times New Roman"/>
                <w:rPrChange w:id="4228" w:author="Wisch, Julie" w:date="2022-10-17T09:14:00Z">
                  <w:rPr>
                    <w:rFonts w:eastAsia="Times New Roman"/>
                  </w:rPr>
                </w:rPrChange>
              </w:rPr>
              <w:tab/>
              <w:delText xml:space="preserve">Rousset OG, Ma Y, Evans AC. Correction for partial volume effects in PET: Principle and validation. </w:delText>
            </w:r>
            <w:r w:rsidRPr="00D03637" w:rsidDel="00733317">
              <w:rPr>
                <w:rFonts w:eastAsia="Times New Roman"/>
                <w:i/>
                <w:iCs/>
                <w:rPrChange w:id="4229" w:author="Wisch, Julie" w:date="2022-10-17T09:14:00Z">
                  <w:rPr>
                    <w:rFonts w:eastAsia="Times New Roman"/>
                    <w:i/>
                    <w:iCs/>
                  </w:rPr>
                </w:rPrChange>
              </w:rPr>
              <w:delText>Journal of Nuclear Medicine</w:delText>
            </w:r>
            <w:r w:rsidRPr="00D03637" w:rsidDel="00733317">
              <w:rPr>
                <w:rFonts w:eastAsia="Times New Roman"/>
                <w:rPrChange w:id="4230" w:author="Wisch, Julie" w:date="2022-10-17T09:14:00Z">
                  <w:rPr>
                    <w:rFonts w:eastAsia="Times New Roman"/>
                  </w:rPr>
                </w:rPrChange>
              </w:rPr>
              <w:delText>. 1998;39(5):904-911.</w:delText>
            </w:r>
          </w:del>
        </w:p>
        <w:p w14:paraId="3C2B4E7D" w14:textId="46316EEF" w:rsidR="00143020" w:rsidRPr="00D03637" w:rsidDel="00733317" w:rsidRDefault="00143020">
          <w:pPr>
            <w:autoSpaceDE w:val="0"/>
            <w:autoSpaceDN w:val="0"/>
            <w:ind w:hanging="640"/>
            <w:divId w:val="1886673316"/>
            <w:rPr>
              <w:del w:id="4231" w:author="Wisch, Julie" w:date="2022-09-28T10:24:00Z"/>
              <w:rFonts w:eastAsia="Times New Roman"/>
              <w:rPrChange w:id="4232" w:author="Wisch, Julie" w:date="2022-10-17T09:14:00Z">
                <w:rPr>
                  <w:del w:id="4233" w:author="Wisch, Julie" w:date="2022-09-28T10:24:00Z"/>
                  <w:rFonts w:eastAsia="Times New Roman"/>
                </w:rPr>
              </w:rPrChange>
            </w:rPr>
          </w:pPr>
          <w:del w:id="4234" w:author="Wisch, Julie" w:date="2022-09-28T10:24:00Z">
            <w:r w:rsidRPr="00D03637" w:rsidDel="00733317">
              <w:rPr>
                <w:rFonts w:eastAsia="Times New Roman"/>
                <w:rPrChange w:id="4235" w:author="Wisch, Julie" w:date="2022-10-17T09:14:00Z">
                  <w:rPr>
                    <w:rFonts w:eastAsia="Times New Roman"/>
                  </w:rPr>
                </w:rPrChange>
              </w:rPr>
              <w:delText xml:space="preserve">33. </w:delText>
            </w:r>
            <w:r w:rsidRPr="00D03637" w:rsidDel="00733317">
              <w:rPr>
                <w:rFonts w:eastAsia="Times New Roman"/>
                <w:rPrChange w:id="4236" w:author="Wisch, Julie" w:date="2022-10-17T09:14:00Z">
                  <w:rPr>
                    <w:rFonts w:eastAsia="Times New Roman"/>
                  </w:rPr>
                </w:rPrChange>
              </w:rPr>
              <w:tab/>
              <w:delText xml:space="preserve">Gordon BA, Friedrichsen K, Brier M, et al. The relationship between cerebrospinal fluid markers of Alzheimer pathology and positron emission tomography tau imaging. </w:delText>
            </w:r>
            <w:r w:rsidRPr="00D03637" w:rsidDel="00733317">
              <w:rPr>
                <w:rFonts w:eastAsia="Times New Roman"/>
                <w:i/>
                <w:iCs/>
                <w:rPrChange w:id="4237" w:author="Wisch, Julie" w:date="2022-10-17T09:14:00Z">
                  <w:rPr>
                    <w:rFonts w:eastAsia="Times New Roman"/>
                    <w:i/>
                    <w:iCs/>
                  </w:rPr>
                </w:rPrChange>
              </w:rPr>
              <w:delText>Brain</w:delText>
            </w:r>
            <w:r w:rsidRPr="00D03637" w:rsidDel="00733317">
              <w:rPr>
                <w:rFonts w:eastAsia="Times New Roman"/>
                <w:rPrChange w:id="4238" w:author="Wisch, Julie" w:date="2022-10-17T09:14:00Z">
                  <w:rPr>
                    <w:rFonts w:eastAsia="Times New Roman"/>
                  </w:rPr>
                </w:rPrChange>
              </w:rPr>
              <w:delText>. 2016;139(8):2249-2260. doi:10.1093/brain/aww139</w:delText>
            </w:r>
          </w:del>
        </w:p>
        <w:p w14:paraId="646EDB10" w14:textId="3024001F" w:rsidR="00143020" w:rsidRPr="00D03637" w:rsidDel="00733317" w:rsidRDefault="00143020">
          <w:pPr>
            <w:autoSpaceDE w:val="0"/>
            <w:autoSpaceDN w:val="0"/>
            <w:ind w:hanging="640"/>
            <w:divId w:val="262880109"/>
            <w:rPr>
              <w:del w:id="4239" w:author="Wisch, Julie" w:date="2022-09-28T10:24:00Z"/>
              <w:rFonts w:eastAsia="Times New Roman"/>
              <w:rPrChange w:id="4240" w:author="Wisch, Julie" w:date="2022-10-17T09:14:00Z">
                <w:rPr>
                  <w:del w:id="4241" w:author="Wisch, Julie" w:date="2022-09-28T10:24:00Z"/>
                  <w:rFonts w:eastAsia="Times New Roman"/>
                </w:rPr>
              </w:rPrChange>
            </w:rPr>
          </w:pPr>
          <w:del w:id="4242" w:author="Wisch, Julie" w:date="2022-09-28T10:24:00Z">
            <w:r w:rsidRPr="00D03637" w:rsidDel="00733317">
              <w:rPr>
                <w:rFonts w:eastAsia="Times New Roman"/>
                <w:rPrChange w:id="4243" w:author="Wisch, Julie" w:date="2022-10-17T09:14:00Z">
                  <w:rPr>
                    <w:rFonts w:eastAsia="Times New Roman"/>
                  </w:rPr>
                </w:rPrChange>
              </w:rPr>
              <w:delText xml:space="preserve">34. </w:delText>
            </w:r>
            <w:r w:rsidRPr="00D03637" w:rsidDel="00733317">
              <w:rPr>
                <w:rFonts w:eastAsia="Times New Roman"/>
                <w:rPrChange w:id="4244" w:author="Wisch, Julie" w:date="2022-10-17T09:14:00Z">
                  <w:rPr>
                    <w:rFonts w:eastAsia="Times New Roman"/>
                  </w:rPr>
                </w:rPrChange>
              </w:rPr>
              <w:tab/>
              <w:delText xml:space="preserve">Cruchaga C, Ju Sung Y, Yang C, et al. Multi-tissue proteomics identifies molecular signatures for sporadic and genetically defined Alzheimer disease cases. </w:delText>
            </w:r>
            <w:r w:rsidRPr="00D03637" w:rsidDel="00733317">
              <w:rPr>
                <w:rFonts w:eastAsia="Times New Roman"/>
                <w:i/>
                <w:iCs/>
                <w:rPrChange w:id="4245" w:author="Wisch, Julie" w:date="2022-10-17T09:14:00Z">
                  <w:rPr>
                    <w:rFonts w:eastAsia="Times New Roman"/>
                    <w:i/>
                    <w:iCs/>
                  </w:rPr>
                </w:rPrChange>
              </w:rPr>
              <w:delText>Preprint</w:delText>
            </w:r>
            <w:r w:rsidRPr="00D03637" w:rsidDel="00733317">
              <w:rPr>
                <w:rFonts w:eastAsia="Times New Roman"/>
                <w:rPrChange w:id="4246" w:author="Wisch, Julie" w:date="2022-10-17T09:14:00Z">
                  <w:rPr>
                    <w:rFonts w:eastAsia="Times New Roman"/>
                  </w:rPr>
                </w:rPrChange>
              </w:rPr>
              <w:delText>. doi:10.21203/rs.3.rs-923492/v1</w:delText>
            </w:r>
          </w:del>
        </w:p>
        <w:p w14:paraId="0BD6E3DC" w14:textId="0E272BCB" w:rsidR="00143020" w:rsidRPr="00D03637" w:rsidDel="00733317" w:rsidRDefault="00143020">
          <w:pPr>
            <w:autoSpaceDE w:val="0"/>
            <w:autoSpaceDN w:val="0"/>
            <w:ind w:hanging="640"/>
            <w:divId w:val="1603997570"/>
            <w:rPr>
              <w:del w:id="4247" w:author="Wisch, Julie" w:date="2022-09-28T10:24:00Z"/>
              <w:rFonts w:eastAsia="Times New Roman"/>
              <w:rPrChange w:id="4248" w:author="Wisch, Julie" w:date="2022-10-17T09:14:00Z">
                <w:rPr>
                  <w:del w:id="4249" w:author="Wisch, Julie" w:date="2022-09-28T10:24:00Z"/>
                  <w:rFonts w:eastAsia="Times New Roman"/>
                </w:rPr>
              </w:rPrChange>
            </w:rPr>
          </w:pPr>
          <w:del w:id="4250" w:author="Wisch, Julie" w:date="2022-09-28T10:24:00Z">
            <w:r w:rsidRPr="00D03637" w:rsidDel="00733317">
              <w:rPr>
                <w:rFonts w:eastAsia="Times New Roman"/>
                <w:rPrChange w:id="4251" w:author="Wisch, Julie" w:date="2022-10-17T09:14:00Z">
                  <w:rPr>
                    <w:rFonts w:eastAsia="Times New Roman"/>
                  </w:rPr>
                </w:rPrChange>
              </w:rPr>
              <w:delText xml:space="preserve">35. </w:delText>
            </w:r>
            <w:r w:rsidRPr="00D03637" w:rsidDel="00733317">
              <w:rPr>
                <w:rFonts w:eastAsia="Times New Roman"/>
                <w:rPrChange w:id="4252" w:author="Wisch, Julie" w:date="2022-10-17T09:14:00Z">
                  <w:rPr>
                    <w:rFonts w:eastAsia="Times New Roman"/>
                  </w:rPr>
                </w:rPrChange>
              </w:rPr>
              <w:tab/>
              <w:delText xml:space="preserve">Yang C, Farias FHG, Ibanez L, et al. Genomic atlas of the proteome from brain, CSF and plasma prioritizes proteins implicated in neurological disorders. </w:delText>
            </w:r>
            <w:r w:rsidRPr="00D03637" w:rsidDel="00733317">
              <w:rPr>
                <w:rFonts w:eastAsia="Times New Roman"/>
                <w:i/>
                <w:iCs/>
                <w:rPrChange w:id="4253" w:author="Wisch, Julie" w:date="2022-10-17T09:14:00Z">
                  <w:rPr>
                    <w:rFonts w:eastAsia="Times New Roman"/>
                    <w:i/>
                    <w:iCs/>
                  </w:rPr>
                </w:rPrChange>
              </w:rPr>
              <w:delText>Nature Neuroscience</w:delText>
            </w:r>
            <w:r w:rsidRPr="00D03637" w:rsidDel="00733317">
              <w:rPr>
                <w:rFonts w:eastAsia="Times New Roman"/>
                <w:rPrChange w:id="4254" w:author="Wisch, Julie" w:date="2022-10-17T09:14:00Z">
                  <w:rPr>
                    <w:rFonts w:eastAsia="Times New Roman"/>
                  </w:rPr>
                </w:rPrChange>
              </w:rPr>
              <w:delText>. 2021;24(9):1302-1312. doi:10.1038/s41593-021-00886-6</w:delText>
            </w:r>
          </w:del>
        </w:p>
        <w:p w14:paraId="4DF029BD" w14:textId="2A9802E7" w:rsidR="00143020" w:rsidRPr="00D03637" w:rsidDel="00733317" w:rsidRDefault="00143020">
          <w:pPr>
            <w:autoSpaceDE w:val="0"/>
            <w:autoSpaceDN w:val="0"/>
            <w:ind w:hanging="640"/>
            <w:divId w:val="1896156508"/>
            <w:rPr>
              <w:del w:id="4255" w:author="Wisch, Julie" w:date="2022-09-28T10:24:00Z"/>
              <w:rFonts w:eastAsia="Times New Roman"/>
              <w:rPrChange w:id="4256" w:author="Wisch, Julie" w:date="2022-10-17T09:14:00Z">
                <w:rPr>
                  <w:del w:id="4257" w:author="Wisch, Julie" w:date="2022-09-28T10:24:00Z"/>
                  <w:rFonts w:eastAsia="Times New Roman"/>
                </w:rPr>
              </w:rPrChange>
            </w:rPr>
          </w:pPr>
          <w:del w:id="4258" w:author="Wisch, Julie" w:date="2022-09-28T10:24:00Z">
            <w:r w:rsidRPr="00D03637" w:rsidDel="00733317">
              <w:rPr>
                <w:rFonts w:eastAsia="Times New Roman"/>
                <w:rPrChange w:id="4259" w:author="Wisch, Julie" w:date="2022-10-17T09:14:00Z">
                  <w:rPr>
                    <w:rFonts w:eastAsia="Times New Roman"/>
                  </w:rPr>
                </w:rPrChange>
              </w:rPr>
              <w:delText xml:space="preserve">36. </w:delText>
            </w:r>
            <w:r w:rsidRPr="00D03637" w:rsidDel="00733317">
              <w:rPr>
                <w:rFonts w:eastAsia="Times New Roman"/>
                <w:rPrChange w:id="4260" w:author="Wisch, Julie" w:date="2022-10-17T09:14:00Z">
                  <w:rPr>
                    <w:rFonts w:eastAsia="Times New Roman"/>
                  </w:rPr>
                </w:rPrChange>
              </w:rPr>
              <w:tab/>
              <w:delText xml:space="preserve">Ram N, Grimm KJ. Methods and Measures: Growth mixture modeling: A method for identifying differences in longitudinal change among unobserved groups. </w:delText>
            </w:r>
            <w:r w:rsidRPr="00D03637" w:rsidDel="00733317">
              <w:rPr>
                <w:rFonts w:eastAsia="Times New Roman"/>
                <w:i/>
                <w:iCs/>
                <w:rPrChange w:id="4261" w:author="Wisch, Julie" w:date="2022-10-17T09:14:00Z">
                  <w:rPr>
                    <w:rFonts w:eastAsia="Times New Roman"/>
                    <w:i/>
                    <w:iCs/>
                  </w:rPr>
                </w:rPrChange>
              </w:rPr>
              <w:delText>International Journal of Behavioral Development</w:delText>
            </w:r>
            <w:r w:rsidRPr="00D03637" w:rsidDel="00733317">
              <w:rPr>
                <w:rFonts w:eastAsia="Times New Roman"/>
                <w:rPrChange w:id="4262" w:author="Wisch, Julie" w:date="2022-10-17T09:14:00Z">
                  <w:rPr>
                    <w:rFonts w:eastAsia="Times New Roman"/>
                  </w:rPr>
                </w:rPrChange>
              </w:rPr>
              <w:delText>. 2009;33(6):565-576. doi:10.1177/0165025409343765</w:delText>
            </w:r>
          </w:del>
        </w:p>
        <w:p w14:paraId="117E280E" w14:textId="4AE68B94" w:rsidR="00143020" w:rsidRPr="00D03637" w:rsidDel="00733317" w:rsidRDefault="00143020">
          <w:pPr>
            <w:autoSpaceDE w:val="0"/>
            <w:autoSpaceDN w:val="0"/>
            <w:ind w:hanging="640"/>
            <w:divId w:val="80682407"/>
            <w:rPr>
              <w:del w:id="4263" w:author="Wisch, Julie" w:date="2022-09-28T10:24:00Z"/>
              <w:rFonts w:eastAsia="Times New Roman"/>
              <w:rPrChange w:id="4264" w:author="Wisch, Julie" w:date="2022-10-17T09:14:00Z">
                <w:rPr>
                  <w:del w:id="4265" w:author="Wisch, Julie" w:date="2022-09-28T10:24:00Z"/>
                  <w:rFonts w:eastAsia="Times New Roman"/>
                </w:rPr>
              </w:rPrChange>
            </w:rPr>
          </w:pPr>
          <w:del w:id="4266" w:author="Wisch, Julie" w:date="2022-09-28T10:24:00Z">
            <w:r w:rsidRPr="00D03637" w:rsidDel="00733317">
              <w:rPr>
                <w:rFonts w:eastAsia="Times New Roman"/>
                <w:rPrChange w:id="4267" w:author="Wisch, Julie" w:date="2022-10-17T09:14:00Z">
                  <w:rPr>
                    <w:rFonts w:eastAsia="Times New Roman"/>
                  </w:rPr>
                </w:rPrChange>
              </w:rPr>
              <w:lastRenderedPageBreak/>
              <w:delText xml:space="preserve">37. </w:delText>
            </w:r>
            <w:r w:rsidRPr="00D03637" w:rsidDel="00733317">
              <w:rPr>
                <w:rFonts w:eastAsia="Times New Roman"/>
                <w:rPrChange w:id="4268" w:author="Wisch, Julie" w:date="2022-10-17T09:14:00Z">
                  <w:rPr>
                    <w:rFonts w:eastAsia="Times New Roman"/>
                  </w:rPr>
                </w:rPrChange>
              </w:rPr>
              <w:tab/>
              <w:delText xml:space="preserve">Haaksma ML, Calderón-Larrañaga A, Olde Rikkert MGM, Melis RJF, Leoutsakos JMS. Cognitive and functional progression in Alzheimer disease: A prediction model of latent classes. </w:delText>
            </w:r>
            <w:r w:rsidRPr="00D03637" w:rsidDel="00733317">
              <w:rPr>
                <w:rFonts w:eastAsia="Times New Roman"/>
                <w:i/>
                <w:iCs/>
                <w:rPrChange w:id="4269" w:author="Wisch, Julie" w:date="2022-10-17T09:14:00Z">
                  <w:rPr>
                    <w:rFonts w:eastAsia="Times New Roman"/>
                    <w:i/>
                    <w:iCs/>
                  </w:rPr>
                </w:rPrChange>
              </w:rPr>
              <w:delText>International Journal of Geriatric Psychiatry</w:delText>
            </w:r>
            <w:r w:rsidRPr="00D03637" w:rsidDel="00733317">
              <w:rPr>
                <w:rFonts w:eastAsia="Times New Roman"/>
                <w:rPrChange w:id="4270" w:author="Wisch, Julie" w:date="2022-10-17T09:14:00Z">
                  <w:rPr>
                    <w:rFonts w:eastAsia="Times New Roman"/>
                  </w:rPr>
                </w:rPrChange>
              </w:rPr>
              <w:delText>. 2018;33(8):1057-1064. doi:10.1002/gps.4893</w:delText>
            </w:r>
          </w:del>
        </w:p>
        <w:p w14:paraId="2FD3663F" w14:textId="62AF9451" w:rsidR="00143020" w:rsidRPr="00D03637" w:rsidDel="00733317" w:rsidRDefault="00143020">
          <w:pPr>
            <w:autoSpaceDE w:val="0"/>
            <w:autoSpaceDN w:val="0"/>
            <w:ind w:hanging="640"/>
            <w:divId w:val="474880642"/>
            <w:rPr>
              <w:del w:id="4271" w:author="Wisch, Julie" w:date="2022-09-28T10:24:00Z"/>
              <w:rFonts w:eastAsia="Times New Roman"/>
              <w:rPrChange w:id="4272" w:author="Wisch, Julie" w:date="2022-10-17T09:14:00Z">
                <w:rPr>
                  <w:del w:id="4273" w:author="Wisch, Julie" w:date="2022-09-28T10:24:00Z"/>
                  <w:rFonts w:eastAsia="Times New Roman"/>
                </w:rPr>
              </w:rPrChange>
            </w:rPr>
          </w:pPr>
          <w:del w:id="4274" w:author="Wisch, Julie" w:date="2022-09-28T10:24:00Z">
            <w:r w:rsidRPr="00D03637" w:rsidDel="00733317">
              <w:rPr>
                <w:rFonts w:eastAsia="Times New Roman"/>
                <w:rPrChange w:id="4275" w:author="Wisch, Julie" w:date="2022-10-17T09:14:00Z">
                  <w:rPr>
                    <w:rFonts w:eastAsia="Times New Roman"/>
                  </w:rPr>
                </w:rPrChange>
              </w:rPr>
              <w:delText xml:space="preserve">38. </w:delText>
            </w:r>
            <w:r w:rsidRPr="00D03637" w:rsidDel="00733317">
              <w:rPr>
                <w:rFonts w:eastAsia="Times New Roman"/>
                <w:rPrChange w:id="4276" w:author="Wisch, Julie" w:date="2022-10-17T09:14:00Z">
                  <w:rPr>
                    <w:rFonts w:eastAsia="Times New Roman"/>
                  </w:rPr>
                </w:rPrChange>
              </w:rPr>
              <w:tab/>
              <w:delText xml:space="preserve">Small BJ, Bäckman L. Longitudinal trajectories of cognitive change in preclinical Alzheimer’s disease: A growth mixture modeling analysis. </w:delText>
            </w:r>
            <w:r w:rsidRPr="00D03637" w:rsidDel="00733317">
              <w:rPr>
                <w:rFonts w:eastAsia="Times New Roman"/>
                <w:i/>
                <w:iCs/>
                <w:rPrChange w:id="4277" w:author="Wisch, Julie" w:date="2022-10-17T09:14:00Z">
                  <w:rPr>
                    <w:rFonts w:eastAsia="Times New Roman"/>
                    <w:i/>
                    <w:iCs/>
                  </w:rPr>
                </w:rPrChange>
              </w:rPr>
              <w:delText>Cortex</w:delText>
            </w:r>
            <w:r w:rsidRPr="00D03637" w:rsidDel="00733317">
              <w:rPr>
                <w:rFonts w:eastAsia="Times New Roman"/>
                <w:rPrChange w:id="4278" w:author="Wisch, Julie" w:date="2022-10-17T09:14:00Z">
                  <w:rPr>
                    <w:rFonts w:eastAsia="Times New Roman"/>
                  </w:rPr>
                </w:rPrChange>
              </w:rPr>
              <w:delText>. 2007;43(7):826-834. doi:10.1016/S0010-9452(08)70682-8</w:delText>
            </w:r>
          </w:del>
        </w:p>
        <w:p w14:paraId="5C064B76" w14:textId="361C42B9" w:rsidR="00143020" w:rsidRPr="00D03637" w:rsidDel="00733317" w:rsidRDefault="00143020">
          <w:pPr>
            <w:autoSpaceDE w:val="0"/>
            <w:autoSpaceDN w:val="0"/>
            <w:ind w:hanging="640"/>
            <w:divId w:val="271058125"/>
            <w:rPr>
              <w:del w:id="4279" w:author="Wisch, Julie" w:date="2022-09-28T10:24:00Z"/>
              <w:rFonts w:eastAsia="Times New Roman"/>
              <w:rPrChange w:id="4280" w:author="Wisch, Julie" w:date="2022-10-17T09:14:00Z">
                <w:rPr>
                  <w:del w:id="4281" w:author="Wisch, Julie" w:date="2022-09-28T10:24:00Z"/>
                  <w:rFonts w:eastAsia="Times New Roman"/>
                </w:rPr>
              </w:rPrChange>
            </w:rPr>
          </w:pPr>
          <w:del w:id="4282" w:author="Wisch, Julie" w:date="2022-09-28T10:24:00Z">
            <w:r w:rsidRPr="00D03637" w:rsidDel="00733317">
              <w:rPr>
                <w:rFonts w:eastAsia="Times New Roman"/>
                <w:rPrChange w:id="4283" w:author="Wisch, Julie" w:date="2022-10-17T09:14:00Z">
                  <w:rPr>
                    <w:rFonts w:eastAsia="Times New Roman"/>
                  </w:rPr>
                </w:rPrChange>
              </w:rPr>
              <w:delText xml:space="preserve">39. </w:delText>
            </w:r>
            <w:r w:rsidRPr="00D03637" w:rsidDel="00733317">
              <w:rPr>
                <w:rFonts w:eastAsia="Times New Roman"/>
                <w:rPrChange w:id="4284" w:author="Wisch, Julie" w:date="2022-10-17T09:14:00Z">
                  <w:rPr>
                    <w:rFonts w:eastAsia="Times New Roman"/>
                  </w:rPr>
                </w:rPrChange>
              </w:rPr>
              <w:tab/>
              <w:delText>Lin W, Donohue MC, Insel P, Schwartzman A, Thompson WK. Bayesian Multivariate Growth Mixture Modeling of Longitudinal Data: An Application to Alzheimer’s Disease Study. doi:10.1101/2021.03.10.434854</w:delText>
            </w:r>
          </w:del>
        </w:p>
        <w:p w14:paraId="7889E021" w14:textId="087543F4" w:rsidR="00143020" w:rsidRPr="00D03637" w:rsidDel="00733317" w:rsidRDefault="00143020">
          <w:pPr>
            <w:autoSpaceDE w:val="0"/>
            <w:autoSpaceDN w:val="0"/>
            <w:ind w:hanging="640"/>
            <w:divId w:val="592250740"/>
            <w:rPr>
              <w:del w:id="4285" w:author="Wisch, Julie" w:date="2022-09-28T10:24:00Z"/>
              <w:rFonts w:eastAsia="Times New Roman"/>
              <w:rPrChange w:id="4286" w:author="Wisch, Julie" w:date="2022-10-17T09:14:00Z">
                <w:rPr>
                  <w:del w:id="4287" w:author="Wisch, Julie" w:date="2022-09-28T10:24:00Z"/>
                  <w:rFonts w:eastAsia="Times New Roman"/>
                </w:rPr>
              </w:rPrChange>
            </w:rPr>
          </w:pPr>
          <w:del w:id="4288" w:author="Wisch, Julie" w:date="2022-09-28T10:24:00Z">
            <w:r w:rsidRPr="00D03637" w:rsidDel="00733317">
              <w:rPr>
                <w:rFonts w:eastAsia="Times New Roman"/>
                <w:rPrChange w:id="4289" w:author="Wisch, Julie" w:date="2022-10-17T09:14:00Z">
                  <w:rPr>
                    <w:rFonts w:eastAsia="Times New Roman"/>
                  </w:rPr>
                </w:rPrChange>
              </w:rPr>
              <w:delText xml:space="preserve">40. </w:delText>
            </w:r>
            <w:r w:rsidRPr="00D03637" w:rsidDel="00733317">
              <w:rPr>
                <w:rFonts w:eastAsia="Times New Roman"/>
                <w:rPrChange w:id="4290" w:author="Wisch, Julie" w:date="2022-10-17T09:14:00Z">
                  <w:rPr>
                    <w:rFonts w:eastAsia="Times New Roman"/>
                  </w:rPr>
                </w:rPrChange>
              </w:rPr>
              <w:tab/>
              <w:delText xml:space="preserve">Wallin AK, Blennow K, Zetterberg H, Londos E, Minthon L, Hansson O. CSF biomarkers predict a more malignant outcome in Alzheimer disease. </w:delText>
            </w:r>
            <w:r w:rsidRPr="00D03637" w:rsidDel="00733317">
              <w:rPr>
                <w:rFonts w:eastAsia="Times New Roman"/>
                <w:i/>
                <w:iCs/>
                <w:rPrChange w:id="4291" w:author="Wisch, Julie" w:date="2022-10-17T09:14:00Z">
                  <w:rPr>
                    <w:rFonts w:eastAsia="Times New Roman"/>
                    <w:i/>
                    <w:iCs/>
                  </w:rPr>
                </w:rPrChange>
              </w:rPr>
              <w:delText>Neurology</w:delText>
            </w:r>
            <w:r w:rsidRPr="00D03637" w:rsidDel="00733317">
              <w:rPr>
                <w:rFonts w:eastAsia="Times New Roman"/>
                <w:rPrChange w:id="4292" w:author="Wisch, Julie" w:date="2022-10-17T09:14:00Z">
                  <w:rPr>
                    <w:rFonts w:eastAsia="Times New Roman"/>
                  </w:rPr>
                </w:rPrChange>
              </w:rPr>
              <w:delText>. 2010;74(19):1531-1537. doi:10.1212/WNL.0b013e3181dd4dd8</w:delText>
            </w:r>
          </w:del>
        </w:p>
        <w:p w14:paraId="5C685244" w14:textId="4EF6A310" w:rsidR="00143020" w:rsidRPr="00D03637" w:rsidDel="00733317" w:rsidRDefault="00143020">
          <w:pPr>
            <w:autoSpaceDE w:val="0"/>
            <w:autoSpaceDN w:val="0"/>
            <w:ind w:hanging="640"/>
            <w:divId w:val="2003965602"/>
            <w:rPr>
              <w:del w:id="4293" w:author="Wisch, Julie" w:date="2022-09-28T10:24:00Z"/>
              <w:rFonts w:eastAsia="Times New Roman"/>
              <w:rPrChange w:id="4294" w:author="Wisch, Julie" w:date="2022-10-17T09:14:00Z">
                <w:rPr>
                  <w:del w:id="4295" w:author="Wisch, Julie" w:date="2022-09-28T10:24:00Z"/>
                  <w:rFonts w:eastAsia="Times New Roman"/>
                </w:rPr>
              </w:rPrChange>
            </w:rPr>
          </w:pPr>
          <w:del w:id="4296" w:author="Wisch, Julie" w:date="2022-09-28T10:24:00Z">
            <w:r w:rsidRPr="00D03637" w:rsidDel="00733317">
              <w:rPr>
                <w:rFonts w:eastAsia="Times New Roman"/>
                <w:rPrChange w:id="4297" w:author="Wisch, Julie" w:date="2022-10-17T09:14:00Z">
                  <w:rPr>
                    <w:rFonts w:eastAsia="Times New Roman"/>
                  </w:rPr>
                </w:rPrChange>
              </w:rPr>
              <w:delText xml:space="preserve">41. </w:delText>
            </w:r>
            <w:r w:rsidRPr="00D03637" w:rsidDel="00733317">
              <w:rPr>
                <w:rFonts w:eastAsia="Times New Roman"/>
                <w:rPrChange w:id="4298" w:author="Wisch, Julie" w:date="2022-10-17T09:14:00Z">
                  <w:rPr>
                    <w:rFonts w:eastAsia="Times New Roman"/>
                  </w:rPr>
                </w:rPrChange>
              </w:rPr>
              <w:tab/>
              <w:delText xml:space="preserve">van der Vlies AE, Verwey NA, Bouwman FH, et al. CSF biomarkers in relationship to cognitive profiles in Alzheimer disease. </w:delText>
            </w:r>
            <w:r w:rsidRPr="00D03637" w:rsidDel="00733317">
              <w:rPr>
                <w:rFonts w:eastAsia="Times New Roman"/>
                <w:i/>
                <w:iCs/>
                <w:rPrChange w:id="4299" w:author="Wisch, Julie" w:date="2022-10-17T09:14:00Z">
                  <w:rPr>
                    <w:rFonts w:eastAsia="Times New Roman"/>
                    <w:i/>
                    <w:iCs/>
                  </w:rPr>
                </w:rPrChange>
              </w:rPr>
              <w:delText>Neurology</w:delText>
            </w:r>
            <w:r w:rsidRPr="00D03637" w:rsidDel="00733317">
              <w:rPr>
                <w:rFonts w:eastAsia="Times New Roman"/>
                <w:rPrChange w:id="4300" w:author="Wisch, Julie" w:date="2022-10-17T09:14:00Z">
                  <w:rPr>
                    <w:rFonts w:eastAsia="Times New Roman"/>
                  </w:rPr>
                </w:rPrChange>
              </w:rPr>
              <w:delText>. 2009;72(12):1056-1061. doi:10.1212/01.wnl.0000345014.48839.71</w:delText>
            </w:r>
          </w:del>
        </w:p>
        <w:p w14:paraId="2928D358" w14:textId="123F9377" w:rsidR="00143020" w:rsidRPr="00D03637" w:rsidDel="00733317" w:rsidRDefault="00143020">
          <w:pPr>
            <w:autoSpaceDE w:val="0"/>
            <w:autoSpaceDN w:val="0"/>
            <w:ind w:hanging="640"/>
            <w:divId w:val="1295326342"/>
            <w:rPr>
              <w:del w:id="4301" w:author="Wisch, Julie" w:date="2022-09-28T10:24:00Z"/>
              <w:rFonts w:eastAsia="Times New Roman"/>
              <w:rPrChange w:id="4302" w:author="Wisch, Julie" w:date="2022-10-17T09:14:00Z">
                <w:rPr>
                  <w:del w:id="4303" w:author="Wisch, Julie" w:date="2022-09-28T10:24:00Z"/>
                  <w:rFonts w:eastAsia="Times New Roman"/>
                </w:rPr>
              </w:rPrChange>
            </w:rPr>
          </w:pPr>
          <w:del w:id="4304" w:author="Wisch, Julie" w:date="2022-09-28T10:24:00Z">
            <w:r w:rsidRPr="00D03637" w:rsidDel="00733317">
              <w:rPr>
                <w:rFonts w:eastAsia="Times New Roman"/>
                <w:rPrChange w:id="4305" w:author="Wisch, Julie" w:date="2022-10-17T09:14:00Z">
                  <w:rPr>
                    <w:rFonts w:eastAsia="Times New Roman"/>
                  </w:rPr>
                </w:rPrChange>
              </w:rPr>
              <w:delText xml:space="preserve">42. </w:delText>
            </w:r>
            <w:r w:rsidRPr="00D03637" w:rsidDel="00733317">
              <w:rPr>
                <w:rFonts w:eastAsia="Times New Roman"/>
                <w:rPrChange w:id="4306" w:author="Wisch, Julie" w:date="2022-10-17T09:14:00Z">
                  <w:rPr>
                    <w:rFonts w:eastAsia="Times New Roman"/>
                  </w:rPr>
                </w:rPrChange>
              </w:rPr>
              <w:tab/>
              <w:delText xml:space="preserve">Iqbal K, Flory M, Khatoon S, et al. Subgroups of Alzheimer’s disease based on cerebrospinal fluid molecular markers. </w:delText>
            </w:r>
            <w:r w:rsidRPr="00D03637" w:rsidDel="00733317">
              <w:rPr>
                <w:rFonts w:eastAsia="Times New Roman"/>
                <w:i/>
                <w:iCs/>
                <w:rPrChange w:id="4307" w:author="Wisch, Julie" w:date="2022-10-17T09:14:00Z">
                  <w:rPr>
                    <w:rFonts w:eastAsia="Times New Roman"/>
                    <w:i/>
                    <w:iCs/>
                  </w:rPr>
                </w:rPrChange>
              </w:rPr>
              <w:delText>Annals of Neurology</w:delText>
            </w:r>
            <w:r w:rsidRPr="00D03637" w:rsidDel="00733317">
              <w:rPr>
                <w:rFonts w:eastAsia="Times New Roman"/>
                <w:rPrChange w:id="4308" w:author="Wisch, Julie" w:date="2022-10-17T09:14:00Z">
                  <w:rPr>
                    <w:rFonts w:eastAsia="Times New Roman"/>
                  </w:rPr>
                </w:rPrChange>
              </w:rPr>
              <w:delText>. 2005;58(5):748-757. doi:10.1002/ana.20639</w:delText>
            </w:r>
          </w:del>
        </w:p>
        <w:p w14:paraId="1E40AC3D" w14:textId="0E2959AE" w:rsidR="00143020" w:rsidRPr="00D03637" w:rsidDel="00733317" w:rsidRDefault="00143020">
          <w:pPr>
            <w:autoSpaceDE w:val="0"/>
            <w:autoSpaceDN w:val="0"/>
            <w:ind w:hanging="640"/>
            <w:divId w:val="1655915971"/>
            <w:rPr>
              <w:del w:id="4309" w:author="Wisch, Julie" w:date="2022-09-28T10:24:00Z"/>
              <w:rFonts w:eastAsia="Times New Roman"/>
              <w:rPrChange w:id="4310" w:author="Wisch, Julie" w:date="2022-10-17T09:14:00Z">
                <w:rPr>
                  <w:del w:id="4311" w:author="Wisch, Julie" w:date="2022-09-28T10:24:00Z"/>
                  <w:rFonts w:eastAsia="Times New Roman"/>
                </w:rPr>
              </w:rPrChange>
            </w:rPr>
          </w:pPr>
          <w:del w:id="4312" w:author="Wisch, Julie" w:date="2022-09-28T10:24:00Z">
            <w:r w:rsidRPr="00D03637" w:rsidDel="00733317">
              <w:rPr>
                <w:rFonts w:eastAsia="Times New Roman"/>
                <w:rPrChange w:id="4313" w:author="Wisch, Julie" w:date="2022-10-17T09:14:00Z">
                  <w:rPr>
                    <w:rFonts w:eastAsia="Times New Roman"/>
                  </w:rPr>
                </w:rPrChange>
              </w:rPr>
              <w:delText xml:space="preserve">43. </w:delText>
            </w:r>
            <w:r w:rsidRPr="00D03637" w:rsidDel="00733317">
              <w:rPr>
                <w:rFonts w:eastAsia="Times New Roman"/>
                <w:rPrChange w:id="4314" w:author="Wisch, Julie" w:date="2022-10-17T09:14:00Z">
                  <w:rPr>
                    <w:rFonts w:eastAsia="Times New Roman"/>
                  </w:rPr>
                </w:rPrChange>
              </w:rPr>
              <w:tab/>
              <w:delText xml:space="preserve">Yoshida K, Bohn J. Package “tableone.” </w:delText>
            </w:r>
            <w:r w:rsidRPr="00D03637" w:rsidDel="00733317">
              <w:rPr>
                <w:rFonts w:eastAsia="Times New Roman"/>
                <w:i/>
                <w:iCs/>
                <w:rPrChange w:id="4315" w:author="Wisch, Julie" w:date="2022-10-17T09:14:00Z">
                  <w:rPr>
                    <w:rFonts w:eastAsia="Times New Roman"/>
                    <w:i/>
                    <w:iCs/>
                  </w:rPr>
                </w:rPrChange>
              </w:rPr>
              <w:delText>R</w:delText>
            </w:r>
            <w:r w:rsidRPr="00D03637" w:rsidDel="00733317">
              <w:rPr>
                <w:rFonts w:eastAsia="Times New Roman"/>
                <w:rPrChange w:id="4316" w:author="Wisch, Julie" w:date="2022-10-17T09:14:00Z">
                  <w:rPr>
                    <w:rFonts w:eastAsia="Times New Roman"/>
                  </w:rPr>
                </w:rPrChange>
              </w:rPr>
              <w:delText>. Published online 2019. Accessed October 28, 2019. ftp://cygwin.uib.no/pub/cran/web/packages/tableone/tableone.pdf</w:delText>
            </w:r>
          </w:del>
        </w:p>
        <w:p w14:paraId="321C6EC3" w14:textId="636214A4" w:rsidR="00143020" w:rsidRPr="00D03637" w:rsidDel="00733317" w:rsidRDefault="00143020">
          <w:pPr>
            <w:autoSpaceDE w:val="0"/>
            <w:autoSpaceDN w:val="0"/>
            <w:ind w:hanging="640"/>
            <w:divId w:val="1957785335"/>
            <w:rPr>
              <w:del w:id="4317" w:author="Wisch, Julie" w:date="2022-09-28T10:24:00Z"/>
              <w:rFonts w:eastAsia="Times New Roman"/>
              <w:rPrChange w:id="4318" w:author="Wisch, Julie" w:date="2022-10-17T09:14:00Z">
                <w:rPr>
                  <w:del w:id="4319" w:author="Wisch, Julie" w:date="2022-09-28T10:24:00Z"/>
                  <w:rFonts w:eastAsia="Times New Roman"/>
                </w:rPr>
              </w:rPrChange>
            </w:rPr>
          </w:pPr>
          <w:del w:id="4320" w:author="Wisch, Julie" w:date="2022-09-28T10:24:00Z">
            <w:r w:rsidRPr="00D03637" w:rsidDel="00733317">
              <w:rPr>
                <w:rFonts w:eastAsia="Times New Roman"/>
                <w:rPrChange w:id="4321" w:author="Wisch, Julie" w:date="2022-10-17T09:14:00Z">
                  <w:rPr>
                    <w:rFonts w:eastAsia="Times New Roman"/>
                  </w:rPr>
                </w:rPrChange>
              </w:rPr>
              <w:delText xml:space="preserve">44. </w:delText>
            </w:r>
            <w:r w:rsidRPr="00D03637" w:rsidDel="00733317">
              <w:rPr>
                <w:rFonts w:eastAsia="Times New Roman"/>
                <w:rPrChange w:id="4322" w:author="Wisch, Julie" w:date="2022-10-17T09:14:00Z">
                  <w:rPr>
                    <w:rFonts w:eastAsia="Times New Roman"/>
                  </w:rPr>
                </w:rPrChange>
              </w:rPr>
              <w:tab/>
              <w:delText>Therneau TM. A Package for Survival Analysis in R. Published online 2022.</w:delText>
            </w:r>
          </w:del>
        </w:p>
        <w:p w14:paraId="07D1F713" w14:textId="48C3D2FA" w:rsidR="00143020" w:rsidRPr="00D03637" w:rsidDel="00733317" w:rsidRDefault="00143020">
          <w:pPr>
            <w:autoSpaceDE w:val="0"/>
            <w:autoSpaceDN w:val="0"/>
            <w:ind w:hanging="640"/>
            <w:divId w:val="728069970"/>
            <w:rPr>
              <w:del w:id="4323" w:author="Wisch, Julie" w:date="2022-09-28T10:24:00Z"/>
              <w:rFonts w:eastAsia="Times New Roman"/>
              <w:rPrChange w:id="4324" w:author="Wisch, Julie" w:date="2022-10-17T09:14:00Z">
                <w:rPr>
                  <w:del w:id="4325" w:author="Wisch, Julie" w:date="2022-09-28T10:24:00Z"/>
                  <w:rFonts w:eastAsia="Times New Roman"/>
                </w:rPr>
              </w:rPrChange>
            </w:rPr>
          </w:pPr>
          <w:del w:id="4326" w:author="Wisch, Julie" w:date="2022-09-28T10:24:00Z">
            <w:r w:rsidRPr="00D03637" w:rsidDel="00733317">
              <w:rPr>
                <w:rFonts w:eastAsia="Times New Roman"/>
                <w:rPrChange w:id="4327" w:author="Wisch, Julie" w:date="2022-10-17T09:14:00Z">
                  <w:rPr>
                    <w:rFonts w:eastAsia="Times New Roman"/>
                  </w:rPr>
                </w:rPrChange>
              </w:rPr>
              <w:delText xml:space="preserve">45. </w:delText>
            </w:r>
            <w:r w:rsidRPr="00D03637" w:rsidDel="00733317">
              <w:rPr>
                <w:rFonts w:eastAsia="Times New Roman"/>
                <w:rPrChange w:id="4328" w:author="Wisch, Julie" w:date="2022-10-17T09:14:00Z">
                  <w:rPr>
                    <w:rFonts w:eastAsia="Times New Roman"/>
                  </w:rPr>
                </w:rPrChange>
              </w:rPr>
              <w:tab/>
              <w:delText xml:space="preserve">Volluz KE, Schindler SE, Henson RL, et al. Correspondence of CSF biomarkers measured by Lumipulse assays with amyloid PET. In: </w:delText>
            </w:r>
            <w:r w:rsidRPr="00D03637" w:rsidDel="00733317">
              <w:rPr>
                <w:rFonts w:eastAsia="Times New Roman"/>
                <w:i/>
                <w:iCs/>
                <w:rPrChange w:id="4329" w:author="Wisch, Julie" w:date="2022-10-17T09:14:00Z">
                  <w:rPr>
                    <w:rFonts w:eastAsia="Times New Roman"/>
                    <w:i/>
                    <w:iCs/>
                  </w:rPr>
                </w:rPrChange>
              </w:rPr>
              <w:delText>2021 Alzheimer’s Association International Conference</w:delText>
            </w:r>
            <w:r w:rsidRPr="00D03637" w:rsidDel="00733317">
              <w:rPr>
                <w:rFonts w:eastAsia="Times New Roman"/>
                <w:rPrChange w:id="4330" w:author="Wisch, Julie" w:date="2022-10-17T09:14:00Z">
                  <w:rPr>
                    <w:rFonts w:eastAsia="Times New Roman"/>
                  </w:rPr>
                </w:rPrChange>
              </w:rPr>
              <w:delText>. ; 2021.</w:delText>
            </w:r>
          </w:del>
        </w:p>
        <w:p w14:paraId="1D004B47" w14:textId="3FC64412" w:rsidR="00143020" w:rsidRPr="00D03637" w:rsidDel="00733317" w:rsidRDefault="00143020">
          <w:pPr>
            <w:autoSpaceDE w:val="0"/>
            <w:autoSpaceDN w:val="0"/>
            <w:ind w:hanging="640"/>
            <w:divId w:val="939878082"/>
            <w:rPr>
              <w:del w:id="4331" w:author="Wisch, Julie" w:date="2022-09-28T10:24:00Z"/>
              <w:rFonts w:eastAsia="Times New Roman"/>
              <w:rPrChange w:id="4332" w:author="Wisch, Julie" w:date="2022-10-17T09:14:00Z">
                <w:rPr>
                  <w:del w:id="4333" w:author="Wisch, Julie" w:date="2022-09-28T10:24:00Z"/>
                  <w:rFonts w:eastAsia="Times New Roman"/>
                </w:rPr>
              </w:rPrChange>
            </w:rPr>
          </w:pPr>
          <w:del w:id="4334" w:author="Wisch, Julie" w:date="2022-09-28T10:24:00Z">
            <w:r w:rsidRPr="00D03637" w:rsidDel="00733317">
              <w:rPr>
                <w:rFonts w:eastAsia="Times New Roman"/>
                <w:rPrChange w:id="4335" w:author="Wisch, Julie" w:date="2022-10-17T09:14:00Z">
                  <w:rPr>
                    <w:rFonts w:eastAsia="Times New Roman"/>
                  </w:rPr>
                </w:rPrChange>
              </w:rPr>
              <w:delText xml:space="preserve">46. </w:delText>
            </w:r>
            <w:r w:rsidRPr="00D03637" w:rsidDel="00733317">
              <w:rPr>
                <w:rFonts w:eastAsia="Times New Roman"/>
                <w:rPrChange w:id="4336" w:author="Wisch, Julie" w:date="2022-10-17T09:14:00Z">
                  <w:rPr>
                    <w:rFonts w:eastAsia="Times New Roman"/>
                  </w:rPr>
                </w:rPrChange>
              </w:rPr>
              <w:tab/>
              <w:delText xml:space="preserve">Sørensen Ø, Walhovd KB, Fjell AM. A recipe for accurate estimation of lifespan brain trajectories, distinguishing longitudinal and cohort effects. </w:delText>
            </w:r>
            <w:r w:rsidRPr="00D03637" w:rsidDel="00733317">
              <w:rPr>
                <w:rFonts w:eastAsia="Times New Roman"/>
                <w:i/>
                <w:iCs/>
                <w:rPrChange w:id="4337" w:author="Wisch, Julie" w:date="2022-10-17T09:14:00Z">
                  <w:rPr>
                    <w:rFonts w:eastAsia="Times New Roman"/>
                    <w:i/>
                    <w:iCs/>
                  </w:rPr>
                </w:rPrChange>
              </w:rPr>
              <w:delText>Neuroimage</w:delText>
            </w:r>
            <w:r w:rsidRPr="00D03637" w:rsidDel="00733317">
              <w:rPr>
                <w:rFonts w:eastAsia="Times New Roman"/>
                <w:rPrChange w:id="4338" w:author="Wisch, Julie" w:date="2022-10-17T09:14:00Z">
                  <w:rPr>
                    <w:rFonts w:eastAsia="Times New Roman"/>
                  </w:rPr>
                </w:rPrChange>
              </w:rPr>
              <w:delText>. 2021;226(July 2020). doi:10.1016/j.neuroimage.2020.117596</w:delText>
            </w:r>
          </w:del>
        </w:p>
        <w:p w14:paraId="2F549F30" w14:textId="4A00880A" w:rsidR="00143020" w:rsidRPr="00D03637" w:rsidDel="00733317" w:rsidRDefault="00143020">
          <w:pPr>
            <w:autoSpaceDE w:val="0"/>
            <w:autoSpaceDN w:val="0"/>
            <w:ind w:hanging="640"/>
            <w:divId w:val="1315833238"/>
            <w:rPr>
              <w:del w:id="4339" w:author="Wisch, Julie" w:date="2022-09-28T10:24:00Z"/>
              <w:rFonts w:eastAsia="Times New Roman"/>
              <w:rPrChange w:id="4340" w:author="Wisch, Julie" w:date="2022-10-17T09:14:00Z">
                <w:rPr>
                  <w:del w:id="4341" w:author="Wisch, Julie" w:date="2022-09-28T10:24:00Z"/>
                  <w:rFonts w:eastAsia="Times New Roman"/>
                </w:rPr>
              </w:rPrChange>
            </w:rPr>
          </w:pPr>
          <w:del w:id="4342" w:author="Wisch, Julie" w:date="2022-09-28T10:24:00Z">
            <w:r w:rsidRPr="00D03637" w:rsidDel="00733317">
              <w:rPr>
                <w:rFonts w:eastAsia="Times New Roman"/>
                <w:rPrChange w:id="4343" w:author="Wisch, Julie" w:date="2022-10-17T09:14:00Z">
                  <w:rPr>
                    <w:rFonts w:eastAsia="Times New Roman"/>
                  </w:rPr>
                </w:rPrChange>
              </w:rPr>
              <w:delText xml:space="preserve">47. </w:delText>
            </w:r>
            <w:r w:rsidRPr="00D03637" w:rsidDel="00733317">
              <w:rPr>
                <w:rFonts w:eastAsia="Times New Roman"/>
                <w:rPrChange w:id="4344" w:author="Wisch, Julie" w:date="2022-10-17T09:14:00Z">
                  <w:rPr>
                    <w:rFonts w:eastAsia="Times New Roman"/>
                  </w:rPr>
                </w:rPrChange>
              </w:rPr>
              <w:tab/>
              <w:delText xml:space="preserve">Dettling M, Bühlmann P. </w:delText>
            </w:r>
            <w:r w:rsidRPr="00D03637" w:rsidDel="00733317">
              <w:rPr>
                <w:rFonts w:eastAsia="Times New Roman"/>
                <w:i/>
                <w:iCs/>
                <w:rPrChange w:id="4345" w:author="Wisch, Julie" w:date="2022-10-17T09:14:00Z">
                  <w:rPr>
                    <w:rFonts w:eastAsia="Times New Roman"/>
                    <w:i/>
                    <w:iCs/>
                  </w:rPr>
                </w:rPrChange>
              </w:rPr>
              <w:delText>Supervised Clustering of Genes</w:delText>
            </w:r>
            <w:r w:rsidRPr="00D03637" w:rsidDel="00733317">
              <w:rPr>
                <w:rFonts w:eastAsia="Times New Roman"/>
                <w:rPrChange w:id="4346" w:author="Wisch, Julie" w:date="2022-10-17T09:14:00Z">
                  <w:rPr>
                    <w:rFonts w:eastAsia="Times New Roman"/>
                  </w:rPr>
                </w:rPrChange>
              </w:rPr>
              <w:delText>.; 2002. http://genomebiology.com/2002/3/12/research/0069.1</w:delText>
            </w:r>
          </w:del>
        </w:p>
        <w:p w14:paraId="5C6BB759" w14:textId="561F0C2D" w:rsidR="00143020" w:rsidRPr="00D03637" w:rsidDel="00733317" w:rsidRDefault="00143020">
          <w:pPr>
            <w:autoSpaceDE w:val="0"/>
            <w:autoSpaceDN w:val="0"/>
            <w:ind w:hanging="640"/>
            <w:divId w:val="1746681273"/>
            <w:rPr>
              <w:del w:id="4347" w:author="Wisch, Julie" w:date="2022-09-28T10:24:00Z"/>
              <w:rFonts w:eastAsia="Times New Roman"/>
              <w:rPrChange w:id="4348" w:author="Wisch, Julie" w:date="2022-10-17T09:14:00Z">
                <w:rPr>
                  <w:del w:id="4349" w:author="Wisch, Julie" w:date="2022-09-28T10:24:00Z"/>
                  <w:rFonts w:eastAsia="Times New Roman"/>
                </w:rPr>
              </w:rPrChange>
            </w:rPr>
          </w:pPr>
          <w:del w:id="4350" w:author="Wisch, Julie" w:date="2022-09-28T10:24:00Z">
            <w:r w:rsidRPr="00D03637" w:rsidDel="00733317">
              <w:rPr>
                <w:rFonts w:eastAsia="Times New Roman"/>
                <w:rPrChange w:id="4351" w:author="Wisch, Julie" w:date="2022-10-17T09:14:00Z">
                  <w:rPr>
                    <w:rFonts w:eastAsia="Times New Roman"/>
                  </w:rPr>
                </w:rPrChange>
              </w:rPr>
              <w:delText xml:space="preserve">48. </w:delText>
            </w:r>
            <w:r w:rsidRPr="00D03637" w:rsidDel="00733317">
              <w:rPr>
                <w:rFonts w:eastAsia="Times New Roman"/>
                <w:rPrChange w:id="4352" w:author="Wisch, Julie" w:date="2022-10-17T09:14:00Z">
                  <w:rPr>
                    <w:rFonts w:eastAsia="Times New Roman"/>
                  </w:rPr>
                </w:rPrChange>
              </w:rPr>
              <w:tab/>
              <w:delText xml:space="preserve">Hastie T, Qian J, Tay K. </w:delText>
            </w:r>
            <w:r w:rsidRPr="00D03637" w:rsidDel="00733317">
              <w:rPr>
                <w:rFonts w:eastAsia="Times New Roman"/>
                <w:i/>
                <w:iCs/>
                <w:rPrChange w:id="4353" w:author="Wisch, Julie" w:date="2022-10-17T09:14:00Z">
                  <w:rPr>
                    <w:rFonts w:eastAsia="Times New Roman"/>
                    <w:i/>
                    <w:iCs/>
                  </w:rPr>
                </w:rPrChange>
              </w:rPr>
              <w:delText>An Introduction to Glmnet</w:delText>
            </w:r>
            <w:r w:rsidRPr="00D03637" w:rsidDel="00733317">
              <w:rPr>
                <w:rFonts w:eastAsia="Times New Roman"/>
                <w:rPrChange w:id="4354" w:author="Wisch, Julie" w:date="2022-10-17T09:14:00Z">
                  <w:rPr>
                    <w:rFonts w:eastAsia="Times New Roman"/>
                  </w:rPr>
                </w:rPrChange>
              </w:rPr>
              <w:delText>.; 2021. https://cran.us.r-project.org</w:delText>
            </w:r>
          </w:del>
        </w:p>
        <w:p w14:paraId="2B65B30A" w14:textId="0E789BFA" w:rsidR="00143020" w:rsidRPr="00D03637" w:rsidDel="00733317" w:rsidRDefault="00143020">
          <w:pPr>
            <w:autoSpaceDE w:val="0"/>
            <w:autoSpaceDN w:val="0"/>
            <w:ind w:hanging="640"/>
            <w:divId w:val="2128162714"/>
            <w:rPr>
              <w:del w:id="4355" w:author="Wisch, Julie" w:date="2022-09-28T10:24:00Z"/>
              <w:rFonts w:eastAsia="Times New Roman"/>
              <w:rPrChange w:id="4356" w:author="Wisch, Julie" w:date="2022-10-17T09:14:00Z">
                <w:rPr>
                  <w:del w:id="4357" w:author="Wisch, Julie" w:date="2022-09-28T10:24:00Z"/>
                  <w:rFonts w:eastAsia="Times New Roman"/>
                </w:rPr>
              </w:rPrChange>
            </w:rPr>
          </w:pPr>
          <w:del w:id="4358" w:author="Wisch, Julie" w:date="2022-09-28T10:24:00Z">
            <w:r w:rsidRPr="00D03637" w:rsidDel="00733317">
              <w:rPr>
                <w:rFonts w:eastAsia="Times New Roman"/>
                <w:rPrChange w:id="4359" w:author="Wisch, Julie" w:date="2022-10-17T09:14:00Z">
                  <w:rPr>
                    <w:rFonts w:eastAsia="Times New Roman"/>
                  </w:rPr>
                </w:rPrChange>
              </w:rPr>
              <w:delText xml:space="preserve">49. </w:delText>
            </w:r>
            <w:r w:rsidRPr="00D03637" w:rsidDel="00733317">
              <w:rPr>
                <w:rFonts w:eastAsia="Times New Roman"/>
                <w:rPrChange w:id="4360" w:author="Wisch, Julie" w:date="2022-10-17T09:14:00Z">
                  <w:rPr>
                    <w:rFonts w:eastAsia="Times New Roman"/>
                  </w:rPr>
                </w:rPrChange>
              </w:rPr>
              <w:tab/>
              <w:delText xml:space="preserve">Watanabe K, Taskesen E, van Bochoven A, Posthuma D. Functional mapping and annotation of genetic associations with FUMA. </w:delText>
            </w:r>
            <w:r w:rsidRPr="00D03637" w:rsidDel="00733317">
              <w:rPr>
                <w:rFonts w:eastAsia="Times New Roman"/>
                <w:i/>
                <w:iCs/>
                <w:rPrChange w:id="4361" w:author="Wisch, Julie" w:date="2022-10-17T09:14:00Z">
                  <w:rPr>
                    <w:rFonts w:eastAsia="Times New Roman"/>
                    <w:i/>
                    <w:iCs/>
                  </w:rPr>
                </w:rPrChange>
              </w:rPr>
              <w:delText>Nature Communications</w:delText>
            </w:r>
            <w:r w:rsidRPr="00D03637" w:rsidDel="00733317">
              <w:rPr>
                <w:rFonts w:eastAsia="Times New Roman"/>
                <w:rPrChange w:id="4362" w:author="Wisch, Julie" w:date="2022-10-17T09:14:00Z">
                  <w:rPr>
                    <w:rFonts w:eastAsia="Times New Roman"/>
                  </w:rPr>
                </w:rPrChange>
              </w:rPr>
              <w:delText>. 2017;8(1). doi:10.1038/s41467-017-01261-5</w:delText>
            </w:r>
          </w:del>
        </w:p>
        <w:p w14:paraId="77925B13" w14:textId="44049146" w:rsidR="00143020" w:rsidRPr="00D03637" w:rsidDel="00733317" w:rsidRDefault="00143020">
          <w:pPr>
            <w:autoSpaceDE w:val="0"/>
            <w:autoSpaceDN w:val="0"/>
            <w:ind w:hanging="640"/>
            <w:divId w:val="1069305853"/>
            <w:rPr>
              <w:del w:id="4363" w:author="Wisch, Julie" w:date="2022-09-28T10:24:00Z"/>
              <w:rFonts w:eastAsia="Times New Roman"/>
              <w:rPrChange w:id="4364" w:author="Wisch, Julie" w:date="2022-10-17T09:14:00Z">
                <w:rPr>
                  <w:del w:id="4365" w:author="Wisch, Julie" w:date="2022-09-28T10:24:00Z"/>
                  <w:rFonts w:eastAsia="Times New Roman"/>
                </w:rPr>
              </w:rPrChange>
            </w:rPr>
          </w:pPr>
          <w:del w:id="4366" w:author="Wisch, Julie" w:date="2022-09-28T10:24:00Z">
            <w:r w:rsidRPr="00D03637" w:rsidDel="00733317">
              <w:rPr>
                <w:rFonts w:eastAsia="Times New Roman"/>
                <w:rPrChange w:id="4367" w:author="Wisch, Julie" w:date="2022-10-17T09:14:00Z">
                  <w:rPr>
                    <w:rFonts w:eastAsia="Times New Roman"/>
                  </w:rPr>
                </w:rPrChange>
              </w:rPr>
              <w:delText xml:space="preserve">50. </w:delText>
            </w:r>
            <w:r w:rsidRPr="00D03637" w:rsidDel="00733317">
              <w:rPr>
                <w:rFonts w:eastAsia="Times New Roman"/>
                <w:rPrChange w:id="4368" w:author="Wisch, Julie" w:date="2022-10-17T09:14:00Z">
                  <w:rPr>
                    <w:rFonts w:eastAsia="Times New Roman"/>
                  </w:rPr>
                </w:rPrChange>
              </w:rPr>
              <w:tab/>
              <w:delText>R Core Development Team. A language and environment for statistical computing. 2013;1. Accessed October 28, 2019. ftp://ftp.uvigo.es/CRAN/web/packages/dplR/vignettes/intro-dplR.pdf</w:delText>
            </w:r>
          </w:del>
        </w:p>
        <w:p w14:paraId="44BCDCF1" w14:textId="4A561C51" w:rsidR="00143020" w:rsidRPr="00D03637" w:rsidDel="00733317" w:rsidRDefault="00143020">
          <w:pPr>
            <w:autoSpaceDE w:val="0"/>
            <w:autoSpaceDN w:val="0"/>
            <w:ind w:hanging="640"/>
            <w:divId w:val="952133936"/>
            <w:rPr>
              <w:del w:id="4369" w:author="Wisch, Julie" w:date="2022-09-28T10:24:00Z"/>
              <w:rFonts w:eastAsia="Times New Roman"/>
              <w:rPrChange w:id="4370" w:author="Wisch, Julie" w:date="2022-10-17T09:14:00Z">
                <w:rPr>
                  <w:del w:id="4371" w:author="Wisch, Julie" w:date="2022-09-28T10:24:00Z"/>
                  <w:rFonts w:eastAsia="Times New Roman"/>
                </w:rPr>
              </w:rPrChange>
            </w:rPr>
          </w:pPr>
          <w:del w:id="4372" w:author="Wisch, Julie" w:date="2022-09-28T10:24:00Z">
            <w:r w:rsidRPr="00D03637" w:rsidDel="00733317">
              <w:rPr>
                <w:rFonts w:eastAsia="Times New Roman"/>
                <w:rPrChange w:id="4373" w:author="Wisch, Julie" w:date="2022-10-17T09:14:00Z">
                  <w:rPr>
                    <w:rFonts w:eastAsia="Times New Roman"/>
                  </w:rPr>
                </w:rPrChange>
              </w:rPr>
              <w:lastRenderedPageBreak/>
              <w:delText xml:space="preserve">51. </w:delText>
            </w:r>
            <w:r w:rsidRPr="00D03637" w:rsidDel="00733317">
              <w:rPr>
                <w:rFonts w:eastAsia="Times New Roman"/>
                <w:rPrChange w:id="4374" w:author="Wisch, Julie" w:date="2022-10-17T09:14:00Z">
                  <w:rPr>
                    <w:rFonts w:eastAsia="Times New Roman"/>
                  </w:rPr>
                </w:rPrChange>
              </w:rPr>
              <w:tab/>
              <w:delText xml:space="preserve">Insel PS, Ossenkoppele R, Gessert D, et al. Time to Amyloid Positivity and Preclinical Changes in Brain Metabolism, Atrophy, and Cognition: Evidence for Emerging Amyloid Pathology in Alzheimer’s Disease. </w:delText>
            </w:r>
            <w:r w:rsidRPr="00D03637" w:rsidDel="00733317">
              <w:rPr>
                <w:rFonts w:eastAsia="Times New Roman"/>
                <w:i/>
                <w:iCs/>
                <w:rPrChange w:id="4375" w:author="Wisch, Julie" w:date="2022-10-17T09:14:00Z">
                  <w:rPr>
                    <w:rFonts w:eastAsia="Times New Roman"/>
                    <w:i/>
                    <w:iCs/>
                  </w:rPr>
                </w:rPrChange>
              </w:rPr>
              <w:delText>Frontiers in Neuroscience</w:delText>
            </w:r>
            <w:r w:rsidRPr="00D03637" w:rsidDel="00733317">
              <w:rPr>
                <w:rFonts w:eastAsia="Times New Roman"/>
                <w:rPrChange w:id="4376" w:author="Wisch, Julie" w:date="2022-10-17T09:14:00Z">
                  <w:rPr>
                    <w:rFonts w:eastAsia="Times New Roman"/>
                  </w:rPr>
                </w:rPrChange>
              </w:rPr>
              <w:delText>. 2017;11:281. doi:10.3389/fnins.2017.00281</w:delText>
            </w:r>
          </w:del>
        </w:p>
        <w:p w14:paraId="1C74D8E7" w14:textId="1724AF70" w:rsidR="00143020" w:rsidRPr="00D03637" w:rsidDel="00733317" w:rsidRDefault="00143020">
          <w:pPr>
            <w:autoSpaceDE w:val="0"/>
            <w:autoSpaceDN w:val="0"/>
            <w:ind w:hanging="640"/>
            <w:divId w:val="2087261873"/>
            <w:rPr>
              <w:del w:id="4377" w:author="Wisch, Julie" w:date="2022-09-28T10:24:00Z"/>
              <w:rFonts w:eastAsia="Times New Roman"/>
              <w:rPrChange w:id="4378" w:author="Wisch, Julie" w:date="2022-10-17T09:14:00Z">
                <w:rPr>
                  <w:del w:id="4379" w:author="Wisch, Julie" w:date="2022-09-28T10:24:00Z"/>
                  <w:rFonts w:eastAsia="Times New Roman"/>
                </w:rPr>
              </w:rPrChange>
            </w:rPr>
          </w:pPr>
          <w:del w:id="4380" w:author="Wisch, Julie" w:date="2022-09-28T10:24:00Z">
            <w:r w:rsidRPr="00D03637" w:rsidDel="00733317">
              <w:rPr>
                <w:rFonts w:eastAsia="Times New Roman"/>
                <w:rPrChange w:id="4381" w:author="Wisch, Julie" w:date="2022-10-17T09:14:00Z">
                  <w:rPr>
                    <w:rFonts w:eastAsia="Times New Roman"/>
                  </w:rPr>
                </w:rPrChange>
              </w:rPr>
              <w:delText xml:space="preserve">52. </w:delText>
            </w:r>
            <w:r w:rsidRPr="00D03637" w:rsidDel="00733317">
              <w:rPr>
                <w:rFonts w:eastAsia="Times New Roman"/>
                <w:rPrChange w:id="4382" w:author="Wisch, Julie" w:date="2022-10-17T09:14:00Z">
                  <w:rPr>
                    <w:rFonts w:eastAsia="Times New Roman"/>
                  </w:rPr>
                </w:rPrChange>
              </w:rPr>
              <w:tab/>
              <w:delText xml:space="preserve">Jack CR, Bennett DA, Blennow K, et al. NIA-AA Research Framework: Toward a biological definition of Alzheimer’s disease. </w:delText>
            </w:r>
            <w:r w:rsidRPr="00D03637" w:rsidDel="00733317">
              <w:rPr>
                <w:rFonts w:eastAsia="Times New Roman"/>
                <w:i/>
                <w:iCs/>
                <w:rPrChange w:id="4383" w:author="Wisch, Julie" w:date="2022-10-17T09:14:00Z">
                  <w:rPr>
                    <w:rFonts w:eastAsia="Times New Roman"/>
                    <w:i/>
                    <w:iCs/>
                  </w:rPr>
                </w:rPrChange>
              </w:rPr>
              <w:delText>Alzheimer’s and Dementia</w:delText>
            </w:r>
            <w:r w:rsidRPr="00D03637" w:rsidDel="00733317">
              <w:rPr>
                <w:rFonts w:eastAsia="Times New Roman"/>
                <w:rPrChange w:id="4384" w:author="Wisch, Julie" w:date="2022-10-17T09:14:00Z">
                  <w:rPr>
                    <w:rFonts w:eastAsia="Times New Roman"/>
                  </w:rPr>
                </w:rPrChange>
              </w:rPr>
              <w:delText>. 2018;14(4):535-562. doi:10.1016/j.jalz.2018.02.018</w:delText>
            </w:r>
          </w:del>
        </w:p>
        <w:p w14:paraId="49B1D71B" w14:textId="588F4143" w:rsidR="00143020" w:rsidRPr="00D03637" w:rsidDel="00733317" w:rsidRDefault="00143020">
          <w:pPr>
            <w:autoSpaceDE w:val="0"/>
            <w:autoSpaceDN w:val="0"/>
            <w:ind w:hanging="640"/>
            <w:divId w:val="309209980"/>
            <w:rPr>
              <w:del w:id="4385" w:author="Wisch, Julie" w:date="2022-09-28T10:24:00Z"/>
              <w:rFonts w:eastAsia="Times New Roman"/>
              <w:rPrChange w:id="4386" w:author="Wisch, Julie" w:date="2022-10-17T09:14:00Z">
                <w:rPr>
                  <w:del w:id="4387" w:author="Wisch, Julie" w:date="2022-09-28T10:24:00Z"/>
                  <w:rFonts w:eastAsia="Times New Roman"/>
                </w:rPr>
              </w:rPrChange>
            </w:rPr>
          </w:pPr>
          <w:del w:id="4388" w:author="Wisch, Julie" w:date="2022-09-28T10:24:00Z">
            <w:r w:rsidRPr="00D03637" w:rsidDel="00733317">
              <w:rPr>
                <w:rFonts w:eastAsia="Times New Roman"/>
                <w:rPrChange w:id="4389" w:author="Wisch, Julie" w:date="2022-10-17T09:14:00Z">
                  <w:rPr>
                    <w:rFonts w:eastAsia="Times New Roman"/>
                  </w:rPr>
                </w:rPrChange>
              </w:rPr>
              <w:delText xml:space="preserve">53. </w:delText>
            </w:r>
            <w:r w:rsidRPr="00D03637" w:rsidDel="00733317">
              <w:rPr>
                <w:rFonts w:eastAsia="Times New Roman"/>
                <w:rPrChange w:id="4390" w:author="Wisch, Julie" w:date="2022-10-17T09:14:00Z">
                  <w:rPr>
                    <w:rFonts w:eastAsia="Times New Roman"/>
                  </w:rPr>
                </w:rPrChange>
              </w:rPr>
              <w:tab/>
              <w:delText xml:space="preserve">Graff-Radford J, Jones DT, Wiste HJ, et al. Cerebrospinal Fluid Dynamics and Discordant Amyloid Biomarkers. </w:delText>
            </w:r>
            <w:r w:rsidRPr="00D03637" w:rsidDel="00733317">
              <w:rPr>
                <w:rFonts w:eastAsia="Times New Roman"/>
                <w:i/>
                <w:iCs/>
                <w:rPrChange w:id="4391" w:author="Wisch, Julie" w:date="2022-10-17T09:14:00Z">
                  <w:rPr>
                    <w:rFonts w:eastAsia="Times New Roman"/>
                    <w:i/>
                    <w:iCs/>
                  </w:rPr>
                </w:rPrChange>
              </w:rPr>
              <w:delText>Neurobiology of Aging</w:delText>
            </w:r>
            <w:r w:rsidRPr="00D03637" w:rsidDel="00733317">
              <w:rPr>
                <w:rFonts w:eastAsia="Times New Roman"/>
                <w:rPrChange w:id="4392" w:author="Wisch, Julie" w:date="2022-10-17T09:14:00Z">
                  <w:rPr>
                    <w:rFonts w:eastAsia="Times New Roman"/>
                  </w:rPr>
                </w:rPrChange>
              </w:rPr>
              <w:delText>. Published online November 2021. doi:10.1016/j.neurobiolaging.2021.10.017</w:delText>
            </w:r>
          </w:del>
        </w:p>
        <w:p w14:paraId="469601B2" w14:textId="3A95F3F8" w:rsidR="00143020" w:rsidRPr="00D03637" w:rsidDel="00733317" w:rsidRDefault="00143020">
          <w:pPr>
            <w:autoSpaceDE w:val="0"/>
            <w:autoSpaceDN w:val="0"/>
            <w:ind w:hanging="640"/>
            <w:divId w:val="1155954840"/>
            <w:rPr>
              <w:del w:id="4393" w:author="Wisch, Julie" w:date="2022-09-28T10:24:00Z"/>
              <w:rFonts w:eastAsia="Times New Roman"/>
              <w:rPrChange w:id="4394" w:author="Wisch, Julie" w:date="2022-10-17T09:14:00Z">
                <w:rPr>
                  <w:del w:id="4395" w:author="Wisch, Julie" w:date="2022-09-28T10:24:00Z"/>
                  <w:rFonts w:eastAsia="Times New Roman"/>
                </w:rPr>
              </w:rPrChange>
            </w:rPr>
          </w:pPr>
          <w:del w:id="4396" w:author="Wisch, Julie" w:date="2022-09-28T10:24:00Z">
            <w:r w:rsidRPr="00D03637" w:rsidDel="00733317">
              <w:rPr>
                <w:rFonts w:eastAsia="Times New Roman"/>
                <w:rPrChange w:id="4397" w:author="Wisch, Julie" w:date="2022-10-17T09:14:00Z">
                  <w:rPr>
                    <w:rFonts w:eastAsia="Times New Roman"/>
                  </w:rPr>
                </w:rPrChange>
              </w:rPr>
              <w:delText xml:space="preserve">54. </w:delText>
            </w:r>
            <w:r w:rsidRPr="00D03637" w:rsidDel="00733317">
              <w:rPr>
                <w:rFonts w:eastAsia="Times New Roman"/>
                <w:rPrChange w:id="4398" w:author="Wisch, Julie" w:date="2022-10-17T09:14:00Z">
                  <w:rPr>
                    <w:rFonts w:eastAsia="Times New Roman"/>
                  </w:rPr>
                </w:rPrChange>
              </w:rPr>
              <w:tab/>
              <w:delText xml:space="preserve">Jack CR, Knopman DS, Jagust WJ, et al. Hypothetical model of dynamic biomarkers of the Alzheimer’s pathological cascade. </w:delText>
            </w:r>
            <w:r w:rsidRPr="00D03637" w:rsidDel="00733317">
              <w:rPr>
                <w:rFonts w:eastAsia="Times New Roman"/>
                <w:i/>
                <w:iCs/>
                <w:rPrChange w:id="4399" w:author="Wisch, Julie" w:date="2022-10-17T09:14:00Z">
                  <w:rPr>
                    <w:rFonts w:eastAsia="Times New Roman"/>
                    <w:i/>
                    <w:iCs/>
                  </w:rPr>
                </w:rPrChange>
              </w:rPr>
              <w:delText>The Lancet Neurology</w:delText>
            </w:r>
            <w:r w:rsidRPr="00D03637" w:rsidDel="00733317">
              <w:rPr>
                <w:rFonts w:eastAsia="Times New Roman"/>
                <w:rPrChange w:id="4400" w:author="Wisch, Julie" w:date="2022-10-17T09:14:00Z">
                  <w:rPr>
                    <w:rFonts w:eastAsia="Times New Roman"/>
                  </w:rPr>
                </w:rPrChange>
              </w:rPr>
              <w:delText>. 2010;9(1):119-128. doi:10.1016/S1474-4422(09)70299-6</w:delText>
            </w:r>
          </w:del>
        </w:p>
        <w:p w14:paraId="03CBF02C" w14:textId="52F19FFF" w:rsidR="00143020" w:rsidRPr="00D03637" w:rsidDel="00733317" w:rsidRDefault="00143020">
          <w:pPr>
            <w:autoSpaceDE w:val="0"/>
            <w:autoSpaceDN w:val="0"/>
            <w:ind w:hanging="640"/>
            <w:divId w:val="346366507"/>
            <w:rPr>
              <w:del w:id="4401" w:author="Wisch, Julie" w:date="2022-09-28T10:24:00Z"/>
              <w:rFonts w:eastAsia="Times New Roman"/>
              <w:rPrChange w:id="4402" w:author="Wisch, Julie" w:date="2022-10-17T09:14:00Z">
                <w:rPr>
                  <w:del w:id="4403" w:author="Wisch, Julie" w:date="2022-09-28T10:24:00Z"/>
                  <w:rFonts w:eastAsia="Times New Roman"/>
                </w:rPr>
              </w:rPrChange>
            </w:rPr>
          </w:pPr>
          <w:del w:id="4404" w:author="Wisch, Julie" w:date="2022-09-28T10:24:00Z">
            <w:r w:rsidRPr="00D03637" w:rsidDel="00733317">
              <w:rPr>
                <w:rFonts w:eastAsia="Times New Roman"/>
                <w:rPrChange w:id="4405" w:author="Wisch, Julie" w:date="2022-10-17T09:14:00Z">
                  <w:rPr>
                    <w:rFonts w:eastAsia="Times New Roman"/>
                  </w:rPr>
                </w:rPrChange>
              </w:rPr>
              <w:delText xml:space="preserve">55. </w:delText>
            </w:r>
            <w:r w:rsidRPr="00D03637" w:rsidDel="00733317">
              <w:rPr>
                <w:rFonts w:eastAsia="Times New Roman"/>
                <w:rPrChange w:id="4406" w:author="Wisch, Julie" w:date="2022-10-17T09:14:00Z">
                  <w:rPr>
                    <w:rFonts w:eastAsia="Times New Roman"/>
                  </w:rPr>
                </w:rPrChange>
              </w:rPr>
              <w:tab/>
              <w:delText xml:space="preserve">Dettling M, Bühlmann P. </w:delText>
            </w:r>
            <w:r w:rsidRPr="00D03637" w:rsidDel="00733317">
              <w:rPr>
                <w:rFonts w:eastAsia="Times New Roman"/>
                <w:i/>
                <w:iCs/>
                <w:rPrChange w:id="4407" w:author="Wisch, Julie" w:date="2022-10-17T09:14:00Z">
                  <w:rPr>
                    <w:rFonts w:eastAsia="Times New Roman"/>
                    <w:i/>
                    <w:iCs/>
                  </w:rPr>
                </w:rPrChange>
              </w:rPr>
              <w:delText>Supervised Clustering of Genes</w:delText>
            </w:r>
            <w:r w:rsidRPr="00D03637" w:rsidDel="00733317">
              <w:rPr>
                <w:rFonts w:eastAsia="Times New Roman"/>
                <w:rPrChange w:id="4408" w:author="Wisch, Julie" w:date="2022-10-17T09:14:00Z">
                  <w:rPr>
                    <w:rFonts w:eastAsia="Times New Roman"/>
                  </w:rPr>
                </w:rPrChange>
              </w:rPr>
              <w:delText>.; 2002. http://genomebiology.com/2002/3/12/research/0069.1</w:delText>
            </w:r>
          </w:del>
        </w:p>
        <w:p w14:paraId="41C967AE" w14:textId="457F0BBF" w:rsidR="00143020" w:rsidRPr="00D03637" w:rsidDel="00733317" w:rsidRDefault="00143020">
          <w:pPr>
            <w:autoSpaceDE w:val="0"/>
            <w:autoSpaceDN w:val="0"/>
            <w:ind w:hanging="640"/>
            <w:divId w:val="1580871843"/>
            <w:rPr>
              <w:del w:id="4409" w:author="Wisch, Julie" w:date="2022-09-28T10:24:00Z"/>
              <w:rFonts w:eastAsia="Times New Roman"/>
              <w:rPrChange w:id="4410" w:author="Wisch, Julie" w:date="2022-10-17T09:14:00Z">
                <w:rPr>
                  <w:del w:id="4411" w:author="Wisch, Julie" w:date="2022-09-28T10:24:00Z"/>
                  <w:rFonts w:eastAsia="Times New Roman"/>
                </w:rPr>
              </w:rPrChange>
            </w:rPr>
          </w:pPr>
          <w:del w:id="4412" w:author="Wisch, Julie" w:date="2022-09-28T10:24:00Z">
            <w:r w:rsidRPr="00D03637" w:rsidDel="00733317">
              <w:rPr>
                <w:rFonts w:eastAsia="Times New Roman"/>
                <w:rPrChange w:id="4413" w:author="Wisch, Julie" w:date="2022-10-17T09:14:00Z">
                  <w:rPr>
                    <w:rFonts w:eastAsia="Times New Roman"/>
                  </w:rPr>
                </w:rPrChange>
              </w:rPr>
              <w:delText xml:space="preserve">56. </w:delText>
            </w:r>
            <w:r w:rsidRPr="00D03637" w:rsidDel="00733317">
              <w:rPr>
                <w:rFonts w:eastAsia="Times New Roman"/>
                <w:rPrChange w:id="4414" w:author="Wisch, Julie" w:date="2022-10-17T09:14:00Z">
                  <w:rPr>
                    <w:rFonts w:eastAsia="Times New Roman"/>
                  </w:rPr>
                </w:rPrChange>
              </w:rPr>
              <w:tab/>
              <w:delText xml:space="preserve">Aitken A. 14-3-3 proteins: A historic overview. </w:delText>
            </w:r>
            <w:r w:rsidRPr="00D03637" w:rsidDel="00733317">
              <w:rPr>
                <w:rFonts w:eastAsia="Times New Roman"/>
                <w:i/>
                <w:iCs/>
                <w:rPrChange w:id="4415" w:author="Wisch, Julie" w:date="2022-10-17T09:14:00Z">
                  <w:rPr>
                    <w:rFonts w:eastAsia="Times New Roman"/>
                    <w:i/>
                    <w:iCs/>
                  </w:rPr>
                </w:rPrChange>
              </w:rPr>
              <w:delText>Seminars in Cancer Biology</w:delText>
            </w:r>
            <w:r w:rsidRPr="00D03637" w:rsidDel="00733317">
              <w:rPr>
                <w:rFonts w:eastAsia="Times New Roman"/>
                <w:rPrChange w:id="4416" w:author="Wisch, Julie" w:date="2022-10-17T09:14:00Z">
                  <w:rPr>
                    <w:rFonts w:eastAsia="Times New Roman"/>
                  </w:rPr>
                </w:rPrChange>
              </w:rPr>
              <w:delText>. 2006;16(3):162-172. doi:10.1016/j.semcancer.2006.03.005</w:delText>
            </w:r>
          </w:del>
        </w:p>
        <w:p w14:paraId="669B51AE" w14:textId="011EC1F4" w:rsidR="00143020" w:rsidRPr="00D03637" w:rsidDel="00733317" w:rsidRDefault="00143020">
          <w:pPr>
            <w:autoSpaceDE w:val="0"/>
            <w:autoSpaceDN w:val="0"/>
            <w:ind w:hanging="640"/>
            <w:divId w:val="2035110674"/>
            <w:rPr>
              <w:del w:id="4417" w:author="Wisch, Julie" w:date="2022-09-28T10:24:00Z"/>
              <w:rFonts w:eastAsia="Times New Roman"/>
              <w:rPrChange w:id="4418" w:author="Wisch, Julie" w:date="2022-10-17T09:14:00Z">
                <w:rPr>
                  <w:del w:id="4419" w:author="Wisch, Julie" w:date="2022-09-28T10:24:00Z"/>
                  <w:rFonts w:eastAsia="Times New Roman"/>
                </w:rPr>
              </w:rPrChange>
            </w:rPr>
          </w:pPr>
          <w:del w:id="4420" w:author="Wisch, Julie" w:date="2022-09-28T10:24:00Z">
            <w:r w:rsidRPr="00D03637" w:rsidDel="00733317">
              <w:rPr>
                <w:rFonts w:eastAsia="Times New Roman"/>
                <w:rPrChange w:id="4421" w:author="Wisch, Julie" w:date="2022-10-17T09:14:00Z">
                  <w:rPr>
                    <w:rFonts w:eastAsia="Times New Roman"/>
                  </w:rPr>
                </w:rPrChange>
              </w:rPr>
              <w:delText xml:space="preserve">57. </w:delText>
            </w:r>
            <w:r w:rsidRPr="00D03637" w:rsidDel="00733317">
              <w:rPr>
                <w:rFonts w:eastAsia="Times New Roman"/>
                <w:rPrChange w:id="4422" w:author="Wisch, Julie" w:date="2022-10-17T09:14:00Z">
                  <w:rPr>
                    <w:rFonts w:eastAsia="Times New Roman"/>
                  </w:rPr>
                </w:rPrChange>
              </w:rPr>
              <w:tab/>
              <w:delText xml:space="preserve">Strunz M, Jarrell JT, Cohen DS, Rosin ER, Vanderburg CR, Huang X. Modulation of SPARC/Hevin Proteins in Alzheimer’s Disease Brain Injury. </w:delText>
            </w:r>
            <w:r w:rsidRPr="00D03637" w:rsidDel="00733317">
              <w:rPr>
                <w:rFonts w:eastAsia="Times New Roman"/>
                <w:i/>
                <w:iCs/>
                <w:rPrChange w:id="4423" w:author="Wisch, Julie" w:date="2022-10-17T09:14:00Z">
                  <w:rPr>
                    <w:rFonts w:eastAsia="Times New Roman"/>
                    <w:i/>
                    <w:iCs/>
                  </w:rPr>
                </w:rPrChange>
              </w:rPr>
              <w:delText>Journal of Alzheimer’s Disease</w:delText>
            </w:r>
            <w:r w:rsidRPr="00D03637" w:rsidDel="00733317">
              <w:rPr>
                <w:rFonts w:eastAsia="Times New Roman"/>
                <w:rPrChange w:id="4424" w:author="Wisch, Julie" w:date="2022-10-17T09:14:00Z">
                  <w:rPr>
                    <w:rFonts w:eastAsia="Times New Roman"/>
                  </w:rPr>
                </w:rPrChange>
              </w:rPr>
              <w:delText>. 2019;68(2):695-710. doi:10.3233/JAD-181032</w:delText>
            </w:r>
          </w:del>
        </w:p>
        <w:p w14:paraId="6F996762" w14:textId="576553DB" w:rsidR="00143020" w:rsidRPr="00D03637" w:rsidDel="00733317" w:rsidRDefault="00143020">
          <w:pPr>
            <w:autoSpaceDE w:val="0"/>
            <w:autoSpaceDN w:val="0"/>
            <w:ind w:hanging="640"/>
            <w:divId w:val="1976911266"/>
            <w:rPr>
              <w:del w:id="4425" w:author="Wisch, Julie" w:date="2022-09-28T10:24:00Z"/>
              <w:rFonts w:eastAsia="Times New Roman"/>
              <w:rPrChange w:id="4426" w:author="Wisch, Julie" w:date="2022-10-17T09:14:00Z">
                <w:rPr>
                  <w:del w:id="4427" w:author="Wisch, Julie" w:date="2022-09-28T10:24:00Z"/>
                  <w:rFonts w:eastAsia="Times New Roman"/>
                </w:rPr>
              </w:rPrChange>
            </w:rPr>
          </w:pPr>
          <w:del w:id="4428" w:author="Wisch, Julie" w:date="2022-09-28T10:24:00Z">
            <w:r w:rsidRPr="00D03637" w:rsidDel="00733317">
              <w:rPr>
                <w:rFonts w:eastAsia="Times New Roman"/>
                <w:rPrChange w:id="4429" w:author="Wisch, Julie" w:date="2022-10-17T09:14:00Z">
                  <w:rPr>
                    <w:rFonts w:eastAsia="Times New Roman"/>
                  </w:rPr>
                </w:rPrChange>
              </w:rPr>
              <w:delText xml:space="preserve">58. </w:delText>
            </w:r>
            <w:r w:rsidRPr="00D03637" w:rsidDel="00733317">
              <w:rPr>
                <w:rFonts w:eastAsia="Times New Roman"/>
                <w:rPrChange w:id="4430" w:author="Wisch, Julie" w:date="2022-10-17T09:14:00Z">
                  <w:rPr>
                    <w:rFonts w:eastAsia="Times New Roman"/>
                  </w:rPr>
                </w:rPrChange>
              </w:rPr>
              <w:tab/>
              <w:delText xml:space="preserve">Xu L, Nirwane A, Yao Y. Basement membrane and blood-brain barrier. </w:delText>
            </w:r>
            <w:r w:rsidRPr="00D03637" w:rsidDel="00733317">
              <w:rPr>
                <w:rFonts w:eastAsia="Times New Roman"/>
                <w:i/>
                <w:iCs/>
                <w:rPrChange w:id="4431" w:author="Wisch, Julie" w:date="2022-10-17T09:14:00Z">
                  <w:rPr>
                    <w:rFonts w:eastAsia="Times New Roman"/>
                    <w:i/>
                    <w:iCs/>
                  </w:rPr>
                </w:rPrChange>
              </w:rPr>
              <w:delText>Stroke and Vascular Neurology</w:delText>
            </w:r>
            <w:r w:rsidRPr="00D03637" w:rsidDel="00733317">
              <w:rPr>
                <w:rFonts w:eastAsia="Times New Roman"/>
                <w:rPrChange w:id="4432" w:author="Wisch, Julie" w:date="2022-10-17T09:14:00Z">
                  <w:rPr>
                    <w:rFonts w:eastAsia="Times New Roman"/>
                  </w:rPr>
                </w:rPrChange>
              </w:rPr>
              <w:delText>. 2019;4(2):78-82. doi:10.1136/svn-2018-000198</w:delText>
            </w:r>
          </w:del>
        </w:p>
        <w:p w14:paraId="6B201F5F" w14:textId="5B2B2C09" w:rsidR="00143020" w:rsidRPr="00D03637" w:rsidDel="00733317" w:rsidRDefault="00143020">
          <w:pPr>
            <w:autoSpaceDE w:val="0"/>
            <w:autoSpaceDN w:val="0"/>
            <w:ind w:hanging="640"/>
            <w:divId w:val="1894078674"/>
            <w:rPr>
              <w:del w:id="4433" w:author="Wisch, Julie" w:date="2022-09-28T10:24:00Z"/>
              <w:rFonts w:eastAsia="Times New Roman"/>
              <w:rPrChange w:id="4434" w:author="Wisch, Julie" w:date="2022-10-17T09:14:00Z">
                <w:rPr>
                  <w:del w:id="4435" w:author="Wisch, Julie" w:date="2022-09-28T10:24:00Z"/>
                  <w:rFonts w:eastAsia="Times New Roman"/>
                </w:rPr>
              </w:rPrChange>
            </w:rPr>
          </w:pPr>
          <w:del w:id="4436" w:author="Wisch, Julie" w:date="2022-09-28T10:24:00Z">
            <w:r w:rsidRPr="00D03637" w:rsidDel="00733317">
              <w:rPr>
                <w:rFonts w:eastAsia="Times New Roman"/>
                <w:rPrChange w:id="4437" w:author="Wisch, Julie" w:date="2022-10-17T09:14:00Z">
                  <w:rPr>
                    <w:rFonts w:eastAsia="Times New Roman"/>
                  </w:rPr>
                </w:rPrChange>
              </w:rPr>
              <w:delText xml:space="preserve">59. </w:delText>
            </w:r>
            <w:r w:rsidRPr="00D03637" w:rsidDel="00733317">
              <w:rPr>
                <w:rFonts w:eastAsia="Times New Roman"/>
                <w:rPrChange w:id="4438" w:author="Wisch, Julie" w:date="2022-10-17T09:14:00Z">
                  <w:rPr>
                    <w:rFonts w:eastAsia="Times New Roman"/>
                  </w:rPr>
                </w:rPrChange>
              </w:rPr>
              <w:tab/>
              <w:delText xml:space="preserve">Dehouck B, Fenart L, Dehouck MP, Pierce A, Torpier G, Cecchelli R. </w:delText>
            </w:r>
            <w:r w:rsidRPr="00D03637" w:rsidDel="00733317">
              <w:rPr>
                <w:rFonts w:eastAsia="Times New Roman"/>
                <w:i/>
                <w:iCs/>
                <w:rPrChange w:id="4439" w:author="Wisch, Julie" w:date="2022-10-17T09:14:00Z">
                  <w:rPr>
                    <w:rFonts w:eastAsia="Times New Roman"/>
                    <w:i/>
                    <w:iCs/>
                  </w:rPr>
                </w:rPrChange>
              </w:rPr>
              <w:delText>A New Function for the LDL Receptor: Transcytosis of LDL across the Blood-Brain Barrier</w:delText>
            </w:r>
            <w:r w:rsidRPr="00D03637" w:rsidDel="00733317">
              <w:rPr>
                <w:rFonts w:eastAsia="Times New Roman"/>
                <w:rPrChange w:id="4440" w:author="Wisch, Julie" w:date="2022-10-17T09:14:00Z">
                  <w:rPr>
                    <w:rFonts w:eastAsia="Times New Roman"/>
                  </w:rPr>
                </w:rPrChange>
              </w:rPr>
              <w:delText>. Vol 138.; 1997. http://www.jcb.org</w:delText>
            </w:r>
          </w:del>
        </w:p>
        <w:p w14:paraId="4A607A9E" w14:textId="5223B95C" w:rsidR="00143020" w:rsidRPr="00D03637" w:rsidDel="00733317" w:rsidRDefault="00143020">
          <w:pPr>
            <w:autoSpaceDE w:val="0"/>
            <w:autoSpaceDN w:val="0"/>
            <w:ind w:hanging="640"/>
            <w:divId w:val="543491646"/>
            <w:rPr>
              <w:del w:id="4441" w:author="Wisch, Julie" w:date="2022-09-28T10:24:00Z"/>
              <w:rFonts w:eastAsia="Times New Roman"/>
              <w:rPrChange w:id="4442" w:author="Wisch, Julie" w:date="2022-10-17T09:14:00Z">
                <w:rPr>
                  <w:del w:id="4443" w:author="Wisch, Julie" w:date="2022-09-28T10:24:00Z"/>
                  <w:rFonts w:eastAsia="Times New Roman"/>
                </w:rPr>
              </w:rPrChange>
            </w:rPr>
          </w:pPr>
          <w:del w:id="4444" w:author="Wisch, Julie" w:date="2022-09-28T10:24:00Z">
            <w:r w:rsidRPr="00D03637" w:rsidDel="00733317">
              <w:rPr>
                <w:rFonts w:eastAsia="Times New Roman"/>
                <w:rPrChange w:id="4445" w:author="Wisch, Julie" w:date="2022-10-17T09:14:00Z">
                  <w:rPr>
                    <w:rFonts w:eastAsia="Times New Roman"/>
                  </w:rPr>
                </w:rPrChange>
              </w:rPr>
              <w:delText xml:space="preserve">60. </w:delText>
            </w:r>
            <w:r w:rsidRPr="00D03637" w:rsidDel="00733317">
              <w:rPr>
                <w:rFonts w:eastAsia="Times New Roman"/>
                <w:rPrChange w:id="4446" w:author="Wisch, Julie" w:date="2022-10-17T09:14:00Z">
                  <w:rPr>
                    <w:rFonts w:eastAsia="Times New Roman"/>
                  </w:rPr>
                </w:rPrChange>
              </w:rPr>
              <w:tab/>
              <w:delText xml:space="preserve">Trejo JL, Carro E, Garcia-Galloway E, Torres-Aleman I. Role of insulin-like growth factor I signaling in neurodegenerative diseases. </w:delText>
            </w:r>
            <w:r w:rsidRPr="00D03637" w:rsidDel="00733317">
              <w:rPr>
                <w:rFonts w:eastAsia="Times New Roman"/>
                <w:i/>
                <w:iCs/>
                <w:rPrChange w:id="4447" w:author="Wisch, Julie" w:date="2022-10-17T09:14:00Z">
                  <w:rPr>
                    <w:rFonts w:eastAsia="Times New Roman"/>
                    <w:i/>
                    <w:iCs/>
                  </w:rPr>
                </w:rPrChange>
              </w:rPr>
              <w:delText>Journal of Molecular Medicine</w:delText>
            </w:r>
            <w:r w:rsidRPr="00D03637" w:rsidDel="00733317">
              <w:rPr>
                <w:rFonts w:eastAsia="Times New Roman"/>
                <w:rPrChange w:id="4448" w:author="Wisch, Julie" w:date="2022-10-17T09:14:00Z">
                  <w:rPr>
                    <w:rFonts w:eastAsia="Times New Roman"/>
                  </w:rPr>
                </w:rPrChange>
              </w:rPr>
              <w:delText>. 2004;82(3):156-162. doi:10.1007/s00109-003-0499-7</w:delText>
            </w:r>
          </w:del>
        </w:p>
        <w:p w14:paraId="724CEA05" w14:textId="1CFCBFEF" w:rsidR="00143020" w:rsidRPr="00D03637" w:rsidDel="00733317" w:rsidRDefault="00143020">
          <w:pPr>
            <w:autoSpaceDE w:val="0"/>
            <w:autoSpaceDN w:val="0"/>
            <w:ind w:hanging="640"/>
            <w:divId w:val="119884668"/>
            <w:rPr>
              <w:del w:id="4449" w:author="Wisch, Julie" w:date="2022-09-28T10:24:00Z"/>
              <w:rFonts w:eastAsia="Times New Roman"/>
              <w:rPrChange w:id="4450" w:author="Wisch, Julie" w:date="2022-10-17T09:14:00Z">
                <w:rPr>
                  <w:del w:id="4451" w:author="Wisch, Julie" w:date="2022-09-28T10:24:00Z"/>
                  <w:rFonts w:eastAsia="Times New Roman"/>
                </w:rPr>
              </w:rPrChange>
            </w:rPr>
          </w:pPr>
          <w:del w:id="4452" w:author="Wisch, Julie" w:date="2022-09-28T10:24:00Z">
            <w:r w:rsidRPr="00D03637" w:rsidDel="00733317">
              <w:rPr>
                <w:rFonts w:eastAsia="Times New Roman"/>
                <w:rPrChange w:id="4453" w:author="Wisch, Julie" w:date="2022-10-17T09:14:00Z">
                  <w:rPr>
                    <w:rFonts w:eastAsia="Times New Roman"/>
                  </w:rPr>
                </w:rPrChange>
              </w:rPr>
              <w:delText xml:space="preserve">61. </w:delText>
            </w:r>
            <w:r w:rsidRPr="00D03637" w:rsidDel="00733317">
              <w:rPr>
                <w:rFonts w:eastAsia="Times New Roman"/>
                <w:rPrChange w:id="4454" w:author="Wisch, Julie" w:date="2022-10-17T09:14:00Z">
                  <w:rPr>
                    <w:rFonts w:eastAsia="Times New Roman"/>
                  </w:rPr>
                </w:rPrChange>
              </w:rPr>
              <w:tab/>
              <w:delText xml:space="preserve">Song IU, Kim Y do, Chung SW, Cho HJ. Association between serum haptoglobin and the pathogenesis of alzheimer’s disease. </w:delText>
            </w:r>
            <w:r w:rsidRPr="00D03637" w:rsidDel="00733317">
              <w:rPr>
                <w:rFonts w:eastAsia="Times New Roman"/>
                <w:i/>
                <w:iCs/>
                <w:rPrChange w:id="4455" w:author="Wisch, Julie" w:date="2022-10-17T09:14:00Z">
                  <w:rPr>
                    <w:rFonts w:eastAsia="Times New Roman"/>
                    <w:i/>
                    <w:iCs/>
                  </w:rPr>
                </w:rPrChange>
              </w:rPr>
              <w:delText>Internal Medicine</w:delText>
            </w:r>
            <w:r w:rsidRPr="00D03637" w:rsidDel="00733317">
              <w:rPr>
                <w:rFonts w:eastAsia="Times New Roman"/>
                <w:rPrChange w:id="4456" w:author="Wisch, Julie" w:date="2022-10-17T09:14:00Z">
                  <w:rPr>
                    <w:rFonts w:eastAsia="Times New Roman"/>
                  </w:rPr>
                </w:rPrChange>
              </w:rPr>
              <w:delText>. 2015;54(5):453-457. doi:10.2169/internalmedicine.54.2876</w:delText>
            </w:r>
          </w:del>
        </w:p>
        <w:p w14:paraId="0BBAADDE" w14:textId="01A55CD4" w:rsidR="00143020" w:rsidRPr="00D03637" w:rsidDel="00733317" w:rsidRDefault="00143020">
          <w:pPr>
            <w:autoSpaceDE w:val="0"/>
            <w:autoSpaceDN w:val="0"/>
            <w:ind w:hanging="640"/>
            <w:divId w:val="2063675604"/>
            <w:rPr>
              <w:del w:id="4457" w:author="Wisch, Julie" w:date="2022-09-28T10:24:00Z"/>
              <w:rFonts w:eastAsia="Times New Roman"/>
              <w:rPrChange w:id="4458" w:author="Wisch, Julie" w:date="2022-10-17T09:14:00Z">
                <w:rPr>
                  <w:del w:id="4459" w:author="Wisch, Julie" w:date="2022-09-28T10:24:00Z"/>
                  <w:rFonts w:eastAsia="Times New Roman"/>
                </w:rPr>
              </w:rPrChange>
            </w:rPr>
          </w:pPr>
          <w:del w:id="4460" w:author="Wisch, Julie" w:date="2022-09-28T10:24:00Z">
            <w:r w:rsidRPr="00D03637" w:rsidDel="00733317">
              <w:rPr>
                <w:rFonts w:eastAsia="Times New Roman"/>
                <w:rPrChange w:id="4461" w:author="Wisch, Julie" w:date="2022-10-17T09:14:00Z">
                  <w:rPr>
                    <w:rFonts w:eastAsia="Times New Roman"/>
                  </w:rPr>
                </w:rPrChange>
              </w:rPr>
              <w:delText xml:space="preserve">62. </w:delText>
            </w:r>
            <w:r w:rsidRPr="00D03637" w:rsidDel="00733317">
              <w:rPr>
                <w:rFonts w:eastAsia="Times New Roman"/>
                <w:rPrChange w:id="4462" w:author="Wisch, Julie" w:date="2022-10-17T09:14:00Z">
                  <w:rPr>
                    <w:rFonts w:eastAsia="Times New Roman"/>
                  </w:rPr>
                </w:rPrChange>
              </w:rPr>
              <w:tab/>
              <w:delText xml:space="preserve">Jung SM, Lee KB, Lee JW, et al. Both plasma retinol-binding protein and haptoglobin precursor allele 1 in CSF: Candidate biomarkers for the progression of normal to mild cognitive impairment to Alzheimer’s disease. </w:delText>
            </w:r>
            <w:r w:rsidRPr="00D03637" w:rsidDel="00733317">
              <w:rPr>
                <w:rFonts w:eastAsia="Times New Roman"/>
                <w:i/>
                <w:iCs/>
                <w:rPrChange w:id="4463" w:author="Wisch, Julie" w:date="2022-10-17T09:14:00Z">
                  <w:rPr>
                    <w:rFonts w:eastAsia="Times New Roman"/>
                    <w:i/>
                    <w:iCs/>
                  </w:rPr>
                </w:rPrChange>
              </w:rPr>
              <w:delText>Neuroscience Letters</w:delText>
            </w:r>
            <w:r w:rsidRPr="00D03637" w:rsidDel="00733317">
              <w:rPr>
                <w:rFonts w:eastAsia="Times New Roman"/>
                <w:rPrChange w:id="4464" w:author="Wisch, Julie" w:date="2022-10-17T09:14:00Z">
                  <w:rPr>
                    <w:rFonts w:eastAsia="Times New Roman"/>
                  </w:rPr>
                </w:rPrChange>
              </w:rPr>
              <w:delText>. 2008;436(2):153-157. doi:10.1016/j.neulet.2008.03.010</w:delText>
            </w:r>
          </w:del>
        </w:p>
        <w:p w14:paraId="13ACCE6E" w14:textId="29FE55F2" w:rsidR="00143020" w:rsidRPr="00D03637" w:rsidDel="00733317" w:rsidRDefault="00143020">
          <w:pPr>
            <w:autoSpaceDE w:val="0"/>
            <w:autoSpaceDN w:val="0"/>
            <w:ind w:hanging="640"/>
            <w:divId w:val="1588464298"/>
            <w:rPr>
              <w:del w:id="4465" w:author="Wisch, Julie" w:date="2022-09-28T10:24:00Z"/>
              <w:rFonts w:eastAsia="Times New Roman"/>
              <w:rPrChange w:id="4466" w:author="Wisch, Julie" w:date="2022-10-17T09:14:00Z">
                <w:rPr>
                  <w:del w:id="4467" w:author="Wisch, Julie" w:date="2022-09-28T10:24:00Z"/>
                  <w:rFonts w:eastAsia="Times New Roman"/>
                </w:rPr>
              </w:rPrChange>
            </w:rPr>
          </w:pPr>
          <w:del w:id="4468" w:author="Wisch, Julie" w:date="2022-09-28T10:24:00Z">
            <w:r w:rsidRPr="00D03637" w:rsidDel="00733317">
              <w:rPr>
                <w:rFonts w:eastAsia="Times New Roman"/>
                <w:rPrChange w:id="4469" w:author="Wisch, Julie" w:date="2022-10-17T09:14:00Z">
                  <w:rPr>
                    <w:rFonts w:eastAsia="Times New Roman"/>
                  </w:rPr>
                </w:rPrChange>
              </w:rPr>
              <w:delText xml:space="preserve">63. </w:delText>
            </w:r>
            <w:r w:rsidRPr="00D03637" w:rsidDel="00733317">
              <w:rPr>
                <w:rFonts w:eastAsia="Times New Roman"/>
                <w:rPrChange w:id="4470" w:author="Wisch, Julie" w:date="2022-10-17T09:14:00Z">
                  <w:rPr>
                    <w:rFonts w:eastAsia="Times New Roman"/>
                  </w:rPr>
                </w:rPrChange>
              </w:rPr>
              <w:tab/>
              <w:delText xml:space="preserve">Bonifati DM, Kishore U. Role of complement in neurodegeneration and neuroinflammation. </w:delText>
            </w:r>
            <w:r w:rsidRPr="00D03637" w:rsidDel="00733317">
              <w:rPr>
                <w:rFonts w:eastAsia="Times New Roman"/>
                <w:i/>
                <w:iCs/>
                <w:rPrChange w:id="4471" w:author="Wisch, Julie" w:date="2022-10-17T09:14:00Z">
                  <w:rPr>
                    <w:rFonts w:eastAsia="Times New Roman"/>
                    <w:i/>
                    <w:iCs/>
                  </w:rPr>
                </w:rPrChange>
              </w:rPr>
              <w:delText>Molecular Immunology</w:delText>
            </w:r>
            <w:r w:rsidRPr="00D03637" w:rsidDel="00733317">
              <w:rPr>
                <w:rFonts w:eastAsia="Times New Roman"/>
                <w:rPrChange w:id="4472" w:author="Wisch, Julie" w:date="2022-10-17T09:14:00Z">
                  <w:rPr>
                    <w:rFonts w:eastAsia="Times New Roman"/>
                  </w:rPr>
                </w:rPrChange>
              </w:rPr>
              <w:delText>. 2007;44(5):999-1010. doi:10.1016/j.molimm.2006.03.007</w:delText>
            </w:r>
          </w:del>
        </w:p>
        <w:p w14:paraId="67780EF3" w14:textId="64E25D78" w:rsidR="00143020" w:rsidRPr="00D03637" w:rsidDel="00733317" w:rsidRDefault="00143020">
          <w:pPr>
            <w:autoSpaceDE w:val="0"/>
            <w:autoSpaceDN w:val="0"/>
            <w:ind w:hanging="640"/>
            <w:divId w:val="415517515"/>
            <w:rPr>
              <w:del w:id="4473" w:author="Wisch, Julie" w:date="2022-09-28T10:24:00Z"/>
              <w:rFonts w:eastAsia="Times New Roman"/>
              <w:rPrChange w:id="4474" w:author="Wisch, Julie" w:date="2022-10-17T09:14:00Z">
                <w:rPr>
                  <w:del w:id="4475" w:author="Wisch, Julie" w:date="2022-09-28T10:24:00Z"/>
                  <w:rFonts w:eastAsia="Times New Roman"/>
                </w:rPr>
              </w:rPrChange>
            </w:rPr>
          </w:pPr>
          <w:del w:id="4476" w:author="Wisch, Julie" w:date="2022-09-28T10:24:00Z">
            <w:r w:rsidRPr="00D03637" w:rsidDel="00733317">
              <w:rPr>
                <w:rFonts w:eastAsia="Times New Roman"/>
                <w:rPrChange w:id="4477" w:author="Wisch, Julie" w:date="2022-10-17T09:14:00Z">
                  <w:rPr>
                    <w:rFonts w:eastAsia="Times New Roman"/>
                  </w:rPr>
                </w:rPrChange>
              </w:rPr>
              <w:lastRenderedPageBreak/>
              <w:delText xml:space="preserve">64. </w:delText>
            </w:r>
            <w:r w:rsidRPr="00D03637" w:rsidDel="00733317">
              <w:rPr>
                <w:rFonts w:eastAsia="Times New Roman"/>
                <w:rPrChange w:id="4478" w:author="Wisch, Julie" w:date="2022-10-17T09:14:00Z">
                  <w:rPr>
                    <w:rFonts w:eastAsia="Times New Roman"/>
                  </w:rPr>
                </w:rPrChange>
              </w:rPr>
              <w:tab/>
              <w:delText xml:space="preserve">Zahra Paylakhi S, Ozgoli S, Paylakhi S. Identification of Alzheimer disease-relevant genes using a novel hybrid method. </w:delText>
            </w:r>
            <w:r w:rsidRPr="00D03637" w:rsidDel="00733317">
              <w:rPr>
                <w:rFonts w:eastAsia="Times New Roman"/>
                <w:i/>
                <w:iCs/>
                <w:rPrChange w:id="4479" w:author="Wisch, Julie" w:date="2022-10-17T09:14:00Z">
                  <w:rPr>
                    <w:rFonts w:eastAsia="Times New Roman"/>
                    <w:i/>
                    <w:iCs/>
                  </w:rPr>
                </w:rPrChange>
              </w:rPr>
              <w:delText>Progress in Biological Sciences</w:delText>
            </w:r>
            <w:r w:rsidRPr="00D03637" w:rsidDel="00733317">
              <w:rPr>
                <w:rFonts w:eastAsia="Times New Roman"/>
                <w:rPrChange w:id="4480" w:author="Wisch, Julie" w:date="2022-10-17T09:14:00Z">
                  <w:rPr>
                    <w:rFonts w:eastAsia="Times New Roman"/>
                  </w:rPr>
                </w:rPrChange>
              </w:rPr>
              <w:delText>. 2016;6:37-46. doi:10.22059/PBS.2016.59006</w:delText>
            </w:r>
          </w:del>
        </w:p>
        <w:p w14:paraId="03E27AF0" w14:textId="297E3AD9" w:rsidR="00143020" w:rsidRPr="00D03637" w:rsidDel="00733317" w:rsidRDefault="00143020">
          <w:pPr>
            <w:autoSpaceDE w:val="0"/>
            <w:autoSpaceDN w:val="0"/>
            <w:ind w:hanging="640"/>
            <w:divId w:val="304819520"/>
            <w:rPr>
              <w:del w:id="4481" w:author="Wisch, Julie" w:date="2022-09-28T10:24:00Z"/>
              <w:rFonts w:eastAsia="Times New Roman"/>
              <w:rPrChange w:id="4482" w:author="Wisch, Julie" w:date="2022-10-17T09:14:00Z">
                <w:rPr>
                  <w:del w:id="4483" w:author="Wisch, Julie" w:date="2022-09-28T10:24:00Z"/>
                  <w:rFonts w:eastAsia="Times New Roman"/>
                </w:rPr>
              </w:rPrChange>
            </w:rPr>
          </w:pPr>
          <w:del w:id="4484" w:author="Wisch, Julie" w:date="2022-09-28T10:24:00Z">
            <w:r w:rsidRPr="00D03637" w:rsidDel="00733317">
              <w:rPr>
                <w:rFonts w:eastAsia="Times New Roman"/>
                <w:rPrChange w:id="4485" w:author="Wisch, Julie" w:date="2022-10-17T09:14:00Z">
                  <w:rPr>
                    <w:rFonts w:eastAsia="Times New Roman"/>
                  </w:rPr>
                </w:rPrChange>
              </w:rPr>
              <w:delText xml:space="preserve">65. </w:delText>
            </w:r>
            <w:r w:rsidRPr="00D03637" w:rsidDel="00733317">
              <w:rPr>
                <w:rFonts w:eastAsia="Times New Roman"/>
                <w:rPrChange w:id="4486" w:author="Wisch, Julie" w:date="2022-10-17T09:14:00Z">
                  <w:rPr>
                    <w:rFonts w:eastAsia="Times New Roman"/>
                  </w:rPr>
                </w:rPrChange>
              </w:rPr>
              <w:tab/>
              <w:delText xml:space="preserve">Tang MX, Stern Y, Marder K, et al. The APOE-ε4 allele and the risk of Alzheimer disease among African Americans, whites, and Hispanics. </w:delText>
            </w:r>
            <w:r w:rsidRPr="00D03637" w:rsidDel="00733317">
              <w:rPr>
                <w:rFonts w:eastAsia="Times New Roman"/>
                <w:i/>
                <w:iCs/>
                <w:rPrChange w:id="4487" w:author="Wisch, Julie" w:date="2022-10-17T09:14:00Z">
                  <w:rPr>
                    <w:rFonts w:eastAsia="Times New Roman"/>
                    <w:i/>
                    <w:iCs/>
                  </w:rPr>
                </w:rPrChange>
              </w:rPr>
              <w:delText>J Am Med Assoc</w:delText>
            </w:r>
            <w:r w:rsidRPr="00D03637" w:rsidDel="00733317">
              <w:rPr>
                <w:rFonts w:eastAsia="Times New Roman"/>
                <w:rPrChange w:id="4488" w:author="Wisch, Julie" w:date="2022-10-17T09:14:00Z">
                  <w:rPr>
                    <w:rFonts w:eastAsia="Times New Roman"/>
                  </w:rPr>
                </w:rPrChange>
              </w:rPr>
              <w:delText>. 1998;279(10):751-755. doi:10.1001/jama.279.10.751</w:delText>
            </w:r>
          </w:del>
        </w:p>
        <w:p w14:paraId="229309ED" w14:textId="358ADD86" w:rsidR="00143020" w:rsidRPr="00D03637" w:rsidDel="00733317" w:rsidRDefault="00143020">
          <w:pPr>
            <w:autoSpaceDE w:val="0"/>
            <w:autoSpaceDN w:val="0"/>
            <w:ind w:hanging="640"/>
            <w:divId w:val="401222208"/>
            <w:rPr>
              <w:del w:id="4489" w:author="Wisch, Julie" w:date="2022-09-28T10:24:00Z"/>
              <w:rFonts w:eastAsia="Times New Roman"/>
              <w:rPrChange w:id="4490" w:author="Wisch, Julie" w:date="2022-10-17T09:14:00Z">
                <w:rPr>
                  <w:del w:id="4491" w:author="Wisch, Julie" w:date="2022-09-28T10:24:00Z"/>
                  <w:rFonts w:eastAsia="Times New Roman"/>
                </w:rPr>
              </w:rPrChange>
            </w:rPr>
          </w:pPr>
          <w:del w:id="4492" w:author="Wisch, Julie" w:date="2022-09-28T10:24:00Z">
            <w:r w:rsidRPr="00D03637" w:rsidDel="00733317">
              <w:rPr>
                <w:rFonts w:eastAsia="Times New Roman"/>
                <w:rPrChange w:id="4493" w:author="Wisch, Julie" w:date="2022-10-17T09:14:00Z">
                  <w:rPr>
                    <w:rFonts w:eastAsia="Times New Roman"/>
                  </w:rPr>
                </w:rPrChange>
              </w:rPr>
              <w:delText xml:space="preserve">66. </w:delText>
            </w:r>
            <w:r w:rsidRPr="00D03637" w:rsidDel="00733317">
              <w:rPr>
                <w:rFonts w:eastAsia="Times New Roman"/>
                <w:rPrChange w:id="4494" w:author="Wisch, Julie" w:date="2022-10-17T09:14:00Z">
                  <w:rPr>
                    <w:rFonts w:eastAsia="Times New Roman"/>
                  </w:rPr>
                </w:rPrChange>
              </w:rPr>
              <w:tab/>
              <w:delText xml:space="preserve">Li Z, Shue F, Zhao N, Shinohara M, Bu G. APOE2: protective mechanism and therapeutic implications for Alzheimer’s disease. </w:delText>
            </w:r>
            <w:r w:rsidRPr="00D03637" w:rsidDel="00733317">
              <w:rPr>
                <w:rFonts w:eastAsia="Times New Roman"/>
                <w:i/>
                <w:iCs/>
                <w:rPrChange w:id="4495" w:author="Wisch, Julie" w:date="2022-10-17T09:14:00Z">
                  <w:rPr>
                    <w:rFonts w:eastAsia="Times New Roman"/>
                    <w:i/>
                    <w:iCs/>
                  </w:rPr>
                </w:rPrChange>
              </w:rPr>
              <w:delText>Molecular Neurodegeneration</w:delText>
            </w:r>
            <w:r w:rsidRPr="00D03637" w:rsidDel="00733317">
              <w:rPr>
                <w:rFonts w:eastAsia="Times New Roman"/>
                <w:rPrChange w:id="4496" w:author="Wisch, Julie" w:date="2022-10-17T09:14:00Z">
                  <w:rPr>
                    <w:rFonts w:eastAsia="Times New Roman"/>
                  </w:rPr>
                </w:rPrChange>
              </w:rPr>
              <w:delText>. 2020;15(1). doi:10.1186/s13024-020-00413-4</w:delText>
            </w:r>
          </w:del>
        </w:p>
        <w:p w14:paraId="7DF0A089" w14:textId="02EE6822" w:rsidR="00143020" w:rsidRPr="00D03637" w:rsidDel="00733317" w:rsidRDefault="00143020">
          <w:pPr>
            <w:autoSpaceDE w:val="0"/>
            <w:autoSpaceDN w:val="0"/>
            <w:ind w:hanging="640"/>
            <w:divId w:val="1977366397"/>
            <w:rPr>
              <w:del w:id="4497" w:author="Wisch, Julie" w:date="2022-09-28T10:24:00Z"/>
              <w:rFonts w:eastAsia="Times New Roman"/>
              <w:rPrChange w:id="4498" w:author="Wisch, Julie" w:date="2022-10-17T09:14:00Z">
                <w:rPr>
                  <w:del w:id="4499" w:author="Wisch, Julie" w:date="2022-09-28T10:24:00Z"/>
                  <w:rFonts w:eastAsia="Times New Roman"/>
                </w:rPr>
              </w:rPrChange>
            </w:rPr>
          </w:pPr>
          <w:del w:id="4500" w:author="Wisch, Julie" w:date="2022-09-28T10:24:00Z">
            <w:r w:rsidRPr="00D03637" w:rsidDel="00733317">
              <w:rPr>
                <w:rFonts w:eastAsia="Times New Roman"/>
                <w:rPrChange w:id="4501" w:author="Wisch, Julie" w:date="2022-10-17T09:14:00Z">
                  <w:rPr>
                    <w:rFonts w:eastAsia="Times New Roman"/>
                  </w:rPr>
                </w:rPrChange>
              </w:rPr>
              <w:delText xml:space="preserve">67. </w:delText>
            </w:r>
            <w:r w:rsidRPr="00D03637" w:rsidDel="00733317">
              <w:rPr>
                <w:rFonts w:eastAsia="Times New Roman"/>
                <w:rPrChange w:id="4502" w:author="Wisch, Julie" w:date="2022-10-17T09:14:00Z">
                  <w:rPr>
                    <w:rFonts w:eastAsia="Times New Roman"/>
                  </w:rPr>
                </w:rPrChange>
              </w:rPr>
              <w:tab/>
              <w:delText xml:space="preserve">Morris JC, Roe CM, Xiong C, et al. APOE predicts amyloid-beta but not tau Alzheimer pathology in cognitively normal aging. </w:delText>
            </w:r>
            <w:r w:rsidRPr="00D03637" w:rsidDel="00733317">
              <w:rPr>
                <w:rFonts w:eastAsia="Times New Roman"/>
                <w:i/>
                <w:iCs/>
                <w:rPrChange w:id="4503" w:author="Wisch, Julie" w:date="2022-10-17T09:14:00Z">
                  <w:rPr>
                    <w:rFonts w:eastAsia="Times New Roman"/>
                    <w:i/>
                    <w:iCs/>
                  </w:rPr>
                </w:rPrChange>
              </w:rPr>
              <w:delText>Annals of Neurology</w:delText>
            </w:r>
            <w:r w:rsidRPr="00D03637" w:rsidDel="00733317">
              <w:rPr>
                <w:rFonts w:eastAsia="Times New Roman"/>
                <w:rPrChange w:id="4504" w:author="Wisch, Julie" w:date="2022-10-17T09:14:00Z">
                  <w:rPr>
                    <w:rFonts w:eastAsia="Times New Roman"/>
                  </w:rPr>
                </w:rPrChange>
              </w:rPr>
              <w:delText>. 2010;67(1):122-131. doi:10.1002/ana.21843</w:delText>
            </w:r>
          </w:del>
        </w:p>
        <w:p w14:paraId="134BA700" w14:textId="0DC567A2" w:rsidR="00143020" w:rsidRPr="00D03637" w:rsidDel="00733317" w:rsidRDefault="00143020">
          <w:pPr>
            <w:autoSpaceDE w:val="0"/>
            <w:autoSpaceDN w:val="0"/>
            <w:ind w:hanging="640"/>
            <w:divId w:val="1587299366"/>
            <w:rPr>
              <w:del w:id="4505" w:author="Wisch, Julie" w:date="2022-09-28T10:24:00Z"/>
              <w:rFonts w:eastAsia="Times New Roman"/>
              <w:rPrChange w:id="4506" w:author="Wisch, Julie" w:date="2022-10-17T09:14:00Z">
                <w:rPr>
                  <w:del w:id="4507" w:author="Wisch, Julie" w:date="2022-09-28T10:24:00Z"/>
                  <w:rFonts w:eastAsia="Times New Roman"/>
                </w:rPr>
              </w:rPrChange>
            </w:rPr>
          </w:pPr>
          <w:del w:id="4508" w:author="Wisch, Julie" w:date="2022-09-28T10:24:00Z">
            <w:r w:rsidRPr="00D03637" w:rsidDel="00733317">
              <w:rPr>
                <w:rFonts w:eastAsia="Times New Roman"/>
                <w:rPrChange w:id="4509" w:author="Wisch, Julie" w:date="2022-10-17T09:14:00Z">
                  <w:rPr>
                    <w:rFonts w:eastAsia="Times New Roman"/>
                  </w:rPr>
                </w:rPrChange>
              </w:rPr>
              <w:delText xml:space="preserve">68. </w:delText>
            </w:r>
            <w:r w:rsidRPr="00D03637" w:rsidDel="00733317">
              <w:rPr>
                <w:rFonts w:eastAsia="Times New Roman"/>
                <w:rPrChange w:id="4510" w:author="Wisch, Julie" w:date="2022-10-17T09:14:00Z">
                  <w:rPr>
                    <w:rFonts w:eastAsia="Times New Roman"/>
                  </w:rPr>
                </w:rPrChange>
              </w:rPr>
              <w:tab/>
              <w:delText xml:space="preserve">Sutphen CL, Jasielec MS, Shah AR, et al. Longitudinal Cerebrospinal Fluid Biomarker Changes in Preclinical Alzheimer Disease During Middle Age. </w:delText>
            </w:r>
            <w:r w:rsidRPr="00D03637" w:rsidDel="00733317">
              <w:rPr>
                <w:rFonts w:eastAsia="Times New Roman"/>
                <w:i/>
                <w:iCs/>
                <w:rPrChange w:id="4511" w:author="Wisch, Julie" w:date="2022-10-17T09:14:00Z">
                  <w:rPr>
                    <w:rFonts w:eastAsia="Times New Roman"/>
                    <w:i/>
                    <w:iCs/>
                  </w:rPr>
                </w:rPrChange>
              </w:rPr>
              <w:delText>JAMA Neurology</w:delText>
            </w:r>
            <w:r w:rsidRPr="00D03637" w:rsidDel="00733317">
              <w:rPr>
                <w:rFonts w:eastAsia="Times New Roman"/>
                <w:rPrChange w:id="4512" w:author="Wisch, Julie" w:date="2022-10-17T09:14:00Z">
                  <w:rPr>
                    <w:rFonts w:eastAsia="Times New Roman"/>
                  </w:rPr>
                </w:rPrChange>
              </w:rPr>
              <w:delText>. 2015;72(9):1029. doi:10.1001/jamaneurol.2015.1285</w:delText>
            </w:r>
          </w:del>
        </w:p>
        <w:p w14:paraId="58526EF5" w14:textId="53AFF27E" w:rsidR="00143020" w:rsidRPr="00D03637" w:rsidDel="00733317" w:rsidRDefault="00143020">
          <w:pPr>
            <w:autoSpaceDE w:val="0"/>
            <w:autoSpaceDN w:val="0"/>
            <w:ind w:hanging="640"/>
            <w:divId w:val="2074085457"/>
            <w:rPr>
              <w:del w:id="4513" w:author="Wisch, Julie" w:date="2022-09-28T10:24:00Z"/>
              <w:rFonts w:eastAsia="Times New Roman"/>
              <w:rPrChange w:id="4514" w:author="Wisch, Julie" w:date="2022-10-17T09:14:00Z">
                <w:rPr>
                  <w:del w:id="4515" w:author="Wisch, Julie" w:date="2022-09-28T10:24:00Z"/>
                  <w:rFonts w:eastAsia="Times New Roman"/>
                </w:rPr>
              </w:rPrChange>
            </w:rPr>
          </w:pPr>
          <w:del w:id="4516" w:author="Wisch, Julie" w:date="2022-09-28T10:24:00Z">
            <w:r w:rsidRPr="00D03637" w:rsidDel="00733317">
              <w:rPr>
                <w:rFonts w:eastAsia="Times New Roman"/>
                <w:rPrChange w:id="4517" w:author="Wisch, Julie" w:date="2022-10-17T09:14:00Z">
                  <w:rPr>
                    <w:rFonts w:eastAsia="Times New Roman"/>
                  </w:rPr>
                </w:rPrChange>
              </w:rPr>
              <w:delText xml:space="preserve">69. </w:delText>
            </w:r>
            <w:r w:rsidRPr="00D03637" w:rsidDel="00733317">
              <w:rPr>
                <w:rFonts w:eastAsia="Times New Roman"/>
                <w:rPrChange w:id="4518" w:author="Wisch, Julie" w:date="2022-10-17T09:14:00Z">
                  <w:rPr>
                    <w:rFonts w:eastAsia="Times New Roman"/>
                  </w:rPr>
                </w:rPrChange>
              </w:rPr>
              <w:tab/>
              <w:delText xml:space="preserve">Insel PS, Donohue MC, Berron D, Hansson O, Mattsson-Carlgren N. Time between milestone events in the Alzheimer’s disease amyloid cascade. </w:delText>
            </w:r>
            <w:r w:rsidRPr="00D03637" w:rsidDel="00733317">
              <w:rPr>
                <w:rFonts w:eastAsia="Times New Roman"/>
                <w:i/>
                <w:iCs/>
                <w:rPrChange w:id="4519" w:author="Wisch, Julie" w:date="2022-10-17T09:14:00Z">
                  <w:rPr>
                    <w:rFonts w:eastAsia="Times New Roman"/>
                    <w:i/>
                    <w:iCs/>
                  </w:rPr>
                </w:rPrChange>
              </w:rPr>
              <w:delText>Neuroimage</w:delText>
            </w:r>
            <w:r w:rsidRPr="00D03637" w:rsidDel="00733317">
              <w:rPr>
                <w:rFonts w:eastAsia="Times New Roman"/>
                <w:rPrChange w:id="4520" w:author="Wisch, Julie" w:date="2022-10-17T09:14:00Z">
                  <w:rPr>
                    <w:rFonts w:eastAsia="Times New Roman"/>
                  </w:rPr>
                </w:rPrChange>
              </w:rPr>
              <w:delText>. 2021;227. doi:10.1016/j.neuroimage.2020.117676</w:delText>
            </w:r>
          </w:del>
        </w:p>
        <w:p w14:paraId="6D77A38A" w14:textId="09205043" w:rsidR="00143020" w:rsidRPr="00D03637" w:rsidDel="00733317" w:rsidRDefault="00143020">
          <w:pPr>
            <w:autoSpaceDE w:val="0"/>
            <w:autoSpaceDN w:val="0"/>
            <w:ind w:hanging="640"/>
            <w:divId w:val="584337668"/>
            <w:rPr>
              <w:del w:id="4521" w:author="Wisch, Julie" w:date="2022-09-28T10:24:00Z"/>
              <w:rFonts w:eastAsia="Times New Roman"/>
              <w:rPrChange w:id="4522" w:author="Wisch, Julie" w:date="2022-10-17T09:14:00Z">
                <w:rPr>
                  <w:del w:id="4523" w:author="Wisch, Julie" w:date="2022-09-28T10:24:00Z"/>
                  <w:rFonts w:eastAsia="Times New Roman"/>
                </w:rPr>
              </w:rPrChange>
            </w:rPr>
          </w:pPr>
          <w:del w:id="4524" w:author="Wisch, Julie" w:date="2022-09-28T10:24:00Z">
            <w:r w:rsidRPr="00D03637" w:rsidDel="00733317">
              <w:rPr>
                <w:rFonts w:eastAsia="Times New Roman"/>
                <w:rPrChange w:id="4525" w:author="Wisch, Julie" w:date="2022-10-17T09:14:00Z">
                  <w:rPr>
                    <w:rFonts w:eastAsia="Times New Roman"/>
                  </w:rPr>
                </w:rPrChange>
              </w:rPr>
              <w:delText xml:space="preserve">70. </w:delText>
            </w:r>
            <w:r w:rsidRPr="00D03637" w:rsidDel="00733317">
              <w:rPr>
                <w:rFonts w:eastAsia="Times New Roman"/>
                <w:rPrChange w:id="4526" w:author="Wisch, Julie" w:date="2022-10-17T09:14:00Z">
                  <w:rPr>
                    <w:rFonts w:eastAsia="Times New Roman"/>
                  </w:rPr>
                </w:rPrChange>
              </w:rPr>
              <w:tab/>
              <w:delText xml:space="preserve">Mendonça CF, Kuras M, Nogueira FCS, et al. Proteomic signatures of brain regions affected by tau pathology in early and late stages of Alzheimer’s disease. </w:delText>
            </w:r>
            <w:r w:rsidRPr="00D03637" w:rsidDel="00733317">
              <w:rPr>
                <w:rFonts w:eastAsia="Times New Roman"/>
                <w:i/>
                <w:iCs/>
                <w:rPrChange w:id="4527" w:author="Wisch, Julie" w:date="2022-10-17T09:14:00Z">
                  <w:rPr>
                    <w:rFonts w:eastAsia="Times New Roman"/>
                    <w:i/>
                    <w:iCs/>
                  </w:rPr>
                </w:rPrChange>
              </w:rPr>
              <w:delText>Neurobiology of Disease</w:delText>
            </w:r>
            <w:r w:rsidRPr="00D03637" w:rsidDel="00733317">
              <w:rPr>
                <w:rFonts w:eastAsia="Times New Roman"/>
                <w:rPrChange w:id="4528" w:author="Wisch, Julie" w:date="2022-10-17T09:14:00Z">
                  <w:rPr>
                    <w:rFonts w:eastAsia="Times New Roman"/>
                  </w:rPr>
                </w:rPrChange>
              </w:rPr>
              <w:delText>. 2019;130. doi:10.1016/j.nbd.2019.104509</w:delText>
            </w:r>
          </w:del>
        </w:p>
        <w:p w14:paraId="21C9CC9C" w14:textId="411FE021" w:rsidR="00143020" w:rsidRPr="00D03637" w:rsidDel="00733317" w:rsidRDefault="00143020">
          <w:pPr>
            <w:autoSpaceDE w:val="0"/>
            <w:autoSpaceDN w:val="0"/>
            <w:ind w:hanging="640"/>
            <w:divId w:val="977567024"/>
            <w:rPr>
              <w:del w:id="4529" w:author="Wisch, Julie" w:date="2022-09-28T10:24:00Z"/>
              <w:rFonts w:eastAsia="Times New Roman"/>
              <w:rPrChange w:id="4530" w:author="Wisch, Julie" w:date="2022-10-17T09:14:00Z">
                <w:rPr>
                  <w:del w:id="4531" w:author="Wisch, Julie" w:date="2022-09-28T10:24:00Z"/>
                  <w:rFonts w:eastAsia="Times New Roman"/>
                </w:rPr>
              </w:rPrChange>
            </w:rPr>
          </w:pPr>
          <w:del w:id="4532" w:author="Wisch, Julie" w:date="2022-09-28T10:24:00Z">
            <w:r w:rsidRPr="00D03637" w:rsidDel="00733317">
              <w:rPr>
                <w:rFonts w:eastAsia="Times New Roman"/>
                <w:rPrChange w:id="4533" w:author="Wisch, Julie" w:date="2022-10-17T09:14:00Z">
                  <w:rPr>
                    <w:rFonts w:eastAsia="Times New Roman"/>
                  </w:rPr>
                </w:rPrChange>
              </w:rPr>
              <w:delText xml:space="preserve">71. </w:delText>
            </w:r>
            <w:r w:rsidRPr="00D03637" w:rsidDel="00733317">
              <w:rPr>
                <w:rFonts w:eastAsia="Times New Roman"/>
                <w:rPrChange w:id="4534" w:author="Wisch, Julie" w:date="2022-10-17T09:14:00Z">
                  <w:rPr>
                    <w:rFonts w:eastAsia="Times New Roman"/>
                  </w:rPr>
                </w:rPrChange>
              </w:rPr>
              <w:tab/>
              <w:delText xml:space="preserve">Arnold SE, Louneva N, Cao K, et al. Cellular, synaptic, and biochemical features of resilient cognition in Alzheimer’s disease. </w:delText>
            </w:r>
            <w:r w:rsidRPr="00D03637" w:rsidDel="00733317">
              <w:rPr>
                <w:rFonts w:eastAsia="Times New Roman"/>
                <w:i/>
                <w:iCs/>
                <w:rPrChange w:id="4535" w:author="Wisch, Julie" w:date="2022-10-17T09:14:00Z">
                  <w:rPr>
                    <w:rFonts w:eastAsia="Times New Roman"/>
                    <w:i/>
                    <w:iCs/>
                  </w:rPr>
                </w:rPrChange>
              </w:rPr>
              <w:delText>Neurobiology of Aging</w:delText>
            </w:r>
            <w:r w:rsidRPr="00D03637" w:rsidDel="00733317">
              <w:rPr>
                <w:rFonts w:eastAsia="Times New Roman"/>
                <w:rPrChange w:id="4536" w:author="Wisch, Julie" w:date="2022-10-17T09:14:00Z">
                  <w:rPr>
                    <w:rFonts w:eastAsia="Times New Roman"/>
                  </w:rPr>
                </w:rPrChange>
              </w:rPr>
              <w:delText>. 2013;34(1):157-168. doi:10.1016/j.neurobiolaging.2012.03.004</w:delText>
            </w:r>
          </w:del>
        </w:p>
        <w:p w14:paraId="55BB50AA" w14:textId="257A35AC" w:rsidR="00143020" w:rsidRPr="00D03637" w:rsidDel="00733317" w:rsidRDefault="00143020">
          <w:pPr>
            <w:autoSpaceDE w:val="0"/>
            <w:autoSpaceDN w:val="0"/>
            <w:ind w:hanging="640"/>
            <w:divId w:val="1141581042"/>
            <w:rPr>
              <w:del w:id="4537" w:author="Wisch, Julie" w:date="2022-09-28T10:24:00Z"/>
              <w:rFonts w:eastAsia="Times New Roman"/>
              <w:rPrChange w:id="4538" w:author="Wisch, Julie" w:date="2022-10-17T09:14:00Z">
                <w:rPr>
                  <w:del w:id="4539" w:author="Wisch, Julie" w:date="2022-09-28T10:24:00Z"/>
                  <w:rFonts w:eastAsia="Times New Roman"/>
                </w:rPr>
              </w:rPrChange>
            </w:rPr>
          </w:pPr>
          <w:del w:id="4540" w:author="Wisch, Julie" w:date="2022-09-28T10:24:00Z">
            <w:r w:rsidRPr="00D03637" w:rsidDel="00733317">
              <w:rPr>
                <w:rFonts w:eastAsia="Times New Roman"/>
                <w:rPrChange w:id="4541" w:author="Wisch, Julie" w:date="2022-10-17T09:14:00Z">
                  <w:rPr>
                    <w:rFonts w:eastAsia="Times New Roman"/>
                  </w:rPr>
                </w:rPrChange>
              </w:rPr>
              <w:delText xml:space="preserve">72. </w:delText>
            </w:r>
            <w:r w:rsidRPr="00D03637" w:rsidDel="00733317">
              <w:rPr>
                <w:rFonts w:eastAsia="Times New Roman"/>
                <w:rPrChange w:id="4542" w:author="Wisch, Julie" w:date="2022-10-17T09:14:00Z">
                  <w:rPr>
                    <w:rFonts w:eastAsia="Times New Roman"/>
                  </w:rPr>
                </w:rPrChange>
              </w:rPr>
              <w:tab/>
              <w:delText xml:space="preserve">Yu L, Petyuk VA, Gaiteri C, et al. Targeted brain proteomics uncover multiple pathways to Alzheimer’s dementia. </w:delText>
            </w:r>
            <w:r w:rsidRPr="00D03637" w:rsidDel="00733317">
              <w:rPr>
                <w:rFonts w:eastAsia="Times New Roman"/>
                <w:i/>
                <w:iCs/>
                <w:rPrChange w:id="4543" w:author="Wisch, Julie" w:date="2022-10-17T09:14:00Z">
                  <w:rPr>
                    <w:rFonts w:eastAsia="Times New Roman"/>
                    <w:i/>
                    <w:iCs/>
                  </w:rPr>
                </w:rPrChange>
              </w:rPr>
              <w:delText>Annals of Neurology</w:delText>
            </w:r>
            <w:r w:rsidRPr="00D03637" w:rsidDel="00733317">
              <w:rPr>
                <w:rFonts w:eastAsia="Times New Roman"/>
                <w:rPrChange w:id="4544" w:author="Wisch, Julie" w:date="2022-10-17T09:14:00Z">
                  <w:rPr>
                    <w:rFonts w:eastAsia="Times New Roman"/>
                  </w:rPr>
                </w:rPrChange>
              </w:rPr>
              <w:delText>. 2018;84(1):78-88. doi:10.1002/ana.25266</w:delText>
            </w:r>
          </w:del>
        </w:p>
        <w:p w14:paraId="0E127B5A" w14:textId="69FC3E11" w:rsidR="00143020" w:rsidRPr="00D03637" w:rsidDel="00733317" w:rsidRDefault="00143020">
          <w:pPr>
            <w:autoSpaceDE w:val="0"/>
            <w:autoSpaceDN w:val="0"/>
            <w:ind w:hanging="640"/>
            <w:divId w:val="1864130256"/>
            <w:rPr>
              <w:del w:id="4545" w:author="Wisch, Julie" w:date="2022-09-28T10:24:00Z"/>
              <w:rFonts w:eastAsia="Times New Roman"/>
              <w:rPrChange w:id="4546" w:author="Wisch, Julie" w:date="2022-10-17T09:14:00Z">
                <w:rPr>
                  <w:del w:id="4547" w:author="Wisch, Julie" w:date="2022-09-28T10:24:00Z"/>
                  <w:rFonts w:eastAsia="Times New Roman"/>
                </w:rPr>
              </w:rPrChange>
            </w:rPr>
          </w:pPr>
          <w:del w:id="4548" w:author="Wisch, Julie" w:date="2022-09-28T10:24:00Z">
            <w:r w:rsidRPr="00D03637" w:rsidDel="00733317">
              <w:rPr>
                <w:rFonts w:eastAsia="Times New Roman"/>
                <w:rPrChange w:id="4549" w:author="Wisch, Julie" w:date="2022-10-17T09:14:00Z">
                  <w:rPr>
                    <w:rFonts w:eastAsia="Times New Roman"/>
                  </w:rPr>
                </w:rPrChange>
              </w:rPr>
              <w:delText xml:space="preserve">73. </w:delText>
            </w:r>
            <w:r w:rsidRPr="00D03637" w:rsidDel="00733317">
              <w:rPr>
                <w:rFonts w:eastAsia="Times New Roman"/>
                <w:rPrChange w:id="4550" w:author="Wisch, Julie" w:date="2022-10-17T09:14:00Z">
                  <w:rPr>
                    <w:rFonts w:eastAsia="Times New Roman"/>
                  </w:rPr>
                </w:rPrChange>
              </w:rPr>
              <w:tab/>
              <w:delText xml:space="preserve">Herrmann J, Lerman LO, Lerman A. Ubiquitin and ubiquitin-like proteins in protein regulation. </w:delText>
            </w:r>
            <w:r w:rsidRPr="00D03637" w:rsidDel="00733317">
              <w:rPr>
                <w:rFonts w:eastAsia="Times New Roman"/>
                <w:i/>
                <w:iCs/>
                <w:rPrChange w:id="4551" w:author="Wisch, Julie" w:date="2022-10-17T09:14:00Z">
                  <w:rPr>
                    <w:rFonts w:eastAsia="Times New Roman"/>
                    <w:i/>
                    <w:iCs/>
                  </w:rPr>
                </w:rPrChange>
              </w:rPr>
              <w:delText>Circulation Research</w:delText>
            </w:r>
            <w:r w:rsidRPr="00D03637" w:rsidDel="00733317">
              <w:rPr>
                <w:rFonts w:eastAsia="Times New Roman"/>
                <w:rPrChange w:id="4552" w:author="Wisch, Julie" w:date="2022-10-17T09:14:00Z">
                  <w:rPr>
                    <w:rFonts w:eastAsia="Times New Roman"/>
                  </w:rPr>
                </w:rPrChange>
              </w:rPr>
              <w:delText>. 2007;100(9):1276-1291. doi:10.1161/01.RES.0000264500.11888.f0</w:delText>
            </w:r>
          </w:del>
        </w:p>
        <w:p w14:paraId="7612ED41" w14:textId="0A71E85D" w:rsidR="00143020" w:rsidRPr="00D03637" w:rsidDel="00733317" w:rsidRDefault="00143020">
          <w:pPr>
            <w:autoSpaceDE w:val="0"/>
            <w:autoSpaceDN w:val="0"/>
            <w:ind w:hanging="640"/>
            <w:divId w:val="1808820670"/>
            <w:rPr>
              <w:del w:id="4553" w:author="Wisch, Julie" w:date="2022-09-28T10:24:00Z"/>
              <w:rFonts w:eastAsia="Times New Roman"/>
              <w:rPrChange w:id="4554" w:author="Wisch, Julie" w:date="2022-10-17T09:14:00Z">
                <w:rPr>
                  <w:del w:id="4555" w:author="Wisch, Julie" w:date="2022-09-28T10:24:00Z"/>
                  <w:rFonts w:eastAsia="Times New Roman"/>
                </w:rPr>
              </w:rPrChange>
            </w:rPr>
          </w:pPr>
          <w:del w:id="4556" w:author="Wisch, Julie" w:date="2022-09-28T10:24:00Z">
            <w:r w:rsidRPr="00D03637" w:rsidDel="00733317">
              <w:rPr>
                <w:rFonts w:eastAsia="Times New Roman"/>
                <w:rPrChange w:id="4557" w:author="Wisch, Julie" w:date="2022-10-17T09:14:00Z">
                  <w:rPr>
                    <w:rFonts w:eastAsia="Times New Roman"/>
                  </w:rPr>
                </w:rPrChange>
              </w:rPr>
              <w:delText xml:space="preserve">74. </w:delText>
            </w:r>
            <w:r w:rsidRPr="00D03637" w:rsidDel="00733317">
              <w:rPr>
                <w:rFonts w:eastAsia="Times New Roman"/>
                <w:rPrChange w:id="4558" w:author="Wisch, Julie" w:date="2022-10-17T09:14:00Z">
                  <w:rPr>
                    <w:rFonts w:eastAsia="Times New Roman"/>
                  </w:rPr>
                </w:rPrChange>
              </w:rPr>
              <w:tab/>
              <w:delText xml:space="preserve">Kim YN, Kim DH. Decreased serum angiogenin level in Alzheimer’s disease. </w:delText>
            </w:r>
            <w:r w:rsidRPr="00D03637" w:rsidDel="00733317">
              <w:rPr>
                <w:rFonts w:eastAsia="Times New Roman"/>
                <w:i/>
                <w:iCs/>
                <w:rPrChange w:id="4559" w:author="Wisch, Julie" w:date="2022-10-17T09:14:00Z">
                  <w:rPr>
                    <w:rFonts w:eastAsia="Times New Roman"/>
                    <w:i/>
                    <w:iCs/>
                  </w:rPr>
                </w:rPrChange>
              </w:rPr>
              <w:delText>Progress in Neuro-Psychopharmacology and Biological Psychiatry</w:delText>
            </w:r>
            <w:r w:rsidRPr="00D03637" w:rsidDel="00733317">
              <w:rPr>
                <w:rFonts w:eastAsia="Times New Roman"/>
                <w:rPrChange w:id="4560" w:author="Wisch, Julie" w:date="2022-10-17T09:14:00Z">
                  <w:rPr>
                    <w:rFonts w:eastAsia="Times New Roman"/>
                  </w:rPr>
                </w:rPrChange>
              </w:rPr>
              <w:delText>. 2012;38(2):116-120. doi:10.1016/j.pnpbp.2012.02.010</w:delText>
            </w:r>
          </w:del>
        </w:p>
        <w:p w14:paraId="4F24D458" w14:textId="0B2A4035" w:rsidR="00143020" w:rsidRPr="00D03637" w:rsidDel="00733317" w:rsidRDefault="00143020">
          <w:pPr>
            <w:autoSpaceDE w:val="0"/>
            <w:autoSpaceDN w:val="0"/>
            <w:ind w:hanging="640"/>
            <w:divId w:val="1360817392"/>
            <w:rPr>
              <w:del w:id="4561" w:author="Wisch, Julie" w:date="2022-09-28T10:24:00Z"/>
              <w:rFonts w:eastAsia="Times New Roman"/>
              <w:rPrChange w:id="4562" w:author="Wisch, Julie" w:date="2022-10-17T09:14:00Z">
                <w:rPr>
                  <w:del w:id="4563" w:author="Wisch, Julie" w:date="2022-09-28T10:24:00Z"/>
                  <w:rFonts w:eastAsia="Times New Roman"/>
                </w:rPr>
              </w:rPrChange>
            </w:rPr>
          </w:pPr>
          <w:del w:id="4564" w:author="Wisch, Julie" w:date="2022-09-28T10:24:00Z">
            <w:r w:rsidRPr="00D03637" w:rsidDel="00733317">
              <w:rPr>
                <w:rFonts w:eastAsia="Times New Roman"/>
                <w:rPrChange w:id="4565" w:author="Wisch, Julie" w:date="2022-10-17T09:14:00Z">
                  <w:rPr>
                    <w:rFonts w:eastAsia="Times New Roman"/>
                  </w:rPr>
                </w:rPrChange>
              </w:rPr>
              <w:delText xml:space="preserve">75. </w:delText>
            </w:r>
            <w:r w:rsidRPr="00D03637" w:rsidDel="00733317">
              <w:rPr>
                <w:rFonts w:eastAsia="Times New Roman"/>
                <w:rPrChange w:id="4566" w:author="Wisch, Julie" w:date="2022-10-17T09:14:00Z">
                  <w:rPr>
                    <w:rFonts w:eastAsia="Times New Roman"/>
                  </w:rPr>
                </w:rPrChange>
              </w:rPr>
              <w:tab/>
              <w:delText xml:space="preserve">Schneider Thomsen M, Birkelund S, Burkhart A, Stensballe A, Moos T. Synthesis and deposition of basement membrane proteins by primary brain capillary endothelial cells in a murine model of the blood-brain barrier. </w:delText>
            </w:r>
            <w:r w:rsidRPr="00D03637" w:rsidDel="00733317">
              <w:rPr>
                <w:rFonts w:eastAsia="Times New Roman"/>
                <w:i/>
                <w:iCs/>
                <w:rPrChange w:id="4567" w:author="Wisch, Julie" w:date="2022-10-17T09:14:00Z">
                  <w:rPr>
                    <w:rFonts w:eastAsia="Times New Roman"/>
                    <w:i/>
                    <w:iCs/>
                  </w:rPr>
                </w:rPrChange>
              </w:rPr>
              <w:delText>Journal of Neurochemistry</w:delText>
            </w:r>
            <w:r w:rsidRPr="00D03637" w:rsidDel="00733317">
              <w:rPr>
                <w:rFonts w:eastAsia="Times New Roman"/>
                <w:rPrChange w:id="4568" w:author="Wisch, Julie" w:date="2022-10-17T09:14:00Z">
                  <w:rPr>
                    <w:rFonts w:eastAsia="Times New Roman"/>
                  </w:rPr>
                </w:rPrChange>
              </w:rPr>
              <w:delText>. 2017;140(5). doi:10.1111/jnc.13789</w:delText>
            </w:r>
          </w:del>
        </w:p>
        <w:p w14:paraId="52F30604" w14:textId="7CAC2014" w:rsidR="00143020" w:rsidRPr="00D03637" w:rsidDel="00733317" w:rsidRDefault="00143020">
          <w:pPr>
            <w:autoSpaceDE w:val="0"/>
            <w:autoSpaceDN w:val="0"/>
            <w:ind w:hanging="640"/>
            <w:divId w:val="1494028044"/>
            <w:rPr>
              <w:del w:id="4569" w:author="Wisch, Julie" w:date="2022-09-28T10:24:00Z"/>
              <w:rFonts w:eastAsia="Times New Roman"/>
              <w:rPrChange w:id="4570" w:author="Wisch, Julie" w:date="2022-10-17T09:14:00Z">
                <w:rPr>
                  <w:del w:id="4571" w:author="Wisch, Julie" w:date="2022-09-28T10:24:00Z"/>
                  <w:rFonts w:eastAsia="Times New Roman"/>
                </w:rPr>
              </w:rPrChange>
            </w:rPr>
          </w:pPr>
          <w:del w:id="4572" w:author="Wisch, Julie" w:date="2022-09-28T10:24:00Z">
            <w:r w:rsidRPr="00D03637" w:rsidDel="00733317">
              <w:rPr>
                <w:rFonts w:eastAsia="Times New Roman"/>
                <w:rPrChange w:id="4573" w:author="Wisch, Julie" w:date="2022-10-17T09:14:00Z">
                  <w:rPr>
                    <w:rFonts w:eastAsia="Times New Roman"/>
                  </w:rPr>
                </w:rPrChange>
              </w:rPr>
              <w:delText xml:space="preserve">76. </w:delText>
            </w:r>
            <w:r w:rsidRPr="00D03637" w:rsidDel="00733317">
              <w:rPr>
                <w:rFonts w:eastAsia="Times New Roman"/>
                <w:rPrChange w:id="4574" w:author="Wisch, Julie" w:date="2022-10-17T09:14:00Z">
                  <w:rPr>
                    <w:rFonts w:eastAsia="Times New Roman"/>
                  </w:rPr>
                </w:rPrChange>
              </w:rPr>
              <w:tab/>
              <w:delText xml:space="preserve">Jung SM, Lee KB, Lee JW, et al. Both plasma retinol-binding protein and haptoglobin precursor allele 1 in CSF: Candidate biomarkers for the progression of normal to mild cognitive impairment to Alzheimer’s disease. </w:delText>
            </w:r>
            <w:r w:rsidRPr="00D03637" w:rsidDel="00733317">
              <w:rPr>
                <w:rFonts w:eastAsia="Times New Roman"/>
                <w:i/>
                <w:iCs/>
                <w:rPrChange w:id="4575" w:author="Wisch, Julie" w:date="2022-10-17T09:14:00Z">
                  <w:rPr>
                    <w:rFonts w:eastAsia="Times New Roman"/>
                    <w:i/>
                    <w:iCs/>
                  </w:rPr>
                </w:rPrChange>
              </w:rPr>
              <w:delText>Neuroscience Letters</w:delText>
            </w:r>
            <w:r w:rsidRPr="00D03637" w:rsidDel="00733317">
              <w:rPr>
                <w:rFonts w:eastAsia="Times New Roman"/>
                <w:rPrChange w:id="4576" w:author="Wisch, Julie" w:date="2022-10-17T09:14:00Z">
                  <w:rPr>
                    <w:rFonts w:eastAsia="Times New Roman"/>
                  </w:rPr>
                </w:rPrChange>
              </w:rPr>
              <w:delText>. 2008;436(2):153-157. doi:10.1016/j.neulet.2008.03.010</w:delText>
            </w:r>
          </w:del>
        </w:p>
        <w:p w14:paraId="503A9D52" w14:textId="2AFDB553" w:rsidR="00143020" w:rsidRPr="00D03637" w:rsidDel="00733317" w:rsidRDefault="00143020">
          <w:pPr>
            <w:autoSpaceDE w:val="0"/>
            <w:autoSpaceDN w:val="0"/>
            <w:ind w:hanging="640"/>
            <w:divId w:val="1398548534"/>
            <w:rPr>
              <w:del w:id="4577" w:author="Wisch, Julie" w:date="2022-09-28T10:24:00Z"/>
              <w:rFonts w:eastAsia="Times New Roman"/>
              <w:rPrChange w:id="4578" w:author="Wisch, Julie" w:date="2022-10-17T09:14:00Z">
                <w:rPr>
                  <w:del w:id="4579" w:author="Wisch, Julie" w:date="2022-09-28T10:24:00Z"/>
                  <w:rFonts w:eastAsia="Times New Roman"/>
                </w:rPr>
              </w:rPrChange>
            </w:rPr>
          </w:pPr>
          <w:del w:id="4580" w:author="Wisch, Julie" w:date="2022-09-28T10:24:00Z">
            <w:r w:rsidRPr="00D03637" w:rsidDel="00733317">
              <w:rPr>
                <w:rFonts w:eastAsia="Times New Roman"/>
                <w:rPrChange w:id="4581" w:author="Wisch, Julie" w:date="2022-10-17T09:14:00Z">
                  <w:rPr>
                    <w:rFonts w:eastAsia="Times New Roman"/>
                  </w:rPr>
                </w:rPrChange>
              </w:rPr>
              <w:lastRenderedPageBreak/>
              <w:delText xml:space="preserve">77. </w:delText>
            </w:r>
            <w:r w:rsidRPr="00D03637" w:rsidDel="00733317">
              <w:rPr>
                <w:rFonts w:eastAsia="Times New Roman"/>
                <w:rPrChange w:id="4582" w:author="Wisch, Julie" w:date="2022-10-17T09:14:00Z">
                  <w:rPr>
                    <w:rFonts w:eastAsia="Times New Roman"/>
                  </w:rPr>
                </w:rPrChange>
              </w:rPr>
              <w:tab/>
              <w:delText xml:space="preserve">Sweeney MD, Sagare AP, Zlokovic B v. Blood-brain barrier breakdown in Alzheimer disease and other neurodegenerative disorders. </w:delText>
            </w:r>
            <w:r w:rsidRPr="00D03637" w:rsidDel="00733317">
              <w:rPr>
                <w:rFonts w:eastAsia="Times New Roman"/>
                <w:i/>
                <w:iCs/>
                <w:rPrChange w:id="4583" w:author="Wisch, Julie" w:date="2022-10-17T09:14:00Z">
                  <w:rPr>
                    <w:rFonts w:eastAsia="Times New Roman"/>
                    <w:i/>
                    <w:iCs/>
                  </w:rPr>
                </w:rPrChange>
              </w:rPr>
              <w:delText>Nature Reviews Neurology</w:delText>
            </w:r>
            <w:r w:rsidRPr="00D03637" w:rsidDel="00733317">
              <w:rPr>
                <w:rFonts w:eastAsia="Times New Roman"/>
                <w:rPrChange w:id="4584" w:author="Wisch, Julie" w:date="2022-10-17T09:14:00Z">
                  <w:rPr>
                    <w:rFonts w:eastAsia="Times New Roman"/>
                  </w:rPr>
                </w:rPrChange>
              </w:rPr>
              <w:delText>. 2018;14(3):133-150. doi:10.1038/nrneurol.2017.188</w:delText>
            </w:r>
          </w:del>
        </w:p>
        <w:p w14:paraId="73B232C5" w14:textId="22C6B863" w:rsidR="00143020" w:rsidRPr="00D03637" w:rsidDel="00733317" w:rsidRDefault="00143020">
          <w:pPr>
            <w:autoSpaceDE w:val="0"/>
            <w:autoSpaceDN w:val="0"/>
            <w:ind w:hanging="640"/>
            <w:divId w:val="737441263"/>
            <w:rPr>
              <w:del w:id="4585" w:author="Wisch, Julie" w:date="2022-09-28T10:24:00Z"/>
              <w:rFonts w:eastAsia="Times New Roman"/>
              <w:rPrChange w:id="4586" w:author="Wisch, Julie" w:date="2022-10-17T09:14:00Z">
                <w:rPr>
                  <w:del w:id="4587" w:author="Wisch, Julie" w:date="2022-09-28T10:24:00Z"/>
                  <w:rFonts w:eastAsia="Times New Roman"/>
                </w:rPr>
              </w:rPrChange>
            </w:rPr>
          </w:pPr>
          <w:del w:id="4588" w:author="Wisch, Julie" w:date="2022-09-28T10:24:00Z">
            <w:r w:rsidRPr="00D03637" w:rsidDel="00733317">
              <w:rPr>
                <w:rFonts w:eastAsia="Times New Roman"/>
                <w:rPrChange w:id="4589" w:author="Wisch, Julie" w:date="2022-10-17T09:14:00Z">
                  <w:rPr>
                    <w:rFonts w:eastAsia="Times New Roman"/>
                  </w:rPr>
                </w:rPrChange>
              </w:rPr>
              <w:delText xml:space="preserve">78. </w:delText>
            </w:r>
            <w:r w:rsidRPr="00D03637" w:rsidDel="00733317">
              <w:rPr>
                <w:rFonts w:eastAsia="Times New Roman"/>
                <w:rPrChange w:id="4590" w:author="Wisch, Julie" w:date="2022-10-17T09:14:00Z">
                  <w:rPr>
                    <w:rFonts w:eastAsia="Times New Roman"/>
                  </w:rPr>
                </w:rPrChange>
              </w:rPr>
              <w:tab/>
              <w:delText xml:space="preserve">Bassendine MF, Taylor-Robinson SD, Fertleman M, Khan M, Neely D. Is Alzheimer’s Disease a Liver Disease of the Brain? </w:delText>
            </w:r>
            <w:r w:rsidRPr="00D03637" w:rsidDel="00733317">
              <w:rPr>
                <w:rFonts w:eastAsia="Times New Roman"/>
                <w:i/>
                <w:iCs/>
                <w:rPrChange w:id="4591" w:author="Wisch, Julie" w:date="2022-10-17T09:14:00Z">
                  <w:rPr>
                    <w:rFonts w:eastAsia="Times New Roman"/>
                    <w:i/>
                    <w:iCs/>
                  </w:rPr>
                </w:rPrChange>
              </w:rPr>
              <w:delText>Journal of Alzheimer’s Disease</w:delText>
            </w:r>
            <w:r w:rsidRPr="00D03637" w:rsidDel="00733317">
              <w:rPr>
                <w:rFonts w:eastAsia="Times New Roman"/>
                <w:rPrChange w:id="4592" w:author="Wisch, Julie" w:date="2022-10-17T09:14:00Z">
                  <w:rPr>
                    <w:rFonts w:eastAsia="Times New Roman"/>
                  </w:rPr>
                </w:rPrChange>
              </w:rPr>
              <w:delText>. 2020;75(1):1-14. doi:10.3233/jad-190848</w:delText>
            </w:r>
          </w:del>
        </w:p>
        <w:p w14:paraId="1652A38F" w14:textId="3C9C7D50" w:rsidR="00143020" w:rsidRPr="00D03637" w:rsidDel="00733317" w:rsidRDefault="00143020">
          <w:pPr>
            <w:divId w:val="1901671381"/>
            <w:rPr>
              <w:del w:id="4593" w:author="Wisch, Julie" w:date="2022-09-28T10:24:00Z"/>
              <w:rFonts w:eastAsia="Times New Roman"/>
              <w:rPrChange w:id="4594" w:author="Wisch, Julie" w:date="2022-10-17T09:14:00Z">
                <w:rPr>
                  <w:del w:id="4595" w:author="Wisch, Julie" w:date="2022-09-28T10:24:00Z"/>
                  <w:rFonts w:eastAsia="Times New Roman"/>
                </w:rPr>
              </w:rPrChange>
            </w:rPr>
          </w:pPr>
          <w:del w:id="4596" w:author="Wisch, Julie" w:date="2022-09-28T10:24:00Z">
            <w:r w:rsidRPr="00D03637" w:rsidDel="00733317">
              <w:rPr>
                <w:rFonts w:eastAsia="Times New Roman"/>
                <w:rPrChange w:id="4597" w:author="Wisch, Julie" w:date="2022-10-17T09:14:00Z">
                  <w:rPr>
                    <w:rFonts w:eastAsia="Times New Roman"/>
                  </w:rPr>
                </w:rPrChange>
              </w:rPr>
              <w:delText> </w:delText>
            </w:r>
          </w:del>
        </w:p>
        <w:p w14:paraId="13E37D1E" w14:textId="71BBFF5A" w:rsidR="005F28F6" w:rsidRPr="00D03637" w:rsidRDefault="00677AA0" w:rsidP="005F28F6">
          <w:pPr>
            <w:rPr>
              <w:rFonts w:ascii="Times New Roman" w:eastAsia="Times New Roman" w:hAnsi="Times New Roman" w:cs="Times New Roman"/>
              <w:sz w:val="24"/>
              <w:szCs w:val="24"/>
            </w:rPr>
          </w:pPr>
        </w:p>
      </w:sdtContent>
    </w:sdt>
    <w:p w14:paraId="7022D64B" w14:textId="28465C76" w:rsidR="008A71F4" w:rsidRPr="00D03637" w:rsidRDefault="008A71F4">
      <w:pPr>
        <w:rPr>
          <w:rFonts w:ascii="Times New Roman" w:hAnsi="Times New Roman" w:cs="Times New Roman"/>
          <w:sz w:val="24"/>
          <w:szCs w:val="24"/>
          <w:rPrChange w:id="4598" w:author="Wisch, Julie" w:date="2022-10-17T09:14:00Z">
            <w:rPr>
              <w:rFonts w:ascii="Times New Roman" w:hAnsi="Times New Roman" w:cs="Times New Roman"/>
              <w:sz w:val="24"/>
              <w:szCs w:val="24"/>
            </w:rPr>
          </w:rPrChange>
        </w:rPr>
      </w:pPr>
      <w:r w:rsidRPr="00D03637">
        <w:rPr>
          <w:rFonts w:ascii="Times New Roman" w:hAnsi="Times New Roman" w:cs="Times New Roman"/>
          <w:sz w:val="24"/>
          <w:szCs w:val="24"/>
          <w:rPrChange w:id="4599" w:author="Wisch, Julie" w:date="2022-10-17T09:14:00Z">
            <w:rPr>
              <w:rFonts w:ascii="Times New Roman" w:hAnsi="Times New Roman" w:cs="Times New Roman"/>
              <w:sz w:val="24"/>
              <w:szCs w:val="24"/>
            </w:rPr>
          </w:rPrChange>
        </w:rPr>
        <w:br w:type="page"/>
      </w:r>
    </w:p>
    <w:p w14:paraId="4BBDAD45" w14:textId="2200BB8E" w:rsidR="00E83955" w:rsidRPr="00D03637" w:rsidRDefault="002A21C7" w:rsidP="00B231B9">
      <w:pPr>
        <w:rPr>
          <w:rFonts w:ascii="Times New Roman" w:hAnsi="Times New Roman" w:cs="Times New Roman"/>
          <w:sz w:val="24"/>
          <w:szCs w:val="24"/>
          <w:rPrChange w:id="4600" w:author="Wisch, Julie" w:date="2022-10-17T09:14:00Z">
            <w:rPr>
              <w:rFonts w:ascii="Times New Roman" w:hAnsi="Times New Roman" w:cs="Times New Roman"/>
              <w:sz w:val="24"/>
              <w:szCs w:val="24"/>
            </w:rPr>
          </w:rPrChange>
        </w:rPr>
      </w:pPr>
      <w:r w:rsidRPr="00D03637">
        <w:rPr>
          <w:rFonts w:ascii="Times New Roman" w:hAnsi="Times New Roman" w:cs="Times New Roman"/>
          <w:sz w:val="24"/>
          <w:szCs w:val="24"/>
          <w:rPrChange w:id="4601" w:author="Wisch, Julie" w:date="2022-10-17T09:14:00Z">
            <w:rPr>
              <w:rFonts w:ascii="Times New Roman" w:hAnsi="Times New Roman" w:cs="Times New Roman"/>
              <w:sz w:val="24"/>
              <w:szCs w:val="24"/>
            </w:rPr>
          </w:rPrChange>
        </w:rPr>
        <w:lastRenderedPageBreak/>
        <w:t xml:space="preserve">Table 1. </w:t>
      </w:r>
      <w:r w:rsidR="00F96930" w:rsidRPr="00D03637">
        <w:rPr>
          <w:rFonts w:ascii="Times New Roman" w:hAnsi="Times New Roman" w:cs="Times New Roman"/>
          <w:sz w:val="24"/>
          <w:szCs w:val="24"/>
          <w:rPrChange w:id="4602" w:author="Wisch, Julie" w:date="2022-10-17T09:14:00Z">
            <w:rPr>
              <w:rFonts w:ascii="Times New Roman" w:hAnsi="Times New Roman" w:cs="Times New Roman"/>
              <w:sz w:val="24"/>
              <w:szCs w:val="24"/>
            </w:rPr>
          </w:rPrChange>
        </w:rPr>
        <w:t xml:space="preserve">Demographics of the three groups of participants identified by longitudinal cerebrospinal fluid (CSF) assessments. </w:t>
      </w:r>
      <w:r w:rsidR="0069750D" w:rsidRPr="00D03637">
        <w:rPr>
          <w:rFonts w:ascii="Times New Roman" w:hAnsi="Times New Roman" w:cs="Times New Roman"/>
          <w:sz w:val="24"/>
          <w:szCs w:val="24"/>
          <w:rPrChange w:id="4603" w:author="Wisch, Julie" w:date="2022-10-17T09:14:00Z">
            <w:rPr>
              <w:rFonts w:ascii="Times New Roman" w:hAnsi="Times New Roman" w:cs="Times New Roman"/>
              <w:sz w:val="24"/>
              <w:szCs w:val="24"/>
            </w:rPr>
          </w:rPrChange>
        </w:rPr>
        <w:t xml:space="preserve">Participants are shown stratified by Alzheimer Disease (AD) Biomarker classification. </w:t>
      </w:r>
      <w:r w:rsidR="00372B5C" w:rsidRPr="00D03637">
        <w:rPr>
          <w:rFonts w:ascii="Times New Roman" w:hAnsi="Times New Roman" w:cs="Times New Roman"/>
          <w:sz w:val="24"/>
          <w:szCs w:val="24"/>
          <w:rPrChange w:id="4604" w:author="Wisch, Julie" w:date="2022-10-17T09:14:00Z">
            <w:rPr>
              <w:rFonts w:ascii="Times New Roman" w:hAnsi="Times New Roman" w:cs="Times New Roman"/>
              <w:sz w:val="24"/>
              <w:szCs w:val="24"/>
            </w:rPr>
          </w:rPrChange>
        </w:rPr>
        <w:t>Participants</w:t>
      </w:r>
      <w:r w:rsidR="00CB4707" w:rsidRPr="00D03637">
        <w:rPr>
          <w:rFonts w:ascii="Times New Roman" w:hAnsi="Times New Roman" w:cs="Times New Roman"/>
          <w:sz w:val="24"/>
          <w:szCs w:val="24"/>
          <w:rPrChange w:id="4605" w:author="Wisch, Julie" w:date="2022-10-17T09:14:00Z">
            <w:rPr>
              <w:rFonts w:ascii="Times New Roman" w:hAnsi="Times New Roman" w:cs="Times New Roman"/>
              <w:sz w:val="24"/>
              <w:szCs w:val="24"/>
            </w:rPr>
          </w:rPrChange>
        </w:rPr>
        <w:t xml:space="preserve"> across classifications</w:t>
      </w:r>
      <w:r w:rsidR="00372B5C" w:rsidRPr="00D03637">
        <w:rPr>
          <w:rFonts w:ascii="Times New Roman" w:hAnsi="Times New Roman" w:cs="Times New Roman"/>
          <w:sz w:val="24"/>
          <w:szCs w:val="24"/>
          <w:rPrChange w:id="4606" w:author="Wisch, Julie" w:date="2022-10-17T09:14:00Z">
            <w:rPr>
              <w:rFonts w:ascii="Times New Roman" w:hAnsi="Times New Roman" w:cs="Times New Roman"/>
              <w:sz w:val="24"/>
              <w:szCs w:val="24"/>
            </w:rPr>
          </w:rPrChange>
        </w:rPr>
        <w:t xml:space="preserve"> differ</w:t>
      </w:r>
      <w:r w:rsidR="00D56087" w:rsidRPr="00D03637">
        <w:rPr>
          <w:rFonts w:ascii="Times New Roman" w:hAnsi="Times New Roman" w:cs="Times New Roman"/>
          <w:sz w:val="24"/>
          <w:szCs w:val="24"/>
          <w:rPrChange w:id="4607" w:author="Wisch, Julie" w:date="2022-10-17T09:14:00Z">
            <w:rPr>
              <w:rFonts w:ascii="Times New Roman" w:hAnsi="Times New Roman" w:cs="Times New Roman"/>
              <w:sz w:val="24"/>
              <w:szCs w:val="24"/>
            </w:rPr>
          </w:rPrChange>
        </w:rPr>
        <w:t>ed</w:t>
      </w:r>
      <w:r w:rsidR="00372B5C" w:rsidRPr="00D03637">
        <w:rPr>
          <w:rFonts w:ascii="Times New Roman" w:hAnsi="Times New Roman" w:cs="Times New Roman"/>
          <w:sz w:val="24"/>
          <w:szCs w:val="24"/>
          <w:rPrChange w:id="4608" w:author="Wisch, Julie" w:date="2022-10-17T09:14:00Z">
            <w:rPr>
              <w:rFonts w:ascii="Times New Roman" w:hAnsi="Times New Roman" w:cs="Times New Roman"/>
              <w:sz w:val="24"/>
              <w:szCs w:val="24"/>
            </w:rPr>
          </w:rPrChange>
        </w:rPr>
        <w:t xml:space="preserve"> by </w:t>
      </w:r>
      <w:r w:rsidR="00D56087" w:rsidRPr="00D03637">
        <w:rPr>
          <w:rFonts w:ascii="Times New Roman" w:hAnsi="Times New Roman" w:cs="Times New Roman"/>
          <w:sz w:val="24"/>
          <w:szCs w:val="24"/>
          <w:rPrChange w:id="4609" w:author="Wisch, Julie" w:date="2022-10-17T09:14:00Z">
            <w:rPr>
              <w:rFonts w:ascii="Times New Roman" w:hAnsi="Times New Roman" w:cs="Times New Roman"/>
              <w:sz w:val="24"/>
              <w:szCs w:val="24"/>
            </w:rPr>
          </w:rPrChange>
        </w:rPr>
        <w:t xml:space="preserve">age </w:t>
      </w:r>
      <w:r w:rsidR="00372B5C" w:rsidRPr="00D03637">
        <w:rPr>
          <w:rFonts w:ascii="Times New Roman" w:hAnsi="Times New Roman" w:cs="Times New Roman"/>
          <w:sz w:val="24"/>
          <w:szCs w:val="24"/>
          <w:rPrChange w:id="4610" w:author="Wisch, Julie" w:date="2022-10-17T09:14:00Z">
            <w:rPr>
              <w:rFonts w:ascii="Times New Roman" w:hAnsi="Times New Roman" w:cs="Times New Roman"/>
              <w:sz w:val="24"/>
              <w:szCs w:val="24"/>
            </w:rPr>
          </w:rPrChange>
        </w:rPr>
        <w:t xml:space="preserve">and </w:t>
      </w:r>
      <w:r w:rsidR="00D56087" w:rsidRPr="00D03637">
        <w:rPr>
          <w:rFonts w:ascii="Times New Roman" w:hAnsi="Times New Roman" w:cs="Times New Roman"/>
          <w:sz w:val="24"/>
          <w:szCs w:val="24"/>
          <w:rPrChange w:id="4611" w:author="Wisch, Julie" w:date="2022-10-17T09:14:00Z">
            <w:rPr>
              <w:rFonts w:ascii="Times New Roman" w:hAnsi="Times New Roman" w:cs="Times New Roman"/>
              <w:sz w:val="24"/>
              <w:szCs w:val="24"/>
            </w:rPr>
          </w:rPrChange>
        </w:rPr>
        <w:t>apolioprotein (</w:t>
      </w:r>
      <w:r w:rsidR="00372B5C" w:rsidRPr="00D03637">
        <w:rPr>
          <w:rFonts w:ascii="Times New Roman" w:hAnsi="Times New Roman" w:cs="Times New Roman"/>
          <w:sz w:val="24"/>
          <w:szCs w:val="24"/>
          <w:rPrChange w:id="4612" w:author="Wisch, Julie" w:date="2022-10-17T09:14:00Z">
            <w:rPr>
              <w:rFonts w:ascii="Times New Roman" w:hAnsi="Times New Roman" w:cs="Times New Roman"/>
              <w:sz w:val="24"/>
              <w:szCs w:val="24"/>
            </w:rPr>
          </w:rPrChange>
        </w:rPr>
        <w:t>APOE</w:t>
      </w:r>
      <w:r w:rsidR="00D56087" w:rsidRPr="00D03637">
        <w:rPr>
          <w:rFonts w:ascii="Times New Roman" w:hAnsi="Times New Roman" w:cs="Times New Roman"/>
          <w:sz w:val="24"/>
          <w:szCs w:val="24"/>
          <w:rPrChange w:id="4613" w:author="Wisch, Julie" w:date="2022-10-17T09:14:00Z">
            <w:rPr>
              <w:rFonts w:ascii="Times New Roman" w:hAnsi="Times New Roman" w:cs="Times New Roman"/>
              <w:sz w:val="24"/>
              <w:szCs w:val="24"/>
            </w:rPr>
          </w:rPrChange>
        </w:rPr>
        <w:t>)</w:t>
      </w:r>
      <w:r w:rsidR="00372B5C" w:rsidRPr="00D03637">
        <w:rPr>
          <w:rFonts w:ascii="Times New Roman" w:hAnsi="Times New Roman" w:cs="Times New Roman"/>
          <w:sz w:val="24"/>
          <w:szCs w:val="24"/>
          <w:rPrChange w:id="4614" w:author="Wisch, Julie" w:date="2022-10-17T09:14:00Z">
            <w:rPr>
              <w:rFonts w:ascii="Times New Roman" w:hAnsi="Times New Roman" w:cs="Times New Roman"/>
              <w:sz w:val="24"/>
              <w:szCs w:val="24"/>
            </w:rPr>
          </w:rPrChange>
        </w:rPr>
        <w:t xml:space="preserve"> </w:t>
      </w:r>
      <w:r w:rsidR="00D56087" w:rsidRPr="00D03637">
        <w:rPr>
          <w:rFonts w:ascii="Symbol" w:hAnsi="Symbol" w:cs="Times New Roman"/>
          <w:sz w:val="24"/>
          <w:szCs w:val="24"/>
          <w:rPrChange w:id="4615" w:author="Wisch, Julie" w:date="2022-10-17T09:14:00Z">
            <w:rPr>
              <w:rFonts w:ascii="Symbol" w:hAnsi="Symbol" w:cs="Times New Roman"/>
              <w:sz w:val="24"/>
              <w:szCs w:val="24"/>
            </w:rPr>
          </w:rPrChange>
        </w:rPr>
        <w:t></w:t>
      </w:r>
      <w:r w:rsidR="00D56087" w:rsidRPr="00D03637">
        <w:rPr>
          <w:rFonts w:ascii="Times New Roman" w:hAnsi="Times New Roman" w:cs="Times New Roman"/>
          <w:sz w:val="24"/>
          <w:szCs w:val="24"/>
          <w:rPrChange w:id="4616" w:author="Wisch, Julie" w:date="2022-10-17T09:14:00Z">
            <w:rPr>
              <w:rFonts w:ascii="Times New Roman" w:hAnsi="Times New Roman" w:cs="Times New Roman"/>
              <w:sz w:val="24"/>
              <w:szCs w:val="24"/>
            </w:rPr>
          </w:rPrChange>
        </w:rPr>
        <w:t xml:space="preserve">4 </w:t>
      </w:r>
      <w:r w:rsidR="00372B5C" w:rsidRPr="00D03637">
        <w:rPr>
          <w:rFonts w:ascii="Times New Roman" w:hAnsi="Times New Roman" w:cs="Times New Roman"/>
          <w:sz w:val="24"/>
          <w:szCs w:val="24"/>
          <w:rPrChange w:id="4617" w:author="Wisch, Julie" w:date="2022-10-17T09:14:00Z">
            <w:rPr>
              <w:rFonts w:ascii="Times New Roman" w:hAnsi="Times New Roman" w:cs="Times New Roman"/>
              <w:sz w:val="24"/>
              <w:szCs w:val="24"/>
            </w:rPr>
          </w:rPrChange>
        </w:rPr>
        <w:t xml:space="preserve">status at enrollment. By the conclusion of the study, participants also differed by </w:t>
      </w:r>
      <w:r w:rsidR="00D56087" w:rsidRPr="00D03637">
        <w:rPr>
          <w:rFonts w:ascii="Times New Roman" w:hAnsi="Times New Roman" w:cs="Times New Roman"/>
          <w:sz w:val="24"/>
          <w:szCs w:val="24"/>
          <w:rPrChange w:id="4618" w:author="Wisch, Julie" w:date="2022-10-17T09:14:00Z">
            <w:rPr>
              <w:rFonts w:ascii="Times New Roman" w:hAnsi="Times New Roman" w:cs="Times New Roman"/>
              <w:sz w:val="24"/>
              <w:szCs w:val="24"/>
            </w:rPr>
          </w:rPrChange>
        </w:rPr>
        <w:t>clinical dementia rating (</w:t>
      </w:r>
      <w:r w:rsidR="00372B5C" w:rsidRPr="00D03637">
        <w:rPr>
          <w:rFonts w:ascii="Times New Roman" w:hAnsi="Times New Roman" w:cs="Times New Roman"/>
          <w:sz w:val="24"/>
          <w:szCs w:val="24"/>
          <w:rPrChange w:id="4619" w:author="Wisch, Julie" w:date="2022-10-17T09:14:00Z">
            <w:rPr>
              <w:rFonts w:ascii="Times New Roman" w:hAnsi="Times New Roman" w:cs="Times New Roman"/>
              <w:sz w:val="24"/>
              <w:szCs w:val="24"/>
            </w:rPr>
          </w:rPrChange>
        </w:rPr>
        <w:t>CDR</w:t>
      </w:r>
      <w:r w:rsidR="00D56087" w:rsidRPr="00D03637">
        <w:rPr>
          <w:rFonts w:ascii="Times New Roman" w:hAnsi="Times New Roman" w:cs="Times New Roman"/>
          <w:sz w:val="24"/>
          <w:szCs w:val="24"/>
          <w:rPrChange w:id="4620" w:author="Wisch, Julie" w:date="2022-10-17T09:14:00Z">
            <w:rPr>
              <w:rFonts w:ascii="Times New Roman" w:hAnsi="Times New Roman" w:cs="Times New Roman"/>
              <w:sz w:val="24"/>
              <w:szCs w:val="24"/>
            </w:rPr>
          </w:rPrChange>
        </w:rPr>
        <w:t>)</w:t>
      </w:r>
      <w:r w:rsidR="00CB4707" w:rsidRPr="00D03637">
        <w:rPr>
          <w:rFonts w:ascii="Times New Roman" w:hAnsi="Times New Roman" w:cs="Times New Roman"/>
          <w:sz w:val="24"/>
          <w:szCs w:val="24"/>
          <w:rPrChange w:id="4621" w:author="Wisch, Julie" w:date="2022-10-17T09:14:00Z">
            <w:rPr>
              <w:rFonts w:ascii="Times New Roman" w:hAnsi="Times New Roman" w:cs="Times New Roman"/>
              <w:sz w:val="24"/>
              <w:szCs w:val="24"/>
            </w:rPr>
          </w:rPrChange>
        </w:rPr>
        <w:t>.</w:t>
      </w:r>
    </w:p>
    <w:p w14:paraId="1D62AB53" w14:textId="3FD23283" w:rsidR="009C1746" w:rsidRPr="00D03637" w:rsidDel="00DC45D8" w:rsidRDefault="002A21C7" w:rsidP="00DC45D8">
      <w:pPr>
        <w:rPr>
          <w:del w:id="4622" w:author="Wisch, Julie" w:date="2022-09-28T10:10:00Z"/>
          <w:rFonts w:ascii="Times New Roman" w:hAnsi="Times New Roman" w:cs="Times New Roman"/>
          <w:i/>
          <w:sz w:val="24"/>
          <w:szCs w:val="24"/>
          <w:rPrChange w:id="4623" w:author="Wisch, Julie" w:date="2022-10-17T09:14:00Z">
            <w:rPr>
              <w:del w:id="4624" w:author="Wisch, Julie" w:date="2022-09-28T10:10:00Z"/>
              <w:rFonts w:ascii="Times New Roman" w:hAnsi="Times New Roman" w:cs="Times New Roman"/>
              <w:i/>
              <w:sz w:val="24"/>
              <w:szCs w:val="24"/>
            </w:rPr>
          </w:rPrChange>
        </w:rPr>
      </w:pPr>
      <w:r w:rsidRPr="00D03637">
        <w:rPr>
          <w:rFonts w:ascii="Times New Roman" w:hAnsi="Times New Roman" w:cs="Times New Roman"/>
          <w:sz w:val="24"/>
          <w:szCs w:val="24"/>
          <w:rPrChange w:id="4625" w:author="Wisch, Julie" w:date="2022-10-17T09:14:00Z">
            <w:rPr>
              <w:rFonts w:ascii="Times New Roman" w:hAnsi="Times New Roman" w:cs="Times New Roman"/>
              <w:sz w:val="24"/>
              <w:szCs w:val="24"/>
            </w:rPr>
          </w:rPrChange>
        </w:rPr>
        <w:t xml:space="preserve"> </w:t>
      </w:r>
      <w:bookmarkStart w:id="4626" w:name="_Ref87526914"/>
      <w:r w:rsidR="005A7BC8" w:rsidRPr="00D03637">
        <w:rPr>
          <w:rFonts w:ascii="Times New Roman" w:hAnsi="Times New Roman" w:cs="Times New Roman"/>
          <w:sz w:val="24"/>
          <w:szCs w:val="24"/>
          <w:rPrChange w:id="4627" w:author="Wisch, Julie" w:date="2022-10-17T09:14:00Z">
            <w:rPr>
              <w:rFonts w:ascii="Times New Roman" w:hAnsi="Times New Roman" w:cs="Times New Roman"/>
              <w:sz w:val="24"/>
              <w:szCs w:val="24"/>
            </w:rPr>
          </w:rPrChange>
        </w:rPr>
        <w:t xml:space="preserve">Figure </w:t>
      </w:r>
      <w:r w:rsidR="005A7BC8" w:rsidRPr="00D03637">
        <w:rPr>
          <w:rFonts w:ascii="Times New Roman" w:hAnsi="Times New Roman" w:cs="Times New Roman"/>
          <w:sz w:val="24"/>
          <w:szCs w:val="24"/>
        </w:rPr>
        <w:fldChar w:fldCharType="begin"/>
      </w:r>
      <w:r w:rsidR="005A7BC8" w:rsidRPr="00D03637">
        <w:rPr>
          <w:rFonts w:ascii="Times New Roman" w:hAnsi="Times New Roman" w:cs="Times New Roman"/>
          <w:sz w:val="24"/>
          <w:szCs w:val="24"/>
          <w:rPrChange w:id="4628" w:author="Wisch, Julie" w:date="2022-10-17T09:14:00Z">
            <w:rPr>
              <w:rFonts w:ascii="Times New Roman" w:hAnsi="Times New Roman" w:cs="Times New Roman"/>
              <w:sz w:val="24"/>
              <w:szCs w:val="24"/>
            </w:rPr>
          </w:rPrChange>
        </w:rPr>
        <w:instrText xml:space="preserve"> SEQ Figure \* ARABIC </w:instrText>
      </w:r>
      <w:r w:rsidR="005A7BC8" w:rsidRPr="00D03637">
        <w:rPr>
          <w:rFonts w:ascii="Times New Roman" w:hAnsi="Times New Roman" w:cs="Times New Roman"/>
          <w:sz w:val="24"/>
          <w:szCs w:val="24"/>
          <w:rPrChange w:id="4629" w:author="Wisch, Julie" w:date="2022-10-17T09:14:00Z">
            <w:rPr>
              <w:rFonts w:ascii="Times New Roman" w:hAnsi="Times New Roman" w:cs="Times New Roman"/>
              <w:sz w:val="24"/>
              <w:szCs w:val="24"/>
            </w:rPr>
          </w:rPrChange>
        </w:rPr>
        <w:fldChar w:fldCharType="separate"/>
      </w:r>
      <w:r w:rsidR="00B403F8" w:rsidRPr="00D03637">
        <w:rPr>
          <w:rFonts w:ascii="Times New Roman" w:hAnsi="Times New Roman" w:cs="Times New Roman"/>
          <w:noProof/>
          <w:sz w:val="24"/>
          <w:szCs w:val="24"/>
          <w:rPrChange w:id="4630" w:author="Wisch, Julie" w:date="2022-10-17T09:14:00Z">
            <w:rPr>
              <w:rFonts w:ascii="Times New Roman" w:hAnsi="Times New Roman" w:cs="Times New Roman"/>
              <w:noProof/>
              <w:sz w:val="24"/>
              <w:szCs w:val="24"/>
            </w:rPr>
          </w:rPrChange>
        </w:rPr>
        <w:t>1</w:t>
      </w:r>
      <w:r w:rsidR="005A7BC8" w:rsidRPr="00D03637">
        <w:rPr>
          <w:rFonts w:ascii="Times New Roman" w:hAnsi="Times New Roman" w:cs="Times New Roman"/>
          <w:sz w:val="24"/>
          <w:szCs w:val="24"/>
          <w:rPrChange w:id="4631" w:author="Wisch, Julie" w:date="2022-10-17T09:14:00Z">
            <w:rPr>
              <w:rFonts w:ascii="Times New Roman" w:hAnsi="Times New Roman" w:cs="Times New Roman"/>
              <w:sz w:val="24"/>
              <w:szCs w:val="24"/>
            </w:rPr>
          </w:rPrChange>
        </w:rPr>
        <w:fldChar w:fldCharType="end"/>
      </w:r>
      <w:bookmarkEnd w:id="4626"/>
      <w:r w:rsidR="009C1746" w:rsidRPr="00D03637">
        <w:rPr>
          <w:rFonts w:ascii="Times New Roman" w:hAnsi="Times New Roman" w:cs="Times New Roman"/>
          <w:sz w:val="24"/>
          <w:szCs w:val="24"/>
        </w:rPr>
        <w:t xml:space="preserve">. (A) Unsupervised clustering identified three distinct trajectories for longitudinal changes in </w:t>
      </w:r>
      <w:r w:rsidR="007F0947" w:rsidRPr="00D03637">
        <w:rPr>
          <w:rFonts w:ascii="Times New Roman" w:hAnsi="Times New Roman" w:cs="Times New Roman"/>
          <w:sz w:val="24"/>
          <w:szCs w:val="24"/>
          <w:rPrChange w:id="4632" w:author="Wisch, Julie" w:date="2022-10-17T09:14:00Z">
            <w:rPr>
              <w:rFonts w:ascii="Times New Roman" w:hAnsi="Times New Roman" w:cs="Times New Roman"/>
              <w:sz w:val="24"/>
              <w:szCs w:val="24"/>
            </w:rPr>
          </w:rPrChange>
        </w:rPr>
        <w:t>cerebrospinal fluid (</w:t>
      </w:r>
      <w:r w:rsidR="009C1746" w:rsidRPr="00D03637">
        <w:rPr>
          <w:rFonts w:ascii="Times New Roman" w:hAnsi="Times New Roman" w:cs="Times New Roman"/>
          <w:sz w:val="24"/>
          <w:szCs w:val="24"/>
          <w:rPrChange w:id="4633" w:author="Wisch, Julie" w:date="2022-10-17T09:14:00Z">
            <w:rPr>
              <w:rFonts w:ascii="Times New Roman" w:hAnsi="Times New Roman" w:cs="Times New Roman"/>
              <w:sz w:val="24"/>
              <w:szCs w:val="24"/>
            </w:rPr>
          </w:rPrChange>
        </w:rPr>
        <w:t>CSF</w:t>
      </w:r>
      <w:r w:rsidR="007F0947" w:rsidRPr="00D03637">
        <w:rPr>
          <w:rFonts w:ascii="Times New Roman" w:hAnsi="Times New Roman" w:cs="Times New Roman"/>
          <w:sz w:val="24"/>
          <w:szCs w:val="24"/>
          <w:rPrChange w:id="4634" w:author="Wisch, Julie" w:date="2022-10-17T09:14:00Z">
            <w:rPr>
              <w:rFonts w:ascii="Times New Roman" w:hAnsi="Times New Roman" w:cs="Times New Roman"/>
              <w:sz w:val="24"/>
              <w:szCs w:val="24"/>
            </w:rPr>
          </w:rPrChange>
        </w:rPr>
        <w:t>)</w:t>
      </w:r>
      <w:r w:rsidR="009C1746" w:rsidRPr="00D03637">
        <w:rPr>
          <w:rFonts w:ascii="Times New Roman" w:hAnsi="Times New Roman" w:cs="Times New Roman"/>
          <w:sz w:val="24"/>
          <w:szCs w:val="24"/>
          <w:rPrChange w:id="4635" w:author="Wisch, Julie" w:date="2022-10-17T09:14:00Z">
            <w:rPr>
              <w:rFonts w:ascii="Times New Roman" w:hAnsi="Times New Roman" w:cs="Times New Roman"/>
              <w:sz w:val="24"/>
              <w:szCs w:val="24"/>
            </w:rPr>
          </w:rPrChange>
        </w:rPr>
        <w:t xml:space="preserve"> </w:t>
      </w:r>
      <w:r w:rsidR="00580042" w:rsidRPr="00D03637">
        <w:rPr>
          <w:rFonts w:ascii="Times New Roman" w:hAnsi="Times New Roman" w:cs="Times New Roman"/>
          <w:sz w:val="24"/>
          <w:szCs w:val="24"/>
          <w:rPrChange w:id="4636" w:author="Wisch, Julie" w:date="2022-10-17T09:14:00Z">
            <w:rPr>
              <w:rFonts w:ascii="Times New Roman" w:hAnsi="Times New Roman" w:cs="Times New Roman"/>
              <w:sz w:val="24"/>
              <w:szCs w:val="24"/>
            </w:rPr>
          </w:rPrChange>
        </w:rPr>
        <w:t>pTau</w:t>
      </w:r>
      <w:r w:rsidR="00580042" w:rsidRPr="00D03637">
        <w:rPr>
          <w:rFonts w:ascii="Times New Roman" w:hAnsi="Times New Roman" w:cs="Times New Roman"/>
          <w:sz w:val="24"/>
          <w:szCs w:val="24"/>
          <w:vertAlign w:val="subscript"/>
          <w:rPrChange w:id="4637" w:author="Wisch, Julie" w:date="2022-10-17T09:14:00Z">
            <w:rPr>
              <w:rFonts w:ascii="Times New Roman" w:hAnsi="Times New Roman" w:cs="Times New Roman"/>
              <w:sz w:val="24"/>
              <w:szCs w:val="24"/>
              <w:vertAlign w:val="subscript"/>
            </w:rPr>
          </w:rPrChange>
        </w:rPr>
        <w:t>181</w:t>
      </w:r>
      <w:r w:rsidR="00580042" w:rsidRPr="00D03637">
        <w:rPr>
          <w:rFonts w:ascii="Times New Roman" w:hAnsi="Times New Roman" w:cs="Times New Roman"/>
          <w:sz w:val="24"/>
          <w:szCs w:val="24"/>
          <w:rPrChange w:id="4638" w:author="Wisch, Julie" w:date="2022-10-17T09:14:00Z">
            <w:rPr>
              <w:rFonts w:ascii="Times New Roman" w:hAnsi="Times New Roman" w:cs="Times New Roman"/>
              <w:sz w:val="24"/>
              <w:szCs w:val="24"/>
            </w:rPr>
          </w:rPrChange>
        </w:rPr>
        <w:t xml:space="preserve"> </w:t>
      </w:r>
      <w:r w:rsidR="009C1746" w:rsidRPr="00D03637">
        <w:rPr>
          <w:rFonts w:ascii="Times New Roman" w:hAnsi="Times New Roman" w:cs="Times New Roman"/>
          <w:sz w:val="24"/>
          <w:szCs w:val="24"/>
          <w:rPrChange w:id="4639" w:author="Wisch, Julie" w:date="2022-10-17T09:14:00Z">
            <w:rPr>
              <w:rFonts w:ascii="Times New Roman" w:hAnsi="Times New Roman" w:cs="Times New Roman"/>
              <w:sz w:val="24"/>
              <w:szCs w:val="24"/>
            </w:rPr>
          </w:rPrChange>
        </w:rPr>
        <w:t xml:space="preserve">as a function of CSF </w:t>
      </w:r>
      <w:r w:rsidR="007F0947" w:rsidRPr="00D03637">
        <w:rPr>
          <w:rFonts w:ascii="Times New Roman" w:hAnsi="Times New Roman" w:cs="Times New Roman"/>
          <w:sz w:val="24"/>
          <w:szCs w:val="24"/>
          <w:rPrChange w:id="4640" w:author="Wisch, Julie" w:date="2022-10-17T09:14:00Z">
            <w:rPr>
              <w:rFonts w:ascii="Times New Roman" w:hAnsi="Times New Roman" w:cs="Times New Roman"/>
              <w:sz w:val="24"/>
              <w:szCs w:val="24"/>
            </w:rPr>
          </w:rPrChange>
        </w:rPr>
        <w:t>A</w:t>
      </w:r>
      <w:r w:rsidR="007F0947" w:rsidRPr="00D03637">
        <w:rPr>
          <w:rFonts w:ascii="Symbol" w:hAnsi="Symbol" w:cs="Times New Roman"/>
          <w:sz w:val="24"/>
          <w:szCs w:val="24"/>
          <w:rPrChange w:id="4641" w:author="Wisch, Julie" w:date="2022-10-17T09:14:00Z">
            <w:rPr>
              <w:rFonts w:ascii="Symbol" w:hAnsi="Symbol" w:cs="Times New Roman"/>
              <w:sz w:val="24"/>
              <w:szCs w:val="24"/>
            </w:rPr>
          </w:rPrChange>
        </w:rPr>
        <w:t></w:t>
      </w:r>
      <w:r w:rsidR="007F0947" w:rsidRPr="00D03637">
        <w:rPr>
          <w:rFonts w:ascii="Times New Roman" w:hAnsi="Times New Roman" w:cs="Times New Roman"/>
          <w:sz w:val="24"/>
          <w:szCs w:val="24"/>
          <w:rPrChange w:id="4642" w:author="Wisch, Julie" w:date="2022-10-17T09:14:00Z">
            <w:rPr>
              <w:rFonts w:ascii="Times New Roman" w:hAnsi="Times New Roman" w:cs="Times New Roman"/>
              <w:sz w:val="24"/>
              <w:szCs w:val="24"/>
            </w:rPr>
          </w:rPrChange>
        </w:rPr>
        <w:t>42</w:t>
      </w:r>
      <w:r w:rsidR="009C1746" w:rsidRPr="00D03637">
        <w:rPr>
          <w:rFonts w:ascii="Times New Roman" w:hAnsi="Times New Roman" w:cs="Times New Roman"/>
          <w:sz w:val="24"/>
          <w:szCs w:val="24"/>
          <w:rPrChange w:id="4643" w:author="Wisch, Julie" w:date="2022-10-17T09:14:00Z">
            <w:rPr>
              <w:rFonts w:ascii="Times New Roman" w:hAnsi="Times New Roman" w:cs="Times New Roman"/>
              <w:sz w:val="24"/>
              <w:szCs w:val="24"/>
            </w:rPr>
          </w:rPrChange>
        </w:rPr>
        <w:t xml:space="preserve">. </w:t>
      </w:r>
      <w:r w:rsidR="008053F7" w:rsidRPr="00D03637">
        <w:rPr>
          <w:rFonts w:ascii="Times New Roman" w:hAnsi="Times New Roman" w:cs="Times New Roman"/>
          <w:sz w:val="24"/>
          <w:szCs w:val="24"/>
          <w:rPrChange w:id="4644" w:author="Wisch, Julie" w:date="2022-10-17T09:14:00Z">
            <w:rPr>
              <w:rFonts w:ascii="Times New Roman" w:hAnsi="Times New Roman" w:cs="Times New Roman"/>
              <w:sz w:val="24"/>
              <w:szCs w:val="24"/>
            </w:rPr>
          </w:rPrChange>
        </w:rPr>
        <w:t>AD Biomarker Negative</w:t>
      </w:r>
      <w:r w:rsidR="009C1746" w:rsidRPr="00D03637">
        <w:rPr>
          <w:rFonts w:ascii="Times New Roman" w:hAnsi="Times New Roman" w:cs="Times New Roman"/>
          <w:sz w:val="24"/>
          <w:szCs w:val="24"/>
          <w:rPrChange w:id="4645" w:author="Wisch, Julie" w:date="2022-10-17T09:14:00Z">
            <w:rPr>
              <w:rFonts w:ascii="Times New Roman" w:hAnsi="Times New Roman" w:cs="Times New Roman"/>
              <w:sz w:val="24"/>
              <w:szCs w:val="24"/>
            </w:rPr>
          </w:rPrChange>
        </w:rPr>
        <w:t xml:space="preserve"> individuals consistently had low levels of CSF p-tau, regardless of CSF A</w:t>
      </w:r>
      <w:r w:rsidR="007F0947" w:rsidRPr="00D03637">
        <w:rPr>
          <w:rFonts w:ascii="Symbol" w:hAnsi="Symbol" w:cs="Times New Roman"/>
          <w:sz w:val="24"/>
          <w:szCs w:val="24"/>
          <w:rPrChange w:id="4646" w:author="Wisch, Julie" w:date="2022-10-17T09:14:00Z">
            <w:rPr>
              <w:rFonts w:ascii="Symbol" w:hAnsi="Symbol" w:cs="Times New Roman"/>
              <w:sz w:val="24"/>
              <w:szCs w:val="24"/>
            </w:rPr>
          </w:rPrChange>
        </w:rPr>
        <w:t></w:t>
      </w:r>
      <w:r w:rsidR="009C1746" w:rsidRPr="00D03637">
        <w:rPr>
          <w:rFonts w:ascii="Times New Roman" w:hAnsi="Times New Roman" w:cs="Times New Roman"/>
          <w:sz w:val="24"/>
          <w:szCs w:val="24"/>
          <w:rPrChange w:id="4647" w:author="Wisch, Julie" w:date="2022-10-17T09:14:00Z">
            <w:rPr>
              <w:rFonts w:ascii="Times New Roman" w:hAnsi="Times New Roman" w:cs="Times New Roman"/>
              <w:sz w:val="24"/>
              <w:szCs w:val="24"/>
            </w:rPr>
          </w:rPrChange>
        </w:rPr>
        <w:t xml:space="preserve">42. Individuals within the </w:t>
      </w:r>
      <w:r w:rsidR="008A2FEF" w:rsidRPr="00D03637">
        <w:rPr>
          <w:rFonts w:ascii="Times New Roman" w:hAnsi="Times New Roman" w:cs="Times New Roman"/>
          <w:sz w:val="24"/>
          <w:szCs w:val="24"/>
          <w:rPrChange w:id="4648" w:author="Wisch, Julie" w:date="2022-10-17T09:14:00Z">
            <w:rPr>
              <w:rFonts w:ascii="Times New Roman" w:hAnsi="Times New Roman" w:cs="Times New Roman"/>
              <w:sz w:val="24"/>
              <w:szCs w:val="24"/>
            </w:rPr>
          </w:rPrChange>
        </w:rPr>
        <w:t>Intermediate</w:t>
      </w:r>
      <w:r w:rsidR="00F53579" w:rsidRPr="00D03637">
        <w:rPr>
          <w:rFonts w:ascii="Times New Roman" w:hAnsi="Times New Roman" w:cs="Times New Roman"/>
          <w:sz w:val="24"/>
          <w:szCs w:val="24"/>
          <w:rPrChange w:id="4649" w:author="Wisch, Julie" w:date="2022-10-17T09:14:00Z">
            <w:rPr>
              <w:rFonts w:ascii="Times New Roman" w:hAnsi="Times New Roman" w:cs="Times New Roman"/>
              <w:sz w:val="24"/>
              <w:szCs w:val="24"/>
            </w:rPr>
          </w:rPrChange>
        </w:rPr>
        <w:t xml:space="preserve"> AD Biomarkers</w:t>
      </w:r>
      <w:r w:rsidR="009C1746" w:rsidRPr="00D03637">
        <w:rPr>
          <w:rFonts w:ascii="Times New Roman" w:hAnsi="Times New Roman" w:cs="Times New Roman"/>
          <w:sz w:val="24"/>
          <w:szCs w:val="24"/>
          <w:rPrChange w:id="4650" w:author="Wisch, Julie" w:date="2022-10-17T09:14:00Z">
            <w:rPr>
              <w:rFonts w:ascii="Times New Roman" w:hAnsi="Times New Roman" w:cs="Times New Roman"/>
              <w:sz w:val="24"/>
              <w:szCs w:val="24"/>
            </w:rPr>
          </w:rPrChange>
        </w:rPr>
        <w:t xml:space="preserve"> group had borderline positive levels of CSF </w:t>
      </w:r>
      <w:r w:rsidR="00580042" w:rsidRPr="00D03637">
        <w:rPr>
          <w:rFonts w:ascii="Times New Roman" w:hAnsi="Times New Roman" w:cs="Times New Roman"/>
          <w:sz w:val="24"/>
          <w:szCs w:val="24"/>
          <w:rPrChange w:id="4651" w:author="Wisch, Julie" w:date="2022-10-17T09:14:00Z">
            <w:rPr>
              <w:rFonts w:ascii="Times New Roman" w:hAnsi="Times New Roman" w:cs="Times New Roman"/>
              <w:sz w:val="24"/>
              <w:szCs w:val="24"/>
            </w:rPr>
          </w:rPrChange>
        </w:rPr>
        <w:t>pTau</w:t>
      </w:r>
      <w:r w:rsidR="00580042" w:rsidRPr="00D03637">
        <w:rPr>
          <w:rFonts w:ascii="Times New Roman" w:hAnsi="Times New Roman" w:cs="Times New Roman"/>
          <w:sz w:val="24"/>
          <w:szCs w:val="24"/>
          <w:vertAlign w:val="subscript"/>
          <w:rPrChange w:id="4652" w:author="Wisch, Julie" w:date="2022-10-17T09:14:00Z">
            <w:rPr>
              <w:rFonts w:ascii="Times New Roman" w:hAnsi="Times New Roman" w:cs="Times New Roman"/>
              <w:sz w:val="24"/>
              <w:szCs w:val="24"/>
              <w:vertAlign w:val="subscript"/>
            </w:rPr>
          </w:rPrChange>
        </w:rPr>
        <w:t xml:space="preserve">181 </w:t>
      </w:r>
      <w:r w:rsidR="009C1746" w:rsidRPr="00D03637">
        <w:rPr>
          <w:rFonts w:ascii="Times New Roman" w:hAnsi="Times New Roman" w:cs="Times New Roman"/>
          <w:sz w:val="24"/>
          <w:szCs w:val="24"/>
          <w:rPrChange w:id="4653" w:author="Wisch, Julie" w:date="2022-10-17T09:14:00Z">
            <w:rPr>
              <w:rFonts w:ascii="Times New Roman" w:hAnsi="Times New Roman" w:cs="Times New Roman"/>
              <w:sz w:val="24"/>
              <w:szCs w:val="24"/>
            </w:rPr>
          </w:rPrChange>
        </w:rPr>
        <w:t>with low levels of CSF A</w:t>
      </w:r>
      <w:r w:rsidR="007F0947" w:rsidRPr="00D03637">
        <w:rPr>
          <w:rFonts w:ascii="Symbol" w:hAnsi="Symbol" w:cs="Times New Roman"/>
          <w:sz w:val="24"/>
          <w:szCs w:val="24"/>
          <w:rPrChange w:id="4654" w:author="Wisch, Julie" w:date="2022-10-17T09:14:00Z">
            <w:rPr>
              <w:rFonts w:ascii="Symbol" w:hAnsi="Symbol" w:cs="Times New Roman"/>
              <w:sz w:val="24"/>
              <w:szCs w:val="24"/>
            </w:rPr>
          </w:rPrChange>
        </w:rPr>
        <w:t></w:t>
      </w:r>
      <w:r w:rsidR="009C1746" w:rsidRPr="00D03637">
        <w:rPr>
          <w:rFonts w:ascii="Times New Roman" w:hAnsi="Times New Roman" w:cs="Times New Roman"/>
          <w:sz w:val="24"/>
          <w:szCs w:val="24"/>
          <w:rPrChange w:id="4655" w:author="Wisch, Julie" w:date="2022-10-17T09:14:00Z">
            <w:rPr>
              <w:rFonts w:ascii="Times New Roman" w:hAnsi="Times New Roman" w:cs="Times New Roman"/>
              <w:sz w:val="24"/>
              <w:szCs w:val="24"/>
            </w:rPr>
          </w:rPrChange>
        </w:rPr>
        <w:t xml:space="preserve">42. Individuals within the </w:t>
      </w:r>
      <w:r w:rsidR="008053F7" w:rsidRPr="00D03637">
        <w:rPr>
          <w:rFonts w:ascii="Times New Roman" w:hAnsi="Times New Roman" w:cs="Times New Roman"/>
          <w:sz w:val="24"/>
          <w:szCs w:val="24"/>
          <w:rPrChange w:id="4656" w:author="Wisch, Julie" w:date="2022-10-17T09:14:00Z">
            <w:rPr>
              <w:rFonts w:ascii="Times New Roman" w:hAnsi="Times New Roman" w:cs="Times New Roman"/>
              <w:sz w:val="24"/>
              <w:szCs w:val="24"/>
            </w:rPr>
          </w:rPrChange>
        </w:rPr>
        <w:t>AD Biomarker Positive</w:t>
      </w:r>
      <w:r w:rsidR="009C1746" w:rsidRPr="00D03637">
        <w:rPr>
          <w:rFonts w:ascii="Times New Roman" w:hAnsi="Times New Roman" w:cs="Times New Roman"/>
          <w:sz w:val="24"/>
          <w:szCs w:val="24"/>
          <w:rPrChange w:id="4657" w:author="Wisch, Julie" w:date="2022-10-17T09:14:00Z">
            <w:rPr>
              <w:rFonts w:ascii="Times New Roman" w:hAnsi="Times New Roman" w:cs="Times New Roman"/>
              <w:sz w:val="24"/>
              <w:szCs w:val="24"/>
            </w:rPr>
          </w:rPrChange>
        </w:rPr>
        <w:t xml:space="preserve"> group exhibited an increase in CSF </w:t>
      </w:r>
      <w:r w:rsidR="00580042" w:rsidRPr="00D03637">
        <w:rPr>
          <w:rFonts w:ascii="Times New Roman" w:hAnsi="Times New Roman" w:cs="Times New Roman"/>
          <w:sz w:val="24"/>
          <w:szCs w:val="24"/>
          <w:rPrChange w:id="4658" w:author="Wisch, Julie" w:date="2022-10-17T09:14:00Z">
            <w:rPr>
              <w:rFonts w:ascii="Times New Roman" w:hAnsi="Times New Roman" w:cs="Times New Roman"/>
              <w:sz w:val="24"/>
              <w:szCs w:val="24"/>
            </w:rPr>
          </w:rPrChange>
        </w:rPr>
        <w:t>pTau</w:t>
      </w:r>
      <w:r w:rsidR="00580042" w:rsidRPr="00D03637">
        <w:rPr>
          <w:rFonts w:ascii="Times New Roman" w:hAnsi="Times New Roman" w:cs="Times New Roman"/>
          <w:sz w:val="24"/>
          <w:szCs w:val="24"/>
          <w:vertAlign w:val="subscript"/>
          <w:rPrChange w:id="4659" w:author="Wisch, Julie" w:date="2022-10-17T09:14:00Z">
            <w:rPr>
              <w:rFonts w:ascii="Times New Roman" w:hAnsi="Times New Roman" w:cs="Times New Roman"/>
              <w:sz w:val="24"/>
              <w:szCs w:val="24"/>
              <w:vertAlign w:val="subscript"/>
            </w:rPr>
          </w:rPrChange>
        </w:rPr>
        <w:t xml:space="preserve">181 </w:t>
      </w:r>
      <w:r w:rsidR="009C1746" w:rsidRPr="00D03637">
        <w:rPr>
          <w:rFonts w:ascii="Times New Roman" w:hAnsi="Times New Roman" w:cs="Times New Roman"/>
          <w:sz w:val="24"/>
          <w:szCs w:val="24"/>
          <w:rPrChange w:id="4660" w:author="Wisch, Julie" w:date="2022-10-17T09:14:00Z">
            <w:rPr>
              <w:rFonts w:ascii="Times New Roman" w:hAnsi="Times New Roman" w:cs="Times New Roman"/>
              <w:sz w:val="24"/>
              <w:szCs w:val="24"/>
            </w:rPr>
          </w:rPrChange>
        </w:rPr>
        <w:t>with decreases in CSF A</w:t>
      </w:r>
      <w:r w:rsidR="007F0947" w:rsidRPr="00D03637">
        <w:rPr>
          <w:rFonts w:ascii="Symbol" w:hAnsi="Symbol" w:cs="Times New Roman"/>
          <w:sz w:val="24"/>
          <w:szCs w:val="24"/>
          <w:rPrChange w:id="4661" w:author="Wisch, Julie" w:date="2022-10-17T09:14:00Z">
            <w:rPr>
              <w:rFonts w:ascii="Symbol" w:hAnsi="Symbol" w:cs="Times New Roman"/>
              <w:sz w:val="24"/>
              <w:szCs w:val="24"/>
            </w:rPr>
          </w:rPrChange>
        </w:rPr>
        <w:t></w:t>
      </w:r>
      <w:r w:rsidR="005A7BC8" w:rsidRPr="00D03637">
        <w:rPr>
          <w:rFonts w:ascii="Times New Roman" w:hAnsi="Times New Roman" w:cs="Times New Roman"/>
          <w:sz w:val="24"/>
          <w:szCs w:val="24"/>
          <w:rPrChange w:id="4662" w:author="Wisch, Julie" w:date="2022-10-17T09:14:00Z">
            <w:rPr>
              <w:rFonts w:ascii="Times New Roman" w:hAnsi="Times New Roman" w:cs="Times New Roman"/>
              <w:sz w:val="24"/>
              <w:szCs w:val="24"/>
            </w:rPr>
          </w:rPrChange>
        </w:rPr>
        <w:t>42</w:t>
      </w:r>
      <w:r w:rsidR="009C1746" w:rsidRPr="00D03637">
        <w:rPr>
          <w:rFonts w:ascii="Times New Roman" w:hAnsi="Times New Roman" w:cs="Times New Roman"/>
          <w:sz w:val="24"/>
          <w:szCs w:val="24"/>
          <w:rPrChange w:id="4663" w:author="Wisch, Julie" w:date="2022-10-17T09:14:00Z">
            <w:rPr>
              <w:rFonts w:ascii="Times New Roman" w:hAnsi="Times New Roman" w:cs="Times New Roman"/>
              <w:sz w:val="24"/>
              <w:szCs w:val="24"/>
            </w:rPr>
          </w:rPrChange>
        </w:rPr>
        <w:t>. (B) When CSF A</w:t>
      </w:r>
      <w:r w:rsidR="007F0947" w:rsidRPr="00D03637">
        <w:rPr>
          <w:rFonts w:ascii="Symbol" w:hAnsi="Symbol" w:cs="Times New Roman"/>
          <w:sz w:val="24"/>
          <w:szCs w:val="24"/>
          <w:rPrChange w:id="4664" w:author="Wisch, Julie" w:date="2022-10-17T09:14:00Z">
            <w:rPr>
              <w:rFonts w:ascii="Symbol" w:hAnsi="Symbol" w:cs="Times New Roman"/>
              <w:sz w:val="24"/>
              <w:szCs w:val="24"/>
            </w:rPr>
          </w:rPrChange>
        </w:rPr>
        <w:t></w:t>
      </w:r>
      <w:r w:rsidR="009C1746" w:rsidRPr="00D03637">
        <w:rPr>
          <w:rFonts w:ascii="Times New Roman" w:hAnsi="Times New Roman" w:cs="Times New Roman"/>
          <w:sz w:val="24"/>
          <w:szCs w:val="24"/>
          <w:rPrChange w:id="4665" w:author="Wisch, Julie" w:date="2022-10-17T09:14:00Z">
            <w:rPr>
              <w:rFonts w:ascii="Times New Roman" w:hAnsi="Times New Roman" w:cs="Times New Roman"/>
              <w:sz w:val="24"/>
              <w:szCs w:val="24"/>
            </w:rPr>
          </w:rPrChange>
        </w:rPr>
        <w:t xml:space="preserve">42 </w:t>
      </w:r>
      <w:r w:rsidR="00085135" w:rsidRPr="00D03637">
        <w:rPr>
          <w:rFonts w:ascii="Times New Roman" w:hAnsi="Times New Roman" w:cs="Times New Roman"/>
          <w:sz w:val="24"/>
          <w:szCs w:val="24"/>
          <w:rPrChange w:id="4666" w:author="Wisch, Julie" w:date="2022-10-17T09:14:00Z">
            <w:rPr>
              <w:rFonts w:ascii="Times New Roman" w:hAnsi="Times New Roman" w:cs="Times New Roman"/>
              <w:sz w:val="24"/>
              <w:szCs w:val="24"/>
            </w:rPr>
          </w:rPrChange>
        </w:rPr>
        <w:t xml:space="preserve">was </w:t>
      </w:r>
      <w:r w:rsidR="009C1746" w:rsidRPr="00D03637">
        <w:rPr>
          <w:rFonts w:ascii="Times New Roman" w:hAnsi="Times New Roman" w:cs="Times New Roman"/>
          <w:sz w:val="24"/>
          <w:szCs w:val="24"/>
          <w:rPrChange w:id="4667" w:author="Wisch, Julie" w:date="2022-10-17T09:14:00Z">
            <w:rPr>
              <w:rFonts w:ascii="Times New Roman" w:hAnsi="Times New Roman" w:cs="Times New Roman"/>
              <w:sz w:val="24"/>
              <w:szCs w:val="24"/>
            </w:rPr>
          </w:rPrChange>
        </w:rPr>
        <w:t>normalized by CSF A</w:t>
      </w:r>
      <w:r w:rsidR="007F0947" w:rsidRPr="00D03637">
        <w:rPr>
          <w:rFonts w:ascii="Symbol" w:hAnsi="Symbol" w:cs="Times New Roman"/>
          <w:sz w:val="24"/>
          <w:szCs w:val="24"/>
          <w:rPrChange w:id="4668" w:author="Wisch, Julie" w:date="2022-10-17T09:14:00Z">
            <w:rPr>
              <w:rFonts w:ascii="Symbol" w:hAnsi="Symbol" w:cs="Times New Roman"/>
              <w:sz w:val="24"/>
              <w:szCs w:val="24"/>
            </w:rPr>
          </w:rPrChange>
        </w:rPr>
        <w:t></w:t>
      </w:r>
      <w:r w:rsidR="009C1746" w:rsidRPr="00D03637">
        <w:rPr>
          <w:rFonts w:ascii="Times New Roman" w:hAnsi="Times New Roman" w:cs="Times New Roman"/>
          <w:sz w:val="24"/>
          <w:szCs w:val="24"/>
          <w:rPrChange w:id="4669" w:author="Wisch, Julie" w:date="2022-10-17T09:14:00Z">
            <w:rPr>
              <w:rFonts w:ascii="Times New Roman" w:hAnsi="Times New Roman" w:cs="Times New Roman"/>
              <w:sz w:val="24"/>
              <w:szCs w:val="24"/>
            </w:rPr>
          </w:rPrChange>
        </w:rPr>
        <w:t xml:space="preserve">40, individuals appear to progress across a </w:t>
      </w:r>
      <w:r w:rsidR="00085135" w:rsidRPr="00D03637">
        <w:rPr>
          <w:rFonts w:ascii="Times New Roman" w:hAnsi="Times New Roman" w:cs="Times New Roman"/>
          <w:sz w:val="24"/>
          <w:szCs w:val="24"/>
          <w:rPrChange w:id="4670" w:author="Wisch, Julie" w:date="2022-10-17T09:14:00Z">
            <w:rPr>
              <w:rFonts w:ascii="Times New Roman" w:hAnsi="Times New Roman" w:cs="Times New Roman"/>
              <w:sz w:val="24"/>
              <w:szCs w:val="24"/>
            </w:rPr>
          </w:rPrChange>
        </w:rPr>
        <w:t>continuum</w:t>
      </w:r>
      <w:r w:rsidR="009C1746" w:rsidRPr="00D03637">
        <w:rPr>
          <w:rFonts w:ascii="Times New Roman" w:hAnsi="Times New Roman" w:cs="Times New Roman"/>
          <w:sz w:val="24"/>
          <w:szCs w:val="24"/>
          <w:rPrChange w:id="4671" w:author="Wisch, Julie" w:date="2022-10-17T09:14:00Z">
            <w:rPr>
              <w:rFonts w:ascii="Times New Roman" w:hAnsi="Times New Roman" w:cs="Times New Roman"/>
              <w:sz w:val="24"/>
              <w:szCs w:val="24"/>
            </w:rPr>
          </w:rPrChange>
        </w:rPr>
        <w:t xml:space="preserve"> where decreasing CSF A</w:t>
      </w:r>
      <w:r w:rsidR="007F0947" w:rsidRPr="00D03637">
        <w:rPr>
          <w:rFonts w:ascii="Symbol" w:hAnsi="Symbol" w:cs="Times New Roman"/>
          <w:sz w:val="24"/>
          <w:szCs w:val="24"/>
          <w:rPrChange w:id="4672" w:author="Wisch, Julie" w:date="2022-10-17T09:14:00Z">
            <w:rPr>
              <w:rFonts w:ascii="Symbol" w:hAnsi="Symbol" w:cs="Times New Roman"/>
              <w:sz w:val="24"/>
              <w:szCs w:val="24"/>
            </w:rPr>
          </w:rPrChange>
        </w:rPr>
        <w:t></w:t>
      </w:r>
      <w:r w:rsidR="009C1746" w:rsidRPr="00D03637">
        <w:rPr>
          <w:rFonts w:ascii="Times New Roman" w:hAnsi="Times New Roman" w:cs="Times New Roman"/>
          <w:sz w:val="24"/>
          <w:szCs w:val="24"/>
          <w:rPrChange w:id="4673" w:author="Wisch, Julie" w:date="2022-10-17T09:14:00Z">
            <w:rPr>
              <w:rFonts w:ascii="Times New Roman" w:hAnsi="Times New Roman" w:cs="Times New Roman"/>
              <w:sz w:val="24"/>
              <w:szCs w:val="24"/>
            </w:rPr>
          </w:rPrChange>
        </w:rPr>
        <w:t>42/A</w:t>
      </w:r>
      <w:r w:rsidR="007F0947" w:rsidRPr="00D03637">
        <w:rPr>
          <w:rFonts w:ascii="Symbol" w:hAnsi="Symbol" w:cs="Times New Roman"/>
          <w:sz w:val="24"/>
          <w:szCs w:val="24"/>
          <w:rPrChange w:id="4674" w:author="Wisch, Julie" w:date="2022-10-17T09:14:00Z">
            <w:rPr>
              <w:rFonts w:ascii="Symbol" w:hAnsi="Symbol" w:cs="Times New Roman"/>
              <w:sz w:val="24"/>
              <w:szCs w:val="24"/>
            </w:rPr>
          </w:rPrChange>
        </w:rPr>
        <w:t></w:t>
      </w:r>
      <w:r w:rsidR="009C1746" w:rsidRPr="00D03637">
        <w:rPr>
          <w:rFonts w:ascii="Times New Roman" w:hAnsi="Times New Roman" w:cs="Times New Roman"/>
          <w:sz w:val="24"/>
          <w:szCs w:val="24"/>
          <w:rPrChange w:id="4675" w:author="Wisch, Julie" w:date="2022-10-17T09:14:00Z">
            <w:rPr>
              <w:rFonts w:ascii="Times New Roman" w:hAnsi="Times New Roman" w:cs="Times New Roman"/>
              <w:sz w:val="24"/>
              <w:szCs w:val="24"/>
            </w:rPr>
          </w:rPrChange>
        </w:rPr>
        <w:t xml:space="preserve">40 </w:t>
      </w:r>
      <w:r w:rsidR="00085135" w:rsidRPr="00D03637">
        <w:rPr>
          <w:rFonts w:ascii="Times New Roman" w:hAnsi="Times New Roman" w:cs="Times New Roman"/>
          <w:sz w:val="24"/>
          <w:szCs w:val="24"/>
          <w:rPrChange w:id="4676" w:author="Wisch, Julie" w:date="2022-10-17T09:14:00Z">
            <w:rPr>
              <w:rFonts w:ascii="Times New Roman" w:hAnsi="Times New Roman" w:cs="Times New Roman"/>
              <w:sz w:val="24"/>
              <w:szCs w:val="24"/>
            </w:rPr>
          </w:rPrChange>
        </w:rPr>
        <w:t xml:space="preserve">was </w:t>
      </w:r>
      <w:r w:rsidR="009C1746" w:rsidRPr="00D03637">
        <w:rPr>
          <w:rFonts w:ascii="Times New Roman" w:hAnsi="Times New Roman" w:cs="Times New Roman"/>
          <w:sz w:val="24"/>
          <w:szCs w:val="24"/>
          <w:rPrChange w:id="4677" w:author="Wisch, Julie" w:date="2022-10-17T09:14:00Z">
            <w:rPr>
              <w:rFonts w:ascii="Times New Roman" w:hAnsi="Times New Roman" w:cs="Times New Roman"/>
              <w:sz w:val="24"/>
              <w:szCs w:val="24"/>
            </w:rPr>
          </w:rPrChange>
        </w:rPr>
        <w:t>associate</w:t>
      </w:r>
      <w:r w:rsidR="00085135" w:rsidRPr="00D03637">
        <w:rPr>
          <w:rFonts w:ascii="Times New Roman" w:hAnsi="Times New Roman" w:cs="Times New Roman"/>
          <w:sz w:val="24"/>
          <w:szCs w:val="24"/>
          <w:rPrChange w:id="4678" w:author="Wisch, Julie" w:date="2022-10-17T09:14:00Z">
            <w:rPr>
              <w:rFonts w:ascii="Times New Roman" w:hAnsi="Times New Roman" w:cs="Times New Roman"/>
              <w:sz w:val="24"/>
              <w:szCs w:val="24"/>
            </w:rPr>
          </w:rPrChange>
        </w:rPr>
        <w:t>d</w:t>
      </w:r>
      <w:r w:rsidR="009C1746" w:rsidRPr="00D03637">
        <w:rPr>
          <w:rFonts w:ascii="Times New Roman" w:hAnsi="Times New Roman" w:cs="Times New Roman"/>
          <w:sz w:val="24"/>
          <w:szCs w:val="24"/>
          <w:rPrChange w:id="4679" w:author="Wisch, Julie" w:date="2022-10-17T09:14:00Z">
            <w:rPr>
              <w:rFonts w:ascii="Times New Roman" w:hAnsi="Times New Roman" w:cs="Times New Roman"/>
              <w:sz w:val="24"/>
              <w:szCs w:val="24"/>
            </w:rPr>
          </w:rPrChange>
        </w:rPr>
        <w:t xml:space="preserve"> with increases </w:t>
      </w:r>
      <w:r w:rsidR="00085135" w:rsidRPr="00D03637">
        <w:rPr>
          <w:rFonts w:ascii="Times New Roman" w:hAnsi="Times New Roman" w:cs="Times New Roman"/>
          <w:sz w:val="24"/>
          <w:szCs w:val="24"/>
          <w:rPrChange w:id="4680" w:author="Wisch, Julie" w:date="2022-10-17T09:14:00Z">
            <w:rPr>
              <w:rFonts w:ascii="Times New Roman" w:hAnsi="Times New Roman" w:cs="Times New Roman"/>
              <w:sz w:val="24"/>
              <w:szCs w:val="24"/>
            </w:rPr>
          </w:rPrChange>
        </w:rPr>
        <w:t xml:space="preserve">in </w:t>
      </w:r>
      <w:r w:rsidR="009C1746" w:rsidRPr="00D03637">
        <w:rPr>
          <w:rFonts w:ascii="Times New Roman" w:hAnsi="Times New Roman" w:cs="Times New Roman"/>
          <w:sz w:val="24"/>
          <w:szCs w:val="24"/>
          <w:rPrChange w:id="4681" w:author="Wisch, Julie" w:date="2022-10-17T09:14:00Z">
            <w:rPr>
              <w:rFonts w:ascii="Times New Roman" w:hAnsi="Times New Roman" w:cs="Times New Roman"/>
              <w:sz w:val="24"/>
              <w:szCs w:val="24"/>
            </w:rPr>
          </w:rPrChange>
        </w:rPr>
        <w:t>CSF pTau.</w:t>
      </w:r>
      <w:ins w:id="4682" w:author="Wisch, Julie" w:date="2022-09-28T11:33:00Z">
        <w:r w:rsidR="00F86D5A" w:rsidRPr="00D03637">
          <w:rPr>
            <w:rFonts w:ascii="Times New Roman" w:hAnsi="Times New Roman" w:cs="Times New Roman"/>
            <w:sz w:val="24"/>
            <w:szCs w:val="24"/>
            <w:rPrChange w:id="4683" w:author="Wisch, Julie" w:date="2022-10-17T09:14:00Z">
              <w:rPr>
                <w:rFonts w:ascii="Times New Roman" w:hAnsi="Times New Roman" w:cs="Times New Roman"/>
                <w:sz w:val="24"/>
                <w:szCs w:val="24"/>
              </w:rPr>
            </w:rPrChange>
          </w:rPr>
          <w:t xml:space="preserve"> Published cutoffs for amyloid and tau positivity are included as dashed lines</w:t>
        </w:r>
      </w:ins>
      <w:customXmlInsRangeStart w:id="4684" w:author="Wisch, Julie" w:date="2022-09-28T11:33:00Z"/>
      <w:sdt>
        <w:sdtPr>
          <w:rPr>
            <w:rFonts w:ascii="Times New Roman" w:hAnsi="Times New Roman" w:cs="Times New Roman"/>
            <w:color w:val="000000"/>
            <w:sz w:val="24"/>
            <w:szCs w:val="24"/>
            <w:vertAlign w:val="superscript"/>
          </w:rPr>
          <w:tag w:val="MENDELEY_CITATION_v3_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"/>
          <w:id w:val="453382448"/>
          <w:placeholder>
            <w:docPart w:val="DefaultPlaceholder_-1854013440"/>
          </w:placeholder>
        </w:sdtPr>
        <w:sdtEndPr/>
        <w:sdtContent>
          <w:customXmlInsRangeEnd w:id="4684"/>
          <w:ins w:id="4685" w:author="Wisch, Julie" w:date="2022-10-04T14:53:00Z">
            <w:r w:rsidR="00B94D80" w:rsidRPr="00D03637">
              <w:rPr>
                <w:rFonts w:ascii="Times New Roman" w:hAnsi="Times New Roman" w:cs="Times New Roman"/>
                <w:color w:val="000000"/>
                <w:sz w:val="24"/>
                <w:szCs w:val="24"/>
                <w:vertAlign w:val="superscript"/>
              </w:rPr>
              <w:t>6</w:t>
            </w:r>
          </w:ins>
          <w:customXmlInsRangeStart w:id="4686" w:author="Wisch, Julie" w:date="2022-09-28T11:33:00Z"/>
        </w:sdtContent>
      </w:sdt>
      <w:customXmlInsRangeEnd w:id="4686"/>
      <w:ins w:id="4687" w:author="Wisch, Julie" w:date="2022-09-28T11:33:00Z">
        <w:r w:rsidR="00F86D5A" w:rsidRPr="00D03637">
          <w:rPr>
            <w:rFonts w:ascii="Times New Roman" w:hAnsi="Times New Roman" w:cs="Times New Roman"/>
            <w:sz w:val="24"/>
            <w:szCs w:val="24"/>
          </w:rPr>
          <w:t>.</w:t>
        </w:r>
      </w:ins>
    </w:p>
    <w:p w14:paraId="27D4E0B2" w14:textId="23F0251A" w:rsidR="000C54F4" w:rsidRPr="00D03637" w:rsidRDefault="002D6CEF" w:rsidP="006C6D42">
      <w:pPr>
        <w:rPr>
          <w:rFonts w:ascii="Times New Roman" w:hAnsi="Times New Roman" w:cs="Times New Roman"/>
          <w:sz w:val="24"/>
          <w:szCs w:val="24"/>
          <w:rPrChange w:id="4688" w:author="Wisch, Julie" w:date="2022-10-17T09:14:00Z">
            <w:rPr>
              <w:rFonts w:ascii="Times New Roman" w:hAnsi="Times New Roman" w:cs="Times New Roman"/>
              <w:sz w:val="24"/>
              <w:szCs w:val="24"/>
            </w:rPr>
          </w:rPrChange>
        </w:rPr>
      </w:pPr>
      <w:bookmarkStart w:id="4689" w:name="_Ref87526886"/>
      <w:bookmarkStart w:id="4690" w:name="_Ref87526882"/>
      <w:r w:rsidRPr="00D03637">
        <w:rPr>
          <w:rFonts w:ascii="Times New Roman" w:hAnsi="Times New Roman" w:cs="Times New Roman"/>
          <w:sz w:val="24"/>
          <w:szCs w:val="24"/>
          <w:rPrChange w:id="4691" w:author="Wisch, Julie" w:date="2022-10-17T09:14:00Z">
            <w:rPr>
              <w:rFonts w:ascii="Times New Roman" w:hAnsi="Times New Roman" w:cs="Times New Roman"/>
              <w:sz w:val="24"/>
              <w:szCs w:val="24"/>
            </w:rPr>
          </w:rPrChange>
        </w:rPr>
        <w:t xml:space="preserve">Figure </w:t>
      </w:r>
      <w:r w:rsidRPr="00D03637">
        <w:rPr>
          <w:rFonts w:ascii="Times New Roman" w:hAnsi="Times New Roman" w:cs="Times New Roman"/>
          <w:sz w:val="24"/>
          <w:szCs w:val="24"/>
        </w:rPr>
        <w:fldChar w:fldCharType="begin"/>
      </w:r>
      <w:r w:rsidRPr="00D03637">
        <w:rPr>
          <w:rFonts w:ascii="Times New Roman" w:hAnsi="Times New Roman" w:cs="Times New Roman"/>
          <w:sz w:val="24"/>
          <w:szCs w:val="24"/>
          <w:rPrChange w:id="4692" w:author="Wisch, Julie" w:date="2022-10-17T09:14:00Z">
            <w:rPr>
              <w:rFonts w:ascii="Times New Roman" w:hAnsi="Times New Roman" w:cs="Times New Roman"/>
              <w:sz w:val="24"/>
              <w:szCs w:val="24"/>
            </w:rPr>
          </w:rPrChange>
        </w:rPr>
        <w:instrText xml:space="preserve"> SEQ Figure \* ARABIC </w:instrText>
      </w:r>
      <w:r w:rsidRPr="00D03637">
        <w:rPr>
          <w:rFonts w:ascii="Times New Roman" w:hAnsi="Times New Roman" w:cs="Times New Roman"/>
          <w:sz w:val="24"/>
          <w:szCs w:val="24"/>
          <w:rPrChange w:id="4693" w:author="Wisch, Julie" w:date="2022-10-17T09:14:00Z">
            <w:rPr>
              <w:rFonts w:ascii="Times New Roman" w:hAnsi="Times New Roman" w:cs="Times New Roman"/>
              <w:sz w:val="24"/>
              <w:szCs w:val="24"/>
            </w:rPr>
          </w:rPrChange>
        </w:rPr>
        <w:fldChar w:fldCharType="separate"/>
      </w:r>
      <w:r w:rsidR="00B403F8" w:rsidRPr="00D03637">
        <w:rPr>
          <w:rFonts w:ascii="Times New Roman" w:hAnsi="Times New Roman" w:cs="Times New Roman"/>
          <w:noProof/>
          <w:sz w:val="24"/>
          <w:szCs w:val="24"/>
          <w:rPrChange w:id="4694" w:author="Wisch, Julie" w:date="2022-10-17T09:14:00Z">
            <w:rPr>
              <w:rFonts w:ascii="Times New Roman" w:hAnsi="Times New Roman" w:cs="Times New Roman"/>
              <w:noProof/>
              <w:sz w:val="24"/>
              <w:szCs w:val="24"/>
            </w:rPr>
          </w:rPrChange>
        </w:rPr>
        <w:t>2</w:t>
      </w:r>
      <w:r w:rsidRPr="00D03637">
        <w:rPr>
          <w:rFonts w:ascii="Times New Roman" w:hAnsi="Times New Roman" w:cs="Times New Roman"/>
          <w:sz w:val="24"/>
          <w:szCs w:val="24"/>
          <w:rPrChange w:id="4695" w:author="Wisch, Julie" w:date="2022-10-17T09:14:00Z">
            <w:rPr>
              <w:rFonts w:ascii="Times New Roman" w:hAnsi="Times New Roman" w:cs="Times New Roman"/>
              <w:sz w:val="24"/>
              <w:szCs w:val="24"/>
            </w:rPr>
          </w:rPrChange>
        </w:rPr>
        <w:fldChar w:fldCharType="end"/>
      </w:r>
      <w:bookmarkEnd w:id="4689"/>
      <w:r w:rsidRPr="00D03637">
        <w:rPr>
          <w:rFonts w:ascii="Times New Roman" w:hAnsi="Times New Roman" w:cs="Times New Roman"/>
          <w:sz w:val="24"/>
          <w:szCs w:val="24"/>
        </w:rPr>
        <w:t xml:space="preserve">. </w:t>
      </w:r>
      <w:r w:rsidR="00D74503" w:rsidRPr="00D03637">
        <w:rPr>
          <w:rFonts w:ascii="Times New Roman" w:hAnsi="Times New Roman" w:cs="Times New Roman"/>
          <w:sz w:val="24"/>
          <w:szCs w:val="24"/>
          <w:rPrChange w:id="4696" w:author="Wisch, Julie" w:date="2022-10-17T09:14:00Z">
            <w:rPr>
              <w:rFonts w:ascii="Times New Roman" w:hAnsi="Times New Roman" w:cs="Times New Roman"/>
              <w:sz w:val="24"/>
              <w:szCs w:val="24"/>
            </w:rPr>
          </w:rPrChange>
        </w:rPr>
        <w:t xml:space="preserve">Survival </w:t>
      </w:r>
      <w:r w:rsidR="007F0947" w:rsidRPr="00D03637">
        <w:rPr>
          <w:rFonts w:ascii="Times New Roman" w:hAnsi="Times New Roman" w:cs="Times New Roman"/>
          <w:sz w:val="24"/>
          <w:szCs w:val="24"/>
          <w:rPrChange w:id="4697" w:author="Wisch, Julie" w:date="2022-10-17T09:14:00Z">
            <w:rPr>
              <w:rFonts w:ascii="Times New Roman" w:hAnsi="Times New Roman" w:cs="Times New Roman"/>
              <w:sz w:val="24"/>
              <w:szCs w:val="24"/>
            </w:rPr>
          </w:rPrChange>
        </w:rPr>
        <w:t xml:space="preserve">analysis </w:t>
      </w:r>
      <w:r w:rsidR="00085135" w:rsidRPr="00D03637">
        <w:rPr>
          <w:rFonts w:ascii="Times New Roman" w:hAnsi="Times New Roman" w:cs="Times New Roman"/>
          <w:sz w:val="24"/>
          <w:szCs w:val="24"/>
          <w:rPrChange w:id="4698" w:author="Wisch, Julie" w:date="2022-10-17T09:14:00Z">
            <w:rPr>
              <w:rFonts w:ascii="Times New Roman" w:hAnsi="Times New Roman" w:cs="Times New Roman"/>
              <w:sz w:val="24"/>
              <w:szCs w:val="24"/>
            </w:rPr>
          </w:rPrChange>
        </w:rPr>
        <w:t xml:space="preserve">demonstrated </w:t>
      </w:r>
      <w:r w:rsidR="00D74503" w:rsidRPr="00D03637">
        <w:rPr>
          <w:rFonts w:ascii="Times New Roman" w:hAnsi="Times New Roman" w:cs="Times New Roman"/>
          <w:sz w:val="24"/>
          <w:szCs w:val="24"/>
          <w:rPrChange w:id="4699" w:author="Wisch, Julie" w:date="2022-10-17T09:14:00Z">
            <w:rPr>
              <w:rFonts w:ascii="Times New Roman" w:hAnsi="Times New Roman" w:cs="Times New Roman"/>
              <w:sz w:val="24"/>
              <w:szCs w:val="24"/>
            </w:rPr>
          </w:rPrChange>
        </w:rPr>
        <w:t xml:space="preserve">that the </w:t>
      </w:r>
      <w:r w:rsidR="008053F7" w:rsidRPr="00D03637">
        <w:rPr>
          <w:rFonts w:ascii="Times New Roman" w:hAnsi="Times New Roman" w:cs="Times New Roman"/>
          <w:sz w:val="24"/>
          <w:szCs w:val="24"/>
          <w:rPrChange w:id="4700" w:author="Wisch, Julie" w:date="2022-10-17T09:14:00Z">
            <w:rPr>
              <w:rFonts w:ascii="Times New Roman" w:hAnsi="Times New Roman" w:cs="Times New Roman"/>
              <w:sz w:val="24"/>
              <w:szCs w:val="24"/>
            </w:rPr>
          </w:rPrChange>
        </w:rPr>
        <w:t>AD Biomarker Positive</w:t>
      </w:r>
      <w:r w:rsidR="00D74503" w:rsidRPr="00D03637">
        <w:rPr>
          <w:rFonts w:ascii="Times New Roman" w:hAnsi="Times New Roman" w:cs="Times New Roman"/>
          <w:sz w:val="24"/>
          <w:szCs w:val="24"/>
          <w:rPrChange w:id="4701" w:author="Wisch, Julie" w:date="2022-10-17T09:14:00Z">
            <w:rPr>
              <w:rFonts w:ascii="Times New Roman" w:hAnsi="Times New Roman" w:cs="Times New Roman"/>
              <w:sz w:val="24"/>
              <w:szCs w:val="24"/>
            </w:rPr>
          </w:rPrChange>
        </w:rPr>
        <w:t xml:space="preserve"> group quickly </w:t>
      </w:r>
      <w:r w:rsidR="00085135" w:rsidRPr="00D03637">
        <w:rPr>
          <w:rFonts w:ascii="Times New Roman" w:hAnsi="Times New Roman" w:cs="Times New Roman"/>
          <w:sz w:val="24"/>
          <w:szCs w:val="24"/>
          <w:rPrChange w:id="4702" w:author="Wisch, Julie" w:date="2022-10-17T09:14:00Z">
            <w:rPr>
              <w:rFonts w:ascii="Times New Roman" w:hAnsi="Times New Roman" w:cs="Times New Roman"/>
              <w:sz w:val="24"/>
              <w:szCs w:val="24"/>
            </w:rPr>
          </w:rPrChange>
        </w:rPr>
        <w:t xml:space="preserve">proceeded to </w:t>
      </w:r>
      <w:r w:rsidR="00D74503" w:rsidRPr="00D03637">
        <w:rPr>
          <w:rFonts w:ascii="Times New Roman" w:hAnsi="Times New Roman" w:cs="Times New Roman"/>
          <w:sz w:val="24"/>
          <w:szCs w:val="24"/>
          <w:rPrChange w:id="4703" w:author="Wisch, Julie" w:date="2022-10-17T09:14:00Z">
            <w:rPr>
              <w:rFonts w:ascii="Times New Roman" w:hAnsi="Times New Roman" w:cs="Times New Roman"/>
              <w:sz w:val="24"/>
              <w:szCs w:val="24"/>
            </w:rPr>
          </w:rPrChange>
        </w:rPr>
        <w:t>both amyloid</w:t>
      </w:r>
      <w:r w:rsidR="00DC45D8" w:rsidRPr="00D03637">
        <w:rPr>
          <w:rFonts w:ascii="Times New Roman" w:hAnsi="Times New Roman" w:cs="Times New Roman"/>
          <w:sz w:val="24"/>
          <w:szCs w:val="24"/>
          <w:rPrChange w:id="4704" w:author="Wisch, Julie" w:date="2022-10-17T09:14:00Z">
            <w:rPr>
              <w:rFonts w:ascii="Times New Roman" w:hAnsi="Times New Roman" w:cs="Times New Roman"/>
              <w:sz w:val="24"/>
              <w:szCs w:val="24"/>
            </w:rPr>
          </w:rPrChange>
        </w:rPr>
        <w:t xml:space="preserve"> (A)</w:t>
      </w:r>
      <w:r w:rsidR="00D74503" w:rsidRPr="00D03637">
        <w:rPr>
          <w:rFonts w:ascii="Times New Roman" w:hAnsi="Times New Roman" w:cs="Times New Roman"/>
          <w:sz w:val="24"/>
          <w:szCs w:val="24"/>
          <w:rPrChange w:id="4705" w:author="Wisch, Julie" w:date="2022-10-17T09:14:00Z">
            <w:rPr>
              <w:rFonts w:ascii="Times New Roman" w:hAnsi="Times New Roman" w:cs="Times New Roman"/>
              <w:sz w:val="24"/>
              <w:szCs w:val="24"/>
            </w:rPr>
          </w:rPrChange>
        </w:rPr>
        <w:t xml:space="preserve"> and tau </w:t>
      </w:r>
      <w:r w:rsidR="00F74B1E" w:rsidRPr="00D03637">
        <w:rPr>
          <w:rFonts w:ascii="Times New Roman" w:hAnsi="Times New Roman" w:cs="Times New Roman"/>
          <w:sz w:val="24"/>
          <w:szCs w:val="24"/>
          <w:rPrChange w:id="4706" w:author="Wisch, Julie" w:date="2022-10-17T09:14:00Z">
            <w:rPr>
              <w:rFonts w:ascii="Times New Roman" w:hAnsi="Times New Roman" w:cs="Times New Roman"/>
              <w:sz w:val="24"/>
              <w:szCs w:val="24"/>
            </w:rPr>
          </w:rPrChange>
        </w:rPr>
        <w:t>positiv</w:t>
      </w:r>
      <w:r w:rsidR="00085135" w:rsidRPr="00D03637">
        <w:rPr>
          <w:rFonts w:ascii="Times New Roman" w:hAnsi="Times New Roman" w:cs="Times New Roman"/>
          <w:sz w:val="24"/>
          <w:szCs w:val="24"/>
          <w:rPrChange w:id="4707" w:author="Wisch, Julie" w:date="2022-10-17T09:14:00Z">
            <w:rPr>
              <w:rFonts w:ascii="Times New Roman" w:hAnsi="Times New Roman" w:cs="Times New Roman"/>
              <w:sz w:val="24"/>
              <w:szCs w:val="24"/>
            </w:rPr>
          </w:rPrChange>
        </w:rPr>
        <w:t>ity</w:t>
      </w:r>
      <w:r w:rsidR="00DC45D8" w:rsidRPr="00D03637">
        <w:rPr>
          <w:rFonts w:ascii="Times New Roman" w:hAnsi="Times New Roman" w:cs="Times New Roman"/>
          <w:sz w:val="24"/>
          <w:szCs w:val="24"/>
          <w:rPrChange w:id="4708" w:author="Wisch, Julie" w:date="2022-10-17T09:14:00Z">
            <w:rPr>
              <w:rFonts w:ascii="Times New Roman" w:hAnsi="Times New Roman" w:cs="Times New Roman"/>
              <w:sz w:val="24"/>
              <w:szCs w:val="24"/>
            </w:rPr>
          </w:rPrChange>
        </w:rPr>
        <w:t xml:space="preserve"> (B)</w:t>
      </w:r>
      <w:r w:rsidR="00085135" w:rsidRPr="00D03637">
        <w:rPr>
          <w:rFonts w:ascii="Times New Roman" w:hAnsi="Times New Roman" w:cs="Times New Roman"/>
          <w:sz w:val="24"/>
          <w:szCs w:val="24"/>
          <w:rPrChange w:id="4709" w:author="Wisch, Julie" w:date="2022-10-17T09:14:00Z">
            <w:rPr>
              <w:rFonts w:ascii="Times New Roman" w:hAnsi="Times New Roman" w:cs="Times New Roman"/>
              <w:sz w:val="24"/>
              <w:szCs w:val="24"/>
            </w:rPr>
          </w:rPrChange>
        </w:rPr>
        <w:t>.</w:t>
      </w:r>
      <w:r w:rsidR="00D74503" w:rsidRPr="00D03637">
        <w:rPr>
          <w:rFonts w:ascii="Times New Roman" w:hAnsi="Times New Roman" w:cs="Times New Roman"/>
          <w:sz w:val="24"/>
          <w:szCs w:val="24"/>
          <w:rPrChange w:id="4710" w:author="Wisch, Julie" w:date="2022-10-17T09:14:00Z">
            <w:rPr>
              <w:rFonts w:ascii="Times New Roman" w:hAnsi="Times New Roman" w:cs="Times New Roman"/>
              <w:sz w:val="24"/>
              <w:szCs w:val="24"/>
            </w:rPr>
          </w:rPrChange>
        </w:rPr>
        <w:t xml:space="preserve"> The </w:t>
      </w:r>
      <w:r w:rsidR="008A2FEF" w:rsidRPr="00D03637">
        <w:rPr>
          <w:rFonts w:ascii="Times New Roman" w:hAnsi="Times New Roman" w:cs="Times New Roman"/>
          <w:sz w:val="24"/>
          <w:szCs w:val="24"/>
          <w:rPrChange w:id="4711" w:author="Wisch, Julie" w:date="2022-10-17T09:14:00Z">
            <w:rPr>
              <w:rFonts w:ascii="Times New Roman" w:hAnsi="Times New Roman" w:cs="Times New Roman"/>
              <w:sz w:val="24"/>
              <w:szCs w:val="24"/>
            </w:rPr>
          </w:rPrChange>
        </w:rPr>
        <w:t>Intermediate</w:t>
      </w:r>
      <w:r w:rsidR="00F53579" w:rsidRPr="00D03637">
        <w:rPr>
          <w:rFonts w:ascii="Times New Roman" w:hAnsi="Times New Roman" w:cs="Times New Roman"/>
          <w:sz w:val="24"/>
          <w:szCs w:val="24"/>
          <w:rPrChange w:id="4712" w:author="Wisch, Julie" w:date="2022-10-17T09:14:00Z">
            <w:rPr>
              <w:rFonts w:ascii="Times New Roman" w:hAnsi="Times New Roman" w:cs="Times New Roman"/>
              <w:sz w:val="24"/>
              <w:szCs w:val="24"/>
            </w:rPr>
          </w:rPrChange>
        </w:rPr>
        <w:t xml:space="preserve"> AD Biomarkers</w:t>
      </w:r>
      <w:r w:rsidR="00D74503" w:rsidRPr="00D03637">
        <w:rPr>
          <w:rFonts w:ascii="Times New Roman" w:hAnsi="Times New Roman" w:cs="Times New Roman"/>
          <w:sz w:val="24"/>
          <w:szCs w:val="24"/>
          <w:rPrChange w:id="4713" w:author="Wisch, Julie" w:date="2022-10-17T09:14:00Z">
            <w:rPr>
              <w:rFonts w:ascii="Times New Roman" w:hAnsi="Times New Roman" w:cs="Times New Roman"/>
              <w:sz w:val="24"/>
              <w:szCs w:val="24"/>
            </w:rPr>
          </w:rPrChange>
        </w:rPr>
        <w:t xml:space="preserve"> group </w:t>
      </w:r>
      <w:r w:rsidR="00085135" w:rsidRPr="00D03637">
        <w:rPr>
          <w:rFonts w:ascii="Times New Roman" w:hAnsi="Times New Roman" w:cs="Times New Roman"/>
          <w:sz w:val="24"/>
          <w:szCs w:val="24"/>
          <w:rPrChange w:id="4714" w:author="Wisch, Julie" w:date="2022-10-17T09:14:00Z">
            <w:rPr>
              <w:rFonts w:ascii="Times New Roman" w:hAnsi="Times New Roman" w:cs="Times New Roman"/>
              <w:sz w:val="24"/>
              <w:szCs w:val="24"/>
            </w:rPr>
          </w:rPrChange>
        </w:rPr>
        <w:t xml:space="preserve">lagged the </w:t>
      </w:r>
      <w:r w:rsidR="008053F7" w:rsidRPr="00D03637">
        <w:rPr>
          <w:rFonts w:ascii="Times New Roman" w:hAnsi="Times New Roman" w:cs="Times New Roman"/>
          <w:sz w:val="24"/>
          <w:szCs w:val="24"/>
          <w:rPrChange w:id="4715" w:author="Wisch, Julie" w:date="2022-10-17T09:14:00Z">
            <w:rPr>
              <w:rFonts w:ascii="Times New Roman" w:hAnsi="Times New Roman" w:cs="Times New Roman"/>
              <w:sz w:val="24"/>
              <w:szCs w:val="24"/>
            </w:rPr>
          </w:rPrChange>
        </w:rPr>
        <w:t>AD Biomarker Positive</w:t>
      </w:r>
      <w:r w:rsidR="00085135" w:rsidRPr="00D03637">
        <w:rPr>
          <w:rFonts w:ascii="Times New Roman" w:hAnsi="Times New Roman" w:cs="Times New Roman"/>
          <w:sz w:val="24"/>
          <w:szCs w:val="24"/>
          <w:rPrChange w:id="4716" w:author="Wisch, Julie" w:date="2022-10-17T09:14:00Z">
            <w:rPr>
              <w:rFonts w:ascii="Times New Roman" w:hAnsi="Times New Roman" w:cs="Times New Roman"/>
              <w:sz w:val="24"/>
              <w:szCs w:val="24"/>
            </w:rPr>
          </w:rPrChange>
        </w:rPr>
        <w:t xml:space="preserve"> group by</w:t>
      </w:r>
      <w:r w:rsidR="00D74503" w:rsidRPr="00D03637">
        <w:rPr>
          <w:rFonts w:ascii="Times New Roman" w:hAnsi="Times New Roman" w:cs="Times New Roman"/>
          <w:sz w:val="24"/>
          <w:szCs w:val="24"/>
          <w:rPrChange w:id="4717" w:author="Wisch, Julie" w:date="2022-10-17T09:14:00Z">
            <w:rPr>
              <w:rFonts w:ascii="Times New Roman" w:hAnsi="Times New Roman" w:cs="Times New Roman"/>
              <w:sz w:val="24"/>
              <w:szCs w:val="24"/>
            </w:rPr>
          </w:rPrChange>
        </w:rPr>
        <w:t xml:space="preserve"> about 10 years for amyloid positivity</w:t>
      </w:r>
      <w:r w:rsidR="009C1746" w:rsidRPr="00D03637">
        <w:rPr>
          <w:rFonts w:ascii="Times New Roman" w:hAnsi="Times New Roman" w:cs="Times New Roman"/>
          <w:sz w:val="24"/>
          <w:szCs w:val="24"/>
          <w:rPrChange w:id="4718" w:author="Wisch, Julie" w:date="2022-10-17T09:14:00Z">
            <w:rPr>
              <w:rFonts w:ascii="Times New Roman" w:hAnsi="Times New Roman" w:cs="Times New Roman"/>
              <w:sz w:val="24"/>
              <w:szCs w:val="24"/>
            </w:rPr>
          </w:rPrChange>
        </w:rPr>
        <w:t xml:space="preserve"> (as defined by CSF A</w:t>
      </w:r>
      <w:r w:rsidR="007F0947" w:rsidRPr="00D03637">
        <w:rPr>
          <w:rFonts w:ascii="Symbol" w:hAnsi="Symbol" w:cs="Times New Roman"/>
          <w:sz w:val="24"/>
          <w:szCs w:val="24"/>
          <w:rPrChange w:id="4719" w:author="Wisch, Julie" w:date="2022-10-17T09:14:00Z">
            <w:rPr>
              <w:rFonts w:ascii="Symbol" w:hAnsi="Symbol" w:cs="Times New Roman"/>
              <w:sz w:val="24"/>
              <w:szCs w:val="24"/>
            </w:rPr>
          </w:rPrChange>
        </w:rPr>
        <w:t></w:t>
      </w:r>
      <w:r w:rsidR="009C1746" w:rsidRPr="00D03637">
        <w:rPr>
          <w:rFonts w:ascii="Times New Roman" w:hAnsi="Times New Roman" w:cs="Times New Roman"/>
          <w:sz w:val="24"/>
          <w:szCs w:val="24"/>
          <w:rPrChange w:id="4720" w:author="Wisch, Julie" w:date="2022-10-17T09:14:00Z">
            <w:rPr>
              <w:rFonts w:ascii="Times New Roman" w:hAnsi="Times New Roman" w:cs="Times New Roman"/>
              <w:sz w:val="24"/>
              <w:szCs w:val="24"/>
            </w:rPr>
          </w:rPrChange>
        </w:rPr>
        <w:t>42/A</w:t>
      </w:r>
      <w:r w:rsidR="007F0947" w:rsidRPr="00D03637">
        <w:rPr>
          <w:rFonts w:ascii="Symbol" w:hAnsi="Symbol" w:cs="Times New Roman"/>
          <w:sz w:val="24"/>
          <w:szCs w:val="24"/>
          <w:rPrChange w:id="4721" w:author="Wisch, Julie" w:date="2022-10-17T09:14:00Z">
            <w:rPr>
              <w:rFonts w:ascii="Symbol" w:hAnsi="Symbol" w:cs="Times New Roman"/>
              <w:sz w:val="24"/>
              <w:szCs w:val="24"/>
            </w:rPr>
          </w:rPrChange>
        </w:rPr>
        <w:t></w:t>
      </w:r>
      <w:r w:rsidR="009C1746" w:rsidRPr="00D03637">
        <w:rPr>
          <w:rFonts w:ascii="Times New Roman" w:hAnsi="Times New Roman" w:cs="Times New Roman"/>
          <w:sz w:val="24"/>
          <w:szCs w:val="24"/>
          <w:rPrChange w:id="4722" w:author="Wisch, Julie" w:date="2022-10-17T09:14:00Z">
            <w:rPr>
              <w:rFonts w:ascii="Times New Roman" w:hAnsi="Times New Roman" w:cs="Times New Roman"/>
              <w:sz w:val="24"/>
              <w:szCs w:val="24"/>
            </w:rPr>
          </w:rPrChange>
        </w:rPr>
        <w:t>40</w:t>
      </w:r>
      <w:r w:rsidR="00D27767" w:rsidRPr="00D03637">
        <w:rPr>
          <w:rFonts w:ascii="Times New Roman" w:hAnsi="Times New Roman" w:cs="Times New Roman"/>
          <w:sz w:val="24"/>
          <w:szCs w:val="24"/>
          <w:rPrChange w:id="4723" w:author="Wisch, Julie" w:date="2022-10-17T09:14:00Z">
            <w:rPr>
              <w:rFonts w:ascii="Times New Roman" w:hAnsi="Times New Roman" w:cs="Times New Roman"/>
              <w:sz w:val="24"/>
              <w:szCs w:val="24"/>
            </w:rPr>
          </w:rPrChange>
        </w:rPr>
        <w:t xml:space="preserve"> &lt; 0.06753</w:t>
      </w:r>
      <w:r w:rsidR="009C1746" w:rsidRPr="00D03637">
        <w:rPr>
          <w:rFonts w:ascii="Times New Roman" w:hAnsi="Times New Roman" w:cs="Times New Roman"/>
          <w:sz w:val="24"/>
          <w:szCs w:val="24"/>
          <w:rPrChange w:id="4724" w:author="Wisch, Julie" w:date="2022-10-17T09:14:00Z">
            <w:rPr>
              <w:rFonts w:ascii="Times New Roman" w:hAnsi="Times New Roman" w:cs="Times New Roman"/>
              <w:sz w:val="24"/>
              <w:szCs w:val="24"/>
            </w:rPr>
          </w:rPrChange>
        </w:rPr>
        <w:t>)</w:t>
      </w:r>
      <w:r w:rsidR="00D74503" w:rsidRPr="00D03637">
        <w:rPr>
          <w:rFonts w:ascii="Times New Roman" w:hAnsi="Times New Roman" w:cs="Times New Roman"/>
          <w:sz w:val="24"/>
          <w:szCs w:val="24"/>
          <w:rPrChange w:id="4725" w:author="Wisch, Julie" w:date="2022-10-17T09:14:00Z">
            <w:rPr>
              <w:rFonts w:ascii="Times New Roman" w:hAnsi="Times New Roman" w:cs="Times New Roman"/>
              <w:sz w:val="24"/>
              <w:szCs w:val="24"/>
            </w:rPr>
          </w:rPrChange>
        </w:rPr>
        <w:t xml:space="preserve">, but </w:t>
      </w:r>
      <w:r w:rsidR="009E3F22" w:rsidRPr="00D03637">
        <w:rPr>
          <w:rFonts w:ascii="Times New Roman" w:hAnsi="Times New Roman" w:cs="Times New Roman"/>
          <w:sz w:val="24"/>
          <w:szCs w:val="24"/>
          <w:rPrChange w:id="4726" w:author="Wisch, Julie" w:date="2022-10-17T09:14:00Z">
            <w:rPr>
              <w:rFonts w:ascii="Times New Roman" w:hAnsi="Times New Roman" w:cs="Times New Roman"/>
              <w:sz w:val="24"/>
              <w:szCs w:val="24"/>
            </w:rPr>
          </w:rPrChange>
        </w:rPr>
        <w:t xml:space="preserve">were not </w:t>
      </w:r>
      <w:r w:rsidR="00D74503" w:rsidRPr="00D03637">
        <w:rPr>
          <w:rFonts w:ascii="Times New Roman" w:hAnsi="Times New Roman" w:cs="Times New Roman"/>
          <w:sz w:val="24"/>
          <w:szCs w:val="24"/>
          <w:rPrChange w:id="4727" w:author="Wisch, Julie" w:date="2022-10-17T09:14:00Z">
            <w:rPr>
              <w:rFonts w:ascii="Times New Roman" w:hAnsi="Times New Roman" w:cs="Times New Roman"/>
              <w:sz w:val="24"/>
              <w:szCs w:val="24"/>
            </w:rPr>
          </w:rPrChange>
        </w:rPr>
        <w:t>statistically significant differen</w:t>
      </w:r>
      <w:r w:rsidR="009E3F22" w:rsidRPr="00D03637">
        <w:rPr>
          <w:rFonts w:ascii="Times New Roman" w:hAnsi="Times New Roman" w:cs="Times New Roman"/>
          <w:sz w:val="24"/>
          <w:szCs w:val="24"/>
          <w:rPrChange w:id="4728" w:author="Wisch, Julie" w:date="2022-10-17T09:14:00Z">
            <w:rPr>
              <w:rFonts w:ascii="Times New Roman" w:hAnsi="Times New Roman" w:cs="Times New Roman"/>
              <w:sz w:val="24"/>
              <w:szCs w:val="24"/>
            </w:rPr>
          </w:rPrChange>
        </w:rPr>
        <w:t>t</w:t>
      </w:r>
      <w:r w:rsidR="00D74503" w:rsidRPr="00D03637">
        <w:rPr>
          <w:rFonts w:ascii="Times New Roman" w:hAnsi="Times New Roman" w:cs="Times New Roman"/>
          <w:sz w:val="24"/>
          <w:szCs w:val="24"/>
          <w:rPrChange w:id="4729" w:author="Wisch, Julie" w:date="2022-10-17T09:14:00Z">
            <w:rPr>
              <w:rFonts w:ascii="Times New Roman" w:hAnsi="Times New Roman" w:cs="Times New Roman"/>
              <w:sz w:val="24"/>
              <w:szCs w:val="24"/>
            </w:rPr>
          </w:rPrChange>
        </w:rPr>
        <w:t xml:space="preserve"> for tau positivity</w:t>
      </w:r>
      <w:r w:rsidR="009C1746" w:rsidRPr="00D03637">
        <w:rPr>
          <w:rFonts w:ascii="Times New Roman" w:hAnsi="Times New Roman" w:cs="Times New Roman"/>
          <w:sz w:val="24"/>
          <w:szCs w:val="24"/>
          <w:rPrChange w:id="4730" w:author="Wisch, Julie" w:date="2022-10-17T09:14:00Z">
            <w:rPr>
              <w:rFonts w:ascii="Times New Roman" w:hAnsi="Times New Roman" w:cs="Times New Roman"/>
              <w:sz w:val="24"/>
              <w:szCs w:val="24"/>
            </w:rPr>
          </w:rPrChange>
        </w:rPr>
        <w:t xml:space="preserve"> (as defined by CSF </w:t>
      </w:r>
      <w:r w:rsidR="00580042" w:rsidRPr="00D03637">
        <w:rPr>
          <w:rFonts w:ascii="Times New Roman" w:hAnsi="Times New Roman" w:cs="Times New Roman"/>
          <w:sz w:val="24"/>
          <w:szCs w:val="24"/>
          <w:rPrChange w:id="4731" w:author="Wisch, Julie" w:date="2022-10-17T09:14:00Z">
            <w:rPr>
              <w:rFonts w:ascii="Times New Roman" w:hAnsi="Times New Roman" w:cs="Times New Roman"/>
              <w:sz w:val="24"/>
              <w:szCs w:val="24"/>
            </w:rPr>
          </w:rPrChange>
        </w:rPr>
        <w:t>pTau</w:t>
      </w:r>
      <w:r w:rsidR="00580042" w:rsidRPr="00D03637">
        <w:rPr>
          <w:rFonts w:ascii="Times New Roman" w:hAnsi="Times New Roman" w:cs="Times New Roman"/>
          <w:sz w:val="24"/>
          <w:szCs w:val="24"/>
          <w:vertAlign w:val="subscript"/>
          <w:rPrChange w:id="4732" w:author="Wisch, Julie" w:date="2022-10-17T09:14:00Z">
            <w:rPr>
              <w:rFonts w:ascii="Times New Roman" w:hAnsi="Times New Roman" w:cs="Times New Roman"/>
              <w:sz w:val="24"/>
              <w:szCs w:val="24"/>
              <w:vertAlign w:val="subscript"/>
            </w:rPr>
          </w:rPrChange>
        </w:rPr>
        <w:t>181</w:t>
      </w:r>
      <w:r w:rsidR="00580042" w:rsidRPr="00D03637">
        <w:rPr>
          <w:rFonts w:ascii="Times New Roman" w:hAnsi="Times New Roman" w:cs="Times New Roman"/>
          <w:sz w:val="24"/>
          <w:szCs w:val="24"/>
          <w:rPrChange w:id="4733" w:author="Wisch, Julie" w:date="2022-10-17T09:14:00Z">
            <w:rPr>
              <w:rFonts w:ascii="Times New Roman" w:hAnsi="Times New Roman" w:cs="Times New Roman"/>
              <w:sz w:val="24"/>
              <w:szCs w:val="24"/>
            </w:rPr>
          </w:rPrChange>
        </w:rPr>
        <w:t xml:space="preserve"> </w:t>
      </w:r>
      <w:r w:rsidR="00D27767" w:rsidRPr="00D03637">
        <w:rPr>
          <w:rFonts w:ascii="Times New Roman" w:hAnsi="Times New Roman" w:cs="Times New Roman"/>
          <w:sz w:val="24"/>
          <w:szCs w:val="24"/>
          <w:rPrChange w:id="4734" w:author="Wisch, Julie" w:date="2022-10-17T09:14:00Z">
            <w:rPr>
              <w:rFonts w:ascii="Times New Roman" w:hAnsi="Times New Roman" w:cs="Times New Roman"/>
              <w:sz w:val="24"/>
              <w:szCs w:val="24"/>
            </w:rPr>
          </w:rPrChange>
        </w:rPr>
        <w:t>&gt; 42.5</w:t>
      </w:r>
      <w:r w:rsidR="009C1746" w:rsidRPr="00D03637">
        <w:rPr>
          <w:rFonts w:ascii="Times New Roman" w:hAnsi="Times New Roman" w:cs="Times New Roman"/>
          <w:sz w:val="24"/>
          <w:szCs w:val="24"/>
          <w:rPrChange w:id="4735" w:author="Wisch, Julie" w:date="2022-10-17T09:14:00Z">
            <w:rPr>
              <w:rFonts w:ascii="Times New Roman" w:hAnsi="Times New Roman" w:cs="Times New Roman"/>
              <w:sz w:val="24"/>
              <w:szCs w:val="24"/>
            </w:rPr>
          </w:rPrChange>
        </w:rPr>
        <w:t>)</w:t>
      </w:r>
      <w:r w:rsidR="00D74503" w:rsidRPr="00D03637">
        <w:rPr>
          <w:rFonts w:ascii="Times New Roman" w:hAnsi="Times New Roman" w:cs="Times New Roman"/>
          <w:sz w:val="24"/>
          <w:szCs w:val="24"/>
          <w:rPrChange w:id="4736" w:author="Wisch, Julie" w:date="2022-10-17T09:14:00Z">
            <w:rPr>
              <w:rFonts w:ascii="Times New Roman" w:hAnsi="Times New Roman" w:cs="Times New Roman"/>
              <w:sz w:val="24"/>
              <w:szCs w:val="24"/>
            </w:rPr>
          </w:rPrChange>
        </w:rPr>
        <w:t xml:space="preserve">. </w:t>
      </w:r>
      <w:r w:rsidR="00085135" w:rsidRPr="00D03637">
        <w:rPr>
          <w:rFonts w:ascii="Times New Roman" w:hAnsi="Times New Roman" w:cs="Times New Roman"/>
          <w:sz w:val="24"/>
          <w:szCs w:val="24"/>
          <w:rPrChange w:id="4737" w:author="Wisch, Julie" w:date="2022-10-17T09:14:00Z">
            <w:rPr>
              <w:rFonts w:ascii="Times New Roman" w:hAnsi="Times New Roman" w:cs="Times New Roman"/>
              <w:sz w:val="24"/>
              <w:szCs w:val="24"/>
            </w:rPr>
          </w:rPrChange>
        </w:rPr>
        <w:t xml:space="preserve">A majority of the </w:t>
      </w:r>
      <w:r w:rsidR="008053F7" w:rsidRPr="00D03637">
        <w:rPr>
          <w:rFonts w:ascii="Times New Roman" w:hAnsi="Times New Roman" w:cs="Times New Roman"/>
          <w:sz w:val="24"/>
          <w:szCs w:val="24"/>
          <w:rPrChange w:id="4738" w:author="Wisch, Julie" w:date="2022-10-17T09:14:00Z">
            <w:rPr>
              <w:rFonts w:ascii="Times New Roman" w:hAnsi="Times New Roman" w:cs="Times New Roman"/>
              <w:sz w:val="24"/>
              <w:szCs w:val="24"/>
            </w:rPr>
          </w:rPrChange>
        </w:rPr>
        <w:t>AD Biomarker Negative</w:t>
      </w:r>
      <w:r w:rsidR="00D74503" w:rsidRPr="00D03637">
        <w:rPr>
          <w:rFonts w:ascii="Times New Roman" w:hAnsi="Times New Roman" w:cs="Times New Roman"/>
          <w:sz w:val="24"/>
          <w:szCs w:val="24"/>
          <w:rPrChange w:id="4739" w:author="Wisch, Julie" w:date="2022-10-17T09:14:00Z">
            <w:rPr>
              <w:rFonts w:ascii="Times New Roman" w:hAnsi="Times New Roman" w:cs="Times New Roman"/>
              <w:sz w:val="24"/>
              <w:szCs w:val="24"/>
            </w:rPr>
          </w:rPrChange>
        </w:rPr>
        <w:t xml:space="preserve"> group </w:t>
      </w:r>
      <w:r w:rsidR="0071738B" w:rsidRPr="00D03637">
        <w:rPr>
          <w:rFonts w:ascii="Times New Roman" w:hAnsi="Times New Roman" w:cs="Times New Roman"/>
          <w:sz w:val="24"/>
          <w:szCs w:val="24"/>
          <w:rPrChange w:id="4740" w:author="Wisch, Julie" w:date="2022-10-17T09:14:00Z">
            <w:rPr>
              <w:rFonts w:ascii="Times New Roman" w:hAnsi="Times New Roman" w:cs="Times New Roman"/>
              <w:sz w:val="24"/>
              <w:szCs w:val="24"/>
            </w:rPr>
          </w:rPrChange>
        </w:rPr>
        <w:t xml:space="preserve">never became amyloid positive and became </w:t>
      </w:r>
      <w:r w:rsidR="00D74503" w:rsidRPr="00D03637">
        <w:rPr>
          <w:rFonts w:ascii="Times New Roman" w:hAnsi="Times New Roman" w:cs="Times New Roman"/>
          <w:sz w:val="24"/>
          <w:szCs w:val="24"/>
          <w:rPrChange w:id="4741" w:author="Wisch, Julie" w:date="2022-10-17T09:14:00Z">
            <w:rPr>
              <w:rFonts w:ascii="Times New Roman" w:hAnsi="Times New Roman" w:cs="Times New Roman"/>
              <w:sz w:val="24"/>
              <w:szCs w:val="24"/>
            </w:rPr>
          </w:rPrChange>
        </w:rPr>
        <w:t xml:space="preserve">tau positive </w:t>
      </w:r>
      <w:r w:rsidR="001D0E26" w:rsidRPr="00D03637">
        <w:rPr>
          <w:rFonts w:ascii="Times New Roman" w:hAnsi="Times New Roman" w:cs="Times New Roman"/>
          <w:sz w:val="24"/>
          <w:szCs w:val="24"/>
          <w:rPrChange w:id="4742" w:author="Wisch, Julie" w:date="2022-10-17T09:14:00Z">
            <w:rPr>
              <w:rFonts w:ascii="Times New Roman" w:hAnsi="Times New Roman" w:cs="Times New Roman"/>
              <w:sz w:val="24"/>
              <w:szCs w:val="24"/>
            </w:rPr>
          </w:rPrChange>
        </w:rPr>
        <w:t xml:space="preserve">only </w:t>
      </w:r>
      <w:r w:rsidR="00D74503" w:rsidRPr="00D03637">
        <w:rPr>
          <w:rFonts w:ascii="Times New Roman" w:hAnsi="Times New Roman" w:cs="Times New Roman"/>
          <w:sz w:val="24"/>
          <w:szCs w:val="24"/>
          <w:rPrChange w:id="4743" w:author="Wisch, Julie" w:date="2022-10-17T09:14:00Z">
            <w:rPr>
              <w:rFonts w:ascii="Times New Roman" w:hAnsi="Times New Roman" w:cs="Times New Roman"/>
              <w:sz w:val="24"/>
              <w:szCs w:val="24"/>
            </w:rPr>
          </w:rPrChange>
        </w:rPr>
        <w:t>after age 80</w:t>
      </w:r>
      <w:r w:rsidR="009E3F22" w:rsidRPr="00D03637">
        <w:rPr>
          <w:rFonts w:ascii="Times New Roman" w:hAnsi="Times New Roman" w:cs="Times New Roman"/>
          <w:sz w:val="24"/>
          <w:szCs w:val="24"/>
          <w:rPrChange w:id="4744" w:author="Wisch, Julie" w:date="2022-10-17T09:14:00Z">
            <w:rPr>
              <w:rFonts w:ascii="Times New Roman" w:hAnsi="Times New Roman" w:cs="Times New Roman"/>
              <w:sz w:val="24"/>
              <w:szCs w:val="24"/>
            </w:rPr>
          </w:rPrChange>
        </w:rPr>
        <w:t xml:space="preserve"> years old</w:t>
      </w:r>
      <w:r w:rsidR="00D74503" w:rsidRPr="00D03637">
        <w:rPr>
          <w:rFonts w:ascii="Times New Roman" w:hAnsi="Times New Roman" w:cs="Times New Roman"/>
          <w:sz w:val="24"/>
          <w:szCs w:val="24"/>
          <w:rPrChange w:id="4745" w:author="Wisch, Julie" w:date="2022-10-17T09:14:00Z">
            <w:rPr>
              <w:rFonts w:ascii="Times New Roman" w:hAnsi="Times New Roman" w:cs="Times New Roman"/>
              <w:sz w:val="24"/>
              <w:szCs w:val="24"/>
            </w:rPr>
          </w:rPrChange>
        </w:rPr>
        <w:t>.</w:t>
      </w:r>
      <w:bookmarkEnd w:id="4690"/>
      <w:r w:rsidR="00DC45D8" w:rsidRPr="00D03637">
        <w:rPr>
          <w:rFonts w:ascii="Times New Roman" w:hAnsi="Times New Roman" w:cs="Times New Roman"/>
          <w:sz w:val="24"/>
          <w:szCs w:val="24"/>
          <w:rPrChange w:id="4746" w:author="Wisch, Julie" w:date="2022-10-17T09:14:00Z">
            <w:rPr>
              <w:rFonts w:ascii="Times New Roman" w:hAnsi="Times New Roman" w:cs="Times New Roman"/>
              <w:sz w:val="24"/>
              <w:szCs w:val="24"/>
            </w:rPr>
          </w:rPrChange>
        </w:rPr>
        <w:t xml:space="preserve"> There were no differences in progression to clinically evident cognitive impairment (C).</w:t>
      </w:r>
    </w:p>
    <w:p w14:paraId="23CCB30C" w14:textId="63551915" w:rsidR="00291E86" w:rsidRPr="00D03637" w:rsidRDefault="002D6CEF" w:rsidP="006C6D42">
      <w:pPr>
        <w:pStyle w:val="Caption"/>
        <w:rPr>
          <w:rFonts w:ascii="Times New Roman" w:hAnsi="Times New Roman" w:cs="Times New Roman"/>
          <w:sz w:val="24"/>
          <w:szCs w:val="24"/>
          <w:rPrChange w:id="4747" w:author="Wisch, Julie" w:date="2022-10-17T09:14:00Z">
            <w:rPr>
              <w:rFonts w:ascii="Times New Roman" w:hAnsi="Times New Roman" w:cs="Times New Roman"/>
              <w:sz w:val="24"/>
              <w:szCs w:val="24"/>
            </w:rPr>
          </w:rPrChange>
        </w:rPr>
      </w:pPr>
      <w:bookmarkStart w:id="4748" w:name="_Ref87527017"/>
      <w:r w:rsidRPr="00D03637">
        <w:rPr>
          <w:rFonts w:ascii="Times New Roman" w:hAnsi="Times New Roman" w:cs="Times New Roman"/>
          <w:i w:val="0"/>
          <w:color w:val="auto"/>
          <w:sz w:val="24"/>
          <w:szCs w:val="24"/>
          <w:rPrChange w:id="4749" w:author="Wisch, Julie" w:date="2022-10-17T09:14:00Z">
            <w:rPr>
              <w:rFonts w:ascii="Times New Roman" w:hAnsi="Times New Roman" w:cs="Times New Roman"/>
              <w:i w:val="0"/>
              <w:color w:val="auto"/>
              <w:sz w:val="24"/>
              <w:szCs w:val="24"/>
            </w:rPr>
          </w:rPrChange>
        </w:rPr>
        <w:t xml:space="preserve">Figure </w:t>
      </w:r>
      <w:r w:rsidRPr="00D03637">
        <w:rPr>
          <w:rFonts w:ascii="Times New Roman" w:hAnsi="Times New Roman" w:cs="Times New Roman"/>
          <w:i w:val="0"/>
          <w:color w:val="auto"/>
          <w:sz w:val="24"/>
          <w:szCs w:val="24"/>
        </w:rPr>
        <w:fldChar w:fldCharType="begin"/>
      </w:r>
      <w:r w:rsidRPr="00D03637">
        <w:rPr>
          <w:rFonts w:ascii="Times New Roman" w:hAnsi="Times New Roman" w:cs="Times New Roman"/>
          <w:i w:val="0"/>
          <w:color w:val="auto"/>
          <w:sz w:val="24"/>
          <w:szCs w:val="24"/>
          <w:rPrChange w:id="4750" w:author="Wisch, Julie" w:date="2022-10-17T09:14:00Z">
            <w:rPr>
              <w:rFonts w:ascii="Times New Roman" w:hAnsi="Times New Roman" w:cs="Times New Roman"/>
              <w:i w:val="0"/>
              <w:color w:val="auto"/>
              <w:sz w:val="24"/>
              <w:szCs w:val="24"/>
            </w:rPr>
          </w:rPrChange>
        </w:rPr>
        <w:instrText xml:space="preserve"> SEQ Figure \* ARABIC </w:instrText>
      </w:r>
      <w:r w:rsidRPr="00D03637">
        <w:rPr>
          <w:rFonts w:ascii="Times New Roman" w:hAnsi="Times New Roman" w:cs="Times New Roman"/>
          <w:i w:val="0"/>
          <w:color w:val="auto"/>
          <w:sz w:val="24"/>
          <w:szCs w:val="24"/>
          <w:rPrChange w:id="4751" w:author="Wisch, Julie" w:date="2022-10-17T09:14:00Z">
            <w:rPr>
              <w:rFonts w:ascii="Times New Roman" w:hAnsi="Times New Roman" w:cs="Times New Roman"/>
              <w:i w:val="0"/>
              <w:color w:val="auto"/>
              <w:sz w:val="24"/>
              <w:szCs w:val="24"/>
            </w:rPr>
          </w:rPrChange>
        </w:rPr>
        <w:fldChar w:fldCharType="separate"/>
      </w:r>
      <w:r w:rsidR="00B403F8" w:rsidRPr="00D03637">
        <w:rPr>
          <w:rFonts w:ascii="Times New Roman" w:hAnsi="Times New Roman" w:cs="Times New Roman"/>
          <w:i w:val="0"/>
          <w:noProof/>
          <w:color w:val="auto"/>
          <w:sz w:val="24"/>
          <w:szCs w:val="24"/>
          <w:rPrChange w:id="4752" w:author="Wisch, Julie" w:date="2022-10-17T09:14:00Z">
            <w:rPr>
              <w:rFonts w:ascii="Times New Roman" w:hAnsi="Times New Roman" w:cs="Times New Roman"/>
              <w:i w:val="0"/>
              <w:noProof/>
              <w:color w:val="auto"/>
              <w:sz w:val="24"/>
              <w:szCs w:val="24"/>
            </w:rPr>
          </w:rPrChange>
        </w:rPr>
        <w:t>3</w:t>
      </w:r>
      <w:r w:rsidRPr="00D03637">
        <w:rPr>
          <w:rFonts w:ascii="Times New Roman" w:hAnsi="Times New Roman" w:cs="Times New Roman"/>
          <w:i w:val="0"/>
          <w:color w:val="auto"/>
          <w:sz w:val="24"/>
          <w:szCs w:val="24"/>
          <w:rPrChange w:id="4753" w:author="Wisch, Julie" w:date="2022-10-17T09:14:00Z">
            <w:rPr>
              <w:rFonts w:ascii="Times New Roman" w:hAnsi="Times New Roman" w:cs="Times New Roman"/>
              <w:i w:val="0"/>
              <w:color w:val="auto"/>
              <w:sz w:val="24"/>
              <w:szCs w:val="24"/>
            </w:rPr>
          </w:rPrChange>
        </w:rPr>
        <w:fldChar w:fldCharType="end"/>
      </w:r>
      <w:bookmarkEnd w:id="4748"/>
      <w:r w:rsidRPr="00D03637">
        <w:rPr>
          <w:rFonts w:ascii="Times New Roman" w:hAnsi="Times New Roman" w:cs="Times New Roman"/>
          <w:i w:val="0"/>
          <w:color w:val="auto"/>
          <w:sz w:val="24"/>
          <w:szCs w:val="24"/>
        </w:rPr>
        <w:t xml:space="preserve">. </w:t>
      </w:r>
      <w:r w:rsidR="00D74503" w:rsidRPr="00D03637">
        <w:rPr>
          <w:rFonts w:ascii="Times New Roman" w:hAnsi="Times New Roman" w:cs="Times New Roman"/>
          <w:i w:val="0"/>
          <w:color w:val="auto"/>
          <w:sz w:val="24"/>
          <w:szCs w:val="24"/>
          <w:rPrChange w:id="4754" w:author="Wisch, Julie" w:date="2022-10-17T09:14:00Z">
            <w:rPr>
              <w:rFonts w:ascii="Times New Roman" w:hAnsi="Times New Roman" w:cs="Times New Roman"/>
              <w:i w:val="0"/>
              <w:color w:val="auto"/>
              <w:sz w:val="24"/>
              <w:szCs w:val="24"/>
            </w:rPr>
          </w:rPrChange>
        </w:rPr>
        <w:t>The three clusters exhibit different behaviors across the Amyloid</w:t>
      </w:r>
      <w:r w:rsidR="00DC45D8" w:rsidRPr="00D03637">
        <w:rPr>
          <w:rFonts w:ascii="Times New Roman" w:hAnsi="Times New Roman" w:cs="Times New Roman"/>
          <w:i w:val="0"/>
          <w:color w:val="auto"/>
          <w:sz w:val="24"/>
          <w:szCs w:val="24"/>
          <w:rPrChange w:id="4755" w:author="Wisch, Julie" w:date="2022-10-17T09:14:00Z">
            <w:rPr>
              <w:rFonts w:ascii="Times New Roman" w:hAnsi="Times New Roman" w:cs="Times New Roman"/>
              <w:i w:val="0"/>
              <w:color w:val="auto"/>
              <w:sz w:val="24"/>
              <w:szCs w:val="24"/>
            </w:rPr>
          </w:rPrChange>
        </w:rPr>
        <w:t xml:space="preserve"> (A &amp; B)</w:t>
      </w:r>
      <w:r w:rsidR="00D74503" w:rsidRPr="00D03637">
        <w:rPr>
          <w:rFonts w:ascii="Times New Roman" w:hAnsi="Times New Roman" w:cs="Times New Roman"/>
          <w:i w:val="0"/>
          <w:color w:val="auto"/>
          <w:sz w:val="24"/>
          <w:szCs w:val="24"/>
          <w:rPrChange w:id="4756" w:author="Wisch, Julie" w:date="2022-10-17T09:14:00Z">
            <w:rPr>
              <w:rFonts w:ascii="Times New Roman" w:hAnsi="Times New Roman" w:cs="Times New Roman"/>
              <w:i w:val="0"/>
              <w:color w:val="auto"/>
              <w:sz w:val="24"/>
              <w:szCs w:val="24"/>
            </w:rPr>
          </w:rPrChange>
        </w:rPr>
        <w:t xml:space="preserve"> and Tau</w:t>
      </w:r>
      <w:r w:rsidR="00DC45D8" w:rsidRPr="00D03637">
        <w:rPr>
          <w:rFonts w:ascii="Times New Roman" w:hAnsi="Times New Roman" w:cs="Times New Roman"/>
          <w:i w:val="0"/>
          <w:color w:val="auto"/>
          <w:sz w:val="24"/>
          <w:szCs w:val="24"/>
          <w:rPrChange w:id="4757" w:author="Wisch, Julie" w:date="2022-10-17T09:14:00Z">
            <w:rPr>
              <w:rFonts w:ascii="Times New Roman" w:hAnsi="Times New Roman" w:cs="Times New Roman"/>
              <w:i w:val="0"/>
              <w:color w:val="auto"/>
              <w:sz w:val="24"/>
              <w:szCs w:val="24"/>
            </w:rPr>
          </w:rPrChange>
        </w:rPr>
        <w:t xml:space="preserve"> (C &amp; D)</w:t>
      </w:r>
      <w:r w:rsidR="00D74503" w:rsidRPr="00D03637">
        <w:rPr>
          <w:rFonts w:ascii="Times New Roman" w:hAnsi="Times New Roman" w:cs="Times New Roman"/>
          <w:i w:val="0"/>
          <w:color w:val="auto"/>
          <w:sz w:val="24"/>
          <w:szCs w:val="24"/>
          <w:rPrChange w:id="4758" w:author="Wisch, Julie" w:date="2022-10-17T09:14:00Z">
            <w:rPr>
              <w:rFonts w:ascii="Times New Roman" w:hAnsi="Times New Roman" w:cs="Times New Roman"/>
              <w:i w:val="0"/>
              <w:color w:val="auto"/>
              <w:sz w:val="24"/>
              <w:szCs w:val="24"/>
            </w:rPr>
          </w:rPrChange>
        </w:rPr>
        <w:t xml:space="preserve"> phases of the AT(N</w:t>
      </w:r>
      <w:r w:rsidR="008053F7" w:rsidRPr="00D03637">
        <w:rPr>
          <w:rFonts w:ascii="Times New Roman" w:hAnsi="Times New Roman" w:cs="Times New Roman"/>
          <w:i w:val="0"/>
          <w:color w:val="auto"/>
          <w:sz w:val="24"/>
          <w:szCs w:val="24"/>
          <w:rPrChange w:id="4759" w:author="Wisch, Julie" w:date="2022-10-17T09:14:00Z">
            <w:rPr>
              <w:rFonts w:ascii="Times New Roman" w:hAnsi="Times New Roman" w:cs="Times New Roman"/>
              <w:i w:val="0"/>
              <w:color w:val="auto"/>
              <w:sz w:val="24"/>
              <w:szCs w:val="24"/>
            </w:rPr>
          </w:rPrChange>
        </w:rPr>
        <w:t xml:space="preserve">) progression. </w:t>
      </w:r>
      <w:r w:rsidR="00F53579" w:rsidRPr="00D03637">
        <w:rPr>
          <w:rFonts w:ascii="Times New Roman" w:hAnsi="Times New Roman" w:cs="Times New Roman"/>
          <w:i w:val="0"/>
          <w:color w:val="auto"/>
          <w:sz w:val="24"/>
          <w:szCs w:val="24"/>
          <w:rPrChange w:id="4760" w:author="Wisch, Julie" w:date="2022-10-17T09:14:00Z">
            <w:rPr>
              <w:rFonts w:ascii="Times New Roman" w:hAnsi="Times New Roman" w:cs="Times New Roman"/>
              <w:i w:val="0"/>
              <w:color w:val="auto"/>
              <w:sz w:val="24"/>
              <w:szCs w:val="24"/>
            </w:rPr>
          </w:rPrChange>
        </w:rPr>
        <w:t>AD Bioma</w:t>
      </w:r>
      <w:r w:rsidR="008053F7" w:rsidRPr="00D03637">
        <w:rPr>
          <w:rFonts w:ascii="Times New Roman" w:hAnsi="Times New Roman" w:cs="Times New Roman"/>
          <w:i w:val="0"/>
          <w:color w:val="auto"/>
          <w:sz w:val="24"/>
          <w:szCs w:val="24"/>
          <w:rPrChange w:id="4761" w:author="Wisch, Julie" w:date="2022-10-17T09:14:00Z">
            <w:rPr>
              <w:rFonts w:ascii="Times New Roman" w:hAnsi="Times New Roman" w:cs="Times New Roman"/>
              <w:i w:val="0"/>
              <w:color w:val="auto"/>
              <w:sz w:val="24"/>
              <w:szCs w:val="24"/>
            </w:rPr>
          </w:rPrChange>
        </w:rPr>
        <w:t>rker Positive individuals</w:t>
      </w:r>
      <w:r w:rsidR="00D74503" w:rsidRPr="00D03637">
        <w:rPr>
          <w:rFonts w:ascii="Times New Roman" w:hAnsi="Times New Roman" w:cs="Times New Roman"/>
          <w:i w:val="0"/>
          <w:color w:val="auto"/>
          <w:sz w:val="24"/>
          <w:szCs w:val="24"/>
          <w:rPrChange w:id="4762" w:author="Wisch, Julie" w:date="2022-10-17T09:14:00Z">
            <w:rPr>
              <w:rFonts w:ascii="Times New Roman" w:hAnsi="Times New Roman" w:cs="Times New Roman"/>
              <w:i w:val="0"/>
              <w:color w:val="auto"/>
              <w:sz w:val="24"/>
              <w:szCs w:val="24"/>
            </w:rPr>
          </w:rPrChange>
        </w:rPr>
        <w:t xml:space="preserve"> have the greatest amyloid accumulation as quantified by both the CSF A</w:t>
      </w:r>
      <w:r w:rsidR="007F0947" w:rsidRPr="00D03637">
        <w:rPr>
          <w:rFonts w:ascii="Symbol" w:hAnsi="Symbol" w:cs="Times New Roman"/>
          <w:i w:val="0"/>
          <w:color w:val="auto"/>
          <w:sz w:val="24"/>
          <w:szCs w:val="24"/>
          <w:rPrChange w:id="4763" w:author="Wisch, Julie" w:date="2022-10-17T09:14:00Z">
            <w:rPr>
              <w:rFonts w:ascii="Symbol" w:hAnsi="Symbol" w:cs="Times New Roman"/>
              <w:i w:val="0"/>
              <w:color w:val="auto"/>
              <w:sz w:val="24"/>
              <w:szCs w:val="24"/>
            </w:rPr>
          </w:rPrChange>
        </w:rPr>
        <w:t></w:t>
      </w:r>
      <w:r w:rsidR="00D74503" w:rsidRPr="00D03637">
        <w:rPr>
          <w:rFonts w:ascii="Times New Roman" w:hAnsi="Times New Roman" w:cs="Times New Roman"/>
          <w:i w:val="0"/>
          <w:color w:val="auto"/>
          <w:sz w:val="24"/>
          <w:szCs w:val="24"/>
          <w:rPrChange w:id="4764" w:author="Wisch, Julie" w:date="2022-10-17T09:14:00Z">
            <w:rPr>
              <w:rFonts w:ascii="Times New Roman" w:hAnsi="Times New Roman" w:cs="Times New Roman"/>
              <w:i w:val="0"/>
              <w:color w:val="auto"/>
              <w:sz w:val="24"/>
              <w:szCs w:val="24"/>
            </w:rPr>
          </w:rPrChange>
        </w:rPr>
        <w:t>42/A</w:t>
      </w:r>
      <w:r w:rsidR="007F0947" w:rsidRPr="00D03637">
        <w:rPr>
          <w:rFonts w:ascii="Symbol" w:hAnsi="Symbol" w:cs="Times New Roman"/>
          <w:i w:val="0"/>
          <w:color w:val="auto"/>
          <w:sz w:val="24"/>
          <w:szCs w:val="24"/>
          <w:rPrChange w:id="4765" w:author="Wisch, Julie" w:date="2022-10-17T09:14:00Z">
            <w:rPr>
              <w:rFonts w:ascii="Symbol" w:hAnsi="Symbol" w:cs="Times New Roman"/>
              <w:i w:val="0"/>
              <w:color w:val="auto"/>
              <w:sz w:val="24"/>
              <w:szCs w:val="24"/>
            </w:rPr>
          </w:rPrChange>
        </w:rPr>
        <w:t></w:t>
      </w:r>
      <w:r w:rsidR="00D74503" w:rsidRPr="00D03637">
        <w:rPr>
          <w:rFonts w:ascii="Times New Roman" w:hAnsi="Times New Roman" w:cs="Times New Roman"/>
          <w:i w:val="0"/>
          <w:color w:val="auto"/>
          <w:sz w:val="24"/>
          <w:szCs w:val="24"/>
          <w:rPrChange w:id="4766" w:author="Wisch, Julie" w:date="2022-10-17T09:14:00Z">
            <w:rPr>
              <w:rFonts w:ascii="Times New Roman" w:hAnsi="Times New Roman" w:cs="Times New Roman"/>
              <w:i w:val="0"/>
              <w:color w:val="auto"/>
              <w:sz w:val="24"/>
              <w:szCs w:val="24"/>
            </w:rPr>
          </w:rPrChange>
        </w:rPr>
        <w:t xml:space="preserve">40 ratio and PET-PiB imaging. They also have the greatest level of tau accumulation as quantified by both CSF </w:t>
      </w:r>
      <w:r w:rsidR="00580042" w:rsidRPr="00D03637">
        <w:rPr>
          <w:rFonts w:ascii="Times New Roman" w:hAnsi="Times New Roman" w:cs="Times New Roman"/>
          <w:i w:val="0"/>
          <w:color w:val="auto"/>
          <w:sz w:val="24"/>
          <w:szCs w:val="24"/>
          <w:rPrChange w:id="4767" w:author="Wisch, Julie" w:date="2022-10-17T09:14:00Z">
            <w:rPr>
              <w:rFonts w:ascii="Times New Roman" w:hAnsi="Times New Roman" w:cs="Times New Roman"/>
              <w:i w:val="0"/>
              <w:color w:val="auto"/>
              <w:sz w:val="24"/>
              <w:szCs w:val="24"/>
            </w:rPr>
          </w:rPrChange>
        </w:rPr>
        <w:t>pTau</w:t>
      </w:r>
      <w:r w:rsidR="00580042" w:rsidRPr="00D03637">
        <w:rPr>
          <w:rFonts w:ascii="Times New Roman" w:hAnsi="Times New Roman" w:cs="Times New Roman"/>
          <w:i w:val="0"/>
          <w:color w:val="auto"/>
          <w:sz w:val="24"/>
          <w:szCs w:val="24"/>
          <w:vertAlign w:val="subscript"/>
          <w:rPrChange w:id="4768" w:author="Wisch, Julie" w:date="2022-10-17T09:14:00Z">
            <w:rPr>
              <w:rFonts w:ascii="Times New Roman" w:hAnsi="Times New Roman" w:cs="Times New Roman"/>
              <w:i w:val="0"/>
              <w:color w:val="auto"/>
              <w:sz w:val="24"/>
              <w:szCs w:val="24"/>
              <w:vertAlign w:val="subscript"/>
            </w:rPr>
          </w:rPrChange>
        </w:rPr>
        <w:t>181</w:t>
      </w:r>
      <w:r w:rsidR="00580042" w:rsidRPr="00D03637">
        <w:rPr>
          <w:rFonts w:ascii="Times New Roman" w:hAnsi="Times New Roman" w:cs="Times New Roman"/>
          <w:i w:val="0"/>
          <w:color w:val="auto"/>
          <w:sz w:val="24"/>
          <w:szCs w:val="24"/>
          <w:rPrChange w:id="4769" w:author="Wisch, Julie" w:date="2022-10-17T09:14:00Z">
            <w:rPr>
              <w:rFonts w:ascii="Times New Roman" w:hAnsi="Times New Roman" w:cs="Times New Roman"/>
              <w:i w:val="0"/>
              <w:color w:val="auto"/>
              <w:sz w:val="24"/>
              <w:szCs w:val="24"/>
            </w:rPr>
          </w:rPrChange>
        </w:rPr>
        <w:t xml:space="preserve"> </w:t>
      </w:r>
      <w:r w:rsidR="00D74503" w:rsidRPr="00D03637">
        <w:rPr>
          <w:rFonts w:ascii="Times New Roman" w:hAnsi="Times New Roman" w:cs="Times New Roman"/>
          <w:i w:val="0"/>
          <w:color w:val="auto"/>
          <w:sz w:val="24"/>
          <w:szCs w:val="24"/>
          <w:rPrChange w:id="4770" w:author="Wisch, Julie" w:date="2022-10-17T09:14:00Z">
            <w:rPr>
              <w:rFonts w:ascii="Times New Roman" w:hAnsi="Times New Roman" w:cs="Times New Roman"/>
              <w:i w:val="0"/>
              <w:color w:val="auto"/>
              <w:sz w:val="24"/>
              <w:szCs w:val="24"/>
            </w:rPr>
          </w:rPrChange>
        </w:rPr>
        <w:t xml:space="preserve">and PET-AV1451 imaging. The </w:t>
      </w:r>
      <w:r w:rsidR="008A2FEF" w:rsidRPr="00D03637">
        <w:rPr>
          <w:rFonts w:ascii="Times New Roman" w:hAnsi="Times New Roman" w:cs="Times New Roman"/>
          <w:i w:val="0"/>
          <w:color w:val="auto"/>
          <w:sz w:val="24"/>
          <w:szCs w:val="24"/>
          <w:rPrChange w:id="4771" w:author="Wisch, Julie" w:date="2022-10-17T09:14:00Z">
            <w:rPr>
              <w:rFonts w:ascii="Times New Roman" w:hAnsi="Times New Roman" w:cs="Times New Roman"/>
              <w:i w:val="0"/>
              <w:color w:val="auto"/>
              <w:sz w:val="24"/>
              <w:szCs w:val="24"/>
            </w:rPr>
          </w:rPrChange>
        </w:rPr>
        <w:t>Intermediate</w:t>
      </w:r>
      <w:r w:rsidR="00D74503" w:rsidRPr="00D03637">
        <w:rPr>
          <w:rFonts w:ascii="Times New Roman" w:hAnsi="Times New Roman" w:cs="Times New Roman"/>
          <w:i w:val="0"/>
          <w:color w:val="auto"/>
          <w:sz w:val="24"/>
          <w:szCs w:val="24"/>
          <w:rPrChange w:id="4772" w:author="Wisch, Julie" w:date="2022-10-17T09:14:00Z">
            <w:rPr>
              <w:rFonts w:ascii="Times New Roman" w:hAnsi="Times New Roman" w:cs="Times New Roman"/>
              <w:i w:val="0"/>
              <w:color w:val="auto"/>
              <w:sz w:val="24"/>
              <w:szCs w:val="24"/>
            </w:rPr>
          </w:rPrChange>
        </w:rPr>
        <w:t xml:space="preserve"> cohort develops both amyloid positivity and tau positivity during the period of enrollment of the study, but they become tau positive before they are amyloid positive. </w:t>
      </w:r>
      <w:r w:rsidR="005E19E8" w:rsidRPr="00D03637">
        <w:rPr>
          <w:rFonts w:ascii="Times New Roman" w:hAnsi="Times New Roman" w:cs="Times New Roman"/>
          <w:i w:val="0"/>
          <w:color w:val="auto"/>
          <w:sz w:val="24"/>
          <w:szCs w:val="24"/>
          <w:rPrChange w:id="4773" w:author="Wisch, Julie" w:date="2022-10-17T09:14:00Z">
            <w:rPr>
              <w:rFonts w:ascii="Times New Roman" w:hAnsi="Times New Roman" w:cs="Times New Roman"/>
              <w:i w:val="0"/>
              <w:color w:val="auto"/>
              <w:sz w:val="24"/>
              <w:szCs w:val="24"/>
            </w:rPr>
          </w:rPrChange>
        </w:rPr>
        <w:t>Both the AD Biomarker Positive and Intermediate AD Biomarker groups have elevated NfL levels</w:t>
      </w:r>
      <w:r w:rsidR="00DC45D8" w:rsidRPr="00D03637">
        <w:rPr>
          <w:rFonts w:ascii="Times New Roman" w:hAnsi="Times New Roman" w:cs="Times New Roman"/>
          <w:i w:val="0"/>
          <w:color w:val="auto"/>
          <w:sz w:val="24"/>
          <w:szCs w:val="24"/>
          <w:rPrChange w:id="4774" w:author="Wisch, Julie" w:date="2022-10-17T09:14:00Z">
            <w:rPr>
              <w:rFonts w:ascii="Times New Roman" w:hAnsi="Times New Roman" w:cs="Times New Roman"/>
              <w:i w:val="0"/>
              <w:color w:val="auto"/>
              <w:sz w:val="24"/>
              <w:szCs w:val="24"/>
            </w:rPr>
          </w:rPrChange>
        </w:rPr>
        <w:t xml:space="preserve"> (G)</w:t>
      </w:r>
      <w:r w:rsidR="005E19E8" w:rsidRPr="00D03637">
        <w:rPr>
          <w:rFonts w:ascii="Times New Roman" w:hAnsi="Times New Roman" w:cs="Times New Roman"/>
          <w:i w:val="0"/>
          <w:color w:val="auto"/>
          <w:sz w:val="24"/>
          <w:szCs w:val="24"/>
          <w:rPrChange w:id="4775" w:author="Wisch, Julie" w:date="2022-10-17T09:14:00Z">
            <w:rPr>
              <w:rFonts w:ascii="Times New Roman" w:hAnsi="Times New Roman" w:cs="Times New Roman"/>
              <w:i w:val="0"/>
              <w:color w:val="auto"/>
              <w:sz w:val="24"/>
              <w:szCs w:val="24"/>
            </w:rPr>
          </w:rPrChange>
        </w:rPr>
        <w:t xml:space="preserve"> as compared to the AD Biomarker negative group.</w:t>
      </w:r>
    </w:p>
    <w:p w14:paraId="62838861" w14:textId="55230AAA" w:rsidR="002A314B" w:rsidRPr="00D03637" w:rsidRDefault="000C54F4" w:rsidP="002D6CEF">
      <w:pPr>
        <w:pStyle w:val="Caption"/>
        <w:rPr>
          <w:rFonts w:ascii="Times New Roman" w:hAnsi="Times New Roman" w:cs="Times New Roman"/>
          <w:i w:val="0"/>
          <w:color w:val="auto"/>
          <w:sz w:val="24"/>
          <w:szCs w:val="24"/>
          <w:rPrChange w:id="4776" w:author="Wisch, Julie" w:date="2022-10-17T09:14:00Z">
            <w:rPr>
              <w:rFonts w:ascii="Times New Roman" w:hAnsi="Times New Roman" w:cs="Times New Roman"/>
              <w:i w:val="0"/>
              <w:color w:val="auto"/>
              <w:sz w:val="24"/>
              <w:szCs w:val="24"/>
            </w:rPr>
          </w:rPrChange>
        </w:rPr>
      </w:pPr>
      <w:bookmarkStart w:id="4777" w:name="_Ref85015211"/>
      <w:r w:rsidRPr="00D03637">
        <w:rPr>
          <w:rFonts w:ascii="Times New Roman" w:hAnsi="Times New Roman" w:cs="Times New Roman"/>
          <w:i w:val="0"/>
          <w:color w:val="auto"/>
          <w:sz w:val="24"/>
          <w:szCs w:val="24"/>
          <w:rPrChange w:id="4778" w:author="Wisch, Julie" w:date="2022-10-17T09:14:00Z">
            <w:rPr>
              <w:rFonts w:ascii="Times New Roman" w:hAnsi="Times New Roman" w:cs="Times New Roman"/>
              <w:i w:val="0"/>
              <w:color w:val="auto"/>
              <w:sz w:val="24"/>
              <w:szCs w:val="24"/>
            </w:rPr>
          </w:rPrChange>
        </w:rPr>
        <w:t xml:space="preserve"> </w:t>
      </w:r>
      <w:r w:rsidR="002D6CEF" w:rsidRPr="00D03637">
        <w:rPr>
          <w:rFonts w:ascii="Times New Roman" w:hAnsi="Times New Roman" w:cs="Times New Roman"/>
          <w:i w:val="0"/>
          <w:color w:val="auto"/>
          <w:sz w:val="24"/>
          <w:szCs w:val="24"/>
          <w:rPrChange w:id="4779" w:author="Wisch, Julie" w:date="2022-10-17T09:14:00Z">
            <w:rPr>
              <w:rFonts w:ascii="Times New Roman" w:hAnsi="Times New Roman" w:cs="Times New Roman"/>
              <w:i w:val="0"/>
              <w:color w:val="auto"/>
              <w:sz w:val="24"/>
              <w:szCs w:val="24"/>
            </w:rPr>
          </w:rPrChange>
        </w:rPr>
        <w:t xml:space="preserve">Figure </w:t>
      </w:r>
      <w:r w:rsidR="002D6CEF" w:rsidRPr="00D03637">
        <w:rPr>
          <w:rFonts w:ascii="Times New Roman" w:hAnsi="Times New Roman" w:cs="Times New Roman"/>
          <w:i w:val="0"/>
          <w:color w:val="auto"/>
          <w:sz w:val="24"/>
          <w:szCs w:val="24"/>
        </w:rPr>
        <w:fldChar w:fldCharType="begin"/>
      </w:r>
      <w:r w:rsidR="002D6CEF" w:rsidRPr="00D03637">
        <w:rPr>
          <w:rFonts w:ascii="Times New Roman" w:hAnsi="Times New Roman" w:cs="Times New Roman"/>
          <w:i w:val="0"/>
          <w:color w:val="auto"/>
          <w:sz w:val="24"/>
          <w:szCs w:val="24"/>
          <w:rPrChange w:id="4780" w:author="Wisch, Julie" w:date="2022-10-17T09:14:00Z">
            <w:rPr>
              <w:rFonts w:ascii="Times New Roman" w:hAnsi="Times New Roman" w:cs="Times New Roman"/>
              <w:i w:val="0"/>
              <w:color w:val="auto"/>
              <w:sz w:val="24"/>
              <w:szCs w:val="24"/>
            </w:rPr>
          </w:rPrChange>
        </w:rPr>
        <w:instrText xml:space="preserve"> SEQ Figure \* ARABIC </w:instrText>
      </w:r>
      <w:r w:rsidR="002D6CEF" w:rsidRPr="00D03637">
        <w:rPr>
          <w:rFonts w:ascii="Times New Roman" w:hAnsi="Times New Roman" w:cs="Times New Roman"/>
          <w:i w:val="0"/>
          <w:color w:val="auto"/>
          <w:sz w:val="24"/>
          <w:szCs w:val="24"/>
          <w:rPrChange w:id="4781" w:author="Wisch, Julie" w:date="2022-10-17T09:14:00Z">
            <w:rPr>
              <w:rFonts w:ascii="Times New Roman" w:hAnsi="Times New Roman" w:cs="Times New Roman"/>
              <w:i w:val="0"/>
              <w:color w:val="auto"/>
              <w:sz w:val="24"/>
              <w:szCs w:val="24"/>
            </w:rPr>
          </w:rPrChange>
        </w:rPr>
        <w:fldChar w:fldCharType="separate"/>
      </w:r>
      <w:r w:rsidR="00B403F8" w:rsidRPr="00D03637">
        <w:rPr>
          <w:rFonts w:ascii="Times New Roman" w:hAnsi="Times New Roman" w:cs="Times New Roman"/>
          <w:i w:val="0"/>
          <w:noProof/>
          <w:color w:val="auto"/>
          <w:sz w:val="24"/>
          <w:szCs w:val="24"/>
          <w:rPrChange w:id="4782" w:author="Wisch, Julie" w:date="2022-10-17T09:14:00Z">
            <w:rPr>
              <w:rFonts w:ascii="Times New Roman" w:hAnsi="Times New Roman" w:cs="Times New Roman"/>
              <w:i w:val="0"/>
              <w:noProof/>
              <w:color w:val="auto"/>
              <w:sz w:val="24"/>
              <w:szCs w:val="24"/>
            </w:rPr>
          </w:rPrChange>
        </w:rPr>
        <w:t>4</w:t>
      </w:r>
      <w:r w:rsidR="002D6CEF" w:rsidRPr="00D03637">
        <w:rPr>
          <w:rFonts w:ascii="Times New Roman" w:hAnsi="Times New Roman" w:cs="Times New Roman"/>
          <w:i w:val="0"/>
          <w:color w:val="auto"/>
          <w:sz w:val="24"/>
          <w:szCs w:val="24"/>
          <w:rPrChange w:id="4783" w:author="Wisch, Julie" w:date="2022-10-17T09:14:00Z">
            <w:rPr>
              <w:rFonts w:ascii="Times New Roman" w:hAnsi="Times New Roman" w:cs="Times New Roman"/>
              <w:i w:val="0"/>
              <w:color w:val="auto"/>
              <w:sz w:val="24"/>
              <w:szCs w:val="24"/>
            </w:rPr>
          </w:rPrChange>
        </w:rPr>
        <w:fldChar w:fldCharType="end"/>
      </w:r>
      <w:bookmarkEnd w:id="4777"/>
      <w:r w:rsidR="002D6CEF" w:rsidRPr="00D03637">
        <w:rPr>
          <w:rFonts w:ascii="Times New Roman" w:hAnsi="Times New Roman" w:cs="Times New Roman"/>
          <w:i w:val="0"/>
          <w:color w:val="auto"/>
          <w:sz w:val="24"/>
          <w:szCs w:val="24"/>
        </w:rPr>
        <w:t xml:space="preserve">. </w:t>
      </w:r>
      <w:r w:rsidR="002A314B" w:rsidRPr="00D03637">
        <w:rPr>
          <w:rFonts w:ascii="Times New Roman" w:hAnsi="Times New Roman" w:cs="Times New Roman"/>
          <w:i w:val="0"/>
          <w:color w:val="auto"/>
          <w:sz w:val="24"/>
          <w:szCs w:val="24"/>
          <w:rPrChange w:id="4784" w:author="Wisch, Julie" w:date="2022-10-17T09:14:00Z">
            <w:rPr>
              <w:rFonts w:ascii="Times New Roman" w:hAnsi="Times New Roman" w:cs="Times New Roman"/>
              <w:i w:val="0"/>
              <w:color w:val="auto"/>
              <w:sz w:val="24"/>
              <w:szCs w:val="24"/>
            </w:rPr>
          </w:rPrChange>
        </w:rPr>
        <w:t xml:space="preserve">Using the log-loss criterion, we identified </w:t>
      </w:r>
      <w:r w:rsidR="007F0947" w:rsidRPr="00D03637">
        <w:rPr>
          <w:rFonts w:ascii="Times New Roman" w:hAnsi="Times New Roman" w:cs="Times New Roman"/>
          <w:i w:val="0"/>
          <w:color w:val="auto"/>
          <w:sz w:val="24"/>
          <w:szCs w:val="24"/>
          <w:rPrChange w:id="4785" w:author="Wisch, Julie" w:date="2022-10-17T09:14:00Z">
            <w:rPr>
              <w:rFonts w:ascii="Times New Roman" w:hAnsi="Times New Roman" w:cs="Times New Roman"/>
              <w:i w:val="0"/>
              <w:color w:val="auto"/>
              <w:sz w:val="24"/>
              <w:szCs w:val="24"/>
            </w:rPr>
          </w:rPrChange>
        </w:rPr>
        <w:t>ten</w:t>
      </w:r>
      <w:r w:rsidR="002A314B" w:rsidRPr="00D03637">
        <w:rPr>
          <w:rFonts w:ascii="Times New Roman" w:hAnsi="Times New Roman" w:cs="Times New Roman"/>
          <w:i w:val="0"/>
          <w:color w:val="auto"/>
          <w:sz w:val="24"/>
          <w:szCs w:val="24"/>
          <w:rPrChange w:id="4786" w:author="Wisch, Julie" w:date="2022-10-17T09:14:00Z">
            <w:rPr>
              <w:rFonts w:ascii="Times New Roman" w:hAnsi="Times New Roman" w:cs="Times New Roman"/>
              <w:i w:val="0"/>
              <w:color w:val="auto"/>
              <w:sz w:val="24"/>
              <w:szCs w:val="24"/>
            </w:rPr>
          </w:rPrChange>
        </w:rPr>
        <w:t xml:space="preserve"> proteins that were most important for each </w:t>
      </w:r>
      <w:ins w:id="4787" w:author="Wisch, Julie" w:date="2022-09-28T10:07:00Z">
        <w:r w:rsidR="0046315E" w:rsidRPr="00D03637">
          <w:rPr>
            <w:rFonts w:ascii="Times New Roman" w:hAnsi="Times New Roman" w:cs="Times New Roman"/>
            <w:i w:val="0"/>
            <w:color w:val="auto"/>
            <w:sz w:val="24"/>
            <w:szCs w:val="24"/>
            <w:rPrChange w:id="4788" w:author="Wisch, Julie" w:date="2022-10-17T09:14:00Z">
              <w:rPr>
                <w:rFonts w:ascii="Times New Roman" w:hAnsi="Times New Roman" w:cs="Times New Roman"/>
                <w:i w:val="0"/>
                <w:color w:val="auto"/>
                <w:sz w:val="24"/>
                <w:szCs w:val="24"/>
                <w:highlight w:val="yellow"/>
              </w:rPr>
            </w:rPrChange>
          </w:rPr>
          <w:t xml:space="preserve">successful </w:t>
        </w:r>
      </w:ins>
      <w:r w:rsidR="002A314B" w:rsidRPr="00D03637">
        <w:rPr>
          <w:rFonts w:ascii="Times New Roman" w:hAnsi="Times New Roman" w:cs="Times New Roman"/>
          <w:i w:val="0"/>
          <w:color w:val="auto"/>
          <w:sz w:val="24"/>
          <w:szCs w:val="24"/>
        </w:rPr>
        <w:t>classification (</w:t>
      </w:r>
      <w:r w:rsidR="008A2FEF" w:rsidRPr="00D03637">
        <w:rPr>
          <w:rFonts w:ascii="Times New Roman" w:hAnsi="Times New Roman" w:cs="Times New Roman"/>
          <w:i w:val="0"/>
          <w:color w:val="auto"/>
          <w:sz w:val="24"/>
          <w:szCs w:val="24"/>
          <w:rPrChange w:id="4789" w:author="Wisch, Julie" w:date="2022-10-17T09:14:00Z">
            <w:rPr>
              <w:rFonts w:ascii="Times New Roman" w:hAnsi="Times New Roman" w:cs="Times New Roman"/>
              <w:i w:val="0"/>
              <w:color w:val="auto"/>
              <w:sz w:val="24"/>
              <w:szCs w:val="24"/>
            </w:rPr>
          </w:rPrChange>
        </w:rPr>
        <w:t>Intermediate</w:t>
      </w:r>
      <w:r w:rsidR="002A314B" w:rsidRPr="00D03637">
        <w:rPr>
          <w:rFonts w:ascii="Times New Roman" w:hAnsi="Times New Roman" w:cs="Times New Roman"/>
          <w:i w:val="0"/>
          <w:color w:val="auto"/>
          <w:sz w:val="24"/>
          <w:szCs w:val="24"/>
          <w:rPrChange w:id="4790" w:author="Wisch, Julie" w:date="2022-10-17T09:14:00Z">
            <w:rPr>
              <w:rFonts w:ascii="Times New Roman" w:hAnsi="Times New Roman" w:cs="Times New Roman"/>
              <w:i w:val="0"/>
              <w:color w:val="auto"/>
              <w:sz w:val="24"/>
              <w:szCs w:val="24"/>
            </w:rPr>
          </w:rPrChange>
        </w:rPr>
        <w:t xml:space="preserve"> vs. </w:t>
      </w:r>
      <w:r w:rsidR="008053F7" w:rsidRPr="00D03637">
        <w:rPr>
          <w:rFonts w:ascii="Times New Roman" w:hAnsi="Times New Roman" w:cs="Times New Roman"/>
          <w:i w:val="0"/>
          <w:color w:val="auto"/>
          <w:sz w:val="24"/>
          <w:szCs w:val="24"/>
          <w:rPrChange w:id="4791" w:author="Wisch, Julie" w:date="2022-10-17T09:14:00Z">
            <w:rPr>
              <w:rFonts w:ascii="Times New Roman" w:hAnsi="Times New Roman" w:cs="Times New Roman"/>
              <w:i w:val="0"/>
              <w:color w:val="auto"/>
              <w:sz w:val="24"/>
              <w:szCs w:val="24"/>
            </w:rPr>
          </w:rPrChange>
        </w:rPr>
        <w:t>AD Biomarker Negative</w:t>
      </w:r>
      <w:r w:rsidR="00DC45D8" w:rsidRPr="00D03637">
        <w:rPr>
          <w:rFonts w:ascii="Times New Roman" w:hAnsi="Times New Roman" w:cs="Times New Roman"/>
          <w:i w:val="0"/>
          <w:color w:val="auto"/>
          <w:sz w:val="24"/>
          <w:szCs w:val="24"/>
          <w:rPrChange w:id="4792" w:author="Wisch, Julie" w:date="2022-10-17T09:14:00Z">
            <w:rPr>
              <w:rFonts w:ascii="Times New Roman" w:hAnsi="Times New Roman" w:cs="Times New Roman"/>
              <w:i w:val="0"/>
              <w:color w:val="auto"/>
              <w:sz w:val="24"/>
              <w:szCs w:val="24"/>
            </w:rPr>
          </w:rPrChange>
        </w:rPr>
        <w:t xml:space="preserve"> (A)</w:t>
      </w:r>
      <w:r w:rsidR="002A314B" w:rsidRPr="00D03637">
        <w:rPr>
          <w:rFonts w:ascii="Times New Roman" w:hAnsi="Times New Roman" w:cs="Times New Roman"/>
          <w:i w:val="0"/>
          <w:color w:val="auto"/>
          <w:sz w:val="24"/>
          <w:szCs w:val="24"/>
          <w:rPrChange w:id="4793" w:author="Wisch, Julie" w:date="2022-10-17T09:14:00Z">
            <w:rPr>
              <w:rFonts w:ascii="Times New Roman" w:hAnsi="Times New Roman" w:cs="Times New Roman"/>
              <w:i w:val="0"/>
              <w:color w:val="auto"/>
              <w:sz w:val="24"/>
              <w:szCs w:val="24"/>
            </w:rPr>
          </w:rPrChange>
        </w:rPr>
        <w:t xml:space="preserve">, </w:t>
      </w:r>
      <w:r w:rsidR="008053F7" w:rsidRPr="00D03637">
        <w:rPr>
          <w:rFonts w:ascii="Times New Roman" w:hAnsi="Times New Roman" w:cs="Times New Roman"/>
          <w:i w:val="0"/>
          <w:color w:val="auto"/>
          <w:sz w:val="24"/>
          <w:szCs w:val="24"/>
          <w:rPrChange w:id="4794" w:author="Wisch, Julie" w:date="2022-10-17T09:14:00Z">
            <w:rPr>
              <w:rFonts w:ascii="Times New Roman" w:hAnsi="Times New Roman" w:cs="Times New Roman"/>
              <w:i w:val="0"/>
              <w:color w:val="auto"/>
              <w:sz w:val="24"/>
              <w:szCs w:val="24"/>
            </w:rPr>
          </w:rPrChange>
        </w:rPr>
        <w:t>AD Biomarker Positive</w:t>
      </w:r>
      <w:r w:rsidR="002A314B" w:rsidRPr="00D03637">
        <w:rPr>
          <w:rFonts w:ascii="Times New Roman" w:hAnsi="Times New Roman" w:cs="Times New Roman"/>
          <w:i w:val="0"/>
          <w:color w:val="auto"/>
          <w:sz w:val="24"/>
          <w:szCs w:val="24"/>
          <w:rPrChange w:id="4795" w:author="Wisch, Julie" w:date="2022-10-17T09:14:00Z">
            <w:rPr>
              <w:rFonts w:ascii="Times New Roman" w:hAnsi="Times New Roman" w:cs="Times New Roman"/>
              <w:i w:val="0"/>
              <w:color w:val="auto"/>
              <w:sz w:val="24"/>
              <w:szCs w:val="24"/>
            </w:rPr>
          </w:rPrChange>
        </w:rPr>
        <w:t xml:space="preserve"> vs. </w:t>
      </w:r>
      <w:r w:rsidR="008053F7" w:rsidRPr="00D03637">
        <w:rPr>
          <w:rFonts w:ascii="Times New Roman" w:hAnsi="Times New Roman" w:cs="Times New Roman"/>
          <w:i w:val="0"/>
          <w:color w:val="auto"/>
          <w:sz w:val="24"/>
          <w:szCs w:val="24"/>
          <w:rPrChange w:id="4796" w:author="Wisch, Julie" w:date="2022-10-17T09:14:00Z">
            <w:rPr>
              <w:rFonts w:ascii="Times New Roman" w:hAnsi="Times New Roman" w:cs="Times New Roman"/>
              <w:i w:val="0"/>
              <w:color w:val="auto"/>
              <w:sz w:val="24"/>
              <w:szCs w:val="24"/>
            </w:rPr>
          </w:rPrChange>
        </w:rPr>
        <w:t>AD Biomarker Negative</w:t>
      </w:r>
      <w:r w:rsidR="00DC45D8" w:rsidRPr="00D03637">
        <w:rPr>
          <w:rFonts w:ascii="Times New Roman" w:hAnsi="Times New Roman" w:cs="Times New Roman"/>
          <w:i w:val="0"/>
          <w:color w:val="auto"/>
          <w:sz w:val="24"/>
          <w:szCs w:val="24"/>
          <w:rPrChange w:id="4797" w:author="Wisch, Julie" w:date="2022-10-17T09:14:00Z">
            <w:rPr>
              <w:rFonts w:ascii="Times New Roman" w:hAnsi="Times New Roman" w:cs="Times New Roman"/>
              <w:i w:val="0"/>
              <w:color w:val="auto"/>
              <w:sz w:val="24"/>
              <w:szCs w:val="24"/>
            </w:rPr>
          </w:rPrChange>
        </w:rPr>
        <w:t xml:space="preserve"> (C)</w:t>
      </w:r>
      <w:del w:id="4798" w:author="Wisch, Julie" w:date="2022-09-28T10:07:00Z">
        <w:r w:rsidR="002A314B" w:rsidRPr="00D03637" w:rsidDel="0046315E">
          <w:rPr>
            <w:rFonts w:ascii="Times New Roman" w:hAnsi="Times New Roman" w:cs="Times New Roman"/>
            <w:i w:val="0"/>
            <w:color w:val="auto"/>
            <w:sz w:val="24"/>
            <w:szCs w:val="24"/>
            <w:rPrChange w:id="4799" w:author="Wisch, Julie" w:date="2022-10-17T09:14:00Z">
              <w:rPr>
                <w:rFonts w:ascii="Times New Roman" w:hAnsi="Times New Roman" w:cs="Times New Roman"/>
                <w:i w:val="0"/>
                <w:color w:val="auto"/>
                <w:sz w:val="24"/>
                <w:szCs w:val="24"/>
              </w:rPr>
            </w:rPrChange>
          </w:rPr>
          <w:delText xml:space="preserve">, </w:delText>
        </w:r>
        <w:r w:rsidR="008053F7" w:rsidRPr="00D03637" w:rsidDel="0046315E">
          <w:rPr>
            <w:rFonts w:ascii="Times New Roman" w:hAnsi="Times New Roman" w:cs="Times New Roman"/>
            <w:i w:val="0"/>
            <w:color w:val="auto"/>
            <w:sz w:val="24"/>
            <w:szCs w:val="24"/>
            <w:rPrChange w:id="4800" w:author="Wisch, Julie" w:date="2022-10-17T09:14:00Z">
              <w:rPr>
                <w:rFonts w:ascii="Times New Roman" w:hAnsi="Times New Roman" w:cs="Times New Roman"/>
                <w:i w:val="0"/>
                <w:color w:val="auto"/>
                <w:sz w:val="24"/>
                <w:szCs w:val="24"/>
              </w:rPr>
            </w:rPrChange>
          </w:rPr>
          <w:delText>AD Biomarker Positive</w:delText>
        </w:r>
        <w:r w:rsidR="002A314B" w:rsidRPr="00D03637" w:rsidDel="0046315E">
          <w:rPr>
            <w:rFonts w:ascii="Times New Roman" w:hAnsi="Times New Roman" w:cs="Times New Roman"/>
            <w:i w:val="0"/>
            <w:color w:val="auto"/>
            <w:sz w:val="24"/>
            <w:szCs w:val="24"/>
            <w:rPrChange w:id="4801" w:author="Wisch, Julie" w:date="2022-10-17T09:14:00Z">
              <w:rPr>
                <w:rFonts w:ascii="Times New Roman" w:hAnsi="Times New Roman" w:cs="Times New Roman"/>
                <w:i w:val="0"/>
                <w:color w:val="auto"/>
                <w:sz w:val="24"/>
                <w:szCs w:val="24"/>
              </w:rPr>
            </w:rPrChange>
          </w:rPr>
          <w:delText xml:space="preserve"> vs. </w:delText>
        </w:r>
        <w:r w:rsidR="008A2FEF" w:rsidRPr="00D03637" w:rsidDel="0046315E">
          <w:rPr>
            <w:rFonts w:ascii="Times New Roman" w:hAnsi="Times New Roman" w:cs="Times New Roman"/>
            <w:i w:val="0"/>
            <w:color w:val="auto"/>
            <w:sz w:val="24"/>
            <w:szCs w:val="24"/>
            <w:rPrChange w:id="4802" w:author="Wisch, Julie" w:date="2022-10-17T09:14:00Z">
              <w:rPr>
                <w:rFonts w:ascii="Times New Roman" w:hAnsi="Times New Roman" w:cs="Times New Roman"/>
                <w:i w:val="0"/>
                <w:color w:val="auto"/>
                <w:sz w:val="24"/>
                <w:szCs w:val="24"/>
              </w:rPr>
            </w:rPrChange>
          </w:rPr>
          <w:delText>Intermediate</w:delText>
        </w:r>
        <w:r w:rsidR="00F53579" w:rsidRPr="00D03637" w:rsidDel="0046315E">
          <w:rPr>
            <w:rFonts w:ascii="Times New Roman" w:hAnsi="Times New Roman" w:cs="Times New Roman"/>
            <w:i w:val="0"/>
            <w:color w:val="auto"/>
            <w:sz w:val="24"/>
            <w:szCs w:val="24"/>
            <w:rPrChange w:id="4803" w:author="Wisch, Julie" w:date="2022-10-17T09:14:00Z">
              <w:rPr>
                <w:rFonts w:ascii="Times New Roman" w:hAnsi="Times New Roman" w:cs="Times New Roman"/>
                <w:i w:val="0"/>
                <w:color w:val="auto"/>
                <w:sz w:val="24"/>
                <w:szCs w:val="24"/>
              </w:rPr>
            </w:rPrChange>
          </w:rPr>
          <w:delText xml:space="preserve"> AD Biomarkers</w:delText>
        </w:r>
      </w:del>
      <w:r w:rsidR="002A314B" w:rsidRPr="00D03637">
        <w:rPr>
          <w:rFonts w:ascii="Times New Roman" w:hAnsi="Times New Roman" w:cs="Times New Roman"/>
          <w:i w:val="0"/>
          <w:color w:val="auto"/>
          <w:sz w:val="24"/>
          <w:szCs w:val="24"/>
          <w:rPrChange w:id="4804" w:author="Wisch, Julie" w:date="2022-10-17T09:14:00Z">
            <w:rPr>
              <w:rFonts w:ascii="Times New Roman" w:hAnsi="Times New Roman" w:cs="Times New Roman"/>
              <w:i w:val="0"/>
              <w:color w:val="auto"/>
              <w:sz w:val="24"/>
              <w:szCs w:val="24"/>
            </w:rPr>
          </w:rPrChange>
        </w:rPr>
        <w:t xml:space="preserve">). We then performed a literature review to classify the primary function of each protein as relating to </w:t>
      </w:r>
      <w:r w:rsidR="007F0947" w:rsidRPr="00D03637">
        <w:rPr>
          <w:rFonts w:ascii="Times New Roman" w:hAnsi="Times New Roman" w:cs="Times New Roman"/>
          <w:i w:val="0"/>
          <w:color w:val="auto"/>
          <w:sz w:val="24"/>
          <w:szCs w:val="24"/>
          <w:rPrChange w:id="4805" w:author="Wisch, Julie" w:date="2022-10-17T09:14:00Z">
            <w:rPr>
              <w:rFonts w:ascii="Times New Roman" w:hAnsi="Times New Roman" w:cs="Times New Roman"/>
              <w:i w:val="0"/>
              <w:color w:val="auto"/>
              <w:sz w:val="24"/>
              <w:szCs w:val="24"/>
            </w:rPr>
          </w:rPrChange>
        </w:rPr>
        <w:t xml:space="preserve">either </w:t>
      </w:r>
      <w:r w:rsidR="002A314B" w:rsidRPr="00D03637">
        <w:rPr>
          <w:rFonts w:ascii="Times New Roman" w:hAnsi="Times New Roman" w:cs="Times New Roman"/>
          <w:i w:val="0"/>
          <w:color w:val="auto"/>
          <w:sz w:val="24"/>
          <w:szCs w:val="24"/>
          <w:rPrChange w:id="4806" w:author="Wisch, Julie" w:date="2022-10-17T09:14:00Z">
            <w:rPr>
              <w:rFonts w:ascii="Times New Roman" w:hAnsi="Times New Roman" w:cs="Times New Roman"/>
              <w:i w:val="0"/>
              <w:color w:val="auto"/>
              <w:sz w:val="24"/>
              <w:szCs w:val="24"/>
            </w:rPr>
          </w:rPrChange>
        </w:rPr>
        <w:t xml:space="preserve">blood brain barrier </w:t>
      </w:r>
      <w:ins w:id="4807" w:author="Wisch, Julie" w:date="2022-09-28T10:01:00Z">
        <w:r w:rsidR="0046315E" w:rsidRPr="00D03637">
          <w:rPr>
            <w:rFonts w:ascii="Times New Roman" w:hAnsi="Times New Roman" w:cs="Times New Roman"/>
            <w:i w:val="0"/>
            <w:color w:val="auto"/>
            <w:sz w:val="24"/>
            <w:szCs w:val="24"/>
            <w:rPrChange w:id="4808" w:author="Wisch, Julie" w:date="2022-10-17T09:14:00Z">
              <w:rPr>
                <w:rFonts w:ascii="Times New Roman" w:hAnsi="Times New Roman" w:cs="Times New Roman"/>
                <w:i w:val="0"/>
                <w:color w:val="auto"/>
                <w:sz w:val="24"/>
                <w:szCs w:val="24"/>
                <w:highlight w:val="yellow"/>
              </w:rPr>
            </w:rPrChange>
          </w:rPr>
          <w:t xml:space="preserve">or vascular function </w:t>
        </w:r>
      </w:ins>
      <w:r w:rsidR="002A314B" w:rsidRPr="00D03637">
        <w:rPr>
          <w:rFonts w:ascii="Times New Roman" w:hAnsi="Times New Roman" w:cs="Times New Roman"/>
          <w:i w:val="0"/>
          <w:color w:val="auto"/>
          <w:sz w:val="24"/>
          <w:szCs w:val="24"/>
        </w:rPr>
        <w:t>(BBB</w:t>
      </w:r>
      <w:ins w:id="4809" w:author="Wisch, Julie" w:date="2022-09-28T10:02:00Z">
        <w:r w:rsidR="0046315E" w:rsidRPr="00D03637">
          <w:rPr>
            <w:rFonts w:ascii="Times New Roman" w:hAnsi="Times New Roman" w:cs="Times New Roman"/>
            <w:i w:val="0"/>
            <w:color w:val="auto"/>
            <w:sz w:val="24"/>
            <w:szCs w:val="24"/>
            <w:rPrChange w:id="4810" w:author="Wisch, Julie" w:date="2022-10-17T09:14:00Z">
              <w:rPr>
                <w:rFonts w:ascii="Times New Roman" w:hAnsi="Times New Roman" w:cs="Times New Roman"/>
                <w:i w:val="0"/>
                <w:color w:val="auto"/>
                <w:sz w:val="24"/>
                <w:szCs w:val="24"/>
                <w:highlight w:val="yellow"/>
              </w:rPr>
            </w:rPrChange>
          </w:rPr>
          <w:t>/Vascular</w:t>
        </w:r>
      </w:ins>
      <w:r w:rsidR="002A314B" w:rsidRPr="00D03637">
        <w:rPr>
          <w:rFonts w:ascii="Times New Roman" w:hAnsi="Times New Roman" w:cs="Times New Roman"/>
          <w:i w:val="0"/>
          <w:color w:val="auto"/>
          <w:sz w:val="24"/>
          <w:szCs w:val="24"/>
        </w:rPr>
        <w:t xml:space="preserve">), </w:t>
      </w:r>
      <w:del w:id="4811" w:author="Wisch, Julie" w:date="2022-09-28T10:02:00Z">
        <w:r w:rsidR="002A314B" w:rsidRPr="00D03637" w:rsidDel="0046315E">
          <w:rPr>
            <w:rFonts w:ascii="Times New Roman" w:hAnsi="Times New Roman" w:cs="Times New Roman"/>
            <w:i w:val="0"/>
            <w:color w:val="auto"/>
            <w:sz w:val="24"/>
            <w:szCs w:val="24"/>
            <w:rPrChange w:id="4812" w:author="Wisch, Julie" w:date="2022-10-17T09:14:00Z">
              <w:rPr>
                <w:rFonts w:ascii="Times New Roman" w:hAnsi="Times New Roman" w:cs="Times New Roman"/>
                <w:i w:val="0"/>
                <w:color w:val="auto"/>
                <w:sz w:val="24"/>
                <w:szCs w:val="24"/>
              </w:rPr>
            </w:rPrChange>
          </w:rPr>
          <w:delText>cardiovascular disease (CVD), liver function (Liver), amyloid production and/or regulation (Amyloid)</w:delText>
        </w:r>
      </w:del>
      <w:ins w:id="4813" w:author="Wisch, Julie" w:date="2022-09-28T10:02:00Z">
        <w:r w:rsidR="0046315E" w:rsidRPr="00D03637">
          <w:rPr>
            <w:rFonts w:ascii="Times New Roman" w:hAnsi="Times New Roman" w:cs="Times New Roman"/>
            <w:i w:val="0"/>
            <w:color w:val="auto"/>
            <w:sz w:val="24"/>
            <w:szCs w:val="24"/>
            <w:rPrChange w:id="4814" w:author="Wisch, Julie" w:date="2022-10-17T09:14:00Z">
              <w:rPr>
                <w:rFonts w:ascii="Times New Roman" w:hAnsi="Times New Roman" w:cs="Times New Roman"/>
                <w:i w:val="0"/>
                <w:color w:val="auto"/>
                <w:sz w:val="24"/>
                <w:szCs w:val="24"/>
                <w:highlight w:val="yellow"/>
              </w:rPr>
            </w:rPrChange>
          </w:rPr>
          <w:t>immune function</w:t>
        </w:r>
      </w:ins>
      <w:r w:rsidR="002A314B" w:rsidRPr="00D03637">
        <w:rPr>
          <w:rFonts w:ascii="Times New Roman" w:hAnsi="Times New Roman" w:cs="Times New Roman"/>
          <w:i w:val="0"/>
          <w:color w:val="auto"/>
          <w:sz w:val="24"/>
          <w:szCs w:val="24"/>
        </w:rPr>
        <w:t>, inflammation, or neurodegenerati</w:t>
      </w:r>
      <w:r w:rsidR="002A314B" w:rsidRPr="00D03637">
        <w:rPr>
          <w:rFonts w:ascii="Times New Roman" w:hAnsi="Times New Roman" w:cs="Times New Roman"/>
          <w:i w:val="0"/>
          <w:color w:val="auto"/>
          <w:sz w:val="24"/>
          <w:szCs w:val="24"/>
          <w:rPrChange w:id="4815" w:author="Wisch, Julie" w:date="2022-10-17T09:14:00Z">
            <w:rPr>
              <w:rFonts w:ascii="Times New Roman" w:hAnsi="Times New Roman" w:cs="Times New Roman"/>
              <w:i w:val="0"/>
              <w:color w:val="auto"/>
              <w:sz w:val="24"/>
              <w:szCs w:val="24"/>
            </w:rPr>
          </w:rPrChange>
        </w:rPr>
        <w:t>on.</w:t>
      </w:r>
      <w:r w:rsidR="00606B7F" w:rsidRPr="00D03637">
        <w:rPr>
          <w:rFonts w:ascii="Times New Roman" w:hAnsi="Times New Roman" w:cs="Times New Roman"/>
          <w:i w:val="0"/>
          <w:color w:val="auto"/>
          <w:sz w:val="24"/>
          <w:szCs w:val="24"/>
          <w:rPrChange w:id="4816" w:author="Wisch, Julie" w:date="2022-10-17T09:14:00Z">
            <w:rPr>
              <w:rFonts w:ascii="Times New Roman" w:hAnsi="Times New Roman" w:cs="Times New Roman"/>
              <w:i w:val="0"/>
              <w:color w:val="auto"/>
              <w:sz w:val="24"/>
              <w:szCs w:val="24"/>
            </w:rPr>
          </w:rPrChange>
        </w:rPr>
        <w:t xml:space="preserve"> </w:t>
      </w:r>
      <w:ins w:id="4817" w:author="Wisch, Julie" w:date="2022-09-28T10:02:00Z">
        <w:r w:rsidR="0046315E" w:rsidRPr="00D03637">
          <w:rPr>
            <w:rFonts w:ascii="Times New Roman" w:hAnsi="Times New Roman" w:cs="Times New Roman"/>
            <w:i w:val="0"/>
            <w:color w:val="auto"/>
            <w:sz w:val="24"/>
            <w:szCs w:val="24"/>
            <w:rPrChange w:id="4818" w:author="Wisch, Julie" w:date="2022-10-17T09:14:00Z">
              <w:rPr>
                <w:rFonts w:ascii="Times New Roman" w:hAnsi="Times New Roman" w:cs="Times New Roman"/>
                <w:i w:val="0"/>
                <w:color w:val="auto"/>
                <w:sz w:val="24"/>
                <w:szCs w:val="24"/>
                <w:highlight w:val="yellow"/>
              </w:rPr>
            </w:rPrChange>
          </w:rPr>
          <w:t>The Intermediate</w:t>
        </w:r>
      </w:ins>
      <w:ins w:id="4819" w:author="Wisch, Julie" w:date="2022-09-28T10:07:00Z">
        <w:r w:rsidR="0046315E" w:rsidRPr="00D03637">
          <w:rPr>
            <w:rFonts w:ascii="Times New Roman" w:hAnsi="Times New Roman" w:cs="Times New Roman"/>
            <w:i w:val="0"/>
            <w:color w:val="auto"/>
            <w:sz w:val="24"/>
            <w:szCs w:val="24"/>
            <w:rPrChange w:id="4820" w:author="Wisch, Julie" w:date="2022-10-17T09:14:00Z">
              <w:rPr>
                <w:rFonts w:ascii="Times New Roman" w:hAnsi="Times New Roman" w:cs="Times New Roman"/>
                <w:i w:val="0"/>
                <w:color w:val="auto"/>
                <w:sz w:val="24"/>
                <w:szCs w:val="24"/>
                <w:highlight w:val="yellow"/>
              </w:rPr>
            </w:rPrChange>
          </w:rPr>
          <w:t xml:space="preserve"> AD Biomarkers cohort was distinguished from the AD Biomarker Negative cohort using primarily markers of neurodegeneration, BBB/Vascular function and immune function</w:t>
        </w:r>
      </w:ins>
      <w:r w:rsidR="00DC45D8" w:rsidRPr="00D03637">
        <w:rPr>
          <w:rFonts w:ascii="Times New Roman" w:hAnsi="Times New Roman" w:cs="Times New Roman"/>
          <w:i w:val="0"/>
          <w:color w:val="auto"/>
          <w:sz w:val="24"/>
          <w:szCs w:val="24"/>
        </w:rPr>
        <w:t xml:space="preserve"> (D)</w:t>
      </w:r>
      <w:ins w:id="4821" w:author="Wisch, Julie" w:date="2022-09-28T10:07:00Z">
        <w:r w:rsidR="0046315E" w:rsidRPr="00D03637">
          <w:rPr>
            <w:rFonts w:ascii="Times New Roman" w:hAnsi="Times New Roman" w:cs="Times New Roman"/>
            <w:i w:val="0"/>
            <w:color w:val="auto"/>
            <w:sz w:val="24"/>
            <w:szCs w:val="24"/>
            <w:rPrChange w:id="4822" w:author="Wisch, Julie" w:date="2022-10-17T09:14:00Z">
              <w:rPr>
                <w:rFonts w:ascii="Times New Roman" w:hAnsi="Times New Roman" w:cs="Times New Roman"/>
                <w:i w:val="0"/>
                <w:color w:val="auto"/>
                <w:sz w:val="24"/>
                <w:szCs w:val="24"/>
                <w:highlight w:val="yellow"/>
              </w:rPr>
            </w:rPrChange>
          </w:rPr>
          <w:t xml:space="preserve">; </w:t>
        </w:r>
      </w:ins>
      <w:ins w:id="4823" w:author="Wisch, Julie" w:date="2022-09-28T10:08:00Z">
        <w:r w:rsidR="0046315E" w:rsidRPr="00D03637">
          <w:rPr>
            <w:rFonts w:ascii="Times New Roman" w:hAnsi="Times New Roman" w:cs="Times New Roman"/>
            <w:i w:val="0"/>
            <w:color w:val="auto"/>
            <w:sz w:val="24"/>
            <w:szCs w:val="24"/>
            <w:rPrChange w:id="4824" w:author="Wisch, Julie" w:date="2022-10-17T09:14:00Z">
              <w:rPr>
                <w:rFonts w:ascii="Times New Roman" w:hAnsi="Times New Roman" w:cs="Times New Roman"/>
                <w:i w:val="0"/>
                <w:color w:val="auto"/>
                <w:sz w:val="24"/>
                <w:szCs w:val="24"/>
                <w:highlight w:val="yellow"/>
              </w:rPr>
            </w:rPrChange>
          </w:rPr>
          <w:t>The AD Biomarker Positive cohort was distinguished from the AD Biomarker Negative cohort using primarily markers of neurodegeneration, BBB/vascular function, inflammation and immune function</w:t>
        </w:r>
      </w:ins>
      <w:r w:rsidR="00DC45D8" w:rsidRPr="00D03637">
        <w:rPr>
          <w:rFonts w:ascii="Times New Roman" w:hAnsi="Times New Roman" w:cs="Times New Roman"/>
          <w:i w:val="0"/>
          <w:color w:val="auto"/>
          <w:sz w:val="24"/>
          <w:szCs w:val="24"/>
        </w:rPr>
        <w:t xml:space="preserve"> (E)</w:t>
      </w:r>
      <w:ins w:id="4825" w:author="Wisch, Julie" w:date="2022-09-28T10:08:00Z">
        <w:r w:rsidR="0046315E" w:rsidRPr="00D03637">
          <w:rPr>
            <w:rFonts w:ascii="Times New Roman" w:hAnsi="Times New Roman" w:cs="Times New Roman"/>
            <w:i w:val="0"/>
            <w:color w:val="auto"/>
            <w:sz w:val="24"/>
            <w:szCs w:val="24"/>
            <w:rPrChange w:id="4826" w:author="Wisch, Julie" w:date="2022-10-17T09:14:00Z">
              <w:rPr>
                <w:rFonts w:ascii="Times New Roman" w:hAnsi="Times New Roman" w:cs="Times New Roman"/>
                <w:i w:val="0"/>
                <w:color w:val="auto"/>
                <w:sz w:val="24"/>
                <w:szCs w:val="24"/>
                <w:highlight w:val="yellow"/>
              </w:rPr>
            </w:rPrChange>
          </w:rPr>
          <w:t>.</w:t>
        </w:r>
      </w:ins>
      <w:del w:id="4827" w:author="Wisch, Julie" w:date="2022-09-28T10:02:00Z">
        <w:r w:rsidR="00606B7F" w:rsidRPr="00D03637" w:rsidDel="0046315E">
          <w:rPr>
            <w:rFonts w:ascii="Times New Roman" w:hAnsi="Times New Roman" w:cs="Times New Roman"/>
            <w:i w:val="0"/>
            <w:color w:val="auto"/>
            <w:sz w:val="24"/>
            <w:szCs w:val="24"/>
          </w:rPr>
          <w:delText xml:space="preserve">Following the line from the listed protein to the classification allows </w:delText>
        </w:r>
        <w:r w:rsidR="007F0947" w:rsidRPr="00D03637" w:rsidDel="0046315E">
          <w:rPr>
            <w:rFonts w:ascii="Times New Roman" w:hAnsi="Times New Roman" w:cs="Times New Roman"/>
            <w:i w:val="0"/>
            <w:color w:val="auto"/>
            <w:sz w:val="24"/>
            <w:szCs w:val="24"/>
            <w:rPrChange w:id="4828" w:author="Wisch, Julie" w:date="2022-10-17T09:14:00Z">
              <w:rPr>
                <w:rFonts w:ascii="Times New Roman" w:hAnsi="Times New Roman" w:cs="Times New Roman"/>
                <w:i w:val="0"/>
                <w:color w:val="auto"/>
                <w:sz w:val="24"/>
                <w:szCs w:val="24"/>
              </w:rPr>
            </w:rPrChange>
          </w:rPr>
          <w:delText xml:space="preserve">the </w:delText>
        </w:r>
        <w:r w:rsidR="00606B7F" w:rsidRPr="00D03637" w:rsidDel="0046315E">
          <w:rPr>
            <w:rFonts w:ascii="Times New Roman" w:hAnsi="Times New Roman" w:cs="Times New Roman"/>
            <w:i w:val="0"/>
            <w:color w:val="auto"/>
            <w:sz w:val="24"/>
            <w:szCs w:val="24"/>
            <w:rPrChange w:id="4829" w:author="Wisch, Julie" w:date="2022-10-17T09:14:00Z">
              <w:rPr>
                <w:rFonts w:ascii="Times New Roman" w:hAnsi="Times New Roman" w:cs="Times New Roman"/>
                <w:i w:val="0"/>
                <w:color w:val="auto"/>
                <w:sz w:val="24"/>
                <w:szCs w:val="24"/>
              </w:rPr>
            </w:rPrChange>
          </w:rPr>
          <w:delText xml:space="preserve">reader to see which proteins associate with which classification model. For example, the largest number of </w:delText>
        </w:r>
        <w:r w:rsidR="00606B7F" w:rsidRPr="00D03637" w:rsidDel="0046315E">
          <w:rPr>
            <w:rFonts w:ascii="Times New Roman" w:hAnsi="Times New Roman" w:cs="Times New Roman"/>
            <w:i w:val="0"/>
            <w:color w:val="auto"/>
            <w:sz w:val="24"/>
            <w:szCs w:val="24"/>
            <w:rPrChange w:id="4830" w:author="Wisch, Julie" w:date="2022-10-17T09:14:00Z">
              <w:rPr>
                <w:rFonts w:ascii="Times New Roman" w:hAnsi="Times New Roman" w:cs="Times New Roman"/>
                <w:i w:val="0"/>
                <w:color w:val="auto"/>
                <w:sz w:val="24"/>
                <w:szCs w:val="24"/>
              </w:rPr>
            </w:rPrChange>
          </w:rPr>
          <w:lastRenderedPageBreak/>
          <w:delText xml:space="preserve">BBB-related proteins </w:delText>
        </w:r>
        <w:r w:rsidR="001D0E26" w:rsidRPr="00D03637" w:rsidDel="0046315E">
          <w:rPr>
            <w:rFonts w:ascii="Times New Roman" w:hAnsi="Times New Roman" w:cs="Times New Roman"/>
            <w:i w:val="0"/>
            <w:color w:val="auto"/>
            <w:sz w:val="24"/>
            <w:szCs w:val="24"/>
            <w:rPrChange w:id="4831" w:author="Wisch, Julie" w:date="2022-10-17T09:14:00Z">
              <w:rPr>
                <w:rFonts w:ascii="Times New Roman" w:hAnsi="Times New Roman" w:cs="Times New Roman"/>
                <w:i w:val="0"/>
                <w:color w:val="auto"/>
                <w:sz w:val="24"/>
                <w:szCs w:val="24"/>
              </w:rPr>
            </w:rPrChange>
          </w:rPr>
          <w:delText xml:space="preserve">helped discriminate </w:delText>
        </w:r>
        <w:r w:rsidR="008053F7" w:rsidRPr="00D03637" w:rsidDel="0046315E">
          <w:rPr>
            <w:rFonts w:ascii="Times New Roman" w:hAnsi="Times New Roman" w:cs="Times New Roman"/>
            <w:i w:val="0"/>
            <w:color w:val="auto"/>
            <w:sz w:val="24"/>
            <w:szCs w:val="24"/>
            <w:rPrChange w:id="4832" w:author="Wisch, Julie" w:date="2022-10-17T09:14:00Z">
              <w:rPr>
                <w:rFonts w:ascii="Times New Roman" w:hAnsi="Times New Roman" w:cs="Times New Roman"/>
                <w:i w:val="0"/>
                <w:color w:val="auto"/>
                <w:sz w:val="24"/>
                <w:szCs w:val="24"/>
              </w:rPr>
            </w:rPrChange>
          </w:rPr>
          <w:delText>AD Biomarker Positive</w:delText>
        </w:r>
        <w:r w:rsidR="00606B7F" w:rsidRPr="00D03637" w:rsidDel="0046315E">
          <w:rPr>
            <w:rFonts w:ascii="Times New Roman" w:hAnsi="Times New Roman" w:cs="Times New Roman"/>
            <w:i w:val="0"/>
            <w:color w:val="auto"/>
            <w:sz w:val="24"/>
            <w:szCs w:val="24"/>
            <w:rPrChange w:id="4833" w:author="Wisch, Julie" w:date="2022-10-17T09:14:00Z">
              <w:rPr>
                <w:rFonts w:ascii="Times New Roman" w:hAnsi="Times New Roman" w:cs="Times New Roman"/>
                <w:i w:val="0"/>
                <w:color w:val="auto"/>
                <w:sz w:val="24"/>
                <w:szCs w:val="24"/>
              </w:rPr>
            </w:rPrChange>
          </w:rPr>
          <w:delText xml:space="preserve"> vs. </w:delText>
        </w:r>
        <w:r w:rsidR="008A2FEF" w:rsidRPr="00D03637" w:rsidDel="0046315E">
          <w:rPr>
            <w:rFonts w:ascii="Times New Roman" w:hAnsi="Times New Roman" w:cs="Times New Roman"/>
            <w:i w:val="0"/>
            <w:color w:val="auto"/>
            <w:sz w:val="24"/>
            <w:szCs w:val="24"/>
            <w:rPrChange w:id="4834" w:author="Wisch, Julie" w:date="2022-10-17T09:14:00Z">
              <w:rPr>
                <w:rFonts w:ascii="Times New Roman" w:hAnsi="Times New Roman" w:cs="Times New Roman"/>
                <w:i w:val="0"/>
                <w:color w:val="auto"/>
                <w:sz w:val="24"/>
                <w:szCs w:val="24"/>
              </w:rPr>
            </w:rPrChange>
          </w:rPr>
          <w:delText>Intermediate</w:delText>
        </w:r>
        <w:r w:rsidR="00F53579" w:rsidRPr="00D03637" w:rsidDel="0046315E">
          <w:rPr>
            <w:rFonts w:ascii="Times New Roman" w:hAnsi="Times New Roman" w:cs="Times New Roman"/>
            <w:i w:val="0"/>
            <w:color w:val="auto"/>
            <w:sz w:val="24"/>
            <w:szCs w:val="24"/>
            <w:rPrChange w:id="4835" w:author="Wisch, Julie" w:date="2022-10-17T09:14:00Z">
              <w:rPr>
                <w:rFonts w:ascii="Times New Roman" w:hAnsi="Times New Roman" w:cs="Times New Roman"/>
                <w:i w:val="0"/>
                <w:color w:val="auto"/>
                <w:sz w:val="24"/>
                <w:szCs w:val="24"/>
              </w:rPr>
            </w:rPrChange>
          </w:rPr>
          <w:delText xml:space="preserve"> AD Biomarkers</w:delText>
        </w:r>
        <w:r w:rsidR="00606B7F" w:rsidRPr="00D03637" w:rsidDel="0046315E">
          <w:rPr>
            <w:rFonts w:ascii="Times New Roman" w:hAnsi="Times New Roman" w:cs="Times New Roman"/>
            <w:i w:val="0"/>
            <w:color w:val="auto"/>
            <w:sz w:val="24"/>
            <w:szCs w:val="24"/>
            <w:rPrChange w:id="4836" w:author="Wisch, Julie" w:date="2022-10-17T09:14:00Z">
              <w:rPr>
                <w:rFonts w:ascii="Times New Roman" w:hAnsi="Times New Roman" w:cs="Times New Roman"/>
                <w:i w:val="0"/>
                <w:color w:val="auto"/>
                <w:sz w:val="24"/>
                <w:szCs w:val="24"/>
              </w:rPr>
            </w:rPrChange>
          </w:rPr>
          <w:delText xml:space="preserve"> </w:delText>
        </w:r>
        <w:r w:rsidR="001D0E26" w:rsidRPr="00D03637" w:rsidDel="0046315E">
          <w:rPr>
            <w:rFonts w:ascii="Times New Roman" w:hAnsi="Times New Roman" w:cs="Times New Roman"/>
            <w:i w:val="0"/>
            <w:color w:val="auto"/>
            <w:sz w:val="24"/>
            <w:szCs w:val="24"/>
            <w:rPrChange w:id="4837" w:author="Wisch, Julie" w:date="2022-10-17T09:14:00Z">
              <w:rPr>
                <w:rFonts w:ascii="Times New Roman" w:hAnsi="Times New Roman" w:cs="Times New Roman"/>
                <w:i w:val="0"/>
                <w:color w:val="auto"/>
                <w:sz w:val="24"/>
                <w:szCs w:val="24"/>
              </w:rPr>
            </w:rPrChange>
          </w:rPr>
          <w:delText>individuals</w:delText>
        </w:r>
        <w:r w:rsidR="00606B7F" w:rsidRPr="00D03637" w:rsidDel="0046315E">
          <w:rPr>
            <w:rFonts w:ascii="Times New Roman" w:hAnsi="Times New Roman" w:cs="Times New Roman"/>
            <w:i w:val="0"/>
            <w:color w:val="auto"/>
            <w:sz w:val="24"/>
            <w:szCs w:val="24"/>
            <w:rPrChange w:id="4838" w:author="Wisch, Julie" w:date="2022-10-17T09:14:00Z">
              <w:rPr>
                <w:rFonts w:ascii="Times New Roman" w:hAnsi="Times New Roman" w:cs="Times New Roman"/>
                <w:i w:val="0"/>
                <w:color w:val="auto"/>
                <w:sz w:val="24"/>
                <w:szCs w:val="24"/>
              </w:rPr>
            </w:rPrChange>
          </w:rPr>
          <w:delText xml:space="preserve">. This can be detected by following the lines from plgR, Nidogen-2, and </w:delText>
        </w:r>
        <w:r w:rsidR="003E7404" w:rsidRPr="00D03637" w:rsidDel="0046315E">
          <w:rPr>
            <w:rFonts w:ascii="Times New Roman" w:hAnsi="Times New Roman" w:cs="Times New Roman"/>
            <w:i w:val="0"/>
            <w:color w:val="auto"/>
            <w:sz w:val="24"/>
            <w:szCs w:val="24"/>
            <w:rPrChange w:id="4839" w:author="Wisch, Julie" w:date="2022-10-17T09:14:00Z">
              <w:rPr>
                <w:rFonts w:ascii="Times New Roman" w:hAnsi="Times New Roman" w:cs="Times New Roman"/>
                <w:i w:val="0"/>
                <w:color w:val="auto"/>
                <w:sz w:val="24"/>
                <w:szCs w:val="24"/>
              </w:rPr>
            </w:rPrChange>
          </w:rPr>
          <w:delText>Angiogenin</w:delText>
        </w:r>
        <w:r w:rsidR="00606B7F" w:rsidRPr="00D03637" w:rsidDel="0046315E">
          <w:rPr>
            <w:rFonts w:ascii="Times New Roman" w:hAnsi="Times New Roman" w:cs="Times New Roman"/>
            <w:i w:val="0"/>
            <w:color w:val="auto"/>
            <w:sz w:val="24"/>
            <w:szCs w:val="24"/>
            <w:rPrChange w:id="4840" w:author="Wisch, Julie" w:date="2022-10-17T09:14:00Z">
              <w:rPr>
                <w:rFonts w:ascii="Times New Roman" w:hAnsi="Times New Roman" w:cs="Times New Roman"/>
                <w:i w:val="0"/>
                <w:color w:val="auto"/>
                <w:sz w:val="24"/>
                <w:szCs w:val="24"/>
              </w:rPr>
            </w:rPrChange>
          </w:rPr>
          <w:delText xml:space="preserve"> connecting the green portion of the protein section to the teal portion of the classification section.</w:delText>
        </w:r>
      </w:del>
    </w:p>
    <w:p w14:paraId="2007873E" w14:textId="1A438B64" w:rsidR="006C6D42" w:rsidRPr="00D03637" w:rsidRDefault="006C6D42">
      <w:pPr>
        <w:rPr>
          <w:rFonts w:ascii="Times New Roman" w:hAnsi="Times New Roman" w:cs="Times New Roman"/>
          <w:sz w:val="24"/>
          <w:szCs w:val="24"/>
          <w:rPrChange w:id="4841" w:author="Wisch, Julie" w:date="2022-10-17T09:14:00Z">
            <w:rPr>
              <w:rFonts w:ascii="Times New Roman" w:hAnsi="Times New Roman" w:cs="Times New Roman"/>
              <w:sz w:val="24"/>
              <w:szCs w:val="24"/>
            </w:rPr>
          </w:rPrChange>
        </w:rPr>
      </w:pPr>
    </w:p>
    <w:p w14:paraId="231FD0C3" w14:textId="06810E20" w:rsidR="005A7BC8" w:rsidRPr="00D03637" w:rsidRDefault="006C6D42" w:rsidP="006C6D42">
      <w:pPr>
        <w:rPr>
          <w:rFonts w:ascii="Times New Roman" w:hAnsi="Times New Roman" w:cs="Times New Roman"/>
          <w:sz w:val="24"/>
          <w:szCs w:val="24"/>
          <w:rPrChange w:id="4842" w:author="Wisch, Julie" w:date="2022-10-17T09:14:00Z">
            <w:rPr>
              <w:rFonts w:ascii="Times New Roman" w:hAnsi="Times New Roman" w:cs="Times New Roman"/>
              <w:sz w:val="24"/>
              <w:szCs w:val="24"/>
            </w:rPr>
          </w:rPrChange>
        </w:rPr>
      </w:pPr>
      <w:r w:rsidRPr="00D03637">
        <w:rPr>
          <w:rFonts w:ascii="Times New Roman" w:hAnsi="Times New Roman" w:cs="Times New Roman"/>
          <w:sz w:val="24"/>
          <w:szCs w:val="24"/>
          <w:rPrChange w:id="4843" w:author="Wisch, Julie" w:date="2022-10-17T09:14:00Z">
            <w:rPr>
              <w:rFonts w:ascii="Times New Roman" w:hAnsi="Times New Roman" w:cs="Times New Roman"/>
              <w:sz w:val="24"/>
              <w:szCs w:val="24"/>
            </w:rPr>
          </w:rPrChange>
        </w:rPr>
        <w:t>SUPPLEMENTAL MATERIALS</w:t>
      </w:r>
    </w:p>
    <w:p w14:paraId="231AD604" w14:textId="583D4DF8" w:rsidR="002B15EC" w:rsidRPr="00900B3E" w:rsidRDefault="000C54F4" w:rsidP="005A7BC8">
      <w:pPr>
        <w:rPr>
          <w:rFonts w:ascii="Times New Roman" w:hAnsi="Times New Roman" w:cs="Times New Roman"/>
          <w:sz w:val="24"/>
          <w:szCs w:val="24"/>
        </w:rPr>
      </w:pPr>
      <w:r w:rsidRPr="00D03637">
        <w:rPr>
          <w:rFonts w:ascii="Times New Roman" w:hAnsi="Times New Roman" w:cs="Times New Roman"/>
          <w:sz w:val="24"/>
          <w:szCs w:val="24"/>
          <w:rPrChange w:id="4844" w:author="Wisch, Julie" w:date="2022-10-17T09:14:00Z">
            <w:rPr>
              <w:rFonts w:ascii="Times New Roman" w:hAnsi="Times New Roman" w:cs="Times New Roman"/>
              <w:sz w:val="24"/>
              <w:szCs w:val="24"/>
            </w:rPr>
          </w:rPrChange>
        </w:rPr>
        <w:t>Supplemental Materials are provided in a separate PDF.</w:t>
      </w:r>
      <w:bookmarkStart w:id="4845" w:name="_GoBack"/>
      <w:bookmarkEnd w:id="4845"/>
    </w:p>
    <w:sectPr w:rsidR="002B15EC" w:rsidRPr="00900B3E" w:rsidSect="00FB05D6">
      <w:pgSz w:w="12240" w:h="15840"/>
      <w:pgMar w:top="1440" w:right="1440" w:bottom="1440" w:left="1440" w:header="720" w:footer="720" w:gutter="0"/>
      <w:lnNumType w:countBy="1" w:restart="continuous"/>
      <w:cols w:space="720"/>
      <w:docGrid w:linePitch="360"/>
      <w:sectPrChange w:id="4846" w:author="Wisch, Julie" w:date="2022-09-28T14:48:00Z">
        <w:sectPr w:rsidR="002B15EC" w:rsidRPr="00900B3E" w:rsidSect="00FB05D6">
          <w:pgMar w:top="1440" w:right="1440" w:bottom="1440" w:left="1440" w:header="720" w:footer="720" w:gutter="0"/>
          <w:lnNumType w:countBy="0" w:restart="newPage"/>
        </w:sectPr>
      </w:sectPrChange>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9D179" w16cex:dateUtc="2022-01-01T00:59:00Z"/>
  <w16cex:commentExtensible w16cex:durableId="2579D200" w16cex:dateUtc="2022-01-01T01:01:00Z"/>
  <w16cex:commentExtensible w16cex:durableId="2579D25C" w16cex:dateUtc="2022-01-01T01:02:00Z"/>
  <w16cex:commentExtensible w16cex:durableId="2565790F" w16cex:dateUtc="2021-10-07T20:40:00Z"/>
  <w16cex:commentExtensible w16cex:durableId="2576B473" w16cex:dateUtc="2021-12-21T19:02:00Z"/>
  <w16cex:commentExtensible w16cex:durableId="2576B474" w16cex:dateUtc="2021-12-21T21:01:00Z"/>
  <w16cex:commentExtensible w16cex:durableId="2576B475" w16cex:dateUtc="2021-12-21T19:30:00Z"/>
  <w16cex:commentExtensible w16cex:durableId="257EC648" w16cex:dateUtc="2022-01-04T19:12:00Z"/>
  <w16cex:commentExtensible w16cex:durableId="2576B476" w16cex:dateUtc="2021-12-21T19:03:00Z"/>
  <w16cex:commentExtensible w16cex:durableId="257EC9F5" w16cex:dateUtc="2022-01-04T19:28:00Z"/>
  <w16cex:commentExtensible w16cex:durableId="257ECA33" w16cex:dateUtc="2022-01-04T19:29:00Z"/>
  <w16cex:commentExtensible w16cex:durableId="254204ED" w16cex:dateUtc="2021-11-19T17:11:00Z"/>
  <w16cex:commentExtensible w16cex:durableId="25657911" w16cex:dateUtc="2021-12-01T20:44:00Z"/>
  <w16cex:commentExtensible w16cex:durableId="256579E2" w16cex:dateUtc="2021-12-16T14:40:00Z"/>
  <w16cex:commentExtensible w16cex:durableId="257ECAE3" w16cex:dateUtc="2022-01-04T19:32:00Z"/>
  <w16cex:commentExtensible w16cex:durableId="257ECAA2" w16cex:dateUtc="2022-01-04T19:31:00Z"/>
  <w16cex:commentExtensible w16cex:durableId="25657A1D" w16cex:dateUtc="2021-12-16T14:41:00Z"/>
  <w16cex:commentExtensible w16cex:durableId="257ECAFD" w16cex:dateUtc="2022-01-04T19:32:00Z"/>
  <w16cex:commentExtensible w16cex:durableId="25657A38" w16cex:dateUtc="2021-12-16T14:41:00Z"/>
  <w16cex:commentExtensible w16cex:durableId="25657A46" w16cex:dateUtc="2021-12-16T14:41:00Z"/>
  <w16cex:commentExtensible w16cex:durableId="2576B47D" w16cex:dateUtc="2021-12-16T20:13:00Z"/>
  <w16cex:commentExtensible w16cex:durableId="257ECB05" w16cex:dateUtc="2022-01-04T19:32:00Z"/>
  <w16cex:commentExtensible w16cex:durableId="2576B47E" w16cex:dateUtc="2021-12-16T20:11:00Z"/>
  <w16cex:commentExtensible w16cex:durableId="25657A71" w16cex:dateUtc="2021-12-16T14:42:00Z"/>
  <w16cex:commentExtensible w16cex:durableId="25657AA2" w16cex:dateUtc="2021-12-16T14:43:00Z"/>
  <w16cex:commentExtensible w16cex:durableId="2576B481" w16cex:dateUtc="2021-12-21T20:48:00Z"/>
  <w16cex:commentExtensible w16cex:durableId="25657B3A" w16cex:dateUtc="2021-12-16T14:45:00Z"/>
  <w16cex:commentExtensible w16cex:durableId="2576B483" w16cex:dateUtc="2021-12-29T16:00:00Z"/>
  <w16cex:commentExtensible w16cex:durableId="25657B4D" w16cex:dateUtc="2021-12-16T14:46:00Z"/>
  <w16cex:commentExtensible w16cex:durableId="2576B485" w16cex:dateUtc="2021-12-21T20:46:00Z"/>
  <w16cex:commentExtensible w16cex:durableId="2576B486" w16cex:dateUtc="2021-12-29T16: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745E0A" w16cid:durableId="2579D179"/>
  <w16cid:commentId w16cid:paraId="0096067E" w16cid:durableId="2579D200"/>
  <w16cid:commentId w16cid:paraId="1B23B03A" w16cid:durableId="2579D25C"/>
  <w16cid:commentId w16cid:paraId="16091F49" w16cid:durableId="2565790F"/>
  <w16cid:commentId w16cid:paraId="12D5CDBE" w16cid:durableId="2576B473"/>
  <w16cid:commentId w16cid:paraId="612D5E16" w16cid:durableId="2576B474"/>
  <w16cid:commentId w16cid:paraId="11B930D0" w16cid:durableId="2576B475"/>
  <w16cid:commentId w16cid:paraId="4E9AA16F" w16cid:durableId="257EC648"/>
  <w16cid:commentId w16cid:paraId="3E5CE41C" w16cid:durableId="2576B476"/>
  <w16cid:commentId w16cid:paraId="52CDBC0B" w16cid:durableId="257EC9F5"/>
  <w16cid:commentId w16cid:paraId="1AF573C7" w16cid:durableId="257ECA33"/>
  <w16cid:commentId w16cid:paraId="3DB9812D" w16cid:durableId="254204ED"/>
  <w16cid:commentId w16cid:paraId="35E3FFE5" w16cid:durableId="25657911"/>
  <w16cid:commentId w16cid:paraId="0E334FEB" w16cid:durableId="256579E2"/>
  <w16cid:commentId w16cid:paraId="403A9D7D" w16cid:durableId="257ECAE3"/>
  <w16cid:commentId w16cid:paraId="6E126515" w16cid:durableId="257ECAA2"/>
  <w16cid:commentId w16cid:paraId="06785C04" w16cid:durableId="25657A1D"/>
  <w16cid:commentId w16cid:paraId="5DBC9E0F" w16cid:durableId="257ECAFD"/>
  <w16cid:commentId w16cid:paraId="17EB48AB" w16cid:durableId="25657A38"/>
  <w16cid:commentId w16cid:paraId="7FED8F7F" w16cid:durableId="25657A46"/>
  <w16cid:commentId w16cid:paraId="6ED0F11B" w16cid:durableId="2576B47D"/>
  <w16cid:commentId w16cid:paraId="76F2069C" w16cid:durableId="257ECB05"/>
  <w16cid:commentId w16cid:paraId="6714326D" w16cid:durableId="2576B47E"/>
  <w16cid:commentId w16cid:paraId="3150311C" w16cid:durableId="25657A71"/>
  <w16cid:commentId w16cid:paraId="773E1981" w16cid:durableId="25657AA2"/>
  <w16cid:commentId w16cid:paraId="1051A87A" w16cid:durableId="2576B481"/>
  <w16cid:commentId w16cid:paraId="2C45C3A1" w16cid:durableId="25657B3A"/>
  <w16cid:commentId w16cid:paraId="1C176552" w16cid:durableId="2576B483"/>
  <w16cid:commentId w16cid:paraId="2827740F" w16cid:durableId="25657B4D"/>
  <w16cid:commentId w16cid:paraId="6A359E9D" w16cid:durableId="2576B485"/>
  <w16cid:commentId w16cid:paraId="4E2A57C9" w16cid:durableId="2576B48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0E43FB" w14:textId="77777777" w:rsidR="00677AA0" w:rsidRDefault="00677AA0" w:rsidP="006A3597">
      <w:pPr>
        <w:spacing w:after="0" w:line="240" w:lineRule="auto"/>
      </w:pPr>
      <w:r>
        <w:separator/>
      </w:r>
    </w:p>
  </w:endnote>
  <w:endnote w:type="continuationSeparator" w:id="0">
    <w:p w14:paraId="00928B9E" w14:textId="77777777" w:rsidR="00677AA0" w:rsidRDefault="00677AA0" w:rsidP="006A3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DEBDF8" w14:textId="77777777" w:rsidR="00677AA0" w:rsidRDefault="00677AA0" w:rsidP="006A3597">
      <w:pPr>
        <w:spacing w:after="0" w:line="240" w:lineRule="auto"/>
      </w:pPr>
      <w:r>
        <w:separator/>
      </w:r>
    </w:p>
  </w:footnote>
  <w:footnote w:type="continuationSeparator" w:id="0">
    <w:p w14:paraId="01C6D1B7" w14:textId="77777777" w:rsidR="00677AA0" w:rsidRDefault="00677AA0" w:rsidP="006A35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F2692"/>
    <w:multiLevelType w:val="hybridMultilevel"/>
    <w:tmpl w:val="DAB270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3D66117"/>
    <w:multiLevelType w:val="hybridMultilevel"/>
    <w:tmpl w:val="01CC2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D6F63"/>
    <w:multiLevelType w:val="hybridMultilevel"/>
    <w:tmpl w:val="C84ECD76"/>
    <w:lvl w:ilvl="0" w:tplc="687261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31DB2"/>
    <w:multiLevelType w:val="hybridMultilevel"/>
    <w:tmpl w:val="FDF09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ED0C36"/>
    <w:multiLevelType w:val="multilevel"/>
    <w:tmpl w:val="4F20F6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4592DDC"/>
    <w:multiLevelType w:val="hybridMultilevel"/>
    <w:tmpl w:val="1944A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C91FFB"/>
    <w:multiLevelType w:val="hybridMultilevel"/>
    <w:tmpl w:val="47BC6566"/>
    <w:lvl w:ilvl="0" w:tplc="5A56E68A">
      <w:start w:val="1"/>
      <w:numFmt w:val="bullet"/>
      <w:lvlText w:val="•"/>
      <w:lvlJc w:val="left"/>
      <w:pPr>
        <w:tabs>
          <w:tab w:val="num" w:pos="720"/>
        </w:tabs>
        <w:ind w:left="720" w:hanging="360"/>
      </w:pPr>
      <w:rPr>
        <w:rFonts w:ascii="Arial" w:hAnsi="Arial" w:hint="default"/>
      </w:rPr>
    </w:lvl>
    <w:lvl w:ilvl="1" w:tplc="C6CCFAEE" w:tentative="1">
      <w:start w:val="1"/>
      <w:numFmt w:val="bullet"/>
      <w:lvlText w:val="•"/>
      <w:lvlJc w:val="left"/>
      <w:pPr>
        <w:tabs>
          <w:tab w:val="num" w:pos="1440"/>
        </w:tabs>
        <w:ind w:left="1440" w:hanging="360"/>
      </w:pPr>
      <w:rPr>
        <w:rFonts w:ascii="Arial" w:hAnsi="Arial" w:hint="default"/>
      </w:rPr>
    </w:lvl>
    <w:lvl w:ilvl="2" w:tplc="1D8008A4" w:tentative="1">
      <w:start w:val="1"/>
      <w:numFmt w:val="bullet"/>
      <w:lvlText w:val="•"/>
      <w:lvlJc w:val="left"/>
      <w:pPr>
        <w:tabs>
          <w:tab w:val="num" w:pos="2160"/>
        </w:tabs>
        <w:ind w:left="2160" w:hanging="360"/>
      </w:pPr>
      <w:rPr>
        <w:rFonts w:ascii="Arial" w:hAnsi="Arial" w:hint="default"/>
      </w:rPr>
    </w:lvl>
    <w:lvl w:ilvl="3" w:tplc="C180D4FE" w:tentative="1">
      <w:start w:val="1"/>
      <w:numFmt w:val="bullet"/>
      <w:lvlText w:val="•"/>
      <w:lvlJc w:val="left"/>
      <w:pPr>
        <w:tabs>
          <w:tab w:val="num" w:pos="2880"/>
        </w:tabs>
        <w:ind w:left="2880" w:hanging="360"/>
      </w:pPr>
      <w:rPr>
        <w:rFonts w:ascii="Arial" w:hAnsi="Arial" w:hint="default"/>
      </w:rPr>
    </w:lvl>
    <w:lvl w:ilvl="4" w:tplc="CE6CB77C" w:tentative="1">
      <w:start w:val="1"/>
      <w:numFmt w:val="bullet"/>
      <w:lvlText w:val="•"/>
      <w:lvlJc w:val="left"/>
      <w:pPr>
        <w:tabs>
          <w:tab w:val="num" w:pos="3600"/>
        </w:tabs>
        <w:ind w:left="3600" w:hanging="360"/>
      </w:pPr>
      <w:rPr>
        <w:rFonts w:ascii="Arial" w:hAnsi="Arial" w:hint="default"/>
      </w:rPr>
    </w:lvl>
    <w:lvl w:ilvl="5" w:tplc="8CE49B46" w:tentative="1">
      <w:start w:val="1"/>
      <w:numFmt w:val="bullet"/>
      <w:lvlText w:val="•"/>
      <w:lvlJc w:val="left"/>
      <w:pPr>
        <w:tabs>
          <w:tab w:val="num" w:pos="4320"/>
        </w:tabs>
        <w:ind w:left="4320" w:hanging="360"/>
      </w:pPr>
      <w:rPr>
        <w:rFonts w:ascii="Arial" w:hAnsi="Arial" w:hint="default"/>
      </w:rPr>
    </w:lvl>
    <w:lvl w:ilvl="6" w:tplc="60BA4BEE" w:tentative="1">
      <w:start w:val="1"/>
      <w:numFmt w:val="bullet"/>
      <w:lvlText w:val="•"/>
      <w:lvlJc w:val="left"/>
      <w:pPr>
        <w:tabs>
          <w:tab w:val="num" w:pos="5040"/>
        </w:tabs>
        <w:ind w:left="5040" w:hanging="360"/>
      </w:pPr>
      <w:rPr>
        <w:rFonts w:ascii="Arial" w:hAnsi="Arial" w:hint="default"/>
      </w:rPr>
    </w:lvl>
    <w:lvl w:ilvl="7" w:tplc="56F0C3BA" w:tentative="1">
      <w:start w:val="1"/>
      <w:numFmt w:val="bullet"/>
      <w:lvlText w:val="•"/>
      <w:lvlJc w:val="left"/>
      <w:pPr>
        <w:tabs>
          <w:tab w:val="num" w:pos="5760"/>
        </w:tabs>
        <w:ind w:left="5760" w:hanging="360"/>
      </w:pPr>
      <w:rPr>
        <w:rFonts w:ascii="Arial" w:hAnsi="Arial" w:hint="default"/>
      </w:rPr>
    </w:lvl>
    <w:lvl w:ilvl="8" w:tplc="3138B84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3300D48"/>
    <w:multiLevelType w:val="hybridMultilevel"/>
    <w:tmpl w:val="A05ED238"/>
    <w:lvl w:ilvl="0" w:tplc="455689A6">
      <w:start w:val="1"/>
      <w:numFmt w:val="decimal"/>
      <w:lvlText w:val="%1"/>
      <w:lvlJc w:val="left"/>
      <w:pPr>
        <w:ind w:left="1800" w:hanging="360"/>
      </w:pPr>
      <w:rPr>
        <w:rFonts w:hint="default"/>
        <w:vertAlign w:val="superscrip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B1211F1"/>
    <w:multiLevelType w:val="hybridMultilevel"/>
    <w:tmpl w:val="0FBE3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DA7FF0"/>
    <w:multiLevelType w:val="hybridMultilevel"/>
    <w:tmpl w:val="FBE08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345F1A"/>
    <w:multiLevelType w:val="hybridMultilevel"/>
    <w:tmpl w:val="53E29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7"/>
  </w:num>
  <w:num w:numId="4">
    <w:abstractNumId w:val="2"/>
  </w:num>
  <w:num w:numId="5">
    <w:abstractNumId w:val="4"/>
  </w:num>
  <w:num w:numId="6">
    <w:abstractNumId w:val="8"/>
  </w:num>
  <w:num w:numId="7">
    <w:abstractNumId w:val="3"/>
  </w:num>
  <w:num w:numId="8">
    <w:abstractNumId w:val="1"/>
  </w:num>
  <w:num w:numId="9">
    <w:abstractNumId w:val="5"/>
  </w:num>
  <w:num w:numId="10">
    <w:abstractNumId w:val="0"/>
  </w:num>
  <w:num w:numId="1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sch, Julie">
    <w15:presenceInfo w15:providerId="None" w15:userId="Wisch, Jul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_tradnl" w:vendorID="64" w:dllVersion="6" w:nlCheck="1" w:checkStyle="0"/>
  <w:activeWritingStyle w:appName="MSWord" w:lang="en-US" w:vendorID="64" w:dllVersion="6" w:nlCheck="1" w:checkStyle="1"/>
  <w:activeWritingStyle w:appName="MSWord" w:lang="en-US" w:vendorID="64" w:dllVersion="0" w:nlCheck="1" w:checkStyle="0"/>
  <w:activeWritingStyle w:appName="MSWord" w:lang="es-ES_tradnl" w:vendorID="64" w:dllVersion="0" w:nlCheck="1" w:checkStyle="0"/>
  <w:activeWritingStyle w:appName="MSWord" w:lang="es-ES" w:vendorID="64" w:dllVersion="0" w:nlCheck="1" w:checkStyle="0"/>
  <w:activeWritingStyle w:appName="MSWord" w:lang="en-US" w:vendorID="64" w:dllVersion="131078" w:nlCheck="1" w:checkStyle="1"/>
  <w:activeWritingStyle w:appName="MSWord" w:lang="es-ES_tradnl" w:vendorID="64" w:dllVersion="131078" w:nlCheck="1" w:checkStyle="0"/>
  <w:activeWritingStyle w:appName="MSWord" w:lang="es-ES" w:vendorID="64" w:dllVersion="131078" w:nlCheck="1" w:checkStyle="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98A"/>
    <w:rsid w:val="000006E3"/>
    <w:rsid w:val="00000EDA"/>
    <w:rsid w:val="00001EEB"/>
    <w:rsid w:val="00004587"/>
    <w:rsid w:val="00005220"/>
    <w:rsid w:val="00006CBA"/>
    <w:rsid w:val="0001068B"/>
    <w:rsid w:val="00015E3B"/>
    <w:rsid w:val="00016C7E"/>
    <w:rsid w:val="0002028D"/>
    <w:rsid w:val="0002062A"/>
    <w:rsid w:val="00024685"/>
    <w:rsid w:val="00035AD4"/>
    <w:rsid w:val="000366B5"/>
    <w:rsid w:val="000367AB"/>
    <w:rsid w:val="00041C64"/>
    <w:rsid w:val="00042307"/>
    <w:rsid w:val="00042324"/>
    <w:rsid w:val="000427A0"/>
    <w:rsid w:val="0004686A"/>
    <w:rsid w:val="00050A7C"/>
    <w:rsid w:val="000542F8"/>
    <w:rsid w:val="000564A8"/>
    <w:rsid w:val="00057193"/>
    <w:rsid w:val="00065D50"/>
    <w:rsid w:val="00066920"/>
    <w:rsid w:val="00071C63"/>
    <w:rsid w:val="000727FC"/>
    <w:rsid w:val="00074006"/>
    <w:rsid w:val="0007574C"/>
    <w:rsid w:val="000776FB"/>
    <w:rsid w:val="00080B78"/>
    <w:rsid w:val="00085135"/>
    <w:rsid w:val="00091B15"/>
    <w:rsid w:val="00095029"/>
    <w:rsid w:val="00096F48"/>
    <w:rsid w:val="000A44FE"/>
    <w:rsid w:val="000B5CCB"/>
    <w:rsid w:val="000C2BC9"/>
    <w:rsid w:val="000C303B"/>
    <w:rsid w:val="000C3FDA"/>
    <w:rsid w:val="000C54F4"/>
    <w:rsid w:val="000C5BCD"/>
    <w:rsid w:val="000D12DD"/>
    <w:rsid w:val="000D1BDA"/>
    <w:rsid w:val="000D3FF1"/>
    <w:rsid w:val="000D47D1"/>
    <w:rsid w:val="000D7C65"/>
    <w:rsid w:val="000E2180"/>
    <w:rsid w:val="000E2452"/>
    <w:rsid w:val="000E2629"/>
    <w:rsid w:val="000E36CC"/>
    <w:rsid w:val="000E580E"/>
    <w:rsid w:val="000E6560"/>
    <w:rsid w:val="000E679B"/>
    <w:rsid w:val="000E79F0"/>
    <w:rsid w:val="000F1392"/>
    <w:rsid w:val="000F3213"/>
    <w:rsid w:val="000F3985"/>
    <w:rsid w:val="000F5725"/>
    <w:rsid w:val="000F59CD"/>
    <w:rsid w:val="000F5FF3"/>
    <w:rsid w:val="000F746F"/>
    <w:rsid w:val="001018ED"/>
    <w:rsid w:val="00103BD5"/>
    <w:rsid w:val="00106C82"/>
    <w:rsid w:val="00107207"/>
    <w:rsid w:val="0011103B"/>
    <w:rsid w:val="00117CBD"/>
    <w:rsid w:val="0012067A"/>
    <w:rsid w:val="00120AA9"/>
    <w:rsid w:val="0012210B"/>
    <w:rsid w:val="001229FF"/>
    <w:rsid w:val="00126232"/>
    <w:rsid w:val="001343B3"/>
    <w:rsid w:val="00134C2D"/>
    <w:rsid w:val="00135055"/>
    <w:rsid w:val="00135E18"/>
    <w:rsid w:val="0014011F"/>
    <w:rsid w:val="00140E2C"/>
    <w:rsid w:val="00143020"/>
    <w:rsid w:val="001539C9"/>
    <w:rsid w:val="001620A8"/>
    <w:rsid w:val="00162C22"/>
    <w:rsid w:val="00164109"/>
    <w:rsid w:val="00173375"/>
    <w:rsid w:val="00173695"/>
    <w:rsid w:val="00174615"/>
    <w:rsid w:val="001750B7"/>
    <w:rsid w:val="0018502B"/>
    <w:rsid w:val="00185820"/>
    <w:rsid w:val="00185F52"/>
    <w:rsid w:val="00191D0A"/>
    <w:rsid w:val="00196983"/>
    <w:rsid w:val="001B0983"/>
    <w:rsid w:val="001B117B"/>
    <w:rsid w:val="001B3591"/>
    <w:rsid w:val="001C0C8F"/>
    <w:rsid w:val="001C189D"/>
    <w:rsid w:val="001C1EFB"/>
    <w:rsid w:val="001C209D"/>
    <w:rsid w:val="001D0E26"/>
    <w:rsid w:val="001D136D"/>
    <w:rsid w:val="001D3521"/>
    <w:rsid w:val="001D57C4"/>
    <w:rsid w:val="001D5E9A"/>
    <w:rsid w:val="001D6003"/>
    <w:rsid w:val="001E1ED0"/>
    <w:rsid w:val="001E389E"/>
    <w:rsid w:val="001E508B"/>
    <w:rsid w:val="001E6854"/>
    <w:rsid w:val="001E6D2D"/>
    <w:rsid w:val="001E7F91"/>
    <w:rsid w:val="001F010A"/>
    <w:rsid w:val="001F2657"/>
    <w:rsid w:val="001F2A61"/>
    <w:rsid w:val="001F425B"/>
    <w:rsid w:val="001F436F"/>
    <w:rsid w:val="001F43A0"/>
    <w:rsid w:val="002013BA"/>
    <w:rsid w:val="002015C7"/>
    <w:rsid w:val="00201ADE"/>
    <w:rsid w:val="00214041"/>
    <w:rsid w:val="002143C1"/>
    <w:rsid w:val="00214F07"/>
    <w:rsid w:val="0021626C"/>
    <w:rsid w:val="002203F8"/>
    <w:rsid w:val="002204E8"/>
    <w:rsid w:val="00221486"/>
    <w:rsid w:val="00222BF2"/>
    <w:rsid w:val="0023191C"/>
    <w:rsid w:val="00237666"/>
    <w:rsid w:val="00247F0B"/>
    <w:rsid w:val="00250115"/>
    <w:rsid w:val="00252572"/>
    <w:rsid w:val="00253588"/>
    <w:rsid w:val="00262E55"/>
    <w:rsid w:val="00270E61"/>
    <w:rsid w:val="0027736F"/>
    <w:rsid w:val="00277CBB"/>
    <w:rsid w:val="00280739"/>
    <w:rsid w:val="00280CBA"/>
    <w:rsid w:val="00281D98"/>
    <w:rsid w:val="00283DD8"/>
    <w:rsid w:val="00285ABE"/>
    <w:rsid w:val="002874FE"/>
    <w:rsid w:val="00287A36"/>
    <w:rsid w:val="00291E86"/>
    <w:rsid w:val="00295110"/>
    <w:rsid w:val="00297886"/>
    <w:rsid w:val="00297E2B"/>
    <w:rsid w:val="002A21C7"/>
    <w:rsid w:val="002A314B"/>
    <w:rsid w:val="002A52FF"/>
    <w:rsid w:val="002A6F1E"/>
    <w:rsid w:val="002A7B3B"/>
    <w:rsid w:val="002B15EC"/>
    <w:rsid w:val="002B4437"/>
    <w:rsid w:val="002B46DE"/>
    <w:rsid w:val="002B757B"/>
    <w:rsid w:val="002C05DF"/>
    <w:rsid w:val="002D1C7A"/>
    <w:rsid w:val="002D2827"/>
    <w:rsid w:val="002D2904"/>
    <w:rsid w:val="002D6267"/>
    <w:rsid w:val="002D6CEF"/>
    <w:rsid w:val="002D725C"/>
    <w:rsid w:val="002E0161"/>
    <w:rsid w:val="002E2724"/>
    <w:rsid w:val="002E3C15"/>
    <w:rsid w:val="002F0B09"/>
    <w:rsid w:val="00300527"/>
    <w:rsid w:val="003035FE"/>
    <w:rsid w:val="003075FE"/>
    <w:rsid w:val="003108EA"/>
    <w:rsid w:val="0031260B"/>
    <w:rsid w:val="00316C0D"/>
    <w:rsid w:val="00323171"/>
    <w:rsid w:val="0033108B"/>
    <w:rsid w:val="00331E46"/>
    <w:rsid w:val="00334BDB"/>
    <w:rsid w:val="003350DD"/>
    <w:rsid w:val="0033615E"/>
    <w:rsid w:val="003428A8"/>
    <w:rsid w:val="0034353F"/>
    <w:rsid w:val="00344BC4"/>
    <w:rsid w:val="00347D01"/>
    <w:rsid w:val="00351EB0"/>
    <w:rsid w:val="003536EA"/>
    <w:rsid w:val="00361BC0"/>
    <w:rsid w:val="00364074"/>
    <w:rsid w:val="0036411E"/>
    <w:rsid w:val="0036755F"/>
    <w:rsid w:val="00370C11"/>
    <w:rsid w:val="00371A82"/>
    <w:rsid w:val="00372B5C"/>
    <w:rsid w:val="003743FB"/>
    <w:rsid w:val="00375F88"/>
    <w:rsid w:val="00377148"/>
    <w:rsid w:val="00385455"/>
    <w:rsid w:val="0038549F"/>
    <w:rsid w:val="003879AD"/>
    <w:rsid w:val="00390923"/>
    <w:rsid w:val="00391AF9"/>
    <w:rsid w:val="003945AA"/>
    <w:rsid w:val="00394E9A"/>
    <w:rsid w:val="003970ED"/>
    <w:rsid w:val="00397B5A"/>
    <w:rsid w:val="003A2C07"/>
    <w:rsid w:val="003A337C"/>
    <w:rsid w:val="003A385B"/>
    <w:rsid w:val="003A4500"/>
    <w:rsid w:val="003A6D7B"/>
    <w:rsid w:val="003B0CDE"/>
    <w:rsid w:val="003B1B29"/>
    <w:rsid w:val="003B52A5"/>
    <w:rsid w:val="003C1B23"/>
    <w:rsid w:val="003C261E"/>
    <w:rsid w:val="003C3033"/>
    <w:rsid w:val="003C54AC"/>
    <w:rsid w:val="003D0385"/>
    <w:rsid w:val="003D223A"/>
    <w:rsid w:val="003D3F8D"/>
    <w:rsid w:val="003D66C0"/>
    <w:rsid w:val="003D7409"/>
    <w:rsid w:val="003E168C"/>
    <w:rsid w:val="003E2499"/>
    <w:rsid w:val="003E33EE"/>
    <w:rsid w:val="003E5717"/>
    <w:rsid w:val="003E7404"/>
    <w:rsid w:val="003E7F2B"/>
    <w:rsid w:val="003F17CC"/>
    <w:rsid w:val="003F3510"/>
    <w:rsid w:val="003F6F20"/>
    <w:rsid w:val="00403AE3"/>
    <w:rsid w:val="00404C5D"/>
    <w:rsid w:val="004202D4"/>
    <w:rsid w:val="0042398B"/>
    <w:rsid w:val="00430F65"/>
    <w:rsid w:val="00433D57"/>
    <w:rsid w:val="00435425"/>
    <w:rsid w:val="0043682E"/>
    <w:rsid w:val="00440F1B"/>
    <w:rsid w:val="00443236"/>
    <w:rsid w:val="0044792F"/>
    <w:rsid w:val="00447B4C"/>
    <w:rsid w:val="00456AAF"/>
    <w:rsid w:val="00460A70"/>
    <w:rsid w:val="0046315E"/>
    <w:rsid w:val="004652CB"/>
    <w:rsid w:val="0046584C"/>
    <w:rsid w:val="0046637F"/>
    <w:rsid w:val="00475502"/>
    <w:rsid w:val="00476B52"/>
    <w:rsid w:val="0048127D"/>
    <w:rsid w:val="00487FC1"/>
    <w:rsid w:val="0049017A"/>
    <w:rsid w:val="00494DEF"/>
    <w:rsid w:val="004964DC"/>
    <w:rsid w:val="004B283D"/>
    <w:rsid w:val="004B3C6B"/>
    <w:rsid w:val="004B3FC2"/>
    <w:rsid w:val="004C4E9B"/>
    <w:rsid w:val="004C7381"/>
    <w:rsid w:val="004C7607"/>
    <w:rsid w:val="004C781A"/>
    <w:rsid w:val="004D1261"/>
    <w:rsid w:val="004D1F99"/>
    <w:rsid w:val="004D367D"/>
    <w:rsid w:val="004D3BE7"/>
    <w:rsid w:val="004D3FF4"/>
    <w:rsid w:val="004D49B2"/>
    <w:rsid w:val="004F4034"/>
    <w:rsid w:val="004F658D"/>
    <w:rsid w:val="00502DD8"/>
    <w:rsid w:val="00503C03"/>
    <w:rsid w:val="00510037"/>
    <w:rsid w:val="005104B3"/>
    <w:rsid w:val="00511884"/>
    <w:rsid w:val="00512B9E"/>
    <w:rsid w:val="00513187"/>
    <w:rsid w:val="00515B3F"/>
    <w:rsid w:val="00516994"/>
    <w:rsid w:val="0052420D"/>
    <w:rsid w:val="00525831"/>
    <w:rsid w:val="00525AA6"/>
    <w:rsid w:val="00530AB4"/>
    <w:rsid w:val="00531416"/>
    <w:rsid w:val="005322E3"/>
    <w:rsid w:val="00540BD9"/>
    <w:rsid w:val="00552A9B"/>
    <w:rsid w:val="0055599D"/>
    <w:rsid w:val="00557E4E"/>
    <w:rsid w:val="00560089"/>
    <w:rsid w:val="0056080F"/>
    <w:rsid w:val="005632A6"/>
    <w:rsid w:val="00565083"/>
    <w:rsid w:val="0056770D"/>
    <w:rsid w:val="00567B06"/>
    <w:rsid w:val="0057141D"/>
    <w:rsid w:val="00571BFB"/>
    <w:rsid w:val="00572B4F"/>
    <w:rsid w:val="0057725D"/>
    <w:rsid w:val="00580042"/>
    <w:rsid w:val="00582B98"/>
    <w:rsid w:val="00584A8E"/>
    <w:rsid w:val="00584F6A"/>
    <w:rsid w:val="005923E4"/>
    <w:rsid w:val="005938E4"/>
    <w:rsid w:val="00594231"/>
    <w:rsid w:val="005958CA"/>
    <w:rsid w:val="00596D89"/>
    <w:rsid w:val="005A0A88"/>
    <w:rsid w:val="005A3285"/>
    <w:rsid w:val="005A35B5"/>
    <w:rsid w:val="005A387D"/>
    <w:rsid w:val="005A447D"/>
    <w:rsid w:val="005A44FD"/>
    <w:rsid w:val="005A467A"/>
    <w:rsid w:val="005A4CE2"/>
    <w:rsid w:val="005A6F6F"/>
    <w:rsid w:val="005A7BC8"/>
    <w:rsid w:val="005B062C"/>
    <w:rsid w:val="005B167E"/>
    <w:rsid w:val="005C146C"/>
    <w:rsid w:val="005C47A1"/>
    <w:rsid w:val="005C529A"/>
    <w:rsid w:val="005C5B74"/>
    <w:rsid w:val="005C5EA6"/>
    <w:rsid w:val="005C7321"/>
    <w:rsid w:val="005D2246"/>
    <w:rsid w:val="005D595A"/>
    <w:rsid w:val="005E0484"/>
    <w:rsid w:val="005E0E22"/>
    <w:rsid w:val="005E19E8"/>
    <w:rsid w:val="005E2F2C"/>
    <w:rsid w:val="005E4701"/>
    <w:rsid w:val="005E7AA5"/>
    <w:rsid w:val="005F0105"/>
    <w:rsid w:val="005F01E1"/>
    <w:rsid w:val="005F28F6"/>
    <w:rsid w:val="005F375B"/>
    <w:rsid w:val="0060128C"/>
    <w:rsid w:val="00603D18"/>
    <w:rsid w:val="006059B6"/>
    <w:rsid w:val="00606B7F"/>
    <w:rsid w:val="0061345F"/>
    <w:rsid w:val="00616BE3"/>
    <w:rsid w:val="006227B9"/>
    <w:rsid w:val="00623976"/>
    <w:rsid w:val="00624A45"/>
    <w:rsid w:val="006252C0"/>
    <w:rsid w:val="00627C73"/>
    <w:rsid w:val="00630347"/>
    <w:rsid w:val="006310C5"/>
    <w:rsid w:val="00631604"/>
    <w:rsid w:val="00636604"/>
    <w:rsid w:val="00637AFC"/>
    <w:rsid w:val="0064022B"/>
    <w:rsid w:val="006411D3"/>
    <w:rsid w:val="00641D82"/>
    <w:rsid w:val="00642606"/>
    <w:rsid w:val="0065565A"/>
    <w:rsid w:val="00662988"/>
    <w:rsid w:val="00662B34"/>
    <w:rsid w:val="006661EB"/>
    <w:rsid w:val="00671861"/>
    <w:rsid w:val="006733E2"/>
    <w:rsid w:val="006746E8"/>
    <w:rsid w:val="00675793"/>
    <w:rsid w:val="00675CC1"/>
    <w:rsid w:val="006761F9"/>
    <w:rsid w:val="00677AA0"/>
    <w:rsid w:val="006813D3"/>
    <w:rsid w:val="0068142F"/>
    <w:rsid w:val="006827DB"/>
    <w:rsid w:val="006827E7"/>
    <w:rsid w:val="00682F86"/>
    <w:rsid w:val="006833C8"/>
    <w:rsid w:val="006841A5"/>
    <w:rsid w:val="006852E3"/>
    <w:rsid w:val="006853A5"/>
    <w:rsid w:val="0069750D"/>
    <w:rsid w:val="0069798A"/>
    <w:rsid w:val="006A1523"/>
    <w:rsid w:val="006A3597"/>
    <w:rsid w:val="006B0C45"/>
    <w:rsid w:val="006B359F"/>
    <w:rsid w:val="006B3E22"/>
    <w:rsid w:val="006B405F"/>
    <w:rsid w:val="006B496E"/>
    <w:rsid w:val="006B74E7"/>
    <w:rsid w:val="006B7CD7"/>
    <w:rsid w:val="006C6D42"/>
    <w:rsid w:val="006C7483"/>
    <w:rsid w:val="006D1343"/>
    <w:rsid w:val="006D3EC3"/>
    <w:rsid w:val="006D4CB6"/>
    <w:rsid w:val="006E12E3"/>
    <w:rsid w:val="006E1E93"/>
    <w:rsid w:val="006E62E4"/>
    <w:rsid w:val="006F58FD"/>
    <w:rsid w:val="006F5F87"/>
    <w:rsid w:val="00702219"/>
    <w:rsid w:val="00702C16"/>
    <w:rsid w:val="007040E0"/>
    <w:rsid w:val="0070797E"/>
    <w:rsid w:val="007114F0"/>
    <w:rsid w:val="00712F21"/>
    <w:rsid w:val="0071738B"/>
    <w:rsid w:val="00722250"/>
    <w:rsid w:val="00724CE7"/>
    <w:rsid w:val="007307EF"/>
    <w:rsid w:val="00730AEF"/>
    <w:rsid w:val="00731037"/>
    <w:rsid w:val="00733317"/>
    <w:rsid w:val="00740AAB"/>
    <w:rsid w:val="0074233A"/>
    <w:rsid w:val="007436CE"/>
    <w:rsid w:val="00746E4F"/>
    <w:rsid w:val="007470EC"/>
    <w:rsid w:val="00747388"/>
    <w:rsid w:val="0075001A"/>
    <w:rsid w:val="007543B4"/>
    <w:rsid w:val="0075530F"/>
    <w:rsid w:val="00760946"/>
    <w:rsid w:val="007625FA"/>
    <w:rsid w:val="00765D51"/>
    <w:rsid w:val="00766360"/>
    <w:rsid w:val="00770791"/>
    <w:rsid w:val="00772F71"/>
    <w:rsid w:val="007749EA"/>
    <w:rsid w:val="007805E9"/>
    <w:rsid w:val="00780B5D"/>
    <w:rsid w:val="00783CAB"/>
    <w:rsid w:val="007850BB"/>
    <w:rsid w:val="0079641C"/>
    <w:rsid w:val="007A1D43"/>
    <w:rsid w:val="007A5064"/>
    <w:rsid w:val="007A61EA"/>
    <w:rsid w:val="007A6B24"/>
    <w:rsid w:val="007A74F1"/>
    <w:rsid w:val="007B465D"/>
    <w:rsid w:val="007B6524"/>
    <w:rsid w:val="007B6F30"/>
    <w:rsid w:val="007C2D12"/>
    <w:rsid w:val="007C4B09"/>
    <w:rsid w:val="007C7C8B"/>
    <w:rsid w:val="007D0C64"/>
    <w:rsid w:val="007D2892"/>
    <w:rsid w:val="007D3BB0"/>
    <w:rsid w:val="007E3477"/>
    <w:rsid w:val="007E63B9"/>
    <w:rsid w:val="007E668E"/>
    <w:rsid w:val="007E6B50"/>
    <w:rsid w:val="007E6E9A"/>
    <w:rsid w:val="007E7714"/>
    <w:rsid w:val="007F0947"/>
    <w:rsid w:val="007F0ED7"/>
    <w:rsid w:val="007F3EE2"/>
    <w:rsid w:val="00800707"/>
    <w:rsid w:val="0080204E"/>
    <w:rsid w:val="008053F7"/>
    <w:rsid w:val="008073DB"/>
    <w:rsid w:val="00807E7C"/>
    <w:rsid w:val="00811A8E"/>
    <w:rsid w:val="00811FB3"/>
    <w:rsid w:val="008133E9"/>
    <w:rsid w:val="00813EFA"/>
    <w:rsid w:val="00814D83"/>
    <w:rsid w:val="00816A87"/>
    <w:rsid w:val="008172D8"/>
    <w:rsid w:val="00817F83"/>
    <w:rsid w:val="00821511"/>
    <w:rsid w:val="00822433"/>
    <w:rsid w:val="00823FE9"/>
    <w:rsid w:val="008246EB"/>
    <w:rsid w:val="008256BA"/>
    <w:rsid w:val="0082579B"/>
    <w:rsid w:val="008302E0"/>
    <w:rsid w:val="0083149F"/>
    <w:rsid w:val="00833EBE"/>
    <w:rsid w:val="0083409D"/>
    <w:rsid w:val="00834399"/>
    <w:rsid w:val="008347FC"/>
    <w:rsid w:val="00835DA2"/>
    <w:rsid w:val="00842BD7"/>
    <w:rsid w:val="0084303E"/>
    <w:rsid w:val="00846EA5"/>
    <w:rsid w:val="008479BD"/>
    <w:rsid w:val="00847F23"/>
    <w:rsid w:val="00850203"/>
    <w:rsid w:val="008528DB"/>
    <w:rsid w:val="00852B83"/>
    <w:rsid w:val="00853418"/>
    <w:rsid w:val="00873979"/>
    <w:rsid w:val="00874735"/>
    <w:rsid w:val="0088068E"/>
    <w:rsid w:val="00880FC0"/>
    <w:rsid w:val="0088148F"/>
    <w:rsid w:val="00892595"/>
    <w:rsid w:val="00892F65"/>
    <w:rsid w:val="008A0A39"/>
    <w:rsid w:val="008A2DFB"/>
    <w:rsid w:val="008A2FEF"/>
    <w:rsid w:val="008A40B3"/>
    <w:rsid w:val="008A4D2D"/>
    <w:rsid w:val="008A71F4"/>
    <w:rsid w:val="008B04B7"/>
    <w:rsid w:val="008B0F3F"/>
    <w:rsid w:val="008B38C1"/>
    <w:rsid w:val="008B60FA"/>
    <w:rsid w:val="008B6E2E"/>
    <w:rsid w:val="008B7267"/>
    <w:rsid w:val="008C2581"/>
    <w:rsid w:val="008C61A8"/>
    <w:rsid w:val="008D0B8E"/>
    <w:rsid w:val="008D51B0"/>
    <w:rsid w:val="008D794F"/>
    <w:rsid w:val="008E665A"/>
    <w:rsid w:val="008F522E"/>
    <w:rsid w:val="008F67F1"/>
    <w:rsid w:val="008F70CC"/>
    <w:rsid w:val="00900B3E"/>
    <w:rsid w:val="009100F7"/>
    <w:rsid w:val="00910ACA"/>
    <w:rsid w:val="00910E41"/>
    <w:rsid w:val="00911FAD"/>
    <w:rsid w:val="00914843"/>
    <w:rsid w:val="00914962"/>
    <w:rsid w:val="009176A2"/>
    <w:rsid w:val="00920315"/>
    <w:rsid w:val="00920F04"/>
    <w:rsid w:val="00925985"/>
    <w:rsid w:val="00932395"/>
    <w:rsid w:val="009330BB"/>
    <w:rsid w:val="00933AC6"/>
    <w:rsid w:val="00941607"/>
    <w:rsid w:val="0094344F"/>
    <w:rsid w:val="009460DB"/>
    <w:rsid w:val="0095233D"/>
    <w:rsid w:val="00953002"/>
    <w:rsid w:val="0095310F"/>
    <w:rsid w:val="0095456D"/>
    <w:rsid w:val="00955627"/>
    <w:rsid w:val="00955927"/>
    <w:rsid w:val="00957361"/>
    <w:rsid w:val="009607BB"/>
    <w:rsid w:val="00962CCA"/>
    <w:rsid w:val="00967C51"/>
    <w:rsid w:val="00971CDC"/>
    <w:rsid w:val="00977277"/>
    <w:rsid w:val="0097734C"/>
    <w:rsid w:val="009809F4"/>
    <w:rsid w:val="009846DF"/>
    <w:rsid w:val="0098700B"/>
    <w:rsid w:val="009922BB"/>
    <w:rsid w:val="0099323B"/>
    <w:rsid w:val="00993E73"/>
    <w:rsid w:val="009951CC"/>
    <w:rsid w:val="0099622A"/>
    <w:rsid w:val="009A1A8C"/>
    <w:rsid w:val="009A3320"/>
    <w:rsid w:val="009A409B"/>
    <w:rsid w:val="009A698B"/>
    <w:rsid w:val="009B040D"/>
    <w:rsid w:val="009B756F"/>
    <w:rsid w:val="009C1746"/>
    <w:rsid w:val="009C523A"/>
    <w:rsid w:val="009C7CB1"/>
    <w:rsid w:val="009D1250"/>
    <w:rsid w:val="009D2F78"/>
    <w:rsid w:val="009D7596"/>
    <w:rsid w:val="009E01B1"/>
    <w:rsid w:val="009E28FF"/>
    <w:rsid w:val="009E3F22"/>
    <w:rsid w:val="009E4232"/>
    <w:rsid w:val="009E469D"/>
    <w:rsid w:val="009E755C"/>
    <w:rsid w:val="009F00CA"/>
    <w:rsid w:val="009F0BA4"/>
    <w:rsid w:val="009F0E47"/>
    <w:rsid w:val="009F2F69"/>
    <w:rsid w:val="009F40C9"/>
    <w:rsid w:val="009F5598"/>
    <w:rsid w:val="009F5FE4"/>
    <w:rsid w:val="009F7F48"/>
    <w:rsid w:val="00A071F5"/>
    <w:rsid w:val="00A15868"/>
    <w:rsid w:val="00A168F8"/>
    <w:rsid w:val="00A23B88"/>
    <w:rsid w:val="00A24725"/>
    <w:rsid w:val="00A30896"/>
    <w:rsid w:val="00A30AE2"/>
    <w:rsid w:val="00A30C78"/>
    <w:rsid w:val="00A37DE5"/>
    <w:rsid w:val="00A43921"/>
    <w:rsid w:val="00A55E10"/>
    <w:rsid w:val="00A57AD2"/>
    <w:rsid w:val="00A616F3"/>
    <w:rsid w:val="00A6265B"/>
    <w:rsid w:val="00A66F6A"/>
    <w:rsid w:val="00A72E05"/>
    <w:rsid w:val="00A73979"/>
    <w:rsid w:val="00A74CB8"/>
    <w:rsid w:val="00A777FA"/>
    <w:rsid w:val="00A901F5"/>
    <w:rsid w:val="00A919DC"/>
    <w:rsid w:val="00A91DF8"/>
    <w:rsid w:val="00A91E95"/>
    <w:rsid w:val="00A9401B"/>
    <w:rsid w:val="00A952D5"/>
    <w:rsid w:val="00A95ED2"/>
    <w:rsid w:val="00A968CD"/>
    <w:rsid w:val="00A96A5F"/>
    <w:rsid w:val="00A97360"/>
    <w:rsid w:val="00AA6B26"/>
    <w:rsid w:val="00AB0846"/>
    <w:rsid w:val="00AB110B"/>
    <w:rsid w:val="00AB2290"/>
    <w:rsid w:val="00AB319D"/>
    <w:rsid w:val="00AB495C"/>
    <w:rsid w:val="00AB5193"/>
    <w:rsid w:val="00AC3BD2"/>
    <w:rsid w:val="00AC6AC9"/>
    <w:rsid w:val="00AC7CFA"/>
    <w:rsid w:val="00AD12FE"/>
    <w:rsid w:val="00AE1380"/>
    <w:rsid w:val="00AE226E"/>
    <w:rsid w:val="00AE2F6C"/>
    <w:rsid w:val="00AE3BA4"/>
    <w:rsid w:val="00AE444B"/>
    <w:rsid w:val="00AE489A"/>
    <w:rsid w:val="00AE51B7"/>
    <w:rsid w:val="00AE778A"/>
    <w:rsid w:val="00AF5692"/>
    <w:rsid w:val="00AF5975"/>
    <w:rsid w:val="00AF5BDC"/>
    <w:rsid w:val="00AF6479"/>
    <w:rsid w:val="00AF7277"/>
    <w:rsid w:val="00AF75F1"/>
    <w:rsid w:val="00B01BA6"/>
    <w:rsid w:val="00B033D4"/>
    <w:rsid w:val="00B03A8E"/>
    <w:rsid w:val="00B05E21"/>
    <w:rsid w:val="00B12246"/>
    <w:rsid w:val="00B14A4A"/>
    <w:rsid w:val="00B1736B"/>
    <w:rsid w:val="00B20687"/>
    <w:rsid w:val="00B2132A"/>
    <w:rsid w:val="00B224BF"/>
    <w:rsid w:val="00B231B9"/>
    <w:rsid w:val="00B25844"/>
    <w:rsid w:val="00B2706A"/>
    <w:rsid w:val="00B27330"/>
    <w:rsid w:val="00B27957"/>
    <w:rsid w:val="00B30E15"/>
    <w:rsid w:val="00B403F8"/>
    <w:rsid w:val="00B428E0"/>
    <w:rsid w:val="00B43831"/>
    <w:rsid w:val="00B46FAB"/>
    <w:rsid w:val="00B470FF"/>
    <w:rsid w:val="00B4780A"/>
    <w:rsid w:val="00B53119"/>
    <w:rsid w:val="00B563A2"/>
    <w:rsid w:val="00B57079"/>
    <w:rsid w:val="00B61AC4"/>
    <w:rsid w:val="00B66BDE"/>
    <w:rsid w:val="00B70B87"/>
    <w:rsid w:val="00B72D58"/>
    <w:rsid w:val="00B73776"/>
    <w:rsid w:val="00B7671B"/>
    <w:rsid w:val="00B77D78"/>
    <w:rsid w:val="00B801BA"/>
    <w:rsid w:val="00B8027E"/>
    <w:rsid w:val="00B8335A"/>
    <w:rsid w:val="00B91F88"/>
    <w:rsid w:val="00B934F8"/>
    <w:rsid w:val="00B9390C"/>
    <w:rsid w:val="00B93B00"/>
    <w:rsid w:val="00B94D80"/>
    <w:rsid w:val="00B9519D"/>
    <w:rsid w:val="00B97B4B"/>
    <w:rsid w:val="00BA018A"/>
    <w:rsid w:val="00BA2FF9"/>
    <w:rsid w:val="00BA448D"/>
    <w:rsid w:val="00BB0135"/>
    <w:rsid w:val="00BC199C"/>
    <w:rsid w:val="00BC1CA0"/>
    <w:rsid w:val="00BC2DF7"/>
    <w:rsid w:val="00BC6A09"/>
    <w:rsid w:val="00BC775C"/>
    <w:rsid w:val="00BD11E7"/>
    <w:rsid w:val="00BD7AC1"/>
    <w:rsid w:val="00BD7EA1"/>
    <w:rsid w:val="00BE023C"/>
    <w:rsid w:val="00BE2D20"/>
    <w:rsid w:val="00BE5762"/>
    <w:rsid w:val="00BF2A59"/>
    <w:rsid w:val="00BF3C23"/>
    <w:rsid w:val="00BF43E6"/>
    <w:rsid w:val="00BF7EA4"/>
    <w:rsid w:val="00C0204C"/>
    <w:rsid w:val="00C04176"/>
    <w:rsid w:val="00C066F1"/>
    <w:rsid w:val="00C07D98"/>
    <w:rsid w:val="00C11ECB"/>
    <w:rsid w:val="00C15D30"/>
    <w:rsid w:val="00C2030C"/>
    <w:rsid w:val="00C32A9E"/>
    <w:rsid w:val="00C33811"/>
    <w:rsid w:val="00C36F36"/>
    <w:rsid w:val="00C37870"/>
    <w:rsid w:val="00C4021A"/>
    <w:rsid w:val="00C40A16"/>
    <w:rsid w:val="00C40D01"/>
    <w:rsid w:val="00C41FD9"/>
    <w:rsid w:val="00C42437"/>
    <w:rsid w:val="00C438AD"/>
    <w:rsid w:val="00C47DB1"/>
    <w:rsid w:val="00C50384"/>
    <w:rsid w:val="00C52CE3"/>
    <w:rsid w:val="00C57A79"/>
    <w:rsid w:val="00C60B78"/>
    <w:rsid w:val="00C76CAC"/>
    <w:rsid w:val="00C817B5"/>
    <w:rsid w:val="00C83127"/>
    <w:rsid w:val="00C85403"/>
    <w:rsid w:val="00C95B17"/>
    <w:rsid w:val="00C97D3C"/>
    <w:rsid w:val="00CA1697"/>
    <w:rsid w:val="00CA2B9C"/>
    <w:rsid w:val="00CA371F"/>
    <w:rsid w:val="00CB11AE"/>
    <w:rsid w:val="00CB1B25"/>
    <w:rsid w:val="00CB244A"/>
    <w:rsid w:val="00CB4312"/>
    <w:rsid w:val="00CB4707"/>
    <w:rsid w:val="00CB59CD"/>
    <w:rsid w:val="00CB727A"/>
    <w:rsid w:val="00CC297D"/>
    <w:rsid w:val="00CC3CB2"/>
    <w:rsid w:val="00CC64D4"/>
    <w:rsid w:val="00CC6EB5"/>
    <w:rsid w:val="00CC7EAD"/>
    <w:rsid w:val="00CD154F"/>
    <w:rsid w:val="00CD59BA"/>
    <w:rsid w:val="00CD5B8A"/>
    <w:rsid w:val="00CE05CE"/>
    <w:rsid w:val="00CE3189"/>
    <w:rsid w:val="00CE422B"/>
    <w:rsid w:val="00CE4459"/>
    <w:rsid w:val="00CE5BA5"/>
    <w:rsid w:val="00CF21D4"/>
    <w:rsid w:val="00CF3642"/>
    <w:rsid w:val="00CF4031"/>
    <w:rsid w:val="00D03637"/>
    <w:rsid w:val="00D05490"/>
    <w:rsid w:val="00D054BB"/>
    <w:rsid w:val="00D0759E"/>
    <w:rsid w:val="00D104F4"/>
    <w:rsid w:val="00D10B4E"/>
    <w:rsid w:val="00D11BC8"/>
    <w:rsid w:val="00D15A31"/>
    <w:rsid w:val="00D1659B"/>
    <w:rsid w:val="00D16DCD"/>
    <w:rsid w:val="00D21B57"/>
    <w:rsid w:val="00D2212B"/>
    <w:rsid w:val="00D25385"/>
    <w:rsid w:val="00D2649B"/>
    <w:rsid w:val="00D27767"/>
    <w:rsid w:val="00D31764"/>
    <w:rsid w:val="00D324AF"/>
    <w:rsid w:val="00D33C21"/>
    <w:rsid w:val="00D342C5"/>
    <w:rsid w:val="00D40E72"/>
    <w:rsid w:val="00D4364F"/>
    <w:rsid w:val="00D46B7B"/>
    <w:rsid w:val="00D471A6"/>
    <w:rsid w:val="00D47AC6"/>
    <w:rsid w:val="00D47B58"/>
    <w:rsid w:val="00D53085"/>
    <w:rsid w:val="00D53E57"/>
    <w:rsid w:val="00D541E2"/>
    <w:rsid w:val="00D56087"/>
    <w:rsid w:val="00D618BE"/>
    <w:rsid w:val="00D66E1D"/>
    <w:rsid w:val="00D70376"/>
    <w:rsid w:val="00D71DF4"/>
    <w:rsid w:val="00D72786"/>
    <w:rsid w:val="00D74503"/>
    <w:rsid w:val="00D7723E"/>
    <w:rsid w:val="00D815A5"/>
    <w:rsid w:val="00D81EC6"/>
    <w:rsid w:val="00D87BFC"/>
    <w:rsid w:val="00D87E57"/>
    <w:rsid w:val="00D92CB8"/>
    <w:rsid w:val="00D94002"/>
    <w:rsid w:val="00D94418"/>
    <w:rsid w:val="00D94968"/>
    <w:rsid w:val="00D957C4"/>
    <w:rsid w:val="00D96F85"/>
    <w:rsid w:val="00DA0390"/>
    <w:rsid w:val="00DA128A"/>
    <w:rsid w:val="00DA70F2"/>
    <w:rsid w:val="00DB6EF6"/>
    <w:rsid w:val="00DC06C6"/>
    <w:rsid w:val="00DC081E"/>
    <w:rsid w:val="00DC2C96"/>
    <w:rsid w:val="00DC45D8"/>
    <w:rsid w:val="00DD1041"/>
    <w:rsid w:val="00DD2E45"/>
    <w:rsid w:val="00DD31AC"/>
    <w:rsid w:val="00DD325D"/>
    <w:rsid w:val="00DD4084"/>
    <w:rsid w:val="00DD4785"/>
    <w:rsid w:val="00DE6AA3"/>
    <w:rsid w:val="00DE73B8"/>
    <w:rsid w:val="00DE7F76"/>
    <w:rsid w:val="00DF1D30"/>
    <w:rsid w:val="00DF2065"/>
    <w:rsid w:val="00DF3419"/>
    <w:rsid w:val="00DF3BC5"/>
    <w:rsid w:val="00DF5257"/>
    <w:rsid w:val="00DF5C3C"/>
    <w:rsid w:val="00E022A8"/>
    <w:rsid w:val="00E068D7"/>
    <w:rsid w:val="00E10247"/>
    <w:rsid w:val="00E10CF5"/>
    <w:rsid w:val="00E11123"/>
    <w:rsid w:val="00E13CC0"/>
    <w:rsid w:val="00E14B00"/>
    <w:rsid w:val="00E14CB0"/>
    <w:rsid w:val="00E21B4E"/>
    <w:rsid w:val="00E22484"/>
    <w:rsid w:val="00E23E66"/>
    <w:rsid w:val="00E257EF"/>
    <w:rsid w:val="00E31034"/>
    <w:rsid w:val="00E315CC"/>
    <w:rsid w:val="00E31C75"/>
    <w:rsid w:val="00E337AB"/>
    <w:rsid w:val="00E3577C"/>
    <w:rsid w:val="00E36D9C"/>
    <w:rsid w:val="00E402AB"/>
    <w:rsid w:val="00E426F4"/>
    <w:rsid w:val="00E42EC2"/>
    <w:rsid w:val="00E47AA8"/>
    <w:rsid w:val="00E52A8F"/>
    <w:rsid w:val="00E52DFA"/>
    <w:rsid w:val="00E557EA"/>
    <w:rsid w:val="00E571DE"/>
    <w:rsid w:val="00E613AC"/>
    <w:rsid w:val="00E65020"/>
    <w:rsid w:val="00E6611E"/>
    <w:rsid w:val="00E6724D"/>
    <w:rsid w:val="00E765BD"/>
    <w:rsid w:val="00E800CB"/>
    <w:rsid w:val="00E80D88"/>
    <w:rsid w:val="00E83955"/>
    <w:rsid w:val="00E95FC9"/>
    <w:rsid w:val="00E96C73"/>
    <w:rsid w:val="00EA214E"/>
    <w:rsid w:val="00EA4BF3"/>
    <w:rsid w:val="00EA4C46"/>
    <w:rsid w:val="00EA7B8F"/>
    <w:rsid w:val="00EB7BC4"/>
    <w:rsid w:val="00EC1039"/>
    <w:rsid w:val="00EC4D1A"/>
    <w:rsid w:val="00EC5614"/>
    <w:rsid w:val="00EC6B9D"/>
    <w:rsid w:val="00ED12D5"/>
    <w:rsid w:val="00ED5A08"/>
    <w:rsid w:val="00ED609F"/>
    <w:rsid w:val="00ED661A"/>
    <w:rsid w:val="00ED7DA7"/>
    <w:rsid w:val="00ED7E55"/>
    <w:rsid w:val="00EE042F"/>
    <w:rsid w:val="00EE3828"/>
    <w:rsid w:val="00EE5BAC"/>
    <w:rsid w:val="00EF01B5"/>
    <w:rsid w:val="00EF0515"/>
    <w:rsid w:val="00EF10A9"/>
    <w:rsid w:val="00EF1984"/>
    <w:rsid w:val="00EF5134"/>
    <w:rsid w:val="00EF7703"/>
    <w:rsid w:val="00F01022"/>
    <w:rsid w:val="00F014F7"/>
    <w:rsid w:val="00F03480"/>
    <w:rsid w:val="00F06957"/>
    <w:rsid w:val="00F07B1F"/>
    <w:rsid w:val="00F11EF0"/>
    <w:rsid w:val="00F129C4"/>
    <w:rsid w:val="00F13B7F"/>
    <w:rsid w:val="00F142C7"/>
    <w:rsid w:val="00F1667F"/>
    <w:rsid w:val="00F22558"/>
    <w:rsid w:val="00F226FF"/>
    <w:rsid w:val="00F236BF"/>
    <w:rsid w:val="00F24967"/>
    <w:rsid w:val="00F307A7"/>
    <w:rsid w:val="00F30CAD"/>
    <w:rsid w:val="00F32090"/>
    <w:rsid w:val="00F332FE"/>
    <w:rsid w:val="00F33582"/>
    <w:rsid w:val="00F33A3E"/>
    <w:rsid w:val="00F3596F"/>
    <w:rsid w:val="00F43DEA"/>
    <w:rsid w:val="00F47688"/>
    <w:rsid w:val="00F50DC4"/>
    <w:rsid w:val="00F53579"/>
    <w:rsid w:val="00F544F1"/>
    <w:rsid w:val="00F56F7B"/>
    <w:rsid w:val="00F605AB"/>
    <w:rsid w:val="00F60B12"/>
    <w:rsid w:val="00F62994"/>
    <w:rsid w:val="00F63918"/>
    <w:rsid w:val="00F63B0B"/>
    <w:rsid w:val="00F67ABE"/>
    <w:rsid w:val="00F70DCC"/>
    <w:rsid w:val="00F72119"/>
    <w:rsid w:val="00F7213A"/>
    <w:rsid w:val="00F7398A"/>
    <w:rsid w:val="00F74B1E"/>
    <w:rsid w:val="00F75A13"/>
    <w:rsid w:val="00F77C67"/>
    <w:rsid w:val="00F77F97"/>
    <w:rsid w:val="00F815C1"/>
    <w:rsid w:val="00F81E3A"/>
    <w:rsid w:val="00F83DC9"/>
    <w:rsid w:val="00F84790"/>
    <w:rsid w:val="00F847A6"/>
    <w:rsid w:val="00F8549C"/>
    <w:rsid w:val="00F86D5A"/>
    <w:rsid w:val="00F923EB"/>
    <w:rsid w:val="00F934CF"/>
    <w:rsid w:val="00F96930"/>
    <w:rsid w:val="00F973F5"/>
    <w:rsid w:val="00FA0F51"/>
    <w:rsid w:val="00FA208A"/>
    <w:rsid w:val="00FA3A19"/>
    <w:rsid w:val="00FA3BBC"/>
    <w:rsid w:val="00FA776D"/>
    <w:rsid w:val="00FB05D6"/>
    <w:rsid w:val="00FB110A"/>
    <w:rsid w:val="00FB123D"/>
    <w:rsid w:val="00FB4E7C"/>
    <w:rsid w:val="00FB51F9"/>
    <w:rsid w:val="00FB5562"/>
    <w:rsid w:val="00FC1360"/>
    <w:rsid w:val="00FC5873"/>
    <w:rsid w:val="00FC6CC5"/>
    <w:rsid w:val="00FD0356"/>
    <w:rsid w:val="00FD2CDE"/>
    <w:rsid w:val="00FE3A6E"/>
    <w:rsid w:val="00FE4255"/>
    <w:rsid w:val="00FE6A59"/>
    <w:rsid w:val="00FF4C2A"/>
    <w:rsid w:val="00FF5A29"/>
    <w:rsid w:val="00FF6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C80CE"/>
  <w15:chartTrackingRefBased/>
  <w15:docId w15:val="{D831E175-565A-4DA8-B3BA-EE1F638DC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6B24"/>
    <w:pPr>
      <w:keepNext/>
      <w:keepLines/>
      <w:pBdr>
        <w:top w:val="nil"/>
        <w:left w:val="nil"/>
        <w:bottom w:val="nil"/>
        <w:right w:val="nil"/>
        <w:between w:val="nil"/>
        <w:bar w:val="nil"/>
      </w:pBdr>
      <w:spacing w:before="480" w:after="120" w:line="480" w:lineRule="auto"/>
      <w:jc w:val="both"/>
      <w:outlineLvl w:val="0"/>
    </w:pPr>
    <w:rPr>
      <w:rFonts w:ascii="Times New Roman" w:eastAsia="Arial Unicode MS" w:hAnsi="Times New Roman"/>
      <w:b/>
      <w:bCs/>
      <w:color w:val="7030A0"/>
      <w:sz w:val="36"/>
      <w:szCs w:val="48"/>
      <w:bdr w:val="nil"/>
    </w:rPr>
  </w:style>
  <w:style w:type="paragraph" w:styleId="Heading2">
    <w:name w:val="heading 2"/>
    <w:basedOn w:val="Normal"/>
    <w:next w:val="Normal"/>
    <w:link w:val="Heading2Char"/>
    <w:uiPriority w:val="9"/>
    <w:semiHidden/>
    <w:unhideWhenUsed/>
    <w:qFormat/>
    <w:rsid w:val="007A6B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40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479BD"/>
    <w:pPr>
      <w:ind w:left="720"/>
      <w:contextualSpacing/>
    </w:pPr>
  </w:style>
  <w:style w:type="character" w:styleId="CommentReference">
    <w:name w:val="annotation reference"/>
    <w:basedOn w:val="DefaultParagraphFont"/>
    <w:uiPriority w:val="99"/>
    <w:semiHidden/>
    <w:unhideWhenUsed/>
    <w:rsid w:val="00910ACA"/>
    <w:rPr>
      <w:sz w:val="16"/>
      <w:szCs w:val="16"/>
    </w:rPr>
  </w:style>
  <w:style w:type="paragraph" w:styleId="CommentText">
    <w:name w:val="annotation text"/>
    <w:basedOn w:val="Normal"/>
    <w:link w:val="CommentTextChar"/>
    <w:uiPriority w:val="99"/>
    <w:unhideWhenUsed/>
    <w:rsid w:val="00910ACA"/>
    <w:pPr>
      <w:spacing w:line="240" w:lineRule="auto"/>
    </w:pPr>
    <w:rPr>
      <w:sz w:val="20"/>
      <w:szCs w:val="20"/>
    </w:rPr>
  </w:style>
  <w:style w:type="character" w:customStyle="1" w:styleId="CommentTextChar">
    <w:name w:val="Comment Text Char"/>
    <w:basedOn w:val="DefaultParagraphFont"/>
    <w:link w:val="CommentText"/>
    <w:uiPriority w:val="99"/>
    <w:rsid w:val="00910ACA"/>
    <w:rPr>
      <w:sz w:val="20"/>
      <w:szCs w:val="20"/>
    </w:rPr>
  </w:style>
  <w:style w:type="paragraph" w:styleId="CommentSubject">
    <w:name w:val="annotation subject"/>
    <w:basedOn w:val="CommentText"/>
    <w:next w:val="CommentText"/>
    <w:link w:val="CommentSubjectChar"/>
    <w:uiPriority w:val="99"/>
    <w:semiHidden/>
    <w:unhideWhenUsed/>
    <w:rsid w:val="00910ACA"/>
    <w:rPr>
      <w:b/>
      <w:bCs/>
    </w:rPr>
  </w:style>
  <w:style w:type="character" w:customStyle="1" w:styleId="CommentSubjectChar">
    <w:name w:val="Comment Subject Char"/>
    <w:basedOn w:val="CommentTextChar"/>
    <w:link w:val="CommentSubject"/>
    <w:uiPriority w:val="99"/>
    <w:semiHidden/>
    <w:rsid w:val="00910ACA"/>
    <w:rPr>
      <w:b/>
      <w:bCs/>
      <w:sz w:val="20"/>
      <w:szCs w:val="20"/>
    </w:rPr>
  </w:style>
  <w:style w:type="paragraph" w:styleId="BalloonText">
    <w:name w:val="Balloon Text"/>
    <w:basedOn w:val="Normal"/>
    <w:link w:val="BalloonTextChar"/>
    <w:uiPriority w:val="99"/>
    <w:semiHidden/>
    <w:unhideWhenUsed/>
    <w:rsid w:val="00910A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0ACA"/>
    <w:rPr>
      <w:rFonts w:ascii="Segoe UI" w:hAnsi="Segoe UI" w:cs="Segoe UI"/>
      <w:sz w:val="18"/>
      <w:szCs w:val="18"/>
    </w:rPr>
  </w:style>
  <w:style w:type="character" w:styleId="Hyperlink">
    <w:name w:val="Hyperlink"/>
    <w:basedOn w:val="DefaultParagraphFont"/>
    <w:uiPriority w:val="99"/>
    <w:unhideWhenUsed/>
    <w:rsid w:val="00910ACA"/>
    <w:rPr>
      <w:color w:val="0000FF"/>
      <w:u w:val="single"/>
    </w:rPr>
  </w:style>
  <w:style w:type="paragraph" w:styleId="NoSpacing">
    <w:name w:val="No Spacing"/>
    <w:link w:val="NoSpacingChar"/>
    <w:uiPriority w:val="1"/>
    <w:qFormat/>
    <w:rsid w:val="00433D57"/>
    <w:pPr>
      <w:spacing w:after="0" w:line="240" w:lineRule="auto"/>
    </w:pPr>
  </w:style>
  <w:style w:type="character" w:customStyle="1" w:styleId="NoSpacingChar">
    <w:name w:val="No Spacing Char"/>
    <w:basedOn w:val="DefaultParagraphFont"/>
    <w:link w:val="NoSpacing"/>
    <w:uiPriority w:val="1"/>
    <w:rsid w:val="00433D57"/>
  </w:style>
  <w:style w:type="character" w:styleId="FollowedHyperlink">
    <w:name w:val="FollowedHyperlink"/>
    <w:basedOn w:val="DefaultParagraphFont"/>
    <w:uiPriority w:val="99"/>
    <w:semiHidden/>
    <w:unhideWhenUsed/>
    <w:rsid w:val="00510037"/>
    <w:rPr>
      <w:color w:val="954F72" w:themeColor="followedHyperlink"/>
      <w:u w:val="single"/>
    </w:rPr>
  </w:style>
  <w:style w:type="character" w:styleId="Emphasis">
    <w:name w:val="Emphasis"/>
    <w:basedOn w:val="DefaultParagraphFont"/>
    <w:uiPriority w:val="20"/>
    <w:qFormat/>
    <w:rsid w:val="00EE3828"/>
    <w:rPr>
      <w:i/>
      <w:iCs/>
    </w:rPr>
  </w:style>
  <w:style w:type="paragraph" w:styleId="HTMLPreformatted">
    <w:name w:val="HTML Preformatted"/>
    <w:basedOn w:val="Normal"/>
    <w:link w:val="HTMLPreformattedChar"/>
    <w:uiPriority w:val="99"/>
    <w:unhideWhenUsed/>
    <w:rsid w:val="00C3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36F36"/>
    <w:rPr>
      <w:rFonts w:ascii="Courier New" w:eastAsia="Times New Roman" w:hAnsi="Courier New" w:cs="Courier New"/>
      <w:sz w:val="20"/>
      <w:szCs w:val="20"/>
    </w:rPr>
  </w:style>
  <w:style w:type="character" w:customStyle="1" w:styleId="gnkrckgcgsb">
    <w:name w:val="gnkrckgcgsb"/>
    <w:basedOn w:val="DefaultParagraphFont"/>
    <w:rsid w:val="00C36F36"/>
  </w:style>
  <w:style w:type="paragraph" w:customStyle="1" w:styleId="ColorfulList-Accent11">
    <w:name w:val="Colorful List - Accent 11"/>
    <w:basedOn w:val="Normal"/>
    <w:uiPriority w:val="34"/>
    <w:qFormat/>
    <w:rsid w:val="00565083"/>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8172D8"/>
    <w:rPr>
      <w:color w:val="808080"/>
    </w:rPr>
  </w:style>
  <w:style w:type="character" w:styleId="Strong">
    <w:name w:val="Strong"/>
    <w:basedOn w:val="DefaultParagraphFont"/>
    <w:uiPriority w:val="22"/>
    <w:qFormat/>
    <w:rsid w:val="00675793"/>
    <w:rPr>
      <w:b/>
      <w:bCs/>
    </w:rPr>
  </w:style>
  <w:style w:type="table" w:styleId="TableGrid">
    <w:name w:val="Table Grid"/>
    <w:basedOn w:val="TableNormal"/>
    <w:uiPriority w:val="39"/>
    <w:rsid w:val="002A2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35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597"/>
  </w:style>
  <w:style w:type="paragraph" w:styleId="Footer">
    <w:name w:val="footer"/>
    <w:basedOn w:val="Normal"/>
    <w:link w:val="FooterChar"/>
    <w:uiPriority w:val="99"/>
    <w:unhideWhenUsed/>
    <w:rsid w:val="006A35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597"/>
  </w:style>
  <w:style w:type="paragraph" w:styleId="Caption">
    <w:name w:val="caption"/>
    <w:basedOn w:val="Normal"/>
    <w:next w:val="Normal"/>
    <w:uiPriority w:val="35"/>
    <w:unhideWhenUsed/>
    <w:qFormat/>
    <w:rsid w:val="002D6CEF"/>
    <w:pPr>
      <w:spacing w:after="200" w:line="240" w:lineRule="auto"/>
    </w:pPr>
    <w:rPr>
      <w:i/>
      <w:iCs/>
      <w:color w:val="44546A" w:themeColor="text2"/>
      <w:sz w:val="18"/>
      <w:szCs w:val="18"/>
    </w:rPr>
  </w:style>
  <w:style w:type="paragraph" w:styleId="Revision">
    <w:name w:val="Revision"/>
    <w:hidden/>
    <w:uiPriority w:val="99"/>
    <w:semiHidden/>
    <w:rsid w:val="00511884"/>
    <w:pPr>
      <w:spacing w:after="0" w:line="240" w:lineRule="auto"/>
    </w:pPr>
  </w:style>
  <w:style w:type="character" w:customStyle="1" w:styleId="UnresolvedMention1">
    <w:name w:val="Unresolved Mention1"/>
    <w:basedOn w:val="DefaultParagraphFont"/>
    <w:uiPriority w:val="99"/>
    <w:semiHidden/>
    <w:unhideWhenUsed/>
    <w:rsid w:val="00B428E0"/>
    <w:rPr>
      <w:color w:val="605E5C"/>
      <w:shd w:val="clear" w:color="auto" w:fill="E1DFDD"/>
    </w:rPr>
  </w:style>
  <w:style w:type="character" w:customStyle="1" w:styleId="citation-part">
    <w:name w:val="citation-part"/>
    <w:basedOn w:val="DefaultParagraphFont"/>
    <w:rsid w:val="00B57079"/>
  </w:style>
  <w:style w:type="character" w:customStyle="1" w:styleId="docsum-pmid">
    <w:name w:val="docsum-pmid"/>
    <w:basedOn w:val="DefaultParagraphFont"/>
    <w:rsid w:val="00B57079"/>
  </w:style>
  <w:style w:type="character" w:customStyle="1" w:styleId="UnresolvedMention">
    <w:name w:val="Unresolved Mention"/>
    <w:basedOn w:val="DefaultParagraphFont"/>
    <w:uiPriority w:val="99"/>
    <w:semiHidden/>
    <w:unhideWhenUsed/>
    <w:rsid w:val="00662988"/>
    <w:rPr>
      <w:color w:val="605E5C"/>
      <w:shd w:val="clear" w:color="auto" w:fill="E1DFDD"/>
    </w:rPr>
  </w:style>
  <w:style w:type="character" w:customStyle="1" w:styleId="Heading1Char">
    <w:name w:val="Heading 1 Char"/>
    <w:basedOn w:val="DefaultParagraphFont"/>
    <w:link w:val="Heading1"/>
    <w:uiPriority w:val="9"/>
    <w:rsid w:val="007A6B24"/>
    <w:rPr>
      <w:rFonts w:ascii="Times New Roman" w:eastAsia="Arial Unicode MS" w:hAnsi="Times New Roman"/>
      <w:b/>
      <w:bCs/>
      <w:color w:val="7030A0"/>
      <w:sz w:val="36"/>
      <w:szCs w:val="48"/>
      <w:bdr w:val="nil"/>
    </w:rPr>
  </w:style>
  <w:style w:type="character" w:customStyle="1" w:styleId="Heading2Char">
    <w:name w:val="Heading 2 Char"/>
    <w:basedOn w:val="DefaultParagraphFont"/>
    <w:link w:val="Heading2"/>
    <w:uiPriority w:val="9"/>
    <w:semiHidden/>
    <w:rsid w:val="007A6B24"/>
    <w:rPr>
      <w:rFonts w:asciiTheme="majorHAnsi" w:eastAsiaTheme="majorEastAsia" w:hAnsiTheme="majorHAnsi" w:cstheme="majorBidi"/>
      <w:color w:val="2F5496" w:themeColor="accent1" w:themeShade="BF"/>
      <w:sz w:val="26"/>
      <w:szCs w:val="26"/>
    </w:rPr>
  </w:style>
  <w:style w:type="character" w:customStyle="1" w:styleId="mi">
    <w:name w:val="mi"/>
    <w:basedOn w:val="DefaultParagraphFont"/>
    <w:rsid w:val="00CD59BA"/>
  </w:style>
  <w:style w:type="character" w:customStyle="1" w:styleId="mo">
    <w:name w:val="mo"/>
    <w:basedOn w:val="DefaultParagraphFont"/>
    <w:rsid w:val="00CD59BA"/>
  </w:style>
  <w:style w:type="character" w:customStyle="1" w:styleId="mn">
    <w:name w:val="mn"/>
    <w:basedOn w:val="DefaultParagraphFont"/>
    <w:rsid w:val="00CD59BA"/>
  </w:style>
  <w:style w:type="character" w:customStyle="1" w:styleId="mtext">
    <w:name w:val="mtext"/>
    <w:basedOn w:val="DefaultParagraphFont"/>
    <w:rsid w:val="00CD59BA"/>
  </w:style>
  <w:style w:type="character" w:styleId="LineNumber">
    <w:name w:val="line number"/>
    <w:basedOn w:val="DefaultParagraphFont"/>
    <w:uiPriority w:val="99"/>
    <w:semiHidden/>
    <w:unhideWhenUsed/>
    <w:rsid w:val="00FB05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51">
      <w:bodyDiv w:val="1"/>
      <w:marLeft w:val="0"/>
      <w:marRight w:val="0"/>
      <w:marTop w:val="0"/>
      <w:marBottom w:val="0"/>
      <w:divBdr>
        <w:top w:val="none" w:sz="0" w:space="0" w:color="auto"/>
        <w:left w:val="none" w:sz="0" w:space="0" w:color="auto"/>
        <w:bottom w:val="none" w:sz="0" w:space="0" w:color="auto"/>
        <w:right w:val="none" w:sz="0" w:space="0" w:color="auto"/>
      </w:divBdr>
      <w:divsChild>
        <w:div w:id="759175789">
          <w:marLeft w:val="480"/>
          <w:marRight w:val="0"/>
          <w:marTop w:val="0"/>
          <w:marBottom w:val="0"/>
          <w:divBdr>
            <w:top w:val="none" w:sz="0" w:space="0" w:color="auto"/>
            <w:left w:val="none" w:sz="0" w:space="0" w:color="auto"/>
            <w:bottom w:val="none" w:sz="0" w:space="0" w:color="auto"/>
            <w:right w:val="none" w:sz="0" w:space="0" w:color="auto"/>
          </w:divBdr>
        </w:div>
        <w:div w:id="1308587362">
          <w:marLeft w:val="480"/>
          <w:marRight w:val="0"/>
          <w:marTop w:val="0"/>
          <w:marBottom w:val="0"/>
          <w:divBdr>
            <w:top w:val="none" w:sz="0" w:space="0" w:color="auto"/>
            <w:left w:val="none" w:sz="0" w:space="0" w:color="auto"/>
            <w:bottom w:val="none" w:sz="0" w:space="0" w:color="auto"/>
            <w:right w:val="none" w:sz="0" w:space="0" w:color="auto"/>
          </w:divBdr>
        </w:div>
        <w:div w:id="1770586603">
          <w:marLeft w:val="480"/>
          <w:marRight w:val="0"/>
          <w:marTop w:val="0"/>
          <w:marBottom w:val="0"/>
          <w:divBdr>
            <w:top w:val="none" w:sz="0" w:space="0" w:color="auto"/>
            <w:left w:val="none" w:sz="0" w:space="0" w:color="auto"/>
            <w:bottom w:val="none" w:sz="0" w:space="0" w:color="auto"/>
            <w:right w:val="none" w:sz="0" w:space="0" w:color="auto"/>
          </w:divBdr>
        </w:div>
        <w:div w:id="560791904">
          <w:marLeft w:val="480"/>
          <w:marRight w:val="0"/>
          <w:marTop w:val="0"/>
          <w:marBottom w:val="0"/>
          <w:divBdr>
            <w:top w:val="none" w:sz="0" w:space="0" w:color="auto"/>
            <w:left w:val="none" w:sz="0" w:space="0" w:color="auto"/>
            <w:bottom w:val="none" w:sz="0" w:space="0" w:color="auto"/>
            <w:right w:val="none" w:sz="0" w:space="0" w:color="auto"/>
          </w:divBdr>
        </w:div>
        <w:div w:id="1262641109">
          <w:marLeft w:val="480"/>
          <w:marRight w:val="0"/>
          <w:marTop w:val="0"/>
          <w:marBottom w:val="0"/>
          <w:divBdr>
            <w:top w:val="none" w:sz="0" w:space="0" w:color="auto"/>
            <w:left w:val="none" w:sz="0" w:space="0" w:color="auto"/>
            <w:bottom w:val="none" w:sz="0" w:space="0" w:color="auto"/>
            <w:right w:val="none" w:sz="0" w:space="0" w:color="auto"/>
          </w:divBdr>
        </w:div>
        <w:div w:id="196312339">
          <w:marLeft w:val="480"/>
          <w:marRight w:val="0"/>
          <w:marTop w:val="0"/>
          <w:marBottom w:val="0"/>
          <w:divBdr>
            <w:top w:val="none" w:sz="0" w:space="0" w:color="auto"/>
            <w:left w:val="none" w:sz="0" w:space="0" w:color="auto"/>
            <w:bottom w:val="none" w:sz="0" w:space="0" w:color="auto"/>
            <w:right w:val="none" w:sz="0" w:space="0" w:color="auto"/>
          </w:divBdr>
        </w:div>
        <w:div w:id="2019499204">
          <w:marLeft w:val="480"/>
          <w:marRight w:val="0"/>
          <w:marTop w:val="0"/>
          <w:marBottom w:val="0"/>
          <w:divBdr>
            <w:top w:val="none" w:sz="0" w:space="0" w:color="auto"/>
            <w:left w:val="none" w:sz="0" w:space="0" w:color="auto"/>
            <w:bottom w:val="none" w:sz="0" w:space="0" w:color="auto"/>
            <w:right w:val="none" w:sz="0" w:space="0" w:color="auto"/>
          </w:divBdr>
        </w:div>
        <w:div w:id="765998759">
          <w:marLeft w:val="480"/>
          <w:marRight w:val="0"/>
          <w:marTop w:val="0"/>
          <w:marBottom w:val="0"/>
          <w:divBdr>
            <w:top w:val="none" w:sz="0" w:space="0" w:color="auto"/>
            <w:left w:val="none" w:sz="0" w:space="0" w:color="auto"/>
            <w:bottom w:val="none" w:sz="0" w:space="0" w:color="auto"/>
            <w:right w:val="none" w:sz="0" w:space="0" w:color="auto"/>
          </w:divBdr>
        </w:div>
        <w:div w:id="992634972">
          <w:marLeft w:val="480"/>
          <w:marRight w:val="0"/>
          <w:marTop w:val="0"/>
          <w:marBottom w:val="0"/>
          <w:divBdr>
            <w:top w:val="none" w:sz="0" w:space="0" w:color="auto"/>
            <w:left w:val="none" w:sz="0" w:space="0" w:color="auto"/>
            <w:bottom w:val="none" w:sz="0" w:space="0" w:color="auto"/>
            <w:right w:val="none" w:sz="0" w:space="0" w:color="auto"/>
          </w:divBdr>
        </w:div>
        <w:div w:id="756563429">
          <w:marLeft w:val="480"/>
          <w:marRight w:val="0"/>
          <w:marTop w:val="0"/>
          <w:marBottom w:val="0"/>
          <w:divBdr>
            <w:top w:val="none" w:sz="0" w:space="0" w:color="auto"/>
            <w:left w:val="none" w:sz="0" w:space="0" w:color="auto"/>
            <w:bottom w:val="none" w:sz="0" w:space="0" w:color="auto"/>
            <w:right w:val="none" w:sz="0" w:space="0" w:color="auto"/>
          </w:divBdr>
        </w:div>
        <w:div w:id="658462217">
          <w:marLeft w:val="480"/>
          <w:marRight w:val="0"/>
          <w:marTop w:val="0"/>
          <w:marBottom w:val="0"/>
          <w:divBdr>
            <w:top w:val="none" w:sz="0" w:space="0" w:color="auto"/>
            <w:left w:val="none" w:sz="0" w:space="0" w:color="auto"/>
            <w:bottom w:val="none" w:sz="0" w:space="0" w:color="auto"/>
            <w:right w:val="none" w:sz="0" w:space="0" w:color="auto"/>
          </w:divBdr>
        </w:div>
        <w:div w:id="1070274840">
          <w:marLeft w:val="480"/>
          <w:marRight w:val="0"/>
          <w:marTop w:val="0"/>
          <w:marBottom w:val="0"/>
          <w:divBdr>
            <w:top w:val="none" w:sz="0" w:space="0" w:color="auto"/>
            <w:left w:val="none" w:sz="0" w:space="0" w:color="auto"/>
            <w:bottom w:val="none" w:sz="0" w:space="0" w:color="auto"/>
            <w:right w:val="none" w:sz="0" w:space="0" w:color="auto"/>
          </w:divBdr>
        </w:div>
        <w:div w:id="916550782">
          <w:marLeft w:val="480"/>
          <w:marRight w:val="0"/>
          <w:marTop w:val="0"/>
          <w:marBottom w:val="0"/>
          <w:divBdr>
            <w:top w:val="none" w:sz="0" w:space="0" w:color="auto"/>
            <w:left w:val="none" w:sz="0" w:space="0" w:color="auto"/>
            <w:bottom w:val="none" w:sz="0" w:space="0" w:color="auto"/>
            <w:right w:val="none" w:sz="0" w:space="0" w:color="auto"/>
          </w:divBdr>
        </w:div>
        <w:div w:id="983460885">
          <w:marLeft w:val="480"/>
          <w:marRight w:val="0"/>
          <w:marTop w:val="0"/>
          <w:marBottom w:val="0"/>
          <w:divBdr>
            <w:top w:val="none" w:sz="0" w:space="0" w:color="auto"/>
            <w:left w:val="none" w:sz="0" w:space="0" w:color="auto"/>
            <w:bottom w:val="none" w:sz="0" w:space="0" w:color="auto"/>
            <w:right w:val="none" w:sz="0" w:space="0" w:color="auto"/>
          </w:divBdr>
        </w:div>
        <w:div w:id="312874965">
          <w:marLeft w:val="480"/>
          <w:marRight w:val="0"/>
          <w:marTop w:val="0"/>
          <w:marBottom w:val="0"/>
          <w:divBdr>
            <w:top w:val="none" w:sz="0" w:space="0" w:color="auto"/>
            <w:left w:val="none" w:sz="0" w:space="0" w:color="auto"/>
            <w:bottom w:val="none" w:sz="0" w:space="0" w:color="auto"/>
            <w:right w:val="none" w:sz="0" w:space="0" w:color="auto"/>
          </w:divBdr>
        </w:div>
        <w:div w:id="1254587489">
          <w:marLeft w:val="480"/>
          <w:marRight w:val="0"/>
          <w:marTop w:val="0"/>
          <w:marBottom w:val="0"/>
          <w:divBdr>
            <w:top w:val="none" w:sz="0" w:space="0" w:color="auto"/>
            <w:left w:val="none" w:sz="0" w:space="0" w:color="auto"/>
            <w:bottom w:val="none" w:sz="0" w:space="0" w:color="auto"/>
            <w:right w:val="none" w:sz="0" w:space="0" w:color="auto"/>
          </w:divBdr>
        </w:div>
        <w:div w:id="1298225382">
          <w:marLeft w:val="480"/>
          <w:marRight w:val="0"/>
          <w:marTop w:val="0"/>
          <w:marBottom w:val="0"/>
          <w:divBdr>
            <w:top w:val="none" w:sz="0" w:space="0" w:color="auto"/>
            <w:left w:val="none" w:sz="0" w:space="0" w:color="auto"/>
            <w:bottom w:val="none" w:sz="0" w:space="0" w:color="auto"/>
            <w:right w:val="none" w:sz="0" w:space="0" w:color="auto"/>
          </w:divBdr>
        </w:div>
        <w:div w:id="383138085">
          <w:marLeft w:val="480"/>
          <w:marRight w:val="0"/>
          <w:marTop w:val="0"/>
          <w:marBottom w:val="0"/>
          <w:divBdr>
            <w:top w:val="none" w:sz="0" w:space="0" w:color="auto"/>
            <w:left w:val="none" w:sz="0" w:space="0" w:color="auto"/>
            <w:bottom w:val="none" w:sz="0" w:space="0" w:color="auto"/>
            <w:right w:val="none" w:sz="0" w:space="0" w:color="auto"/>
          </w:divBdr>
        </w:div>
        <w:div w:id="1213732408">
          <w:marLeft w:val="480"/>
          <w:marRight w:val="0"/>
          <w:marTop w:val="0"/>
          <w:marBottom w:val="0"/>
          <w:divBdr>
            <w:top w:val="none" w:sz="0" w:space="0" w:color="auto"/>
            <w:left w:val="none" w:sz="0" w:space="0" w:color="auto"/>
            <w:bottom w:val="none" w:sz="0" w:space="0" w:color="auto"/>
            <w:right w:val="none" w:sz="0" w:space="0" w:color="auto"/>
          </w:divBdr>
        </w:div>
        <w:div w:id="1610314874">
          <w:marLeft w:val="480"/>
          <w:marRight w:val="0"/>
          <w:marTop w:val="0"/>
          <w:marBottom w:val="0"/>
          <w:divBdr>
            <w:top w:val="none" w:sz="0" w:space="0" w:color="auto"/>
            <w:left w:val="none" w:sz="0" w:space="0" w:color="auto"/>
            <w:bottom w:val="none" w:sz="0" w:space="0" w:color="auto"/>
            <w:right w:val="none" w:sz="0" w:space="0" w:color="auto"/>
          </w:divBdr>
        </w:div>
        <w:div w:id="707486778">
          <w:marLeft w:val="480"/>
          <w:marRight w:val="0"/>
          <w:marTop w:val="0"/>
          <w:marBottom w:val="0"/>
          <w:divBdr>
            <w:top w:val="none" w:sz="0" w:space="0" w:color="auto"/>
            <w:left w:val="none" w:sz="0" w:space="0" w:color="auto"/>
            <w:bottom w:val="none" w:sz="0" w:space="0" w:color="auto"/>
            <w:right w:val="none" w:sz="0" w:space="0" w:color="auto"/>
          </w:divBdr>
        </w:div>
        <w:div w:id="765272077">
          <w:marLeft w:val="480"/>
          <w:marRight w:val="0"/>
          <w:marTop w:val="0"/>
          <w:marBottom w:val="0"/>
          <w:divBdr>
            <w:top w:val="none" w:sz="0" w:space="0" w:color="auto"/>
            <w:left w:val="none" w:sz="0" w:space="0" w:color="auto"/>
            <w:bottom w:val="none" w:sz="0" w:space="0" w:color="auto"/>
            <w:right w:val="none" w:sz="0" w:space="0" w:color="auto"/>
          </w:divBdr>
        </w:div>
        <w:div w:id="759528619">
          <w:marLeft w:val="480"/>
          <w:marRight w:val="0"/>
          <w:marTop w:val="0"/>
          <w:marBottom w:val="0"/>
          <w:divBdr>
            <w:top w:val="none" w:sz="0" w:space="0" w:color="auto"/>
            <w:left w:val="none" w:sz="0" w:space="0" w:color="auto"/>
            <w:bottom w:val="none" w:sz="0" w:space="0" w:color="auto"/>
            <w:right w:val="none" w:sz="0" w:space="0" w:color="auto"/>
          </w:divBdr>
        </w:div>
        <w:div w:id="1459105617">
          <w:marLeft w:val="480"/>
          <w:marRight w:val="0"/>
          <w:marTop w:val="0"/>
          <w:marBottom w:val="0"/>
          <w:divBdr>
            <w:top w:val="none" w:sz="0" w:space="0" w:color="auto"/>
            <w:left w:val="none" w:sz="0" w:space="0" w:color="auto"/>
            <w:bottom w:val="none" w:sz="0" w:space="0" w:color="auto"/>
            <w:right w:val="none" w:sz="0" w:space="0" w:color="auto"/>
          </w:divBdr>
        </w:div>
        <w:div w:id="1254975902">
          <w:marLeft w:val="480"/>
          <w:marRight w:val="0"/>
          <w:marTop w:val="0"/>
          <w:marBottom w:val="0"/>
          <w:divBdr>
            <w:top w:val="none" w:sz="0" w:space="0" w:color="auto"/>
            <w:left w:val="none" w:sz="0" w:space="0" w:color="auto"/>
            <w:bottom w:val="none" w:sz="0" w:space="0" w:color="auto"/>
            <w:right w:val="none" w:sz="0" w:space="0" w:color="auto"/>
          </w:divBdr>
        </w:div>
        <w:div w:id="87849453">
          <w:marLeft w:val="480"/>
          <w:marRight w:val="0"/>
          <w:marTop w:val="0"/>
          <w:marBottom w:val="0"/>
          <w:divBdr>
            <w:top w:val="none" w:sz="0" w:space="0" w:color="auto"/>
            <w:left w:val="none" w:sz="0" w:space="0" w:color="auto"/>
            <w:bottom w:val="none" w:sz="0" w:space="0" w:color="auto"/>
            <w:right w:val="none" w:sz="0" w:space="0" w:color="auto"/>
          </w:divBdr>
        </w:div>
        <w:div w:id="774980968">
          <w:marLeft w:val="480"/>
          <w:marRight w:val="0"/>
          <w:marTop w:val="0"/>
          <w:marBottom w:val="0"/>
          <w:divBdr>
            <w:top w:val="none" w:sz="0" w:space="0" w:color="auto"/>
            <w:left w:val="none" w:sz="0" w:space="0" w:color="auto"/>
            <w:bottom w:val="none" w:sz="0" w:space="0" w:color="auto"/>
            <w:right w:val="none" w:sz="0" w:space="0" w:color="auto"/>
          </w:divBdr>
        </w:div>
        <w:div w:id="1260796072">
          <w:marLeft w:val="480"/>
          <w:marRight w:val="0"/>
          <w:marTop w:val="0"/>
          <w:marBottom w:val="0"/>
          <w:divBdr>
            <w:top w:val="none" w:sz="0" w:space="0" w:color="auto"/>
            <w:left w:val="none" w:sz="0" w:space="0" w:color="auto"/>
            <w:bottom w:val="none" w:sz="0" w:space="0" w:color="auto"/>
            <w:right w:val="none" w:sz="0" w:space="0" w:color="auto"/>
          </w:divBdr>
        </w:div>
        <w:div w:id="360279385">
          <w:marLeft w:val="480"/>
          <w:marRight w:val="0"/>
          <w:marTop w:val="0"/>
          <w:marBottom w:val="0"/>
          <w:divBdr>
            <w:top w:val="none" w:sz="0" w:space="0" w:color="auto"/>
            <w:left w:val="none" w:sz="0" w:space="0" w:color="auto"/>
            <w:bottom w:val="none" w:sz="0" w:space="0" w:color="auto"/>
            <w:right w:val="none" w:sz="0" w:space="0" w:color="auto"/>
          </w:divBdr>
        </w:div>
        <w:div w:id="239145805">
          <w:marLeft w:val="480"/>
          <w:marRight w:val="0"/>
          <w:marTop w:val="0"/>
          <w:marBottom w:val="0"/>
          <w:divBdr>
            <w:top w:val="none" w:sz="0" w:space="0" w:color="auto"/>
            <w:left w:val="none" w:sz="0" w:space="0" w:color="auto"/>
            <w:bottom w:val="none" w:sz="0" w:space="0" w:color="auto"/>
            <w:right w:val="none" w:sz="0" w:space="0" w:color="auto"/>
          </w:divBdr>
        </w:div>
        <w:div w:id="2110269586">
          <w:marLeft w:val="480"/>
          <w:marRight w:val="0"/>
          <w:marTop w:val="0"/>
          <w:marBottom w:val="0"/>
          <w:divBdr>
            <w:top w:val="none" w:sz="0" w:space="0" w:color="auto"/>
            <w:left w:val="none" w:sz="0" w:space="0" w:color="auto"/>
            <w:bottom w:val="none" w:sz="0" w:space="0" w:color="auto"/>
            <w:right w:val="none" w:sz="0" w:space="0" w:color="auto"/>
          </w:divBdr>
        </w:div>
        <w:div w:id="225189822">
          <w:marLeft w:val="480"/>
          <w:marRight w:val="0"/>
          <w:marTop w:val="0"/>
          <w:marBottom w:val="0"/>
          <w:divBdr>
            <w:top w:val="none" w:sz="0" w:space="0" w:color="auto"/>
            <w:left w:val="none" w:sz="0" w:space="0" w:color="auto"/>
            <w:bottom w:val="none" w:sz="0" w:space="0" w:color="auto"/>
            <w:right w:val="none" w:sz="0" w:space="0" w:color="auto"/>
          </w:divBdr>
        </w:div>
        <w:div w:id="1576475065">
          <w:marLeft w:val="480"/>
          <w:marRight w:val="0"/>
          <w:marTop w:val="0"/>
          <w:marBottom w:val="0"/>
          <w:divBdr>
            <w:top w:val="none" w:sz="0" w:space="0" w:color="auto"/>
            <w:left w:val="none" w:sz="0" w:space="0" w:color="auto"/>
            <w:bottom w:val="none" w:sz="0" w:space="0" w:color="auto"/>
            <w:right w:val="none" w:sz="0" w:space="0" w:color="auto"/>
          </w:divBdr>
        </w:div>
        <w:div w:id="1579436080">
          <w:marLeft w:val="480"/>
          <w:marRight w:val="0"/>
          <w:marTop w:val="0"/>
          <w:marBottom w:val="0"/>
          <w:divBdr>
            <w:top w:val="none" w:sz="0" w:space="0" w:color="auto"/>
            <w:left w:val="none" w:sz="0" w:space="0" w:color="auto"/>
            <w:bottom w:val="none" w:sz="0" w:space="0" w:color="auto"/>
            <w:right w:val="none" w:sz="0" w:space="0" w:color="auto"/>
          </w:divBdr>
        </w:div>
        <w:div w:id="1962833444">
          <w:marLeft w:val="480"/>
          <w:marRight w:val="0"/>
          <w:marTop w:val="0"/>
          <w:marBottom w:val="0"/>
          <w:divBdr>
            <w:top w:val="none" w:sz="0" w:space="0" w:color="auto"/>
            <w:left w:val="none" w:sz="0" w:space="0" w:color="auto"/>
            <w:bottom w:val="none" w:sz="0" w:space="0" w:color="auto"/>
            <w:right w:val="none" w:sz="0" w:space="0" w:color="auto"/>
          </w:divBdr>
        </w:div>
        <w:div w:id="2038041076">
          <w:marLeft w:val="480"/>
          <w:marRight w:val="0"/>
          <w:marTop w:val="0"/>
          <w:marBottom w:val="0"/>
          <w:divBdr>
            <w:top w:val="none" w:sz="0" w:space="0" w:color="auto"/>
            <w:left w:val="none" w:sz="0" w:space="0" w:color="auto"/>
            <w:bottom w:val="none" w:sz="0" w:space="0" w:color="auto"/>
            <w:right w:val="none" w:sz="0" w:space="0" w:color="auto"/>
          </w:divBdr>
        </w:div>
        <w:div w:id="1690569546">
          <w:marLeft w:val="480"/>
          <w:marRight w:val="0"/>
          <w:marTop w:val="0"/>
          <w:marBottom w:val="0"/>
          <w:divBdr>
            <w:top w:val="none" w:sz="0" w:space="0" w:color="auto"/>
            <w:left w:val="none" w:sz="0" w:space="0" w:color="auto"/>
            <w:bottom w:val="none" w:sz="0" w:space="0" w:color="auto"/>
            <w:right w:val="none" w:sz="0" w:space="0" w:color="auto"/>
          </w:divBdr>
        </w:div>
        <w:div w:id="390156069">
          <w:marLeft w:val="480"/>
          <w:marRight w:val="0"/>
          <w:marTop w:val="0"/>
          <w:marBottom w:val="0"/>
          <w:divBdr>
            <w:top w:val="none" w:sz="0" w:space="0" w:color="auto"/>
            <w:left w:val="none" w:sz="0" w:space="0" w:color="auto"/>
            <w:bottom w:val="none" w:sz="0" w:space="0" w:color="auto"/>
            <w:right w:val="none" w:sz="0" w:space="0" w:color="auto"/>
          </w:divBdr>
        </w:div>
        <w:div w:id="1385369555">
          <w:marLeft w:val="480"/>
          <w:marRight w:val="0"/>
          <w:marTop w:val="0"/>
          <w:marBottom w:val="0"/>
          <w:divBdr>
            <w:top w:val="none" w:sz="0" w:space="0" w:color="auto"/>
            <w:left w:val="none" w:sz="0" w:space="0" w:color="auto"/>
            <w:bottom w:val="none" w:sz="0" w:space="0" w:color="auto"/>
            <w:right w:val="none" w:sz="0" w:space="0" w:color="auto"/>
          </w:divBdr>
        </w:div>
        <w:div w:id="273286879">
          <w:marLeft w:val="480"/>
          <w:marRight w:val="0"/>
          <w:marTop w:val="0"/>
          <w:marBottom w:val="0"/>
          <w:divBdr>
            <w:top w:val="none" w:sz="0" w:space="0" w:color="auto"/>
            <w:left w:val="none" w:sz="0" w:space="0" w:color="auto"/>
            <w:bottom w:val="none" w:sz="0" w:space="0" w:color="auto"/>
            <w:right w:val="none" w:sz="0" w:space="0" w:color="auto"/>
          </w:divBdr>
        </w:div>
        <w:div w:id="571428107">
          <w:marLeft w:val="480"/>
          <w:marRight w:val="0"/>
          <w:marTop w:val="0"/>
          <w:marBottom w:val="0"/>
          <w:divBdr>
            <w:top w:val="none" w:sz="0" w:space="0" w:color="auto"/>
            <w:left w:val="none" w:sz="0" w:space="0" w:color="auto"/>
            <w:bottom w:val="none" w:sz="0" w:space="0" w:color="auto"/>
            <w:right w:val="none" w:sz="0" w:space="0" w:color="auto"/>
          </w:divBdr>
        </w:div>
        <w:div w:id="730033513">
          <w:marLeft w:val="480"/>
          <w:marRight w:val="0"/>
          <w:marTop w:val="0"/>
          <w:marBottom w:val="0"/>
          <w:divBdr>
            <w:top w:val="none" w:sz="0" w:space="0" w:color="auto"/>
            <w:left w:val="none" w:sz="0" w:space="0" w:color="auto"/>
            <w:bottom w:val="none" w:sz="0" w:space="0" w:color="auto"/>
            <w:right w:val="none" w:sz="0" w:space="0" w:color="auto"/>
          </w:divBdr>
        </w:div>
        <w:div w:id="1877083070">
          <w:marLeft w:val="480"/>
          <w:marRight w:val="0"/>
          <w:marTop w:val="0"/>
          <w:marBottom w:val="0"/>
          <w:divBdr>
            <w:top w:val="none" w:sz="0" w:space="0" w:color="auto"/>
            <w:left w:val="none" w:sz="0" w:space="0" w:color="auto"/>
            <w:bottom w:val="none" w:sz="0" w:space="0" w:color="auto"/>
            <w:right w:val="none" w:sz="0" w:space="0" w:color="auto"/>
          </w:divBdr>
        </w:div>
        <w:div w:id="524290228">
          <w:marLeft w:val="480"/>
          <w:marRight w:val="0"/>
          <w:marTop w:val="0"/>
          <w:marBottom w:val="0"/>
          <w:divBdr>
            <w:top w:val="none" w:sz="0" w:space="0" w:color="auto"/>
            <w:left w:val="none" w:sz="0" w:space="0" w:color="auto"/>
            <w:bottom w:val="none" w:sz="0" w:space="0" w:color="auto"/>
            <w:right w:val="none" w:sz="0" w:space="0" w:color="auto"/>
          </w:divBdr>
        </w:div>
        <w:div w:id="1976905324">
          <w:marLeft w:val="480"/>
          <w:marRight w:val="0"/>
          <w:marTop w:val="0"/>
          <w:marBottom w:val="0"/>
          <w:divBdr>
            <w:top w:val="none" w:sz="0" w:space="0" w:color="auto"/>
            <w:left w:val="none" w:sz="0" w:space="0" w:color="auto"/>
            <w:bottom w:val="none" w:sz="0" w:space="0" w:color="auto"/>
            <w:right w:val="none" w:sz="0" w:space="0" w:color="auto"/>
          </w:divBdr>
        </w:div>
        <w:div w:id="1825703948">
          <w:marLeft w:val="480"/>
          <w:marRight w:val="0"/>
          <w:marTop w:val="0"/>
          <w:marBottom w:val="0"/>
          <w:divBdr>
            <w:top w:val="none" w:sz="0" w:space="0" w:color="auto"/>
            <w:left w:val="none" w:sz="0" w:space="0" w:color="auto"/>
            <w:bottom w:val="none" w:sz="0" w:space="0" w:color="auto"/>
            <w:right w:val="none" w:sz="0" w:space="0" w:color="auto"/>
          </w:divBdr>
        </w:div>
        <w:div w:id="1136727878">
          <w:marLeft w:val="480"/>
          <w:marRight w:val="0"/>
          <w:marTop w:val="0"/>
          <w:marBottom w:val="0"/>
          <w:divBdr>
            <w:top w:val="none" w:sz="0" w:space="0" w:color="auto"/>
            <w:left w:val="none" w:sz="0" w:space="0" w:color="auto"/>
            <w:bottom w:val="none" w:sz="0" w:space="0" w:color="auto"/>
            <w:right w:val="none" w:sz="0" w:space="0" w:color="auto"/>
          </w:divBdr>
        </w:div>
        <w:div w:id="1881673729">
          <w:marLeft w:val="480"/>
          <w:marRight w:val="0"/>
          <w:marTop w:val="0"/>
          <w:marBottom w:val="0"/>
          <w:divBdr>
            <w:top w:val="none" w:sz="0" w:space="0" w:color="auto"/>
            <w:left w:val="none" w:sz="0" w:space="0" w:color="auto"/>
            <w:bottom w:val="none" w:sz="0" w:space="0" w:color="auto"/>
            <w:right w:val="none" w:sz="0" w:space="0" w:color="auto"/>
          </w:divBdr>
        </w:div>
        <w:div w:id="2128498452">
          <w:marLeft w:val="480"/>
          <w:marRight w:val="0"/>
          <w:marTop w:val="0"/>
          <w:marBottom w:val="0"/>
          <w:divBdr>
            <w:top w:val="none" w:sz="0" w:space="0" w:color="auto"/>
            <w:left w:val="none" w:sz="0" w:space="0" w:color="auto"/>
            <w:bottom w:val="none" w:sz="0" w:space="0" w:color="auto"/>
            <w:right w:val="none" w:sz="0" w:space="0" w:color="auto"/>
          </w:divBdr>
        </w:div>
        <w:div w:id="1153568214">
          <w:marLeft w:val="480"/>
          <w:marRight w:val="0"/>
          <w:marTop w:val="0"/>
          <w:marBottom w:val="0"/>
          <w:divBdr>
            <w:top w:val="none" w:sz="0" w:space="0" w:color="auto"/>
            <w:left w:val="none" w:sz="0" w:space="0" w:color="auto"/>
            <w:bottom w:val="none" w:sz="0" w:space="0" w:color="auto"/>
            <w:right w:val="none" w:sz="0" w:space="0" w:color="auto"/>
          </w:divBdr>
        </w:div>
        <w:div w:id="1563057113">
          <w:marLeft w:val="480"/>
          <w:marRight w:val="0"/>
          <w:marTop w:val="0"/>
          <w:marBottom w:val="0"/>
          <w:divBdr>
            <w:top w:val="none" w:sz="0" w:space="0" w:color="auto"/>
            <w:left w:val="none" w:sz="0" w:space="0" w:color="auto"/>
            <w:bottom w:val="none" w:sz="0" w:space="0" w:color="auto"/>
            <w:right w:val="none" w:sz="0" w:space="0" w:color="auto"/>
          </w:divBdr>
        </w:div>
        <w:div w:id="1161502135">
          <w:marLeft w:val="480"/>
          <w:marRight w:val="0"/>
          <w:marTop w:val="0"/>
          <w:marBottom w:val="0"/>
          <w:divBdr>
            <w:top w:val="none" w:sz="0" w:space="0" w:color="auto"/>
            <w:left w:val="none" w:sz="0" w:space="0" w:color="auto"/>
            <w:bottom w:val="none" w:sz="0" w:space="0" w:color="auto"/>
            <w:right w:val="none" w:sz="0" w:space="0" w:color="auto"/>
          </w:divBdr>
        </w:div>
        <w:div w:id="286081218">
          <w:marLeft w:val="480"/>
          <w:marRight w:val="0"/>
          <w:marTop w:val="0"/>
          <w:marBottom w:val="0"/>
          <w:divBdr>
            <w:top w:val="none" w:sz="0" w:space="0" w:color="auto"/>
            <w:left w:val="none" w:sz="0" w:space="0" w:color="auto"/>
            <w:bottom w:val="none" w:sz="0" w:space="0" w:color="auto"/>
            <w:right w:val="none" w:sz="0" w:space="0" w:color="auto"/>
          </w:divBdr>
        </w:div>
        <w:div w:id="1539052115">
          <w:marLeft w:val="480"/>
          <w:marRight w:val="0"/>
          <w:marTop w:val="0"/>
          <w:marBottom w:val="0"/>
          <w:divBdr>
            <w:top w:val="none" w:sz="0" w:space="0" w:color="auto"/>
            <w:left w:val="none" w:sz="0" w:space="0" w:color="auto"/>
            <w:bottom w:val="none" w:sz="0" w:space="0" w:color="auto"/>
            <w:right w:val="none" w:sz="0" w:space="0" w:color="auto"/>
          </w:divBdr>
        </w:div>
        <w:div w:id="2067600274">
          <w:marLeft w:val="480"/>
          <w:marRight w:val="0"/>
          <w:marTop w:val="0"/>
          <w:marBottom w:val="0"/>
          <w:divBdr>
            <w:top w:val="none" w:sz="0" w:space="0" w:color="auto"/>
            <w:left w:val="none" w:sz="0" w:space="0" w:color="auto"/>
            <w:bottom w:val="none" w:sz="0" w:space="0" w:color="auto"/>
            <w:right w:val="none" w:sz="0" w:space="0" w:color="auto"/>
          </w:divBdr>
        </w:div>
        <w:div w:id="1580599829">
          <w:marLeft w:val="480"/>
          <w:marRight w:val="0"/>
          <w:marTop w:val="0"/>
          <w:marBottom w:val="0"/>
          <w:divBdr>
            <w:top w:val="none" w:sz="0" w:space="0" w:color="auto"/>
            <w:left w:val="none" w:sz="0" w:space="0" w:color="auto"/>
            <w:bottom w:val="none" w:sz="0" w:space="0" w:color="auto"/>
            <w:right w:val="none" w:sz="0" w:space="0" w:color="auto"/>
          </w:divBdr>
        </w:div>
        <w:div w:id="1113593997">
          <w:marLeft w:val="480"/>
          <w:marRight w:val="0"/>
          <w:marTop w:val="0"/>
          <w:marBottom w:val="0"/>
          <w:divBdr>
            <w:top w:val="none" w:sz="0" w:space="0" w:color="auto"/>
            <w:left w:val="none" w:sz="0" w:space="0" w:color="auto"/>
            <w:bottom w:val="none" w:sz="0" w:space="0" w:color="auto"/>
            <w:right w:val="none" w:sz="0" w:space="0" w:color="auto"/>
          </w:divBdr>
        </w:div>
        <w:div w:id="1871070081">
          <w:marLeft w:val="480"/>
          <w:marRight w:val="0"/>
          <w:marTop w:val="0"/>
          <w:marBottom w:val="0"/>
          <w:divBdr>
            <w:top w:val="none" w:sz="0" w:space="0" w:color="auto"/>
            <w:left w:val="none" w:sz="0" w:space="0" w:color="auto"/>
            <w:bottom w:val="none" w:sz="0" w:space="0" w:color="auto"/>
            <w:right w:val="none" w:sz="0" w:space="0" w:color="auto"/>
          </w:divBdr>
        </w:div>
        <w:div w:id="1195463765">
          <w:marLeft w:val="480"/>
          <w:marRight w:val="0"/>
          <w:marTop w:val="0"/>
          <w:marBottom w:val="0"/>
          <w:divBdr>
            <w:top w:val="none" w:sz="0" w:space="0" w:color="auto"/>
            <w:left w:val="none" w:sz="0" w:space="0" w:color="auto"/>
            <w:bottom w:val="none" w:sz="0" w:space="0" w:color="auto"/>
            <w:right w:val="none" w:sz="0" w:space="0" w:color="auto"/>
          </w:divBdr>
        </w:div>
        <w:div w:id="1710647093">
          <w:marLeft w:val="480"/>
          <w:marRight w:val="0"/>
          <w:marTop w:val="0"/>
          <w:marBottom w:val="0"/>
          <w:divBdr>
            <w:top w:val="none" w:sz="0" w:space="0" w:color="auto"/>
            <w:left w:val="none" w:sz="0" w:space="0" w:color="auto"/>
            <w:bottom w:val="none" w:sz="0" w:space="0" w:color="auto"/>
            <w:right w:val="none" w:sz="0" w:space="0" w:color="auto"/>
          </w:divBdr>
        </w:div>
      </w:divsChild>
    </w:div>
    <w:div w:id="1205492">
      <w:bodyDiv w:val="1"/>
      <w:marLeft w:val="0"/>
      <w:marRight w:val="0"/>
      <w:marTop w:val="0"/>
      <w:marBottom w:val="0"/>
      <w:divBdr>
        <w:top w:val="none" w:sz="0" w:space="0" w:color="auto"/>
        <w:left w:val="none" w:sz="0" w:space="0" w:color="auto"/>
        <w:bottom w:val="none" w:sz="0" w:space="0" w:color="auto"/>
        <w:right w:val="none" w:sz="0" w:space="0" w:color="auto"/>
      </w:divBdr>
    </w:div>
    <w:div w:id="5133934">
      <w:bodyDiv w:val="1"/>
      <w:marLeft w:val="0"/>
      <w:marRight w:val="0"/>
      <w:marTop w:val="0"/>
      <w:marBottom w:val="0"/>
      <w:divBdr>
        <w:top w:val="none" w:sz="0" w:space="0" w:color="auto"/>
        <w:left w:val="none" w:sz="0" w:space="0" w:color="auto"/>
        <w:bottom w:val="none" w:sz="0" w:space="0" w:color="auto"/>
        <w:right w:val="none" w:sz="0" w:space="0" w:color="auto"/>
      </w:divBdr>
      <w:divsChild>
        <w:div w:id="780537702">
          <w:marLeft w:val="0"/>
          <w:marRight w:val="0"/>
          <w:marTop w:val="0"/>
          <w:marBottom w:val="0"/>
          <w:divBdr>
            <w:top w:val="none" w:sz="0" w:space="0" w:color="auto"/>
            <w:left w:val="none" w:sz="0" w:space="0" w:color="auto"/>
            <w:bottom w:val="none" w:sz="0" w:space="0" w:color="auto"/>
            <w:right w:val="none" w:sz="0" w:space="0" w:color="auto"/>
          </w:divBdr>
        </w:div>
      </w:divsChild>
    </w:div>
    <w:div w:id="7294903">
      <w:bodyDiv w:val="1"/>
      <w:marLeft w:val="0"/>
      <w:marRight w:val="0"/>
      <w:marTop w:val="0"/>
      <w:marBottom w:val="0"/>
      <w:divBdr>
        <w:top w:val="none" w:sz="0" w:space="0" w:color="auto"/>
        <w:left w:val="none" w:sz="0" w:space="0" w:color="auto"/>
        <w:bottom w:val="none" w:sz="0" w:space="0" w:color="auto"/>
        <w:right w:val="none" w:sz="0" w:space="0" w:color="auto"/>
      </w:divBdr>
    </w:div>
    <w:div w:id="8259856">
      <w:bodyDiv w:val="1"/>
      <w:marLeft w:val="0"/>
      <w:marRight w:val="0"/>
      <w:marTop w:val="0"/>
      <w:marBottom w:val="0"/>
      <w:divBdr>
        <w:top w:val="none" w:sz="0" w:space="0" w:color="auto"/>
        <w:left w:val="none" w:sz="0" w:space="0" w:color="auto"/>
        <w:bottom w:val="none" w:sz="0" w:space="0" w:color="auto"/>
        <w:right w:val="none" w:sz="0" w:space="0" w:color="auto"/>
      </w:divBdr>
    </w:div>
    <w:div w:id="10425291">
      <w:bodyDiv w:val="1"/>
      <w:marLeft w:val="0"/>
      <w:marRight w:val="0"/>
      <w:marTop w:val="0"/>
      <w:marBottom w:val="0"/>
      <w:divBdr>
        <w:top w:val="none" w:sz="0" w:space="0" w:color="auto"/>
        <w:left w:val="none" w:sz="0" w:space="0" w:color="auto"/>
        <w:bottom w:val="none" w:sz="0" w:space="0" w:color="auto"/>
        <w:right w:val="none" w:sz="0" w:space="0" w:color="auto"/>
      </w:divBdr>
    </w:div>
    <w:div w:id="11029398">
      <w:bodyDiv w:val="1"/>
      <w:marLeft w:val="0"/>
      <w:marRight w:val="0"/>
      <w:marTop w:val="0"/>
      <w:marBottom w:val="0"/>
      <w:divBdr>
        <w:top w:val="none" w:sz="0" w:space="0" w:color="auto"/>
        <w:left w:val="none" w:sz="0" w:space="0" w:color="auto"/>
        <w:bottom w:val="none" w:sz="0" w:space="0" w:color="auto"/>
        <w:right w:val="none" w:sz="0" w:space="0" w:color="auto"/>
      </w:divBdr>
    </w:div>
    <w:div w:id="11416424">
      <w:bodyDiv w:val="1"/>
      <w:marLeft w:val="0"/>
      <w:marRight w:val="0"/>
      <w:marTop w:val="0"/>
      <w:marBottom w:val="0"/>
      <w:divBdr>
        <w:top w:val="none" w:sz="0" w:space="0" w:color="auto"/>
        <w:left w:val="none" w:sz="0" w:space="0" w:color="auto"/>
        <w:bottom w:val="none" w:sz="0" w:space="0" w:color="auto"/>
        <w:right w:val="none" w:sz="0" w:space="0" w:color="auto"/>
      </w:divBdr>
      <w:divsChild>
        <w:div w:id="1133447430">
          <w:marLeft w:val="480"/>
          <w:marRight w:val="0"/>
          <w:marTop w:val="0"/>
          <w:marBottom w:val="0"/>
          <w:divBdr>
            <w:top w:val="none" w:sz="0" w:space="0" w:color="auto"/>
            <w:left w:val="none" w:sz="0" w:space="0" w:color="auto"/>
            <w:bottom w:val="none" w:sz="0" w:space="0" w:color="auto"/>
            <w:right w:val="none" w:sz="0" w:space="0" w:color="auto"/>
          </w:divBdr>
        </w:div>
        <w:div w:id="974018974">
          <w:marLeft w:val="480"/>
          <w:marRight w:val="0"/>
          <w:marTop w:val="0"/>
          <w:marBottom w:val="0"/>
          <w:divBdr>
            <w:top w:val="none" w:sz="0" w:space="0" w:color="auto"/>
            <w:left w:val="none" w:sz="0" w:space="0" w:color="auto"/>
            <w:bottom w:val="none" w:sz="0" w:space="0" w:color="auto"/>
            <w:right w:val="none" w:sz="0" w:space="0" w:color="auto"/>
          </w:divBdr>
        </w:div>
        <w:div w:id="519048115">
          <w:marLeft w:val="480"/>
          <w:marRight w:val="0"/>
          <w:marTop w:val="0"/>
          <w:marBottom w:val="0"/>
          <w:divBdr>
            <w:top w:val="none" w:sz="0" w:space="0" w:color="auto"/>
            <w:left w:val="none" w:sz="0" w:space="0" w:color="auto"/>
            <w:bottom w:val="none" w:sz="0" w:space="0" w:color="auto"/>
            <w:right w:val="none" w:sz="0" w:space="0" w:color="auto"/>
          </w:divBdr>
        </w:div>
        <w:div w:id="1352533967">
          <w:marLeft w:val="480"/>
          <w:marRight w:val="0"/>
          <w:marTop w:val="0"/>
          <w:marBottom w:val="0"/>
          <w:divBdr>
            <w:top w:val="none" w:sz="0" w:space="0" w:color="auto"/>
            <w:left w:val="none" w:sz="0" w:space="0" w:color="auto"/>
            <w:bottom w:val="none" w:sz="0" w:space="0" w:color="auto"/>
            <w:right w:val="none" w:sz="0" w:space="0" w:color="auto"/>
          </w:divBdr>
        </w:div>
        <w:div w:id="699205730">
          <w:marLeft w:val="480"/>
          <w:marRight w:val="0"/>
          <w:marTop w:val="0"/>
          <w:marBottom w:val="0"/>
          <w:divBdr>
            <w:top w:val="none" w:sz="0" w:space="0" w:color="auto"/>
            <w:left w:val="none" w:sz="0" w:space="0" w:color="auto"/>
            <w:bottom w:val="none" w:sz="0" w:space="0" w:color="auto"/>
            <w:right w:val="none" w:sz="0" w:space="0" w:color="auto"/>
          </w:divBdr>
        </w:div>
        <w:div w:id="577833484">
          <w:marLeft w:val="480"/>
          <w:marRight w:val="0"/>
          <w:marTop w:val="0"/>
          <w:marBottom w:val="0"/>
          <w:divBdr>
            <w:top w:val="none" w:sz="0" w:space="0" w:color="auto"/>
            <w:left w:val="none" w:sz="0" w:space="0" w:color="auto"/>
            <w:bottom w:val="none" w:sz="0" w:space="0" w:color="auto"/>
            <w:right w:val="none" w:sz="0" w:space="0" w:color="auto"/>
          </w:divBdr>
        </w:div>
        <w:div w:id="1765567868">
          <w:marLeft w:val="480"/>
          <w:marRight w:val="0"/>
          <w:marTop w:val="0"/>
          <w:marBottom w:val="0"/>
          <w:divBdr>
            <w:top w:val="none" w:sz="0" w:space="0" w:color="auto"/>
            <w:left w:val="none" w:sz="0" w:space="0" w:color="auto"/>
            <w:bottom w:val="none" w:sz="0" w:space="0" w:color="auto"/>
            <w:right w:val="none" w:sz="0" w:space="0" w:color="auto"/>
          </w:divBdr>
        </w:div>
        <w:div w:id="1624073410">
          <w:marLeft w:val="480"/>
          <w:marRight w:val="0"/>
          <w:marTop w:val="0"/>
          <w:marBottom w:val="0"/>
          <w:divBdr>
            <w:top w:val="none" w:sz="0" w:space="0" w:color="auto"/>
            <w:left w:val="none" w:sz="0" w:space="0" w:color="auto"/>
            <w:bottom w:val="none" w:sz="0" w:space="0" w:color="auto"/>
            <w:right w:val="none" w:sz="0" w:space="0" w:color="auto"/>
          </w:divBdr>
        </w:div>
        <w:div w:id="2130079653">
          <w:marLeft w:val="480"/>
          <w:marRight w:val="0"/>
          <w:marTop w:val="0"/>
          <w:marBottom w:val="0"/>
          <w:divBdr>
            <w:top w:val="none" w:sz="0" w:space="0" w:color="auto"/>
            <w:left w:val="none" w:sz="0" w:space="0" w:color="auto"/>
            <w:bottom w:val="none" w:sz="0" w:space="0" w:color="auto"/>
            <w:right w:val="none" w:sz="0" w:space="0" w:color="auto"/>
          </w:divBdr>
        </w:div>
        <w:div w:id="672293799">
          <w:marLeft w:val="480"/>
          <w:marRight w:val="0"/>
          <w:marTop w:val="0"/>
          <w:marBottom w:val="0"/>
          <w:divBdr>
            <w:top w:val="none" w:sz="0" w:space="0" w:color="auto"/>
            <w:left w:val="none" w:sz="0" w:space="0" w:color="auto"/>
            <w:bottom w:val="none" w:sz="0" w:space="0" w:color="auto"/>
            <w:right w:val="none" w:sz="0" w:space="0" w:color="auto"/>
          </w:divBdr>
        </w:div>
        <w:div w:id="871958462">
          <w:marLeft w:val="480"/>
          <w:marRight w:val="0"/>
          <w:marTop w:val="0"/>
          <w:marBottom w:val="0"/>
          <w:divBdr>
            <w:top w:val="none" w:sz="0" w:space="0" w:color="auto"/>
            <w:left w:val="none" w:sz="0" w:space="0" w:color="auto"/>
            <w:bottom w:val="none" w:sz="0" w:space="0" w:color="auto"/>
            <w:right w:val="none" w:sz="0" w:space="0" w:color="auto"/>
          </w:divBdr>
        </w:div>
        <w:div w:id="368921791">
          <w:marLeft w:val="480"/>
          <w:marRight w:val="0"/>
          <w:marTop w:val="0"/>
          <w:marBottom w:val="0"/>
          <w:divBdr>
            <w:top w:val="none" w:sz="0" w:space="0" w:color="auto"/>
            <w:left w:val="none" w:sz="0" w:space="0" w:color="auto"/>
            <w:bottom w:val="none" w:sz="0" w:space="0" w:color="auto"/>
            <w:right w:val="none" w:sz="0" w:space="0" w:color="auto"/>
          </w:divBdr>
        </w:div>
        <w:div w:id="1230072726">
          <w:marLeft w:val="480"/>
          <w:marRight w:val="0"/>
          <w:marTop w:val="0"/>
          <w:marBottom w:val="0"/>
          <w:divBdr>
            <w:top w:val="none" w:sz="0" w:space="0" w:color="auto"/>
            <w:left w:val="none" w:sz="0" w:space="0" w:color="auto"/>
            <w:bottom w:val="none" w:sz="0" w:space="0" w:color="auto"/>
            <w:right w:val="none" w:sz="0" w:space="0" w:color="auto"/>
          </w:divBdr>
        </w:div>
        <w:div w:id="1860399">
          <w:marLeft w:val="480"/>
          <w:marRight w:val="0"/>
          <w:marTop w:val="0"/>
          <w:marBottom w:val="0"/>
          <w:divBdr>
            <w:top w:val="none" w:sz="0" w:space="0" w:color="auto"/>
            <w:left w:val="none" w:sz="0" w:space="0" w:color="auto"/>
            <w:bottom w:val="none" w:sz="0" w:space="0" w:color="auto"/>
            <w:right w:val="none" w:sz="0" w:space="0" w:color="auto"/>
          </w:divBdr>
        </w:div>
        <w:div w:id="860776505">
          <w:marLeft w:val="480"/>
          <w:marRight w:val="0"/>
          <w:marTop w:val="0"/>
          <w:marBottom w:val="0"/>
          <w:divBdr>
            <w:top w:val="none" w:sz="0" w:space="0" w:color="auto"/>
            <w:left w:val="none" w:sz="0" w:space="0" w:color="auto"/>
            <w:bottom w:val="none" w:sz="0" w:space="0" w:color="auto"/>
            <w:right w:val="none" w:sz="0" w:space="0" w:color="auto"/>
          </w:divBdr>
        </w:div>
        <w:div w:id="86657621">
          <w:marLeft w:val="480"/>
          <w:marRight w:val="0"/>
          <w:marTop w:val="0"/>
          <w:marBottom w:val="0"/>
          <w:divBdr>
            <w:top w:val="none" w:sz="0" w:space="0" w:color="auto"/>
            <w:left w:val="none" w:sz="0" w:space="0" w:color="auto"/>
            <w:bottom w:val="none" w:sz="0" w:space="0" w:color="auto"/>
            <w:right w:val="none" w:sz="0" w:space="0" w:color="auto"/>
          </w:divBdr>
        </w:div>
        <w:div w:id="1273053217">
          <w:marLeft w:val="480"/>
          <w:marRight w:val="0"/>
          <w:marTop w:val="0"/>
          <w:marBottom w:val="0"/>
          <w:divBdr>
            <w:top w:val="none" w:sz="0" w:space="0" w:color="auto"/>
            <w:left w:val="none" w:sz="0" w:space="0" w:color="auto"/>
            <w:bottom w:val="none" w:sz="0" w:space="0" w:color="auto"/>
            <w:right w:val="none" w:sz="0" w:space="0" w:color="auto"/>
          </w:divBdr>
        </w:div>
        <w:div w:id="1424036196">
          <w:marLeft w:val="480"/>
          <w:marRight w:val="0"/>
          <w:marTop w:val="0"/>
          <w:marBottom w:val="0"/>
          <w:divBdr>
            <w:top w:val="none" w:sz="0" w:space="0" w:color="auto"/>
            <w:left w:val="none" w:sz="0" w:space="0" w:color="auto"/>
            <w:bottom w:val="none" w:sz="0" w:space="0" w:color="auto"/>
            <w:right w:val="none" w:sz="0" w:space="0" w:color="auto"/>
          </w:divBdr>
        </w:div>
        <w:div w:id="683019931">
          <w:marLeft w:val="480"/>
          <w:marRight w:val="0"/>
          <w:marTop w:val="0"/>
          <w:marBottom w:val="0"/>
          <w:divBdr>
            <w:top w:val="none" w:sz="0" w:space="0" w:color="auto"/>
            <w:left w:val="none" w:sz="0" w:space="0" w:color="auto"/>
            <w:bottom w:val="none" w:sz="0" w:space="0" w:color="auto"/>
            <w:right w:val="none" w:sz="0" w:space="0" w:color="auto"/>
          </w:divBdr>
        </w:div>
        <w:div w:id="1336764351">
          <w:marLeft w:val="480"/>
          <w:marRight w:val="0"/>
          <w:marTop w:val="0"/>
          <w:marBottom w:val="0"/>
          <w:divBdr>
            <w:top w:val="none" w:sz="0" w:space="0" w:color="auto"/>
            <w:left w:val="none" w:sz="0" w:space="0" w:color="auto"/>
            <w:bottom w:val="none" w:sz="0" w:space="0" w:color="auto"/>
            <w:right w:val="none" w:sz="0" w:space="0" w:color="auto"/>
          </w:divBdr>
        </w:div>
        <w:div w:id="1013461908">
          <w:marLeft w:val="480"/>
          <w:marRight w:val="0"/>
          <w:marTop w:val="0"/>
          <w:marBottom w:val="0"/>
          <w:divBdr>
            <w:top w:val="none" w:sz="0" w:space="0" w:color="auto"/>
            <w:left w:val="none" w:sz="0" w:space="0" w:color="auto"/>
            <w:bottom w:val="none" w:sz="0" w:space="0" w:color="auto"/>
            <w:right w:val="none" w:sz="0" w:space="0" w:color="auto"/>
          </w:divBdr>
        </w:div>
        <w:div w:id="1289118359">
          <w:marLeft w:val="480"/>
          <w:marRight w:val="0"/>
          <w:marTop w:val="0"/>
          <w:marBottom w:val="0"/>
          <w:divBdr>
            <w:top w:val="none" w:sz="0" w:space="0" w:color="auto"/>
            <w:left w:val="none" w:sz="0" w:space="0" w:color="auto"/>
            <w:bottom w:val="none" w:sz="0" w:space="0" w:color="auto"/>
            <w:right w:val="none" w:sz="0" w:space="0" w:color="auto"/>
          </w:divBdr>
        </w:div>
        <w:div w:id="1931350988">
          <w:marLeft w:val="480"/>
          <w:marRight w:val="0"/>
          <w:marTop w:val="0"/>
          <w:marBottom w:val="0"/>
          <w:divBdr>
            <w:top w:val="none" w:sz="0" w:space="0" w:color="auto"/>
            <w:left w:val="none" w:sz="0" w:space="0" w:color="auto"/>
            <w:bottom w:val="none" w:sz="0" w:space="0" w:color="auto"/>
            <w:right w:val="none" w:sz="0" w:space="0" w:color="auto"/>
          </w:divBdr>
        </w:div>
        <w:div w:id="2136365967">
          <w:marLeft w:val="480"/>
          <w:marRight w:val="0"/>
          <w:marTop w:val="0"/>
          <w:marBottom w:val="0"/>
          <w:divBdr>
            <w:top w:val="none" w:sz="0" w:space="0" w:color="auto"/>
            <w:left w:val="none" w:sz="0" w:space="0" w:color="auto"/>
            <w:bottom w:val="none" w:sz="0" w:space="0" w:color="auto"/>
            <w:right w:val="none" w:sz="0" w:space="0" w:color="auto"/>
          </w:divBdr>
        </w:div>
        <w:div w:id="417100146">
          <w:marLeft w:val="480"/>
          <w:marRight w:val="0"/>
          <w:marTop w:val="0"/>
          <w:marBottom w:val="0"/>
          <w:divBdr>
            <w:top w:val="none" w:sz="0" w:space="0" w:color="auto"/>
            <w:left w:val="none" w:sz="0" w:space="0" w:color="auto"/>
            <w:bottom w:val="none" w:sz="0" w:space="0" w:color="auto"/>
            <w:right w:val="none" w:sz="0" w:space="0" w:color="auto"/>
          </w:divBdr>
        </w:div>
        <w:div w:id="1457796209">
          <w:marLeft w:val="480"/>
          <w:marRight w:val="0"/>
          <w:marTop w:val="0"/>
          <w:marBottom w:val="0"/>
          <w:divBdr>
            <w:top w:val="none" w:sz="0" w:space="0" w:color="auto"/>
            <w:left w:val="none" w:sz="0" w:space="0" w:color="auto"/>
            <w:bottom w:val="none" w:sz="0" w:space="0" w:color="auto"/>
            <w:right w:val="none" w:sz="0" w:space="0" w:color="auto"/>
          </w:divBdr>
        </w:div>
        <w:div w:id="1959604374">
          <w:marLeft w:val="480"/>
          <w:marRight w:val="0"/>
          <w:marTop w:val="0"/>
          <w:marBottom w:val="0"/>
          <w:divBdr>
            <w:top w:val="none" w:sz="0" w:space="0" w:color="auto"/>
            <w:left w:val="none" w:sz="0" w:space="0" w:color="auto"/>
            <w:bottom w:val="none" w:sz="0" w:space="0" w:color="auto"/>
            <w:right w:val="none" w:sz="0" w:space="0" w:color="auto"/>
          </w:divBdr>
        </w:div>
        <w:div w:id="310906296">
          <w:marLeft w:val="480"/>
          <w:marRight w:val="0"/>
          <w:marTop w:val="0"/>
          <w:marBottom w:val="0"/>
          <w:divBdr>
            <w:top w:val="none" w:sz="0" w:space="0" w:color="auto"/>
            <w:left w:val="none" w:sz="0" w:space="0" w:color="auto"/>
            <w:bottom w:val="none" w:sz="0" w:space="0" w:color="auto"/>
            <w:right w:val="none" w:sz="0" w:space="0" w:color="auto"/>
          </w:divBdr>
        </w:div>
        <w:div w:id="1309088166">
          <w:marLeft w:val="480"/>
          <w:marRight w:val="0"/>
          <w:marTop w:val="0"/>
          <w:marBottom w:val="0"/>
          <w:divBdr>
            <w:top w:val="none" w:sz="0" w:space="0" w:color="auto"/>
            <w:left w:val="none" w:sz="0" w:space="0" w:color="auto"/>
            <w:bottom w:val="none" w:sz="0" w:space="0" w:color="auto"/>
            <w:right w:val="none" w:sz="0" w:space="0" w:color="auto"/>
          </w:divBdr>
        </w:div>
        <w:div w:id="137261474">
          <w:marLeft w:val="480"/>
          <w:marRight w:val="0"/>
          <w:marTop w:val="0"/>
          <w:marBottom w:val="0"/>
          <w:divBdr>
            <w:top w:val="none" w:sz="0" w:space="0" w:color="auto"/>
            <w:left w:val="none" w:sz="0" w:space="0" w:color="auto"/>
            <w:bottom w:val="none" w:sz="0" w:space="0" w:color="auto"/>
            <w:right w:val="none" w:sz="0" w:space="0" w:color="auto"/>
          </w:divBdr>
        </w:div>
        <w:div w:id="1974410318">
          <w:marLeft w:val="480"/>
          <w:marRight w:val="0"/>
          <w:marTop w:val="0"/>
          <w:marBottom w:val="0"/>
          <w:divBdr>
            <w:top w:val="none" w:sz="0" w:space="0" w:color="auto"/>
            <w:left w:val="none" w:sz="0" w:space="0" w:color="auto"/>
            <w:bottom w:val="none" w:sz="0" w:space="0" w:color="auto"/>
            <w:right w:val="none" w:sz="0" w:space="0" w:color="auto"/>
          </w:divBdr>
        </w:div>
        <w:div w:id="1588076693">
          <w:marLeft w:val="480"/>
          <w:marRight w:val="0"/>
          <w:marTop w:val="0"/>
          <w:marBottom w:val="0"/>
          <w:divBdr>
            <w:top w:val="none" w:sz="0" w:space="0" w:color="auto"/>
            <w:left w:val="none" w:sz="0" w:space="0" w:color="auto"/>
            <w:bottom w:val="none" w:sz="0" w:space="0" w:color="auto"/>
            <w:right w:val="none" w:sz="0" w:space="0" w:color="auto"/>
          </w:divBdr>
        </w:div>
        <w:div w:id="169151219">
          <w:marLeft w:val="480"/>
          <w:marRight w:val="0"/>
          <w:marTop w:val="0"/>
          <w:marBottom w:val="0"/>
          <w:divBdr>
            <w:top w:val="none" w:sz="0" w:space="0" w:color="auto"/>
            <w:left w:val="none" w:sz="0" w:space="0" w:color="auto"/>
            <w:bottom w:val="none" w:sz="0" w:space="0" w:color="auto"/>
            <w:right w:val="none" w:sz="0" w:space="0" w:color="auto"/>
          </w:divBdr>
        </w:div>
        <w:div w:id="161120026">
          <w:marLeft w:val="480"/>
          <w:marRight w:val="0"/>
          <w:marTop w:val="0"/>
          <w:marBottom w:val="0"/>
          <w:divBdr>
            <w:top w:val="none" w:sz="0" w:space="0" w:color="auto"/>
            <w:left w:val="none" w:sz="0" w:space="0" w:color="auto"/>
            <w:bottom w:val="none" w:sz="0" w:space="0" w:color="auto"/>
            <w:right w:val="none" w:sz="0" w:space="0" w:color="auto"/>
          </w:divBdr>
        </w:div>
        <w:div w:id="1037969219">
          <w:marLeft w:val="480"/>
          <w:marRight w:val="0"/>
          <w:marTop w:val="0"/>
          <w:marBottom w:val="0"/>
          <w:divBdr>
            <w:top w:val="none" w:sz="0" w:space="0" w:color="auto"/>
            <w:left w:val="none" w:sz="0" w:space="0" w:color="auto"/>
            <w:bottom w:val="none" w:sz="0" w:space="0" w:color="auto"/>
            <w:right w:val="none" w:sz="0" w:space="0" w:color="auto"/>
          </w:divBdr>
        </w:div>
        <w:div w:id="1055085579">
          <w:marLeft w:val="480"/>
          <w:marRight w:val="0"/>
          <w:marTop w:val="0"/>
          <w:marBottom w:val="0"/>
          <w:divBdr>
            <w:top w:val="none" w:sz="0" w:space="0" w:color="auto"/>
            <w:left w:val="none" w:sz="0" w:space="0" w:color="auto"/>
            <w:bottom w:val="none" w:sz="0" w:space="0" w:color="auto"/>
            <w:right w:val="none" w:sz="0" w:space="0" w:color="auto"/>
          </w:divBdr>
        </w:div>
        <w:div w:id="1370454472">
          <w:marLeft w:val="480"/>
          <w:marRight w:val="0"/>
          <w:marTop w:val="0"/>
          <w:marBottom w:val="0"/>
          <w:divBdr>
            <w:top w:val="none" w:sz="0" w:space="0" w:color="auto"/>
            <w:left w:val="none" w:sz="0" w:space="0" w:color="auto"/>
            <w:bottom w:val="none" w:sz="0" w:space="0" w:color="auto"/>
            <w:right w:val="none" w:sz="0" w:space="0" w:color="auto"/>
          </w:divBdr>
        </w:div>
        <w:div w:id="703674572">
          <w:marLeft w:val="480"/>
          <w:marRight w:val="0"/>
          <w:marTop w:val="0"/>
          <w:marBottom w:val="0"/>
          <w:divBdr>
            <w:top w:val="none" w:sz="0" w:space="0" w:color="auto"/>
            <w:left w:val="none" w:sz="0" w:space="0" w:color="auto"/>
            <w:bottom w:val="none" w:sz="0" w:space="0" w:color="auto"/>
            <w:right w:val="none" w:sz="0" w:space="0" w:color="auto"/>
          </w:divBdr>
        </w:div>
        <w:div w:id="2071034159">
          <w:marLeft w:val="480"/>
          <w:marRight w:val="0"/>
          <w:marTop w:val="0"/>
          <w:marBottom w:val="0"/>
          <w:divBdr>
            <w:top w:val="none" w:sz="0" w:space="0" w:color="auto"/>
            <w:left w:val="none" w:sz="0" w:space="0" w:color="auto"/>
            <w:bottom w:val="none" w:sz="0" w:space="0" w:color="auto"/>
            <w:right w:val="none" w:sz="0" w:space="0" w:color="auto"/>
          </w:divBdr>
        </w:div>
        <w:div w:id="861170493">
          <w:marLeft w:val="480"/>
          <w:marRight w:val="0"/>
          <w:marTop w:val="0"/>
          <w:marBottom w:val="0"/>
          <w:divBdr>
            <w:top w:val="none" w:sz="0" w:space="0" w:color="auto"/>
            <w:left w:val="none" w:sz="0" w:space="0" w:color="auto"/>
            <w:bottom w:val="none" w:sz="0" w:space="0" w:color="auto"/>
            <w:right w:val="none" w:sz="0" w:space="0" w:color="auto"/>
          </w:divBdr>
        </w:div>
        <w:div w:id="710425413">
          <w:marLeft w:val="480"/>
          <w:marRight w:val="0"/>
          <w:marTop w:val="0"/>
          <w:marBottom w:val="0"/>
          <w:divBdr>
            <w:top w:val="none" w:sz="0" w:space="0" w:color="auto"/>
            <w:left w:val="none" w:sz="0" w:space="0" w:color="auto"/>
            <w:bottom w:val="none" w:sz="0" w:space="0" w:color="auto"/>
            <w:right w:val="none" w:sz="0" w:space="0" w:color="auto"/>
          </w:divBdr>
        </w:div>
        <w:div w:id="1607155464">
          <w:marLeft w:val="480"/>
          <w:marRight w:val="0"/>
          <w:marTop w:val="0"/>
          <w:marBottom w:val="0"/>
          <w:divBdr>
            <w:top w:val="none" w:sz="0" w:space="0" w:color="auto"/>
            <w:left w:val="none" w:sz="0" w:space="0" w:color="auto"/>
            <w:bottom w:val="none" w:sz="0" w:space="0" w:color="auto"/>
            <w:right w:val="none" w:sz="0" w:space="0" w:color="auto"/>
          </w:divBdr>
        </w:div>
        <w:div w:id="1114252825">
          <w:marLeft w:val="480"/>
          <w:marRight w:val="0"/>
          <w:marTop w:val="0"/>
          <w:marBottom w:val="0"/>
          <w:divBdr>
            <w:top w:val="none" w:sz="0" w:space="0" w:color="auto"/>
            <w:left w:val="none" w:sz="0" w:space="0" w:color="auto"/>
            <w:bottom w:val="none" w:sz="0" w:space="0" w:color="auto"/>
            <w:right w:val="none" w:sz="0" w:space="0" w:color="auto"/>
          </w:divBdr>
        </w:div>
        <w:div w:id="622426814">
          <w:marLeft w:val="480"/>
          <w:marRight w:val="0"/>
          <w:marTop w:val="0"/>
          <w:marBottom w:val="0"/>
          <w:divBdr>
            <w:top w:val="none" w:sz="0" w:space="0" w:color="auto"/>
            <w:left w:val="none" w:sz="0" w:space="0" w:color="auto"/>
            <w:bottom w:val="none" w:sz="0" w:space="0" w:color="auto"/>
            <w:right w:val="none" w:sz="0" w:space="0" w:color="auto"/>
          </w:divBdr>
        </w:div>
        <w:div w:id="1837457311">
          <w:marLeft w:val="480"/>
          <w:marRight w:val="0"/>
          <w:marTop w:val="0"/>
          <w:marBottom w:val="0"/>
          <w:divBdr>
            <w:top w:val="none" w:sz="0" w:space="0" w:color="auto"/>
            <w:left w:val="none" w:sz="0" w:space="0" w:color="auto"/>
            <w:bottom w:val="none" w:sz="0" w:space="0" w:color="auto"/>
            <w:right w:val="none" w:sz="0" w:space="0" w:color="auto"/>
          </w:divBdr>
        </w:div>
        <w:div w:id="74018662">
          <w:marLeft w:val="480"/>
          <w:marRight w:val="0"/>
          <w:marTop w:val="0"/>
          <w:marBottom w:val="0"/>
          <w:divBdr>
            <w:top w:val="none" w:sz="0" w:space="0" w:color="auto"/>
            <w:left w:val="none" w:sz="0" w:space="0" w:color="auto"/>
            <w:bottom w:val="none" w:sz="0" w:space="0" w:color="auto"/>
            <w:right w:val="none" w:sz="0" w:space="0" w:color="auto"/>
          </w:divBdr>
        </w:div>
        <w:div w:id="1259364132">
          <w:marLeft w:val="480"/>
          <w:marRight w:val="0"/>
          <w:marTop w:val="0"/>
          <w:marBottom w:val="0"/>
          <w:divBdr>
            <w:top w:val="none" w:sz="0" w:space="0" w:color="auto"/>
            <w:left w:val="none" w:sz="0" w:space="0" w:color="auto"/>
            <w:bottom w:val="none" w:sz="0" w:space="0" w:color="auto"/>
            <w:right w:val="none" w:sz="0" w:space="0" w:color="auto"/>
          </w:divBdr>
        </w:div>
        <w:div w:id="2100784032">
          <w:marLeft w:val="480"/>
          <w:marRight w:val="0"/>
          <w:marTop w:val="0"/>
          <w:marBottom w:val="0"/>
          <w:divBdr>
            <w:top w:val="none" w:sz="0" w:space="0" w:color="auto"/>
            <w:left w:val="none" w:sz="0" w:space="0" w:color="auto"/>
            <w:bottom w:val="none" w:sz="0" w:space="0" w:color="auto"/>
            <w:right w:val="none" w:sz="0" w:space="0" w:color="auto"/>
          </w:divBdr>
        </w:div>
        <w:div w:id="299311598">
          <w:marLeft w:val="480"/>
          <w:marRight w:val="0"/>
          <w:marTop w:val="0"/>
          <w:marBottom w:val="0"/>
          <w:divBdr>
            <w:top w:val="none" w:sz="0" w:space="0" w:color="auto"/>
            <w:left w:val="none" w:sz="0" w:space="0" w:color="auto"/>
            <w:bottom w:val="none" w:sz="0" w:space="0" w:color="auto"/>
            <w:right w:val="none" w:sz="0" w:space="0" w:color="auto"/>
          </w:divBdr>
        </w:div>
        <w:div w:id="720249617">
          <w:marLeft w:val="480"/>
          <w:marRight w:val="0"/>
          <w:marTop w:val="0"/>
          <w:marBottom w:val="0"/>
          <w:divBdr>
            <w:top w:val="none" w:sz="0" w:space="0" w:color="auto"/>
            <w:left w:val="none" w:sz="0" w:space="0" w:color="auto"/>
            <w:bottom w:val="none" w:sz="0" w:space="0" w:color="auto"/>
            <w:right w:val="none" w:sz="0" w:space="0" w:color="auto"/>
          </w:divBdr>
        </w:div>
        <w:div w:id="1472600790">
          <w:marLeft w:val="480"/>
          <w:marRight w:val="0"/>
          <w:marTop w:val="0"/>
          <w:marBottom w:val="0"/>
          <w:divBdr>
            <w:top w:val="none" w:sz="0" w:space="0" w:color="auto"/>
            <w:left w:val="none" w:sz="0" w:space="0" w:color="auto"/>
            <w:bottom w:val="none" w:sz="0" w:space="0" w:color="auto"/>
            <w:right w:val="none" w:sz="0" w:space="0" w:color="auto"/>
          </w:divBdr>
        </w:div>
        <w:div w:id="371270559">
          <w:marLeft w:val="480"/>
          <w:marRight w:val="0"/>
          <w:marTop w:val="0"/>
          <w:marBottom w:val="0"/>
          <w:divBdr>
            <w:top w:val="none" w:sz="0" w:space="0" w:color="auto"/>
            <w:left w:val="none" w:sz="0" w:space="0" w:color="auto"/>
            <w:bottom w:val="none" w:sz="0" w:space="0" w:color="auto"/>
            <w:right w:val="none" w:sz="0" w:space="0" w:color="auto"/>
          </w:divBdr>
        </w:div>
        <w:div w:id="563293557">
          <w:marLeft w:val="480"/>
          <w:marRight w:val="0"/>
          <w:marTop w:val="0"/>
          <w:marBottom w:val="0"/>
          <w:divBdr>
            <w:top w:val="none" w:sz="0" w:space="0" w:color="auto"/>
            <w:left w:val="none" w:sz="0" w:space="0" w:color="auto"/>
            <w:bottom w:val="none" w:sz="0" w:space="0" w:color="auto"/>
            <w:right w:val="none" w:sz="0" w:space="0" w:color="auto"/>
          </w:divBdr>
        </w:div>
        <w:div w:id="1808206995">
          <w:marLeft w:val="480"/>
          <w:marRight w:val="0"/>
          <w:marTop w:val="0"/>
          <w:marBottom w:val="0"/>
          <w:divBdr>
            <w:top w:val="none" w:sz="0" w:space="0" w:color="auto"/>
            <w:left w:val="none" w:sz="0" w:space="0" w:color="auto"/>
            <w:bottom w:val="none" w:sz="0" w:space="0" w:color="auto"/>
            <w:right w:val="none" w:sz="0" w:space="0" w:color="auto"/>
          </w:divBdr>
        </w:div>
        <w:div w:id="1798378145">
          <w:marLeft w:val="480"/>
          <w:marRight w:val="0"/>
          <w:marTop w:val="0"/>
          <w:marBottom w:val="0"/>
          <w:divBdr>
            <w:top w:val="none" w:sz="0" w:space="0" w:color="auto"/>
            <w:left w:val="none" w:sz="0" w:space="0" w:color="auto"/>
            <w:bottom w:val="none" w:sz="0" w:space="0" w:color="auto"/>
            <w:right w:val="none" w:sz="0" w:space="0" w:color="auto"/>
          </w:divBdr>
        </w:div>
        <w:div w:id="1058162573">
          <w:marLeft w:val="480"/>
          <w:marRight w:val="0"/>
          <w:marTop w:val="0"/>
          <w:marBottom w:val="0"/>
          <w:divBdr>
            <w:top w:val="none" w:sz="0" w:space="0" w:color="auto"/>
            <w:left w:val="none" w:sz="0" w:space="0" w:color="auto"/>
            <w:bottom w:val="none" w:sz="0" w:space="0" w:color="auto"/>
            <w:right w:val="none" w:sz="0" w:space="0" w:color="auto"/>
          </w:divBdr>
        </w:div>
      </w:divsChild>
    </w:div>
    <w:div w:id="15234326">
      <w:bodyDiv w:val="1"/>
      <w:marLeft w:val="0"/>
      <w:marRight w:val="0"/>
      <w:marTop w:val="0"/>
      <w:marBottom w:val="0"/>
      <w:divBdr>
        <w:top w:val="none" w:sz="0" w:space="0" w:color="auto"/>
        <w:left w:val="none" w:sz="0" w:space="0" w:color="auto"/>
        <w:bottom w:val="none" w:sz="0" w:space="0" w:color="auto"/>
        <w:right w:val="none" w:sz="0" w:space="0" w:color="auto"/>
      </w:divBdr>
      <w:divsChild>
        <w:div w:id="1804423983">
          <w:marLeft w:val="640"/>
          <w:marRight w:val="0"/>
          <w:marTop w:val="0"/>
          <w:marBottom w:val="0"/>
          <w:divBdr>
            <w:top w:val="none" w:sz="0" w:space="0" w:color="auto"/>
            <w:left w:val="none" w:sz="0" w:space="0" w:color="auto"/>
            <w:bottom w:val="none" w:sz="0" w:space="0" w:color="auto"/>
            <w:right w:val="none" w:sz="0" w:space="0" w:color="auto"/>
          </w:divBdr>
        </w:div>
        <w:div w:id="1153333934">
          <w:marLeft w:val="640"/>
          <w:marRight w:val="0"/>
          <w:marTop w:val="0"/>
          <w:marBottom w:val="0"/>
          <w:divBdr>
            <w:top w:val="none" w:sz="0" w:space="0" w:color="auto"/>
            <w:left w:val="none" w:sz="0" w:space="0" w:color="auto"/>
            <w:bottom w:val="none" w:sz="0" w:space="0" w:color="auto"/>
            <w:right w:val="none" w:sz="0" w:space="0" w:color="auto"/>
          </w:divBdr>
        </w:div>
        <w:div w:id="211619308">
          <w:marLeft w:val="640"/>
          <w:marRight w:val="0"/>
          <w:marTop w:val="0"/>
          <w:marBottom w:val="0"/>
          <w:divBdr>
            <w:top w:val="none" w:sz="0" w:space="0" w:color="auto"/>
            <w:left w:val="none" w:sz="0" w:space="0" w:color="auto"/>
            <w:bottom w:val="none" w:sz="0" w:space="0" w:color="auto"/>
            <w:right w:val="none" w:sz="0" w:space="0" w:color="auto"/>
          </w:divBdr>
        </w:div>
        <w:div w:id="869681729">
          <w:marLeft w:val="640"/>
          <w:marRight w:val="0"/>
          <w:marTop w:val="0"/>
          <w:marBottom w:val="0"/>
          <w:divBdr>
            <w:top w:val="none" w:sz="0" w:space="0" w:color="auto"/>
            <w:left w:val="none" w:sz="0" w:space="0" w:color="auto"/>
            <w:bottom w:val="none" w:sz="0" w:space="0" w:color="auto"/>
            <w:right w:val="none" w:sz="0" w:space="0" w:color="auto"/>
          </w:divBdr>
        </w:div>
        <w:div w:id="1196456193">
          <w:marLeft w:val="640"/>
          <w:marRight w:val="0"/>
          <w:marTop w:val="0"/>
          <w:marBottom w:val="0"/>
          <w:divBdr>
            <w:top w:val="none" w:sz="0" w:space="0" w:color="auto"/>
            <w:left w:val="none" w:sz="0" w:space="0" w:color="auto"/>
            <w:bottom w:val="none" w:sz="0" w:space="0" w:color="auto"/>
            <w:right w:val="none" w:sz="0" w:space="0" w:color="auto"/>
          </w:divBdr>
        </w:div>
        <w:div w:id="1221865625">
          <w:marLeft w:val="640"/>
          <w:marRight w:val="0"/>
          <w:marTop w:val="0"/>
          <w:marBottom w:val="0"/>
          <w:divBdr>
            <w:top w:val="none" w:sz="0" w:space="0" w:color="auto"/>
            <w:left w:val="none" w:sz="0" w:space="0" w:color="auto"/>
            <w:bottom w:val="none" w:sz="0" w:space="0" w:color="auto"/>
            <w:right w:val="none" w:sz="0" w:space="0" w:color="auto"/>
          </w:divBdr>
        </w:div>
        <w:div w:id="1909535542">
          <w:marLeft w:val="640"/>
          <w:marRight w:val="0"/>
          <w:marTop w:val="0"/>
          <w:marBottom w:val="0"/>
          <w:divBdr>
            <w:top w:val="none" w:sz="0" w:space="0" w:color="auto"/>
            <w:left w:val="none" w:sz="0" w:space="0" w:color="auto"/>
            <w:bottom w:val="none" w:sz="0" w:space="0" w:color="auto"/>
            <w:right w:val="none" w:sz="0" w:space="0" w:color="auto"/>
          </w:divBdr>
        </w:div>
        <w:div w:id="983386290">
          <w:marLeft w:val="640"/>
          <w:marRight w:val="0"/>
          <w:marTop w:val="0"/>
          <w:marBottom w:val="0"/>
          <w:divBdr>
            <w:top w:val="none" w:sz="0" w:space="0" w:color="auto"/>
            <w:left w:val="none" w:sz="0" w:space="0" w:color="auto"/>
            <w:bottom w:val="none" w:sz="0" w:space="0" w:color="auto"/>
            <w:right w:val="none" w:sz="0" w:space="0" w:color="auto"/>
          </w:divBdr>
        </w:div>
        <w:div w:id="1709986586">
          <w:marLeft w:val="640"/>
          <w:marRight w:val="0"/>
          <w:marTop w:val="0"/>
          <w:marBottom w:val="0"/>
          <w:divBdr>
            <w:top w:val="none" w:sz="0" w:space="0" w:color="auto"/>
            <w:left w:val="none" w:sz="0" w:space="0" w:color="auto"/>
            <w:bottom w:val="none" w:sz="0" w:space="0" w:color="auto"/>
            <w:right w:val="none" w:sz="0" w:space="0" w:color="auto"/>
          </w:divBdr>
        </w:div>
        <w:div w:id="871268191">
          <w:marLeft w:val="640"/>
          <w:marRight w:val="0"/>
          <w:marTop w:val="0"/>
          <w:marBottom w:val="0"/>
          <w:divBdr>
            <w:top w:val="none" w:sz="0" w:space="0" w:color="auto"/>
            <w:left w:val="none" w:sz="0" w:space="0" w:color="auto"/>
            <w:bottom w:val="none" w:sz="0" w:space="0" w:color="auto"/>
            <w:right w:val="none" w:sz="0" w:space="0" w:color="auto"/>
          </w:divBdr>
        </w:div>
        <w:div w:id="379521591">
          <w:marLeft w:val="640"/>
          <w:marRight w:val="0"/>
          <w:marTop w:val="0"/>
          <w:marBottom w:val="0"/>
          <w:divBdr>
            <w:top w:val="none" w:sz="0" w:space="0" w:color="auto"/>
            <w:left w:val="none" w:sz="0" w:space="0" w:color="auto"/>
            <w:bottom w:val="none" w:sz="0" w:space="0" w:color="auto"/>
            <w:right w:val="none" w:sz="0" w:space="0" w:color="auto"/>
          </w:divBdr>
        </w:div>
        <w:div w:id="1720399322">
          <w:marLeft w:val="640"/>
          <w:marRight w:val="0"/>
          <w:marTop w:val="0"/>
          <w:marBottom w:val="0"/>
          <w:divBdr>
            <w:top w:val="none" w:sz="0" w:space="0" w:color="auto"/>
            <w:left w:val="none" w:sz="0" w:space="0" w:color="auto"/>
            <w:bottom w:val="none" w:sz="0" w:space="0" w:color="auto"/>
            <w:right w:val="none" w:sz="0" w:space="0" w:color="auto"/>
          </w:divBdr>
        </w:div>
        <w:div w:id="153836649">
          <w:marLeft w:val="640"/>
          <w:marRight w:val="0"/>
          <w:marTop w:val="0"/>
          <w:marBottom w:val="0"/>
          <w:divBdr>
            <w:top w:val="none" w:sz="0" w:space="0" w:color="auto"/>
            <w:left w:val="none" w:sz="0" w:space="0" w:color="auto"/>
            <w:bottom w:val="none" w:sz="0" w:space="0" w:color="auto"/>
            <w:right w:val="none" w:sz="0" w:space="0" w:color="auto"/>
          </w:divBdr>
        </w:div>
        <w:div w:id="1008292621">
          <w:marLeft w:val="640"/>
          <w:marRight w:val="0"/>
          <w:marTop w:val="0"/>
          <w:marBottom w:val="0"/>
          <w:divBdr>
            <w:top w:val="none" w:sz="0" w:space="0" w:color="auto"/>
            <w:left w:val="none" w:sz="0" w:space="0" w:color="auto"/>
            <w:bottom w:val="none" w:sz="0" w:space="0" w:color="auto"/>
            <w:right w:val="none" w:sz="0" w:space="0" w:color="auto"/>
          </w:divBdr>
        </w:div>
        <w:div w:id="1110927275">
          <w:marLeft w:val="640"/>
          <w:marRight w:val="0"/>
          <w:marTop w:val="0"/>
          <w:marBottom w:val="0"/>
          <w:divBdr>
            <w:top w:val="none" w:sz="0" w:space="0" w:color="auto"/>
            <w:left w:val="none" w:sz="0" w:space="0" w:color="auto"/>
            <w:bottom w:val="none" w:sz="0" w:space="0" w:color="auto"/>
            <w:right w:val="none" w:sz="0" w:space="0" w:color="auto"/>
          </w:divBdr>
        </w:div>
        <w:div w:id="582182947">
          <w:marLeft w:val="640"/>
          <w:marRight w:val="0"/>
          <w:marTop w:val="0"/>
          <w:marBottom w:val="0"/>
          <w:divBdr>
            <w:top w:val="none" w:sz="0" w:space="0" w:color="auto"/>
            <w:left w:val="none" w:sz="0" w:space="0" w:color="auto"/>
            <w:bottom w:val="none" w:sz="0" w:space="0" w:color="auto"/>
            <w:right w:val="none" w:sz="0" w:space="0" w:color="auto"/>
          </w:divBdr>
        </w:div>
        <w:div w:id="1020358339">
          <w:marLeft w:val="640"/>
          <w:marRight w:val="0"/>
          <w:marTop w:val="0"/>
          <w:marBottom w:val="0"/>
          <w:divBdr>
            <w:top w:val="none" w:sz="0" w:space="0" w:color="auto"/>
            <w:left w:val="none" w:sz="0" w:space="0" w:color="auto"/>
            <w:bottom w:val="none" w:sz="0" w:space="0" w:color="auto"/>
            <w:right w:val="none" w:sz="0" w:space="0" w:color="auto"/>
          </w:divBdr>
        </w:div>
        <w:div w:id="1593857290">
          <w:marLeft w:val="640"/>
          <w:marRight w:val="0"/>
          <w:marTop w:val="0"/>
          <w:marBottom w:val="0"/>
          <w:divBdr>
            <w:top w:val="none" w:sz="0" w:space="0" w:color="auto"/>
            <w:left w:val="none" w:sz="0" w:space="0" w:color="auto"/>
            <w:bottom w:val="none" w:sz="0" w:space="0" w:color="auto"/>
            <w:right w:val="none" w:sz="0" w:space="0" w:color="auto"/>
          </w:divBdr>
        </w:div>
        <w:div w:id="240215372">
          <w:marLeft w:val="640"/>
          <w:marRight w:val="0"/>
          <w:marTop w:val="0"/>
          <w:marBottom w:val="0"/>
          <w:divBdr>
            <w:top w:val="none" w:sz="0" w:space="0" w:color="auto"/>
            <w:left w:val="none" w:sz="0" w:space="0" w:color="auto"/>
            <w:bottom w:val="none" w:sz="0" w:space="0" w:color="auto"/>
            <w:right w:val="none" w:sz="0" w:space="0" w:color="auto"/>
          </w:divBdr>
        </w:div>
        <w:div w:id="788934968">
          <w:marLeft w:val="640"/>
          <w:marRight w:val="0"/>
          <w:marTop w:val="0"/>
          <w:marBottom w:val="0"/>
          <w:divBdr>
            <w:top w:val="none" w:sz="0" w:space="0" w:color="auto"/>
            <w:left w:val="none" w:sz="0" w:space="0" w:color="auto"/>
            <w:bottom w:val="none" w:sz="0" w:space="0" w:color="auto"/>
            <w:right w:val="none" w:sz="0" w:space="0" w:color="auto"/>
          </w:divBdr>
        </w:div>
        <w:div w:id="973366856">
          <w:marLeft w:val="640"/>
          <w:marRight w:val="0"/>
          <w:marTop w:val="0"/>
          <w:marBottom w:val="0"/>
          <w:divBdr>
            <w:top w:val="none" w:sz="0" w:space="0" w:color="auto"/>
            <w:left w:val="none" w:sz="0" w:space="0" w:color="auto"/>
            <w:bottom w:val="none" w:sz="0" w:space="0" w:color="auto"/>
            <w:right w:val="none" w:sz="0" w:space="0" w:color="auto"/>
          </w:divBdr>
        </w:div>
        <w:div w:id="181862843">
          <w:marLeft w:val="640"/>
          <w:marRight w:val="0"/>
          <w:marTop w:val="0"/>
          <w:marBottom w:val="0"/>
          <w:divBdr>
            <w:top w:val="none" w:sz="0" w:space="0" w:color="auto"/>
            <w:left w:val="none" w:sz="0" w:space="0" w:color="auto"/>
            <w:bottom w:val="none" w:sz="0" w:space="0" w:color="auto"/>
            <w:right w:val="none" w:sz="0" w:space="0" w:color="auto"/>
          </w:divBdr>
        </w:div>
        <w:div w:id="1566917663">
          <w:marLeft w:val="640"/>
          <w:marRight w:val="0"/>
          <w:marTop w:val="0"/>
          <w:marBottom w:val="0"/>
          <w:divBdr>
            <w:top w:val="none" w:sz="0" w:space="0" w:color="auto"/>
            <w:left w:val="none" w:sz="0" w:space="0" w:color="auto"/>
            <w:bottom w:val="none" w:sz="0" w:space="0" w:color="auto"/>
            <w:right w:val="none" w:sz="0" w:space="0" w:color="auto"/>
          </w:divBdr>
        </w:div>
        <w:div w:id="1922565245">
          <w:marLeft w:val="640"/>
          <w:marRight w:val="0"/>
          <w:marTop w:val="0"/>
          <w:marBottom w:val="0"/>
          <w:divBdr>
            <w:top w:val="none" w:sz="0" w:space="0" w:color="auto"/>
            <w:left w:val="none" w:sz="0" w:space="0" w:color="auto"/>
            <w:bottom w:val="none" w:sz="0" w:space="0" w:color="auto"/>
            <w:right w:val="none" w:sz="0" w:space="0" w:color="auto"/>
          </w:divBdr>
        </w:div>
        <w:div w:id="1263030618">
          <w:marLeft w:val="640"/>
          <w:marRight w:val="0"/>
          <w:marTop w:val="0"/>
          <w:marBottom w:val="0"/>
          <w:divBdr>
            <w:top w:val="none" w:sz="0" w:space="0" w:color="auto"/>
            <w:left w:val="none" w:sz="0" w:space="0" w:color="auto"/>
            <w:bottom w:val="none" w:sz="0" w:space="0" w:color="auto"/>
            <w:right w:val="none" w:sz="0" w:space="0" w:color="auto"/>
          </w:divBdr>
        </w:div>
        <w:div w:id="158620921">
          <w:marLeft w:val="640"/>
          <w:marRight w:val="0"/>
          <w:marTop w:val="0"/>
          <w:marBottom w:val="0"/>
          <w:divBdr>
            <w:top w:val="none" w:sz="0" w:space="0" w:color="auto"/>
            <w:left w:val="none" w:sz="0" w:space="0" w:color="auto"/>
            <w:bottom w:val="none" w:sz="0" w:space="0" w:color="auto"/>
            <w:right w:val="none" w:sz="0" w:space="0" w:color="auto"/>
          </w:divBdr>
        </w:div>
        <w:div w:id="1682775792">
          <w:marLeft w:val="640"/>
          <w:marRight w:val="0"/>
          <w:marTop w:val="0"/>
          <w:marBottom w:val="0"/>
          <w:divBdr>
            <w:top w:val="none" w:sz="0" w:space="0" w:color="auto"/>
            <w:left w:val="none" w:sz="0" w:space="0" w:color="auto"/>
            <w:bottom w:val="none" w:sz="0" w:space="0" w:color="auto"/>
            <w:right w:val="none" w:sz="0" w:space="0" w:color="auto"/>
          </w:divBdr>
        </w:div>
        <w:div w:id="1870725393">
          <w:marLeft w:val="640"/>
          <w:marRight w:val="0"/>
          <w:marTop w:val="0"/>
          <w:marBottom w:val="0"/>
          <w:divBdr>
            <w:top w:val="none" w:sz="0" w:space="0" w:color="auto"/>
            <w:left w:val="none" w:sz="0" w:space="0" w:color="auto"/>
            <w:bottom w:val="none" w:sz="0" w:space="0" w:color="auto"/>
            <w:right w:val="none" w:sz="0" w:space="0" w:color="auto"/>
          </w:divBdr>
        </w:div>
        <w:div w:id="1827162712">
          <w:marLeft w:val="640"/>
          <w:marRight w:val="0"/>
          <w:marTop w:val="0"/>
          <w:marBottom w:val="0"/>
          <w:divBdr>
            <w:top w:val="none" w:sz="0" w:space="0" w:color="auto"/>
            <w:left w:val="none" w:sz="0" w:space="0" w:color="auto"/>
            <w:bottom w:val="none" w:sz="0" w:space="0" w:color="auto"/>
            <w:right w:val="none" w:sz="0" w:space="0" w:color="auto"/>
          </w:divBdr>
        </w:div>
        <w:div w:id="555700003">
          <w:marLeft w:val="640"/>
          <w:marRight w:val="0"/>
          <w:marTop w:val="0"/>
          <w:marBottom w:val="0"/>
          <w:divBdr>
            <w:top w:val="none" w:sz="0" w:space="0" w:color="auto"/>
            <w:left w:val="none" w:sz="0" w:space="0" w:color="auto"/>
            <w:bottom w:val="none" w:sz="0" w:space="0" w:color="auto"/>
            <w:right w:val="none" w:sz="0" w:space="0" w:color="auto"/>
          </w:divBdr>
        </w:div>
        <w:div w:id="16393992">
          <w:marLeft w:val="640"/>
          <w:marRight w:val="0"/>
          <w:marTop w:val="0"/>
          <w:marBottom w:val="0"/>
          <w:divBdr>
            <w:top w:val="none" w:sz="0" w:space="0" w:color="auto"/>
            <w:left w:val="none" w:sz="0" w:space="0" w:color="auto"/>
            <w:bottom w:val="none" w:sz="0" w:space="0" w:color="auto"/>
            <w:right w:val="none" w:sz="0" w:space="0" w:color="auto"/>
          </w:divBdr>
        </w:div>
        <w:div w:id="2006518252">
          <w:marLeft w:val="640"/>
          <w:marRight w:val="0"/>
          <w:marTop w:val="0"/>
          <w:marBottom w:val="0"/>
          <w:divBdr>
            <w:top w:val="none" w:sz="0" w:space="0" w:color="auto"/>
            <w:left w:val="none" w:sz="0" w:space="0" w:color="auto"/>
            <w:bottom w:val="none" w:sz="0" w:space="0" w:color="auto"/>
            <w:right w:val="none" w:sz="0" w:space="0" w:color="auto"/>
          </w:divBdr>
        </w:div>
        <w:div w:id="484318668">
          <w:marLeft w:val="640"/>
          <w:marRight w:val="0"/>
          <w:marTop w:val="0"/>
          <w:marBottom w:val="0"/>
          <w:divBdr>
            <w:top w:val="none" w:sz="0" w:space="0" w:color="auto"/>
            <w:left w:val="none" w:sz="0" w:space="0" w:color="auto"/>
            <w:bottom w:val="none" w:sz="0" w:space="0" w:color="auto"/>
            <w:right w:val="none" w:sz="0" w:space="0" w:color="auto"/>
          </w:divBdr>
        </w:div>
        <w:div w:id="915822415">
          <w:marLeft w:val="640"/>
          <w:marRight w:val="0"/>
          <w:marTop w:val="0"/>
          <w:marBottom w:val="0"/>
          <w:divBdr>
            <w:top w:val="none" w:sz="0" w:space="0" w:color="auto"/>
            <w:left w:val="none" w:sz="0" w:space="0" w:color="auto"/>
            <w:bottom w:val="none" w:sz="0" w:space="0" w:color="auto"/>
            <w:right w:val="none" w:sz="0" w:space="0" w:color="auto"/>
          </w:divBdr>
        </w:div>
        <w:div w:id="130440069">
          <w:marLeft w:val="640"/>
          <w:marRight w:val="0"/>
          <w:marTop w:val="0"/>
          <w:marBottom w:val="0"/>
          <w:divBdr>
            <w:top w:val="none" w:sz="0" w:space="0" w:color="auto"/>
            <w:left w:val="none" w:sz="0" w:space="0" w:color="auto"/>
            <w:bottom w:val="none" w:sz="0" w:space="0" w:color="auto"/>
            <w:right w:val="none" w:sz="0" w:space="0" w:color="auto"/>
          </w:divBdr>
        </w:div>
        <w:div w:id="313411121">
          <w:marLeft w:val="640"/>
          <w:marRight w:val="0"/>
          <w:marTop w:val="0"/>
          <w:marBottom w:val="0"/>
          <w:divBdr>
            <w:top w:val="none" w:sz="0" w:space="0" w:color="auto"/>
            <w:left w:val="none" w:sz="0" w:space="0" w:color="auto"/>
            <w:bottom w:val="none" w:sz="0" w:space="0" w:color="auto"/>
            <w:right w:val="none" w:sz="0" w:space="0" w:color="auto"/>
          </w:divBdr>
        </w:div>
        <w:div w:id="1969319614">
          <w:marLeft w:val="640"/>
          <w:marRight w:val="0"/>
          <w:marTop w:val="0"/>
          <w:marBottom w:val="0"/>
          <w:divBdr>
            <w:top w:val="none" w:sz="0" w:space="0" w:color="auto"/>
            <w:left w:val="none" w:sz="0" w:space="0" w:color="auto"/>
            <w:bottom w:val="none" w:sz="0" w:space="0" w:color="auto"/>
            <w:right w:val="none" w:sz="0" w:space="0" w:color="auto"/>
          </w:divBdr>
        </w:div>
        <w:div w:id="460348563">
          <w:marLeft w:val="640"/>
          <w:marRight w:val="0"/>
          <w:marTop w:val="0"/>
          <w:marBottom w:val="0"/>
          <w:divBdr>
            <w:top w:val="none" w:sz="0" w:space="0" w:color="auto"/>
            <w:left w:val="none" w:sz="0" w:space="0" w:color="auto"/>
            <w:bottom w:val="none" w:sz="0" w:space="0" w:color="auto"/>
            <w:right w:val="none" w:sz="0" w:space="0" w:color="auto"/>
          </w:divBdr>
        </w:div>
        <w:div w:id="681200434">
          <w:marLeft w:val="640"/>
          <w:marRight w:val="0"/>
          <w:marTop w:val="0"/>
          <w:marBottom w:val="0"/>
          <w:divBdr>
            <w:top w:val="none" w:sz="0" w:space="0" w:color="auto"/>
            <w:left w:val="none" w:sz="0" w:space="0" w:color="auto"/>
            <w:bottom w:val="none" w:sz="0" w:space="0" w:color="auto"/>
            <w:right w:val="none" w:sz="0" w:space="0" w:color="auto"/>
          </w:divBdr>
        </w:div>
        <w:div w:id="1490554077">
          <w:marLeft w:val="640"/>
          <w:marRight w:val="0"/>
          <w:marTop w:val="0"/>
          <w:marBottom w:val="0"/>
          <w:divBdr>
            <w:top w:val="none" w:sz="0" w:space="0" w:color="auto"/>
            <w:left w:val="none" w:sz="0" w:space="0" w:color="auto"/>
            <w:bottom w:val="none" w:sz="0" w:space="0" w:color="auto"/>
            <w:right w:val="none" w:sz="0" w:space="0" w:color="auto"/>
          </w:divBdr>
        </w:div>
        <w:div w:id="2101488216">
          <w:marLeft w:val="640"/>
          <w:marRight w:val="0"/>
          <w:marTop w:val="0"/>
          <w:marBottom w:val="0"/>
          <w:divBdr>
            <w:top w:val="none" w:sz="0" w:space="0" w:color="auto"/>
            <w:left w:val="none" w:sz="0" w:space="0" w:color="auto"/>
            <w:bottom w:val="none" w:sz="0" w:space="0" w:color="auto"/>
            <w:right w:val="none" w:sz="0" w:space="0" w:color="auto"/>
          </w:divBdr>
        </w:div>
        <w:div w:id="404646541">
          <w:marLeft w:val="640"/>
          <w:marRight w:val="0"/>
          <w:marTop w:val="0"/>
          <w:marBottom w:val="0"/>
          <w:divBdr>
            <w:top w:val="none" w:sz="0" w:space="0" w:color="auto"/>
            <w:left w:val="none" w:sz="0" w:space="0" w:color="auto"/>
            <w:bottom w:val="none" w:sz="0" w:space="0" w:color="auto"/>
            <w:right w:val="none" w:sz="0" w:space="0" w:color="auto"/>
          </w:divBdr>
        </w:div>
        <w:div w:id="1175608061">
          <w:marLeft w:val="640"/>
          <w:marRight w:val="0"/>
          <w:marTop w:val="0"/>
          <w:marBottom w:val="0"/>
          <w:divBdr>
            <w:top w:val="none" w:sz="0" w:space="0" w:color="auto"/>
            <w:left w:val="none" w:sz="0" w:space="0" w:color="auto"/>
            <w:bottom w:val="none" w:sz="0" w:space="0" w:color="auto"/>
            <w:right w:val="none" w:sz="0" w:space="0" w:color="auto"/>
          </w:divBdr>
        </w:div>
        <w:div w:id="995180629">
          <w:marLeft w:val="640"/>
          <w:marRight w:val="0"/>
          <w:marTop w:val="0"/>
          <w:marBottom w:val="0"/>
          <w:divBdr>
            <w:top w:val="none" w:sz="0" w:space="0" w:color="auto"/>
            <w:left w:val="none" w:sz="0" w:space="0" w:color="auto"/>
            <w:bottom w:val="none" w:sz="0" w:space="0" w:color="auto"/>
            <w:right w:val="none" w:sz="0" w:space="0" w:color="auto"/>
          </w:divBdr>
        </w:div>
        <w:div w:id="420640758">
          <w:marLeft w:val="640"/>
          <w:marRight w:val="0"/>
          <w:marTop w:val="0"/>
          <w:marBottom w:val="0"/>
          <w:divBdr>
            <w:top w:val="none" w:sz="0" w:space="0" w:color="auto"/>
            <w:left w:val="none" w:sz="0" w:space="0" w:color="auto"/>
            <w:bottom w:val="none" w:sz="0" w:space="0" w:color="auto"/>
            <w:right w:val="none" w:sz="0" w:space="0" w:color="auto"/>
          </w:divBdr>
        </w:div>
        <w:div w:id="966080742">
          <w:marLeft w:val="640"/>
          <w:marRight w:val="0"/>
          <w:marTop w:val="0"/>
          <w:marBottom w:val="0"/>
          <w:divBdr>
            <w:top w:val="none" w:sz="0" w:space="0" w:color="auto"/>
            <w:left w:val="none" w:sz="0" w:space="0" w:color="auto"/>
            <w:bottom w:val="none" w:sz="0" w:space="0" w:color="auto"/>
            <w:right w:val="none" w:sz="0" w:space="0" w:color="auto"/>
          </w:divBdr>
        </w:div>
        <w:div w:id="1988239442">
          <w:marLeft w:val="640"/>
          <w:marRight w:val="0"/>
          <w:marTop w:val="0"/>
          <w:marBottom w:val="0"/>
          <w:divBdr>
            <w:top w:val="none" w:sz="0" w:space="0" w:color="auto"/>
            <w:left w:val="none" w:sz="0" w:space="0" w:color="auto"/>
            <w:bottom w:val="none" w:sz="0" w:space="0" w:color="auto"/>
            <w:right w:val="none" w:sz="0" w:space="0" w:color="auto"/>
          </w:divBdr>
        </w:div>
        <w:div w:id="15933398">
          <w:marLeft w:val="640"/>
          <w:marRight w:val="0"/>
          <w:marTop w:val="0"/>
          <w:marBottom w:val="0"/>
          <w:divBdr>
            <w:top w:val="none" w:sz="0" w:space="0" w:color="auto"/>
            <w:left w:val="none" w:sz="0" w:space="0" w:color="auto"/>
            <w:bottom w:val="none" w:sz="0" w:space="0" w:color="auto"/>
            <w:right w:val="none" w:sz="0" w:space="0" w:color="auto"/>
          </w:divBdr>
        </w:div>
        <w:div w:id="1561212360">
          <w:marLeft w:val="640"/>
          <w:marRight w:val="0"/>
          <w:marTop w:val="0"/>
          <w:marBottom w:val="0"/>
          <w:divBdr>
            <w:top w:val="none" w:sz="0" w:space="0" w:color="auto"/>
            <w:left w:val="none" w:sz="0" w:space="0" w:color="auto"/>
            <w:bottom w:val="none" w:sz="0" w:space="0" w:color="auto"/>
            <w:right w:val="none" w:sz="0" w:space="0" w:color="auto"/>
          </w:divBdr>
        </w:div>
        <w:div w:id="1072922220">
          <w:marLeft w:val="640"/>
          <w:marRight w:val="0"/>
          <w:marTop w:val="0"/>
          <w:marBottom w:val="0"/>
          <w:divBdr>
            <w:top w:val="none" w:sz="0" w:space="0" w:color="auto"/>
            <w:left w:val="none" w:sz="0" w:space="0" w:color="auto"/>
            <w:bottom w:val="none" w:sz="0" w:space="0" w:color="auto"/>
            <w:right w:val="none" w:sz="0" w:space="0" w:color="auto"/>
          </w:divBdr>
        </w:div>
        <w:div w:id="712727854">
          <w:marLeft w:val="640"/>
          <w:marRight w:val="0"/>
          <w:marTop w:val="0"/>
          <w:marBottom w:val="0"/>
          <w:divBdr>
            <w:top w:val="none" w:sz="0" w:space="0" w:color="auto"/>
            <w:left w:val="none" w:sz="0" w:space="0" w:color="auto"/>
            <w:bottom w:val="none" w:sz="0" w:space="0" w:color="auto"/>
            <w:right w:val="none" w:sz="0" w:space="0" w:color="auto"/>
          </w:divBdr>
        </w:div>
        <w:div w:id="1335494846">
          <w:marLeft w:val="640"/>
          <w:marRight w:val="0"/>
          <w:marTop w:val="0"/>
          <w:marBottom w:val="0"/>
          <w:divBdr>
            <w:top w:val="none" w:sz="0" w:space="0" w:color="auto"/>
            <w:left w:val="none" w:sz="0" w:space="0" w:color="auto"/>
            <w:bottom w:val="none" w:sz="0" w:space="0" w:color="auto"/>
            <w:right w:val="none" w:sz="0" w:space="0" w:color="auto"/>
          </w:divBdr>
        </w:div>
        <w:div w:id="1616211984">
          <w:marLeft w:val="640"/>
          <w:marRight w:val="0"/>
          <w:marTop w:val="0"/>
          <w:marBottom w:val="0"/>
          <w:divBdr>
            <w:top w:val="none" w:sz="0" w:space="0" w:color="auto"/>
            <w:left w:val="none" w:sz="0" w:space="0" w:color="auto"/>
            <w:bottom w:val="none" w:sz="0" w:space="0" w:color="auto"/>
            <w:right w:val="none" w:sz="0" w:space="0" w:color="auto"/>
          </w:divBdr>
        </w:div>
        <w:div w:id="1129394554">
          <w:marLeft w:val="640"/>
          <w:marRight w:val="0"/>
          <w:marTop w:val="0"/>
          <w:marBottom w:val="0"/>
          <w:divBdr>
            <w:top w:val="none" w:sz="0" w:space="0" w:color="auto"/>
            <w:left w:val="none" w:sz="0" w:space="0" w:color="auto"/>
            <w:bottom w:val="none" w:sz="0" w:space="0" w:color="auto"/>
            <w:right w:val="none" w:sz="0" w:space="0" w:color="auto"/>
          </w:divBdr>
        </w:div>
        <w:div w:id="732239404">
          <w:marLeft w:val="640"/>
          <w:marRight w:val="0"/>
          <w:marTop w:val="0"/>
          <w:marBottom w:val="0"/>
          <w:divBdr>
            <w:top w:val="none" w:sz="0" w:space="0" w:color="auto"/>
            <w:left w:val="none" w:sz="0" w:space="0" w:color="auto"/>
            <w:bottom w:val="none" w:sz="0" w:space="0" w:color="auto"/>
            <w:right w:val="none" w:sz="0" w:space="0" w:color="auto"/>
          </w:divBdr>
        </w:div>
        <w:div w:id="922028162">
          <w:marLeft w:val="640"/>
          <w:marRight w:val="0"/>
          <w:marTop w:val="0"/>
          <w:marBottom w:val="0"/>
          <w:divBdr>
            <w:top w:val="none" w:sz="0" w:space="0" w:color="auto"/>
            <w:left w:val="none" w:sz="0" w:space="0" w:color="auto"/>
            <w:bottom w:val="none" w:sz="0" w:space="0" w:color="auto"/>
            <w:right w:val="none" w:sz="0" w:space="0" w:color="auto"/>
          </w:divBdr>
        </w:div>
        <w:div w:id="1654412321">
          <w:marLeft w:val="640"/>
          <w:marRight w:val="0"/>
          <w:marTop w:val="0"/>
          <w:marBottom w:val="0"/>
          <w:divBdr>
            <w:top w:val="none" w:sz="0" w:space="0" w:color="auto"/>
            <w:left w:val="none" w:sz="0" w:space="0" w:color="auto"/>
            <w:bottom w:val="none" w:sz="0" w:space="0" w:color="auto"/>
            <w:right w:val="none" w:sz="0" w:space="0" w:color="auto"/>
          </w:divBdr>
        </w:div>
        <w:div w:id="385572918">
          <w:marLeft w:val="640"/>
          <w:marRight w:val="0"/>
          <w:marTop w:val="0"/>
          <w:marBottom w:val="0"/>
          <w:divBdr>
            <w:top w:val="none" w:sz="0" w:space="0" w:color="auto"/>
            <w:left w:val="none" w:sz="0" w:space="0" w:color="auto"/>
            <w:bottom w:val="none" w:sz="0" w:space="0" w:color="auto"/>
            <w:right w:val="none" w:sz="0" w:space="0" w:color="auto"/>
          </w:divBdr>
        </w:div>
        <w:div w:id="545140199">
          <w:marLeft w:val="640"/>
          <w:marRight w:val="0"/>
          <w:marTop w:val="0"/>
          <w:marBottom w:val="0"/>
          <w:divBdr>
            <w:top w:val="none" w:sz="0" w:space="0" w:color="auto"/>
            <w:left w:val="none" w:sz="0" w:space="0" w:color="auto"/>
            <w:bottom w:val="none" w:sz="0" w:space="0" w:color="auto"/>
            <w:right w:val="none" w:sz="0" w:space="0" w:color="auto"/>
          </w:divBdr>
        </w:div>
        <w:div w:id="412169380">
          <w:marLeft w:val="640"/>
          <w:marRight w:val="0"/>
          <w:marTop w:val="0"/>
          <w:marBottom w:val="0"/>
          <w:divBdr>
            <w:top w:val="none" w:sz="0" w:space="0" w:color="auto"/>
            <w:left w:val="none" w:sz="0" w:space="0" w:color="auto"/>
            <w:bottom w:val="none" w:sz="0" w:space="0" w:color="auto"/>
            <w:right w:val="none" w:sz="0" w:space="0" w:color="auto"/>
          </w:divBdr>
        </w:div>
        <w:div w:id="332492441">
          <w:marLeft w:val="640"/>
          <w:marRight w:val="0"/>
          <w:marTop w:val="0"/>
          <w:marBottom w:val="0"/>
          <w:divBdr>
            <w:top w:val="none" w:sz="0" w:space="0" w:color="auto"/>
            <w:left w:val="none" w:sz="0" w:space="0" w:color="auto"/>
            <w:bottom w:val="none" w:sz="0" w:space="0" w:color="auto"/>
            <w:right w:val="none" w:sz="0" w:space="0" w:color="auto"/>
          </w:divBdr>
        </w:div>
        <w:div w:id="516042921">
          <w:marLeft w:val="640"/>
          <w:marRight w:val="0"/>
          <w:marTop w:val="0"/>
          <w:marBottom w:val="0"/>
          <w:divBdr>
            <w:top w:val="none" w:sz="0" w:space="0" w:color="auto"/>
            <w:left w:val="none" w:sz="0" w:space="0" w:color="auto"/>
            <w:bottom w:val="none" w:sz="0" w:space="0" w:color="auto"/>
            <w:right w:val="none" w:sz="0" w:space="0" w:color="auto"/>
          </w:divBdr>
        </w:div>
        <w:div w:id="1321732634">
          <w:marLeft w:val="640"/>
          <w:marRight w:val="0"/>
          <w:marTop w:val="0"/>
          <w:marBottom w:val="0"/>
          <w:divBdr>
            <w:top w:val="none" w:sz="0" w:space="0" w:color="auto"/>
            <w:left w:val="none" w:sz="0" w:space="0" w:color="auto"/>
            <w:bottom w:val="none" w:sz="0" w:space="0" w:color="auto"/>
            <w:right w:val="none" w:sz="0" w:space="0" w:color="auto"/>
          </w:divBdr>
        </w:div>
        <w:div w:id="592665344">
          <w:marLeft w:val="640"/>
          <w:marRight w:val="0"/>
          <w:marTop w:val="0"/>
          <w:marBottom w:val="0"/>
          <w:divBdr>
            <w:top w:val="none" w:sz="0" w:space="0" w:color="auto"/>
            <w:left w:val="none" w:sz="0" w:space="0" w:color="auto"/>
            <w:bottom w:val="none" w:sz="0" w:space="0" w:color="auto"/>
            <w:right w:val="none" w:sz="0" w:space="0" w:color="auto"/>
          </w:divBdr>
        </w:div>
        <w:div w:id="680545511">
          <w:marLeft w:val="640"/>
          <w:marRight w:val="0"/>
          <w:marTop w:val="0"/>
          <w:marBottom w:val="0"/>
          <w:divBdr>
            <w:top w:val="none" w:sz="0" w:space="0" w:color="auto"/>
            <w:left w:val="none" w:sz="0" w:space="0" w:color="auto"/>
            <w:bottom w:val="none" w:sz="0" w:space="0" w:color="auto"/>
            <w:right w:val="none" w:sz="0" w:space="0" w:color="auto"/>
          </w:divBdr>
        </w:div>
        <w:div w:id="1665546483">
          <w:marLeft w:val="640"/>
          <w:marRight w:val="0"/>
          <w:marTop w:val="0"/>
          <w:marBottom w:val="0"/>
          <w:divBdr>
            <w:top w:val="none" w:sz="0" w:space="0" w:color="auto"/>
            <w:left w:val="none" w:sz="0" w:space="0" w:color="auto"/>
            <w:bottom w:val="none" w:sz="0" w:space="0" w:color="auto"/>
            <w:right w:val="none" w:sz="0" w:space="0" w:color="auto"/>
          </w:divBdr>
        </w:div>
        <w:div w:id="1583297344">
          <w:marLeft w:val="640"/>
          <w:marRight w:val="0"/>
          <w:marTop w:val="0"/>
          <w:marBottom w:val="0"/>
          <w:divBdr>
            <w:top w:val="none" w:sz="0" w:space="0" w:color="auto"/>
            <w:left w:val="none" w:sz="0" w:space="0" w:color="auto"/>
            <w:bottom w:val="none" w:sz="0" w:space="0" w:color="auto"/>
            <w:right w:val="none" w:sz="0" w:space="0" w:color="auto"/>
          </w:divBdr>
        </w:div>
        <w:div w:id="949513398">
          <w:marLeft w:val="640"/>
          <w:marRight w:val="0"/>
          <w:marTop w:val="0"/>
          <w:marBottom w:val="0"/>
          <w:divBdr>
            <w:top w:val="none" w:sz="0" w:space="0" w:color="auto"/>
            <w:left w:val="none" w:sz="0" w:space="0" w:color="auto"/>
            <w:bottom w:val="none" w:sz="0" w:space="0" w:color="auto"/>
            <w:right w:val="none" w:sz="0" w:space="0" w:color="auto"/>
          </w:divBdr>
        </w:div>
        <w:div w:id="568854369">
          <w:marLeft w:val="640"/>
          <w:marRight w:val="0"/>
          <w:marTop w:val="0"/>
          <w:marBottom w:val="0"/>
          <w:divBdr>
            <w:top w:val="none" w:sz="0" w:space="0" w:color="auto"/>
            <w:left w:val="none" w:sz="0" w:space="0" w:color="auto"/>
            <w:bottom w:val="none" w:sz="0" w:space="0" w:color="auto"/>
            <w:right w:val="none" w:sz="0" w:space="0" w:color="auto"/>
          </w:divBdr>
        </w:div>
        <w:div w:id="258875438">
          <w:marLeft w:val="640"/>
          <w:marRight w:val="0"/>
          <w:marTop w:val="0"/>
          <w:marBottom w:val="0"/>
          <w:divBdr>
            <w:top w:val="none" w:sz="0" w:space="0" w:color="auto"/>
            <w:left w:val="none" w:sz="0" w:space="0" w:color="auto"/>
            <w:bottom w:val="none" w:sz="0" w:space="0" w:color="auto"/>
            <w:right w:val="none" w:sz="0" w:space="0" w:color="auto"/>
          </w:divBdr>
        </w:div>
        <w:div w:id="184290078">
          <w:marLeft w:val="640"/>
          <w:marRight w:val="0"/>
          <w:marTop w:val="0"/>
          <w:marBottom w:val="0"/>
          <w:divBdr>
            <w:top w:val="none" w:sz="0" w:space="0" w:color="auto"/>
            <w:left w:val="none" w:sz="0" w:space="0" w:color="auto"/>
            <w:bottom w:val="none" w:sz="0" w:space="0" w:color="auto"/>
            <w:right w:val="none" w:sz="0" w:space="0" w:color="auto"/>
          </w:divBdr>
        </w:div>
        <w:div w:id="472409777">
          <w:marLeft w:val="640"/>
          <w:marRight w:val="0"/>
          <w:marTop w:val="0"/>
          <w:marBottom w:val="0"/>
          <w:divBdr>
            <w:top w:val="none" w:sz="0" w:space="0" w:color="auto"/>
            <w:left w:val="none" w:sz="0" w:space="0" w:color="auto"/>
            <w:bottom w:val="none" w:sz="0" w:space="0" w:color="auto"/>
            <w:right w:val="none" w:sz="0" w:space="0" w:color="auto"/>
          </w:divBdr>
        </w:div>
        <w:div w:id="927037673">
          <w:marLeft w:val="640"/>
          <w:marRight w:val="0"/>
          <w:marTop w:val="0"/>
          <w:marBottom w:val="0"/>
          <w:divBdr>
            <w:top w:val="none" w:sz="0" w:space="0" w:color="auto"/>
            <w:left w:val="none" w:sz="0" w:space="0" w:color="auto"/>
            <w:bottom w:val="none" w:sz="0" w:space="0" w:color="auto"/>
            <w:right w:val="none" w:sz="0" w:space="0" w:color="auto"/>
          </w:divBdr>
        </w:div>
        <w:div w:id="577715981">
          <w:marLeft w:val="640"/>
          <w:marRight w:val="0"/>
          <w:marTop w:val="0"/>
          <w:marBottom w:val="0"/>
          <w:divBdr>
            <w:top w:val="none" w:sz="0" w:space="0" w:color="auto"/>
            <w:left w:val="none" w:sz="0" w:space="0" w:color="auto"/>
            <w:bottom w:val="none" w:sz="0" w:space="0" w:color="auto"/>
            <w:right w:val="none" w:sz="0" w:space="0" w:color="auto"/>
          </w:divBdr>
        </w:div>
        <w:div w:id="1776827746">
          <w:marLeft w:val="640"/>
          <w:marRight w:val="0"/>
          <w:marTop w:val="0"/>
          <w:marBottom w:val="0"/>
          <w:divBdr>
            <w:top w:val="none" w:sz="0" w:space="0" w:color="auto"/>
            <w:left w:val="none" w:sz="0" w:space="0" w:color="auto"/>
            <w:bottom w:val="none" w:sz="0" w:space="0" w:color="auto"/>
            <w:right w:val="none" w:sz="0" w:space="0" w:color="auto"/>
          </w:divBdr>
        </w:div>
        <w:div w:id="95835203">
          <w:marLeft w:val="640"/>
          <w:marRight w:val="0"/>
          <w:marTop w:val="0"/>
          <w:marBottom w:val="0"/>
          <w:divBdr>
            <w:top w:val="none" w:sz="0" w:space="0" w:color="auto"/>
            <w:left w:val="none" w:sz="0" w:space="0" w:color="auto"/>
            <w:bottom w:val="none" w:sz="0" w:space="0" w:color="auto"/>
            <w:right w:val="none" w:sz="0" w:space="0" w:color="auto"/>
          </w:divBdr>
        </w:div>
        <w:div w:id="486941798">
          <w:marLeft w:val="640"/>
          <w:marRight w:val="0"/>
          <w:marTop w:val="0"/>
          <w:marBottom w:val="0"/>
          <w:divBdr>
            <w:top w:val="none" w:sz="0" w:space="0" w:color="auto"/>
            <w:left w:val="none" w:sz="0" w:space="0" w:color="auto"/>
            <w:bottom w:val="none" w:sz="0" w:space="0" w:color="auto"/>
            <w:right w:val="none" w:sz="0" w:space="0" w:color="auto"/>
          </w:divBdr>
        </w:div>
        <w:div w:id="1732926784">
          <w:marLeft w:val="640"/>
          <w:marRight w:val="0"/>
          <w:marTop w:val="0"/>
          <w:marBottom w:val="0"/>
          <w:divBdr>
            <w:top w:val="none" w:sz="0" w:space="0" w:color="auto"/>
            <w:left w:val="none" w:sz="0" w:space="0" w:color="auto"/>
            <w:bottom w:val="none" w:sz="0" w:space="0" w:color="auto"/>
            <w:right w:val="none" w:sz="0" w:space="0" w:color="auto"/>
          </w:divBdr>
        </w:div>
        <w:div w:id="245502954">
          <w:marLeft w:val="640"/>
          <w:marRight w:val="0"/>
          <w:marTop w:val="0"/>
          <w:marBottom w:val="0"/>
          <w:divBdr>
            <w:top w:val="none" w:sz="0" w:space="0" w:color="auto"/>
            <w:left w:val="none" w:sz="0" w:space="0" w:color="auto"/>
            <w:bottom w:val="none" w:sz="0" w:space="0" w:color="auto"/>
            <w:right w:val="none" w:sz="0" w:space="0" w:color="auto"/>
          </w:divBdr>
        </w:div>
      </w:divsChild>
    </w:div>
    <w:div w:id="16274846">
      <w:bodyDiv w:val="1"/>
      <w:marLeft w:val="0"/>
      <w:marRight w:val="0"/>
      <w:marTop w:val="0"/>
      <w:marBottom w:val="0"/>
      <w:divBdr>
        <w:top w:val="none" w:sz="0" w:space="0" w:color="auto"/>
        <w:left w:val="none" w:sz="0" w:space="0" w:color="auto"/>
        <w:bottom w:val="none" w:sz="0" w:space="0" w:color="auto"/>
        <w:right w:val="none" w:sz="0" w:space="0" w:color="auto"/>
      </w:divBdr>
    </w:div>
    <w:div w:id="18315139">
      <w:bodyDiv w:val="1"/>
      <w:marLeft w:val="0"/>
      <w:marRight w:val="0"/>
      <w:marTop w:val="0"/>
      <w:marBottom w:val="0"/>
      <w:divBdr>
        <w:top w:val="none" w:sz="0" w:space="0" w:color="auto"/>
        <w:left w:val="none" w:sz="0" w:space="0" w:color="auto"/>
        <w:bottom w:val="none" w:sz="0" w:space="0" w:color="auto"/>
        <w:right w:val="none" w:sz="0" w:space="0" w:color="auto"/>
      </w:divBdr>
    </w:div>
    <w:div w:id="21172389">
      <w:bodyDiv w:val="1"/>
      <w:marLeft w:val="0"/>
      <w:marRight w:val="0"/>
      <w:marTop w:val="0"/>
      <w:marBottom w:val="0"/>
      <w:divBdr>
        <w:top w:val="none" w:sz="0" w:space="0" w:color="auto"/>
        <w:left w:val="none" w:sz="0" w:space="0" w:color="auto"/>
        <w:bottom w:val="none" w:sz="0" w:space="0" w:color="auto"/>
        <w:right w:val="none" w:sz="0" w:space="0" w:color="auto"/>
      </w:divBdr>
    </w:div>
    <w:div w:id="24793427">
      <w:bodyDiv w:val="1"/>
      <w:marLeft w:val="0"/>
      <w:marRight w:val="0"/>
      <w:marTop w:val="0"/>
      <w:marBottom w:val="0"/>
      <w:divBdr>
        <w:top w:val="none" w:sz="0" w:space="0" w:color="auto"/>
        <w:left w:val="none" w:sz="0" w:space="0" w:color="auto"/>
        <w:bottom w:val="none" w:sz="0" w:space="0" w:color="auto"/>
        <w:right w:val="none" w:sz="0" w:space="0" w:color="auto"/>
      </w:divBdr>
      <w:divsChild>
        <w:div w:id="1698000868">
          <w:marLeft w:val="640"/>
          <w:marRight w:val="0"/>
          <w:marTop w:val="0"/>
          <w:marBottom w:val="0"/>
          <w:divBdr>
            <w:top w:val="none" w:sz="0" w:space="0" w:color="auto"/>
            <w:left w:val="none" w:sz="0" w:space="0" w:color="auto"/>
            <w:bottom w:val="none" w:sz="0" w:space="0" w:color="auto"/>
            <w:right w:val="none" w:sz="0" w:space="0" w:color="auto"/>
          </w:divBdr>
        </w:div>
        <w:div w:id="617612118">
          <w:marLeft w:val="640"/>
          <w:marRight w:val="0"/>
          <w:marTop w:val="0"/>
          <w:marBottom w:val="0"/>
          <w:divBdr>
            <w:top w:val="none" w:sz="0" w:space="0" w:color="auto"/>
            <w:left w:val="none" w:sz="0" w:space="0" w:color="auto"/>
            <w:bottom w:val="none" w:sz="0" w:space="0" w:color="auto"/>
            <w:right w:val="none" w:sz="0" w:space="0" w:color="auto"/>
          </w:divBdr>
        </w:div>
        <w:div w:id="109672489">
          <w:marLeft w:val="640"/>
          <w:marRight w:val="0"/>
          <w:marTop w:val="0"/>
          <w:marBottom w:val="0"/>
          <w:divBdr>
            <w:top w:val="none" w:sz="0" w:space="0" w:color="auto"/>
            <w:left w:val="none" w:sz="0" w:space="0" w:color="auto"/>
            <w:bottom w:val="none" w:sz="0" w:space="0" w:color="auto"/>
            <w:right w:val="none" w:sz="0" w:space="0" w:color="auto"/>
          </w:divBdr>
        </w:div>
        <w:div w:id="1815367698">
          <w:marLeft w:val="640"/>
          <w:marRight w:val="0"/>
          <w:marTop w:val="0"/>
          <w:marBottom w:val="0"/>
          <w:divBdr>
            <w:top w:val="none" w:sz="0" w:space="0" w:color="auto"/>
            <w:left w:val="none" w:sz="0" w:space="0" w:color="auto"/>
            <w:bottom w:val="none" w:sz="0" w:space="0" w:color="auto"/>
            <w:right w:val="none" w:sz="0" w:space="0" w:color="auto"/>
          </w:divBdr>
        </w:div>
        <w:div w:id="1667517116">
          <w:marLeft w:val="640"/>
          <w:marRight w:val="0"/>
          <w:marTop w:val="0"/>
          <w:marBottom w:val="0"/>
          <w:divBdr>
            <w:top w:val="none" w:sz="0" w:space="0" w:color="auto"/>
            <w:left w:val="none" w:sz="0" w:space="0" w:color="auto"/>
            <w:bottom w:val="none" w:sz="0" w:space="0" w:color="auto"/>
            <w:right w:val="none" w:sz="0" w:space="0" w:color="auto"/>
          </w:divBdr>
        </w:div>
        <w:div w:id="561336343">
          <w:marLeft w:val="640"/>
          <w:marRight w:val="0"/>
          <w:marTop w:val="0"/>
          <w:marBottom w:val="0"/>
          <w:divBdr>
            <w:top w:val="none" w:sz="0" w:space="0" w:color="auto"/>
            <w:left w:val="none" w:sz="0" w:space="0" w:color="auto"/>
            <w:bottom w:val="none" w:sz="0" w:space="0" w:color="auto"/>
            <w:right w:val="none" w:sz="0" w:space="0" w:color="auto"/>
          </w:divBdr>
        </w:div>
        <w:div w:id="322664576">
          <w:marLeft w:val="640"/>
          <w:marRight w:val="0"/>
          <w:marTop w:val="0"/>
          <w:marBottom w:val="0"/>
          <w:divBdr>
            <w:top w:val="none" w:sz="0" w:space="0" w:color="auto"/>
            <w:left w:val="none" w:sz="0" w:space="0" w:color="auto"/>
            <w:bottom w:val="none" w:sz="0" w:space="0" w:color="auto"/>
            <w:right w:val="none" w:sz="0" w:space="0" w:color="auto"/>
          </w:divBdr>
        </w:div>
        <w:div w:id="90978035">
          <w:marLeft w:val="640"/>
          <w:marRight w:val="0"/>
          <w:marTop w:val="0"/>
          <w:marBottom w:val="0"/>
          <w:divBdr>
            <w:top w:val="none" w:sz="0" w:space="0" w:color="auto"/>
            <w:left w:val="none" w:sz="0" w:space="0" w:color="auto"/>
            <w:bottom w:val="none" w:sz="0" w:space="0" w:color="auto"/>
            <w:right w:val="none" w:sz="0" w:space="0" w:color="auto"/>
          </w:divBdr>
        </w:div>
        <w:div w:id="466247062">
          <w:marLeft w:val="640"/>
          <w:marRight w:val="0"/>
          <w:marTop w:val="0"/>
          <w:marBottom w:val="0"/>
          <w:divBdr>
            <w:top w:val="none" w:sz="0" w:space="0" w:color="auto"/>
            <w:left w:val="none" w:sz="0" w:space="0" w:color="auto"/>
            <w:bottom w:val="none" w:sz="0" w:space="0" w:color="auto"/>
            <w:right w:val="none" w:sz="0" w:space="0" w:color="auto"/>
          </w:divBdr>
        </w:div>
        <w:div w:id="1639145045">
          <w:marLeft w:val="640"/>
          <w:marRight w:val="0"/>
          <w:marTop w:val="0"/>
          <w:marBottom w:val="0"/>
          <w:divBdr>
            <w:top w:val="none" w:sz="0" w:space="0" w:color="auto"/>
            <w:left w:val="none" w:sz="0" w:space="0" w:color="auto"/>
            <w:bottom w:val="none" w:sz="0" w:space="0" w:color="auto"/>
            <w:right w:val="none" w:sz="0" w:space="0" w:color="auto"/>
          </w:divBdr>
        </w:div>
        <w:div w:id="2001808960">
          <w:marLeft w:val="640"/>
          <w:marRight w:val="0"/>
          <w:marTop w:val="0"/>
          <w:marBottom w:val="0"/>
          <w:divBdr>
            <w:top w:val="none" w:sz="0" w:space="0" w:color="auto"/>
            <w:left w:val="none" w:sz="0" w:space="0" w:color="auto"/>
            <w:bottom w:val="none" w:sz="0" w:space="0" w:color="auto"/>
            <w:right w:val="none" w:sz="0" w:space="0" w:color="auto"/>
          </w:divBdr>
        </w:div>
        <w:div w:id="1893729270">
          <w:marLeft w:val="640"/>
          <w:marRight w:val="0"/>
          <w:marTop w:val="0"/>
          <w:marBottom w:val="0"/>
          <w:divBdr>
            <w:top w:val="none" w:sz="0" w:space="0" w:color="auto"/>
            <w:left w:val="none" w:sz="0" w:space="0" w:color="auto"/>
            <w:bottom w:val="none" w:sz="0" w:space="0" w:color="auto"/>
            <w:right w:val="none" w:sz="0" w:space="0" w:color="auto"/>
          </w:divBdr>
        </w:div>
        <w:div w:id="113521889">
          <w:marLeft w:val="640"/>
          <w:marRight w:val="0"/>
          <w:marTop w:val="0"/>
          <w:marBottom w:val="0"/>
          <w:divBdr>
            <w:top w:val="none" w:sz="0" w:space="0" w:color="auto"/>
            <w:left w:val="none" w:sz="0" w:space="0" w:color="auto"/>
            <w:bottom w:val="none" w:sz="0" w:space="0" w:color="auto"/>
            <w:right w:val="none" w:sz="0" w:space="0" w:color="auto"/>
          </w:divBdr>
        </w:div>
        <w:div w:id="999306654">
          <w:marLeft w:val="640"/>
          <w:marRight w:val="0"/>
          <w:marTop w:val="0"/>
          <w:marBottom w:val="0"/>
          <w:divBdr>
            <w:top w:val="none" w:sz="0" w:space="0" w:color="auto"/>
            <w:left w:val="none" w:sz="0" w:space="0" w:color="auto"/>
            <w:bottom w:val="none" w:sz="0" w:space="0" w:color="auto"/>
            <w:right w:val="none" w:sz="0" w:space="0" w:color="auto"/>
          </w:divBdr>
        </w:div>
        <w:div w:id="255290809">
          <w:marLeft w:val="640"/>
          <w:marRight w:val="0"/>
          <w:marTop w:val="0"/>
          <w:marBottom w:val="0"/>
          <w:divBdr>
            <w:top w:val="none" w:sz="0" w:space="0" w:color="auto"/>
            <w:left w:val="none" w:sz="0" w:space="0" w:color="auto"/>
            <w:bottom w:val="none" w:sz="0" w:space="0" w:color="auto"/>
            <w:right w:val="none" w:sz="0" w:space="0" w:color="auto"/>
          </w:divBdr>
        </w:div>
        <w:div w:id="1851018537">
          <w:marLeft w:val="640"/>
          <w:marRight w:val="0"/>
          <w:marTop w:val="0"/>
          <w:marBottom w:val="0"/>
          <w:divBdr>
            <w:top w:val="none" w:sz="0" w:space="0" w:color="auto"/>
            <w:left w:val="none" w:sz="0" w:space="0" w:color="auto"/>
            <w:bottom w:val="none" w:sz="0" w:space="0" w:color="auto"/>
            <w:right w:val="none" w:sz="0" w:space="0" w:color="auto"/>
          </w:divBdr>
        </w:div>
        <w:div w:id="1115636173">
          <w:marLeft w:val="640"/>
          <w:marRight w:val="0"/>
          <w:marTop w:val="0"/>
          <w:marBottom w:val="0"/>
          <w:divBdr>
            <w:top w:val="none" w:sz="0" w:space="0" w:color="auto"/>
            <w:left w:val="none" w:sz="0" w:space="0" w:color="auto"/>
            <w:bottom w:val="none" w:sz="0" w:space="0" w:color="auto"/>
            <w:right w:val="none" w:sz="0" w:space="0" w:color="auto"/>
          </w:divBdr>
        </w:div>
        <w:div w:id="1988822442">
          <w:marLeft w:val="640"/>
          <w:marRight w:val="0"/>
          <w:marTop w:val="0"/>
          <w:marBottom w:val="0"/>
          <w:divBdr>
            <w:top w:val="none" w:sz="0" w:space="0" w:color="auto"/>
            <w:left w:val="none" w:sz="0" w:space="0" w:color="auto"/>
            <w:bottom w:val="none" w:sz="0" w:space="0" w:color="auto"/>
            <w:right w:val="none" w:sz="0" w:space="0" w:color="auto"/>
          </w:divBdr>
        </w:div>
        <w:div w:id="1276475735">
          <w:marLeft w:val="640"/>
          <w:marRight w:val="0"/>
          <w:marTop w:val="0"/>
          <w:marBottom w:val="0"/>
          <w:divBdr>
            <w:top w:val="none" w:sz="0" w:space="0" w:color="auto"/>
            <w:left w:val="none" w:sz="0" w:space="0" w:color="auto"/>
            <w:bottom w:val="none" w:sz="0" w:space="0" w:color="auto"/>
            <w:right w:val="none" w:sz="0" w:space="0" w:color="auto"/>
          </w:divBdr>
        </w:div>
        <w:div w:id="577519550">
          <w:marLeft w:val="640"/>
          <w:marRight w:val="0"/>
          <w:marTop w:val="0"/>
          <w:marBottom w:val="0"/>
          <w:divBdr>
            <w:top w:val="none" w:sz="0" w:space="0" w:color="auto"/>
            <w:left w:val="none" w:sz="0" w:space="0" w:color="auto"/>
            <w:bottom w:val="none" w:sz="0" w:space="0" w:color="auto"/>
            <w:right w:val="none" w:sz="0" w:space="0" w:color="auto"/>
          </w:divBdr>
        </w:div>
        <w:div w:id="168372497">
          <w:marLeft w:val="640"/>
          <w:marRight w:val="0"/>
          <w:marTop w:val="0"/>
          <w:marBottom w:val="0"/>
          <w:divBdr>
            <w:top w:val="none" w:sz="0" w:space="0" w:color="auto"/>
            <w:left w:val="none" w:sz="0" w:space="0" w:color="auto"/>
            <w:bottom w:val="none" w:sz="0" w:space="0" w:color="auto"/>
            <w:right w:val="none" w:sz="0" w:space="0" w:color="auto"/>
          </w:divBdr>
        </w:div>
        <w:div w:id="310138882">
          <w:marLeft w:val="640"/>
          <w:marRight w:val="0"/>
          <w:marTop w:val="0"/>
          <w:marBottom w:val="0"/>
          <w:divBdr>
            <w:top w:val="none" w:sz="0" w:space="0" w:color="auto"/>
            <w:left w:val="none" w:sz="0" w:space="0" w:color="auto"/>
            <w:bottom w:val="none" w:sz="0" w:space="0" w:color="auto"/>
            <w:right w:val="none" w:sz="0" w:space="0" w:color="auto"/>
          </w:divBdr>
        </w:div>
        <w:div w:id="1830557885">
          <w:marLeft w:val="640"/>
          <w:marRight w:val="0"/>
          <w:marTop w:val="0"/>
          <w:marBottom w:val="0"/>
          <w:divBdr>
            <w:top w:val="none" w:sz="0" w:space="0" w:color="auto"/>
            <w:left w:val="none" w:sz="0" w:space="0" w:color="auto"/>
            <w:bottom w:val="none" w:sz="0" w:space="0" w:color="auto"/>
            <w:right w:val="none" w:sz="0" w:space="0" w:color="auto"/>
          </w:divBdr>
        </w:div>
        <w:div w:id="242112202">
          <w:marLeft w:val="640"/>
          <w:marRight w:val="0"/>
          <w:marTop w:val="0"/>
          <w:marBottom w:val="0"/>
          <w:divBdr>
            <w:top w:val="none" w:sz="0" w:space="0" w:color="auto"/>
            <w:left w:val="none" w:sz="0" w:space="0" w:color="auto"/>
            <w:bottom w:val="none" w:sz="0" w:space="0" w:color="auto"/>
            <w:right w:val="none" w:sz="0" w:space="0" w:color="auto"/>
          </w:divBdr>
        </w:div>
        <w:div w:id="616988353">
          <w:marLeft w:val="640"/>
          <w:marRight w:val="0"/>
          <w:marTop w:val="0"/>
          <w:marBottom w:val="0"/>
          <w:divBdr>
            <w:top w:val="none" w:sz="0" w:space="0" w:color="auto"/>
            <w:left w:val="none" w:sz="0" w:space="0" w:color="auto"/>
            <w:bottom w:val="none" w:sz="0" w:space="0" w:color="auto"/>
            <w:right w:val="none" w:sz="0" w:space="0" w:color="auto"/>
          </w:divBdr>
        </w:div>
        <w:div w:id="1914269867">
          <w:marLeft w:val="640"/>
          <w:marRight w:val="0"/>
          <w:marTop w:val="0"/>
          <w:marBottom w:val="0"/>
          <w:divBdr>
            <w:top w:val="none" w:sz="0" w:space="0" w:color="auto"/>
            <w:left w:val="none" w:sz="0" w:space="0" w:color="auto"/>
            <w:bottom w:val="none" w:sz="0" w:space="0" w:color="auto"/>
            <w:right w:val="none" w:sz="0" w:space="0" w:color="auto"/>
          </w:divBdr>
        </w:div>
        <w:div w:id="2006321508">
          <w:marLeft w:val="640"/>
          <w:marRight w:val="0"/>
          <w:marTop w:val="0"/>
          <w:marBottom w:val="0"/>
          <w:divBdr>
            <w:top w:val="none" w:sz="0" w:space="0" w:color="auto"/>
            <w:left w:val="none" w:sz="0" w:space="0" w:color="auto"/>
            <w:bottom w:val="none" w:sz="0" w:space="0" w:color="auto"/>
            <w:right w:val="none" w:sz="0" w:space="0" w:color="auto"/>
          </w:divBdr>
        </w:div>
        <w:div w:id="1448426328">
          <w:marLeft w:val="640"/>
          <w:marRight w:val="0"/>
          <w:marTop w:val="0"/>
          <w:marBottom w:val="0"/>
          <w:divBdr>
            <w:top w:val="none" w:sz="0" w:space="0" w:color="auto"/>
            <w:left w:val="none" w:sz="0" w:space="0" w:color="auto"/>
            <w:bottom w:val="none" w:sz="0" w:space="0" w:color="auto"/>
            <w:right w:val="none" w:sz="0" w:space="0" w:color="auto"/>
          </w:divBdr>
        </w:div>
        <w:div w:id="825557409">
          <w:marLeft w:val="640"/>
          <w:marRight w:val="0"/>
          <w:marTop w:val="0"/>
          <w:marBottom w:val="0"/>
          <w:divBdr>
            <w:top w:val="none" w:sz="0" w:space="0" w:color="auto"/>
            <w:left w:val="none" w:sz="0" w:space="0" w:color="auto"/>
            <w:bottom w:val="none" w:sz="0" w:space="0" w:color="auto"/>
            <w:right w:val="none" w:sz="0" w:space="0" w:color="auto"/>
          </w:divBdr>
        </w:div>
        <w:div w:id="21787150">
          <w:marLeft w:val="640"/>
          <w:marRight w:val="0"/>
          <w:marTop w:val="0"/>
          <w:marBottom w:val="0"/>
          <w:divBdr>
            <w:top w:val="none" w:sz="0" w:space="0" w:color="auto"/>
            <w:left w:val="none" w:sz="0" w:space="0" w:color="auto"/>
            <w:bottom w:val="none" w:sz="0" w:space="0" w:color="auto"/>
            <w:right w:val="none" w:sz="0" w:space="0" w:color="auto"/>
          </w:divBdr>
        </w:div>
        <w:div w:id="1005866226">
          <w:marLeft w:val="640"/>
          <w:marRight w:val="0"/>
          <w:marTop w:val="0"/>
          <w:marBottom w:val="0"/>
          <w:divBdr>
            <w:top w:val="none" w:sz="0" w:space="0" w:color="auto"/>
            <w:left w:val="none" w:sz="0" w:space="0" w:color="auto"/>
            <w:bottom w:val="none" w:sz="0" w:space="0" w:color="auto"/>
            <w:right w:val="none" w:sz="0" w:space="0" w:color="auto"/>
          </w:divBdr>
        </w:div>
        <w:div w:id="110100562">
          <w:marLeft w:val="640"/>
          <w:marRight w:val="0"/>
          <w:marTop w:val="0"/>
          <w:marBottom w:val="0"/>
          <w:divBdr>
            <w:top w:val="none" w:sz="0" w:space="0" w:color="auto"/>
            <w:left w:val="none" w:sz="0" w:space="0" w:color="auto"/>
            <w:bottom w:val="none" w:sz="0" w:space="0" w:color="auto"/>
            <w:right w:val="none" w:sz="0" w:space="0" w:color="auto"/>
          </w:divBdr>
        </w:div>
        <w:div w:id="1649940127">
          <w:marLeft w:val="640"/>
          <w:marRight w:val="0"/>
          <w:marTop w:val="0"/>
          <w:marBottom w:val="0"/>
          <w:divBdr>
            <w:top w:val="none" w:sz="0" w:space="0" w:color="auto"/>
            <w:left w:val="none" w:sz="0" w:space="0" w:color="auto"/>
            <w:bottom w:val="none" w:sz="0" w:space="0" w:color="auto"/>
            <w:right w:val="none" w:sz="0" w:space="0" w:color="auto"/>
          </w:divBdr>
        </w:div>
        <w:div w:id="1450512635">
          <w:marLeft w:val="640"/>
          <w:marRight w:val="0"/>
          <w:marTop w:val="0"/>
          <w:marBottom w:val="0"/>
          <w:divBdr>
            <w:top w:val="none" w:sz="0" w:space="0" w:color="auto"/>
            <w:left w:val="none" w:sz="0" w:space="0" w:color="auto"/>
            <w:bottom w:val="none" w:sz="0" w:space="0" w:color="auto"/>
            <w:right w:val="none" w:sz="0" w:space="0" w:color="auto"/>
          </w:divBdr>
        </w:div>
        <w:div w:id="1787044849">
          <w:marLeft w:val="640"/>
          <w:marRight w:val="0"/>
          <w:marTop w:val="0"/>
          <w:marBottom w:val="0"/>
          <w:divBdr>
            <w:top w:val="none" w:sz="0" w:space="0" w:color="auto"/>
            <w:left w:val="none" w:sz="0" w:space="0" w:color="auto"/>
            <w:bottom w:val="none" w:sz="0" w:space="0" w:color="auto"/>
            <w:right w:val="none" w:sz="0" w:space="0" w:color="auto"/>
          </w:divBdr>
        </w:div>
        <w:div w:id="1729842105">
          <w:marLeft w:val="640"/>
          <w:marRight w:val="0"/>
          <w:marTop w:val="0"/>
          <w:marBottom w:val="0"/>
          <w:divBdr>
            <w:top w:val="none" w:sz="0" w:space="0" w:color="auto"/>
            <w:left w:val="none" w:sz="0" w:space="0" w:color="auto"/>
            <w:bottom w:val="none" w:sz="0" w:space="0" w:color="auto"/>
            <w:right w:val="none" w:sz="0" w:space="0" w:color="auto"/>
          </w:divBdr>
        </w:div>
        <w:div w:id="596140531">
          <w:marLeft w:val="640"/>
          <w:marRight w:val="0"/>
          <w:marTop w:val="0"/>
          <w:marBottom w:val="0"/>
          <w:divBdr>
            <w:top w:val="none" w:sz="0" w:space="0" w:color="auto"/>
            <w:left w:val="none" w:sz="0" w:space="0" w:color="auto"/>
            <w:bottom w:val="none" w:sz="0" w:space="0" w:color="auto"/>
            <w:right w:val="none" w:sz="0" w:space="0" w:color="auto"/>
          </w:divBdr>
        </w:div>
        <w:div w:id="1209101884">
          <w:marLeft w:val="640"/>
          <w:marRight w:val="0"/>
          <w:marTop w:val="0"/>
          <w:marBottom w:val="0"/>
          <w:divBdr>
            <w:top w:val="none" w:sz="0" w:space="0" w:color="auto"/>
            <w:left w:val="none" w:sz="0" w:space="0" w:color="auto"/>
            <w:bottom w:val="none" w:sz="0" w:space="0" w:color="auto"/>
            <w:right w:val="none" w:sz="0" w:space="0" w:color="auto"/>
          </w:divBdr>
        </w:div>
        <w:div w:id="638877690">
          <w:marLeft w:val="640"/>
          <w:marRight w:val="0"/>
          <w:marTop w:val="0"/>
          <w:marBottom w:val="0"/>
          <w:divBdr>
            <w:top w:val="none" w:sz="0" w:space="0" w:color="auto"/>
            <w:left w:val="none" w:sz="0" w:space="0" w:color="auto"/>
            <w:bottom w:val="none" w:sz="0" w:space="0" w:color="auto"/>
            <w:right w:val="none" w:sz="0" w:space="0" w:color="auto"/>
          </w:divBdr>
        </w:div>
        <w:div w:id="1324436339">
          <w:marLeft w:val="640"/>
          <w:marRight w:val="0"/>
          <w:marTop w:val="0"/>
          <w:marBottom w:val="0"/>
          <w:divBdr>
            <w:top w:val="none" w:sz="0" w:space="0" w:color="auto"/>
            <w:left w:val="none" w:sz="0" w:space="0" w:color="auto"/>
            <w:bottom w:val="none" w:sz="0" w:space="0" w:color="auto"/>
            <w:right w:val="none" w:sz="0" w:space="0" w:color="auto"/>
          </w:divBdr>
        </w:div>
        <w:div w:id="178392815">
          <w:marLeft w:val="640"/>
          <w:marRight w:val="0"/>
          <w:marTop w:val="0"/>
          <w:marBottom w:val="0"/>
          <w:divBdr>
            <w:top w:val="none" w:sz="0" w:space="0" w:color="auto"/>
            <w:left w:val="none" w:sz="0" w:space="0" w:color="auto"/>
            <w:bottom w:val="none" w:sz="0" w:space="0" w:color="auto"/>
            <w:right w:val="none" w:sz="0" w:space="0" w:color="auto"/>
          </w:divBdr>
        </w:div>
        <w:div w:id="1821188841">
          <w:marLeft w:val="640"/>
          <w:marRight w:val="0"/>
          <w:marTop w:val="0"/>
          <w:marBottom w:val="0"/>
          <w:divBdr>
            <w:top w:val="none" w:sz="0" w:space="0" w:color="auto"/>
            <w:left w:val="none" w:sz="0" w:space="0" w:color="auto"/>
            <w:bottom w:val="none" w:sz="0" w:space="0" w:color="auto"/>
            <w:right w:val="none" w:sz="0" w:space="0" w:color="auto"/>
          </w:divBdr>
        </w:div>
        <w:div w:id="1140881926">
          <w:marLeft w:val="640"/>
          <w:marRight w:val="0"/>
          <w:marTop w:val="0"/>
          <w:marBottom w:val="0"/>
          <w:divBdr>
            <w:top w:val="none" w:sz="0" w:space="0" w:color="auto"/>
            <w:left w:val="none" w:sz="0" w:space="0" w:color="auto"/>
            <w:bottom w:val="none" w:sz="0" w:space="0" w:color="auto"/>
            <w:right w:val="none" w:sz="0" w:space="0" w:color="auto"/>
          </w:divBdr>
        </w:div>
        <w:div w:id="1387492598">
          <w:marLeft w:val="640"/>
          <w:marRight w:val="0"/>
          <w:marTop w:val="0"/>
          <w:marBottom w:val="0"/>
          <w:divBdr>
            <w:top w:val="none" w:sz="0" w:space="0" w:color="auto"/>
            <w:left w:val="none" w:sz="0" w:space="0" w:color="auto"/>
            <w:bottom w:val="none" w:sz="0" w:space="0" w:color="auto"/>
            <w:right w:val="none" w:sz="0" w:space="0" w:color="auto"/>
          </w:divBdr>
        </w:div>
        <w:div w:id="707994452">
          <w:marLeft w:val="640"/>
          <w:marRight w:val="0"/>
          <w:marTop w:val="0"/>
          <w:marBottom w:val="0"/>
          <w:divBdr>
            <w:top w:val="none" w:sz="0" w:space="0" w:color="auto"/>
            <w:left w:val="none" w:sz="0" w:space="0" w:color="auto"/>
            <w:bottom w:val="none" w:sz="0" w:space="0" w:color="auto"/>
            <w:right w:val="none" w:sz="0" w:space="0" w:color="auto"/>
          </w:divBdr>
        </w:div>
        <w:div w:id="1534154399">
          <w:marLeft w:val="640"/>
          <w:marRight w:val="0"/>
          <w:marTop w:val="0"/>
          <w:marBottom w:val="0"/>
          <w:divBdr>
            <w:top w:val="none" w:sz="0" w:space="0" w:color="auto"/>
            <w:left w:val="none" w:sz="0" w:space="0" w:color="auto"/>
            <w:bottom w:val="none" w:sz="0" w:space="0" w:color="auto"/>
            <w:right w:val="none" w:sz="0" w:space="0" w:color="auto"/>
          </w:divBdr>
        </w:div>
        <w:div w:id="632295860">
          <w:marLeft w:val="640"/>
          <w:marRight w:val="0"/>
          <w:marTop w:val="0"/>
          <w:marBottom w:val="0"/>
          <w:divBdr>
            <w:top w:val="none" w:sz="0" w:space="0" w:color="auto"/>
            <w:left w:val="none" w:sz="0" w:space="0" w:color="auto"/>
            <w:bottom w:val="none" w:sz="0" w:space="0" w:color="auto"/>
            <w:right w:val="none" w:sz="0" w:space="0" w:color="auto"/>
          </w:divBdr>
        </w:div>
        <w:div w:id="780338444">
          <w:marLeft w:val="640"/>
          <w:marRight w:val="0"/>
          <w:marTop w:val="0"/>
          <w:marBottom w:val="0"/>
          <w:divBdr>
            <w:top w:val="none" w:sz="0" w:space="0" w:color="auto"/>
            <w:left w:val="none" w:sz="0" w:space="0" w:color="auto"/>
            <w:bottom w:val="none" w:sz="0" w:space="0" w:color="auto"/>
            <w:right w:val="none" w:sz="0" w:space="0" w:color="auto"/>
          </w:divBdr>
        </w:div>
        <w:div w:id="356349315">
          <w:marLeft w:val="640"/>
          <w:marRight w:val="0"/>
          <w:marTop w:val="0"/>
          <w:marBottom w:val="0"/>
          <w:divBdr>
            <w:top w:val="none" w:sz="0" w:space="0" w:color="auto"/>
            <w:left w:val="none" w:sz="0" w:space="0" w:color="auto"/>
            <w:bottom w:val="none" w:sz="0" w:space="0" w:color="auto"/>
            <w:right w:val="none" w:sz="0" w:space="0" w:color="auto"/>
          </w:divBdr>
        </w:div>
        <w:div w:id="1285964027">
          <w:marLeft w:val="640"/>
          <w:marRight w:val="0"/>
          <w:marTop w:val="0"/>
          <w:marBottom w:val="0"/>
          <w:divBdr>
            <w:top w:val="none" w:sz="0" w:space="0" w:color="auto"/>
            <w:left w:val="none" w:sz="0" w:space="0" w:color="auto"/>
            <w:bottom w:val="none" w:sz="0" w:space="0" w:color="auto"/>
            <w:right w:val="none" w:sz="0" w:space="0" w:color="auto"/>
          </w:divBdr>
        </w:div>
        <w:div w:id="2076126340">
          <w:marLeft w:val="640"/>
          <w:marRight w:val="0"/>
          <w:marTop w:val="0"/>
          <w:marBottom w:val="0"/>
          <w:divBdr>
            <w:top w:val="none" w:sz="0" w:space="0" w:color="auto"/>
            <w:left w:val="none" w:sz="0" w:space="0" w:color="auto"/>
            <w:bottom w:val="none" w:sz="0" w:space="0" w:color="auto"/>
            <w:right w:val="none" w:sz="0" w:space="0" w:color="auto"/>
          </w:divBdr>
        </w:div>
        <w:div w:id="1626154224">
          <w:marLeft w:val="640"/>
          <w:marRight w:val="0"/>
          <w:marTop w:val="0"/>
          <w:marBottom w:val="0"/>
          <w:divBdr>
            <w:top w:val="none" w:sz="0" w:space="0" w:color="auto"/>
            <w:left w:val="none" w:sz="0" w:space="0" w:color="auto"/>
            <w:bottom w:val="none" w:sz="0" w:space="0" w:color="auto"/>
            <w:right w:val="none" w:sz="0" w:space="0" w:color="auto"/>
          </w:divBdr>
        </w:div>
        <w:div w:id="302392054">
          <w:marLeft w:val="640"/>
          <w:marRight w:val="0"/>
          <w:marTop w:val="0"/>
          <w:marBottom w:val="0"/>
          <w:divBdr>
            <w:top w:val="none" w:sz="0" w:space="0" w:color="auto"/>
            <w:left w:val="none" w:sz="0" w:space="0" w:color="auto"/>
            <w:bottom w:val="none" w:sz="0" w:space="0" w:color="auto"/>
            <w:right w:val="none" w:sz="0" w:space="0" w:color="auto"/>
          </w:divBdr>
        </w:div>
        <w:div w:id="1428383888">
          <w:marLeft w:val="640"/>
          <w:marRight w:val="0"/>
          <w:marTop w:val="0"/>
          <w:marBottom w:val="0"/>
          <w:divBdr>
            <w:top w:val="none" w:sz="0" w:space="0" w:color="auto"/>
            <w:left w:val="none" w:sz="0" w:space="0" w:color="auto"/>
            <w:bottom w:val="none" w:sz="0" w:space="0" w:color="auto"/>
            <w:right w:val="none" w:sz="0" w:space="0" w:color="auto"/>
          </w:divBdr>
        </w:div>
        <w:div w:id="183062416">
          <w:marLeft w:val="640"/>
          <w:marRight w:val="0"/>
          <w:marTop w:val="0"/>
          <w:marBottom w:val="0"/>
          <w:divBdr>
            <w:top w:val="none" w:sz="0" w:space="0" w:color="auto"/>
            <w:left w:val="none" w:sz="0" w:space="0" w:color="auto"/>
            <w:bottom w:val="none" w:sz="0" w:space="0" w:color="auto"/>
            <w:right w:val="none" w:sz="0" w:space="0" w:color="auto"/>
          </w:divBdr>
        </w:div>
        <w:div w:id="1610770388">
          <w:marLeft w:val="640"/>
          <w:marRight w:val="0"/>
          <w:marTop w:val="0"/>
          <w:marBottom w:val="0"/>
          <w:divBdr>
            <w:top w:val="none" w:sz="0" w:space="0" w:color="auto"/>
            <w:left w:val="none" w:sz="0" w:space="0" w:color="auto"/>
            <w:bottom w:val="none" w:sz="0" w:space="0" w:color="auto"/>
            <w:right w:val="none" w:sz="0" w:space="0" w:color="auto"/>
          </w:divBdr>
        </w:div>
        <w:div w:id="1707289361">
          <w:marLeft w:val="640"/>
          <w:marRight w:val="0"/>
          <w:marTop w:val="0"/>
          <w:marBottom w:val="0"/>
          <w:divBdr>
            <w:top w:val="none" w:sz="0" w:space="0" w:color="auto"/>
            <w:left w:val="none" w:sz="0" w:space="0" w:color="auto"/>
            <w:bottom w:val="none" w:sz="0" w:space="0" w:color="auto"/>
            <w:right w:val="none" w:sz="0" w:space="0" w:color="auto"/>
          </w:divBdr>
        </w:div>
        <w:div w:id="1141726206">
          <w:marLeft w:val="640"/>
          <w:marRight w:val="0"/>
          <w:marTop w:val="0"/>
          <w:marBottom w:val="0"/>
          <w:divBdr>
            <w:top w:val="none" w:sz="0" w:space="0" w:color="auto"/>
            <w:left w:val="none" w:sz="0" w:space="0" w:color="auto"/>
            <w:bottom w:val="none" w:sz="0" w:space="0" w:color="auto"/>
            <w:right w:val="none" w:sz="0" w:space="0" w:color="auto"/>
          </w:divBdr>
        </w:div>
        <w:div w:id="1018845637">
          <w:marLeft w:val="640"/>
          <w:marRight w:val="0"/>
          <w:marTop w:val="0"/>
          <w:marBottom w:val="0"/>
          <w:divBdr>
            <w:top w:val="none" w:sz="0" w:space="0" w:color="auto"/>
            <w:left w:val="none" w:sz="0" w:space="0" w:color="auto"/>
            <w:bottom w:val="none" w:sz="0" w:space="0" w:color="auto"/>
            <w:right w:val="none" w:sz="0" w:space="0" w:color="auto"/>
          </w:divBdr>
        </w:div>
        <w:div w:id="2143234139">
          <w:marLeft w:val="640"/>
          <w:marRight w:val="0"/>
          <w:marTop w:val="0"/>
          <w:marBottom w:val="0"/>
          <w:divBdr>
            <w:top w:val="none" w:sz="0" w:space="0" w:color="auto"/>
            <w:left w:val="none" w:sz="0" w:space="0" w:color="auto"/>
            <w:bottom w:val="none" w:sz="0" w:space="0" w:color="auto"/>
            <w:right w:val="none" w:sz="0" w:space="0" w:color="auto"/>
          </w:divBdr>
        </w:div>
        <w:div w:id="845676949">
          <w:marLeft w:val="640"/>
          <w:marRight w:val="0"/>
          <w:marTop w:val="0"/>
          <w:marBottom w:val="0"/>
          <w:divBdr>
            <w:top w:val="none" w:sz="0" w:space="0" w:color="auto"/>
            <w:left w:val="none" w:sz="0" w:space="0" w:color="auto"/>
            <w:bottom w:val="none" w:sz="0" w:space="0" w:color="auto"/>
            <w:right w:val="none" w:sz="0" w:space="0" w:color="auto"/>
          </w:divBdr>
        </w:div>
        <w:div w:id="821046284">
          <w:marLeft w:val="640"/>
          <w:marRight w:val="0"/>
          <w:marTop w:val="0"/>
          <w:marBottom w:val="0"/>
          <w:divBdr>
            <w:top w:val="none" w:sz="0" w:space="0" w:color="auto"/>
            <w:left w:val="none" w:sz="0" w:space="0" w:color="auto"/>
            <w:bottom w:val="none" w:sz="0" w:space="0" w:color="auto"/>
            <w:right w:val="none" w:sz="0" w:space="0" w:color="auto"/>
          </w:divBdr>
        </w:div>
        <w:div w:id="1714884713">
          <w:marLeft w:val="640"/>
          <w:marRight w:val="0"/>
          <w:marTop w:val="0"/>
          <w:marBottom w:val="0"/>
          <w:divBdr>
            <w:top w:val="none" w:sz="0" w:space="0" w:color="auto"/>
            <w:left w:val="none" w:sz="0" w:space="0" w:color="auto"/>
            <w:bottom w:val="none" w:sz="0" w:space="0" w:color="auto"/>
            <w:right w:val="none" w:sz="0" w:space="0" w:color="auto"/>
          </w:divBdr>
        </w:div>
        <w:div w:id="528228432">
          <w:marLeft w:val="640"/>
          <w:marRight w:val="0"/>
          <w:marTop w:val="0"/>
          <w:marBottom w:val="0"/>
          <w:divBdr>
            <w:top w:val="none" w:sz="0" w:space="0" w:color="auto"/>
            <w:left w:val="none" w:sz="0" w:space="0" w:color="auto"/>
            <w:bottom w:val="none" w:sz="0" w:space="0" w:color="auto"/>
            <w:right w:val="none" w:sz="0" w:space="0" w:color="auto"/>
          </w:divBdr>
        </w:div>
        <w:div w:id="824512880">
          <w:marLeft w:val="640"/>
          <w:marRight w:val="0"/>
          <w:marTop w:val="0"/>
          <w:marBottom w:val="0"/>
          <w:divBdr>
            <w:top w:val="none" w:sz="0" w:space="0" w:color="auto"/>
            <w:left w:val="none" w:sz="0" w:space="0" w:color="auto"/>
            <w:bottom w:val="none" w:sz="0" w:space="0" w:color="auto"/>
            <w:right w:val="none" w:sz="0" w:space="0" w:color="auto"/>
          </w:divBdr>
        </w:div>
        <w:div w:id="1988241059">
          <w:marLeft w:val="640"/>
          <w:marRight w:val="0"/>
          <w:marTop w:val="0"/>
          <w:marBottom w:val="0"/>
          <w:divBdr>
            <w:top w:val="none" w:sz="0" w:space="0" w:color="auto"/>
            <w:left w:val="none" w:sz="0" w:space="0" w:color="auto"/>
            <w:bottom w:val="none" w:sz="0" w:space="0" w:color="auto"/>
            <w:right w:val="none" w:sz="0" w:space="0" w:color="auto"/>
          </w:divBdr>
        </w:div>
        <w:div w:id="1467040504">
          <w:marLeft w:val="640"/>
          <w:marRight w:val="0"/>
          <w:marTop w:val="0"/>
          <w:marBottom w:val="0"/>
          <w:divBdr>
            <w:top w:val="none" w:sz="0" w:space="0" w:color="auto"/>
            <w:left w:val="none" w:sz="0" w:space="0" w:color="auto"/>
            <w:bottom w:val="none" w:sz="0" w:space="0" w:color="auto"/>
            <w:right w:val="none" w:sz="0" w:space="0" w:color="auto"/>
          </w:divBdr>
        </w:div>
        <w:div w:id="1055852155">
          <w:marLeft w:val="640"/>
          <w:marRight w:val="0"/>
          <w:marTop w:val="0"/>
          <w:marBottom w:val="0"/>
          <w:divBdr>
            <w:top w:val="none" w:sz="0" w:space="0" w:color="auto"/>
            <w:left w:val="none" w:sz="0" w:space="0" w:color="auto"/>
            <w:bottom w:val="none" w:sz="0" w:space="0" w:color="auto"/>
            <w:right w:val="none" w:sz="0" w:space="0" w:color="auto"/>
          </w:divBdr>
        </w:div>
        <w:div w:id="863979776">
          <w:marLeft w:val="640"/>
          <w:marRight w:val="0"/>
          <w:marTop w:val="0"/>
          <w:marBottom w:val="0"/>
          <w:divBdr>
            <w:top w:val="none" w:sz="0" w:space="0" w:color="auto"/>
            <w:left w:val="none" w:sz="0" w:space="0" w:color="auto"/>
            <w:bottom w:val="none" w:sz="0" w:space="0" w:color="auto"/>
            <w:right w:val="none" w:sz="0" w:space="0" w:color="auto"/>
          </w:divBdr>
        </w:div>
        <w:div w:id="332730224">
          <w:marLeft w:val="640"/>
          <w:marRight w:val="0"/>
          <w:marTop w:val="0"/>
          <w:marBottom w:val="0"/>
          <w:divBdr>
            <w:top w:val="none" w:sz="0" w:space="0" w:color="auto"/>
            <w:left w:val="none" w:sz="0" w:space="0" w:color="auto"/>
            <w:bottom w:val="none" w:sz="0" w:space="0" w:color="auto"/>
            <w:right w:val="none" w:sz="0" w:space="0" w:color="auto"/>
          </w:divBdr>
        </w:div>
        <w:div w:id="1130977303">
          <w:marLeft w:val="640"/>
          <w:marRight w:val="0"/>
          <w:marTop w:val="0"/>
          <w:marBottom w:val="0"/>
          <w:divBdr>
            <w:top w:val="none" w:sz="0" w:space="0" w:color="auto"/>
            <w:left w:val="none" w:sz="0" w:space="0" w:color="auto"/>
            <w:bottom w:val="none" w:sz="0" w:space="0" w:color="auto"/>
            <w:right w:val="none" w:sz="0" w:space="0" w:color="auto"/>
          </w:divBdr>
        </w:div>
        <w:div w:id="221216582">
          <w:marLeft w:val="640"/>
          <w:marRight w:val="0"/>
          <w:marTop w:val="0"/>
          <w:marBottom w:val="0"/>
          <w:divBdr>
            <w:top w:val="none" w:sz="0" w:space="0" w:color="auto"/>
            <w:left w:val="none" w:sz="0" w:space="0" w:color="auto"/>
            <w:bottom w:val="none" w:sz="0" w:space="0" w:color="auto"/>
            <w:right w:val="none" w:sz="0" w:space="0" w:color="auto"/>
          </w:divBdr>
        </w:div>
        <w:div w:id="1454668684">
          <w:marLeft w:val="640"/>
          <w:marRight w:val="0"/>
          <w:marTop w:val="0"/>
          <w:marBottom w:val="0"/>
          <w:divBdr>
            <w:top w:val="none" w:sz="0" w:space="0" w:color="auto"/>
            <w:left w:val="none" w:sz="0" w:space="0" w:color="auto"/>
            <w:bottom w:val="none" w:sz="0" w:space="0" w:color="auto"/>
            <w:right w:val="none" w:sz="0" w:space="0" w:color="auto"/>
          </w:divBdr>
        </w:div>
        <w:div w:id="1189833607">
          <w:marLeft w:val="640"/>
          <w:marRight w:val="0"/>
          <w:marTop w:val="0"/>
          <w:marBottom w:val="0"/>
          <w:divBdr>
            <w:top w:val="none" w:sz="0" w:space="0" w:color="auto"/>
            <w:left w:val="none" w:sz="0" w:space="0" w:color="auto"/>
            <w:bottom w:val="none" w:sz="0" w:space="0" w:color="auto"/>
            <w:right w:val="none" w:sz="0" w:space="0" w:color="auto"/>
          </w:divBdr>
        </w:div>
        <w:div w:id="1139759459">
          <w:marLeft w:val="640"/>
          <w:marRight w:val="0"/>
          <w:marTop w:val="0"/>
          <w:marBottom w:val="0"/>
          <w:divBdr>
            <w:top w:val="none" w:sz="0" w:space="0" w:color="auto"/>
            <w:left w:val="none" w:sz="0" w:space="0" w:color="auto"/>
            <w:bottom w:val="none" w:sz="0" w:space="0" w:color="auto"/>
            <w:right w:val="none" w:sz="0" w:space="0" w:color="auto"/>
          </w:divBdr>
        </w:div>
        <w:div w:id="1283685255">
          <w:marLeft w:val="640"/>
          <w:marRight w:val="0"/>
          <w:marTop w:val="0"/>
          <w:marBottom w:val="0"/>
          <w:divBdr>
            <w:top w:val="none" w:sz="0" w:space="0" w:color="auto"/>
            <w:left w:val="none" w:sz="0" w:space="0" w:color="auto"/>
            <w:bottom w:val="none" w:sz="0" w:space="0" w:color="auto"/>
            <w:right w:val="none" w:sz="0" w:space="0" w:color="auto"/>
          </w:divBdr>
        </w:div>
        <w:div w:id="624772455">
          <w:marLeft w:val="640"/>
          <w:marRight w:val="0"/>
          <w:marTop w:val="0"/>
          <w:marBottom w:val="0"/>
          <w:divBdr>
            <w:top w:val="none" w:sz="0" w:space="0" w:color="auto"/>
            <w:left w:val="none" w:sz="0" w:space="0" w:color="auto"/>
            <w:bottom w:val="none" w:sz="0" w:space="0" w:color="auto"/>
            <w:right w:val="none" w:sz="0" w:space="0" w:color="auto"/>
          </w:divBdr>
        </w:div>
        <w:div w:id="666129426">
          <w:marLeft w:val="640"/>
          <w:marRight w:val="0"/>
          <w:marTop w:val="0"/>
          <w:marBottom w:val="0"/>
          <w:divBdr>
            <w:top w:val="none" w:sz="0" w:space="0" w:color="auto"/>
            <w:left w:val="none" w:sz="0" w:space="0" w:color="auto"/>
            <w:bottom w:val="none" w:sz="0" w:space="0" w:color="auto"/>
            <w:right w:val="none" w:sz="0" w:space="0" w:color="auto"/>
          </w:divBdr>
        </w:div>
        <w:div w:id="1685670854">
          <w:marLeft w:val="640"/>
          <w:marRight w:val="0"/>
          <w:marTop w:val="0"/>
          <w:marBottom w:val="0"/>
          <w:divBdr>
            <w:top w:val="none" w:sz="0" w:space="0" w:color="auto"/>
            <w:left w:val="none" w:sz="0" w:space="0" w:color="auto"/>
            <w:bottom w:val="none" w:sz="0" w:space="0" w:color="auto"/>
            <w:right w:val="none" w:sz="0" w:space="0" w:color="auto"/>
          </w:divBdr>
        </w:div>
      </w:divsChild>
    </w:div>
    <w:div w:id="30539808">
      <w:bodyDiv w:val="1"/>
      <w:marLeft w:val="0"/>
      <w:marRight w:val="0"/>
      <w:marTop w:val="0"/>
      <w:marBottom w:val="0"/>
      <w:divBdr>
        <w:top w:val="none" w:sz="0" w:space="0" w:color="auto"/>
        <w:left w:val="none" w:sz="0" w:space="0" w:color="auto"/>
        <w:bottom w:val="none" w:sz="0" w:space="0" w:color="auto"/>
        <w:right w:val="none" w:sz="0" w:space="0" w:color="auto"/>
      </w:divBdr>
    </w:div>
    <w:div w:id="31275858">
      <w:bodyDiv w:val="1"/>
      <w:marLeft w:val="0"/>
      <w:marRight w:val="0"/>
      <w:marTop w:val="0"/>
      <w:marBottom w:val="0"/>
      <w:divBdr>
        <w:top w:val="none" w:sz="0" w:space="0" w:color="auto"/>
        <w:left w:val="none" w:sz="0" w:space="0" w:color="auto"/>
        <w:bottom w:val="none" w:sz="0" w:space="0" w:color="auto"/>
        <w:right w:val="none" w:sz="0" w:space="0" w:color="auto"/>
      </w:divBdr>
      <w:divsChild>
        <w:div w:id="1798327896">
          <w:marLeft w:val="640"/>
          <w:marRight w:val="0"/>
          <w:marTop w:val="0"/>
          <w:marBottom w:val="0"/>
          <w:divBdr>
            <w:top w:val="none" w:sz="0" w:space="0" w:color="auto"/>
            <w:left w:val="none" w:sz="0" w:space="0" w:color="auto"/>
            <w:bottom w:val="none" w:sz="0" w:space="0" w:color="auto"/>
            <w:right w:val="none" w:sz="0" w:space="0" w:color="auto"/>
          </w:divBdr>
        </w:div>
        <w:div w:id="720247334">
          <w:marLeft w:val="640"/>
          <w:marRight w:val="0"/>
          <w:marTop w:val="0"/>
          <w:marBottom w:val="0"/>
          <w:divBdr>
            <w:top w:val="none" w:sz="0" w:space="0" w:color="auto"/>
            <w:left w:val="none" w:sz="0" w:space="0" w:color="auto"/>
            <w:bottom w:val="none" w:sz="0" w:space="0" w:color="auto"/>
            <w:right w:val="none" w:sz="0" w:space="0" w:color="auto"/>
          </w:divBdr>
        </w:div>
        <w:div w:id="684019527">
          <w:marLeft w:val="640"/>
          <w:marRight w:val="0"/>
          <w:marTop w:val="0"/>
          <w:marBottom w:val="0"/>
          <w:divBdr>
            <w:top w:val="none" w:sz="0" w:space="0" w:color="auto"/>
            <w:left w:val="none" w:sz="0" w:space="0" w:color="auto"/>
            <w:bottom w:val="none" w:sz="0" w:space="0" w:color="auto"/>
            <w:right w:val="none" w:sz="0" w:space="0" w:color="auto"/>
          </w:divBdr>
        </w:div>
        <w:div w:id="1846243312">
          <w:marLeft w:val="640"/>
          <w:marRight w:val="0"/>
          <w:marTop w:val="0"/>
          <w:marBottom w:val="0"/>
          <w:divBdr>
            <w:top w:val="none" w:sz="0" w:space="0" w:color="auto"/>
            <w:left w:val="none" w:sz="0" w:space="0" w:color="auto"/>
            <w:bottom w:val="none" w:sz="0" w:space="0" w:color="auto"/>
            <w:right w:val="none" w:sz="0" w:space="0" w:color="auto"/>
          </w:divBdr>
        </w:div>
        <w:div w:id="1985961645">
          <w:marLeft w:val="640"/>
          <w:marRight w:val="0"/>
          <w:marTop w:val="0"/>
          <w:marBottom w:val="0"/>
          <w:divBdr>
            <w:top w:val="none" w:sz="0" w:space="0" w:color="auto"/>
            <w:left w:val="none" w:sz="0" w:space="0" w:color="auto"/>
            <w:bottom w:val="none" w:sz="0" w:space="0" w:color="auto"/>
            <w:right w:val="none" w:sz="0" w:space="0" w:color="auto"/>
          </w:divBdr>
        </w:div>
        <w:div w:id="800919858">
          <w:marLeft w:val="640"/>
          <w:marRight w:val="0"/>
          <w:marTop w:val="0"/>
          <w:marBottom w:val="0"/>
          <w:divBdr>
            <w:top w:val="none" w:sz="0" w:space="0" w:color="auto"/>
            <w:left w:val="none" w:sz="0" w:space="0" w:color="auto"/>
            <w:bottom w:val="none" w:sz="0" w:space="0" w:color="auto"/>
            <w:right w:val="none" w:sz="0" w:space="0" w:color="auto"/>
          </w:divBdr>
        </w:div>
        <w:div w:id="809519526">
          <w:marLeft w:val="640"/>
          <w:marRight w:val="0"/>
          <w:marTop w:val="0"/>
          <w:marBottom w:val="0"/>
          <w:divBdr>
            <w:top w:val="none" w:sz="0" w:space="0" w:color="auto"/>
            <w:left w:val="none" w:sz="0" w:space="0" w:color="auto"/>
            <w:bottom w:val="none" w:sz="0" w:space="0" w:color="auto"/>
            <w:right w:val="none" w:sz="0" w:space="0" w:color="auto"/>
          </w:divBdr>
        </w:div>
        <w:div w:id="240337934">
          <w:marLeft w:val="640"/>
          <w:marRight w:val="0"/>
          <w:marTop w:val="0"/>
          <w:marBottom w:val="0"/>
          <w:divBdr>
            <w:top w:val="none" w:sz="0" w:space="0" w:color="auto"/>
            <w:left w:val="none" w:sz="0" w:space="0" w:color="auto"/>
            <w:bottom w:val="none" w:sz="0" w:space="0" w:color="auto"/>
            <w:right w:val="none" w:sz="0" w:space="0" w:color="auto"/>
          </w:divBdr>
        </w:div>
        <w:div w:id="1673485268">
          <w:marLeft w:val="640"/>
          <w:marRight w:val="0"/>
          <w:marTop w:val="0"/>
          <w:marBottom w:val="0"/>
          <w:divBdr>
            <w:top w:val="none" w:sz="0" w:space="0" w:color="auto"/>
            <w:left w:val="none" w:sz="0" w:space="0" w:color="auto"/>
            <w:bottom w:val="none" w:sz="0" w:space="0" w:color="auto"/>
            <w:right w:val="none" w:sz="0" w:space="0" w:color="auto"/>
          </w:divBdr>
        </w:div>
        <w:div w:id="21175301">
          <w:marLeft w:val="640"/>
          <w:marRight w:val="0"/>
          <w:marTop w:val="0"/>
          <w:marBottom w:val="0"/>
          <w:divBdr>
            <w:top w:val="none" w:sz="0" w:space="0" w:color="auto"/>
            <w:left w:val="none" w:sz="0" w:space="0" w:color="auto"/>
            <w:bottom w:val="none" w:sz="0" w:space="0" w:color="auto"/>
            <w:right w:val="none" w:sz="0" w:space="0" w:color="auto"/>
          </w:divBdr>
        </w:div>
        <w:div w:id="1795177639">
          <w:marLeft w:val="640"/>
          <w:marRight w:val="0"/>
          <w:marTop w:val="0"/>
          <w:marBottom w:val="0"/>
          <w:divBdr>
            <w:top w:val="none" w:sz="0" w:space="0" w:color="auto"/>
            <w:left w:val="none" w:sz="0" w:space="0" w:color="auto"/>
            <w:bottom w:val="none" w:sz="0" w:space="0" w:color="auto"/>
            <w:right w:val="none" w:sz="0" w:space="0" w:color="auto"/>
          </w:divBdr>
        </w:div>
        <w:div w:id="1944918031">
          <w:marLeft w:val="640"/>
          <w:marRight w:val="0"/>
          <w:marTop w:val="0"/>
          <w:marBottom w:val="0"/>
          <w:divBdr>
            <w:top w:val="none" w:sz="0" w:space="0" w:color="auto"/>
            <w:left w:val="none" w:sz="0" w:space="0" w:color="auto"/>
            <w:bottom w:val="none" w:sz="0" w:space="0" w:color="auto"/>
            <w:right w:val="none" w:sz="0" w:space="0" w:color="auto"/>
          </w:divBdr>
        </w:div>
        <w:div w:id="1982147015">
          <w:marLeft w:val="640"/>
          <w:marRight w:val="0"/>
          <w:marTop w:val="0"/>
          <w:marBottom w:val="0"/>
          <w:divBdr>
            <w:top w:val="none" w:sz="0" w:space="0" w:color="auto"/>
            <w:left w:val="none" w:sz="0" w:space="0" w:color="auto"/>
            <w:bottom w:val="none" w:sz="0" w:space="0" w:color="auto"/>
            <w:right w:val="none" w:sz="0" w:space="0" w:color="auto"/>
          </w:divBdr>
        </w:div>
        <w:div w:id="1339885603">
          <w:marLeft w:val="640"/>
          <w:marRight w:val="0"/>
          <w:marTop w:val="0"/>
          <w:marBottom w:val="0"/>
          <w:divBdr>
            <w:top w:val="none" w:sz="0" w:space="0" w:color="auto"/>
            <w:left w:val="none" w:sz="0" w:space="0" w:color="auto"/>
            <w:bottom w:val="none" w:sz="0" w:space="0" w:color="auto"/>
            <w:right w:val="none" w:sz="0" w:space="0" w:color="auto"/>
          </w:divBdr>
        </w:div>
        <w:div w:id="1019086989">
          <w:marLeft w:val="640"/>
          <w:marRight w:val="0"/>
          <w:marTop w:val="0"/>
          <w:marBottom w:val="0"/>
          <w:divBdr>
            <w:top w:val="none" w:sz="0" w:space="0" w:color="auto"/>
            <w:left w:val="none" w:sz="0" w:space="0" w:color="auto"/>
            <w:bottom w:val="none" w:sz="0" w:space="0" w:color="auto"/>
            <w:right w:val="none" w:sz="0" w:space="0" w:color="auto"/>
          </w:divBdr>
        </w:div>
        <w:div w:id="397359816">
          <w:marLeft w:val="640"/>
          <w:marRight w:val="0"/>
          <w:marTop w:val="0"/>
          <w:marBottom w:val="0"/>
          <w:divBdr>
            <w:top w:val="none" w:sz="0" w:space="0" w:color="auto"/>
            <w:left w:val="none" w:sz="0" w:space="0" w:color="auto"/>
            <w:bottom w:val="none" w:sz="0" w:space="0" w:color="auto"/>
            <w:right w:val="none" w:sz="0" w:space="0" w:color="auto"/>
          </w:divBdr>
        </w:div>
        <w:div w:id="628631183">
          <w:marLeft w:val="640"/>
          <w:marRight w:val="0"/>
          <w:marTop w:val="0"/>
          <w:marBottom w:val="0"/>
          <w:divBdr>
            <w:top w:val="none" w:sz="0" w:space="0" w:color="auto"/>
            <w:left w:val="none" w:sz="0" w:space="0" w:color="auto"/>
            <w:bottom w:val="none" w:sz="0" w:space="0" w:color="auto"/>
            <w:right w:val="none" w:sz="0" w:space="0" w:color="auto"/>
          </w:divBdr>
        </w:div>
        <w:div w:id="1625423907">
          <w:marLeft w:val="640"/>
          <w:marRight w:val="0"/>
          <w:marTop w:val="0"/>
          <w:marBottom w:val="0"/>
          <w:divBdr>
            <w:top w:val="none" w:sz="0" w:space="0" w:color="auto"/>
            <w:left w:val="none" w:sz="0" w:space="0" w:color="auto"/>
            <w:bottom w:val="none" w:sz="0" w:space="0" w:color="auto"/>
            <w:right w:val="none" w:sz="0" w:space="0" w:color="auto"/>
          </w:divBdr>
        </w:div>
        <w:div w:id="1242640385">
          <w:marLeft w:val="640"/>
          <w:marRight w:val="0"/>
          <w:marTop w:val="0"/>
          <w:marBottom w:val="0"/>
          <w:divBdr>
            <w:top w:val="none" w:sz="0" w:space="0" w:color="auto"/>
            <w:left w:val="none" w:sz="0" w:space="0" w:color="auto"/>
            <w:bottom w:val="none" w:sz="0" w:space="0" w:color="auto"/>
            <w:right w:val="none" w:sz="0" w:space="0" w:color="auto"/>
          </w:divBdr>
        </w:div>
        <w:div w:id="760414679">
          <w:marLeft w:val="640"/>
          <w:marRight w:val="0"/>
          <w:marTop w:val="0"/>
          <w:marBottom w:val="0"/>
          <w:divBdr>
            <w:top w:val="none" w:sz="0" w:space="0" w:color="auto"/>
            <w:left w:val="none" w:sz="0" w:space="0" w:color="auto"/>
            <w:bottom w:val="none" w:sz="0" w:space="0" w:color="auto"/>
            <w:right w:val="none" w:sz="0" w:space="0" w:color="auto"/>
          </w:divBdr>
        </w:div>
        <w:div w:id="419571968">
          <w:marLeft w:val="640"/>
          <w:marRight w:val="0"/>
          <w:marTop w:val="0"/>
          <w:marBottom w:val="0"/>
          <w:divBdr>
            <w:top w:val="none" w:sz="0" w:space="0" w:color="auto"/>
            <w:left w:val="none" w:sz="0" w:space="0" w:color="auto"/>
            <w:bottom w:val="none" w:sz="0" w:space="0" w:color="auto"/>
            <w:right w:val="none" w:sz="0" w:space="0" w:color="auto"/>
          </w:divBdr>
        </w:div>
        <w:div w:id="1904682436">
          <w:marLeft w:val="640"/>
          <w:marRight w:val="0"/>
          <w:marTop w:val="0"/>
          <w:marBottom w:val="0"/>
          <w:divBdr>
            <w:top w:val="none" w:sz="0" w:space="0" w:color="auto"/>
            <w:left w:val="none" w:sz="0" w:space="0" w:color="auto"/>
            <w:bottom w:val="none" w:sz="0" w:space="0" w:color="auto"/>
            <w:right w:val="none" w:sz="0" w:space="0" w:color="auto"/>
          </w:divBdr>
        </w:div>
        <w:div w:id="1792168577">
          <w:marLeft w:val="640"/>
          <w:marRight w:val="0"/>
          <w:marTop w:val="0"/>
          <w:marBottom w:val="0"/>
          <w:divBdr>
            <w:top w:val="none" w:sz="0" w:space="0" w:color="auto"/>
            <w:left w:val="none" w:sz="0" w:space="0" w:color="auto"/>
            <w:bottom w:val="none" w:sz="0" w:space="0" w:color="auto"/>
            <w:right w:val="none" w:sz="0" w:space="0" w:color="auto"/>
          </w:divBdr>
        </w:div>
        <w:div w:id="1098062523">
          <w:marLeft w:val="640"/>
          <w:marRight w:val="0"/>
          <w:marTop w:val="0"/>
          <w:marBottom w:val="0"/>
          <w:divBdr>
            <w:top w:val="none" w:sz="0" w:space="0" w:color="auto"/>
            <w:left w:val="none" w:sz="0" w:space="0" w:color="auto"/>
            <w:bottom w:val="none" w:sz="0" w:space="0" w:color="auto"/>
            <w:right w:val="none" w:sz="0" w:space="0" w:color="auto"/>
          </w:divBdr>
        </w:div>
        <w:div w:id="265504582">
          <w:marLeft w:val="640"/>
          <w:marRight w:val="0"/>
          <w:marTop w:val="0"/>
          <w:marBottom w:val="0"/>
          <w:divBdr>
            <w:top w:val="none" w:sz="0" w:space="0" w:color="auto"/>
            <w:left w:val="none" w:sz="0" w:space="0" w:color="auto"/>
            <w:bottom w:val="none" w:sz="0" w:space="0" w:color="auto"/>
            <w:right w:val="none" w:sz="0" w:space="0" w:color="auto"/>
          </w:divBdr>
        </w:div>
        <w:div w:id="1667438798">
          <w:marLeft w:val="640"/>
          <w:marRight w:val="0"/>
          <w:marTop w:val="0"/>
          <w:marBottom w:val="0"/>
          <w:divBdr>
            <w:top w:val="none" w:sz="0" w:space="0" w:color="auto"/>
            <w:left w:val="none" w:sz="0" w:space="0" w:color="auto"/>
            <w:bottom w:val="none" w:sz="0" w:space="0" w:color="auto"/>
            <w:right w:val="none" w:sz="0" w:space="0" w:color="auto"/>
          </w:divBdr>
        </w:div>
        <w:div w:id="735053168">
          <w:marLeft w:val="640"/>
          <w:marRight w:val="0"/>
          <w:marTop w:val="0"/>
          <w:marBottom w:val="0"/>
          <w:divBdr>
            <w:top w:val="none" w:sz="0" w:space="0" w:color="auto"/>
            <w:left w:val="none" w:sz="0" w:space="0" w:color="auto"/>
            <w:bottom w:val="none" w:sz="0" w:space="0" w:color="auto"/>
            <w:right w:val="none" w:sz="0" w:space="0" w:color="auto"/>
          </w:divBdr>
        </w:div>
        <w:div w:id="790705506">
          <w:marLeft w:val="640"/>
          <w:marRight w:val="0"/>
          <w:marTop w:val="0"/>
          <w:marBottom w:val="0"/>
          <w:divBdr>
            <w:top w:val="none" w:sz="0" w:space="0" w:color="auto"/>
            <w:left w:val="none" w:sz="0" w:space="0" w:color="auto"/>
            <w:bottom w:val="none" w:sz="0" w:space="0" w:color="auto"/>
            <w:right w:val="none" w:sz="0" w:space="0" w:color="auto"/>
          </w:divBdr>
        </w:div>
        <w:div w:id="2138180361">
          <w:marLeft w:val="640"/>
          <w:marRight w:val="0"/>
          <w:marTop w:val="0"/>
          <w:marBottom w:val="0"/>
          <w:divBdr>
            <w:top w:val="none" w:sz="0" w:space="0" w:color="auto"/>
            <w:left w:val="none" w:sz="0" w:space="0" w:color="auto"/>
            <w:bottom w:val="none" w:sz="0" w:space="0" w:color="auto"/>
            <w:right w:val="none" w:sz="0" w:space="0" w:color="auto"/>
          </w:divBdr>
        </w:div>
        <w:div w:id="1354304502">
          <w:marLeft w:val="640"/>
          <w:marRight w:val="0"/>
          <w:marTop w:val="0"/>
          <w:marBottom w:val="0"/>
          <w:divBdr>
            <w:top w:val="none" w:sz="0" w:space="0" w:color="auto"/>
            <w:left w:val="none" w:sz="0" w:space="0" w:color="auto"/>
            <w:bottom w:val="none" w:sz="0" w:space="0" w:color="auto"/>
            <w:right w:val="none" w:sz="0" w:space="0" w:color="auto"/>
          </w:divBdr>
        </w:div>
        <w:div w:id="1982267970">
          <w:marLeft w:val="640"/>
          <w:marRight w:val="0"/>
          <w:marTop w:val="0"/>
          <w:marBottom w:val="0"/>
          <w:divBdr>
            <w:top w:val="none" w:sz="0" w:space="0" w:color="auto"/>
            <w:left w:val="none" w:sz="0" w:space="0" w:color="auto"/>
            <w:bottom w:val="none" w:sz="0" w:space="0" w:color="auto"/>
            <w:right w:val="none" w:sz="0" w:space="0" w:color="auto"/>
          </w:divBdr>
        </w:div>
        <w:div w:id="557132897">
          <w:marLeft w:val="640"/>
          <w:marRight w:val="0"/>
          <w:marTop w:val="0"/>
          <w:marBottom w:val="0"/>
          <w:divBdr>
            <w:top w:val="none" w:sz="0" w:space="0" w:color="auto"/>
            <w:left w:val="none" w:sz="0" w:space="0" w:color="auto"/>
            <w:bottom w:val="none" w:sz="0" w:space="0" w:color="auto"/>
            <w:right w:val="none" w:sz="0" w:space="0" w:color="auto"/>
          </w:divBdr>
        </w:div>
        <w:div w:id="319236588">
          <w:marLeft w:val="640"/>
          <w:marRight w:val="0"/>
          <w:marTop w:val="0"/>
          <w:marBottom w:val="0"/>
          <w:divBdr>
            <w:top w:val="none" w:sz="0" w:space="0" w:color="auto"/>
            <w:left w:val="none" w:sz="0" w:space="0" w:color="auto"/>
            <w:bottom w:val="none" w:sz="0" w:space="0" w:color="auto"/>
            <w:right w:val="none" w:sz="0" w:space="0" w:color="auto"/>
          </w:divBdr>
        </w:div>
        <w:div w:id="1581408167">
          <w:marLeft w:val="640"/>
          <w:marRight w:val="0"/>
          <w:marTop w:val="0"/>
          <w:marBottom w:val="0"/>
          <w:divBdr>
            <w:top w:val="none" w:sz="0" w:space="0" w:color="auto"/>
            <w:left w:val="none" w:sz="0" w:space="0" w:color="auto"/>
            <w:bottom w:val="none" w:sz="0" w:space="0" w:color="auto"/>
            <w:right w:val="none" w:sz="0" w:space="0" w:color="auto"/>
          </w:divBdr>
        </w:div>
        <w:div w:id="458231636">
          <w:marLeft w:val="640"/>
          <w:marRight w:val="0"/>
          <w:marTop w:val="0"/>
          <w:marBottom w:val="0"/>
          <w:divBdr>
            <w:top w:val="none" w:sz="0" w:space="0" w:color="auto"/>
            <w:left w:val="none" w:sz="0" w:space="0" w:color="auto"/>
            <w:bottom w:val="none" w:sz="0" w:space="0" w:color="auto"/>
            <w:right w:val="none" w:sz="0" w:space="0" w:color="auto"/>
          </w:divBdr>
        </w:div>
        <w:div w:id="211432451">
          <w:marLeft w:val="640"/>
          <w:marRight w:val="0"/>
          <w:marTop w:val="0"/>
          <w:marBottom w:val="0"/>
          <w:divBdr>
            <w:top w:val="none" w:sz="0" w:space="0" w:color="auto"/>
            <w:left w:val="none" w:sz="0" w:space="0" w:color="auto"/>
            <w:bottom w:val="none" w:sz="0" w:space="0" w:color="auto"/>
            <w:right w:val="none" w:sz="0" w:space="0" w:color="auto"/>
          </w:divBdr>
        </w:div>
        <w:div w:id="1833714433">
          <w:marLeft w:val="640"/>
          <w:marRight w:val="0"/>
          <w:marTop w:val="0"/>
          <w:marBottom w:val="0"/>
          <w:divBdr>
            <w:top w:val="none" w:sz="0" w:space="0" w:color="auto"/>
            <w:left w:val="none" w:sz="0" w:space="0" w:color="auto"/>
            <w:bottom w:val="none" w:sz="0" w:space="0" w:color="auto"/>
            <w:right w:val="none" w:sz="0" w:space="0" w:color="auto"/>
          </w:divBdr>
        </w:div>
        <w:div w:id="262880277">
          <w:marLeft w:val="640"/>
          <w:marRight w:val="0"/>
          <w:marTop w:val="0"/>
          <w:marBottom w:val="0"/>
          <w:divBdr>
            <w:top w:val="none" w:sz="0" w:space="0" w:color="auto"/>
            <w:left w:val="none" w:sz="0" w:space="0" w:color="auto"/>
            <w:bottom w:val="none" w:sz="0" w:space="0" w:color="auto"/>
            <w:right w:val="none" w:sz="0" w:space="0" w:color="auto"/>
          </w:divBdr>
        </w:div>
        <w:div w:id="206646548">
          <w:marLeft w:val="640"/>
          <w:marRight w:val="0"/>
          <w:marTop w:val="0"/>
          <w:marBottom w:val="0"/>
          <w:divBdr>
            <w:top w:val="none" w:sz="0" w:space="0" w:color="auto"/>
            <w:left w:val="none" w:sz="0" w:space="0" w:color="auto"/>
            <w:bottom w:val="none" w:sz="0" w:space="0" w:color="auto"/>
            <w:right w:val="none" w:sz="0" w:space="0" w:color="auto"/>
          </w:divBdr>
        </w:div>
        <w:div w:id="1640915083">
          <w:marLeft w:val="640"/>
          <w:marRight w:val="0"/>
          <w:marTop w:val="0"/>
          <w:marBottom w:val="0"/>
          <w:divBdr>
            <w:top w:val="none" w:sz="0" w:space="0" w:color="auto"/>
            <w:left w:val="none" w:sz="0" w:space="0" w:color="auto"/>
            <w:bottom w:val="none" w:sz="0" w:space="0" w:color="auto"/>
            <w:right w:val="none" w:sz="0" w:space="0" w:color="auto"/>
          </w:divBdr>
        </w:div>
        <w:div w:id="1576284449">
          <w:marLeft w:val="640"/>
          <w:marRight w:val="0"/>
          <w:marTop w:val="0"/>
          <w:marBottom w:val="0"/>
          <w:divBdr>
            <w:top w:val="none" w:sz="0" w:space="0" w:color="auto"/>
            <w:left w:val="none" w:sz="0" w:space="0" w:color="auto"/>
            <w:bottom w:val="none" w:sz="0" w:space="0" w:color="auto"/>
            <w:right w:val="none" w:sz="0" w:space="0" w:color="auto"/>
          </w:divBdr>
        </w:div>
        <w:div w:id="1621912407">
          <w:marLeft w:val="640"/>
          <w:marRight w:val="0"/>
          <w:marTop w:val="0"/>
          <w:marBottom w:val="0"/>
          <w:divBdr>
            <w:top w:val="none" w:sz="0" w:space="0" w:color="auto"/>
            <w:left w:val="none" w:sz="0" w:space="0" w:color="auto"/>
            <w:bottom w:val="none" w:sz="0" w:space="0" w:color="auto"/>
            <w:right w:val="none" w:sz="0" w:space="0" w:color="auto"/>
          </w:divBdr>
        </w:div>
        <w:div w:id="377970458">
          <w:marLeft w:val="640"/>
          <w:marRight w:val="0"/>
          <w:marTop w:val="0"/>
          <w:marBottom w:val="0"/>
          <w:divBdr>
            <w:top w:val="none" w:sz="0" w:space="0" w:color="auto"/>
            <w:left w:val="none" w:sz="0" w:space="0" w:color="auto"/>
            <w:bottom w:val="none" w:sz="0" w:space="0" w:color="auto"/>
            <w:right w:val="none" w:sz="0" w:space="0" w:color="auto"/>
          </w:divBdr>
        </w:div>
        <w:div w:id="113060251">
          <w:marLeft w:val="640"/>
          <w:marRight w:val="0"/>
          <w:marTop w:val="0"/>
          <w:marBottom w:val="0"/>
          <w:divBdr>
            <w:top w:val="none" w:sz="0" w:space="0" w:color="auto"/>
            <w:left w:val="none" w:sz="0" w:space="0" w:color="auto"/>
            <w:bottom w:val="none" w:sz="0" w:space="0" w:color="auto"/>
            <w:right w:val="none" w:sz="0" w:space="0" w:color="auto"/>
          </w:divBdr>
        </w:div>
        <w:div w:id="841746391">
          <w:marLeft w:val="640"/>
          <w:marRight w:val="0"/>
          <w:marTop w:val="0"/>
          <w:marBottom w:val="0"/>
          <w:divBdr>
            <w:top w:val="none" w:sz="0" w:space="0" w:color="auto"/>
            <w:left w:val="none" w:sz="0" w:space="0" w:color="auto"/>
            <w:bottom w:val="none" w:sz="0" w:space="0" w:color="auto"/>
            <w:right w:val="none" w:sz="0" w:space="0" w:color="auto"/>
          </w:divBdr>
        </w:div>
        <w:div w:id="1256747554">
          <w:marLeft w:val="640"/>
          <w:marRight w:val="0"/>
          <w:marTop w:val="0"/>
          <w:marBottom w:val="0"/>
          <w:divBdr>
            <w:top w:val="none" w:sz="0" w:space="0" w:color="auto"/>
            <w:left w:val="none" w:sz="0" w:space="0" w:color="auto"/>
            <w:bottom w:val="none" w:sz="0" w:space="0" w:color="auto"/>
            <w:right w:val="none" w:sz="0" w:space="0" w:color="auto"/>
          </w:divBdr>
        </w:div>
        <w:div w:id="491486818">
          <w:marLeft w:val="640"/>
          <w:marRight w:val="0"/>
          <w:marTop w:val="0"/>
          <w:marBottom w:val="0"/>
          <w:divBdr>
            <w:top w:val="none" w:sz="0" w:space="0" w:color="auto"/>
            <w:left w:val="none" w:sz="0" w:space="0" w:color="auto"/>
            <w:bottom w:val="none" w:sz="0" w:space="0" w:color="auto"/>
            <w:right w:val="none" w:sz="0" w:space="0" w:color="auto"/>
          </w:divBdr>
        </w:div>
        <w:div w:id="445200285">
          <w:marLeft w:val="640"/>
          <w:marRight w:val="0"/>
          <w:marTop w:val="0"/>
          <w:marBottom w:val="0"/>
          <w:divBdr>
            <w:top w:val="none" w:sz="0" w:space="0" w:color="auto"/>
            <w:left w:val="none" w:sz="0" w:space="0" w:color="auto"/>
            <w:bottom w:val="none" w:sz="0" w:space="0" w:color="auto"/>
            <w:right w:val="none" w:sz="0" w:space="0" w:color="auto"/>
          </w:divBdr>
        </w:div>
        <w:div w:id="748574368">
          <w:marLeft w:val="640"/>
          <w:marRight w:val="0"/>
          <w:marTop w:val="0"/>
          <w:marBottom w:val="0"/>
          <w:divBdr>
            <w:top w:val="none" w:sz="0" w:space="0" w:color="auto"/>
            <w:left w:val="none" w:sz="0" w:space="0" w:color="auto"/>
            <w:bottom w:val="none" w:sz="0" w:space="0" w:color="auto"/>
            <w:right w:val="none" w:sz="0" w:space="0" w:color="auto"/>
          </w:divBdr>
        </w:div>
        <w:div w:id="1307054988">
          <w:marLeft w:val="640"/>
          <w:marRight w:val="0"/>
          <w:marTop w:val="0"/>
          <w:marBottom w:val="0"/>
          <w:divBdr>
            <w:top w:val="none" w:sz="0" w:space="0" w:color="auto"/>
            <w:left w:val="none" w:sz="0" w:space="0" w:color="auto"/>
            <w:bottom w:val="none" w:sz="0" w:space="0" w:color="auto"/>
            <w:right w:val="none" w:sz="0" w:space="0" w:color="auto"/>
          </w:divBdr>
        </w:div>
        <w:div w:id="1897008073">
          <w:marLeft w:val="640"/>
          <w:marRight w:val="0"/>
          <w:marTop w:val="0"/>
          <w:marBottom w:val="0"/>
          <w:divBdr>
            <w:top w:val="none" w:sz="0" w:space="0" w:color="auto"/>
            <w:left w:val="none" w:sz="0" w:space="0" w:color="auto"/>
            <w:bottom w:val="none" w:sz="0" w:space="0" w:color="auto"/>
            <w:right w:val="none" w:sz="0" w:space="0" w:color="auto"/>
          </w:divBdr>
        </w:div>
        <w:div w:id="967972262">
          <w:marLeft w:val="640"/>
          <w:marRight w:val="0"/>
          <w:marTop w:val="0"/>
          <w:marBottom w:val="0"/>
          <w:divBdr>
            <w:top w:val="none" w:sz="0" w:space="0" w:color="auto"/>
            <w:left w:val="none" w:sz="0" w:space="0" w:color="auto"/>
            <w:bottom w:val="none" w:sz="0" w:space="0" w:color="auto"/>
            <w:right w:val="none" w:sz="0" w:space="0" w:color="auto"/>
          </w:divBdr>
        </w:div>
        <w:div w:id="528375609">
          <w:marLeft w:val="640"/>
          <w:marRight w:val="0"/>
          <w:marTop w:val="0"/>
          <w:marBottom w:val="0"/>
          <w:divBdr>
            <w:top w:val="none" w:sz="0" w:space="0" w:color="auto"/>
            <w:left w:val="none" w:sz="0" w:space="0" w:color="auto"/>
            <w:bottom w:val="none" w:sz="0" w:space="0" w:color="auto"/>
            <w:right w:val="none" w:sz="0" w:space="0" w:color="auto"/>
          </w:divBdr>
        </w:div>
        <w:div w:id="1150944987">
          <w:marLeft w:val="640"/>
          <w:marRight w:val="0"/>
          <w:marTop w:val="0"/>
          <w:marBottom w:val="0"/>
          <w:divBdr>
            <w:top w:val="none" w:sz="0" w:space="0" w:color="auto"/>
            <w:left w:val="none" w:sz="0" w:space="0" w:color="auto"/>
            <w:bottom w:val="none" w:sz="0" w:space="0" w:color="auto"/>
            <w:right w:val="none" w:sz="0" w:space="0" w:color="auto"/>
          </w:divBdr>
        </w:div>
      </w:divsChild>
    </w:div>
    <w:div w:id="31737366">
      <w:bodyDiv w:val="1"/>
      <w:marLeft w:val="0"/>
      <w:marRight w:val="0"/>
      <w:marTop w:val="0"/>
      <w:marBottom w:val="0"/>
      <w:divBdr>
        <w:top w:val="none" w:sz="0" w:space="0" w:color="auto"/>
        <w:left w:val="none" w:sz="0" w:space="0" w:color="auto"/>
        <w:bottom w:val="none" w:sz="0" w:space="0" w:color="auto"/>
        <w:right w:val="none" w:sz="0" w:space="0" w:color="auto"/>
      </w:divBdr>
      <w:divsChild>
        <w:div w:id="1568416730">
          <w:marLeft w:val="480"/>
          <w:marRight w:val="0"/>
          <w:marTop w:val="0"/>
          <w:marBottom w:val="0"/>
          <w:divBdr>
            <w:top w:val="none" w:sz="0" w:space="0" w:color="auto"/>
            <w:left w:val="none" w:sz="0" w:space="0" w:color="auto"/>
            <w:bottom w:val="none" w:sz="0" w:space="0" w:color="auto"/>
            <w:right w:val="none" w:sz="0" w:space="0" w:color="auto"/>
          </w:divBdr>
        </w:div>
        <w:div w:id="2095736677">
          <w:marLeft w:val="480"/>
          <w:marRight w:val="0"/>
          <w:marTop w:val="0"/>
          <w:marBottom w:val="0"/>
          <w:divBdr>
            <w:top w:val="none" w:sz="0" w:space="0" w:color="auto"/>
            <w:left w:val="none" w:sz="0" w:space="0" w:color="auto"/>
            <w:bottom w:val="none" w:sz="0" w:space="0" w:color="auto"/>
            <w:right w:val="none" w:sz="0" w:space="0" w:color="auto"/>
          </w:divBdr>
        </w:div>
        <w:div w:id="646739493">
          <w:marLeft w:val="480"/>
          <w:marRight w:val="0"/>
          <w:marTop w:val="0"/>
          <w:marBottom w:val="0"/>
          <w:divBdr>
            <w:top w:val="none" w:sz="0" w:space="0" w:color="auto"/>
            <w:left w:val="none" w:sz="0" w:space="0" w:color="auto"/>
            <w:bottom w:val="none" w:sz="0" w:space="0" w:color="auto"/>
            <w:right w:val="none" w:sz="0" w:space="0" w:color="auto"/>
          </w:divBdr>
        </w:div>
        <w:div w:id="269625339">
          <w:marLeft w:val="480"/>
          <w:marRight w:val="0"/>
          <w:marTop w:val="0"/>
          <w:marBottom w:val="0"/>
          <w:divBdr>
            <w:top w:val="none" w:sz="0" w:space="0" w:color="auto"/>
            <w:left w:val="none" w:sz="0" w:space="0" w:color="auto"/>
            <w:bottom w:val="none" w:sz="0" w:space="0" w:color="auto"/>
            <w:right w:val="none" w:sz="0" w:space="0" w:color="auto"/>
          </w:divBdr>
        </w:div>
        <w:div w:id="1372415710">
          <w:marLeft w:val="480"/>
          <w:marRight w:val="0"/>
          <w:marTop w:val="0"/>
          <w:marBottom w:val="0"/>
          <w:divBdr>
            <w:top w:val="none" w:sz="0" w:space="0" w:color="auto"/>
            <w:left w:val="none" w:sz="0" w:space="0" w:color="auto"/>
            <w:bottom w:val="none" w:sz="0" w:space="0" w:color="auto"/>
            <w:right w:val="none" w:sz="0" w:space="0" w:color="auto"/>
          </w:divBdr>
        </w:div>
        <w:div w:id="2084831608">
          <w:marLeft w:val="480"/>
          <w:marRight w:val="0"/>
          <w:marTop w:val="0"/>
          <w:marBottom w:val="0"/>
          <w:divBdr>
            <w:top w:val="none" w:sz="0" w:space="0" w:color="auto"/>
            <w:left w:val="none" w:sz="0" w:space="0" w:color="auto"/>
            <w:bottom w:val="none" w:sz="0" w:space="0" w:color="auto"/>
            <w:right w:val="none" w:sz="0" w:space="0" w:color="auto"/>
          </w:divBdr>
        </w:div>
        <w:div w:id="1698508253">
          <w:marLeft w:val="480"/>
          <w:marRight w:val="0"/>
          <w:marTop w:val="0"/>
          <w:marBottom w:val="0"/>
          <w:divBdr>
            <w:top w:val="none" w:sz="0" w:space="0" w:color="auto"/>
            <w:left w:val="none" w:sz="0" w:space="0" w:color="auto"/>
            <w:bottom w:val="none" w:sz="0" w:space="0" w:color="auto"/>
            <w:right w:val="none" w:sz="0" w:space="0" w:color="auto"/>
          </w:divBdr>
        </w:div>
        <w:div w:id="346100854">
          <w:marLeft w:val="480"/>
          <w:marRight w:val="0"/>
          <w:marTop w:val="0"/>
          <w:marBottom w:val="0"/>
          <w:divBdr>
            <w:top w:val="none" w:sz="0" w:space="0" w:color="auto"/>
            <w:left w:val="none" w:sz="0" w:space="0" w:color="auto"/>
            <w:bottom w:val="none" w:sz="0" w:space="0" w:color="auto"/>
            <w:right w:val="none" w:sz="0" w:space="0" w:color="auto"/>
          </w:divBdr>
        </w:div>
        <w:div w:id="160975076">
          <w:marLeft w:val="480"/>
          <w:marRight w:val="0"/>
          <w:marTop w:val="0"/>
          <w:marBottom w:val="0"/>
          <w:divBdr>
            <w:top w:val="none" w:sz="0" w:space="0" w:color="auto"/>
            <w:left w:val="none" w:sz="0" w:space="0" w:color="auto"/>
            <w:bottom w:val="none" w:sz="0" w:space="0" w:color="auto"/>
            <w:right w:val="none" w:sz="0" w:space="0" w:color="auto"/>
          </w:divBdr>
        </w:div>
        <w:div w:id="1780371784">
          <w:marLeft w:val="480"/>
          <w:marRight w:val="0"/>
          <w:marTop w:val="0"/>
          <w:marBottom w:val="0"/>
          <w:divBdr>
            <w:top w:val="none" w:sz="0" w:space="0" w:color="auto"/>
            <w:left w:val="none" w:sz="0" w:space="0" w:color="auto"/>
            <w:bottom w:val="none" w:sz="0" w:space="0" w:color="auto"/>
            <w:right w:val="none" w:sz="0" w:space="0" w:color="auto"/>
          </w:divBdr>
        </w:div>
        <w:div w:id="1521969197">
          <w:marLeft w:val="480"/>
          <w:marRight w:val="0"/>
          <w:marTop w:val="0"/>
          <w:marBottom w:val="0"/>
          <w:divBdr>
            <w:top w:val="none" w:sz="0" w:space="0" w:color="auto"/>
            <w:left w:val="none" w:sz="0" w:space="0" w:color="auto"/>
            <w:bottom w:val="none" w:sz="0" w:space="0" w:color="auto"/>
            <w:right w:val="none" w:sz="0" w:space="0" w:color="auto"/>
          </w:divBdr>
        </w:div>
        <w:div w:id="509830633">
          <w:marLeft w:val="480"/>
          <w:marRight w:val="0"/>
          <w:marTop w:val="0"/>
          <w:marBottom w:val="0"/>
          <w:divBdr>
            <w:top w:val="none" w:sz="0" w:space="0" w:color="auto"/>
            <w:left w:val="none" w:sz="0" w:space="0" w:color="auto"/>
            <w:bottom w:val="none" w:sz="0" w:space="0" w:color="auto"/>
            <w:right w:val="none" w:sz="0" w:space="0" w:color="auto"/>
          </w:divBdr>
        </w:div>
        <w:div w:id="956329553">
          <w:marLeft w:val="480"/>
          <w:marRight w:val="0"/>
          <w:marTop w:val="0"/>
          <w:marBottom w:val="0"/>
          <w:divBdr>
            <w:top w:val="none" w:sz="0" w:space="0" w:color="auto"/>
            <w:left w:val="none" w:sz="0" w:space="0" w:color="auto"/>
            <w:bottom w:val="none" w:sz="0" w:space="0" w:color="auto"/>
            <w:right w:val="none" w:sz="0" w:space="0" w:color="auto"/>
          </w:divBdr>
        </w:div>
        <w:div w:id="905454648">
          <w:marLeft w:val="480"/>
          <w:marRight w:val="0"/>
          <w:marTop w:val="0"/>
          <w:marBottom w:val="0"/>
          <w:divBdr>
            <w:top w:val="none" w:sz="0" w:space="0" w:color="auto"/>
            <w:left w:val="none" w:sz="0" w:space="0" w:color="auto"/>
            <w:bottom w:val="none" w:sz="0" w:space="0" w:color="auto"/>
            <w:right w:val="none" w:sz="0" w:space="0" w:color="auto"/>
          </w:divBdr>
        </w:div>
        <w:div w:id="199632193">
          <w:marLeft w:val="480"/>
          <w:marRight w:val="0"/>
          <w:marTop w:val="0"/>
          <w:marBottom w:val="0"/>
          <w:divBdr>
            <w:top w:val="none" w:sz="0" w:space="0" w:color="auto"/>
            <w:left w:val="none" w:sz="0" w:space="0" w:color="auto"/>
            <w:bottom w:val="none" w:sz="0" w:space="0" w:color="auto"/>
            <w:right w:val="none" w:sz="0" w:space="0" w:color="auto"/>
          </w:divBdr>
        </w:div>
        <w:div w:id="939072589">
          <w:marLeft w:val="480"/>
          <w:marRight w:val="0"/>
          <w:marTop w:val="0"/>
          <w:marBottom w:val="0"/>
          <w:divBdr>
            <w:top w:val="none" w:sz="0" w:space="0" w:color="auto"/>
            <w:left w:val="none" w:sz="0" w:space="0" w:color="auto"/>
            <w:bottom w:val="none" w:sz="0" w:space="0" w:color="auto"/>
            <w:right w:val="none" w:sz="0" w:space="0" w:color="auto"/>
          </w:divBdr>
        </w:div>
        <w:div w:id="1102188471">
          <w:marLeft w:val="480"/>
          <w:marRight w:val="0"/>
          <w:marTop w:val="0"/>
          <w:marBottom w:val="0"/>
          <w:divBdr>
            <w:top w:val="none" w:sz="0" w:space="0" w:color="auto"/>
            <w:left w:val="none" w:sz="0" w:space="0" w:color="auto"/>
            <w:bottom w:val="none" w:sz="0" w:space="0" w:color="auto"/>
            <w:right w:val="none" w:sz="0" w:space="0" w:color="auto"/>
          </w:divBdr>
        </w:div>
        <w:div w:id="1803965202">
          <w:marLeft w:val="480"/>
          <w:marRight w:val="0"/>
          <w:marTop w:val="0"/>
          <w:marBottom w:val="0"/>
          <w:divBdr>
            <w:top w:val="none" w:sz="0" w:space="0" w:color="auto"/>
            <w:left w:val="none" w:sz="0" w:space="0" w:color="auto"/>
            <w:bottom w:val="none" w:sz="0" w:space="0" w:color="auto"/>
            <w:right w:val="none" w:sz="0" w:space="0" w:color="auto"/>
          </w:divBdr>
        </w:div>
        <w:div w:id="1754735894">
          <w:marLeft w:val="480"/>
          <w:marRight w:val="0"/>
          <w:marTop w:val="0"/>
          <w:marBottom w:val="0"/>
          <w:divBdr>
            <w:top w:val="none" w:sz="0" w:space="0" w:color="auto"/>
            <w:left w:val="none" w:sz="0" w:space="0" w:color="auto"/>
            <w:bottom w:val="none" w:sz="0" w:space="0" w:color="auto"/>
            <w:right w:val="none" w:sz="0" w:space="0" w:color="auto"/>
          </w:divBdr>
        </w:div>
        <w:div w:id="1398361080">
          <w:marLeft w:val="480"/>
          <w:marRight w:val="0"/>
          <w:marTop w:val="0"/>
          <w:marBottom w:val="0"/>
          <w:divBdr>
            <w:top w:val="none" w:sz="0" w:space="0" w:color="auto"/>
            <w:left w:val="none" w:sz="0" w:space="0" w:color="auto"/>
            <w:bottom w:val="none" w:sz="0" w:space="0" w:color="auto"/>
            <w:right w:val="none" w:sz="0" w:space="0" w:color="auto"/>
          </w:divBdr>
        </w:div>
        <w:div w:id="190728666">
          <w:marLeft w:val="480"/>
          <w:marRight w:val="0"/>
          <w:marTop w:val="0"/>
          <w:marBottom w:val="0"/>
          <w:divBdr>
            <w:top w:val="none" w:sz="0" w:space="0" w:color="auto"/>
            <w:left w:val="none" w:sz="0" w:space="0" w:color="auto"/>
            <w:bottom w:val="none" w:sz="0" w:space="0" w:color="auto"/>
            <w:right w:val="none" w:sz="0" w:space="0" w:color="auto"/>
          </w:divBdr>
        </w:div>
        <w:div w:id="1322469356">
          <w:marLeft w:val="480"/>
          <w:marRight w:val="0"/>
          <w:marTop w:val="0"/>
          <w:marBottom w:val="0"/>
          <w:divBdr>
            <w:top w:val="none" w:sz="0" w:space="0" w:color="auto"/>
            <w:left w:val="none" w:sz="0" w:space="0" w:color="auto"/>
            <w:bottom w:val="none" w:sz="0" w:space="0" w:color="auto"/>
            <w:right w:val="none" w:sz="0" w:space="0" w:color="auto"/>
          </w:divBdr>
        </w:div>
        <w:div w:id="1022586597">
          <w:marLeft w:val="480"/>
          <w:marRight w:val="0"/>
          <w:marTop w:val="0"/>
          <w:marBottom w:val="0"/>
          <w:divBdr>
            <w:top w:val="none" w:sz="0" w:space="0" w:color="auto"/>
            <w:left w:val="none" w:sz="0" w:space="0" w:color="auto"/>
            <w:bottom w:val="none" w:sz="0" w:space="0" w:color="auto"/>
            <w:right w:val="none" w:sz="0" w:space="0" w:color="auto"/>
          </w:divBdr>
        </w:div>
        <w:div w:id="1824810114">
          <w:marLeft w:val="480"/>
          <w:marRight w:val="0"/>
          <w:marTop w:val="0"/>
          <w:marBottom w:val="0"/>
          <w:divBdr>
            <w:top w:val="none" w:sz="0" w:space="0" w:color="auto"/>
            <w:left w:val="none" w:sz="0" w:space="0" w:color="auto"/>
            <w:bottom w:val="none" w:sz="0" w:space="0" w:color="auto"/>
            <w:right w:val="none" w:sz="0" w:space="0" w:color="auto"/>
          </w:divBdr>
        </w:div>
        <w:div w:id="1751342331">
          <w:marLeft w:val="480"/>
          <w:marRight w:val="0"/>
          <w:marTop w:val="0"/>
          <w:marBottom w:val="0"/>
          <w:divBdr>
            <w:top w:val="none" w:sz="0" w:space="0" w:color="auto"/>
            <w:left w:val="none" w:sz="0" w:space="0" w:color="auto"/>
            <w:bottom w:val="none" w:sz="0" w:space="0" w:color="auto"/>
            <w:right w:val="none" w:sz="0" w:space="0" w:color="auto"/>
          </w:divBdr>
        </w:div>
        <w:div w:id="1011031601">
          <w:marLeft w:val="480"/>
          <w:marRight w:val="0"/>
          <w:marTop w:val="0"/>
          <w:marBottom w:val="0"/>
          <w:divBdr>
            <w:top w:val="none" w:sz="0" w:space="0" w:color="auto"/>
            <w:left w:val="none" w:sz="0" w:space="0" w:color="auto"/>
            <w:bottom w:val="none" w:sz="0" w:space="0" w:color="auto"/>
            <w:right w:val="none" w:sz="0" w:space="0" w:color="auto"/>
          </w:divBdr>
        </w:div>
        <w:div w:id="1490705623">
          <w:marLeft w:val="480"/>
          <w:marRight w:val="0"/>
          <w:marTop w:val="0"/>
          <w:marBottom w:val="0"/>
          <w:divBdr>
            <w:top w:val="none" w:sz="0" w:space="0" w:color="auto"/>
            <w:left w:val="none" w:sz="0" w:space="0" w:color="auto"/>
            <w:bottom w:val="none" w:sz="0" w:space="0" w:color="auto"/>
            <w:right w:val="none" w:sz="0" w:space="0" w:color="auto"/>
          </w:divBdr>
        </w:div>
        <w:div w:id="1050808033">
          <w:marLeft w:val="480"/>
          <w:marRight w:val="0"/>
          <w:marTop w:val="0"/>
          <w:marBottom w:val="0"/>
          <w:divBdr>
            <w:top w:val="none" w:sz="0" w:space="0" w:color="auto"/>
            <w:left w:val="none" w:sz="0" w:space="0" w:color="auto"/>
            <w:bottom w:val="none" w:sz="0" w:space="0" w:color="auto"/>
            <w:right w:val="none" w:sz="0" w:space="0" w:color="auto"/>
          </w:divBdr>
        </w:div>
        <w:div w:id="1528061440">
          <w:marLeft w:val="480"/>
          <w:marRight w:val="0"/>
          <w:marTop w:val="0"/>
          <w:marBottom w:val="0"/>
          <w:divBdr>
            <w:top w:val="none" w:sz="0" w:space="0" w:color="auto"/>
            <w:left w:val="none" w:sz="0" w:space="0" w:color="auto"/>
            <w:bottom w:val="none" w:sz="0" w:space="0" w:color="auto"/>
            <w:right w:val="none" w:sz="0" w:space="0" w:color="auto"/>
          </w:divBdr>
        </w:div>
        <w:div w:id="921597070">
          <w:marLeft w:val="480"/>
          <w:marRight w:val="0"/>
          <w:marTop w:val="0"/>
          <w:marBottom w:val="0"/>
          <w:divBdr>
            <w:top w:val="none" w:sz="0" w:space="0" w:color="auto"/>
            <w:left w:val="none" w:sz="0" w:space="0" w:color="auto"/>
            <w:bottom w:val="none" w:sz="0" w:space="0" w:color="auto"/>
            <w:right w:val="none" w:sz="0" w:space="0" w:color="auto"/>
          </w:divBdr>
        </w:div>
        <w:div w:id="690423040">
          <w:marLeft w:val="480"/>
          <w:marRight w:val="0"/>
          <w:marTop w:val="0"/>
          <w:marBottom w:val="0"/>
          <w:divBdr>
            <w:top w:val="none" w:sz="0" w:space="0" w:color="auto"/>
            <w:left w:val="none" w:sz="0" w:space="0" w:color="auto"/>
            <w:bottom w:val="none" w:sz="0" w:space="0" w:color="auto"/>
            <w:right w:val="none" w:sz="0" w:space="0" w:color="auto"/>
          </w:divBdr>
        </w:div>
        <w:div w:id="1461263183">
          <w:marLeft w:val="480"/>
          <w:marRight w:val="0"/>
          <w:marTop w:val="0"/>
          <w:marBottom w:val="0"/>
          <w:divBdr>
            <w:top w:val="none" w:sz="0" w:space="0" w:color="auto"/>
            <w:left w:val="none" w:sz="0" w:space="0" w:color="auto"/>
            <w:bottom w:val="none" w:sz="0" w:space="0" w:color="auto"/>
            <w:right w:val="none" w:sz="0" w:space="0" w:color="auto"/>
          </w:divBdr>
        </w:div>
        <w:div w:id="1092169359">
          <w:marLeft w:val="480"/>
          <w:marRight w:val="0"/>
          <w:marTop w:val="0"/>
          <w:marBottom w:val="0"/>
          <w:divBdr>
            <w:top w:val="none" w:sz="0" w:space="0" w:color="auto"/>
            <w:left w:val="none" w:sz="0" w:space="0" w:color="auto"/>
            <w:bottom w:val="none" w:sz="0" w:space="0" w:color="auto"/>
            <w:right w:val="none" w:sz="0" w:space="0" w:color="auto"/>
          </w:divBdr>
        </w:div>
        <w:div w:id="1140998593">
          <w:marLeft w:val="480"/>
          <w:marRight w:val="0"/>
          <w:marTop w:val="0"/>
          <w:marBottom w:val="0"/>
          <w:divBdr>
            <w:top w:val="none" w:sz="0" w:space="0" w:color="auto"/>
            <w:left w:val="none" w:sz="0" w:space="0" w:color="auto"/>
            <w:bottom w:val="none" w:sz="0" w:space="0" w:color="auto"/>
            <w:right w:val="none" w:sz="0" w:space="0" w:color="auto"/>
          </w:divBdr>
        </w:div>
        <w:div w:id="319237030">
          <w:marLeft w:val="480"/>
          <w:marRight w:val="0"/>
          <w:marTop w:val="0"/>
          <w:marBottom w:val="0"/>
          <w:divBdr>
            <w:top w:val="none" w:sz="0" w:space="0" w:color="auto"/>
            <w:left w:val="none" w:sz="0" w:space="0" w:color="auto"/>
            <w:bottom w:val="none" w:sz="0" w:space="0" w:color="auto"/>
            <w:right w:val="none" w:sz="0" w:space="0" w:color="auto"/>
          </w:divBdr>
        </w:div>
        <w:div w:id="38097464">
          <w:marLeft w:val="480"/>
          <w:marRight w:val="0"/>
          <w:marTop w:val="0"/>
          <w:marBottom w:val="0"/>
          <w:divBdr>
            <w:top w:val="none" w:sz="0" w:space="0" w:color="auto"/>
            <w:left w:val="none" w:sz="0" w:space="0" w:color="auto"/>
            <w:bottom w:val="none" w:sz="0" w:space="0" w:color="auto"/>
            <w:right w:val="none" w:sz="0" w:space="0" w:color="auto"/>
          </w:divBdr>
        </w:div>
        <w:div w:id="1399128988">
          <w:marLeft w:val="480"/>
          <w:marRight w:val="0"/>
          <w:marTop w:val="0"/>
          <w:marBottom w:val="0"/>
          <w:divBdr>
            <w:top w:val="none" w:sz="0" w:space="0" w:color="auto"/>
            <w:left w:val="none" w:sz="0" w:space="0" w:color="auto"/>
            <w:bottom w:val="none" w:sz="0" w:space="0" w:color="auto"/>
            <w:right w:val="none" w:sz="0" w:space="0" w:color="auto"/>
          </w:divBdr>
        </w:div>
        <w:div w:id="2069643884">
          <w:marLeft w:val="480"/>
          <w:marRight w:val="0"/>
          <w:marTop w:val="0"/>
          <w:marBottom w:val="0"/>
          <w:divBdr>
            <w:top w:val="none" w:sz="0" w:space="0" w:color="auto"/>
            <w:left w:val="none" w:sz="0" w:space="0" w:color="auto"/>
            <w:bottom w:val="none" w:sz="0" w:space="0" w:color="auto"/>
            <w:right w:val="none" w:sz="0" w:space="0" w:color="auto"/>
          </w:divBdr>
        </w:div>
        <w:div w:id="1260522745">
          <w:marLeft w:val="480"/>
          <w:marRight w:val="0"/>
          <w:marTop w:val="0"/>
          <w:marBottom w:val="0"/>
          <w:divBdr>
            <w:top w:val="none" w:sz="0" w:space="0" w:color="auto"/>
            <w:left w:val="none" w:sz="0" w:space="0" w:color="auto"/>
            <w:bottom w:val="none" w:sz="0" w:space="0" w:color="auto"/>
            <w:right w:val="none" w:sz="0" w:space="0" w:color="auto"/>
          </w:divBdr>
        </w:div>
        <w:div w:id="1037245044">
          <w:marLeft w:val="480"/>
          <w:marRight w:val="0"/>
          <w:marTop w:val="0"/>
          <w:marBottom w:val="0"/>
          <w:divBdr>
            <w:top w:val="none" w:sz="0" w:space="0" w:color="auto"/>
            <w:left w:val="none" w:sz="0" w:space="0" w:color="auto"/>
            <w:bottom w:val="none" w:sz="0" w:space="0" w:color="auto"/>
            <w:right w:val="none" w:sz="0" w:space="0" w:color="auto"/>
          </w:divBdr>
        </w:div>
        <w:div w:id="1606112516">
          <w:marLeft w:val="480"/>
          <w:marRight w:val="0"/>
          <w:marTop w:val="0"/>
          <w:marBottom w:val="0"/>
          <w:divBdr>
            <w:top w:val="none" w:sz="0" w:space="0" w:color="auto"/>
            <w:left w:val="none" w:sz="0" w:space="0" w:color="auto"/>
            <w:bottom w:val="none" w:sz="0" w:space="0" w:color="auto"/>
            <w:right w:val="none" w:sz="0" w:space="0" w:color="auto"/>
          </w:divBdr>
        </w:div>
        <w:div w:id="615865507">
          <w:marLeft w:val="480"/>
          <w:marRight w:val="0"/>
          <w:marTop w:val="0"/>
          <w:marBottom w:val="0"/>
          <w:divBdr>
            <w:top w:val="none" w:sz="0" w:space="0" w:color="auto"/>
            <w:left w:val="none" w:sz="0" w:space="0" w:color="auto"/>
            <w:bottom w:val="none" w:sz="0" w:space="0" w:color="auto"/>
            <w:right w:val="none" w:sz="0" w:space="0" w:color="auto"/>
          </w:divBdr>
        </w:div>
        <w:div w:id="232202933">
          <w:marLeft w:val="480"/>
          <w:marRight w:val="0"/>
          <w:marTop w:val="0"/>
          <w:marBottom w:val="0"/>
          <w:divBdr>
            <w:top w:val="none" w:sz="0" w:space="0" w:color="auto"/>
            <w:left w:val="none" w:sz="0" w:space="0" w:color="auto"/>
            <w:bottom w:val="none" w:sz="0" w:space="0" w:color="auto"/>
            <w:right w:val="none" w:sz="0" w:space="0" w:color="auto"/>
          </w:divBdr>
        </w:div>
      </w:divsChild>
    </w:div>
    <w:div w:id="33505950">
      <w:bodyDiv w:val="1"/>
      <w:marLeft w:val="0"/>
      <w:marRight w:val="0"/>
      <w:marTop w:val="0"/>
      <w:marBottom w:val="0"/>
      <w:divBdr>
        <w:top w:val="none" w:sz="0" w:space="0" w:color="auto"/>
        <w:left w:val="none" w:sz="0" w:space="0" w:color="auto"/>
        <w:bottom w:val="none" w:sz="0" w:space="0" w:color="auto"/>
        <w:right w:val="none" w:sz="0" w:space="0" w:color="auto"/>
      </w:divBdr>
    </w:div>
    <w:div w:id="33700813">
      <w:bodyDiv w:val="1"/>
      <w:marLeft w:val="0"/>
      <w:marRight w:val="0"/>
      <w:marTop w:val="0"/>
      <w:marBottom w:val="0"/>
      <w:divBdr>
        <w:top w:val="none" w:sz="0" w:space="0" w:color="auto"/>
        <w:left w:val="none" w:sz="0" w:space="0" w:color="auto"/>
        <w:bottom w:val="none" w:sz="0" w:space="0" w:color="auto"/>
        <w:right w:val="none" w:sz="0" w:space="0" w:color="auto"/>
      </w:divBdr>
    </w:div>
    <w:div w:id="33892632">
      <w:bodyDiv w:val="1"/>
      <w:marLeft w:val="0"/>
      <w:marRight w:val="0"/>
      <w:marTop w:val="0"/>
      <w:marBottom w:val="0"/>
      <w:divBdr>
        <w:top w:val="none" w:sz="0" w:space="0" w:color="auto"/>
        <w:left w:val="none" w:sz="0" w:space="0" w:color="auto"/>
        <w:bottom w:val="none" w:sz="0" w:space="0" w:color="auto"/>
        <w:right w:val="none" w:sz="0" w:space="0" w:color="auto"/>
      </w:divBdr>
      <w:divsChild>
        <w:div w:id="34087858">
          <w:marLeft w:val="480"/>
          <w:marRight w:val="0"/>
          <w:marTop w:val="0"/>
          <w:marBottom w:val="0"/>
          <w:divBdr>
            <w:top w:val="none" w:sz="0" w:space="0" w:color="auto"/>
            <w:left w:val="none" w:sz="0" w:space="0" w:color="auto"/>
            <w:bottom w:val="none" w:sz="0" w:space="0" w:color="auto"/>
            <w:right w:val="none" w:sz="0" w:space="0" w:color="auto"/>
          </w:divBdr>
        </w:div>
        <w:div w:id="1823232650">
          <w:marLeft w:val="480"/>
          <w:marRight w:val="0"/>
          <w:marTop w:val="0"/>
          <w:marBottom w:val="0"/>
          <w:divBdr>
            <w:top w:val="none" w:sz="0" w:space="0" w:color="auto"/>
            <w:left w:val="none" w:sz="0" w:space="0" w:color="auto"/>
            <w:bottom w:val="none" w:sz="0" w:space="0" w:color="auto"/>
            <w:right w:val="none" w:sz="0" w:space="0" w:color="auto"/>
          </w:divBdr>
        </w:div>
        <w:div w:id="685643513">
          <w:marLeft w:val="480"/>
          <w:marRight w:val="0"/>
          <w:marTop w:val="0"/>
          <w:marBottom w:val="0"/>
          <w:divBdr>
            <w:top w:val="none" w:sz="0" w:space="0" w:color="auto"/>
            <w:left w:val="none" w:sz="0" w:space="0" w:color="auto"/>
            <w:bottom w:val="none" w:sz="0" w:space="0" w:color="auto"/>
            <w:right w:val="none" w:sz="0" w:space="0" w:color="auto"/>
          </w:divBdr>
        </w:div>
        <w:div w:id="1761028751">
          <w:marLeft w:val="480"/>
          <w:marRight w:val="0"/>
          <w:marTop w:val="0"/>
          <w:marBottom w:val="0"/>
          <w:divBdr>
            <w:top w:val="none" w:sz="0" w:space="0" w:color="auto"/>
            <w:left w:val="none" w:sz="0" w:space="0" w:color="auto"/>
            <w:bottom w:val="none" w:sz="0" w:space="0" w:color="auto"/>
            <w:right w:val="none" w:sz="0" w:space="0" w:color="auto"/>
          </w:divBdr>
        </w:div>
        <w:div w:id="1082488821">
          <w:marLeft w:val="480"/>
          <w:marRight w:val="0"/>
          <w:marTop w:val="0"/>
          <w:marBottom w:val="0"/>
          <w:divBdr>
            <w:top w:val="none" w:sz="0" w:space="0" w:color="auto"/>
            <w:left w:val="none" w:sz="0" w:space="0" w:color="auto"/>
            <w:bottom w:val="none" w:sz="0" w:space="0" w:color="auto"/>
            <w:right w:val="none" w:sz="0" w:space="0" w:color="auto"/>
          </w:divBdr>
        </w:div>
        <w:div w:id="452094602">
          <w:marLeft w:val="480"/>
          <w:marRight w:val="0"/>
          <w:marTop w:val="0"/>
          <w:marBottom w:val="0"/>
          <w:divBdr>
            <w:top w:val="none" w:sz="0" w:space="0" w:color="auto"/>
            <w:left w:val="none" w:sz="0" w:space="0" w:color="auto"/>
            <w:bottom w:val="none" w:sz="0" w:space="0" w:color="auto"/>
            <w:right w:val="none" w:sz="0" w:space="0" w:color="auto"/>
          </w:divBdr>
        </w:div>
        <w:div w:id="1630234543">
          <w:marLeft w:val="480"/>
          <w:marRight w:val="0"/>
          <w:marTop w:val="0"/>
          <w:marBottom w:val="0"/>
          <w:divBdr>
            <w:top w:val="none" w:sz="0" w:space="0" w:color="auto"/>
            <w:left w:val="none" w:sz="0" w:space="0" w:color="auto"/>
            <w:bottom w:val="none" w:sz="0" w:space="0" w:color="auto"/>
            <w:right w:val="none" w:sz="0" w:space="0" w:color="auto"/>
          </w:divBdr>
        </w:div>
        <w:div w:id="1219247773">
          <w:marLeft w:val="480"/>
          <w:marRight w:val="0"/>
          <w:marTop w:val="0"/>
          <w:marBottom w:val="0"/>
          <w:divBdr>
            <w:top w:val="none" w:sz="0" w:space="0" w:color="auto"/>
            <w:left w:val="none" w:sz="0" w:space="0" w:color="auto"/>
            <w:bottom w:val="none" w:sz="0" w:space="0" w:color="auto"/>
            <w:right w:val="none" w:sz="0" w:space="0" w:color="auto"/>
          </w:divBdr>
        </w:div>
        <w:div w:id="958681782">
          <w:marLeft w:val="480"/>
          <w:marRight w:val="0"/>
          <w:marTop w:val="0"/>
          <w:marBottom w:val="0"/>
          <w:divBdr>
            <w:top w:val="none" w:sz="0" w:space="0" w:color="auto"/>
            <w:left w:val="none" w:sz="0" w:space="0" w:color="auto"/>
            <w:bottom w:val="none" w:sz="0" w:space="0" w:color="auto"/>
            <w:right w:val="none" w:sz="0" w:space="0" w:color="auto"/>
          </w:divBdr>
        </w:div>
        <w:div w:id="699361359">
          <w:marLeft w:val="480"/>
          <w:marRight w:val="0"/>
          <w:marTop w:val="0"/>
          <w:marBottom w:val="0"/>
          <w:divBdr>
            <w:top w:val="none" w:sz="0" w:space="0" w:color="auto"/>
            <w:left w:val="none" w:sz="0" w:space="0" w:color="auto"/>
            <w:bottom w:val="none" w:sz="0" w:space="0" w:color="auto"/>
            <w:right w:val="none" w:sz="0" w:space="0" w:color="auto"/>
          </w:divBdr>
        </w:div>
        <w:div w:id="1300696213">
          <w:marLeft w:val="480"/>
          <w:marRight w:val="0"/>
          <w:marTop w:val="0"/>
          <w:marBottom w:val="0"/>
          <w:divBdr>
            <w:top w:val="none" w:sz="0" w:space="0" w:color="auto"/>
            <w:left w:val="none" w:sz="0" w:space="0" w:color="auto"/>
            <w:bottom w:val="none" w:sz="0" w:space="0" w:color="auto"/>
            <w:right w:val="none" w:sz="0" w:space="0" w:color="auto"/>
          </w:divBdr>
        </w:div>
        <w:div w:id="1265915740">
          <w:marLeft w:val="480"/>
          <w:marRight w:val="0"/>
          <w:marTop w:val="0"/>
          <w:marBottom w:val="0"/>
          <w:divBdr>
            <w:top w:val="none" w:sz="0" w:space="0" w:color="auto"/>
            <w:left w:val="none" w:sz="0" w:space="0" w:color="auto"/>
            <w:bottom w:val="none" w:sz="0" w:space="0" w:color="auto"/>
            <w:right w:val="none" w:sz="0" w:space="0" w:color="auto"/>
          </w:divBdr>
        </w:div>
        <w:div w:id="117188737">
          <w:marLeft w:val="480"/>
          <w:marRight w:val="0"/>
          <w:marTop w:val="0"/>
          <w:marBottom w:val="0"/>
          <w:divBdr>
            <w:top w:val="none" w:sz="0" w:space="0" w:color="auto"/>
            <w:left w:val="none" w:sz="0" w:space="0" w:color="auto"/>
            <w:bottom w:val="none" w:sz="0" w:space="0" w:color="auto"/>
            <w:right w:val="none" w:sz="0" w:space="0" w:color="auto"/>
          </w:divBdr>
        </w:div>
        <w:div w:id="1782260532">
          <w:marLeft w:val="480"/>
          <w:marRight w:val="0"/>
          <w:marTop w:val="0"/>
          <w:marBottom w:val="0"/>
          <w:divBdr>
            <w:top w:val="none" w:sz="0" w:space="0" w:color="auto"/>
            <w:left w:val="none" w:sz="0" w:space="0" w:color="auto"/>
            <w:bottom w:val="none" w:sz="0" w:space="0" w:color="auto"/>
            <w:right w:val="none" w:sz="0" w:space="0" w:color="auto"/>
          </w:divBdr>
        </w:div>
        <w:div w:id="355272250">
          <w:marLeft w:val="480"/>
          <w:marRight w:val="0"/>
          <w:marTop w:val="0"/>
          <w:marBottom w:val="0"/>
          <w:divBdr>
            <w:top w:val="none" w:sz="0" w:space="0" w:color="auto"/>
            <w:left w:val="none" w:sz="0" w:space="0" w:color="auto"/>
            <w:bottom w:val="none" w:sz="0" w:space="0" w:color="auto"/>
            <w:right w:val="none" w:sz="0" w:space="0" w:color="auto"/>
          </w:divBdr>
        </w:div>
        <w:div w:id="1556089590">
          <w:marLeft w:val="480"/>
          <w:marRight w:val="0"/>
          <w:marTop w:val="0"/>
          <w:marBottom w:val="0"/>
          <w:divBdr>
            <w:top w:val="none" w:sz="0" w:space="0" w:color="auto"/>
            <w:left w:val="none" w:sz="0" w:space="0" w:color="auto"/>
            <w:bottom w:val="none" w:sz="0" w:space="0" w:color="auto"/>
            <w:right w:val="none" w:sz="0" w:space="0" w:color="auto"/>
          </w:divBdr>
        </w:div>
        <w:div w:id="2075882899">
          <w:marLeft w:val="480"/>
          <w:marRight w:val="0"/>
          <w:marTop w:val="0"/>
          <w:marBottom w:val="0"/>
          <w:divBdr>
            <w:top w:val="none" w:sz="0" w:space="0" w:color="auto"/>
            <w:left w:val="none" w:sz="0" w:space="0" w:color="auto"/>
            <w:bottom w:val="none" w:sz="0" w:space="0" w:color="auto"/>
            <w:right w:val="none" w:sz="0" w:space="0" w:color="auto"/>
          </w:divBdr>
        </w:div>
        <w:div w:id="1055466411">
          <w:marLeft w:val="480"/>
          <w:marRight w:val="0"/>
          <w:marTop w:val="0"/>
          <w:marBottom w:val="0"/>
          <w:divBdr>
            <w:top w:val="none" w:sz="0" w:space="0" w:color="auto"/>
            <w:left w:val="none" w:sz="0" w:space="0" w:color="auto"/>
            <w:bottom w:val="none" w:sz="0" w:space="0" w:color="auto"/>
            <w:right w:val="none" w:sz="0" w:space="0" w:color="auto"/>
          </w:divBdr>
        </w:div>
        <w:div w:id="1602376590">
          <w:marLeft w:val="480"/>
          <w:marRight w:val="0"/>
          <w:marTop w:val="0"/>
          <w:marBottom w:val="0"/>
          <w:divBdr>
            <w:top w:val="none" w:sz="0" w:space="0" w:color="auto"/>
            <w:left w:val="none" w:sz="0" w:space="0" w:color="auto"/>
            <w:bottom w:val="none" w:sz="0" w:space="0" w:color="auto"/>
            <w:right w:val="none" w:sz="0" w:space="0" w:color="auto"/>
          </w:divBdr>
        </w:div>
        <w:div w:id="111174837">
          <w:marLeft w:val="480"/>
          <w:marRight w:val="0"/>
          <w:marTop w:val="0"/>
          <w:marBottom w:val="0"/>
          <w:divBdr>
            <w:top w:val="none" w:sz="0" w:space="0" w:color="auto"/>
            <w:left w:val="none" w:sz="0" w:space="0" w:color="auto"/>
            <w:bottom w:val="none" w:sz="0" w:space="0" w:color="auto"/>
            <w:right w:val="none" w:sz="0" w:space="0" w:color="auto"/>
          </w:divBdr>
        </w:div>
        <w:div w:id="712770139">
          <w:marLeft w:val="480"/>
          <w:marRight w:val="0"/>
          <w:marTop w:val="0"/>
          <w:marBottom w:val="0"/>
          <w:divBdr>
            <w:top w:val="none" w:sz="0" w:space="0" w:color="auto"/>
            <w:left w:val="none" w:sz="0" w:space="0" w:color="auto"/>
            <w:bottom w:val="none" w:sz="0" w:space="0" w:color="auto"/>
            <w:right w:val="none" w:sz="0" w:space="0" w:color="auto"/>
          </w:divBdr>
        </w:div>
        <w:div w:id="1438214090">
          <w:marLeft w:val="480"/>
          <w:marRight w:val="0"/>
          <w:marTop w:val="0"/>
          <w:marBottom w:val="0"/>
          <w:divBdr>
            <w:top w:val="none" w:sz="0" w:space="0" w:color="auto"/>
            <w:left w:val="none" w:sz="0" w:space="0" w:color="auto"/>
            <w:bottom w:val="none" w:sz="0" w:space="0" w:color="auto"/>
            <w:right w:val="none" w:sz="0" w:space="0" w:color="auto"/>
          </w:divBdr>
        </w:div>
        <w:div w:id="1684554329">
          <w:marLeft w:val="480"/>
          <w:marRight w:val="0"/>
          <w:marTop w:val="0"/>
          <w:marBottom w:val="0"/>
          <w:divBdr>
            <w:top w:val="none" w:sz="0" w:space="0" w:color="auto"/>
            <w:left w:val="none" w:sz="0" w:space="0" w:color="auto"/>
            <w:bottom w:val="none" w:sz="0" w:space="0" w:color="auto"/>
            <w:right w:val="none" w:sz="0" w:space="0" w:color="auto"/>
          </w:divBdr>
        </w:div>
        <w:div w:id="1999188956">
          <w:marLeft w:val="480"/>
          <w:marRight w:val="0"/>
          <w:marTop w:val="0"/>
          <w:marBottom w:val="0"/>
          <w:divBdr>
            <w:top w:val="none" w:sz="0" w:space="0" w:color="auto"/>
            <w:left w:val="none" w:sz="0" w:space="0" w:color="auto"/>
            <w:bottom w:val="none" w:sz="0" w:space="0" w:color="auto"/>
            <w:right w:val="none" w:sz="0" w:space="0" w:color="auto"/>
          </w:divBdr>
        </w:div>
        <w:div w:id="227497706">
          <w:marLeft w:val="480"/>
          <w:marRight w:val="0"/>
          <w:marTop w:val="0"/>
          <w:marBottom w:val="0"/>
          <w:divBdr>
            <w:top w:val="none" w:sz="0" w:space="0" w:color="auto"/>
            <w:left w:val="none" w:sz="0" w:space="0" w:color="auto"/>
            <w:bottom w:val="none" w:sz="0" w:space="0" w:color="auto"/>
            <w:right w:val="none" w:sz="0" w:space="0" w:color="auto"/>
          </w:divBdr>
        </w:div>
        <w:div w:id="1705328102">
          <w:marLeft w:val="480"/>
          <w:marRight w:val="0"/>
          <w:marTop w:val="0"/>
          <w:marBottom w:val="0"/>
          <w:divBdr>
            <w:top w:val="none" w:sz="0" w:space="0" w:color="auto"/>
            <w:left w:val="none" w:sz="0" w:space="0" w:color="auto"/>
            <w:bottom w:val="none" w:sz="0" w:space="0" w:color="auto"/>
            <w:right w:val="none" w:sz="0" w:space="0" w:color="auto"/>
          </w:divBdr>
        </w:div>
        <w:div w:id="1143041411">
          <w:marLeft w:val="480"/>
          <w:marRight w:val="0"/>
          <w:marTop w:val="0"/>
          <w:marBottom w:val="0"/>
          <w:divBdr>
            <w:top w:val="none" w:sz="0" w:space="0" w:color="auto"/>
            <w:left w:val="none" w:sz="0" w:space="0" w:color="auto"/>
            <w:bottom w:val="none" w:sz="0" w:space="0" w:color="auto"/>
            <w:right w:val="none" w:sz="0" w:space="0" w:color="auto"/>
          </w:divBdr>
        </w:div>
        <w:div w:id="1430468656">
          <w:marLeft w:val="480"/>
          <w:marRight w:val="0"/>
          <w:marTop w:val="0"/>
          <w:marBottom w:val="0"/>
          <w:divBdr>
            <w:top w:val="none" w:sz="0" w:space="0" w:color="auto"/>
            <w:left w:val="none" w:sz="0" w:space="0" w:color="auto"/>
            <w:bottom w:val="none" w:sz="0" w:space="0" w:color="auto"/>
            <w:right w:val="none" w:sz="0" w:space="0" w:color="auto"/>
          </w:divBdr>
        </w:div>
        <w:div w:id="640624109">
          <w:marLeft w:val="480"/>
          <w:marRight w:val="0"/>
          <w:marTop w:val="0"/>
          <w:marBottom w:val="0"/>
          <w:divBdr>
            <w:top w:val="none" w:sz="0" w:space="0" w:color="auto"/>
            <w:left w:val="none" w:sz="0" w:space="0" w:color="auto"/>
            <w:bottom w:val="none" w:sz="0" w:space="0" w:color="auto"/>
            <w:right w:val="none" w:sz="0" w:space="0" w:color="auto"/>
          </w:divBdr>
        </w:div>
        <w:div w:id="55520819">
          <w:marLeft w:val="480"/>
          <w:marRight w:val="0"/>
          <w:marTop w:val="0"/>
          <w:marBottom w:val="0"/>
          <w:divBdr>
            <w:top w:val="none" w:sz="0" w:space="0" w:color="auto"/>
            <w:left w:val="none" w:sz="0" w:space="0" w:color="auto"/>
            <w:bottom w:val="none" w:sz="0" w:space="0" w:color="auto"/>
            <w:right w:val="none" w:sz="0" w:space="0" w:color="auto"/>
          </w:divBdr>
        </w:div>
        <w:div w:id="1586256359">
          <w:marLeft w:val="480"/>
          <w:marRight w:val="0"/>
          <w:marTop w:val="0"/>
          <w:marBottom w:val="0"/>
          <w:divBdr>
            <w:top w:val="none" w:sz="0" w:space="0" w:color="auto"/>
            <w:left w:val="none" w:sz="0" w:space="0" w:color="auto"/>
            <w:bottom w:val="none" w:sz="0" w:space="0" w:color="auto"/>
            <w:right w:val="none" w:sz="0" w:space="0" w:color="auto"/>
          </w:divBdr>
        </w:div>
        <w:div w:id="682707381">
          <w:marLeft w:val="480"/>
          <w:marRight w:val="0"/>
          <w:marTop w:val="0"/>
          <w:marBottom w:val="0"/>
          <w:divBdr>
            <w:top w:val="none" w:sz="0" w:space="0" w:color="auto"/>
            <w:left w:val="none" w:sz="0" w:space="0" w:color="auto"/>
            <w:bottom w:val="none" w:sz="0" w:space="0" w:color="auto"/>
            <w:right w:val="none" w:sz="0" w:space="0" w:color="auto"/>
          </w:divBdr>
        </w:div>
        <w:div w:id="1310593900">
          <w:marLeft w:val="480"/>
          <w:marRight w:val="0"/>
          <w:marTop w:val="0"/>
          <w:marBottom w:val="0"/>
          <w:divBdr>
            <w:top w:val="none" w:sz="0" w:space="0" w:color="auto"/>
            <w:left w:val="none" w:sz="0" w:space="0" w:color="auto"/>
            <w:bottom w:val="none" w:sz="0" w:space="0" w:color="auto"/>
            <w:right w:val="none" w:sz="0" w:space="0" w:color="auto"/>
          </w:divBdr>
        </w:div>
        <w:div w:id="485826600">
          <w:marLeft w:val="480"/>
          <w:marRight w:val="0"/>
          <w:marTop w:val="0"/>
          <w:marBottom w:val="0"/>
          <w:divBdr>
            <w:top w:val="none" w:sz="0" w:space="0" w:color="auto"/>
            <w:left w:val="none" w:sz="0" w:space="0" w:color="auto"/>
            <w:bottom w:val="none" w:sz="0" w:space="0" w:color="auto"/>
            <w:right w:val="none" w:sz="0" w:space="0" w:color="auto"/>
          </w:divBdr>
        </w:div>
        <w:div w:id="585263364">
          <w:marLeft w:val="480"/>
          <w:marRight w:val="0"/>
          <w:marTop w:val="0"/>
          <w:marBottom w:val="0"/>
          <w:divBdr>
            <w:top w:val="none" w:sz="0" w:space="0" w:color="auto"/>
            <w:left w:val="none" w:sz="0" w:space="0" w:color="auto"/>
            <w:bottom w:val="none" w:sz="0" w:space="0" w:color="auto"/>
            <w:right w:val="none" w:sz="0" w:space="0" w:color="auto"/>
          </w:divBdr>
        </w:div>
        <w:div w:id="1751269282">
          <w:marLeft w:val="480"/>
          <w:marRight w:val="0"/>
          <w:marTop w:val="0"/>
          <w:marBottom w:val="0"/>
          <w:divBdr>
            <w:top w:val="none" w:sz="0" w:space="0" w:color="auto"/>
            <w:left w:val="none" w:sz="0" w:space="0" w:color="auto"/>
            <w:bottom w:val="none" w:sz="0" w:space="0" w:color="auto"/>
            <w:right w:val="none" w:sz="0" w:space="0" w:color="auto"/>
          </w:divBdr>
        </w:div>
        <w:div w:id="1170755423">
          <w:marLeft w:val="480"/>
          <w:marRight w:val="0"/>
          <w:marTop w:val="0"/>
          <w:marBottom w:val="0"/>
          <w:divBdr>
            <w:top w:val="none" w:sz="0" w:space="0" w:color="auto"/>
            <w:left w:val="none" w:sz="0" w:space="0" w:color="auto"/>
            <w:bottom w:val="none" w:sz="0" w:space="0" w:color="auto"/>
            <w:right w:val="none" w:sz="0" w:space="0" w:color="auto"/>
          </w:divBdr>
        </w:div>
        <w:div w:id="77099153">
          <w:marLeft w:val="480"/>
          <w:marRight w:val="0"/>
          <w:marTop w:val="0"/>
          <w:marBottom w:val="0"/>
          <w:divBdr>
            <w:top w:val="none" w:sz="0" w:space="0" w:color="auto"/>
            <w:left w:val="none" w:sz="0" w:space="0" w:color="auto"/>
            <w:bottom w:val="none" w:sz="0" w:space="0" w:color="auto"/>
            <w:right w:val="none" w:sz="0" w:space="0" w:color="auto"/>
          </w:divBdr>
        </w:div>
        <w:div w:id="96482589">
          <w:marLeft w:val="480"/>
          <w:marRight w:val="0"/>
          <w:marTop w:val="0"/>
          <w:marBottom w:val="0"/>
          <w:divBdr>
            <w:top w:val="none" w:sz="0" w:space="0" w:color="auto"/>
            <w:left w:val="none" w:sz="0" w:space="0" w:color="auto"/>
            <w:bottom w:val="none" w:sz="0" w:space="0" w:color="auto"/>
            <w:right w:val="none" w:sz="0" w:space="0" w:color="auto"/>
          </w:divBdr>
        </w:div>
        <w:div w:id="951790124">
          <w:marLeft w:val="480"/>
          <w:marRight w:val="0"/>
          <w:marTop w:val="0"/>
          <w:marBottom w:val="0"/>
          <w:divBdr>
            <w:top w:val="none" w:sz="0" w:space="0" w:color="auto"/>
            <w:left w:val="none" w:sz="0" w:space="0" w:color="auto"/>
            <w:bottom w:val="none" w:sz="0" w:space="0" w:color="auto"/>
            <w:right w:val="none" w:sz="0" w:space="0" w:color="auto"/>
          </w:divBdr>
        </w:div>
        <w:div w:id="2120372791">
          <w:marLeft w:val="480"/>
          <w:marRight w:val="0"/>
          <w:marTop w:val="0"/>
          <w:marBottom w:val="0"/>
          <w:divBdr>
            <w:top w:val="none" w:sz="0" w:space="0" w:color="auto"/>
            <w:left w:val="none" w:sz="0" w:space="0" w:color="auto"/>
            <w:bottom w:val="none" w:sz="0" w:space="0" w:color="auto"/>
            <w:right w:val="none" w:sz="0" w:space="0" w:color="auto"/>
          </w:divBdr>
        </w:div>
        <w:div w:id="736559743">
          <w:marLeft w:val="480"/>
          <w:marRight w:val="0"/>
          <w:marTop w:val="0"/>
          <w:marBottom w:val="0"/>
          <w:divBdr>
            <w:top w:val="none" w:sz="0" w:space="0" w:color="auto"/>
            <w:left w:val="none" w:sz="0" w:space="0" w:color="auto"/>
            <w:bottom w:val="none" w:sz="0" w:space="0" w:color="auto"/>
            <w:right w:val="none" w:sz="0" w:space="0" w:color="auto"/>
          </w:divBdr>
        </w:div>
        <w:div w:id="1218586300">
          <w:marLeft w:val="480"/>
          <w:marRight w:val="0"/>
          <w:marTop w:val="0"/>
          <w:marBottom w:val="0"/>
          <w:divBdr>
            <w:top w:val="none" w:sz="0" w:space="0" w:color="auto"/>
            <w:left w:val="none" w:sz="0" w:space="0" w:color="auto"/>
            <w:bottom w:val="none" w:sz="0" w:space="0" w:color="auto"/>
            <w:right w:val="none" w:sz="0" w:space="0" w:color="auto"/>
          </w:divBdr>
        </w:div>
        <w:div w:id="199244804">
          <w:marLeft w:val="480"/>
          <w:marRight w:val="0"/>
          <w:marTop w:val="0"/>
          <w:marBottom w:val="0"/>
          <w:divBdr>
            <w:top w:val="none" w:sz="0" w:space="0" w:color="auto"/>
            <w:left w:val="none" w:sz="0" w:space="0" w:color="auto"/>
            <w:bottom w:val="none" w:sz="0" w:space="0" w:color="auto"/>
            <w:right w:val="none" w:sz="0" w:space="0" w:color="auto"/>
          </w:divBdr>
        </w:div>
        <w:div w:id="27806664">
          <w:marLeft w:val="480"/>
          <w:marRight w:val="0"/>
          <w:marTop w:val="0"/>
          <w:marBottom w:val="0"/>
          <w:divBdr>
            <w:top w:val="none" w:sz="0" w:space="0" w:color="auto"/>
            <w:left w:val="none" w:sz="0" w:space="0" w:color="auto"/>
            <w:bottom w:val="none" w:sz="0" w:space="0" w:color="auto"/>
            <w:right w:val="none" w:sz="0" w:space="0" w:color="auto"/>
          </w:divBdr>
        </w:div>
        <w:div w:id="1437796928">
          <w:marLeft w:val="480"/>
          <w:marRight w:val="0"/>
          <w:marTop w:val="0"/>
          <w:marBottom w:val="0"/>
          <w:divBdr>
            <w:top w:val="none" w:sz="0" w:space="0" w:color="auto"/>
            <w:left w:val="none" w:sz="0" w:space="0" w:color="auto"/>
            <w:bottom w:val="none" w:sz="0" w:space="0" w:color="auto"/>
            <w:right w:val="none" w:sz="0" w:space="0" w:color="auto"/>
          </w:divBdr>
        </w:div>
        <w:div w:id="1419447560">
          <w:marLeft w:val="480"/>
          <w:marRight w:val="0"/>
          <w:marTop w:val="0"/>
          <w:marBottom w:val="0"/>
          <w:divBdr>
            <w:top w:val="none" w:sz="0" w:space="0" w:color="auto"/>
            <w:left w:val="none" w:sz="0" w:space="0" w:color="auto"/>
            <w:bottom w:val="none" w:sz="0" w:space="0" w:color="auto"/>
            <w:right w:val="none" w:sz="0" w:space="0" w:color="auto"/>
          </w:divBdr>
        </w:div>
        <w:div w:id="59133310">
          <w:marLeft w:val="480"/>
          <w:marRight w:val="0"/>
          <w:marTop w:val="0"/>
          <w:marBottom w:val="0"/>
          <w:divBdr>
            <w:top w:val="none" w:sz="0" w:space="0" w:color="auto"/>
            <w:left w:val="none" w:sz="0" w:space="0" w:color="auto"/>
            <w:bottom w:val="none" w:sz="0" w:space="0" w:color="auto"/>
            <w:right w:val="none" w:sz="0" w:space="0" w:color="auto"/>
          </w:divBdr>
        </w:div>
        <w:div w:id="124354282">
          <w:marLeft w:val="480"/>
          <w:marRight w:val="0"/>
          <w:marTop w:val="0"/>
          <w:marBottom w:val="0"/>
          <w:divBdr>
            <w:top w:val="none" w:sz="0" w:space="0" w:color="auto"/>
            <w:left w:val="none" w:sz="0" w:space="0" w:color="auto"/>
            <w:bottom w:val="none" w:sz="0" w:space="0" w:color="auto"/>
            <w:right w:val="none" w:sz="0" w:space="0" w:color="auto"/>
          </w:divBdr>
        </w:div>
        <w:div w:id="177889034">
          <w:marLeft w:val="480"/>
          <w:marRight w:val="0"/>
          <w:marTop w:val="0"/>
          <w:marBottom w:val="0"/>
          <w:divBdr>
            <w:top w:val="none" w:sz="0" w:space="0" w:color="auto"/>
            <w:left w:val="none" w:sz="0" w:space="0" w:color="auto"/>
            <w:bottom w:val="none" w:sz="0" w:space="0" w:color="auto"/>
            <w:right w:val="none" w:sz="0" w:space="0" w:color="auto"/>
          </w:divBdr>
        </w:div>
        <w:div w:id="531960735">
          <w:marLeft w:val="480"/>
          <w:marRight w:val="0"/>
          <w:marTop w:val="0"/>
          <w:marBottom w:val="0"/>
          <w:divBdr>
            <w:top w:val="none" w:sz="0" w:space="0" w:color="auto"/>
            <w:left w:val="none" w:sz="0" w:space="0" w:color="auto"/>
            <w:bottom w:val="none" w:sz="0" w:space="0" w:color="auto"/>
            <w:right w:val="none" w:sz="0" w:space="0" w:color="auto"/>
          </w:divBdr>
        </w:div>
        <w:div w:id="918906848">
          <w:marLeft w:val="480"/>
          <w:marRight w:val="0"/>
          <w:marTop w:val="0"/>
          <w:marBottom w:val="0"/>
          <w:divBdr>
            <w:top w:val="none" w:sz="0" w:space="0" w:color="auto"/>
            <w:left w:val="none" w:sz="0" w:space="0" w:color="auto"/>
            <w:bottom w:val="none" w:sz="0" w:space="0" w:color="auto"/>
            <w:right w:val="none" w:sz="0" w:space="0" w:color="auto"/>
          </w:divBdr>
        </w:div>
        <w:div w:id="789668841">
          <w:marLeft w:val="480"/>
          <w:marRight w:val="0"/>
          <w:marTop w:val="0"/>
          <w:marBottom w:val="0"/>
          <w:divBdr>
            <w:top w:val="none" w:sz="0" w:space="0" w:color="auto"/>
            <w:left w:val="none" w:sz="0" w:space="0" w:color="auto"/>
            <w:bottom w:val="none" w:sz="0" w:space="0" w:color="auto"/>
            <w:right w:val="none" w:sz="0" w:space="0" w:color="auto"/>
          </w:divBdr>
        </w:div>
      </w:divsChild>
    </w:div>
    <w:div w:id="36316372">
      <w:bodyDiv w:val="1"/>
      <w:marLeft w:val="0"/>
      <w:marRight w:val="0"/>
      <w:marTop w:val="0"/>
      <w:marBottom w:val="0"/>
      <w:divBdr>
        <w:top w:val="none" w:sz="0" w:space="0" w:color="auto"/>
        <w:left w:val="none" w:sz="0" w:space="0" w:color="auto"/>
        <w:bottom w:val="none" w:sz="0" w:space="0" w:color="auto"/>
        <w:right w:val="none" w:sz="0" w:space="0" w:color="auto"/>
      </w:divBdr>
    </w:div>
    <w:div w:id="37511903">
      <w:bodyDiv w:val="1"/>
      <w:marLeft w:val="0"/>
      <w:marRight w:val="0"/>
      <w:marTop w:val="0"/>
      <w:marBottom w:val="0"/>
      <w:divBdr>
        <w:top w:val="none" w:sz="0" w:space="0" w:color="auto"/>
        <w:left w:val="none" w:sz="0" w:space="0" w:color="auto"/>
        <w:bottom w:val="none" w:sz="0" w:space="0" w:color="auto"/>
        <w:right w:val="none" w:sz="0" w:space="0" w:color="auto"/>
      </w:divBdr>
      <w:divsChild>
        <w:div w:id="448470724">
          <w:marLeft w:val="480"/>
          <w:marRight w:val="0"/>
          <w:marTop w:val="0"/>
          <w:marBottom w:val="0"/>
          <w:divBdr>
            <w:top w:val="none" w:sz="0" w:space="0" w:color="auto"/>
            <w:left w:val="none" w:sz="0" w:space="0" w:color="auto"/>
            <w:bottom w:val="none" w:sz="0" w:space="0" w:color="auto"/>
            <w:right w:val="none" w:sz="0" w:space="0" w:color="auto"/>
          </w:divBdr>
        </w:div>
        <w:div w:id="1418869512">
          <w:marLeft w:val="480"/>
          <w:marRight w:val="0"/>
          <w:marTop w:val="0"/>
          <w:marBottom w:val="0"/>
          <w:divBdr>
            <w:top w:val="none" w:sz="0" w:space="0" w:color="auto"/>
            <w:left w:val="none" w:sz="0" w:space="0" w:color="auto"/>
            <w:bottom w:val="none" w:sz="0" w:space="0" w:color="auto"/>
            <w:right w:val="none" w:sz="0" w:space="0" w:color="auto"/>
          </w:divBdr>
        </w:div>
        <w:div w:id="1047142523">
          <w:marLeft w:val="480"/>
          <w:marRight w:val="0"/>
          <w:marTop w:val="0"/>
          <w:marBottom w:val="0"/>
          <w:divBdr>
            <w:top w:val="none" w:sz="0" w:space="0" w:color="auto"/>
            <w:left w:val="none" w:sz="0" w:space="0" w:color="auto"/>
            <w:bottom w:val="none" w:sz="0" w:space="0" w:color="auto"/>
            <w:right w:val="none" w:sz="0" w:space="0" w:color="auto"/>
          </w:divBdr>
        </w:div>
        <w:div w:id="629632693">
          <w:marLeft w:val="480"/>
          <w:marRight w:val="0"/>
          <w:marTop w:val="0"/>
          <w:marBottom w:val="0"/>
          <w:divBdr>
            <w:top w:val="none" w:sz="0" w:space="0" w:color="auto"/>
            <w:left w:val="none" w:sz="0" w:space="0" w:color="auto"/>
            <w:bottom w:val="none" w:sz="0" w:space="0" w:color="auto"/>
            <w:right w:val="none" w:sz="0" w:space="0" w:color="auto"/>
          </w:divBdr>
        </w:div>
        <w:div w:id="1367410197">
          <w:marLeft w:val="480"/>
          <w:marRight w:val="0"/>
          <w:marTop w:val="0"/>
          <w:marBottom w:val="0"/>
          <w:divBdr>
            <w:top w:val="none" w:sz="0" w:space="0" w:color="auto"/>
            <w:left w:val="none" w:sz="0" w:space="0" w:color="auto"/>
            <w:bottom w:val="none" w:sz="0" w:space="0" w:color="auto"/>
            <w:right w:val="none" w:sz="0" w:space="0" w:color="auto"/>
          </w:divBdr>
        </w:div>
        <w:div w:id="1424959914">
          <w:marLeft w:val="480"/>
          <w:marRight w:val="0"/>
          <w:marTop w:val="0"/>
          <w:marBottom w:val="0"/>
          <w:divBdr>
            <w:top w:val="none" w:sz="0" w:space="0" w:color="auto"/>
            <w:left w:val="none" w:sz="0" w:space="0" w:color="auto"/>
            <w:bottom w:val="none" w:sz="0" w:space="0" w:color="auto"/>
            <w:right w:val="none" w:sz="0" w:space="0" w:color="auto"/>
          </w:divBdr>
        </w:div>
        <w:div w:id="1833138674">
          <w:marLeft w:val="480"/>
          <w:marRight w:val="0"/>
          <w:marTop w:val="0"/>
          <w:marBottom w:val="0"/>
          <w:divBdr>
            <w:top w:val="none" w:sz="0" w:space="0" w:color="auto"/>
            <w:left w:val="none" w:sz="0" w:space="0" w:color="auto"/>
            <w:bottom w:val="none" w:sz="0" w:space="0" w:color="auto"/>
            <w:right w:val="none" w:sz="0" w:space="0" w:color="auto"/>
          </w:divBdr>
        </w:div>
        <w:div w:id="1540821376">
          <w:marLeft w:val="480"/>
          <w:marRight w:val="0"/>
          <w:marTop w:val="0"/>
          <w:marBottom w:val="0"/>
          <w:divBdr>
            <w:top w:val="none" w:sz="0" w:space="0" w:color="auto"/>
            <w:left w:val="none" w:sz="0" w:space="0" w:color="auto"/>
            <w:bottom w:val="none" w:sz="0" w:space="0" w:color="auto"/>
            <w:right w:val="none" w:sz="0" w:space="0" w:color="auto"/>
          </w:divBdr>
        </w:div>
        <w:div w:id="1909457934">
          <w:marLeft w:val="480"/>
          <w:marRight w:val="0"/>
          <w:marTop w:val="0"/>
          <w:marBottom w:val="0"/>
          <w:divBdr>
            <w:top w:val="none" w:sz="0" w:space="0" w:color="auto"/>
            <w:left w:val="none" w:sz="0" w:space="0" w:color="auto"/>
            <w:bottom w:val="none" w:sz="0" w:space="0" w:color="auto"/>
            <w:right w:val="none" w:sz="0" w:space="0" w:color="auto"/>
          </w:divBdr>
        </w:div>
        <w:div w:id="152643197">
          <w:marLeft w:val="480"/>
          <w:marRight w:val="0"/>
          <w:marTop w:val="0"/>
          <w:marBottom w:val="0"/>
          <w:divBdr>
            <w:top w:val="none" w:sz="0" w:space="0" w:color="auto"/>
            <w:left w:val="none" w:sz="0" w:space="0" w:color="auto"/>
            <w:bottom w:val="none" w:sz="0" w:space="0" w:color="auto"/>
            <w:right w:val="none" w:sz="0" w:space="0" w:color="auto"/>
          </w:divBdr>
        </w:div>
        <w:div w:id="477066464">
          <w:marLeft w:val="480"/>
          <w:marRight w:val="0"/>
          <w:marTop w:val="0"/>
          <w:marBottom w:val="0"/>
          <w:divBdr>
            <w:top w:val="none" w:sz="0" w:space="0" w:color="auto"/>
            <w:left w:val="none" w:sz="0" w:space="0" w:color="auto"/>
            <w:bottom w:val="none" w:sz="0" w:space="0" w:color="auto"/>
            <w:right w:val="none" w:sz="0" w:space="0" w:color="auto"/>
          </w:divBdr>
        </w:div>
        <w:div w:id="1681201797">
          <w:marLeft w:val="480"/>
          <w:marRight w:val="0"/>
          <w:marTop w:val="0"/>
          <w:marBottom w:val="0"/>
          <w:divBdr>
            <w:top w:val="none" w:sz="0" w:space="0" w:color="auto"/>
            <w:left w:val="none" w:sz="0" w:space="0" w:color="auto"/>
            <w:bottom w:val="none" w:sz="0" w:space="0" w:color="auto"/>
            <w:right w:val="none" w:sz="0" w:space="0" w:color="auto"/>
          </w:divBdr>
        </w:div>
        <w:div w:id="1943413139">
          <w:marLeft w:val="480"/>
          <w:marRight w:val="0"/>
          <w:marTop w:val="0"/>
          <w:marBottom w:val="0"/>
          <w:divBdr>
            <w:top w:val="none" w:sz="0" w:space="0" w:color="auto"/>
            <w:left w:val="none" w:sz="0" w:space="0" w:color="auto"/>
            <w:bottom w:val="none" w:sz="0" w:space="0" w:color="auto"/>
            <w:right w:val="none" w:sz="0" w:space="0" w:color="auto"/>
          </w:divBdr>
        </w:div>
        <w:div w:id="300548509">
          <w:marLeft w:val="480"/>
          <w:marRight w:val="0"/>
          <w:marTop w:val="0"/>
          <w:marBottom w:val="0"/>
          <w:divBdr>
            <w:top w:val="none" w:sz="0" w:space="0" w:color="auto"/>
            <w:left w:val="none" w:sz="0" w:space="0" w:color="auto"/>
            <w:bottom w:val="none" w:sz="0" w:space="0" w:color="auto"/>
            <w:right w:val="none" w:sz="0" w:space="0" w:color="auto"/>
          </w:divBdr>
        </w:div>
        <w:div w:id="1545217824">
          <w:marLeft w:val="480"/>
          <w:marRight w:val="0"/>
          <w:marTop w:val="0"/>
          <w:marBottom w:val="0"/>
          <w:divBdr>
            <w:top w:val="none" w:sz="0" w:space="0" w:color="auto"/>
            <w:left w:val="none" w:sz="0" w:space="0" w:color="auto"/>
            <w:bottom w:val="none" w:sz="0" w:space="0" w:color="auto"/>
            <w:right w:val="none" w:sz="0" w:space="0" w:color="auto"/>
          </w:divBdr>
        </w:div>
        <w:div w:id="128675140">
          <w:marLeft w:val="480"/>
          <w:marRight w:val="0"/>
          <w:marTop w:val="0"/>
          <w:marBottom w:val="0"/>
          <w:divBdr>
            <w:top w:val="none" w:sz="0" w:space="0" w:color="auto"/>
            <w:left w:val="none" w:sz="0" w:space="0" w:color="auto"/>
            <w:bottom w:val="none" w:sz="0" w:space="0" w:color="auto"/>
            <w:right w:val="none" w:sz="0" w:space="0" w:color="auto"/>
          </w:divBdr>
        </w:div>
        <w:div w:id="1837719684">
          <w:marLeft w:val="480"/>
          <w:marRight w:val="0"/>
          <w:marTop w:val="0"/>
          <w:marBottom w:val="0"/>
          <w:divBdr>
            <w:top w:val="none" w:sz="0" w:space="0" w:color="auto"/>
            <w:left w:val="none" w:sz="0" w:space="0" w:color="auto"/>
            <w:bottom w:val="none" w:sz="0" w:space="0" w:color="auto"/>
            <w:right w:val="none" w:sz="0" w:space="0" w:color="auto"/>
          </w:divBdr>
        </w:div>
        <w:div w:id="1156268287">
          <w:marLeft w:val="480"/>
          <w:marRight w:val="0"/>
          <w:marTop w:val="0"/>
          <w:marBottom w:val="0"/>
          <w:divBdr>
            <w:top w:val="none" w:sz="0" w:space="0" w:color="auto"/>
            <w:left w:val="none" w:sz="0" w:space="0" w:color="auto"/>
            <w:bottom w:val="none" w:sz="0" w:space="0" w:color="auto"/>
            <w:right w:val="none" w:sz="0" w:space="0" w:color="auto"/>
          </w:divBdr>
        </w:div>
        <w:div w:id="129329109">
          <w:marLeft w:val="480"/>
          <w:marRight w:val="0"/>
          <w:marTop w:val="0"/>
          <w:marBottom w:val="0"/>
          <w:divBdr>
            <w:top w:val="none" w:sz="0" w:space="0" w:color="auto"/>
            <w:left w:val="none" w:sz="0" w:space="0" w:color="auto"/>
            <w:bottom w:val="none" w:sz="0" w:space="0" w:color="auto"/>
            <w:right w:val="none" w:sz="0" w:space="0" w:color="auto"/>
          </w:divBdr>
        </w:div>
        <w:div w:id="2063795831">
          <w:marLeft w:val="480"/>
          <w:marRight w:val="0"/>
          <w:marTop w:val="0"/>
          <w:marBottom w:val="0"/>
          <w:divBdr>
            <w:top w:val="none" w:sz="0" w:space="0" w:color="auto"/>
            <w:left w:val="none" w:sz="0" w:space="0" w:color="auto"/>
            <w:bottom w:val="none" w:sz="0" w:space="0" w:color="auto"/>
            <w:right w:val="none" w:sz="0" w:space="0" w:color="auto"/>
          </w:divBdr>
        </w:div>
        <w:div w:id="152453254">
          <w:marLeft w:val="480"/>
          <w:marRight w:val="0"/>
          <w:marTop w:val="0"/>
          <w:marBottom w:val="0"/>
          <w:divBdr>
            <w:top w:val="none" w:sz="0" w:space="0" w:color="auto"/>
            <w:left w:val="none" w:sz="0" w:space="0" w:color="auto"/>
            <w:bottom w:val="none" w:sz="0" w:space="0" w:color="auto"/>
            <w:right w:val="none" w:sz="0" w:space="0" w:color="auto"/>
          </w:divBdr>
        </w:div>
        <w:div w:id="11496176">
          <w:marLeft w:val="480"/>
          <w:marRight w:val="0"/>
          <w:marTop w:val="0"/>
          <w:marBottom w:val="0"/>
          <w:divBdr>
            <w:top w:val="none" w:sz="0" w:space="0" w:color="auto"/>
            <w:left w:val="none" w:sz="0" w:space="0" w:color="auto"/>
            <w:bottom w:val="none" w:sz="0" w:space="0" w:color="auto"/>
            <w:right w:val="none" w:sz="0" w:space="0" w:color="auto"/>
          </w:divBdr>
        </w:div>
        <w:div w:id="364867571">
          <w:marLeft w:val="480"/>
          <w:marRight w:val="0"/>
          <w:marTop w:val="0"/>
          <w:marBottom w:val="0"/>
          <w:divBdr>
            <w:top w:val="none" w:sz="0" w:space="0" w:color="auto"/>
            <w:left w:val="none" w:sz="0" w:space="0" w:color="auto"/>
            <w:bottom w:val="none" w:sz="0" w:space="0" w:color="auto"/>
            <w:right w:val="none" w:sz="0" w:space="0" w:color="auto"/>
          </w:divBdr>
        </w:div>
        <w:div w:id="1804351957">
          <w:marLeft w:val="480"/>
          <w:marRight w:val="0"/>
          <w:marTop w:val="0"/>
          <w:marBottom w:val="0"/>
          <w:divBdr>
            <w:top w:val="none" w:sz="0" w:space="0" w:color="auto"/>
            <w:left w:val="none" w:sz="0" w:space="0" w:color="auto"/>
            <w:bottom w:val="none" w:sz="0" w:space="0" w:color="auto"/>
            <w:right w:val="none" w:sz="0" w:space="0" w:color="auto"/>
          </w:divBdr>
        </w:div>
        <w:div w:id="668873288">
          <w:marLeft w:val="480"/>
          <w:marRight w:val="0"/>
          <w:marTop w:val="0"/>
          <w:marBottom w:val="0"/>
          <w:divBdr>
            <w:top w:val="none" w:sz="0" w:space="0" w:color="auto"/>
            <w:left w:val="none" w:sz="0" w:space="0" w:color="auto"/>
            <w:bottom w:val="none" w:sz="0" w:space="0" w:color="auto"/>
            <w:right w:val="none" w:sz="0" w:space="0" w:color="auto"/>
          </w:divBdr>
        </w:div>
        <w:div w:id="330110532">
          <w:marLeft w:val="480"/>
          <w:marRight w:val="0"/>
          <w:marTop w:val="0"/>
          <w:marBottom w:val="0"/>
          <w:divBdr>
            <w:top w:val="none" w:sz="0" w:space="0" w:color="auto"/>
            <w:left w:val="none" w:sz="0" w:space="0" w:color="auto"/>
            <w:bottom w:val="none" w:sz="0" w:space="0" w:color="auto"/>
            <w:right w:val="none" w:sz="0" w:space="0" w:color="auto"/>
          </w:divBdr>
        </w:div>
        <w:div w:id="949775806">
          <w:marLeft w:val="480"/>
          <w:marRight w:val="0"/>
          <w:marTop w:val="0"/>
          <w:marBottom w:val="0"/>
          <w:divBdr>
            <w:top w:val="none" w:sz="0" w:space="0" w:color="auto"/>
            <w:left w:val="none" w:sz="0" w:space="0" w:color="auto"/>
            <w:bottom w:val="none" w:sz="0" w:space="0" w:color="auto"/>
            <w:right w:val="none" w:sz="0" w:space="0" w:color="auto"/>
          </w:divBdr>
        </w:div>
        <w:div w:id="1293943750">
          <w:marLeft w:val="480"/>
          <w:marRight w:val="0"/>
          <w:marTop w:val="0"/>
          <w:marBottom w:val="0"/>
          <w:divBdr>
            <w:top w:val="none" w:sz="0" w:space="0" w:color="auto"/>
            <w:left w:val="none" w:sz="0" w:space="0" w:color="auto"/>
            <w:bottom w:val="none" w:sz="0" w:space="0" w:color="auto"/>
            <w:right w:val="none" w:sz="0" w:space="0" w:color="auto"/>
          </w:divBdr>
        </w:div>
        <w:div w:id="1542935890">
          <w:marLeft w:val="480"/>
          <w:marRight w:val="0"/>
          <w:marTop w:val="0"/>
          <w:marBottom w:val="0"/>
          <w:divBdr>
            <w:top w:val="none" w:sz="0" w:space="0" w:color="auto"/>
            <w:left w:val="none" w:sz="0" w:space="0" w:color="auto"/>
            <w:bottom w:val="none" w:sz="0" w:space="0" w:color="auto"/>
            <w:right w:val="none" w:sz="0" w:space="0" w:color="auto"/>
          </w:divBdr>
        </w:div>
        <w:div w:id="1379209488">
          <w:marLeft w:val="480"/>
          <w:marRight w:val="0"/>
          <w:marTop w:val="0"/>
          <w:marBottom w:val="0"/>
          <w:divBdr>
            <w:top w:val="none" w:sz="0" w:space="0" w:color="auto"/>
            <w:left w:val="none" w:sz="0" w:space="0" w:color="auto"/>
            <w:bottom w:val="none" w:sz="0" w:space="0" w:color="auto"/>
            <w:right w:val="none" w:sz="0" w:space="0" w:color="auto"/>
          </w:divBdr>
        </w:div>
        <w:div w:id="829368402">
          <w:marLeft w:val="480"/>
          <w:marRight w:val="0"/>
          <w:marTop w:val="0"/>
          <w:marBottom w:val="0"/>
          <w:divBdr>
            <w:top w:val="none" w:sz="0" w:space="0" w:color="auto"/>
            <w:left w:val="none" w:sz="0" w:space="0" w:color="auto"/>
            <w:bottom w:val="none" w:sz="0" w:space="0" w:color="auto"/>
            <w:right w:val="none" w:sz="0" w:space="0" w:color="auto"/>
          </w:divBdr>
        </w:div>
        <w:div w:id="1878007430">
          <w:marLeft w:val="480"/>
          <w:marRight w:val="0"/>
          <w:marTop w:val="0"/>
          <w:marBottom w:val="0"/>
          <w:divBdr>
            <w:top w:val="none" w:sz="0" w:space="0" w:color="auto"/>
            <w:left w:val="none" w:sz="0" w:space="0" w:color="auto"/>
            <w:bottom w:val="none" w:sz="0" w:space="0" w:color="auto"/>
            <w:right w:val="none" w:sz="0" w:space="0" w:color="auto"/>
          </w:divBdr>
        </w:div>
        <w:div w:id="8257680">
          <w:marLeft w:val="480"/>
          <w:marRight w:val="0"/>
          <w:marTop w:val="0"/>
          <w:marBottom w:val="0"/>
          <w:divBdr>
            <w:top w:val="none" w:sz="0" w:space="0" w:color="auto"/>
            <w:left w:val="none" w:sz="0" w:space="0" w:color="auto"/>
            <w:bottom w:val="none" w:sz="0" w:space="0" w:color="auto"/>
            <w:right w:val="none" w:sz="0" w:space="0" w:color="auto"/>
          </w:divBdr>
        </w:div>
        <w:div w:id="428552774">
          <w:marLeft w:val="480"/>
          <w:marRight w:val="0"/>
          <w:marTop w:val="0"/>
          <w:marBottom w:val="0"/>
          <w:divBdr>
            <w:top w:val="none" w:sz="0" w:space="0" w:color="auto"/>
            <w:left w:val="none" w:sz="0" w:space="0" w:color="auto"/>
            <w:bottom w:val="none" w:sz="0" w:space="0" w:color="auto"/>
            <w:right w:val="none" w:sz="0" w:space="0" w:color="auto"/>
          </w:divBdr>
        </w:div>
        <w:div w:id="800197825">
          <w:marLeft w:val="480"/>
          <w:marRight w:val="0"/>
          <w:marTop w:val="0"/>
          <w:marBottom w:val="0"/>
          <w:divBdr>
            <w:top w:val="none" w:sz="0" w:space="0" w:color="auto"/>
            <w:left w:val="none" w:sz="0" w:space="0" w:color="auto"/>
            <w:bottom w:val="none" w:sz="0" w:space="0" w:color="auto"/>
            <w:right w:val="none" w:sz="0" w:space="0" w:color="auto"/>
          </w:divBdr>
        </w:div>
        <w:div w:id="1252160758">
          <w:marLeft w:val="480"/>
          <w:marRight w:val="0"/>
          <w:marTop w:val="0"/>
          <w:marBottom w:val="0"/>
          <w:divBdr>
            <w:top w:val="none" w:sz="0" w:space="0" w:color="auto"/>
            <w:left w:val="none" w:sz="0" w:space="0" w:color="auto"/>
            <w:bottom w:val="none" w:sz="0" w:space="0" w:color="auto"/>
            <w:right w:val="none" w:sz="0" w:space="0" w:color="auto"/>
          </w:divBdr>
        </w:div>
        <w:div w:id="858853851">
          <w:marLeft w:val="480"/>
          <w:marRight w:val="0"/>
          <w:marTop w:val="0"/>
          <w:marBottom w:val="0"/>
          <w:divBdr>
            <w:top w:val="none" w:sz="0" w:space="0" w:color="auto"/>
            <w:left w:val="none" w:sz="0" w:space="0" w:color="auto"/>
            <w:bottom w:val="none" w:sz="0" w:space="0" w:color="auto"/>
            <w:right w:val="none" w:sz="0" w:space="0" w:color="auto"/>
          </w:divBdr>
        </w:div>
        <w:div w:id="175967651">
          <w:marLeft w:val="480"/>
          <w:marRight w:val="0"/>
          <w:marTop w:val="0"/>
          <w:marBottom w:val="0"/>
          <w:divBdr>
            <w:top w:val="none" w:sz="0" w:space="0" w:color="auto"/>
            <w:left w:val="none" w:sz="0" w:space="0" w:color="auto"/>
            <w:bottom w:val="none" w:sz="0" w:space="0" w:color="auto"/>
            <w:right w:val="none" w:sz="0" w:space="0" w:color="auto"/>
          </w:divBdr>
        </w:div>
        <w:div w:id="524174906">
          <w:marLeft w:val="480"/>
          <w:marRight w:val="0"/>
          <w:marTop w:val="0"/>
          <w:marBottom w:val="0"/>
          <w:divBdr>
            <w:top w:val="none" w:sz="0" w:space="0" w:color="auto"/>
            <w:left w:val="none" w:sz="0" w:space="0" w:color="auto"/>
            <w:bottom w:val="none" w:sz="0" w:space="0" w:color="auto"/>
            <w:right w:val="none" w:sz="0" w:space="0" w:color="auto"/>
          </w:divBdr>
        </w:div>
        <w:div w:id="700253523">
          <w:marLeft w:val="480"/>
          <w:marRight w:val="0"/>
          <w:marTop w:val="0"/>
          <w:marBottom w:val="0"/>
          <w:divBdr>
            <w:top w:val="none" w:sz="0" w:space="0" w:color="auto"/>
            <w:left w:val="none" w:sz="0" w:space="0" w:color="auto"/>
            <w:bottom w:val="none" w:sz="0" w:space="0" w:color="auto"/>
            <w:right w:val="none" w:sz="0" w:space="0" w:color="auto"/>
          </w:divBdr>
        </w:div>
        <w:div w:id="1408573413">
          <w:marLeft w:val="480"/>
          <w:marRight w:val="0"/>
          <w:marTop w:val="0"/>
          <w:marBottom w:val="0"/>
          <w:divBdr>
            <w:top w:val="none" w:sz="0" w:space="0" w:color="auto"/>
            <w:left w:val="none" w:sz="0" w:space="0" w:color="auto"/>
            <w:bottom w:val="none" w:sz="0" w:space="0" w:color="auto"/>
            <w:right w:val="none" w:sz="0" w:space="0" w:color="auto"/>
          </w:divBdr>
        </w:div>
        <w:div w:id="674500316">
          <w:marLeft w:val="480"/>
          <w:marRight w:val="0"/>
          <w:marTop w:val="0"/>
          <w:marBottom w:val="0"/>
          <w:divBdr>
            <w:top w:val="none" w:sz="0" w:space="0" w:color="auto"/>
            <w:left w:val="none" w:sz="0" w:space="0" w:color="auto"/>
            <w:bottom w:val="none" w:sz="0" w:space="0" w:color="auto"/>
            <w:right w:val="none" w:sz="0" w:space="0" w:color="auto"/>
          </w:divBdr>
        </w:div>
        <w:div w:id="365911680">
          <w:marLeft w:val="480"/>
          <w:marRight w:val="0"/>
          <w:marTop w:val="0"/>
          <w:marBottom w:val="0"/>
          <w:divBdr>
            <w:top w:val="none" w:sz="0" w:space="0" w:color="auto"/>
            <w:left w:val="none" w:sz="0" w:space="0" w:color="auto"/>
            <w:bottom w:val="none" w:sz="0" w:space="0" w:color="auto"/>
            <w:right w:val="none" w:sz="0" w:space="0" w:color="auto"/>
          </w:divBdr>
        </w:div>
        <w:div w:id="1810246675">
          <w:marLeft w:val="480"/>
          <w:marRight w:val="0"/>
          <w:marTop w:val="0"/>
          <w:marBottom w:val="0"/>
          <w:divBdr>
            <w:top w:val="none" w:sz="0" w:space="0" w:color="auto"/>
            <w:left w:val="none" w:sz="0" w:space="0" w:color="auto"/>
            <w:bottom w:val="none" w:sz="0" w:space="0" w:color="auto"/>
            <w:right w:val="none" w:sz="0" w:space="0" w:color="auto"/>
          </w:divBdr>
        </w:div>
        <w:div w:id="1500392550">
          <w:marLeft w:val="480"/>
          <w:marRight w:val="0"/>
          <w:marTop w:val="0"/>
          <w:marBottom w:val="0"/>
          <w:divBdr>
            <w:top w:val="none" w:sz="0" w:space="0" w:color="auto"/>
            <w:left w:val="none" w:sz="0" w:space="0" w:color="auto"/>
            <w:bottom w:val="none" w:sz="0" w:space="0" w:color="auto"/>
            <w:right w:val="none" w:sz="0" w:space="0" w:color="auto"/>
          </w:divBdr>
        </w:div>
        <w:div w:id="1647776304">
          <w:marLeft w:val="480"/>
          <w:marRight w:val="0"/>
          <w:marTop w:val="0"/>
          <w:marBottom w:val="0"/>
          <w:divBdr>
            <w:top w:val="none" w:sz="0" w:space="0" w:color="auto"/>
            <w:left w:val="none" w:sz="0" w:space="0" w:color="auto"/>
            <w:bottom w:val="none" w:sz="0" w:space="0" w:color="auto"/>
            <w:right w:val="none" w:sz="0" w:space="0" w:color="auto"/>
          </w:divBdr>
        </w:div>
        <w:div w:id="919218586">
          <w:marLeft w:val="480"/>
          <w:marRight w:val="0"/>
          <w:marTop w:val="0"/>
          <w:marBottom w:val="0"/>
          <w:divBdr>
            <w:top w:val="none" w:sz="0" w:space="0" w:color="auto"/>
            <w:left w:val="none" w:sz="0" w:space="0" w:color="auto"/>
            <w:bottom w:val="none" w:sz="0" w:space="0" w:color="auto"/>
            <w:right w:val="none" w:sz="0" w:space="0" w:color="auto"/>
          </w:divBdr>
        </w:div>
        <w:div w:id="253587337">
          <w:marLeft w:val="480"/>
          <w:marRight w:val="0"/>
          <w:marTop w:val="0"/>
          <w:marBottom w:val="0"/>
          <w:divBdr>
            <w:top w:val="none" w:sz="0" w:space="0" w:color="auto"/>
            <w:left w:val="none" w:sz="0" w:space="0" w:color="auto"/>
            <w:bottom w:val="none" w:sz="0" w:space="0" w:color="auto"/>
            <w:right w:val="none" w:sz="0" w:space="0" w:color="auto"/>
          </w:divBdr>
        </w:div>
        <w:div w:id="2108185709">
          <w:marLeft w:val="480"/>
          <w:marRight w:val="0"/>
          <w:marTop w:val="0"/>
          <w:marBottom w:val="0"/>
          <w:divBdr>
            <w:top w:val="none" w:sz="0" w:space="0" w:color="auto"/>
            <w:left w:val="none" w:sz="0" w:space="0" w:color="auto"/>
            <w:bottom w:val="none" w:sz="0" w:space="0" w:color="auto"/>
            <w:right w:val="none" w:sz="0" w:space="0" w:color="auto"/>
          </w:divBdr>
        </w:div>
        <w:div w:id="1918829664">
          <w:marLeft w:val="480"/>
          <w:marRight w:val="0"/>
          <w:marTop w:val="0"/>
          <w:marBottom w:val="0"/>
          <w:divBdr>
            <w:top w:val="none" w:sz="0" w:space="0" w:color="auto"/>
            <w:left w:val="none" w:sz="0" w:space="0" w:color="auto"/>
            <w:bottom w:val="none" w:sz="0" w:space="0" w:color="auto"/>
            <w:right w:val="none" w:sz="0" w:space="0" w:color="auto"/>
          </w:divBdr>
        </w:div>
        <w:div w:id="1651910507">
          <w:marLeft w:val="480"/>
          <w:marRight w:val="0"/>
          <w:marTop w:val="0"/>
          <w:marBottom w:val="0"/>
          <w:divBdr>
            <w:top w:val="none" w:sz="0" w:space="0" w:color="auto"/>
            <w:left w:val="none" w:sz="0" w:space="0" w:color="auto"/>
            <w:bottom w:val="none" w:sz="0" w:space="0" w:color="auto"/>
            <w:right w:val="none" w:sz="0" w:space="0" w:color="auto"/>
          </w:divBdr>
        </w:div>
        <w:div w:id="1189836308">
          <w:marLeft w:val="480"/>
          <w:marRight w:val="0"/>
          <w:marTop w:val="0"/>
          <w:marBottom w:val="0"/>
          <w:divBdr>
            <w:top w:val="none" w:sz="0" w:space="0" w:color="auto"/>
            <w:left w:val="none" w:sz="0" w:space="0" w:color="auto"/>
            <w:bottom w:val="none" w:sz="0" w:space="0" w:color="auto"/>
            <w:right w:val="none" w:sz="0" w:space="0" w:color="auto"/>
          </w:divBdr>
        </w:div>
        <w:div w:id="201332458">
          <w:marLeft w:val="480"/>
          <w:marRight w:val="0"/>
          <w:marTop w:val="0"/>
          <w:marBottom w:val="0"/>
          <w:divBdr>
            <w:top w:val="none" w:sz="0" w:space="0" w:color="auto"/>
            <w:left w:val="none" w:sz="0" w:space="0" w:color="auto"/>
            <w:bottom w:val="none" w:sz="0" w:space="0" w:color="auto"/>
            <w:right w:val="none" w:sz="0" w:space="0" w:color="auto"/>
          </w:divBdr>
        </w:div>
        <w:div w:id="312566087">
          <w:marLeft w:val="480"/>
          <w:marRight w:val="0"/>
          <w:marTop w:val="0"/>
          <w:marBottom w:val="0"/>
          <w:divBdr>
            <w:top w:val="none" w:sz="0" w:space="0" w:color="auto"/>
            <w:left w:val="none" w:sz="0" w:space="0" w:color="auto"/>
            <w:bottom w:val="none" w:sz="0" w:space="0" w:color="auto"/>
            <w:right w:val="none" w:sz="0" w:space="0" w:color="auto"/>
          </w:divBdr>
        </w:div>
        <w:div w:id="258367080">
          <w:marLeft w:val="480"/>
          <w:marRight w:val="0"/>
          <w:marTop w:val="0"/>
          <w:marBottom w:val="0"/>
          <w:divBdr>
            <w:top w:val="none" w:sz="0" w:space="0" w:color="auto"/>
            <w:left w:val="none" w:sz="0" w:space="0" w:color="auto"/>
            <w:bottom w:val="none" w:sz="0" w:space="0" w:color="auto"/>
            <w:right w:val="none" w:sz="0" w:space="0" w:color="auto"/>
          </w:divBdr>
        </w:div>
        <w:div w:id="1667056040">
          <w:marLeft w:val="480"/>
          <w:marRight w:val="0"/>
          <w:marTop w:val="0"/>
          <w:marBottom w:val="0"/>
          <w:divBdr>
            <w:top w:val="none" w:sz="0" w:space="0" w:color="auto"/>
            <w:left w:val="none" w:sz="0" w:space="0" w:color="auto"/>
            <w:bottom w:val="none" w:sz="0" w:space="0" w:color="auto"/>
            <w:right w:val="none" w:sz="0" w:space="0" w:color="auto"/>
          </w:divBdr>
        </w:div>
        <w:div w:id="1614508033">
          <w:marLeft w:val="480"/>
          <w:marRight w:val="0"/>
          <w:marTop w:val="0"/>
          <w:marBottom w:val="0"/>
          <w:divBdr>
            <w:top w:val="none" w:sz="0" w:space="0" w:color="auto"/>
            <w:left w:val="none" w:sz="0" w:space="0" w:color="auto"/>
            <w:bottom w:val="none" w:sz="0" w:space="0" w:color="auto"/>
            <w:right w:val="none" w:sz="0" w:space="0" w:color="auto"/>
          </w:divBdr>
        </w:div>
        <w:div w:id="299654888">
          <w:marLeft w:val="480"/>
          <w:marRight w:val="0"/>
          <w:marTop w:val="0"/>
          <w:marBottom w:val="0"/>
          <w:divBdr>
            <w:top w:val="none" w:sz="0" w:space="0" w:color="auto"/>
            <w:left w:val="none" w:sz="0" w:space="0" w:color="auto"/>
            <w:bottom w:val="none" w:sz="0" w:space="0" w:color="auto"/>
            <w:right w:val="none" w:sz="0" w:space="0" w:color="auto"/>
          </w:divBdr>
        </w:div>
        <w:div w:id="558978613">
          <w:marLeft w:val="480"/>
          <w:marRight w:val="0"/>
          <w:marTop w:val="0"/>
          <w:marBottom w:val="0"/>
          <w:divBdr>
            <w:top w:val="none" w:sz="0" w:space="0" w:color="auto"/>
            <w:left w:val="none" w:sz="0" w:space="0" w:color="auto"/>
            <w:bottom w:val="none" w:sz="0" w:space="0" w:color="auto"/>
            <w:right w:val="none" w:sz="0" w:space="0" w:color="auto"/>
          </w:divBdr>
        </w:div>
        <w:div w:id="1571423333">
          <w:marLeft w:val="480"/>
          <w:marRight w:val="0"/>
          <w:marTop w:val="0"/>
          <w:marBottom w:val="0"/>
          <w:divBdr>
            <w:top w:val="none" w:sz="0" w:space="0" w:color="auto"/>
            <w:left w:val="none" w:sz="0" w:space="0" w:color="auto"/>
            <w:bottom w:val="none" w:sz="0" w:space="0" w:color="auto"/>
            <w:right w:val="none" w:sz="0" w:space="0" w:color="auto"/>
          </w:divBdr>
        </w:div>
        <w:div w:id="653723711">
          <w:marLeft w:val="480"/>
          <w:marRight w:val="0"/>
          <w:marTop w:val="0"/>
          <w:marBottom w:val="0"/>
          <w:divBdr>
            <w:top w:val="none" w:sz="0" w:space="0" w:color="auto"/>
            <w:left w:val="none" w:sz="0" w:space="0" w:color="auto"/>
            <w:bottom w:val="none" w:sz="0" w:space="0" w:color="auto"/>
            <w:right w:val="none" w:sz="0" w:space="0" w:color="auto"/>
          </w:divBdr>
        </w:div>
        <w:div w:id="1959994537">
          <w:marLeft w:val="480"/>
          <w:marRight w:val="0"/>
          <w:marTop w:val="0"/>
          <w:marBottom w:val="0"/>
          <w:divBdr>
            <w:top w:val="none" w:sz="0" w:space="0" w:color="auto"/>
            <w:left w:val="none" w:sz="0" w:space="0" w:color="auto"/>
            <w:bottom w:val="none" w:sz="0" w:space="0" w:color="auto"/>
            <w:right w:val="none" w:sz="0" w:space="0" w:color="auto"/>
          </w:divBdr>
        </w:div>
      </w:divsChild>
    </w:div>
    <w:div w:id="42951054">
      <w:bodyDiv w:val="1"/>
      <w:marLeft w:val="0"/>
      <w:marRight w:val="0"/>
      <w:marTop w:val="0"/>
      <w:marBottom w:val="0"/>
      <w:divBdr>
        <w:top w:val="none" w:sz="0" w:space="0" w:color="auto"/>
        <w:left w:val="none" w:sz="0" w:space="0" w:color="auto"/>
        <w:bottom w:val="none" w:sz="0" w:space="0" w:color="auto"/>
        <w:right w:val="none" w:sz="0" w:space="0" w:color="auto"/>
      </w:divBdr>
    </w:div>
    <w:div w:id="45882892">
      <w:bodyDiv w:val="1"/>
      <w:marLeft w:val="0"/>
      <w:marRight w:val="0"/>
      <w:marTop w:val="0"/>
      <w:marBottom w:val="0"/>
      <w:divBdr>
        <w:top w:val="none" w:sz="0" w:space="0" w:color="auto"/>
        <w:left w:val="none" w:sz="0" w:space="0" w:color="auto"/>
        <w:bottom w:val="none" w:sz="0" w:space="0" w:color="auto"/>
        <w:right w:val="none" w:sz="0" w:space="0" w:color="auto"/>
      </w:divBdr>
    </w:div>
    <w:div w:id="46074206">
      <w:bodyDiv w:val="1"/>
      <w:marLeft w:val="0"/>
      <w:marRight w:val="0"/>
      <w:marTop w:val="0"/>
      <w:marBottom w:val="0"/>
      <w:divBdr>
        <w:top w:val="none" w:sz="0" w:space="0" w:color="auto"/>
        <w:left w:val="none" w:sz="0" w:space="0" w:color="auto"/>
        <w:bottom w:val="none" w:sz="0" w:space="0" w:color="auto"/>
        <w:right w:val="none" w:sz="0" w:space="0" w:color="auto"/>
      </w:divBdr>
      <w:divsChild>
        <w:div w:id="1707607676">
          <w:marLeft w:val="640"/>
          <w:marRight w:val="0"/>
          <w:marTop w:val="0"/>
          <w:marBottom w:val="0"/>
          <w:divBdr>
            <w:top w:val="none" w:sz="0" w:space="0" w:color="auto"/>
            <w:left w:val="none" w:sz="0" w:space="0" w:color="auto"/>
            <w:bottom w:val="none" w:sz="0" w:space="0" w:color="auto"/>
            <w:right w:val="none" w:sz="0" w:space="0" w:color="auto"/>
          </w:divBdr>
        </w:div>
        <w:div w:id="1264144109">
          <w:marLeft w:val="640"/>
          <w:marRight w:val="0"/>
          <w:marTop w:val="0"/>
          <w:marBottom w:val="0"/>
          <w:divBdr>
            <w:top w:val="none" w:sz="0" w:space="0" w:color="auto"/>
            <w:left w:val="none" w:sz="0" w:space="0" w:color="auto"/>
            <w:bottom w:val="none" w:sz="0" w:space="0" w:color="auto"/>
            <w:right w:val="none" w:sz="0" w:space="0" w:color="auto"/>
          </w:divBdr>
        </w:div>
        <w:div w:id="150173808">
          <w:marLeft w:val="640"/>
          <w:marRight w:val="0"/>
          <w:marTop w:val="0"/>
          <w:marBottom w:val="0"/>
          <w:divBdr>
            <w:top w:val="none" w:sz="0" w:space="0" w:color="auto"/>
            <w:left w:val="none" w:sz="0" w:space="0" w:color="auto"/>
            <w:bottom w:val="none" w:sz="0" w:space="0" w:color="auto"/>
            <w:right w:val="none" w:sz="0" w:space="0" w:color="auto"/>
          </w:divBdr>
        </w:div>
        <w:div w:id="116948174">
          <w:marLeft w:val="640"/>
          <w:marRight w:val="0"/>
          <w:marTop w:val="0"/>
          <w:marBottom w:val="0"/>
          <w:divBdr>
            <w:top w:val="none" w:sz="0" w:space="0" w:color="auto"/>
            <w:left w:val="none" w:sz="0" w:space="0" w:color="auto"/>
            <w:bottom w:val="none" w:sz="0" w:space="0" w:color="auto"/>
            <w:right w:val="none" w:sz="0" w:space="0" w:color="auto"/>
          </w:divBdr>
        </w:div>
        <w:div w:id="704913596">
          <w:marLeft w:val="640"/>
          <w:marRight w:val="0"/>
          <w:marTop w:val="0"/>
          <w:marBottom w:val="0"/>
          <w:divBdr>
            <w:top w:val="none" w:sz="0" w:space="0" w:color="auto"/>
            <w:left w:val="none" w:sz="0" w:space="0" w:color="auto"/>
            <w:bottom w:val="none" w:sz="0" w:space="0" w:color="auto"/>
            <w:right w:val="none" w:sz="0" w:space="0" w:color="auto"/>
          </w:divBdr>
        </w:div>
        <w:div w:id="1803158339">
          <w:marLeft w:val="640"/>
          <w:marRight w:val="0"/>
          <w:marTop w:val="0"/>
          <w:marBottom w:val="0"/>
          <w:divBdr>
            <w:top w:val="none" w:sz="0" w:space="0" w:color="auto"/>
            <w:left w:val="none" w:sz="0" w:space="0" w:color="auto"/>
            <w:bottom w:val="none" w:sz="0" w:space="0" w:color="auto"/>
            <w:right w:val="none" w:sz="0" w:space="0" w:color="auto"/>
          </w:divBdr>
        </w:div>
        <w:div w:id="975379190">
          <w:marLeft w:val="640"/>
          <w:marRight w:val="0"/>
          <w:marTop w:val="0"/>
          <w:marBottom w:val="0"/>
          <w:divBdr>
            <w:top w:val="none" w:sz="0" w:space="0" w:color="auto"/>
            <w:left w:val="none" w:sz="0" w:space="0" w:color="auto"/>
            <w:bottom w:val="none" w:sz="0" w:space="0" w:color="auto"/>
            <w:right w:val="none" w:sz="0" w:space="0" w:color="auto"/>
          </w:divBdr>
        </w:div>
        <w:div w:id="1552955187">
          <w:marLeft w:val="640"/>
          <w:marRight w:val="0"/>
          <w:marTop w:val="0"/>
          <w:marBottom w:val="0"/>
          <w:divBdr>
            <w:top w:val="none" w:sz="0" w:space="0" w:color="auto"/>
            <w:left w:val="none" w:sz="0" w:space="0" w:color="auto"/>
            <w:bottom w:val="none" w:sz="0" w:space="0" w:color="auto"/>
            <w:right w:val="none" w:sz="0" w:space="0" w:color="auto"/>
          </w:divBdr>
        </w:div>
        <w:div w:id="1041245222">
          <w:marLeft w:val="640"/>
          <w:marRight w:val="0"/>
          <w:marTop w:val="0"/>
          <w:marBottom w:val="0"/>
          <w:divBdr>
            <w:top w:val="none" w:sz="0" w:space="0" w:color="auto"/>
            <w:left w:val="none" w:sz="0" w:space="0" w:color="auto"/>
            <w:bottom w:val="none" w:sz="0" w:space="0" w:color="auto"/>
            <w:right w:val="none" w:sz="0" w:space="0" w:color="auto"/>
          </w:divBdr>
        </w:div>
        <w:div w:id="1677997545">
          <w:marLeft w:val="640"/>
          <w:marRight w:val="0"/>
          <w:marTop w:val="0"/>
          <w:marBottom w:val="0"/>
          <w:divBdr>
            <w:top w:val="none" w:sz="0" w:space="0" w:color="auto"/>
            <w:left w:val="none" w:sz="0" w:space="0" w:color="auto"/>
            <w:bottom w:val="none" w:sz="0" w:space="0" w:color="auto"/>
            <w:right w:val="none" w:sz="0" w:space="0" w:color="auto"/>
          </w:divBdr>
        </w:div>
        <w:div w:id="1420757276">
          <w:marLeft w:val="640"/>
          <w:marRight w:val="0"/>
          <w:marTop w:val="0"/>
          <w:marBottom w:val="0"/>
          <w:divBdr>
            <w:top w:val="none" w:sz="0" w:space="0" w:color="auto"/>
            <w:left w:val="none" w:sz="0" w:space="0" w:color="auto"/>
            <w:bottom w:val="none" w:sz="0" w:space="0" w:color="auto"/>
            <w:right w:val="none" w:sz="0" w:space="0" w:color="auto"/>
          </w:divBdr>
        </w:div>
        <w:div w:id="2142530775">
          <w:marLeft w:val="640"/>
          <w:marRight w:val="0"/>
          <w:marTop w:val="0"/>
          <w:marBottom w:val="0"/>
          <w:divBdr>
            <w:top w:val="none" w:sz="0" w:space="0" w:color="auto"/>
            <w:left w:val="none" w:sz="0" w:space="0" w:color="auto"/>
            <w:bottom w:val="none" w:sz="0" w:space="0" w:color="auto"/>
            <w:right w:val="none" w:sz="0" w:space="0" w:color="auto"/>
          </w:divBdr>
        </w:div>
        <w:div w:id="755708790">
          <w:marLeft w:val="640"/>
          <w:marRight w:val="0"/>
          <w:marTop w:val="0"/>
          <w:marBottom w:val="0"/>
          <w:divBdr>
            <w:top w:val="none" w:sz="0" w:space="0" w:color="auto"/>
            <w:left w:val="none" w:sz="0" w:space="0" w:color="auto"/>
            <w:bottom w:val="none" w:sz="0" w:space="0" w:color="auto"/>
            <w:right w:val="none" w:sz="0" w:space="0" w:color="auto"/>
          </w:divBdr>
        </w:div>
        <w:div w:id="1440948155">
          <w:marLeft w:val="640"/>
          <w:marRight w:val="0"/>
          <w:marTop w:val="0"/>
          <w:marBottom w:val="0"/>
          <w:divBdr>
            <w:top w:val="none" w:sz="0" w:space="0" w:color="auto"/>
            <w:left w:val="none" w:sz="0" w:space="0" w:color="auto"/>
            <w:bottom w:val="none" w:sz="0" w:space="0" w:color="auto"/>
            <w:right w:val="none" w:sz="0" w:space="0" w:color="auto"/>
          </w:divBdr>
        </w:div>
        <w:div w:id="1752969456">
          <w:marLeft w:val="640"/>
          <w:marRight w:val="0"/>
          <w:marTop w:val="0"/>
          <w:marBottom w:val="0"/>
          <w:divBdr>
            <w:top w:val="none" w:sz="0" w:space="0" w:color="auto"/>
            <w:left w:val="none" w:sz="0" w:space="0" w:color="auto"/>
            <w:bottom w:val="none" w:sz="0" w:space="0" w:color="auto"/>
            <w:right w:val="none" w:sz="0" w:space="0" w:color="auto"/>
          </w:divBdr>
        </w:div>
        <w:div w:id="2078162025">
          <w:marLeft w:val="640"/>
          <w:marRight w:val="0"/>
          <w:marTop w:val="0"/>
          <w:marBottom w:val="0"/>
          <w:divBdr>
            <w:top w:val="none" w:sz="0" w:space="0" w:color="auto"/>
            <w:left w:val="none" w:sz="0" w:space="0" w:color="auto"/>
            <w:bottom w:val="none" w:sz="0" w:space="0" w:color="auto"/>
            <w:right w:val="none" w:sz="0" w:space="0" w:color="auto"/>
          </w:divBdr>
        </w:div>
        <w:div w:id="287784952">
          <w:marLeft w:val="640"/>
          <w:marRight w:val="0"/>
          <w:marTop w:val="0"/>
          <w:marBottom w:val="0"/>
          <w:divBdr>
            <w:top w:val="none" w:sz="0" w:space="0" w:color="auto"/>
            <w:left w:val="none" w:sz="0" w:space="0" w:color="auto"/>
            <w:bottom w:val="none" w:sz="0" w:space="0" w:color="auto"/>
            <w:right w:val="none" w:sz="0" w:space="0" w:color="auto"/>
          </w:divBdr>
        </w:div>
        <w:div w:id="710034332">
          <w:marLeft w:val="640"/>
          <w:marRight w:val="0"/>
          <w:marTop w:val="0"/>
          <w:marBottom w:val="0"/>
          <w:divBdr>
            <w:top w:val="none" w:sz="0" w:space="0" w:color="auto"/>
            <w:left w:val="none" w:sz="0" w:space="0" w:color="auto"/>
            <w:bottom w:val="none" w:sz="0" w:space="0" w:color="auto"/>
            <w:right w:val="none" w:sz="0" w:space="0" w:color="auto"/>
          </w:divBdr>
        </w:div>
        <w:div w:id="1509519046">
          <w:marLeft w:val="640"/>
          <w:marRight w:val="0"/>
          <w:marTop w:val="0"/>
          <w:marBottom w:val="0"/>
          <w:divBdr>
            <w:top w:val="none" w:sz="0" w:space="0" w:color="auto"/>
            <w:left w:val="none" w:sz="0" w:space="0" w:color="auto"/>
            <w:bottom w:val="none" w:sz="0" w:space="0" w:color="auto"/>
            <w:right w:val="none" w:sz="0" w:space="0" w:color="auto"/>
          </w:divBdr>
        </w:div>
        <w:div w:id="1077097844">
          <w:marLeft w:val="640"/>
          <w:marRight w:val="0"/>
          <w:marTop w:val="0"/>
          <w:marBottom w:val="0"/>
          <w:divBdr>
            <w:top w:val="none" w:sz="0" w:space="0" w:color="auto"/>
            <w:left w:val="none" w:sz="0" w:space="0" w:color="auto"/>
            <w:bottom w:val="none" w:sz="0" w:space="0" w:color="auto"/>
            <w:right w:val="none" w:sz="0" w:space="0" w:color="auto"/>
          </w:divBdr>
        </w:div>
        <w:div w:id="862665482">
          <w:marLeft w:val="640"/>
          <w:marRight w:val="0"/>
          <w:marTop w:val="0"/>
          <w:marBottom w:val="0"/>
          <w:divBdr>
            <w:top w:val="none" w:sz="0" w:space="0" w:color="auto"/>
            <w:left w:val="none" w:sz="0" w:space="0" w:color="auto"/>
            <w:bottom w:val="none" w:sz="0" w:space="0" w:color="auto"/>
            <w:right w:val="none" w:sz="0" w:space="0" w:color="auto"/>
          </w:divBdr>
        </w:div>
        <w:div w:id="199637538">
          <w:marLeft w:val="640"/>
          <w:marRight w:val="0"/>
          <w:marTop w:val="0"/>
          <w:marBottom w:val="0"/>
          <w:divBdr>
            <w:top w:val="none" w:sz="0" w:space="0" w:color="auto"/>
            <w:left w:val="none" w:sz="0" w:space="0" w:color="auto"/>
            <w:bottom w:val="none" w:sz="0" w:space="0" w:color="auto"/>
            <w:right w:val="none" w:sz="0" w:space="0" w:color="auto"/>
          </w:divBdr>
        </w:div>
        <w:div w:id="1019694700">
          <w:marLeft w:val="640"/>
          <w:marRight w:val="0"/>
          <w:marTop w:val="0"/>
          <w:marBottom w:val="0"/>
          <w:divBdr>
            <w:top w:val="none" w:sz="0" w:space="0" w:color="auto"/>
            <w:left w:val="none" w:sz="0" w:space="0" w:color="auto"/>
            <w:bottom w:val="none" w:sz="0" w:space="0" w:color="auto"/>
            <w:right w:val="none" w:sz="0" w:space="0" w:color="auto"/>
          </w:divBdr>
        </w:div>
        <w:div w:id="565605462">
          <w:marLeft w:val="640"/>
          <w:marRight w:val="0"/>
          <w:marTop w:val="0"/>
          <w:marBottom w:val="0"/>
          <w:divBdr>
            <w:top w:val="none" w:sz="0" w:space="0" w:color="auto"/>
            <w:left w:val="none" w:sz="0" w:space="0" w:color="auto"/>
            <w:bottom w:val="none" w:sz="0" w:space="0" w:color="auto"/>
            <w:right w:val="none" w:sz="0" w:space="0" w:color="auto"/>
          </w:divBdr>
        </w:div>
        <w:div w:id="1059397187">
          <w:marLeft w:val="640"/>
          <w:marRight w:val="0"/>
          <w:marTop w:val="0"/>
          <w:marBottom w:val="0"/>
          <w:divBdr>
            <w:top w:val="none" w:sz="0" w:space="0" w:color="auto"/>
            <w:left w:val="none" w:sz="0" w:space="0" w:color="auto"/>
            <w:bottom w:val="none" w:sz="0" w:space="0" w:color="auto"/>
            <w:right w:val="none" w:sz="0" w:space="0" w:color="auto"/>
          </w:divBdr>
        </w:div>
        <w:div w:id="1921524832">
          <w:marLeft w:val="640"/>
          <w:marRight w:val="0"/>
          <w:marTop w:val="0"/>
          <w:marBottom w:val="0"/>
          <w:divBdr>
            <w:top w:val="none" w:sz="0" w:space="0" w:color="auto"/>
            <w:left w:val="none" w:sz="0" w:space="0" w:color="auto"/>
            <w:bottom w:val="none" w:sz="0" w:space="0" w:color="auto"/>
            <w:right w:val="none" w:sz="0" w:space="0" w:color="auto"/>
          </w:divBdr>
        </w:div>
        <w:div w:id="98911002">
          <w:marLeft w:val="640"/>
          <w:marRight w:val="0"/>
          <w:marTop w:val="0"/>
          <w:marBottom w:val="0"/>
          <w:divBdr>
            <w:top w:val="none" w:sz="0" w:space="0" w:color="auto"/>
            <w:left w:val="none" w:sz="0" w:space="0" w:color="auto"/>
            <w:bottom w:val="none" w:sz="0" w:space="0" w:color="auto"/>
            <w:right w:val="none" w:sz="0" w:space="0" w:color="auto"/>
          </w:divBdr>
        </w:div>
        <w:div w:id="1252201329">
          <w:marLeft w:val="640"/>
          <w:marRight w:val="0"/>
          <w:marTop w:val="0"/>
          <w:marBottom w:val="0"/>
          <w:divBdr>
            <w:top w:val="none" w:sz="0" w:space="0" w:color="auto"/>
            <w:left w:val="none" w:sz="0" w:space="0" w:color="auto"/>
            <w:bottom w:val="none" w:sz="0" w:space="0" w:color="auto"/>
            <w:right w:val="none" w:sz="0" w:space="0" w:color="auto"/>
          </w:divBdr>
        </w:div>
        <w:div w:id="1728215088">
          <w:marLeft w:val="640"/>
          <w:marRight w:val="0"/>
          <w:marTop w:val="0"/>
          <w:marBottom w:val="0"/>
          <w:divBdr>
            <w:top w:val="none" w:sz="0" w:space="0" w:color="auto"/>
            <w:left w:val="none" w:sz="0" w:space="0" w:color="auto"/>
            <w:bottom w:val="none" w:sz="0" w:space="0" w:color="auto"/>
            <w:right w:val="none" w:sz="0" w:space="0" w:color="auto"/>
          </w:divBdr>
        </w:div>
        <w:div w:id="2105219414">
          <w:marLeft w:val="640"/>
          <w:marRight w:val="0"/>
          <w:marTop w:val="0"/>
          <w:marBottom w:val="0"/>
          <w:divBdr>
            <w:top w:val="none" w:sz="0" w:space="0" w:color="auto"/>
            <w:left w:val="none" w:sz="0" w:space="0" w:color="auto"/>
            <w:bottom w:val="none" w:sz="0" w:space="0" w:color="auto"/>
            <w:right w:val="none" w:sz="0" w:space="0" w:color="auto"/>
          </w:divBdr>
        </w:div>
        <w:div w:id="2122602859">
          <w:marLeft w:val="640"/>
          <w:marRight w:val="0"/>
          <w:marTop w:val="0"/>
          <w:marBottom w:val="0"/>
          <w:divBdr>
            <w:top w:val="none" w:sz="0" w:space="0" w:color="auto"/>
            <w:left w:val="none" w:sz="0" w:space="0" w:color="auto"/>
            <w:bottom w:val="none" w:sz="0" w:space="0" w:color="auto"/>
            <w:right w:val="none" w:sz="0" w:space="0" w:color="auto"/>
          </w:divBdr>
        </w:div>
        <w:div w:id="205415284">
          <w:marLeft w:val="640"/>
          <w:marRight w:val="0"/>
          <w:marTop w:val="0"/>
          <w:marBottom w:val="0"/>
          <w:divBdr>
            <w:top w:val="none" w:sz="0" w:space="0" w:color="auto"/>
            <w:left w:val="none" w:sz="0" w:space="0" w:color="auto"/>
            <w:bottom w:val="none" w:sz="0" w:space="0" w:color="auto"/>
            <w:right w:val="none" w:sz="0" w:space="0" w:color="auto"/>
          </w:divBdr>
        </w:div>
        <w:div w:id="5132438">
          <w:marLeft w:val="640"/>
          <w:marRight w:val="0"/>
          <w:marTop w:val="0"/>
          <w:marBottom w:val="0"/>
          <w:divBdr>
            <w:top w:val="none" w:sz="0" w:space="0" w:color="auto"/>
            <w:left w:val="none" w:sz="0" w:space="0" w:color="auto"/>
            <w:bottom w:val="none" w:sz="0" w:space="0" w:color="auto"/>
            <w:right w:val="none" w:sz="0" w:space="0" w:color="auto"/>
          </w:divBdr>
        </w:div>
        <w:div w:id="512382378">
          <w:marLeft w:val="640"/>
          <w:marRight w:val="0"/>
          <w:marTop w:val="0"/>
          <w:marBottom w:val="0"/>
          <w:divBdr>
            <w:top w:val="none" w:sz="0" w:space="0" w:color="auto"/>
            <w:left w:val="none" w:sz="0" w:space="0" w:color="auto"/>
            <w:bottom w:val="none" w:sz="0" w:space="0" w:color="auto"/>
            <w:right w:val="none" w:sz="0" w:space="0" w:color="auto"/>
          </w:divBdr>
        </w:div>
        <w:div w:id="2071270377">
          <w:marLeft w:val="640"/>
          <w:marRight w:val="0"/>
          <w:marTop w:val="0"/>
          <w:marBottom w:val="0"/>
          <w:divBdr>
            <w:top w:val="none" w:sz="0" w:space="0" w:color="auto"/>
            <w:left w:val="none" w:sz="0" w:space="0" w:color="auto"/>
            <w:bottom w:val="none" w:sz="0" w:space="0" w:color="auto"/>
            <w:right w:val="none" w:sz="0" w:space="0" w:color="auto"/>
          </w:divBdr>
        </w:div>
        <w:div w:id="1909268241">
          <w:marLeft w:val="640"/>
          <w:marRight w:val="0"/>
          <w:marTop w:val="0"/>
          <w:marBottom w:val="0"/>
          <w:divBdr>
            <w:top w:val="none" w:sz="0" w:space="0" w:color="auto"/>
            <w:left w:val="none" w:sz="0" w:space="0" w:color="auto"/>
            <w:bottom w:val="none" w:sz="0" w:space="0" w:color="auto"/>
            <w:right w:val="none" w:sz="0" w:space="0" w:color="auto"/>
          </w:divBdr>
        </w:div>
        <w:div w:id="1732655998">
          <w:marLeft w:val="640"/>
          <w:marRight w:val="0"/>
          <w:marTop w:val="0"/>
          <w:marBottom w:val="0"/>
          <w:divBdr>
            <w:top w:val="none" w:sz="0" w:space="0" w:color="auto"/>
            <w:left w:val="none" w:sz="0" w:space="0" w:color="auto"/>
            <w:bottom w:val="none" w:sz="0" w:space="0" w:color="auto"/>
            <w:right w:val="none" w:sz="0" w:space="0" w:color="auto"/>
          </w:divBdr>
        </w:div>
        <w:div w:id="2095474780">
          <w:marLeft w:val="640"/>
          <w:marRight w:val="0"/>
          <w:marTop w:val="0"/>
          <w:marBottom w:val="0"/>
          <w:divBdr>
            <w:top w:val="none" w:sz="0" w:space="0" w:color="auto"/>
            <w:left w:val="none" w:sz="0" w:space="0" w:color="auto"/>
            <w:bottom w:val="none" w:sz="0" w:space="0" w:color="auto"/>
            <w:right w:val="none" w:sz="0" w:space="0" w:color="auto"/>
          </w:divBdr>
        </w:div>
        <w:div w:id="887105317">
          <w:marLeft w:val="640"/>
          <w:marRight w:val="0"/>
          <w:marTop w:val="0"/>
          <w:marBottom w:val="0"/>
          <w:divBdr>
            <w:top w:val="none" w:sz="0" w:space="0" w:color="auto"/>
            <w:left w:val="none" w:sz="0" w:space="0" w:color="auto"/>
            <w:bottom w:val="none" w:sz="0" w:space="0" w:color="auto"/>
            <w:right w:val="none" w:sz="0" w:space="0" w:color="auto"/>
          </w:divBdr>
        </w:div>
        <w:div w:id="1350984185">
          <w:marLeft w:val="640"/>
          <w:marRight w:val="0"/>
          <w:marTop w:val="0"/>
          <w:marBottom w:val="0"/>
          <w:divBdr>
            <w:top w:val="none" w:sz="0" w:space="0" w:color="auto"/>
            <w:left w:val="none" w:sz="0" w:space="0" w:color="auto"/>
            <w:bottom w:val="none" w:sz="0" w:space="0" w:color="auto"/>
            <w:right w:val="none" w:sz="0" w:space="0" w:color="auto"/>
          </w:divBdr>
        </w:div>
        <w:div w:id="595333833">
          <w:marLeft w:val="640"/>
          <w:marRight w:val="0"/>
          <w:marTop w:val="0"/>
          <w:marBottom w:val="0"/>
          <w:divBdr>
            <w:top w:val="none" w:sz="0" w:space="0" w:color="auto"/>
            <w:left w:val="none" w:sz="0" w:space="0" w:color="auto"/>
            <w:bottom w:val="none" w:sz="0" w:space="0" w:color="auto"/>
            <w:right w:val="none" w:sz="0" w:space="0" w:color="auto"/>
          </w:divBdr>
        </w:div>
        <w:div w:id="998726591">
          <w:marLeft w:val="640"/>
          <w:marRight w:val="0"/>
          <w:marTop w:val="0"/>
          <w:marBottom w:val="0"/>
          <w:divBdr>
            <w:top w:val="none" w:sz="0" w:space="0" w:color="auto"/>
            <w:left w:val="none" w:sz="0" w:space="0" w:color="auto"/>
            <w:bottom w:val="none" w:sz="0" w:space="0" w:color="auto"/>
            <w:right w:val="none" w:sz="0" w:space="0" w:color="auto"/>
          </w:divBdr>
        </w:div>
        <w:div w:id="1615212212">
          <w:marLeft w:val="640"/>
          <w:marRight w:val="0"/>
          <w:marTop w:val="0"/>
          <w:marBottom w:val="0"/>
          <w:divBdr>
            <w:top w:val="none" w:sz="0" w:space="0" w:color="auto"/>
            <w:left w:val="none" w:sz="0" w:space="0" w:color="auto"/>
            <w:bottom w:val="none" w:sz="0" w:space="0" w:color="auto"/>
            <w:right w:val="none" w:sz="0" w:space="0" w:color="auto"/>
          </w:divBdr>
        </w:div>
        <w:div w:id="1251961659">
          <w:marLeft w:val="640"/>
          <w:marRight w:val="0"/>
          <w:marTop w:val="0"/>
          <w:marBottom w:val="0"/>
          <w:divBdr>
            <w:top w:val="none" w:sz="0" w:space="0" w:color="auto"/>
            <w:left w:val="none" w:sz="0" w:space="0" w:color="auto"/>
            <w:bottom w:val="none" w:sz="0" w:space="0" w:color="auto"/>
            <w:right w:val="none" w:sz="0" w:space="0" w:color="auto"/>
          </w:divBdr>
        </w:div>
        <w:div w:id="1867987541">
          <w:marLeft w:val="640"/>
          <w:marRight w:val="0"/>
          <w:marTop w:val="0"/>
          <w:marBottom w:val="0"/>
          <w:divBdr>
            <w:top w:val="none" w:sz="0" w:space="0" w:color="auto"/>
            <w:left w:val="none" w:sz="0" w:space="0" w:color="auto"/>
            <w:bottom w:val="none" w:sz="0" w:space="0" w:color="auto"/>
            <w:right w:val="none" w:sz="0" w:space="0" w:color="auto"/>
          </w:divBdr>
        </w:div>
        <w:div w:id="1990279414">
          <w:marLeft w:val="640"/>
          <w:marRight w:val="0"/>
          <w:marTop w:val="0"/>
          <w:marBottom w:val="0"/>
          <w:divBdr>
            <w:top w:val="none" w:sz="0" w:space="0" w:color="auto"/>
            <w:left w:val="none" w:sz="0" w:space="0" w:color="auto"/>
            <w:bottom w:val="none" w:sz="0" w:space="0" w:color="auto"/>
            <w:right w:val="none" w:sz="0" w:space="0" w:color="auto"/>
          </w:divBdr>
        </w:div>
        <w:div w:id="1029181859">
          <w:marLeft w:val="640"/>
          <w:marRight w:val="0"/>
          <w:marTop w:val="0"/>
          <w:marBottom w:val="0"/>
          <w:divBdr>
            <w:top w:val="none" w:sz="0" w:space="0" w:color="auto"/>
            <w:left w:val="none" w:sz="0" w:space="0" w:color="auto"/>
            <w:bottom w:val="none" w:sz="0" w:space="0" w:color="auto"/>
            <w:right w:val="none" w:sz="0" w:space="0" w:color="auto"/>
          </w:divBdr>
        </w:div>
        <w:div w:id="765079977">
          <w:marLeft w:val="640"/>
          <w:marRight w:val="0"/>
          <w:marTop w:val="0"/>
          <w:marBottom w:val="0"/>
          <w:divBdr>
            <w:top w:val="none" w:sz="0" w:space="0" w:color="auto"/>
            <w:left w:val="none" w:sz="0" w:space="0" w:color="auto"/>
            <w:bottom w:val="none" w:sz="0" w:space="0" w:color="auto"/>
            <w:right w:val="none" w:sz="0" w:space="0" w:color="auto"/>
          </w:divBdr>
        </w:div>
        <w:div w:id="927270999">
          <w:marLeft w:val="640"/>
          <w:marRight w:val="0"/>
          <w:marTop w:val="0"/>
          <w:marBottom w:val="0"/>
          <w:divBdr>
            <w:top w:val="none" w:sz="0" w:space="0" w:color="auto"/>
            <w:left w:val="none" w:sz="0" w:space="0" w:color="auto"/>
            <w:bottom w:val="none" w:sz="0" w:space="0" w:color="auto"/>
            <w:right w:val="none" w:sz="0" w:space="0" w:color="auto"/>
          </w:divBdr>
        </w:div>
        <w:div w:id="197621879">
          <w:marLeft w:val="640"/>
          <w:marRight w:val="0"/>
          <w:marTop w:val="0"/>
          <w:marBottom w:val="0"/>
          <w:divBdr>
            <w:top w:val="none" w:sz="0" w:space="0" w:color="auto"/>
            <w:left w:val="none" w:sz="0" w:space="0" w:color="auto"/>
            <w:bottom w:val="none" w:sz="0" w:space="0" w:color="auto"/>
            <w:right w:val="none" w:sz="0" w:space="0" w:color="auto"/>
          </w:divBdr>
        </w:div>
        <w:div w:id="567807117">
          <w:marLeft w:val="640"/>
          <w:marRight w:val="0"/>
          <w:marTop w:val="0"/>
          <w:marBottom w:val="0"/>
          <w:divBdr>
            <w:top w:val="none" w:sz="0" w:space="0" w:color="auto"/>
            <w:left w:val="none" w:sz="0" w:space="0" w:color="auto"/>
            <w:bottom w:val="none" w:sz="0" w:space="0" w:color="auto"/>
            <w:right w:val="none" w:sz="0" w:space="0" w:color="auto"/>
          </w:divBdr>
        </w:div>
        <w:div w:id="219681591">
          <w:marLeft w:val="640"/>
          <w:marRight w:val="0"/>
          <w:marTop w:val="0"/>
          <w:marBottom w:val="0"/>
          <w:divBdr>
            <w:top w:val="none" w:sz="0" w:space="0" w:color="auto"/>
            <w:left w:val="none" w:sz="0" w:space="0" w:color="auto"/>
            <w:bottom w:val="none" w:sz="0" w:space="0" w:color="auto"/>
            <w:right w:val="none" w:sz="0" w:space="0" w:color="auto"/>
          </w:divBdr>
        </w:div>
        <w:div w:id="949896425">
          <w:marLeft w:val="640"/>
          <w:marRight w:val="0"/>
          <w:marTop w:val="0"/>
          <w:marBottom w:val="0"/>
          <w:divBdr>
            <w:top w:val="none" w:sz="0" w:space="0" w:color="auto"/>
            <w:left w:val="none" w:sz="0" w:space="0" w:color="auto"/>
            <w:bottom w:val="none" w:sz="0" w:space="0" w:color="auto"/>
            <w:right w:val="none" w:sz="0" w:space="0" w:color="auto"/>
          </w:divBdr>
        </w:div>
        <w:div w:id="830633991">
          <w:marLeft w:val="640"/>
          <w:marRight w:val="0"/>
          <w:marTop w:val="0"/>
          <w:marBottom w:val="0"/>
          <w:divBdr>
            <w:top w:val="none" w:sz="0" w:space="0" w:color="auto"/>
            <w:left w:val="none" w:sz="0" w:space="0" w:color="auto"/>
            <w:bottom w:val="none" w:sz="0" w:space="0" w:color="auto"/>
            <w:right w:val="none" w:sz="0" w:space="0" w:color="auto"/>
          </w:divBdr>
        </w:div>
        <w:div w:id="1060786521">
          <w:marLeft w:val="640"/>
          <w:marRight w:val="0"/>
          <w:marTop w:val="0"/>
          <w:marBottom w:val="0"/>
          <w:divBdr>
            <w:top w:val="none" w:sz="0" w:space="0" w:color="auto"/>
            <w:left w:val="none" w:sz="0" w:space="0" w:color="auto"/>
            <w:bottom w:val="none" w:sz="0" w:space="0" w:color="auto"/>
            <w:right w:val="none" w:sz="0" w:space="0" w:color="auto"/>
          </w:divBdr>
        </w:div>
        <w:div w:id="1384913015">
          <w:marLeft w:val="640"/>
          <w:marRight w:val="0"/>
          <w:marTop w:val="0"/>
          <w:marBottom w:val="0"/>
          <w:divBdr>
            <w:top w:val="none" w:sz="0" w:space="0" w:color="auto"/>
            <w:left w:val="none" w:sz="0" w:space="0" w:color="auto"/>
            <w:bottom w:val="none" w:sz="0" w:space="0" w:color="auto"/>
            <w:right w:val="none" w:sz="0" w:space="0" w:color="auto"/>
          </w:divBdr>
        </w:div>
        <w:div w:id="649558747">
          <w:marLeft w:val="640"/>
          <w:marRight w:val="0"/>
          <w:marTop w:val="0"/>
          <w:marBottom w:val="0"/>
          <w:divBdr>
            <w:top w:val="none" w:sz="0" w:space="0" w:color="auto"/>
            <w:left w:val="none" w:sz="0" w:space="0" w:color="auto"/>
            <w:bottom w:val="none" w:sz="0" w:space="0" w:color="auto"/>
            <w:right w:val="none" w:sz="0" w:space="0" w:color="auto"/>
          </w:divBdr>
        </w:div>
        <w:div w:id="1650593675">
          <w:marLeft w:val="640"/>
          <w:marRight w:val="0"/>
          <w:marTop w:val="0"/>
          <w:marBottom w:val="0"/>
          <w:divBdr>
            <w:top w:val="none" w:sz="0" w:space="0" w:color="auto"/>
            <w:left w:val="none" w:sz="0" w:space="0" w:color="auto"/>
            <w:bottom w:val="none" w:sz="0" w:space="0" w:color="auto"/>
            <w:right w:val="none" w:sz="0" w:space="0" w:color="auto"/>
          </w:divBdr>
        </w:div>
        <w:div w:id="1423991364">
          <w:marLeft w:val="640"/>
          <w:marRight w:val="0"/>
          <w:marTop w:val="0"/>
          <w:marBottom w:val="0"/>
          <w:divBdr>
            <w:top w:val="none" w:sz="0" w:space="0" w:color="auto"/>
            <w:left w:val="none" w:sz="0" w:space="0" w:color="auto"/>
            <w:bottom w:val="none" w:sz="0" w:space="0" w:color="auto"/>
            <w:right w:val="none" w:sz="0" w:space="0" w:color="auto"/>
          </w:divBdr>
        </w:div>
        <w:div w:id="2015448517">
          <w:marLeft w:val="640"/>
          <w:marRight w:val="0"/>
          <w:marTop w:val="0"/>
          <w:marBottom w:val="0"/>
          <w:divBdr>
            <w:top w:val="none" w:sz="0" w:space="0" w:color="auto"/>
            <w:left w:val="none" w:sz="0" w:space="0" w:color="auto"/>
            <w:bottom w:val="none" w:sz="0" w:space="0" w:color="auto"/>
            <w:right w:val="none" w:sz="0" w:space="0" w:color="auto"/>
          </w:divBdr>
        </w:div>
        <w:div w:id="798763122">
          <w:marLeft w:val="640"/>
          <w:marRight w:val="0"/>
          <w:marTop w:val="0"/>
          <w:marBottom w:val="0"/>
          <w:divBdr>
            <w:top w:val="none" w:sz="0" w:space="0" w:color="auto"/>
            <w:left w:val="none" w:sz="0" w:space="0" w:color="auto"/>
            <w:bottom w:val="none" w:sz="0" w:space="0" w:color="auto"/>
            <w:right w:val="none" w:sz="0" w:space="0" w:color="auto"/>
          </w:divBdr>
        </w:div>
        <w:div w:id="691149522">
          <w:marLeft w:val="640"/>
          <w:marRight w:val="0"/>
          <w:marTop w:val="0"/>
          <w:marBottom w:val="0"/>
          <w:divBdr>
            <w:top w:val="none" w:sz="0" w:space="0" w:color="auto"/>
            <w:left w:val="none" w:sz="0" w:space="0" w:color="auto"/>
            <w:bottom w:val="none" w:sz="0" w:space="0" w:color="auto"/>
            <w:right w:val="none" w:sz="0" w:space="0" w:color="auto"/>
          </w:divBdr>
        </w:div>
        <w:div w:id="1909873761">
          <w:marLeft w:val="640"/>
          <w:marRight w:val="0"/>
          <w:marTop w:val="0"/>
          <w:marBottom w:val="0"/>
          <w:divBdr>
            <w:top w:val="none" w:sz="0" w:space="0" w:color="auto"/>
            <w:left w:val="none" w:sz="0" w:space="0" w:color="auto"/>
            <w:bottom w:val="none" w:sz="0" w:space="0" w:color="auto"/>
            <w:right w:val="none" w:sz="0" w:space="0" w:color="auto"/>
          </w:divBdr>
        </w:div>
        <w:div w:id="242029683">
          <w:marLeft w:val="640"/>
          <w:marRight w:val="0"/>
          <w:marTop w:val="0"/>
          <w:marBottom w:val="0"/>
          <w:divBdr>
            <w:top w:val="none" w:sz="0" w:space="0" w:color="auto"/>
            <w:left w:val="none" w:sz="0" w:space="0" w:color="auto"/>
            <w:bottom w:val="none" w:sz="0" w:space="0" w:color="auto"/>
            <w:right w:val="none" w:sz="0" w:space="0" w:color="auto"/>
          </w:divBdr>
        </w:div>
        <w:div w:id="316105506">
          <w:marLeft w:val="640"/>
          <w:marRight w:val="0"/>
          <w:marTop w:val="0"/>
          <w:marBottom w:val="0"/>
          <w:divBdr>
            <w:top w:val="none" w:sz="0" w:space="0" w:color="auto"/>
            <w:left w:val="none" w:sz="0" w:space="0" w:color="auto"/>
            <w:bottom w:val="none" w:sz="0" w:space="0" w:color="auto"/>
            <w:right w:val="none" w:sz="0" w:space="0" w:color="auto"/>
          </w:divBdr>
        </w:div>
        <w:div w:id="875048585">
          <w:marLeft w:val="640"/>
          <w:marRight w:val="0"/>
          <w:marTop w:val="0"/>
          <w:marBottom w:val="0"/>
          <w:divBdr>
            <w:top w:val="none" w:sz="0" w:space="0" w:color="auto"/>
            <w:left w:val="none" w:sz="0" w:space="0" w:color="auto"/>
            <w:bottom w:val="none" w:sz="0" w:space="0" w:color="auto"/>
            <w:right w:val="none" w:sz="0" w:space="0" w:color="auto"/>
          </w:divBdr>
        </w:div>
        <w:div w:id="1232808879">
          <w:marLeft w:val="640"/>
          <w:marRight w:val="0"/>
          <w:marTop w:val="0"/>
          <w:marBottom w:val="0"/>
          <w:divBdr>
            <w:top w:val="none" w:sz="0" w:space="0" w:color="auto"/>
            <w:left w:val="none" w:sz="0" w:space="0" w:color="auto"/>
            <w:bottom w:val="none" w:sz="0" w:space="0" w:color="auto"/>
            <w:right w:val="none" w:sz="0" w:space="0" w:color="auto"/>
          </w:divBdr>
        </w:div>
        <w:div w:id="1968123551">
          <w:marLeft w:val="640"/>
          <w:marRight w:val="0"/>
          <w:marTop w:val="0"/>
          <w:marBottom w:val="0"/>
          <w:divBdr>
            <w:top w:val="none" w:sz="0" w:space="0" w:color="auto"/>
            <w:left w:val="none" w:sz="0" w:space="0" w:color="auto"/>
            <w:bottom w:val="none" w:sz="0" w:space="0" w:color="auto"/>
            <w:right w:val="none" w:sz="0" w:space="0" w:color="auto"/>
          </w:divBdr>
        </w:div>
        <w:div w:id="305664713">
          <w:marLeft w:val="640"/>
          <w:marRight w:val="0"/>
          <w:marTop w:val="0"/>
          <w:marBottom w:val="0"/>
          <w:divBdr>
            <w:top w:val="none" w:sz="0" w:space="0" w:color="auto"/>
            <w:left w:val="none" w:sz="0" w:space="0" w:color="auto"/>
            <w:bottom w:val="none" w:sz="0" w:space="0" w:color="auto"/>
            <w:right w:val="none" w:sz="0" w:space="0" w:color="auto"/>
          </w:divBdr>
        </w:div>
        <w:div w:id="1095710661">
          <w:marLeft w:val="640"/>
          <w:marRight w:val="0"/>
          <w:marTop w:val="0"/>
          <w:marBottom w:val="0"/>
          <w:divBdr>
            <w:top w:val="none" w:sz="0" w:space="0" w:color="auto"/>
            <w:left w:val="none" w:sz="0" w:space="0" w:color="auto"/>
            <w:bottom w:val="none" w:sz="0" w:space="0" w:color="auto"/>
            <w:right w:val="none" w:sz="0" w:space="0" w:color="auto"/>
          </w:divBdr>
        </w:div>
        <w:div w:id="332072764">
          <w:marLeft w:val="640"/>
          <w:marRight w:val="0"/>
          <w:marTop w:val="0"/>
          <w:marBottom w:val="0"/>
          <w:divBdr>
            <w:top w:val="none" w:sz="0" w:space="0" w:color="auto"/>
            <w:left w:val="none" w:sz="0" w:space="0" w:color="auto"/>
            <w:bottom w:val="none" w:sz="0" w:space="0" w:color="auto"/>
            <w:right w:val="none" w:sz="0" w:space="0" w:color="auto"/>
          </w:divBdr>
        </w:div>
      </w:divsChild>
    </w:div>
    <w:div w:id="50734136">
      <w:bodyDiv w:val="1"/>
      <w:marLeft w:val="0"/>
      <w:marRight w:val="0"/>
      <w:marTop w:val="0"/>
      <w:marBottom w:val="0"/>
      <w:divBdr>
        <w:top w:val="none" w:sz="0" w:space="0" w:color="auto"/>
        <w:left w:val="none" w:sz="0" w:space="0" w:color="auto"/>
        <w:bottom w:val="none" w:sz="0" w:space="0" w:color="auto"/>
        <w:right w:val="none" w:sz="0" w:space="0" w:color="auto"/>
      </w:divBdr>
      <w:divsChild>
        <w:div w:id="277640898">
          <w:marLeft w:val="480"/>
          <w:marRight w:val="0"/>
          <w:marTop w:val="0"/>
          <w:marBottom w:val="0"/>
          <w:divBdr>
            <w:top w:val="none" w:sz="0" w:space="0" w:color="auto"/>
            <w:left w:val="none" w:sz="0" w:space="0" w:color="auto"/>
            <w:bottom w:val="none" w:sz="0" w:space="0" w:color="auto"/>
            <w:right w:val="none" w:sz="0" w:space="0" w:color="auto"/>
          </w:divBdr>
        </w:div>
        <w:div w:id="441535607">
          <w:marLeft w:val="480"/>
          <w:marRight w:val="0"/>
          <w:marTop w:val="0"/>
          <w:marBottom w:val="0"/>
          <w:divBdr>
            <w:top w:val="none" w:sz="0" w:space="0" w:color="auto"/>
            <w:left w:val="none" w:sz="0" w:space="0" w:color="auto"/>
            <w:bottom w:val="none" w:sz="0" w:space="0" w:color="auto"/>
            <w:right w:val="none" w:sz="0" w:space="0" w:color="auto"/>
          </w:divBdr>
        </w:div>
        <w:div w:id="438334672">
          <w:marLeft w:val="480"/>
          <w:marRight w:val="0"/>
          <w:marTop w:val="0"/>
          <w:marBottom w:val="0"/>
          <w:divBdr>
            <w:top w:val="none" w:sz="0" w:space="0" w:color="auto"/>
            <w:left w:val="none" w:sz="0" w:space="0" w:color="auto"/>
            <w:bottom w:val="none" w:sz="0" w:space="0" w:color="auto"/>
            <w:right w:val="none" w:sz="0" w:space="0" w:color="auto"/>
          </w:divBdr>
        </w:div>
        <w:div w:id="2139030210">
          <w:marLeft w:val="480"/>
          <w:marRight w:val="0"/>
          <w:marTop w:val="0"/>
          <w:marBottom w:val="0"/>
          <w:divBdr>
            <w:top w:val="none" w:sz="0" w:space="0" w:color="auto"/>
            <w:left w:val="none" w:sz="0" w:space="0" w:color="auto"/>
            <w:bottom w:val="none" w:sz="0" w:space="0" w:color="auto"/>
            <w:right w:val="none" w:sz="0" w:space="0" w:color="auto"/>
          </w:divBdr>
        </w:div>
        <w:div w:id="1474175584">
          <w:marLeft w:val="480"/>
          <w:marRight w:val="0"/>
          <w:marTop w:val="0"/>
          <w:marBottom w:val="0"/>
          <w:divBdr>
            <w:top w:val="none" w:sz="0" w:space="0" w:color="auto"/>
            <w:left w:val="none" w:sz="0" w:space="0" w:color="auto"/>
            <w:bottom w:val="none" w:sz="0" w:space="0" w:color="auto"/>
            <w:right w:val="none" w:sz="0" w:space="0" w:color="auto"/>
          </w:divBdr>
        </w:div>
        <w:div w:id="1374114465">
          <w:marLeft w:val="480"/>
          <w:marRight w:val="0"/>
          <w:marTop w:val="0"/>
          <w:marBottom w:val="0"/>
          <w:divBdr>
            <w:top w:val="none" w:sz="0" w:space="0" w:color="auto"/>
            <w:left w:val="none" w:sz="0" w:space="0" w:color="auto"/>
            <w:bottom w:val="none" w:sz="0" w:space="0" w:color="auto"/>
            <w:right w:val="none" w:sz="0" w:space="0" w:color="auto"/>
          </w:divBdr>
        </w:div>
        <w:div w:id="69350825">
          <w:marLeft w:val="480"/>
          <w:marRight w:val="0"/>
          <w:marTop w:val="0"/>
          <w:marBottom w:val="0"/>
          <w:divBdr>
            <w:top w:val="none" w:sz="0" w:space="0" w:color="auto"/>
            <w:left w:val="none" w:sz="0" w:space="0" w:color="auto"/>
            <w:bottom w:val="none" w:sz="0" w:space="0" w:color="auto"/>
            <w:right w:val="none" w:sz="0" w:space="0" w:color="auto"/>
          </w:divBdr>
        </w:div>
        <w:div w:id="766847287">
          <w:marLeft w:val="480"/>
          <w:marRight w:val="0"/>
          <w:marTop w:val="0"/>
          <w:marBottom w:val="0"/>
          <w:divBdr>
            <w:top w:val="none" w:sz="0" w:space="0" w:color="auto"/>
            <w:left w:val="none" w:sz="0" w:space="0" w:color="auto"/>
            <w:bottom w:val="none" w:sz="0" w:space="0" w:color="auto"/>
            <w:right w:val="none" w:sz="0" w:space="0" w:color="auto"/>
          </w:divBdr>
        </w:div>
        <w:div w:id="1100219256">
          <w:marLeft w:val="480"/>
          <w:marRight w:val="0"/>
          <w:marTop w:val="0"/>
          <w:marBottom w:val="0"/>
          <w:divBdr>
            <w:top w:val="none" w:sz="0" w:space="0" w:color="auto"/>
            <w:left w:val="none" w:sz="0" w:space="0" w:color="auto"/>
            <w:bottom w:val="none" w:sz="0" w:space="0" w:color="auto"/>
            <w:right w:val="none" w:sz="0" w:space="0" w:color="auto"/>
          </w:divBdr>
        </w:div>
        <w:div w:id="251008662">
          <w:marLeft w:val="480"/>
          <w:marRight w:val="0"/>
          <w:marTop w:val="0"/>
          <w:marBottom w:val="0"/>
          <w:divBdr>
            <w:top w:val="none" w:sz="0" w:space="0" w:color="auto"/>
            <w:left w:val="none" w:sz="0" w:space="0" w:color="auto"/>
            <w:bottom w:val="none" w:sz="0" w:space="0" w:color="auto"/>
            <w:right w:val="none" w:sz="0" w:space="0" w:color="auto"/>
          </w:divBdr>
        </w:div>
        <w:div w:id="207885587">
          <w:marLeft w:val="480"/>
          <w:marRight w:val="0"/>
          <w:marTop w:val="0"/>
          <w:marBottom w:val="0"/>
          <w:divBdr>
            <w:top w:val="none" w:sz="0" w:space="0" w:color="auto"/>
            <w:left w:val="none" w:sz="0" w:space="0" w:color="auto"/>
            <w:bottom w:val="none" w:sz="0" w:space="0" w:color="auto"/>
            <w:right w:val="none" w:sz="0" w:space="0" w:color="auto"/>
          </w:divBdr>
        </w:div>
        <w:div w:id="363947173">
          <w:marLeft w:val="480"/>
          <w:marRight w:val="0"/>
          <w:marTop w:val="0"/>
          <w:marBottom w:val="0"/>
          <w:divBdr>
            <w:top w:val="none" w:sz="0" w:space="0" w:color="auto"/>
            <w:left w:val="none" w:sz="0" w:space="0" w:color="auto"/>
            <w:bottom w:val="none" w:sz="0" w:space="0" w:color="auto"/>
            <w:right w:val="none" w:sz="0" w:space="0" w:color="auto"/>
          </w:divBdr>
        </w:div>
        <w:div w:id="836924462">
          <w:marLeft w:val="480"/>
          <w:marRight w:val="0"/>
          <w:marTop w:val="0"/>
          <w:marBottom w:val="0"/>
          <w:divBdr>
            <w:top w:val="none" w:sz="0" w:space="0" w:color="auto"/>
            <w:left w:val="none" w:sz="0" w:space="0" w:color="auto"/>
            <w:bottom w:val="none" w:sz="0" w:space="0" w:color="auto"/>
            <w:right w:val="none" w:sz="0" w:space="0" w:color="auto"/>
          </w:divBdr>
        </w:div>
        <w:div w:id="794103544">
          <w:marLeft w:val="480"/>
          <w:marRight w:val="0"/>
          <w:marTop w:val="0"/>
          <w:marBottom w:val="0"/>
          <w:divBdr>
            <w:top w:val="none" w:sz="0" w:space="0" w:color="auto"/>
            <w:left w:val="none" w:sz="0" w:space="0" w:color="auto"/>
            <w:bottom w:val="none" w:sz="0" w:space="0" w:color="auto"/>
            <w:right w:val="none" w:sz="0" w:space="0" w:color="auto"/>
          </w:divBdr>
        </w:div>
        <w:div w:id="1186947556">
          <w:marLeft w:val="480"/>
          <w:marRight w:val="0"/>
          <w:marTop w:val="0"/>
          <w:marBottom w:val="0"/>
          <w:divBdr>
            <w:top w:val="none" w:sz="0" w:space="0" w:color="auto"/>
            <w:left w:val="none" w:sz="0" w:space="0" w:color="auto"/>
            <w:bottom w:val="none" w:sz="0" w:space="0" w:color="auto"/>
            <w:right w:val="none" w:sz="0" w:space="0" w:color="auto"/>
          </w:divBdr>
        </w:div>
        <w:div w:id="2067339413">
          <w:marLeft w:val="480"/>
          <w:marRight w:val="0"/>
          <w:marTop w:val="0"/>
          <w:marBottom w:val="0"/>
          <w:divBdr>
            <w:top w:val="none" w:sz="0" w:space="0" w:color="auto"/>
            <w:left w:val="none" w:sz="0" w:space="0" w:color="auto"/>
            <w:bottom w:val="none" w:sz="0" w:space="0" w:color="auto"/>
            <w:right w:val="none" w:sz="0" w:space="0" w:color="auto"/>
          </w:divBdr>
        </w:div>
        <w:div w:id="584728806">
          <w:marLeft w:val="480"/>
          <w:marRight w:val="0"/>
          <w:marTop w:val="0"/>
          <w:marBottom w:val="0"/>
          <w:divBdr>
            <w:top w:val="none" w:sz="0" w:space="0" w:color="auto"/>
            <w:left w:val="none" w:sz="0" w:space="0" w:color="auto"/>
            <w:bottom w:val="none" w:sz="0" w:space="0" w:color="auto"/>
            <w:right w:val="none" w:sz="0" w:space="0" w:color="auto"/>
          </w:divBdr>
        </w:div>
        <w:div w:id="1094059610">
          <w:marLeft w:val="480"/>
          <w:marRight w:val="0"/>
          <w:marTop w:val="0"/>
          <w:marBottom w:val="0"/>
          <w:divBdr>
            <w:top w:val="none" w:sz="0" w:space="0" w:color="auto"/>
            <w:left w:val="none" w:sz="0" w:space="0" w:color="auto"/>
            <w:bottom w:val="none" w:sz="0" w:space="0" w:color="auto"/>
            <w:right w:val="none" w:sz="0" w:space="0" w:color="auto"/>
          </w:divBdr>
        </w:div>
        <w:div w:id="1015500774">
          <w:marLeft w:val="480"/>
          <w:marRight w:val="0"/>
          <w:marTop w:val="0"/>
          <w:marBottom w:val="0"/>
          <w:divBdr>
            <w:top w:val="none" w:sz="0" w:space="0" w:color="auto"/>
            <w:left w:val="none" w:sz="0" w:space="0" w:color="auto"/>
            <w:bottom w:val="none" w:sz="0" w:space="0" w:color="auto"/>
            <w:right w:val="none" w:sz="0" w:space="0" w:color="auto"/>
          </w:divBdr>
        </w:div>
        <w:div w:id="1425803753">
          <w:marLeft w:val="480"/>
          <w:marRight w:val="0"/>
          <w:marTop w:val="0"/>
          <w:marBottom w:val="0"/>
          <w:divBdr>
            <w:top w:val="none" w:sz="0" w:space="0" w:color="auto"/>
            <w:left w:val="none" w:sz="0" w:space="0" w:color="auto"/>
            <w:bottom w:val="none" w:sz="0" w:space="0" w:color="auto"/>
            <w:right w:val="none" w:sz="0" w:space="0" w:color="auto"/>
          </w:divBdr>
        </w:div>
        <w:div w:id="1156996965">
          <w:marLeft w:val="480"/>
          <w:marRight w:val="0"/>
          <w:marTop w:val="0"/>
          <w:marBottom w:val="0"/>
          <w:divBdr>
            <w:top w:val="none" w:sz="0" w:space="0" w:color="auto"/>
            <w:left w:val="none" w:sz="0" w:space="0" w:color="auto"/>
            <w:bottom w:val="none" w:sz="0" w:space="0" w:color="auto"/>
            <w:right w:val="none" w:sz="0" w:space="0" w:color="auto"/>
          </w:divBdr>
        </w:div>
        <w:div w:id="1137989647">
          <w:marLeft w:val="480"/>
          <w:marRight w:val="0"/>
          <w:marTop w:val="0"/>
          <w:marBottom w:val="0"/>
          <w:divBdr>
            <w:top w:val="none" w:sz="0" w:space="0" w:color="auto"/>
            <w:left w:val="none" w:sz="0" w:space="0" w:color="auto"/>
            <w:bottom w:val="none" w:sz="0" w:space="0" w:color="auto"/>
            <w:right w:val="none" w:sz="0" w:space="0" w:color="auto"/>
          </w:divBdr>
        </w:div>
        <w:div w:id="1604268227">
          <w:marLeft w:val="480"/>
          <w:marRight w:val="0"/>
          <w:marTop w:val="0"/>
          <w:marBottom w:val="0"/>
          <w:divBdr>
            <w:top w:val="none" w:sz="0" w:space="0" w:color="auto"/>
            <w:left w:val="none" w:sz="0" w:space="0" w:color="auto"/>
            <w:bottom w:val="none" w:sz="0" w:space="0" w:color="auto"/>
            <w:right w:val="none" w:sz="0" w:space="0" w:color="auto"/>
          </w:divBdr>
        </w:div>
        <w:div w:id="921794906">
          <w:marLeft w:val="480"/>
          <w:marRight w:val="0"/>
          <w:marTop w:val="0"/>
          <w:marBottom w:val="0"/>
          <w:divBdr>
            <w:top w:val="none" w:sz="0" w:space="0" w:color="auto"/>
            <w:left w:val="none" w:sz="0" w:space="0" w:color="auto"/>
            <w:bottom w:val="none" w:sz="0" w:space="0" w:color="auto"/>
            <w:right w:val="none" w:sz="0" w:space="0" w:color="auto"/>
          </w:divBdr>
        </w:div>
        <w:div w:id="197016691">
          <w:marLeft w:val="480"/>
          <w:marRight w:val="0"/>
          <w:marTop w:val="0"/>
          <w:marBottom w:val="0"/>
          <w:divBdr>
            <w:top w:val="none" w:sz="0" w:space="0" w:color="auto"/>
            <w:left w:val="none" w:sz="0" w:space="0" w:color="auto"/>
            <w:bottom w:val="none" w:sz="0" w:space="0" w:color="auto"/>
            <w:right w:val="none" w:sz="0" w:space="0" w:color="auto"/>
          </w:divBdr>
        </w:div>
        <w:div w:id="798259809">
          <w:marLeft w:val="480"/>
          <w:marRight w:val="0"/>
          <w:marTop w:val="0"/>
          <w:marBottom w:val="0"/>
          <w:divBdr>
            <w:top w:val="none" w:sz="0" w:space="0" w:color="auto"/>
            <w:left w:val="none" w:sz="0" w:space="0" w:color="auto"/>
            <w:bottom w:val="none" w:sz="0" w:space="0" w:color="auto"/>
            <w:right w:val="none" w:sz="0" w:space="0" w:color="auto"/>
          </w:divBdr>
        </w:div>
        <w:div w:id="296643651">
          <w:marLeft w:val="480"/>
          <w:marRight w:val="0"/>
          <w:marTop w:val="0"/>
          <w:marBottom w:val="0"/>
          <w:divBdr>
            <w:top w:val="none" w:sz="0" w:space="0" w:color="auto"/>
            <w:left w:val="none" w:sz="0" w:space="0" w:color="auto"/>
            <w:bottom w:val="none" w:sz="0" w:space="0" w:color="auto"/>
            <w:right w:val="none" w:sz="0" w:space="0" w:color="auto"/>
          </w:divBdr>
        </w:div>
        <w:div w:id="1662151466">
          <w:marLeft w:val="480"/>
          <w:marRight w:val="0"/>
          <w:marTop w:val="0"/>
          <w:marBottom w:val="0"/>
          <w:divBdr>
            <w:top w:val="none" w:sz="0" w:space="0" w:color="auto"/>
            <w:left w:val="none" w:sz="0" w:space="0" w:color="auto"/>
            <w:bottom w:val="none" w:sz="0" w:space="0" w:color="auto"/>
            <w:right w:val="none" w:sz="0" w:space="0" w:color="auto"/>
          </w:divBdr>
        </w:div>
        <w:div w:id="1371881815">
          <w:marLeft w:val="480"/>
          <w:marRight w:val="0"/>
          <w:marTop w:val="0"/>
          <w:marBottom w:val="0"/>
          <w:divBdr>
            <w:top w:val="none" w:sz="0" w:space="0" w:color="auto"/>
            <w:left w:val="none" w:sz="0" w:space="0" w:color="auto"/>
            <w:bottom w:val="none" w:sz="0" w:space="0" w:color="auto"/>
            <w:right w:val="none" w:sz="0" w:space="0" w:color="auto"/>
          </w:divBdr>
        </w:div>
        <w:div w:id="1414469404">
          <w:marLeft w:val="480"/>
          <w:marRight w:val="0"/>
          <w:marTop w:val="0"/>
          <w:marBottom w:val="0"/>
          <w:divBdr>
            <w:top w:val="none" w:sz="0" w:space="0" w:color="auto"/>
            <w:left w:val="none" w:sz="0" w:space="0" w:color="auto"/>
            <w:bottom w:val="none" w:sz="0" w:space="0" w:color="auto"/>
            <w:right w:val="none" w:sz="0" w:space="0" w:color="auto"/>
          </w:divBdr>
        </w:div>
        <w:div w:id="745154202">
          <w:marLeft w:val="480"/>
          <w:marRight w:val="0"/>
          <w:marTop w:val="0"/>
          <w:marBottom w:val="0"/>
          <w:divBdr>
            <w:top w:val="none" w:sz="0" w:space="0" w:color="auto"/>
            <w:left w:val="none" w:sz="0" w:space="0" w:color="auto"/>
            <w:bottom w:val="none" w:sz="0" w:space="0" w:color="auto"/>
            <w:right w:val="none" w:sz="0" w:space="0" w:color="auto"/>
          </w:divBdr>
        </w:div>
        <w:div w:id="2076663335">
          <w:marLeft w:val="480"/>
          <w:marRight w:val="0"/>
          <w:marTop w:val="0"/>
          <w:marBottom w:val="0"/>
          <w:divBdr>
            <w:top w:val="none" w:sz="0" w:space="0" w:color="auto"/>
            <w:left w:val="none" w:sz="0" w:space="0" w:color="auto"/>
            <w:bottom w:val="none" w:sz="0" w:space="0" w:color="auto"/>
            <w:right w:val="none" w:sz="0" w:space="0" w:color="auto"/>
          </w:divBdr>
        </w:div>
        <w:div w:id="608197220">
          <w:marLeft w:val="480"/>
          <w:marRight w:val="0"/>
          <w:marTop w:val="0"/>
          <w:marBottom w:val="0"/>
          <w:divBdr>
            <w:top w:val="none" w:sz="0" w:space="0" w:color="auto"/>
            <w:left w:val="none" w:sz="0" w:space="0" w:color="auto"/>
            <w:bottom w:val="none" w:sz="0" w:space="0" w:color="auto"/>
            <w:right w:val="none" w:sz="0" w:space="0" w:color="auto"/>
          </w:divBdr>
        </w:div>
        <w:div w:id="1390836217">
          <w:marLeft w:val="480"/>
          <w:marRight w:val="0"/>
          <w:marTop w:val="0"/>
          <w:marBottom w:val="0"/>
          <w:divBdr>
            <w:top w:val="none" w:sz="0" w:space="0" w:color="auto"/>
            <w:left w:val="none" w:sz="0" w:space="0" w:color="auto"/>
            <w:bottom w:val="none" w:sz="0" w:space="0" w:color="auto"/>
            <w:right w:val="none" w:sz="0" w:space="0" w:color="auto"/>
          </w:divBdr>
        </w:div>
        <w:div w:id="1967201695">
          <w:marLeft w:val="480"/>
          <w:marRight w:val="0"/>
          <w:marTop w:val="0"/>
          <w:marBottom w:val="0"/>
          <w:divBdr>
            <w:top w:val="none" w:sz="0" w:space="0" w:color="auto"/>
            <w:left w:val="none" w:sz="0" w:space="0" w:color="auto"/>
            <w:bottom w:val="none" w:sz="0" w:space="0" w:color="auto"/>
            <w:right w:val="none" w:sz="0" w:space="0" w:color="auto"/>
          </w:divBdr>
        </w:div>
        <w:div w:id="2038770258">
          <w:marLeft w:val="480"/>
          <w:marRight w:val="0"/>
          <w:marTop w:val="0"/>
          <w:marBottom w:val="0"/>
          <w:divBdr>
            <w:top w:val="none" w:sz="0" w:space="0" w:color="auto"/>
            <w:left w:val="none" w:sz="0" w:space="0" w:color="auto"/>
            <w:bottom w:val="none" w:sz="0" w:space="0" w:color="auto"/>
            <w:right w:val="none" w:sz="0" w:space="0" w:color="auto"/>
          </w:divBdr>
        </w:div>
        <w:div w:id="410615301">
          <w:marLeft w:val="480"/>
          <w:marRight w:val="0"/>
          <w:marTop w:val="0"/>
          <w:marBottom w:val="0"/>
          <w:divBdr>
            <w:top w:val="none" w:sz="0" w:space="0" w:color="auto"/>
            <w:left w:val="none" w:sz="0" w:space="0" w:color="auto"/>
            <w:bottom w:val="none" w:sz="0" w:space="0" w:color="auto"/>
            <w:right w:val="none" w:sz="0" w:space="0" w:color="auto"/>
          </w:divBdr>
        </w:div>
        <w:div w:id="820537363">
          <w:marLeft w:val="480"/>
          <w:marRight w:val="0"/>
          <w:marTop w:val="0"/>
          <w:marBottom w:val="0"/>
          <w:divBdr>
            <w:top w:val="none" w:sz="0" w:space="0" w:color="auto"/>
            <w:left w:val="none" w:sz="0" w:space="0" w:color="auto"/>
            <w:bottom w:val="none" w:sz="0" w:space="0" w:color="auto"/>
            <w:right w:val="none" w:sz="0" w:space="0" w:color="auto"/>
          </w:divBdr>
        </w:div>
        <w:div w:id="1207372565">
          <w:marLeft w:val="480"/>
          <w:marRight w:val="0"/>
          <w:marTop w:val="0"/>
          <w:marBottom w:val="0"/>
          <w:divBdr>
            <w:top w:val="none" w:sz="0" w:space="0" w:color="auto"/>
            <w:left w:val="none" w:sz="0" w:space="0" w:color="auto"/>
            <w:bottom w:val="none" w:sz="0" w:space="0" w:color="auto"/>
            <w:right w:val="none" w:sz="0" w:space="0" w:color="auto"/>
          </w:divBdr>
        </w:div>
        <w:div w:id="781345511">
          <w:marLeft w:val="480"/>
          <w:marRight w:val="0"/>
          <w:marTop w:val="0"/>
          <w:marBottom w:val="0"/>
          <w:divBdr>
            <w:top w:val="none" w:sz="0" w:space="0" w:color="auto"/>
            <w:left w:val="none" w:sz="0" w:space="0" w:color="auto"/>
            <w:bottom w:val="none" w:sz="0" w:space="0" w:color="auto"/>
            <w:right w:val="none" w:sz="0" w:space="0" w:color="auto"/>
          </w:divBdr>
        </w:div>
        <w:div w:id="1328367048">
          <w:marLeft w:val="480"/>
          <w:marRight w:val="0"/>
          <w:marTop w:val="0"/>
          <w:marBottom w:val="0"/>
          <w:divBdr>
            <w:top w:val="none" w:sz="0" w:space="0" w:color="auto"/>
            <w:left w:val="none" w:sz="0" w:space="0" w:color="auto"/>
            <w:bottom w:val="none" w:sz="0" w:space="0" w:color="auto"/>
            <w:right w:val="none" w:sz="0" w:space="0" w:color="auto"/>
          </w:divBdr>
        </w:div>
        <w:div w:id="839540046">
          <w:marLeft w:val="480"/>
          <w:marRight w:val="0"/>
          <w:marTop w:val="0"/>
          <w:marBottom w:val="0"/>
          <w:divBdr>
            <w:top w:val="none" w:sz="0" w:space="0" w:color="auto"/>
            <w:left w:val="none" w:sz="0" w:space="0" w:color="auto"/>
            <w:bottom w:val="none" w:sz="0" w:space="0" w:color="auto"/>
            <w:right w:val="none" w:sz="0" w:space="0" w:color="auto"/>
          </w:divBdr>
        </w:div>
        <w:div w:id="218589699">
          <w:marLeft w:val="480"/>
          <w:marRight w:val="0"/>
          <w:marTop w:val="0"/>
          <w:marBottom w:val="0"/>
          <w:divBdr>
            <w:top w:val="none" w:sz="0" w:space="0" w:color="auto"/>
            <w:left w:val="none" w:sz="0" w:space="0" w:color="auto"/>
            <w:bottom w:val="none" w:sz="0" w:space="0" w:color="auto"/>
            <w:right w:val="none" w:sz="0" w:space="0" w:color="auto"/>
          </w:divBdr>
        </w:div>
        <w:div w:id="167406245">
          <w:marLeft w:val="480"/>
          <w:marRight w:val="0"/>
          <w:marTop w:val="0"/>
          <w:marBottom w:val="0"/>
          <w:divBdr>
            <w:top w:val="none" w:sz="0" w:space="0" w:color="auto"/>
            <w:left w:val="none" w:sz="0" w:space="0" w:color="auto"/>
            <w:bottom w:val="none" w:sz="0" w:space="0" w:color="auto"/>
            <w:right w:val="none" w:sz="0" w:space="0" w:color="auto"/>
          </w:divBdr>
        </w:div>
        <w:div w:id="1439375000">
          <w:marLeft w:val="480"/>
          <w:marRight w:val="0"/>
          <w:marTop w:val="0"/>
          <w:marBottom w:val="0"/>
          <w:divBdr>
            <w:top w:val="none" w:sz="0" w:space="0" w:color="auto"/>
            <w:left w:val="none" w:sz="0" w:space="0" w:color="auto"/>
            <w:bottom w:val="none" w:sz="0" w:space="0" w:color="auto"/>
            <w:right w:val="none" w:sz="0" w:space="0" w:color="auto"/>
          </w:divBdr>
        </w:div>
        <w:div w:id="828327513">
          <w:marLeft w:val="480"/>
          <w:marRight w:val="0"/>
          <w:marTop w:val="0"/>
          <w:marBottom w:val="0"/>
          <w:divBdr>
            <w:top w:val="none" w:sz="0" w:space="0" w:color="auto"/>
            <w:left w:val="none" w:sz="0" w:space="0" w:color="auto"/>
            <w:bottom w:val="none" w:sz="0" w:space="0" w:color="auto"/>
            <w:right w:val="none" w:sz="0" w:space="0" w:color="auto"/>
          </w:divBdr>
        </w:div>
        <w:div w:id="1601723348">
          <w:marLeft w:val="480"/>
          <w:marRight w:val="0"/>
          <w:marTop w:val="0"/>
          <w:marBottom w:val="0"/>
          <w:divBdr>
            <w:top w:val="none" w:sz="0" w:space="0" w:color="auto"/>
            <w:left w:val="none" w:sz="0" w:space="0" w:color="auto"/>
            <w:bottom w:val="none" w:sz="0" w:space="0" w:color="auto"/>
            <w:right w:val="none" w:sz="0" w:space="0" w:color="auto"/>
          </w:divBdr>
        </w:div>
        <w:div w:id="62333979">
          <w:marLeft w:val="480"/>
          <w:marRight w:val="0"/>
          <w:marTop w:val="0"/>
          <w:marBottom w:val="0"/>
          <w:divBdr>
            <w:top w:val="none" w:sz="0" w:space="0" w:color="auto"/>
            <w:left w:val="none" w:sz="0" w:space="0" w:color="auto"/>
            <w:bottom w:val="none" w:sz="0" w:space="0" w:color="auto"/>
            <w:right w:val="none" w:sz="0" w:space="0" w:color="auto"/>
          </w:divBdr>
        </w:div>
        <w:div w:id="585842043">
          <w:marLeft w:val="480"/>
          <w:marRight w:val="0"/>
          <w:marTop w:val="0"/>
          <w:marBottom w:val="0"/>
          <w:divBdr>
            <w:top w:val="none" w:sz="0" w:space="0" w:color="auto"/>
            <w:left w:val="none" w:sz="0" w:space="0" w:color="auto"/>
            <w:bottom w:val="none" w:sz="0" w:space="0" w:color="auto"/>
            <w:right w:val="none" w:sz="0" w:space="0" w:color="auto"/>
          </w:divBdr>
        </w:div>
        <w:div w:id="751855449">
          <w:marLeft w:val="480"/>
          <w:marRight w:val="0"/>
          <w:marTop w:val="0"/>
          <w:marBottom w:val="0"/>
          <w:divBdr>
            <w:top w:val="none" w:sz="0" w:space="0" w:color="auto"/>
            <w:left w:val="none" w:sz="0" w:space="0" w:color="auto"/>
            <w:bottom w:val="none" w:sz="0" w:space="0" w:color="auto"/>
            <w:right w:val="none" w:sz="0" w:space="0" w:color="auto"/>
          </w:divBdr>
        </w:div>
        <w:div w:id="1996491766">
          <w:marLeft w:val="480"/>
          <w:marRight w:val="0"/>
          <w:marTop w:val="0"/>
          <w:marBottom w:val="0"/>
          <w:divBdr>
            <w:top w:val="none" w:sz="0" w:space="0" w:color="auto"/>
            <w:left w:val="none" w:sz="0" w:space="0" w:color="auto"/>
            <w:bottom w:val="none" w:sz="0" w:space="0" w:color="auto"/>
            <w:right w:val="none" w:sz="0" w:space="0" w:color="auto"/>
          </w:divBdr>
        </w:div>
        <w:div w:id="1443770761">
          <w:marLeft w:val="480"/>
          <w:marRight w:val="0"/>
          <w:marTop w:val="0"/>
          <w:marBottom w:val="0"/>
          <w:divBdr>
            <w:top w:val="none" w:sz="0" w:space="0" w:color="auto"/>
            <w:left w:val="none" w:sz="0" w:space="0" w:color="auto"/>
            <w:bottom w:val="none" w:sz="0" w:space="0" w:color="auto"/>
            <w:right w:val="none" w:sz="0" w:space="0" w:color="auto"/>
          </w:divBdr>
        </w:div>
        <w:div w:id="1867258088">
          <w:marLeft w:val="480"/>
          <w:marRight w:val="0"/>
          <w:marTop w:val="0"/>
          <w:marBottom w:val="0"/>
          <w:divBdr>
            <w:top w:val="none" w:sz="0" w:space="0" w:color="auto"/>
            <w:left w:val="none" w:sz="0" w:space="0" w:color="auto"/>
            <w:bottom w:val="none" w:sz="0" w:space="0" w:color="auto"/>
            <w:right w:val="none" w:sz="0" w:space="0" w:color="auto"/>
          </w:divBdr>
        </w:div>
        <w:div w:id="353314830">
          <w:marLeft w:val="480"/>
          <w:marRight w:val="0"/>
          <w:marTop w:val="0"/>
          <w:marBottom w:val="0"/>
          <w:divBdr>
            <w:top w:val="none" w:sz="0" w:space="0" w:color="auto"/>
            <w:left w:val="none" w:sz="0" w:space="0" w:color="auto"/>
            <w:bottom w:val="none" w:sz="0" w:space="0" w:color="auto"/>
            <w:right w:val="none" w:sz="0" w:space="0" w:color="auto"/>
          </w:divBdr>
        </w:div>
        <w:div w:id="1097410044">
          <w:marLeft w:val="480"/>
          <w:marRight w:val="0"/>
          <w:marTop w:val="0"/>
          <w:marBottom w:val="0"/>
          <w:divBdr>
            <w:top w:val="none" w:sz="0" w:space="0" w:color="auto"/>
            <w:left w:val="none" w:sz="0" w:space="0" w:color="auto"/>
            <w:bottom w:val="none" w:sz="0" w:space="0" w:color="auto"/>
            <w:right w:val="none" w:sz="0" w:space="0" w:color="auto"/>
          </w:divBdr>
        </w:div>
        <w:div w:id="1354114797">
          <w:marLeft w:val="480"/>
          <w:marRight w:val="0"/>
          <w:marTop w:val="0"/>
          <w:marBottom w:val="0"/>
          <w:divBdr>
            <w:top w:val="none" w:sz="0" w:space="0" w:color="auto"/>
            <w:left w:val="none" w:sz="0" w:space="0" w:color="auto"/>
            <w:bottom w:val="none" w:sz="0" w:space="0" w:color="auto"/>
            <w:right w:val="none" w:sz="0" w:space="0" w:color="auto"/>
          </w:divBdr>
        </w:div>
        <w:div w:id="1693217184">
          <w:marLeft w:val="480"/>
          <w:marRight w:val="0"/>
          <w:marTop w:val="0"/>
          <w:marBottom w:val="0"/>
          <w:divBdr>
            <w:top w:val="none" w:sz="0" w:space="0" w:color="auto"/>
            <w:left w:val="none" w:sz="0" w:space="0" w:color="auto"/>
            <w:bottom w:val="none" w:sz="0" w:space="0" w:color="auto"/>
            <w:right w:val="none" w:sz="0" w:space="0" w:color="auto"/>
          </w:divBdr>
        </w:div>
        <w:div w:id="670907890">
          <w:marLeft w:val="480"/>
          <w:marRight w:val="0"/>
          <w:marTop w:val="0"/>
          <w:marBottom w:val="0"/>
          <w:divBdr>
            <w:top w:val="none" w:sz="0" w:space="0" w:color="auto"/>
            <w:left w:val="none" w:sz="0" w:space="0" w:color="auto"/>
            <w:bottom w:val="none" w:sz="0" w:space="0" w:color="auto"/>
            <w:right w:val="none" w:sz="0" w:space="0" w:color="auto"/>
          </w:divBdr>
        </w:div>
        <w:div w:id="2089885097">
          <w:marLeft w:val="480"/>
          <w:marRight w:val="0"/>
          <w:marTop w:val="0"/>
          <w:marBottom w:val="0"/>
          <w:divBdr>
            <w:top w:val="none" w:sz="0" w:space="0" w:color="auto"/>
            <w:left w:val="none" w:sz="0" w:space="0" w:color="auto"/>
            <w:bottom w:val="none" w:sz="0" w:space="0" w:color="auto"/>
            <w:right w:val="none" w:sz="0" w:space="0" w:color="auto"/>
          </w:divBdr>
        </w:div>
        <w:div w:id="1679454898">
          <w:marLeft w:val="480"/>
          <w:marRight w:val="0"/>
          <w:marTop w:val="0"/>
          <w:marBottom w:val="0"/>
          <w:divBdr>
            <w:top w:val="none" w:sz="0" w:space="0" w:color="auto"/>
            <w:left w:val="none" w:sz="0" w:space="0" w:color="auto"/>
            <w:bottom w:val="none" w:sz="0" w:space="0" w:color="auto"/>
            <w:right w:val="none" w:sz="0" w:space="0" w:color="auto"/>
          </w:divBdr>
        </w:div>
        <w:div w:id="919604832">
          <w:marLeft w:val="480"/>
          <w:marRight w:val="0"/>
          <w:marTop w:val="0"/>
          <w:marBottom w:val="0"/>
          <w:divBdr>
            <w:top w:val="none" w:sz="0" w:space="0" w:color="auto"/>
            <w:left w:val="none" w:sz="0" w:space="0" w:color="auto"/>
            <w:bottom w:val="none" w:sz="0" w:space="0" w:color="auto"/>
            <w:right w:val="none" w:sz="0" w:space="0" w:color="auto"/>
          </w:divBdr>
        </w:div>
        <w:div w:id="212273704">
          <w:marLeft w:val="480"/>
          <w:marRight w:val="0"/>
          <w:marTop w:val="0"/>
          <w:marBottom w:val="0"/>
          <w:divBdr>
            <w:top w:val="none" w:sz="0" w:space="0" w:color="auto"/>
            <w:left w:val="none" w:sz="0" w:space="0" w:color="auto"/>
            <w:bottom w:val="none" w:sz="0" w:space="0" w:color="auto"/>
            <w:right w:val="none" w:sz="0" w:space="0" w:color="auto"/>
          </w:divBdr>
        </w:div>
        <w:div w:id="665980192">
          <w:marLeft w:val="480"/>
          <w:marRight w:val="0"/>
          <w:marTop w:val="0"/>
          <w:marBottom w:val="0"/>
          <w:divBdr>
            <w:top w:val="none" w:sz="0" w:space="0" w:color="auto"/>
            <w:left w:val="none" w:sz="0" w:space="0" w:color="auto"/>
            <w:bottom w:val="none" w:sz="0" w:space="0" w:color="auto"/>
            <w:right w:val="none" w:sz="0" w:space="0" w:color="auto"/>
          </w:divBdr>
        </w:div>
        <w:div w:id="429592089">
          <w:marLeft w:val="480"/>
          <w:marRight w:val="0"/>
          <w:marTop w:val="0"/>
          <w:marBottom w:val="0"/>
          <w:divBdr>
            <w:top w:val="none" w:sz="0" w:space="0" w:color="auto"/>
            <w:left w:val="none" w:sz="0" w:space="0" w:color="auto"/>
            <w:bottom w:val="none" w:sz="0" w:space="0" w:color="auto"/>
            <w:right w:val="none" w:sz="0" w:space="0" w:color="auto"/>
          </w:divBdr>
        </w:div>
        <w:div w:id="1447963563">
          <w:marLeft w:val="480"/>
          <w:marRight w:val="0"/>
          <w:marTop w:val="0"/>
          <w:marBottom w:val="0"/>
          <w:divBdr>
            <w:top w:val="none" w:sz="0" w:space="0" w:color="auto"/>
            <w:left w:val="none" w:sz="0" w:space="0" w:color="auto"/>
            <w:bottom w:val="none" w:sz="0" w:space="0" w:color="auto"/>
            <w:right w:val="none" w:sz="0" w:space="0" w:color="auto"/>
          </w:divBdr>
        </w:div>
        <w:div w:id="1658605312">
          <w:marLeft w:val="480"/>
          <w:marRight w:val="0"/>
          <w:marTop w:val="0"/>
          <w:marBottom w:val="0"/>
          <w:divBdr>
            <w:top w:val="none" w:sz="0" w:space="0" w:color="auto"/>
            <w:left w:val="none" w:sz="0" w:space="0" w:color="auto"/>
            <w:bottom w:val="none" w:sz="0" w:space="0" w:color="auto"/>
            <w:right w:val="none" w:sz="0" w:space="0" w:color="auto"/>
          </w:divBdr>
        </w:div>
        <w:div w:id="1369526546">
          <w:marLeft w:val="480"/>
          <w:marRight w:val="0"/>
          <w:marTop w:val="0"/>
          <w:marBottom w:val="0"/>
          <w:divBdr>
            <w:top w:val="none" w:sz="0" w:space="0" w:color="auto"/>
            <w:left w:val="none" w:sz="0" w:space="0" w:color="auto"/>
            <w:bottom w:val="none" w:sz="0" w:space="0" w:color="auto"/>
            <w:right w:val="none" w:sz="0" w:space="0" w:color="auto"/>
          </w:divBdr>
        </w:div>
        <w:div w:id="1081175417">
          <w:marLeft w:val="480"/>
          <w:marRight w:val="0"/>
          <w:marTop w:val="0"/>
          <w:marBottom w:val="0"/>
          <w:divBdr>
            <w:top w:val="none" w:sz="0" w:space="0" w:color="auto"/>
            <w:left w:val="none" w:sz="0" w:space="0" w:color="auto"/>
            <w:bottom w:val="none" w:sz="0" w:space="0" w:color="auto"/>
            <w:right w:val="none" w:sz="0" w:space="0" w:color="auto"/>
          </w:divBdr>
        </w:div>
        <w:div w:id="1832595245">
          <w:marLeft w:val="480"/>
          <w:marRight w:val="0"/>
          <w:marTop w:val="0"/>
          <w:marBottom w:val="0"/>
          <w:divBdr>
            <w:top w:val="none" w:sz="0" w:space="0" w:color="auto"/>
            <w:left w:val="none" w:sz="0" w:space="0" w:color="auto"/>
            <w:bottom w:val="none" w:sz="0" w:space="0" w:color="auto"/>
            <w:right w:val="none" w:sz="0" w:space="0" w:color="auto"/>
          </w:divBdr>
        </w:div>
        <w:div w:id="1715543825">
          <w:marLeft w:val="480"/>
          <w:marRight w:val="0"/>
          <w:marTop w:val="0"/>
          <w:marBottom w:val="0"/>
          <w:divBdr>
            <w:top w:val="none" w:sz="0" w:space="0" w:color="auto"/>
            <w:left w:val="none" w:sz="0" w:space="0" w:color="auto"/>
            <w:bottom w:val="none" w:sz="0" w:space="0" w:color="auto"/>
            <w:right w:val="none" w:sz="0" w:space="0" w:color="auto"/>
          </w:divBdr>
        </w:div>
        <w:div w:id="1502812084">
          <w:marLeft w:val="480"/>
          <w:marRight w:val="0"/>
          <w:marTop w:val="0"/>
          <w:marBottom w:val="0"/>
          <w:divBdr>
            <w:top w:val="none" w:sz="0" w:space="0" w:color="auto"/>
            <w:left w:val="none" w:sz="0" w:space="0" w:color="auto"/>
            <w:bottom w:val="none" w:sz="0" w:space="0" w:color="auto"/>
            <w:right w:val="none" w:sz="0" w:space="0" w:color="auto"/>
          </w:divBdr>
        </w:div>
        <w:div w:id="1438477934">
          <w:marLeft w:val="480"/>
          <w:marRight w:val="0"/>
          <w:marTop w:val="0"/>
          <w:marBottom w:val="0"/>
          <w:divBdr>
            <w:top w:val="none" w:sz="0" w:space="0" w:color="auto"/>
            <w:left w:val="none" w:sz="0" w:space="0" w:color="auto"/>
            <w:bottom w:val="none" w:sz="0" w:space="0" w:color="auto"/>
            <w:right w:val="none" w:sz="0" w:space="0" w:color="auto"/>
          </w:divBdr>
        </w:div>
        <w:div w:id="369499140">
          <w:marLeft w:val="480"/>
          <w:marRight w:val="0"/>
          <w:marTop w:val="0"/>
          <w:marBottom w:val="0"/>
          <w:divBdr>
            <w:top w:val="none" w:sz="0" w:space="0" w:color="auto"/>
            <w:left w:val="none" w:sz="0" w:space="0" w:color="auto"/>
            <w:bottom w:val="none" w:sz="0" w:space="0" w:color="auto"/>
            <w:right w:val="none" w:sz="0" w:space="0" w:color="auto"/>
          </w:divBdr>
        </w:div>
        <w:div w:id="1745687960">
          <w:marLeft w:val="480"/>
          <w:marRight w:val="0"/>
          <w:marTop w:val="0"/>
          <w:marBottom w:val="0"/>
          <w:divBdr>
            <w:top w:val="none" w:sz="0" w:space="0" w:color="auto"/>
            <w:left w:val="none" w:sz="0" w:space="0" w:color="auto"/>
            <w:bottom w:val="none" w:sz="0" w:space="0" w:color="auto"/>
            <w:right w:val="none" w:sz="0" w:space="0" w:color="auto"/>
          </w:divBdr>
        </w:div>
      </w:divsChild>
    </w:div>
    <w:div w:id="52629637">
      <w:bodyDiv w:val="1"/>
      <w:marLeft w:val="0"/>
      <w:marRight w:val="0"/>
      <w:marTop w:val="0"/>
      <w:marBottom w:val="0"/>
      <w:divBdr>
        <w:top w:val="none" w:sz="0" w:space="0" w:color="auto"/>
        <w:left w:val="none" w:sz="0" w:space="0" w:color="auto"/>
        <w:bottom w:val="none" w:sz="0" w:space="0" w:color="auto"/>
        <w:right w:val="none" w:sz="0" w:space="0" w:color="auto"/>
      </w:divBdr>
    </w:div>
    <w:div w:id="53747210">
      <w:bodyDiv w:val="1"/>
      <w:marLeft w:val="0"/>
      <w:marRight w:val="0"/>
      <w:marTop w:val="0"/>
      <w:marBottom w:val="0"/>
      <w:divBdr>
        <w:top w:val="none" w:sz="0" w:space="0" w:color="auto"/>
        <w:left w:val="none" w:sz="0" w:space="0" w:color="auto"/>
        <w:bottom w:val="none" w:sz="0" w:space="0" w:color="auto"/>
        <w:right w:val="none" w:sz="0" w:space="0" w:color="auto"/>
      </w:divBdr>
      <w:divsChild>
        <w:div w:id="926377356">
          <w:marLeft w:val="0"/>
          <w:marRight w:val="0"/>
          <w:marTop w:val="0"/>
          <w:marBottom w:val="0"/>
          <w:divBdr>
            <w:top w:val="none" w:sz="0" w:space="0" w:color="auto"/>
            <w:left w:val="none" w:sz="0" w:space="0" w:color="auto"/>
            <w:bottom w:val="none" w:sz="0" w:space="0" w:color="auto"/>
            <w:right w:val="none" w:sz="0" w:space="0" w:color="auto"/>
          </w:divBdr>
        </w:div>
      </w:divsChild>
    </w:div>
    <w:div w:id="61805098">
      <w:bodyDiv w:val="1"/>
      <w:marLeft w:val="0"/>
      <w:marRight w:val="0"/>
      <w:marTop w:val="0"/>
      <w:marBottom w:val="0"/>
      <w:divBdr>
        <w:top w:val="none" w:sz="0" w:space="0" w:color="auto"/>
        <w:left w:val="none" w:sz="0" w:space="0" w:color="auto"/>
        <w:bottom w:val="none" w:sz="0" w:space="0" w:color="auto"/>
        <w:right w:val="none" w:sz="0" w:space="0" w:color="auto"/>
      </w:divBdr>
      <w:divsChild>
        <w:div w:id="2070493838">
          <w:marLeft w:val="480"/>
          <w:marRight w:val="0"/>
          <w:marTop w:val="0"/>
          <w:marBottom w:val="0"/>
          <w:divBdr>
            <w:top w:val="none" w:sz="0" w:space="0" w:color="auto"/>
            <w:left w:val="none" w:sz="0" w:space="0" w:color="auto"/>
            <w:bottom w:val="none" w:sz="0" w:space="0" w:color="auto"/>
            <w:right w:val="none" w:sz="0" w:space="0" w:color="auto"/>
          </w:divBdr>
        </w:div>
        <w:div w:id="1667132480">
          <w:marLeft w:val="480"/>
          <w:marRight w:val="0"/>
          <w:marTop w:val="0"/>
          <w:marBottom w:val="0"/>
          <w:divBdr>
            <w:top w:val="none" w:sz="0" w:space="0" w:color="auto"/>
            <w:left w:val="none" w:sz="0" w:space="0" w:color="auto"/>
            <w:bottom w:val="none" w:sz="0" w:space="0" w:color="auto"/>
            <w:right w:val="none" w:sz="0" w:space="0" w:color="auto"/>
          </w:divBdr>
        </w:div>
        <w:div w:id="138353288">
          <w:marLeft w:val="480"/>
          <w:marRight w:val="0"/>
          <w:marTop w:val="0"/>
          <w:marBottom w:val="0"/>
          <w:divBdr>
            <w:top w:val="none" w:sz="0" w:space="0" w:color="auto"/>
            <w:left w:val="none" w:sz="0" w:space="0" w:color="auto"/>
            <w:bottom w:val="none" w:sz="0" w:space="0" w:color="auto"/>
            <w:right w:val="none" w:sz="0" w:space="0" w:color="auto"/>
          </w:divBdr>
        </w:div>
        <w:div w:id="1895505545">
          <w:marLeft w:val="480"/>
          <w:marRight w:val="0"/>
          <w:marTop w:val="0"/>
          <w:marBottom w:val="0"/>
          <w:divBdr>
            <w:top w:val="none" w:sz="0" w:space="0" w:color="auto"/>
            <w:left w:val="none" w:sz="0" w:space="0" w:color="auto"/>
            <w:bottom w:val="none" w:sz="0" w:space="0" w:color="auto"/>
            <w:right w:val="none" w:sz="0" w:space="0" w:color="auto"/>
          </w:divBdr>
        </w:div>
        <w:div w:id="2006980151">
          <w:marLeft w:val="480"/>
          <w:marRight w:val="0"/>
          <w:marTop w:val="0"/>
          <w:marBottom w:val="0"/>
          <w:divBdr>
            <w:top w:val="none" w:sz="0" w:space="0" w:color="auto"/>
            <w:left w:val="none" w:sz="0" w:space="0" w:color="auto"/>
            <w:bottom w:val="none" w:sz="0" w:space="0" w:color="auto"/>
            <w:right w:val="none" w:sz="0" w:space="0" w:color="auto"/>
          </w:divBdr>
        </w:div>
        <w:div w:id="1005211474">
          <w:marLeft w:val="480"/>
          <w:marRight w:val="0"/>
          <w:marTop w:val="0"/>
          <w:marBottom w:val="0"/>
          <w:divBdr>
            <w:top w:val="none" w:sz="0" w:space="0" w:color="auto"/>
            <w:left w:val="none" w:sz="0" w:space="0" w:color="auto"/>
            <w:bottom w:val="none" w:sz="0" w:space="0" w:color="auto"/>
            <w:right w:val="none" w:sz="0" w:space="0" w:color="auto"/>
          </w:divBdr>
        </w:div>
        <w:div w:id="156113898">
          <w:marLeft w:val="480"/>
          <w:marRight w:val="0"/>
          <w:marTop w:val="0"/>
          <w:marBottom w:val="0"/>
          <w:divBdr>
            <w:top w:val="none" w:sz="0" w:space="0" w:color="auto"/>
            <w:left w:val="none" w:sz="0" w:space="0" w:color="auto"/>
            <w:bottom w:val="none" w:sz="0" w:space="0" w:color="auto"/>
            <w:right w:val="none" w:sz="0" w:space="0" w:color="auto"/>
          </w:divBdr>
        </w:div>
        <w:div w:id="1918322422">
          <w:marLeft w:val="480"/>
          <w:marRight w:val="0"/>
          <w:marTop w:val="0"/>
          <w:marBottom w:val="0"/>
          <w:divBdr>
            <w:top w:val="none" w:sz="0" w:space="0" w:color="auto"/>
            <w:left w:val="none" w:sz="0" w:space="0" w:color="auto"/>
            <w:bottom w:val="none" w:sz="0" w:space="0" w:color="auto"/>
            <w:right w:val="none" w:sz="0" w:space="0" w:color="auto"/>
          </w:divBdr>
        </w:div>
        <w:div w:id="2040743238">
          <w:marLeft w:val="480"/>
          <w:marRight w:val="0"/>
          <w:marTop w:val="0"/>
          <w:marBottom w:val="0"/>
          <w:divBdr>
            <w:top w:val="none" w:sz="0" w:space="0" w:color="auto"/>
            <w:left w:val="none" w:sz="0" w:space="0" w:color="auto"/>
            <w:bottom w:val="none" w:sz="0" w:space="0" w:color="auto"/>
            <w:right w:val="none" w:sz="0" w:space="0" w:color="auto"/>
          </w:divBdr>
        </w:div>
        <w:div w:id="680623032">
          <w:marLeft w:val="480"/>
          <w:marRight w:val="0"/>
          <w:marTop w:val="0"/>
          <w:marBottom w:val="0"/>
          <w:divBdr>
            <w:top w:val="none" w:sz="0" w:space="0" w:color="auto"/>
            <w:left w:val="none" w:sz="0" w:space="0" w:color="auto"/>
            <w:bottom w:val="none" w:sz="0" w:space="0" w:color="auto"/>
            <w:right w:val="none" w:sz="0" w:space="0" w:color="auto"/>
          </w:divBdr>
        </w:div>
        <w:div w:id="1652706997">
          <w:marLeft w:val="480"/>
          <w:marRight w:val="0"/>
          <w:marTop w:val="0"/>
          <w:marBottom w:val="0"/>
          <w:divBdr>
            <w:top w:val="none" w:sz="0" w:space="0" w:color="auto"/>
            <w:left w:val="none" w:sz="0" w:space="0" w:color="auto"/>
            <w:bottom w:val="none" w:sz="0" w:space="0" w:color="auto"/>
            <w:right w:val="none" w:sz="0" w:space="0" w:color="auto"/>
          </w:divBdr>
        </w:div>
        <w:div w:id="113837862">
          <w:marLeft w:val="480"/>
          <w:marRight w:val="0"/>
          <w:marTop w:val="0"/>
          <w:marBottom w:val="0"/>
          <w:divBdr>
            <w:top w:val="none" w:sz="0" w:space="0" w:color="auto"/>
            <w:left w:val="none" w:sz="0" w:space="0" w:color="auto"/>
            <w:bottom w:val="none" w:sz="0" w:space="0" w:color="auto"/>
            <w:right w:val="none" w:sz="0" w:space="0" w:color="auto"/>
          </w:divBdr>
        </w:div>
        <w:div w:id="1002660814">
          <w:marLeft w:val="480"/>
          <w:marRight w:val="0"/>
          <w:marTop w:val="0"/>
          <w:marBottom w:val="0"/>
          <w:divBdr>
            <w:top w:val="none" w:sz="0" w:space="0" w:color="auto"/>
            <w:left w:val="none" w:sz="0" w:space="0" w:color="auto"/>
            <w:bottom w:val="none" w:sz="0" w:space="0" w:color="auto"/>
            <w:right w:val="none" w:sz="0" w:space="0" w:color="auto"/>
          </w:divBdr>
        </w:div>
        <w:div w:id="1968117331">
          <w:marLeft w:val="480"/>
          <w:marRight w:val="0"/>
          <w:marTop w:val="0"/>
          <w:marBottom w:val="0"/>
          <w:divBdr>
            <w:top w:val="none" w:sz="0" w:space="0" w:color="auto"/>
            <w:left w:val="none" w:sz="0" w:space="0" w:color="auto"/>
            <w:bottom w:val="none" w:sz="0" w:space="0" w:color="auto"/>
            <w:right w:val="none" w:sz="0" w:space="0" w:color="auto"/>
          </w:divBdr>
        </w:div>
        <w:div w:id="2019113125">
          <w:marLeft w:val="480"/>
          <w:marRight w:val="0"/>
          <w:marTop w:val="0"/>
          <w:marBottom w:val="0"/>
          <w:divBdr>
            <w:top w:val="none" w:sz="0" w:space="0" w:color="auto"/>
            <w:left w:val="none" w:sz="0" w:space="0" w:color="auto"/>
            <w:bottom w:val="none" w:sz="0" w:space="0" w:color="auto"/>
            <w:right w:val="none" w:sz="0" w:space="0" w:color="auto"/>
          </w:divBdr>
        </w:div>
        <w:div w:id="855389381">
          <w:marLeft w:val="480"/>
          <w:marRight w:val="0"/>
          <w:marTop w:val="0"/>
          <w:marBottom w:val="0"/>
          <w:divBdr>
            <w:top w:val="none" w:sz="0" w:space="0" w:color="auto"/>
            <w:left w:val="none" w:sz="0" w:space="0" w:color="auto"/>
            <w:bottom w:val="none" w:sz="0" w:space="0" w:color="auto"/>
            <w:right w:val="none" w:sz="0" w:space="0" w:color="auto"/>
          </w:divBdr>
        </w:div>
        <w:div w:id="1870140712">
          <w:marLeft w:val="480"/>
          <w:marRight w:val="0"/>
          <w:marTop w:val="0"/>
          <w:marBottom w:val="0"/>
          <w:divBdr>
            <w:top w:val="none" w:sz="0" w:space="0" w:color="auto"/>
            <w:left w:val="none" w:sz="0" w:space="0" w:color="auto"/>
            <w:bottom w:val="none" w:sz="0" w:space="0" w:color="auto"/>
            <w:right w:val="none" w:sz="0" w:space="0" w:color="auto"/>
          </w:divBdr>
        </w:div>
        <w:div w:id="624966085">
          <w:marLeft w:val="480"/>
          <w:marRight w:val="0"/>
          <w:marTop w:val="0"/>
          <w:marBottom w:val="0"/>
          <w:divBdr>
            <w:top w:val="none" w:sz="0" w:space="0" w:color="auto"/>
            <w:left w:val="none" w:sz="0" w:space="0" w:color="auto"/>
            <w:bottom w:val="none" w:sz="0" w:space="0" w:color="auto"/>
            <w:right w:val="none" w:sz="0" w:space="0" w:color="auto"/>
          </w:divBdr>
        </w:div>
        <w:div w:id="1605259841">
          <w:marLeft w:val="480"/>
          <w:marRight w:val="0"/>
          <w:marTop w:val="0"/>
          <w:marBottom w:val="0"/>
          <w:divBdr>
            <w:top w:val="none" w:sz="0" w:space="0" w:color="auto"/>
            <w:left w:val="none" w:sz="0" w:space="0" w:color="auto"/>
            <w:bottom w:val="none" w:sz="0" w:space="0" w:color="auto"/>
            <w:right w:val="none" w:sz="0" w:space="0" w:color="auto"/>
          </w:divBdr>
        </w:div>
        <w:div w:id="397901389">
          <w:marLeft w:val="480"/>
          <w:marRight w:val="0"/>
          <w:marTop w:val="0"/>
          <w:marBottom w:val="0"/>
          <w:divBdr>
            <w:top w:val="none" w:sz="0" w:space="0" w:color="auto"/>
            <w:left w:val="none" w:sz="0" w:space="0" w:color="auto"/>
            <w:bottom w:val="none" w:sz="0" w:space="0" w:color="auto"/>
            <w:right w:val="none" w:sz="0" w:space="0" w:color="auto"/>
          </w:divBdr>
        </w:div>
        <w:div w:id="181163808">
          <w:marLeft w:val="480"/>
          <w:marRight w:val="0"/>
          <w:marTop w:val="0"/>
          <w:marBottom w:val="0"/>
          <w:divBdr>
            <w:top w:val="none" w:sz="0" w:space="0" w:color="auto"/>
            <w:left w:val="none" w:sz="0" w:space="0" w:color="auto"/>
            <w:bottom w:val="none" w:sz="0" w:space="0" w:color="auto"/>
            <w:right w:val="none" w:sz="0" w:space="0" w:color="auto"/>
          </w:divBdr>
        </w:div>
        <w:div w:id="194735058">
          <w:marLeft w:val="480"/>
          <w:marRight w:val="0"/>
          <w:marTop w:val="0"/>
          <w:marBottom w:val="0"/>
          <w:divBdr>
            <w:top w:val="none" w:sz="0" w:space="0" w:color="auto"/>
            <w:left w:val="none" w:sz="0" w:space="0" w:color="auto"/>
            <w:bottom w:val="none" w:sz="0" w:space="0" w:color="auto"/>
            <w:right w:val="none" w:sz="0" w:space="0" w:color="auto"/>
          </w:divBdr>
        </w:div>
      </w:divsChild>
    </w:div>
    <w:div w:id="62334078">
      <w:bodyDiv w:val="1"/>
      <w:marLeft w:val="0"/>
      <w:marRight w:val="0"/>
      <w:marTop w:val="0"/>
      <w:marBottom w:val="0"/>
      <w:divBdr>
        <w:top w:val="none" w:sz="0" w:space="0" w:color="auto"/>
        <w:left w:val="none" w:sz="0" w:space="0" w:color="auto"/>
        <w:bottom w:val="none" w:sz="0" w:space="0" w:color="auto"/>
        <w:right w:val="none" w:sz="0" w:space="0" w:color="auto"/>
      </w:divBdr>
    </w:div>
    <w:div w:id="63916187">
      <w:bodyDiv w:val="1"/>
      <w:marLeft w:val="0"/>
      <w:marRight w:val="0"/>
      <w:marTop w:val="0"/>
      <w:marBottom w:val="0"/>
      <w:divBdr>
        <w:top w:val="none" w:sz="0" w:space="0" w:color="auto"/>
        <w:left w:val="none" w:sz="0" w:space="0" w:color="auto"/>
        <w:bottom w:val="none" w:sz="0" w:space="0" w:color="auto"/>
        <w:right w:val="none" w:sz="0" w:space="0" w:color="auto"/>
      </w:divBdr>
    </w:div>
    <w:div w:id="64577014">
      <w:bodyDiv w:val="1"/>
      <w:marLeft w:val="0"/>
      <w:marRight w:val="0"/>
      <w:marTop w:val="0"/>
      <w:marBottom w:val="0"/>
      <w:divBdr>
        <w:top w:val="none" w:sz="0" w:space="0" w:color="auto"/>
        <w:left w:val="none" w:sz="0" w:space="0" w:color="auto"/>
        <w:bottom w:val="none" w:sz="0" w:space="0" w:color="auto"/>
        <w:right w:val="none" w:sz="0" w:space="0" w:color="auto"/>
      </w:divBdr>
    </w:div>
    <w:div w:id="65106810">
      <w:bodyDiv w:val="1"/>
      <w:marLeft w:val="0"/>
      <w:marRight w:val="0"/>
      <w:marTop w:val="0"/>
      <w:marBottom w:val="0"/>
      <w:divBdr>
        <w:top w:val="none" w:sz="0" w:space="0" w:color="auto"/>
        <w:left w:val="none" w:sz="0" w:space="0" w:color="auto"/>
        <w:bottom w:val="none" w:sz="0" w:space="0" w:color="auto"/>
        <w:right w:val="none" w:sz="0" w:space="0" w:color="auto"/>
      </w:divBdr>
    </w:div>
    <w:div w:id="72168441">
      <w:bodyDiv w:val="1"/>
      <w:marLeft w:val="0"/>
      <w:marRight w:val="0"/>
      <w:marTop w:val="0"/>
      <w:marBottom w:val="0"/>
      <w:divBdr>
        <w:top w:val="none" w:sz="0" w:space="0" w:color="auto"/>
        <w:left w:val="none" w:sz="0" w:space="0" w:color="auto"/>
        <w:bottom w:val="none" w:sz="0" w:space="0" w:color="auto"/>
        <w:right w:val="none" w:sz="0" w:space="0" w:color="auto"/>
      </w:divBdr>
    </w:div>
    <w:div w:id="72746367">
      <w:bodyDiv w:val="1"/>
      <w:marLeft w:val="0"/>
      <w:marRight w:val="0"/>
      <w:marTop w:val="0"/>
      <w:marBottom w:val="0"/>
      <w:divBdr>
        <w:top w:val="none" w:sz="0" w:space="0" w:color="auto"/>
        <w:left w:val="none" w:sz="0" w:space="0" w:color="auto"/>
        <w:bottom w:val="none" w:sz="0" w:space="0" w:color="auto"/>
        <w:right w:val="none" w:sz="0" w:space="0" w:color="auto"/>
      </w:divBdr>
    </w:div>
    <w:div w:id="82147842">
      <w:bodyDiv w:val="1"/>
      <w:marLeft w:val="0"/>
      <w:marRight w:val="0"/>
      <w:marTop w:val="0"/>
      <w:marBottom w:val="0"/>
      <w:divBdr>
        <w:top w:val="none" w:sz="0" w:space="0" w:color="auto"/>
        <w:left w:val="none" w:sz="0" w:space="0" w:color="auto"/>
        <w:bottom w:val="none" w:sz="0" w:space="0" w:color="auto"/>
        <w:right w:val="none" w:sz="0" w:space="0" w:color="auto"/>
      </w:divBdr>
    </w:div>
    <w:div w:id="84306858">
      <w:bodyDiv w:val="1"/>
      <w:marLeft w:val="0"/>
      <w:marRight w:val="0"/>
      <w:marTop w:val="0"/>
      <w:marBottom w:val="0"/>
      <w:divBdr>
        <w:top w:val="none" w:sz="0" w:space="0" w:color="auto"/>
        <w:left w:val="none" w:sz="0" w:space="0" w:color="auto"/>
        <w:bottom w:val="none" w:sz="0" w:space="0" w:color="auto"/>
        <w:right w:val="none" w:sz="0" w:space="0" w:color="auto"/>
      </w:divBdr>
    </w:div>
    <w:div w:id="88698379">
      <w:bodyDiv w:val="1"/>
      <w:marLeft w:val="0"/>
      <w:marRight w:val="0"/>
      <w:marTop w:val="0"/>
      <w:marBottom w:val="0"/>
      <w:divBdr>
        <w:top w:val="none" w:sz="0" w:space="0" w:color="auto"/>
        <w:left w:val="none" w:sz="0" w:space="0" w:color="auto"/>
        <w:bottom w:val="none" w:sz="0" w:space="0" w:color="auto"/>
        <w:right w:val="none" w:sz="0" w:space="0" w:color="auto"/>
      </w:divBdr>
    </w:div>
    <w:div w:id="90710836">
      <w:bodyDiv w:val="1"/>
      <w:marLeft w:val="0"/>
      <w:marRight w:val="0"/>
      <w:marTop w:val="0"/>
      <w:marBottom w:val="0"/>
      <w:divBdr>
        <w:top w:val="none" w:sz="0" w:space="0" w:color="auto"/>
        <w:left w:val="none" w:sz="0" w:space="0" w:color="auto"/>
        <w:bottom w:val="none" w:sz="0" w:space="0" w:color="auto"/>
        <w:right w:val="none" w:sz="0" w:space="0" w:color="auto"/>
      </w:divBdr>
      <w:divsChild>
        <w:div w:id="1613897574">
          <w:marLeft w:val="640"/>
          <w:marRight w:val="0"/>
          <w:marTop w:val="0"/>
          <w:marBottom w:val="0"/>
          <w:divBdr>
            <w:top w:val="none" w:sz="0" w:space="0" w:color="auto"/>
            <w:left w:val="none" w:sz="0" w:space="0" w:color="auto"/>
            <w:bottom w:val="none" w:sz="0" w:space="0" w:color="auto"/>
            <w:right w:val="none" w:sz="0" w:space="0" w:color="auto"/>
          </w:divBdr>
        </w:div>
        <w:div w:id="211698716">
          <w:marLeft w:val="640"/>
          <w:marRight w:val="0"/>
          <w:marTop w:val="0"/>
          <w:marBottom w:val="0"/>
          <w:divBdr>
            <w:top w:val="none" w:sz="0" w:space="0" w:color="auto"/>
            <w:left w:val="none" w:sz="0" w:space="0" w:color="auto"/>
            <w:bottom w:val="none" w:sz="0" w:space="0" w:color="auto"/>
            <w:right w:val="none" w:sz="0" w:space="0" w:color="auto"/>
          </w:divBdr>
        </w:div>
        <w:div w:id="2111705952">
          <w:marLeft w:val="640"/>
          <w:marRight w:val="0"/>
          <w:marTop w:val="0"/>
          <w:marBottom w:val="0"/>
          <w:divBdr>
            <w:top w:val="none" w:sz="0" w:space="0" w:color="auto"/>
            <w:left w:val="none" w:sz="0" w:space="0" w:color="auto"/>
            <w:bottom w:val="none" w:sz="0" w:space="0" w:color="auto"/>
            <w:right w:val="none" w:sz="0" w:space="0" w:color="auto"/>
          </w:divBdr>
        </w:div>
        <w:div w:id="1296253659">
          <w:marLeft w:val="640"/>
          <w:marRight w:val="0"/>
          <w:marTop w:val="0"/>
          <w:marBottom w:val="0"/>
          <w:divBdr>
            <w:top w:val="none" w:sz="0" w:space="0" w:color="auto"/>
            <w:left w:val="none" w:sz="0" w:space="0" w:color="auto"/>
            <w:bottom w:val="none" w:sz="0" w:space="0" w:color="auto"/>
            <w:right w:val="none" w:sz="0" w:space="0" w:color="auto"/>
          </w:divBdr>
        </w:div>
        <w:div w:id="1754887758">
          <w:marLeft w:val="640"/>
          <w:marRight w:val="0"/>
          <w:marTop w:val="0"/>
          <w:marBottom w:val="0"/>
          <w:divBdr>
            <w:top w:val="none" w:sz="0" w:space="0" w:color="auto"/>
            <w:left w:val="none" w:sz="0" w:space="0" w:color="auto"/>
            <w:bottom w:val="none" w:sz="0" w:space="0" w:color="auto"/>
            <w:right w:val="none" w:sz="0" w:space="0" w:color="auto"/>
          </w:divBdr>
        </w:div>
        <w:div w:id="782043183">
          <w:marLeft w:val="640"/>
          <w:marRight w:val="0"/>
          <w:marTop w:val="0"/>
          <w:marBottom w:val="0"/>
          <w:divBdr>
            <w:top w:val="none" w:sz="0" w:space="0" w:color="auto"/>
            <w:left w:val="none" w:sz="0" w:space="0" w:color="auto"/>
            <w:bottom w:val="none" w:sz="0" w:space="0" w:color="auto"/>
            <w:right w:val="none" w:sz="0" w:space="0" w:color="auto"/>
          </w:divBdr>
        </w:div>
        <w:div w:id="2106069680">
          <w:marLeft w:val="640"/>
          <w:marRight w:val="0"/>
          <w:marTop w:val="0"/>
          <w:marBottom w:val="0"/>
          <w:divBdr>
            <w:top w:val="none" w:sz="0" w:space="0" w:color="auto"/>
            <w:left w:val="none" w:sz="0" w:space="0" w:color="auto"/>
            <w:bottom w:val="none" w:sz="0" w:space="0" w:color="auto"/>
            <w:right w:val="none" w:sz="0" w:space="0" w:color="auto"/>
          </w:divBdr>
        </w:div>
        <w:div w:id="1736275661">
          <w:marLeft w:val="640"/>
          <w:marRight w:val="0"/>
          <w:marTop w:val="0"/>
          <w:marBottom w:val="0"/>
          <w:divBdr>
            <w:top w:val="none" w:sz="0" w:space="0" w:color="auto"/>
            <w:left w:val="none" w:sz="0" w:space="0" w:color="auto"/>
            <w:bottom w:val="none" w:sz="0" w:space="0" w:color="auto"/>
            <w:right w:val="none" w:sz="0" w:space="0" w:color="auto"/>
          </w:divBdr>
        </w:div>
        <w:div w:id="946499804">
          <w:marLeft w:val="640"/>
          <w:marRight w:val="0"/>
          <w:marTop w:val="0"/>
          <w:marBottom w:val="0"/>
          <w:divBdr>
            <w:top w:val="none" w:sz="0" w:space="0" w:color="auto"/>
            <w:left w:val="none" w:sz="0" w:space="0" w:color="auto"/>
            <w:bottom w:val="none" w:sz="0" w:space="0" w:color="auto"/>
            <w:right w:val="none" w:sz="0" w:space="0" w:color="auto"/>
          </w:divBdr>
        </w:div>
        <w:div w:id="1592809918">
          <w:marLeft w:val="640"/>
          <w:marRight w:val="0"/>
          <w:marTop w:val="0"/>
          <w:marBottom w:val="0"/>
          <w:divBdr>
            <w:top w:val="none" w:sz="0" w:space="0" w:color="auto"/>
            <w:left w:val="none" w:sz="0" w:space="0" w:color="auto"/>
            <w:bottom w:val="none" w:sz="0" w:space="0" w:color="auto"/>
            <w:right w:val="none" w:sz="0" w:space="0" w:color="auto"/>
          </w:divBdr>
        </w:div>
        <w:div w:id="1653826682">
          <w:marLeft w:val="640"/>
          <w:marRight w:val="0"/>
          <w:marTop w:val="0"/>
          <w:marBottom w:val="0"/>
          <w:divBdr>
            <w:top w:val="none" w:sz="0" w:space="0" w:color="auto"/>
            <w:left w:val="none" w:sz="0" w:space="0" w:color="auto"/>
            <w:bottom w:val="none" w:sz="0" w:space="0" w:color="auto"/>
            <w:right w:val="none" w:sz="0" w:space="0" w:color="auto"/>
          </w:divBdr>
        </w:div>
        <w:div w:id="1246453569">
          <w:marLeft w:val="640"/>
          <w:marRight w:val="0"/>
          <w:marTop w:val="0"/>
          <w:marBottom w:val="0"/>
          <w:divBdr>
            <w:top w:val="none" w:sz="0" w:space="0" w:color="auto"/>
            <w:left w:val="none" w:sz="0" w:space="0" w:color="auto"/>
            <w:bottom w:val="none" w:sz="0" w:space="0" w:color="auto"/>
            <w:right w:val="none" w:sz="0" w:space="0" w:color="auto"/>
          </w:divBdr>
        </w:div>
        <w:div w:id="1926378539">
          <w:marLeft w:val="640"/>
          <w:marRight w:val="0"/>
          <w:marTop w:val="0"/>
          <w:marBottom w:val="0"/>
          <w:divBdr>
            <w:top w:val="none" w:sz="0" w:space="0" w:color="auto"/>
            <w:left w:val="none" w:sz="0" w:space="0" w:color="auto"/>
            <w:bottom w:val="none" w:sz="0" w:space="0" w:color="auto"/>
            <w:right w:val="none" w:sz="0" w:space="0" w:color="auto"/>
          </w:divBdr>
        </w:div>
        <w:div w:id="1614096162">
          <w:marLeft w:val="640"/>
          <w:marRight w:val="0"/>
          <w:marTop w:val="0"/>
          <w:marBottom w:val="0"/>
          <w:divBdr>
            <w:top w:val="none" w:sz="0" w:space="0" w:color="auto"/>
            <w:left w:val="none" w:sz="0" w:space="0" w:color="auto"/>
            <w:bottom w:val="none" w:sz="0" w:space="0" w:color="auto"/>
            <w:right w:val="none" w:sz="0" w:space="0" w:color="auto"/>
          </w:divBdr>
        </w:div>
        <w:div w:id="1446341520">
          <w:marLeft w:val="640"/>
          <w:marRight w:val="0"/>
          <w:marTop w:val="0"/>
          <w:marBottom w:val="0"/>
          <w:divBdr>
            <w:top w:val="none" w:sz="0" w:space="0" w:color="auto"/>
            <w:left w:val="none" w:sz="0" w:space="0" w:color="auto"/>
            <w:bottom w:val="none" w:sz="0" w:space="0" w:color="auto"/>
            <w:right w:val="none" w:sz="0" w:space="0" w:color="auto"/>
          </w:divBdr>
        </w:div>
        <w:div w:id="726614798">
          <w:marLeft w:val="640"/>
          <w:marRight w:val="0"/>
          <w:marTop w:val="0"/>
          <w:marBottom w:val="0"/>
          <w:divBdr>
            <w:top w:val="none" w:sz="0" w:space="0" w:color="auto"/>
            <w:left w:val="none" w:sz="0" w:space="0" w:color="auto"/>
            <w:bottom w:val="none" w:sz="0" w:space="0" w:color="auto"/>
            <w:right w:val="none" w:sz="0" w:space="0" w:color="auto"/>
          </w:divBdr>
        </w:div>
        <w:div w:id="170461646">
          <w:marLeft w:val="640"/>
          <w:marRight w:val="0"/>
          <w:marTop w:val="0"/>
          <w:marBottom w:val="0"/>
          <w:divBdr>
            <w:top w:val="none" w:sz="0" w:space="0" w:color="auto"/>
            <w:left w:val="none" w:sz="0" w:space="0" w:color="auto"/>
            <w:bottom w:val="none" w:sz="0" w:space="0" w:color="auto"/>
            <w:right w:val="none" w:sz="0" w:space="0" w:color="auto"/>
          </w:divBdr>
        </w:div>
        <w:div w:id="857736230">
          <w:marLeft w:val="640"/>
          <w:marRight w:val="0"/>
          <w:marTop w:val="0"/>
          <w:marBottom w:val="0"/>
          <w:divBdr>
            <w:top w:val="none" w:sz="0" w:space="0" w:color="auto"/>
            <w:left w:val="none" w:sz="0" w:space="0" w:color="auto"/>
            <w:bottom w:val="none" w:sz="0" w:space="0" w:color="auto"/>
            <w:right w:val="none" w:sz="0" w:space="0" w:color="auto"/>
          </w:divBdr>
        </w:div>
        <w:div w:id="894196667">
          <w:marLeft w:val="640"/>
          <w:marRight w:val="0"/>
          <w:marTop w:val="0"/>
          <w:marBottom w:val="0"/>
          <w:divBdr>
            <w:top w:val="none" w:sz="0" w:space="0" w:color="auto"/>
            <w:left w:val="none" w:sz="0" w:space="0" w:color="auto"/>
            <w:bottom w:val="none" w:sz="0" w:space="0" w:color="auto"/>
            <w:right w:val="none" w:sz="0" w:space="0" w:color="auto"/>
          </w:divBdr>
        </w:div>
        <w:div w:id="1091465588">
          <w:marLeft w:val="640"/>
          <w:marRight w:val="0"/>
          <w:marTop w:val="0"/>
          <w:marBottom w:val="0"/>
          <w:divBdr>
            <w:top w:val="none" w:sz="0" w:space="0" w:color="auto"/>
            <w:left w:val="none" w:sz="0" w:space="0" w:color="auto"/>
            <w:bottom w:val="none" w:sz="0" w:space="0" w:color="auto"/>
            <w:right w:val="none" w:sz="0" w:space="0" w:color="auto"/>
          </w:divBdr>
        </w:div>
        <w:div w:id="289633371">
          <w:marLeft w:val="640"/>
          <w:marRight w:val="0"/>
          <w:marTop w:val="0"/>
          <w:marBottom w:val="0"/>
          <w:divBdr>
            <w:top w:val="none" w:sz="0" w:space="0" w:color="auto"/>
            <w:left w:val="none" w:sz="0" w:space="0" w:color="auto"/>
            <w:bottom w:val="none" w:sz="0" w:space="0" w:color="auto"/>
            <w:right w:val="none" w:sz="0" w:space="0" w:color="auto"/>
          </w:divBdr>
        </w:div>
        <w:div w:id="1908615419">
          <w:marLeft w:val="640"/>
          <w:marRight w:val="0"/>
          <w:marTop w:val="0"/>
          <w:marBottom w:val="0"/>
          <w:divBdr>
            <w:top w:val="none" w:sz="0" w:space="0" w:color="auto"/>
            <w:left w:val="none" w:sz="0" w:space="0" w:color="auto"/>
            <w:bottom w:val="none" w:sz="0" w:space="0" w:color="auto"/>
            <w:right w:val="none" w:sz="0" w:space="0" w:color="auto"/>
          </w:divBdr>
        </w:div>
        <w:div w:id="712071560">
          <w:marLeft w:val="640"/>
          <w:marRight w:val="0"/>
          <w:marTop w:val="0"/>
          <w:marBottom w:val="0"/>
          <w:divBdr>
            <w:top w:val="none" w:sz="0" w:space="0" w:color="auto"/>
            <w:left w:val="none" w:sz="0" w:space="0" w:color="auto"/>
            <w:bottom w:val="none" w:sz="0" w:space="0" w:color="auto"/>
            <w:right w:val="none" w:sz="0" w:space="0" w:color="auto"/>
          </w:divBdr>
        </w:div>
        <w:div w:id="1261374805">
          <w:marLeft w:val="640"/>
          <w:marRight w:val="0"/>
          <w:marTop w:val="0"/>
          <w:marBottom w:val="0"/>
          <w:divBdr>
            <w:top w:val="none" w:sz="0" w:space="0" w:color="auto"/>
            <w:left w:val="none" w:sz="0" w:space="0" w:color="auto"/>
            <w:bottom w:val="none" w:sz="0" w:space="0" w:color="auto"/>
            <w:right w:val="none" w:sz="0" w:space="0" w:color="auto"/>
          </w:divBdr>
        </w:div>
        <w:div w:id="285550360">
          <w:marLeft w:val="640"/>
          <w:marRight w:val="0"/>
          <w:marTop w:val="0"/>
          <w:marBottom w:val="0"/>
          <w:divBdr>
            <w:top w:val="none" w:sz="0" w:space="0" w:color="auto"/>
            <w:left w:val="none" w:sz="0" w:space="0" w:color="auto"/>
            <w:bottom w:val="none" w:sz="0" w:space="0" w:color="auto"/>
            <w:right w:val="none" w:sz="0" w:space="0" w:color="auto"/>
          </w:divBdr>
        </w:div>
        <w:div w:id="1274635049">
          <w:marLeft w:val="640"/>
          <w:marRight w:val="0"/>
          <w:marTop w:val="0"/>
          <w:marBottom w:val="0"/>
          <w:divBdr>
            <w:top w:val="none" w:sz="0" w:space="0" w:color="auto"/>
            <w:left w:val="none" w:sz="0" w:space="0" w:color="auto"/>
            <w:bottom w:val="none" w:sz="0" w:space="0" w:color="auto"/>
            <w:right w:val="none" w:sz="0" w:space="0" w:color="auto"/>
          </w:divBdr>
        </w:div>
        <w:div w:id="1117068576">
          <w:marLeft w:val="640"/>
          <w:marRight w:val="0"/>
          <w:marTop w:val="0"/>
          <w:marBottom w:val="0"/>
          <w:divBdr>
            <w:top w:val="none" w:sz="0" w:space="0" w:color="auto"/>
            <w:left w:val="none" w:sz="0" w:space="0" w:color="auto"/>
            <w:bottom w:val="none" w:sz="0" w:space="0" w:color="auto"/>
            <w:right w:val="none" w:sz="0" w:space="0" w:color="auto"/>
          </w:divBdr>
        </w:div>
        <w:div w:id="1896547172">
          <w:marLeft w:val="640"/>
          <w:marRight w:val="0"/>
          <w:marTop w:val="0"/>
          <w:marBottom w:val="0"/>
          <w:divBdr>
            <w:top w:val="none" w:sz="0" w:space="0" w:color="auto"/>
            <w:left w:val="none" w:sz="0" w:space="0" w:color="auto"/>
            <w:bottom w:val="none" w:sz="0" w:space="0" w:color="auto"/>
            <w:right w:val="none" w:sz="0" w:space="0" w:color="auto"/>
          </w:divBdr>
        </w:div>
        <w:div w:id="369184376">
          <w:marLeft w:val="640"/>
          <w:marRight w:val="0"/>
          <w:marTop w:val="0"/>
          <w:marBottom w:val="0"/>
          <w:divBdr>
            <w:top w:val="none" w:sz="0" w:space="0" w:color="auto"/>
            <w:left w:val="none" w:sz="0" w:space="0" w:color="auto"/>
            <w:bottom w:val="none" w:sz="0" w:space="0" w:color="auto"/>
            <w:right w:val="none" w:sz="0" w:space="0" w:color="auto"/>
          </w:divBdr>
        </w:div>
        <w:div w:id="1916889345">
          <w:marLeft w:val="640"/>
          <w:marRight w:val="0"/>
          <w:marTop w:val="0"/>
          <w:marBottom w:val="0"/>
          <w:divBdr>
            <w:top w:val="none" w:sz="0" w:space="0" w:color="auto"/>
            <w:left w:val="none" w:sz="0" w:space="0" w:color="auto"/>
            <w:bottom w:val="none" w:sz="0" w:space="0" w:color="auto"/>
            <w:right w:val="none" w:sz="0" w:space="0" w:color="auto"/>
          </w:divBdr>
        </w:div>
        <w:div w:id="1788114733">
          <w:marLeft w:val="640"/>
          <w:marRight w:val="0"/>
          <w:marTop w:val="0"/>
          <w:marBottom w:val="0"/>
          <w:divBdr>
            <w:top w:val="none" w:sz="0" w:space="0" w:color="auto"/>
            <w:left w:val="none" w:sz="0" w:space="0" w:color="auto"/>
            <w:bottom w:val="none" w:sz="0" w:space="0" w:color="auto"/>
            <w:right w:val="none" w:sz="0" w:space="0" w:color="auto"/>
          </w:divBdr>
        </w:div>
        <w:div w:id="474838680">
          <w:marLeft w:val="640"/>
          <w:marRight w:val="0"/>
          <w:marTop w:val="0"/>
          <w:marBottom w:val="0"/>
          <w:divBdr>
            <w:top w:val="none" w:sz="0" w:space="0" w:color="auto"/>
            <w:left w:val="none" w:sz="0" w:space="0" w:color="auto"/>
            <w:bottom w:val="none" w:sz="0" w:space="0" w:color="auto"/>
            <w:right w:val="none" w:sz="0" w:space="0" w:color="auto"/>
          </w:divBdr>
        </w:div>
        <w:div w:id="1389913652">
          <w:marLeft w:val="640"/>
          <w:marRight w:val="0"/>
          <w:marTop w:val="0"/>
          <w:marBottom w:val="0"/>
          <w:divBdr>
            <w:top w:val="none" w:sz="0" w:space="0" w:color="auto"/>
            <w:left w:val="none" w:sz="0" w:space="0" w:color="auto"/>
            <w:bottom w:val="none" w:sz="0" w:space="0" w:color="auto"/>
            <w:right w:val="none" w:sz="0" w:space="0" w:color="auto"/>
          </w:divBdr>
        </w:div>
        <w:div w:id="3438376">
          <w:marLeft w:val="640"/>
          <w:marRight w:val="0"/>
          <w:marTop w:val="0"/>
          <w:marBottom w:val="0"/>
          <w:divBdr>
            <w:top w:val="none" w:sz="0" w:space="0" w:color="auto"/>
            <w:left w:val="none" w:sz="0" w:space="0" w:color="auto"/>
            <w:bottom w:val="none" w:sz="0" w:space="0" w:color="auto"/>
            <w:right w:val="none" w:sz="0" w:space="0" w:color="auto"/>
          </w:divBdr>
        </w:div>
        <w:div w:id="1460224216">
          <w:marLeft w:val="640"/>
          <w:marRight w:val="0"/>
          <w:marTop w:val="0"/>
          <w:marBottom w:val="0"/>
          <w:divBdr>
            <w:top w:val="none" w:sz="0" w:space="0" w:color="auto"/>
            <w:left w:val="none" w:sz="0" w:space="0" w:color="auto"/>
            <w:bottom w:val="none" w:sz="0" w:space="0" w:color="auto"/>
            <w:right w:val="none" w:sz="0" w:space="0" w:color="auto"/>
          </w:divBdr>
        </w:div>
        <w:div w:id="1216545323">
          <w:marLeft w:val="640"/>
          <w:marRight w:val="0"/>
          <w:marTop w:val="0"/>
          <w:marBottom w:val="0"/>
          <w:divBdr>
            <w:top w:val="none" w:sz="0" w:space="0" w:color="auto"/>
            <w:left w:val="none" w:sz="0" w:space="0" w:color="auto"/>
            <w:bottom w:val="none" w:sz="0" w:space="0" w:color="auto"/>
            <w:right w:val="none" w:sz="0" w:space="0" w:color="auto"/>
          </w:divBdr>
        </w:div>
        <w:div w:id="889196593">
          <w:marLeft w:val="640"/>
          <w:marRight w:val="0"/>
          <w:marTop w:val="0"/>
          <w:marBottom w:val="0"/>
          <w:divBdr>
            <w:top w:val="none" w:sz="0" w:space="0" w:color="auto"/>
            <w:left w:val="none" w:sz="0" w:space="0" w:color="auto"/>
            <w:bottom w:val="none" w:sz="0" w:space="0" w:color="auto"/>
            <w:right w:val="none" w:sz="0" w:space="0" w:color="auto"/>
          </w:divBdr>
        </w:div>
        <w:div w:id="1150436557">
          <w:marLeft w:val="640"/>
          <w:marRight w:val="0"/>
          <w:marTop w:val="0"/>
          <w:marBottom w:val="0"/>
          <w:divBdr>
            <w:top w:val="none" w:sz="0" w:space="0" w:color="auto"/>
            <w:left w:val="none" w:sz="0" w:space="0" w:color="auto"/>
            <w:bottom w:val="none" w:sz="0" w:space="0" w:color="auto"/>
            <w:right w:val="none" w:sz="0" w:space="0" w:color="auto"/>
          </w:divBdr>
        </w:div>
        <w:div w:id="121776042">
          <w:marLeft w:val="640"/>
          <w:marRight w:val="0"/>
          <w:marTop w:val="0"/>
          <w:marBottom w:val="0"/>
          <w:divBdr>
            <w:top w:val="none" w:sz="0" w:space="0" w:color="auto"/>
            <w:left w:val="none" w:sz="0" w:space="0" w:color="auto"/>
            <w:bottom w:val="none" w:sz="0" w:space="0" w:color="auto"/>
            <w:right w:val="none" w:sz="0" w:space="0" w:color="auto"/>
          </w:divBdr>
        </w:div>
        <w:div w:id="1165171687">
          <w:marLeft w:val="640"/>
          <w:marRight w:val="0"/>
          <w:marTop w:val="0"/>
          <w:marBottom w:val="0"/>
          <w:divBdr>
            <w:top w:val="none" w:sz="0" w:space="0" w:color="auto"/>
            <w:left w:val="none" w:sz="0" w:space="0" w:color="auto"/>
            <w:bottom w:val="none" w:sz="0" w:space="0" w:color="auto"/>
            <w:right w:val="none" w:sz="0" w:space="0" w:color="auto"/>
          </w:divBdr>
        </w:div>
        <w:div w:id="251284353">
          <w:marLeft w:val="640"/>
          <w:marRight w:val="0"/>
          <w:marTop w:val="0"/>
          <w:marBottom w:val="0"/>
          <w:divBdr>
            <w:top w:val="none" w:sz="0" w:space="0" w:color="auto"/>
            <w:left w:val="none" w:sz="0" w:space="0" w:color="auto"/>
            <w:bottom w:val="none" w:sz="0" w:space="0" w:color="auto"/>
            <w:right w:val="none" w:sz="0" w:space="0" w:color="auto"/>
          </w:divBdr>
        </w:div>
        <w:div w:id="1156529002">
          <w:marLeft w:val="640"/>
          <w:marRight w:val="0"/>
          <w:marTop w:val="0"/>
          <w:marBottom w:val="0"/>
          <w:divBdr>
            <w:top w:val="none" w:sz="0" w:space="0" w:color="auto"/>
            <w:left w:val="none" w:sz="0" w:space="0" w:color="auto"/>
            <w:bottom w:val="none" w:sz="0" w:space="0" w:color="auto"/>
            <w:right w:val="none" w:sz="0" w:space="0" w:color="auto"/>
          </w:divBdr>
        </w:div>
        <w:div w:id="1620646125">
          <w:marLeft w:val="640"/>
          <w:marRight w:val="0"/>
          <w:marTop w:val="0"/>
          <w:marBottom w:val="0"/>
          <w:divBdr>
            <w:top w:val="none" w:sz="0" w:space="0" w:color="auto"/>
            <w:left w:val="none" w:sz="0" w:space="0" w:color="auto"/>
            <w:bottom w:val="none" w:sz="0" w:space="0" w:color="auto"/>
            <w:right w:val="none" w:sz="0" w:space="0" w:color="auto"/>
          </w:divBdr>
        </w:div>
        <w:div w:id="1422026214">
          <w:marLeft w:val="640"/>
          <w:marRight w:val="0"/>
          <w:marTop w:val="0"/>
          <w:marBottom w:val="0"/>
          <w:divBdr>
            <w:top w:val="none" w:sz="0" w:space="0" w:color="auto"/>
            <w:left w:val="none" w:sz="0" w:space="0" w:color="auto"/>
            <w:bottom w:val="none" w:sz="0" w:space="0" w:color="auto"/>
            <w:right w:val="none" w:sz="0" w:space="0" w:color="auto"/>
          </w:divBdr>
        </w:div>
        <w:div w:id="1015620611">
          <w:marLeft w:val="640"/>
          <w:marRight w:val="0"/>
          <w:marTop w:val="0"/>
          <w:marBottom w:val="0"/>
          <w:divBdr>
            <w:top w:val="none" w:sz="0" w:space="0" w:color="auto"/>
            <w:left w:val="none" w:sz="0" w:space="0" w:color="auto"/>
            <w:bottom w:val="none" w:sz="0" w:space="0" w:color="auto"/>
            <w:right w:val="none" w:sz="0" w:space="0" w:color="auto"/>
          </w:divBdr>
        </w:div>
        <w:div w:id="747310528">
          <w:marLeft w:val="640"/>
          <w:marRight w:val="0"/>
          <w:marTop w:val="0"/>
          <w:marBottom w:val="0"/>
          <w:divBdr>
            <w:top w:val="none" w:sz="0" w:space="0" w:color="auto"/>
            <w:left w:val="none" w:sz="0" w:space="0" w:color="auto"/>
            <w:bottom w:val="none" w:sz="0" w:space="0" w:color="auto"/>
            <w:right w:val="none" w:sz="0" w:space="0" w:color="auto"/>
          </w:divBdr>
        </w:div>
        <w:div w:id="110101810">
          <w:marLeft w:val="640"/>
          <w:marRight w:val="0"/>
          <w:marTop w:val="0"/>
          <w:marBottom w:val="0"/>
          <w:divBdr>
            <w:top w:val="none" w:sz="0" w:space="0" w:color="auto"/>
            <w:left w:val="none" w:sz="0" w:space="0" w:color="auto"/>
            <w:bottom w:val="none" w:sz="0" w:space="0" w:color="auto"/>
            <w:right w:val="none" w:sz="0" w:space="0" w:color="auto"/>
          </w:divBdr>
        </w:div>
        <w:div w:id="1683968752">
          <w:marLeft w:val="640"/>
          <w:marRight w:val="0"/>
          <w:marTop w:val="0"/>
          <w:marBottom w:val="0"/>
          <w:divBdr>
            <w:top w:val="none" w:sz="0" w:space="0" w:color="auto"/>
            <w:left w:val="none" w:sz="0" w:space="0" w:color="auto"/>
            <w:bottom w:val="none" w:sz="0" w:space="0" w:color="auto"/>
            <w:right w:val="none" w:sz="0" w:space="0" w:color="auto"/>
          </w:divBdr>
        </w:div>
        <w:div w:id="1663505946">
          <w:marLeft w:val="640"/>
          <w:marRight w:val="0"/>
          <w:marTop w:val="0"/>
          <w:marBottom w:val="0"/>
          <w:divBdr>
            <w:top w:val="none" w:sz="0" w:space="0" w:color="auto"/>
            <w:left w:val="none" w:sz="0" w:space="0" w:color="auto"/>
            <w:bottom w:val="none" w:sz="0" w:space="0" w:color="auto"/>
            <w:right w:val="none" w:sz="0" w:space="0" w:color="auto"/>
          </w:divBdr>
        </w:div>
        <w:div w:id="1882085391">
          <w:marLeft w:val="640"/>
          <w:marRight w:val="0"/>
          <w:marTop w:val="0"/>
          <w:marBottom w:val="0"/>
          <w:divBdr>
            <w:top w:val="none" w:sz="0" w:space="0" w:color="auto"/>
            <w:left w:val="none" w:sz="0" w:space="0" w:color="auto"/>
            <w:bottom w:val="none" w:sz="0" w:space="0" w:color="auto"/>
            <w:right w:val="none" w:sz="0" w:space="0" w:color="auto"/>
          </w:divBdr>
        </w:div>
        <w:div w:id="1591769911">
          <w:marLeft w:val="640"/>
          <w:marRight w:val="0"/>
          <w:marTop w:val="0"/>
          <w:marBottom w:val="0"/>
          <w:divBdr>
            <w:top w:val="none" w:sz="0" w:space="0" w:color="auto"/>
            <w:left w:val="none" w:sz="0" w:space="0" w:color="auto"/>
            <w:bottom w:val="none" w:sz="0" w:space="0" w:color="auto"/>
            <w:right w:val="none" w:sz="0" w:space="0" w:color="auto"/>
          </w:divBdr>
        </w:div>
        <w:div w:id="343628434">
          <w:marLeft w:val="640"/>
          <w:marRight w:val="0"/>
          <w:marTop w:val="0"/>
          <w:marBottom w:val="0"/>
          <w:divBdr>
            <w:top w:val="none" w:sz="0" w:space="0" w:color="auto"/>
            <w:left w:val="none" w:sz="0" w:space="0" w:color="auto"/>
            <w:bottom w:val="none" w:sz="0" w:space="0" w:color="auto"/>
            <w:right w:val="none" w:sz="0" w:space="0" w:color="auto"/>
          </w:divBdr>
        </w:div>
        <w:div w:id="1119835038">
          <w:marLeft w:val="640"/>
          <w:marRight w:val="0"/>
          <w:marTop w:val="0"/>
          <w:marBottom w:val="0"/>
          <w:divBdr>
            <w:top w:val="none" w:sz="0" w:space="0" w:color="auto"/>
            <w:left w:val="none" w:sz="0" w:space="0" w:color="auto"/>
            <w:bottom w:val="none" w:sz="0" w:space="0" w:color="auto"/>
            <w:right w:val="none" w:sz="0" w:space="0" w:color="auto"/>
          </w:divBdr>
        </w:div>
        <w:div w:id="58135417">
          <w:marLeft w:val="640"/>
          <w:marRight w:val="0"/>
          <w:marTop w:val="0"/>
          <w:marBottom w:val="0"/>
          <w:divBdr>
            <w:top w:val="none" w:sz="0" w:space="0" w:color="auto"/>
            <w:left w:val="none" w:sz="0" w:space="0" w:color="auto"/>
            <w:bottom w:val="none" w:sz="0" w:space="0" w:color="auto"/>
            <w:right w:val="none" w:sz="0" w:space="0" w:color="auto"/>
          </w:divBdr>
        </w:div>
        <w:div w:id="82456722">
          <w:marLeft w:val="640"/>
          <w:marRight w:val="0"/>
          <w:marTop w:val="0"/>
          <w:marBottom w:val="0"/>
          <w:divBdr>
            <w:top w:val="none" w:sz="0" w:space="0" w:color="auto"/>
            <w:left w:val="none" w:sz="0" w:space="0" w:color="auto"/>
            <w:bottom w:val="none" w:sz="0" w:space="0" w:color="auto"/>
            <w:right w:val="none" w:sz="0" w:space="0" w:color="auto"/>
          </w:divBdr>
        </w:div>
        <w:div w:id="1599561093">
          <w:marLeft w:val="640"/>
          <w:marRight w:val="0"/>
          <w:marTop w:val="0"/>
          <w:marBottom w:val="0"/>
          <w:divBdr>
            <w:top w:val="none" w:sz="0" w:space="0" w:color="auto"/>
            <w:left w:val="none" w:sz="0" w:space="0" w:color="auto"/>
            <w:bottom w:val="none" w:sz="0" w:space="0" w:color="auto"/>
            <w:right w:val="none" w:sz="0" w:space="0" w:color="auto"/>
          </w:divBdr>
        </w:div>
        <w:div w:id="1679959714">
          <w:marLeft w:val="640"/>
          <w:marRight w:val="0"/>
          <w:marTop w:val="0"/>
          <w:marBottom w:val="0"/>
          <w:divBdr>
            <w:top w:val="none" w:sz="0" w:space="0" w:color="auto"/>
            <w:left w:val="none" w:sz="0" w:space="0" w:color="auto"/>
            <w:bottom w:val="none" w:sz="0" w:space="0" w:color="auto"/>
            <w:right w:val="none" w:sz="0" w:space="0" w:color="auto"/>
          </w:divBdr>
        </w:div>
        <w:div w:id="646671265">
          <w:marLeft w:val="640"/>
          <w:marRight w:val="0"/>
          <w:marTop w:val="0"/>
          <w:marBottom w:val="0"/>
          <w:divBdr>
            <w:top w:val="none" w:sz="0" w:space="0" w:color="auto"/>
            <w:left w:val="none" w:sz="0" w:space="0" w:color="auto"/>
            <w:bottom w:val="none" w:sz="0" w:space="0" w:color="auto"/>
            <w:right w:val="none" w:sz="0" w:space="0" w:color="auto"/>
          </w:divBdr>
        </w:div>
        <w:div w:id="541332375">
          <w:marLeft w:val="640"/>
          <w:marRight w:val="0"/>
          <w:marTop w:val="0"/>
          <w:marBottom w:val="0"/>
          <w:divBdr>
            <w:top w:val="none" w:sz="0" w:space="0" w:color="auto"/>
            <w:left w:val="none" w:sz="0" w:space="0" w:color="auto"/>
            <w:bottom w:val="none" w:sz="0" w:space="0" w:color="auto"/>
            <w:right w:val="none" w:sz="0" w:space="0" w:color="auto"/>
          </w:divBdr>
        </w:div>
        <w:div w:id="190806995">
          <w:marLeft w:val="640"/>
          <w:marRight w:val="0"/>
          <w:marTop w:val="0"/>
          <w:marBottom w:val="0"/>
          <w:divBdr>
            <w:top w:val="none" w:sz="0" w:space="0" w:color="auto"/>
            <w:left w:val="none" w:sz="0" w:space="0" w:color="auto"/>
            <w:bottom w:val="none" w:sz="0" w:space="0" w:color="auto"/>
            <w:right w:val="none" w:sz="0" w:space="0" w:color="auto"/>
          </w:divBdr>
        </w:div>
        <w:div w:id="48774250">
          <w:marLeft w:val="640"/>
          <w:marRight w:val="0"/>
          <w:marTop w:val="0"/>
          <w:marBottom w:val="0"/>
          <w:divBdr>
            <w:top w:val="none" w:sz="0" w:space="0" w:color="auto"/>
            <w:left w:val="none" w:sz="0" w:space="0" w:color="auto"/>
            <w:bottom w:val="none" w:sz="0" w:space="0" w:color="auto"/>
            <w:right w:val="none" w:sz="0" w:space="0" w:color="auto"/>
          </w:divBdr>
        </w:div>
        <w:div w:id="1512644622">
          <w:marLeft w:val="640"/>
          <w:marRight w:val="0"/>
          <w:marTop w:val="0"/>
          <w:marBottom w:val="0"/>
          <w:divBdr>
            <w:top w:val="none" w:sz="0" w:space="0" w:color="auto"/>
            <w:left w:val="none" w:sz="0" w:space="0" w:color="auto"/>
            <w:bottom w:val="none" w:sz="0" w:space="0" w:color="auto"/>
            <w:right w:val="none" w:sz="0" w:space="0" w:color="auto"/>
          </w:divBdr>
        </w:div>
        <w:div w:id="943807133">
          <w:marLeft w:val="640"/>
          <w:marRight w:val="0"/>
          <w:marTop w:val="0"/>
          <w:marBottom w:val="0"/>
          <w:divBdr>
            <w:top w:val="none" w:sz="0" w:space="0" w:color="auto"/>
            <w:left w:val="none" w:sz="0" w:space="0" w:color="auto"/>
            <w:bottom w:val="none" w:sz="0" w:space="0" w:color="auto"/>
            <w:right w:val="none" w:sz="0" w:space="0" w:color="auto"/>
          </w:divBdr>
        </w:div>
        <w:div w:id="1333528764">
          <w:marLeft w:val="640"/>
          <w:marRight w:val="0"/>
          <w:marTop w:val="0"/>
          <w:marBottom w:val="0"/>
          <w:divBdr>
            <w:top w:val="none" w:sz="0" w:space="0" w:color="auto"/>
            <w:left w:val="none" w:sz="0" w:space="0" w:color="auto"/>
            <w:bottom w:val="none" w:sz="0" w:space="0" w:color="auto"/>
            <w:right w:val="none" w:sz="0" w:space="0" w:color="auto"/>
          </w:divBdr>
        </w:div>
        <w:div w:id="724841301">
          <w:marLeft w:val="640"/>
          <w:marRight w:val="0"/>
          <w:marTop w:val="0"/>
          <w:marBottom w:val="0"/>
          <w:divBdr>
            <w:top w:val="none" w:sz="0" w:space="0" w:color="auto"/>
            <w:left w:val="none" w:sz="0" w:space="0" w:color="auto"/>
            <w:bottom w:val="none" w:sz="0" w:space="0" w:color="auto"/>
            <w:right w:val="none" w:sz="0" w:space="0" w:color="auto"/>
          </w:divBdr>
        </w:div>
        <w:div w:id="1790006469">
          <w:marLeft w:val="640"/>
          <w:marRight w:val="0"/>
          <w:marTop w:val="0"/>
          <w:marBottom w:val="0"/>
          <w:divBdr>
            <w:top w:val="none" w:sz="0" w:space="0" w:color="auto"/>
            <w:left w:val="none" w:sz="0" w:space="0" w:color="auto"/>
            <w:bottom w:val="none" w:sz="0" w:space="0" w:color="auto"/>
            <w:right w:val="none" w:sz="0" w:space="0" w:color="auto"/>
          </w:divBdr>
        </w:div>
        <w:div w:id="400444845">
          <w:marLeft w:val="640"/>
          <w:marRight w:val="0"/>
          <w:marTop w:val="0"/>
          <w:marBottom w:val="0"/>
          <w:divBdr>
            <w:top w:val="none" w:sz="0" w:space="0" w:color="auto"/>
            <w:left w:val="none" w:sz="0" w:space="0" w:color="auto"/>
            <w:bottom w:val="none" w:sz="0" w:space="0" w:color="auto"/>
            <w:right w:val="none" w:sz="0" w:space="0" w:color="auto"/>
          </w:divBdr>
        </w:div>
        <w:div w:id="277492243">
          <w:marLeft w:val="640"/>
          <w:marRight w:val="0"/>
          <w:marTop w:val="0"/>
          <w:marBottom w:val="0"/>
          <w:divBdr>
            <w:top w:val="none" w:sz="0" w:space="0" w:color="auto"/>
            <w:left w:val="none" w:sz="0" w:space="0" w:color="auto"/>
            <w:bottom w:val="none" w:sz="0" w:space="0" w:color="auto"/>
            <w:right w:val="none" w:sz="0" w:space="0" w:color="auto"/>
          </w:divBdr>
        </w:div>
        <w:div w:id="732705662">
          <w:marLeft w:val="640"/>
          <w:marRight w:val="0"/>
          <w:marTop w:val="0"/>
          <w:marBottom w:val="0"/>
          <w:divBdr>
            <w:top w:val="none" w:sz="0" w:space="0" w:color="auto"/>
            <w:left w:val="none" w:sz="0" w:space="0" w:color="auto"/>
            <w:bottom w:val="none" w:sz="0" w:space="0" w:color="auto"/>
            <w:right w:val="none" w:sz="0" w:space="0" w:color="auto"/>
          </w:divBdr>
        </w:div>
        <w:div w:id="144400489">
          <w:marLeft w:val="640"/>
          <w:marRight w:val="0"/>
          <w:marTop w:val="0"/>
          <w:marBottom w:val="0"/>
          <w:divBdr>
            <w:top w:val="none" w:sz="0" w:space="0" w:color="auto"/>
            <w:left w:val="none" w:sz="0" w:space="0" w:color="auto"/>
            <w:bottom w:val="none" w:sz="0" w:space="0" w:color="auto"/>
            <w:right w:val="none" w:sz="0" w:space="0" w:color="auto"/>
          </w:divBdr>
        </w:div>
        <w:div w:id="1355614492">
          <w:marLeft w:val="640"/>
          <w:marRight w:val="0"/>
          <w:marTop w:val="0"/>
          <w:marBottom w:val="0"/>
          <w:divBdr>
            <w:top w:val="none" w:sz="0" w:space="0" w:color="auto"/>
            <w:left w:val="none" w:sz="0" w:space="0" w:color="auto"/>
            <w:bottom w:val="none" w:sz="0" w:space="0" w:color="auto"/>
            <w:right w:val="none" w:sz="0" w:space="0" w:color="auto"/>
          </w:divBdr>
        </w:div>
        <w:div w:id="320235474">
          <w:marLeft w:val="640"/>
          <w:marRight w:val="0"/>
          <w:marTop w:val="0"/>
          <w:marBottom w:val="0"/>
          <w:divBdr>
            <w:top w:val="none" w:sz="0" w:space="0" w:color="auto"/>
            <w:left w:val="none" w:sz="0" w:space="0" w:color="auto"/>
            <w:bottom w:val="none" w:sz="0" w:space="0" w:color="auto"/>
            <w:right w:val="none" w:sz="0" w:space="0" w:color="auto"/>
          </w:divBdr>
        </w:div>
        <w:div w:id="460002051">
          <w:marLeft w:val="640"/>
          <w:marRight w:val="0"/>
          <w:marTop w:val="0"/>
          <w:marBottom w:val="0"/>
          <w:divBdr>
            <w:top w:val="none" w:sz="0" w:space="0" w:color="auto"/>
            <w:left w:val="none" w:sz="0" w:space="0" w:color="auto"/>
            <w:bottom w:val="none" w:sz="0" w:space="0" w:color="auto"/>
            <w:right w:val="none" w:sz="0" w:space="0" w:color="auto"/>
          </w:divBdr>
        </w:div>
        <w:div w:id="1553417790">
          <w:marLeft w:val="640"/>
          <w:marRight w:val="0"/>
          <w:marTop w:val="0"/>
          <w:marBottom w:val="0"/>
          <w:divBdr>
            <w:top w:val="none" w:sz="0" w:space="0" w:color="auto"/>
            <w:left w:val="none" w:sz="0" w:space="0" w:color="auto"/>
            <w:bottom w:val="none" w:sz="0" w:space="0" w:color="auto"/>
            <w:right w:val="none" w:sz="0" w:space="0" w:color="auto"/>
          </w:divBdr>
        </w:div>
        <w:div w:id="1645701818">
          <w:marLeft w:val="640"/>
          <w:marRight w:val="0"/>
          <w:marTop w:val="0"/>
          <w:marBottom w:val="0"/>
          <w:divBdr>
            <w:top w:val="none" w:sz="0" w:space="0" w:color="auto"/>
            <w:left w:val="none" w:sz="0" w:space="0" w:color="auto"/>
            <w:bottom w:val="none" w:sz="0" w:space="0" w:color="auto"/>
            <w:right w:val="none" w:sz="0" w:space="0" w:color="auto"/>
          </w:divBdr>
        </w:div>
        <w:div w:id="448746965">
          <w:marLeft w:val="640"/>
          <w:marRight w:val="0"/>
          <w:marTop w:val="0"/>
          <w:marBottom w:val="0"/>
          <w:divBdr>
            <w:top w:val="none" w:sz="0" w:space="0" w:color="auto"/>
            <w:left w:val="none" w:sz="0" w:space="0" w:color="auto"/>
            <w:bottom w:val="none" w:sz="0" w:space="0" w:color="auto"/>
            <w:right w:val="none" w:sz="0" w:space="0" w:color="auto"/>
          </w:divBdr>
        </w:div>
        <w:div w:id="2137139364">
          <w:marLeft w:val="640"/>
          <w:marRight w:val="0"/>
          <w:marTop w:val="0"/>
          <w:marBottom w:val="0"/>
          <w:divBdr>
            <w:top w:val="none" w:sz="0" w:space="0" w:color="auto"/>
            <w:left w:val="none" w:sz="0" w:space="0" w:color="auto"/>
            <w:bottom w:val="none" w:sz="0" w:space="0" w:color="auto"/>
            <w:right w:val="none" w:sz="0" w:space="0" w:color="auto"/>
          </w:divBdr>
        </w:div>
        <w:div w:id="694891073">
          <w:marLeft w:val="640"/>
          <w:marRight w:val="0"/>
          <w:marTop w:val="0"/>
          <w:marBottom w:val="0"/>
          <w:divBdr>
            <w:top w:val="none" w:sz="0" w:space="0" w:color="auto"/>
            <w:left w:val="none" w:sz="0" w:space="0" w:color="auto"/>
            <w:bottom w:val="none" w:sz="0" w:space="0" w:color="auto"/>
            <w:right w:val="none" w:sz="0" w:space="0" w:color="auto"/>
          </w:divBdr>
        </w:div>
        <w:div w:id="89395312">
          <w:marLeft w:val="640"/>
          <w:marRight w:val="0"/>
          <w:marTop w:val="0"/>
          <w:marBottom w:val="0"/>
          <w:divBdr>
            <w:top w:val="none" w:sz="0" w:space="0" w:color="auto"/>
            <w:left w:val="none" w:sz="0" w:space="0" w:color="auto"/>
            <w:bottom w:val="none" w:sz="0" w:space="0" w:color="auto"/>
            <w:right w:val="none" w:sz="0" w:space="0" w:color="auto"/>
          </w:divBdr>
        </w:div>
        <w:div w:id="617028183">
          <w:marLeft w:val="640"/>
          <w:marRight w:val="0"/>
          <w:marTop w:val="0"/>
          <w:marBottom w:val="0"/>
          <w:divBdr>
            <w:top w:val="none" w:sz="0" w:space="0" w:color="auto"/>
            <w:left w:val="none" w:sz="0" w:space="0" w:color="auto"/>
            <w:bottom w:val="none" w:sz="0" w:space="0" w:color="auto"/>
            <w:right w:val="none" w:sz="0" w:space="0" w:color="auto"/>
          </w:divBdr>
        </w:div>
      </w:divsChild>
    </w:div>
    <w:div w:id="95055666">
      <w:bodyDiv w:val="1"/>
      <w:marLeft w:val="0"/>
      <w:marRight w:val="0"/>
      <w:marTop w:val="0"/>
      <w:marBottom w:val="0"/>
      <w:divBdr>
        <w:top w:val="none" w:sz="0" w:space="0" w:color="auto"/>
        <w:left w:val="none" w:sz="0" w:space="0" w:color="auto"/>
        <w:bottom w:val="none" w:sz="0" w:space="0" w:color="auto"/>
        <w:right w:val="none" w:sz="0" w:space="0" w:color="auto"/>
      </w:divBdr>
    </w:div>
    <w:div w:id="99952855">
      <w:bodyDiv w:val="1"/>
      <w:marLeft w:val="0"/>
      <w:marRight w:val="0"/>
      <w:marTop w:val="0"/>
      <w:marBottom w:val="0"/>
      <w:divBdr>
        <w:top w:val="none" w:sz="0" w:space="0" w:color="auto"/>
        <w:left w:val="none" w:sz="0" w:space="0" w:color="auto"/>
        <w:bottom w:val="none" w:sz="0" w:space="0" w:color="auto"/>
        <w:right w:val="none" w:sz="0" w:space="0" w:color="auto"/>
      </w:divBdr>
    </w:div>
    <w:div w:id="104615757">
      <w:bodyDiv w:val="1"/>
      <w:marLeft w:val="0"/>
      <w:marRight w:val="0"/>
      <w:marTop w:val="0"/>
      <w:marBottom w:val="0"/>
      <w:divBdr>
        <w:top w:val="none" w:sz="0" w:space="0" w:color="auto"/>
        <w:left w:val="none" w:sz="0" w:space="0" w:color="auto"/>
        <w:bottom w:val="none" w:sz="0" w:space="0" w:color="auto"/>
        <w:right w:val="none" w:sz="0" w:space="0" w:color="auto"/>
      </w:divBdr>
    </w:div>
    <w:div w:id="105589571">
      <w:bodyDiv w:val="1"/>
      <w:marLeft w:val="0"/>
      <w:marRight w:val="0"/>
      <w:marTop w:val="0"/>
      <w:marBottom w:val="0"/>
      <w:divBdr>
        <w:top w:val="none" w:sz="0" w:space="0" w:color="auto"/>
        <w:left w:val="none" w:sz="0" w:space="0" w:color="auto"/>
        <w:bottom w:val="none" w:sz="0" w:space="0" w:color="auto"/>
        <w:right w:val="none" w:sz="0" w:space="0" w:color="auto"/>
      </w:divBdr>
      <w:divsChild>
        <w:div w:id="857617262">
          <w:marLeft w:val="0"/>
          <w:marRight w:val="0"/>
          <w:marTop w:val="0"/>
          <w:marBottom w:val="0"/>
          <w:divBdr>
            <w:top w:val="none" w:sz="0" w:space="0" w:color="auto"/>
            <w:left w:val="none" w:sz="0" w:space="0" w:color="auto"/>
            <w:bottom w:val="none" w:sz="0" w:space="0" w:color="auto"/>
            <w:right w:val="none" w:sz="0" w:space="0" w:color="auto"/>
          </w:divBdr>
          <w:divsChild>
            <w:div w:id="1901480249">
              <w:marLeft w:val="0"/>
              <w:marRight w:val="0"/>
              <w:marTop w:val="0"/>
              <w:marBottom w:val="0"/>
              <w:divBdr>
                <w:top w:val="none" w:sz="0" w:space="0" w:color="auto"/>
                <w:left w:val="none" w:sz="0" w:space="0" w:color="auto"/>
                <w:bottom w:val="none" w:sz="0" w:space="0" w:color="auto"/>
                <w:right w:val="none" w:sz="0" w:space="0" w:color="auto"/>
              </w:divBdr>
              <w:divsChild>
                <w:div w:id="1715426669">
                  <w:marLeft w:val="0"/>
                  <w:marRight w:val="0"/>
                  <w:marTop w:val="0"/>
                  <w:marBottom w:val="0"/>
                  <w:divBdr>
                    <w:top w:val="none" w:sz="0" w:space="0" w:color="auto"/>
                    <w:left w:val="none" w:sz="0" w:space="0" w:color="auto"/>
                    <w:bottom w:val="none" w:sz="0" w:space="0" w:color="auto"/>
                    <w:right w:val="none" w:sz="0" w:space="0" w:color="auto"/>
                  </w:divBdr>
                </w:div>
                <w:div w:id="1983150048">
                  <w:marLeft w:val="0"/>
                  <w:marRight w:val="0"/>
                  <w:marTop w:val="0"/>
                  <w:marBottom w:val="0"/>
                  <w:divBdr>
                    <w:top w:val="none" w:sz="0" w:space="0" w:color="auto"/>
                    <w:left w:val="none" w:sz="0" w:space="0" w:color="auto"/>
                    <w:bottom w:val="none" w:sz="0" w:space="0" w:color="auto"/>
                    <w:right w:val="none" w:sz="0" w:space="0" w:color="auto"/>
                  </w:divBdr>
                </w:div>
                <w:div w:id="1110010885">
                  <w:marLeft w:val="0"/>
                  <w:marRight w:val="0"/>
                  <w:marTop w:val="0"/>
                  <w:marBottom w:val="0"/>
                  <w:divBdr>
                    <w:top w:val="none" w:sz="0" w:space="0" w:color="auto"/>
                    <w:left w:val="none" w:sz="0" w:space="0" w:color="auto"/>
                    <w:bottom w:val="none" w:sz="0" w:space="0" w:color="auto"/>
                    <w:right w:val="none" w:sz="0" w:space="0" w:color="auto"/>
                  </w:divBdr>
                </w:div>
                <w:div w:id="1140878320">
                  <w:marLeft w:val="0"/>
                  <w:marRight w:val="0"/>
                  <w:marTop w:val="0"/>
                  <w:marBottom w:val="0"/>
                  <w:divBdr>
                    <w:top w:val="none" w:sz="0" w:space="0" w:color="auto"/>
                    <w:left w:val="none" w:sz="0" w:space="0" w:color="auto"/>
                    <w:bottom w:val="none" w:sz="0" w:space="0" w:color="auto"/>
                    <w:right w:val="none" w:sz="0" w:space="0" w:color="auto"/>
                  </w:divBdr>
                </w:div>
                <w:div w:id="2058042485">
                  <w:marLeft w:val="0"/>
                  <w:marRight w:val="0"/>
                  <w:marTop w:val="0"/>
                  <w:marBottom w:val="0"/>
                  <w:divBdr>
                    <w:top w:val="none" w:sz="0" w:space="0" w:color="auto"/>
                    <w:left w:val="none" w:sz="0" w:space="0" w:color="auto"/>
                    <w:bottom w:val="none" w:sz="0" w:space="0" w:color="auto"/>
                    <w:right w:val="none" w:sz="0" w:space="0" w:color="auto"/>
                  </w:divBdr>
                </w:div>
                <w:div w:id="310138617">
                  <w:marLeft w:val="0"/>
                  <w:marRight w:val="0"/>
                  <w:marTop w:val="0"/>
                  <w:marBottom w:val="0"/>
                  <w:divBdr>
                    <w:top w:val="none" w:sz="0" w:space="0" w:color="auto"/>
                    <w:left w:val="none" w:sz="0" w:space="0" w:color="auto"/>
                    <w:bottom w:val="none" w:sz="0" w:space="0" w:color="auto"/>
                    <w:right w:val="none" w:sz="0" w:space="0" w:color="auto"/>
                  </w:divBdr>
                </w:div>
                <w:div w:id="1812477152">
                  <w:marLeft w:val="0"/>
                  <w:marRight w:val="0"/>
                  <w:marTop w:val="0"/>
                  <w:marBottom w:val="0"/>
                  <w:divBdr>
                    <w:top w:val="none" w:sz="0" w:space="0" w:color="auto"/>
                    <w:left w:val="none" w:sz="0" w:space="0" w:color="auto"/>
                    <w:bottom w:val="none" w:sz="0" w:space="0" w:color="auto"/>
                    <w:right w:val="none" w:sz="0" w:space="0" w:color="auto"/>
                  </w:divBdr>
                </w:div>
                <w:div w:id="623656630">
                  <w:marLeft w:val="0"/>
                  <w:marRight w:val="0"/>
                  <w:marTop w:val="0"/>
                  <w:marBottom w:val="0"/>
                  <w:divBdr>
                    <w:top w:val="none" w:sz="0" w:space="0" w:color="auto"/>
                    <w:left w:val="none" w:sz="0" w:space="0" w:color="auto"/>
                    <w:bottom w:val="none" w:sz="0" w:space="0" w:color="auto"/>
                    <w:right w:val="none" w:sz="0" w:space="0" w:color="auto"/>
                  </w:divBdr>
                </w:div>
                <w:div w:id="488836280">
                  <w:marLeft w:val="0"/>
                  <w:marRight w:val="0"/>
                  <w:marTop w:val="0"/>
                  <w:marBottom w:val="0"/>
                  <w:divBdr>
                    <w:top w:val="none" w:sz="0" w:space="0" w:color="auto"/>
                    <w:left w:val="none" w:sz="0" w:space="0" w:color="auto"/>
                    <w:bottom w:val="none" w:sz="0" w:space="0" w:color="auto"/>
                    <w:right w:val="none" w:sz="0" w:space="0" w:color="auto"/>
                  </w:divBdr>
                </w:div>
                <w:div w:id="559636435">
                  <w:marLeft w:val="0"/>
                  <w:marRight w:val="0"/>
                  <w:marTop w:val="0"/>
                  <w:marBottom w:val="0"/>
                  <w:divBdr>
                    <w:top w:val="none" w:sz="0" w:space="0" w:color="auto"/>
                    <w:left w:val="none" w:sz="0" w:space="0" w:color="auto"/>
                    <w:bottom w:val="none" w:sz="0" w:space="0" w:color="auto"/>
                    <w:right w:val="none" w:sz="0" w:space="0" w:color="auto"/>
                  </w:divBdr>
                </w:div>
                <w:div w:id="971402692">
                  <w:marLeft w:val="0"/>
                  <w:marRight w:val="0"/>
                  <w:marTop w:val="0"/>
                  <w:marBottom w:val="0"/>
                  <w:divBdr>
                    <w:top w:val="none" w:sz="0" w:space="0" w:color="auto"/>
                    <w:left w:val="none" w:sz="0" w:space="0" w:color="auto"/>
                    <w:bottom w:val="none" w:sz="0" w:space="0" w:color="auto"/>
                    <w:right w:val="none" w:sz="0" w:space="0" w:color="auto"/>
                  </w:divBdr>
                </w:div>
                <w:div w:id="471874834">
                  <w:marLeft w:val="0"/>
                  <w:marRight w:val="0"/>
                  <w:marTop w:val="0"/>
                  <w:marBottom w:val="0"/>
                  <w:divBdr>
                    <w:top w:val="none" w:sz="0" w:space="0" w:color="auto"/>
                    <w:left w:val="none" w:sz="0" w:space="0" w:color="auto"/>
                    <w:bottom w:val="none" w:sz="0" w:space="0" w:color="auto"/>
                    <w:right w:val="none" w:sz="0" w:space="0" w:color="auto"/>
                  </w:divBdr>
                </w:div>
                <w:div w:id="1611274935">
                  <w:marLeft w:val="0"/>
                  <w:marRight w:val="0"/>
                  <w:marTop w:val="0"/>
                  <w:marBottom w:val="0"/>
                  <w:divBdr>
                    <w:top w:val="none" w:sz="0" w:space="0" w:color="auto"/>
                    <w:left w:val="none" w:sz="0" w:space="0" w:color="auto"/>
                    <w:bottom w:val="none" w:sz="0" w:space="0" w:color="auto"/>
                    <w:right w:val="none" w:sz="0" w:space="0" w:color="auto"/>
                  </w:divBdr>
                </w:div>
                <w:div w:id="104426758">
                  <w:marLeft w:val="0"/>
                  <w:marRight w:val="0"/>
                  <w:marTop w:val="0"/>
                  <w:marBottom w:val="0"/>
                  <w:divBdr>
                    <w:top w:val="none" w:sz="0" w:space="0" w:color="auto"/>
                    <w:left w:val="none" w:sz="0" w:space="0" w:color="auto"/>
                    <w:bottom w:val="none" w:sz="0" w:space="0" w:color="auto"/>
                    <w:right w:val="none" w:sz="0" w:space="0" w:color="auto"/>
                  </w:divBdr>
                </w:div>
                <w:div w:id="435370705">
                  <w:marLeft w:val="0"/>
                  <w:marRight w:val="0"/>
                  <w:marTop w:val="0"/>
                  <w:marBottom w:val="0"/>
                  <w:divBdr>
                    <w:top w:val="none" w:sz="0" w:space="0" w:color="auto"/>
                    <w:left w:val="none" w:sz="0" w:space="0" w:color="auto"/>
                    <w:bottom w:val="none" w:sz="0" w:space="0" w:color="auto"/>
                    <w:right w:val="none" w:sz="0" w:space="0" w:color="auto"/>
                  </w:divBdr>
                </w:div>
                <w:div w:id="1141311691">
                  <w:marLeft w:val="0"/>
                  <w:marRight w:val="0"/>
                  <w:marTop w:val="0"/>
                  <w:marBottom w:val="0"/>
                  <w:divBdr>
                    <w:top w:val="none" w:sz="0" w:space="0" w:color="auto"/>
                    <w:left w:val="none" w:sz="0" w:space="0" w:color="auto"/>
                    <w:bottom w:val="none" w:sz="0" w:space="0" w:color="auto"/>
                    <w:right w:val="none" w:sz="0" w:space="0" w:color="auto"/>
                  </w:divBdr>
                </w:div>
                <w:div w:id="782312591">
                  <w:marLeft w:val="0"/>
                  <w:marRight w:val="0"/>
                  <w:marTop w:val="0"/>
                  <w:marBottom w:val="0"/>
                  <w:divBdr>
                    <w:top w:val="none" w:sz="0" w:space="0" w:color="auto"/>
                    <w:left w:val="none" w:sz="0" w:space="0" w:color="auto"/>
                    <w:bottom w:val="none" w:sz="0" w:space="0" w:color="auto"/>
                    <w:right w:val="none" w:sz="0" w:space="0" w:color="auto"/>
                  </w:divBdr>
                </w:div>
                <w:div w:id="323824117">
                  <w:marLeft w:val="0"/>
                  <w:marRight w:val="0"/>
                  <w:marTop w:val="0"/>
                  <w:marBottom w:val="0"/>
                  <w:divBdr>
                    <w:top w:val="none" w:sz="0" w:space="0" w:color="auto"/>
                    <w:left w:val="none" w:sz="0" w:space="0" w:color="auto"/>
                    <w:bottom w:val="none" w:sz="0" w:space="0" w:color="auto"/>
                    <w:right w:val="none" w:sz="0" w:space="0" w:color="auto"/>
                  </w:divBdr>
                </w:div>
                <w:div w:id="1252857647">
                  <w:marLeft w:val="0"/>
                  <w:marRight w:val="0"/>
                  <w:marTop w:val="0"/>
                  <w:marBottom w:val="0"/>
                  <w:divBdr>
                    <w:top w:val="none" w:sz="0" w:space="0" w:color="auto"/>
                    <w:left w:val="none" w:sz="0" w:space="0" w:color="auto"/>
                    <w:bottom w:val="none" w:sz="0" w:space="0" w:color="auto"/>
                    <w:right w:val="none" w:sz="0" w:space="0" w:color="auto"/>
                  </w:divBdr>
                </w:div>
                <w:div w:id="1049719331">
                  <w:marLeft w:val="0"/>
                  <w:marRight w:val="0"/>
                  <w:marTop w:val="0"/>
                  <w:marBottom w:val="0"/>
                  <w:divBdr>
                    <w:top w:val="none" w:sz="0" w:space="0" w:color="auto"/>
                    <w:left w:val="none" w:sz="0" w:space="0" w:color="auto"/>
                    <w:bottom w:val="none" w:sz="0" w:space="0" w:color="auto"/>
                    <w:right w:val="none" w:sz="0" w:space="0" w:color="auto"/>
                  </w:divBdr>
                </w:div>
                <w:div w:id="1992055973">
                  <w:marLeft w:val="0"/>
                  <w:marRight w:val="0"/>
                  <w:marTop w:val="0"/>
                  <w:marBottom w:val="0"/>
                  <w:divBdr>
                    <w:top w:val="none" w:sz="0" w:space="0" w:color="auto"/>
                    <w:left w:val="none" w:sz="0" w:space="0" w:color="auto"/>
                    <w:bottom w:val="none" w:sz="0" w:space="0" w:color="auto"/>
                    <w:right w:val="none" w:sz="0" w:space="0" w:color="auto"/>
                  </w:divBdr>
                </w:div>
                <w:div w:id="174656834">
                  <w:marLeft w:val="0"/>
                  <w:marRight w:val="0"/>
                  <w:marTop w:val="0"/>
                  <w:marBottom w:val="0"/>
                  <w:divBdr>
                    <w:top w:val="none" w:sz="0" w:space="0" w:color="auto"/>
                    <w:left w:val="none" w:sz="0" w:space="0" w:color="auto"/>
                    <w:bottom w:val="none" w:sz="0" w:space="0" w:color="auto"/>
                    <w:right w:val="none" w:sz="0" w:space="0" w:color="auto"/>
                  </w:divBdr>
                </w:div>
                <w:div w:id="1571768808">
                  <w:marLeft w:val="0"/>
                  <w:marRight w:val="0"/>
                  <w:marTop w:val="0"/>
                  <w:marBottom w:val="0"/>
                  <w:divBdr>
                    <w:top w:val="none" w:sz="0" w:space="0" w:color="auto"/>
                    <w:left w:val="none" w:sz="0" w:space="0" w:color="auto"/>
                    <w:bottom w:val="none" w:sz="0" w:space="0" w:color="auto"/>
                    <w:right w:val="none" w:sz="0" w:space="0" w:color="auto"/>
                  </w:divBdr>
                </w:div>
                <w:div w:id="62459463">
                  <w:marLeft w:val="0"/>
                  <w:marRight w:val="0"/>
                  <w:marTop w:val="0"/>
                  <w:marBottom w:val="0"/>
                  <w:divBdr>
                    <w:top w:val="none" w:sz="0" w:space="0" w:color="auto"/>
                    <w:left w:val="none" w:sz="0" w:space="0" w:color="auto"/>
                    <w:bottom w:val="none" w:sz="0" w:space="0" w:color="auto"/>
                    <w:right w:val="none" w:sz="0" w:space="0" w:color="auto"/>
                  </w:divBdr>
                </w:div>
                <w:div w:id="1732725619">
                  <w:marLeft w:val="0"/>
                  <w:marRight w:val="0"/>
                  <w:marTop w:val="0"/>
                  <w:marBottom w:val="0"/>
                  <w:divBdr>
                    <w:top w:val="none" w:sz="0" w:space="0" w:color="auto"/>
                    <w:left w:val="none" w:sz="0" w:space="0" w:color="auto"/>
                    <w:bottom w:val="none" w:sz="0" w:space="0" w:color="auto"/>
                    <w:right w:val="none" w:sz="0" w:space="0" w:color="auto"/>
                  </w:divBdr>
                </w:div>
                <w:div w:id="1173838353">
                  <w:marLeft w:val="0"/>
                  <w:marRight w:val="0"/>
                  <w:marTop w:val="0"/>
                  <w:marBottom w:val="0"/>
                  <w:divBdr>
                    <w:top w:val="none" w:sz="0" w:space="0" w:color="auto"/>
                    <w:left w:val="none" w:sz="0" w:space="0" w:color="auto"/>
                    <w:bottom w:val="none" w:sz="0" w:space="0" w:color="auto"/>
                    <w:right w:val="none" w:sz="0" w:space="0" w:color="auto"/>
                  </w:divBdr>
                </w:div>
                <w:div w:id="972952367">
                  <w:marLeft w:val="0"/>
                  <w:marRight w:val="0"/>
                  <w:marTop w:val="0"/>
                  <w:marBottom w:val="0"/>
                  <w:divBdr>
                    <w:top w:val="none" w:sz="0" w:space="0" w:color="auto"/>
                    <w:left w:val="none" w:sz="0" w:space="0" w:color="auto"/>
                    <w:bottom w:val="none" w:sz="0" w:space="0" w:color="auto"/>
                    <w:right w:val="none" w:sz="0" w:space="0" w:color="auto"/>
                  </w:divBdr>
                </w:div>
                <w:div w:id="76094672">
                  <w:marLeft w:val="0"/>
                  <w:marRight w:val="0"/>
                  <w:marTop w:val="0"/>
                  <w:marBottom w:val="0"/>
                  <w:divBdr>
                    <w:top w:val="none" w:sz="0" w:space="0" w:color="auto"/>
                    <w:left w:val="none" w:sz="0" w:space="0" w:color="auto"/>
                    <w:bottom w:val="none" w:sz="0" w:space="0" w:color="auto"/>
                    <w:right w:val="none" w:sz="0" w:space="0" w:color="auto"/>
                  </w:divBdr>
                </w:div>
                <w:div w:id="1491480463">
                  <w:marLeft w:val="0"/>
                  <w:marRight w:val="0"/>
                  <w:marTop w:val="0"/>
                  <w:marBottom w:val="0"/>
                  <w:divBdr>
                    <w:top w:val="none" w:sz="0" w:space="0" w:color="auto"/>
                    <w:left w:val="none" w:sz="0" w:space="0" w:color="auto"/>
                    <w:bottom w:val="none" w:sz="0" w:space="0" w:color="auto"/>
                    <w:right w:val="none" w:sz="0" w:space="0" w:color="auto"/>
                  </w:divBdr>
                </w:div>
                <w:div w:id="1014958898">
                  <w:marLeft w:val="0"/>
                  <w:marRight w:val="0"/>
                  <w:marTop w:val="0"/>
                  <w:marBottom w:val="0"/>
                  <w:divBdr>
                    <w:top w:val="none" w:sz="0" w:space="0" w:color="auto"/>
                    <w:left w:val="none" w:sz="0" w:space="0" w:color="auto"/>
                    <w:bottom w:val="none" w:sz="0" w:space="0" w:color="auto"/>
                    <w:right w:val="none" w:sz="0" w:space="0" w:color="auto"/>
                  </w:divBdr>
                </w:div>
                <w:div w:id="367997446">
                  <w:marLeft w:val="0"/>
                  <w:marRight w:val="0"/>
                  <w:marTop w:val="0"/>
                  <w:marBottom w:val="0"/>
                  <w:divBdr>
                    <w:top w:val="none" w:sz="0" w:space="0" w:color="auto"/>
                    <w:left w:val="none" w:sz="0" w:space="0" w:color="auto"/>
                    <w:bottom w:val="none" w:sz="0" w:space="0" w:color="auto"/>
                    <w:right w:val="none" w:sz="0" w:space="0" w:color="auto"/>
                  </w:divBdr>
                </w:div>
                <w:div w:id="1892033285">
                  <w:marLeft w:val="0"/>
                  <w:marRight w:val="0"/>
                  <w:marTop w:val="0"/>
                  <w:marBottom w:val="0"/>
                  <w:divBdr>
                    <w:top w:val="none" w:sz="0" w:space="0" w:color="auto"/>
                    <w:left w:val="none" w:sz="0" w:space="0" w:color="auto"/>
                    <w:bottom w:val="none" w:sz="0" w:space="0" w:color="auto"/>
                    <w:right w:val="none" w:sz="0" w:space="0" w:color="auto"/>
                  </w:divBdr>
                  <w:divsChild>
                    <w:div w:id="336200314">
                      <w:marLeft w:val="0"/>
                      <w:marRight w:val="0"/>
                      <w:marTop w:val="0"/>
                      <w:marBottom w:val="0"/>
                      <w:divBdr>
                        <w:top w:val="none" w:sz="0" w:space="0" w:color="auto"/>
                        <w:left w:val="none" w:sz="0" w:space="0" w:color="auto"/>
                        <w:bottom w:val="none" w:sz="0" w:space="0" w:color="auto"/>
                        <w:right w:val="none" w:sz="0" w:space="0" w:color="auto"/>
                      </w:divBdr>
                    </w:div>
                    <w:div w:id="1784809393">
                      <w:marLeft w:val="0"/>
                      <w:marRight w:val="0"/>
                      <w:marTop w:val="0"/>
                      <w:marBottom w:val="0"/>
                      <w:divBdr>
                        <w:top w:val="none" w:sz="0" w:space="0" w:color="auto"/>
                        <w:left w:val="none" w:sz="0" w:space="0" w:color="auto"/>
                        <w:bottom w:val="none" w:sz="0" w:space="0" w:color="auto"/>
                        <w:right w:val="none" w:sz="0" w:space="0" w:color="auto"/>
                      </w:divBdr>
                    </w:div>
                    <w:div w:id="1833443143">
                      <w:marLeft w:val="0"/>
                      <w:marRight w:val="0"/>
                      <w:marTop w:val="0"/>
                      <w:marBottom w:val="0"/>
                      <w:divBdr>
                        <w:top w:val="none" w:sz="0" w:space="0" w:color="auto"/>
                        <w:left w:val="none" w:sz="0" w:space="0" w:color="auto"/>
                        <w:bottom w:val="none" w:sz="0" w:space="0" w:color="auto"/>
                        <w:right w:val="none" w:sz="0" w:space="0" w:color="auto"/>
                      </w:divBdr>
                    </w:div>
                    <w:div w:id="288632849">
                      <w:marLeft w:val="0"/>
                      <w:marRight w:val="0"/>
                      <w:marTop w:val="0"/>
                      <w:marBottom w:val="0"/>
                      <w:divBdr>
                        <w:top w:val="none" w:sz="0" w:space="0" w:color="auto"/>
                        <w:left w:val="none" w:sz="0" w:space="0" w:color="auto"/>
                        <w:bottom w:val="none" w:sz="0" w:space="0" w:color="auto"/>
                        <w:right w:val="none" w:sz="0" w:space="0" w:color="auto"/>
                      </w:divBdr>
                    </w:div>
                    <w:div w:id="1278950346">
                      <w:marLeft w:val="0"/>
                      <w:marRight w:val="0"/>
                      <w:marTop w:val="0"/>
                      <w:marBottom w:val="0"/>
                      <w:divBdr>
                        <w:top w:val="none" w:sz="0" w:space="0" w:color="auto"/>
                        <w:left w:val="none" w:sz="0" w:space="0" w:color="auto"/>
                        <w:bottom w:val="none" w:sz="0" w:space="0" w:color="auto"/>
                        <w:right w:val="none" w:sz="0" w:space="0" w:color="auto"/>
                      </w:divBdr>
                    </w:div>
                    <w:div w:id="950824077">
                      <w:marLeft w:val="0"/>
                      <w:marRight w:val="0"/>
                      <w:marTop w:val="0"/>
                      <w:marBottom w:val="0"/>
                      <w:divBdr>
                        <w:top w:val="none" w:sz="0" w:space="0" w:color="auto"/>
                        <w:left w:val="none" w:sz="0" w:space="0" w:color="auto"/>
                        <w:bottom w:val="none" w:sz="0" w:space="0" w:color="auto"/>
                        <w:right w:val="none" w:sz="0" w:space="0" w:color="auto"/>
                      </w:divBdr>
                    </w:div>
                    <w:div w:id="295524764">
                      <w:marLeft w:val="0"/>
                      <w:marRight w:val="0"/>
                      <w:marTop w:val="0"/>
                      <w:marBottom w:val="0"/>
                      <w:divBdr>
                        <w:top w:val="none" w:sz="0" w:space="0" w:color="auto"/>
                        <w:left w:val="none" w:sz="0" w:space="0" w:color="auto"/>
                        <w:bottom w:val="none" w:sz="0" w:space="0" w:color="auto"/>
                        <w:right w:val="none" w:sz="0" w:space="0" w:color="auto"/>
                      </w:divBdr>
                      <w:divsChild>
                        <w:div w:id="1957566680">
                          <w:marLeft w:val="0"/>
                          <w:marRight w:val="0"/>
                          <w:marTop w:val="0"/>
                          <w:marBottom w:val="0"/>
                          <w:divBdr>
                            <w:top w:val="none" w:sz="0" w:space="0" w:color="auto"/>
                            <w:left w:val="none" w:sz="0" w:space="0" w:color="auto"/>
                            <w:bottom w:val="none" w:sz="0" w:space="0" w:color="auto"/>
                            <w:right w:val="none" w:sz="0" w:space="0" w:color="auto"/>
                          </w:divBdr>
                        </w:div>
                        <w:div w:id="1761415233">
                          <w:marLeft w:val="0"/>
                          <w:marRight w:val="0"/>
                          <w:marTop w:val="0"/>
                          <w:marBottom w:val="0"/>
                          <w:divBdr>
                            <w:top w:val="none" w:sz="0" w:space="0" w:color="auto"/>
                            <w:left w:val="none" w:sz="0" w:space="0" w:color="auto"/>
                            <w:bottom w:val="none" w:sz="0" w:space="0" w:color="auto"/>
                            <w:right w:val="none" w:sz="0" w:space="0" w:color="auto"/>
                          </w:divBdr>
                        </w:div>
                        <w:div w:id="1990815950">
                          <w:marLeft w:val="0"/>
                          <w:marRight w:val="0"/>
                          <w:marTop w:val="0"/>
                          <w:marBottom w:val="0"/>
                          <w:divBdr>
                            <w:top w:val="none" w:sz="0" w:space="0" w:color="auto"/>
                            <w:left w:val="none" w:sz="0" w:space="0" w:color="auto"/>
                            <w:bottom w:val="none" w:sz="0" w:space="0" w:color="auto"/>
                            <w:right w:val="none" w:sz="0" w:space="0" w:color="auto"/>
                          </w:divBdr>
                        </w:div>
                        <w:div w:id="1466268111">
                          <w:marLeft w:val="0"/>
                          <w:marRight w:val="0"/>
                          <w:marTop w:val="0"/>
                          <w:marBottom w:val="0"/>
                          <w:divBdr>
                            <w:top w:val="none" w:sz="0" w:space="0" w:color="auto"/>
                            <w:left w:val="none" w:sz="0" w:space="0" w:color="auto"/>
                            <w:bottom w:val="none" w:sz="0" w:space="0" w:color="auto"/>
                            <w:right w:val="none" w:sz="0" w:space="0" w:color="auto"/>
                          </w:divBdr>
                        </w:div>
                        <w:div w:id="1248536190">
                          <w:marLeft w:val="0"/>
                          <w:marRight w:val="0"/>
                          <w:marTop w:val="0"/>
                          <w:marBottom w:val="0"/>
                          <w:divBdr>
                            <w:top w:val="none" w:sz="0" w:space="0" w:color="auto"/>
                            <w:left w:val="none" w:sz="0" w:space="0" w:color="auto"/>
                            <w:bottom w:val="none" w:sz="0" w:space="0" w:color="auto"/>
                            <w:right w:val="none" w:sz="0" w:space="0" w:color="auto"/>
                          </w:divBdr>
                        </w:div>
                        <w:div w:id="1967159136">
                          <w:marLeft w:val="0"/>
                          <w:marRight w:val="0"/>
                          <w:marTop w:val="0"/>
                          <w:marBottom w:val="0"/>
                          <w:divBdr>
                            <w:top w:val="none" w:sz="0" w:space="0" w:color="auto"/>
                            <w:left w:val="none" w:sz="0" w:space="0" w:color="auto"/>
                            <w:bottom w:val="none" w:sz="0" w:space="0" w:color="auto"/>
                            <w:right w:val="none" w:sz="0" w:space="0" w:color="auto"/>
                          </w:divBdr>
                        </w:div>
                        <w:div w:id="1567688613">
                          <w:marLeft w:val="0"/>
                          <w:marRight w:val="0"/>
                          <w:marTop w:val="0"/>
                          <w:marBottom w:val="0"/>
                          <w:divBdr>
                            <w:top w:val="none" w:sz="0" w:space="0" w:color="auto"/>
                            <w:left w:val="none" w:sz="0" w:space="0" w:color="auto"/>
                            <w:bottom w:val="none" w:sz="0" w:space="0" w:color="auto"/>
                            <w:right w:val="none" w:sz="0" w:space="0" w:color="auto"/>
                          </w:divBdr>
                        </w:div>
                        <w:div w:id="1606230115">
                          <w:marLeft w:val="0"/>
                          <w:marRight w:val="0"/>
                          <w:marTop w:val="0"/>
                          <w:marBottom w:val="0"/>
                          <w:divBdr>
                            <w:top w:val="none" w:sz="0" w:space="0" w:color="auto"/>
                            <w:left w:val="none" w:sz="0" w:space="0" w:color="auto"/>
                            <w:bottom w:val="none" w:sz="0" w:space="0" w:color="auto"/>
                            <w:right w:val="none" w:sz="0" w:space="0" w:color="auto"/>
                          </w:divBdr>
                        </w:div>
                        <w:div w:id="668211173">
                          <w:marLeft w:val="0"/>
                          <w:marRight w:val="0"/>
                          <w:marTop w:val="0"/>
                          <w:marBottom w:val="0"/>
                          <w:divBdr>
                            <w:top w:val="none" w:sz="0" w:space="0" w:color="auto"/>
                            <w:left w:val="none" w:sz="0" w:space="0" w:color="auto"/>
                            <w:bottom w:val="none" w:sz="0" w:space="0" w:color="auto"/>
                            <w:right w:val="none" w:sz="0" w:space="0" w:color="auto"/>
                          </w:divBdr>
                        </w:div>
                      </w:divsChild>
                    </w:div>
                    <w:div w:id="1395663321">
                      <w:marLeft w:val="0"/>
                      <w:marRight w:val="0"/>
                      <w:marTop w:val="0"/>
                      <w:marBottom w:val="0"/>
                      <w:divBdr>
                        <w:top w:val="none" w:sz="0" w:space="0" w:color="auto"/>
                        <w:left w:val="none" w:sz="0" w:space="0" w:color="auto"/>
                        <w:bottom w:val="none" w:sz="0" w:space="0" w:color="auto"/>
                        <w:right w:val="none" w:sz="0" w:space="0" w:color="auto"/>
                      </w:divBdr>
                      <w:divsChild>
                        <w:div w:id="1123840477">
                          <w:marLeft w:val="0"/>
                          <w:marRight w:val="0"/>
                          <w:marTop w:val="0"/>
                          <w:marBottom w:val="0"/>
                          <w:divBdr>
                            <w:top w:val="none" w:sz="0" w:space="0" w:color="auto"/>
                            <w:left w:val="none" w:sz="0" w:space="0" w:color="auto"/>
                            <w:bottom w:val="none" w:sz="0" w:space="0" w:color="auto"/>
                            <w:right w:val="none" w:sz="0" w:space="0" w:color="auto"/>
                          </w:divBdr>
                        </w:div>
                      </w:divsChild>
                    </w:div>
                    <w:div w:id="2055345565">
                      <w:marLeft w:val="0"/>
                      <w:marRight w:val="0"/>
                      <w:marTop w:val="0"/>
                      <w:marBottom w:val="0"/>
                      <w:divBdr>
                        <w:top w:val="none" w:sz="0" w:space="0" w:color="auto"/>
                        <w:left w:val="none" w:sz="0" w:space="0" w:color="auto"/>
                        <w:bottom w:val="none" w:sz="0" w:space="0" w:color="auto"/>
                        <w:right w:val="none" w:sz="0" w:space="0" w:color="auto"/>
                      </w:divBdr>
                      <w:divsChild>
                        <w:div w:id="493688567">
                          <w:marLeft w:val="0"/>
                          <w:marRight w:val="0"/>
                          <w:marTop w:val="0"/>
                          <w:marBottom w:val="0"/>
                          <w:divBdr>
                            <w:top w:val="none" w:sz="0" w:space="0" w:color="auto"/>
                            <w:left w:val="none" w:sz="0" w:space="0" w:color="auto"/>
                            <w:bottom w:val="none" w:sz="0" w:space="0" w:color="auto"/>
                            <w:right w:val="none" w:sz="0" w:space="0" w:color="auto"/>
                          </w:divBdr>
                        </w:div>
                      </w:divsChild>
                    </w:div>
                    <w:div w:id="257450363">
                      <w:marLeft w:val="0"/>
                      <w:marRight w:val="0"/>
                      <w:marTop w:val="0"/>
                      <w:marBottom w:val="0"/>
                      <w:divBdr>
                        <w:top w:val="none" w:sz="0" w:space="0" w:color="auto"/>
                        <w:left w:val="none" w:sz="0" w:space="0" w:color="auto"/>
                        <w:bottom w:val="none" w:sz="0" w:space="0" w:color="auto"/>
                        <w:right w:val="none" w:sz="0" w:space="0" w:color="auto"/>
                      </w:divBdr>
                      <w:divsChild>
                        <w:div w:id="137383340">
                          <w:marLeft w:val="0"/>
                          <w:marRight w:val="0"/>
                          <w:marTop w:val="0"/>
                          <w:marBottom w:val="0"/>
                          <w:divBdr>
                            <w:top w:val="none" w:sz="0" w:space="0" w:color="auto"/>
                            <w:left w:val="none" w:sz="0" w:space="0" w:color="auto"/>
                            <w:bottom w:val="none" w:sz="0" w:space="0" w:color="auto"/>
                            <w:right w:val="none" w:sz="0" w:space="0" w:color="auto"/>
                          </w:divBdr>
                        </w:div>
                      </w:divsChild>
                    </w:div>
                    <w:div w:id="1918250007">
                      <w:marLeft w:val="0"/>
                      <w:marRight w:val="0"/>
                      <w:marTop w:val="0"/>
                      <w:marBottom w:val="0"/>
                      <w:divBdr>
                        <w:top w:val="none" w:sz="0" w:space="0" w:color="auto"/>
                        <w:left w:val="none" w:sz="0" w:space="0" w:color="auto"/>
                        <w:bottom w:val="none" w:sz="0" w:space="0" w:color="auto"/>
                        <w:right w:val="none" w:sz="0" w:space="0" w:color="auto"/>
                      </w:divBdr>
                      <w:divsChild>
                        <w:div w:id="204299671">
                          <w:marLeft w:val="0"/>
                          <w:marRight w:val="0"/>
                          <w:marTop w:val="0"/>
                          <w:marBottom w:val="0"/>
                          <w:divBdr>
                            <w:top w:val="none" w:sz="0" w:space="0" w:color="auto"/>
                            <w:left w:val="none" w:sz="0" w:space="0" w:color="auto"/>
                            <w:bottom w:val="none" w:sz="0" w:space="0" w:color="auto"/>
                            <w:right w:val="none" w:sz="0" w:space="0" w:color="auto"/>
                          </w:divBdr>
                        </w:div>
                        <w:div w:id="677773499">
                          <w:marLeft w:val="0"/>
                          <w:marRight w:val="0"/>
                          <w:marTop w:val="0"/>
                          <w:marBottom w:val="0"/>
                          <w:divBdr>
                            <w:top w:val="none" w:sz="0" w:space="0" w:color="auto"/>
                            <w:left w:val="none" w:sz="0" w:space="0" w:color="auto"/>
                            <w:bottom w:val="none" w:sz="0" w:space="0" w:color="auto"/>
                            <w:right w:val="none" w:sz="0" w:space="0" w:color="auto"/>
                          </w:divBdr>
                        </w:div>
                      </w:divsChild>
                    </w:div>
                    <w:div w:id="1708483835">
                      <w:marLeft w:val="0"/>
                      <w:marRight w:val="0"/>
                      <w:marTop w:val="0"/>
                      <w:marBottom w:val="0"/>
                      <w:divBdr>
                        <w:top w:val="none" w:sz="0" w:space="0" w:color="auto"/>
                        <w:left w:val="none" w:sz="0" w:space="0" w:color="auto"/>
                        <w:bottom w:val="none" w:sz="0" w:space="0" w:color="auto"/>
                        <w:right w:val="none" w:sz="0" w:space="0" w:color="auto"/>
                      </w:divBdr>
                    </w:div>
                    <w:div w:id="648824601">
                      <w:marLeft w:val="0"/>
                      <w:marRight w:val="0"/>
                      <w:marTop w:val="0"/>
                      <w:marBottom w:val="0"/>
                      <w:divBdr>
                        <w:top w:val="none" w:sz="0" w:space="0" w:color="auto"/>
                        <w:left w:val="none" w:sz="0" w:space="0" w:color="auto"/>
                        <w:bottom w:val="none" w:sz="0" w:space="0" w:color="auto"/>
                        <w:right w:val="none" w:sz="0" w:space="0" w:color="auto"/>
                      </w:divBdr>
                      <w:divsChild>
                        <w:div w:id="1261333394">
                          <w:marLeft w:val="0"/>
                          <w:marRight w:val="0"/>
                          <w:marTop w:val="0"/>
                          <w:marBottom w:val="0"/>
                          <w:divBdr>
                            <w:top w:val="none" w:sz="0" w:space="0" w:color="auto"/>
                            <w:left w:val="none" w:sz="0" w:space="0" w:color="auto"/>
                            <w:bottom w:val="none" w:sz="0" w:space="0" w:color="auto"/>
                            <w:right w:val="none" w:sz="0" w:space="0" w:color="auto"/>
                          </w:divBdr>
                        </w:div>
                      </w:divsChild>
                    </w:div>
                    <w:div w:id="995955010">
                      <w:marLeft w:val="0"/>
                      <w:marRight w:val="0"/>
                      <w:marTop w:val="0"/>
                      <w:marBottom w:val="0"/>
                      <w:divBdr>
                        <w:top w:val="none" w:sz="0" w:space="0" w:color="auto"/>
                        <w:left w:val="none" w:sz="0" w:space="0" w:color="auto"/>
                        <w:bottom w:val="none" w:sz="0" w:space="0" w:color="auto"/>
                        <w:right w:val="none" w:sz="0" w:space="0" w:color="auto"/>
                      </w:divBdr>
                      <w:divsChild>
                        <w:div w:id="2028214611">
                          <w:marLeft w:val="0"/>
                          <w:marRight w:val="0"/>
                          <w:marTop w:val="0"/>
                          <w:marBottom w:val="0"/>
                          <w:divBdr>
                            <w:top w:val="none" w:sz="0" w:space="0" w:color="auto"/>
                            <w:left w:val="none" w:sz="0" w:space="0" w:color="auto"/>
                            <w:bottom w:val="none" w:sz="0" w:space="0" w:color="auto"/>
                            <w:right w:val="none" w:sz="0" w:space="0" w:color="auto"/>
                          </w:divBdr>
                        </w:div>
                      </w:divsChild>
                    </w:div>
                    <w:div w:id="126364313">
                      <w:marLeft w:val="0"/>
                      <w:marRight w:val="0"/>
                      <w:marTop w:val="0"/>
                      <w:marBottom w:val="0"/>
                      <w:divBdr>
                        <w:top w:val="none" w:sz="0" w:space="0" w:color="auto"/>
                        <w:left w:val="none" w:sz="0" w:space="0" w:color="auto"/>
                        <w:bottom w:val="none" w:sz="0" w:space="0" w:color="auto"/>
                        <w:right w:val="none" w:sz="0" w:space="0" w:color="auto"/>
                      </w:divBdr>
                      <w:divsChild>
                        <w:div w:id="1011764278">
                          <w:marLeft w:val="0"/>
                          <w:marRight w:val="0"/>
                          <w:marTop w:val="0"/>
                          <w:marBottom w:val="0"/>
                          <w:divBdr>
                            <w:top w:val="none" w:sz="0" w:space="0" w:color="auto"/>
                            <w:left w:val="none" w:sz="0" w:space="0" w:color="auto"/>
                            <w:bottom w:val="none" w:sz="0" w:space="0" w:color="auto"/>
                            <w:right w:val="none" w:sz="0" w:space="0" w:color="auto"/>
                          </w:divBdr>
                        </w:div>
                      </w:divsChild>
                    </w:div>
                    <w:div w:id="1145439040">
                      <w:marLeft w:val="0"/>
                      <w:marRight w:val="0"/>
                      <w:marTop w:val="0"/>
                      <w:marBottom w:val="0"/>
                      <w:divBdr>
                        <w:top w:val="none" w:sz="0" w:space="0" w:color="auto"/>
                        <w:left w:val="none" w:sz="0" w:space="0" w:color="auto"/>
                        <w:bottom w:val="none" w:sz="0" w:space="0" w:color="auto"/>
                        <w:right w:val="none" w:sz="0" w:space="0" w:color="auto"/>
                      </w:divBdr>
                      <w:divsChild>
                        <w:div w:id="1748727807">
                          <w:marLeft w:val="0"/>
                          <w:marRight w:val="0"/>
                          <w:marTop w:val="0"/>
                          <w:marBottom w:val="0"/>
                          <w:divBdr>
                            <w:top w:val="none" w:sz="0" w:space="0" w:color="auto"/>
                            <w:left w:val="none" w:sz="0" w:space="0" w:color="auto"/>
                            <w:bottom w:val="none" w:sz="0" w:space="0" w:color="auto"/>
                            <w:right w:val="none" w:sz="0" w:space="0" w:color="auto"/>
                          </w:divBdr>
                        </w:div>
                      </w:divsChild>
                    </w:div>
                    <w:div w:id="1800952434">
                      <w:marLeft w:val="0"/>
                      <w:marRight w:val="0"/>
                      <w:marTop w:val="0"/>
                      <w:marBottom w:val="0"/>
                      <w:divBdr>
                        <w:top w:val="none" w:sz="0" w:space="0" w:color="auto"/>
                        <w:left w:val="none" w:sz="0" w:space="0" w:color="auto"/>
                        <w:bottom w:val="none" w:sz="0" w:space="0" w:color="auto"/>
                        <w:right w:val="none" w:sz="0" w:space="0" w:color="auto"/>
                      </w:divBdr>
                    </w:div>
                    <w:div w:id="2092726917">
                      <w:marLeft w:val="0"/>
                      <w:marRight w:val="0"/>
                      <w:marTop w:val="0"/>
                      <w:marBottom w:val="0"/>
                      <w:divBdr>
                        <w:top w:val="none" w:sz="0" w:space="0" w:color="auto"/>
                        <w:left w:val="none" w:sz="0" w:space="0" w:color="auto"/>
                        <w:bottom w:val="none" w:sz="0" w:space="0" w:color="auto"/>
                        <w:right w:val="none" w:sz="0" w:space="0" w:color="auto"/>
                      </w:divBdr>
                    </w:div>
                    <w:div w:id="929461392">
                      <w:marLeft w:val="0"/>
                      <w:marRight w:val="0"/>
                      <w:marTop w:val="0"/>
                      <w:marBottom w:val="0"/>
                      <w:divBdr>
                        <w:top w:val="none" w:sz="0" w:space="0" w:color="auto"/>
                        <w:left w:val="none" w:sz="0" w:space="0" w:color="auto"/>
                        <w:bottom w:val="none" w:sz="0" w:space="0" w:color="auto"/>
                        <w:right w:val="none" w:sz="0" w:space="0" w:color="auto"/>
                      </w:divBdr>
                    </w:div>
                    <w:div w:id="1405490563">
                      <w:marLeft w:val="0"/>
                      <w:marRight w:val="0"/>
                      <w:marTop w:val="0"/>
                      <w:marBottom w:val="0"/>
                      <w:divBdr>
                        <w:top w:val="none" w:sz="0" w:space="0" w:color="auto"/>
                        <w:left w:val="none" w:sz="0" w:space="0" w:color="auto"/>
                        <w:bottom w:val="none" w:sz="0" w:space="0" w:color="auto"/>
                        <w:right w:val="none" w:sz="0" w:space="0" w:color="auto"/>
                      </w:divBdr>
                    </w:div>
                    <w:div w:id="1713335719">
                      <w:marLeft w:val="0"/>
                      <w:marRight w:val="0"/>
                      <w:marTop w:val="0"/>
                      <w:marBottom w:val="0"/>
                      <w:divBdr>
                        <w:top w:val="none" w:sz="0" w:space="0" w:color="auto"/>
                        <w:left w:val="none" w:sz="0" w:space="0" w:color="auto"/>
                        <w:bottom w:val="none" w:sz="0" w:space="0" w:color="auto"/>
                        <w:right w:val="none" w:sz="0" w:space="0" w:color="auto"/>
                      </w:divBdr>
                    </w:div>
                    <w:div w:id="1315914383">
                      <w:marLeft w:val="0"/>
                      <w:marRight w:val="0"/>
                      <w:marTop w:val="0"/>
                      <w:marBottom w:val="0"/>
                      <w:divBdr>
                        <w:top w:val="none" w:sz="0" w:space="0" w:color="auto"/>
                        <w:left w:val="none" w:sz="0" w:space="0" w:color="auto"/>
                        <w:bottom w:val="none" w:sz="0" w:space="0" w:color="auto"/>
                        <w:right w:val="none" w:sz="0" w:space="0" w:color="auto"/>
                      </w:divBdr>
                    </w:div>
                    <w:div w:id="1128474437">
                      <w:marLeft w:val="0"/>
                      <w:marRight w:val="0"/>
                      <w:marTop w:val="0"/>
                      <w:marBottom w:val="0"/>
                      <w:divBdr>
                        <w:top w:val="none" w:sz="0" w:space="0" w:color="auto"/>
                        <w:left w:val="none" w:sz="0" w:space="0" w:color="auto"/>
                        <w:bottom w:val="none" w:sz="0" w:space="0" w:color="auto"/>
                        <w:right w:val="none" w:sz="0" w:space="0" w:color="auto"/>
                      </w:divBdr>
                    </w:div>
                    <w:div w:id="1234776334">
                      <w:marLeft w:val="0"/>
                      <w:marRight w:val="0"/>
                      <w:marTop w:val="0"/>
                      <w:marBottom w:val="0"/>
                      <w:divBdr>
                        <w:top w:val="none" w:sz="0" w:space="0" w:color="auto"/>
                        <w:left w:val="none" w:sz="0" w:space="0" w:color="auto"/>
                        <w:bottom w:val="none" w:sz="0" w:space="0" w:color="auto"/>
                        <w:right w:val="none" w:sz="0" w:space="0" w:color="auto"/>
                      </w:divBdr>
                    </w:div>
                    <w:div w:id="40521818">
                      <w:marLeft w:val="0"/>
                      <w:marRight w:val="0"/>
                      <w:marTop w:val="0"/>
                      <w:marBottom w:val="0"/>
                      <w:divBdr>
                        <w:top w:val="none" w:sz="0" w:space="0" w:color="auto"/>
                        <w:left w:val="none" w:sz="0" w:space="0" w:color="auto"/>
                        <w:bottom w:val="none" w:sz="0" w:space="0" w:color="auto"/>
                        <w:right w:val="none" w:sz="0" w:space="0" w:color="auto"/>
                      </w:divBdr>
                    </w:div>
                    <w:div w:id="401222620">
                      <w:marLeft w:val="0"/>
                      <w:marRight w:val="0"/>
                      <w:marTop w:val="0"/>
                      <w:marBottom w:val="0"/>
                      <w:divBdr>
                        <w:top w:val="none" w:sz="0" w:space="0" w:color="auto"/>
                        <w:left w:val="none" w:sz="0" w:space="0" w:color="auto"/>
                        <w:bottom w:val="none" w:sz="0" w:space="0" w:color="auto"/>
                        <w:right w:val="none" w:sz="0" w:space="0" w:color="auto"/>
                      </w:divBdr>
                    </w:div>
                    <w:div w:id="432214788">
                      <w:marLeft w:val="0"/>
                      <w:marRight w:val="0"/>
                      <w:marTop w:val="0"/>
                      <w:marBottom w:val="0"/>
                      <w:divBdr>
                        <w:top w:val="none" w:sz="0" w:space="0" w:color="auto"/>
                        <w:left w:val="none" w:sz="0" w:space="0" w:color="auto"/>
                        <w:bottom w:val="none" w:sz="0" w:space="0" w:color="auto"/>
                        <w:right w:val="none" w:sz="0" w:space="0" w:color="auto"/>
                      </w:divBdr>
                    </w:div>
                    <w:div w:id="1949192104">
                      <w:marLeft w:val="0"/>
                      <w:marRight w:val="0"/>
                      <w:marTop w:val="0"/>
                      <w:marBottom w:val="0"/>
                      <w:divBdr>
                        <w:top w:val="none" w:sz="0" w:space="0" w:color="auto"/>
                        <w:left w:val="none" w:sz="0" w:space="0" w:color="auto"/>
                        <w:bottom w:val="none" w:sz="0" w:space="0" w:color="auto"/>
                        <w:right w:val="none" w:sz="0" w:space="0" w:color="auto"/>
                      </w:divBdr>
                    </w:div>
                    <w:div w:id="1122305225">
                      <w:marLeft w:val="0"/>
                      <w:marRight w:val="0"/>
                      <w:marTop w:val="0"/>
                      <w:marBottom w:val="0"/>
                      <w:divBdr>
                        <w:top w:val="none" w:sz="0" w:space="0" w:color="auto"/>
                        <w:left w:val="none" w:sz="0" w:space="0" w:color="auto"/>
                        <w:bottom w:val="none" w:sz="0" w:space="0" w:color="auto"/>
                        <w:right w:val="none" w:sz="0" w:space="0" w:color="auto"/>
                      </w:divBdr>
                    </w:div>
                    <w:div w:id="1750227812">
                      <w:marLeft w:val="0"/>
                      <w:marRight w:val="0"/>
                      <w:marTop w:val="0"/>
                      <w:marBottom w:val="0"/>
                      <w:divBdr>
                        <w:top w:val="none" w:sz="0" w:space="0" w:color="auto"/>
                        <w:left w:val="none" w:sz="0" w:space="0" w:color="auto"/>
                        <w:bottom w:val="none" w:sz="0" w:space="0" w:color="auto"/>
                        <w:right w:val="none" w:sz="0" w:space="0" w:color="auto"/>
                      </w:divBdr>
                    </w:div>
                    <w:div w:id="691995096">
                      <w:marLeft w:val="0"/>
                      <w:marRight w:val="0"/>
                      <w:marTop w:val="0"/>
                      <w:marBottom w:val="0"/>
                      <w:divBdr>
                        <w:top w:val="none" w:sz="0" w:space="0" w:color="auto"/>
                        <w:left w:val="none" w:sz="0" w:space="0" w:color="auto"/>
                        <w:bottom w:val="none" w:sz="0" w:space="0" w:color="auto"/>
                        <w:right w:val="none" w:sz="0" w:space="0" w:color="auto"/>
                      </w:divBdr>
                    </w:div>
                    <w:div w:id="1765757466">
                      <w:marLeft w:val="0"/>
                      <w:marRight w:val="0"/>
                      <w:marTop w:val="0"/>
                      <w:marBottom w:val="0"/>
                      <w:divBdr>
                        <w:top w:val="none" w:sz="0" w:space="0" w:color="auto"/>
                        <w:left w:val="none" w:sz="0" w:space="0" w:color="auto"/>
                        <w:bottom w:val="none" w:sz="0" w:space="0" w:color="auto"/>
                        <w:right w:val="none" w:sz="0" w:space="0" w:color="auto"/>
                      </w:divBdr>
                    </w:div>
                    <w:div w:id="1201092491">
                      <w:marLeft w:val="0"/>
                      <w:marRight w:val="0"/>
                      <w:marTop w:val="0"/>
                      <w:marBottom w:val="0"/>
                      <w:divBdr>
                        <w:top w:val="none" w:sz="0" w:space="0" w:color="auto"/>
                        <w:left w:val="none" w:sz="0" w:space="0" w:color="auto"/>
                        <w:bottom w:val="none" w:sz="0" w:space="0" w:color="auto"/>
                        <w:right w:val="none" w:sz="0" w:space="0" w:color="auto"/>
                      </w:divBdr>
                    </w:div>
                    <w:div w:id="1252619949">
                      <w:marLeft w:val="0"/>
                      <w:marRight w:val="0"/>
                      <w:marTop w:val="0"/>
                      <w:marBottom w:val="0"/>
                      <w:divBdr>
                        <w:top w:val="none" w:sz="0" w:space="0" w:color="auto"/>
                        <w:left w:val="none" w:sz="0" w:space="0" w:color="auto"/>
                        <w:bottom w:val="none" w:sz="0" w:space="0" w:color="auto"/>
                        <w:right w:val="none" w:sz="0" w:space="0" w:color="auto"/>
                      </w:divBdr>
                    </w:div>
                    <w:div w:id="1583022595">
                      <w:marLeft w:val="0"/>
                      <w:marRight w:val="0"/>
                      <w:marTop w:val="0"/>
                      <w:marBottom w:val="0"/>
                      <w:divBdr>
                        <w:top w:val="none" w:sz="0" w:space="0" w:color="auto"/>
                        <w:left w:val="none" w:sz="0" w:space="0" w:color="auto"/>
                        <w:bottom w:val="none" w:sz="0" w:space="0" w:color="auto"/>
                        <w:right w:val="none" w:sz="0" w:space="0" w:color="auto"/>
                      </w:divBdr>
                    </w:div>
                    <w:div w:id="574978984">
                      <w:marLeft w:val="0"/>
                      <w:marRight w:val="0"/>
                      <w:marTop w:val="0"/>
                      <w:marBottom w:val="0"/>
                      <w:divBdr>
                        <w:top w:val="none" w:sz="0" w:space="0" w:color="auto"/>
                        <w:left w:val="none" w:sz="0" w:space="0" w:color="auto"/>
                        <w:bottom w:val="none" w:sz="0" w:space="0" w:color="auto"/>
                        <w:right w:val="none" w:sz="0" w:space="0" w:color="auto"/>
                      </w:divBdr>
                    </w:div>
                    <w:div w:id="1573929071">
                      <w:marLeft w:val="0"/>
                      <w:marRight w:val="0"/>
                      <w:marTop w:val="0"/>
                      <w:marBottom w:val="0"/>
                      <w:divBdr>
                        <w:top w:val="none" w:sz="0" w:space="0" w:color="auto"/>
                        <w:left w:val="none" w:sz="0" w:space="0" w:color="auto"/>
                        <w:bottom w:val="none" w:sz="0" w:space="0" w:color="auto"/>
                        <w:right w:val="none" w:sz="0" w:space="0" w:color="auto"/>
                      </w:divBdr>
                    </w:div>
                    <w:div w:id="1677029110">
                      <w:marLeft w:val="0"/>
                      <w:marRight w:val="0"/>
                      <w:marTop w:val="0"/>
                      <w:marBottom w:val="0"/>
                      <w:divBdr>
                        <w:top w:val="none" w:sz="0" w:space="0" w:color="auto"/>
                        <w:left w:val="none" w:sz="0" w:space="0" w:color="auto"/>
                        <w:bottom w:val="none" w:sz="0" w:space="0" w:color="auto"/>
                        <w:right w:val="none" w:sz="0" w:space="0" w:color="auto"/>
                      </w:divBdr>
                    </w:div>
                    <w:div w:id="1482884050">
                      <w:marLeft w:val="0"/>
                      <w:marRight w:val="0"/>
                      <w:marTop w:val="0"/>
                      <w:marBottom w:val="0"/>
                      <w:divBdr>
                        <w:top w:val="none" w:sz="0" w:space="0" w:color="auto"/>
                        <w:left w:val="none" w:sz="0" w:space="0" w:color="auto"/>
                        <w:bottom w:val="none" w:sz="0" w:space="0" w:color="auto"/>
                        <w:right w:val="none" w:sz="0" w:space="0" w:color="auto"/>
                      </w:divBdr>
                    </w:div>
                    <w:div w:id="1682927198">
                      <w:marLeft w:val="0"/>
                      <w:marRight w:val="0"/>
                      <w:marTop w:val="0"/>
                      <w:marBottom w:val="0"/>
                      <w:divBdr>
                        <w:top w:val="none" w:sz="0" w:space="0" w:color="auto"/>
                        <w:left w:val="none" w:sz="0" w:space="0" w:color="auto"/>
                        <w:bottom w:val="none" w:sz="0" w:space="0" w:color="auto"/>
                        <w:right w:val="none" w:sz="0" w:space="0" w:color="auto"/>
                      </w:divBdr>
                    </w:div>
                    <w:div w:id="910164374">
                      <w:marLeft w:val="0"/>
                      <w:marRight w:val="0"/>
                      <w:marTop w:val="0"/>
                      <w:marBottom w:val="0"/>
                      <w:divBdr>
                        <w:top w:val="none" w:sz="0" w:space="0" w:color="auto"/>
                        <w:left w:val="none" w:sz="0" w:space="0" w:color="auto"/>
                        <w:bottom w:val="none" w:sz="0" w:space="0" w:color="auto"/>
                        <w:right w:val="none" w:sz="0" w:space="0" w:color="auto"/>
                      </w:divBdr>
                    </w:div>
                    <w:div w:id="749086209">
                      <w:marLeft w:val="0"/>
                      <w:marRight w:val="0"/>
                      <w:marTop w:val="0"/>
                      <w:marBottom w:val="0"/>
                      <w:divBdr>
                        <w:top w:val="none" w:sz="0" w:space="0" w:color="auto"/>
                        <w:left w:val="none" w:sz="0" w:space="0" w:color="auto"/>
                        <w:bottom w:val="none" w:sz="0" w:space="0" w:color="auto"/>
                        <w:right w:val="none" w:sz="0" w:space="0" w:color="auto"/>
                      </w:divBdr>
                    </w:div>
                    <w:div w:id="77874799">
                      <w:marLeft w:val="0"/>
                      <w:marRight w:val="0"/>
                      <w:marTop w:val="0"/>
                      <w:marBottom w:val="0"/>
                      <w:divBdr>
                        <w:top w:val="none" w:sz="0" w:space="0" w:color="auto"/>
                        <w:left w:val="none" w:sz="0" w:space="0" w:color="auto"/>
                        <w:bottom w:val="none" w:sz="0" w:space="0" w:color="auto"/>
                        <w:right w:val="none" w:sz="0" w:space="0" w:color="auto"/>
                      </w:divBdr>
                    </w:div>
                    <w:div w:id="1121148961">
                      <w:marLeft w:val="0"/>
                      <w:marRight w:val="0"/>
                      <w:marTop w:val="0"/>
                      <w:marBottom w:val="0"/>
                      <w:divBdr>
                        <w:top w:val="none" w:sz="0" w:space="0" w:color="auto"/>
                        <w:left w:val="none" w:sz="0" w:space="0" w:color="auto"/>
                        <w:bottom w:val="none" w:sz="0" w:space="0" w:color="auto"/>
                        <w:right w:val="none" w:sz="0" w:space="0" w:color="auto"/>
                      </w:divBdr>
                    </w:div>
                    <w:div w:id="408162699">
                      <w:marLeft w:val="0"/>
                      <w:marRight w:val="0"/>
                      <w:marTop w:val="0"/>
                      <w:marBottom w:val="0"/>
                      <w:divBdr>
                        <w:top w:val="none" w:sz="0" w:space="0" w:color="auto"/>
                        <w:left w:val="none" w:sz="0" w:space="0" w:color="auto"/>
                        <w:bottom w:val="none" w:sz="0" w:space="0" w:color="auto"/>
                        <w:right w:val="none" w:sz="0" w:space="0" w:color="auto"/>
                      </w:divBdr>
                    </w:div>
                    <w:div w:id="61416512">
                      <w:marLeft w:val="0"/>
                      <w:marRight w:val="0"/>
                      <w:marTop w:val="0"/>
                      <w:marBottom w:val="0"/>
                      <w:divBdr>
                        <w:top w:val="none" w:sz="0" w:space="0" w:color="auto"/>
                        <w:left w:val="none" w:sz="0" w:space="0" w:color="auto"/>
                        <w:bottom w:val="none" w:sz="0" w:space="0" w:color="auto"/>
                        <w:right w:val="none" w:sz="0" w:space="0" w:color="auto"/>
                      </w:divBdr>
                    </w:div>
                    <w:div w:id="1064337243">
                      <w:marLeft w:val="0"/>
                      <w:marRight w:val="0"/>
                      <w:marTop w:val="0"/>
                      <w:marBottom w:val="0"/>
                      <w:divBdr>
                        <w:top w:val="none" w:sz="0" w:space="0" w:color="auto"/>
                        <w:left w:val="none" w:sz="0" w:space="0" w:color="auto"/>
                        <w:bottom w:val="none" w:sz="0" w:space="0" w:color="auto"/>
                        <w:right w:val="none" w:sz="0" w:space="0" w:color="auto"/>
                      </w:divBdr>
                    </w:div>
                  </w:divsChild>
                </w:div>
                <w:div w:id="1410224599">
                  <w:marLeft w:val="0"/>
                  <w:marRight w:val="0"/>
                  <w:marTop w:val="0"/>
                  <w:marBottom w:val="0"/>
                  <w:divBdr>
                    <w:top w:val="none" w:sz="0" w:space="0" w:color="auto"/>
                    <w:left w:val="none" w:sz="0" w:space="0" w:color="auto"/>
                    <w:bottom w:val="none" w:sz="0" w:space="0" w:color="auto"/>
                    <w:right w:val="none" w:sz="0" w:space="0" w:color="auto"/>
                  </w:divBdr>
                </w:div>
                <w:div w:id="978681369">
                  <w:marLeft w:val="0"/>
                  <w:marRight w:val="0"/>
                  <w:marTop w:val="0"/>
                  <w:marBottom w:val="0"/>
                  <w:divBdr>
                    <w:top w:val="none" w:sz="0" w:space="0" w:color="auto"/>
                    <w:left w:val="none" w:sz="0" w:space="0" w:color="auto"/>
                    <w:bottom w:val="none" w:sz="0" w:space="0" w:color="auto"/>
                    <w:right w:val="none" w:sz="0" w:space="0" w:color="auto"/>
                  </w:divBdr>
                </w:div>
                <w:div w:id="1293052211">
                  <w:marLeft w:val="0"/>
                  <w:marRight w:val="0"/>
                  <w:marTop w:val="0"/>
                  <w:marBottom w:val="0"/>
                  <w:divBdr>
                    <w:top w:val="none" w:sz="0" w:space="0" w:color="auto"/>
                    <w:left w:val="none" w:sz="0" w:space="0" w:color="auto"/>
                    <w:bottom w:val="none" w:sz="0" w:space="0" w:color="auto"/>
                    <w:right w:val="none" w:sz="0" w:space="0" w:color="auto"/>
                  </w:divBdr>
                </w:div>
                <w:div w:id="751708024">
                  <w:marLeft w:val="0"/>
                  <w:marRight w:val="0"/>
                  <w:marTop w:val="0"/>
                  <w:marBottom w:val="0"/>
                  <w:divBdr>
                    <w:top w:val="none" w:sz="0" w:space="0" w:color="auto"/>
                    <w:left w:val="none" w:sz="0" w:space="0" w:color="auto"/>
                    <w:bottom w:val="none" w:sz="0" w:space="0" w:color="auto"/>
                    <w:right w:val="none" w:sz="0" w:space="0" w:color="auto"/>
                  </w:divBdr>
                </w:div>
                <w:div w:id="606043095">
                  <w:marLeft w:val="0"/>
                  <w:marRight w:val="0"/>
                  <w:marTop w:val="0"/>
                  <w:marBottom w:val="0"/>
                  <w:divBdr>
                    <w:top w:val="none" w:sz="0" w:space="0" w:color="auto"/>
                    <w:left w:val="none" w:sz="0" w:space="0" w:color="auto"/>
                    <w:bottom w:val="none" w:sz="0" w:space="0" w:color="auto"/>
                    <w:right w:val="none" w:sz="0" w:space="0" w:color="auto"/>
                  </w:divBdr>
                  <w:divsChild>
                    <w:div w:id="1923224336">
                      <w:marLeft w:val="0"/>
                      <w:marRight w:val="0"/>
                      <w:marTop w:val="0"/>
                      <w:marBottom w:val="0"/>
                      <w:divBdr>
                        <w:top w:val="none" w:sz="0" w:space="0" w:color="auto"/>
                        <w:left w:val="none" w:sz="0" w:space="0" w:color="auto"/>
                        <w:bottom w:val="none" w:sz="0" w:space="0" w:color="auto"/>
                        <w:right w:val="none" w:sz="0" w:space="0" w:color="auto"/>
                      </w:divBdr>
                    </w:div>
                  </w:divsChild>
                </w:div>
                <w:div w:id="289750807">
                  <w:marLeft w:val="0"/>
                  <w:marRight w:val="0"/>
                  <w:marTop w:val="0"/>
                  <w:marBottom w:val="0"/>
                  <w:divBdr>
                    <w:top w:val="none" w:sz="0" w:space="0" w:color="auto"/>
                    <w:left w:val="none" w:sz="0" w:space="0" w:color="auto"/>
                    <w:bottom w:val="none" w:sz="0" w:space="0" w:color="auto"/>
                    <w:right w:val="none" w:sz="0" w:space="0" w:color="auto"/>
                  </w:divBdr>
                </w:div>
                <w:div w:id="2073889185">
                  <w:marLeft w:val="0"/>
                  <w:marRight w:val="0"/>
                  <w:marTop w:val="0"/>
                  <w:marBottom w:val="0"/>
                  <w:divBdr>
                    <w:top w:val="none" w:sz="0" w:space="0" w:color="auto"/>
                    <w:left w:val="none" w:sz="0" w:space="0" w:color="auto"/>
                    <w:bottom w:val="none" w:sz="0" w:space="0" w:color="auto"/>
                    <w:right w:val="none" w:sz="0" w:space="0" w:color="auto"/>
                  </w:divBdr>
                </w:div>
                <w:div w:id="1486966955">
                  <w:marLeft w:val="0"/>
                  <w:marRight w:val="0"/>
                  <w:marTop w:val="0"/>
                  <w:marBottom w:val="0"/>
                  <w:divBdr>
                    <w:top w:val="none" w:sz="0" w:space="0" w:color="auto"/>
                    <w:left w:val="none" w:sz="0" w:space="0" w:color="auto"/>
                    <w:bottom w:val="none" w:sz="0" w:space="0" w:color="auto"/>
                    <w:right w:val="none" w:sz="0" w:space="0" w:color="auto"/>
                  </w:divBdr>
                </w:div>
                <w:div w:id="2094932169">
                  <w:marLeft w:val="0"/>
                  <w:marRight w:val="0"/>
                  <w:marTop w:val="0"/>
                  <w:marBottom w:val="0"/>
                  <w:divBdr>
                    <w:top w:val="none" w:sz="0" w:space="0" w:color="auto"/>
                    <w:left w:val="none" w:sz="0" w:space="0" w:color="auto"/>
                    <w:bottom w:val="none" w:sz="0" w:space="0" w:color="auto"/>
                    <w:right w:val="none" w:sz="0" w:space="0" w:color="auto"/>
                  </w:divBdr>
                </w:div>
                <w:div w:id="928318369">
                  <w:marLeft w:val="0"/>
                  <w:marRight w:val="0"/>
                  <w:marTop w:val="0"/>
                  <w:marBottom w:val="0"/>
                  <w:divBdr>
                    <w:top w:val="none" w:sz="0" w:space="0" w:color="auto"/>
                    <w:left w:val="none" w:sz="0" w:space="0" w:color="auto"/>
                    <w:bottom w:val="none" w:sz="0" w:space="0" w:color="auto"/>
                    <w:right w:val="none" w:sz="0" w:space="0" w:color="auto"/>
                  </w:divBdr>
                </w:div>
                <w:div w:id="1403718222">
                  <w:marLeft w:val="0"/>
                  <w:marRight w:val="0"/>
                  <w:marTop w:val="0"/>
                  <w:marBottom w:val="0"/>
                  <w:divBdr>
                    <w:top w:val="none" w:sz="0" w:space="0" w:color="auto"/>
                    <w:left w:val="none" w:sz="0" w:space="0" w:color="auto"/>
                    <w:bottom w:val="none" w:sz="0" w:space="0" w:color="auto"/>
                    <w:right w:val="none" w:sz="0" w:space="0" w:color="auto"/>
                  </w:divBdr>
                </w:div>
                <w:div w:id="434833029">
                  <w:marLeft w:val="0"/>
                  <w:marRight w:val="0"/>
                  <w:marTop w:val="0"/>
                  <w:marBottom w:val="0"/>
                  <w:divBdr>
                    <w:top w:val="none" w:sz="0" w:space="0" w:color="auto"/>
                    <w:left w:val="none" w:sz="0" w:space="0" w:color="auto"/>
                    <w:bottom w:val="none" w:sz="0" w:space="0" w:color="auto"/>
                    <w:right w:val="none" w:sz="0" w:space="0" w:color="auto"/>
                  </w:divBdr>
                </w:div>
                <w:div w:id="884948624">
                  <w:marLeft w:val="0"/>
                  <w:marRight w:val="0"/>
                  <w:marTop w:val="0"/>
                  <w:marBottom w:val="0"/>
                  <w:divBdr>
                    <w:top w:val="none" w:sz="0" w:space="0" w:color="auto"/>
                    <w:left w:val="none" w:sz="0" w:space="0" w:color="auto"/>
                    <w:bottom w:val="none" w:sz="0" w:space="0" w:color="auto"/>
                    <w:right w:val="none" w:sz="0" w:space="0" w:color="auto"/>
                  </w:divBdr>
                </w:div>
                <w:div w:id="1652174725">
                  <w:marLeft w:val="0"/>
                  <w:marRight w:val="0"/>
                  <w:marTop w:val="0"/>
                  <w:marBottom w:val="0"/>
                  <w:divBdr>
                    <w:top w:val="none" w:sz="0" w:space="0" w:color="auto"/>
                    <w:left w:val="none" w:sz="0" w:space="0" w:color="auto"/>
                    <w:bottom w:val="none" w:sz="0" w:space="0" w:color="auto"/>
                    <w:right w:val="none" w:sz="0" w:space="0" w:color="auto"/>
                  </w:divBdr>
                </w:div>
                <w:div w:id="1905482834">
                  <w:marLeft w:val="0"/>
                  <w:marRight w:val="0"/>
                  <w:marTop w:val="0"/>
                  <w:marBottom w:val="0"/>
                  <w:divBdr>
                    <w:top w:val="none" w:sz="0" w:space="0" w:color="auto"/>
                    <w:left w:val="none" w:sz="0" w:space="0" w:color="auto"/>
                    <w:bottom w:val="none" w:sz="0" w:space="0" w:color="auto"/>
                    <w:right w:val="none" w:sz="0" w:space="0" w:color="auto"/>
                  </w:divBdr>
                </w:div>
                <w:div w:id="1453868352">
                  <w:marLeft w:val="0"/>
                  <w:marRight w:val="0"/>
                  <w:marTop w:val="0"/>
                  <w:marBottom w:val="0"/>
                  <w:divBdr>
                    <w:top w:val="none" w:sz="0" w:space="0" w:color="auto"/>
                    <w:left w:val="none" w:sz="0" w:space="0" w:color="auto"/>
                    <w:bottom w:val="none" w:sz="0" w:space="0" w:color="auto"/>
                    <w:right w:val="none" w:sz="0" w:space="0" w:color="auto"/>
                  </w:divBdr>
                </w:div>
                <w:div w:id="1968125268">
                  <w:marLeft w:val="0"/>
                  <w:marRight w:val="0"/>
                  <w:marTop w:val="0"/>
                  <w:marBottom w:val="0"/>
                  <w:divBdr>
                    <w:top w:val="none" w:sz="0" w:space="0" w:color="auto"/>
                    <w:left w:val="none" w:sz="0" w:space="0" w:color="auto"/>
                    <w:bottom w:val="none" w:sz="0" w:space="0" w:color="auto"/>
                    <w:right w:val="none" w:sz="0" w:space="0" w:color="auto"/>
                  </w:divBdr>
                </w:div>
                <w:div w:id="1587575561">
                  <w:marLeft w:val="0"/>
                  <w:marRight w:val="0"/>
                  <w:marTop w:val="0"/>
                  <w:marBottom w:val="0"/>
                  <w:divBdr>
                    <w:top w:val="none" w:sz="0" w:space="0" w:color="auto"/>
                    <w:left w:val="none" w:sz="0" w:space="0" w:color="auto"/>
                    <w:bottom w:val="none" w:sz="0" w:space="0" w:color="auto"/>
                    <w:right w:val="none" w:sz="0" w:space="0" w:color="auto"/>
                  </w:divBdr>
                </w:div>
                <w:div w:id="1099370382">
                  <w:marLeft w:val="0"/>
                  <w:marRight w:val="0"/>
                  <w:marTop w:val="0"/>
                  <w:marBottom w:val="0"/>
                  <w:divBdr>
                    <w:top w:val="none" w:sz="0" w:space="0" w:color="auto"/>
                    <w:left w:val="none" w:sz="0" w:space="0" w:color="auto"/>
                    <w:bottom w:val="none" w:sz="0" w:space="0" w:color="auto"/>
                    <w:right w:val="none" w:sz="0" w:space="0" w:color="auto"/>
                  </w:divBdr>
                </w:div>
                <w:div w:id="10032153">
                  <w:marLeft w:val="0"/>
                  <w:marRight w:val="0"/>
                  <w:marTop w:val="0"/>
                  <w:marBottom w:val="0"/>
                  <w:divBdr>
                    <w:top w:val="none" w:sz="0" w:space="0" w:color="auto"/>
                    <w:left w:val="none" w:sz="0" w:space="0" w:color="auto"/>
                    <w:bottom w:val="none" w:sz="0" w:space="0" w:color="auto"/>
                    <w:right w:val="none" w:sz="0" w:space="0" w:color="auto"/>
                  </w:divBdr>
                </w:div>
                <w:div w:id="759762563">
                  <w:marLeft w:val="0"/>
                  <w:marRight w:val="0"/>
                  <w:marTop w:val="0"/>
                  <w:marBottom w:val="0"/>
                  <w:divBdr>
                    <w:top w:val="none" w:sz="0" w:space="0" w:color="auto"/>
                    <w:left w:val="none" w:sz="0" w:space="0" w:color="auto"/>
                    <w:bottom w:val="none" w:sz="0" w:space="0" w:color="auto"/>
                    <w:right w:val="none" w:sz="0" w:space="0" w:color="auto"/>
                  </w:divBdr>
                </w:div>
                <w:div w:id="796411864">
                  <w:marLeft w:val="0"/>
                  <w:marRight w:val="0"/>
                  <w:marTop w:val="0"/>
                  <w:marBottom w:val="0"/>
                  <w:divBdr>
                    <w:top w:val="none" w:sz="0" w:space="0" w:color="auto"/>
                    <w:left w:val="none" w:sz="0" w:space="0" w:color="auto"/>
                    <w:bottom w:val="none" w:sz="0" w:space="0" w:color="auto"/>
                    <w:right w:val="none" w:sz="0" w:space="0" w:color="auto"/>
                  </w:divBdr>
                </w:div>
                <w:div w:id="1631478055">
                  <w:marLeft w:val="0"/>
                  <w:marRight w:val="0"/>
                  <w:marTop w:val="0"/>
                  <w:marBottom w:val="0"/>
                  <w:divBdr>
                    <w:top w:val="none" w:sz="0" w:space="0" w:color="auto"/>
                    <w:left w:val="none" w:sz="0" w:space="0" w:color="auto"/>
                    <w:bottom w:val="none" w:sz="0" w:space="0" w:color="auto"/>
                    <w:right w:val="none" w:sz="0" w:space="0" w:color="auto"/>
                  </w:divBdr>
                </w:div>
                <w:div w:id="1927763006">
                  <w:marLeft w:val="0"/>
                  <w:marRight w:val="0"/>
                  <w:marTop w:val="0"/>
                  <w:marBottom w:val="0"/>
                  <w:divBdr>
                    <w:top w:val="none" w:sz="0" w:space="0" w:color="auto"/>
                    <w:left w:val="none" w:sz="0" w:space="0" w:color="auto"/>
                    <w:bottom w:val="none" w:sz="0" w:space="0" w:color="auto"/>
                    <w:right w:val="none" w:sz="0" w:space="0" w:color="auto"/>
                  </w:divBdr>
                </w:div>
                <w:div w:id="1181318827">
                  <w:marLeft w:val="0"/>
                  <w:marRight w:val="0"/>
                  <w:marTop w:val="0"/>
                  <w:marBottom w:val="0"/>
                  <w:divBdr>
                    <w:top w:val="none" w:sz="0" w:space="0" w:color="auto"/>
                    <w:left w:val="none" w:sz="0" w:space="0" w:color="auto"/>
                    <w:bottom w:val="none" w:sz="0" w:space="0" w:color="auto"/>
                    <w:right w:val="none" w:sz="0" w:space="0" w:color="auto"/>
                  </w:divBdr>
                </w:div>
                <w:div w:id="1570841790">
                  <w:marLeft w:val="0"/>
                  <w:marRight w:val="0"/>
                  <w:marTop w:val="0"/>
                  <w:marBottom w:val="0"/>
                  <w:divBdr>
                    <w:top w:val="none" w:sz="0" w:space="0" w:color="auto"/>
                    <w:left w:val="none" w:sz="0" w:space="0" w:color="auto"/>
                    <w:bottom w:val="none" w:sz="0" w:space="0" w:color="auto"/>
                    <w:right w:val="none" w:sz="0" w:space="0" w:color="auto"/>
                  </w:divBdr>
                </w:div>
                <w:div w:id="2128230226">
                  <w:marLeft w:val="0"/>
                  <w:marRight w:val="0"/>
                  <w:marTop w:val="0"/>
                  <w:marBottom w:val="0"/>
                  <w:divBdr>
                    <w:top w:val="none" w:sz="0" w:space="0" w:color="auto"/>
                    <w:left w:val="none" w:sz="0" w:space="0" w:color="auto"/>
                    <w:bottom w:val="none" w:sz="0" w:space="0" w:color="auto"/>
                    <w:right w:val="none" w:sz="0" w:space="0" w:color="auto"/>
                  </w:divBdr>
                </w:div>
                <w:div w:id="1072503831">
                  <w:marLeft w:val="0"/>
                  <w:marRight w:val="0"/>
                  <w:marTop w:val="0"/>
                  <w:marBottom w:val="0"/>
                  <w:divBdr>
                    <w:top w:val="none" w:sz="0" w:space="0" w:color="auto"/>
                    <w:left w:val="none" w:sz="0" w:space="0" w:color="auto"/>
                    <w:bottom w:val="none" w:sz="0" w:space="0" w:color="auto"/>
                    <w:right w:val="none" w:sz="0" w:space="0" w:color="auto"/>
                  </w:divBdr>
                </w:div>
                <w:div w:id="1332216219">
                  <w:marLeft w:val="0"/>
                  <w:marRight w:val="0"/>
                  <w:marTop w:val="0"/>
                  <w:marBottom w:val="0"/>
                  <w:divBdr>
                    <w:top w:val="none" w:sz="0" w:space="0" w:color="auto"/>
                    <w:left w:val="none" w:sz="0" w:space="0" w:color="auto"/>
                    <w:bottom w:val="none" w:sz="0" w:space="0" w:color="auto"/>
                    <w:right w:val="none" w:sz="0" w:space="0" w:color="auto"/>
                  </w:divBdr>
                </w:div>
                <w:div w:id="1937980073">
                  <w:marLeft w:val="0"/>
                  <w:marRight w:val="0"/>
                  <w:marTop w:val="0"/>
                  <w:marBottom w:val="0"/>
                  <w:divBdr>
                    <w:top w:val="none" w:sz="0" w:space="0" w:color="auto"/>
                    <w:left w:val="none" w:sz="0" w:space="0" w:color="auto"/>
                    <w:bottom w:val="none" w:sz="0" w:space="0" w:color="auto"/>
                    <w:right w:val="none" w:sz="0" w:space="0" w:color="auto"/>
                  </w:divBdr>
                </w:div>
                <w:div w:id="869759345">
                  <w:marLeft w:val="0"/>
                  <w:marRight w:val="0"/>
                  <w:marTop w:val="0"/>
                  <w:marBottom w:val="0"/>
                  <w:divBdr>
                    <w:top w:val="none" w:sz="0" w:space="0" w:color="auto"/>
                    <w:left w:val="none" w:sz="0" w:space="0" w:color="auto"/>
                    <w:bottom w:val="none" w:sz="0" w:space="0" w:color="auto"/>
                    <w:right w:val="none" w:sz="0" w:space="0" w:color="auto"/>
                  </w:divBdr>
                </w:div>
                <w:div w:id="1861506970">
                  <w:marLeft w:val="0"/>
                  <w:marRight w:val="0"/>
                  <w:marTop w:val="0"/>
                  <w:marBottom w:val="0"/>
                  <w:divBdr>
                    <w:top w:val="none" w:sz="0" w:space="0" w:color="auto"/>
                    <w:left w:val="none" w:sz="0" w:space="0" w:color="auto"/>
                    <w:bottom w:val="none" w:sz="0" w:space="0" w:color="auto"/>
                    <w:right w:val="none" w:sz="0" w:space="0" w:color="auto"/>
                  </w:divBdr>
                </w:div>
                <w:div w:id="1994944878">
                  <w:marLeft w:val="0"/>
                  <w:marRight w:val="0"/>
                  <w:marTop w:val="0"/>
                  <w:marBottom w:val="0"/>
                  <w:divBdr>
                    <w:top w:val="none" w:sz="0" w:space="0" w:color="auto"/>
                    <w:left w:val="none" w:sz="0" w:space="0" w:color="auto"/>
                    <w:bottom w:val="none" w:sz="0" w:space="0" w:color="auto"/>
                    <w:right w:val="none" w:sz="0" w:space="0" w:color="auto"/>
                  </w:divBdr>
                </w:div>
                <w:div w:id="1396321855">
                  <w:marLeft w:val="0"/>
                  <w:marRight w:val="0"/>
                  <w:marTop w:val="0"/>
                  <w:marBottom w:val="0"/>
                  <w:divBdr>
                    <w:top w:val="none" w:sz="0" w:space="0" w:color="auto"/>
                    <w:left w:val="none" w:sz="0" w:space="0" w:color="auto"/>
                    <w:bottom w:val="none" w:sz="0" w:space="0" w:color="auto"/>
                    <w:right w:val="none" w:sz="0" w:space="0" w:color="auto"/>
                  </w:divBdr>
                </w:div>
                <w:div w:id="1148016651">
                  <w:marLeft w:val="0"/>
                  <w:marRight w:val="0"/>
                  <w:marTop w:val="0"/>
                  <w:marBottom w:val="0"/>
                  <w:divBdr>
                    <w:top w:val="none" w:sz="0" w:space="0" w:color="auto"/>
                    <w:left w:val="none" w:sz="0" w:space="0" w:color="auto"/>
                    <w:bottom w:val="none" w:sz="0" w:space="0" w:color="auto"/>
                    <w:right w:val="none" w:sz="0" w:space="0" w:color="auto"/>
                  </w:divBdr>
                </w:div>
                <w:div w:id="1250239851">
                  <w:marLeft w:val="0"/>
                  <w:marRight w:val="0"/>
                  <w:marTop w:val="0"/>
                  <w:marBottom w:val="0"/>
                  <w:divBdr>
                    <w:top w:val="none" w:sz="0" w:space="0" w:color="auto"/>
                    <w:left w:val="none" w:sz="0" w:space="0" w:color="auto"/>
                    <w:bottom w:val="none" w:sz="0" w:space="0" w:color="auto"/>
                    <w:right w:val="none" w:sz="0" w:space="0" w:color="auto"/>
                  </w:divBdr>
                </w:div>
                <w:div w:id="1629817758">
                  <w:marLeft w:val="0"/>
                  <w:marRight w:val="0"/>
                  <w:marTop w:val="0"/>
                  <w:marBottom w:val="0"/>
                  <w:divBdr>
                    <w:top w:val="none" w:sz="0" w:space="0" w:color="auto"/>
                    <w:left w:val="none" w:sz="0" w:space="0" w:color="auto"/>
                    <w:bottom w:val="none" w:sz="0" w:space="0" w:color="auto"/>
                    <w:right w:val="none" w:sz="0" w:space="0" w:color="auto"/>
                  </w:divBdr>
                </w:div>
                <w:div w:id="878205104">
                  <w:marLeft w:val="0"/>
                  <w:marRight w:val="0"/>
                  <w:marTop w:val="0"/>
                  <w:marBottom w:val="0"/>
                  <w:divBdr>
                    <w:top w:val="none" w:sz="0" w:space="0" w:color="auto"/>
                    <w:left w:val="none" w:sz="0" w:space="0" w:color="auto"/>
                    <w:bottom w:val="none" w:sz="0" w:space="0" w:color="auto"/>
                    <w:right w:val="none" w:sz="0" w:space="0" w:color="auto"/>
                  </w:divBdr>
                </w:div>
                <w:div w:id="1515651929">
                  <w:marLeft w:val="0"/>
                  <w:marRight w:val="0"/>
                  <w:marTop w:val="0"/>
                  <w:marBottom w:val="0"/>
                  <w:divBdr>
                    <w:top w:val="none" w:sz="0" w:space="0" w:color="auto"/>
                    <w:left w:val="none" w:sz="0" w:space="0" w:color="auto"/>
                    <w:bottom w:val="none" w:sz="0" w:space="0" w:color="auto"/>
                    <w:right w:val="none" w:sz="0" w:space="0" w:color="auto"/>
                  </w:divBdr>
                </w:div>
                <w:div w:id="836923082">
                  <w:marLeft w:val="0"/>
                  <w:marRight w:val="0"/>
                  <w:marTop w:val="0"/>
                  <w:marBottom w:val="0"/>
                  <w:divBdr>
                    <w:top w:val="none" w:sz="0" w:space="0" w:color="auto"/>
                    <w:left w:val="none" w:sz="0" w:space="0" w:color="auto"/>
                    <w:bottom w:val="none" w:sz="0" w:space="0" w:color="auto"/>
                    <w:right w:val="none" w:sz="0" w:space="0" w:color="auto"/>
                  </w:divBdr>
                </w:div>
                <w:div w:id="88206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6661">
      <w:bodyDiv w:val="1"/>
      <w:marLeft w:val="0"/>
      <w:marRight w:val="0"/>
      <w:marTop w:val="0"/>
      <w:marBottom w:val="0"/>
      <w:divBdr>
        <w:top w:val="none" w:sz="0" w:space="0" w:color="auto"/>
        <w:left w:val="none" w:sz="0" w:space="0" w:color="auto"/>
        <w:bottom w:val="none" w:sz="0" w:space="0" w:color="auto"/>
        <w:right w:val="none" w:sz="0" w:space="0" w:color="auto"/>
      </w:divBdr>
    </w:div>
    <w:div w:id="110590013">
      <w:bodyDiv w:val="1"/>
      <w:marLeft w:val="0"/>
      <w:marRight w:val="0"/>
      <w:marTop w:val="0"/>
      <w:marBottom w:val="0"/>
      <w:divBdr>
        <w:top w:val="none" w:sz="0" w:space="0" w:color="auto"/>
        <w:left w:val="none" w:sz="0" w:space="0" w:color="auto"/>
        <w:bottom w:val="none" w:sz="0" w:space="0" w:color="auto"/>
        <w:right w:val="none" w:sz="0" w:space="0" w:color="auto"/>
      </w:divBdr>
      <w:divsChild>
        <w:div w:id="1743021069">
          <w:marLeft w:val="640"/>
          <w:marRight w:val="0"/>
          <w:marTop w:val="0"/>
          <w:marBottom w:val="0"/>
          <w:divBdr>
            <w:top w:val="none" w:sz="0" w:space="0" w:color="auto"/>
            <w:left w:val="none" w:sz="0" w:space="0" w:color="auto"/>
            <w:bottom w:val="none" w:sz="0" w:space="0" w:color="auto"/>
            <w:right w:val="none" w:sz="0" w:space="0" w:color="auto"/>
          </w:divBdr>
        </w:div>
        <w:div w:id="1588533959">
          <w:marLeft w:val="640"/>
          <w:marRight w:val="0"/>
          <w:marTop w:val="0"/>
          <w:marBottom w:val="0"/>
          <w:divBdr>
            <w:top w:val="none" w:sz="0" w:space="0" w:color="auto"/>
            <w:left w:val="none" w:sz="0" w:space="0" w:color="auto"/>
            <w:bottom w:val="none" w:sz="0" w:space="0" w:color="auto"/>
            <w:right w:val="none" w:sz="0" w:space="0" w:color="auto"/>
          </w:divBdr>
        </w:div>
        <w:div w:id="1714497455">
          <w:marLeft w:val="640"/>
          <w:marRight w:val="0"/>
          <w:marTop w:val="0"/>
          <w:marBottom w:val="0"/>
          <w:divBdr>
            <w:top w:val="none" w:sz="0" w:space="0" w:color="auto"/>
            <w:left w:val="none" w:sz="0" w:space="0" w:color="auto"/>
            <w:bottom w:val="none" w:sz="0" w:space="0" w:color="auto"/>
            <w:right w:val="none" w:sz="0" w:space="0" w:color="auto"/>
          </w:divBdr>
        </w:div>
        <w:div w:id="1945529156">
          <w:marLeft w:val="640"/>
          <w:marRight w:val="0"/>
          <w:marTop w:val="0"/>
          <w:marBottom w:val="0"/>
          <w:divBdr>
            <w:top w:val="none" w:sz="0" w:space="0" w:color="auto"/>
            <w:left w:val="none" w:sz="0" w:space="0" w:color="auto"/>
            <w:bottom w:val="none" w:sz="0" w:space="0" w:color="auto"/>
            <w:right w:val="none" w:sz="0" w:space="0" w:color="auto"/>
          </w:divBdr>
        </w:div>
        <w:div w:id="1175534109">
          <w:marLeft w:val="640"/>
          <w:marRight w:val="0"/>
          <w:marTop w:val="0"/>
          <w:marBottom w:val="0"/>
          <w:divBdr>
            <w:top w:val="none" w:sz="0" w:space="0" w:color="auto"/>
            <w:left w:val="none" w:sz="0" w:space="0" w:color="auto"/>
            <w:bottom w:val="none" w:sz="0" w:space="0" w:color="auto"/>
            <w:right w:val="none" w:sz="0" w:space="0" w:color="auto"/>
          </w:divBdr>
        </w:div>
        <w:div w:id="2108773123">
          <w:marLeft w:val="640"/>
          <w:marRight w:val="0"/>
          <w:marTop w:val="0"/>
          <w:marBottom w:val="0"/>
          <w:divBdr>
            <w:top w:val="none" w:sz="0" w:space="0" w:color="auto"/>
            <w:left w:val="none" w:sz="0" w:space="0" w:color="auto"/>
            <w:bottom w:val="none" w:sz="0" w:space="0" w:color="auto"/>
            <w:right w:val="none" w:sz="0" w:space="0" w:color="auto"/>
          </w:divBdr>
        </w:div>
        <w:div w:id="701906239">
          <w:marLeft w:val="640"/>
          <w:marRight w:val="0"/>
          <w:marTop w:val="0"/>
          <w:marBottom w:val="0"/>
          <w:divBdr>
            <w:top w:val="none" w:sz="0" w:space="0" w:color="auto"/>
            <w:left w:val="none" w:sz="0" w:space="0" w:color="auto"/>
            <w:bottom w:val="none" w:sz="0" w:space="0" w:color="auto"/>
            <w:right w:val="none" w:sz="0" w:space="0" w:color="auto"/>
          </w:divBdr>
        </w:div>
        <w:div w:id="1170176962">
          <w:marLeft w:val="640"/>
          <w:marRight w:val="0"/>
          <w:marTop w:val="0"/>
          <w:marBottom w:val="0"/>
          <w:divBdr>
            <w:top w:val="none" w:sz="0" w:space="0" w:color="auto"/>
            <w:left w:val="none" w:sz="0" w:space="0" w:color="auto"/>
            <w:bottom w:val="none" w:sz="0" w:space="0" w:color="auto"/>
            <w:right w:val="none" w:sz="0" w:space="0" w:color="auto"/>
          </w:divBdr>
        </w:div>
        <w:div w:id="1540123269">
          <w:marLeft w:val="640"/>
          <w:marRight w:val="0"/>
          <w:marTop w:val="0"/>
          <w:marBottom w:val="0"/>
          <w:divBdr>
            <w:top w:val="none" w:sz="0" w:space="0" w:color="auto"/>
            <w:left w:val="none" w:sz="0" w:space="0" w:color="auto"/>
            <w:bottom w:val="none" w:sz="0" w:space="0" w:color="auto"/>
            <w:right w:val="none" w:sz="0" w:space="0" w:color="auto"/>
          </w:divBdr>
        </w:div>
        <w:div w:id="537275789">
          <w:marLeft w:val="640"/>
          <w:marRight w:val="0"/>
          <w:marTop w:val="0"/>
          <w:marBottom w:val="0"/>
          <w:divBdr>
            <w:top w:val="none" w:sz="0" w:space="0" w:color="auto"/>
            <w:left w:val="none" w:sz="0" w:space="0" w:color="auto"/>
            <w:bottom w:val="none" w:sz="0" w:space="0" w:color="auto"/>
            <w:right w:val="none" w:sz="0" w:space="0" w:color="auto"/>
          </w:divBdr>
        </w:div>
        <w:div w:id="2099132685">
          <w:marLeft w:val="640"/>
          <w:marRight w:val="0"/>
          <w:marTop w:val="0"/>
          <w:marBottom w:val="0"/>
          <w:divBdr>
            <w:top w:val="none" w:sz="0" w:space="0" w:color="auto"/>
            <w:left w:val="none" w:sz="0" w:space="0" w:color="auto"/>
            <w:bottom w:val="none" w:sz="0" w:space="0" w:color="auto"/>
            <w:right w:val="none" w:sz="0" w:space="0" w:color="auto"/>
          </w:divBdr>
        </w:div>
        <w:div w:id="1029378105">
          <w:marLeft w:val="640"/>
          <w:marRight w:val="0"/>
          <w:marTop w:val="0"/>
          <w:marBottom w:val="0"/>
          <w:divBdr>
            <w:top w:val="none" w:sz="0" w:space="0" w:color="auto"/>
            <w:left w:val="none" w:sz="0" w:space="0" w:color="auto"/>
            <w:bottom w:val="none" w:sz="0" w:space="0" w:color="auto"/>
            <w:right w:val="none" w:sz="0" w:space="0" w:color="auto"/>
          </w:divBdr>
        </w:div>
        <w:div w:id="1633704390">
          <w:marLeft w:val="640"/>
          <w:marRight w:val="0"/>
          <w:marTop w:val="0"/>
          <w:marBottom w:val="0"/>
          <w:divBdr>
            <w:top w:val="none" w:sz="0" w:space="0" w:color="auto"/>
            <w:left w:val="none" w:sz="0" w:space="0" w:color="auto"/>
            <w:bottom w:val="none" w:sz="0" w:space="0" w:color="auto"/>
            <w:right w:val="none" w:sz="0" w:space="0" w:color="auto"/>
          </w:divBdr>
        </w:div>
        <w:div w:id="449204293">
          <w:marLeft w:val="640"/>
          <w:marRight w:val="0"/>
          <w:marTop w:val="0"/>
          <w:marBottom w:val="0"/>
          <w:divBdr>
            <w:top w:val="none" w:sz="0" w:space="0" w:color="auto"/>
            <w:left w:val="none" w:sz="0" w:space="0" w:color="auto"/>
            <w:bottom w:val="none" w:sz="0" w:space="0" w:color="auto"/>
            <w:right w:val="none" w:sz="0" w:space="0" w:color="auto"/>
          </w:divBdr>
        </w:div>
        <w:div w:id="130488554">
          <w:marLeft w:val="640"/>
          <w:marRight w:val="0"/>
          <w:marTop w:val="0"/>
          <w:marBottom w:val="0"/>
          <w:divBdr>
            <w:top w:val="none" w:sz="0" w:space="0" w:color="auto"/>
            <w:left w:val="none" w:sz="0" w:space="0" w:color="auto"/>
            <w:bottom w:val="none" w:sz="0" w:space="0" w:color="auto"/>
            <w:right w:val="none" w:sz="0" w:space="0" w:color="auto"/>
          </w:divBdr>
        </w:div>
        <w:div w:id="1794638765">
          <w:marLeft w:val="640"/>
          <w:marRight w:val="0"/>
          <w:marTop w:val="0"/>
          <w:marBottom w:val="0"/>
          <w:divBdr>
            <w:top w:val="none" w:sz="0" w:space="0" w:color="auto"/>
            <w:left w:val="none" w:sz="0" w:space="0" w:color="auto"/>
            <w:bottom w:val="none" w:sz="0" w:space="0" w:color="auto"/>
            <w:right w:val="none" w:sz="0" w:space="0" w:color="auto"/>
          </w:divBdr>
        </w:div>
        <w:div w:id="102573220">
          <w:marLeft w:val="640"/>
          <w:marRight w:val="0"/>
          <w:marTop w:val="0"/>
          <w:marBottom w:val="0"/>
          <w:divBdr>
            <w:top w:val="none" w:sz="0" w:space="0" w:color="auto"/>
            <w:left w:val="none" w:sz="0" w:space="0" w:color="auto"/>
            <w:bottom w:val="none" w:sz="0" w:space="0" w:color="auto"/>
            <w:right w:val="none" w:sz="0" w:space="0" w:color="auto"/>
          </w:divBdr>
        </w:div>
        <w:div w:id="741833747">
          <w:marLeft w:val="640"/>
          <w:marRight w:val="0"/>
          <w:marTop w:val="0"/>
          <w:marBottom w:val="0"/>
          <w:divBdr>
            <w:top w:val="none" w:sz="0" w:space="0" w:color="auto"/>
            <w:left w:val="none" w:sz="0" w:space="0" w:color="auto"/>
            <w:bottom w:val="none" w:sz="0" w:space="0" w:color="auto"/>
            <w:right w:val="none" w:sz="0" w:space="0" w:color="auto"/>
          </w:divBdr>
        </w:div>
        <w:div w:id="557399136">
          <w:marLeft w:val="640"/>
          <w:marRight w:val="0"/>
          <w:marTop w:val="0"/>
          <w:marBottom w:val="0"/>
          <w:divBdr>
            <w:top w:val="none" w:sz="0" w:space="0" w:color="auto"/>
            <w:left w:val="none" w:sz="0" w:space="0" w:color="auto"/>
            <w:bottom w:val="none" w:sz="0" w:space="0" w:color="auto"/>
            <w:right w:val="none" w:sz="0" w:space="0" w:color="auto"/>
          </w:divBdr>
        </w:div>
        <w:div w:id="1342271141">
          <w:marLeft w:val="640"/>
          <w:marRight w:val="0"/>
          <w:marTop w:val="0"/>
          <w:marBottom w:val="0"/>
          <w:divBdr>
            <w:top w:val="none" w:sz="0" w:space="0" w:color="auto"/>
            <w:left w:val="none" w:sz="0" w:space="0" w:color="auto"/>
            <w:bottom w:val="none" w:sz="0" w:space="0" w:color="auto"/>
            <w:right w:val="none" w:sz="0" w:space="0" w:color="auto"/>
          </w:divBdr>
        </w:div>
        <w:div w:id="1756240115">
          <w:marLeft w:val="640"/>
          <w:marRight w:val="0"/>
          <w:marTop w:val="0"/>
          <w:marBottom w:val="0"/>
          <w:divBdr>
            <w:top w:val="none" w:sz="0" w:space="0" w:color="auto"/>
            <w:left w:val="none" w:sz="0" w:space="0" w:color="auto"/>
            <w:bottom w:val="none" w:sz="0" w:space="0" w:color="auto"/>
            <w:right w:val="none" w:sz="0" w:space="0" w:color="auto"/>
          </w:divBdr>
        </w:div>
        <w:div w:id="618878219">
          <w:marLeft w:val="640"/>
          <w:marRight w:val="0"/>
          <w:marTop w:val="0"/>
          <w:marBottom w:val="0"/>
          <w:divBdr>
            <w:top w:val="none" w:sz="0" w:space="0" w:color="auto"/>
            <w:left w:val="none" w:sz="0" w:space="0" w:color="auto"/>
            <w:bottom w:val="none" w:sz="0" w:space="0" w:color="auto"/>
            <w:right w:val="none" w:sz="0" w:space="0" w:color="auto"/>
          </w:divBdr>
        </w:div>
        <w:div w:id="752776434">
          <w:marLeft w:val="640"/>
          <w:marRight w:val="0"/>
          <w:marTop w:val="0"/>
          <w:marBottom w:val="0"/>
          <w:divBdr>
            <w:top w:val="none" w:sz="0" w:space="0" w:color="auto"/>
            <w:left w:val="none" w:sz="0" w:space="0" w:color="auto"/>
            <w:bottom w:val="none" w:sz="0" w:space="0" w:color="auto"/>
            <w:right w:val="none" w:sz="0" w:space="0" w:color="auto"/>
          </w:divBdr>
        </w:div>
        <w:div w:id="593512936">
          <w:marLeft w:val="640"/>
          <w:marRight w:val="0"/>
          <w:marTop w:val="0"/>
          <w:marBottom w:val="0"/>
          <w:divBdr>
            <w:top w:val="none" w:sz="0" w:space="0" w:color="auto"/>
            <w:left w:val="none" w:sz="0" w:space="0" w:color="auto"/>
            <w:bottom w:val="none" w:sz="0" w:space="0" w:color="auto"/>
            <w:right w:val="none" w:sz="0" w:space="0" w:color="auto"/>
          </w:divBdr>
        </w:div>
        <w:div w:id="1819296591">
          <w:marLeft w:val="640"/>
          <w:marRight w:val="0"/>
          <w:marTop w:val="0"/>
          <w:marBottom w:val="0"/>
          <w:divBdr>
            <w:top w:val="none" w:sz="0" w:space="0" w:color="auto"/>
            <w:left w:val="none" w:sz="0" w:space="0" w:color="auto"/>
            <w:bottom w:val="none" w:sz="0" w:space="0" w:color="auto"/>
            <w:right w:val="none" w:sz="0" w:space="0" w:color="auto"/>
          </w:divBdr>
        </w:div>
        <w:div w:id="1347441324">
          <w:marLeft w:val="640"/>
          <w:marRight w:val="0"/>
          <w:marTop w:val="0"/>
          <w:marBottom w:val="0"/>
          <w:divBdr>
            <w:top w:val="none" w:sz="0" w:space="0" w:color="auto"/>
            <w:left w:val="none" w:sz="0" w:space="0" w:color="auto"/>
            <w:bottom w:val="none" w:sz="0" w:space="0" w:color="auto"/>
            <w:right w:val="none" w:sz="0" w:space="0" w:color="auto"/>
          </w:divBdr>
        </w:div>
        <w:div w:id="1001394679">
          <w:marLeft w:val="640"/>
          <w:marRight w:val="0"/>
          <w:marTop w:val="0"/>
          <w:marBottom w:val="0"/>
          <w:divBdr>
            <w:top w:val="none" w:sz="0" w:space="0" w:color="auto"/>
            <w:left w:val="none" w:sz="0" w:space="0" w:color="auto"/>
            <w:bottom w:val="none" w:sz="0" w:space="0" w:color="auto"/>
            <w:right w:val="none" w:sz="0" w:space="0" w:color="auto"/>
          </w:divBdr>
        </w:div>
        <w:div w:id="1157914775">
          <w:marLeft w:val="640"/>
          <w:marRight w:val="0"/>
          <w:marTop w:val="0"/>
          <w:marBottom w:val="0"/>
          <w:divBdr>
            <w:top w:val="none" w:sz="0" w:space="0" w:color="auto"/>
            <w:left w:val="none" w:sz="0" w:space="0" w:color="auto"/>
            <w:bottom w:val="none" w:sz="0" w:space="0" w:color="auto"/>
            <w:right w:val="none" w:sz="0" w:space="0" w:color="auto"/>
          </w:divBdr>
        </w:div>
        <w:div w:id="833763683">
          <w:marLeft w:val="640"/>
          <w:marRight w:val="0"/>
          <w:marTop w:val="0"/>
          <w:marBottom w:val="0"/>
          <w:divBdr>
            <w:top w:val="none" w:sz="0" w:space="0" w:color="auto"/>
            <w:left w:val="none" w:sz="0" w:space="0" w:color="auto"/>
            <w:bottom w:val="none" w:sz="0" w:space="0" w:color="auto"/>
            <w:right w:val="none" w:sz="0" w:space="0" w:color="auto"/>
          </w:divBdr>
        </w:div>
        <w:div w:id="548415433">
          <w:marLeft w:val="640"/>
          <w:marRight w:val="0"/>
          <w:marTop w:val="0"/>
          <w:marBottom w:val="0"/>
          <w:divBdr>
            <w:top w:val="none" w:sz="0" w:space="0" w:color="auto"/>
            <w:left w:val="none" w:sz="0" w:space="0" w:color="auto"/>
            <w:bottom w:val="none" w:sz="0" w:space="0" w:color="auto"/>
            <w:right w:val="none" w:sz="0" w:space="0" w:color="auto"/>
          </w:divBdr>
        </w:div>
        <w:div w:id="1402675041">
          <w:marLeft w:val="640"/>
          <w:marRight w:val="0"/>
          <w:marTop w:val="0"/>
          <w:marBottom w:val="0"/>
          <w:divBdr>
            <w:top w:val="none" w:sz="0" w:space="0" w:color="auto"/>
            <w:left w:val="none" w:sz="0" w:space="0" w:color="auto"/>
            <w:bottom w:val="none" w:sz="0" w:space="0" w:color="auto"/>
            <w:right w:val="none" w:sz="0" w:space="0" w:color="auto"/>
          </w:divBdr>
        </w:div>
        <w:div w:id="1708607354">
          <w:marLeft w:val="640"/>
          <w:marRight w:val="0"/>
          <w:marTop w:val="0"/>
          <w:marBottom w:val="0"/>
          <w:divBdr>
            <w:top w:val="none" w:sz="0" w:space="0" w:color="auto"/>
            <w:left w:val="none" w:sz="0" w:space="0" w:color="auto"/>
            <w:bottom w:val="none" w:sz="0" w:space="0" w:color="auto"/>
            <w:right w:val="none" w:sz="0" w:space="0" w:color="auto"/>
          </w:divBdr>
        </w:div>
        <w:div w:id="570967125">
          <w:marLeft w:val="640"/>
          <w:marRight w:val="0"/>
          <w:marTop w:val="0"/>
          <w:marBottom w:val="0"/>
          <w:divBdr>
            <w:top w:val="none" w:sz="0" w:space="0" w:color="auto"/>
            <w:left w:val="none" w:sz="0" w:space="0" w:color="auto"/>
            <w:bottom w:val="none" w:sz="0" w:space="0" w:color="auto"/>
            <w:right w:val="none" w:sz="0" w:space="0" w:color="auto"/>
          </w:divBdr>
        </w:div>
        <w:div w:id="364524854">
          <w:marLeft w:val="640"/>
          <w:marRight w:val="0"/>
          <w:marTop w:val="0"/>
          <w:marBottom w:val="0"/>
          <w:divBdr>
            <w:top w:val="none" w:sz="0" w:space="0" w:color="auto"/>
            <w:left w:val="none" w:sz="0" w:space="0" w:color="auto"/>
            <w:bottom w:val="none" w:sz="0" w:space="0" w:color="auto"/>
            <w:right w:val="none" w:sz="0" w:space="0" w:color="auto"/>
          </w:divBdr>
        </w:div>
        <w:div w:id="1886022764">
          <w:marLeft w:val="640"/>
          <w:marRight w:val="0"/>
          <w:marTop w:val="0"/>
          <w:marBottom w:val="0"/>
          <w:divBdr>
            <w:top w:val="none" w:sz="0" w:space="0" w:color="auto"/>
            <w:left w:val="none" w:sz="0" w:space="0" w:color="auto"/>
            <w:bottom w:val="none" w:sz="0" w:space="0" w:color="auto"/>
            <w:right w:val="none" w:sz="0" w:space="0" w:color="auto"/>
          </w:divBdr>
        </w:div>
        <w:div w:id="452096561">
          <w:marLeft w:val="640"/>
          <w:marRight w:val="0"/>
          <w:marTop w:val="0"/>
          <w:marBottom w:val="0"/>
          <w:divBdr>
            <w:top w:val="none" w:sz="0" w:space="0" w:color="auto"/>
            <w:left w:val="none" w:sz="0" w:space="0" w:color="auto"/>
            <w:bottom w:val="none" w:sz="0" w:space="0" w:color="auto"/>
            <w:right w:val="none" w:sz="0" w:space="0" w:color="auto"/>
          </w:divBdr>
        </w:div>
        <w:div w:id="2091198612">
          <w:marLeft w:val="640"/>
          <w:marRight w:val="0"/>
          <w:marTop w:val="0"/>
          <w:marBottom w:val="0"/>
          <w:divBdr>
            <w:top w:val="none" w:sz="0" w:space="0" w:color="auto"/>
            <w:left w:val="none" w:sz="0" w:space="0" w:color="auto"/>
            <w:bottom w:val="none" w:sz="0" w:space="0" w:color="auto"/>
            <w:right w:val="none" w:sz="0" w:space="0" w:color="auto"/>
          </w:divBdr>
        </w:div>
        <w:div w:id="1447118771">
          <w:marLeft w:val="640"/>
          <w:marRight w:val="0"/>
          <w:marTop w:val="0"/>
          <w:marBottom w:val="0"/>
          <w:divBdr>
            <w:top w:val="none" w:sz="0" w:space="0" w:color="auto"/>
            <w:left w:val="none" w:sz="0" w:space="0" w:color="auto"/>
            <w:bottom w:val="none" w:sz="0" w:space="0" w:color="auto"/>
            <w:right w:val="none" w:sz="0" w:space="0" w:color="auto"/>
          </w:divBdr>
        </w:div>
        <w:div w:id="842552482">
          <w:marLeft w:val="640"/>
          <w:marRight w:val="0"/>
          <w:marTop w:val="0"/>
          <w:marBottom w:val="0"/>
          <w:divBdr>
            <w:top w:val="none" w:sz="0" w:space="0" w:color="auto"/>
            <w:left w:val="none" w:sz="0" w:space="0" w:color="auto"/>
            <w:bottom w:val="none" w:sz="0" w:space="0" w:color="auto"/>
            <w:right w:val="none" w:sz="0" w:space="0" w:color="auto"/>
          </w:divBdr>
        </w:div>
        <w:div w:id="1880317192">
          <w:marLeft w:val="640"/>
          <w:marRight w:val="0"/>
          <w:marTop w:val="0"/>
          <w:marBottom w:val="0"/>
          <w:divBdr>
            <w:top w:val="none" w:sz="0" w:space="0" w:color="auto"/>
            <w:left w:val="none" w:sz="0" w:space="0" w:color="auto"/>
            <w:bottom w:val="none" w:sz="0" w:space="0" w:color="auto"/>
            <w:right w:val="none" w:sz="0" w:space="0" w:color="auto"/>
          </w:divBdr>
        </w:div>
        <w:div w:id="419328715">
          <w:marLeft w:val="640"/>
          <w:marRight w:val="0"/>
          <w:marTop w:val="0"/>
          <w:marBottom w:val="0"/>
          <w:divBdr>
            <w:top w:val="none" w:sz="0" w:space="0" w:color="auto"/>
            <w:left w:val="none" w:sz="0" w:space="0" w:color="auto"/>
            <w:bottom w:val="none" w:sz="0" w:space="0" w:color="auto"/>
            <w:right w:val="none" w:sz="0" w:space="0" w:color="auto"/>
          </w:divBdr>
        </w:div>
        <w:div w:id="178273365">
          <w:marLeft w:val="640"/>
          <w:marRight w:val="0"/>
          <w:marTop w:val="0"/>
          <w:marBottom w:val="0"/>
          <w:divBdr>
            <w:top w:val="none" w:sz="0" w:space="0" w:color="auto"/>
            <w:left w:val="none" w:sz="0" w:space="0" w:color="auto"/>
            <w:bottom w:val="none" w:sz="0" w:space="0" w:color="auto"/>
            <w:right w:val="none" w:sz="0" w:space="0" w:color="auto"/>
          </w:divBdr>
        </w:div>
        <w:div w:id="506332351">
          <w:marLeft w:val="640"/>
          <w:marRight w:val="0"/>
          <w:marTop w:val="0"/>
          <w:marBottom w:val="0"/>
          <w:divBdr>
            <w:top w:val="none" w:sz="0" w:space="0" w:color="auto"/>
            <w:left w:val="none" w:sz="0" w:space="0" w:color="auto"/>
            <w:bottom w:val="none" w:sz="0" w:space="0" w:color="auto"/>
            <w:right w:val="none" w:sz="0" w:space="0" w:color="auto"/>
          </w:divBdr>
        </w:div>
        <w:div w:id="623998080">
          <w:marLeft w:val="640"/>
          <w:marRight w:val="0"/>
          <w:marTop w:val="0"/>
          <w:marBottom w:val="0"/>
          <w:divBdr>
            <w:top w:val="none" w:sz="0" w:space="0" w:color="auto"/>
            <w:left w:val="none" w:sz="0" w:space="0" w:color="auto"/>
            <w:bottom w:val="none" w:sz="0" w:space="0" w:color="auto"/>
            <w:right w:val="none" w:sz="0" w:space="0" w:color="auto"/>
          </w:divBdr>
        </w:div>
        <w:div w:id="1786268383">
          <w:marLeft w:val="640"/>
          <w:marRight w:val="0"/>
          <w:marTop w:val="0"/>
          <w:marBottom w:val="0"/>
          <w:divBdr>
            <w:top w:val="none" w:sz="0" w:space="0" w:color="auto"/>
            <w:left w:val="none" w:sz="0" w:space="0" w:color="auto"/>
            <w:bottom w:val="none" w:sz="0" w:space="0" w:color="auto"/>
            <w:right w:val="none" w:sz="0" w:space="0" w:color="auto"/>
          </w:divBdr>
        </w:div>
        <w:div w:id="2092310635">
          <w:marLeft w:val="640"/>
          <w:marRight w:val="0"/>
          <w:marTop w:val="0"/>
          <w:marBottom w:val="0"/>
          <w:divBdr>
            <w:top w:val="none" w:sz="0" w:space="0" w:color="auto"/>
            <w:left w:val="none" w:sz="0" w:space="0" w:color="auto"/>
            <w:bottom w:val="none" w:sz="0" w:space="0" w:color="auto"/>
            <w:right w:val="none" w:sz="0" w:space="0" w:color="auto"/>
          </w:divBdr>
        </w:div>
        <w:div w:id="1024211747">
          <w:marLeft w:val="640"/>
          <w:marRight w:val="0"/>
          <w:marTop w:val="0"/>
          <w:marBottom w:val="0"/>
          <w:divBdr>
            <w:top w:val="none" w:sz="0" w:space="0" w:color="auto"/>
            <w:left w:val="none" w:sz="0" w:space="0" w:color="auto"/>
            <w:bottom w:val="none" w:sz="0" w:space="0" w:color="auto"/>
            <w:right w:val="none" w:sz="0" w:space="0" w:color="auto"/>
          </w:divBdr>
        </w:div>
        <w:div w:id="1344547768">
          <w:marLeft w:val="640"/>
          <w:marRight w:val="0"/>
          <w:marTop w:val="0"/>
          <w:marBottom w:val="0"/>
          <w:divBdr>
            <w:top w:val="none" w:sz="0" w:space="0" w:color="auto"/>
            <w:left w:val="none" w:sz="0" w:space="0" w:color="auto"/>
            <w:bottom w:val="none" w:sz="0" w:space="0" w:color="auto"/>
            <w:right w:val="none" w:sz="0" w:space="0" w:color="auto"/>
          </w:divBdr>
        </w:div>
        <w:div w:id="1413887838">
          <w:marLeft w:val="640"/>
          <w:marRight w:val="0"/>
          <w:marTop w:val="0"/>
          <w:marBottom w:val="0"/>
          <w:divBdr>
            <w:top w:val="none" w:sz="0" w:space="0" w:color="auto"/>
            <w:left w:val="none" w:sz="0" w:space="0" w:color="auto"/>
            <w:bottom w:val="none" w:sz="0" w:space="0" w:color="auto"/>
            <w:right w:val="none" w:sz="0" w:space="0" w:color="auto"/>
          </w:divBdr>
        </w:div>
        <w:div w:id="901138902">
          <w:marLeft w:val="640"/>
          <w:marRight w:val="0"/>
          <w:marTop w:val="0"/>
          <w:marBottom w:val="0"/>
          <w:divBdr>
            <w:top w:val="none" w:sz="0" w:space="0" w:color="auto"/>
            <w:left w:val="none" w:sz="0" w:space="0" w:color="auto"/>
            <w:bottom w:val="none" w:sz="0" w:space="0" w:color="auto"/>
            <w:right w:val="none" w:sz="0" w:space="0" w:color="auto"/>
          </w:divBdr>
        </w:div>
        <w:div w:id="854418475">
          <w:marLeft w:val="640"/>
          <w:marRight w:val="0"/>
          <w:marTop w:val="0"/>
          <w:marBottom w:val="0"/>
          <w:divBdr>
            <w:top w:val="none" w:sz="0" w:space="0" w:color="auto"/>
            <w:left w:val="none" w:sz="0" w:space="0" w:color="auto"/>
            <w:bottom w:val="none" w:sz="0" w:space="0" w:color="auto"/>
            <w:right w:val="none" w:sz="0" w:space="0" w:color="auto"/>
          </w:divBdr>
        </w:div>
        <w:div w:id="2013484352">
          <w:marLeft w:val="640"/>
          <w:marRight w:val="0"/>
          <w:marTop w:val="0"/>
          <w:marBottom w:val="0"/>
          <w:divBdr>
            <w:top w:val="none" w:sz="0" w:space="0" w:color="auto"/>
            <w:left w:val="none" w:sz="0" w:space="0" w:color="auto"/>
            <w:bottom w:val="none" w:sz="0" w:space="0" w:color="auto"/>
            <w:right w:val="none" w:sz="0" w:space="0" w:color="auto"/>
          </w:divBdr>
        </w:div>
        <w:div w:id="434061080">
          <w:marLeft w:val="640"/>
          <w:marRight w:val="0"/>
          <w:marTop w:val="0"/>
          <w:marBottom w:val="0"/>
          <w:divBdr>
            <w:top w:val="none" w:sz="0" w:space="0" w:color="auto"/>
            <w:left w:val="none" w:sz="0" w:space="0" w:color="auto"/>
            <w:bottom w:val="none" w:sz="0" w:space="0" w:color="auto"/>
            <w:right w:val="none" w:sz="0" w:space="0" w:color="auto"/>
          </w:divBdr>
        </w:div>
        <w:div w:id="296841297">
          <w:marLeft w:val="640"/>
          <w:marRight w:val="0"/>
          <w:marTop w:val="0"/>
          <w:marBottom w:val="0"/>
          <w:divBdr>
            <w:top w:val="none" w:sz="0" w:space="0" w:color="auto"/>
            <w:left w:val="none" w:sz="0" w:space="0" w:color="auto"/>
            <w:bottom w:val="none" w:sz="0" w:space="0" w:color="auto"/>
            <w:right w:val="none" w:sz="0" w:space="0" w:color="auto"/>
          </w:divBdr>
        </w:div>
      </w:divsChild>
    </w:div>
    <w:div w:id="111360936">
      <w:bodyDiv w:val="1"/>
      <w:marLeft w:val="0"/>
      <w:marRight w:val="0"/>
      <w:marTop w:val="0"/>
      <w:marBottom w:val="0"/>
      <w:divBdr>
        <w:top w:val="none" w:sz="0" w:space="0" w:color="auto"/>
        <w:left w:val="none" w:sz="0" w:space="0" w:color="auto"/>
        <w:bottom w:val="none" w:sz="0" w:space="0" w:color="auto"/>
        <w:right w:val="none" w:sz="0" w:space="0" w:color="auto"/>
      </w:divBdr>
      <w:divsChild>
        <w:div w:id="1653942350">
          <w:marLeft w:val="640"/>
          <w:marRight w:val="0"/>
          <w:marTop w:val="0"/>
          <w:marBottom w:val="0"/>
          <w:divBdr>
            <w:top w:val="none" w:sz="0" w:space="0" w:color="auto"/>
            <w:left w:val="none" w:sz="0" w:space="0" w:color="auto"/>
            <w:bottom w:val="none" w:sz="0" w:space="0" w:color="auto"/>
            <w:right w:val="none" w:sz="0" w:space="0" w:color="auto"/>
          </w:divBdr>
        </w:div>
        <w:div w:id="1145586159">
          <w:marLeft w:val="640"/>
          <w:marRight w:val="0"/>
          <w:marTop w:val="0"/>
          <w:marBottom w:val="0"/>
          <w:divBdr>
            <w:top w:val="none" w:sz="0" w:space="0" w:color="auto"/>
            <w:left w:val="none" w:sz="0" w:space="0" w:color="auto"/>
            <w:bottom w:val="none" w:sz="0" w:space="0" w:color="auto"/>
            <w:right w:val="none" w:sz="0" w:space="0" w:color="auto"/>
          </w:divBdr>
        </w:div>
        <w:div w:id="360865848">
          <w:marLeft w:val="640"/>
          <w:marRight w:val="0"/>
          <w:marTop w:val="0"/>
          <w:marBottom w:val="0"/>
          <w:divBdr>
            <w:top w:val="none" w:sz="0" w:space="0" w:color="auto"/>
            <w:left w:val="none" w:sz="0" w:space="0" w:color="auto"/>
            <w:bottom w:val="none" w:sz="0" w:space="0" w:color="auto"/>
            <w:right w:val="none" w:sz="0" w:space="0" w:color="auto"/>
          </w:divBdr>
        </w:div>
        <w:div w:id="1456943465">
          <w:marLeft w:val="640"/>
          <w:marRight w:val="0"/>
          <w:marTop w:val="0"/>
          <w:marBottom w:val="0"/>
          <w:divBdr>
            <w:top w:val="none" w:sz="0" w:space="0" w:color="auto"/>
            <w:left w:val="none" w:sz="0" w:space="0" w:color="auto"/>
            <w:bottom w:val="none" w:sz="0" w:space="0" w:color="auto"/>
            <w:right w:val="none" w:sz="0" w:space="0" w:color="auto"/>
          </w:divBdr>
        </w:div>
        <w:div w:id="424805808">
          <w:marLeft w:val="640"/>
          <w:marRight w:val="0"/>
          <w:marTop w:val="0"/>
          <w:marBottom w:val="0"/>
          <w:divBdr>
            <w:top w:val="none" w:sz="0" w:space="0" w:color="auto"/>
            <w:left w:val="none" w:sz="0" w:space="0" w:color="auto"/>
            <w:bottom w:val="none" w:sz="0" w:space="0" w:color="auto"/>
            <w:right w:val="none" w:sz="0" w:space="0" w:color="auto"/>
          </w:divBdr>
        </w:div>
        <w:div w:id="1034037802">
          <w:marLeft w:val="640"/>
          <w:marRight w:val="0"/>
          <w:marTop w:val="0"/>
          <w:marBottom w:val="0"/>
          <w:divBdr>
            <w:top w:val="none" w:sz="0" w:space="0" w:color="auto"/>
            <w:left w:val="none" w:sz="0" w:space="0" w:color="auto"/>
            <w:bottom w:val="none" w:sz="0" w:space="0" w:color="auto"/>
            <w:right w:val="none" w:sz="0" w:space="0" w:color="auto"/>
          </w:divBdr>
        </w:div>
        <w:div w:id="267085021">
          <w:marLeft w:val="640"/>
          <w:marRight w:val="0"/>
          <w:marTop w:val="0"/>
          <w:marBottom w:val="0"/>
          <w:divBdr>
            <w:top w:val="none" w:sz="0" w:space="0" w:color="auto"/>
            <w:left w:val="none" w:sz="0" w:space="0" w:color="auto"/>
            <w:bottom w:val="none" w:sz="0" w:space="0" w:color="auto"/>
            <w:right w:val="none" w:sz="0" w:space="0" w:color="auto"/>
          </w:divBdr>
        </w:div>
        <w:div w:id="344749762">
          <w:marLeft w:val="640"/>
          <w:marRight w:val="0"/>
          <w:marTop w:val="0"/>
          <w:marBottom w:val="0"/>
          <w:divBdr>
            <w:top w:val="none" w:sz="0" w:space="0" w:color="auto"/>
            <w:left w:val="none" w:sz="0" w:space="0" w:color="auto"/>
            <w:bottom w:val="none" w:sz="0" w:space="0" w:color="auto"/>
            <w:right w:val="none" w:sz="0" w:space="0" w:color="auto"/>
          </w:divBdr>
        </w:div>
        <w:div w:id="677731411">
          <w:marLeft w:val="640"/>
          <w:marRight w:val="0"/>
          <w:marTop w:val="0"/>
          <w:marBottom w:val="0"/>
          <w:divBdr>
            <w:top w:val="none" w:sz="0" w:space="0" w:color="auto"/>
            <w:left w:val="none" w:sz="0" w:space="0" w:color="auto"/>
            <w:bottom w:val="none" w:sz="0" w:space="0" w:color="auto"/>
            <w:right w:val="none" w:sz="0" w:space="0" w:color="auto"/>
          </w:divBdr>
        </w:div>
        <w:div w:id="1913927848">
          <w:marLeft w:val="640"/>
          <w:marRight w:val="0"/>
          <w:marTop w:val="0"/>
          <w:marBottom w:val="0"/>
          <w:divBdr>
            <w:top w:val="none" w:sz="0" w:space="0" w:color="auto"/>
            <w:left w:val="none" w:sz="0" w:space="0" w:color="auto"/>
            <w:bottom w:val="none" w:sz="0" w:space="0" w:color="auto"/>
            <w:right w:val="none" w:sz="0" w:space="0" w:color="auto"/>
          </w:divBdr>
        </w:div>
        <w:div w:id="466776923">
          <w:marLeft w:val="640"/>
          <w:marRight w:val="0"/>
          <w:marTop w:val="0"/>
          <w:marBottom w:val="0"/>
          <w:divBdr>
            <w:top w:val="none" w:sz="0" w:space="0" w:color="auto"/>
            <w:left w:val="none" w:sz="0" w:space="0" w:color="auto"/>
            <w:bottom w:val="none" w:sz="0" w:space="0" w:color="auto"/>
            <w:right w:val="none" w:sz="0" w:space="0" w:color="auto"/>
          </w:divBdr>
        </w:div>
        <w:div w:id="509293589">
          <w:marLeft w:val="640"/>
          <w:marRight w:val="0"/>
          <w:marTop w:val="0"/>
          <w:marBottom w:val="0"/>
          <w:divBdr>
            <w:top w:val="none" w:sz="0" w:space="0" w:color="auto"/>
            <w:left w:val="none" w:sz="0" w:space="0" w:color="auto"/>
            <w:bottom w:val="none" w:sz="0" w:space="0" w:color="auto"/>
            <w:right w:val="none" w:sz="0" w:space="0" w:color="auto"/>
          </w:divBdr>
        </w:div>
        <w:div w:id="799954260">
          <w:marLeft w:val="640"/>
          <w:marRight w:val="0"/>
          <w:marTop w:val="0"/>
          <w:marBottom w:val="0"/>
          <w:divBdr>
            <w:top w:val="none" w:sz="0" w:space="0" w:color="auto"/>
            <w:left w:val="none" w:sz="0" w:space="0" w:color="auto"/>
            <w:bottom w:val="none" w:sz="0" w:space="0" w:color="auto"/>
            <w:right w:val="none" w:sz="0" w:space="0" w:color="auto"/>
          </w:divBdr>
        </w:div>
        <w:div w:id="267860416">
          <w:marLeft w:val="640"/>
          <w:marRight w:val="0"/>
          <w:marTop w:val="0"/>
          <w:marBottom w:val="0"/>
          <w:divBdr>
            <w:top w:val="none" w:sz="0" w:space="0" w:color="auto"/>
            <w:left w:val="none" w:sz="0" w:space="0" w:color="auto"/>
            <w:bottom w:val="none" w:sz="0" w:space="0" w:color="auto"/>
            <w:right w:val="none" w:sz="0" w:space="0" w:color="auto"/>
          </w:divBdr>
        </w:div>
        <w:div w:id="174342827">
          <w:marLeft w:val="640"/>
          <w:marRight w:val="0"/>
          <w:marTop w:val="0"/>
          <w:marBottom w:val="0"/>
          <w:divBdr>
            <w:top w:val="none" w:sz="0" w:space="0" w:color="auto"/>
            <w:left w:val="none" w:sz="0" w:space="0" w:color="auto"/>
            <w:bottom w:val="none" w:sz="0" w:space="0" w:color="auto"/>
            <w:right w:val="none" w:sz="0" w:space="0" w:color="auto"/>
          </w:divBdr>
        </w:div>
        <w:div w:id="861356013">
          <w:marLeft w:val="640"/>
          <w:marRight w:val="0"/>
          <w:marTop w:val="0"/>
          <w:marBottom w:val="0"/>
          <w:divBdr>
            <w:top w:val="none" w:sz="0" w:space="0" w:color="auto"/>
            <w:left w:val="none" w:sz="0" w:space="0" w:color="auto"/>
            <w:bottom w:val="none" w:sz="0" w:space="0" w:color="auto"/>
            <w:right w:val="none" w:sz="0" w:space="0" w:color="auto"/>
          </w:divBdr>
        </w:div>
        <w:div w:id="79641136">
          <w:marLeft w:val="640"/>
          <w:marRight w:val="0"/>
          <w:marTop w:val="0"/>
          <w:marBottom w:val="0"/>
          <w:divBdr>
            <w:top w:val="none" w:sz="0" w:space="0" w:color="auto"/>
            <w:left w:val="none" w:sz="0" w:space="0" w:color="auto"/>
            <w:bottom w:val="none" w:sz="0" w:space="0" w:color="auto"/>
            <w:right w:val="none" w:sz="0" w:space="0" w:color="auto"/>
          </w:divBdr>
        </w:div>
        <w:div w:id="1535197247">
          <w:marLeft w:val="640"/>
          <w:marRight w:val="0"/>
          <w:marTop w:val="0"/>
          <w:marBottom w:val="0"/>
          <w:divBdr>
            <w:top w:val="none" w:sz="0" w:space="0" w:color="auto"/>
            <w:left w:val="none" w:sz="0" w:space="0" w:color="auto"/>
            <w:bottom w:val="none" w:sz="0" w:space="0" w:color="auto"/>
            <w:right w:val="none" w:sz="0" w:space="0" w:color="auto"/>
          </w:divBdr>
        </w:div>
        <w:div w:id="1086657576">
          <w:marLeft w:val="640"/>
          <w:marRight w:val="0"/>
          <w:marTop w:val="0"/>
          <w:marBottom w:val="0"/>
          <w:divBdr>
            <w:top w:val="none" w:sz="0" w:space="0" w:color="auto"/>
            <w:left w:val="none" w:sz="0" w:space="0" w:color="auto"/>
            <w:bottom w:val="none" w:sz="0" w:space="0" w:color="auto"/>
            <w:right w:val="none" w:sz="0" w:space="0" w:color="auto"/>
          </w:divBdr>
        </w:div>
        <w:div w:id="1595550291">
          <w:marLeft w:val="640"/>
          <w:marRight w:val="0"/>
          <w:marTop w:val="0"/>
          <w:marBottom w:val="0"/>
          <w:divBdr>
            <w:top w:val="none" w:sz="0" w:space="0" w:color="auto"/>
            <w:left w:val="none" w:sz="0" w:space="0" w:color="auto"/>
            <w:bottom w:val="none" w:sz="0" w:space="0" w:color="auto"/>
            <w:right w:val="none" w:sz="0" w:space="0" w:color="auto"/>
          </w:divBdr>
        </w:div>
        <w:div w:id="1506751649">
          <w:marLeft w:val="640"/>
          <w:marRight w:val="0"/>
          <w:marTop w:val="0"/>
          <w:marBottom w:val="0"/>
          <w:divBdr>
            <w:top w:val="none" w:sz="0" w:space="0" w:color="auto"/>
            <w:left w:val="none" w:sz="0" w:space="0" w:color="auto"/>
            <w:bottom w:val="none" w:sz="0" w:space="0" w:color="auto"/>
            <w:right w:val="none" w:sz="0" w:space="0" w:color="auto"/>
          </w:divBdr>
        </w:div>
        <w:div w:id="271402834">
          <w:marLeft w:val="640"/>
          <w:marRight w:val="0"/>
          <w:marTop w:val="0"/>
          <w:marBottom w:val="0"/>
          <w:divBdr>
            <w:top w:val="none" w:sz="0" w:space="0" w:color="auto"/>
            <w:left w:val="none" w:sz="0" w:space="0" w:color="auto"/>
            <w:bottom w:val="none" w:sz="0" w:space="0" w:color="auto"/>
            <w:right w:val="none" w:sz="0" w:space="0" w:color="auto"/>
          </w:divBdr>
        </w:div>
        <w:div w:id="790516767">
          <w:marLeft w:val="640"/>
          <w:marRight w:val="0"/>
          <w:marTop w:val="0"/>
          <w:marBottom w:val="0"/>
          <w:divBdr>
            <w:top w:val="none" w:sz="0" w:space="0" w:color="auto"/>
            <w:left w:val="none" w:sz="0" w:space="0" w:color="auto"/>
            <w:bottom w:val="none" w:sz="0" w:space="0" w:color="auto"/>
            <w:right w:val="none" w:sz="0" w:space="0" w:color="auto"/>
          </w:divBdr>
        </w:div>
        <w:div w:id="1329211638">
          <w:marLeft w:val="640"/>
          <w:marRight w:val="0"/>
          <w:marTop w:val="0"/>
          <w:marBottom w:val="0"/>
          <w:divBdr>
            <w:top w:val="none" w:sz="0" w:space="0" w:color="auto"/>
            <w:left w:val="none" w:sz="0" w:space="0" w:color="auto"/>
            <w:bottom w:val="none" w:sz="0" w:space="0" w:color="auto"/>
            <w:right w:val="none" w:sz="0" w:space="0" w:color="auto"/>
          </w:divBdr>
        </w:div>
        <w:div w:id="119342421">
          <w:marLeft w:val="640"/>
          <w:marRight w:val="0"/>
          <w:marTop w:val="0"/>
          <w:marBottom w:val="0"/>
          <w:divBdr>
            <w:top w:val="none" w:sz="0" w:space="0" w:color="auto"/>
            <w:left w:val="none" w:sz="0" w:space="0" w:color="auto"/>
            <w:bottom w:val="none" w:sz="0" w:space="0" w:color="auto"/>
            <w:right w:val="none" w:sz="0" w:space="0" w:color="auto"/>
          </w:divBdr>
        </w:div>
        <w:div w:id="415396071">
          <w:marLeft w:val="640"/>
          <w:marRight w:val="0"/>
          <w:marTop w:val="0"/>
          <w:marBottom w:val="0"/>
          <w:divBdr>
            <w:top w:val="none" w:sz="0" w:space="0" w:color="auto"/>
            <w:left w:val="none" w:sz="0" w:space="0" w:color="auto"/>
            <w:bottom w:val="none" w:sz="0" w:space="0" w:color="auto"/>
            <w:right w:val="none" w:sz="0" w:space="0" w:color="auto"/>
          </w:divBdr>
        </w:div>
        <w:div w:id="1823237226">
          <w:marLeft w:val="640"/>
          <w:marRight w:val="0"/>
          <w:marTop w:val="0"/>
          <w:marBottom w:val="0"/>
          <w:divBdr>
            <w:top w:val="none" w:sz="0" w:space="0" w:color="auto"/>
            <w:left w:val="none" w:sz="0" w:space="0" w:color="auto"/>
            <w:bottom w:val="none" w:sz="0" w:space="0" w:color="auto"/>
            <w:right w:val="none" w:sz="0" w:space="0" w:color="auto"/>
          </w:divBdr>
        </w:div>
        <w:div w:id="1565213652">
          <w:marLeft w:val="640"/>
          <w:marRight w:val="0"/>
          <w:marTop w:val="0"/>
          <w:marBottom w:val="0"/>
          <w:divBdr>
            <w:top w:val="none" w:sz="0" w:space="0" w:color="auto"/>
            <w:left w:val="none" w:sz="0" w:space="0" w:color="auto"/>
            <w:bottom w:val="none" w:sz="0" w:space="0" w:color="auto"/>
            <w:right w:val="none" w:sz="0" w:space="0" w:color="auto"/>
          </w:divBdr>
        </w:div>
        <w:div w:id="711073847">
          <w:marLeft w:val="640"/>
          <w:marRight w:val="0"/>
          <w:marTop w:val="0"/>
          <w:marBottom w:val="0"/>
          <w:divBdr>
            <w:top w:val="none" w:sz="0" w:space="0" w:color="auto"/>
            <w:left w:val="none" w:sz="0" w:space="0" w:color="auto"/>
            <w:bottom w:val="none" w:sz="0" w:space="0" w:color="auto"/>
            <w:right w:val="none" w:sz="0" w:space="0" w:color="auto"/>
          </w:divBdr>
        </w:div>
        <w:div w:id="1573345791">
          <w:marLeft w:val="640"/>
          <w:marRight w:val="0"/>
          <w:marTop w:val="0"/>
          <w:marBottom w:val="0"/>
          <w:divBdr>
            <w:top w:val="none" w:sz="0" w:space="0" w:color="auto"/>
            <w:left w:val="none" w:sz="0" w:space="0" w:color="auto"/>
            <w:bottom w:val="none" w:sz="0" w:space="0" w:color="auto"/>
            <w:right w:val="none" w:sz="0" w:space="0" w:color="auto"/>
          </w:divBdr>
        </w:div>
        <w:div w:id="828056083">
          <w:marLeft w:val="640"/>
          <w:marRight w:val="0"/>
          <w:marTop w:val="0"/>
          <w:marBottom w:val="0"/>
          <w:divBdr>
            <w:top w:val="none" w:sz="0" w:space="0" w:color="auto"/>
            <w:left w:val="none" w:sz="0" w:space="0" w:color="auto"/>
            <w:bottom w:val="none" w:sz="0" w:space="0" w:color="auto"/>
            <w:right w:val="none" w:sz="0" w:space="0" w:color="auto"/>
          </w:divBdr>
        </w:div>
        <w:div w:id="1073822343">
          <w:marLeft w:val="640"/>
          <w:marRight w:val="0"/>
          <w:marTop w:val="0"/>
          <w:marBottom w:val="0"/>
          <w:divBdr>
            <w:top w:val="none" w:sz="0" w:space="0" w:color="auto"/>
            <w:left w:val="none" w:sz="0" w:space="0" w:color="auto"/>
            <w:bottom w:val="none" w:sz="0" w:space="0" w:color="auto"/>
            <w:right w:val="none" w:sz="0" w:space="0" w:color="auto"/>
          </w:divBdr>
        </w:div>
        <w:div w:id="1793085046">
          <w:marLeft w:val="640"/>
          <w:marRight w:val="0"/>
          <w:marTop w:val="0"/>
          <w:marBottom w:val="0"/>
          <w:divBdr>
            <w:top w:val="none" w:sz="0" w:space="0" w:color="auto"/>
            <w:left w:val="none" w:sz="0" w:space="0" w:color="auto"/>
            <w:bottom w:val="none" w:sz="0" w:space="0" w:color="auto"/>
            <w:right w:val="none" w:sz="0" w:space="0" w:color="auto"/>
          </w:divBdr>
        </w:div>
        <w:div w:id="865558103">
          <w:marLeft w:val="640"/>
          <w:marRight w:val="0"/>
          <w:marTop w:val="0"/>
          <w:marBottom w:val="0"/>
          <w:divBdr>
            <w:top w:val="none" w:sz="0" w:space="0" w:color="auto"/>
            <w:left w:val="none" w:sz="0" w:space="0" w:color="auto"/>
            <w:bottom w:val="none" w:sz="0" w:space="0" w:color="auto"/>
            <w:right w:val="none" w:sz="0" w:space="0" w:color="auto"/>
          </w:divBdr>
        </w:div>
        <w:div w:id="1423796236">
          <w:marLeft w:val="640"/>
          <w:marRight w:val="0"/>
          <w:marTop w:val="0"/>
          <w:marBottom w:val="0"/>
          <w:divBdr>
            <w:top w:val="none" w:sz="0" w:space="0" w:color="auto"/>
            <w:left w:val="none" w:sz="0" w:space="0" w:color="auto"/>
            <w:bottom w:val="none" w:sz="0" w:space="0" w:color="auto"/>
            <w:right w:val="none" w:sz="0" w:space="0" w:color="auto"/>
          </w:divBdr>
        </w:div>
        <w:div w:id="1062755715">
          <w:marLeft w:val="640"/>
          <w:marRight w:val="0"/>
          <w:marTop w:val="0"/>
          <w:marBottom w:val="0"/>
          <w:divBdr>
            <w:top w:val="none" w:sz="0" w:space="0" w:color="auto"/>
            <w:left w:val="none" w:sz="0" w:space="0" w:color="auto"/>
            <w:bottom w:val="none" w:sz="0" w:space="0" w:color="auto"/>
            <w:right w:val="none" w:sz="0" w:space="0" w:color="auto"/>
          </w:divBdr>
        </w:div>
        <w:div w:id="507257972">
          <w:marLeft w:val="640"/>
          <w:marRight w:val="0"/>
          <w:marTop w:val="0"/>
          <w:marBottom w:val="0"/>
          <w:divBdr>
            <w:top w:val="none" w:sz="0" w:space="0" w:color="auto"/>
            <w:left w:val="none" w:sz="0" w:space="0" w:color="auto"/>
            <w:bottom w:val="none" w:sz="0" w:space="0" w:color="auto"/>
            <w:right w:val="none" w:sz="0" w:space="0" w:color="auto"/>
          </w:divBdr>
        </w:div>
        <w:div w:id="1988243205">
          <w:marLeft w:val="640"/>
          <w:marRight w:val="0"/>
          <w:marTop w:val="0"/>
          <w:marBottom w:val="0"/>
          <w:divBdr>
            <w:top w:val="none" w:sz="0" w:space="0" w:color="auto"/>
            <w:left w:val="none" w:sz="0" w:space="0" w:color="auto"/>
            <w:bottom w:val="none" w:sz="0" w:space="0" w:color="auto"/>
            <w:right w:val="none" w:sz="0" w:space="0" w:color="auto"/>
          </w:divBdr>
        </w:div>
        <w:div w:id="2000229023">
          <w:marLeft w:val="640"/>
          <w:marRight w:val="0"/>
          <w:marTop w:val="0"/>
          <w:marBottom w:val="0"/>
          <w:divBdr>
            <w:top w:val="none" w:sz="0" w:space="0" w:color="auto"/>
            <w:left w:val="none" w:sz="0" w:space="0" w:color="auto"/>
            <w:bottom w:val="none" w:sz="0" w:space="0" w:color="auto"/>
            <w:right w:val="none" w:sz="0" w:space="0" w:color="auto"/>
          </w:divBdr>
        </w:div>
        <w:div w:id="2098088917">
          <w:marLeft w:val="640"/>
          <w:marRight w:val="0"/>
          <w:marTop w:val="0"/>
          <w:marBottom w:val="0"/>
          <w:divBdr>
            <w:top w:val="none" w:sz="0" w:space="0" w:color="auto"/>
            <w:left w:val="none" w:sz="0" w:space="0" w:color="auto"/>
            <w:bottom w:val="none" w:sz="0" w:space="0" w:color="auto"/>
            <w:right w:val="none" w:sz="0" w:space="0" w:color="auto"/>
          </w:divBdr>
        </w:div>
        <w:div w:id="1216939598">
          <w:marLeft w:val="640"/>
          <w:marRight w:val="0"/>
          <w:marTop w:val="0"/>
          <w:marBottom w:val="0"/>
          <w:divBdr>
            <w:top w:val="none" w:sz="0" w:space="0" w:color="auto"/>
            <w:left w:val="none" w:sz="0" w:space="0" w:color="auto"/>
            <w:bottom w:val="none" w:sz="0" w:space="0" w:color="auto"/>
            <w:right w:val="none" w:sz="0" w:space="0" w:color="auto"/>
          </w:divBdr>
        </w:div>
        <w:div w:id="1566917078">
          <w:marLeft w:val="640"/>
          <w:marRight w:val="0"/>
          <w:marTop w:val="0"/>
          <w:marBottom w:val="0"/>
          <w:divBdr>
            <w:top w:val="none" w:sz="0" w:space="0" w:color="auto"/>
            <w:left w:val="none" w:sz="0" w:space="0" w:color="auto"/>
            <w:bottom w:val="none" w:sz="0" w:space="0" w:color="auto"/>
            <w:right w:val="none" w:sz="0" w:space="0" w:color="auto"/>
          </w:divBdr>
        </w:div>
        <w:div w:id="1036351119">
          <w:marLeft w:val="640"/>
          <w:marRight w:val="0"/>
          <w:marTop w:val="0"/>
          <w:marBottom w:val="0"/>
          <w:divBdr>
            <w:top w:val="none" w:sz="0" w:space="0" w:color="auto"/>
            <w:left w:val="none" w:sz="0" w:space="0" w:color="auto"/>
            <w:bottom w:val="none" w:sz="0" w:space="0" w:color="auto"/>
            <w:right w:val="none" w:sz="0" w:space="0" w:color="auto"/>
          </w:divBdr>
        </w:div>
        <w:div w:id="1859615582">
          <w:marLeft w:val="640"/>
          <w:marRight w:val="0"/>
          <w:marTop w:val="0"/>
          <w:marBottom w:val="0"/>
          <w:divBdr>
            <w:top w:val="none" w:sz="0" w:space="0" w:color="auto"/>
            <w:left w:val="none" w:sz="0" w:space="0" w:color="auto"/>
            <w:bottom w:val="none" w:sz="0" w:space="0" w:color="auto"/>
            <w:right w:val="none" w:sz="0" w:space="0" w:color="auto"/>
          </w:divBdr>
        </w:div>
        <w:div w:id="1634209540">
          <w:marLeft w:val="640"/>
          <w:marRight w:val="0"/>
          <w:marTop w:val="0"/>
          <w:marBottom w:val="0"/>
          <w:divBdr>
            <w:top w:val="none" w:sz="0" w:space="0" w:color="auto"/>
            <w:left w:val="none" w:sz="0" w:space="0" w:color="auto"/>
            <w:bottom w:val="none" w:sz="0" w:space="0" w:color="auto"/>
            <w:right w:val="none" w:sz="0" w:space="0" w:color="auto"/>
          </w:divBdr>
        </w:div>
        <w:div w:id="365252172">
          <w:marLeft w:val="640"/>
          <w:marRight w:val="0"/>
          <w:marTop w:val="0"/>
          <w:marBottom w:val="0"/>
          <w:divBdr>
            <w:top w:val="none" w:sz="0" w:space="0" w:color="auto"/>
            <w:left w:val="none" w:sz="0" w:space="0" w:color="auto"/>
            <w:bottom w:val="none" w:sz="0" w:space="0" w:color="auto"/>
            <w:right w:val="none" w:sz="0" w:space="0" w:color="auto"/>
          </w:divBdr>
        </w:div>
        <w:div w:id="1379205665">
          <w:marLeft w:val="640"/>
          <w:marRight w:val="0"/>
          <w:marTop w:val="0"/>
          <w:marBottom w:val="0"/>
          <w:divBdr>
            <w:top w:val="none" w:sz="0" w:space="0" w:color="auto"/>
            <w:left w:val="none" w:sz="0" w:space="0" w:color="auto"/>
            <w:bottom w:val="none" w:sz="0" w:space="0" w:color="auto"/>
            <w:right w:val="none" w:sz="0" w:space="0" w:color="auto"/>
          </w:divBdr>
        </w:div>
        <w:div w:id="671374297">
          <w:marLeft w:val="640"/>
          <w:marRight w:val="0"/>
          <w:marTop w:val="0"/>
          <w:marBottom w:val="0"/>
          <w:divBdr>
            <w:top w:val="none" w:sz="0" w:space="0" w:color="auto"/>
            <w:left w:val="none" w:sz="0" w:space="0" w:color="auto"/>
            <w:bottom w:val="none" w:sz="0" w:space="0" w:color="auto"/>
            <w:right w:val="none" w:sz="0" w:space="0" w:color="auto"/>
          </w:divBdr>
        </w:div>
        <w:div w:id="1064837809">
          <w:marLeft w:val="640"/>
          <w:marRight w:val="0"/>
          <w:marTop w:val="0"/>
          <w:marBottom w:val="0"/>
          <w:divBdr>
            <w:top w:val="none" w:sz="0" w:space="0" w:color="auto"/>
            <w:left w:val="none" w:sz="0" w:space="0" w:color="auto"/>
            <w:bottom w:val="none" w:sz="0" w:space="0" w:color="auto"/>
            <w:right w:val="none" w:sz="0" w:space="0" w:color="auto"/>
          </w:divBdr>
        </w:div>
        <w:div w:id="2030833545">
          <w:marLeft w:val="640"/>
          <w:marRight w:val="0"/>
          <w:marTop w:val="0"/>
          <w:marBottom w:val="0"/>
          <w:divBdr>
            <w:top w:val="none" w:sz="0" w:space="0" w:color="auto"/>
            <w:left w:val="none" w:sz="0" w:space="0" w:color="auto"/>
            <w:bottom w:val="none" w:sz="0" w:space="0" w:color="auto"/>
            <w:right w:val="none" w:sz="0" w:space="0" w:color="auto"/>
          </w:divBdr>
        </w:div>
        <w:div w:id="1966499983">
          <w:marLeft w:val="640"/>
          <w:marRight w:val="0"/>
          <w:marTop w:val="0"/>
          <w:marBottom w:val="0"/>
          <w:divBdr>
            <w:top w:val="none" w:sz="0" w:space="0" w:color="auto"/>
            <w:left w:val="none" w:sz="0" w:space="0" w:color="auto"/>
            <w:bottom w:val="none" w:sz="0" w:space="0" w:color="auto"/>
            <w:right w:val="none" w:sz="0" w:space="0" w:color="auto"/>
          </w:divBdr>
        </w:div>
        <w:div w:id="1257330037">
          <w:marLeft w:val="640"/>
          <w:marRight w:val="0"/>
          <w:marTop w:val="0"/>
          <w:marBottom w:val="0"/>
          <w:divBdr>
            <w:top w:val="none" w:sz="0" w:space="0" w:color="auto"/>
            <w:left w:val="none" w:sz="0" w:space="0" w:color="auto"/>
            <w:bottom w:val="none" w:sz="0" w:space="0" w:color="auto"/>
            <w:right w:val="none" w:sz="0" w:space="0" w:color="auto"/>
          </w:divBdr>
        </w:div>
        <w:div w:id="387649175">
          <w:marLeft w:val="640"/>
          <w:marRight w:val="0"/>
          <w:marTop w:val="0"/>
          <w:marBottom w:val="0"/>
          <w:divBdr>
            <w:top w:val="none" w:sz="0" w:space="0" w:color="auto"/>
            <w:left w:val="none" w:sz="0" w:space="0" w:color="auto"/>
            <w:bottom w:val="none" w:sz="0" w:space="0" w:color="auto"/>
            <w:right w:val="none" w:sz="0" w:space="0" w:color="auto"/>
          </w:divBdr>
        </w:div>
        <w:div w:id="1077021127">
          <w:marLeft w:val="640"/>
          <w:marRight w:val="0"/>
          <w:marTop w:val="0"/>
          <w:marBottom w:val="0"/>
          <w:divBdr>
            <w:top w:val="none" w:sz="0" w:space="0" w:color="auto"/>
            <w:left w:val="none" w:sz="0" w:space="0" w:color="auto"/>
            <w:bottom w:val="none" w:sz="0" w:space="0" w:color="auto"/>
            <w:right w:val="none" w:sz="0" w:space="0" w:color="auto"/>
          </w:divBdr>
        </w:div>
        <w:div w:id="259527319">
          <w:marLeft w:val="640"/>
          <w:marRight w:val="0"/>
          <w:marTop w:val="0"/>
          <w:marBottom w:val="0"/>
          <w:divBdr>
            <w:top w:val="none" w:sz="0" w:space="0" w:color="auto"/>
            <w:left w:val="none" w:sz="0" w:space="0" w:color="auto"/>
            <w:bottom w:val="none" w:sz="0" w:space="0" w:color="auto"/>
            <w:right w:val="none" w:sz="0" w:space="0" w:color="auto"/>
          </w:divBdr>
        </w:div>
        <w:div w:id="945386079">
          <w:marLeft w:val="640"/>
          <w:marRight w:val="0"/>
          <w:marTop w:val="0"/>
          <w:marBottom w:val="0"/>
          <w:divBdr>
            <w:top w:val="none" w:sz="0" w:space="0" w:color="auto"/>
            <w:left w:val="none" w:sz="0" w:space="0" w:color="auto"/>
            <w:bottom w:val="none" w:sz="0" w:space="0" w:color="auto"/>
            <w:right w:val="none" w:sz="0" w:space="0" w:color="auto"/>
          </w:divBdr>
        </w:div>
        <w:div w:id="1227649688">
          <w:marLeft w:val="640"/>
          <w:marRight w:val="0"/>
          <w:marTop w:val="0"/>
          <w:marBottom w:val="0"/>
          <w:divBdr>
            <w:top w:val="none" w:sz="0" w:space="0" w:color="auto"/>
            <w:left w:val="none" w:sz="0" w:space="0" w:color="auto"/>
            <w:bottom w:val="none" w:sz="0" w:space="0" w:color="auto"/>
            <w:right w:val="none" w:sz="0" w:space="0" w:color="auto"/>
          </w:divBdr>
        </w:div>
        <w:div w:id="1272933080">
          <w:marLeft w:val="640"/>
          <w:marRight w:val="0"/>
          <w:marTop w:val="0"/>
          <w:marBottom w:val="0"/>
          <w:divBdr>
            <w:top w:val="none" w:sz="0" w:space="0" w:color="auto"/>
            <w:left w:val="none" w:sz="0" w:space="0" w:color="auto"/>
            <w:bottom w:val="none" w:sz="0" w:space="0" w:color="auto"/>
            <w:right w:val="none" w:sz="0" w:space="0" w:color="auto"/>
          </w:divBdr>
        </w:div>
        <w:div w:id="143356520">
          <w:marLeft w:val="640"/>
          <w:marRight w:val="0"/>
          <w:marTop w:val="0"/>
          <w:marBottom w:val="0"/>
          <w:divBdr>
            <w:top w:val="none" w:sz="0" w:space="0" w:color="auto"/>
            <w:left w:val="none" w:sz="0" w:space="0" w:color="auto"/>
            <w:bottom w:val="none" w:sz="0" w:space="0" w:color="auto"/>
            <w:right w:val="none" w:sz="0" w:space="0" w:color="auto"/>
          </w:divBdr>
        </w:div>
        <w:div w:id="489830349">
          <w:marLeft w:val="640"/>
          <w:marRight w:val="0"/>
          <w:marTop w:val="0"/>
          <w:marBottom w:val="0"/>
          <w:divBdr>
            <w:top w:val="none" w:sz="0" w:space="0" w:color="auto"/>
            <w:left w:val="none" w:sz="0" w:space="0" w:color="auto"/>
            <w:bottom w:val="none" w:sz="0" w:space="0" w:color="auto"/>
            <w:right w:val="none" w:sz="0" w:space="0" w:color="auto"/>
          </w:divBdr>
        </w:div>
        <w:div w:id="1343166538">
          <w:marLeft w:val="640"/>
          <w:marRight w:val="0"/>
          <w:marTop w:val="0"/>
          <w:marBottom w:val="0"/>
          <w:divBdr>
            <w:top w:val="none" w:sz="0" w:space="0" w:color="auto"/>
            <w:left w:val="none" w:sz="0" w:space="0" w:color="auto"/>
            <w:bottom w:val="none" w:sz="0" w:space="0" w:color="auto"/>
            <w:right w:val="none" w:sz="0" w:space="0" w:color="auto"/>
          </w:divBdr>
        </w:div>
        <w:div w:id="1366441465">
          <w:marLeft w:val="640"/>
          <w:marRight w:val="0"/>
          <w:marTop w:val="0"/>
          <w:marBottom w:val="0"/>
          <w:divBdr>
            <w:top w:val="none" w:sz="0" w:space="0" w:color="auto"/>
            <w:left w:val="none" w:sz="0" w:space="0" w:color="auto"/>
            <w:bottom w:val="none" w:sz="0" w:space="0" w:color="auto"/>
            <w:right w:val="none" w:sz="0" w:space="0" w:color="auto"/>
          </w:divBdr>
        </w:div>
        <w:div w:id="530648345">
          <w:marLeft w:val="640"/>
          <w:marRight w:val="0"/>
          <w:marTop w:val="0"/>
          <w:marBottom w:val="0"/>
          <w:divBdr>
            <w:top w:val="none" w:sz="0" w:space="0" w:color="auto"/>
            <w:left w:val="none" w:sz="0" w:space="0" w:color="auto"/>
            <w:bottom w:val="none" w:sz="0" w:space="0" w:color="auto"/>
            <w:right w:val="none" w:sz="0" w:space="0" w:color="auto"/>
          </w:divBdr>
        </w:div>
      </w:divsChild>
    </w:div>
    <w:div w:id="115107809">
      <w:bodyDiv w:val="1"/>
      <w:marLeft w:val="0"/>
      <w:marRight w:val="0"/>
      <w:marTop w:val="0"/>
      <w:marBottom w:val="0"/>
      <w:divBdr>
        <w:top w:val="none" w:sz="0" w:space="0" w:color="auto"/>
        <w:left w:val="none" w:sz="0" w:space="0" w:color="auto"/>
        <w:bottom w:val="none" w:sz="0" w:space="0" w:color="auto"/>
        <w:right w:val="none" w:sz="0" w:space="0" w:color="auto"/>
      </w:divBdr>
    </w:div>
    <w:div w:id="117456040">
      <w:bodyDiv w:val="1"/>
      <w:marLeft w:val="0"/>
      <w:marRight w:val="0"/>
      <w:marTop w:val="0"/>
      <w:marBottom w:val="0"/>
      <w:divBdr>
        <w:top w:val="none" w:sz="0" w:space="0" w:color="auto"/>
        <w:left w:val="none" w:sz="0" w:space="0" w:color="auto"/>
        <w:bottom w:val="none" w:sz="0" w:space="0" w:color="auto"/>
        <w:right w:val="none" w:sz="0" w:space="0" w:color="auto"/>
      </w:divBdr>
      <w:divsChild>
        <w:div w:id="436027071">
          <w:marLeft w:val="480"/>
          <w:marRight w:val="0"/>
          <w:marTop w:val="0"/>
          <w:marBottom w:val="0"/>
          <w:divBdr>
            <w:top w:val="none" w:sz="0" w:space="0" w:color="auto"/>
            <w:left w:val="none" w:sz="0" w:space="0" w:color="auto"/>
            <w:bottom w:val="none" w:sz="0" w:space="0" w:color="auto"/>
            <w:right w:val="none" w:sz="0" w:space="0" w:color="auto"/>
          </w:divBdr>
        </w:div>
        <w:div w:id="1392269015">
          <w:marLeft w:val="480"/>
          <w:marRight w:val="0"/>
          <w:marTop w:val="0"/>
          <w:marBottom w:val="0"/>
          <w:divBdr>
            <w:top w:val="none" w:sz="0" w:space="0" w:color="auto"/>
            <w:left w:val="none" w:sz="0" w:space="0" w:color="auto"/>
            <w:bottom w:val="none" w:sz="0" w:space="0" w:color="auto"/>
            <w:right w:val="none" w:sz="0" w:space="0" w:color="auto"/>
          </w:divBdr>
        </w:div>
        <w:div w:id="131216489">
          <w:marLeft w:val="480"/>
          <w:marRight w:val="0"/>
          <w:marTop w:val="0"/>
          <w:marBottom w:val="0"/>
          <w:divBdr>
            <w:top w:val="none" w:sz="0" w:space="0" w:color="auto"/>
            <w:left w:val="none" w:sz="0" w:space="0" w:color="auto"/>
            <w:bottom w:val="none" w:sz="0" w:space="0" w:color="auto"/>
            <w:right w:val="none" w:sz="0" w:space="0" w:color="auto"/>
          </w:divBdr>
        </w:div>
        <w:div w:id="831409728">
          <w:marLeft w:val="480"/>
          <w:marRight w:val="0"/>
          <w:marTop w:val="0"/>
          <w:marBottom w:val="0"/>
          <w:divBdr>
            <w:top w:val="none" w:sz="0" w:space="0" w:color="auto"/>
            <w:left w:val="none" w:sz="0" w:space="0" w:color="auto"/>
            <w:bottom w:val="none" w:sz="0" w:space="0" w:color="auto"/>
            <w:right w:val="none" w:sz="0" w:space="0" w:color="auto"/>
          </w:divBdr>
        </w:div>
        <w:div w:id="2120642421">
          <w:marLeft w:val="480"/>
          <w:marRight w:val="0"/>
          <w:marTop w:val="0"/>
          <w:marBottom w:val="0"/>
          <w:divBdr>
            <w:top w:val="none" w:sz="0" w:space="0" w:color="auto"/>
            <w:left w:val="none" w:sz="0" w:space="0" w:color="auto"/>
            <w:bottom w:val="none" w:sz="0" w:space="0" w:color="auto"/>
            <w:right w:val="none" w:sz="0" w:space="0" w:color="auto"/>
          </w:divBdr>
        </w:div>
        <w:div w:id="93019406">
          <w:marLeft w:val="480"/>
          <w:marRight w:val="0"/>
          <w:marTop w:val="0"/>
          <w:marBottom w:val="0"/>
          <w:divBdr>
            <w:top w:val="none" w:sz="0" w:space="0" w:color="auto"/>
            <w:left w:val="none" w:sz="0" w:space="0" w:color="auto"/>
            <w:bottom w:val="none" w:sz="0" w:space="0" w:color="auto"/>
            <w:right w:val="none" w:sz="0" w:space="0" w:color="auto"/>
          </w:divBdr>
        </w:div>
        <w:div w:id="393742646">
          <w:marLeft w:val="480"/>
          <w:marRight w:val="0"/>
          <w:marTop w:val="0"/>
          <w:marBottom w:val="0"/>
          <w:divBdr>
            <w:top w:val="none" w:sz="0" w:space="0" w:color="auto"/>
            <w:left w:val="none" w:sz="0" w:space="0" w:color="auto"/>
            <w:bottom w:val="none" w:sz="0" w:space="0" w:color="auto"/>
            <w:right w:val="none" w:sz="0" w:space="0" w:color="auto"/>
          </w:divBdr>
        </w:div>
        <w:div w:id="1842353258">
          <w:marLeft w:val="480"/>
          <w:marRight w:val="0"/>
          <w:marTop w:val="0"/>
          <w:marBottom w:val="0"/>
          <w:divBdr>
            <w:top w:val="none" w:sz="0" w:space="0" w:color="auto"/>
            <w:left w:val="none" w:sz="0" w:space="0" w:color="auto"/>
            <w:bottom w:val="none" w:sz="0" w:space="0" w:color="auto"/>
            <w:right w:val="none" w:sz="0" w:space="0" w:color="auto"/>
          </w:divBdr>
        </w:div>
        <w:div w:id="970207037">
          <w:marLeft w:val="480"/>
          <w:marRight w:val="0"/>
          <w:marTop w:val="0"/>
          <w:marBottom w:val="0"/>
          <w:divBdr>
            <w:top w:val="none" w:sz="0" w:space="0" w:color="auto"/>
            <w:left w:val="none" w:sz="0" w:space="0" w:color="auto"/>
            <w:bottom w:val="none" w:sz="0" w:space="0" w:color="auto"/>
            <w:right w:val="none" w:sz="0" w:space="0" w:color="auto"/>
          </w:divBdr>
        </w:div>
        <w:div w:id="1173376577">
          <w:marLeft w:val="480"/>
          <w:marRight w:val="0"/>
          <w:marTop w:val="0"/>
          <w:marBottom w:val="0"/>
          <w:divBdr>
            <w:top w:val="none" w:sz="0" w:space="0" w:color="auto"/>
            <w:left w:val="none" w:sz="0" w:space="0" w:color="auto"/>
            <w:bottom w:val="none" w:sz="0" w:space="0" w:color="auto"/>
            <w:right w:val="none" w:sz="0" w:space="0" w:color="auto"/>
          </w:divBdr>
        </w:div>
        <w:div w:id="786003278">
          <w:marLeft w:val="480"/>
          <w:marRight w:val="0"/>
          <w:marTop w:val="0"/>
          <w:marBottom w:val="0"/>
          <w:divBdr>
            <w:top w:val="none" w:sz="0" w:space="0" w:color="auto"/>
            <w:left w:val="none" w:sz="0" w:space="0" w:color="auto"/>
            <w:bottom w:val="none" w:sz="0" w:space="0" w:color="auto"/>
            <w:right w:val="none" w:sz="0" w:space="0" w:color="auto"/>
          </w:divBdr>
        </w:div>
        <w:div w:id="1331329204">
          <w:marLeft w:val="480"/>
          <w:marRight w:val="0"/>
          <w:marTop w:val="0"/>
          <w:marBottom w:val="0"/>
          <w:divBdr>
            <w:top w:val="none" w:sz="0" w:space="0" w:color="auto"/>
            <w:left w:val="none" w:sz="0" w:space="0" w:color="auto"/>
            <w:bottom w:val="none" w:sz="0" w:space="0" w:color="auto"/>
            <w:right w:val="none" w:sz="0" w:space="0" w:color="auto"/>
          </w:divBdr>
        </w:div>
        <w:div w:id="916135022">
          <w:marLeft w:val="480"/>
          <w:marRight w:val="0"/>
          <w:marTop w:val="0"/>
          <w:marBottom w:val="0"/>
          <w:divBdr>
            <w:top w:val="none" w:sz="0" w:space="0" w:color="auto"/>
            <w:left w:val="none" w:sz="0" w:space="0" w:color="auto"/>
            <w:bottom w:val="none" w:sz="0" w:space="0" w:color="auto"/>
            <w:right w:val="none" w:sz="0" w:space="0" w:color="auto"/>
          </w:divBdr>
        </w:div>
        <w:div w:id="866991224">
          <w:marLeft w:val="480"/>
          <w:marRight w:val="0"/>
          <w:marTop w:val="0"/>
          <w:marBottom w:val="0"/>
          <w:divBdr>
            <w:top w:val="none" w:sz="0" w:space="0" w:color="auto"/>
            <w:left w:val="none" w:sz="0" w:space="0" w:color="auto"/>
            <w:bottom w:val="none" w:sz="0" w:space="0" w:color="auto"/>
            <w:right w:val="none" w:sz="0" w:space="0" w:color="auto"/>
          </w:divBdr>
        </w:div>
        <w:div w:id="1941446750">
          <w:marLeft w:val="480"/>
          <w:marRight w:val="0"/>
          <w:marTop w:val="0"/>
          <w:marBottom w:val="0"/>
          <w:divBdr>
            <w:top w:val="none" w:sz="0" w:space="0" w:color="auto"/>
            <w:left w:val="none" w:sz="0" w:space="0" w:color="auto"/>
            <w:bottom w:val="none" w:sz="0" w:space="0" w:color="auto"/>
            <w:right w:val="none" w:sz="0" w:space="0" w:color="auto"/>
          </w:divBdr>
        </w:div>
        <w:div w:id="1173375561">
          <w:marLeft w:val="480"/>
          <w:marRight w:val="0"/>
          <w:marTop w:val="0"/>
          <w:marBottom w:val="0"/>
          <w:divBdr>
            <w:top w:val="none" w:sz="0" w:space="0" w:color="auto"/>
            <w:left w:val="none" w:sz="0" w:space="0" w:color="auto"/>
            <w:bottom w:val="none" w:sz="0" w:space="0" w:color="auto"/>
            <w:right w:val="none" w:sz="0" w:space="0" w:color="auto"/>
          </w:divBdr>
        </w:div>
        <w:div w:id="1774280792">
          <w:marLeft w:val="480"/>
          <w:marRight w:val="0"/>
          <w:marTop w:val="0"/>
          <w:marBottom w:val="0"/>
          <w:divBdr>
            <w:top w:val="none" w:sz="0" w:space="0" w:color="auto"/>
            <w:left w:val="none" w:sz="0" w:space="0" w:color="auto"/>
            <w:bottom w:val="none" w:sz="0" w:space="0" w:color="auto"/>
            <w:right w:val="none" w:sz="0" w:space="0" w:color="auto"/>
          </w:divBdr>
        </w:div>
        <w:div w:id="922951749">
          <w:marLeft w:val="480"/>
          <w:marRight w:val="0"/>
          <w:marTop w:val="0"/>
          <w:marBottom w:val="0"/>
          <w:divBdr>
            <w:top w:val="none" w:sz="0" w:space="0" w:color="auto"/>
            <w:left w:val="none" w:sz="0" w:space="0" w:color="auto"/>
            <w:bottom w:val="none" w:sz="0" w:space="0" w:color="auto"/>
            <w:right w:val="none" w:sz="0" w:space="0" w:color="auto"/>
          </w:divBdr>
        </w:div>
        <w:div w:id="1979454652">
          <w:marLeft w:val="480"/>
          <w:marRight w:val="0"/>
          <w:marTop w:val="0"/>
          <w:marBottom w:val="0"/>
          <w:divBdr>
            <w:top w:val="none" w:sz="0" w:space="0" w:color="auto"/>
            <w:left w:val="none" w:sz="0" w:space="0" w:color="auto"/>
            <w:bottom w:val="none" w:sz="0" w:space="0" w:color="auto"/>
            <w:right w:val="none" w:sz="0" w:space="0" w:color="auto"/>
          </w:divBdr>
        </w:div>
        <w:div w:id="248584874">
          <w:marLeft w:val="480"/>
          <w:marRight w:val="0"/>
          <w:marTop w:val="0"/>
          <w:marBottom w:val="0"/>
          <w:divBdr>
            <w:top w:val="none" w:sz="0" w:space="0" w:color="auto"/>
            <w:left w:val="none" w:sz="0" w:space="0" w:color="auto"/>
            <w:bottom w:val="none" w:sz="0" w:space="0" w:color="auto"/>
            <w:right w:val="none" w:sz="0" w:space="0" w:color="auto"/>
          </w:divBdr>
        </w:div>
        <w:div w:id="26293297">
          <w:marLeft w:val="480"/>
          <w:marRight w:val="0"/>
          <w:marTop w:val="0"/>
          <w:marBottom w:val="0"/>
          <w:divBdr>
            <w:top w:val="none" w:sz="0" w:space="0" w:color="auto"/>
            <w:left w:val="none" w:sz="0" w:space="0" w:color="auto"/>
            <w:bottom w:val="none" w:sz="0" w:space="0" w:color="auto"/>
            <w:right w:val="none" w:sz="0" w:space="0" w:color="auto"/>
          </w:divBdr>
        </w:div>
        <w:div w:id="1188526376">
          <w:marLeft w:val="480"/>
          <w:marRight w:val="0"/>
          <w:marTop w:val="0"/>
          <w:marBottom w:val="0"/>
          <w:divBdr>
            <w:top w:val="none" w:sz="0" w:space="0" w:color="auto"/>
            <w:left w:val="none" w:sz="0" w:space="0" w:color="auto"/>
            <w:bottom w:val="none" w:sz="0" w:space="0" w:color="auto"/>
            <w:right w:val="none" w:sz="0" w:space="0" w:color="auto"/>
          </w:divBdr>
        </w:div>
        <w:div w:id="561982685">
          <w:marLeft w:val="480"/>
          <w:marRight w:val="0"/>
          <w:marTop w:val="0"/>
          <w:marBottom w:val="0"/>
          <w:divBdr>
            <w:top w:val="none" w:sz="0" w:space="0" w:color="auto"/>
            <w:left w:val="none" w:sz="0" w:space="0" w:color="auto"/>
            <w:bottom w:val="none" w:sz="0" w:space="0" w:color="auto"/>
            <w:right w:val="none" w:sz="0" w:space="0" w:color="auto"/>
          </w:divBdr>
        </w:div>
        <w:div w:id="668480134">
          <w:marLeft w:val="480"/>
          <w:marRight w:val="0"/>
          <w:marTop w:val="0"/>
          <w:marBottom w:val="0"/>
          <w:divBdr>
            <w:top w:val="none" w:sz="0" w:space="0" w:color="auto"/>
            <w:left w:val="none" w:sz="0" w:space="0" w:color="auto"/>
            <w:bottom w:val="none" w:sz="0" w:space="0" w:color="auto"/>
            <w:right w:val="none" w:sz="0" w:space="0" w:color="auto"/>
          </w:divBdr>
        </w:div>
        <w:div w:id="1631281814">
          <w:marLeft w:val="480"/>
          <w:marRight w:val="0"/>
          <w:marTop w:val="0"/>
          <w:marBottom w:val="0"/>
          <w:divBdr>
            <w:top w:val="none" w:sz="0" w:space="0" w:color="auto"/>
            <w:left w:val="none" w:sz="0" w:space="0" w:color="auto"/>
            <w:bottom w:val="none" w:sz="0" w:space="0" w:color="auto"/>
            <w:right w:val="none" w:sz="0" w:space="0" w:color="auto"/>
          </w:divBdr>
        </w:div>
        <w:div w:id="654575322">
          <w:marLeft w:val="480"/>
          <w:marRight w:val="0"/>
          <w:marTop w:val="0"/>
          <w:marBottom w:val="0"/>
          <w:divBdr>
            <w:top w:val="none" w:sz="0" w:space="0" w:color="auto"/>
            <w:left w:val="none" w:sz="0" w:space="0" w:color="auto"/>
            <w:bottom w:val="none" w:sz="0" w:space="0" w:color="auto"/>
            <w:right w:val="none" w:sz="0" w:space="0" w:color="auto"/>
          </w:divBdr>
        </w:div>
        <w:div w:id="1831405609">
          <w:marLeft w:val="480"/>
          <w:marRight w:val="0"/>
          <w:marTop w:val="0"/>
          <w:marBottom w:val="0"/>
          <w:divBdr>
            <w:top w:val="none" w:sz="0" w:space="0" w:color="auto"/>
            <w:left w:val="none" w:sz="0" w:space="0" w:color="auto"/>
            <w:bottom w:val="none" w:sz="0" w:space="0" w:color="auto"/>
            <w:right w:val="none" w:sz="0" w:space="0" w:color="auto"/>
          </w:divBdr>
        </w:div>
        <w:div w:id="232010562">
          <w:marLeft w:val="480"/>
          <w:marRight w:val="0"/>
          <w:marTop w:val="0"/>
          <w:marBottom w:val="0"/>
          <w:divBdr>
            <w:top w:val="none" w:sz="0" w:space="0" w:color="auto"/>
            <w:left w:val="none" w:sz="0" w:space="0" w:color="auto"/>
            <w:bottom w:val="none" w:sz="0" w:space="0" w:color="auto"/>
            <w:right w:val="none" w:sz="0" w:space="0" w:color="auto"/>
          </w:divBdr>
        </w:div>
        <w:div w:id="62021737">
          <w:marLeft w:val="480"/>
          <w:marRight w:val="0"/>
          <w:marTop w:val="0"/>
          <w:marBottom w:val="0"/>
          <w:divBdr>
            <w:top w:val="none" w:sz="0" w:space="0" w:color="auto"/>
            <w:left w:val="none" w:sz="0" w:space="0" w:color="auto"/>
            <w:bottom w:val="none" w:sz="0" w:space="0" w:color="auto"/>
            <w:right w:val="none" w:sz="0" w:space="0" w:color="auto"/>
          </w:divBdr>
        </w:div>
        <w:div w:id="1058435674">
          <w:marLeft w:val="480"/>
          <w:marRight w:val="0"/>
          <w:marTop w:val="0"/>
          <w:marBottom w:val="0"/>
          <w:divBdr>
            <w:top w:val="none" w:sz="0" w:space="0" w:color="auto"/>
            <w:left w:val="none" w:sz="0" w:space="0" w:color="auto"/>
            <w:bottom w:val="none" w:sz="0" w:space="0" w:color="auto"/>
            <w:right w:val="none" w:sz="0" w:space="0" w:color="auto"/>
          </w:divBdr>
        </w:div>
        <w:div w:id="215162147">
          <w:marLeft w:val="480"/>
          <w:marRight w:val="0"/>
          <w:marTop w:val="0"/>
          <w:marBottom w:val="0"/>
          <w:divBdr>
            <w:top w:val="none" w:sz="0" w:space="0" w:color="auto"/>
            <w:left w:val="none" w:sz="0" w:space="0" w:color="auto"/>
            <w:bottom w:val="none" w:sz="0" w:space="0" w:color="auto"/>
            <w:right w:val="none" w:sz="0" w:space="0" w:color="auto"/>
          </w:divBdr>
        </w:div>
        <w:div w:id="1725175983">
          <w:marLeft w:val="480"/>
          <w:marRight w:val="0"/>
          <w:marTop w:val="0"/>
          <w:marBottom w:val="0"/>
          <w:divBdr>
            <w:top w:val="none" w:sz="0" w:space="0" w:color="auto"/>
            <w:left w:val="none" w:sz="0" w:space="0" w:color="auto"/>
            <w:bottom w:val="none" w:sz="0" w:space="0" w:color="auto"/>
            <w:right w:val="none" w:sz="0" w:space="0" w:color="auto"/>
          </w:divBdr>
        </w:div>
        <w:div w:id="2060207216">
          <w:marLeft w:val="480"/>
          <w:marRight w:val="0"/>
          <w:marTop w:val="0"/>
          <w:marBottom w:val="0"/>
          <w:divBdr>
            <w:top w:val="none" w:sz="0" w:space="0" w:color="auto"/>
            <w:left w:val="none" w:sz="0" w:space="0" w:color="auto"/>
            <w:bottom w:val="none" w:sz="0" w:space="0" w:color="auto"/>
            <w:right w:val="none" w:sz="0" w:space="0" w:color="auto"/>
          </w:divBdr>
        </w:div>
      </w:divsChild>
    </w:div>
    <w:div w:id="117918506">
      <w:bodyDiv w:val="1"/>
      <w:marLeft w:val="0"/>
      <w:marRight w:val="0"/>
      <w:marTop w:val="0"/>
      <w:marBottom w:val="0"/>
      <w:divBdr>
        <w:top w:val="none" w:sz="0" w:space="0" w:color="auto"/>
        <w:left w:val="none" w:sz="0" w:space="0" w:color="auto"/>
        <w:bottom w:val="none" w:sz="0" w:space="0" w:color="auto"/>
        <w:right w:val="none" w:sz="0" w:space="0" w:color="auto"/>
      </w:divBdr>
    </w:div>
    <w:div w:id="118300444">
      <w:bodyDiv w:val="1"/>
      <w:marLeft w:val="0"/>
      <w:marRight w:val="0"/>
      <w:marTop w:val="0"/>
      <w:marBottom w:val="0"/>
      <w:divBdr>
        <w:top w:val="none" w:sz="0" w:space="0" w:color="auto"/>
        <w:left w:val="none" w:sz="0" w:space="0" w:color="auto"/>
        <w:bottom w:val="none" w:sz="0" w:space="0" w:color="auto"/>
        <w:right w:val="none" w:sz="0" w:space="0" w:color="auto"/>
      </w:divBdr>
      <w:divsChild>
        <w:div w:id="1830364276">
          <w:marLeft w:val="480"/>
          <w:marRight w:val="0"/>
          <w:marTop w:val="0"/>
          <w:marBottom w:val="0"/>
          <w:divBdr>
            <w:top w:val="none" w:sz="0" w:space="0" w:color="auto"/>
            <w:left w:val="none" w:sz="0" w:space="0" w:color="auto"/>
            <w:bottom w:val="none" w:sz="0" w:space="0" w:color="auto"/>
            <w:right w:val="none" w:sz="0" w:space="0" w:color="auto"/>
          </w:divBdr>
        </w:div>
        <w:div w:id="1981030468">
          <w:marLeft w:val="480"/>
          <w:marRight w:val="0"/>
          <w:marTop w:val="0"/>
          <w:marBottom w:val="0"/>
          <w:divBdr>
            <w:top w:val="none" w:sz="0" w:space="0" w:color="auto"/>
            <w:left w:val="none" w:sz="0" w:space="0" w:color="auto"/>
            <w:bottom w:val="none" w:sz="0" w:space="0" w:color="auto"/>
            <w:right w:val="none" w:sz="0" w:space="0" w:color="auto"/>
          </w:divBdr>
        </w:div>
        <w:div w:id="1453206100">
          <w:marLeft w:val="480"/>
          <w:marRight w:val="0"/>
          <w:marTop w:val="0"/>
          <w:marBottom w:val="0"/>
          <w:divBdr>
            <w:top w:val="none" w:sz="0" w:space="0" w:color="auto"/>
            <w:left w:val="none" w:sz="0" w:space="0" w:color="auto"/>
            <w:bottom w:val="none" w:sz="0" w:space="0" w:color="auto"/>
            <w:right w:val="none" w:sz="0" w:space="0" w:color="auto"/>
          </w:divBdr>
        </w:div>
        <w:div w:id="1526554690">
          <w:marLeft w:val="480"/>
          <w:marRight w:val="0"/>
          <w:marTop w:val="0"/>
          <w:marBottom w:val="0"/>
          <w:divBdr>
            <w:top w:val="none" w:sz="0" w:space="0" w:color="auto"/>
            <w:left w:val="none" w:sz="0" w:space="0" w:color="auto"/>
            <w:bottom w:val="none" w:sz="0" w:space="0" w:color="auto"/>
            <w:right w:val="none" w:sz="0" w:space="0" w:color="auto"/>
          </w:divBdr>
        </w:div>
        <w:div w:id="1895039097">
          <w:marLeft w:val="480"/>
          <w:marRight w:val="0"/>
          <w:marTop w:val="0"/>
          <w:marBottom w:val="0"/>
          <w:divBdr>
            <w:top w:val="none" w:sz="0" w:space="0" w:color="auto"/>
            <w:left w:val="none" w:sz="0" w:space="0" w:color="auto"/>
            <w:bottom w:val="none" w:sz="0" w:space="0" w:color="auto"/>
            <w:right w:val="none" w:sz="0" w:space="0" w:color="auto"/>
          </w:divBdr>
        </w:div>
        <w:div w:id="936984881">
          <w:marLeft w:val="480"/>
          <w:marRight w:val="0"/>
          <w:marTop w:val="0"/>
          <w:marBottom w:val="0"/>
          <w:divBdr>
            <w:top w:val="none" w:sz="0" w:space="0" w:color="auto"/>
            <w:left w:val="none" w:sz="0" w:space="0" w:color="auto"/>
            <w:bottom w:val="none" w:sz="0" w:space="0" w:color="auto"/>
            <w:right w:val="none" w:sz="0" w:space="0" w:color="auto"/>
          </w:divBdr>
        </w:div>
        <w:div w:id="220332602">
          <w:marLeft w:val="480"/>
          <w:marRight w:val="0"/>
          <w:marTop w:val="0"/>
          <w:marBottom w:val="0"/>
          <w:divBdr>
            <w:top w:val="none" w:sz="0" w:space="0" w:color="auto"/>
            <w:left w:val="none" w:sz="0" w:space="0" w:color="auto"/>
            <w:bottom w:val="none" w:sz="0" w:space="0" w:color="auto"/>
            <w:right w:val="none" w:sz="0" w:space="0" w:color="auto"/>
          </w:divBdr>
        </w:div>
        <w:div w:id="1959750358">
          <w:marLeft w:val="480"/>
          <w:marRight w:val="0"/>
          <w:marTop w:val="0"/>
          <w:marBottom w:val="0"/>
          <w:divBdr>
            <w:top w:val="none" w:sz="0" w:space="0" w:color="auto"/>
            <w:left w:val="none" w:sz="0" w:space="0" w:color="auto"/>
            <w:bottom w:val="none" w:sz="0" w:space="0" w:color="auto"/>
            <w:right w:val="none" w:sz="0" w:space="0" w:color="auto"/>
          </w:divBdr>
        </w:div>
        <w:div w:id="696932030">
          <w:marLeft w:val="480"/>
          <w:marRight w:val="0"/>
          <w:marTop w:val="0"/>
          <w:marBottom w:val="0"/>
          <w:divBdr>
            <w:top w:val="none" w:sz="0" w:space="0" w:color="auto"/>
            <w:left w:val="none" w:sz="0" w:space="0" w:color="auto"/>
            <w:bottom w:val="none" w:sz="0" w:space="0" w:color="auto"/>
            <w:right w:val="none" w:sz="0" w:space="0" w:color="auto"/>
          </w:divBdr>
        </w:div>
        <w:div w:id="1378311634">
          <w:marLeft w:val="480"/>
          <w:marRight w:val="0"/>
          <w:marTop w:val="0"/>
          <w:marBottom w:val="0"/>
          <w:divBdr>
            <w:top w:val="none" w:sz="0" w:space="0" w:color="auto"/>
            <w:left w:val="none" w:sz="0" w:space="0" w:color="auto"/>
            <w:bottom w:val="none" w:sz="0" w:space="0" w:color="auto"/>
            <w:right w:val="none" w:sz="0" w:space="0" w:color="auto"/>
          </w:divBdr>
        </w:div>
        <w:div w:id="1871649034">
          <w:marLeft w:val="480"/>
          <w:marRight w:val="0"/>
          <w:marTop w:val="0"/>
          <w:marBottom w:val="0"/>
          <w:divBdr>
            <w:top w:val="none" w:sz="0" w:space="0" w:color="auto"/>
            <w:left w:val="none" w:sz="0" w:space="0" w:color="auto"/>
            <w:bottom w:val="none" w:sz="0" w:space="0" w:color="auto"/>
            <w:right w:val="none" w:sz="0" w:space="0" w:color="auto"/>
          </w:divBdr>
        </w:div>
        <w:div w:id="539169556">
          <w:marLeft w:val="480"/>
          <w:marRight w:val="0"/>
          <w:marTop w:val="0"/>
          <w:marBottom w:val="0"/>
          <w:divBdr>
            <w:top w:val="none" w:sz="0" w:space="0" w:color="auto"/>
            <w:left w:val="none" w:sz="0" w:space="0" w:color="auto"/>
            <w:bottom w:val="none" w:sz="0" w:space="0" w:color="auto"/>
            <w:right w:val="none" w:sz="0" w:space="0" w:color="auto"/>
          </w:divBdr>
        </w:div>
        <w:div w:id="1645312159">
          <w:marLeft w:val="480"/>
          <w:marRight w:val="0"/>
          <w:marTop w:val="0"/>
          <w:marBottom w:val="0"/>
          <w:divBdr>
            <w:top w:val="none" w:sz="0" w:space="0" w:color="auto"/>
            <w:left w:val="none" w:sz="0" w:space="0" w:color="auto"/>
            <w:bottom w:val="none" w:sz="0" w:space="0" w:color="auto"/>
            <w:right w:val="none" w:sz="0" w:space="0" w:color="auto"/>
          </w:divBdr>
        </w:div>
        <w:div w:id="167795201">
          <w:marLeft w:val="480"/>
          <w:marRight w:val="0"/>
          <w:marTop w:val="0"/>
          <w:marBottom w:val="0"/>
          <w:divBdr>
            <w:top w:val="none" w:sz="0" w:space="0" w:color="auto"/>
            <w:left w:val="none" w:sz="0" w:space="0" w:color="auto"/>
            <w:bottom w:val="none" w:sz="0" w:space="0" w:color="auto"/>
            <w:right w:val="none" w:sz="0" w:space="0" w:color="auto"/>
          </w:divBdr>
        </w:div>
        <w:div w:id="206068424">
          <w:marLeft w:val="480"/>
          <w:marRight w:val="0"/>
          <w:marTop w:val="0"/>
          <w:marBottom w:val="0"/>
          <w:divBdr>
            <w:top w:val="none" w:sz="0" w:space="0" w:color="auto"/>
            <w:left w:val="none" w:sz="0" w:space="0" w:color="auto"/>
            <w:bottom w:val="none" w:sz="0" w:space="0" w:color="auto"/>
            <w:right w:val="none" w:sz="0" w:space="0" w:color="auto"/>
          </w:divBdr>
        </w:div>
        <w:div w:id="1588421511">
          <w:marLeft w:val="480"/>
          <w:marRight w:val="0"/>
          <w:marTop w:val="0"/>
          <w:marBottom w:val="0"/>
          <w:divBdr>
            <w:top w:val="none" w:sz="0" w:space="0" w:color="auto"/>
            <w:left w:val="none" w:sz="0" w:space="0" w:color="auto"/>
            <w:bottom w:val="none" w:sz="0" w:space="0" w:color="auto"/>
            <w:right w:val="none" w:sz="0" w:space="0" w:color="auto"/>
          </w:divBdr>
        </w:div>
        <w:div w:id="1462646363">
          <w:marLeft w:val="480"/>
          <w:marRight w:val="0"/>
          <w:marTop w:val="0"/>
          <w:marBottom w:val="0"/>
          <w:divBdr>
            <w:top w:val="none" w:sz="0" w:space="0" w:color="auto"/>
            <w:left w:val="none" w:sz="0" w:space="0" w:color="auto"/>
            <w:bottom w:val="none" w:sz="0" w:space="0" w:color="auto"/>
            <w:right w:val="none" w:sz="0" w:space="0" w:color="auto"/>
          </w:divBdr>
        </w:div>
        <w:div w:id="1691028564">
          <w:marLeft w:val="480"/>
          <w:marRight w:val="0"/>
          <w:marTop w:val="0"/>
          <w:marBottom w:val="0"/>
          <w:divBdr>
            <w:top w:val="none" w:sz="0" w:space="0" w:color="auto"/>
            <w:left w:val="none" w:sz="0" w:space="0" w:color="auto"/>
            <w:bottom w:val="none" w:sz="0" w:space="0" w:color="auto"/>
            <w:right w:val="none" w:sz="0" w:space="0" w:color="auto"/>
          </w:divBdr>
        </w:div>
        <w:div w:id="2131632085">
          <w:marLeft w:val="480"/>
          <w:marRight w:val="0"/>
          <w:marTop w:val="0"/>
          <w:marBottom w:val="0"/>
          <w:divBdr>
            <w:top w:val="none" w:sz="0" w:space="0" w:color="auto"/>
            <w:left w:val="none" w:sz="0" w:space="0" w:color="auto"/>
            <w:bottom w:val="none" w:sz="0" w:space="0" w:color="auto"/>
            <w:right w:val="none" w:sz="0" w:space="0" w:color="auto"/>
          </w:divBdr>
        </w:div>
        <w:div w:id="774908769">
          <w:marLeft w:val="480"/>
          <w:marRight w:val="0"/>
          <w:marTop w:val="0"/>
          <w:marBottom w:val="0"/>
          <w:divBdr>
            <w:top w:val="none" w:sz="0" w:space="0" w:color="auto"/>
            <w:left w:val="none" w:sz="0" w:space="0" w:color="auto"/>
            <w:bottom w:val="none" w:sz="0" w:space="0" w:color="auto"/>
            <w:right w:val="none" w:sz="0" w:space="0" w:color="auto"/>
          </w:divBdr>
        </w:div>
        <w:div w:id="719942269">
          <w:marLeft w:val="480"/>
          <w:marRight w:val="0"/>
          <w:marTop w:val="0"/>
          <w:marBottom w:val="0"/>
          <w:divBdr>
            <w:top w:val="none" w:sz="0" w:space="0" w:color="auto"/>
            <w:left w:val="none" w:sz="0" w:space="0" w:color="auto"/>
            <w:bottom w:val="none" w:sz="0" w:space="0" w:color="auto"/>
            <w:right w:val="none" w:sz="0" w:space="0" w:color="auto"/>
          </w:divBdr>
        </w:div>
        <w:div w:id="1644046734">
          <w:marLeft w:val="480"/>
          <w:marRight w:val="0"/>
          <w:marTop w:val="0"/>
          <w:marBottom w:val="0"/>
          <w:divBdr>
            <w:top w:val="none" w:sz="0" w:space="0" w:color="auto"/>
            <w:left w:val="none" w:sz="0" w:space="0" w:color="auto"/>
            <w:bottom w:val="none" w:sz="0" w:space="0" w:color="auto"/>
            <w:right w:val="none" w:sz="0" w:space="0" w:color="auto"/>
          </w:divBdr>
        </w:div>
        <w:div w:id="1031033669">
          <w:marLeft w:val="480"/>
          <w:marRight w:val="0"/>
          <w:marTop w:val="0"/>
          <w:marBottom w:val="0"/>
          <w:divBdr>
            <w:top w:val="none" w:sz="0" w:space="0" w:color="auto"/>
            <w:left w:val="none" w:sz="0" w:space="0" w:color="auto"/>
            <w:bottom w:val="none" w:sz="0" w:space="0" w:color="auto"/>
            <w:right w:val="none" w:sz="0" w:space="0" w:color="auto"/>
          </w:divBdr>
        </w:div>
        <w:div w:id="665598825">
          <w:marLeft w:val="480"/>
          <w:marRight w:val="0"/>
          <w:marTop w:val="0"/>
          <w:marBottom w:val="0"/>
          <w:divBdr>
            <w:top w:val="none" w:sz="0" w:space="0" w:color="auto"/>
            <w:left w:val="none" w:sz="0" w:space="0" w:color="auto"/>
            <w:bottom w:val="none" w:sz="0" w:space="0" w:color="auto"/>
            <w:right w:val="none" w:sz="0" w:space="0" w:color="auto"/>
          </w:divBdr>
        </w:div>
        <w:div w:id="1383825038">
          <w:marLeft w:val="480"/>
          <w:marRight w:val="0"/>
          <w:marTop w:val="0"/>
          <w:marBottom w:val="0"/>
          <w:divBdr>
            <w:top w:val="none" w:sz="0" w:space="0" w:color="auto"/>
            <w:left w:val="none" w:sz="0" w:space="0" w:color="auto"/>
            <w:bottom w:val="none" w:sz="0" w:space="0" w:color="auto"/>
            <w:right w:val="none" w:sz="0" w:space="0" w:color="auto"/>
          </w:divBdr>
        </w:div>
        <w:div w:id="717823694">
          <w:marLeft w:val="480"/>
          <w:marRight w:val="0"/>
          <w:marTop w:val="0"/>
          <w:marBottom w:val="0"/>
          <w:divBdr>
            <w:top w:val="none" w:sz="0" w:space="0" w:color="auto"/>
            <w:left w:val="none" w:sz="0" w:space="0" w:color="auto"/>
            <w:bottom w:val="none" w:sz="0" w:space="0" w:color="auto"/>
            <w:right w:val="none" w:sz="0" w:space="0" w:color="auto"/>
          </w:divBdr>
        </w:div>
        <w:div w:id="1690835762">
          <w:marLeft w:val="480"/>
          <w:marRight w:val="0"/>
          <w:marTop w:val="0"/>
          <w:marBottom w:val="0"/>
          <w:divBdr>
            <w:top w:val="none" w:sz="0" w:space="0" w:color="auto"/>
            <w:left w:val="none" w:sz="0" w:space="0" w:color="auto"/>
            <w:bottom w:val="none" w:sz="0" w:space="0" w:color="auto"/>
            <w:right w:val="none" w:sz="0" w:space="0" w:color="auto"/>
          </w:divBdr>
        </w:div>
        <w:div w:id="1587031236">
          <w:marLeft w:val="480"/>
          <w:marRight w:val="0"/>
          <w:marTop w:val="0"/>
          <w:marBottom w:val="0"/>
          <w:divBdr>
            <w:top w:val="none" w:sz="0" w:space="0" w:color="auto"/>
            <w:left w:val="none" w:sz="0" w:space="0" w:color="auto"/>
            <w:bottom w:val="none" w:sz="0" w:space="0" w:color="auto"/>
            <w:right w:val="none" w:sz="0" w:space="0" w:color="auto"/>
          </w:divBdr>
        </w:div>
        <w:div w:id="1966083631">
          <w:marLeft w:val="480"/>
          <w:marRight w:val="0"/>
          <w:marTop w:val="0"/>
          <w:marBottom w:val="0"/>
          <w:divBdr>
            <w:top w:val="none" w:sz="0" w:space="0" w:color="auto"/>
            <w:left w:val="none" w:sz="0" w:space="0" w:color="auto"/>
            <w:bottom w:val="none" w:sz="0" w:space="0" w:color="auto"/>
            <w:right w:val="none" w:sz="0" w:space="0" w:color="auto"/>
          </w:divBdr>
        </w:div>
        <w:div w:id="702294001">
          <w:marLeft w:val="480"/>
          <w:marRight w:val="0"/>
          <w:marTop w:val="0"/>
          <w:marBottom w:val="0"/>
          <w:divBdr>
            <w:top w:val="none" w:sz="0" w:space="0" w:color="auto"/>
            <w:left w:val="none" w:sz="0" w:space="0" w:color="auto"/>
            <w:bottom w:val="none" w:sz="0" w:space="0" w:color="auto"/>
            <w:right w:val="none" w:sz="0" w:space="0" w:color="auto"/>
          </w:divBdr>
        </w:div>
        <w:div w:id="1322735402">
          <w:marLeft w:val="480"/>
          <w:marRight w:val="0"/>
          <w:marTop w:val="0"/>
          <w:marBottom w:val="0"/>
          <w:divBdr>
            <w:top w:val="none" w:sz="0" w:space="0" w:color="auto"/>
            <w:left w:val="none" w:sz="0" w:space="0" w:color="auto"/>
            <w:bottom w:val="none" w:sz="0" w:space="0" w:color="auto"/>
            <w:right w:val="none" w:sz="0" w:space="0" w:color="auto"/>
          </w:divBdr>
        </w:div>
        <w:div w:id="155876096">
          <w:marLeft w:val="480"/>
          <w:marRight w:val="0"/>
          <w:marTop w:val="0"/>
          <w:marBottom w:val="0"/>
          <w:divBdr>
            <w:top w:val="none" w:sz="0" w:space="0" w:color="auto"/>
            <w:left w:val="none" w:sz="0" w:space="0" w:color="auto"/>
            <w:bottom w:val="none" w:sz="0" w:space="0" w:color="auto"/>
            <w:right w:val="none" w:sz="0" w:space="0" w:color="auto"/>
          </w:divBdr>
        </w:div>
        <w:div w:id="1223951524">
          <w:marLeft w:val="480"/>
          <w:marRight w:val="0"/>
          <w:marTop w:val="0"/>
          <w:marBottom w:val="0"/>
          <w:divBdr>
            <w:top w:val="none" w:sz="0" w:space="0" w:color="auto"/>
            <w:left w:val="none" w:sz="0" w:space="0" w:color="auto"/>
            <w:bottom w:val="none" w:sz="0" w:space="0" w:color="auto"/>
            <w:right w:val="none" w:sz="0" w:space="0" w:color="auto"/>
          </w:divBdr>
        </w:div>
        <w:div w:id="526673489">
          <w:marLeft w:val="480"/>
          <w:marRight w:val="0"/>
          <w:marTop w:val="0"/>
          <w:marBottom w:val="0"/>
          <w:divBdr>
            <w:top w:val="none" w:sz="0" w:space="0" w:color="auto"/>
            <w:left w:val="none" w:sz="0" w:space="0" w:color="auto"/>
            <w:bottom w:val="none" w:sz="0" w:space="0" w:color="auto"/>
            <w:right w:val="none" w:sz="0" w:space="0" w:color="auto"/>
          </w:divBdr>
        </w:div>
        <w:div w:id="1637560299">
          <w:marLeft w:val="480"/>
          <w:marRight w:val="0"/>
          <w:marTop w:val="0"/>
          <w:marBottom w:val="0"/>
          <w:divBdr>
            <w:top w:val="none" w:sz="0" w:space="0" w:color="auto"/>
            <w:left w:val="none" w:sz="0" w:space="0" w:color="auto"/>
            <w:bottom w:val="none" w:sz="0" w:space="0" w:color="auto"/>
            <w:right w:val="none" w:sz="0" w:space="0" w:color="auto"/>
          </w:divBdr>
        </w:div>
        <w:div w:id="1540238568">
          <w:marLeft w:val="480"/>
          <w:marRight w:val="0"/>
          <w:marTop w:val="0"/>
          <w:marBottom w:val="0"/>
          <w:divBdr>
            <w:top w:val="none" w:sz="0" w:space="0" w:color="auto"/>
            <w:left w:val="none" w:sz="0" w:space="0" w:color="auto"/>
            <w:bottom w:val="none" w:sz="0" w:space="0" w:color="auto"/>
            <w:right w:val="none" w:sz="0" w:space="0" w:color="auto"/>
          </w:divBdr>
        </w:div>
        <w:div w:id="1221943296">
          <w:marLeft w:val="480"/>
          <w:marRight w:val="0"/>
          <w:marTop w:val="0"/>
          <w:marBottom w:val="0"/>
          <w:divBdr>
            <w:top w:val="none" w:sz="0" w:space="0" w:color="auto"/>
            <w:left w:val="none" w:sz="0" w:space="0" w:color="auto"/>
            <w:bottom w:val="none" w:sz="0" w:space="0" w:color="auto"/>
            <w:right w:val="none" w:sz="0" w:space="0" w:color="auto"/>
          </w:divBdr>
        </w:div>
        <w:div w:id="284701125">
          <w:marLeft w:val="480"/>
          <w:marRight w:val="0"/>
          <w:marTop w:val="0"/>
          <w:marBottom w:val="0"/>
          <w:divBdr>
            <w:top w:val="none" w:sz="0" w:space="0" w:color="auto"/>
            <w:left w:val="none" w:sz="0" w:space="0" w:color="auto"/>
            <w:bottom w:val="none" w:sz="0" w:space="0" w:color="auto"/>
            <w:right w:val="none" w:sz="0" w:space="0" w:color="auto"/>
          </w:divBdr>
        </w:div>
        <w:div w:id="1446657232">
          <w:marLeft w:val="480"/>
          <w:marRight w:val="0"/>
          <w:marTop w:val="0"/>
          <w:marBottom w:val="0"/>
          <w:divBdr>
            <w:top w:val="none" w:sz="0" w:space="0" w:color="auto"/>
            <w:left w:val="none" w:sz="0" w:space="0" w:color="auto"/>
            <w:bottom w:val="none" w:sz="0" w:space="0" w:color="auto"/>
            <w:right w:val="none" w:sz="0" w:space="0" w:color="auto"/>
          </w:divBdr>
        </w:div>
        <w:div w:id="291137627">
          <w:marLeft w:val="480"/>
          <w:marRight w:val="0"/>
          <w:marTop w:val="0"/>
          <w:marBottom w:val="0"/>
          <w:divBdr>
            <w:top w:val="none" w:sz="0" w:space="0" w:color="auto"/>
            <w:left w:val="none" w:sz="0" w:space="0" w:color="auto"/>
            <w:bottom w:val="none" w:sz="0" w:space="0" w:color="auto"/>
            <w:right w:val="none" w:sz="0" w:space="0" w:color="auto"/>
          </w:divBdr>
        </w:div>
        <w:div w:id="509370734">
          <w:marLeft w:val="480"/>
          <w:marRight w:val="0"/>
          <w:marTop w:val="0"/>
          <w:marBottom w:val="0"/>
          <w:divBdr>
            <w:top w:val="none" w:sz="0" w:space="0" w:color="auto"/>
            <w:left w:val="none" w:sz="0" w:space="0" w:color="auto"/>
            <w:bottom w:val="none" w:sz="0" w:space="0" w:color="auto"/>
            <w:right w:val="none" w:sz="0" w:space="0" w:color="auto"/>
          </w:divBdr>
        </w:div>
        <w:div w:id="1715809014">
          <w:marLeft w:val="480"/>
          <w:marRight w:val="0"/>
          <w:marTop w:val="0"/>
          <w:marBottom w:val="0"/>
          <w:divBdr>
            <w:top w:val="none" w:sz="0" w:space="0" w:color="auto"/>
            <w:left w:val="none" w:sz="0" w:space="0" w:color="auto"/>
            <w:bottom w:val="none" w:sz="0" w:space="0" w:color="auto"/>
            <w:right w:val="none" w:sz="0" w:space="0" w:color="auto"/>
          </w:divBdr>
        </w:div>
        <w:div w:id="985353020">
          <w:marLeft w:val="480"/>
          <w:marRight w:val="0"/>
          <w:marTop w:val="0"/>
          <w:marBottom w:val="0"/>
          <w:divBdr>
            <w:top w:val="none" w:sz="0" w:space="0" w:color="auto"/>
            <w:left w:val="none" w:sz="0" w:space="0" w:color="auto"/>
            <w:bottom w:val="none" w:sz="0" w:space="0" w:color="auto"/>
            <w:right w:val="none" w:sz="0" w:space="0" w:color="auto"/>
          </w:divBdr>
        </w:div>
        <w:div w:id="1356156424">
          <w:marLeft w:val="480"/>
          <w:marRight w:val="0"/>
          <w:marTop w:val="0"/>
          <w:marBottom w:val="0"/>
          <w:divBdr>
            <w:top w:val="none" w:sz="0" w:space="0" w:color="auto"/>
            <w:left w:val="none" w:sz="0" w:space="0" w:color="auto"/>
            <w:bottom w:val="none" w:sz="0" w:space="0" w:color="auto"/>
            <w:right w:val="none" w:sz="0" w:space="0" w:color="auto"/>
          </w:divBdr>
        </w:div>
        <w:div w:id="682975926">
          <w:marLeft w:val="480"/>
          <w:marRight w:val="0"/>
          <w:marTop w:val="0"/>
          <w:marBottom w:val="0"/>
          <w:divBdr>
            <w:top w:val="none" w:sz="0" w:space="0" w:color="auto"/>
            <w:left w:val="none" w:sz="0" w:space="0" w:color="auto"/>
            <w:bottom w:val="none" w:sz="0" w:space="0" w:color="auto"/>
            <w:right w:val="none" w:sz="0" w:space="0" w:color="auto"/>
          </w:divBdr>
        </w:div>
        <w:div w:id="74742623">
          <w:marLeft w:val="480"/>
          <w:marRight w:val="0"/>
          <w:marTop w:val="0"/>
          <w:marBottom w:val="0"/>
          <w:divBdr>
            <w:top w:val="none" w:sz="0" w:space="0" w:color="auto"/>
            <w:left w:val="none" w:sz="0" w:space="0" w:color="auto"/>
            <w:bottom w:val="none" w:sz="0" w:space="0" w:color="auto"/>
            <w:right w:val="none" w:sz="0" w:space="0" w:color="auto"/>
          </w:divBdr>
        </w:div>
        <w:div w:id="167403790">
          <w:marLeft w:val="480"/>
          <w:marRight w:val="0"/>
          <w:marTop w:val="0"/>
          <w:marBottom w:val="0"/>
          <w:divBdr>
            <w:top w:val="none" w:sz="0" w:space="0" w:color="auto"/>
            <w:left w:val="none" w:sz="0" w:space="0" w:color="auto"/>
            <w:bottom w:val="none" w:sz="0" w:space="0" w:color="auto"/>
            <w:right w:val="none" w:sz="0" w:space="0" w:color="auto"/>
          </w:divBdr>
        </w:div>
        <w:div w:id="1904368125">
          <w:marLeft w:val="480"/>
          <w:marRight w:val="0"/>
          <w:marTop w:val="0"/>
          <w:marBottom w:val="0"/>
          <w:divBdr>
            <w:top w:val="none" w:sz="0" w:space="0" w:color="auto"/>
            <w:left w:val="none" w:sz="0" w:space="0" w:color="auto"/>
            <w:bottom w:val="none" w:sz="0" w:space="0" w:color="auto"/>
            <w:right w:val="none" w:sz="0" w:space="0" w:color="auto"/>
          </w:divBdr>
        </w:div>
        <w:div w:id="1706709925">
          <w:marLeft w:val="480"/>
          <w:marRight w:val="0"/>
          <w:marTop w:val="0"/>
          <w:marBottom w:val="0"/>
          <w:divBdr>
            <w:top w:val="none" w:sz="0" w:space="0" w:color="auto"/>
            <w:left w:val="none" w:sz="0" w:space="0" w:color="auto"/>
            <w:bottom w:val="none" w:sz="0" w:space="0" w:color="auto"/>
            <w:right w:val="none" w:sz="0" w:space="0" w:color="auto"/>
          </w:divBdr>
        </w:div>
        <w:div w:id="1992831470">
          <w:marLeft w:val="480"/>
          <w:marRight w:val="0"/>
          <w:marTop w:val="0"/>
          <w:marBottom w:val="0"/>
          <w:divBdr>
            <w:top w:val="none" w:sz="0" w:space="0" w:color="auto"/>
            <w:left w:val="none" w:sz="0" w:space="0" w:color="auto"/>
            <w:bottom w:val="none" w:sz="0" w:space="0" w:color="auto"/>
            <w:right w:val="none" w:sz="0" w:space="0" w:color="auto"/>
          </w:divBdr>
        </w:div>
      </w:divsChild>
    </w:div>
    <w:div w:id="118846228">
      <w:bodyDiv w:val="1"/>
      <w:marLeft w:val="0"/>
      <w:marRight w:val="0"/>
      <w:marTop w:val="0"/>
      <w:marBottom w:val="0"/>
      <w:divBdr>
        <w:top w:val="none" w:sz="0" w:space="0" w:color="auto"/>
        <w:left w:val="none" w:sz="0" w:space="0" w:color="auto"/>
        <w:bottom w:val="none" w:sz="0" w:space="0" w:color="auto"/>
        <w:right w:val="none" w:sz="0" w:space="0" w:color="auto"/>
      </w:divBdr>
      <w:divsChild>
        <w:div w:id="431903709">
          <w:marLeft w:val="0"/>
          <w:marRight w:val="0"/>
          <w:marTop w:val="0"/>
          <w:marBottom w:val="0"/>
          <w:divBdr>
            <w:top w:val="none" w:sz="0" w:space="0" w:color="auto"/>
            <w:left w:val="none" w:sz="0" w:space="0" w:color="auto"/>
            <w:bottom w:val="none" w:sz="0" w:space="0" w:color="auto"/>
            <w:right w:val="none" w:sz="0" w:space="0" w:color="auto"/>
          </w:divBdr>
        </w:div>
        <w:div w:id="447814845">
          <w:marLeft w:val="0"/>
          <w:marRight w:val="0"/>
          <w:marTop w:val="0"/>
          <w:marBottom w:val="0"/>
          <w:divBdr>
            <w:top w:val="none" w:sz="0" w:space="0" w:color="auto"/>
            <w:left w:val="none" w:sz="0" w:space="0" w:color="auto"/>
            <w:bottom w:val="none" w:sz="0" w:space="0" w:color="auto"/>
            <w:right w:val="none" w:sz="0" w:space="0" w:color="auto"/>
          </w:divBdr>
        </w:div>
        <w:div w:id="481653035">
          <w:marLeft w:val="0"/>
          <w:marRight w:val="0"/>
          <w:marTop w:val="0"/>
          <w:marBottom w:val="0"/>
          <w:divBdr>
            <w:top w:val="none" w:sz="0" w:space="0" w:color="auto"/>
            <w:left w:val="none" w:sz="0" w:space="0" w:color="auto"/>
            <w:bottom w:val="none" w:sz="0" w:space="0" w:color="auto"/>
            <w:right w:val="none" w:sz="0" w:space="0" w:color="auto"/>
          </w:divBdr>
        </w:div>
      </w:divsChild>
    </w:div>
    <w:div w:id="120850922">
      <w:bodyDiv w:val="1"/>
      <w:marLeft w:val="0"/>
      <w:marRight w:val="0"/>
      <w:marTop w:val="0"/>
      <w:marBottom w:val="0"/>
      <w:divBdr>
        <w:top w:val="none" w:sz="0" w:space="0" w:color="auto"/>
        <w:left w:val="none" w:sz="0" w:space="0" w:color="auto"/>
        <w:bottom w:val="none" w:sz="0" w:space="0" w:color="auto"/>
        <w:right w:val="none" w:sz="0" w:space="0" w:color="auto"/>
      </w:divBdr>
      <w:divsChild>
        <w:div w:id="2049837043">
          <w:marLeft w:val="640"/>
          <w:marRight w:val="0"/>
          <w:marTop w:val="0"/>
          <w:marBottom w:val="0"/>
          <w:divBdr>
            <w:top w:val="none" w:sz="0" w:space="0" w:color="auto"/>
            <w:left w:val="none" w:sz="0" w:space="0" w:color="auto"/>
            <w:bottom w:val="none" w:sz="0" w:space="0" w:color="auto"/>
            <w:right w:val="none" w:sz="0" w:space="0" w:color="auto"/>
          </w:divBdr>
        </w:div>
        <w:div w:id="2020965375">
          <w:marLeft w:val="640"/>
          <w:marRight w:val="0"/>
          <w:marTop w:val="0"/>
          <w:marBottom w:val="0"/>
          <w:divBdr>
            <w:top w:val="none" w:sz="0" w:space="0" w:color="auto"/>
            <w:left w:val="none" w:sz="0" w:space="0" w:color="auto"/>
            <w:bottom w:val="none" w:sz="0" w:space="0" w:color="auto"/>
            <w:right w:val="none" w:sz="0" w:space="0" w:color="auto"/>
          </w:divBdr>
        </w:div>
        <w:div w:id="507674232">
          <w:marLeft w:val="640"/>
          <w:marRight w:val="0"/>
          <w:marTop w:val="0"/>
          <w:marBottom w:val="0"/>
          <w:divBdr>
            <w:top w:val="none" w:sz="0" w:space="0" w:color="auto"/>
            <w:left w:val="none" w:sz="0" w:space="0" w:color="auto"/>
            <w:bottom w:val="none" w:sz="0" w:space="0" w:color="auto"/>
            <w:right w:val="none" w:sz="0" w:space="0" w:color="auto"/>
          </w:divBdr>
        </w:div>
        <w:div w:id="1994409198">
          <w:marLeft w:val="640"/>
          <w:marRight w:val="0"/>
          <w:marTop w:val="0"/>
          <w:marBottom w:val="0"/>
          <w:divBdr>
            <w:top w:val="none" w:sz="0" w:space="0" w:color="auto"/>
            <w:left w:val="none" w:sz="0" w:space="0" w:color="auto"/>
            <w:bottom w:val="none" w:sz="0" w:space="0" w:color="auto"/>
            <w:right w:val="none" w:sz="0" w:space="0" w:color="auto"/>
          </w:divBdr>
        </w:div>
        <w:div w:id="2069300605">
          <w:marLeft w:val="640"/>
          <w:marRight w:val="0"/>
          <w:marTop w:val="0"/>
          <w:marBottom w:val="0"/>
          <w:divBdr>
            <w:top w:val="none" w:sz="0" w:space="0" w:color="auto"/>
            <w:left w:val="none" w:sz="0" w:space="0" w:color="auto"/>
            <w:bottom w:val="none" w:sz="0" w:space="0" w:color="auto"/>
            <w:right w:val="none" w:sz="0" w:space="0" w:color="auto"/>
          </w:divBdr>
        </w:div>
        <w:div w:id="86122901">
          <w:marLeft w:val="640"/>
          <w:marRight w:val="0"/>
          <w:marTop w:val="0"/>
          <w:marBottom w:val="0"/>
          <w:divBdr>
            <w:top w:val="none" w:sz="0" w:space="0" w:color="auto"/>
            <w:left w:val="none" w:sz="0" w:space="0" w:color="auto"/>
            <w:bottom w:val="none" w:sz="0" w:space="0" w:color="auto"/>
            <w:right w:val="none" w:sz="0" w:space="0" w:color="auto"/>
          </w:divBdr>
        </w:div>
        <w:div w:id="1394621169">
          <w:marLeft w:val="640"/>
          <w:marRight w:val="0"/>
          <w:marTop w:val="0"/>
          <w:marBottom w:val="0"/>
          <w:divBdr>
            <w:top w:val="none" w:sz="0" w:space="0" w:color="auto"/>
            <w:left w:val="none" w:sz="0" w:space="0" w:color="auto"/>
            <w:bottom w:val="none" w:sz="0" w:space="0" w:color="auto"/>
            <w:right w:val="none" w:sz="0" w:space="0" w:color="auto"/>
          </w:divBdr>
        </w:div>
        <w:div w:id="1161627069">
          <w:marLeft w:val="640"/>
          <w:marRight w:val="0"/>
          <w:marTop w:val="0"/>
          <w:marBottom w:val="0"/>
          <w:divBdr>
            <w:top w:val="none" w:sz="0" w:space="0" w:color="auto"/>
            <w:left w:val="none" w:sz="0" w:space="0" w:color="auto"/>
            <w:bottom w:val="none" w:sz="0" w:space="0" w:color="auto"/>
            <w:right w:val="none" w:sz="0" w:space="0" w:color="auto"/>
          </w:divBdr>
        </w:div>
        <w:div w:id="727849798">
          <w:marLeft w:val="640"/>
          <w:marRight w:val="0"/>
          <w:marTop w:val="0"/>
          <w:marBottom w:val="0"/>
          <w:divBdr>
            <w:top w:val="none" w:sz="0" w:space="0" w:color="auto"/>
            <w:left w:val="none" w:sz="0" w:space="0" w:color="auto"/>
            <w:bottom w:val="none" w:sz="0" w:space="0" w:color="auto"/>
            <w:right w:val="none" w:sz="0" w:space="0" w:color="auto"/>
          </w:divBdr>
        </w:div>
        <w:div w:id="1642884155">
          <w:marLeft w:val="640"/>
          <w:marRight w:val="0"/>
          <w:marTop w:val="0"/>
          <w:marBottom w:val="0"/>
          <w:divBdr>
            <w:top w:val="none" w:sz="0" w:space="0" w:color="auto"/>
            <w:left w:val="none" w:sz="0" w:space="0" w:color="auto"/>
            <w:bottom w:val="none" w:sz="0" w:space="0" w:color="auto"/>
            <w:right w:val="none" w:sz="0" w:space="0" w:color="auto"/>
          </w:divBdr>
        </w:div>
        <w:div w:id="943729637">
          <w:marLeft w:val="640"/>
          <w:marRight w:val="0"/>
          <w:marTop w:val="0"/>
          <w:marBottom w:val="0"/>
          <w:divBdr>
            <w:top w:val="none" w:sz="0" w:space="0" w:color="auto"/>
            <w:left w:val="none" w:sz="0" w:space="0" w:color="auto"/>
            <w:bottom w:val="none" w:sz="0" w:space="0" w:color="auto"/>
            <w:right w:val="none" w:sz="0" w:space="0" w:color="auto"/>
          </w:divBdr>
        </w:div>
        <w:div w:id="100729878">
          <w:marLeft w:val="640"/>
          <w:marRight w:val="0"/>
          <w:marTop w:val="0"/>
          <w:marBottom w:val="0"/>
          <w:divBdr>
            <w:top w:val="none" w:sz="0" w:space="0" w:color="auto"/>
            <w:left w:val="none" w:sz="0" w:space="0" w:color="auto"/>
            <w:bottom w:val="none" w:sz="0" w:space="0" w:color="auto"/>
            <w:right w:val="none" w:sz="0" w:space="0" w:color="auto"/>
          </w:divBdr>
        </w:div>
        <w:div w:id="959534254">
          <w:marLeft w:val="640"/>
          <w:marRight w:val="0"/>
          <w:marTop w:val="0"/>
          <w:marBottom w:val="0"/>
          <w:divBdr>
            <w:top w:val="none" w:sz="0" w:space="0" w:color="auto"/>
            <w:left w:val="none" w:sz="0" w:space="0" w:color="auto"/>
            <w:bottom w:val="none" w:sz="0" w:space="0" w:color="auto"/>
            <w:right w:val="none" w:sz="0" w:space="0" w:color="auto"/>
          </w:divBdr>
        </w:div>
        <w:div w:id="647898223">
          <w:marLeft w:val="640"/>
          <w:marRight w:val="0"/>
          <w:marTop w:val="0"/>
          <w:marBottom w:val="0"/>
          <w:divBdr>
            <w:top w:val="none" w:sz="0" w:space="0" w:color="auto"/>
            <w:left w:val="none" w:sz="0" w:space="0" w:color="auto"/>
            <w:bottom w:val="none" w:sz="0" w:space="0" w:color="auto"/>
            <w:right w:val="none" w:sz="0" w:space="0" w:color="auto"/>
          </w:divBdr>
        </w:div>
        <w:div w:id="1076125638">
          <w:marLeft w:val="640"/>
          <w:marRight w:val="0"/>
          <w:marTop w:val="0"/>
          <w:marBottom w:val="0"/>
          <w:divBdr>
            <w:top w:val="none" w:sz="0" w:space="0" w:color="auto"/>
            <w:left w:val="none" w:sz="0" w:space="0" w:color="auto"/>
            <w:bottom w:val="none" w:sz="0" w:space="0" w:color="auto"/>
            <w:right w:val="none" w:sz="0" w:space="0" w:color="auto"/>
          </w:divBdr>
        </w:div>
        <w:div w:id="1502114566">
          <w:marLeft w:val="640"/>
          <w:marRight w:val="0"/>
          <w:marTop w:val="0"/>
          <w:marBottom w:val="0"/>
          <w:divBdr>
            <w:top w:val="none" w:sz="0" w:space="0" w:color="auto"/>
            <w:left w:val="none" w:sz="0" w:space="0" w:color="auto"/>
            <w:bottom w:val="none" w:sz="0" w:space="0" w:color="auto"/>
            <w:right w:val="none" w:sz="0" w:space="0" w:color="auto"/>
          </w:divBdr>
        </w:div>
        <w:div w:id="1720326946">
          <w:marLeft w:val="640"/>
          <w:marRight w:val="0"/>
          <w:marTop w:val="0"/>
          <w:marBottom w:val="0"/>
          <w:divBdr>
            <w:top w:val="none" w:sz="0" w:space="0" w:color="auto"/>
            <w:left w:val="none" w:sz="0" w:space="0" w:color="auto"/>
            <w:bottom w:val="none" w:sz="0" w:space="0" w:color="auto"/>
            <w:right w:val="none" w:sz="0" w:space="0" w:color="auto"/>
          </w:divBdr>
        </w:div>
        <w:div w:id="158539762">
          <w:marLeft w:val="640"/>
          <w:marRight w:val="0"/>
          <w:marTop w:val="0"/>
          <w:marBottom w:val="0"/>
          <w:divBdr>
            <w:top w:val="none" w:sz="0" w:space="0" w:color="auto"/>
            <w:left w:val="none" w:sz="0" w:space="0" w:color="auto"/>
            <w:bottom w:val="none" w:sz="0" w:space="0" w:color="auto"/>
            <w:right w:val="none" w:sz="0" w:space="0" w:color="auto"/>
          </w:divBdr>
        </w:div>
        <w:div w:id="477845673">
          <w:marLeft w:val="640"/>
          <w:marRight w:val="0"/>
          <w:marTop w:val="0"/>
          <w:marBottom w:val="0"/>
          <w:divBdr>
            <w:top w:val="none" w:sz="0" w:space="0" w:color="auto"/>
            <w:left w:val="none" w:sz="0" w:space="0" w:color="auto"/>
            <w:bottom w:val="none" w:sz="0" w:space="0" w:color="auto"/>
            <w:right w:val="none" w:sz="0" w:space="0" w:color="auto"/>
          </w:divBdr>
        </w:div>
        <w:div w:id="1856379982">
          <w:marLeft w:val="640"/>
          <w:marRight w:val="0"/>
          <w:marTop w:val="0"/>
          <w:marBottom w:val="0"/>
          <w:divBdr>
            <w:top w:val="none" w:sz="0" w:space="0" w:color="auto"/>
            <w:left w:val="none" w:sz="0" w:space="0" w:color="auto"/>
            <w:bottom w:val="none" w:sz="0" w:space="0" w:color="auto"/>
            <w:right w:val="none" w:sz="0" w:space="0" w:color="auto"/>
          </w:divBdr>
        </w:div>
        <w:div w:id="1819764531">
          <w:marLeft w:val="640"/>
          <w:marRight w:val="0"/>
          <w:marTop w:val="0"/>
          <w:marBottom w:val="0"/>
          <w:divBdr>
            <w:top w:val="none" w:sz="0" w:space="0" w:color="auto"/>
            <w:left w:val="none" w:sz="0" w:space="0" w:color="auto"/>
            <w:bottom w:val="none" w:sz="0" w:space="0" w:color="auto"/>
            <w:right w:val="none" w:sz="0" w:space="0" w:color="auto"/>
          </w:divBdr>
        </w:div>
        <w:div w:id="775446783">
          <w:marLeft w:val="640"/>
          <w:marRight w:val="0"/>
          <w:marTop w:val="0"/>
          <w:marBottom w:val="0"/>
          <w:divBdr>
            <w:top w:val="none" w:sz="0" w:space="0" w:color="auto"/>
            <w:left w:val="none" w:sz="0" w:space="0" w:color="auto"/>
            <w:bottom w:val="none" w:sz="0" w:space="0" w:color="auto"/>
            <w:right w:val="none" w:sz="0" w:space="0" w:color="auto"/>
          </w:divBdr>
        </w:div>
        <w:div w:id="848789084">
          <w:marLeft w:val="640"/>
          <w:marRight w:val="0"/>
          <w:marTop w:val="0"/>
          <w:marBottom w:val="0"/>
          <w:divBdr>
            <w:top w:val="none" w:sz="0" w:space="0" w:color="auto"/>
            <w:left w:val="none" w:sz="0" w:space="0" w:color="auto"/>
            <w:bottom w:val="none" w:sz="0" w:space="0" w:color="auto"/>
            <w:right w:val="none" w:sz="0" w:space="0" w:color="auto"/>
          </w:divBdr>
        </w:div>
        <w:div w:id="1071468032">
          <w:marLeft w:val="640"/>
          <w:marRight w:val="0"/>
          <w:marTop w:val="0"/>
          <w:marBottom w:val="0"/>
          <w:divBdr>
            <w:top w:val="none" w:sz="0" w:space="0" w:color="auto"/>
            <w:left w:val="none" w:sz="0" w:space="0" w:color="auto"/>
            <w:bottom w:val="none" w:sz="0" w:space="0" w:color="auto"/>
            <w:right w:val="none" w:sz="0" w:space="0" w:color="auto"/>
          </w:divBdr>
        </w:div>
        <w:div w:id="2107923058">
          <w:marLeft w:val="640"/>
          <w:marRight w:val="0"/>
          <w:marTop w:val="0"/>
          <w:marBottom w:val="0"/>
          <w:divBdr>
            <w:top w:val="none" w:sz="0" w:space="0" w:color="auto"/>
            <w:left w:val="none" w:sz="0" w:space="0" w:color="auto"/>
            <w:bottom w:val="none" w:sz="0" w:space="0" w:color="auto"/>
            <w:right w:val="none" w:sz="0" w:space="0" w:color="auto"/>
          </w:divBdr>
        </w:div>
        <w:div w:id="1876386808">
          <w:marLeft w:val="640"/>
          <w:marRight w:val="0"/>
          <w:marTop w:val="0"/>
          <w:marBottom w:val="0"/>
          <w:divBdr>
            <w:top w:val="none" w:sz="0" w:space="0" w:color="auto"/>
            <w:left w:val="none" w:sz="0" w:space="0" w:color="auto"/>
            <w:bottom w:val="none" w:sz="0" w:space="0" w:color="auto"/>
            <w:right w:val="none" w:sz="0" w:space="0" w:color="auto"/>
          </w:divBdr>
        </w:div>
        <w:div w:id="1185286797">
          <w:marLeft w:val="640"/>
          <w:marRight w:val="0"/>
          <w:marTop w:val="0"/>
          <w:marBottom w:val="0"/>
          <w:divBdr>
            <w:top w:val="none" w:sz="0" w:space="0" w:color="auto"/>
            <w:left w:val="none" w:sz="0" w:space="0" w:color="auto"/>
            <w:bottom w:val="none" w:sz="0" w:space="0" w:color="auto"/>
            <w:right w:val="none" w:sz="0" w:space="0" w:color="auto"/>
          </w:divBdr>
        </w:div>
        <w:div w:id="1528829721">
          <w:marLeft w:val="640"/>
          <w:marRight w:val="0"/>
          <w:marTop w:val="0"/>
          <w:marBottom w:val="0"/>
          <w:divBdr>
            <w:top w:val="none" w:sz="0" w:space="0" w:color="auto"/>
            <w:left w:val="none" w:sz="0" w:space="0" w:color="auto"/>
            <w:bottom w:val="none" w:sz="0" w:space="0" w:color="auto"/>
            <w:right w:val="none" w:sz="0" w:space="0" w:color="auto"/>
          </w:divBdr>
        </w:div>
        <w:div w:id="898714266">
          <w:marLeft w:val="640"/>
          <w:marRight w:val="0"/>
          <w:marTop w:val="0"/>
          <w:marBottom w:val="0"/>
          <w:divBdr>
            <w:top w:val="none" w:sz="0" w:space="0" w:color="auto"/>
            <w:left w:val="none" w:sz="0" w:space="0" w:color="auto"/>
            <w:bottom w:val="none" w:sz="0" w:space="0" w:color="auto"/>
            <w:right w:val="none" w:sz="0" w:space="0" w:color="auto"/>
          </w:divBdr>
        </w:div>
        <w:div w:id="409625360">
          <w:marLeft w:val="640"/>
          <w:marRight w:val="0"/>
          <w:marTop w:val="0"/>
          <w:marBottom w:val="0"/>
          <w:divBdr>
            <w:top w:val="none" w:sz="0" w:space="0" w:color="auto"/>
            <w:left w:val="none" w:sz="0" w:space="0" w:color="auto"/>
            <w:bottom w:val="none" w:sz="0" w:space="0" w:color="auto"/>
            <w:right w:val="none" w:sz="0" w:space="0" w:color="auto"/>
          </w:divBdr>
        </w:div>
        <w:div w:id="2107798895">
          <w:marLeft w:val="640"/>
          <w:marRight w:val="0"/>
          <w:marTop w:val="0"/>
          <w:marBottom w:val="0"/>
          <w:divBdr>
            <w:top w:val="none" w:sz="0" w:space="0" w:color="auto"/>
            <w:left w:val="none" w:sz="0" w:space="0" w:color="auto"/>
            <w:bottom w:val="none" w:sz="0" w:space="0" w:color="auto"/>
            <w:right w:val="none" w:sz="0" w:space="0" w:color="auto"/>
          </w:divBdr>
        </w:div>
        <w:div w:id="1306619510">
          <w:marLeft w:val="640"/>
          <w:marRight w:val="0"/>
          <w:marTop w:val="0"/>
          <w:marBottom w:val="0"/>
          <w:divBdr>
            <w:top w:val="none" w:sz="0" w:space="0" w:color="auto"/>
            <w:left w:val="none" w:sz="0" w:space="0" w:color="auto"/>
            <w:bottom w:val="none" w:sz="0" w:space="0" w:color="auto"/>
            <w:right w:val="none" w:sz="0" w:space="0" w:color="auto"/>
          </w:divBdr>
        </w:div>
        <w:div w:id="1122453464">
          <w:marLeft w:val="640"/>
          <w:marRight w:val="0"/>
          <w:marTop w:val="0"/>
          <w:marBottom w:val="0"/>
          <w:divBdr>
            <w:top w:val="none" w:sz="0" w:space="0" w:color="auto"/>
            <w:left w:val="none" w:sz="0" w:space="0" w:color="auto"/>
            <w:bottom w:val="none" w:sz="0" w:space="0" w:color="auto"/>
            <w:right w:val="none" w:sz="0" w:space="0" w:color="auto"/>
          </w:divBdr>
        </w:div>
        <w:div w:id="917133780">
          <w:marLeft w:val="640"/>
          <w:marRight w:val="0"/>
          <w:marTop w:val="0"/>
          <w:marBottom w:val="0"/>
          <w:divBdr>
            <w:top w:val="none" w:sz="0" w:space="0" w:color="auto"/>
            <w:left w:val="none" w:sz="0" w:space="0" w:color="auto"/>
            <w:bottom w:val="none" w:sz="0" w:space="0" w:color="auto"/>
            <w:right w:val="none" w:sz="0" w:space="0" w:color="auto"/>
          </w:divBdr>
        </w:div>
        <w:div w:id="946736017">
          <w:marLeft w:val="640"/>
          <w:marRight w:val="0"/>
          <w:marTop w:val="0"/>
          <w:marBottom w:val="0"/>
          <w:divBdr>
            <w:top w:val="none" w:sz="0" w:space="0" w:color="auto"/>
            <w:left w:val="none" w:sz="0" w:space="0" w:color="auto"/>
            <w:bottom w:val="none" w:sz="0" w:space="0" w:color="auto"/>
            <w:right w:val="none" w:sz="0" w:space="0" w:color="auto"/>
          </w:divBdr>
        </w:div>
        <w:div w:id="855926231">
          <w:marLeft w:val="640"/>
          <w:marRight w:val="0"/>
          <w:marTop w:val="0"/>
          <w:marBottom w:val="0"/>
          <w:divBdr>
            <w:top w:val="none" w:sz="0" w:space="0" w:color="auto"/>
            <w:left w:val="none" w:sz="0" w:space="0" w:color="auto"/>
            <w:bottom w:val="none" w:sz="0" w:space="0" w:color="auto"/>
            <w:right w:val="none" w:sz="0" w:space="0" w:color="auto"/>
          </w:divBdr>
        </w:div>
        <w:div w:id="502627386">
          <w:marLeft w:val="640"/>
          <w:marRight w:val="0"/>
          <w:marTop w:val="0"/>
          <w:marBottom w:val="0"/>
          <w:divBdr>
            <w:top w:val="none" w:sz="0" w:space="0" w:color="auto"/>
            <w:left w:val="none" w:sz="0" w:space="0" w:color="auto"/>
            <w:bottom w:val="none" w:sz="0" w:space="0" w:color="auto"/>
            <w:right w:val="none" w:sz="0" w:space="0" w:color="auto"/>
          </w:divBdr>
        </w:div>
        <w:div w:id="1669095089">
          <w:marLeft w:val="640"/>
          <w:marRight w:val="0"/>
          <w:marTop w:val="0"/>
          <w:marBottom w:val="0"/>
          <w:divBdr>
            <w:top w:val="none" w:sz="0" w:space="0" w:color="auto"/>
            <w:left w:val="none" w:sz="0" w:space="0" w:color="auto"/>
            <w:bottom w:val="none" w:sz="0" w:space="0" w:color="auto"/>
            <w:right w:val="none" w:sz="0" w:space="0" w:color="auto"/>
          </w:divBdr>
        </w:div>
        <w:div w:id="1400975820">
          <w:marLeft w:val="640"/>
          <w:marRight w:val="0"/>
          <w:marTop w:val="0"/>
          <w:marBottom w:val="0"/>
          <w:divBdr>
            <w:top w:val="none" w:sz="0" w:space="0" w:color="auto"/>
            <w:left w:val="none" w:sz="0" w:space="0" w:color="auto"/>
            <w:bottom w:val="none" w:sz="0" w:space="0" w:color="auto"/>
            <w:right w:val="none" w:sz="0" w:space="0" w:color="auto"/>
          </w:divBdr>
        </w:div>
        <w:div w:id="1700006128">
          <w:marLeft w:val="640"/>
          <w:marRight w:val="0"/>
          <w:marTop w:val="0"/>
          <w:marBottom w:val="0"/>
          <w:divBdr>
            <w:top w:val="none" w:sz="0" w:space="0" w:color="auto"/>
            <w:left w:val="none" w:sz="0" w:space="0" w:color="auto"/>
            <w:bottom w:val="none" w:sz="0" w:space="0" w:color="auto"/>
            <w:right w:val="none" w:sz="0" w:space="0" w:color="auto"/>
          </w:divBdr>
        </w:div>
        <w:div w:id="2047218511">
          <w:marLeft w:val="640"/>
          <w:marRight w:val="0"/>
          <w:marTop w:val="0"/>
          <w:marBottom w:val="0"/>
          <w:divBdr>
            <w:top w:val="none" w:sz="0" w:space="0" w:color="auto"/>
            <w:left w:val="none" w:sz="0" w:space="0" w:color="auto"/>
            <w:bottom w:val="none" w:sz="0" w:space="0" w:color="auto"/>
            <w:right w:val="none" w:sz="0" w:space="0" w:color="auto"/>
          </w:divBdr>
        </w:div>
        <w:div w:id="1350372638">
          <w:marLeft w:val="640"/>
          <w:marRight w:val="0"/>
          <w:marTop w:val="0"/>
          <w:marBottom w:val="0"/>
          <w:divBdr>
            <w:top w:val="none" w:sz="0" w:space="0" w:color="auto"/>
            <w:left w:val="none" w:sz="0" w:space="0" w:color="auto"/>
            <w:bottom w:val="none" w:sz="0" w:space="0" w:color="auto"/>
            <w:right w:val="none" w:sz="0" w:space="0" w:color="auto"/>
          </w:divBdr>
        </w:div>
        <w:div w:id="814880181">
          <w:marLeft w:val="640"/>
          <w:marRight w:val="0"/>
          <w:marTop w:val="0"/>
          <w:marBottom w:val="0"/>
          <w:divBdr>
            <w:top w:val="none" w:sz="0" w:space="0" w:color="auto"/>
            <w:left w:val="none" w:sz="0" w:space="0" w:color="auto"/>
            <w:bottom w:val="none" w:sz="0" w:space="0" w:color="auto"/>
            <w:right w:val="none" w:sz="0" w:space="0" w:color="auto"/>
          </w:divBdr>
        </w:div>
        <w:div w:id="1363364434">
          <w:marLeft w:val="640"/>
          <w:marRight w:val="0"/>
          <w:marTop w:val="0"/>
          <w:marBottom w:val="0"/>
          <w:divBdr>
            <w:top w:val="none" w:sz="0" w:space="0" w:color="auto"/>
            <w:left w:val="none" w:sz="0" w:space="0" w:color="auto"/>
            <w:bottom w:val="none" w:sz="0" w:space="0" w:color="auto"/>
            <w:right w:val="none" w:sz="0" w:space="0" w:color="auto"/>
          </w:divBdr>
        </w:div>
        <w:div w:id="1064837303">
          <w:marLeft w:val="640"/>
          <w:marRight w:val="0"/>
          <w:marTop w:val="0"/>
          <w:marBottom w:val="0"/>
          <w:divBdr>
            <w:top w:val="none" w:sz="0" w:space="0" w:color="auto"/>
            <w:left w:val="none" w:sz="0" w:space="0" w:color="auto"/>
            <w:bottom w:val="none" w:sz="0" w:space="0" w:color="auto"/>
            <w:right w:val="none" w:sz="0" w:space="0" w:color="auto"/>
          </w:divBdr>
        </w:div>
        <w:div w:id="539787181">
          <w:marLeft w:val="640"/>
          <w:marRight w:val="0"/>
          <w:marTop w:val="0"/>
          <w:marBottom w:val="0"/>
          <w:divBdr>
            <w:top w:val="none" w:sz="0" w:space="0" w:color="auto"/>
            <w:left w:val="none" w:sz="0" w:space="0" w:color="auto"/>
            <w:bottom w:val="none" w:sz="0" w:space="0" w:color="auto"/>
            <w:right w:val="none" w:sz="0" w:space="0" w:color="auto"/>
          </w:divBdr>
        </w:div>
        <w:div w:id="803085441">
          <w:marLeft w:val="640"/>
          <w:marRight w:val="0"/>
          <w:marTop w:val="0"/>
          <w:marBottom w:val="0"/>
          <w:divBdr>
            <w:top w:val="none" w:sz="0" w:space="0" w:color="auto"/>
            <w:left w:val="none" w:sz="0" w:space="0" w:color="auto"/>
            <w:bottom w:val="none" w:sz="0" w:space="0" w:color="auto"/>
            <w:right w:val="none" w:sz="0" w:space="0" w:color="auto"/>
          </w:divBdr>
        </w:div>
        <w:div w:id="317923129">
          <w:marLeft w:val="640"/>
          <w:marRight w:val="0"/>
          <w:marTop w:val="0"/>
          <w:marBottom w:val="0"/>
          <w:divBdr>
            <w:top w:val="none" w:sz="0" w:space="0" w:color="auto"/>
            <w:left w:val="none" w:sz="0" w:space="0" w:color="auto"/>
            <w:bottom w:val="none" w:sz="0" w:space="0" w:color="auto"/>
            <w:right w:val="none" w:sz="0" w:space="0" w:color="auto"/>
          </w:divBdr>
        </w:div>
        <w:div w:id="1552880921">
          <w:marLeft w:val="640"/>
          <w:marRight w:val="0"/>
          <w:marTop w:val="0"/>
          <w:marBottom w:val="0"/>
          <w:divBdr>
            <w:top w:val="none" w:sz="0" w:space="0" w:color="auto"/>
            <w:left w:val="none" w:sz="0" w:space="0" w:color="auto"/>
            <w:bottom w:val="none" w:sz="0" w:space="0" w:color="auto"/>
            <w:right w:val="none" w:sz="0" w:space="0" w:color="auto"/>
          </w:divBdr>
        </w:div>
        <w:div w:id="1954484319">
          <w:marLeft w:val="640"/>
          <w:marRight w:val="0"/>
          <w:marTop w:val="0"/>
          <w:marBottom w:val="0"/>
          <w:divBdr>
            <w:top w:val="none" w:sz="0" w:space="0" w:color="auto"/>
            <w:left w:val="none" w:sz="0" w:space="0" w:color="auto"/>
            <w:bottom w:val="none" w:sz="0" w:space="0" w:color="auto"/>
            <w:right w:val="none" w:sz="0" w:space="0" w:color="auto"/>
          </w:divBdr>
        </w:div>
        <w:div w:id="606693093">
          <w:marLeft w:val="640"/>
          <w:marRight w:val="0"/>
          <w:marTop w:val="0"/>
          <w:marBottom w:val="0"/>
          <w:divBdr>
            <w:top w:val="none" w:sz="0" w:space="0" w:color="auto"/>
            <w:left w:val="none" w:sz="0" w:space="0" w:color="auto"/>
            <w:bottom w:val="none" w:sz="0" w:space="0" w:color="auto"/>
            <w:right w:val="none" w:sz="0" w:space="0" w:color="auto"/>
          </w:divBdr>
        </w:div>
        <w:div w:id="1955747665">
          <w:marLeft w:val="640"/>
          <w:marRight w:val="0"/>
          <w:marTop w:val="0"/>
          <w:marBottom w:val="0"/>
          <w:divBdr>
            <w:top w:val="none" w:sz="0" w:space="0" w:color="auto"/>
            <w:left w:val="none" w:sz="0" w:space="0" w:color="auto"/>
            <w:bottom w:val="none" w:sz="0" w:space="0" w:color="auto"/>
            <w:right w:val="none" w:sz="0" w:space="0" w:color="auto"/>
          </w:divBdr>
        </w:div>
        <w:div w:id="1355303518">
          <w:marLeft w:val="640"/>
          <w:marRight w:val="0"/>
          <w:marTop w:val="0"/>
          <w:marBottom w:val="0"/>
          <w:divBdr>
            <w:top w:val="none" w:sz="0" w:space="0" w:color="auto"/>
            <w:left w:val="none" w:sz="0" w:space="0" w:color="auto"/>
            <w:bottom w:val="none" w:sz="0" w:space="0" w:color="auto"/>
            <w:right w:val="none" w:sz="0" w:space="0" w:color="auto"/>
          </w:divBdr>
        </w:div>
        <w:div w:id="282922946">
          <w:marLeft w:val="640"/>
          <w:marRight w:val="0"/>
          <w:marTop w:val="0"/>
          <w:marBottom w:val="0"/>
          <w:divBdr>
            <w:top w:val="none" w:sz="0" w:space="0" w:color="auto"/>
            <w:left w:val="none" w:sz="0" w:space="0" w:color="auto"/>
            <w:bottom w:val="none" w:sz="0" w:space="0" w:color="auto"/>
            <w:right w:val="none" w:sz="0" w:space="0" w:color="auto"/>
          </w:divBdr>
        </w:div>
        <w:div w:id="43219739">
          <w:marLeft w:val="640"/>
          <w:marRight w:val="0"/>
          <w:marTop w:val="0"/>
          <w:marBottom w:val="0"/>
          <w:divBdr>
            <w:top w:val="none" w:sz="0" w:space="0" w:color="auto"/>
            <w:left w:val="none" w:sz="0" w:space="0" w:color="auto"/>
            <w:bottom w:val="none" w:sz="0" w:space="0" w:color="auto"/>
            <w:right w:val="none" w:sz="0" w:space="0" w:color="auto"/>
          </w:divBdr>
        </w:div>
        <w:div w:id="1868911128">
          <w:marLeft w:val="640"/>
          <w:marRight w:val="0"/>
          <w:marTop w:val="0"/>
          <w:marBottom w:val="0"/>
          <w:divBdr>
            <w:top w:val="none" w:sz="0" w:space="0" w:color="auto"/>
            <w:left w:val="none" w:sz="0" w:space="0" w:color="auto"/>
            <w:bottom w:val="none" w:sz="0" w:space="0" w:color="auto"/>
            <w:right w:val="none" w:sz="0" w:space="0" w:color="auto"/>
          </w:divBdr>
        </w:div>
        <w:div w:id="79109637">
          <w:marLeft w:val="640"/>
          <w:marRight w:val="0"/>
          <w:marTop w:val="0"/>
          <w:marBottom w:val="0"/>
          <w:divBdr>
            <w:top w:val="none" w:sz="0" w:space="0" w:color="auto"/>
            <w:left w:val="none" w:sz="0" w:space="0" w:color="auto"/>
            <w:bottom w:val="none" w:sz="0" w:space="0" w:color="auto"/>
            <w:right w:val="none" w:sz="0" w:space="0" w:color="auto"/>
          </w:divBdr>
        </w:div>
        <w:div w:id="600185381">
          <w:marLeft w:val="640"/>
          <w:marRight w:val="0"/>
          <w:marTop w:val="0"/>
          <w:marBottom w:val="0"/>
          <w:divBdr>
            <w:top w:val="none" w:sz="0" w:space="0" w:color="auto"/>
            <w:left w:val="none" w:sz="0" w:space="0" w:color="auto"/>
            <w:bottom w:val="none" w:sz="0" w:space="0" w:color="auto"/>
            <w:right w:val="none" w:sz="0" w:space="0" w:color="auto"/>
          </w:divBdr>
        </w:div>
        <w:div w:id="2113551916">
          <w:marLeft w:val="640"/>
          <w:marRight w:val="0"/>
          <w:marTop w:val="0"/>
          <w:marBottom w:val="0"/>
          <w:divBdr>
            <w:top w:val="none" w:sz="0" w:space="0" w:color="auto"/>
            <w:left w:val="none" w:sz="0" w:space="0" w:color="auto"/>
            <w:bottom w:val="none" w:sz="0" w:space="0" w:color="auto"/>
            <w:right w:val="none" w:sz="0" w:space="0" w:color="auto"/>
          </w:divBdr>
        </w:div>
        <w:div w:id="1047685418">
          <w:marLeft w:val="640"/>
          <w:marRight w:val="0"/>
          <w:marTop w:val="0"/>
          <w:marBottom w:val="0"/>
          <w:divBdr>
            <w:top w:val="none" w:sz="0" w:space="0" w:color="auto"/>
            <w:left w:val="none" w:sz="0" w:space="0" w:color="auto"/>
            <w:bottom w:val="none" w:sz="0" w:space="0" w:color="auto"/>
            <w:right w:val="none" w:sz="0" w:space="0" w:color="auto"/>
          </w:divBdr>
        </w:div>
        <w:div w:id="79259780">
          <w:marLeft w:val="640"/>
          <w:marRight w:val="0"/>
          <w:marTop w:val="0"/>
          <w:marBottom w:val="0"/>
          <w:divBdr>
            <w:top w:val="none" w:sz="0" w:space="0" w:color="auto"/>
            <w:left w:val="none" w:sz="0" w:space="0" w:color="auto"/>
            <w:bottom w:val="none" w:sz="0" w:space="0" w:color="auto"/>
            <w:right w:val="none" w:sz="0" w:space="0" w:color="auto"/>
          </w:divBdr>
        </w:div>
        <w:div w:id="682631820">
          <w:marLeft w:val="640"/>
          <w:marRight w:val="0"/>
          <w:marTop w:val="0"/>
          <w:marBottom w:val="0"/>
          <w:divBdr>
            <w:top w:val="none" w:sz="0" w:space="0" w:color="auto"/>
            <w:left w:val="none" w:sz="0" w:space="0" w:color="auto"/>
            <w:bottom w:val="none" w:sz="0" w:space="0" w:color="auto"/>
            <w:right w:val="none" w:sz="0" w:space="0" w:color="auto"/>
          </w:divBdr>
        </w:div>
        <w:div w:id="2011516927">
          <w:marLeft w:val="640"/>
          <w:marRight w:val="0"/>
          <w:marTop w:val="0"/>
          <w:marBottom w:val="0"/>
          <w:divBdr>
            <w:top w:val="none" w:sz="0" w:space="0" w:color="auto"/>
            <w:left w:val="none" w:sz="0" w:space="0" w:color="auto"/>
            <w:bottom w:val="none" w:sz="0" w:space="0" w:color="auto"/>
            <w:right w:val="none" w:sz="0" w:space="0" w:color="auto"/>
          </w:divBdr>
        </w:div>
        <w:div w:id="139663908">
          <w:marLeft w:val="640"/>
          <w:marRight w:val="0"/>
          <w:marTop w:val="0"/>
          <w:marBottom w:val="0"/>
          <w:divBdr>
            <w:top w:val="none" w:sz="0" w:space="0" w:color="auto"/>
            <w:left w:val="none" w:sz="0" w:space="0" w:color="auto"/>
            <w:bottom w:val="none" w:sz="0" w:space="0" w:color="auto"/>
            <w:right w:val="none" w:sz="0" w:space="0" w:color="auto"/>
          </w:divBdr>
        </w:div>
        <w:div w:id="1888567960">
          <w:marLeft w:val="640"/>
          <w:marRight w:val="0"/>
          <w:marTop w:val="0"/>
          <w:marBottom w:val="0"/>
          <w:divBdr>
            <w:top w:val="none" w:sz="0" w:space="0" w:color="auto"/>
            <w:left w:val="none" w:sz="0" w:space="0" w:color="auto"/>
            <w:bottom w:val="none" w:sz="0" w:space="0" w:color="auto"/>
            <w:right w:val="none" w:sz="0" w:space="0" w:color="auto"/>
          </w:divBdr>
        </w:div>
        <w:div w:id="1562447667">
          <w:marLeft w:val="640"/>
          <w:marRight w:val="0"/>
          <w:marTop w:val="0"/>
          <w:marBottom w:val="0"/>
          <w:divBdr>
            <w:top w:val="none" w:sz="0" w:space="0" w:color="auto"/>
            <w:left w:val="none" w:sz="0" w:space="0" w:color="auto"/>
            <w:bottom w:val="none" w:sz="0" w:space="0" w:color="auto"/>
            <w:right w:val="none" w:sz="0" w:space="0" w:color="auto"/>
          </w:divBdr>
        </w:div>
        <w:div w:id="734159315">
          <w:marLeft w:val="640"/>
          <w:marRight w:val="0"/>
          <w:marTop w:val="0"/>
          <w:marBottom w:val="0"/>
          <w:divBdr>
            <w:top w:val="none" w:sz="0" w:space="0" w:color="auto"/>
            <w:left w:val="none" w:sz="0" w:space="0" w:color="auto"/>
            <w:bottom w:val="none" w:sz="0" w:space="0" w:color="auto"/>
            <w:right w:val="none" w:sz="0" w:space="0" w:color="auto"/>
          </w:divBdr>
        </w:div>
        <w:div w:id="160971492">
          <w:marLeft w:val="640"/>
          <w:marRight w:val="0"/>
          <w:marTop w:val="0"/>
          <w:marBottom w:val="0"/>
          <w:divBdr>
            <w:top w:val="none" w:sz="0" w:space="0" w:color="auto"/>
            <w:left w:val="none" w:sz="0" w:space="0" w:color="auto"/>
            <w:bottom w:val="none" w:sz="0" w:space="0" w:color="auto"/>
            <w:right w:val="none" w:sz="0" w:space="0" w:color="auto"/>
          </w:divBdr>
        </w:div>
        <w:div w:id="1356419488">
          <w:marLeft w:val="640"/>
          <w:marRight w:val="0"/>
          <w:marTop w:val="0"/>
          <w:marBottom w:val="0"/>
          <w:divBdr>
            <w:top w:val="none" w:sz="0" w:space="0" w:color="auto"/>
            <w:left w:val="none" w:sz="0" w:space="0" w:color="auto"/>
            <w:bottom w:val="none" w:sz="0" w:space="0" w:color="auto"/>
            <w:right w:val="none" w:sz="0" w:space="0" w:color="auto"/>
          </w:divBdr>
        </w:div>
        <w:div w:id="446004646">
          <w:marLeft w:val="640"/>
          <w:marRight w:val="0"/>
          <w:marTop w:val="0"/>
          <w:marBottom w:val="0"/>
          <w:divBdr>
            <w:top w:val="none" w:sz="0" w:space="0" w:color="auto"/>
            <w:left w:val="none" w:sz="0" w:space="0" w:color="auto"/>
            <w:bottom w:val="none" w:sz="0" w:space="0" w:color="auto"/>
            <w:right w:val="none" w:sz="0" w:space="0" w:color="auto"/>
          </w:divBdr>
        </w:div>
        <w:div w:id="59596296">
          <w:marLeft w:val="640"/>
          <w:marRight w:val="0"/>
          <w:marTop w:val="0"/>
          <w:marBottom w:val="0"/>
          <w:divBdr>
            <w:top w:val="none" w:sz="0" w:space="0" w:color="auto"/>
            <w:left w:val="none" w:sz="0" w:space="0" w:color="auto"/>
            <w:bottom w:val="none" w:sz="0" w:space="0" w:color="auto"/>
            <w:right w:val="none" w:sz="0" w:space="0" w:color="auto"/>
          </w:divBdr>
        </w:div>
        <w:div w:id="171535607">
          <w:marLeft w:val="640"/>
          <w:marRight w:val="0"/>
          <w:marTop w:val="0"/>
          <w:marBottom w:val="0"/>
          <w:divBdr>
            <w:top w:val="none" w:sz="0" w:space="0" w:color="auto"/>
            <w:left w:val="none" w:sz="0" w:space="0" w:color="auto"/>
            <w:bottom w:val="none" w:sz="0" w:space="0" w:color="auto"/>
            <w:right w:val="none" w:sz="0" w:space="0" w:color="auto"/>
          </w:divBdr>
        </w:div>
        <w:div w:id="1613508705">
          <w:marLeft w:val="640"/>
          <w:marRight w:val="0"/>
          <w:marTop w:val="0"/>
          <w:marBottom w:val="0"/>
          <w:divBdr>
            <w:top w:val="none" w:sz="0" w:space="0" w:color="auto"/>
            <w:left w:val="none" w:sz="0" w:space="0" w:color="auto"/>
            <w:bottom w:val="none" w:sz="0" w:space="0" w:color="auto"/>
            <w:right w:val="none" w:sz="0" w:space="0" w:color="auto"/>
          </w:divBdr>
        </w:div>
        <w:div w:id="47386468">
          <w:marLeft w:val="640"/>
          <w:marRight w:val="0"/>
          <w:marTop w:val="0"/>
          <w:marBottom w:val="0"/>
          <w:divBdr>
            <w:top w:val="none" w:sz="0" w:space="0" w:color="auto"/>
            <w:left w:val="none" w:sz="0" w:space="0" w:color="auto"/>
            <w:bottom w:val="none" w:sz="0" w:space="0" w:color="auto"/>
            <w:right w:val="none" w:sz="0" w:space="0" w:color="auto"/>
          </w:divBdr>
        </w:div>
      </w:divsChild>
    </w:div>
    <w:div w:id="122119593">
      <w:bodyDiv w:val="1"/>
      <w:marLeft w:val="0"/>
      <w:marRight w:val="0"/>
      <w:marTop w:val="0"/>
      <w:marBottom w:val="0"/>
      <w:divBdr>
        <w:top w:val="none" w:sz="0" w:space="0" w:color="auto"/>
        <w:left w:val="none" w:sz="0" w:space="0" w:color="auto"/>
        <w:bottom w:val="none" w:sz="0" w:space="0" w:color="auto"/>
        <w:right w:val="none" w:sz="0" w:space="0" w:color="auto"/>
      </w:divBdr>
    </w:div>
    <w:div w:id="137380274">
      <w:bodyDiv w:val="1"/>
      <w:marLeft w:val="0"/>
      <w:marRight w:val="0"/>
      <w:marTop w:val="0"/>
      <w:marBottom w:val="0"/>
      <w:divBdr>
        <w:top w:val="none" w:sz="0" w:space="0" w:color="auto"/>
        <w:left w:val="none" w:sz="0" w:space="0" w:color="auto"/>
        <w:bottom w:val="none" w:sz="0" w:space="0" w:color="auto"/>
        <w:right w:val="none" w:sz="0" w:space="0" w:color="auto"/>
      </w:divBdr>
    </w:div>
    <w:div w:id="137385136">
      <w:bodyDiv w:val="1"/>
      <w:marLeft w:val="0"/>
      <w:marRight w:val="0"/>
      <w:marTop w:val="0"/>
      <w:marBottom w:val="0"/>
      <w:divBdr>
        <w:top w:val="none" w:sz="0" w:space="0" w:color="auto"/>
        <w:left w:val="none" w:sz="0" w:space="0" w:color="auto"/>
        <w:bottom w:val="none" w:sz="0" w:space="0" w:color="auto"/>
        <w:right w:val="none" w:sz="0" w:space="0" w:color="auto"/>
      </w:divBdr>
      <w:divsChild>
        <w:div w:id="184901172">
          <w:marLeft w:val="480"/>
          <w:marRight w:val="0"/>
          <w:marTop w:val="0"/>
          <w:marBottom w:val="0"/>
          <w:divBdr>
            <w:top w:val="none" w:sz="0" w:space="0" w:color="auto"/>
            <w:left w:val="none" w:sz="0" w:space="0" w:color="auto"/>
            <w:bottom w:val="none" w:sz="0" w:space="0" w:color="auto"/>
            <w:right w:val="none" w:sz="0" w:space="0" w:color="auto"/>
          </w:divBdr>
        </w:div>
        <w:div w:id="46074218">
          <w:marLeft w:val="480"/>
          <w:marRight w:val="0"/>
          <w:marTop w:val="0"/>
          <w:marBottom w:val="0"/>
          <w:divBdr>
            <w:top w:val="none" w:sz="0" w:space="0" w:color="auto"/>
            <w:left w:val="none" w:sz="0" w:space="0" w:color="auto"/>
            <w:bottom w:val="none" w:sz="0" w:space="0" w:color="auto"/>
            <w:right w:val="none" w:sz="0" w:space="0" w:color="auto"/>
          </w:divBdr>
        </w:div>
        <w:div w:id="577442949">
          <w:marLeft w:val="480"/>
          <w:marRight w:val="0"/>
          <w:marTop w:val="0"/>
          <w:marBottom w:val="0"/>
          <w:divBdr>
            <w:top w:val="none" w:sz="0" w:space="0" w:color="auto"/>
            <w:left w:val="none" w:sz="0" w:space="0" w:color="auto"/>
            <w:bottom w:val="none" w:sz="0" w:space="0" w:color="auto"/>
            <w:right w:val="none" w:sz="0" w:space="0" w:color="auto"/>
          </w:divBdr>
        </w:div>
        <w:div w:id="928271779">
          <w:marLeft w:val="480"/>
          <w:marRight w:val="0"/>
          <w:marTop w:val="0"/>
          <w:marBottom w:val="0"/>
          <w:divBdr>
            <w:top w:val="none" w:sz="0" w:space="0" w:color="auto"/>
            <w:left w:val="none" w:sz="0" w:space="0" w:color="auto"/>
            <w:bottom w:val="none" w:sz="0" w:space="0" w:color="auto"/>
            <w:right w:val="none" w:sz="0" w:space="0" w:color="auto"/>
          </w:divBdr>
        </w:div>
        <w:div w:id="184097393">
          <w:marLeft w:val="480"/>
          <w:marRight w:val="0"/>
          <w:marTop w:val="0"/>
          <w:marBottom w:val="0"/>
          <w:divBdr>
            <w:top w:val="none" w:sz="0" w:space="0" w:color="auto"/>
            <w:left w:val="none" w:sz="0" w:space="0" w:color="auto"/>
            <w:bottom w:val="none" w:sz="0" w:space="0" w:color="auto"/>
            <w:right w:val="none" w:sz="0" w:space="0" w:color="auto"/>
          </w:divBdr>
        </w:div>
        <w:div w:id="1958248178">
          <w:marLeft w:val="480"/>
          <w:marRight w:val="0"/>
          <w:marTop w:val="0"/>
          <w:marBottom w:val="0"/>
          <w:divBdr>
            <w:top w:val="none" w:sz="0" w:space="0" w:color="auto"/>
            <w:left w:val="none" w:sz="0" w:space="0" w:color="auto"/>
            <w:bottom w:val="none" w:sz="0" w:space="0" w:color="auto"/>
            <w:right w:val="none" w:sz="0" w:space="0" w:color="auto"/>
          </w:divBdr>
        </w:div>
        <w:div w:id="840315487">
          <w:marLeft w:val="480"/>
          <w:marRight w:val="0"/>
          <w:marTop w:val="0"/>
          <w:marBottom w:val="0"/>
          <w:divBdr>
            <w:top w:val="none" w:sz="0" w:space="0" w:color="auto"/>
            <w:left w:val="none" w:sz="0" w:space="0" w:color="auto"/>
            <w:bottom w:val="none" w:sz="0" w:space="0" w:color="auto"/>
            <w:right w:val="none" w:sz="0" w:space="0" w:color="auto"/>
          </w:divBdr>
        </w:div>
        <w:div w:id="2009825168">
          <w:marLeft w:val="480"/>
          <w:marRight w:val="0"/>
          <w:marTop w:val="0"/>
          <w:marBottom w:val="0"/>
          <w:divBdr>
            <w:top w:val="none" w:sz="0" w:space="0" w:color="auto"/>
            <w:left w:val="none" w:sz="0" w:space="0" w:color="auto"/>
            <w:bottom w:val="none" w:sz="0" w:space="0" w:color="auto"/>
            <w:right w:val="none" w:sz="0" w:space="0" w:color="auto"/>
          </w:divBdr>
        </w:div>
        <w:div w:id="1975939452">
          <w:marLeft w:val="480"/>
          <w:marRight w:val="0"/>
          <w:marTop w:val="0"/>
          <w:marBottom w:val="0"/>
          <w:divBdr>
            <w:top w:val="none" w:sz="0" w:space="0" w:color="auto"/>
            <w:left w:val="none" w:sz="0" w:space="0" w:color="auto"/>
            <w:bottom w:val="none" w:sz="0" w:space="0" w:color="auto"/>
            <w:right w:val="none" w:sz="0" w:space="0" w:color="auto"/>
          </w:divBdr>
        </w:div>
        <w:div w:id="1410038272">
          <w:marLeft w:val="480"/>
          <w:marRight w:val="0"/>
          <w:marTop w:val="0"/>
          <w:marBottom w:val="0"/>
          <w:divBdr>
            <w:top w:val="none" w:sz="0" w:space="0" w:color="auto"/>
            <w:left w:val="none" w:sz="0" w:space="0" w:color="auto"/>
            <w:bottom w:val="none" w:sz="0" w:space="0" w:color="auto"/>
            <w:right w:val="none" w:sz="0" w:space="0" w:color="auto"/>
          </w:divBdr>
        </w:div>
        <w:div w:id="154609599">
          <w:marLeft w:val="480"/>
          <w:marRight w:val="0"/>
          <w:marTop w:val="0"/>
          <w:marBottom w:val="0"/>
          <w:divBdr>
            <w:top w:val="none" w:sz="0" w:space="0" w:color="auto"/>
            <w:left w:val="none" w:sz="0" w:space="0" w:color="auto"/>
            <w:bottom w:val="none" w:sz="0" w:space="0" w:color="auto"/>
            <w:right w:val="none" w:sz="0" w:space="0" w:color="auto"/>
          </w:divBdr>
        </w:div>
        <w:div w:id="1621452293">
          <w:marLeft w:val="480"/>
          <w:marRight w:val="0"/>
          <w:marTop w:val="0"/>
          <w:marBottom w:val="0"/>
          <w:divBdr>
            <w:top w:val="none" w:sz="0" w:space="0" w:color="auto"/>
            <w:left w:val="none" w:sz="0" w:space="0" w:color="auto"/>
            <w:bottom w:val="none" w:sz="0" w:space="0" w:color="auto"/>
            <w:right w:val="none" w:sz="0" w:space="0" w:color="auto"/>
          </w:divBdr>
        </w:div>
        <w:div w:id="1648826816">
          <w:marLeft w:val="480"/>
          <w:marRight w:val="0"/>
          <w:marTop w:val="0"/>
          <w:marBottom w:val="0"/>
          <w:divBdr>
            <w:top w:val="none" w:sz="0" w:space="0" w:color="auto"/>
            <w:left w:val="none" w:sz="0" w:space="0" w:color="auto"/>
            <w:bottom w:val="none" w:sz="0" w:space="0" w:color="auto"/>
            <w:right w:val="none" w:sz="0" w:space="0" w:color="auto"/>
          </w:divBdr>
        </w:div>
        <w:div w:id="1861623708">
          <w:marLeft w:val="480"/>
          <w:marRight w:val="0"/>
          <w:marTop w:val="0"/>
          <w:marBottom w:val="0"/>
          <w:divBdr>
            <w:top w:val="none" w:sz="0" w:space="0" w:color="auto"/>
            <w:left w:val="none" w:sz="0" w:space="0" w:color="auto"/>
            <w:bottom w:val="none" w:sz="0" w:space="0" w:color="auto"/>
            <w:right w:val="none" w:sz="0" w:space="0" w:color="auto"/>
          </w:divBdr>
        </w:div>
        <w:div w:id="886603281">
          <w:marLeft w:val="480"/>
          <w:marRight w:val="0"/>
          <w:marTop w:val="0"/>
          <w:marBottom w:val="0"/>
          <w:divBdr>
            <w:top w:val="none" w:sz="0" w:space="0" w:color="auto"/>
            <w:left w:val="none" w:sz="0" w:space="0" w:color="auto"/>
            <w:bottom w:val="none" w:sz="0" w:space="0" w:color="auto"/>
            <w:right w:val="none" w:sz="0" w:space="0" w:color="auto"/>
          </w:divBdr>
        </w:div>
        <w:div w:id="290401537">
          <w:marLeft w:val="480"/>
          <w:marRight w:val="0"/>
          <w:marTop w:val="0"/>
          <w:marBottom w:val="0"/>
          <w:divBdr>
            <w:top w:val="none" w:sz="0" w:space="0" w:color="auto"/>
            <w:left w:val="none" w:sz="0" w:space="0" w:color="auto"/>
            <w:bottom w:val="none" w:sz="0" w:space="0" w:color="auto"/>
            <w:right w:val="none" w:sz="0" w:space="0" w:color="auto"/>
          </w:divBdr>
        </w:div>
        <w:div w:id="91243538">
          <w:marLeft w:val="480"/>
          <w:marRight w:val="0"/>
          <w:marTop w:val="0"/>
          <w:marBottom w:val="0"/>
          <w:divBdr>
            <w:top w:val="none" w:sz="0" w:space="0" w:color="auto"/>
            <w:left w:val="none" w:sz="0" w:space="0" w:color="auto"/>
            <w:bottom w:val="none" w:sz="0" w:space="0" w:color="auto"/>
            <w:right w:val="none" w:sz="0" w:space="0" w:color="auto"/>
          </w:divBdr>
        </w:div>
        <w:div w:id="118648580">
          <w:marLeft w:val="480"/>
          <w:marRight w:val="0"/>
          <w:marTop w:val="0"/>
          <w:marBottom w:val="0"/>
          <w:divBdr>
            <w:top w:val="none" w:sz="0" w:space="0" w:color="auto"/>
            <w:left w:val="none" w:sz="0" w:space="0" w:color="auto"/>
            <w:bottom w:val="none" w:sz="0" w:space="0" w:color="auto"/>
            <w:right w:val="none" w:sz="0" w:space="0" w:color="auto"/>
          </w:divBdr>
        </w:div>
        <w:div w:id="388112500">
          <w:marLeft w:val="480"/>
          <w:marRight w:val="0"/>
          <w:marTop w:val="0"/>
          <w:marBottom w:val="0"/>
          <w:divBdr>
            <w:top w:val="none" w:sz="0" w:space="0" w:color="auto"/>
            <w:left w:val="none" w:sz="0" w:space="0" w:color="auto"/>
            <w:bottom w:val="none" w:sz="0" w:space="0" w:color="auto"/>
            <w:right w:val="none" w:sz="0" w:space="0" w:color="auto"/>
          </w:divBdr>
        </w:div>
        <w:div w:id="630743812">
          <w:marLeft w:val="480"/>
          <w:marRight w:val="0"/>
          <w:marTop w:val="0"/>
          <w:marBottom w:val="0"/>
          <w:divBdr>
            <w:top w:val="none" w:sz="0" w:space="0" w:color="auto"/>
            <w:left w:val="none" w:sz="0" w:space="0" w:color="auto"/>
            <w:bottom w:val="none" w:sz="0" w:space="0" w:color="auto"/>
            <w:right w:val="none" w:sz="0" w:space="0" w:color="auto"/>
          </w:divBdr>
        </w:div>
        <w:div w:id="674190706">
          <w:marLeft w:val="480"/>
          <w:marRight w:val="0"/>
          <w:marTop w:val="0"/>
          <w:marBottom w:val="0"/>
          <w:divBdr>
            <w:top w:val="none" w:sz="0" w:space="0" w:color="auto"/>
            <w:left w:val="none" w:sz="0" w:space="0" w:color="auto"/>
            <w:bottom w:val="none" w:sz="0" w:space="0" w:color="auto"/>
            <w:right w:val="none" w:sz="0" w:space="0" w:color="auto"/>
          </w:divBdr>
        </w:div>
        <w:div w:id="495611152">
          <w:marLeft w:val="480"/>
          <w:marRight w:val="0"/>
          <w:marTop w:val="0"/>
          <w:marBottom w:val="0"/>
          <w:divBdr>
            <w:top w:val="none" w:sz="0" w:space="0" w:color="auto"/>
            <w:left w:val="none" w:sz="0" w:space="0" w:color="auto"/>
            <w:bottom w:val="none" w:sz="0" w:space="0" w:color="auto"/>
            <w:right w:val="none" w:sz="0" w:space="0" w:color="auto"/>
          </w:divBdr>
        </w:div>
        <w:div w:id="740904401">
          <w:marLeft w:val="480"/>
          <w:marRight w:val="0"/>
          <w:marTop w:val="0"/>
          <w:marBottom w:val="0"/>
          <w:divBdr>
            <w:top w:val="none" w:sz="0" w:space="0" w:color="auto"/>
            <w:left w:val="none" w:sz="0" w:space="0" w:color="auto"/>
            <w:bottom w:val="none" w:sz="0" w:space="0" w:color="auto"/>
            <w:right w:val="none" w:sz="0" w:space="0" w:color="auto"/>
          </w:divBdr>
        </w:div>
        <w:div w:id="1789230173">
          <w:marLeft w:val="480"/>
          <w:marRight w:val="0"/>
          <w:marTop w:val="0"/>
          <w:marBottom w:val="0"/>
          <w:divBdr>
            <w:top w:val="none" w:sz="0" w:space="0" w:color="auto"/>
            <w:left w:val="none" w:sz="0" w:space="0" w:color="auto"/>
            <w:bottom w:val="none" w:sz="0" w:space="0" w:color="auto"/>
            <w:right w:val="none" w:sz="0" w:space="0" w:color="auto"/>
          </w:divBdr>
        </w:div>
        <w:div w:id="378017883">
          <w:marLeft w:val="480"/>
          <w:marRight w:val="0"/>
          <w:marTop w:val="0"/>
          <w:marBottom w:val="0"/>
          <w:divBdr>
            <w:top w:val="none" w:sz="0" w:space="0" w:color="auto"/>
            <w:left w:val="none" w:sz="0" w:space="0" w:color="auto"/>
            <w:bottom w:val="none" w:sz="0" w:space="0" w:color="auto"/>
            <w:right w:val="none" w:sz="0" w:space="0" w:color="auto"/>
          </w:divBdr>
        </w:div>
        <w:div w:id="1511917947">
          <w:marLeft w:val="480"/>
          <w:marRight w:val="0"/>
          <w:marTop w:val="0"/>
          <w:marBottom w:val="0"/>
          <w:divBdr>
            <w:top w:val="none" w:sz="0" w:space="0" w:color="auto"/>
            <w:left w:val="none" w:sz="0" w:space="0" w:color="auto"/>
            <w:bottom w:val="none" w:sz="0" w:space="0" w:color="auto"/>
            <w:right w:val="none" w:sz="0" w:space="0" w:color="auto"/>
          </w:divBdr>
        </w:div>
        <w:div w:id="968243676">
          <w:marLeft w:val="480"/>
          <w:marRight w:val="0"/>
          <w:marTop w:val="0"/>
          <w:marBottom w:val="0"/>
          <w:divBdr>
            <w:top w:val="none" w:sz="0" w:space="0" w:color="auto"/>
            <w:left w:val="none" w:sz="0" w:space="0" w:color="auto"/>
            <w:bottom w:val="none" w:sz="0" w:space="0" w:color="auto"/>
            <w:right w:val="none" w:sz="0" w:space="0" w:color="auto"/>
          </w:divBdr>
        </w:div>
        <w:div w:id="1329016146">
          <w:marLeft w:val="480"/>
          <w:marRight w:val="0"/>
          <w:marTop w:val="0"/>
          <w:marBottom w:val="0"/>
          <w:divBdr>
            <w:top w:val="none" w:sz="0" w:space="0" w:color="auto"/>
            <w:left w:val="none" w:sz="0" w:space="0" w:color="auto"/>
            <w:bottom w:val="none" w:sz="0" w:space="0" w:color="auto"/>
            <w:right w:val="none" w:sz="0" w:space="0" w:color="auto"/>
          </w:divBdr>
        </w:div>
        <w:div w:id="873272113">
          <w:marLeft w:val="480"/>
          <w:marRight w:val="0"/>
          <w:marTop w:val="0"/>
          <w:marBottom w:val="0"/>
          <w:divBdr>
            <w:top w:val="none" w:sz="0" w:space="0" w:color="auto"/>
            <w:left w:val="none" w:sz="0" w:space="0" w:color="auto"/>
            <w:bottom w:val="none" w:sz="0" w:space="0" w:color="auto"/>
            <w:right w:val="none" w:sz="0" w:space="0" w:color="auto"/>
          </w:divBdr>
        </w:div>
        <w:div w:id="1397127613">
          <w:marLeft w:val="480"/>
          <w:marRight w:val="0"/>
          <w:marTop w:val="0"/>
          <w:marBottom w:val="0"/>
          <w:divBdr>
            <w:top w:val="none" w:sz="0" w:space="0" w:color="auto"/>
            <w:left w:val="none" w:sz="0" w:space="0" w:color="auto"/>
            <w:bottom w:val="none" w:sz="0" w:space="0" w:color="auto"/>
            <w:right w:val="none" w:sz="0" w:space="0" w:color="auto"/>
          </w:divBdr>
        </w:div>
        <w:div w:id="2101944722">
          <w:marLeft w:val="480"/>
          <w:marRight w:val="0"/>
          <w:marTop w:val="0"/>
          <w:marBottom w:val="0"/>
          <w:divBdr>
            <w:top w:val="none" w:sz="0" w:space="0" w:color="auto"/>
            <w:left w:val="none" w:sz="0" w:space="0" w:color="auto"/>
            <w:bottom w:val="none" w:sz="0" w:space="0" w:color="auto"/>
            <w:right w:val="none" w:sz="0" w:space="0" w:color="auto"/>
          </w:divBdr>
        </w:div>
        <w:div w:id="1720781143">
          <w:marLeft w:val="480"/>
          <w:marRight w:val="0"/>
          <w:marTop w:val="0"/>
          <w:marBottom w:val="0"/>
          <w:divBdr>
            <w:top w:val="none" w:sz="0" w:space="0" w:color="auto"/>
            <w:left w:val="none" w:sz="0" w:space="0" w:color="auto"/>
            <w:bottom w:val="none" w:sz="0" w:space="0" w:color="auto"/>
            <w:right w:val="none" w:sz="0" w:space="0" w:color="auto"/>
          </w:divBdr>
        </w:div>
        <w:div w:id="1187250959">
          <w:marLeft w:val="480"/>
          <w:marRight w:val="0"/>
          <w:marTop w:val="0"/>
          <w:marBottom w:val="0"/>
          <w:divBdr>
            <w:top w:val="none" w:sz="0" w:space="0" w:color="auto"/>
            <w:left w:val="none" w:sz="0" w:space="0" w:color="auto"/>
            <w:bottom w:val="none" w:sz="0" w:space="0" w:color="auto"/>
            <w:right w:val="none" w:sz="0" w:space="0" w:color="auto"/>
          </w:divBdr>
        </w:div>
        <w:div w:id="1419670295">
          <w:marLeft w:val="480"/>
          <w:marRight w:val="0"/>
          <w:marTop w:val="0"/>
          <w:marBottom w:val="0"/>
          <w:divBdr>
            <w:top w:val="none" w:sz="0" w:space="0" w:color="auto"/>
            <w:left w:val="none" w:sz="0" w:space="0" w:color="auto"/>
            <w:bottom w:val="none" w:sz="0" w:space="0" w:color="auto"/>
            <w:right w:val="none" w:sz="0" w:space="0" w:color="auto"/>
          </w:divBdr>
        </w:div>
        <w:div w:id="1984770878">
          <w:marLeft w:val="480"/>
          <w:marRight w:val="0"/>
          <w:marTop w:val="0"/>
          <w:marBottom w:val="0"/>
          <w:divBdr>
            <w:top w:val="none" w:sz="0" w:space="0" w:color="auto"/>
            <w:left w:val="none" w:sz="0" w:space="0" w:color="auto"/>
            <w:bottom w:val="none" w:sz="0" w:space="0" w:color="auto"/>
            <w:right w:val="none" w:sz="0" w:space="0" w:color="auto"/>
          </w:divBdr>
        </w:div>
        <w:div w:id="2051302200">
          <w:marLeft w:val="480"/>
          <w:marRight w:val="0"/>
          <w:marTop w:val="0"/>
          <w:marBottom w:val="0"/>
          <w:divBdr>
            <w:top w:val="none" w:sz="0" w:space="0" w:color="auto"/>
            <w:left w:val="none" w:sz="0" w:space="0" w:color="auto"/>
            <w:bottom w:val="none" w:sz="0" w:space="0" w:color="auto"/>
            <w:right w:val="none" w:sz="0" w:space="0" w:color="auto"/>
          </w:divBdr>
        </w:div>
        <w:div w:id="1905213306">
          <w:marLeft w:val="480"/>
          <w:marRight w:val="0"/>
          <w:marTop w:val="0"/>
          <w:marBottom w:val="0"/>
          <w:divBdr>
            <w:top w:val="none" w:sz="0" w:space="0" w:color="auto"/>
            <w:left w:val="none" w:sz="0" w:space="0" w:color="auto"/>
            <w:bottom w:val="none" w:sz="0" w:space="0" w:color="auto"/>
            <w:right w:val="none" w:sz="0" w:space="0" w:color="auto"/>
          </w:divBdr>
        </w:div>
        <w:div w:id="1199275465">
          <w:marLeft w:val="480"/>
          <w:marRight w:val="0"/>
          <w:marTop w:val="0"/>
          <w:marBottom w:val="0"/>
          <w:divBdr>
            <w:top w:val="none" w:sz="0" w:space="0" w:color="auto"/>
            <w:left w:val="none" w:sz="0" w:space="0" w:color="auto"/>
            <w:bottom w:val="none" w:sz="0" w:space="0" w:color="auto"/>
            <w:right w:val="none" w:sz="0" w:space="0" w:color="auto"/>
          </w:divBdr>
        </w:div>
        <w:div w:id="963730365">
          <w:marLeft w:val="480"/>
          <w:marRight w:val="0"/>
          <w:marTop w:val="0"/>
          <w:marBottom w:val="0"/>
          <w:divBdr>
            <w:top w:val="none" w:sz="0" w:space="0" w:color="auto"/>
            <w:left w:val="none" w:sz="0" w:space="0" w:color="auto"/>
            <w:bottom w:val="none" w:sz="0" w:space="0" w:color="auto"/>
            <w:right w:val="none" w:sz="0" w:space="0" w:color="auto"/>
          </w:divBdr>
        </w:div>
        <w:div w:id="137646281">
          <w:marLeft w:val="480"/>
          <w:marRight w:val="0"/>
          <w:marTop w:val="0"/>
          <w:marBottom w:val="0"/>
          <w:divBdr>
            <w:top w:val="none" w:sz="0" w:space="0" w:color="auto"/>
            <w:left w:val="none" w:sz="0" w:space="0" w:color="auto"/>
            <w:bottom w:val="none" w:sz="0" w:space="0" w:color="auto"/>
            <w:right w:val="none" w:sz="0" w:space="0" w:color="auto"/>
          </w:divBdr>
        </w:div>
        <w:div w:id="1552616389">
          <w:marLeft w:val="480"/>
          <w:marRight w:val="0"/>
          <w:marTop w:val="0"/>
          <w:marBottom w:val="0"/>
          <w:divBdr>
            <w:top w:val="none" w:sz="0" w:space="0" w:color="auto"/>
            <w:left w:val="none" w:sz="0" w:space="0" w:color="auto"/>
            <w:bottom w:val="none" w:sz="0" w:space="0" w:color="auto"/>
            <w:right w:val="none" w:sz="0" w:space="0" w:color="auto"/>
          </w:divBdr>
        </w:div>
        <w:div w:id="425224436">
          <w:marLeft w:val="480"/>
          <w:marRight w:val="0"/>
          <w:marTop w:val="0"/>
          <w:marBottom w:val="0"/>
          <w:divBdr>
            <w:top w:val="none" w:sz="0" w:space="0" w:color="auto"/>
            <w:left w:val="none" w:sz="0" w:space="0" w:color="auto"/>
            <w:bottom w:val="none" w:sz="0" w:space="0" w:color="auto"/>
            <w:right w:val="none" w:sz="0" w:space="0" w:color="auto"/>
          </w:divBdr>
        </w:div>
      </w:divsChild>
    </w:div>
    <w:div w:id="139152316">
      <w:bodyDiv w:val="1"/>
      <w:marLeft w:val="0"/>
      <w:marRight w:val="0"/>
      <w:marTop w:val="0"/>
      <w:marBottom w:val="0"/>
      <w:divBdr>
        <w:top w:val="none" w:sz="0" w:space="0" w:color="auto"/>
        <w:left w:val="none" w:sz="0" w:space="0" w:color="auto"/>
        <w:bottom w:val="none" w:sz="0" w:space="0" w:color="auto"/>
        <w:right w:val="none" w:sz="0" w:space="0" w:color="auto"/>
      </w:divBdr>
      <w:divsChild>
        <w:div w:id="1985888524">
          <w:marLeft w:val="640"/>
          <w:marRight w:val="0"/>
          <w:marTop w:val="0"/>
          <w:marBottom w:val="0"/>
          <w:divBdr>
            <w:top w:val="none" w:sz="0" w:space="0" w:color="auto"/>
            <w:left w:val="none" w:sz="0" w:space="0" w:color="auto"/>
            <w:bottom w:val="none" w:sz="0" w:space="0" w:color="auto"/>
            <w:right w:val="none" w:sz="0" w:space="0" w:color="auto"/>
          </w:divBdr>
        </w:div>
        <w:div w:id="234558222">
          <w:marLeft w:val="640"/>
          <w:marRight w:val="0"/>
          <w:marTop w:val="0"/>
          <w:marBottom w:val="0"/>
          <w:divBdr>
            <w:top w:val="none" w:sz="0" w:space="0" w:color="auto"/>
            <w:left w:val="none" w:sz="0" w:space="0" w:color="auto"/>
            <w:bottom w:val="none" w:sz="0" w:space="0" w:color="auto"/>
            <w:right w:val="none" w:sz="0" w:space="0" w:color="auto"/>
          </w:divBdr>
        </w:div>
        <w:div w:id="70932270">
          <w:marLeft w:val="640"/>
          <w:marRight w:val="0"/>
          <w:marTop w:val="0"/>
          <w:marBottom w:val="0"/>
          <w:divBdr>
            <w:top w:val="none" w:sz="0" w:space="0" w:color="auto"/>
            <w:left w:val="none" w:sz="0" w:space="0" w:color="auto"/>
            <w:bottom w:val="none" w:sz="0" w:space="0" w:color="auto"/>
            <w:right w:val="none" w:sz="0" w:space="0" w:color="auto"/>
          </w:divBdr>
        </w:div>
        <w:div w:id="634261240">
          <w:marLeft w:val="640"/>
          <w:marRight w:val="0"/>
          <w:marTop w:val="0"/>
          <w:marBottom w:val="0"/>
          <w:divBdr>
            <w:top w:val="none" w:sz="0" w:space="0" w:color="auto"/>
            <w:left w:val="none" w:sz="0" w:space="0" w:color="auto"/>
            <w:bottom w:val="none" w:sz="0" w:space="0" w:color="auto"/>
            <w:right w:val="none" w:sz="0" w:space="0" w:color="auto"/>
          </w:divBdr>
        </w:div>
        <w:div w:id="1593933745">
          <w:marLeft w:val="640"/>
          <w:marRight w:val="0"/>
          <w:marTop w:val="0"/>
          <w:marBottom w:val="0"/>
          <w:divBdr>
            <w:top w:val="none" w:sz="0" w:space="0" w:color="auto"/>
            <w:left w:val="none" w:sz="0" w:space="0" w:color="auto"/>
            <w:bottom w:val="none" w:sz="0" w:space="0" w:color="auto"/>
            <w:right w:val="none" w:sz="0" w:space="0" w:color="auto"/>
          </w:divBdr>
        </w:div>
        <w:div w:id="1733961365">
          <w:marLeft w:val="640"/>
          <w:marRight w:val="0"/>
          <w:marTop w:val="0"/>
          <w:marBottom w:val="0"/>
          <w:divBdr>
            <w:top w:val="none" w:sz="0" w:space="0" w:color="auto"/>
            <w:left w:val="none" w:sz="0" w:space="0" w:color="auto"/>
            <w:bottom w:val="none" w:sz="0" w:space="0" w:color="auto"/>
            <w:right w:val="none" w:sz="0" w:space="0" w:color="auto"/>
          </w:divBdr>
        </w:div>
        <w:div w:id="1079711882">
          <w:marLeft w:val="640"/>
          <w:marRight w:val="0"/>
          <w:marTop w:val="0"/>
          <w:marBottom w:val="0"/>
          <w:divBdr>
            <w:top w:val="none" w:sz="0" w:space="0" w:color="auto"/>
            <w:left w:val="none" w:sz="0" w:space="0" w:color="auto"/>
            <w:bottom w:val="none" w:sz="0" w:space="0" w:color="auto"/>
            <w:right w:val="none" w:sz="0" w:space="0" w:color="auto"/>
          </w:divBdr>
        </w:div>
        <w:div w:id="1726249154">
          <w:marLeft w:val="640"/>
          <w:marRight w:val="0"/>
          <w:marTop w:val="0"/>
          <w:marBottom w:val="0"/>
          <w:divBdr>
            <w:top w:val="none" w:sz="0" w:space="0" w:color="auto"/>
            <w:left w:val="none" w:sz="0" w:space="0" w:color="auto"/>
            <w:bottom w:val="none" w:sz="0" w:space="0" w:color="auto"/>
            <w:right w:val="none" w:sz="0" w:space="0" w:color="auto"/>
          </w:divBdr>
        </w:div>
        <w:div w:id="1490176409">
          <w:marLeft w:val="640"/>
          <w:marRight w:val="0"/>
          <w:marTop w:val="0"/>
          <w:marBottom w:val="0"/>
          <w:divBdr>
            <w:top w:val="none" w:sz="0" w:space="0" w:color="auto"/>
            <w:left w:val="none" w:sz="0" w:space="0" w:color="auto"/>
            <w:bottom w:val="none" w:sz="0" w:space="0" w:color="auto"/>
            <w:right w:val="none" w:sz="0" w:space="0" w:color="auto"/>
          </w:divBdr>
        </w:div>
        <w:div w:id="65615137">
          <w:marLeft w:val="640"/>
          <w:marRight w:val="0"/>
          <w:marTop w:val="0"/>
          <w:marBottom w:val="0"/>
          <w:divBdr>
            <w:top w:val="none" w:sz="0" w:space="0" w:color="auto"/>
            <w:left w:val="none" w:sz="0" w:space="0" w:color="auto"/>
            <w:bottom w:val="none" w:sz="0" w:space="0" w:color="auto"/>
            <w:right w:val="none" w:sz="0" w:space="0" w:color="auto"/>
          </w:divBdr>
        </w:div>
        <w:div w:id="1078139495">
          <w:marLeft w:val="640"/>
          <w:marRight w:val="0"/>
          <w:marTop w:val="0"/>
          <w:marBottom w:val="0"/>
          <w:divBdr>
            <w:top w:val="none" w:sz="0" w:space="0" w:color="auto"/>
            <w:left w:val="none" w:sz="0" w:space="0" w:color="auto"/>
            <w:bottom w:val="none" w:sz="0" w:space="0" w:color="auto"/>
            <w:right w:val="none" w:sz="0" w:space="0" w:color="auto"/>
          </w:divBdr>
        </w:div>
        <w:div w:id="1887569480">
          <w:marLeft w:val="640"/>
          <w:marRight w:val="0"/>
          <w:marTop w:val="0"/>
          <w:marBottom w:val="0"/>
          <w:divBdr>
            <w:top w:val="none" w:sz="0" w:space="0" w:color="auto"/>
            <w:left w:val="none" w:sz="0" w:space="0" w:color="auto"/>
            <w:bottom w:val="none" w:sz="0" w:space="0" w:color="auto"/>
            <w:right w:val="none" w:sz="0" w:space="0" w:color="auto"/>
          </w:divBdr>
        </w:div>
        <w:div w:id="2055226240">
          <w:marLeft w:val="640"/>
          <w:marRight w:val="0"/>
          <w:marTop w:val="0"/>
          <w:marBottom w:val="0"/>
          <w:divBdr>
            <w:top w:val="none" w:sz="0" w:space="0" w:color="auto"/>
            <w:left w:val="none" w:sz="0" w:space="0" w:color="auto"/>
            <w:bottom w:val="none" w:sz="0" w:space="0" w:color="auto"/>
            <w:right w:val="none" w:sz="0" w:space="0" w:color="auto"/>
          </w:divBdr>
        </w:div>
        <w:div w:id="537011420">
          <w:marLeft w:val="640"/>
          <w:marRight w:val="0"/>
          <w:marTop w:val="0"/>
          <w:marBottom w:val="0"/>
          <w:divBdr>
            <w:top w:val="none" w:sz="0" w:space="0" w:color="auto"/>
            <w:left w:val="none" w:sz="0" w:space="0" w:color="auto"/>
            <w:bottom w:val="none" w:sz="0" w:space="0" w:color="auto"/>
            <w:right w:val="none" w:sz="0" w:space="0" w:color="auto"/>
          </w:divBdr>
        </w:div>
        <w:div w:id="793984493">
          <w:marLeft w:val="640"/>
          <w:marRight w:val="0"/>
          <w:marTop w:val="0"/>
          <w:marBottom w:val="0"/>
          <w:divBdr>
            <w:top w:val="none" w:sz="0" w:space="0" w:color="auto"/>
            <w:left w:val="none" w:sz="0" w:space="0" w:color="auto"/>
            <w:bottom w:val="none" w:sz="0" w:space="0" w:color="auto"/>
            <w:right w:val="none" w:sz="0" w:space="0" w:color="auto"/>
          </w:divBdr>
        </w:div>
        <w:div w:id="1054499633">
          <w:marLeft w:val="640"/>
          <w:marRight w:val="0"/>
          <w:marTop w:val="0"/>
          <w:marBottom w:val="0"/>
          <w:divBdr>
            <w:top w:val="none" w:sz="0" w:space="0" w:color="auto"/>
            <w:left w:val="none" w:sz="0" w:space="0" w:color="auto"/>
            <w:bottom w:val="none" w:sz="0" w:space="0" w:color="auto"/>
            <w:right w:val="none" w:sz="0" w:space="0" w:color="auto"/>
          </w:divBdr>
        </w:div>
        <w:div w:id="1743289678">
          <w:marLeft w:val="640"/>
          <w:marRight w:val="0"/>
          <w:marTop w:val="0"/>
          <w:marBottom w:val="0"/>
          <w:divBdr>
            <w:top w:val="none" w:sz="0" w:space="0" w:color="auto"/>
            <w:left w:val="none" w:sz="0" w:space="0" w:color="auto"/>
            <w:bottom w:val="none" w:sz="0" w:space="0" w:color="auto"/>
            <w:right w:val="none" w:sz="0" w:space="0" w:color="auto"/>
          </w:divBdr>
        </w:div>
        <w:div w:id="953053097">
          <w:marLeft w:val="640"/>
          <w:marRight w:val="0"/>
          <w:marTop w:val="0"/>
          <w:marBottom w:val="0"/>
          <w:divBdr>
            <w:top w:val="none" w:sz="0" w:space="0" w:color="auto"/>
            <w:left w:val="none" w:sz="0" w:space="0" w:color="auto"/>
            <w:bottom w:val="none" w:sz="0" w:space="0" w:color="auto"/>
            <w:right w:val="none" w:sz="0" w:space="0" w:color="auto"/>
          </w:divBdr>
        </w:div>
        <w:div w:id="1209224444">
          <w:marLeft w:val="640"/>
          <w:marRight w:val="0"/>
          <w:marTop w:val="0"/>
          <w:marBottom w:val="0"/>
          <w:divBdr>
            <w:top w:val="none" w:sz="0" w:space="0" w:color="auto"/>
            <w:left w:val="none" w:sz="0" w:space="0" w:color="auto"/>
            <w:bottom w:val="none" w:sz="0" w:space="0" w:color="auto"/>
            <w:right w:val="none" w:sz="0" w:space="0" w:color="auto"/>
          </w:divBdr>
        </w:div>
        <w:div w:id="242960142">
          <w:marLeft w:val="640"/>
          <w:marRight w:val="0"/>
          <w:marTop w:val="0"/>
          <w:marBottom w:val="0"/>
          <w:divBdr>
            <w:top w:val="none" w:sz="0" w:space="0" w:color="auto"/>
            <w:left w:val="none" w:sz="0" w:space="0" w:color="auto"/>
            <w:bottom w:val="none" w:sz="0" w:space="0" w:color="auto"/>
            <w:right w:val="none" w:sz="0" w:space="0" w:color="auto"/>
          </w:divBdr>
        </w:div>
        <w:div w:id="83765292">
          <w:marLeft w:val="640"/>
          <w:marRight w:val="0"/>
          <w:marTop w:val="0"/>
          <w:marBottom w:val="0"/>
          <w:divBdr>
            <w:top w:val="none" w:sz="0" w:space="0" w:color="auto"/>
            <w:left w:val="none" w:sz="0" w:space="0" w:color="auto"/>
            <w:bottom w:val="none" w:sz="0" w:space="0" w:color="auto"/>
            <w:right w:val="none" w:sz="0" w:space="0" w:color="auto"/>
          </w:divBdr>
        </w:div>
        <w:div w:id="554662427">
          <w:marLeft w:val="640"/>
          <w:marRight w:val="0"/>
          <w:marTop w:val="0"/>
          <w:marBottom w:val="0"/>
          <w:divBdr>
            <w:top w:val="none" w:sz="0" w:space="0" w:color="auto"/>
            <w:left w:val="none" w:sz="0" w:space="0" w:color="auto"/>
            <w:bottom w:val="none" w:sz="0" w:space="0" w:color="auto"/>
            <w:right w:val="none" w:sz="0" w:space="0" w:color="auto"/>
          </w:divBdr>
        </w:div>
        <w:div w:id="2059696561">
          <w:marLeft w:val="640"/>
          <w:marRight w:val="0"/>
          <w:marTop w:val="0"/>
          <w:marBottom w:val="0"/>
          <w:divBdr>
            <w:top w:val="none" w:sz="0" w:space="0" w:color="auto"/>
            <w:left w:val="none" w:sz="0" w:space="0" w:color="auto"/>
            <w:bottom w:val="none" w:sz="0" w:space="0" w:color="auto"/>
            <w:right w:val="none" w:sz="0" w:space="0" w:color="auto"/>
          </w:divBdr>
        </w:div>
        <w:div w:id="476607087">
          <w:marLeft w:val="640"/>
          <w:marRight w:val="0"/>
          <w:marTop w:val="0"/>
          <w:marBottom w:val="0"/>
          <w:divBdr>
            <w:top w:val="none" w:sz="0" w:space="0" w:color="auto"/>
            <w:left w:val="none" w:sz="0" w:space="0" w:color="auto"/>
            <w:bottom w:val="none" w:sz="0" w:space="0" w:color="auto"/>
            <w:right w:val="none" w:sz="0" w:space="0" w:color="auto"/>
          </w:divBdr>
        </w:div>
        <w:div w:id="1206604522">
          <w:marLeft w:val="640"/>
          <w:marRight w:val="0"/>
          <w:marTop w:val="0"/>
          <w:marBottom w:val="0"/>
          <w:divBdr>
            <w:top w:val="none" w:sz="0" w:space="0" w:color="auto"/>
            <w:left w:val="none" w:sz="0" w:space="0" w:color="auto"/>
            <w:bottom w:val="none" w:sz="0" w:space="0" w:color="auto"/>
            <w:right w:val="none" w:sz="0" w:space="0" w:color="auto"/>
          </w:divBdr>
        </w:div>
        <w:div w:id="196698368">
          <w:marLeft w:val="640"/>
          <w:marRight w:val="0"/>
          <w:marTop w:val="0"/>
          <w:marBottom w:val="0"/>
          <w:divBdr>
            <w:top w:val="none" w:sz="0" w:space="0" w:color="auto"/>
            <w:left w:val="none" w:sz="0" w:space="0" w:color="auto"/>
            <w:bottom w:val="none" w:sz="0" w:space="0" w:color="auto"/>
            <w:right w:val="none" w:sz="0" w:space="0" w:color="auto"/>
          </w:divBdr>
        </w:div>
        <w:div w:id="1959529316">
          <w:marLeft w:val="640"/>
          <w:marRight w:val="0"/>
          <w:marTop w:val="0"/>
          <w:marBottom w:val="0"/>
          <w:divBdr>
            <w:top w:val="none" w:sz="0" w:space="0" w:color="auto"/>
            <w:left w:val="none" w:sz="0" w:space="0" w:color="auto"/>
            <w:bottom w:val="none" w:sz="0" w:space="0" w:color="auto"/>
            <w:right w:val="none" w:sz="0" w:space="0" w:color="auto"/>
          </w:divBdr>
        </w:div>
        <w:div w:id="2052147357">
          <w:marLeft w:val="640"/>
          <w:marRight w:val="0"/>
          <w:marTop w:val="0"/>
          <w:marBottom w:val="0"/>
          <w:divBdr>
            <w:top w:val="none" w:sz="0" w:space="0" w:color="auto"/>
            <w:left w:val="none" w:sz="0" w:space="0" w:color="auto"/>
            <w:bottom w:val="none" w:sz="0" w:space="0" w:color="auto"/>
            <w:right w:val="none" w:sz="0" w:space="0" w:color="auto"/>
          </w:divBdr>
        </w:div>
        <w:div w:id="1331447389">
          <w:marLeft w:val="640"/>
          <w:marRight w:val="0"/>
          <w:marTop w:val="0"/>
          <w:marBottom w:val="0"/>
          <w:divBdr>
            <w:top w:val="none" w:sz="0" w:space="0" w:color="auto"/>
            <w:left w:val="none" w:sz="0" w:space="0" w:color="auto"/>
            <w:bottom w:val="none" w:sz="0" w:space="0" w:color="auto"/>
            <w:right w:val="none" w:sz="0" w:space="0" w:color="auto"/>
          </w:divBdr>
        </w:div>
        <w:div w:id="143356355">
          <w:marLeft w:val="640"/>
          <w:marRight w:val="0"/>
          <w:marTop w:val="0"/>
          <w:marBottom w:val="0"/>
          <w:divBdr>
            <w:top w:val="none" w:sz="0" w:space="0" w:color="auto"/>
            <w:left w:val="none" w:sz="0" w:space="0" w:color="auto"/>
            <w:bottom w:val="none" w:sz="0" w:space="0" w:color="auto"/>
            <w:right w:val="none" w:sz="0" w:space="0" w:color="auto"/>
          </w:divBdr>
        </w:div>
        <w:div w:id="1597397128">
          <w:marLeft w:val="640"/>
          <w:marRight w:val="0"/>
          <w:marTop w:val="0"/>
          <w:marBottom w:val="0"/>
          <w:divBdr>
            <w:top w:val="none" w:sz="0" w:space="0" w:color="auto"/>
            <w:left w:val="none" w:sz="0" w:space="0" w:color="auto"/>
            <w:bottom w:val="none" w:sz="0" w:space="0" w:color="auto"/>
            <w:right w:val="none" w:sz="0" w:space="0" w:color="auto"/>
          </w:divBdr>
        </w:div>
        <w:div w:id="1775249499">
          <w:marLeft w:val="640"/>
          <w:marRight w:val="0"/>
          <w:marTop w:val="0"/>
          <w:marBottom w:val="0"/>
          <w:divBdr>
            <w:top w:val="none" w:sz="0" w:space="0" w:color="auto"/>
            <w:left w:val="none" w:sz="0" w:space="0" w:color="auto"/>
            <w:bottom w:val="none" w:sz="0" w:space="0" w:color="auto"/>
            <w:right w:val="none" w:sz="0" w:space="0" w:color="auto"/>
          </w:divBdr>
        </w:div>
        <w:div w:id="1074670118">
          <w:marLeft w:val="640"/>
          <w:marRight w:val="0"/>
          <w:marTop w:val="0"/>
          <w:marBottom w:val="0"/>
          <w:divBdr>
            <w:top w:val="none" w:sz="0" w:space="0" w:color="auto"/>
            <w:left w:val="none" w:sz="0" w:space="0" w:color="auto"/>
            <w:bottom w:val="none" w:sz="0" w:space="0" w:color="auto"/>
            <w:right w:val="none" w:sz="0" w:space="0" w:color="auto"/>
          </w:divBdr>
        </w:div>
        <w:div w:id="153038070">
          <w:marLeft w:val="640"/>
          <w:marRight w:val="0"/>
          <w:marTop w:val="0"/>
          <w:marBottom w:val="0"/>
          <w:divBdr>
            <w:top w:val="none" w:sz="0" w:space="0" w:color="auto"/>
            <w:left w:val="none" w:sz="0" w:space="0" w:color="auto"/>
            <w:bottom w:val="none" w:sz="0" w:space="0" w:color="auto"/>
            <w:right w:val="none" w:sz="0" w:space="0" w:color="auto"/>
          </w:divBdr>
        </w:div>
        <w:div w:id="1769813268">
          <w:marLeft w:val="640"/>
          <w:marRight w:val="0"/>
          <w:marTop w:val="0"/>
          <w:marBottom w:val="0"/>
          <w:divBdr>
            <w:top w:val="none" w:sz="0" w:space="0" w:color="auto"/>
            <w:left w:val="none" w:sz="0" w:space="0" w:color="auto"/>
            <w:bottom w:val="none" w:sz="0" w:space="0" w:color="auto"/>
            <w:right w:val="none" w:sz="0" w:space="0" w:color="auto"/>
          </w:divBdr>
        </w:div>
        <w:div w:id="1680346026">
          <w:marLeft w:val="640"/>
          <w:marRight w:val="0"/>
          <w:marTop w:val="0"/>
          <w:marBottom w:val="0"/>
          <w:divBdr>
            <w:top w:val="none" w:sz="0" w:space="0" w:color="auto"/>
            <w:left w:val="none" w:sz="0" w:space="0" w:color="auto"/>
            <w:bottom w:val="none" w:sz="0" w:space="0" w:color="auto"/>
            <w:right w:val="none" w:sz="0" w:space="0" w:color="auto"/>
          </w:divBdr>
        </w:div>
        <w:div w:id="304701166">
          <w:marLeft w:val="640"/>
          <w:marRight w:val="0"/>
          <w:marTop w:val="0"/>
          <w:marBottom w:val="0"/>
          <w:divBdr>
            <w:top w:val="none" w:sz="0" w:space="0" w:color="auto"/>
            <w:left w:val="none" w:sz="0" w:space="0" w:color="auto"/>
            <w:bottom w:val="none" w:sz="0" w:space="0" w:color="auto"/>
            <w:right w:val="none" w:sz="0" w:space="0" w:color="auto"/>
          </w:divBdr>
        </w:div>
        <w:div w:id="2069956392">
          <w:marLeft w:val="640"/>
          <w:marRight w:val="0"/>
          <w:marTop w:val="0"/>
          <w:marBottom w:val="0"/>
          <w:divBdr>
            <w:top w:val="none" w:sz="0" w:space="0" w:color="auto"/>
            <w:left w:val="none" w:sz="0" w:space="0" w:color="auto"/>
            <w:bottom w:val="none" w:sz="0" w:space="0" w:color="auto"/>
            <w:right w:val="none" w:sz="0" w:space="0" w:color="auto"/>
          </w:divBdr>
        </w:div>
        <w:div w:id="234970049">
          <w:marLeft w:val="640"/>
          <w:marRight w:val="0"/>
          <w:marTop w:val="0"/>
          <w:marBottom w:val="0"/>
          <w:divBdr>
            <w:top w:val="none" w:sz="0" w:space="0" w:color="auto"/>
            <w:left w:val="none" w:sz="0" w:space="0" w:color="auto"/>
            <w:bottom w:val="none" w:sz="0" w:space="0" w:color="auto"/>
            <w:right w:val="none" w:sz="0" w:space="0" w:color="auto"/>
          </w:divBdr>
        </w:div>
        <w:div w:id="642465903">
          <w:marLeft w:val="640"/>
          <w:marRight w:val="0"/>
          <w:marTop w:val="0"/>
          <w:marBottom w:val="0"/>
          <w:divBdr>
            <w:top w:val="none" w:sz="0" w:space="0" w:color="auto"/>
            <w:left w:val="none" w:sz="0" w:space="0" w:color="auto"/>
            <w:bottom w:val="none" w:sz="0" w:space="0" w:color="auto"/>
            <w:right w:val="none" w:sz="0" w:space="0" w:color="auto"/>
          </w:divBdr>
        </w:div>
        <w:div w:id="150487924">
          <w:marLeft w:val="640"/>
          <w:marRight w:val="0"/>
          <w:marTop w:val="0"/>
          <w:marBottom w:val="0"/>
          <w:divBdr>
            <w:top w:val="none" w:sz="0" w:space="0" w:color="auto"/>
            <w:left w:val="none" w:sz="0" w:space="0" w:color="auto"/>
            <w:bottom w:val="none" w:sz="0" w:space="0" w:color="auto"/>
            <w:right w:val="none" w:sz="0" w:space="0" w:color="auto"/>
          </w:divBdr>
        </w:div>
        <w:div w:id="1480074088">
          <w:marLeft w:val="640"/>
          <w:marRight w:val="0"/>
          <w:marTop w:val="0"/>
          <w:marBottom w:val="0"/>
          <w:divBdr>
            <w:top w:val="none" w:sz="0" w:space="0" w:color="auto"/>
            <w:left w:val="none" w:sz="0" w:space="0" w:color="auto"/>
            <w:bottom w:val="none" w:sz="0" w:space="0" w:color="auto"/>
            <w:right w:val="none" w:sz="0" w:space="0" w:color="auto"/>
          </w:divBdr>
        </w:div>
        <w:div w:id="1826625354">
          <w:marLeft w:val="640"/>
          <w:marRight w:val="0"/>
          <w:marTop w:val="0"/>
          <w:marBottom w:val="0"/>
          <w:divBdr>
            <w:top w:val="none" w:sz="0" w:space="0" w:color="auto"/>
            <w:left w:val="none" w:sz="0" w:space="0" w:color="auto"/>
            <w:bottom w:val="none" w:sz="0" w:space="0" w:color="auto"/>
            <w:right w:val="none" w:sz="0" w:space="0" w:color="auto"/>
          </w:divBdr>
        </w:div>
        <w:div w:id="213465380">
          <w:marLeft w:val="640"/>
          <w:marRight w:val="0"/>
          <w:marTop w:val="0"/>
          <w:marBottom w:val="0"/>
          <w:divBdr>
            <w:top w:val="none" w:sz="0" w:space="0" w:color="auto"/>
            <w:left w:val="none" w:sz="0" w:space="0" w:color="auto"/>
            <w:bottom w:val="none" w:sz="0" w:space="0" w:color="auto"/>
            <w:right w:val="none" w:sz="0" w:space="0" w:color="auto"/>
          </w:divBdr>
        </w:div>
        <w:div w:id="837888699">
          <w:marLeft w:val="640"/>
          <w:marRight w:val="0"/>
          <w:marTop w:val="0"/>
          <w:marBottom w:val="0"/>
          <w:divBdr>
            <w:top w:val="none" w:sz="0" w:space="0" w:color="auto"/>
            <w:left w:val="none" w:sz="0" w:space="0" w:color="auto"/>
            <w:bottom w:val="none" w:sz="0" w:space="0" w:color="auto"/>
            <w:right w:val="none" w:sz="0" w:space="0" w:color="auto"/>
          </w:divBdr>
        </w:div>
        <w:div w:id="1406151273">
          <w:marLeft w:val="640"/>
          <w:marRight w:val="0"/>
          <w:marTop w:val="0"/>
          <w:marBottom w:val="0"/>
          <w:divBdr>
            <w:top w:val="none" w:sz="0" w:space="0" w:color="auto"/>
            <w:left w:val="none" w:sz="0" w:space="0" w:color="auto"/>
            <w:bottom w:val="none" w:sz="0" w:space="0" w:color="auto"/>
            <w:right w:val="none" w:sz="0" w:space="0" w:color="auto"/>
          </w:divBdr>
        </w:div>
        <w:div w:id="193229756">
          <w:marLeft w:val="640"/>
          <w:marRight w:val="0"/>
          <w:marTop w:val="0"/>
          <w:marBottom w:val="0"/>
          <w:divBdr>
            <w:top w:val="none" w:sz="0" w:space="0" w:color="auto"/>
            <w:left w:val="none" w:sz="0" w:space="0" w:color="auto"/>
            <w:bottom w:val="none" w:sz="0" w:space="0" w:color="auto"/>
            <w:right w:val="none" w:sz="0" w:space="0" w:color="auto"/>
          </w:divBdr>
        </w:div>
        <w:div w:id="241184395">
          <w:marLeft w:val="640"/>
          <w:marRight w:val="0"/>
          <w:marTop w:val="0"/>
          <w:marBottom w:val="0"/>
          <w:divBdr>
            <w:top w:val="none" w:sz="0" w:space="0" w:color="auto"/>
            <w:left w:val="none" w:sz="0" w:space="0" w:color="auto"/>
            <w:bottom w:val="none" w:sz="0" w:space="0" w:color="auto"/>
            <w:right w:val="none" w:sz="0" w:space="0" w:color="auto"/>
          </w:divBdr>
        </w:div>
        <w:div w:id="522866288">
          <w:marLeft w:val="640"/>
          <w:marRight w:val="0"/>
          <w:marTop w:val="0"/>
          <w:marBottom w:val="0"/>
          <w:divBdr>
            <w:top w:val="none" w:sz="0" w:space="0" w:color="auto"/>
            <w:left w:val="none" w:sz="0" w:space="0" w:color="auto"/>
            <w:bottom w:val="none" w:sz="0" w:space="0" w:color="auto"/>
            <w:right w:val="none" w:sz="0" w:space="0" w:color="auto"/>
          </w:divBdr>
        </w:div>
        <w:div w:id="868107070">
          <w:marLeft w:val="640"/>
          <w:marRight w:val="0"/>
          <w:marTop w:val="0"/>
          <w:marBottom w:val="0"/>
          <w:divBdr>
            <w:top w:val="none" w:sz="0" w:space="0" w:color="auto"/>
            <w:left w:val="none" w:sz="0" w:space="0" w:color="auto"/>
            <w:bottom w:val="none" w:sz="0" w:space="0" w:color="auto"/>
            <w:right w:val="none" w:sz="0" w:space="0" w:color="auto"/>
          </w:divBdr>
        </w:div>
        <w:div w:id="748229841">
          <w:marLeft w:val="640"/>
          <w:marRight w:val="0"/>
          <w:marTop w:val="0"/>
          <w:marBottom w:val="0"/>
          <w:divBdr>
            <w:top w:val="none" w:sz="0" w:space="0" w:color="auto"/>
            <w:left w:val="none" w:sz="0" w:space="0" w:color="auto"/>
            <w:bottom w:val="none" w:sz="0" w:space="0" w:color="auto"/>
            <w:right w:val="none" w:sz="0" w:space="0" w:color="auto"/>
          </w:divBdr>
        </w:div>
        <w:div w:id="390924402">
          <w:marLeft w:val="640"/>
          <w:marRight w:val="0"/>
          <w:marTop w:val="0"/>
          <w:marBottom w:val="0"/>
          <w:divBdr>
            <w:top w:val="none" w:sz="0" w:space="0" w:color="auto"/>
            <w:left w:val="none" w:sz="0" w:space="0" w:color="auto"/>
            <w:bottom w:val="none" w:sz="0" w:space="0" w:color="auto"/>
            <w:right w:val="none" w:sz="0" w:space="0" w:color="auto"/>
          </w:divBdr>
        </w:div>
        <w:div w:id="1963412856">
          <w:marLeft w:val="640"/>
          <w:marRight w:val="0"/>
          <w:marTop w:val="0"/>
          <w:marBottom w:val="0"/>
          <w:divBdr>
            <w:top w:val="none" w:sz="0" w:space="0" w:color="auto"/>
            <w:left w:val="none" w:sz="0" w:space="0" w:color="auto"/>
            <w:bottom w:val="none" w:sz="0" w:space="0" w:color="auto"/>
            <w:right w:val="none" w:sz="0" w:space="0" w:color="auto"/>
          </w:divBdr>
        </w:div>
      </w:divsChild>
    </w:div>
    <w:div w:id="143935042">
      <w:bodyDiv w:val="1"/>
      <w:marLeft w:val="0"/>
      <w:marRight w:val="0"/>
      <w:marTop w:val="0"/>
      <w:marBottom w:val="0"/>
      <w:divBdr>
        <w:top w:val="none" w:sz="0" w:space="0" w:color="auto"/>
        <w:left w:val="none" w:sz="0" w:space="0" w:color="auto"/>
        <w:bottom w:val="none" w:sz="0" w:space="0" w:color="auto"/>
        <w:right w:val="none" w:sz="0" w:space="0" w:color="auto"/>
      </w:divBdr>
    </w:div>
    <w:div w:id="145054451">
      <w:bodyDiv w:val="1"/>
      <w:marLeft w:val="0"/>
      <w:marRight w:val="0"/>
      <w:marTop w:val="0"/>
      <w:marBottom w:val="0"/>
      <w:divBdr>
        <w:top w:val="none" w:sz="0" w:space="0" w:color="auto"/>
        <w:left w:val="none" w:sz="0" w:space="0" w:color="auto"/>
        <w:bottom w:val="none" w:sz="0" w:space="0" w:color="auto"/>
        <w:right w:val="none" w:sz="0" w:space="0" w:color="auto"/>
      </w:divBdr>
      <w:divsChild>
        <w:div w:id="761074815">
          <w:marLeft w:val="0"/>
          <w:marRight w:val="0"/>
          <w:marTop w:val="0"/>
          <w:marBottom w:val="0"/>
          <w:divBdr>
            <w:top w:val="none" w:sz="0" w:space="0" w:color="auto"/>
            <w:left w:val="none" w:sz="0" w:space="0" w:color="auto"/>
            <w:bottom w:val="none" w:sz="0" w:space="0" w:color="auto"/>
            <w:right w:val="none" w:sz="0" w:space="0" w:color="auto"/>
          </w:divBdr>
          <w:divsChild>
            <w:div w:id="1644655202">
              <w:marLeft w:val="0"/>
              <w:marRight w:val="0"/>
              <w:marTop w:val="0"/>
              <w:marBottom w:val="0"/>
              <w:divBdr>
                <w:top w:val="none" w:sz="0" w:space="0" w:color="auto"/>
                <w:left w:val="none" w:sz="0" w:space="0" w:color="auto"/>
                <w:bottom w:val="none" w:sz="0" w:space="0" w:color="auto"/>
                <w:right w:val="none" w:sz="0" w:space="0" w:color="auto"/>
              </w:divBdr>
            </w:div>
            <w:div w:id="522324927">
              <w:marLeft w:val="0"/>
              <w:marRight w:val="0"/>
              <w:marTop w:val="0"/>
              <w:marBottom w:val="0"/>
              <w:divBdr>
                <w:top w:val="none" w:sz="0" w:space="0" w:color="auto"/>
                <w:left w:val="none" w:sz="0" w:space="0" w:color="auto"/>
                <w:bottom w:val="none" w:sz="0" w:space="0" w:color="auto"/>
                <w:right w:val="none" w:sz="0" w:space="0" w:color="auto"/>
              </w:divBdr>
              <w:divsChild>
                <w:div w:id="1631009546">
                  <w:marLeft w:val="0"/>
                  <w:marRight w:val="0"/>
                  <w:marTop w:val="0"/>
                  <w:marBottom w:val="0"/>
                  <w:divBdr>
                    <w:top w:val="none" w:sz="0" w:space="0" w:color="auto"/>
                    <w:left w:val="none" w:sz="0" w:space="0" w:color="auto"/>
                    <w:bottom w:val="none" w:sz="0" w:space="0" w:color="auto"/>
                    <w:right w:val="none" w:sz="0" w:space="0" w:color="auto"/>
                  </w:divBdr>
                </w:div>
              </w:divsChild>
            </w:div>
            <w:div w:id="1880774577">
              <w:marLeft w:val="0"/>
              <w:marRight w:val="0"/>
              <w:marTop w:val="0"/>
              <w:marBottom w:val="0"/>
              <w:divBdr>
                <w:top w:val="none" w:sz="0" w:space="0" w:color="auto"/>
                <w:left w:val="none" w:sz="0" w:space="0" w:color="auto"/>
                <w:bottom w:val="none" w:sz="0" w:space="0" w:color="auto"/>
                <w:right w:val="none" w:sz="0" w:space="0" w:color="auto"/>
              </w:divBdr>
            </w:div>
            <w:div w:id="1418013921">
              <w:marLeft w:val="0"/>
              <w:marRight w:val="0"/>
              <w:marTop w:val="0"/>
              <w:marBottom w:val="0"/>
              <w:divBdr>
                <w:top w:val="none" w:sz="0" w:space="0" w:color="auto"/>
                <w:left w:val="none" w:sz="0" w:space="0" w:color="auto"/>
                <w:bottom w:val="none" w:sz="0" w:space="0" w:color="auto"/>
                <w:right w:val="none" w:sz="0" w:space="0" w:color="auto"/>
              </w:divBdr>
            </w:div>
            <w:div w:id="1366443416">
              <w:marLeft w:val="0"/>
              <w:marRight w:val="0"/>
              <w:marTop w:val="0"/>
              <w:marBottom w:val="0"/>
              <w:divBdr>
                <w:top w:val="none" w:sz="0" w:space="0" w:color="auto"/>
                <w:left w:val="none" w:sz="0" w:space="0" w:color="auto"/>
                <w:bottom w:val="none" w:sz="0" w:space="0" w:color="auto"/>
                <w:right w:val="none" w:sz="0" w:space="0" w:color="auto"/>
              </w:divBdr>
            </w:div>
            <w:div w:id="1695108267">
              <w:marLeft w:val="0"/>
              <w:marRight w:val="0"/>
              <w:marTop w:val="0"/>
              <w:marBottom w:val="0"/>
              <w:divBdr>
                <w:top w:val="none" w:sz="0" w:space="0" w:color="auto"/>
                <w:left w:val="none" w:sz="0" w:space="0" w:color="auto"/>
                <w:bottom w:val="none" w:sz="0" w:space="0" w:color="auto"/>
                <w:right w:val="none" w:sz="0" w:space="0" w:color="auto"/>
              </w:divBdr>
            </w:div>
            <w:div w:id="816652115">
              <w:marLeft w:val="0"/>
              <w:marRight w:val="0"/>
              <w:marTop w:val="0"/>
              <w:marBottom w:val="0"/>
              <w:divBdr>
                <w:top w:val="none" w:sz="0" w:space="0" w:color="auto"/>
                <w:left w:val="none" w:sz="0" w:space="0" w:color="auto"/>
                <w:bottom w:val="none" w:sz="0" w:space="0" w:color="auto"/>
                <w:right w:val="none" w:sz="0" w:space="0" w:color="auto"/>
              </w:divBdr>
            </w:div>
          </w:divsChild>
        </w:div>
        <w:div w:id="1936018113">
          <w:marLeft w:val="0"/>
          <w:marRight w:val="0"/>
          <w:marTop w:val="0"/>
          <w:marBottom w:val="0"/>
          <w:divBdr>
            <w:top w:val="none" w:sz="0" w:space="0" w:color="auto"/>
            <w:left w:val="none" w:sz="0" w:space="0" w:color="auto"/>
            <w:bottom w:val="none" w:sz="0" w:space="0" w:color="auto"/>
            <w:right w:val="none" w:sz="0" w:space="0" w:color="auto"/>
          </w:divBdr>
        </w:div>
        <w:div w:id="1253853952">
          <w:marLeft w:val="0"/>
          <w:marRight w:val="0"/>
          <w:marTop w:val="0"/>
          <w:marBottom w:val="0"/>
          <w:divBdr>
            <w:top w:val="none" w:sz="0" w:space="0" w:color="auto"/>
            <w:left w:val="none" w:sz="0" w:space="0" w:color="auto"/>
            <w:bottom w:val="none" w:sz="0" w:space="0" w:color="auto"/>
            <w:right w:val="none" w:sz="0" w:space="0" w:color="auto"/>
          </w:divBdr>
        </w:div>
      </w:divsChild>
    </w:div>
    <w:div w:id="145170646">
      <w:bodyDiv w:val="1"/>
      <w:marLeft w:val="0"/>
      <w:marRight w:val="0"/>
      <w:marTop w:val="0"/>
      <w:marBottom w:val="0"/>
      <w:divBdr>
        <w:top w:val="none" w:sz="0" w:space="0" w:color="auto"/>
        <w:left w:val="none" w:sz="0" w:space="0" w:color="auto"/>
        <w:bottom w:val="none" w:sz="0" w:space="0" w:color="auto"/>
        <w:right w:val="none" w:sz="0" w:space="0" w:color="auto"/>
      </w:divBdr>
    </w:div>
    <w:div w:id="148719793">
      <w:bodyDiv w:val="1"/>
      <w:marLeft w:val="0"/>
      <w:marRight w:val="0"/>
      <w:marTop w:val="0"/>
      <w:marBottom w:val="0"/>
      <w:divBdr>
        <w:top w:val="none" w:sz="0" w:space="0" w:color="auto"/>
        <w:left w:val="none" w:sz="0" w:space="0" w:color="auto"/>
        <w:bottom w:val="none" w:sz="0" w:space="0" w:color="auto"/>
        <w:right w:val="none" w:sz="0" w:space="0" w:color="auto"/>
      </w:divBdr>
    </w:div>
    <w:div w:id="150605781">
      <w:bodyDiv w:val="1"/>
      <w:marLeft w:val="0"/>
      <w:marRight w:val="0"/>
      <w:marTop w:val="0"/>
      <w:marBottom w:val="0"/>
      <w:divBdr>
        <w:top w:val="none" w:sz="0" w:space="0" w:color="auto"/>
        <w:left w:val="none" w:sz="0" w:space="0" w:color="auto"/>
        <w:bottom w:val="none" w:sz="0" w:space="0" w:color="auto"/>
        <w:right w:val="none" w:sz="0" w:space="0" w:color="auto"/>
      </w:divBdr>
      <w:divsChild>
        <w:div w:id="724530549">
          <w:marLeft w:val="0"/>
          <w:marRight w:val="0"/>
          <w:marTop w:val="0"/>
          <w:marBottom w:val="0"/>
          <w:divBdr>
            <w:top w:val="none" w:sz="0" w:space="0" w:color="auto"/>
            <w:left w:val="none" w:sz="0" w:space="0" w:color="auto"/>
            <w:bottom w:val="none" w:sz="0" w:space="0" w:color="auto"/>
            <w:right w:val="none" w:sz="0" w:space="0" w:color="auto"/>
          </w:divBdr>
        </w:div>
      </w:divsChild>
    </w:div>
    <w:div w:id="152186767">
      <w:bodyDiv w:val="1"/>
      <w:marLeft w:val="0"/>
      <w:marRight w:val="0"/>
      <w:marTop w:val="0"/>
      <w:marBottom w:val="0"/>
      <w:divBdr>
        <w:top w:val="none" w:sz="0" w:space="0" w:color="auto"/>
        <w:left w:val="none" w:sz="0" w:space="0" w:color="auto"/>
        <w:bottom w:val="none" w:sz="0" w:space="0" w:color="auto"/>
        <w:right w:val="none" w:sz="0" w:space="0" w:color="auto"/>
      </w:divBdr>
      <w:divsChild>
        <w:div w:id="1187062770">
          <w:marLeft w:val="480"/>
          <w:marRight w:val="0"/>
          <w:marTop w:val="0"/>
          <w:marBottom w:val="0"/>
          <w:divBdr>
            <w:top w:val="none" w:sz="0" w:space="0" w:color="auto"/>
            <w:left w:val="none" w:sz="0" w:space="0" w:color="auto"/>
            <w:bottom w:val="none" w:sz="0" w:space="0" w:color="auto"/>
            <w:right w:val="none" w:sz="0" w:space="0" w:color="auto"/>
          </w:divBdr>
        </w:div>
        <w:div w:id="272785724">
          <w:marLeft w:val="480"/>
          <w:marRight w:val="0"/>
          <w:marTop w:val="0"/>
          <w:marBottom w:val="0"/>
          <w:divBdr>
            <w:top w:val="none" w:sz="0" w:space="0" w:color="auto"/>
            <w:left w:val="none" w:sz="0" w:space="0" w:color="auto"/>
            <w:bottom w:val="none" w:sz="0" w:space="0" w:color="auto"/>
            <w:right w:val="none" w:sz="0" w:space="0" w:color="auto"/>
          </w:divBdr>
        </w:div>
        <w:div w:id="1905409507">
          <w:marLeft w:val="480"/>
          <w:marRight w:val="0"/>
          <w:marTop w:val="0"/>
          <w:marBottom w:val="0"/>
          <w:divBdr>
            <w:top w:val="none" w:sz="0" w:space="0" w:color="auto"/>
            <w:left w:val="none" w:sz="0" w:space="0" w:color="auto"/>
            <w:bottom w:val="none" w:sz="0" w:space="0" w:color="auto"/>
            <w:right w:val="none" w:sz="0" w:space="0" w:color="auto"/>
          </w:divBdr>
        </w:div>
        <w:div w:id="1119256445">
          <w:marLeft w:val="480"/>
          <w:marRight w:val="0"/>
          <w:marTop w:val="0"/>
          <w:marBottom w:val="0"/>
          <w:divBdr>
            <w:top w:val="none" w:sz="0" w:space="0" w:color="auto"/>
            <w:left w:val="none" w:sz="0" w:space="0" w:color="auto"/>
            <w:bottom w:val="none" w:sz="0" w:space="0" w:color="auto"/>
            <w:right w:val="none" w:sz="0" w:space="0" w:color="auto"/>
          </w:divBdr>
        </w:div>
        <w:div w:id="88358749">
          <w:marLeft w:val="480"/>
          <w:marRight w:val="0"/>
          <w:marTop w:val="0"/>
          <w:marBottom w:val="0"/>
          <w:divBdr>
            <w:top w:val="none" w:sz="0" w:space="0" w:color="auto"/>
            <w:left w:val="none" w:sz="0" w:space="0" w:color="auto"/>
            <w:bottom w:val="none" w:sz="0" w:space="0" w:color="auto"/>
            <w:right w:val="none" w:sz="0" w:space="0" w:color="auto"/>
          </w:divBdr>
        </w:div>
        <w:div w:id="2066756317">
          <w:marLeft w:val="480"/>
          <w:marRight w:val="0"/>
          <w:marTop w:val="0"/>
          <w:marBottom w:val="0"/>
          <w:divBdr>
            <w:top w:val="none" w:sz="0" w:space="0" w:color="auto"/>
            <w:left w:val="none" w:sz="0" w:space="0" w:color="auto"/>
            <w:bottom w:val="none" w:sz="0" w:space="0" w:color="auto"/>
            <w:right w:val="none" w:sz="0" w:space="0" w:color="auto"/>
          </w:divBdr>
        </w:div>
        <w:div w:id="1695186580">
          <w:marLeft w:val="480"/>
          <w:marRight w:val="0"/>
          <w:marTop w:val="0"/>
          <w:marBottom w:val="0"/>
          <w:divBdr>
            <w:top w:val="none" w:sz="0" w:space="0" w:color="auto"/>
            <w:left w:val="none" w:sz="0" w:space="0" w:color="auto"/>
            <w:bottom w:val="none" w:sz="0" w:space="0" w:color="auto"/>
            <w:right w:val="none" w:sz="0" w:space="0" w:color="auto"/>
          </w:divBdr>
        </w:div>
        <w:div w:id="756366223">
          <w:marLeft w:val="480"/>
          <w:marRight w:val="0"/>
          <w:marTop w:val="0"/>
          <w:marBottom w:val="0"/>
          <w:divBdr>
            <w:top w:val="none" w:sz="0" w:space="0" w:color="auto"/>
            <w:left w:val="none" w:sz="0" w:space="0" w:color="auto"/>
            <w:bottom w:val="none" w:sz="0" w:space="0" w:color="auto"/>
            <w:right w:val="none" w:sz="0" w:space="0" w:color="auto"/>
          </w:divBdr>
        </w:div>
        <w:div w:id="1902017464">
          <w:marLeft w:val="480"/>
          <w:marRight w:val="0"/>
          <w:marTop w:val="0"/>
          <w:marBottom w:val="0"/>
          <w:divBdr>
            <w:top w:val="none" w:sz="0" w:space="0" w:color="auto"/>
            <w:left w:val="none" w:sz="0" w:space="0" w:color="auto"/>
            <w:bottom w:val="none" w:sz="0" w:space="0" w:color="auto"/>
            <w:right w:val="none" w:sz="0" w:space="0" w:color="auto"/>
          </w:divBdr>
        </w:div>
        <w:div w:id="1854564892">
          <w:marLeft w:val="480"/>
          <w:marRight w:val="0"/>
          <w:marTop w:val="0"/>
          <w:marBottom w:val="0"/>
          <w:divBdr>
            <w:top w:val="none" w:sz="0" w:space="0" w:color="auto"/>
            <w:left w:val="none" w:sz="0" w:space="0" w:color="auto"/>
            <w:bottom w:val="none" w:sz="0" w:space="0" w:color="auto"/>
            <w:right w:val="none" w:sz="0" w:space="0" w:color="auto"/>
          </w:divBdr>
        </w:div>
        <w:div w:id="1239706889">
          <w:marLeft w:val="480"/>
          <w:marRight w:val="0"/>
          <w:marTop w:val="0"/>
          <w:marBottom w:val="0"/>
          <w:divBdr>
            <w:top w:val="none" w:sz="0" w:space="0" w:color="auto"/>
            <w:left w:val="none" w:sz="0" w:space="0" w:color="auto"/>
            <w:bottom w:val="none" w:sz="0" w:space="0" w:color="auto"/>
            <w:right w:val="none" w:sz="0" w:space="0" w:color="auto"/>
          </w:divBdr>
        </w:div>
        <w:div w:id="583685143">
          <w:marLeft w:val="480"/>
          <w:marRight w:val="0"/>
          <w:marTop w:val="0"/>
          <w:marBottom w:val="0"/>
          <w:divBdr>
            <w:top w:val="none" w:sz="0" w:space="0" w:color="auto"/>
            <w:left w:val="none" w:sz="0" w:space="0" w:color="auto"/>
            <w:bottom w:val="none" w:sz="0" w:space="0" w:color="auto"/>
            <w:right w:val="none" w:sz="0" w:space="0" w:color="auto"/>
          </w:divBdr>
        </w:div>
        <w:div w:id="702946058">
          <w:marLeft w:val="480"/>
          <w:marRight w:val="0"/>
          <w:marTop w:val="0"/>
          <w:marBottom w:val="0"/>
          <w:divBdr>
            <w:top w:val="none" w:sz="0" w:space="0" w:color="auto"/>
            <w:left w:val="none" w:sz="0" w:space="0" w:color="auto"/>
            <w:bottom w:val="none" w:sz="0" w:space="0" w:color="auto"/>
            <w:right w:val="none" w:sz="0" w:space="0" w:color="auto"/>
          </w:divBdr>
        </w:div>
        <w:div w:id="1388846235">
          <w:marLeft w:val="480"/>
          <w:marRight w:val="0"/>
          <w:marTop w:val="0"/>
          <w:marBottom w:val="0"/>
          <w:divBdr>
            <w:top w:val="none" w:sz="0" w:space="0" w:color="auto"/>
            <w:left w:val="none" w:sz="0" w:space="0" w:color="auto"/>
            <w:bottom w:val="none" w:sz="0" w:space="0" w:color="auto"/>
            <w:right w:val="none" w:sz="0" w:space="0" w:color="auto"/>
          </w:divBdr>
        </w:div>
        <w:div w:id="1796093252">
          <w:marLeft w:val="480"/>
          <w:marRight w:val="0"/>
          <w:marTop w:val="0"/>
          <w:marBottom w:val="0"/>
          <w:divBdr>
            <w:top w:val="none" w:sz="0" w:space="0" w:color="auto"/>
            <w:left w:val="none" w:sz="0" w:space="0" w:color="auto"/>
            <w:bottom w:val="none" w:sz="0" w:space="0" w:color="auto"/>
            <w:right w:val="none" w:sz="0" w:space="0" w:color="auto"/>
          </w:divBdr>
        </w:div>
        <w:div w:id="462119448">
          <w:marLeft w:val="480"/>
          <w:marRight w:val="0"/>
          <w:marTop w:val="0"/>
          <w:marBottom w:val="0"/>
          <w:divBdr>
            <w:top w:val="none" w:sz="0" w:space="0" w:color="auto"/>
            <w:left w:val="none" w:sz="0" w:space="0" w:color="auto"/>
            <w:bottom w:val="none" w:sz="0" w:space="0" w:color="auto"/>
            <w:right w:val="none" w:sz="0" w:space="0" w:color="auto"/>
          </w:divBdr>
        </w:div>
        <w:div w:id="1237326341">
          <w:marLeft w:val="480"/>
          <w:marRight w:val="0"/>
          <w:marTop w:val="0"/>
          <w:marBottom w:val="0"/>
          <w:divBdr>
            <w:top w:val="none" w:sz="0" w:space="0" w:color="auto"/>
            <w:left w:val="none" w:sz="0" w:space="0" w:color="auto"/>
            <w:bottom w:val="none" w:sz="0" w:space="0" w:color="auto"/>
            <w:right w:val="none" w:sz="0" w:space="0" w:color="auto"/>
          </w:divBdr>
        </w:div>
        <w:div w:id="1008141576">
          <w:marLeft w:val="480"/>
          <w:marRight w:val="0"/>
          <w:marTop w:val="0"/>
          <w:marBottom w:val="0"/>
          <w:divBdr>
            <w:top w:val="none" w:sz="0" w:space="0" w:color="auto"/>
            <w:left w:val="none" w:sz="0" w:space="0" w:color="auto"/>
            <w:bottom w:val="none" w:sz="0" w:space="0" w:color="auto"/>
            <w:right w:val="none" w:sz="0" w:space="0" w:color="auto"/>
          </w:divBdr>
        </w:div>
        <w:div w:id="390660140">
          <w:marLeft w:val="480"/>
          <w:marRight w:val="0"/>
          <w:marTop w:val="0"/>
          <w:marBottom w:val="0"/>
          <w:divBdr>
            <w:top w:val="none" w:sz="0" w:space="0" w:color="auto"/>
            <w:left w:val="none" w:sz="0" w:space="0" w:color="auto"/>
            <w:bottom w:val="none" w:sz="0" w:space="0" w:color="auto"/>
            <w:right w:val="none" w:sz="0" w:space="0" w:color="auto"/>
          </w:divBdr>
        </w:div>
        <w:div w:id="255093071">
          <w:marLeft w:val="480"/>
          <w:marRight w:val="0"/>
          <w:marTop w:val="0"/>
          <w:marBottom w:val="0"/>
          <w:divBdr>
            <w:top w:val="none" w:sz="0" w:space="0" w:color="auto"/>
            <w:left w:val="none" w:sz="0" w:space="0" w:color="auto"/>
            <w:bottom w:val="none" w:sz="0" w:space="0" w:color="auto"/>
            <w:right w:val="none" w:sz="0" w:space="0" w:color="auto"/>
          </w:divBdr>
        </w:div>
        <w:div w:id="337586780">
          <w:marLeft w:val="480"/>
          <w:marRight w:val="0"/>
          <w:marTop w:val="0"/>
          <w:marBottom w:val="0"/>
          <w:divBdr>
            <w:top w:val="none" w:sz="0" w:space="0" w:color="auto"/>
            <w:left w:val="none" w:sz="0" w:space="0" w:color="auto"/>
            <w:bottom w:val="none" w:sz="0" w:space="0" w:color="auto"/>
            <w:right w:val="none" w:sz="0" w:space="0" w:color="auto"/>
          </w:divBdr>
        </w:div>
        <w:div w:id="662976774">
          <w:marLeft w:val="480"/>
          <w:marRight w:val="0"/>
          <w:marTop w:val="0"/>
          <w:marBottom w:val="0"/>
          <w:divBdr>
            <w:top w:val="none" w:sz="0" w:space="0" w:color="auto"/>
            <w:left w:val="none" w:sz="0" w:space="0" w:color="auto"/>
            <w:bottom w:val="none" w:sz="0" w:space="0" w:color="auto"/>
            <w:right w:val="none" w:sz="0" w:space="0" w:color="auto"/>
          </w:divBdr>
        </w:div>
        <w:div w:id="1045955902">
          <w:marLeft w:val="480"/>
          <w:marRight w:val="0"/>
          <w:marTop w:val="0"/>
          <w:marBottom w:val="0"/>
          <w:divBdr>
            <w:top w:val="none" w:sz="0" w:space="0" w:color="auto"/>
            <w:left w:val="none" w:sz="0" w:space="0" w:color="auto"/>
            <w:bottom w:val="none" w:sz="0" w:space="0" w:color="auto"/>
            <w:right w:val="none" w:sz="0" w:space="0" w:color="auto"/>
          </w:divBdr>
        </w:div>
        <w:div w:id="591281957">
          <w:marLeft w:val="480"/>
          <w:marRight w:val="0"/>
          <w:marTop w:val="0"/>
          <w:marBottom w:val="0"/>
          <w:divBdr>
            <w:top w:val="none" w:sz="0" w:space="0" w:color="auto"/>
            <w:left w:val="none" w:sz="0" w:space="0" w:color="auto"/>
            <w:bottom w:val="none" w:sz="0" w:space="0" w:color="auto"/>
            <w:right w:val="none" w:sz="0" w:space="0" w:color="auto"/>
          </w:divBdr>
        </w:div>
        <w:div w:id="84157054">
          <w:marLeft w:val="480"/>
          <w:marRight w:val="0"/>
          <w:marTop w:val="0"/>
          <w:marBottom w:val="0"/>
          <w:divBdr>
            <w:top w:val="none" w:sz="0" w:space="0" w:color="auto"/>
            <w:left w:val="none" w:sz="0" w:space="0" w:color="auto"/>
            <w:bottom w:val="none" w:sz="0" w:space="0" w:color="auto"/>
            <w:right w:val="none" w:sz="0" w:space="0" w:color="auto"/>
          </w:divBdr>
        </w:div>
        <w:div w:id="1407916869">
          <w:marLeft w:val="480"/>
          <w:marRight w:val="0"/>
          <w:marTop w:val="0"/>
          <w:marBottom w:val="0"/>
          <w:divBdr>
            <w:top w:val="none" w:sz="0" w:space="0" w:color="auto"/>
            <w:left w:val="none" w:sz="0" w:space="0" w:color="auto"/>
            <w:bottom w:val="none" w:sz="0" w:space="0" w:color="auto"/>
            <w:right w:val="none" w:sz="0" w:space="0" w:color="auto"/>
          </w:divBdr>
        </w:div>
        <w:div w:id="838620071">
          <w:marLeft w:val="480"/>
          <w:marRight w:val="0"/>
          <w:marTop w:val="0"/>
          <w:marBottom w:val="0"/>
          <w:divBdr>
            <w:top w:val="none" w:sz="0" w:space="0" w:color="auto"/>
            <w:left w:val="none" w:sz="0" w:space="0" w:color="auto"/>
            <w:bottom w:val="none" w:sz="0" w:space="0" w:color="auto"/>
            <w:right w:val="none" w:sz="0" w:space="0" w:color="auto"/>
          </w:divBdr>
        </w:div>
        <w:div w:id="1504197031">
          <w:marLeft w:val="480"/>
          <w:marRight w:val="0"/>
          <w:marTop w:val="0"/>
          <w:marBottom w:val="0"/>
          <w:divBdr>
            <w:top w:val="none" w:sz="0" w:space="0" w:color="auto"/>
            <w:left w:val="none" w:sz="0" w:space="0" w:color="auto"/>
            <w:bottom w:val="none" w:sz="0" w:space="0" w:color="auto"/>
            <w:right w:val="none" w:sz="0" w:space="0" w:color="auto"/>
          </w:divBdr>
        </w:div>
        <w:div w:id="1639412253">
          <w:marLeft w:val="480"/>
          <w:marRight w:val="0"/>
          <w:marTop w:val="0"/>
          <w:marBottom w:val="0"/>
          <w:divBdr>
            <w:top w:val="none" w:sz="0" w:space="0" w:color="auto"/>
            <w:left w:val="none" w:sz="0" w:space="0" w:color="auto"/>
            <w:bottom w:val="none" w:sz="0" w:space="0" w:color="auto"/>
            <w:right w:val="none" w:sz="0" w:space="0" w:color="auto"/>
          </w:divBdr>
        </w:div>
        <w:div w:id="1898399467">
          <w:marLeft w:val="480"/>
          <w:marRight w:val="0"/>
          <w:marTop w:val="0"/>
          <w:marBottom w:val="0"/>
          <w:divBdr>
            <w:top w:val="none" w:sz="0" w:space="0" w:color="auto"/>
            <w:left w:val="none" w:sz="0" w:space="0" w:color="auto"/>
            <w:bottom w:val="none" w:sz="0" w:space="0" w:color="auto"/>
            <w:right w:val="none" w:sz="0" w:space="0" w:color="auto"/>
          </w:divBdr>
        </w:div>
        <w:div w:id="1271620853">
          <w:marLeft w:val="480"/>
          <w:marRight w:val="0"/>
          <w:marTop w:val="0"/>
          <w:marBottom w:val="0"/>
          <w:divBdr>
            <w:top w:val="none" w:sz="0" w:space="0" w:color="auto"/>
            <w:left w:val="none" w:sz="0" w:space="0" w:color="auto"/>
            <w:bottom w:val="none" w:sz="0" w:space="0" w:color="auto"/>
            <w:right w:val="none" w:sz="0" w:space="0" w:color="auto"/>
          </w:divBdr>
        </w:div>
        <w:div w:id="534578687">
          <w:marLeft w:val="480"/>
          <w:marRight w:val="0"/>
          <w:marTop w:val="0"/>
          <w:marBottom w:val="0"/>
          <w:divBdr>
            <w:top w:val="none" w:sz="0" w:space="0" w:color="auto"/>
            <w:left w:val="none" w:sz="0" w:space="0" w:color="auto"/>
            <w:bottom w:val="none" w:sz="0" w:space="0" w:color="auto"/>
            <w:right w:val="none" w:sz="0" w:space="0" w:color="auto"/>
          </w:divBdr>
        </w:div>
        <w:div w:id="344400703">
          <w:marLeft w:val="480"/>
          <w:marRight w:val="0"/>
          <w:marTop w:val="0"/>
          <w:marBottom w:val="0"/>
          <w:divBdr>
            <w:top w:val="none" w:sz="0" w:space="0" w:color="auto"/>
            <w:left w:val="none" w:sz="0" w:space="0" w:color="auto"/>
            <w:bottom w:val="none" w:sz="0" w:space="0" w:color="auto"/>
            <w:right w:val="none" w:sz="0" w:space="0" w:color="auto"/>
          </w:divBdr>
        </w:div>
        <w:div w:id="758867615">
          <w:marLeft w:val="480"/>
          <w:marRight w:val="0"/>
          <w:marTop w:val="0"/>
          <w:marBottom w:val="0"/>
          <w:divBdr>
            <w:top w:val="none" w:sz="0" w:space="0" w:color="auto"/>
            <w:left w:val="none" w:sz="0" w:space="0" w:color="auto"/>
            <w:bottom w:val="none" w:sz="0" w:space="0" w:color="auto"/>
            <w:right w:val="none" w:sz="0" w:space="0" w:color="auto"/>
          </w:divBdr>
        </w:div>
        <w:div w:id="2092651372">
          <w:marLeft w:val="480"/>
          <w:marRight w:val="0"/>
          <w:marTop w:val="0"/>
          <w:marBottom w:val="0"/>
          <w:divBdr>
            <w:top w:val="none" w:sz="0" w:space="0" w:color="auto"/>
            <w:left w:val="none" w:sz="0" w:space="0" w:color="auto"/>
            <w:bottom w:val="none" w:sz="0" w:space="0" w:color="auto"/>
            <w:right w:val="none" w:sz="0" w:space="0" w:color="auto"/>
          </w:divBdr>
        </w:div>
        <w:div w:id="1983846601">
          <w:marLeft w:val="480"/>
          <w:marRight w:val="0"/>
          <w:marTop w:val="0"/>
          <w:marBottom w:val="0"/>
          <w:divBdr>
            <w:top w:val="none" w:sz="0" w:space="0" w:color="auto"/>
            <w:left w:val="none" w:sz="0" w:space="0" w:color="auto"/>
            <w:bottom w:val="none" w:sz="0" w:space="0" w:color="auto"/>
            <w:right w:val="none" w:sz="0" w:space="0" w:color="auto"/>
          </w:divBdr>
        </w:div>
        <w:div w:id="1908025815">
          <w:marLeft w:val="480"/>
          <w:marRight w:val="0"/>
          <w:marTop w:val="0"/>
          <w:marBottom w:val="0"/>
          <w:divBdr>
            <w:top w:val="none" w:sz="0" w:space="0" w:color="auto"/>
            <w:left w:val="none" w:sz="0" w:space="0" w:color="auto"/>
            <w:bottom w:val="none" w:sz="0" w:space="0" w:color="auto"/>
            <w:right w:val="none" w:sz="0" w:space="0" w:color="auto"/>
          </w:divBdr>
        </w:div>
        <w:div w:id="917011608">
          <w:marLeft w:val="480"/>
          <w:marRight w:val="0"/>
          <w:marTop w:val="0"/>
          <w:marBottom w:val="0"/>
          <w:divBdr>
            <w:top w:val="none" w:sz="0" w:space="0" w:color="auto"/>
            <w:left w:val="none" w:sz="0" w:space="0" w:color="auto"/>
            <w:bottom w:val="none" w:sz="0" w:space="0" w:color="auto"/>
            <w:right w:val="none" w:sz="0" w:space="0" w:color="auto"/>
          </w:divBdr>
        </w:div>
        <w:div w:id="270280934">
          <w:marLeft w:val="480"/>
          <w:marRight w:val="0"/>
          <w:marTop w:val="0"/>
          <w:marBottom w:val="0"/>
          <w:divBdr>
            <w:top w:val="none" w:sz="0" w:space="0" w:color="auto"/>
            <w:left w:val="none" w:sz="0" w:space="0" w:color="auto"/>
            <w:bottom w:val="none" w:sz="0" w:space="0" w:color="auto"/>
            <w:right w:val="none" w:sz="0" w:space="0" w:color="auto"/>
          </w:divBdr>
        </w:div>
        <w:div w:id="472404179">
          <w:marLeft w:val="480"/>
          <w:marRight w:val="0"/>
          <w:marTop w:val="0"/>
          <w:marBottom w:val="0"/>
          <w:divBdr>
            <w:top w:val="none" w:sz="0" w:space="0" w:color="auto"/>
            <w:left w:val="none" w:sz="0" w:space="0" w:color="auto"/>
            <w:bottom w:val="none" w:sz="0" w:space="0" w:color="auto"/>
            <w:right w:val="none" w:sz="0" w:space="0" w:color="auto"/>
          </w:divBdr>
        </w:div>
        <w:div w:id="1405030720">
          <w:marLeft w:val="480"/>
          <w:marRight w:val="0"/>
          <w:marTop w:val="0"/>
          <w:marBottom w:val="0"/>
          <w:divBdr>
            <w:top w:val="none" w:sz="0" w:space="0" w:color="auto"/>
            <w:left w:val="none" w:sz="0" w:space="0" w:color="auto"/>
            <w:bottom w:val="none" w:sz="0" w:space="0" w:color="auto"/>
            <w:right w:val="none" w:sz="0" w:space="0" w:color="auto"/>
          </w:divBdr>
        </w:div>
        <w:div w:id="1632788173">
          <w:marLeft w:val="480"/>
          <w:marRight w:val="0"/>
          <w:marTop w:val="0"/>
          <w:marBottom w:val="0"/>
          <w:divBdr>
            <w:top w:val="none" w:sz="0" w:space="0" w:color="auto"/>
            <w:left w:val="none" w:sz="0" w:space="0" w:color="auto"/>
            <w:bottom w:val="none" w:sz="0" w:space="0" w:color="auto"/>
            <w:right w:val="none" w:sz="0" w:space="0" w:color="auto"/>
          </w:divBdr>
        </w:div>
        <w:div w:id="152307413">
          <w:marLeft w:val="480"/>
          <w:marRight w:val="0"/>
          <w:marTop w:val="0"/>
          <w:marBottom w:val="0"/>
          <w:divBdr>
            <w:top w:val="none" w:sz="0" w:space="0" w:color="auto"/>
            <w:left w:val="none" w:sz="0" w:space="0" w:color="auto"/>
            <w:bottom w:val="none" w:sz="0" w:space="0" w:color="auto"/>
            <w:right w:val="none" w:sz="0" w:space="0" w:color="auto"/>
          </w:divBdr>
        </w:div>
        <w:div w:id="587888421">
          <w:marLeft w:val="480"/>
          <w:marRight w:val="0"/>
          <w:marTop w:val="0"/>
          <w:marBottom w:val="0"/>
          <w:divBdr>
            <w:top w:val="none" w:sz="0" w:space="0" w:color="auto"/>
            <w:left w:val="none" w:sz="0" w:space="0" w:color="auto"/>
            <w:bottom w:val="none" w:sz="0" w:space="0" w:color="auto"/>
            <w:right w:val="none" w:sz="0" w:space="0" w:color="auto"/>
          </w:divBdr>
        </w:div>
        <w:div w:id="1914655575">
          <w:marLeft w:val="480"/>
          <w:marRight w:val="0"/>
          <w:marTop w:val="0"/>
          <w:marBottom w:val="0"/>
          <w:divBdr>
            <w:top w:val="none" w:sz="0" w:space="0" w:color="auto"/>
            <w:left w:val="none" w:sz="0" w:space="0" w:color="auto"/>
            <w:bottom w:val="none" w:sz="0" w:space="0" w:color="auto"/>
            <w:right w:val="none" w:sz="0" w:space="0" w:color="auto"/>
          </w:divBdr>
        </w:div>
        <w:div w:id="1481995005">
          <w:marLeft w:val="480"/>
          <w:marRight w:val="0"/>
          <w:marTop w:val="0"/>
          <w:marBottom w:val="0"/>
          <w:divBdr>
            <w:top w:val="none" w:sz="0" w:space="0" w:color="auto"/>
            <w:left w:val="none" w:sz="0" w:space="0" w:color="auto"/>
            <w:bottom w:val="none" w:sz="0" w:space="0" w:color="auto"/>
            <w:right w:val="none" w:sz="0" w:space="0" w:color="auto"/>
          </w:divBdr>
        </w:div>
      </w:divsChild>
    </w:div>
    <w:div w:id="156266936">
      <w:bodyDiv w:val="1"/>
      <w:marLeft w:val="0"/>
      <w:marRight w:val="0"/>
      <w:marTop w:val="0"/>
      <w:marBottom w:val="0"/>
      <w:divBdr>
        <w:top w:val="none" w:sz="0" w:space="0" w:color="auto"/>
        <w:left w:val="none" w:sz="0" w:space="0" w:color="auto"/>
        <w:bottom w:val="none" w:sz="0" w:space="0" w:color="auto"/>
        <w:right w:val="none" w:sz="0" w:space="0" w:color="auto"/>
      </w:divBdr>
      <w:divsChild>
        <w:div w:id="1696497212">
          <w:marLeft w:val="480"/>
          <w:marRight w:val="0"/>
          <w:marTop w:val="0"/>
          <w:marBottom w:val="0"/>
          <w:divBdr>
            <w:top w:val="none" w:sz="0" w:space="0" w:color="auto"/>
            <w:left w:val="none" w:sz="0" w:space="0" w:color="auto"/>
            <w:bottom w:val="none" w:sz="0" w:space="0" w:color="auto"/>
            <w:right w:val="none" w:sz="0" w:space="0" w:color="auto"/>
          </w:divBdr>
        </w:div>
        <w:div w:id="1701707920">
          <w:marLeft w:val="480"/>
          <w:marRight w:val="0"/>
          <w:marTop w:val="0"/>
          <w:marBottom w:val="0"/>
          <w:divBdr>
            <w:top w:val="none" w:sz="0" w:space="0" w:color="auto"/>
            <w:left w:val="none" w:sz="0" w:space="0" w:color="auto"/>
            <w:bottom w:val="none" w:sz="0" w:space="0" w:color="auto"/>
            <w:right w:val="none" w:sz="0" w:space="0" w:color="auto"/>
          </w:divBdr>
        </w:div>
        <w:div w:id="242180401">
          <w:marLeft w:val="480"/>
          <w:marRight w:val="0"/>
          <w:marTop w:val="0"/>
          <w:marBottom w:val="0"/>
          <w:divBdr>
            <w:top w:val="none" w:sz="0" w:space="0" w:color="auto"/>
            <w:left w:val="none" w:sz="0" w:space="0" w:color="auto"/>
            <w:bottom w:val="none" w:sz="0" w:space="0" w:color="auto"/>
            <w:right w:val="none" w:sz="0" w:space="0" w:color="auto"/>
          </w:divBdr>
        </w:div>
        <w:div w:id="968047318">
          <w:marLeft w:val="480"/>
          <w:marRight w:val="0"/>
          <w:marTop w:val="0"/>
          <w:marBottom w:val="0"/>
          <w:divBdr>
            <w:top w:val="none" w:sz="0" w:space="0" w:color="auto"/>
            <w:left w:val="none" w:sz="0" w:space="0" w:color="auto"/>
            <w:bottom w:val="none" w:sz="0" w:space="0" w:color="auto"/>
            <w:right w:val="none" w:sz="0" w:space="0" w:color="auto"/>
          </w:divBdr>
        </w:div>
        <w:div w:id="729884163">
          <w:marLeft w:val="480"/>
          <w:marRight w:val="0"/>
          <w:marTop w:val="0"/>
          <w:marBottom w:val="0"/>
          <w:divBdr>
            <w:top w:val="none" w:sz="0" w:space="0" w:color="auto"/>
            <w:left w:val="none" w:sz="0" w:space="0" w:color="auto"/>
            <w:bottom w:val="none" w:sz="0" w:space="0" w:color="auto"/>
            <w:right w:val="none" w:sz="0" w:space="0" w:color="auto"/>
          </w:divBdr>
        </w:div>
        <w:div w:id="1731465569">
          <w:marLeft w:val="480"/>
          <w:marRight w:val="0"/>
          <w:marTop w:val="0"/>
          <w:marBottom w:val="0"/>
          <w:divBdr>
            <w:top w:val="none" w:sz="0" w:space="0" w:color="auto"/>
            <w:left w:val="none" w:sz="0" w:space="0" w:color="auto"/>
            <w:bottom w:val="none" w:sz="0" w:space="0" w:color="auto"/>
            <w:right w:val="none" w:sz="0" w:space="0" w:color="auto"/>
          </w:divBdr>
        </w:div>
        <w:div w:id="845753270">
          <w:marLeft w:val="480"/>
          <w:marRight w:val="0"/>
          <w:marTop w:val="0"/>
          <w:marBottom w:val="0"/>
          <w:divBdr>
            <w:top w:val="none" w:sz="0" w:space="0" w:color="auto"/>
            <w:left w:val="none" w:sz="0" w:space="0" w:color="auto"/>
            <w:bottom w:val="none" w:sz="0" w:space="0" w:color="auto"/>
            <w:right w:val="none" w:sz="0" w:space="0" w:color="auto"/>
          </w:divBdr>
        </w:div>
        <w:div w:id="2113552887">
          <w:marLeft w:val="480"/>
          <w:marRight w:val="0"/>
          <w:marTop w:val="0"/>
          <w:marBottom w:val="0"/>
          <w:divBdr>
            <w:top w:val="none" w:sz="0" w:space="0" w:color="auto"/>
            <w:left w:val="none" w:sz="0" w:space="0" w:color="auto"/>
            <w:bottom w:val="none" w:sz="0" w:space="0" w:color="auto"/>
            <w:right w:val="none" w:sz="0" w:space="0" w:color="auto"/>
          </w:divBdr>
        </w:div>
        <w:div w:id="808398563">
          <w:marLeft w:val="480"/>
          <w:marRight w:val="0"/>
          <w:marTop w:val="0"/>
          <w:marBottom w:val="0"/>
          <w:divBdr>
            <w:top w:val="none" w:sz="0" w:space="0" w:color="auto"/>
            <w:left w:val="none" w:sz="0" w:space="0" w:color="auto"/>
            <w:bottom w:val="none" w:sz="0" w:space="0" w:color="auto"/>
            <w:right w:val="none" w:sz="0" w:space="0" w:color="auto"/>
          </w:divBdr>
        </w:div>
        <w:div w:id="1099368525">
          <w:marLeft w:val="480"/>
          <w:marRight w:val="0"/>
          <w:marTop w:val="0"/>
          <w:marBottom w:val="0"/>
          <w:divBdr>
            <w:top w:val="none" w:sz="0" w:space="0" w:color="auto"/>
            <w:left w:val="none" w:sz="0" w:space="0" w:color="auto"/>
            <w:bottom w:val="none" w:sz="0" w:space="0" w:color="auto"/>
            <w:right w:val="none" w:sz="0" w:space="0" w:color="auto"/>
          </w:divBdr>
        </w:div>
        <w:div w:id="107044872">
          <w:marLeft w:val="480"/>
          <w:marRight w:val="0"/>
          <w:marTop w:val="0"/>
          <w:marBottom w:val="0"/>
          <w:divBdr>
            <w:top w:val="none" w:sz="0" w:space="0" w:color="auto"/>
            <w:left w:val="none" w:sz="0" w:space="0" w:color="auto"/>
            <w:bottom w:val="none" w:sz="0" w:space="0" w:color="auto"/>
            <w:right w:val="none" w:sz="0" w:space="0" w:color="auto"/>
          </w:divBdr>
        </w:div>
        <w:div w:id="714810443">
          <w:marLeft w:val="480"/>
          <w:marRight w:val="0"/>
          <w:marTop w:val="0"/>
          <w:marBottom w:val="0"/>
          <w:divBdr>
            <w:top w:val="none" w:sz="0" w:space="0" w:color="auto"/>
            <w:left w:val="none" w:sz="0" w:space="0" w:color="auto"/>
            <w:bottom w:val="none" w:sz="0" w:space="0" w:color="auto"/>
            <w:right w:val="none" w:sz="0" w:space="0" w:color="auto"/>
          </w:divBdr>
        </w:div>
        <w:div w:id="1614163933">
          <w:marLeft w:val="480"/>
          <w:marRight w:val="0"/>
          <w:marTop w:val="0"/>
          <w:marBottom w:val="0"/>
          <w:divBdr>
            <w:top w:val="none" w:sz="0" w:space="0" w:color="auto"/>
            <w:left w:val="none" w:sz="0" w:space="0" w:color="auto"/>
            <w:bottom w:val="none" w:sz="0" w:space="0" w:color="auto"/>
            <w:right w:val="none" w:sz="0" w:space="0" w:color="auto"/>
          </w:divBdr>
        </w:div>
        <w:div w:id="1299192342">
          <w:marLeft w:val="480"/>
          <w:marRight w:val="0"/>
          <w:marTop w:val="0"/>
          <w:marBottom w:val="0"/>
          <w:divBdr>
            <w:top w:val="none" w:sz="0" w:space="0" w:color="auto"/>
            <w:left w:val="none" w:sz="0" w:space="0" w:color="auto"/>
            <w:bottom w:val="none" w:sz="0" w:space="0" w:color="auto"/>
            <w:right w:val="none" w:sz="0" w:space="0" w:color="auto"/>
          </w:divBdr>
        </w:div>
        <w:div w:id="1089810770">
          <w:marLeft w:val="480"/>
          <w:marRight w:val="0"/>
          <w:marTop w:val="0"/>
          <w:marBottom w:val="0"/>
          <w:divBdr>
            <w:top w:val="none" w:sz="0" w:space="0" w:color="auto"/>
            <w:left w:val="none" w:sz="0" w:space="0" w:color="auto"/>
            <w:bottom w:val="none" w:sz="0" w:space="0" w:color="auto"/>
            <w:right w:val="none" w:sz="0" w:space="0" w:color="auto"/>
          </w:divBdr>
        </w:div>
        <w:div w:id="638805120">
          <w:marLeft w:val="480"/>
          <w:marRight w:val="0"/>
          <w:marTop w:val="0"/>
          <w:marBottom w:val="0"/>
          <w:divBdr>
            <w:top w:val="none" w:sz="0" w:space="0" w:color="auto"/>
            <w:left w:val="none" w:sz="0" w:space="0" w:color="auto"/>
            <w:bottom w:val="none" w:sz="0" w:space="0" w:color="auto"/>
            <w:right w:val="none" w:sz="0" w:space="0" w:color="auto"/>
          </w:divBdr>
        </w:div>
        <w:div w:id="821694886">
          <w:marLeft w:val="480"/>
          <w:marRight w:val="0"/>
          <w:marTop w:val="0"/>
          <w:marBottom w:val="0"/>
          <w:divBdr>
            <w:top w:val="none" w:sz="0" w:space="0" w:color="auto"/>
            <w:left w:val="none" w:sz="0" w:space="0" w:color="auto"/>
            <w:bottom w:val="none" w:sz="0" w:space="0" w:color="auto"/>
            <w:right w:val="none" w:sz="0" w:space="0" w:color="auto"/>
          </w:divBdr>
        </w:div>
        <w:div w:id="695303734">
          <w:marLeft w:val="480"/>
          <w:marRight w:val="0"/>
          <w:marTop w:val="0"/>
          <w:marBottom w:val="0"/>
          <w:divBdr>
            <w:top w:val="none" w:sz="0" w:space="0" w:color="auto"/>
            <w:left w:val="none" w:sz="0" w:space="0" w:color="auto"/>
            <w:bottom w:val="none" w:sz="0" w:space="0" w:color="auto"/>
            <w:right w:val="none" w:sz="0" w:space="0" w:color="auto"/>
          </w:divBdr>
        </w:div>
        <w:div w:id="106317831">
          <w:marLeft w:val="480"/>
          <w:marRight w:val="0"/>
          <w:marTop w:val="0"/>
          <w:marBottom w:val="0"/>
          <w:divBdr>
            <w:top w:val="none" w:sz="0" w:space="0" w:color="auto"/>
            <w:left w:val="none" w:sz="0" w:space="0" w:color="auto"/>
            <w:bottom w:val="none" w:sz="0" w:space="0" w:color="auto"/>
            <w:right w:val="none" w:sz="0" w:space="0" w:color="auto"/>
          </w:divBdr>
        </w:div>
        <w:div w:id="1404645232">
          <w:marLeft w:val="480"/>
          <w:marRight w:val="0"/>
          <w:marTop w:val="0"/>
          <w:marBottom w:val="0"/>
          <w:divBdr>
            <w:top w:val="none" w:sz="0" w:space="0" w:color="auto"/>
            <w:left w:val="none" w:sz="0" w:space="0" w:color="auto"/>
            <w:bottom w:val="none" w:sz="0" w:space="0" w:color="auto"/>
            <w:right w:val="none" w:sz="0" w:space="0" w:color="auto"/>
          </w:divBdr>
        </w:div>
        <w:div w:id="2000570043">
          <w:marLeft w:val="480"/>
          <w:marRight w:val="0"/>
          <w:marTop w:val="0"/>
          <w:marBottom w:val="0"/>
          <w:divBdr>
            <w:top w:val="none" w:sz="0" w:space="0" w:color="auto"/>
            <w:left w:val="none" w:sz="0" w:space="0" w:color="auto"/>
            <w:bottom w:val="none" w:sz="0" w:space="0" w:color="auto"/>
            <w:right w:val="none" w:sz="0" w:space="0" w:color="auto"/>
          </w:divBdr>
        </w:div>
        <w:div w:id="327176858">
          <w:marLeft w:val="480"/>
          <w:marRight w:val="0"/>
          <w:marTop w:val="0"/>
          <w:marBottom w:val="0"/>
          <w:divBdr>
            <w:top w:val="none" w:sz="0" w:space="0" w:color="auto"/>
            <w:left w:val="none" w:sz="0" w:space="0" w:color="auto"/>
            <w:bottom w:val="none" w:sz="0" w:space="0" w:color="auto"/>
            <w:right w:val="none" w:sz="0" w:space="0" w:color="auto"/>
          </w:divBdr>
        </w:div>
        <w:div w:id="95059810">
          <w:marLeft w:val="480"/>
          <w:marRight w:val="0"/>
          <w:marTop w:val="0"/>
          <w:marBottom w:val="0"/>
          <w:divBdr>
            <w:top w:val="none" w:sz="0" w:space="0" w:color="auto"/>
            <w:left w:val="none" w:sz="0" w:space="0" w:color="auto"/>
            <w:bottom w:val="none" w:sz="0" w:space="0" w:color="auto"/>
            <w:right w:val="none" w:sz="0" w:space="0" w:color="auto"/>
          </w:divBdr>
        </w:div>
        <w:div w:id="2038701941">
          <w:marLeft w:val="480"/>
          <w:marRight w:val="0"/>
          <w:marTop w:val="0"/>
          <w:marBottom w:val="0"/>
          <w:divBdr>
            <w:top w:val="none" w:sz="0" w:space="0" w:color="auto"/>
            <w:left w:val="none" w:sz="0" w:space="0" w:color="auto"/>
            <w:bottom w:val="none" w:sz="0" w:space="0" w:color="auto"/>
            <w:right w:val="none" w:sz="0" w:space="0" w:color="auto"/>
          </w:divBdr>
        </w:div>
        <w:div w:id="1431389481">
          <w:marLeft w:val="480"/>
          <w:marRight w:val="0"/>
          <w:marTop w:val="0"/>
          <w:marBottom w:val="0"/>
          <w:divBdr>
            <w:top w:val="none" w:sz="0" w:space="0" w:color="auto"/>
            <w:left w:val="none" w:sz="0" w:space="0" w:color="auto"/>
            <w:bottom w:val="none" w:sz="0" w:space="0" w:color="auto"/>
            <w:right w:val="none" w:sz="0" w:space="0" w:color="auto"/>
          </w:divBdr>
        </w:div>
        <w:div w:id="1187329459">
          <w:marLeft w:val="480"/>
          <w:marRight w:val="0"/>
          <w:marTop w:val="0"/>
          <w:marBottom w:val="0"/>
          <w:divBdr>
            <w:top w:val="none" w:sz="0" w:space="0" w:color="auto"/>
            <w:left w:val="none" w:sz="0" w:space="0" w:color="auto"/>
            <w:bottom w:val="none" w:sz="0" w:space="0" w:color="auto"/>
            <w:right w:val="none" w:sz="0" w:space="0" w:color="auto"/>
          </w:divBdr>
        </w:div>
        <w:div w:id="675498158">
          <w:marLeft w:val="480"/>
          <w:marRight w:val="0"/>
          <w:marTop w:val="0"/>
          <w:marBottom w:val="0"/>
          <w:divBdr>
            <w:top w:val="none" w:sz="0" w:space="0" w:color="auto"/>
            <w:left w:val="none" w:sz="0" w:space="0" w:color="auto"/>
            <w:bottom w:val="none" w:sz="0" w:space="0" w:color="auto"/>
            <w:right w:val="none" w:sz="0" w:space="0" w:color="auto"/>
          </w:divBdr>
        </w:div>
        <w:div w:id="1284312290">
          <w:marLeft w:val="480"/>
          <w:marRight w:val="0"/>
          <w:marTop w:val="0"/>
          <w:marBottom w:val="0"/>
          <w:divBdr>
            <w:top w:val="none" w:sz="0" w:space="0" w:color="auto"/>
            <w:left w:val="none" w:sz="0" w:space="0" w:color="auto"/>
            <w:bottom w:val="none" w:sz="0" w:space="0" w:color="auto"/>
            <w:right w:val="none" w:sz="0" w:space="0" w:color="auto"/>
          </w:divBdr>
        </w:div>
        <w:div w:id="991178237">
          <w:marLeft w:val="480"/>
          <w:marRight w:val="0"/>
          <w:marTop w:val="0"/>
          <w:marBottom w:val="0"/>
          <w:divBdr>
            <w:top w:val="none" w:sz="0" w:space="0" w:color="auto"/>
            <w:left w:val="none" w:sz="0" w:space="0" w:color="auto"/>
            <w:bottom w:val="none" w:sz="0" w:space="0" w:color="auto"/>
            <w:right w:val="none" w:sz="0" w:space="0" w:color="auto"/>
          </w:divBdr>
        </w:div>
        <w:div w:id="1564565509">
          <w:marLeft w:val="480"/>
          <w:marRight w:val="0"/>
          <w:marTop w:val="0"/>
          <w:marBottom w:val="0"/>
          <w:divBdr>
            <w:top w:val="none" w:sz="0" w:space="0" w:color="auto"/>
            <w:left w:val="none" w:sz="0" w:space="0" w:color="auto"/>
            <w:bottom w:val="none" w:sz="0" w:space="0" w:color="auto"/>
            <w:right w:val="none" w:sz="0" w:space="0" w:color="auto"/>
          </w:divBdr>
        </w:div>
        <w:div w:id="963539445">
          <w:marLeft w:val="480"/>
          <w:marRight w:val="0"/>
          <w:marTop w:val="0"/>
          <w:marBottom w:val="0"/>
          <w:divBdr>
            <w:top w:val="none" w:sz="0" w:space="0" w:color="auto"/>
            <w:left w:val="none" w:sz="0" w:space="0" w:color="auto"/>
            <w:bottom w:val="none" w:sz="0" w:space="0" w:color="auto"/>
            <w:right w:val="none" w:sz="0" w:space="0" w:color="auto"/>
          </w:divBdr>
        </w:div>
        <w:div w:id="1962762217">
          <w:marLeft w:val="480"/>
          <w:marRight w:val="0"/>
          <w:marTop w:val="0"/>
          <w:marBottom w:val="0"/>
          <w:divBdr>
            <w:top w:val="none" w:sz="0" w:space="0" w:color="auto"/>
            <w:left w:val="none" w:sz="0" w:space="0" w:color="auto"/>
            <w:bottom w:val="none" w:sz="0" w:space="0" w:color="auto"/>
            <w:right w:val="none" w:sz="0" w:space="0" w:color="auto"/>
          </w:divBdr>
        </w:div>
        <w:div w:id="99036411">
          <w:marLeft w:val="480"/>
          <w:marRight w:val="0"/>
          <w:marTop w:val="0"/>
          <w:marBottom w:val="0"/>
          <w:divBdr>
            <w:top w:val="none" w:sz="0" w:space="0" w:color="auto"/>
            <w:left w:val="none" w:sz="0" w:space="0" w:color="auto"/>
            <w:bottom w:val="none" w:sz="0" w:space="0" w:color="auto"/>
            <w:right w:val="none" w:sz="0" w:space="0" w:color="auto"/>
          </w:divBdr>
        </w:div>
        <w:div w:id="473716464">
          <w:marLeft w:val="480"/>
          <w:marRight w:val="0"/>
          <w:marTop w:val="0"/>
          <w:marBottom w:val="0"/>
          <w:divBdr>
            <w:top w:val="none" w:sz="0" w:space="0" w:color="auto"/>
            <w:left w:val="none" w:sz="0" w:space="0" w:color="auto"/>
            <w:bottom w:val="none" w:sz="0" w:space="0" w:color="auto"/>
            <w:right w:val="none" w:sz="0" w:space="0" w:color="auto"/>
          </w:divBdr>
        </w:div>
        <w:div w:id="1548301667">
          <w:marLeft w:val="480"/>
          <w:marRight w:val="0"/>
          <w:marTop w:val="0"/>
          <w:marBottom w:val="0"/>
          <w:divBdr>
            <w:top w:val="none" w:sz="0" w:space="0" w:color="auto"/>
            <w:left w:val="none" w:sz="0" w:space="0" w:color="auto"/>
            <w:bottom w:val="none" w:sz="0" w:space="0" w:color="auto"/>
            <w:right w:val="none" w:sz="0" w:space="0" w:color="auto"/>
          </w:divBdr>
        </w:div>
        <w:div w:id="589508285">
          <w:marLeft w:val="480"/>
          <w:marRight w:val="0"/>
          <w:marTop w:val="0"/>
          <w:marBottom w:val="0"/>
          <w:divBdr>
            <w:top w:val="none" w:sz="0" w:space="0" w:color="auto"/>
            <w:left w:val="none" w:sz="0" w:space="0" w:color="auto"/>
            <w:bottom w:val="none" w:sz="0" w:space="0" w:color="auto"/>
            <w:right w:val="none" w:sz="0" w:space="0" w:color="auto"/>
          </w:divBdr>
        </w:div>
        <w:div w:id="650912496">
          <w:marLeft w:val="480"/>
          <w:marRight w:val="0"/>
          <w:marTop w:val="0"/>
          <w:marBottom w:val="0"/>
          <w:divBdr>
            <w:top w:val="none" w:sz="0" w:space="0" w:color="auto"/>
            <w:left w:val="none" w:sz="0" w:space="0" w:color="auto"/>
            <w:bottom w:val="none" w:sz="0" w:space="0" w:color="auto"/>
            <w:right w:val="none" w:sz="0" w:space="0" w:color="auto"/>
          </w:divBdr>
        </w:div>
        <w:div w:id="1517889448">
          <w:marLeft w:val="480"/>
          <w:marRight w:val="0"/>
          <w:marTop w:val="0"/>
          <w:marBottom w:val="0"/>
          <w:divBdr>
            <w:top w:val="none" w:sz="0" w:space="0" w:color="auto"/>
            <w:left w:val="none" w:sz="0" w:space="0" w:color="auto"/>
            <w:bottom w:val="none" w:sz="0" w:space="0" w:color="auto"/>
            <w:right w:val="none" w:sz="0" w:space="0" w:color="auto"/>
          </w:divBdr>
        </w:div>
        <w:div w:id="1860504120">
          <w:marLeft w:val="480"/>
          <w:marRight w:val="0"/>
          <w:marTop w:val="0"/>
          <w:marBottom w:val="0"/>
          <w:divBdr>
            <w:top w:val="none" w:sz="0" w:space="0" w:color="auto"/>
            <w:left w:val="none" w:sz="0" w:space="0" w:color="auto"/>
            <w:bottom w:val="none" w:sz="0" w:space="0" w:color="auto"/>
            <w:right w:val="none" w:sz="0" w:space="0" w:color="auto"/>
          </w:divBdr>
        </w:div>
        <w:div w:id="451705799">
          <w:marLeft w:val="480"/>
          <w:marRight w:val="0"/>
          <w:marTop w:val="0"/>
          <w:marBottom w:val="0"/>
          <w:divBdr>
            <w:top w:val="none" w:sz="0" w:space="0" w:color="auto"/>
            <w:left w:val="none" w:sz="0" w:space="0" w:color="auto"/>
            <w:bottom w:val="none" w:sz="0" w:space="0" w:color="auto"/>
            <w:right w:val="none" w:sz="0" w:space="0" w:color="auto"/>
          </w:divBdr>
        </w:div>
        <w:div w:id="683096522">
          <w:marLeft w:val="480"/>
          <w:marRight w:val="0"/>
          <w:marTop w:val="0"/>
          <w:marBottom w:val="0"/>
          <w:divBdr>
            <w:top w:val="none" w:sz="0" w:space="0" w:color="auto"/>
            <w:left w:val="none" w:sz="0" w:space="0" w:color="auto"/>
            <w:bottom w:val="none" w:sz="0" w:space="0" w:color="auto"/>
            <w:right w:val="none" w:sz="0" w:space="0" w:color="auto"/>
          </w:divBdr>
        </w:div>
        <w:div w:id="188884100">
          <w:marLeft w:val="480"/>
          <w:marRight w:val="0"/>
          <w:marTop w:val="0"/>
          <w:marBottom w:val="0"/>
          <w:divBdr>
            <w:top w:val="none" w:sz="0" w:space="0" w:color="auto"/>
            <w:left w:val="none" w:sz="0" w:space="0" w:color="auto"/>
            <w:bottom w:val="none" w:sz="0" w:space="0" w:color="auto"/>
            <w:right w:val="none" w:sz="0" w:space="0" w:color="auto"/>
          </w:divBdr>
        </w:div>
        <w:div w:id="1658067026">
          <w:marLeft w:val="480"/>
          <w:marRight w:val="0"/>
          <w:marTop w:val="0"/>
          <w:marBottom w:val="0"/>
          <w:divBdr>
            <w:top w:val="none" w:sz="0" w:space="0" w:color="auto"/>
            <w:left w:val="none" w:sz="0" w:space="0" w:color="auto"/>
            <w:bottom w:val="none" w:sz="0" w:space="0" w:color="auto"/>
            <w:right w:val="none" w:sz="0" w:space="0" w:color="auto"/>
          </w:divBdr>
        </w:div>
        <w:div w:id="575554414">
          <w:marLeft w:val="480"/>
          <w:marRight w:val="0"/>
          <w:marTop w:val="0"/>
          <w:marBottom w:val="0"/>
          <w:divBdr>
            <w:top w:val="none" w:sz="0" w:space="0" w:color="auto"/>
            <w:left w:val="none" w:sz="0" w:space="0" w:color="auto"/>
            <w:bottom w:val="none" w:sz="0" w:space="0" w:color="auto"/>
            <w:right w:val="none" w:sz="0" w:space="0" w:color="auto"/>
          </w:divBdr>
        </w:div>
        <w:div w:id="2147308799">
          <w:marLeft w:val="480"/>
          <w:marRight w:val="0"/>
          <w:marTop w:val="0"/>
          <w:marBottom w:val="0"/>
          <w:divBdr>
            <w:top w:val="none" w:sz="0" w:space="0" w:color="auto"/>
            <w:left w:val="none" w:sz="0" w:space="0" w:color="auto"/>
            <w:bottom w:val="none" w:sz="0" w:space="0" w:color="auto"/>
            <w:right w:val="none" w:sz="0" w:space="0" w:color="auto"/>
          </w:divBdr>
        </w:div>
        <w:div w:id="1554193552">
          <w:marLeft w:val="480"/>
          <w:marRight w:val="0"/>
          <w:marTop w:val="0"/>
          <w:marBottom w:val="0"/>
          <w:divBdr>
            <w:top w:val="none" w:sz="0" w:space="0" w:color="auto"/>
            <w:left w:val="none" w:sz="0" w:space="0" w:color="auto"/>
            <w:bottom w:val="none" w:sz="0" w:space="0" w:color="auto"/>
            <w:right w:val="none" w:sz="0" w:space="0" w:color="auto"/>
          </w:divBdr>
        </w:div>
        <w:div w:id="1213732980">
          <w:marLeft w:val="480"/>
          <w:marRight w:val="0"/>
          <w:marTop w:val="0"/>
          <w:marBottom w:val="0"/>
          <w:divBdr>
            <w:top w:val="none" w:sz="0" w:space="0" w:color="auto"/>
            <w:left w:val="none" w:sz="0" w:space="0" w:color="auto"/>
            <w:bottom w:val="none" w:sz="0" w:space="0" w:color="auto"/>
            <w:right w:val="none" w:sz="0" w:space="0" w:color="auto"/>
          </w:divBdr>
        </w:div>
        <w:div w:id="763644467">
          <w:marLeft w:val="480"/>
          <w:marRight w:val="0"/>
          <w:marTop w:val="0"/>
          <w:marBottom w:val="0"/>
          <w:divBdr>
            <w:top w:val="none" w:sz="0" w:space="0" w:color="auto"/>
            <w:left w:val="none" w:sz="0" w:space="0" w:color="auto"/>
            <w:bottom w:val="none" w:sz="0" w:space="0" w:color="auto"/>
            <w:right w:val="none" w:sz="0" w:space="0" w:color="auto"/>
          </w:divBdr>
        </w:div>
        <w:div w:id="759570255">
          <w:marLeft w:val="480"/>
          <w:marRight w:val="0"/>
          <w:marTop w:val="0"/>
          <w:marBottom w:val="0"/>
          <w:divBdr>
            <w:top w:val="none" w:sz="0" w:space="0" w:color="auto"/>
            <w:left w:val="none" w:sz="0" w:space="0" w:color="auto"/>
            <w:bottom w:val="none" w:sz="0" w:space="0" w:color="auto"/>
            <w:right w:val="none" w:sz="0" w:space="0" w:color="auto"/>
          </w:divBdr>
        </w:div>
        <w:div w:id="512451418">
          <w:marLeft w:val="480"/>
          <w:marRight w:val="0"/>
          <w:marTop w:val="0"/>
          <w:marBottom w:val="0"/>
          <w:divBdr>
            <w:top w:val="none" w:sz="0" w:space="0" w:color="auto"/>
            <w:left w:val="none" w:sz="0" w:space="0" w:color="auto"/>
            <w:bottom w:val="none" w:sz="0" w:space="0" w:color="auto"/>
            <w:right w:val="none" w:sz="0" w:space="0" w:color="auto"/>
          </w:divBdr>
        </w:div>
        <w:div w:id="585309334">
          <w:marLeft w:val="480"/>
          <w:marRight w:val="0"/>
          <w:marTop w:val="0"/>
          <w:marBottom w:val="0"/>
          <w:divBdr>
            <w:top w:val="none" w:sz="0" w:space="0" w:color="auto"/>
            <w:left w:val="none" w:sz="0" w:space="0" w:color="auto"/>
            <w:bottom w:val="none" w:sz="0" w:space="0" w:color="auto"/>
            <w:right w:val="none" w:sz="0" w:space="0" w:color="auto"/>
          </w:divBdr>
        </w:div>
        <w:div w:id="972977924">
          <w:marLeft w:val="480"/>
          <w:marRight w:val="0"/>
          <w:marTop w:val="0"/>
          <w:marBottom w:val="0"/>
          <w:divBdr>
            <w:top w:val="none" w:sz="0" w:space="0" w:color="auto"/>
            <w:left w:val="none" w:sz="0" w:space="0" w:color="auto"/>
            <w:bottom w:val="none" w:sz="0" w:space="0" w:color="auto"/>
            <w:right w:val="none" w:sz="0" w:space="0" w:color="auto"/>
          </w:divBdr>
        </w:div>
        <w:div w:id="167867946">
          <w:marLeft w:val="480"/>
          <w:marRight w:val="0"/>
          <w:marTop w:val="0"/>
          <w:marBottom w:val="0"/>
          <w:divBdr>
            <w:top w:val="none" w:sz="0" w:space="0" w:color="auto"/>
            <w:left w:val="none" w:sz="0" w:space="0" w:color="auto"/>
            <w:bottom w:val="none" w:sz="0" w:space="0" w:color="auto"/>
            <w:right w:val="none" w:sz="0" w:space="0" w:color="auto"/>
          </w:divBdr>
        </w:div>
        <w:div w:id="1221550215">
          <w:marLeft w:val="480"/>
          <w:marRight w:val="0"/>
          <w:marTop w:val="0"/>
          <w:marBottom w:val="0"/>
          <w:divBdr>
            <w:top w:val="none" w:sz="0" w:space="0" w:color="auto"/>
            <w:left w:val="none" w:sz="0" w:space="0" w:color="auto"/>
            <w:bottom w:val="none" w:sz="0" w:space="0" w:color="auto"/>
            <w:right w:val="none" w:sz="0" w:space="0" w:color="auto"/>
          </w:divBdr>
        </w:div>
        <w:div w:id="778597911">
          <w:marLeft w:val="480"/>
          <w:marRight w:val="0"/>
          <w:marTop w:val="0"/>
          <w:marBottom w:val="0"/>
          <w:divBdr>
            <w:top w:val="none" w:sz="0" w:space="0" w:color="auto"/>
            <w:left w:val="none" w:sz="0" w:space="0" w:color="auto"/>
            <w:bottom w:val="none" w:sz="0" w:space="0" w:color="auto"/>
            <w:right w:val="none" w:sz="0" w:space="0" w:color="auto"/>
          </w:divBdr>
        </w:div>
        <w:div w:id="175851424">
          <w:marLeft w:val="480"/>
          <w:marRight w:val="0"/>
          <w:marTop w:val="0"/>
          <w:marBottom w:val="0"/>
          <w:divBdr>
            <w:top w:val="none" w:sz="0" w:space="0" w:color="auto"/>
            <w:left w:val="none" w:sz="0" w:space="0" w:color="auto"/>
            <w:bottom w:val="none" w:sz="0" w:space="0" w:color="auto"/>
            <w:right w:val="none" w:sz="0" w:space="0" w:color="auto"/>
          </w:divBdr>
        </w:div>
        <w:div w:id="1575120053">
          <w:marLeft w:val="480"/>
          <w:marRight w:val="0"/>
          <w:marTop w:val="0"/>
          <w:marBottom w:val="0"/>
          <w:divBdr>
            <w:top w:val="none" w:sz="0" w:space="0" w:color="auto"/>
            <w:left w:val="none" w:sz="0" w:space="0" w:color="auto"/>
            <w:bottom w:val="none" w:sz="0" w:space="0" w:color="auto"/>
            <w:right w:val="none" w:sz="0" w:space="0" w:color="auto"/>
          </w:divBdr>
        </w:div>
      </w:divsChild>
    </w:div>
    <w:div w:id="156268751">
      <w:bodyDiv w:val="1"/>
      <w:marLeft w:val="0"/>
      <w:marRight w:val="0"/>
      <w:marTop w:val="0"/>
      <w:marBottom w:val="0"/>
      <w:divBdr>
        <w:top w:val="none" w:sz="0" w:space="0" w:color="auto"/>
        <w:left w:val="none" w:sz="0" w:space="0" w:color="auto"/>
        <w:bottom w:val="none" w:sz="0" w:space="0" w:color="auto"/>
        <w:right w:val="none" w:sz="0" w:space="0" w:color="auto"/>
      </w:divBdr>
      <w:divsChild>
        <w:div w:id="1715228273">
          <w:marLeft w:val="480"/>
          <w:marRight w:val="0"/>
          <w:marTop w:val="0"/>
          <w:marBottom w:val="0"/>
          <w:divBdr>
            <w:top w:val="none" w:sz="0" w:space="0" w:color="auto"/>
            <w:left w:val="none" w:sz="0" w:space="0" w:color="auto"/>
            <w:bottom w:val="none" w:sz="0" w:space="0" w:color="auto"/>
            <w:right w:val="none" w:sz="0" w:space="0" w:color="auto"/>
          </w:divBdr>
        </w:div>
        <w:div w:id="1540169877">
          <w:marLeft w:val="480"/>
          <w:marRight w:val="0"/>
          <w:marTop w:val="0"/>
          <w:marBottom w:val="0"/>
          <w:divBdr>
            <w:top w:val="none" w:sz="0" w:space="0" w:color="auto"/>
            <w:left w:val="none" w:sz="0" w:space="0" w:color="auto"/>
            <w:bottom w:val="none" w:sz="0" w:space="0" w:color="auto"/>
            <w:right w:val="none" w:sz="0" w:space="0" w:color="auto"/>
          </w:divBdr>
        </w:div>
        <w:div w:id="1930190339">
          <w:marLeft w:val="480"/>
          <w:marRight w:val="0"/>
          <w:marTop w:val="0"/>
          <w:marBottom w:val="0"/>
          <w:divBdr>
            <w:top w:val="none" w:sz="0" w:space="0" w:color="auto"/>
            <w:left w:val="none" w:sz="0" w:space="0" w:color="auto"/>
            <w:bottom w:val="none" w:sz="0" w:space="0" w:color="auto"/>
            <w:right w:val="none" w:sz="0" w:space="0" w:color="auto"/>
          </w:divBdr>
        </w:div>
        <w:div w:id="851915270">
          <w:marLeft w:val="480"/>
          <w:marRight w:val="0"/>
          <w:marTop w:val="0"/>
          <w:marBottom w:val="0"/>
          <w:divBdr>
            <w:top w:val="none" w:sz="0" w:space="0" w:color="auto"/>
            <w:left w:val="none" w:sz="0" w:space="0" w:color="auto"/>
            <w:bottom w:val="none" w:sz="0" w:space="0" w:color="auto"/>
            <w:right w:val="none" w:sz="0" w:space="0" w:color="auto"/>
          </w:divBdr>
        </w:div>
        <w:div w:id="908612190">
          <w:marLeft w:val="480"/>
          <w:marRight w:val="0"/>
          <w:marTop w:val="0"/>
          <w:marBottom w:val="0"/>
          <w:divBdr>
            <w:top w:val="none" w:sz="0" w:space="0" w:color="auto"/>
            <w:left w:val="none" w:sz="0" w:space="0" w:color="auto"/>
            <w:bottom w:val="none" w:sz="0" w:space="0" w:color="auto"/>
            <w:right w:val="none" w:sz="0" w:space="0" w:color="auto"/>
          </w:divBdr>
        </w:div>
        <w:div w:id="2098357934">
          <w:marLeft w:val="480"/>
          <w:marRight w:val="0"/>
          <w:marTop w:val="0"/>
          <w:marBottom w:val="0"/>
          <w:divBdr>
            <w:top w:val="none" w:sz="0" w:space="0" w:color="auto"/>
            <w:left w:val="none" w:sz="0" w:space="0" w:color="auto"/>
            <w:bottom w:val="none" w:sz="0" w:space="0" w:color="auto"/>
            <w:right w:val="none" w:sz="0" w:space="0" w:color="auto"/>
          </w:divBdr>
        </w:div>
        <w:div w:id="1459837762">
          <w:marLeft w:val="480"/>
          <w:marRight w:val="0"/>
          <w:marTop w:val="0"/>
          <w:marBottom w:val="0"/>
          <w:divBdr>
            <w:top w:val="none" w:sz="0" w:space="0" w:color="auto"/>
            <w:left w:val="none" w:sz="0" w:space="0" w:color="auto"/>
            <w:bottom w:val="none" w:sz="0" w:space="0" w:color="auto"/>
            <w:right w:val="none" w:sz="0" w:space="0" w:color="auto"/>
          </w:divBdr>
        </w:div>
        <w:div w:id="391123407">
          <w:marLeft w:val="480"/>
          <w:marRight w:val="0"/>
          <w:marTop w:val="0"/>
          <w:marBottom w:val="0"/>
          <w:divBdr>
            <w:top w:val="none" w:sz="0" w:space="0" w:color="auto"/>
            <w:left w:val="none" w:sz="0" w:space="0" w:color="auto"/>
            <w:bottom w:val="none" w:sz="0" w:space="0" w:color="auto"/>
            <w:right w:val="none" w:sz="0" w:space="0" w:color="auto"/>
          </w:divBdr>
        </w:div>
        <w:div w:id="1161505019">
          <w:marLeft w:val="480"/>
          <w:marRight w:val="0"/>
          <w:marTop w:val="0"/>
          <w:marBottom w:val="0"/>
          <w:divBdr>
            <w:top w:val="none" w:sz="0" w:space="0" w:color="auto"/>
            <w:left w:val="none" w:sz="0" w:space="0" w:color="auto"/>
            <w:bottom w:val="none" w:sz="0" w:space="0" w:color="auto"/>
            <w:right w:val="none" w:sz="0" w:space="0" w:color="auto"/>
          </w:divBdr>
        </w:div>
        <w:div w:id="687870329">
          <w:marLeft w:val="480"/>
          <w:marRight w:val="0"/>
          <w:marTop w:val="0"/>
          <w:marBottom w:val="0"/>
          <w:divBdr>
            <w:top w:val="none" w:sz="0" w:space="0" w:color="auto"/>
            <w:left w:val="none" w:sz="0" w:space="0" w:color="auto"/>
            <w:bottom w:val="none" w:sz="0" w:space="0" w:color="auto"/>
            <w:right w:val="none" w:sz="0" w:space="0" w:color="auto"/>
          </w:divBdr>
        </w:div>
        <w:div w:id="1649243277">
          <w:marLeft w:val="480"/>
          <w:marRight w:val="0"/>
          <w:marTop w:val="0"/>
          <w:marBottom w:val="0"/>
          <w:divBdr>
            <w:top w:val="none" w:sz="0" w:space="0" w:color="auto"/>
            <w:left w:val="none" w:sz="0" w:space="0" w:color="auto"/>
            <w:bottom w:val="none" w:sz="0" w:space="0" w:color="auto"/>
            <w:right w:val="none" w:sz="0" w:space="0" w:color="auto"/>
          </w:divBdr>
        </w:div>
        <w:div w:id="1675259313">
          <w:marLeft w:val="480"/>
          <w:marRight w:val="0"/>
          <w:marTop w:val="0"/>
          <w:marBottom w:val="0"/>
          <w:divBdr>
            <w:top w:val="none" w:sz="0" w:space="0" w:color="auto"/>
            <w:left w:val="none" w:sz="0" w:space="0" w:color="auto"/>
            <w:bottom w:val="none" w:sz="0" w:space="0" w:color="auto"/>
            <w:right w:val="none" w:sz="0" w:space="0" w:color="auto"/>
          </w:divBdr>
        </w:div>
        <w:div w:id="1411273734">
          <w:marLeft w:val="480"/>
          <w:marRight w:val="0"/>
          <w:marTop w:val="0"/>
          <w:marBottom w:val="0"/>
          <w:divBdr>
            <w:top w:val="none" w:sz="0" w:space="0" w:color="auto"/>
            <w:left w:val="none" w:sz="0" w:space="0" w:color="auto"/>
            <w:bottom w:val="none" w:sz="0" w:space="0" w:color="auto"/>
            <w:right w:val="none" w:sz="0" w:space="0" w:color="auto"/>
          </w:divBdr>
        </w:div>
        <w:div w:id="16929329">
          <w:marLeft w:val="480"/>
          <w:marRight w:val="0"/>
          <w:marTop w:val="0"/>
          <w:marBottom w:val="0"/>
          <w:divBdr>
            <w:top w:val="none" w:sz="0" w:space="0" w:color="auto"/>
            <w:left w:val="none" w:sz="0" w:space="0" w:color="auto"/>
            <w:bottom w:val="none" w:sz="0" w:space="0" w:color="auto"/>
            <w:right w:val="none" w:sz="0" w:space="0" w:color="auto"/>
          </w:divBdr>
        </w:div>
        <w:div w:id="979265018">
          <w:marLeft w:val="480"/>
          <w:marRight w:val="0"/>
          <w:marTop w:val="0"/>
          <w:marBottom w:val="0"/>
          <w:divBdr>
            <w:top w:val="none" w:sz="0" w:space="0" w:color="auto"/>
            <w:left w:val="none" w:sz="0" w:space="0" w:color="auto"/>
            <w:bottom w:val="none" w:sz="0" w:space="0" w:color="auto"/>
            <w:right w:val="none" w:sz="0" w:space="0" w:color="auto"/>
          </w:divBdr>
        </w:div>
        <w:div w:id="1572999933">
          <w:marLeft w:val="480"/>
          <w:marRight w:val="0"/>
          <w:marTop w:val="0"/>
          <w:marBottom w:val="0"/>
          <w:divBdr>
            <w:top w:val="none" w:sz="0" w:space="0" w:color="auto"/>
            <w:left w:val="none" w:sz="0" w:space="0" w:color="auto"/>
            <w:bottom w:val="none" w:sz="0" w:space="0" w:color="auto"/>
            <w:right w:val="none" w:sz="0" w:space="0" w:color="auto"/>
          </w:divBdr>
        </w:div>
        <w:div w:id="1952206534">
          <w:marLeft w:val="480"/>
          <w:marRight w:val="0"/>
          <w:marTop w:val="0"/>
          <w:marBottom w:val="0"/>
          <w:divBdr>
            <w:top w:val="none" w:sz="0" w:space="0" w:color="auto"/>
            <w:left w:val="none" w:sz="0" w:space="0" w:color="auto"/>
            <w:bottom w:val="none" w:sz="0" w:space="0" w:color="auto"/>
            <w:right w:val="none" w:sz="0" w:space="0" w:color="auto"/>
          </w:divBdr>
        </w:div>
        <w:div w:id="632949884">
          <w:marLeft w:val="480"/>
          <w:marRight w:val="0"/>
          <w:marTop w:val="0"/>
          <w:marBottom w:val="0"/>
          <w:divBdr>
            <w:top w:val="none" w:sz="0" w:space="0" w:color="auto"/>
            <w:left w:val="none" w:sz="0" w:space="0" w:color="auto"/>
            <w:bottom w:val="none" w:sz="0" w:space="0" w:color="auto"/>
            <w:right w:val="none" w:sz="0" w:space="0" w:color="auto"/>
          </w:divBdr>
        </w:div>
        <w:div w:id="1791049824">
          <w:marLeft w:val="480"/>
          <w:marRight w:val="0"/>
          <w:marTop w:val="0"/>
          <w:marBottom w:val="0"/>
          <w:divBdr>
            <w:top w:val="none" w:sz="0" w:space="0" w:color="auto"/>
            <w:left w:val="none" w:sz="0" w:space="0" w:color="auto"/>
            <w:bottom w:val="none" w:sz="0" w:space="0" w:color="auto"/>
            <w:right w:val="none" w:sz="0" w:space="0" w:color="auto"/>
          </w:divBdr>
        </w:div>
        <w:div w:id="1344479594">
          <w:marLeft w:val="480"/>
          <w:marRight w:val="0"/>
          <w:marTop w:val="0"/>
          <w:marBottom w:val="0"/>
          <w:divBdr>
            <w:top w:val="none" w:sz="0" w:space="0" w:color="auto"/>
            <w:left w:val="none" w:sz="0" w:space="0" w:color="auto"/>
            <w:bottom w:val="none" w:sz="0" w:space="0" w:color="auto"/>
            <w:right w:val="none" w:sz="0" w:space="0" w:color="auto"/>
          </w:divBdr>
        </w:div>
        <w:div w:id="1746610658">
          <w:marLeft w:val="480"/>
          <w:marRight w:val="0"/>
          <w:marTop w:val="0"/>
          <w:marBottom w:val="0"/>
          <w:divBdr>
            <w:top w:val="none" w:sz="0" w:space="0" w:color="auto"/>
            <w:left w:val="none" w:sz="0" w:space="0" w:color="auto"/>
            <w:bottom w:val="none" w:sz="0" w:space="0" w:color="auto"/>
            <w:right w:val="none" w:sz="0" w:space="0" w:color="auto"/>
          </w:divBdr>
        </w:div>
        <w:div w:id="1778526631">
          <w:marLeft w:val="480"/>
          <w:marRight w:val="0"/>
          <w:marTop w:val="0"/>
          <w:marBottom w:val="0"/>
          <w:divBdr>
            <w:top w:val="none" w:sz="0" w:space="0" w:color="auto"/>
            <w:left w:val="none" w:sz="0" w:space="0" w:color="auto"/>
            <w:bottom w:val="none" w:sz="0" w:space="0" w:color="auto"/>
            <w:right w:val="none" w:sz="0" w:space="0" w:color="auto"/>
          </w:divBdr>
        </w:div>
        <w:div w:id="11882303">
          <w:marLeft w:val="480"/>
          <w:marRight w:val="0"/>
          <w:marTop w:val="0"/>
          <w:marBottom w:val="0"/>
          <w:divBdr>
            <w:top w:val="none" w:sz="0" w:space="0" w:color="auto"/>
            <w:left w:val="none" w:sz="0" w:space="0" w:color="auto"/>
            <w:bottom w:val="none" w:sz="0" w:space="0" w:color="auto"/>
            <w:right w:val="none" w:sz="0" w:space="0" w:color="auto"/>
          </w:divBdr>
        </w:div>
        <w:div w:id="1216772899">
          <w:marLeft w:val="480"/>
          <w:marRight w:val="0"/>
          <w:marTop w:val="0"/>
          <w:marBottom w:val="0"/>
          <w:divBdr>
            <w:top w:val="none" w:sz="0" w:space="0" w:color="auto"/>
            <w:left w:val="none" w:sz="0" w:space="0" w:color="auto"/>
            <w:bottom w:val="none" w:sz="0" w:space="0" w:color="auto"/>
            <w:right w:val="none" w:sz="0" w:space="0" w:color="auto"/>
          </w:divBdr>
        </w:div>
        <w:div w:id="450904077">
          <w:marLeft w:val="480"/>
          <w:marRight w:val="0"/>
          <w:marTop w:val="0"/>
          <w:marBottom w:val="0"/>
          <w:divBdr>
            <w:top w:val="none" w:sz="0" w:space="0" w:color="auto"/>
            <w:left w:val="none" w:sz="0" w:space="0" w:color="auto"/>
            <w:bottom w:val="none" w:sz="0" w:space="0" w:color="auto"/>
            <w:right w:val="none" w:sz="0" w:space="0" w:color="auto"/>
          </w:divBdr>
        </w:div>
        <w:div w:id="990330969">
          <w:marLeft w:val="480"/>
          <w:marRight w:val="0"/>
          <w:marTop w:val="0"/>
          <w:marBottom w:val="0"/>
          <w:divBdr>
            <w:top w:val="none" w:sz="0" w:space="0" w:color="auto"/>
            <w:left w:val="none" w:sz="0" w:space="0" w:color="auto"/>
            <w:bottom w:val="none" w:sz="0" w:space="0" w:color="auto"/>
            <w:right w:val="none" w:sz="0" w:space="0" w:color="auto"/>
          </w:divBdr>
        </w:div>
        <w:div w:id="1092825069">
          <w:marLeft w:val="480"/>
          <w:marRight w:val="0"/>
          <w:marTop w:val="0"/>
          <w:marBottom w:val="0"/>
          <w:divBdr>
            <w:top w:val="none" w:sz="0" w:space="0" w:color="auto"/>
            <w:left w:val="none" w:sz="0" w:space="0" w:color="auto"/>
            <w:bottom w:val="none" w:sz="0" w:space="0" w:color="auto"/>
            <w:right w:val="none" w:sz="0" w:space="0" w:color="auto"/>
          </w:divBdr>
        </w:div>
        <w:div w:id="504825748">
          <w:marLeft w:val="480"/>
          <w:marRight w:val="0"/>
          <w:marTop w:val="0"/>
          <w:marBottom w:val="0"/>
          <w:divBdr>
            <w:top w:val="none" w:sz="0" w:space="0" w:color="auto"/>
            <w:left w:val="none" w:sz="0" w:space="0" w:color="auto"/>
            <w:bottom w:val="none" w:sz="0" w:space="0" w:color="auto"/>
            <w:right w:val="none" w:sz="0" w:space="0" w:color="auto"/>
          </w:divBdr>
        </w:div>
        <w:div w:id="1287930366">
          <w:marLeft w:val="480"/>
          <w:marRight w:val="0"/>
          <w:marTop w:val="0"/>
          <w:marBottom w:val="0"/>
          <w:divBdr>
            <w:top w:val="none" w:sz="0" w:space="0" w:color="auto"/>
            <w:left w:val="none" w:sz="0" w:space="0" w:color="auto"/>
            <w:bottom w:val="none" w:sz="0" w:space="0" w:color="auto"/>
            <w:right w:val="none" w:sz="0" w:space="0" w:color="auto"/>
          </w:divBdr>
        </w:div>
        <w:div w:id="1175800634">
          <w:marLeft w:val="480"/>
          <w:marRight w:val="0"/>
          <w:marTop w:val="0"/>
          <w:marBottom w:val="0"/>
          <w:divBdr>
            <w:top w:val="none" w:sz="0" w:space="0" w:color="auto"/>
            <w:left w:val="none" w:sz="0" w:space="0" w:color="auto"/>
            <w:bottom w:val="none" w:sz="0" w:space="0" w:color="auto"/>
            <w:right w:val="none" w:sz="0" w:space="0" w:color="auto"/>
          </w:divBdr>
        </w:div>
        <w:div w:id="2124762826">
          <w:marLeft w:val="480"/>
          <w:marRight w:val="0"/>
          <w:marTop w:val="0"/>
          <w:marBottom w:val="0"/>
          <w:divBdr>
            <w:top w:val="none" w:sz="0" w:space="0" w:color="auto"/>
            <w:left w:val="none" w:sz="0" w:space="0" w:color="auto"/>
            <w:bottom w:val="none" w:sz="0" w:space="0" w:color="auto"/>
            <w:right w:val="none" w:sz="0" w:space="0" w:color="auto"/>
          </w:divBdr>
        </w:div>
        <w:div w:id="1226329818">
          <w:marLeft w:val="480"/>
          <w:marRight w:val="0"/>
          <w:marTop w:val="0"/>
          <w:marBottom w:val="0"/>
          <w:divBdr>
            <w:top w:val="none" w:sz="0" w:space="0" w:color="auto"/>
            <w:left w:val="none" w:sz="0" w:space="0" w:color="auto"/>
            <w:bottom w:val="none" w:sz="0" w:space="0" w:color="auto"/>
            <w:right w:val="none" w:sz="0" w:space="0" w:color="auto"/>
          </w:divBdr>
        </w:div>
        <w:div w:id="821198619">
          <w:marLeft w:val="480"/>
          <w:marRight w:val="0"/>
          <w:marTop w:val="0"/>
          <w:marBottom w:val="0"/>
          <w:divBdr>
            <w:top w:val="none" w:sz="0" w:space="0" w:color="auto"/>
            <w:left w:val="none" w:sz="0" w:space="0" w:color="auto"/>
            <w:bottom w:val="none" w:sz="0" w:space="0" w:color="auto"/>
            <w:right w:val="none" w:sz="0" w:space="0" w:color="auto"/>
          </w:divBdr>
        </w:div>
        <w:div w:id="1334189780">
          <w:marLeft w:val="480"/>
          <w:marRight w:val="0"/>
          <w:marTop w:val="0"/>
          <w:marBottom w:val="0"/>
          <w:divBdr>
            <w:top w:val="none" w:sz="0" w:space="0" w:color="auto"/>
            <w:left w:val="none" w:sz="0" w:space="0" w:color="auto"/>
            <w:bottom w:val="none" w:sz="0" w:space="0" w:color="auto"/>
            <w:right w:val="none" w:sz="0" w:space="0" w:color="auto"/>
          </w:divBdr>
        </w:div>
        <w:div w:id="992829927">
          <w:marLeft w:val="480"/>
          <w:marRight w:val="0"/>
          <w:marTop w:val="0"/>
          <w:marBottom w:val="0"/>
          <w:divBdr>
            <w:top w:val="none" w:sz="0" w:space="0" w:color="auto"/>
            <w:left w:val="none" w:sz="0" w:space="0" w:color="auto"/>
            <w:bottom w:val="none" w:sz="0" w:space="0" w:color="auto"/>
            <w:right w:val="none" w:sz="0" w:space="0" w:color="auto"/>
          </w:divBdr>
        </w:div>
        <w:div w:id="2085561904">
          <w:marLeft w:val="480"/>
          <w:marRight w:val="0"/>
          <w:marTop w:val="0"/>
          <w:marBottom w:val="0"/>
          <w:divBdr>
            <w:top w:val="none" w:sz="0" w:space="0" w:color="auto"/>
            <w:left w:val="none" w:sz="0" w:space="0" w:color="auto"/>
            <w:bottom w:val="none" w:sz="0" w:space="0" w:color="auto"/>
            <w:right w:val="none" w:sz="0" w:space="0" w:color="auto"/>
          </w:divBdr>
        </w:div>
        <w:div w:id="365954834">
          <w:marLeft w:val="480"/>
          <w:marRight w:val="0"/>
          <w:marTop w:val="0"/>
          <w:marBottom w:val="0"/>
          <w:divBdr>
            <w:top w:val="none" w:sz="0" w:space="0" w:color="auto"/>
            <w:left w:val="none" w:sz="0" w:space="0" w:color="auto"/>
            <w:bottom w:val="none" w:sz="0" w:space="0" w:color="auto"/>
            <w:right w:val="none" w:sz="0" w:space="0" w:color="auto"/>
          </w:divBdr>
        </w:div>
        <w:div w:id="980427267">
          <w:marLeft w:val="480"/>
          <w:marRight w:val="0"/>
          <w:marTop w:val="0"/>
          <w:marBottom w:val="0"/>
          <w:divBdr>
            <w:top w:val="none" w:sz="0" w:space="0" w:color="auto"/>
            <w:left w:val="none" w:sz="0" w:space="0" w:color="auto"/>
            <w:bottom w:val="none" w:sz="0" w:space="0" w:color="auto"/>
            <w:right w:val="none" w:sz="0" w:space="0" w:color="auto"/>
          </w:divBdr>
        </w:div>
        <w:div w:id="1315254062">
          <w:marLeft w:val="480"/>
          <w:marRight w:val="0"/>
          <w:marTop w:val="0"/>
          <w:marBottom w:val="0"/>
          <w:divBdr>
            <w:top w:val="none" w:sz="0" w:space="0" w:color="auto"/>
            <w:left w:val="none" w:sz="0" w:space="0" w:color="auto"/>
            <w:bottom w:val="none" w:sz="0" w:space="0" w:color="auto"/>
            <w:right w:val="none" w:sz="0" w:space="0" w:color="auto"/>
          </w:divBdr>
        </w:div>
        <w:div w:id="259143293">
          <w:marLeft w:val="480"/>
          <w:marRight w:val="0"/>
          <w:marTop w:val="0"/>
          <w:marBottom w:val="0"/>
          <w:divBdr>
            <w:top w:val="none" w:sz="0" w:space="0" w:color="auto"/>
            <w:left w:val="none" w:sz="0" w:space="0" w:color="auto"/>
            <w:bottom w:val="none" w:sz="0" w:space="0" w:color="auto"/>
            <w:right w:val="none" w:sz="0" w:space="0" w:color="auto"/>
          </w:divBdr>
        </w:div>
        <w:div w:id="49036287">
          <w:marLeft w:val="480"/>
          <w:marRight w:val="0"/>
          <w:marTop w:val="0"/>
          <w:marBottom w:val="0"/>
          <w:divBdr>
            <w:top w:val="none" w:sz="0" w:space="0" w:color="auto"/>
            <w:left w:val="none" w:sz="0" w:space="0" w:color="auto"/>
            <w:bottom w:val="none" w:sz="0" w:space="0" w:color="auto"/>
            <w:right w:val="none" w:sz="0" w:space="0" w:color="auto"/>
          </w:divBdr>
        </w:div>
        <w:div w:id="804546725">
          <w:marLeft w:val="480"/>
          <w:marRight w:val="0"/>
          <w:marTop w:val="0"/>
          <w:marBottom w:val="0"/>
          <w:divBdr>
            <w:top w:val="none" w:sz="0" w:space="0" w:color="auto"/>
            <w:left w:val="none" w:sz="0" w:space="0" w:color="auto"/>
            <w:bottom w:val="none" w:sz="0" w:space="0" w:color="auto"/>
            <w:right w:val="none" w:sz="0" w:space="0" w:color="auto"/>
          </w:divBdr>
        </w:div>
        <w:div w:id="955602622">
          <w:marLeft w:val="480"/>
          <w:marRight w:val="0"/>
          <w:marTop w:val="0"/>
          <w:marBottom w:val="0"/>
          <w:divBdr>
            <w:top w:val="none" w:sz="0" w:space="0" w:color="auto"/>
            <w:left w:val="none" w:sz="0" w:space="0" w:color="auto"/>
            <w:bottom w:val="none" w:sz="0" w:space="0" w:color="auto"/>
            <w:right w:val="none" w:sz="0" w:space="0" w:color="auto"/>
          </w:divBdr>
        </w:div>
        <w:div w:id="1265501935">
          <w:marLeft w:val="480"/>
          <w:marRight w:val="0"/>
          <w:marTop w:val="0"/>
          <w:marBottom w:val="0"/>
          <w:divBdr>
            <w:top w:val="none" w:sz="0" w:space="0" w:color="auto"/>
            <w:left w:val="none" w:sz="0" w:space="0" w:color="auto"/>
            <w:bottom w:val="none" w:sz="0" w:space="0" w:color="auto"/>
            <w:right w:val="none" w:sz="0" w:space="0" w:color="auto"/>
          </w:divBdr>
        </w:div>
        <w:div w:id="244187774">
          <w:marLeft w:val="480"/>
          <w:marRight w:val="0"/>
          <w:marTop w:val="0"/>
          <w:marBottom w:val="0"/>
          <w:divBdr>
            <w:top w:val="none" w:sz="0" w:space="0" w:color="auto"/>
            <w:left w:val="none" w:sz="0" w:space="0" w:color="auto"/>
            <w:bottom w:val="none" w:sz="0" w:space="0" w:color="auto"/>
            <w:right w:val="none" w:sz="0" w:space="0" w:color="auto"/>
          </w:divBdr>
        </w:div>
        <w:div w:id="423572583">
          <w:marLeft w:val="480"/>
          <w:marRight w:val="0"/>
          <w:marTop w:val="0"/>
          <w:marBottom w:val="0"/>
          <w:divBdr>
            <w:top w:val="none" w:sz="0" w:space="0" w:color="auto"/>
            <w:left w:val="none" w:sz="0" w:space="0" w:color="auto"/>
            <w:bottom w:val="none" w:sz="0" w:space="0" w:color="auto"/>
            <w:right w:val="none" w:sz="0" w:space="0" w:color="auto"/>
          </w:divBdr>
        </w:div>
        <w:div w:id="1755933040">
          <w:marLeft w:val="480"/>
          <w:marRight w:val="0"/>
          <w:marTop w:val="0"/>
          <w:marBottom w:val="0"/>
          <w:divBdr>
            <w:top w:val="none" w:sz="0" w:space="0" w:color="auto"/>
            <w:left w:val="none" w:sz="0" w:space="0" w:color="auto"/>
            <w:bottom w:val="none" w:sz="0" w:space="0" w:color="auto"/>
            <w:right w:val="none" w:sz="0" w:space="0" w:color="auto"/>
          </w:divBdr>
        </w:div>
        <w:div w:id="226258468">
          <w:marLeft w:val="480"/>
          <w:marRight w:val="0"/>
          <w:marTop w:val="0"/>
          <w:marBottom w:val="0"/>
          <w:divBdr>
            <w:top w:val="none" w:sz="0" w:space="0" w:color="auto"/>
            <w:left w:val="none" w:sz="0" w:space="0" w:color="auto"/>
            <w:bottom w:val="none" w:sz="0" w:space="0" w:color="auto"/>
            <w:right w:val="none" w:sz="0" w:space="0" w:color="auto"/>
          </w:divBdr>
        </w:div>
        <w:div w:id="28531871">
          <w:marLeft w:val="480"/>
          <w:marRight w:val="0"/>
          <w:marTop w:val="0"/>
          <w:marBottom w:val="0"/>
          <w:divBdr>
            <w:top w:val="none" w:sz="0" w:space="0" w:color="auto"/>
            <w:left w:val="none" w:sz="0" w:space="0" w:color="auto"/>
            <w:bottom w:val="none" w:sz="0" w:space="0" w:color="auto"/>
            <w:right w:val="none" w:sz="0" w:space="0" w:color="auto"/>
          </w:divBdr>
        </w:div>
        <w:div w:id="1636639753">
          <w:marLeft w:val="480"/>
          <w:marRight w:val="0"/>
          <w:marTop w:val="0"/>
          <w:marBottom w:val="0"/>
          <w:divBdr>
            <w:top w:val="none" w:sz="0" w:space="0" w:color="auto"/>
            <w:left w:val="none" w:sz="0" w:space="0" w:color="auto"/>
            <w:bottom w:val="none" w:sz="0" w:space="0" w:color="auto"/>
            <w:right w:val="none" w:sz="0" w:space="0" w:color="auto"/>
          </w:divBdr>
        </w:div>
        <w:div w:id="1844272324">
          <w:marLeft w:val="480"/>
          <w:marRight w:val="0"/>
          <w:marTop w:val="0"/>
          <w:marBottom w:val="0"/>
          <w:divBdr>
            <w:top w:val="none" w:sz="0" w:space="0" w:color="auto"/>
            <w:left w:val="none" w:sz="0" w:space="0" w:color="auto"/>
            <w:bottom w:val="none" w:sz="0" w:space="0" w:color="auto"/>
            <w:right w:val="none" w:sz="0" w:space="0" w:color="auto"/>
          </w:divBdr>
        </w:div>
        <w:div w:id="1886521527">
          <w:marLeft w:val="480"/>
          <w:marRight w:val="0"/>
          <w:marTop w:val="0"/>
          <w:marBottom w:val="0"/>
          <w:divBdr>
            <w:top w:val="none" w:sz="0" w:space="0" w:color="auto"/>
            <w:left w:val="none" w:sz="0" w:space="0" w:color="auto"/>
            <w:bottom w:val="none" w:sz="0" w:space="0" w:color="auto"/>
            <w:right w:val="none" w:sz="0" w:space="0" w:color="auto"/>
          </w:divBdr>
        </w:div>
        <w:div w:id="1343556128">
          <w:marLeft w:val="480"/>
          <w:marRight w:val="0"/>
          <w:marTop w:val="0"/>
          <w:marBottom w:val="0"/>
          <w:divBdr>
            <w:top w:val="none" w:sz="0" w:space="0" w:color="auto"/>
            <w:left w:val="none" w:sz="0" w:space="0" w:color="auto"/>
            <w:bottom w:val="none" w:sz="0" w:space="0" w:color="auto"/>
            <w:right w:val="none" w:sz="0" w:space="0" w:color="auto"/>
          </w:divBdr>
        </w:div>
      </w:divsChild>
    </w:div>
    <w:div w:id="157427874">
      <w:bodyDiv w:val="1"/>
      <w:marLeft w:val="0"/>
      <w:marRight w:val="0"/>
      <w:marTop w:val="0"/>
      <w:marBottom w:val="0"/>
      <w:divBdr>
        <w:top w:val="none" w:sz="0" w:space="0" w:color="auto"/>
        <w:left w:val="none" w:sz="0" w:space="0" w:color="auto"/>
        <w:bottom w:val="none" w:sz="0" w:space="0" w:color="auto"/>
        <w:right w:val="none" w:sz="0" w:space="0" w:color="auto"/>
      </w:divBdr>
      <w:divsChild>
        <w:div w:id="196048139">
          <w:marLeft w:val="640"/>
          <w:marRight w:val="0"/>
          <w:marTop w:val="0"/>
          <w:marBottom w:val="0"/>
          <w:divBdr>
            <w:top w:val="none" w:sz="0" w:space="0" w:color="auto"/>
            <w:left w:val="none" w:sz="0" w:space="0" w:color="auto"/>
            <w:bottom w:val="none" w:sz="0" w:space="0" w:color="auto"/>
            <w:right w:val="none" w:sz="0" w:space="0" w:color="auto"/>
          </w:divBdr>
        </w:div>
        <w:div w:id="1503549548">
          <w:marLeft w:val="640"/>
          <w:marRight w:val="0"/>
          <w:marTop w:val="0"/>
          <w:marBottom w:val="0"/>
          <w:divBdr>
            <w:top w:val="none" w:sz="0" w:space="0" w:color="auto"/>
            <w:left w:val="none" w:sz="0" w:space="0" w:color="auto"/>
            <w:bottom w:val="none" w:sz="0" w:space="0" w:color="auto"/>
            <w:right w:val="none" w:sz="0" w:space="0" w:color="auto"/>
          </w:divBdr>
        </w:div>
        <w:div w:id="1307782597">
          <w:marLeft w:val="640"/>
          <w:marRight w:val="0"/>
          <w:marTop w:val="0"/>
          <w:marBottom w:val="0"/>
          <w:divBdr>
            <w:top w:val="none" w:sz="0" w:space="0" w:color="auto"/>
            <w:left w:val="none" w:sz="0" w:space="0" w:color="auto"/>
            <w:bottom w:val="none" w:sz="0" w:space="0" w:color="auto"/>
            <w:right w:val="none" w:sz="0" w:space="0" w:color="auto"/>
          </w:divBdr>
        </w:div>
        <w:div w:id="1899701986">
          <w:marLeft w:val="640"/>
          <w:marRight w:val="0"/>
          <w:marTop w:val="0"/>
          <w:marBottom w:val="0"/>
          <w:divBdr>
            <w:top w:val="none" w:sz="0" w:space="0" w:color="auto"/>
            <w:left w:val="none" w:sz="0" w:space="0" w:color="auto"/>
            <w:bottom w:val="none" w:sz="0" w:space="0" w:color="auto"/>
            <w:right w:val="none" w:sz="0" w:space="0" w:color="auto"/>
          </w:divBdr>
        </w:div>
        <w:div w:id="825129801">
          <w:marLeft w:val="640"/>
          <w:marRight w:val="0"/>
          <w:marTop w:val="0"/>
          <w:marBottom w:val="0"/>
          <w:divBdr>
            <w:top w:val="none" w:sz="0" w:space="0" w:color="auto"/>
            <w:left w:val="none" w:sz="0" w:space="0" w:color="auto"/>
            <w:bottom w:val="none" w:sz="0" w:space="0" w:color="auto"/>
            <w:right w:val="none" w:sz="0" w:space="0" w:color="auto"/>
          </w:divBdr>
        </w:div>
        <w:div w:id="1461025873">
          <w:marLeft w:val="640"/>
          <w:marRight w:val="0"/>
          <w:marTop w:val="0"/>
          <w:marBottom w:val="0"/>
          <w:divBdr>
            <w:top w:val="none" w:sz="0" w:space="0" w:color="auto"/>
            <w:left w:val="none" w:sz="0" w:space="0" w:color="auto"/>
            <w:bottom w:val="none" w:sz="0" w:space="0" w:color="auto"/>
            <w:right w:val="none" w:sz="0" w:space="0" w:color="auto"/>
          </w:divBdr>
        </w:div>
        <w:div w:id="1477914124">
          <w:marLeft w:val="640"/>
          <w:marRight w:val="0"/>
          <w:marTop w:val="0"/>
          <w:marBottom w:val="0"/>
          <w:divBdr>
            <w:top w:val="none" w:sz="0" w:space="0" w:color="auto"/>
            <w:left w:val="none" w:sz="0" w:space="0" w:color="auto"/>
            <w:bottom w:val="none" w:sz="0" w:space="0" w:color="auto"/>
            <w:right w:val="none" w:sz="0" w:space="0" w:color="auto"/>
          </w:divBdr>
        </w:div>
        <w:div w:id="535700751">
          <w:marLeft w:val="640"/>
          <w:marRight w:val="0"/>
          <w:marTop w:val="0"/>
          <w:marBottom w:val="0"/>
          <w:divBdr>
            <w:top w:val="none" w:sz="0" w:space="0" w:color="auto"/>
            <w:left w:val="none" w:sz="0" w:space="0" w:color="auto"/>
            <w:bottom w:val="none" w:sz="0" w:space="0" w:color="auto"/>
            <w:right w:val="none" w:sz="0" w:space="0" w:color="auto"/>
          </w:divBdr>
        </w:div>
        <w:div w:id="1386680531">
          <w:marLeft w:val="640"/>
          <w:marRight w:val="0"/>
          <w:marTop w:val="0"/>
          <w:marBottom w:val="0"/>
          <w:divBdr>
            <w:top w:val="none" w:sz="0" w:space="0" w:color="auto"/>
            <w:left w:val="none" w:sz="0" w:space="0" w:color="auto"/>
            <w:bottom w:val="none" w:sz="0" w:space="0" w:color="auto"/>
            <w:right w:val="none" w:sz="0" w:space="0" w:color="auto"/>
          </w:divBdr>
        </w:div>
        <w:div w:id="2002000636">
          <w:marLeft w:val="640"/>
          <w:marRight w:val="0"/>
          <w:marTop w:val="0"/>
          <w:marBottom w:val="0"/>
          <w:divBdr>
            <w:top w:val="none" w:sz="0" w:space="0" w:color="auto"/>
            <w:left w:val="none" w:sz="0" w:space="0" w:color="auto"/>
            <w:bottom w:val="none" w:sz="0" w:space="0" w:color="auto"/>
            <w:right w:val="none" w:sz="0" w:space="0" w:color="auto"/>
          </w:divBdr>
        </w:div>
        <w:div w:id="857619279">
          <w:marLeft w:val="640"/>
          <w:marRight w:val="0"/>
          <w:marTop w:val="0"/>
          <w:marBottom w:val="0"/>
          <w:divBdr>
            <w:top w:val="none" w:sz="0" w:space="0" w:color="auto"/>
            <w:left w:val="none" w:sz="0" w:space="0" w:color="auto"/>
            <w:bottom w:val="none" w:sz="0" w:space="0" w:color="auto"/>
            <w:right w:val="none" w:sz="0" w:space="0" w:color="auto"/>
          </w:divBdr>
        </w:div>
        <w:div w:id="1471048448">
          <w:marLeft w:val="640"/>
          <w:marRight w:val="0"/>
          <w:marTop w:val="0"/>
          <w:marBottom w:val="0"/>
          <w:divBdr>
            <w:top w:val="none" w:sz="0" w:space="0" w:color="auto"/>
            <w:left w:val="none" w:sz="0" w:space="0" w:color="auto"/>
            <w:bottom w:val="none" w:sz="0" w:space="0" w:color="auto"/>
            <w:right w:val="none" w:sz="0" w:space="0" w:color="auto"/>
          </w:divBdr>
        </w:div>
        <w:div w:id="1955013360">
          <w:marLeft w:val="640"/>
          <w:marRight w:val="0"/>
          <w:marTop w:val="0"/>
          <w:marBottom w:val="0"/>
          <w:divBdr>
            <w:top w:val="none" w:sz="0" w:space="0" w:color="auto"/>
            <w:left w:val="none" w:sz="0" w:space="0" w:color="auto"/>
            <w:bottom w:val="none" w:sz="0" w:space="0" w:color="auto"/>
            <w:right w:val="none" w:sz="0" w:space="0" w:color="auto"/>
          </w:divBdr>
        </w:div>
        <w:div w:id="1869222471">
          <w:marLeft w:val="640"/>
          <w:marRight w:val="0"/>
          <w:marTop w:val="0"/>
          <w:marBottom w:val="0"/>
          <w:divBdr>
            <w:top w:val="none" w:sz="0" w:space="0" w:color="auto"/>
            <w:left w:val="none" w:sz="0" w:space="0" w:color="auto"/>
            <w:bottom w:val="none" w:sz="0" w:space="0" w:color="auto"/>
            <w:right w:val="none" w:sz="0" w:space="0" w:color="auto"/>
          </w:divBdr>
        </w:div>
        <w:div w:id="689188890">
          <w:marLeft w:val="640"/>
          <w:marRight w:val="0"/>
          <w:marTop w:val="0"/>
          <w:marBottom w:val="0"/>
          <w:divBdr>
            <w:top w:val="none" w:sz="0" w:space="0" w:color="auto"/>
            <w:left w:val="none" w:sz="0" w:space="0" w:color="auto"/>
            <w:bottom w:val="none" w:sz="0" w:space="0" w:color="auto"/>
            <w:right w:val="none" w:sz="0" w:space="0" w:color="auto"/>
          </w:divBdr>
        </w:div>
        <w:div w:id="1701932080">
          <w:marLeft w:val="640"/>
          <w:marRight w:val="0"/>
          <w:marTop w:val="0"/>
          <w:marBottom w:val="0"/>
          <w:divBdr>
            <w:top w:val="none" w:sz="0" w:space="0" w:color="auto"/>
            <w:left w:val="none" w:sz="0" w:space="0" w:color="auto"/>
            <w:bottom w:val="none" w:sz="0" w:space="0" w:color="auto"/>
            <w:right w:val="none" w:sz="0" w:space="0" w:color="auto"/>
          </w:divBdr>
        </w:div>
        <w:div w:id="284771599">
          <w:marLeft w:val="640"/>
          <w:marRight w:val="0"/>
          <w:marTop w:val="0"/>
          <w:marBottom w:val="0"/>
          <w:divBdr>
            <w:top w:val="none" w:sz="0" w:space="0" w:color="auto"/>
            <w:left w:val="none" w:sz="0" w:space="0" w:color="auto"/>
            <w:bottom w:val="none" w:sz="0" w:space="0" w:color="auto"/>
            <w:right w:val="none" w:sz="0" w:space="0" w:color="auto"/>
          </w:divBdr>
        </w:div>
        <w:div w:id="2010479346">
          <w:marLeft w:val="640"/>
          <w:marRight w:val="0"/>
          <w:marTop w:val="0"/>
          <w:marBottom w:val="0"/>
          <w:divBdr>
            <w:top w:val="none" w:sz="0" w:space="0" w:color="auto"/>
            <w:left w:val="none" w:sz="0" w:space="0" w:color="auto"/>
            <w:bottom w:val="none" w:sz="0" w:space="0" w:color="auto"/>
            <w:right w:val="none" w:sz="0" w:space="0" w:color="auto"/>
          </w:divBdr>
        </w:div>
        <w:div w:id="939219278">
          <w:marLeft w:val="640"/>
          <w:marRight w:val="0"/>
          <w:marTop w:val="0"/>
          <w:marBottom w:val="0"/>
          <w:divBdr>
            <w:top w:val="none" w:sz="0" w:space="0" w:color="auto"/>
            <w:left w:val="none" w:sz="0" w:space="0" w:color="auto"/>
            <w:bottom w:val="none" w:sz="0" w:space="0" w:color="auto"/>
            <w:right w:val="none" w:sz="0" w:space="0" w:color="auto"/>
          </w:divBdr>
        </w:div>
        <w:div w:id="390660676">
          <w:marLeft w:val="640"/>
          <w:marRight w:val="0"/>
          <w:marTop w:val="0"/>
          <w:marBottom w:val="0"/>
          <w:divBdr>
            <w:top w:val="none" w:sz="0" w:space="0" w:color="auto"/>
            <w:left w:val="none" w:sz="0" w:space="0" w:color="auto"/>
            <w:bottom w:val="none" w:sz="0" w:space="0" w:color="auto"/>
            <w:right w:val="none" w:sz="0" w:space="0" w:color="auto"/>
          </w:divBdr>
        </w:div>
        <w:div w:id="2122262480">
          <w:marLeft w:val="640"/>
          <w:marRight w:val="0"/>
          <w:marTop w:val="0"/>
          <w:marBottom w:val="0"/>
          <w:divBdr>
            <w:top w:val="none" w:sz="0" w:space="0" w:color="auto"/>
            <w:left w:val="none" w:sz="0" w:space="0" w:color="auto"/>
            <w:bottom w:val="none" w:sz="0" w:space="0" w:color="auto"/>
            <w:right w:val="none" w:sz="0" w:space="0" w:color="auto"/>
          </w:divBdr>
        </w:div>
        <w:div w:id="1468207113">
          <w:marLeft w:val="640"/>
          <w:marRight w:val="0"/>
          <w:marTop w:val="0"/>
          <w:marBottom w:val="0"/>
          <w:divBdr>
            <w:top w:val="none" w:sz="0" w:space="0" w:color="auto"/>
            <w:left w:val="none" w:sz="0" w:space="0" w:color="auto"/>
            <w:bottom w:val="none" w:sz="0" w:space="0" w:color="auto"/>
            <w:right w:val="none" w:sz="0" w:space="0" w:color="auto"/>
          </w:divBdr>
        </w:div>
        <w:div w:id="616177781">
          <w:marLeft w:val="640"/>
          <w:marRight w:val="0"/>
          <w:marTop w:val="0"/>
          <w:marBottom w:val="0"/>
          <w:divBdr>
            <w:top w:val="none" w:sz="0" w:space="0" w:color="auto"/>
            <w:left w:val="none" w:sz="0" w:space="0" w:color="auto"/>
            <w:bottom w:val="none" w:sz="0" w:space="0" w:color="auto"/>
            <w:right w:val="none" w:sz="0" w:space="0" w:color="auto"/>
          </w:divBdr>
        </w:div>
        <w:div w:id="754016052">
          <w:marLeft w:val="640"/>
          <w:marRight w:val="0"/>
          <w:marTop w:val="0"/>
          <w:marBottom w:val="0"/>
          <w:divBdr>
            <w:top w:val="none" w:sz="0" w:space="0" w:color="auto"/>
            <w:left w:val="none" w:sz="0" w:space="0" w:color="auto"/>
            <w:bottom w:val="none" w:sz="0" w:space="0" w:color="auto"/>
            <w:right w:val="none" w:sz="0" w:space="0" w:color="auto"/>
          </w:divBdr>
        </w:div>
        <w:div w:id="1749689006">
          <w:marLeft w:val="640"/>
          <w:marRight w:val="0"/>
          <w:marTop w:val="0"/>
          <w:marBottom w:val="0"/>
          <w:divBdr>
            <w:top w:val="none" w:sz="0" w:space="0" w:color="auto"/>
            <w:left w:val="none" w:sz="0" w:space="0" w:color="auto"/>
            <w:bottom w:val="none" w:sz="0" w:space="0" w:color="auto"/>
            <w:right w:val="none" w:sz="0" w:space="0" w:color="auto"/>
          </w:divBdr>
        </w:div>
        <w:div w:id="312947195">
          <w:marLeft w:val="640"/>
          <w:marRight w:val="0"/>
          <w:marTop w:val="0"/>
          <w:marBottom w:val="0"/>
          <w:divBdr>
            <w:top w:val="none" w:sz="0" w:space="0" w:color="auto"/>
            <w:left w:val="none" w:sz="0" w:space="0" w:color="auto"/>
            <w:bottom w:val="none" w:sz="0" w:space="0" w:color="auto"/>
            <w:right w:val="none" w:sz="0" w:space="0" w:color="auto"/>
          </w:divBdr>
        </w:div>
        <w:div w:id="205987998">
          <w:marLeft w:val="640"/>
          <w:marRight w:val="0"/>
          <w:marTop w:val="0"/>
          <w:marBottom w:val="0"/>
          <w:divBdr>
            <w:top w:val="none" w:sz="0" w:space="0" w:color="auto"/>
            <w:left w:val="none" w:sz="0" w:space="0" w:color="auto"/>
            <w:bottom w:val="none" w:sz="0" w:space="0" w:color="auto"/>
            <w:right w:val="none" w:sz="0" w:space="0" w:color="auto"/>
          </w:divBdr>
        </w:div>
        <w:div w:id="1838231894">
          <w:marLeft w:val="640"/>
          <w:marRight w:val="0"/>
          <w:marTop w:val="0"/>
          <w:marBottom w:val="0"/>
          <w:divBdr>
            <w:top w:val="none" w:sz="0" w:space="0" w:color="auto"/>
            <w:left w:val="none" w:sz="0" w:space="0" w:color="auto"/>
            <w:bottom w:val="none" w:sz="0" w:space="0" w:color="auto"/>
            <w:right w:val="none" w:sz="0" w:space="0" w:color="auto"/>
          </w:divBdr>
        </w:div>
        <w:div w:id="1303193008">
          <w:marLeft w:val="640"/>
          <w:marRight w:val="0"/>
          <w:marTop w:val="0"/>
          <w:marBottom w:val="0"/>
          <w:divBdr>
            <w:top w:val="none" w:sz="0" w:space="0" w:color="auto"/>
            <w:left w:val="none" w:sz="0" w:space="0" w:color="auto"/>
            <w:bottom w:val="none" w:sz="0" w:space="0" w:color="auto"/>
            <w:right w:val="none" w:sz="0" w:space="0" w:color="auto"/>
          </w:divBdr>
        </w:div>
        <w:div w:id="1876387094">
          <w:marLeft w:val="640"/>
          <w:marRight w:val="0"/>
          <w:marTop w:val="0"/>
          <w:marBottom w:val="0"/>
          <w:divBdr>
            <w:top w:val="none" w:sz="0" w:space="0" w:color="auto"/>
            <w:left w:val="none" w:sz="0" w:space="0" w:color="auto"/>
            <w:bottom w:val="none" w:sz="0" w:space="0" w:color="auto"/>
            <w:right w:val="none" w:sz="0" w:space="0" w:color="auto"/>
          </w:divBdr>
        </w:div>
        <w:div w:id="853959366">
          <w:marLeft w:val="640"/>
          <w:marRight w:val="0"/>
          <w:marTop w:val="0"/>
          <w:marBottom w:val="0"/>
          <w:divBdr>
            <w:top w:val="none" w:sz="0" w:space="0" w:color="auto"/>
            <w:left w:val="none" w:sz="0" w:space="0" w:color="auto"/>
            <w:bottom w:val="none" w:sz="0" w:space="0" w:color="auto"/>
            <w:right w:val="none" w:sz="0" w:space="0" w:color="auto"/>
          </w:divBdr>
        </w:div>
        <w:div w:id="1741445774">
          <w:marLeft w:val="640"/>
          <w:marRight w:val="0"/>
          <w:marTop w:val="0"/>
          <w:marBottom w:val="0"/>
          <w:divBdr>
            <w:top w:val="none" w:sz="0" w:space="0" w:color="auto"/>
            <w:left w:val="none" w:sz="0" w:space="0" w:color="auto"/>
            <w:bottom w:val="none" w:sz="0" w:space="0" w:color="auto"/>
            <w:right w:val="none" w:sz="0" w:space="0" w:color="auto"/>
          </w:divBdr>
        </w:div>
        <w:div w:id="355158362">
          <w:marLeft w:val="640"/>
          <w:marRight w:val="0"/>
          <w:marTop w:val="0"/>
          <w:marBottom w:val="0"/>
          <w:divBdr>
            <w:top w:val="none" w:sz="0" w:space="0" w:color="auto"/>
            <w:left w:val="none" w:sz="0" w:space="0" w:color="auto"/>
            <w:bottom w:val="none" w:sz="0" w:space="0" w:color="auto"/>
            <w:right w:val="none" w:sz="0" w:space="0" w:color="auto"/>
          </w:divBdr>
        </w:div>
        <w:div w:id="245575754">
          <w:marLeft w:val="640"/>
          <w:marRight w:val="0"/>
          <w:marTop w:val="0"/>
          <w:marBottom w:val="0"/>
          <w:divBdr>
            <w:top w:val="none" w:sz="0" w:space="0" w:color="auto"/>
            <w:left w:val="none" w:sz="0" w:space="0" w:color="auto"/>
            <w:bottom w:val="none" w:sz="0" w:space="0" w:color="auto"/>
            <w:right w:val="none" w:sz="0" w:space="0" w:color="auto"/>
          </w:divBdr>
        </w:div>
        <w:div w:id="470902468">
          <w:marLeft w:val="640"/>
          <w:marRight w:val="0"/>
          <w:marTop w:val="0"/>
          <w:marBottom w:val="0"/>
          <w:divBdr>
            <w:top w:val="none" w:sz="0" w:space="0" w:color="auto"/>
            <w:left w:val="none" w:sz="0" w:space="0" w:color="auto"/>
            <w:bottom w:val="none" w:sz="0" w:space="0" w:color="auto"/>
            <w:right w:val="none" w:sz="0" w:space="0" w:color="auto"/>
          </w:divBdr>
        </w:div>
        <w:div w:id="575213882">
          <w:marLeft w:val="640"/>
          <w:marRight w:val="0"/>
          <w:marTop w:val="0"/>
          <w:marBottom w:val="0"/>
          <w:divBdr>
            <w:top w:val="none" w:sz="0" w:space="0" w:color="auto"/>
            <w:left w:val="none" w:sz="0" w:space="0" w:color="auto"/>
            <w:bottom w:val="none" w:sz="0" w:space="0" w:color="auto"/>
            <w:right w:val="none" w:sz="0" w:space="0" w:color="auto"/>
          </w:divBdr>
        </w:div>
        <w:div w:id="1945796368">
          <w:marLeft w:val="640"/>
          <w:marRight w:val="0"/>
          <w:marTop w:val="0"/>
          <w:marBottom w:val="0"/>
          <w:divBdr>
            <w:top w:val="none" w:sz="0" w:space="0" w:color="auto"/>
            <w:left w:val="none" w:sz="0" w:space="0" w:color="auto"/>
            <w:bottom w:val="none" w:sz="0" w:space="0" w:color="auto"/>
            <w:right w:val="none" w:sz="0" w:space="0" w:color="auto"/>
          </w:divBdr>
        </w:div>
        <w:div w:id="621233135">
          <w:marLeft w:val="640"/>
          <w:marRight w:val="0"/>
          <w:marTop w:val="0"/>
          <w:marBottom w:val="0"/>
          <w:divBdr>
            <w:top w:val="none" w:sz="0" w:space="0" w:color="auto"/>
            <w:left w:val="none" w:sz="0" w:space="0" w:color="auto"/>
            <w:bottom w:val="none" w:sz="0" w:space="0" w:color="auto"/>
            <w:right w:val="none" w:sz="0" w:space="0" w:color="auto"/>
          </w:divBdr>
        </w:div>
        <w:div w:id="1003972851">
          <w:marLeft w:val="640"/>
          <w:marRight w:val="0"/>
          <w:marTop w:val="0"/>
          <w:marBottom w:val="0"/>
          <w:divBdr>
            <w:top w:val="none" w:sz="0" w:space="0" w:color="auto"/>
            <w:left w:val="none" w:sz="0" w:space="0" w:color="auto"/>
            <w:bottom w:val="none" w:sz="0" w:space="0" w:color="auto"/>
            <w:right w:val="none" w:sz="0" w:space="0" w:color="auto"/>
          </w:divBdr>
        </w:div>
        <w:div w:id="1303778093">
          <w:marLeft w:val="640"/>
          <w:marRight w:val="0"/>
          <w:marTop w:val="0"/>
          <w:marBottom w:val="0"/>
          <w:divBdr>
            <w:top w:val="none" w:sz="0" w:space="0" w:color="auto"/>
            <w:left w:val="none" w:sz="0" w:space="0" w:color="auto"/>
            <w:bottom w:val="none" w:sz="0" w:space="0" w:color="auto"/>
            <w:right w:val="none" w:sz="0" w:space="0" w:color="auto"/>
          </w:divBdr>
        </w:div>
        <w:div w:id="614143722">
          <w:marLeft w:val="640"/>
          <w:marRight w:val="0"/>
          <w:marTop w:val="0"/>
          <w:marBottom w:val="0"/>
          <w:divBdr>
            <w:top w:val="none" w:sz="0" w:space="0" w:color="auto"/>
            <w:left w:val="none" w:sz="0" w:space="0" w:color="auto"/>
            <w:bottom w:val="none" w:sz="0" w:space="0" w:color="auto"/>
            <w:right w:val="none" w:sz="0" w:space="0" w:color="auto"/>
          </w:divBdr>
        </w:div>
        <w:div w:id="798884847">
          <w:marLeft w:val="640"/>
          <w:marRight w:val="0"/>
          <w:marTop w:val="0"/>
          <w:marBottom w:val="0"/>
          <w:divBdr>
            <w:top w:val="none" w:sz="0" w:space="0" w:color="auto"/>
            <w:left w:val="none" w:sz="0" w:space="0" w:color="auto"/>
            <w:bottom w:val="none" w:sz="0" w:space="0" w:color="auto"/>
            <w:right w:val="none" w:sz="0" w:space="0" w:color="auto"/>
          </w:divBdr>
        </w:div>
        <w:div w:id="1922250708">
          <w:marLeft w:val="640"/>
          <w:marRight w:val="0"/>
          <w:marTop w:val="0"/>
          <w:marBottom w:val="0"/>
          <w:divBdr>
            <w:top w:val="none" w:sz="0" w:space="0" w:color="auto"/>
            <w:left w:val="none" w:sz="0" w:space="0" w:color="auto"/>
            <w:bottom w:val="none" w:sz="0" w:space="0" w:color="auto"/>
            <w:right w:val="none" w:sz="0" w:space="0" w:color="auto"/>
          </w:divBdr>
        </w:div>
        <w:div w:id="1440833457">
          <w:marLeft w:val="640"/>
          <w:marRight w:val="0"/>
          <w:marTop w:val="0"/>
          <w:marBottom w:val="0"/>
          <w:divBdr>
            <w:top w:val="none" w:sz="0" w:space="0" w:color="auto"/>
            <w:left w:val="none" w:sz="0" w:space="0" w:color="auto"/>
            <w:bottom w:val="none" w:sz="0" w:space="0" w:color="auto"/>
            <w:right w:val="none" w:sz="0" w:space="0" w:color="auto"/>
          </w:divBdr>
        </w:div>
        <w:div w:id="615914476">
          <w:marLeft w:val="640"/>
          <w:marRight w:val="0"/>
          <w:marTop w:val="0"/>
          <w:marBottom w:val="0"/>
          <w:divBdr>
            <w:top w:val="none" w:sz="0" w:space="0" w:color="auto"/>
            <w:left w:val="none" w:sz="0" w:space="0" w:color="auto"/>
            <w:bottom w:val="none" w:sz="0" w:space="0" w:color="auto"/>
            <w:right w:val="none" w:sz="0" w:space="0" w:color="auto"/>
          </w:divBdr>
        </w:div>
        <w:div w:id="1254322072">
          <w:marLeft w:val="640"/>
          <w:marRight w:val="0"/>
          <w:marTop w:val="0"/>
          <w:marBottom w:val="0"/>
          <w:divBdr>
            <w:top w:val="none" w:sz="0" w:space="0" w:color="auto"/>
            <w:left w:val="none" w:sz="0" w:space="0" w:color="auto"/>
            <w:bottom w:val="none" w:sz="0" w:space="0" w:color="auto"/>
            <w:right w:val="none" w:sz="0" w:space="0" w:color="auto"/>
          </w:divBdr>
        </w:div>
        <w:div w:id="1253002872">
          <w:marLeft w:val="640"/>
          <w:marRight w:val="0"/>
          <w:marTop w:val="0"/>
          <w:marBottom w:val="0"/>
          <w:divBdr>
            <w:top w:val="none" w:sz="0" w:space="0" w:color="auto"/>
            <w:left w:val="none" w:sz="0" w:space="0" w:color="auto"/>
            <w:bottom w:val="none" w:sz="0" w:space="0" w:color="auto"/>
            <w:right w:val="none" w:sz="0" w:space="0" w:color="auto"/>
          </w:divBdr>
        </w:div>
        <w:div w:id="1909025236">
          <w:marLeft w:val="640"/>
          <w:marRight w:val="0"/>
          <w:marTop w:val="0"/>
          <w:marBottom w:val="0"/>
          <w:divBdr>
            <w:top w:val="none" w:sz="0" w:space="0" w:color="auto"/>
            <w:left w:val="none" w:sz="0" w:space="0" w:color="auto"/>
            <w:bottom w:val="none" w:sz="0" w:space="0" w:color="auto"/>
            <w:right w:val="none" w:sz="0" w:space="0" w:color="auto"/>
          </w:divBdr>
        </w:div>
        <w:div w:id="255023353">
          <w:marLeft w:val="640"/>
          <w:marRight w:val="0"/>
          <w:marTop w:val="0"/>
          <w:marBottom w:val="0"/>
          <w:divBdr>
            <w:top w:val="none" w:sz="0" w:space="0" w:color="auto"/>
            <w:left w:val="none" w:sz="0" w:space="0" w:color="auto"/>
            <w:bottom w:val="none" w:sz="0" w:space="0" w:color="auto"/>
            <w:right w:val="none" w:sz="0" w:space="0" w:color="auto"/>
          </w:divBdr>
        </w:div>
        <w:div w:id="1607418807">
          <w:marLeft w:val="640"/>
          <w:marRight w:val="0"/>
          <w:marTop w:val="0"/>
          <w:marBottom w:val="0"/>
          <w:divBdr>
            <w:top w:val="none" w:sz="0" w:space="0" w:color="auto"/>
            <w:left w:val="none" w:sz="0" w:space="0" w:color="auto"/>
            <w:bottom w:val="none" w:sz="0" w:space="0" w:color="auto"/>
            <w:right w:val="none" w:sz="0" w:space="0" w:color="auto"/>
          </w:divBdr>
        </w:div>
        <w:div w:id="1373458182">
          <w:marLeft w:val="640"/>
          <w:marRight w:val="0"/>
          <w:marTop w:val="0"/>
          <w:marBottom w:val="0"/>
          <w:divBdr>
            <w:top w:val="none" w:sz="0" w:space="0" w:color="auto"/>
            <w:left w:val="none" w:sz="0" w:space="0" w:color="auto"/>
            <w:bottom w:val="none" w:sz="0" w:space="0" w:color="auto"/>
            <w:right w:val="none" w:sz="0" w:space="0" w:color="auto"/>
          </w:divBdr>
        </w:div>
        <w:div w:id="834496041">
          <w:marLeft w:val="640"/>
          <w:marRight w:val="0"/>
          <w:marTop w:val="0"/>
          <w:marBottom w:val="0"/>
          <w:divBdr>
            <w:top w:val="none" w:sz="0" w:space="0" w:color="auto"/>
            <w:left w:val="none" w:sz="0" w:space="0" w:color="auto"/>
            <w:bottom w:val="none" w:sz="0" w:space="0" w:color="auto"/>
            <w:right w:val="none" w:sz="0" w:space="0" w:color="auto"/>
          </w:divBdr>
        </w:div>
        <w:div w:id="1528443397">
          <w:marLeft w:val="640"/>
          <w:marRight w:val="0"/>
          <w:marTop w:val="0"/>
          <w:marBottom w:val="0"/>
          <w:divBdr>
            <w:top w:val="none" w:sz="0" w:space="0" w:color="auto"/>
            <w:left w:val="none" w:sz="0" w:space="0" w:color="auto"/>
            <w:bottom w:val="none" w:sz="0" w:space="0" w:color="auto"/>
            <w:right w:val="none" w:sz="0" w:space="0" w:color="auto"/>
          </w:divBdr>
        </w:div>
        <w:div w:id="182942804">
          <w:marLeft w:val="640"/>
          <w:marRight w:val="0"/>
          <w:marTop w:val="0"/>
          <w:marBottom w:val="0"/>
          <w:divBdr>
            <w:top w:val="none" w:sz="0" w:space="0" w:color="auto"/>
            <w:left w:val="none" w:sz="0" w:space="0" w:color="auto"/>
            <w:bottom w:val="none" w:sz="0" w:space="0" w:color="auto"/>
            <w:right w:val="none" w:sz="0" w:space="0" w:color="auto"/>
          </w:divBdr>
        </w:div>
        <w:div w:id="1321932009">
          <w:marLeft w:val="640"/>
          <w:marRight w:val="0"/>
          <w:marTop w:val="0"/>
          <w:marBottom w:val="0"/>
          <w:divBdr>
            <w:top w:val="none" w:sz="0" w:space="0" w:color="auto"/>
            <w:left w:val="none" w:sz="0" w:space="0" w:color="auto"/>
            <w:bottom w:val="none" w:sz="0" w:space="0" w:color="auto"/>
            <w:right w:val="none" w:sz="0" w:space="0" w:color="auto"/>
          </w:divBdr>
        </w:div>
        <w:div w:id="721028759">
          <w:marLeft w:val="640"/>
          <w:marRight w:val="0"/>
          <w:marTop w:val="0"/>
          <w:marBottom w:val="0"/>
          <w:divBdr>
            <w:top w:val="none" w:sz="0" w:space="0" w:color="auto"/>
            <w:left w:val="none" w:sz="0" w:space="0" w:color="auto"/>
            <w:bottom w:val="none" w:sz="0" w:space="0" w:color="auto"/>
            <w:right w:val="none" w:sz="0" w:space="0" w:color="auto"/>
          </w:divBdr>
        </w:div>
        <w:div w:id="1412002965">
          <w:marLeft w:val="640"/>
          <w:marRight w:val="0"/>
          <w:marTop w:val="0"/>
          <w:marBottom w:val="0"/>
          <w:divBdr>
            <w:top w:val="none" w:sz="0" w:space="0" w:color="auto"/>
            <w:left w:val="none" w:sz="0" w:space="0" w:color="auto"/>
            <w:bottom w:val="none" w:sz="0" w:space="0" w:color="auto"/>
            <w:right w:val="none" w:sz="0" w:space="0" w:color="auto"/>
          </w:divBdr>
        </w:div>
        <w:div w:id="750081864">
          <w:marLeft w:val="640"/>
          <w:marRight w:val="0"/>
          <w:marTop w:val="0"/>
          <w:marBottom w:val="0"/>
          <w:divBdr>
            <w:top w:val="none" w:sz="0" w:space="0" w:color="auto"/>
            <w:left w:val="none" w:sz="0" w:space="0" w:color="auto"/>
            <w:bottom w:val="none" w:sz="0" w:space="0" w:color="auto"/>
            <w:right w:val="none" w:sz="0" w:space="0" w:color="auto"/>
          </w:divBdr>
        </w:div>
        <w:div w:id="98263404">
          <w:marLeft w:val="640"/>
          <w:marRight w:val="0"/>
          <w:marTop w:val="0"/>
          <w:marBottom w:val="0"/>
          <w:divBdr>
            <w:top w:val="none" w:sz="0" w:space="0" w:color="auto"/>
            <w:left w:val="none" w:sz="0" w:space="0" w:color="auto"/>
            <w:bottom w:val="none" w:sz="0" w:space="0" w:color="auto"/>
            <w:right w:val="none" w:sz="0" w:space="0" w:color="auto"/>
          </w:divBdr>
        </w:div>
        <w:div w:id="339353027">
          <w:marLeft w:val="640"/>
          <w:marRight w:val="0"/>
          <w:marTop w:val="0"/>
          <w:marBottom w:val="0"/>
          <w:divBdr>
            <w:top w:val="none" w:sz="0" w:space="0" w:color="auto"/>
            <w:left w:val="none" w:sz="0" w:space="0" w:color="auto"/>
            <w:bottom w:val="none" w:sz="0" w:space="0" w:color="auto"/>
            <w:right w:val="none" w:sz="0" w:space="0" w:color="auto"/>
          </w:divBdr>
        </w:div>
        <w:div w:id="1334259949">
          <w:marLeft w:val="640"/>
          <w:marRight w:val="0"/>
          <w:marTop w:val="0"/>
          <w:marBottom w:val="0"/>
          <w:divBdr>
            <w:top w:val="none" w:sz="0" w:space="0" w:color="auto"/>
            <w:left w:val="none" w:sz="0" w:space="0" w:color="auto"/>
            <w:bottom w:val="none" w:sz="0" w:space="0" w:color="auto"/>
            <w:right w:val="none" w:sz="0" w:space="0" w:color="auto"/>
          </w:divBdr>
        </w:div>
        <w:div w:id="302925831">
          <w:marLeft w:val="640"/>
          <w:marRight w:val="0"/>
          <w:marTop w:val="0"/>
          <w:marBottom w:val="0"/>
          <w:divBdr>
            <w:top w:val="none" w:sz="0" w:space="0" w:color="auto"/>
            <w:left w:val="none" w:sz="0" w:space="0" w:color="auto"/>
            <w:bottom w:val="none" w:sz="0" w:space="0" w:color="auto"/>
            <w:right w:val="none" w:sz="0" w:space="0" w:color="auto"/>
          </w:divBdr>
        </w:div>
        <w:div w:id="1594241588">
          <w:marLeft w:val="640"/>
          <w:marRight w:val="0"/>
          <w:marTop w:val="0"/>
          <w:marBottom w:val="0"/>
          <w:divBdr>
            <w:top w:val="none" w:sz="0" w:space="0" w:color="auto"/>
            <w:left w:val="none" w:sz="0" w:space="0" w:color="auto"/>
            <w:bottom w:val="none" w:sz="0" w:space="0" w:color="auto"/>
            <w:right w:val="none" w:sz="0" w:space="0" w:color="auto"/>
          </w:divBdr>
        </w:div>
        <w:div w:id="259724663">
          <w:marLeft w:val="640"/>
          <w:marRight w:val="0"/>
          <w:marTop w:val="0"/>
          <w:marBottom w:val="0"/>
          <w:divBdr>
            <w:top w:val="none" w:sz="0" w:space="0" w:color="auto"/>
            <w:left w:val="none" w:sz="0" w:space="0" w:color="auto"/>
            <w:bottom w:val="none" w:sz="0" w:space="0" w:color="auto"/>
            <w:right w:val="none" w:sz="0" w:space="0" w:color="auto"/>
          </w:divBdr>
        </w:div>
        <w:div w:id="317417089">
          <w:marLeft w:val="640"/>
          <w:marRight w:val="0"/>
          <w:marTop w:val="0"/>
          <w:marBottom w:val="0"/>
          <w:divBdr>
            <w:top w:val="none" w:sz="0" w:space="0" w:color="auto"/>
            <w:left w:val="none" w:sz="0" w:space="0" w:color="auto"/>
            <w:bottom w:val="none" w:sz="0" w:space="0" w:color="auto"/>
            <w:right w:val="none" w:sz="0" w:space="0" w:color="auto"/>
          </w:divBdr>
        </w:div>
        <w:div w:id="346100870">
          <w:marLeft w:val="640"/>
          <w:marRight w:val="0"/>
          <w:marTop w:val="0"/>
          <w:marBottom w:val="0"/>
          <w:divBdr>
            <w:top w:val="none" w:sz="0" w:space="0" w:color="auto"/>
            <w:left w:val="none" w:sz="0" w:space="0" w:color="auto"/>
            <w:bottom w:val="none" w:sz="0" w:space="0" w:color="auto"/>
            <w:right w:val="none" w:sz="0" w:space="0" w:color="auto"/>
          </w:divBdr>
        </w:div>
        <w:div w:id="1543248156">
          <w:marLeft w:val="640"/>
          <w:marRight w:val="0"/>
          <w:marTop w:val="0"/>
          <w:marBottom w:val="0"/>
          <w:divBdr>
            <w:top w:val="none" w:sz="0" w:space="0" w:color="auto"/>
            <w:left w:val="none" w:sz="0" w:space="0" w:color="auto"/>
            <w:bottom w:val="none" w:sz="0" w:space="0" w:color="auto"/>
            <w:right w:val="none" w:sz="0" w:space="0" w:color="auto"/>
          </w:divBdr>
        </w:div>
        <w:div w:id="1715956798">
          <w:marLeft w:val="640"/>
          <w:marRight w:val="0"/>
          <w:marTop w:val="0"/>
          <w:marBottom w:val="0"/>
          <w:divBdr>
            <w:top w:val="none" w:sz="0" w:space="0" w:color="auto"/>
            <w:left w:val="none" w:sz="0" w:space="0" w:color="auto"/>
            <w:bottom w:val="none" w:sz="0" w:space="0" w:color="auto"/>
            <w:right w:val="none" w:sz="0" w:space="0" w:color="auto"/>
          </w:divBdr>
        </w:div>
        <w:div w:id="879903491">
          <w:marLeft w:val="640"/>
          <w:marRight w:val="0"/>
          <w:marTop w:val="0"/>
          <w:marBottom w:val="0"/>
          <w:divBdr>
            <w:top w:val="none" w:sz="0" w:space="0" w:color="auto"/>
            <w:left w:val="none" w:sz="0" w:space="0" w:color="auto"/>
            <w:bottom w:val="none" w:sz="0" w:space="0" w:color="auto"/>
            <w:right w:val="none" w:sz="0" w:space="0" w:color="auto"/>
          </w:divBdr>
        </w:div>
        <w:div w:id="1607273460">
          <w:marLeft w:val="640"/>
          <w:marRight w:val="0"/>
          <w:marTop w:val="0"/>
          <w:marBottom w:val="0"/>
          <w:divBdr>
            <w:top w:val="none" w:sz="0" w:space="0" w:color="auto"/>
            <w:left w:val="none" w:sz="0" w:space="0" w:color="auto"/>
            <w:bottom w:val="none" w:sz="0" w:space="0" w:color="auto"/>
            <w:right w:val="none" w:sz="0" w:space="0" w:color="auto"/>
          </w:divBdr>
        </w:div>
        <w:div w:id="567962959">
          <w:marLeft w:val="640"/>
          <w:marRight w:val="0"/>
          <w:marTop w:val="0"/>
          <w:marBottom w:val="0"/>
          <w:divBdr>
            <w:top w:val="none" w:sz="0" w:space="0" w:color="auto"/>
            <w:left w:val="none" w:sz="0" w:space="0" w:color="auto"/>
            <w:bottom w:val="none" w:sz="0" w:space="0" w:color="auto"/>
            <w:right w:val="none" w:sz="0" w:space="0" w:color="auto"/>
          </w:divBdr>
        </w:div>
        <w:div w:id="516777802">
          <w:marLeft w:val="640"/>
          <w:marRight w:val="0"/>
          <w:marTop w:val="0"/>
          <w:marBottom w:val="0"/>
          <w:divBdr>
            <w:top w:val="none" w:sz="0" w:space="0" w:color="auto"/>
            <w:left w:val="none" w:sz="0" w:space="0" w:color="auto"/>
            <w:bottom w:val="none" w:sz="0" w:space="0" w:color="auto"/>
            <w:right w:val="none" w:sz="0" w:space="0" w:color="auto"/>
          </w:divBdr>
        </w:div>
        <w:div w:id="900754298">
          <w:marLeft w:val="640"/>
          <w:marRight w:val="0"/>
          <w:marTop w:val="0"/>
          <w:marBottom w:val="0"/>
          <w:divBdr>
            <w:top w:val="none" w:sz="0" w:space="0" w:color="auto"/>
            <w:left w:val="none" w:sz="0" w:space="0" w:color="auto"/>
            <w:bottom w:val="none" w:sz="0" w:space="0" w:color="auto"/>
            <w:right w:val="none" w:sz="0" w:space="0" w:color="auto"/>
          </w:divBdr>
        </w:div>
        <w:div w:id="1093550794">
          <w:marLeft w:val="640"/>
          <w:marRight w:val="0"/>
          <w:marTop w:val="0"/>
          <w:marBottom w:val="0"/>
          <w:divBdr>
            <w:top w:val="none" w:sz="0" w:space="0" w:color="auto"/>
            <w:left w:val="none" w:sz="0" w:space="0" w:color="auto"/>
            <w:bottom w:val="none" w:sz="0" w:space="0" w:color="auto"/>
            <w:right w:val="none" w:sz="0" w:space="0" w:color="auto"/>
          </w:divBdr>
        </w:div>
        <w:div w:id="1649439511">
          <w:marLeft w:val="640"/>
          <w:marRight w:val="0"/>
          <w:marTop w:val="0"/>
          <w:marBottom w:val="0"/>
          <w:divBdr>
            <w:top w:val="none" w:sz="0" w:space="0" w:color="auto"/>
            <w:left w:val="none" w:sz="0" w:space="0" w:color="auto"/>
            <w:bottom w:val="none" w:sz="0" w:space="0" w:color="auto"/>
            <w:right w:val="none" w:sz="0" w:space="0" w:color="auto"/>
          </w:divBdr>
        </w:div>
        <w:div w:id="1404450237">
          <w:marLeft w:val="640"/>
          <w:marRight w:val="0"/>
          <w:marTop w:val="0"/>
          <w:marBottom w:val="0"/>
          <w:divBdr>
            <w:top w:val="none" w:sz="0" w:space="0" w:color="auto"/>
            <w:left w:val="none" w:sz="0" w:space="0" w:color="auto"/>
            <w:bottom w:val="none" w:sz="0" w:space="0" w:color="auto"/>
            <w:right w:val="none" w:sz="0" w:space="0" w:color="auto"/>
          </w:divBdr>
        </w:div>
        <w:div w:id="889658635">
          <w:marLeft w:val="640"/>
          <w:marRight w:val="0"/>
          <w:marTop w:val="0"/>
          <w:marBottom w:val="0"/>
          <w:divBdr>
            <w:top w:val="none" w:sz="0" w:space="0" w:color="auto"/>
            <w:left w:val="none" w:sz="0" w:space="0" w:color="auto"/>
            <w:bottom w:val="none" w:sz="0" w:space="0" w:color="auto"/>
            <w:right w:val="none" w:sz="0" w:space="0" w:color="auto"/>
          </w:divBdr>
        </w:div>
        <w:div w:id="884293813">
          <w:marLeft w:val="640"/>
          <w:marRight w:val="0"/>
          <w:marTop w:val="0"/>
          <w:marBottom w:val="0"/>
          <w:divBdr>
            <w:top w:val="none" w:sz="0" w:space="0" w:color="auto"/>
            <w:left w:val="none" w:sz="0" w:space="0" w:color="auto"/>
            <w:bottom w:val="none" w:sz="0" w:space="0" w:color="auto"/>
            <w:right w:val="none" w:sz="0" w:space="0" w:color="auto"/>
          </w:divBdr>
        </w:div>
        <w:div w:id="2108501282">
          <w:marLeft w:val="640"/>
          <w:marRight w:val="0"/>
          <w:marTop w:val="0"/>
          <w:marBottom w:val="0"/>
          <w:divBdr>
            <w:top w:val="none" w:sz="0" w:space="0" w:color="auto"/>
            <w:left w:val="none" w:sz="0" w:space="0" w:color="auto"/>
            <w:bottom w:val="none" w:sz="0" w:space="0" w:color="auto"/>
            <w:right w:val="none" w:sz="0" w:space="0" w:color="auto"/>
          </w:divBdr>
        </w:div>
      </w:divsChild>
    </w:div>
    <w:div w:id="157964081">
      <w:bodyDiv w:val="1"/>
      <w:marLeft w:val="0"/>
      <w:marRight w:val="0"/>
      <w:marTop w:val="0"/>
      <w:marBottom w:val="0"/>
      <w:divBdr>
        <w:top w:val="none" w:sz="0" w:space="0" w:color="auto"/>
        <w:left w:val="none" w:sz="0" w:space="0" w:color="auto"/>
        <w:bottom w:val="none" w:sz="0" w:space="0" w:color="auto"/>
        <w:right w:val="none" w:sz="0" w:space="0" w:color="auto"/>
      </w:divBdr>
      <w:divsChild>
        <w:div w:id="582834187">
          <w:marLeft w:val="480"/>
          <w:marRight w:val="0"/>
          <w:marTop w:val="0"/>
          <w:marBottom w:val="0"/>
          <w:divBdr>
            <w:top w:val="none" w:sz="0" w:space="0" w:color="auto"/>
            <w:left w:val="none" w:sz="0" w:space="0" w:color="auto"/>
            <w:bottom w:val="none" w:sz="0" w:space="0" w:color="auto"/>
            <w:right w:val="none" w:sz="0" w:space="0" w:color="auto"/>
          </w:divBdr>
        </w:div>
        <w:div w:id="1323578268">
          <w:marLeft w:val="480"/>
          <w:marRight w:val="0"/>
          <w:marTop w:val="0"/>
          <w:marBottom w:val="0"/>
          <w:divBdr>
            <w:top w:val="none" w:sz="0" w:space="0" w:color="auto"/>
            <w:left w:val="none" w:sz="0" w:space="0" w:color="auto"/>
            <w:bottom w:val="none" w:sz="0" w:space="0" w:color="auto"/>
            <w:right w:val="none" w:sz="0" w:space="0" w:color="auto"/>
          </w:divBdr>
        </w:div>
        <w:div w:id="225459389">
          <w:marLeft w:val="480"/>
          <w:marRight w:val="0"/>
          <w:marTop w:val="0"/>
          <w:marBottom w:val="0"/>
          <w:divBdr>
            <w:top w:val="none" w:sz="0" w:space="0" w:color="auto"/>
            <w:left w:val="none" w:sz="0" w:space="0" w:color="auto"/>
            <w:bottom w:val="none" w:sz="0" w:space="0" w:color="auto"/>
            <w:right w:val="none" w:sz="0" w:space="0" w:color="auto"/>
          </w:divBdr>
        </w:div>
        <w:div w:id="979771501">
          <w:marLeft w:val="480"/>
          <w:marRight w:val="0"/>
          <w:marTop w:val="0"/>
          <w:marBottom w:val="0"/>
          <w:divBdr>
            <w:top w:val="none" w:sz="0" w:space="0" w:color="auto"/>
            <w:left w:val="none" w:sz="0" w:space="0" w:color="auto"/>
            <w:bottom w:val="none" w:sz="0" w:space="0" w:color="auto"/>
            <w:right w:val="none" w:sz="0" w:space="0" w:color="auto"/>
          </w:divBdr>
        </w:div>
        <w:div w:id="236599745">
          <w:marLeft w:val="480"/>
          <w:marRight w:val="0"/>
          <w:marTop w:val="0"/>
          <w:marBottom w:val="0"/>
          <w:divBdr>
            <w:top w:val="none" w:sz="0" w:space="0" w:color="auto"/>
            <w:left w:val="none" w:sz="0" w:space="0" w:color="auto"/>
            <w:bottom w:val="none" w:sz="0" w:space="0" w:color="auto"/>
            <w:right w:val="none" w:sz="0" w:space="0" w:color="auto"/>
          </w:divBdr>
        </w:div>
        <w:div w:id="1090155990">
          <w:marLeft w:val="480"/>
          <w:marRight w:val="0"/>
          <w:marTop w:val="0"/>
          <w:marBottom w:val="0"/>
          <w:divBdr>
            <w:top w:val="none" w:sz="0" w:space="0" w:color="auto"/>
            <w:left w:val="none" w:sz="0" w:space="0" w:color="auto"/>
            <w:bottom w:val="none" w:sz="0" w:space="0" w:color="auto"/>
            <w:right w:val="none" w:sz="0" w:space="0" w:color="auto"/>
          </w:divBdr>
        </w:div>
        <w:div w:id="812402916">
          <w:marLeft w:val="480"/>
          <w:marRight w:val="0"/>
          <w:marTop w:val="0"/>
          <w:marBottom w:val="0"/>
          <w:divBdr>
            <w:top w:val="none" w:sz="0" w:space="0" w:color="auto"/>
            <w:left w:val="none" w:sz="0" w:space="0" w:color="auto"/>
            <w:bottom w:val="none" w:sz="0" w:space="0" w:color="auto"/>
            <w:right w:val="none" w:sz="0" w:space="0" w:color="auto"/>
          </w:divBdr>
        </w:div>
        <w:div w:id="1593203045">
          <w:marLeft w:val="480"/>
          <w:marRight w:val="0"/>
          <w:marTop w:val="0"/>
          <w:marBottom w:val="0"/>
          <w:divBdr>
            <w:top w:val="none" w:sz="0" w:space="0" w:color="auto"/>
            <w:left w:val="none" w:sz="0" w:space="0" w:color="auto"/>
            <w:bottom w:val="none" w:sz="0" w:space="0" w:color="auto"/>
            <w:right w:val="none" w:sz="0" w:space="0" w:color="auto"/>
          </w:divBdr>
        </w:div>
        <w:div w:id="256905830">
          <w:marLeft w:val="480"/>
          <w:marRight w:val="0"/>
          <w:marTop w:val="0"/>
          <w:marBottom w:val="0"/>
          <w:divBdr>
            <w:top w:val="none" w:sz="0" w:space="0" w:color="auto"/>
            <w:left w:val="none" w:sz="0" w:space="0" w:color="auto"/>
            <w:bottom w:val="none" w:sz="0" w:space="0" w:color="auto"/>
            <w:right w:val="none" w:sz="0" w:space="0" w:color="auto"/>
          </w:divBdr>
        </w:div>
        <w:div w:id="1740398376">
          <w:marLeft w:val="480"/>
          <w:marRight w:val="0"/>
          <w:marTop w:val="0"/>
          <w:marBottom w:val="0"/>
          <w:divBdr>
            <w:top w:val="none" w:sz="0" w:space="0" w:color="auto"/>
            <w:left w:val="none" w:sz="0" w:space="0" w:color="auto"/>
            <w:bottom w:val="none" w:sz="0" w:space="0" w:color="auto"/>
            <w:right w:val="none" w:sz="0" w:space="0" w:color="auto"/>
          </w:divBdr>
        </w:div>
        <w:div w:id="846480242">
          <w:marLeft w:val="480"/>
          <w:marRight w:val="0"/>
          <w:marTop w:val="0"/>
          <w:marBottom w:val="0"/>
          <w:divBdr>
            <w:top w:val="none" w:sz="0" w:space="0" w:color="auto"/>
            <w:left w:val="none" w:sz="0" w:space="0" w:color="auto"/>
            <w:bottom w:val="none" w:sz="0" w:space="0" w:color="auto"/>
            <w:right w:val="none" w:sz="0" w:space="0" w:color="auto"/>
          </w:divBdr>
        </w:div>
        <w:div w:id="201721057">
          <w:marLeft w:val="480"/>
          <w:marRight w:val="0"/>
          <w:marTop w:val="0"/>
          <w:marBottom w:val="0"/>
          <w:divBdr>
            <w:top w:val="none" w:sz="0" w:space="0" w:color="auto"/>
            <w:left w:val="none" w:sz="0" w:space="0" w:color="auto"/>
            <w:bottom w:val="none" w:sz="0" w:space="0" w:color="auto"/>
            <w:right w:val="none" w:sz="0" w:space="0" w:color="auto"/>
          </w:divBdr>
        </w:div>
        <w:div w:id="1166675120">
          <w:marLeft w:val="480"/>
          <w:marRight w:val="0"/>
          <w:marTop w:val="0"/>
          <w:marBottom w:val="0"/>
          <w:divBdr>
            <w:top w:val="none" w:sz="0" w:space="0" w:color="auto"/>
            <w:left w:val="none" w:sz="0" w:space="0" w:color="auto"/>
            <w:bottom w:val="none" w:sz="0" w:space="0" w:color="auto"/>
            <w:right w:val="none" w:sz="0" w:space="0" w:color="auto"/>
          </w:divBdr>
        </w:div>
        <w:div w:id="1320497434">
          <w:marLeft w:val="480"/>
          <w:marRight w:val="0"/>
          <w:marTop w:val="0"/>
          <w:marBottom w:val="0"/>
          <w:divBdr>
            <w:top w:val="none" w:sz="0" w:space="0" w:color="auto"/>
            <w:left w:val="none" w:sz="0" w:space="0" w:color="auto"/>
            <w:bottom w:val="none" w:sz="0" w:space="0" w:color="auto"/>
            <w:right w:val="none" w:sz="0" w:space="0" w:color="auto"/>
          </w:divBdr>
        </w:div>
        <w:div w:id="1393382592">
          <w:marLeft w:val="480"/>
          <w:marRight w:val="0"/>
          <w:marTop w:val="0"/>
          <w:marBottom w:val="0"/>
          <w:divBdr>
            <w:top w:val="none" w:sz="0" w:space="0" w:color="auto"/>
            <w:left w:val="none" w:sz="0" w:space="0" w:color="auto"/>
            <w:bottom w:val="none" w:sz="0" w:space="0" w:color="auto"/>
            <w:right w:val="none" w:sz="0" w:space="0" w:color="auto"/>
          </w:divBdr>
        </w:div>
        <w:div w:id="1970283200">
          <w:marLeft w:val="480"/>
          <w:marRight w:val="0"/>
          <w:marTop w:val="0"/>
          <w:marBottom w:val="0"/>
          <w:divBdr>
            <w:top w:val="none" w:sz="0" w:space="0" w:color="auto"/>
            <w:left w:val="none" w:sz="0" w:space="0" w:color="auto"/>
            <w:bottom w:val="none" w:sz="0" w:space="0" w:color="auto"/>
            <w:right w:val="none" w:sz="0" w:space="0" w:color="auto"/>
          </w:divBdr>
        </w:div>
        <w:div w:id="1104837386">
          <w:marLeft w:val="480"/>
          <w:marRight w:val="0"/>
          <w:marTop w:val="0"/>
          <w:marBottom w:val="0"/>
          <w:divBdr>
            <w:top w:val="none" w:sz="0" w:space="0" w:color="auto"/>
            <w:left w:val="none" w:sz="0" w:space="0" w:color="auto"/>
            <w:bottom w:val="none" w:sz="0" w:space="0" w:color="auto"/>
            <w:right w:val="none" w:sz="0" w:space="0" w:color="auto"/>
          </w:divBdr>
        </w:div>
        <w:div w:id="1313946247">
          <w:marLeft w:val="480"/>
          <w:marRight w:val="0"/>
          <w:marTop w:val="0"/>
          <w:marBottom w:val="0"/>
          <w:divBdr>
            <w:top w:val="none" w:sz="0" w:space="0" w:color="auto"/>
            <w:left w:val="none" w:sz="0" w:space="0" w:color="auto"/>
            <w:bottom w:val="none" w:sz="0" w:space="0" w:color="auto"/>
            <w:right w:val="none" w:sz="0" w:space="0" w:color="auto"/>
          </w:divBdr>
        </w:div>
        <w:div w:id="1502282192">
          <w:marLeft w:val="480"/>
          <w:marRight w:val="0"/>
          <w:marTop w:val="0"/>
          <w:marBottom w:val="0"/>
          <w:divBdr>
            <w:top w:val="none" w:sz="0" w:space="0" w:color="auto"/>
            <w:left w:val="none" w:sz="0" w:space="0" w:color="auto"/>
            <w:bottom w:val="none" w:sz="0" w:space="0" w:color="auto"/>
            <w:right w:val="none" w:sz="0" w:space="0" w:color="auto"/>
          </w:divBdr>
        </w:div>
        <w:div w:id="2142576562">
          <w:marLeft w:val="480"/>
          <w:marRight w:val="0"/>
          <w:marTop w:val="0"/>
          <w:marBottom w:val="0"/>
          <w:divBdr>
            <w:top w:val="none" w:sz="0" w:space="0" w:color="auto"/>
            <w:left w:val="none" w:sz="0" w:space="0" w:color="auto"/>
            <w:bottom w:val="none" w:sz="0" w:space="0" w:color="auto"/>
            <w:right w:val="none" w:sz="0" w:space="0" w:color="auto"/>
          </w:divBdr>
        </w:div>
        <w:div w:id="2084208403">
          <w:marLeft w:val="480"/>
          <w:marRight w:val="0"/>
          <w:marTop w:val="0"/>
          <w:marBottom w:val="0"/>
          <w:divBdr>
            <w:top w:val="none" w:sz="0" w:space="0" w:color="auto"/>
            <w:left w:val="none" w:sz="0" w:space="0" w:color="auto"/>
            <w:bottom w:val="none" w:sz="0" w:space="0" w:color="auto"/>
            <w:right w:val="none" w:sz="0" w:space="0" w:color="auto"/>
          </w:divBdr>
        </w:div>
        <w:div w:id="756363614">
          <w:marLeft w:val="480"/>
          <w:marRight w:val="0"/>
          <w:marTop w:val="0"/>
          <w:marBottom w:val="0"/>
          <w:divBdr>
            <w:top w:val="none" w:sz="0" w:space="0" w:color="auto"/>
            <w:left w:val="none" w:sz="0" w:space="0" w:color="auto"/>
            <w:bottom w:val="none" w:sz="0" w:space="0" w:color="auto"/>
            <w:right w:val="none" w:sz="0" w:space="0" w:color="auto"/>
          </w:divBdr>
        </w:div>
        <w:div w:id="152530117">
          <w:marLeft w:val="480"/>
          <w:marRight w:val="0"/>
          <w:marTop w:val="0"/>
          <w:marBottom w:val="0"/>
          <w:divBdr>
            <w:top w:val="none" w:sz="0" w:space="0" w:color="auto"/>
            <w:left w:val="none" w:sz="0" w:space="0" w:color="auto"/>
            <w:bottom w:val="none" w:sz="0" w:space="0" w:color="auto"/>
            <w:right w:val="none" w:sz="0" w:space="0" w:color="auto"/>
          </w:divBdr>
        </w:div>
        <w:div w:id="1538859766">
          <w:marLeft w:val="480"/>
          <w:marRight w:val="0"/>
          <w:marTop w:val="0"/>
          <w:marBottom w:val="0"/>
          <w:divBdr>
            <w:top w:val="none" w:sz="0" w:space="0" w:color="auto"/>
            <w:left w:val="none" w:sz="0" w:space="0" w:color="auto"/>
            <w:bottom w:val="none" w:sz="0" w:space="0" w:color="auto"/>
            <w:right w:val="none" w:sz="0" w:space="0" w:color="auto"/>
          </w:divBdr>
        </w:div>
        <w:div w:id="980379828">
          <w:marLeft w:val="480"/>
          <w:marRight w:val="0"/>
          <w:marTop w:val="0"/>
          <w:marBottom w:val="0"/>
          <w:divBdr>
            <w:top w:val="none" w:sz="0" w:space="0" w:color="auto"/>
            <w:left w:val="none" w:sz="0" w:space="0" w:color="auto"/>
            <w:bottom w:val="none" w:sz="0" w:space="0" w:color="auto"/>
            <w:right w:val="none" w:sz="0" w:space="0" w:color="auto"/>
          </w:divBdr>
        </w:div>
        <w:div w:id="1685742437">
          <w:marLeft w:val="480"/>
          <w:marRight w:val="0"/>
          <w:marTop w:val="0"/>
          <w:marBottom w:val="0"/>
          <w:divBdr>
            <w:top w:val="none" w:sz="0" w:space="0" w:color="auto"/>
            <w:left w:val="none" w:sz="0" w:space="0" w:color="auto"/>
            <w:bottom w:val="none" w:sz="0" w:space="0" w:color="auto"/>
            <w:right w:val="none" w:sz="0" w:space="0" w:color="auto"/>
          </w:divBdr>
        </w:div>
        <w:div w:id="971600102">
          <w:marLeft w:val="480"/>
          <w:marRight w:val="0"/>
          <w:marTop w:val="0"/>
          <w:marBottom w:val="0"/>
          <w:divBdr>
            <w:top w:val="none" w:sz="0" w:space="0" w:color="auto"/>
            <w:left w:val="none" w:sz="0" w:space="0" w:color="auto"/>
            <w:bottom w:val="none" w:sz="0" w:space="0" w:color="auto"/>
            <w:right w:val="none" w:sz="0" w:space="0" w:color="auto"/>
          </w:divBdr>
        </w:div>
        <w:div w:id="1315256086">
          <w:marLeft w:val="480"/>
          <w:marRight w:val="0"/>
          <w:marTop w:val="0"/>
          <w:marBottom w:val="0"/>
          <w:divBdr>
            <w:top w:val="none" w:sz="0" w:space="0" w:color="auto"/>
            <w:left w:val="none" w:sz="0" w:space="0" w:color="auto"/>
            <w:bottom w:val="none" w:sz="0" w:space="0" w:color="auto"/>
            <w:right w:val="none" w:sz="0" w:space="0" w:color="auto"/>
          </w:divBdr>
        </w:div>
        <w:div w:id="1866096862">
          <w:marLeft w:val="480"/>
          <w:marRight w:val="0"/>
          <w:marTop w:val="0"/>
          <w:marBottom w:val="0"/>
          <w:divBdr>
            <w:top w:val="none" w:sz="0" w:space="0" w:color="auto"/>
            <w:left w:val="none" w:sz="0" w:space="0" w:color="auto"/>
            <w:bottom w:val="none" w:sz="0" w:space="0" w:color="auto"/>
            <w:right w:val="none" w:sz="0" w:space="0" w:color="auto"/>
          </w:divBdr>
        </w:div>
        <w:div w:id="1419860524">
          <w:marLeft w:val="480"/>
          <w:marRight w:val="0"/>
          <w:marTop w:val="0"/>
          <w:marBottom w:val="0"/>
          <w:divBdr>
            <w:top w:val="none" w:sz="0" w:space="0" w:color="auto"/>
            <w:left w:val="none" w:sz="0" w:space="0" w:color="auto"/>
            <w:bottom w:val="none" w:sz="0" w:space="0" w:color="auto"/>
            <w:right w:val="none" w:sz="0" w:space="0" w:color="auto"/>
          </w:divBdr>
        </w:div>
        <w:div w:id="1876311985">
          <w:marLeft w:val="480"/>
          <w:marRight w:val="0"/>
          <w:marTop w:val="0"/>
          <w:marBottom w:val="0"/>
          <w:divBdr>
            <w:top w:val="none" w:sz="0" w:space="0" w:color="auto"/>
            <w:left w:val="none" w:sz="0" w:space="0" w:color="auto"/>
            <w:bottom w:val="none" w:sz="0" w:space="0" w:color="auto"/>
            <w:right w:val="none" w:sz="0" w:space="0" w:color="auto"/>
          </w:divBdr>
        </w:div>
        <w:div w:id="2130969474">
          <w:marLeft w:val="480"/>
          <w:marRight w:val="0"/>
          <w:marTop w:val="0"/>
          <w:marBottom w:val="0"/>
          <w:divBdr>
            <w:top w:val="none" w:sz="0" w:space="0" w:color="auto"/>
            <w:left w:val="none" w:sz="0" w:space="0" w:color="auto"/>
            <w:bottom w:val="none" w:sz="0" w:space="0" w:color="auto"/>
            <w:right w:val="none" w:sz="0" w:space="0" w:color="auto"/>
          </w:divBdr>
        </w:div>
        <w:div w:id="336620694">
          <w:marLeft w:val="480"/>
          <w:marRight w:val="0"/>
          <w:marTop w:val="0"/>
          <w:marBottom w:val="0"/>
          <w:divBdr>
            <w:top w:val="none" w:sz="0" w:space="0" w:color="auto"/>
            <w:left w:val="none" w:sz="0" w:space="0" w:color="auto"/>
            <w:bottom w:val="none" w:sz="0" w:space="0" w:color="auto"/>
            <w:right w:val="none" w:sz="0" w:space="0" w:color="auto"/>
          </w:divBdr>
        </w:div>
        <w:div w:id="1770539081">
          <w:marLeft w:val="480"/>
          <w:marRight w:val="0"/>
          <w:marTop w:val="0"/>
          <w:marBottom w:val="0"/>
          <w:divBdr>
            <w:top w:val="none" w:sz="0" w:space="0" w:color="auto"/>
            <w:left w:val="none" w:sz="0" w:space="0" w:color="auto"/>
            <w:bottom w:val="none" w:sz="0" w:space="0" w:color="auto"/>
            <w:right w:val="none" w:sz="0" w:space="0" w:color="auto"/>
          </w:divBdr>
        </w:div>
        <w:div w:id="723017786">
          <w:marLeft w:val="480"/>
          <w:marRight w:val="0"/>
          <w:marTop w:val="0"/>
          <w:marBottom w:val="0"/>
          <w:divBdr>
            <w:top w:val="none" w:sz="0" w:space="0" w:color="auto"/>
            <w:left w:val="none" w:sz="0" w:space="0" w:color="auto"/>
            <w:bottom w:val="none" w:sz="0" w:space="0" w:color="auto"/>
            <w:right w:val="none" w:sz="0" w:space="0" w:color="auto"/>
          </w:divBdr>
        </w:div>
        <w:div w:id="606541628">
          <w:marLeft w:val="480"/>
          <w:marRight w:val="0"/>
          <w:marTop w:val="0"/>
          <w:marBottom w:val="0"/>
          <w:divBdr>
            <w:top w:val="none" w:sz="0" w:space="0" w:color="auto"/>
            <w:left w:val="none" w:sz="0" w:space="0" w:color="auto"/>
            <w:bottom w:val="none" w:sz="0" w:space="0" w:color="auto"/>
            <w:right w:val="none" w:sz="0" w:space="0" w:color="auto"/>
          </w:divBdr>
        </w:div>
        <w:div w:id="1974286060">
          <w:marLeft w:val="480"/>
          <w:marRight w:val="0"/>
          <w:marTop w:val="0"/>
          <w:marBottom w:val="0"/>
          <w:divBdr>
            <w:top w:val="none" w:sz="0" w:space="0" w:color="auto"/>
            <w:left w:val="none" w:sz="0" w:space="0" w:color="auto"/>
            <w:bottom w:val="none" w:sz="0" w:space="0" w:color="auto"/>
            <w:right w:val="none" w:sz="0" w:space="0" w:color="auto"/>
          </w:divBdr>
        </w:div>
      </w:divsChild>
    </w:div>
    <w:div w:id="159388069">
      <w:bodyDiv w:val="1"/>
      <w:marLeft w:val="0"/>
      <w:marRight w:val="0"/>
      <w:marTop w:val="0"/>
      <w:marBottom w:val="0"/>
      <w:divBdr>
        <w:top w:val="none" w:sz="0" w:space="0" w:color="auto"/>
        <w:left w:val="none" w:sz="0" w:space="0" w:color="auto"/>
        <w:bottom w:val="none" w:sz="0" w:space="0" w:color="auto"/>
        <w:right w:val="none" w:sz="0" w:space="0" w:color="auto"/>
      </w:divBdr>
      <w:divsChild>
        <w:div w:id="279190471">
          <w:marLeft w:val="480"/>
          <w:marRight w:val="0"/>
          <w:marTop w:val="0"/>
          <w:marBottom w:val="0"/>
          <w:divBdr>
            <w:top w:val="none" w:sz="0" w:space="0" w:color="auto"/>
            <w:left w:val="none" w:sz="0" w:space="0" w:color="auto"/>
            <w:bottom w:val="none" w:sz="0" w:space="0" w:color="auto"/>
            <w:right w:val="none" w:sz="0" w:space="0" w:color="auto"/>
          </w:divBdr>
        </w:div>
        <w:div w:id="830368356">
          <w:marLeft w:val="480"/>
          <w:marRight w:val="0"/>
          <w:marTop w:val="0"/>
          <w:marBottom w:val="0"/>
          <w:divBdr>
            <w:top w:val="none" w:sz="0" w:space="0" w:color="auto"/>
            <w:left w:val="none" w:sz="0" w:space="0" w:color="auto"/>
            <w:bottom w:val="none" w:sz="0" w:space="0" w:color="auto"/>
            <w:right w:val="none" w:sz="0" w:space="0" w:color="auto"/>
          </w:divBdr>
        </w:div>
        <w:div w:id="562639596">
          <w:marLeft w:val="480"/>
          <w:marRight w:val="0"/>
          <w:marTop w:val="0"/>
          <w:marBottom w:val="0"/>
          <w:divBdr>
            <w:top w:val="none" w:sz="0" w:space="0" w:color="auto"/>
            <w:left w:val="none" w:sz="0" w:space="0" w:color="auto"/>
            <w:bottom w:val="none" w:sz="0" w:space="0" w:color="auto"/>
            <w:right w:val="none" w:sz="0" w:space="0" w:color="auto"/>
          </w:divBdr>
        </w:div>
        <w:div w:id="503320050">
          <w:marLeft w:val="480"/>
          <w:marRight w:val="0"/>
          <w:marTop w:val="0"/>
          <w:marBottom w:val="0"/>
          <w:divBdr>
            <w:top w:val="none" w:sz="0" w:space="0" w:color="auto"/>
            <w:left w:val="none" w:sz="0" w:space="0" w:color="auto"/>
            <w:bottom w:val="none" w:sz="0" w:space="0" w:color="auto"/>
            <w:right w:val="none" w:sz="0" w:space="0" w:color="auto"/>
          </w:divBdr>
        </w:div>
        <w:div w:id="1987733277">
          <w:marLeft w:val="480"/>
          <w:marRight w:val="0"/>
          <w:marTop w:val="0"/>
          <w:marBottom w:val="0"/>
          <w:divBdr>
            <w:top w:val="none" w:sz="0" w:space="0" w:color="auto"/>
            <w:left w:val="none" w:sz="0" w:space="0" w:color="auto"/>
            <w:bottom w:val="none" w:sz="0" w:space="0" w:color="auto"/>
            <w:right w:val="none" w:sz="0" w:space="0" w:color="auto"/>
          </w:divBdr>
        </w:div>
        <w:div w:id="1826628370">
          <w:marLeft w:val="480"/>
          <w:marRight w:val="0"/>
          <w:marTop w:val="0"/>
          <w:marBottom w:val="0"/>
          <w:divBdr>
            <w:top w:val="none" w:sz="0" w:space="0" w:color="auto"/>
            <w:left w:val="none" w:sz="0" w:space="0" w:color="auto"/>
            <w:bottom w:val="none" w:sz="0" w:space="0" w:color="auto"/>
            <w:right w:val="none" w:sz="0" w:space="0" w:color="auto"/>
          </w:divBdr>
        </w:div>
        <w:div w:id="1763407445">
          <w:marLeft w:val="480"/>
          <w:marRight w:val="0"/>
          <w:marTop w:val="0"/>
          <w:marBottom w:val="0"/>
          <w:divBdr>
            <w:top w:val="none" w:sz="0" w:space="0" w:color="auto"/>
            <w:left w:val="none" w:sz="0" w:space="0" w:color="auto"/>
            <w:bottom w:val="none" w:sz="0" w:space="0" w:color="auto"/>
            <w:right w:val="none" w:sz="0" w:space="0" w:color="auto"/>
          </w:divBdr>
        </w:div>
        <w:div w:id="1101032026">
          <w:marLeft w:val="480"/>
          <w:marRight w:val="0"/>
          <w:marTop w:val="0"/>
          <w:marBottom w:val="0"/>
          <w:divBdr>
            <w:top w:val="none" w:sz="0" w:space="0" w:color="auto"/>
            <w:left w:val="none" w:sz="0" w:space="0" w:color="auto"/>
            <w:bottom w:val="none" w:sz="0" w:space="0" w:color="auto"/>
            <w:right w:val="none" w:sz="0" w:space="0" w:color="auto"/>
          </w:divBdr>
        </w:div>
        <w:div w:id="886138939">
          <w:marLeft w:val="480"/>
          <w:marRight w:val="0"/>
          <w:marTop w:val="0"/>
          <w:marBottom w:val="0"/>
          <w:divBdr>
            <w:top w:val="none" w:sz="0" w:space="0" w:color="auto"/>
            <w:left w:val="none" w:sz="0" w:space="0" w:color="auto"/>
            <w:bottom w:val="none" w:sz="0" w:space="0" w:color="auto"/>
            <w:right w:val="none" w:sz="0" w:space="0" w:color="auto"/>
          </w:divBdr>
        </w:div>
        <w:div w:id="1492210389">
          <w:marLeft w:val="480"/>
          <w:marRight w:val="0"/>
          <w:marTop w:val="0"/>
          <w:marBottom w:val="0"/>
          <w:divBdr>
            <w:top w:val="none" w:sz="0" w:space="0" w:color="auto"/>
            <w:left w:val="none" w:sz="0" w:space="0" w:color="auto"/>
            <w:bottom w:val="none" w:sz="0" w:space="0" w:color="auto"/>
            <w:right w:val="none" w:sz="0" w:space="0" w:color="auto"/>
          </w:divBdr>
        </w:div>
        <w:div w:id="1743403504">
          <w:marLeft w:val="480"/>
          <w:marRight w:val="0"/>
          <w:marTop w:val="0"/>
          <w:marBottom w:val="0"/>
          <w:divBdr>
            <w:top w:val="none" w:sz="0" w:space="0" w:color="auto"/>
            <w:left w:val="none" w:sz="0" w:space="0" w:color="auto"/>
            <w:bottom w:val="none" w:sz="0" w:space="0" w:color="auto"/>
            <w:right w:val="none" w:sz="0" w:space="0" w:color="auto"/>
          </w:divBdr>
        </w:div>
        <w:div w:id="1346245656">
          <w:marLeft w:val="480"/>
          <w:marRight w:val="0"/>
          <w:marTop w:val="0"/>
          <w:marBottom w:val="0"/>
          <w:divBdr>
            <w:top w:val="none" w:sz="0" w:space="0" w:color="auto"/>
            <w:left w:val="none" w:sz="0" w:space="0" w:color="auto"/>
            <w:bottom w:val="none" w:sz="0" w:space="0" w:color="auto"/>
            <w:right w:val="none" w:sz="0" w:space="0" w:color="auto"/>
          </w:divBdr>
        </w:div>
        <w:div w:id="1652559475">
          <w:marLeft w:val="480"/>
          <w:marRight w:val="0"/>
          <w:marTop w:val="0"/>
          <w:marBottom w:val="0"/>
          <w:divBdr>
            <w:top w:val="none" w:sz="0" w:space="0" w:color="auto"/>
            <w:left w:val="none" w:sz="0" w:space="0" w:color="auto"/>
            <w:bottom w:val="none" w:sz="0" w:space="0" w:color="auto"/>
            <w:right w:val="none" w:sz="0" w:space="0" w:color="auto"/>
          </w:divBdr>
        </w:div>
        <w:div w:id="1891645773">
          <w:marLeft w:val="480"/>
          <w:marRight w:val="0"/>
          <w:marTop w:val="0"/>
          <w:marBottom w:val="0"/>
          <w:divBdr>
            <w:top w:val="none" w:sz="0" w:space="0" w:color="auto"/>
            <w:left w:val="none" w:sz="0" w:space="0" w:color="auto"/>
            <w:bottom w:val="none" w:sz="0" w:space="0" w:color="auto"/>
            <w:right w:val="none" w:sz="0" w:space="0" w:color="auto"/>
          </w:divBdr>
        </w:div>
        <w:div w:id="1520922409">
          <w:marLeft w:val="480"/>
          <w:marRight w:val="0"/>
          <w:marTop w:val="0"/>
          <w:marBottom w:val="0"/>
          <w:divBdr>
            <w:top w:val="none" w:sz="0" w:space="0" w:color="auto"/>
            <w:left w:val="none" w:sz="0" w:space="0" w:color="auto"/>
            <w:bottom w:val="none" w:sz="0" w:space="0" w:color="auto"/>
            <w:right w:val="none" w:sz="0" w:space="0" w:color="auto"/>
          </w:divBdr>
        </w:div>
        <w:div w:id="474220819">
          <w:marLeft w:val="480"/>
          <w:marRight w:val="0"/>
          <w:marTop w:val="0"/>
          <w:marBottom w:val="0"/>
          <w:divBdr>
            <w:top w:val="none" w:sz="0" w:space="0" w:color="auto"/>
            <w:left w:val="none" w:sz="0" w:space="0" w:color="auto"/>
            <w:bottom w:val="none" w:sz="0" w:space="0" w:color="auto"/>
            <w:right w:val="none" w:sz="0" w:space="0" w:color="auto"/>
          </w:divBdr>
        </w:div>
        <w:div w:id="382145804">
          <w:marLeft w:val="480"/>
          <w:marRight w:val="0"/>
          <w:marTop w:val="0"/>
          <w:marBottom w:val="0"/>
          <w:divBdr>
            <w:top w:val="none" w:sz="0" w:space="0" w:color="auto"/>
            <w:left w:val="none" w:sz="0" w:space="0" w:color="auto"/>
            <w:bottom w:val="none" w:sz="0" w:space="0" w:color="auto"/>
            <w:right w:val="none" w:sz="0" w:space="0" w:color="auto"/>
          </w:divBdr>
        </w:div>
        <w:div w:id="201984218">
          <w:marLeft w:val="480"/>
          <w:marRight w:val="0"/>
          <w:marTop w:val="0"/>
          <w:marBottom w:val="0"/>
          <w:divBdr>
            <w:top w:val="none" w:sz="0" w:space="0" w:color="auto"/>
            <w:left w:val="none" w:sz="0" w:space="0" w:color="auto"/>
            <w:bottom w:val="none" w:sz="0" w:space="0" w:color="auto"/>
            <w:right w:val="none" w:sz="0" w:space="0" w:color="auto"/>
          </w:divBdr>
        </w:div>
        <w:div w:id="596213712">
          <w:marLeft w:val="480"/>
          <w:marRight w:val="0"/>
          <w:marTop w:val="0"/>
          <w:marBottom w:val="0"/>
          <w:divBdr>
            <w:top w:val="none" w:sz="0" w:space="0" w:color="auto"/>
            <w:left w:val="none" w:sz="0" w:space="0" w:color="auto"/>
            <w:bottom w:val="none" w:sz="0" w:space="0" w:color="auto"/>
            <w:right w:val="none" w:sz="0" w:space="0" w:color="auto"/>
          </w:divBdr>
        </w:div>
        <w:div w:id="79837433">
          <w:marLeft w:val="480"/>
          <w:marRight w:val="0"/>
          <w:marTop w:val="0"/>
          <w:marBottom w:val="0"/>
          <w:divBdr>
            <w:top w:val="none" w:sz="0" w:space="0" w:color="auto"/>
            <w:left w:val="none" w:sz="0" w:space="0" w:color="auto"/>
            <w:bottom w:val="none" w:sz="0" w:space="0" w:color="auto"/>
            <w:right w:val="none" w:sz="0" w:space="0" w:color="auto"/>
          </w:divBdr>
        </w:div>
        <w:div w:id="805395026">
          <w:marLeft w:val="480"/>
          <w:marRight w:val="0"/>
          <w:marTop w:val="0"/>
          <w:marBottom w:val="0"/>
          <w:divBdr>
            <w:top w:val="none" w:sz="0" w:space="0" w:color="auto"/>
            <w:left w:val="none" w:sz="0" w:space="0" w:color="auto"/>
            <w:bottom w:val="none" w:sz="0" w:space="0" w:color="auto"/>
            <w:right w:val="none" w:sz="0" w:space="0" w:color="auto"/>
          </w:divBdr>
        </w:div>
        <w:div w:id="571089945">
          <w:marLeft w:val="480"/>
          <w:marRight w:val="0"/>
          <w:marTop w:val="0"/>
          <w:marBottom w:val="0"/>
          <w:divBdr>
            <w:top w:val="none" w:sz="0" w:space="0" w:color="auto"/>
            <w:left w:val="none" w:sz="0" w:space="0" w:color="auto"/>
            <w:bottom w:val="none" w:sz="0" w:space="0" w:color="auto"/>
            <w:right w:val="none" w:sz="0" w:space="0" w:color="auto"/>
          </w:divBdr>
        </w:div>
        <w:div w:id="1478375230">
          <w:marLeft w:val="480"/>
          <w:marRight w:val="0"/>
          <w:marTop w:val="0"/>
          <w:marBottom w:val="0"/>
          <w:divBdr>
            <w:top w:val="none" w:sz="0" w:space="0" w:color="auto"/>
            <w:left w:val="none" w:sz="0" w:space="0" w:color="auto"/>
            <w:bottom w:val="none" w:sz="0" w:space="0" w:color="auto"/>
            <w:right w:val="none" w:sz="0" w:space="0" w:color="auto"/>
          </w:divBdr>
        </w:div>
        <w:div w:id="1471942589">
          <w:marLeft w:val="480"/>
          <w:marRight w:val="0"/>
          <w:marTop w:val="0"/>
          <w:marBottom w:val="0"/>
          <w:divBdr>
            <w:top w:val="none" w:sz="0" w:space="0" w:color="auto"/>
            <w:left w:val="none" w:sz="0" w:space="0" w:color="auto"/>
            <w:bottom w:val="none" w:sz="0" w:space="0" w:color="auto"/>
            <w:right w:val="none" w:sz="0" w:space="0" w:color="auto"/>
          </w:divBdr>
        </w:div>
        <w:div w:id="1219122417">
          <w:marLeft w:val="480"/>
          <w:marRight w:val="0"/>
          <w:marTop w:val="0"/>
          <w:marBottom w:val="0"/>
          <w:divBdr>
            <w:top w:val="none" w:sz="0" w:space="0" w:color="auto"/>
            <w:left w:val="none" w:sz="0" w:space="0" w:color="auto"/>
            <w:bottom w:val="none" w:sz="0" w:space="0" w:color="auto"/>
            <w:right w:val="none" w:sz="0" w:space="0" w:color="auto"/>
          </w:divBdr>
        </w:div>
        <w:div w:id="1260724069">
          <w:marLeft w:val="480"/>
          <w:marRight w:val="0"/>
          <w:marTop w:val="0"/>
          <w:marBottom w:val="0"/>
          <w:divBdr>
            <w:top w:val="none" w:sz="0" w:space="0" w:color="auto"/>
            <w:left w:val="none" w:sz="0" w:space="0" w:color="auto"/>
            <w:bottom w:val="none" w:sz="0" w:space="0" w:color="auto"/>
            <w:right w:val="none" w:sz="0" w:space="0" w:color="auto"/>
          </w:divBdr>
        </w:div>
        <w:div w:id="1839540531">
          <w:marLeft w:val="480"/>
          <w:marRight w:val="0"/>
          <w:marTop w:val="0"/>
          <w:marBottom w:val="0"/>
          <w:divBdr>
            <w:top w:val="none" w:sz="0" w:space="0" w:color="auto"/>
            <w:left w:val="none" w:sz="0" w:space="0" w:color="auto"/>
            <w:bottom w:val="none" w:sz="0" w:space="0" w:color="auto"/>
            <w:right w:val="none" w:sz="0" w:space="0" w:color="auto"/>
          </w:divBdr>
        </w:div>
        <w:div w:id="269513326">
          <w:marLeft w:val="480"/>
          <w:marRight w:val="0"/>
          <w:marTop w:val="0"/>
          <w:marBottom w:val="0"/>
          <w:divBdr>
            <w:top w:val="none" w:sz="0" w:space="0" w:color="auto"/>
            <w:left w:val="none" w:sz="0" w:space="0" w:color="auto"/>
            <w:bottom w:val="none" w:sz="0" w:space="0" w:color="auto"/>
            <w:right w:val="none" w:sz="0" w:space="0" w:color="auto"/>
          </w:divBdr>
        </w:div>
        <w:div w:id="518936618">
          <w:marLeft w:val="480"/>
          <w:marRight w:val="0"/>
          <w:marTop w:val="0"/>
          <w:marBottom w:val="0"/>
          <w:divBdr>
            <w:top w:val="none" w:sz="0" w:space="0" w:color="auto"/>
            <w:left w:val="none" w:sz="0" w:space="0" w:color="auto"/>
            <w:bottom w:val="none" w:sz="0" w:space="0" w:color="auto"/>
            <w:right w:val="none" w:sz="0" w:space="0" w:color="auto"/>
          </w:divBdr>
        </w:div>
        <w:div w:id="1393042838">
          <w:marLeft w:val="480"/>
          <w:marRight w:val="0"/>
          <w:marTop w:val="0"/>
          <w:marBottom w:val="0"/>
          <w:divBdr>
            <w:top w:val="none" w:sz="0" w:space="0" w:color="auto"/>
            <w:left w:val="none" w:sz="0" w:space="0" w:color="auto"/>
            <w:bottom w:val="none" w:sz="0" w:space="0" w:color="auto"/>
            <w:right w:val="none" w:sz="0" w:space="0" w:color="auto"/>
          </w:divBdr>
        </w:div>
        <w:div w:id="108818266">
          <w:marLeft w:val="480"/>
          <w:marRight w:val="0"/>
          <w:marTop w:val="0"/>
          <w:marBottom w:val="0"/>
          <w:divBdr>
            <w:top w:val="none" w:sz="0" w:space="0" w:color="auto"/>
            <w:left w:val="none" w:sz="0" w:space="0" w:color="auto"/>
            <w:bottom w:val="none" w:sz="0" w:space="0" w:color="auto"/>
            <w:right w:val="none" w:sz="0" w:space="0" w:color="auto"/>
          </w:divBdr>
        </w:div>
        <w:div w:id="1856187630">
          <w:marLeft w:val="480"/>
          <w:marRight w:val="0"/>
          <w:marTop w:val="0"/>
          <w:marBottom w:val="0"/>
          <w:divBdr>
            <w:top w:val="none" w:sz="0" w:space="0" w:color="auto"/>
            <w:left w:val="none" w:sz="0" w:space="0" w:color="auto"/>
            <w:bottom w:val="none" w:sz="0" w:space="0" w:color="auto"/>
            <w:right w:val="none" w:sz="0" w:space="0" w:color="auto"/>
          </w:divBdr>
        </w:div>
        <w:div w:id="808012038">
          <w:marLeft w:val="480"/>
          <w:marRight w:val="0"/>
          <w:marTop w:val="0"/>
          <w:marBottom w:val="0"/>
          <w:divBdr>
            <w:top w:val="none" w:sz="0" w:space="0" w:color="auto"/>
            <w:left w:val="none" w:sz="0" w:space="0" w:color="auto"/>
            <w:bottom w:val="none" w:sz="0" w:space="0" w:color="auto"/>
            <w:right w:val="none" w:sz="0" w:space="0" w:color="auto"/>
          </w:divBdr>
        </w:div>
        <w:div w:id="11760074">
          <w:marLeft w:val="480"/>
          <w:marRight w:val="0"/>
          <w:marTop w:val="0"/>
          <w:marBottom w:val="0"/>
          <w:divBdr>
            <w:top w:val="none" w:sz="0" w:space="0" w:color="auto"/>
            <w:left w:val="none" w:sz="0" w:space="0" w:color="auto"/>
            <w:bottom w:val="none" w:sz="0" w:space="0" w:color="auto"/>
            <w:right w:val="none" w:sz="0" w:space="0" w:color="auto"/>
          </w:divBdr>
        </w:div>
        <w:div w:id="142356010">
          <w:marLeft w:val="480"/>
          <w:marRight w:val="0"/>
          <w:marTop w:val="0"/>
          <w:marBottom w:val="0"/>
          <w:divBdr>
            <w:top w:val="none" w:sz="0" w:space="0" w:color="auto"/>
            <w:left w:val="none" w:sz="0" w:space="0" w:color="auto"/>
            <w:bottom w:val="none" w:sz="0" w:space="0" w:color="auto"/>
            <w:right w:val="none" w:sz="0" w:space="0" w:color="auto"/>
          </w:divBdr>
        </w:div>
        <w:div w:id="570115810">
          <w:marLeft w:val="480"/>
          <w:marRight w:val="0"/>
          <w:marTop w:val="0"/>
          <w:marBottom w:val="0"/>
          <w:divBdr>
            <w:top w:val="none" w:sz="0" w:space="0" w:color="auto"/>
            <w:left w:val="none" w:sz="0" w:space="0" w:color="auto"/>
            <w:bottom w:val="none" w:sz="0" w:space="0" w:color="auto"/>
            <w:right w:val="none" w:sz="0" w:space="0" w:color="auto"/>
          </w:divBdr>
        </w:div>
        <w:div w:id="2083601656">
          <w:marLeft w:val="480"/>
          <w:marRight w:val="0"/>
          <w:marTop w:val="0"/>
          <w:marBottom w:val="0"/>
          <w:divBdr>
            <w:top w:val="none" w:sz="0" w:space="0" w:color="auto"/>
            <w:left w:val="none" w:sz="0" w:space="0" w:color="auto"/>
            <w:bottom w:val="none" w:sz="0" w:space="0" w:color="auto"/>
            <w:right w:val="none" w:sz="0" w:space="0" w:color="auto"/>
          </w:divBdr>
        </w:div>
        <w:div w:id="437146517">
          <w:marLeft w:val="480"/>
          <w:marRight w:val="0"/>
          <w:marTop w:val="0"/>
          <w:marBottom w:val="0"/>
          <w:divBdr>
            <w:top w:val="none" w:sz="0" w:space="0" w:color="auto"/>
            <w:left w:val="none" w:sz="0" w:space="0" w:color="auto"/>
            <w:bottom w:val="none" w:sz="0" w:space="0" w:color="auto"/>
            <w:right w:val="none" w:sz="0" w:space="0" w:color="auto"/>
          </w:divBdr>
        </w:div>
        <w:div w:id="258177446">
          <w:marLeft w:val="480"/>
          <w:marRight w:val="0"/>
          <w:marTop w:val="0"/>
          <w:marBottom w:val="0"/>
          <w:divBdr>
            <w:top w:val="none" w:sz="0" w:space="0" w:color="auto"/>
            <w:left w:val="none" w:sz="0" w:space="0" w:color="auto"/>
            <w:bottom w:val="none" w:sz="0" w:space="0" w:color="auto"/>
            <w:right w:val="none" w:sz="0" w:space="0" w:color="auto"/>
          </w:divBdr>
        </w:div>
        <w:div w:id="1978563883">
          <w:marLeft w:val="480"/>
          <w:marRight w:val="0"/>
          <w:marTop w:val="0"/>
          <w:marBottom w:val="0"/>
          <w:divBdr>
            <w:top w:val="none" w:sz="0" w:space="0" w:color="auto"/>
            <w:left w:val="none" w:sz="0" w:space="0" w:color="auto"/>
            <w:bottom w:val="none" w:sz="0" w:space="0" w:color="auto"/>
            <w:right w:val="none" w:sz="0" w:space="0" w:color="auto"/>
          </w:divBdr>
        </w:div>
        <w:div w:id="411515626">
          <w:marLeft w:val="480"/>
          <w:marRight w:val="0"/>
          <w:marTop w:val="0"/>
          <w:marBottom w:val="0"/>
          <w:divBdr>
            <w:top w:val="none" w:sz="0" w:space="0" w:color="auto"/>
            <w:left w:val="none" w:sz="0" w:space="0" w:color="auto"/>
            <w:bottom w:val="none" w:sz="0" w:space="0" w:color="auto"/>
            <w:right w:val="none" w:sz="0" w:space="0" w:color="auto"/>
          </w:divBdr>
        </w:div>
        <w:div w:id="1228033985">
          <w:marLeft w:val="480"/>
          <w:marRight w:val="0"/>
          <w:marTop w:val="0"/>
          <w:marBottom w:val="0"/>
          <w:divBdr>
            <w:top w:val="none" w:sz="0" w:space="0" w:color="auto"/>
            <w:left w:val="none" w:sz="0" w:space="0" w:color="auto"/>
            <w:bottom w:val="none" w:sz="0" w:space="0" w:color="auto"/>
            <w:right w:val="none" w:sz="0" w:space="0" w:color="auto"/>
          </w:divBdr>
        </w:div>
        <w:div w:id="1263101979">
          <w:marLeft w:val="480"/>
          <w:marRight w:val="0"/>
          <w:marTop w:val="0"/>
          <w:marBottom w:val="0"/>
          <w:divBdr>
            <w:top w:val="none" w:sz="0" w:space="0" w:color="auto"/>
            <w:left w:val="none" w:sz="0" w:space="0" w:color="auto"/>
            <w:bottom w:val="none" w:sz="0" w:space="0" w:color="auto"/>
            <w:right w:val="none" w:sz="0" w:space="0" w:color="auto"/>
          </w:divBdr>
        </w:div>
        <w:div w:id="1777212847">
          <w:marLeft w:val="480"/>
          <w:marRight w:val="0"/>
          <w:marTop w:val="0"/>
          <w:marBottom w:val="0"/>
          <w:divBdr>
            <w:top w:val="none" w:sz="0" w:space="0" w:color="auto"/>
            <w:left w:val="none" w:sz="0" w:space="0" w:color="auto"/>
            <w:bottom w:val="none" w:sz="0" w:space="0" w:color="auto"/>
            <w:right w:val="none" w:sz="0" w:space="0" w:color="auto"/>
          </w:divBdr>
        </w:div>
        <w:div w:id="1501038808">
          <w:marLeft w:val="480"/>
          <w:marRight w:val="0"/>
          <w:marTop w:val="0"/>
          <w:marBottom w:val="0"/>
          <w:divBdr>
            <w:top w:val="none" w:sz="0" w:space="0" w:color="auto"/>
            <w:left w:val="none" w:sz="0" w:space="0" w:color="auto"/>
            <w:bottom w:val="none" w:sz="0" w:space="0" w:color="auto"/>
            <w:right w:val="none" w:sz="0" w:space="0" w:color="auto"/>
          </w:divBdr>
        </w:div>
        <w:div w:id="1560898880">
          <w:marLeft w:val="480"/>
          <w:marRight w:val="0"/>
          <w:marTop w:val="0"/>
          <w:marBottom w:val="0"/>
          <w:divBdr>
            <w:top w:val="none" w:sz="0" w:space="0" w:color="auto"/>
            <w:left w:val="none" w:sz="0" w:space="0" w:color="auto"/>
            <w:bottom w:val="none" w:sz="0" w:space="0" w:color="auto"/>
            <w:right w:val="none" w:sz="0" w:space="0" w:color="auto"/>
          </w:divBdr>
        </w:div>
        <w:div w:id="1761443683">
          <w:marLeft w:val="480"/>
          <w:marRight w:val="0"/>
          <w:marTop w:val="0"/>
          <w:marBottom w:val="0"/>
          <w:divBdr>
            <w:top w:val="none" w:sz="0" w:space="0" w:color="auto"/>
            <w:left w:val="none" w:sz="0" w:space="0" w:color="auto"/>
            <w:bottom w:val="none" w:sz="0" w:space="0" w:color="auto"/>
            <w:right w:val="none" w:sz="0" w:space="0" w:color="auto"/>
          </w:divBdr>
        </w:div>
        <w:div w:id="596671250">
          <w:marLeft w:val="480"/>
          <w:marRight w:val="0"/>
          <w:marTop w:val="0"/>
          <w:marBottom w:val="0"/>
          <w:divBdr>
            <w:top w:val="none" w:sz="0" w:space="0" w:color="auto"/>
            <w:left w:val="none" w:sz="0" w:space="0" w:color="auto"/>
            <w:bottom w:val="none" w:sz="0" w:space="0" w:color="auto"/>
            <w:right w:val="none" w:sz="0" w:space="0" w:color="auto"/>
          </w:divBdr>
        </w:div>
        <w:div w:id="165096431">
          <w:marLeft w:val="480"/>
          <w:marRight w:val="0"/>
          <w:marTop w:val="0"/>
          <w:marBottom w:val="0"/>
          <w:divBdr>
            <w:top w:val="none" w:sz="0" w:space="0" w:color="auto"/>
            <w:left w:val="none" w:sz="0" w:space="0" w:color="auto"/>
            <w:bottom w:val="none" w:sz="0" w:space="0" w:color="auto"/>
            <w:right w:val="none" w:sz="0" w:space="0" w:color="auto"/>
          </w:divBdr>
        </w:div>
        <w:div w:id="36054324">
          <w:marLeft w:val="480"/>
          <w:marRight w:val="0"/>
          <w:marTop w:val="0"/>
          <w:marBottom w:val="0"/>
          <w:divBdr>
            <w:top w:val="none" w:sz="0" w:space="0" w:color="auto"/>
            <w:left w:val="none" w:sz="0" w:space="0" w:color="auto"/>
            <w:bottom w:val="none" w:sz="0" w:space="0" w:color="auto"/>
            <w:right w:val="none" w:sz="0" w:space="0" w:color="auto"/>
          </w:divBdr>
        </w:div>
        <w:div w:id="1616907065">
          <w:marLeft w:val="480"/>
          <w:marRight w:val="0"/>
          <w:marTop w:val="0"/>
          <w:marBottom w:val="0"/>
          <w:divBdr>
            <w:top w:val="none" w:sz="0" w:space="0" w:color="auto"/>
            <w:left w:val="none" w:sz="0" w:space="0" w:color="auto"/>
            <w:bottom w:val="none" w:sz="0" w:space="0" w:color="auto"/>
            <w:right w:val="none" w:sz="0" w:space="0" w:color="auto"/>
          </w:divBdr>
        </w:div>
        <w:div w:id="141166332">
          <w:marLeft w:val="480"/>
          <w:marRight w:val="0"/>
          <w:marTop w:val="0"/>
          <w:marBottom w:val="0"/>
          <w:divBdr>
            <w:top w:val="none" w:sz="0" w:space="0" w:color="auto"/>
            <w:left w:val="none" w:sz="0" w:space="0" w:color="auto"/>
            <w:bottom w:val="none" w:sz="0" w:space="0" w:color="auto"/>
            <w:right w:val="none" w:sz="0" w:space="0" w:color="auto"/>
          </w:divBdr>
        </w:div>
        <w:div w:id="6099551">
          <w:marLeft w:val="480"/>
          <w:marRight w:val="0"/>
          <w:marTop w:val="0"/>
          <w:marBottom w:val="0"/>
          <w:divBdr>
            <w:top w:val="none" w:sz="0" w:space="0" w:color="auto"/>
            <w:left w:val="none" w:sz="0" w:space="0" w:color="auto"/>
            <w:bottom w:val="none" w:sz="0" w:space="0" w:color="auto"/>
            <w:right w:val="none" w:sz="0" w:space="0" w:color="auto"/>
          </w:divBdr>
        </w:div>
        <w:div w:id="1373726231">
          <w:marLeft w:val="480"/>
          <w:marRight w:val="0"/>
          <w:marTop w:val="0"/>
          <w:marBottom w:val="0"/>
          <w:divBdr>
            <w:top w:val="none" w:sz="0" w:space="0" w:color="auto"/>
            <w:left w:val="none" w:sz="0" w:space="0" w:color="auto"/>
            <w:bottom w:val="none" w:sz="0" w:space="0" w:color="auto"/>
            <w:right w:val="none" w:sz="0" w:space="0" w:color="auto"/>
          </w:divBdr>
        </w:div>
        <w:div w:id="502932790">
          <w:marLeft w:val="480"/>
          <w:marRight w:val="0"/>
          <w:marTop w:val="0"/>
          <w:marBottom w:val="0"/>
          <w:divBdr>
            <w:top w:val="none" w:sz="0" w:space="0" w:color="auto"/>
            <w:left w:val="none" w:sz="0" w:space="0" w:color="auto"/>
            <w:bottom w:val="none" w:sz="0" w:space="0" w:color="auto"/>
            <w:right w:val="none" w:sz="0" w:space="0" w:color="auto"/>
          </w:divBdr>
        </w:div>
      </w:divsChild>
    </w:div>
    <w:div w:id="159471362">
      <w:bodyDiv w:val="1"/>
      <w:marLeft w:val="0"/>
      <w:marRight w:val="0"/>
      <w:marTop w:val="0"/>
      <w:marBottom w:val="0"/>
      <w:divBdr>
        <w:top w:val="none" w:sz="0" w:space="0" w:color="auto"/>
        <w:left w:val="none" w:sz="0" w:space="0" w:color="auto"/>
        <w:bottom w:val="none" w:sz="0" w:space="0" w:color="auto"/>
        <w:right w:val="none" w:sz="0" w:space="0" w:color="auto"/>
      </w:divBdr>
      <w:divsChild>
        <w:div w:id="961612018">
          <w:marLeft w:val="480"/>
          <w:marRight w:val="0"/>
          <w:marTop w:val="0"/>
          <w:marBottom w:val="0"/>
          <w:divBdr>
            <w:top w:val="none" w:sz="0" w:space="0" w:color="auto"/>
            <w:left w:val="none" w:sz="0" w:space="0" w:color="auto"/>
            <w:bottom w:val="none" w:sz="0" w:space="0" w:color="auto"/>
            <w:right w:val="none" w:sz="0" w:space="0" w:color="auto"/>
          </w:divBdr>
        </w:div>
        <w:div w:id="890464420">
          <w:marLeft w:val="480"/>
          <w:marRight w:val="0"/>
          <w:marTop w:val="0"/>
          <w:marBottom w:val="0"/>
          <w:divBdr>
            <w:top w:val="none" w:sz="0" w:space="0" w:color="auto"/>
            <w:left w:val="none" w:sz="0" w:space="0" w:color="auto"/>
            <w:bottom w:val="none" w:sz="0" w:space="0" w:color="auto"/>
            <w:right w:val="none" w:sz="0" w:space="0" w:color="auto"/>
          </w:divBdr>
        </w:div>
        <w:div w:id="1971545511">
          <w:marLeft w:val="480"/>
          <w:marRight w:val="0"/>
          <w:marTop w:val="0"/>
          <w:marBottom w:val="0"/>
          <w:divBdr>
            <w:top w:val="none" w:sz="0" w:space="0" w:color="auto"/>
            <w:left w:val="none" w:sz="0" w:space="0" w:color="auto"/>
            <w:bottom w:val="none" w:sz="0" w:space="0" w:color="auto"/>
            <w:right w:val="none" w:sz="0" w:space="0" w:color="auto"/>
          </w:divBdr>
        </w:div>
        <w:div w:id="1273438269">
          <w:marLeft w:val="480"/>
          <w:marRight w:val="0"/>
          <w:marTop w:val="0"/>
          <w:marBottom w:val="0"/>
          <w:divBdr>
            <w:top w:val="none" w:sz="0" w:space="0" w:color="auto"/>
            <w:left w:val="none" w:sz="0" w:space="0" w:color="auto"/>
            <w:bottom w:val="none" w:sz="0" w:space="0" w:color="auto"/>
            <w:right w:val="none" w:sz="0" w:space="0" w:color="auto"/>
          </w:divBdr>
        </w:div>
        <w:div w:id="1380402095">
          <w:marLeft w:val="480"/>
          <w:marRight w:val="0"/>
          <w:marTop w:val="0"/>
          <w:marBottom w:val="0"/>
          <w:divBdr>
            <w:top w:val="none" w:sz="0" w:space="0" w:color="auto"/>
            <w:left w:val="none" w:sz="0" w:space="0" w:color="auto"/>
            <w:bottom w:val="none" w:sz="0" w:space="0" w:color="auto"/>
            <w:right w:val="none" w:sz="0" w:space="0" w:color="auto"/>
          </w:divBdr>
        </w:div>
        <w:div w:id="1044646552">
          <w:marLeft w:val="480"/>
          <w:marRight w:val="0"/>
          <w:marTop w:val="0"/>
          <w:marBottom w:val="0"/>
          <w:divBdr>
            <w:top w:val="none" w:sz="0" w:space="0" w:color="auto"/>
            <w:left w:val="none" w:sz="0" w:space="0" w:color="auto"/>
            <w:bottom w:val="none" w:sz="0" w:space="0" w:color="auto"/>
            <w:right w:val="none" w:sz="0" w:space="0" w:color="auto"/>
          </w:divBdr>
        </w:div>
        <w:div w:id="1643731778">
          <w:marLeft w:val="480"/>
          <w:marRight w:val="0"/>
          <w:marTop w:val="0"/>
          <w:marBottom w:val="0"/>
          <w:divBdr>
            <w:top w:val="none" w:sz="0" w:space="0" w:color="auto"/>
            <w:left w:val="none" w:sz="0" w:space="0" w:color="auto"/>
            <w:bottom w:val="none" w:sz="0" w:space="0" w:color="auto"/>
            <w:right w:val="none" w:sz="0" w:space="0" w:color="auto"/>
          </w:divBdr>
        </w:div>
        <w:div w:id="118498705">
          <w:marLeft w:val="480"/>
          <w:marRight w:val="0"/>
          <w:marTop w:val="0"/>
          <w:marBottom w:val="0"/>
          <w:divBdr>
            <w:top w:val="none" w:sz="0" w:space="0" w:color="auto"/>
            <w:left w:val="none" w:sz="0" w:space="0" w:color="auto"/>
            <w:bottom w:val="none" w:sz="0" w:space="0" w:color="auto"/>
            <w:right w:val="none" w:sz="0" w:space="0" w:color="auto"/>
          </w:divBdr>
        </w:div>
        <w:div w:id="1126124321">
          <w:marLeft w:val="480"/>
          <w:marRight w:val="0"/>
          <w:marTop w:val="0"/>
          <w:marBottom w:val="0"/>
          <w:divBdr>
            <w:top w:val="none" w:sz="0" w:space="0" w:color="auto"/>
            <w:left w:val="none" w:sz="0" w:space="0" w:color="auto"/>
            <w:bottom w:val="none" w:sz="0" w:space="0" w:color="auto"/>
            <w:right w:val="none" w:sz="0" w:space="0" w:color="auto"/>
          </w:divBdr>
        </w:div>
        <w:div w:id="1356274316">
          <w:marLeft w:val="480"/>
          <w:marRight w:val="0"/>
          <w:marTop w:val="0"/>
          <w:marBottom w:val="0"/>
          <w:divBdr>
            <w:top w:val="none" w:sz="0" w:space="0" w:color="auto"/>
            <w:left w:val="none" w:sz="0" w:space="0" w:color="auto"/>
            <w:bottom w:val="none" w:sz="0" w:space="0" w:color="auto"/>
            <w:right w:val="none" w:sz="0" w:space="0" w:color="auto"/>
          </w:divBdr>
        </w:div>
        <w:div w:id="1876382838">
          <w:marLeft w:val="480"/>
          <w:marRight w:val="0"/>
          <w:marTop w:val="0"/>
          <w:marBottom w:val="0"/>
          <w:divBdr>
            <w:top w:val="none" w:sz="0" w:space="0" w:color="auto"/>
            <w:left w:val="none" w:sz="0" w:space="0" w:color="auto"/>
            <w:bottom w:val="none" w:sz="0" w:space="0" w:color="auto"/>
            <w:right w:val="none" w:sz="0" w:space="0" w:color="auto"/>
          </w:divBdr>
        </w:div>
        <w:div w:id="1540624924">
          <w:marLeft w:val="480"/>
          <w:marRight w:val="0"/>
          <w:marTop w:val="0"/>
          <w:marBottom w:val="0"/>
          <w:divBdr>
            <w:top w:val="none" w:sz="0" w:space="0" w:color="auto"/>
            <w:left w:val="none" w:sz="0" w:space="0" w:color="auto"/>
            <w:bottom w:val="none" w:sz="0" w:space="0" w:color="auto"/>
            <w:right w:val="none" w:sz="0" w:space="0" w:color="auto"/>
          </w:divBdr>
        </w:div>
        <w:div w:id="1313363826">
          <w:marLeft w:val="480"/>
          <w:marRight w:val="0"/>
          <w:marTop w:val="0"/>
          <w:marBottom w:val="0"/>
          <w:divBdr>
            <w:top w:val="none" w:sz="0" w:space="0" w:color="auto"/>
            <w:left w:val="none" w:sz="0" w:space="0" w:color="auto"/>
            <w:bottom w:val="none" w:sz="0" w:space="0" w:color="auto"/>
            <w:right w:val="none" w:sz="0" w:space="0" w:color="auto"/>
          </w:divBdr>
        </w:div>
        <w:div w:id="1198930247">
          <w:marLeft w:val="480"/>
          <w:marRight w:val="0"/>
          <w:marTop w:val="0"/>
          <w:marBottom w:val="0"/>
          <w:divBdr>
            <w:top w:val="none" w:sz="0" w:space="0" w:color="auto"/>
            <w:left w:val="none" w:sz="0" w:space="0" w:color="auto"/>
            <w:bottom w:val="none" w:sz="0" w:space="0" w:color="auto"/>
            <w:right w:val="none" w:sz="0" w:space="0" w:color="auto"/>
          </w:divBdr>
        </w:div>
        <w:div w:id="1700423785">
          <w:marLeft w:val="480"/>
          <w:marRight w:val="0"/>
          <w:marTop w:val="0"/>
          <w:marBottom w:val="0"/>
          <w:divBdr>
            <w:top w:val="none" w:sz="0" w:space="0" w:color="auto"/>
            <w:left w:val="none" w:sz="0" w:space="0" w:color="auto"/>
            <w:bottom w:val="none" w:sz="0" w:space="0" w:color="auto"/>
            <w:right w:val="none" w:sz="0" w:space="0" w:color="auto"/>
          </w:divBdr>
        </w:div>
        <w:div w:id="446702828">
          <w:marLeft w:val="480"/>
          <w:marRight w:val="0"/>
          <w:marTop w:val="0"/>
          <w:marBottom w:val="0"/>
          <w:divBdr>
            <w:top w:val="none" w:sz="0" w:space="0" w:color="auto"/>
            <w:left w:val="none" w:sz="0" w:space="0" w:color="auto"/>
            <w:bottom w:val="none" w:sz="0" w:space="0" w:color="auto"/>
            <w:right w:val="none" w:sz="0" w:space="0" w:color="auto"/>
          </w:divBdr>
        </w:div>
        <w:div w:id="14425921">
          <w:marLeft w:val="480"/>
          <w:marRight w:val="0"/>
          <w:marTop w:val="0"/>
          <w:marBottom w:val="0"/>
          <w:divBdr>
            <w:top w:val="none" w:sz="0" w:space="0" w:color="auto"/>
            <w:left w:val="none" w:sz="0" w:space="0" w:color="auto"/>
            <w:bottom w:val="none" w:sz="0" w:space="0" w:color="auto"/>
            <w:right w:val="none" w:sz="0" w:space="0" w:color="auto"/>
          </w:divBdr>
        </w:div>
        <w:div w:id="2144348997">
          <w:marLeft w:val="480"/>
          <w:marRight w:val="0"/>
          <w:marTop w:val="0"/>
          <w:marBottom w:val="0"/>
          <w:divBdr>
            <w:top w:val="none" w:sz="0" w:space="0" w:color="auto"/>
            <w:left w:val="none" w:sz="0" w:space="0" w:color="auto"/>
            <w:bottom w:val="none" w:sz="0" w:space="0" w:color="auto"/>
            <w:right w:val="none" w:sz="0" w:space="0" w:color="auto"/>
          </w:divBdr>
        </w:div>
        <w:div w:id="2145344209">
          <w:marLeft w:val="480"/>
          <w:marRight w:val="0"/>
          <w:marTop w:val="0"/>
          <w:marBottom w:val="0"/>
          <w:divBdr>
            <w:top w:val="none" w:sz="0" w:space="0" w:color="auto"/>
            <w:left w:val="none" w:sz="0" w:space="0" w:color="auto"/>
            <w:bottom w:val="none" w:sz="0" w:space="0" w:color="auto"/>
            <w:right w:val="none" w:sz="0" w:space="0" w:color="auto"/>
          </w:divBdr>
        </w:div>
        <w:div w:id="773020687">
          <w:marLeft w:val="480"/>
          <w:marRight w:val="0"/>
          <w:marTop w:val="0"/>
          <w:marBottom w:val="0"/>
          <w:divBdr>
            <w:top w:val="none" w:sz="0" w:space="0" w:color="auto"/>
            <w:left w:val="none" w:sz="0" w:space="0" w:color="auto"/>
            <w:bottom w:val="none" w:sz="0" w:space="0" w:color="auto"/>
            <w:right w:val="none" w:sz="0" w:space="0" w:color="auto"/>
          </w:divBdr>
        </w:div>
        <w:div w:id="1109853161">
          <w:marLeft w:val="480"/>
          <w:marRight w:val="0"/>
          <w:marTop w:val="0"/>
          <w:marBottom w:val="0"/>
          <w:divBdr>
            <w:top w:val="none" w:sz="0" w:space="0" w:color="auto"/>
            <w:left w:val="none" w:sz="0" w:space="0" w:color="auto"/>
            <w:bottom w:val="none" w:sz="0" w:space="0" w:color="auto"/>
            <w:right w:val="none" w:sz="0" w:space="0" w:color="auto"/>
          </w:divBdr>
        </w:div>
        <w:div w:id="400830494">
          <w:marLeft w:val="480"/>
          <w:marRight w:val="0"/>
          <w:marTop w:val="0"/>
          <w:marBottom w:val="0"/>
          <w:divBdr>
            <w:top w:val="none" w:sz="0" w:space="0" w:color="auto"/>
            <w:left w:val="none" w:sz="0" w:space="0" w:color="auto"/>
            <w:bottom w:val="none" w:sz="0" w:space="0" w:color="auto"/>
            <w:right w:val="none" w:sz="0" w:space="0" w:color="auto"/>
          </w:divBdr>
        </w:div>
        <w:div w:id="103574668">
          <w:marLeft w:val="480"/>
          <w:marRight w:val="0"/>
          <w:marTop w:val="0"/>
          <w:marBottom w:val="0"/>
          <w:divBdr>
            <w:top w:val="none" w:sz="0" w:space="0" w:color="auto"/>
            <w:left w:val="none" w:sz="0" w:space="0" w:color="auto"/>
            <w:bottom w:val="none" w:sz="0" w:space="0" w:color="auto"/>
            <w:right w:val="none" w:sz="0" w:space="0" w:color="auto"/>
          </w:divBdr>
        </w:div>
        <w:div w:id="1298560842">
          <w:marLeft w:val="480"/>
          <w:marRight w:val="0"/>
          <w:marTop w:val="0"/>
          <w:marBottom w:val="0"/>
          <w:divBdr>
            <w:top w:val="none" w:sz="0" w:space="0" w:color="auto"/>
            <w:left w:val="none" w:sz="0" w:space="0" w:color="auto"/>
            <w:bottom w:val="none" w:sz="0" w:space="0" w:color="auto"/>
            <w:right w:val="none" w:sz="0" w:space="0" w:color="auto"/>
          </w:divBdr>
        </w:div>
        <w:div w:id="2123378142">
          <w:marLeft w:val="480"/>
          <w:marRight w:val="0"/>
          <w:marTop w:val="0"/>
          <w:marBottom w:val="0"/>
          <w:divBdr>
            <w:top w:val="none" w:sz="0" w:space="0" w:color="auto"/>
            <w:left w:val="none" w:sz="0" w:space="0" w:color="auto"/>
            <w:bottom w:val="none" w:sz="0" w:space="0" w:color="auto"/>
            <w:right w:val="none" w:sz="0" w:space="0" w:color="auto"/>
          </w:divBdr>
        </w:div>
        <w:div w:id="1131052823">
          <w:marLeft w:val="480"/>
          <w:marRight w:val="0"/>
          <w:marTop w:val="0"/>
          <w:marBottom w:val="0"/>
          <w:divBdr>
            <w:top w:val="none" w:sz="0" w:space="0" w:color="auto"/>
            <w:left w:val="none" w:sz="0" w:space="0" w:color="auto"/>
            <w:bottom w:val="none" w:sz="0" w:space="0" w:color="auto"/>
            <w:right w:val="none" w:sz="0" w:space="0" w:color="auto"/>
          </w:divBdr>
        </w:div>
        <w:div w:id="1001395181">
          <w:marLeft w:val="480"/>
          <w:marRight w:val="0"/>
          <w:marTop w:val="0"/>
          <w:marBottom w:val="0"/>
          <w:divBdr>
            <w:top w:val="none" w:sz="0" w:space="0" w:color="auto"/>
            <w:left w:val="none" w:sz="0" w:space="0" w:color="auto"/>
            <w:bottom w:val="none" w:sz="0" w:space="0" w:color="auto"/>
            <w:right w:val="none" w:sz="0" w:space="0" w:color="auto"/>
          </w:divBdr>
        </w:div>
        <w:div w:id="2123071274">
          <w:marLeft w:val="480"/>
          <w:marRight w:val="0"/>
          <w:marTop w:val="0"/>
          <w:marBottom w:val="0"/>
          <w:divBdr>
            <w:top w:val="none" w:sz="0" w:space="0" w:color="auto"/>
            <w:left w:val="none" w:sz="0" w:space="0" w:color="auto"/>
            <w:bottom w:val="none" w:sz="0" w:space="0" w:color="auto"/>
            <w:right w:val="none" w:sz="0" w:space="0" w:color="auto"/>
          </w:divBdr>
        </w:div>
        <w:div w:id="599332716">
          <w:marLeft w:val="480"/>
          <w:marRight w:val="0"/>
          <w:marTop w:val="0"/>
          <w:marBottom w:val="0"/>
          <w:divBdr>
            <w:top w:val="none" w:sz="0" w:space="0" w:color="auto"/>
            <w:left w:val="none" w:sz="0" w:space="0" w:color="auto"/>
            <w:bottom w:val="none" w:sz="0" w:space="0" w:color="auto"/>
            <w:right w:val="none" w:sz="0" w:space="0" w:color="auto"/>
          </w:divBdr>
        </w:div>
        <w:div w:id="230122488">
          <w:marLeft w:val="480"/>
          <w:marRight w:val="0"/>
          <w:marTop w:val="0"/>
          <w:marBottom w:val="0"/>
          <w:divBdr>
            <w:top w:val="none" w:sz="0" w:space="0" w:color="auto"/>
            <w:left w:val="none" w:sz="0" w:space="0" w:color="auto"/>
            <w:bottom w:val="none" w:sz="0" w:space="0" w:color="auto"/>
            <w:right w:val="none" w:sz="0" w:space="0" w:color="auto"/>
          </w:divBdr>
        </w:div>
        <w:div w:id="1201623419">
          <w:marLeft w:val="480"/>
          <w:marRight w:val="0"/>
          <w:marTop w:val="0"/>
          <w:marBottom w:val="0"/>
          <w:divBdr>
            <w:top w:val="none" w:sz="0" w:space="0" w:color="auto"/>
            <w:left w:val="none" w:sz="0" w:space="0" w:color="auto"/>
            <w:bottom w:val="none" w:sz="0" w:space="0" w:color="auto"/>
            <w:right w:val="none" w:sz="0" w:space="0" w:color="auto"/>
          </w:divBdr>
        </w:div>
        <w:div w:id="1959023563">
          <w:marLeft w:val="480"/>
          <w:marRight w:val="0"/>
          <w:marTop w:val="0"/>
          <w:marBottom w:val="0"/>
          <w:divBdr>
            <w:top w:val="none" w:sz="0" w:space="0" w:color="auto"/>
            <w:left w:val="none" w:sz="0" w:space="0" w:color="auto"/>
            <w:bottom w:val="none" w:sz="0" w:space="0" w:color="auto"/>
            <w:right w:val="none" w:sz="0" w:space="0" w:color="auto"/>
          </w:divBdr>
        </w:div>
        <w:div w:id="916789332">
          <w:marLeft w:val="480"/>
          <w:marRight w:val="0"/>
          <w:marTop w:val="0"/>
          <w:marBottom w:val="0"/>
          <w:divBdr>
            <w:top w:val="none" w:sz="0" w:space="0" w:color="auto"/>
            <w:left w:val="none" w:sz="0" w:space="0" w:color="auto"/>
            <w:bottom w:val="none" w:sz="0" w:space="0" w:color="auto"/>
            <w:right w:val="none" w:sz="0" w:space="0" w:color="auto"/>
          </w:divBdr>
        </w:div>
        <w:div w:id="1323003344">
          <w:marLeft w:val="480"/>
          <w:marRight w:val="0"/>
          <w:marTop w:val="0"/>
          <w:marBottom w:val="0"/>
          <w:divBdr>
            <w:top w:val="none" w:sz="0" w:space="0" w:color="auto"/>
            <w:left w:val="none" w:sz="0" w:space="0" w:color="auto"/>
            <w:bottom w:val="none" w:sz="0" w:space="0" w:color="auto"/>
            <w:right w:val="none" w:sz="0" w:space="0" w:color="auto"/>
          </w:divBdr>
        </w:div>
        <w:div w:id="1941985939">
          <w:marLeft w:val="480"/>
          <w:marRight w:val="0"/>
          <w:marTop w:val="0"/>
          <w:marBottom w:val="0"/>
          <w:divBdr>
            <w:top w:val="none" w:sz="0" w:space="0" w:color="auto"/>
            <w:left w:val="none" w:sz="0" w:space="0" w:color="auto"/>
            <w:bottom w:val="none" w:sz="0" w:space="0" w:color="auto"/>
            <w:right w:val="none" w:sz="0" w:space="0" w:color="auto"/>
          </w:divBdr>
        </w:div>
        <w:div w:id="1463839251">
          <w:marLeft w:val="480"/>
          <w:marRight w:val="0"/>
          <w:marTop w:val="0"/>
          <w:marBottom w:val="0"/>
          <w:divBdr>
            <w:top w:val="none" w:sz="0" w:space="0" w:color="auto"/>
            <w:left w:val="none" w:sz="0" w:space="0" w:color="auto"/>
            <w:bottom w:val="none" w:sz="0" w:space="0" w:color="auto"/>
            <w:right w:val="none" w:sz="0" w:space="0" w:color="auto"/>
          </w:divBdr>
        </w:div>
        <w:div w:id="317730690">
          <w:marLeft w:val="480"/>
          <w:marRight w:val="0"/>
          <w:marTop w:val="0"/>
          <w:marBottom w:val="0"/>
          <w:divBdr>
            <w:top w:val="none" w:sz="0" w:space="0" w:color="auto"/>
            <w:left w:val="none" w:sz="0" w:space="0" w:color="auto"/>
            <w:bottom w:val="none" w:sz="0" w:space="0" w:color="auto"/>
            <w:right w:val="none" w:sz="0" w:space="0" w:color="auto"/>
          </w:divBdr>
        </w:div>
        <w:div w:id="602810464">
          <w:marLeft w:val="480"/>
          <w:marRight w:val="0"/>
          <w:marTop w:val="0"/>
          <w:marBottom w:val="0"/>
          <w:divBdr>
            <w:top w:val="none" w:sz="0" w:space="0" w:color="auto"/>
            <w:left w:val="none" w:sz="0" w:space="0" w:color="auto"/>
            <w:bottom w:val="none" w:sz="0" w:space="0" w:color="auto"/>
            <w:right w:val="none" w:sz="0" w:space="0" w:color="auto"/>
          </w:divBdr>
        </w:div>
        <w:div w:id="277682203">
          <w:marLeft w:val="480"/>
          <w:marRight w:val="0"/>
          <w:marTop w:val="0"/>
          <w:marBottom w:val="0"/>
          <w:divBdr>
            <w:top w:val="none" w:sz="0" w:space="0" w:color="auto"/>
            <w:left w:val="none" w:sz="0" w:space="0" w:color="auto"/>
            <w:bottom w:val="none" w:sz="0" w:space="0" w:color="auto"/>
            <w:right w:val="none" w:sz="0" w:space="0" w:color="auto"/>
          </w:divBdr>
        </w:div>
        <w:div w:id="1509902811">
          <w:marLeft w:val="480"/>
          <w:marRight w:val="0"/>
          <w:marTop w:val="0"/>
          <w:marBottom w:val="0"/>
          <w:divBdr>
            <w:top w:val="none" w:sz="0" w:space="0" w:color="auto"/>
            <w:left w:val="none" w:sz="0" w:space="0" w:color="auto"/>
            <w:bottom w:val="none" w:sz="0" w:space="0" w:color="auto"/>
            <w:right w:val="none" w:sz="0" w:space="0" w:color="auto"/>
          </w:divBdr>
        </w:div>
        <w:div w:id="1999185210">
          <w:marLeft w:val="480"/>
          <w:marRight w:val="0"/>
          <w:marTop w:val="0"/>
          <w:marBottom w:val="0"/>
          <w:divBdr>
            <w:top w:val="none" w:sz="0" w:space="0" w:color="auto"/>
            <w:left w:val="none" w:sz="0" w:space="0" w:color="auto"/>
            <w:bottom w:val="none" w:sz="0" w:space="0" w:color="auto"/>
            <w:right w:val="none" w:sz="0" w:space="0" w:color="auto"/>
          </w:divBdr>
        </w:div>
        <w:div w:id="1071271268">
          <w:marLeft w:val="480"/>
          <w:marRight w:val="0"/>
          <w:marTop w:val="0"/>
          <w:marBottom w:val="0"/>
          <w:divBdr>
            <w:top w:val="none" w:sz="0" w:space="0" w:color="auto"/>
            <w:left w:val="none" w:sz="0" w:space="0" w:color="auto"/>
            <w:bottom w:val="none" w:sz="0" w:space="0" w:color="auto"/>
            <w:right w:val="none" w:sz="0" w:space="0" w:color="auto"/>
          </w:divBdr>
        </w:div>
        <w:div w:id="285048377">
          <w:marLeft w:val="480"/>
          <w:marRight w:val="0"/>
          <w:marTop w:val="0"/>
          <w:marBottom w:val="0"/>
          <w:divBdr>
            <w:top w:val="none" w:sz="0" w:space="0" w:color="auto"/>
            <w:left w:val="none" w:sz="0" w:space="0" w:color="auto"/>
            <w:bottom w:val="none" w:sz="0" w:space="0" w:color="auto"/>
            <w:right w:val="none" w:sz="0" w:space="0" w:color="auto"/>
          </w:divBdr>
        </w:div>
        <w:div w:id="143816546">
          <w:marLeft w:val="480"/>
          <w:marRight w:val="0"/>
          <w:marTop w:val="0"/>
          <w:marBottom w:val="0"/>
          <w:divBdr>
            <w:top w:val="none" w:sz="0" w:space="0" w:color="auto"/>
            <w:left w:val="none" w:sz="0" w:space="0" w:color="auto"/>
            <w:bottom w:val="none" w:sz="0" w:space="0" w:color="auto"/>
            <w:right w:val="none" w:sz="0" w:space="0" w:color="auto"/>
          </w:divBdr>
        </w:div>
        <w:div w:id="611983124">
          <w:marLeft w:val="480"/>
          <w:marRight w:val="0"/>
          <w:marTop w:val="0"/>
          <w:marBottom w:val="0"/>
          <w:divBdr>
            <w:top w:val="none" w:sz="0" w:space="0" w:color="auto"/>
            <w:left w:val="none" w:sz="0" w:space="0" w:color="auto"/>
            <w:bottom w:val="none" w:sz="0" w:space="0" w:color="auto"/>
            <w:right w:val="none" w:sz="0" w:space="0" w:color="auto"/>
          </w:divBdr>
        </w:div>
        <w:div w:id="1644626230">
          <w:marLeft w:val="480"/>
          <w:marRight w:val="0"/>
          <w:marTop w:val="0"/>
          <w:marBottom w:val="0"/>
          <w:divBdr>
            <w:top w:val="none" w:sz="0" w:space="0" w:color="auto"/>
            <w:left w:val="none" w:sz="0" w:space="0" w:color="auto"/>
            <w:bottom w:val="none" w:sz="0" w:space="0" w:color="auto"/>
            <w:right w:val="none" w:sz="0" w:space="0" w:color="auto"/>
          </w:divBdr>
        </w:div>
        <w:div w:id="150483240">
          <w:marLeft w:val="480"/>
          <w:marRight w:val="0"/>
          <w:marTop w:val="0"/>
          <w:marBottom w:val="0"/>
          <w:divBdr>
            <w:top w:val="none" w:sz="0" w:space="0" w:color="auto"/>
            <w:left w:val="none" w:sz="0" w:space="0" w:color="auto"/>
            <w:bottom w:val="none" w:sz="0" w:space="0" w:color="auto"/>
            <w:right w:val="none" w:sz="0" w:space="0" w:color="auto"/>
          </w:divBdr>
        </w:div>
        <w:div w:id="1649751328">
          <w:marLeft w:val="480"/>
          <w:marRight w:val="0"/>
          <w:marTop w:val="0"/>
          <w:marBottom w:val="0"/>
          <w:divBdr>
            <w:top w:val="none" w:sz="0" w:space="0" w:color="auto"/>
            <w:left w:val="none" w:sz="0" w:space="0" w:color="auto"/>
            <w:bottom w:val="none" w:sz="0" w:space="0" w:color="auto"/>
            <w:right w:val="none" w:sz="0" w:space="0" w:color="auto"/>
          </w:divBdr>
        </w:div>
        <w:div w:id="607810472">
          <w:marLeft w:val="480"/>
          <w:marRight w:val="0"/>
          <w:marTop w:val="0"/>
          <w:marBottom w:val="0"/>
          <w:divBdr>
            <w:top w:val="none" w:sz="0" w:space="0" w:color="auto"/>
            <w:left w:val="none" w:sz="0" w:space="0" w:color="auto"/>
            <w:bottom w:val="none" w:sz="0" w:space="0" w:color="auto"/>
            <w:right w:val="none" w:sz="0" w:space="0" w:color="auto"/>
          </w:divBdr>
        </w:div>
        <w:div w:id="196966561">
          <w:marLeft w:val="480"/>
          <w:marRight w:val="0"/>
          <w:marTop w:val="0"/>
          <w:marBottom w:val="0"/>
          <w:divBdr>
            <w:top w:val="none" w:sz="0" w:space="0" w:color="auto"/>
            <w:left w:val="none" w:sz="0" w:space="0" w:color="auto"/>
            <w:bottom w:val="none" w:sz="0" w:space="0" w:color="auto"/>
            <w:right w:val="none" w:sz="0" w:space="0" w:color="auto"/>
          </w:divBdr>
        </w:div>
        <w:div w:id="1661301905">
          <w:marLeft w:val="480"/>
          <w:marRight w:val="0"/>
          <w:marTop w:val="0"/>
          <w:marBottom w:val="0"/>
          <w:divBdr>
            <w:top w:val="none" w:sz="0" w:space="0" w:color="auto"/>
            <w:left w:val="none" w:sz="0" w:space="0" w:color="auto"/>
            <w:bottom w:val="none" w:sz="0" w:space="0" w:color="auto"/>
            <w:right w:val="none" w:sz="0" w:space="0" w:color="auto"/>
          </w:divBdr>
        </w:div>
        <w:div w:id="253779662">
          <w:marLeft w:val="480"/>
          <w:marRight w:val="0"/>
          <w:marTop w:val="0"/>
          <w:marBottom w:val="0"/>
          <w:divBdr>
            <w:top w:val="none" w:sz="0" w:space="0" w:color="auto"/>
            <w:left w:val="none" w:sz="0" w:space="0" w:color="auto"/>
            <w:bottom w:val="none" w:sz="0" w:space="0" w:color="auto"/>
            <w:right w:val="none" w:sz="0" w:space="0" w:color="auto"/>
          </w:divBdr>
        </w:div>
        <w:div w:id="860163236">
          <w:marLeft w:val="480"/>
          <w:marRight w:val="0"/>
          <w:marTop w:val="0"/>
          <w:marBottom w:val="0"/>
          <w:divBdr>
            <w:top w:val="none" w:sz="0" w:space="0" w:color="auto"/>
            <w:left w:val="none" w:sz="0" w:space="0" w:color="auto"/>
            <w:bottom w:val="none" w:sz="0" w:space="0" w:color="auto"/>
            <w:right w:val="none" w:sz="0" w:space="0" w:color="auto"/>
          </w:divBdr>
        </w:div>
      </w:divsChild>
    </w:div>
    <w:div w:id="161430304">
      <w:bodyDiv w:val="1"/>
      <w:marLeft w:val="0"/>
      <w:marRight w:val="0"/>
      <w:marTop w:val="0"/>
      <w:marBottom w:val="0"/>
      <w:divBdr>
        <w:top w:val="none" w:sz="0" w:space="0" w:color="auto"/>
        <w:left w:val="none" w:sz="0" w:space="0" w:color="auto"/>
        <w:bottom w:val="none" w:sz="0" w:space="0" w:color="auto"/>
        <w:right w:val="none" w:sz="0" w:space="0" w:color="auto"/>
      </w:divBdr>
      <w:divsChild>
        <w:div w:id="1567716535">
          <w:marLeft w:val="0"/>
          <w:marRight w:val="0"/>
          <w:marTop w:val="0"/>
          <w:marBottom w:val="0"/>
          <w:divBdr>
            <w:top w:val="none" w:sz="0" w:space="0" w:color="auto"/>
            <w:left w:val="none" w:sz="0" w:space="0" w:color="auto"/>
            <w:bottom w:val="none" w:sz="0" w:space="0" w:color="auto"/>
            <w:right w:val="none" w:sz="0" w:space="0" w:color="auto"/>
          </w:divBdr>
          <w:divsChild>
            <w:div w:id="84386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6931">
      <w:bodyDiv w:val="1"/>
      <w:marLeft w:val="0"/>
      <w:marRight w:val="0"/>
      <w:marTop w:val="0"/>
      <w:marBottom w:val="0"/>
      <w:divBdr>
        <w:top w:val="none" w:sz="0" w:space="0" w:color="auto"/>
        <w:left w:val="none" w:sz="0" w:space="0" w:color="auto"/>
        <w:bottom w:val="none" w:sz="0" w:space="0" w:color="auto"/>
        <w:right w:val="none" w:sz="0" w:space="0" w:color="auto"/>
      </w:divBdr>
    </w:div>
    <w:div w:id="161627601">
      <w:bodyDiv w:val="1"/>
      <w:marLeft w:val="0"/>
      <w:marRight w:val="0"/>
      <w:marTop w:val="0"/>
      <w:marBottom w:val="0"/>
      <w:divBdr>
        <w:top w:val="none" w:sz="0" w:space="0" w:color="auto"/>
        <w:left w:val="none" w:sz="0" w:space="0" w:color="auto"/>
        <w:bottom w:val="none" w:sz="0" w:space="0" w:color="auto"/>
        <w:right w:val="none" w:sz="0" w:space="0" w:color="auto"/>
      </w:divBdr>
    </w:div>
    <w:div w:id="162017506">
      <w:bodyDiv w:val="1"/>
      <w:marLeft w:val="0"/>
      <w:marRight w:val="0"/>
      <w:marTop w:val="0"/>
      <w:marBottom w:val="0"/>
      <w:divBdr>
        <w:top w:val="none" w:sz="0" w:space="0" w:color="auto"/>
        <w:left w:val="none" w:sz="0" w:space="0" w:color="auto"/>
        <w:bottom w:val="none" w:sz="0" w:space="0" w:color="auto"/>
        <w:right w:val="none" w:sz="0" w:space="0" w:color="auto"/>
      </w:divBdr>
    </w:div>
    <w:div w:id="164903960">
      <w:bodyDiv w:val="1"/>
      <w:marLeft w:val="0"/>
      <w:marRight w:val="0"/>
      <w:marTop w:val="0"/>
      <w:marBottom w:val="0"/>
      <w:divBdr>
        <w:top w:val="none" w:sz="0" w:space="0" w:color="auto"/>
        <w:left w:val="none" w:sz="0" w:space="0" w:color="auto"/>
        <w:bottom w:val="none" w:sz="0" w:space="0" w:color="auto"/>
        <w:right w:val="none" w:sz="0" w:space="0" w:color="auto"/>
      </w:divBdr>
      <w:divsChild>
        <w:div w:id="1088843626">
          <w:marLeft w:val="480"/>
          <w:marRight w:val="0"/>
          <w:marTop w:val="0"/>
          <w:marBottom w:val="0"/>
          <w:divBdr>
            <w:top w:val="none" w:sz="0" w:space="0" w:color="auto"/>
            <w:left w:val="none" w:sz="0" w:space="0" w:color="auto"/>
            <w:bottom w:val="none" w:sz="0" w:space="0" w:color="auto"/>
            <w:right w:val="none" w:sz="0" w:space="0" w:color="auto"/>
          </w:divBdr>
        </w:div>
        <w:div w:id="1423070200">
          <w:marLeft w:val="480"/>
          <w:marRight w:val="0"/>
          <w:marTop w:val="0"/>
          <w:marBottom w:val="0"/>
          <w:divBdr>
            <w:top w:val="none" w:sz="0" w:space="0" w:color="auto"/>
            <w:left w:val="none" w:sz="0" w:space="0" w:color="auto"/>
            <w:bottom w:val="none" w:sz="0" w:space="0" w:color="auto"/>
            <w:right w:val="none" w:sz="0" w:space="0" w:color="auto"/>
          </w:divBdr>
        </w:div>
        <w:div w:id="2023126437">
          <w:marLeft w:val="480"/>
          <w:marRight w:val="0"/>
          <w:marTop w:val="0"/>
          <w:marBottom w:val="0"/>
          <w:divBdr>
            <w:top w:val="none" w:sz="0" w:space="0" w:color="auto"/>
            <w:left w:val="none" w:sz="0" w:space="0" w:color="auto"/>
            <w:bottom w:val="none" w:sz="0" w:space="0" w:color="auto"/>
            <w:right w:val="none" w:sz="0" w:space="0" w:color="auto"/>
          </w:divBdr>
        </w:div>
        <w:div w:id="1892383072">
          <w:marLeft w:val="480"/>
          <w:marRight w:val="0"/>
          <w:marTop w:val="0"/>
          <w:marBottom w:val="0"/>
          <w:divBdr>
            <w:top w:val="none" w:sz="0" w:space="0" w:color="auto"/>
            <w:left w:val="none" w:sz="0" w:space="0" w:color="auto"/>
            <w:bottom w:val="none" w:sz="0" w:space="0" w:color="auto"/>
            <w:right w:val="none" w:sz="0" w:space="0" w:color="auto"/>
          </w:divBdr>
        </w:div>
        <w:div w:id="304362526">
          <w:marLeft w:val="480"/>
          <w:marRight w:val="0"/>
          <w:marTop w:val="0"/>
          <w:marBottom w:val="0"/>
          <w:divBdr>
            <w:top w:val="none" w:sz="0" w:space="0" w:color="auto"/>
            <w:left w:val="none" w:sz="0" w:space="0" w:color="auto"/>
            <w:bottom w:val="none" w:sz="0" w:space="0" w:color="auto"/>
            <w:right w:val="none" w:sz="0" w:space="0" w:color="auto"/>
          </w:divBdr>
        </w:div>
        <w:div w:id="1820536641">
          <w:marLeft w:val="480"/>
          <w:marRight w:val="0"/>
          <w:marTop w:val="0"/>
          <w:marBottom w:val="0"/>
          <w:divBdr>
            <w:top w:val="none" w:sz="0" w:space="0" w:color="auto"/>
            <w:left w:val="none" w:sz="0" w:space="0" w:color="auto"/>
            <w:bottom w:val="none" w:sz="0" w:space="0" w:color="auto"/>
            <w:right w:val="none" w:sz="0" w:space="0" w:color="auto"/>
          </w:divBdr>
        </w:div>
        <w:div w:id="1403331685">
          <w:marLeft w:val="480"/>
          <w:marRight w:val="0"/>
          <w:marTop w:val="0"/>
          <w:marBottom w:val="0"/>
          <w:divBdr>
            <w:top w:val="none" w:sz="0" w:space="0" w:color="auto"/>
            <w:left w:val="none" w:sz="0" w:space="0" w:color="auto"/>
            <w:bottom w:val="none" w:sz="0" w:space="0" w:color="auto"/>
            <w:right w:val="none" w:sz="0" w:space="0" w:color="auto"/>
          </w:divBdr>
        </w:div>
        <w:div w:id="1332952687">
          <w:marLeft w:val="480"/>
          <w:marRight w:val="0"/>
          <w:marTop w:val="0"/>
          <w:marBottom w:val="0"/>
          <w:divBdr>
            <w:top w:val="none" w:sz="0" w:space="0" w:color="auto"/>
            <w:left w:val="none" w:sz="0" w:space="0" w:color="auto"/>
            <w:bottom w:val="none" w:sz="0" w:space="0" w:color="auto"/>
            <w:right w:val="none" w:sz="0" w:space="0" w:color="auto"/>
          </w:divBdr>
        </w:div>
        <w:div w:id="1230338393">
          <w:marLeft w:val="480"/>
          <w:marRight w:val="0"/>
          <w:marTop w:val="0"/>
          <w:marBottom w:val="0"/>
          <w:divBdr>
            <w:top w:val="none" w:sz="0" w:space="0" w:color="auto"/>
            <w:left w:val="none" w:sz="0" w:space="0" w:color="auto"/>
            <w:bottom w:val="none" w:sz="0" w:space="0" w:color="auto"/>
            <w:right w:val="none" w:sz="0" w:space="0" w:color="auto"/>
          </w:divBdr>
        </w:div>
        <w:div w:id="15162520">
          <w:marLeft w:val="480"/>
          <w:marRight w:val="0"/>
          <w:marTop w:val="0"/>
          <w:marBottom w:val="0"/>
          <w:divBdr>
            <w:top w:val="none" w:sz="0" w:space="0" w:color="auto"/>
            <w:left w:val="none" w:sz="0" w:space="0" w:color="auto"/>
            <w:bottom w:val="none" w:sz="0" w:space="0" w:color="auto"/>
            <w:right w:val="none" w:sz="0" w:space="0" w:color="auto"/>
          </w:divBdr>
        </w:div>
        <w:div w:id="1620798818">
          <w:marLeft w:val="480"/>
          <w:marRight w:val="0"/>
          <w:marTop w:val="0"/>
          <w:marBottom w:val="0"/>
          <w:divBdr>
            <w:top w:val="none" w:sz="0" w:space="0" w:color="auto"/>
            <w:left w:val="none" w:sz="0" w:space="0" w:color="auto"/>
            <w:bottom w:val="none" w:sz="0" w:space="0" w:color="auto"/>
            <w:right w:val="none" w:sz="0" w:space="0" w:color="auto"/>
          </w:divBdr>
        </w:div>
        <w:div w:id="2115902531">
          <w:marLeft w:val="480"/>
          <w:marRight w:val="0"/>
          <w:marTop w:val="0"/>
          <w:marBottom w:val="0"/>
          <w:divBdr>
            <w:top w:val="none" w:sz="0" w:space="0" w:color="auto"/>
            <w:left w:val="none" w:sz="0" w:space="0" w:color="auto"/>
            <w:bottom w:val="none" w:sz="0" w:space="0" w:color="auto"/>
            <w:right w:val="none" w:sz="0" w:space="0" w:color="auto"/>
          </w:divBdr>
        </w:div>
        <w:div w:id="1224826446">
          <w:marLeft w:val="480"/>
          <w:marRight w:val="0"/>
          <w:marTop w:val="0"/>
          <w:marBottom w:val="0"/>
          <w:divBdr>
            <w:top w:val="none" w:sz="0" w:space="0" w:color="auto"/>
            <w:left w:val="none" w:sz="0" w:space="0" w:color="auto"/>
            <w:bottom w:val="none" w:sz="0" w:space="0" w:color="auto"/>
            <w:right w:val="none" w:sz="0" w:space="0" w:color="auto"/>
          </w:divBdr>
        </w:div>
        <w:div w:id="1741363065">
          <w:marLeft w:val="480"/>
          <w:marRight w:val="0"/>
          <w:marTop w:val="0"/>
          <w:marBottom w:val="0"/>
          <w:divBdr>
            <w:top w:val="none" w:sz="0" w:space="0" w:color="auto"/>
            <w:left w:val="none" w:sz="0" w:space="0" w:color="auto"/>
            <w:bottom w:val="none" w:sz="0" w:space="0" w:color="auto"/>
            <w:right w:val="none" w:sz="0" w:space="0" w:color="auto"/>
          </w:divBdr>
        </w:div>
        <w:div w:id="2043286444">
          <w:marLeft w:val="480"/>
          <w:marRight w:val="0"/>
          <w:marTop w:val="0"/>
          <w:marBottom w:val="0"/>
          <w:divBdr>
            <w:top w:val="none" w:sz="0" w:space="0" w:color="auto"/>
            <w:left w:val="none" w:sz="0" w:space="0" w:color="auto"/>
            <w:bottom w:val="none" w:sz="0" w:space="0" w:color="auto"/>
            <w:right w:val="none" w:sz="0" w:space="0" w:color="auto"/>
          </w:divBdr>
        </w:div>
        <w:div w:id="1289312531">
          <w:marLeft w:val="480"/>
          <w:marRight w:val="0"/>
          <w:marTop w:val="0"/>
          <w:marBottom w:val="0"/>
          <w:divBdr>
            <w:top w:val="none" w:sz="0" w:space="0" w:color="auto"/>
            <w:left w:val="none" w:sz="0" w:space="0" w:color="auto"/>
            <w:bottom w:val="none" w:sz="0" w:space="0" w:color="auto"/>
            <w:right w:val="none" w:sz="0" w:space="0" w:color="auto"/>
          </w:divBdr>
        </w:div>
        <w:div w:id="1417434351">
          <w:marLeft w:val="480"/>
          <w:marRight w:val="0"/>
          <w:marTop w:val="0"/>
          <w:marBottom w:val="0"/>
          <w:divBdr>
            <w:top w:val="none" w:sz="0" w:space="0" w:color="auto"/>
            <w:left w:val="none" w:sz="0" w:space="0" w:color="auto"/>
            <w:bottom w:val="none" w:sz="0" w:space="0" w:color="auto"/>
            <w:right w:val="none" w:sz="0" w:space="0" w:color="auto"/>
          </w:divBdr>
        </w:div>
        <w:div w:id="2036075788">
          <w:marLeft w:val="480"/>
          <w:marRight w:val="0"/>
          <w:marTop w:val="0"/>
          <w:marBottom w:val="0"/>
          <w:divBdr>
            <w:top w:val="none" w:sz="0" w:space="0" w:color="auto"/>
            <w:left w:val="none" w:sz="0" w:space="0" w:color="auto"/>
            <w:bottom w:val="none" w:sz="0" w:space="0" w:color="auto"/>
            <w:right w:val="none" w:sz="0" w:space="0" w:color="auto"/>
          </w:divBdr>
        </w:div>
        <w:div w:id="270821689">
          <w:marLeft w:val="480"/>
          <w:marRight w:val="0"/>
          <w:marTop w:val="0"/>
          <w:marBottom w:val="0"/>
          <w:divBdr>
            <w:top w:val="none" w:sz="0" w:space="0" w:color="auto"/>
            <w:left w:val="none" w:sz="0" w:space="0" w:color="auto"/>
            <w:bottom w:val="none" w:sz="0" w:space="0" w:color="auto"/>
            <w:right w:val="none" w:sz="0" w:space="0" w:color="auto"/>
          </w:divBdr>
        </w:div>
        <w:div w:id="1739597053">
          <w:marLeft w:val="480"/>
          <w:marRight w:val="0"/>
          <w:marTop w:val="0"/>
          <w:marBottom w:val="0"/>
          <w:divBdr>
            <w:top w:val="none" w:sz="0" w:space="0" w:color="auto"/>
            <w:left w:val="none" w:sz="0" w:space="0" w:color="auto"/>
            <w:bottom w:val="none" w:sz="0" w:space="0" w:color="auto"/>
            <w:right w:val="none" w:sz="0" w:space="0" w:color="auto"/>
          </w:divBdr>
        </w:div>
        <w:div w:id="2120298633">
          <w:marLeft w:val="480"/>
          <w:marRight w:val="0"/>
          <w:marTop w:val="0"/>
          <w:marBottom w:val="0"/>
          <w:divBdr>
            <w:top w:val="none" w:sz="0" w:space="0" w:color="auto"/>
            <w:left w:val="none" w:sz="0" w:space="0" w:color="auto"/>
            <w:bottom w:val="none" w:sz="0" w:space="0" w:color="auto"/>
            <w:right w:val="none" w:sz="0" w:space="0" w:color="auto"/>
          </w:divBdr>
        </w:div>
        <w:div w:id="219562863">
          <w:marLeft w:val="480"/>
          <w:marRight w:val="0"/>
          <w:marTop w:val="0"/>
          <w:marBottom w:val="0"/>
          <w:divBdr>
            <w:top w:val="none" w:sz="0" w:space="0" w:color="auto"/>
            <w:left w:val="none" w:sz="0" w:space="0" w:color="auto"/>
            <w:bottom w:val="none" w:sz="0" w:space="0" w:color="auto"/>
            <w:right w:val="none" w:sz="0" w:space="0" w:color="auto"/>
          </w:divBdr>
        </w:div>
        <w:div w:id="523132652">
          <w:marLeft w:val="480"/>
          <w:marRight w:val="0"/>
          <w:marTop w:val="0"/>
          <w:marBottom w:val="0"/>
          <w:divBdr>
            <w:top w:val="none" w:sz="0" w:space="0" w:color="auto"/>
            <w:left w:val="none" w:sz="0" w:space="0" w:color="auto"/>
            <w:bottom w:val="none" w:sz="0" w:space="0" w:color="auto"/>
            <w:right w:val="none" w:sz="0" w:space="0" w:color="auto"/>
          </w:divBdr>
        </w:div>
        <w:div w:id="833645552">
          <w:marLeft w:val="480"/>
          <w:marRight w:val="0"/>
          <w:marTop w:val="0"/>
          <w:marBottom w:val="0"/>
          <w:divBdr>
            <w:top w:val="none" w:sz="0" w:space="0" w:color="auto"/>
            <w:left w:val="none" w:sz="0" w:space="0" w:color="auto"/>
            <w:bottom w:val="none" w:sz="0" w:space="0" w:color="auto"/>
            <w:right w:val="none" w:sz="0" w:space="0" w:color="auto"/>
          </w:divBdr>
        </w:div>
        <w:div w:id="1838107388">
          <w:marLeft w:val="480"/>
          <w:marRight w:val="0"/>
          <w:marTop w:val="0"/>
          <w:marBottom w:val="0"/>
          <w:divBdr>
            <w:top w:val="none" w:sz="0" w:space="0" w:color="auto"/>
            <w:left w:val="none" w:sz="0" w:space="0" w:color="auto"/>
            <w:bottom w:val="none" w:sz="0" w:space="0" w:color="auto"/>
            <w:right w:val="none" w:sz="0" w:space="0" w:color="auto"/>
          </w:divBdr>
        </w:div>
        <w:div w:id="1345549988">
          <w:marLeft w:val="480"/>
          <w:marRight w:val="0"/>
          <w:marTop w:val="0"/>
          <w:marBottom w:val="0"/>
          <w:divBdr>
            <w:top w:val="none" w:sz="0" w:space="0" w:color="auto"/>
            <w:left w:val="none" w:sz="0" w:space="0" w:color="auto"/>
            <w:bottom w:val="none" w:sz="0" w:space="0" w:color="auto"/>
            <w:right w:val="none" w:sz="0" w:space="0" w:color="auto"/>
          </w:divBdr>
        </w:div>
        <w:div w:id="199057752">
          <w:marLeft w:val="480"/>
          <w:marRight w:val="0"/>
          <w:marTop w:val="0"/>
          <w:marBottom w:val="0"/>
          <w:divBdr>
            <w:top w:val="none" w:sz="0" w:space="0" w:color="auto"/>
            <w:left w:val="none" w:sz="0" w:space="0" w:color="auto"/>
            <w:bottom w:val="none" w:sz="0" w:space="0" w:color="auto"/>
            <w:right w:val="none" w:sz="0" w:space="0" w:color="auto"/>
          </w:divBdr>
        </w:div>
        <w:div w:id="496968608">
          <w:marLeft w:val="480"/>
          <w:marRight w:val="0"/>
          <w:marTop w:val="0"/>
          <w:marBottom w:val="0"/>
          <w:divBdr>
            <w:top w:val="none" w:sz="0" w:space="0" w:color="auto"/>
            <w:left w:val="none" w:sz="0" w:space="0" w:color="auto"/>
            <w:bottom w:val="none" w:sz="0" w:space="0" w:color="auto"/>
            <w:right w:val="none" w:sz="0" w:space="0" w:color="auto"/>
          </w:divBdr>
        </w:div>
        <w:div w:id="964317090">
          <w:marLeft w:val="480"/>
          <w:marRight w:val="0"/>
          <w:marTop w:val="0"/>
          <w:marBottom w:val="0"/>
          <w:divBdr>
            <w:top w:val="none" w:sz="0" w:space="0" w:color="auto"/>
            <w:left w:val="none" w:sz="0" w:space="0" w:color="auto"/>
            <w:bottom w:val="none" w:sz="0" w:space="0" w:color="auto"/>
            <w:right w:val="none" w:sz="0" w:space="0" w:color="auto"/>
          </w:divBdr>
        </w:div>
        <w:div w:id="248468045">
          <w:marLeft w:val="480"/>
          <w:marRight w:val="0"/>
          <w:marTop w:val="0"/>
          <w:marBottom w:val="0"/>
          <w:divBdr>
            <w:top w:val="none" w:sz="0" w:space="0" w:color="auto"/>
            <w:left w:val="none" w:sz="0" w:space="0" w:color="auto"/>
            <w:bottom w:val="none" w:sz="0" w:space="0" w:color="auto"/>
            <w:right w:val="none" w:sz="0" w:space="0" w:color="auto"/>
          </w:divBdr>
        </w:div>
        <w:div w:id="1880972000">
          <w:marLeft w:val="480"/>
          <w:marRight w:val="0"/>
          <w:marTop w:val="0"/>
          <w:marBottom w:val="0"/>
          <w:divBdr>
            <w:top w:val="none" w:sz="0" w:space="0" w:color="auto"/>
            <w:left w:val="none" w:sz="0" w:space="0" w:color="auto"/>
            <w:bottom w:val="none" w:sz="0" w:space="0" w:color="auto"/>
            <w:right w:val="none" w:sz="0" w:space="0" w:color="auto"/>
          </w:divBdr>
        </w:div>
        <w:div w:id="1872256916">
          <w:marLeft w:val="480"/>
          <w:marRight w:val="0"/>
          <w:marTop w:val="0"/>
          <w:marBottom w:val="0"/>
          <w:divBdr>
            <w:top w:val="none" w:sz="0" w:space="0" w:color="auto"/>
            <w:left w:val="none" w:sz="0" w:space="0" w:color="auto"/>
            <w:bottom w:val="none" w:sz="0" w:space="0" w:color="auto"/>
            <w:right w:val="none" w:sz="0" w:space="0" w:color="auto"/>
          </w:divBdr>
        </w:div>
        <w:div w:id="1567885057">
          <w:marLeft w:val="480"/>
          <w:marRight w:val="0"/>
          <w:marTop w:val="0"/>
          <w:marBottom w:val="0"/>
          <w:divBdr>
            <w:top w:val="none" w:sz="0" w:space="0" w:color="auto"/>
            <w:left w:val="none" w:sz="0" w:space="0" w:color="auto"/>
            <w:bottom w:val="none" w:sz="0" w:space="0" w:color="auto"/>
            <w:right w:val="none" w:sz="0" w:space="0" w:color="auto"/>
          </w:divBdr>
        </w:div>
        <w:div w:id="1171332466">
          <w:marLeft w:val="480"/>
          <w:marRight w:val="0"/>
          <w:marTop w:val="0"/>
          <w:marBottom w:val="0"/>
          <w:divBdr>
            <w:top w:val="none" w:sz="0" w:space="0" w:color="auto"/>
            <w:left w:val="none" w:sz="0" w:space="0" w:color="auto"/>
            <w:bottom w:val="none" w:sz="0" w:space="0" w:color="auto"/>
            <w:right w:val="none" w:sz="0" w:space="0" w:color="auto"/>
          </w:divBdr>
        </w:div>
        <w:div w:id="1062603698">
          <w:marLeft w:val="480"/>
          <w:marRight w:val="0"/>
          <w:marTop w:val="0"/>
          <w:marBottom w:val="0"/>
          <w:divBdr>
            <w:top w:val="none" w:sz="0" w:space="0" w:color="auto"/>
            <w:left w:val="none" w:sz="0" w:space="0" w:color="auto"/>
            <w:bottom w:val="none" w:sz="0" w:space="0" w:color="auto"/>
            <w:right w:val="none" w:sz="0" w:space="0" w:color="auto"/>
          </w:divBdr>
        </w:div>
        <w:div w:id="1208373141">
          <w:marLeft w:val="480"/>
          <w:marRight w:val="0"/>
          <w:marTop w:val="0"/>
          <w:marBottom w:val="0"/>
          <w:divBdr>
            <w:top w:val="none" w:sz="0" w:space="0" w:color="auto"/>
            <w:left w:val="none" w:sz="0" w:space="0" w:color="auto"/>
            <w:bottom w:val="none" w:sz="0" w:space="0" w:color="auto"/>
            <w:right w:val="none" w:sz="0" w:space="0" w:color="auto"/>
          </w:divBdr>
        </w:div>
        <w:div w:id="527720048">
          <w:marLeft w:val="480"/>
          <w:marRight w:val="0"/>
          <w:marTop w:val="0"/>
          <w:marBottom w:val="0"/>
          <w:divBdr>
            <w:top w:val="none" w:sz="0" w:space="0" w:color="auto"/>
            <w:left w:val="none" w:sz="0" w:space="0" w:color="auto"/>
            <w:bottom w:val="none" w:sz="0" w:space="0" w:color="auto"/>
            <w:right w:val="none" w:sz="0" w:space="0" w:color="auto"/>
          </w:divBdr>
        </w:div>
        <w:div w:id="161286181">
          <w:marLeft w:val="480"/>
          <w:marRight w:val="0"/>
          <w:marTop w:val="0"/>
          <w:marBottom w:val="0"/>
          <w:divBdr>
            <w:top w:val="none" w:sz="0" w:space="0" w:color="auto"/>
            <w:left w:val="none" w:sz="0" w:space="0" w:color="auto"/>
            <w:bottom w:val="none" w:sz="0" w:space="0" w:color="auto"/>
            <w:right w:val="none" w:sz="0" w:space="0" w:color="auto"/>
          </w:divBdr>
        </w:div>
        <w:div w:id="1816143144">
          <w:marLeft w:val="480"/>
          <w:marRight w:val="0"/>
          <w:marTop w:val="0"/>
          <w:marBottom w:val="0"/>
          <w:divBdr>
            <w:top w:val="none" w:sz="0" w:space="0" w:color="auto"/>
            <w:left w:val="none" w:sz="0" w:space="0" w:color="auto"/>
            <w:bottom w:val="none" w:sz="0" w:space="0" w:color="auto"/>
            <w:right w:val="none" w:sz="0" w:space="0" w:color="auto"/>
          </w:divBdr>
        </w:div>
        <w:div w:id="2144686712">
          <w:marLeft w:val="480"/>
          <w:marRight w:val="0"/>
          <w:marTop w:val="0"/>
          <w:marBottom w:val="0"/>
          <w:divBdr>
            <w:top w:val="none" w:sz="0" w:space="0" w:color="auto"/>
            <w:left w:val="none" w:sz="0" w:space="0" w:color="auto"/>
            <w:bottom w:val="none" w:sz="0" w:space="0" w:color="auto"/>
            <w:right w:val="none" w:sz="0" w:space="0" w:color="auto"/>
          </w:divBdr>
        </w:div>
        <w:div w:id="1431898526">
          <w:marLeft w:val="480"/>
          <w:marRight w:val="0"/>
          <w:marTop w:val="0"/>
          <w:marBottom w:val="0"/>
          <w:divBdr>
            <w:top w:val="none" w:sz="0" w:space="0" w:color="auto"/>
            <w:left w:val="none" w:sz="0" w:space="0" w:color="auto"/>
            <w:bottom w:val="none" w:sz="0" w:space="0" w:color="auto"/>
            <w:right w:val="none" w:sz="0" w:space="0" w:color="auto"/>
          </w:divBdr>
        </w:div>
        <w:div w:id="1862281445">
          <w:marLeft w:val="480"/>
          <w:marRight w:val="0"/>
          <w:marTop w:val="0"/>
          <w:marBottom w:val="0"/>
          <w:divBdr>
            <w:top w:val="none" w:sz="0" w:space="0" w:color="auto"/>
            <w:left w:val="none" w:sz="0" w:space="0" w:color="auto"/>
            <w:bottom w:val="none" w:sz="0" w:space="0" w:color="auto"/>
            <w:right w:val="none" w:sz="0" w:space="0" w:color="auto"/>
          </w:divBdr>
        </w:div>
        <w:div w:id="1531185531">
          <w:marLeft w:val="480"/>
          <w:marRight w:val="0"/>
          <w:marTop w:val="0"/>
          <w:marBottom w:val="0"/>
          <w:divBdr>
            <w:top w:val="none" w:sz="0" w:space="0" w:color="auto"/>
            <w:left w:val="none" w:sz="0" w:space="0" w:color="auto"/>
            <w:bottom w:val="none" w:sz="0" w:space="0" w:color="auto"/>
            <w:right w:val="none" w:sz="0" w:space="0" w:color="auto"/>
          </w:divBdr>
        </w:div>
        <w:div w:id="1015033981">
          <w:marLeft w:val="480"/>
          <w:marRight w:val="0"/>
          <w:marTop w:val="0"/>
          <w:marBottom w:val="0"/>
          <w:divBdr>
            <w:top w:val="none" w:sz="0" w:space="0" w:color="auto"/>
            <w:left w:val="none" w:sz="0" w:space="0" w:color="auto"/>
            <w:bottom w:val="none" w:sz="0" w:space="0" w:color="auto"/>
            <w:right w:val="none" w:sz="0" w:space="0" w:color="auto"/>
          </w:divBdr>
        </w:div>
        <w:div w:id="1244534223">
          <w:marLeft w:val="480"/>
          <w:marRight w:val="0"/>
          <w:marTop w:val="0"/>
          <w:marBottom w:val="0"/>
          <w:divBdr>
            <w:top w:val="none" w:sz="0" w:space="0" w:color="auto"/>
            <w:left w:val="none" w:sz="0" w:space="0" w:color="auto"/>
            <w:bottom w:val="none" w:sz="0" w:space="0" w:color="auto"/>
            <w:right w:val="none" w:sz="0" w:space="0" w:color="auto"/>
          </w:divBdr>
        </w:div>
        <w:div w:id="852500386">
          <w:marLeft w:val="480"/>
          <w:marRight w:val="0"/>
          <w:marTop w:val="0"/>
          <w:marBottom w:val="0"/>
          <w:divBdr>
            <w:top w:val="none" w:sz="0" w:space="0" w:color="auto"/>
            <w:left w:val="none" w:sz="0" w:space="0" w:color="auto"/>
            <w:bottom w:val="none" w:sz="0" w:space="0" w:color="auto"/>
            <w:right w:val="none" w:sz="0" w:space="0" w:color="auto"/>
          </w:divBdr>
        </w:div>
        <w:div w:id="635912810">
          <w:marLeft w:val="480"/>
          <w:marRight w:val="0"/>
          <w:marTop w:val="0"/>
          <w:marBottom w:val="0"/>
          <w:divBdr>
            <w:top w:val="none" w:sz="0" w:space="0" w:color="auto"/>
            <w:left w:val="none" w:sz="0" w:space="0" w:color="auto"/>
            <w:bottom w:val="none" w:sz="0" w:space="0" w:color="auto"/>
            <w:right w:val="none" w:sz="0" w:space="0" w:color="auto"/>
          </w:divBdr>
        </w:div>
        <w:div w:id="1785884130">
          <w:marLeft w:val="480"/>
          <w:marRight w:val="0"/>
          <w:marTop w:val="0"/>
          <w:marBottom w:val="0"/>
          <w:divBdr>
            <w:top w:val="none" w:sz="0" w:space="0" w:color="auto"/>
            <w:left w:val="none" w:sz="0" w:space="0" w:color="auto"/>
            <w:bottom w:val="none" w:sz="0" w:space="0" w:color="auto"/>
            <w:right w:val="none" w:sz="0" w:space="0" w:color="auto"/>
          </w:divBdr>
        </w:div>
        <w:div w:id="855273838">
          <w:marLeft w:val="480"/>
          <w:marRight w:val="0"/>
          <w:marTop w:val="0"/>
          <w:marBottom w:val="0"/>
          <w:divBdr>
            <w:top w:val="none" w:sz="0" w:space="0" w:color="auto"/>
            <w:left w:val="none" w:sz="0" w:space="0" w:color="auto"/>
            <w:bottom w:val="none" w:sz="0" w:space="0" w:color="auto"/>
            <w:right w:val="none" w:sz="0" w:space="0" w:color="auto"/>
          </w:divBdr>
        </w:div>
        <w:div w:id="710232119">
          <w:marLeft w:val="480"/>
          <w:marRight w:val="0"/>
          <w:marTop w:val="0"/>
          <w:marBottom w:val="0"/>
          <w:divBdr>
            <w:top w:val="none" w:sz="0" w:space="0" w:color="auto"/>
            <w:left w:val="none" w:sz="0" w:space="0" w:color="auto"/>
            <w:bottom w:val="none" w:sz="0" w:space="0" w:color="auto"/>
            <w:right w:val="none" w:sz="0" w:space="0" w:color="auto"/>
          </w:divBdr>
        </w:div>
        <w:div w:id="336200374">
          <w:marLeft w:val="480"/>
          <w:marRight w:val="0"/>
          <w:marTop w:val="0"/>
          <w:marBottom w:val="0"/>
          <w:divBdr>
            <w:top w:val="none" w:sz="0" w:space="0" w:color="auto"/>
            <w:left w:val="none" w:sz="0" w:space="0" w:color="auto"/>
            <w:bottom w:val="none" w:sz="0" w:space="0" w:color="auto"/>
            <w:right w:val="none" w:sz="0" w:space="0" w:color="auto"/>
          </w:divBdr>
        </w:div>
        <w:div w:id="84965458">
          <w:marLeft w:val="480"/>
          <w:marRight w:val="0"/>
          <w:marTop w:val="0"/>
          <w:marBottom w:val="0"/>
          <w:divBdr>
            <w:top w:val="none" w:sz="0" w:space="0" w:color="auto"/>
            <w:left w:val="none" w:sz="0" w:space="0" w:color="auto"/>
            <w:bottom w:val="none" w:sz="0" w:space="0" w:color="auto"/>
            <w:right w:val="none" w:sz="0" w:space="0" w:color="auto"/>
          </w:divBdr>
        </w:div>
        <w:div w:id="53243945">
          <w:marLeft w:val="480"/>
          <w:marRight w:val="0"/>
          <w:marTop w:val="0"/>
          <w:marBottom w:val="0"/>
          <w:divBdr>
            <w:top w:val="none" w:sz="0" w:space="0" w:color="auto"/>
            <w:left w:val="none" w:sz="0" w:space="0" w:color="auto"/>
            <w:bottom w:val="none" w:sz="0" w:space="0" w:color="auto"/>
            <w:right w:val="none" w:sz="0" w:space="0" w:color="auto"/>
          </w:divBdr>
        </w:div>
        <w:div w:id="1845896859">
          <w:marLeft w:val="480"/>
          <w:marRight w:val="0"/>
          <w:marTop w:val="0"/>
          <w:marBottom w:val="0"/>
          <w:divBdr>
            <w:top w:val="none" w:sz="0" w:space="0" w:color="auto"/>
            <w:left w:val="none" w:sz="0" w:space="0" w:color="auto"/>
            <w:bottom w:val="none" w:sz="0" w:space="0" w:color="auto"/>
            <w:right w:val="none" w:sz="0" w:space="0" w:color="auto"/>
          </w:divBdr>
        </w:div>
        <w:div w:id="359166769">
          <w:marLeft w:val="480"/>
          <w:marRight w:val="0"/>
          <w:marTop w:val="0"/>
          <w:marBottom w:val="0"/>
          <w:divBdr>
            <w:top w:val="none" w:sz="0" w:space="0" w:color="auto"/>
            <w:left w:val="none" w:sz="0" w:space="0" w:color="auto"/>
            <w:bottom w:val="none" w:sz="0" w:space="0" w:color="auto"/>
            <w:right w:val="none" w:sz="0" w:space="0" w:color="auto"/>
          </w:divBdr>
        </w:div>
        <w:div w:id="1206940777">
          <w:marLeft w:val="480"/>
          <w:marRight w:val="0"/>
          <w:marTop w:val="0"/>
          <w:marBottom w:val="0"/>
          <w:divBdr>
            <w:top w:val="none" w:sz="0" w:space="0" w:color="auto"/>
            <w:left w:val="none" w:sz="0" w:space="0" w:color="auto"/>
            <w:bottom w:val="none" w:sz="0" w:space="0" w:color="auto"/>
            <w:right w:val="none" w:sz="0" w:space="0" w:color="auto"/>
          </w:divBdr>
        </w:div>
      </w:divsChild>
    </w:div>
    <w:div w:id="167059015">
      <w:bodyDiv w:val="1"/>
      <w:marLeft w:val="0"/>
      <w:marRight w:val="0"/>
      <w:marTop w:val="0"/>
      <w:marBottom w:val="0"/>
      <w:divBdr>
        <w:top w:val="none" w:sz="0" w:space="0" w:color="auto"/>
        <w:left w:val="none" w:sz="0" w:space="0" w:color="auto"/>
        <w:bottom w:val="none" w:sz="0" w:space="0" w:color="auto"/>
        <w:right w:val="none" w:sz="0" w:space="0" w:color="auto"/>
      </w:divBdr>
      <w:divsChild>
        <w:div w:id="995762922">
          <w:marLeft w:val="640"/>
          <w:marRight w:val="0"/>
          <w:marTop w:val="0"/>
          <w:marBottom w:val="0"/>
          <w:divBdr>
            <w:top w:val="none" w:sz="0" w:space="0" w:color="auto"/>
            <w:left w:val="none" w:sz="0" w:space="0" w:color="auto"/>
            <w:bottom w:val="none" w:sz="0" w:space="0" w:color="auto"/>
            <w:right w:val="none" w:sz="0" w:space="0" w:color="auto"/>
          </w:divBdr>
        </w:div>
        <w:div w:id="2138981994">
          <w:marLeft w:val="640"/>
          <w:marRight w:val="0"/>
          <w:marTop w:val="0"/>
          <w:marBottom w:val="0"/>
          <w:divBdr>
            <w:top w:val="none" w:sz="0" w:space="0" w:color="auto"/>
            <w:left w:val="none" w:sz="0" w:space="0" w:color="auto"/>
            <w:bottom w:val="none" w:sz="0" w:space="0" w:color="auto"/>
            <w:right w:val="none" w:sz="0" w:space="0" w:color="auto"/>
          </w:divBdr>
        </w:div>
        <w:div w:id="1900896731">
          <w:marLeft w:val="640"/>
          <w:marRight w:val="0"/>
          <w:marTop w:val="0"/>
          <w:marBottom w:val="0"/>
          <w:divBdr>
            <w:top w:val="none" w:sz="0" w:space="0" w:color="auto"/>
            <w:left w:val="none" w:sz="0" w:space="0" w:color="auto"/>
            <w:bottom w:val="none" w:sz="0" w:space="0" w:color="auto"/>
            <w:right w:val="none" w:sz="0" w:space="0" w:color="auto"/>
          </w:divBdr>
        </w:div>
        <w:div w:id="1179269199">
          <w:marLeft w:val="640"/>
          <w:marRight w:val="0"/>
          <w:marTop w:val="0"/>
          <w:marBottom w:val="0"/>
          <w:divBdr>
            <w:top w:val="none" w:sz="0" w:space="0" w:color="auto"/>
            <w:left w:val="none" w:sz="0" w:space="0" w:color="auto"/>
            <w:bottom w:val="none" w:sz="0" w:space="0" w:color="auto"/>
            <w:right w:val="none" w:sz="0" w:space="0" w:color="auto"/>
          </w:divBdr>
        </w:div>
        <w:div w:id="1403680884">
          <w:marLeft w:val="640"/>
          <w:marRight w:val="0"/>
          <w:marTop w:val="0"/>
          <w:marBottom w:val="0"/>
          <w:divBdr>
            <w:top w:val="none" w:sz="0" w:space="0" w:color="auto"/>
            <w:left w:val="none" w:sz="0" w:space="0" w:color="auto"/>
            <w:bottom w:val="none" w:sz="0" w:space="0" w:color="auto"/>
            <w:right w:val="none" w:sz="0" w:space="0" w:color="auto"/>
          </w:divBdr>
        </w:div>
        <w:div w:id="393046712">
          <w:marLeft w:val="640"/>
          <w:marRight w:val="0"/>
          <w:marTop w:val="0"/>
          <w:marBottom w:val="0"/>
          <w:divBdr>
            <w:top w:val="none" w:sz="0" w:space="0" w:color="auto"/>
            <w:left w:val="none" w:sz="0" w:space="0" w:color="auto"/>
            <w:bottom w:val="none" w:sz="0" w:space="0" w:color="auto"/>
            <w:right w:val="none" w:sz="0" w:space="0" w:color="auto"/>
          </w:divBdr>
        </w:div>
        <w:div w:id="1090470569">
          <w:marLeft w:val="640"/>
          <w:marRight w:val="0"/>
          <w:marTop w:val="0"/>
          <w:marBottom w:val="0"/>
          <w:divBdr>
            <w:top w:val="none" w:sz="0" w:space="0" w:color="auto"/>
            <w:left w:val="none" w:sz="0" w:space="0" w:color="auto"/>
            <w:bottom w:val="none" w:sz="0" w:space="0" w:color="auto"/>
            <w:right w:val="none" w:sz="0" w:space="0" w:color="auto"/>
          </w:divBdr>
        </w:div>
        <w:div w:id="1512258028">
          <w:marLeft w:val="640"/>
          <w:marRight w:val="0"/>
          <w:marTop w:val="0"/>
          <w:marBottom w:val="0"/>
          <w:divBdr>
            <w:top w:val="none" w:sz="0" w:space="0" w:color="auto"/>
            <w:left w:val="none" w:sz="0" w:space="0" w:color="auto"/>
            <w:bottom w:val="none" w:sz="0" w:space="0" w:color="auto"/>
            <w:right w:val="none" w:sz="0" w:space="0" w:color="auto"/>
          </w:divBdr>
        </w:div>
        <w:div w:id="917448315">
          <w:marLeft w:val="640"/>
          <w:marRight w:val="0"/>
          <w:marTop w:val="0"/>
          <w:marBottom w:val="0"/>
          <w:divBdr>
            <w:top w:val="none" w:sz="0" w:space="0" w:color="auto"/>
            <w:left w:val="none" w:sz="0" w:space="0" w:color="auto"/>
            <w:bottom w:val="none" w:sz="0" w:space="0" w:color="auto"/>
            <w:right w:val="none" w:sz="0" w:space="0" w:color="auto"/>
          </w:divBdr>
        </w:div>
        <w:div w:id="1206482573">
          <w:marLeft w:val="640"/>
          <w:marRight w:val="0"/>
          <w:marTop w:val="0"/>
          <w:marBottom w:val="0"/>
          <w:divBdr>
            <w:top w:val="none" w:sz="0" w:space="0" w:color="auto"/>
            <w:left w:val="none" w:sz="0" w:space="0" w:color="auto"/>
            <w:bottom w:val="none" w:sz="0" w:space="0" w:color="auto"/>
            <w:right w:val="none" w:sz="0" w:space="0" w:color="auto"/>
          </w:divBdr>
        </w:div>
        <w:div w:id="950279845">
          <w:marLeft w:val="640"/>
          <w:marRight w:val="0"/>
          <w:marTop w:val="0"/>
          <w:marBottom w:val="0"/>
          <w:divBdr>
            <w:top w:val="none" w:sz="0" w:space="0" w:color="auto"/>
            <w:left w:val="none" w:sz="0" w:space="0" w:color="auto"/>
            <w:bottom w:val="none" w:sz="0" w:space="0" w:color="auto"/>
            <w:right w:val="none" w:sz="0" w:space="0" w:color="auto"/>
          </w:divBdr>
        </w:div>
        <w:div w:id="520169719">
          <w:marLeft w:val="640"/>
          <w:marRight w:val="0"/>
          <w:marTop w:val="0"/>
          <w:marBottom w:val="0"/>
          <w:divBdr>
            <w:top w:val="none" w:sz="0" w:space="0" w:color="auto"/>
            <w:left w:val="none" w:sz="0" w:space="0" w:color="auto"/>
            <w:bottom w:val="none" w:sz="0" w:space="0" w:color="auto"/>
            <w:right w:val="none" w:sz="0" w:space="0" w:color="auto"/>
          </w:divBdr>
        </w:div>
        <w:div w:id="554007963">
          <w:marLeft w:val="640"/>
          <w:marRight w:val="0"/>
          <w:marTop w:val="0"/>
          <w:marBottom w:val="0"/>
          <w:divBdr>
            <w:top w:val="none" w:sz="0" w:space="0" w:color="auto"/>
            <w:left w:val="none" w:sz="0" w:space="0" w:color="auto"/>
            <w:bottom w:val="none" w:sz="0" w:space="0" w:color="auto"/>
            <w:right w:val="none" w:sz="0" w:space="0" w:color="auto"/>
          </w:divBdr>
        </w:div>
        <w:div w:id="1453590196">
          <w:marLeft w:val="640"/>
          <w:marRight w:val="0"/>
          <w:marTop w:val="0"/>
          <w:marBottom w:val="0"/>
          <w:divBdr>
            <w:top w:val="none" w:sz="0" w:space="0" w:color="auto"/>
            <w:left w:val="none" w:sz="0" w:space="0" w:color="auto"/>
            <w:bottom w:val="none" w:sz="0" w:space="0" w:color="auto"/>
            <w:right w:val="none" w:sz="0" w:space="0" w:color="auto"/>
          </w:divBdr>
        </w:div>
        <w:div w:id="650401093">
          <w:marLeft w:val="640"/>
          <w:marRight w:val="0"/>
          <w:marTop w:val="0"/>
          <w:marBottom w:val="0"/>
          <w:divBdr>
            <w:top w:val="none" w:sz="0" w:space="0" w:color="auto"/>
            <w:left w:val="none" w:sz="0" w:space="0" w:color="auto"/>
            <w:bottom w:val="none" w:sz="0" w:space="0" w:color="auto"/>
            <w:right w:val="none" w:sz="0" w:space="0" w:color="auto"/>
          </w:divBdr>
        </w:div>
        <w:div w:id="1284460745">
          <w:marLeft w:val="640"/>
          <w:marRight w:val="0"/>
          <w:marTop w:val="0"/>
          <w:marBottom w:val="0"/>
          <w:divBdr>
            <w:top w:val="none" w:sz="0" w:space="0" w:color="auto"/>
            <w:left w:val="none" w:sz="0" w:space="0" w:color="auto"/>
            <w:bottom w:val="none" w:sz="0" w:space="0" w:color="auto"/>
            <w:right w:val="none" w:sz="0" w:space="0" w:color="auto"/>
          </w:divBdr>
        </w:div>
        <w:div w:id="1541282322">
          <w:marLeft w:val="640"/>
          <w:marRight w:val="0"/>
          <w:marTop w:val="0"/>
          <w:marBottom w:val="0"/>
          <w:divBdr>
            <w:top w:val="none" w:sz="0" w:space="0" w:color="auto"/>
            <w:left w:val="none" w:sz="0" w:space="0" w:color="auto"/>
            <w:bottom w:val="none" w:sz="0" w:space="0" w:color="auto"/>
            <w:right w:val="none" w:sz="0" w:space="0" w:color="auto"/>
          </w:divBdr>
        </w:div>
        <w:div w:id="842822227">
          <w:marLeft w:val="640"/>
          <w:marRight w:val="0"/>
          <w:marTop w:val="0"/>
          <w:marBottom w:val="0"/>
          <w:divBdr>
            <w:top w:val="none" w:sz="0" w:space="0" w:color="auto"/>
            <w:left w:val="none" w:sz="0" w:space="0" w:color="auto"/>
            <w:bottom w:val="none" w:sz="0" w:space="0" w:color="auto"/>
            <w:right w:val="none" w:sz="0" w:space="0" w:color="auto"/>
          </w:divBdr>
        </w:div>
        <w:div w:id="1985502064">
          <w:marLeft w:val="640"/>
          <w:marRight w:val="0"/>
          <w:marTop w:val="0"/>
          <w:marBottom w:val="0"/>
          <w:divBdr>
            <w:top w:val="none" w:sz="0" w:space="0" w:color="auto"/>
            <w:left w:val="none" w:sz="0" w:space="0" w:color="auto"/>
            <w:bottom w:val="none" w:sz="0" w:space="0" w:color="auto"/>
            <w:right w:val="none" w:sz="0" w:space="0" w:color="auto"/>
          </w:divBdr>
        </w:div>
        <w:div w:id="86076418">
          <w:marLeft w:val="640"/>
          <w:marRight w:val="0"/>
          <w:marTop w:val="0"/>
          <w:marBottom w:val="0"/>
          <w:divBdr>
            <w:top w:val="none" w:sz="0" w:space="0" w:color="auto"/>
            <w:left w:val="none" w:sz="0" w:space="0" w:color="auto"/>
            <w:bottom w:val="none" w:sz="0" w:space="0" w:color="auto"/>
            <w:right w:val="none" w:sz="0" w:space="0" w:color="auto"/>
          </w:divBdr>
        </w:div>
        <w:div w:id="920987086">
          <w:marLeft w:val="640"/>
          <w:marRight w:val="0"/>
          <w:marTop w:val="0"/>
          <w:marBottom w:val="0"/>
          <w:divBdr>
            <w:top w:val="none" w:sz="0" w:space="0" w:color="auto"/>
            <w:left w:val="none" w:sz="0" w:space="0" w:color="auto"/>
            <w:bottom w:val="none" w:sz="0" w:space="0" w:color="auto"/>
            <w:right w:val="none" w:sz="0" w:space="0" w:color="auto"/>
          </w:divBdr>
        </w:div>
        <w:div w:id="1537084975">
          <w:marLeft w:val="640"/>
          <w:marRight w:val="0"/>
          <w:marTop w:val="0"/>
          <w:marBottom w:val="0"/>
          <w:divBdr>
            <w:top w:val="none" w:sz="0" w:space="0" w:color="auto"/>
            <w:left w:val="none" w:sz="0" w:space="0" w:color="auto"/>
            <w:bottom w:val="none" w:sz="0" w:space="0" w:color="auto"/>
            <w:right w:val="none" w:sz="0" w:space="0" w:color="auto"/>
          </w:divBdr>
        </w:div>
        <w:div w:id="649016106">
          <w:marLeft w:val="640"/>
          <w:marRight w:val="0"/>
          <w:marTop w:val="0"/>
          <w:marBottom w:val="0"/>
          <w:divBdr>
            <w:top w:val="none" w:sz="0" w:space="0" w:color="auto"/>
            <w:left w:val="none" w:sz="0" w:space="0" w:color="auto"/>
            <w:bottom w:val="none" w:sz="0" w:space="0" w:color="auto"/>
            <w:right w:val="none" w:sz="0" w:space="0" w:color="auto"/>
          </w:divBdr>
        </w:div>
        <w:div w:id="1822305267">
          <w:marLeft w:val="640"/>
          <w:marRight w:val="0"/>
          <w:marTop w:val="0"/>
          <w:marBottom w:val="0"/>
          <w:divBdr>
            <w:top w:val="none" w:sz="0" w:space="0" w:color="auto"/>
            <w:left w:val="none" w:sz="0" w:space="0" w:color="auto"/>
            <w:bottom w:val="none" w:sz="0" w:space="0" w:color="auto"/>
            <w:right w:val="none" w:sz="0" w:space="0" w:color="auto"/>
          </w:divBdr>
        </w:div>
        <w:div w:id="745807590">
          <w:marLeft w:val="640"/>
          <w:marRight w:val="0"/>
          <w:marTop w:val="0"/>
          <w:marBottom w:val="0"/>
          <w:divBdr>
            <w:top w:val="none" w:sz="0" w:space="0" w:color="auto"/>
            <w:left w:val="none" w:sz="0" w:space="0" w:color="auto"/>
            <w:bottom w:val="none" w:sz="0" w:space="0" w:color="auto"/>
            <w:right w:val="none" w:sz="0" w:space="0" w:color="auto"/>
          </w:divBdr>
        </w:div>
        <w:div w:id="1602638516">
          <w:marLeft w:val="640"/>
          <w:marRight w:val="0"/>
          <w:marTop w:val="0"/>
          <w:marBottom w:val="0"/>
          <w:divBdr>
            <w:top w:val="none" w:sz="0" w:space="0" w:color="auto"/>
            <w:left w:val="none" w:sz="0" w:space="0" w:color="auto"/>
            <w:bottom w:val="none" w:sz="0" w:space="0" w:color="auto"/>
            <w:right w:val="none" w:sz="0" w:space="0" w:color="auto"/>
          </w:divBdr>
        </w:div>
        <w:div w:id="1610354070">
          <w:marLeft w:val="640"/>
          <w:marRight w:val="0"/>
          <w:marTop w:val="0"/>
          <w:marBottom w:val="0"/>
          <w:divBdr>
            <w:top w:val="none" w:sz="0" w:space="0" w:color="auto"/>
            <w:left w:val="none" w:sz="0" w:space="0" w:color="auto"/>
            <w:bottom w:val="none" w:sz="0" w:space="0" w:color="auto"/>
            <w:right w:val="none" w:sz="0" w:space="0" w:color="auto"/>
          </w:divBdr>
        </w:div>
        <w:div w:id="1231232455">
          <w:marLeft w:val="640"/>
          <w:marRight w:val="0"/>
          <w:marTop w:val="0"/>
          <w:marBottom w:val="0"/>
          <w:divBdr>
            <w:top w:val="none" w:sz="0" w:space="0" w:color="auto"/>
            <w:left w:val="none" w:sz="0" w:space="0" w:color="auto"/>
            <w:bottom w:val="none" w:sz="0" w:space="0" w:color="auto"/>
            <w:right w:val="none" w:sz="0" w:space="0" w:color="auto"/>
          </w:divBdr>
        </w:div>
        <w:div w:id="1913196350">
          <w:marLeft w:val="640"/>
          <w:marRight w:val="0"/>
          <w:marTop w:val="0"/>
          <w:marBottom w:val="0"/>
          <w:divBdr>
            <w:top w:val="none" w:sz="0" w:space="0" w:color="auto"/>
            <w:left w:val="none" w:sz="0" w:space="0" w:color="auto"/>
            <w:bottom w:val="none" w:sz="0" w:space="0" w:color="auto"/>
            <w:right w:val="none" w:sz="0" w:space="0" w:color="auto"/>
          </w:divBdr>
        </w:div>
        <w:div w:id="1283072656">
          <w:marLeft w:val="640"/>
          <w:marRight w:val="0"/>
          <w:marTop w:val="0"/>
          <w:marBottom w:val="0"/>
          <w:divBdr>
            <w:top w:val="none" w:sz="0" w:space="0" w:color="auto"/>
            <w:left w:val="none" w:sz="0" w:space="0" w:color="auto"/>
            <w:bottom w:val="none" w:sz="0" w:space="0" w:color="auto"/>
            <w:right w:val="none" w:sz="0" w:space="0" w:color="auto"/>
          </w:divBdr>
        </w:div>
        <w:div w:id="1942225701">
          <w:marLeft w:val="640"/>
          <w:marRight w:val="0"/>
          <w:marTop w:val="0"/>
          <w:marBottom w:val="0"/>
          <w:divBdr>
            <w:top w:val="none" w:sz="0" w:space="0" w:color="auto"/>
            <w:left w:val="none" w:sz="0" w:space="0" w:color="auto"/>
            <w:bottom w:val="none" w:sz="0" w:space="0" w:color="auto"/>
            <w:right w:val="none" w:sz="0" w:space="0" w:color="auto"/>
          </w:divBdr>
        </w:div>
        <w:div w:id="662587881">
          <w:marLeft w:val="640"/>
          <w:marRight w:val="0"/>
          <w:marTop w:val="0"/>
          <w:marBottom w:val="0"/>
          <w:divBdr>
            <w:top w:val="none" w:sz="0" w:space="0" w:color="auto"/>
            <w:left w:val="none" w:sz="0" w:space="0" w:color="auto"/>
            <w:bottom w:val="none" w:sz="0" w:space="0" w:color="auto"/>
            <w:right w:val="none" w:sz="0" w:space="0" w:color="auto"/>
          </w:divBdr>
        </w:div>
        <w:div w:id="427123671">
          <w:marLeft w:val="640"/>
          <w:marRight w:val="0"/>
          <w:marTop w:val="0"/>
          <w:marBottom w:val="0"/>
          <w:divBdr>
            <w:top w:val="none" w:sz="0" w:space="0" w:color="auto"/>
            <w:left w:val="none" w:sz="0" w:space="0" w:color="auto"/>
            <w:bottom w:val="none" w:sz="0" w:space="0" w:color="auto"/>
            <w:right w:val="none" w:sz="0" w:space="0" w:color="auto"/>
          </w:divBdr>
        </w:div>
        <w:div w:id="1246763721">
          <w:marLeft w:val="640"/>
          <w:marRight w:val="0"/>
          <w:marTop w:val="0"/>
          <w:marBottom w:val="0"/>
          <w:divBdr>
            <w:top w:val="none" w:sz="0" w:space="0" w:color="auto"/>
            <w:left w:val="none" w:sz="0" w:space="0" w:color="auto"/>
            <w:bottom w:val="none" w:sz="0" w:space="0" w:color="auto"/>
            <w:right w:val="none" w:sz="0" w:space="0" w:color="auto"/>
          </w:divBdr>
        </w:div>
        <w:div w:id="564413164">
          <w:marLeft w:val="640"/>
          <w:marRight w:val="0"/>
          <w:marTop w:val="0"/>
          <w:marBottom w:val="0"/>
          <w:divBdr>
            <w:top w:val="none" w:sz="0" w:space="0" w:color="auto"/>
            <w:left w:val="none" w:sz="0" w:space="0" w:color="auto"/>
            <w:bottom w:val="none" w:sz="0" w:space="0" w:color="auto"/>
            <w:right w:val="none" w:sz="0" w:space="0" w:color="auto"/>
          </w:divBdr>
        </w:div>
        <w:div w:id="1858737">
          <w:marLeft w:val="640"/>
          <w:marRight w:val="0"/>
          <w:marTop w:val="0"/>
          <w:marBottom w:val="0"/>
          <w:divBdr>
            <w:top w:val="none" w:sz="0" w:space="0" w:color="auto"/>
            <w:left w:val="none" w:sz="0" w:space="0" w:color="auto"/>
            <w:bottom w:val="none" w:sz="0" w:space="0" w:color="auto"/>
            <w:right w:val="none" w:sz="0" w:space="0" w:color="auto"/>
          </w:divBdr>
        </w:div>
        <w:div w:id="656345227">
          <w:marLeft w:val="640"/>
          <w:marRight w:val="0"/>
          <w:marTop w:val="0"/>
          <w:marBottom w:val="0"/>
          <w:divBdr>
            <w:top w:val="none" w:sz="0" w:space="0" w:color="auto"/>
            <w:left w:val="none" w:sz="0" w:space="0" w:color="auto"/>
            <w:bottom w:val="none" w:sz="0" w:space="0" w:color="auto"/>
            <w:right w:val="none" w:sz="0" w:space="0" w:color="auto"/>
          </w:divBdr>
        </w:div>
        <w:div w:id="1364404458">
          <w:marLeft w:val="640"/>
          <w:marRight w:val="0"/>
          <w:marTop w:val="0"/>
          <w:marBottom w:val="0"/>
          <w:divBdr>
            <w:top w:val="none" w:sz="0" w:space="0" w:color="auto"/>
            <w:left w:val="none" w:sz="0" w:space="0" w:color="auto"/>
            <w:bottom w:val="none" w:sz="0" w:space="0" w:color="auto"/>
            <w:right w:val="none" w:sz="0" w:space="0" w:color="auto"/>
          </w:divBdr>
        </w:div>
        <w:div w:id="588199567">
          <w:marLeft w:val="640"/>
          <w:marRight w:val="0"/>
          <w:marTop w:val="0"/>
          <w:marBottom w:val="0"/>
          <w:divBdr>
            <w:top w:val="none" w:sz="0" w:space="0" w:color="auto"/>
            <w:left w:val="none" w:sz="0" w:space="0" w:color="auto"/>
            <w:bottom w:val="none" w:sz="0" w:space="0" w:color="auto"/>
            <w:right w:val="none" w:sz="0" w:space="0" w:color="auto"/>
          </w:divBdr>
        </w:div>
        <w:div w:id="559173424">
          <w:marLeft w:val="640"/>
          <w:marRight w:val="0"/>
          <w:marTop w:val="0"/>
          <w:marBottom w:val="0"/>
          <w:divBdr>
            <w:top w:val="none" w:sz="0" w:space="0" w:color="auto"/>
            <w:left w:val="none" w:sz="0" w:space="0" w:color="auto"/>
            <w:bottom w:val="none" w:sz="0" w:space="0" w:color="auto"/>
            <w:right w:val="none" w:sz="0" w:space="0" w:color="auto"/>
          </w:divBdr>
        </w:div>
        <w:div w:id="258755343">
          <w:marLeft w:val="640"/>
          <w:marRight w:val="0"/>
          <w:marTop w:val="0"/>
          <w:marBottom w:val="0"/>
          <w:divBdr>
            <w:top w:val="none" w:sz="0" w:space="0" w:color="auto"/>
            <w:left w:val="none" w:sz="0" w:space="0" w:color="auto"/>
            <w:bottom w:val="none" w:sz="0" w:space="0" w:color="auto"/>
            <w:right w:val="none" w:sz="0" w:space="0" w:color="auto"/>
          </w:divBdr>
        </w:div>
        <w:div w:id="770974887">
          <w:marLeft w:val="640"/>
          <w:marRight w:val="0"/>
          <w:marTop w:val="0"/>
          <w:marBottom w:val="0"/>
          <w:divBdr>
            <w:top w:val="none" w:sz="0" w:space="0" w:color="auto"/>
            <w:left w:val="none" w:sz="0" w:space="0" w:color="auto"/>
            <w:bottom w:val="none" w:sz="0" w:space="0" w:color="auto"/>
            <w:right w:val="none" w:sz="0" w:space="0" w:color="auto"/>
          </w:divBdr>
        </w:div>
        <w:div w:id="572013046">
          <w:marLeft w:val="640"/>
          <w:marRight w:val="0"/>
          <w:marTop w:val="0"/>
          <w:marBottom w:val="0"/>
          <w:divBdr>
            <w:top w:val="none" w:sz="0" w:space="0" w:color="auto"/>
            <w:left w:val="none" w:sz="0" w:space="0" w:color="auto"/>
            <w:bottom w:val="none" w:sz="0" w:space="0" w:color="auto"/>
            <w:right w:val="none" w:sz="0" w:space="0" w:color="auto"/>
          </w:divBdr>
        </w:div>
        <w:div w:id="1019432796">
          <w:marLeft w:val="640"/>
          <w:marRight w:val="0"/>
          <w:marTop w:val="0"/>
          <w:marBottom w:val="0"/>
          <w:divBdr>
            <w:top w:val="none" w:sz="0" w:space="0" w:color="auto"/>
            <w:left w:val="none" w:sz="0" w:space="0" w:color="auto"/>
            <w:bottom w:val="none" w:sz="0" w:space="0" w:color="auto"/>
            <w:right w:val="none" w:sz="0" w:space="0" w:color="auto"/>
          </w:divBdr>
        </w:div>
        <w:div w:id="324672419">
          <w:marLeft w:val="640"/>
          <w:marRight w:val="0"/>
          <w:marTop w:val="0"/>
          <w:marBottom w:val="0"/>
          <w:divBdr>
            <w:top w:val="none" w:sz="0" w:space="0" w:color="auto"/>
            <w:left w:val="none" w:sz="0" w:space="0" w:color="auto"/>
            <w:bottom w:val="none" w:sz="0" w:space="0" w:color="auto"/>
            <w:right w:val="none" w:sz="0" w:space="0" w:color="auto"/>
          </w:divBdr>
        </w:div>
        <w:div w:id="1536844462">
          <w:marLeft w:val="640"/>
          <w:marRight w:val="0"/>
          <w:marTop w:val="0"/>
          <w:marBottom w:val="0"/>
          <w:divBdr>
            <w:top w:val="none" w:sz="0" w:space="0" w:color="auto"/>
            <w:left w:val="none" w:sz="0" w:space="0" w:color="auto"/>
            <w:bottom w:val="none" w:sz="0" w:space="0" w:color="auto"/>
            <w:right w:val="none" w:sz="0" w:space="0" w:color="auto"/>
          </w:divBdr>
        </w:div>
        <w:div w:id="1683777905">
          <w:marLeft w:val="640"/>
          <w:marRight w:val="0"/>
          <w:marTop w:val="0"/>
          <w:marBottom w:val="0"/>
          <w:divBdr>
            <w:top w:val="none" w:sz="0" w:space="0" w:color="auto"/>
            <w:left w:val="none" w:sz="0" w:space="0" w:color="auto"/>
            <w:bottom w:val="none" w:sz="0" w:space="0" w:color="auto"/>
            <w:right w:val="none" w:sz="0" w:space="0" w:color="auto"/>
          </w:divBdr>
        </w:div>
        <w:div w:id="1240941441">
          <w:marLeft w:val="640"/>
          <w:marRight w:val="0"/>
          <w:marTop w:val="0"/>
          <w:marBottom w:val="0"/>
          <w:divBdr>
            <w:top w:val="none" w:sz="0" w:space="0" w:color="auto"/>
            <w:left w:val="none" w:sz="0" w:space="0" w:color="auto"/>
            <w:bottom w:val="none" w:sz="0" w:space="0" w:color="auto"/>
            <w:right w:val="none" w:sz="0" w:space="0" w:color="auto"/>
          </w:divBdr>
        </w:div>
        <w:div w:id="958605478">
          <w:marLeft w:val="640"/>
          <w:marRight w:val="0"/>
          <w:marTop w:val="0"/>
          <w:marBottom w:val="0"/>
          <w:divBdr>
            <w:top w:val="none" w:sz="0" w:space="0" w:color="auto"/>
            <w:left w:val="none" w:sz="0" w:space="0" w:color="auto"/>
            <w:bottom w:val="none" w:sz="0" w:space="0" w:color="auto"/>
            <w:right w:val="none" w:sz="0" w:space="0" w:color="auto"/>
          </w:divBdr>
        </w:div>
        <w:div w:id="2145075826">
          <w:marLeft w:val="640"/>
          <w:marRight w:val="0"/>
          <w:marTop w:val="0"/>
          <w:marBottom w:val="0"/>
          <w:divBdr>
            <w:top w:val="none" w:sz="0" w:space="0" w:color="auto"/>
            <w:left w:val="none" w:sz="0" w:space="0" w:color="auto"/>
            <w:bottom w:val="none" w:sz="0" w:space="0" w:color="auto"/>
            <w:right w:val="none" w:sz="0" w:space="0" w:color="auto"/>
          </w:divBdr>
        </w:div>
        <w:div w:id="997221832">
          <w:marLeft w:val="640"/>
          <w:marRight w:val="0"/>
          <w:marTop w:val="0"/>
          <w:marBottom w:val="0"/>
          <w:divBdr>
            <w:top w:val="none" w:sz="0" w:space="0" w:color="auto"/>
            <w:left w:val="none" w:sz="0" w:space="0" w:color="auto"/>
            <w:bottom w:val="none" w:sz="0" w:space="0" w:color="auto"/>
            <w:right w:val="none" w:sz="0" w:space="0" w:color="auto"/>
          </w:divBdr>
        </w:div>
        <w:div w:id="1510755148">
          <w:marLeft w:val="640"/>
          <w:marRight w:val="0"/>
          <w:marTop w:val="0"/>
          <w:marBottom w:val="0"/>
          <w:divBdr>
            <w:top w:val="none" w:sz="0" w:space="0" w:color="auto"/>
            <w:left w:val="none" w:sz="0" w:space="0" w:color="auto"/>
            <w:bottom w:val="none" w:sz="0" w:space="0" w:color="auto"/>
            <w:right w:val="none" w:sz="0" w:space="0" w:color="auto"/>
          </w:divBdr>
        </w:div>
        <w:div w:id="1199200499">
          <w:marLeft w:val="640"/>
          <w:marRight w:val="0"/>
          <w:marTop w:val="0"/>
          <w:marBottom w:val="0"/>
          <w:divBdr>
            <w:top w:val="none" w:sz="0" w:space="0" w:color="auto"/>
            <w:left w:val="none" w:sz="0" w:space="0" w:color="auto"/>
            <w:bottom w:val="none" w:sz="0" w:space="0" w:color="auto"/>
            <w:right w:val="none" w:sz="0" w:space="0" w:color="auto"/>
          </w:divBdr>
        </w:div>
        <w:div w:id="2116096134">
          <w:marLeft w:val="640"/>
          <w:marRight w:val="0"/>
          <w:marTop w:val="0"/>
          <w:marBottom w:val="0"/>
          <w:divBdr>
            <w:top w:val="none" w:sz="0" w:space="0" w:color="auto"/>
            <w:left w:val="none" w:sz="0" w:space="0" w:color="auto"/>
            <w:bottom w:val="none" w:sz="0" w:space="0" w:color="auto"/>
            <w:right w:val="none" w:sz="0" w:space="0" w:color="auto"/>
          </w:divBdr>
        </w:div>
        <w:div w:id="1832481957">
          <w:marLeft w:val="640"/>
          <w:marRight w:val="0"/>
          <w:marTop w:val="0"/>
          <w:marBottom w:val="0"/>
          <w:divBdr>
            <w:top w:val="none" w:sz="0" w:space="0" w:color="auto"/>
            <w:left w:val="none" w:sz="0" w:space="0" w:color="auto"/>
            <w:bottom w:val="none" w:sz="0" w:space="0" w:color="auto"/>
            <w:right w:val="none" w:sz="0" w:space="0" w:color="auto"/>
          </w:divBdr>
        </w:div>
        <w:div w:id="2000421464">
          <w:marLeft w:val="640"/>
          <w:marRight w:val="0"/>
          <w:marTop w:val="0"/>
          <w:marBottom w:val="0"/>
          <w:divBdr>
            <w:top w:val="none" w:sz="0" w:space="0" w:color="auto"/>
            <w:left w:val="none" w:sz="0" w:space="0" w:color="auto"/>
            <w:bottom w:val="none" w:sz="0" w:space="0" w:color="auto"/>
            <w:right w:val="none" w:sz="0" w:space="0" w:color="auto"/>
          </w:divBdr>
        </w:div>
        <w:div w:id="2050913284">
          <w:marLeft w:val="640"/>
          <w:marRight w:val="0"/>
          <w:marTop w:val="0"/>
          <w:marBottom w:val="0"/>
          <w:divBdr>
            <w:top w:val="none" w:sz="0" w:space="0" w:color="auto"/>
            <w:left w:val="none" w:sz="0" w:space="0" w:color="auto"/>
            <w:bottom w:val="none" w:sz="0" w:space="0" w:color="auto"/>
            <w:right w:val="none" w:sz="0" w:space="0" w:color="auto"/>
          </w:divBdr>
        </w:div>
        <w:div w:id="1751586566">
          <w:marLeft w:val="640"/>
          <w:marRight w:val="0"/>
          <w:marTop w:val="0"/>
          <w:marBottom w:val="0"/>
          <w:divBdr>
            <w:top w:val="none" w:sz="0" w:space="0" w:color="auto"/>
            <w:left w:val="none" w:sz="0" w:space="0" w:color="auto"/>
            <w:bottom w:val="none" w:sz="0" w:space="0" w:color="auto"/>
            <w:right w:val="none" w:sz="0" w:space="0" w:color="auto"/>
          </w:divBdr>
        </w:div>
        <w:div w:id="1211310820">
          <w:marLeft w:val="640"/>
          <w:marRight w:val="0"/>
          <w:marTop w:val="0"/>
          <w:marBottom w:val="0"/>
          <w:divBdr>
            <w:top w:val="none" w:sz="0" w:space="0" w:color="auto"/>
            <w:left w:val="none" w:sz="0" w:space="0" w:color="auto"/>
            <w:bottom w:val="none" w:sz="0" w:space="0" w:color="auto"/>
            <w:right w:val="none" w:sz="0" w:space="0" w:color="auto"/>
          </w:divBdr>
        </w:div>
        <w:div w:id="356778728">
          <w:marLeft w:val="640"/>
          <w:marRight w:val="0"/>
          <w:marTop w:val="0"/>
          <w:marBottom w:val="0"/>
          <w:divBdr>
            <w:top w:val="none" w:sz="0" w:space="0" w:color="auto"/>
            <w:left w:val="none" w:sz="0" w:space="0" w:color="auto"/>
            <w:bottom w:val="none" w:sz="0" w:space="0" w:color="auto"/>
            <w:right w:val="none" w:sz="0" w:space="0" w:color="auto"/>
          </w:divBdr>
        </w:div>
        <w:div w:id="277298848">
          <w:marLeft w:val="640"/>
          <w:marRight w:val="0"/>
          <w:marTop w:val="0"/>
          <w:marBottom w:val="0"/>
          <w:divBdr>
            <w:top w:val="none" w:sz="0" w:space="0" w:color="auto"/>
            <w:left w:val="none" w:sz="0" w:space="0" w:color="auto"/>
            <w:bottom w:val="none" w:sz="0" w:space="0" w:color="auto"/>
            <w:right w:val="none" w:sz="0" w:space="0" w:color="auto"/>
          </w:divBdr>
        </w:div>
        <w:div w:id="634600666">
          <w:marLeft w:val="640"/>
          <w:marRight w:val="0"/>
          <w:marTop w:val="0"/>
          <w:marBottom w:val="0"/>
          <w:divBdr>
            <w:top w:val="none" w:sz="0" w:space="0" w:color="auto"/>
            <w:left w:val="none" w:sz="0" w:space="0" w:color="auto"/>
            <w:bottom w:val="none" w:sz="0" w:space="0" w:color="auto"/>
            <w:right w:val="none" w:sz="0" w:space="0" w:color="auto"/>
          </w:divBdr>
        </w:div>
        <w:div w:id="2120879274">
          <w:marLeft w:val="640"/>
          <w:marRight w:val="0"/>
          <w:marTop w:val="0"/>
          <w:marBottom w:val="0"/>
          <w:divBdr>
            <w:top w:val="none" w:sz="0" w:space="0" w:color="auto"/>
            <w:left w:val="none" w:sz="0" w:space="0" w:color="auto"/>
            <w:bottom w:val="none" w:sz="0" w:space="0" w:color="auto"/>
            <w:right w:val="none" w:sz="0" w:space="0" w:color="auto"/>
          </w:divBdr>
        </w:div>
        <w:div w:id="1700814564">
          <w:marLeft w:val="640"/>
          <w:marRight w:val="0"/>
          <w:marTop w:val="0"/>
          <w:marBottom w:val="0"/>
          <w:divBdr>
            <w:top w:val="none" w:sz="0" w:space="0" w:color="auto"/>
            <w:left w:val="none" w:sz="0" w:space="0" w:color="auto"/>
            <w:bottom w:val="none" w:sz="0" w:space="0" w:color="auto"/>
            <w:right w:val="none" w:sz="0" w:space="0" w:color="auto"/>
          </w:divBdr>
        </w:div>
        <w:div w:id="2095078884">
          <w:marLeft w:val="640"/>
          <w:marRight w:val="0"/>
          <w:marTop w:val="0"/>
          <w:marBottom w:val="0"/>
          <w:divBdr>
            <w:top w:val="none" w:sz="0" w:space="0" w:color="auto"/>
            <w:left w:val="none" w:sz="0" w:space="0" w:color="auto"/>
            <w:bottom w:val="none" w:sz="0" w:space="0" w:color="auto"/>
            <w:right w:val="none" w:sz="0" w:space="0" w:color="auto"/>
          </w:divBdr>
        </w:div>
      </w:divsChild>
    </w:div>
    <w:div w:id="168519477">
      <w:bodyDiv w:val="1"/>
      <w:marLeft w:val="0"/>
      <w:marRight w:val="0"/>
      <w:marTop w:val="0"/>
      <w:marBottom w:val="0"/>
      <w:divBdr>
        <w:top w:val="none" w:sz="0" w:space="0" w:color="auto"/>
        <w:left w:val="none" w:sz="0" w:space="0" w:color="auto"/>
        <w:bottom w:val="none" w:sz="0" w:space="0" w:color="auto"/>
        <w:right w:val="none" w:sz="0" w:space="0" w:color="auto"/>
      </w:divBdr>
      <w:divsChild>
        <w:div w:id="421027989">
          <w:marLeft w:val="640"/>
          <w:marRight w:val="0"/>
          <w:marTop w:val="0"/>
          <w:marBottom w:val="0"/>
          <w:divBdr>
            <w:top w:val="none" w:sz="0" w:space="0" w:color="auto"/>
            <w:left w:val="none" w:sz="0" w:space="0" w:color="auto"/>
            <w:bottom w:val="none" w:sz="0" w:space="0" w:color="auto"/>
            <w:right w:val="none" w:sz="0" w:space="0" w:color="auto"/>
          </w:divBdr>
        </w:div>
        <w:div w:id="1623150677">
          <w:marLeft w:val="640"/>
          <w:marRight w:val="0"/>
          <w:marTop w:val="0"/>
          <w:marBottom w:val="0"/>
          <w:divBdr>
            <w:top w:val="none" w:sz="0" w:space="0" w:color="auto"/>
            <w:left w:val="none" w:sz="0" w:space="0" w:color="auto"/>
            <w:bottom w:val="none" w:sz="0" w:space="0" w:color="auto"/>
            <w:right w:val="none" w:sz="0" w:space="0" w:color="auto"/>
          </w:divBdr>
        </w:div>
        <w:div w:id="1912275644">
          <w:marLeft w:val="640"/>
          <w:marRight w:val="0"/>
          <w:marTop w:val="0"/>
          <w:marBottom w:val="0"/>
          <w:divBdr>
            <w:top w:val="none" w:sz="0" w:space="0" w:color="auto"/>
            <w:left w:val="none" w:sz="0" w:space="0" w:color="auto"/>
            <w:bottom w:val="none" w:sz="0" w:space="0" w:color="auto"/>
            <w:right w:val="none" w:sz="0" w:space="0" w:color="auto"/>
          </w:divBdr>
        </w:div>
        <w:div w:id="1838613053">
          <w:marLeft w:val="640"/>
          <w:marRight w:val="0"/>
          <w:marTop w:val="0"/>
          <w:marBottom w:val="0"/>
          <w:divBdr>
            <w:top w:val="none" w:sz="0" w:space="0" w:color="auto"/>
            <w:left w:val="none" w:sz="0" w:space="0" w:color="auto"/>
            <w:bottom w:val="none" w:sz="0" w:space="0" w:color="auto"/>
            <w:right w:val="none" w:sz="0" w:space="0" w:color="auto"/>
          </w:divBdr>
        </w:div>
        <w:div w:id="1974096312">
          <w:marLeft w:val="640"/>
          <w:marRight w:val="0"/>
          <w:marTop w:val="0"/>
          <w:marBottom w:val="0"/>
          <w:divBdr>
            <w:top w:val="none" w:sz="0" w:space="0" w:color="auto"/>
            <w:left w:val="none" w:sz="0" w:space="0" w:color="auto"/>
            <w:bottom w:val="none" w:sz="0" w:space="0" w:color="auto"/>
            <w:right w:val="none" w:sz="0" w:space="0" w:color="auto"/>
          </w:divBdr>
        </w:div>
        <w:div w:id="850920607">
          <w:marLeft w:val="640"/>
          <w:marRight w:val="0"/>
          <w:marTop w:val="0"/>
          <w:marBottom w:val="0"/>
          <w:divBdr>
            <w:top w:val="none" w:sz="0" w:space="0" w:color="auto"/>
            <w:left w:val="none" w:sz="0" w:space="0" w:color="auto"/>
            <w:bottom w:val="none" w:sz="0" w:space="0" w:color="auto"/>
            <w:right w:val="none" w:sz="0" w:space="0" w:color="auto"/>
          </w:divBdr>
        </w:div>
        <w:div w:id="1339310317">
          <w:marLeft w:val="640"/>
          <w:marRight w:val="0"/>
          <w:marTop w:val="0"/>
          <w:marBottom w:val="0"/>
          <w:divBdr>
            <w:top w:val="none" w:sz="0" w:space="0" w:color="auto"/>
            <w:left w:val="none" w:sz="0" w:space="0" w:color="auto"/>
            <w:bottom w:val="none" w:sz="0" w:space="0" w:color="auto"/>
            <w:right w:val="none" w:sz="0" w:space="0" w:color="auto"/>
          </w:divBdr>
        </w:div>
        <w:div w:id="1845238159">
          <w:marLeft w:val="640"/>
          <w:marRight w:val="0"/>
          <w:marTop w:val="0"/>
          <w:marBottom w:val="0"/>
          <w:divBdr>
            <w:top w:val="none" w:sz="0" w:space="0" w:color="auto"/>
            <w:left w:val="none" w:sz="0" w:space="0" w:color="auto"/>
            <w:bottom w:val="none" w:sz="0" w:space="0" w:color="auto"/>
            <w:right w:val="none" w:sz="0" w:space="0" w:color="auto"/>
          </w:divBdr>
        </w:div>
        <w:div w:id="506363830">
          <w:marLeft w:val="640"/>
          <w:marRight w:val="0"/>
          <w:marTop w:val="0"/>
          <w:marBottom w:val="0"/>
          <w:divBdr>
            <w:top w:val="none" w:sz="0" w:space="0" w:color="auto"/>
            <w:left w:val="none" w:sz="0" w:space="0" w:color="auto"/>
            <w:bottom w:val="none" w:sz="0" w:space="0" w:color="auto"/>
            <w:right w:val="none" w:sz="0" w:space="0" w:color="auto"/>
          </w:divBdr>
        </w:div>
        <w:div w:id="101845404">
          <w:marLeft w:val="640"/>
          <w:marRight w:val="0"/>
          <w:marTop w:val="0"/>
          <w:marBottom w:val="0"/>
          <w:divBdr>
            <w:top w:val="none" w:sz="0" w:space="0" w:color="auto"/>
            <w:left w:val="none" w:sz="0" w:space="0" w:color="auto"/>
            <w:bottom w:val="none" w:sz="0" w:space="0" w:color="auto"/>
            <w:right w:val="none" w:sz="0" w:space="0" w:color="auto"/>
          </w:divBdr>
        </w:div>
        <w:div w:id="553467791">
          <w:marLeft w:val="640"/>
          <w:marRight w:val="0"/>
          <w:marTop w:val="0"/>
          <w:marBottom w:val="0"/>
          <w:divBdr>
            <w:top w:val="none" w:sz="0" w:space="0" w:color="auto"/>
            <w:left w:val="none" w:sz="0" w:space="0" w:color="auto"/>
            <w:bottom w:val="none" w:sz="0" w:space="0" w:color="auto"/>
            <w:right w:val="none" w:sz="0" w:space="0" w:color="auto"/>
          </w:divBdr>
        </w:div>
        <w:div w:id="1990211961">
          <w:marLeft w:val="640"/>
          <w:marRight w:val="0"/>
          <w:marTop w:val="0"/>
          <w:marBottom w:val="0"/>
          <w:divBdr>
            <w:top w:val="none" w:sz="0" w:space="0" w:color="auto"/>
            <w:left w:val="none" w:sz="0" w:space="0" w:color="auto"/>
            <w:bottom w:val="none" w:sz="0" w:space="0" w:color="auto"/>
            <w:right w:val="none" w:sz="0" w:space="0" w:color="auto"/>
          </w:divBdr>
        </w:div>
        <w:div w:id="1979760">
          <w:marLeft w:val="640"/>
          <w:marRight w:val="0"/>
          <w:marTop w:val="0"/>
          <w:marBottom w:val="0"/>
          <w:divBdr>
            <w:top w:val="none" w:sz="0" w:space="0" w:color="auto"/>
            <w:left w:val="none" w:sz="0" w:space="0" w:color="auto"/>
            <w:bottom w:val="none" w:sz="0" w:space="0" w:color="auto"/>
            <w:right w:val="none" w:sz="0" w:space="0" w:color="auto"/>
          </w:divBdr>
        </w:div>
        <w:div w:id="829371416">
          <w:marLeft w:val="640"/>
          <w:marRight w:val="0"/>
          <w:marTop w:val="0"/>
          <w:marBottom w:val="0"/>
          <w:divBdr>
            <w:top w:val="none" w:sz="0" w:space="0" w:color="auto"/>
            <w:left w:val="none" w:sz="0" w:space="0" w:color="auto"/>
            <w:bottom w:val="none" w:sz="0" w:space="0" w:color="auto"/>
            <w:right w:val="none" w:sz="0" w:space="0" w:color="auto"/>
          </w:divBdr>
        </w:div>
        <w:div w:id="596525817">
          <w:marLeft w:val="640"/>
          <w:marRight w:val="0"/>
          <w:marTop w:val="0"/>
          <w:marBottom w:val="0"/>
          <w:divBdr>
            <w:top w:val="none" w:sz="0" w:space="0" w:color="auto"/>
            <w:left w:val="none" w:sz="0" w:space="0" w:color="auto"/>
            <w:bottom w:val="none" w:sz="0" w:space="0" w:color="auto"/>
            <w:right w:val="none" w:sz="0" w:space="0" w:color="auto"/>
          </w:divBdr>
        </w:div>
        <w:div w:id="1815754309">
          <w:marLeft w:val="640"/>
          <w:marRight w:val="0"/>
          <w:marTop w:val="0"/>
          <w:marBottom w:val="0"/>
          <w:divBdr>
            <w:top w:val="none" w:sz="0" w:space="0" w:color="auto"/>
            <w:left w:val="none" w:sz="0" w:space="0" w:color="auto"/>
            <w:bottom w:val="none" w:sz="0" w:space="0" w:color="auto"/>
            <w:right w:val="none" w:sz="0" w:space="0" w:color="auto"/>
          </w:divBdr>
        </w:div>
        <w:div w:id="479343214">
          <w:marLeft w:val="640"/>
          <w:marRight w:val="0"/>
          <w:marTop w:val="0"/>
          <w:marBottom w:val="0"/>
          <w:divBdr>
            <w:top w:val="none" w:sz="0" w:space="0" w:color="auto"/>
            <w:left w:val="none" w:sz="0" w:space="0" w:color="auto"/>
            <w:bottom w:val="none" w:sz="0" w:space="0" w:color="auto"/>
            <w:right w:val="none" w:sz="0" w:space="0" w:color="auto"/>
          </w:divBdr>
        </w:div>
        <w:div w:id="881288166">
          <w:marLeft w:val="640"/>
          <w:marRight w:val="0"/>
          <w:marTop w:val="0"/>
          <w:marBottom w:val="0"/>
          <w:divBdr>
            <w:top w:val="none" w:sz="0" w:space="0" w:color="auto"/>
            <w:left w:val="none" w:sz="0" w:space="0" w:color="auto"/>
            <w:bottom w:val="none" w:sz="0" w:space="0" w:color="auto"/>
            <w:right w:val="none" w:sz="0" w:space="0" w:color="auto"/>
          </w:divBdr>
        </w:div>
        <w:div w:id="652180756">
          <w:marLeft w:val="640"/>
          <w:marRight w:val="0"/>
          <w:marTop w:val="0"/>
          <w:marBottom w:val="0"/>
          <w:divBdr>
            <w:top w:val="none" w:sz="0" w:space="0" w:color="auto"/>
            <w:left w:val="none" w:sz="0" w:space="0" w:color="auto"/>
            <w:bottom w:val="none" w:sz="0" w:space="0" w:color="auto"/>
            <w:right w:val="none" w:sz="0" w:space="0" w:color="auto"/>
          </w:divBdr>
        </w:div>
        <w:div w:id="126823135">
          <w:marLeft w:val="640"/>
          <w:marRight w:val="0"/>
          <w:marTop w:val="0"/>
          <w:marBottom w:val="0"/>
          <w:divBdr>
            <w:top w:val="none" w:sz="0" w:space="0" w:color="auto"/>
            <w:left w:val="none" w:sz="0" w:space="0" w:color="auto"/>
            <w:bottom w:val="none" w:sz="0" w:space="0" w:color="auto"/>
            <w:right w:val="none" w:sz="0" w:space="0" w:color="auto"/>
          </w:divBdr>
        </w:div>
        <w:div w:id="824973954">
          <w:marLeft w:val="640"/>
          <w:marRight w:val="0"/>
          <w:marTop w:val="0"/>
          <w:marBottom w:val="0"/>
          <w:divBdr>
            <w:top w:val="none" w:sz="0" w:space="0" w:color="auto"/>
            <w:left w:val="none" w:sz="0" w:space="0" w:color="auto"/>
            <w:bottom w:val="none" w:sz="0" w:space="0" w:color="auto"/>
            <w:right w:val="none" w:sz="0" w:space="0" w:color="auto"/>
          </w:divBdr>
        </w:div>
        <w:div w:id="222107557">
          <w:marLeft w:val="640"/>
          <w:marRight w:val="0"/>
          <w:marTop w:val="0"/>
          <w:marBottom w:val="0"/>
          <w:divBdr>
            <w:top w:val="none" w:sz="0" w:space="0" w:color="auto"/>
            <w:left w:val="none" w:sz="0" w:space="0" w:color="auto"/>
            <w:bottom w:val="none" w:sz="0" w:space="0" w:color="auto"/>
            <w:right w:val="none" w:sz="0" w:space="0" w:color="auto"/>
          </w:divBdr>
        </w:div>
        <w:div w:id="360864893">
          <w:marLeft w:val="640"/>
          <w:marRight w:val="0"/>
          <w:marTop w:val="0"/>
          <w:marBottom w:val="0"/>
          <w:divBdr>
            <w:top w:val="none" w:sz="0" w:space="0" w:color="auto"/>
            <w:left w:val="none" w:sz="0" w:space="0" w:color="auto"/>
            <w:bottom w:val="none" w:sz="0" w:space="0" w:color="auto"/>
            <w:right w:val="none" w:sz="0" w:space="0" w:color="auto"/>
          </w:divBdr>
        </w:div>
        <w:div w:id="1154906795">
          <w:marLeft w:val="640"/>
          <w:marRight w:val="0"/>
          <w:marTop w:val="0"/>
          <w:marBottom w:val="0"/>
          <w:divBdr>
            <w:top w:val="none" w:sz="0" w:space="0" w:color="auto"/>
            <w:left w:val="none" w:sz="0" w:space="0" w:color="auto"/>
            <w:bottom w:val="none" w:sz="0" w:space="0" w:color="auto"/>
            <w:right w:val="none" w:sz="0" w:space="0" w:color="auto"/>
          </w:divBdr>
        </w:div>
        <w:div w:id="651182916">
          <w:marLeft w:val="640"/>
          <w:marRight w:val="0"/>
          <w:marTop w:val="0"/>
          <w:marBottom w:val="0"/>
          <w:divBdr>
            <w:top w:val="none" w:sz="0" w:space="0" w:color="auto"/>
            <w:left w:val="none" w:sz="0" w:space="0" w:color="auto"/>
            <w:bottom w:val="none" w:sz="0" w:space="0" w:color="auto"/>
            <w:right w:val="none" w:sz="0" w:space="0" w:color="auto"/>
          </w:divBdr>
        </w:div>
        <w:div w:id="876311503">
          <w:marLeft w:val="640"/>
          <w:marRight w:val="0"/>
          <w:marTop w:val="0"/>
          <w:marBottom w:val="0"/>
          <w:divBdr>
            <w:top w:val="none" w:sz="0" w:space="0" w:color="auto"/>
            <w:left w:val="none" w:sz="0" w:space="0" w:color="auto"/>
            <w:bottom w:val="none" w:sz="0" w:space="0" w:color="auto"/>
            <w:right w:val="none" w:sz="0" w:space="0" w:color="auto"/>
          </w:divBdr>
        </w:div>
        <w:div w:id="1935239466">
          <w:marLeft w:val="640"/>
          <w:marRight w:val="0"/>
          <w:marTop w:val="0"/>
          <w:marBottom w:val="0"/>
          <w:divBdr>
            <w:top w:val="none" w:sz="0" w:space="0" w:color="auto"/>
            <w:left w:val="none" w:sz="0" w:space="0" w:color="auto"/>
            <w:bottom w:val="none" w:sz="0" w:space="0" w:color="auto"/>
            <w:right w:val="none" w:sz="0" w:space="0" w:color="auto"/>
          </w:divBdr>
        </w:div>
        <w:div w:id="116145426">
          <w:marLeft w:val="640"/>
          <w:marRight w:val="0"/>
          <w:marTop w:val="0"/>
          <w:marBottom w:val="0"/>
          <w:divBdr>
            <w:top w:val="none" w:sz="0" w:space="0" w:color="auto"/>
            <w:left w:val="none" w:sz="0" w:space="0" w:color="auto"/>
            <w:bottom w:val="none" w:sz="0" w:space="0" w:color="auto"/>
            <w:right w:val="none" w:sz="0" w:space="0" w:color="auto"/>
          </w:divBdr>
        </w:div>
        <w:div w:id="101457558">
          <w:marLeft w:val="640"/>
          <w:marRight w:val="0"/>
          <w:marTop w:val="0"/>
          <w:marBottom w:val="0"/>
          <w:divBdr>
            <w:top w:val="none" w:sz="0" w:space="0" w:color="auto"/>
            <w:left w:val="none" w:sz="0" w:space="0" w:color="auto"/>
            <w:bottom w:val="none" w:sz="0" w:space="0" w:color="auto"/>
            <w:right w:val="none" w:sz="0" w:space="0" w:color="auto"/>
          </w:divBdr>
        </w:div>
        <w:div w:id="1870951912">
          <w:marLeft w:val="640"/>
          <w:marRight w:val="0"/>
          <w:marTop w:val="0"/>
          <w:marBottom w:val="0"/>
          <w:divBdr>
            <w:top w:val="none" w:sz="0" w:space="0" w:color="auto"/>
            <w:left w:val="none" w:sz="0" w:space="0" w:color="auto"/>
            <w:bottom w:val="none" w:sz="0" w:space="0" w:color="auto"/>
            <w:right w:val="none" w:sz="0" w:space="0" w:color="auto"/>
          </w:divBdr>
        </w:div>
        <w:div w:id="1665937671">
          <w:marLeft w:val="640"/>
          <w:marRight w:val="0"/>
          <w:marTop w:val="0"/>
          <w:marBottom w:val="0"/>
          <w:divBdr>
            <w:top w:val="none" w:sz="0" w:space="0" w:color="auto"/>
            <w:left w:val="none" w:sz="0" w:space="0" w:color="auto"/>
            <w:bottom w:val="none" w:sz="0" w:space="0" w:color="auto"/>
            <w:right w:val="none" w:sz="0" w:space="0" w:color="auto"/>
          </w:divBdr>
        </w:div>
        <w:div w:id="1577546261">
          <w:marLeft w:val="640"/>
          <w:marRight w:val="0"/>
          <w:marTop w:val="0"/>
          <w:marBottom w:val="0"/>
          <w:divBdr>
            <w:top w:val="none" w:sz="0" w:space="0" w:color="auto"/>
            <w:left w:val="none" w:sz="0" w:space="0" w:color="auto"/>
            <w:bottom w:val="none" w:sz="0" w:space="0" w:color="auto"/>
            <w:right w:val="none" w:sz="0" w:space="0" w:color="auto"/>
          </w:divBdr>
        </w:div>
        <w:div w:id="1147934839">
          <w:marLeft w:val="640"/>
          <w:marRight w:val="0"/>
          <w:marTop w:val="0"/>
          <w:marBottom w:val="0"/>
          <w:divBdr>
            <w:top w:val="none" w:sz="0" w:space="0" w:color="auto"/>
            <w:left w:val="none" w:sz="0" w:space="0" w:color="auto"/>
            <w:bottom w:val="none" w:sz="0" w:space="0" w:color="auto"/>
            <w:right w:val="none" w:sz="0" w:space="0" w:color="auto"/>
          </w:divBdr>
        </w:div>
        <w:div w:id="354617429">
          <w:marLeft w:val="640"/>
          <w:marRight w:val="0"/>
          <w:marTop w:val="0"/>
          <w:marBottom w:val="0"/>
          <w:divBdr>
            <w:top w:val="none" w:sz="0" w:space="0" w:color="auto"/>
            <w:left w:val="none" w:sz="0" w:space="0" w:color="auto"/>
            <w:bottom w:val="none" w:sz="0" w:space="0" w:color="auto"/>
            <w:right w:val="none" w:sz="0" w:space="0" w:color="auto"/>
          </w:divBdr>
        </w:div>
        <w:div w:id="577402519">
          <w:marLeft w:val="640"/>
          <w:marRight w:val="0"/>
          <w:marTop w:val="0"/>
          <w:marBottom w:val="0"/>
          <w:divBdr>
            <w:top w:val="none" w:sz="0" w:space="0" w:color="auto"/>
            <w:left w:val="none" w:sz="0" w:space="0" w:color="auto"/>
            <w:bottom w:val="none" w:sz="0" w:space="0" w:color="auto"/>
            <w:right w:val="none" w:sz="0" w:space="0" w:color="auto"/>
          </w:divBdr>
        </w:div>
        <w:div w:id="893007470">
          <w:marLeft w:val="640"/>
          <w:marRight w:val="0"/>
          <w:marTop w:val="0"/>
          <w:marBottom w:val="0"/>
          <w:divBdr>
            <w:top w:val="none" w:sz="0" w:space="0" w:color="auto"/>
            <w:left w:val="none" w:sz="0" w:space="0" w:color="auto"/>
            <w:bottom w:val="none" w:sz="0" w:space="0" w:color="auto"/>
            <w:right w:val="none" w:sz="0" w:space="0" w:color="auto"/>
          </w:divBdr>
        </w:div>
        <w:div w:id="740491369">
          <w:marLeft w:val="640"/>
          <w:marRight w:val="0"/>
          <w:marTop w:val="0"/>
          <w:marBottom w:val="0"/>
          <w:divBdr>
            <w:top w:val="none" w:sz="0" w:space="0" w:color="auto"/>
            <w:left w:val="none" w:sz="0" w:space="0" w:color="auto"/>
            <w:bottom w:val="none" w:sz="0" w:space="0" w:color="auto"/>
            <w:right w:val="none" w:sz="0" w:space="0" w:color="auto"/>
          </w:divBdr>
        </w:div>
        <w:div w:id="999894491">
          <w:marLeft w:val="640"/>
          <w:marRight w:val="0"/>
          <w:marTop w:val="0"/>
          <w:marBottom w:val="0"/>
          <w:divBdr>
            <w:top w:val="none" w:sz="0" w:space="0" w:color="auto"/>
            <w:left w:val="none" w:sz="0" w:space="0" w:color="auto"/>
            <w:bottom w:val="none" w:sz="0" w:space="0" w:color="auto"/>
            <w:right w:val="none" w:sz="0" w:space="0" w:color="auto"/>
          </w:divBdr>
        </w:div>
        <w:div w:id="1299914860">
          <w:marLeft w:val="640"/>
          <w:marRight w:val="0"/>
          <w:marTop w:val="0"/>
          <w:marBottom w:val="0"/>
          <w:divBdr>
            <w:top w:val="none" w:sz="0" w:space="0" w:color="auto"/>
            <w:left w:val="none" w:sz="0" w:space="0" w:color="auto"/>
            <w:bottom w:val="none" w:sz="0" w:space="0" w:color="auto"/>
            <w:right w:val="none" w:sz="0" w:space="0" w:color="auto"/>
          </w:divBdr>
        </w:div>
        <w:div w:id="1797025736">
          <w:marLeft w:val="640"/>
          <w:marRight w:val="0"/>
          <w:marTop w:val="0"/>
          <w:marBottom w:val="0"/>
          <w:divBdr>
            <w:top w:val="none" w:sz="0" w:space="0" w:color="auto"/>
            <w:left w:val="none" w:sz="0" w:space="0" w:color="auto"/>
            <w:bottom w:val="none" w:sz="0" w:space="0" w:color="auto"/>
            <w:right w:val="none" w:sz="0" w:space="0" w:color="auto"/>
          </w:divBdr>
        </w:div>
        <w:div w:id="66850999">
          <w:marLeft w:val="640"/>
          <w:marRight w:val="0"/>
          <w:marTop w:val="0"/>
          <w:marBottom w:val="0"/>
          <w:divBdr>
            <w:top w:val="none" w:sz="0" w:space="0" w:color="auto"/>
            <w:left w:val="none" w:sz="0" w:space="0" w:color="auto"/>
            <w:bottom w:val="none" w:sz="0" w:space="0" w:color="auto"/>
            <w:right w:val="none" w:sz="0" w:space="0" w:color="auto"/>
          </w:divBdr>
        </w:div>
        <w:div w:id="1505973534">
          <w:marLeft w:val="640"/>
          <w:marRight w:val="0"/>
          <w:marTop w:val="0"/>
          <w:marBottom w:val="0"/>
          <w:divBdr>
            <w:top w:val="none" w:sz="0" w:space="0" w:color="auto"/>
            <w:left w:val="none" w:sz="0" w:space="0" w:color="auto"/>
            <w:bottom w:val="none" w:sz="0" w:space="0" w:color="auto"/>
            <w:right w:val="none" w:sz="0" w:space="0" w:color="auto"/>
          </w:divBdr>
        </w:div>
        <w:div w:id="47000538">
          <w:marLeft w:val="640"/>
          <w:marRight w:val="0"/>
          <w:marTop w:val="0"/>
          <w:marBottom w:val="0"/>
          <w:divBdr>
            <w:top w:val="none" w:sz="0" w:space="0" w:color="auto"/>
            <w:left w:val="none" w:sz="0" w:space="0" w:color="auto"/>
            <w:bottom w:val="none" w:sz="0" w:space="0" w:color="auto"/>
            <w:right w:val="none" w:sz="0" w:space="0" w:color="auto"/>
          </w:divBdr>
        </w:div>
        <w:div w:id="1616713998">
          <w:marLeft w:val="640"/>
          <w:marRight w:val="0"/>
          <w:marTop w:val="0"/>
          <w:marBottom w:val="0"/>
          <w:divBdr>
            <w:top w:val="none" w:sz="0" w:space="0" w:color="auto"/>
            <w:left w:val="none" w:sz="0" w:space="0" w:color="auto"/>
            <w:bottom w:val="none" w:sz="0" w:space="0" w:color="auto"/>
            <w:right w:val="none" w:sz="0" w:space="0" w:color="auto"/>
          </w:divBdr>
        </w:div>
        <w:div w:id="1061254018">
          <w:marLeft w:val="640"/>
          <w:marRight w:val="0"/>
          <w:marTop w:val="0"/>
          <w:marBottom w:val="0"/>
          <w:divBdr>
            <w:top w:val="none" w:sz="0" w:space="0" w:color="auto"/>
            <w:left w:val="none" w:sz="0" w:space="0" w:color="auto"/>
            <w:bottom w:val="none" w:sz="0" w:space="0" w:color="auto"/>
            <w:right w:val="none" w:sz="0" w:space="0" w:color="auto"/>
          </w:divBdr>
        </w:div>
        <w:div w:id="1802069766">
          <w:marLeft w:val="640"/>
          <w:marRight w:val="0"/>
          <w:marTop w:val="0"/>
          <w:marBottom w:val="0"/>
          <w:divBdr>
            <w:top w:val="none" w:sz="0" w:space="0" w:color="auto"/>
            <w:left w:val="none" w:sz="0" w:space="0" w:color="auto"/>
            <w:bottom w:val="none" w:sz="0" w:space="0" w:color="auto"/>
            <w:right w:val="none" w:sz="0" w:space="0" w:color="auto"/>
          </w:divBdr>
        </w:div>
        <w:div w:id="1825585188">
          <w:marLeft w:val="640"/>
          <w:marRight w:val="0"/>
          <w:marTop w:val="0"/>
          <w:marBottom w:val="0"/>
          <w:divBdr>
            <w:top w:val="none" w:sz="0" w:space="0" w:color="auto"/>
            <w:left w:val="none" w:sz="0" w:space="0" w:color="auto"/>
            <w:bottom w:val="none" w:sz="0" w:space="0" w:color="auto"/>
            <w:right w:val="none" w:sz="0" w:space="0" w:color="auto"/>
          </w:divBdr>
        </w:div>
        <w:div w:id="1659504343">
          <w:marLeft w:val="640"/>
          <w:marRight w:val="0"/>
          <w:marTop w:val="0"/>
          <w:marBottom w:val="0"/>
          <w:divBdr>
            <w:top w:val="none" w:sz="0" w:space="0" w:color="auto"/>
            <w:left w:val="none" w:sz="0" w:space="0" w:color="auto"/>
            <w:bottom w:val="none" w:sz="0" w:space="0" w:color="auto"/>
            <w:right w:val="none" w:sz="0" w:space="0" w:color="auto"/>
          </w:divBdr>
        </w:div>
        <w:div w:id="1668248674">
          <w:marLeft w:val="640"/>
          <w:marRight w:val="0"/>
          <w:marTop w:val="0"/>
          <w:marBottom w:val="0"/>
          <w:divBdr>
            <w:top w:val="none" w:sz="0" w:space="0" w:color="auto"/>
            <w:left w:val="none" w:sz="0" w:space="0" w:color="auto"/>
            <w:bottom w:val="none" w:sz="0" w:space="0" w:color="auto"/>
            <w:right w:val="none" w:sz="0" w:space="0" w:color="auto"/>
          </w:divBdr>
        </w:div>
        <w:div w:id="83115865">
          <w:marLeft w:val="640"/>
          <w:marRight w:val="0"/>
          <w:marTop w:val="0"/>
          <w:marBottom w:val="0"/>
          <w:divBdr>
            <w:top w:val="none" w:sz="0" w:space="0" w:color="auto"/>
            <w:left w:val="none" w:sz="0" w:space="0" w:color="auto"/>
            <w:bottom w:val="none" w:sz="0" w:space="0" w:color="auto"/>
            <w:right w:val="none" w:sz="0" w:space="0" w:color="auto"/>
          </w:divBdr>
        </w:div>
        <w:div w:id="1403870235">
          <w:marLeft w:val="640"/>
          <w:marRight w:val="0"/>
          <w:marTop w:val="0"/>
          <w:marBottom w:val="0"/>
          <w:divBdr>
            <w:top w:val="none" w:sz="0" w:space="0" w:color="auto"/>
            <w:left w:val="none" w:sz="0" w:space="0" w:color="auto"/>
            <w:bottom w:val="none" w:sz="0" w:space="0" w:color="auto"/>
            <w:right w:val="none" w:sz="0" w:space="0" w:color="auto"/>
          </w:divBdr>
        </w:div>
        <w:div w:id="708408799">
          <w:marLeft w:val="640"/>
          <w:marRight w:val="0"/>
          <w:marTop w:val="0"/>
          <w:marBottom w:val="0"/>
          <w:divBdr>
            <w:top w:val="none" w:sz="0" w:space="0" w:color="auto"/>
            <w:left w:val="none" w:sz="0" w:space="0" w:color="auto"/>
            <w:bottom w:val="none" w:sz="0" w:space="0" w:color="auto"/>
            <w:right w:val="none" w:sz="0" w:space="0" w:color="auto"/>
          </w:divBdr>
        </w:div>
        <w:div w:id="231045099">
          <w:marLeft w:val="640"/>
          <w:marRight w:val="0"/>
          <w:marTop w:val="0"/>
          <w:marBottom w:val="0"/>
          <w:divBdr>
            <w:top w:val="none" w:sz="0" w:space="0" w:color="auto"/>
            <w:left w:val="none" w:sz="0" w:space="0" w:color="auto"/>
            <w:bottom w:val="none" w:sz="0" w:space="0" w:color="auto"/>
            <w:right w:val="none" w:sz="0" w:space="0" w:color="auto"/>
          </w:divBdr>
        </w:div>
        <w:div w:id="766536601">
          <w:marLeft w:val="640"/>
          <w:marRight w:val="0"/>
          <w:marTop w:val="0"/>
          <w:marBottom w:val="0"/>
          <w:divBdr>
            <w:top w:val="none" w:sz="0" w:space="0" w:color="auto"/>
            <w:left w:val="none" w:sz="0" w:space="0" w:color="auto"/>
            <w:bottom w:val="none" w:sz="0" w:space="0" w:color="auto"/>
            <w:right w:val="none" w:sz="0" w:space="0" w:color="auto"/>
          </w:divBdr>
        </w:div>
        <w:div w:id="2031371645">
          <w:marLeft w:val="640"/>
          <w:marRight w:val="0"/>
          <w:marTop w:val="0"/>
          <w:marBottom w:val="0"/>
          <w:divBdr>
            <w:top w:val="none" w:sz="0" w:space="0" w:color="auto"/>
            <w:left w:val="none" w:sz="0" w:space="0" w:color="auto"/>
            <w:bottom w:val="none" w:sz="0" w:space="0" w:color="auto"/>
            <w:right w:val="none" w:sz="0" w:space="0" w:color="auto"/>
          </w:divBdr>
        </w:div>
        <w:div w:id="1739671009">
          <w:marLeft w:val="640"/>
          <w:marRight w:val="0"/>
          <w:marTop w:val="0"/>
          <w:marBottom w:val="0"/>
          <w:divBdr>
            <w:top w:val="none" w:sz="0" w:space="0" w:color="auto"/>
            <w:left w:val="none" w:sz="0" w:space="0" w:color="auto"/>
            <w:bottom w:val="none" w:sz="0" w:space="0" w:color="auto"/>
            <w:right w:val="none" w:sz="0" w:space="0" w:color="auto"/>
          </w:divBdr>
        </w:div>
        <w:div w:id="1475222406">
          <w:marLeft w:val="640"/>
          <w:marRight w:val="0"/>
          <w:marTop w:val="0"/>
          <w:marBottom w:val="0"/>
          <w:divBdr>
            <w:top w:val="none" w:sz="0" w:space="0" w:color="auto"/>
            <w:left w:val="none" w:sz="0" w:space="0" w:color="auto"/>
            <w:bottom w:val="none" w:sz="0" w:space="0" w:color="auto"/>
            <w:right w:val="none" w:sz="0" w:space="0" w:color="auto"/>
          </w:divBdr>
        </w:div>
        <w:div w:id="1694764326">
          <w:marLeft w:val="640"/>
          <w:marRight w:val="0"/>
          <w:marTop w:val="0"/>
          <w:marBottom w:val="0"/>
          <w:divBdr>
            <w:top w:val="none" w:sz="0" w:space="0" w:color="auto"/>
            <w:left w:val="none" w:sz="0" w:space="0" w:color="auto"/>
            <w:bottom w:val="none" w:sz="0" w:space="0" w:color="auto"/>
            <w:right w:val="none" w:sz="0" w:space="0" w:color="auto"/>
          </w:divBdr>
        </w:div>
        <w:div w:id="134497128">
          <w:marLeft w:val="640"/>
          <w:marRight w:val="0"/>
          <w:marTop w:val="0"/>
          <w:marBottom w:val="0"/>
          <w:divBdr>
            <w:top w:val="none" w:sz="0" w:space="0" w:color="auto"/>
            <w:left w:val="none" w:sz="0" w:space="0" w:color="auto"/>
            <w:bottom w:val="none" w:sz="0" w:space="0" w:color="auto"/>
            <w:right w:val="none" w:sz="0" w:space="0" w:color="auto"/>
          </w:divBdr>
        </w:div>
        <w:div w:id="219677286">
          <w:marLeft w:val="640"/>
          <w:marRight w:val="0"/>
          <w:marTop w:val="0"/>
          <w:marBottom w:val="0"/>
          <w:divBdr>
            <w:top w:val="none" w:sz="0" w:space="0" w:color="auto"/>
            <w:left w:val="none" w:sz="0" w:space="0" w:color="auto"/>
            <w:bottom w:val="none" w:sz="0" w:space="0" w:color="auto"/>
            <w:right w:val="none" w:sz="0" w:space="0" w:color="auto"/>
          </w:divBdr>
        </w:div>
        <w:div w:id="5788738">
          <w:marLeft w:val="640"/>
          <w:marRight w:val="0"/>
          <w:marTop w:val="0"/>
          <w:marBottom w:val="0"/>
          <w:divBdr>
            <w:top w:val="none" w:sz="0" w:space="0" w:color="auto"/>
            <w:left w:val="none" w:sz="0" w:space="0" w:color="auto"/>
            <w:bottom w:val="none" w:sz="0" w:space="0" w:color="auto"/>
            <w:right w:val="none" w:sz="0" w:space="0" w:color="auto"/>
          </w:divBdr>
        </w:div>
        <w:div w:id="2073045138">
          <w:marLeft w:val="640"/>
          <w:marRight w:val="0"/>
          <w:marTop w:val="0"/>
          <w:marBottom w:val="0"/>
          <w:divBdr>
            <w:top w:val="none" w:sz="0" w:space="0" w:color="auto"/>
            <w:left w:val="none" w:sz="0" w:space="0" w:color="auto"/>
            <w:bottom w:val="none" w:sz="0" w:space="0" w:color="auto"/>
            <w:right w:val="none" w:sz="0" w:space="0" w:color="auto"/>
          </w:divBdr>
        </w:div>
        <w:div w:id="109056089">
          <w:marLeft w:val="640"/>
          <w:marRight w:val="0"/>
          <w:marTop w:val="0"/>
          <w:marBottom w:val="0"/>
          <w:divBdr>
            <w:top w:val="none" w:sz="0" w:space="0" w:color="auto"/>
            <w:left w:val="none" w:sz="0" w:space="0" w:color="auto"/>
            <w:bottom w:val="none" w:sz="0" w:space="0" w:color="auto"/>
            <w:right w:val="none" w:sz="0" w:space="0" w:color="auto"/>
          </w:divBdr>
        </w:div>
        <w:div w:id="812596233">
          <w:marLeft w:val="640"/>
          <w:marRight w:val="0"/>
          <w:marTop w:val="0"/>
          <w:marBottom w:val="0"/>
          <w:divBdr>
            <w:top w:val="none" w:sz="0" w:space="0" w:color="auto"/>
            <w:left w:val="none" w:sz="0" w:space="0" w:color="auto"/>
            <w:bottom w:val="none" w:sz="0" w:space="0" w:color="auto"/>
            <w:right w:val="none" w:sz="0" w:space="0" w:color="auto"/>
          </w:divBdr>
        </w:div>
        <w:div w:id="948465269">
          <w:marLeft w:val="640"/>
          <w:marRight w:val="0"/>
          <w:marTop w:val="0"/>
          <w:marBottom w:val="0"/>
          <w:divBdr>
            <w:top w:val="none" w:sz="0" w:space="0" w:color="auto"/>
            <w:left w:val="none" w:sz="0" w:space="0" w:color="auto"/>
            <w:bottom w:val="none" w:sz="0" w:space="0" w:color="auto"/>
            <w:right w:val="none" w:sz="0" w:space="0" w:color="auto"/>
          </w:divBdr>
        </w:div>
        <w:div w:id="800534100">
          <w:marLeft w:val="640"/>
          <w:marRight w:val="0"/>
          <w:marTop w:val="0"/>
          <w:marBottom w:val="0"/>
          <w:divBdr>
            <w:top w:val="none" w:sz="0" w:space="0" w:color="auto"/>
            <w:left w:val="none" w:sz="0" w:space="0" w:color="auto"/>
            <w:bottom w:val="none" w:sz="0" w:space="0" w:color="auto"/>
            <w:right w:val="none" w:sz="0" w:space="0" w:color="auto"/>
          </w:divBdr>
        </w:div>
        <w:div w:id="1352102981">
          <w:marLeft w:val="640"/>
          <w:marRight w:val="0"/>
          <w:marTop w:val="0"/>
          <w:marBottom w:val="0"/>
          <w:divBdr>
            <w:top w:val="none" w:sz="0" w:space="0" w:color="auto"/>
            <w:left w:val="none" w:sz="0" w:space="0" w:color="auto"/>
            <w:bottom w:val="none" w:sz="0" w:space="0" w:color="auto"/>
            <w:right w:val="none" w:sz="0" w:space="0" w:color="auto"/>
          </w:divBdr>
        </w:div>
        <w:div w:id="677580625">
          <w:marLeft w:val="640"/>
          <w:marRight w:val="0"/>
          <w:marTop w:val="0"/>
          <w:marBottom w:val="0"/>
          <w:divBdr>
            <w:top w:val="none" w:sz="0" w:space="0" w:color="auto"/>
            <w:left w:val="none" w:sz="0" w:space="0" w:color="auto"/>
            <w:bottom w:val="none" w:sz="0" w:space="0" w:color="auto"/>
            <w:right w:val="none" w:sz="0" w:space="0" w:color="auto"/>
          </w:divBdr>
        </w:div>
        <w:div w:id="350684238">
          <w:marLeft w:val="640"/>
          <w:marRight w:val="0"/>
          <w:marTop w:val="0"/>
          <w:marBottom w:val="0"/>
          <w:divBdr>
            <w:top w:val="none" w:sz="0" w:space="0" w:color="auto"/>
            <w:left w:val="none" w:sz="0" w:space="0" w:color="auto"/>
            <w:bottom w:val="none" w:sz="0" w:space="0" w:color="auto"/>
            <w:right w:val="none" w:sz="0" w:space="0" w:color="auto"/>
          </w:divBdr>
        </w:div>
        <w:div w:id="782575034">
          <w:marLeft w:val="640"/>
          <w:marRight w:val="0"/>
          <w:marTop w:val="0"/>
          <w:marBottom w:val="0"/>
          <w:divBdr>
            <w:top w:val="none" w:sz="0" w:space="0" w:color="auto"/>
            <w:left w:val="none" w:sz="0" w:space="0" w:color="auto"/>
            <w:bottom w:val="none" w:sz="0" w:space="0" w:color="auto"/>
            <w:right w:val="none" w:sz="0" w:space="0" w:color="auto"/>
          </w:divBdr>
        </w:div>
        <w:div w:id="1420061098">
          <w:marLeft w:val="640"/>
          <w:marRight w:val="0"/>
          <w:marTop w:val="0"/>
          <w:marBottom w:val="0"/>
          <w:divBdr>
            <w:top w:val="none" w:sz="0" w:space="0" w:color="auto"/>
            <w:left w:val="none" w:sz="0" w:space="0" w:color="auto"/>
            <w:bottom w:val="none" w:sz="0" w:space="0" w:color="auto"/>
            <w:right w:val="none" w:sz="0" w:space="0" w:color="auto"/>
          </w:divBdr>
        </w:div>
        <w:div w:id="1157915801">
          <w:marLeft w:val="640"/>
          <w:marRight w:val="0"/>
          <w:marTop w:val="0"/>
          <w:marBottom w:val="0"/>
          <w:divBdr>
            <w:top w:val="none" w:sz="0" w:space="0" w:color="auto"/>
            <w:left w:val="none" w:sz="0" w:space="0" w:color="auto"/>
            <w:bottom w:val="none" w:sz="0" w:space="0" w:color="auto"/>
            <w:right w:val="none" w:sz="0" w:space="0" w:color="auto"/>
          </w:divBdr>
        </w:div>
        <w:div w:id="1688171995">
          <w:marLeft w:val="640"/>
          <w:marRight w:val="0"/>
          <w:marTop w:val="0"/>
          <w:marBottom w:val="0"/>
          <w:divBdr>
            <w:top w:val="none" w:sz="0" w:space="0" w:color="auto"/>
            <w:left w:val="none" w:sz="0" w:space="0" w:color="auto"/>
            <w:bottom w:val="none" w:sz="0" w:space="0" w:color="auto"/>
            <w:right w:val="none" w:sz="0" w:space="0" w:color="auto"/>
          </w:divBdr>
        </w:div>
        <w:div w:id="2019693675">
          <w:marLeft w:val="640"/>
          <w:marRight w:val="0"/>
          <w:marTop w:val="0"/>
          <w:marBottom w:val="0"/>
          <w:divBdr>
            <w:top w:val="none" w:sz="0" w:space="0" w:color="auto"/>
            <w:left w:val="none" w:sz="0" w:space="0" w:color="auto"/>
            <w:bottom w:val="none" w:sz="0" w:space="0" w:color="auto"/>
            <w:right w:val="none" w:sz="0" w:space="0" w:color="auto"/>
          </w:divBdr>
        </w:div>
        <w:div w:id="1391997114">
          <w:marLeft w:val="640"/>
          <w:marRight w:val="0"/>
          <w:marTop w:val="0"/>
          <w:marBottom w:val="0"/>
          <w:divBdr>
            <w:top w:val="none" w:sz="0" w:space="0" w:color="auto"/>
            <w:left w:val="none" w:sz="0" w:space="0" w:color="auto"/>
            <w:bottom w:val="none" w:sz="0" w:space="0" w:color="auto"/>
            <w:right w:val="none" w:sz="0" w:space="0" w:color="auto"/>
          </w:divBdr>
        </w:div>
        <w:div w:id="2008091902">
          <w:marLeft w:val="640"/>
          <w:marRight w:val="0"/>
          <w:marTop w:val="0"/>
          <w:marBottom w:val="0"/>
          <w:divBdr>
            <w:top w:val="none" w:sz="0" w:space="0" w:color="auto"/>
            <w:left w:val="none" w:sz="0" w:space="0" w:color="auto"/>
            <w:bottom w:val="none" w:sz="0" w:space="0" w:color="auto"/>
            <w:right w:val="none" w:sz="0" w:space="0" w:color="auto"/>
          </w:divBdr>
        </w:div>
        <w:div w:id="119080915">
          <w:marLeft w:val="640"/>
          <w:marRight w:val="0"/>
          <w:marTop w:val="0"/>
          <w:marBottom w:val="0"/>
          <w:divBdr>
            <w:top w:val="none" w:sz="0" w:space="0" w:color="auto"/>
            <w:left w:val="none" w:sz="0" w:space="0" w:color="auto"/>
            <w:bottom w:val="none" w:sz="0" w:space="0" w:color="auto"/>
            <w:right w:val="none" w:sz="0" w:space="0" w:color="auto"/>
          </w:divBdr>
        </w:div>
        <w:div w:id="933706213">
          <w:marLeft w:val="640"/>
          <w:marRight w:val="0"/>
          <w:marTop w:val="0"/>
          <w:marBottom w:val="0"/>
          <w:divBdr>
            <w:top w:val="none" w:sz="0" w:space="0" w:color="auto"/>
            <w:left w:val="none" w:sz="0" w:space="0" w:color="auto"/>
            <w:bottom w:val="none" w:sz="0" w:space="0" w:color="auto"/>
            <w:right w:val="none" w:sz="0" w:space="0" w:color="auto"/>
          </w:divBdr>
        </w:div>
        <w:div w:id="622423025">
          <w:marLeft w:val="640"/>
          <w:marRight w:val="0"/>
          <w:marTop w:val="0"/>
          <w:marBottom w:val="0"/>
          <w:divBdr>
            <w:top w:val="none" w:sz="0" w:space="0" w:color="auto"/>
            <w:left w:val="none" w:sz="0" w:space="0" w:color="auto"/>
            <w:bottom w:val="none" w:sz="0" w:space="0" w:color="auto"/>
            <w:right w:val="none" w:sz="0" w:space="0" w:color="auto"/>
          </w:divBdr>
        </w:div>
        <w:div w:id="768813529">
          <w:marLeft w:val="640"/>
          <w:marRight w:val="0"/>
          <w:marTop w:val="0"/>
          <w:marBottom w:val="0"/>
          <w:divBdr>
            <w:top w:val="none" w:sz="0" w:space="0" w:color="auto"/>
            <w:left w:val="none" w:sz="0" w:space="0" w:color="auto"/>
            <w:bottom w:val="none" w:sz="0" w:space="0" w:color="auto"/>
            <w:right w:val="none" w:sz="0" w:space="0" w:color="auto"/>
          </w:divBdr>
        </w:div>
      </w:divsChild>
    </w:div>
    <w:div w:id="170410813">
      <w:bodyDiv w:val="1"/>
      <w:marLeft w:val="0"/>
      <w:marRight w:val="0"/>
      <w:marTop w:val="0"/>
      <w:marBottom w:val="0"/>
      <w:divBdr>
        <w:top w:val="none" w:sz="0" w:space="0" w:color="auto"/>
        <w:left w:val="none" w:sz="0" w:space="0" w:color="auto"/>
        <w:bottom w:val="none" w:sz="0" w:space="0" w:color="auto"/>
        <w:right w:val="none" w:sz="0" w:space="0" w:color="auto"/>
      </w:divBdr>
    </w:div>
    <w:div w:id="171145135">
      <w:bodyDiv w:val="1"/>
      <w:marLeft w:val="0"/>
      <w:marRight w:val="0"/>
      <w:marTop w:val="0"/>
      <w:marBottom w:val="0"/>
      <w:divBdr>
        <w:top w:val="none" w:sz="0" w:space="0" w:color="auto"/>
        <w:left w:val="none" w:sz="0" w:space="0" w:color="auto"/>
        <w:bottom w:val="none" w:sz="0" w:space="0" w:color="auto"/>
        <w:right w:val="none" w:sz="0" w:space="0" w:color="auto"/>
      </w:divBdr>
    </w:div>
    <w:div w:id="172498473">
      <w:bodyDiv w:val="1"/>
      <w:marLeft w:val="0"/>
      <w:marRight w:val="0"/>
      <w:marTop w:val="0"/>
      <w:marBottom w:val="0"/>
      <w:divBdr>
        <w:top w:val="none" w:sz="0" w:space="0" w:color="auto"/>
        <w:left w:val="none" w:sz="0" w:space="0" w:color="auto"/>
        <w:bottom w:val="none" w:sz="0" w:space="0" w:color="auto"/>
        <w:right w:val="none" w:sz="0" w:space="0" w:color="auto"/>
      </w:divBdr>
    </w:div>
    <w:div w:id="175392756">
      <w:bodyDiv w:val="1"/>
      <w:marLeft w:val="0"/>
      <w:marRight w:val="0"/>
      <w:marTop w:val="0"/>
      <w:marBottom w:val="0"/>
      <w:divBdr>
        <w:top w:val="none" w:sz="0" w:space="0" w:color="auto"/>
        <w:left w:val="none" w:sz="0" w:space="0" w:color="auto"/>
        <w:bottom w:val="none" w:sz="0" w:space="0" w:color="auto"/>
        <w:right w:val="none" w:sz="0" w:space="0" w:color="auto"/>
      </w:divBdr>
      <w:divsChild>
        <w:div w:id="701397443">
          <w:marLeft w:val="480"/>
          <w:marRight w:val="0"/>
          <w:marTop w:val="0"/>
          <w:marBottom w:val="0"/>
          <w:divBdr>
            <w:top w:val="none" w:sz="0" w:space="0" w:color="auto"/>
            <w:left w:val="none" w:sz="0" w:space="0" w:color="auto"/>
            <w:bottom w:val="none" w:sz="0" w:space="0" w:color="auto"/>
            <w:right w:val="none" w:sz="0" w:space="0" w:color="auto"/>
          </w:divBdr>
        </w:div>
        <w:div w:id="1392777043">
          <w:marLeft w:val="480"/>
          <w:marRight w:val="0"/>
          <w:marTop w:val="0"/>
          <w:marBottom w:val="0"/>
          <w:divBdr>
            <w:top w:val="none" w:sz="0" w:space="0" w:color="auto"/>
            <w:left w:val="none" w:sz="0" w:space="0" w:color="auto"/>
            <w:bottom w:val="none" w:sz="0" w:space="0" w:color="auto"/>
            <w:right w:val="none" w:sz="0" w:space="0" w:color="auto"/>
          </w:divBdr>
        </w:div>
        <w:div w:id="1725332402">
          <w:marLeft w:val="480"/>
          <w:marRight w:val="0"/>
          <w:marTop w:val="0"/>
          <w:marBottom w:val="0"/>
          <w:divBdr>
            <w:top w:val="none" w:sz="0" w:space="0" w:color="auto"/>
            <w:left w:val="none" w:sz="0" w:space="0" w:color="auto"/>
            <w:bottom w:val="none" w:sz="0" w:space="0" w:color="auto"/>
            <w:right w:val="none" w:sz="0" w:space="0" w:color="auto"/>
          </w:divBdr>
        </w:div>
        <w:div w:id="298923528">
          <w:marLeft w:val="480"/>
          <w:marRight w:val="0"/>
          <w:marTop w:val="0"/>
          <w:marBottom w:val="0"/>
          <w:divBdr>
            <w:top w:val="none" w:sz="0" w:space="0" w:color="auto"/>
            <w:left w:val="none" w:sz="0" w:space="0" w:color="auto"/>
            <w:bottom w:val="none" w:sz="0" w:space="0" w:color="auto"/>
            <w:right w:val="none" w:sz="0" w:space="0" w:color="auto"/>
          </w:divBdr>
        </w:div>
        <w:div w:id="1663239911">
          <w:marLeft w:val="480"/>
          <w:marRight w:val="0"/>
          <w:marTop w:val="0"/>
          <w:marBottom w:val="0"/>
          <w:divBdr>
            <w:top w:val="none" w:sz="0" w:space="0" w:color="auto"/>
            <w:left w:val="none" w:sz="0" w:space="0" w:color="auto"/>
            <w:bottom w:val="none" w:sz="0" w:space="0" w:color="auto"/>
            <w:right w:val="none" w:sz="0" w:space="0" w:color="auto"/>
          </w:divBdr>
        </w:div>
        <w:div w:id="1469856895">
          <w:marLeft w:val="480"/>
          <w:marRight w:val="0"/>
          <w:marTop w:val="0"/>
          <w:marBottom w:val="0"/>
          <w:divBdr>
            <w:top w:val="none" w:sz="0" w:space="0" w:color="auto"/>
            <w:left w:val="none" w:sz="0" w:space="0" w:color="auto"/>
            <w:bottom w:val="none" w:sz="0" w:space="0" w:color="auto"/>
            <w:right w:val="none" w:sz="0" w:space="0" w:color="auto"/>
          </w:divBdr>
        </w:div>
        <w:div w:id="2124034111">
          <w:marLeft w:val="480"/>
          <w:marRight w:val="0"/>
          <w:marTop w:val="0"/>
          <w:marBottom w:val="0"/>
          <w:divBdr>
            <w:top w:val="none" w:sz="0" w:space="0" w:color="auto"/>
            <w:left w:val="none" w:sz="0" w:space="0" w:color="auto"/>
            <w:bottom w:val="none" w:sz="0" w:space="0" w:color="auto"/>
            <w:right w:val="none" w:sz="0" w:space="0" w:color="auto"/>
          </w:divBdr>
        </w:div>
        <w:div w:id="1947082235">
          <w:marLeft w:val="480"/>
          <w:marRight w:val="0"/>
          <w:marTop w:val="0"/>
          <w:marBottom w:val="0"/>
          <w:divBdr>
            <w:top w:val="none" w:sz="0" w:space="0" w:color="auto"/>
            <w:left w:val="none" w:sz="0" w:space="0" w:color="auto"/>
            <w:bottom w:val="none" w:sz="0" w:space="0" w:color="auto"/>
            <w:right w:val="none" w:sz="0" w:space="0" w:color="auto"/>
          </w:divBdr>
        </w:div>
        <w:div w:id="952250031">
          <w:marLeft w:val="480"/>
          <w:marRight w:val="0"/>
          <w:marTop w:val="0"/>
          <w:marBottom w:val="0"/>
          <w:divBdr>
            <w:top w:val="none" w:sz="0" w:space="0" w:color="auto"/>
            <w:left w:val="none" w:sz="0" w:space="0" w:color="auto"/>
            <w:bottom w:val="none" w:sz="0" w:space="0" w:color="auto"/>
            <w:right w:val="none" w:sz="0" w:space="0" w:color="auto"/>
          </w:divBdr>
        </w:div>
        <w:div w:id="288322551">
          <w:marLeft w:val="480"/>
          <w:marRight w:val="0"/>
          <w:marTop w:val="0"/>
          <w:marBottom w:val="0"/>
          <w:divBdr>
            <w:top w:val="none" w:sz="0" w:space="0" w:color="auto"/>
            <w:left w:val="none" w:sz="0" w:space="0" w:color="auto"/>
            <w:bottom w:val="none" w:sz="0" w:space="0" w:color="auto"/>
            <w:right w:val="none" w:sz="0" w:space="0" w:color="auto"/>
          </w:divBdr>
        </w:div>
        <w:div w:id="1668441796">
          <w:marLeft w:val="480"/>
          <w:marRight w:val="0"/>
          <w:marTop w:val="0"/>
          <w:marBottom w:val="0"/>
          <w:divBdr>
            <w:top w:val="none" w:sz="0" w:space="0" w:color="auto"/>
            <w:left w:val="none" w:sz="0" w:space="0" w:color="auto"/>
            <w:bottom w:val="none" w:sz="0" w:space="0" w:color="auto"/>
            <w:right w:val="none" w:sz="0" w:space="0" w:color="auto"/>
          </w:divBdr>
        </w:div>
        <w:div w:id="402535030">
          <w:marLeft w:val="480"/>
          <w:marRight w:val="0"/>
          <w:marTop w:val="0"/>
          <w:marBottom w:val="0"/>
          <w:divBdr>
            <w:top w:val="none" w:sz="0" w:space="0" w:color="auto"/>
            <w:left w:val="none" w:sz="0" w:space="0" w:color="auto"/>
            <w:bottom w:val="none" w:sz="0" w:space="0" w:color="auto"/>
            <w:right w:val="none" w:sz="0" w:space="0" w:color="auto"/>
          </w:divBdr>
        </w:div>
        <w:div w:id="2084335698">
          <w:marLeft w:val="480"/>
          <w:marRight w:val="0"/>
          <w:marTop w:val="0"/>
          <w:marBottom w:val="0"/>
          <w:divBdr>
            <w:top w:val="none" w:sz="0" w:space="0" w:color="auto"/>
            <w:left w:val="none" w:sz="0" w:space="0" w:color="auto"/>
            <w:bottom w:val="none" w:sz="0" w:space="0" w:color="auto"/>
            <w:right w:val="none" w:sz="0" w:space="0" w:color="auto"/>
          </w:divBdr>
        </w:div>
        <w:div w:id="316342293">
          <w:marLeft w:val="480"/>
          <w:marRight w:val="0"/>
          <w:marTop w:val="0"/>
          <w:marBottom w:val="0"/>
          <w:divBdr>
            <w:top w:val="none" w:sz="0" w:space="0" w:color="auto"/>
            <w:left w:val="none" w:sz="0" w:space="0" w:color="auto"/>
            <w:bottom w:val="none" w:sz="0" w:space="0" w:color="auto"/>
            <w:right w:val="none" w:sz="0" w:space="0" w:color="auto"/>
          </w:divBdr>
        </w:div>
        <w:div w:id="1080366147">
          <w:marLeft w:val="480"/>
          <w:marRight w:val="0"/>
          <w:marTop w:val="0"/>
          <w:marBottom w:val="0"/>
          <w:divBdr>
            <w:top w:val="none" w:sz="0" w:space="0" w:color="auto"/>
            <w:left w:val="none" w:sz="0" w:space="0" w:color="auto"/>
            <w:bottom w:val="none" w:sz="0" w:space="0" w:color="auto"/>
            <w:right w:val="none" w:sz="0" w:space="0" w:color="auto"/>
          </w:divBdr>
        </w:div>
        <w:div w:id="1589459792">
          <w:marLeft w:val="480"/>
          <w:marRight w:val="0"/>
          <w:marTop w:val="0"/>
          <w:marBottom w:val="0"/>
          <w:divBdr>
            <w:top w:val="none" w:sz="0" w:space="0" w:color="auto"/>
            <w:left w:val="none" w:sz="0" w:space="0" w:color="auto"/>
            <w:bottom w:val="none" w:sz="0" w:space="0" w:color="auto"/>
            <w:right w:val="none" w:sz="0" w:space="0" w:color="auto"/>
          </w:divBdr>
        </w:div>
        <w:div w:id="2102943894">
          <w:marLeft w:val="480"/>
          <w:marRight w:val="0"/>
          <w:marTop w:val="0"/>
          <w:marBottom w:val="0"/>
          <w:divBdr>
            <w:top w:val="none" w:sz="0" w:space="0" w:color="auto"/>
            <w:left w:val="none" w:sz="0" w:space="0" w:color="auto"/>
            <w:bottom w:val="none" w:sz="0" w:space="0" w:color="auto"/>
            <w:right w:val="none" w:sz="0" w:space="0" w:color="auto"/>
          </w:divBdr>
        </w:div>
        <w:div w:id="2098821261">
          <w:marLeft w:val="480"/>
          <w:marRight w:val="0"/>
          <w:marTop w:val="0"/>
          <w:marBottom w:val="0"/>
          <w:divBdr>
            <w:top w:val="none" w:sz="0" w:space="0" w:color="auto"/>
            <w:left w:val="none" w:sz="0" w:space="0" w:color="auto"/>
            <w:bottom w:val="none" w:sz="0" w:space="0" w:color="auto"/>
            <w:right w:val="none" w:sz="0" w:space="0" w:color="auto"/>
          </w:divBdr>
        </w:div>
        <w:div w:id="1822193485">
          <w:marLeft w:val="480"/>
          <w:marRight w:val="0"/>
          <w:marTop w:val="0"/>
          <w:marBottom w:val="0"/>
          <w:divBdr>
            <w:top w:val="none" w:sz="0" w:space="0" w:color="auto"/>
            <w:left w:val="none" w:sz="0" w:space="0" w:color="auto"/>
            <w:bottom w:val="none" w:sz="0" w:space="0" w:color="auto"/>
            <w:right w:val="none" w:sz="0" w:space="0" w:color="auto"/>
          </w:divBdr>
        </w:div>
        <w:div w:id="2126998063">
          <w:marLeft w:val="480"/>
          <w:marRight w:val="0"/>
          <w:marTop w:val="0"/>
          <w:marBottom w:val="0"/>
          <w:divBdr>
            <w:top w:val="none" w:sz="0" w:space="0" w:color="auto"/>
            <w:left w:val="none" w:sz="0" w:space="0" w:color="auto"/>
            <w:bottom w:val="none" w:sz="0" w:space="0" w:color="auto"/>
            <w:right w:val="none" w:sz="0" w:space="0" w:color="auto"/>
          </w:divBdr>
        </w:div>
        <w:div w:id="920723165">
          <w:marLeft w:val="480"/>
          <w:marRight w:val="0"/>
          <w:marTop w:val="0"/>
          <w:marBottom w:val="0"/>
          <w:divBdr>
            <w:top w:val="none" w:sz="0" w:space="0" w:color="auto"/>
            <w:left w:val="none" w:sz="0" w:space="0" w:color="auto"/>
            <w:bottom w:val="none" w:sz="0" w:space="0" w:color="auto"/>
            <w:right w:val="none" w:sz="0" w:space="0" w:color="auto"/>
          </w:divBdr>
        </w:div>
      </w:divsChild>
    </w:div>
    <w:div w:id="175728675">
      <w:bodyDiv w:val="1"/>
      <w:marLeft w:val="0"/>
      <w:marRight w:val="0"/>
      <w:marTop w:val="0"/>
      <w:marBottom w:val="0"/>
      <w:divBdr>
        <w:top w:val="none" w:sz="0" w:space="0" w:color="auto"/>
        <w:left w:val="none" w:sz="0" w:space="0" w:color="auto"/>
        <w:bottom w:val="none" w:sz="0" w:space="0" w:color="auto"/>
        <w:right w:val="none" w:sz="0" w:space="0" w:color="auto"/>
      </w:divBdr>
    </w:div>
    <w:div w:id="178348987">
      <w:bodyDiv w:val="1"/>
      <w:marLeft w:val="0"/>
      <w:marRight w:val="0"/>
      <w:marTop w:val="0"/>
      <w:marBottom w:val="0"/>
      <w:divBdr>
        <w:top w:val="none" w:sz="0" w:space="0" w:color="auto"/>
        <w:left w:val="none" w:sz="0" w:space="0" w:color="auto"/>
        <w:bottom w:val="none" w:sz="0" w:space="0" w:color="auto"/>
        <w:right w:val="none" w:sz="0" w:space="0" w:color="auto"/>
      </w:divBdr>
    </w:div>
    <w:div w:id="180362269">
      <w:bodyDiv w:val="1"/>
      <w:marLeft w:val="0"/>
      <w:marRight w:val="0"/>
      <w:marTop w:val="0"/>
      <w:marBottom w:val="0"/>
      <w:divBdr>
        <w:top w:val="none" w:sz="0" w:space="0" w:color="auto"/>
        <w:left w:val="none" w:sz="0" w:space="0" w:color="auto"/>
        <w:bottom w:val="none" w:sz="0" w:space="0" w:color="auto"/>
        <w:right w:val="none" w:sz="0" w:space="0" w:color="auto"/>
      </w:divBdr>
      <w:divsChild>
        <w:div w:id="1491288579">
          <w:marLeft w:val="480"/>
          <w:marRight w:val="0"/>
          <w:marTop w:val="0"/>
          <w:marBottom w:val="0"/>
          <w:divBdr>
            <w:top w:val="none" w:sz="0" w:space="0" w:color="auto"/>
            <w:left w:val="none" w:sz="0" w:space="0" w:color="auto"/>
            <w:bottom w:val="none" w:sz="0" w:space="0" w:color="auto"/>
            <w:right w:val="none" w:sz="0" w:space="0" w:color="auto"/>
          </w:divBdr>
        </w:div>
        <w:div w:id="169414940">
          <w:marLeft w:val="480"/>
          <w:marRight w:val="0"/>
          <w:marTop w:val="0"/>
          <w:marBottom w:val="0"/>
          <w:divBdr>
            <w:top w:val="none" w:sz="0" w:space="0" w:color="auto"/>
            <w:left w:val="none" w:sz="0" w:space="0" w:color="auto"/>
            <w:bottom w:val="none" w:sz="0" w:space="0" w:color="auto"/>
            <w:right w:val="none" w:sz="0" w:space="0" w:color="auto"/>
          </w:divBdr>
        </w:div>
        <w:div w:id="1532765346">
          <w:marLeft w:val="480"/>
          <w:marRight w:val="0"/>
          <w:marTop w:val="0"/>
          <w:marBottom w:val="0"/>
          <w:divBdr>
            <w:top w:val="none" w:sz="0" w:space="0" w:color="auto"/>
            <w:left w:val="none" w:sz="0" w:space="0" w:color="auto"/>
            <w:bottom w:val="none" w:sz="0" w:space="0" w:color="auto"/>
            <w:right w:val="none" w:sz="0" w:space="0" w:color="auto"/>
          </w:divBdr>
        </w:div>
        <w:div w:id="1649899244">
          <w:marLeft w:val="480"/>
          <w:marRight w:val="0"/>
          <w:marTop w:val="0"/>
          <w:marBottom w:val="0"/>
          <w:divBdr>
            <w:top w:val="none" w:sz="0" w:space="0" w:color="auto"/>
            <w:left w:val="none" w:sz="0" w:space="0" w:color="auto"/>
            <w:bottom w:val="none" w:sz="0" w:space="0" w:color="auto"/>
            <w:right w:val="none" w:sz="0" w:space="0" w:color="auto"/>
          </w:divBdr>
        </w:div>
        <w:div w:id="1852336026">
          <w:marLeft w:val="480"/>
          <w:marRight w:val="0"/>
          <w:marTop w:val="0"/>
          <w:marBottom w:val="0"/>
          <w:divBdr>
            <w:top w:val="none" w:sz="0" w:space="0" w:color="auto"/>
            <w:left w:val="none" w:sz="0" w:space="0" w:color="auto"/>
            <w:bottom w:val="none" w:sz="0" w:space="0" w:color="auto"/>
            <w:right w:val="none" w:sz="0" w:space="0" w:color="auto"/>
          </w:divBdr>
        </w:div>
        <w:div w:id="503978918">
          <w:marLeft w:val="480"/>
          <w:marRight w:val="0"/>
          <w:marTop w:val="0"/>
          <w:marBottom w:val="0"/>
          <w:divBdr>
            <w:top w:val="none" w:sz="0" w:space="0" w:color="auto"/>
            <w:left w:val="none" w:sz="0" w:space="0" w:color="auto"/>
            <w:bottom w:val="none" w:sz="0" w:space="0" w:color="auto"/>
            <w:right w:val="none" w:sz="0" w:space="0" w:color="auto"/>
          </w:divBdr>
        </w:div>
        <w:div w:id="922183070">
          <w:marLeft w:val="480"/>
          <w:marRight w:val="0"/>
          <w:marTop w:val="0"/>
          <w:marBottom w:val="0"/>
          <w:divBdr>
            <w:top w:val="none" w:sz="0" w:space="0" w:color="auto"/>
            <w:left w:val="none" w:sz="0" w:space="0" w:color="auto"/>
            <w:bottom w:val="none" w:sz="0" w:space="0" w:color="auto"/>
            <w:right w:val="none" w:sz="0" w:space="0" w:color="auto"/>
          </w:divBdr>
        </w:div>
        <w:div w:id="1951544697">
          <w:marLeft w:val="480"/>
          <w:marRight w:val="0"/>
          <w:marTop w:val="0"/>
          <w:marBottom w:val="0"/>
          <w:divBdr>
            <w:top w:val="none" w:sz="0" w:space="0" w:color="auto"/>
            <w:left w:val="none" w:sz="0" w:space="0" w:color="auto"/>
            <w:bottom w:val="none" w:sz="0" w:space="0" w:color="auto"/>
            <w:right w:val="none" w:sz="0" w:space="0" w:color="auto"/>
          </w:divBdr>
        </w:div>
        <w:div w:id="2008898176">
          <w:marLeft w:val="480"/>
          <w:marRight w:val="0"/>
          <w:marTop w:val="0"/>
          <w:marBottom w:val="0"/>
          <w:divBdr>
            <w:top w:val="none" w:sz="0" w:space="0" w:color="auto"/>
            <w:left w:val="none" w:sz="0" w:space="0" w:color="auto"/>
            <w:bottom w:val="none" w:sz="0" w:space="0" w:color="auto"/>
            <w:right w:val="none" w:sz="0" w:space="0" w:color="auto"/>
          </w:divBdr>
        </w:div>
        <w:div w:id="2134126784">
          <w:marLeft w:val="480"/>
          <w:marRight w:val="0"/>
          <w:marTop w:val="0"/>
          <w:marBottom w:val="0"/>
          <w:divBdr>
            <w:top w:val="none" w:sz="0" w:space="0" w:color="auto"/>
            <w:left w:val="none" w:sz="0" w:space="0" w:color="auto"/>
            <w:bottom w:val="none" w:sz="0" w:space="0" w:color="auto"/>
            <w:right w:val="none" w:sz="0" w:space="0" w:color="auto"/>
          </w:divBdr>
        </w:div>
        <w:div w:id="1365986817">
          <w:marLeft w:val="480"/>
          <w:marRight w:val="0"/>
          <w:marTop w:val="0"/>
          <w:marBottom w:val="0"/>
          <w:divBdr>
            <w:top w:val="none" w:sz="0" w:space="0" w:color="auto"/>
            <w:left w:val="none" w:sz="0" w:space="0" w:color="auto"/>
            <w:bottom w:val="none" w:sz="0" w:space="0" w:color="auto"/>
            <w:right w:val="none" w:sz="0" w:space="0" w:color="auto"/>
          </w:divBdr>
        </w:div>
        <w:div w:id="172383884">
          <w:marLeft w:val="480"/>
          <w:marRight w:val="0"/>
          <w:marTop w:val="0"/>
          <w:marBottom w:val="0"/>
          <w:divBdr>
            <w:top w:val="none" w:sz="0" w:space="0" w:color="auto"/>
            <w:left w:val="none" w:sz="0" w:space="0" w:color="auto"/>
            <w:bottom w:val="none" w:sz="0" w:space="0" w:color="auto"/>
            <w:right w:val="none" w:sz="0" w:space="0" w:color="auto"/>
          </w:divBdr>
        </w:div>
        <w:div w:id="1319386965">
          <w:marLeft w:val="480"/>
          <w:marRight w:val="0"/>
          <w:marTop w:val="0"/>
          <w:marBottom w:val="0"/>
          <w:divBdr>
            <w:top w:val="none" w:sz="0" w:space="0" w:color="auto"/>
            <w:left w:val="none" w:sz="0" w:space="0" w:color="auto"/>
            <w:bottom w:val="none" w:sz="0" w:space="0" w:color="auto"/>
            <w:right w:val="none" w:sz="0" w:space="0" w:color="auto"/>
          </w:divBdr>
        </w:div>
        <w:div w:id="875510622">
          <w:marLeft w:val="480"/>
          <w:marRight w:val="0"/>
          <w:marTop w:val="0"/>
          <w:marBottom w:val="0"/>
          <w:divBdr>
            <w:top w:val="none" w:sz="0" w:space="0" w:color="auto"/>
            <w:left w:val="none" w:sz="0" w:space="0" w:color="auto"/>
            <w:bottom w:val="none" w:sz="0" w:space="0" w:color="auto"/>
            <w:right w:val="none" w:sz="0" w:space="0" w:color="auto"/>
          </w:divBdr>
        </w:div>
        <w:div w:id="502404531">
          <w:marLeft w:val="480"/>
          <w:marRight w:val="0"/>
          <w:marTop w:val="0"/>
          <w:marBottom w:val="0"/>
          <w:divBdr>
            <w:top w:val="none" w:sz="0" w:space="0" w:color="auto"/>
            <w:left w:val="none" w:sz="0" w:space="0" w:color="auto"/>
            <w:bottom w:val="none" w:sz="0" w:space="0" w:color="auto"/>
            <w:right w:val="none" w:sz="0" w:space="0" w:color="auto"/>
          </w:divBdr>
        </w:div>
        <w:div w:id="223687179">
          <w:marLeft w:val="480"/>
          <w:marRight w:val="0"/>
          <w:marTop w:val="0"/>
          <w:marBottom w:val="0"/>
          <w:divBdr>
            <w:top w:val="none" w:sz="0" w:space="0" w:color="auto"/>
            <w:left w:val="none" w:sz="0" w:space="0" w:color="auto"/>
            <w:bottom w:val="none" w:sz="0" w:space="0" w:color="auto"/>
            <w:right w:val="none" w:sz="0" w:space="0" w:color="auto"/>
          </w:divBdr>
        </w:div>
        <w:div w:id="1727026775">
          <w:marLeft w:val="480"/>
          <w:marRight w:val="0"/>
          <w:marTop w:val="0"/>
          <w:marBottom w:val="0"/>
          <w:divBdr>
            <w:top w:val="none" w:sz="0" w:space="0" w:color="auto"/>
            <w:left w:val="none" w:sz="0" w:space="0" w:color="auto"/>
            <w:bottom w:val="none" w:sz="0" w:space="0" w:color="auto"/>
            <w:right w:val="none" w:sz="0" w:space="0" w:color="auto"/>
          </w:divBdr>
        </w:div>
        <w:div w:id="1607423564">
          <w:marLeft w:val="480"/>
          <w:marRight w:val="0"/>
          <w:marTop w:val="0"/>
          <w:marBottom w:val="0"/>
          <w:divBdr>
            <w:top w:val="none" w:sz="0" w:space="0" w:color="auto"/>
            <w:left w:val="none" w:sz="0" w:space="0" w:color="auto"/>
            <w:bottom w:val="none" w:sz="0" w:space="0" w:color="auto"/>
            <w:right w:val="none" w:sz="0" w:space="0" w:color="auto"/>
          </w:divBdr>
        </w:div>
        <w:div w:id="1221555140">
          <w:marLeft w:val="480"/>
          <w:marRight w:val="0"/>
          <w:marTop w:val="0"/>
          <w:marBottom w:val="0"/>
          <w:divBdr>
            <w:top w:val="none" w:sz="0" w:space="0" w:color="auto"/>
            <w:left w:val="none" w:sz="0" w:space="0" w:color="auto"/>
            <w:bottom w:val="none" w:sz="0" w:space="0" w:color="auto"/>
            <w:right w:val="none" w:sz="0" w:space="0" w:color="auto"/>
          </w:divBdr>
        </w:div>
        <w:div w:id="1294015913">
          <w:marLeft w:val="480"/>
          <w:marRight w:val="0"/>
          <w:marTop w:val="0"/>
          <w:marBottom w:val="0"/>
          <w:divBdr>
            <w:top w:val="none" w:sz="0" w:space="0" w:color="auto"/>
            <w:left w:val="none" w:sz="0" w:space="0" w:color="auto"/>
            <w:bottom w:val="none" w:sz="0" w:space="0" w:color="auto"/>
            <w:right w:val="none" w:sz="0" w:space="0" w:color="auto"/>
          </w:divBdr>
        </w:div>
        <w:div w:id="1858888388">
          <w:marLeft w:val="480"/>
          <w:marRight w:val="0"/>
          <w:marTop w:val="0"/>
          <w:marBottom w:val="0"/>
          <w:divBdr>
            <w:top w:val="none" w:sz="0" w:space="0" w:color="auto"/>
            <w:left w:val="none" w:sz="0" w:space="0" w:color="auto"/>
            <w:bottom w:val="none" w:sz="0" w:space="0" w:color="auto"/>
            <w:right w:val="none" w:sz="0" w:space="0" w:color="auto"/>
          </w:divBdr>
        </w:div>
        <w:div w:id="648558781">
          <w:marLeft w:val="480"/>
          <w:marRight w:val="0"/>
          <w:marTop w:val="0"/>
          <w:marBottom w:val="0"/>
          <w:divBdr>
            <w:top w:val="none" w:sz="0" w:space="0" w:color="auto"/>
            <w:left w:val="none" w:sz="0" w:space="0" w:color="auto"/>
            <w:bottom w:val="none" w:sz="0" w:space="0" w:color="auto"/>
            <w:right w:val="none" w:sz="0" w:space="0" w:color="auto"/>
          </w:divBdr>
        </w:div>
        <w:div w:id="1098528254">
          <w:marLeft w:val="480"/>
          <w:marRight w:val="0"/>
          <w:marTop w:val="0"/>
          <w:marBottom w:val="0"/>
          <w:divBdr>
            <w:top w:val="none" w:sz="0" w:space="0" w:color="auto"/>
            <w:left w:val="none" w:sz="0" w:space="0" w:color="auto"/>
            <w:bottom w:val="none" w:sz="0" w:space="0" w:color="auto"/>
            <w:right w:val="none" w:sz="0" w:space="0" w:color="auto"/>
          </w:divBdr>
        </w:div>
        <w:div w:id="1771853148">
          <w:marLeft w:val="480"/>
          <w:marRight w:val="0"/>
          <w:marTop w:val="0"/>
          <w:marBottom w:val="0"/>
          <w:divBdr>
            <w:top w:val="none" w:sz="0" w:space="0" w:color="auto"/>
            <w:left w:val="none" w:sz="0" w:space="0" w:color="auto"/>
            <w:bottom w:val="none" w:sz="0" w:space="0" w:color="auto"/>
            <w:right w:val="none" w:sz="0" w:space="0" w:color="auto"/>
          </w:divBdr>
        </w:div>
        <w:div w:id="1365909705">
          <w:marLeft w:val="480"/>
          <w:marRight w:val="0"/>
          <w:marTop w:val="0"/>
          <w:marBottom w:val="0"/>
          <w:divBdr>
            <w:top w:val="none" w:sz="0" w:space="0" w:color="auto"/>
            <w:left w:val="none" w:sz="0" w:space="0" w:color="auto"/>
            <w:bottom w:val="none" w:sz="0" w:space="0" w:color="auto"/>
            <w:right w:val="none" w:sz="0" w:space="0" w:color="auto"/>
          </w:divBdr>
        </w:div>
        <w:div w:id="1546793057">
          <w:marLeft w:val="480"/>
          <w:marRight w:val="0"/>
          <w:marTop w:val="0"/>
          <w:marBottom w:val="0"/>
          <w:divBdr>
            <w:top w:val="none" w:sz="0" w:space="0" w:color="auto"/>
            <w:left w:val="none" w:sz="0" w:space="0" w:color="auto"/>
            <w:bottom w:val="none" w:sz="0" w:space="0" w:color="auto"/>
            <w:right w:val="none" w:sz="0" w:space="0" w:color="auto"/>
          </w:divBdr>
        </w:div>
        <w:div w:id="166288437">
          <w:marLeft w:val="480"/>
          <w:marRight w:val="0"/>
          <w:marTop w:val="0"/>
          <w:marBottom w:val="0"/>
          <w:divBdr>
            <w:top w:val="none" w:sz="0" w:space="0" w:color="auto"/>
            <w:left w:val="none" w:sz="0" w:space="0" w:color="auto"/>
            <w:bottom w:val="none" w:sz="0" w:space="0" w:color="auto"/>
            <w:right w:val="none" w:sz="0" w:space="0" w:color="auto"/>
          </w:divBdr>
        </w:div>
        <w:div w:id="221330336">
          <w:marLeft w:val="480"/>
          <w:marRight w:val="0"/>
          <w:marTop w:val="0"/>
          <w:marBottom w:val="0"/>
          <w:divBdr>
            <w:top w:val="none" w:sz="0" w:space="0" w:color="auto"/>
            <w:left w:val="none" w:sz="0" w:space="0" w:color="auto"/>
            <w:bottom w:val="none" w:sz="0" w:space="0" w:color="auto"/>
            <w:right w:val="none" w:sz="0" w:space="0" w:color="auto"/>
          </w:divBdr>
        </w:div>
        <w:div w:id="1899777282">
          <w:marLeft w:val="480"/>
          <w:marRight w:val="0"/>
          <w:marTop w:val="0"/>
          <w:marBottom w:val="0"/>
          <w:divBdr>
            <w:top w:val="none" w:sz="0" w:space="0" w:color="auto"/>
            <w:left w:val="none" w:sz="0" w:space="0" w:color="auto"/>
            <w:bottom w:val="none" w:sz="0" w:space="0" w:color="auto"/>
            <w:right w:val="none" w:sz="0" w:space="0" w:color="auto"/>
          </w:divBdr>
        </w:div>
        <w:div w:id="1914660827">
          <w:marLeft w:val="480"/>
          <w:marRight w:val="0"/>
          <w:marTop w:val="0"/>
          <w:marBottom w:val="0"/>
          <w:divBdr>
            <w:top w:val="none" w:sz="0" w:space="0" w:color="auto"/>
            <w:left w:val="none" w:sz="0" w:space="0" w:color="auto"/>
            <w:bottom w:val="none" w:sz="0" w:space="0" w:color="auto"/>
            <w:right w:val="none" w:sz="0" w:space="0" w:color="auto"/>
          </w:divBdr>
        </w:div>
        <w:div w:id="1743140147">
          <w:marLeft w:val="480"/>
          <w:marRight w:val="0"/>
          <w:marTop w:val="0"/>
          <w:marBottom w:val="0"/>
          <w:divBdr>
            <w:top w:val="none" w:sz="0" w:space="0" w:color="auto"/>
            <w:left w:val="none" w:sz="0" w:space="0" w:color="auto"/>
            <w:bottom w:val="none" w:sz="0" w:space="0" w:color="auto"/>
            <w:right w:val="none" w:sz="0" w:space="0" w:color="auto"/>
          </w:divBdr>
        </w:div>
        <w:div w:id="145561234">
          <w:marLeft w:val="480"/>
          <w:marRight w:val="0"/>
          <w:marTop w:val="0"/>
          <w:marBottom w:val="0"/>
          <w:divBdr>
            <w:top w:val="none" w:sz="0" w:space="0" w:color="auto"/>
            <w:left w:val="none" w:sz="0" w:space="0" w:color="auto"/>
            <w:bottom w:val="none" w:sz="0" w:space="0" w:color="auto"/>
            <w:right w:val="none" w:sz="0" w:space="0" w:color="auto"/>
          </w:divBdr>
        </w:div>
        <w:div w:id="2134908483">
          <w:marLeft w:val="480"/>
          <w:marRight w:val="0"/>
          <w:marTop w:val="0"/>
          <w:marBottom w:val="0"/>
          <w:divBdr>
            <w:top w:val="none" w:sz="0" w:space="0" w:color="auto"/>
            <w:left w:val="none" w:sz="0" w:space="0" w:color="auto"/>
            <w:bottom w:val="none" w:sz="0" w:space="0" w:color="auto"/>
            <w:right w:val="none" w:sz="0" w:space="0" w:color="auto"/>
          </w:divBdr>
        </w:div>
        <w:div w:id="1881937348">
          <w:marLeft w:val="480"/>
          <w:marRight w:val="0"/>
          <w:marTop w:val="0"/>
          <w:marBottom w:val="0"/>
          <w:divBdr>
            <w:top w:val="none" w:sz="0" w:space="0" w:color="auto"/>
            <w:left w:val="none" w:sz="0" w:space="0" w:color="auto"/>
            <w:bottom w:val="none" w:sz="0" w:space="0" w:color="auto"/>
            <w:right w:val="none" w:sz="0" w:space="0" w:color="auto"/>
          </w:divBdr>
        </w:div>
        <w:div w:id="177819770">
          <w:marLeft w:val="480"/>
          <w:marRight w:val="0"/>
          <w:marTop w:val="0"/>
          <w:marBottom w:val="0"/>
          <w:divBdr>
            <w:top w:val="none" w:sz="0" w:space="0" w:color="auto"/>
            <w:left w:val="none" w:sz="0" w:space="0" w:color="auto"/>
            <w:bottom w:val="none" w:sz="0" w:space="0" w:color="auto"/>
            <w:right w:val="none" w:sz="0" w:space="0" w:color="auto"/>
          </w:divBdr>
        </w:div>
        <w:div w:id="144786359">
          <w:marLeft w:val="480"/>
          <w:marRight w:val="0"/>
          <w:marTop w:val="0"/>
          <w:marBottom w:val="0"/>
          <w:divBdr>
            <w:top w:val="none" w:sz="0" w:space="0" w:color="auto"/>
            <w:left w:val="none" w:sz="0" w:space="0" w:color="auto"/>
            <w:bottom w:val="none" w:sz="0" w:space="0" w:color="auto"/>
            <w:right w:val="none" w:sz="0" w:space="0" w:color="auto"/>
          </w:divBdr>
        </w:div>
        <w:div w:id="1617323488">
          <w:marLeft w:val="480"/>
          <w:marRight w:val="0"/>
          <w:marTop w:val="0"/>
          <w:marBottom w:val="0"/>
          <w:divBdr>
            <w:top w:val="none" w:sz="0" w:space="0" w:color="auto"/>
            <w:left w:val="none" w:sz="0" w:space="0" w:color="auto"/>
            <w:bottom w:val="none" w:sz="0" w:space="0" w:color="auto"/>
            <w:right w:val="none" w:sz="0" w:space="0" w:color="auto"/>
          </w:divBdr>
        </w:div>
        <w:div w:id="1932738872">
          <w:marLeft w:val="480"/>
          <w:marRight w:val="0"/>
          <w:marTop w:val="0"/>
          <w:marBottom w:val="0"/>
          <w:divBdr>
            <w:top w:val="none" w:sz="0" w:space="0" w:color="auto"/>
            <w:left w:val="none" w:sz="0" w:space="0" w:color="auto"/>
            <w:bottom w:val="none" w:sz="0" w:space="0" w:color="auto"/>
            <w:right w:val="none" w:sz="0" w:space="0" w:color="auto"/>
          </w:divBdr>
        </w:div>
        <w:div w:id="171801252">
          <w:marLeft w:val="480"/>
          <w:marRight w:val="0"/>
          <w:marTop w:val="0"/>
          <w:marBottom w:val="0"/>
          <w:divBdr>
            <w:top w:val="none" w:sz="0" w:space="0" w:color="auto"/>
            <w:left w:val="none" w:sz="0" w:space="0" w:color="auto"/>
            <w:bottom w:val="none" w:sz="0" w:space="0" w:color="auto"/>
            <w:right w:val="none" w:sz="0" w:space="0" w:color="auto"/>
          </w:divBdr>
        </w:div>
        <w:div w:id="586497498">
          <w:marLeft w:val="480"/>
          <w:marRight w:val="0"/>
          <w:marTop w:val="0"/>
          <w:marBottom w:val="0"/>
          <w:divBdr>
            <w:top w:val="none" w:sz="0" w:space="0" w:color="auto"/>
            <w:left w:val="none" w:sz="0" w:space="0" w:color="auto"/>
            <w:bottom w:val="none" w:sz="0" w:space="0" w:color="auto"/>
            <w:right w:val="none" w:sz="0" w:space="0" w:color="auto"/>
          </w:divBdr>
        </w:div>
        <w:div w:id="1554655649">
          <w:marLeft w:val="480"/>
          <w:marRight w:val="0"/>
          <w:marTop w:val="0"/>
          <w:marBottom w:val="0"/>
          <w:divBdr>
            <w:top w:val="none" w:sz="0" w:space="0" w:color="auto"/>
            <w:left w:val="none" w:sz="0" w:space="0" w:color="auto"/>
            <w:bottom w:val="none" w:sz="0" w:space="0" w:color="auto"/>
            <w:right w:val="none" w:sz="0" w:space="0" w:color="auto"/>
          </w:divBdr>
        </w:div>
        <w:div w:id="681705684">
          <w:marLeft w:val="480"/>
          <w:marRight w:val="0"/>
          <w:marTop w:val="0"/>
          <w:marBottom w:val="0"/>
          <w:divBdr>
            <w:top w:val="none" w:sz="0" w:space="0" w:color="auto"/>
            <w:left w:val="none" w:sz="0" w:space="0" w:color="auto"/>
            <w:bottom w:val="none" w:sz="0" w:space="0" w:color="auto"/>
            <w:right w:val="none" w:sz="0" w:space="0" w:color="auto"/>
          </w:divBdr>
        </w:div>
        <w:div w:id="1575704710">
          <w:marLeft w:val="480"/>
          <w:marRight w:val="0"/>
          <w:marTop w:val="0"/>
          <w:marBottom w:val="0"/>
          <w:divBdr>
            <w:top w:val="none" w:sz="0" w:space="0" w:color="auto"/>
            <w:left w:val="none" w:sz="0" w:space="0" w:color="auto"/>
            <w:bottom w:val="none" w:sz="0" w:space="0" w:color="auto"/>
            <w:right w:val="none" w:sz="0" w:space="0" w:color="auto"/>
          </w:divBdr>
        </w:div>
        <w:div w:id="1011644726">
          <w:marLeft w:val="480"/>
          <w:marRight w:val="0"/>
          <w:marTop w:val="0"/>
          <w:marBottom w:val="0"/>
          <w:divBdr>
            <w:top w:val="none" w:sz="0" w:space="0" w:color="auto"/>
            <w:left w:val="none" w:sz="0" w:space="0" w:color="auto"/>
            <w:bottom w:val="none" w:sz="0" w:space="0" w:color="auto"/>
            <w:right w:val="none" w:sz="0" w:space="0" w:color="auto"/>
          </w:divBdr>
        </w:div>
        <w:div w:id="764040082">
          <w:marLeft w:val="480"/>
          <w:marRight w:val="0"/>
          <w:marTop w:val="0"/>
          <w:marBottom w:val="0"/>
          <w:divBdr>
            <w:top w:val="none" w:sz="0" w:space="0" w:color="auto"/>
            <w:left w:val="none" w:sz="0" w:space="0" w:color="auto"/>
            <w:bottom w:val="none" w:sz="0" w:space="0" w:color="auto"/>
            <w:right w:val="none" w:sz="0" w:space="0" w:color="auto"/>
          </w:divBdr>
        </w:div>
        <w:div w:id="569509963">
          <w:marLeft w:val="480"/>
          <w:marRight w:val="0"/>
          <w:marTop w:val="0"/>
          <w:marBottom w:val="0"/>
          <w:divBdr>
            <w:top w:val="none" w:sz="0" w:space="0" w:color="auto"/>
            <w:left w:val="none" w:sz="0" w:space="0" w:color="auto"/>
            <w:bottom w:val="none" w:sz="0" w:space="0" w:color="auto"/>
            <w:right w:val="none" w:sz="0" w:space="0" w:color="auto"/>
          </w:divBdr>
        </w:div>
        <w:div w:id="570426284">
          <w:marLeft w:val="480"/>
          <w:marRight w:val="0"/>
          <w:marTop w:val="0"/>
          <w:marBottom w:val="0"/>
          <w:divBdr>
            <w:top w:val="none" w:sz="0" w:space="0" w:color="auto"/>
            <w:left w:val="none" w:sz="0" w:space="0" w:color="auto"/>
            <w:bottom w:val="none" w:sz="0" w:space="0" w:color="auto"/>
            <w:right w:val="none" w:sz="0" w:space="0" w:color="auto"/>
          </w:divBdr>
        </w:div>
        <w:div w:id="1635940755">
          <w:marLeft w:val="480"/>
          <w:marRight w:val="0"/>
          <w:marTop w:val="0"/>
          <w:marBottom w:val="0"/>
          <w:divBdr>
            <w:top w:val="none" w:sz="0" w:space="0" w:color="auto"/>
            <w:left w:val="none" w:sz="0" w:space="0" w:color="auto"/>
            <w:bottom w:val="none" w:sz="0" w:space="0" w:color="auto"/>
            <w:right w:val="none" w:sz="0" w:space="0" w:color="auto"/>
          </w:divBdr>
        </w:div>
        <w:div w:id="398134516">
          <w:marLeft w:val="480"/>
          <w:marRight w:val="0"/>
          <w:marTop w:val="0"/>
          <w:marBottom w:val="0"/>
          <w:divBdr>
            <w:top w:val="none" w:sz="0" w:space="0" w:color="auto"/>
            <w:left w:val="none" w:sz="0" w:space="0" w:color="auto"/>
            <w:bottom w:val="none" w:sz="0" w:space="0" w:color="auto"/>
            <w:right w:val="none" w:sz="0" w:space="0" w:color="auto"/>
          </w:divBdr>
        </w:div>
        <w:div w:id="1909195278">
          <w:marLeft w:val="480"/>
          <w:marRight w:val="0"/>
          <w:marTop w:val="0"/>
          <w:marBottom w:val="0"/>
          <w:divBdr>
            <w:top w:val="none" w:sz="0" w:space="0" w:color="auto"/>
            <w:left w:val="none" w:sz="0" w:space="0" w:color="auto"/>
            <w:bottom w:val="none" w:sz="0" w:space="0" w:color="auto"/>
            <w:right w:val="none" w:sz="0" w:space="0" w:color="auto"/>
          </w:divBdr>
        </w:div>
        <w:div w:id="1337491229">
          <w:marLeft w:val="480"/>
          <w:marRight w:val="0"/>
          <w:marTop w:val="0"/>
          <w:marBottom w:val="0"/>
          <w:divBdr>
            <w:top w:val="none" w:sz="0" w:space="0" w:color="auto"/>
            <w:left w:val="none" w:sz="0" w:space="0" w:color="auto"/>
            <w:bottom w:val="none" w:sz="0" w:space="0" w:color="auto"/>
            <w:right w:val="none" w:sz="0" w:space="0" w:color="auto"/>
          </w:divBdr>
        </w:div>
        <w:div w:id="912276594">
          <w:marLeft w:val="480"/>
          <w:marRight w:val="0"/>
          <w:marTop w:val="0"/>
          <w:marBottom w:val="0"/>
          <w:divBdr>
            <w:top w:val="none" w:sz="0" w:space="0" w:color="auto"/>
            <w:left w:val="none" w:sz="0" w:space="0" w:color="auto"/>
            <w:bottom w:val="none" w:sz="0" w:space="0" w:color="auto"/>
            <w:right w:val="none" w:sz="0" w:space="0" w:color="auto"/>
          </w:divBdr>
        </w:div>
        <w:div w:id="1847095467">
          <w:marLeft w:val="480"/>
          <w:marRight w:val="0"/>
          <w:marTop w:val="0"/>
          <w:marBottom w:val="0"/>
          <w:divBdr>
            <w:top w:val="none" w:sz="0" w:space="0" w:color="auto"/>
            <w:left w:val="none" w:sz="0" w:space="0" w:color="auto"/>
            <w:bottom w:val="none" w:sz="0" w:space="0" w:color="auto"/>
            <w:right w:val="none" w:sz="0" w:space="0" w:color="auto"/>
          </w:divBdr>
        </w:div>
        <w:div w:id="2110001595">
          <w:marLeft w:val="480"/>
          <w:marRight w:val="0"/>
          <w:marTop w:val="0"/>
          <w:marBottom w:val="0"/>
          <w:divBdr>
            <w:top w:val="none" w:sz="0" w:space="0" w:color="auto"/>
            <w:left w:val="none" w:sz="0" w:space="0" w:color="auto"/>
            <w:bottom w:val="none" w:sz="0" w:space="0" w:color="auto"/>
            <w:right w:val="none" w:sz="0" w:space="0" w:color="auto"/>
          </w:divBdr>
        </w:div>
        <w:div w:id="1008750689">
          <w:marLeft w:val="480"/>
          <w:marRight w:val="0"/>
          <w:marTop w:val="0"/>
          <w:marBottom w:val="0"/>
          <w:divBdr>
            <w:top w:val="none" w:sz="0" w:space="0" w:color="auto"/>
            <w:left w:val="none" w:sz="0" w:space="0" w:color="auto"/>
            <w:bottom w:val="none" w:sz="0" w:space="0" w:color="auto"/>
            <w:right w:val="none" w:sz="0" w:space="0" w:color="auto"/>
          </w:divBdr>
        </w:div>
        <w:div w:id="1055545857">
          <w:marLeft w:val="480"/>
          <w:marRight w:val="0"/>
          <w:marTop w:val="0"/>
          <w:marBottom w:val="0"/>
          <w:divBdr>
            <w:top w:val="none" w:sz="0" w:space="0" w:color="auto"/>
            <w:left w:val="none" w:sz="0" w:space="0" w:color="auto"/>
            <w:bottom w:val="none" w:sz="0" w:space="0" w:color="auto"/>
            <w:right w:val="none" w:sz="0" w:space="0" w:color="auto"/>
          </w:divBdr>
        </w:div>
      </w:divsChild>
    </w:div>
    <w:div w:id="181867945">
      <w:bodyDiv w:val="1"/>
      <w:marLeft w:val="0"/>
      <w:marRight w:val="0"/>
      <w:marTop w:val="0"/>
      <w:marBottom w:val="0"/>
      <w:divBdr>
        <w:top w:val="none" w:sz="0" w:space="0" w:color="auto"/>
        <w:left w:val="none" w:sz="0" w:space="0" w:color="auto"/>
        <w:bottom w:val="none" w:sz="0" w:space="0" w:color="auto"/>
        <w:right w:val="none" w:sz="0" w:space="0" w:color="auto"/>
      </w:divBdr>
      <w:divsChild>
        <w:div w:id="43138803">
          <w:marLeft w:val="640"/>
          <w:marRight w:val="0"/>
          <w:marTop w:val="0"/>
          <w:marBottom w:val="0"/>
          <w:divBdr>
            <w:top w:val="none" w:sz="0" w:space="0" w:color="auto"/>
            <w:left w:val="none" w:sz="0" w:space="0" w:color="auto"/>
            <w:bottom w:val="none" w:sz="0" w:space="0" w:color="auto"/>
            <w:right w:val="none" w:sz="0" w:space="0" w:color="auto"/>
          </w:divBdr>
        </w:div>
        <w:div w:id="281036375">
          <w:marLeft w:val="640"/>
          <w:marRight w:val="0"/>
          <w:marTop w:val="0"/>
          <w:marBottom w:val="0"/>
          <w:divBdr>
            <w:top w:val="none" w:sz="0" w:space="0" w:color="auto"/>
            <w:left w:val="none" w:sz="0" w:space="0" w:color="auto"/>
            <w:bottom w:val="none" w:sz="0" w:space="0" w:color="auto"/>
            <w:right w:val="none" w:sz="0" w:space="0" w:color="auto"/>
          </w:divBdr>
        </w:div>
        <w:div w:id="587887301">
          <w:marLeft w:val="640"/>
          <w:marRight w:val="0"/>
          <w:marTop w:val="0"/>
          <w:marBottom w:val="0"/>
          <w:divBdr>
            <w:top w:val="none" w:sz="0" w:space="0" w:color="auto"/>
            <w:left w:val="none" w:sz="0" w:space="0" w:color="auto"/>
            <w:bottom w:val="none" w:sz="0" w:space="0" w:color="auto"/>
            <w:right w:val="none" w:sz="0" w:space="0" w:color="auto"/>
          </w:divBdr>
        </w:div>
        <w:div w:id="532034028">
          <w:marLeft w:val="640"/>
          <w:marRight w:val="0"/>
          <w:marTop w:val="0"/>
          <w:marBottom w:val="0"/>
          <w:divBdr>
            <w:top w:val="none" w:sz="0" w:space="0" w:color="auto"/>
            <w:left w:val="none" w:sz="0" w:space="0" w:color="auto"/>
            <w:bottom w:val="none" w:sz="0" w:space="0" w:color="auto"/>
            <w:right w:val="none" w:sz="0" w:space="0" w:color="auto"/>
          </w:divBdr>
        </w:div>
        <w:div w:id="926034156">
          <w:marLeft w:val="640"/>
          <w:marRight w:val="0"/>
          <w:marTop w:val="0"/>
          <w:marBottom w:val="0"/>
          <w:divBdr>
            <w:top w:val="none" w:sz="0" w:space="0" w:color="auto"/>
            <w:left w:val="none" w:sz="0" w:space="0" w:color="auto"/>
            <w:bottom w:val="none" w:sz="0" w:space="0" w:color="auto"/>
            <w:right w:val="none" w:sz="0" w:space="0" w:color="auto"/>
          </w:divBdr>
        </w:div>
        <w:div w:id="1773668500">
          <w:marLeft w:val="640"/>
          <w:marRight w:val="0"/>
          <w:marTop w:val="0"/>
          <w:marBottom w:val="0"/>
          <w:divBdr>
            <w:top w:val="none" w:sz="0" w:space="0" w:color="auto"/>
            <w:left w:val="none" w:sz="0" w:space="0" w:color="auto"/>
            <w:bottom w:val="none" w:sz="0" w:space="0" w:color="auto"/>
            <w:right w:val="none" w:sz="0" w:space="0" w:color="auto"/>
          </w:divBdr>
        </w:div>
        <w:div w:id="223687105">
          <w:marLeft w:val="640"/>
          <w:marRight w:val="0"/>
          <w:marTop w:val="0"/>
          <w:marBottom w:val="0"/>
          <w:divBdr>
            <w:top w:val="none" w:sz="0" w:space="0" w:color="auto"/>
            <w:left w:val="none" w:sz="0" w:space="0" w:color="auto"/>
            <w:bottom w:val="none" w:sz="0" w:space="0" w:color="auto"/>
            <w:right w:val="none" w:sz="0" w:space="0" w:color="auto"/>
          </w:divBdr>
        </w:div>
        <w:div w:id="1220557853">
          <w:marLeft w:val="640"/>
          <w:marRight w:val="0"/>
          <w:marTop w:val="0"/>
          <w:marBottom w:val="0"/>
          <w:divBdr>
            <w:top w:val="none" w:sz="0" w:space="0" w:color="auto"/>
            <w:left w:val="none" w:sz="0" w:space="0" w:color="auto"/>
            <w:bottom w:val="none" w:sz="0" w:space="0" w:color="auto"/>
            <w:right w:val="none" w:sz="0" w:space="0" w:color="auto"/>
          </w:divBdr>
        </w:div>
        <w:div w:id="1090933484">
          <w:marLeft w:val="640"/>
          <w:marRight w:val="0"/>
          <w:marTop w:val="0"/>
          <w:marBottom w:val="0"/>
          <w:divBdr>
            <w:top w:val="none" w:sz="0" w:space="0" w:color="auto"/>
            <w:left w:val="none" w:sz="0" w:space="0" w:color="auto"/>
            <w:bottom w:val="none" w:sz="0" w:space="0" w:color="auto"/>
            <w:right w:val="none" w:sz="0" w:space="0" w:color="auto"/>
          </w:divBdr>
        </w:div>
        <w:div w:id="1249735810">
          <w:marLeft w:val="640"/>
          <w:marRight w:val="0"/>
          <w:marTop w:val="0"/>
          <w:marBottom w:val="0"/>
          <w:divBdr>
            <w:top w:val="none" w:sz="0" w:space="0" w:color="auto"/>
            <w:left w:val="none" w:sz="0" w:space="0" w:color="auto"/>
            <w:bottom w:val="none" w:sz="0" w:space="0" w:color="auto"/>
            <w:right w:val="none" w:sz="0" w:space="0" w:color="auto"/>
          </w:divBdr>
        </w:div>
        <w:div w:id="1057171158">
          <w:marLeft w:val="640"/>
          <w:marRight w:val="0"/>
          <w:marTop w:val="0"/>
          <w:marBottom w:val="0"/>
          <w:divBdr>
            <w:top w:val="none" w:sz="0" w:space="0" w:color="auto"/>
            <w:left w:val="none" w:sz="0" w:space="0" w:color="auto"/>
            <w:bottom w:val="none" w:sz="0" w:space="0" w:color="auto"/>
            <w:right w:val="none" w:sz="0" w:space="0" w:color="auto"/>
          </w:divBdr>
        </w:div>
        <w:div w:id="2006205956">
          <w:marLeft w:val="640"/>
          <w:marRight w:val="0"/>
          <w:marTop w:val="0"/>
          <w:marBottom w:val="0"/>
          <w:divBdr>
            <w:top w:val="none" w:sz="0" w:space="0" w:color="auto"/>
            <w:left w:val="none" w:sz="0" w:space="0" w:color="auto"/>
            <w:bottom w:val="none" w:sz="0" w:space="0" w:color="auto"/>
            <w:right w:val="none" w:sz="0" w:space="0" w:color="auto"/>
          </w:divBdr>
        </w:div>
        <w:div w:id="742069296">
          <w:marLeft w:val="640"/>
          <w:marRight w:val="0"/>
          <w:marTop w:val="0"/>
          <w:marBottom w:val="0"/>
          <w:divBdr>
            <w:top w:val="none" w:sz="0" w:space="0" w:color="auto"/>
            <w:left w:val="none" w:sz="0" w:space="0" w:color="auto"/>
            <w:bottom w:val="none" w:sz="0" w:space="0" w:color="auto"/>
            <w:right w:val="none" w:sz="0" w:space="0" w:color="auto"/>
          </w:divBdr>
        </w:div>
        <w:div w:id="236867114">
          <w:marLeft w:val="640"/>
          <w:marRight w:val="0"/>
          <w:marTop w:val="0"/>
          <w:marBottom w:val="0"/>
          <w:divBdr>
            <w:top w:val="none" w:sz="0" w:space="0" w:color="auto"/>
            <w:left w:val="none" w:sz="0" w:space="0" w:color="auto"/>
            <w:bottom w:val="none" w:sz="0" w:space="0" w:color="auto"/>
            <w:right w:val="none" w:sz="0" w:space="0" w:color="auto"/>
          </w:divBdr>
        </w:div>
        <w:div w:id="1290167548">
          <w:marLeft w:val="640"/>
          <w:marRight w:val="0"/>
          <w:marTop w:val="0"/>
          <w:marBottom w:val="0"/>
          <w:divBdr>
            <w:top w:val="none" w:sz="0" w:space="0" w:color="auto"/>
            <w:left w:val="none" w:sz="0" w:space="0" w:color="auto"/>
            <w:bottom w:val="none" w:sz="0" w:space="0" w:color="auto"/>
            <w:right w:val="none" w:sz="0" w:space="0" w:color="auto"/>
          </w:divBdr>
        </w:div>
        <w:div w:id="922372891">
          <w:marLeft w:val="640"/>
          <w:marRight w:val="0"/>
          <w:marTop w:val="0"/>
          <w:marBottom w:val="0"/>
          <w:divBdr>
            <w:top w:val="none" w:sz="0" w:space="0" w:color="auto"/>
            <w:left w:val="none" w:sz="0" w:space="0" w:color="auto"/>
            <w:bottom w:val="none" w:sz="0" w:space="0" w:color="auto"/>
            <w:right w:val="none" w:sz="0" w:space="0" w:color="auto"/>
          </w:divBdr>
        </w:div>
        <w:div w:id="2060743053">
          <w:marLeft w:val="640"/>
          <w:marRight w:val="0"/>
          <w:marTop w:val="0"/>
          <w:marBottom w:val="0"/>
          <w:divBdr>
            <w:top w:val="none" w:sz="0" w:space="0" w:color="auto"/>
            <w:left w:val="none" w:sz="0" w:space="0" w:color="auto"/>
            <w:bottom w:val="none" w:sz="0" w:space="0" w:color="auto"/>
            <w:right w:val="none" w:sz="0" w:space="0" w:color="auto"/>
          </w:divBdr>
        </w:div>
        <w:div w:id="1463384498">
          <w:marLeft w:val="640"/>
          <w:marRight w:val="0"/>
          <w:marTop w:val="0"/>
          <w:marBottom w:val="0"/>
          <w:divBdr>
            <w:top w:val="none" w:sz="0" w:space="0" w:color="auto"/>
            <w:left w:val="none" w:sz="0" w:space="0" w:color="auto"/>
            <w:bottom w:val="none" w:sz="0" w:space="0" w:color="auto"/>
            <w:right w:val="none" w:sz="0" w:space="0" w:color="auto"/>
          </w:divBdr>
        </w:div>
        <w:div w:id="1032851619">
          <w:marLeft w:val="640"/>
          <w:marRight w:val="0"/>
          <w:marTop w:val="0"/>
          <w:marBottom w:val="0"/>
          <w:divBdr>
            <w:top w:val="none" w:sz="0" w:space="0" w:color="auto"/>
            <w:left w:val="none" w:sz="0" w:space="0" w:color="auto"/>
            <w:bottom w:val="none" w:sz="0" w:space="0" w:color="auto"/>
            <w:right w:val="none" w:sz="0" w:space="0" w:color="auto"/>
          </w:divBdr>
        </w:div>
        <w:div w:id="943922827">
          <w:marLeft w:val="640"/>
          <w:marRight w:val="0"/>
          <w:marTop w:val="0"/>
          <w:marBottom w:val="0"/>
          <w:divBdr>
            <w:top w:val="none" w:sz="0" w:space="0" w:color="auto"/>
            <w:left w:val="none" w:sz="0" w:space="0" w:color="auto"/>
            <w:bottom w:val="none" w:sz="0" w:space="0" w:color="auto"/>
            <w:right w:val="none" w:sz="0" w:space="0" w:color="auto"/>
          </w:divBdr>
        </w:div>
        <w:div w:id="1001464750">
          <w:marLeft w:val="640"/>
          <w:marRight w:val="0"/>
          <w:marTop w:val="0"/>
          <w:marBottom w:val="0"/>
          <w:divBdr>
            <w:top w:val="none" w:sz="0" w:space="0" w:color="auto"/>
            <w:left w:val="none" w:sz="0" w:space="0" w:color="auto"/>
            <w:bottom w:val="none" w:sz="0" w:space="0" w:color="auto"/>
            <w:right w:val="none" w:sz="0" w:space="0" w:color="auto"/>
          </w:divBdr>
        </w:div>
        <w:div w:id="1686786988">
          <w:marLeft w:val="640"/>
          <w:marRight w:val="0"/>
          <w:marTop w:val="0"/>
          <w:marBottom w:val="0"/>
          <w:divBdr>
            <w:top w:val="none" w:sz="0" w:space="0" w:color="auto"/>
            <w:left w:val="none" w:sz="0" w:space="0" w:color="auto"/>
            <w:bottom w:val="none" w:sz="0" w:space="0" w:color="auto"/>
            <w:right w:val="none" w:sz="0" w:space="0" w:color="auto"/>
          </w:divBdr>
        </w:div>
        <w:div w:id="204678830">
          <w:marLeft w:val="640"/>
          <w:marRight w:val="0"/>
          <w:marTop w:val="0"/>
          <w:marBottom w:val="0"/>
          <w:divBdr>
            <w:top w:val="none" w:sz="0" w:space="0" w:color="auto"/>
            <w:left w:val="none" w:sz="0" w:space="0" w:color="auto"/>
            <w:bottom w:val="none" w:sz="0" w:space="0" w:color="auto"/>
            <w:right w:val="none" w:sz="0" w:space="0" w:color="auto"/>
          </w:divBdr>
        </w:div>
        <w:div w:id="1766001453">
          <w:marLeft w:val="640"/>
          <w:marRight w:val="0"/>
          <w:marTop w:val="0"/>
          <w:marBottom w:val="0"/>
          <w:divBdr>
            <w:top w:val="none" w:sz="0" w:space="0" w:color="auto"/>
            <w:left w:val="none" w:sz="0" w:space="0" w:color="auto"/>
            <w:bottom w:val="none" w:sz="0" w:space="0" w:color="auto"/>
            <w:right w:val="none" w:sz="0" w:space="0" w:color="auto"/>
          </w:divBdr>
        </w:div>
        <w:div w:id="1524438601">
          <w:marLeft w:val="640"/>
          <w:marRight w:val="0"/>
          <w:marTop w:val="0"/>
          <w:marBottom w:val="0"/>
          <w:divBdr>
            <w:top w:val="none" w:sz="0" w:space="0" w:color="auto"/>
            <w:left w:val="none" w:sz="0" w:space="0" w:color="auto"/>
            <w:bottom w:val="none" w:sz="0" w:space="0" w:color="auto"/>
            <w:right w:val="none" w:sz="0" w:space="0" w:color="auto"/>
          </w:divBdr>
        </w:div>
        <w:div w:id="1955670340">
          <w:marLeft w:val="640"/>
          <w:marRight w:val="0"/>
          <w:marTop w:val="0"/>
          <w:marBottom w:val="0"/>
          <w:divBdr>
            <w:top w:val="none" w:sz="0" w:space="0" w:color="auto"/>
            <w:left w:val="none" w:sz="0" w:space="0" w:color="auto"/>
            <w:bottom w:val="none" w:sz="0" w:space="0" w:color="auto"/>
            <w:right w:val="none" w:sz="0" w:space="0" w:color="auto"/>
          </w:divBdr>
        </w:div>
        <w:div w:id="673722477">
          <w:marLeft w:val="640"/>
          <w:marRight w:val="0"/>
          <w:marTop w:val="0"/>
          <w:marBottom w:val="0"/>
          <w:divBdr>
            <w:top w:val="none" w:sz="0" w:space="0" w:color="auto"/>
            <w:left w:val="none" w:sz="0" w:space="0" w:color="auto"/>
            <w:bottom w:val="none" w:sz="0" w:space="0" w:color="auto"/>
            <w:right w:val="none" w:sz="0" w:space="0" w:color="auto"/>
          </w:divBdr>
        </w:div>
        <w:div w:id="1692685307">
          <w:marLeft w:val="640"/>
          <w:marRight w:val="0"/>
          <w:marTop w:val="0"/>
          <w:marBottom w:val="0"/>
          <w:divBdr>
            <w:top w:val="none" w:sz="0" w:space="0" w:color="auto"/>
            <w:left w:val="none" w:sz="0" w:space="0" w:color="auto"/>
            <w:bottom w:val="none" w:sz="0" w:space="0" w:color="auto"/>
            <w:right w:val="none" w:sz="0" w:space="0" w:color="auto"/>
          </w:divBdr>
        </w:div>
        <w:div w:id="1963152468">
          <w:marLeft w:val="640"/>
          <w:marRight w:val="0"/>
          <w:marTop w:val="0"/>
          <w:marBottom w:val="0"/>
          <w:divBdr>
            <w:top w:val="none" w:sz="0" w:space="0" w:color="auto"/>
            <w:left w:val="none" w:sz="0" w:space="0" w:color="auto"/>
            <w:bottom w:val="none" w:sz="0" w:space="0" w:color="auto"/>
            <w:right w:val="none" w:sz="0" w:space="0" w:color="auto"/>
          </w:divBdr>
        </w:div>
        <w:div w:id="786848308">
          <w:marLeft w:val="640"/>
          <w:marRight w:val="0"/>
          <w:marTop w:val="0"/>
          <w:marBottom w:val="0"/>
          <w:divBdr>
            <w:top w:val="none" w:sz="0" w:space="0" w:color="auto"/>
            <w:left w:val="none" w:sz="0" w:space="0" w:color="auto"/>
            <w:bottom w:val="none" w:sz="0" w:space="0" w:color="auto"/>
            <w:right w:val="none" w:sz="0" w:space="0" w:color="auto"/>
          </w:divBdr>
        </w:div>
        <w:div w:id="784620167">
          <w:marLeft w:val="640"/>
          <w:marRight w:val="0"/>
          <w:marTop w:val="0"/>
          <w:marBottom w:val="0"/>
          <w:divBdr>
            <w:top w:val="none" w:sz="0" w:space="0" w:color="auto"/>
            <w:left w:val="none" w:sz="0" w:space="0" w:color="auto"/>
            <w:bottom w:val="none" w:sz="0" w:space="0" w:color="auto"/>
            <w:right w:val="none" w:sz="0" w:space="0" w:color="auto"/>
          </w:divBdr>
        </w:div>
        <w:div w:id="116685072">
          <w:marLeft w:val="640"/>
          <w:marRight w:val="0"/>
          <w:marTop w:val="0"/>
          <w:marBottom w:val="0"/>
          <w:divBdr>
            <w:top w:val="none" w:sz="0" w:space="0" w:color="auto"/>
            <w:left w:val="none" w:sz="0" w:space="0" w:color="auto"/>
            <w:bottom w:val="none" w:sz="0" w:space="0" w:color="auto"/>
            <w:right w:val="none" w:sz="0" w:space="0" w:color="auto"/>
          </w:divBdr>
        </w:div>
        <w:div w:id="2100980809">
          <w:marLeft w:val="640"/>
          <w:marRight w:val="0"/>
          <w:marTop w:val="0"/>
          <w:marBottom w:val="0"/>
          <w:divBdr>
            <w:top w:val="none" w:sz="0" w:space="0" w:color="auto"/>
            <w:left w:val="none" w:sz="0" w:space="0" w:color="auto"/>
            <w:bottom w:val="none" w:sz="0" w:space="0" w:color="auto"/>
            <w:right w:val="none" w:sz="0" w:space="0" w:color="auto"/>
          </w:divBdr>
        </w:div>
        <w:div w:id="1445340611">
          <w:marLeft w:val="640"/>
          <w:marRight w:val="0"/>
          <w:marTop w:val="0"/>
          <w:marBottom w:val="0"/>
          <w:divBdr>
            <w:top w:val="none" w:sz="0" w:space="0" w:color="auto"/>
            <w:left w:val="none" w:sz="0" w:space="0" w:color="auto"/>
            <w:bottom w:val="none" w:sz="0" w:space="0" w:color="auto"/>
            <w:right w:val="none" w:sz="0" w:space="0" w:color="auto"/>
          </w:divBdr>
        </w:div>
        <w:div w:id="987243726">
          <w:marLeft w:val="640"/>
          <w:marRight w:val="0"/>
          <w:marTop w:val="0"/>
          <w:marBottom w:val="0"/>
          <w:divBdr>
            <w:top w:val="none" w:sz="0" w:space="0" w:color="auto"/>
            <w:left w:val="none" w:sz="0" w:space="0" w:color="auto"/>
            <w:bottom w:val="none" w:sz="0" w:space="0" w:color="auto"/>
            <w:right w:val="none" w:sz="0" w:space="0" w:color="auto"/>
          </w:divBdr>
        </w:div>
        <w:div w:id="2129548566">
          <w:marLeft w:val="640"/>
          <w:marRight w:val="0"/>
          <w:marTop w:val="0"/>
          <w:marBottom w:val="0"/>
          <w:divBdr>
            <w:top w:val="none" w:sz="0" w:space="0" w:color="auto"/>
            <w:left w:val="none" w:sz="0" w:space="0" w:color="auto"/>
            <w:bottom w:val="none" w:sz="0" w:space="0" w:color="auto"/>
            <w:right w:val="none" w:sz="0" w:space="0" w:color="auto"/>
          </w:divBdr>
        </w:div>
        <w:div w:id="1056659234">
          <w:marLeft w:val="640"/>
          <w:marRight w:val="0"/>
          <w:marTop w:val="0"/>
          <w:marBottom w:val="0"/>
          <w:divBdr>
            <w:top w:val="none" w:sz="0" w:space="0" w:color="auto"/>
            <w:left w:val="none" w:sz="0" w:space="0" w:color="auto"/>
            <w:bottom w:val="none" w:sz="0" w:space="0" w:color="auto"/>
            <w:right w:val="none" w:sz="0" w:space="0" w:color="auto"/>
          </w:divBdr>
        </w:div>
        <w:div w:id="1348674485">
          <w:marLeft w:val="640"/>
          <w:marRight w:val="0"/>
          <w:marTop w:val="0"/>
          <w:marBottom w:val="0"/>
          <w:divBdr>
            <w:top w:val="none" w:sz="0" w:space="0" w:color="auto"/>
            <w:left w:val="none" w:sz="0" w:space="0" w:color="auto"/>
            <w:bottom w:val="none" w:sz="0" w:space="0" w:color="auto"/>
            <w:right w:val="none" w:sz="0" w:space="0" w:color="auto"/>
          </w:divBdr>
        </w:div>
        <w:div w:id="2067871628">
          <w:marLeft w:val="640"/>
          <w:marRight w:val="0"/>
          <w:marTop w:val="0"/>
          <w:marBottom w:val="0"/>
          <w:divBdr>
            <w:top w:val="none" w:sz="0" w:space="0" w:color="auto"/>
            <w:left w:val="none" w:sz="0" w:space="0" w:color="auto"/>
            <w:bottom w:val="none" w:sz="0" w:space="0" w:color="auto"/>
            <w:right w:val="none" w:sz="0" w:space="0" w:color="auto"/>
          </w:divBdr>
        </w:div>
        <w:div w:id="300351626">
          <w:marLeft w:val="640"/>
          <w:marRight w:val="0"/>
          <w:marTop w:val="0"/>
          <w:marBottom w:val="0"/>
          <w:divBdr>
            <w:top w:val="none" w:sz="0" w:space="0" w:color="auto"/>
            <w:left w:val="none" w:sz="0" w:space="0" w:color="auto"/>
            <w:bottom w:val="none" w:sz="0" w:space="0" w:color="auto"/>
            <w:right w:val="none" w:sz="0" w:space="0" w:color="auto"/>
          </w:divBdr>
        </w:div>
        <w:div w:id="915407196">
          <w:marLeft w:val="640"/>
          <w:marRight w:val="0"/>
          <w:marTop w:val="0"/>
          <w:marBottom w:val="0"/>
          <w:divBdr>
            <w:top w:val="none" w:sz="0" w:space="0" w:color="auto"/>
            <w:left w:val="none" w:sz="0" w:space="0" w:color="auto"/>
            <w:bottom w:val="none" w:sz="0" w:space="0" w:color="auto"/>
            <w:right w:val="none" w:sz="0" w:space="0" w:color="auto"/>
          </w:divBdr>
        </w:div>
        <w:div w:id="675769087">
          <w:marLeft w:val="640"/>
          <w:marRight w:val="0"/>
          <w:marTop w:val="0"/>
          <w:marBottom w:val="0"/>
          <w:divBdr>
            <w:top w:val="none" w:sz="0" w:space="0" w:color="auto"/>
            <w:left w:val="none" w:sz="0" w:space="0" w:color="auto"/>
            <w:bottom w:val="none" w:sz="0" w:space="0" w:color="auto"/>
            <w:right w:val="none" w:sz="0" w:space="0" w:color="auto"/>
          </w:divBdr>
        </w:div>
        <w:div w:id="1745763228">
          <w:marLeft w:val="640"/>
          <w:marRight w:val="0"/>
          <w:marTop w:val="0"/>
          <w:marBottom w:val="0"/>
          <w:divBdr>
            <w:top w:val="none" w:sz="0" w:space="0" w:color="auto"/>
            <w:left w:val="none" w:sz="0" w:space="0" w:color="auto"/>
            <w:bottom w:val="none" w:sz="0" w:space="0" w:color="auto"/>
            <w:right w:val="none" w:sz="0" w:space="0" w:color="auto"/>
          </w:divBdr>
        </w:div>
        <w:div w:id="2019040911">
          <w:marLeft w:val="640"/>
          <w:marRight w:val="0"/>
          <w:marTop w:val="0"/>
          <w:marBottom w:val="0"/>
          <w:divBdr>
            <w:top w:val="none" w:sz="0" w:space="0" w:color="auto"/>
            <w:left w:val="none" w:sz="0" w:space="0" w:color="auto"/>
            <w:bottom w:val="none" w:sz="0" w:space="0" w:color="auto"/>
            <w:right w:val="none" w:sz="0" w:space="0" w:color="auto"/>
          </w:divBdr>
        </w:div>
        <w:div w:id="1388262633">
          <w:marLeft w:val="640"/>
          <w:marRight w:val="0"/>
          <w:marTop w:val="0"/>
          <w:marBottom w:val="0"/>
          <w:divBdr>
            <w:top w:val="none" w:sz="0" w:space="0" w:color="auto"/>
            <w:left w:val="none" w:sz="0" w:space="0" w:color="auto"/>
            <w:bottom w:val="none" w:sz="0" w:space="0" w:color="auto"/>
            <w:right w:val="none" w:sz="0" w:space="0" w:color="auto"/>
          </w:divBdr>
        </w:div>
        <w:div w:id="1809325116">
          <w:marLeft w:val="640"/>
          <w:marRight w:val="0"/>
          <w:marTop w:val="0"/>
          <w:marBottom w:val="0"/>
          <w:divBdr>
            <w:top w:val="none" w:sz="0" w:space="0" w:color="auto"/>
            <w:left w:val="none" w:sz="0" w:space="0" w:color="auto"/>
            <w:bottom w:val="none" w:sz="0" w:space="0" w:color="auto"/>
            <w:right w:val="none" w:sz="0" w:space="0" w:color="auto"/>
          </w:divBdr>
        </w:div>
        <w:div w:id="845442817">
          <w:marLeft w:val="640"/>
          <w:marRight w:val="0"/>
          <w:marTop w:val="0"/>
          <w:marBottom w:val="0"/>
          <w:divBdr>
            <w:top w:val="none" w:sz="0" w:space="0" w:color="auto"/>
            <w:left w:val="none" w:sz="0" w:space="0" w:color="auto"/>
            <w:bottom w:val="none" w:sz="0" w:space="0" w:color="auto"/>
            <w:right w:val="none" w:sz="0" w:space="0" w:color="auto"/>
          </w:divBdr>
        </w:div>
        <w:div w:id="270403805">
          <w:marLeft w:val="640"/>
          <w:marRight w:val="0"/>
          <w:marTop w:val="0"/>
          <w:marBottom w:val="0"/>
          <w:divBdr>
            <w:top w:val="none" w:sz="0" w:space="0" w:color="auto"/>
            <w:left w:val="none" w:sz="0" w:space="0" w:color="auto"/>
            <w:bottom w:val="none" w:sz="0" w:space="0" w:color="auto"/>
            <w:right w:val="none" w:sz="0" w:space="0" w:color="auto"/>
          </w:divBdr>
        </w:div>
        <w:div w:id="280697479">
          <w:marLeft w:val="640"/>
          <w:marRight w:val="0"/>
          <w:marTop w:val="0"/>
          <w:marBottom w:val="0"/>
          <w:divBdr>
            <w:top w:val="none" w:sz="0" w:space="0" w:color="auto"/>
            <w:left w:val="none" w:sz="0" w:space="0" w:color="auto"/>
            <w:bottom w:val="none" w:sz="0" w:space="0" w:color="auto"/>
            <w:right w:val="none" w:sz="0" w:space="0" w:color="auto"/>
          </w:divBdr>
        </w:div>
        <w:div w:id="1096826766">
          <w:marLeft w:val="640"/>
          <w:marRight w:val="0"/>
          <w:marTop w:val="0"/>
          <w:marBottom w:val="0"/>
          <w:divBdr>
            <w:top w:val="none" w:sz="0" w:space="0" w:color="auto"/>
            <w:left w:val="none" w:sz="0" w:space="0" w:color="auto"/>
            <w:bottom w:val="none" w:sz="0" w:space="0" w:color="auto"/>
            <w:right w:val="none" w:sz="0" w:space="0" w:color="auto"/>
          </w:divBdr>
        </w:div>
        <w:div w:id="1362513174">
          <w:marLeft w:val="640"/>
          <w:marRight w:val="0"/>
          <w:marTop w:val="0"/>
          <w:marBottom w:val="0"/>
          <w:divBdr>
            <w:top w:val="none" w:sz="0" w:space="0" w:color="auto"/>
            <w:left w:val="none" w:sz="0" w:space="0" w:color="auto"/>
            <w:bottom w:val="none" w:sz="0" w:space="0" w:color="auto"/>
            <w:right w:val="none" w:sz="0" w:space="0" w:color="auto"/>
          </w:divBdr>
        </w:div>
        <w:div w:id="1495683784">
          <w:marLeft w:val="640"/>
          <w:marRight w:val="0"/>
          <w:marTop w:val="0"/>
          <w:marBottom w:val="0"/>
          <w:divBdr>
            <w:top w:val="none" w:sz="0" w:space="0" w:color="auto"/>
            <w:left w:val="none" w:sz="0" w:space="0" w:color="auto"/>
            <w:bottom w:val="none" w:sz="0" w:space="0" w:color="auto"/>
            <w:right w:val="none" w:sz="0" w:space="0" w:color="auto"/>
          </w:divBdr>
        </w:div>
        <w:div w:id="1519613812">
          <w:marLeft w:val="640"/>
          <w:marRight w:val="0"/>
          <w:marTop w:val="0"/>
          <w:marBottom w:val="0"/>
          <w:divBdr>
            <w:top w:val="none" w:sz="0" w:space="0" w:color="auto"/>
            <w:left w:val="none" w:sz="0" w:space="0" w:color="auto"/>
            <w:bottom w:val="none" w:sz="0" w:space="0" w:color="auto"/>
            <w:right w:val="none" w:sz="0" w:space="0" w:color="auto"/>
          </w:divBdr>
        </w:div>
        <w:div w:id="1046569119">
          <w:marLeft w:val="640"/>
          <w:marRight w:val="0"/>
          <w:marTop w:val="0"/>
          <w:marBottom w:val="0"/>
          <w:divBdr>
            <w:top w:val="none" w:sz="0" w:space="0" w:color="auto"/>
            <w:left w:val="none" w:sz="0" w:space="0" w:color="auto"/>
            <w:bottom w:val="none" w:sz="0" w:space="0" w:color="auto"/>
            <w:right w:val="none" w:sz="0" w:space="0" w:color="auto"/>
          </w:divBdr>
        </w:div>
        <w:div w:id="1204682931">
          <w:marLeft w:val="640"/>
          <w:marRight w:val="0"/>
          <w:marTop w:val="0"/>
          <w:marBottom w:val="0"/>
          <w:divBdr>
            <w:top w:val="none" w:sz="0" w:space="0" w:color="auto"/>
            <w:left w:val="none" w:sz="0" w:space="0" w:color="auto"/>
            <w:bottom w:val="none" w:sz="0" w:space="0" w:color="auto"/>
            <w:right w:val="none" w:sz="0" w:space="0" w:color="auto"/>
          </w:divBdr>
        </w:div>
        <w:div w:id="1513687612">
          <w:marLeft w:val="640"/>
          <w:marRight w:val="0"/>
          <w:marTop w:val="0"/>
          <w:marBottom w:val="0"/>
          <w:divBdr>
            <w:top w:val="none" w:sz="0" w:space="0" w:color="auto"/>
            <w:left w:val="none" w:sz="0" w:space="0" w:color="auto"/>
            <w:bottom w:val="none" w:sz="0" w:space="0" w:color="auto"/>
            <w:right w:val="none" w:sz="0" w:space="0" w:color="auto"/>
          </w:divBdr>
        </w:div>
        <w:div w:id="633996046">
          <w:marLeft w:val="640"/>
          <w:marRight w:val="0"/>
          <w:marTop w:val="0"/>
          <w:marBottom w:val="0"/>
          <w:divBdr>
            <w:top w:val="none" w:sz="0" w:space="0" w:color="auto"/>
            <w:left w:val="none" w:sz="0" w:space="0" w:color="auto"/>
            <w:bottom w:val="none" w:sz="0" w:space="0" w:color="auto"/>
            <w:right w:val="none" w:sz="0" w:space="0" w:color="auto"/>
          </w:divBdr>
        </w:div>
        <w:div w:id="1081099850">
          <w:marLeft w:val="640"/>
          <w:marRight w:val="0"/>
          <w:marTop w:val="0"/>
          <w:marBottom w:val="0"/>
          <w:divBdr>
            <w:top w:val="none" w:sz="0" w:space="0" w:color="auto"/>
            <w:left w:val="none" w:sz="0" w:space="0" w:color="auto"/>
            <w:bottom w:val="none" w:sz="0" w:space="0" w:color="auto"/>
            <w:right w:val="none" w:sz="0" w:space="0" w:color="auto"/>
          </w:divBdr>
        </w:div>
        <w:div w:id="413205982">
          <w:marLeft w:val="640"/>
          <w:marRight w:val="0"/>
          <w:marTop w:val="0"/>
          <w:marBottom w:val="0"/>
          <w:divBdr>
            <w:top w:val="none" w:sz="0" w:space="0" w:color="auto"/>
            <w:left w:val="none" w:sz="0" w:space="0" w:color="auto"/>
            <w:bottom w:val="none" w:sz="0" w:space="0" w:color="auto"/>
            <w:right w:val="none" w:sz="0" w:space="0" w:color="auto"/>
          </w:divBdr>
        </w:div>
        <w:div w:id="832797115">
          <w:marLeft w:val="640"/>
          <w:marRight w:val="0"/>
          <w:marTop w:val="0"/>
          <w:marBottom w:val="0"/>
          <w:divBdr>
            <w:top w:val="none" w:sz="0" w:space="0" w:color="auto"/>
            <w:left w:val="none" w:sz="0" w:space="0" w:color="auto"/>
            <w:bottom w:val="none" w:sz="0" w:space="0" w:color="auto"/>
            <w:right w:val="none" w:sz="0" w:space="0" w:color="auto"/>
          </w:divBdr>
        </w:div>
        <w:div w:id="438570820">
          <w:marLeft w:val="640"/>
          <w:marRight w:val="0"/>
          <w:marTop w:val="0"/>
          <w:marBottom w:val="0"/>
          <w:divBdr>
            <w:top w:val="none" w:sz="0" w:space="0" w:color="auto"/>
            <w:left w:val="none" w:sz="0" w:space="0" w:color="auto"/>
            <w:bottom w:val="none" w:sz="0" w:space="0" w:color="auto"/>
            <w:right w:val="none" w:sz="0" w:space="0" w:color="auto"/>
          </w:divBdr>
        </w:div>
        <w:div w:id="1032540382">
          <w:marLeft w:val="640"/>
          <w:marRight w:val="0"/>
          <w:marTop w:val="0"/>
          <w:marBottom w:val="0"/>
          <w:divBdr>
            <w:top w:val="none" w:sz="0" w:space="0" w:color="auto"/>
            <w:left w:val="none" w:sz="0" w:space="0" w:color="auto"/>
            <w:bottom w:val="none" w:sz="0" w:space="0" w:color="auto"/>
            <w:right w:val="none" w:sz="0" w:space="0" w:color="auto"/>
          </w:divBdr>
        </w:div>
        <w:div w:id="1721129007">
          <w:marLeft w:val="640"/>
          <w:marRight w:val="0"/>
          <w:marTop w:val="0"/>
          <w:marBottom w:val="0"/>
          <w:divBdr>
            <w:top w:val="none" w:sz="0" w:space="0" w:color="auto"/>
            <w:left w:val="none" w:sz="0" w:space="0" w:color="auto"/>
            <w:bottom w:val="none" w:sz="0" w:space="0" w:color="auto"/>
            <w:right w:val="none" w:sz="0" w:space="0" w:color="auto"/>
          </w:divBdr>
        </w:div>
        <w:div w:id="741295932">
          <w:marLeft w:val="640"/>
          <w:marRight w:val="0"/>
          <w:marTop w:val="0"/>
          <w:marBottom w:val="0"/>
          <w:divBdr>
            <w:top w:val="none" w:sz="0" w:space="0" w:color="auto"/>
            <w:left w:val="none" w:sz="0" w:space="0" w:color="auto"/>
            <w:bottom w:val="none" w:sz="0" w:space="0" w:color="auto"/>
            <w:right w:val="none" w:sz="0" w:space="0" w:color="auto"/>
          </w:divBdr>
        </w:div>
        <w:div w:id="1810977483">
          <w:marLeft w:val="640"/>
          <w:marRight w:val="0"/>
          <w:marTop w:val="0"/>
          <w:marBottom w:val="0"/>
          <w:divBdr>
            <w:top w:val="none" w:sz="0" w:space="0" w:color="auto"/>
            <w:left w:val="none" w:sz="0" w:space="0" w:color="auto"/>
            <w:bottom w:val="none" w:sz="0" w:space="0" w:color="auto"/>
            <w:right w:val="none" w:sz="0" w:space="0" w:color="auto"/>
          </w:divBdr>
        </w:div>
        <w:div w:id="1717468656">
          <w:marLeft w:val="640"/>
          <w:marRight w:val="0"/>
          <w:marTop w:val="0"/>
          <w:marBottom w:val="0"/>
          <w:divBdr>
            <w:top w:val="none" w:sz="0" w:space="0" w:color="auto"/>
            <w:left w:val="none" w:sz="0" w:space="0" w:color="auto"/>
            <w:bottom w:val="none" w:sz="0" w:space="0" w:color="auto"/>
            <w:right w:val="none" w:sz="0" w:space="0" w:color="auto"/>
          </w:divBdr>
        </w:div>
        <w:div w:id="141510958">
          <w:marLeft w:val="640"/>
          <w:marRight w:val="0"/>
          <w:marTop w:val="0"/>
          <w:marBottom w:val="0"/>
          <w:divBdr>
            <w:top w:val="none" w:sz="0" w:space="0" w:color="auto"/>
            <w:left w:val="none" w:sz="0" w:space="0" w:color="auto"/>
            <w:bottom w:val="none" w:sz="0" w:space="0" w:color="auto"/>
            <w:right w:val="none" w:sz="0" w:space="0" w:color="auto"/>
          </w:divBdr>
        </w:div>
        <w:div w:id="2124416998">
          <w:marLeft w:val="640"/>
          <w:marRight w:val="0"/>
          <w:marTop w:val="0"/>
          <w:marBottom w:val="0"/>
          <w:divBdr>
            <w:top w:val="none" w:sz="0" w:space="0" w:color="auto"/>
            <w:left w:val="none" w:sz="0" w:space="0" w:color="auto"/>
            <w:bottom w:val="none" w:sz="0" w:space="0" w:color="auto"/>
            <w:right w:val="none" w:sz="0" w:space="0" w:color="auto"/>
          </w:divBdr>
        </w:div>
        <w:div w:id="184179562">
          <w:marLeft w:val="640"/>
          <w:marRight w:val="0"/>
          <w:marTop w:val="0"/>
          <w:marBottom w:val="0"/>
          <w:divBdr>
            <w:top w:val="none" w:sz="0" w:space="0" w:color="auto"/>
            <w:left w:val="none" w:sz="0" w:space="0" w:color="auto"/>
            <w:bottom w:val="none" w:sz="0" w:space="0" w:color="auto"/>
            <w:right w:val="none" w:sz="0" w:space="0" w:color="auto"/>
          </w:divBdr>
        </w:div>
        <w:div w:id="278535652">
          <w:marLeft w:val="640"/>
          <w:marRight w:val="0"/>
          <w:marTop w:val="0"/>
          <w:marBottom w:val="0"/>
          <w:divBdr>
            <w:top w:val="none" w:sz="0" w:space="0" w:color="auto"/>
            <w:left w:val="none" w:sz="0" w:space="0" w:color="auto"/>
            <w:bottom w:val="none" w:sz="0" w:space="0" w:color="auto"/>
            <w:right w:val="none" w:sz="0" w:space="0" w:color="auto"/>
          </w:divBdr>
        </w:div>
        <w:div w:id="1045177540">
          <w:marLeft w:val="640"/>
          <w:marRight w:val="0"/>
          <w:marTop w:val="0"/>
          <w:marBottom w:val="0"/>
          <w:divBdr>
            <w:top w:val="none" w:sz="0" w:space="0" w:color="auto"/>
            <w:left w:val="none" w:sz="0" w:space="0" w:color="auto"/>
            <w:bottom w:val="none" w:sz="0" w:space="0" w:color="auto"/>
            <w:right w:val="none" w:sz="0" w:space="0" w:color="auto"/>
          </w:divBdr>
        </w:div>
        <w:div w:id="2076704921">
          <w:marLeft w:val="640"/>
          <w:marRight w:val="0"/>
          <w:marTop w:val="0"/>
          <w:marBottom w:val="0"/>
          <w:divBdr>
            <w:top w:val="none" w:sz="0" w:space="0" w:color="auto"/>
            <w:left w:val="none" w:sz="0" w:space="0" w:color="auto"/>
            <w:bottom w:val="none" w:sz="0" w:space="0" w:color="auto"/>
            <w:right w:val="none" w:sz="0" w:space="0" w:color="auto"/>
          </w:divBdr>
        </w:div>
        <w:div w:id="1848397753">
          <w:marLeft w:val="640"/>
          <w:marRight w:val="0"/>
          <w:marTop w:val="0"/>
          <w:marBottom w:val="0"/>
          <w:divBdr>
            <w:top w:val="none" w:sz="0" w:space="0" w:color="auto"/>
            <w:left w:val="none" w:sz="0" w:space="0" w:color="auto"/>
            <w:bottom w:val="none" w:sz="0" w:space="0" w:color="auto"/>
            <w:right w:val="none" w:sz="0" w:space="0" w:color="auto"/>
          </w:divBdr>
        </w:div>
        <w:div w:id="2117673646">
          <w:marLeft w:val="640"/>
          <w:marRight w:val="0"/>
          <w:marTop w:val="0"/>
          <w:marBottom w:val="0"/>
          <w:divBdr>
            <w:top w:val="none" w:sz="0" w:space="0" w:color="auto"/>
            <w:left w:val="none" w:sz="0" w:space="0" w:color="auto"/>
            <w:bottom w:val="none" w:sz="0" w:space="0" w:color="auto"/>
            <w:right w:val="none" w:sz="0" w:space="0" w:color="auto"/>
          </w:divBdr>
        </w:div>
        <w:div w:id="54356032">
          <w:marLeft w:val="640"/>
          <w:marRight w:val="0"/>
          <w:marTop w:val="0"/>
          <w:marBottom w:val="0"/>
          <w:divBdr>
            <w:top w:val="none" w:sz="0" w:space="0" w:color="auto"/>
            <w:left w:val="none" w:sz="0" w:space="0" w:color="auto"/>
            <w:bottom w:val="none" w:sz="0" w:space="0" w:color="auto"/>
            <w:right w:val="none" w:sz="0" w:space="0" w:color="auto"/>
          </w:divBdr>
        </w:div>
      </w:divsChild>
    </w:div>
    <w:div w:id="184484692">
      <w:bodyDiv w:val="1"/>
      <w:marLeft w:val="0"/>
      <w:marRight w:val="0"/>
      <w:marTop w:val="0"/>
      <w:marBottom w:val="0"/>
      <w:divBdr>
        <w:top w:val="none" w:sz="0" w:space="0" w:color="auto"/>
        <w:left w:val="none" w:sz="0" w:space="0" w:color="auto"/>
        <w:bottom w:val="none" w:sz="0" w:space="0" w:color="auto"/>
        <w:right w:val="none" w:sz="0" w:space="0" w:color="auto"/>
      </w:divBdr>
      <w:divsChild>
        <w:div w:id="874393784">
          <w:marLeft w:val="0"/>
          <w:marRight w:val="0"/>
          <w:marTop w:val="0"/>
          <w:marBottom w:val="0"/>
          <w:divBdr>
            <w:top w:val="none" w:sz="0" w:space="0" w:color="auto"/>
            <w:left w:val="none" w:sz="0" w:space="0" w:color="auto"/>
            <w:bottom w:val="none" w:sz="0" w:space="0" w:color="auto"/>
            <w:right w:val="none" w:sz="0" w:space="0" w:color="auto"/>
          </w:divBdr>
        </w:div>
      </w:divsChild>
    </w:div>
    <w:div w:id="186791382">
      <w:bodyDiv w:val="1"/>
      <w:marLeft w:val="0"/>
      <w:marRight w:val="0"/>
      <w:marTop w:val="0"/>
      <w:marBottom w:val="0"/>
      <w:divBdr>
        <w:top w:val="none" w:sz="0" w:space="0" w:color="auto"/>
        <w:left w:val="none" w:sz="0" w:space="0" w:color="auto"/>
        <w:bottom w:val="none" w:sz="0" w:space="0" w:color="auto"/>
        <w:right w:val="none" w:sz="0" w:space="0" w:color="auto"/>
      </w:divBdr>
      <w:divsChild>
        <w:div w:id="258370808">
          <w:marLeft w:val="0"/>
          <w:marRight w:val="0"/>
          <w:marTop w:val="0"/>
          <w:marBottom w:val="0"/>
          <w:divBdr>
            <w:top w:val="none" w:sz="0" w:space="0" w:color="auto"/>
            <w:left w:val="none" w:sz="0" w:space="0" w:color="auto"/>
            <w:bottom w:val="none" w:sz="0" w:space="0" w:color="auto"/>
            <w:right w:val="none" w:sz="0" w:space="0" w:color="auto"/>
          </w:divBdr>
        </w:div>
      </w:divsChild>
    </w:div>
    <w:div w:id="187911275">
      <w:bodyDiv w:val="1"/>
      <w:marLeft w:val="0"/>
      <w:marRight w:val="0"/>
      <w:marTop w:val="0"/>
      <w:marBottom w:val="0"/>
      <w:divBdr>
        <w:top w:val="none" w:sz="0" w:space="0" w:color="auto"/>
        <w:left w:val="none" w:sz="0" w:space="0" w:color="auto"/>
        <w:bottom w:val="none" w:sz="0" w:space="0" w:color="auto"/>
        <w:right w:val="none" w:sz="0" w:space="0" w:color="auto"/>
      </w:divBdr>
      <w:divsChild>
        <w:div w:id="886915453">
          <w:marLeft w:val="480"/>
          <w:marRight w:val="0"/>
          <w:marTop w:val="0"/>
          <w:marBottom w:val="0"/>
          <w:divBdr>
            <w:top w:val="none" w:sz="0" w:space="0" w:color="auto"/>
            <w:left w:val="none" w:sz="0" w:space="0" w:color="auto"/>
            <w:bottom w:val="none" w:sz="0" w:space="0" w:color="auto"/>
            <w:right w:val="none" w:sz="0" w:space="0" w:color="auto"/>
          </w:divBdr>
        </w:div>
        <w:div w:id="1884750184">
          <w:marLeft w:val="480"/>
          <w:marRight w:val="0"/>
          <w:marTop w:val="0"/>
          <w:marBottom w:val="0"/>
          <w:divBdr>
            <w:top w:val="none" w:sz="0" w:space="0" w:color="auto"/>
            <w:left w:val="none" w:sz="0" w:space="0" w:color="auto"/>
            <w:bottom w:val="none" w:sz="0" w:space="0" w:color="auto"/>
            <w:right w:val="none" w:sz="0" w:space="0" w:color="auto"/>
          </w:divBdr>
        </w:div>
        <w:div w:id="100028842">
          <w:marLeft w:val="480"/>
          <w:marRight w:val="0"/>
          <w:marTop w:val="0"/>
          <w:marBottom w:val="0"/>
          <w:divBdr>
            <w:top w:val="none" w:sz="0" w:space="0" w:color="auto"/>
            <w:left w:val="none" w:sz="0" w:space="0" w:color="auto"/>
            <w:bottom w:val="none" w:sz="0" w:space="0" w:color="auto"/>
            <w:right w:val="none" w:sz="0" w:space="0" w:color="auto"/>
          </w:divBdr>
        </w:div>
        <w:div w:id="2095665670">
          <w:marLeft w:val="480"/>
          <w:marRight w:val="0"/>
          <w:marTop w:val="0"/>
          <w:marBottom w:val="0"/>
          <w:divBdr>
            <w:top w:val="none" w:sz="0" w:space="0" w:color="auto"/>
            <w:left w:val="none" w:sz="0" w:space="0" w:color="auto"/>
            <w:bottom w:val="none" w:sz="0" w:space="0" w:color="auto"/>
            <w:right w:val="none" w:sz="0" w:space="0" w:color="auto"/>
          </w:divBdr>
        </w:div>
        <w:div w:id="1101100160">
          <w:marLeft w:val="480"/>
          <w:marRight w:val="0"/>
          <w:marTop w:val="0"/>
          <w:marBottom w:val="0"/>
          <w:divBdr>
            <w:top w:val="none" w:sz="0" w:space="0" w:color="auto"/>
            <w:left w:val="none" w:sz="0" w:space="0" w:color="auto"/>
            <w:bottom w:val="none" w:sz="0" w:space="0" w:color="auto"/>
            <w:right w:val="none" w:sz="0" w:space="0" w:color="auto"/>
          </w:divBdr>
        </w:div>
        <w:div w:id="2064017440">
          <w:marLeft w:val="480"/>
          <w:marRight w:val="0"/>
          <w:marTop w:val="0"/>
          <w:marBottom w:val="0"/>
          <w:divBdr>
            <w:top w:val="none" w:sz="0" w:space="0" w:color="auto"/>
            <w:left w:val="none" w:sz="0" w:space="0" w:color="auto"/>
            <w:bottom w:val="none" w:sz="0" w:space="0" w:color="auto"/>
            <w:right w:val="none" w:sz="0" w:space="0" w:color="auto"/>
          </w:divBdr>
        </w:div>
        <w:div w:id="1034355015">
          <w:marLeft w:val="480"/>
          <w:marRight w:val="0"/>
          <w:marTop w:val="0"/>
          <w:marBottom w:val="0"/>
          <w:divBdr>
            <w:top w:val="none" w:sz="0" w:space="0" w:color="auto"/>
            <w:left w:val="none" w:sz="0" w:space="0" w:color="auto"/>
            <w:bottom w:val="none" w:sz="0" w:space="0" w:color="auto"/>
            <w:right w:val="none" w:sz="0" w:space="0" w:color="auto"/>
          </w:divBdr>
        </w:div>
        <w:div w:id="429932958">
          <w:marLeft w:val="480"/>
          <w:marRight w:val="0"/>
          <w:marTop w:val="0"/>
          <w:marBottom w:val="0"/>
          <w:divBdr>
            <w:top w:val="none" w:sz="0" w:space="0" w:color="auto"/>
            <w:left w:val="none" w:sz="0" w:space="0" w:color="auto"/>
            <w:bottom w:val="none" w:sz="0" w:space="0" w:color="auto"/>
            <w:right w:val="none" w:sz="0" w:space="0" w:color="auto"/>
          </w:divBdr>
        </w:div>
        <w:div w:id="1652758657">
          <w:marLeft w:val="480"/>
          <w:marRight w:val="0"/>
          <w:marTop w:val="0"/>
          <w:marBottom w:val="0"/>
          <w:divBdr>
            <w:top w:val="none" w:sz="0" w:space="0" w:color="auto"/>
            <w:left w:val="none" w:sz="0" w:space="0" w:color="auto"/>
            <w:bottom w:val="none" w:sz="0" w:space="0" w:color="auto"/>
            <w:right w:val="none" w:sz="0" w:space="0" w:color="auto"/>
          </w:divBdr>
        </w:div>
        <w:div w:id="451292547">
          <w:marLeft w:val="480"/>
          <w:marRight w:val="0"/>
          <w:marTop w:val="0"/>
          <w:marBottom w:val="0"/>
          <w:divBdr>
            <w:top w:val="none" w:sz="0" w:space="0" w:color="auto"/>
            <w:left w:val="none" w:sz="0" w:space="0" w:color="auto"/>
            <w:bottom w:val="none" w:sz="0" w:space="0" w:color="auto"/>
            <w:right w:val="none" w:sz="0" w:space="0" w:color="auto"/>
          </w:divBdr>
        </w:div>
        <w:div w:id="227157953">
          <w:marLeft w:val="480"/>
          <w:marRight w:val="0"/>
          <w:marTop w:val="0"/>
          <w:marBottom w:val="0"/>
          <w:divBdr>
            <w:top w:val="none" w:sz="0" w:space="0" w:color="auto"/>
            <w:left w:val="none" w:sz="0" w:space="0" w:color="auto"/>
            <w:bottom w:val="none" w:sz="0" w:space="0" w:color="auto"/>
            <w:right w:val="none" w:sz="0" w:space="0" w:color="auto"/>
          </w:divBdr>
        </w:div>
        <w:div w:id="447043384">
          <w:marLeft w:val="480"/>
          <w:marRight w:val="0"/>
          <w:marTop w:val="0"/>
          <w:marBottom w:val="0"/>
          <w:divBdr>
            <w:top w:val="none" w:sz="0" w:space="0" w:color="auto"/>
            <w:left w:val="none" w:sz="0" w:space="0" w:color="auto"/>
            <w:bottom w:val="none" w:sz="0" w:space="0" w:color="auto"/>
            <w:right w:val="none" w:sz="0" w:space="0" w:color="auto"/>
          </w:divBdr>
        </w:div>
        <w:div w:id="829294384">
          <w:marLeft w:val="480"/>
          <w:marRight w:val="0"/>
          <w:marTop w:val="0"/>
          <w:marBottom w:val="0"/>
          <w:divBdr>
            <w:top w:val="none" w:sz="0" w:space="0" w:color="auto"/>
            <w:left w:val="none" w:sz="0" w:space="0" w:color="auto"/>
            <w:bottom w:val="none" w:sz="0" w:space="0" w:color="auto"/>
            <w:right w:val="none" w:sz="0" w:space="0" w:color="auto"/>
          </w:divBdr>
        </w:div>
        <w:div w:id="879585015">
          <w:marLeft w:val="480"/>
          <w:marRight w:val="0"/>
          <w:marTop w:val="0"/>
          <w:marBottom w:val="0"/>
          <w:divBdr>
            <w:top w:val="none" w:sz="0" w:space="0" w:color="auto"/>
            <w:left w:val="none" w:sz="0" w:space="0" w:color="auto"/>
            <w:bottom w:val="none" w:sz="0" w:space="0" w:color="auto"/>
            <w:right w:val="none" w:sz="0" w:space="0" w:color="auto"/>
          </w:divBdr>
        </w:div>
        <w:div w:id="958990259">
          <w:marLeft w:val="480"/>
          <w:marRight w:val="0"/>
          <w:marTop w:val="0"/>
          <w:marBottom w:val="0"/>
          <w:divBdr>
            <w:top w:val="none" w:sz="0" w:space="0" w:color="auto"/>
            <w:left w:val="none" w:sz="0" w:space="0" w:color="auto"/>
            <w:bottom w:val="none" w:sz="0" w:space="0" w:color="auto"/>
            <w:right w:val="none" w:sz="0" w:space="0" w:color="auto"/>
          </w:divBdr>
        </w:div>
        <w:div w:id="1928272234">
          <w:marLeft w:val="480"/>
          <w:marRight w:val="0"/>
          <w:marTop w:val="0"/>
          <w:marBottom w:val="0"/>
          <w:divBdr>
            <w:top w:val="none" w:sz="0" w:space="0" w:color="auto"/>
            <w:left w:val="none" w:sz="0" w:space="0" w:color="auto"/>
            <w:bottom w:val="none" w:sz="0" w:space="0" w:color="auto"/>
            <w:right w:val="none" w:sz="0" w:space="0" w:color="auto"/>
          </w:divBdr>
        </w:div>
        <w:div w:id="353111766">
          <w:marLeft w:val="480"/>
          <w:marRight w:val="0"/>
          <w:marTop w:val="0"/>
          <w:marBottom w:val="0"/>
          <w:divBdr>
            <w:top w:val="none" w:sz="0" w:space="0" w:color="auto"/>
            <w:left w:val="none" w:sz="0" w:space="0" w:color="auto"/>
            <w:bottom w:val="none" w:sz="0" w:space="0" w:color="auto"/>
            <w:right w:val="none" w:sz="0" w:space="0" w:color="auto"/>
          </w:divBdr>
        </w:div>
        <w:div w:id="1033504353">
          <w:marLeft w:val="480"/>
          <w:marRight w:val="0"/>
          <w:marTop w:val="0"/>
          <w:marBottom w:val="0"/>
          <w:divBdr>
            <w:top w:val="none" w:sz="0" w:space="0" w:color="auto"/>
            <w:left w:val="none" w:sz="0" w:space="0" w:color="auto"/>
            <w:bottom w:val="none" w:sz="0" w:space="0" w:color="auto"/>
            <w:right w:val="none" w:sz="0" w:space="0" w:color="auto"/>
          </w:divBdr>
        </w:div>
        <w:div w:id="816727509">
          <w:marLeft w:val="480"/>
          <w:marRight w:val="0"/>
          <w:marTop w:val="0"/>
          <w:marBottom w:val="0"/>
          <w:divBdr>
            <w:top w:val="none" w:sz="0" w:space="0" w:color="auto"/>
            <w:left w:val="none" w:sz="0" w:space="0" w:color="auto"/>
            <w:bottom w:val="none" w:sz="0" w:space="0" w:color="auto"/>
            <w:right w:val="none" w:sz="0" w:space="0" w:color="auto"/>
          </w:divBdr>
        </w:div>
        <w:div w:id="261960223">
          <w:marLeft w:val="480"/>
          <w:marRight w:val="0"/>
          <w:marTop w:val="0"/>
          <w:marBottom w:val="0"/>
          <w:divBdr>
            <w:top w:val="none" w:sz="0" w:space="0" w:color="auto"/>
            <w:left w:val="none" w:sz="0" w:space="0" w:color="auto"/>
            <w:bottom w:val="none" w:sz="0" w:space="0" w:color="auto"/>
            <w:right w:val="none" w:sz="0" w:space="0" w:color="auto"/>
          </w:divBdr>
        </w:div>
        <w:div w:id="1959337736">
          <w:marLeft w:val="480"/>
          <w:marRight w:val="0"/>
          <w:marTop w:val="0"/>
          <w:marBottom w:val="0"/>
          <w:divBdr>
            <w:top w:val="none" w:sz="0" w:space="0" w:color="auto"/>
            <w:left w:val="none" w:sz="0" w:space="0" w:color="auto"/>
            <w:bottom w:val="none" w:sz="0" w:space="0" w:color="auto"/>
            <w:right w:val="none" w:sz="0" w:space="0" w:color="auto"/>
          </w:divBdr>
        </w:div>
        <w:div w:id="1979409753">
          <w:marLeft w:val="480"/>
          <w:marRight w:val="0"/>
          <w:marTop w:val="0"/>
          <w:marBottom w:val="0"/>
          <w:divBdr>
            <w:top w:val="none" w:sz="0" w:space="0" w:color="auto"/>
            <w:left w:val="none" w:sz="0" w:space="0" w:color="auto"/>
            <w:bottom w:val="none" w:sz="0" w:space="0" w:color="auto"/>
            <w:right w:val="none" w:sz="0" w:space="0" w:color="auto"/>
          </w:divBdr>
        </w:div>
        <w:div w:id="481502900">
          <w:marLeft w:val="480"/>
          <w:marRight w:val="0"/>
          <w:marTop w:val="0"/>
          <w:marBottom w:val="0"/>
          <w:divBdr>
            <w:top w:val="none" w:sz="0" w:space="0" w:color="auto"/>
            <w:left w:val="none" w:sz="0" w:space="0" w:color="auto"/>
            <w:bottom w:val="none" w:sz="0" w:space="0" w:color="auto"/>
            <w:right w:val="none" w:sz="0" w:space="0" w:color="auto"/>
          </w:divBdr>
        </w:div>
        <w:div w:id="1244873868">
          <w:marLeft w:val="480"/>
          <w:marRight w:val="0"/>
          <w:marTop w:val="0"/>
          <w:marBottom w:val="0"/>
          <w:divBdr>
            <w:top w:val="none" w:sz="0" w:space="0" w:color="auto"/>
            <w:left w:val="none" w:sz="0" w:space="0" w:color="auto"/>
            <w:bottom w:val="none" w:sz="0" w:space="0" w:color="auto"/>
            <w:right w:val="none" w:sz="0" w:space="0" w:color="auto"/>
          </w:divBdr>
        </w:div>
        <w:div w:id="1443649662">
          <w:marLeft w:val="480"/>
          <w:marRight w:val="0"/>
          <w:marTop w:val="0"/>
          <w:marBottom w:val="0"/>
          <w:divBdr>
            <w:top w:val="none" w:sz="0" w:space="0" w:color="auto"/>
            <w:left w:val="none" w:sz="0" w:space="0" w:color="auto"/>
            <w:bottom w:val="none" w:sz="0" w:space="0" w:color="auto"/>
            <w:right w:val="none" w:sz="0" w:space="0" w:color="auto"/>
          </w:divBdr>
        </w:div>
        <w:div w:id="2054619473">
          <w:marLeft w:val="480"/>
          <w:marRight w:val="0"/>
          <w:marTop w:val="0"/>
          <w:marBottom w:val="0"/>
          <w:divBdr>
            <w:top w:val="none" w:sz="0" w:space="0" w:color="auto"/>
            <w:left w:val="none" w:sz="0" w:space="0" w:color="auto"/>
            <w:bottom w:val="none" w:sz="0" w:space="0" w:color="auto"/>
            <w:right w:val="none" w:sz="0" w:space="0" w:color="auto"/>
          </w:divBdr>
        </w:div>
        <w:div w:id="261228424">
          <w:marLeft w:val="480"/>
          <w:marRight w:val="0"/>
          <w:marTop w:val="0"/>
          <w:marBottom w:val="0"/>
          <w:divBdr>
            <w:top w:val="none" w:sz="0" w:space="0" w:color="auto"/>
            <w:left w:val="none" w:sz="0" w:space="0" w:color="auto"/>
            <w:bottom w:val="none" w:sz="0" w:space="0" w:color="auto"/>
            <w:right w:val="none" w:sz="0" w:space="0" w:color="auto"/>
          </w:divBdr>
        </w:div>
        <w:div w:id="1852262326">
          <w:marLeft w:val="480"/>
          <w:marRight w:val="0"/>
          <w:marTop w:val="0"/>
          <w:marBottom w:val="0"/>
          <w:divBdr>
            <w:top w:val="none" w:sz="0" w:space="0" w:color="auto"/>
            <w:left w:val="none" w:sz="0" w:space="0" w:color="auto"/>
            <w:bottom w:val="none" w:sz="0" w:space="0" w:color="auto"/>
            <w:right w:val="none" w:sz="0" w:space="0" w:color="auto"/>
          </w:divBdr>
        </w:div>
        <w:div w:id="743576648">
          <w:marLeft w:val="480"/>
          <w:marRight w:val="0"/>
          <w:marTop w:val="0"/>
          <w:marBottom w:val="0"/>
          <w:divBdr>
            <w:top w:val="none" w:sz="0" w:space="0" w:color="auto"/>
            <w:left w:val="none" w:sz="0" w:space="0" w:color="auto"/>
            <w:bottom w:val="none" w:sz="0" w:space="0" w:color="auto"/>
            <w:right w:val="none" w:sz="0" w:space="0" w:color="auto"/>
          </w:divBdr>
        </w:div>
        <w:div w:id="520554957">
          <w:marLeft w:val="480"/>
          <w:marRight w:val="0"/>
          <w:marTop w:val="0"/>
          <w:marBottom w:val="0"/>
          <w:divBdr>
            <w:top w:val="none" w:sz="0" w:space="0" w:color="auto"/>
            <w:left w:val="none" w:sz="0" w:space="0" w:color="auto"/>
            <w:bottom w:val="none" w:sz="0" w:space="0" w:color="auto"/>
            <w:right w:val="none" w:sz="0" w:space="0" w:color="auto"/>
          </w:divBdr>
        </w:div>
      </w:divsChild>
    </w:div>
    <w:div w:id="188296332">
      <w:bodyDiv w:val="1"/>
      <w:marLeft w:val="0"/>
      <w:marRight w:val="0"/>
      <w:marTop w:val="0"/>
      <w:marBottom w:val="0"/>
      <w:divBdr>
        <w:top w:val="none" w:sz="0" w:space="0" w:color="auto"/>
        <w:left w:val="none" w:sz="0" w:space="0" w:color="auto"/>
        <w:bottom w:val="none" w:sz="0" w:space="0" w:color="auto"/>
        <w:right w:val="none" w:sz="0" w:space="0" w:color="auto"/>
      </w:divBdr>
      <w:divsChild>
        <w:div w:id="460223123">
          <w:marLeft w:val="480"/>
          <w:marRight w:val="0"/>
          <w:marTop w:val="0"/>
          <w:marBottom w:val="0"/>
          <w:divBdr>
            <w:top w:val="none" w:sz="0" w:space="0" w:color="auto"/>
            <w:left w:val="none" w:sz="0" w:space="0" w:color="auto"/>
            <w:bottom w:val="none" w:sz="0" w:space="0" w:color="auto"/>
            <w:right w:val="none" w:sz="0" w:space="0" w:color="auto"/>
          </w:divBdr>
        </w:div>
        <w:div w:id="689259357">
          <w:marLeft w:val="480"/>
          <w:marRight w:val="0"/>
          <w:marTop w:val="0"/>
          <w:marBottom w:val="0"/>
          <w:divBdr>
            <w:top w:val="none" w:sz="0" w:space="0" w:color="auto"/>
            <w:left w:val="none" w:sz="0" w:space="0" w:color="auto"/>
            <w:bottom w:val="none" w:sz="0" w:space="0" w:color="auto"/>
            <w:right w:val="none" w:sz="0" w:space="0" w:color="auto"/>
          </w:divBdr>
        </w:div>
        <w:div w:id="1855456850">
          <w:marLeft w:val="480"/>
          <w:marRight w:val="0"/>
          <w:marTop w:val="0"/>
          <w:marBottom w:val="0"/>
          <w:divBdr>
            <w:top w:val="none" w:sz="0" w:space="0" w:color="auto"/>
            <w:left w:val="none" w:sz="0" w:space="0" w:color="auto"/>
            <w:bottom w:val="none" w:sz="0" w:space="0" w:color="auto"/>
            <w:right w:val="none" w:sz="0" w:space="0" w:color="auto"/>
          </w:divBdr>
        </w:div>
        <w:div w:id="1862009677">
          <w:marLeft w:val="480"/>
          <w:marRight w:val="0"/>
          <w:marTop w:val="0"/>
          <w:marBottom w:val="0"/>
          <w:divBdr>
            <w:top w:val="none" w:sz="0" w:space="0" w:color="auto"/>
            <w:left w:val="none" w:sz="0" w:space="0" w:color="auto"/>
            <w:bottom w:val="none" w:sz="0" w:space="0" w:color="auto"/>
            <w:right w:val="none" w:sz="0" w:space="0" w:color="auto"/>
          </w:divBdr>
        </w:div>
        <w:div w:id="796339115">
          <w:marLeft w:val="480"/>
          <w:marRight w:val="0"/>
          <w:marTop w:val="0"/>
          <w:marBottom w:val="0"/>
          <w:divBdr>
            <w:top w:val="none" w:sz="0" w:space="0" w:color="auto"/>
            <w:left w:val="none" w:sz="0" w:space="0" w:color="auto"/>
            <w:bottom w:val="none" w:sz="0" w:space="0" w:color="auto"/>
            <w:right w:val="none" w:sz="0" w:space="0" w:color="auto"/>
          </w:divBdr>
        </w:div>
        <w:div w:id="1429621924">
          <w:marLeft w:val="480"/>
          <w:marRight w:val="0"/>
          <w:marTop w:val="0"/>
          <w:marBottom w:val="0"/>
          <w:divBdr>
            <w:top w:val="none" w:sz="0" w:space="0" w:color="auto"/>
            <w:left w:val="none" w:sz="0" w:space="0" w:color="auto"/>
            <w:bottom w:val="none" w:sz="0" w:space="0" w:color="auto"/>
            <w:right w:val="none" w:sz="0" w:space="0" w:color="auto"/>
          </w:divBdr>
        </w:div>
        <w:div w:id="1534273431">
          <w:marLeft w:val="480"/>
          <w:marRight w:val="0"/>
          <w:marTop w:val="0"/>
          <w:marBottom w:val="0"/>
          <w:divBdr>
            <w:top w:val="none" w:sz="0" w:space="0" w:color="auto"/>
            <w:left w:val="none" w:sz="0" w:space="0" w:color="auto"/>
            <w:bottom w:val="none" w:sz="0" w:space="0" w:color="auto"/>
            <w:right w:val="none" w:sz="0" w:space="0" w:color="auto"/>
          </w:divBdr>
        </w:div>
        <w:div w:id="1496919664">
          <w:marLeft w:val="480"/>
          <w:marRight w:val="0"/>
          <w:marTop w:val="0"/>
          <w:marBottom w:val="0"/>
          <w:divBdr>
            <w:top w:val="none" w:sz="0" w:space="0" w:color="auto"/>
            <w:left w:val="none" w:sz="0" w:space="0" w:color="auto"/>
            <w:bottom w:val="none" w:sz="0" w:space="0" w:color="auto"/>
            <w:right w:val="none" w:sz="0" w:space="0" w:color="auto"/>
          </w:divBdr>
        </w:div>
        <w:div w:id="640504562">
          <w:marLeft w:val="480"/>
          <w:marRight w:val="0"/>
          <w:marTop w:val="0"/>
          <w:marBottom w:val="0"/>
          <w:divBdr>
            <w:top w:val="none" w:sz="0" w:space="0" w:color="auto"/>
            <w:left w:val="none" w:sz="0" w:space="0" w:color="auto"/>
            <w:bottom w:val="none" w:sz="0" w:space="0" w:color="auto"/>
            <w:right w:val="none" w:sz="0" w:space="0" w:color="auto"/>
          </w:divBdr>
        </w:div>
        <w:div w:id="500389035">
          <w:marLeft w:val="480"/>
          <w:marRight w:val="0"/>
          <w:marTop w:val="0"/>
          <w:marBottom w:val="0"/>
          <w:divBdr>
            <w:top w:val="none" w:sz="0" w:space="0" w:color="auto"/>
            <w:left w:val="none" w:sz="0" w:space="0" w:color="auto"/>
            <w:bottom w:val="none" w:sz="0" w:space="0" w:color="auto"/>
            <w:right w:val="none" w:sz="0" w:space="0" w:color="auto"/>
          </w:divBdr>
        </w:div>
        <w:div w:id="878513019">
          <w:marLeft w:val="480"/>
          <w:marRight w:val="0"/>
          <w:marTop w:val="0"/>
          <w:marBottom w:val="0"/>
          <w:divBdr>
            <w:top w:val="none" w:sz="0" w:space="0" w:color="auto"/>
            <w:left w:val="none" w:sz="0" w:space="0" w:color="auto"/>
            <w:bottom w:val="none" w:sz="0" w:space="0" w:color="auto"/>
            <w:right w:val="none" w:sz="0" w:space="0" w:color="auto"/>
          </w:divBdr>
        </w:div>
        <w:div w:id="1829441325">
          <w:marLeft w:val="480"/>
          <w:marRight w:val="0"/>
          <w:marTop w:val="0"/>
          <w:marBottom w:val="0"/>
          <w:divBdr>
            <w:top w:val="none" w:sz="0" w:space="0" w:color="auto"/>
            <w:left w:val="none" w:sz="0" w:space="0" w:color="auto"/>
            <w:bottom w:val="none" w:sz="0" w:space="0" w:color="auto"/>
            <w:right w:val="none" w:sz="0" w:space="0" w:color="auto"/>
          </w:divBdr>
        </w:div>
        <w:div w:id="1074740545">
          <w:marLeft w:val="480"/>
          <w:marRight w:val="0"/>
          <w:marTop w:val="0"/>
          <w:marBottom w:val="0"/>
          <w:divBdr>
            <w:top w:val="none" w:sz="0" w:space="0" w:color="auto"/>
            <w:left w:val="none" w:sz="0" w:space="0" w:color="auto"/>
            <w:bottom w:val="none" w:sz="0" w:space="0" w:color="auto"/>
            <w:right w:val="none" w:sz="0" w:space="0" w:color="auto"/>
          </w:divBdr>
        </w:div>
        <w:div w:id="7607467">
          <w:marLeft w:val="480"/>
          <w:marRight w:val="0"/>
          <w:marTop w:val="0"/>
          <w:marBottom w:val="0"/>
          <w:divBdr>
            <w:top w:val="none" w:sz="0" w:space="0" w:color="auto"/>
            <w:left w:val="none" w:sz="0" w:space="0" w:color="auto"/>
            <w:bottom w:val="none" w:sz="0" w:space="0" w:color="auto"/>
            <w:right w:val="none" w:sz="0" w:space="0" w:color="auto"/>
          </w:divBdr>
        </w:div>
        <w:div w:id="2046787532">
          <w:marLeft w:val="480"/>
          <w:marRight w:val="0"/>
          <w:marTop w:val="0"/>
          <w:marBottom w:val="0"/>
          <w:divBdr>
            <w:top w:val="none" w:sz="0" w:space="0" w:color="auto"/>
            <w:left w:val="none" w:sz="0" w:space="0" w:color="auto"/>
            <w:bottom w:val="none" w:sz="0" w:space="0" w:color="auto"/>
            <w:right w:val="none" w:sz="0" w:space="0" w:color="auto"/>
          </w:divBdr>
        </w:div>
        <w:div w:id="1365523393">
          <w:marLeft w:val="480"/>
          <w:marRight w:val="0"/>
          <w:marTop w:val="0"/>
          <w:marBottom w:val="0"/>
          <w:divBdr>
            <w:top w:val="none" w:sz="0" w:space="0" w:color="auto"/>
            <w:left w:val="none" w:sz="0" w:space="0" w:color="auto"/>
            <w:bottom w:val="none" w:sz="0" w:space="0" w:color="auto"/>
            <w:right w:val="none" w:sz="0" w:space="0" w:color="auto"/>
          </w:divBdr>
        </w:div>
        <w:div w:id="1778597420">
          <w:marLeft w:val="480"/>
          <w:marRight w:val="0"/>
          <w:marTop w:val="0"/>
          <w:marBottom w:val="0"/>
          <w:divBdr>
            <w:top w:val="none" w:sz="0" w:space="0" w:color="auto"/>
            <w:left w:val="none" w:sz="0" w:space="0" w:color="auto"/>
            <w:bottom w:val="none" w:sz="0" w:space="0" w:color="auto"/>
            <w:right w:val="none" w:sz="0" w:space="0" w:color="auto"/>
          </w:divBdr>
        </w:div>
        <w:div w:id="627589912">
          <w:marLeft w:val="480"/>
          <w:marRight w:val="0"/>
          <w:marTop w:val="0"/>
          <w:marBottom w:val="0"/>
          <w:divBdr>
            <w:top w:val="none" w:sz="0" w:space="0" w:color="auto"/>
            <w:left w:val="none" w:sz="0" w:space="0" w:color="auto"/>
            <w:bottom w:val="none" w:sz="0" w:space="0" w:color="auto"/>
            <w:right w:val="none" w:sz="0" w:space="0" w:color="auto"/>
          </w:divBdr>
        </w:div>
        <w:div w:id="417405258">
          <w:marLeft w:val="480"/>
          <w:marRight w:val="0"/>
          <w:marTop w:val="0"/>
          <w:marBottom w:val="0"/>
          <w:divBdr>
            <w:top w:val="none" w:sz="0" w:space="0" w:color="auto"/>
            <w:left w:val="none" w:sz="0" w:space="0" w:color="auto"/>
            <w:bottom w:val="none" w:sz="0" w:space="0" w:color="auto"/>
            <w:right w:val="none" w:sz="0" w:space="0" w:color="auto"/>
          </w:divBdr>
        </w:div>
        <w:div w:id="894312449">
          <w:marLeft w:val="480"/>
          <w:marRight w:val="0"/>
          <w:marTop w:val="0"/>
          <w:marBottom w:val="0"/>
          <w:divBdr>
            <w:top w:val="none" w:sz="0" w:space="0" w:color="auto"/>
            <w:left w:val="none" w:sz="0" w:space="0" w:color="auto"/>
            <w:bottom w:val="none" w:sz="0" w:space="0" w:color="auto"/>
            <w:right w:val="none" w:sz="0" w:space="0" w:color="auto"/>
          </w:divBdr>
        </w:div>
        <w:div w:id="1487698052">
          <w:marLeft w:val="480"/>
          <w:marRight w:val="0"/>
          <w:marTop w:val="0"/>
          <w:marBottom w:val="0"/>
          <w:divBdr>
            <w:top w:val="none" w:sz="0" w:space="0" w:color="auto"/>
            <w:left w:val="none" w:sz="0" w:space="0" w:color="auto"/>
            <w:bottom w:val="none" w:sz="0" w:space="0" w:color="auto"/>
            <w:right w:val="none" w:sz="0" w:space="0" w:color="auto"/>
          </w:divBdr>
        </w:div>
        <w:div w:id="155268298">
          <w:marLeft w:val="480"/>
          <w:marRight w:val="0"/>
          <w:marTop w:val="0"/>
          <w:marBottom w:val="0"/>
          <w:divBdr>
            <w:top w:val="none" w:sz="0" w:space="0" w:color="auto"/>
            <w:left w:val="none" w:sz="0" w:space="0" w:color="auto"/>
            <w:bottom w:val="none" w:sz="0" w:space="0" w:color="auto"/>
            <w:right w:val="none" w:sz="0" w:space="0" w:color="auto"/>
          </w:divBdr>
        </w:div>
        <w:div w:id="1319964217">
          <w:marLeft w:val="480"/>
          <w:marRight w:val="0"/>
          <w:marTop w:val="0"/>
          <w:marBottom w:val="0"/>
          <w:divBdr>
            <w:top w:val="none" w:sz="0" w:space="0" w:color="auto"/>
            <w:left w:val="none" w:sz="0" w:space="0" w:color="auto"/>
            <w:bottom w:val="none" w:sz="0" w:space="0" w:color="auto"/>
            <w:right w:val="none" w:sz="0" w:space="0" w:color="auto"/>
          </w:divBdr>
        </w:div>
        <w:div w:id="683363505">
          <w:marLeft w:val="480"/>
          <w:marRight w:val="0"/>
          <w:marTop w:val="0"/>
          <w:marBottom w:val="0"/>
          <w:divBdr>
            <w:top w:val="none" w:sz="0" w:space="0" w:color="auto"/>
            <w:left w:val="none" w:sz="0" w:space="0" w:color="auto"/>
            <w:bottom w:val="none" w:sz="0" w:space="0" w:color="auto"/>
            <w:right w:val="none" w:sz="0" w:space="0" w:color="auto"/>
          </w:divBdr>
        </w:div>
        <w:div w:id="839127132">
          <w:marLeft w:val="480"/>
          <w:marRight w:val="0"/>
          <w:marTop w:val="0"/>
          <w:marBottom w:val="0"/>
          <w:divBdr>
            <w:top w:val="none" w:sz="0" w:space="0" w:color="auto"/>
            <w:left w:val="none" w:sz="0" w:space="0" w:color="auto"/>
            <w:bottom w:val="none" w:sz="0" w:space="0" w:color="auto"/>
            <w:right w:val="none" w:sz="0" w:space="0" w:color="auto"/>
          </w:divBdr>
        </w:div>
        <w:div w:id="451217868">
          <w:marLeft w:val="480"/>
          <w:marRight w:val="0"/>
          <w:marTop w:val="0"/>
          <w:marBottom w:val="0"/>
          <w:divBdr>
            <w:top w:val="none" w:sz="0" w:space="0" w:color="auto"/>
            <w:left w:val="none" w:sz="0" w:space="0" w:color="auto"/>
            <w:bottom w:val="none" w:sz="0" w:space="0" w:color="auto"/>
            <w:right w:val="none" w:sz="0" w:space="0" w:color="auto"/>
          </w:divBdr>
        </w:div>
        <w:div w:id="1494176207">
          <w:marLeft w:val="480"/>
          <w:marRight w:val="0"/>
          <w:marTop w:val="0"/>
          <w:marBottom w:val="0"/>
          <w:divBdr>
            <w:top w:val="none" w:sz="0" w:space="0" w:color="auto"/>
            <w:left w:val="none" w:sz="0" w:space="0" w:color="auto"/>
            <w:bottom w:val="none" w:sz="0" w:space="0" w:color="auto"/>
            <w:right w:val="none" w:sz="0" w:space="0" w:color="auto"/>
          </w:divBdr>
        </w:div>
        <w:div w:id="183793137">
          <w:marLeft w:val="480"/>
          <w:marRight w:val="0"/>
          <w:marTop w:val="0"/>
          <w:marBottom w:val="0"/>
          <w:divBdr>
            <w:top w:val="none" w:sz="0" w:space="0" w:color="auto"/>
            <w:left w:val="none" w:sz="0" w:space="0" w:color="auto"/>
            <w:bottom w:val="none" w:sz="0" w:space="0" w:color="auto"/>
            <w:right w:val="none" w:sz="0" w:space="0" w:color="auto"/>
          </w:divBdr>
        </w:div>
        <w:div w:id="1006371169">
          <w:marLeft w:val="480"/>
          <w:marRight w:val="0"/>
          <w:marTop w:val="0"/>
          <w:marBottom w:val="0"/>
          <w:divBdr>
            <w:top w:val="none" w:sz="0" w:space="0" w:color="auto"/>
            <w:left w:val="none" w:sz="0" w:space="0" w:color="auto"/>
            <w:bottom w:val="none" w:sz="0" w:space="0" w:color="auto"/>
            <w:right w:val="none" w:sz="0" w:space="0" w:color="auto"/>
          </w:divBdr>
        </w:div>
        <w:div w:id="1880511525">
          <w:marLeft w:val="480"/>
          <w:marRight w:val="0"/>
          <w:marTop w:val="0"/>
          <w:marBottom w:val="0"/>
          <w:divBdr>
            <w:top w:val="none" w:sz="0" w:space="0" w:color="auto"/>
            <w:left w:val="none" w:sz="0" w:space="0" w:color="auto"/>
            <w:bottom w:val="none" w:sz="0" w:space="0" w:color="auto"/>
            <w:right w:val="none" w:sz="0" w:space="0" w:color="auto"/>
          </w:divBdr>
        </w:div>
        <w:div w:id="566305328">
          <w:marLeft w:val="480"/>
          <w:marRight w:val="0"/>
          <w:marTop w:val="0"/>
          <w:marBottom w:val="0"/>
          <w:divBdr>
            <w:top w:val="none" w:sz="0" w:space="0" w:color="auto"/>
            <w:left w:val="none" w:sz="0" w:space="0" w:color="auto"/>
            <w:bottom w:val="none" w:sz="0" w:space="0" w:color="auto"/>
            <w:right w:val="none" w:sz="0" w:space="0" w:color="auto"/>
          </w:divBdr>
        </w:div>
        <w:div w:id="204024870">
          <w:marLeft w:val="480"/>
          <w:marRight w:val="0"/>
          <w:marTop w:val="0"/>
          <w:marBottom w:val="0"/>
          <w:divBdr>
            <w:top w:val="none" w:sz="0" w:space="0" w:color="auto"/>
            <w:left w:val="none" w:sz="0" w:space="0" w:color="auto"/>
            <w:bottom w:val="none" w:sz="0" w:space="0" w:color="auto"/>
            <w:right w:val="none" w:sz="0" w:space="0" w:color="auto"/>
          </w:divBdr>
        </w:div>
        <w:div w:id="1120801737">
          <w:marLeft w:val="480"/>
          <w:marRight w:val="0"/>
          <w:marTop w:val="0"/>
          <w:marBottom w:val="0"/>
          <w:divBdr>
            <w:top w:val="none" w:sz="0" w:space="0" w:color="auto"/>
            <w:left w:val="none" w:sz="0" w:space="0" w:color="auto"/>
            <w:bottom w:val="none" w:sz="0" w:space="0" w:color="auto"/>
            <w:right w:val="none" w:sz="0" w:space="0" w:color="auto"/>
          </w:divBdr>
        </w:div>
        <w:div w:id="68622090">
          <w:marLeft w:val="480"/>
          <w:marRight w:val="0"/>
          <w:marTop w:val="0"/>
          <w:marBottom w:val="0"/>
          <w:divBdr>
            <w:top w:val="none" w:sz="0" w:space="0" w:color="auto"/>
            <w:left w:val="none" w:sz="0" w:space="0" w:color="auto"/>
            <w:bottom w:val="none" w:sz="0" w:space="0" w:color="auto"/>
            <w:right w:val="none" w:sz="0" w:space="0" w:color="auto"/>
          </w:divBdr>
        </w:div>
        <w:div w:id="2005745131">
          <w:marLeft w:val="480"/>
          <w:marRight w:val="0"/>
          <w:marTop w:val="0"/>
          <w:marBottom w:val="0"/>
          <w:divBdr>
            <w:top w:val="none" w:sz="0" w:space="0" w:color="auto"/>
            <w:left w:val="none" w:sz="0" w:space="0" w:color="auto"/>
            <w:bottom w:val="none" w:sz="0" w:space="0" w:color="auto"/>
            <w:right w:val="none" w:sz="0" w:space="0" w:color="auto"/>
          </w:divBdr>
        </w:div>
        <w:div w:id="186219509">
          <w:marLeft w:val="480"/>
          <w:marRight w:val="0"/>
          <w:marTop w:val="0"/>
          <w:marBottom w:val="0"/>
          <w:divBdr>
            <w:top w:val="none" w:sz="0" w:space="0" w:color="auto"/>
            <w:left w:val="none" w:sz="0" w:space="0" w:color="auto"/>
            <w:bottom w:val="none" w:sz="0" w:space="0" w:color="auto"/>
            <w:right w:val="none" w:sz="0" w:space="0" w:color="auto"/>
          </w:divBdr>
        </w:div>
        <w:div w:id="99374123">
          <w:marLeft w:val="480"/>
          <w:marRight w:val="0"/>
          <w:marTop w:val="0"/>
          <w:marBottom w:val="0"/>
          <w:divBdr>
            <w:top w:val="none" w:sz="0" w:space="0" w:color="auto"/>
            <w:left w:val="none" w:sz="0" w:space="0" w:color="auto"/>
            <w:bottom w:val="none" w:sz="0" w:space="0" w:color="auto"/>
            <w:right w:val="none" w:sz="0" w:space="0" w:color="auto"/>
          </w:divBdr>
        </w:div>
        <w:div w:id="154734902">
          <w:marLeft w:val="480"/>
          <w:marRight w:val="0"/>
          <w:marTop w:val="0"/>
          <w:marBottom w:val="0"/>
          <w:divBdr>
            <w:top w:val="none" w:sz="0" w:space="0" w:color="auto"/>
            <w:left w:val="none" w:sz="0" w:space="0" w:color="auto"/>
            <w:bottom w:val="none" w:sz="0" w:space="0" w:color="auto"/>
            <w:right w:val="none" w:sz="0" w:space="0" w:color="auto"/>
          </w:divBdr>
        </w:div>
        <w:div w:id="1431850433">
          <w:marLeft w:val="480"/>
          <w:marRight w:val="0"/>
          <w:marTop w:val="0"/>
          <w:marBottom w:val="0"/>
          <w:divBdr>
            <w:top w:val="none" w:sz="0" w:space="0" w:color="auto"/>
            <w:left w:val="none" w:sz="0" w:space="0" w:color="auto"/>
            <w:bottom w:val="none" w:sz="0" w:space="0" w:color="auto"/>
            <w:right w:val="none" w:sz="0" w:space="0" w:color="auto"/>
          </w:divBdr>
        </w:div>
        <w:div w:id="19354862">
          <w:marLeft w:val="480"/>
          <w:marRight w:val="0"/>
          <w:marTop w:val="0"/>
          <w:marBottom w:val="0"/>
          <w:divBdr>
            <w:top w:val="none" w:sz="0" w:space="0" w:color="auto"/>
            <w:left w:val="none" w:sz="0" w:space="0" w:color="auto"/>
            <w:bottom w:val="none" w:sz="0" w:space="0" w:color="auto"/>
            <w:right w:val="none" w:sz="0" w:space="0" w:color="auto"/>
          </w:divBdr>
        </w:div>
        <w:div w:id="1618828780">
          <w:marLeft w:val="480"/>
          <w:marRight w:val="0"/>
          <w:marTop w:val="0"/>
          <w:marBottom w:val="0"/>
          <w:divBdr>
            <w:top w:val="none" w:sz="0" w:space="0" w:color="auto"/>
            <w:left w:val="none" w:sz="0" w:space="0" w:color="auto"/>
            <w:bottom w:val="none" w:sz="0" w:space="0" w:color="auto"/>
            <w:right w:val="none" w:sz="0" w:space="0" w:color="auto"/>
          </w:divBdr>
        </w:div>
        <w:div w:id="1234196030">
          <w:marLeft w:val="480"/>
          <w:marRight w:val="0"/>
          <w:marTop w:val="0"/>
          <w:marBottom w:val="0"/>
          <w:divBdr>
            <w:top w:val="none" w:sz="0" w:space="0" w:color="auto"/>
            <w:left w:val="none" w:sz="0" w:space="0" w:color="auto"/>
            <w:bottom w:val="none" w:sz="0" w:space="0" w:color="auto"/>
            <w:right w:val="none" w:sz="0" w:space="0" w:color="auto"/>
          </w:divBdr>
        </w:div>
        <w:div w:id="842624345">
          <w:marLeft w:val="480"/>
          <w:marRight w:val="0"/>
          <w:marTop w:val="0"/>
          <w:marBottom w:val="0"/>
          <w:divBdr>
            <w:top w:val="none" w:sz="0" w:space="0" w:color="auto"/>
            <w:left w:val="none" w:sz="0" w:space="0" w:color="auto"/>
            <w:bottom w:val="none" w:sz="0" w:space="0" w:color="auto"/>
            <w:right w:val="none" w:sz="0" w:space="0" w:color="auto"/>
          </w:divBdr>
        </w:div>
        <w:div w:id="366685330">
          <w:marLeft w:val="480"/>
          <w:marRight w:val="0"/>
          <w:marTop w:val="0"/>
          <w:marBottom w:val="0"/>
          <w:divBdr>
            <w:top w:val="none" w:sz="0" w:space="0" w:color="auto"/>
            <w:left w:val="none" w:sz="0" w:space="0" w:color="auto"/>
            <w:bottom w:val="none" w:sz="0" w:space="0" w:color="auto"/>
            <w:right w:val="none" w:sz="0" w:space="0" w:color="auto"/>
          </w:divBdr>
        </w:div>
        <w:div w:id="10111852">
          <w:marLeft w:val="480"/>
          <w:marRight w:val="0"/>
          <w:marTop w:val="0"/>
          <w:marBottom w:val="0"/>
          <w:divBdr>
            <w:top w:val="none" w:sz="0" w:space="0" w:color="auto"/>
            <w:left w:val="none" w:sz="0" w:space="0" w:color="auto"/>
            <w:bottom w:val="none" w:sz="0" w:space="0" w:color="auto"/>
            <w:right w:val="none" w:sz="0" w:space="0" w:color="auto"/>
          </w:divBdr>
        </w:div>
        <w:div w:id="4673565">
          <w:marLeft w:val="480"/>
          <w:marRight w:val="0"/>
          <w:marTop w:val="0"/>
          <w:marBottom w:val="0"/>
          <w:divBdr>
            <w:top w:val="none" w:sz="0" w:space="0" w:color="auto"/>
            <w:left w:val="none" w:sz="0" w:space="0" w:color="auto"/>
            <w:bottom w:val="none" w:sz="0" w:space="0" w:color="auto"/>
            <w:right w:val="none" w:sz="0" w:space="0" w:color="auto"/>
          </w:divBdr>
        </w:div>
        <w:div w:id="157236545">
          <w:marLeft w:val="480"/>
          <w:marRight w:val="0"/>
          <w:marTop w:val="0"/>
          <w:marBottom w:val="0"/>
          <w:divBdr>
            <w:top w:val="none" w:sz="0" w:space="0" w:color="auto"/>
            <w:left w:val="none" w:sz="0" w:space="0" w:color="auto"/>
            <w:bottom w:val="none" w:sz="0" w:space="0" w:color="auto"/>
            <w:right w:val="none" w:sz="0" w:space="0" w:color="auto"/>
          </w:divBdr>
        </w:div>
      </w:divsChild>
    </w:div>
    <w:div w:id="188417344">
      <w:bodyDiv w:val="1"/>
      <w:marLeft w:val="0"/>
      <w:marRight w:val="0"/>
      <w:marTop w:val="0"/>
      <w:marBottom w:val="0"/>
      <w:divBdr>
        <w:top w:val="none" w:sz="0" w:space="0" w:color="auto"/>
        <w:left w:val="none" w:sz="0" w:space="0" w:color="auto"/>
        <w:bottom w:val="none" w:sz="0" w:space="0" w:color="auto"/>
        <w:right w:val="none" w:sz="0" w:space="0" w:color="auto"/>
      </w:divBdr>
    </w:div>
    <w:div w:id="191501676">
      <w:bodyDiv w:val="1"/>
      <w:marLeft w:val="0"/>
      <w:marRight w:val="0"/>
      <w:marTop w:val="0"/>
      <w:marBottom w:val="0"/>
      <w:divBdr>
        <w:top w:val="none" w:sz="0" w:space="0" w:color="auto"/>
        <w:left w:val="none" w:sz="0" w:space="0" w:color="auto"/>
        <w:bottom w:val="none" w:sz="0" w:space="0" w:color="auto"/>
        <w:right w:val="none" w:sz="0" w:space="0" w:color="auto"/>
      </w:divBdr>
    </w:div>
    <w:div w:id="194930147">
      <w:bodyDiv w:val="1"/>
      <w:marLeft w:val="0"/>
      <w:marRight w:val="0"/>
      <w:marTop w:val="0"/>
      <w:marBottom w:val="0"/>
      <w:divBdr>
        <w:top w:val="none" w:sz="0" w:space="0" w:color="auto"/>
        <w:left w:val="none" w:sz="0" w:space="0" w:color="auto"/>
        <w:bottom w:val="none" w:sz="0" w:space="0" w:color="auto"/>
        <w:right w:val="none" w:sz="0" w:space="0" w:color="auto"/>
      </w:divBdr>
      <w:divsChild>
        <w:div w:id="1421754099">
          <w:marLeft w:val="480"/>
          <w:marRight w:val="0"/>
          <w:marTop w:val="0"/>
          <w:marBottom w:val="0"/>
          <w:divBdr>
            <w:top w:val="none" w:sz="0" w:space="0" w:color="auto"/>
            <w:left w:val="none" w:sz="0" w:space="0" w:color="auto"/>
            <w:bottom w:val="none" w:sz="0" w:space="0" w:color="auto"/>
            <w:right w:val="none" w:sz="0" w:space="0" w:color="auto"/>
          </w:divBdr>
        </w:div>
        <w:div w:id="2144348397">
          <w:marLeft w:val="480"/>
          <w:marRight w:val="0"/>
          <w:marTop w:val="0"/>
          <w:marBottom w:val="0"/>
          <w:divBdr>
            <w:top w:val="none" w:sz="0" w:space="0" w:color="auto"/>
            <w:left w:val="none" w:sz="0" w:space="0" w:color="auto"/>
            <w:bottom w:val="none" w:sz="0" w:space="0" w:color="auto"/>
            <w:right w:val="none" w:sz="0" w:space="0" w:color="auto"/>
          </w:divBdr>
        </w:div>
        <w:div w:id="494996403">
          <w:marLeft w:val="480"/>
          <w:marRight w:val="0"/>
          <w:marTop w:val="0"/>
          <w:marBottom w:val="0"/>
          <w:divBdr>
            <w:top w:val="none" w:sz="0" w:space="0" w:color="auto"/>
            <w:left w:val="none" w:sz="0" w:space="0" w:color="auto"/>
            <w:bottom w:val="none" w:sz="0" w:space="0" w:color="auto"/>
            <w:right w:val="none" w:sz="0" w:space="0" w:color="auto"/>
          </w:divBdr>
        </w:div>
        <w:div w:id="1669207225">
          <w:marLeft w:val="480"/>
          <w:marRight w:val="0"/>
          <w:marTop w:val="0"/>
          <w:marBottom w:val="0"/>
          <w:divBdr>
            <w:top w:val="none" w:sz="0" w:space="0" w:color="auto"/>
            <w:left w:val="none" w:sz="0" w:space="0" w:color="auto"/>
            <w:bottom w:val="none" w:sz="0" w:space="0" w:color="auto"/>
            <w:right w:val="none" w:sz="0" w:space="0" w:color="auto"/>
          </w:divBdr>
        </w:div>
        <w:div w:id="391074905">
          <w:marLeft w:val="480"/>
          <w:marRight w:val="0"/>
          <w:marTop w:val="0"/>
          <w:marBottom w:val="0"/>
          <w:divBdr>
            <w:top w:val="none" w:sz="0" w:space="0" w:color="auto"/>
            <w:left w:val="none" w:sz="0" w:space="0" w:color="auto"/>
            <w:bottom w:val="none" w:sz="0" w:space="0" w:color="auto"/>
            <w:right w:val="none" w:sz="0" w:space="0" w:color="auto"/>
          </w:divBdr>
        </w:div>
        <w:div w:id="1768429478">
          <w:marLeft w:val="480"/>
          <w:marRight w:val="0"/>
          <w:marTop w:val="0"/>
          <w:marBottom w:val="0"/>
          <w:divBdr>
            <w:top w:val="none" w:sz="0" w:space="0" w:color="auto"/>
            <w:left w:val="none" w:sz="0" w:space="0" w:color="auto"/>
            <w:bottom w:val="none" w:sz="0" w:space="0" w:color="auto"/>
            <w:right w:val="none" w:sz="0" w:space="0" w:color="auto"/>
          </w:divBdr>
        </w:div>
        <w:div w:id="1000502076">
          <w:marLeft w:val="480"/>
          <w:marRight w:val="0"/>
          <w:marTop w:val="0"/>
          <w:marBottom w:val="0"/>
          <w:divBdr>
            <w:top w:val="none" w:sz="0" w:space="0" w:color="auto"/>
            <w:left w:val="none" w:sz="0" w:space="0" w:color="auto"/>
            <w:bottom w:val="none" w:sz="0" w:space="0" w:color="auto"/>
            <w:right w:val="none" w:sz="0" w:space="0" w:color="auto"/>
          </w:divBdr>
        </w:div>
        <w:div w:id="1673793411">
          <w:marLeft w:val="480"/>
          <w:marRight w:val="0"/>
          <w:marTop w:val="0"/>
          <w:marBottom w:val="0"/>
          <w:divBdr>
            <w:top w:val="none" w:sz="0" w:space="0" w:color="auto"/>
            <w:left w:val="none" w:sz="0" w:space="0" w:color="auto"/>
            <w:bottom w:val="none" w:sz="0" w:space="0" w:color="auto"/>
            <w:right w:val="none" w:sz="0" w:space="0" w:color="auto"/>
          </w:divBdr>
        </w:div>
        <w:div w:id="367148814">
          <w:marLeft w:val="480"/>
          <w:marRight w:val="0"/>
          <w:marTop w:val="0"/>
          <w:marBottom w:val="0"/>
          <w:divBdr>
            <w:top w:val="none" w:sz="0" w:space="0" w:color="auto"/>
            <w:left w:val="none" w:sz="0" w:space="0" w:color="auto"/>
            <w:bottom w:val="none" w:sz="0" w:space="0" w:color="auto"/>
            <w:right w:val="none" w:sz="0" w:space="0" w:color="auto"/>
          </w:divBdr>
        </w:div>
        <w:div w:id="92629702">
          <w:marLeft w:val="480"/>
          <w:marRight w:val="0"/>
          <w:marTop w:val="0"/>
          <w:marBottom w:val="0"/>
          <w:divBdr>
            <w:top w:val="none" w:sz="0" w:space="0" w:color="auto"/>
            <w:left w:val="none" w:sz="0" w:space="0" w:color="auto"/>
            <w:bottom w:val="none" w:sz="0" w:space="0" w:color="auto"/>
            <w:right w:val="none" w:sz="0" w:space="0" w:color="auto"/>
          </w:divBdr>
        </w:div>
        <w:div w:id="1377896394">
          <w:marLeft w:val="480"/>
          <w:marRight w:val="0"/>
          <w:marTop w:val="0"/>
          <w:marBottom w:val="0"/>
          <w:divBdr>
            <w:top w:val="none" w:sz="0" w:space="0" w:color="auto"/>
            <w:left w:val="none" w:sz="0" w:space="0" w:color="auto"/>
            <w:bottom w:val="none" w:sz="0" w:space="0" w:color="auto"/>
            <w:right w:val="none" w:sz="0" w:space="0" w:color="auto"/>
          </w:divBdr>
        </w:div>
        <w:div w:id="1811091747">
          <w:marLeft w:val="480"/>
          <w:marRight w:val="0"/>
          <w:marTop w:val="0"/>
          <w:marBottom w:val="0"/>
          <w:divBdr>
            <w:top w:val="none" w:sz="0" w:space="0" w:color="auto"/>
            <w:left w:val="none" w:sz="0" w:space="0" w:color="auto"/>
            <w:bottom w:val="none" w:sz="0" w:space="0" w:color="auto"/>
            <w:right w:val="none" w:sz="0" w:space="0" w:color="auto"/>
          </w:divBdr>
        </w:div>
        <w:div w:id="1868716049">
          <w:marLeft w:val="480"/>
          <w:marRight w:val="0"/>
          <w:marTop w:val="0"/>
          <w:marBottom w:val="0"/>
          <w:divBdr>
            <w:top w:val="none" w:sz="0" w:space="0" w:color="auto"/>
            <w:left w:val="none" w:sz="0" w:space="0" w:color="auto"/>
            <w:bottom w:val="none" w:sz="0" w:space="0" w:color="auto"/>
            <w:right w:val="none" w:sz="0" w:space="0" w:color="auto"/>
          </w:divBdr>
        </w:div>
        <w:div w:id="551385881">
          <w:marLeft w:val="480"/>
          <w:marRight w:val="0"/>
          <w:marTop w:val="0"/>
          <w:marBottom w:val="0"/>
          <w:divBdr>
            <w:top w:val="none" w:sz="0" w:space="0" w:color="auto"/>
            <w:left w:val="none" w:sz="0" w:space="0" w:color="auto"/>
            <w:bottom w:val="none" w:sz="0" w:space="0" w:color="auto"/>
            <w:right w:val="none" w:sz="0" w:space="0" w:color="auto"/>
          </w:divBdr>
        </w:div>
        <w:div w:id="733550064">
          <w:marLeft w:val="480"/>
          <w:marRight w:val="0"/>
          <w:marTop w:val="0"/>
          <w:marBottom w:val="0"/>
          <w:divBdr>
            <w:top w:val="none" w:sz="0" w:space="0" w:color="auto"/>
            <w:left w:val="none" w:sz="0" w:space="0" w:color="auto"/>
            <w:bottom w:val="none" w:sz="0" w:space="0" w:color="auto"/>
            <w:right w:val="none" w:sz="0" w:space="0" w:color="auto"/>
          </w:divBdr>
        </w:div>
        <w:div w:id="933173986">
          <w:marLeft w:val="480"/>
          <w:marRight w:val="0"/>
          <w:marTop w:val="0"/>
          <w:marBottom w:val="0"/>
          <w:divBdr>
            <w:top w:val="none" w:sz="0" w:space="0" w:color="auto"/>
            <w:left w:val="none" w:sz="0" w:space="0" w:color="auto"/>
            <w:bottom w:val="none" w:sz="0" w:space="0" w:color="auto"/>
            <w:right w:val="none" w:sz="0" w:space="0" w:color="auto"/>
          </w:divBdr>
        </w:div>
        <w:div w:id="1613243869">
          <w:marLeft w:val="480"/>
          <w:marRight w:val="0"/>
          <w:marTop w:val="0"/>
          <w:marBottom w:val="0"/>
          <w:divBdr>
            <w:top w:val="none" w:sz="0" w:space="0" w:color="auto"/>
            <w:left w:val="none" w:sz="0" w:space="0" w:color="auto"/>
            <w:bottom w:val="none" w:sz="0" w:space="0" w:color="auto"/>
            <w:right w:val="none" w:sz="0" w:space="0" w:color="auto"/>
          </w:divBdr>
        </w:div>
        <w:div w:id="660350725">
          <w:marLeft w:val="480"/>
          <w:marRight w:val="0"/>
          <w:marTop w:val="0"/>
          <w:marBottom w:val="0"/>
          <w:divBdr>
            <w:top w:val="none" w:sz="0" w:space="0" w:color="auto"/>
            <w:left w:val="none" w:sz="0" w:space="0" w:color="auto"/>
            <w:bottom w:val="none" w:sz="0" w:space="0" w:color="auto"/>
            <w:right w:val="none" w:sz="0" w:space="0" w:color="auto"/>
          </w:divBdr>
        </w:div>
        <w:div w:id="186527508">
          <w:marLeft w:val="480"/>
          <w:marRight w:val="0"/>
          <w:marTop w:val="0"/>
          <w:marBottom w:val="0"/>
          <w:divBdr>
            <w:top w:val="none" w:sz="0" w:space="0" w:color="auto"/>
            <w:left w:val="none" w:sz="0" w:space="0" w:color="auto"/>
            <w:bottom w:val="none" w:sz="0" w:space="0" w:color="auto"/>
            <w:right w:val="none" w:sz="0" w:space="0" w:color="auto"/>
          </w:divBdr>
        </w:div>
        <w:div w:id="763189589">
          <w:marLeft w:val="480"/>
          <w:marRight w:val="0"/>
          <w:marTop w:val="0"/>
          <w:marBottom w:val="0"/>
          <w:divBdr>
            <w:top w:val="none" w:sz="0" w:space="0" w:color="auto"/>
            <w:left w:val="none" w:sz="0" w:space="0" w:color="auto"/>
            <w:bottom w:val="none" w:sz="0" w:space="0" w:color="auto"/>
            <w:right w:val="none" w:sz="0" w:space="0" w:color="auto"/>
          </w:divBdr>
        </w:div>
        <w:div w:id="1178622715">
          <w:marLeft w:val="480"/>
          <w:marRight w:val="0"/>
          <w:marTop w:val="0"/>
          <w:marBottom w:val="0"/>
          <w:divBdr>
            <w:top w:val="none" w:sz="0" w:space="0" w:color="auto"/>
            <w:left w:val="none" w:sz="0" w:space="0" w:color="auto"/>
            <w:bottom w:val="none" w:sz="0" w:space="0" w:color="auto"/>
            <w:right w:val="none" w:sz="0" w:space="0" w:color="auto"/>
          </w:divBdr>
        </w:div>
        <w:div w:id="82841653">
          <w:marLeft w:val="480"/>
          <w:marRight w:val="0"/>
          <w:marTop w:val="0"/>
          <w:marBottom w:val="0"/>
          <w:divBdr>
            <w:top w:val="none" w:sz="0" w:space="0" w:color="auto"/>
            <w:left w:val="none" w:sz="0" w:space="0" w:color="auto"/>
            <w:bottom w:val="none" w:sz="0" w:space="0" w:color="auto"/>
            <w:right w:val="none" w:sz="0" w:space="0" w:color="auto"/>
          </w:divBdr>
        </w:div>
        <w:div w:id="1313946347">
          <w:marLeft w:val="480"/>
          <w:marRight w:val="0"/>
          <w:marTop w:val="0"/>
          <w:marBottom w:val="0"/>
          <w:divBdr>
            <w:top w:val="none" w:sz="0" w:space="0" w:color="auto"/>
            <w:left w:val="none" w:sz="0" w:space="0" w:color="auto"/>
            <w:bottom w:val="none" w:sz="0" w:space="0" w:color="auto"/>
            <w:right w:val="none" w:sz="0" w:space="0" w:color="auto"/>
          </w:divBdr>
        </w:div>
        <w:div w:id="1554468515">
          <w:marLeft w:val="480"/>
          <w:marRight w:val="0"/>
          <w:marTop w:val="0"/>
          <w:marBottom w:val="0"/>
          <w:divBdr>
            <w:top w:val="none" w:sz="0" w:space="0" w:color="auto"/>
            <w:left w:val="none" w:sz="0" w:space="0" w:color="auto"/>
            <w:bottom w:val="none" w:sz="0" w:space="0" w:color="auto"/>
            <w:right w:val="none" w:sz="0" w:space="0" w:color="auto"/>
          </w:divBdr>
        </w:div>
        <w:div w:id="1949462391">
          <w:marLeft w:val="480"/>
          <w:marRight w:val="0"/>
          <w:marTop w:val="0"/>
          <w:marBottom w:val="0"/>
          <w:divBdr>
            <w:top w:val="none" w:sz="0" w:space="0" w:color="auto"/>
            <w:left w:val="none" w:sz="0" w:space="0" w:color="auto"/>
            <w:bottom w:val="none" w:sz="0" w:space="0" w:color="auto"/>
            <w:right w:val="none" w:sz="0" w:space="0" w:color="auto"/>
          </w:divBdr>
        </w:div>
        <w:div w:id="1282802317">
          <w:marLeft w:val="480"/>
          <w:marRight w:val="0"/>
          <w:marTop w:val="0"/>
          <w:marBottom w:val="0"/>
          <w:divBdr>
            <w:top w:val="none" w:sz="0" w:space="0" w:color="auto"/>
            <w:left w:val="none" w:sz="0" w:space="0" w:color="auto"/>
            <w:bottom w:val="none" w:sz="0" w:space="0" w:color="auto"/>
            <w:right w:val="none" w:sz="0" w:space="0" w:color="auto"/>
          </w:divBdr>
        </w:div>
        <w:div w:id="1653413800">
          <w:marLeft w:val="480"/>
          <w:marRight w:val="0"/>
          <w:marTop w:val="0"/>
          <w:marBottom w:val="0"/>
          <w:divBdr>
            <w:top w:val="none" w:sz="0" w:space="0" w:color="auto"/>
            <w:left w:val="none" w:sz="0" w:space="0" w:color="auto"/>
            <w:bottom w:val="none" w:sz="0" w:space="0" w:color="auto"/>
            <w:right w:val="none" w:sz="0" w:space="0" w:color="auto"/>
          </w:divBdr>
        </w:div>
        <w:div w:id="329017851">
          <w:marLeft w:val="480"/>
          <w:marRight w:val="0"/>
          <w:marTop w:val="0"/>
          <w:marBottom w:val="0"/>
          <w:divBdr>
            <w:top w:val="none" w:sz="0" w:space="0" w:color="auto"/>
            <w:left w:val="none" w:sz="0" w:space="0" w:color="auto"/>
            <w:bottom w:val="none" w:sz="0" w:space="0" w:color="auto"/>
            <w:right w:val="none" w:sz="0" w:space="0" w:color="auto"/>
          </w:divBdr>
        </w:div>
        <w:div w:id="2017002919">
          <w:marLeft w:val="480"/>
          <w:marRight w:val="0"/>
          <w:marTop w:val="0"/>
          <w:marBottom w:val="0"/>
          <w:divBdr>
            <w:top w:val="none" w:sz="0" w:space="0" w:color="auto"/>
            <w:left w:val="none" w:sz="0" w:space="0" w:color="auto"/>
            <w:bottom w:val="none" w:sz="0" w:space="0" w:color="auto"/>
            <w:right w:val="none" w:sz="0" w:space="0" w:color="auto"/>
          </w:divBdr>
        </w:div>
        <w:div w:id="1909538911">
          <w:marLeft w:val="480"/>
          <w:marRight w:val="0"/>
          <w:marTop w:val="0"/>
          <w:marBottom w:val="0"/>
          <w:divBdr>
            <w:top w:val="none" w:sz="0" w:space="0" w:color="auto"/>
            <w:left w:val="none" w:sz="0" w:space="0" w:color="auto"/>
            <w:bottom w:val="none" w:sz="0" w:space="0" w:color="auto"/>
            <w:right w:val="none" w:sz="0" w:space="0" w:color="auto"/>
          </w:divBdr>
        </w:div>
        <w:div w:id="492260606">
          <w:marLeft w:val="480"/>
          <w:marRight w:val="0"/>
          <w:marTop w:val="0"/>
          <w:marBottom w:val="0"/>
          <w:divBdr>
            <w:top w:val="none" w:sz="0" w:space="0" w:color="auto"/>
            <w:left w:val="none" w:sz="0" w:space="0" w:color="auto"/>
            <w:bottom w:val="none" w:sz="0" w:space="0" w:color="auto"/>
            <w:right w:val="none" w:sz="0" w:space="0" w:color="auto"/>
          </w:divBdr>
        </w:div>
        <w:div w:id="1168250020">
          <w:marLeft w:val="480"/>
          <w:marRight w:val="0"/>
          <w:marTop w:val="0"/>
          <w:marBottom w:val="0"/>
          <w:divBdr>
            <w:top w:val="none" w:sz="0" w:space="0" w:color="auto"/>
            <w:left w:val="none" w:sz="0" w:space="0" w:color="auto"/>
            <w:bottom w:val="none" w:sz="0" w:space="0" w:color="auto"/>
            <w:right w:val="none" w:sz="0" w:space="0" w:color="auto"/>
          </w:divBdr>
        </w:div>
        <w:div w:id="1730616045">
          <w:marLeft w:val="480"/>
          <w:marRight w:val="0"/>
          <w:marTop w:val="0"/>
          <w:marBottom w:val="0"/>
          <w:divBdr>
            <w:top w:val="none" w:sz="0" w:space="0" w:color="auto"/>
            <w:left w:val="none" w:sz="0" w:space="0" w:color="auto"/>
            <w:bottom w:val="none" w:sz="0" w:space="0" w:color="auto"/>
            <w:right w:val="none" w:sz="0" w:space="0" w:color="auto"/>
          </w:divBdr>
        </w:div>
      </w:divsChild>
    </w:div>
    <w:div w:id="196625549">
      <w:bodyDiv w:val="1"/>
      <w:marLeft w:val="0"/>
      <w:marRight w:val="0"/>
      <w:marTop w:val="0"/>
      <w:marBottom w:val="0"/>
      <w:divBdr>
        <w:top w:val="none" w:sz="0" w:space="0" w:color="auto"/>
        <w:left w:val="none" w:sz="0" w:space="0" w:color="auto"/>
        <w:bottom w:val="none" w:sz="0" w:space="0" w:color="auto"/>
        <w:right w:val="none" w:sz="0" w:space="0" w:color="auto"/>
      </w:divBdr>
    </w:div>
    <w:div w:id="197204358">
      <w:bodyDiv w:val="1"/>
      <w:marLeft w:val="0"/>
      <w:marRight w:val="0"/>
      <w:marTop w:val="0"/>
      <w:marBottom w:val="0"/>
      <w:divBdr>
        <w:top w:val="none" w:sz="0" w:space="0" w:color="auto"/>
        <w:left w:val="none" w:sz="0" w:space="0" w:color="auto"/>
        <w:bottom w:val="none" w:sz="0" w:space="0" w:color="auto"/>
        <w:right w:val="none" w:sz="0" w:space="0" w:color="auto"/>
      </w:divBdr>
    </w:div>
    <w:div w:id="199779465">
      <w:bodyDiv w:val="1"/>
      <w:marLeft w:val="0"/>
      <w:marRight w:val="0"/>
      <w:marTop w:val="0"/>
      <w:marBottom w:val="0"/>
      <w:divBdr>
        <w:top w:val="none" w:sz="0" w:space="0" w:color="auto"/>
        <w:left w:val="none" w:sz="0" w:space="0" w:color="auto"/>
        <w:bottom w:val="none" w:sz="0" w:space="0" w:color="auto"/>
        <w:right w:val="none" w:sz="0" w:space="0" w:color="auto"/>
      </w:divBdr>
    </w:div>
    <w:div w:id="208809084">
      <w:bodyDiv w:val="1"/>
      <w:marLeft w:val="0"/>
      <w:marRight w:val="0"/>
      <w:marTop w:val="0"/>
      <w:marBottom w:val="0"/>
      <w:divBdr>
        <w:top w:val="none" w:sz="0" w:space="0" w:color="auto"/>
        <w:left w:val="none" w:sz="0" w:space="0" w:color="auto"/>
        <w:bottom w:val="none" w:sz="0" w:space="0" w:color="auto"/>
        <w:right w:val="none" w:sz="0" w:space="0" w:color="auto"/>
      </w:divBdr>
      <w:divsChild>
        <w:div w:id="731855771">
          <w:marLeft w:val="0"/>
          <w:marRight w:val="0"/>
          <w:marTop w:val="0"/>
          <w:marBottom w:val="0"/>
          <w:divBdr>
            <w:top w:val="none" w:sz="0" w:space="0" w:color="auto"/>
            <w:left w:val="none" w:sz="0" w:space="0" w:color="auto"/>
            <w:bottom w:val="none" w:sz="0" w:space="0" w:color="auto"/>
            <w:right w:val="none" w:sz="0" w:space="0" w:color="auto"/>
          </w:divBdr>
        </w:div>
      </w:divsChild>
    </w:div>
    <w:div w:id="210843042">
      <w:bodyDiv w:val="1"/>
      <w:marLeft w:val="0"/>
      <w:marRight w:val="0"/>
      <w:marTop w:val="0"/>
      <w:marBottom w:val="0"/>
      <w:divBdr>
        <w:top w:val="none" w:sz="0" w:space="0" w:color="auto"/>
        <w:left w:val="none" w:sz="0" w:space="0" w:color="auto"/>
        <w:bottom w:val="none" w:sz="0" w:space="0" w:color="auto"/>
        <w:right w:val="none" w:sz="0" w:space="0" w:color="auto"/>
      </w:divBdr>
      <w:divsChild>
        <w:div w:id="1277253274">
          <w:marLeft w:val="640"/>
          <w:marRight w:val="0"/>
          <w:marTop w:val="0"/>
          <w:marBottom w:val="0"/>
          <w:divBdr>
            <w:top w:val="none" w:sz="0" w:space="0" w:color="auto"/>
            <w:left w:val="none" w:sz="0" w:space="0" w:color="auto"/>
            <w:bottom w:val="none" w:sz="0" w:space="0" w:color="auto"/>
            <w:right w:val="none" w:sz="0" w:space="0" w:color="auto"/>
          </w:divBdr>
        </w:div>
        <w:div w:id="1672223883">
          <w:marLeft w:val="640"/>
          <w:marRight w:val="0"/>
          <w:marTop w:val="0"/>
          <w:marBottom w:val="0"/>
          <w:divBdr>
            <w:top w:val="none" w:sz="0" w:space="0" w:color="auto"/>
            <w:left w:val="none" w:sz="0" w:space="0" w:color="auto"/>
            <w:bottom w:val="none" w:sz="0" w:space="0" w:color="auto"/>
            <w:right w:val="none" w:sz="0" w:space="0" w:color="auto"/>
          </w:divBdr>
        </w:div>
        <w:div w:id="384258940">
          <w:marLeft w:val="640"/>
          <w:marRight w:val="0"/>
          <w:marTop w:val="0"/>
          <w:marBottom w:val="0"/>
          <w:divBdr>
            <w:top w:val="none" w:sz="0" w:space="0" w:color="auto"/>
            <w:left w:val="none" w:sz="0" w:space="0" w:color="auto"/>
            <w:bottom w:val="none" w:sz="0" w:space="0" w:color="auto"/>
            <w:right w:val="none" w:sz="0" w:space="0" w:color="auto"/>
          </w:divBdr>
        </w:div>
        <w:div w:id="1244602915">
          <w:marLeft w:val="640"/>
          <w:marRight w:val="0"/>
          <w:marTop w:val="0"/>
          <w:marBottom w:val="0"/>
          <w:divBdr>
            <w:top w:val="none" w:sz="0" w:space="0" w:color="auto"/>
            <w:left w:val="none" w:sz="0" w:space="0" w:color="auto"/>
            <w:bottom w:val="none" w:sz="0" w:space="0" w:color="auto"/>
            <w:right w:val="none" w:sz="0" w:space="0" w:color="auto"/>
          </w:divBdr>
        </w:div>
        <w:div w:id="519709646">
          <w:marLeft w:val="640"/>
          <w:marRight w:val="0"/>
          <w:marTop w:val="0"/>
          <w:marBottom w:val="0"/>
          <w:divBdr>
            <w:top w:val="none" w:sz="0" w:space="0" w:color="auto"/>
            <w:left w:val="none" w:sz="0" w:space="0" w:color="auto"/>
            <w:bottom w:val="none" w:sz="0" w:space="0" w:color="auto"/>
            <w:right w:val="none" w:sz="0" w:space="0" w:color="auto"/>
          </w:divBdr>
        </w:div>
        <w:div w:id="825515095">
          <w:marLeft w:val="640"/>
          <w:marRight w:val="0"/>
          <w:marTop w:val="0"/>
          <w:marBottom w:val="0"/>
          <w:divBdr>
            <w:top w:val="none" w:sz="0" w:space="0" w:color="auto"/>
            <w:left w:val="none" w:sz="0" w:space="0" w:color="auto"/>
            <w:bottom w:val="none" w:sz="0" w:space="0" w:color="auto"/>
            <w:right w:val="none" w:sz="0" w:space="0" w:color="auto"/>
          </w:divBdr>
        </w:div>
        <w:div w:id="485167149">
          <w:marLeft w:val="640"/>
          <w:marRight w:val="0"/>
          <w:marTop w:val="0"/>
          <w:marBottom w:val="0"/>
          <w:divBdr>
            <w:top w:val="none" w:sz="0" w:space="0" w:color="auto"/>
            <w:left w:val="none" w:sz="0" w:space="0" w:color="auto"/>
            <w:bottom w:val="none" w:sz="0" w:space="0" w:color="auto"/>
            <w:right w:val="none" w:sz="0" w:space="0" w:color="auto"/>
          </w:divBdr>
        </w:div>
        <w:div w:id="720135866">
          <w:marLeft w:val="640"/>
          <w:marRight w:val="0"/>
          <w:marTop w:val="0"/>
          <w:marBottom w:val="0"/>
          <w:divBdr>
            <w:top w:val="none" w:sz="0" w:space="0" w:color="auto"/>
            <w:left w:val="none" w:sz="0" w:space="0" w:color="auto"/>
            <w:bottom w:val="none" w:sz="0" w:space="0" w:color="auto"/>
            <w:right w:val="none" w:sz="0" w:space="0" w:color="auto"/>
          </w:divBdr>
        </w:div>
        <w:div w:id="384522738">
          <w:marLeft w:val="640"/>
          <w:marRight w:val="0"/>
          <w:marTop w:val="0"/>
          <w:marBottom w:val="0"/>
          <w:divBdr>
            <w:top w:val="none" w:sz="0" w:space="0" w:color="auto"/>
            <w:left w:val="none" w:sz="0" w:space="0" w:color="auto"/>
            <w:bottom w:val="none" w:sz="0" w:space="0" w:color="auto"/>
            <w:right w:val="none" w:sz="0" w:space="0" w:color="auto"/>
          </w:divBdr>
        </w:div>
        <w:div w:id="1300725378">
          <w:marLeft w:val="640"/>
          <w:marRight w:val="0"/>
          <w:marTop w:val="0"/>
          <w:marBottom w:val="0"/>
          <w:divBdr>
            <w:top w:val="none" w:sz="0" w:space="0" w:color="auto"/>
            <w:left w:val="none" w:sz="0" w:space="0" w:color="auto"/>
            <w:bottom w:val="none" w:sz="0" w:space="0" w:color="auto"/>
            <w:right w:val="none" w:sz="0" w:space="0" w:color="auto"/>
          </w:divBdr>
        </w:div>
        <w:div w:id="6445148">
          <w:marLeft w:val="640"/>
          <w:marRight w:val="0"/>
          <w:marTop w:val="0"/>
          <w:marBottom w:val="0"/>
          <w:divBdr>
            <w:top w:val="none" w:sz="0" w:space="0" w:color="auto"/>
            <w:left w:val="none" w:sz="0" w:space="0" w:color="auto"/>
            <w:bottom w:val="none" w:sz="0" w:space="0" w:color="auto"/>
            <w:right w:val="none" w:sz="0" w:space="0" w:color="auto"/>
          </w:divBdr>
        </w:div>
        <w:div w:id="1388609284">
          <w:marLeft w:val="640"/>
          <w:marRight w:val="0"/>
          <w:marTop w:val="0"/>
          <w:marBottom w:val="0"/>
          <w:divBdr>
            <w:top w:val="none" w:sz="0" w:space="0" w:color="auto"/>
            <w:left w:val="none" w:sz="0" w:space="0" w:color="auto"/>
            <w:bottom w:val="none" w:sz="0" w:space="0" w:color="auto"/>
            <w:right w:val="none" w:sz="0" w:space="0" w:color="auto"/>
          </w:divBdr>
        </w:div>
        <w:div w:id="1949845201">
          <w:marLeft w:val="640"/>
          <w:marRight w:val="0"/>
          <w:marTop w:val="0"/>
          <w:marBottom w:val="0"/>
          <w:divBdr>
            <w:top w:val="none" w:sz="0" w:space="0" w:color="auto"/>
            <w:left w:val="none" w:sz="0" w:space="0" w:color="auto"/>
            <w:bottom w:val="none" w:sz="0" w:space="0" w:color="auto"/>
            <w:right w:val="none" w:sz="0" w:space="0" w:color="auto"/>
          </w:divBdr>
        </w:div>
        <w:div w:id="1270552706">
          <w:marLeft w:val="640"/>
          <w:marRight w:val="0"/>
          <w:marTop w:val="0"/>
          <w:marBottom w:val="0"/>
          <w:divBdr>
            <w:top w:val="none" w:sz="0" w:space="0" w:color="auto"/>
            <w:left w:val="none" w:sz="0" w:space="0" w:color="auto"/>
            <w:bottom w:val="none" w:sz="0" w:space="0" w:color="auto"/>
            <w:right w:val="none" w:sz="0" w:space="0" w:color="auto"/>
          </w:divBdr>
        </w:div>
        <w:div w:id="1074856714">
          <w:marLeft w:val="640"/>
          <w:marRight w:val="0"/>
          <w:marTop w:val="0"/>
          <w:marBottom w:val="0"/>
          <w:divBdr>
            <w:top w:val="none" w:sz="0" w:space="0" w:color="auto"/>
            <w:left w:val="none" w:sz="0" w:space="0" w:color="auto"/>
            <w:bottom w:val="none" w:sz="0" w:space="0" w:color="auto"/>
            <w:right w:val="none" w:sz="0" w:space="0" w:color="auto"/>
          </w:divBdr>
        </w:div>
        <w:div w:id="371812775">
          <w:marLeft w:val="640"/>
          <w:marRight w:val="0"/>
          <w:marTop w:val="0"/>
          <w:marBottom w:val="0"/>
          <w:divBdr>
            <w:top w:val="none" w:sz="0" w:space="0" w:color="auto"/>
            <w:left w:val="none" w:sz="0" w:space="0" w:color="auto"/>
            <w:bottom w:val="none" w:sz="0" w:space="0" w:color="auto"/>
            <w:right w:val="none" w:sz="0" w:space="0" w:color="auto"/>
          </w:divBdr>
        </w:div>
        <w:div w:id="1514295096">
          <w:marLeft w:val="640"/>
          <w:marRight w:val="0"/>
          <w:marTop w:val="0"/>
          <w:marBottom w:val="0"/>
          <w:divBdr>
            <w:top w:val="none" w:sz="0" w:space="0" w:color="auto"/>
            <w:left w:val="none" w:sz="0" w:space="0" w:color="auto"/>
            <w:bottom w:val="none" w:sz="0" w:space="0" w:color="auto"/>
            <w:right w:val="none" w:sz="0" w:space="0" w:color="auto"/>
          </w:divBdr>
        </w:div>
        <w:div w:id="653027773">
          <w:marLeft w:val="640"/>
          <w:marRight w:val="0"/>
          <w:marTop w:val="0"/>
          <w:marBottom w:val="0"/>
          <w:divBdr>
            <w:top w:val="none" w:sz="0" w:space="0" w:color="auto"/>
            <w:left w:val="none" w:sz="0" w:space="0" w:color="auto"/>
            <w:bottom w:val="none" w:sz="0" w:space="0" w:color="auto"/>
            <w:right w:val="none" w:sz="0" w:space="0" w:color="auto"/>
          </w:divBdr>
        </w:div>
        <w:div w:id="258292859">
          <w:marLeft w:val="640"/>
          <w:marRight w:val="0"/>
          <w:marTop w:val="0"/>
          <w:marBottom w:val="0"/>
          <w:divBdr>
            <w:top w:val="none" w:sz="0" w:space="0" w:color="auto"/>
            <w:left w:val="none" w:sz="0" w:space="0" w:color="auto"/>
            <w:bottom w:val="none" w:sz="0" w:space="0" w:color="auto"/>
            <w:right w:val="none" w:sz="0" w:space="0" w:color="auto"/>
          </w:divBdr>
        </w:div>
        <w:div w:id="1328822086">
          <w:marLeft w:val="640"/>
          <w:marRight w:val="0"/>
          <w:marTop w:val="0"/>
          <w:marBottom w:val="0"/>
          <w:divBdr>
            <w:top w:val="none" w:sz="0" w:space="0" w:color="auto"/>
            <w:left w:val="none" w:sz="0" w:space="0" w:color="auto"/>
            <w:bottom w:val="none" w:sz="0" w:space="0" w:color="auto"/>
            <w:right w:val="none" w:sz="0" w:space="0" w:color="auto"/>
          </w:divBdr>
        </w:div>
        <w:div w:id="479544669">
          <w:marLeft w:val="640"/>
          <w:marRight w:val="0"/>
          <w:marTop w:val="0"/>
          <w:marBottom w:val="0"/>
          <w:divBdr>
            <w:top w:val="none" w:sz="0" w:space="0" w:color="auto"/>
            <w:left w:val="none" w:sz="0" w:space="0" w:color="auto"/>
            <w:bottom w:val="none" w:sz="0" w:space="0" w:color="auto"/>
            <w:right w:val="none" w:sz="0" w:space="0" w:color="auto"/>
          </w:divBdr>
        </w:div>
        <w:div w:id="480463230">
          <w:marLeft w:val="640"/>
          <w:marRight w:val="0"/>
          <w:marTop w:val="0"/>
          <w:marBottom w:val="0"/>
          <w:divBdr>
            <w:top w:val="none" w:sz="0" w:space="0" w:color="auto"/>
            <w:left w:val="none" w:sz="0" w:space="0" w:color="auto"/>
            <w:bottom w:val="none" w:sz="0" w:space="0" w:color="auto"/>
            <w:right w:val="none" w:sz="0" w:space="0" w:color="auto"/>
          </w:divBdr>
        </w:div>
        <w:div w:id="322661754">
          <w:marLeft w:val="640"/>
          <w:marRight w:val="0"/>
          <w:marTop w:val="0"/>
          <w:marBottom w:val="0"/>
          <w:divBdr>
            <w:top w:val="none" w:sz="0" w:space="0" w:color="auto"/>
            <w:left w:val="none" w:sz="0" w:space="0" w:color="auto"/>
            <w:bottom w:val="none" w:sz="0" w:space="0" w:color="auto"/>
            <w:right w:val="none" w:sz="0" w:space="0" w:color="auto"/>
          </w:divBdr>
        </w:div>
        <w:div w:id="2120831492">
          <w:marLeft w:val="640"/>
          <w:marRight w:val="0"/>
          <w:marTop w:val="0"/>
          <w:marBottom w:val="0"/>
          <w:divBdr>
            <w:top w:val="none" w:sz="0" w:space="0" w:color="auto"/>
            <w:left w:val="none" w:sz="0" w:space="0" w:color="auto"/>
            <w:bottom w:val="none" w:sz="0" w:space="0" w:color="auto"/>
            <w:right w:val="none" w:sz="0" w:space="0" w:color="auto"/>
          </w:divBdr>
        </w:div>
        <w:div w:id="227427083">
          <w:marLeft w:val="640"/>
          <w:marRight w:val="0"/>
          <w:marTop w:val="0"/>
          <w:marBottom w:val="0"/>
          <w:divBdr>
            <w:top w:val="none" w:sz="0" w:space="0" w:color="auto"/>
            <w:left w:val="none" w:sz="0" w:space="0" w:color="auto"/>
            <w:bottom w:val="none" w:sz="0" w:space="0" w:color="auto"/>
            <w:right w:val="none" w:sz="0" w:space="0" w:color="auto"/>
          </w:divBdr>
        </w:div>
        <w:div w:id="454909876">
          <w:marLeft w:val="640"/>
          <w:marRight w:val="0"/>
          <w:marTop w:val="0"/>
          <w:marBottom w:val="0"/>
          <w:divBdr>
            <w:top w:val="none" w:sz="0" w:space="0" w:color="auto"/>
            <w:left w:val="none" w:sz="0" w:space="0" w:color="auto"/>
            <w:bottom w:val="none" w:sz="0" w:space="0" w:color="auto"/>
            <w:right w:val="none" w:sz="0" w:space="0" w:color="auto"/>
          </w:divBdr>
        </w:div>
        <w:div w:id="809324036">
          <w:marLeft w:val="640"/>
          <w:marRight w:val="0"/>
          <w:marTop w:val="0"/>
          <w:marBottom w:val="0"/>
          <w:divBdr>
            <w:top w:val="none" w:sz="0" w:space="0" w:color="auto"/>
            <w:left w:val="none" w:sz="0" w:space="0" w:color="auto"/>
            <w:bottom w:val="none" w:sz="0" w:space="0" w:color="auto"/>
            <w:right w:val="none" w:sz="0" w:space="0" w:color="auto"/>
          </w:divBdr>
        </w:div>
        <w:div w:id="567886541">
          <w:marLeft w:val="640"/>
          <w:marRight w:val="0"/>
          <w:marTop w:val="0"/>
          <w:marBottom w:val="0"/>
          <w:divBdr>
            <w:top w:val="none" w:sz="0" w:space="0" w:color="auto"/>
            <w:left w:val="none" w:sz="0" w:space="0" w:color="auto"/>
            <w:bottom w:val="none" w:sz="0" w:space="0" w:color="auto"/>
            <w:right w:val="none" w:sz="0" w:space="0" w:color="auto"/>
          </w:divBdr>
        </w:div>
        <w:div w:id="1370648753">
          <w:marLeft w:val="640"/>
          <w:marRight w:val="0"/>
          <w:marTop w:val="0"/>
          <w:marBottom w:val="0"/>
          <w:divBdr>
            <w:top w:val="none" w:sz="0" w:space="0" w:color="auto"/>
            <w:left w:val="none" w:sz="0" w:space="0" w:color="auto"/>
            <w:bottom w:val="none" w:sz="0" w:space="0" w:color="auto"/>
            <w:right w:val="none" w:sz="0" w:space="0" w:color="auto"/>
          </w:divBdr>
        </w:div>
        <w:div w:id="1397968309">
          <w:marLeft w:val="640"/>
          <w:marRight w:val="0"/>
          <w:marTop w:val="0"/>
          <w:marBottom w:val="0"/>
          <w:divBdr>
            <w:top w:val="none" w:sz="0" w:space="0" w:color="auto"/>
            <w:left w:val="none" w:sz="0" w:space="0" w:color="auto"/>
            <w:bottom w:val="none" w:sz="0" w:space="0" w:color="auto"/>
            <w:right w:val="none" w:sz="0" w:space="0" w:color="auto"/>
          </w:divBdr>
        </w:div>
        <w:div w:id="867909702">
          <w:marLeft w:val="640"/>
          <w:marRight w:val="0"/>
          <w:marTop w:val="0"/>
          <w:marBottom w:val="0"/>
          <w:divBdr>
            <w:top w:val="none" w:sz="0" w:space="0" w:color="auto"/>
            <w:left w:val="none" w:sz="0" w:space="0" w:color="auto"/>
            <w:bottom w:val="none" w:sz="0" w:space="0" w:color="auto"/>
            <w:right w:val="none" w:sz="0" w:space="0" w:color="auto"/>
          </w:divBdr>
        </w:div>
        <w:div w:id="1284270087">
          <w:marLeft w:val="640"/>
          <w:marRight w:val="0"/>
          <w:marTop w:val="0"/>
          <w:marBottom w:val="0"/>
          <w:divBdr>
            <w:top w:val="none" w:sz="0" w:space="0" w:color="auto"/>
            <w:left w:val="none" w:sz="0" w:space="0" w:color="auto"/>
            <w:bottom w:val="none" w:sz="0" w:space="0" w:color="auto"/>
            <w:right w:val="none" w:sz="0" w:space="0" w:color="auto"/>
          </w:divBdr>
        </w:div>
        <w:div w:id="2012950157">
          <w:marLeft w:val="640"/>
          <w:marRight w:val="0"/>
          <w:marTop w:val="0"/>
          <w:marBottom w:val="0"/>
          <w:divBdr>
            <w:top w:val="none" w:sz="0" w:space="0" w:color="auto"/>
            <w:left w:val="none" w:sz="0" w:space="0" w:color="auto"/>
            <w:bottom w:val="none" w:sz="0" w:space="0" w:color="auto"/>
            <w:right w:val="none" w:sz="0" w:space="0" w:color="auto"/>
          </w:divBdr>
        </w:div>
        <w:div w:id="1986156102">
          <w:marLeft w:val="640"/>
          <w:marRight w:val="0"/>
          <w:marTop w:val="0"/>
          <w:marBottom w:val="0"/>
          <w:divBdr>
            <w:top w:val="none" w:sz="0" w:space="0" w:color="auto"/>
            <w:left w:val="none" w:sz="0" w:space="0" w:color="auto"/>
            <w:bottom w:val="none" w:sz="0" w:space="0" w:color="auto"/>
            <w:right w:val="none" w:sz="0" w:space="0" w:color="auto"/>
          </w:divBdr>
        </w:div>
        <w:div w:id="1652443300">
          <w:marLeft w:val="640"/>
          <w:marRight w:val="0"/>
          <w:marTop w:val="0"/>
          <w:marBottom w:val="0"/>
          <w:divBdr>
            <w:top w:val="none" w:sz="0" w:space="0" w:color="auto"/>
            <w:left w:val="none" w:sz="0" w:space="0" w:color="auto"/>
            <w:bottom w:val="none" w:sz="0" w:space="0" w:color="auto"/>
            <w:right w:val="none" w:sz="0" w:space="0" w:color="auto"/>
          </w:divBdr>
        </w:div>
        <w:div w:id="1412190987">
          <w:marLeft w:val="640"/>
          <w:marRight w:val="0"/>
          <w:marTop w:val="0"/>
          <w:marBottom w:val="0"/>
          <w:divBdr>
            <w:top w:val="none" w:sz="0" w:space="0" w:color="auto"/>
            <w:left w:val="none" w:sz="0" w:space="0" w:color="auto"/>
            <w:bottom w:val="none" w:sz="0" w:space="0" w:color="auto"/>
            <w:right w:val="none" w:sz="0" w:space="0" w:color="auto"/>
          </w:divBdr>
        </w:div>
        <w:div w:id="1587182685">
          <w:marLeft w:val="640"/>
          <w:marRight w:val="0"/>
          <w:marTop w:val="0"/>
          <w:marBottom w:val="0"/>
          <w:divBdr>
            <w:top w:val="none" w:sz="0" w:space="0" w:color="auto"/>
            <w:left w:val="none" w:sz="0" w:space="0" w:color="auto"/>
            <w:bottom w:val="none" w:sz="0" w:space="0" w:color="auto"/>
            <w:right w:val="none" w:sz="0" w:space="0" w:color="auto"/>
          </w:divBdr>
        </w:div>
        <w:div w:id="896860788">
          <w:marLeft w:val="640"/>
          <w:marRight w:val="0"/>
          <w:marTop w:val="0"/>
          <w:marBottom w:val="0"/>
          <w:divBdr>
            <w:top w:val="none" w:sz="0" w:space="0" w:color="auto"/>
            <w:left w:val="none" w:sz="0" w:space="0" w:color="auto"/>
            <w:bottom w:val="none" w:sz="0" w:space="0" w:color="auto"/>
            <w:right w:val="none" w:sz="0" w:space="0" w:color="auto"/>
          </w:divBdr>
        </w:div>
        <w:div w:id="566034481">
          <w:marLeft w:val="640"/>
          <w:marRight w:val="0"/>
          <w:marTop w:val="0"/>
          <w:marBottom w:val="0"/>
          <w:divBdr>
            <w:top w:val="none" w:sz="0" w:space="0" w:color="auto"/>
            <w:left w:val="none" w:sz="0" w:space="0" w:color="auto"/>
            <w:bottom w:val="none" w:sz="0" w:space="0" w:color="auto"/>
            <w:right w:val="none" w:sz="0" w:space="0" w:color="auto"/>
          </w:divBdr>
        </w:div>
        <w:div w:id="1404140641">
          <w:marLeft w:val="640"/>
          <w:marRight w:val="0"/>
          <w:marTop w:val="0"/>
          <w:marBottom w:val="0"/>
          <w:divBdr>
            <w:top w:val="none" w:sz="0" w:space="0" w:color="auto"/>
            <w:left w:val="none" w:sz="0" w:space="0" w:color="auto"/>
            <w:bottom w:val="none" w:sz="0" w:space="0" w:color="auto"/>
            <w:right w:val="none" w:sz="0" w:space="0" w:color="auto"/>
          </w:divBdr>
        </w:div>
        <w:div w:id="994648476">
          <w:marLeft w:val="640"/>
          <w:marRight w:val="0"/>
          <w:marTop w:val="0"/>
          <w:marBottom w:val="0"/>
          <w:divBdr>
            <w:top w:val="none" w:sz="0" w:space="0" w:color="auto"/>
            <w:left w:val="none" w:sz="0" w:space="0" w:color="auto"/>
            <w:bottom w:val="none" w:sz="0" w:space="0" w:color="auto"/>
            <w:right w:val="none" w:sz="0" w:space="0" w:color="auto"/>
          </w:divBdr>
        </w:div>
        <w:div w:id="1819345474">
          <w:marLeft w:val="640"/>
          <w:marRight w:val="0"/>
          <w:marTop w:val="0"/>
          <w:marBottom w:val="0"/>
          <w:divBdr>
            <w:top w:val="none" w:sz="0" w:space="0" w:color="auto"/>
            <w:left w:val="none" w:sz="0" w:space="0" w:color="auto"/>
            <w:bottom w:val="none" w:sz="0" w:space="0" w:color="auto"/>
            <w:right w:val="none" w:sz="0" w:space="0" w:color="auto"/>
          </w:divBdr>
        </w:div>
        <w:div w:id="352267997">
          <w:marLeft w:val="640"/>
          <w:marRight w:val="0"/>
          <w:marTop w:val="0"/>
          <w:marBottom w:val="0"/>
          <w:divBdr>
            <w:top w:val="none" w:sz="0" w:space="0" w:color="auto"/>
            <w:left w:val="none" w:sz="0" w:space="0" w:color="auto"/>
            <w:bottom w:val="none" w:sz="0" w:space="0" w:color="auto"/>
            <w:right w:val="none" w:sz="0" w:space="0" w:color="auto"/>
          </w:divBdr>
        </w:div>
        <w:div w:id="2068019917">
          <w:marLeft w:val="640"/>
          <w:marRight w:val="0"/>
          <w:marTop w:val="0"/>
          <w:marBottom w:val="0"/>
          <w:divBdr>
            <w:top w:val="none" w:sz="0" w:space="0" w:color="auto"/>
            <w:left w:val="none" w:sz="0" w:space="0" w:color="auto"/>
            <w:bottom w:val="none" w:sz="0" w:space="0" w:color="auto"/>
            <w:right w:val="none" w:sz="0" w:space="0" w:color="auto"/>
          </w:divBdr>
        </w:div>
        <w:div w:id="659190493">
          <w:marLeft w:val="640"/>
          <w:marRight w:val="0"/>
          <w:marTop w:val="0"/>
          <w:marBottom w:val="0"/>
          <w:divBdr>
            <w:top w:val="none" w:sz="0" w:space="0" w:color="auto"/>
            <w:left w:val="none" w:sz="0" w:space="0" w:color="auto"/>
            <w:bottom w:val="none" w:sz="0" w:space="0" w:color="auto"/>
            <w:right w:val="none" w:sz="0" w:space="0" w:color="auto"/>
          </w:divBdr>
        </w:div>
        <w:div w:id="1060404619">
          <w:marLeft w:val="640"/>
          <w:marRight w:val="0"/>
          <w:marTop w:val="0"/>
          <w:marBottom w:val="0"/>
          <w:divBdr>
            <w:top w:val="none" w:sz="0" w:space="0" w:color="auto"/>
            <w:left w:val="none" w:sz="0" w:space="0" w:color="auto"/>
            <w:bottom w:val="none" w:sz="0" w:space="0" w:color="auto"/>
            <w:right w:val="none" w:sz="0" w:space="0" w:color="auto"/>
          </w:divBdr>
        </w:div>
        <w:div w:id="1724059828">
          <w:marLeft w:val="640"/>
          <w:marRight w:val="0"/>
          <w:marTop w:val="0"/>
          <w:marBottom w:val="0"/>
          <w:divBdr>
            <w:top w:val="none" w:sz="0" w:space="0" w:color="auto"/>
            <w:left w:val="none" w:sz="0" w:space="0" w:color="auto"/>
            <w:bottom w:val="none" w:sz="0" w:space="0" w:color="auto"/>
            <w:right w:val="none" w:sz="0" w:space="0" w:color="auto"/>
          </w:divBdr>
        </w:div>
        <w:div w:id="1514799203">
          <w:marLeft w:val="640"/>
          <w:marRight w:val="0"/>
          <w:marTop w:val="0"/>
          <w:marBottom w:val="0"/>
          <w:divBdr>
            <w:top w:val="none" w:sz="0" w:space="0" w:color="auto"/>
            <w:left w:val="none" w:sz="0" w:space="0" w:color="auto"/>
            <w:bottom w:val="none" w:sz="0" w:space="0" w:color="auto"/>
            <w:right w:val="none" w:sz="0" w:space="0" w:color="auto"/>
          </w:divBdr>
        </w:div>
        <w:div w:id="1779911138">
          <w:marLeft w:val="640"/>
          <w:marRight w:val="0"/>
          <w:marTop w:val="0"/>
          <w:marBottom w:val="0"/>
          <w:divBdr>
            <w:top w:val="none" w:sz="0" w:space="0" w:color="auto"/>
            <w:left w:val="none" w:sz="0" w:space="0" w:color="auto"/>
            <w:bottom w:val="none" w:sz="0" w:space="0" w:color="auto"/>
            <w:right w:val="none" w:sz="0" w:space="0" w:color="auto"/>
          </w:divBdr>
        </w:div>
        <w:div w:id="320743993">
          <w:marLeft w:val="640"/>
          <w:marRight w:val="0"/>
          <w:marTop w:val="0"/>
          <w:marBottom w:val="0"/>
          <w:divBdr>
            <w:top w:val="none" w:sz="0" w:space="0" w:color="auto"/>
            <w:left w:val="none" w:sz="0" w:space="0" w:color="auto"/>
            <w:bottom w:val="none" w:sz="0" w:space="0" w:color="auto"/>
            <w:right w:val="none" w:sz="0" w:space="0" w:color="auto"/>
          </w:divBdr>
        </w:div>
        <w:div w:id="1395853803">
          <w:marLeft w:val="640"/>
          <w:marRight w:val="0"/>
          <w:marTop w:val="0"/>
          <w:marBottom w:val="0"/>
          <w:divBdr>
            <w:top w:val="none" w:sz="0" w:space="0" w:color="auto"/>
            <w:left w:val="none" w:sz="0" w:space="0" w:color="auto"/>
            <w:bottom w:val="none" w:sz="0" w:space="0" w:color="auto"/>
            <w:right w:val="none" w:sz="0" w:space="0" w:color="auto"/>
          </w:divBdr>
        </w:div>
        <w:div w:id="271478966">
          <w:marLeft w:val="640"/>
          <w:marRight w:val="0"/>
          <w:marTop w:val="0"/>
          <w:marBottom w:val="0"/>
          <w:divBdr>
            <w:top w:val="none" w:sz="0" w:space="0" w:color="auto"/>
            <w:left w:val="none" w:sz="0" w:space="0" w:color="auto"/>
            <w:bottom w:val="none" w:sz="0" w:space="0" w:color="auto"/>
            <w:right w:val="none" w:sz="0" w:space="0" w:color="auto"/>
          </w:divBdr>
        </w:div>
        <w:div w:id="771097387">
          <w:marLeft w:val="640"/>
          <w:marRight w:val="0"/>
          <w:marTop w:val="0"/>
          <w:marBottom w:val="0"/>
          <w:divBdr>
            <w:top w:val="none" w:sz="0" w:space="0" w:color="auto"/>
            <w:left w:val="none" w:sz="0" w:space="0" w:color="auto"/>
            <w:bottom w:val="none" w:sz="0" w:space="0" w:color="auto"/>
            <w:right w:val="none" w:sz="0" w:space="0" w:color="auto"/>
          </w:divBdr>
        </w:div>
        <w:div w:id="236867296">
          <w:marLeft w:val="640"/>
          <w:marRight w:val="0"/>
          <w:marTop w:val="0"/>
          <w:marBottom w:val="0"/>
          <w:divBdr>
            <w:top w:val="none" w:sz="0" w:space="0" w:color="auto"/>
            <w:left w:val="none" w:sz="0" w:space="0" w:color="auto"/>
            <w:bottom w:val="none" w:sz="0" w:space="0" w:color="auto"/>
            <w:right w:val="none" w:sz="0" w:space="0" w:color="auto"/>
          </w:divBdr>
        </w:div>
        <w:div w:id="290790162">
          <w:marLeft w:val="640"/>
          <w:marRight w:val="0"/>
          <w:marTop w:val="0"/>
          <w:marBottom w:val="0"/>
          <w:divBdr>
            <w:top w:val="none" w:sz="0" w:space="0" w:color="auto"/>
            <w:left w:val="none" w:sz="0" w:space="0" w:color="auto"/>
            <w:bottom w:val="none" w:sz="0" w:space="0" w:color="auto"/>
            <w:right w:val="none" w:sz="0" w:space="0" w:color="auto"/>
          </w:divBdr>
        </w:div>
        <w:div w:id="298607866">
          <w:marLeft w:val="640"/>
          <w:marRight w:val="0"/>
          <w:marTop w:val="0"/>
          <w:marBottom w:val="0"/>
          <w:divBdr>
            <w:top w:val="none" w:sz="0" w:space="0" w:color="auto"/>
            <w:left w:val="none" w:sz="0" w:space="0" w:color="auto"/>
            <w:bottom w:val="none" w:sz="0" w:space="0" w:color="auto"/>
            <w:right w:val="none" w:sz="0" w:space="0" w:color="auto"/>
          </w:divBdr>
        </w:div>
        <w:div w:id="1902909440">
          <w:marLeft w:val="640"/>
          <w:marRight w:val="0"/>
          <w:marTop w:val="0"/>
          <w:marBottom w:val="0"/>
          <w:divBdr>
            <w:top w:val="none" w:sz="0" w:space="0" w:color="auto"/>
            <w:left w:val="none" w:sz="0" w:space="0" w:color="auto"/>
            <w:bottom w:val="none" w:sz="0" w:space="0" w:color="auto"/>
            <w:right w:val="none" w:sz="0" w:space="0" w:color="auto"/>
          </w:divBdr>
        </w:div>
        <w:div w:id="1350327905">
          <w:marLeft w:val="640"/>
          <w:marRight w:val="0"/>
          <w:marTop w:val="0"/>
          <w:marBottom w:val="0"/>
          <w:divBdr>
            <w:top w:val="none" w:sz="0" w:space="0" w:color="auto"/>
            <w:left w:val="none" w:sz="0" w:space="0" w:color="auto"/>
            <w:bottom w:val="none" w:sz="0" w:space="0" w:color="auto"/>
            <w:right w:val="none" w:sz="0" w:space="0" w:color="auto"/>
          </w:divBdr>
        </w:div>
        <w:div w:id="1715695454">
          <w:marLeft w:val="640"/>
          <w:marRight w:val="0"/>
          <w:marTop w:val="0"/>
          <w:marBottom w:val="0"/>
          <w:divBdr>
            <w:top w:val="none" w:sz="0" w:space="0" w:color="auto"/>
            <w:left w:val="none" w:sz="0" w:space="0" w:color="auto"/>
            <w:bottom w:val="none" w:sz="0" w:space="0" w:color="auto"/>
            <w:right w:val="none" w:sz="0" w:space="0" w:color="auto"/>
          </w:divBdr>
        </w:div>
        <w:div w:id="271211862">
          <w:marLeft w:val="640"/>
          <w:marRight w:val="0"/>
          <w:marTop w:val="0"/>
          <w:marBottom w:val="0"/>
          <w:divBdr>
            <w:top w:val="none" w:sz="0" w:space="0" w:color="auto"/>
            <w:left w:val="none" w:sz="0" w:space="0" w:color="auto"/>
            <w:bottom w:val="none" w:sz="0" w:space="0" w:color="auto"/>
            <w:right w:val="none" w:sz="0" w:space="0" w:color="auto"/>
          </w:divBdr>
        </w:div>
        <w:div w:id="1282036143">
          <w:marLeft w:val="640"/>
          <w:marRight w:val="0"/>
          <w:marTop w:val="0"/>
          <w:marBottom w:val="0"/>
          <w:divBdr>
            <w:top w:val="none" w:sz="0" w:space="0" w:color="auto"/>
            <w:left w:val="none" w:sz="0" w:space="0" w:color="auto"/>
            <w:bottom w:val="none" w:sz="0" w:space="0" w:color="auto"/>
            <w:right w:val="none" w:sz="0" w:space="0" w:color="auto"/>
          </w:divBdr>
        </w:div>
        <w:div w:id="1379548432">
          <w:marLeft w:val="640"/>
          <w:marRight w:val="0"/>
          <w:marTop w:val="0"/>
          <w:marBottom w:val="0"/>
          <w:divBdr>
            <w:top w:val="none" w:sz="0" w:space="0" w:color="auto"/>
            <w:left w:val="none" w:sz="0" w:space="0" w:color="auto"/>
            <w:bottom w:val="none" w:sz="0" w:space="0" w:color="auto"/>
            <w:right w:val="none" w:sz="0" w:space="0" w:color="auto"/>
          </w:divBdr>
        </w:div>
        <w:div w:id="866911313">
          <w:marLeft w:val="640"/>
          <w:marRight w:val="0"/>
          <w:marTop w:val="0"/>
          <w:marBottom w:val="0"/>
          <w:divBdr>
            <w:top w:val="none" w:sz="0" w:space="0" w:color="auto"/>
            <w:left w:val="none" w:sz="0" w:space="0" w:color="auto"/>
            <w:bottom w:val="none" w:sz="0" w:space="0" w:color="auto"/>
            <w:right w:val="none" w:sz="0" w:space="0" w:color="auto"/>
          </w:divBdr>
        </w:div>
        <w:div w:id="855657148">
          <w:marLeft w:val="640"/>
          <w:marRight w:val="0"/>
          <w:marTop w:val="0"/>
          <w:marBottom w:val="0"/>
          <w:divBdr>
            <w:top w:val="none" w:sz="0" w:space="0" w:color="auto"/>
            <w:left w:val="none" w:sz="0" w:space="0" w:color="auto"/>
            <w:bottom w:val="none" w:sz="0" w:space="0" w:color="auto"/>
            <w:right w:val="none" w:sz="0" w:space="0" w:color="auto"/>
          </w:divBdr>
        </w:div>
        <w:div w:id="612638919">
          <w:marLeft w:val="640"/>
          <w:marRight w:val="0"/>
          <w:marTop w:val="0"/>
          <w:marBottom w:val="0"/>
          <w:divBdr>
            <w:top w:val="none" w:sz="0" w:space="0" w:color="auto"/>
            <w:left w:val="none" w:sz="0" w:space="0" w:color="auto"/>
            <w:bottom w:val="none" w:sz="0" w:space="0" w:color="auto"/>
            <w:right w:val="none" w:sz="0" w:space="0" w:color="auto"/>
          </w:divBdr>
        </w:div>
        <w:div w:id="168982498">
          <w:marLeft w:val="640"/>
          <w:marRight w:val="0"/>
          <w:marTop w:val="0"/>
          <w:marBottom w:val="0"/>
          <w:divBdr>
            <w:top w:val="none" w:sz="0" w:space="0" w:color="auto"/>
            <w:left w:val="none" w:sz="0" w:space="0" w:color="auto"/>
            <w:bottom w:val="none" w:sz="0" w:space="0" w:color="auto"/>
            <w:right w:val="none" w:sz="0" w:space="0" w:color="auto"/>
          </w:divBdr>
        </w:div>
        <w:div w:id="1195927646">
          <w:marLeft w:val="640"/>
          <w:marRight w:val="0"/>
          <w:marTop w:val="0"/>
          <w:marBottom w:val="0"/>
          <w:divBdr>
            <w:top w:val="none" w:sz="0" w:space="0" w:color="auto"/>
            <w:left w:val="none" w:sz="0" w:space="0" w:color="auto"/>
            <w:bottom w:val="none" w:sz="0" w:space="0" w:color="auto"/>
            <w:right w:val="none" w:sz="0" w:space="0" w:color="auto"/>
          </w:divBdr>
        </w:div>
        <w:div w:id="215821338">
          <w:marLeft w:val="640"/>
          <w:marRight w:val="0"/>
          <w:marTop w:val="0"/>
          <w:marBottom w:val="0"/>
          <w:divBdr>
            <w:top w:val="none" w:sz="0" w:space="0" w:color="auto"/>
            <w:left w:val="none" w:sz="0" w:space="0" w:color="auto"/>
            <w:bottom w:val="none" w:sz="0" w:space="0" w:color="auto"/>
            <w:right w:val="none" w:sz="0" w:space="0" w:color="auto"/>
          </w:divBdr>
        </w:div>
        <w:div w:id="2122842762">
          <w:marLeft w:val="640"/>
          <w:marRight w:val="0"/>
          <w:marTop w:val="0"/>
          <w:marBottom w:val="0"/>
          <w:divBdr>
            <w:top w:val="none" w:sz="0" w:space="0" w:color="auto"/>
            <w:left w:val="none" w:sz="0" w:space="0" w:color="auto"/>
            <w:bottom w:val="none" w:sz="0" w:space="0" w:color="auto"/>
            <w:right w:val="none" w:sz="0" w:space="0" w:color="auto"/>
          </w:divBdr>
        </w:div>
        <w:div w:id="1789742466">
          <w:marLeft w:val="640"/>
          <w:marRight w:val="0"/>
          <w:marTop w:val="0"/>
          <w:marBottom w:val="0"/>
          <w:divBdr>
            <w:top w:val="none" w:sz="0" w:space="0" w:color="auto"/>
            <w:left w:val="none" w:sz="0" w:space="0" w:color="auto"/>
            <w:bottom w:val="none" w:sz="0" w:space="0" w:color="auto"/>
            <w:right w:val="none" w:sz="0" w:space="0" w:color="auto"/>
          </w:divBdr>
        </w:div>
        <w:div w:id="234241851">
          <w:marLeft w:val="640"/>
          <w:marRight w:val="0"/>
          <w:marTop w:val="0"/>
          <w:marBottom w:val="0"/>
          <w:divBdr>
            <w:top w:val="none" w:sz="0" w:space="0" w:color="auto"/>
            <w:left w:val="none" w:sz="0" w:space="0" w:color="auto"/>
            <w:bottom w:val="none" w:sz="0" w:space="0" w:color="auto"/>
            <w:right w:val="none" w:sz="0" w:space="0" w:color="auto"/>
          </w:divBdr>
        </w:div>
        <w:div w:id="1129668910">
          <w:marLeft w:val="640"/>
          <w:marRight w:val="0"/>
          <w:marTop w:val="0"/>
          <w:marBottom w:val="0"/>
          <w:divBdr>
            <w:top w:val="none" w:sz="0" w:space="0" w:color="auto"/>
            <w:left w:val="none" w:sz="0" w:space="0" w:color="auto"/>
            <w:bottom w:val="none" w:sz="0" w:space="0" w:color="auto"/>
            <w:right w:val="none" w:sz="0" w:space="0" w:color="auto"/>
          </w:divBdr>
        </w:div>
        <w:div w:id="1455247795">
          <w:marLeft w:val="640"/>
          <w:marRight w:val="0"/>
          <w:marTop w:val="0"/>
          <w:marBottom w:val="0"/>
          <w:divBdr>
            <w:top w:val="none" w:sz="0" w:space="0" w:color="auto"/>
            <w:left w:val="none" w:sz="0" w:space="0" w:color="auto"/>
            <w:bottom w:val="none" w:sz="0" w:space="0" w:color="auto"/>
            <w:right w:val="none" w:sz="0" w:space="0" w:color="auto"/>
          </w:divBdr>
        </w:div>
        <w:div w:id="1791777126">
          <w:marLeft w:val="640"/>
          <w:marRight w:val="0"/>
          <w:marTop w:val="0"/>
          <w:marBottom w:val="0"/>
          <w:divBdr>
            <w:top w:val="none" w:sz="0" w:space="0" w:color="auto"/>
            <w:left w:val="none" w:sz="0" w:space="0" w:color="auto"/>
            <w:bottom w:val="none" w:sz="0" w:space="0" w:color="auto"/>
            <w:right w:val="none" w:sz="0" w:space="0" w:color="auto"/>
          </w:divBdr>
        </w:div>
        <w:div w:id="1236280231">
          <w:marLeft w:val="640"/>
          <w:marRight w:val="0"/>
          <w:marTop w:val="0"/>
          <w:marBottom w:val="0"/>
          <w:divBdr>
            <w:top w:val="none" w:sz="0" w:space="0" w:color="auto"/>
            <w:left w:val="none" w:sz="0" w:space="0" w:color="auto"/>
            <w:bottom w:val="none" w:sz="0" w:space="0" w:color="auto"/>
            <w:right w:val="none" w:sz="0" w:space="0" w:color="auto"/>
          </w:divBdr>
        </w:div>
        <w:div w:id="1429346625">
          <w:marLeft w:val="640"/>
          <w:marRight w:val="0"/>
          <w:marTop w:val="0"/>
          <w:marBottom w:val="0"/>
          <w:divBdr>
            <w:top w:val="none" w:sz="0" w:space="0" w:color="auto"/>
            <w:left w:val="none" w:sz="0" w:space="0" w:color="auto"/>
            <w:bottom w:val="none" w:sz="0" w:space="0" w:color="auto"/>
            <w:right w:val="none" w:sz="0" w:space="0" w:color="auto"/>
          </w:divBdr>
        </w:div>
        <w:div w:id="1559389956">
          <w:marLeft w:val="640"/>
          <w:marRight w:val="0"/>
          <w:marTop w:val="0"/>
          <w:marBottom w:val="0"/>
          <w:divBdr>
            <w:top w:val="none" w:sz="0" w:space="0" w:color="auto"/>
            <w:left w:val="none" w:sz="0" w:space="0" w:color="auto"/>
            <w:bottom w:val="none" w:sz="0" w:space="0" w:color="auto"/>
            <w:right w:val="none" w:sz="0" w:space="0" w:color="auto"/>
          </w:divBdr>
        </w:div>
        <w:div w:id="438986228">
          <w:marLeft w:val="640"/>
          <w:marRight w:val="0"/>
          <w:marTop w:val="0"/>
          <w:marBottom w:val="0"/>
          <w:divBdr>
            <w:top w:val="none" w:sz="0" w:space="0" w:color="auto"/>
            <w:left w:val="none" w:sz="0" w:space="0" w:color="auto"/>
            <w:bottom w:val="none" w:sz="0" w:space="0" w:color="auto"/>
            <w:right w:val="none" w:sz="0" w:space="0" w:color="auto"/>
          </w:divBdr>
        </w:div>
        <w:div w:id="1834685431">
          <w:marLeft w:val="640"/>
          <w:marRight w:val="0"/>
          <w:marTop w:val="0"/>
          <w:marBottom w:val="0"/>
          <w:divBdr>
            <w:top w:val="none" w:sz="0" w:space="0" w:color="auto"/>
            <w:left w:val="none" w:sz="0" w:space="0" w:color="auto"/>
            <w:bottom w:val="none" w:sz="0" w:space="0" w:color="auto"/>
            <w:right w:val="none" w:sz="0" w:space="0" w:color="auto"/>
          </w:divBdr>
        </w:div>
        <w:div w:id="1941257244">
          <w:marLeft w:val="640"/>
          <w:marRight w:val="0"/>
          <w:marTop w:val="0"/>
          <w:marBottom w:val="0"/>
          <w:divBdr>
            <w:top w:val="none" w:sz="0" w:space="0" w:color="auto"/>
            <w:left w:val="none" w:sz="0" w:space="0" w:color="auto"/>
            <w:bottom w:val="none" w:sz="0" w:space="0" w:color="auto"/>
            <w:right w:val="none" w:sz="0" w:space="0" w:color="auto"/>
          </w:divBdr>
        </w:div>
      </w:divsChild>
    </w:div>
    <w:div w:id="213659799">
      <w:bodyDiv w:val="1"/>
      <w:marLeft w:val="0"/>
      <w:marRight w:val="0"/>
      <w:marTop w:val="0"/>
      <w:marBottom w:val="0"/>
      <w:divBdr>
        <w:top w:val="none" w:sz="0" w:space="0" w:color="auto"/>
        <w:left w:val="none" w:sz="0" w:space="0" w:color="auto"/>
        <w:bottom w:val="none" w:sz="0" w:space="0" w:color="auto"/>
        <w:right w:val="none" w:sz="0" w:space="0" w:color="auto"/>
      </w:divBdr>
    </w:div>
    <w:div w:id="215630577">
      <w:bodyDiv w:val="1"/>
      <w:marLeft w:val="0"/>
      <w:marRight w:val="0"/>
      <w:marTop w:val="0"/>
      <w:marBottom w:val="0"/>
      <w:divBdr>
        <w:top w:val="none" w:sz="0" w:space="0" w:color="auto"/>
        <w:left w:val="none" w:sz="0" w:space="0" w:color="auto"/>
        <w:bottom w:val="none" w:sz="0" w:space="0" w:color="auto"/>
        <w:right w:val="none" w:sz="0" w:space="0" w:color="auto"/>
      </w:divBdr>
      <w:divsChild>
        <w:div w:id="2084334567">
          <w:marLeft w:val="0"/>
          <w:marRight w:val="0"/>
          <w:marTop w:val="0"/>
          <w:marBottom w:val="0"/>
          <w:divBdr>
            <w:top w:val="none" w:sz="0" w:space="0" w:color="auto"/>
            <w:left w:val="none" w:sz="0" w:space="0" w:color="auto"/>
            <w:bottom w:val="none" w:sz="0" w:space="0" w:color="auto"/>
            <w:right w:val="none" w:sz="0" w:space="0" w:color="auto"/>
          </w:divBdr>
          <w:divsChild>
            <w:div w:id="87742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07292">
      <w:bodyDiv w:val="1"/>
      <w:marLeft w:val="0"/>
      <w:marRight w:val="0"/>
      <w:marTop w:val="0"/>
      <w:marBottom w:val="0"/>
      <w:divBdr>
        <w:top w:val="none" w:sz="0" w:space="0" w:color="auto"/>
        <w:left w:val="none" w:sz="0" w:space="0" w:color="auto"/>
        <w:bottom w:val="none" w:sz="0" w:space="0" w:color="auto"/>
        <w:right w:val="none" w:sz="0" w:space="0" w:color="auto"/>
      </w:divBdr>
    </w:div>
    <w:div w:id="222378438">
      <w:bodyDiv w:val="1"/>
      <w:marLeft w:val="0"/>
      <w:marRight w:val="0"/>
      <w:marTop w:val="0"/>
      <w:marBottom w:val="0"/>
      <w:divBdr>
        <w:top w:val="none" w:sz="0" w:space="0" w:color="auto"/>
        <w:left w:val="none" w:sz="0" w:space="0" w:color="auto"/>
        <w:bottom w:val="none" w:sz="0" w:space="0" w:color="auto"/>
        <w:right w:val="none" w:sz="0" w:space="0" w:color="auto"/>
      </w:divBdr>
    </w:div>
    <w:div w:id="225343276">
      <w:bodyDiv w:val="1"/>
      <w:marLeft w:val="0"/>
      <w:marRight w:val="0"/>
      <w:marTop w:val="0"/>
      <w:marBottom w:val="0"/>
      <w:divBdr>
        <w:top w:val="none" w:sz="0" w:space="0" w:color="auto"/>
        <w:left w:val="none" w:sz="0" w:space="0" w:color="auto"/>
        <w:bottom w:val="none" w:sz="0" w:space="0" w:color="auto"/>
        <w:right w:val="none" w:sz="0" w:space="0" w:color="auto"/>
      </w:divBdr>
      <w:divsChild>
        <w:div w:id="1337002620">
          <w:marLeft w:val="480"/>
          <w:marRight w:val="0"/>
          <w:marTop w:val="0"/>
          <w:marBottom w:val="0"/>
          <w:divBdr>
            <w:top w:val="none" w:sz="0" w:space="0" w:color="auto"/>
            <w:left w:val="none" w:sz="0" w:space="0" w:color="auto"/>
            <w:bottom w:val="none" w:sz="0" w:space="0" w:color="auto"/>
            <w:right w:val="none" w:sz="0" w:space="0" w:color="auto"/>
          </w:divBdr>
        </w:div>
        <w:div w:id="1378434902">
          <w:marLeft w:val="480"/>
          <w:marRight w:val="0"/>
          <w:marTop w:val="0"/>
          <w:marBottom w:val="0"/>
          <w:divBdr>
            <w:top w:val="none" w:sz="0" w:space="0" w:color="auto"/>
            <w:left w:val="none" w:sz="0" w:space="0" w:color="auto"/>
            <w:bottom w:val="none" w:sz="0" w:space="0" w:color="auto"/>
            <w:right w:val="none" w:sz="0" w:space="0" w:color="auto"/>
          </w:divBdr>
        </w:div>
        <w:div w:id="1854149150">
          <w:marLeft w:val="480"/>
          <w:marRight w:val="0"/>
          <w:marTop w:val="0"/>
          <w:marBottom w:val="0"/>
          <w:divBdr>
            <w:top w:val="none" w:sz="0" w:space="0" w:color="auto"/>
            <w:left w:val="none" w:sz="0" w:space="0" w:color="auto"/>
            <w:bottom w:val="none" w:sz="0" w:space="0" w:color="auto"/>
            <w:right w:val="none" w:sz="0" w:space="0" w:color="auto"/>
          </w:divBdr>
        </w:div>
        <w:div w:id="634722570">
          <w:marLeft w:val="480"/>
          <w:marRight w:val="0"/>
          <w:marTop w:val="0"/>
          <w:marBottom w:val="0"/>
          <w:divBdr>
            <w:top w:val="none" w:sz="0" w:space="0" w:color="auto"/>
            <w:left w:val="none" w:sz="0" w:space="0" w:color="auto"/>
            <w:bottom w:val="none" w:sz="0" w:space="0" w:color="auto"/>
            <w:right w:val="none" w:sz="0" w:space="0" w:color="auto"/>
          </w:divBdr>
        </w:div>
        <w:div w:id="910038516">
          <w:marLeft w:val="480"/>
          <w:marRight w:val="0"/>
          <w:marTop w:val="0"/>
          <w:marBottom w:val="0"/>
          <w:divBdr>
            <w:top w:val="none" w:sz="0" w:space="0" w:color="auto"/>
            <w:left w:val="none" w:sz="0" w:space="0" w:color="auto"/>
            <w:bottom w:val="none" w:sz="0" w:space="0" w:color="auto"/>
            <w:right w:val="none" w:sz="0" w:space="0" w:color="auto"/>
          </w:divBdr>
        </w:div>
        <w:div w:id="1022705692">
          <w:marLeft w:val="480"/>
          <w:marRight w:val="0"/>
          <w:marTop w:val="0"/>
          <w:marBottom w:val="0"/>
          <w:divBdr>
            <w:top w:val="none" w:sz="0" w:space="0" w:color="auto"/>
            <w:left w:val="none" w:sz="0" w:space="0" w:color="auto"/>
            <w:bottom w:val="none" w:sz="0" w:space="0" w:color="auto"/>
            <w:right w:val="none" w:sz="0" w:space="0" w:color="auto"/>
          </w:divBdr>
        </w:div>
        <w:div w:id="150951058">
          <w:marLeft w:val="480"/>
          <w:marRight w:val="0"/>
          <w:marTop w:val="0"/>
          <w:marBottom w:val="0"/>
          <w:divBdr>
            <w:top w:val="none" w:sz="0" w:space="0" w:color="auto"/>
            <w:left w:val="none" w:sz="0" w:space="0" w:color="auto"/>
            <w:bottom w:val="none" w:sz="0" w:space="0" w:color="auto"/>
            <w:right w:val="none" w:sz="0" w:space="0" w:color="auto"/>
          </w:divBdr>
        </w:div>
        <w:div w:id="117534222">
          <w:marLeft w:val="480"/>
          <w:marRight w:val="0"/>
          <w:marTop w:val="0"/>
          <w:marBottom w:val="0"/>
          <w:divBdr>
            <w:top w:val="none" w:sz="0" w:space="0" w:color="auto"/>
            <w:left w:val="none" w:sz="0" w:space="0" w:color="auto"/>
            <w:bottom w:val="none" w:sz="0" w:space="0" w:color="auto"/>
            <w:right w:val="none" w:sz="0" w:space="0" w:color="auto"/>
          </w:divBdr>
        </w:div>
        <w:div w:id="763304820">
          <w:marLeft w:val="480"/>
          <w:marRight w:val="0"/>
          <w:marTop w:val="0"/>
          <w:marBottom w:val="0"/>
          <w:divBdr>
            <w:top w:val="none" w:sz="0" w:space="0" w:color="auto"/>
            <w:left w:val="none" w:sz="0" w:space="0" w:color="auto"/>
            <w:bottom w:val="none" w:sz="0" w:space="0" w:color="auto"/>
            <w:right w:val="none" w:sz="0" w:space="0" w:color="auto"/>
          </w:divBdr>
        </w:div>
        <w:div w:id="1021199873">
          <w:marLeft w:val="480"/>
          <w:marRight w:val="0"/>
          <w:marTop w:val="0"/>
          <w:marBottom w:val="0"/>
          <w:divBdr>
            <w:top w:val="none" w:sz="0" w:space="0" w:color="auto"/>
            <w:left w:val="none" w:sz="0" w:space="0" w:color="auto"/>
            <w:bottom w:val="none" w:sz="0" w:space="0" w:color="auto"/>
            <w:right w:val="none" w:sz="0" w:space="0" w:color="auto"/>
          </w:divBdr>
        </w:div>
        <w:div w:id="1042559037">
          <w:marLeft w:val="480"/>
          <w:marRight w:val="0"/>
          <w:marTop w:val="0"/>
          <w:marBottom w:val="0"/>
          <w:divBdr>
            <w:top w:val="none" w:sz="0" w:space="0" w:color="auto"/>
            <w:left w:val="none" w:sz="0" w:space="0" w:color="auto"/>
            <w:bottom w:val="none" w:sz="0" w:space="0" w:color="auto"/>
            <w:right w:val="none" w:sz="0" w:space="0" w:color="auto"/>
          </w:divBdr>
        </w:div>
        <w:div w:id="1011487447">
          <w:marLeft w:val="480"/>
          <w:marRight w:val="0"/>
          <w:marTop w:val="0"/>
          <w:marBottom w:val="0"/>
          <w:divBdr>
            <w:top w:val="none" w:sz="0" w:space="0" w:color="auto"/>
            <w:left w:val="none" w:sz="0" w:space="0" w:color="auto"/>
            <w:bottom w:val="none" w:sz="0" w:space="0" w:color="auto"/>
            <w:right w:val="none" w:sz="0" w:space="0" w:color="auto"/>
          </w:divBdr>
        </w:div>
        <w:div w:id="1186401377">
          <w:marLeft w:val="480"/>
          <w:marRight w:val="0"/>
          <w:marTop w:val="0"/>
          <w:marBottom w:val="0"/>
          <w:divBdr>
            <w:top w:val="none" w:sz="0" w:space="0" w:color="auto"/>
            <w:left w:val="none" w:sz="0" w:space="0" w:color="auto"/>
            <w:bottom w:val="none" w:sz="0" w:space="0" w:color="auto"/>
            <w:right w:val="none" w:sz="0" w:space="0" w:color="auto"/>
          </w:divBdr>
        </w:div>
        <w:div w:id="1864631431">
          <w:marLeft w:val="480"/>
          <w:marRight w:val="0"/>
          <w:marTop w:val="0"/>
          <w:marBottom w:val="0"/>
          <w:divBdr>
            <w:top w:val="none" w:sz="0" w:space="0" w:color="auto"/>
            <w:left w:val="none" w:sz="0" w:space="0" w:color="auto"/>
            <w:bottom w:val="none" w:sz="0" w:space="0" w:color="auto"/>
            <w:right w:val="none" w:sz="0" w:space="0" w:color="auto"/>
          </w:divBdr>
        </w:div>
        <w:div w:id="847210879">
          <w:marLeft w:val="480"/>
          <w:marRight w:val="0"/>
          <w:marTop w:val="0"/>
          <w:marBottom w:val="0"/>
          <w:divBdr>
            <w:top w:val="none" w:sz="0" w:space="0" w:color="auto"/>
            <w:left w:val="none" w:sz="0" w:space="0" w:color="auto"/>
            <w:bottom w:val="none" w:sz="0" w:space="0" w:color="auto"/>
            <w:right w:val="none" w:sz="0" w:space="0" w:color="auto"/>
          </w:divBdr>
        </w:div>
        <w:div w:id="1582331366">
          <w:marLeft w:val="480"/>
          <w:marRight w:val="0"/>
          <w:marTop w:val="0"/>
          <w:marBottom w:val="0"/>
          <w:divBdr>
            <w:top w:val="none" w:sz="0" w:space="0" w:color="auto"/>
            <w:left w:val="none" w:sz="0" w:space="0" w:color="auto"/>
            <w:bottom w:val="none" w:sz="0" w:space="0" w:color="auto"/>
            <w:right w:val="none" w:sz="0" w:space="0" w:color="auto"/>
          </w:divBdr>
        </w:div>
        <w:div w:id="531965012">
          <w:marLeft w:val="480"/>
          <w:marRight w:val="0"/>
          <w:marTop w:val="0"/>
          <w:marBottom w:val="0"/>
          <w:divBdr>
            <w:top w:val="none" w:sz="0" w:space="0" w:color="auto"/>
            <w:left w:val="none" w:sz="0" w:space="0" w:color="auto"/>
            <w:bottom w:val="none" w:sz="0" w:space="0" w:color="auto"/>
            <w:right w:val="none" w:sz="0" w:space="0" w:color="auto"/>
          </w:divBdr>
        </w:div>
        <w:div w:id="1003970625">
          <w:marLeft w:val="480"/>
          <w:marRight w:val="0"/>
          <w:marTop w:val="0"/>
          <w:marBottom w:val="0"/>
          <w:divBdr>
            <w:top w:val="none" w:sz="0" w:space="0" w:color="auto"/>
            <w:left w:val="none" w:sz="0" w:space="0" w:color="auto"/>
            <w:bottom w:val="none" w:sz="0" w:space="0" w:color="auto"/>
            <w:right w:val="none" w:sz="0" w:space="0" w:color="auto"/>
          </w:divBdr>
        </w:div>
        <w:div w:id="1022780929">
          <w:marLeft w:val="480"/>
          <w:marRight w:val="0"/>
          <w:marTop w:val="0"/>
          <w:marBottom w:val="0"/>
          <w:divBdr>
            <w:top w:val="none" w:sz="0" w:space="0" w:color="auto"/>
            <w:left w:val="none" w:sz="0" w:space="0" w:color="auto"/>
            <w:bottom w:val="none" w:sz="0" w:space="0" w:color="auto"/>
            <w:right w:val="none" w:sz="0" w:space="0" w:color="auto"/>
          </w:divBdr>
        </w:div>
        <w:div w:id="1578125137">
          <w:marLeft w:val="480"/>
          <w:marRight w:val="0"/>
          <w:marTop w:val="0"/>
          <w:marBottom w:val="0"/>
          <w:divBdr>
            <w:top w:val="none" w:sz="0" w:space="0" w:color="auto"/>
            <w:left w:val="none" w:sz="0" w:space="0" w:color="auto"/>
            <w:bottom w:val="none" w:sz="0" w:space="0" w:color="auto"/>
            <w:right w:val="none" w:sz="0" w:space="0" w:color="auto"/>
          </w:divBdr>
        </w:div>
        <w:div w:id="349063369">
          <w:marLeft w:val="480"/>
          <w:marRight w:val="0"/>
          <w:marTop w:val="0"/>
          <w:marBottom w:val="0"/>
          <w:divBdr>
            <w:top w:val="none" w:sz="0" w:space="0" w:color="auto"/>
            <w:left w:val="none" w:sz="0" w:space="0" w:color="auto"/>
            <w:bottom w:val="none" w:sz="0" w:space="0" w:color="auto"/>
            <w:right w:val="none" w:sz="0" w:space="0" w:color="auto"/>
          </w:divBdr>
        </w:div>
        <w:div w:id="1716811021">
          <w:marLeft w:val="480"/>
          <w:marRight w:val="0"/>
          <w:marTop w:val="0"/>
          <w:marBottom w:val="0"/>
          <w:divBdr>
            <w:top w:val="none" w:sz="0" w:space="0" w:color="auto"/>
            <w:left w:val="none" w:sz="0" w:space="0" w:color="auto"/>
            <w:bottom w:val="none" w:sz="0" w:space="0" w:color="auto"/>
            <w:right w:val="none" w:sz="0" w:space="0" w:color="auto"/>
          </w:divBdr>
        </w:div>
        <w:div w:id="245727164">
          <w:marLeft w:val="480"/>
          <w:marRight w:val="0"/>
          <w:marTop w:val="0"/>
          <w:marBottom w:val="0"/>
          <w:divBdr>
            <w:top w:val="none" w:sz="0" w:space="0" w:color="auto"/>
            <w:left w:val="none" w:sz="0" w:space="0" w:color="auto"/>
            <w:bottom w:val="none" w:sz="0" w:space="0" w:color="auto"/>
            <w:right w:val="none" w:sz="0" w:space="0" w:color="auto"/>
          </w:divBdr>
        </w:div>
        <w:div w:id="2113937923">
          <w:marLeft w:val="480"/>
          <w:marRight w:val="0"/>
          <w:marTop w:val="0"/>
          <w:marBottom w:val="0"/>
          <w:divBdr>
            <w:top w:val="none" w:sz="0" w:space="0" w:color="auto"/>
            <w:left w:val="none" w:sz="0" w:space="0" w:color="auto"/>
            <w:bottom w:val="none" w:sz="0" w:space="0" w:color="auto"/>
            <w:right w:val="none" w:sz="0" w:space="0" w:color="auto"/>
          </w:divBdr>
        </w:div>
        <w:div w:id="1639915925">
          <w:marLeft w:val="480"/>
          <w:marRight w:val="0"/>
          <w:marTop w:val="0"/>
          <w:marBottom w:val="0"/>
          <w:divBdr>
            <w:top w:val="none" w:sz="0" w:space="0" w:color="auto"/>
            <w:left w:val="none" w:sz="0" w:space="0" w:color="auto"/>
            <w:bottom w:val="none" w:sz="0" w:space="0" w:color="auto"/>
            <w:right w:val="none" w:sz="0" w:space="0" w:color="auto"/>
          </w:divBdr>
        </w:div>
        <w:div w:id="1924990195">
          <w:marLeft w:val="480"/>
          <w:marRight w:val="0"/>
          <w:marTop w:val="0"/>
          <w:marBottom w:val="0"/>
          <w:divBdr>
            <w:top w:val="none" w:sz="0" w:space="0" w:color="auto"/>
            <w:left w:val="none" w:sz="0" w:space="0" w:color="auto"/>
            <w:bottom w:val="none" w:sz="0" w:space="0" w:color="auto"/>
            <w:right w:val="none" w:sz="0" w:space="0" w:color="auto"/>
          </w:divBdr>
        </w:div>
        <w:div w:id="1637447588">
          <w:marLeft w:val="480"/>
          <w:marRight w:val="0"/>
          <w:marTop w:val="0"/>
          <w:marBottom w:val="0"/>
          <w:divBdr>
            <w:top w:val="none" w:sz="0" w:space="0" w:color="auto"/>
            <w:left w:val="none" w:sz="0" w:space="0" w:color="auto"/>
            <w:bottom w:val="none" w:sz="0" w:space="0" w:color="auto"/>
            <w:right w:val="none" w:sz="0" w:space="0" w:color="auto"/>
          </w:divBdr>
        </w:div>
        <w:div w:id="1955206567">
          <w:marLeft w:val="480"/>
          <w:marRight w:val="0"/>
          <w:marTop w:val="0"/>
          <w:marBottom w:val="0"/>
          <w:divBdr>
            <w:top w:val="none" w:sz="0" w:space="0" w:color="auto"/>
            <w:left w:val="none" w:sz="0" w:space="0" w:color="auto"/>
            <w:bottom w:val="none" w:sz="0" w:space="0" w:color="auto"/>
            <w:right w:val="none" w:sz="0" w:space="0" w:color="auto"/>
          </w:divBdr>
        </w:div>
        <w:div w:id="693001786">
          <w:marLeft w:val="480"/>
          <w:marRight w:val="0"/>
          <w:marTop w:val="0"/>
          <w:marBottom w:val="0"/>
          <w:divBdr>
            <w:top w:val="none" w:sz="0" w:space="0" w:color="auto"/>
            <w:left w:val="none" w:sz="0" w:space="0" w:color="auto"/>
            <w:bottom w:val="none" w:sz="0" w:space="0" w:color="auto"/>
            <w:right w:val="none" w:sz="0" w:space="0" w:color="auto"/>
          </w:divBdr>
        </w:div>
        <w:div w:id="1995646243">
          <w:marLeft w:val="480"/>
          <w:marRight w:val="0"/>
          <w:marTop w:val="0"/>
          <w:marBottom w:val="0"/>
          <w:divBdr>
            <w:top w:val="none" w:sz="0" w:space="0" w:color="auto"/>
            <w:left w:val="none" w:sz="0" w:space="0" w:color="auto"/>
            <w:bottom w:val="none" w:sz="0" w:space="0" w:color="auto"/>
            <w:right w:val="none" w:sz="0" w:space="0" w:color="auto"/>
          </w:divBdr>
        </w:div>
        <w:div w:id="817958109">
          <w:marLeft w:val="480"/>
          <w:marRight w:val="0"/>
          <w:marTop w:val="0"/>
          <w:marBottom w:val="0"/>
          <w:divBdr>
            <w:top w:val="none" w:sz="0" w:space="0" w:color="auto"/>
            <w:left w:val="none" w:sz="0" w:space="0" w:color="auto"/>
            <w:bottom w:val="none" w:sz="0" w:space="0" w:color="auto"/>
            <w:right w:val="none" w:sz="0" w:space="0" w:color="auto"/>
          </w:divBdr>
        </w:div>
        <w:div w:id="61565514">
          <w:marLeft w:val="480"/>
          <w:marRight w:val="0"/>
          <w:marTop w:val="0"/>
          <w:marBottom w:val="0"/>
          <w:divBdr>
            <w:top w:val="none" w:sz="0" w:space="0" w:color="auto"/>
            <w:left w:val="none" w:sz="0" w:space="0" w:color="auto"/>
            <w:bottom w:val="none" w:sz="0" w:space="0" w:color="auto"/>
            <w:right w:val="none" w:sz="0" w:space="0" w:color="auto"/>
          </w:divBdr>
        </w:div>
        <w:div w:id="1163819065">
          <w:marLeft w:val="480"/>
          <w:marRight w:val="0"/>
          <w:marTop w:val="0"/>
          <w:marBottom w:val="0"/>
          <w:divBdr>
            <w:top w:val="none" w:sz="0" w:space="0" w:color="auto"/>
            <w:left w:val="none" w:sz="0" w:space="0" w:color="auto"/>
            <w:bottom w:val="none" w:sz="0" w:space="0" w:color="auto"/>
            <w:right w:val="none" w:sz="0" w:space="0" w:color="auto"/>
          </w:divBdr>
        </w:div>
        <w:div w:id="1078089326">
          <w:marLeft w:val="480"/>
          <w:marRight w:val="0"/>
          <w:marTop w:val="0"/>
          <w:marBottom w:val="0"/>
          <w:divBdr>
            <w:top w:val="none" w:sz="0" w:space="0" w:color="auto"/>
            <w:left w:val="none" w:sz="0" w:space="0" w:color="auto"/>
            <w:bottom w:val="none" w:sz="0" w:space="0" w:color="auto"/>
            <w:right w:val="none" w:sz="0" w:space="0" w:color="auto"/>
          </w:divBdr>
        </w:div>
        <w:div w:id="1859464419">
          <w:marLeft w:val="480"/>
          <w:marRight w:val="0"/>
          <w:marTop w:val="0"/>
          <w:marBottom w:val="0"/>
          <w:divBdr>
            <w:top w:val="none" w:sz="0" w:space="0" w:color="auto"/>
            <w:left w:val="none" w:sz="0" w:space="0" w:color="auto"/>
            <w:bottom w:val="none" w:sz="0" w:space="0" w:color="auto"/>
            <w:right w:val="none" w:sz="0" w:space="0" w:color="auto"/>
          </w:divBdr>
        </w:div>
        <w:div w:id="126167326">
          <w:marLeft w:val="480"/>
          <w:marRight w:val="0"/>
          <w:marTop w:val="0"/>
          <w:marBottom w:val="0"/>
          <w:divBdr>
            <w:top w:val="none" w:sz="0" w:space="0" w:color="auto"/>
            <w:left w:val="none" w:sz="0" w:space="0" w:color="auto"/>
            <w:bottom w:val="none" w:sz="0" w:space="0" w:color="auto"/>
            <w:right w:val="none" w:sz="0" w:space="0" w:color="auto"/>
          </w:divBdr>
        </w:div>
        <w:div w:id="1839804134">
          <w:marLeft w:val="480"/>
          <w:marRight w:val="0"/>
          <w:marTop w:val="0"/>
          <w:marBottom w:val="0"/>
          <w:divBdr>
            <w:top w:val="none" w:sz="0" w:space="0" w:color="auto"/>
            <w:left w:val="none" w:sz="0" w:space="0" w:color="auto"/>
            <w:bottom w:val="none" w:sz="0" w:space="0" w:color="auto"/>
            <w:right w:val="none" w:sz="0" w:space="0" w:color="auto"/>
          </w:divBdr>
        </w:div>
        <w:div w:id="1438869610">
          <w:marLeft w:val="480"/>
          <w:marRight w:val="0"/>
          <w:marTop w:val="0"/>
          <w:marBottom w:val="0"/>
          <w:divBdr>
            <w:top w:val="none" w:sz="0" w:space="0" w:color="auto"/>
            <w:left w:val="none" w:sz="0" w:space="0" w:color="auto"/>
            <w:bottom w:val="none" w:sz="0" w:space="0" w:color="auto"/>
            <w:right w:val="none" w:sz="0" w:space="0" w:color="auto"/>
          </w:divBdr>
        </w:div>
        <w:div w:id="1258711795">
          <w:marLeft w:val="480"/>
          <w:marRight w:val="0"/>
          <w:marTop w:val="0"/>
          <w:marBottom w:val="0"/>
          <w:divBdr>
            <w:top w:val="none" w:sz="0" w:space="0" w:color="auto"/>
            <w:left w:val="none" w:sz="0" w:space="0" w:color="auto"/>
            <w:bottom w:val="none" w:sz="0" w:space="0" w:color="auto"/>
            <w:right w:val="none" w:sz="0" w:space="0" w:color="auto"/>
          </w:divBdr>
        </w:div>
        <w:div w:id="620653605">
          <w:marLeft w:val="480"/>
          <w:marRight w:val="0"/>
          <w:marTop w:val="0"/>
          <w:marBottom w:val="0"/>
          <w:divBdr>
            <w:top w:val="none" w:sz="0" w:space="0" w:color="auto"/>
            <w:left w:val="none" w:sz="0" w:space="0" w:color="auto"/>
            <w:bottom w:val="none" w:sz="0" w:space="0" w:color="auto"/>
            <w:right w:val="none" w:sz="0" w:space="0" w:color="auto"/>
          </w:divBdr>
        </w:div>
        <w:div w:id="1580410920">
          <w:marLeft w:val="480"/>
          <w:marRight w:val="0"/>
          <w:marTop w:val="0"/>
          <w:marBottom w:val="0"/>
          <w:divBdr>
            <w:top w:val="none" w:sz="0" w:space="0" w:color="auto"/>
            <w:left w:val="none" w:sz="0" w:space="0" w:color="auto"/>
            <w:bottom w:val="none" w:sz="0" w:space="0" w:color="auto"/>
            <w:right w:val="none" w:sz="0" w:space="0" w:color="auto"/>
          </w:divBdr>
        </w:div>
        <w:div w:id="635379599">
          <w:marLeft w:val="480"/>
          <w:marRight w:val="0"/>
          <w:marTop w:val="0"/>
          <w:marBottom w:val="0"/>
          <w:divBdr>
            <w:top w:val="none" w:sz="0" w:space="0" w:color="auto"/>
            <w:left w:val="none" w:sz="0" w:space="0" w:color="auto"/>
            <w:bottom w:val="none" w:sz="0" w:space="0" w:color="auto"/>
            <w:right w:val="none" w:sz="0" w:space="0" w:color="auto"/>
          </w:divBdr>
        </w:div>
        <w:div w:id="1129009236">
          <w:marLeft w:val="480"/>
          <w:marRight w:val="0"/>
          <w:marTop w:val="0"/>
          <w:marBottom w:val="0"/>
          <w:divBdr>
            <w:top w:val="none" w:sz="0" w:space="0" w:color="auto"/>
            <w:left w:val="none" w:sz="0" w:space="0" w:color="auto"/>
            <w:bottom w:val="none" w:sz="0" w:space="0" w:color="auto"/>
            <w:right w:val="none" w:sz="0" w:space="0" w:color="auto"/>
          </w:divBdr>
        </w:div>
        <w:div w:id="1257863811">
          <w:marLeft w:val="480"/>
          <w:marRight w:val="0"/>
          <w:marTop w:val="0"/>
          <w:marBottom w:val="0"/>
          <w:divBdr>
            <w:top w:val="none" w:sz="0" w:space="0" w:color="auto"/>
            <w:left w:val="none" w:sz="0" w:space="0" w:color="auto"/>
            <w:bottom w:val="none" w:sz="0" w:space="0" w:color="auto"/>
            <w:right w:val="none" w:sz="0" w:space="0" w:color="auto"/>
          </w:divBdr>
        </w:div>
        <w:div w:id="256207510">
          <w:marLeft w:val="480"/>
          <w:marRight w:val="0"/>
          <w:marTop w:val="0"/>
          <w:marBottom w:val="0"/>
          <w:divBdr>
            <w:top w:val="none" w:sz="0" w:space="0" w:color="auto"/>
            <w:left w:val="none" w:sz="0" w:space="0" w:color="auto"/>
            <w:bottom w:val="none" w:sz="0" w:space="0" w:color="auto"/>
            <w:right w:val="none" w:sz="0" w:space="0" w:color="auto"/>
          </w:divBdr>
        </w:div>
        <w:div w:id="302664135">
          <w:marLeft w:val="480"/>
          <w:marRight w:val="0"/>
          <w:marTop w:val="0"/>
          <w:marBottom w:val="0"/>
          <w:divBdr>
            <w:top w:val="none" w:sz="0" w:space="0" w:color="auto"/>
            <w:left w:val="none" w:sz="0" w:space="0" w:color="auto"/>
            <w:bottom w:val="none" w:sz="0" w:space="0" w:color="auto"/>
            <w:right w:val="none" w:sz="0" w:space="0" w:color="auto"/>
          </w:divBdr>
        </w:div>
        <w:div w:id="1915973454">
          <w:marLeft w:val="480"/>
          <w:marRight w:val="0"/>
          <w:marTop w:val="0"/>
          <w:marBottom w:val="0"/>
          <w:divBdr>
            <w:top w:val="none" w:sz="0" w:space="0" w:color="auto"/>
            <w:left w:val="none" w:sz="0" w:space="0" w:color="auto"/>
            <w:bottom w:val="none" w:sz="0" w:space="0" w:color="auto"/>
            <w:right w:val="none" w:sz="0" w:space="0" w:color="auto"/>
          </w:divBdr>
        </w:div>
        <w:div w:id="646596189">
          <w:marLeft w:val="480"/>
          <w:marRight w:val="0"/>
          <w:marTop w:val="0"/>
          <w:marBottom w:val="0"/>
          <w:divBdr>
            <w:top w:val="none" w:sz="0" w:space="0" w:color="auto"/>
            <w:left w:val="none" w:sz="0" w:space="0" w:color="auto"/>
            <w:bottom w:val="none" w:sz="0" w:space="0" w:color="auto"/>
            <w:right w:val="none" w:sz="0" w:space="0" w:color="auto"/>
          </w:divBdr>
        </w:div>
        <w:div w:id="1923176498">
          <w:marLeft w:val="480"/>
          <w:marRight w:val="0"/>
          <w:marTop w:val="0"/>
          <w:marBottom w:val="0"/>
          <w:divBdr>
            <w:top w:val="none" w:sz="0" w:space="0" w:color="auto"/>
            <w:left w:val="none" w:sz="0" w:space="0" w:color="auto"/>
            <w:bottom w:val="none" w:sz="0" w:space="0" w:color="auto"/>
            <w:right w:val="none" w:sz="0" w:space="0" w:color="auto"/>
          </w:divBdr>
        </w:div>
        <w:div w:id="652638899">
          <w:marLeft w:val="480"/>
          <w:marRight w:val="0"/>
          <w:marTop w:val="0"/>
          <w:marBottom w:val="0"/>
          <w:divBdr>
            <w:top w:val="none" w:sz="0" w:space="0" w:color="auto"/>
            <w:left w:val="none" w:sz="0" w:space="0" w:color="auto"/>
            <w:bottom w:val="none" w:sz="0" w:space="0" w:color="auto"/>
            <w:right w:val="none" w:sz="0" w:space="0" w:color="auto"/>
          </w:divBdr>
        </w:div>
        <w:div w:id="1518277760">
          <w:marLeft w:val="480"/>
          <w:marRight w:val="0"/>
          <w:marTop w:val="0"/>
          <w:marBottom w:val="0"/>
          <w:divBdr>
            <w:top w:val="none" w:sz="0" w:space="0" w:color="auto"/>
            <w:left w:val="none" w:sz="0" w:space="0" w:color="auto"/>
            <w:bottom w:val="none" w:sz="0" w:space="0" w:color="auto"/>
            <w:right w:val="none" w:sz="0" w:space="0" w:color="auto"/>
          </w:divBdr>
        </w:div>
        <w:div w:id="136188483">
          <w:marLeft w:val="480"/>
          <w:marRight w:val="0"/>
          <w:marTop w:val="0"/>
          <w:marBottom w:val="0"/>
          <w:divBdr>
            <w:top w:val="none" w:sz="0" w:space="0" w:color="auto"/>
            <w:left w:val="none" w:sz="0" w:space="0" w:color="auto"/>
            <w:bottom w:val="none" w:sz="0" w:space="0" w:color="auto"/>
            <w:right w:val="none" w:sz="0" w:space="0" w:color="auto"/>
          </w:divBdr>
        </w:div>
        <w:div w:id="707215959">
          <w:marLeft w:val="480"/>
          <w:marRight w:val="0"/>
          <w:marTop w:val="0"/>
          <w:marBottom w:val="0"/>
          <w:divBdr>
            <w:top w:val="none" w:sz="0" w:space="0" w:color="auto"/>
            <w:left w:val="none" w:sz="0" w:space="0" w:color="auto"/>
            <w:bottom w:val="none" w:sz="0" w:space="0" w:color="auto"/>
            <w:right w:val="none" w:sz="0" w:space="0" w:color="auto"/>
          </w:divBdr>
        </w:div>
        <w:div w:id="808522010">
          <w:marLeft w:val="480"/>
          <w:marRight w:val="0"/>
          <w:marTop w:val="0"/>
          <w:marBottom w:val="0"/>
          <w:divBdr>
            <w:top w:val="none" w:sz="0" w:space="0" w:color="auto"/>
            <w:left w:val="none" w:sz="0" w:space="0" w:color="auto"/>
            <w:bottom w:val="none" w:sz="0" w:space="0" w:color="auto"/>
            <w:right w:val="none" w:sz="0" w:space="0" w:color="auto"/>
          </w:divBdr>
        </w:div>
      </w:divsChild>
    </w:div>
    <w:div w:id="230426027">
      <w:bodyDiv w:val="1"/>
      <w:marLeft w:val="0"/>
      <w:marRight w:val="0"/>
      <w:marTop w:val="0"/>
      <w:marBottom w:val="0"/>
      <w:divBdr>
        <w:top w:val="none" w:sz="0" w:space="0" w:color="auto"/>
        <w:left w:val="none" w:sz="0" w:space="0" w:color="auto"/>
        <w:bottom w:val="none" w:sz="0" w:space="0" w:color="auto"/>
        <w:right w:val="none" w:sz="0" w:space="0" w:color="auto"/>
      </w:divBdr>
    </w:div>
    <w:div w:id="232936664">
      <w:bodyDiv w:val="1"/>
      <w:marLeft w:val="0"/>
      <w:marRight w:val="0"/>
      <w:marTop w:val="0"/>
      <w:marBottom w:val="0"/>
      <w:divBdr>
        <w:top w:val="none" w:sz="0" w:space="0" w:color="auto"/>
        <w:left w:val="none" w:sz="0" w:space="0" w:color="auto"/>
        <w:bottom w:val="none" w:sz="0" w:space="0" w:color="auto"/>
        <w:right w:val="none" w:sz="0" w:space="0" w:color="auto"/>
      </w:divBdr>
    </w:div>
    <w:div w:id="236285791">
      <w:bodyDiv w:val="1"/>
      <w:marLeft w:val="0"/>
      <w:marRight w:val="0"/>
      <w:marTop w:val="0"/>
      <w:marBottom w:val="0"/>
      <w:divBdr>
        <w:top w:val="none" w:sz="0" w:space="0" w:color="auto"/>
        <w:left w:val="none" w:sz="0" w:space="0" w:color="auto"/>
        <w:bottom w:val="none" w:sz="0" w:space="0" w:color="auto"/>
        <w:right w:val="none" w:sz="0" w:space="0" w:color="auto"/>
      </w:divBdr>
      <w:divsChild>
        <w:div w:id="1399330103">
          <w:marLeft w:val="480"/>
          <w:marRight w:val="0"/>
          <w:marTop w:val="0"/>
          <w:marBottom w:val="0"/>
          <w:divBdr>
            <w:top w:val="none" w:sz="0" w:space="0" w:color="auto"/>
            <w:left w:val="none" w:sz="0" w:space="0" w:color="auto"/>
            <w:bottom w:val="none" w:sz="0" w:space="0" w:color="auto"/>
            <w:right w:val="none" w:sz="0" w:space="0" w:color="auto"/>
          </w:divBdr>
        </w:div>
        <w:div w:id="1535003877">
          <w:marLeft w:val="480"/>
          <w:marRight w:val="0"/>
          <w:marTop w:val="0"/>
          <w:marBottom w:val="0"/>
          <w:divBdr>
            <w:top w:val="none" w:sz="0" w:space="0" w:color="auto"/>
            <w:left w:val="none" w:sz="0" w:space="0" w:color="auto"/>
            <w:bottom w:val="none" w:sz="0" w:space="0" w:color="auto"/>
            <w:right w:val="none" w:sz="0" w:space="0" w:color="auto"/>
          </w:divBdr>
        </w:div>
        <w:div w:id="229462946">
          <w:marLeft w:val="480"/>
          <w:marRight w:val="0"/>
          <w:marTop w:val="0"/>
          <w:marBottom w:val="0"/>
          <w:divBdr>
            <w:top w:val="none" w:sz="0" w:space="0" w:color="auto"/>
            <w:left w:val="none" w:sz="0" w:space="0" w:color="auto"/>
            <w:bottom w:val="none" w:sz="0" w:space="0" w:color="auto"/>
            <w:right w:val="none" w:sz="0" w:space="0" w:color="auto"/>
          </w:divBdr>
        </w:div>
        <w:div w:id="333072867">
          <w:marLeft w:val="480"/>
          <w:marRight w:val="0"/>
          <w:marTop w:val="0"/>
          <w:marBottom w:val="0"/>
          <w:divBdr>
            <w:top w:val="none" w:sz="0" w:space="0" w:color="auto"/>
            <w:left w:val="none" w:sz="0" w:space="0" w:color="auto"/>
            <w:bottom w:val="none" w:sz="0" w:space="0" w:color="auto"/>
            <w:right w:val="none" w:sz="0" w:space="0" w:color="auto"/>
          </w:divBdr>
        </w:div>
        <w:div w:id="924341825">
          <w:marLeft w:val="480"/>
          <w:marRight w:val="0"/>
          <w:marTop w:val="0"/>
          <w:marBottom w:val="0"/>
          <w:divBdr>
            <w:top w:val="none" w:sz="0" w:space="0" w:color="auto"/>
            <w:left w:val="none" w:sz="0" w:space="0" w:color="auto"/>
            <w:bottom w:val="none" w:sz="0" w:space="0" w:color="auto"/>
            <w:right w:val="none" w:sz="0" w:space="0" w:color="auto"/>
          </w:divBdr>
        </w:div>
        <w:div w:id="301541960">
          <w:marLeft w:val="480"/>
          <w:marRight w:val="0"/>
          <w:marTop w:val="0"/>
          <w:marBottom w:val="0"/>
          <w:divBdr>
            <w:top w:val="none" w:sz="0" w:space="0" w:color="auto"/>
            <w:left w:val="none" w:sz="0" w:space="0" w:color="auto"/>
            <w:bottom w:val="none" w:sz="0" w:space="0" w:color="auto"/>
            <w:right w:val="none" w:sz="0" w:space="0" w:color="auto"/>
          </w:divBdr>
        </w:div>
        <w:div w:id="245068464">
          <w:marLeft w:val="480"/>
          <w:marRight w:val="0"/>
          <w:marTop w:val="0"/>
          <w:marBottom w:val="0"/>
          <w:divBdr>
            <w:top w:val="none" w:sz="0" w:space="0" w:color="auto"/>
            <w:left w:val="none" w:sz="0" w:space="0" w:color="auto"/>
            <w:bottom w:val="none" w:sz="0" w:space="0" w:color="auto"/>
            <w:right w:val="none" w:sz="0" w:space="0" w:color="auto"/>
          </w:divBdr>
        </w:div>
        <w:div w:id="1679232743">
          <w:marLeft w:val="480"/>
          <w:marRight w:val="0"/>
          <w:marTop w:val="0"/>
          <w:marBottom w:val="0"/>
          <w:divBdr>
            <w:top w:val="none" w:sz="0" w:space="0" w:color="auto"/>
            <w:left w:val="none" w:sz="0" w:space="0" w:color="auto"/>
            <w:bottom w:val="none" w:sz="0" w:space="0" w:color="auto"/>
            <w:right w:val="none" w:sz="0" w:space="0" w:color="auto"/>
          </w:divBdr>
        </w:div>
        <w:div w:id="1112751946">
          <w:marLeft w:val="480"/>
          <w:marRight w:val="0"/>
          <w:marTop w:val="0"/>
          <w:marBottom w:val="0"/>
          <w:divBdr>
            <w:top w:val="none" w:sz="0" w:space="0" w:color="auto"/>
            <w:left w:val="none" w:sz="0" w:space="0" w:color="auto"/>
            <w:bottom w:val="none" w:sz="0" w:space="0" w:color="auto"/>
            <w:right w:val="none" w:sz="0" w:space="0" w:color="auto"/>
          </w:divBdr>
        </w:div>
        <w:div w:id="139733025">
          <w:marLeft w:val="480"/>
          <w:marRight w:val="0"/>
          <w:marTop w:val="0"/>
          <w:marBottom w:val="0"/>
          <w:divBdr>
            <w:top w:val="none" w:sz="0" w:space="0" w:color="auto"/>
            <w:left w:val="none" w:sz="0" w:space="0" w:color="auto"/>
            <w:bottom w:val="none" w:sz="0" w:space="0" w:color="auto"/>
            <w:right w:val="none" w:sz="0" w:space="0" w:color="auto"/>
          </w:divBdr>
        </w:div>
        <w:div w:id="429930846">
          <w:marLeft w:val="480"/>
          <w:marRight w:val="0"/>
          <w:marTop w:val="0"/>
          <w:marBottom w:val="0"/>
          <w:divBdr>
            <w:top w:val="none" w:sz="0" w:space="0" w:color="auto"/>
            <w:left w:val="none" w:sz="0" w:space="0" w:color="auto"/>
            <w:bottom w:val="none" w:sz="0" w:space="0" w:color="auto"/>
            <w:right w:val="none" w:sz="0" w:space="0" w:color="auto"/>
          </w:divBdr>
        </w:div>
        <w:div w:id="1544631969">
          <w:marLeft w:val="480"/>
          <w:marRight w:val="0"/>
          <w:marTop w:val="0"/>
          <w:marBottom w:val="0"/>
          <w:divBdr>
            <w:top w:val="none" w:sz="0" w:space="0" w:color="auto"/>
            <w:left w:val="none" w:sz="0" w:space="0" w:color="auto"/>
            <w:bottom w:val="none" w:sz="0" w:space="0" w:color="auto"/>
            <w:right w:val="none" w:sz="0" w:space="0" w:color="auto"/>
          </w:divBdr>
        </w:div>
        <w:div w:id="1583837598">
          <w:marLeft w:val="480"/>
          <w:marRight w:val="0"/>
          <w:marTop w:val="0"/>
          <w:marBottom w:val="0"/>
          <w:divBdr>
            <w:top w:val="none" w:sz="0" w:space="0" w:color="auto"/>
            <w:left w:val="none" w:sz="0" w:space="0" w:color="auto"/>
            <w:bottom w:val="none" w:sz="0" w:space="0" w:color="auto"/>
            <w:right w:val="none" w:sz="0" w:space="0" w:color="auto"/>
          </w:divBdr>
        </w:div>
        <w:div w:id="1718357985">
          <w:marLeft w:val="480"/>
          <w:marRight w:val="0"/>
          <w:marTop w:val="0"/>
          <w:marBottom w:val="0"/>
          <w:divBdr>
            <w:top w:val="none" w:sz="0" w:space="0" w:color="auto"/>
            <w:left w:val="none" w:sz="0" w:space="0" w:color="auto"/>
            <w:bottom w:val="none" w:sz="0" w:space="0" w:color="auto"/>
            <w:right w:val="none" w:sz="0" w:space="0" w:color="auto"/>
          </w:divBdr>
        </w:div>
        <w:div w:id="1194684808">
          <w:marLeft w:val="480"/>
          <w:marRight w:val="0"/>
          <w:marTop w:val="0"/>
          <w:marBottom w:val="0"/>
          <w:divBdr>
            <w:top w:val="none" w:sz="0" w:space="0" w:color="auto"/>
            <w:left w:val="none" w:sz="0" w:space="0" w:color="auto"/>
            <w:bottom w:val="none" w:sz="0" w:space="0" w:color="auto"/>
            <w:right w:val="none" w:sz="0" w:space="0" w:color="auto"/>
          </w:divBdr>
        </w:div>
        <w:div w:id="172572796">
          <w:marLeft w:val="480"/>
          <w:marRight w:val="0"/>
          <w:marTop w:val="0"/>
          <w:marBottom w:val="0"/>
          <w:divBdr>
            <w:top w:val="none" w:sz="0" w:space="0" w:color="auto"/>
            <w:left w:val="none" w:sz="0" w:space="0" w:color="auto"/>
            <w:bottom w:val="none" w:sz="0" w:space="0" w:color="auto"/>
            <w:right w:val="none" w:sz="0" w:space="0" w:color="auto"/>
          </w:divBdr>
        </w:div>
        <w:div w:id="1704279937">
          <w:marLeft w:val="480"/>
          <w:marRight w:val="0"/>
          <w:marTop w:val="0"/>
          <w:marBottom w:val="0"/>
          <w:divBdr>
            <w:top w:val="none" w:sz="0" w:space="0" w:color="auto"/>
            <w:left w:val="none" w:sz="0" w:space="0" w:color="auto"/>
            <w:bottom w:val="none" w:sz="0" w:space="0" w:color="auto"/>
            <w:right w:val="none" w:sz="0" w:space="0" w:color="auto"/>
          </w:divBdr>
        </w:div>
        <w:div w:id="1524826465">
          <w:marLeft w:val="480"/>
          <w:marRight w:val="0"/>
          <w:marTop w:val="0"/>
          <w:marBottom w:val="0"/>
          <w:divBdr>
            <w:top w:val="none" w:sz="0" w:space="0" w:color="auto"/>
            <w:left w:val="none" w:sz="0" w:space="0" w:color="auto"/>
            <w:bottom w:val="none" w:sz="0" w:space="0" w:color="auto"/>
            <w:right w:val="none" w:sz="0" w:space="0" w:color="auto"/>
          </w:divBdr>
        </w:div>
        <w:div w:id="1575775064">
          <w:marLeft w:val="480"/>
          <w:marRight w:val="0"/>
          <w:marTop w:val="0"/>
          <w:marBottom w:val="0"/>
          <w:divBdr>
            <w:top w:val="none" w:sz="0" w:space="0" w:color="auto"/>
            <w:left w:val="none" w:sz="0" w:space="0" w:color="auto"/>
            <w:bottom w:val="none" w:sz="0" w:space="0" w:color="auto"/>
            <w:right w:val="none" w:sz="0" w:space="0" w:color="auto"/>
          </w:divBdr>
        </w:div>
        <w:div w:id="724065957">
          <w:marLeft w:val="480"/>
          <w:marRight w:val="0"/>
          <w:marTop w:val="0"/>
          <w:marBottom w:val="0"/>
          <w:divBdr>
            <w:top w:val="none" w:sz="0" w:space="0" w:color="auto"/>
            <w:left w:val="none" w:sz="0" w:space="0" w:color="auto"/>
            <w:bottom w:val="none" w:sz="0" w:space="0" w:color="auto"/>
            <w:right w:val="none" w:sz="0" w:space="0" w:color="auto"/>
          </w:divBdr>
        </w:div>
        <w:div w:id="164437067">
          <w:marLeft w:val="480"/>
          <w:marRight w:val="0"/>
          <w:marTop w:val="0"/>
          <w:marBottom w:val="0"/>
          <w:divBdr>
            <w:top w:val="none" w:sz="0" w:space="0" w:color="auto"/>
            <w:left w:val="none" w:sz="0" w:space="0" w:color="auto"/>
            <w:bottom w:val="none" w:sz="0" w:space="0" w:color="auto"/>
            <w:right w:val="none" w:sz="0" w:space="0" w:color="auto"/>
          </w:divBdr>
        </w:div>
        <w:div w:id="117115139">
          <w:marLeft w:val="480"/>
          <w:marRight w:val="0"/>
          <w:marTop w:val="0"/>
          <w:marBottom w:val="0"/>
          <w:divBdr>
            <w:top w:val="none" w:sz="0" w:space="0" w:color="auto"/>
            <w:left w:val="none" w:sz="0" w:space="0" w:color="auto"/>
            <w:bottom w:val="none" w:sz="0" w:space="0" w:color="auto"/>
            <w:right w:val="none" w:sz="0" w:space="0" w:color="auto"/>
          </w:divBdr>
        </w:div>
        <w:div w:id="1339770108">
          <w:marLeft w:val="480"/>
          <w:marRight w:val="0"/>
          <w:marTop w:val="0"/>
          <w:marBottom w:val="0"/>
          <w:divBdr>
            <w:top w:val="none" w:sz="0" w:space="0" w:color="auto"/>
            <w:left w:val="none" w:sz="0" w:space="0" w:color="auto"/>
            <w:bottom w:val="none" w:sz="0" w:space="0" w:color="auto"/>
            <w:right w:val="none" w:sz="0" w:space="0" w:color="auto"/>
          </w:divBdr>
        </w:div>
        <w:div w:id="227309034">
          <w:marLeft w:val="480"/>
          <w:marRight w:val="0"/>
          <w:marTop w:val="0"/>
          <w:marBottom w:val="0"/>
          <w:divBdr>
            <w:top w:val="none" w:sz="0" w:space="0" w:color="auto"/>
            <w:left w:val="none" w:sz="0" w:space="0" w:color="auto"/>
            <w:bottom w:val="none" w:sz="0" w:space="0" w:color="auto"/>
            <w:right w:val="none" w:sz="0" w:space="0" w:color="auto"/>
          </w:divBdr>
        </w:div>
        <w:div w:id="1203202447">
          <w:marLeft w:val="480"/>
          <w:marRight w:val="0"/>
          <w:marTop w:val="0"/>
          <w:marBottom w:val="0"/>
          <w:divBdr>
            <w:top w:val="none" w:sz="0" w:space="0" w:color="auto"/>
            <w:left w:val="none" w:sz="0" w:space="0" w:color="auto"/>
            <w:bottom w:val="none" w:sz="0" w:space="0" w:color="auto"/>
            <w:right w:val="none" w:sz="0" w:space="0" w:color="auto"/>
          </w:divBdr>
        </w:div>
        <w:div w:id="938879482">
          <w:marLeft w:val="480"/>
          <w:marRight w:val="0"/>
          <w:marTop w:val="0"/>
          <w:marBottom w:val="0"/>
          <w:divBdr>
            <w:top w:val="none" w:sz="0" w:space="0" w:color="auto"/>
            <w:left w:val="none" w:sz="0" w:space="0" w:color="auto"/>
            <w:bottom w:val="none" w:sz="0" w:space="0" w:color="auto"/>
            <w:right w:val="none" w:sz="0" w:space="0" w:color="auto"/>
          </w:divBdr>
        </w:div>
        <w:div w:id="1669404456">
          <w:marLeft w:val="480"/>
          <w:marRight w:val="0"/>
          <w:marTop w:val="0"/>
          <w:marBottom w:val="0"/>
          <w:divBdr>
            <w:top w:val="none" w:sz="0" w:space="0" w:color="auto"/>
            <w:left w:val="none" w:sz="0" w:space="0" w:color="auto"/>
            <w:bottom w:val="none" w:sz="0" w:space="0" w:color="auto"/>
            <w:right w:val="none" w:sz="0" w:space="0" w:color="auto"/>
          </w:divBdr>
        </w:div>
        <w:div w:id="1506823302">
          <w:marLeft w:val="480"/>
          <w:marRight w:val="0"/>
          <w:marTop w:val="0"/>
          <w:marBottom w:val="0"/>
          <w:divBdr>
            <w:top w:val="none" w:sz="0" w:space="0" w:color="auto"/>
            <w:left w:val="none" w:sz="0" w:space="0" w:color="auto"/>
            <w:bottom w:val="none" w:sz="0" w:space="0" w:color="auto"/>
            <w:right w:val="none" w:sz="0" w:space="0" w:color="auto"/>
          </w:divBdr>
        </w:div>
        <w:div w:id="1131052242">
          <w:marLeft w:val="480"/>
          <w:marRight w:val="0"/>
          <w:marTop w:val="0"/>
          <w:marBottom w:val="0"/>
          <w:divBdr>
            <w:top w:val="none" w:sz="0" w:space="0" w:color="auto"/>
            <w:left w:val="none" w:sz="0" w:space="0" w:color="auto"/>
            <w:bottom w:val="none" w:sz="0" w:space="0" w:color="auto"/>
            <w:right w:val="none" w:sz="0" w:space="0" w:color="auto"/>
          </w:divBdr>
        </w:div>
        <w:div w:id="731974036">
          <w:marLeft w:val="480"/>
          <w:marRight w:val="0"/>
          <w:marTop w:val="0"/>
          <w:marBottom w:val="0"/>
          <w:divBdr>
            <w:top w:val="none" w:sz="0" w:space="0" w:color="auto"/>
            <w:left w:val="none" w:sz="0" w:space="0" w:color="auto"/>
            <w:bottom w:val="none" w:sz="0" w:space="0" w:color="auto"/>
            <w:right w:val="none" w:sz="0" w:space="0" w:color="auto"/>
          </w:divBdr>
        </w:div>
        <w:div w:id="1826388855">
          <w:marLeft w:val="480"/>
          <w:marRight w:val="0"/>
          <w:marTop w:val="0"/>
          <w:marBottom w:val="0"/>
          <w:divBdr>
            <w:top w:val="none" w:sz="0" w:space="0" w:color="auto"/>
            <w:left w:val="none" w:sz="0" w:space="0" w:color="auto"/>
            <w:bottom w:val="none" w:sz="0" w:space="0" w:color="auto"/>
            <w:right w:val="none" w:sz="0" w:space="0" w:color="auto"/>
          </w:divBdr>
        </w:div>
        <w:div w:id="1141655158">
          <w:marLeft w:val="480"/>
          <w:marRight w:val="0"/>
          <w:marTop w:val="0"/>
          <w:marBottom w:val="0"/>
          <w:divBdr>
            <w:top w:val="none" w:sz="0" w:space="0" w:color="auto"/>
            <w:left w:val="none" w:sz="0" w:space="0" w:color="auto"/>
            <w:bottom w:val="none" w:sz="0" w:space="0" w:color="auto"/>
            <w:right w:val="none" w:sz="0" w:space="0" w:color="auto"/>
          </w:divBdr>
        </w:div>
        <w:div w:id="1168713659">
          <w:marLeft w:val="480"/>
          <w:marRight w:val="0"/>
          <w:marTop w:val="0"/>
          <w:marBottom w:val="0"/>
          <w:divBdr>
            <w:top w:val="none" w:sz="0" w:space="0" w:color="auto"/>
            <w:left w:val="none" w:sz="0" w:space="0" w:color="auto"/>
            <w:bottom w:val="none" w:sz="0" w:space="0" w:color="auto"/>
            <w:right w:val="none" w:sz="0" w:space="0" w:color="auto"/>
          </w:divBdr>
        </w:div>
        <w:div w:id="1032729797">
          <w:marLeft w:val="480"/>
          <w:marRight w:val="0"/>
          <w:marTop w:val="0"/>
          <w:marBottom w:val="0"/>
          <w:divBdr>
            <w:top w:val="none" w:sz="0" w:space="0" w:color="auto"/>
            <w:left w:val="none" w:sz="0" w:space="0" w:color="auto"/>
            <w:bottom w:val="none" w:sz="0" w:space="0" w:color="auto"/>
            <w:right w:val="none" w:sz="0" w:space="0" w:color="auto"/>
          </w:divBdr>
        </w:div>
        <w:div w:id="215162826">
          <w:marLeft w:val="480"/>
          <w:marRight w:val="0"/>
          <w:marTop w:val="0"/>
          <w:marBottom w:val="0"/>
          <w:divBdr>
            <w:top w:val="none" w:sz="0" w:space="0" w:color="auto"/>
            <w:left w:val="none" w:sz="0" w:space="0" w:color="auto"/>
            <w:bottom w:val="none" w:sz="0" w:space="0" w:color="auto"/>
            <w:right w:val="none" w:sz="0" w:space="0" w:color="auto"/>
          </w:divBdr>
        </w:div>
        <w:div w:id="734670366">
          <w:marLeft w:val="480"/>
          <w:marRight w:val="0"/>
          <w:marTop w:val="0"/>
          <w:marBottom w:val="0"/>
          <w:divBdr>
            <w:top w:val="none" w:sz="0" w:space="0" w:color="auto"/>
            <w:left w:val="none" w:sz="0" w:space="0" w:color="auto"/>
            <w:bottom w:val="none" w:sz="0" w:space="0" w:color="auto"/>
            <w:right w:val="none" w:sz="0" w:space="0" w:color="auto"/>
          </w:divBdr>
        </w:div>
        <w:div w:id="1169829931">
          <w:marLeft w:val="480"/>
          <w:marRight w:val="0"/>
          <w:marTop w:val="0"/>
          <w:marBottom w:val="0"/>
          <w:divBdr>
            <w:top w:val="none" w:sz="0" w:space="0" w:color="auto"/>
            <w:left w:val="none" w:sz="0" w:space="0" w:color="auto"/>
            <w:bottom w:val="none" w:sz="0" w:space="0" w:color="auto"/>
            <w:right w:val="none" w:sz="0" w:space="0" w:color="auto"/>
          </w:divBdr>
        </w:div>
        <w:div w:id="1945726867">
          <w:marLeft w:val="480"/>
          <w:marRight w:val="0"/>
          <w:marTop w:val="0"/>
          <w:marBottom w:val="0"/>
          <w:divBdr>
            <w:top w:val="none" w:sz="0" w:space="0" w:color="auto"/>
            <w:left w:val="none" w:sz="0" w:space="0" w:color="auto"/>
            <w:bottom w:val="none" w:sz="0" w:space="0" w:color="auto"/>
            <w:right w:val="none" w:sz="0" w:space="0" w:color="auto"/>
          </w:divBdr>
        </w:div>
        <w:div w:id="4522277">
          <w:marLeft w:val="480"/>
          <w:marRight w:val="0"/>
          <w:marTop w:val="0"/>
          <w:marBottom w:val="0"/>
          <w:divBdr>
            <w:top w:val="none" w:sz="0" w:space="0" w:color="auto"/>
            <w:left w:val="none" w:sz="0" w:space="0" w:color="auto"/>
            <w:bottom w:val="none" w:sz="0" w:space="0" w:color="auto"/>
            <w:right w:val="none" w:sz="0" w:space="0" w:color="auto"/>
          </w:divBdr>
        </w:div>
        <w:div w:id="2145540695">
          <w:marLeft w:val="480"/>
          <w:marRight w:val="0"/>
          <w:marTop w:val="0"/>
          <w:marBottom w:val="0"/>
          <w:divBdr>
            <w:top w:val="none" w:sz="0" w:space="0" w:color="auto"/>
            <w:left w:val="none" w:sz="0" w:space="0" w:color="auto"/>
            <w:bottom w:val="none" w:sz="0" w:space="0" w:color="auto"/>
            <w:right w:val="none" w:sz="0" w:space="0" w:color="auto"/>
          </w:divBdr>
        </w:div>
        <w:div w:id="1496149524">
          <w:marLeft w:val="480"/>
          <w:marRight w:val="0"/>
          <w:marTop w:val="0"/>
          <w:marBottom w:val="0"/>
          <w:divBdr>
            <w:top w:val="none" w:sz="0" w:space="0" w:color="auto"/>
            <w:left w:val="none" w:sz="0" w:space="0" w:color="auto"/>
            <w:bottom w:val="none" w:sz="0" w:space="0" w:color="auto"/>
            <w:right w:val="none" w:sz="0" w:space="0" w:color="auto"/>
          </w:divBdr>
        </w:div>
        <w:div w:id="583153358">
          <w:marLeft w:val="480"/>
          <w:marRight w:val="0"/>
          <w:marTop w:val="0"/>
          <w:marBottom w:val="0"/>
          <w:divBdr>
            <w:top w:val="none" w:sz="0" w:space="0" w:color="auto"/>
            <w:left w:val="none" w:sz="0" w:space="0" w:color="auto"/>
            <w:bottom w:val="none" w:sz="0" w:space="0" w:color="auto"/>
            <w:right w:val="none" w:sz="0" w:space="0" w:color="auto"/>
          </w:divBdr>
        </w:div>
        <w:div w:id="279918204">
          <w:marLeft w:val="480"/>
          <w:marRight w:val="0"/>
          <w:marTop w:val="0"/>
          <w:marBottom w:val="0"/>
          <w:divBdr>
            <w:top w:val="none" w:sz="0" w:space="0" w:color="auto"/>
            <w:left w:val="none" w:sz="0" w:space="0" w:color="auto"/>
            <w:bottom w:val="none" w:sz="0" w:space="0" w:color="auto"/>
            <w:right w:val="none" w:sz="0" w:space="0" w:color="auto"/>
          </w:divBdr>
        </w:div>
        <w:div w:id="1580292016">
          <w:marLeft w:val="480"/>
          <w:marRight w:val="0"/>
          <w:marTop w:val="0"/>
          <w:marBottom w:val="0"/>
          <w:divBdr>
            <w:top w:val="none" w:sz="0" w:space="0" w:color="auto"/>
            <w:left w:val="none" w:sz="0" w:space="0" w:color="auto"/>
            <w:bottom w:val="none" w:sz="0" w:space="0" w:color="auto"/>
            <w:right w:val="none" w:sz="0" w:space="0" w:color="auto"/>
          </w:divBdr>
        </w:div>
        <w:div w:id="568461330">
          <w:marLeft w:val="480"/>
          <w:marRight w:val="0"/>
          <w:marTop w:val="0"/>
          <w:marBottom w:val="0"/>
          <w:divBdr>
            <w:top w:val="none" w:sz="0" w:space="0" w:color="auto"/>
            <w:left w:val="none" w:sz="0" w:space="0" w:color="auto"/>
            <w:bottom w:val="none" w:sz="0" w:space="0" w:color="auto"/>
            <w:right w:val="none" w:sz="0" w:space="0" w:color="auto"/>
          </w:divBdr>
        </w:div>
        <w:div w:id="594019879">
          <w:marLeft w:val="480"/>
          <w:marRight w:val="0"/>
          <w:marTop w:val="0"/>
          <w:marBottom w:val="0"/>
          <w:divBdr>
            <w:top w:val="none" w:sz="0" w:space="0" w:color="auto"/>
            <w:left w:val="none" w:sz="0" w:space="0" w:color="auto"/>
            <w:bottom w:val="none" w:sz="0" w:space="0" w:color="auto"/>
            <w:right w:val="none" w:sz="0" w:space="0" w:color="auto"/>
          </w:divBdr>
        </w:div>
        <w:div w:id="481315115">
          <w:marLeft w:val="480"/>
          <w:marRight w:val="0"/>
          <w:marTop w:val="0"/>
          <w:marBottom w:val="0"/>
          <w:divBdr>
            <w:top w:val="none" w:sz="0" w:space="0" w:color="auto"/>
            <w:left w:val="none" w:sz="0" w:space="0" w:color="auto"/>
            <w:bottom w:val="none" w:sz="0" w:space="0" w:color="auto"/>
            <w:right w:val="none" w:sz="0" w:space="0" w:color="auto"/>
          </w:divBdr>
        </w:div>
        <w:div w:id="363797238">
          <w:marLeft w:val="480"/>
          <w:marRight w:val="0"/>
          <w:marTop w:val="0"/>
          <w:marBottom w:val="0"/>
          <w:divBdr>
            <w:top w:val="none" w:sz="0" w:space="0" w:color="auto"/>
            <w:left w:val="none" w:sz="0" w:space="0" w:color="auto"/>
            <w:bottom w:val="none" w:sz="0" w:space="0" w:color="auto"/>
            <w:right w:val="none" w:sz="0" w:space="0" w:color="auto"/>
          </w:divBdr>
        </w:div>
        <w:div w:id="1760176257">
          <w:marLeft w:val="480"/>
          <w:marRight w:val="0"/>
          <w:marTop w:val="0"/>
          <w:marBottom w:val="0"/>
          <w:divBdr>
            <w:top w:val="none" w:sz="0" w:space="0" w:color="auto"/>
            <w:left w:val="none" w:sz="0" w:space="0" w:color="auto"/>
            <w:bottom w:val="none" w:sz="0" w:space="0" w:color="auto"/>
            <w:right w:val="none" w:sz="0" w:space="0" w:color="auto"/>
          </w:divBdr>
        </w:div>
        <w:div w:id="2099597142">
          <w:marLeft w:val="480"/>
          <w:marRight w:val="0"/>
          <w:marTop w:val="0"/>
          <w:marBottom w:val="0"/>
          <w:divBdr>
            <w:top w:val="none" w:sz="0" w:space="0" w:color="auto"/>
            <w:left w:val="none" w:sz="0" w:space="0" w:color="auto"/>
            <w:bottom w:val="none" w:sz="0" w:space="0" w:color="auto"/>
            <w:right w:val="none" w:sz="0" w:space="0" w:color="auto"/>
          </w:divBdr>
        </w:div>
        <w:div w:id="671103640">
          <w:marLeft w:val="480"/>
          <w:marRight w:val="0"/>
          <w:marTop w:val="0"/>
          <w:marBottom w:val="0"/>
          <w:divBdr>
            <w:top w:val="none" w:sz="0" w:space="0" w:color="auto"/>
            <w:left w:val="none" w:sz="0" w:space="0" w:color="auto"/>
            <w:bottom w:val="none" w:sz="0" w:space="0" w:color="auto"/>
            <w:right w:val="none" w:sz="0" w:space="0" w:color="auto"/>
          </w:divBdr>
        </w:div>
        <w:div w:id="90515310">
          <w:marLeft w:val="480"/>
          <w:marRight w:val="0"/>
          <w:marTop w:val="0"/>
          <w:marBottom w:val="0"/>
          <w:divBdr>
            <w:top w:val="none" w:sz="0" w:space="0" w:color="auto"/>
            <w:left w:val="none" w:sz="0" w:space="0" w:color="auto"/>
            <w:bottom w:val="none" w:sz="0" w:space="0" w:color="auto"/>
            <w:right w:val="none" w:sz="0" w:space="0" w:color="auto"/>
          </w:divBdr>
        </w:div>
        <w:div w:id="1261063433">
          <w:marLeft w:val="480"/>
          <w:marRight w:val="0"/>
          <w:marTop w:val="0"/>
          <w:marBottom w:val="0"/>
          <w:divBdr>
            <w:top w:val="none" w:sz="0" w:space="0" w:color="auto"/>
            <w:left w:val="none" w:sz="0" w:space="0" w:color="auto"/>
            <w:bottom w:val="none" w:sz="0" w:space="0" w:color="auto"/>
            <w:right w:val="none" w:sz="0" w:space="0" w:color="auto"/>
          </w:divBdr>
        </w:div>
        <w:div w:id="1878153273">
          <w:marLeft w:val="480"/>
          <w:marRight w:val="0"/>
          <w:marTop w:val="0"/>
          <w:marBottom w:val="0"/>
          <w:divBdr>
            <w:top w:val="none" w:sz="0" w:space="0" w:color="auto"/>
            <w:left w:val="none" w:sz="0" w:space="0" w:color="auto"/>
            <w:bottom w:val="none" w:sz="0" w:space="0" w:color="auto"/>
            <w:right w:val="none" w:sz="0" w:space="0" w:color="auto"/>
          </w:divBdr>
        </w:div>
        <w:div w:id="513884229">
          <w:marLeft w:val="480"/>
          <w:marRight w:val="0"/>
          <w:marTop w:val="0"/>
          <w:marBottom w:val="0"/>
          <w:divBdr>
            <w:top w:val="none" w:sz="0" w:space="0" w:color="auto"/>
            <w:left w:val="none" w:sz="0" w:space="0" w:color="auto"/>
            <w:bottom w:val="none" w:sz="0" w:space="0" w:color="auto"/>
            <w:right w:val="none" w:sz="0" w:space="0" w:color="auto"/>
          </w:divBdr>
        </w:div>
        <w:div w:id="733547279">
          <w:marLeft w:val="480"/>
          <w:marRight w:val="0"/>
          <w:marTop w:val="0"/>
          <w:marBottom w:val="0"/>
          <w:divBdr>
            <w:top w:val="none" w:sz="0" w:space="0" w:color="auto"/>
            <w:left w:val="none" w:sz="0" w:space="0" w:color="auto"/>
            <w:bottom w:val="none" w:sz="0" w:space="0" w:color="auto"/>
            <w:right w:val="none" w:sz="0" w:space="0" w:color="auto"/>
          </w:divBdr>
        </w:div>
        <w:div w:id="1016543677">
          <w:marLeft w:val="480"/>
          <w:marRight w:val="0"/>
          <w:marTop w:val="0"/>
          <w:marBottom w:val="0"/>
          <w:divBdr>
            <w:top w:val="none" w:sz="0" w:space="0" w:color="auto"/>
            <w:left w:val="none" w:sz="0" w:space="0" w:color="auto"/>
            <w:bottom w:val="none" w:sz="0" w:space="0" w:color="auto"/>
            <w:right w:val="none" w:sz="0" w:space="0" w:color="auto"/>
          </w:divBdr>
        </w:div>
      </w:divsChild>
    </w:div>
    <w:div w:id="238448269">
      <w:bodyDiv w:val="1"/>
      <w:marLeft w:val="0"/>
      <w:marRight w:val="0"/>
      <w:marTop w:val="0"/>
      <w:marBottom w:val="0"/>
      <w:divBdr>
        <w:top w:val="none" w:sz="0" w:space="0" w:color="auto"/>
        <w:left w:val="none" w:sz="0" w:space="0" w:color="auto"/>
        <w:bottom w:val="none" w:sz="0" w:space="0" w:color="auto"/>
        <w:right w:val="none" w:sz="0" w:space="0" w:color="auto"/>
      </w:divBdr>
    </w:div>
    <w:div w:id="239097532">
      <w:bodyDiv w:val="1"/>
      <w:marLeft w:val="0"/>
      <w:marRight w:val="0"/>
      <w:marTop w:val="0"/>
      <w:marBottom w:val="0"/>
      <w:divBdr>
        <w:top w:val="none" w:sz="0" w:space="0" w:color="auto"/>
        <w:left w:val="none" w:sz="0" w:space="0" w:color="auto"/>
        <w:bottom w:val="none" w:sz="0" w:space="0" w:color="auto"/>
        <w:right w:val="none" w:sz="0" w:space="0" w:color="auto"/>
      </w:divBdr>
    </w:div>
    <w:div w:id="246886875">
      <w:bodyDiv w:val="1"/>
      <w:marLeft w:val="0"/>
      <w:marRight w:val="0"/>
      <w:marTop w:val="0"/>
      <w:marBottom w:val="0"/>
      <w:divBdr>
        <w:top w:val="none" w:sz="0" w:space="0" w:color="auto"/>
        <w:left w:val="none" w:sz="0" w:space="0" w:color="auto"/>
        <w:bottom w:val="none" w:sz="0" w:space="0" w:color="auto"/>
        <w:right w:val="none" w:sz="0" w:space="0" w:color="auto"/>
      </w:divBdr>
    </w:div>
    <w:div w:id="248782001">
      <w:bodyDiv w:val="1"/>
      <w:marLeft w:val="0"/>
      <w:marRight w:val="0"/>
      <w:marTop w:val="0"/>
      <w:marBottom w:val="0"/>
      <w:divBdr>
        <w:top w:val="none" w:sz="0" w:space="0" w:color="auto"/>
        <w:left w:val="none" w:sz="0" w:space="0" w:color="auto"/>
        <w:bottom w:val="none" w:sz="0" w:space="0" w:color="auto"/>
        <w:right w:val="none" w:sz="0" w:space="0" w:color="auto"/>
      </w:divBdr>
    </w:div>
    <w:div w:id="250085408">
      <w:bodyDiv w:val="1"/>
      <w:marLeft w:val="0"/>
      <w:marRight w:val="0"/>
      <w:marTop w:val="0"/>
      <w:marBottom w:val="0"/>
      <w:divBdr>
        <w:top w:val="none" w:sz="0" w:space="0" w:color="auto"/>
        <w:left w:val="none" w:sz="0" w:space="0" w:color="auto"/>
        <w:bottom w:val="none" w:sz="0" w:space="0" w:color="auto"/>
        <w:right w:val="none" w:sz="0" w:space="0" w:color="auto"/>
      </w:divBdr>
      <w:divsChild>
        <w:div w:id="1539077641">
          <w:marLeft w:val="480"/>
          <w:marRight w:val="0"/>
          <w:marTop w:val="0"/>
          <w:marBottom w:val="0"/>
          <w:divBdr>
            <w:top w:val="none" w:sz="0" w:space="0" w:color="auto"/>
            <w:left w:val="none" w:sz="0" w:space="0" w:color="auto"/>
            <w:bottom w:val="none" w:sz="0" w:space="0" w:color="auto"/>
            <w:right w:val="none" w:sz="0" w:space="0" w:color="auto"/>
          </w:divBdr>
        </w:div>
        <w:div w:id="1390031949">
          <w:marLeft w:val="480"/>
          <w:marRight w:val="0"/>
          <w:marTop w:val="0"/>
          <w:marBottom w:val="0"/>
          <w:divBdr>
            <w:top w:val="none" w:sz="0" w:space="0" w:color="auto"/>
            <w:left w:val="none" w:sz="0" w:space="0" w:color="auto"/>
            <w:bottom w:val="none" w:sz="0" w:space="0" w:color="auto"/>
            <w:right w:val="none" w:sz="0" w:space="0" w:color="auto"/>
          </w:divBdr>
        </w:div>
        <w:div w:id="155002717">
          <w:marLeft w:val="480"/>
          <w:marRight w:val="0"/>
          <w:marTop w:val="0"/>
          <w:marBottom w:val="0"/>
          <w:divBdr>
            <w:top w:val="none" w:sz="0" w:space="0" w:color="auto"/>
            <w:left w:val="none" w:sz="0" w:space="0" w:color="auto"/>
            <w:bottom w:val="none" w:sz="0" w:space="0" w:color="auto"/>
            <w:right w:val="none" w:sz="0" w:space="0" w:color="auto"/>
          </w:divBdr>
        </w:div>
        <w:div w:id="888145512">
          <w:marLeft w:val="480"/>
          <w:marRight w:val="0"/>
          <w:marTop w:val="0"/>
          <w:marBottom w:val="0"/>
          <w:divBdr>
            <w:top w:val="none" w:sz="0" w:space="0" w:color="auto"/>
            <w:left w:val="none" w:sz="0" w:space="0" w:color="auto"/>
            <w:bottom w:val="none" w:sz="0" w:space="0" w:color="auto"/>
            <w:right w:val="none" w:sz="0" w:space="0" w:color="auto"/>
          </w:divBdr>
        </w:div>
        <w:div w:id="1262377047">
          <w:marLeft w:val="480"/>
          <w:marRight w:val="0"/>
          <w:marTop w:val="0"/>
          <w:marBottom w:val="0"/>
          <w:divBdr>
            <w:top w:val="none" w:sz="0" w:space="0" w:color="auto"/>
            <w:left w:val="none" w:sz="0" w:space="0" w:color="auto"/>
            <w:bottom w:val="none" w:sz="0" w:space="0" w:color="auto"/>
            <w:right w:val="none" w:sz="0" w:space="0" w:color="auto"/>
          </w:divBdr>
        </w:div>
        <w:div w:id="818814050">
          <w:marLeft w:val="480"/>
          <w:marRight w:val="0"/>
          <w:marTop w:val="0"/>
          <w:marBottom w:val="0"/>
          <w:divBdr>
            <w:top w:val="none" w:sz="0" w:space="0" w:color="auto"/>
            <w:left w:val="none" w:sz="0" w:space="0" w:color="auto"/>
            <w:bottom w:val="none" w:sz="0" w:space="0" w:color="auto"/>
            <w:right w:val="none" w:sz="0" w:space="0" w:color="auto"/>
          </w:divBdr>
        </w:div>
        <w:div w:id="1850408977">
          <w:marLeft w:val="480"/>
          <w:marRight w:val="0"/>
          <w:marTop w:val="0"/>
          <w:marBottom w:val="0"/>
          <w:divBdr>
            <w:top w:val="none" w:sz="0" w:space="0" w:color="auto"/>
            <w:left w:val="none" w:sz="0" w:space="0" w:color="auto"/>
            <w:bottom w:val="none" w:sz="0" w:space="0" w:color="auto"/>
            <w:right w:val="none" w:sz="0" w:space="0" w:color="auto"/>
          </w:divBdr>
        </w:div>
        <w:div w:id="580024636">
          <w:marLeft w:val="480"/>
          <w:marRight w:val="0"/>
          <w:marTop w:val="0"/>
          <w:marBottom w:val="0"/>
          <w:divBdr>
            <w:top w:val="none" w:sz="0" w:space="0" w:color="auto"/>
            <w:left w:val="none" w:sz="0" w:space="0" w:color="auto"/>
            <w:bottom w:val="none" w:sz="0" w:space="0" w:color="auto"/>
            <w:right w:val="none" w:sz="0" w:space="0" w:color="auto"/>
          </w:divBdr>
        </w:div>
        <w:div w:id="823156285">
          <w:marLeft w:val="480"/>
          <w:marRight w:val="0"/>
          <w:marTop w:val="0"/>
          <w:marBottom w:val="0"/>
          <w:divBdr>
            <w:top w:val="none" w:sz="0" w:space="0" w:color="auto"/>
            <w:left w:val="none" w:sz="0" w:space="0" w:color="auto"/>
            <w:bottom w:val="none" w:sz="0" w:space="0" w:color="auto"/>
            <w:right w:val="none" w:sz="0" w:space="0" w:color="auto"/>
          </w:divBdr>
        </w:div>
        <w:div w:id="2038192141">
          <w:marLeft w:val="480"/>
          <w:marRight w:val="0"/>
          <w:marTop w:val="0"/>
          <w:marBottom w:val="0"/>
          <w:divBdr>
            <w:top w:val="none" w:sz="0" w:space="0" w:color="auto"/>
            <w:left w:val="none" w:sz="0" w:space="0" w:color="auto"/>
            <w:bottom w:val="none" w:sz="0" w:space="0" w:color="auto"/>
            <w:right w:val="none" w:sz="0" w:space="0" w:color="auto"/>
          </w:divBdr>
        </w:div>
        <w:div w:id="116025987">
          <w:marLeft w:val="480"/>
          <w:marRight w:val="0"/>
          <w:marTop w:val="0"/>
          <w:marBottom w:val="0"/>
          <w:divBdr>
            <w:top w:val="none" w:sz="0" w:space="0" w:color="auto"/>
            <w:left w:val="none" w:sz="0" w:space="0" w:color="auto"/>
            <w:bottom w:val="none" w:sz="0" w:space="0" w:color="auto"/>
            <w:right w:val="none" w:sz="0" w:space="0" w:color="auto"/>
          </w:divBdr>
        </w:div>
        <w:div w:id="1135835533">
          <w:marLeft w:val="480"/>
          <w:marRight w:val="0"/>
          <w:marTop w:val="0"/>
          <w:marBottom w:val="0"/>
          <w:divBdr>
            <w:top w:val="none" w:sz="0" w:space="0" w:color="auto"/>
            <w:left w:val="none" w:sz="0" w:space="0" w:color="auto"/>
            <w:bottom w:val="none" w:sz="0" w:space="0" w:color="auto"/>
            <w:right w:val="none" w:sz="0" w:space="0" w:color="auto"/>
          </w:divBdr>
        </w:div>
        <w:div w:id="883368973">
          <w:marLeft w:val="480"/>
          <w:marRight w:val="0"/>
          <w:marTop w:val="0"/>
          <w:marBottom w:val="0"/>
          <w:divBdr>
            <w:top w:val="none" w:sz="0" w:space="0" w:color="auto"/>
            <w:left w:val="none" w:sz="0" w:space="0" w:color="auto"/>
            <w:bottom w:val="none" w:sz="0" w:space="0" w:color="auto"/>
            <w:right w:val="none" w:sz="0" w:space="0" w:color="auto"/>
          </w:divBdr>
        </w:div>
        <w:div w:id="574702942">
          <w:marLeft w:val="480"/>
          <w:marRight w:val="0"/>
          <w:marTop w:val="0"/>
          <w:marBottom w:val="0"/>
          <w:divBdr>
            <w:top w:val="none" w:sz="0" w:space="0" w:color="auto"/>
            <w:left w:val="none" w:sz="0" w:space="0" w:color="auto"/>
            <w:bottom w:val="none" w:sz="0" w:space="0" w:color="auto"/>
            <w:right w:val="none" w:sz="0" w:space="0" w:color="auto"/>
          </w:divBdr>
        </w:div>
        <w:div w:id="1335182959">
          <w:marLeft w:val="480"/>
          <w:marRight w:val="0"/>
          <w:marTop w:val="0"/>
          <w:marBottom w:val="0"/>
          <w:divBdr>
            <w:top w:val="none" w:sz="0" w:space="0" w:color="auto"/>
            <w:left w:val="none" w:sz="0" w:space="0" w:color="auto"/>
            <w:bottom w:val="none" w:sz="0" w:space="0" w:color="auto"/>
            <w:right w:val="none" w:sz="0" w:space="0" w:color="auto"/>
          </w:divBdr>
        </w:div>
        <w:div w:id="950894248">
          <w:marLeft w:val="480"/>
          <w:marRight w:val="0"/>
          <w:marTop w:val="0"/>
          <w:marBottom w:val="0"/>
          <w:divBdr>
            <w:top w:val="none" w:sz="0" w:space="0" w:color="auto"/>
            <w:left w:val="none" w:sz="0" w:space="0" w:color="auto"/>
            <w:bottom w:val="none" w:sz="0" w:space="0" w:color="auto"/>
            <w:right w:val="none" w:sz="0" w:space="0" w:color="auto"/>
          </w:divBdr>
        </w:div>
        <w:div w:id="615910522">
          <w:marLeft w:val="480"/>
          <w:marRight w:val="0"/>
          <w:marTop w:val="0"/>
          <w:marBottom w:val="0"/>
          <w:divBdr>
            <w:top w:val="none" w:sz="0" w:space="0" w:color="auto"/>
            <w:left w:val="none" w:sz="0" w:space="0" w:color="auto"/>
            <w:bottom w:val="none" w:sz="0" w:space="0" w:color="auto"/>
            <w:right w:val="none" w:sz="0" w:space="0" w:color="auto"/>
          </w:divBdr>
        </w:div>
        <w:div w:id="1062480796">
          <w:marLeft w:val="480"/>
          <w:marRight w:val="0"/>
          <w:marTop w:val="0"/>
          <w:marBottom w:val="0"/>
          <w:divBdr>
            <w:top w:val="none" w:sz="0" w:space="0" w:color="auto"/>
            <w:left w:val="none" w:sz="0" w:space="0" w:color="auto"/>
            <w:bottom w:val="none" w:sz="0" w:space="0" w:color="auto"/>
            <w:right w:val="none" w:sz="0" w:space="0" w:color="auto"/>
          </w:divBdr>
        </w:div>
        <w:div w:id="568729269">
          <w:marLeft w:val="480"/>
          <w:marRight w:val="0"/>
          <w:marTop w:val="0"/>
          <w:marBottom w:val="0"/>
          <w:divBdr>
            <w:top w:val="none" w:sz="0" w:space="0" w:color="auto"/>
            <w:left w:val="none" w:sz="0" w:space="0" w:color="auto"/>
            <w:bottom w:val="none" w:sz="0" w:space="0" w:color="auto"/>
            <w:right w:val="none" w:sz="0" w:space="0" w:color="auto"/>
          </w:divBdr>
        </w:div>
        <w:div w:id="328337881">
          <w:marLeft w:val="480"/>
          <w:marRight w:val="0"/>
          <w:marTop w:val="0"/>
          <w:marBottom w:val="0"/>
          <w:divBdr>
            <w:top w:val="none" w:sz="0" w:space="0" w:color="auto"/>
            <w:left w:val="none" w:sz="0" w:space="0" w:color="auto"/>
            <w:bottom w:val="none" w:sz="0" w:space="0" w:color="auto"/>
            <w:right w:val="none" w:sz="0" w:space="0" w:color="auto"/>
          </w:divBdr>
        </w:div>
        <w:div w:id="1477721350">
          <w:marLeft w:val="480"/>
          <w:marRight w:val="0"/>
          <w:marTop w:val="0"/>
          <w:marBottom w:val="0"/>
          <w:divBdr>
            <w:top w:val="none" w:sz="0" w:space="0" w:color="auto"/>
            <w:left w:val="none" w:sz="0" w:space="0" w:color="auto"/>
            <w:bottom w:val="none" w:sz="0" w:space="0" w:color="auto"/>
            <w:right w:val="none" w:sz="0" w:space="0" w:color="auto"/>
          </w:divBdr>
        </w:div>
        <w:div w:id="952439200">
          <w:marLeft w:val="480"/>
          <w:marRight w:val="0"/>
          <w:marTop w:val="0"/>
          <w:marBottom w:val="0"/>
          <w:divBdr>
            <w:top w:val="none" w:sz="0" w:space="0" w:color="auto"/>
            <w:left w:val="none" w:sz="0" w:space="0" w:color="auto"/>
            <w:bottom w:val="none" w:sz="0" w:space="0" w:color="auto"/>
            <w:right w:val="none" w:sz="0" w:space="0" w:color="auto"/>
          </w:divBdr>
        </w:div>
        <w:div w:id="1083331483">
          <w:marLeft w:val="480"/>
          <w:marRight w:val="0"/>
          <w:marTop w:val="0"/>
          <w:marBottom w:val="0"/>
          <w:divBdr>
            <w:top w:val="none" w:sz="0" w:space="0" w:color="auto"/>
            <w:left w:val="none" w:sz="0" w:space="0" w:color="auto"/>
            <w:bottom w:val="none" w:sz="0" w:space="0" w:color="auto"/>
            <w:right w:val="none" w:sz="0" w:space="0" w:color="auto"/>
          </w:divBdr>
        </w:div>
        <w:div w:id="140998018">
          <w:marLeft w:val="480"/>
          <w:marRight w:val="0"/>
          <w:marTop w:val="0"/>
          <w:marBottom w:val="0"/>
          <w:divBdr>
            <w:top w:val="none" w:sz="0" w:space="0" w:color="auto"/>
            <w:left w:val="none" w:sz="0" w:space="0" w:color="auto"/>
            <w:bottom w:val="none" w:sz="0" w:space="0" w:color="auto"/>
            <w:right w:val="none" w:sz="0" w:space="0" w:color="auto"/>
          </w:divBdr>
        </w:div>
        <w:div w:id="620646270">
          <w:marLeft w:val="480"/>
          <w:marRight w:val="0"/>
          <w:marTop w:val="0"/>
          <w:marBottom w:val="0"/>
          <w:divBdr>
            <w:top w:val="none" w:sz="0" w:space="0" w:color="auto"/>
            <w:left w:val="none" w:sz="0" w:space="0" w:color="auto"/>
            <w:bottom w:val="none" w:sz="0" w:space="0" w:color="auto"/>
            <w:right w:val="none" w:sz="0" w:space="0" w:color="auto"/>
          </w:divBdr>
        </w:div>
        <w:div w:id="667756524">
          <w:marLeft w:val="480"/>
          <w:marRight w:val="0"/>
          <w:marTop w:val="0"/>
          <w:marBottom w:val="0"/>
          <w:divBdr>
            <w:top w:val="none" w:sz="0" w:space="0" w:color="auto"/>
            <w:left w:val="none" w:sz="0" w:space="0" w:color="auto"/>
            <w:bottom w:val="none" w:sz="0" w:space="0" w:color="auto"/>
            <w:right w:val="none" w:sz="0" w:space="0" w:color="auto"/>
          </w:divBdr>
        </w:div>
        <w:div w:id="323439738">
          <w:marLeft w:val="480"/>
          <w:marRight w:val="0"/>
          <w:marTop w:val="0"/>
          <w:marBottom w:val="0"/>
          <w:divBdr>
            <w:top w:val="none" w:sz="0" w:space="0" w:color="auto"/>
            <w:left w:val="none" w:sz="0" w:space="0" w:color="auto"/>
            <w:bottom w:val="none" w:sz="0" w:space="0" w:color="auto"/>
            <w:right w:val="none" w:sz="0" w:space="0" w:color="auto"/>
          </w:divBdr>
        </w:div>
        <w:div w:id="186333364">
          <w:marLeft w:val="480"/>
          <w:marRight w:val="0"/>
          <w:marTop w:val="0"/>
          <w:marBottom w:val="0"/>
          <w:divBdr>
            <w:top w:val="none" w:sz="0" w:space="0" w:color="auto"/>
            <w:left w:val="none" w:sz="0" w:space="0" w:color="auto"/>
            <w:bottom w:val="none" w:sz="0" w:space="0" w:color="auto"/>
            <w:right w:val="none" w:sz="0" w:space="0" w:color="auto"/>
          </w:divBdr>
        </w:div>
        <w:div w:id="1819346389">
          <w:marLeft w:val="480"/>
          <w:marRight w:val="0"/>
          <w:marTop w:val="0"/>
          <w:marBottom w:val="0"/>
          <w:divBdr>
            <w:top w:val="none" w:sz="0" w:space="0" w:color="auto"/>
            <w:left w:val="none" w:sz="0" w:space="0" w:color="auto"/>
            <w:bottom w:val="none" w:sz="0" w:space="0" w:color="auto"/>
            <w:right w:val="none" w:sz="0" w:space="0" w:color="auto"/>
          </w:divBdr>
        </w:div>
        <w:div w:id="1222667655">
          <w:marLeft w:val="480"/>
          <w:marRight w:val="0"/>
          <w:marTop w:val="0"/>
          <w:marBottom w:val="0"/>
          <w:divBdr>
            <w:top w:val="none" w:sz="0" w:space="0" w:color="auto"/>
            <w:left w:val="none" w:sz="0" w:space="0" w:color="auto"/>
            <w:bottom w:val="none" w:sz="0" w:space="0" w:color="auto"/>
            <w:right w:val="none" w:sz="0" w:space="0" w:color="auto"/>
          </w:divBdr>
        </w:div>
        <w:div w:id="1890876132">
          <w:marLeft w:val="480"/>
          <w:marRight w:val="0"/>
          <w:marTop w:val="0"/>
          <w:marBottom w:val="0"/>
          <w:divBdr>
            <w:top w:val="none" w:sz="0" w:space="0" w:color="auto"/>
            <w:left w:val="none" w:sz="0" w:space="0" w:color="auto"/>
            <w:bottom w:val="none" w:sz="0" w:space="0" w:color="auto"/>
            <w:right w:val="none" w:sz="0" w:space="0" w:color="auto"/>
          </w:divBdr>
        </w:div>
        <w:div w:id="595796308">
          <w:marLeft w:val="480"/>
          <w:marRight w:val="0"/>
          <w:marTop w:val="0"/>
          <w:marBottom w:val="0"/>
          <w:divBdr>
            <w:top w:val="none" w:sz="0" w:space="0" w:color="auto"/>
            <w:left w:val="none" w:sz="0" w:space="0" w:color="auto"/>
            <w:bottom w:val="none" w:sz="0" w:space="0" w:color="auto"/>
            <w:right w:val="none" w:sz="0" w:space="0" w:color="auto"/>
          </w:divBdr>
        </w:div>
        <w:div w:id="648436656">
          <w:marLeft w:val="480"/>
          <w:marRight w:val="0"/>
          <w:marTop w:val="0"/>
          <w:marBottom w:val="0"/>
          <w:divBdr>
            <w:top w:val="none" w:sz="0" w:space="0" w:color="auto"/>
            <w:left w:val="none" w:sz="0" w:space="0" w:color="auto"/>
            <w:bottom w:val="none" w:sz="0" w:space="0" w:color="auto"/>
            <w:right w:val="none" w:sz="0" w:space="0" w:color="auto"/>
          </w:divBdr>
        </w:div>
        <w:div w:id="10302185">
          <w:marLeft w:val="480"/>
          <w:marRight w:val="0"/>
          <w:marTop w:val="0"/>
          <w:marBottom w:val="0"/>
          <w:divBdr>
            <w:top w:val="none" w:sz="0" w:space="0" w:color="auto"/>
            <w:left w:val="none" w:sz="0" w:space="0" w:color="auto"/>
            <w:bottom w:val="none" w:sz="0" w:space="0" w:color="auto"/>
            <w:right w:val="none" w:sz="0" w:space="0" w:color="auto"/>
          </w:divBdr>
        </w:div>
        <w:div w:id="1038050138">
          <w:marLeft w:val="480"/>
          <w:marRight w:val="0"/>
          <w:marTop w:val="0"/>
          <w:marBottom w:val="0"/>
          <w:divBdr>
            <w:top w:val="none" w:sz="0" w:space="0" w:color="auto"/>
            <w:left w:val="none" w:sz="0" w:space="0" w:color="auto"/>
            <w:bottom w:val="none" w:sz="0" w:space="0" w:color="auto"/>
            <w:right w:val="none" w:sz="0" w:space="0" w:color="auto"/>
          </w:divBdr>
        </w:div>
        <w:div w:id="596985199">
          <w:marLeft w:val="480"/>
          <w:marRight w:val="0"/>
          <w:marTop w:val="0"/>
          <w:marBottom w:val="0"/>
          <w:divBdr>
            <w:top w:val="none" w:sz="0" w:space="0" w:color="auto"/>
            <w:left w:val="none" w:sz="0" w:space="0" w:color="auto"/>
            <w:bottom w:val="none" w:sz="0" w:space="0" w:color="auto"/>
            <w:right w:val="none" w:sz="0" w:space="0" w:color="auto"/>
          </w:divBdr>
        </w:div>
        <w:div w:id="1232933105">
          <w:marLeft w:val="480"/>
          <w:marRight w:val="0"/>
          <w:marTop w:val="0"/>
          <w:marBottom w:val="0"/>
          <w:divBdr>
            <w:top w:val="none" w:sz="0" w:space="0" w:color="auto"/>
            <w:left w:val="none" w:sz="0" w:space="0" w:color="auto"/>
            <w:bottom w:val="none" w:sz="0" w:space="0" w:color="auto"/>
            <w:right w:val="none" w:sz="0" w:space="0" w:color="auto"/>
          </w:divBdr>
        </w:div>
        <w:div w:id="1842502394">
          <w:marLeft w:val="480"/>
          <w:marRight w:val="0"/>
          <w:marTop w:val="0"/>
          <w:marBottom w:val="0"/>
          <w:divBdr>
            <w:top w:val="none" w:sz="0" w:space="0" w:color="auto"/>
            <w:left w:val="none" w:sz="0" w:space="0" w:color="auto"/>
            <w:bottom w:val="none" w:sz="0" w:space="0" w:color="auto"/>
            <w:right w:val="none" w:sz="0" w:space="0" w:color="auto"/>
          </w:divBdr>
        </w:div>
        <w:div w:id="1501307188">
          <w:marLeft w:val="480"/>
          <w:marRight w:val="0"/>
          <w:marTop w:val="0"/>
          <w:marBottom w:val="0"/>
          <w:divBdr>
            <w:top w:val="none" w:sz="0" w:space="0" w:color="auto"/>
            <w:left w:val="none" w:sz="0" w:space="0" w:color="auto"/>
            <w:bottom w:val="none" w:sz="0" w:space="0" w:color="auto"/>
            <w:right w:val="none" w:sz="0" w:space="0" w:color="auto"/>
          </w:divBdr>
        </w:div>
        <w:div w:id="1445155421">
          <w:marLeft w:val="480"/>
          <w:marRight w:val="0"/>
          <w:marTop w:val="0"/>
          <w:marBottom w:val="0"/>
          <w:divBdr>
            <w:top w:val="none" w:sz="0" w:space="0" w:color="auto"/>
            <w:left w:val="none" w:sz="0" w:space="0" w:color="auto"/>
            <w:bottom w:val="none" w:sz="0" w:space="0" w:color="auto"/>
            <w:right w:val="none" w:sz="0" w:space="0" w:color="auto"/>
          </w:divBdr>
        </w:div>
        <w:div w:id="1287617210">
          <w:marLeft w:val="480"/>
          <w:marRight w:val="0"/>
          <w:marTop w:val="0"/>
          <w:marBottom w:val="0"/>
          <w:divBdr>
            <w:top w:val="none" w:sz="0" w:space="0" w:color="auto"/>
            <w:left w:val="none" w:sz="0" w:space="0" w:color="auto"/>
            <w:bottom w:val="none" w:sz="0" w:space="0" w:color="auto"/>
            <w:right w:val="none" w:sz="0" w:space="0" w:color="auto"/>
          </w:divBdr>
        </w:div>
        <w:div w:id="1456945338">
          <w:marLeft w:val="480"/>
          <w:marRight w:val="0"/>
          <w:marTop w:val="0"/>
          <w:marBottom w:val="0"/>
          <w:divBdr>
            <w:top w:val="none" w:sz="0" w:space="0" w:color="auto"/>
            <w:left w:val="none" w:sz="0" w:space="0" w:color="auto"/>
            <w:bottom w:val="none" w:sz="0" w:space="0" w:color="auto"/>
            <w:right w:val="none" w:sz="0" w:space="0" w:color="auto"/>
          </w:divBdr>
        </w:div>
        <w:div w:id="1469202345">
          <w:marLeft w:val="480"/>
          <w:marRight w:val="0"/>
          <w:marTop w:val="0"/>
          <w:marBottom w:val="0"/>
          <w:divBdr>
            <w:top w:val="none" w:sz="0" w:space="0" w:color="auto"/>
            <w:left w:val="none" w:sz="0" w:space="0" w:color="auto"/>
            <w:bottom w:val="none" w:sz="0" w:space="0" w:color="auto"/>
            <w:right w:val="none" w:sz="0" w:space="0" w:color="auto"/>
          </w:divBdr>
        </w:div>
        <w:div w:id="1093893976">
          <w:marLeft w:val="480"/>
          <w:marRight w:val="0"/>
          <w:marTop w:val="0"/>
          <w:marBottom w:val="0"/>
          <w:divBdr>
            <w:top w:val="none" w:sz="0" w:space="0" w:color="auto"/>
            <w:left w:val="none" w:sz="0" w:space="0" w:color="auto"/>
            <w:bottom w:val="none" w:sz="0" w:space="0" w:color="auto"/>
            <w:right w:val="none" w:sz="0" w:space="0" w:color="auto"/>
          </w:divBdr>
        </w:div>
        <w:div w:id="237786329">
          <w:marLeft w:val="480"/>
          <w:marRight w:val="0"/>
          <w:marTop w:val="0"/>
          <w:marBottom w:val="0"/>
          <w:divBdr>
            <w:top w:val="none" w:sz="0" w:space="0" w:color="auto"/>
            <w:left w:val="none" w:sz="0" w:space="0" w:color="auto"/>
            <w:bottom w:val="none" w:sz="0" w:space="0" w:color="auto"/>
            <w:right w:val="none" w:sz="0" w:space="0" w:color="auto"/>
          </w:divBdr>
        </w:div>
        <w:div w:id="949168960">
          <w:marLeft w:val="480"/>
          <w:marRight w:val="0"/>
          <w:marTop w:val="0"/>
          <w:marBottom w:val="0"/>
          <w:divBdr>
            <w:top w:val="none" w:sz="0" w:space="0" w:color="auto"/>
            <w:left w:val="none" w:sz="0" w:space="0" w:color="auto"/>
            <w:bottom w:val="none" w:sz="0" w:space="0" w:color="auto"/>
            <w:right w:val="none" w:sz="0" w:space="0" w:color="auto"/>
          </w:divBdr>
        </w:div>
        <w:div w:id="1006982244">
          <w:marLeft w:val="480"/>
          <w:marRight w:val="0"/>
          <w:marTop w:val="0"/>
          <w:marBottom w:val="0"/>
          <w:divBdr>
            <w:top w:val="none" w:sz="0" w:space="0" w:color="auto"/>
            <w:left w:val="none" w:sz="0" w:space="0" w:color="auto"/>
            <w:bottom w:val="none" w:sz="0" w:space="0" w:color="auto"/>
            <w:right w:val="none" w:sz="0" w:space="0" w:color="auto"/>
          </w:divBdr>
        </w:div>
        <w:div w:id="563687219">
          <w:marLeft w:val="480"/>
          <w:marRight w:val="0"/>
          <w:marTop w:val="0"/>
          <w:marBottom w:val="0"/>
          <w:divBdr>
            <w:top w:val="none" w:sz="0" w:space="0" w:color="auto"/>
            <w:left w:val="none" w:sz="0" w:space="0" w:color="auto"/>
            <w:bottom w:val="none" w:sz="0" w:space="0" w:color="auto"/>
            <w:right w:val="none" w:sz="0" w:space="0" w:color="auto"/>
          </w:divBdr>
        </w:div>
        <w:div w:id="1438912789">
          <w:marLeft w:val="480"/>
          <w:marRight w:val="0"/>
          <w:marTop w:val="0"/>
          <w:marBottom w:val="0"/>
          <w:divBdr>
            <w:top w:val="none" w:sz="0" w:space="0" w:color="auto"/>
            <w:left w:val="none" w:sz="0" w:space="0" w:color="auto"/>
            <w:bottom w:val="none" w:sz="0" w:space="0" w:color="auto"/>
            <w:right w:val="none" w:sz="0" w:space="0" w:color="auto"/>
          </w:divBdr>
        </w:div>
        <w:div w:id="1617367201">
          <w:marLeft w:val="480"/>
          <w:marRight w:val="0"/>
          <w:marTop w:val="0"/>
          <w:marBottom w:val="0"/>
          <w:divBdr>
            <w:top w:val="none" w:sz="0" w:space="0" w:color="auto"/>
            <w:left w:val="none" w:sz="0" w:space="0" w:color="auto"/>
            <w:bottom w:val="none" w:sz="0" w:space="0" w:color="auto"/>
            <w:right w:val="none" w:sz="0" w:space="0" w:color="auto"/>
          </w:divBdr>
        </w:div>
        <w:div w:id="1812749863">
          <w:marLeft w:val="480"/>
          <w:marRight w:val="0"/>
          <w:marTop w:val="0"/>
          <w:marBottom w:val="0"/>
          <w:divBdr>
            <w:top w:val="none" w:sz="0" w:space="0" w:color="auto"/>
            <w:left w:val="none" w:sz="0" w:space="0" w:color="auto"/>
            <w:bottom w:val="none" w:sz="0" w:space="0" w:color="auto"/>
            <w:right w:val="none" w:sz="0" w:space="0" w:color="auto"/>
          </w:divBdr>
        </w:div>
        <w:div w:id="628515582">
          <w:marLeft w:val="480"/>
          <w:marRight w:val="0"/>
          <w:marTop w:val="0"/>
          <w:marBottom w:val="0"/>
          <w:divBdr>
            <w:top w:val="none" w:sz="0" w:space="0" w:color="auto"/>
            <w:left w:val="none" w:sz="0" w:space="0" w:color="auto"/>
            <w:bottom w:val="none" w:sz="0" w:space="0" w:color="auto"/>
            <w:right w:val="none" w:sz="0" w:space="0" w:color="auto"/>
          </w:divBdr>
        </w:div>
        <w:div w:id="1510873278">
          <w:marLeft w:val="480"/>
          <w:marRight w:val="0"/>
          <w:marTop w:val="0"/>
          <w:marBottom w:val="0"/>
          <w:divBdr>
            <w:top w:val="none" w:sz="0" w:space="0" w:color="auto"/>
            <w:left w:val="none" w:sz="0" w:space="0" w:color="auto"/>
            <w:bottom w:val="none" w:sz="0" w:space="0" w:color="auto"/>
            <w:right w:val="none" w:sz="0" w:space="0" w:color="auto"/>
          </w:divBdr>
        </w:div>
        <w:div w:id="780075376">
          <w:marLeft w:val="480"/>
          <w:marRight w:val="0"/>
          <w:marTop w:val="0"/>
          <w:marBottom w:val="0"/>
          <w:divBdr>
            <w:top w:val="none" w:sz="0" w:space="0" w:color="auto"/>
            <w:left w:val="none" w:sz="0" w:space="0" w:color="auto"/>
            <w:bottom w:val="none" w:sz="0" w:space="0" w:color="auto"/>
            <w:right w:val="none" w:sz="0" w:space="0" w:color="auto"/>
          </w:divBdr>
        </w:div>
        <w:div w:id="789129478">
          <w:marLeft w:val="480"/>
          <w:marRight w:val="0"/>
          <w:marTop w:val="0"/>
          <w:marBottom w:val="0"/>
          <w:divBdr>
            <w:top w:val="none" w:sz="0" w:space="0" w:color="auto"/>
            <w:left w:val="none" w:sz="0" w:space="0" w:color="auto"/>
            <w:bottom w:val="none" w:sz="0" w:space="0" w:color="auto"/>
            <w:right w:val="none" w:sz="0" w:space="0" w:color="auto"/>
          </w:divBdr>
        </w:div>
        <w:div w:id="1430201087">
          <w:marLeft w:val="480"/>
          <w:marRight w:val="0"/>
          <w:marTop w:val="0"/>
          <w:marBottom w:val="0"/>
          <w:divBdr>
            <w:top w:val="none" w:sz="0" w:space="0" w:color="auto"/>
            <w:left w:val="none" w:sz="0" w:space="0" w:color="auto"/>
            <w:bottom w:val="none" w:sz="0" w:space="0" w:color="auto"/>
            <w:right w:val="none" w:sz="0" w:space="0" w:color="auto"/>
          </w:divBdr>
        </w:div>
        <w:div w:id="810712276">
          <w:marLeft w:val="480"/>
          <w:marRight w:val="0"/>
          <w:marTop w:val="0"/>
          <w:marBottom w:val="0"/>
          <w:divBdr>
            <w:top w:val="none" w:sz="0" w:space="0" w:color="auto"/>
            <w:left w:val="none" w:sz="0" w:space="0" w:color="auto"/>
            <w:bottom w:val="none" w:sz="0" w:space="0" w:color="auto"/>
            <w:right w:val="none" w:sz="0" w:space="0" w:color="auto"/>
          </w:divBdr>
        </w:div>
      </w:divsChild>
    </w:div>
    <w:div w:id="252016183">
      <w:bodyDiv w:val="1"/>
      <w:marLeft w:val="0"/>
      <w:marRight w:val="0"/>
      <w:marTop w:val="0"/>
      <w:marBottom w:val="0"/>
      <w:divBdr>
        <w:top w:val="none" w:sz="0" w:space="0" w:color="auto"/>
        <w:left w:val="none" w:sz="0" w:space="0" w:color="auto"/>
        <w:bottom w:val="none" w:sz="0" w:space="0" w:color="auto"/>
        <w:right w:val="none" w:sz="0" w:space="0" w:color="auto"/>
      </w:divBdr>
      <w:divsChild>
        <w:div w:id="871920156">
          <w:marLeft w:val="480"/>
          <w:marRight w:val="0"/>
          <w:marTop w:val="0"/>
          <w:marBottom w:val="0"/>
          <w:divBdr>
            <w:top w:val="none" w:sz="0" w:space="0" w:color="auto"/>
            <w:left w:val="none" w:sz="0" w:space="0" w:color="auto"/>
            <w:bottom w:val="none" w:sz="0" w:space="0" w:color="auto"/>
            <w:right w:val="none" w:sz="0" w:space="0" w:color="auto"/>
          </w:divBdr>
        </w:div>
        <w:div w:id="1131172062">
          <w:marLeft w:val="480"/>
          <w:marRight w:val="0"/>
          <w:marTop w:val="0"/>
          <w:marBottom w:val="0"/>
          <w:divBdr>
            <w:top w:val="none" w:sz="0" w:space="0" w:color="auto"/>
            <w:left w:val="none" w:sz="0" w:space="0" w:color="auto"/>
            <w:bottom w:val="none" w:sz="0" w:space="0" w:color="auto"/>
            <w:right w:val="none" w:sz="0" w:space="0" w:color="auto"/>
          </w:divBdr>
        </w:div>
        <w:div w:id="9065220">
          <w:marLeft w:val="480"/>
          <w:marRight w:val="0"/>
          <w:marTop w:val="0"/>
          <w:marBottom w:val="0"/>
          <w:divBdr>
            <w:top w:val="none" w:sz="0" w:space="0" w:color="auto"/>
            <w:left w:val="none" w:sz="0" w:space="0" w:color="auto"/>
            <w:bottom w:val="none" w:sz="0" w:space="0" w:color="auto"/>
            <w:right w:val="none" w:sz="0" w:space="0" w:color="auto"/>
          </w:divBdr>
        </w:div>
        <w:div w:id="1393385826">
          <w:marLeft w:val="480"/>
          <w:marRight w:val="0"/>
          <w:marTop w:val="0"/>
          <w:marBottom w:val="0"/>
          <w:divBdr>
            <w:top w:val="none" w:sz="0" w:space="0" w:color="auto"/>
            <w:left w:val="none" w:sz="0" w:space="0" w:color="auto"/>
            <w:bottom w:val="none" w:sz="0" w:space="0" w:color="auto"/>
            <w:right w:val="none" w:sz="0" w:space="0" w:color="auto"/>
          </w:divBdr>
        </w:div>
        <w:div w:id="18700016">
          <w:marLeft w:val="480"/>
          <w:marRight w:val="0"/>
          <w:marTop w:val="0"/>
          <w:marBottom w:val="0"/>
          <w:divBdr>
            <w:top w:val="none" w:sz="0" w:space="0" w:color="auto"/>
            <w:left w:val="none" w:sz="0" w:space="0" w:color="auto"/>
            <w:bottom w:val="none" w:sz="0" w:space="0" w:color="auto"/>
            <w:right w:val="none" w:sz="0" w:space="0" w:color="auto"/>
          </w:divBdr>
        </w:div>
        <w:div w:id="1277446734">
          <w:marLeft w:val="480"/>
          <w:marRight w:val="0"/>
          <w:marTop w:val="0"/>
          <w:marBottom w:val="0"/>
          <w:divBdr>
            <w:top w:val="none" w:sz="0" w:space="0" w:color="auto"/>
            <w:left w:val="none" w:sz="0" w:space="0" w:color="auto"/>
            <w:bottom w:val="none" w:sz="0" w:space="0" w:color="auto"/>
            <w:right w:val="none" w:sz="0" w:space="0" w:color="auto"/>
          </w:divBdr>
        </w:div>
        <w:div w:id="857503076">
          <w:marLeft w:val="480"/>
          <w:marRight w:val="0"/>
          <w:marTop w:val="0"/>
          <w:marBottom w:val="0"/>
          <w:divBdr>
            <w:top w:val="none" w:sz="0" w:space="0" w:color="auto"/>
            <w:left w:val="none" w:sz="0" w:space="0" w:color="auto"/>
            <w:bottom w:val="none" w:sz="0" w:space="0" w:color="auto"/>
            <w:right w:val="none" w:sz="0" w:space="0" w:color="auto"/>
          </w:divBdr>
        </w:div>
        <w:div w:id="835270832">
          <w:marLeft w:val="480"/>
          <w:marRight w:val="0"/>
          <w:marTop w:val="0"/>
          <w:marBottom w:val="0"/>
          <w:divBdr>
            <w:top w:val="none" w:sz="0" w:space="0" w:color="auto"/>
            <w:left w:val="none" w:sz="0" w:space="0" w:color="auto"/>
            <w:bottom w:val="none" w:sz="0" w:space="0" w:color="auto"/>
            <w:right w:val="none" w:sz="0" w:space="0" w:color="auto"/>
          </w:divBdr>
        </w:div>
        <w:div w:id="1638103419">
          <w:marLeft w:val="480"/>
          <w:marRight w:val="0"/>
          <w:marTop w:val="0"/>
          <w:marBottom w:val="0"/>
          <w:divBdr>
            <w:top w:val="none" w:sz="0" w:space="0" w:color="auto"/>
            <w:left w:val="none" w:sz="0" w:space="0" w:color="auto"/>
            <w:bottom w:val="none" w:sz="0" w:space="0" w:color="auto"/>
            <w:right w:val="none" w:sz="0" w:space="0" w:color="auto"/>
          </w:divBdr>
        </w:div>
        <w:div w:id="240213839">
          <w:marLeft w:val="480"/>
          <w:marRight w:val="0"/>
          <w:marTop w:val="0"/>
          <w:marBottom w:val="0"/>
          <w:divBdr>
            <w:top w:val="none" w:sz="0" w:space="0" w:color="auto"/>
            <w:left w:val="none" w:sz="0" w:space="0" w:color="auto"/>
            <w:bottom w:val="none" w:sz="0" w:space="0" w:color="auto"/>
            <w:right w:val="none" w:sz="0" w:space="0" w:color="auto"/>
          </w:divBdr>
        </w:div>
        <w:div w:id="136345392">
          <w:marLeft w:val="480"/>
          <w:marRight w:val="0"/>
          <w:marTop w:val="0"/>
          <w:marBottom w:val="0"/>
          <w:divBdr>
            <w:top w:val="none" w:sz="0" w:space="0" w:color="auto"/>
            <w:left w:val="none" w:sz="0" w:space="0" w:color="auto"/>
            <w:bottom w:val="none" w:sz="0" w:space="0" w:color="auto"/>
            <w:right w:val="none" w:sz="0" w:space="0" w:color="auto"/>
          </w:divBdr>
        </w:div>
        <w:div w:id="111752080">
          <w:marLeft w:val="480"/>
          <w:marRight w:val="0"/>
          <w:marTop w:val="0"/>
          <w:marBottom w:val="0"/>
          <w:divBdr>
            <w:top w:val="none" w:sz="0" w:space="0" w:color="auto"/>
            <w:left w:val="none" w:sz="0" w:space="0" w:color="auto"/>
            <w:bottom w:val="none" w:sz="0" w:space="0" w:color="auto"/>
            <w:right w:val="none" w:sz="0" w:space="0" w:color="auto"/>
          </w:divBdr>
        </w:div>
        <w:div w:id="1142960104">
          <w:marLeft w:val="480"/>
          <w:marRight w:val="0"/>
          <w:marTop w:val="0"/>
          <w:marBottom w:val="0"/>
          <w:divBdr>
            <w:top w:val="none" w:sz="0" w:space="0" w:color="auto"/>
            <w:left w:val="none" w:sz="0" w:space="0" w:color="auto"/>
            <w:bottom w:val="none" w:sz="0" w:space="0" w:color="auto"/>
            <w:right w:val="none" w:sz="0" w:space="0" w:color="auto"/>
          </w:divBdr>
        </w:div>
        <w:div w:id="1661498763">
          <w:marLeft w:val="480"/>
          <w:marRight w:val="0"/>
          <w:marTop w:val="0"/>
          <w:marBottom w:val="0"/>
          <w:divBdr>
            <w:top w:val="none" w:sz="0" w:space="0" w:color="auto"/>
            <w:left w:val="none" w:sz="0" w:space="0" w:color="auto"/>
            <w:bottom w:val="none" w:sz="0" w:space="0" w:color="auto"/>
            <w:right w:val="none" w:sz="0" w:space="0" w:color="auto"/>
          </w:divBdr>
        </w:div>
        <w:div w:id="78985573">
          <w:marLeft w:val="480"/>
          <w:marRight w:val="0"/>
          <w:marTop w:val="0"/>
          <w:marBottom w:val="0"/>
          <w:divBdr>
            <w:top w:val="none" w:sz="0" w:space="0" w:color="auto"/>
            <w:left w:val="none" w:sz="0" w:space="0" w:color="auto"/>
            <w:bottom w:val="none" w:sz="0" w:space="0" w:color="auto"/>
            <w:right w:val="none" w:sz="0" w:space="0" w:color="auto"/>
          </w:divBdr>
        </w:div>
        <w:div w:id="35087395">
          <w:marLeft w:val="480"/>
          <w:marRight w:val="0"/>
          <w:marTop w:val="0"/>
          <w:marBottom w:val="0"/>
          <w:divBdr>
            <w:top w:val="none" w:sz="0" w:space="0" w:color="auto"/>
            <w:left w:val="none" w:sz="0" w:space="0" w:color="auto"/>
            <w:bottom w:val="none" w:sz="0" w:space="0" w:color="auto"/>
            <w:right w:val="none" w:sz="0" w:space="0" w:color="auto"/>
          </w:divBdr>
        </w:div>
        <w:div w:id="1095783254">
          <w:marLeft w:val="480"/>
          <w:marRight w:val="0"/>
          <w:marTop w:val="0"/>
          <w:marBottom w:val="0"/>
          <w:divBdr>
            <w:top w:val="none" w:sz="0" w:space="0" w:color="auto"/>
            <w:left w:val="none" w:sz="0" w:space="0" w:color="auto"/>
            <w:bottom w:val="none" w:sz="0" w:space="0" w:color="auto"/>
            <w:right w:val="none" w:sz="0" w:space="0" w:color="auto"/>
          </w:divBdr>
        </w:div>
        <w:div w:id="521018680">
          <w:marLeft w:val="480"/>
          <w:marRight w:val="0"/>
          <w:marTop w:val="0"/>
          <w:marBottom w:val="0"/>
          <w:divBdr>
            <w:top w:val="none" w:sz="0" w:space="0" w:color="auto"/>
            <w:left w:val="none" w:sz="0" w:space="0" w:color="auto"/>
            <w:bottom w:val="none" w:sz="0" w:space="0" w:color="auto"/>
            <w:right w:val="none" w:sz="0" w:space="0" w:color="auto"/>
          </w:divBdr>
        </w:div>
        <w:div w:id="2007707692">
          <w:marLeft w:val="480"/>
          <w:marRight w:val="0"/>
          <w:marTop w:val="0"/>
          <w:marBottom w:val="0"/>
          <w:divBdr>
            <w:top w:val="none" w:sz="0" w:space="0" w:color="auto"/>
            <w:left w:val="none" w:sz="0" w:space="0" w:color="auto"/>
            <w:bottom w:val="none" w:sz="0" w:space="0" w:color="auto"/>
            <w:right w:val="none" w:sz="0" w:space="0" w:color="auto"/>
          </w:divBdr>
        </w:div>
        <w:div w:id="404576192">
          <w:marLeft w:val="480"/>
          <w:marRight w:val="0"/>
          <w:marTop w:val="0"/>
          <w:marBottom w:val="0"/>
          <w:divBdr>
            <w:top w:val="none" w:sz="0" w:space="0" w:color="auto"/>
            <w:left w:val="none" w:sz="0" w:space="0" w:color="auto"/>
            <w:bottom w:val="none" w:sz="0" w:space="0" w:color="auto"/>
            <w:right w:val="none" w:sz="0" w:space="0" w:color="auto"/>
          </w:divBdr>
        </w:div>
        <w:div w:id="2082635145">
          <w:marLeft w:val="480"/>
          <w:marRight w:val="0"/>
          <w:marTop w:val="0"/>
          <w:marBottom w:val="0"/>
          <w:divBdr>
            <w:top w:val="none" w:sz="0" w:space="0" w:color="auto"/>
            <w:left w:val="none" w:sz="0" w:space="0" w:color="auto"/>
            <w:bottom w:val="none" w:sz="0" w:space="0" w:color="auto"/>
            <w:right w:val="none" w:sz="0" w:space="0" w:color="auto"/>
          </w:divBdr>
        </w:div>
        <w:div w:id="428552743">
          <w:marLeft w:val="480"/>
          <w:marRight w:val="0"/>
          <w:marTop w:val="0"/>
          <w:marBottom w:val="0"/>
          <w:divBdr>
            <w:top w:val="none" w:sz="0" w:space="0" w:color="auto"/>
            <w:left w:val="none" w:sz="0" w:space="0" w:color="auto"/>
            <w:bottom w:val="none" w:sz="0" w:space="0" w:color="auto"/>
            <w:right w:val="none" w:sz="0" w:space="0" w:color="auto"/>
          </w:divBdr>
        </w:div>
        <w:div w:id="580142191">
          <w:marLeft w:val="480"/>
          <w:marRight w:val="0"/>
          <w:marTop w:val="0"/>
          <w:marBottom w:val="0"/>
          <w:divBdr>
            <w:top w:val="none" w:sz="0" w:space="0" w:color="auto"/>
            <w:left w:val="none" w:sz="0" w:space="0" w:color="auto"/>
            <w:bottom w:val="none" w:sz="0" w:space="0" w:color="auto"/>
            <w:right w:val="none" w:sz="0" w:space="0" w:color="auto"/>
          </w:divBdr>
        </w:div>
        <w:div w:id="2004894891">
          <w:marLeft w:val="480"/>
          <w:marRight w:val="0"/>
          <w:marTop w:val="0"/>
          <w:marBottom w:val="0"/>
          <w:divBdr>
            <w:top w:val="none" w:sz="0" w:space="0" w:color="auto"/>
            <w:left w:val="none" w:sz="0" w:space="0" w:color="auto"/>
            <w:bottom w:val="none" w:sz="0" w:space="0" w:color="auto"/>
            <w:right w:val="none" w:sz="0" w:space="0" w:color="auto"/>
          </w:divBdr>
        </w:div>
        <w:div w:id="2021158950">
          <w:marLeft w:val="480"/>
          <w:marRight w:val="0"/>
          <w:marTop w:val="0"/>
          <w:marBottom w:val="0"/>
          <w:divBdr>
            <w:top w:val="none" w:sz="0" w:space="0" w:color="auto"/>
            <w:left w:val="none" w:sz="0" w:space="0" w:color="auto"/>
            <w:bottom w:val="none" w:sz="0" w:space="0" w:color="auto"/>
            <w:right w:val="none" w:sz="0" w:space="0" w:color="auto"/>
          </w:divBdr>
        </w:div>
        <w:div w:id="138310743">
          <w:marLeft w:val="480"/>
          <w:marRight w:val="0"/>
          <w:marTop w:val="0"/>
          <w:marBottom w:val="0"/>
          <w:divBdr>
            <w:top w:val="none" w:sz="0" w:space="0" w:color="auto"/>
            <w:left w:val="none" w:sz="0" w:space="0" w:color="auto"/>
            <w:bottom w:val="none" w:sz="0" w:space="0" w:color="auto"/>
            <w:right w:val="none" w:sz="0" w:space="0" w:color="auto"/>
          </w:divBdr>
        </w:div>
        <w:div w:id="1600333406">
          <w:marLeft w:val="480"/>
          <w:marRight w:val="0"/>
          <w:marTop w:val="0"/>
          <w:marBottom w:val="0"/>
          <w:divBdr>
            <w:top w:val="none" w:sz="0" w:space="0" w:color="auto"/>
            <w:left w:val="none" w:sz="0" w:space="0" w:color="auto"/>
            <w:bottom w:val="none" w:sz="0" w:space="0" w:color="auto"/>
            <w:right w:val="none" w:sz="0" w:space="0" w:color="auto"/>
          </w:divBdr>
        </w:div>
        <w:div w:id="2073698052">
          <w:marLeft w:val="480"/>
          <w:marRight w:val="0"/>
          <w:marTop w:val="0"/>
          <w:marBottom w:val="0"/>
          <w:divBdr>
            <w:top w:val="none" w:sz="0" w:space="0" w:color="auto"/>
            <w:left w:val="none" w:sz="0" w:space="0" w:color="auto"/>
            <w:bottom w:val="none" w:sz="0" w:space="0" w:color="auto"/>
            <w:right w:val="none" w:sz="0" w:space="0" w:color="auto"/>
          </w:divBdr>
        </w:div>
        <w:div w:id="1975479140">
          <w:marLeft w:val="480"/>
          <w:marRight w:val="0"/>
          <w:marTop w:val="0"/>
          <w:marBottom w:val="0"/>
          <w:divBdr>
            <w:top w:val="none" w:sz="0" w:space="0" w:color="auto"/>
            <w:left w:val="none" w:sz="0" w:space="0" w:color="auto"/>
            <w:bottom w:val="none" w:sz="0" w:space="0" w:color="auto"/>
            <w:right w:val="none" w:sz="0" w:space="0" w:color="auto"/>
          </w:divBdr>
        </w:div>
        <w:div w:id="98108171">
          <w:marLeft w:val="480"/>
          <w:marRight w:val="0"/>
          <w:marTop w:val="0"/>
          <w:marBottom w:val="0"/>
          <w:divBdr>
            <w:top w:val="none" w:sz="0" w:space="0" w:color="auto"/>
            <w:left w:val="none" w:sz="0" w:space="0" w:color="auto"/>
            <w:bottom w:val="none" w:sz="0" w:space="0" w:color="auto"/>
            <w:right w:val="none" w:sz="0" w:space="0" w:color="auto"/>
          </w:divBdr>
        </w:div>
        <w:div w:id="1383599903">
          <w:marLeft w:val="480"/>
          <w:marRight w:val="0"/>
          <w:marTop w:val="0"/>
          <w:marBottom w:val="0"/>
          <w:divBdr>
            <w:top w:val="none" w:sz="0" w:space="0" w:color="auto"/>
            <w:left w:val="none" w:sz="0" w:space="0" w:color="auto"/>
            <w:bottom w:val="none" w:sz="0" w:space="0" w:color="auto"/>
            <w:right w:val="none" w:sz="0" w:space="0" w:color="auto"/>
          </w:divBdr>
        </w:div>
        <w:div w:id="454258458">
          <w:marLeft w:val="480"/>
          <w:marRight w:val="0"/>
          <w:marTop w:val="0"/>
          <w:marBottom w:val="0"/>
          <w:divBdr>
            <w:top w:val="none" w:sz="0" w:space="0" w:color="auto"/>
            <w:left w:val="none" w:sz="0" w:space="0" w:color="auto"/>
            <w:bottom w:val="none" w:sz="0" w:space="0" w:color="auto"/>
            <w:right w:val="none" w:sz="0" w:space="0" w:color="auto"/>
          </w:divBdr>
        </w:div>
        <w:div w:id="1354182912">
          <w:marLeft w:val="480"/>
          <w:marRight w:val="0"/>
          <w:marTop w:val="0"/>
          <w:marBottom w:val="0"/>
          <w:divBdr>
            <w:top w:val="none" w:sz="0" w:space="0" w:color="auto"/>
            <w:left w:val="none" w:sz="0" w:space="0" w:color="auto"/>
            <w:bottom w:val="none" w:sz="0" w:space="0" w:color="auto"/>
            <w:right w:val="none" w:sz="0" w:space="0" w:color="auto"/>
          </w:divBdr>
        </w:div>
        <w:div w:id="1504935256">
          <w:marLeft w:val="480"/>
          <w:marRight w:val="0"/>
          <w:marTop w:val="0"/>
          <w:marBottom w:val="0"/>
          <w:divBdr>
            <w:top w:val="none" w:sz="0" w:space="0" w:color="auto"/>
            <w:left w:val="none" w:sz="0" w:space="0" w:color="auto"/>
            <w:bottom w:val="none" w:sz="0" w:space="0" w:color="auto"/>
            <w:right w:val="none" w:sz="0" w:space="0" w:color="auto"/>
          </w:divBdr>
        </w:div>
        <w:div w:id="1305965237">
          <w:marLeft w:val="480"/>
          <w:marRight w:val="0"/>
          <w:marTop w:val="0"/>
          <w:marBottom w:val="0"/>
          <w:divBdr>
            <w:top w:val="none" w:sz="0" w:space="0" w:color="auto"/>
            <w:left w:val="none" w:sz="0" w:space="0" w:color="auto"/>
            <w:bottom w:val="none" w:sz="0" w:space="0" w:color="auto"/>
            <w:right w:val="none" w:sz="0" w:space="0" w:color="auto"/>
          </w:divBdr>
        </w:div>
        <w:div w:id="730076102">
          <w:marLeft w:val="480"/>
          <w:marRight w:val="0"/>
          <w:marTop w:val="0"/>
          <w:marBottom w:val="0"/>
          <w:divBdr>
            <w:top w:val="none" w:sz="0" w:space="0" w:color="auto"/>
            <w:left w:val="none" w:sz="0" w:space="0" w:color="auto"/>
            <w:bottom w:val="none" w:sz="0" w:space="0" w:color="auto"/>
            <w:right w:val="none" w:sz="0" w:space="0" w:color="auto"/>
          </w:divBdr>
        </w:div>
        <w:div w:id="243077616">
          <w:marLeft w:val="480"/>
          <w:marRight w:val="0"/>
          <w:marTop w:val="0"/>
          <w:marBottom w:val="0"/>
          <w:divBdr>
            <w:top w:val="none" w:sz="0" w:space="0" w:color="auto"/>
            <w:left w:val="none" w:sz="0" w:space="0" w:color="auto"/>
            <w:bottom w:val="none" w:sz="0" w:space="0" w:color="auto"/>
            <w:right w:val="none" w:sz="0" w:space="0" w:color="auto"/>
          </w:divBdr>
        </w:div>
        <w:div w:id="1077702807">
          <w:marLeft w:val="480"/>
          <w:marRight w:val="0"/>
          <w:marTop w:val="0"/>
          <w:marBottom w:val="0"/>
          <w:divBdr>
            <w:top w:val="none" w:sz="0" w:space="0" w:color="auto"/>
            <w:left w:val="none" w:sz="0" w:space="0" w:color="auto"/>
            <w:bottom w:val="none" w:sz="0" w:space="0" w:color="auto"/>
            <w:right w:val="none" w:sz="0" w:space="0" w:color="auto"/>
          </w:divBdr>
        </w:div>
        <w:div w:id="1997492091">
          <w:marLeft w:val="480"/>
          <w:marRight w:val="0"/>
          <w:marTop w:val="0"/>
          <w:marBottom w:val="0"/>
          <w:divBdr>
            <w:top w:val="none" w:sz="0" w:space="0" w:color="auto"/>
            <w:left w:val="none" w:sz="0" w:space="0" w:color="auto"/>
            <w:bottom w:val="none" w:sz="0" w:space="0" w:color="auto"/>
            <w:right w:val="none" w:sz="0" w:space="0" w:color="auto"/>
          </w:divBdr>
        </w:div>
        <w:div w:id="963080676">
          <w:marLeft w:val="480"/>
          <w:marRight w:val="0"/>
          <w:marTop w:val="0"/>
          <w:marBottom w:val="0"/>
          <w:divBdr>
            <w:top w:val="none" w:sz="0" w:space="0" w:color="auto"/>
            <w:left w:val="none" w:sz="0" w:space="0" w:color="auto"/>
            <w:bottom w:val="none" w:sz="0" w:space="0" w:color="auto"/>
            <w:right w:val="none" w:sz="0" w:space="0" w:color="auto"/>
          </w:divBdr>
        </w:div>
        <w:div w:id="1788349318">
          <w:marLeft w:val="480"/>
          <w:marRight w:val="0"/>
          <w:marTop w:val="0"/>
          <w:marBottom w:val="0"/>
          <w:divBdr>
            <w:top w:val="none" w:sz="0" w:space="0" w:color="auto"/>
            <w:left w:val="none" w:sz="0" w:space="0" w:color="auto"/>
            <w:bottom w:val="none" w:sz="0" w:space="0" w:color="auto"/>
            <w:right w:val="none" w:sz="0" w:space="0" w:color="auto"/>
          </w:divBdr>
        </w:div>
        <w:div w:id="835151956">
          <w:marLeft w:val="480"/>
          <w:marRight w:val="0"/>
          <w:marTop w:val="0"/>
          <w:marBottom w:val="0"/>
          <w:divBdr>
            <w:top w:val="none" w:sz="0" w:space="0" w:color="auto"/>
            <w:left w:val="none" w:sz="0" w:space="0" w:color="auto"/>
            <w:bottom w:val="none" w:sz="0" w:space="0" w:color="auto"/>
            <w:right w:val="none" w:sz="0" w:space="0" w:color="auto"/>
          </w:divBdr>
        </w:div>
        <w:div w:id="2131246018">
          <w:marLeft w:val="480"/>
          <w:marRight w:val="0"/>
          <w:marTop w:val="0"/>
          <w:marBottom w:val="0"/>
          <w:divBdr>
            <w:top w:val="none" w:sz="0" w:space="0" w:color="auto"/>
            <w:left w:val="none" w:sz="0" w:space="0" w:color="auto"/>
            <w:bottom w:val="none" w:sz="0" w:space="0" w:color="auto"/>
            <w:right w:val="none" w:sz="0" w:space="0" w:color="auto"/>
          </w:divBdr>
        </w:div>
        <w:div w:id="610553565">
          <w:marLeft w:val="480"/>
          <w:marRight w:val="0"/>
          <w:marTop w:val="0"/>
          <w:marBottom w:val="0"/>
          <w:divBdr>
            <w:top w:val="none" w:sz="0" w:space="0" w:color="auto"/>
            <w:left w:val="none" w:sz="0" w:space="0" w:color="auto"/>
            <w:bottom w:val="none" w:sz="0" w:space="0" w:color="auto"/>
            <w:right w:val="none" w:sz="0" w:space="0" w:color="auto"/>
          </w:divBdr>
        </w:div>
        <w:div w:id="152918089">
          <w:marLeft w:val="480"/>
          <w:marRight w:val="0"/>
          <w:marTop w:val="0"/>
          <w:marBottom w:val="0"/>
          <w:divBdr>
            <w:top w:val="none" w:sz="0" w:space="0" w:color="auto"/>
            <w:left w:val="none" w:sz="0" w:space="0" w:color="auto"/>
            <w:bottom w:val="none" w:sz="0" w:space="0" w:color="auto"/>
            <w:right w:val="none" w:sz="0" w:space="0" w:color="auto"/>
          </w:divBdr>
        </w:div>
        <w:div w:id="2012485859">
          <w:marLeft w:val="480"/>
          <w:marRight w:val="0"/>
          <w:marTop w:val="0"/>
          <w:marBottom w:val="0"/>
          <w:divBdr>
            <w:top w:val="none" w:sz="0" w:space="0" w:color="auto"/>
            <w:left w:val="none" w:sz="0" w:space="0" w:color="auto"/>
            <w:bottom w:val="none" w:sz="0" w:space="0" w:color="auto"/>
            <w:right w:val="none" w:sz="0" w:space="0" w:color="auto"/>
          </w:divBdr>
        </w:div>
        <w:div w:id="962811908">
          <w:marLeft w:val="480"/>
          <w:marRight w:val="0"/>
          <w:marTop w:val="0"/>
          <w:marBottom w:val="0"/>
          <w:divBdr>
            <w:top w:val="none" w:sz="0" w:space="0" w:color="auto"/>
            <w:left w:val="none" w:sz="0" w:space="0" w:color="auto"/>
            <w:bottom w:val="none" w:sz="0" w:space="0" w:color="auto"/>
            <w:right w:val="none" w:sz="0" w:space="0" w:color="auto"/>
          </w:divBdr>
        </w:div>
        <w:div w:id="1045987037">
          <w:marLeft w:val="480"/>
          <w:marRight w:val="0"/>
          <w:marTop w:val="0"/>
          <w:marBottom w:val="0"/>
          <w:divBdr>
            <w:top w:val="none" w:sz="0" w:space="0" w:color="auto"/>
            <w:left w:val="none" w:sz="0" w:space="0" w:color="auto"/>
            <w:bottom w:val="none" w:sz="0" w:space="0" w:color="auto"/>
            <w:right w:val="none" w:sz="0" w:space="0" w:color="auto"/>
          </w:divBdr>
        </w:div>
        <w:div w:id="104471686">
          <w:marLeft w:val="480"/>
          <w:marRight w:val="0"/>
          <w:marTop w:val="0"/>
          <w:marBottom w:val="0"/>
          <w:divBdr>
            <w:top w:val="none" w:sz="0" w:space="0" w:color="auto"/>
            <w:left w:val="none" w:sz="0" w:space="0" w:color="auto"/>
            <w:bottom w:val="none" w:sz="0" w:space="0" w:color="auto"/>
            <w:right w:val="none" w:sz="0" w:space="0" w:color="auto"/>
          </w:divBdr>
        </w:div>
        <w:div w:id="1159004980">
          <w:marLeft w:val="480"/>
          <w:marRight w:val="0"/>
          <w:marTop w:val="0"/>
          <w:marBottom w:val="0"/>
          <w:divBdr>
            <w:top w:val="none" w:sz="0" w:space="0" w:color="auto"/>
            <w:left w:val="none" w:sz="0" w:space="0" w:color="auto"/>
            <w:bottom w:val="none" w:sz="0" w:space="0" w:color="auto"/>
            <w:right w:val="none" w:sz="0" w:space="0" w:color="auto"/>
          </w:divBdr>
        </w:div>
        <w:div w:id="1987120627">
          <w:marLeft w:val="480"/>
          <w:marRight w:val="0"/>
          <w:marTop w:val="0"/>
          <w:marBottom w:val="0"/>
          <w:divBdr>
            <w:top w:val="none" w:sz="0" w:space="0" w:color="auto"/>
            <w:left w:val="none" w:sz="0" w:space="0" w:color="auto"/>
            <w:bottom w:val="none" w:sz="0" w:space="0" w:color="auto"/>
            <w:right w:val="none" w:sz="0" w:space="0" w:color="auto"/>
          </w:divBdr>
        </w:div>
        <w:div w:id="943535669">
          <w:marLeft w:val="480"/>
          <w:marRight w:val="0"/>
          <w:marTop w:val="0"/>
          <w:marBottom w:val="0"/>
          <w:divBdr>
            <w:top w:val="none" w:sz="0" w:space="0" w:color="auto"/>
            <w:left w:val="none" w:sz="0" w:space="0" w:color="auto"/>
            <w:bottom w:val="none" w:sz="0" w:space="0" w:color="auto"/>
            <w:right w:val="none" w:sz="0" w:space="0" w:color="auto"/>
          </w:divBdr>
        </w:div>
        <w:div w:id="899561398">
          <w:marLeft w:val="480"/>
          <w:marRight w:val="0"/>
          <w:marTop w:val="0"/>
          <w:marBottom w:val="0"/>
          <w:divBdr>
            <w:top w:val="none" w:sz="0" w:space="0" w:color="auto"/>
            <w:left w:val="none" w:sz="0" w:space="0" w:color="auto"/>
            <w:bottom w:val="none" w:sz="0" w:space="0" w:color="auto"/>
            <w:right w:val="none" w:sz="0" w:space="0" w:color="auto"/>
          </w:divBdr>
        </w:div>
        <w:div w:id="1577859862">
          <w:marLeft w:val="480"/>
          <w:marRight w:val="0"/>
          <w:marTop w:val="0"/>
          <w:marBottom w:val="0"/>
          <w:divBdr>
            <w:top w:val="none" w:sz="0" w:space="0" w:color="auto"/>
            <w:left w:val="none" w:sz="0" w:space="0" w:color="auto"/>
            <w:bottom w:val="none" w:sz="0" w:space="0" w:color="auto"/>
            <w:right w:val="none" w:sz="0" w:space="0" w:color="auto"/>
          </w:divBdr>
        </w:div>
        <w:div w:id="1510556390">
          <w:marLeft w:val="480"/>
          <w:marRight w:val="0"/>
          <w:marTop w:val="0"/>
          <w:marBottom w:val="0"/>
          <w:divBdr>
            <w:top w:val="none" w:sz="0" w:space="0" w:color="auto"/>
            <w:left w:val="none" w:sz="0" w:space="0" w:color="auto"/>
            <w:bottom w:val="none" w:sz="0" w:space="0" w:color="auto"/>
            <w:right w:val="none" w:sz="0" w:space="0" w:color="auto"/>
          </w:divBdr>
        </w:div>
        <w:div w:id="121312364">
          <w:marLeft w:val="480"/>
          <w:marRight w:val="0"/>
          <w:marTop w:val="0"/>
          <w:marBottom w:val="0"/>
          <w:divBdr>
            <w:top w:val="none" w:sz="0" w:space="0" w:color="auto"/>
            <w:left w:val="none" w:sz="0" w:space="0" w:color="auto"/>
            <w:bottom w:val="none" w:sz="0" w:space="0" w:color="auto"/>
            <w:right w:val="none" w:sz="0" w:space="0" w:color="auto"/>
          </w:divBdr>
        </w:div>
        <w:div w:id="111216579">
          <w:marLeft w:val="480"/>
          <w:marRight w:val="0"/>
          <w:marTop w:val="0"/>
          <w:marBottom w:val="0"/>
          <w:divBdr>
            <w:top w:val="none" w:sz="0" w:space="0" w:color="auto"/>
            <w:left w:val="none" w:sz="0" w:space="0" w:color="auto"/>
            <w:bottom w:val="none" w:sz="0" w:space="0" w:color="auto"/>
            <w:right w:val="none" w:sz="0" w:space="0" w:color="auto"/>
          </w:divBdr>
        </w:div>
        <w:div w:id="1079710870">
          <w:marLeft w:val="480"/>
          <w:marRight w:val="0"/>
          <w:marTop w:val="0"/>
          <w:marBottom w:val="0"/>
          <w:divBdr>
            <w:top w:val="none" w:sz="0" w:space="0" w:color="auto"/>
            <w:left w:val="none" w:sz="0" w:space="0" w:color="auto"/>
            <w:bottom w:val="none" w:sz="0" w:space="0" w:color="auto"/>
            <w:right w:val="none" w:sz="0" w:space="0" w:color="auto"/>
          </w:divBdr>
        </w:div>
        <w:div w:id="1152864396">
          <w:marLeft w:val="480"/>
          <w:marRight w:val="0"/>
          <w:marTop w:val="0"/>
          <w:marBottom w:val="0"/>
          <w:divBdr>
            <w:top w:val="none" w:sz="0" w:space="0" w:color="auto"/>
            <w:left w:val="none" w:sz="0" w:space="0" w:color="auto"/>
            <w:bottom w:val="none" w:sz="0" w:space="0" w:color="auto"/>
            <w:right w:val="none" w:sz="0" w:space="0" w:color="auto"/>
          </w:divBdr>
        </w:div>
        <w:div w:id="748231415">
          <w:marLeft w:val="480"/>
          <w:marRight w:val="0"/>
          <w:marTop w:val="0"/>
          <w:marBottom w:val="0"/>
          <w:divBdr>
            <w:top w:val="none" w:sz="0" w:space="0" w:color="auto"/>
            <w:left w:val="none" w:sz="0" w:space="0" w:color="auto"/>
            <w:bottom w:val="none" w:sz="0" w:space="0" w:color="auto"/>
            <w:right w:val="none" w:sz="0" w:space="0" w:color="auto"/>
          </w:divBdr>
        </w:div>
      </w:divsChild>
    </w:div>
    <w:div w:id="256332631">
      <w:bodyDiv w:val="1"/>
      <w:marLeft w:val="0"/>
      <w:marRight w:val="0"/>
      <w:marTop w:val="0"/>
      <w:marBottom w:val="0"/>
      <w:divBdr>
        <w:top w:val="none" w:sz="0" w:space="0" w:color="auto"/>
        <w:left w:val="none" w:sz="0" w:space="0" w:color="auto"/>
        <w:bottom w:val="none" w:sz="0" w:space="0" w:color="auto"/>
        <w:right w:val="none" w:sz="0" w:space="0" w:color="auto"/>
      </w:divBdr>
      <w:divsChild>
        <w:div w:id="411008270">
          <w:marLeft w:val="480"/>
          <w:marRight w:val="0"/>
          <w:marTop w:val="0"/>
          <w:marBottom w:val="0"/>
          <w:divBdr>
            <w:top w:val="none" w:sz="0" w:space="0" w:color="auto"/>
            <w:left w:val="none" w:sz="0" w:space="0" w:color="auto"/>
            <w:bottom w:val="none" w:sz="0" w:space="0" w:color="auto"/>
            <w:right w:val="none" w:sz="0" w:space="0" w:color="auto"/>
          </w:divBdr>
        </w:div>
        <w:div w:id="599332668">
          <w:marLeft w:val="480"/>
          <w:marRight w:val="0"/>
          <w:marTop w:val="0"/>
          <w:marBottom w:val="0"/>
          <w:divBdr>
            <w:top w:val="none" w:sz="0" w:space="0" w:color="auto"/>
            <w:left w:val="none" w:sz="0" w:space="0" w:color="auto"/>
            <w:bottom w:val="none" w:sz="0" w:space="0" w:color="auto"/>
            <w:right w:val="none" w:sz="0" w:space="0" w:color="auto"/>
          </w:divBdr>
        </w:div>
        <w:div w:id="1651521296">
          <w:marLeft w:val="480"/>
          <w:marRight w:val="0"/>
          <w:marTop w:val="0"/>
          <w:marBottom w:val="0"/>
          <w:divBdr>
            <w:top w:val="none" w:sz="0" w:space="0" w:color="auto"/>
            <w:left w:val="none" w:sz="0" w:space="0" w:color="auto"/>
            <w:bottom w:val="none" w:sz="0" w:space="0" w:color="auto"/>
            <w:right w:val="none" w:sz="0" w:space="0" w:color="auto"/>
          </w:divBdr>
        </w:div>
        <w:div w:id="200826200">
          <w:marLeft w:val="480"/>
          <w:marRight w:val="0"/>
          <w:marTop w:val="0"/>
          <w:marBottom w:val="0"/>
          <w:divBdr>
            <w:top w:val="none" w:sz="0" w:space="0" w:color="auto"/>
            <w:left w:val="none" w:sz="0" w:space="0" w:color="auto"/>
            <w:bottom w:val="none" w:sz="0" w:space="0" w:color="auto"/>
            <w:right w:val="none" w:sz="0" w:space="0" w:color="auto"/>
          </w:divBdr>
        </w:div>
        <w:div w:id="706177838">
          <w:marLeft w:val="480"/>
          <w:marRight w:val="0"/>
          <w:marTop w:val="0"/>
          <w:marBottom w:val="0"/>
          <w:divBdr>
            <w:top w:val="none" w:sz="0" w:space="0" w:color="auto"/>
            <w:left w:val="none" w:sz="0" w:space="0" w:color="auto"/>
            <w:bottom w:val="none" w:sz="0" w:space="0" w:color="auto"/>
            <w:right w:val="none" w:sz="0" w:space="0" w:color="auto"/>
          </w:divBdr>
        </w:div>
        <w:div w:id="1985423378">
          <w:marLeft w:val="480"/>
          <w:marRight w:val="0"/>
          <w:marTop w:val="0"/>
          <w:marBottom w:val="0"/>
          <w:divBdr>
            <w:top w:val="none" w:sz="0" w:space="0" w:color="auto"/>
            <w:left w:val="none" w:sz="0" w:space="0" w:color="auto"/>
            <w:bottom w:val="none" w:sz="0" w:space="0" w:color="auto"/>
            <w:right w:val="none" w:sz="0" w:space="0" w:color="auto"/>
          </w:divBdr>
        </w:div>
        <w:div w:id="1240797860">
          <w:marLeft w:val="480"/>
          <w:marRight w:val="0"/>
          <w:marTop w:val="0"/>
          <w:marBottom w:val="0"/>
          <w:divBdr>
            <w:top w:val="none" w:sz="0" w:space="0" w:color="auto"/>
            <w:left w:val="none" w:sz="0" w:space="0" w:color="auto"/>
            <w:bottom w:val="none" w:sz="0" w:space="0" w:color="auto"/>
            <w:right w:val="none" w:sz="0" w:space="0" w:color="auto"/>
          </w:divBdr>
        </w:div>
        <w:div w:id="593629058">
          <w:marLeft w:val="480"/>
          <w:marRight w:val="0"/>
          <w:marTop w:val="0"/>
          <w:marBottom w:val="0"/>
          <w:divBdr>
            <w:top w:val="none" w:sz="0" w:space="0" w:color="auto"/>
            <w:left w:val="none" w:sz="0" w:space="0" w:color="auto"/>
            <w:bottom w:val="none" w:sz="0" w:space="0" w:color="auto"/>
            <w:right w:val="none" w:sz="0" w:space="0" w:color="auto"/>
          </w:divBdr>
        </w:div>
        <w:div w:id="109323377">
          <w:marLeft w:val="480"/>
          <w:marRight w:val="0"/>
          <w:marTop w:val="0"/>
          <w:marBottom w:val="0"/>
          <w:divBdr>
            <w:top w:val="none" w:sz="0" w:space="0" w:color="auto"/>
            <w:left w:val="none" w:sz="0" w:space="0" w:color="auto"/>
            <w:bottom w:val="none" w:sz="0" w:space="0" w:color="auto"/>
            <w:right w:val="none" w:sz="0" w:space="0" w:color="auto"/>
          </w:divBdr>
        </w:div>
        <w:div w:id="515966546">
          <w:marLeft w:val="480"/>
          <w:marRight w:val="0"/>
          <w:marTop w:val="0"/>
          <w:marBottom w:val="0"/>
          <w:divBdr>
            <w:top w:val="none" w:sz="0" w:space="0" w:color="auto"/>
            <w:left w:val="none" w:sz="0" w:space="0" w:color="auto"/>
            <w:bottom w:val="none" w:sz="0" w:space="0" w:color="auto"/>
            <w:right w:val="none" w:sz="0" w:space="0" w:color="auto"/>
          </w:divBdr>
        </w:div>
        <w:div w:id="309557164">
          <w:marLeft w:val="480"/>
          <w:marRight w:val="0"/>
          <w:marTop w:val="0"/>
          <w:marBottom w:val="0"/>
          <w:divBdr>
            <w:top w:val="none" w:sz="0" w:space="0" w:color="auto"/>
            <w:left w:val="none" w:sz="0" w:space="0" w:color="auto"/>
            <w:bottom w:val="none" w:sz="0" w:space="0" w:color="auto"/>
            <w:right w:val="none" w:sz="0" w:space="0" w:color="auto"/>
          </w:divBdr>
        </w:div>
        <w:div w:id="919292082">
          <w:marLeft w:val="480"/>
          <w:marRight w:val="0"/>
          <w:marTop w:val="0"/>
          <w:marBottom w:val="0"/>
          <w:divBdr>
            <w:top w:val="none" w:sz="0" w:space="0" w:color="auto"/>
            <w:left w:val="none" w:sz="0" w:space="0" w:color="auto"/>
            <w:bottom w:val="none" w:sz="0" w:space="0" w:color="auto"/>
            <w:right w:val="none" w:sz="0" w:space="0" w:color="auto"/>
          </w:divBdr>
        </w:div>
        <w:div w:id="1943413993">
          <w:marLeft w:val="480"/>
          <w:marRight w:val="0"/>
          <w:marTop w:val="0"/>
          <w:marBottom w:val="0"/>
          <w:divBdr>
            <w:top w:val="none" w:sz="0" w:space="0" w:color="auto"/>
            <w:left w:val="none" w:sz="0" w:space="0" w:color="auto"/>
            <w:bottom w:val="none" w:sz="0" w:space="0" w:color="auto"/>
            <w:right w:val="none" w:sz="0" w:space="0" w:color="auto"/>
          </w:divBdr>
        </w:div>
        <w:div w:id="336466703">
          <w:marLeft w:val="480"/>
          <w:marRight w:val="0"/>
          <w:marTop w:val="0"/>
          <w:marBottom w:val="0"/>
          <w:divBdr>
            <w:top w:val="none" w:sz="0" w:space="0" w:color="auto"/>
            <w:left w:val="none" w:sz="0" w:space="0" w:color="auto"/>
            <w:bottom w:val="none" w:sz="0" w:space="0" w:color="auto"/>
            <w:right w:val="none" w:sz="0" w:space="0" w:color="auto"/>
          </w:divBdr>
        </w:div>
        <w:div w:id="930820106">
          <w:marLeft w:val="480"/>
          <w:marRight w:val="0"/>
          <w:marTop w:val="0"/>
          <w:marBottom w:val="0"/>
          <w:divBdr>
            <w:top w:val="none" w:sz="0" w:space="0" w:color="auto"/>
            <w:left w:val="none" w:sz="0" w:space="0" w:color="auto"/>
            <w:bottom w:val="none" w:sz="0" w:space="0" w:color="auto"/>
            <w:right w:val="none" w:sz="0" w:space="0" w:color="auto"/>
          </w:divBdr>
        </w:div>
        <w:div w:id="2064477929">
          <w:marLeft w:val="480"/>
          <w:marRight w:val="0"/>
          <w:marTop w:val="0"/>
          <w:marBottom w:val="0"/>
          <w:divBdr>
            <w:top w:val="none" w:sz="0" w:space="0" w:color="auto"/>
            <w:left w:val="none" w:sz="0" w:space="0" w:color="auto"/>
            <w:bottom w:val="none" w:sz="0" w:space="0" w:color="auto"/>
            <w:right w:val="none" w:sz="0" w:space="0" w:color="auto"/>
          </w:divBdr>
        </w:div>
        <w:div w:id="114712101">
          <w:marLeft w:val="480"/>
          <w:marRight w:val="0"/>
          <w:marTop w:val="0"/>
          <w:marBottom w:val="0"/>
          <w:divBdr>
            <w:top w:val="none" w:sz="0" w:space="0" w:color="auto"/>
            <w:left w:val="none" w:sz="0" w:space="0" w:color="auto"/>
            <w:bottom w:val="none" w:sz="0" w:space="0" w:color="auto"/>
            <w:right w:val="none" w:sz="0" w:space="0" w:color="auto"/>
          </w:divBdr>
        </w:div>
        <w:div w:id="1234200522">
          <w:marLeft w:val="480"/>
          <w:marRight w:val="0"/>
          <w:marTop w:val="0"/>
          <w:marBottom w:val="0"/>
          <w:divBdr>
            <w:top w:val="none" w:sz="0" w:space="0" w:color="auto"/>
            <w:left w:val="none" w:sz="0" w:space="0" w:color="auto"/>
            <w:bottom w:val="none" w:sz="0" w:space="0" w:color="auto"/>
            <w:right w:val="none" w:sz="0" w:space="0" w:color="auto"/>
          </w:divBdr>
        </w:div>
        <w:div w:id="1214466506">
          <w:marLeft w:val="480"/>
          <w:marRight w:val="0"/>
          <w:marTop w:val="0"/>
          <w:marBottom w:val="0"/>
          <w:divBdr>
            <w:top w:val="none" w:sz="0" w:space="0" w:color="auto"/>
            <w:left w:val="none" w:sz="0" w:space="0" w:color="auto"/>
            <w:bottom w:val="none" w:sz="0" w:space="0" w:color="auto"/>
            <w:right w:val="none" w:sz="0" w:space="0" w:color="auto"/>
          </w:divBdr>
        </w:div>
        <w:div w:id="2068382110">
          <w:marLeft w:val="480"/>
          <w:marRight w:val="0"/>
          <w:marTop w:val="0"/>
          <w:marBottom w:val="0"/>
          <w:divBdr>
            <w:top w:val="none" w:sz="0" w:space="0" w:color="auto"/>
            <w:left w:val="none" w:sz="0" w:space="0" w:color="auto"/>
            <w:bottom w:val="none" w:sz="0" w:space="0" w:color="auto"/>
            <w:right w:val="none" w:sz="0" w:space="0" w:color="auto"/>
          </w:divBdr>
        </w:div>
        <w:div w:id="514802888">
          <w:marLeft w:val="480"/>
          <w:marRight w:val="0"/>
          <w:marTop w:val="0"/>
          <w:marBottom w:val="0"/>
          <w:divBdr>
            <w:top w:val="none" w:sz="0" w:space="0" w:color="auto"/>
            <w:left w:val="none" w:sz="0" w:space="0" w:color="auto"/>
            <w:bottom w:val="none" w:sz="0" w:space="0" w:color="auto"/>
            <w:right w:val="none" w:sz="0" w:space="0" w:color="auto"/>
          </w:divBdr>
        </w:div>
        <w:div w:id="1093477867">
          <w:marLeft w:val="480"/>
          <w:marRight w:val="0"/>
          <w:marTop w:val="0"/>
          <w:marBottom w:val="0"/>
          <w:divBdr>
            <w:top w:val="none" w:sz="0" w:space="0" w:color="auto"/>
            <w:left w:val="none" w:sz="0" w:space="0" w:color="auto"/>
            <w:bottom w:val="none" w:sz="0" w:space="0" w:color="auto"/>
            <w:right w:val="none" w:sz="0" w:space="0" w:color="auto"/>
          </w:divBdr>
        </w:div>
        <w:div w:id="907032091">
          <w:marLeft w:val="480"/>
          <w:marRight w:val="0"/>
          <w:marTop w:val="0"/>
          <w:marBottom w:val="0"/>
          <w:divBdr>
            <w:top w:val="none" w:sz="0" w:space="0" w:color="auto"/>
            <w:left w:val="none" w:sz="0" w:space="0" w:color="auto"/>
            <w:bottom w:val="none" w:sz="0" w:space="0" w:color="auto"/>
            <w:right w:val="none" w:sz="0" w:space="0" w:color="auto"/>
          </w:divBdr>
        </w:div>
        <w:div w:id="975766451">
          <w:marLeft w:val="480"/>
          <w:marRight w:val="0"/>
          <w:marTop w:val="0"/>
          <w:marBottom w:val="0"/>
          <w:divBdr>
            <w:top w:val="none" w:sz="0" w:space="0" w:color="auto"/>
            <w:left w:val="none" w:sz="0" w:space="0" w:color="auto"/>
            <w:bottom w:val="none" w:sz="0" w:space="0" w:color="auto"/>
            <w:right w:val="none" w:sz="0" w:space="0" w:color="auto"/>
          </w:divBdr>
        </w:div>
        <w:div w:id="5135529">
          <w:marLeft w:val="480"/>
          <w:marRight w:val="0"/>
          <w:marTop w:val="0"/>
          <w:marBottom w:val="0"/>
          <w:divBdr>
            <w:top w:val="none" w:sz="0" w:space="0" w:color="auto"/>
            <w:left w:val="none" w:sz="0" w:space="0" w:color="auto"/>
            <w:bottom w:val="none" w:sz="0" w:space="0" w:color="auto"/>
            <w:right w:val="none" w:sz="0" w:space="0" w:color="auto"/>
          </w:divBdr>
        </w:div>
        <w:div w:id="1357807193">
          <w:marLeft w:val="480"/>
          <w:marRight w:val="0"/>
          <w:marTop w:val="0"/>
          <w:marBottom w:val="0"/>
          <w:divBdr>
            <w:top w:val="none" w:sz="0" w:space="0" w:color="auto"/>
            <w:left w:val="none" w:sz="0" w:space="0" w:color="auto"/>
            <w:bottom w:val="none" w:sz="0" w:space="0" w:color="auto"/>
            <w:right w:val="none" w:sz="0" w:space="0" w:color="auto"/>
          </w:divBdr>
        </w:div>
        <w:div w:id="1480263047">
          <w:marLeft w:val="480"/>
          <w:marRight w:val="0"/>
          <w:marTop w:val="0"/>
          <w:marBottom w:val="0"/>
          <w:divBdr>
            <w:top w:val="none" w:sz="0" w:space="0" w:color="auto"/>
            <w:left w:val="none" w:sz="0" w:space="0" w:color="auto"/>
            <w:bottom w:val="none" w:sz="0" w:space="0" w:color="auto"/>
            <w:right w:val="none" w:sz="0" w:space="0" w:color="auto"/>
          </w:divBdr>
        </w:div>
        <w:div w:id="496191305">
          <w:marLeft w:val="480"/>
          <w:marRight w:val="0"/>
          <w:marTop w:val="0"/>
          <w:marBottom w:val="0"/>
          <w:divBdr>
            <w:top w:val="none" w:sz="0" w:space="0" w:color="auto"/>
            <w:left w:val="none" w:sz="0" w:space="0" w:color="auto"/>
            <w:bottom w:val="none" w:sz="0" w:space="0" w:color="auto"/>
            <w:right w:val="none" w:sz="0" w:space="0" w:color="auto"/>
          </w:divBdr>
        </w:div>
        <w:div w:id="1443499816">
          <w:marLeft w:val="480"/>
          <w:marRight w:val="0"/>
          <w:marTop w:val="0"/>
          <w:marBottom w:val="0"/>
          <w:divBdr>
            <w:top w:val="none" w:sz="0" w:space="0" w:color="auto"/>
            <w:left w:val="none" w:sz="0" w:space="0" w:color="auto"/>
            <w:bottom w:val="none" w:sz="0" w:space="0" w:color="auto"/>
            <w:right w:val="none" w:sz="0" w:space="0" w:color="auto"/>
          </w:divBdr>
        </w:div>
        <w:div w:id="225534601">
          <w:marLeft w:val="480"/>
          <w:marRight w:val="0"/>
          <w:marTop w:val="0"/>
          <w:marBottom w:val="0"/>
          <w:divBdr>
            <w:top w:val="none" w:sz="0" w:space="0" w:color="auto"/>
            <w:left w:val="none" w:sz="0" w:space="0" w:color="auto"/>
            <w:bottom w:val="none" w:sz="0" w:space="0" w:color="auto"/>
            <w:right w:val="none" w:sz="0" w:space="0" w:color="auto"/>
          </w:divBdr>
        </w:div>
        <w:div w:id="1248612210">
          <w:marLeft w:val="480"/>
          <w:marRight w:val="0"/>
          <w:marTop w:val="0"/>
          <w:marBottom w:val="0"/>
          <w:divBdr>
            <w:top w:val="none" w:sz="0" w:space="0" w:color="auto"/>
            <w:left w:val="none" w:sz="0" w:space="0" w:color="auto"/>
            <w:bottom w:val="none" w:sz="0" w:space="0" w:color="auto"/>
            <w:right w:val="none" w:sz="0" w:space="0" w:color="auto"/>
          </w:divBdr>
        </w:div>
        <w:div w:id="1501579723">
          <w:marLeft w:val="480"/>
          <w:marRight w:val="0"/>
          <w:marTop w:val="0"/>
          <w:marBottom w:val="0"/>
          <w:divBdr>
            <w:top w:val="none" w:sz="0" w:space="0" w:color="auto"/>
            <w:left w:val="none" w:sz="0" w:space="0" w:color="auto"/>
            <w:bottom w:val="none" w:sz="0" w:space="0" w:color="auto"/>
            <w:right w:val="none" w:sz="0" w:space="0" w:color="auto"/>
          </w:divBdr>
        </w:div>
        <w:div w:id="234240744">
          <w:marLeft w:val="480"/>
          <w:marRight w:val="0"/>
          <w:marTop w:val="0"/>
          <w:marBottom w:val="0"/>
          <w:divBdr>
            <w:top w:val="none" w:sz="0" w:space="0" w:color="auto"/>
            <w:left w:val="none" w:sz="0" w:space="0" w:color="auto"/>
            <w:bottom w:val="none" w:sz="0" w:space="0" w:color="auto"/>
            <w:right w:val="none" w:sz="0" w:space="0" w:color="auto"/>
          </w:divBdr>
        </w:div>
        <w:div w:id="1971858608">
          <w:marLeft w:val="480"/>
          <w:marRight w:val="0"/>
          <w:marTop w:val="0"/>
          <w:marBottom w:val="0"/>
          <w:divBdr>
            <w:top w:val="none" w:sz="0" w:space="0" w:color="auto"/>
            <w:left w:val="none" w:sz="0" w:space="0" w:color="auto"/>
            <w:bottom w:val="none" w:sz="0" w:space="0" w:color="auto"/>
            <w:right w:val="none" w:sz="0" w:space="0" w:color="auto"/>
          </w:divBdr>
        </w:div>
        <w:div w:id="1943418560">
          <w:marLeft w:val="480"/>
          <w:marRight w:val="0"/>
          <w:marTop w:val="0"/>
          <w:marBottom w:val="0"/>
          <w:divBdr>
            <w:top w:val="none" w:sz="0" w:space="0" w:color="auto"/>
            <w:left w:val="none" w:sz="0" w:space="0" w:color="auto"/>
            <w:bottom w:val="none" w:sz="0" w:space="0" w:color="auto"/>
            <w:right w:val="none" w:sz="0" w:space="0" w:color="auto"/>
          </w:divBdr>
        </w:div>
        <w:div w:id="2113549316">
          <w:marLeft w:val="480"/>
          <w:marRight w:val="0"/>
          <w:marTop w:val="0"/>
          <w:marBottom w:val="0"/>
          <w:divBdr>
            <w:top w:val="none" w:sz="0" w:space="0" w:color="auto"/>
            <w:left w:val="none" w:sz="0" w:space="0" w:color="auto"/>
            <w:bottom w:val="none" w:sz="0" w:space="0" w:color="auto"/>
            <w:right w:val="none" w:sz="0" w:space="0" w:color="auto"/>
          </w:divBdr>
        </w:div>
        <w:div w:id="557126485">
          <w:marLeft w:val="480"/>
          <w:marRight w:val="0"/>
          <w:marTop w:val="0"/>
          <w:marBottom w:val="0"/>
          <w:divBdr>
            <w:top w:val="none" w:sz="0" w:space="0" w:color="auto"/>
            <w:left w:val="none" w:sz="0" w:space="0" w:color="auto"/>
            <w:bottom w:val="none" w:sz="0" w:space="0" w:color="auto"/>
            <w:right w:val="none" w:sz="0" w:space="0" w:color="auto"/>
          </w:divBdr>
        </w:div>
        <w:div w:id="1148549251">
          <w:marLeft w:val="480"/>
          <w:marRight w:val="0"/>
          <w:marTop w:val="0"/>
          <w:marBottom w:val="0"/>
          <w:divBdr>
            <w:top w:val="none" w:sz="0" w:space="0" w:color="auto"/>
            <w:left w:val="none" w:sz="0" w:space="0" w:color="auto"/>
            <w:bottom w:val="none" w:sz="0" w:space="0" w:color="auto"/>
            <w:right w:val="none" w:sz="0" w:space="0" w:color="auto"/>
          </w:divBdr>
        </w:div>
        <w:div w:id="1482232710">
          <w:marLeft w:val="480"/>
          <w:marRight w:val="0"/>
          <w:marTop w:val="0"/>
          <w:marBottom w:val="0"/>
          <w:divBdr>
            <w:top w:val="none" w:sz="0" w:space="0" w:color="auto"/>
            <w:left w:val="none" w:sz="0" w:space="0" w:color="auto"/>
            <w:bottom w:val="none" w:sz="0" w:space="0" w:color="auto"/>
            <w:right w:val="none" w:sz="0" w:space="0" w:color="auto"/>
          </w:divBdr>
        </w:div>
        <w:div w:id="218978911">
          <w:marLeft w:val="480"/>
          <w:marRight w:val="0"/>
          <w:marTop w:val="0"/>
          <w:marBottom w:val="0"/>
          <w:divBdr>
            <w:top w:val="none" w:sz="0" w:space="0" w:color="auto"/>
            <w:left w:val="none" w:sz="0" w:space="0" w:color="auto"/>
            <w:bottom w:val="none" w:sz="0" w:space="0" w:color="auto"/>
            <w:right w:val="none" w:sz="0" w:space="0" w:color="auto"/>
          </w:divBdr>
        </w:div>
        <w:div w:id="78410459">
          <w:marLeft w:val="480"/>
          <w:marRight w:val="0"/>
          <w:marTop w:val="0"/>
          <w:marBottom w:val="0"/>
          <w:divBdr>
            <w:top w:val="none" w:sz="0" w:space="0" w:color="auto"/>
            <w:left w:val="none" w:sz="0" w:space="0" w:color="auto"/>
            <w:bottom w:val="none" w:sz="0" w:space="0" w:color="auto"/>
            <w:right w:val="none" w:sz="0" w:space="0" w:color="auto"/>
          </w:divBdr>
        </w:div>
        <w:div w:id="1526941466">
          <w:marLeft w:val="480"/>
          <w:marRight w:val="0"/>
          <w:marTop w:val="0"/>
          <w:marBottom w:val="0"/>
          <w:divBdr>
            <w:top w:val="none" w:sz="0" w:space="0" w:color="auto"/>
            <w:left w:val="none" w:sz="0" w:space="0" w:color="auto"/>
            <w:bottom w:val="none" w:sz="0" w:space="0" w:color="auto"/>
            <w:right w:val="none" w:sz="0" w:space="0" w:color="auto"/>
          </w:divBdr>
        </w:div>
        <w:div w:id="1365596414">
          <w:marLeft w:val="480"/>
          <w:marRight w:val="0"/>
          <w:marTop w:val="0"/>
          <w:marBottom w:val="0"/>
          <w:divBdr>
            <w:top w:val="none" w:sz="0" w:space="0" w:color="auto"/>
            <w:left w:val="none" w:sz="0" w:space="0" w:color="auto"/>
            <w:bottom w:val="none" w:sz="0" w:space="0" w:color="auto"/>
            <w:right w:val="none" w:sz="0" w:space="0" w:color="auto"/>
          </w:divBdr>
        </w:div>
        <w:div w:id="852652625">
          <w:marLeft w:val="480"/>
          <w:marRight w:val="0"/>
          <w:marTop w:val="0"/>
          <w:marBottom w:val="0"/>
          <w:divBdr>
            <w:top w:val="none" w:sz="0" w:space="0" w:color="auto"/>
            <w:left w:val="none" w:sz="0" w:space="0" w:color="auto"/>
            <w:bottom w:val="none" w:sz="0" w:space="0" w:color="auto"/>
            <w:right w:val="none" w:sz="0" w:space="0" w:color="auto"/>
          </w:divBdr>
        </w:div>
        <w:div w:id="731193934">
          <w:marLeft w:val="480"/>
          <w:marRight w:val="0"/>
          <w:marTop w:val="0"/>
          <w:marBottom w:val="0"/>
          <w:divBdr>
            <w:top w:val="none" w:sz="0" w:space="0" w:color="auto"/>
            <w:left w:val="none" w:sz="0" w:space="0" w:color="auto"/>
            <w:bottom w:val="none" w:sz="0" w:space="0" w:color="auto"/>
            <w:right w:val="none" w:sz="0" w:space="0" w:color="auto"/>
          </w:divBdr>
        </w:div>
        <w:div w:id="734545352">
          <w:marLeft w:val="480"/>
          <w:marRight w:val="0"/>
          <w:marTop w:val="0"/>
          <w:marBottom w:val="0"/>
          <w:divBdr>
            <w:top w:val="none" w:sz="0" w:space="0" w:color="auto"/>
            <w:left w:val="none" w:sz="0" w:space="0" w:color="auto"/>
            <w:bottom w:val="none" w:sz="0" w:space="0" w:color="auto"/>
            <w:right w:val="none" w:sz="0" w:space="0" w:color="auto"/>
          </w:divBdr>
        </w:div>
        <w:div w:id="889538003">
          <w:marLeft w:val="480"/>
          <w:marRight w:val="0"/>
          <w:marTop w:val="0"/>
          <w:marBottom w:val="0"/>
          <w:divBdr>
            <w:top w:val="none" w:sz="0" w:space="0" w:color="auto"/>
            <w:left w:val="none" w:sz="0" w:space="0" w:color="auto"/>
            <w:bottom w:val="none" w:sz="0" w:space="0" w:color="auto"/>
            <w:right w:val="none" w:sz="0" w:space="0" w:color="auto"/>
          </w:divBdr>
        </w:div>
        <w:div w:id="1152717797">
          <w:marLeft w:val="480"/>
          <w:marRight w:val="0"/>
          <w:marTop w:val="0"/>
          <w:marBottom w:val="0"/>
          <w:divBdr>
            <w:top w:val="none" w:sz="0" w:space="0" w:color="auto"/>
            <w:left w:val="none" w:sz="0" w:space="0" w:color="auto"/>
            <w:bottom w:val="none" w:sz="0" w:space="0" w:color="auto"/>
            <w:right w:val="none" w:sz="0" w:space="0" w:color="auto"/>
          </w:divBdr>
        </w:div>
        <w:div w:id="1378507253">
          <w:marLeft w:val="480"/>
          <w:marRight w:val="0"/>
          <w:marTop w:val="0"/>
          <w:marBottom w:val="0"/>
          <w:divBdr>
            <w:top w:val="none" w:sz="0" w:space="0" w:color="auto"/>
            <w:left w:val="none" w:sz="0" w:space="0" w:color="auto"/>
            <w:bottom w:val="none" w:sz="0" w:space="0" w:color="auto"/>
            <w:right w:val="none" w:sz="0" w:space="0" w:color="auto"/>
          </w:divBdr>
        </w:div>
        <w:div w:id="969745321">
          <w:marLeft w:val="480"/>
          <w:marRight w:val="0"/>
          <w:marTop w:val="0"/>
          <w:marBottom w:val="0"/>
          <w:divBdr>
            <w:top w:val="none" w:sz="0" w:space="0" w:color="auto"/>
            <w:left w:val="none" w:sz="0" w:space="0" w:color="auto"/>
            <w:bottom w:val="none" w:sz="0" w:space="0" w:color="auto"/>
            <w:right w:val="none" w:sz="0" w:space="0" w:color="auto"/>
          </w:divBdr>
        </w:div>
        <w:div w:id="284234740">
          <w:marLeft w:val="480"/>
          <w:marRight w:val="0"/>
          <w:marTop w:val="0"/>
          <w:marBottom w:val="0"/>
          <w:divBdr>
            <w:top w:val="none" w:sz="0" w:space="0" w:color="auto"/>
            <w:left w:val="none" w:sz="0" w:space="0" w:color="auto"/>
            <w:bottom w:val="none" w:sz="0" w:space="0" w:color="auto"/>
            <w:right w:val="none" w:sz="0" w:space="0" w:color="auto"/>
          </w:divBdr>
        </w:div>
        <w:div w:id="137648915">
          <w:marLeft w:val="480"/>
          <w:marRight w:val="0"/>
          <w:marTop w:val="0"/>
          <w:marBottom w:val="0"/>
          <w:divBdr>
            <w:top w:val="none" w:sz="0" w:space="0" w:color="auto"/>
            <w:left w:val="none" w:sz="0" w:space="0" w:color="auto"/>
            <w:bottom w:val="none" w:sz="0" w:space="0" w:color="auto"/>
            <w:right w:val="none" w:sz="0" w:space="0" w:color="auto"/>
          </w:divBdr>
        </w:div>
        <w:div w:id="13774017">
          <w:marLeft w:val="480"/>
          <w:marRight w:val="0"/>
          <w:marTop w:val="0"/>
          <w:marBottom w:val="0"/>
          <w:divBdr>
            <w:top w:val="none" w:sz="0" w:space="0" w:color="auto"/>
            <w:left w:val="none" w:sz="0" w:space="0" w:color="auto"/>
            <w:bottom w:val="none" w:sz="0" w:space="0" w:color="auto"/>
            <w:right w:val="none" w:sz="0" w:space="0" w:color="auto"/>
          </w:divBdr>
        </w:div>
        <w:div w:id="206183523">
          <w:marLeft w:val="480"/>
          <w:marRight w:val="0"/>
          <w:marTop w:val="0"/>
          <w:marBottom w:val="0"/>
          <w:divBdr>
            <w:top w:val="none" w:sz="0" w:space="0" w:color="auto"/>
            <w:left w:val="none" w:sz="0" w:space="0" w:color="auto"/>
            <w:bottom w:val="none" w:sz="0" w:space="0" w:color="auto"/>
            <w:right w:val="none" w:sz="0" w:space="0" w:color="auto"/>
          </w:divBdr>
        </w:div>
        <w:div w:id="620304347">
          <w:marLeft w:val="480"/>
          <w:marRight w:val="0"/>
          <w:marTop w:val="0"/>
          <w:marBottom w:val="0"/>
          <w:divBdr>
            <w:top w:val="none" w:sz="0" w:space="0" w:color="auto"/>
            <w:left w:val="none" w:sz="0" w:space="0" w:color="auto"/>
            <w:bottom w:val="none" w:sz="0" w:space="0" w:color="auto"/>
            <w:right w:val="none" w:sz="0" w:space="0" w:color="auto"/>
          </w:divBdr>
        </w:div>
        <w:div w:id="945578538">
          <w:marLeft w:val="480"/>
          <w:marRight w:val="0"/>
          <w:marTop w:val="0"/>
          <w:marBottom w:val="0"/>
          <w:divBdr>
            <w:top w:val="none" w:sz="0" w:space="0" w:color="auto"/>
            <w:left w:val="none" w:sz="0" w:space="0" w:color="auto"/>
            <w:bottom w:val="none" w:sz="0" w:space="0" w:color="auto"/>
            <w:right w:val="none" w:sz="0" w:space="0" w:color="auto"/>
          </w:divBdr>
        </w:div>
      </w:divsChild>
    </w:div>
    <w:div w:id="260531297">
      <w:bodyDiv w:val="1"/>
      <w:marLeft w:val="0"/>
      <w:marRight w:val="0"/>
      <w:marTop w:val="0"/>
      <w:marBottom w:val="0"/>
      <w:divBdr>
        <w:top w:val="none" w:sz="0" w:space="0" w:color="auto"/>
        <w:left w:val="none" w:sz="0" w:space="0" w:color="auto"/>
        <w:bottom w:val="none" w:sz="0" w:space="0" w:color="auto"/>
        <w:right w:val="none" w:sz="0" w:space="0" w:color="auto"/>
      </w:divBdr>
    </w:div>
    <w:div w:id="261451657">
      <w:bodyDiv w:val="1"/>
      <w:marLeft w:val="0"/>
      <w:marRight w:val="0"/>
      <w:marTop w:val="0"/>
      <w:marBottom w:val="0"/>
      <w:divBdr>
        <w:top w:val="none" w:sz="0" w:space="0" w:color="auto"/>
        <w:left w:val="none" w:sz="0" w:space="0" w:color="auto"/>
        <w:bottom w:val="none" w:sz="0" w:space="0" w:color="auto"/>
        <w:right w:val="none" w:sz="0" w:space="0" w:color="auto"/>
      </w:divBdr>
    </w:div>
    <w:div w:id="271323317">
      <w:bodyDiv w:val="1"/>
      <w:marLeft w:val="0"/>
      <w:marRight w:val="0"/>
      <w:marTop w:val="0"/>
      <w:marBottom w:val="0"/>
      <w:divBdr>
        <w:top w:val="none" w:sz="0" w:space="0" w:color="auto"/>
        <w:left w:val="none" w:sz="0" w:space="0" w:color="auto"/>
        <w:bottom w:val="none" w:sz="0" w:space="0" w:color="auto"/>
        <w:right w:val="none" w:sz="0" w:space="0" w:color="auto"/>
      </w:divBdr>
      <w:divsChild>
        <w:div w:id="1715303659">
          <w:marLeft w:val="480"/>
          <w:marRight w:val="0"/>
          <w:marTop w:val="0"/>
          <w:marBottom w:val="0"/>
          <w:divBdr>
            <w:top w:val="none" w:sz="0" w:space="0" w:color="auto"/>
            <w:left w:val="none" w:sz="0" w:space="0" w:color="auto"/>
            <w:bottom w:val="none" w:sz="0" w:space="0" w:color="auto"/>
            <w:right w:val="none" w:sz="0" w:space="0" w:color="auto"/>
          </w:divBdr>
        </w:div>
        <w:div w:id="27462471">
          <w:marLeft w:val="480"/>
          <w:marRight w:val="0"/>
          <w:marTop w:val="0"/>
          <w:marBottom w:val="0"/>
          <w:divBdr>
            <w:top w:val="none" w:sz="0" w:space="0" w:color="auto"/>
            <w:left w:val="none" w:sz="0" w:space="0" w:color="auto"/>
            <w:bottom w:val="none" w:sz="0" w:space="0" w:color="auto"/>
            <w:right w:val="none" w:sz="0" w:space="0" w:color="auto"/>
          </w:divBdr>
        </w:div>
        <w:div w:id="600257213">
          <w:marLeft w:val="480"/>
          <w:marRight w:val="0"/>
          <w:marTop w:val="0"/>
          <w:marBottom w:val="0"/>
          <w:divBdr>
            <w:top w:val="none" w:sz="0" w:space="0" w:color="auto"/>
            <w:left w:val="none" w:sz="0" w:space="0" w:color="auto"/>
            <w:bottom w:val="none" w:sz="0" w:space="0" w:color="auto"/>
            <w:right w:val="none" w:sz="0" w:space="0" w:color="auto"/>
          </w:divBdr>
        </w:div>
        <w:div w:id="45108014">
          <w:marLeft w:val="480"/>
          <w:marRight w:val="0"/>
          <w:marTop w:val="0"/>
          <w:marBottom w:val="0"/>
          <w:divBdr>
            <w:top w:val="none" w:sz="0" w:space="0" w:color="auto"/>
            <w:left w:val="none" w:sz="0" w:space="0" w:color="auto"/>
            <w:bottom w:val="none" w:sz="0" w:space="0" w:color="auto"/>
            <w:right w:val="none" w:sz="0" w:space="0" w:color="auto"/>
          </w:divBdr>
        </w:div>
        <w:div w:id="801188925">
          <w:marLeft w:val="480"/>
          <w:marRight w:val="0"/>
          <w:marTop w:val="0"/>
          <w:marBottom w:val="0"/>
          <w:divBdr>
            <w:top w:val="none" w:sz="0" w:space="0" w:color="auto"/>
            <w:left w:val="none" w:sz="0" w:space="0" w:color="auto"/>
            <w:bottom w:val="none" w:sz="0" w:space="0" w:color="auto"/>
            <w:right w:val="none" w:sz="0" w:space="0" w:color="auto"/>
          </w:divBdr>
        </w:div>
        <w:div w:id="1058286999">
          <w:marLeft w:val="480"/>
          <w:marRight w:val="0"/>
          <w:marTop w:val="0"/>
          <w:marBottom w:val="0"/>
          <w:divBdr>
            <w:top w:val="none" w:sz="0" w:space="0" w:color="auto"/>
            <w:left w:val="none" w:sz="0" w:space="0" w:color="auto"/>
            <w:bottom w:val="none" w:sz="0" w:space="0" w:color="auto"/>
            <w:right w:val="none" w:sz="0" w:space="0" w:color="auto"/>
          </w:divBdr>
        </w:div>
        <w:div w:id="563492528">
          <w:marLeft w:val="480"/>
          <w:marRight w:val="0"/>
          <w:marTop w:val="0"/>
          <w:marBottom w:val="0"/>
          <w:divBdr>
            <w:top w:val="none" w:sz="0" w:space="0" w:color="auto"/>
            <w:left w:val="none" w:sz="0" w:space="0" w:color="auto"/>
            <w:bottom w:val="none" w:sz="0" w:space="0" w:color="auto"/>
            <w:right w:val="none" w:sz="0" w:space="0" w:color="auto"/>
          </w:divBdr>
        </w:div>
        <w:div w:id="278224903">
          <w:marLeft w:val="480"/>
          <w:marRight w:val="0"/>
          <w:marTop w:val="0"/>
          <w:marBottom w:val="0"/>
          <w:divBdr>
            <w:top w:val="none" w:sz="0" w:space="0" w:color="auto"/>
            <w:left w:val="none" w:sz="0" w:space="0" w:color="auto"/>
            <w:bottom w:val="none" w:sz="0" w:space="0" w:color="auto"/>
            <w:right w:val="none" w:sz="0" w:space="0" w:color="auto"/>
          </w:divBdr>
        </w:div>
        <w:div w:id="514734059">
          <w:marLeft w:val="480"/>
          <w:marRight w:val="0"/>
          <w:marTop w:val="0"/>
          <w:marBottom w:val="0"/>
          <w:divBdr>
            <w:top w:val="none" w:sz="0" w:space="0" w:color="auto"/>
            <w:left w:val="none" w:sz="0" w:space="0" w:color="auto"/>
            <w:bottom w:val="none" w:sz="0" w:space="0" w:color="auto"/>
            <w:right w:val="none" w:sz="0" w:space="0" w:color="auto"/>
          </w:divBdr>
        </w:div>
        <w:div w:id="1460610851">
          <w:marLeft w:val="480"/>
          <w:marRight w:val="0"/>
          <w:marTop w:val="0"/>
          <w:marBottom w:val="0"/>
          <w:divBdr>
            <w:top w:val="none" w:sz="0" w:space="0" w:color="auto"/>
            <w:left w:val="none" w:sz="0" w:space="0" w:color="auto"/>
            <w:bottom w:val="none" w:sz="0" w:space="0" w:color="auto"/>
            <w:right w:val="none" w:sz="0" w:space="0" w:color="auto"/>
          </w:divBdr>
        </w:div>
        <w:div w:id="63376240">
          <w:marLeft w:val="480"/>
          <w:marRight w:val="0"/>
          <w:marTop w:val="0"/>
          <w:marBottom w:val="0"/>
          <w:divBdr>
            <w:top w:val="none" w:sz="0" w:space="0" w:color="auto"/>
            <w:left w:val="none" w:sz="0" w:space="0" w:color="auto"/>
            <w:bottom w:val="none" w:sz="0" w:space="0" w:color="auto"/>
            <w:right w:val="none" w:sz="0" w:space="0" w:color="auto"/>
          </w:divBdr>
        </w:div>
        <w:div w:id="1235355374">
          <w:marLeft w:val="480"/>
          <w:marRight w:val="0"/>
          <w:marTop w:val="0"/>
          <w:marBottom w:val="0"/>
          <w:divBdr>
            <w:top w:val="none" w:sz="0" w:space="0" w:color="auto"/>
            <w:left w:val="none" w:sz="0" w:space="0" w:color="auto"/>
            <w:bottom w:val="none" w:sz="0" w:space="0" w:color="auto"/>
            <w:right w:val="none" w:sz="0" w:space="0" w:color="auto"/>
          </w:divBdr>
        </w:div>
        <w:div w:id="1467426231">
          <w:marLeft w:val="480"/>
          <w:marRight w:val="0"/>
          <w:marTop w:val="0"/>
          <w:marBottom w:val="0"/>
          <w:divBdr>
            <w:top w:val="none" w:sz="0" w:space="0" w:color="auto"/>
            <w:left w:val="none" w:sz="0" w:space="0" w:color="auto"/>
            <w:bottom w:val="none" w:sz="0" w:space="0" w:color="auto"/>
            <w:right w:val="none" w:sz="0" w:space="0" w:color="auto"/>
          </w:divBdr>
        </w:div>
        <w:div w:id="1986667611">
          <w:marLeft w:val="480"/>
          <w:marRight w:val="0"/>
          <w:marTop w:val="0"/>
          <w:marBottom w:val="0"/>
          <w:divBdr>
            <w:top w:val="none" w:sz="0" w:space="0" w:color="auto"/>
            <w:left w:val="none" w:sz="0" w:space="0" w:color="auto"/>
            <w:bottom w:val="none" w:sz="0" w:space="0" w:color="auto"/>
            <w:right w:val="none" w:sz="0" w:space="0" w:color="auto"/>
          </w:divBdr>
        </w:div>
        <w:div w:id="1025013269">
          <w:marLeft w:val="480"/>
          <w:marRight w:val="0"/>
          <w:marTop w:val="0"/>
          <w:marBottom w:val="0"/>
          <w:divBdr>
            <w:top w:val="none" w:sz="0" w:space="0" w:color="auto"/>
            <w:left w:val="none" w:sz="0" w:space="0" w:color="auto"/>
            <w:bottom w:val="none" w:sz="0" w:space="0" w:color="auto"/>
            <w:right w:val="none" w:sz="0" w:space="0" w:color="auto"/>
          </w:divBdr>
        </w:div>
        <w:div w:id="887185065">
          <w:marLeft w:val="480"/>
          <w:marRight w:val="0"/>
          <w:marTop w:val="0"/>
          <w:marBottom w:val="0"/>
          <w:divBdr>
            <w:top w:val="none" w:sz="0" w:space="0" w:color="auto"/>
            <w:left w:val="none" w:sz="0" w:space="0" w:color="auto"/>
            <w:bottom w:val="none" w:sz="0" w:space="0" w:color="auto"/>
            <w:right w:val="none" w:sz="0" w:space="0" w:color="auto"/>
          </w:divBdr>
        </w:div>
        <w:div w:id="335233470">
          <w:marLeft w:val="480"/>
          <w:marRight w:val="0"/>
          <w:marTop w:val="0"/>
          <w:marBottom w:val="0"/>
          <w:divBdr>
            <w:top w:val="none" w:sz="0" w:space="0" w:color="auto"/>
            <w:left w:val="none" w:sz="0" w:space="0" w:color="auto"/>
            <w:bottom w:val="none" w:sz="0" w:space="0" w:color="auto"/>
            <w:right w:val="none" w:sz="0" w:space="0" w:color="auto"/>
          </w:divBdr>
        </w:div>
        <w:div w:id="552237073">
          <w:marLeft w:val="480"/>
          <w:marRight w:val="0"/>
          <w:marTop w:val="0"/>
          <w:marBottom w:val="0"/>
          <w:divBdr>
            <w:top w:val="none" w:sz="0" w:space="0" w:color="auto"/>
            <w:left w:val="none" w:sz="0" w:space="0" w:color="auto"/>
            <w:bottom w:val="none" w:sz="0" w:space="0" w:color="auto"/>
            <w:right w:val="none" w:sz="0" w:space="0" w:color="auto"/>
          </w:divBdr>
        </w:div>
        <w:div w:id="1028944621">
          <w:marLeft w:val="480"/>
          <w:marRight w:val="0"/>
          <w:marTop w:val="0"/>
          <w:marBottom w:val="0"/>
          <w:divBdr>
            <w:top w:val="none" w:sz="0" w:space="0" w:color="auto"/>
            <w:left w:val="none" w:sz="0" w:space="0" w:color="auto"/>
            <w:bottom w:val="none" w:sz="0" w:space="0" w:color="auto"/>
            <w:right w:val="none" w:sz="0" w:space="0" w:color="auto"/>
          </w:divBdr>
        </w:div>
        <w:div w:id="138158424">
          <w:marLeft w:val="480"/>
          <w:marRight w:val="0"/>
          <w:marTop w:val="0"/>
          <w:marBottom w:val="0"/>
          <w:divBdr>
            <w:top w:val="none" w:sz="0" w:space="0" w:color="auto"/>
            <w:left w:val="none" w:sz="0" w:space="0" w:color="auto"/>
            <w:bottom w:val="none" w:sz="0" w:space="0" w:color="auto"/>
            <w:right w:val="none" w:sz="0" w:space="0" w:color="auto"/>
          </w:divBdr>
        </w:div>
        <w:div w:id="1310785811">
          <w:marLeft w:val="480"/>
          <w:marRight w:val="0"/>
          <w:marTop w:val="0"/>
          <w:marBottom w:val="0"/>
          <w:divBdr>
            <w:top w:val="none" w:sz="0" w:space="0" w:color="auto"/>
            <w:left w:val="none" w:sz="0" w:space="0" w:color="auto"/>
            <w:bottom w:val="none" w:sz="0" w:space="0" w:color="auto"/>
            <w:right w:val="none" w:sz="0" w:space="0" w:color="auto"/>
          </w:divBdr>
        </w:div>
        <w:div w:id="991255684">
          <w:marLeft w:val="480"/>
          <w:marRight w:val="0"/>
          <w:marTop w:val="0"/>
          <w:marBottom w:val="0"/>
          <w:divBdr>
            <w:top w:val="none" w:sz="0" w:space="0" w:color="auto"/>
            <w:left w:val="none" w:sz="0" w:space="0" w:color="auto"/>
            <w:bottom w:val="none" w:sz="0" w:space="0" w:color="auto"/>
            <w:right w:val="none" w:sz="0" w:space="0" w:color="auto"/>
          </w:divBdr>
        </w:div>
        <w:div w:id="1208571325">
          <w:marLeft w:val="480"/>
          <w:marRight w:val="0"/>
          <w:marTop w:val="0"/>
          <w:marBottom w:val="0"/>
          <w:divBdr>
            <w:top w:val="none" w:sz="0" w:space="0" w:color="auto"/>
            <w:left w:val="none" w:sz="0" w:space="0" w:color="auto"/>
            <w:bottom w:val="none" w:sz="0" w:space="0" w:color="auto"/>
            <w:right w:val="none" w:sz="0" w:space="0" w:color="auto"/>
          </w:divBdr>
        </w:div>
        <w:div w:id="1452556170">
          <w:marLeft w:val="480"/>
          <w:marRight w:val="0"/>
          <w:marTop w:val="0"/>
          <w:marBottom w:val="0"/>
          <w:divBdr>
            <w:top w:val="none" w:sz="0" w:space="0" w:color="auto"/>
            <w:left w:val="none" w:sz="0" w:space="0" w:color="auto"/>
            <w:bottom w:val="none" w:sz="0" w:space="0" w:color="auto"/>
            <w:right w:val="none" w:sz="0" w:space="0" w:color="auto"/>
          </w:divBdr>
        </w:div>
        <w:div w:id="520121730">
          <w:marLeft w:val="480"/>
          <w:marRight w:val="0"/>
          <w:marTop w:val="0"/>
          <w:marBottom w:val="0"/>
          <w:divBdr>
            <w:top w:val="none" w:sz="0" w:space="0" w:color="auto"/>
            <w:left w:val="none" w:sz="0" w:space="0" w:color="auto"/>
            <w:bottom w:val="none" w:sz="0" w:space="0" w:color="auto"/>
            <w:right w:val="none" w:sz="0" w:space="0" w:color="auto"/>
          </w:divBdr>
        </w:div>
        <w:div w:id="1212496569">
          <w:marLeft w:val="480"/>
          <w:marRight w:val="0"/>
          <w:marTop w:val="0"/>
          <w:marBottom w:val="0"/>
          <w:divBdr>
            <w:top w:val="none" w:sz="0" w:space="0" w:color="auto"/>
            <w:left w:val="none" w:sz="0" w:space="0" w:color="auto"/>
            <w:bottom w:val="none" w:sz="0" w:space="0" w:color="auto"/>
            <w:right w:val="none" w:sz="0" w:space="0" w:color="auto"/>
          </w:divBdr>
        </w:div>
        <w:div w:id="1379745323">
          <w:marLeft w:val="480"/>
          <w:marRight w:val="0"/>
          <w:marTop w:val="0"/>
          <w:marBottom w:val="0"/>
          <w:divBdr>
            <w:top w:val="none" w:sz="0" w:space="0" w:color="auto"/>
            <w:left w:val="none" w:sz="0" w:space="0" w:color="auto"/>
            <w:bottom w:val="none" w:sz="0" w:space="0" w:color="auto"/>
            <w:right w:val="none" w:sz="0" w:space="0" w:color="auto"/>
          </w:divBdr>
        </w:div>
        <w:div w:id="526413780">
          <w:marLeft w:val="480"/>
          <w:marRight w:val="0"/>
          <w:marTop w:val="0"/>
          <w:marBottom w:val="0"/>
          <w:divBdr>
            <w:top w:val="none" w:sz="0" w:space="0" w:color="auto"/>
            <w:left w:val="none" w:sz="0" w:space="0" w:color="auto"/>
            <w:bottom w:val="none" w:sz="0" w:space="0" w:color="auto"/>
            <w:right w:val="none" w:sz="0" w:space="0" w:color="auto"/>
          </w:divBdr>
        </w:div>
        <w:div w:id="1301374838">
          <w:marLeft w:val="480"/>
          <w:marRight w:val="0"/>
          <w:marTop w:val="0"/>
          <w:marBottom w:val="0"/>
          <w:divBdr>
            <w:top w:val="none" w:sz="0" w:space="0" w:color="auto"/>
            <w:left w:val="none" w:sz="0" w:space="0" w:color="auto"/>
            <w:bottom w:val="none" w:sz="0" w:space="0" w:color="auto"/>
            <w:right w:val="none" w:sz="0" w:space="0" w:color="auto"/>
          </w:divBdr>
        </w:div>
        <w:div w:id="1031152116">
          <w:marLeft w:val="480"/>
          <w:marRight w:val="0"/>
          <w:marTop w:val="0"/>
          <w:marBottom w:val="0"/>
          <w:divBdr>
            <w:top w:val="none" w:sz="0" w:space="0" w:color="auto"/>
            <w:left w:val="none" w:sz="0" w:space="0" w:color="auto"/>
            <w:bottom w:val="none" w:sz="0" w:space="0" w:color="auto"/>
            <w:right w:val="none" w:sz="0" w:space="0" w:color="auto"/>
          </w:divBdr>
        </w:div>
        <w:div w:id="277224484">
          <w:marLeft w:val="480"/>
          <w:marRight w:val="0"/>
          <w:marTop w:val="0"/>
          <w:marBottom w:val="0"/>
          <w:divBdr>
            <w:top w:val="none" w:sz="0" w:space="0" w:color="auto"/>
            <w:left w:val="none" w:sz="0" w:space="0" w:color="auto"/>
            <w:bottom w:val="none" w:sz="0" w:space="0" w:color="auto"/>
            <w:right w:val="none" w:sz="0" w:space="0" w:color="auto"/>
          </w:divBdr>
        </w:div>
        <w:div w:id="381682109">
          <w:marLeft w:val="480"/>
          <w:marRight w:val="0"/>
          <w:marTop w:val="0"/>
          <w:marBottom w:val="0"/>
          <w:divBdr>
            <w:top w:val="none" w:sz="0" w:space="0" w:color="auto"/>
            <w:left w:val="none" w:sz="0" w:space="0" w:color="auto"/>
            <w:bottom w:val="none" w:sz="0" w:space="0" w:color="auto"/>
            <w:right w:val="none" w:sz="0" w:space="0" w:color="auto"/>
          </w:divBdr>
        </w:div>
        <w:div w:id="956302368">
          <w:marLeft w:val="480"/>
          <w:marRight w:val="0"/>
          <w:marTop w:val="0"/>
          <w:marBottom w:val="0"/>
          <w:divBdr>
            <w:top w:val="none" w:sz="0" w:space="0" w:color="auto"/>
            <w:left w:val="none" w:sz="0" w:space="0" w:color="auto"/>
            <w:bottom w:val="none" w:sz="0" w:space="0" w:color="auto"/>
            <w:right w:val="none" w:sz="0" w:space="0" w:color="auto"/>
          </w:divBdr>
        </w:div>
        <w:div w:id="1397582429">
          <w:marLeft w:val="480"/>
          <w:marRight w:val="0"/>
          <w:marTop w:val="0"/>
          <w:marBottom w:val="0"/>
          <w:divBdr>
            <w:top w:val="none" w:sz="0" w:space="0" w:color="auto"/>
            <w:left w:val="none" w:sz="0" w:space="0" w:color="auto"/>
            <w:bottom w:val="none" w:sz="0" w:space="0" w:color="auto"/>
            <w:right w:val="none" w:sz="0" w:space="0" w:color="auto"/>
          </w:divBdr>
        </w:div>
        <w:div w:id="329255586">
          <w:marLeft w:val="480"/>
          <w:marRight w:val="0"/>
          <w:marTop w:val="0"/>
          <w:marBottom w:val="0"/>
          <w:divBdr>
            <w:top w:val="none" w:sz="0" w:space="0" w:color="auto"/>
            <w:left w:val="none" w:sz="0" w:space="0" w:color="auto"/>
            <w:bottom w:val="none" w:sz="0" w:space="0" w:color="auto"/>
            <w:right w:val="none" w:sz="0" w:space="0" w:color="auto"/>
          </w:divBdr>
        </w:div>
        <w:div w:id="1686832715">
          <w:marLeft w:val="480"/>
          <w:marRight w:val="0"/>
          <w:marTop w:val="0"/>
          <w:marBottom w:val="0"/>
          <w:divBdr>
            <w:top w:val="none" w:sz="0" w:space="0" w:color="auto"/>
            <w:left w:val="none" w:sz="0" w:space="0" w:color="auto"/>
            <w:bottom w:val="none" w:sz="0" w:space="0" w:color="auto"/>
            <w:right w:val="none" w:sz="0" w:space="0" w:color="auto"/>
          </w:divBdr>
        </w:div>
        <w:div w:id="2028020914">
          <w:marLeft w:val="480"/>
          <w:marRight w:val="0"/>
          <w:marTop w:val="0"/>
          <w:marBottom w:val="0"/>
          <w:divBdr>
            <w:top w:val="none" w:sz="0" w:space="0" w:color="auto"/>
            <w:left w:val="none" w:sz="0" w:space="0" w:color="auto"/>
            <w:bottom w:val="none" w:sz="0" w:space="0" w:color="auto"/>
            <w:right w:val="none" w:sz="0" w:space="0" w:color="auto"/>
          </w:divBdr>
        </w:div>
        <w:div w:id="1089230608">
          <w:marLeft w:val="480"/>
          <w:marRight w:val="0"/>
          <w:marTop w:val="0"/>
          <w:marBottom w:val="0"/>
          <w:divBdr>
            <w:top w:val="none" w:sz="0" w:space="0" w:color="auto"/>
            <w:left w:val="none" w:sz="0" w:space="0" w:color="auto"/>
            <w:bottom w:val="none" w:sz="0" w:space="0" w:color="auto"/>
            <w:right w:val="none" w:sz="0" w:space="0" w:color="auto"/>
          </w:divBdr>
        </w:div>
        <w:div w:id="372577770">
          <w:marLeft w:val="480"/>
          <w:marRight w:val="0"/>
          <w:marTop w:val="0"/>
          <w:marBottom w:val="0"/>
          <w:divBdr>
            <w:top w:val="none" w:sz="0" w:space="0" w:color="auto"/>
            <w:left w:val="none" w:sz="0" w:space="0" w:color="auto"/>
            <w:bottom w:val="none" w:sz="0" w:space="0" w:color="auto"/>
            <w:right w:val="none" w:sz="0" w:space="0" w:color="auto"/>
          </w:divBdr>
        </w:div>
        <w:div w:id="1345400948">
          <w:marLeft w:val="480"/>
          <w:marRight w:val="0"/>
          <w:marTop w:val="0"/>
          <w:marBottom w:val="0"/>
          <w:divBdr>
            <w:top w:val="none" w:sz="0" w:space="0" w:color="auto"/>
            <w:left w:val="none" w:sz="0" w:space="0" w:color="auto"/>
            <w:bottom w:val="none" w:sz="0" w:space="0" w:color="auto"/>
            <w:right w:val="none" w:sz="0" w:space="0" w:color="auto"/>
          </w:divBdr>
        </w:div>
        <w:div w:id="1711497436">
          <w:marLeft w:val="480"/>
          <w:marRight w:val="0"/>
          <w:marTop w:val="0"/>
          <w:marBottom w:val="0"/>
          <w:divBdr>
            <w:top w:val="none" w:sz="0" w:space="0" w:color="auto"/>
            <w:left w:val="none" w:sz="0" w:space="0" w:color="auto"/>
            <w:bottom w:val="none" w:sz="0" w:space="0" w:color="auto"/>
            <w:right w:val="none" w:sz="0" w:space="0" w:color="auto"/>
          </w:divBdr>
        </w:div>
        <w:div w:id="2025743955">
          <w:marLeft w:val="480"/>
          <w:marRight w:val="0"/>
          <w:marTop w:val="0"/>
          <w:marBottom w:val="0"/>
          <w:divBdr>
            <w:top w:val="none" w:sz="0" w:space="0" w:color="auto"/>
            <w:left w:val="none" w:sz="0" w:space="0" w:color="auto"/>
            <w:bottom w:val="none" w:sz="0" w:space="0" w:color="auto"/>
            <w:right w:val="none" w:sz="0" w:space="0" w:color="auto"/>
          </w:divBdr>
        </w:div>
        <w:div w:id="871382873">
          <w:marLeft w:val="480"/>
          <w:marRight w:val="0"/>
          <w:marTop w:val="0"/>
          <w:marBottom w:val="0"/>
          <w:divBdr>
            <w:top w:val="none" w:sz="0" w:space="0" w:color="auto"/>
            <w:left w:val="none" w:sz="0" w:space="0" w:color="auto"/>
            <w:bottom w:val="none" w:sz="0" w:space="0" w:color="auto"/>
            <w:right w:val="none" w:sz="0" w:space="0" w:color="auto"/>
          </w:divBdr>
        </w:div>
        <w:div w:id="1213813179">
          <w:marLeft w:val="480"/>
          <w:marRight w:val="0"/>
          <w:marTop w:val="0"/>
          <w:marBottom w:val="0"/>
          <w:divBdr>
            <w:top w:val="none" w:sz="0" w:space="0" w:color="auto"/>
            <w:left w:val="none" w:sz="0" w:space="0" w:color="auto"/>
            <w:bottom w:val="none" w:sz="0" w:space="0" w:color="auto"/>
            <w:right w:val="none" w:sz="0" w:space="0" w:color="auto"/>
          </w:divBdr>
        </w:div>
        <w:div w:id="311374252">
          <w:marLeft w:val="480"/>
          <w:marRight w:val="0"/>
          <w:marTop w:val="0"/>
          <w:marBottom w:val="0"/>
          <w:divBdr>
            <w:top w:val="none" w:sz="0" w:space="0" w:color="auto"/>
            <w:left w:val="none" w:sz="0" w:space="0" w:color="auto"/>
            <w:bottom w:val="none" w:sz="0" w:space="0" w:color="auto"/>
            <w:right w:val="none" w:sz="0" w:space="0" w:color="auto"/>
          </w:divBdr>
        </w:div>
        <w:div w:id="840194540">
          <w:marLeft w:val="480"/>
          <w:marRight w:val="0"/>
          <w:marTop w:val="0"/>
          <w:marBottom w:val="0"/>
          <w:divBdr>
            <w:top w:val="none" w:sz="0" w:space="0" w:color="auto"/>
            <w:left w:val="none" w:sz="0" w:space="0" w:color="auto"/>
            <w:bottom w:val="none" w:sz="0" w:space="0" w:color="auto"/>
            <w:right w:val="none" w:sz="0" w:space="0" w:color="auto"/>
          </w:divBdr>
        </w:div>
        <w:div w:id="1249071632">
          <w:marLeft w:val="480"/>
          <w:marRight w:val="0"/>
          <w:marTop w:val="0"/>
          <w:marBottom w:val="0"/>
          <w:divBdr>
            <w:top w:val="none" w:sz="0" w:space="0" w:color="auto"/>
            <w:left w:val="none" w:sz="0" w:space="0" w:color="auto"/>
            <w:bottom w:val="none" w:sz="0" w:space="0" w:color="auto"/>
            <w:right w:val="none" w:sz="0" w:space="0" w:color="auto"/>
          </w:divBdr>
        </w:div>
        <w:div w:id="1241521546">
          <w:marLeft w:val="480"/>
          <w:marRight w:val="0"/>
          <w:marTop w:val="0"/>
          <w:marBottom w:val="0"/>
          <w:divBdr>
            <w:top w:val="none" w:sz="0" w:space="0" w:color="auto"/>
            <w:left w:val="none" w:sz="0" w:space="0" w:color="auto"/>
            <w:bottom w:val="none" w:sz="0" w:space="0" w:color="auto"/>
            <w:right w:val="none" w:sz="0" w:space="0" w:color="auto"/>
          </w:divBdr>
        </w:div>
        <w:div w:id="1279793704">
          <w:marLeft w:val="480"/>
          <w:marRight w:val="0"/>
          <w:marTop w:val="0"/>
          <w:marBottom w:val="0"/>
          <w:divBdr>
            <w:top w:val="none" w:sz="0" w:space="0" w:color="auto"/>
            <w:left w:val="none" w:sz="0" w:space="0" w:color="auto"/>
            <w:bottom w:val="none" w:sz="0" w:space="0" w:color="auto"/>
            <w:right w:val="none" w:sz="0" w:space="0" w:color="auto"/>
          </w:divBdr>
        </w:div>
        <w:div w:id="2000228256">
          <w:marLeft w:val="480"/>
          <w:marRight w:val="0"/>
          <w:marTop w:val="0"/>
          <w:marBottom w:val="0"/>
          <w:divBdr>
            <w:top w:val="none" w:sz="0" w:space="0" w:color="auto"/>
            <w:left w:val="none" w:sz="0" w:space="0" w:color="auto"/>
            <w:bottom w:val="none" w:sz="0" w:space="0" w:color="auto"/>
            <w:right w:val="none" w:sz="0" w:space="0" w:color="auto"/>
          </w:divBdr>
        </w:div>
        <w:div w:id="1732382594">
          <w:marLeft w:val="480"/>
          <w:marRight w:val="0"/>
          <w:marTop w:val="0"/>
          <w:marBottom w:val="0"/>
          <w:divBdr>
            <w:top w:val="none" w:sz="0" w:space="0" w:color="auto"/>
            <w:left w:val="none" w:sz="0" w:space="0" w:color="auto"/>
            <w:bottom w:val="none" w:sz="0" w:space="0" w:color="auto"/>
            <w:right w:val="none" w:sz="0" w:space="0" w:color="auto"/>
          </w:divBdr>
        </w:div>
        <w:div w:id="1909925832">
          <w:marLeft w:val="480"/>
          <w:marRight w:val="0"/>
          <w:marTop w:val="0"/>
          <w:marBottom w:val="0"/>
          <w:divBdr>
            <w:top w:val="none" w:sz="0" w:space="0" w:color="auto"/>
            <w:left w:val="none" w:sz="0" w:space="0" w:color="auto"/>
            <w:bottom w:val="none" w:sz="0" w:space="0" w:color="auto"/>
            <w:right w:val="none" w:sz="0" w:space="0" w:color="auto"/>
          </w:divBdr>
        </w:div>
        <w:div w:id="802507664">
          <w:marLeft w:val="480"/>
          <w:marRight w:val="0"/>
          <w:marTop w:val="0"/>
          <w:marBottom w:val="0"/>
          <w:divBdr>
            <w:top w:val="none" w:sz="0" w:space="0" w:color="auto"/>
            <w:left w:val="none" w:sz="0" w:space="0" w:color="auto"/>
            <w:bottom w:val="none" w:sz="0" w:space="0" w:color="auto"/>
            <w:right w:val="none" w:sz="0" w:space="0" w:color="auto"/>
          </w:divBdr>
        </w:div>
        <w:div w:id="1817792533">
          <w:marLeft w:val="480"/>
          <w:marRight w:val="0"/>
          <w:marTop w:val="0"/>
          <w:marBottom w:val="0"/>
          <w:divBdr>
            <w:top w:val="none" w:sz="0" w:space="0" w:color="auto"/>
            <w:left w:val="none" w:sz="0" w:space="0" w:color="auto"/>
            <w:bottom w:val="none" w:sz="0" w:space="0" w:color="auto"/>
            <w:right w:val="none" w:sz="0" w:space="0" w:color="auto"/>
          </w:divBdr>
        </w:div>
        <w:div w:id="1620796799">
          <w:marLeft w:val="480"/>
          <w:marRight w:val="0"/>
          <w:marTop w:val="0"/>
          <w:marBottom w:val="0"/>
          <w:divBdr>
            <w:top w:val="none" w:sz="0" w:space="0" w:color="auto"/>
            <w:left w:val="none" w:sz="0" w:space="0" w:color="auto"/>
            <w:bottom w:val="none" w:sz="0" w:space="0" w:color="auto"/>
            <w:right w:val="none" w:sz="0" w:space="0" w:color="auto"/>
          </w:divBdr>
        </w:div>
        <w:div w:id="1453745889">
          <w:marLeft w:val="480"/>
          <w:marRight w:val="0"/>
          <w:marTop w:val="0"/>
          <w:marBottom w:val="0"/>
          <w:divBdr>
            <w:top w:val="none" w:sz="0" w:space="0" w:color="auto"/>
            <w:left w:val="none" w:sz="0" w:space="0" w:color="auto"/>
            <w:bottom w:val="none" w:sz="0" w:space="0" w:color="auto"/>
            <w:right w:val="none" w:sz="0" w:space="0" w:color="auto"/>
          </w:divBdr>
        </w:div>
        <w:div w:id="1905481003">
          <w:marLeft w:val="480"/>
          <w:marRight w:val="0"/>
          <w:marTop w:val="0"/>
          <w:marBottom w:val="0"/>
          <w:divBdr>
            <w:top w:val="none" w:sz="0" w:space="0" w:color="auto"/>
            <w:left w:val="none" w:sz="0" w:space="0" w:color="auto"/>
            <w:bottom w:val="none" w:sz="0" w:space="0" w:color="auto"/>
            <w:right w:val="none" w:sz="0" w:space="0" w:color="auto"/>
          </w:divBdr>
        </w:div>
        <w:div w:id="2042122591">
          <w:marLeft w:val="480"/>
          <w:marRight w:val="0"/>
          <w:marTop w:val="0"/>
          <w:marBottom w:val="0"/>
          <w:divBdr>
            <w:top w:val="none" w:sz="0" w:space="0" w:color="auto"/>
            <w:left w:val="none" w:sz="0" w:space="0" w:color="auto"/>
            <w:bottom w:val="none" w:sz="0" w:space="0" w:color="auto"/>
            <w:right w:val="none" w:sz="0" w:space="0" w:color="auto"/>
          </w:divBdr>
        </w:div>
        <w:div w:id="1183932602">
          <w:marLeft w:val="480"/>
          <w:marRight w:val="0"/>
          <w:marTop w:val="0"/>
          <w:marBottom w:val="0"/>
          <w:divBdr>
            <w:top w:val="none" w:sz="0" w:space="0" w:color="auto"/>
            <w:left w:val="none" w:sz="0" w:space="0" w:color="auto"/>
            <w:bottom w:val="none" w:sz="0" w:space="0" w:color="auto"/>
            <w:right w:val="none" w:sz="0" w:space="0" w:color="auto"/>
          </w:divBdr>
        </w:div>
        <w:div w:id="1438260130">
          <w:marLeft w:val="480"/>
          <w:marRight w:val="0"/>
          <w:marTop w:val="0"/>
          <w:marBottom w:val="0"/>
          <w:divBdr>
            <w:top w:val="none" w:sz="0" w:space="0" w:color="auto"/>
            <w:left w:val="none" w:sz="0" w:space="0" w:color="auto"/>
            <w:bottom w:val="none" w:sz="0" w:space="0" w:color="auto"/>
            <w:right w:val="none" w:sz="0" w:space="0" w:color="auto"/>
          </w:divBdr>
        </w:div>
        <w:div w:id="920215018">
          <w:marLeft w:val="480"/>
          <w:marRight w:val="0"/>
          <w:marTop w:val="0"/>
          <w:marBottom w:val="0"/>
          <w:divBdr>
            <w:top w:val="none" w:sz="0" w:space="0" w:color="auto"/>
            <w:left w:val="none" w:sz="0" w:space="0" w:color="auto"/>
            <w:bottom w:val="none" w:sz="0" w:space="0" w:color="auto"/>
            <w:right w:val="none" w:sz="0" w:space="0" w:color="auto"/>
          </w:divBdr>
        </w:div>
      </w:divsChild>
    </w:div>
    <w:div w:id="272900720">
      <w:bodyDiv w:val="1"/>
      <w:marLeft w:val="0"/>
      <w:marRight w:val="0"/>
      <w:marTop w:val="0"/>
      <w:marBottom w:val="0"/>
      <w:divBdr>
        <w:top w:val="none" w:sz="0" w:space="0" w:color="auto"/>
        <w:left w:val="none" w:sz="0" w:space="0" w:color="auto"/>
        <w:bottom w:val="none" w:sz="0" w:space="0" w:color="auto"/>
        <w:right w:val="none" w:sz="0" w:space="0" w:color="auto"/>
      </w:divBdr>
      <w:divsChild>
        <w:div w:id="202210055">
          <w:marLeft w:val="640"/>
          <w:marRight w:val="0"/>
          <w:marTop w:val="0"/>
          <w:marBottom w:val="0"/>
          <w:divBdr>
            <w:top w:val="none" w:sz="0" w:space="0" w:color="auto"/>
            <w:left w:val="none" w:sz="0" w:space="0" w:color="auto"/>
            <w:bottom w:val="none" w:sz="0" w:space="0" w:color="auto"/>
            <w:right w:val="none" w:sz="0" w:space="0" w:color="auto"/>
          </w:divBdr>
        </w:div>
        <w:div w:id="1454597649">
          <w:marLeft w:val="640"/>
          <w:marRight w:val="0"/>
          <w:marTop w:val="0"/>
          <w:marBottom w:val="0"/>
          <w:divBdr>
            <w:top w:val="none" w:sz="0" w:space="0" w:color="auto"/>
            <w:left w:val="none" w:sz="0" w:space="0" w:color="auto"/>
            <w:bottom w:val="none" w:sz="0" w:space="0" w:color="auto"/>
            <w:right w:val="none" w:sz="0" w:space="0" w:color="auto"/>
          </w:divBdr>
        </w:div>
        <w:div w:id="990987326">
          <w:marLeft w:val="640"/>
          <w:marRight w:val="0"/>
          <w:marTop w:val="0"/>
          <w:marBottom w:val="0"/>
          <w:divBdr>
            <w:top w:val="none" w:sz="0" w:space="0" w:color="auto"/>
            <w:left w:val="none" w:sz="0" w:space="0" w:color="auto"/>
            <w:bottom w:val="none" w:sz="0" w:space="0" w:color="auto"/>
            <w:right w:val="none" w:sz="0" w:space="0" w:color="auto"/>
          </w:divBdr>
        </w:div>
        <w:div w:id="464196978">
          <w:marLeft w:val="640"/>
          <w:marRight w:val="0"/>
          <w:marTop w:val="0"/>
          <w:marBottom w:val="0"/>
          <w:divBdr>
            <w:top w:val="none" w:sz="0" w:space="0" w:color="auto"/>
            <w:left w:val="none" w:sz="0" w:space="0" w:color="auto"/>
            <w:bottom w:val="none" w:sz="0" w:space="0" w:color="auto"/>
            <w:right w:val="none" w:sz="0" w:space="0" w:color="auto"/>
          </w:divBdr>
        </w:div>
        <w:div w:id="1107503154">
          <w:marLeft w:val="640"/>
          <w:marRight w:val="0"/>
          <w:marTop w:val="0"/>
          <w:marBottom w:val="0"/>
          <w:divBdr>
            <w:top w:val="none" w:sz="0" w:space="0" w:color="auto"/>
            <w:left w:val="none" w:sz="0" w:space="0" w:color="auto"/>
            <w:bottom w:val="none" w:sz="0" w:space="0" w:color="auto"/>
            <w:right w:val="none" w:sz="0" w:space="0" w:color="auto"/>
          </w:divBdr>
        </w:div>
        <w:div w:id="289015089">
          <w:marLeft w:val="640"/>
          <w:marRight w:val="0"/>
          <w:marTop w:val="0"/>
          <w:marBottom w:val="0"/>
          <w:divBdr>
            <w:top w:val="none" w:sz="0" w:space="0" w:color="auto"/>
            <w:left w:val="none" w:sz="0" w:space="0" w:color="auto"/>
            <w:bottom w:val="none" w:sz="0" w:space="0" w:color="auto"/>
            <w:right w:val="none" w:sz="0" w:space="0" w:color="auto"/>
          </w:divBdr>
        </w:div>
        <w:div w:id="941185799">
          <w:marLeft w:val="640"/>
          <w:marRight w:val="0"/>
          <w:marTop w:val="0"/>
          <w:marBottom w:val="0"/>
          <w:divBdr>
            <w:top w:val="none" w:sz="0" w:space="0" w:color="auto"/>
            <w:left w:val="none" w:sz="0" w:space="0" w:color="auto"/>
            <w:bottom w:val="none" w:sz="0" w:space="0" w:color="auto"/>
            <w:right w:val="none" w:sz="0" w:space="0" w:color="auto"/>
          </w:divBdr>
        </w:div>
        <w:div w:id="1023940774">
          <w:marLeft w:val="640"/>
          <w:marRight w:val="0"/>
          <w:marTop w:val="0"/>
          <w:marBottom w:val="0"/>
          <w:divBdr>
            <w:top w:val="none" w:sz="0" w:space="0" w:color="auto"/>
            <w:left w:val="none" w:sz="0" w:space="0" w:color="auto"/>
            <w:bottom w:val="none" w:sz="0" w:space="0" w:color="auto"/>
            <w:right w:val="none" w:sz="0" w:space="0" w:color="auto"/>
          </w:divBdr>
        </w:div>
        <w:div w:id="399406881">
          <w:marLeft w:val="640"/>
          <w:marRight w:val="0"/>
          <w:marTop w:val="0"/>
          <w:marBottom w:val="0"/>
          <w:divBdr>
            <w:top w:val="none" w:sz="0" w:space="0" w:color="auto"/>
            <w:left w:val="none" w:sz="0" w:space="0" w:color="auto"/>
            <w:bottom w:val="none" w:sz="0" w:space="0" w:color="auto"/>
            <w:right w:val="none" w:sz="0" w:space="0" w:color="auto"/>
          </w:divBdr>
        </w:div>
        <w:div w:id="1782725248">
          <w:marLeft w:val="640"/>
          <w:marRight w:val="0"/>
          <w:marTop w:val="0"/>
          <w:marBottom w:val="0"/>
          <w:divBdr>
            <w:top w:val="none" w:sz="0" w:space="0" w:color="auto"/>
            <w:left w:val="none" w:sz="0" w:space="0" w:color="auto"/>
            <w:bottom w:val="none" w:sz="0" w:space="0" w:color="auto"/>
            <w:right w:val="none" w:sz="0" w:space="0" w:color="auto"/>
          </w:divBdr>
        </w:div>
        <w:div w:id="1815024593">
          <w:marLeft w:val="640"/>
          <w:marRight w:val="0"/>
          <w:marTop w:val="0"/>
          <w:marBottom w:val="0"/>
          <w:divBdr>
            <w:top w:val="none" w:sz="0" w:space="0" w:color="auto"/>
            <w:left w:val="none" w:sz="0" w:space="0" w:color="auto"/>
            <w:bottom w:val="none" w:sz="0" w:space="0" w:color="auto"/>
            <w:right w:val="none" w:sz="0" w:space="0" w:color="auto"/>
          </w:divBdr>
        </w:div>
        <w:div w:id="1224877356">
          <w:marLeft w:val="640"/>
          <w:marRight w:val="0"/>
          <w:marTop w:val="0"/>
          <w:marBottom w:val="0"/>
          <w:divBdr>
            <w:top w:val="none" w:sz="0" w:space="0" w:color="auto"/>
            <w:left w:val="none" w:sz="0" w:space="0" w:color="auto"/>
            <w:bottom w:val="none" w:sz="0" w:space="0" w:color="auto"/>
            <w:right w:val="none" w:sz="0" w:space="0" w:color="auto"/>
          </w:divBdr>
        </w:div>
        <w:div w:id="553389855">
          <w:marLeft w:val="640"/>
          <w:marRight w:val="0"/>
          <w:marTop w:val="0"/>
          <w:marBottom w:val="0"/>
          <w:divBdr>
            <w:top w:val="none" w:sz="0" w:space="0" w:color="auto"/>
            <w:left w:val="none" w:sz="0" w:space="0" w:color="auto"/>
            <w:bottom w:val="none" w:sz="0" w:space="0" w:color="auto"/>
            <w:right w:val="none" w:sz="0" w:space="0" w:color="auto"/>
          </w:divBdr>
        </w:div>
        <w:div w:id="778372834">
          <w:marLeft w:val="640"/>
          <w:marRight w:val="0"/>
          <w:marTop w:val="0"/>
          <w:marBottom w:val="0"/>
          <w:divBdr>
            <w:top w:val="none" w:sz="0" w:space="0" w:color="auto"/>
            <w:left w:val="none" w:sz="0" w:space="0" w:color="auto"/>
            <w:bottom w:val="none" w:sz="0" w:space="0" w:color="auto"/>
            <w:right w:val="none" w:sz="0" w:space="0" w:color="auto"/>
          </w:divBdr>
        </w:div>
        <w:div w:id="354306853">
          <w:marLeft w:val="640"/>
          <w:marRight w:val="0"/>
          <w:marTop w:val="0"/>
          <w:marBottom w:val="0"/>
          <w:divBdr>
            <w:top w:val="none" w:sz="0" w:space="0" w:color="auto"/>
            <w:left w:val="none" w:sz="0" w:space="0" w:color="auto"/>
            <w:bottom w:val="none" w:sz="0" w:space="0" w:color="auto"/>
            <w:right w:val="none" w:sz="0" w:space="0" w:color="auto"/>
          </w:divBdr>
        </w:div>
        <w:div w:id="1898737520">
          <w:marLeft w:val="640"/>
          <w:marRight w:val="0"/>
          <w:marTop w:val="0"/>
          <w:marBottom w:val="0"/>
          <w:divBdr>
            <w:top w:val="none" w:sz="0" w:space="0" w:color="auto"/>
            <w:left w:val="none" w:sz="0" w:space="0" w:color="auto"/>
            <w:bottom w:val="none" w:sz="0" w:space="0" w:color="auto"/>
            <w:right w:val="none" w:sz="0" w:space="0" w:color="auto"/>
          </w:divBdr>
        </w:div>
        <w:div w:id="921060567">
          <w:marLeft w:val="640"/>
          <w:marRight w:val="0"/>
          <w:marTop w:val="0"/>
          <w:marBottom w:val="0"/>
          <w:divBdr>
            <w:top w:val="none" w:sz="0" w:space="0" w:color="auto"/>
            <w:left w:val="none" w:sz="0" w:space="0" w:color="auto"/>
            <w:bottom w:val="none" w:sz="0" w:space="0" w:color="auto"/>
            <w:right w:val="none" w:sz="0" w:space="0" w:color="auto"/>
          </w:divBdr>
        </w:div>
        <w:div w:id="79525739">
          <w:marLeft w:val="640"/>
          <w:marRight w:val="0"/>
          <w:marTop w:val="0"/>
          <w:marBottom w:val="0"/>
          <w:divBdr>
            <w:top w:val="none" w:sz="0" w:space="0" w:color="auto"/>
            <w:left w:val="none" w:sz="0" w:space="0" w:color="auto"/>
            <w:bottom w:val="none" w:sz="0" w:space="0" w:color="auto"/>
            <w:right w:val="none" w:sz="0" w:space="0" w:color="auto"/>
          </w:divBdr>
        </w:div>
        <w:div w:id="1690523549">
          <w:marLeft w:val="640"/>
          <w:marRight w:val="0"/>
          <w:marTop w:val="0"/>
          <w:marBottom w:val="0"/>
          <w:divBdr>
            <w:top w:val="none" w:sz="0" w:space="0" w:color="auto"/>
            <w:left w:val="none" w:sz="0" w:space="0" w:color="auto"/>
            <w:bottom w:val="none" w:sz="0" w:space="0" w:color="auto"/>
            <w:right w:val="none" w:sz="0" w:space="0" w:color="auto"/>
          </w:divBdr>
        </w:div>
        <w:div w:id="1010527035">
          <w:marLeft w:val="640"/>
          <w:marRight w:val="0"/>
          <w:marTop w:val="0"/>
          <w:marBottom w:val="0"/>
          <w:divBdr>
            <w:top w:val="none" w:sz="0" w:space="0" w:color="auto"/>
            <w:left w:val="none" w:sz="0" w:space="0" w:color="auto"/>
            <w:bottom w:val="none" w:sz="0" w:space="0" w:color="auto"/>
            <w:right w:val="none" w:sz="0" w:space="0" w:color="auto"/>
          </w:divBdr>
        </w:div>
        <w:div w:id="1507161779">
          <w:marLeft w:val="640"/>
          <w:marRight w:val="0"/>
          <w:marTop w:val="0"/>
          <w:marBottom w:val="0"/>
          <w:divBdr>
            <w:top w:val="none" w:sz="0" w:space="0" w:color="auto"/>
            <w:left w:val="none" w:sz="0" w:space="0" w:color="auto"/>
            <w:bottom w:val="none" w:sz="0" w:space="0" w:color="auto"/>
            <w:right w:val="none" w:sz="0" w:space="0" w:color="auto"/>
          </w:divBdr>
        </w:div>
        <w:div w:id="1475178521">
          <w:marLeft w:val="640"/>
          <w:marRight w:val="0"/>
          <w:marTop w:val="0"/>
          <w:marBottom w:val="0"/>
          <w:divBdr>
            <w:top w:val="none" w:sz="0" w:space="0" w:color="auto"/>
            <w:left w:val="none" w:sz="0" w:space="0" w:color="auto"/>
            <w:bottom w:val="none" w:sz="0" w:space="0" w:color="auto"/>
            <w:right w:val="none" w:sz="0" w:space="0" w:color="auto"/>
          </w:divBdr>
        </w:div>
        <w:div w:id="406457856">
          <w:marLeft w:val="640"/>
          <w:marRight w:val="0"/>
          <w:marTop w:val="0"/>
          <w:marBottom w:val="0"/>
          <w:divBdr>
            <w:top w:val="none" w:sz="0" w:space="0" w:color="auto"/>
            <w:left w:val="none" w:sz="0" w:space="0" w:color="auto"/>
            <w:bottom w:val="none" w:sz="0" w:space="0" w:color="auto"/>
            <w:right w:val="none" w:sz="0" w:space="0" w:color="auto"/>
          </w:divBdr>
        </w:div>
        <w:div w:id="438649532">
          <w:marLeft w:val="640"/>
          <w:marRight w:val="0"/>
          <w:marTop w:val="0"/>
          <w:marBottom w:val="0"/>
          <w:divBdr>
            <w:top w:val="none" w:sz="0" w:space="0" w:color="auto"/>
            <w:left w:val="none" w:sz="0" w:space="0" w:color="auto"/>
            <w:bottom w:val="none" w:sz="0" w:space="0" w:color="auto"/>
            <w:right w:val="none" w:sz="0" w:space="0" w:color="auto"/>
          </w:divBdr>
        </w:div>
        <w:div w:id="1143886668">
          <w:marLeft w:val="640"/>
          <w:marRight w:val="0"/>
          <w:marTop w:val="0"/>
          <w:marBottom w:val="0"/>
          <w:divBdr>
            <w:top w:val="none" w:sz="0" w:space="0" w:color="auto"/>
            <w:left w:val="none" w:sz="0" w:space="0" w:color="auto"/>
            <w:bottom w:val="none" w:sz="0" w:space="0" w:color="auto"/>
            <w:right w:val="none" w:sz="0" w:space="0" w:color="auto"/>
          </w:divBdr>
        </w:div>
        <w:div w:id="453183630">
          <w:marLeft w:val="640"/>
          <w:marRight w:val="0"/>
          <w:marTop w:val="0"/>
          <w:marBottom w:val="0"/>
          <w:divBdr>
            <w:top w:val="none" w:sz="0" w:space="0" w:color="auto"/>
            <w:left w:val="none" w:sz="0" w:space="0" w:color="auto"/>
            <w:bottom w:val="none" w:sz="0" w:space="0" w:color="auto"/>
            <w:right w:val="none" w:sz="0" w:space="0" w:color="auto"/>
          </w:divBdr>
        </w:div>
        <w:div w:id="832526744">
          <w:marLeft w:val="640"/>
          <w:marRight w:val="0"/>
          <w:marTop w:val="0"/>
          <w:marBottom w:val="0"/>
          <w:divBdr>
            <w:top w:val="none" w:sz="0" w:space="0" w:color="auto"/>
            <w:left w:val="none" w:sz="0" w:space="0" w:color="auto"/>
            <w:bottom w:val="none" w:sz="0" w:space="0" w:color="auto"/>
            <w:right w:val="none" w:sz="0" w:space="0" w:color="auto"/>
          </w:divBdr>
        </w:div>
        <w:div w:id="877014218">
          <w:marLeft w:val="640"/>
          <w:marRight w:val="0"/>
          <w:marTop w:val="0"/>
          <w:marBottom w:val="0"/>
          <w:divBdr>
            <w:top w:val="none" w:sz="0" w:space="0" w:color="auto"/>
            <w:left w:val="none" w:sz="0" w:space="0" w:color="auto"/>
            <w:bottom w:val="none" w:sz="0" w:space="0" w:color="auto"/>
            <w:right w:val="none" w:sz="0" w:space="0" w:color="auto"/>
          </w:divBdr>
        </w:div>
        <w:div w:id="1166441121">
          <w:marLeft w:val="640"/>
          <w:marRight w:val="0"/>
          <w:marTop w:val="0"/>
          <w:marBottom w:val="0"/>
          <w:divBdr>
            <w:top w:val="none" w:sz="0" w:space="0" w:color="auto"/>
            <w:left w:val="none" w:sz="0" w:space="0" w:color="auto"/>
            <w:bottom w:val="none" w:sz="0" w:space="0" w:color="auto"/>
            <w:right w:val="none" w:sz="0" w:space="0" w:color="auto"/>
          </w:divBdr>
        </w:div>
        <w:div w:id="771239796">
          <w:marLeft w:val="640"/>
          <w:marRight w:val="0"/>
          <w:marTop w:val="0"/>
          <w:marBottom w:val="0"/>
          <w:divBdr>
            <w:top w:val="none" w:sz="0" w:space="0" w:color="auto"/>
            <w:left w:val="none" w:sz="0" w:space="0" w:color="auto"/>
            <w:bottom w:val="none" w:sz="0" w:space="0" w:color="auto"/>
            <w:right w:val="none" w:sz="0" w:space="0" w:color="auto"/>
          </w:divBdr>
        </w:div>
        <w:div w:id="430321440">
          <w:marLeft w:val="640"/>
          <w:marRight w:val="0"/>
          <w:marTop w:val="0"/>
          <w:marBottom w:val="0"/>
          <w:divBdr>
            <w:top w:val="none" w:sz="0" w:space="0" w:color="auto"/>
            <w:left w:val="none" w:sz="0" w:space="0" w:color="auto"/>
            <w:bottom w:val="none" w:sz="0" w:space="0" w:color="auto"/>
            <w:right w:val="none" w:sz="0" w:space="0" w:color="auto"/>
          </w:divBdr>
        </w:div>
        <w:div w:id="1860392468">
          <w:marLeft w:val="640"/>
          <w:marRight w:val="0"/>
          <w:marTop w:val="0"/>
          <w:marBottom w:val="0"/>
          <w:divBdr>
            <w:top w:val="none" w:sz="0" w:space="0" w:color="auto"/>
            <w:left w:val="none" w:sz="0" w:space="0" w:color="auto"/>
            <w:bottom w:val="none" w:sz="0" w:space="0" w:color="auto"/>
            <w:right w:val="none" w:sz="0" w:space="0" w:color="auto"/>
          </w:divBdr>
        </w:div>
        <w:div w:id="1341540287">
          <w:marLeft w:val="640"/>
          <w:marRight w:val="0"/>
          <w:marTop w:val="0"/>
          <w:marBottom w:val="0"/>
          <w:divBdr>
            <w:top w:val="none" w:sz="0" w:space="0" w:color="auto"/>
            <w:left w:val="none" w:sz="0" w:space="0" w:color="auto"/>
            <w:bottom w:val="none" w:sz="0" w:space="0" w:color="auto"/>
            <w:right w:val="none" w:sz="0" w:space="0" w:color="auto"/>
          </w:divBdr>
        </w:div>
        <w:div w:id="2072845256">
          <w:marLeft w:val="640"/>
          <w:marRight w:val="0"/>
          <w:marTop w:val="0"/>
          <w:marBottom w:val="0"/>
          <w:divBdr>
            <w:top w:val="none" w:sz="0" w:space="0" w:color="auto"/>
            <w:left w:val="none" w:sz="0" w:space="0" w:color="auto"/>
            <w:bottom w:val="none" w:sz="0" w:space="0" w:color="auto"/>
            <w:right w:val="none" w:sz="0" w:space="0" w:color="auto"/>
          </w:divBdr>
        </w:div>
        <w:div w:id="1768312132">
          <w:marLeft w:val="640"/>
          <w:marRight w:val="0"/>
          <w:marTop w:val="0"/>
          <w:marBottom w:val="0"/>
          <w:divBdr>
            <w:top w:val="none" w:sz="0" w:space="0" w:color="auto"/>
            <w:left w:val="none" w:sz="0" w:space="0" w:color="auto"/>
            <w:bottom w:val="none" w:sz="0" w:space="0" w:color="auto"/>
            <w:right w:val="none" w:sz="0" w:space="0" w:color="auto"/>
          </w:divBdr>
        </w:div>
        <w:div w:id="1099571033">
          <w:marLeft w:val="640"/>
          <w:marRight w:val="0"/>
          <w:marTop w:val="0"/>
          <w:marBottom w:val="0"/>
          <w:divBdr>
            <w:top w:val="none" w:sz="0" w:space="0" w:color="auto"/>
            <w:left w:val="none" w:sz="0" w:space="0" w:color="auto"/>
            <w:bottom w:val="none" w:sz="0" w:space="0" w:color="auto"/>
            <w:right w:val="none" w:sz="0" w:space="0" w:color="auto"/>
          </w:divBdr>
        </w:div>
        <w:div w:id="418797315">
          <w:marLeft w:val="640"/>
          <w:marRight w:val="0"/>
          <w:marTop w:val="0"/>
          <w:marBottom w:val="0"/>
          <w:divBdr>
            <w:top w:val="none" w:sz="0" w:space="0" w:color="auto"/>
            <w:left w:val="none" w:sz="0" w:space="0" w:color="auto"/>
            <w:bottom w:val="none" w:sz="0" w:space="0" w:color="auto"/>
            <w:right w:val="none" w:sz="0" w:space="0" w:color="auto"/>
          </w:divBdr>
        </w:div>
        <w:div w:id="602423820">
          <w:marLeft w:val="640"/>
          <w:marRight w:val="0"/>
          <w:marTop w:val="0"/>
          <w:marBottom w:val="0"/>
          <w:divBdr>
            <w:top w:val="none" w:sz="0" w:space="0" w:color="auto"/>
            <w:left w:val="none" w:sz="0" w:space="0" w:color="auto"/>
            <w:bottom w:val="none" w:sz="0" w:space="0" w:color="auto"/>
            <w:right w:val="none" w:sz="0" w:space="0" w:color="auto"/>
          </w:divBdr>
        </w:div>
        <w:div w:id="1460342649">
          <w:marLeft w:val="640"/>
          <w:marRight w:val="0"/>
          <w:marTop w:val="0"/>
          <w:marBottom w:val="0"/>
          <w:divBdr>
            <w:top w:val="none" w:sz="0" w:space="0" w:color="auto"/>
            <w:left w:val="none" w:sz="0" w:space="0" w:color="auto"/>
            <w:bottom w:val="none" w:sz="0" w:space="0" w:color="auto"/>
            <w:right w:val="none" w:sz="0" w:space="0" w:color="auto"/>
          </w:divBdr>
        </w:div>
        <w:div w:id="863791872">
          <w:marLeft w:val="640"/>
          <w:marRight w:val="0"/>
          <w:marTop w:val="0"/>
          <w:marBottom w:val="0"/>
          <w:divBdr>
            <w:top w:val="none" w:sz="0" w:space="0" w:color="auto"/>
            <w:left w:val="none" w:sz="0" w:space="0" w:color="auto"/>
            <w:bottom w:val="none" w:sz="0" w:space="0" w:color="auto"/>
            <w:right w:val="none" w:sz="0" w:space="0" w:color="auto"/>
          </w:divBdr>
        </w:div>
        <w:div w:id="1978030981">
          <w:marLeft w:val="640"/>
          <w:marRight w:val="0"/>
          <w:marTop w:val="0"/>
          <w:marBottom w:val="0"/>
          <w:divBdr>
            <w:top w:val="none" w:sz="0" w:space="0" w:color="auto"/>
            <w:left w:val="none" w:sz="0" w:space="0" w:color="auto"/>
            <w:bottom w:val="none" w:sz="0" w:space="0" w:color="auto"/>
            <w:right w:val="none" w:sz="0" w:space="0" w:color="auto"/>
          </w:divBdr>
        </w:div>
        <w:div w:id="801773886">
          <w:marLeft w:val="640"/>
          <w:marRight w:val="0"/>
          <w:marTop w:val="0"/>
          <w:marBottom w:val="0"/>
          <w:divBdr>
            <w:top w:val="none" w:sz="0" w:space="0" w:color="auto"/>
            <w:left w:val="none" w:sz="0" w:space="0" w:color="auto"/>
            <w:bottom w:val="none" w:sz="0" w:space="0" w:color="auto"/>
            <w:right w:val="none" w:sz="0" w:space="0" w:color="auto"/>
          </w:divBdr>
        </w:div>
        <w:div w:id="1634210487">
          <w:marLeft w:val="640"/>
          <w:marRight w:val="0"/>
          <w:marTop w:val="0"/>
          <w:marBottom w:val="0"/>
          <w:divBdr>
            <w:top w:val="none" w:sz="0" w:space="0" w:color="auto"/>
            <w:left w:val="none" w:sz="0" w:space="0" w:color="auto"/>
            <w:bottom w:val="none" w:sz="0" w:space="0" w:color="auto"/>
            <w:right w:val="none" w:sz="0" w:space="0" w:color="auto"/>
          </w:divBdr>
        </w:div>
        <w:div w:id="159783706">
          <w:marLeft w:val="640"/>
          <w:marRight w:val="0"/>
          <w:marTop w:val="0"/>
          <w:marBottom w:val="0"/>
          <w:divBdr>
            <w:top w:val="none" w:sz="0" w:space="0" w:color="auto"/>
            <w:left w:val="none" w:sz="0" w:space="0" w:color="auto"/>
            <w:bottom w:val="none" w:sz="0" w:space="0" w:color="auto"/>
            <w:right w:val="none" w:sz="0" w:space="0" w:color="auto"/>
          </w:divBdr>
        </w:div>
        <w:div w:id="1447507365">
          <w:marLeft w:val="640"/>
          <w:marRight w:val="0"/>
          <w:marTop w:val="0"/>
          <w:marBottom w:val="0"/>
          <w:divBdr>
            <w:top w:val="none" w:sz="0" w:space="0" w:color="auto"/>
            <w:left w:val="none" w:sz="0" w:space="0" w:color="auto"/>
            <w:bottom w:val="none" w:sz="0" w:space="0" w:color="auto"/>
            <w:right w:val="none" w:sz="0" w:space="0" w:color="auto"/>
          </w:divBdr>
        </w:div>
        <w:div w:id="34040016">
          <w:marLeft w:val="640"/>
          <w:marRight w:val="0"/>
          <w:marTop w:val="0"/>
          <w:marBottom w:val="0"/>
          <w:divBdr>
            <w:top w:val="none" w:sz="0" w:space="0" w:color="auto"/>
            <w:left w:val="none" w:sz="0" w:space="0" w:color="auto"/>
            <w:bottom w:val="none" w:sz="0" w:space="0" w:color="auto"/>
            <w:right w:val="none" w:sz="0" w:space="0" w:color="auto"/>
          </w:divBdr>
        </w:div>
        <w:div w:id="470482947">
          <w:marLeft w:val="640"/>
          <w:marRight w:val="0"/>
          <w:marTop w:val="0"/>
          <w:marBottom w:val="0"/>
          <w:divBdr>
            <w:top w:val="none" w:sz="0" w:space="0" w:color="auto"/>
            <w:left w:val="none" w:sz="0" w:space="0" w:color="auto"/>
            <w:bottom w:val="none" w:sz="0" w:space="0" w:color="auto"/>
            <w:right w:val="none" w:sz="0" w:space="0" w:color="auto"/>
          </w:divBdr>
        </w:div>
        <w:div w:id="1823303385">
          <w:marLeft w:val="640"/>
          <w:marRight w:val="0"/>
          <w:marTop w:val="0"/>
          <w:marBottom w:val="0"/>
          <w:divBdr>
            <w:top w:val="none" w:sz="0" w:space="0" w:color="auto"/>
            <w:left w:val="none" w:sz="0" w:space="0" w:color="auto"/>
            <w:bottom w:val="none" w:sz="0" w:space="0" w:color="auto"/>
            <w:right w:val="none" w:sz="0" w:space="0" w:color="auto"/>
          </w:divBdr>
        </w:div>
        <w:div w:id="1263534541">
          <w:marLeft w:val="640"/>
          <w:marRight w:val="0"/>
          <w:marTop w:val="0"/>
          <w:marBottom w:val="0"/>
          <w:divBdr>
            <w:top w:val="none" w:sz="0" w:space="0" w:color="auto"/>
            <w:left w:val="none" w:sz="0" w:space="0" w:color="auto"/>
            <w:bottom w:val="none" w:sz="0" w:space="0" w:color="auto"/>
            <w:right w:val="none" w:sz="0" w:space="0" w:color="auto"/>
          </w:divBdr>
        </w:div>
        <w:div w:id="681277172">
          <w:marLeft w:val="640"/>
          <w:marRight w:val="0"/>
          <w:marTop w:val="0"/>
          <w:marBottom w:val="0"/>
          <w:divBdr>
            <w:top w:val="none" w:sz="0" w:space="0" w:color="auto"/>
            <w:left w:val="none" w:sz="0" w:space="0" w:color="auto"/>
            <w:bottom w:val="none" w:sz="0" w:space="0" w:color="auto"/>
            <w:right w:val="none" w:sz="0" w:space="0" w:color="auto"/>
          </w:divBdr>
        </w:div>
        <w:div w:id="519011843">
          <w:marLeft w:val="640"/>
          <w:marRight w:val="0"/>
          <w:marTop w:val="0"/>
          <w:marBottom w:val="0"/>
          <w:divBdr>
            <w:top w:val="none" w:sz="0" w:space="0" w:color="auto"/>
            <w:left w:val="none" w:sz="0" w:space="0" w:color="auto"/>
            <w:bottom w:val="none" w:sz="0" w:space="0" w:color="auto"/>
            <w:right w:val="none" w:sz="0" w:space="0" w:color="auto"/>
          </w:divBdr>
        </w:div>
        <w:div w:id="1758793251">
          <w:marLeft w:val="640"/>
          <w:marRight w:val="0"/>
          <w:marTop w:val="0"/>
          <w:marBottom w:val="0"/>
          <w:divBdr>
            <w:top w:val="none" w:sz="0" w:space="0" w:color="auto"/>
            <w:left w:val="none" w:sz="0" w:space="0" w:color="auto"/>
            <w:bottom w:val="none" w:sz="0" w:space="0" w:color="auto"/>
            <w:right w:val="none" w:sz="0" w:space="0" w:color="auto"/>
          </w:divBdr>
        </w:div>
        <w:div w:id="1730301467">
          <w:marLeft w:val="640"/>
          <w:marRight w:val="0"/>
          <w:marTop w:val="0"/>
          <w:marBottom w:val="0"/>
          <w:divBdr>
            <w:top w:val="none" w:sz="0" w:space="0" w:color="auto"/>
            <w:left w:val="none" w:sz="0" w:space="0" w:color="auto"/>
            <w:bottom w:val="none" w:sz="0" w:space="0" w:color="auto"/>
            <w:right w:val="none" w:sz="0" w:space="0" w:color="auto"/>
          </w:divBdr>
        </w:div>
        <w:div w:id="2121298953">
          <w:marLeft w:val="640"/>
          <w:marRight w:val="0"/>
          <w:marTop w:val="0"/>
          <w:marBottom w:val="0"/>
          <w:divBdr>
            <w:top w:val="none" w:sz="0" w:space="0" w:color="auto"/>
            <w:left w:val="none" w:sz="0" w:space="0" w:color="auto"/>
            <w:bottom w:val="none" w:sz="0" w:space="0" w:color="auto"/>
            <w:right w:val="none" w:sz="0" w:space="0" w:color="auto"/>
          </w:divBdr>
        </w:div>
        <w:div w:id="950549500">
          <w:marLeft w:val="640"/>
          <w:marRight w:val="0"/>
          <w:marTop w:val="0"/>
          <w:marBottom w:val="0"/>
          <w:divBdr>
            <w:top w:val="none" w:sz="0" w:space="0" w:color="auto"/>
            <w:left w:val="none" w:sz="0" w:space="0" w:color="auto"/>
            <w:bottom w:val="none" w:sz="0" w:space="0" w:color="auto"/>
            <w:right w:val="none" w:sz="0" w:space="0" w:color="auto"/>
          </w:divBdr>
        </w:div>
        <w:div w:id="1346008923">
          <w:marLeft w:val="640"/>
          <w:marRight w:val="0"/>
          <w:marTop w:val="0"/>
          <w:marBottom w:val="0"/>
          <w:divBdr>
            <w:top w:val="none" w:sz="0" w:space="0" w:color="auto"/>
            <w:left w:val="none" w:sz="0" w:space="0" w:color="auto"/>
            <w:bottom w:val="none" w:sz="0" w:space="0" w:color="auto"/>
            <w:right w:val="none" w:sz="0" w:space="0" w:color="auto"/>
          </w:divBdr>
        </w:div>
        <w:div w:id="153188481">
          <w:marLeft w:val="640"/>
          <w:marRight w:val="0"/>
          <w:marTop w:val="0"/>
          <w:marBottom w:val="0"/>
          <w:divBdr>
            <w:top w:val="none" w:sz="0" w:space="0" w:color="auto"/>
            <w:left w:val="none" w:sz="0" w:space="0" w:color="auto"/>
            <w:bottom w:val="none" w:sz="0" w:space="0" w:color="auto"/>
            <w:right w:val="none" w:sz="0" w:space="0" w:color="auto"/>
          </w:divBdr>
        </w:div>
        <w:div w:id="100953823">
          <w:marLeft w:val="640"/>
          <w:marRight w:val="0"/>
          <w:marTop w:val="0"/>
          <w:marBottom w:val="0"/>
          <w:divBdr>
            <w:top w:val="none" w:sz="0" w:space="0" w:color="auto"/>
            <w:left w:val="none" w:sz="0" w:space="0" w:color="auto"/>
            <w:bottom w:val="none" w:sz="0" w:space="0" w:color="auto"/>
            <w:right w:val="none" w:sz="0" w:space="0" w:color="auto"/>
          </w:divBdr>
        </w:div>
        <w:div w:id="2091534953">
          <w:marLeft w:val="640"/>
          <w:marRight w:val="0"/>
          <w:marTop w:val="0"/>
          <w:marBottom w:val="0"/>
          <w:divBdr>
            <w:top w:val="none" w:sz="0" w:space="0" w:color="auto"/>
            <w:left w:val="none" w:sz="0" w:space="0" w:color="auto"/>
            <w:bottom w:val="none" w:sz="0" w:space="0" w:color="auto"/>
            <w:right w:val="none" w:sz="0" w:space="0" w:color="auto"/>
          </w:divBdr>
        </w:div>
        <w:div w:id="1322123623">
          <w:marLeft w:val="640"/>
          <w:marRight w:val="0"/>
          <w:marTop w:val="0"/>
          <w:marBottom w:val="0"/>
          <w:divBdr>
            <w:top w:val="none" w:sz="0" w:space="0" w:color="auto"/>
            <w:left w:val="none" w:sz="0" w:space="0" w:color="auto"/>
            <w:bottom w:val="none" w:sz="0" w:space="0" w:color="auto"/>
            <w:right w:val="none" w:sz="0" w:space="0" w:color="auto"/>
          </w:divBdr>
        </w:div>
        <w:div w:id="1207566555">
          <w:marLeft w:val="640"/>
          <w:marRight w:val="0"/>
          <w:marTop w:val="0"/>
          <w:marBottom w:val="0"/>
          <w:divBdr>
            <w:top w:val="none" w:sz="0" w:space="0" w:color="auto"/>
            <w:left w:val="none" w:sz="0" w:space="0" w:color="auto"/>
            <w:bottom w:val="none" w:sz="0" w:space="0" w:color="auto"/>
            <w:right w:val="none" w:sz="0" w:space="0" w:color="auto"/>
          </w:divBdr>
        </w:div>
        <w:div w:id="1640694555">
          <w:marLeft w:val="640"/>
          <w:marRight w:val="0"/>
          <w:marTop w:val="0"/>
          <w:marBottom w:val="0"/>
          <w:divBdr>
            <w:top w:val="none" w:sz="0" w:space="0" w:color="auto"/>
            <w:left w:val="none" w:sz="0" w:space="0" w:color="auto"/>
            <w:bottom w:val="none" w:sz="0" w:space="0" w:color="auto"/>
            <w:right w:val="none" w:sz="0" w:space="0" w:color="auto"/>
          </w:divBdr>
        </w:div>
        <w:div w:id="664940903">
          <w:marLeft w:val="640"/>
          <w:marRight w:val="0"/>
          <w:marTop w:val="0"/>
          <w:marBottom w:val="0"/>
          <w:divBdr>
            <w:top w:val="none" w:sz="0" w:space="0" w:color="auto"/>
            <w:left w:val="none" w:sz="0" w:space="0" w:color="auto"/>
            <w:bottom w:val="none" w:sz="0" w:space="0" w:color="auto"/>
            <w:right w:val="none" w:sz="0" w:space="0" w:color="auto"/>
          </w:divBdr>
        </w:div>
        <w:div w:id="1392845214">
          <w:marLeft w:val="640"/>
          <w:marRight w:val="0"/>
          <w:marTop w:val="0"/>
          <w:marBottom w:val="0"/>
          <w:divBdr>
            <w:top w:val="none" w:sz="0" w:space="0" w:color="auto"/>
            <w:left w:val="none" w:sz="0" w:space="0" w:color="auto"/>
            <w:bottom w:val="none" w:sz="0" w:space="0" w:color="auto"/>
            <w:right w:val="none" w:sz="0" w:space="0" w:color="auto"/>
          </w:divBdr>
        </w:div>
        <w:div w:id="822819280">
          <w:marLeft w:val="640"/>
          <w:marRight w:val="0"/>
          <w:marTop w:val="0"/>
          <w:marBottom w:val="0"/>
          <w:divBdr>
            <w:top w:val="none" w:sz="0" w:space="0" w:color="auto"/>
            <w:left w:val="none" w:sz="0" w:space="0" w:color="auto"/>
            <w:bottom w:val="none" w:sz="0" w:space="0" w:color="auto"/>
            <w:right w:val="none" w:sz="0" w:space="0" w:color="auto"/>
          </w:divBdr>
        </w:div>
        <w:div w:id="163471312">
          <w:marLeft w:val="640"/>
          <w:marRight w:val="0"/>
          <w:marTop w:val="0"/>
          <w:marBottom w:val="0"/>
          <w:divBdr>
            <w:top w:val="none" w:sz="0" w:space="0" w:color="auto"/>
            <w:left w:val="none" w:sz="0" w:space="0" w:color="auto"/>
            <w:bottom w:val="none" w:sz="0" w:space="0" w:color="auto"/>
            <w:right w:val="none" w:sz="0" w:space="0" w:color="auto"/>
          </w:divBdr>
        </w:div>
        <w:div w:id="1402094248">
          <w:marLeft w:val="640"/>
          <w:marRight w:val="0"/>
          <w:marTop w:val="0"/>
          <w:marBottom w:val="0"/>
          <w:divBdr>
            <w:top w:val="none" w:sz="0" w:space="0" w:color="auto"/>
            <w:left w:val="none" w:sz="0" w:space="0" w:color="auto"/>
            <w:bottom w:val="none" w:sz="0" w:space="0" w:color="auto"/>
            <w:right w:val="none" w:sz="0" w:space="0" w:color="auto"/>
          </w:divBdr>
        </w:div>
        <w:div w:id="1273128040">
          <w:marLeft w:val="640"/>
          <w:marRight w:val="0"/>
          <w:marTop w:val="0"/>
          <w:marBottom w:val="0"/>
          <w:divBdr>
            <w:top w:val="none" w:sz="0" w:space="0" w:color="auto"/>
            <w:left w:val="none" w:sz="0" w:space="0" w:color="auto"/>
            <w:bottom w:val="none" w:sz="0" w:space="0" w:color="auto"/>
            <w:right w:val="none" w:sz="0" w:space="0" w:color="auto"/>
          </w:divBdr>
        </w:div>
        <w:div w:id="386490938">
          <w:marLeft w:val="640"/>
          <w:marRight w:val="0"/>
          <w:marTop w:val="0"/>
          <w:marBottom w:val="0"/>
          <w:divBdr>
            <w:top w:val="none" w:sz="0" w:space="0" w:color="auto"/>
            <w:left w:val="none" w:sz="0" w:space="0" w:color="auto"/>
            <w:bottom w:val="none" w:sz="0" w:space="0" w:color="auto"/>
            <w:right w:val="none" w:sz="0" w:space="0" w:color="auto"/>
          </w:divBdr>
        </w:div>
        <w:div w:id="47848737">
          <w:marLeft w:val="640"/>
          <w:marRight w:val="0"/>
          <w:marTop w:val="0"/>
          <w:marBottom w:val="0"/>
          <w:divBdr>
            <w:top w:val="none" w:sz="0" w:space="0" w:color="auto"/>
            <w:left w:val="none" w:sz="0" w:space="0" w:color="auto"/>
            <w:bottom w:val="none" w:sz="0" w:space="0" w:color="auto"/>
            <w:right w:val="none" w:sz="0" w:space="0" w:color="auto"/>
          </w:divBdr>
        </w:div>
        <w:div w:id="43409896">
          <w:marLeft w:val="640"/>
          <w:marRight w:val="0"/>
          <w:marTop w:val="0"/>
          <w:marBottom w:val="0"/>
          <w:divBdr>
            <w:top w:val="none" w:sz="0" w:space="0" w:color="auto"/>
            <w:left w:val="none" w:sz="0" w:space="0" w:color="auto"/>
            <w:bottom w:val="none" w:sz="0" w:space="0" w:color="auto"/>
            <w:right w:val="none" w:sz="0" w:space="0" w:color="auto"/>
          </w:divBdr>
        </w:div>
        <w:div w:id="448403704">
          <w:marLeft w:val="640"/>
          <w:marRight w:val="0"/>
          <w:marTop w:val="0"/>
          <w:marBottom w:val="0"/>
          <w:divBdr>
            <w:top w:val="none" w:sz="0" w:space="0" w:color="auto"/>
            <w:left w:val="none" w:sz="0" w:space="0" w:color="auto"/>
            <w:bottom w:val="none" w:sz="0" w:space="0" w:color="auto"/>
            <w:right w:val="none" w:sz="0" w:space="0" w:color="auto"/>
          </w:divBdr>
        </w:div>
        <w:div w:id="1836653749">
          <w:marLeft w:val="640"/>
          <w:marRight w:val="0"/>
          <w:marTop w:val="0"/>
          <w:marBottom w:val="0"/>
          <w:divBdr>
            <w:top w:val="none" w:sz="0" w:space="0" w:color="auto"/>
            <w:left w:val="none" w:sz="0" w:space="0" w:color="auto"/>
            <w:bottom w:val="none" w:sz="0" w:space="0" w:color="auto"/>
            <w:right w:val="none" w:sz="0" w:space="0" w:color="auto"/>
          </w:divBdr>
        </w:div>
        <w:div w:id="1403139690">
          <w:marLeft w:val="640"/>
          <w:marRight w:val="0"/>
          <w:marTop w:val="0"/>
          <w:marBottom w:val="0"/>
          <w:divBdr>
            <w:top w:val="none" w:sz="0" w:space="0" w:color="auto"/>
            <w:left w:val="none" w:sz="0" w:space="0" w:color="auto"/>
            <w:bottom w:val="none" w:sz="0" w:space="0" w:color="auto"/>
            <w:right w:val="none" w:sz="0" w:space="0" w:color="auto"/>
          </w:divBdr>
        </w:div>
        <w:div w:id="301623544">
          <w:marLeft w:val="640"/>
          <w:marRight w:val="0"/>
          <w:marTop w:val="0"/>
          <w:marBottom w:val="0"/>
          <w:divBdr>
            <w:top w:val="none" w:sz="0" w:space="0" w:color="auto"/>
            <w:left w:val="none" w:sz="0" w:space="0" w:color="auto"/>
            <w:bottom w:val="none" w:sz="0" w:space="0" w:color="auto"/>
            <w:right w:val="none" w:sz="0" w:space="0" w:color="auto"/>
          </w:divBdr>
        </w:div>
        <w:div w:id="436365182">
          <w:marLeft w:val="640"/>
          <w:marRight w:val="0"/>
          <w:marTop w:val="0"/>
          <w:marBottom w:val="0"/>
          <w:divBdr>
            <w:top w:val="none" w:sz="0" w:space="0" w:color="auto"/>
            <w:left w:val="none" w:sz="0" w:space="0" w:color="auto"/>
            <w:bottom w:val="none" w:sz="0" w:space="0" w:color="auto"/>
            <w:right w:val="none" w:sz="0" w:space="0" w:color="auto"/>
          </w:divBdr>
        </w:div>
        <w:div w:id="104886175">
          <w:marLeft w:val="640"/>
          <w:marRight w:val="0"/>
          <w:marTop w:val="0"/>
          <w:marBottom w:val="0"/>
          <w:divBdr>
            <w:top w:val="none" w:sz="0" w:space="0" w:color="auto"/>
            <w:left w:val="none" w:sz="0" w:space="0" w:color="auto"/>
            <w:bottom w:val="none" w:sz="0" w:space="0" w:color="auto"/>
            <w:right w:val="none" w:sz="0" w:space="0" w:color="auto"/>
          </w:divBdr>
        </w:div>
        <w:div w:id="1358970804">
          <w:marLeft w:val="640"/>
          <w:marRight w:val="0"/>
          <w:marTop w:val="0"/>
          <w:marBottom w:val="0"/>
          <w:divBdr>
            <w:top w:val="none" w:sz="0" w:space="0" w:color="auto"/>
            <w:left w:val="none" w:sz="0" w:space="0" w:color="auto"/>
            <w:bottom w:val="none" w:sz="0" w:space="0" w:color="auto"/>
            <w:right w:val="none" w:sz="0" w:space="0" w:color="auto"/>
          </w:divBdr>
        </w:div>
        <w:div w:id="139268308">
          <w:marLeft w:val="640"/>
          <w:marRight w:val="0"/>
          <w:marTop w:val="0"/>
          <w:marBottom w:val="0"/>
          <w:divBdr>
            <w:top w:val="none" w:sz="0" w:space="0" w:color="auto"/>
            <w:left w:val="none" w:sz="0" w:space="0" w:color="auto"/>
            <w:bottom w:val="none" w:sz="0" w:space="0" w:color="auto"/>
            <w:right w:val="none" w:sz="0" w:space="0" w:color="auto"/>
          </w:divBdr>
        </w:div>
      </w:divsChild>
    </w:div>
    <w:div w:id="273096362">
      <w:bodyDiv w:val="1"/>
      <w:marLeft w:val="0"/>
      <w:marRight w:val="0"/>
      <w:marTop w:val="0"/>
      <w:marBottom w:val="0"/>
      <w:divBdr>
        <w:top w:val="none" w:sz="0" w:space="0" w:color="auto"/>
        <w:left w:val="none" w:sz="0" w:space="0" w:color="auto"/>
        <w:bottom w:val="none" w:sz="0" w:space="0" w:color="auto"/>
        <w:right w:val="none" w:sz="0" w:space="0" w:color="auto"/>
      </w:divBdr>
    </w:div>
    <w:div w:id="274993322">
      <w:bodyDiv w:val="1"/>
      <w:marLeft w:val="0"/>
      <w:marRight w:val="0"/>
      <w:marTop w:val="0"/>
      <w:marBottom w:val="0"/>
      <w:divBdr>
        <w:top w:val="none" w:sz="0" w:space="0" w:color="auto"/>
        <w:left w:val="none" w:sz="0" w:space="0" w:color="auto"/>
        <w:bottom w:val="none" w:sz="0" w:space="0" w:color="auto"/>
        <w:right w:val="none" w:sz="0" w:space="0" w:color="auto"/>
      </w:divBdr>
      <w:divsChild>
        <w:div w:id="867833667">
          <w:marLeft w:val="640"/>
          <w:marRight w:val="0"/>
          <w:marTop w:val="0"/>
          <w:marBottom w:val="0"/>
          <w:divBdr>
            <w:top w:val="none" w:sz="0" w:space="0" w:color="auto"/>
            <w:left w:val="none" w:sz="0" w:space="0" w:color="auto"/>
            <w:bottom w:val="none" w:sz="0" w:space="0" w:color="auto"/>
            <w:right w:val="none" w:sz="0" w:space="0" w:color="auto"/>
          </w:divBdr>
        </w:div>
        <w:div w:id="2137746932">
          <w:marLeft w:val="640"/>
          <w:marRight w:val="0"/>
          <w:marTop w:val="0"/>
          <w:marBottom w:val="0"/>
          <w:divBdr>
            <w:top w:val="none" w:sz="0" w:space="0" w:color="auto"/>
            <w:left w:val="none" w:sz="0" w:space="0" w:color="auto"/>
            <w:bottom w:val="none" w:sz="0" w:space="0" w:color="auto"/>
            <w:right w:val="none" w:sz="0" w:space="0" w:color="auto"/>
          </w:divBdr>
        </w:div>
        <w:div w:id="1235822588">
          <w:marLeft w:val="640"/>
          <w:marRight w:val="0"/>
          <w:marTop w:val="0"/>
          <w:marBottom w:val="0"/>
          <w:divBdr>
            <w:top w:val="none" w:sz="0" w:space="0" w:color="auto"/>
            <w:left w:val="none" w:sz="0" w:space="0" w:color="auto"/>
            <w:bottom w:val="none" w:sz="0" w:space="0" w:color="auto"/>
            <w:right w:val="none" w:sz="0" w:space="0" w:color="auto"/>
          </w:divBdr>
        </w:div>
        <w:div w:id="21563692">
          <w:marLeft w:val="640"/>
          <w:marRight w:val="0"/>
          <w:marTop w:val="0"/>
          <w:marBottom w:val="0"/>
          <w:divBdr>
            <w:top w:val="none" w:sz="0" w:space="0" w:color="auto"/>
            <w:left w:val="none" w:sz="0" w:space="0" w:color="auto"/>
            <w:bottom w:val="none" w:sz="0" w:space="0" w:color="auto"/>
            <w:right w:val="none" w:sz="0" w:space="0" w:color="auto"/>
          </w:divBdr>
        </w:div>
        <w:div w:id="1492019177">
          <w:marLeft w:val="640"/>
          <w:marRight w:val="0"/>
          <w:marTop w:val="0"/>
          <w:marBottom w:val="0"/>
          <w:divBdr>
            <w:top w:val="none" w:sz="0" w:space="0" w:color="auto"/>
            <w:left w:val="none" w:sz="0" w:space="0" w:color="auto"/>
            <w:bottom w:val="none" w:sz="0" w:space="0" w:color="auto"/>
            <w:right w:val="none" w:sz="0" w:space="0" w:color="auto"/>
          </w:divBdr>
        </w:div>
        <w:div w:id="210387146">
          <w:marLeft w:val="640"/>
          <w:marRight w:val="0"/>
          <w:marTop w:val="0"/>
          <w:marBottom w:val="0"/>
          <w:divBdr>
            <w:top w:val="none" w:sz="0" w:space="0" w:color="auto"/>
            <w:left w:val="none" w:sz="0" w:space="0" w:color="auto"/>
            <w:bottom w:val="none" w:sz="0" w:space="0" w:color="auto"/>
            <w:right w:val="none" w:sz="0" w:space="0" w:color="auto"/>
          </w:divBdr>
        </w:div>
        <w:div w:id="287517416">
          <w:marLeft w:val="640"/>
          <w:marRight w:val="0"/>
          <w:marTop w:val="0"/>
          <w:marBottom w:val="0"/>
          <w:divBdr>
            <w:top w:val="none" w:sz="0" w:space="0" w:color="auto"/>
            <w:left w:val="none" w:sz="0" w:space="0" w:color="auto"/>
            <w:bottom w:val="none" w:sz="0" w:space="0" w:color="auto"/>
            <w:right w:val="none" w:sz="0" w:space="0" w:color="auto"/>
          </w:divBdr>
        </w:div>
        <w:div w:id="468790251">
          <w:marLeft w:val="640"/>
          <w:marRight w:val="0"/>
          <w:marTop w:val="0"/>
          <w:marBottom w:val="0"/>
          <w:divBdr>
            <w:top w:val="none" w:sz="0" w:space="0" w:color="auto"/>
            <w:left w:val="none" w:sz="0" w:space="0" w:color="auto"/>
            <w:bottom w:val="none" w:sz="0" w:space="0" w:color="auto"/>
            <w:right w:val="none" w:sz="0" w:space="0" w:color="auto"/>
          </w:divBdr>
        </w:div>
        <w:div w:id="1566574492">
          <w:marLeft w:val="640"/>
          <w:marRight w:val="0"/>
          <w:marTop w:val="0"/>
          <w:marBottom w:val="0"/>
          <w:divBdr>
            <w:top w:val="none" w:sz="0" w:space="0" w:color="auto"/>
            <w:left w:val="none" w:sz="0" w:space="0" w:color="auto"/>
            <w:bottom w:val="none" w:sz="0" w:space="0" w:color="auto"/>
            <w:right w:val="none" w:sz="0" w:space="0" w:color="auto"/>
          </w:divBdr>
        </w:div>
        <w:div w:id="39210377">
          <w:marLeft w:val="640"/>
          <w:marRight w:val="0"/>
          <w:marTop w:val="0"/>
          <w:marBottom w:val="0"/>
          <w:divBdr>
            <w:top w:val="none" w:sz="0" w:space="0" w:color="auto"/>
            <w:left w:val="none" w:sz="0" w:space="0" w:color="auto"/>
            <w:bottom w:val="none" w:sz="0" w:space="0" w:color="auto"/>
            <w:right w:val="none" w:sz="0" w:space="0" w:color="auto"/>
          </w:divBdr>
        </w:div>
        <w:div w:id="514925807">
          <w:marLeft w:val="640"/>
          <w:marRight w:val="0"/>
          <w:marTop w:val="0"/>
          <w:marBottom w:val="0"/>
          <w:divBdr>
            <w:top w:val="none" w:sz="0" w:space="0" w:color="auto"/>
            <w:left w:val="none" w:sz="0" w:space="0" w:color="auto"/>
            <w:bottom w:val="none" w:sz="0" w:space="0" w:color="auto"/>
            <w:right w:val="none" w:sz="0" w:space="0" w:color="auto"/>
          </w:divBdr>
        </w:div>
        <w:div w:id="1913847893">
          <w:marLeft w:val="640"/>
          <w:marRight w:val="0"/>
          <w:marTop w:val="0"/>
          <w:marBottom w:val="0"/>
          <w:divBdr>
            <w:top w:val="none" w:sz="0" w:space="0" w:color="auto"/>
            <w:left w:val="none" w:sz="0" w:space="0" w:color="auto"/>
            <w:bottom w:val="none" w:sz="0" w:space="0" w:color="auto"/>
            <w:right w:val="none" w:sz="0" w:space="0" w:color="auto"/>
          </w:divBdr>
        </w:div>
        <w:div w:id="1319187683">
          <w:marLeft w:val="640"/>
          <w:marRight w:val="0"/>
          <w:marTop w:val="0"/>
          <w:marBottom w:val="0"/>
          <w:divBdr>
            <w:top w:val="none" w:sz="0" w:space="0" w:color="auto"/>
            <w:left w:val="none" w:sz="0" w:space="0" w:color="auto"/>
            <w:bottom w:val="none" w:sz="0" w:space="0" w:color="auto"/>
            <w:right w:val="none" w:sz="0" w:space="0" w:color="auto"/>
          </w:divBdr>
        </w:div>
        <w:div w:id="134497578">
          <w:marLeft w:val="640"/>
          <w:marRight w:val="0"/>
          <w:marTop w:val="0"/>
          <w:marBottom w:val="0"/>
          <w:divBdr>
            <w:top w:val="none" w:sz="0" w:space="0" w:color="auto"/>
            <w:left w:val="none" w:sz="0" w:space="0" w:color="auto"/>
            <w:bottom w:val="none" w:sz="0" w:space="0" w:color="auto"/>
            <w:right w:val="none" w:sz="0" w:space="0" w:color="auto"/>
          </w:divBdr>
        </w:div>
        <w:div w:id="1800145282">
          <w:marLeft w:val="640"/>
          <w:marRight w:val="0"/>
          <w:marTop w:val="0"/>
          <w:marBottom w:val="0"/>
          <w:divBdr>
            <w:top w:val="none" w:sz="0" w:space="0" w:color="auto"/>
            <w:left w:val="none" w:sz="0" w:space="0" w:color="auto"/>
            <w:bottom w:val="none" w:sz="0" w:space="0" w:color="auto"/>
            <w:right w:val="none" w:sz="0" w:space="0" w:color="auto"/>
          </w:divBdr>
        </w:div>
        <w:div w:id="936593732">
          <w:marLeft w:val="640"/>
          <w:marRight w:val="0"/>
          <w:marTop w:val="0"/>
          <w:marBottom w:val="0"/>
          <w:divBdr>
            <w:top w:val="none" w:sz="0" w:space="0" w:color="auto"/>
            <w:left w:val="none" w:sz="0" w:space="0" w:color="auto"/>
            <w:bottom w:val="none" w:sz="0" w:space="0" w:color="auto"/>
            <w:right w:val="none" w:sz="0" w:space="0" w:color="auto"/>
          </w:divBdr>
        </w:div>
        <w:div w:id="1561481684">
          <w:marLeft w:val="640"/>
          <w:marRight w:val="0"/>
          <w:marTop w:val="0"/>
          <w:marBottom w:val="0"/>
          <w:divBdr>
            <w:top w:val="none" w:sz="0" w:space="0" w:color="auto"/>
            <w:left w:val="none" w:sz="0" w:space="0" w:color="auto"/>
            <w:bottom w:val="none" w:sz="0" w:space="0" w:color="auto"/>
            <w:right w:val="none" w:sz="0" w:space="0" w:color="auto"/>
          </w:divBdr>
        </w:div>
        <w:div w:id="1379402843">
          <w:marLeft w:val="640"/>
          <w:marRight w:val="0"/>
          <w:marTop w:val="0"/>
          <w:marBottom w:val="0"/>
          <w:divBdr>
            <w:top w:val="none" w:sz="0" w:space="0" w:color="auto"/>
            <w:left w:val="none" w:sz="0" w:space="0" w:color="auto"/>
            <w:bottom w:val="none" w:sz="0" w:space="0" w:color="auto"/>
            <w:right w:val="none" w:sz="0" w:space="0" w:color="auto"/>
          </w:divBdr>
        </w:div>
        <w:div w:id="436759548">
          <w:marLeft w:val="640"/>
          <w:marRight w:val="0"/>
          <w:marTop w:val="0"/>
          <w:marBottom w:val="0"/>
          <w:divBdr>
            <w:top w:val="none" w:sz="0" w:space="0" w:color="auto"/>
            <w:left w:val="none" w:sz="0" w:space="0" w:color="auto"/>
            <w:bottom w:val="none" w:sz="0" w:space="0" w:color="auto"/>
            <w:right w:val="none" w:sz="0" w:space="0" w:color="auto"/>
          </w:divBdr>
        </w:div>
        <w:div w:id="1301813167">
          <w:marLeft w:val="640"/>
          <w:marRight w:val="0"/>
          <w:marTop w:val="0"/>
          <w:marBottom w:val="0"/>
          <w:divBdr>
            <w:top w:val="none" w:sz="0" w:space="0" w:color="auto"/>
            <w:left w:val="none" w:sz="0" w:space="0" w:color="auto"/>
            <w:bottom w:val="none" w:sz="0" w:space="0" w:color="auto"/>
            <w:right w:val="none" w:sz="0" w:space="0" w:color="auto"/>
          </w:divBdr>
        </w:div>
        <w:div w:id="441413720">
          <w:marLeft w:val="640"/>
          <w:marRight w:val="0"/>
          <w:marTop w:val="0"/>
          <w:marBottom w:val="0"/>
          <w:divBdr>
            <w:top w:val="none" w:sz="0" w:space="0" w:color="auto"/>
            <w:left w:val="none" w:sz="0" w:space="0" w:color="auto"/>
            <w:bottom w:val="none" w:sz="0" w:space="0" w:color="auto"/>
            <w:right w:val="none" w:sz="0" w:space="0" w:color="auto"/>
          </w:divBdr>
        </w:div>
        <w:div w:id="191656001">
          <w:marLeft w:val="640"/>
          <w:marRight w:val="0"/>
          <w:marTop w:val="0"/>
          <w:marBottom w:val="0"/>
          <w:divBdr>
            <w:top w:val="none" w:sz="0" w:space="0" w:color="auto"/>
            <w:left w:val="none" w:sz="0" w:space="0" w:color="auto"/>
            <w:bottom w:val="none" w:sz="0" w:space="0" w:color="auto"/>
            <w:right w:val="none" w:sz="0" w:space="0" w:color="auto"/>
          </w:divBdr>
        </w:div>
        <w:div w:id="647444829">
          <w:marLeft w:val="640"/>
          <w:marRight w:val="0"/>
          <w:marTop w:val="0"/>
          <w:marBottom w:val="0"/>
          <w:divBdr>
            <w:top w:val="none" w:sz="0" w:space="0" w:color="auto"/>
            <w:left w:val="none" w:sz="0" w:space="0" w:color="auto"/>
            <w:bottom w:val="none" w:sz="0" w:space="0" w:color="auto"/>
            <w:right w:val="none" w:sz="0" w:space="0" w:color="auto"/>
          </w:divBdr>
        </w:div>
        <w:div w:id="912159374">
          <w:marLeft w:val="640"/>
          <w:marRight w:val="0"/>
          <w:marTop w:val="0"/>
          <w:marBottom w:val="0"/>
          <w:divBdr>
            <w:top w:val="none" w:sz="0" w:space="0" w:color="auto"/>
            <w:left w:val="none" w:sz="0" w:space="0" w:color="auto"/>
            <w:bottom w:val="none" w:sz="0" w:space="0" w:color="auto"/>
            <w:right w:val="none" w:sz="0" w:space="0" w:color="auto"/>
          </w:divBdr>
        </w:div>
        <w:div w:id="1581602035">
          <w:marLeft w:val="640"/>
          <w:marRight w:val="0"/>
          <w:marTop w:val="0"/>
          <w:marBottom w:val="0"/>
          <w:divBdr>
            <w:top w:val="none" w:sz="0" w:space="0" w:color="auto"/>
            <w:left w:val="none" w:sz="0" w:space="0" w:color="auto"/>
            <w:bottom w:val="none" w:sz="0" w:space="0" w:color="auto"/>
            <w:right w:val="none" w:sz="0" w:space="0" w:color="auto"/>
          </w:divBdr>
        </w:div>
        <w:div w:id="226040939">
          <w:marLeft w:val="640"/>
          <w:marRight w:val="0"/>
          <w:marTop w:val="0"/>
          <w:marBottom w:val="0"/>
          <w:divBdr>
            <w:top w:val="none" w:sz="0" w:space="0" w:color="auto"/>
            <w:left w:val="none" w:sz="0" w:space="0" w:color="auto"/>
            <w:bottom w:val="none" w:sz="0" w:space="0" w:color="auto"/>
            <w:right w:val="none" w:sz="0" w:space="0" w:color="auto"/>
          </w:divBdr>
        </w:div>
        <w:div w:id="1166281665">
          <w:marLeft w:val="640"/>
          <w:marRight w:val="0"/>
          <w:marTop w:val="0"/>
          <w:marBottom w:val="0"/>
          <w:divBdr>
            <w:top w:val="none" w:sz="0" w:space="0" w:color="auto"/>
            <w:left w:val="none" w:sz="0" w:space="0" w:color="auto"/>
            <w:bottom w:val="none" w:sz="0" w:space="0" w:color="auto"/>
            <w:right w:val="none" w:sz="0" w:space="0" w:color="auto"/>
          </w:divBdr>
        </w:div>
        <w:div w:id="1910341350">
          <w:marLeft w:val="640"/>
          <w:marRight w:val="0"/>
          <w:marTop w:val="0"/>
          <w:marBottom w:val="0"/>
          <w:divBdr>
            <w:top w:val="none" w:sz="0" w:space="0" w:color="auto"/>
            <w:left w:val="none" w:sz="0" w:space="0" w:color="auto"/>
            <w:bottom w:val="none" w:sz="0" w:space="0" w:color="auto"/>
            <w:right w:val="none" w:sz="0" w:space="0" w:color="auto"/>
          </w:divBdr>
        </w:div>
        <w:div w:id="1930968640">
          <w:marLeft w:val="640"/>
          <w:marRight w:val="0"/>
          <w:marTop w:val="0"/>
          <w:marBottom w:val="0"/>
          <w:divBdr>
            <w:top w:val="none" w:sz="0" w:space="0" w:color="auto"/>
            <w:left w:val="none" w:sz="0" w:space="0" w:color="auto"/>
            <w:bottom w:val="none" w:sz="0" w:space="0" w:color="auto"/>
            <w:right w:val="none" w:sz="0" w:space="0" w:color="auto"/>
          </w:divBdr>
        </w:div>
        <w:div w:id="849877576">
          <w:marLeft w:val="640"/>
          <w:marRight w:val="0"/>
          <w:marTop w:val="0"/>
          <w:marBottom w:val="0"/>
          <w:divBdr>
            <w:top w:val="none" w:sz="0" w:space="0" w:color="auto"/>
            <w:left w:val="none" w:sz="0" w:space="0" w:color="auto"/>
            <w:bottom w:val="none" w:sz="0" w:space="0" w:color="auto"/>
            <w:right w:val="none" w:sz="0" w:space="0" w:color="auto"/>
          </w:divBdr>
        </w:div>
        <w:div w:id="1538660637">
          <w:marLeft w:val="640"/>
          <w:marRight w:val="0"/>
          <w:marTop w:val="0"/>
          <w:marBottom w:val="0"/>
          <w:divBdr>
            <w:top w:val="none" w:sz="0" w:space="0" w:color="auto"/>
            <w:left w:val="none" w:sz="0" w:space="0" w:color="auto"/>
            <w:bottom w:val="none" w:sz="0" w:space="0" w:color="auto"/>
            <w:right w:val="none" w:sz="0" w:space="0" w:color="auto"/>
          </w:divBdr>
        </w:div>
        <w:div w:id="2097171460">
          <w:marLeft w:val="640"/>
          <w:marRight w:val="0"/>
          <w:marTop w:val="0"/>
          <w:marBottom w:val="0"/>
          <w:divBdr>
            <w:top w:val="none" w:sz="0" w:space="0" w:color="auto"/>
            <w:left w:val="none" w:sz="0" w:space="0" w:color="auto"/>
            <w:bottom w:val="none" w:sz="0" w:space="0" w:color="auto"/>
            <w:right w:val="none" w:sz="0" w:space="0" w:color="auto"/>
          </w:divBdr>
        </w:div>
        <w:div w:id="1625501451">
          <w:marLeft w:val="640"/>
          <w:marRight w:val="0"/>
          <w:marTop w:val="0"/>
          <w:marBottom w:val="0"/>
          <w:divBdr>
            <w:top w:val="none" w:sz="0" w:space="0" w:color="auto"/>
            <w:left w:val="none" w:sz="0" w:space="0" w:color="auto"/>
            <w:bottom w:val="none" w:sz="0" w:space="0" w:color="auto"/>
            <w:right w:val="none" w:sz="0" w:space="0" w:color="auto"/>
          </w:divBdr>
        </w:div>
        <w:div w:id="1506672772">
          <w:marLeft w:val="640"/>
          <w:marRight w:val="0"/>
          <w:marTop w:val="0"/>
          <w:marBottom w:val="0"/>
          <w:divBdr>
            <w:top w:val="none" w:sz="0" w:space="0" w:color="auto"/>
            <w:left w:val="none" w:sz="0" w:space="0" w:color="auto"/>
            <w:bottom w:val="none" w:sz="0" w:space="0" w:color="auto"/>
            <w:right w:val="none" w:sz="0" w:space="0" w:color="auto"/>
          </w:divBdr>
        </w:div>
        <w:div w:id="1347488319">
          <w:marLeft w:val="640"/>
          <w:marRight w:val="0"/>
          <w:marTop w:val="0"/>
          <w:marBottom w:val="0"/>
          <w:divBdr>
            <w:top w:val="none" w:sz="0" w:space="0" w:color="auto"/>
            <w:left w:val="none" w:sz="0" w:space="0" w:color="auto"/>
            <w:bottom w:val="none" w:sz="0" w:space="0" w:color="auto"/>
            <w:right w:val="none" w:sz="0" w:space="0" w:color="auto"/>
          </w:divBdr>
        </w:div>
        <w:div w:id="182132278">
          <w:marLeft w:val="640"/>
          <w:marRight w:val="0"/>
          <w:marTop w:val="0"/>
          <w:marBottom w:val="0"/>
          <w:divBdr>
            <w:top w:val="none" w:sz="0" w:space="0" w:color="auto"/>
            <w:left w:val="none" w:sz="0" w:space="0" w:color="auto"/>
            <w:bottom w:val="none" w:sz="0" w:space="0" w:color="auto"/>
            <w:right w:val="none" w:sz="0" w:space="0" w:color="auto"/>
          </w:divBdr>
        </w:div>
        <w:div w:id="220748898">
          <w:marLeft w:val="640"/>
          <w:marRight w:val="0"/>
          <w:marTop w:val="0"/>
          <w:marBottom w:val="0"/>
          <w:divBdr>
            <w:top w:val="none" w:sz="0" w:space="0" w:color="auto"/>
            <w:left w:val="none" w:sz="0" w:space="0" w:color="auto"/>
            <w:bottom w:val="none" w:sz="0" w:space="0" w:color="auto"/>
            <w:right w:val="none" w:sz="0" w:space="0" w:color="auto"/>
          </w:divBdr>
        </w:div>
        <w:div w:id="952395075">
          <w:marLeft w:val="640"/>
          <w:marRight w:val="0"/>
          <w:marTop w:val="0"/>
          <w:marBottom w:val="0"/>
          <w:divBdr>
            <w:top w:val="none" w:sz="0" w:space="0" w:color="auto"/>
            <w:left w:val="none" w:sz="0" w:space="0" w:color="auto"/>
            <w:bottom w:val="none" w:sz="0" w:space="0" w:color="auto"/>
            <w:right w:val="none" w:sz="0" w:space="0" w:color="auto"/>
          </w:divBdr>
        </w:div>
        <w:div w:id="1526091621">
          <w:marLeft w:val="640"/>
          <w:marRight w:val="0"/>
          <w:marTop w:val="0"/>
          <w:marBottom w:val="0"/>
          <w:divBdr>
            <w:top w:val="none" w:sz="0" w:space="0" w:color="auto"/>
            <w:left w:val="none" w:sz="0" w:space="0" w:color="auto"/>
            <w:bottom w:val="none" w:sz="0" w:space="0" w:color="auto"/>
            <w:right w:val="none" w:sz="0" w:space="0" w:color="auto"/>
          </w:divBdr>
        </w:div>
        <w:div w:id="7683041">
          <w:marLeft w:val="640"/>
          <w:marRight w:val="0"/>
          <w:marTop w:val="0"/>
          <w:marBottom w:val="0"/>
          <w:divBdr>
            <w:top w:val="none" w:sz="0" w:space="0" w:color="auto"/>
            <w:left w:val="none" w:sz="0" w:space="0" w:color="auto"/>
            <w:bottom w:val="none" w:sz="0" w:space="0" w:color="auto"/>
            <w:right w:val="none" w:sz="0" w:space="0" w:color="auto"/>
          </w:divBdr>
        </w:div>
        <w:div w:id="1402555876">
          <w:marLeft w:val="640"/>
          <w:marRight w:val="0"/>
          <w:marTop w:val="0"/>
          <w:marBottom w:val="0"/>
          <w:divBdr>
            <w:top w:val="none" w:sz="0" w:space="0" w:color="auto"/>
            <w:left w:val="none" w:sz="0" w:space="0" w:color="auto"/>
            <w:bottom w:val="none" w:sz="0" w:space="0" w:color="auto"/>
            <w:right w:val="none" w:sz="0" w:space="0" w:color="auto"/>
          </w:divBdr>
        </w:div>
        <w:div w:id="963998293">
          <w:marLeft w:val="640"/>
          <w:marRight w:val="0"/>
          <w:marTop w:val="0"/>
          <w:marBottom w:val="0"/>
          <w:divBdr>
            <w:top w:val="none" w:sz="0" w:space="0" w:color="auto"/>
            <w:left w:val="none" w:sz="0" w:space="0" w:color="auto"/>
            <w:bottom w:val="none" w:sz="0" w:space="0" w:color="auto"/>
            <w:right w:val="none" w:sz="0" w:space="0" w:color="auto"/>
          </w:divBdr>
        </w:div>
        <w:div w:id="1514488523">
          <w:marLeft w:val="640"/>
          <w:marRight w:val="0"/>
          <w:marTop w:val="0"/>
          <w:marBottom w:val="0"/>
          <w:divBdr>
            <w:top w:val="none" w:sz="0" w:space="0" w:color="auto"/>
            <w:left w:val="none" w:sz="0" w:space="0" w:color="auto"/>
            <w:bottom w:val="none" w:sz="0" w:space="0" w:color="auto"/>
            <w:right w:val="none" w:sz="0" w:space="0" w:color="auto"/>
          </w:divBdr>
        </w:div>
        <w:div w:id="2036076885">
          <w:marLeft w:val="640"/>
          <w:marRight w:val="0"/>
          <w:marTop w:val="0"/>
          <w:marBottom w:val="0"/>
          <w:divBdr>
            <w:top w:val="none" w:sz="0" w:space="0" w:color="auto"/>
            <w:left w:val="none" w:sz="0" w:space="0" w:color="auto"/>
            <w:bottom w:val="none" w:sz="0" w:space="0" w:color="auto"/>
            <w:right w:val="none" w:sz="0" w:space="0" w:color="auto"/>
          </w:divBdr>
        </w:div>
        <w:div w:id="2081948661">
          <w:marLeft w:val="640"/>
          <w:marRight w:val="0"/>
          <w:marTop w:val="0"/>
          <w:marBottom w:val="0"/>
          <w:divBdr>
            <w:top w:val="none" w:sz="0" w:space="0" w:color="auto"/>
            <w:left w:val="none" w:sz="0" w:space="0" w:color="auto"/>
            <w:bottom w:val="none" w:sz="0" w:space="0" w:color="auto"/>
            <w:right w:val="none" w:sz="0" w:space="0" w:color="auto"/>
          </w:divBdr>
        </w:div>
        <w:div w:id="1599295357">
          <w:marLeft w:val="640"/>
          <w:marRight w:val="0"/>
          <w:marTop w:val="0"/>
          <w:marBottom w:val="0"/>
          <w:divBdr>
            <w:top w:val="none" w:sz="0" w:space="0" w:color="auto"/>
            <w:left w:val="none" w:sz="0" w:space="0" w:color="auto"/>
            <w:bottom w:val="none" w:sz="0" w:space="0" w:color="auto"/>
            <w:right w:val="none" w:sz="0" w:space="0" w:color="auto"/>
          </w:divBdr>
        </w:div>
        <w:div w:id="2067995158">
          <w:marLeft w:val="640"/>
          <w:marRight w:val="0"/>
          <w:marTop w:val="0"/>
          <w:marBottom w:val="0"/>
          <w:divBdr>
            <w:top w:val="none" w:sz="0" w:space="0" w:color="auto"/>
            <w:left w:val="none" w:sz="0" w:space="0" w:color="auto"/>
            <w:bottom w:val="none" w:sz="0" w:space="0" w:color="auto"/>
            <w:right w:val="none" w:sz="0" w:space="0" w:color="auto"/>
          </w:divBdr>
        </w:div>
        <w:div w:id="1313826046">
          <w:marLeft w:val="640"/>
          <w:marRight w:val="0"/>
          <w:marTop w:val="0"/>
          <w:marBottom w:val="0"/>
          <w:divBdr>
            <w:top w:val="none" w:sz="0" w:space="0" w:color="auto"/>
            <w:left w:val="none" w:sz="0" w:space="0" w:color="auto"/>
            <w:bottom w:val="none" w:sz="0" w:space="0" w:color="auto"/>
            <w:right w:val="none" w:sz="0" w:space="0" w:color="auto"/>
          </w:divBdr>
        </w:div>
        <w:div w:id="202525366">
          <w:marLeft w:val="640"/>
          <w:marRight w:val="0"/>
          <w:marTop w:val="0"/>
          <w:marBottom w:val="0"/>
          <w:divBdr>
            <w:top w:val="none" w:sz="0" w:space="0" w:color="auto"/>
            <w:left w:val="none" w:sz="0" w:space="0" w:color="auto"/>
            <w:bottom w:val="none" w:sz="0" w:space="0" w:color="auto"/>
            <w:right w:val="none" w:sz="0" w:space="0" w:color="auto"/>
          </w:divBdr>
        </w:div>
        <w:div w:id="1094671643">
          <w:marLeft w:val="640"/>
          <w:marRight w:val="0"/>
          <w:marTop w:val="0"/>
          <w:marBottom w:val="0"/>
          <w:divBdr>
            <w:top w:val="none" w:sz="0" w:space="0" w:color="auto"/>
            <w:left w:val="none" w:sz="0" w:space="0" w:color="auto"/>
            <w:bottom w:val="none" w:sz="0" w:space="0" w:color="auto"/>
            <w:right w:val="none" w:sz="0" w:space="0" w:color="auto"/>
          </w:divBdr>
        </w:div>
        <w:div w:id="1848012510">
          <w:marLeft w:val="640"/>
          <w:marRight w:val="0"/>
          <w:marTop w:val="0"/>
          <w:marBottom w:val="0"/>
          <w:divBdr>
            <w:top w:val="none" w:sz="0" w:space="0" w:color="auto"/>
            <w:left w:val="none" w:sz="0" w:space="0" w:color="auto"/>
            <w:bottom w:val="none" w:sz="0" w:space="0" w:color="auto"/>
            <w:right w:val="none" w:sz="0" w:space="0" w:color="auto"/>
          </w:divBdr>
        </w:div>
        <w:div w:id="1353261553">
          <w:marLeft w:val="640"/>
          <w:marRight w:val="0"/>
          <w:marTop w:val="0"/>
          <w:marBottom w:val="0"/>
          <w:divBdr>
            <w:top w:val="none" w:sz="0" w:space="0" w:color="auto"/>
            <w:left w:val="none" w:sz="0" w:space="0" w:color="auto"/>
            <w:bottom w:val="none" w:sz="0" w:space="0" w:color="auto"/>
            <w:right w:val="none" w:sz="0" w:space="0" w:color="auto"/>
          </w:divBdr>
        </w:div>
        <w:div w:id="609778828">
          <w:marLeft w:val="640"/>
          <w:marRight w:val="0"/>
          <w:marTop w:val="0"/>
          <w:marBottom w:val="0"/>
          <w:divBdr>
            <w:top w:val="none" w:sz="0" w:space="0" w:color="auto"/>
            <w:left w:val="none" w:sz="0" w:space="0" w:color="auto"/>
            <w:bottom w:val="none" w:sz="0" w:space="0" w:color="auto"/>
            <w:right w:val="none" w:sz="0" w:space="0" w:color="auto"/>
          </w:divBdr>
        </w:div>
        <w:div w:id="1120219416">
          <w:marLeft w:val="640"/>
          <w:marRight w:val="0"/>
          <w:marTop w:val="0"/>
          <w:marBottom w:val="0"/>
          <w:divBdr>
            <w:top w:val="none" w:sz="0" w:space="0" w:color="auto"/>
            <w:left w:val="none" w:sz="0" w:space="0" w:color="auto"/>
            <w:bottom w:val="none" w:sz="0" w:space="0" w:color="auto"/>
            <w:right w:val="none" w:sz="0" w:space="0" w:color="auto"/>
          </w:divBdr>
        </w:div>
        <w:div w:id="1776825557">
          <w:marLeft w:val="640"/>
          <w:marRight w:val="0"/>
          <w:marTop w:val="0"/>
          <w:marBottom w:val="0"/>
          <w:divBdr>
            <w:top w:val="none" w:sz="0" w:space="0" w:color="auto"/>
            <w:left w:val="none" w:sz="0" w:space="0" w:color="auto"/>
            <w:bottom w:val="none" w:sz="0" w:space="0" w:color="auto"/>
            <w:right w:val="none" w:sz="0" w:space="0" w:color="auto"/>
          </w:divBdr>
        </w:div>
        <w:div w:id="1982693216">
          <w:marLeft w:val="640"/>
          <w:marRight w:val="0"/>
          <w:marTop w:val="0"/>
          <w:marBottom w:val="0"/>
          <w:divBdr>
            <w:top w:val="none" w:sz="0" w:space="0" w:color="auto"/>
            <w:left w:val="none" w:sz="0" w:space="0" w:color="auto"/>
            <w:bottom w:val="none" w:sz="0" w:space="0" w:color="auto"/>
            <w:right w:val="none" w:sz="0" w:space="0" w:color="auto"/>
          </w:divBdr>
        </w:div>
        <w:div w:id="991058240">
          <w:marLeft w:val="640"/>
          <w:marRight w:val="0"/>
          <w:marTop w:val="0"/>
          <w:marBottom w:val="0"/>
          <w:divBdr>
            <w:top w:val="none" w:sz="0" w:space="0" w:color="auto"/>
            <w:left w:val="none" w:sz="0" w:space="0" w:color="auto"/>
            <w:bottom w:val="none" w:sz="0" w:space="0" w:color="auto"/>
            <w:right w:val="none" w:sz="0" w:space="0" w:color="auto"/>
          </w:divBdr>
        </w:div>
      </w:divsChild>
    </w:div>
    <w:div w:id="275450848">
      <w:bodyDiv w:val="1"/>
      <w:marLeft w:val="0"/>
      <w:marRight w:val="0"/>
      <w:marTop w:val="0"/>
      <w:marBottom w:val="0"/>
      <w:divBdr>
        <w:top w:val="none" w:sz="0" w:space="0" w:color="auto"/>
        <w:left w:val="none" w:sz="0" w:space="0" w:color="auto"/>
        <w:bottom w:val="none" w:sz="0" w:space="0" w:color="auto"/>
        <w:right w:val="none" w:sz="0" w:space="0" w:color="auto"/>
      </w:divBdr>
      <w:divsChild>
        <w:div w:id="1796102072">
          <w:marLeft w:val="480"/>
          <w:marRight w:val="0"/>
          <w:marTop w:val="0"/>
          <w:marBottom w:val="0"/>
          <w:divBdr>
            <w:top w:val="none" w:sz="0" w:space="0" w:color="auto"/>
            <w:left w:val="none" w:sz="0" w:space="0" w:color="auto"/>
            <w:bottom w:val="none" w:sz="0" w:space="0" w:color="auto"/>
            <w:right w:val="none" w:sz="0" w:space="0" w:color="auto"/>
          </w:divBdr>
        </w:div>
        <w:div w:id="1315262415">
          <w:marLeft w:val="480"/>
          <w:marRight w:val="0"/>
          <w:marTop w:val="0"/>
          <w:marBottom w:val="0"/>
          <w:divBdr>
            <w:top w:val="none" w:sz="0" w:space="0" w:color="auto"/>
            <w:left w:val="none" w:sz="0" w:space="0" w:color="auto"/>
            <w:bottom w:val="none" w:sz="0" w:space="0" w:color="auto"/>
            <w:right w:val="none" w:sz="0" w:space="0" w:color="auto"/>
          </w:divBdr>
        </w:div>
        <w:div w:id="1209416096">
          <w:marLeft w:val="480"/>
          <w:marRight w:val="0"/>
          <w:marTop w:val="0"/>
          <w:marBottom w:val="0"/>
          <w:divBdr>
            <w:top w:val="none" w:sz="0" w:space="0" w:color="auto"/>
            <w:left w:val="none" w:sz="0" w:space="0" w:color="auto"/>
            <w:bottom w:val="none" w:sz="0" w:space="0" w:color="auto"/>
            <w:right w:val="none" w:sz="0" w:space="0" w:color="auto"/>
          </w:divBdr>
        </w:div>
        <w:div w:id="1464274076">
          <w:marLeft w:val="480"/>
          <w:marRight w:val="0"/>
          <w:marTop w:val="0"/>
          <w:marBottom w:val="0"/>
          <w:divBdr>
            <w:top w:val="none" w:sz="0" w:space="0" w:color="auto"/>
            <w:left w:val="none" w:sz="0" w:space="0" w:color="auto"/>
            <w:bottom w:val="none" w:sz="0" w:space="0" w:color="auto"/>
            <w:right w:val="none" w:sz="0" w:space="0" w:color="auto"/>
          </w:divBdr>
        </w:div>
        <w:div w:id="1369139167">
          <w:marLeft w:val="480"/>
          <w:marRight w:val="0"/>
          <w:marTop w:val="0"/>
          <w:marBottom w:val="0"/>
          <w:divBdr>
            <w:top w:val="none" w:sz="0" w:space="0" w:color="auto"/>
            <w:left w:val="none" w:sz="0" w:space="0" w:color="auto"/>
            <w:bottom w:val="none" w:sz="0" w:space="0" w:color="auto"/>
            <w:right w:val="none" w:sz="0" w:space="0" w:color="auto"/>
          </w:divBdr>
        </w:div>
        <w:div w:id="1950775872">
          <w:marLeft w:val="480"/>
          <w:marRight w:val="0"/>
          <w:marTop w:val="0"/>
          <w:marBottom w:val="0"/>
          <w:divBdr>
            <w:top w:val="none" w:sz="0" w:space="0" w:color="auto"/>
            <w:left w:val="none" w:sz="0" w:space="0" w:color="auto"/>
            <w:bottom w:val="none" w:sz="0" w:space="0" w:color="auto"/>
            <w:right w:val="none" w:sz="0" w:space="0" w:color="auto"/>
          </w:divBdr>
        </w:div>
        <w:div w:id="114376666">
          <w:marLeft w:val="480"/>
          <w:marRight w:val="0"/>
          <w:marTop w:val="0"/>
          <w:marBottom w:val="0"/>
          <w:divBdr>
            <w:top w:val="none" w:sz="0" w:space="0" w:color="auto"/>
            <w:left w:val="none" w:sz="0" w:space="0" w:color="auto"/>
            <w:bottom w:val="none" w:sz="0" w:space="0" w:color="auto"/>
            <w:right w:val="none" w:sz="0" w:space="0" w:color="auto"/>
          </w:divBdr>
        </w:div>
        <w:div w:id="636103459">
          <w:marLeft w:val="480"/>
          <w:marRight w:val="0"/>
          <w:marTop w:val="0"/>
          <w:marBottom w:val="0"/>
          <w:divBdr>
            <w:top w:val="none" w:sz="0" w:space="0" w:color="auto"/>
            <w:left w:val="none" w:sz="0" w:space="0" w:color="auto"/>
            <w:bottom w:val="none" w:sz="0" w:space="0" w:color="auto"/>
            <w:right w:val="none" w:sz="0" w:space="0" w:color="auto"/>
          </w:divBdr>
        </w:div>
        <w:div w:id="1947880995">
          <w:marLeft w:val="480"/>
          <w:marRight w:val="0"/>
          <w:marTop w:val="0"/>
          <w:marBottom w:val="0"/>
          <w:divBdr>
            <w:top w:val="none" w:sz="0" w:space="0" w:color="auto"/>
            <w:left w:val="none" w:sz="0" w:space="0" w:color="auto"/>
            <w:bottom w:val="none" w:sz="0" w:space="0" w:color="auto"/>
            <w:right w:val="none" w:sz="0" w:space="0" w:color="auto"/>
          </w:divBdr>
        </w:div>
        <w:div w:id="770977356">
          <w:marLeft w:val="480"/>
          <w:marRight w:val="0"/>
          <w:marTop w:val="0"/>
          <w:marBottom w:val="0"/>
          <w:divBdr>
            <w:top w:val="none" w:sz="0" w:space="0" w:color="auto"/>
            <w:left w:val="none" w:sz="0" w:space="0" w:color="auto"/>
            <w:bottom w:val="none" w:sz="0" w:space="0" w:color="auto"/>
            <w:right w:val="none" w:sz="0" w:space="0" w:color="auto"/>
          </w:divBdr>
        </w:div>
        <w:div w:id="627928823">
          <w:marLeft w:val="480"/>
          <w:marRight w:val="0"/>
          <w:marTop w:val="0"/>
          <w:marBottom w:val="0"/>
          <w:divBdr>
            <w:top w:val="none" w:sz="0" w:space="0" w:color="auto"/>
            <w:left w:val="none" w:sz="0" w:space="0" w:color="auto"/>
            <w:bottom w:val="none" w:sz="0" w:space="0" w:color="auto"/>
            <w:right w:val="none" w:sz="0" w:space="0" w:color="auto"/>
          </w:divBdr>
        </w:div>
        <w:div w:id="442267106">
          <w:marLeft w:val="480"/>
          <w:marRight w:val="0"/>
          <w:marTop w:val="0"/>
          <w:marBottom w:val="0"/>
          <w:divBdr>
            <w:top w:val="none" w:sz="0" w:space="0" w:color="auto"/>
            <w:left w:val="none" w:sz="0" w:space="0" w:color="auto"/>
            <w:bottom w:val="none" w:sz="0" w:space="0" w:color="auto"/>
            <w:right w:val="none" w:sz="0" w:space="0" w:color="auto"/>
          </w:divBdr>
        </w:div>
        <w:div w:id="2035576902">
          <w:marLeft w:val="480"/>
          <w:marRight w:val="0"/>
          <w:marTop w:val="0"/>
          <w:marBottom w:val="0"/>
          <w:divBdr>
            <w:top w:val="none" w:sz="0" w:space="0" w:color="auto"/>
            <w:left w:val="none" w:sz="0" w:space="0" w:color="auto"/>
            <w:bottom w:val="none" w:sz="0" w:space="0" w:color="auto"/>
            <w:right w:val="none" w:sz="0" w:space="0" w:color="auto"/>
          </w:divBdr>
        </w:div>
        <w:div w:id="1285040467">
          <w:marLeft w:val="480"/>
          <w:marRight w:val="0"/>
          <w:marTop w:val="0"/>
          <w:marBottom w:val="0"/>
          <w:divBdr>
            <w:top w:val="none" w:sz="0" w:space="0" w:color="auto"/>
            <w:left w:val="none" w:sz="0" w:space="0" w:color="auto"/>
            <w:bottom w:val="none" w:sz="0" w:space="0" w:color="auto"/>
            <w:right w:val="none" w:sz="0" w:space="0" w:color="auto"/>
          </w:divBdr>
        </w:div>
        <w:div w:id="2013028420">
          <w:marLeft w:val="480"/>
          <w:marRight w:val="0"/>
          <w:marTop w:val="0"/>
          <w:marBottom w:val="0"/>
          <w:divBdr>
            <w:top w:val="none" w:sz="0" w:space="0" w:color="auto"/>
            <w:left w:val="none" w:sz="0" w:space="0" w:color="auto"/>
            <w:bottom w:val="none" w:sz="0" w:space="0" w:color="auto"/>
            <w:right w:val="none" w:sz="0" w:space="0" w:color="auto"/>
          </w:divBdr>
        </w:div>
        <w:div w:id="975841184">
          <w:marLeft w:val="480"/>
          <w:marRight w:val="0"/>
          <w:marTop w:val="0"/>
          <w:marBottom w:val="0"/>
          <w:divBdr>
            <w:top w:val="none" w:sz="0" w:space="0" w:color="auto"/>
            <w:left w:val="none" w:sz="0" w:space="0" w:color="auto"/>
            <w:bottom w:val="none" w:sz="0" w:space="0" w:color="auto"/>
            <w:right w:val="none" w:sz="0" w:space="0" w:color="auto"/>
          </w:divBdr>
        </w:div>
        <w:div w:id="1100682881">
          <w:marLeft w:val="480"/>
          <w:marRight w:val="0"/>
          <w:marTop w:val="0"/>
          <w:marBottom w:val="0"/>
          <w:divBdr>
            <w:top w:val="none" w:sz="0" w:space="0" w:color="auto"/>
            <w:left w:val="none" w:sz="0" w:space="0" w:color="auto"/>
            <w:bottom w:val="none" w:sz="0" w:space="0" w:color="auto"/>
            <w:right w:val="none" w:sz="0" w:space="0" w:color="auto"/>
          </w:divBdr>
        </w:div>
        <w:div w:id="1697540646">
          <w:marLeft w:val="480"/>
          <w:marRight w:val="0"/>
          <w:marTop w:val="0"/>
          <w:marBottom w:val="0"/>
          <w:divBdr>
            <w:top w:val="none" w:sz="0" w:space="0" w:color="auto"/>
            <w:left w:val="none" w:sz="0" w:space="0" w:color="auto"/>
            <w:bottom w:val="none" w:sz="0" w:space="0" w:color="auto"/>
            <w:right w:val="none" w:sz="0" w:space="0" w:color="auto"/>
          </w:divBdr>
        </w:div>
        <w:div w:id="1713260628">
          <w:marLeft w:val="480"/>
          <w:marRight w:val="0"/>
          <w:marTop w:val="0"/>
          <w:marBottom w:val="0"/>
          <w:divBdr>
            <w:top w:val="none" w:sz="0" w:space="0" w:color="auto"/>
            <w:left w:val="none" w:sz="0" w:space="0" w:color="auto"/>
            <w:bottom w:val="none" w:sz="0" w:space="0" w:color="auto"/>
            <w:right w:val="none" w:sz="0" w:space="0" w:color="auto"/>
          </w:divBdr>
        </w:div>
        <w:div w:id="1408721202">
          <w:marLeft w:val="480"/>
          <w:marRight w:val="0"/>
          <w:marTop w:val="0"/>
          <w:marBottom w:val="0"/>
          <w:divBdr>
            <w:top w:val="none" w:sz="0" w:space="0" w:color="auto"/>
            <w:left w:val="none" w:sz="0" w:space="0" w:color="auto"/>
            <w:bottom w:val="none" w:sz="0" w:space="0" w:color="auto"/>
            <w:right w:val="none" w:sz="0" w:space="0" w:color="auto"/>
          </w:divBdr>
        </w:div>
        <w:div w:id="1579443034">
          <w:marLeft w:val="480"/>
          <w:marRight w:val="0"/>
          <w:marTop w:val="0"/>
          <w:marBottom w:val="0"/>
          <w:divBdr>
            <w:top w:val="none" w:sz="0" w:space="0" w:color="auto"/>
            <w:left w:val="none" w:sz="0" w:space="0" w:color="auto"/>
            <w:bottom w:val="none" w:sz="0" w:space="0" w:color="auto"/>
            <w:right w:val="none" w:sz="0" w:space="0" w:color="auto"/>
          </w:divBdr>
        </w:div>
        <w:div w:id="449398229">
          <w:marLeft w:val="480"/>
          <w:marRight w:val="0"/>
          <w:marTop w:val="0"/>
          <w:marBottom w:val="0"/>
          <w:divBdr>
            <w:top w:val="none" w:sz="0" w:space="0" w:color="auto"/>
            <w:left w:val="none" w:sz="0" w:space="0" w:color="auto"/>
            <w:bottom w:val="none" w:sz="0" w:space="0" w:color="auto"/>
            <w:right w:val="none" w:sz="0" w:space="0" w:color="auto"/>
          </w:divBdr>
        </w:div>
        <w:div w:id="512889133">
          <w:marLeft w:val="480"/>
          <w:marRight w:val="0"/>
          <w:marTop w:val="0"/>
          <w:marBottom w:val="0"/>
          <w:divBdr>
            <w:top w:val="none" w:sz="0" w:space="0" w:color="auto"/>
            <w:left w:val="none" w:sz="0" w:space="0" w:color="auto"/>
            <w:bottom w:val="none" w:sz="0" w:space="0" w:color="auto"/>
            <w:right w:val="none" w:sz="0" w:space="0" w:color="auto"/>
          </w:divBdr>
        </w:div>
        <w:div w:id="1852599584">
          <w:marLeft w:val="480"/>
          <w:marRight w:val="0"/>
          <w:marTop w:val="0"/>
          <w:marBottom w:val="0"/>
          <w:divBdr>
            <w:top w:val="none" w:sz="0" w:space="0" w:color="auto"/>
            <w:left w:val="none" w:sz="0" w:space="0" w:color="auto"/>
            <w:bottom w:val="none" w:sz="0" w:space="0" w:color="auto"/>
            <w:right w:val="none" w:sz="0" w:space="0" w:color="auto"/>
          </w:divBdr>
        </w:div>
        <w:div w:id="319384397">
          <w:marLeft w:val="480"/>
          <w:marRight w:val="0"/>
          <w:marTop w:val="0"/>
          <w:marBottom w:val="0"/>
          <w:divBdr>
            <w:top w:val="none" w:sz="0" w:space="0" w:color="auto"/>
            <w:left w:val="none" w:sz="0" w:space="0" w:color="auto"/>
            <w:bottom w:val="none" w:sz="0" w:space="0" w:color="auto"/>
            <w:right w:val="none" w:sz="0" w:space="0" w:color="auto"/>
          </w:divBdr>
        </w:div>
        <w:div w:id="300042830">
          <w:marLeft w:val="480"/>
          <w:marRight w:val="0"/>
          <w:marTop w:val="0"/>
          <w:marBottom w:val="0"/>
          <w:divBdr>
            <w:top w:val="none" w:sz="0" w:space="0" w:color="auto"/>
            <w:left w:val="none" w:sz="0" w:space="0" w:color="auto"/>
            <w:bottom w:val="none" w:sz="0" w:space="0" w:color="auto"/>
            <w:right w:val="none" w:sz="0" w:space="0" w:color="auto"/>
          </w:divBdr>
        </w:div>
        <w:div w:id="620259501">
          <w:marLeft w:val="480"/>
          <w:marRight w:val="0"/>
          <w:marTop w:val="0"/>
          <w:marBottom w:val="0"/>
          <w:divBdr>
            <w:top w:val="none" w:sz="0" w:space="0" w:color="auto"/>
            <w:left w:val="none" w:sz="0" w:space="0" w:color="auto"/>
            <w:bottom w:val="none" w:sz="0" w:space="0" w:color="auto"/>
            <w:right w:val="none" w:sz="0" w:space="0" w:color="auto"/>
          </w:divBdr>
        </w:div>
        <w:div w:id="1700160187">
          <w:marLeft w:val="480"/>
          <w:marRight w:val="0"/>
          <w:marTop w:val="0"/>
          <w:marBottom w:val="0"/>
          <w:divBdr>
            <w:top w:val="none" w:sz="0" w:space="0" w:color="auto"/>
            <w:left w:val="none" w:sz="0" w:space="0" w:color="auto"/>
            <w:bottom w:val="none" w:sz="0" w:space="0" w:color="auto"/>
            <w:right w:val="none" w:sz="0" w:space="0" w:color="auto"/>
          </w:divBdr>
        </w:div>
        <w:div w:id="932514600">
          <w:marLeft w:val="480"/>
          <w:marRight w:val="0"/>
          <w:marTop w:val="0"/>
          <w:marBottom w:val="0"/>
          <w:divBdr>
            <w:top w:val="none" w:sz="0" w:space="0" w:color="auto"/>
            <w:left w:val="none" w:sz="0" w:space="0" w:color="auto"/>
            <w:bottom w:val="none" w:sz="0" w:space="0" w:color="auto"/>
            <w:right w:val="none" w:sz="0" w:space="0" w:color="auto"/>
          </w:divBdr>
        </w:div>
        <w:div w:id="1978216384">
          <w:marLeft w:val="480"/>
          <w:marRight w:val="0"/>
          <w:marTop w:val="0"/>
          <w:marBottom w:val="0"/>
          <w:divBdr>
            <w:top w:val="none" w:sz="0" w:space="0" w:color="auto"/>
            <w:left w:val="none" w:sz="0" w:space="0" w:color="auto"/>
            <w:bottom w:val="none" w:sz="0" w:space="0" w:color="auto"/>
            <w:right w:val="none" w:sz="0" w:space="0" w:color="auto"/>
          </w:divBdr>
        </w:div>
        <w:div w:id="1991135299">
          <w:marLeft w:val="480"/>
          <w:marRight w:val="0"/>
          <w:marTop w:val="0"/>
          <w:marBottom w:val="0"/>
          <w:divBdr>
            <w:top w:val="none" w:sz="0" w:space="0" w:color="auto"/>
            <w:left w:val="none" w:sz="0" w:space="0" w:color="auto"/>
            <w:bottom w:val="none" w:sz="0" w:space="0" w:color="auto"/>
            <w:right w:val="none" w:sz="0" w:space="0" w:color="auto"/>
          </w:divBdr>
        </w:div>
        <w:div w:id="1214197713">
          <w:marLeft w:val="480"/>
          <w:marRight w:val="0"/>
          <w:marTop w:val="0"/>
          <w:marBottom w:val="0"/>
          <w:divBdr>
            <w:top w:val="none" w:sz="0" w:space="0" w:color="auto"/>
            <w:left w:val="none" w:sz="0" w:space="0" w:color="auto"/>
            <w:bottom w:val="none" w:sz="0" w:space="0" w:color="auto"/>
            <w:right w:val="none" w:sz="0" w:space="0" w:color="auto"/>
          </w:divBdr>
        </w:div>
        <w:div w:id="212355179">
          <w:marLeft w:val="480"/>
          <w:marRight w:val="0"/>
          <w:marTop w:val="0"/>
          <w:marBottom w:val="0"/>
          <w:divBdr>
            <w:top w:val="none" w:sz="0" w:space="0" w:color="auto"/>
            <w:left w:val="none" w:sz="0" w:space="0" w:color="auto"/>
            <w:bottom w:val="none" w:sz="0" w:space="0" w:color="auto"/>
            <w:right w:val="none" w:sz="0" w:space="0" w:color="auto"/>
          </w:divBdr>
        </w:div>
        <w:div w:id="1046757235">
          <w:marLeft w:val="480"/>
          <w:marRight w:val="0"/>
          <w:marTop w:val="0"/>
          <w:marBottom w:val="0"/>
          <w:divBdr>
            <w:top w:val="none" w:sz="0" w:space="0" w:color="auto"/>
            <w:left w:val="none" w:sz="0" w:space="0" w:color="auto"/>
            <w:bottom w:val="none" w:sz="0" w:space="0" w:color="auto"/>
            <w:right w:val="none" w:sz="0" w:space="0" w:color="auto"/>
          </w:divBdr>
        </w:div>
        <w:div w:id="923688543">
          <w:marLeft w:val="480"/>
          <w:marRight w:val="0"/>
          <w:marTop w:val="0"/>
          <w:marBottom w:val="0"/>
          <w:divBdr>
            <w:top w:val="none" w:sz="0" w:space="0" w:color="auto"/>
            <w:left w:val="none" w:sz="0" w:space="0" w:color="auto"/>
            <w:bottom w:val="none" w:sz="0" w:space="0" w:color="auto"/>
            <w:right w:val="none" w:sz="0" w:space="0" w:color="auto"/>
          </w:divBdr>
        </w:div>
        <w:div w:id="405961127">
          <w:marLeft w:val="480"/>
          <w:marRight w:val="0"/>
          <w:marTop w:val="0"/>
          <w:marBottom w:val="0"/>
          <w:divBdr>
            <w:top w:val="none" w:sz="0" w:space="0" w:color="auto"/>
            <w:left w:val="none" w:sz="0" w:space="0" w:color="auto"/>
            <w:bottom w:val="none" w:sz="0" w:space="0" w:color="auto"/>
            <w:right w:val="none" w:sz="0" w:space="0" w:color="auto"/>
          </w:divBdr>
        </w:div>
        <w:div w:id="675570898">
          <w:marLeft w:val="480"/>
          <w:marRight w:val="0"/>
          <w:marTop w:val="0"/>
          <w:marBottom w:val="0"/>
          <w:divBdr>
            <w:top w:val="none" w:sz="0" w:space="0" w:color="auto"/>
            <w:left w:val="none" w:sz="0" w:space="0" w:color="auto"/>
            <w:bottom w:val="none" w:sz="0" w:space="0" w:color="auto"/>
            <w:right w:val="none" w:sz="0" w:space="0" w:color="auto"/>
          </w:divBdr>
        </w:div>
        <w:div w:id="1685016452">
          <w:marLeft w:val="480"/>
          <w:marRight w:val="0"/>
          <w:marTop w:val="0"/>
          <w:marBottom w:val="0"/>
          <w:divBdr>
            <w:top w:val="none" w:sz="0" w:space="0" w:color="auto"/>
            <w:left w:val="none" w:sz="0" w:space="0" w:color="auto"/>
            <w:bottom w:val="none" w:sz="0" w:space="0" w:color="auto"/>
            <w:right w:val="none" w:sz="0" w:space="0" w:color="auto"/>
          </w:divBdr>
        </w:div>
        <w:div w:id="583220593">
          <w:marLeft w:val="480"/>
          <w:marRight w:val="0"/>
          <w:marTop w:val="0"/>
          <w:marBottom w:val="0"/>
          <w:divBdr>
            <w:top w:val="none" w:sz="0" w:space="0" w:color="auto"/>
            <w:left w:val="none" w:sz="0" w:space="0" w:color="auto"/>
            <w:bottom w:val="none" w:sz="0" w:space="0" w:color="auto"/>
            <w:right w:val="none" w:sz="0" w:space="0" w:color="auto"/>
          </w:divBdr>
        </w:div>
        <w:div w:id="817111678">
          <w:marLeft w:val="480"/>
          <w:marRight w:val="0"/>
          <w:marTop w:val="0"/>
          <w:marBottom w:val="0"/>
          <w:divBdr>
            <w:top w:val="none" w:sz="0" w:space="0" w:color="auto"/>
            <w:left w:val="none" w:sz="0" w:space="0" w:color="auto"/>
            <w:bottom w:val="none" w:sz="0" w:space="0" w:color="auto"/>
            <w:right w:val="none" w:sz="0" w:space="0" w:color="auto"/>
          </w:divBdr>
        </w:div>
        <w:div w:id="1390373695">
          <w:marLeft w:val="480"/>
          <w:marRight w:val="0"/>
          <w:marTop w:val="0"/>
          <w:marBottom w:val="0"/>
          <w:divBdr>
            <w:top w:val="none" w:sz="0" w:space="0" w:color="auto"/>
            <w:left w:val="none" w:sz="0" w:space="0" w:color="auto"/>
            <w:bottom w:val="none" w:sz="0" w:space="0" w:color="auto"/>
            <w:right w:val="none" w:sz="0" w:space="0" w:color="auto"/>
          </w:divBdr>
        </w:div>
        <w:div w:id="111293188">
          <w:marLeft w:val="480"/>
          <w:marRight w:val="0"/>
          <w:marTop w:val="0"/>
          <w:marBottom w:val="0"/>
          <w:divBdr>
            <w:top w:val="none" w:sz="0" w:space="0" w:color="auto"/>
            <w:left w:val="none" w:sz="0" w:space="0" w:color="auto"/>
            <w:bottom w:val="none" w:sz="0" w:space="0" w:color="auto"/>
            <w:right w:val="none" w:sz="0" w:space="0" w:color="auto"/>
          </w:divBdr>
        </w:div>
        <w:div w:id="1063483668">
          <w:marLeft w:val="480"/>
          <w:marRight w:val="0"/>
          <w:marTop w:val="0"/>
          <w:marBottom w:val="0"/>
          <w:divBdr>
            <w:top w:val="none" w:sz="0" w:space="0" w:color="auto"/>
            <w:left w:val="none" w:sz="0" w:space="0" w:color="auto"/>
            <w:bottom w:val="none" w:sz="0" w:space="0" w:color="auto"/>
            <w:right w:val="none" w:sz="0" w:space="0" w:color="auto"/>
          </w:divBdr>
        </w:div>
        <w:div w:id="534316152">
          <w:marLeft w:val="480"/>
          <w:marRight w:val="0"/>
          <w:marTop w:val="0"/>
          <w:marBottom w:val="0"/>
          <w:divBdr>
            <w:top w:val="none" w:sz="0" w:space="0" w:color="auto"/>
            <w:left w:val="none" w:sz="0" w:space="0" w:color="auto"/>
            <w:bottom w:val="none" w:sz="0" w:space="0" w:color="auto"/>
            <w:right w:val="none" w:sz="0" w:space="0" w:color="auto"/>
          </w:divBdr>
        </w:div>
        <w:div w:id="2045861325">
          <w:marLeft w:val="480"/>
          <w:marRight w:val="0"/>
          <w:marTop w:val="0"/>
          <w:marBottom w:val="0"/>
          <w:divBdr>
            <w:top w:val="none" w:sz="0" w:space="0" w:color="auto"/>
            <w:left w:val="none" w:sz="0" w:space="0" w:color="auto"/>
            <w:bottom w:val="none" w:sz="0" w:space="0" w:color="auto"/>
            <w:right w:val="none" w:sz="0" w:space="0" w:color="auto"/>
          </w:divBdr>
        </w:div>
        <w:div w:id="752238278">
          <w:marLeft w:val="480"/>
          <w:marRight w:val="0"/>
          <w:marTop w:val="0"/>
          <w:marBottom w:val="0"/>
          <w:divBdr>
            <w:top w:val="none" w:sz="0" w:space="0" w:color="auto"/>
            <w:left w:val="none" w:sz="0" w:space="0" w:color="auto"/>
            <w:bottom w:val="none" w:sz="0" w:space="0" w:color="auto"/>
            <w:right w:val="none" w:sz="0" w:space="0" w:color="auto"/>
          </w:divBdr>
        </w:div>
        <w:div w:id="1367099305">
          <w:marLeft w:val="480"/>
          <w:marRight w:val="0"/>
          <w:marTop w:val="0"/>
          <w:marBottom w:val="0"/>
          <w:divBdr>
            <w:top w:val="none" w:sz="0" w:space="0" w:color="auto"/>
            <w:left w:val="none" w:sz="0" w:space="0" w:color="auto"/>
            <w:bottom w:val="none" w:sz="0" w:space="0" w:color="auto"/>
            <w:right w:val="none" w:sz="0" w:space="0" w:color="auto"/>
          </w:divBdr>
        </w:div>
        <w:div w:id="722674640">
          <w:marLeft w:val="480"/>
          <w:marRight w:val="0"/>
          <w:marTop w:val="0"/>
          <w:marBottom w:val="0"/>
          <w:divBdr>
            <w:top w:val="none" w:sz="0" w:space="0" w:color="auto"/>
            <w:left w:val="none" w:sz="0" w:space="0" w:color="auto"/>
            <w:bottom w:val="none" w:sz="0" w:space="0" w:color="auto"/>
            <w:right w:val="none" w:sz="0" w:space="0" w:color="auto"/>
          </w:divBdr>
        </w:div>
        <w:div w:id="1812093151">
          <w:marLeft w:val="480"/>
          <w:marRight w:val="0"/>
          <w:marTop w:val="0"/>
          <w:marBottom w:val="0"/>
          <w:divBdr>
            <w:top w:val="none" w:sz="0" w:space="0" w:color="auto"/>
            <w:left w:val="none" w:sz="0" w:space="0" w:color="auto"/>
            <w:bottom w:val="none" w:sz="0" w:space="0" w:color="auto"/>
            <w:right w:val="none" w:sz="0" w:space="0" w:color="auto"/>
          </w:divBdr>
        </w:div>
        <w:div w:id="1976597656">
          <w:marLeft w:val="480"/>
          <w:marRight w:val="0"/>
          <w:marTop w:val="0"/>
          <w:marBottom w:val="0"/>
          <w:divBdr>
            <w:top w:val="none" w:sz="0" w:space="0" w:color="auto"/>
            <w:left w:val="none" w:sz="0" w:space="0" w:color="auto"/>
            <w:bottom w:val="none" w:sz="0" w:space="0" w:color="auto"/>
            <w:right w:val="none" w:sz="0" w:space="0" w:color="auto"/>
          </w:divBdr>
        </w:div>
        <w:div w:id="44453421">
          <w:marLeft w:val="480"/>
          <w:marRight w:val="0"/>
          <w:marTop w:val="0"/>
          <w:marBottom w:val="0"/>
          <w:divBdr>
            <w:top w:val="none" w:sz="0" w:space="0" w:color="auto"/>
            <w:left w:val="none" w:sz="0" w:space="0" w:color="auto"/>
            <w:bottom w:val="none" w:sz="0" w:space="0" w:color="auto"/>
            <w:right w:val="none" w:sz="0" w:space="0" w:color="auto"/>
          </w:divBdr>
        </w:div>
        <w:div w:id="1103378025">
          <w:marLeft w:val="480"/>
          <w:marRight w:val="0"/>
          <w:marTop w:val="0"/>
          <w:marBottom w:val="0"/>
          <w:divBdr>
            <w:top w:val="none" w:sz="0" w:space="0" w:color="auto"/>
            <w:left w:val="none" w:sz="0" w:space="0" w:color="auto"/>
            <w:bottom w:val="none" w:sz="0" w:space="0" w:color="auto"/>
            <w:right w:val="none" w:sz="0" w:space="0" w:color="auto"/>
          </w:divBdr>
        </w:div>
        <w:div w:id="9189865">
          <w:marLeft w:val="480"/>
          <w:marRight w:val="0"/>
          <w:marTop w:val="0"/>
          <w:marBottom w:val="0"/>
          <w:divBdr>
            <w:top w:val="none" w:sz="0" w:space="0" w:color="auto"/>
            <w:left w:val="none" w:sz="0" w:space="0" w:color="auto"/>
            <w:bottom w:val="none" w:sz="0" w:space="0" w:color="auto"/>
            <w:right w:val="none" w:sz="0" w:space="0" w:color="auto"/>
          </w:divBdr>
        </w:div>
        <w:div w:id="824391148">
          <w:marLeft w:val="480"/>
          <w:marRight w:val="0"/>
          <w:marTop w:val="0"/>
          <w:marBottom w:val="0"/>
          <w:divBdr>
            <w:top w:val="none" w:sz="0" w:space="0" w:color="auto"/>
            <w:left w:val="none" w:sz="0" w:space="0" w:color="auto"/>
            <w:bottom w:val="none" w:sz="0" w:space="0" w:color="auto"/>
            <w:right w:val="none" w:sz="0" w:space="0" w:color="auto"/>
          </w:divBdr>
        </w:div>
        <w:div w:id="799765209">
          <w:marLeft w:val="480"/>
          <w:marRight w:val="0"/>
          <w:marTop w:val="0"/>
          <w:marBottom w:val="0"/>
          <w:divBdr>
            <w:top w:val="none" w:sz="0" w:space="0" w:color="auto"/>
            <w:left w:val="none" w:sz="0" w:space="0" w:color="auto"/>
            <w:bottom w:val="none" w:sz="0" w:space="0" w:color="auto"/>
            <w:right w:val="none" w:sz="0" w:space="0" w:color="auto"/>
          </w:divBdr>
        </w:div>
        <w:div w:id="594168666">
          <w:marLeft w:val="480"/>
          <w:marRight w:val="0"/>
          <w:marTop w:val="0"/>
          <w:marBottom w:val="0"/>
          <w:divBdr>
            <w:top w:val="none" w:sz="0" w:space="0" w:color="auto"/>
            <w:left w:val="none" w:sz="0" w:space="0" w:color="auto"/>
            <w:bottom w:val="none" w:sz="0" w:space="0" w:color="auto"/>
            <w:right w:val="none" w:sz="0" w:space="0" w:color="auto"/>
          </w:divBdr>
        </w:div>
        <w:div w:id="1202788054">
          <w:marLeft w:val="480"/>
          <w:marRight w:val="0"/>
          <w:marTop w:val="0"/>
          <w:marBottom w:val="0"/>
          <w:divBdr>
            <w:top w:val="none" w:sz="0" w:space="0" w:color="auto"/>
            <w:left w:val="none" w:sz="0" w:space="0" w:color="auto"/>
            <w:bottom w:val="none" w:sz="0" w:space="0" w:color="auto"/>
            <w:right w:val="none" w:sz="0" w:space="0" w:color="auto"/>
          </w:divBdr>
        </w:div>
      </w:divsChild>
    </w:div>
    <w:div w:id="275912191">
      <w:bodyDiv w:val="1"/>
      <w:marLeft w:val="0"/>
      <w:marRight w:val="0"/>
      <w:marTop w:val="0"/>
      <w:marBottom w:val="0"/>
      <w:divBdr>
        <w:top w:val="none" w:sz="0" w:space="0" w:color="auto"/>
        <w:left w:val="none" w:sz="0" w:space="0" w:color="auto"/>
        <w:bottom w:val="none" w:sz="0" w:space="0" w:color="auto"/>
        <w:right w:val="none" w:sz="0" w:space="0" w:color="auto"/>
      </w:divBdr>
    </w:div>
    <w:div w:id="282006127">
      <w:bodyDiv w:val="1"/>
      <w:marLeft w:val="0"/>
      <w:marRight w:val="0"/>
      <w:marTop w:val="0"/>
      <w:marBottom w:val="0"/>
      <w:divBdr>
        <w:top w:val="none" w:sz="0" w:space="0" w:color="auto"/>
        <w:left w:val="none" w:sz="0" w:space="0" w:color="auto"/>
        <w:bottom w:val="none" w:sz="0" w:space="0" w:color="auto"/>
        <w:right w:val="none" w:sz="0" w:space="0" w:color="auto"/>
      </w:divBdr>
    </w:div>
    <w:div w:id="282077809">
      <w:bodyDiv w:val="1"/>
      <w:marLeft w:val="0"/>
      <w:marRight w:val="0"/>
      <w:marTop w:val="0"/>
      <w:marBottom w:val="0"/>
      <w:divBdr>
        <w:top w:val="none" w:sz="0" w:space="0" w:color="auto"/>
        <w:left w:val="none" w:sz="0" w:space="0" w:color="auto"/>
        <w:bottom w:val="none" w:sz="0" w:space="0" w:color="auto"/>
        <w:right w:val="none" w:sz="0" w:space="0" w:color="auto"/>
      </w:divBdr>
      <w:divsChild>
        <w:div w:id="1425371236">
          <w:marLeft w:val="480"/>
          <w:marRight w:val="0"/>
          <w:marTop w:val="0"/>
          <w:marBottom w:val="0"/>
          <w:divBdr>
            <w:top w:val="none" w:sz="0" w:space="0" w:color="auto"/>
            <w:left w:val="none" w:sz="0" w:space="0" w:color="auto"/>
            <w:bottom w:val="none" w:sz="0" w:space="0" w:color="auto"/>
            <w:right w:val="none" w:sz="0" w:space="0" w:color="auto"/>
          </w:divBdr>
        </w:div>
        <w:div w:id="1616253259">
          <w:marLeft w:val="480"/>
          <w:marRight w:val="0"/>
          <w:marTop w:val="0"/>
          <w:marBottom w:val="0"/>
          <w:divBdr>
            <w:top w:val="none" w:sz="0" w:space="0" w:color="auto"/>
            <w:left w:val="none" w:sz="0" w:space="0" w:color="auto"/>
            <w:bottom w:val="none" w:sz="0" w:space="0" w:color="auto"/>
            <w:right w:val="none" w:sz="0" w:space="0" w:color="auto"/>
          </w:divBdr>
        </w:div>
        <w:div w:id="127363583">
          <w:marLeft w:val="480"/>
          <w:marRight w:val="0"/>
          <w:marTop w:val="0"/>
          <w:marBottom w:val="0"/>
          <w:divBdr>
            <w:top w:val="none" w:sz="0" w:space="0" w:color="auto"/>
            <w:left w:val="none" w:sz="0" w:space="0" w:color="auto"/>
            <w:bottom w:val="none" w:sz="0" w:space="0" w:color="auto"/>
            <w:right w:val="none" w:sz="0" w:space="0" w:color="auto"/>
          </w:divBdr>
        </w:div>
        <w:div w:id="165444069">
          <w:marLeft w:val="480"/>
          <w:marRight w:val="0"/>
          <w:marTop w:val="0"/>
          <w:marBottom w:val="0"/>
          <w:divBdr>
            <w:top w:val="none" w:sz="0" w:space="0" w:color="auto"/>
            <w:left w:val="none" w:sz="0" w:space="0" w:color="auto"/>
            <w:bottom w:val="none" w:sz="0" w:space="0" w:color="auto"/>
            <w:right w:val="none" w:sz="0" w:space="0" w:color="auto"/>
          </w:divBdr>
        </w:div>
        <w:div w:id="1809469220">
          <w:marLeft w:val="480"/>
          <w:marRight w:val="0"/>
          <w:marTop w:val="0"/>
          <w:marBottom w:val="0"/>
          <w:divBdr>
            <w:top w:val="none" w:sz="0" w:space="0" w:color="auto"/>
            <w:left w:val="none" w:sz="0" w:space="0" w:color="auto"/>
            <w:bottom w:val="none" w:sz="0" w:space="0" w:color="auto"/>
            <w:right w:val="none" w:sz="0" w:space="0" w:color="auto"/>
          </w:divBdr>
        </w:div>
        <w:div w:id="890119217">
          <w:marLeft w:val="480"/>
          <w:marRight w:val="0"/>
          <w:marTop w:val="0"/>
          <w:marBottom w:val="0"/>
          <w:divBdr>
            <w:top w:val="none" w:sz="0" w:space="0" w:color="auto"/>
            <w:left w:val="none" w:sz="0" w:space="0" w:color="auto"/>
            <w:bottom w:val="none" w:sz="0" w:space="0" w:color="auto"/>
            <w:right w:val="none" w:sz="0" w:space="0" w:color="auto"/>
          </w:divBdr>
        </w:div>
        <w:div w:id="166555167">
          <w:marLeft w:val="480"/>
          <w:marRight w:val="0"/>
          <w:marTop w:val="0"/>
          <w:marBottom w:val="0"/>
          <w:divBdr>
            <w:top w:val="none" w:sz="0" w:space="0" w:color="auto"/>
            <w:left w:val="none" w:sz="0" w:space="0" w:color="auto"/>
            <w:bottom w:val="none" w:sz="0" w:space="0" w:color="auto"/>
            <w:right w:val="none" w:sz="0" w:space="0" w:color="auto"/>
          </w:divBdr>
        </w:div>
        <w:div w:id="947157169">
          <w:marLeft w:val="480"/>
          <w:marRight w:val="0"/>
          <w:marTop w:val="0"/>
          <w:marBottom w:val="0"/>
          <w:divBdr>
            <w:top w:val="none" w:sz="0" w:space="0" w:color="auto"/>
            <w:left w:val="none" w:sz="0" w:space="0" w:color="auto"/>
            <w:bottom w:val="none" w:sz="0" w:space="0" w:color="auto"/>
            <w:right w:val="none" w:sz="0" w:space="0" w:color="auto"/>
          </w:divBdr>
        </w:div>
        <w:div w:id="1071926838">
          <w:marLeft w:val="480"/>
          <w:marRight w:val="0"/>
          <w:marTop w:val="0"/>
          <w:marBottom w:val="0"/>
          <w:divBdr>
            <w:top w:val="none" w:sz="0" w:space="0" w:color="auto"/>
            <w:left w:val="none" w:sz="0" w:space="0" w:color="auto"/>
            <w:bottom w:val="none" w:sz="0" w:space="0" w:color="auto"/>
            <w:right w:val="none" w:sz="0" w:space="0" w:color="auto"/>
          </w:divBdr>
        </w:div>
        <w:div w:id="2127236805">
          <w:marLeft w:val="480"/>
          <w:marRight w:val="0"/>
          <w:marTop w:val="0"/>
          <w:marBottom w:val="0"/>
          <w:divBdr>
            <w:top w:val="none" w:sz="0" w:space="0" w:color="auto"/>
            <w:left w:val="none" w:sz="0" w:space="0" w:color="auto"/>
            <w:bottom w:val="none" w:sz="0" w:space="0" w:color="auto"/>
            <w:right w:val="none" w:sz="0" w:space="0" w:color="auto"/>
          </w:divBdr>
        </w:div>
        <w:div w:id="649792381">
          <w:marLeft w:val="480"/>
          <w:marRight w:val="0"/>
          <w:marTop w:val="0"/>
          <w:marBottom w:val="0"/>
          <w:divBdr>
            <w:top w:val="none" w:sz="0" w:space="0" w:color="auto"/>
            <w:left w:val="none" w:sz="0" w:space="0" w:color="auto"/>
            <w:bottom w:val="none" w:sz="0" w:space="0" w:color="auto"/>
            <w:right w:val="none" w:sz="0" w:space="0" w:color="auto"/>
          </w:divBdr>
        </w:div>
        <w:div w:id="921110495">
          <w:marLeft w:val="480"/>
          <w:marRight w:val="0"/>
          <w:marTop w:val="0"/>
          <w:marBottom w:val="0"/>
          <w:divBdr>
            <w:top w:val="none" w:sz="0" w:space="0" w:color="auto"/>
            <w:left w:val="none" w:sz="0" w:space="0" w:color="auto"/>
            <w:bottom w:val="none" w:sz="0" w:space="0" w:color="auto"/>
            <w:right w:val="none" w:sz="0" w:space="0" w:color="auto"/>
          </w:divBdr>
        </w:div>
        <w:div w:id="205220377">
          <w:marLeft w:val="480"/>
          <w:marRight w:val="0"/>
          <w:marTop w:val="0"/>
          <w:marBottom w:val="0"/>
          <w:divBdr>
            <w:top w:val="none" w:sz="0" w:space="0" w:color="auto"/>
            <w:left w:val="none" w:sz="0" w:space="0" w:color="auto"/>
            <w:bottom w:val="none" w:sz="0" w:space="0" w:color="auto"/>
            <w:right w:val="none" w:sz="0" w:space="0" w:color="auto"/>
          </w:divBdr>
        </w:div>
        <w:div w:id="1659385743">
          <w:marLeft w:val="480"/>
          <w:marRight w:val="0"/>
          <w:marTop w:val="0"/>
          <w:marBottom w:val="0"/>
          <w:divBdr>
            <w:top w:val="none" w:sz="0" w:space="0" w:color="auto"/>
            <w:left w:val="none" w:sz="0" w:space="0" w:color="auto"/>
            <w:bottom w:val="none" w:sz="0" w:space="0" w:color="auto"/>
            <w:right w:val="none" w:sz="0" w:space="0" w:color="auto"/>
          </w:divBdr>
        </w:div>
        <w:div w:id="1852453138">
          <w:marLeft w:val="480"/>
          <w:marRight w:val="0"/>
          <w:marTop w:val="0"/>
          <w:marBottom w:val="0"/>
          <w:divBdr>
            <w:top w:val="none" w:sz="0" w:space="0" w:color="auto"/>
            <w:left w:val="none" w:sz="0" w:space="0" w:color="auto"/>
            <w:bottom w:val="none" w:sz="0" w:space="0" w:color="auto"/>
            <w:right w:val="none" w:sz="0" w:space="0" w:color="auto"/>
          </w:divBdr>
        </w:div>
        <w:div w:id="411045466">
          <w:marLeft w:val="480"/>
          <w:marRight w:val="0"/>
          <w:marTop w:val="0"/>
          <w:marBottom w:val="0"/>
          <w:divBdr>
            <w:top w:val="none" w:sz="0" w:space="0" w:color="auto"/>
            <w:left w:val="none" w:sz="0" w:space="0" w:color="auto"/>
            <w:bottom w:val="none" w:sz="0" w:space="0" w:color="auto"/>
            <w:right w:val="none" w:sz="0" w:space="0" w:color="auto"/>
          </w:divBdr>
        </w:div>
        <w:div w:id="409935861">
          <w:marLeft w:val="480"/>
          <w:marRight w:val="0"/>
          <w:marTop w:val="0"/>
          <w:marBottom w:val="0"/>
          <w:divBdr>
            <w:top w:val="none" w:sz="0" w:space="0" w:color="auto"/>
            <w:left w:val="none" w:sz="0" w:space="0" w:color="auto"/>
            <w:bottom w:val="none" w:sz="0" w:space="0" w:color="auto"/>
            <w:right w:val="none" w:sz="0" w:space="0" w:color="auto"/>
          </w:divBdr>
        </w:div>
        <w:div w:id="16976484">
          <w:marLeft w:val="480"/>
          <w:marRight w:val="0"/>
          <w:marTop w:val="0"/>
          <w:marBottom w:val="0"/>
          <w:divBdr>
            <w:top w:val="none" w:sz="0" w:space="0" w:color="auto"/>
            <w:left w:val="none" w:sz="0" w:space="0" w:color="auto"/>
            <w:bottom w:val="none" w:sz="0" w:space="0" w:color="auto"/>
            <w:right w:val="none" w:sz="0" w:space="0" w:color="auto"/>
          </w:divBdr>
        </w:div>
        <w:div w:id="826750865">
          <w:marLeft w:val="480"/>
          <w:marRight w:val="0"/>
          <w:marTop w:val="0"/>
          <w:marBottom w:val="0"/>
          <w:divBdr>
            <w:top w:val="none" w:sz="0" w:space="0" w:color="auto"/>
            <w:left w:val="none" w:sz="0" w:space="0" w:color="auto"/>
            <w:bottom w:val="none" w:sz="0" w:space="0" w:color="auto"/>
            <w:right w:val="none" w:sz="0" w:space="0" w:color="auto"/>
          </w:divBdr>
        </w:div>
        <w:div w:id="1132290174">
          <w:marLeft w:val="480"/>
          <w:marRight w:val="0"/>
          <w:marTop w:val="0"/>
          <w:marBottom w:val="0"/>
          <w:divBdr>
            <w:top w:val="none" w:sz="0" w:space="0" w:color="auto"/>
            <w:left w:val="none" w:sz="0" w:space="0" w:color="auto"/>
            <w:bottom w:val="none" w:sz="0" w:space="0" w:color="auto"/>
            <w:right w:val="none" w:sz="0" w:space="0" w:color="auto"/>
          </w:divBdr>
        </w:div>
        <w:div w:id="1414206628">
          <w:marLeft w:val="480"/>
          <w:marRight w:val="0"/>
          <w:marTop w:val="0"/>
          <w:marBottom w:val="0"/>
          <w:divBdr>
            <w:top w:val="none" w:sz="0" w:space="0" w:color="auto"/>
            <w:left w:val="none" w:sz="0" w:space="0" w:color="auto"/>
            <w:bottom w:val="none" w:sz="0" w:space="0" w:color="auto"/>
            <w:right w:val="none" w:sz="0" w:space="0" w:color="auto"/>
          </w:divBdr>
        </w:div>
        <w:div w:id="1698965064">
          <w:marLeft w:val="480"/>
          <w:marRight w:val="0"/>
          <w:marTop w:val="0"/>
          <w:marBottom w:val="0"/>
          <w:divBdr>
            <w:top w:val="none" w:sz="0" w:space="0" w:color="auto"/>
            <w:left w:val="none" w:sz="0" w:space="0" w:color="auto"/>
            <w:bottom w:val="none" w:sz="0" w:space="0" w:color="auto"/>
            <w:right w:val="none" w:sz="0" w:space="0" w:color="auto"/>
          </w:divBdr>
        </w:div>
        <w:div w:id="939216572">
          <w:marLeft w:val="480"/>
          <w:marRight w:val="0"/>
          <w:marTop w:val="0"/>
          <w:marBottom w:val="0"/>
          <w:divBdr>
            <w:top w:val="none" w:sz="0" w:space="0" w:color="auto"/>
            <w:left w:val="none" w:sz="0" w:space="0" w:color="auto"/>
            <w:bottom w:val="none" w:sz="0" w:space="0" w:color="auto"/>
            <w:right w:val="none" w:sz="0" w:space="0" w:color="auto"/>
          </w:divBdr>
        </w:div>
        <w:div w:id="305353342">
          <w:marLeft w:val="480"/>
          <w:marRight w:val="0"/>
          <w:marTop w:val="0"/>
          <w:marBottom w:val="0"/>
          <w:divBdr>
            <w:top w:val="none" w:sz="0" w:space="0" w:color="auto"/>
            <w:left w:val="none" w:sz="0" w:space="0" w:color="auto"/>
            <w:bottom w:val="none" w:sz="0" w:space="0" w:color="auto"/>
            <w:right w:val="none" w:sz="0" w:space="0" w:color="auto"/>
          </w:divBdr>
        </w:div>
        <w:div w:id="1479374647">
          <w:marLeft w:val="480"/>
          <w:marRight w:val="0"/>
          <w:marTop w:val="0"/>
          <w:marBottom w:val="0"/>
          <w:divBdr>
            <w:top w:val="none" w:sz="0" w:space="0" w:color="auto"/>
            <w:left w:val="none" w:sz="0" w:space="0" w:color="auto"/>
            <w:bottom w:val="none" w:sz="0" w:space="0" w:color="auto"/>
            <w:right w:val="none" w:sz="0" w:space="0" w:color="auto"/>
          </w:divBdr>
        </w:div>
        <w:div w:id="361980528">
          <w:marLeft w:val="480"/>
          <w:marRight w:val="0"/>
          <w:marTop w:val="0"/>
          <w:marBottom w:val="0"/>
          <w:divBdr>
            <w:top w:val="none" w:sz="0" w:space="0" w:color="auto"/>
            <w:left w:val="none" w:sz="0" w:space="0" w:color="auto"/>
            <w:bottom w:val="none" w:sz="0" w:space="0" w:color="auto"/>
            <w:right w:val="none" w:sz="0" w:space="0" w:color="auto"/>
          </w:divBdr>
        </w:div>
        <w:div w:id="91366606">
          <w:marLeft w:val="480"/>
          <w:marRight w:val="0"/>
          <w:marTop w:val="0"/>
          <w:marBottom w:val="0"/>
          <w:divBdr>
            <w:top w:val="none" w:sz="0" w:space="0" w:color="auto"/>
            <w:left w:val="none" w:sz="0" w:space="0" w:color="auto"/>
            <w:bottom w:val="none" w:sz="0" w:space="0" w:color="auto"/>
            <w:right w:val="none" w:sz="0" w:space="0" w:color="auto"/>
          </w:divBdr>
        </w:div>
        <w:div w:id="2064521239">
          <w:marLeft w:val="480"/>
          <w:marRight w:val="0"/>
          <w:marTop w:val="0"/>
          <w:marBottom w:val="0"/>
          <w:divBdr>
            <w:top w:val="none" w:sz="0" w:space="0" w:color="auto"/>
            <w:left w:val="none" w:sz="0" w:space="0" w:color="auto"/>
            <w:bottom w:val="none" w:sz="0" w:space="0" w:color="auto"/>
            <w:right w:val="none" w:sz="0" w:space="0" w:color="auto"/>
          </w:divBdr>
        </w:div>
        <w:div w:id="1086460700">
          <w:marLeft w:val="480"/>
          <w:marRight w:val="0"/>
          <w:marTop w:val="0"/>
          <w:marBottom w:val="0"/>
          <w:divBdr>
            <w:top w:val="none" w:sz="0" w:space="0" w:color="auto"/>
            <w:left w:val="none" w:sz="0" w:space="0" w:color="auto"/>
            <w:bottom w:val="none" w:sz="0" w:space="0" w:color="auto"/>
            <w:right w:val="none" w:sz="0" w:space="0" w:color="auto"/>
          </w:divBdr>
        </w:div>
        <w:div w:id="944649905">
          <w:marLeft w:val="480"/>
          <w:marRight w:val="0"/>
          <w:marTop w:val="0"/>
          <w:marBottom w:val="0"/>
          <w:divBdr>
            <w:top w:val="none" w:sz="0" w:space="0" w:color="auto"/>
            <w:left w:val="none" w:sz="0" w:space="0" w:color="auto"/>
            <w:bottom w:val="none" w:sz="0" w:space="0" w:color="auto"/>
            <w:right w:val="none" w:sz="0" w:space="0" w:color="auto"/>
          </w:divBdr>
        </w:div>
        <w:div w:id="1113791050">
          <w:marLeft w:val="480"/>
          <w:marRight w:val="0"/>
          <w:marTop w:val="0"/>
          <w:marBottom w:val="0"/>
          <w:divBdr>
            <w:top w:val="none" w:sz="0" w:space="0" w:color="auto"/>
            <w:left w:val="none" w:sz="0" w:space="0" w:color="auto"/>
            <w:bottom w:val="none" w:sz="0" w:space="0" w:color="auto"/>
            <w:right w:val="none" w:sz="0" w:space="0" w:color="auto"/>
          </w:divBdr>
        </w:div>
        <w:div w:id="691418274">
          <w:marLeft w:val="480"/>
          <w:marRight w:val="0"/>
          <w:marTop w:val="0"/>
          <w:marBottom w:val="0"/>
          <w:divBdr>
            <w:top w:val="none" w:sz="0" w:space="0" w:color="auto"/>
            <w:left w:val="none" w:sz="0" w:space="0" w:color="auto"/>
            <w:bottom w:val="none" w:sz="0" w:space="0" w:color="auto"/>
            <w:right w:val="none" w:sz="0" w:space="0" w:color="auto"/>
          </w:divBdr>
        </w:div>
        <w:div w:id="1166290314">
          <w:marLeft w:val="480"/>
          <w:marRight w:val="0"/>
          <w:marTop w:val="0"/>
          <w:marBottom w:val="0"/>
          <w:divBdr>
            <w:top w:val="none" w:sz="0" w:space="0" w:color="auto"/>
            <w:left w:val="none" w:sz="0" w:space="0" w:color="auto"/>
            <w:bottom w:val="none" w:sz="0" w:space="0" w:color="auto"/>
            <w:right w:val="none" w:sz="0" w:space="0" w:color="auto"/>
          </w:divBdr>
        </w:div>
        <w:div w:id="668604785">
          <w:marLeft w:val="480"/>
          <w:marRight w:val="0"/>
          <w:marTop w:val="0"/>
          <w:marBottom w:val="0"/>
          <w:divBdr>
            <w:top w:val="none" w:sz="0" w:space="0" w:color="auto"/>
            <w:left w:val="none" w:sz="0" w:space="0" w:color="auto"/>
            <w:bottom w:val="none" w:sz="0" w:space="0" w:color="auto"/>
            <w:right w:val="none" w:sz="0" w:space="0" w:color="auto"/>
          </w:divBdr>
        </w:div>
        <w:div w:id="126169939">
          <w:marLeft w:val="480"/>
          <w:marRight w:val="0"/>
          <w:marTop w:val="0"/>
          <w:marBottom w:val="0"/>
          <w:divBdr>
            <w:top w:val="none" w:sz="0" w:space="0" w:color="auto"/>
            <w:left w:val="none" w:sz="0" w:space="0" w:color="auto"/>
            <w:bottom w:val="none" w:sz="0" w:space="0" w:color="auto"/>
            <w:right w:val="none" w:sz="0" w:space="0" w:color="auto"/>
          </w:divBdr>
        </w:div>
        <w:div w:id="179128604">
          <w:marLeft w:val="480"/>
          <w:marRight w:val="0"/>
          <w:marTop w:val="0"/>
          <w:marBottom w:val="0"/>
          <w:divBdr>
            <w:top w:val="none" w:sz="0" w:space="0" w:color="auto"/>
            <w:left w:val="none" w:sz="0" w:space="0" w:color="auto"/>
            <w:bottom w:val="none" w:sz="0" w:space="0" w:color="auto"/>
            <w:right w:val="none" w:sz="0" w:space="0" w:color="auto"/>
          </w:divBdr>
        </w:div>
        <w:div w:id="1187410035">
          <w:marLeft w:val="480"/>
          <w:marRight w:val="0"/>
          <w:marTop w:val="0"/>
          <w:marBottom w:val="0"/>
          <w:divBdr>
            <w:top w:val="none" w:sz="0" w:space="0" w:color="auto"/>
            <w:left w:val="none" w:sz="0" w:space="0" w:color="auto"/>
            <w:bottom w:val="none" w:sz="0" w:space="0" w:color="auto"/>
            <w:right w:val="none" w:sz="0" w:space="0" w:color="auto"/>
          </w:divBdr>
        </w:div>
        <w:div w:id="165754469">
          <w:marLeft w:val="480"/>
          <w:marRight w:val="0"/>
          <w:marTop w:val="0"/>
          <w:marBottom w:val="0"/>
          <w:divBdr>
            <w:top w:val="none" w:sz="0" w:space="0" w:color="auto"/>
            <w:left w:val="none" w:sz="0" w:space="0" w:color="auto"/>
            <w:bottom w:val="none" w:sz="0" w:space="0" w:color="auto"/>
            <w:right w:val="none" w:sz="0" w:space="0" w:color="auto"/>
          </w:divBdr>
        </w:div>
        <w:div w:id="1689602491">
          <w:marLeft w:val="480"/>
          <w:marRight w:val="0"/>
          <w:marTop w:val="0"/>
          <w:marBottom w:val="0"/>
          <w:divBdr>
            <w:top w:val="none" w:sz="0" w:space="0" w:color="auto"/>
            <w:left w:val="none" w:sz="0" w:space="0" w:color="auto"/>
            <w:bottom w:val="none" w:sz="0" w:space="0" w:color="auto"/>
            <w:right w:val="none" w:sz="0" w:space="0" w:color="auto"/>
          </w:divBdr>
        </w:div>
        <w:div w:id="590621265">
          <w:marLeft w:val="480"/>
          <w:marRight w:val="0"/>
          <w:marTop w:val="0"/>
          <w:marBottom w:val="0"/>
          <w:divBdr>
            <w:top w:val="none" w:sz="0" w:space="0" w:color="auto"/>
            <w:left w:val="none" w:sz="0" w:space="0" w:color="auto"/>
            <w:bottom w:val="none" w:sz="0" w:space="0" w:color="auto"/>
            <w:right w:val="none" w:sz="0" w:space="0" w:color="auto"/>
          </w:divBdr>
        </w:div>
        <w:div w:id="2023388021">
          <w:marLeft w:val="480"/>
          <w:marRight w:val="0"/>
          <w:marTop w:val="0"/>
          <w:marBottom w:val="0"/>
          <w:divBdr>
            <w:top w:val="none" w:sz="0" w:space="0" w:color="auto"/>
            <w:left w:val="none" w:sz="0" w:space="0" w:color="auto"/>
            <w:bottom w:val="none" w:sz="0" w:space="0" w:color="auto"/>
            <w:right w:val="none" w:sz="0" w:space="0" w:color="auto"/>
          </w:divBdr>
        </w:div>
        <w:div w:id="183402392">
          <w:marLeft w:val="480"/>
          <w:marRight w:val="0"/>
          <w:marTop w:val="0"/>
          <w:marBottom w:val="0"/>
          <w:divBdr>
            <w:top w:val="none" w:sz="0" w:space="0" w:color="auto"/>
            <w:left w:val="none" w:sz="0" w:space="0" w:color="auto"/>
            <w:bottom w:val="none" w:sz="0" w:space="0" w:color="auto"/>
            <w:right w:val="none" w:sz="0" w:space="0" w:color="auto"/>
          </w:divBdr>
        </w:div>
        <w:div w:id="558513157">
          <w:marLeft w:val="480"/>
          <w:marRight w:val="0"/>
          <w:marTop w:val="0"/>
          <w:marBottom w:val="0"/>
          <w:divBdr>
            <w:top w:val="none" w:sz="0" w:space="0" w:color="auto"/>
            <w:left w:val="none" w:sz="0" w:space="0" w:color="auto"/>
            <w:bottom w:val="none" w:sz="0" w:space="0" w:color="auto"/>
            <w:right w:val="none" w:sz="0" w:space="0" w:color="auto"/>
          </w:divBdr>
        </w:div>
        <w:div w:id="545718818">
          <w:marLeft w:val="480"/>
          <w:marRight w:val="0"/>
          <w:marTop w:val="0"/>
          <w:marBottom w:val="0"/>
          <w:divBdr>
            <w:top w:val="none" w:sz="0" w:space="0" w:color="auto"/>
            <w:left w:val="none" w:sz="0" w:space="0" w:color="auto"/>
            <w:bottom w:val="none" w:sz="0" w:space="0" w:color="auto"/>
            <w:right w:val="none" w:sz="0" w:space="0" w:color="auto"/>
          </w:divBdr>
        </w:div>
        <w:div w:id="1505050378">
          <w:marLeft w:val="480"/>
          <w:marRight w:val="0"/>
          <w:marTop w:val="0"/>
          <w:marBottom w:val="0"/>
          <w:divBdr>
            <w:top w:val="none" w:sz="0" w:space="0" w:color="auto"/>
            <w:left w:val="none" w:sz="0" w:space="0" w:color="auto"/>
            <w:bottom w:val="none" w:sz="0" w:space="0" w:color="auto"/>
            <w:right w:val="none" w:sz="0" w:space="0" w:color="auto"/>
          </w:divBdr>
        </w:div>
        <w:div w:id="1999917371">
          <w:marLeft w:val="480"/>
          <w:marRight w:val="0"/>
          <w:marTop w:val="0"/>
          <w:marBottom w:val="0"/>
          <w:divBdr>
            <w:top w:val="none" w:sz="0" w:space="0" w:color="auto"/>
            <w:left w:val="none" w:sz="0" w:space="0" w:color="auto"/>
            <w:bottom w:val="none" w:sz="0" w:space="0" w:color="auto"/>
            <w:right w:val="none" w:sz="0" w:space="0" w:color="auto"/>
          </w:divBdr>
        </w:div>
        <w:div w:id="1676883744">
          <w:marLeft w:val="480"/>
          <w:marRight w:val="0"/>
          <w:marTop w:val="0"/>
          <w:marBottom w:val="0"/>
          <w:divBdr>
            <w:top w:val="none" w:sz="0" w:space="0" w:color="auto"/>
            <w:left w:val="none" w:sz="0" w:space="0" w:color="auto"/>
            <w:bottom w:val="none" w:sz="0" w:space="0" w:color="auto"/>
            <w:right w:val="none" w:sz="0" w:space="0" w:color="auto"/>
          </w:divBdr>
        </w:div>
        <w:div w:id="1738358410">
          <w:marLeft w:val="480"/>
          <w:marRight w:val="0"/>
          <w:marTop w:val="0"/>
          <w:marBottom w:val="0"/>
          <w:divBdr>
            <w:top w:val="none" w:sz="0" w:space="0" w:color="auto"/>
            <w:left w:val="none" w:sz="0" w:space="0" w:color="auto"/>
            <w:bottom w:val="none" w:sz="0" w:space="0" w:color="auto"/>
            <w:right w:val="none" w:sz="0" w:space="0" w:color="auto"/>
          </w:divBdr>
        </w:div>
        <w:div w:id="1087186948">
          <w:marLeft w:val="480"/>
          <w:marRight w:val="0"/>
          <w:marTop w:val="0"/>
          <w:marBottom w:val="0"/>
          <w:divBdr>
            <w:top w:val="none" w:sz="0" w:space="0" w:color="auto"/>
            <w:left w:val="none" w:sz="0" w:space="0" w:color="auto"/>
            <w:bottom w:val="none" w:sz="0" w:space="0" w:color="auto"/>
            <w:right w:val="none" w:sz="0" w:space="0" w:color="auto"/>
          </w:divBdr>
        </w:div>
        <w:div w:id="1211763874">
          <w:marLeft w:val="480"/>
          <w:marRight w:val="0"/>
          <w:marTop w:val="0"/>
          <w:marBottom w:val="0"/>
          <w:divBdr>
            <w:top w:val="none" w:sz="0" w:space="0" w:color="auto"/>
            <w:left w:val="none" w:sz="0" w:space="0" w:color="auto"/>
            <w:bottom w:val="none" w:sz="0" w:space="0" w:color="auto"/>
            <w:right w:val="none" w:sz="0" w:space="0" w:color="auto"/>
          </w:divBdr>
        </w:div>
        <w:div w:id="1069497222">
          <w:marLeft w:val="480"/>
          <w:marRight w:val="0"/>
          <w:marTop w:val="0"/>
          <w:marBottom w:val="0"/>
          <w:divBdr>
            <w:top w:val="none" w:sz="0" w:space="0" w:color="auto"/>
            <w:left w:val="none" w:sz="0" w:space="0" w:color="auto"/>
            <w:bottom w:val="none" w:sz="0" w:space="0" w:color="auto"/>
            <w:right w:val="none" w:sz="0" w:space="0" w:color="auto"/>
          </w:divBdr>
        </w:div>
        <w:div w:id="251396422">
          <w:marLeft w:val="480"/>
          <w:marRight w:val="0"/>
          <w:marTop w:val="0"/>
          <w:marBottom w:val="0"/>
          <w:divBdr>
            <w:top w:val="none" w:sz="0" w:space="0" w:color="auto"/>
            <w:left w:val="none" w:sz="0" w:space="0" w:color="auto"/>
            <w:bottom w:val="none" w:sz="0" w:space="0" w:color="auto"/>
            <w:right w:val="none" w:sz="0" w:space="0" w:color="auto"/>
          </w:divBdr>
        </w:div>
        <w:div w:id="1507404205">
          <w:marLeft w:val="480"/>
          <w:marRight w:val="0"/>
          <w:marTop w:val="0"/>
          <w:marBottom w:val="0"/>
          <w:divBdr>
            <w:top w:val="none" w:sz="0" w:space="0" w:color="auto"/>
            <w:left w:val="none" w:sz="0" w:space="0" w:color="auto"/>
            <w:bottom w:val="none" w:sz="0" w:space="0" w:color="auto"/>
            <w:right w:val="none" w:sz="0" w:space="0" w:color="auto"/>
          </w:divBdr>
        </w:div>
        <w:div w:id="1459254275">
          <w:marLeft w:val="480"/>
          <w:marRight w:val="0"/>
          <w:marTop w:val="0"/>
          <w:marBottom w:val="0"/>
          <w:divBdr>
            <w:top w:val="none" w:sz="0" w:space="0" w:color="auto"/>
            <w:left w:val="none" w:sz="0" w:space="0" w:color="auto"/>
            <w:bottom w:val="none" w:sz="0" w:space="0" w:color="auto"/>
            <w:right w:val="none" w:sz="0" w:space="0" w:color="auto"/>
          </w:divBdr>
        </w:div>
        <w:div w:id="1097023146">
          <w:marLeft w:val="480"/>
          <w:marRight w:val="0"/>
          <w:marTop w:val="0"/>
          <w:marBottom w:val="0"/>
          <w:divBdr>
            <w:top w:val="none" w:sz="0" w:space="0" w:color="auto"/>
            <w:left w:val="none" w:sz="0" w:space="0" w:color="auto"/>
            <w:bottom w:val="none" w:sz="0" w:space="0" w:color="auto"/>
            <w:right w:val="none" w:sz="0" w:space="0" w:color="auto"/>
          </w:divBdr>
        </w:div>
      </w:divsChild>
    </w:div>
    <w:div w:id="283394286">
      <w:bodyDiv w:val="1"/>
      <w:marLeft w:val="0"/>
      <w:marRight w:val="0"/>
      <w:marTop w:val="0"/>
      <w:marBottom w:val="0"/>
      <w:divBdr>
        <w:top w:val="none" w:sz="0" w:space="0" w:color="auto"/>
        <w:left w:val="none" w:sz="0" w:space="0" w:color="auto"/>
        <w:bottom w:val="none" w:sz="0" w:space="0" w:color="auto"/>
        <w:right w:val="none" w:sz="0" w:space="0" w:color="auto"/>
      </w:divBdr>
      <w:divsChild>
        <w:div w:id="500197844">
          <w:marLeft w:val="640"/>
          <w:marRight w:val="0"/>
          <w:marTop w:val="0"/>
          <w:marBottom w:val="0"/>
          <w:divBdr>
            <w:top w:val="none" w:sz="0" w:space="0" w:color="auto"/>
            <w:left w:val="none" w:sz="0" w:space="0" w:color="auto"/>
            <w:bottom w:val="none" w:sz="0" w:space="0" w:color="auto"/>
            <w:right w:val="none" w:sz="0" w:space="0" w:color="auto"/>
          </w:divBdr>
        </w:div>
        <w:div w:id="311721222">
          <w:marLeft w:val="640"/>
          <w:marRight w:val="0"/>
          <w:marTop w:val="0"/>
          <w:marBottom w:val="0"/>
          <w:divBdr>
            <w:top w:val="none" w:sz="0" w:space="0" w:color="auto"/>
            <w:left w:val="none" w:sz="0" w:space="0" w:color="auto"/>
            <w:bottom w:val="none" w:sz="0" w:space="0" w:color="auto"/>
            <w:right w:val="none" w:sz="0" w:space="0" w:color="auto"/>
          </w:divBdr>
        </w:div>
        <w:div w:id="2021007112">
          <w:marLeft w:val="640"/>
          <w:marRight w:val="0"/>
          <w:marTop w:val="0"/>
          <w:marBottom w:val="0"/>
          <w:divBdr>
            <w:top w:val="none" w:sz="0" w:space="0" w:color="auto"/>
            <w:left w:val="none" w:sz="0" w:space="0" w:color="auto"/>
            <w:bottom w:val="none" w:sz="0" w:space="0" w:color="auto"/>
            <w:right w:val="none" w:sz="0" w:space="0" w:color="auto"/>
          </w:divBdr>
        </w:div>
        <w:div w:id="83692138">
          <w:marLeft w:val="640"/>
          <w:marRight w:val="0"/>
          <w:marTop w:val="0"/>
          <w:marBottom w:val="0"/>
          <w:divBdr>
            <w:top w:val="none" w:sz="0" w:space="0" w:color="auto"/>
            <w:left w:val="none" w:sz="0" w:space="0" w:color="auto"/>
            <w:bottom w:val="none" w:sz="0" w:space="0" w:color="auto"/>
            <w:right w:val="none" w:sz="0" w:space="0" w:color="auto"/>
          </w:divBdr>
        </w:div>
        <w:div w:id="64380954">
          <w:marLeft w:val="640"/>
          <w:marRight w:val="0"/>
          <w:marTop w:val="0"/>
          <w:marBottom w:val="0"/>
          <w:divBdr>
            <w:top w:val="none" w:sz="0" w:space="0" w:color="auto"/>
            <w:left w:val="none" w:sz="0" w:space="0" w:color="auto"/>
            <w:bottom w:val="none" w:sz="0" w:space="0" w:color="auto"/>
            <w:right w:val="none" w:sz="0" w:space="0" w:color="auto"/>
          </w:divBdr>
        </w:div>
        <w:div w:id="1926458273">
          <w:marLeft w:val="640"/>
          <w:marRight w:val="0"/>
          <w:marTop w:val="0"/>
          <w:marBottom w:val="0"/>
          <w:divBdr>
            <w:top w:val="none" w:sz="0" w:space="0" w:color="auto"/>
            <w:left w:val="none" w:sz="0" w:space="0" w:color="auto"/>
            <w:bottom w:val="none" w:sz="0" w:space="0" w:color="auto"/>
            <w:right w:val="none" w:sz="0" w:space="0" w:color="auto"/>
          </w:divBdr>
        </w:div>
        <w:div w:id="771364232">
          <w:marLeft w:val="640"/>
          <w:marRight w:val="0"/>
          <w:marTop w:val="0"/>
          <w:marBottom w:val="0"/>
          <w:divBdr>
            <w:top w:val="none" w:sz="0" w:space="0" w:color="auto"/>
            <w:left w:val="none" w:sz="0" w:space="0" w:color="auto"/>
            <w:bottom w:val="none" w:sz="0" w:space="0" w:color="auto"/>
            <w:right w:val="none" w:sz="0" w:space="0" w:color="auto"/>
          </w:divBdr>
        </w:div>
        <w:div w:id="585067159">
          <w:marLeft w:val="640"/>
          <w:marRight w:val="0"/>
          <w:marTop w:val="0"/>
          <w:marBottom w:val="0"/>
          <w:divBdr>
            <w:top w:val="none" w:sz="0" w:space="0" w:color="auto"/>
            <w:left w:val="none" w:sz="0" w:space="0" w:color="auto"/>
            <w:bottom w:val="none" w:sz="0" w:space="0" w:color="auto"/>
            <w:right w:val="none" w:sz="0" w:space="0" w:color="auto"/>
          </w:divBdr>
        </w:div>
        <w:div w:id="1060907938">
          <w:marLeft w:val="640"/>
          <w:marRight w:val="0"/>
          <w:marTop w:val="0"/>
          <w:marBottom w:val="0"/>
          <w:divBdr>
            <w:top w:val="none" w:sz="0" w:space="0" w:color="auto"/>
            <w:left w:val="none" w:sz="0" w:space="0" w:color="auto"/>
            <w:bottom w:val="none" w:sz="0" w:space="0" w:color="auto"/>
            <w:right w:val="none" w:sz="0" w:space="0" w:color="auto"/>
          </w:divBdr>
        </w:div>
        <w:div w:id="1840538168">
          <w:marLeft w:val="640"/>
          <w:marRight w:val="0"/>
          <w:marTop w:val="0"/>
          <w:marBottom w:val="0"/>
          <w:divBdr>
            <w:top w:val="none" w:sz="0" w:space="0" w:color="auto"/>
            <w:left w:val="none" w:sz="0" w:space="0" w:color="auto"/>
            <w:bottom w:val="none" w:sz="0" w:space="0" w:color="auto"/>
            <w:right w:val="none" w:sz="0" w:space="0" w:color="auto"/>
          </w:divBdr>
        </w:div>
        <w:div w:id="509881346">
          <w:marLeft w:val="640"/>
          <w:marRight w:val="0"/>
          <w:marTop w:val="0"/>
          <w:marBottom w:val="0"/>
          <w:divBdr>
            <w:top w:val="none" w:sz="0" w:space="0" w:color="auto"/>
            <w:left w:val="none" w:sz="0" w:space="0" w:color="auto"/>
            <w:bottom w:val="none" w:sz="0" w:space="0" w:color="auto"/>
            <w:right w:val="none" w:sz="0" w:space="0" w:color="auto"/>
          </w:divBdr>
        </w:div>
        <w:div w:id="1813592305">
          <w:marLeft w:val="640"/>
          <w:marRight w:val="0"/>
          <w:marTop w:val="0"/>
          <w:marBottom w:val="0"/>
          <w:divBdr>
            <w:top w:val="none" w:sz="0" w:space="0" w:color="auto"/>
            <w:left w:val="none" w:sz="0" w:space="0" w:color="auto"/>
            <w:bottom w:val="none" w:sz="0" w:space="0" w:color="auto"/>
            <w:right w:val="none" w:sz="0" w:space="0" w:color="auto"/>
          </w:divBdr>
        </w:div>
        <w:div w:id="70544199">
          <w:marLeft w:val="640"/>
          <w:marRight w:val="0"/>
          <w:marTop w:val="0"/>
          <w:marBottom w:val="0"/>
          <w:divBdr>
            <w:top w:val="none" w:sz="0" w:space="0" w:color="auto"/>
            <w:left w:val="none" w:sz="0" w:space="0" w:color="auto"/>
            <w:bottom w:val="none" w:sz="0" w:space="0" w:color="auto"/>
            <w:right w:val="none" w:sz="0" w:space="0" w:color="auto"/>
          </w:divBdr>
        </w:div>
        <w:div w:id="913853969">
          <w:marLeft w:val="640"/>
          <w:marRight w:val="0"/>
          <w:marTop w:val="0"/>
          <w:marBottom w:val="0"/>
          <w:divBdr>
            <w:top w:val="none" w:sz="0" w:space="0" w:color="auto"/>
            <w:left w:val="none" w:sz="0" w:space="0" w:color="auto"/>
            <w:bottom w:val="none" w:sz="0" w:space="0" w:color="auto"/>
            <w:right w:val="none" w:sz="0" w:space="0" w:color="auto"/>
          </w:divBdr>
        </w:div>
        <w:div w:id="2129813199">
          <w:marLeft w:val="640"/>
          <w:marRight w:val="0"/>
          <w:marTop w:val="0"/>
          <w:marBottom w:val="0"/>
          <w:divBdr>
            <w:top w:val="none" w:sz="0" w:space="0" w:color="auto"/>
            <w:left w:val="none" w:sz="0" w:space="0" w:color="auto"/>
            <w:bottom w:val="none" w:sz="0" w:space="0" w:color="auto"/>
            <w:right w:val="none" w:sz="0" w:space="0" w:color="auto"/>
          </w:divBdr>
        </w:div>
        <w:div w:id="1144809053">
          <w:marLeft w:val="640"/>
          <w:marRight w:val="0"/>
          <w:marTop w:val="0"/>
          <w:marBottom w:val="0"/>
          <w:divBdr>
            <w:top w:val="none" w:sz="0" w:space="0" w:color="auto"/>
            <w:left w:val="none" w:sz="0" w:space="0" w:color="auto"/>
            <w:bottom w:val="none" w:sz="0" w:space="0" w:color="auto"/>
            <w:right w:val="none" w:sz="0" w:space="0" w:color="auto"/>
          </w:divBdr>
        </w:div>
        <w:div w:id="467168021">
          <w:marLeft w:val="640"/>
          <w:marRight w:val="0"/>
          <w:marTop w:val="0"/>
          <w:marBottom w:val="0"/>
          <w:divBdr>
            <w:top w:val="none" w:sz="0" w:space="0" w:color="auto"/>
            <w:left w:val="none" w:sz="0" w:space="0" w:color="auto"/>
            <w:bottom w:val="none" w:sz="0" w:space="0" w:color="auto"/>
            <w:right w:val="none" w:sz="0" w:space="0" w:color="auto"/>
          </w:divBdr>
        </w:div>
        <w:div w:id="1040785735">
          <w:marLeft w:val="640"/>
          <w:marRight w:val="0"/>
          <w:marTop w:val="0"/>
          <w:marBottom w:val="0"/>
          <w:divBdr>
            <w:top w:val="none" w:sz="0" w:space="0" w:color="auto"/>
            <w:left w:val="none" w:sz="0" w:space="0" w:color="auto"/>
            <w:bottom w:val="none" w:sz="0" w:space="0" w:color="auto"/>
            <w:right w:val="none" w:sz="0" w:space="0" w:color="auto"/>
          </w:divBdr>
        </w:div>
        <w:div w:id="779300346">
          <w:marLeft w:val="640"/>
          <w:marRight w:val="0"/>
          <w:marTop w:val="0"/>
          <w:marBottom w:val="0"/>
          <w:divBdr>
            <w:top w:val="none" w:sz="0" w:space="0" w:color="auto"/>
            <w:left w:val="none" w:sz="0" w:space="0" w:color="auto"/>
            <w:bottom w:val="none" w:sz="0" w:space="0" w:color="auto"/>
            <w:right w:val="none" w:sz="0" w:space="0" w:color="auto"/>
          </w:divBdr>
        </w:div>
        <w:div w:id="1911649661">
          <w:marLeft w:val="640"/>
          <w:marRight w:val="0"/>
          <w:marTop w:val="0"/>
          <w:marBottom w:val="0"/>
          <w:divBdr>
            <w:top w:val="none" w:sz="0" w:space="0" w:color="auto"/>
            <w:left w:val="none" w:sz="0" w:space="0" w:color="auto"/>
            <w:bottom w:val="none" w:sz="0" w:space="0" w:color="auto"/>
            <w:right w:val="none" w:sz="0" w:space="0" w:color="auto"/>
          </w:divBdr>
        </w:div>
        <w:div w:id="1970435591">
          <w:marLeft w:val="640"/>
          <w:marRight w:val="0"/>
          <w:marTop w:val="0"/>
          <w:marBottom w:val="0"/>
          <w:divBdr>
            <w:top w:val="none" w:sz="0" w:space="0" w:color="auto"/>
            <w:left w:val="none" w:sz="0" w:space="0" w:color="auto"/>
            <w:bottom w:val="none" w:sz="0" w:space="0" w:color="auto"/>
            <w:right w:val="none" w:sz="0" w:space="0" w:color="auto"/>
          </w:divBdr>
        </w:div>
        <w:div w:id="601188088">
          <w:marLeft w:val="640"/>
          <w:marRight w:val="0"/>
          <w:marTop w:val="0"/>
          <w:marBottom w:val="0"/>
          <w:divBdr>
            <w:top w:val="none" w:sz="0" w:space="0" w:color="auto"/>
            <w:left w:val="none" w:sz="0" w:space="0" w:color="auto"/>
            <w:bottom w:val="none" w:sz="0" w:space="0" w:color="auto"/>
            <w:right w:val="none" w:sz="0" w:space="0" w:color="auto"/>
          </w:divBdr>
        </w:div>
        <w:div w:id="1275556244">
          <w:marLeft w:val="640"/>
          <w:marRight w:val="0"/>
          <w:marTop w:val="0"/>
          <w:marBottom w:val="0"/>
          <w:divBdr>
            <w:top w:val="none" w:sz="0" w:space="0" w:color="auto"/>
            <w:left w:val="none" w:sz="0" w:space="0" w:color="auto"/>
            <w:bottom w:val="none" w:sz="0" w:space="0" w:color="auto"/>
            <w:right w:val="none" w:sz="0" w:space="0" w:color="auto"/>
          </w:divBdr>
        </w:div>
        <w:div w:id="1717973840">
          <w:marLeft w:val="640"/>
          <w:marRight w:val="0"/>
          <w:marTop w:val="0"/>
          <w:marBottom w:val="0"/>
          <w:divBdr>
            <w:top w:val="none" w:sz="0" w:space="0" w:color="auto"/>
            <w:left w:val="none" w:sz="0" w:space="0" w:color="auto"/>
            <w:bottom w:val="none" w:sz="0" w:space="0" w:color="auto"/>
            <w:right w:val="none" w:sz="0" w:space="0" w:color="auto"/>
          </w:divBdr>
        </w:div>
        <w:div w:id="331496987">
          <w:marLeft w:val="640"/>
          <w:marRight w:val="0"/>
          <w:marTop w:val="0"/>
          <w:marBottom w:val="0"/>
          <w:divBdr>
            <w:top w:val="none" w:sz="0" w:space="0" w:color="auto"/>
            <w:left w:val="none" w:sz="0" w:space="0" w:color="auto"/>
            <w:bottom w:val="none" w:sz="0" w:space="0" w:color="auto"/>
            <w:right w:val="none" w:sz="0" w:space="0" w:color="auto"/>
          </w:divBdr>
        </w:div>
        <w:div w:id="646788732">
          <w:marLeft w:val="640"/>
          <w:marRight w:val="0"/>
          <w:marTop w:val="0"/>
          <w:marBottom w:val="0"/>
          <w:divBdr>
            <w:top w:val="none" w:sz="0" w:space="0" w:color="auto"/>
            <w:left w:val="none" w:sz="0" w:space="0" w:color="auto"/>
            <w:bottom w:val="none" w:sz="0" w:space="0" w:color="auto"/>
            <w:right w:val="none" w:sz="0" w:space="0" w:color="auto"/>
          </w:divBdr>
        </w:div>
        <w:div w:id="976378108">
          <w:marLeft w:val="640"/>
          <w:marRight w:val="0"/>
          <w:marTop w:val="0"/>
          <w:marBottom w:val="0"/>
          <w:divBdr>
            <w:top w:val="none" w:sz="0" w:space="0" w:color="auto"/>
            <w:left w:val="none" w:sz="0" w:space="0" w:color="auto"/>
            <w:bottom w:val="none" w:sz="0" w:space="0" w:color="auto"/>
            <w:right w:val="none" w:sz="0" w:space="0" w:color="auto"/>
          </w:divBdr>
        </w:div>
        <w:div w:id="1854877895">
          <w:marLeft w:val="640"/>
          <w:marRight w:val="0"/>
          <w:marTop w:val="0"/>
          <w:marBottom w:val="0"/>
          <w:divBdr>
            <w:top w:val="none" w:sz="0" w:space="0" w:color="auto"/>
            <w:left w:val="none" w:sz="0" w:space="0" w:color="auto"/>
            <w:bottom w:val="none" w:sz="0" w:space="0" w:color="auto"/>
            <w:right w:val="none" w:sz="0" w:space="0" w:color="auto"/>
          </w:divBdr>
        </w:div>
        <w:div w:id="1561554317">
          <w:marLeft w:val="640"/>
          <w:marRight w:val="0"/>
          <w:marTop w:val="0"/>
          <w:marBottom w:val="0"/>
          <w:divBdr>
            <w:top w:val="none" w:sz="0" w:space="0" w:color="auto"/>
            <w:left w:val="none" w:sz="0" w:space="0" w:color="auto"/>
            <w:bottom w:val="none" w:sz="0" w:space="0" w:color="auto"/>
            <w:right w:val="none" w:sz="0" w:space="0" w:color="auto"/>
          </w:divBdr>
        </w:div>
        <w:div w:id="1443501540">
          <w:marLeft w:val="640"/>
          <w:marRight w:val="0"/>
          <w:marTop w:val="0"/>
          <w:marBottom w:val="0"/>
          <w:divBdr>
            <w:top w:val="none" w:sz="0" w:space="0" w:color="auto"/>
            <w:left w:val="none" w:sz="0" w:space="0" w:color="auto"/>
            <w:bottom w:val="none" w:sz="0" w:space="0" w:color="auto"/>
            <w:right w:val="none" w:sz="0" w:space="0" w:color="auto"/>
          </w:divBdr>
        </w:div>
        <w:div w:id="1606497006">
          <w:marLeft w:val="640"/>
          <w:marRight w:val="0"/>
          <w:marTop w:val="0"/>
          <w:marBottom w:val="0"/>
          <w:divBdr>
            <w:top w:val="none" w:sz="0" w:space="0" w:color="auto"/>
            <w:left w:val="none" w:sz="0" w:space="0" w:color="auto"/>
            <w:bottom w:val="none" w:sz="0" w:space="0" w:color="auto"/>
            <w:right w:val="none" w:sz="0" w:space="0" w:color="auto"/>
          </w:divBdr>
        </w:div>
        <w:div w:id="2108452981">
          <w:marLeft w:val="640"/>
          <w:marRight w:val="0"/>
          <w:marTop w:val="0"/>
          <w:marBottom w:val="0"/>
          <w:divBdr>
            <w:top w:val="none" w:sz="0" w:space="0" w:color="auto"/>
            <w:left w:val="none" w:sz="0" w:space="0" w:color="auto"/>
            <w:bottom w:val="none" w:sz="0" w:space="0" w:color="auto"/>
            <w:right w:val="none" w:sz="0" w:space="0" w:color="auto"/>
          </w:divBdr>
        </w:div>
        <w:div w:id="1593974763">
          <w:marLeft w:val="640"/>
          <w:marRight w:val="0"/>
          <w:marTop w:val="0"/>
          <w:marBottom w:val="0"/>
          <w:divBdr>
            <w:top w:val="none" w:sz="0" w:space="0" w:color="auto"/>
            <w:left w:val="none" w:sz="0" w:space="0" w:color="auto"/>
            <w:bottom w:val="none" w:sz="0" w:space="0" w:color="auto"/>
            <w:right w:val="none" w:sz="0" w:space="0" w:color="auto"/>
          </w:divBdr>
        </w:div>
        <w:div w:id="2091152794">
          <w:marLeft w:val="640"/>
          <w:marRight w:val="0"/>
          <w:marTop w:val="0"/>
          <w:marBottom w:val="0"/>
          <w:divBdr>
            <w:top w:val="none" w:sz="0" w:space="0" w:color="auto"/>
            <w:left w:val="none" w:sz="0" w:space="0" w:color="auto"/>
            <w:bottom w:val="none" w:sz="0" w:space="0" w:color="auto"/>
            <w:right w:val="none" w:sz="0" w:space="0" w:color="auto"/>
          </w:divBdr>
        </w:div>
        <w:div w:id="1158425304">
          <w:marLeft w:val="640"/>
          <w:marRight w:val="0"/>
          <w:marTop w:val="0"/>
          <w:marBottom w:val="0"/>
          <w:divBdr>
            <w:top w:val="none" w:sz="0" w:space="0" w:color="auto"/>
            <w:left w:val="none" w:sz="0" w:space="0" w:color="auto"/>
            <w:bottom w:val="none" w:sz="0" w:space="0" w:color="auto"/>
            <w:right w:val="none" w:sz="0" w:space="0" w:color="auto"/>
          </w:divBdr>
        </w:div>
        <w:div w:id="648024642">
          <w:marLeft w:val="640"/>
          <w:marRight w:val="0"/>
          <w:marTop w:val="0"/>
          <w:marBottom w:val="0"/>
          <w:divBdr>
            <w:top w:val="none" w:sz="0" w:space="0" w:color="auto"/>
            <w:left w:val="none" w:sz="0" w:space="0" w:color="auto"/>
            <w:bottom w:val="none" w:sz="0" w:space="0" w:color="auto"/>
            <w:right w:val="none" w:sz="0" w:space="0" w:color="auto"/>
          </w:divBdr>
        </w:div>
        <w:div w:id="1956869007">
          <w:marLeft w:val="640"/>
          <w:marRight w:val="0"/>
          <w:marTop w:val="0"/>
          <w:marBottom w:val="0"/>
          <w:divBdr>
            <w:top w:val="none" w:sz="0" w:space="0" w:color="auto"/>
            <w:left w:val="none" w:sz="0" w:space="0" w:color="auto"/>
            <w:bottom w:val="none" w:sz="0" w:space="0" w:color="auto"/>
            <w:right w:val="none" w:sz="0" w:space="0" w:color="auto"/>
          </w:divBdr>
        </w:div>
        <w:div w:id="1648392312">
          <w:marLeft w:val="640"/>
          <w:marRight w:val="0"/>
          <w:marTop w:val="0"/>
          <w:marBottom w:val="0"/>
          <w:divBdr>
            <w:top w:val="none" w:sz="0" w:space="0" w:color="auto"/>
            <w:left w:val="none" w:sz="0" w:space="0" w:color="auto"/>
            <w:bottom w:val="none" w:sz="0" w:space="0" w:color="auto"/>
            <w:right w:val="none" w:sz="0" w:space="0" w:color="auto"/>
          </w:divBdr>
        </w:div>
        <w:div w:id="1281837751">
          <w:marLeft w:val="640"/>
          <w:marRight w:val="0"/>
          <w:marTop w:val="0"/>
          <w:marBottom w:val="0"/>
          <w:divBdr>
            <w:top w:val="none" w:sz="0" w:space="0" w:color="auto"/>
            <w:left w:val="none" w:sz="0" w:space="0" w:color="auto"/>
            <w:bottom w:val="none" w:sz="0" w:space="0" w:color="auto"/>
            <w:right w:val="none" w:sz="0" w:space="0" w:color="auto"/>
          </w:divBdr>
        </w:div>
        <w:div w:id="2076390418">
          <w:marLeft w:val="640"/>
          <w:marRight w:val="0"/>
          <w:marTop w:val="0"/>
          <w:marBottom w:val="0"/>
          <w:divBdr>
            <w:top w:val="none" w:sz="0" w:space="0" w:color="auto"/>
            <w:left w:val="none" w:sz="0" w:space="0" w:color="auto"/>
            <w:bottom w:val="none" w:sz="0" w:space="0" w:color="auto"/>
            <w:right w:val="none" w:sz="0" w:space="0" w:color="auto"/>
          </w:divBdr>
        </w:div>
        <w:div w:id="706561444">
          <w:marLeft w:val="640"/>
          <w:marRight w:val="0"/>
          <w:marTop w:val="0"/>
          <w:marBottom w:val="0"/>
          <w:divBdr>
            <w:top w:val="none" w:sz="0" w:space="0" w:color="auto"/>
            <w:left w:val="none" w:sz="0" w:space="0" w:color="auto"/>
            <w:bottom w:val="none" w:sz="0" w:space="0" w:color="auto"/>
            <w:right w:val="none" w:sz="0" w:space="0" w:color="auto"/>
          </w:divBdr>
        </w:div>
        <w:div w:id="871577934">
          <w:marLeft w:val="640"/>
          <w:marRight w:val="0"/>
          <w:marTop w:val="0"/>
          <w:marBottom w:val="0"/>
          <w:divBdr>
            <w:top w:val="none" w:sz="0" w:space="0" w:color="auto"/>
            <w:left w:val="none" w:sz="0" w:space="0" w:color="auto"/>
            <w:bottom w:val="none" w:sz="0" w:space="0" w:color="auto"/>
            <w:right w:val="none" w:sz="0" w:space="0" w:color="auto"/>
          </w:divBdr>
        </w:div>
        <w:div w:id="209419295">
          <w:marLeft w:val="640"/>
          <w:marRight w:val="0"/>
          <w:marTop w:val="0"/>
          <w:marBottom w:val="0"/>
          <w:divBdr>
            <w:top w:val="none" w:sz="0" w:space="0" w:color="auto"/>
            <w:left w:val="none" w:sz="0" w:space="0" w:color="auto"/>
            <w:bottom w:val="none" w:sz="0" w:space="0" w:color="auto"/>
            <w:right w:val="none" w:sz="0" w:space="0" w:color="auto"/>
          </w:divBdr>
        </w:div>
        <w:div w:id="1714112156">
          <w:marLeft w:val="640"/>
          <w:marRight w:val="0"/>
          <w:marTop w:val="0"/>
          <w:marBottom w:val="0"/>
          <w:divBdr>
            <w:top w:val="none" w:sz="0" w:space="0" w:color="auto"/>
            <w:left w:val="none" w:sz="0" w:space="0" w:color="auto"/>
            <w:bottom w:val="none" w:sz="0" w:space="0" w:color="auto"/>
            <w:right w:val="none" w:sz="0" w:space="0" w:color="auto"/>
          </w:divBdr>
        </w:div>
        <w:div w:id="1627851594">
          <w:marLeft w:val="640"/>
          <w:marRight w:val="0"/>
          <w:marTop w:val="0"/>
          <w:marBottom w:val="0"/>
          <w:divBdr>
            <w:top w:val="none" w:sz="0" w:space="0" w:color="auto"/>
            <w:left w:val="none" w:sz="0" w:space="0" w:color="auto"/>
            <w:bottom w:val="none" w:sz="0" w:space="0" w:color="auto"/>
            <w:right w:val="none" w:sz="0" w:space="0" w:color="auto"/>
          </w:divBdr>
        </w:div>
        <w:div w:id="539435745">
          <w:marLeft w:val="640"/>
          <w:marRight w:val="0"/>
          <w:marTop w:val="0"/>
          <w:marBottom w:val="0"/>
          <w:divBdr>
            <w:top w:val="none" w:sz="0" w:space="0" w:color="auto"/>
            <w:left w:val="none" w:sz="0" w:space="0" w:color="auto"/>
            <w:bottom w:val="none" w:sz="0" w:space="0" w:color="auto"/>
            <w:right w:val="none" w:sz="0" w:space="0" w:color="auto"/>
          </w:divBdr>
        </w:div>
        <w:div w:id="853811874">
          <w:marLeft w:val="640"/>
          <w:marRight w:val="0"/>
          <w:marTop w:val="0"/>
          <w:marBottom w:val="0"/>
          <w:divBdr>
            <w:top w:val="none" w:sz="0" w:space="0" w:color="auto"/>
            <w:left w:val="none" w:sz="0" w:space="0" w:color="auto"/>
            <w:bottom w:val="none" w:sz="0" w:space="0" w:color="auto"/>
            <w:right w:val="none" w:sz="0" w:space="0" w:color="auto"/>
          </w:divBdr>
        </w:div>
        <w:div w:id="650869106">
          <w:marLeft w:val="640"/>
          <w:marRight w:val="0"/>
          <w:marTop w:val="0"/>
          <w:marBottom w:val="0"/>
          <w:divBdr>
            <w:top w:val="none" w:sz="0" w:space="0" w:color="auto"/>
            <w:left w:val="none" w:sz="0" w:space="0" w:color="auto"/>
            <w:bottom w:val="none" w:sz="0" w:space="0" w:color="auto"/>
            <w:right w:val="none" w:sz="0" w:space="0" w:color="auto"/>
          </w:divBdr>
        </w:div>
        <w:div w:id="704258535">
          <w:marLeft w:val="640"/>
          <w:marRight w:val="0"/>
          <w:marTop w:val="0"/>
          <w:marBottom w:val="0"/>
          <w:divBdr>
            <w:top w:val="none" w:sz="0" w:space="0" w:color="auto"/>
            <w:left w:val="none" w:sz="0" w:space="0" w:color="auto"/>
            <w:bottom w:val="none" w:sz="0" w:space="0" w:color="auto"/>
            <w:right w:val="none" w:sz="0" w:space="0" w:color="auto"/>
          </w:divBdr>
        </w:div>
        <w:div w:id="762457398">
          <w:marLeft w:val="640"/>
          <w:marRight w:val="0"/>
          <w:marTop w:val="0"/>
          <w:marBottom w:val="0"/>
          <w:divBdr>
            <w:top w:val="none" w:sz="0" w:space="0" w:color="auto"/>
            <w:left w:val="none" w:sz="0" w:space="0" w:color="auto"/>
            <w:bottom w:val="none" w:sz="0" w:space="0" w:color="auto"/>
            <w:right w:val="none" w:sz="0" w:space="0" w:color="auto"/>
          </w:divBdr>
        </w:div>
        <w:div w:id="357511987">
          <w:marLeft w:val="640"/>
          <w:marRight w:val="0"/>
          <w:marTop w:val="0"/>
          <w:marBottom w:val="0"/>
          <w:divBdr>
            <w:top w:val="none" w:sz="0" w:space="0" w:color="auto"/>
            <w:left w:val="none" w:sz="0" w:space="0" w:color="auto"/>
            <w:bottom w:val="none" w:sz="0" w:space="0" w:color="auto"/>
            <w:right w:val="none" w:sz="0" w:space="0" w:color="auto"/>
          </w:divBdr>
        </w:div>
        <w:div w:id="1358776033">
          <w:marLeft w:val="640"/>
          <w:marRight w:val="0"/>
          <w:marTop w:val="0"/>
          <w:marBottom w:val="0"/>
          <w:divBdr>
            <w:top w:val="none" w:sz="0" w:space="0" w:color="auto"/>
            <w:left w:val="none" w:sz="0" w:space="0" w:color="auto"/>
            <w:bottom w:val="none" w:sz="0" w:space="0" w:color="auto"/>
            <w:right w:val="none" w:sz="0" w:space="0" w:color="auto"/>
          </w:divBdr>
        </w:div>
        <w:div w:id="1224952993">
          <w:marLeft w:val="640"/>
          <w:marRight w:val="0"/>
          <w:marTop w:val="0"/>
          <w:marBottom w:val="0"/>
          <w:divBdr>
            <w:top w:val="none" w:sz="0" w:space="0" w:color="auto"/>
            <w:left w:val="none" w:sz="0" w:space="0" w:color="auto"/>
            <w:bottom w:val="none" w:sz="0" w:space="0" w:color="auto"/>
            <w:right w:val="none" w:sz="0" w:space="0" w:color="auto"/>
          </w:divBdr>
        </w:div>
        <w:div w:id="1585262430">
          <w:marLeft w:val="640"/>
          <w:marRight w:val="0"/>
          <w:marTop w:val="0"/>
          <w:marBottom w:val="0"/>
          <w:divBdr>
            <w:top w:val="none" w:sz="0" w:space="0" w:color="auto"/>
            <w:left w:val="none" w:sz="0" w:space="0" w:color="auto"/>
            <w:bottom w:val="none" w:sz="0" w:space="0" w:color="auto"/>
            <w:right w:val="none" w:sz="0" w:space="0" w:color="auto"/>
          </w:divBdr>
        </w:div>
        <w:div w:id="1081024106">
          <w:marLeft w:val="640"/>
          <w:marRight w:val="0"/>
          <w:marTop w:val="0"/>
          <w:marBottom w:val="0"/>
          <w:divBdr>
            <w:top w:val="none" w:sz="0" w:space="0" w:color="auto"/>
            <w:left w:val="none" w:sz="0" w:space="0" w:color="auto"/>
            <w:bottom w:val="none" w:sz="0" w:space="0" w:color="auto"/>
            <w:right w:val="none" w:sz="0" w:space="0" w:color="auto"/>
          </w:divBdr>
        </w:div>
        <w:div w:id="1580751490">
          <w:marLeft w:val="640"/>
          <w:marRight w:val="0"/>
          <w:marTop w:val="0"/>
          <w:marBottom w:val="0"/>
          <w:divBdr>
            <w:top w:val="none" w:sz="0" w:space="0" w:color="auto"/>
            <w:left w:val="none" w:sz="0" w:space="0" w:color="auto"/>
            <w:bottom w:val="none" w:sz="0" w:space="0" w:color="auto"/>
            <w:right w:val="none" w:sz="0" w:space="0" w:color="auto"/>
          </w:divBdr>
        </w:div>
        <w:div w:id="1395204366">
          <w:marLeft w:val="640"/>
          <w:marRight w:val="0"/>
          <w:marTop w:val="0"/>
          <w:marBottom w:val="0"/>
          <w:divBdr>
            <w:top w:val="none" w:sz="0" w:space="0" w:color="auto"/>
            <w:left w:val="none" w:sz="0" w:space="0" w:color="auto"/>
            <w:bottom w:val="none" w:sz="0" w:space="0" w:color="auto"/>
            <w:right w:val="none" w:sz="0" w:space="0" w:color="auto"/>
          </w:divBdr>
        </w:div>
        <w:div w:id="663820587">
          <w:marLeft w:val="640"/>
          <w:marRight w:val="0"/>
          <w:marTop w:val="0"/>
          <w:marBottom w:val="0"/>
          <w:divBdr>
            <w:top w:val="none" w:sz="0" w:space="0" w:color="auto"/>
            <w:left w:val="none" w:sz="0" w:space="0" w:color="auto"/>
            <w:bottom w:val="none" w:sz="0" w:space="0" w:color="auto"/>
            <w:right w:val="none" w:sz="0" w:space="0" w:color="auto"/>
          </w:divBdr>
        </w:div>
        <w:div w:id="131677437">
          <w:marLeft w:val="640"/>
          <w:marRight w:val="0"/>
          <w:marTop w:val="0"/>
          <w:marBottom w:val="0"/>
          <w:divBdr>
            <w:top w:val="none" w:sz="0" w:space="0" w:color="auto"/>
            <w:left w:val="none" w:sz="0" w:space="0" w:color="auto"/>
            <w:bottom w:val="none" w:sz="0" w:space="0" w:color="auto"/>
            <w:right w:val="none" w:sz="0" w:space="0" w:color="auto"/>
          </w:divBdr>
        </w:div>
        <w:div w:id="1505168318">
          <w:marLeft w:val="640"/>
          <w:marRight w:val="0"/>
          <w:marTop w:val="0"/>
          <w:marBottom w:val="0"/>
          <w:divBdr>
            <w:top w:val="none" w:sz="0" w:space="0" w:color="auto"/>
            <w:left w:val="none" w:sz="0" w:space="0" w:color="auto"/>
            <w:bottom w:val="none" w:sz="0" w:space="0" w:color="auto"/>
            <w:right w:val="none" w:sz="0" w:space="0" w:color="auto"/>
          </w:divBdr>
        </w:div>
        <w:div w:id="1925798696">
          <w:marLeft w:val="640"/>
          <w:marRight w:val="0"/>
          <w:marTop w:val="0"/>
          <w:marBottom w:val="0"/>
          <w:divBdr>
            <w:top w:val="none" w:sz="0" w:space="0" w:color="auto"/>
            <w:left w:val="none" w:sz="0" w:space="0" w:color="auto"/>
            <w:bottom w:val="none" w:sz="0" w:space="0" w:color="auto"/>
            <w:right w:val="none" w:sz="0" w:space="0" w:color="auto"/>
          </w:divBdr>
        </w:div>
        <w:div w:id="1058436301">
          <w:marLeft w:val="640"/>
          <w:marRight w:val="0"/>
          <w:marTop w:val="0"/>
          <w:marBottom w:val="0"/>
          <w:divBdr>
            <w:top w:val="none" w:sz="0" w:space="0" w:color="auto"/>
            <w:left w:val="none" w:sz="0" w:space="0" w:color="auto"/>
            <w:bottom w:val="none" w:sz="0" w:space="0" w:color="auto"/>
            <w:right w:val="none" w:sz="0" w:space="0" w:color="auto"/>
          </w:divBdr>
        </w:div>
        <w:div w:id="5905262">
          <w:marLeft w:val="640"/>
          <w:marRight w:val="0"/>
          <w:marTop w:val="0"/>
          <w:marBottom w:val="0"/>
          <w:divBdr>
            <w:top w:val="none" w:sz="0" w:space="0" w:color="auto"/>
            <w:left w:val="none" w:sz="0" w:space="0" w:color="auto"/>
            <w:bottom w:val="none" w:sz="0" w:space="0" w:color="auto"/>
            <w:right w:val="none" w:sz="0" w:space="0" w:color="auto"/>
          </w:divBdr>
        </w:div>
        <w:div w:id="1356229350">
          <w:marLeft w:val="640"/>
          <w:marRight w:val="0"/>
          <w:marTop w:val="0"/>
          <w:marBottom w:val="0"/>
          <w:divBdr>
            <w:top w:val="none" w:sz="0" w:space="0" w:color="auto"/>
            <w:left w:val="none" w:sz="0" w:space="0" w:color="auto"/>
            <w:bottom w:val="none" w:sz="0" w:space="0" w:color="auto"/>
            <w:right w:val="none" w:sz="0" w:space="0" w:color="auto"/>
          </w:divBdr>
        </w:div>
        <w:div w:id="403839510">
          <w:marLeft w:val="640"/>
          <w:marRight w:val="0"/>
          <w:marTop w:val="0"/>
          <w:marBottom w:val="0"/>
          <w:divBdr>
            <w:top w:val="none" w:sz="0" w:space="0" w:color="auto"/>
            <w:left w:val="none" w:sz="0" w:space="0" w:color="auto"/>
            <w:bottom w:val="none" w:sz="0" w:space="0" w:color="auto"/>
            <w:right w:val="none" w:sz="0" w:space="0" w:color="auto"/>
          </w:divBdr>
        </w:div>
        <w:div w:id="1081024708">
          <w:marLeft w:val="640"/>
          <w:marRight w:val="0"/>
          <w:marTop w:val="0"/>
          <w:marBottom w:val="0"/>
          <w:divBdr>
            <w:top w:val="none" w:sz="0" w:space="0" w:color="auto"/>
            <w:left w:val="none" w:sz="0" w:space="0" w:color="auto"/>
            <w:bottom w:val="none" w:sz="0" w:space="0" w:color="auto"/>
            <w:right w:val="none" w:sz="0" w:space="0" w:color="auto"/>
          </w:divBdr>
        </w:div>
        <w:div w:id="386490911">
          <w:marLeft w:val="640"/>
          <w:marRight w:val="0"/>
          <w:marTop w:val="0"/>
          <w:marBottom w:val="0"/>
          <w:divBdr>
            <w:top w:val="none" w:sz="0" w:space="0" w:color="auto"/>
            <w:left w:val="none" w:sz="0" w:space="0" w:color="auto"/>
            <w:bottom w:val="none" w:sz="0" w:space="0" w:color="auto"/>
            <w:right w:val="none" w:sz="0" w:space="0" w:color="auto"/>
          </w:divBdr>
        </w:div>
        <w:div w:id="1426422426">
          <w:marLeft w:val="640"/>
          <w:marRight w:val="0"/>
          <w:marTop w:val="0"/>
          <w:marBottom w:val="0"/>
          <w:divBdr>
            <w:top w:val="none" w:sz="0" w:space="0" w:color="auto"/>
            <w:left w:val="none" w:sz="0" w:space="0" w:color="auto"/>
            <w:bottom w:val="none" w:sz="0" w:space="0" w:color="auto"/>
            <w:right w:val="none" w:sz="0" w:space="0" w:color="auto"/>
          </w:divBdr>
        </w:div>
        <w:div w:id="106199051">
          <w:marLeft w:val="640"/>
          <w:marRight w:val="0"/>
          <w:marTop w:val="0"/>
          <w:marBottom w:val="0"/>
          <w:divBdr>
            <w:top w:val="none" w:sz="0" w:space="0" w:color="auto"/>
            <w:left w:val="none" w:sz="0" w:space="0" w:color="auto"/>
            <w:bottom w:val="none" w:sz="0" w:space="0" w:color="auto"/>
            <w:right w:val="none" w:sz="0" w:space="0" w:color="auto"/>
          </w:divBdr>
        </w:div>
        <w:div w:id="2075006355">
          <w:marLeft w:val="640"/>
          <w:marRight w:val="0"/>
          <w:marTop w:val="0"/>
          <w:marBottom w:val="0"/>
          <w:divBdr>
            <w:top w:val="none" w:sz="0" w:space="0" w:color="auto"/>
            <w:left w:val="none" w:sz="0" w:space="0" w:color="auto"/>
            <w:bottom w:val="none" w:sz="0" w:space="0" w:color="auto"/>
            <w:right w:val="none" w:sz="0" w:space="0" w:color="auto"/>
          </w:divBdr>
        </w:div>
        <w:div w:id="829516115">
          <w:marLeft w:val="640"/>
          <w:marRight w:val="0"/>
          <w:marTop w:val="0"/>
          <w:marBottom w:val="0"/>
          <w:divBdr>
            <w:top w:val="none" w:sz="0" w:space="0" w:color="auto"/>
            <w:left w:val="none" w:sz="0" w:space="0" w:color="auto"/>
            <w:bottom w:val="none" w:sz="0" w:space="0" w:color="auto"/>
            <w:right w:val="none" w:sz="0" w:space="0" w:color="auto"/>
          </w:divBdr>
        </w:div>
        <w:div w:id="716902816">
          <w:marLeft w:val="640"/>
          <w:marRight w:val="0"/>
          <w:marTop w:val="0"/>
          <w:marBottom w:val="0"/>
          <w:divBdr>
            <w:top w:val="none" w:sz="0" w:space="0" w:color="auto"/>
            <w:left w:val="none" w:sz="0" w:space="0" w:color="auto"/>
            <w:bottom w:val="none" w:sz="0" w:space="0" w:color="auto"/>
            <w:right w:val="none" w:sz="0" w:space="0" w:color="auto"/>
          </w:divBdr>
        </w:div>
        <w:div w:id="1035471085">
          <w:marLeft w:val="640"/>
          <w:marRight w:val="0"/>
          <w:marTop w:val="0"/>
          <w:marBottom w:val="0"/>
          <w:divBdr>
            <w:top w:val="none" w:sz="0" w:space="0" w:color="auto"/>
            <w:left w:val="none" w:sz="0" w:space="0" w:color="auto"/>
            <w:bottom w:val="none" w:sz="0" w:space="0" w:color="auto"/>
            <w:right w:val="none" w:sz="0" w:space="0" w:color="auto"/>
          </w:divBdr>
        </w:div>
        <w:div w:id="2088839359">
          <w:marLeft w:val="640"/>
          <w:marRight w:val="0"/>
          <w:marTop w:val="0"/>
          <w:marBottom w:val="0"/>
          <w:divBdr>
            <w:top w:val="none" w:sz="0" w:space="0" w:color="auto"/>
            <w:left w:val="none" w:sz="0" w:space="0" w:color="auto"/>
            <w:bottom w:val="none" w:sz="0" w:space="0" w:color="auto"/>
            <w:right w:val="none" w:sz="0" w:space="0" w:color="auto"/>
          </w:divBdr>
        </w:div>
        <w:div w:id="910626355">
          <w:marLeft w:val="640"/>
          <w:marRight w:val="0"/>
          <w:marTop w:val="0"/>
          <w:marBottom w:val="0"/>
          <w:divBdr>
            <w:top w:val="none" w:sz="0" w:space="0" w:color="auto"/>
            <w:left w:val="none" w:sz="0" w:space="0" w:color="auto"/>
            <w:bottom w:val="none" w:sz="0" w:space="0" w:color="auto"/>
            <w:right w:val="none" w:sz="0" w:space="0" w:color="auto"/>
          </w:divBdr>
        </w:div>
        <w:div w:id="1381513418">
          <w:marLeft w:val="640"/>
          <w:marRight w:val="0"/>
          <w:marTop w:val="0"/>
          <w:marBottom w:val="0"/>
          <w:divBdr>
            <w:top w:val="none" w:sz="0" w:space="0" w:color="auto"/>
            <w:left w:val="none" w:sz="0" w:space="0" w:color="auto"/>
            <w:bottom w:val="none" w:sz="0" w:space="0" w:color="auto"/>
            <w:right w:val="none" w:sz="0" w:space="0" w:color="auto"/>
          </w:divBdr>
        </w:div>
        <w:div w:id="1189831381">
          <w:marLeft w:val="640"/>
          <w:marRight w:val="0"/>
          <w:marTop w:val="0"/>
          <w:marBottom w:val="0"/>
          <w:divBdr>
            <w:top w:val="none" w:sz="0" w:space="0" w:color="auto"/>
            <w:left w:val="none" w:sz="0" w:space="0" w:color="auto"/>
            <w:bottom w:val="none" w:sz="0" w:space="0" w:color="auto"/>
            <w:right w:val="none" w:sz="0" w:space="0" w:color="auto"/>
          </w:divBdr>
        </w:div>
        <w:div w:id="591743096">
          <w:marLeft w:val="640"/>
          <w:marRight w:val="0"/>
          <w:marTop w:val="0"/>
          <w:marBottom w:val="0"/>
          <w:divBdr>
            <w:top w:val="none" w:sz="0" w:space="0" w:color="auto"/>
            <w:left w:val="none" w:sz="0" w:space="0" w:color="auto"/>
            <w:bottom w:val="none" w:sz="0" w:space="0" w:color="auto"/>
            <w:right w:val="none" w:sz="0" w:space="0" w:color="auto"/>
          </w:divBdr>
        </w:div>
        <w:div w:id="1149902618">
          <w:marLeft w:val="640"/>
          <w:marRight w:val="0"/>
          <w:marTop w:val="0"/>
          <w:marBottom w:val="0"/>
          <w:divBdr>
            <w:top w:val="none" w:sz="0" w:space="0" w:color="auto"/>
            <w:left w:val="none" w:sz="0" w:space="0" w:color="auto"/>
            <w:bottom w:val="none" w:sz="0" w:space="0" w:color="auto"/>
            <w:right w:val="none" w:sz="0" w:space="0" w:color="auto"/>
          </w:divBdr>
        </w:div>
        <w:div w:id="1170945829">
          <w:marLeft w:val="640"/>
          <w:marRight w:val="0"/>
          <w:marTop w:val="0"/>
          <w:marBottom w:val="0"/>
          <w:divBdr>
            <w:top w:val="none" w:sz="0" w:space="0" w:color="auto"/>
            <w:left w:val="none" w:sz="0" w:space="0" w:color="auto"/>
            <w:bottom w:val="none" w:sz="0" w:space="0" w:color="auto"/>
            <w:right w:val="none" w:sz="0" w:space="0" w:color="auto"/>
          </w:divBdr>
        </w:div>
      </w:divsChild>
    </w:div>
    <w:div w:id="287320137">
      <w:bodyDiv w:val="1"/>
      <w:marLeft w:val="0"/>
      <w:marRight w:val="0"/>
      <w:marTop w:val="0"/>
      <w:marBottom w:val="0"/>
      <w:divBdr>
        <w:top w:val="none" w:sz="0" w:space="0" w:color="auto"/>
        <w:left w:val="none" w:sz="0" w:space="0" w:color="auto"/>
        <w:bottom w:val="none" w:sz="0" w:space="0" w:color="auto"/>
        <w:right w:val="none" w:sz="0" w:space="0" w:color="auto"/>
      </w:divBdr>
      <w:divsChild>
        <w:div w:id="736246824">
          <w:marLeft w:val="0"/>
          <w:marRight w:val="0"/>
          <w:marTop w:val="0"/>
          <w:marBottom w:val="0"/>
          <w:divBdr>
            <w:top w:val="none" w:sz="0" w:space="0" w:color="auto"/>
            <w:left w:val="none" w:sz="0" w:space="0" w:color="auto"/>
            <w:bottom w:val="none" w:sz="0" w:space="0" w:color="auto"/>
            <w:right w:val="none" w:sz="0" w:space="0" w:color="auto"/>
          </w:divBdr>
          <w:divsChild>
            <w:div w:id="1179346257">
              <w:marLeft w:val="0"/>
              <w:marRight w:val="0"/>
              <w:marTop w:val="0"/>
              <w:marBottom w:val="0"/>
              <w:divBdr>
                <w:top w:val="none" w:sz="0" w:space="0" w:color="auto"/>
                <w:left w:val="none" w:sz="0" w:space="0" w:color="auto"/>
                <w:bottom w:val="none" w:sz="0" w:space="0" w:color="auto"/>
                <w:right w:val="none" w:sz="0" w:space="0" w:color="auto"/>
              </w:divBdr>
            </w:div>
            <w:div w:id="81175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22200">
      <w:bodyDiv w:val="1"/>
      <w:marLeft w:val="0"/>
      <w:marRight w:val="0"/>
      <w:marTop w:val="0"/>
      <w:marBottom w:val="0"/>
      <w:divBdr>
        <w:top w:val="none" w:sz="0" w:space="0" w:color="auto"/>
        <w:left w:val="none" w:sz="0" w:space="0" w:color="auto"/>
        <w:bottom w:val="none" w:sz="0" w:space="0" w:color="auto"/>
        <w:right w:val="none" w:sz="0" w:space="0" w:color="auto"/>
      </w:divBdr>
      <w:divsChild>
        <w:div w:id="185139517">
          <w:marLeft w:val="480"/>
          <w:marRight w:val="0"/>
          <w:marTop w:val="0"/>
          <w:marBottom w:val="0"/>
          <w:divBdr>
            <w:top w:val="none" w:sz="0" w:space="0" w:color="auto"/>
            <w:left w:val="none" w:sz="0" w:space="0" w:color="auto"/>
            <w:bottom w:val="none" w:sz="0" w:space="0" w:color="auto"/>
            <w:right w:val="none" w:sz="0" w:space="0" w:color="auto"/>
          </w:divBdr>
        </w:div>
        <w:div w:id="2095590293">
          <w:marLeft w:val="480"/>
          <w:marRight w:val="0"/>
          <w:marTop w:val="0"/>
          <w:marBottom w:val="0"/>
          <w:divBdr>
            <w:top w:val="none" w:sz="0" w:space="0" w:color="auto"/>
            <w:left w:val="none" w:sz="0" w:space="0" w:color="auto"/>
            <w:bottom w:val="none" w:sz="0" w:space="0" w:color="auto"/>
            <w:right w:val="none" w:sz="0" w:space="0" w:color="auto"/>
          </w:divBdr>
        </w:div>
        <w:div w:id="1966159475">
          <w:marLeft w:val="480"/>
          <w:marRight w:val="0"/>
          <w:marTop w:val="0"/>
          <w:marBottom w:val="0"/>
          <w:divBdr>
            <w:top w:val="none" w:sz="0" w:space="0" w:color="auto"/>
            <w:left w:val="none" w:sz="0" w:space="0" w:color="auto"/>
            <w:bottom w:val="none" w:sz="0" w:space="0" w:color="auto"/>
            <w:right w:val="none" w:sz="0" w:space="0" w:color="auto"/>
          </w:divBdr>
        </w:div>
        <w:div w:id="1836872274">
          <w:marLeft w:val="480"/>
          <w:marRight w:val="0"/>
          <w:marTop w:val="0"/>
          <w:marBottom w:val="0"/>
          <w:divBdr>
            <w:top w:val="none" w:sz="0" w:space="0" w:color="auto"/>
            <w:left w:val="none" w:sz="0" w:space="0" w:color="auto"/>
            <w:bottom w:val="none" w:sz="0" w:space="0" w:color="auto"/>
            <w:right w:val="none" w:sz="0" w:space="0" w:color="auto"/>
          </w:divBdr>
        </w:div>
        <w:div w:id="1405953077">
          <w:marLeft w:val="480"/>
          <w:marRight w:val="0"/>
          <w:marTop w:val="0"/>
          <w:marBottom w:val="0"/>
          <w:divBdr>
            <w:top w:val="none" w:sz="0" w:space="0" w:color="auto"/>
            <w:left w:val="none" w:sz="0" w:space="0" w:color="auto"/>
            <w:bottom w:val="none" w:sz="0" w:space="0" w:color="auto"/>
            <w:right w:val="none" w:sz="0" w:space="0" w:color="auto"/>
          </w:divBdr>
        </w:div>
        <w:div w:id="364211901">
          <w:marLeft w:val="480"/>
          <w:marRight w:val="0"/>
          <w:marTop w:val="0"/>
          <w:marBottom w:val="0"/>
          <w:divBdr>
            <w:top w:val="none" w:sz="0" w:space="0" w:color="auto"/>
            <w:left w:val="none" w:sz="0" w:space="0" w:color="auto"/>
            <w:bottom w:val="none" w:sz="0" w:space="0" w:color="auto"/>
            <w:right w:val="none" w:sz="0" w:space="0" w:color="auto"/>
          </w:divBdr>
        </w:div>
        <w:div w:id="2001881425">
          <w:marLeft w:val="480"/>
          <w:marRight w:val="0"/>
          <w:marTop w:val="0"/>
          <w:marBottom w:val="0"/>
          <w:divBdr>
            <w:top w:val="none" w:sz="0" w:space="0" w:color="auto"/>
            <w:left w:val="none" w:sz="0" w:space="0" w:color="auto"/>
            <w:bottom w:val="none" w:sz="0" w:space="0" w:color="auto"/>
            <w:right w:val="none" w:sz="0" w:space="0" w:color="auto"/>
          </w:divBdr>
        </w:div>
        <w:div w:id="1212689172">
          <w:marLeft w:val="480"/>
          <w:marRight w:val="0"/>
          <w:marTop w:val="0"/>
          <w:marBottom w:val="0"/>
          <w:divBdr>
            <w:top w:val="none" w:sz="0" w:space="0" w:color="auto"/>
            <w:left w:val="none" w:sz="0" w:space="0" w:color="auto"/>
            <w:bottom w:val="none" w:sz="0" w:space="0" w:color="auto"/>
            <w:right w:val="none" w:sz="0" w:space="0" w:color="auto"/>
          </w:divBdr>
        </w:div>
        <w:div w:id="829515436">
          <w:marLeft w:val="480"/>
          <w:marRight w:val="0"/>
          <w:marTop w:val="0"/>
          <w:marBottom w:val="0"/>
          <w:divBdr>
            <w:top w:val="none" w:sz="0" w:space="0" w:color="auto"/>
            <w:left w:val="none" w:sz="0" w:space="0" w:color="auto"/>
            <w:bottom w:val="none" w:sz="0" w:space="0" w:color="auto"/>
            <w:right w:val="none" w:sz="0" w:space="0" w:color="auto"/>
          </w:divBdr>
        </w:div>
        <w:div w:id="218590662">
          <w:marLeft w:val="480"/>
          <w:marRight w:val="0"/>
          <w:marTop w:val="0"/>
          <w:marBottom w:val="0"/>
          <w:divBdr>
            <w:top w:val="none" w:sz="0" w:space="0" w:color="auto"/>
            <w:left w:val="none" w:sz="0" w:space="0" w:color="auto"/>
            <w:bottom w:val="none" w:sz="0" w:space="0" w:color="auto"/>
            <w:right w:val="none" w:sz="0" w:space="0" w:color="auto"/>
          </w:divBdr>
        </w:div>
        <w:div w:id="2096243119">
          <w:marLeft w:val="480"/>
          <w:marRight w:val="0"/>
          <w:marTop w:val="0"/>
          <w:marBottom w:val="0"/>
          <w:divBdr>
            <w:top w:val="none" w:sz="0" w:space="0" w:color="auto"/>
            <w:left w:val="none" w:sz="0" w:space="0" w:color="auto"/>
            <w:bottom w:val="none" w:sz="0" w:space="0" w:color="auto"/>
            <w:right w:val="none" w:sz="0" w:space="0" w:color="auto"/>
          </w:divBdr>
        </w:div>
        <w:div w:id="1141651322">
          <w:marLeft w:val="480"/>
          <w:marRight w:val="0"/>
          <w:marTop w:val="0"/>
          <w:marBottom w:val="0"/>
          <w:divBdr>
            <w:top w:val="none" w:sz="0" w:space="0" w:color="auto"/>
            <w:left w:val="none" w:sz="0" w:space="0" w:color="auto"/>
            <w:bottom w:val="none" w:sz="0" w:space="0" w:color="auto"/>
            <w:right w:val="none" w:sz="0" w:space="0" w:color="auto"/>
          </w:divBdr>
        </w:div>
        <w:div w:id="1364329384">
          <w:marLeft w:val="480"/>
          <w:marRight w:val="0"/>
          <w:marTop w:val="0"/>
          <w:marBottom w:val="0"/>
          <w:divBdr>
            <w:top w:val="none" w:sz="0" w:space="0" w:color="auto"/>
            <w:left w:val="none" w:sz="0" w:space="0" w:color="auto"/>
            <w:bottom w:val="none" w:sz="0" w:space="0" w:color="auto"/>
            <w:right w:val="none" w:sz="0" w:space="0" w:color="auto"/>
          </w:divBdr>
        </w:div>
        <w:div w:id="1223176753">
          <w:marLeft w:val="480"/>
          <w:marRight w:val="0"/>
          <w:marTop w:val="0"/>
          <w:marBottom w:val="0"/>
          <w:divBdr>
            <w:top w:val="none" w:sz="0" w:space="0" w:color="auto"/>
            <w:left w:val="none" w:sz="0" w:space="0" w:color="auto"/>
            <w:bottom w:val="none" w:sz="0" w:space="0" w:color="auto"/>
            <w:right w:val="none" w:sz="0" w:space="0" w:color="auto"/>
          </w:divBdr>
        </w:div>
        <w:div w:id="104353628">
          <w:marLeft w:val="480"/>
          <w:marRight w:val="0"/>
          <w:marTop w:val="0"/>
          <w:marBottom w:val="0"/>
          <w:divBdr>
            <w:top w:val="none" w:sz="0" w:space="0" w:color="auto"/>
            <w:left w:val="none" w:sz="0" w:space="0" w:color="auto"/>
            <w:bottom w:val="none" w:sz="0" w:space="0" w:color="auto"/>
            <w:right w:val="none" w:sz="0" w:space="0" w:color="auto"/>
          </w:divBdr>
        </w:div>
        <w:div w:id="716587905">
          <w:marLeft w:val="480"/>
          <w:marRight w:val="0"/>
          <w:marTop w:val="0"/>
          <w:marBottom w:val="0"/>
          <w:divBdr>
            <w:top w:val="none" w:sz="0" w:space="0" w:color="auto"/>
            <w:left w:val="none" w:sz="0" w:space="0" w:color="auto"/>
            <w:bottom w:val="none" w:sz="0" w:space="0" w:color="auto"/>
            <w:right w:val="none" w:sz="0" w:space="0" w:color="auto"/>
          </w:divBdr>
        </w:div>
        <w:div w:id="1434939957">
          <w:marLeft w:val="480"/>
          <w:marRight w:val="0"/>
          <w:marTop w:val="0"/>
          <w:marBottom w:val="0"/>
          <w:divBdr>
            <w:top w:val="none" w:sz="0" w:space="0" w:color="auto"/>
            <w:left w:val="none" w:sz="0" w:space="0" w:color="auto"/>
            <w:bottom w:val="none" w:sz="0" w:space="0" w:color="auto"/>
            <w:right w:val="none" w:sz="0" w:space="0" w:color="auto"/>
          </w:divBdr>
        </w:div>
        <w:div w:id="162205372">
          <w:marLeft w:val="480"/>
          <w:marRight w:val="0"/>
          <w:marTop w:val="0"/>
          <w:marBottom w:val="0"/>
          <w:divBdr>
            <w:top w:val="none" w:sz="0" w:space="0" w:color="auto"/>
            <w:left w:val="none" w:sz="0" w:space="0" w:color="auto"/>
            <w:bottom w:val="none" w:sz="0" w:space="0" w:color="auto"/>
            <w:right w:val="none" w:sz="0" w:space="0" w:color="auto"/>
          </w:divBdr>
        </w:div>
        <w:div w:id="1211647537">
          <w:marLeft w:val="480"/>
          <w:marRight w:val="0"/>
          <w:marTop w:val="0"/>
          <w:marBottom w:val="0"/>
          <w:divBdr>
            <w:top w:val="none" w:sz="0" w:space="0" w:color="auto"/>
            <w:left w:val="none" w:sz="0" w:space="0" w:color="auto"/>
            <w:bottom w:val="none" w:sz="0" w:space="0" w:color="auto"/>
            <w:right w:val="none" w:sz="0" w:space="0" w:color="auto"/>
          </w:divBdr>
        </w:div>
        <w:div w:id="1953631590">
          <w:marLeft w:val="480"/>
          <w:marRight w:val="0"/>
          <w:marTop w:val="0"/>
          <w:marBottom w:val="0"/>
          <w:divBdr>
            <w:top w:val="none" w:sz="0" w:space="0" w:color="auto"/>
            <w:left w:val="none" w:sz="0" w:space="0" w:color="auto"/>
            <w:bottom w:val="none" w:sz="0" w:space="0" w:color="auto"/>
            <w:right w:val="none" w:sz="0" w:space="0" w:color="auto"/>
          </w:divBdr>
        </w:div>
        <w:div w:id="220555045">
          <w:marLeft w:val="480"/>
          <w:marRight w:val="0"/>
          <w:marTop w:val="0"/>
          <w:marBottom w:val="0"/>
          <w:divBdr>
            <w:top w:val="none" w:sz="0" w:space="0" w:color="auto"/>
            <w:left w:val="none" w:sz="0" w:space="0" w:color="auto"/>
            <w:bottom w:val="none" w:sz="0" w:space="0" w:color="auto"/>
            <w:right w:val="none" w:sz="0" w:space="0" w:color="auto"/>
          </w:divBdr>
        </w:div>
        <w:div w:id="573666216">
          <w:marLeft w:val="480"/>
          <w:marRight w:val="0"/>
          <w:marTop w:val="0"/>
          <w:marBottom w:val="0"/>
          <w:divBdr>
            <w:top w:val="none" w:sz="0" w:space="0" w:color="auto"/>
            <w:left w:val="none" w:sz="0" w:space="0" w:color="auto"/>
            <w:bottom w:val="none" w:sz="0" w:space="0" w:color="auto"/>
            <w:right w:val="none" w:sz="0" w:space="0" w:color="auto"/>
          </w:divBdr>
        </w:div>
        <w:div w:id="727336751">
          <w:marLeft w:val="480"/>
          <w:marRight w:val="0"/>
          <w:marTop w:val="0"/>
          <w:marBottom w:val="0"/>
          <w:divBdr>
            <w:top w:val="none" w:sz="0" w:space="0" w:color="auto"/>
            <w:left w:val="none" w:sz="0" w:space="0" w:color="auto"/>
            <w:bottom w:val="none" w:sz="0" w:space="0" w:color="auto"/>
            <w:right w:val="none" w:sz="0" w:space="0" w:color="auto"/>
          </w:divBdr>
        </w:div>
        <w:div w:id="1959332987">
          <w:marLeft w:val="480"/>
          <w:marRight w:val="0"/>
          <w:marTop w:val="0"/>
          <w:marBottom w:val="0"/>
          <w:divBdr>
            <w:top w:val="none" w:sz="0" w:space="0" w:color="auto"/>
            <w:left w:val="none" w:sz="0" w:space="0" w:color="auto"/>
            <w:bottom w:val="none" w:sz="0" w:space="0" w:color="auto"/>
            <w:right w:val="none" w:sz="0" w:space="0" w:color="auto"/>
          </w:divBdr>
        </w:div>
        <w:div w:id="1476529422">
          <w:marLeft w:val="480"/>
          <w:marRight w:val="0"/>
          <w:marTop w:val="0"/>
          <w:marBottom w:val="0"/>
          <w:divBdr>
            <w:top w:val="none" w:sz="0" w:space="0" w:color="auto"/>
            <w:left w:val="none" w:sz="0" w:space="0" w:color="auto"/>
            <w:bottom w:val="none" w:sz="0" w:space="0" w:color="auto"/>
            <w:right w:val="none" w:sz="0" w:space="0" w:color="auto"/>
          </w:divBdr>
        </w:div>
        <w:div w:id="1652909240">
          <w:marLeft w:val="480"/>
          <w:marRight w:val="0"/>
          <w:marTop w:val="0"/>
          <w:marBottom w:val="0"/>
          <w:divBdr>
            <w:top w:val="none" w:sz="0" w:space="0" w:color="auto"/>
            <w:left w:val="none" w:sz="0" w:space="0" w:color="auto"/>
            <w:bottom w:val="none" w:sz="0" w:space="0" w:color="auto"/>
            <w:right w:val="none" w:sz="0" w:space="0" w:color="auto"/>
          </w:divBdr>
        </w:div>
        <w:div w:id="468016741">
          <w:marLeft w:val="480"/>
          <w:marRight w:val="0"/>
          <w:marTop w:val="0"/>
          <w:marBottom w:val="0"/>
          <w:divBdr>
            <w:top w:val="none" w:sz="0" w:space="0" w:color="auto"/>
            <w:left w:val="none" w:sz="0" w:space="0" w:color="auto"/>
            <w:bottom w:val="none" w:sz="0" w:space="0" w:color="auto"/>
            <w:right w:val="none" w:sz="0" w:space="0" w:color="auto"/>
          </w:divBdr>
        </w:div>
        <w:div w:id="1870601132">
          <w:marLeft w:val="480"/>
          <w:marRight w:val="0"/>
          <w:marTop w:val="0"/>
          <w:marBottom w:val="0"/>
          <w:divBdr>
            <w:top w:val="none" w:sz="0" w:space="0" w:color="auto"/>
            <w:left w:val="none" w:sz="0" w:space="0" w:color="auto"/>
            <w:bottom w:val="none" w:sz="0" w:space="0" w:color="auto"/>
            <w:right w:val="none" w:sz="0" w:space="0" w:color="auto"/>
          </w:divBdr>
        </w:div>
        <w:div w:id="593243124">
          <w:marLeft w:val="480"/>
          <w:marRight w:val="0"/>
          <w:marTop w:val="0"/>
          <w:marBottom w:val="0"/>
          <w:divBdr>
            <w:top w:val="none" w:sz="0" w:space="0" w:color="auto"/>
            <w:left w:val="none" w:sz="0" w:space="0" w:color="auto"/>
            <w:bottom w:val="none" w:sz="0" w:space="0" w:color="auto"/>
            <w:right w:val="none" w:sz="0" w:space="0" w:color="auto"/>
          </w:divBdr>
        </w:div>
        <w:div w:id="1030182020">
          <w:marLeft w:val="480"/>
          <w:marRight w:val="0"/>
          <w:marTop w:val="0"/>
          <w:marBottom w:val="0"/>
          <w:divBdr>
            <w:top w:val="none" w:sz="0" w:space="0" w:color="auto"/>
            <w:left w:val="none" w:sz="0" w:space="0" w:color="auto"/>
            <w:bottom w:val="none" w:sz="0" w:space="0" w:color="auto"/>
            <w:right w:val="none" w:sz="0" w:space="0" w:color="auto"/>
          </w:divBdr>
        </w:div>
        <w:div w:id="1542790417">
          <w:marLeft w:val="480"/>
          <w:marRight w:val="0"/>
          <w:marTop w:val="0"/>
          <w:marBottom w:val="0"/>
          <w:divBdr>
            <w:top w:val="none" w:sz="0" w:space="0" w:color="auto"/>
            <w:left w:val="none" w:sz="0" w:space="0" w:color="auto"/>
            <w:bottom w:val="none" w:sz="0" w:space="0" w:color="auto"/>
            <w:right w:val="none" w:sz="0" w:space="0" w:color="auto"/>
          </w:divBdr>
        </w:div>
        <w:div w:id="505099919">
          <w:marLeft w:val="480"/>
          <w:marRight w:val="0"/>
          <w:marTop w:val="0"/>
          <w:marBottom w:val="0"/>
          <w:divBdr>
            <w:top w:val="none" w:sz="0" w:space="0" w:color="auto"/>
            <w:left w:val="none" w:sz="0" w:space="0" w:color="auto"/>
            <w:bottom w:val="none" w:sz="0" w:space="0" w:color="auto"/>
            <w:right w:val="none" w:sz="0" w:space="0" w:color="auto"/>
          </w:divBdr>
        </w:div>
        <w:div w:id="576477490">
          <w:marLeft w:val="480"/>
          <w:marRight w:val="0"/>
          <w:marTop w:val="0"/>
          <w:marBottom w:val="0"/>
          <w:divBdr>
            <w:top w:val="none" w:sz="0" w:space="0" w:color="auto"/>
            <w:left w:val="none" w:sz="0" w:space="0" w:color="auto"/>
            <w:bottom w:val="none" w:sz="0" w:space="0" w:color="auto"/>
            <w:right w:val="none" w:sz="0" w:space="0" w:color="auto"/>
          </w:divBdr>
        </w:div>
        <w:div w:id="1780248910">
          <w:marLeft w:val="480"/>
          <w:marRight w:val="0"/>
          <w:marTop w:val="0"/>
          <w:marBottom w:val="0"/>
          <w:divBdr>
            <w:top w:val="none" w:sz="0" w:space="0" w:color="auto"/>
            <w:left w:val="none" w:sz="0" w:space="0" w:color="auto"/>
            <w:bottom w:val="none" w:sz="0" w:space="0" w:color="auto"/>
            <w:right w:val="none" w:sz="0" w:space="0" w:color="auto"/>
          </w:divBdr>
        </w:div>
        <w:div w:id="2030177084">
          <w:marLeft w:val="480"/>
          <w:marRight w:val="0"/>
          <w:marTop w:val="0"/>
          <w:marBottom w:val="0"/>
          <w:divBdr>
            <w:top w:val="none" w:sz="0" w:space="0" w:color="auto"/>
            <w:left w:val="none" w:sz="0" w:space="0" w:color="auto"/>
            <w:bottom w:val="none" w:sz="0" w:space="0" w:color="auto"/>
            <w:right w:val="none" w:sz="0" w:space="0" w:color="auto"/>
          </w:divBdr>
        </w:div>
        <w:div w:id="2055930260">
          <w:marLeft w:val="480"/>
          <w:marRight w:val="0"/>
          <w:marTop w:val="0"/>
          <w:marBottom w:val="0"/>
          <w:divBdr>
            <w:top w:val="none" w:sz="0" w:space="0" w:color="auto"/>
            <w:left w:val="none" w:sz="0" w:space="0" w:color="auto"/>
            <w:bottom w:val="none" w:sz="0" w:space="0" w:color="auto"/>
            <w:right w:val="none" w:sz="0" w:space="0" w:color="auto"/>
          </w:divBdr>
        </w:div>
        <w:div w:id="408504624">
          <w:marLeft w:val="480"/>
          <w:marRight w:val="0"/>
          <w:marTop w:val="0"/>
          <w:marBottom w:val="0"/>
          <w:divBdr>
            <w:top w:val="none" w:sz="0" w:space="0" w:color="auto"/>
            <w:left w:val="none" w:sz="0" w:space="0" w:color="auto"/>
            <w:bottom w:val="none" w:sz="0" w:space="0" w:color="auto"/>
            <w:right w:val="none" w:sz="0" w:space="0" w:color="auto"/>
          </w:divBdr>
        </w:div>
        <w:div w:id="1633367353">
          <w:marLeft w:val="480"/>
          <w:marRight w:val="0"/>
          <w:marTop w:val="0"/>
          <w:marBottom w:val="0"/>
          <w:divBdr>
            <w:top w:val="none" w:sz="0" w:space="0" w:color="auto"/>
            <w:left w:val="none" w:sz="0" w:space="0" w:color="auto"/>
            <w:bottom w:val="none" w:sz="0" w:space="0" w:color="auto"/>
            <w:right w:val="none" w:sz="0" w:space="0" w:color="auto"/>
          </w:divBdr>
        </w:div>
        <w:div w:id="1767656488">
          <w:marLeft w:val="480"/>
          <w:marRight w:val="0"/>
          <w:marTop w:val="0"/>
          <w:marBottom w:val="0"/>
          <w:divBdr>
            <w:top w:val="none" w:sz="0" w:space="0" w:color="auto"/>
            <w:left w:val="none" w:sz="0" w:space="0" w:color="auto"/>
            <w:bottom w:val="none" w:sz="0" w:space="0" w:color="auto"/>
            <w:right w:val="none" w:sz="0" w:space="0" w:color="auto"/>
          </w:divBdr>
        </w:div>
        <w:div w:id="963191602">
          <w:marLeft w:val="480"/>
          <w:marRight w:val="0"/>
          <w:marTop w:val="0"/>
          <w:marBottom w:val="0"/>
          <w:divBdr>
            <w:top w:val="none" w:sz="0" w:space="0" w:color="auto"/>
            <w:left w:val="none" w:sz="0" w:space="0" w:color="auto"/>
            <w:bottom w:val="none" w:sz="0" w:space="0" w:color="auto"/>
            <w:right w:val="none" w:sz="0" w:space="0" w:color="auto"/>
          </w:divBdr>
        </w:div>
        <w:div w:id="1250895790">
          <w:marLeft w:val="480"/>
          <w:marRight w:val="0"/>
          <w:marTop w:val="0"/>
          <w:marBottom w:val="0"/>
          <w:divBdr>
            <w:top w:val="none" w:sz="0" w:space="0" w:color="auto"/>
            <w:left w:val="none" w:sz="0" w:space="0" w:color="auto"/>
            <w:bottom w:val="none" w:sz="0" w:space="0" w:color="auto"/>
            <w:right w:val="none" w:sz="0" w:space="0" w:color="auto"/>
          </w:divBdr>
        </w:div>
        <w:div w:id="1255625447">
          <w:marLeft w:val="480"/>
          <w:marRight w:val="0"/>
          <w:marTop w:val="0"/>
          <w:marBottom w:val="0"/>
          <w:divBdr>
            <w:top w:val="none" w:sz="0" w:space="0" w:color="auto"/>
            <w:left w:val="none" w:sz="0" w:space="0" w:color="auto"/>
            <w:bottom w:val="none" w:sz="0" w:space="0" w:color="auto"/>
            <w:right w:val="none" w:sz="0" w:space="0" w:color="auto"/>
          </w:divBdr>
        </w:div>
        <w:div w:id="2132431312">
          <w:marLeft w:val="480"/>
          <w:marRight w:val="0"/>
          <w:marTop w:val="0"/>
          <w:marBottom w:val="0"/>
          <w:divBdr>
            <w:top w:val="none" w:sz="0" w:space="0" w:color="auto"/>
            <w:left w:val="none" w:sz="0" w:space="0" w:color="auto"/>
            <w:bottom w:val="none" w:sz="0" w:space="0" w:color="auto"/>
            <w:right w:val="none" w:sz="0" w:space="0" w:color="auto"/>
          </w:divBdr>
        </w:div>
        <w:div w:id="1036077393">
          <w:marLeft w:val="480"/>
          <w:marRight w:val="0"/>
          <w:marTop w:val="0"/>
          <w:marBottom w:val="0"/>
          <w:divBdr>
            <w:top w:val="none" w:sz="0" w:space="0" w:color="auto"/>
            <w:left w:val="none" w:sz="0" w:space="0" w:color="auto"/>
            <w:bottom w:val="none" w:sz="0" w:space="0" w:color="auto"/>
            <w:right w:val="none" w:sz="0" w:space="0" w:color="auto"/>
          </w:divBdr>
        </w:div>
        <w:div w:id="1323394022">
          <w:marLeft w:val="480"/>
          <w:marRight w:val="0"/>
          <w:marTop w:val="0"/>
          <w:marBottom w:val="0"/>
          <w:divBdr>
            <w:top w:val="none" w:sz="0" w:space="0" w:color="auto"/>
            <w:left w:val="none" w:sz="0" w:space="0" w:color="auto"/>
            <w:bottom w:val="none" w:sz="0" w:space="0" w:color="auto"/>
            <w:right w:val="none" w:sz="0" w:space="0" w:color="auto"/>
          </w:divBdr>
        </w:div>
        <w:div w:id="176044332">
          <w:marLeft w:val="480"/>
          <w:marRight w:val="0"/>
          <w:marTop w:val="0"/>
          <w:marBottom w:val="0"/>
          <w:divBdr>
            <w:top w:val="none" w:sz="0" w:space="0" w:color="auto"/>
            <w:left w:val="none" w:sz="0" w:space="0" w:color="auto"/>
            <w:bottom w:val="none" w:sz="0" w:space="0" w:color="auto"/>
            <w:right w:val="none" w:sz="0" w:space="0" w:color="auto"/>
          </w:divBdr>
        </w:div>
        <w:div w:id="1505048539">
          <w:marLeft w:val="480"/>
          <w:marRight w:val="0"/>
          <w:marTop w:val="0"/>
          <w:marBottom w:val="0"/>
          <w:divBdr>
            <w:top w:val="none" w:sz="0" w:space="0" w:color="auto"/>
            <w:left w:val="none" w:sz="0" w:space="0" w:color="auto"/>
            <w:bottom w:val="none" w:sz="0" w:space="0" w:color="auto"/>
            <w:right w:val="none" w:sz="0" w:space="0" w:color="auto"/>
          </w:divBdr>
        </w:div>
        <w:div w:id="1424032984">
          <w:marLeft w:val="480"/>
          <w:marRight w:val="0"/>
          <w:marTop w:val="0"/>
          <w:marBottom w:val="0"/>
          <w:divBdr>
            <w:top w:val="none" w:sz="0" w:space="0" w:color="auto"/>
            <w:left w:val="none" w:sz="0" w:space="0" w:color="auto"/>
            <w:bottom w:val="none" w:sz="0" w:space="0" w:color="auto"/>
            <w:right w:val="none" w:sz="0" w:space="0" w:color="auto"/>
          </w:divBdr>
        </w:div>
        <w:div w:id="1315135512">
          <w:marLeft w:val="480"/>
          <w:marRight w:val="0"/>
          <w:marTop w:val="0"/>
          <w:marBottom w:val="0"/>
          <w:divBdr>
            <w:top w:val="none" w:sz="0" w:space="0" w:color="auto"/>
            <w:left w:val="none" w:sz="0" w:space="0" w:color="auto"/>
            <w:bottom w:val="none" w:sz="0" w:space="0" w:color="auto"/>
            <w:right w:val="none" w:sz="0" w:space="0" w:color="auto"/>
          </w:divBdr>
        </w:div>
        <w:div w:id="278417071">
          <w:marLeft w:val="480"/>
          <w:marRight w:val="0"/>
          <w:marTop w:val="0"/>
          <w:marBottom w:val="0"/>
          <w:divBdr>
            <w:top w:val="none" w:sz="0" w:space="0" w:color="auto"/>
            <w:left w:val="none" w:sz="0" w:space="0" w:color="auto"/>
            <w:bottom w:val="none" w:sz="0" w:space="0" w:color="auto"/>
            <w:right w:val="none" w:sz="0" w:space="0" w:color="auto"/>
          </w:divBdr>
        </w:div>
        <w:div w:id="1081029069">
          <w:marLeft w:val="480"/>
          <w:marRight w:val="0"/>
          <w:marTop w:val="0"/>
          <w:marBottom w:val="0"/>
          <w:divBdr>
            <w:top w:val="none" w:sz="0" w:space="0" w:color="auto"/>
            <w:left w:val="none" w:sz="0" w:space="0" w:color="auto"/>
            <w:bottom w:val="none" w:sz="0" w:space="0" w:color="auto"/>
            <w:right w:val="none" w:sz="0" w:space="0" w:color="auto"/>
          </w:divBdr>
        </w:div>
        <w:div w:id="399137288">
          <w:marLeft w:val="480"/>
          <w:marRight w:val="0"/>
          <w:marTop w:val="0"/>
          <w:marBottom w:val="0"/>
          <w:divBdr>
            <w:top w:val="none" w:sz="0" w:space="0" w:color="auto"/>
            <w:left w:val="none" w:sz="0" w:space="0" w:color="auto"/>
            <w:bottom w:val="none" w:sz="0" w:space="0" w:color="auto"/>
            <w:right w:val="none" w:sz="0" w:space="0" w:color="auto"/>
          </w:divBdr>
        </w:div>
        <w:div w:id="39020572">
          <w:marLeft w:val="480"/>
          <w:marRight w:val="0"/>
          <w:marTop w:val="0"/>
          <w:marBottom w:val="0"/>
          <w:divBdr>
            <w:top w:val="none" w:sz="0" w:space="0" w:color="auto"/>
            <w:left w:val="none" w:sz="0" w:space="0" w:color="auto"/>
            <w:bottom w:val="none" w:sz="0" w:space="0" w:color="auto"/>
            <w:right w:val="none" w:sz="0" w:space="0" w:color="auto"/>
          </w:divBdr>
        </w:div>
        <w:div w:id="574358147">
          <w:marLeft w:val="480"/>
          <w:marRight w:val="0"/>
          <w:marTop w:val="0"/>
          <w:marBottom w:val="0"/>
          <w:divBdr>
            <w:top w:val="none" w:sz="0" w:space="0" w:color="auto"/>
            <w:left w:val="none" w:sz="0" w:space="0" w:color="auto"/>
            <w:bottom w:val="none" w:sz="0" w:space="0" w:color="auto"/>
            <w:right w:val="none" w:sz="0" w:space="0" w:color="auto"/>
          </w:divBdr>
        </w:div>
        <w:div w:id="1802261629">
          <w:marLeft w:val="480"/>
          <w:marRight w:val="0"/>
          <w:marTop w:val="0"/>
          <w:marBottom w:val="0"/>
          <w:divBdr>
            <w:top w:val="none" w:sz="0" w:space="0" w:color="auto"/>
            <w:left w:val="none" w:sz="0" w:space="0" w:color="auto"/>
            <w:bottom w:val="none" w:sz="0" w:space="0" w:color="auto"/>
            <w:right w:val="none" w:sz="0" w:space="0" w:color="auto"/>
          </w:divBdr>
        </w:div>
        <w:div w:id="1905482686">
          <w:marLeft w:val="480"/>
          <w:marRight w:val="0"/>
          <w:marTop w:val="0"/>
          <w:marBottom w:val="0"/>
          <w:divBdr>
            <w:top w:val="none" w:sz="0" w:space="0" w:color="auto"/>
            <w:left w:val="none" w:sz="0" w:space="0" w:color="auto"/>
            <w:bottom w:val="none" w:sz="0" w:space="0" w:color="auto"/>
            <w:right w:val="none" w:sz="0" w:space="0" w:color="auto"/>
          </w:divBdr>
        </w:div>
        <w:div w:id="688798475">
          <w:marLeft w:val="480"/>
          <w:marRight w:val="0"/>
          <w:marTop w:val="0"/>
          <w:marBottom w:val="0"/>
          <w:divBdr>
            <w:top w:val="none" w:sz="0" w:space="0" w:color="auto"/>
            <w:left w:val="none" w:sz="0" w:space="0" w:color="auto"/>
            <w:bottom w:val="none" w:sz="0" w:space="0" w:color="auto"/>
            <w:right w:val="none" w:sz="0" w:space="0" w:color="auto"/>
          </w:divBdr>
        </w:div>
        <w:div w:id="541357974">
          <w:marLeft w:val="480"/>
          <w:marRight w:val="0"/>
          <w:marTop w:val="0"/>
          <w:marBottom w:val="0"/>
          <w:divBdr>
            <w:top w:val="none" w:sz="0" w:space="0" w:color="auto"/>
            <w:left w:val="none" w:sz="0" w:space="0" w:color="auto"/>
            <w:bottom w:val="none" w:sz="0" w:space="0" w:color="auto"/>
            <w:right w:val="none" w:sz="0" w:space="0" w:color="auto"/>
          </w:divBdr>
        </w:div>
        <w:div w:id="1899244457">
          <w:marLeft w:val="480"/>
          <w:marRight w:val="0"/>
          <w:marTop w:val="0"/>
          <w:marBottom w:val="0"/>
          <w:divBdr>
            <w:top w:val="none" w:sz="0" w:space="0" w:color="auto"/>
            <w:left w:val="none" w:sz="0" w:space="0" w:color="auto"/>
            <w:bottom w:val="none" w:sz="0" w:space="0" w:color="auto"/>
            <w:right w:val="none" w:sz="0" w:space="0" w:color="auto"/>
          </w:divBdr>
        </w:div>
        <w:div w:id="2060585898">
          <w:marLeft w:val="480"/>
          <w:marRight w:val="0"/>
          <w:marTop w:val="0"/>
          <w:marBottom w:val="0"/>
          <w:divBdr>
            <w:top w:val="none" w:sz="0" w:space="0" w:color="auto"/>
            <w:left w:val="none" w:sz="0" w:space="0" w:color="auto"/>
            <w:bottom w:val="none" w:sz="0" w:space="0" w:color="auto"/>
            <w:right w:val="none" w:sz="0" w:space="0" w:color="auto"/>
          </w:divBdr>
        </w:div>
      </w:divsChild>
    </w:div>
    <w:div w:id="290789667">
      <w:bodyDiv w:val="1"/>
      <w:marLeft w:val="0"/>
      <w:marRight w:val="0"/>
      <w:marTop w:val="0"/>
      <w:marBottom w:val="0"/>
      <w:divBdr>
        <w:top w:val="none" w:sz="0" w:space="0" w:color="auto"/>
        <w:left w:val="none" w:sz="0" w:space="0" w:color="auto"/>
        <w:bottom w:val="none" w:sz="0" w:space="0" w:color="auto"/>
        <w:right w:val="none" w:sz="0" w:space="0" w:color="auto"/>
      </w:divBdr>
    </w:div>
    <w:div w:id="296112025">
      <w:bodyDiv w:val="1"/>
      <w:marLeft w:val="0"/>
      <w:marRight w:val="0"/>
      <w:marTop w:val="0"/>
      <w:marBottom w:val="0"/>
      <w:divBdr>
        <w:top w:val="none" w:sz="0" w:space="0" w:color="auto"/>
        <w:left w:val="none" w:sz="0" w:space="0" w:color="auto"/>
        <w:bottom w:val="none" w:sz="0" w:space="0" w:color="auto"/>
        <w:right w:val="none" w:sz="0" w:space="0" w:color="auto"/>
      </w:divBdr>
      <w:divsChild>
        <w:div w:id="198782533">
          <w:marLeft w:val="480"/>
          <w:marRight w:val="0"/>
          <w:marTop w:val="0"/>
          <w:marBottom w:val="0"/>
          <w:divBdr>
            <w:top w:val="none" w:sz="0" w:space="0" w:color="auto"/>
            <w:left w:val="none" w:sz="0" w:space="0" w:color="auto"/>
            <w:bottom w:val="none" w:sz="0" w:space="0" w:color="auto"/>
            <w:right w:val="none" w:sz="0" w:space="0" w:color="auto"/>
          </w:divBdr>
        </w:div>
        <w:div w:id="554124706">
          <w:marLeft w:val="480"/>
          <w:marRight w:val="0"/>
          <w:marTop w:val="0"/>
          <w:marBottom w:val="0"/>
          <w:divBdr>
            <w:top w:val="none" w:sz="0" w:space="0" w:color="auto"/>
            <w:left w:val="none" w:sz="0" w:space="0" w:color="auto"/>
            <w:bottom w:val="none" w:sz="0" w:space="0" w:color="auto"/>
            <w:right w:val="none" w:sz="0" w:space="0" w:color="auto"/>
          </w:divBdr>
        </w:div>
        <w:div w:id="1643194060">
          <w:marLeft w:val="480"/>
          <w:marRight w:val="0"/>
          <w:marTop w:val="0"/>
          <w:marBottom w:val="0"/>
          <w:divBdr>
            <w:top w:val="none" w:sz="0" w:space="0" w:color="auto"/>
            <w:left w:val="none" w:sz="0" w:space="0" w:color="auto"/>
            <w:bottom w:val="none" w:sz="0" w:space="0" w:color="auto"/>
            <w:right w:val="none" w:sz="0" w:space="0" w:color="auto"/>
          </w:divBdr>
        </w:div>
        <w:div w:id="28991871">
          <w:marLeft w:val="480"/>
          <w:marRight w:val="0"/>
          <w:marTop w:val="0"/>
          <w:marBottom w:val="0"/>
          <w:divBdr>
            <w:top w:val="none" w:sz="0" w:space="0" w:color="auto"/>
            <w:left w:val="none" w:sz="0" w:space="0" w:color="auto"/>
            <w:bottom w:val="none" w:sz="0" w:space="0" w:color="auto"/>
            <w:right w:val="none" w:sz="0" w:space="0" w:color="auto"/>
          </w:divBdr>
        </w:div>
        <w:div w:id="1626886333">
          <w:marLeft w:val="480"/>
          <w:marRight w:val="0"/>
          <w:marTop w:val="0"/>
          <w:marBottom w:val="0"/>
          <w:divBdr>
            <w:top w:val="none" w:sz="0" w:space="0" w:color="auto"/>
            <w:left w:val="none" w:sz="0" w:space="0" w:color="auto"/>
            <w:bottom w:val="none" w:sz="0" w:space="0" w:color="auto"/>
            <w:right w:val="none" w:sz="0" w:space="0" w:color="auto"/>
          </w:divBdr>
        </w:div>
        <w:div w:id="310601233">
          <w:marLeft w:val="480"/>
          <w:marRight w:val="0"/>
          <w:marTop w:val="0"/>
          <w:marBottom w:val="0"/>
          <w:divBdr>
            <w:top w:val="none" w:sz="0" w:space="0" w:color="auto"/>
            <w:left w:val="none" w:sz="0" w:space="0" w:color="auto"/>
            <w:bottom w:val="none" w:sz="0" w:space="0" w:color="auto"/>
            <w:right w:val="none" w:sz="0" w:space="0" w:color="auto"/>
          </w:divBdr>
        </w:div>
        <w:div w:id="988823551">
          <w:marLeft w:val="480"/>
          <w:marRight w:val="0"/>
          <w:marTop w:val="0"/>
          <w:marBottom w:val="0"/>
          <w:divBdr>
            <w:top w:val="none" w:sz="0" w:space="0" w:color="auto"/>
            <w:left w:val="none" w:sz="0" w:space="0" w:color="auto"/>
            <w:bottom w:val="none" w:sz="0" w:space="0" w:color="auto"/>
            <w:right w:val="none" w:sz="0" w:space="0" w:color="auto"/>
          </w:divBdr>
        </w:div>
        <w:div w:id="616109233">
          <w:marLeft w:val="480"/>
          <w:marRight w:val="0"/>
          <w:marTop w:val="0"/>
          <w:marBottom w:val="0"/>
          <w:divBdr>
            <w:top w:val="none" w:sz="0" w:space="0" w:color="auto"/>
            <w:left w:val="none" w:sz="0" w:space="0" w:color="auto"/>
            <w:bottom w:val="none" w:sz="0" w:space="0" w:color="auto"/>
            <w:right w:val="none" w:sz="0" w:space="0" w:color="auto"/>
          </w:divBdr>
        </w:div>
        <w:div w:id="1785004170">
          <w:marLeft w:val="480"/>
          <w:marRight w:val="0"/>
          <w:marTop w:val="0"/>
          <w:marBottom w:val="0"/>
          <w:divBdr>
            <w:top w:val="none" w:sz="0" w:space="0" w:color="auto"/>
            <w:left w:val="none" w:sz="0" w:space="0" w:color="auto"/>
            <w:bottom w:val="none" w:sz="0" w:space="0" w:color="auto"/>
            <w:right w:val="none" w:sz="0" w:space="0" w:color="auto"/>
          </w:divBdr>
        </w:div>
        <w:div w:id="946350029">
          <w:marLeft w:val="480"/>
          <w:marRight w:val="0"/>
          <w:marTop w:val="0"/>
          <w:marBottom w:val="0"/>
          <w:divBdr>
            <w:top w:val="none" w:sz="0" w:space="0" w:color="auto"/>
            <w:left w:val="none" w:sz="0" w:space="0" w:color="auto"/>
            <w:bottom w:val="none" w:sz="0" w:space="0" w:color="auto"/>
            <w:right w:val="none" w:sz="0" w:space="0" w:color="auto"/>
          </w:divBdr>
        </w:div>
        <w:div w:id="132526723">
          <w:marLeft w:val="480"/>
          <w:marRight w:val="0"/>
          <w:marTop w:val="0"/>
          <w:marBottom w:val="0"/>
          <w:divBdr>
            <w:top w:val="none" w:sz="0" w:space="0" w:color="auto"/>
            <w:left w:val="none" w:sz="0" w:space="0" w:color="auto"/>
            <w:bottom w:val="none" w:sz="0" w:space="0" w:color="auto"/>
            <w:right w:val="none" w:sz="0" w:space="0" w:color="auto"/>
          </w:divBdr>
        </w:div>
        <w:div w:id="1582643895">
          <w:marLeft w:val="480"/>
          <w:marRight w:val="0"/>
          <w:marTop w:val="0"/>
          <w:marBottom w:val="0"/>
          <w:divBdr>
            <w:top w:val="none" w:sz="0" w:space="0" w:color="auto"/>
            <w:left w:val="none" w:sz="0" w:space="0" w:color="auto"/>
            <w:bottom w:val="none" w:sz="0" w:space="0" w:color="auto"/>
            <w:right w:val="none" w:sz="0" w:space="0" w:color="auto"/>
          </w:divBdr>
        </w:div>
        <w:div w:id="634334454">
          <w:marLeft w:val="480"/>
          <w:marRight w:val="0"/>
          <w:marTop w:val="0"/>
          <w:marBottom w:val="0"/>
          <w:divBdr>
            <w:top w:val="none" w:sz="0" w:space="0" w:color="auto"/>
            <w:left w:val="none" w:sz="0" w:space="0" w:color="auto"/>
            <w:bottom w:val="none" w:sz="0" w:space="0" w:color="auto"/>
            <w:right w:val="none" w:sz="0" w:space="0" w:color="auto"/>
          </w:divBdr>
        </w:div>
        <w:div w:id="1671827542">
          <w:marLeft w:val="480"/>
          <w:marRight w:val="0"/>
          <w:marTop w:val="0"/>
          <w:marBottom w:val="0"/>
          <w:divBdr>
            <w:top w:val="none" w:sz="0" w:space="0" w:color="auto"/>
            <w:left w:val="none" w:sz="0" w:space="0" w:color="auto"/>
            <w:bottom w:val="none" w:sz="0" w:space="0" w:color="auto"/>
            <w:right w:val="none" w:sz="0" w:space="0" w:color="auto"/>
          </w:divBdr>
        </w:div>
        <w:div w:id="1128091300">
          <w:marLeft w:val="480"/>
          <w:marRight w:val="0"/>
          <w:marTop w:val="0"/>
          <w:marBottom w:val="0"/>
          <w:divBdr>
            <w:top w:val="none" w:sz="0" w:space="0" w:color="auto"/>
            <w:left w:val="none" w:sz="0" w:space="0" w:color="auto"/>
            <w:bottom w:val="none" w:sz="0" w:space="0" w:color="auto"/>
            <w:right w:val="none" w:sz="0" w:space="0" w:color="auto"/>
          </w:divBdr>
        </w:div>
        <w:div w:id="168257280">
          <w:marLeft w:val="480"/>
          <w:marRight w:val="0"/>
          <w:marTop w:val="0"/>
          <w:marBottom w:val="0"/>
          <w:divBdr>
            <w:top w:val="none" w:sz="0" w:space="0" w:color="auto"/>
            <w:left w:val="none" w:sz="0" w:space="0" w:color="auto"/>
            <w:bottom w:val="none" w:sz="0" w:space="0" w:color="auto"/>
            <w:right w:val="none" w:sz="0" w:space="0" w:color="auto"/>
          </w:divBdr>
        </w:div>
        <w:div w:id="239413191">
          <w:marLeft w:val="480"/>
          <w:marRight w:val="0"/>
          <w:marTop w:val="0"/>
          <w:marBottom w:val="0"/>
          <w:divBdr>
            <w:top w:val="none" w:sz="0" w:space="0" w:color="auto"/>
            <w:left w:val="none" w:sz="0" w:space="0" w:color="auto"/>
            <w:bottom w:val="none" w:sz="0" w:space="0" w:color="auto"/>
            <w:right w:val="none" w:sz="0" w:space="0" w:color="auto"/>
          </w:divBdr>
        </w:div>
        <w:div w:id="211696242">
          <w:marLeft w:val="480"/>
          <w:marRight w:val="0"/>
          <w:marTop w:val="0"/>
          <w:marBottom w:val="0"/>
          <w:divBdr>
            <w:top w:val="none" w:sz="0" w:space="0" w:color="auto"/>
            <w:left w:val="none" w:sz="0" w:space="0" w:color="auto"/>
            <w:bottom w:val="none" w:sz="0" w:space="0" w:color="auto"/>
            <w:right w:val="none" w:sz="0" w:space="0" w:color="auto"/>
          </w:divBdr>
        </w:div>
        <w:div w:id="993533373">
          <w:marLeft w:val="480"/>
          <w:marRight w:val="0"/>
          <w:marTop w:val="0"/>
          <w:marBottom w:val="0"/>
          <w:divBdr>
            <w:top w:val="none" w:sz="0" w:space="0" w:color="auto"/>
            <w:left w:val="none" w:sz="0" w:space="0" w:color="auto"/>
            <w:bottom w:val="none" w:sz="0" w:space="0" w:color="auto"/>
            <w:right w:val="none" w:sz="0" w:space="0" w:color="auto"/>
          </w:divBdr>
        </w:div>
        <w:div w:id="1801220336">
          <w:marLeft w:val="480"/>
          <w:marRight w:val="0"/>
          <w:marTop w:val="0"/>
          <w:marBottom w:val="0"/>
          <w:divBdr>
            <w:top w:val="none" w:sz="0" w:space="0" w:color="auto"/>
            <w:left w:val="none" w:sz="0" w:space="0" w:color="auto"/>
            <w:bottom w:val="none" w:sz="0" w:space="0" w:color="auto"/>
            <w:right w:val="none" w:sz="0" w:space="0" w:color="auto"/>
          </w:divBdr>
        </w:div>
        <w:div w:id="1471442743">
          <w:marLeft w:val="480"/>
          <w:marRight w:val="0"/>
          <w:marTop w:val="0"/>
          <w:marBottom w:val="0"/>
          <w:divBdr>
            <w:top w:val="none" w:sz="0" w:space="0" w:color="auto"/>
            <w:left w:val="none" w:sz="0" w:space="0" w:color="auto"/>
            <w:bottom w:val="none" w:sz="0" w:space="0" w:color="auto"/>
            <w:right w:val="none" w:sz="0" w:space="0" w:color="auto"/>
          </w:divBdr>
        </w:div>
        <w:div w:id="995914513">
          <w:marLeft w:val="480"/>
          <w:marRight w:val="0"/>
          <w:marTop w:val="0"/>
          <w:marBottom w:val="0"/>
          <w:divBdr>
            <w:top w:val="none" w:sz="0" w:space="0" w:color="auto"/>
            <w:left w:val="none" w:sz="0" w:space="0" w:color="auto"/>
            <w:bottom w:val="none" w:sz="0" w:space="0" w:color="auto"/>
            <w:right w:val="none" w:sz="0" w:space="0" w:color="auto"/>
          </w:divBdr>
        </w:div>
        <w:div w:id="30888428">
          <w:marLeft w:val="480"/>
          <w:marRight w:val="0"/>
          <w:marTop w:val="0"/>
          <w:marBottom w:val="0"/>
          <w:divBdr>
            <w:top w:val="none" w:sz="0" w:space="0" w:color="auto"/>
            <w:left w:val="none" w:sz="0" w:space="0" w:color="auto"/>
            <w:bottom w:val="none" w:sz="0" w:space="0" w:color="auto"/>
            <w:right w:val="none" w:sz="0" w:space="0" w:color="auto"/>
          </w:divBdr>
        </w:div>
        <w:div w:id="2027292674">
          <w:marLeft w:val="480"/>
          <w:marRight w:val="0"/>
          <w:marTop w:val="0"/>
          <w:marBottom w:val="0"/>
          <w:divBdr>
            <w:top w:val="none" w:sz="0" w:space="0" w:color="auto"/>
            <w:left w:val="none" w:sz="0" w:space="0" w:color="auto"/>
            <w:bottom w:val="none" w:sz="0" w:space="0" w:color="auto"/>
            <w:right w:val="none" w:sz="0" w:space="0" w:color="auto"/>
          </w:divBdr>
        </w:div>
        <w:div w:id="775056844">
          <w:marLeft w:val="480"/>
          <w:marRight w:val="0"/>
          <w:marTop w:val="0"/>
          <w:marBottom w:val="0"/>
          <w:divBdr>
            <w:top w:val="none" w:sz="0" w:space="0" w:color="auto"/>
            <w:left w:val="none" w:sz="0" w:space="0" w:color="auto"/>
            <w:bottom w:val="none" w:sz="0" w:space="0" w:color="auto"/>
            <w:right w:val="none" w:sz="0" w:space="0" w:color="auto"/>
          </w:divBdr>
        </w:div>
        <w:div w:id="1575165035">
          <w:marLeft w:val="480"/>
          <w:marRight w:val="0"/>
          <w:marTop w:val="0"/>
          <w:marBottom w:val="0"/>
          <w:divBdr>
            <w:top w:val="none" w:sz="0" w:space="0" w:color="auto"/>
            <w:left w:val="none" w:sz="0" w:space="0" w:color="auto"/>
            <w:bottom w:val="none" w:sz="0" w:space="0" w:color="auto"/>
            <w:right w:val="none" w:sz="0" w:space="0" w:color="auto"/>
          </w:divBdr>
        </w:div>
        <w:div w:id="911308776">
          <w:marLeft w:val="480"/>
          <w:marRight w:val="0"/>
          <w:marTop w:val="0"/>
          <w:marBottom w:val="0"/>
          <w:divBdr>
            <w:top w:val="none" w:sz="0" w:space="0" w:color="auto"/>
            <w:left w:val="none" w:sz="0" w:space="0" w:color="auto"/>
            <w:bottom w:val="none" w:sz="0" w:space="0" w:color="auto"/>
            <w:right w:val="none" w:sz="0" w:space="0" w:color="auto"/>
          </w:divBdr>
        </w:div>
        <w:div w:id="540284328">
          <w:marLeft w:val="480"/>
          <w:marRight w:val="0"/>
          <w:marTop w:val="0"/>
          <w:marBottom w:val="0"/>
          <w:divBdr>
            <w:top w:val="none" w:sz="0" w:space="0" w:color="auto"/>
            <w:left w:val="none" w:sz="0" w:space="0" w:color="auto"/>
            <w:bottom w:val="none" w:sz="0" w:space="0" w:color="auto"/>
            <w:right w:val="none" w:sz="0" w:space="0" w:color="auto"/>
          </w:divBdr>
        </w:div>
        <w:div w:id="1351377123">
          <w:marLeft w:val="480"/>
          <w:marRight w:val="0"/>
          <w:marTop w:val="0"/>
          <w:marBottom w:val="0"/>
          <w:divBdr>
            <w:top w:val="none" w:sz="0" w:space="0" w:color="auto"/>
            <w:left w:val="none" w:sz="0" w:space="0" w:color="auto"/>
            <w:bottom w:val="none" w:sz="0" w:space="0" w:color="auto"/>
            <w:right w:val="none" w:sz="0" w:space="0" w:color="auto"/>
          </w:divBdr>
        </w:div>
        <w:div w:id="31155124">
          <w:marLeft w:val="480"/>
          <w:marRight w:val="0"/>
          <w:marTop w:val="0"/>
          <w:marBottom w:val="0"/>
          <w:divBdr>
            <w:top w:val="none" w:sz="0" w:space="0" w:color="auto"/>
            <w:left w:val="none" w:sz="0" w:space="0" w:color="auto"/>
            <w:bottom w:val="none" w:sz="0" w:space="0" w:color="auto"/>
            <w:right w:val="none" w:sz="0" w:space="0" w:color="auto"/>
          </w:divBdr>
        </w:div>
        <w:div w:id="476806647">
          <w:marLeft w:val="480"/>
          <w:marRight w:val="0"/>
          <w:marTop w:val="0"/>
          <w:marBottom w:val="0"/>
          <w:divBdr>
            <w:top w:val="none" w:sz="0" w:space="0" w:color="auto"/>
            <w:left w:val="none" w:sz="0" w:space="0" w:color="auto"/>
            <w:bottom w:val="none" w:sz="0" w:space="0" w:color="auto"/>
            <w:right w:val="none" w:sz="0" w:space="0" w:color="auto"/>
          </w:divBdr>
        </w:div>
        <w:div w:id="182402267">
          <w:marLeft w:val="480"/>
          <w:marRight w:val="0"/>
          <w:marTop w:val="0"/>
          <w:marBottom w:val="0"/>
          <w:divBdr>
            <w:top w:val="none" w:sz="0" w:space="0" w:color="auto"/>
            <w:left w:val="none" w:sz="0" w:space="0" w:color="auto"/>
            <w:bottom w:val="none" w:sz="0" w:space="0" w:color="auto"/>
            <w:right w:val="none" w:sz="0" w:space="0" w:color="auto"/>
          </w:divBdr>
        </w:div>
        <w:div w:id="895243981">
          <w:marLeft w:val="480"/>
          <w:marRight w:val="0"/>
          <w:marTop w:val="0"/>
          <w:marBottom w:val="0"/>
          <w:divBdr>
            <w:top w:val="none" w:sz="0" w:space="0" w:color="auto"/>
            <w:left w:val="none" w:sz="0" w:space="0" w:color="auto"/>
            <w:bottom w:val="none" w:sz="0" w:space="0" w:color="auto"/>
            <w:right w:val="none" w:sz="0" w:space="0" w:color="auto"/>
          </w:divBdr>
        </w:div>
        <w:div w:id="324013818">
          <w:marLeft w:val="480"/>
          <w:marRight w:val="0"/>
          <w:marTop w:val="0"/>
          <w:marBottom w:val="0"/>
          <w:divBdr>
            <w:top w:val="none" w:sz="0" w:space="0" w:color="auto"/>
            <w:left w:val="none" w:sz="0" w:space="0" w:color="auto"/>
            <w:bottom w:val="none" w:sz="0" w:space="0" w:color="auto"/>
            <w:right w:val="none" w:sz="0" w:space="0" w:color="auto"/>
          </w:divBdr>
        </w:div>
        <w:div w:id="519851526">
          <w:marLeft w:val="480"/>
          <w:marRight w:val="0"/>
          <w:marTop w:val="0"/>
          <w:marBottom w:val="0"/>
          <w:divBdr>
            <w:top w:val="none" w:sz="0" w:space="0" w:color="auto"/>
            <w:left w:val="none" w:sz="0" w:space="0" w:color="auto"/>
            <w:bottom w:val="none" w:sz="0" w:space="0" w:color="auto"/>
            <w:right w:val="none" w:sz="0" w:space="0" w:color="auto"/>
          </w:divBdr>
        </w:div>
        <w:div w:id="1433281245">
          <w:marLeft w:val="480"/>
          <w:marRight w:val="0"/>
          <w:marTop w:val="0"/>
          <w:marBottom w:val="0"/>
          <w:divBdr>
            <w:top w:val="none" w:sz="0" w:space="0" w:color="auto"/>
            <w:left w:val="none" w:sz="0" w:space="0" w:color="auto"/>
            <w:bottom w:val="none" w:sz="0" w:space="0" w:color="auto"/>
            <w:right w:val="none" w:sz="0" w:space="0" w:color="auto"/>
          </w:divBdr>
        </w:div>
        <w:div w:id="481241060">
          <w:marLeft w:val="480"/>
          <w:marRight w:val="0"/>
          <w:marTop w:val="0"/>
          <w:marBottom w:val="0"/>
          <w:divBdr>
            <w:top w:val="none" w:sz="0" w:space="0" w:color="auto"/>
            <w:left w:val="none" w:sz="0" w:space="0" w:color="auto"/>
            <w:bottom w:val="none" w:sz="0" w:space="0" w:color="auto"/>
            <w:right w:val="none" w:sz="0" w:space="0" w:color="auto"/>
          </w:divBdr>
        </w:div>
        <w:div w:id="1999574487">
          <w:marLeft w:val="480"/>
          <w:marRight w:val="0"/>
          <w:marTop w:val="0"/>
          <w:marBottom w:val="0"/>
          <w:divBdr>
            <w:top w:val="none" w:sz="0" w:space="0" w:color="auto"/>
            <w:left w:val="none" w:sz="0" w:space="0" w:color="auto"/>
            <w:bottom w:val="none" w:sz="0" w:space="0" w:color="auto"/>
            <w:right w:val="none" w:sz="0" w:space="0" w:color="auto"/>
          </w:divBdr>
        </w:div>
        <w:div w:id="1858495795">
          <w:marLeft w:val="480"/>
          <w:marRight w:val="0"/>
          <w:marTop w:val="0"/>
          <w:marBottom w:val="0"/>
          <w:divBdr>
            <w:top w:val="none" w:sz="0" w:space="0" w:color="auto"/>
            <w:left w:val="none" w:sz="0" w:space="0" w:color="auto"/>
            <w:bottom w:val="none" w:sz="0" w:space="0" w:color="auto"/>
            <w:right w:val="none" w:sz="0" w:space="0" w:color="auto"/>
          </w:divBdr>
        </w:div>
        <w:div w:id="2033451367">
          <w:marLeft w:val="480"/>
          <w:marRight w:val="0"/>
          <w:marTop w:val="0"/>
          <w:marBottom w:val="0"/>
          <w:divBdr>
            <w:top w:val="none" w:sz="0" w:space="0" w:color="auto"/>
            <w:left w:val="none" w:sz="0" w:space="0" w:color="auto"/>
            <w:bottom w:val="none" w:sz="0" w:space="0" w:color="auto"/>
            <w:right w:val="none" w:sz="0" w:space="0" w:color="auto"/>
          </w:divBdr>
        </w:div>
        <w:div w:id="1340035585">
          <w:marLeft w:val="480"/>
          <w:marRight w:val="0"/>
          <w:marTop w:val="0"/>
          <w:marBottom w:val="0"/>
          <w:divBdr>
            <w:top w:val="none" w:sz="0" w:space="0" w:color="auto"/>
            <w:left w:val="none" w:sz="0" w:space="0" w:color="auto"/>
            <w:bottom w:val="none" w:sz="0" w:space="0" w:color="auto"/>
            <w:right w:val="none" w:sz="0" w:space="0" w:color="auto"/>
          </w:divBdr>
        </w:div>
        <w:div w:id="338504976">
          <w:marLeft w:val="480"/>
          <w:marRight w:val="0"/>
          <w:marTop w:val="0"/>
          <w:marBottom w:val="0"/>
          <w:divBdr>
            <w:top w:val="none" w:sz="0" w:space="0" w:color="auto"/>
            <w:left w:val="none" w:sz="0" w:space="0" w:color="auto"/>
            <w:bottom w:val="none" w:sz="0" w:space="0" w:color="auto"/>
            <w:right w:val="none" w:sz="0" w:space="0" w:color="auto"/>
          </w:divBdr>
        </w:div>
        <w:div w:id="1588492025">
          <w:marLeft w:val="480"/>
          <w:marRight w:val="0"/>
          <w:marTop w:val="0"/>
          <w:marBottom w:val="0"/>
          <w:divBdr>
            <w:top w:val="none" w:sz="0" w:space="0" w:color="auto"/>
            <w:left w:val="none" w:sz="0" w:space="0" w:color="auto"/>
            <w:bottom w:val="none" w:sz="0" w:space="0" w:color="auto"/>
            <w:right w:val="none" w:sz="0" w:space="0" w:color="auto"/>
          </w:divBdr>
        </w:div>
        <w:div w:id="1409501594">
          <w:marLeft w:val="480"/>
          <w:marRight w:val="0"/>
          <w:marTop w:val="0"/>
          <w:marBottom w:val="0"/>
          <w:divBdr>
            <w:top w:val="none" w:sz="0" w:space="0" w:color="auto"/>
            <w:left w:val="none" w:sz="0" w:space="0" w:color="auto"/>
            <w:bottom w:val="none" w:sz="0" w:space="0" w:color="auto"/>
            <w:right w:val="none" w:sz="0" w:space="0" w:color="auto"/>
          </w:divBdr>
        </w:div>
        <w:div w:id="899246744">
          <w:marLeft w:val="480"/>
          <w:marRight w:val="0"/>
          <w:marTop w:val="0"/>
          <w:marBottom w:val="0"/>
          <w:divBdr>
            <w:top w:val="none" w:sz="0" w:space="0" w:color="auto"/>
            <w:left w:val="none" w:sz="0" w:space="0" w:color="auto"/>
            <w:bottom w:val="none" w:sz="0" w:space="0" w:color="auto"/>
            <w:right w:val="none" w:sz="0" w:space="0" w:color="auto"/>
          </w:divBdr>
        </w:div>
        <w:div w:id="1744524053">
          <w:marLeft w:val="480"/>
          <w:marRight w:val="0"/>
          <w:marTop w:val="0"/>
          <w:marBottom w:val="0"/>
          <w:divBdr>
            <w:top w:val="none" w:sz="0" w:space="0" w:color="auto"/>
            <w:left w:val="none" w:sz="0" w:space="0" w:color="auto"/>
            <w:bottom w:val="none" w:sz="0" w:space="0" w:color="auto"/>
            <w:right w:val="none" w:sz="0" w:space="0" w:color="auto"/>
          </w:divBdr>
        </w:div>
        <w:div w:id="1829245767">
          <w:marLeft w:val="480"/>
          <w:marRight w:val="0"/>
          <w:marTop w:val="0"/>
          <w:marBottom w:val="0"/>
          <w:divBdr>
            <w:top w:val="none" w:sz="0" w:space="0" w:color="auto"/>
            <w:left w:val="none" w:sz="0" w:space="0" w:color="auto"/>
            <w:bottom w:val="none" w:sz="0" w:space="0" w:color="auto"/>
            <w:right w:val="none" w:sz="0" w:space="0" w:color="auto"/>
          </w:divBdr>
        </w:div>
        <w:div w:id="718743594">
          <w:marLeft w:val="480"/>
          <w:marRight w:val="0"/>
          <w:marTop w:val="0"/>
          <w:marBottom w:val="0"/>
          <w:divBdr>
            <w:top w:val="none" w:sz="0" w:space="0" w:color="auto"/>
            <w:left w:val="none" w:sz="0" w:space="0" w:color="auto"/>
            <w:bottom w:val="none" w:sz="0" w:space="0" w:color="auto"/>
            <w:right w:val="none" w:sz="0" w:space="0" w:color="auto"/>
          </w:divBdr>
        </w:div>
        <w:div w:id="1824660957">
          <w:marLeft w:val="480"/>
          <w:marRight w:val="0"/>
          <w:marTop w:val="0"/>
          <w:marBottom w:val="0"/>
          <w:divBdr>
            <w:top w:val="none" w:sz="0" w:space="0" w:color="auto"/>
            <w:left w:val="none" w:sz="0" w:space="0" w:color="auto"/>
            <w:bottom w:val="none" w:sz="0" w:space="0" w:color="auto"/>
            <w:right w:val="none" w:sz="0" w:space="0" w:color="auto"/>
          </w:divBdr>
        </w:div>
        <w:div w:id="1098985236">
          <w:marLeft w:val="480"/>
          <w:marRight w:val="0"/>
          <w:marTop w:val="0"/>
          <w:marBottom w:val="0"/>
          <w:divBdr>
            <w:top w:val="none" w:sz="0" w:space="0" w:color="auto"/>
            <w:left w:val="none" w:sz="0" w:space="0" w:color="auto"/>
            <w:bottom w:val="none" w:sz="0" w:space="0" w:color="auto"/>
            <w:right w:val="none" w:sz="0" w:space="0" w:color="auto"/>
          </w:divBdr>
        </w:div>
        <w:div w:id="575407583">
          <w:marLeft w:val="480"/>
          <w:marRight w:val="0"/>
          <w:marTop w:val="0"/>
          <w:marBottom w:val="0"/>
          <w:divBdr>
            <w:top w:val="none" w:sz="0" w:space="0" w:color="auto"/>
            <w:left w:val="none" w:sz="0" w:space="0" w:color="auto"/>
            <w:bottom w:val="none" w:sz="0" w:space="0" w:color="auto"/>
            <w:right w:val="none" w:sz="0" w:space="0" w:color="auto"/>
          </w:divBdr>
        </w:div>
        <w:div w:id="1049770127">
          <w:marLeft w:val="480"/>
          <w:marRight w:val="0"/>
          <w:marTop w:val="0"/>
          <w:marBottom w:val="0"/>
          <w:divBdr>
            <w:top w:val="none" w:sz="0" w:space="0" w:color="auto"/>
            <w:left w:val="none" w:sz="0" w:space="0" w:color="auto"/>
            <w:bottom w:val="none" w:sz="0" w:space="0" w:color="auto"/>
            <w:right w:val="none" w:sz="0" w:space="0" w:color="auto"/>
          </w:divBdr>
        </w:div>
        <w:div w:id="1403987000">
          <w:marLeft w:val="480"/>
          <w:marRight w:val="0"/>
          <w:marTop w:val="0"/>
          <w:marBottom w:val="0"/>
          <w:divBdr>
            <w:top w:val="none" w:sz="0" w:space="0" w:color="auto"/>
            <w:left w:val="none" w:sz="0" w:space="0" w:color="auto"/>
            <w:bottom w:val="none" w:sz="0" w:space="0" w:color="auto"/>
            <w:right w:val="none" w:sz="0" w:space="0" w:color="auto"/>
          </w:divBdr>
        </w:div>
      </w:divsChild>
    </w:div>
    <w:div w:id="297102757">
      <w:bodyDiv w:val="1"/>
      <w:marLeft w:val="0"/>
      <w:marRight w:val="0"/>
      <w:marTop w:val="0"/>
      <w:marBottom w:val="0"/>
      <w:divBdr>
        <w:top w:val="none" w:sz="0" w:space="0" w:color="auto"/>
        <w:left w:val="none" w:sz="0" w:space="0" w:color="auto"/>
        <w:bottom w:val="none" w:sz="0" w:space="0" w:color="auto"/>
        <w:right w:val="none" w:sz="0" w:space="0" w:color="auto"/>
      </w:divBdr>
      <w:divsChild>
        <w:div w:id="1410301711">
          <w:marLeft w:val="640"/>
          <w:marRight w:val="0"/>
          <w:marTop w:val="0"/>
          <w:marBottom w:val="0"/>
          <w:divBdr>
            <w:top w:val="none" w:sz="0" w:space="0" w:color="auto"/>
            <w:left w:val="none" w:sz="0" w:space="0" w:color="auto"/>
            <w:bottom w:val="none" w:sz="0" w:space="0" w:color="auto"/>
            <w:right w:val="none" w:sz="0" w:space="0" w:color="auto"/>
          </w:divBdr>
        </w:div>
        <w:div w:id="2133093064">
          <w:marLeft w:val="640"/>
          <w:marRight w:val="0"/>
          <w:marTop w:val="0"/>
          <w:marBottom w:val="0"/>
          <w:divBdr>
            <w:top w:val="none" w:sz="0" w:space="0" w:color="auto"/>
            <w:left w:val="none" w:sz="0" w:space="0" w:color="auto"/>
            <w:bottom w:val="none" w:sz="0" w:space="0" w:color="auto"/>
            <w:right w:val="none" w:sz="0" w:space="0" w:color="auto"/>
          </w:divBdr>
        </w:div>
        <w:div w:id="748189505">
          <w:marLeft w:val="640"/>
          <w:marRight w:val="0"/>
          <w:marTop w:val="0"/>
          <w:marBottom w:val="0"/>
          <w:divBdr>
            <w:top w:val="none" w:sz="0" w:space="0" w:color="auto"/>
            <w:left w:val="none" w:sz="0" w:space="0" w:color="auto"/>
            <w:bottom w:val="none" w:sz="0" w:space="0" w:color="auto"/>
            <w:right w:val="none" w:sz="0" w:space="0" w:color="auto"/>
          </w:divBdr>
        </w:div>
        <w:div w:id="576088822">
          <w:marLeft w:val="640"/>
          <w:marRight w:val="0"/>
          <w:marTop w:val="0"/>
          <w:marBottom w:val="0"/>
          <w:divBdr>
            <w:top w:val="none" w:sz="0" w:space="0" w:color="auto"/>
            <w:left w:val="none" w:sz="0" w:space="0" w:color="auto"/>
            <w:bottom w:val="none" w:sz="0" w:space="0" w:color="auto"/>
            <w:right w:val="none" w:sz="0" w:space="0" w:color="auto"/>
          </w:divBdr>
        </w:div>
        <w:div w:id="266814348">
          <w:marLeft w:val="640"/>
          <w:marRight w:val="0"/>
          <w:marTop w:val="0"/>
          <w:marBottom w:val="0"/>
          <w:divBdr>
            <w:top w:val="none" w:sz="0" w:space="0" w:color="auto"/>
            <w:left w:val="none" w:sz="0" w:space="0" w:color="auto"/>
            <w:bottom w:val="none" w:sz="0" w:space="0" w:color="auto"/>
            <w:right w:val="none" w:sz="0" w:space="0" w:color="auto"/>
          </w:divBdr>
        </w:div>
        <w:div w:id="1636327544">
          <w:marLeft w:val="640"/>
          <w:marRight w:val="0"/>
          <w:marTop w:val="0"/>
          <w:marBottom w:val="0"/>
          <w:divBdr>
            <w:top w:val="none" w:sz="0" w:space="0" w:color="auto"/>
            <w:left w:val="none" w:sz="0" w:space="0" w:color="auto"/>
            <w:bottom w:val="none" w:sz="0" w:space="0" w:color="auto"/>
            <w:right w:val="none" w:sz="0" w:space="0" w:color="auto"/>
          </w:divBdr>
        </w:div>
        <w:div w:id="40636538">
          <w:marLeft w:val="640"/>
          <w:marRight w:val="0"/>
          <w:marTop w:val="0"/>
          <w:marBottom w:val="0"/>
          <w:divBdr>
            <w:top w:val="none" w:sz="0" w:space="0" w:color="auto"/>
            <w:left w:val="none" w:sz="0" w:space="0" w:color="auto"/>
            <w:bottom w:val="none" w:sz="0" w:space="0" w:color="auto"/>
            <w:right w:val="none" w:sz="0" w:space="0" w:color="auto"/>
          </w:divBdr>
        </w:div>
        <w:div w:id="580916960">
          <w:marLeft w:val="640"/>
          <w:marRight w:val="0"/>
          <w:marTop w:val="0"/>
          <w:marBottom w:val="0"/>
          <w:divBdr>
            <w:top w:val="none" w:sz="0" w:space="0" w:color="auto"/>
            <w:left w:val="none" w:sz="0" w:space="0" w:color="auto"/>
            <w:bottom w:val="none" w:sz="0" w:space="0" w:color="auto"/>
            <w:right w:val="none" w:sz="0" w:space="0" w:color="auto"/>
          </w:divBdr>
        </w:div>
        <w:div w:id="315107259">
          <w:marLeft w:val="640"/>
          <w:marRight w:val="0"/>
          <w:marTop w:val="0"/>
          <w:marBottom w:val="0"/>
          <w:divBdr>
            <w:top w:val="none" w:sz="0" w:space="0" w:color="auto"/>
            <w:left w:val="none" w:sz="0" w:space="0" w:color="auto"/>
            <w:bottom w:val="none" w:sz="0" w:space="0" w:color="auto"/>
            <w:right w:val="none" w:sz="0" w:space="0" w:color="auto"/>
          </w:divBdr>
        </w:div>
        <w:div w:id="1024790581">
          <w:marLeft w:val="640"/>
          <w:marRight w:val="0"/>
          <w:marTop w:val="0"/>
          <w:marBottom w:val="0"/>
          <w:divBdr>
            <w:top w:val="none" w:sz="0" w:space="0" w:color="auto"/>
            <w:left w:val="none" w:sz="0" w:space="0" w:color="auto"/>
            <w:bottom w:val="none" w:sz="0" w:space="0" w:color="auto"/>
            <w:right w:val="none" w:sz="0" w:space="0" w:color="auto"/>
          </w:divBdr>
        </w:div>
        <w:div w:id="1099176680">
          <w:marLeft w:val="640"/>
          <w:marRight w:val="0"/>
          <w:marTop w:val="0"/>
          <w:marBottom w:val="0"/>
          <w:divBdr>
            <w:top w:val="none" w:sz="0" w:space="0" w:color="auto"/>
            <w:left w:val="none" w:sz="0" w:space="0" w:color="auto"/>
            <w:bottom w:val="none" w:sz="0" w:space="0" w:color="auto"/>
            <w:right w:val="none" w:sz="0" w:space="0" w:color="auto"/>
          </w:divBdr>
        </w:div>
        <w:div w:id="1221866941">
          <w:marLeft w:val="640"/>
          <w:marRight w:val="0"/>
          <w:marTop w:val="0"/>
          <w:marBottom w:val="0"/>
          <w:divBdr>
            <w:top w:val="none" w:sz="0" w:space="0" w:color="auto"/>
            <w:left w:val="none" w:sz="0" w:space="0" w:color="auto"/>
            <w:bottom w:val="none" w:sz="0" w:space="0" w:color="auto"/>
            <w:right w:val="none" w:sz="0" w:space="0" w:color="auto"/>
          </w:divBdr>
        </w:div>
        <w:div w:id="976641269">
          <w:marLeft w:val="640"/>
          <w:marRight w:val="0"/>
          <w:marTop w:val="0"/>
          <w:marBottom w:val="0"/>
          <w:divBdr>
            <w:top w:val="none" w:sz="0" w:space="0" w:color="auto"/>
            <w:left w:val="none" w:sz="0" w:space="0" w:color="auto"/>
            <w:bottom w:val="none" w:sz="0" w:space="0" w:color="auto"/>
            <w:right w:val="none" w:sz="0" w:space="0" w:color="auto"/>
          </w:divBdr>
        </w:div>
        <w:div w:id="1163274508">
          <w:marLeft w:val="640"/>
          <w:marRight w:val="0"/>
          <w:marTop w:val="0"/>
          <w:marBottom w:val="0"/>
          <w:divBdr>
            <w:top w:val="none" w:sz="0" w:space="0" w:color="auto"/>
            <w:left w:val="none" w:sz="0" w:space="0" w:color="auto"/>
            <w:bottom w:val="none" w:sz="0" w:space="0" w:color="auto"/>
            <w:right w:val="none" w:sz="0" w:space="0" w:color="auto"/>
          </w:divBdr>
        </w:div>
        <w:div w:id="1249070955">
          <w:marLeft w:val="640"/>
          <w:marRight w:val="0"/>
          <w:marTop w:val="0"/>
          <w:marBottom w:val="0"/>
          <w:divBdr>
            <w:top w:val="none" w:sz="0" w:space="0" w:color="auto"/>
            <w:left w:val="none" w:sz="0" w:space="0" w:color="auto"/>
            <w:bottom w:val="none" w:sz="0" w:space="0" w:color="auto"/>
            <w:right w:val="none" w:sz="0" w:space="0" w:color="auto"/>
          </w:divBdr>
        </w:div>
        <w:div w:id="1809740554">
          <w:marLeft w:val="640"/>
          <w:marRight w:val="0"/>
          <w:marTop w:val="0"/>
          <w:marBottom w:val="0"/>
          <w:divBdr>
            <w:top w:val="none" w:sz="0" w:space="0" w:color="auto"/>
            <w:left w:val="none" w:sz="0" w:space="0" w:color="auto"/>
            <w:bottom w:val="none" w:sz="0" w:space="0" w:color="auto"/>
            <w:right w:val="none" w:sz="0" w:space="0" w:color="auto"/>
          </w:divBdr>
        </w:div>
        <w:div w:id="2102873157">
          <w:marLeft w:val="640"/>
          <w:marRight w:val="0"/>
          <w:marTop w:val="0"/>
          <w:marBottom w:val="0"/>
          <w:divBdr>
            <w:top w:val="none" w:sz="0" w:space="0" w:color="auto"/>
            <w:left w:val="none" w:sz="0" w:space="0" w:color="auto"/>
            <w:bottom w:val="none" w:sz="0" w:space="0" w:color="auto"/>
            <w:right w:val="none" w:sz="0" w:space="0" w:color="auto"/>
          </w:divBdr>
        </w:div>
        <w:div w:id="75518796">
          <w:marLeft w:val="640"/>
          <w:marRight w:val="0"/>
          <w:marTop w:val="0"/>
          <w:marBottom w:val="0"/>
          <w:divBdr>
            <w:top w:val="none" w:sz="0" w:space="0" w:color="auto"/>
            <w:left w:val="none" w:sz="0" w:space="0" w:color="auto"/>
            <w:bottom w:val="none" w:sz="0" w:space="0" w:color="auto"/>
            <w:right w:val="none" w:sz="0" w:space="0" w:color="auto"/>
          </w:divBdr>
        </w:div>
        <w:div w:id="654334872">
          <w:marLeft w:val="640"/>
          <w:marRight w:val="0"/>
          <w:marTop w:val="0"/>
          <w:marBottom w:val="0"/>
          <w:divBdr>
            <w:top w:val="none" w:sz="0" w:space="0" w:color="auto"/>
            <w:left w:val="none" w:sz="0" w:space="0" w:color="auto"/>
            <w:bottom w:val="none" w:sz="0" w:space="0" w:color="auto"/>
            <w:right w:val="none" w:sz="0" w:space="0" w:color="auto"/>
          </w:divBdr>
        </w:div>
        <w:div w:id="2143036120">
          <w:marLeft w:val="640"/>
          <w:marRight w:val="0"/>
          <w:marTop w:val="0"/>
          <w:marBottom w:val="0"/>
          <w:divBdr>
            <w:top w:val="none" w:sz="0" w:space="0" w:color="auto"/>
            <w:left w:val="none" w:sz="0" w:space="0" w:color="auto"/>
            <w:bottom w:val="none" w:sz="0" w:space="0" w:color="auto"/>
            <w:right w:val="none" w:sz="0" w:space="0" w:color="auto"/>
          </w:divBdr>
        </w:div>
        <w:div w:id="1536579228">
          <w:marLeft w:val="640"/>
          <w:marRight w:val="0"/>
          <w:marTop w:val="0"/>
          <w:marBottom w:val="0"/>
          <w:divBdr>
            <w:top w:val="none" w:sz="0" w:space="0" w:color="auto"/>
            <w:left w:val="none" w:sz="0" w:space="0" w:color="auto"/>
            <w:bottom w:val="none" w:sz="0" w:space="0" w:color="auto"/>
            <w:right w:val="none" w:sz="0" w:space="0" w:color="auto"/>
          </w:divBdr>
        </w:div>
        <w:div w:id="1084257690">
          <w:marLeft w:val="640"/>
          <w:marRight w:val="0"/>
          <w:marTop w:val="0"/>
          <w:marBottom w:val="0"/>
          <w:divBdr>
            <w:top w:val="none" w:sz="0" w:space="0" w:color="auto"/>
            <w:left w:val="none" w:sz="0" w:space="0" w:color="auto"/>
            <w:bottom w:val="none" w:sz="0" w:space="0" w:color="auto"/>
            <w:right w:val="none" w:sz="0" w:space="0" w:color="auto"/>
          </w:divBdr>
        </w:div>
        <w:div w:id="850418152">
          <w:marLeft w:val="640"/>
          <w:marRight w:val="0"/>
          <w:marTop w:val="0"/>
          <w:marBottom w:val="0"/>
          <w:divBdr>
            <w:top w:val="none" w:sz="0" w:space="0" w:color="auto"/>
            <w:left w:val="none" w:sz="0" w:space="0" w:color="auto"/>
            <w:bottom w:val="none" w:sz="0" w:space="0" w:color="auto"/>
            <w:right w:val="none" w:sz="0" w:space="0" w:color="auto"/>
          </w:divBdr>
        </w:div>
        <w:div w:id="1213611876">
          <w:marLeft w:val="640"/>
          <w:marRight w:val="0"/>
          <w:marTop w:val="0"/>
          <w:marBottom w:val="0"/>
          <w:divBdr>
            <w:top w:val="none" w:sz="0" w:space="0" w:color="auto"/>
            <w:left w:val="none" w:sz="0" w:space="0" w:color="auto"/>
            <w:bottom w:val="none" w:sz="0" w:space="0" w:color="auto"/>
            <w:right w:val="none" w:sz="0" w:space="0" w:color="auto"/>
          </w:divBdr>
        </w:div>
        <w:div w:id="90201160">
          <w:marLeft w:val="640"/>
          <w:marRight w:val="0"/>
          <w:marTop w:val="0"/>
          <w:marBottom w:val="0"/>
          <w:divBdr>
            <w:top w:val="none" w:sz="0" w:space="0" w:color="auto"/>
            <w:left w:val="none" w:sz="0" w:space="0" w:color="auto"/>
            <w:bottom w:val="none" w:sz="0" w:space="0" w:color="auto"/>
            <w:right w:val="none" w:sz="0" w:space="0" w:color="auto"/>
          </w:divBdr>
        </w:div>
        <w:div w:id="1819346862">
          <w:marLeft w:val="640"/>
          <w:marRight w:val="0"/>
          <w:marTop w:val="0"/>
          <w:marBottom w:val="0"/>
          <w:divBdr>
            <w:top w:val="none" w:sz="0" w:space="0" w:color="auto"/>
            <w:left w:val="none" w:sz="0" w:space="0" w:color="auto"/>
            <w:bottom w:val="none" w:sz="0" w:space="0" w:color="auto"/>
            <w:right w:val="none" w:sz="0" w:space="0" w:color="auto"/>
          </w:divBdr>
        </w:div>
        <w:div w:id="412506616">
          <w:marLeft w:val="640"/>
          <w:marRight w:val="0"/>
          <w:marTop w:val="0"/>
          <w:marBottom w:val="0"/>
          <w:divBdr>
            <w:top w:val="none" w:sz="0" w:space="0" w:color="auto"/>
            <w:left w:val="none" w:sz="0" w:space="0" w:color="auto"/>
            <w:bottom w:val="none" w:sz="0" w:space="0" w:color="auto"/>
            <w:right w:val="none" w:sz="0" w:space="0" w:color="auto"/>
          </w:divBdr>
        </w:div>
        <w:div w:id="280696863">
          <w:marLeft w:val="640"/>
          <w:marRight w:val="0"/>
          <w:marTop w:val="0"/>
          <w:marBottom w:val="0"/>
          <w:divBdr>
            <w:top w:val="none" w:sz="0" w:space="0" w:color="auto"/>
            <w:left w:val="none" w:sz="0" w:space="0" w:color="auto"/>
            <w:bottom w:val="none" w:sz="0" w:space="0" w:color="auto"/>
            <w:right w:val="none" w:sz="0" w:space="0" w:color="auto"/>
          </w:divBdr>
        </w:div>
        <w:div w:id="2018992797">
          <w:marLeft w:val="640"/>
          <w:marRight w:val="0"/>
          <w:marTop w:val="0"/>
          <w:marBottom w:val="0"/>
          <w:divBdr>
            <w:top w:val="none" w:sz="0" w:space="0" w:color="auto"/>
            <w:left w:val="none" w:sz="0" w:space="0" w:color="auto"/>
            <w:bottom w:val="none" w:sz="0" w:space="0" w:color="auto"/>
            <w:right w:val="none" w:sz="0" w:space="0" w:color="auto"/>
          </w:divBdr>
        </w:div>
        <w:div w:id="1055157521">
          <w:marLeft w:val="640"/>
          <w:marRight w:val="0"/>
          <w:marTop w:val="0"/>
          <w:marBottom w:val="0"/>
          <w:divBdr>
            <w:top w:val="none" w:sz="0" w:space="0" w:color="auto"/>
            <w:left w:val="none" w:sz="0" w:space="0" w:color="auto"/>
            <w:bottom w:val="none" w:sz="0" w:space="0" w:color="auto"/>
            <w:right w:val="none" w:sz="0" w:space="0" w:color="auto"/>
          </w:divBdr>
        </w:div>
        <w:div w:id="984243643">
          <w:marLeft w:val="640"/>
          <w:marRight w:val="0"/>
          <w:marTop w:val="0"/>
          <w:marBottom w:val="0"/>
          <w:divBdr>
            <w:top w:val="none" w:sz="0" w:space="0" w:color="auto"/>
            <w:left w:val="none" w:sz="0" w:space="0" w:color="auto"/>
            <w:bottom w:val="none" w:sz="0" w:space="0" w:color="auto"/>
            <w:right w:val="none" w:sz="0" w:space="0" w:color="auto"/>
          </w:divBdr>
        </w:div>
        <w:div w:id="87234078">
          <w:marLeft w:val="640"/>
          <w:marRight w:val="0"/>
          <w:marTop w:val="0"/>
          <w:marBottom w:val="0"/>
          <w:divBdr>
            <w:top w:val="none" w:sz="0" w:space="0" w:color="auto"/>
            <w:left w:val="none" w:sz="0" w:space="0" w:color="auto"/>
            <w:bottom w:val="none" w:sz="0" w:space="0" w:color="auto"/>
            <w:right w:val="none" w:sz="0" w:space="0" w:color="auto"/>
          </w:divBdr>
        </w:div>
        <w:div w:id="2053264765">
          <w:marLeft w:val="640"/>
          <w:marRight w:val="0"/>
          <w:marTop w:val="0"/>
          <w:marBottom w:val="0"/>
          <w:divBdr>
            <w:top w:val="none" w:sz="0" w:space="0" w:color="auto"/>
            <w:left w:val="none" w:sz="0" w:space="0" w:color="auto"/>
            <w:bottom w:val="none" w:sz="0" w:space="0" w:color="auto"/>
            <w:right w:val="none" w:sz="0" w:space="0" w:color="auto"/>
          </w:divBdr>
        </w:div>
        <w:div w:id="762722614">
          <w:marLeft w:val="640"/>
          <w:marRight w:val="0"/>
          <w:marTop w:val="0"/>
          <w:marBottom w:val="0"/>
          <w:divBdr>
            <w:top w:val="none" w:sz="0" w:space="0" w:color="auto"/>
            <w:left w:val="none" w:sz="0" w:space="0" w:color="auto"/>
            <w:bottom w:val="none" w:sz="0" w:space="0" w:color="auto"/>
            <w:right w:val="none" w:sz="0" w:space="0" w:color="auto"/>
          </w:divBdr>
        </w:div>
        <w:div w:id="2001692517">
          <w:marLeft w:val="640"/>
          <w:marRight w:val="0"/>
          <w:marTop w:val="0"/>
          <w:marBottom w:val="0"/>
          <w:divBdr>
            <w:top w:val="none" w:sz="0" w:space="0" w:color="auto"/>
            <w:left w:val="none" w:sz="0" w:space="0" w:color="auto"/>
            <w:bottom w:val="none" w:sz="0" w:space="0" w:color="auto"/>
            <w:right w:val="none" w:sz="0" w:space="0" w:color="auto"/>
          </w:divBdr>
        </w:div>
        <w:div w:id="740906866">
          <w:marLeft w:val="640"/>
          <w:marRight w:val="0"/>
          <w:marTop w:val="0"/>
          <w:marBottom w:val="0"/>
          <w:divBdr>
            <w:top w:val="none" w:sz="0" w:space="0" w:color="auto"/>
            <w:left w:val="none" w:sz="0" w:space="0" w:color="auto"/>
            <w:bottom w:val="none" w:sz="0" w:space="0" w:color="auto"/>
            <w:right w:val="none" w:sz="0" w:space="0" w:color="auto"/>
          </w:divBdr>
        </w:div>
        <w:div w:id="1671256105">
          <w:marLeft w:val="640"/>
          <w:marRight w:val="0"/>
          <w:marTop w:val="0"/>
          <w:marBottom w:val="0"/>
          <w:divBdr>
            <w:top w:val="none" w:sz="0" w:space="0" w:color="auto"/>
            <w:left w:val="none" w:sz="0" w:space="0" w:color="auto"/>
            <w:bottom w:val="none" w:sz="0" w:space="0" w:color="auto"/>
            <w:right w:val="none" w:sz="0" w:space="0" w:color="auto"/>
          </w:divBdr>
        </w:div>
        <w:div w:id="888419618">
          <w:marLeft w:val="640"/>
          <w:marRight w:val="0"/>
          <w:marTop w:val="0"/>
          <w:marBottom w:val="0"/>
          <w:divBdr>
            <w:top w:val="none" w:sz="0" w:space="0" w:color="auto"/>
            <w:left w:val="none" w:sz="0" w:space="0" w:color="auto"/>
            <w:bottom w:val="none" w:sz="0" w:space="0" w:color="auto"/>
            <w:right w:val="none" w:sz="0" w:space="0" w:color="auto"/>
          </w:divBdr>
        </w:div>
        <w:div w:id="1979069198">
          <w:marLeft w:val="640"/>
          <w:marRight w:val="0"/>
          <w:marTop w:val="0"/>
          <w:marBottom w:val="0"/>
          <w:divBdr>
            <w:top w:val="none" w:sz="0" w:space="0" w:color="auto"/>
            <w:left w:val="none" w:sz="0" w:space="0" w:color="auto"/>
            <w:bottom w:val="none" w:sz="0" w:space="0" w:color="auto"/>
            <w:right w:val="none" w:sz="0" w:space="0" w:color="auto"/>
          </w:divBdr>
        </w:div>
        <w:div w:id="1054963171">
          <w:marLeft w:val="640"/>
          <w:marRight w:val="0"/>
          <w:marTop w:val="0"/>
          <w:marBottom w:val="0"/>
          <w:divBdr>
            <w:top w:val="none" w:sz="0" w:space="0" w:color="auto"/>
            <w:left w:val="none" w:sz="0" w:space="0" w:color="auto"/>
            <w:bottom w:val="none" w:sz="0" w:space="0" w:color="auto"/>
            <w:right w:val="none" w:sz="0" w:space="0" w:color="auto"/>
          </w:divBdr>
        </w:div>
        <w:div w:id="738677945">
          <w:marLeft w:val="640"/>
          <w:marRight w:val="0"/>
          <w:marTop w:val="0"/>
          <w:marBottom w:val="0"/>
          <w:divBdr>
            <w:top w:val="none" w:sz="0" w:space="0" w:color="auto"/>
            <w:left w:val="none" w:sz="0" w:space="0" w:color="auto"/>
            <w:bottom w:val="none" w:sz="0" w:space="0" w:color="auto"/>
            <w:right w:val="none" w:sz="0" w:space="0" w:color="auto"/>
          </w:divBdr>
        </w:div>
        <w:div w:id="1573735745">
          <w:marLeft w:val="640"/>
          <w:marRight w:val="0"/>
          <w:marTop w:val="0"/>
          <w:marBottom w:val="0"/>
          <w:divBdr>
            <w:top w:val="none" w:sz="0" w:space="0" w:color="auto"/>
            <w:left w:val="none" w:sz="0" w:space="0" w:color="auto"/>
            <w:bottom w:val="none" w:sz="0" w:space="0" w:color="auto"/>
            <w:right w:val="none" w:sz="0" w:space="0" w:color="auto"/>
          </w:divBdr>
        </w:div>
        <w:div w:id="1117871055">
          <w:marLeft w:val="640"/>
          <w:marRight w:val="0"/>
          <w:marTop w:val="0"/>
          <w:marBottom w:val="0"/>
          <w:divBdr>
            <w:top w:val="none" w:sz="0" w:space="0" w:color="auto"/>
            <w:left w:val="none" w:sz="0" w:space="0" w:color="auto"/>
            <w:bottom w:val="none" w:sz="0" w:space="0" w:color="auto"/>
            <w:right w:val="none" w:sz="0" w:space="0" w:color="auto"/>
          </w:divBdr>
        </w:div>
        <w:div w:id="1032145689">
          <w:marLeft w:val="640"/>
          <w:marRight w:val="0"/>
          <w:marTop w:val="0"/>
          <w:marBottom w:val="0"/>
          <w:divBdr>
            <w:top w:val="none" w:sz="0" w:space="0" w:color="auto"/>
            <w:left w:val="none" w:sz="0" w:space="0" w:color="auto"/>
            <w:bottom w:val="none" w:sz="0" w:space="0" w:color="auto"/>
            <w:right w:val="none" w:sz="0" w:space="0" w:color="auto"/>
          </w:divBdr>
        </w:div>
        <w:div w:id="623926259">
          <w:marLeft w:val="640"/>
          <w:marRight w:val="0"/>
          <w:marTop w:val="0"/>
          <w:marBottom w:val="0"/>
          <w:divBdr>
            <w:top w:val="none" w:sz="0" w:space="0" w:color="auto"/>
            <w:left w:val="none" w:sz="0" w:space="0" w:color="auto"/>
            <w:bottom w:val="none" w:sz="0" w:space="0" w:color="auto"/>
            <w:right w:val="none" w:sz="0" w:space="0" w:color="auto"/>
          </w:divBdr>
        </w:div>
        <w:div w:id="627905236">
          <w:marLeft w:val="640"/>
          <w:marRight w:val="0"/>
          <w:marTop w:val="0"/>
          <w:marBottom w:val="0"/>
          <w:divBdr>
            <w:top w:val="none" w:sz="0" w:space="0" w:color="auto"/>
            <w:left w:val="none" w:sz="0" w:space="0" w:color="auto"/>
            <w:bottom w:val="none" w:sz="0" w:space="0" w:color="auto"/>
            <w:right w:val="none" w:sz="0" w:space="0" w:color="auto"/>
          </w:divBdr>
        </w:div>
        <w:div w:id="1839735079">
          <w:marLeft w:val="640"/>
          <w:marRight w:val="0"/>
          <w:marTop w:val="0"/>
          <w:marBottom w:val="0"/>
          <w:divBdr>
            <w:top w:val="none" w:sz="0" w:space="0" w:color="auto"/>
            <w:left w:val="none" w:sz="0" w:space="0" w:color="auto"/>
            <w:bottom w:val="none" w:sz="0" w:space="0" w:color="auto"/>
            <w:right w:val="none" w:sz="0" w:space="0" w:color="auto"/>
          </w:divBdr>
        </w:div>
        <w:div w:id="1667442661">
          <w:marLeft w:val="640"/>
          <w:marRight w:val="0"/>
          <w:marTop w:val="0"/>
          <w:marBottom w:val="0"/>
          <w:divBdr>
            <w:top w:val="none" w:sz="0" w:space="0" w:color="auto"/>
            <w:left w:val="none" w:sz="0" w:space="0" w:color="auto"/>
            <w:bottom w:val="none" w:sz="0" w:space="0" w:color="auto"/>
            <w:right w:val="none" w:sz="0" w:space="0" w:color="auto"/>
          </w:divBdr>
        </w:div>
        <w:div w:id="2140612068">
          <w:marLeft w:val="640"/>
          <w:marRight w:val="0"/>
          <w:marTop w:val="0"/>
          <w:marBottom w:val="0"/>
          <w:divBdr>
            <w:top w:val="none" w:sz="0" w:space="0" w:color="auto"/>
            <w:left w:val="none" w:sz="0" w:space="0" w:color="auto"/>
            <w:bottom w:val="none" w:sz="0" w:space="0" w:color="auto"/>
            <w:right w:val="none" w:sz="0" w:space="0" w:color="auto"/>
          </w:divBdr>
        </w:div>
        <w:div w:id="805396935">
          <w:marLeft w:val="640"/>
          <w:marRight w:val="0"/>
          <w:marTop w:val="0"/>
          <w:marBottom w:val="0"/>
          <w:divBdr>
            <w:top w:val="none" w:sz="0" w:space="0" w:color="auto"/>
            <w:left w:val="none" w:sz="0" w:space="0" w:color="auto"/>
            <w:bottom w:val="none" w:sz="0" w:space="0" w:color="auto"/>
            <w:right w:val="none" w:sz="0" w:space="0" w:color="auto"/>
          </w:divBdr>
        </w:div>
        <w:div w:id="831801894">
          <w:marLeft w:val="640"/>
          <w:marRight w:val="0"/>
          <w:marTop w:val="0"/>
          <w:marBottom w:val="0"/>
          <w:divBdr>
            <w:top w:val="none" w:sz="0" w:space="0" w:color="auto"/>
            <w:left w:val="none" w:sz="0" w:space="0" w:color="auto"/>
            <w:bottom w:val="none" w:sz="0" w:space="0" w:color="auto"/>
            <w:right w:val="none" w:sz="0" w:space="0" w:color="auto"/>
          </w:divBdr>
        </w:div>
        <w:div w:id="1085343927">
          <w:marLeft w:val="640"/>
          <w:marRight w:val="0"/>
          <w:marTop w:val="0"/>
          <w:marBottom w:val="0"/>
          <w:divBdr>
            <w:top w:val="none" w:sz="0" w:space="0" w:color="auto"/>
            <w:left w:val="none" w:sz="0" w:space="0" w:color="auto"/>
            <w:bottom w:val="none" w:sz="0" w:space="0" w:color="auto"/>
            <w:right w:val="none" w:sz="0" w:space="0" w:color="auto"/>
          </w:divBdr>
        </w:div>
        <w:div w:id="1515455405">
          <w:marLeft w:val="640"/>
          <w:marRight w:val="0"/>
          <w:marTop w:val="0"/>
          <w:marBottom w:val="0"/>
          <w:divBdr>
            <w:top w:val="none" w:sz="0" w:space="0" w:color="auto"/>
            <w:left w:val="none" w:sz="0" w:space="0" w:color="auto"/>
            <w:bottom w:val="none" w:sz="0" w:space="0" w:color="auto"/>
            <w:right w:val="none" w:sz="0" w:space="0" w:color="auto"/>
          </w:divBdr>
        </w:div>
        <w:div w:id="2100055759">
          <w:marLeft w:val="640"/>
          <w:marRight w:val="0"/>
          <w:marTop w:val="0"/>
          <w:marBottom w:val="0"/>
          <w:divBdr>
            <w:top w:val="none" w:sz="0" w:space="0" w:color="auto"/>
            <w:left w:val="none" w:sz="0" w:space="0" w:color="auto"/>
            <w:bottom w:val="none" w:sz="0" w:space="0" w:color="auto"/>
            <w:right w:val="none" w:sz="0" w:space="0" w:color="auto"/>
          </w:divBdr>
        </w:div>
        <w:div w:id="204565546">
          <w:marLeft w:val="640"/>
          <w:marRight w:val="0"/>
          <w:marTop w:val="0"/>
          <w:marBottom w:val="0"/>
          <w:divBdr>
            <w:top w:val="none" w:sz="0" w:space="0" w:color="auto"/>
            <w:left w:val="none" w:sz="0" w:space="0" w:color="auto"/>
            <w:bottom w:val="none" w:sz="0" w:space="0" w:color="auto"/>
            <w:right w:val="none" w:sz="0" w:space="0" w:color="auto"/>
          </w:divBdr>
        </w:div>
        <w:div w:id="497312004">
          <w:marLeft w:val="640"/>
          <w:marRight w:val="0"/>
          <w:marTop w:val="0"/>
          <w:marBottom w:val="0"/>
          <w:divBdr>
            <w:top w:val="none" w:sz="0" w:space="0" w:color="auto"/>
            <w:left w:val="none" w:sz="0" w:space="0" w:color="auto"/>
            <w:bottom w:val="none" w:sz="0" w:space="0" w:color="auto"/>
            <w:right w:val="none" w:sz="0" w:space="0" w:color="auto"/>
          </w:divBdr>
        </w:div>
        <w:div w:id="120731165">
          <w:marLeft w:val="640"/>
          <w:marRight w:val="0"/>
          <w:marTop w:val="0"/>
          <w:marBottom w:val="0"/>
          <w:divBdr>
            <w:top w:val="none" w:sz="0" w:space="0" w:color="auto"/>
            <w:left w:val="none" w:sz="0" w:space="0" w:color="auto"/>
            <w:bottom w:val="none" w:sz="0" w:space="0" w:color="auto"/>
            <w:right w:val="none" w:sz="0" w:space="0" w:color="auto"/>
          </w:divBdr>
        </w:div>
        <w:div w:id="121726526">
          <w:marLeft w:val="640"/>
          <w:marRight w:val="0"/>
          <w:marTop w:val="0"/>
          <w:marBottom w:val="0"/>
          <w:divBdr>
            <w:top w:val="none" w:sz="0" w:space="0" w:color="auto"/>
            <w:left w:val="none" w:sz="0" w:space="0" w:color="auto"/>
            <w:bottom w:val="none" w:sz="0" w:space="0" w:color="auto"/>
            <w:right w:val="none" w:sz="0" w:space="0" w:color="auto"/>
          </w:divBdr>
        </w:div>
        <w:div w:id="1861426788">
          <w:marLeft w:val="640"/>
          <w:marRight w:val="0"/>
          <w:marTop w:val="0"/>
          <w:marBottom w:val="0"/>
          <w:divBdr>
            <w:top w:val="none" w:sz="0" w:space="0" w:color="auto"/>
            <w:left w:val="none" w:sz="0" w:space="0" w:color="auto"/>
            <w:bottom w:val="none" w:sz="0" w:space="0" w:color="auto"/>
            <w:right w:val="none" w:sz="0" w:space="0" w:color="auto"/>
          </w:divBdr>
        </w:div>
        <w:div w:id="1774545535">
          <w:marLeft w:val="640"/>
          <w:marRight w:val="0"/>
          <w:marTop w:val="0"/>
          <w:marBottom w:val="0"/>
          <w:divBdr>
            <w:top w:val="none" w:sz="0" w:space="0" w:color="auto"/>
            <w:left w:val="none" w:sz="0" w:space="0" w:color="auto"/>
            <w:bottom w:val="none" w:sz="0" w:space="0" w:color="auto"/>
            <w:right w:val="none" w:sz="0" w:space="0" w:color="auto"/>
          </w:divBdr>
        </w:div>
        <w:div w:id="591817322">
          <w:marLeft w:val="640"/>
          <w:marRight w:val="0"/>
          <w:marTop w:val="0"/>
          <w:marBottom w:val="0"/>
          <w:divBdr>
            <w:top w:val="none" w:sz="0" w:space="0" w:color="auto"/>
            <w:left w:val="none" w:sz="0" w:space="0" w:color="auto"/>
            <w:bottom w:val="none" w:sz="0" w:space="0" w:color="auto"/>
            <w:right w:val="none" w:sz="0" w:space="0" w:color="auto"/>
          </w:divBdr>
        </w:div>
        <w:div w:id="242767371">
          <w:marLeft w:val="640"/>
          <w:marRight w:val="0"/>
          <w:marTop w:val="0"/>
          <w:marBottom w:val="0"/>
          <w:divBdr>
            <w:top w:val="none" w:sz="0" w:space="0" w:color="auto"/>
            <w:left w:val="none" w:sz="0" w:space="0" w:color="auto"/>
            <w:bottom w:val="none" w:sz="0" w:space="0" w:color="auto"/>
            <w:right w:val="none" w:sz="0" w:space="0" w:color="auto"/>
          </w:divBdr>
        </w:div>
        <w:div w:id="386925693">
          <w:marLeft w:val="640"/>
          <w:marRight w:val="0"/>
          <w:marTop w:val="0"/>
          <w:marBottom w:val="0"/>
          <w:divBdr>
            <w:top w:val="none" w:sz="0" w:space="0" w:color="auto"/>
            <w:left w:val="none" w:sz="0" w:space="0" w:color="auto"/>
            <w:bottom w:val="none" w:sz="0" w:space="0" w:color="auto"/>
            <w:right w:val="none" w:sz="0" w:space="0" w:color="auto"/>
          </w:divBdr>
        </w:div>
        <w:div w:id="680282751">
          <w:marLeft w:val="640"/>
          <w:marRight w:val="0"/>
          <w:marTop w:val="0"/>
          <w:marBottom w:val="0"/>
          <w:divBdr>
            <w:top w:val="none" w:sz="0" w:space="0" w:color="auto"/>
            <w:left w:val="none" w:sz="0" w:space="0" w:color="auto"/>
            <w:bottom w:val="none" w:sz="0" w:space="0" w:color="auto"/>
            <w:right w:val="none" w:sz="0" w:space="0" w:color="auto"/>
          </w:divBdr>
        </w:div>
        <w:div w:id="214589028">
          <w:marLeft w:val="640"/>
          <w:marRight w:val="0"/>
          <w:marTop w:val="0"/>
          <w:marBottom w:val="0"/>
          <w:divBdr>
            <w:top w:val="none" w:sz="0" w:space="0" w:color="auto"/>
            <w:left w:val="none" w:sz="0" w:space="0" w:color="auto"/>
            <w:bottom w:val="none" w:sz="0" w:space="0" w:color="auto"/>
            <w:right w:val="none" w:sz="0" w:space="0" w:color="auto"/>
          </w:divBdr>
        </w:div>
        <w:div w:id="1382485159">
          <w:marLeft w:val="640"/>
          <w:marRight w:val="0"/>
          <w:marTop w:val="0"/>
          <w:marBottom w:val="0"/>
          <w:divBdr>
            <w:top w:val="none" w:sz="0" w:space="0" w:color="auto"/>
            <w:left w:val="none" w:sz="0" w:space="0" w:color="auto"/>
            <w:bottom w:val="none" w:sz="0" w:space="0" w:color="auto"/>
            <w:right w:val="none" w:sz="0" w:space="0" w:color="auto"/>
          </w:divBdr>
        </w:div>
        <w:div w:id="1966502448">
          <w:marLeft w:val="640"/>
          <w:marRight w:val="0"/>
          <w:marTop w:val="0"/>
          <w:marBottom w:val="0"/>
          <w:divBdr>
            <w:top w:val="none" w:sz="0" w:space="0" w:color="auto"/>
            <w:left w:val="none" w:sz="0" w:space="0" w:color="auto"/>
            <w:bottom w:val="none" w:sz="0" w:space="0" w:color="auto"/>
            <w:right w:val="none" w:sz="0" w:space="0" w:color="auto"/>
          </w:divBdr>
        </w:div>
        <w:div w:id="1408263100">
          <w:marLeft w:val="640"/>
          <w:marRight w:val="0"/>
          <w:marTop w:val="0"/>
          <w:marBottom w:val="0"/>
          <w:divBdr>
            <w:top w:val="none" w:sz="0" w:space="0" w:color="auto"/>
            <w:left w:val="none" w:sz="0" w:space="0" w:color="auto"/>
            <w:bottom w:val="none" w:sz="0" w:space="0" w:color="auto"/>
            <w:right w:val="none" w:sz="0" w:space="0" w:color="auto"/>
          </w:divBdr>
        </w:div>
        <w:div w:id="996148637">
          <w:marLeft w:val="640"/>
          <w:marRight w:val="0"/>
          <w:marTop w:val="0"/>
          <w:marBottom w:val="0"/>
          <w:divBdr>
            <w:top w:val="none" w:sz="0" w:space="0" w:color="auto"/>
            <w:left w:val="none" w:sz="0" w:space="0" w:color="auto"/>
            <w:bottom w:val="none" w:sz="0" w:space="0" w:color="auto"/>
            <w:right w:val="none" w:sz="0" w:space="0" w:color="auto"/>
          </w:divBdr>
        </w:div>
        <w:div w:id="1679506905">
          <w:marLeft w:val="640"/>
          <w:marRight w:val="0"/>
          <w:marTop w:val="0"/>
          <w:marBottom w:val="0"/>
          <w:divBdr>
            <w:top w:val="none" w:sz="0" w:space="0" w:color="auto"/>
            <w:left w:val="none" w:sz="0" w:space="0" w:color="auto"/>
            <w:bottom w:val="none" w:sz="0" w:space="0" w:color="auto"/>
            <w:right w:val="none" w:sz="0" w:space="0" w:color="auto"/>
          </w:divBdr>
        </w:div>
        <w:div w:id="1329594729">
          <w:marLeft w:val="640"/>
          <w:marRight w:val="0"/>
          <w:marTop w:val="0"/>
          <w:marBottom w:val="0"/>
          <w:divBdr>
            <w:top w:val="none" w:sz="0" w:space="0" w:color="auto"/>
            <w:left w:val="none" w:sz="0" w:space="0" w:color="auto"/>
            <w:bottom w:val="none" w:sz="0" w:space="0" w:color="auto"/>
            <w:right w:val="none" w:sz="0" w:space="0" w:color="auto"/>
          </w:divBdr>
        </w:div>
      </w:divsChild>
    </w:div>
    <w:div w:id="297959179">
      <w:bodyDiv w:val="1"/>
      <w:marLeft w:val="0"/>
      <w:marRight w:val="0"/>
      <w:marTop w:val="0"/>
      <w:marBottom w:val="0"/>
      <w:divBdr>
        <w:top w:val="none" w:sz="0" w:space="0" w:color="auto"/>
        <w:left w:val="none" w:sz="0" w:space="0" w:color="auto"/>
        <w:bottom w:val="none" w:sz="0" w:space="0" w:color="auto"/>
        <w:right w:val="none" w:sz="0" w:space="0" w:color="auto"/>
      </w:divBdr>
    </w:div>
    <w:div w:id="303194760">
      <w:bodyDiv w:val="1"/>
      <w:marLeft w:val="0"/>
      <w:marRight w:val="0"/>
      <w:marTop w:val="0"/>
      <w:marBottom w:val="0"/>
      <w:divBdr>
        <w:top w:val="none" w:sz="0" w:space="0" w:color="auto"/>
        <w:left w:val="none" w:sz="0" w:space="0" w:color="auto"/>
        <w:bottom w:val="none" w:sz="0" w:space="0" w:color="auto"/>
        <w:right w:val="none" w:sz="0" w:space="0" w:color="auto"/>
      </w:divBdr>
    </w:div>
    <w:div w:id="303898241">
      <w:bodyDiv w:val="1"/>
      <w:marLeft w:val="0"/>
      <w:marRight w:val="0"/>
      <w:marTop w:val="0"/>
      <w:marBottom w:val="0"/>
      <w:divBdr>
        <w:top w:val="none" w:sz="0" w:space="0" w:color="auto"/>
        <w:left w:val="none" w:sz="0" w:space="0" w:color="auto"/>
        <w:bottom w:val="none" w:sz="0" w:space="0" w:color="auto"/>
        <w:right w:val="none" w:sz="0" w:space="0" w:color="auto"/>
      </w:divBdr>
    </w:div>
    <w:div w:id="304817691">
      <w:bodyDiv w:val="1"/>
      <w:marLeft w:val="0"/>
      <w:marRight w:val="0"/>
      <w:marTop w:val="0"/>
      <w:marBottom w:val="0"/>
      <w:divBdr>
        <w:top w:val="none" w:sz="0" w:space="0" w:color="auto"/>
        <w:left w:val="none" w:sz="0" w:space="0" w:color="auto"/>
        <w:bottom w:val="none" w:sz="0" w:space="0" w:color="auto"/>
        <w:right w:val="none" w:sz="0" w:space="0" w:color="auto"/>
      </w:divBdr>
      <w:divsChild>
        <w:div w:id="1849713597">
          <w:marLeft w:val="480"/>
          <w:marRight w:val="0"/>
          <w:marTop w:val="0"/>
          <w:marBottom w:val="0"/>
          <w:divBdr>
            <w:top w:val="none" w:sz="0" w:space="0" w:color="auto"/>
            <w:left w:val="none" w:sz="0" w:space="0" w:color="auto"/>
            <w:bottom w:val="none" w:sz="0" w:space="0" w:color="auto"/>
            <w:right w:val="none" w:sz="0" w:space="0" w:color="auto"/>
          </w:divBdr>
        </w:div>
        <w:div w:id="1938368071">
          <w:marLeft w:val="480"/>
          <w:marRight w:val="0"/>
          <w:marTop w:val="0"/>
          <w:marBottom w:val="0"/>
          <w:divBdr>
            <w:top w:val="none" w:sz="0" w:space="0" w:color="auto"/>
            <w:left w:val="none" w:sz="0" w:space="0" w:color="auto"/>
            <w:bottom w:val="none" w:sz="0" w:space="0" w:color="auto"/>
            <w:right w:val="none" w:sz="0" w:space="0" w:color="auto"/>
          </w:divBdr>
        </w:div>
        <w:div w:id="370308492">
          <w:marLeft w:val="480"/>
          <w:marRight w:val="0"/>
          <w:marTop w:val="0"/>
          <w:marBottom w:val="0"/>
          <w:divBdr>
            <w:top w:val="none" w:sz="0" w:space="0" w:color="auto"/>
            <w:left w:val="none" w:sz="0" w:space="0" w:color="auto"/>
            <w:bottom w:val="none" w:sz="0" w:space="0" w:color="auto"/>
            <w:right w:val="none" w:sz="0" w:space="0" w:color="auto"/>
          </w:divBdr>
        </w:div>
        <w:div w:id="335615690">
          <w:marLeft w:val="480"/>
          <w:marRight w:val="0"/>
          <w:marTop w:val="0"/>
          <w:marBottom w:val="0"/>
          <w:divBdr>
            <w:top w:val="none" w:sz="0" w:space="0" w:color="auto"/>
            <w:left w:val="none" w:sz="0" w:space="0" w:color="auto"/>
            <w:bottom w:val="none" w:sz="0" w:space="0" w:color="auto"/>
            <w:right w:val="none" w:sz="0" w:space="0" w:color="auto"/>
          </w:divBdr>
        </w:div>
        <w:div w:id="1405373452">
          <w:marLeft w:val="480"/>
          <w:marRight w:val="0"/>
          <w:marTop w:val="0"/>
          <w:marBottom w:val="0"/>
          <w:divBdr>
            <w:top w:val="none" w:sz="0" w:space="0" w:color="auto"/>
            <w:left w:val="none" w:sz="0" w:space="0" w:color="auto"/>
            <w:bottom w:val="none" w:sz="0" w:space="0" w:color="auto"/>
            <w:right w:val="none" w:sz="0" w:space="0" w:color="auto"/>
          </w:divBdr>
        </w:div>
        <w:div w:id="221797029">
          <w:marLeft w:val="480"/>
          <w:marRight w:val="0"/>
          <w:marTop w:val="0"/>
          <w:marBottom w:val="0"/>
          <w:divBdr>
            <w:top w:val="none" w:sz="0" w:space="0" w:color="auto"/>
            <w:left w:val="none" w:sz="0" w:space="0" w:color="auto"/>
            <w:bottom w:val="none" w:sz="0" w:space="0" w:color="auto"/>
            <w:right w:val="none" w:sz="0" w:space="0" w:color="auto"/>
          </w:divBdr>
        </w:div>
        <w:div w:id="2086295084">
          <w:marLeft w:val="480"/>
          <w:marRight w:val="0"/>
          <w:marTop w:val="0"/>
          <w:marBottom w:val="0"/>
          <w:divBdr>
            <w:top w:val="none" w:sz="0" w:space="0" w:color="auto"/>
            <w:left w:val="none" w:sz="0" w:space="0" w:color="auto"/>
            <w:bottom w:val="none" w:sz="0" w:space="0" w:color="auto"/>
            <w:right w:val="none" w:sz="0" w:space="0" w:color="auto"/>
          </w:divBdr>
        </w:div>
        <w:div w:id="2108964220">
          <w:marLeft w:val="480"/>
          <w:marRight w:val="0"/>
          <w:marTop w:val="0"/>
          <w:marBottom w:val="0"/>
          <w:divBdr>
            <w:top w:val="none" w:sz="0" w:space="0" w:color="auto"/>
            <w:left w:val="none" w:sz="0" w:space="0" w:color="auto"/>
            <w:bottom w:val="none" w:sz="0" w:space="0" w:color="auto"/>
            <w:right w:val="none" w:sz="0" w:space="0" w:color="auto"/>
          </w:divBdr>
        </w:div>
        <w:div w:id="1706322677">
          <w:marLeft w:val="480"/>
          <w:marRight w:val="0"/>
          <w:marTop w:val="0"/>
          <w:marBottom w:val="0"/>
          <w:divBdr>
            <w:top w:val="none" w:sz="0" w:space="0" w:color="auto"/>
            <w:left w:val="none" w:sz="0" w:space="0" w:color="auto"/>
            <w:bottom w:val="none" w:sz="0" w:space="0" w:color="auto"/>
            <w:right w:val="none" w:sz="0" w:space="0" w:color="auto"/>
          </w:divBdr>
        </w:div>
        <w:div w:id="1820802885">
          <w:marLeft w:val="480"/>
          <w:marRight w:val="0"/>
          <w:marTop w:val="0"/>
          <w:marBottom w:val="0"/>
          <w:divBdr>
            <w:top w:val="none" w:sz="0" w:space="0" w:color="auto"/>
            <w:left w:val="none" w:sz="0" w:space="0" w:color="auto"/>
            <w:bottom w:val="none" w:sz="0" w:space="0" w:color="auto"/>
            <w:right w:val="none" w:sz="0" w:space="0" w:color="auto"/>
          </w:divBdr>
        </w:div>
        <w:div w:id="1730421110">
          <w:marLeft w:val="480"/>
          <w:marRight w:val="0"/>
          <w:marTop w:val="0"/>
          <w:marBottom w:val="0"/>
          <w:divBdr>
            <w:top w:val="none" w:sz="0" w:space="0" w:color="auto"/>
            <w:left w:val="none" w:sz="0" w:space="0" w:color="auto"/>
            <w:bottom w:val="none" w:sz="0" w:space="0" w:color="auto"/>
            <w:right w:val="none" w:sz="0" w:space="0" w:color="auto"/>
          </w:divBdr>
        </w:div>
        <w:div w:id="981276072">
          <w:marLeft w:val="480"/>
          <w:marRight w:val="0"/>
          <w:marTop w:val="0"/>
          <w:marBottom w:val="0"/>
          <w:divBdr>
            <w:top w:val="none" w:sz="0" w:space="0" w:color="auto"/>
            <w:left w:val="none" w:sz="0" w:space="0" w:color="auto"/>
            <w:bottom w:val="none" w:sz="0" w:space="0" w:color="auto"/>
            <w:right w:val="none" w:sz="0" w:space="0" w:color="auto"/>
          </w:divBdr>
        </w:div>
        <w:div w:id="1567717708">
          <w:marLeft w:val="480"/>
          <w:marRight w:val="0"/>
          <w:marTop w:val="0"/>
          <w:marBottom w:val="0"/>
          <w:divBdr>
            <w:top w:val="none" w:sz="0" w:space="0" w:color="auto"/>
            <w:left w:val="none" w:sz="0" w:space="0" w:color="auto"/>
            <w:bottom w:val="none" w:sz="0" w:space="0" w:color="auto"/>
            <w:right w:val="none" w:sz="0" w:space="0" w:color="auto"/>
          </w:divBdr>
        </w:div>
        <w:div w:id="2011516462">
          <w:marLeft w:val="480"/>
          <w:marRight w:val="0"/>
          <w:marTop w:val="0"/>
          <w:marBottom w:val="0"/>
          <w:divBdr>
            <w:top w:val="none" w:sz="0" w:space="0" w:color="auto"/>
            <w:left w:val="none" w:sz="0" w:space="0" w:color="auto"/>
            <w:bottom w:val="none" w:sz="0" w:space="0" w:color="auto"/>
            <w:right w:val="none" w:sz="0" w:space="0" w:color="auto"/>
          </w:divBdr>
        </w:div>
        <w:div w:id="1684894696">
          <w:marLeft w:val="480"/>
          <w:marRight w:val="0"/>
          <w:marTop w:val="0"/>
          <w:marBottom w:val="0"/>
          <w:divBdr>
            <w:top w:val="none" w:sz="0" w:space="0" w:color="auto"/>
            <w:left w:val="none" w:sz="0" w:space="0" w:color="auto"/>
            <w:bottom w:val="none" w:sz="0" w:space="0" w:color="auto"/>
            <w:right w:val="none" w:sz="0" w:space="0" w:color="auto"/>
          </w:divBdr>
        </w:div>
        <w:div w:id="1029406344">
          <w:marLeft w:val="480"/>
          <w:marRight w:val="0"/>
          <w:marTop w:val="0"/>
          <w:marBottom w:val="0"/>
          <w:divBdr>
            <w:top w:val="none" w:sz="0" w:space="0" w:color="auto"/>
            <w:left w:val="none" w:sz="0" w:space="0" w:color="auto"/>
            <w:bottom w:val="none" w:sz="0" w:space="0" w:color="auto"/>
            <w:right w:val="none" w:sz="0" w:space="0" w:color="auto"/>
          </w:divBdr>
        </w:div>
        <w:div w:id="1625229723">
          <w:marLeft w:val="480"/>
          <w:marRight w:val="0"/>
          <w:marTop w:val="0"/>
          <w:marBottom w:val="0"/>
          <w:divBdr>
            <w:top w:val="none" w:sz="0" w:space="0" w:color="auto"/>
            <w:left w:val="none" w:sz="0" w:space="0" w:color="auto"/>
            <w:bottom w:val="none" w:sz="0" w:space="0" w:color="auto"/>
            <w:right w:val="none" w:sz="0" w:space="0" w:color="auto"/>
          </w:divBdr>
        </w:div>
        <w:div w:id="306592571">
          <w:marLeft w:val="480"/>
          <w:marRight w:val="0"/>
          <w:marTop w:val="0"/>
          <w:marBottom w:val="0"/>
          <w:divBdr>
            <w:top w:val="none" w:sz="0" w:space="0" w:color="auto"/>
            <w:left w:val="none" w:sz="0" w:space="0" w:color="auto"/>
            <w:bottom w:val="none" w:sz="0" w:space="0" w:color="auto"/>
            <w:right w:val="none" w:sz="0" w:space="0" w:color="auto"/>
          </w:divBdr>
        </w:div>
        <w:div w:id="1915161473">
          <w:marLeft w:val="480"/>
          <w:marRight w:val="0"/>
          <w:marTop w:val="0"/>
          <w:marBottom w:val="0"/>
          <w:divBdr>
            <w:top w:val="none" w:sz="0" w:space="0" w:color="auto"/>
            <w:left w:val="none" w:sz="0" w:space="0" w:color="auto"/>
            <w:bottom w:val="none" w:sz="0" w:space="0" w:color="auto"/>
            <w:right w:val="none" w:sz="0" w:space="0" w:color="auto"/>
          </w:divBdr>
        </w:div>
        <w:div w:id="1592735937">
          <w:marLeft w:val="480"/>
          <w:marRight w:val="0"/>
          <w:marTop w:val="0"/>
          <w:marBottom w:val="0"/>
          <w:divBdr>
            <w:top w:val="none" w:sz="0" w:space="0" w:color="auto"/>
            <w:left w:val="none" w:sz="0" w:space="0" w:color="auto"/>
            <w:bottom w:val="none" w:sz="0" w:space="0" w:color="auto"/>
            <w:right w:val="none" w:sz="0" w:space="0" w:color="auto"/>
          </w:divBdr>
        </w:div>
        <w:div w:id="1860698956">
          <w:marLeft w:val="480"/>
          <w:marRight w:val="0"/>
          <w:marTop w:val="0"/>
          <w:marBottom w:val="0"/>
          <w:divBdr>
            <w:top w:val="none" w:sz="0" w:space="0" w:color="auto"/>
            <w:left w:val="none" w:sz="0" w:space="0" w:color="auto"/>
            <w:bottom w:val="none" w:sz="0" w:space="0" w:color="auto"/>
            <w:right w:val="none" w:sz="0" w:space="0" w:color="auto"/>
          </w:divBdr>
        </w:div>
        <w:div w:id="1889027780">
          <w:marLeft w:val="480"/>
          <w:marRight w:val="0"/>
          <w:marTop w:val="0"/>
          <w:marBottom w:val="0"/>
          <w:divBdr>
            <w:top w:val="none" w:sz="0" w:space="0" w:color="auto"/>
            <w:left w:val="none" w:sz="0" w:space="0" w:color="auto"/>
            <w:bottom w:val="none" w:sz="0" w:space="0" w:color="auto"/>
            <w:right w:val="none" w:sz="0" w:space="0" w:color="auto"/>
          </w:divBdr>
        </w:div>
        <w:div w:id="1890992870">
          <w:marLeft w:val="480"/>
          <w:marRight w:val="0"/>
          <w:marTop w:val="0"/>
          <w:marBottom w:val="0"/>
          <w:divBdr>
            <w:top w:val="none" w:sz="0" w:space="0" w:color="auto"/>
            <w:left w:val="none" w:sz="0" w:space="0" w:color="auto"/>
            <w:bottom w:val="none" w:sz="0" w:space="0" w:color="auto"/>
            <w:right w:val="none" w:sz="0" w:space="0" w:color="auto"/>
          </w:divBdr>
        </w:div>
        <w:div w:id="112133828">
          <w:marLeft w:val="480"/>
          <w:marRight w:val="0"/>
          <w:marTop w:val="0"/>
          <w:marBottom w:val="0"/>
          <w:divBdr>
            <w:top w:val="none" w:sz="0" w:space="0" w:color="auto"/>
            <w:left w:val="none" w:sz="0" w:space="0" w:color="auto"/>
            <w:bottom w:val="none" w:sz="0" w:space="0" w:color="auto"/>
            <w:right w:val="none" w:sz="0" w:space="0" w:color="auto"/>
          </w:divBdr>
        </w:div>
        <w:div w:id="698162927">
          <w:marLeft w:val="480"/>
          <w:marRight w:val="0"/>
          <w:marTop w:val="0"/>
          <w:marBottom w:val="0"/>
          <w:divBdr>
            <w:top w:val="none" w:sz="0" w:space="0" w:color="auto"/>
            <w:left w:val="none" w:sz="0" w:space="0" w:color="auto"/>
            <w:bottom w:val="none" w:sz="0" w:space="0" w:color="auto"/>
            <w:right w:val="none" w:sz="0" w:space="0" w:color="auto"/>
          </w:divBdr>
        </w:div>
        <w:div w:id="1144203609">
          <w:marLeft w:val="480"/>
          <w:marRight w:val="0"/>
          <w:marTop w:val="0"/>
          <w:marBottom w:val="0"/>
          <w:divBdr>
            <w:top w:val="none" w:sz="0" w:space="0" w:color="auto"/>
            <w:left w:val="none" w:sz="0" w:space="0" w:color="auto"/>
            <w:bottom w:val="none" w:sz="0" w:space="0" w:color="auto"/>
            <w:right w:val="none" w:sz="0" w:space="0" w:color="auto"/>
          </w:divBdr>
        </w:div>
        <w:div w:id="1065228069">
          <w:marLeft w:val="480"/>
          <w:marRight w:val="0"/>
          <w:marTop w:val="0"/>
          <w:marBottom w:val="0"/>
          <w:divBdr>
            <w:top w:val="none" w:sz="0" w:space="0" w:color="auto"/>
            <w:left w:val="none" w:sz="0" w:space="0" w:color="auto"/>
            <w:bottom w:val="none" w:sz="0" w:space="0" w:color="auto"/>
            <w:right w:val="none" w:sz="0" w:space="0" w:color="auto"/>
          </w:divBdr>
        </w:div>
        <w:div w:id="1983580176">
          <w:marLeft w:val="480"/>
          <w:marRight w:val="0"/>
          <w:marTop w:val="0"/>
          <w:marBottom w:val="0"/>
          <w:divBdr>
            <w:top w:val="none" w:sz="0" w:space="0" w:color="auto"/>
            <w:left w:val="none" w:sz="0" w:space="0" w:color="auto"/>
            <w:bottom w:val="none" w:sz="0" w:space="0" w:color="auto"/>
            <w:right w:val="none" w:sz="0" w:space="0" w:color="auto"/>
          </w:divBdr>
        </w:div>
        <w:div w:id="1216700578">
          <w:marLeft w:val="480"/>
          <w:marRight w:val="0"/>
          <w:marTop w:val="0"/>
          <w:marBottom w:val="0"/>
          <w:divBdr>
            <w:top w:val="none" w:sz="0" w:space="0" w:color="auto"/>
            <w:left w:val="none" w:sz="0" w:space="0" w:color="auto"/>
            <w:bottom w:val="none" w:sz="0" w:space="0" w:color="auto"/>
            <w:right w:val="none" w:sz="0" w:space="0" w:color="auto"/>
          </w:divBdr>
        </w:div>
        <w:div w:id="1252080717">
          <w:marLeft w:val="480"/>
          <w:marRight w:val="0"/>
          <w:marTop w:val="0"/>
          <w:marBottom w:val="0"/>
          <w:divBdr>
            <w:top w:val="none" w:sz="0" w:space="0" w:color="auto"/>
            <w:left w:val="none" w:sz="0" w:space="0" w:color="auto"/>
            <w:bottom w:val="none" w:sz="0" w:space="0" w:color="auto"/>
            <w:right w:val="none" w:sz="0" w:space="0" w:color="auto"/>
          </w:divBdr>
        </w:div>
        <w:div w:id="1642224338">
          <w:marLeft w:val="480"/>
          <w:marRight w:val="0"/>
          <w:marTop w:val="0"/>
          <w:marBottom w:val="0"/>
          <w:divBdr>
            <w:top w:val="none" w:sz="0" w:space="0" w:color="auto"/>
            <w:left w:val="none" w:sz="0" w:space="0" w:color="auto"/>
            <w:bottom w:val="none" w:sz="0" w:space="0" w:color="auto"/>
            <w:right w:val="none" w:sz="0" w:space="0" w:color="auto"/>
          </w:divBdr>
        </w:div>
        <w:div w:id="1112440127">
          <w:marLeft w:val="480"/>
          <w:marRight w:val="0"/>
          <w:marTop w:val="0"/>
          <w:marBottom w:val="0"/>
          <w:divBdr>
            <w:top w:val="none" w:sz="0" w:space="0" w:color="auto"/>
            <w:left w:val="none" w:sz="0" w:space="0" w:color="auto"/>
            <w:bottom w:val="none" w:sz="0" w:space="0" w:color="auto"/>
            <w:right w:val="none" w:sz="0" w:space="0" w:color="auto"/>
          </w:divBdr>
        </w:div>
        <w:div w:id="424497603">
          <w:marLeft w:val="480"/>
          <w:marRight w:val="0"/>
          <w:marTop w:val="0"/>
          <w:marBottom w:val="0"/>
          <w:divBdr>
            <w:top w:val="none" w:sz="0" w:space="0" w:color="auto"/>
            <w:left w:val="none" w:sz="0" w:space="0" w:color="auto"/>
            <w:bottom w:val="none" w:sz="0" w:space="0" w:color="auto"/>
            <w:right w:val="none" w:sz="0" w:space="0" w:color="auto"/>
          </w:divBdr>
        </w:div>
        <w:div w:id="930820437">
          <w:marLeft w:val="480"/>
          <w:marRight w:val="0"/>
          <w:marTop w:val="0"/>
          <w:marBottom w:val="0"/>
          <w:divBdr>
            <w:top w:val="none" w:sz="0" w:space="0" w:color="auto"/>
            <w:left w:val="none" w:sz="0" w:space="0" w:color="auto"/>
            <w:bottom w:val="none" w:sz="0" w:space="0" w:color="auto"/>
            <w:right w:val="none" w:sz="0" w:space="0" w:color="auto"/>
          </w:divBdr>
        </w:div>
        <w:div w:id="718742739">
          <w:marLeft w:val="480"/>
          <w:marRight w:val="0"/>
          <w:marTop w:val="0"/>
          <w:marBottom w:val="0"/>
          <w:divBdr>
            <w:top w:val="none" w:sz="0" w:space="0" w:color="auto"/>
            <w:left w:val="none" w:sz="0" w:space="0" w:color="auto"/>
            <w:bottom w:val="none" w:sz="0" w:space="0" w:color="auto"/>
            <w:right w:val="none" w:sz="0" w:space="0" w:color="auto"/>
          </w:divBdr>
        </w:div>
        <w:div w:id="1208377082">
          <w:marLeft w:val="480"/>
          <w:marRight w:val="0"/>
          <w:marTop w:val="0"/>
          <w:marBottom w:val="0"/>
          <w:divBdr>
            <w:top w:val="none" w:sz="0" w:space="0" w:color="auto"/>
            <w:left w:val="none" w:sz="0" w:space="0" w:color="auto"/>
            <w:bottom w:val="none" w:sz="0" w:space="0" w:color="auto"/>
            <w:right w:val="none" w:sz="0" w:space="0" w:color="auto"/>
          </w:divBdr>
        </w:div>
        <w:div w:id="883908708">
          <w:marLeft w:val="480"/>
          <w:marRight w:val="0"/>
          <w:marTop w:val="0"/>
          <w:marBottom w:val="0"/>
          <w:divBdr>
            <w:top w:val="none" w:sz="0" w:space="0" w:color="auto"/>
            <w:left w:val="none" w:sz="0" w:space="0" w:color="auto"/>
            <w:bottom w:val="none" w:sz="0" w:space="0" w:color="auto"/>
            <w:right w:val="none" w:sz="0" w:space="0" w:color="auto"/>
          </w:divBdr>
        </w:div>
        <w:div w:id="2074160940">
          <w:marLeft w:val="480"/>
          <w:marRight w:val="0"/>
          <w:marTop w:val="0"/>
          <w:marBottom w:val="0"/>
          <w:divBdr>
            <w:top w:val="none" w:sz="0" w:space="0" w:color="auto"/>
            <w:left w:val="none" w:sz="0" w:space="0" w:color="auto"/>
            <w:bottom w:val="none" w:sz="0" w:space="0" w:color="auto"/>
            <w:right w:val="none" w:sz="0" w:space="0" w:color="auto"/>
          </w:divBdr>
        </w:div>
        <w:div w:id="1346861956">
          <w:marLeft w:val="480"/>
          <w:marRight w:val="0"/>
          <w:marTop w:val="0"/>
          <w:marBottom w:val="0"/>
          <w:divBdr>
            <w:top w:val="none" w:sz="0" w:space="0" w:color="auto"/>
            <w:left w:val="none" w:sz="0" w:space="0" w:color="auto"/>
            <w:bottom w:val="none" w:sz="0" w:space="0" w:color="auto"/>
            <w:right w:val="none" w:sz="0" w:space="0" w:color="auto"/>
          </w:divBdr>
        </w:div>
        <w:div w:id="490829008">
          <w:marLeft w:val="480"/>
          <w:marRight w:val="0"/>
          <w:marTop w:val="0"/>
          <w:marBottom w:val="0"/>
          <w:divBdr>
            <w:top w:val="none" w:sz="0" w:space="0" w:color="auto"/>
            <w:left w:val="none" w:sz="0" w:space="0" w:color="auto"/>
            <w:bottom w:val="none" w:sz="0" w:space="0" w:color="auto"/>
            <w:right w:val="none" w:sz="0" w:space="0" w:color="auto"/>
          </w:divBdr>
        </w:div>
        <w:div w:id="210774113">
          <w:marLeft w:val="480"/>
          <w:marRight w:val="0"/>
          <w:marTop w:val="0"/>
          <w:marBottom w:val="0"/>
          <w:divBdr>
            <w:top w:val="none" w:sz="0" w:space="0" w:color="auto"/>
            <w:left w:val="none" w:sz="0" w:space="0" w:color="auto"/>
            <w:bottom w:val="none" w:sz="0" w:space="0" w:color="auto"/>
            <w:right w:val="none" w:sz="0" w:space="0" w:color="auto"/>
          </w:divBdr>
        </w:div>
        <w:div w:id="619268532">
          <w:marLeft w:val="480"/>
          <w:marRight w:val="0"/>
          <w:marTop w:val="0"/>
          <w:marBottom w:val="0"/>
          <w:divBdr>
            <w:top w:val="none" w:sz="0" w:space="0" w:color="auto"/>
            <w:left w:val="none" w:sz="0" w:space="0" w:color="auto"/>
            <w:bottom w:val="none" w:sz="0" w:space="0" w:color="auto"/>
            <w:right w:val="none" w:sz="0" w:space="0" w:color="auto"/>
          </w:divBdr>
        </w:div>
        <w:div w:id="737676365">
          <w:marLeft w:val="480"/>
          <w:marRight w:val="0"/>
          <w:marTop w:val="0"/>
          <w:marBottom w:val="0"/>
          <w:divBdr>
            <w:top w:val="none" w:sz="0" w:space="0" w:color="auto"/>
            <w:left w:val="none" w:sz="0" w:space="0" w:color="auto"/>
            <w:bottom w:val="none" w:sz="0" w:space="0" w:color="auto"/>
            <w:right w:val="none" w:sz="0" w:space="0" w:color="auto"/>
          </w:divBdr>
        </w:div>
        <w:div w:id="2026514544">
          <w:marLeft w:val="480"/>
          <w:marRight w:val="0"/>
          <w:marTop w:val="0"/>
          <w:marBottom w:val="0"/>
          <w:divBdr>
            <w:top w:val="none" w:sz="0" w:space="0" w:color="auto"/>
            <w:left w:val="none" w:sz="0" w:space="0" w:color="auto"/>
            <w:bottom w:val="none" w:sz="0" w:space="0" w:color="auto"/>
            <w:right w:val="none" w:sz="0" w:space="0" w:color="auto"/>
          </w:divBdr>
        </w:div>
        <w:div w:id="1792239547">
          <w:marLeft w:val="480"/>
          <w:marRight w:val="0"/>
          <w:marTop w:val="0"/>
          <w:marBottom w:val="0"/>
          <w:divBdr>
            <w:top w:val="none" w:sz="0" w:space="0" w:color="auto"/>
            <w:left w:val="none" w:sz="0" w:space="0" w:color="auto"/>
            <w:bottom w:val="none" w:sz="0" w:space="0" w:color="auto"/>
            <w:right w:val="none" w:sz="0" w:space="0" w:color="auto"/>
          </w:divBdr>
        </w:div>
        <w:div w:id="371541150">
          <w:marLeft w:val="480"/>
          <w:marRight w:val="0"/>
          <w:marTop w:val="0"/>
          <w:marBottom w:val="0"/>
          <w:divBdr>
            <w:top w:val="none" w:sz="0" w:space="0" w:color="auto"/>
            <w:left w:val="none" w:sz="0" w:space="0" w:color="auto"/>
            <w:bottom w:val="none" w:sz="0" w:space="0" w:color="auto"/>
            <w:right w:val="none" w:sz="0" w:space="0" w:color="auto"/>
          </w:divBdr>
        </w:div>
        <w:div w:id="168061771">
          <w:marLeft w:val="480"/>
          <w:marRight w:val="0"/>
          <w:marTop w:val="0"/>
          <w:marBottom w:val="0"/>
          <w:divBdr>
            <w:top w:val="none" w:sz="0" w:space="0" w:color="auto"/>
            <w:left w:val="none" w:sz="0" w:space="0" w:color="auto"/>
            <w:bottom w:val="none" w:sz="0" w:space="0" w:color="auto"/>
            <w:right w:val="none" w:sz="0" w:space="0" w:color="auto"/>
          </w:divBdr>
        </w:div>
        <w:div w:id="1278946594">
          <w:marLeft w:val="480"/>
          <w:marRight w:val="0"/>
          <w:marTop w:val="0"/>
          <w:marBottom w:val="0"/>
          <w:divBdr>
            <w:top w:val="none" w:sz="0" w:space="0" w:color="auto"/>
            <w:left w:val="none" w:sz="0" w:space="0" w:color="auto"/>
            <w:bottom w:val="none" w:sz="0" w:space="0" w:color="auto"/>
            <w:right w:val="none" w:sz="0" w:space="0" w:color="auto"/>
          </w:divBdr>
        </w:div>
        <w:div w:id="2114398971">
          <w:marLeft w:val="480"/>
          <w:marRight w:val="0"/>
          <w:marTop w:val="0"/>
          <w:marBottom w:val="0"/>
          <w:divBdr>
            <w:top w:val="none" w:sz="0" w:space="0" w:color="auto"/>
            <w:left w:val="none" w:sz="0" w:space="0" w:color="auto"/>
            <w:bottom w:val="none" w:sz="0" w:space="0" w:color="auto"/>
            <w:right w:val="none" w:sz="0" w:space="0" w:color="auto"/>
          </w:divBdr>
        </w:div>
        <w:div w:id="1818260050">
          <w:marLeft w:val="480"/>
          <w:marRight w:val="0"/>
          <w:marTop w:val="0"/>
          <w:marBottom w:val="0"/>
          <w:divBdr>
            <w:top w:val="none" w:sz="0" w:space="0" w:color="auto"/>
            <w:left w:val="none" w:sz="0" w:space="0" w:color="auto"/>
            <w:bottom w:val="none" w:sz="0" w:space="0" w:color="auto"/>
            <w:right w:val="none" w:sz="0" w:space="0" w:color="auto"/>
          </w:divBdr>
        </w:div>
        <w:div w:id="1745452029">
          <w:marLeft w:val="480"/>
          <w:marRight w:val="0"/>
          <w:marTop w:val="0"/>
          <w:marBottom w:val="0"/>
          <w:divBdr>
            <w:top w:val="none" w:sz="0" w:space="0" w:color="auto"/>
            <w:left w:val="none" w:sz="0" w:space="0" w:color="auto"/>
            <w:bottom w:val="none" w:sz="0" w:space="0" w:color="auto"/>
            <w:right w:val="none" w:sz="0" w:space="0" w:color="auto"/>
          </w:divBdr>
        </w:div>
        <w:div w:id="1244291058">
          <w:marLeft w:val="480"/>
          <w:marRight w:val="0"/>
          <w:marTop w:val="0"/>
          <w:marBottom w:val="0"/>
          <w:divBdr>
            <w:top w:val="none" w:sz="0" w:space="0" w:color="auto"/>
            <w:left w:val="none" w:sz="0" w:space="0" w:color="auto"/>
            <w:bottom w:val="none" w:sz="0" w:space="0" w:color="auto"/>
            <w:right w:val="none" w:sz="0" w:space="0" w:color="auto"/>
          </w:divBdr>
        </w:div>
        <w:div w:id="2041003769">
          <w:marLeft w:val="480"/>
          <w:marRight w:val="0"/>
          <w:marTop w:val="0"/>
          <w:marBottom w:val="0"/>
          <w:divBdr>
            <w:top w:val="none" w:sz="0" w:space="0" w:color="auto"/>
            <w:left w:val="none" w:sz="0" w:space="0" w:color="auto"/>
            <w:bottom w:val="none" w:sz="0" w:space="0" w:color="auto"/>
            <w:right w:val="none" w:sz="0" w:space="0" w:color="auto"/>
          </w:divBdr>
        </w:div>
        <w:div w:id="72973745">
          <w:marLeft w:val="480"/>
          <w:marRight w:val="0"/>
          <w:marTop w:val="0"/>
          <w:marBottom w:val="0"/>
          <w:divBdr>
            <w:top w:val="none" w:sz="0" w:space="0" w:color="auto"/>
            <w:left w:val="none" w:sz="0" w:space="0" w:color="auto"/>
            <w:bottom w:val="none" w:sz="0" w:space="0" w:color="auto"/>
            <w:right w:val="none" w:sz="0" w:space="0" w:color="auto"/>
          </w:divBdr>
        </w:div>
        <w:div w:id="684478950">
          <w:marLeft w:val="480"/>
          <w:marRight w:val="0"/>
          <w:marTop w:val="0"/>
          <w:marBottom w:val="0"/>
          <w:divBdr>
            <w:top w:val="none" w:sz="0" w:space="0" w:color="auto"/>
            <w:left w:val="none" w:sz="0" w:space="0" w:color="auto"/>
            <w:bottom w:val="none" w:sz="0" w:space="0" w:color="auto"/>
            <w:right w:val="none" w:sz="0" w:space="0" w:color="auto"/>
          </w:divBdr>
        </w:div>
        <w:div w:id="258952516">
          <w:marLeft w:val="480"/>
          <w:marRight w:val="0"/>
          <w:marTop w:val="0"/>
          <w:marBottom w:val="0"/>
          <w:divBdr>
            <w:top w:val="none" w:sz="0" w:space="0" w:color="auto"/>
            <w:left w:val="none" w:sz="0" w:space="0" w:color="auto"/>
            <w:bottom w:val="none" w:sz="0" w:space="0" w:color="auto"/>
            <w:right w:val="none" w:sz="0" w:space="0" w:color="auto"/>
          </w:divBdr>
        </w:div>
        <w:div w:id="1285388661">
          <w:marLeft w:val="480"/>
          <w:marRight w:val="0"/>
          <w:marTop w:val="0"/>
          <w:marBottom w:val="0"/>
          <w:divBdr>
            <w:top w:val="none" w:sz="0" w:space="0" w:color="auto"/>
            <w:left w:val="none" w:sz="0" w:space="0" w:color="auto"/>
            <w:bottom w:val="none" w:sz="0" w:space="0" w:color="auto"/>
            <w:right w:val="none" w:sz="0" w:space="0" w:color="auto"/>
          </w:divBdr>
        </w:div>
        <w:div w:id="807163435">
          <w:marLeft w:val="480"/>
          <w:marRight w:val="0"/>
          <w:marTop w:val="0"/>
          <w:marBottom w:val="0"/>
          <w:divBdr>
            <w:top w:val="none" w:sz="0" w:space="0" w:color="auto"/>
            <w:left w:val="none" w:sz="0" w:space="0" w:color="auto"/>
            <w:bottom w:val="none" w:sz="0" w:space="0" w:color="auto"/>
            <w:right w:val="none" w:sz="0" w:space="0" w:color="auto"/>
          </w:divBdr>
        </w:div>
        <w:div w:id="1165508666">
          <w:marLeft w:val="480"/>
          <w:marRight w:val="0"/>
          <w:marTop w:val="0"/>
          <w:marBottom w:val="0"/>
          <w:divBdr>
            <w:top w:val="none" w:sz="0" w:space="0" w:color="auto"/>
            <w:left w:val="none" w:sz="0" w:space="0" w:color="auto"/>
            <w:bottom w:val="none" w:sz="0" w:space="0" w:color="auto"/>
            <w:right w:val="none" w:sz="0" w:space="0" w:color="auto"/>
          </w:divBdr>
        </w:div>
      </w:divsChild>
    </w:div>
    <w:div w:id="305014975">
      <w:bodyDiv w:val="1"/>
      <w:marLeft w:val="0"/>
      <w:marRight w:val="0"/>
      <w:marTop w:val="0"/>
      <w:marBottom w:val="0"/>
      <w:divBdr>
        <w:top w:val="none" w:sz="0" w:space="0" w:color="auto"/>
        <w:left w:val="none" w:sz="0" w:space="0" w:color="auto"/>
        <w:bottom w:val="none" w:sz="0" w:space="0" w:color="auto"/>
        <w:right w:val="none" w:sz="0" w:space="0" w:color="auto"/>
      </w:divBdr>
      <w:divsChild>
        <w:div w:id="1670325496">
          <w:marLeft w:val="640"/>
          <w:marRight w:val="0"/>
          <w:marTop w:val="0"/>
          <w:marBottom w:val="0"/>
          <w:divBdr>
            <w:top w:val="none" w:sz="0" w:space="0" w:color="auto"/>
            <w:left w:val="none" w:sz="0" w:space="0" w:color="auto"/>
            <w:bottom w:val="none" w:sz="0" w:space="0" w:color="auto"/>
            <w:right w:val="none" w:sz="0" w:space="0" w:color="auto"/>
          </w:divBdr>
        </w:div>
        <w:div w:id="1668826472">
          <w:marLeft w:val="640"/>
          <w:marRight w:val="0"/>
          <w:marTop w:val="0"/>
          <w:marBottom w:val="0"/>
          <w:divBdr>
            <w:top w:val="none" w:sz="0" w:space="0" w:color="auto"/>
            <w:left w:val="none" w:sz="0" w:space="0" w:color="auto"/>
            <w:bottom w:val="none" w:sz="0" w:space="0" w:color="auto"/>
            <w:right w:val="none" w:sz="0" w:space="0" w:color="auto"/>
          </w:divBdr>
        </w:div>
        <w:div w:id="813909728">
          <w:marLeft w:val="640"/>
          <w:marRight w:val="0"/>
          <w:marTop w:val="0"/>
          <w:marBottom w:val="0"/>
          <w:divBdr>
            <w:top w:val="none" w:sz="0" w:space="0" w:color="auto"/>
            <w:left w:val="none" w:sz="0" w:space="0" w:color="auto"/>
            <w:bottom w:val="none" w:sz="0" w:space="0" w:color="auto"/>
            <w:right w:val="none" w:sz="0" w:space="0" w:color="auto"/>
          </w:divBdr>
        </w:div>
        <w:div w:id="762411528">
          <w:marLeft w:val="640"/>
          <w:marRight w:val="0"/>
          <w:marTop w:val="0"/>
          <w:marBottom w:val="0"/>
          <w:divBdr>
            <w:top w:val="none" w:sz="0" w:space="0" w:color="auto"/>
            <w:left w:val="none" w:sz="0" w:space="0" w:color="auto"/>
            <w:bottom w:val="none" w:sz="0" w:space="0" w:color="auto"/>
            <w:right w:val="none" w:sz="0" w:space="0" w:color="auto"/>
          </w:divBdr>
        </w:div>
        <w:div w:id="655843742">
          <w:marLeft w:val="640"/>
          <w:marRight w:val="0"/>
          <w:marTop w:val="0"/>
          <w:marBottom w:val="0"/>
          <w:divBdr>
            <w:top w:val="none" w:sz="0" w:space="0" w:color="auto"/>
            <w:left w:val="none" w:sz="0" w:space="0" w:color="auto"/>
            <w:bottom w:val="none" w:sz="0" w:space="0" w:color="auto"/>
            <w:right w:val="none" w:sz="0" w:space="0" w:color="auto"/>
          </w:divBdr>
        </w:div>
        <w:div w:id="472135993">
          <w:marLeft w:val="640"/>
          <w:marRight w:val="0"/>
          <w:marTop w:val="0"/>
          <w:marBottom w:val="0"/>
          <w:divBdr>
            <w:top w:val="none" w:sz="0" w:space="0" w:color="auto"/>
            <w:left w:val="none" w:sz="0" w:space="0" w:color="auto"/>
            <w:bottom w:val="none" w:sz="0" w:space="0" w:color="auto"/>
            <w:right w:val="none" w:sz="0" w:space="0" w:color="auto"/>
          </w:divBdr>
        </w:div>
        <w:div w:id="1742676095">
          <w:marLeft w:val="640"/>
          <w:marRight w:val="0"/>
          <w:marTop w:val="0"/>
          <w:marBottom w:val="0"/>
          <w:divBdr>
            <w:top w:val="none" w:sz="0" w:space="0" w:color="auto"/>
            <w:left w:val="none" w:sz="0" w:space="0" w:color="auto"/>
            <w:bottom w:val="none" w:sz="0" w:space="0" w:color="auto"/>
            <w:right w:val="none" w:sz="0" w:space="0" w:color="auto"/>
          </w:divBdr>
        </w:div>
        <w:div w:id="926112962">
          <w:marLeft w:val="640"/>
          <w:marRight w:val="0"/>
          <w:marTop w:val="0"/>
          <w:marBottom w:val="0"/>
          <w:divBdr>
            <w:top w:val="none" w:sz="0" w:space="0" w:color="auto"/>
            <w:left w:val="none" w:sz="0" w:space="0" w:color="auto"/>
            <w:bottom w:val="none" w:sz="0" w:space="0" w:color="auto"/>
            <w:right w:val="none" w:sz="0" w:space="0" w:color="auto"/>
          </w:divBdr>
        </w:div>
        <w:div w:id="608243713">
          <w:marLeft w:val="640"/>
          <w:marRight w:val="0"/>
          <w:marTop w:val="0"/>
          <w:marBottom w:val="0"/>
          <w:divBdr>
            <w:top w:val="none" w:sz="0" w:space="0" w:color="auto"/>
            <w:left w:val="none" w:sz="0" w:space="0" w:color="auto"/>
            <w:bottom w:val="none" w:sz="0" w:space="0" w:color="auto"/>
            <w:right w:val="none" w:sz="0" w:space="0" w:color="auto"/>
          </w:divBdr>
        </w:div>
        <w:div w:id="1998611327">
          <w:marLeft w:val="640"/>
          <w:marRight w:val="0"/>
          <w:marTop w:val="0"/>
          <w:marBottom w:val="0"/>
          <w:divBdr>
            <w:top w:val="none" w:sz="0" w:space="0" w:color="auto"/>
            <w:left w:val="none" w:sz="0" w:space="0" w:color="auto"/>
            <w:bottom w:val="none" w:sz="0" w:space="0" w:color="auto"/>
            <w:right w:val="none" w:sz="0" w:space="0" w:color="auto"/>
          </w:divBdr>
        </w:div>
        <w:div w:id="584149904">
          <w:marLeft w:val="640"/>
          <w:marRight w:val="0"/>
          <w:marTop w:val="0"/>
          <w:marBottom w:val="0"/>
          <w:divBdr>
            <w:top w:val="none" w:sz="0" w:space="0" w:color="auto"/>
            <w:left w:val="none" w:sz="0" w:space="0" w:color="auto"/>
            <w:bottom w:val="none" w:sz="0" w:space="0" w:color="auto"/>
            <w:right w:val="none" w:sz="0" w:space="0" w:color="auto"/>
          </w:divBdr>
        </w:div>
        <w:div w:id="558325977">
          <w:marLeft w:val="640"/>
          <w:marRight w:val="0"/>
          <w:marTop w:val="0"/>
          <w:marBottom w:val="0"/>
          <w:divBdr>
            <w:top w:val="none" w:sz="0" w:space="0" w:color="auto"/>
            <w:left w:val="none" w:sz="0" w:space="0" w:color="auto"/>
            <w:bottom w:val="none" w:sz="0" w:space="0" w:color="auto"/>
            <w:right w:val="none" w:sz="0" w:space="0" w:color="auto"/>
          </w:divBdr>
        </w:div>
        <w:div w:id="434981551">
          <w:marLeft w:val="640"/>
          <w:marRight w:val="0"/>
          <w:marTop w:val="0"/>
          <w:marBottom w:val="0"/>
          <w:divBdr>
            <w:top w:val="none" w:sz="0" w:space="0" w:color="auto"/>
            <w:left w:val="none" w:sz="0" w:space="0" w:color="auto"/>
            <w:bottom w:val="none" w:sz="0" w:space="0" w:color="auto"/>
            <w:right w:val="none" w:sz="0" w:space="0" w:color="auto"/>
          </w:divBdr>
        </w:div>
        <w:div w:id="1246719743">
          <w:marLeft w:val="640"/>
          <w:marRight w:val="0"/>
          <w:marTop w:val="0"/>
          <w:marBottom w:val="0"/>
          <w:divBdr>
            <w:top w:val="none" w:sz="0" w:space="0" w:color="auto"/>
            <w:left w:val="none" w:sz="0" w:space="0" w:color="auto"/>
            <w:bottom w:val="none" w:sz="0" w:space="0" w:color="auto"/>
            <w:right w:val="none" w:sz="0" w:space="0" w:color="auto"/>
          </w:divBdr>
        </w:div>
        <w:div w:id="1184438024">
          <w:marLeft w:val="640"/>
          <w:marRight w:val="0"/>
          <w:marTop w:val="0"/>
          <w:marBottom w:val="0"/>
          <w:divBdr>
            <w:top w:val="none" w:sz="0" w:space="0" w:color="auto"/>
            <w:left w:val="none" w:sz="0" w:space="0" w:color="auto"/>
            <w:bottom w:val="none" w:sz="0" w:space="0" w:color="auto"/>
            <w:right w:val="none" w:sz="0" w:space="0" w:color="auto"/>
          </w:divBdr>
        </w:div>
        <w:div w:id="258222922">
          <w:marLeft w:val="640"/>
          <w:marRight w:val="0"/>
          <w:marTop w:val="0"/>
          <w:marBottom w:val="0"/>
          <w:divBdr>
            <w:top w:val="none" w:sz="0" w:space="0" w:color="auto"/>
            <w:left w:val="none" w:sz="0" w:space="0" w:color="auto"/>
            <w:bottom w:val="none" w:sz="0" w:space="0" w:color="auto"/>
            <w:right w:val="none" w:sz="0" w:space="0" w:color="auto"/>
          </w:divBdr>
        </w:div>
        <w:div w:id="1291210533">
          <w:marLeft w:val="640"/>
          <w:marRight w:val="0"/>
          <w:marTop w:val="0"/>
          <w:marBottom w:val="0"/>
          <w:divBdr>
            <w:top w:val="none" w:sz="0" w:space="0" w:color="auto"/>
            <w:left w:val="none" w:sz="0" w:space="0" w:color="auto"/>
            <w:bottom w:val="none" w:sz="0" w:space="0" w:color="auto"/>
            <w:right w:val="none" w:sz="0" w:space="0" w:color="auto"/>
          </w:divBdr>
        </w:div>
        <w:div w:id="1619071105">
          <w:marLeft w:val="640"/>
          <w:marRight w:val="0"/>
          <w:marTop w:val="0"/>
          <w:marBottom w:val="0"/>
          <w:divBdr>
            <w:top w:val="none" w:sz="0" w:space="0" w:color="auto"/>
            <w:left w:val="none" w:sz="0" w:space="0" w:color="auto"/>
            <w:bottom w:val="none" w:sz="0" w:space="0" w:color="auto"/>
            <w:right w:val="none" w:sz="0" w:space="0" w:color="auto"/>
          </w:divBdr>
        </w:div>
        <w:div w:id="538394402">
          <w:marLeft w:val="640"/>
          <w:marRight w:val="0"/>
          <w:marTop w:val="0"/>
          <w:marBottom w:val="0"/>
          <w:divBdr>
            <w:top w:val="none" w:sz="0" w:space="0" w:color="auto"/>
            <w:left w:val="none" w:sz="0" w:space="0" w:color="auto"/>
            <w:bottom w:val="none" w:sz="0" w:space="0" w:color="auto"/>
            <w:right w:val="none" w:sz="0" w:space="0" w:color="auto"/>
          </w:divBdr>
        </w:div>
        <w:div w:id="294874299">
          <w:marLeft w:val="640"/>
          <w:marRight w:val="0"/>
          <w:marTop w:val="0"/>
          <w:marBottom w:val="0"/>
          <w:divBdr>
            <w:top w:val="none" w:sz="0" w:space="0" w:color="auto"/>
            <w:left w:val="none" w:sz="0" w:space="0" w:color="auto"/>
            <w:bottom w:val="none" w:sz="0" w:space="0" w:color="auto"/>
            <w:right w:val="none" w:sz="0" w:space="0" w:color="auto"/>
          </w:divBdr>
        </w:div>
        <w:div w:id="2043164666">
          <w:marLeft w:val="640"/>
          <w:marRight w:val="0"/>
          <w:marTop w:val="0"/>
          <w:marBottom w:val="0"/>
          <w:divBdr>
            <w:top w:val="none" w:sz="0" w:space="0" w:color="auto"/>
            <w:left w:val="none" w:sz="0" w:space="0" w:color="auto"/>
            <w:bottom w:val="none" w:sz="0" w:space="0" w:color="auto"/>
            <w:right w:val="none" w:sz="0" w:space="0" w:color="auto"/>
          </w:divBdr>
        </w:div>
        <w:div w:id="424230578">
          <w:marLeft w:val="640"/>
          <w:marRight w:val="0"/>
          <w:marTop w:val="0"/>
          <w:marBottom w:val="0"/>
          <w:divBdr>
            <w:top w:val="none" w:sz="0" w:space="0" w:color="auto"/>
            <w:left w:val="none" w:sz="0" w:space="0" w:color="auto"/>
            <w:bottom w:val="none" w:sz="0" w:space="0" w:color="auto"/>
            <w:right w:val="none" w:sz="0" w:space="0" w:color="auto"/>
          </w:divBdr>
        </w:div>
        <w:div w:id="1010639892">
          <w:marLeft w:val="640"/>
          <w:marRight w:val="0"/>
          <w:marTop w:val="0"/>
          <w:marBottom w:val="0"/>
          <w:divBdr>
            <w:top w:val="none" w:sz="0" w:space="0" w:color="auto"/>
            <w:left w:val="none" w:sz="0" w:space="0" w:color="auto"/>
            <w:bottom w:val="none" w:sz="0" w:space="0" w:color="auto"/>
            <w:right w:val="none" w:sz="0" w:space="0" w:color="auto"/>
          </w:divBdr>
        </w:div>
        <w:div w:id="678627253">
          <w:marLeft w:val="640"/>
          <w:marRight w:val="0"/>
          <w:marTop w:val="0"/>
          <w:marBottom w:val="0"/>
          <w:divBdr>
            <w:top w:val="none" w:sz="0" w:space="0" w:color="auto"/>
            <w:left w:val="none" w:sz="0" w:space="0" w:color="auto"/>
            <w:bottom w:val="none" w:sz="0" w:space="0" w:color="auto"/>
            <w:right w:val="none" w:sz="0" w:space="0" w:color="auto"/>
          </w:divBdr>
        </w:div>
        <w:div w:id="668293511">
          <w:marLeft w:val="640"/>
          <w:marRight w:val="0"/>
          <w:marTop w:val="0"/>
          <w:marBottom w:val="0"/>
          <w:divBdr>
            <w:top w:val="none" w:sz="0" w:space="0" w:color="auto"/>
            <w:left w:val="none" w:sz="0" w:space="0" w:color="auto"/>
            <w:bottom w:val="none" w:sz="0" w:space="0" w:color="auto"/>
            <w:right w:val="none" w:sz="0" w:space="0" w:color="auto"/>
          </w:divBdr>
        </w:div>
        <w:div w:id="800801987">
          <w:marLeft w:val="640"/>
          <w:marRight w:val="0"/>
          <w:marTop w:val="0"/>
          <w:marBottom w:val="0"/>
          <w:divBdr>
            <w:top w:val="none" w:sz="0" w:space="0" w:color="auto"/>
            <w:left w:val="none" w:sz="0" w:space="0" w:color="auto"/>
            <w:bottom w:val="none" w:sz="0" w:space="0" w:color="auto"/>
            <w:right w:val="none" w:sz="0" w:space="0" w:color="auto"/>
          </w:divBdr>
        </w:div>
        <w:div w:id="2023431755">
          <w:marLeft w:val="640"/>
          <w:marRight w:val="0"/>
          <w:marTop w:val="0"/>
          <w:marBottom w:val="0"/>
          <w:divBdr>
            <w:top w:val="none" w:sz="0" w:space="0" w:color="auto"/>
            <w:left w:val="none" w:sz="0" w:space="0" w:color="auto"/>
            <w:bottom w:val="none" w:sz="0" w:space="0" w:color="auto"/>
            <w:right w:val="none" w:sz="0" w:space="0" w:color="auto"/>
          </w:divBdr>
        </w:div>
        <w:div w:id="711152447">
          <w:marLeft w:val="640"/>
          <w:marRight w:val="0"/>
          <w:marTop w:val="0"/>
          <w:marBottom w:val="0"/>
          <w:divBdr>
            <w:top w:val="none" w:sz="0" w:space="0" w:color="auto"/>
            <w:left w:val="none" w:sz="0" w:space="0" w:color="auto"/>
            <w:bottom w:val="none" w:sz="0" w:space="0" w:color="auto"/>
            <w:right w:val="none" w:sz="0" w:space="0" w:color="auto"/>
          </w:divBdr>
        </w:div>
        <w:div w:id="1215506524">
          <w:marLeft w:val="640"/>
          <w:marRight w:val="0"/>
          <w:marTop w:val="0"/>
          <w:marBottom w:val="0"/>
          <w:divBdr>
            <w:top w:val="none" w:sz="0" w:space="0" w:color="auto"/>
            <w:left w:val="none" w:sz="0" w:space="0" w:color="auto"/>
            <w:bottom w:val="none" w:sz="0" w:space="0" w:color="auto"/>
            <w:right w:val="none" w:sz="0" w:space="0" w:color="auto"/>
          </w:divBdr>
        </w:div>
        <w:div w:id="1458257282">
          <w:marLeft w:val="640"/>
          <w:marRight w:val="0"/>
          <w:marTop w:val="0"/>
          <w:marBottom w:val="0"/>
          <w:divBdr>
            <w:top w:val="none" w:sz="0" w:space="0" w:color="auto"/>
            <w:left w:val="none" w:sz="0" w:space="0" w:color="auto"/>
            <w:bottom w:val="none" w:sz="0" w:space="0" w:color="auto"/>
            <w:right w:val="none" w:sz="0" w:space="0" w:color="auto"/>
          </w:divBdr>
        </w:div>
        <w:div w:id="1143040647">
          <w:marLeft w:val="640"/>
          <w:marRight w:val="0"/>
          <w:marTop w:val="0"/>
          <w:marBottom w:val="0"/>
          <w:divBdr>
            <w:top w:val="none" w:sz="0" w:space="0" w:color="auto"/>
            <w:left w:val="none" w:sz="0" w:space="0" w:color="auto"/>
            <w:bottom w:val="none" w:sz="0" w:space="0" w:color="auto"/>
            <w:right w:val="none" w:sz="0" w:space="0" w:color="auto"/>
          </w:divBdr>
        </w:div>
        <w:div w:id="1677459959">
          <w:marLeft w:val="640"/>
          <w:marRight w:val="0"/>
          <w:marTop w:val="0"/>
          <w:marBottom w:val="0"/>
          <w:divBdr>
            <w:top w:val="none" w:sz="0" w:space="0" w:color="auto"/>
            <w:left w:val="none" w:sz="0" w:space="0" w:color="auto"/>
            <w:bottom w:val="none" w:sz="0" w:space="0" w:color="auto"/>
            <w:right w:val="none" w:sz="0" w:space="0" w:color="auto"/>
          </w:divBdr>
        </w:div>
        <w:div w:id="1875262821">
          <w:marLeft w:val="640"/>
          <w:marRight w:val="0"/>
          <w:marTop w:val="0"/>
          <w:marBottom w:val="0"/>
          <w:divBdr>
            <w:top w:val="none" w:sz="0" w:space="0" w:color="auto"/>
            <w:left w:val="none" w:sz="0" w:space="0" w:color="auto"/>
            <w:bottom w:val="none" w:sz="0" w:space="0" w:color="auto"/>
            <w:right w:val="none" w:sz="0" w:space="0" w:color="auto"/>
          </w:divBdr>
        </w:div>
        <w:div w:id="2032026572">
          <w:marLeft w:val="640"/>
          <w:marRight w:val="0"/>
          <w:marTop w:val="0"/>
          <w:marBottom w:val="0"/>
          <w:divBdr>
            <w:top w:val="none" w:sz="0" w:space="0" w:color="auto"/>
            <w:left w:val="none" w:sz="0" w:space="0" w:color="auto"/>
            <w:bottom w:val="none" w:sz="0" w:space="0" w:color="auto"/>
            <w:right w:val="none" w:sz="0" w:space="0" w:color="auto"/>
          </w:divBdr>
        </w:div>
        <w:div w:id="168377356">
          <w:marLeft w:val="640"/>
          <w:marRight w:val="0"/>
          <w:marTop w:val="0"/>
          <w:marBottom w:val="0"/>
          <w:divBdr>
            <w:top w:val="none" w:sz="0" w:space="0" w:color="auto"/>
            <w:left w:val="none" w:sz="0" w:space="0" w:color="auto"/>
            <w:bottom w:val="none" w:sz="0" w:space="0" w:color="auto"/>
            <w:right w:val="none" w:sz="0" w:space="0" w:color="auto"/>
          </w:divBdr>
        </w:div>
        <w:div w:id="552696666">
          <w:marLeft w:val="640"/>
          <w:marRight w:val="0"/>
          <w:marTop w:val="0"/>
          <w:marBottom w:val="0"/>
          <w:divBdr>
            <w:top w:val="none" w:sz="0" w:space="0" w:color="auto"/>
            <w:left w:val="none" w:sz="0" w:space="0" w:color="auto"/>
            <w:bottom w:val="none" w:sz="0" w:space="0" w:color="auto"/>
            <w:right w:val="none" w:sz="0" w:space="0" w:color="auto"/>
          </w:divBdr>
        </w:div>
        <w:div w:id="1705061274">
          <w:marLeft w:val="640"/>
          <w:marRight w:val="0"/>
          <w:marTop w:val="0"/>
          <w:marBottom w:val="0"/>
          <w:divBdr>
            <w:top w:val="none" w:sz="0" w:space="0" w:color="auto"/>
            <w:left w:val="none" w:sz="0" w:space="0" w:color="auto"/>
            <w:bottom w:val="none" w:sz="0" w:space="0" w:color="auto"/>
            <w:right w:val="none" w:sz="0" w:space="0" w:color="auto"/>
          </w:divBdr>
        </w:div>
        <w:div w:id="1345135799">
          <w:marLeft w:val="640"/>
          <w:marRight w:val="0"/>
          <w:marTop w:val="0"/>
          <w:marBottom w:val="0"/>
          <w:divBdr>
            <w:top w:val="none" w:sz="0" w:space="0" w:color="auto"/>
            <w:left w:val="none" w:sz="0" w:space="0" w:color="auto"/>
            <w:bottom w:val="none" w:sz="0" w:space="0" w:color="auto"/>
            <w:right w:val="none" w:sz="0" w:space="0" w:color="auto"/>
          </w:divBdr>
        </w:div>
        <w:div w:id="438570103">
          <w:marLeft w:val="640"/>
          <w:marRight w:val="0"/>
          <w:marTop w:val="0"/>
          <w:marBottom w:val="0"/>
          <w:divBdr>
            <w:top w:val="none" w:sz="0" w:space="0" w:color="auto"/>
            <w:left w:val="none" w:sz="0" w:space="0" w:color="auto"/>
            <w:bottom w:val="none" w:sz="0" w:space="0" w:color="auto"/>
            <w:right w:val="none" w:sz="0" w:space="0" w:color="auto"/>
          </w:divBdr>
        </w:div>
        <w:div w:id="1123578815">
          <w:marLeft w:val="640"/>
          <w:marRight w:val="0"/>
          <w:marTop w:val="0"/>
          <w:marBottom w:val="0"/>
          <w:divBdr>
            <w:top w:val="none" w:sz="0" w:space="0" w:color="auto"/>
            <w:left w:val="none" w:sz="0" w:space="0" w:color="auto"/>
            <w:bottom w:val="none" w:sz="0" w:space="0" w:color="auto"/>
            <w:right w:val="none" w:sz="0" w:space="0" w:color="auto"/>
          </w:divBdr>
        </w:div>
        <w:div w:id="438573166">
          <w:marLeft w:val="640"/>
          <w:marRight w:val="0"/>
          <w:marTop w:val="0"/>
          <w:marBottom w:val="0"/>
          <w:divBdr>
            <w:top w:val="none" w:sz="0" w:space="0" w:color="auto"/>
            <w:left w:val="none" w:sz="0" w:space="0" w:color="auto"/>
            <w:bottom w:val="none" w:sz="0" w:space="0" w:color="auto"/>
            <w:right w:val="none" w:sz="0" w:space="0" w:color="auto"/>
          </w:divBdr>
        </w:div>
        <w:div w:id="1370767132">
          <w:marLeft w:val="640"/>
          <w:marRight w:val="0"/>
          <w:marTop w:val="0"/>
          <w:marBottom w:val="0"/>
          <w:divBdr>
            <w:top w:val="none" w:sz="0" w:space="0" w:color="auto"/>
            <w:left w:val="none" w:sz="0" w:space="0" w:color="auto"/>
            <w:bottom w:val="none" w:sz="0" w:space="0" w:color="auto"/>
            <w:right w:val="none" w:sz="0" w:space="0" w:color="auto"/>
          </w:divBdr>
        </w:div>
        <w:div w:id="649794922">
          <w:marLeft w:val="640"/>
          <w:marRight w:val="0"/>
          <w:marTop w:val="0"/>
          <w:marBottom w:val="0"/>
          <w:divBdr>
            <w:top w:val="none" w:sz="0" w:space="0" w:color="auto"/>
            <w:left w:val="none" w:sz="0" w:space="0" w:color="auto"/>
            <w:bottom w:val="none" w:sz="0" w:space="0" w:color="auto"/>
            <w:right w:val="none" w:sz="0" w:space="0" w:color="auto"/>
          </w:divBdr>
        </w:div>
        <w:div w:id="466045833">
          <w:marLeft w:val="640"/>
          <w:marRight w:val="0"/>
          <w:marTop w:val="0"/>
          <w:marBottom w:val="0"/>
          <w:divBdr>
            <w:top w:val="none" w:sz="0" w:space="0" w:color="auto"/>
            <w:left w:val="none" w:sz="0" w:space="0" w:color="auto"/>
            <w:bottom w:val="none" w:sz="0" w:space="0" w:color="auto"/>
            <w:right w:val="none" w:sz="0" w:space="0" w:color="auto"/>
          </w:divBdr>
        </w:div>
        <w:div w:id="1939094688">
          <w:marLeft w:val="640"/>
          <w:marRight w:val="0"/>
          <w:marTop w:val="0"/>
          <w:marBottom w:val="0"/>
          <w:divBdr>
            <w:top w:val="none" w:sz="0" w:space="0" w:color="auto"/>
            <w:left w:val="none" w:sz="0" w:space="0" w:color="auto"/>
            <w:bottom w:val="none" w:sz="0" w:space="0" w:color="auto"/>
            <w:right w:val="none" w:sz="0" w:space="0" w:color="auto"/>
          </w:divBdr>
        </w:div>
        <w:div w:id="1371104358">
          <w:marLeft w:val="640"/>
          <w:marRight w:val="0"/>
          <w:marTop w:val="0"/>
          <w:marBottom w:val="0"/>
          <w:divBdr>
            <w:top w:val="none" w:sz="0" w:space="0" w:color="auto"/>
            <w:left w:val="none" w:sz="0" w:space="0" w:color="auto"/>
            <w:bottom w:val="none" w:sz="0" w:space="0" w:color="auto"/>
            <w:right w:val="none" w:sz="0" w:space="0" w:color="auto"/>
          </w:divBdr>
        </w:div>
        <w:div w:id="985861817">
          <w:marLeft w:val="640"/>
          <w:marRight w:val="0"/>
          <w:marTop w:val="0"/>
          <w:marBottom w:val="0"/>
          <w:divBdr>
            <w:top w:val="none" w:sz="0" w:space="0" w:color="auto"/>
            <w:left w:val="none" w:sz="0" w:space="0" w:color="auto"/>
            <w:bottom w:val="none" w:sz="0" w:space="0" w:color="auto"/>
            <w:right w:val="none" w:sz="0" w:space="0" w:color="auto"/>
          </w:divBdr>
        </w:div>
        <w:div w:id="1685476447">
          <w:marLeft w:val="640"/>
          <w:marRight w:val="0"/>
          <w:marTop w:val="0"/>
          <w:marBottom w:val="0"/>
          <w:divBdr>
            <w:top w:val="none" w:sz="0" w:space="0" w:color="auto"/>
            <w:left w:val="none" w:sz="0" w:space="0" w:color="auto"/>
            <w:bottom w:val="none" w:sz="0" w:space="0" w:color="auto"/>
            <w:right w:val="none" w:sz="0" w:space="0" w:color="auto"/>
          </w:divBdr>
        </w:div>
        <w:div w:id="1561865834">
          <w:marLeft w:val="640"/>
          <w:marRight w:val="0"/>
          <w:marTop w:val="0"/>
          <w:marBottom w:val="0"/>
          <w:divBdr>
            <w:top w:val="none" w:sz="0" w:space="0" w:color="auto"/>
            <w:left w:val="none" w:sz="0" w:space="0" w:color="auto"/>
            <w:bottom w:val="none" w:sz="0" w:space="0" w:color="auto"/>
            <w:right w:val="none" w:sz="0" w:space="0" w:color="auto"/>
          </w:divBdr>
        </w:div>
        <w:div w:id="890189853">
          <w:marLeft w:val="640"/>
          <w:marRight w:val="0"/>
          <w:marTop w:val="0"/>
          <w:marBottom w:val="0"/>
          <w:divBdr>
            <w:top w:val="none" w:sz="0" w:space="0" w:color="auto"/>
            <w:left w:val="none" w:sz="0" w:space="0" w:color="auto"/>
            <w:bottom w:val="none" w:sz="0" w:space="0" w:color="auto"/>
            <w:right w:val="none" w:sz="0" w:space="0" w:color="auto"/>
          </w:divBdr>
        </w:div>
        <w:div w:id="974218193">
          <w:marLeft w:val="640"/>
          <w:marRight w:val="0"/>
          <w:marTop w:val="0"/>
          <w:marBottom w:val="0"/>
          <w:divBdr>
            <w:top w:val="none" w:sz="0" w:space="0" w:color="auto"/>
            <w:left w:val="none" w:sz="0" w:space="0" w:color="auto"/>
            <w:bottom w:val="none" w:sz="0" w:space="0" w:color="auto"/>
            <w:right w:val="none" w:sz="0" w:space="0" w:color="auto"/>
          </w:divBdr>
        </w:div>
        <w:div w:id="2022005839">
          <w:marLeft w:val="640"/>
          <w:marRight w:val="0"/>
          <w:marTop w:val="0"/>
          <w:marBottom w:val="0"/>
          <w:divBdr>
            <w:top w:val="none" w:sz="0" w:space="0" w:color="auto"/>
            <w:left w:val="none" w:sz="0" w:space="0" w:color="auto"/>
            <w:bottom w:val="none" w:sz="0" w:space="0" w:color="auto"/>
            <w:right w:val="none" w:sz="0" w:space="0" w:color="auto"/>
          </w:divBdr>
        </w:div>
        <w:div w:id="1863472870">
          <w:marLeft w:val="640"/>
          <w:marRight w:val="0"/>
          <w:marTop w:val="0"/>
          <w:marBottom w:val="0"/>
          <w:divBdr>
            <w:top w:val="none" w:sz="0" w:space="0" w:color="auto"/>
            <w:left w:val="none" w:sz="0" w:space="0" w:color="auto"/>
            <w:bottom w:val="none" w:sz="0" w:space="0" w:color="auto"/>
            <w:right w:val="none" w:sz="0" w:space="0" w:color="auto"/>
          </w:divBdr>
        </w:div>
        <w:div w:id="1420642064">
          <w:marLeft w:val="640"/>
          <w:marRight w:val="0"/>
          <w:marTop w:val="0"/>
          <w:marBottom w:val="0"/>
          <w:divBdr>
            <w:top w:val="none" w:sz="0" w:space="0" w:color="auto"/>
            <w:left w:val="none" w:sz="0" w:space="0" w:color="auto"/>
            <w:bottom w:val="none" w:sz="0" w:space="0" w:color="auto"/>
            <w:right w:val="none" w:sz="0" w:space="0" w:color="auto"/>
          </w:divBdr>
        </w:div>
        <w:div w:id="1249535729">
          <w:marLeft w:val="640"/>
          <w:marRight w:val="0"/>
          <w:marTop w:val="0"/>
          <w:marBottom w:val="0"/>
          <w:divBdr>
            <w:top w:val="none" w:sz="0" w:space="0" w:color="auto"/>
            <w:left w:val="none" w:sz="0" w:space="0" w:color="auto"/>
            <w:bottom w:val="none" w:sz="0" w:space="0" w:color="auto"/>
            <w:right w:val="none" w:sz="0" w:space="0" w:color="auto"/>
          </w:divBdr>
        </w:div>
        <w:div w:id="1236475645">
          <w:marLeft w:val="640"/>
          <w:marRight w:val="0"/>
          <w:marTop w:val="0"/>
          <w:marBottom w:val="0"/>
          <w:divBdr>
            <w:top w:val="none" w:sz="0" w:space="0" w:color="auto"/>
            <w:left w:val="none" w:sz="0" w:space="0" w:color="auto"/>
            <w:bottom w:val="none" w:sz="0" w:space="0" w:color="auto"/>
            <w:right w:val="none" w:sz="0" w:space="0" w:color="auto"/>
          </w:divBdr>
        </w:div>
        <w:div w:id="1744912722">
          <w:marLeft w:val="640"/>
          <w:marRight w:val="0"/>
          <w:marTop w:val="0"/>
          <w:marBottom w:val="0"/>
          <w:divBdr>
            <w:top w:val="none" w:sz="0" w:space="0" w:color="auto"/>
            <w:left w:val="none" w:sz="0" w:space="0" w:color="auto"/>
            <w:bottom w:val="none" w:sz="0" w:space="0" w:color="auto"/>
            <w:right w:val="none" w:sz="0" w:space="0" w:color="auto"/>
          </w:divBdr>
        </w:div>
      </w:divsChild>
    </w:div>
    <w:div w:id="306977356">
      <w:bodyDiv w:val="1"/>
      <w:marLeft w:val="0"/>
      <w:marRight w:val="0"/>
      <w:marTop w:val="0"/>
      <w:marBottom w:val="0"/>
      <w:divBdr>
        <w:top w:val="none" w:sz="0" w:space="0" w:color="auto"/>
        <w:left w:val="none" w:sz="0" w:space="0" w:color="auto"/>
        <w:bottom w:val="none" w:sz="0" w:space="0" w:color="auto"/>
        <w:right w:val="none" w:sz="0" w:space="0" w:color="auto"/>
      </w:divBdr>
      <w:divsChild>
        <w:div w:id="770398155">
          <w:marLeft w:val="0"/>
          <w:marRight w:val="0"/>
          <w:marTop w:val="0"/>
          <w:marBottom w:val="0"/>
          <w:divBdr>
            <w:top w:val="none" w:sz="0" w:space="0" w:color="auto"/>
            <w:left w:val="none" w:sz="0" w:space="0" w:color="auto"/>
            <w:bottom w:val="none" w:sz="0" w:space="0" w:color="auto"/>
            <w:right w:val="none" w:sz="0" w:space="0" w:color="auto"/>
          </w:divBdr>
          <w:divsChild>
            <w:div w:id="345711191">
              <w:marLeft w:val="0"/>
              <w:marRight w:val="0"/>
              <w:marTop w:val="0"/>
              <w:marBottom w:val="0"/>
              <w:divBdr>
                <w:top w:val="none" w:sz="0" w:space="0" w:color="auto"/>
                <w:left w:val="none" w:sz="0" w:space="0" w:color="auto"/>
                <w:bottom w:val="none" w:sz="0" w:space="0" w:color="auto"/>
                <w:right w:val="none" w:sz="0" w:space="0" w:color="auto"/>
              </w:divBdr>
            </w:div>
            <w:div w:id="117893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14603">
      <w:bodyDiv w:val="1"/>
      <w:marLeft w:val="0"/>
      <w:marRight w:val="0"/>
      <w:marTop w:val="0"/>
      <w:marBottom w:val="0"/>
      <w:divBdr>
        <w:top w:val="none" w:sz="0" w:space="0" w:color="auto"/>
        <w:left w:val="none" w:sz="0" w:space="0" w:color="auto"/>
        <w:bottom w:val="none" w:sz="0" w:space="0" w:color="auto"/>
        <w:right w:val="none" w:sz="0" w:space="0" w:color="auto"/>
      </w:divBdr>
      <w:divsChild>
        <w:div w:id="1259604738">
          <w:marLeft w:val="640"/>
          <w:marRight w:val="0"/>
          <w:marTop w:val="0"/>
          <w:marBottom w:val="0"/>
          <w:divBdr>
            <w:top w:val="none" w:sz="0" w:space="0" w:color="auto"/>
            <w:left w:val="none" w:sz="0" w:space="0" w:color="auto"/>
            <w:bottom w:val="none" w:sz="0" w:space="0" w:color="auto"/>
            <w:right w:val="none" w:sz="0" w:space="0" w:color="auto"/>
          </w:divBdr>
        </w:div>
        <w:div w:id="1376588445">
          <w:marLeft w:val="640"/>
          <w:marRight w:val="0"/>
          <w:marTop w:val="0"/>
          <w:marBottom w:val="0"/>
          <w:divBdr>
            <w:top w:val="none" w:sz="0" w:space="0" w:color="auto"/>
            <w:left w:val="none" w:sz="0" w:space="0" w:color="auto"/>
            <w:bottom w:val="none" w:sz="0" w:space="0" w:color="auto"/>
            <w:right w:val="none" w:sz="0" w:space="0" w:color="auto"/>
          </w:divBdr>
        </w:div>
        <w:div w:id="480121305">
          <w:marLeft w:val="640"/>
          <w:marRight w:val="0"/>
          <w:marTop w:val="0"/>
          <w:marBottom w:val="0"/>
          <w:divBdr>
            <w:top w:val="none" w:sz="0" w:space="0" w:color="auto"/>
            <w:left w:val="none" w:sz="0" w:space="0" w:color="auto"/>
            <w:bottom w:val="none" w:sz="0" w:space="0" w:color="auto"/>
            <w:right w:val="none" w:sz="0" w:space="0" w:color="auto"/>
          </w:divBdr>
        </w:div>
        <w:div w:id="956327124">
          <w:marLeft w:val="640"/>
          <w:marRight w:val="0"/>
          <w:marTop w:val="0"/>
          <w:marBottom w:val="0"/>
          <w:divBdr>
            <w:top w:val="none" w:sz="0" w:space="0" w:color="auto"/>
            <w:left w:val="none" w:sz="0" w:space="0" w:color="auto"/>
            <w:bottom w:val="none" w:sz="0" w:space="0" w:color="auto"/>
            <w:right w:val="none" w:sz="0" w:space="0" w:color="auto"/>
          </w:divBdr>
        </w:div>
        <w:div w:id="869800591">
          <w:marLeft w:val="640"/>
          <w:marRight w:val="0"/>
          <w:marTop w:val="0"/>
          <w:marBottom w:val="0"/>
          <w:divBdr>
            <w:top w:val="none" w:sz="0" w:space="0" w:color="auto"/>
            <w:left w:val="none" w:sz="0" w:space="0" w:color="auto"/>
            <w:bottom w:val="none" w:sz="0" w:space="0" w:color="auto"/>
            <w:right w:val="none" w:sz="0" w:space="0" w:color="auto"/>
          </w:divBdr>
        </w:div>
        <w:div w:id="1788813408">
          <w:marLeft w:val="640"/>
          <w:marRight w:val="0"/>
          <w:marTop w:val="0"/>
          <w:marBottom w:val="0"/>
          <w:divBdr>
            <w:top w:val="none" w:sz="0" w:space="0" w:color="auto"/>
            <w:left w:val="none" w:sz="0" w:space="0" w:color="auto"/>
            <w:bottom w:val="none" w:sz="0" w:space="0" w:color="auto"/>
            <w:right w:val="none" w:sz="0" w:space="0" w:color="auto"/>
          </w:divBdr>
        </w:div>
        <w:div w:id="547958991">
          <w:marLeft w:val="640"/>
          <w:marRight w:val="0"/>
          <w:marTop w:val="0"/>
          <w:marBottom w:val="0"/>
          <w:divBdr>
            <w:top w:val="none" w:sz="0" w:space="0" w:color="auto"/>
            <w:left w:val="none" w:sz="0" w:space="0" w:color="auto"/>
            <w:bottom w:val="none" w:sz="0" w:space="0" w:color="auto"/>
            <w:right w:val="none" w:sz="0" w:space="0" w:color="auto"/>
          </w:divBdr>
        </w:div>
        <w:div w:id="349916020">
          <w:marLeft w:val="640"/>
          <w:marRight w:val="0"/>
          <w:marTop w:val="0"/>
          <w:marBottom w:val="0"/>
          <w:divBdr>
            <w:top w:val="none" w:sz="0" w:space="0" w:color="auto"/>
            <w:left w:val="none" w:sz="0" w:space="0" w:color="auto"/>
            <w:bottom w:val="none" w:sz="0" w:space="0" w:color="auto"/>
            <w:right w:val="none" w:sz="0" w:space="0" w:color="auto"/>
          </w:divBdr>
        </w:div>
        <w:div w:id="1303659400">
          <w:marLeft w:val="640"/>
          <w:marRight w:val="0"/>
          <w:marTop w:val="0"/>
          <w:marBottom w:val="0"/>
          <w:divBdr>
            <w:top w:val="none" w:sz="0" w:space="0" w:color="auto"/>
            <w:left w:val="none" w:sz="0" w:space="0" w:color="auto"/>
            <w:bottom w:val="none" w:sz="0" w:space="0" w:color="auto"/>
            <w:right w:val="none" w:sz="0" w:space="0" w:color="auto"/>
          </w:divBdr>
        </w:div>
        <w:div w:id="1588230450">
          <w:marLeft w:val="640"/>
          <w:marRight w:val="0"/>
          <w:marTop w:val="0"/>
          <w:marBottom w:val="0"/>
          <w:divBdr>
            <w:top w:val="none" w:sz="0" w:space="0" w:color="auto"/>
            <w:left w:val="none" w:sz="0" w:space="0" w:color="auto"/>
            <w:bottom w:val="none" w:sz="0" w:space="0" w:color="auto"/>
            <w:right w:val="none" w:sz="0" w:space="0" w:color="auto"/>
          </w:divBdr>
        </w:div>
        <w:div w:id="512232935">
          <w:marLeft w:val="640"/>
          <w:marRight w:val="0"/>
          <w:marTop w:val="0"/>
          <w:marBottom w:val="0"/>
          <w:divBdr>
            <w:top w:val="none" w:sz="0" w:space="0" w:color="auto"/>
            <w:left w:val="none" w:sz="0" w:space="0" w:color="auto"/>
            <w:bottom w:val="none" w:sz="0" w:space="0" w:color="auto"/>
            <w:right w:val="none" w:sz="0" w:space="0" w:color="auto"/>
          </w:divBdr>
        </w:div>
        <w:div w:id="1542740649">
          <w:marLeft w:val="640"/>
          <w:marRight w:val="0"/>
          <w:marTop w:val="0"/>
          <w:marBottom w:val="0"/>
          <w:divBdr>
            <w:top w:val="none" w:sz="0" w:space="0" w:color="auto"/>
            <w:left w:val="none" w:sz="0" w:space="0" w:color="auto"/>
            <w:bottom w:val="none" w:sz="0" w:space="0" w:color="auto"/>
            <w:right w:val="none" w:sz="0" w:space="0" w:color="auto"/>
          </w:divBdr>
        </w:div>
        <w:div w:id="711079838">
          <w:marLeft w:val="640"/>
          <w:marRight w:val="0"/>
          <w:marTop w:val="0"/>
          <w:marBottom w:val="0"/>
          <w:divBdr>
            <w:top w:val="none" w:sz="0" w:space="0" w:color="auto"/>
            <w:left w:val="none" w:sz="0" w:space="0" w:color="auto"/>
            <w:bottom w:val="none" w:sz="0" w:space="0" w:color="auto"/>
            <w:right w:val="none" w:sz="0" w:space="0" w:color="auto"/>
          </w:divBdr>
        </w:div>
        <w:div w:id="1049722039">
          <w:marLeft w:val="640"/>
          <w:marRight w:val="0"/>
          <w:marTop w:val="0"/>
          <w:marBottom w:val="0"/>
          <w:divBdr>
            <w:top w:val="none" w:sz="0" w:space="0" w:color="auto"/>
            <w:left w:val="none" w:sz="0" w:space="0" w:color="auto"/>
            <w:bottom w:val="none" w:sz="0" w:space="0" w:color="auto"/>
            <w:right w:val="none" w:sz="0" w:space="0" w:color="auto"/>
          </w:divBdr>
        </w:div>
        <w:div w:id="648052460">
          <w:marLeft w:val="640"/>
          <w:marRight w:val="0"/>
          <w:marTop w:val="0"/>
          <w:marBottom w:val="0"/>
          <w:divBdr>
            <w:top w:val="none" w:sz="0" w:space="0" w:color="auto"/>
            <w:left w:val="none" w:sz="0" w:space="0" w:color="auto"/>
            <w:bottom w:val="none" w:sz="0" w:space="0" w:color="auto"/>
            <w:right w:val="none" w:sz="0" w:space="0" w:color="auto"/>
          </w:divBdr>
        </w:div>
        <w:div w:id="1262489669">
          <w:marLeft w:val="640"/>
          <w:marRight w:val="0"/>
          <w:marTop w:val="0"/>
          <w:marBottom w:val="0"/>
          <w:divBdr>
            <w:top w:val="none" w:sz="0" w:space="0" w:color="auto"/>
            <w:left w:val="none" w:sz="0" w:space="0" w:color="auto"/>
            <w:bottom w:val="none" w:sz="0" w:space="0" w:color="auto"/>
            <w:right w:val="none" w:sz="0" w:space="0" w:color="auto"/>
          </w:divBdr>
        </w:div>
        <w:div w:id="912423401">
          <w:marLeft w:val="640"/>
          <w:marRight w:val="0"/>
          <w:marTop w:val="0"/>
          <w:marBottom w:val="0"/>
          <w:divBdr>
            <w:top w:val="none" w:sz="0" w:space="0" w:color="auto"/>
            <w:left w:val="none" w:sz="0" w:space="0" w:color="auto"/>
            <w:bottom w:val="none" w:sz="0" w:space="0" w:color="auto"/>
            <w:right w:val="none" w:sz="0" w:space="0" w:color="auto"/>
          </w:divBdr>
        </w:div>
        <w:div w:id="137111270">
          <w:marLeft w:val="640"/>
          <w:marRight w:val="0"/>
          <w:marTop w:val="0"/>
          <w:marBottom w:val="0"/>
          <w:divBdr>
            <w:top w:val="none" w:sz="0" w:space="0" w:color="auto"/>
            <w:left w:val="none" w:sz="0" w:space="0" w:color="auto"/>
            <w:bottom w:val="none" w:sz="0" w:space="0" w:color="auto"/>
            <w:right w:val="none" w:sz="0" w:space="0" w:color="auto"/>
          </w:divBdr>
        </w:div>
        <w:div w:id="1472871212">
          <w:marLeft w:val="640"/>
          <w:marRight w:val="0"/>
          <w:marTop w:val="0"/>
          <w:marBottom w:val="0"/>
          <w:divBdr>
            <w:top w:val="none" w:sz="0" w:space="0" w:color="auto"/>
            <w:left w:val="none" w:sz="0" w:space="0" w:color="auto"/>
            <w:bottom w:val="none" w:sz="0" w:space="0" w:color="auto"/>
            <w:right w:val="none" w:sz="0" w:space="0" w:color="auto"/>
          </w:divBdr>
        </w:div>
        <w:div w:id="855194936">
          <w:marLeft w:val="640"/>
          <w:marRight w:val="0"/>
          <w:marTop w:val="0"/>
          <w:marBottom w:val="0"/>
          <w:divBdr>
            <w:top w:val="none" w:sz="0" w:space="0" w:color="auto"/>
            <w:left w:val="none" w:sz="0" w:space="0" w:color="auto"/>
            <w:bottom w:val="none" w:sz="0" w:space="0" w:color="auto"/>
            <w:right w:val="none" w:sz="0" w:space="0" w:color="auto"/>
          </w:divBdr>
        </w:div>
        <w:div w:id="539705449">
          <w:marLeft w:val="640"/>
          <w:marRight w:val="0"/>
          <w:marTop w:val="0"/>
          <w:marBottom w:val="0"/>
          <w:divBdr>
            <w:top w:val="none" w:sz="0" w:space="0" w:color="auto"/>
            <w:left w:val="none" w:sz="0" w:space="0" w:color="auto"/>
            <w:bottom w:val="none" w:sz="0" w:space="0" w:color="auto"/>
            <w:right w:val="none" w:sz="0" w:space="0" w:color="auto"/>
          </w:divBdr>
        </w:div>
        <w:div w:id="579632939">
          <w:marLeft w:val="640"/>
          <w:marRight w:val="0"/>
          <w:marTop w:val="0"/>
          <w:marBottom w:val="0"/>
          <w:divBdr>
            <w:top w:val="none" w:sz="0" w:space="0" w:color="auto"/>
            <w:left w:val="none" w:sz="0" w:space="0" w:color="auto"/>
            <w:bottom w:val="none" w:sz="0" w:space="0" w:color="auto"/>
            <w:right w:val="none" w:sz="0" w:space="0" w:color="auto"/>
          </w:divBdr>
        </w:div>
        <w:div w:id="1159468117">
          <w:marLeft w:val="640"/>
          <w:marRight w:val="0"/>
          <w:marTop w:val="0"/>
          <w:marBottom w:val="0"/>
          <w:divBdr>
            <w:top w:val="none" w:sz="0" w:space="0" w:color="auto"/>
            <w:left w:val="none" w:sz="0" w:space="0" w:color="auto"/>
            <w:bottom w:val="none" w:sz="0" w:space="0" w:color="auto"/>
            <w:right w:val="none" w:sz="0" w:space="0" w:color="auto"/>
          </w:divBdr>
        </w:div>
        <w:div w:id="495388549">
          <w:marLeft w:val="640"/>
          <w:marRight w:val="0"/>
          <w:marTop w:val="0"/>
          <w:marBottom w:val="0"/>
          <w:divBdr>
            <w:top w:val="none" w:sz="0" w:space="0" w:color="auto"/>
            <w:left w:val="none" w:sz="0" w:space="0" w:color="auto"/>
            <w:bottom w:val="none" w:sz="0" w:space="0" w:color="auto"/>
            <w:right w:val="none" w:sz="0" w:space="0" w:color="auto"/>
          </w:divBdr>
        </w:div>
        <w:div w:id="11542114">
          <w:marLeft w:val="640"/>
          <w:marRight w:val="0"/>
          <w:marTop w:val="0"/>
          <w:marBottom w:val="0"/>
          <w:divBdr>
            <w:top w:val="none" w:sz="0" w:space="0" w:color="auto"/>
            <w:left w:val="none" w:sz="0" w:space="0" w:color="auto"/>
            <w:bottom w:val="none" w:sz="0" w:space="0" w:color="auto"/>
            <w:right w:val="none" w:sz="0" w:space="0" w:color="auto"/>
          </w:divBdr>
        </w:div>
        <w:div w:id="790365243">
          <w:marLeft w:val="640"/>
          <w:marRight w:val="0"/>
          <w:marTop w:val="0"/>
          <w:marBottom w:val="0"/>
          <w:divBdr>
            <w:top w:val="none" w:sz="0" w:space="0" w:color="auto"/>
            <w:left w:val="none" w:sz="0" w:space="0" w:color="auto"/>
            <w:bottom w:val="none" w:sz="0" w:space="0" w:color="auto"/>
            <w:right w:val="none" w:sz="0" w:space="0" w:color="auto"/>
          </w:divBdr>
        </w:div>
        <w:div w:id="1674913400">
          <w:marLeft w:val="640"/>
          <w:marRight w:val="0"/>
          <w:marTop w:val="0"/>
          <w:marBottom w:val="0"/>
          <w:divBdr>
            <w:top w:val="none" w:sz="0" w:space="0" w:color="auto"/>
            <w:left w:val="none" w:sz="0" w:space="0" w:color="auto"/>
            <w:bottom w:val="none" w:sz="0" w:space="0" w:color="auto"/>
            <w:right w:val="none" w:sz="0" w:space="0" w:color="auto"/>
          </w:divBdr>
        </w:div>
        <w:div w:id="1466384608">
          <w:marLeft w:val="640"/>
          <w:marRight w:val="0"/>
          <w:marTop w:val="0"/>
          <w:marBottom w:val="0"/>
          <w:divBdr>
            <w:top w:val="none" w:sz="0" w:space="0" w:color="auto"/>
            <w:left w:val="none" w:sz="0" w:space="0" w:color="auto"/>
            <w:bottom w:val="none" w:sz="0" w:space="0" w:color="auto"/>
            <w:right w:val="none" w:sz="0" w:space="0" w:color="auto"/>
          </w:divBdr>
        </w:div>
        <w:div w:id="1902017007">
          <w:marLeft w:val="640"/>
          <w:marRight w:val="0"/>
          <w:marTop w:val="0"/>
          <w:marBottom w:val="0"/>
          <w:divBdr>
            <w:top w:val="none" w:sz="0" w:space="0" w:color="auto"/>
            <w:left w:val="none" w:sz="0" w:space="0" w:color="auto"/>
            <w:bottom w:val="none" w:sz="0" w:space="0" w:color="auto"/>
            <w:right w:val="none" w:sz="0" w:space="0" w:color="auto"/>
          </w:divBdr>
        </w:div>
        <w:div w:id="67462739">
          <w:marLeft w:val="640"/>
          <w:marRight w:val="0"/>
          <w:marTop w:val="0"/>
          <w:marBottom w:val="0"/>
          <w:divBdr>
            <w:top w:val="none" w:sz="0" w:space="0" w:color="auto"/>
            <w:left w:val="none" w:sz="0" w:space="0" w:color="auto"/>
            <w:bottom w:val="none" w:sz="0" w:space="0" w:color="auto"/>
            <w:right w:val="none" w:sz="0" w:space="0" w:color="auto"/>
          </w:divBdr>
        </w:div>
        <w:div w:id="923419267">
          <w:marLeft w:val="640"/>
          <w:marRight w:val="0"/>
          <w:marTop w:val="0"/>
          <w:marBottom w:val="0"/>
          <w:divBdr>
            <w:top w:val="none" w:sz="0" w:space="0" w:color="auto"/>
            <w:left w:val="none" w:sz="0" w:space="0" w:color="auto"/>
            <w:bottom w:val="none" w:sz="0" w:space="0" w:color="auto"/>
            <w:right w:val="none" w:sz="0" w:space="0" w:color="auto"/>
          </w:divBdr>
        </w:div>
        <w:div w:id="639193535">
          <w:marLeft w:val="640"/>
          <w:marRight w:val="0"/>
          <w:marTop w:val="0"/>
          <w:marBottom w:val="0"/>
          <w:divBdr>
            <w:top w:val="none" w:sz="0" w:space="0" w:color="auto"/>
            <w:left w:val="none" w:sz="0" w:space="0" w:color="auto"/>
            <w:bottom w:val="none" w:sz="0" w:space="0" w:color="auto"/>
            <w:right w:val="none" w:sz="0" w:space="0" w:color="auto"/>
          </w:divBdr>
        </w:div>
        <w:div w:id="794063804">
          <w:marLeft w:val="640"/>
          <w:marRight w:val="0"/>
          <w:marTop w:val="0"/>
          <w:marBottom w:val="0"/>
          <w:divBdr>
            <w:top w:val="none" w:sz="0" w:space="0" w:color="auto"/>
            <w:left w:val="none" w:sz="0" w:space="0" w:color="auto"/>
            <w:bottom w:val="none" w:sz="0" w:space="0" w:color="auto"/>
            <w:right w:val="none" w:sz="0" w:space="0" w:color="auto"/>
          </w:divBdr>
        </w:div>
        <w:div w:id="630136189">
          <w:marLeft w:val="640"/>
          <w:marRight w:val="0"/>
          <w:marTop w:val="0"/>
          <w:marBottom w:val="0"/>
          <w:divBdr>
            <w:top w:val="none" w:sz="0" w:space="0" w:color="auto"/>
            <w:left w:val="none" w:sz="0" w:space="0" w:color="auto"/>
            <w:bottom w:val="none" w:sz="0" w:space="0" w:color="auto"/>
            <w:right w:val="none" w:sz="0" w:space="0" w:color="auto"/>
          </w:divBdr>
        </w:div>
        <w:div w:id="1297180639">
          <w:marLeft w:val="640"/>
          <w:marRight w:val="0"/>
          <w:marTop w:val="0"/>
          <w:marBottom w:val="0"/>
          <w:divBdr>
            <w:top w:val="none" w:sz="0" w:space="0" w:color="auto"/>
            <w:left w:val="none" w:sz="0" w:space="0" w:color="auto"/>
            <w:bottom w:val="none" w:sz="0" w:space="0" w:color="auto"/>
            <w:right w:val="none" w:sz="0" w:space="0" w:color="auto"/>
          </w:divBdr>
        </w:div>
        <w:div w:id="269826894">
          <w:marLeft w:val="640"/>
          <w:marRight w:val="0"/>
          <w:marTop w:val="0"/>
          <w:marBottom w:val="0"/>
          <w:divBdr>
            <w:top w:val="none" w:sz="0" w:space="0" w:color="auto"/>
            <w:left w:val="none" w:sz="0" w:space="0" w:color="auto"/>
            <w:bottom w:val="none" w:sz="0" w:space="0" w:color="auto"/>
            <w:right w:val="none" w:sz="0" w:space="0" w:color="auto"/>
          </w:divBdr>
        </w:div>
        <w:div w:id="1263564143">
          <w:marLeft w:val="640"/>
          <w:marRight w:val="0"/>
          <w:marTop w:val="0"/>
          <w:marBottom w:val="0"/>
          <w:divBdr>
            <w:top w:val="none" w:sz="0" w:space="0" w:color="auto"/>
            <w:left w:val="none" w:sz="0" w:space="0" w:color="auto"/>
            <w:bottom w:val="none" w:sz="0" w:space="0" w:color="auto"/>
            <w:right w:val="none" w:sz="0" w:space="0" w:color="auto"/>
          </w:divBdr>
        </w:div>
        <w:div w:id="1133983602">
          <w:marLeft w:val="640"/>
          <w:marRight w:val="0"/>
          <w:marTop w:val="0"/>
          <w:marBottom w:val="0"/>
          <w:divBdr>
            <w:top w:val="none" w:sz="0" w:space="0" w:color="auto"/>
            <w:left w:val="none" w:sz="0" w:space="0" w:color="auto"/>
            <w:bottom w:val="none" w:sz="0" w:space="0" w:color="auto"/>
            <w:right w:val="none" w:sz="0" w:space="0" w:color="auto"/>
          </w:divBdr>
        </w:div>
        <w:div w:id="819422744">
          <w:marLeft w:val="640"/>
          <w:marRight w:val="0"/>
          <w:marTop w:val="0"/>
          <w:marBottom w:val="0"/>
          <w:divBdr>
            <w:top w:val="none" w:sz="0" w:space="0" w:color="auto"/>
            <w:left w:val="none" w:sz="0" w:space="0" w:color="auto"/>
            <w:bottom w:val="none" w:sz="0" w:space="0" w:color="auto"/>
            <w:right w:val="none" w:sz="0" w:space="0" w:color="auto"/>
          </w:divBdr>
        </w:div>
        <w:div w:id="1229805796">
          <w:marLeft w:val="640"/>
          <w:marRight w:val="0"/>
          <w:marTop w:val="0"/>
          <w:marBottom w:val="0"/>
          <w:divBdr>
            <w:top w:val="none" w:sz="0" w:space="0" w:color="auto"/>
            <w:left w:val="none" w:sz="0" w:space="0" w:color="auto"/>
            <w:bottom w:val="none" w:sz="0" w:space="0" w:color="auto"/>
            <w:right w:val="none" w:sz="0" w:space="0" w:color="auto"/>
          </w:divBdr>
        </w:div>
        <w:div w:id="1463035545">
          <w:marLeft w:val="640"/>
          <w:marRight w:val="0"/>
          <w:marTop w:val="0"/>
          <w:marBottom w:val="0"/>
          <w:divBdr>
            <w:top w:val="none" w:sz="0" w:space="0" w:color="auto"/>
            <w:left w:val="none" w:sz="0" w:space="0" w:color="auto"/>
            <w:bottom w:val="none" w:sz="0" w:space="0" w:color="auto"/>
            <w:right w:val="none" w:sz="0" w:space="0" w:color="auto"/>
          </w:divBdr>
        </w:div>
        <w:div w:id="1399398712">
          <w:marLeft w:val="640"/>
          <w:marRight w:val="0"/>
          <w:marTop w:val="0"/>
          <w:marBottom w:val="0"/>
          <w:divBdr>
            <w:top w:val="none" w:sz="0" w:space="0" w:color="auto"/>
            <w:left w:val="none" w:sz="0" w:space="0" w:color="auto"/>
            <w:bottom w:val="none" w:sz="0" w:space="0" w:color="auto"/>
            <w:right w:val="none" w:sz="0" w:space="0" w:color="auto"/>
          </w:divBdr>
        </w:div>
        <w:div w:id="1673988262">
          <w:marLeft w:val="640"/>
          <w:marRight w:val="0"/>
          <w:marTop w:val="0"/>
          <w:marBottom w:val="0"/>
          <w:divBdr>
            <w:top w:val="none" w:sz="0" w:space="0" w:color="auto"/>
            <w:left w:val="none" w:sz="0" w:space="0" w:color="auto"/>
            <w:bottom w:val="none" w:sz="0" w:space="0" w:color="auto"/>
            <w:right w:val="none" w:sz="0" w:space="0" w:color="auto"/>
          </w:divBdr>
        </w:div>
        <w:div w:id="1233806877">
          <w:marLeft w:val="640"/>
          <w:marRight w:val="0"/>
          <w:marTop w:val="0"/>
          <w:marBottom w:val="0"/>
          <w:divBdr>
            <w:top w:val="none" w:sz="0" w:space="0" w:color="auto"/>
            <w:left w:val="none" w:sz="0" w:space="0" w:color="auto"/>
            <w:bottom w:val="none" w:sz="0" w:space="0" w:color="auto"/>
            <w:right w:val="none" w:sz="0" w:space="0" w:color="auto"/>
          </w:divBdr>
        </w:div>
        <w:div w:id="357581767">
          <w:marLeft w:val="640"/>
          <w:marRight w:val="0"/>
          <w:marTop w:val="0"/>
          <w:marBottom w:val="0"/>
          <w:divBdr>
            <w:top w:val="none" w:sz="0" w:space="0" w:color="auto"/>
            <w:left w:val="none" w:sz="0" w:space="0" w:color="auto"/>
            <w:bottom w:val="none" w:sz="0" w:space="0" w:color="auto"/>
            <w:right w:val="none" w:sz="0" w:space="0" w:color="auto"/>
          </w:divBdr>
        </w:div>
        <w:div w:id="1456563965">
          <w:marLeft w:val="640"/>
          <w:marRight w:val="0"/>
          <w:marTop w:val="0"/>
          <w:marBottom w:val="0"/>
          <w:divBdr>
            <w:top w:val="none" w:sz="0" w:space="0" w:color="auto"/>
            <w:left w:val="none" w:sz="0" w:space="0" w:color="auto"/>
            <w:bottom w:val="none" w:sz="0" w:space="0" w:color="auto"/>
            <w:right w:val="none" w:sz="0" w:space="0" w:color="auto"/>
          </w:divBdr>
        </w:div>
        <w:div w:id="354157396">
          <w:marLeft w:val="640"/>
          <w:marRight w:val="0"/>
          <w:marTop w:val="0"/>
          <w:marBottom w:val="0"/>
          <w:divBdr>
            <w:top w:val="none" w:sz="0" w:space="0" w:color="auto"/>
            <w:left w:val="none" w:sz="0" w:space="0" w:color="auto"/>
            <w:bottom w:val="none" w:sz="0" w:space="0" w:color="auto"/>
            <w:right w:val="none" w:sz="0" w:space="0" w:color="auto"/>
          </w:divBdr>
        </w:div>
        <w:div w:id="889807596">
          <w:marLeft w:val="640"/>
          <w:marRight w:val="0"/>
          <w:marTop w:val="0"/>
          <w:marBottom w:val="0"/>
          <w:divBdr>
            <w:top w:val="none" w:sz="0" w:space="0" w:color="auto"/>
            <w:left w:val="none" w:sz="0" w:space="0" w:color="auto"/>
            <w:bottom w:val="none" w:sz="0" w:space="0" w:color="auto"/>
            <w:right w:val="none" w:sz="0" w:space="0" w:color="auto"/>
          </w:divBdr>
        </w:div>
        <w:div w:id="580795932">
          <w:marLeft w:val="640"/>
          <w:marRight w:val="0"/>
          <w:marTop w:val="0"/>
          <w:marBottom w:val="0"/>
          <w:divBdr>
            <w:top w:val="none" w:sz="0" w:space="0" w:color="auto"/>
            <w:left w:val="none" w:sz="0" w:space="0" w:color="auto"/>
            <w:bottom w:val="none" w:sz="0" w:space="0" w:color="auto"/>
            <w:right w:val="none" w:sz="0" w:space="0" w:color="auto"/>
          </w:divBdr>
        </w:div>
        <w:div w:id="1498768427">
          <w:marLeft w:val="640"/>
          <w:marRight w:val="0"/>
          <w:marTop w:val="0"/>
          <w:marBottom w:val="0"/>
          <w:divBdr>
            <w:top w:val="none" w:sz="0" w:space="0" w:color="auto"/>
            <w:left w:val="none" w:sz="0" w:space="0" w:color="auto"/>
            <w:bottom w:val="none" w:sz="0" w:space="0" w:color="auto"/>
            <w:right w:val="none" w:sz="0" w:space="0" w:color="auto"/>
          </w:divBdr>
        </w:div>
        <w:div w:id="2053578947">
          <w:marLeft w:val="640"/>
          <w:marRight w:val="0"/>
          <w:marTop w:val="0"/>
          <w:marBottom w:val="0"/>
          <w:divBdr>
            <w:top w:val="none" w:sz="0" w:space="0" w:color="auto"/>
            <w:left w:val="none" w:sz="0" w:space="0" w:color="auto"/>
            <w:bottom w:val="none" w:sz="0" w:space="0" w:color="auto"/>
            <w:right w:val="none" w:sz="0" w:space="0" w:color="auto"/>
          </w:divBdr>
        </w:div>
        <w:div w:id="2046708722">
          <w:marLeft w:val="640"/>
          <w:marRight w:val="0"/>
          <w:marTop w:val="0"/>
          <w:marBottom w:val="0"/>
          <w:divBdr>
            <w:top w:val="none" w:sz="0" w:space="0" w:color="auto"/>
            <w:left w:val="none" w:sz="0" w:space="0" w:color="auto"/>
            <w:bottom w:val="none" w:sz="0" w:space="0" w:color="auto"/>
            <w:right w:val="none" w:sz="0" w:space="0" w:color="auto"/>
          </w:divBdr>
        </w:div>
        <w:div w:id="596475566">
          <w:marLeft w:val="640"/>
          <w:marRight w:val="0"/>
          <w:marTop w:val="0"/>
          <w:marBottom w:val="0"/>
          <w:divBdr>
            <w:top w:val="none" w:sz="0" w:space="0" w:color="auto"/>
            <w:left w:val="none" w:sz="0" w:space="0" w:color="auto"/>
            <w:bottom w:val="none" w:sz="0" w:space="0" w:color="auto"/>
            <w:right w:val="none" w:sz="0" w:space="0" w:color="auto"/>
          </w:divBdr>
        </w:div>
        <w:div w:id="399212009">
          <w:marLeft w:val="640"/>
          <w:marRight w:val="0"/>
          <w:marTop w:val="0"/>
          <w:marBottom w:val="0"/>
          <w:divBdr>
            <w:top w:val="none" w:sz="0" w:space="0" w:color="auto"/>
            <w:left w:val="none" w:sz="0" w:space="0" w:color="auto"/>
            <w:bottom w:val="none" w:sz="0" w:space="0" w:color="auto"/>
            <w:right w:val="none" w:sz="0" w:space="0" w:color="auto"/>
          </w:divBdr>
        </w:div>
        <w:div w:id="2143451900">
          <w:marLeft w:val="640"/>
          <w:marRight w:val="0"/>
          <w:marTop w:val="0"/>
          <w:marBottom w:val="0"/>
          <w:divBdr>
            <w:top w:val="none" w:sz="0" w:space="0" w:color="auto"/>
            <w:left w:val="none" w:sz="0" w:space="0" w:color="auto"/>
            <w:bottom w:val="none" w:sz="0" w:space="0" w:color="auto"/>
            <w:right w:val="none" w:sz="0" w:space="0" w:color="auto"/>
          </w:divBdr>
        </w:div>
        <w:div w:id="1092122674">
          <w:marLeft w:val="640"/>
          <w:marRight w:val="0"/>
          <w:marTop w:val="0"/>
          <w:marBottom w:val="0"/>
          <w:divBdr>
            <w:top w:val="none" w:sz="0" w:space="0" w:color="auto"/>
            <w:left w:val="none" w:sz="0" w:space="0" w:color="auto"/>
            <w:bottom w:val="none" w:sz="0" w:space="0" w:color="auto"/>
            <w:right w:val="none" w:sz="0" w:space="0" w:color="auto"/>
          </w:divBdr>
        </w:div>
        <w:div w:id="1122385985">
          <w:marLeft w:val="640"/>
          <w:marRight w:val="0"/>
          <w:marTop w:val="0"/>
          <w:marBottom w:val="0"/>
          <w:divBdr>
            <w:top w:val="none" w:sz="0" w:space="0" w:color="auto"/>
            <w:left w:val="none" w:sz="0" w:space="0" w:color="auto"/>
            <w:bottom w:val="none" w:sz="0" w:space="0" w:color="auto"/>
            <w:right w:val="none" w:sz="0" w:space="0" w:color="auto"/>
          </w:divBdr>
        </w:div>
        <w:div w:id="628702814">
          <w:marLeft w:val="640"/>
          <w:marRight w:val="0"/>
          <w:marTop w:val="0"/>
          <w:marBottom w:val="0"/>
          <w:divBdr>
            <w:top w:val="none" w:sz="0" w:space="0" w:color="auto"/>
            <w:left w:val="none" w:sz="0" w:space="0" w:color="auto"/>
            <w:bottom w:val="none" w:sz="0" w:space="0" w:color="auto"/>
            <w:right w:val="none" w:sz="0" w:space="0" w:color="auto"/>
          </w:divBdr>
        </w:div>
        <w:div w:id="1224170908">
          <w:marLeft w:val="640"/>
          <w:marRight w:val="0"/>
          <w:marTop w:val="0"/>
          <w:marBottom w:val="0"/>
          <w:divBdr>
            <w:top w:val="none" w:sz="0" w:space="0" w:color="auto"/>
            <w:left w:val="none" w:sz="0" w:space="0" w:color="auto"/>
            <w:bottom w:val="none" w:sz="0" w:space="0" w:color="auto"/>
            <w:right w:val="none" w:sz="0" w:space="0" w:color="auto"/>
          </w:divBdr>
        </w:div>
        <w:div w:id="1561012432">
          <w:marLeft w:val="640"/>
          <w:marRight w:val="0"/>
          <w:marTop w:val="0"/>
          <w:marBottom w:val="0"/>
          <w:divBdr>
            <w:top w:val="none" w:sz="0" w:space="0" w:color="auto"/>
            <w:left w:val="none" w:sz="0" w:space="0" w:color="auto"/>
            <w:bottom w:val="none" w:sz="0" w:space="0" w:color="auto"/>
            <w:right w:val="none" w:sz="0" w:space="0" w:color="auto"/>
          </w:divBdr>
        </w:div>
        <w:div w:id="1194610172">
          <w:marLeft w:val="640"/>
          <w:marRight w:val="0"/>
          <w:marTop w:val="0"/>
          <w:marBottom w:val="0"/>
          <w:divBdr>
            <w:top w:val="none" w:sz="0" w:space="0" w:color="auto"/>
            <w:left w:val="none" w:sz="0" w:space="0" w:color="auto"/>
            <w:bottom w:val="none" w:sz="0" w:space="0" w:color="auto"/>
            <w:right w:val="none" w:sz="0" w:space="0" w:color="auto"/>
          </w:divBdr>
        </w:div>
        <w:div w:id="1401563776">
          <w:marLeft w:val="640"/>
          <w:marRight w:val="0"/>
          <w:marTop w:val="0"/>
          <w:marBottom w:val="0"/>
          <w:divBdr>
            <w:top w:val="none" w:sz="0" w:space="0" w:color="auto"/>
            <w:left w:val="none" w:sz="0" w:space="0" w:color="auto"/>
            <w:bottom w:val="none" w:sz="0" w:space="0" w:color="auto"/>
            <w:right w:val="none" w:sz="0" w:space="0" w:color="auto"/>
          </w:divBdr>
        </w:div>
        <w:div w:id="1970088498">
          <w:marLeft w:val="640"/>
          <w:marRight w:val="0"/>
          <w:marTop w:val="0"/>
          <w:marBottom w:val="0"/>
          <w:divBdr>
            <w:top w:val="none" w:sz="0" w:space="0" w:color="auto"/>
            <w:left w:val="none" w:sz="0" w:space="0" w:color="auto"/>
            <w:bottom w:val="none" w:sz="0" w:space="0" w:color="auto"/>
            <w:right w:val="none" w:sz="0" w:space="0" w:color="auto"/>
          </w:divBdr>
        </w:div>
        <w:div w:id="1518230132">
          <w:marLeft w:val="640"/>
          <w:marRight w:val="0"/>
          <w:marTop w:val="0"/>
          <w:marBottom w:val="0"/>
          <w:divBdr>
            <w:top w:val="none" w:sz="0" w:space="0" w:color="auto"/>
            <w:left w:val="none" w:sz="0" w:space="0" w:color="auto"/>
            <w:bottom w:val="none" w:sz="0" w:space="0" w:color="auto"/>
            <w:right w:val="none" w:sz="0" w:space="0" w:color="auto"/>
          </w:divBdr>
        </w:div>
        <w:div w:id="1087119151">
          <w:marLeft w:val="640"/>
          <w:marRight w:val="0"/>
          <w:marTop w:val="0"/>
          <w:marBottom w:val="0"/>
          <w:divBdr>
            <w:top w:val="none" w:sz="0" w:space="0" w:color="auto"/>
            <w:left w:val="none" w:sz="0" w:space="0" w:color="auto"/>
            <w:bottom w:val="none" w:sz="0" w:space="0" w:color="auto"/>
            <w:right w:val="none" w:sz="0" w:space="0" w:color="auto"/>
          </w:divBdr>
        </w:div>
        <w:div w:id="1474982858">
          <w:marLeft w:val="640"/>
          <w:marRight w:val="0"/>
          <w:marTop w:val="0"/>
          <w:marBottom w:val="0"/>
          <w:divBdr>
            <w:top w:val="none" w:sz="0" w:space="0" w:color="auto"/>
            <w:left w:val="none" w:sz="0" w:space="0" w:color="auto"/>
            <w:bottom w:val="none" w:sz="0" w:space="0" w:color="auto"/>
            <w:right w:val="none" w:sz="0" w:space="0" w:color="auto"/>
          </w:divBdr>
        </w:div>
        <w:div w:id="877594391">
          <w:marLeft w:val="640"/>
          <w:marRight w:val="0"/>
          <w:marTop w:val="0"/>
          <w:marBottom w:val="0"/>
          <w:divBdr>
            <w:top w:val="none" w:sz="0" w:space="0" w:color="auto"/>
            <w:left w:val="none" w:sz="0" w:space="0" w:color="auto"/>
            <w:bottom w:val="none" w:sz="0" w:space="0" w:color="auto"/>
            <w:right w:val="none" w:sz="0" w:space="0" w:color="auto"/>
          </w:divBdr>
        </w:div>
        <w:div w:id="2082479213">
          <w:marLeft w:val="640"/>
          <w:marRight w:val="0"/>
          <w:marTop w:val="0"/>
          <w:marBottom w:val="0"/>
          <w:divBdr>
            <w:top w:val="none" w:sz="0" w:space="0" w:color="auto"/>
            <w:left w:val="none" w:sz="0" w:space="0" w:color="auto"/>
            <w:bottom w:val="none" w:sz="0" w:space="0" w:color="auto"/>
            <w:right w:val="none" w:sz="0" w:space="0" w:color="auto"/>
          </w:divBdr>
        </w:div>
        <w:div w:id="361977442">
          <w:marLeft w:val="640"/>
          <w:marRight w:val="0"/>
          <w:marTop w:val="0"/>
          <w:marBottom w:val="0"/>
          <w:divBdr>
            <w:top w:val="none" w:sz="0" w:space="0" w:color="auto"/>
            <w:left w:val="none" w:sz="0" w:space="0" w:color="auto"/>
            <w:bottom w:val="none" w:sz="0" w:space="0" w:color="auto"/>
            <w:right w:val="none" w:sz="0" w:space="0" w:color="auto"/>
          </w:divBdr>
        </w:div>
        <w:div w:id="170069725">
          <w:marLeft w:val="640"/>
          <w:marRight w:val="0"/>
          <w:marTop w:val="0"/>
          <w:marBottom w:val="0"/>
          <w:divBdr>
            <w:top w:val="none" w:sz="0" w:space="0" w:color="auto"/>
            <w:left w:val="none" w:sz="0" w:space="0" w:color="auto"/>
            <w:bottom w:val="none" w:sz="0" w:space="0" w:color="auto"/>
            <w:right w:val="none" w:sz="0" w:space="0" w:color="auto"/>
          </w:divBdr>
        </w:div>
        <w:div w:id="768233646">
          <w:marLeft w:val="640"/>
          <w:marRight w:val="0"/>
          <w:marTop w:val="0"/>
          <w:marBottom w:val="0"/>
          <w:divBdr>
            <w:top w:val="none" w:sz="0" w:space="0" w:color="auto"/>
            <w:left w:val="none" w:sz="0" w:space="0" w:color="auto"/>
            <w:bottom w:val="none" w:sz="0" w:space="0" w:color="auto"/>
            <w:right w:val="none" w:sz="0" w:space="0" w:color="auto"/>
          </w:divBdr>
        </w:div>
        <w:div w:id="1311444427">
          <w:marLeft w:val="640"/>
          <w:marRight w:val="0"/>
          <w:marTop w:val="0"/>
          <w:marBottom w:val="0"/>
          <w:divBdr>
            <w:top w:val="none" w:sz="0" w:space="0" w:color="auto"/>
            <w:left w:val="none" w:sz="0" w:space="0" w:color="auto"/>
            <w:bottom w:val="none" w:sz="0" w:space="0" w:color="auto"/>
            <w:right w:val="none" w:sz="0" w:space="0" w:color="auto"/>
          </w:divBdr>
        </w:div>
        <w:div w:id="536091423">
          <w:marLeft w:val="640"/>
          <w:marRight w:val="0"/>
          <w:marTop w:val="0"/>
          <w:marBottom w:val="0"/>
          <w:divBdr>
            <w:top w:val="none" w:sz="0" w:space="0" w:color="auto"/>
            <w:left w:val="none" w:sz="0" w:space="0" w:color="auto"/>
            <w:bottom w:val="none" w:sz="0" w:space="0" w:color="auto"/>
            <w:right w:val="none" w:sz="0" w:space="0" w:color="auto"/>
          </w:divBdr>
        </w:div>
        <w:div w:id="2036074907">
          <w:marLeft w:val="640"/>
          <w:marRight w:val="0"/>
          <w:marTop w:val="0"/>
          <w:marBottom w:val="0"/>
          <w:divBdr>
            <w:top w:val="none" w:sz="0" w:space="0" w:color="auto"/>
            <w:left w:val="none" w:sz="0" w:space="0" w:color="auto"/>
            <w:bottom w:val="none" w:sz="0" w:space="0" w:color="auto"/>
            <w:right w:val="none" w:sz="0" w:space="0" w:color="auto"/>
          </w:divBdr>
        </w:div>
      </w:divsChild>
    </w:div>
    <w:div w:id="310139107">
      <w:bodyDiv w:val="1"/>
      <w:marLeft w:val="0"/>
      <w:marRight w:val="0"/>
      <w:marTop w:val="0"/>
      <w:marBottom w:val="0"/>
      <w:divBdr>
        <w:top w:val="none" w:sz="0" w:space="0" w:color="auto"/>
        <w:left w:val="none" w:sz="0" w:space="0" w:color="auto"/>
        <w:bottom w:val="none" w:sz="0" w:space="0" w:color="auto"/>
        <w:right w:val="none" w:sz="0" w:space="0" w:color="auto"/>
      </w:divBdr>
    </w:div>
    <w:div w:id="318464686">
      <w:bodyDiv w:val="1"/>
      <w:marLeft w:val="0"/>
      <w:marRight w:val="0"/>
      <w:marTop w:val="0"/>
      <w:marBottom w:val="0"/>
      <w:divBdr>
        <w:top w:val="none" w:sz="0" w:space="0" w:color="auto"/>
        <w:left w:val="none" w:sz="0" w:space="0" w:color="auto"/>
        <w:bottom w:val="none" w:sz="0" w:space="0" w:color="auto"/>
        <w:right w:val="none" w:sz="0" w:space="0" w:color="auto"/>
      </w:divBdr>
    </w:div>
    <w:div w:id="326791026">
      <w:bodyDiv w:val="1"/>
      <w:marLeft w:val="0"/>
      <w:marRight w:val="0"/>
      <w:marTop w:val="0"/>
      <w:marBottom w:val="0"/>
      <w:divBdr>
        <w:top w:val="none" w:sz="0" w:space="0" w:color="auto"/>
        <w:left w:val="none" w:sz="0" w:space="0" w:color="auto"/>
        <w:bottom w:val="none" w:sz="0" w:space="0" w:color="auto"/>
        <w:right w:val="none" w:sz="0" w:space="0" w:color="auto"/>
      </w:divBdr>
    </w:div>
    <w:div w:id="327171971">
      <w:bodyDiv w:val="1"/>
      <w:marLeft w:val="0"/>
      <w:marRight w:val="0"/>
      <w:marTop w:val="0"/>
      <w:marBottom w:val="0"/>
      <w:divBdr>
        <w:top w:val="none" w:sz="0" w:space="0" w:color="auto"/>
        <w:left w:val="none" w:sz="0" w:space="0" w:color="auto"/>
        <w:bottom w:val="none" w:sz="0" w:space="0" w:color="auto"/>
        <w:right w:val="none" w:sz="0" w:space="0" w:color="auto"/>
      </w:divBdr>
      <w:divsChild>
        <w:div w:id="976955082">
          <w:marLeft w:val="640"/>
          <w:marRight w:val="0"/>
          <w:marTop w:val="0"/>
          <w:marBottom w:val="0"/>
          <w:divBdr>
            <w:top w:val="none" w:sz="0" w:space="0" w:color="auto"/>
            <w:left w:val="none" w:sz="0" w:space="0" w:color="auto"/>
            <w:bottom w:val="none" w:sz="0" w:space="0" w:color="auto"/>
            <w:right w:val="none" w:sz="0" w:space="0" w:color="auto"/>
          </w:divBdr>
        </w:div>
        <w:div w:id="602955047">
          <w:marLeft w:val="640"/>
          <w:marRight w:val="0"/>
          <w:marTop w:val="0"/>
          <w:marBottom w:val="0"/>
          <w:divBdr>
            <w:top w:val="none" w:sz="0" w:space="0" w:color="auto"/>
            <w:left w:val="none" w:sz="0" w:space="0" w:color="auto"/>
            <w:bottom w:val="none" w:sz="0" w:space="0" w:color="auto"/>
            <w:right w:val="none" w:sz="0" w:space="0" w:color="auto"/>
          </w:divBdr>
        </w:div>
        <w:div w:id="1471244187">
          <w:marLeft w:val="640"/>
          <w:marRight w:val="0"/>
          <w:marTop w:val="0"/>
          <w:marBottom w:val="0"/>
          <w:divBdr>
            <w:top w:val="none" w:sz="0" w:space="0" w:color="auto"/>
            <w:left w:val="none" w:sz="0" w:space="0" w:color="auto"/>
            <w:bottom w:val="none" w:sz="0" w:space="0" w:color="auto"/>
            <w:right w:val="none" w:sz="0" w:space="0" w:color="auto"/>
          </w:divBdr>
        </w:div>
        <w:div w:id="1557082895">
          <w:marLeft w:val="640"/>
          <w:marRight w:val="0"/>
          <w:marTop w:val="0"/>
          <w:marBottom w:val="0"/>
          <w:divBdr>
            <w:top w:val="none" w:sz="0" w:space="0" w:color="auto"/>
            <w:left w:val="none" w:sz="0" w:space="0" w:color="auto"/>
            <w:bottom w:val="none" w:sz="0" w:space="0" w:color="auto"/>
            <w:right w:val="none" w:sz="0" w:space="0" w:color="auto"/>
          </w:divBdr>
        </w:div>
        <w:div w:id="1759935693">
          <w:marLeft w:val="640"/>
          <w:marRight w:val="0"/>
          <w:marTop w:val="0"/>
          <w:marBottom w:val="0"/>
          <w:divBdr>
            <w:top w:val="none" w:sz="0" w:space="0" w:color="auto"/>
            <w:left w:val="none" w:sz="0" w:space="0" w:color="auto"/>
            <w:bottom w:val="none" w:sz="0" w:space="0" w:color="auto"/>
            <w:right w:val="none" w:sz="0" w:space="0" w:color="auto"/>
          </w:divBdr>
        </w:div>
        <w:div w:id="1949581657">
          <w:marLeft w:val="640"/>
          <w:marRight w:val="0"/>
          <w:marTop w:val="0"/>
          <w:marBottom w:val="0"/>
          <w:divBdr>
            <w:top w:val="none" w:sz="0" w:space="0" w:color="auto"/>
            <w:left w:val="none" w:sz="0" w:space="0" w:color="auto"/>
            <w:bottom w:val="none" w:sz="0" w:space="0" w:color="auto"/>
            <w:right w:val="none" w:sz="0" w:space="0" w:color="auto"/>
          </w:divBdr>
        </w:div>
        <w:div w:id="209851891">
          <w:marLeft w:val="640"/>
          <w:marRight w:val="0"/>
          <w:marTop w:val="0"/>
          <w:marBottom w:val="0"/>
          <w:divBdr>
            <w:top w:val="none" w:sz="0" w:space="0" w:color="auto"/>
            <w:left w:val="none" w:sz="0" w:space="0" w:color="auto"/>
            <w:bottom w:val="none" w:sz="0" w:space="0" w:color="auto"/>
            <w:right w:val="none" w:sz="0" w:space="0" w:color="auto"/>
          </w:divBdr>
        </w:div>
        <w:div w:id="472917194">
          <w:marLeft w:val="640"/>
          <w:marRight w:val="0"/>
          <w:marTop w:val="0"/>
          <w:marBottom w:val="0"/>
          <w:divBdr>
            <w:top w:val="none" w:sz="0" w:space="0" w:color="auto"/>
            <w:left w:val="none" w:sz="0" w:space="0" w:color="auto"/>
            <w:bottom w:val="none" w:sz="0" w:space="0" w:color="auto"/>
            <w:right w:val="none" w:sz="0" w:space="0" w:color="auto"/>
          </w:divBdr>
        </w:div>
        <w:div w:id="1505240691">
          <w:marLeft w:val="640"/>
          <w:marRight w:val="0"/>
          <w:marTop w:val="0"/>
          <w:marBottom w:val="0"/>
          <w:divBdr>
            <w:top w:val="none" w:sz="0" w:space="0" w:color="auto"/>
            <w:left w:val="none" w:sz="0" w:space="0" w:color="auto"/>
            <w:bottom w:val="none" w:sz="0" w:space="0" w:color="auto"/>
            <w:right w:val="none" w:sz="0" w:space="0" w:color="auto"/>
          </w:divBdr>
        </w:div>
        <w:div w:id="518272333">
          <w:marLeft w:val="640"/>
          <w:marRight w:val="0"/>
          <w:marTop w:val="0"/>
          <w:marBottom w:val="0"/>
          <w:divBdr>
            <w:top w:val="none" w:sz="0" w:space="0" w:color="auto"/>
            <w:left w:val="none" w:sz="0" w:space="0" w:color="auto"/>
            <w:bottom w:val="none" w:sz="0" w:space="0" w:color="auto"/>
            <w:right w:val="none" w:sz="0" w:space="0" w:color="auto"/>
          </w:divBdr>
        </w:div>
        <w:div w:id="1841503830">
          <w:marLeft w:val="640"/>
          <w:marRight w:val="0"/>
          <w:marTop w:val="0"/>
          <w:marBottom w:val="0"/>
          <w:divBdr>
            <w:top w:val="none" w:sz="0" w:space="0" w:color="auto"/>
            <w:left w:val="none" w:sz="0" w:space="0" w:color="auto"/>
            <w:bottom w:val="none" w:sz="0" w:space="0" w:color="auto"/>
            <w:right w:val="none" w:sz="0" w:space="0" w:color="auto"/>
          </w:divBdr>
        </w:div>
        <w:div w:id="1323268828">
          <w:marLeft w:val="640"/>
          <w:marRight w:val="0"/>
          <w:marTop w:val="0"/>
          <w:marBottom w:val="0"/>
          <w:divBdr>
            <w:top w:val="none" w:sz="0" w:space="0" w:color="auto"/>
            <w:left w:val="none" w:sz="0" w:space="0" w:color="auto"/>
            <w:bottom w:val="none" w:sz="0" w:space="0" w:color="auto"/>
            <w:right w:val="none" w:sz="0" w:space="0" w:color="auto"/>
          </w:divBdr>
        </w:div>
        <w:div w:id="2070838988">
          <w:marLeft w:val="640"/>
          <w:marRight w:val="0"/>
          <w:marTop w:val="0"/>
          <w:marBottom w:val="0"/>
          <w:divBdr>
            <w:top w:val="none" w:sz="0" w:space="0" w:color="auto"/>
            <w:left w:val="none" w:sz="0" w:space="0" w:color="auto"/>
            <w:bottom w:val="none" w:sz="0" w:space="0" w:color="auto"/>
            <w:right w:val="none" w:sz="0" w:space="0" w:color="auto"/>
          </w:divBdr>
        </w:div>
        <w:div w:id="1971469373">
          <w:marLeft w:val="640"/>
          <w:marRight w:val="0"/>
          <w:marTop w:val="0"/>
          <w:marBottom w:val="0"/>
          <w:divBdr>
            <w:top w:val="none" w:sz="0" w:space="0" w:color="auto"/>
            <w:left w:val="none" w:sz="0" w:space="0" w:color="auto"/>
            <w:bottom w:val="none" w:sz="0" w:space="0" w:color="auto"/>
            <w:right w:val="none" w:sz="0" w:space="0" w:color="auto"/>
          </w:divBdr>
        </w:div>
        <w:div w:id="430708466">
          <w:marLeft w:val="640"/>
          <w:marRight w:val="0"/>
          <w:marTop w:val="0"/>
          <w:marBottom w:val="0"/>
          <w:divBdr>
            <w:top w:val="none" w:sz="0" w:space="0" w:color="auto"/>
            <w:left w:val="none" w:sz="0" w:space="0" w:color="auto"/>
            <w:bottom w:val="none" w:sz="0" w:space="0" w:color="auto"/>
            <w:right w:val="none" w:sz="0" w:space="0" w:color="auto"/>
          </w:divBdr>
        </w:div>
        <w:div w:id="1089960004">
          <w:marLeft w:val="640"/>
          <w:marRight w:val="0"/>
          <w:marTop w:val="0"/>
          <w:marBottom w:val="0"/>
          <w:divBdr>
            <w:top w:val="none" w:sz="0" w:space="0" w:color="auto"/>
            <w:left w:val="none" w:sz="0" w:space="0" w:color="auto"/>
            <w:bottom w:val="none" w:sz="0" w:space="0" w:color="auto"/>
            <w:right w:val="none" w:sz="0" w:space="0" w:color="auto"/>
          </w:divBdr>
        </w:div>
        <w:div w:id="105738580">
          <w:marLeft w:val="640"/>
          <w:marRight w:val="0"/>
          <w:marTop w:val="0"/>
          <w:marBottom w:val="0"/>
          <w:divBdr>
            <w:top w:val="none" w:sz="0" w:space="0" w:color="auto"/>
            <w:left w:val="none" w:sz="0" w:space="0" w:color="auto"/>
            <w:bottom w:val="none" w:sz="0" w:space="0" w:color="auto"/>
            <w:right w:val="none" w:sz="0" w:space="0" w:color="auto"/>
          </w:divBdr>
        </w:div>
        <w:div w:id="1562600596">
          <w:marLeft w:val="640"/>
          <w:marRight w:val="0"/>
          <w:marTop w:val="0"/>
          <w:marBottom w:val="0"/>
          <w:divBdr>
            <w:top w:val="none" w:sz="0" w:space="0" w:color="auto"/>
            <w:left w:val="none" w:sz="0" w:space="0" w:color="auto"/>
            <w:bottom w:val="none" w:sz="0" w:space="0" w:color="auto"/>
            <w:right w:val="none" w:sz="0" w:space="0" w:color="auto"/>
          </w:divBdr>
        </w:div>
        <w:div w:id="732851923">
          <w:marLeft w:val="640"/>
          <w:marRight w:val="0"/>
          <w:marTop w:val="0"/>
          <w:marBottom w:val="0"/>
          <w:divBdr>
            <w:top w:val="none" w:sz="0" w:space="0" w:color="auto"/>
            <w:left w:val="none" w:sz="0" w:space="0" w:color="auto"/>
            <w:bottom w:val="none" w:sz="0" w:space="0" w:color="auto"/>
            <w:right w:val="none" w:sz="0" w:space="0" w:color="auto"/>
          </w:divBdr>
        </w:div>
        <w:div w:id="1325233650">
          <w:marLeft w:val="640"/>
          <w:marRight w:val="0"/>
          <w:marTop w:val="0"/>
          <w:marBottom w:val="0"/>
          <w:divBdr>
            <w:top w:val="none" w:sz="0" w:space="0" w:color="auto"/>
            <w:left w:val="none" w:sz="0" w:space="0" w:color="auto"/>
            <w:bottom w:val="none" w:sz="0" w:space="0" w:color="auto"/>
            <w:right w:val="none" w:sz="0" w:space="0" w:color="auto"/>
          </w:divBdr>
        </w:div>
        <w:div w:id="2110193762">
          <w:marLeft w:val="640"/>
          <w:marRight w:val="0"/>
          <w:marTop w:val="0"/>
          <w:marBottom w:val="0"/>
          <w:divBdr>
            <w:top w:val="none" w:sz="0" w:space="0" w:color="auto"/>
            <w:left w:val="none" w:sz="0" w:space="0" w:color="auto"/>
            <w:bottom w:val="none" w:sz="0" w:space="0" w:color="auto"/>
            <w:right w:val="none" w:sz="0" w:space="0" w:color="auto"/>
          </w:divBdr>
        </w:div>
        <w:div w:id="963386154">
          <w:marLeft w:val="640"/>
          <w:marRight w:val="0"/>
          <w:marTop w:val="0"/>
          <w:marBottom w:val="0"/>
          <w:divBdr>
            <w:top w:val="none" w:sz="0" w:space="0" w:color="auto"/>
            <w:left w:val="none" w:sz="0" w:space="0" w:color="auto"/>
            <w:bottom w:val="none" w:sz="0" w:space="0" w:color="auto"/>
            <w:right w:val="none" w:sz="0" w:space="0" w:color="auto"/>
          </w:divBdr>
        </w:div>
        <w:div w:id="716733698">
          <w:marLeft w:val="640"/>
          <w:marRight w:val="0"/>
          <w:marTop w:val="0"/>
          <w:marBottom w:val="0"/>
          <w:divBdr>
            <w:top w:val="none" w:sz="0" w:space="0" w:color="auto"/>
            <w:left w:val="none" w:sz="0" w:space="0" w:color="auto"/>
            <w:bottom w:val="none" w:sz="0" w:space="0" w:color="auto"/>
            <w:right w:val="none" w:sz="0" w:space="0" w:color="auto"/>
          </w:divBdr>
        </w:div>
        <w:div w:id="1964070356">
          <w:marLeft w:val="640"/>
          <w:marRight w:val="0"/>
          <w:marTop w:val="0"/>
          <w:marBottom w:val="0"/>
          <w:divBdr>
            <w:top w:val="none" w:sz="0" w:space="0" w:color="auto"/>
            <w:left w:val="none" w:sz="0" w:space="0" w:color="auto"/>
            <w:bottom w:val="none" w:sz="0" w:space="0" w:color="auto"/>
            <w:right w:val="none" w:sz="0" w:space="0" w:color="auto"/>
          </w:divBdr>
        </w:div>
        <w:div w:id="1455176156">
          <w:marLeft w:val="640"/>
          <w:marRight w:val="0"/>
          <w:marTop w:val="0"/>
          <w:marBottom w:val="0"/>
          <w:divBdr>
            <w:top w:val="none" w:sz="0" w:space="0" w:color="auto"/>
            <w:left w:val="none" w:sz="0" w:space="0" w:color="auto"/>
            <w:bottom w:val="none" w:sz="0" w:space="0" w:color="auto"/>
            <w:right w:val="none" w:sz="0" w:space="0" w:color="auto"/>
          </w:divBdr>
        </w:div>
        <w:div w:id="985010450">
          <w:marLeft w:val="640"/>
          <w:marRight w:val="0"/>
          <w:marTop w:val="0"/>
          <w:marBottom w:val="0"/>
          <w:divBdr>
            <w:top w:val="none" w:sz="0" w:space="0" w:color="auto"/>
            <w:left w:val="none" w:sz="0" w:space="0" w:color="auto"/>
            <w:bottom w:val="none" w:sz="0" w:space="0" w:color="auto"/>
            <w:right w:val="none" w:sz="0" w:space="0" w:color="auto"/>
          </w:divBdr>
        </w:div>
        <w:div w:id="1587958101">
          <w:marLeft w:val="640"/>
          <w:marRight w:val="0"/>
          <w:marTop w:val="0"/>
          <w:marBottom w:val="0"/>
          <w:divBdr>
            <w:top w:val="none" w:sz="0" w:space="0" w:color="auto"/>
            <w:left w:val="none" w:sz="0" w:space="0" w:color="auto"/>
            <w:bottom w:val="none" w:sz="0" w:space="0" w:color="auto"/>
            <w:right w:val="none" w:sz="0" w:space="0" w:color="auto"/>
          </w:divBdr>
        </w:div>
        <w:div w:id="1477448657">
          <w:marLeft w:val="640"/>
          <w:marRight w:val="0"/>
          <w:marTop w:val="0"/>
          <w:marBottom w:val="0"/>
          <w:divBdr>
            <w:top w:val="none" w:sz="0" w:space="0" w:color="auto"/>
            <w:left w:val="none" w:sz="0" w:space="0" w:color="auto"/>
            <w:bottom w:val="none" w:sz="0" w:space="0" w:color="auto"/>
            <w:right w:val="none" w:sz="0" w:space="0" w:color="auto"/>
          </w:divBdr>
        </w:div>
        <w:div w:id="910236516">
          <w:marLeft w:val="640"/>
          <w:marRight w:val="0"/>
          <w:marTop w:val="0"/>
          <w:marBottom w:val="0"/>
          <w:divBdr>
            <w:top w:val="none" w:sz="0" w:space="0" w:color="auto"/>
            <w:left w:val="none" w:sz="0" w:space="0" w:color="auto"/>
            <w:bottom w:val="none" w:sz="0" w:space="0" w:color="auto"/>
            <w:right w:val="none" w:sz="0" w:space="0" w:color="auto"/>
          </w:divBdr>
        </w:div>
        <w:div w:id="1433739026">
          <w:marLeft w:val="640"/>
          <w:marRight w:val="0"/>
          <w:marTop w:val="0"/>
          <w:marBottom w:val="0"/>
          <w:divBdr>
            <w:top w:val="none" w:sz="0" w:space="0" w:color="auto"/>
            <w:left w:val="none" w:sz="0" w:space="0" w:color="auto"/>
            <w:bottom w:val="none" w:sz="0" w:space="0" w:color="auto"/>
            <w:right w:val="none" w:sz="0" w:space="0" w:color="auto"/>
          </w:divBdr>
        </w:div>
        <w:div w:id="73406352">
          <w:marLeft w:val="640"/>
          <w:marRight w:val="0"/>
          <w:marTop w:val="0"/>
          <w:marBottom w:val="0"/>
          <w:divBdr>
            <w:top w:val="none" w:sz="0" w:space="0" w:color="auto"/>
            <w:left w:val="none" w:sz="0" w:space="0" w:color="auto"/>
            <w:bottom w:val="none" w:sz="0" w:space="0" w:color="auto"/>
            <w:right w:val="none" w:sz="0" w:space="0" w:color="auto"/>
          </w:divBdr>
        </w:div>
        <w:div w:id="242616749">
          <w:marLeft w:val="640"/>
          <w:marRight w:val="0"/>
          <w:marTop w:val="0"/>
          <w:marBottom w:val="0"/>
          <w:divBdr>
            <w:top w:val="none" w:sz="0" w:space="0" w:color="auto"/>
            <w:left w:val="none" w:sz="0" w:space="0" w:color="auto"/>
            <w:bottom w:val="none" w:sz="0" w:space="0" w:color="auto"/>
            <w:right w:val="none" w:sz="0" w:space="0" w:color="auto"/>
          </w:divBdr>
        </w:div>
        <w:div w:id="1235434754">
          <w:marLeft w:val="640"/>
          <w:marRight w:val="0"/>
          <w:marTop w:val="0"/>
          <w:marBottom w:val="0"/>
          <w:divBdr>
            <w:top w:val="none" w:sz="0" w:space="0" w:color="auto"/>
            <w:left w:val="none" w:sz="0" w:space="0" w:color="auto"/>
            <w:bottom w:val="none" w:sz="0" w:space="0" w:color="auto"/>
            <w:right w:val="none" w:sz="0" w:space="0" w:color="auto"/>
          </w:divBdr>
        </w:div>
        <w:div w:id="391538144">
          <w:marLeft w:val="640"/>
          <w:marRight w:val="0"/>
          <w:marTop w:val="0"/>
          <w:marBottom w:val="0"/>
          <w:divBdr>
            <w:top w:val="none" w:sz="0" w:space="0" w:color="auto"/>
            <w:left w:val="none" w:sz="0" w:space="0" w:color="auto"/>
            <w:bottom w:val="none" w:sz="0" w:space="0" w:color="auto"/>
            <w:right w:val="none" w:sz="0" w:space="0" w:color="auto"/>
          </w:divBdr>
        </w:div>
        <w:div w:id="1793015746">
          <w:marLeft w:val="640"/>
          <w:marRight w:val="0"/>
          <w:marTop w:val="0"/>
          <w:marBottom w:val="0"/>
          <w:divBdr>
            <w:top w:val="none" w:sz="0" w:space="0" w:color="auto"/>
            <w:left w:val="none" w:sz="0" w:space="0" w:color="auto"/>
            <w:bottom w:val="none" w:sz="0" w:space="0" w:color="auto"/>
            <w:right w:val="none" w:sz="0" w:space="0" w:color="auto"/>
          </w:divBdr>
        </w:div>
        <w:div w:id="426076593">
          <w:marLeft w:val="640"/>
          <w:marRight w:val="0"/>
          <w:marTop w:val="0"/>
          <w:marBottom w:val="0"/>
          <w:divBdr>
            <w:top w:val="none" w:sz="0" w:space="0" w:color="auto"/>
            <w:left w:val="none" w:sz="0" w:space="0" w:color="auto"/>
            <w:bottom w:val="none" w:sz="0" w:space="0" w:color="auto"/>
            <w:right w:val="none" w:sz="0" w:space="0" w:color="auto"/>
          </w:divBdr>
        </w:div>
        <w:div w:id="1225918471">
          <w:marLeft w:val="640"/>
          <w:marRight w:val="0"/>
          <w:marTop w:val="0"/>
          <w:marBottom w:val="0"/>
          <w:divBdr>
            <w:top w:val="none" w:sz="0" w:space="0" w:color="auto"/>
            <w:left w:val="none" w:sz="0" w:space="0" w:color="auto"/>
            <w:bottom w:val="none" w:sz="0" w:space="0" w:color="auto"/>
            <w:right w:val="none" w:sz="0" w:space="0" w:color="auto"/>
          </w:divBdr>
        </w:div>
        <w:div w:id="1872301552">
          <w:marLeft w:val="640"/>
          <w:marRight w:val="0"/>
          <w:marTop w:val="0"/>
          <w:marBottom w:val="0"/>
          <w:divBdr>
            <w:top w:val="none" w:sz="0" w:space="0" w:color="auto"/>
            <w:left w:val="none" w:sz="0" w:space="0" w:color="auto"/>
            <w:bottom w:val="none" w:sz="0" w:space="0" w:color="auto"/>
            <w:right w:val="none" w:sz="0" w:space="0" w:color="auto"/>
          </w:divBdr>
        </w:div>
        <w:div w:id="1247612864">
          <w:marLeft w:val="640"/>
          <w:marRight w:val="0"/>
          <w:marTop w:val="0"/>
          <w:marBottom w:val="0"/>
          <w:divBdr>
            <w:top w:val="none" w:sz="0" w:space="0" w:color="auto"/>
            <w:left w:val="none" w:sz="0" w:space="0" w:color="auto"/>
            <w:bottom w:val="none" w:sz="0" w:space="0" w:color="auto"/>
            <w:right w:val="none" w:sz="0" w:space="0" w:color="auto"/>
          </w:divBdr>
        </w:div>
        <w:div w:id="868570856">
          <w:marLeft w:val="640"/>
          <w:marRight w:val="0"/>
          <w:marTop w:val="0"/>
          <w:marBottom w:val="0"/>
          <w:divBdr>
            <w:top w:val="none" w:sz="0" w:space="0" w:color="auto"/>
            <w:left w:val="none" w:sz="0" w:space="0" w:color="auto"/>
            <w:bottom w:val="none" w:sz="0" w:space="0" w:color="auto"/>
            <w:right w:val="none" w:sz="0" w:space="0" w:color="auto"/>
          </w:divBdr>
        </w:div>
        <w:div w:id="425734229">
          <w:marLeft w:val="640"/>
          <w:marRight w:val="0"/>
          <w:marTop w:val="0"/>
          <w:marBottom w:val="0"/>
          <w:divBdr>
            <w:top w:val="none" w:sz="0" w:space="0" w:color="auto"/>
            <w:left w:val="none" w:sz="0" w:space="0" w:color="auto"/>
            <w:bottom w:val="none" w:sz="0" w:space="0" w:color="auto"/>
            <w:right w:val="none" w:sz="0" w:space="0" w:color="auto"/>
          </w:divBdr>
        </w:div>
        <w:div w:id="1028532986">
          <w:marLeft w:val="640"/>
          <w:marRight w:val="0"/>
          <w:marTop w:val="0"/>
          <w:marBottom w:val="0"/>
          <w:divBdr>
            <w:top w:val="none" w:sz="0" w:space="0" w:color="auto"/>
            <w:left w:val="none" w:sz="0" w:space="0" w:color="auto"/>
            <w:bottom w:val="none" w:sz="0" w:space="0" w:color="auto"/>
            <w:right w:val="none" w:sz="0" w:space="0" w:color="auto"/>
          </w:divBdr>
        </w:div>
        <w:div w:id="1158764947">
          <w:marLeft w:val="640"/>
          <w:marRight w:val="0"/>
          <w:marTop w:val="0"/>
          <w:marBottom w:val="0"/>
          <w:divBdr>
            <w:top w:val="none" w:sz="0" w:space="0" w:color="auto"/>
            <w:left w:val="none" w:sz="0" w:space="0" w:color="auto"/>
            <w:bottom w:val="none" w:sz="0" w:space="0" w:color="auto"/>
            <w:right w:val="none" w:sz="0" w:space="0" w:color="auto"/>
          </w:divBdr>
        </w:div>
        <w:div w:id="2090734855">
          <w:marLeft w:val="640"/>
          <w:marRight w:val="0"/>
          <w:marTop w:val="0"/>
          <w:marBottom w:val="0"/>
          <w:divBdr>
            <w:top w:val="none" w:sz="0" w:space="0" w:color="auto"/>
            <w:left w:val="none" w:sz="0" w:space="0" w:color="auto"/>
            <w:bottom w:val="none" w:sz="0" w:space="0" w:color="auto"/>
            <w:right w:val="none" w:sz="0" w:space="0" w:color="auto"/>
          </w:divBdr>
        </w:div>
        <w:div w:id="697702012">
          <w:marLeft w:val="640"/>
          <w:marRight w:val="0"/>
          <w:marTop w:val="0"/>
          <w:marBottom w:val="0"/>
          <w:divBdr>
            <w:top w:val="none" w:sz="0" w:space="0" w:color="auto"/>
            <w:left w:val="none" w:sz="0" w:space="0" w:color="auto"/>
            <w:bottom w:val="none" w:sz="0" w:space="0" w:color="auto"/>
            <w:right w:val="none" w:sz="0" w:space="0" w:color="auto"/>
          </w:divBdr>
        </w:div>
      </w:divsChild>
    </w:div>
    <w:div w:id="328366987">
      <w:bodyDiv w:val="1"/>
      <w:marLeft w:val="0"/>
      <w:marRight w:val="0"/>
      <w:marTop w:val="0"/>
      <w:marBottom w:val="0"/>
      <w:divBdr>
        <w:top w:val="none" w:sz="0" w:space="0" w:color="auto"/>
        <w:left w:val="none" w:sz="0" w:space="0" w:color="auto"/>
        <w:bottom w:val="none" w:sz="0" w:space="0" w:color="auto"/>
        <w:right w:val="none" w:sz="0" w:space="0" w:color="auto"/>
      </w:divBdr>
    </w:div>
    <w:div w:id="331954030">
      <w:bodyDiv w:val="1"/>
      <w:marLeft w:val="0"/>
      <w:marRight w:val="0"/>
      <w:marTop w:val="0"/>
      <w:marBottom w:val="0"/>
      <w:divBdr>
        <w:top w:val="none" w:sz="0" w:space="0" w:color="auto"/>
        <w:left w:val="none" w:sz="0" w:space="0" w:color="auto"/>
        <w:bottom w:val="none" w:sz="0" w:space="0" w:color="auto"/>
        <w:right w:val="none" w:sz="0" w:space="0" w:color="auto"/>
      </w:divBdr>
      <w:divsChild>
        <w:div w:id="308171612">
          <w:marLeft w:val="0"/>
          <w:marRight w:val="75"/>
          <w:marTop w:val="75"/>
          <w:marBottom w:val="75"/>
          <w:divBdr>
            <w:top w:val="none" w:sz="0" w:space="0" w:color="auto"/>
            <w:left w:val="none" w:sz="0" w:space="0" w:color="auto"/>
            <w:bottom w:val="none" w:sz="0" w:space="0" w:color="auto"/>
            <w:right w:val="none" w:sz="0" w:space="0" w:color="auto"/>
          </w:divBdr>
          <w:divsChild>
            <w:div w:id="2132749193">
              <w:marLeft w:val="75"/>
              <w:marRight w:val="150"/>
              <w:marTop w:val="0"/>
              <w:marBottom w:val="225"/>
              <w:divBdr>
                <w:top w:val="none" w:sz="0" w:space="0" w:color="auto"/>
                <w:left w:val="none" w:sz="0" w:space="0" w:color="auto"/>
                <w:bottom w:val="none" w:sz="0" w:space="0" w:color="auto"/>
                <w:right w:val="none" w:sz="0" w:space="0" w:color="auto"/>
              </w:divBdr>
              <w:divsChild>
                <w:div w:id="547112699">
                  <w:marLeft w:val="0"/>
                  <w:marRight w:val="0"/>
                  <w:marTop w:val="0"/>
                  <w:marBottom w:val="0"/>
                  <w:divBdr>
                    <w:top w:val="none" w:sz="0" w:space="0" w:color="auto"/>
                    <w:left w:val="none" w:sz="0" w:space="0" w:color="auto"/>
                    <w:bottom w:val="none" w:sz="0" w:space="0" w:color="auto"/>
                    <w:right w:val="none" w:sz="0" w:space="0" w:color="auto"/>
                  </w:divBdr>
                </w:div>
                <w:div w:id="606884329">
                  <w:marLeft w:val="0"/>
                  <w:marRight w:val="0"/>
                  <w:marTop w:val="0"/>
                  <w:marBottom w:val="0"/>
                  <w:divBdr>
                    <w:top w:val="none" w:sz="0" w:space="0" w:color="auto"/>
                    <w:left w:val="none" w:sz="0" w:space="0" w:color="auto"/>
                    <w:bottom w:val="none" w:sz="0" w:space="0" w:color="auto"/>
                    <w:right w:val="none" w:sz="0" w:space="0" w:color="auto"/>
                  </w:divBdr>
                </w:div>
              </w:divsChild>
            </w:div>
            <w:div w:id="84517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33991">
      <w:bodyDiv w:val="1"/>
      <w:marLeft w:val="0"/>
      <w:marRight w:val="0"/>
      <w:marTop w:val="0"/>
      <w:marBottom w:val="0"/>
      <w:divBdr>
        <w:top w:val="none" w:sz="0" w:space="0" w:color="auto"/>
        <w:left w:val="none" w:sz="0" w:space="0" w:color="auto"/>
        <w:bottom w:val="none" w:sz="0" w:space="0" w:color="auto"/>
        <w:right w:val="none" w:sz="0" w:space="0" w:color="auto"/>
      </w:divBdr>
    </w:div>
    <w:div w:id="338582072">
      <w:bodyDiv w:val="1"/>
      <w:marLeft w:val="0"/>
      <w:marRight w:val="0"/>
      <w:marTop w:val="0"/>
      <w:marBottom w:val="0"/>
      <w:divBdr>
        <w:top w:val="none" w:sz="0" w:space="0" w:color="auto"/>
        <w:left w:val="none" w:sz="0" w:space="0" w:color="auto"/>
        <w:bottom w:val="none" w:sz="0" w:space="0" w:color="auto"/>
        <w:right w:val="none" w:sz="0" w:space="0" w:color="auto"/>
      </w:divBdr>
    </w:div>
    <w:div w:id="340396731">
      <w:bodyDiv w:val="1"/>
      <w:marLeft w:val="0"/>
      <w:marRight w:val="0"/>
      <w:marTop w:val="0"/>
      <w:marBottom w:val="0"/>
      <w:divBdr>
        <w:top w:val="none" w:sz="0" w:space="0" w:color="auto"/>
        <w:left w:val="none" w:sz="0" w:space="0" w:color="auto"/>
        <w:bottom w:val="none" w:sz="0" w:space="0" w:color="auto"/>
        <w:right w:val="none" w:sz="0" w:space="0" w:color="auto"/>
      </w:divBdr>
      <w:divsChild>
        <w:div w:id="727413987">
          <w:marLeft w:val="0"/>
          <w:marRight w:val="0"/>
          <w:marTop w:val="0"/>
          <w:marBottom w:val="0"/>
          <w:divBdr>
            <w:top w:val="none" w:sz="0" w:space="0" w:color="auto"/>
            <w:left w:val="none" w:sz="0" w:space="0" w:color="auto"/>
            <w:bottom w:val="none" w:sz="0" w:space="0" w:color="auto"/>
            <w:right w:val="none" w:sz="0" w:space="0" w:color="auto"/>
          </w:divBdr>
          <w:divsChild>
            <w:div w:id="82184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72243">
      <w:bodyDiv w:val="1"/>
      <w:marLeft w:val="0"/>
      <w:marRight w:val="0"/>
      <w:marTop w:val="0"/>
      <w:marBottom w:val="0"/>
      <w:divBdr>
        <w:top w:val="none" w:sz="0" w:space="0" w:color="auto"/>
        <w:left w:val="none" w:sz="0" w:space="0" w:color="auto"/>
        <w:bottom w:val="none" w:sz="0" w:space="0" w:color="auto"/>
        <w:right w:val="none" w:sz="0" w:space="0" w:color="auto"/>
      </w:divBdr>
    </w:div>
    <w:div w:id="352079512">
      <w:bodyDiv w:val="1"/>
      <w:marLeft w:val="0"/>
      <w:marRight w:val="0"/>
      <w:marTop w:val="0"/>
      <w:marBottom w:val="0"/>
      <w:divBdr>
        <w:top w:val="none" w:sz="0" w:space="0" w:color="auto"/>
        <w:left w:val="none" w:sz="0" w:space="0" w:color="auto"/>
        <w:bottom w:val="none" w:sz="0" w:space="0" w:color="auto"/>
        <w:right w:val="none" w:sz="0" w:space="0" w:color="auto"/>
      </w:divBdr>
    </w:div>
    <w:div w:id="356348363">
      <w:bodyDiv w:val="1"/>
      <w:marLeft w:val="0"/>
      <w:marRight w:val="0"/>
      <w:marTop w:val="0"/>
      <w:marBottom w:val="0"/>
      <w:divBdr>
        <w:top w:val="none" w:sz="0" w:space="0" w:color="auto"/>
        <w:left w:val="none" w:sz="0" w:space="0" w:color="auto"/>
        <w:bottom w:val="none" w:sz="0" w:space="0" w:color="auto"/>
        <w:right w:val="none" w:sz="0" w:space="0" w:color="auto"/>
      </w:divBdr>
    </w:div>
    <w:div w:id="358509636">
      <w:bodyDiv w:val="1"/>
      <w:marLeft w:val="0"/>
      <w:marRight w:val="0"/>
      <w:marTop w:val="0"/>
      <w:marBottom w:val="0"/>
      <w:divBdr>
        <w:top w:val="none" w:sz="0" w:space="0" w:color="auto"/>
        <w:left w:val="none" w:sz="0" w:space="0" w:color="auto"/>
        <w:bottom w:val="none" w:sz="0" w:space="0" w:color="auto"/>
        <w:right w:val="none" w:sz="0" w:space="0" w:color="auto"/>
      </w:divBdr>
    </w:div>
    <w:div w:id="360669895">
      <w:bodyDiv w:val="1"/>
      <w:marLeft w:val="0"/>
      <w:marRight w:val="0"/>
      <w:marTop w:val="0"/>
      <w:marBottom w:val="0"/>
      <w:divBdr>
        <w:top w:val="none" w:sz="0" w:space="0" w:color="auto"/>
        <w:left w:val="none" w:sz="0" w:space="0" w:color="auto"/>
        <w:bottom w:val="none" w:sz="0" w:space="0" w:color="auto"/>
        <w:right w:val="none" w:sz="0" w:space="0" w:color="auto"/>
      </w:divBdr>
      <w:divsChild>
        <w:div w:id="1975214808">
          <w:marLeft w:val="640"/>
          <w:marRight w:val="0"/>
          <w:marTop w:val="0"/>
          <w:marBottom w:val="0"/>
          <w:divBdr>
            <w:top w:val="none" w:sz="0" w:space="0" w:color="auto"/>
            <w:left w:val="none" w:sz="0" w:space="0" w:color="auto"/>
            <w:bottom w:val="none" w:sz="0" w:space="0" w:color="auto"/>
            <w:right w:val="none" w:sz="0" w:space="0" w:color="auto"/>
          </w:divBdr>
        </w:div>
        <w:div w:id="639532792">
          <w:marLeft w:val="640"/>
          <w:marRight w:val="0"/>
          <w:marTop w:val="0"/>
          <w:marBottom w:val="0"/>
          <w:divBdr>
            <w:top w:val="none" w:sz="0" w:space="0" w:color="auto"/>
            <w:left w:val="none" w:sz="0" w:space="0" w:color="auto"/>
            <w:bottom w:val="none" w:sz="0" w:space="0" w:color="auto"/>
            <w:right w:val="none" w:sz="0" w:space="0" w:color="auto"/>
          </w:divBdr>
        </w:div>
        <w:div w:id="742608821">
          <w:marLeft w:val="640"/>
          <w:marRight w:val="0"/>
          <w:marTop w:val="0"/>
          <w:marBottom w:val="0"/>
          <w:divBdr>
            <w:top w:val="none" w:sz="0" w:space="0" w:color="auto"/>
            <w:left w:val="none" w:sz="0" w:space="0" w:color="auto"/>
            <w:bottom w:val="none" w:sz="0" w:space="0" w:color="auto"/>
            <w:right w:val="none" w:sz="0" w:space="0" w:color="auto"/>
          </w:divBdr>
        </w:div>
        <w:div w:id="1868564283">
          <w:marLeft w:val="640"/>
          <w:marRight w:val="0"/>
          <w:marTop w:val="0"/>
          <w:marBottom w:val="0"/>
          <w:divBdr>
            <w:top w:val="none" w:sz="0" w:space="0" w:color="auto"/>
            <w:left w:val="none" w:sz="0" w:space="0" w:color="auto"/>
            <w:bottom w:val="none" w:sz="0" w:space="0" w:color="auto"/>
            <w:right w:val="none" w:sz="0" w:space="0" w:color="auto"/>
          </w:divBdr>
        </w:div>
        <w:div w:id="2069497572">
          <w:marLeft w:val="640"/>
          <w:marRight w:val="0"/>
          <w:marTop w:val="0"/>
          <w:marBottom w:val="0"/>
          <w:divBdr>
            <w:top w:val="none" w:sz="0" w:space="0" w:color="auto"/>
            <w:left w:val="none" w:sz="0" w:space="0" w:color="auto"/>
            <w:bottom w:val="none" w:sz="0" w:space="0" w:color="auto"/>
            <w:right w:val="none" w:sz="0" w:space="0" w:color="auto"/>
          </w:divBdr>
        </w:div>
        <w:div w:id="1538928688">
          <w:marLeft w:val="640"/>
          <w:marRight w:val="0"/>
          <w:marTop w:val="0"/>
          <w:marBottom w:val="0"/>
          <w:divBdr>
            <w:top w:val="none" w:sz="0" w:space="0" w:color="auto"/>
            <w:left w:val="none" w:sz="0" w:space="0" w:color="auto"/>
            <w:bottom w:val="none" w:sz="0" w:space="0" w:color="auto"/>
            <w:right w:val="none" w:sz="0" w:space="0" w:color="auto"/>
          </w:divBdr>
        </w:div>
        <w:div w:id="826094150">
          <w:marLeft w:val="640"/>
          <w:marRight w:val="0"/>
          <w:marTop w:val="0"/>
          <w:marBottom w:val="0"/>
          <w:divBdr>
            <w:top w:val="none" w:sz="0" w:space="0" w:color="auto"/>
            <w:left w:val="none" w:sz="0" w:space="0" w:color="auto"/>
            <w:bottom w:val="none" w:sz="0" w:space="0" w:color="auto"/>
            <w:right w:val="none" w:sz="0" w:space="0" w:color="auto"/>
          </w:divBdr>
        </w:div>
        <w:div w:id="804467730">
          <w:marLeft w:val="640"/>
          <w:marRight w:val="0"/>
          <w:marTop w:val="0"/>
          <w:marBottom w:val="0"/>
          <w:divBdr>
            <w:top w:val="none" w:sz="0" w:space="0" w:color="auto"/>
            <w:left w:val="none" w:sz="0" w:space="0" w:color="auto"/>
            <w:bottom w:val="none" w:sz="0" w:space="0" w:color="auto"/>
            <w:right w:val="none" w:sz="0" w:space="0" w:color="auto"/>
          </w:divBdr>
        </w:div>
        <w:div w:id="823277330">
          <w:marLeft w:val="640"/>
          <w:marRight w:val="0"/>
          <w:marTop w:val="0"/>
          <w:marBottom w:val="0"/>
          <w:divBdr>
            <w:top w:val="none" w:sz="0" w:space="0" w:color="auto"/>
            <w:left w:val="none" w:sz="0" w:space="0" w:color="auto"/>
            <w:bottom w:val="none" w:sz="0" w:space="0" w:color="auto"/>
            <w:right w:val="none" w:sz="0" w:space="0" w:color="auto"/>
          </w:divBdr>
        </w:div>
        <w:div w:id="1307200524">
          <w:marLeft w:val="640"/>
          <w:marRight w:val="0"/>
          <w:marTop w:val="0"/>
          <w:marBottom w:val="0"/>
          <w:divBdr>
            <w:top w:val="none" w:sz="0" w:space="0" w:color="auto"/>
            <w:left w:val="none" w:sz="0" w:space="0" w:color="auto"/>
            <w:bottom w:val="none" w:sz="0" w:space="0" w:color="auto"/>
            <w:right w:val="none" w:sz="0" w:space="0" w:color="auto"/>
          </w:divBdr>
        </w:div>
        <w:div w:id="267737286">
          <w:marLeft w:val="640"/>
          <w:marRight w:val="0"/>
          <w:marTop w:val="0"/>
          <w:marBottom w:val="0"/>
          <w:divBdr>
            <w:top w:val="none" w:sz="0" w:space="0" w:color="auto"/>
            <w:left w:val="none" w:sz="0" w:space="0" w:color="auto"/>
            <w:bottom w:val="none" w:sz="0" w:space="0" w:color="auto"/>
            <w:right w:val="none" w:sz="0" w:space="0" w:color="auto"/>
          </w:divBdr>
        </w:div>
        <w:div w:id="1429038869">
          <w:marLeft w:val="640"/>
          <w:marRight w:val="0"/>
          <w:marTop w:val="0"/>
          <w:marBottom w:val="0"/>
          <w:divBdr>
            <w:top w:val="none" w:sz="0" w:space="0" w:color="auto"/>
            <w:left w:val="none" w:sz="0" w:space="0" w:color="auto"/>
            <w:bottom w:val="none" w:sz="0" w:space="0" w:color="auto"/>
            <w:right w:val="none" w:sz="0" w:space="0" w:color="auto"/>
          </w:divBdr>
        </w:div>
        <w:div w:id="730930752">
          <w:marLeft w:val="640"/>
          <w:marRight w:val="0"/>
          <w:marTop w:val="0"/>
          <w:marBottom w:val="0"/>
          <w:divBdr>
            <w:top w:val="none" w:sz="0" w:space="0" w:color="auto"/>
            <w:left w:val="none" w:sz="0" w:space="0" w:color="auto"/>
            <w:bottom w:val="none" w:sz="0" w:space="0" w:color="auto"/>
            <w:right w:val="none" w:sz="0" w:space="0" w:color="auto"/>
          </w:divBdr>
        </w:div>
        <w:div w:id="438917924">
          <w:marLeft w:val="640"/>
          <w:marRight w:val="0"/>
          <w:marTop w:val="0"/>
          <w:marBottom w:val="0"/>
          <w:divBdr>
            <w:top w:val="none" w:sz="0" w:space="0" w:color="auto"/>
            <w:left w:val="none" w:sz="0" w:space="0" w:color="auto"/>
            <w:bottom w:val="none" w:sz="0" w:space="0" w:color="auto"/>
            <w:right w:val="none" w:sz="0" w:space="0" w:color="auto"/>
          </w:divBdr>
        </w:div>
        <w:div w:id="373311027">
          <w:marLeft w:val="640"/>
          <w:marRight w:val="0"/>
          <w:marTop w:val="0"/>
          <w:marBottom w:val="0"/>
          <w:divBdr>
            <w:top w:val="none" w:sz="0" w:space="0" w:color="auto"/>
            <w:left w:val="none" w:sz="0" w:space="0" w:color="auto"/>
            <w:bottom w:val="none" w:sz="0" w:space="0" w:color="auto"/>
            <w:right w:val="none" w:sz="0" w:space="0" w:color="auto"/>
          </w:divBdr>
        </w:div>
        <w:div w:id="692658321">
          <w:marLeft w:val="640"/>
          <w:marRight w:val="0"/>
          <w:marTop w:val="0"/>
          <w:marBottom w:val="0"/>
          <w:divBdr>
            <w:top w:val="none" w:sz="0" w:space="0" w:color="auto"/>
            <w:left w:val="none" w:sz="0" w:space="0" w:color="auto"/>
            <w:bottom w:val="none" w:sz="0" w:space="0" w:color="auto"/>
            <w:right w:val="none" w:sz="0" w:space="0" w:color="auto"/>
          </w:divBdr>
        </w:div>
        <w:div w:id="1860704278">
          <w:marLeft w:val="640"/>
          <w:marRight w:val="0"/>
          <w:marTop w:val="0"/>
          <w:marBottom w:val="0"/>
          <w:divBdr>
            <w:top w:val="none" w:sz="0" w:space="0" w:color="auto"/>
            <w:left w:val="none" w:sz="0" w:space="0" w:color="auto"/>
            <w:bottom w:val="none" w:sz="0" w:space="0" w:color="auto"/>
            <w:right w:val="none" w:sz="0" w:space="0" w:color="auto"/>
          </w:divBdr>
        </w:div>
        <w:div w:id="165175638">
          <w:marLeft w:val="640"/>
          <w:marRight w:val="0"/>
          <w:marTop w:val="0"/>
          <w:marBottom w:val="0"/>
          <w:divBdr>
            <w:top w:val="none" w:sz="0" w:space="0" w:color="auto"/>
            <w:left w:val="none" w:sz="0" w:space="0" w:color="auto"/>
            <w:bottom w:val="none" w:sz="0" w:space="0" w:color="auto"/>
            <w:right w:val="none" w:sz="0" w:space="0" w:color="auto"/>
          </w:divBdr>
        </w:div>
        <w:div w:id="1009530065">
          <w:marLeft w:val="640"/>
          <w:marRight w:val="0"/>
          <w:marTop w:val="0"/>
          <w:marBottom w:val="0"/>
          <w:divBdr>
            <w:top w:val="none" w:sz="0" w:space="0" w:color="auto"/>
            <w:left w:val="none" w:sz="0" w:space="0" w:color="auto"/>
            <w:bottom w:val="none" w:sz="0" w:space="0" w:color="auto"/>
            <w:right w:val="none" w:sz="0" w:space="0" w:color="auto"/>
          </w:divBdr>
        </w:div>
        <w:div w:id="1097408931">
          <w:marLeft w:val="640"/>
          <w:marRight w:val="0"/>
          <w:marTop w:val="0"/>
          <w:marBottom w:val="0"/>
          <w:divBdr>
            <w:top w:val="none" w:sz="0" w:space="0" w:color="auto"/>
            <w:left w:val="none" w:sz="0" w:space="0" w:color="auto"/>
            <w:bottom w:val="none" w:sz="0" w:space="0" w:color="auto"/>
            <w:right w:val="none" w:sz="0" w:space="0" w:color="auto"/>
          </w:divBdr>
        </w:div>
        <w:div w:id="191118120">
          <w:marLeft w:val="640"/>
          <w:marRight w:val="0"/>
          <w:marTop w:val="0"/>
          <w:marBottom w:val="0"/>
          <w:divBdr>
            <w:top w:val="none" w:sz="0" w:space="0" w:color="auto"/>
            <w:left w:val="none" w:sz="0" w:space="0" w:color="auto"/>
            <w:bottom w:val="none" w:sz="0" w:space="0" w:color="auto"/>
            <w:right w:val="none" w:sz="0" w:space="0" w:color="auto"/>
          </w:divBdr>
        </w:div>
        <w:div w:id="45880505">
          <w:marLeft w:val="640"/>
          <w:marRight w:val="0"/>
          <w:marTop w:val="0"/>
          <w:marBottom w:val="0"/>
          <w:divBdr>
            <w:top w:val="none" w:sz="0" w:space="0" w:color="auto"/>
            <w:left w:val="none" w:sz="0" w:space="0" w:color="auto"/>
            <w:bottom w:val="none" w:sz="0" w:space="0" w:color="auto"/>
            <w:right w:val="none" w:sz="0" w:space="0" w:color="auto"/>
          </w:divBdr>
        </w:div>
        <w:div w:id="121382507">
          <w:marLeft w:val="640"/>
          <w:marRight w:val="0"/>
          <w:marTop w:val="0"/>
          <w:marBottom w:val="0"/>
          <w:divBdr>
            <w:top w:val="none" w:sz="0" w:space="0" w:color="auto"/>
            <w:left w:val="none" w:sz="0" w:space="0" w:color="auto"/>
            <w:bottom w:val="none" w:sz="0" w:space="0" w:color="auto"/>
            <w:right w:val="none" w:sz="0" w:space="0" w:color="auto"/>
          </w:divBdr>
        </w:div>
        <w:div w:id="2055810852">
          <w:marLeft w:val="640"/>
          <w:marRight w:val="0"/>
          <w:marTop w:val="0"/>
          <w:marBottom w:val="0"/>
          <w:divBdr>
            <w:top w:val="none" w:sz="0" w:space="0" w:color="auto"/>
            <w:left w:val="none" w:sz="0" w:space="0" w:color="auto"/>
            <w:bottom w:val="none" w:sz="0" w:space="0" w:color="auto"/>
            <w:right w:val="none" w:sz="0" w:space="0" w:color="auto"/>
          </w:divBdr>
        </w:div>
        <w:div w:id="188568969">
          <w:marLeft w:val="640"/>
          <w:marRight w:val="0"/>
          <w:marTop w:val="0"/>
          <w:marBottom w:val="0"/>
          <w:divBdr>
            <w:top w:val="none" w:sz="0" w:space="0" w:color="auto"/>
            <w:left w:val="none" w:sz="0" w:space="0" w:color="auto"/>
            <w:bottom w:val="none" w:sz="0" w:space="0" w:color="auto"/>
            <w:right w:val="none" w:sz="0" w:space="0" w:color="auto"/>
          </w:divBdr>
        </w:div>
        <w:div w:id="272564918">
          <w:marLeft w:val="640"/>
          <w:marRight w:val="0"/>
          <w:marTop w:val="0"/>
          <w:marBottom w:val="0"/>
          <w:divBdr>
            <w:top w:val="none" w:sz="0" w:space="0" w:color="auto"/>
            <w:left w:val="none" w:sz="0" w:space="0" w:color="auto"/>
            <w:bottom w:val="none" w:sz="0" w:space="0" w:color="auto"/>
            <w:right w:val="none" w:sz="0" w:space="0" w:color="auto"/>
          </w:divBdr>
        </w:div>
        <w:div w:id="119424991">
          <w:marLeft w:val="640"/>
          <w:marRight w:val="0"/>
          <w:marTop w:val="0"/>
          <w:marBottom w:val="0"/>
          <w:divBdr>
            <w:top w:val="none" w:sz="0" w:space="0" w:color="auto"/>
            <w:left w:val="none" w:sz="0" w:space="0" w:color="auto"/>
            <w:bottom w:val="none" w:sz="0" w:space="0" w:color="auto"/>
            <w:right w:val="none" w:sz="0" w:space="0" w:color="auto"/>
          </w:divBdr>
        </w:div>
        <w:div w:id="1569533990">
          <w:marLeft w:val="640"/>
          <w:marRight w:val="0"/>
          <w:marTop w:val="0"/>
          <w:marBottom w:val="0"/>
          <w:divBdr>
            <w:top w:val="none" w:sz="0" w:space="0" w:color="auto"/>
            <w:left w:val="none" w:sz="0" w:space="0" w:color="auto"/>
            <w:bottom w:val="none" w:sz="0" w:space="0" w:color="auto"/>
            <w:right w:val="none" w:sz="0" w:space="0" w:color="auto"/>
          </w:divBdr>
        </w:div>
        <w:div w:id="662125054">
          <w:marLeft w:val="640"/>
          <w:marRight w:val="0"/>
          <w:marTop w:val="0"/>
          <w:marBottom w:val="0"/>
          <w:divBdr>
            <w:top w:val="none" w:sz="0" w:space="0" w:color="auto"/>
            <w:left w:val="none" w:sz="0" w:space="0" w:color="auto"/>
            <w:bottom w:val="none" w:sz="0" w:space="0" w:color="auto"/>
            <w:right w:val="none" w:sz="0" w:space="0" w:color="auto"/>
          </w:divBdr>
        </w:div>
        <w:div w:id="1716732457">
          <w:marLeft w:val="640"/>
          <w:marRight w:val="0"/>
          <w:marTop w:val="0"/>
          <w:marBottom w:val="0"/>
          <w:divBdr>
            <w:top w:val="none" w:sz="0" w:space="0" w:color="auto"/>
            <w:left w:val="none" w:sz="0" w:space="0" w:color="auto"/>
            <w:bottom w:val="none" w:sz="0" w:space="0" w:color="auto"/>
            <w:right w:val="none" w:sz="0" w:space="0" w:color="auto"/>
          </w:divBdr>
        </w:div>
        <w:div w:id="821778039">
          <w:marLeft w:val="640"/>
          <w:marRight w:val="0"/>
          <w:marTop w:val="0"/>
          <w:marBottom w:val="0"/>
          <w:divBdr>
            <w:top w:val="none" w:sz="0" w:space="0" w:color="auto"/>
            <w:left w:val="none" w:sz="0" w:space="0" w:color="auto"/>
            <w:bottom w:val="none" w:sz="0" w:space="0" w:color="auto"/>
            <w:right w:val="none" w:sz="0" w:space="0" w:color="auto"/>
          </w:divBdr>
        </w:div>
        <w:div w:id="1141390007">
          <w:marLeft w:val="640"/>
          <w:marRight w:val="0"/>
          <w:marTop w:val="0"/>
          <w:marBottom w:val="0"/>
          <w:divBdr>
            <w:top w:val="none" w:sz="0" w:space="0" w:color="auto"/>
            <w:left w:val="none" w:sz="0" w:space="0" w:color="auto"/>
            <w:bottom w:val="none" w:sz="0" w:space="0" w:color="auto"/>
            <w:right w:val="none" w:sz="0" w:space="0" w:color="auto"/>
          </w:divBdr>
        </w:div>
        <w:div w:id="648635677">
          <w:marLeft w:val="640"/>
          <w:marRight w:val="0"/>
          <w:marTop w:val="0"/>
          <w:marBottom w:val="0"/>
          <w:divBdr>
            <w:top w:val="none" w:sz="0" w:space="0" w:color="auto"/>
            <w:left w:val="none" w:sz="0" w:space="0" w:color="auto"/>
            <w:bottom w:val="none" w:sz="0" w:space="0" w:color="auto"/>
            <w:right w:val="none" w:sz="0" w:space="0" w:color="auto"/>
          </w:divBdr>
        </w:div>
        <w:div w:id="670373117">
          <w:marLeft w:val="640"/>
          <w:marRight w:val="0"/>
          <w:marTop w:val="0"/>
          <w:marBottom w:val="0"/>
          <w:divBdr>
            <w:top w:val="none" w:sz="0" w:space="0" w:color="auto"/>
            <w:left w:val="none" w:sz="0" w:space="0" w:color="auto"/>
            <w:bottom w:val="none" w:sz="0" w:space="0" w:color="auto"/>
            <w:right w:val="none" w:sz="0" w:space="0" w:color="auto"/>
          </w:divBdr>
        </w:div>
        <w:div w:id="1305819093">
          <w:marLeft w:val="640"/>
          <w:marRight w:val="0"/>
          <w:marTop w:val="0"/>
          <w:marBottom w:val="0"/>
          <w:divBdr>
            <w:top w:val="none" w:sz="0" w:space="0" w:color="auto"/>
            <w:left w:val="none" w:sz="0" w:space="0" w:color="auto"/>
            <w:bottom w:val="none" w:sz="0" w:space="0" w:color="auto"/>
            <w:right w:val="none" w:sz="0" w:space="0" w:color="auto"/>
          </w:divBdr>
        </w:div>
        <w:div w:id="1935940526">
          <w:marLeft w:val="640"/>
          <w:marRight w:val="0"/>
          <w:marTop w:val="0"/>
          <w:marBottom w:val="0"/>
          <w:divBdr>
            <w:top w:val="none" w:sz="0" w:space="0" w:color="auto"/>
            <w:left w:val="none" w:sz="0" w:space="0" w:color="auto"/>
            <w:bottom w:val="none" w:sz="0" w:space="0" w:color="auto"/>
            <w:right w:val="none" w:sz="0" w:space="0" w:color="auto"/>
          </w:divBdr>
        </w:div>
        <w:div w:id="1912933082">
          <w:marLeft w:val="640"/>
          <w:marRight w:val="0"/>
          <w:marTop w:val="0"/>
          <w:marBottom w:val="0"/>
          <w:divBdr>
            <w:top w:val="none" w:sz="0" w:space="0" w:color="auto"/>
            <w:left w:val="none" w:sz="0" w:space="0" w:color="auto"/>
            <w:bottom w:val="none" w:sz="0" w:space="0" w:color="auto"/>
            <w:right w:val="none" w:sz="0" w:space="0" w:color="auto"/>
          </w:divBdr>
        </w:div>
        <w:div w:id="1188253783">
          <w:marLeft w:val="640"/>
          <w:marRight w:val="0"/>
          <w:marTop w:val="0"/>
          <w:marBottom w:val="0"/>
          <w:divBdr>
            <w:top w:val="none" w:sz="0" w:space="0" w:color="auto"/>
            <w:left w:val="none" w:sz="0" w:space="0" w:color="auto"/>
            <w:bottom w:val="none" w:sz="0" w:space="0" w:color="auto"/>
            <w:right w:val="none" w:sz="0" w:space="0" w:color="auto"/>
          </w:divBdr>
        </w:div>
        <w:div w:id="1141116809">
          <w:marLeft w:val="640"/>
          <w:marRight w:val="0"/>
          <w:marTop w:val="0"/>
          <w:marBottom w:val="0"/>
          <w:divBdr>
            <w:top w:val="none" w:sz="0" w:space="0" w:color="auto"/>
            <w:left w:val="none" w:sz="0" w:space="0" w:color="auto"/>
            <w:bottom w:val="none" w:sz="0" w:space="0" w:color="auto"/>
            <w:right w:val="none" w:sz="0" w:space="0" w:color="auto"/>
          </w:divBdr>
        </w:div>
        <w:div w:id="361712326">
          <w:marLeft w:val="640"/>
          <w:marRight w:val="0"/>
          <w:marTop w:val="0"/>
          <w:marBottom w:val="0"/>
          <w:divBdr>
            <w:top w:val="none" w:sz="0" w:space="0" w:color="auto"/>
            <w:left w:val="none" w:sz="0" w:space="0" w:color="auto"/>
            <w:bottom w:val="none" w:sz="0" w:space="0" w:color="auto"/>
            <w:right w:val="none" w:sz="0" w:space="0" w:color="auto"/>
          </w:divBdr>
        </w:div>
        <w:div w:id="867721513">
          <w:marLeft w:val="640"/>
          <w:marRight w:val="0"/>
          <w:marTop w:val="0"/>
          <w:marBottom w:val="0"/>
          <w:divBdr>
            <w:top w:val="none" w:sz="0" w:space="0" w:color="auto"/>
            <w:left w:val="none" w:sz="0" w:space="0" w:color="auto"/>
            <w:bottom w:val="none" w:sz="0" w:space="0" w:color="auto"/>
            <w:right w:val="none" w:sz="0" w:space="0" w:color="auto"/>
          </w:divBdr>
        </w:div>
        <w:div w:id="19668036">
          <w:marLeft w:val="640"/>
          <w:marRight w:val="0"/>
          <w:marTop w:val="0"/>
          <w:marBottom w:val="0"/>
          <w:divBdr>
            <w:top w:val="none" w:sz="0" w:space="0" w:color="auto"/>
            <w:left w:val="none" w:sz="0" w:space="0" w:color="auto"/>
            <w:bottom w:val="none" w:sz="0" w:space="0" w:color="auto"/>
            <w:right w:val="none" w:sz="0" w:space="0" w:color="auto"/>
          </w:divBdr>
        </w:div>
        <w:div w:id="1710296567">
          <w:marLeft w:val="640"/>
          <w:marRight w:val="0"/>
          <w:marTop w:val="0"/>
          <w:marBottom w:val="0"/>
          <w:divBdr>
            <w:top w:val="none" w:sz="0" w:space="0" w:color="auto"/>
            <w:left w:val="none" w:sz="0" w:space="0" w:color="auto"/>
            <w:bottom w:val="none" w:sz="0" w:space="0" w:color="auto"/>
            <w:right w:val="none" w:sz="0" w:space="0" w:color="auto"/>
          </w:divBdr>
        </w:div>
        <w:div w:id="1028917401">
          <w:marLeft w:val="640"/>
          <w:marRight w:val="0"/>
          <w:marTop w:val="0"/>
          <w:marBottom w:val="0"/>
          <w:divBdr>
            <w:top w:val="none" w:sz="0" w:space="0" w:color="auto"/>
            <w:left w:val="none" w:sz="0" w:space="0" w:color="auto"/>
            <w:bottom w:val="none" w:sz="0" w:space="0" w:color="auto"/>
            <w:right w:val="none" w:sz="0" w:space="0" w:color="auto"/>
          </w:divBdr>
        </w:div>
        <w:div w:id="1315066255">
          <w:marLeft w:val="640"/>
          <w:marRight w:val="0"/>
          <w:marTop w:val="0"/>
          <w:marBottom w:val="0"/>
          <w:divBdr>
            <w:top w:val="none" w:sz="0" w:space="0" w:color="auto"/>
            <w:left w:val="none" w:sz="0" w:space="0" w:color="auto"/>
            <w:bottom w:val="none" w:sz="0" w:space="0" w:color="auto"/>
            <w:right w:val="none" w:sz="0" w:space="0" w:color="auto"/>
          </w:divBdr>
        </w:div>
        <w:div w:id="1860239680">
          <w:marLeft w:val="640"/>
          <w:marRight w:val="0"/>
          <w:marTop w:val="0"/>
          <w:marBottom w:val="0"/>
          <w:divBdr>
            <w:top w:val="none" w:sz="0" w:space="0" w:color="auto"/>
            <w:left w:val="none" w:sz="0" w:space="0" w:color="auto"/>
            <w:bottom w:val="none" w:sz="0" w:space="0" w:color="auto"/>
            <w:right w:val="none" w:sz="0" w:space="0" w:color="auto"/>
          </w:divBdr>
        </w:div>
        <w:div w:id="1881045279">
          <w:marLeft w:val="640"/>
          <w:marRight w:val="0"/>
          <w:marTop w:val="0"/>
          <w:marBottom w:val="0"/>
          <w:divBdr>
            <w:top w:val="none" w:sz="0" w:space="0" w:color="auto"/>
            <w:left w:val="none" w:sz="0" w:space="0" w:color="auto"/>
            <w:bottom w:val="none" w:sz="0" w:space="0" w:color="auto"/>
            <w:right w:val="none" w:sz="0" w:space="0" w:color="auto"/>
          </w:divBdr>
        </w:div>
        <w:div w:id="1126849439">
          <w:marLeft w:val="640"/>
          <w:marRight w:val="0"/>
          <w:marTop w:val="0"/>
          <w:marBottom w:val="0"/>
          <w:divBdr>
            <w:top w:val="none" w:sz="0" w:space="0" w:color="auto"/>
            <w:left w:val="none" w:sz="0" w:space="0" w:color="auto"/>
            <w:bottom w:val="none" w:sz="0" w:space="0" w:color="auto"/>
            <w:right w:val="none" w:sz="0" w:space="0" w:color="auto"/>
          </w:divBdr>
        </w:div>
        <w:div w:id="362218990">
          <w:marLeft w:val="640"/>
          <w:marRight w:val="0"/>
          <w:marTop w:val="0"/>
          <w:marBottom w:val="0"/>
          <w:divBdr>
            <w:top w:val="none" w:sz="0" w:space="0" w:color="auto"/>
            <w:left w:val="none" w:sz="0" w:space="0" w:color="auto"/>
            <w:bottom w:val="none" w:sz="0" w:space="0" w:color="auto"/>
            <w:right w:val="none" w:sz="0" w:space="0" w:color="auto"/>
          </w:divBdr>
        </w:div>
        <w:div w:id="61559908">
          <w:marLeft w:val="640"/>
          <w:marRight w:val="0"/>
          <w:marTop w:val="0"/>
          <w:marBottom w:val="0"/>
          <w:divBdr>
            <w:top w:val="none" w:sz="0" w:space="0" w:color="auto"/>
            <w:left w:val="none" w:sz="0" w:space="0" w:color="auto"/>
            <w:bottom w:val="none" w:sz="0" w:space="0" w:color="auto"/>
            <w:right w:val="none" w:sz="0" w:space="0" w:color="auto"/>
          </w:divBdr>
        </w:div>
        <w:div w:id="677805030">
          <w:marLeft w:val="640"/>
          <w:marRight w:val="0"/>
          <w:marTop w:val="0"/>
          <w:marBottom w:val="0"/>
          <w:divBdr>
            <w:top w:val="none" w:sz="0" w:space="0" w:color="auto"/>
            <w:left w:val="none" w:sz="0" w:space="0" w:color="auto"/>
            <w:bottom w:val="none" w:sz="0" w:space="0" w:color="auto"/>
            <w:right w:val="none" w:sz="0" w:space="0" w:color="auto"/>
          </w:divBdr>
        </w:div>
        <w:div w:id="1444881489">
          <w:marLeft w:val="640"/>
          <w:marRight w:val="0"/>
          <w:marTop w:val="0"/>
          <w:marBottom w:val="0"/>
          <w:divBdr>
            <w:top w:val="none" w:sz="0" w:space="0" w:color="auto"/>
            <w:left w:val="none" w:sz="0" w:space="0" w:color="auto"/>
            <w:bottom w:val="none" w:sz="0" w:space="0" w:color="auto"/>
            <w:right w:val="none" w:sz="0" w:space="0" w:color="auto"/>
          </w:divBdr>
        </w:div>
        <w:div w:id="1448815433">
          <w:marLeft w:val="640"/>
          <w:marRight w:val="0"/>
          <w:marTop w:val="0"/>
          <w:marBottom w:val="0"/>
          <w:divBdr>
            <w:top w:val="none" w:sz="0" w:space="0" w:color="auto"/>
            <w:left w:val="none" w:sz="0" w:space="0" w:color="auto"/>
            <w:bottom w:val="none" w:sz="0" w:space="0" w:color="auto"/>
            <w:right w:val="none" w:sz="0" w:space="0" w:color="auto"/>
          </w:divBdr>
        </w:div>
        <w:div w:id="844174673">
          <w:marLeft w:val="640"/>
          <w:marRight w:val="0"/>
          <w:marTop w:val="0"/>
          <w:marBottom w:val="0"/>
          <w:divBdr>
            <w:top w:val="none" w:sz="0" w:space="0" w:color="auto"/>
            <w:left w:val="none" w:sz="0" w:space="0" w:color="auto"/>
            <w:bottom w:val="none" w:sz="0" w:space="0" w:color="auto"/>
            <w:right w:val="none" w:sz="0" w:space="0" w:color="auto"/>
          </w:divBdr>
        </w:div>
        <w:div w:id="1165390152">
          <w:marLeft w:val="640"/>
          <w:marRight w:val="0"/>
          <w:marTop w:val="0"/>
          <w:marBottom w:val="0"/>
          <w:divBdr>
            <w:top w:val="none" w:sz="0" w:space="0" w:color="auto"/>
            <w:left w:val="none" w:sz="0" w:space="0" w:color="auto"/>
            <w:bottom w:val="none" w:sz="0" w:space="0" w:color="auto"/>
            <w:right w:val="none" w:sz="0" w:space="0" w:color="auto"/>
          </w:divBdr>
        </w:div>
        <w:div w:id="322322977">
          <w:marLeft w:val="640"/>
          <w:marRight w:val="0"/>
          <w:marTop w:val="0"/>
          <w:marBottom w:val="0"/>
          <w:divBdr>
            <w:top w:val="none" w:sz="0" w:space="0" w:color="auto"/>
            <w:left w:val="none" w:sz="0" w:space="0" w:color="auto"/>
            <w:bottom w:val="none" w:sz="0" w:space="0" w:color="auto"/>
            <w:right w:val="none" w:sz="0" w:space="0" w:color="auto"/>
          </w:divBdr>
        </w:div>
        <w:div w:id="2093770683">
          <w:marLeft w:val="640"/>
          <w:marRight w:val="0"/>
          <w:marTop w:val="0"/>
          <w:marBottom w:val="0"/>
          <w:divBdr>
            <w:top w:val="none" w:sz="0" w:space="0" w:color="auto"/>
            <w:left w:val="none" w:sz="0" w:space="0" w:color="auto"/>
            <w:bottom w:val="none" w:sz="0" w:space="0" w:color="auto"/>
            <w:right w:val="none" w:sz="0" w:space="0" w:color="auto"/>
          </w:divBdr>
        </w:div>
        <w:div w:id="653027025">
          <w:marLeft w:val="640"/>
          <w:marRight w:val="0"/>
          <w:marTop w:val="0"/>
          <w:marBottom w:val="0"/>
          <w:divBdr>
            <w:top w:val="none" w:sz="0" w:space="0" w:color="auto"/>
            <w:left w:val="none" w:sz="0" w:space="0" w:color="auto"/>
            <w:bottom w:val="none" w:sz="0" w:space="0" w:color="auto"/>
            <w:right w:val="none" w:sz="0" w:space="0" w:color="auto"/>
          </w:divBdr>
        </w:div>
        <w:div w:id="2036151678">
          <w:marLeft w:val="640"/>
          <w:marRight w:val="0"/>
          <w:marTop w:val="0"/>
          <w:marBottom w:val="0"/>
          <w:divBdr>
            <w:top w:val="none" w:sz="0" w:space="0" w:color="auto"/>
            <w:left w:val="none" w:sz="0" w:space="0" w:color="auto"/>
            <w:bottom w:val="none" w:sz="0" w:space="0" w:color="auto"/>
            <w:right w:val="none" w:sz="0" w:space="0" w:color="auto"/>
          </w:divBdr>
        </w:div>
        <w:div w:id="1059669433">
          <w:marLeft w:val="640"/>
          <w:marRight w:val="0"/>
          <w:marTop w:val="0"/>
          <w:marBottom w:val="0"/>
          <w:divBdr>
            <w:top w:val="none" w:sz="0" w:space="0" w:color="auto"/>
            <w:left w:val="none" w:sz="0" w:space="0" w:color="auto"/>
            <w:bottom w:val="none" w:sz="0" w:space="0" w:color="auto"/>
            <w:right w:val="none" w:sz="0" w:space="0" w:color="auto"/>
          </w:divBdr>
        </w:div>
        <w:div w:id="1864636037">
          <w:marLeft w:val="640"/>
          <w:marRight w:val="0"/>
          <w:marTop w:val="0"/>
          <w:marBottom w:val="0"/>
          <w:divBdr>
            <w:top w:val="none" w:sz="0" w:space="0" w:color="auto"/>
            <w:left w:val="none" w:sz="0" w:space="0" w:color="auto"/>
            <w:bottom w:val="none" w:sz="0" w:space="0" w:color="auto"/>
            <w:right w:val="none" w:sz="0" w:space="0" w:color="auto"/>
          </w:divBdr>
        </w:div>
        <w:div w:id="163979132">
          <w:marLeft w:val="640"/>
          <w:marRight w:val="0"/>
          <w:marTop w:val="0"/>
          <w:marBottom w:val="0"/>
          <w:divBdr>
            <w:top w:val="none" w:sz="0" w:space="0" w:color="auto"/>
            <w:left w:val="none" w:sz="0" w:space="0" w:color="auto"/>
            <w:bottom w:val="none" w:sz="0" w:space="0" w:color="auto"/>
            <w:right w:val="none" w:sz="0" w:space="0" w:color="auto"/>
          </w:divBdr>
        </w:div>
        <w:div w:id="1623534954">
          <w:marLeft w:val="640"/>
          <w:marRight w:val="0"/>
          <w:marTop w:val="0"/>
          <w:marBottom w:val="0"/>
          <w:divBdr>
            <w:top w:val="none" w:sz="0" w:space="0" w:color="auto"/>
            <w:left w:val="none" w:sz="0" w:space="0" w:color="auto"/>
            <w:bottom w:val="none" w:sz="0" w:space="0" w:color="auto"/>
            <w:right w:val="none" w:sz="0" w:space="0" w:color="auto"/>
          </w:divBdr>
        </w:div>
        <w:div w:id="1270352409">
          <w:marLeft w:val="640"/>
          <w:marRight w:val="0"/>
          <w:marTop w:val="0"/>
          <w:marBottom w:val="0"/>
          <w:divBdr>
            <w:top w:val="none" w:sz="0" w:space="0" w:color="auto"/>
            <w:left w:val="none" w:sz="0" w:space="0" w:color="auto"/>
            <w:bottom w:val="none" w:sz="0" w:space="0" w:color="auto"/>
            <w:right w:val="none" w:sz="0" w:space="0" w:color="auto"/>
          </w:divBdr>
        </w:div>
        <w:div w:id="1719623188">
          <w:marLeft w:val="640"/>
          <w:marRight w:val="0"/>
          <w:marTop w:val="0"/>
          <w:marBottom w:val="0"/>
          <w:divBdr>
            <w:top w:val="none" w:sz="0" w:space="0" w:color="auto"/>
            <w:left w:val="none" w:sz="0" w:space="0" w:color="auto"/>
            <w:bottom w:val="none" w:sz="0" w:space="0" w:color="auto"/>
            <w:right w:val="none" w:sz="0" w:space="0" w:color="auto"/>
          </w:divBdr>
        </w:div>
        <w:div w:id="1163472249">
          <w:marLeft w:val="640"/>
          <w:marRight w:val="0"/>
          <w:marTop w:val="0"/>
          <w:marBottom w:val="0"/>
          <w:divBdr>
            <w:top w:val="none" w:sz="0" w:space="0" w:color="auto"/>
            <w:left w:val="none" w:sz="0" w:space="0" w:color="auto"/>
            <w:bottom w:val="none" w:sz="0" w:space="0" w:color="auto"/>
            <w:right w:val="none" w:sz="0" w:space="0" w:color="auto"/>
          </w:divBdr>
        </w:div>
        <w:div w:id="106852835">
          <w:marLeft w:val="640"/>
          <w:marRight w:val="0"/>
          <w:marTop w:val="0"/>
          <w:marBottom w:val="0"/>
          <w:divBdr>
            <w:top w:val="none" w:sz="0" w:space="0" w:color="auto"/>
            <w:left w:val="none" w:sz="0" w:space="0" w:color="auto"/>
            <w:bottom w:val="none" w:sz="0" w:space="0" w:color="auto"/>
            <w:right w:val="none" w:sz="0" w:space="0" w:color="auto"/>
          </w:divBdr>
        </w:div>
        <w:div w:id="1008947420">
          <w:marLeft w:val="640"/>
          <w:marRight w:val="0"/>
          <w:marTop w:val="0"/>
          <w:marBottom w:val="0"/>
          <w:divBdr>
            <w:top w:val="none" w:sz="0" w:space="0" w:color="auto"/>
            <w:left w:val="none" w:sz="0" w:space="0" w:color="auto"/>
            <w:bottom w:val="none" w:sz="0" w:space="0" w:color="auto"/>
            <w:right w:val="none" w:sz="0" w:space="0" w:color="auto"/>
          </w:divBdr>
        </w:div>
        <w:div w:id="534657190">
          <w:marLeft w:val="640"/>
          <w:marRight w:val="0"/>
          <w:marTop w:val="0"/>
          <w:marBottom w:val="0"/>
          <w:divBdr>
            <w:top w:val="none" w:sz="0" w:space="0" w:color="auto"/>
            <w:left w:val="none" w:sz="0" w:space="0" w:color="auto"/>
            <w:bottom w:val="none" w:sz="0" w:space="0" w:color="auto"/>
            <w:right w:val="none" w:sz="0" w:space="0" w:color="auto"/>
          </w:divBdr>
        </w:div>
        <w:div w:id="1666547683">
          <w:marLeft w:val="640"/>
          <w:marRight w:val="0"/>
          <w:marTop w:val="0"/>
          <w:marBottom w:val="0"/>
          <w:divBdr>
            <w:top w:val="none" w:sz="0" w:space="0" w:color="auto"/>
            <w:left w:val="none" w:sz="0" w:space="0" w:color="auto"/>
            <w:bottom w:val="none" w:sz="0" w:space="0" w:color="auto"/>
            <w:right w:val="none" w:sz="0" w:space="0" w:color="auto"/>
          </w:divBdr>
        </w:div>
        <w:div w:id="1414743392">
          <w:marLeft w:val="640"/>
          <w:marRight w:val="0"/>
          <w:marTop w:val="0"/>
          <w:marBottom w:val="0"/>
          <w:divBdr>
            <w:top w:val="none" w:sz="0" w:space="0" w:color="auto"/>
            <w:left w:val="none" w:sz="0" w:space="0" w:color="auto"/>
            <w:bottom w:val="none" w:sz="0" w:space="0" w:color="auto"/>
            <w:right w:val="none" w:sz="0" w:space="0" w:color="auto"/>
          </w:divBdr>
        </w:div>
        <w:div w:id="564800355">
          <w:marLeft w:val="640"/>
          <w:marRight w:val="0"/>
          <w:marTop w:val="0"/>
          <w:marBottom w:val="0"/>
          <w:divBdr>
            <w:top w:val="none" w:sz="0" w:space="0" w:color="auto"/>
            <w:left w:val="none" w:sz="0" w:space="0" w:color="auto"/>
            <w:bottom w:val="none" w:sz="0" w:space="0" w:color="auto"/>
            <w:right w:val="none" w:sz="0" w:space="0" w:color="auto"/>
          </w:divBdr>
        </w:div>
        <w:div w:id="2086338807">
          <w:marLeft w:val="640"/>
          <w:marRight w:val="0"/>
          <w:marTop w:val="0"/>
          <w:marBottom w:val="0"/>
          <w:divBdr>
            <w:top w:val="none" w:sz="0" w:space="0" w:color="auto"/>
            <w:left w:val="none" w:sz="0" w:space="0" w:color="auto"/>
            <w:bottom w:val="none" w:sz="0" w:space="0" w:color="auto"/>
            <w:right w:val="none" w:sz="0" w:space="0" w:color="auto"/>
          </w:divBdr>
        </w:div>
        <w:div w:id="165218179">
          <w:marLeft w:val="640"/>
          <w:marRight w:val="0"/>
          <w:marTop w:val="0"/>
          <w:marBottom w:val="0"/>
          <w:divBdr>
            <w:top w:val="none" w:sz="0" w:space="0" w:color="auto"/>
            <w:left w:val="none" w:sz="0" w:space="0" w:color="auto"/>
            <w:bottom w:val="none" w:sz="0" w:space="0" w:color="auto"/>
            <w:right w:val="none" w:sz="0" w:space="0" w:color="auto"/>
          </w:divBdr>
        </w:div>
        <w:div w:id="985549096">
          <w:marLeft w:val="640"/>
          <w:marRight w:val="0"/>
          <w:marTop w:val="0"/>
          <w:marBottom w:val="0"/>
          <w:divBdr>
            <w:top w:val="none" w:sz="0" w:space="0" w:color="auto"/>
            <w:left w:val="none" w:sz="0" w:space="0" w:color="auto"/>
            <w:bottom w:val="none" w:sz="0" w:space="0" w:color="auto"/>
            <w:right w:val="none" w:sz="0" w:space="0" w:color="auto"/>
          </w:divBdr>
        </w:div>
        <w:div w:id="727656664">
          <w:marLeft w:val="640"/>
          <w:marRight w:val="0"/>
          <w:marTop w:val="0"/>
          <w:marBottom w:val="0"/>
          <w:divBdr>
            <w:top w:val="none" w:sz="0" w:space="0" w:color="auto"/>
            <w:left w:val="none" w:sz="0" w:space="0" w:color="auto"/>
            <w:bottom w:val="none" w:sz="0" w:space="0" w:color="auto"/>
            <w:right w:val="none" w:sz="0" w:space="0" w:color="auto"/>
          </w:divBdr>
        </w:div>
        <w:div w:id="229468502">
          <w:marLeft w:val="640"/>
          <w:marRight w:val="0"/>
          <w:marTop w:val="0"/>
          <w:marBottom w:val="0"/>
          <w:divBdr>
            <w:top w:val="none" w:sz="0" w:space="0" w:color="auto"/>
            <w:left w:val="none" w:sz="0" w:space="0" w:color="auto"/>
            <w:bottom w:val="none" w:sz="0" w:space="0" w:color="auto"/>
            <w:right w:val="none" w:sz="0" w:space="0" w:color="auto"/>
          </w:divBdr>
        </w:div>
        <w:div w:id="670062127">
          <w:marLeft w:val="640"/>
          <w:marRight w:val="0"/>
          <w:marTop w:val="0"/>
          <w:marBottom w:val="0"/>
          <w:divBdr>
            <w:top w:val="none" w:sz="0" w:space="0" w:color="auto"/>
            <w:left w:val="none" w:sz="0" w:space="0" w:color="auto"/>
            <w:bottom w:val="none" w:sz="0" w:space="0" w:color="auto"/>
            <w:right w:val="none" w:sz="0" w:space="0" w:color="auto"/>
          </w:divBdr>
        </w:div>
        <w:div w:id="2102605878">
          <w:marLeft w:val="640"/>
          <w:marRight w:val="0"/>
          <w:marTop w:val="0"/>
          <w:marBottom w:val="0"/>
          <w:divBdr>
            <w:top w:val="none" w:sz="0" w:space="0" w:color="auto"/>
            <w:left w:val="none" w:sz="0" w:space="0" w:color="auto"/>
            <w:bottom w:val="none" w:sz="0" w:space="0" w:color="auto"/>
            <w:right w:val="none" w:sz="0" w:space="0" w:color="auto"/>
          </w:divBdr>
        </w:div>
      </w:divsChild>
    </w:div>
    <w:div w:id="364645313">
      <w:bodyDiv w:val="1"/>
      <w:marLeft w:val="0"/>
      <w:marRight w:val="0"/>
      <w:marTop w:val="0"/>
      <w:marBottom w:val="0"/>
      <w:divBdr>
        <w:top w:val="none" w:sz="0" w:space="0" w:color="auto"/>
        <w:left w:val="none" w:sz="0" w:space="0" w:color="auto"/>
        <w:bottom w:val="none" w:sz="0" w:space="0" w:color="auto"/>
        <w:right w:val="none" w:sz="0" w:space="0" w:color="auto"/>
      </w:divBdr>
      <w:divsChild>
        <w:div w:id="470102390">
          <w:marLeft w:val="640"/>
          <w:marRight w:val="0"/>
          <w:marTop w:val="0"/>
          <w:marBottom w:val="0"/>
          <w:divBdr>
            <w:top w:val="none" w:sz="0" w:space="0" w:color="auto"/>
            <w:left w:val="none" w:sz="0" w:space="0" w:color="auto"/>
            <w:bottom w:val="none" w:sz="0" w:space="0" w:color="auto"/>
            <w:right w:val="none" w:sz="0" w:space="0" w:color="auto"/>
          </w:divBdr>
        </w:div>
        <w:div w:id="511339442">
          <w:marLeft w:val="640"/>
          <w:marRight w:val="0"/>
          <w:marTop w:val="0"/>
          <w:marBottom w:val="0"/>
          <w:divBdr>
            <w:top w:val="none" w:sz="0" w:space="0" w:color="auto"/>
            <w:left w:val="none" w:sz="0" w:space="0" w:color="auto"/>
            <w:bottom w:val="none" w:sz="0" w:space="0" w:color="auto"/>
            <w:right w:val="none" w:sz="0" w:space="0" w:color="auto"/>
          </w:divBdr>
        </w:div>
        <w:div w:id="821770674">
          <w:marLeft w:val="640"/>
          <w:marRight w:val="0"/>
          <w:marTop w:val="0"/>
          <w:marBottom w:val="0"/>
          <w:divBdr>
            <w:top w:val="none" w:sz="0" w:space="0" w:color="auto"/>
            <w:left w:val="none" w:sz="0" w:space="0" w:color="auto"/>
            <w:bottom w:val="none" w:sz="0" w:space="0" w:color="auto"/>
            <w:right w:val="none" w:sz="0" w:space="0" w:color="auto"/>
          </w:divBdr>
        </w:div>
        <w:div w:id="1874728685">
          <w:marLeft w:val="640"/>
          <w:marRight w:val="0"/>
          <w:marTop w:val="0"/>
          <w:marBottom w:val="0"/>
          <w:divBdr>
            <w:top w:val="none" w:sz="0" w:space="0" w:color="auto"/>
            <w:left w:val="none" w:sz="0" w:space="0" w:color="auto"/>
            <w:bottom w:val="none" w:sz="0" w:space="0" w:color="auto"/>
            <w:right w:val="none" w:sz="0" w:space="0" w:color="auto"/>
          </w:divBdr>
        </w:div>
        <w:div w:id="80682609">
          <w:marLeft w:val="640"/>
          <w:marRight w:val="0"/>
          <w:marTop w:val="0"/>
          <w:marBottom w:val="0"/>
          <w:divBdr>
            <w:top w:val="none" w:sz="0" w:space="0" w:color="auto"/>
            <w:left w:val="none" w:sz="0" w:space="0" w:color="auto"/>
            <w:bottom w:val="none" w:sz="0" w:space="0" w:color="auto"/>
            <w:right w:val="none" w:sz="0" w:space="0" w:color="auto"/>
          </w:divBdr>
        </w:div>
        <w:div w:id="1450314756">
          <w:marLeft w:val="640"/>
          <w:marRight w:val="0"/>
          <w:marTop w:val="0"/>
          <w:marBottom w:val="0"/>
          <w:divBdr>
            <w:top w:val="none" w:sz="0" w:space="0" w:color="auto"/>
            <w:left w:val="none" w:sz="0" w:space="0" w:color="auto"/>
            <w:bottom w:val="none" w:sz="0" w:space="0" w:color="auto"/>
            <w:right w:val="none" w:sz="0" w:space="0" w:color="auto"/>
          </w:divBdr>
        </w:div>
        <w:div w:id="193617289">
          <w:marLeft w:val="640"/>
          <w:marRight w:val="0"/>
          <w:marTop w:val="0"/>
          <w:marBottom w:val="0"/>
          <w:divBdr>
            <w:top w:val="none" w:sz="0" w:space="0" w:color="auto"/>
            <w:left w:val="none" w:sz="0" w:space="0" w:color="auto"/>
            <w:bottom w:val="none" w:sz="0" w:space="0" w:color="auto"/>
            <w:right w:val="none" w:sz="0" w:space="0" w:color="auto"/>
          </w:divBdr>
        </w:div>
        <w:div w:id="2061319187">
          <w:marLeft w:val="640"/>
          <w:marRight w:val="0"/>
          <w:marTop w:val="0"/>
          <w:marBottom w:val="0"/>
          <w:divBdr>
            <w:top w:val="none" w:sz="0" w:space="0" w:color="auto"/>
            <w:left w:val="none" w:sz="0" w:space="0" w:color="auto"/>
            <w:bottom w:val="none" w:sz="0" w:space="0" w:color="auto"/>
            <w:right w:val="none" w:sz="0" w:space="0" w:color="auto"/>
          </w:divBdr>
        </w:div>
        <w:div w:id="1305966361">
          <w:marLeft w:val="640"/>
          <w:marRight w:val="0"/>
          <w:marTop w:val="0"/>
          <w:marBottom w:val="0"/>
          <w:divBdr>
            <w:top w:val="none" w:sz="0" w:space="0" w:color="auto"/>
            <w:left w:val="none" w:sz="0" w:space="0" w:color="auto"/>
            <w:bottom w:val="none" w:sz="0" w:space="0" w:color="auto"/>
            <w:right w:val="none" w:sz="0" w:space="0" w:color="auto"/>
          </w:divBdr>
        </w:div>
        <w:div w:id="526717045">
          <w:marLeft w:val="640"/>
          <w:marRight w:val="0"/>
          <w:marTop w:val="0"/>
          <w:marBottom w:val="0"/>
          <w:divBdr>
            <w:top w:val="none" w:sz="0" w:space="0" w:color="auto"/>
            <w:left w:val="none" w:sz="0" w:space="0" w:color="auto"/>
            <w:bottom w:val="none" w:sz="0" w:space="0" w:color="auto"/>
            <w:right w:val="none" w:sz="0" w:space="0" w:color="auto"/>
          </w:divBdr>
        </w:div>
        <w:div w:id="1917014580">
          <w:marLeft w:val="640"/>
          <w:marRight w:val="0"/>
          <w:marTop w:val="0"/>
          <w:marBottom w:val="0"/>
          <w:divBdr>
            <w:top w:val="none" w:sz="0" w:space="0" w:color="auto"/>
            <w:left w:val="none" w:sz="0" w:space="0" w:color="auto"/>
            <w:bottom w:val="none" w:sz="0" w:space="0" w:color="auto"/>
            <w:right w:val="none" w:sz="0" w:space="0" w:color="auto"/>
          </w:divBdr>
        </w:div>
        <w:div w:id="988559522">
          <w:marLeft w:val="640"/>
          <w:marRight w:val="0"/>
          <w:marTop w:val="0"/>
          <w:marBottom w:val="0"/>
          <w:divBdr>
            <w:top w:val="none" w:sz="0" w:space="0" w:color="auto"/>
            <w:left w:val="none" w:sz="0" w:space="0" w:color="auto"/>
            <w:bottom w:val="none" w:sz="0" w:space="0" w:color="auto"/>
            <w:right w:val="none" w:sz="0" w:space="0" w:color="auto"/>
          </w:divBdr>
        </w:div>
        <w:div w:id="828131602">
          <w:marLeft w:val="640"/>
          <w:marRight w:val="0"/>
          <w:marTop w:val="0"/>
          <w:marBottom w:val="0"/>
          <w:divBdr>
            <w:top w:val="none" w:sz="0" w:space="0" w:color="auto"/>
            <w:left w:val="none" w:sz="0" w:space="0" w:color="auto"/>
            <w:bottom w:val="none" w:sz="0" w:space="0" w:color="auto"/>
            <w:right w:val="none" w:sz="0" w:space="0" w:color="auto"/>
          </w:divBdr>
        </w:div>
        <w:div w:id="1419671783">
          <w:marLeft w:val="640"/>
          <w:marRight w:val="0"/>
          <w:marTop w:val="0"/>
          <w:marBottom w:val="0"/>
          <w:divBdr>
            <w:top w:val="none" w:sz="0" w:space="0" w:color="auto"/>
            <w:left w:val="none" w:sz="0" w:space="0" w:color="auto"/>
            <w:bottom w:val="none" w:sz="0" w:space="0" w:color="auto"/>
            <w:right w:val="none" w:sz="0" w:space="0" w:color="auto"/>
          </w:divBdr>
        </w:div>
        <w:div w:id="1565142779">
          <w:marLeft w:val="640"/>
          <w:marRight w:val="0"/>
          <w:marTop w:val="0"/>
          <w:marBottom w:val="0"/>
          <w:divBdr>
            <w:top w:val="none" w:sz="0" w:space="0" w:color="auto"/>
            <w:left w:val="none" w:sz="0" w:space="0" w:color="auto"/>
            <w:bottom w:val="none" w:sz="0" w:space="0" w:color="auto"/>
            <w:right w:val="none" w:sz="0" w:space="0" w:color="auto"/>
          </w:divBdr>
        </w:div>
        <w:div w:id="1677078330">
          <w:marLeft w:val="640"/>
          <w:marRight w:val="0"/>
          <w:marTop w:val="0"/>
          <w:marBottom w:val="0"/>
          <w:divBdr>
            <w:top w:val="none" w:sz="0" w:space="0" w:color="auto"/>
            <w:left w:val="none" w:sz="0" w:space="0" w:color="auto"/>
            <w:bottom w:val="none" w:sz="0" w:space="0" w:color="auto"/>
            <w:right w:val="none" w:sz="0" w:space="0" w:color="auto"/>
          </w:divBdr>
        </w:div>
        <w:div w:id="1264262766">
          <w:marLeft w:val="640"/>
          <w:marRight w:val="0"/>
          <w:marTop w:val="0"/>
          <w:marBottom w:val="0"/>
          <w:divBdr>
            <w:top w:val="none" w:sz="0" w:space="0" w:color="auto"/>
            <w:left w:val="none" w:sz="0" w:space="0" w:color="auto"/>
            <w:bottom w:val="none" w:sz="0" w:space="0" w:color="auto"/>
            <w:right w:val="none" w:sz="0" w:space="0" w:color="auto"/>
          </w:divBdr>
        </w:div>
        <w:div w:id="1952514626">
          <w:marLeft w:val="640"/>
          <w:marRight w:val="0"/>
          <w:marTop w:val="0"/>
          <w:marBottom w:val="0"/>
          <w:divBdr>
            <w:top w:val="none" w:sz="0" w:space="0" w:color="auto"/>
            <w:left w:val="none" w:sz="0" w:space="0" w:color="auto"/>
            <w:bottom w:val="none" w:sz="0" w:space="0" w:color="auto"/>
            <w:right w:val="none" w:sz="0" w:space="0" w:color="auto"/>
          </w:divBdr>
        </w:div>
        <w:div w:id="525219006">
          <w:marLeft w:val="640"/>
          <w:marRight w:val="0"/>
          <w:marTop w:val="0"/>
          <w:marBottom w:val="0"/>
          <w:divBdr>
            <w:top w:val="none" w:sz="0" w:space="0" w:color="auto"/>
            <w:left w:val="none" w:sz="0" w:space="0" w:color="auto"/>
            <w:bottom w:val="none" w:sz="0" w:space="0" w:color="auto"/>
            <w:right w:val="none" w:sz="0" w:space="0" w:color="auto"/>
          </w:divBdr>
        </w:div>
        <w:div w:id="2057193254">
          <w:marLeft w:val="640"/>
          <w:marRight w:val="0"/>
          <w:marTop w:val="0"/>
          <w:marBottom w:val="0"/>
          <w:divBdr>
            <w:top w:val="none" w:sz="0" w:space="0" w:color="auto"/>
            <w:left w:val="none" w:sz="0" w:space="0" w:color="auto"/>
            <w:bottom w:val="none" w:sz="0" w:space="0" w:color="auto"/>
            <w:right w:val="none" w:sz="0" w:space="0" w:color="auto"/>
          </w:divBdr>
        </w:div>
        <w:div w:id="306202584">
          <w:marLeft w:val="640"/>
          <w:marRight w:val="0"/>
          <w:marTop w:val="0"/>
          <w:marBottom w:val="0"/>
          <w:divBdr>
            <w:top w:val="none" w:sz="0" w:space="0" w:color="auto"/>
            <w:left w:val="none" w:sz="0" w:space="0" w:color="auto"/>
            <w:bottom w:val="none" w:sz="0" w:space="0" w:color="auto"/>
            <w:right w:val="none" w:sz="0" w:space="0" w:color="auto"/>
          </w:divBdr>
        </w:div>
        <w:div w:id="1404907771">
          <w:marLeft w:val="640"/>
          <w:marRight w:val="0"/>
          <w:marTop w:val="0"/>
          <w:marBottom w:val="0"/>
          <w:divBdr>
            <w:top w:val="none" w:sz="0" w:space="0" w:color="auto"/>
            <w:left w:val="none" w:sz="0" w:space="0" w:color="auto"/>
            <w:bottom w:val="none" w:sz="0" w:space="0" w:color="auto"/>
            <w:right w:val="none" w:sz="0" w:space="0" w:color="auto"/>
          </w:divBdr>
        </w:div>
        <w:div w:id="747851509">
          <w:marLeft w:val="640"/>
          <w:marRight w:val="0"/>
          <w:marTop w:val="0"/>
          <w:marBottom w:val="0"/>
          <w:divBdr>
            <w:top w:val="none" w:sz="0" w:space="0" w:color="auto"/>
            <w:left w:val="none" w:sz="0" w:space="0" w:color="auto"/>
            <w:bottom w:val="none" w:sz="0" w:space="0" w:color="auto"/>
            <w:right w:val="none" w:sz="0" w:space="0" w:color="auto"/>
          </w:divBdr>
        </w:div>
        <w:div w:id="575361406">
          <w:marLeft w:val="640"/>
          <w:marRight w:val="0"/>
          <w:marTop w:val="0"/>
          <w:marBottom w:val="0"/>
          <w:divBdr>
            <w:top w:val="none" w:sz="0" w:space="0" w:color="auto"/>
            <w:left w:val="none" w:sz="0" w:space="0" w:color="auto"/>
            <w:bottom w:val="none" w:sz="0" w:space="0" w:color="auto"/>
            <w:right w:val="none" w:sz="0" w:space="0" w:color="auto"/>
          </w:divBdr>
        </w:div>
        <w:div w:id="1648245319">
          <w:marLeft w:val="640"/>
          <w:marRight w:val="0"/>
          <w:marTop w:val="0"/>
          <w:marBottom w:val="0"/>
          <w:divBdr>
            <w:top w:val="none" w:sz="0" w:space="0" w:color="auto"/>
            <w:left w:val="none" w:sz="0" w:space="0" w:color="auto"/>
            <w:bottom w:val="none" w:sz="0" w:space="0" w:color="auto"/>
            <w:right w:val="none" w:sz="0" w:space="0" w:color="auto"/>
          </w:divBdr>
        </w:div>
        <w:div w:id="1117334948">
          <w:marLeft w:val="640"/>
          <w:marRight w:val="0"/>
          <w:marTop w:val="0"/>
          <w:marBottom w:val="0"/>
          <w:divBdr>
            <w:top w:val="none" w:sz="0" w:space="0" w:color="auto"/>
            <w:left w:val="none" w:sz="0" w:space="0" w:color="auto"/>
            <w:bottom w:val="none" w:sz="0" w:space="0" w:color="auto"/>
            <w:right w:val="none" w:sz="0" w:space="0" w:color="auto"/>
          </w:divBdr>
        </w:div>
        <w:div w:id="2039089043">
          <w:marLeft w:val="640"/>
          <w:marRight w:val="0"/>
          <w:marTop w:val="0"/>
          <w:marBottom w:val="0"/>
          <w:divBdr>
            <w:top w:val="none" w:sz="0" w:space="0" w:color="auto"/>
            <w:left w:val="none" w:sz="0" w:space="0" w:color="auto"/>
            <w:bottom w:val="none" w:sz="0" w:space="0" w:color="auto"/>
            <w:right w:val="none" w:sz="0" w:space="0" w:color="auto"/>
          </w:divBdr>
        </w:div>
        <w:div w:id="747121037">
          <w:marLeft w:val="640"/>
          <w:marRight w:val="0"/>
          <w:marTop w:val="0"/>
          <w:marBottom w:val="0"/>
          <w:divBdr>
            <w:top w:val="none" w:sz="0" w:space="0" w:color="auto"/>
            <w:left w:val="none" w:sz="0" w:space="0" w:color="auto"/>
            <w:bottom w:val="none" w:sz="0" w:space="0" w:color="auto"/>
            <w:right w:val="none" w:sz="0" w:space="0" w:color="auto"/>
          </w:divBdr>
        </w:div>
        <w:div w:id="712002746">
          <w:marLeft w:val="640"/>
          <w:marRight w:val="0"/>
          <w:marTop w:val="0"/>
          <w:marBottom w:val="0"/>
          <w:divBdr>
            <w:top w:val="none" w:sz="0" w:space="0" w:color="auto"/>
            <w:left w:val="none" w:sz="0" w:space="0" w:color="auto"/>
            <w:bottom w:val="none" w:sz="0" w:space="0" w:color="auto"/>
            <w:right w:val="none" w:sz="0" w:space="0" w:color="auto"/>
          </w:divBdr>
        </w:div>
        <w:div w:id="330448991">
          <w:marLeft w:val="640"/>
          <w:marRight w:val="0"/>
          <w:marTop w:val="0"/>
          <w:marBottom w:val="0"/>
          <w:divBdr>
            <w:top w:val="none" w:sz="0" w:space="0" w:color="auto"/>
            <w:left w:val="none" w:sz="0" w:space="0" w:color="auto"/>
            <w:bottom w:val="none" w:sz="0" w:space="0" w:color="auto"/>
            <w:right w:val="none" w:sz="0" w:space="0" w:color="auto"/>
          </w:divBdr>
        </w:div>
        <w:div w:id="130828636">
          <w:marLeft w:val="640"/>
          <w:marRight w:val="0"/>
          <w:marTop w:val="0"/>
          <w:marBottom w:val="0"/>
          <w:divBdr>
            <w:top w:val="none" w:sz="0" w:space="0" w:color="auto"/>
            <w:left w:val="none" w:sz="0" w:space="0" w:color="auto"/>
            <w:bottom w:val="none" w:sz="0" w:space="0" w:color="auto"/>
            <w:right w:val="none" w:sz="0" w:space="0" w:color="auto"/>
          </w:divBdr>
        </w:div>
        <w:div w:id="1580403084">
          <w:marLeft w:val="640"/>
          <w:marRight w:val="0"/>
          <w:marTop w:val="0"/>
          <w:marBottom w:val="0"/>
          <w:divBdr>
            <w:top w:val="none" w:sz="0" w:space="0" w:color="auto"/>
            <w:left w:val="none" w:sz="0" w:space="0" w:color="auto"/>
            <w:bottom w:val="none" w:sz="0" w:space="0" w:color="auto"/>
            <w:right w:val="none" w:sz="0" w:space="0" w:color="auto"/>
          </w:divBdr>
        </w:div>
        <w:div w:id="1343124613">
          <w:marLeft w:val="640"/>
          <w:marRight w:val="0"/>
          <w:marTop w:val="0"/>
          <w:marBottom w:val="0"/>
          <w:divBdr>
            <w:top w:val="none" w:sz="0" w:space="0" w:color="auto"/>
            <w:left w:val="none" w:sz="0" w:space="0" w:color="auto"/>
            <w:bottom w:val="none" w:sz="0" w:space="0" w:color="auto"/>
            <w:right w:val="none" w:sz="0" w:space="0" w:color="auto"/>
          </w:divBdr>
        </w:div>
        <w:div w:id="907228460">
          <w:marLeft w:val="640"/>
          <w:marRight w:val="0"/>
          <w:marTop w:val="0"/>
          <w:marBottom w:val="0"/>
          <w:divBdr>
            <w:top w:val="none" w:sz="0" w:space="0" w:color="auto"/>
            <w:left w:val="none" w:sz="0" w:space="0" w:color="auto"/>
            <w:bottom w:val="none" w:sz="0" w:space="0" w:color="auto"/>
            <w:right w:val="none" w:sz="0" w:space="0" w:color="auto"/>
          </w:divBdr>
        </w:div>
        <w:div w:id="1808425559">
          <w:marLeft w:val="640"/>
          <w:marRight w:val="0"/>
          <w:marTop w:val="0"/>
          <w:marBottom w:val="0"/>
          <w:divBdr>
            <w:top w:val="none" w:sz="0" w:space="0" w:color="auto"/>
            <w:left w:val="none" w:sz="0" w:space="0" w:color="auto"/>
            <w:bottom w:val="none" w:sz="0" w:space="0" w:color="auto"/>
            <w:right w:val="none" w:sz="0" w:space="0" w:color="auto"/>
          </w:divBdr>
        </w:div>
        <w:div w:id="1529637809">
          <w:marLeft w:val="640"/>
          <w:marRight w:val="0"/>
          <w:marTop w:val="0"/>
          <w:marBottom w:val="0"/>
          <w:divBdr>
            <w:top w:val="none" w:sz="0" w:space="0" w:color="auto"/>
            <w:left w:val="none" w:sz="0" w:space="0" w:color="auto"/>
            <w:bottom w:val="none" w:sz="0" w:space="0" w:color="auto"/>
            <w:right w:val="none" w:sz="0" w:space="0" w:color="auto"/>
          </w:divBdr>
        </w:div>
        <w:div w:id="471097901">
          <w:marLeft w:val="640"/>
          <w:marRight w:val="0"/>
          <w:marTop w:val="0"/>
          <w:marBottom w:val="0"/>
          <w:divBdr>
            <w:top w:val="none" w:sz="0" w:space="0" w:color="auto"/>
            <w:left w:val="none" w:sz="0" w:space="0" w:color="auto"/>
            <w:bottom w:val="none" w:sz="0" w:space="0" w:color="auto"/>
            <w:right w:val="none" w:sz="0" w:space="0" w:color="auto"/>
          </w:divBdr>
        </w:div>
        <w:div w:id="268006089">
          <w:marLeft w:val="640"/>
          <w:marRight w:val="0"/>
          <w:marTop w:val="0"/>
          <w:marBottom w:val="0"/>
          <w:divBdr>
            <w:top w:val="none" w:sz="0" w:space="0" w:color="auto"/>
            <w:left w:val="none" w:sz="0" w:space="0" w:color="auto"/>
            <w:bottom w:val="none" w:sz="0" w:space="0" w:color="auto"/>
            <w:right w:val="none" w:sz="0" w:space="0" w:color="auto"/>
          </w:divBdr>
        </w:div>
        <w:div w:id="1036194451">
          <w:marLeft w:val="640"/>
          <w:marRight w:val="0"/>
          <w:marTop w:val="0"/>
          <w:marBottom w:val="0"/>
          <w:divBdr>
            <w:top w:val="none" w:sz="0" w:space="0" w:color="auto"/>
            <w:left w:val="none" w:sz="0" w:space="0" w:color="auto"/>
            <w:bottom w:val="none" w:sz="0" w:space="0" w:color="auto"/>
            <w:right w:val="none" w:sz="0" w:space="0" w:color="auto"/>
          </w:divBdr>
        </w:div>
        <w:div w:id="836577200">
          <w:marLeft w:val="640"/>
          <w:marRight w:val="0"/>
          <w:marTop w:val="0"/>
          <w:marBottom w:val="0"/>
          <w:divBdr>
            <w:top w:val="none" w:sz="0" w:space="0" w:color="auto"/>
            <w:left w:val="none" w:sz="0" w:space="0" w:color="auto"/>
            <w:bottom w:val="none" w:sz="0" w:space="0" w:color="auto"/>
            <w:right w:val="none" w:sz="0" w:space="0" w:color="auto"/>
          </w:divBdr>
        </w:div>
        <w:div w:id="466049547">
          <w:marLeft w:val="640"/>
          <w:marRight w:val="0"/>
          <w:marTop w:val="0"/>
          <w:marBottom w:val="0"/>
          <w:divBdr>
            <w:top w:val="none" w:sz="0" w:space="0" w:color="auto"/>
            <w:left w:val="none" w:sz="0" w:space="0" w:color="auto"/>
            <w:bottom w:val="none" w:sz="0" w:space="0" w:color="auto"/>
            <w:right w:val="none" w:sz="0" w:space="0" w:color="auto"/>
          </w:divBdr>
        </w:div>
        <w:div w:id="1867980658">
          <w:marLeft w:val="640"/>
          <w:marRight w:val="0"/>
          <w:marTop w:val="0"/>
          <w:marBottom w:val="0"/>
          <w:divBdr>
            <w:top w:val="none" w:sz="0" w:space="0" w:color="auto"/>
            <w:left w:val="none" w:sz="0" w:space="0" w:color="auto"/>
            <w:bottom w:val="none" w:sz="0" w:space="0" w:color="auto"/>
            <w:right w:val="none" w:sz="0" w:space="0" w:color="auto"/>
          </w:divBdr>
        </w:div>
        <w:div w:id="1562135342">
          <w:marLeft w:val="640"/>
          <w:marRight w:val="0"/>
          <w:marTop w:val="0"/>
          <w:marBottom w:val="0"/>
          <w:divBdr>
            <w:top w:val="none" w:sz="0" w:space="0" w:color="auto"/>
            <w:left w:val="none" w:sz="0" w:space="0" w:color="auto"/>
            <w:bottom w:val="none" w:sz="0" w:space="0" w:color="auto"/>
            <w:right w:val="none" w:sz="0" w:space="0" w:color="auto"/>
          </w:divBdr>
        </w:div>
        <w:div w:id="1279072043">
          <w:marLeft w:val="640"/>
          <w:marRight w:val="0"/>
          <w:marTop w:val="0"/>
          <w:marBottom w:val="0"/>
          <w:divBdr>
            <w:top w:val="none" w:sz="0" w:space="0" w:color="auto"/>
            <w:left w:val="none" w:sz="0" w:space="0" w:color="auto"/>
            <w:bottom w:val="none" w:sz="0" w:space="0" w:color="auto"/>
            <w:right w:val="none" w:sz="0" w:space="0" w:color="auto"/>
          </w:divBdr>
        </w:div>
        <w:div w:id="1244726596">
          <w:marLeft w:val="640"/>
          <w:marRight w:val="0"/>
          <w:marTop w:val="0"/>
          <w:marBottom w:val="0"/>
          <w:divBdr>
            <w:top w:val="none" w:sz="0" w:space="0" w:color="auto"/>
            <w:left w:val="none" w:sz="0" w:space="0" w:color="auto"/>
            <w:bottom w:val="none" w:sz="0" w:space="0" w:color="auto"/>
            <w:right w:val="none" w:sz="0" w:space="0" w:color="auto"/>
          </w:divBdr>
        </w:div>
        <w:div w:id="13501399">
          <w:marLeft w:val="640"/>
          <w:marRight w:val="0"/>
          <w:marTop w:val="0"/>
          <w:marBottom w:val="0"/>
          <w:divBdr>
            <w:top w:val="none" w:sz="0" w:space="0" w:color="auto"/>
            <w:left w:val="none" w:sz="0" w:space="0" w:color="auto"/>
            <w:bottom w:val="none" w:sz="0" w:space="0" w:color="auto"/>
            <w:right w:val="none" w:sz="0" w:space="0" w:color="auto"/>
          </w:divBdr>
        </w:div>
        <w:div w:id="1241408528">
          <w:marLeft w:val="640"/>
          <w:marRight w:val="0"/>
          <w:marTop w:val="0"/>
          <w:marBottom w:val="0"/>
          <w:divBdr>
            <w:top w:val="none" w:sz="0" w:space="0" w:color="auto"/>
            <w:left w:val="none" w:sz="0" w:space="0" w:color="auto"/>
            <w:bottom w:val="none" w:sz="0" w:space="0" w:color="auto"/>
            <w:right w:val="none" w:sz="0" w:space="0" w:color="auto"/>
          </w:divBdr>
        </w:div>
        <w:div w:id="1697536547">
          <w:marLeft w:val="640"/>
          <w:marRight w:val="0"/>
          <w:marTop w:val="0"/>
          <w:marBottom w:val="0"/>
          <w:divBdr>
            <w:top w:val="none" w:sz="0" w:space="0" w:color="auto"/>
            <w:left w:val="none" w:sz="0" w:space="0" w:color="auto"/>
            <w:bottom w:val="none" w:sz="0" w:space="0" w:color="auto"/>
            <w:right w:val="none" w:sz="0" w:space="0" w:color="auto"/>
          </w:divBdr>
        </w:div>
        <w:div w:id="531308231">
          <w:marLeft w:val="640"/>
          <w:marRight w:val="0"/>
          <w:marTop w:val="0"/>
          <w:marBottom w:val="0"/>
          <w:divBdr>
            <w:top w:val="none" w:sz="0" w:space="0" w:color="auto"/>
            <w:left w:val="none" w:sz="0" w:space="0" w:color="auto"/>
            <w:bottom w:val="none" w:sz="0" w:space="0" w:color="auto"/>
            <w:right w:val="none" w:sz="0" w:space="0" w:color="auto"/>
          </w:divBdr>
        </w:div>
        <w:div w:id="1526822699">
          <w:marLeft w:val="640"/>
          <w:marRight w:val="0"/>
          <w:marTop w:val="0"/>
          <w:marBottom w:val="0"/>
          <w:divBdr>
            <w:top w:val="none" w:sz="0" w:space="0" w:color="auto"/>
            <w:left w:val="none" w:sz="0" w:space="0" w:color="auto"/>
            <w:bottom w:val="none" w:sz="0" w:space="0" w:color="auto"/>
            <w:right w:val="none" w:sz="0" w:space="0" w:color="auto"/>
          </w:divBdr>
        </w:div>
        <w:div w:id="1165366269">
          <w:marLeft w:val="640"/>
          <w:marRight w:val="0"/>
          <w:marTop w:val="0"/>
          <w:marBottom w:val="0"/>
          <w:divBdr>
            <w:top w:val="none" w:sz="0" w:space="0" w:color="auto"/>
            <w:left w:val="none" w:sz="0" w:space="0" w:color="auto"/>
            <w:bottom w:val="none" w:sz="0" w:space="0" w:color="auto"/>
            <w:right w:val="none" w:sz="0" w:space="0" w:color="auto"/>
          </w:divBdr>
        </w:div>
        <w:div w:id="1463033321">
          <w:marLeft w:val="640"/>
          <w:marRight w:val="0"/>
          <w:marTop w:val="0"/>
          <w:marBottom w:val="0"/>
          <w:divBdr>
            <w:top w:val="none" w:sz="0" w:space="0" w:color="auto"/>
            <w:left w:val="none" w:sz="0" w:space="0" w:color="auto"/>
            <w:bottom w:val="none" w:sz="0" w:space="0" w:color="auto"/>
            <w:right w:val="none" w:sz="0" w:space="0" w:color="auto"/>
          </w:divBdr>
        </w:div>
        <w:div w:id="165247970">
          <w:marLeft w:val="640"/>
          <w:marRight w:val="0"/>
          <w:marTop w:val="0"/>
          <w:marBottom w:val="0"/>
          <w:divBdr>
            <w:top w:val="none" w:sz="0" w:space="0" w:color="auto"/>
            <w:left w:val="none" w:sz="0" w:space="0" w:color="auto"/>
            <w:bottom w:val="none" w:sz="0" w:space="0" w:color="auto"/>
            <w:right w:val="none" w:sz="0" w:space="0" w:color="auto"/>
          </w:divBdr>
        </w:div>
        <w:div w:id="1261330530">
          <w:marLeft w:val="640"/>
          <w:marRight w:val="0"/>
          <w:marTop w:val="0"/>
          <w:marBottom w:val="0"/>
          <w:divBdr>
            <w:top w:val="none" w:sz="0" w:space="0" w:color="auto"/>
            <w:left w:val="none" w:sz="0" w:space="0" w:color="auto"/>
            <w:bottom w:val="none" w:sz="0" w:space="0" w:color="auto"/>
            <w:right w:val="none" w:sz="0" w:space="0" w:color="auto"/>
          </w:divBdr>
        </w:div>
        <w:div w:id="860894572">
          <w:marLeft w:val="640"/>
          <w:marRight w:val="0"/>
          <w:marTop w:val="0"/>
          <w:marBottom w:val="0"/>
          <w:divBdr>
            <w:top w:val="none" w:sz="0" w:space="0" w:color="auto"/>
            <w:left w:val="none" w:sz="0" w:space="0" w:color="auto"/>
            <w:bottom w:val="none" w:sz="0" w:space="0" w:color="auto"/>
            <w:right w:val="none" w:sz="0" w:space="0" w:color="auto"/>
          </w:divBdr>
        </w:div>
        <w:div w:id="2145348333">
          <w:marLeft w:val="640"/>
          <w:marRight w:val="0"/>
          <w:marTop w:val="0"/>
          <w:marBottom w:val="0"/>
          <w:divBdr>
            <w:top w:val="none" w:sz="0" w:space="0" w:color="auto"/>
            <w:left w:val="none" w:sz="0" w:space="0" w:color="auto"/>
            <w:bottom w:val="none" w:sz="0" w:space="0" w:color="auto"/>
            <w:right w:val="none" w:sz="0" w:space="0" w:color="auto"/>
          </w:divBdr>
        </w:div>
        <w:div w:id="802574560">
          <w:marLeft w:val="640"/>
          <w:marRight w:val="0"/>
          <w:marTop w:val="0"/>
          <w:marBottom w:val="0"/>
          <w:divBdr>
            <w:top w:val="none" w:sz="0" w:space="0" w:color="auto"/>
            <w:left w:val="none" w:sz="0" w:space="0" w:color="auto"/>
            <w:bottom w:val="none" w:sz="0" w:space="0" w:color="auto"/>
            <w:right w:val="none" w:sz="0" w:space="0" w:color="auto"/>
          </w:divBdr>
        </w:div>
        <w:div w:id="1079523195">
          <w:marLeft w:val="640"/>
          <w:marRight w:val="0"/>
          <w:marTop w:val="0"/>
          <w:marBottom w:val="0"/>
          <w:divBdr>
            <w:top w:val="none" w:sz="0" w:space="0" w:color="auto"/>
            <w:left w:val="none" w:sz="0" w:space="0" w:color="auto"/>
            <w:bottom w:val="none" w:sz="0" w:space="0" w:color="auto"/>
            <w:right w:val="none" w:sz="0" w:space="0" w:color="auto"/>
          </w:divBdr>
        </w:div>
        <w:div w:id="1946422212">
          <w:marLeft w:val="640"/>
          <w:marRight w:val="0"/>
          <w:marTop w:val="0"/>
          <w:marBottom w:val="0"/>
          <w:divBdr>
            <w:top w:val="none" w:sz="0" w:space="0" w:color="auto"/>
            <w:left w:val="none" w:sz="0" w:space="0" w:color="auto"/>
            <w:bottom w:val="none" w:sz="0" w:space="0" w:color="auto"/>
            <w:right w:val="none" w:sz="0" w:space="0" w:color="auto"/>
          </w:divBdr>
        </w:div>
        <w:div w:id="1674840701">
          <w:marLeft w:val="640"/>
          <w:marRight w:val="0"/>
          <w:marTop w:val="0"/>
          <w:marBottom w:val="0"/>
          <w:divBdr>
            <w:top w:val="none" w:sz="0" w:space="0" w:color="auto"/>
            <w:left w:val="none" w:sz="0" w:space="0" w:color="auto"/>
            <w:bottom w:val="none" w:sz="0" w:space="0" w:color="auto"/>
            <w:right w:val="none" w:sz="0" w:space="0" w:color="auto"/>
          </w:divBdr>
        </w:div>
        <w:div w:id="1946107035">
          <w:marLeft w:val="640"/>
          <w:marRight w:val="0"/>
          <w:marTop w:val="0"/>
          <w:marBottom w:val="0"/>
          <w:divBdr>
            <w:top w:val="none" w:sz="0" w:space="0" w:color="auto"/>
            <w:left w:val="none" w:sz="0" w:space="0" w:color="auto"/>
            <w:bottom w:val="none" w:sz="0" w:space="0" w:color="auto"/>
            <w:right w:val="none" w:sz="0" w:space="0" w:color="auto"/>
          </w:divBdr>
        </w:div>
        <w:div w:id="597952142">
          <w:marLeft w:val="640"/>
          <w:marRight w:val="0"/>
          <w:marTop w:val="0"/>
          <w:marBottom w:val="0"/>
          <w:divBdr>
            <w:top w:val="none" w:sz="0" w:space="0" w:color="auto"/>
            <w:left w:val="none" w:sz="0" w:space="0" w:color="auto"/>
            <w:bottom w:val="none" w:sz="0" w:space="0" w:color="auto"/>
            <w:right w:val="none" w:sz="0" w:space="0" w:color="auto"/>
          </w:divBdr>
        </w:div>
        <w:div w:id="1879735337">
          <w:marLeft w:val="640"/>
          <w:marRight w:val="0"/>
          <w:marTop w:val="0"/>
          <w:marBottom w:val="0"/>
          <w:divBdr>
            <w:top w:val="none" w:sz="0" w:space="0" w:color="auto"/>
            <w:left w:val="none" w:sz="0" w:space="0" w:color="auto"/>
            <w:bottom w:val="none" w:sz="0" w:space="0" w:color="auto"/>
            <w:right w:val="none" w:sz="0" w:space="0" w:color="auto"/>
          </w:divBdr>
        </w:div>
        <w:div w:id="1639458409">
          <w:marLeft w:val="640"/>
          <w:marRight w:val="0"/>
          <w:marTop w:val="0"/>
          <w:marBottom w:val="0"/>
          <w:divBdr>
            <w:top w:val="none" w:sz="0" w:space="0" w:color="auto"/>
            <w:left w:val="none" w:sz="0" w:space="0" w:color="auto"/>
            <w:bottom w:val="none" w:sz="0" w:space="0" w:color="auto"/>
            <w:right w:val="none" w:sz="0" w:space="0" w:color="auto"/>
          </w:divBdr>
        </w:div>
        <w:div w:id="455178948">
          <w:marLeft w:val="640"/>
          <w:marRight w:val="0"/>
          <w:marTop w:val="0"/>
          <w:marBottom w:val="0"/>
          <w:divBdr>
            <w:top w:val="none" w:sz="0" w:space="0" w:color="auto"/>
            <w:left w:val="none" w:sz="0" w:space="0" w:color="auto"/>
            <w:bottom w:val="none" w:sz="0" w:space="0" w:color="auto"/>
            <w:right w:val="none" w:sz="0" w:space="0" w:color="auto"/>
          </w:divBdr>
        </w:div>
        <w:div w:id="1758941380">
          <w:marLeft w:val="640"/>
          <w:marRight w:val="0"/>
          <w:marTop w:val="0"/>
          <w:marBottom w:val="0"/>
          <w:divBdr>
            <w:top w:val="none" w:sz="0" w:space="0" w:color="auto"/>
            <w:left w:val="none" w:sz="0" w:space="0" w:color="auto"/>
            <w:bottom w:val="none" w:sz="0" w:space="0" w:color="auto"/>
            <w:right w:val="none" w:sz="0" w:space="0" w:color="auto"/>
          </w:divBdr>
        </w:div>
        <w:div w:id="6107423">
          <w:marLeft w:val="640"/>
          <w:marRight w:val="0"/>
          <w:marTop w:val="0"/>
          <w:marBottom w:val="0"/>
          <w:divBdr>
            <w:top w:val="none" w:sz="0" w:space="0" w:color="auto"/>
            <w:left w:val="none" w:sz="0" w:space="0" w:color="auto"/>
            <w:bottom w:val="none" w:sz="0" w:space="0" w:color="auto"/>
            <w:right w:val="none" w:sz="0" w:space="0" w:color="auto"/>
          </w:divBdr>
        </w:div>
        <w:div w:id="374894201">
          <w:marLeft w:val="640"/>
          <w:marRight w:val="0"/>
          <w:marTop w:val="0"/>
          <w:marBottom w:val="0"/>
          <w:divBdr>
            <w:top w:val="none" w:sz="0" w:space="0" w:color="auto"/>
            <w:left w:val="none" w:sz="0" w:space="0" w:color="auto"/>
            <w:bottom w:val="none" w:sz="0" w:space="0" w:color="auto"/>
            <w:right w:val="none" w:sz="0" w:space="0" w:color="auto"/>
          </w:divBdr>
        </w:div>
        <w:div w:id="1086000432">
          <w:marLeft w:val="640"/>
          <w:marRight w:val="0"/>
          <w:marTop w:val="0"/>
          <w:marBottom w:val="0"/>
          <w:divBdr>
            <w:top w:val="none" w:sz="0" w:space="0" w:color="auto"/>
            <w:left w:val="none" w:sz="0" w:space="0" w:color="auto"/>
            <w:bottom w:val="none" w:sz="0" w:space="0" w:color="auto"/>
            <w:right w:val="none" w:sz="0" w:space="0" w:color="auto"/>
          </w:divBdr>
        </w:div>
        <w:div w:id="2128960098">
          <w:marLeft w:val="640"/>
          <w:marRight w:val="0"/>
          <w:marTop w:val="0"/>
          <w:marBottom w:val="0"/>
          <w:divBdr>
            <w:top w:val="none" w:sz="0" w:space="0" w:color="auto"/>
            <w:left w:val="none" w:sz="0" w:space="0" w:color="auto"/>
            <w:bottom w:val="none" w:sz="0" w:space="0" w:color="auto"/>
            <w:right w:val="none" w:sz="0" w:space="0" w:color="auto"/>
          </w:divBdr>
        </w:div>
        <w:div w:id="208959696">
          <w:marLeft w:val="640"/>
          <w:marRight w:val="0"/>
          <w:marTop w:val="0"/>
          <w:marBottom w:val="0"/>
          <w:divBdr>
            <w:top w:val="none" w:sz="0" w:space="0" w:color="auto"/>
            <w:left w:val="none" w:sz="0" w:space="0" w:color="auto"/>
            <w:bottom w:val="none" w:sz="0" w:space="0" w:color="auto"/>
            <w:right w:val="none" w:sz="0" w:space="0" w:color="auto"/>
          </w:divBdr>
        </w:div>
        <w:div w:id="1773358797">
          <w:marLeft w:val="640"/>
          <w:marRight w:val="0"/>
          <w:marTop w:val="0"/>
          <w:marBottom w:val="0"/>
          <w:divBdr>
            <w:top w:val="none" w:sz="0" w:space="0" w:color="auto"/>
            <w:left w:val="none" w:sz="0" w:space="0" w:color="auto"/>
            <w:bottom w:val="none" w:sz="0" w:space="0" w:color="auto"/>
            <w:right w:val="none" w:sz="0" w:space="0" w:color="auto"/>
          </w:divBdr>
        </w:div>
        <w:div w:id="729767980">
          <w:marLeft w:val="640"/>
          <w:marRight w:val="0"/>
          <w:marTop w:val="0"/>
          <w:marBottom w:val="0"/>
          <w:divBdr>
            <w:top w:val="none" w:sz="0" w:space="0" w:color="auto"/>
            <w:left w:val="none" w:sz="0" w:space="0" w:color="auto"/>
            <w:bottom w:val="none" w:sz="0" w:space="0" w:color="auto"/>
            <w:right w:val="none" w:sz="0" w:space="0" w:color="auto"/>
          </w:divBdr>
        </w:div>
        <w:div w:id="487408572">
          <w:marLeft w:val="640"/>
          <w:marRight w:val="0"/>
          <w:marTop w:val="0"/>
          <w:marBottom w:val="0"/>
          <w:divBdr>
            <w:top w:val="none" w:sz="0" w:space="0" w:color="auto"/>
            <w:left w:val="none" w:sz="0" w:space="0" w:color="auto"/>
            <w:bottom w:val="none" w:sz="0" w:space="0" w:color="auto"/>
            <w:right w:val="none" w:sz="0" w:space="0" w:color="auto"/>
          </w:divBdr>
        </w:div>
        <w:div w:id="839275114">
          <w:marLeft w:val="640"/>
          <w:marRight w:val="0"/>
          <w:marTop w:val="0"/>
          <w:marBottom w:val="0"/>
          <w:divBdr>
            <w:top w:val="none" w:sz="0" w:space="0" w:color="auto"/>
            <w:left w:val="none" w:sz="0" w:space="0" w:color="auto"/>
            <w:bottom w:val="none" w:sz="0" w:space="0" w:color="auto"/>
            <w:right w:val="none" w:sz="0" w:space="0" w:color="auto"/>
          </w:divBdr>
        </w:div>
        <w:div w:id="1288392605">
          <w:marLeft w:val="640"/>
          <w:marRight w:val="0"/>
          <w:marTop w:val="0"/>
          <w:marBottom w:val="0"/>
          <w:divBdr>
            <w:top w:val="none" w:sz="0" w:space="0" w:color="auto"/>
            <w:left w:val="none" w:sz="0" w:space="0" w:color="auto"/>
            <w:bottom w:val="none" w:sz="0" w:space="0" w:color="auto"/>
            <w:right w:val="none" w:sz="0" w:space="0" w:color="auto"/>
          </w:divBdr>
        </w:div>
        <w:div w:id="1194418210">
          <w:marLeft w:val="640"/>
          <w:marRight w:val="0"/>
          <w:marTop w:val="0"/>
          <w:marBottom w:val="0"/>
          <w:divBdr>
            <w:top w:val="none" w:sz="0" w:space="0" w:color="auto"/>
            <w:left w:val="none" w:sz="0" w:space="0" w:color="auto"/>
            <w:bottom w:val="none" w:sz="0" w:space="0" w:color="auto"/>
            <w:right w:val="none" w:sz="0" w:space="0" w:color="auto"/>
          </w:divBdr>
        </w:div>
      </w:divsChild>
    </w:div>
    <w:div w:id="365757974">
      <w:bodyDiv w:val="1"/>
      <w:marLeft w:val="0"/>
      <w:marRight w:val="0"/>
      <w:marTop w:val="0"/>
      <w:marBottom w:val="0"/>
      <w:divBdr>
        <w:top w:val="none" w:sz="0" w:space="0" w:color="auto"/>
        <w:left w:val="none" w:sz="0" w:space="0" w:color="auto"/>
        <w:bottom w:val="none" w:sz="0" w:space="0" w:color="auto"/>
        <w:right w:val="none" w:sz="0" w:space="0" w:color="auto"/>
      </w:divBdr>
    </w:div>
    <w:div w:id="367142433">
      <w:bodyDiv w:val="1"/>
      <w:marLeft w:val="0"/>
      <w:marRight w:val="0"/>
      <w:marTop w:val="0"/>
      <w:marBottom w:val="0"/>
      <w:divBdr>
        <w:top w:val="none" w:sz="0" w:space="0" w:color="auto"/>
        <w:left w:val="none" w:sz="0" w:space="0" w:color="auto"/>
        <w:bottom w:val="none" w:sz="0" w:space="0" w:color="auto"/>
        <w:right w:val="none" w:sz="0" w:space="0" w:color="auto"/>
      </w:divBdr>
    </w:div>
    <w:div w:id="377972140">
      <w:bodyDiv w:val="1"/>
      <w:marLeft w:val="0"/>
      <w:marRight w:val="0"/>
      <w:marTop w:val="0"/>
      <w:marBottom w:val="0"/>
      <w:divBdr>
        <w:top w:val="none" w:sz="0" w:space="0" w:color="auto"/>
        <w:left w:val="none" w:sz="0" w:space="0" w:color="auto"/>
        <w:bottom w:val="none" w:sz="0" w:space="0" w:color="auto"/>
        <w:right w:val="none" w:sz="0" w:space="0" w:color="auto"/>
      </w:divBdr>
      <w:divsChild>
        <w:div w:id="437870142">
          <w:marLeft w:val="640"/>
          <w:marRight w:val="0"/>
          <w:marTop w:val="0"/>
          <w:marBottom w:val="0"/>
          <w:divBdr>
            <w:top w:val="none" w:sz="0" w:space="0" w:color="auto"/>
            <w:left w:val="none" w:sz="0" w:space="0" w:color="auto"/>
            <w:bottom w:val="none" w:sz="0" w:space="0" w:color="auto"/>
            <w:right w:val="none" w:sz="0" w:space="0" w:color="auto"/>
          </w:divBdr>
        </w:div>
        <w:div w:id="546719470">
          <w:marLeft w:val="640"/>
          <w:marRight w:val="0"/>
          <w:marTop w:val="0"/>
          <w:marBottom w:val="0"/>
          <w:divBdr>
            <w:top w:val="none" w:sz="0" w:space="0" w:color="auto"/>
            <w:left w:val="none" w:sz="0" w:space="0" w:color="auto"/>
            <w:bottom w:val="none" w:sz="0" w:space="0" w:color="auto"/>
            <w:right w:val="none" w:sz="0" w:space="0" w:color="auto"/>
          </w:divBdr>
        </w:div>
        <w:div w:id="752777401">
          <w:marLeft w:val="640"/>
          <w:marRight w:val="0"/>
          <w:marTop w:val="0"/>
          <w:marBottom w:val="0"/>
          <w:divBdr>
            <w:top w:val="none" w:sz="0" w:space="0" w:color="auto"/>
            <w:left w:val="none" w:sz="0" w:space="0" w:color="auto"/>
            <w:bottom w:val="none" w:sz="0" w:space="0" w:color="auto"/>
            <w:right w:val="none" w:sz="0" w:space="0" w:color="auto"/>
          </w:divBdr>
        </w:div>
        <w:div w:id="1880626546">
          <w:marLeft w:val="640"/>
          <w:marRight w:val="0"/>
          <w:marTop w:val="0"/>
          <w:marBottom w:val="0"/>
          <w:divBdr>
            <w:top w:val="none" w:sz="0" w:space="0" w:color="auto"/>
            <w:left w:val="none" w:sz="0" w:space="0" w:color="auto"/>
            <w:bottom w:val="none" w:sz="0" w:space="0" w:color="auto"/>
            <w:right w:val="none" w:sz="0" w:space="0" w:color="auto"/>
          </w:divBdr>
        </w:div>
        <w:div w:id="1415668175">
          <w:marLeft w:val="640"/>
          <w:marRight w:val="0"/>
          <w:marTop w:val="0"/>
          <w:marBottom w:val="0"/>
          <w:divBdr>
            <w:top w:val="none" w:sz="0" w:space="0" w:color="auto"/>
            <w:left w:val="none" w:sz="0" w:space="0" w:color="auto"/>
            <w:bottom w:val="none" w:sz="0" w:space="0" w:color="auto"/>
            <w:right w:val="none" w:sz="0" w:space="0" w:color="auto"/>
          </w:divBdr>
        </w:div>
        <w:div w:id="1842771002">
          <w:marLeft w:val="640"/>
          <w:marRight w:val="0"/>
          <w:marTop w:val="0"/>
          <w:marBottom w:val="0"/>
          <w:divBdr>
            <w:top w:val="none" w:sz="0" w:space="0" w:color="auto"/>
            <w:left w:val="none" w:sz="0" w:space="0" w:color="auto"/>
            <w:bottom w:val="none" w:sz="0" w:space="0" w:color="auto"/>
            <w:right w:val="none" w:sz="0" w:space="0" w:color="auto"/>
          </w:divBdr>
        </w:div>
        <w:div w:id="182523509">
          <w:marLeft w:val="640"/>
          <w:marRight w:val="0"/>
          <w:marTop w:val="0"/>
          <w:marBottom w:val="0"/>
          <w:divBdr>
            <w:top w:val="none" w:sz="0" w:space="0" w:color="auto"/>
            <w:left w:val="none" w:sz="0" w:space="0" w:color="auto"/>
            <w:bottom w:val="none" w:sz="0" w:space="0" w:color="auto"/>
            <w:right w:val="none" w:sz="0" w:space="0" w:color="auto"/>
          </w:divBdr>
        </w:div>
        <w:div w:id="260770707">
          <w:marLeft w:val="640"/>
          <w:marRight w:val="0"/>
          <w:marTop w:val="0"/>
          <w:marBottom w:val="0"/>
          <w:divBdr>
            <w:top w:val="none" w:sz="0" w:space="0" w:color="auto"/>
            <w:left w:val="none" w:sz="0" w:space="0" w:color="auto"/>
            <w:bottom w:val="none" w:sz="0" w:space="0" w:color="auto"/>
            <w:right w:val="none" w:sz="0" w:space="0" w:color="auto"/>
          </w:divBdr>
        </w:div>
        <w:div w:id="533226130">
          <w:marLeft w:val="640"/>
          <w:marRight w:val="0"/>
          <w:marTop w:val="0"/>
          <w:marBottom w:val="0"/>
          <w:divBdr>
            <w:top w:val="none" w:sz="0" w:space="0" w:color="auto"/>
            <w:left w:val="none" w:sz="0" w:space="0" w:color="auto"/>
            <w:bottom w:val="none" w:sz="0" w:space="0" w:color="auto"/>
            <w:right w:val="none" w:sz="0" w:space="0" w:color="auto"/>
          </w:divBdr>
        </w:div>
        <w:div w:id="486482508">
          <w:marLeft w:val="640"/>
          <w:marRight w:val="0"/>
          <w:marTop w:val="0"/>
          <w:marBottom w:val="0"/>
          <w:divBdr>
            <w:top w:val="none" w:sz="0" w:space="0" w:color="auto"/>
            <w:left w:val="none" w:sz="0" w:space="0" w:color="auto"/>
            <w:bottom w:val="none" w:sz="0" w:space="0" w:color="auto"/>
            <w:right w:val="none" w:sz="0" w:space="0" w:color="auto"/>
          </w:divBdr>
        </w:div>
        <w:div w:id="1185703997">
          <w:marLeft w:val="640"/>
          <w:marRight w:val="0"/>
          <w:marTop w:val="0"/>
          <w:marBottom w:val="0"/>
          <w:divBdr>
            <w:top w:val="none" w:sz="0" w:space="0" w:color="auto"/>
            <w:left w:val="none" w:sz="0" w:space="0" w:color="auto"/>
            <w:bottom w:val="none" w:sz="0" w:space="0" w:color="auto"/>
            <w:right w:val="none" w:sz="0" w:space="0" w:color="auto"/>
          </w:divBdr>
        </w:div>
        <w:div w:id="497380784">
          <w:marLeft w:val="640"/>
          <w:marRight w:val="0"/>
          <w:marTop w:val="0"/>
          <w:marBottom w:val="0"/>
          <w:divBdr>
            <w:top w:val="none" w:sz="0" w:space="0" w:color="auto"/>
            <w:left w:val="none" w:sz="0" w:space="0" w:color="auto"/>
            <w:bottom w:val="none" w:sz="0" w:space="0" w:color="auto"/>
            <w:right w:val="none" w:sz="0" w:space="0" w:color="auto"/>
          </w:divBdr>
        </w:div>
        <w:div w:id="425812576">
          <w:marLeft w:val="640"/>
          <w:marRight w:val="0"/>
          <w:marTop w:val="0"/>
          <w:marBottom w:val="0"/>
          <w:divBdr>
            <w:top w:val="none" w:sz="0" w:space="0" w:color="auto"/>
            <w:left w:val="none" w:sz="0" w:space="0" w:color="auto"/>
            <w:bottom w:val="none" w:sz="0" w:space="0" w:color="auto"/>
            <w:right w:val="none" w:sz="0" w:space="0" w:color="auto"/>
          </w:divBdr>
        </w:div>
        <w:div w:id="572469936">
          <w:marLeft w:val="640"/>
          <w:marRight w:val="0"/>
          <w:marTop w:val="0"/>
          <w:marBottom w:val="0"/>
          <w:divBdr>
            <w:top w:val="none" w:sz="0" w:space="0" w:color="auto"/>
            <w:left w:val="none" w:sz="0" w:space="0" w:color="auto"/>
            <w:bottom w:val="none" w:sz="0" w:space="0" w:color="auto"/>
            <w:right w:val="none" w:sz="0" w:space="0" w:color="auto"/>
          </w:divBdr>
        </w:div>
        <w:div w:id="487600270">
          <w:marLeft w:val="640"/>
          <w:marRight w:val="0"/>
          <w:marTop w:val="0"/>
          <w:marBottom w:val="0"/>
          <w:divBdr>
            <w:top w:val="none" w:sz="0" w:space="0" w:color="auto"/>
            <w:left w:val="none" w:sz="0" w:space="0" w:color="auto"/>
            <w:bottom w:val="none" w:sz="0" w:space="0" w:color="auto"/>
            <w:right w:val="none" w:sz="0" w:space="0" w:color="auto"/>
          </w:divBdr>
        </w:div>
        <w:div w:id="1252275857">
          <w:marLeft w:val="640"/>
          <w:marRight w:val="0"/>
          <w:marTop w:val="0"/>
          <w:marBottom w:val="0"/>
          <w:divBdr>
            <w:top w:val="none" w:sz="0" w:space="0" w:color="auto"/>
            <w:left w:val="none" w:sz="0" w:space="0" w:color="auto"/>
            <w:bottom w:val="none" w:sz="0" w:space="0" w:color="auto"/>
            <w:right w:val="none" w:sz="0" w:space="0" w:color="auto"/>
          </w:divBdr>
        </w:div>
        <w:div w:id="1712070671">
          <w:marLeft w:val="640"/>
          <w:marRight w:val="0"/>
          <w:marTop w:val="0"/>
          <w:marBottom w:val="0"/>
          <w:divBdr>
            <w:top w:val="none" w:sz="0" w:space="0" w:color="auto"/>
            <w:left w:val="none" w:sz="0" w:space="0" w:color="auto"/>
            <w:bottom w:val="none" w:sz="0" w:space="0" w:color="auto"/>
            <w:right w:val="none" w:sz="0" w:space="0" w:color="auto"/>
          </w:divBdr>
        </w:div>
        <w:div w:id="1736395182">
          <w:marLeft w:val="640"/>
          <w:marRight w:val="0"/>
          <w:marTop w:val="0"/>
          <w:marBottom w:val="0"/>
          <w:divBdr>
            <w:top w:val="none" w:sz="0" w:space="0" w:color="auto"/>
            <w:left w:val="none" w:sz="0" w:space="0" w:color="auto"/>
            <w:bottom w:val="none" w:sz="0" w:space="0" w:color="auto"/>
            <w:right w:val="none" w:sz="0" w:space="0" w:color="auto"/>
          </w:divBdr>
        </w:div>
        <w:div w:id="878321272">
          <w:marLeft w:val="640"/>
          <w:marRight w:val="0"/>
          <w:marTop w:val="0"/>
          <w:marBottom w:val="0"/>
          <w:divBdr>
            <w:top w:val="none" w:sz="0" w:space="0" w:color="auto"/>
            <w:left w:val="none" w:sz="0" w:space="0" w:color="auto"/>
            <w:bottom w:val="none" w:sz="0" w:space="0" w:color="auto"/>
            <w:right w:val="none" w:sz="0" w:space="0" w:color="auto"/>
          </w:divBdr>
        </w:div>
        <w:div w:id="1687634597">
          <w:marLeft w:val="640"/>
          <w:marRight w:val="0"/>
          <w:marTop w:val="0"/>
          <w:marBottom w:val="0"/>
          <w:divBdr>
            <w:top w:val="none" w:sz="0" w:space="0" w:color="auto"/>
            <w:left w:val="none" w:sz="0" w:space="0" w:color="auto"/>
            <w:bottom w:val="none" w:sz="0" w:space="0" w:color="auto"/>
            <w:right w:val="none" w:sz="0" w:space="0" w:color="auto"/>
          </w:divBdr>
        </w:div>
        <w:div w:id="1089888345">
          <w:marLeft w:val="640"/>
          <w:marRight w:val="0"/>
          <w:marTop w:val="0"/>
          <w:marBottom w:val="0"/>
          <w:divBdr>
            <w:top w:val="none" w:sz="0" w:space="0" w:color="auto"/>
            <w:left w:val="none" w:sz="0" w:space="0" w:color="auto"/>
            <w:bottom w:val="none" w:sz="0" w:space="0" w:color="auto"/>
            <w:right w:val="none" w:sz="0" w:space="0" w:color="auto"/>
          </w:divBdr>
        </w:div>
        <w:div w:id="1343820359">
          <w:marLeft w:val="640"/>
          <w:marRight w:val="0"/>
          <w:marTop w:val="0"/>
          <w:marBottom w:val="0"/>
          <w:divBdr>
            <w:top w:val="none" w:sz="0" w:space="0" w:color="auto"/>
            <w:left w:val="none" w:sz="0" w:space="0" w:color="auto"/>
            <w:bottom w:val="none" w:sz="0" w:space="0" w:color="auto"/>
            <w:right w:val="none" w:sz="0" w:space="0" w:color="auto"/>
          </w:divBdr>
        </w:div>
        <w:div w:id="1083186352">
          <w:marLeft w:val="640"/>
          <w:marRight w:val="0"/>
          <w:marTop w:val="0"/>
          <w:marBottom w:val="0"/>
          <w:divBdr>
            <w:top w:val="none" w:sz="0" w:space="0" w:color="auto"/>
            <w:left w:val="none" w:sz="0" w:space="0" w:color="auto"/>
            <w:bottom w:val="none" w:sz="0" w:space="0" w:color="auto"/>
            <w:right w:val="none" w:sz="0" w:space="0" w:color="auto"/>
          </w:divBdr>
        </w:div>
        <w:div w:id="370153427">
          <w:marLeft w:val="640"/>
          <w:marRight w:val="0"/>
          <w:marTop w:val="0"/>
          <w:marBottom w:val="0"/>
          <w:divBdr>
            <w:top w:val="none" w:sz="0" w:space="0" w:color="auto"/>
            <w:left w:val="none" w:sz="0" w:space="0" w:color="auto"/>
            <w:bottom w:val="none" w:sz="0" w:space="0" w:color="auto"/>
            <w:right w:val="none" w:sz="0" w:space="0" w:color="auto"/>
          </w:divBdr>
        </w:div>
        <w:div w:id="252472798">
          <w:marLeft w:val="640"/>
          <w:marRight w:val="0"/>
          <w:marTop w:val="0"/>
          <w:marBottom w:val="0"/>
          <w:divBdr>
            <w:top w:val="none" w:sz="0" w:space="0" w:color="auto"/>
            <w:left w:val="none" w:sz="0" w:space="0" w:color="auto"/>
            <w:bottom w:val="none" w:sz="0" w:space="0" w:color="auto"/>
            <w:right w:val="none" w:sz="0" w:space="0" w:color="auto"/>
          </w:divBdr>
        </w:div>
        <w:div w:id="105121286">
          <w:marLeft w:val="640"/>
          <w:marRight w:val="0"/>
          <w:marTop w:val="0"/>
          <w:marBottom w:val="0"/>
          <w:divBdr>
            <w:top w:val="none" w:sz="0" w:space="0" w:color="auto"/>
            <w:left w:val="none" w:sz="0" w:space="0" w:color="auto"/>
            <w:bottom w:val="none" w:sz="0" w:space="0" w:color="auto"/>
            <w:right w:val="none" w:sz="0" w:space="0" w:color="auto"/>
          </w:divBdr>
        </w:div>
        <w:div w:id="666709933">
          <w:marLeft w:val="640"/>
          <w:marRight w:val="0"/>
          <w:marTop w:val="0"/>
          <w:marBottom w:val="0"/>
          <w:divBdr>
            <w:top w:val="none" w:sz="0" w:space="0" w:color="auto"/>
            <w:left w:val="none" w:sz="0" w:space="0" w:color="auto"/>
            <w:bottom w:val="none" w:sz="0" w:space="0" w:color="auto"/>
            <w:right w:val="none" w:sz="0" w:space="0" w:color="auto"/>
          </w:divBdr>
        </w:div>
        <w:div w:id="234826246">
          <w:marLeft w:val="640"/>
          <w:marRight w:val="0"/>
          <w:marTop w:val="0"/>
          <w:marBottom w:val="0"/>
          <w:divBdr>
            <w:top w:val="none" w:sz="0" w:space="0" w:color="auto"/>
            <w:left w:val="none" w:sz="0" w:space="0" w:color="auto"/>
            <w:bottom w:val="none" w:sz="0" w:space="0" w:color="auto"/>
            <w:right w:val="none" w:sz="0" w:space="0" w:color="auto"/>
          </w:divBdr>
        </w:div>
        <w:div w:id="832259999">
          <w:marLeft w:val="640"/>
          <w:marRight w:val="0"/>
          <w:marTop w:val="0"/>
          <w:marBottom w:val="0"/>
          <w:divBdr>
            <w:top w:val="none" w:sz="0" w:space="0" w:color="auto"/>
            <w:left w:val="none" w:sz="0" w:space="0" w:color="auto"/>
            <w:bottom w:val="none" w:sz="0" w:space="0" w:color="auto"/>
            <w:right w:val="none" w:sz="0" w:space="0" w:color="auto"/>
          </w:divBdr>
        </w:div>
        <w:div w:id="810485996">
          <w:marLeft w:val="640"/>
          <w:marRight w:val="0"/>
          <w:marTop w:val="0"/>
          <w:marBottom w:val="0"/>
          <w:divBdr>
            <w:top w:val="none" w:sz="0" w:space="0" w:color="auto"/>
            <w:left w:val="none" w:sz="0" w:space="0" w:color="auto"/>
            <w:bottom w:val="none" w:sz="0" w:space="0" w:color="auto"/>
            <w:right w:val="none" w:sz="0" w:space="0" w:color="auto"/>
          </w:divBdr>
        </w:div>
        <w:div w:id="1026637734">
          <w:marLeft w:val="640"/>
          <w:marRight w:val="0"/>
          <w:marTop w:val="0"/>
          <w:marBottom w:val="0"/>
          <w:divBdr>
            <w:top w:val="none" w:sz="0" w:space="0" w:color="auto"/>
            <w:left w:val="none" w:sz="0" w:space="0" w:color="auto"/>
            <w:bottom w:val="none" w:sz="0" w:space="0" w:color="auto"/>
            <w:right w:val="none" w:sz="0" w:space="0" w:color="auto"/>
          </w:divBdr>
        </w:div>
        <w:div w:id="1516461397">
          <w:marLeft w:val="640"/>
          <w:marRight w:val="0"/>
          <w:marTop w:val="0"/>
          <w:marBottom w:val="0"/>
          <w:divBdr>
            <w:top w:val="none" w:sz="0" w:space="0" w:color="auto"/>
            <w:left w:val="none" w:sz="0" w:space="0" w:color="auto"/>
            <w:bottom w:val="none" w:sz="0" w:space="0" w:color="auto"/>
            <w:right w:val="none" w:sz="0" w:space="0" w:color="auto"/>
          </w:divBdr>
        </w:div>
        <w:div w:id="536624943">
          <w:marLeft w:val="640"/>
          <w:marRight w:val="0"/>
          <w:marTop w:val="0"/>
          <w:marBottom w:val="0"/>
          <w:divBdr>
            <w:top w:val="none" w:sz="0" w:space="0" w:color="auto"/>
            <w:left w:val="none" w:sz="0" w:space="0" w:color="auto"/>
            <w:bottom w:val="none" w:sz="0" w:space="0" w:color="auto"/>
            <w:right w:val="none" w:sz="0" w:space="0" w:color="auto"/>
          </w:divBdr>
        </w:div>
        <w:div w:id="215900745">
          <w:marLeft w:val="640"/>
          <w:marRight w:val="0"/>
          <w:marTop w:val="0"/>
          <w:marBottom w:val="0"/>
          <w:divBdr>
            <w:top w:val="none" w:sz="0" w:space="0" w:color="auto"/>
            <w:left w:val="none" w:sz="0" w:space="0" w:color="auto"/>
            <w:bottom w:val="none" w:sz="0" w:space="0" w:color="auto"/>
            <w:right w:val="none" w:sz="0" w:space="0" w:color="auto"/>
          </w:divBdr>
        </w:div>
        <w:div w:id="790128015">
          <w:marLeft w:val="640"/>
          <w:marRight w:val="0"/>
          <w:marTop w:val="0"/>
          <w:marBottom w:val="0"/>
          <w:divBdr>
            <w:top w:val="none" w:sz="0" w:space="0" w:color="auto"/>
            <w:left w:val="none" w:sz="0" w:space="0" w:color="auto"/>
            <w:bottom w:val="none" w:sz="0" w:space="0" w:color="auto"/>
            <w:right w:val="none" w:sz="0" w:space="0" w:color="auto"/>
          </w:divBdr>
        </w:div>
        <w:div w:id="893278142">
          <w:marLeft w:val="640"/>
          <w:marRight w:val="0"/>
          <w:marTop w:val="0"/>
          <w:marBottom w:val="0"/>
          <w:divBdr>
            <w:top w:val="none" w:sz="0" w:space="0" w:color="auto"/>
            <w:left w:val="none" w:sz="0" w:space="0" w:color="auto"/>
            <w:bottom w:val="none" w:sz="0" w:space="0" w:color="auto"/>
            <w:right w:val="none" w:sz="0" w:space="0" w:color="auto"/>
          </w:divBdr>
        </w:div>
        <w:div w:id="814223534">
          <w:marLeft w:val="640"/>
          <w:marRight w:val="0"/>
          <w:marTop w:val="0"/>
          <w:marBottom w:val="0"/>
          <w:divBdr>
            <w:top w:val="none" w:sz="0" w:space="0" w:color="auto"/>
            <w:left w:val="none" w:sz="0" w:space="0" w:color="auto"/>
            <w:bottom w:val="none" w:sz="0" w:space="0" w:color="auto"/>
            <w:right w:val="none" w:sz="0" w:space="0" w:color="auto"/>
          </w:divBdr>
        </w:div>
        <w:div w:id="1675524367">
          <w:marLeft w:val="640"/>
          <w:marRight w:val="0"/>
          <w:marTop w:val="0"/>
          <w:marBottom w:val="0"/>
          <w:divBdr>
            <w:top w:val="none" w:sz="0" w:space="0" w:color="auto"/>
            <w:left w:val="none" w:sz="0" w:space="0" w:color="auto"/>
            <w:bottom w:val="none" w:sz="0" w:space="0" w:color="auto"/>
            <w:right w:val="none" w:sz="0" w:space="0" w:color="auto"/>
          </w:divBdr>
        </w:div>
        <w:div w:id="1650591617">
          <w:marLeft w:val="640"/>
          <w:marRight w:val="0"/>
          <w:marTop w:val="0"/>
          <w:marBottom w:val="0"/>
          <w:divBdr>
            <w:top w:val="none" w:sz="0" w:space="0" w:color="auto"/>
            <w:left w:val="none" w:sz="0" w:space="0" w:color="auto"/>
            <w:bottom w:val="none" w:sz="0" w:space="0" w:color="auto"/>
            <w:right w:val="none" w:sz="0" w:space="0" w:color="auto"/>
          </w:divBdr>
        </w:div>
        <w:div w:id="1553152634">
          <w:marLeft w:val="640"/>
          <w:marRight w:val="0"/>
          <w:marTop w:val="0"/>
          <w:marBottom w:val="0"/>
          <w:divBdr>
            <w:top w:val="none" w:sz="0" w:space="0" w:color="auto"/>
            <w:left w:val="none" w:sz="0" w:space="0" w:color="auto"/>
            <w:bottom w:val="none" w:sz="0" w:space="0" w:color="auto"/>
            <w:right w:val="none" w:sz="0" w:space="0" w:color="auto"/>
          </w:divBdr>
        </w:div>
        <w:div w:id="1687755759">
          <w:marLeft w:val="640"/>
          <w:marRight w:val="0"/>
          <w:marTop w:val="0"/>
          <w:marBottom w:val="0"/>
          <w:divBdr>
            <w:top w:val="none" w:sz="0" w:space="0" w:color="auto"/>
            <w:left w:val="none" w:sz="0" w:space="0" w:color="auto"/>
            <w:bottom w:val="none" w:sz="0" w:space="0" w:color="auto"/>
            <w:right w:val="none" w:sz="0" w:space="0" w:color="auto"/>
          </w:divBdr>
        </w:div>
        <w:div w:id="1028795024">
          <w:marLeft w:val="640"/>
          <w:marRight w:val="0"/>
          <w:marTop w:val="0"/>
          <w:marBottom w:val="0"/>
          <w:divBdr>
            <w:top w:val="none" w:sz="0" w:space="0" w:color="auto"/>
            <w:left w:val="none" w:sz="0" w:space="0" w:color="auto"/>
            <w:bottom w:val="none" w:sz="0" w:space="0" w:color="auto"/>
            <w:right w:val="none" w:sz="0" w:space="0" w:color="auto"/>
          </w:divBdr>
        </w:div>
        <w:div w:id="1562475912">
          <w:marLeft w:val="640"/>
          <w:marRight w:val="0"/>
          <w:marTop w:val="0"/>
          <w:marBottom w:val="0"/>
          <w:divBdr>
            <w:top w:val="none" w:sz="0" w:space="0" w:color="auto"/>
            <w:left w:val="none" w:sz="0" w:space="0" w:color="auto"/>
            <w:bottom w:val="none" w:sz="0" w:space="0" w:color="auto"/>
            <w:right w:val="none" w:sz="0" w:space="0" w:color="auto"/>
          </w:divBdr>
        </w:div>
        <w:div w:id="112484684">
          <w:marLeft w:val="640"/>
          <w:marRight w:val="0"/>
          <w:marTop w:val="0"/>
          <w:marBottom w:val="0"/>
          <w:divBdr>
            <w:top w:val="none" w:sz="0" w:space="0" w:color="auto"/>
            <w:left w:val="none" w:sz="0" w:space="0" w:color="auto"/>
            <w:bottom w:val="none" w:sz="0" w:space="0" w:color="auto"/>
            <w:right w:val="none" w:sz="0" w:space="0" w:color="auto"/>
          </w:divBdr>
        </w:div>
        <w:div w:id="1260915105">
          <w:marLeft w:val="640"/>
          <w:marRight w:val="0"/>
          <w:marTop w:val="0"/>
          <w:marBottom w:val="0"/>
          <w:divBdr>
            <w:top w:val="none" w:sz="0" w:space="0" w:color="auto"/>
            <w:left w:val="none" w:sz="0" w:space="0" w:color="auto"/>
            <w:bottom w:val="none" w:sz="0" w:space="0" w:color="auto"/>
            <w:right w:val="none" w:sz="0" w:space="0" w:color="auto"/>
          </w:divBdr>
        </w:div>
        <w:div w:id="14043558">
          <w:marLeft w:val="640"/>
          <w:marRight w:val="0"/>
          <w:marTop w:val="0"/>
          <w:marBottom w:val="0"/>
          <w:divBdr>
            <w:top w:val="none" w:sz="0" w:space="0" w:color="auto"/>
            <w:left w:val="none" w:sz="0" w:space="0" w:color="auto"/>
            <w:bottom w:val="none" w:sz="0" w:space="0" w:color="auto"/>
            <w:right w:val="none" w:sz="0" w:space="0" w:color="auto"/>
          </w:divBdr>
        </w:div>
        <w:div w:id="336731402">
          <w:marLeft w:val="640"/>
          <w:marRight w:val="0"/>
          <w:marTop w:val="0"/>
          <w:marBottom w:val="0"/>
          <w:divBdr>
            <w:top w:val="none" w:sz="0" w:space="0" w:color="auto"/>
            <w:left w:val="none" w:sz="0" w:space="0" w:color="auto"/>
            <w:bottom w:val="none" w:sz="0" w:space="0" w:color="auto"/>
            <w:right w:val="none" w:sz="0" w:space="0" w:color="auto"/>
          </w:divBdr>
        </w:div>
        <w:div w:id="707529286">
          <w:marLeft w:val="640"/>
          <w:marRight w:val="0"/>
          <w:marTop w:val="0"/>
          <w:marBottom w:val="0"/>
          <w:divBdr>
            <w:top w:val="none" w:sz="0" w:space="0" w:color="auto"/>
            <w:left w:val="none" w:sz="0" w:space="0" w:color="auto"/>
            <w:bottom w:val="none" w:sz="0" w:space="0" w:color="auto"/>
            <w:right w:val="none" w:sz="0" w:space="0" w:color="auto"/>
          </w:divBdr>
        </w:div>
        <w:div w:id="999849816">
          <w:marLeft w:val="640"/>
          <w:marRight w:val="0"/>
          <w:marTop w:val="0"/>
          <w:marBottom w:val="0"/>
          <w:divBdr>
            <w:top w:val="none" w:sz="0" w:space="0" w:color="auto"/>
            <w:left w:val="none" w:sz="0" w:space="0" w:color="auto"/>
            <w:bottom w:val="none" w:sz="0" w:space="0" w:color="auto"/>
            <w:right w:val="none" w:sz="0" w:space="0" w:color="auto"/>
          </w:divBdr>
        </w:div>
        <w:div w:id="104548388">
          <w:marLeft w:val="640"/>
          <w:marRight w:val="0"/>
          <w:marTop w:val="0"/>
          <w:marBottom w:val="0"/>
          <w:divBdr>
            <w:top w:val="none" w:sz="0" w:space="0" w:color="auto"/>
            <w:left w:val="none" w:sz="0" w:space="0" w:color="auto"/>
            <w:bottom w:val="none" w:sz="0" w:space="0" w:color="auto"/>
            <w:right w:val="none" w:sz="0" w:space="0" w:color="auto"/>
          </w:divBdr>
        </w:div>
        <w:div w:id="583149112">
          <w:marLeft w:val="640"/>
          <w:marRight w:val="0"/>
          <w:marTop w:val="0"/>
          <w:marBottom w:val="0"/>
          <w:divBdr>
            <w:top w:val="none" w:sz="0" w:space="0" w:color="auto"/>
            <w:left w:val="none" w:sz="0" w:space="0" w:color="auto"/>
            <w:bottom w:val="none" w:sz="0" w:space="0" w:color="auto"/>
            <w:right w:val="none" w:sz="0" w:space="0" w:color="auto"/>
          </w:divBdr>
        </w:div>
        <w:div w:id="880552619">
          <w:marLeft w:val="640"/>
          <w:marRight w:val="0"/>
          <w:marTop w:val="0"/>
          <w:marBottom w:val="0"/>
          <w:divBdr>
            <w:top w:val="none" w:sz="0" w:space="0" w:color="auto"/>
            <w:left w:val="none" w:sz="0" w:space="0" w:color="auto"/>
            <w:bottom w:val="none" w:sz="0" w:space="0" w:color="auto"/>
            <w:right w:val="none" w:sz="0" w:space="0" w:color="auto"/>
          </w:divBdr>
        </w:div>
        <w:div w:id="2032105526">
          <w:marLeft w:val="640"/>
          <w:marRight w:val="0"/>
          <w:marTop w:val="0"/>
          <w:marBottom w:val="0"/>
          <w:divBdr>
            <w:top w:val="none" w:sz="0" w:space="0" w:color="auto"/>
            <w:left w:val="none" w:sz="0" w:space="0" w:color="auto"/>
            <w:bottom w:val="none" w:sz="0" w:space="0" w:color="auto"/>
            <w:right w:val="none" w:sz="0" w:space="0" w:color="auto"/>
          </w:divBdr>
        </w:div>
        <w:div w:id="1790124296">
          <w:marLeft w:val="640"/>
          <w:marRight w:val="0"/>
          <w:marTop w:val="0"/>
          <w:marBottom w:val="0"/>
          <w:divBdr>
            <w:top w:val="none" w:sz="0" w:space="0" w:color="auto"/>
            <w:left w:val="none" w:sz="0" w:space="0" w:color="auto"/>
            <w:bottom w:val="none" w:sz="0" w:space="0" w:color="auto"/>
            <w:right w:val="none" w:sz="0" w:space="0" w:color="auto"/>
          </w:divBdr>
        </w:div>
        <w:div w:id="1417827377">
          <w:marLeft w:val="640"/>
          <w:marRight w:val="0"/>
          <w:marTop w:val="0"/>
          <w:marBottom w:val="0"/>
          <w:divBdr>
            <w:top w:val="none" w:sz="0" w:space="0" w:color="auto"/>
            <w:left w:val="none" w:sz="0" w:space="0" w:color="auto"/>
            <w:bottom w:val="none" w:sz="0" w:space="0" w:color="auto"/>
            <w:right w:val="none" w:sz="0" w:space="0" w:color="auto"/>
          </w:divBdr>
        </w:div>
        <w:div w:id="2041391159">
          <w:marLeft w:val="640"/>
          <w:marRight w:val="0"/>
          <w:marTop w:val="0"/>
          <w:marBottom w:val="0"/>
          <w:divBdr>
            <w:top w:val="none" w:sz="0" w:space="0" w:color="auto"/>
            <w:left w:val="none" w:sz="0" w:space="0" w:color="auto"/>
            <w:bottom w:val="none" w:sz="0" w:space="0" w:color="auto"/>
            <w:right w:val="none" w:sz="0" w:space="0" w:color="auto"/>
          </w:divBdr>
        </w:div>
        <w:div w:id="1399085025">
          <w:marLeft w:val="640"/>
          <w:marRight w:val="0"/>
          <w:marTop w:val="0"/>
          <w:marBottom w:val="0"/>
          <w:divBdr>
            <w:top w:val="none" w:sz="0" w:space="0" w:color="auto"/>
            <w:left w:val="none" w:sz="0" w:space="0" w:color="auto"/>
            <w:bottom w:val="none" w:sz="0" w:space="0" w:color="auto"/>
            <w:right w:val="none" w:sz="0" w:space="0" w:color="auto"/>
          </w:divBdr>
        </w:div>
        <w:div w:id="1932810969">
          <w:marLeft w:val="640"/>
          <w:marRight w:val="0"/>
          <w:marTop w:val="0"/>
          <w:marBottom w:val="0"/>
          <w:divBdr>
            <w:top w:val="none" w:sz="0" w:space="0" w:color="auto"/>
            <w:left w:val="none" w:sz="0" w:space="0" w:color="auto"/>
            <w:bottom w:val="none" w:sz="0" w:space="0" w:color="auto"/>
            <w:right w:val="none" w:sz="0" w:space="0" w:color="auto"/>
          </w:divBdr>
        </w:div>
        <w:div w:id="1739210138">
          <w:marLeft w:val="640"/>
          <w:marRight w:val="0"/>
          <w:marTop w:val="0"/>
          <w:marBottom w:val="0"/>
          <w:divBdr>
            <w:top w:val="none" w:sz="0" w:space="0" w:color="auto"/>
            <w:left w:val="none" w:sz="0" w:space="0" w:color="auto"/>
            <w:bottom w:val="none" w:sz="0" w:space="0" w:color="auto"/>
            <w:right w:val="none" w:sz="0" w:space="0" w:color="auto"/>
          </w:divBdr>
        </w:div>
        <w:div w:id="1272205211">
          <w:marLeft w:val="640"/>
          <w:marRight w:val="0"/>
          <w:marTop w:val="0"/>
          <w:marBottom w:val="0"/>
          <w:divBdr>
            <w:top w:val="none" w:sz="0" w:space="0" w:color="auto"/>
            <w:left w:val="none" w:sz="0" w:space="0" w:color="auto"/>
            <w:bottom w:val="none" w:sz="0" w:space="0" w:color="auto"/>
            <w:right w:val="none" w:sz="0" w:space="0" w:color="auto"/>
          </w:divBdr>
        </w:div>
        <w:div w:id="2065327082">
          <w:marLeft w:val="640"/>
          <w:marRight w:val="0"/>
          <w:marTop w:val="0"/>
          <w:marBottom w:val="0"/>
          <w:divBdr>
            <w:top w:val="none" w:sz="0" w:space="0" w:color="auto"/>
            <w:left w:val="none" w:sz="0" w:space="0" w:color="auto"/>
            <w:bottom w:val="none" w:sz="0" w:space="0" w:color="auto"/>
            <w:right w:val="none" w:sz="0" w:space="0" w:color="auto"/>
          </w:divBdr>
        </w:div>
        <w:div w:id="448284053">
          <w:marLeft w:val="640"/>
          <w:marRight w:val="0"/>
          <w:marTop w:val="0"/>
          <w:marBottom w:val="0"/>
          <w:divBdr>
            <w:top w:val="none" w:sz="0" w:space="0" w:color="auto"/>
            <w:left w:val="none" w:sz="0" w:space="0" w:color="auto"/>
            <w:bottom w:val="none" w:sz="0" w:space="0" w:color="auto"/>
            <w:right w:val="none" w:sz="0" w:space="0" w:color="auto"/>
          </w:divBdr>
        </w:div>
        <w:div w:id="2097237997">
          <w:marLeft w:val="640"/>
          <w:marRight w:val="0"/>
          <w:marTop w:val="0"/>
          <w:marBottom w:val="0"/>
          <w:divBdr>
            <w:top w:val="none" w:sz="0" w:space="0" w:color="auto"/>
            <w:left w:val="none" w:sz="0" w:space="0" w:color="auto"/>
            <w:bottom w:val="none" w:sz="0" w:space="0" w:color="auto"/>
            <w:right w:val="none" w:sz="0" w:space="0" w:color="auto"/>
          </w:divBdr>
        </w:div>
        <w:div w:id="1319847759">
          <w:marLeft w:val="640"/>
          <w:marRight w:val="0"/>
          <w:marTop w:val="0"/>
          <w:marBottom w:val="0"/>
          <w:divBdr>
            <w:top w:val="none" w:sz="0" w:space="0" w:color="auto"/>
            <w:left w:val="none" w:sz="0" w:space="0" w:color="auto"/>
            <w:bottom w:val="none" w:sz="0" w:space="0" w:color="auto"/>
            <w:right w:val="none" w:sz="0" w:space="0" w:color="auto"/>
          </w:divBdr>
        </w:div>
        <w:div w:id="1366058700">
          <w:marLeft w:val="640"/>
          <w:marRight w:val="0"/>
          <w:marTop w:val="0"/>
          <w:marBottom w:val="0"/>
          <w:divBdr>
            <w:top w:val="none" w:sz="0" w:space="0" w:color="auto"/>
            <w:left w:val="none" w:sz="0" w:space="0" w:color="auto"/>
            <w:bottom w:val="none" w:sz="0" w:space="0" w:color="auto"/>
            <w:right w:val="none" w:sz="0" w:space="0" w:color="auto"/>
          </w:divBdr>
        </w:div>
        <w:div w:id="1480340307">
          <w:marLeft w:val="640"/>
          <w:marRight w:val="0"/>
          <w:marTop w:val="0"/>
          <w:marBottom w:val="0"/>
          <w:divBdr>
            <w:top w:val="none" w:sz="0" w:space="0" w:color="auto"/>
            <w:left w:val="none" w:sz="0" w:space="0" w:color="auto"/>
            <w:bottom w:val="none" w:sz="0" w:space="0" w:color="auto"/>
            <w:right w:val="none" w:sz="0" w:space="0" w:color="auto"/>
          </w:divBdr>
        </w:div>
        <w:div w:id="2117287741">
          <w:marLeft w:val="640"/>
          <w:marRight w:val="0"/>
          <w:marTop w:val="0"/>
          <w:marBottom w:val="0"/>
          <w:divBdr>
            <w:top w:val="none" w:sz="0" w:space="0" w:color="auto"/>
            <w:left w:val="none" w:sz="0" w:space="0" w:color="auto"/>
            <w:bottom w:val="none" w:sz="0" w:space="0" w:color="auto"/>
            <w:right w:val="none" w:sz="0" w:space="0" w:color="auto"/>
          </w:divBdr>
        </w:div>
        <w:div w:id="310595911">
          <w:marLeft w:val="640"/>
          <w:marRight w:val="0"/>
          <w:marTop w:val="0"/>
          <w:marBottom w:val="0"/>
          <w:divBdr>
            <w:top w:val="none" w:sz="0" w:space="0" w:color="auto"/>
            <w:left w:val="none" w:sz="0" w:space="0" w:color="auto"/>
            <w:bottom w:val="none" w:sz="0" w:space="0" w:color="auto"/>
            <w:right w:val="none" w:sz="0" w:space="0" w:color="auto"/>
          </w:divBdr>
        </w:div>
        <w:div w:id="999043296">
          <w:marLeft w:val="640"/>
          <w:marRight w:val="0"/>
          <w:marTop w:val="0"/>
          <w:marBottom w:val="0"/>
          <w:divBdr>
            <w:top w:val="none" w:sz="0" w:space="0" w:color="auto"/>
            <w:left w:val="none" w:sz="0" w:space="0" w:color="auto"/>
            <w:bottom w:val="none" w:sz="0" w:space="0" w:color="auto"/>
            <w:right w:val="none" w:sz="0" w:space="0" w:color="auto"/>
          </w:divBdr>
        </w:div>
        <w:div w:id="80298051">
          <w:marLeft w:val="640"/>
          <w:marRight w:val="0"/>
          <w:marTop w:val="0"/>
          <w:marBottom w:val="0"/>
          <w:divBdr>
            <w:top w:val="none" w:sz="0" w:space="0" w:color="auto"/>
            <w:left w:val="none" w:sz="0" w:space="0" w:color="auto"/>
            <w:bottom w:val="none" w:sz="0" w:space="0" w:color="auto"/>
            <w:right w:val="none" w:sz="0" w:space="0" w:color="auto"/>
          </w:divBdr>
        </w:div>
        <w:div w:id="1390882183">
          <w:marLeft w:val="640"/>
          <w:marRight w:val="0"/>
          <w:marTop w:val="0"/>
          <w:marBottom w:val="0"/>
          <w:divBdr>
            <w:top w:val="none" w:sz="0" w:space="0" w:color="auto"/>
            <w:left w:val="none" w:sz="0" w:space="0" w:color="auto"/>
            <w:bottom w:val="none" w:sz="0" w:space="0" w:color="auto"/>
            <w:right w:val="none" w:sz="0" w:space="0" w:color="auto"/>
          </w:divBdr>
        </w:div>
        <w:div w:id="522329155">
          <w:marLeft w:val="640"/>
          <w:marRight w:val="0"/>
          <w:marTop w:val="0"/>
          <w:marBottom w:val="0"/>
          <w:divBdr>
            <w:top w:val="none" w:sz="0" w:space="0" w:color="auto"/>
            <w:left w:val="none" w:sz="0" w:space="0" w:color="auto"/>
            <w:bottom w:val="none" w:sz="0" w:space="0" w:color="auto"/>
            <w:right w:val="none" w:sz="0" w:space="0" w:color="auto"/>
          </w:divBdr>
        </w:div>
        <w:div w:id="1253776765">
          <w:marLeft w:val="640"/>
          <w:marRight w:val="0"/>
          <w:marTop w:val="0"/>
          <w:marBottom w:val="0"/>
          <w:divBdr>
            <w:top w:val="none" w:sz="0" w:space="0" w:color="auto"/>
            <w:left w:val="none" w:sz="0" w:space="0" w:color="auto"/>
            <w:bottom w:val="none" w:sz="0" w:space="0" w:color="auto"/>
            <w:right w:val="none" w:sz="0" w:space="0" w:color="auto"/>
          </w:divBdr>
        </w:div>
        <w:div w:id="1274903795">
          <w:marLeft w:val="640"/>
          <w:marRight w:val="0"/>
          <w:marTop w:val="0"/>
          <w:marBottom w:val="0"/>
          <w:divBdr>
            <w:top w:val="none" w:sz="0" w:space="0" w:color="auto"/>
            <w:left w:val="none" w:sz="0" w:space="0" w:color="auto"/>
            <w:bottom w:val="none" w:sz="0" w:space="0" w:color="auto"/>
            <w:right w:val="none" w:sz="0" w:space="0" w:color="auto"/>
          </w:divBdr>
        </w:div>
      </w:divsChild>
    </w:div>
    <w:div w:id="382563198">
      <w:bodyDiv w:val="1"/>
      <w:marLeft w:val="0"/>
      <w:marRight w:val="0"/>
      <w:marTop w:val="0"/>
      <w:marBottom w:val="0"/>
      <w:divBdr>
        <w:top w:val="none" w:sz="0" w:space="0" w:color="auto"/>
        <w:left w:val="none" w:sz="0" w:space="0" w:color="auto"/>
        <w:bottom w:val="none" w:sz="0" w:space="0" w:color="auto"/>
        <w:right w:val="none" w:sz="0" w:space="0" w:color="auto"/>
      </w:divBdr>
    </w:div>
    <w:div w:id="387804082">
      <w:bodyDiv w:val="1"/>
      <w:marLeft w:val="0"/>
      <w:marRight w:val="0"/>
      <w:marTop w:val="0"/>
      <w:marBottom w:val="0"/>
      <w:divBdr>
        <w:top w:val="none" w:sz="0" w:space="0" w:color="auto"/>
        <w:left w:val="none" w:sz="0" w:space="0" w:color="auto"/>
        <w:bottom w:val="none" w:sz="0" w:space="0" w:color="auto"/>
        <w:right w:val="none" w:sz="0" w:space="0" w:color="auto"/>
      </w:divBdr>
    </w:div>
    <w:div w:id="395595981">
      <w:bodyDiv w:val="1"/>
      <w:marLeft w:val="0"/>
      <w:marRight w:val="0"/>
      <w:marTop w:val="0"/>
      <w:marBottom w:val="0"/>
      <w:divBdr>
        <w:top w:val="none" w:sz="0" w:space="0" w:color="auto"/>
        <w:left w:val="none" w:sz="0" w:space="0" w:color="auto"/>
        <w:bottom w:val="none" w:sz="0" w:space="0" w:color="auto"/>
        <w:right w:val="none" w:sz="0" w:space="0" w:color="auto"/>
      </w:divBdr>
    </w:div>
    <w:div w:id="396585586">
      <w:bodyDiv w:val="1"/>
      <w:marLeft w:val="0"/>
      <w:marRight w:val="0"/>
      <w:marTop w:val="0"/>
      <w:marBottom w:val="0"/>
      <w:divBdr>
        <w:top w:val="none" w:sz="0" w:space="0" w:color="auto"/>
        <w:left w:val="none" w:sz="0" w:space="0" w:color="auto"/>
        <w:bottom w:val="none" w:sz="0" w:space="0" w:color="auto"/>
        <w:right w:val="none" w:sz="0" w:space="0" w:color="auto"/>
      </w:divBdr>
      <w:divsChild>
        <w:div w:id="1513252735">
          <w:marLeft w:val="0"/>
          <w:marRight w:val="0"/>
          <w:marTop w:val="0"/>
          <w:marBottom w:val="0"/>
          <w:divBdr>
            <w:top w:val="none" w:sz="0" w:space="0" w:color="auto"/>
            <w:left w:val="none" w:sz="0" w:space="0" w:color="auto"/>
            <w:bottom w:val="none" w:sz="0" w:space="0" w:color="auto"/>
            <w:right w:val="none" w:sz="0" w:space="0" w:color="auto"/>
          </w:divBdr>
          <w:divsChild>
            <w:div w:id="32100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28133">
      <w:bodyDiv w:val="1"/>
      <w:marLeft w:val="0"/>
      <w:marRight w:val="0"/>
      <w:marTop w:val="0"/>
      <w:marBottom w:val="0"/>
      <w:divBdr>
        <w:top w:val="none" w:sz="0" w:space="0" w:color="auto"/>
        <w:left w:val="none" w:sz="0" w:space="0" w:color="auto"/>
        <w:bottom w:val="none" w:sz="0" w:space="0" w:color="auto"/>
        <w:right w:val="none" w:sz="0" w:space="0" w:color="auto"/>
      </w:divBdr>
      <w:divsChild>
        <w:div w:id="411970425">
          <w:marLeft w:val="480"/>
          <w:marRight w:val="0"/>
          <w:marTop w:val="0"/>
          <w:marBottom w:val="0"/>
          <w:divBdr>
            <w:top w:val="none" w:sz="0" w:space="0" w:color="auto"/>
            <w:left w:val="none" w:sz="0" w:space="0" w:color="auto"/>
            <w:bottom w:val="none" w:sz="0" w:space="0" w:color="auto"/>
            <w:right w:val="none" w:sz="0" w:space="0" w:color="auto"/>
          </w:divBdr>
        </w:div>
        <w:div w:id="1423380859">
          <w:marLeft w:val="480"/>
          <w:marRight w:val="0"/>
          <w:marTop w:val="0"/>
          <w:marBottom w:val="0"/>
          <w:divBdr>
            <w:top w:val="none" w:sz="0" w:space="0" w:color="auto"/>
            <w:left w:val="none" w:sz="0" w:space="0" w:color="auto"/>
            <w:bottom w:val="none" w:sz="0" w:space="0" w:color="auto"/>
            <w:right w:val="none" w:sz="0" w:space="0" w:color="auto"/>
          </w:divBdr>
        </w:div>
        <w:div w:id="879785953">
          <w:marLeft w:val="480"/>
          <w:marRight w:val="0"/>
          <w:marTop w:val="0"/>
          <w:marBottom w:val="0"/>
          <w:divBdr>
            <w:top w:val="none" w:sz="0" w:space="0" w:color="auto"/>
            <w:left w:val="none" w:sz="0" w:space="0" w:color="auto"/>
            <w:bottom w:val="none" w:sz="0" w:space="0" w:color="auto"/>
            <w:right w:val="none" w:sz="0" w:space="0" w:color="auto"/>
          </w:divBdr>
        </w:div>
        <w:div w:id="766852957">
          <w:marLeft w:val="480"/>
          <w:marRight w:val="0"/>
          <w:marTop w:val="0"/>
          <w:marBottom w:val="0"/>
          <w:divBdr>
            <w:top w:val="none" w:sz="0" w:space="0" w:color="auto"/>
            <w:left w:val="none" w:sz="0" w:space="0" w:color="auto"/>
            <w:bottom w:val="none" w:sz="0" w:space="0" w:color="auto"/>
            <w:right w:val="none" w:sz="0" w:space="0" w:color="auto"/>
          </w:divBdr>
        </w:div>
        <w:div w:id="1711222396">
          <w:marLeft w:val="480"/>
          <w:marRight w:val="0"/>
          <w:marTop w:val="0"/>
          <w:marBottom w:val="0"/>
          <w:divBdr>
            <w:top w:val="none" w:sz="0" w:space="0" w:color="auto"/>
            <w:left w:val="none" w:sz="0" w:space="0" w:color="auto"/>
            <w:bottom w:val="none" w:sz="0" w:space="0" w:color="auto"/>
            <w:right w:val="none" w:sz="0" w:space="0" w:color="auto"/>
          </w:divBdr>
        </w:div>
        <w:div w:id="1770808584">
          <w:marLeft w:val="480"/>
          <w:marRight w:val="0"/>
          <w:marTop w:val="0"/>
          <w:marBottom w:val="0"/>
          <w:divBdr>
            <w:top w:val="none" w:sz="0" w:space="0" w:color="auto"/>
            <w:left w:val="none" w:sz="0" w:space="0" w:color="auto"/>
            <w:bottom w:val="none" w:sz="0" w:space="0" w:color="auto"/>
            <w:right w:val="none" w:sz="0" w:space="0" w:color="auto"/>
          </w:divBdr>
        </w:div>
        <w:div w:id="490146815">
          <w:marLeft w:val="480"/>
          <w:marRight w:val="0"/>
          <w:marTop w:val="0"/>
          <w:marBottom w:val="0"/>
          <w:divBdr>
            <w:top w:val="none" w:sz="0" w:space="0" w:color="auto"/>
            <w:left w:val="none" w:sz="0" w:space="0" w:color="auto"/>
            <w:bottom w:val="none" w:sz="0" w:space="0" w:color="auto"/>
            <w:right w:val="none" w:sz="0" w:space="0" w:color="auto"/>
          </w:divBdr>
        </w:div>
        <w:div w:id="1379474655">
          <w:marLeft w:val="480"/>
          <w:marRight w:val="0"/>
          <w:marTop w:val="0"/>
          <w:marBottom w:val="0"/>
          <w:divBdr>
            <w:top w:val="none" w:sz="0" w:space="0" w:color="auto"/>
            <w:left w:val="none" w:sz="0" w:space="0" w:color="auto"/>
            <w:bottom w:val="none" w:sz="0" w:space="0" w:color="auto"/>
            <w:right w:val="none" w:sz="0" w:space="0" w:color="auto"/>
          </w:divBdr>
        </w:div>
        <w:div w:id="770396904">
          <w:marLeft w:val="480"/>
          <w:marRight w:val="0"/>
          <w:marTop w:val="0"/>
          <w:marBottom w:val="0"/>
          <w:divBdr>
            <w:top w:val="none" w:sz="0" w:space="0" w:color="auto"/>
            <w:left w:val="none" w:sz="0" w:space="0" w:color="auto"/>
            <w:bottom w:val="none" w:sz="0" w:space="0" w:color="auto"/>
            <w:right w:val="none" w:sz="0" w:space="0" w:color="auto"/>
          </w:divBdr>
        </w:div>
        <w:div w:id="1010331139">
          <w:marLeft w:val="480"/>
          <w:marRight w:val="0"/>
          <w:marTop w:val="0"/>
          <w:marBottom w:val="0"/>
          <w:divBdr>
            <w:top w:val="none" w:sz="0" w:space="0" w:color="auto"/>
            <w:left w:val="none" w:sz="0" w:space="0" w:color="auto"/>
            <w:bottom w:val="none" w:sz="0" w:space="0" w:color="auto"/>
            <w:right w:val="none" w:sz="0" w:space="0" w:color="auto"/>
          </w:divBdr>
        </w:div>
        <w:div w:id="65029998">
          <w:marLeft w:val="480"/>
          <w:marRight w:val="0"/>
          <w:marTop w:val="0"/>
          <w:marBottom w:val="0"/>
          <w:divBdr>
            <w:top w:val="none" w:sz="0" w:space="0" w:color="auto"/>
            <w:left w:val="none" w:sz="0" w:space="0" w:color="auto"/>
            <w:bottom w:val="none" w:sz="0" w:space="0" w:color="auto"/>
            <w:right w:val="none" w:sz="0" w:space="0" w:color="auto"/>
          </w:divBdr>
        </w:div>
        <w:div w:id="1435439470">
          <w:marLeft w:val="480"/>
          <w:marRight w:val="0"/>
          <w:marTop w:val="0"/>
          <w:marBottom w:val="0"/>
          <w:divBdr>
            <w:top w:val="none" w:sz="0" w:space="0" w:color="auto"/>
            <w:left w:val="none" w:sz="0" w:space="0" w:color="auto"/>
            <w:bottom w:val="none" w:sz="0" w:space="0" w:color="auto"/>
            <w:right w:val="none" w:sz="0" w:space="0" w:color="auto"/>
          </w:divBdr>
        </w:div>
        <w:div w:id="1100417489">
          <w:marLeft w:val="480"/>
          <w:marRight w:val="0"/>
          <w:marTop w:val="0"/>
          <w:marBottom w:val="0"/>
          <w:divBdr>
            <w:top w:val="none" w:sz="0" w:space="0" w:color="auto"/>
            <w:left w:val="none" w:sz="0" w:space="0" w:color="auto"/>
            <w:bottom w:val="none" w:sz="0" w:space="0" w:color="auto"/>
            <w:right w:val="none" w:sz="0" w:space="0" w:color="auto"/>
          </w:divBdr>
        </w:div>
        <w:div w:id="776950164">
          <w:marLeft w:val="480"/>
          <w:marRight w:val="0"/>
          <w:marTop w:val="0"/>
          <w:marBottom w:val="0"/>
          <w:divBdr>
            <w:top w:val="none" w:sz="0" w:space="0" w:color="auto"/>
            <w:left w:val="none" w:sz="0" w:space="0" w:color="auto"/>
            <w:bottom w:val="none" w:sz="0" w:space="0" w:color="auto"/>
            <w:right w:val="none" w:sz="0" w:space="0" w:color="auto"/>
          </w:divBdr>
        </w:div>
        <w:div w:id="1266841834">
          <w:marLeft w:val="480"/>
          <w:marRight w:val="0"/>
          <w:marTop w:val="0"/>
          <w:marBottom w:val="0"/>
          <w:divBdr>
            <w:top w:val="none" w:sz="0" w:space="0" w:color="auto"/>
            <w:left w:val="none" w:sz="0" w:space="0" w:color="auto"/>
            <w:bottom w:val="none" w:sz="0" w:space="0" w:color="auto"/>
            <w:right w:val="none" w:sz="0" w:space="0" w:color="auto"/>
          </w:divBdr>
        </w:div>
        <w:div w:id="1420105421">
          <w:marLeft w:val="480"/>
          <w:marRight w:val="0"/>
          <w:marTop w:val="0"/>
          <w:marBottom w:val="0"/>
          <w:divBdr>
            <w:top w:val="none" w:sz="0" w:space="0" w:color="auto"/>
            <w:left w:val="none" w:sz="0" w:space="0" w:color="auto"/>
            <w:bottom w:val="none" w:sz="0" w:space="0" w:color="auto"/>
            <w:right w:val="none" w:sz="0" w:space="0" w:color="auto"/>
          </w:divBdr>
        </w:div>
        <w:div w:id="1291472933">
          <w:marLeft w:val="480"/>
          <w:marRight w:val="0"/>
          <w:marTop w:val="0"/>
          <w:marBottom w:val="0"/>
          <w:divBdr>
            <w:top w:val="none" w:sz="0" w:space="0" w:color="auto"/>
            <w:left w:val="none" w:sz="0" w:space="0" w:color="auto"/>
            <w:bottom w:val="none" w:sz="0" w:space="0" w:color="auto"/>
            <w:right w:val="none" w:sz="0" w:space="0" w:color="auto"/>
          </w:divBdr>
        </w:div>
        <w:div w:id="1077937933">
          <w:marLeft w:val="480"/>
          <w:marRight w:val="0"/>
          <w:marTop w:val="0"/>
          <w:marBottom w:val="0"/>
          <w:divBdr>
            <w:top w:val="none" w:sz="0" w:space="0" w:color="auto"/>
            <w:left w:val="none" w:sz="0" w:space="0" w:color="auto"/>
            <w:bottom w:val="none" w:sz="0" w:space="0" w:color="auto"/>
            <w:right w:val="none" w:sz="0" w:space="0" w:color="auto"/>
          </w:divBdr>
        </w:div>
        <w:div w:id="427165930">
          <w:marLeft w:val="480"/>
          <w:marRight w:val="0"/>
          <w:marTop w:val="0"/>
          <w:marBottom w:val="0"/>
          <w:divBdr>
            <w:top w:val="none" w:sz="0" w:space="0" w:color="auto"/>
            <w:left w:val="none" w:sz="0" w:space="0" w:color="auto"/>
            <w:bottom w:val="none" w:sz="0" w:space="0" w:color="auto"/>
            <w:right w:val="none" w:sz="0" w:space="0" w:color="auto"/>
          </w:divBdr>
        </w:div>
        <w:div w:id="61879660">
          <w:marLeft w:val="480"/>
          <w:marRight w:val="0"/>
          <w:marTop w:val="0"/>
          <w:marBottom w:val="0"/>
          <w:divBdr>
            <w:top w:val="none" w:sz="0" w:space="0" w:color="auto"/>
            <w:left w:val="none" w:sz="0" w:space="0" w:color="auto"/>
            <w:bottom w:val="none" w:sz="0" w:space="0" w:color="auto"/>
            <w:right w:val="none" w:sz="0" w:space="0" w:color="auto"/>
          </w:divBdr>
        </w:div>
        <w:div w:id="215090193">
          <w:marLeft w:val="480"/>
          <w:marRight w:val="0"/>
          <w:marTop w:val="0"/>
          <w:marBottom w:val="0"/>
          <w:divBdr>
            <w:top w:val="none" w:sz="0" w:space="0" w:color="auto"/>
            <w:left w:val="none" w:sz="0" w:space="0" w:color="auto"/>
            <w:bottom w:val="none" w:sz="0" w:space="0" w:color="auto"/>
            <w:right w:val="none" w:sz="0" w:space="0" w:color="auto"/>
          </w:divBdr>
        </w:div>
        <w:div w:id="128058477">
          <w:marLeft w:val="480"/>
          <w:marRight w:val="0"/>
          <w:marTop w:val="0"/>
          <w:marBottom w:val="0"/>
          <w:divBdr>
            <w:top w:val="none" w:sz="0" w:space="0" w:color="auto"/>
            <w:left w:val="none" w:sz="0" w:space="0" w:color="auto"/>
            <w:bottom w:val="none" w:sz="0" w:space="0" w:color="auto"/>
            <w:right w:val="none" w:sz="0" w:space="0" w:color="auto"/>
          </w:divBdr>
        </w:div>
        <w:div w:id="1702708744">
          <w:marLeft w:val="480"/>
          <w:marRight w:val="0"/>
          <w:marTop w:val="0"/>
          <w:marBottom w:val="0"/>
          <w:divBdr>
            <w:top w:val="none" w:sz="0" w:space="0" w:color="auto"/>
            <w:left w:val="none" w:sz="0" w:space="0" w:color="auto"/>
            <w:bottom w:val="none" w:sz="0" w:space="0" w:color="auto"/>
            <w:right w:val="none" w:sz="0" w:space="0" w:color="auto"/>
          </w:divBdr>
        </w:div>
        <w:div w:id="1220703227">
          <w:marLeft w:val="480"/>
          <w:marRight w:val="0"/>
          <w:marTop w:val="0"/>
          <w:marBottom w:val="0"/>
          <w:divBdr>
            <w:top w:val="none" w:sz="0" w:space="0" w:color="auto"/>
            <w:left w:val="none" w:sz="0" w:space="0" w:color="auto"/>
            <w:bottom w:val="none" w:sz="0" w:space="0" w:color="auto"/>
            <w:right w:val="none" w:sz="0" w:space="0" w:color="auto"/>
          </w:divBdr>
        </w:div>
        <w:div w:id="328943944">
          <w:marLeft w:val="480"/>
          <w:marRight w:val="0"/>
          <w:marTop w:val="0"/>
          <w:marBottom w:val="0"/>
          <w:divBdr>
            <w:top w:val="none" w:sz="0" w:space="0" w:color="auto"/>
            <w:left w:val="none" w:sz="0" w:space="0" w:color="auto"/>
            <w:bottom w:val="none" w:sz="0" w:space="0" w:color="auto"/>
            <w:right w:val="none" w:sz="0" w:space="0" w:color="auto"/>
          </w:divBdr>
        </w:div>
        <w:div w:id="1840726430">
          <w:marLeft w:val="480"/>
          <w:marRight w:val="0"/>
          <w:marTop w:val="0"/>
          <w:marBottom w:val="0"/>
          <w:divBdr>
            <w:top w:val="none" w:sz="0" w:space="0" w:color="auto"/>
            <w:left w:val="none" w:sz="0" w:space="0" w:color="auto"/>
            <w:bottom w:val="none" w:sz="0" w:space="0" w:color="auto"/>
            <w:right w:val="none" w:sz="0" w:space="0" w:color="auto"/>
          </w:divBdr>
        </w:div>
        <w:div w:id="1576821209">
          <w:marLeft w:val="480"/>
          <w:marRight w:val="0"/>
          <w:marTop w:val="0"/>
          <w:marBottom w:val="0"/>
          <w:divBdr>
            <w:top w:val="none" w:sz="0" w:space="0" w:color="auto"/>
            <w:left w:val="none" w:sz="0" w:space="0" w:color="auto"/>
            <w:bottom w:val="none" w:sz="0" w:space="0" w:color="auto"/>
            <w:right w:val="none" w:sz="0" w:space="0" w:color="auto"/>
          </w:divBdr>
        </w:div>
        <w:div w:id="1956713567">
          <w:marLeft w:val="480"/>
          <w:marRight w:val="0"/>
          <w:marTop w:val="0"/>
          <w:marBottom w:val="0"/>
          <w:divBdr>
            <w:top w:val="none" w:sz="0" w:space="0" w:color="auto"/>
            <w:left w:val="none" w:sz="0" w:space="0" w:color="auto"/>
            <w:bottom w:val="none" w:sz="0" w:space="0" w:color="auto"/>
            <w:right w:val="none" w:sz="0" w:space="0" w:color="auto"/>
          </w:divBdr>
        </w:div>
        <w:div w:id="404761199">
          <w:marLeft w:val="480"/>
          <w:marRight w:val="0"/>
          <w:marTop w:val="0"/>
          <w:marBottom w:val="0"/>
          <w:divBdr>
            <w:top w:val="none" w:sz="0" w:space="0" w:color="auto"/>
            <w:left w:val="none" w:sz="0" w:space="0" w:color="auto"/>
            <w:bottom w:val="none" w:sz="0" w:space="0" w:color="auto"/>
            <w:right w:val="none" w:sz="0" w:space="0" w:color="auto"/>
          </w:divBdr>
        </w:div>
        <w:div w:id="1789277183">
          <w:marLeft w:val="480"/>
          <w:marRight w:val="0"/>
          <w:marTop w:val="0"/>
          <w:marBottom w:val="0"/>
          <w:divBdr>
            <w:top w:val="none" w:sz="0" w:space="0" w:color="auto"/>
            <w:left w:val="none" w:sz="0" w:space="0" w:color="auto"/>
            <w:bottom w:val="none" w:sz="0" w:space="0" w:color="auto"/>
            <w:right w:val="none" w:sz="0" w:space="0" w:color="auto"/>
          </w:divBdr>
        </w:div>
        <w:div w:id="1189102424">
          <w:marLeft w:val="480"/>
          <w:marRight w:val="0"/>
          <w:marTop w:val="0"/>
          <w:marBottom w:val="0"/>
          <w:divBdr>
            <w:top w:val="none" w:sz="0" w:space="0" w:color="auto"/>
            <w:left w:val="none" w:sz="0" w:space="0" w:color="auto"/>
            <w:bottom w:val="none" w:sz="0" w:space="0" w:color="auto"/>
            <w:right w:val="none" w:sz="0" w:space="0" w:color="auto"/>
          </w:divBdr>
        </w:div>
        <w:div w:id="770588947">
          <w:marLeft w:val="480"/>
          <w:marRight w:val="0"/>
          <w:marTop w:val="0"/>
          <w:marBottom w:val="0"/>
          <w:divBdr>
            <w:top w:val="none" w:sz="0" w:space="0" w:color="auto"/>
            <w:left w:val="none" w:sz="0" w:space="0" w:color="auto"/>
            <w:bottom w:val="none" w:sz="0" w:space="0" w:color="auto"/>
            <w:right w:val="none" w:sz="0" w:space="0" w:color="auto"/>
          </w:divBdr>
        </w:div>
        <w:div w:id="444083509">
          <w:marLeft w:val="480"/>
          <w:marRight w:val="0"/>
          <w:marTop w:val="0"/>
          <w:marBottom w:val="0"/>
          <w:divBdr>
            <w:top w:val="none" w:sz="0" w:space="0" w:color="auto"/>
            <w:left w:val="none" w:sz="0" w:space="0" w:color="auto"/>
            <w:bottom w:val="none" w:sz="0" w:space="0" w:color="auto"/>
            <w:right w:val="none" w:sz="0" w:space="0" w:color="auto"/>
          </w:divBdr>
        </w:div>
        <w:div w:id="1663047673">
          <w:marLeft w:val="480"/>
          <w:marRight w:val="0"/>
          <w:marTop w:val="0"/>
          <w:marBottom w:val="0"/>
          <w:divBdr>
            <w:top w:val="none" w:sz="0" w:space="0" w:color="auto"/>
            <w:left w:val="none" w:sz="0" w:space="0" w:color="auto"/>
            <w:bottom w:val="none" w:sz="0" w:space="0" w:color="auto"/>
            <w:right w:val="none" w:sz="0" w:space="0" w:color="auto"/>
          </w:divBdr>
        </w:div>
        <w:div w:id="761683514">
          <w:marLeft w:val="480"/>
          <w:marRight w:val="0"/>
          <w:marTop w:val="0"/>
          <w:marBottom w:val="0"/>
          <w:divBdr>
            <w:top w:val="none" w:sz="0" w:space="0" w:color="auto"/>
            <w:left w:val="none" w:sz="0" w:space="0" w:color="auto"/>
            <w:bottom w:val="none" w:sz="0" w:space="0" w:color="auto"/>
            <w:right w:val="none" w:sz="0" w:space="0" w:color="auto"/>
          </w:divBdr>
        </w:div>
        <w:div w:id="1799110188">
          <w:marLeft w:val="480"/>
          <w:marRight w:val="0"/>
          <w:marTop w:val="0"/>
          <w:marBottom w:val="0"/>
          <w:divBdr>
            <w:top w:val="none" w:sz="0" w:space="0" w:color="auto"/>
            <w:left w:val="none" w:sz="0" w:space="0" w:color="auto"/>
            <w:bottom w:val="none" w:sz="0" w:space="0" w:color="auto"/>
            <w:right w:val="none" w:sz="0" w:space="0" w:color="auto"/>
          </w:divBdr>
        </w:div>
        <w:div w:id="1039665134">
          <w:marLeft w:val="480"/>
          <w:marRight w:val="0"/>
          <w:marTop w:val="0"/>
          <w:marBottom w:val="0"/>
          <w:divBdr>
            <w:top w:val="none" w:sz="0" w:space="0" w:color="auto"/>
            <w:left w:val="none" w:sz="0" w:space="0" w:color="auto"/>
            <w:bottom w:val="none" w:sz="0" w:space="0" w:color="auto"/>
            <w:right w:val="none" w:sz="0" w:space="0" w:color="auto"/>
          </w:divBdr>
        </w:div>
        <w:div w:id="1364019201">
          <w:marLeft w:val="480"/>
          <w:marRight w:val="0"/>
          <w:marTop w:val="0"/>
          <w:marBottom w:val="0"/>
          <w:divBdr>
            <w:top w:val="none" w:sz="0" w:space="0" w:color="auto"/>
            <w:left w:val="none" w:sz="0" w:space="0" w:color="auto"/>
            <w:bottom w:val="none" w:sz="0" w:space="0" w:color="auto"/>
            <w:right w:val="none" w:sz="0" w:space="0" w:color="auto"/>
          </w:divBdr>
        </w:div>
        <w:div w:id="1628972006">
          <w:marLeft w:val="480"/>
          <w:marRight w:val="0"/>
          <w:marTop w:val="0"/>
          <w:marBottom w:val="0"/>
          <w:divBdr>
            <w:top w:val="none" w:sz="0" w:space="0" w:color="auto"/>
            <w:left w:val="none" w:sz="0" w:space="0" w:color="auto"/>
            <w:bottom w:val="none" w:sz="0" w:space="0" w:color="auto"/>
            <w:right w:val="none" w:sz="0" w:space="0" w:color="auto"/>
          </w:divBdr>
        </w:div>
        <w:div w:id="1030572275">
          <w:marLeft w:val="480"/>
          <w:marRight w:val="0"/>
          <w:marTop w:val="0"/>
          <w:marBottom w:val="0"/>
          <w:divBdr>
            <w:top w:val="none" w:sz="0" w:space="0" w:color="auto"/>
            <w:left w:val="none" w:sz="0" w:space="0" w:color="auto"/>
            <w:bottom w:val="none" w:sz="0" w:space="0" w:color="auto"/>
            <w:right w:val="none" w:sz="0" w:space="0" w:color="auto"/>
          </w:divBdr>
        </w:div>
        <w:div w:id="688456617">
          <w:marLeft w:val="480"/>
          <w:marRight w:val="0"/>
          <w:marTop w:val="0"/>
          <w:marBottom w:val="0"/>
          <w:divBdr>
            <w:top w:val="none" w:sz="0" w:space="0" w:color="auto"/>
            <w:left w:val="none" w:sz="0" w:space="0" w:color="auto"/>
            <w:bottom w:val="none" w:sz="0" w:space="0" w:color="auto"/>
            <w:right w:val="none" w:sz="0" w:space="0" w:color="auto"/>
          </w:divBdr>
        </w:div>
        <w:div w:id="1644697752">
          <w:marLeft w:val="480"/>
          <w:marRight w:val="0"/>
          <w:marTop w:val="0"/>
          <w:marBottom w:val="0"/>
          <w:divBdr>
            <w:top w:val="none" w:sz="0" w:space="0" w:color="auto"/>
            <w:left w:val="none" w:sz="0" w:space="0" w:color="auto"/>
            <w:bottom w:val="none" w:sz="0" w:space="0" w:color="auto"/>
            <w:right w:val="none" w:sz="0" w:space="0" w:color="auto"/>
          </w:divBdr>
        </w:div>
        <w:div w:id="149953731">
          <w:marLeft w:val="480"/>
          <w:marRight w:val="0"/>
          <w:marTop w:val="0"/>
          <w:marBottom w:val="0"/>
          <w:divBdr>
            <w:top w:val="none" w:sz="0" w:space="0" w:color="auto"/>
            <w:left w:val="none" w:sz="0" w:space="0" w:color="auto"/>
            <w:bottom w:val="none" w:sz="0" w:space="0" w:color="auto"/>
            <w:right w:val="none" w:sz="0" w:space="0" w:color="auto"/>
          </w:divBdr>
        </w:div>
        <w:div w:id="1695688884">
          <w:marLeft w:val="480"/>
          <w:marRight w:val="0"/>
          <w:marTop w:val="0"/>
          <w:marBottom w:val="0"/>
          <w:divBdr>
            <w:top w:val="none" w:sz="0" w:space="0" w:color="auto"/>
            <w:left w:val="none" w:sz="0" w:space="0" w:color="auto"/>
            <w:bottom w:val="none" w:sz="0" w:space="0" w:color="auto"/>
            <w:right w:val="none" w:sz="0" w:space="0" w:color="auto"/>
          </w:divBdr>
        </w:div>
        <w:div w:id="574974376">
          <w:marLeft w:val="480"/>
          <w:marRight w:val="0"/>
          <w:marTop w:val="0"/>
          <w:marBottom w:val="0"/>
          <w:divBdr>
            <w:top w:val="none" w:sz="0" w:space="0" w:color="auto"/>
            <w:left w:val="none" w:sz="0" w:space="0" w:color="auto"/>
            <w:bottom w:val="none" w:sz="0" w:space="0" w:color="auto"/>
            <w:right w:val="none" w:sz="0" w:space="0" w:color="auto"/>
          </w:divBdr>
        </w:div>
        <w:div w:id="67968434">
          <w:marLeft w:val="480"/>
          <w:marRight w:val="0"/>
          <w:marTop w:val="0"/>
          <w:marBottom w:val="0"/>
          <w:divBdr>
            <w:top w:val="none" w:sz="0" w:space="0" w:color="auto"/>
            <w:left w:val="none" w:sz="0" w:space="0" w:color="auto"/>
            <w:bottom w:val="none" w:sz="0" w:space="0" w:color="auto"/>
            <w:right w:val="none" w:sz="0" w:space="0" w:color="auto"/>
          </w:divBdr>
        </w:div>
        <w:div w:id="1195927976">
          <w:marLeft w:val="480"/>
          <w:marRight w:val="0"/>
          <w:marTop w:val="0"/>
          <w:marBottom w:val="0"/>
          <w:divBdr>
            <w:top w:val="none" w:sz="0" w:space="0" w:color="auto"/>
            <w:left w:val="none" w:sz="0" w:space="0" w:color="auto"/>
            <w:bottom w:val="none" w:sz="0" w:space="0" w:color="auto"/>
            <w:right w:val="none" w:sz="0" w:space="0" w:color="auto"/>
          </w:divBdr>
        </w:div>
        <w:div w:id="2027516222">
          <w:marLeft w:val="480"/>
          <w:marRight w:val="0"/>
          <w:marTop w:val="0"/>
          <w:marBottom w:val="0"/>
          <w:divBdr>
            <w:top w:val="none" w:sz="0" w:space="0" w:color="auto"/>
            <w:left w:val="none" w:sz="0" w:space="0" w:color="auto"/>
            <w:bottom w:val="none" w:sz="0" w:space="0" w:color="auto"/>
            <w:right w:val="none" w:sz="0" w:space="0" w:color="auto"/>
          </w:divBdr>
        </w:div>
        <w:div w:id="1976446413">
          <w:marLeft w:val="480"/>
          <w:marRight w:val="0"/>
          <w:marTop w:val="0"/>
          <w:marBottom w:val="0"/>
          <w:divBdr>
            <w:top w:val="none" w:sz="0" w:space="0" w:color="auto"/>
            <w:left w:val="none" w:sz="0" w:space="0" w:color="auto"/>
            <w:bottom w:val="none" w:sz="0" w:space="0" w:color="auto"/>
            <w:right w:val="none" w:sz="0" w:space="0" w:color="auto"/>
          </w:divBdr>
        </w:div>
        <w:div w:id="376516054">
          <w:marLeft w:val="480"/>
          <w:marRight w:val="0"/>
          <w:marTop w:val="0"/>
          <w:marBottom w:val="0"/>
          <w:divBdr>
            <w:top w:val="none" w:sz="0" w:space="0" w:color="auto"/>
            <w:left w:val="none" w:sz="0" w:space="0" w:color="auto"/>
            <w:bottom w:val="none" w:sz="0" w:space="0" w:color="auto"/>
            <w:right w:val="none" w:sz="0" w:space="0" w:color="auto"/>
          </w:divBdr>
        </w:div>
        <w:div w:id="1901404196">
          <w:marLeft w:val="480"/>
          <w:marRight w:val="0"/>
          <w:marTop w:val="0"/>
          <w:marBottom w:val="0"/>
          <w:divBdr>
            <w:top w:val="none" w:sz="0" w:space="0" w:color="auto"/>
            <w:left w:val="none" w:sz="0" w:space="0" w:color="auto"/>
            <w:bottom w:val="none" w:sz="0" w:space="0" w:color="auto"/>
            <w:right w:val="none" w:sz="0" w:space="0" w:color="auto"/>
          </w:divBdr>
        </w:div>
        <w:div w:id="514809281">
          <w:marLeft w:val="480"/>
          <w:marRight w:val="0"/>
          <w:marTop w:val="0"/>
          <w:marBottom w:val="0"/>
          <w:divBdr>
            <w:top w:val="none" w:sz="0" w:space="0" w:color="auto"/>
            <w:left w:val="none" w:sz="0" w:space="0" w:color="auto"/>
            <w:bottom w:val="none" w:sz="0" w:space="0" w:color="auto"/>
            <w:right w:val="none" w:sz="0" w:space="0" w:color="auto"/>
          </w:divBdr>
        </w:div>
        <w:div w:id="1763602044">
          <w:marLeft w:val="480"/>
          <w:marRight w:val="0"/>
          <w:marTop w:val="0"/>
          <w:marBottom w:val="0"/>
          <w:divBdr>
            <w:top w:val="none" w:sz="0" w:space="0" w:color="auto"/>
            <w:left w:val="none" w:sz="0" w:space="0" w:color="auto"/>
            <w:bottom w:val="none" w:sz="0" w:space="0" w:color="auto"/>
            <w:right w:val="none" w:sz="0" w:space="0" w:color="auto"/>
          </w:divBdr>
        </w:div>
        <w:div w:id="1003439093">
          <w:marLeft w:val="480"/>
          <w:marRight w:val="0"/>
          <w:marTop w:val="0"/>
          <w:marBottom w:val="0"/>
          <w:divBdr>
            <w:top w:val="none" w:sz="0" w:space="0" w:color="auto"/>
            <w:left w:val="none" w:sz="0" w:space="0" w:color="auto"/>
            <w:bottom w:val="none" w:sz="0" w:space="0" w:color="auto"/>
            <w:right w:val="none" w:sz="0" w:space="0" w:color="auto"/>
          </w:divBdr>
        </w:div>
        <w:div w:id="469901572">
          <w:marLeft w:val="480"/>
          <w:marRight w:val="0"/>
          <w:marTop w:val="0"/>
          <w:marBottom w:val="0"/>
          <w:divBdr>
            <w:top w:val="none" w:sz="0" w:space="0" w:color="auto"/>
            <w:left w:val="none" w:sz="0" w:space="0" w:color="auto"/>
            <w:bottom w:val="none" w:sz="0" w:space="0" w:color="auto"/>
            <w:right w:val="none" w:sz="0" w:space="0" w:color="auto"/>
          </w:divBdr>
        </w:div>
        <w:div w:id="487287809">
          <w:marLeft w:val="480"/>
          <w:marRight w:val="0"/>
          <w:marTop w:val="0"/>
          <w:marBottom w:val="0"/>
          <w:divBdr>
            <w:top w:val="none" w:sz="0" w:space="0" w:color="auto"/>
            <w:left w:val="none" w:sz="0" w:space="0" w:color="auto"/>
            <w:bottom w:val="none" w:sz="0" w:space="0" w:color="auto"/>
            <w:right w:val="none" w:sz="0" w:space="0" w:color="auto"/>
          </w:divBdr>
        </w:div>
        <w:div w:id="100495075">
          <w:marLeft w:val="480"/>
          <w:marRight w:val="0"/>
          <w:marTop w:val="0"/>
          <w:marBottom w:val="0"/>
          <w:divBdr>
            <w:top w:val="none" w:sz="0" w:space="0" w:color="auto"/>
            <w:left w:val="none" w:sz="0" w:space="0" w:color="auto"/>
            <w:bottom w:val="none" w:sz="0" w:space="0" w:color="auto"/>
            <w:right w:val="none" w:sz="0" w:space="0" w:color="auto"/>
          </w:divBdr>
        </w:div>
      </w:divsChild>
    </w:div>
    <w:div w:id="400907955">
      <w:bodyDiv w:val="1"/>
      <w:marLeft w:val="0"/>
      <w:marRight w:val="0"/>
      <w:marTop w:val="0"/>
      <w:marBottom w:val="0"/>
      <w:divBdr>
        <w:top w:val="none" w:sz="0" w:space="0" w:color="auto"/>
        <w:left w:val="none" w:sz="0" w:space="0" w:color="auto"/>
        <w:bottom w:val="none" w:sz="0" w:space="0" w:color="auto"/>
        <w:right w:val="none" w:sz="0" w:space="0" w:color="auto"/>
      </w:divBdr>
    </w:div>
    <w:div w:id="401562463">
      <w:bodyDiv w:val="1"/>
      <w:marLeft w:val="0"/>
      <w:marRight w:val="0"/>
      <w:marTop w:val="0"/>
      <w:marBottom w:val="0"/>
      <w:divBdr>
        <w:top w:val="none" w:sz="0" w:space="0" w:color="auto"/>
        <w:left w:val="none" w:sz="0" w:space="0" w:color="auto"/>
        <w:bottom w:val="none" w:sz="0" w:space="0" w:color="auto"/>
        <w:right w:val="none" w:sz="0" w:space="0" w:color="auto"/>
      </w:divBdr>
      <w:divsChild>
        <w:div w:id="925765225">
          <w:marLeft w:val="0"/>
          <w:marRight w:val="0"/>
          <w:marTop w:val="0"/>
          <w:marBottom w:val="0"/>
          <w:divBdr>
            <w:top w:val="none" w:sz="0" w:space="0" w:color="auto"/>
            <w:left w:val="none" w:sz="0" w:space="0" w:color="auto"/>
            <w:bottom w:val="none" w:sz="0" w:space="0" w:color="auto"/>
            <w:right w:val="none" w:sz="0" w:space="0" w:color="auto"/>
          </w:divBdr>
          <w:divsChild>
            <w:div w:id="183051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58892">
      <w:bodyDiv w:val="1"/>
      <w:marLeft w:val="0"/>
      <w:marRight w:val="0"/>
      <w:marTop w:val="0"/>
      <w:marBottom w:val="0"/>
      <w:divBdr>
        <w:top w:val="none" w:sz="0" w:space="0" w:color="auto"/>
        <w:left w:val="none" w:sz="0" w:space="0" w:color="auto"/>
        <w:bottom w:val="none" w:sz="0" w:space="0" w:color="auto"/>
        <w:right w:val="none" w:sz="0" w:space="0" w:color="auto"/>
      </w:divBdr>
      <w:divsChild>
        <w:div w:id="1742559783">
          <w:marLeft w:val="480"/>
          <w:marRight w:val="0"/>
          <w:marTop w:val="0"/>
          <w:marBottom w:val="0"/>
          <w:divBdr>
            <w:top w:val="none" w:sz="0" w:space="0" w:color="auto"/>
            <w:left w:val="none" w:sz="0" w:space="0" w:color="auto"/>
            <w:bottom w:val="none" w:sz="0" w:space="0" w:color="auto"/>
            <w:right w:val="none" w:sz="0" w:space="0" w:color="auto"/>
          </w:divBdr>
        </w:div>
        <w:div w:id="1044984096">
          <w:marLeft w:val="480"/>
          <w:marRight w:val="0"/>
          <w:marTop w:val="0"/>
          <w:marBottom w:val="0"/>
          <w:divBdr>
            <w:top w:val="none" w:sz="0" w:space="0" w:color="auto"/>
            <w:left w:val="none" w:sz="0" w:space="0" w:color="auto"/>
            <w:bottom w:val="none" w:sz="0" w:space="0" w:color="auto"/>
            <w:right w:val="none" w:sz="0" w:space="0" w:color="auto"/>
          </w:divBdr>
        </w:div>
        <w:div w:id="854852343">
          <w:marLeft w:val="480"/>
          <w:marRight w:val="0"/>
          <w:marTop w:val="0"/>
          <w:marBottom w:val="0"/>
          <w:divBdr>
            <w:top w:val="none" w:sz="0" w:space="0" w:color="auto"/>
            <w:left w:val="none" w:sz="0" w:space="0" w:color="auto"/>
            <w:bottom w:val="none" w:sz="0" w:space="0" w:color="auto"/>
            <w:right w:val="none" w:sz="0" w:space="0" w:color="auto"/>
          </w:divBdr>
        </w:div>
        <w:div w:id="932932354">
          <w:marLeft w:val="480"/>
          <w:marRight w:val="0"/>
          <w:marTop w:val="0"/>
          <w:marBottom w:val="0"/>
          <w:divBdr>
            <w:top w:val="none" w:sz="0" w:space="0" w:color="auto"/>
            <w:left w:val="none" w:sz="0" w:space="0" w:color="auto"/>
            <w:bottom w:val="none" w:sz="0" w:space="0" w:color="auto"/>
            <w:right w:val="none" w:sz="0" w:space="0" w:color="auto"/>
          </w:divBdr>
        </w:div>
        <w:div w:id="1375424205">
          <w:marLeft w:val="480"/>
          <w:marRight w:val="0"/>
          <w:marTop w:val="0"/>
          <w:marBottom w:val="0"/>
          <w:divBdr>
            <w:top w:val="none" w:sz="0" w:space="0" w:color="auto"/>
            <w:left w:val="none" w:sz="0" w:space="0" w:color="auto"/>
            <w:bottom w:val="none" w:sz="0" w:space="0" w:color="auto"/>
            <w:right w:val="none" w:sz="0" w:space="0" w:color="auto"/>
          </w:divBdr>
        </w:div>
        <w:div w:id="672953913">
          <w:marLeft w:val="480"/>
          <w:marRight w:val="0"/>
          <w:marTop w:val="0"/>
          <w:marBottom w:val="0"/>
          <w:divBdr>
            <w:top w:val="none" w:sz="0" w:space="0" w:color="auto"/>
            <w:left w:val="none" w:sz="0" w:space="0" w:color="auto"/>
            <w:bottom w:val="none" w:sz="0" w:space="0" w:color="auto"/>
            <w:right w:val="none" w:sz="0" w:space="0" w:color="auto"/>
          </w:divBdr>
        </w:div>
        <w:div w:id="103888321">
          <w:marLeft w:val="480"/>
          <w:marRight w:val="0"/>
          <w:marTop w:val="0"/>
          <w:marBottom w:val="0"/>
          <w:divBdr>
            <w:top w:val="none" w:sz="0" w:space="0" w:color="auto"/>
            <w:left w:val="none" w:sz="0" w:space="0" w:color="auto"/>
            <w:bottom w:val="none" w:sz="0" w:space="0" w:color="auto"/>
            <w:right w:val="none" w:sz="0" w:space="0" w:color="auto"/>
          </w:divBdr>
        </w:div>
        <w:div w:id="1373074677">
          <w:marLeft w:val="480"/>
          <w:marRight w:val="0"/>
          <w:marTop w:val="0"/>
          <w:marBottom w:val="0"/>
          <w:divBdr>
            <w:top w:val="none" w:sz="0" w:space="0" w:color="auto"/>
            <w:left w:val="none" w:sz="0" w:space="0" w:color="auto"/>
            <w:bottom w:val="none" w:sz="0" w:space="0" w:color="auto"/>
            <w:right w:val="none" w:sz="0" w:space="0" w:color="auto"/>
          </w:divBdr>
        </w:div>
        <w:div w:id="201207310">
          <w:marLeft w:val="480"/>
          <w:marRight w:val="0"/>
          <w:marTop w:val="0"/>
          <w:marBottom w:val="0"/>
          <w:divBdr>
            <w:top w:val="none" w:sz="0" w:space="0" w:color="auto"/>
            <w:left w:val="none" w:sz="0" w:space="0" w:color="auto"/>
            <w:bottom w:val="none" w:sz="0" w:space="0" w:color="auto"/>
            <w:right w:val="none" w:sz="0" w:space="0" w:color="auto"/>
          </w:divBdr>
        </w:div>
        <w:div w:id="1542746462">
          <w:marLeft w:val="480"/>
          <w:marRight w:val="0"/>
          <w:marTop w:val="0"/>
          <w:marBottom w:val="0"/>
          <w:divBdr>
            <w:top w:val="none" w:sz="0" w:space="0" w:color="auto"/>
            <w:left w:val="none" w:sz="0" w:space="0" w:color="auto"/>
            <w:bottom w:val="none" w:sz="0" w:space="0" w:color="auto"/>
            <w:right w:val="none" w:sz="0" w:space="0" w:color="auto"/>
          </w:divBdr>
        </w:div>
        <w:div w:id="1279608482">
          <w:marLeft w:val="480"/>
          <w:marRight w:val="0"/>
          <w:marTop w:val="0"/>
          <w:marBottom w:val="0"/>
          <w:divBdr>
            <w:top w:val="none" w:sz="0" w:space="0" w:color="auto"/>
            <w:left w:val="none" w:sz="0" w:space="0" w:color="auto"/>
            <w:bottom w:val="none" w:sz="0" w:space="0" w:color="auto"/>
            <w:right w:val="none" w:sz="0" w:space="0" w:color="auto"/>
          </w:divBdr>
        </w:div>
        <w:div w:id="1282612171">
          <w:marLeft w:val="480"/>
          <w:marRight w:val="0"/>
          <w:marTop w:val="0"/>
          <w:marBottom w:val="0"/>
          <w:divBdr>
            <w:top w:val="none" w:sz="0" w:space="0" w:color="auto"/>
            <w:left w:val="none" w:sz="0" w:space="0" w:color="auto"/>
            <w:bottom w:val="none" w:sz="0" w:space="0" w:color="auto"/>
            <w:right w:val="none" w:sz="0" w:space="0" w:color="auto"/>
          </w:divBdr>
        </w:div>
        <w:div w:id="1551770683">
          <w:marLeft w:val="480"/>
          <w:marRight w:val="0"/>
          <w:marTop w:val="0"/>
          <w:marBottom w:val="0"/>
          <w:divBdr>
            <w:top w:val="none" w:sz="0" w:space="0" w:color="auto"/>
            <w:left w:val="none" w:sz="0" w:space="0" w:color="auto"/>
            <w:bottom w:val="none" w:sz="0" w:space="0" w:color="auto"/>
            <w:right w:val="none" w:sz="0" w:space="0" w:color="auto"/>
          </w:divBdr>
        </w:div>
        <w:div w:id="82530273">
          <w:marLeft w:val="480"/>
          <w:marRight w:val="0"/>
          <w:marTop w:val="0"/>
          <w:marBottom w:val="0"/>
          <w:divBdr>
            <w:top w:val="none" w:sz="0" w:space="0" w:color="auto"/>
            <w:left w:val="none" w:sz="0" w:space="0" w:color="auto"/>
            <w:bottom w:val="none" w:sz="0" w:space="0" w:color="auto"/>
            <w:right w:val="none" w:sz="0" w:space="0" w:color="auto"/>
          </w:divBdr>
        </w:div>
        <w:div w:id="378014893">
          <w:marLeft w:val="480"/>
          <w:marRight w:val="0"/>
          <w:marTop w:val="0"/>
          <w:marBottom w:val="0"/>
          <w:divBdr>
            <w:top w:val="none" w:sz="0" w:space="0" w:color="auto"/>
            <w:left w:val="none" w:sz="0" w:space="0" w:color="auto"/>
            <w:bottom w:val="none" w:sz="0" w:space="0" w:color="auto"/>
            <w:right w:val="none" w:sz="0" w:space="0" w:color="auto"/>
          </w:divBdr>
        </w:div>
        <w:div w:id="1709603943">
          <w:marLeft w:val="480"/>
          <w:marRight w:val="0"/>
          <w:marTop w:val="0"/>
          <w:marBottom w:val="0"/>
          <w:divBdr>
            <w:top w:val="none" w:sz="0" w:space="0" w:color="auto"/>
            <w:left w:val="none" w:sz="0" w:space="0" w:color="auto"/>
            <w:bottom w:val="none" w:sz="0" w:space="0" w:color="auto"/>
            <w:right w:val="none" w:sz="0" w:space="0" w:color="auto"/>
          </w:divBdr>
        </w:div>
        <w:div w:id="359549133">
          <w:marLeft w:val="480"/>
          <w:marRight w:val="0"/>
          <w:marTop w:val="0"/>
          <w:marBottom w:val="0"/>
          <w:divBdr>
            <w:top w:val="none" w:sz="0" w:space="0" w:color="auto"/>
            <w:left w:val="none" w:sz="0" w:space="0" w:color="auto"/>
            <w:bottom w:val="none" w:sz="0" w:space="0" w:color="auto"/>
            <w:right w:val="none" w:sz="0" w:space="0" w:color="auto"/>
          </w:divBdr>
        </w:div>
        <w:div w:id="148400292">
          <w:marLeft w:val="480"/>
          <w:marRight w:val="0"/>
          <w:marTop w:val="0"/>
          <w:marBottom w:val="0"/>
          <w:divBdr>
            <w:top w:val="none" w:sz="0" w:space="0" w:color="auto"/>
            <w:left w:val="none" w:sz="0" w:space="0" w:color="auto"/>
            <w:bottom w:val="none" w:sz="0" w:space="0" w:color="auto"/>
            <w:right w:val="none" w:sz="0" w:space="0" w:color="auto"/>
          </w:divBdr>
        </w:div>
        <w:div w:id="340476964">
          <w:marLeft w:val="480"/>
          <w:marRight w:val="0"/>
          <w:marTop w:val="0"/>
          <w:marBottom w:val="0"/>
          <w:divBdr>
            <w:top w:val="none" w:sz="0" w:space="0" w:color="auto"/>
            <w:left w:val="none" w:sz="0" w:space="0" w:color="auto"/>
            <w:bottom w:val="none" w:sz="0" w:space="0" w:color="auto"/>
            <w:right w:val="none" w:sz="0" w:space="0" w:color="auto"/>
          </w:divBdr>
        </w:div>
        <w:div w:id="1187862868">
          <w:marLeft w:val="480"/>
          <w:marRight w:val="0"/>
          <w:marTop w:val="0"/>
          <w:marBottom w:val="0"/>
          <w:divBdr>
            <w:top w:val="none" w:sz="0" w:space="0" w:color="auto"/>
            <w:left w:val="none" w:sz="0" w:space="0" w:color="auto"/>
            <w:bottom w:val="none" w:sz="0" w:space="0" w:color="auto"/>
            <w:right w:val="none" w:sz="0" w:space="0" w:color="auto"/>
          </w:divBdr>
        </w:div>
        <w:div w:id="51775925">
          <w:marLeft w:val="480"/>
          <w:marRight w:val="0"/>
          <w:marTop w:val="0"/>
          <w:marBottom w:val="0"/>
          <w:divBdr>
            <w:top w:val="none" w:sz="0" w:space="0" w:color="auto"/>
            <w:left w:val="none" w:sz="0" w:space="0" w:color="auto"/>
            <w:bottom w:val="none" w:sz="0" w:space="0" w:color="auto"/>
            <w:right w:val="none" w:sz="0" w:space="0" w:color="auto"/>
          </w:divBdr>
        </w:div>
        <w:div w:id="1709721647">
          <w:marLeft w:val="480"/>
          <w:marRight w:val="0"/>
          <w:marTop w:val="0"/>
          <w:marBottom w:val="0"/>
          <w:divBdr>
            <w:top w:val="none" w:sz="0" w:space="0" w:color="auto"/>
            <w:left w:val="none" w:sz="0" w:space="0" w:color="auto"/>
            <w:bottom w:val="none" w:sz="0" w:space="0" w:color="auto"/>
            <w:right w:val="none" w:sz="0" w:space="0" w:color="auto"/>
          </w:divBdr>
        </w:div>
        <w:div w:id="1094328290">
          <w:marLeft w:val="480"/>
          <w:marRight w:val="0"/>
          <w:marTop w:val="0"/>
          <w:marBottom w:val="0"/>
          <w:divBdr>
            <w:top w:val="none" w:sz="0" w:space="0" w:color="auto"/>
            <w:left w:val="none" w:sz="0" w:space="0" w:color="auto"/>
            <w:bottom w:val="none" w:sz="0" w:space="0" w:color="auto"/>
            <w:right w:val="none" w:sz="0" w:space="0" w:color="auto"/>
          </w:divBdr>
        </w:div>
        <w:div w:id="935558448">
          <w:marLeft w:val="480"/>
          <w:marRight w:val="0"/>
          <w:marTop w:val="0"/>
          <w:marBottom w:val="0"/>
          <w:divBdr>
            <w:top w:val="none" w:sz="0" w:space="0" w:color="auto"/>
            <w:left w:val="none" w:sz="0" w:space="0" w:color="auto"/>
            <w:bottom w:val="none" w:sz="0" w:space="0" w:color="auto"/>
            <w:right w:val="none" w:sz="0" w:space="0" w:color="auto"/>
          </w:divBdr>
        </w:div>
        <w:div w:id="1411275733">
          <w:marLeft w:val="480"/>
          <w:marRight w:val="0"/>
          <w:marTop w:val="0"/>
          <w:marBottom w:val="0"/>
          <w:divBdr>
            <w:top w:val="none" w:sz="0" w:space="0" w:color="auto"/>
            <w:left w:val="none" w:sz="0" w:space="0" w:color="auto"/>
            <w:bottom w:val="none" w:sz="0" w:space="0" w:color="auto"/>
            <w:right w:val="none" w:sz="0" w:space="0" w:color="auto"/>
          </w:divBdr>
        </w:div>
        <w:div w:id="552422820">
          <w:marLeft w:val="480"/>
          <w:marRight w:val="0"/>
          <w:marTop w:val="0"/>
          <w:marBottom w:val="0"/>
          <w:divBdr>
            <w:top w:val="none" w:sz="0" w:space="0" w:color="auto"/>
            <w:left w:val="none" w:sz="0" w:space="0" w:color="auto"/>
            <w:bottom w:val="none" w:sz="0" w:space="0" w:color="auto"/>
            <w:right w:val="none" w:sz="0" w:space="0" w:color="auto"/>
          </w:divBdr>
        </w:div>
        <w:div w:id="974792984">
          <w:marLeft w:val="480"/>
          <w:marRight w:val="0"/>
          <w:marTop w:val="0"/>
          <w:marBottom w:val="0"/>
          <w:divBdr>
            <w:top w:val="none" w:sz="0" w:space="0" w:color="auto"/>
            <w:left w:val="none" w:sz="0" w:space="0" w:color="auto"/>
            <w:bottom w:val="none" w:sz="0" w:space="0" w:color="auto"/>
            <w:right w:val="none" w:sz="0" w:space="0" w:color="auto"/>
          </w:divBdr>
        </w:div>
        <w:div w:id="569577085">
          <w:marLeft w:val="480"/>
          <w:marRight w:val="0"/>
          <w:marTop w:val="0"/>
          <w:marBottom w:val="0"/>
          <w:divBdr>
            <w:top w:val="none" w:sz="0" w:space="0" w:color="auto"/>
            <w:left w:val="none" w:sz="0" w:space="0" w:color="auto"/>
            <w:bottom w:val="none" w:sz="0" w:space="0" w:color="auto"/>
            <w:right w:val="none" w:sz="0" w:space="0" w:color="auto"/>
          </w:divBdr>
        </w:div>
        <w:div w:id="1563367043">
          <w:marLeft w:val="480"/>
          <w:marRight w:val="0"/>
          <w:marTop w:val="0"/>
          <w:marBottom w:val="0"/>
          <w:divBdr>
            <w:top w:val="none" w:sz="0" w:space="0" w:color="auto"/>
            <w:left w:val="none" w:sz="0" w:space="0" w:color="auto"/>
            <w:bottom w:val="none" w:sz="0" w:space="0" w:color="auto"/>
            <w:right w:val="none" w:sz="0" w:space="0" w:color="auto"/>
          </w:divBdr>
        </w:div>
        <w:div w:id="715812512">
          <w:marLeft w:val="480"/>
          <w:marRight w:val="0"/>
          <w:marTop w:val="0"/>
          <w:marBottom w:val="0"/>
          <w:divBdr>
            <w:top w:val="none" w:sz="0" w:space="0" w:color="auto"/>
            <w:left w:val="none" w:sz="0" w:space="0" w:color="auto"/>
            <w:bottom w:val="none" w:sz="0" w:space="0" w:color="auto"/>
            <w:right w:val="none" w:sz="0" w:space="0" w:color="auto"/>
          </w:divBdr>
        </w:div>
        <w:div w:id="179243388">
          <w:marLeft w:val="480"/>
          <w:marRight w:val="0"/>
          <w:marTop w:val="0"/>
          <w:marBottom w:val="0"/>
          <w:divBdr>
            <w:top w:val="none" w:sz="0" w:space="0" w:color="auto"/>
            <w:left w:val="none" w:sz="0" w:space="0" w:color="auto"/>
            <w:bottom w:val="none" w:sz="0" w:space="0" w:color="auto"/>
            <w:right w:val="none" w:sz="0" w:space="0" w:color="auto"/>
          </w:divBdr>
        </w:div>
        <w:div w:id="1394888406">
          <w:marLeft w:val="480"/>
          <w:marRight w:val="0"/>
          <w:marTop w:val="0"/>
          <w:marBottom w:val="0"/>
          <w:divBdr>
            <w:top w:val="none" w:sz="0" w:space="0" w:color="auto"/>
            <w:left w:val="none" w:sz="0" w:space="0" w:color="auto"/>
            <w:bottom w:val="none" w:sz="0" w:space="0" w:color="auto"/>
            <w:right w:val="none" w:sz="0" w:space="0" w:color="auto"/>
          </w:divBdr>
        </w:div>
        <w:div w:id="387072961">
          <w:marLeft w:val="480"/>
          <w:marRight w:val="0"/>
          <w:marTop w:val="0"/>
          <w:marBottom w:val="0"/>
          <w:divBdr>
            <w:top w:val="none" w:sz="0" w:space="0" w:color="auto"/>
            <w:left w:val="none" w:sz="0" w:space="0" w:color="auto"/>
            <w:bottom w:val="none" w:sz="0" w:space="0" w:color="auto"/>
            <w:right w:val="none" w:sz="0" w:space="0" w:color="auto"/>
          </w:divBdr>
        </w:div>
        <w:div w:id="1659576152">
          <w:marLeft w:val="480"/>
          <w:marRight w:val="0"/>
          <w:marTop w:val="0"/>
          <w:marBottom w:val="0"/>
          <w:divBdr>
            <w:top w:val="none" w:sz="0" w:space="0" w:color="auto"/>
            <w:left w:val="none" w:sz="0" w:space="0" w:color="auto"/>
            <w:bottom w:val="none" w:sz="0" w:space="0" w:color="auto"/>
            <w:right w:val="none" w:sz="0" w:space="0" w:color="auto"/>
          </w:divBdr>
        </w:div>
        <w:div w:id="177626033">
          <w:marLeft w:val="480"/>
          <w:marRight w:val="0"/>
          <w:marTop w:val="0"/>
          <w:marBottom w:val="0"/>
          <w:divBdr>
            <w:top w:val="none" w:sz="0" w:space="0" w:color="auto"/>
            <w:left w:val="none" w:sz="0" w:space="0" w:color="auto"/>
            <w:bottom w:val="none" w:sz="0" w:space="0" w:color="auto"/>
            <w:right w:val="none" w:sz="0" w:space="0" w:color="auto"/>
          </w:divBdr>
        </w:div>
        <w:div w:id="818501978">
          <w:marLeft w:val="480"/>
          <w:marRight w:val="0"/>
          <w:marTop w:val="0"/>
          <w:marBottom w:val="0"/>
          <w:divBdr>
            <w:top w:val="none" w:sz="0" w:space="0" w:color="auto"/>
            <w:left w:val="none" w:sz="0" w:space="0" w:color="auto"/>
            <w:bottom w:val="none" w:sz="0" w:space="0" w:color="auto"/>
            <w:right w:val="none" w:sz="0" w:space="0" w:color="auto"/>
          </w:divBdr>
        </w:div>
        <w:div w:id="14960188">
          <w:marLeft w:val="480"/>
          <w:marRight w:val="0"/>
          <w:marTop w:val="0"/>
          <w:marBottom w:val="0"/>
          <w:divBdr>
            <w:top w:val="none" w:sz="0" w:space="0" w:color="auto"/>
            <w:left w:val="none" w:sz="0" w:space="0" w:color="auto"/>
            <w:bottom w:val="none" w:sz="0" w:space="0" w:color="auto"/>
            <w:right w:val="none" w:sz="0" w:space="0" w:color="auto"/>
          </w:divBdr>
        </w:div>
        <w:div w:id="123895014">
          <w:marLeft w:val="480"/>
          <w:marRight w:val="0"/>
          <w:marTop w:val="0"/>
          <w:marBottom w:val="0"/>
          <w:divBdr>
            <w:top w:val="none" w:sz="0" w:space="0" w:color="auto"/>
            <w:left w:val="none" w:sz="0" w:space="0" w:color="auto"/>
            <w:bottom w:val="none" w:sz="0" w:space="0" w:color="auto"/>
            <w:right w:val="none" w:sz="0" w:space="0" w:color="auto"/>
          </w:divBdr>
        </w:div>
        <w:div w:id="870993426">
          <w:marLeft w:val="480"/>
          <w:marRight w:val="0"/>
          <w:marTop w:val="0"/>
          <w:marBottom w:val="0"/>
          <w:divBdr>
            <w:top w:val="none" w:sz="0" w:space="0" w:color="auto"/>
            <w:left w:val="none" w:sz="0" w:space="0" w:color="auto"/>
            <w:bottom w:val="none" w:sz="0" w:space="0" w:color="auto"/>
            <w:right w:val="none" w:sz="0" w:space="0" w:color="auto"/>
          </w:divBdr>
        </w:div>
        <w:div w:id="818108302">
          <w:marLeft w:val="480"/>
          <w:marRight w:val="0"/>
          <w:marTop w:val="0"/>
          <w:marBottom w:val="0"/>
          <w:divBdr>
            <w:top w:val="none" w:sz="0" w:space="0" w:color="auto"/>
            <w:left w:val="none" w:sz="0" w:space="0" w:color="auto"/>
            <w:bottom w:val="none" w:sz="0" w:space="0" w:color="auto"/>
            <w:right w:val="none" w:sz="0" w:space="0" w:color="auto"/>
          </w:divBdr>
        </w:div>
        <w:div w:id="2137986301">
          <w:marLeft w:val="480"/>
          <w:marRight w:val="0"/>
          <w:marTop w:val="0"/>
          <w:marBottom w:val="0"/>
          <w:divBdr>
            <w:top w:val="none" w:sz="0" w:space="0" w:color="auto"/>
            <w:left w:val="none" w:sz="0" w:space="0" w:color="auto"/>
            <w:bottom w:val="none" w:sz="0" w:space="0" w:color="auto"/>
            <w:right w:val="none" w:sz="0" w:space="0" w:color="auto"/>
          </w:divBdr>
        </w:div>
        <w:div w:id="846284080">
          <w:marLeft w:val="480"/>
          <w:marRight w:val="0"/>
          <w:marTop w:val="0"/>
          <w:marBottom w:val="0"/>
          <w:divBdr>
            <w:top w:val="none" w:sz="0" w:space="0" w:color="auto"/>
            <w:left w:val="none" w:sz="0" w:space="0" w:color="auto"/>
            <w:bottom w:val="none" w:sz="0" w:space="0" w:color="auto"/>
            <w:right w:val="none" w:sz="0" w:space="0" w:color="auto"/>
          </w:divBdr>
        </w:div>
        <w:div w:id="1540824560">
          <w:marLeft w:val="480"/>
          <w:marRight w:val="0"/>
          <w:marTop w:val="0"/>
          <w:marBottom w:val="0"/>
          <w:divBdr>
            <w:top w:val="none" w:sz="0" w:space="0" w:color="auto"/>
            <w:left w:val="none" w:sz="0" w:space="0" w:color="auto"/>
            <w:bottom w:val="none" w:sz="0" w:space="0" w:color="auto"/>
            <w:right w:val="none" w:sz="0" w:space="0" w:color="auto"/>
          </w:divBdr>
        </w:div>
        <w:div w:id="323971708">
          <w:marLeft w:val="480"/>
          <w:marRight w:val="0"/>
          <w:marTop w:val="0"/>
          <w:marBottom w:val="0"/>
          <w:divBdr>
            <w:top w:val="none" w:sz="0" w:space="0" w:color="auto"/>
            <w:left w:val="none" w:sz="0" w:space="0" w:color="auto"/>
            <w:bottom w:val="none" w:sz="0" w:space="0" w:color="auto"/>
            <w:right w:val="none" w:sz="0" w:space="0" w:color="auto"/>
          </w:divBdr>
        </w:div>
        <w:div w:id="734623221">
          <w:marLeft w:val="480"/>
          <w:marRight w:val="0"/>
          <w:marTop w:val="0"/>
          <w:marBottom w:val="0"/>
          <w:divBdr>
            <w:top w:val="none" w:sz="0" w:space="0" w:color="auto"/>
            <w:left w:val="none" w:sz="0" w:space="0" w:color="auto"/>
            <w:bottom w:val="none" w:sz="0" w:space="0" w:color="auto"/>
            <w:right w:val="none" w:sz="0" w:space="0" w:color="auto"/>
          </w:divBdr>
        </w:div>
        <w:div w:id="1729037048">
          <w:marLeft w:val="480"/>
          <w:marRight w:val="0"/>
          <w:marTop w:val="0"/>
          <w:marBottom w:val="0"/>
          <w:divBdr>
            <w:top w:val="none" w:sz="0" w:space="0" w:color="auto"/>
            <w:left w:val="none" w:sz="0" w:space="0" w:color="auto"/>
            <w:bottom w:val="none" w:sz="0" w:space="0" w:color="auto"/>
            <w:right w:val="none" w:sz="0" w:space="0" w:color="auto"/>
          </w:divBdr>
        </w:div>
        <w:div w:id="1988699831">
          <w:marLeft w:val="480"/>
          <w:marRight w:val="0"/>
          <w:marTop w:val="0"/>
          <w:marBottom w:val="0"/>
          <w:divBdr>
            <w:top w:val="none" w:sz="0" w:space="0" w:color="auto"/>
            <w:left w:val="none" w:sz="0" w:space="0" w:color="auto"/>
            <w:bottom w:val="none" w:sz="0" w:space="0" w:color="auto"/>
            <w:right w:val="none" w:sz="0" w:space="0" w:color="auto"/>
          </w:divBdr>
        </w:div>
        <w:div w:id="1355572446">
          <w:marLeft w:val="480"/>
          <w:marRight w:val="0"/>
          <w:marTop w:val="0"/>
          <w:marBottom w:val="0"/>
          <w:divBdr>
            <w:top w:val="none" w:sz="0" w:space="0" w:color="auto"/>
            <w:left w:val="none" w:sz="0" w:space="0" w:color="auto"/>
            <w:bottom w:val="none" w:sz="0" w:space="0" w:color="auto"/>
            <w:right w:val="none" w:sz="0" w:space="0" w:color="auto"/>
          </w:divBdr>
        </w:div>
        <w:div w:id="856234256">
          <w:marLeft w:val="480"/>
          <w:marRight w:val="0"/>
          <w:marTop w:val="0"/>
          <w:marBottom w:val="0"/>
          <w:divBdr>
            <w:top w:val="none" w:sz="0" w:space="0" w:color="auto"/>
            <w:left w:val="none" w:sz="0" w:space="0" w:color="auto"/>
            <w:bottom w:val="none" w:sz="0" w:space="0" w:color="auto"/>
            <w:right w:val="none" w:sz="0" w:space="0" w:color="auto"/>
          </w:divBdr>
        </w:div>
        <w:div w:id="169806367">
          <w:marLeft w:val="480"/>
          <w:marRight w:val="0"/>
          <w:marTop w:val="0"/>
          <w:marBottom w:val="0"/>
          <w:divBdr>
            <w:top w:val="none" w:sz="0" w:space="0" w:color="auto"/>
            <w:left w:val="none" w:sz="0" w:space="0" w:color="auto"/>
            <w:bottom w:val="none" w:sz="0" w:space="0" w:color="auto"/>
            <w:right w:val="none" w:sz="0" w:space="0" w:color="auto"/>
          </w:divBdr>
        </w:div>
        <w:div w:id="1593858125">
          <w:marLeft w:val="480"/>
          <w:marRight w:val="0"/>
          <w:marTop w:val="0"/>
          <w:marBottom w:val="0"/>
          <w:divBdr>
            <w:top w:val="none" w:sz="0" w:space="0" w:color="auto"/>
            <w:left w:val="none" w:sz="0" w:space="0" w:color="auto"/>
            <w:bottom w:val="none" w:sz="0" w:space="0" w:color="auto"/>
            <w:right w:val="none" w:sz="0" w:space="0" w:color="auto"/>
          </w:divBdr>
        </w:div>
        <w:div w:id="574584732">
          <w:marLeft w:val="480"/>
          <w:marRight w:val="0"/>
          <w:marTop w:val="0"/>
          <w:marBottom w:val="0"/>
          <w:divBdr>
            <w:top w:val="none" w:sz="0" w:space="0" w:color="auto"/>
            <w:left w:val="none" w:sz="0" w:space="0" w:color="auto"/>
            <w:bottom w:val="none" w:sz="0" w:space="0" w:color="auto"/>
            <w:right w:val="none" w:sz="0" w:space="0" w:color="auto"/>
          </w:divBdr>
        </w:div>
        <w:div w:id="1183208048">
          <w:marLeft w:val="480"/>
          <w:marRight w:val="0"/>
          <w:marTop w:val="0"/>
          <w:marBottom w:val="0"/>
          <w:divBdr>
            <w:top w:val="none" w:sz="0" w:space="0" w:color="auto"/>
            <w:left w:val="none" w:sz="0" w:space="0" w:color="auto"/>
            <w:bottom w:val="none" w:sz="0" w:space="0" w:color="auto"/>
            <w:right w:val="none" w:sz="0" w:space="0" w:color="auto"/>
          </w:divBdr>
        </w:div>
        <w:div w:id="1147478338">
          <w:marLeft w:val="480"/>
          <w:marRight w:val="0"/>
          <w:marTop w:val="0"/>
          <w:marBottom w:val="0"/>
          <w:divBdr>
            <w:top w:val="none" w:sz="0" w:space="0" w:color="auto"/>
            <w:left w:val="none" w:sz="0" w:space="0" w:color="auto"/>
            <w:bottom w:val="none" w:sz="0" w:space="0" w:color="auto"/>
            <w:right w:val="none" w:sz="0" w:space="0" w:color="auto"/>
          </w:divBdr>
        </w:div>
        <w:div w:id="1969623392">
          <w:marLeft w:val="480"/>
          <w:marRight w:val="0"/>
          <w:marTop w:val="0"/>
          <w:marBottom w:val="0"/>
          <w:divBdr>
            <w:top w:val="none" w:sz="0" w:space="0" w:color="auto"/>
            <w:left w:val="none" w:sz="0" w:space="0" w:color="auto"/>
            <w:bottom w:val="none" w:sz="0" w:space="0" w:color="auto"/>
            <w:right w:val="none" w:sz="0" w:space="0" w:color="auto"/>
          </w:divBdr>
        </w:div>
      </w:divsChild>
    </w:div>
    <w:div w:id="405616825">
      <w:bodyDiv w:val="1"/>
      <w:marLeft w:val="0"/>
      <w:marRight w:val="0"/>
      <w:marTop w:val="0"/>
      <w:marBottom w:val="0"/>
      <w:divBdr>
        <w:top w:val="none" w:sz="0" w:space="0" w:color="auto"/>
        <w:left w:val="none" w:sz="0" w:space="0" w:color="auto"/>
        <w:bottom w:val="none" w:sz="0" w:space="0" w:color="auto"/>
        <w:right w:val="none" w:sz="0" w:space="0" w:color="auto"/>
      </w:divBdr>
    </w:div>
    <w:div w:id="405688188">
      <w:bodyDiv w:val="1"/>
      <w:marLeft w:val="0"/>
      <w:marRight w:val="0"/>
      <w:marTop w:val="0"/>
      <w:marBottom w:val="0"/>
      <w:divBdr>
        <w:top w:val="none" w:sz="0" w:space="0" w:color="auto"/>
        <w:left w:val="none" w:sz="0" w:space="0" w:color="auto"/>
        <w:bottom w:val="none" w:sz="0" w:space="0" w:color="auto"/>
        <w:right w:val="none" w:sz="0" w:space="0" w:color="auto"/>
      </w:divBdr>
      <w:divsChild>
        <w:div w:id="58017611">
          <w:marLeft w:val="480"/>
          <w:marRight w:val="0"/>
          <w:marTop w:val="0"/>
          <w:marBottom w:val="0"/>
          <w:divBdr>
            <w:top w:val="none" w:sz="0" w:space="0" w:color="auto"/>
            <w:left w:val="none" w:sz="0" w:space="0" w:color="auto"/>
            <w:bottom w:val="none" w:sz="0" w:space="0" w:color="auto"/>
            <w:right w:val="none" w:sz="0" w:space="0" w:color="auto"/>
          </w:divBdr>
        </w:div>
        <w:div w:id="460460664">
          <w:marLeft w:val="480"/>
          <w:marRight w:val="0"/>
          <w:marTop w:val="0"/>
          <w:marBottom w:val="0"/>
          <w:divBdr>
            <w:top w:val="none" w:sz="0" w:space="0" w:color="auto"/>
            <w:left w:val="none" w:sz="0" w:space="0" w:color="auto"/>
            <w:bottom w:val="none" w:sz="0" w:space="0" w:color="auto"/>
            <w:right w:val="none" w:sz="0" w:space="0" w:color="auto"/>
          </w:divBdr>
        </w:div>
        <w:div w:id="311763104">
          <w:marLeft w:val="480"/>
          <w:marRight w:val="0"/>
          <w:marTop w:val="0"/>
          <w:marBottom w:val="0"/>
          <w:divBdr>
            <w:top w:val="none" w:sz="0" w:space="0" w:color="auto"/>
            <w:left w:val="none" w:sz="0" w:space="0" w:color="auto"/>
            <w:bottom w:val="none" w:sz="0" w:space="0" w:color="auto"/>
            <w:right w:val="none" w:sz="0" w:space="0" w:color="auto"/>
          </w:divBdr>
        </w:div>
        <w:div w:id="761098697">
          <w:marLeft w:val="480"/>
          <w:marRight w:val="0"/>
          <w:marTop w:val="0"/>
          <w:marBottom w:val="0"/>
          <w:divBdr>
            <w:top w:val="none" w:sz="0" w:space="0" w:color="auto"/>
            <w:left w:val="none" w:sz="0" w:space="0" w:color="auto"/>
            <w:bottom w:val="none" w:sz="0" w:space="0" w:color="auto"/>
            <w:right w:val="none" w:sz="0" w:space="0" w:color="auto"/>
          </w:divBdr>
        </w:div>
        <w:div w:id="1257251000">
          <w:marLeft w:val="480"/>
          <w:marRight w:val="0"/>
          <w:marTop w:val="0"/>
          <w:marBottom w:val="0"/>
          <w:divBdr>
            <w:top w:val="none" w:sz="0" w:space="0" w:color="auto"/>
            <w:left w:val="none" w:sz="0" w:space="0" w:color="auto"/>
            <w:bottom w:val="none" w:sz="0" w:space="0" w:color="auto"/>
            <w:right w:val="none" w:sz="0" w:space="0" w:color="auto"/>
          </w:divBdr>
        </w:div>
        <w:div w:id="1146779449">
          <w:marLeft w:val="480"/>
          <w:marRight w:val="0"/>
          <w:marTop w:val="0"/>
          <w:marBottom w:val="0"/>
          <w:divBdr>
            <w:top w:val="none" w:sz="0" w:space="0" w:color="auto"/>
            <w:left w:val="none" w:sz="0" w:space="0" w:color="auto"/>
            <w:bottom w:val="none" w:sz="0" w:space="0" w:color="auto"/>
            <w:right w:val="none" w:sz="0" w:space="0" w:color="auto"/>
          </w:divBdr>
        </w:div>
        <w:div w:id="47535023">
          <w:marLeft w:val="480"/>
          <w:marRight w:val="0"/>
          <w:marTop w:val="0"/>
          <w:marBottom w:val="0"/>
          <w:divBdr>
            <w:top w:val="none" w:sz="0" w:space="0" w:color="auto"/>
            <w:left w:val="none" w:sz="0" w:space="0" w:color="auto"/>
            <w:bottom w:val="none" w:sz="0" w:space="0" w:color="auto"/>
            <w:right w:val="none" w:sz="0" w:space="0" w:color="auto"/>
          </w:divBdr>
        </w:div>
        <w:div w:id="96827973">
          <w:marLeft w:val="480"/>
          <w:marRight w:val="0"/>
          <w:marTop w:val="0"/>
          <w:marBottom w:val="0"/>
          <w:divBdr>
            <w:top w:val="none" w:sz="0" w:space="0" w:color="auto"/>
            <w:left w:val="none" w:sz="0" w:space="0" w:color="auto"/>
            <w:bottom w:val="none" w:sz="0" w:space="0" w:color="auto"/>
            <w:right w:val="none" w:sz="0" w:space="0" w:color="auto"/>
          </w:divBdr>
        </w:div>
        <w:div w:id="1161197516">
          <w:marLeft w:val="480"/>
          <w:marRight w:val="0"/>
          <w:marTop w:val="0"/>
          <w:marBottom w:val="0"/>
          <w:divBdr>
            <w:top w:val="none" w:sz="0" w:space="0" w:color="auto"/>
            <w:left w:val="none" w:sz="0" w:space="0" w:color="auto"/>
            <w:bottom w:val="none" w:sz="0" w:space="0" w:color="auto"/>
            <w:right w:val="none" w:sz="0" w:space="0" w:color="auto"/>
          </w:divBdr>
        </w:div>
        <w:div w:id="1740446426">
          <w:marLeft w:val="480"/>
          <w:marRight w:val="0"/>
          <w:marTop w:val="0"/>
          <w:marBottom w:val="0"/>
          <w:divBdr>
            <w:top w:val="none" w:sz="0" w:space="0" w:color="auto"/>
            <w:left w:val="none" w:sz="0" w:space="0" w:color="auto"/>
            <w:bottom w:val="none" w:sz="0" w:space="0" w:color="auto"/>
            <w:right w:val="none" w:sz="0" w:space="0" w:color="auto"/>
          </w:divBdr>
        </w:div>
        <w:div w:id="1053190753">
          <w:marLeft w:val="480"/>
          <w:marRight w:val="0"/>
          <w:marTop w:val="0"/>
          <w:marBottom w:val="0"/>
          <w:divBdr>
            <w:top w:val="none" w:sz="0" w:space="0" w:color="auto"/>
            <w:left w:val="none" w:sz="0" w:space="0" w:color="auto"/>
            <w:bottom w:val="none" w:sz="0" w:space="0" w:color="auto"/>
            <w:right w:val="none" w:sz="0" w:space="0" w:color="auto"/>
          </w:divBdr>
        </w:div>
        <w:div w:id="1142386360">
          <w:marLeft w:val="480"/>
          <w:marRight w:val="0"/>
          <w:marTop w:val="0"/>
          <w:marBottom w:val="0"/>
          <w:divBdr>
            <w:top w:val="none" w:sz="0" w:space="0" w:color="auto"/>
            <w:left w:val="none" w:sz="0" w:space="0" w:color="auto"/>
            <w:bottom w:val="none" w:sz="0" w:space="0" w:color="auto"/>
            <w:right w:val="none" w:sz="0" w:space="0" w:color="auto"/>
          </w:divBdr>
        </w:div>
        <w:div w:id="815147969">
          <w:marLeft w:val="480"/>
          <w:marRight w:val="0"/>
          <w:marTop w:val="0"/>
          <w:marBottom w:val="0"/>
          <w:divBdr>
            <w:top w:val="none" w:sz="0" w:space="0" w:color="auto"/>
            <w:left w:val="none" w:sz="0" w:space="0" w:color="auto"/>
            <w:bottom w:val="none" w:sz="0" w:space="0" w:color="auto"/>
            <w:right w:val="none" w:sz="0" w:space="0" w:color="auto"/>
          </w:divBdr>
        </w:div>
        <w:div w:id="807934947">
          <w:marLeft w:val="480"/>
          <w:marRight w:val="0"/>
          <w:marTop w:val="0"/>
          <w:marBottom w:val="0"/>
          <w:divBdr>
            <w:top w:val="none" w:sz="0" w:space="0" w:color="auto"/>
            <w:left w:val="none" w:sz="0" w:space="0" w:color="auto"/>
            <w:bottom w:val="none" w:sz="0" w:space="0" w:color="auto"/>
            <w:right w:val="none" w:sz="0" w:space="0" w:color="auto"/>
          </w:divBdr>
        </w:div>
        <w:div w:id="1415399769">
          <w:marLeft w:val="480"/>
          <w:marRight w:val="0"/>
          <w:marTop w:val="0"/>
          <w:marBottom w:val="0"/>
          <w:divBdr>
            <w:top w:val="none" w:sz="0" w:space="0" w:color="auto"/>
            <w:left w:val="none" w:sz="0" w:space="0" w:color="auto"/>
            <w:bottom w:val="none" w:sz="0" w:space="0" w:color="auto"/>
            <w:right w:val="none" w:sz="0" w:space="0" w:color="auto"/>
          </w:divBdr>
        </w:div>
        <w:div w:id="1917861875">
          <w:marLeft w:val="480"/>
          <w:marRight w:val="0"/>
          <w:marTop w:val="0"/>
          <w:marBottom w:val="0"/>
          <w:divBdr>
            <w:top w:val="none" w:sz="0" w:space="0" w:color="auto"/>
            <w:left w:val="none" w:sz="0" w:space="0" w:color="auto"/>
            <w:bottom w:val="none" w:sz="0" w:space="0" w:color="auto"/>
            <w:right w:val="none" w:sz="0" w:space="0" w:color="auto"/>
          </w:divBdr>
        </w:div>
        <w:div w:id="2035305017">
          <w:marLeft w:val="480"/>
          <w:marRight w:val="0"/>
          <w:marTop w:val="0"/>
          <w:marBottom w:val="0"/>
          <w:divBdr>
            <w:top w:val="none" w:sz="0" w:space="0" w:color="auto"/>
            <w:left w:val="none" w:sz="0" w:space="0" w:color="auto"/>
            <w:bottom w:val="none" w:sz="0" w:space="0" w:color="auto"/>
            <w:right w:val="none" w:sz="0" w:space="0" w:color="auto"/>
          </w:divBdr>
        </w:div>
        <w:div w:id="121075918">
          <w:marLeft w:val="480"/>
          <w:marRight w:val="0"/>
          <w:marTop w:val="0"/>
          <w:marBottom w:val="0"/>
          <w:divBdr>
            <w:top w:val="none" w:sz="0" w:space="0" w:color="auto"/>
            <w:left w:val="none" w:sz="0" w:space="0" w:color="auto"/>
            <w:bottom w:val="none" w:sz="0" w:space="0" w:color="auto"/>
            <w:right w:val="none" w:sz="0" w:space="0" w:color="auto"/>
          </w:divBdr>
        </w:div>
        <w:div w:id="359014750">
          <w:marLeft w:val="480"/>
          <w:marRight w:val="0"/>
          <w:marTop w:val="0"/>
          <w:marBottom w:val="0"/>
          <w:divBdr>
            <w:top w:val="none" w:sz="0" w:space="0" w:color="auto"/>
            <w:left w:val="none" w:sz="0" w:space="0" w:color="auto"/>
            <w:bottom w:val="none" w:sz="0" w:space="0" w:color="auto"/>
            <w:right w:val="none" w:sz="0" w:space="0" w:color="auto"/>
          </w:divBdr>
        </w:div>
        <w:div w:id="724763119">
          <w:marLeft w:val="480"/>
          <w:marRight w:val="0"/>
          <w:marTop w:val="0"/>
          <w:marBottom w:val="0"/>
          <w:divBdr>
            <w:top w:val="none" w:sz="0" w:space="0" w:color="auto"/>
            <w:left w:val="none" w:sz="0" w:space="0" w:color="auto"/>
            <w:bottom w:val="none" w:sz="0" w:space="0" w:color="auto"/>
            <w:right w:val="none" w:sz="0" w:space="0" w:color="auto"/>
          </w:divBdr>
        </w:div>
        <w:div w:id="1197890808">
          <w:marLeft w:val="480"/>
          <w:marRight w:val="0"/>
          <w:marTop w:val="0"/>
          <w:marBottom w:val="0"/>
          <w:divBdr>
            <w:top w:val="none" w:sz="0" w:space="0" w:color="auto"/>
            <w:left w:val="none" w:sz="0" w:space="0" w:color="auto"/>
            <w:bottom w:val="none" w:sz="0" w:space="0" w:color="auto"/>
            <w:right w:val="none" w:sz="0" w:space="0" w:color="auto"/>
          </w:divBdr>
        </w:div>
        <w:div w:id="889267127">
          <w:marLeft w:val="480"/>
          <w:marRight w:val="0"/>
          <w:marTop w:val="0"/>
          <w:marBottom w:val="0"/>
          <w:divBdr>
            <w:top w:val="none" w:sz="0" w:space="0" w:color="auto"/>
            <w:left w:val="none" w:sz="0" w:space="0" w:color="auto"/>
            <w:bottom w:val="none" w:sz="0" w:space="0" w:color="auto"/>
            <w:right w:val="none" w:sz="0" w:space="0" w:color="auto"/>
          </w:divBdr>
        </w:div>
        <w:div w:id="618726601">
          <w:marLeft w:val="480"/>
          <w:marRight w:val="0"/>
          <w:marTop w:val="0"/>
          <w:marBottom w:val="0"/>
          <w:divBdr>
            <w:top w:val="none" w:sz="0" w:space="0" w:color="auto"/>
            <w:left w:val="none" w:sz="0" w:space="0" w:color="auto"/>
            <w:bottom w:val="none" w:sz="0" w:space="0" w:color="auto"/>
            <w:right w:val="none" w:sz="0" w:space="0" w:color="auto"/>
          </w:divBdr>
        </w:div>
        <w:div w:id="209542122">
          <w:marLeft w:val="480"/>
          <w:marRight w:val="0"/>
          <w:marTop w:val="0"/>
          <w:marBottom w:val="0"/>
          <w:divBdr>
            <w:top w:val="none" w:sz="0" w:space="0" w:color="auto"/>
            <w:left w:val="none" w:sz="0" w:space="0" w:color="auto"/>
            <w:bottom w:val="none" w:sz="0" w:space="0" w:color="auto"/>
            <w:right w:val="none" w:sz="0" w:space="0" w:color="auto"/>
          </w:divBdr>
        </w:div>
        <w:div w:id="1074201713">
          <w:marLeft w:val="480"/>
          <w:marRight w:val="0"/>
          <w:marTop w:val="0"/>
          <w:marBottom w:val="0"/>
          <w:divBdr>
            <w:top w:val="none" w:sz="0" w:space="0" w:color="auto"/>
            <w:left w:val="none" w:sz="0" w:space="0" w:color="auto"/>
            <w:bottom w:val="none" w:sz="0" w:space="0" w:color="auto"/>
            <w:right w:val="none" w:sz="0" w:space="0" w:color="auto"/>
          </w:divBdr>
        </w:div>
        <w:div w:id="1857498046">
          <w:marLeft w:val="480"/>
          <w:marRight w:val="0"/>
          <w:marTop w:val="0"/>
          <w:marBottom w:val="0"/>
          <w:divBdr>
            <w:top w:val="none" w:sz="0" w:space="0" w:color="auto"/>
            <w:left w:val="none" w:sz="0" w:space="0" w:color="auto"/>
            <w:bottom w:val="none" w:sz="0" w:space="0" w:color="auto"/>
            <w:right w:val="none" w:sz="0" w:space="0" w:color="auto"/>
          </w:divBdr>
        </w:div>
        <w:div w:id="682705785">
          <w:marLeft w:val="480"/>
          <w:marRight w:val="0"/>
          <w:marTop w:val="0"/>
          <w:marBottom w:val="0"/>
          <w:divBdr>
            <w:top w:val="none" w:sz="0" w:space="0" w:color="auto"/>
            <w:left w:val="none" w:sz="0" w:space="0" w:color="auto"/>
            <w:bottom w:val="none" w:sz="0" w:space="0" w:color="auto"/>
            <w:right w:val="none" w:sz="0" w:space="0" w:color="auto"/>
          </w:divBdr>
        </w:div>
        <w:div w:id="421411222">
          <w:marLeft w:val="480"/>
          <w:marRight w:val="0"/>
          <w:marTop w:val="0"/>
          <w:marBottom w:val="0"/>
          <w:divBdr>
            <w:top w:val="none" w:sz="0" w:space="0" w:color="auto"/>
            <w:left w:val="none" w:sz="0" w:space="0" w:color="auto"/>
            <w:bottom w:val="none" w:sz="0" w:space="0" w:color="auto"/>
            <w:right w:val="none" w:sz="0" w:space="0" w:color="auto"/>
          </w:divBdr>
        </w:div>
        <w:div w:id="1432319622">
          <w:marLeft w:val="480"/>
          <w:marRight w:val="0"/>
          <w:marTop w:val="0"/>
          <w:marBottom w:val="0"/>
          <w:divBdr>
            <w:top w:val="none" w:sz="0" w:space="0" w:color="auto"/>
            <w:left w:val="none" w:sz="0" w:space="0" w:color="auto"/>
            <w:bottom w:val="none" w:sz="0" w:space="0" w:color="auto"/>
            <w:right w:val="none" w:sz="0" w:space="0" w:color="auto"/>
          </w:divBdr>
        </w:div>
        <w:div w:id="787772692">
          <w:marLeft w:val="480"/>
          <w:marRight w:val="0"/>
          <w:marTop w:val="0"/>
          <w:marBottom w:val="0"/>
          <w:divBdr>
            <w:top w:val="none" w:sz="0" w:space="0" w:color="auto"/>
            <w:left w:val="none" w:sz="0" w:space="0" w:color="auto"/>
            <w:bottom w:val="none" w:sz="0" w:space="0" w:color="auto"/>
            <w:right w:val="none" w:sz="0" w:space="0" w:color="auto"/>
          </w:divBdr>
        </w:div>
        <w:div w:id="716198486">
          <w:marLeft w:val="480"/>
          <w:marRight w:val="0"/>
          <w:marTop w:val="0"/>
          <w:marBottom w:val="0"/>
          <w:divBdr>
            <w:top w:val="none" w:sz="0" w:space="0" w:color="auto"/>
            <w:left w:val="none" w:sz="0" w:space="0" w:color="auto"/>
            <w:bottom w:val="none" w:sz="0" w:space="0" w:color="auto"/>
            <w:right w:val="none" w:sz="0" w:space="0" w:color="auto"/>
          </w:divBdr>
        </w:div>
        <w:div w:id="1364596501">
          <w:marLeft w:val="480"/>
          <w:marRight w:val="0"/>
          <w:marTop w:val="0"/>
          <w:marBottom w:val="0"/>
          <w:divBdr>
            <w:top w:val="none" w:sz="0" w:space="0" w:color="auto"/>
            <w:left w:val="none" w:sz="0" w:space="0" w:color="auto"/>
            <w:bottom w:val="none" w:sz="0" w:space="0" w:color="auto"/>
            <w:right w:val="none" w:sz="0" w:space="0" w:color="auto"/>
          </w:divBdr>
        </w:div>
        <w:div w:id="521431275">
          <w:marLeft w:val="480"/>
          <w:marRight w:val="0"/>
          <w:marTop w:val="0"/>
          <w:marBottom w:val="0"/>
          <w:divBdr>
            <w:top w:val="none" w:sz="0" w:space="0" w:color="auto"/>
            <w:left w:val="none" w:sz="0" w:space="0" w:color="auto"/>
            <w:bottom w:val="none" w:sz="0" w:space="0" w:color="auto"/>
            <w:right w:val="none" w:sz="0" w:space="0" w:color="auto"/>
          </w:divBdr>
        </w:div>
        <w:div w:id="668484433">
          <w:marLeft w:val="480"/>
          <w:marRight w:val="0"/>
          <w:marTop w:val="0"/>
          <w:marBottom w:val="0"/>
          <w:divBdr>
            <w:top w:val="none" w:sz="0" w:space="0" w:color="auto"/>
            <w:left w:val="none" w:sz="0" w:space="0" w:color="auto"/>
            <w:bottom w:val="none" w:sz="0" w:space="0" w:color="auto"/>
            <w:right w:val="none" w:sz="0" w:space="0" w:color="auto"/>
          </w:divBdr>
        </w:div>
        <w:div w:id="574171069">
          <w:marLeft w:val="480"/>
          <w:marRight w:val="0"/>
          <w:marTop w:val="0"/>
          <w:marBottom w:val="0"/>
          <w:divBdr>
            <w:top w:val="none" w:sz="0" w:space="0" w:color="auto"/>
            <w:left w:val="none" w:sz="0" w:space="0" w:color="auto"/>
            <w:bottom w:val="none" w:sz="0" w:space="0" w:color="auto"/>
            <w:right w:val="none" w:sz="0" w:space="0" w:color="auto"/>
          </w:divBdr>
        </w:div>
        <w:div w:id="585966338">
          <w:marLeft w:val="480"/>
          <w:marRight w:val="0"/>
          <w:marTop w:val="0"/>
          <w:marBottom w:val="0"/>
          <w:divBdr>
            <w:top w:val="none" w:sz="0" w:space="0" w:color="auto"/>
            <w:left w:val="none" w:sz="0" w:space="0" w:color="auto"/>
            <w:bottom w:val="none" w:sz="0" w:space="0" w:color="auto"/>
            <w:right w:val="none" w:sz="0" w:space="0" w:color="auto"/>
          </w:divBdr>
        </w:div>
        <w:div w:id="115368202">
          <w:marLeft w:val="480"/>
          <w:marRight w:val="0"/>
          <w:marTop w:val="0"/>
          <w:marBottom w:val="0"/>
          <w:divBdr>
            <w:top w:val="none" w:sz="0" w:space="0" w:color="auto"/>
            <w:left w:val="none" w:sz="0" w:space="0" w:color="auto"/>
            <w:bottom w:val="none" w:sz="0" w:space="0" w:color="auto"/>
            <w:right w:val="none" w:sz="0" w:space="0" w:color="auto"/>
          </w:divBdr>
        </w:div>
        <w:div w:id="1828594317">
          <w:marLeft w:val="480"/>
          <w:marRight w:val="0"/>
          <w:marTop w:val="0"/>
          <w:marBottom w:val="0"/>
          <w:divBdr>
            <w:top w:val="none" w:sz="0" w:space="0" w:color="auto"/>
            <w:left w:val="none" w:sz="0" w:space="0" w:color="auto"/>
            <w:bottom w:val="none" w:sz="0" w:space="0" w:color="auto"/>
            <w:right w:val="none" w:sz="0" w:space="0" w:color="auto"/>
          </w:divBdr>
        </w:div>
        <w:div w:id="546643182">
          <w:marLeft w:val="480"/>
          <w:marRight w:val="0"/>
          <w:marTop w:val="0"/>
          <w:marBottom w:val="0"/>
          <w:divBdr>
            <w:top w:val="none" w:sz="0" w:space="0" w:color="auto"/>
            <w:left w:val="none" w:sz="0" w:space="0" w:color="auto"/>
            <w:bottom w:val="none" w:sz="0" w:space="0" w:color="auto"/>
            <w:right w:val="none" w:sz="0" w:space="0" w:color="auto"/>
          </w:divBdr>
        </w:div>
        <w:div w:id="1481341751">
          <w:marLeft w:val="480"/>
          <w:marRight w:val="0"/>
          <w:marTop w:val="0"/>
          <w:marBottom w:val="0"/>
          <w:divBdr>
            <w:top w:val="none" w:sz="0" w:space="0" w:color="auto"/>
            <w:left w:val="none" w:sz="0" w:space="0" w:color="auto"/>
            <w:bottom w:val="none" w:sz="0" w:space="0" w:color="auto"/>
            <w:right w:val="none" w:sz="0" w:space="0" w:color="auto"/>
          </w:divBdr>
        </w:div>
        <w:div w:id="590160848">
          <w:marLeft w:val="480"/>
          <w:marRight w:val="0"/>
          <w:marTop w:val="0"/>
          <w:marBottom w:val="0"/>
          <w:divBdr>
            <w:top w:val="none" w:sz="0" w:space="0" w:color="auto"/>
            <w:left w:val="none" w:sz="0" w:space="0" w:color="auto"/>
            <w:bottom w:val="none" w:sz="0" w:space="0" w:color="auto"/>
            <w:right w:val="none" w:sz="0" w:space="0" w:color="auto"/>
          </w:divBdr>
        </w:div>
        <w:div w:id="1816680619">
          <w:marLeft w:val="480"/>
          <w:marRight w:val="0"/>
          <w:marTop w:val="0"/>
          <w:marBottom w:val="0"/>
          <w:divBdr>
            <w:top w:val="none" w:sz="0" w:space="0" w:color="auto"/>
            <w:left w:val="none" w:sz="0" w:space="0" w:color="auto"/>
            <w:bottom w:val="none" w:sz="0" w:space="0" w:color="auto"/>
            <w:right w:val="none" w:sz="0" w:space="0" w:color="auto"/>
          </w:divBdr>
        </w:div>
        <w:div w:id="1009016931">
          <w:marLeft w:val="480"/>
          <w:marRight w:val="0"/>
          <w:marTop w:val="0"/>
          <w:marBottom w:val="0"/>
          <w:divBdr>
            <w:top w:val="none" w:sz="0" w:space="0" w:color="auto"/>
            <w:left w:val="none" w:sz="0" w:space="0" w:color="auto"/>
            <w:bottom w:val="none" w:sz="0" w:space="0" w:color="auto"/>
            <w:right w:val="none" w:sz="0" w:space="0" w:color="auto"/>
          </w:divBdr>
        </w:div>
        <w:div w:id="1562670698">
          <w:marLeft w:val="480"/>
          <w:marRight w:val="0"/>
          <w:marTop w:val="0"/>
          <w:marBottom w:val="0"/>
          <w:divBdr>
            <w:top w:val="none" w:sz="0" w:space="0" w:color="auto"/>
            <w:left w:val="none" w:sz="0" w:space="0" w:color="auto"/>
            <w:bottom w:val="none" w:sz="0" w:space="0" w:color="auto"/>
            <w:right w:val="none" w:sz="0" w:space="0" w:color="auto"/>
          </w:divBdr>
        </w:div>
        <w:div w:id="1752238467">
          <w:marLeft w:val="480"/>
          <w:marRight w:val="0"/>
          <w:marTop w:val="0"/>
          <w:marBottom w:val="0"/>
          <w:divBdr>
            <w:top w:val="none" w:sz="0" w:space="0" w:color="auto"/>
            <w:left w:val="none" w:sz="0" w:space="0" w:color="auto"/>
            <w:bottom w:val="none" w:sz="0" w:space="0" w:color="auto"/>
            <w:right w:val="none" w:sz="0" w:space="0" w:color="auto"/>
          </w:divBdr>
        </w:div>
        <w:div w:id="2038309179">
          <w:marLeft w:val="480"/>
          <w:marRight w:val="0"/>
          <w:marTop w:val="0"/>
          <w:marBottom w:val="0"/>
          <w:divBdr>
            <w:top w:val="none" w:sz="0" w:space="0" w:color="auto"/>
            <w:left w:val="none" w:sz="0" w:space="0" w:color="auto"/>
            <w:bottom w:val="none" w:sz="0" w:space="0" w:color="auto"/>
            <w:right w:val="none" w:sz="0" w:space="0" w:color="auto"/>
          </w:divBdr>
        </w:div>
        <w:div w:id="1890453918">
          <w:marLeft w:val="480"/>
          <w:marRight w:val="0"/>
          <w:marTop w:val="0"/>
          <w:marBottom w:val="0"/>
          <w:divBdr>
            <w:top w:val="none" w:sz="0" w:space="0" w:color="auto"/>
            <w:left w:val="none" w:sz="0" w:space="0" w:color="auto"/>
            <w:bottom w:val="none" w:sz="0" w:space="0" w:color="auto"/>
            <w:right w:val="none" w:sz="0" w:space="0" w:color="auto"/>
          </w:divBdr>
        </w:div>
        <w:div w:id="1895387907">
          <w:marLeft w:val="480"/>
          <w:marRight w:val="0"/>
          <w:marTop w:val="0"/>
          <w:marBottom w:val="0"/>
          <w:divBdr>
            <w:top w:val="none" w:sz="0" w:space="0" w:color="auto"/>
            <w:left w:val="none" w:sz="0" w:space="0" w:color="auto"/>
            <w:bottom w:val="none" w:sz="0" w:space="0" w:color="auto"/>
            <w:right w:val="none" w:sz="0" w:space="0" w:color="auto"/>
          </w:divBdr>
        </w:div>
        <w:div w:id="969746832">
          <w:marLeft w:val="480"/>
          <w:marRight w:val="0"/>
          <w:marTop w:val="0"/>
          <w:marBottom w:val="0"/>
          <w:divBdr>
            <w:top w:val="none" w:sz="0" w:space="0" w:color="auto"/>
            <w:left w:val="none" w:sz="0" w:space="0" w:color="auto"/>
            <w:bottom w:val="none" w:sz="0" w:space="0" w:color="auto"/>
            <w:right w:val="none" w:sz="0" w:space="0" w:color="auto"/>
          </w:divBdr>
        </w:div>
        <w:div w:id="350647090">
          <w:marLeft w:val="480"/>
          <w:marRight w:val="0"/>
          <w:marTop w:val="0"/>
          <w:marBottom w:val="0"/>
          <w:divBdr>
            <w:top w:val="none" w:sz="0" w:space="0" w:color="auto"/>
            <w:left w:val="none" w:sz="0" w:space="0" w:color="auto"/>
            <w:bottom w:val="none" w:sz="0" w:space="0" w:color="auto"/>
            <w:right w:val="none" w:sz="0" w:space="0" w:color="auto"/>
          </w:divBdr>
        </w:div>
        <w:div w:id="2010058668">
          <w:marLeft w:val="480"/>
          <w:marRight w:val="0"/>
          <w:marTop w:val="0"/>
          <w:marBottom w:val="0"/>
          <w:divBdr>
            <w:top w:val="none" w:sz="0" w:space="0" w:color="auto"/>
            <w:left w:val="none" w:sz="0" w:space="0" w:color="auto"/>
            <w:bottom w:val="none" w:sz="0" w:space="0" w:color="auto"/>
            <w:right w:val="none" w:sz="0" w:space="0" w:color="auto"/>
          </w:divBdr>
        </w:div>
        <w:div w:id="1252815246">
          <w:marLeft w:val="480"/>
          <w:marRight w:val="0"/>
          <w:marTop w:val="0"/>
          <w:marBottom w:val="0"/>
          <w:divBdr>
            <w:top w:val="none" w:sz="0" w:space="0" w:color="auto"/>
            <w:left w:val="none" w:sz="0" w:space="0" w:color="auto"/>
            <w:bottom w:val="none" w:sz="0" w:space="0" w:color="auto"/>
            <w:right w:val="none" w:sz="0" w:space="0" w:color="auto"/>
          </w:divBdr>
        </w:div>
        <w:div w:id="1989091226">
          <w:marLeft w:val="480"/>
          <w:marRight w:val="0"/>
          <w:marTop w:val="0"/>
          <w:marBottom w:val="0"/>
          <w:divBdr>
            <w:top w:val="none" w:sz="0" w:space="0" w:color="auto"/>
            <w:left w:val="none" w:sz="0" w:space="0" w:color="auto"/>
            <w:bottom w:val="none" w:sz="0" w:space="0" w:color="auto"/>
            <w:right w:val="none" w:sz="0" w:space="0" w:color="auto"/>
          </w:divBdr>
        </w:div>
        <w:div w:id="1817868286">
          <w:marLeft w:val="480"/>
          <w:marRight w:val="0"/>
          <w:marTop w:val="0"/>
          <w:marBottom w:val="0"/>
          <w:divBdr>
            <w:top w:val="none" w:sz="0" w:space="0" w:color="auto"/>
            <w:left w:val="none" w:sz="0" w:space="0" w:color="auto"/>
            <w:bottom w:val="none" w:sz="0" w:space="0" w:color="auto"/>
            <w:right w:val="none" w:sz="0" w:space="0" w:color="auto"/>
          </w:divBdr>
        </w:div>
        <w:div w:id="1906720936">
          <w:marLeft w:val="480"/>
          <w:marRight w:val="0"/>
          <w:marTop w:val="0"/>
          <w:marBottom w:val="0"/>
          <w:divBdr>
            <w:top w:val="none" w:sz="0" w:space="0" w:color="auto"/>
            <w:left w:val="none" w:sz="0" w:space="0" w:color="auto"/>
            <w:bottom w:val="none" w:sz="0" w:space="0" w:color="auto"/>
            <w:right w:val="none" w:sz="0" w:space="0" w:color="auto"/>
          </w:divBdr>
        </w:div>
      </w:divsChild>
    </w:div>
    <w:div w:id="407731791">
      <w:bodyDiv w:val="1"/>
      <w:marLeft w:val="0"/>
      <w:marRight w:val="0"/>
      <w:marTop w:val="0"/>
      <w:marBottom w:val="0"/>
      <w:divBdr>
        <w:top w:val="none" w:sz="0" w:space="0" w:color="auto"/>
        <w:left w:val="none" w:sz="0" w:space="0" w:color="auto"/>
        <w:bottom w:val="none" w:sz="0" w:space="0" w:color="auto"/>
        <w:right w:val="none" w:sz="0" w:space="0" w:color="auto"/>
      </w:divBdr>
      <w:divsChild>
        <w:div w:id="1131947973">
          <w:marLeft w:val="640"/>
          <w:marRight w:val="0"/>
          <w:marTop w:val="0"/>
          <w:marBottom w:val="0"/>
          <w:divBdr>
            <w:top w:val="none" w:sz="0" w:space="0" w:color="auto"/>
            <w:left w:val="none" w:sz="0" w:space="0" w:color="auto"/>
            <w:bottom w:val="none" w:sz="0" w:space="0" w:color="auto"/>
            <w:right w:val="none" w:sz="0" w:space="0" w:color="auto"/>
          </w:divBdr>
        </w:div>
        <w:div w:id="1445926664">
          <w:marLeft w:val="640"/>
          <w:marRight w:val="0"/>
          <w:marTop w:val="0"/>
          <w:marBottom w:val="0"/>
          <w:divBdr>
            <w:top w:val="none" w:sz="0" w:space="0" w:color="auto"/>
            <w:left w:val="none" w:sz="0" w:space="0" w:color="auto"/>
            <w:bottom w:val="none" w:sz="0" w:space="0" w:color="auto"/>
            <w:right w:val="none" w:sz="0" w:space="0" w:color="auto"/>
          </w:divBdr>
        </w:div>
        <w:div w:id="770900847">
          <w:marLeft w:val="640"/>
          <w:marRight w:val="0"/>
          <w:marTop w:val="0"/>
          <w:marBottom w:val="0"/>
          <w:divBdr>
            <w:top w:val="none" w:sz="0" w:space="0" w:color="auto"/>
            <w:left w:val="none" w:sz="0" w:space="0" w:color="auto"/>
            <w:bottom w:val="none" w:sz="0" w:space="0" w:color="auto"/>
            <w:right w:val="none" w:sz="0" w:space="0" w:color="auto"/>
          </w:divBdr>
        </w:div>
        <w:div w:id="1091507293">
          <w:marLeft w:val="640"/>
          <w:marRight w:val="0"/>
          <w:marTop w:val="0"/>
          <w:marBottom w:val="0"/>
          <w:divBdr>
            <w:top w:val="none" w:sz="0" w:space="0" w:color="auto"/>
            <w:left w:val="none" w:sz="0" w:space="0" w:color="auto"/>
            <w:bottom w:val="none" w:sz="0" w:space="0" w:color="auto"/>
            <w:right w:val="none" w:sz="0" w:space="0" w:color="auto"/>
          </w:divBdr>
        </w:div>
        <w:div w:id="991912929">
          <w:marLeft w:val="640"/>
          <w:marRight w:val="0"/>
          <w:marTop w:val="0"/>
          <w:marBottom w:val="0"/>
          <w:divBdr>
            <w:top w:val="none" w:sz="0" w:space="0" w:color="auto"/>
            <w:left w:val="none" w:sz="0" w:space="0" w:color="auto"/>
            <w:bottom w:val="none" w:sz="0" w:space="0" w:color="auto"/>
            <w:right w:val="none" w:sz="0" w:space="0" w:color="auto"/>
          </w:divBdr>
        </w:div>
        <w:div w:id="1380283936">
          <w:marLeft w:val="640"/>
          <w:marRight w:val="0"/>
          <w:marTop w:val="0"/>
          <w:marBottom w:val="0"/>
          <w:divBdr>
            <w:top w:val="none" w:sz="0" w:space="0" w:color="auto"/>
            <w:left w:val="none" w:sz="0" w:space="0" w:color="auto"/>
            <w:bottom w:val="none" w:sz="0" w:space="0" w:color="auto"/>
            <w:right w:val="none" w:sz="0" w:space="0" w:color="auto"/>
          </w:divBdr>
        </w:div>
        <w:div w:id="1468862507">
          <w:marLeft w:val="640"/>
          <w:marRight w:val="0"/>
          <w:marTop w:val="0"/>
          <w:marBottom w:val="0"/>
          <w:divBdr>
            <w:top w:val="none" w:sz="0" w:space="0" w:color="auto"/>
            <w:left w:val="none" w:sz="0" w:space="0" w:color="auto"/>
            <w:bottom w:val="none" w:sz="0" w:space="0" w:color="auto"/>
            <w:right w:val="none" w:sz="0" w:space="0" w:color="auto"/>
          </w:divBdr>
        </w:div>
        <w:div w:id="1180701200">
          <w:marLeft w:val="640"/>
          <w:marRight w:val="0"/>
          <w:marTop w:val="0"/>
          <w:marBottom w:val="0"/>
          <w:divBdr>
            <w:top w:val="none" w:sz="0" w:space="0" w:color="auto"/>
            <w:left w:val="none" w:sz="0" w:space="0" w:color="auto"/>
            <w:bottom w:val="none" w:sz="0" w:space="0" w:color="auto"/>
            <w:right w:val="none" w:sz="0" w:space="0" w:color="auto"/>
          </w:divBdr>
        </w:div>
        <w:div w:id="184372217">
          <w:marLeft w:val="640"/>
          <w:marRight w:val="0"/>
          <w:marTop w:val="0"/>
          <w:marBottom w:val="0"/>
          <w:divBdr>
            <w:top w:val="none" w:sz="0" w:space="0" w:color="auto"/>
            <w:left w:val="none" w:sz="0" w:space="0" w:color="auto"/>
            <w:bottom w:val="none" w:sz="0" w:space="0" w:color="auto"/>
            <w:right w:val="none" w:sz="0" w:space="0" w:color="auto"/>
          </w:divBdr>
        </w:div>
        <w:div w:id="1093355491">
          <w:marLeft w:val="640"/>
          <w:marRight w:val="0"/>
          <w:marTop w:val="0"/>
          <w:marBottom w:val="0"/>
          <w:divBdr>
            <w:top w:val="none" w:sz="0" w:space="0" w:color="auto"/>
            <w:left w:val="none" w:sz="0" w:space="0" w:color="auto"/>
            <w:bottom w:val="none" w:sz="0" w:space="0" w:color="auto"/>
            <w:right w:val="none" w:sz="0" w:space="0" w:color="auto"/>
          </w:divBdr>
        </w:div>
        <w:div w:id="2031293557">
          <w:marLeft w:val="640"/>
          <w:marRight w:val="0"/>
          <w:marTop w:val="0"/>
          <w:marBottom w:val="0"/>
          <w:divBdr>
            <w:top w:val="none" w:sz="0" w:space="0" w:color="auto"/>
            <w:left w:val="none" w:sz="0" w:space="0" w:color="auto"/>
            <w:bottom w:val="none" w:sz="0" w:space="0" w:color="auto"/>
            <w:right w:val="none" w:sz="0" w:space="0" w:color="auto"/>
          </w:divBdr>
        </w:div>
        <w:div w:id="1252158063">
          <w:marLeft w:val="640"/>
          <w:marRight w:val="0"/>
          <w:marTop w:val="0"/>
          <w:marBottom w:val="0"/>
          <w:divBdr>
            <w:top w:val="none" w:sz="0" w:space="0" w:color="auto"/>
            <w:left w:val="none" w:sz="0" w:space="0" w:color="auto"/>
            <w:bottom w:val="none" w:sz="0" w:space="0" w:color="auto"/>
            <w:right w:val="none" w:sz="0" w:space="0" w:color="auto"/>
          </w:divBdr>
        </w:div>
        <w:div w:id="1158881855">
          <w:marLeft w:val="640"/>
          <w:marRight w:val="0"/>
          <w:marTop w:val="0"/>
          <w:marBottom w:val="0"/>
          <w:divBdr>
            <w:top w:val="none" w:sz="0" w:space="0" w:color="auto"/>
            <w:left w:val="none" w:sz="0" w:space="0" w:color="auto"/>
            <w:bottom w:val="none" w:sz="0" w:space="0" w:color="auto"/>
            <w:right w:val="none" w:sz="0" w:space="0" w:color="auto"/>
          </w:divBdr>
        </w:div>
        <w:div w:id="1592929731">
          <w:marLeft w:val="640"/>
          <w:marRight w:val="0"/>
          <w:marTop w:val="0"/>
          <w:marBottom w:val="0"/>
          <w:divBdr>
            <w:top w:val="none" w:sz="0" w:space="0" w:color="auto"/>
            <w:left w:val="none" w:sz="0" w:space="0" w:color="auto"/>
            <w:bottom w:val="none" w:sz="0" w:space="0" w:color="auto"/>
            <w:right w:val="none" w:sz="0" w:space="0" w:color="auto"/>
          </w:divBdr>
        </w:div>
        <w:div w:id="630210047">
          <w:marLeft w:val="640"/>
          <w:marRight w:val="0"/>
          <w:marTop w:val="0"/>
          <w:marBottom w:val="0"/>
          <w:divBdr>
            <w:top w:val="none" w:sz="0" w:space="0" w:color="auto"/>
            <w:left w:val="none" w:sz="0" w:space="0" w:color="auto"/>
            <w:bottom w:val="none" w:sz="0" w:space="0" w:color="auto"/>
            <w:right w:val="none" w:sz="0" w:space="0" w:color="auto"/>
          </w:divBdr>
        </w:div>
        <w:div w:id="1734541486">
          <w:marLeft w:val="640"/>
          <w:marRight w:val="0"/>
          <w:marTop w:val="0"/>
          <w:marBottom w:val="0"/>
          <w:divBdr>
            <w:top w:val="none" w:sz="0" w:space="0" w:color="auto"/>
            <w:left w:val="none" w:sz="0" w:space="0" w:color="auto"/>
            <w:bottom w:val="none" w:sz="0" w:space="0" w:color="auto"/>
            <w:right w:val="none" w:sz="0" w:space="0" w:color="auto"/>
          </w:divBdr>
        </w:div>
        <w:div w:id="200943473">
          <w:marLeft w:val="640"/>
          <w:marRight w:val="0"/>
          <w:marTop w:val="0"/>
          <w:marBottom w:val="0"/>
          <w:divBdr>
            <w:top w:val="none" w:sz="0" w:space="0" w:color="auto"/>
            <w:left w:val="none" w:sz="0" w:space="0" w:color="auto"/>
            <w:bottom w:val="none" w:sz="0" w:space="0" w:color="auto"/>
            <w:right w:val="none" w:sz="0" w:space="0" w:color="auto"/>
          </w:divBdr>
        </w:div>
        <w:div w:id="510140553">
          <w:marLeft w:val="640"/>
          <w:marRight w:val="0"/>
          <w:marTop w:val="0"/>
          <w:marBottom w:val="0"/>
          <w:divBdr>
            <w:top w:val="none" w:sz="0" w:space="0" w:color="auto"/>
            <w:left w:val="none" w:sz="0" w:space="0" w:color="auto"/>
            <w:bottom w:val="none" w:sz="0" w:space="0" w:color="auto"/>
            <w:right w:val="none" w:sz="0" w:space="0" w:color="auto"/>
          </w:divBdr>
        </w:div>
        <w:div w:id="1134911832">
          <w:marLeft w:val="640"/>
          <w:marRight w:val="0"/>
          <w:marTop w:val="0"/>
          <w:marBottom w:val="0"/>
          <w:divBdr>
            <w:top w:val="none" w:sz="0" w:space="0" w:color="auto"/>
            <w:left w:val="none" w:sz="0" w:space="0" w:color="auto"/>
            <w:bottom w:val="none" w:sz="0" w:space="0" w:color="auto"/>
            <w:right w:val="none" w:sz="0" w:space="0" w:color="auto"/>
          </w:divBdr>
        </w:div>
        <w:div w:id="192497057">
          <w:marLeft w:val="640"/>
          <w:marRight w:val="0"/>
          <w:marTop w:val="0"/>
          <w:marBottom w:val="0"/>
          <w:divBdr>
            <w:top w:val="none" w:sz="0" w:space="0" w:color="auto"/>
            <w:left w:val="none" w:sz="0" w:space="0" w:color="auto"/>
            <w:bottom w:val="none" w:sz="0" w:space="0" w:color="auto"/>
            <w:right w:val="none" w:sz="0" w:space="0" w:color="auto"/>
          </w:divBdr>
        </w:div>
        <w:div w:id="1461145398">
          <w:marLeft w:val="640"/>
          <w:marRight w:val="0"/>
          <w:marTop w:val="0"/>
          <w:marBottom w:val="0"/>
          <w:divBdr>
            <w:top w:val="none" w:sz="0" w:space="0" w:color="auto"/>
            <w:left w:val="none" w:sz="0" w:space="0" w:color="auto"/>
            <w:bottom w:val="none" w:sz="0" w:space="0" w:color="auto"/>
            <w:right w:val="none" w:sz="0" w:space="0" w:color="auto"/>
          </w:divBdr>
        </w:div>
        <w:div w:id="2078045407">
          <w:marLeft w:val="640"/>
          <w:marRight w:val="0"/>
          <w:marTop w:val="0"/>
          <w:marBottom w:val="0"/>
          <w:divBdr>
            <w:top w:val="none" w:sz="0" w:space="0" w:color="auto"/>
            <w:left w:val="none" w:sz="0" w:space="0" w:color="auto"/>
            <w:bottom w:val="none" w:sz="0" w:space="0" w:color="auto"/>
            <w:right w:val="none" w:sz="0" w:space="0" w:color="auto"/>
          </w:divBdr>
        </w:div>
        <w:div w:id="910654781">
          <w:marLeft w:val="640"/>
          <w:marRight w:val="0"/>
          <w:marTop w:val="0"/>
          <w:marBottom w:val="0"/>
          <w:divBdr>
            <w:top w:val="none" w:sz="0" w:space="0" w:color="auto"/>
            <w:left w:val="none" w:sz="0" w:space="0" w:color="auto"/>
            <w:bottom w:val="none" w:sz="0" w:space="0" w:color="auto"/>
            <w:right w:val="none" w:sz="0" w:space="0" w:color="auto"/>
          </w:divBdr>
        </w:div>
        <w:div w:id="1297755649">
          <w:marLeft w:val="640"/>
          <w:marRight w:val="0"/>
          <w:marTop w:val="0"/>
          <w:marBottom w:val="0"/>
          <w:divBdr>
            <w:top w:val="none" w:sz="0" w:space="0" w:color="auto"/>
            <w:left w:val="none" w:sz="0" w:space="0" w:color="auto"/>
            <w:bottom w:val="none" w:sz="0" w:space="0" w:color="auto"/>
            <w:right w:val="none" w:sz="0" w:space="0" w:color="auto"/>
          </w:divBdr>
        </w:div>
        <w:div w:id="1783724519">
          <w:marLeft w:val="640"/>
          <w:marRight w:val="0"/>
          <w:marTop w:val="0"/>
          <w:marBottom w:val="0"/>
          <w:divBdr>
            <w:top w:val="none" w:sz="0" w:space="0" w:color="auto"/>
            <w:left w:val="none" w:sz="0" w:space="0" w:color="auto"/>
            <w:bottom w:val="none" w:sz="0" w:space="0" w:color="auto"/>
            <w:right w:val="none" w:sz="0" w:space="0" w:color="auto"/>
          </w:divBdr>
        </w:div>
        <w:div w:id="1361006787">
          <w:marLeft w:val="640"/>
          <w:marRight w:val="0"/>
          <w:marTop w:val="0"/>
          <w:marBottom w:val="0"/>
          <w:divBdr>
            <w:top w:val="none" w:sz="0" w:space="0" w:color="auto"/>
            <w:left w:val="none" w:sz="0" w:space="0" w:color="auto"/>
            <w:bottom w:val="none" w:sz="0" w:space="0" w:color="auto"/>
            <w:right w:val="none" w:sz="0" w:space="0" w:color="auto"/>
          </w:divBdr>
        </w:div>
        <w:div w:id="1779523579">
          <w:marLeft w:val="640"/>
          <w:marRight w:val="0"/>
          <w:marTop w:val="0"/>
          <w:marBottom w:val="0"/>
          <w:divBdr>
            <w:top w:val="none" w:sz="0" w:space="0" w:color="auto"/>
            <w:left w:val="none" w:sz="0" w:space="0" w:color="auto"/>
            <w:bottom w:val="none" w:sz="0" w:space="0" w:color="auto"/>
            <w:right w:val="none" w:sz="0" w:space="0" w:color="auto"/>
          </w:divBdr>
        </w:div>
        <w:div w:id="1299990133">
          <w:marLeft w:val="640"/>
          <w:marRight w:val="0"/>
          <w:marTop w:val="0"/>
          <w:marBottom w:val="0"/>
          <w:divBdr>
            <w:top w:val="none" w:sz="0" w:space="0" w:color="auto"/>
            <w:left w:val="none" w:sz="0" w:space="0" w:color="auto"/>
            <w:bottom w:val="none" w:sz="0" w:space="0" w:color="auto"/>
            <w:right w:val="none" w:sz="0" w:space="0" w:color="auto"/>
          </w:divBdr>
        </w:div>
        <w:div w:id="498423404">
          <w:marLeft w:val="640"/>
          <w:marRight w:val="0"/>
          <w:marTop w:val="0"/>
          <w:marBottom w:val="0"/>
          <w:divBdr>
            <w:top w:val="none" w:sz="0" w:space="0" w:color="auto"/>
            <w:left w:val="none" w:sz="0" w:space="0" w:color="auto"/>
            <w:bottom w:val="none" w:sz="0" w:space="0" w:color="auto"/>
            <w:right w:val="none" w:sz="0" w:space="0" w:color="auto"/>
          </w:divBdr>
        </w:div>
        <w:div w:id="28844174">
          <w:marLeft w:val="640"/>
          <w:marRight w:val="0"/>
          <w:marTop w:val="0"/>
          <w:marBottom w:val="0"/>
          <w:divBdr>
            <w:top w:val="none" w:sz="0" w:space="0" w:color="auto"/>
            <w:left w:val="none" w:sz="0" w:space="0" w:color="auto"/>
            <w:bottom w:val="none" w:sz="0" w:space="0" w:color="auto"/>
            <w:right w:val="none" w:sz="0" w:space="0" w:color="auto"/>
          </w:divBdr>
        </w:div>
        <w:div w:id="1812942706">
          <w:marLeft w:val="640"/>
          <w:marRight w:val="0"/>
          <w:marTop w:val="0"/>
          <w:marBottom w:val="0"/>
          <w:divBdr>
            <w:top w:val="none" w:sz="0" w:space="0" w:color="auto"/>
            <w:left w:val="none" w:sz="0" w:space="0" w:color="auto"/>
            <w:bottom w:val="none" w:sz="0" w:space="0" w:color="auto"/>
            <w:right w:val="none" w:sz="0" w:space="0" w:color="auto"/>
          </w:divBdr>
        </w:div>
        <w:div w:id="2002460862">
          <w:marLeft w:val="640"/>
          <w:marRight w:val="0"/>
          <w:marTop w:val="0"/>
          <w:marBottom w:val="0"/>
          <w:divBdr>
            <w:top w:val="none" w:sz="0" w:space="0" w:color="auto"/>
            <w:left w:val="none" w:sz="0" w:space="0" w:color="auto"/>
            <w:bottom w:val="none" w:sz="0" w:space="0" w:color="auto"/>
            <w:right w:val="none" w:sz="0" w:space="0" w:color="auto"/>
          </w:divBdr>
        </w:div>
        <w:div w:id="913246409">
          <w:marLeft w:val="640"/>
          <w:marRight w:val="0"/>
          <w:marTop w:val="0"/>
          <w:marBottom w:val="0"/>
          <w:divBdr>
            <w:top w:val="none" w:sz="0" w:space="0" w:color="auto"/>
            <w:left w:val="none" w:sz="0" w:space="0" w:color="auto"/>
            <w:bottom w:val="none" w:sz="0" w:space="0" w:color="auto"/>
            <w:right w:val="none" w:sz="0" w:space="0" w:color="auto"/>
          </w:divBdr>
        </w:div>
        <w:div w:id="294025960">
          <w:marLeft w:val="640"/>
          <w:marRight w:val="0"/>
          <w:marTop w:val="0"/>
          <w:marBottom w:val="0"/>
          <w:divBdr>
            <w:top w:val="none" w:sz="0" w:space="0" w:color="auto"/>
            <w:left w:val="none" w:sz="0" w:space="0" w:color="auto"/>
            <w:bottom w:val="none" w:sz="0" w:space="0" w:color="auto"/>
            <w:right w:val="none" w:sz="0" w:space="0" w:color="auto"/>
          </w:divBdr>
        </w:div>
        <w:div w:id="1356224977">
          <w:marLeft w:val="640"/>
          <w:marRight w:val="0"/>
          <w:marTop w:val="0"/>
          <w:marBottom w:val="0"/>
          <w:divBdr>
            <w:top w:val="none" w:sz="0" w:space="0" w:color="auto"/>
            <w:left w:val="none" w:sz="0" w:space="0" w:color="auto"/>
            <w:bottom w:val="none" w:sz="0" w:space="0" w:color="auto"/>
            <w:right w:val="none" w:sz="0" w:space="0" w:color="auto"/>
          </w:divBdr>
        </w:div>
        <w:div w:id="1206715648">
          <w:marLeft w:val="640"/>
          <w:marRight w:val="0"/>
          <w:marTop w:val="0"/>
          <w:marBottom w:val="0"/>
          <w:divBdr>
            <w:top w:val="none" w:sz="0" w:space="0" w:color="auto"/>
            <w:left w:val="none" w:sz="0" w:space="0" w:color="auto"/>
            <w:bottom w:val="none" w:sz="0" w:space="0" w:color="auto"/>
            <w:right w:val="none" w:sz="0" w:space="0" w:color="auto"/>
          </w:divBdr>
        </w:div>
        <w:div w:id="1709068278">
          <w:marLeft w:val="640"/>
          <w:marRight w:val="0"/>
          <w:marTop w:val="0"/>
          <w:marBottom w:val="0"/>
          <w:divBdr>
            <w:top w:val="none" w:sz="0" w:space="0" w:color="auto"/>
            <w:left w:val="none" w:sz="0" w:space="0" w:color="auto"/>
            <w:bottom w:val="none" w:sz="0" w:space="0" w:color="auto"/>
            <w:right w:val="none" w:sz="0" w:space="0" w:color="auto"/>
          </w:divBdr>
        </w:div>
        <w:div w:id="659046978">
          <w:marLeft w:val="640"/>
          <w:marRight w:val="0"/>
          <w:marTop w:val="0"/>
          <w:marBottom w:val="0"/>
          <w:divBdr>
            <w:top w:val="none" w:sz="0" w:space="0" w:color="auto"/>
            <w:left w:val="none" w:sz="0" w:space="0" w:color="auto"/>
            <w:bottom w:val="none" w:sz="0" w:space="0" w:color="auto"/>
            <w:right w:val="none" w:sz="0" w:space="0" w:color="auto"/>
          </w:divBdr>
        </w:div>
        <w:div w:id="1911426102">
          <w:marLeft w:val="640"/>
          <w:marRight w:val="0"/>
          <w:marTop w:val="0"/>
          <w:marBottom w:val="0"/>
          <w:divBdr>
            <w:top w:val="none" w:sz="0" w:space="0" w:color="auto"/>
            <w:left w:val="none" w:sz="0" w:space="0" w:color="auto"/>
            <w:bottom w:val="none" w:sz="0" w:space="0" w:color="auto"/>
            <w:right w:val="none" w:sz="0" w:space="0" w:color="auto"/>
          </w:divBdr>
        </w:div>
        <w:div w:id="2088109588">
          <w:marLeft w:val="640"/>
          <w:marRight w:val="0"/>
          <w:marTop w:val="0"/>
          <w:marBottom w:val="0"/>
          <w:divBdr>
            <w:top w:val="none" w:sz="0" w:space="0" w:color="auto"/>
            <w:left w:val="none" w:sz="0" w:space="0" w:color="auto"/>
            <w:bottom w:val="none" w:sz="0" w:space="0" w:color="auto"/>
            <w:right w:val="none" w:sz="0" w:space="0" w:color="auto"/>
          </w:divBdr>
        </w:div>
        <w:div w:id="769393725">
          <w:marLeft w:val="640"/>
          <w:marRight w:val="0"/>
          <w:marTop w:val="0"/>
          <w:marBottom w:val="0"/>
          <w:divBdr>
            <w:top w:val="none" w:sz="0" w:space="0" w:color="auto"/>
            <w:left w:val="none" w:sz="0" w:space="0" w:color="auto"/>
            <w:bottom w:val="none" w:sz="0" w:space="0" w:color="auto"/>
            <w:right w:val="none" w:sz="0" w:space="0" w:color="auto"/>
          </w:divBdr>
        </w:div>
        <w:div w:id="336269035">
          <w:marLeft w:val="640"/>
          <w:marRight w:val="0"/>
          <w:marTop w:val="0"/>
          <w:marBottom w:val="0"/>
          <w:divBdr>
            <w:top w:val="none" w:sz="0" w:space="0" w:color="auto"/>
            <w:left w:val="none" w:sz="0" w:space="0" w:color="auto"/>
            <w:bottom w:val="none" w:sz="0" w:space="0" w:color="auto"/>
            <w:right w:val="none" w:sz="0" w:space="0" w:color="auto"/>
          </w:divBdr>
        </w:div>
        <w:div w:id="1195464954">
          <w:marLeft w:val="640"/>
          <w:marRight w:val="0"/>
          <w:marTop w:val="0"/>
          <w:marBottom w:val="0"/>
          <w:divBdr>
            <w:top w:val="none" w:sz="0" w:space="0" w:color="auto"/>
            <w:left w:val="none" w:sz="0" w:space="0" w:color="auto"/>
            <w:bottom w:val="none" w:sz="0" w:space="0" w:color="auto"/>
            <w:right w:val="none" w:sz="0" w:space="0" w:color="auto"/>
          </w:divBdr>
        </w:div>
        <w:div w:id="577788531">
          <w:marLeft w:val="640"/>
          <w:marRight w:val="0"/>
          <w:marTop w:val="0"/>
          <w:marBottom w:val="0"/>
          <w:divBdr>
            <w:top w:val="none" w:sz="0" w:space="0" w:color="auto"/>
            <w:left w:val="none" w:sz="0" w:space="0" w:color="auto"/>
            <w:bottom w:val="none" w:sz="0" w:space="0" w:color="auto"/>
            <w:right w:val="none" w:sz="0" w:space="0" w:color="auto"/>
          </w:divBdr>
        </w:div>
        <w:div w:id="332532416">
          <w:marLeft w:val="640"/>
          <w:marRight w:val="0"/>
          <w:marTop w:val="0"/>
          <w:marBottom w:val="0"/>
          <w:divBdr>
            <w:top w:val="none" w:sz="0" w:space="0" w:color="auto"/>
            <w:left w:val="none" w:sz="0" w:space="0" w:color="auto"/>
            <w:bottom w:val="none" w:sz="0" w:space="0" w:color="auto"/>
            <w:right w:val="none" w:sz="0" w:space="0" w:color="auto"/>
          </w:divBdr>
        </w:div>
        <w:div w:id="1823548263">
          <w:marLeft w:val="640"/>
          <w:marRight w:val="0"/>
          <w:marTop w:val="0"/>
          <w:marBottom w:val="0"/>
          <w:divBdr>
            <w:top w:val="none" w:sz="0" w:space="0" w:color="auto"/>
            <w:left w:val="none" w:sz="0" w:space="0" w:color="auto"/>
            <w:bottom w:val="none" w:sz="0" w:space="0" w:color="auto"/>
            <w:right w:val="none" w:sz="0" w:space="0" w:color="auto"/>
          </w:divBdr>
        </w:div>
        <w:div w:id="998456864">
          <w:marLeft w:val="640"/>
          <w:marRight w:val="0"/>
          <w:marTop w:val="0"/>
          <w:marBottom w:val="0"/>
          <w:divBdr>
            <w:top w:val="none" w:sz="0" w:space="0" w:color="auto"/>
            <w:left w:val="none" w:sz="0" w:space="0" w:color="auto"/>
            <w:bottom w:val="none" w:sz="0" w:space="0" w:color="auto"/>
            <w:right w:val="none" w:sz="0" w:space="0" w:color="auto"/>
          </w:divBdr>
        </w:div>
        <w:div w:id="1774394799">
          <w:marLeft w:val="640"/>
          <w:marRight w:val="0"/>
          <w:marTop w:val="0"/>
          <w:marBottom w:val="0"/>
          <w:divBdr>
            <w:top w:val="none" w:sz="0" w:space="0" w:color="auto"/>
            <w:left w:val="none" w:sz="0" w:space="0" w:color="auto"/>
            <w:bottom w:val="none" w:sz="0" w:space="0" w:color="auto"/>
            <w:right w:val="none" w:sz="0" w:space="0" w:color="auto"/>
          </w:divBdr>
        </w:div>
        <w:div w:id="1120299290">
          <w:marLeft w:val="640"/>
          <w:marRight w:val="0"/>
          <w:marTop w:val="0"/>
          <w:marBottom w:val="0"/>
          <w:divBdr>
            <w:top w:val="none" w:sz="0" w:space="0" w:color="auto"/>
            <w:left w:val="none" w:sz="0" w:space="0" w:color="auto"/>
            <w:bottom w:val="none" w:sz="0" w:space="0" w:color="auto"/>
            <w:right w:val="none" w:sz="0" w:space="0" w:color="auto"/>
          </w:divBdr>
        </w:div>
        <w:div w:id="1143616418">
          <w:marLeft w:val="640"/>
          <w:marRight w:val="0"/>
          <w:marTop w:val="0"/>
          <w:marBottom w:val="0"/>
          <w:divBdr>
            <w:top w:val="none" w:sz="0" w:space="0" w:color="auto"/>
            <w:left w:val="none" w:sz="0" w:space="0" w:color="auto"/>
            <w:bottom w:val="none" w:sz="0" w:space="0" w:color="auto"/>
            <w:right w:val="none" w:sz="0" w:space="0" w:color="auto"/>
          </w:divBdr>
        </w:div>
        <w:div w:id="1717655460">
          <w:marLeft w:val="640"/>
          <w:marRight w:val="0"/>
          <w:marTop w:val="0"/>
          <w:marBottom w:val="0"/>
          <w:divBdr>
            <w:top w:val="none" w:sz="0" w:space="0" w:color="auto"/>
            <w:left w:val="none" w:sz="0" w:space="0" w:color="auto"/>
            <w:bottom w:val="none" w:sz="0" w:space="0" w:color="auto"/>
            <w:right w:val="none" w:sz="0" w:space="0" w:color="auto"/>
          </w:divBdr>
        </w:div>
        <w:div w:id="1187215251">
          <w:marLeft w:val="640"/>
          <w:marRight w:val="0"/>
          <w:marTop w:val="0"/>
          <w:marBottom w:val="0"/>
          <w:divBdr>
            <w:top w:val="none" w:sz="0" w:space="0" w:color="auto"/>
            <w:left w:val="none" w:sz="0" w:space="0" w:color="auto"/>
            <w:bottom w:val="none" w:sz="0" w:space="0" w:color="auto"/>
            <w:right w:val="none" w:sz="0" w:space="0" w:color="auto"/>
          </w:divBdr>
        </w:div>
        <w:div w:id="2100785219">
          <w:marLeft w:val="640"/>
          <w:marRight w:val="0"/>
          <w:marTop w:val="0"/>
          <w:marBottom w:val="0"/>
          <w:divBdr>
            <w:top w:val="none" w:sz="0" w:space="0" w:color="auto"/>
            <w:left w:val="none" w:sz="0" w:space="0" w:color="auto"/>
            <w:bottom w:val="none" w:sz="0" w:space="0" w:color="auto"/>
            <w:right w:val="none" w:sz="0" w:space="0" w:color="auto"/>
          </w:divBdr>
        </w:div>
        <w:div w:id="1410232931">
          <w:marLeft w:val="640"/>
          <w:marRight w:val="0"/>
          <w:marTop w:val="0"/>
          <w:marBottom w:val="0"/>
          <w:divBdr>
            <w:top w:val="none" w:sz="0" w:space="0" w:color="auto"/>
            <w:left w:val="none" w:sz="0" w:space="0" w:color="auto"/>
            <w:bottom w:val="none" w:sz="0" w:space="0" w:color="auto"/>
            <w:right w:val="none" w:sz="0" w:space="0" w:color="auto"/>
          </w:divBdr>
        </w:div>
        <w:div w:id="2030714490">
          <w:marLeft w:val="640"/>
          <w:marRight w:val="0"/>
          <w:marTop w:val="0"/>
          <w:marBottom w:val="0"/>
          <w:divBdr>
            <w:top w:val="none" w:sz="0" w:space="0" w:color="auto"/>
            <w:left w:val="none" w:sz="0" w:space="0" w:color="auto"/>
            <w:bottom w:val="none" w:sz="0" w:space="0" w:color="auto"/>
            <w:right w:val="none" w:sz="0" w:space="0" w:color="auto"/>
          </w:divBdr>
        </w:div>
        <w:div w:id="1853490905">
          <w:marLeft w:val="640"/>
          <w:marRight w:val="0"/>
          <w:marTop w:val="0"/>
          <w:marBottom w:val="0"/>
          <w:divBdr>
            <w:top w:val="none" w:sz="0" w:space="0" w:color="auto"/>
            <w:left w:val="none" w:sz="0" w:space="0" w:color="auto"/>
            <w:bottom w:val="none" w:sz="0" w:space="0" w:color="auto"/>
            <w:right w:val="none" w:sz="0" w:space="0" w:color="auto"/>
          </w:divBdr>
        </w:div>
        <w:div w:id="1107770819">
          <w:marLeft w:val="640"/>
          <w:marRight w:val="0"/>
          <w:marTop w:val="0"/>
          <w:marBottom w:val="0"/>
          <w:divBdr>
            <w:top w:val="none" w:sz="0" w:space="0" w:color="auto"/>
            <w:left w:val="none" w:sz="0" w:space="0" w:color="auto"/>
            <w:bottom w:val="none" w:sz="0" w:space="0" w:color="auto"/>
            <w:right w:val="none" w:sz="0" w:space="0" w:color="auto"/>
          </w:divBdr>
        </w:div>
        <w:div w:id="103154008">
          <w:marLeft w:val="640"/>
          <w:marRight w:val="0"/>
          <w:marTop w:val="0"/>
          <w:marBottom w:val="0"/>
          <w:divBdr>
            <w:top w:val="none" w:sz="0" w:space="0" w:color="auto"/>
            <w:left w:val="none" w:sz="0" w:space="0" w:color="auto"/>
            <w:bottom w:val="none" w:sz="0" w:space="0" w:color="auto"/>
            <w:right w:val="none" w:sz="0" w:space="0" w:color="auto"/>
          </w:divBdr>
        </w:div>
        <w:div w:id="646977348">
          <w:marLeft w:val="640"/>
          <w:marRight w:val="0"/>
          <w:marTop w:val="0"/>
          <w:marBottom w:val="0"/>
          <w:divBdr>
            <w:top w:val="none" w:sz="0" w:space="0" w:color="auto"/>
            <w:left w:val="none" w:sz="0" w:space="0" w:color="auto"/>
            <w:bottom w:val="none" w:sz="0" w:space="0" w:color="auto"/>
            <w:right w:val="none" w:sz="0" w:space="0" w:color="auto"/>
          </w:divBdr>
        </w:div>
        <w:div w:id="163517213">
          <w:marLeft w:val="640"/>
          <w:marRight w:val="0"/>
          <w:marTop w:val="0"/>
          <w:marBottom w:val="0"/>
          <w:divBdr>
            <w:top w:val="none" w:sz="0" w:space="0" w:color="auto"/>
            <w:left w:val="none" w:sz="0" w:space="0" w:color="auto"/>
            <w:bottom w:val="none" w:sz="0" w:space="0" w:color="auto"/>
            <w:right w:val="none" w:sz="0" w:space="0" w:color="auto"/>
          </w:divBdr>
        </w:div>
        <w:div w:id="1539929469">
          <w:marLeft w:val="640"/>
          <w:marRight w:val="0"/>
          <w:marTop w:val="0"/>
          <w:marBottom w:val="0"/>
          <w:divBdr>
            <w:top w:val="none" w:sz="0" w:space="0" w:color="auto"/>
            <w:left w:val="none" w:sz="0" w:space="0" w:color="auto"/>
            <w:bottom w:val="none" w:sz="0" w:space="0" w:color="auto"/>
            <w:right w:val="none" w:sz="0" w:space="0" w:color="auto"/>
          </w:divBdr>
        </w:div>
        <w:div w:id="1497184202">
          <w:marLeft w:val="640"/>
          <w:marRight w:val="0"/>
          <w:marTop w:val="0"/>
          <w:marBottom w:val="0"/>
          <w:divBdr>
            <w:top w:val="none" w:sz="0" w:space="0" w:color="auto"/>
            <w:left w:val="none" w:sz="0" w:space="0" w:color="auto"/>
            <w:bottom w:val="none" w:sz="0" w:space="0" w:color="auto"/>
            <w:right w:val="none" w:sz="0" w:space="0" w:color="auto"/>
          </w:divBdr>
        </w:div>
        <w:div w:id="1411586614">
          <w:marLeft w:val="640"/>
          <w:marRight w:val="0"/>
          <w:marTop w:val="0"/>
          <w:marBottom w:val="0"/>
          <w:divBdr>
            <w:top w:val="none" w:sz="0" w:space="0" w:color="auto"/>
            <w:left w:val="none" w:sz="0" w:space="0" w:color="auto"/>
            <w:bottom w:val="none" w:sz="0" w:space="0" w:color="auto"/>
            <w:right w:val="none" w:sz="0" w:space="0" w:color="auto"/>
          </w:divBdr>
        </w:div>
      </w:divsChild>
    </w:div>
    <w:div w:id="408043690">
      <w:bodyDiv w:val="1"/>
      <w:marLeft w:val="0"/>
      <w:marRight w:val="0"/>
      <w:marTop w:val="0"/>
      <w:marBottom w:val="0"/>
      <w:divBdr>
        <w:top w:val="none" w:sz="0" w:space="0" w:color="auto"/>
        <w:left w:val="none" w:sz="0" w:space="0" w:color="auto"/>
        <w:bottom w:val="none" w:sz="0" w:space="0" w:color="auto"/>
        <w:right w:val="none" w:sz="0" w:space="0" w:color="auto"/>
      </w:divBdr>
    </w:div>
    <w:div w:id="422576837">
      <w:bodyDiv w:val="1"/>
      <w:marLeft w:val="0"/>
      <w:marRight w:val="0"/>
      <w:marTop w:val="0"/>
      <w:marBottom w:val="0"/>
      <w:divBdr>
        <w:top w:val="none" w:sz="0" w:space="0" w:color="auto"/>
        <w:left w:val="none" w:sz="0" w:space="0" w:color="auto"/>
        <w:bottom w:val="none" w:sz="0" w:space="0" w:color="auto"/>
        <w:right w:val="none" w:sz="0" w:space="0" w:color="auto"/>
      </w:divBdr>
    </w:div>
    <w:div w:id="425812934">
      <w:bodyDiv w:val="1"/>
      <w:marLeft w:val="0"/>
      <w:marRight w:val="0"/>
      <w:marTop w:val="0"/>
      <w:marBottom w:val="0"/>
      <w:divBdr>
        <w:top w:val="none" w:sz="0" w:space="0" w:color="auto"/>
        <w:left w:val="none" w:sz="0" w:space="0" w:color="auto"/>
        <w:bottom w:val="none" w:sz="0" w:space="0" w:color="auto"/>
        <w:right w:val="none" w:sz="0" w:space="0" w:color="auto"/>
      </w:divBdr>
    </w:div>
    <w:div w:id="436759498">
      <w:bodyDiv w:val="1"/>
      <w:marLeft w:val="0"/>
      <w:marRight w:val="0"/>
      <w:marTop w:val="0"/>
      <w:marBottom w:val="0"/>
      <w:divBdr>
        <w:top w:val="none" w:sz="0" w:space="0" w:color="auto"/>
        <w:left w:val="none" w:sz="0" w:space="0" w:color="auto"/>
        <w:bottom w:val="none" w:sz="0" w:space="0" w:color="auto"/>
        <w:right w:val="none" w:sz="0" w:space="0" w:color="auto"/>
      </w:divBdr>
    </w:div>
    <w:div w:id="441265017">
      <w:bodyDiv w:val="1"/>
      <w:marLeft w:val="0"/>
      <w:marRight w:val="0"/>
      <w:marTop w:val="0"/>
      <w:marBottom w:val="0"/>
      <w:divBdr>
        <w:top w:val="none" w:sz="0" w:space="0" w:color="auto"/>
        <w:left w:val="none" w:sz="0" w:space="0" w:color="auto"/>
        <w:bottom w:val="none" w:sz="0" w:space="0" w:color="auto"/>
        <w:right w:val="none" w:sz="0" w:space="0" w:color="auto"/>
      </w:divBdr>
    </w:div>
    <w:div w:id="441805068">
      <w:bodyDiv w:val="1"/>
      <w:marLeft w:val="0"/>
      <w:marRight w:val="0"/>
      <w:marTop w:val="0"/>
      <w:marBottom w:val="0"/>
      <w:divBdr>
        <w:top w:val="none" w:sz="0" w:space="0" w:color="auto"/>
        <w:left w:val="none" w:sz="0" w:space="0" w:color="auto"/>
        <w:bottom w:val="none" w:sz="0" w:space="0" w:color="auto"/>
        <w:right w:val="none" w:sz="0" w:space="0" w:color="auto"/>
      </w:divBdr>
    </w:div>
    <w:div w:id="442960626">
      <w:bodyDiv w:val="1"/>
      <w:marLeft w:val="0"/>
      <w:marRight w:val="0"/>
      <w:marTop w:val="0"/>
      <w:marBottom w:val="0"/>
      <w:divBdr>
        <w:top w:val="none" w:sz="0" w:space="0" w:color="auto"/>
        <w:left w:val="none" w:sz="0" w:space="0" w:color="auto"/>
        <w:bottom w:val="none" w:sz="0" w:space="0" w:color="auto"/>
        <w:right w:val="none" w:sz="0" w:space="0" w:color="auto"/>
      </w:divBdr>
      <w:divsChild>
        <w:div w:id="1744252019">
          <w:marLeft w:val="0"/>
          <w:marRight w:val="0"/>
          <w:marTop w:val="0"/>
          <w:marBottom w:val="0"/>
          <w:divBdr>
            <w:top w:val="none" w:sz="0" w:space="0" w:color="auto"/>
            <w:left w:val="none" w:sz="0" w:space="0" w:color="auto"/>
            <w:bottom w:val="none" w:sz="0" w:space="0" w:color="auto"/>
            <w:right w:val="none" w:sz="0" w:space="0" w:color="auto"/>
          </w:divBdr>
        </w:div>
      </w:divsChild>
    </w:div>
    <w:div w:id="444665528">
      <w:bodyDiv w:val="1"/>
      <w:marLeft w:val="0"/>
      <w:marRight w:val="0"/>
      <w:marTop w:val="0"/>
      <w:marBottom w:val="0"/>
      <w:divBdr>
        <w:top w:val="none" w:sz="0" w:space="0" w:color="auto"/>
        <w:left w:val="none" w:sz="0" w:space="0" w:color="auto"/>
        <w:bottom w:val="none" w:sz="0" w:space="0" w:color="auto"/>
        <w:right w:val="none" w:sz="0" w:space="0" w:color="auto"/>
      </w:divBdr>
      <w:divsChild>
        <w:div w:id="1799108331">
          <w:marLeft w:val="480"/>
          <w:marRight w:val="0"/>
          <w:marTop w:val="0"/>
          <w:marBottom w:val="0"/>
          <w:divBdr>
            <w:top w:val="none" w:sz="0" w:space="0" w:color="auto"/>
            <w:left w:val="none" w:sz="0" w:space="0" w:color="auto"/>
            <w:bottom w:val="none" w:sz="0" w:space="0" w:color="auto"/>
            <w:right w:val="none" w:sz="0" w:space="0" w:color="auto"/>
          </w:divBdr>
        </w:div>
        <w:div w:id="1972786014">
          <w:marLeft w:val="480"/>
          <w:marRight w:val="0"/>
          <w:marTop w:val="0"/>
          <w:marBottom w:val="0"/>
          <w:divBdr>
            <w:top w:val="none" w:sz="0" w:space="0" w:color="auto"/>
            <w:left w:val="none" w:sz="0" w:space="0" w:color="auto"/>
            <w:bottom w:val="none" w:sz="0" w:space="0" w:color="auto"/>
            <w:right w:val="none" w:sz="0" w:space="0" w:color="auto"/>
          </w:divBdr>
        </w:div>
        <w:div w:id="1550804424">
          <w:marLeft w:val="480"/>
          <w:marRight w:val="0"/>
          <w:marTop w:val="0"/>
          <w:marBottom w:val="0"/>
          <w:divBdr>
            <w:top w:val="none" w:sz="0" w:space="0" w:color="auto"/>
            <w:left w:val="none" w:sz="0" w:space="0" w:color="auto"/>
            <w:bottom w:val="none" w:sz="0" w:space="0" w:color="auto"/>
            <w:right w:val="none" w:sz="0" w:space="0" w:color="auto"/>
          </w:divBdr>
        </w:div>
        <w:div w:id="1420521032">
          <w:marLeft w:val="480"/>
          <w:marRight w:val="0"/>
          <w:marTop w:val="0"/>
          <w:marBottom w:val="0"/>
          <w:divBdr>
            <w:top w:val="none" w:sz="0" w:space="0" w:color="auto"/>
            <w:left w:val="none" w:sz="0" w:space="0" w:color="auto"/>
            <w:bottom w:val="none" w:sz="0" w:space="0" w:color="auto"/>
            <w:right w:val="none" w:sz="0" w:space="0" w:color="auto"/>
          </w:divBdr>
        </w:div>
        <w:div w:id="1740250146">
          <w:marLeft w:val="480"/>
          <w:marRight w:val="0"/>
          <w:marTop w:val="0"/>
          <w:marBottom w:val="0"/>
          <w:divBdr>
            <w:top w:val="none" w:sz="0" w:space="0" w:color="auto"/>
            <w:left w:val="none" w:sz="0" w:space="0" w:color="auto"/>
            <w:bottom w:val="none" w:sz="0" w:space="0" w:color="auto"/>
            <w:right w:val="none" w:sz="0" w:space="0" w:color="auto"/>
          </w:divBdr>
        </w:div>
        <w:div w:id="1179465861">
          <w:marLeft w:val="480"/>
          <w:marRight w:val="0"/>
          <w:marTop w:val="0"/>
          <w:marBottom w:val="0"/>
          <w:divBdr>
            <w:top w:val="none" w:sz="0" w:space="0" w:color="auto"/>
            <w:left w:val="none" w:sz="0" w:space="0" w:color="auto"/>
            <w:bottom w:val="none" w:sz="0" w:space="0" w:color="auto"/>
            <w:right w:val="none" w:sz="0" w:space="0" w:color="auto"/>
          </w:divBdr>
        </w:div>
        <w:div w:id="1824469200">
          <w:marLeft w:val="480"/>
          <w:marRight w:val="0"/>
          <w:marTop w:val="0"/>
          <w:marBottom w:val="0"/>
          <w:divBdr>
            <w:top w:val="none" w:sz="0" w:space="0" w:color="auto"/>
            <w:left w:val="none" w:sz="0" w:space="0" w:color="auto"/>
            <w:bottom w:val="none" w:sz="0" w:space="0" w:color="auto"/>
            <w:right w:val="none" w:sz="0" w:space="0" w:color="auto"/>
          </w:divBdr>
        </w:div>
        <w:div w:id="940145979">
          <w:marLeft w:val="480"/>
          <w:marRight w:val="0"/>
          <w:marTop w:val="0"/>
          <w:marBottom w:val="0"/>
          <w:divBdr>
            <w:top w:val="none" w:sz="0" w:space="0" w:color="auto"/>
            <w:left w:val="none" w:sz="0" w:space="0" w:color="auto"/>
            <w:bottom w:val="none" w:sz="0" w:space="0" w:color="auto"/>
            <w:right w:val="none" w:sz="0" w:space="0" w:color="auto"/>
          </w:divBdr>
        </w:div>
        <w:div w:id="1953126494">
          <w:marLeft w:val="480"/>
          <w:marRight w:val="0"/>
          <w:marTop w:val="0"/>
          <w:marBottom w:val="0"/>
          <w:divBdr>
            <w:top w:val="none" w:sz="0" w:space="0" w:color="auto"/>
            <w:left w:val="none" w:sz="0" w:space="0" w:color="auto"/>
            <w:bottom w:val="none" w:sz="0" w:space="0" w:color="auto"/>
            <w:right w:val="none" w:sz="0" w:space="0" w:color="auto"/>
          </w:divBdr>
        </w:div>
        <w:div w:id="752433405">
          <w:marLeft w:val="480"/>
          <w:marRight w:val="0"/>
          <w:marTop w:val="0"/>
          <w:marBottom w:val="0"/>
          <w:divBdr>
            <w:top w:val="none" w:sz="0" w:space="0" w:color="auto"/>
            <w:left w:val="none" w:sz="0" w:space="0" w:color="auto"/>
            <w:bottom w:val="none" w:sz="0" w:space="0" w:color="auto"/>
            <w:right w:val="none" w:sz="0" w:space="0" w:color="auto"/>
          </w:divBdr>
        </w:div>
        <w:div w:id="1220941192">
          <w:marLeft w:val="480"/>
          <w:marRight w:val="0"/>
          <w:marTop w:val="0"/>
          <w:marBottom w:val="0"/>
          <w:divBdr>
            <w:top w:val="none" w:sz="0" w:space="0" w:color="auto"/>
            <w:left w:val="none" w:sz="0" w:space="0" w:color="auto"/>
            <w:bottom w:val="none" w:sz="0" w:space="0" w:color="auto"/>
            <w:right w:val="none" w:sz="0" w:space="0" w:color="auto"/>
          </w:divBdr>
        </w:div>
        <w:div w:id="379789568">
          <w:marLeft w:val="480"/>
          <w:marRight w:val="0"/>
          <w:marTop w:val="0"/>
          <w:marBottom w:val="0"/>
          <w:divBdr>
            <w:top w:val="none" w:sz="0" w:space="0" w:color="auto"/>
            <w:left w:val="none" w:sz="0" w:space="0" w:color="auto"/>
            <w:bottom w:val="none" w:sz="0" w:space="0" w:color="auto"/>
            <w:right w:val="none" w:sz="0" w:space="0" w:color="auto"/>
          </w:divBdr>
        </w:div>
        <w:div w:id="241259920">
          <w:marLeft w:val="480"/>
          <w:marRight w:val="0"/>
          <w:marTop w:val="0"/>
          <w:marBottom w:val="0"/>
          <w:divBdr>
            <w:top w:val="none" w:sz="0" w:space="0" w:color="auto"/>
            <w:left w:val="none" w:sz="0" w:space="0" w:color="auto"/>
            <w:bottom w:val="none" w:sz="0" w:space="0" w:color="auto"/>
            <w:right w:val="none" w:sz="0" w:space="0" w:color="auto"/>
          </w:divBdr>
        </w:div>
        <w:div w:id="564224324">
          <w:marLeft w:val="480"/>
          <w:marRight w:val="0"/>
          <w:marTop w:val="0"/>
          <w:marBottom w:val="0"/>
          <w:divBdr>
            <w:top w:val="none" w:sz="0" w:space="0" w:color="auto"/>
            <w:left w:val="none" w:sz="0" w:space="0" w:color="auto"/>
            <w:bottom w:val="none" w:sz="0" w:space="0" w:color="auto"/>
            <w:right w:val="none" w:sz="0" w:space="0" w:color="auto"/>
          </w:divBdr>
        </w:div>
        <w:div w:id="231283391">
          <w:marLeft w:val="480"/>
          <w:marRight w:val="0"/>
          <w:marTop w:val="0"/>
          <w:marBottom w:val="0"/>
          <w:divBdr>
            <w:top w:val="none" w:sz="0" w:space="0" w:color="auto"/>
            <w:left w:val="none" w:sz="0" w:space="0" w:color="auto"/>
            <w:bottom w:val="none" w:sz="0" w:space="0" w:color="auto"/>
            <w:right w:val="none" w:sz="0" w:space="0" w:color="auto"/>
          </w:divBdr>
        </w:div>
        <w:div w:id="581988724">
          <w:marLeft w:val="480"/>
          <w:marRight w:val="0"/>
          <w:marTop w:val="0"/>
          <w:marBottom w:val="0"/>
          <w:divBdr>
            <w:top w:val="none" w:sz="0" w:space="0" w:color="auto"/>
            <w:left w:val="none" w:sz="0" w:space="0" w:color="auto"/>
            <w:bottom w:val="none" w:sz="0" w:space="0" w:color="auto"/>
            <w:right w:val="none" w:sz="0" w:space="0" w:color="auto"/>
          </w:divBdr>
        </w:div>
        <w:div w:id="278144797">
          <w:marLeft w:val="480"/>
          <w:marRight w:val="0"/>
          <w:marTop w:val="0"/>
          <w:marBottom w:val="0"/>
          <w:divBdr>
            <w:top w:val="none" w:sz="0" w:space="0" w:color="auto"/>
            <w:left w:val="none" w:sz="0" w:space="0" w:color="auto"/>
            <w:bottom w:val="none" w:sz="0" w:space="0" w:color="auto"/>
            <w:right w:val="none" w:sz="0" w:space="0" w:color="auto"/>
          </w:divBdr>
        </w:div>
        <w:div w:id="170530617">
          <w:marLeft w:val="480"/>
          <w:marRight w:val="0"/>
          <w:marTop w:val="0"/>
          <w:marBottom w:val="0"/>
          <w:divBdr>
            <w:top w:val="none" w:sz="0" w:space="0" w:color="auto"/>
            <w:left w:val="none" w:sz="0" w:space="0" w:color="auto"/>
            <w:bottom w:val="none" w:sz="0" w:space="0" w:color="auto"/>
            <w:right w:val="none" w:sz="0" w:space="0" w:color="auto"/>
          </w:divBdr>
        </w:div>
        <w:div w:id="58018193">
          <w:marLeft w:val="480"/>
          <w:marRight w:val="0"/>
          <w:marTop w:val="0"/>
          <w:marBottom w:val="0"/>
          <w:divBdr>
            <w:top w:val="none" w:sz="0" w:space="0" w:color="auto"/>
            <w:left w:val="none" w:sz="0" w:space="0" w:color="auto"/>
            <w:bottom w:val="none" w:sz="0" w:space="0" w:color="auto"/>
            <w:right w:val="none" w:sz="0" w:space="0" w:color="auto"/>
          </w:divBdr>
        </w:div>
        <w:div w:id="1296713332">
          <w:marLeft w:val="480"/>
          <w:marRight w:val="0"/>
          <w:marTop w:val="0"/>
          <w:marBottom w:val="0"/>
          <w:divBdr>
            <w:top w:val="none" w:sz="0" w:space="0" w:color="auto"/>
            <w:left w:val="none" w:sz="0" w:space="0" w:color="auto"/>
            <w:bottom w:val="none" w:sz="0" w:space="0" w:color="auto"/>
            <w:right w:val="none" w:sz="0" w:space="0" w:color="auto"/>
          </w:divBdr>
        </w:div>
        <w:div w:id="1749187356">
          <w:marLeft w:val="480"/>
          <w:marRight w:val="0"/>
          <w:marTop w:val="0"/>
          <w:marBottom w:val="0"/>
          <w:divBdr>
            <w:top w:val="none" w:sz="0" w:space="0" w:color="auto"/>
            <w:left w:val="none" w:sz="0" w:space="0" w:color="auto"/>
            <w:bottom w:val="none" w:sz="0" w:space="0" w:color="auto"/>
            <w:right w:val="none" w:sz="0" w:space="0" w:color="auto"/>
          </w:divBdr>
        </w:div>
        <w:div w:id="172914757">
          <w:marLeft w:val="480"/>
          <w:marRight w:val="0"/>
          <w:marTop w:val="0"/>
          <w:marBottom w:val="0"/>
          <w:divBdr>
            <w:top w:val="none" w:sz="0" w:space="0" w:color="auto"/>
            <w:left w:val="none" w:sz="0" w:space="0" w:color="auto"/>
            <w:bottom w:val="none" w:sz="0" w:space="0" w:color="auto"/>
            <w:right w:val="none" w:sz="0" w:space="0" w:color="auto"/>
          </w:divBdr>
        </w:div>
        <w:div w:id="514461824">
          <w:marLeft w:val="480"/>
          <w:marRight w:val="0"/>
          <w:marTop w:val="0"/>
          <w:marBottom w:val="0"/>
          <w:divBdr>
            <w:top w:val="none" w:sz="0" w:space="0" w:color="auto"/>
            <w:left w:val="none" w:sz="0" w:space="0" w:color="auto"/>
            <w:bottom w:val="none" w:sz="0" w:space="0" w:color="auto"/>
            <w:right w:val="none" w:sz="0" w:space="0" w:color="auto"/>
          </w:divBdr>
        </w:div>
        <w:div w:id="446126244">
          <w:marLeft w:val="480"/>
          <w:marRight w:val="0"/>
          <w:marTop w:val="0"/>
          <w:marBottom w:val="0"/>
          <w:divBdr>
            <w:top w:val="none" w:sz="0" w:space="0" w:color="auto"/>
            <w:left w:val="none" w:sz="0" w:space="0" w:color="auto"/>
            <w:bottom w:val="none" w:sz="0" w:space="0" w:color="auto"/>
            <w:right w:val="none" w:sz="0" w:space="0" w:color="auto"/>
          </w:divBdr>
        </w:div>
        <w:div w:id="777063572">
          <w:marLeft w:val="480"/>
          <w:marRight w:val="0"/>
          <w:marTop w:val="0"/>
          <w:marBottom w:val="0"/>
          <w:divBdr>
            <w:top w:val="none" w:sz="0" w:space="0" w:color="auto"/>
            <w:left w:val="none" w:sz="0" w:space="0" w:color="auto"/>
            <w:bottom w:val="none" w:sz="0" w:space="0" w:color="auto"/>
            <w:right w:val="none" w:sz="0" w:space="0" w:color="auto"/>
          </w:divBdr>
        </w:div>
        <w:div w:id="67307962">
          <w:marLeft w:val="480"/>
          <w:marRight w:val="0"/>
          <w:marTop w:val="0"/>
          <w:marBottom w:val="0"/>
          <w:divBdr>
            <w:top w:val="none" w:sz="0" w:space="0" w:color="auto"/>
            <w:left w:val="none" w:sz="0" w:space="0" w:color="auto"/>
            <w:bottom w:val="none" w:sz="0" w:space="0" w:color="auto"/>
            <w:right w:val="none" w:sz="0" w:space="0" w:color="auto"/>
          </w:divBdr>
        </w:div>
        <w:div w:id="620234335">
          <w:marLeft w:val="480"/>
          <w:marRight w:val="0"/>
          <w:marTop w:val="0"/>
          <w:marBottom w:val="0"/>
          <w:divBdr>
            <w:top w:val="none" w:sz="0" w:space="0" w:color="auto"/>
            <w:left w:val="none" w:sz="0" w:space="0" w:color="auto"/>
            <w:bottom w:val="none" w:sz="0" w:space="0" w:color="auto"/>
            <w:right w:val="none" w:sz="0" w:space="0" w:color="auto"/>
          </w:divBdr>
        </w:div>
        <w:div w:id="41290438">
          <w:marLeft w:val="480"/>
          <w:marRight w:val="0"/>
          <w:marTop w:val="0"/>
          <w:marBottom w:val="0"/>
          <w:divBdr>
            <w:top w:val="none" w:sz="0" w:space="0" w:color="auto"/>
            <w:left w:val="none" w:sz="0" w:space="0" w:color="auto"/>
            <w:bottom w:val="none" w:sz="0" w:space="0" w:color="auto"/>
            <w:right w:val="none" w:sz="0" w:space="0" w:color="auto"/>
          </w:divBdr>
        </w:div>
        <w:div w:id="1355617920">
          <w:marLeft w:val="480"/>
          <w:marRight w:val="0"/>
          <w:marTop w:val="0"/>
          <w:marBottom w:val="0"/>
          <w:divBdr>
            <w:top w:val="none" w:sz="0" w:space="0" w:color="auto"/>
            <w:left w:val="none" w:sz="0" w:space="0" w:color="auto"/>
            <w:bottom w:val="none" w:sz="0" w:space="0" w:color="auto"/>
            <w:right w:val="none" w:sz="0" w:space="0" w:color="auto"/>
          </w:divBdr>
        </w:div>
        <w:div w:id="1004280704">
          <w:marLeft w:val="480"/>
          <w:marRight w:val="0"/>
          <w:marTop w:val="0"/>
          <w:marBottom w:val="0"/>
          <w:divBdr>
            <w:top w:val="none" w:sz="0" w:space="0" w:color="auto"/>
            <w:left w:val="none" w:sz="0" w:space="0" w:color="auto"/>
            <w:bottom w:val="none" w:sz="0" w:space="0" w:color="auto"/>
            <w:right w:val="none" w:sz="0" w:space="0" w:color="auto"/>
          </w:divBdr>
        </w:div>
        <w:div w:id="488056298">
          <w:marLeft w:val="480"/>
          <w:marRight w:val="0"/>
          <w:marTop w:val="0"/>
          <w:marBottom w:val="0"/>
          <w:divBdr>
            <w:top w:val="none" w:sz="0" w:space="0" w:color="auto"/>
            <w:left w:val="none" w:sz="0" w:space="0" w:color="auto"/>
            <w:bottom w:val="none" w:sz="0" w:space="0" w:color="auto"/>
            <w:right w:val="none" w:sz="0" w:space="0" w:color="auto"/>
          </w:divBdr>
        </w:div>
        <w:div w:id="364333512">
          <w:marLeft w:val="480"/>
          <w:marRight w:val="0"/>
          <w:marTop w:val="0"/>
          <w:marBottom w:val="0"/>
          <w:divBdr>
            <w:top w:val="none" w:sz="0" w:space="0" w:color="auto"/>
            <w:left w:val="none" w:sz="0" w:space="0" w:color="auto"/>
            <w:bottom w:val="none" w:sz="0" w:space="0" w:color="auto"/>
            <w:right w:val="none" w:sz="0" w:space="0" w:color="auto"/>
          </w:divBdr>
        </w:div>
        <w:div w:id="567762863">
          <w:marLeft w:val="480"/>
          <w:marRight w:val="0"/>
          <w:marTop w:val="0"/>
          <w:marBottom w:val="0"/>
          <w:divBdr>
            <w:top w:val="none" w:sz="0" w:space="0" w:color="auto"/>
            <w:left w:val="none" w:sz="0" w:space="0" w:color="auto"/>
            <w:bottom w:val="none" w:sz="0" w:space="0" w:color="auto"/>
            <w:right w:val="none" w:sz="0" w:space="0" w:color="auto"/>
          </w:divBdr>
        </w:div>
        <w:div w:id="1815757024">
          <w:marLeft w:val="480"/>
          <w:marRight w:val="0"/>
          <w:marTop w:val="0"/>
          <w:marBottom w:val="0"/>
          <w:divBdr>
            <w:top w:val="none" w:sz="0" w:space="0" w:color="auto"/>
            <w:left w:val="none" w:sz="0" w:space="0" w:color="auto"/>
            <w:bottom w:val="none" w:sz="0" w:space="0" w:color="auto"/>
            <w:right w:val="none" w:sz="0" w:space="0" w:color="auto"/>
          </w:divBdr>
        </w:div>
        <w:div w:id="1761216066">
          <w:marLeft w:val="480"/>
          <w:marRight w:val="0"/>
          <w:marTop w:val="0"/>
          <w:marBottom w:val="0"/>
          <w:divBdr>
            <w:top w:val="none" w:sz="0" w:space="0" w:color="auto"/>
            <w:left w:val="none" w:sz="0" w:space="0" w:color="auto"/>
            <w:bottom w:val="none" w:sz="0" w:space="0" w:color="auto"/>
            <w:right w:val="none" w:sz="0" w:space="0" w:color="auto"/>
          </w:divBdr>
        </w:div>
        <w:div w:id="221139731">
          <w:marLeft w:val="480"/>
          <w:marRight w:val="0"/>
          <w:marTop w:val="0"/>
          <w:marBottom w:val="0"/>
          <w:divBdr>
            <w:top w:val="none" w:sz="0" w:space="0" w:color="auto"/>
            <w:left w:val="none" w:sz="0" w:space="0" w:color="auto"/>
            <w:bottom w:val="none" w:sz="0" w:space="0" w:color="auto"/>
            <w:right w:val="none" w:sz="0" w:space="0" w:color="auto"/>
          </w:divBdr>
        </w:div>
        <w:div w:id="271283794">
          <w:marLeft w:val="480"/>
          <w:marRight w:val="0"/>
          <w:marTop w:val="0"/>
          <w:marBottom w:val="0"/>
          <w:divBdr>
            <w:top w:val="none" w:sz="0" w:space="0" w:color="auto"/>
            <w:left w:val="none" w:sz="0" w:space="0" w:color="auto"/>
            <w:bottom w:val="none" w:sz="0" w:space="0" w:color="auto"/>
            <w:right w:val="none" w:sz="0" w:space="0" w:color="auto"/>
          </w:divBdr>
        </w:div>
        <w:div w:id="1077560451">
          <w:marLeft w:val="480"/>
          <w:marRight w:val="0"/>
          <w:marTop w:val="0"/>
          <w:marBottom w:val="0"/>
          <w:divBdr>
            <w:top w:val="none" w:sz="0" w:space="0" w:color="auto"/>
            <w:left w:val="none" w:sz="0" w:space="0" w:color="auto"/>
            <w:bottom w:val="none" w:sz="0" w:space="0" w:color="auto"/>
            <w:right w:val="none" w:sz="0" w:space="0" w:color="auto"/>
          </w:divBdr>
        </w:div>
        <w:div w:id="74980843">
          <w:marLeft w:val="480"/>
          <w:marRight w:val="0"/>
          <w:marTop w:val="0"/>
          <w:marBottom w:val="0"/>
          <w:divBdr>
            <w:top w:val="none" w:sz="0" w:space="0" w:color="auto"/>
            <w:left w:val="none" w:sz="0" w:space="0" w:color="auto"/>
            <w:bottom w:val="none" w:sz="0" w:space="0" w:color="auto"/>
            <w:right w:val="none" w:sz="0" w:space="0" w:color="auto"/>
          </w:divBdr>
        </w:div>
        <w:div w:id="1191727441">
          <w:marLeft w:val="480"/>
          <w:marRight w:val="0"/>
          <w:marTop w:val="0"/>
          <w:marBottom w:val="0"/>
          <w:divBdr>
            <w:top w:val="none" w:sz="0" w:space="0" w:color="auto"/>
            <w:left w:val="none" w:sz="0" w:space="0" w:color="auto"/>
            <w:bottom w:val="none" w:sz="0" w:space="0" w:color="auto"/>
            <w:right w:val="none" w:sz="0" w:space="0" w:color="auto"/>
          </w:divBdr>
        </w:div>
        <w:div w:id="985356790">
          <w:marLeft w:val="480"/>
          <w:marRight w:val="0"/>
          <w:marTop w:val="0"/>
          <w:marBottom w:val="0"/>
          <w:divBdr>
            <w:top w:val="none" w:sz="0" w:space="0" w:color="auto"/>
            <w:left w:val="none" w:sz="0" w:space="0" w:color="auto"/>
            <w:bottom w:val="none" w:sz="0" w:space="0" w:color="auto"/>
            <w:right w:val="none" w:sz="0" w:space="0" w:color="auto"/>
          </w:divBdr>
        </w:div>
        <w:div w:id="1442064734">
          <w:marLeft w:val="480"/>
          <w:marRight w:val="0"/>
          <w:marTop w:val="0"/>
          <w:marBottom w:val="0"/>
          <w:divBdr>
            <w:top w:val="none" w:sz="0" w:space="0" w:color="auto"/>
            <w:left w:val="none" w:sz="0" w:space="0" w:color="auto"/>
            <w:bottom w:val="none" w:sz="0" w:space="0" w:color="auto"/>
            <w:right w:val="none" w:sz="0" w:space="0" w:color="auto"/>
          </w:divBdr>
        </w:div>
        <w:div w:id="467631702">
          <w:marLeft w:val="480"/>
          <w:marRight w:val="0"/>
          <w:marTop w:val="0"/>
          <w:marBottom w:val="0"/>
          <w:divBdr>
            <w:top w:val="none" w:sz="0" w:space="0" w:color="auto"/>
            <w:left w:val="none" w:sz="0" w:space="0" w:color="auto"/>
            <w:bottom w:val="none" w:sz="0" w:space="0" w:color="auto"/>
            <w:right w:val="none" w:sz="0" w:space="0" w:color="auto"/>
          </w:divBdr>
        </w:div>
        <w:div w:id="1458330015">
          <w:marLeft w:val="480"/>
          <w:marRight w:val="0"/>
          <w:marTop w:val="0"/>
          <w:marBottom w:val="0"/>
          <w:divBdr>
            <w:top w:val="none" w:sz="0" w:space="0" w:color="auto"/>
            <w:left w:val="none" w:sz="0" w:space="0" w:color="auto"/>
            <w:bottom w:val="none" w:sz="0" w:space="0" w:color="auto"/>
            <w:right w:val="none" w:sz="0" w:space="0" w:color="auto"/>
          </w:divBdr>
        </w:div>
        <w:div w:id="1394737321">
          <w:marLeft w:val="480"/>
          <w:marRight w:val="0"/>
          <w:marTop w:val="0"/>
          <w:marBottom w:val="0"/>
          <w:divBdr>
            <w:top w:val="none" w:sz="0" w:space="0" w:color="auto"/>
            <w:left w:val="none" w:sz="0" w:space="0" w:color="auto"/>
            <w:bottom w:val="none" w:sz="0" w:space="0" w:color="auto"/>
            <w:right w:val="none" w:sz="0" w:space="0" w:color="auto"/>
          </w:divBdr>
        </w:div>
        <w:div w:id="1636059173">
          <w:marLeft w:val="480"/>
          <w:marRight w:val="0"/>
          <w:marTop w:val="0"/>
          <w:marBottom w:val="0"/>
          <w:divBdr>
            <w:top w:val="none" w:sz="0" w:space="0" w:color="auto"/>
            <w:left w:val="none" w:sz="0" w:space="0" w:color="auto"/>
            <w:bottom w:val="none" w:sz="0" w:space="0" w:color="auto"/>
            <w:right w:val="none" w:sz="0" w:space="0" w:color="auto"/>
          </w:divBdr>
        </w:div>
        <w:div w:id="1140803443">
          <w:marLeft w:val="480"/>
          <w:marRight w:val="0"/>
          <w:marTop w:val="0"/>
          <w:marBottom w:val="0"/>
          <w:divBdr>
            <w:top w:val="none" w:sz="0" w:space="0" w:color="auto"/>
            <w:left w:val="none" w:sz="0" w:space="0" w:color="auto"/>
            <w:bottom w:val="none" w:sz="0" w:space="0" w:color="auto"/>
            <w:right w:val="none" w:sz="0" w:space="0" w:color="auto"/>
          </w:divBdr>
        </w:div>
        <w:div w:id="875311581">
          <w:marLeft w:val="480"/>
          <w:marRight w:val="0"/>
          <w:marTop w:val="0"/>
          <w:marBottom w:val="0"/>
          <w:divBdr>
            <w:top w:val="none" w:sz="0" w:space="0" w:color="auto"/>
            <w:left w:val="none" w:sz="0" w:space="0" w:color="auto"/>
            <w:bottom w:val="none" w:sz="0" w:space="0" w:color="auto"/>
            <w:right w:val="none" w:sz="0" w:space="0" w:color="auto"/>
          </w:divBdr>
        </w:div>
        <w:div w:id="351999699">
          <w:marLeft w:val="480"/>
          <w:marRight w:val="0"/>
          <w:marTop w:val="0"/>
          <w:marBottom w:val="0"/>
          <w:divBdr>
            <w:top w:val="none" w:sz="0" w:space="0" w:color="auto"/>
            <w:left w:val="none" w:sz="0" w:space="0" w:color="auto"/>
            <w:bottom w:val="none" w:sz="0" w:space="0" w:color="auto"/>
            <w:right w:val="none" w:sz="0" w:space="0" w:color="auto"/>
          </w:divBdr>
        </w:div>
        <w:div w:id="715815983">
          <w:marLeft w:val="480"/>
          <w:marRight w:val="0"/>
          <w:marTop w:val="0"/>
          <w:marBottom w:val="0"/>
          <w:divBdr>
            <w:top w:val="none" w:sz="0" w:space="0" w:color="auto"/>
            <w:left w:val="none" w:sz="0" w:space="0" w:color="auto"/>
            <w:bottom w:val="none" w:sz="0" w:space="0" w:color="auto"/>
            <w:right w:val="none" w:sz="0" w:space="0" w:color="auto"/>
          </w:divBdr>
        </w:div>
        <w:div w:id="875503634">
          <w:marLeft w:val="480"/>
          <w:marRight w:val="0"/>
          <w:marTop w:val="0"/>
          <w:marBottom w:val="0"/>
          <w:divBdr>
            <w:top w:val="none" w:sz="0" w:space="0" w:color="auto"/>
            <w:left w:val="none" w:sz="0" w:space="0" w:color="auto"/>
            <w:bottom w:val="none" w:sz="0" w:space="0" w:color="auto"/>
            <w:right w:val="none" w:sz="0" w:space="0" w:color="auto"/>
          </w:divBdr>
        </w:div>
        <w:div w:id="1533759789">
          <w:marLeft w:val="480"/>
          <w:marRight w:val="0"/>
          <w:marTop w:val="0"/>
          <w:marBottom w:val="0"/>
          <w:divBdr>
            <w:top w:val="none" w:sz="0" w:space="0" w:color="auto"/>
            <w:left w:val="none" w:sz="0" w:space="0" w:color="auto"/>
            <w:bottom w:val="none" w:sz="0" w:space="0" w:color="auto"/>
            <w:right w:val="none" w:sz="0" w:space="0" w:color="auto"/>
          </w:divBdr>
        </w:div>
        <w:div w:id="1314216676">
          <w:marLeft w:val="480"/>
          <w:marRight w:val="0"/>
          <w:marTop w:val="0"/>
          <w:marBottom w:val="0"/>
          <w:divBdr>
            <w:top w:val="none" w:sz="0" w:space="0" w:color="auto"/>
            <w:left w:val="none" w:sz="0" w:space="0" w:color="auto"/>
            <w:bottom w:val="none" w:sz="0" w:space="0" w:color="auto"/>
            <w:right w:val="none" w:sz="0" w:space="0" w:color="auto"/>
          </w:divBdr>
        </w:div>
        <w:div w:id="165285636">
          <w:marLeft w:val="480"/>
          <w:marRight w:val="0"/>
          <w:marTop w:val="0"/>
          <w:marBottom w:val="0"/>
          <w:divBdr>
            <w:top w:val="none" w:sz="0" w:space="0" w:color="auto"/>
            <w:left w:val="none" w:sz="0" w:space="0" w:color="auto"/>
            <w:bottom w:val="none" w:sz="0" w:space="0" w:color="auto"/>
            <w:right w:val="none" w:sz="0" w:space="0" w:color="auto"/>
          </w:divBdr>
        </w:div>
        <w:div w:id="189030341">
          <w:marLeft w:val="480"/>
          <w:marRight w:val="0"/>
          <w:marTop w:val="0"/>
          <w:marBottom w:val="0"/>
          <w:divBdr>
            <w:top w:val="none" w:sz="0" w:space="0" w:color="auto"/>
            <w:left w:val="none" w:sz="0" w:space="0" w:color="auto"/>
            <w:bottom w:val="none" w:sz="0" w:space="0" w:color="auto"/>
            <w:right w:val="none" w:sz="0" w:space="0" w:color="auto"/>
          </w:divBdr>
        </w:div>
      </w:divsChild>
    </w:div>
    <w:div w:id="446046614">
      <w:bodyDiv w:val="1"/>
      <w:marLeft w:val="0"/>
      <w:marRight w:val="0"/>
      <w:marTop w:val="0"/>
      <w:marBottom w:val="0"/>
      <w:divBdr>
        <w:top w:val="none" w:sz="0" w:space="0" w:color="auto"/>
        <w:left w:val="none" w:sz="0" w:space="0" w:color="auto"/>
        <w:bottom w:val="none" w:sz="0" w:space="0" w:color="auto"/>
        <w:right w:val="none" w:sz="0" w:space="0" w:color="auto"/>
      </w:divBdr>
    </w:div>
    <w:div w:id="446892136">
      <w:bodyDiv w:val="1"/>
      <w:marLeft w:val="0"/>
      <w:marRight w:val="0"/>
      <w:marTop w:val="0"/>
      <w:marBottom w:val="0"/>
      <w:divBdr>
        <w:top w:val="none" w:sz="0" w:space="0" w:color="auto"/>
        <w:left w:val="none" w:sz="0" w:space="0" w:color="auto"/>
        <w:bottom w:val="none" w:sz="0" w:space="0" w:color="auto"/>
        <w:right w:val="none" w:sz="0" w:space="0" w:color="auto"/>
      </w:divBdr>
    </w:div>
    <w:div w:id="447046609">
      <w:bodyDiv w:val="1"/>
      <w:marLeft w:val="0"/>
      <w:marRight w:val="0"/>
      <w:marTop w:val="0"/>
      <w:marBottom w:val="0"/>
      <w:divBdr>
        <w:top w:val="none" w:sz="0" w:space="0" w:color="auto"/>
        <w:left w:val="none" w:sz="0" w:space="0" w:color="auto"/>
        <w:bottom w:val="none" w:sz="0" w:space="0" w:color="auto"/>
        <w:right w:val="none" w:sz="0" w:space="0" w:color="auto"/>
      </w:divBdr>
    </w:div>
    <w:div w:id="448740980">
      <w:bodyDiv w:val="1"/>
      <w:marLeft w:val="0"/>
      <w:marRight w:val="0"/>
      <w:marTop w:val="0"/>
      <w:marBottom w:val="0"/>
      <w:divBdr>
        <w:top w:val="none" w:sz="0" w:space="0" w:color="auto"/>
        <w:left w:val="none" w:sz="0" w:space="0" w:color="auto"/>
        <w:bottom w:val="none" w:sz="0" w:space="0" w:color="auto"/>
        <w:right w:val="none" w:sz="0" w:space="0" w:color="auto"/>
      </w:divBdr>
      <w:divsChild>
        <w:div w:id="359551419">
          <w:marLeft w:val="640"/>
          <w:marRight w:val="0"/>
          <w:marTop w:val="0"/>
          <w:marBottom w:val="0"/>
          <w:divBdr>
            <w:top w:val="none" w:sz="0" w:space="0" w:color="auto"/>
            <w:left w:val="none" w:sz="0" w:space="0" w:color="auto"/>
            <w:bottom w:val="none" w:sz="0" w:space="0" w:color="auto"/>
            <w:right w:val="none" w:sz="0" w:space="0" w:color="auto"/>
          </w:divBdr>
        </w:div>
        <w:div w:id="603072036">
          <w:marLeft w:val="640"/>
          <w:marRight w:val="0"/>
          <w:marTop w:val="0"/>
          <w:marBottom w:val="0"/>
          <w:divBdr>
            <w:top w:val="none" w:sz="0" w:space="0" w:color="auto"/>
            <w:left w:val="none" w:sz="0" w:space="0" w:color="auto"/>
            <w:bottom w:val="none" w:sz="0" w:space="0" w:color="auto"/>
            <w:right w:val="none" w:sz="0" w:space="0" w:color="auto"/>
          </w:divBdr>
        </w:div>
        <w:div w:id="1126971990">
          <w:marLeft w:val="640"/>
          <w:marRight w:val="0"/>
          <w:marTop w:val="0"/>
          <w:marBottom w:val="0"/>
          <w:divBdr>
            <w:top w:val="none" w:sz="0" w:space="0" w:color="auto"/>
            <w:left w:val="none" w:sz="0" w:space="0" w:color="auto"/>
            <w:bottom w:val="none" w:sz="0" w:space="0" w:color="auto"/>
            <w:right w:val="none" w:sz="0" w:space="0" w:color="auto"/>
          </w:divBdr>
        </w:div>
        <w:div w:id="261500279">
          <w:marLeft w:val="640"/>
          <w:marRight w:val="0"/>
          <w:marTop w:val="0"/>
          <w:marBottom w:val="0"/>
          <w:divBdr>
            <w:top w:val="none" w:sz="0" w:space="0" w:color="auto"/>
            <w:left w:val="none" w:sz="0" w:space="0" w:color="auto"/>
            <w:bottom w:val="none" w:sz="0" w:space="0" w:color="auto"/>
            <w:right w:val="none" w:sz="0" w:space="0" w:color="auto"/>
          </w:divBdr>
        </w:div>
        <w:div w:id="1378625389">
          <w:marLeft w:val="640"/>
          <w:marRight w:val="0"/>
          <w:marTop w:val="0"/>
          <w:marBottom w:val="0"/>
          <w:divBdr>
            <w:top w:val="none" w:sz="0" w:space="0" w:color="auto"/>
            <w:left w:val="none" w:sz="0" w:space="0" w:color="auto"/>
            <w:bottom w:val="none" w:sz="0" w:space="0" w:color="auto"/>
            <w:right w:val="none" w:sz="0" w:space="0" w:color="auto"/>
          </w:divBdr>
        </w:div>
        <w:div w:id="441537492">
          <w:marLeft w:val="640"/>
          <w:marRight w:val="0"/>
          <w:marTop w:val="0"/>
          <w:marBottom w:val="0"/>
          <w:divBdr>
            <w:top w:val="none" w:sz="0" w:space="0" w:color="auto"/>
            <w:left w:val="none" w:sz="0" w:space="0" w:color="auto"/>
            <w:bottom w:val="none" w:sz="0" w:space="0" w:color="auto"/>
            <w:right w:val="none" w:sz="0" w:space="0" w:color="auto"/>
          </w:divBdr>
        </w:div>
        <w:div w:id="93945081">
          <w:marLeft w:val="640"/>
          <w:marRight w:val="0"/>
          <w:marTop w:val="0"/>
          <w:marBottom w:val="0"/>
          <w:divBdr>
            <w:top w:val="none" w:sz="0" w:space="0" w:color="auto"/>
            <w:left w:val="none" w:sz="0" w:space="0" w:color="auto"/>
            <w:bottom w:val="none" w:sz="0" w:space="0" w:color="auto"/>
            <w:right w:val="none" w:sz="0" w:space="0" w:color="auto"/>
          </w:divBdr>
        </w:div>
        <w:div w:id="2083525840">
          <w:marLeft w:val="640"/>
          <w:marRight w:val="0"/>
          <w:marTop w:val="0"/>
          <w:marBottom w:val="0"/>
          <w:divBdr>
            <w:top w:val="none" w:sz="0" w:space="0" w:color="auto"/>
            <w:left w:val="none" w:sz="0" w:space="0" w:color="auto"/>
            <w:bottom w:val="none" w:sz="0" w:space="0" w:color="auto"/>
            <w:right w:val="none" w:sz="0" w:space="0" w:color="auto"/>
          </w:divBdr>
        </w:div>
        <w:div w:id="198251225">
          <w:marLeft w:val="640"/>
          <w:marRight w:val="0"/>
          <w:marTop w:val="0"/>
          <w:marBottom w:val="0"/>
          <w:divBdr>
            <w:top w:val="none" w:sz="0" w:space="0" w:color="auto"/>
            <w:left w:val="none" w:sz="0" w:space="0" w:color="auto"/>
            <w:bottom w:val="none" w:sz="0" w:space="0" w:color="auto"/>
            <w:right w:val="none" w:sz="0" w:space="0" w:color="auto"/>
          </w:divBdr>
        </w:div>
        <w:div w:id="546571936">
          <w:marLeft w:val="640"/>
          <w:marRight w:val="0"/>
          <w:marTop w:val="0"/>
          <w:marBottom w:val="0"/>
          <w:divBdr>
            <w:top w:val="none" w:sz="0" w:space="0" w:color="auto"/>
            <w:left w:val="none" w:sz="0" w:space="0" w:color="auto"/>
            <w:bottom w:val="none" w:sz="0" w:space="0" w:color="auto"/>
            <w:right w:val="none" w:sz="0" w:space="0" w:color="auto"/>
          </w:divBdr>
        </w:div>
        <w:div w:id="1025711413">
          <w:marLeft w:val="640"/>
          <w:marRight w:val="0"/>
          <w:marTop w:val="0"/>
          <w:marBottom w:val="0"/>
          <w:divBdr>
            <w:top w:val="none" w:sz="0" w:space="0" w:color="auto"/>
            <w:left w:val="none" w:sz="0" w:space="0" w:color="auto"/>
            <w:bottom w:val="none" w:sz="0" w:space="0" w:color="auto"/>
            <w:right w:val="none" w:sz="0" w:space="0" w:color="auto"/>
          </w:divBdr>
        </w:div>
        <w:div w:id="236475719">
          <w:marLeft w:val="640"/>
          <w:marRight w:val="0"/>
          <w:marTop w:val="0"/>
          <w:marBottom w:val="0"/>
          <w:divBdr>
            <w:top w:val="none" w:sz="0" w:space="0" w:color="auto"/>
            <w:left w:val="none" w:sz="0" w:space="0" w:color="auto"/>
            <w:bottom w:val="none" w:sz="0" w:space="0" w:color="auto"/>
            <w:right w:val="none" w:sz="0" w:space="0" w:color="auto"/>
          </w:divBdr>
        </w:div>
        <w:div w:id="555094054">
          <w:marLeft w:val="640"/>
          <w:marRight w:val="0"/>
          <w:marTop w:val="0"/>
          <w:marBottom w:val="0"/>
          <w:divBdr>
            <w:top w:val="none" w:sz="0" w:space="0" w:color="auto"/>
            <w:left w:val="none" w:sz="0" w:space="0" w:color="auto"/>
            <w:bottom w:val="none" w:sz="0" w:space="0" w:color="auto"/>
            <w:right w:val="none" w:sz="0" w:space="0" w:color="auto"/>
          </w:divBdr>
        </w:div>
        <w:div w:id="9188489">
          <w:marLeft w:val="640"/>
          <w:marRight w:val="0"/>
          <w:marTop w:val="0"/>
          <w:marBottom w:val="0"/>
          <w:divBdr>
            <w:top w:val="none" w:sz="0" w:space="0" w:color="auto"/>
            <w:left w:val="none" w:sz="0" w:space="0" w:color="auto"/>
            <w:bottom w:val="none" w:sz="0" w:space="0" w:color="auto"/>
            <w:right w:val="none" w:sz="0" w:space="0" w:color="auto"/>
          </w:divBdr>
        </w:div>
        <w:div w:id="2115855071">
          <w:marLeft w:val="640"/>
          <w:marRight w:val="0"/>
          <w:marTop w:val="0"/>
          <w:marBottom w:val="0"/>
          <w:divBdr>
            <w:top w:val="none" w:sz="0" w:space="0" w:color="auto"/>
            <w:left w:val="none" w:sz="0" w:space="0" w:color="auto"/>
            <w:bottom w:val="none" w:sz="0" w:space="0" w:color="auto"/>
            <w:right w:val="none" w:sz="0" w:space="0" w:color="auto"/>
          </w:divBdr>
        </w:div>
        <w:div w:id="566183921">
          <w:marLeft w:val="640"/>
          <w:marRight w:val="0"/>
          <w:marTop w:val="0"/>
          <w:marBottom w:val="0"/>
          <w:divBdr>
            <w:top w:val="none" w:sz="0" w:space="0" w:color="auto"/>
            <w:left w:val="none" w:sz="0" w:space="0" w:color="auto"/>
            <w:bottom w:val="none" w:sz="0" w:space="0" w:color="auto"/>
            <w:right w:val="none" w:sz="0" w:space="0" w:color="auto"/>
          </w:divBdr>
        </w:div>
        <w:div w:id="199634865">
          <w:marLeft w:val="640"/>
          <w:marRight w:val="0"/>
          <w:marTop w:val="0"/>
          <w:marBottom w:val="0"/>
          <w:divBdr>
            <w:top w:val="none" w:sz="0" w:space="0" w:color="auto"/>
            <w:left w:val="none" w:sz="0" w:space="0" w:color="auto"/>
            <w:bottom w:val="none" w:sz="0" w:space="0" w:color="auto"/>
            <w:right w:val="none" w:sz="0" w:space="0" w:color="auto"/>
          </w:divBdr>
        </w:div>
        <w:div w:id="1036082727">
          <w:marLeft w:val="640"/>
          <w:marRight w:val="0"/>
          <w:marTop w:val="0"/>
          <w:marBottom w:val="0"/>
          <w:divBdr>
            <w:top w:val="none" w:sz="0" w:space="0" w:color="auto"/>
            <w:left w:val="none" w:sz="0" w:space="0" w:color="auto"/>
            <w:bottom w:val="none" w:sz="0" w:space="0" w:color="auto"/>
            <w:right w:val="none" w:sz="0" w:space="0" w:color="auto"/>
          </w:divBdr>
        </w:div>
        <w:div w:id="309284132">
          <w:marLeft w:val="640"/>
          <w:marRight w:val="0"/>
          <w:marTop w:val="0"/>
          <w:marBottom w:val="0"/>
          <w:divBdr>
            <w:top w:val="none" w:sz="0" w:space="0" w:color="auto"/>
            <w:left w:val="none" w:sz="0" w:space="0" w:color="auto"/>
            <w:bottom w:val="none" w:sz="0" w:space="0" w:color="auto"/>
            <w:right w:val="none" w:sz="0" w:space="0" w:color="auto"/>
          </w:divBdr>
        </w:div>
        <w:div w:id="1972514832">
          <w:marLeft w:val="640"/>
          <w:marRight w:val="0"/>
          <w:marTop w:val="0"/>
          <w:marBottom w:val="0"/>
          <w:divBdr>
            <w:top w:val="none" w:sz="0" w:space="0" w:color="auto"/>
            <w:left w:val="none" w:sz="0" w:space="0" w:color="auto"/>
            <w:bottom w:val="none" w:sz="0" w:space="0" w:color="auto"/>
            <w:right w:val="none" w:sz="0" w:space="0" w:color="auto"/>
          </w:divBdr>
        </w:div>
        <w:div w:id="1862158835">
          <w:marLeft w:val="640"/>
          <w:marRight w:val="0"/>
          <w:marTop w:val="0"/>
          <w:marBottom w:val="0"/>
          <w:divBdr>
            <w:top w:val="none" w:sz="0" w:space="0" w:color="auto"/>
            <w:left w:val="none" w:sz="0" w:space="0" w:color="auto"/>
            <w:bottom w:val="none" w:sz="0" w:space="0" w:color="auto"/>
            <w:right w:val="none" w:sz="0" w:space="0" w:color="auto"/>
          </w:divBdr>
        </w:div>
        <w:div w:id="518741319">
          <w:marLeft w:val="640"/>
          <w:marRight w:val="0"/>
          <w:marTop w:val="0"/>
          <w:marBottom w:val="0"/>
          <w:divBdr>
            <w:top w:val="none" w:sz="0" w:space="0" w:color="auto"/>
            <w:left w:val="none" w:sz="0" w:space="0" w:color="auto"/>
            <w:bottom w:val="none" w:sz="0" w:space="0" w:color="auto"/>
            <w:right w:val="none" w:sz="0" w:space="0" w:color="auto"/>
          </w:divBdr>
        </w:div>
        <w:div w:id="2107458055">
          <w:marLeft w:val="640"/>
          <w:marRight w:val="0"/>
          <w:marTop w:val="0"/>
          <w:marBottom w:val="0"/>
          <w:divBdr>
            <w:top w:val="none" w:sz="0" w:space="0" w:color="auto"/>
            <w:left w:val="none" w:sz="0" w:space="0" w:color="auto"/>
            <w:bottom w:val="none" w:sz="0" w:space="0" w:color="auto"/>
            <w:right w:val="none" w:sz="0" w:space="0" w:color="auto"/>
          </w:divBdr>
        </w:div>
        <w:div w:id="417333613">
          <w:marLeft w:val="640"/>
          <w:marRight w:val="0"/>
          <w:marTop w:val="0"/>
          <w:marBottom w:val="0"/>
          <w:divBdr>
            <w:top w:val="none" w:sz="0" w:space="0" w:color="auto"/>
            <w:left w:val="none" w:sz="0" w:space="0" w:color="auto"/>
            <w:bottom w:val="none" w:sz="0" w:space="0" w:color="auto"/>
            <w:right w:val="none" w:sz="0" w:space="0" w:color="auto"/>
          </w:divBdr>
        </w:div>
        <w:div w:id="1128741107">
          <w:marLeft w:val="640"/>
          <w:marRight w:val="0"/>
          <w:marTop w:val="0"/>
          <w:marBottom w:val="0"/>
          <w:divBdr>
            <w:top w:val="none" w:sz="0" w:space="0" w:color="auto"/>
            <w:left w:val="none" w:sz="0" w:space="0" w:color="auto"/>
            <w:bottom w:val="none" w:sz="0" w:space="0" w:color="auto"/>
            <w:right w:val="none" w:sz="0" w:space="0" w:color="auto"/>
          </w:divBdr>
        </w:div>
        <w:div w:id="1759474731">
          <w:marLeft w:val="640"/>
          <w:marRight w:val="0"/>
          <w:marTop w:val="0"/>
          <w:marBottom w:val="0"/>
          <w:divBdr>
            <w:top w:val="none" w:sz="0" w:space="0" w:color="auto"/>
            <w:left w:val="none" w:sz="0" w:space="0" w:color="auto"/>
            <w:bottom w:val="none" w:sz="0" w:space="0" w:color="auto"/>
            <w:right w:val="none" w:sz="0" w:space="0" w:color="auto"/>
          </w:divBdr>
        </w:div>
        <w:div w:id="789056318">
          <w:marLeft w:val="640"/>
          <w:marRight w:val="0"/>
          <w:marTop w:val="0"/>
          <w:marBottom w:val="0"/>
          <w:divBdr>
            <w:top w:val="none" w:sz="0" w:space="0" w:color="auto"/>
            <w:left w:val="none" w:sz="0" w:space="0" w:color="auto"/>
            <w:bottom w:val="none" w:sz="0" w:space="0" w:color="auto"/>
            <w:right w:val="none" w:sz="0" w:space="0" w:color="auto"/>
          </w:divBdr>
        </w:div>
        <w:div w:id="1529025645">
          <w:marLeft w:val="640"/>
          <w:marRight w:val="0"/>
          <w:marTop w:val="0"/>
          <w:marBottom w:val="0"/>
          <w:divBdr>
            <w:top w:val="none" w:sz="0" w:space="0" w:color="auto"/>
            <w:left w:val="none" w:sz="0" w:space="0" w:color="auto"/>
            <w:bottom w:val="none" w:sz="0" w:space="0" w:color="auto"/>
            <w:right w:val="none" w:sz="0" w:space="0" w:color="auto"/>
          </w:divBdr>
        </w:div>
        <w:div w:id="418798815">
          <w:marLeft w:val="640"/>
          <w:marRight w:val="0"/>
          <w:marTop w:val="0"/>
          <w:marBottom w:val="0"/>
          <w:divBdr>
            <w:top w:val="none" w:sz="0" w:space="0" w:color="auto"/>
            <w:left w:val="none" w:sz="0" w:space="0" w:color="auto"/>
            <w:bottom w:val="none" w:sz="0" w:space="0" w:color="auto"/>
            <w:right w:val="none" w:sz="0" w:space="0" w:color="auto"/>
          </w:divBdr>
        </w:div>
        <w:div w:id="1812363516">
          <w:marLeft w:val="640"/>
          <w:marRight w:val="0"/>
          <w:marTop w:val="0"/>
          <w:marBottom w:val="0"/>
          <w:divBdr>
            <w:top w:val="none" w:sz="0" w:space="0" w:color="auto"/>
            <w:left w:val="none" w:sz="0" w:space="0" w:color="auto"/>
            <w:bottom w:val="none" w:sz="0" w:space="0" w:color="auto"/>
            <w:right w:val="none" w:sz="0" w:space="0" w:color="auto"/>
          </w:divBdr>
        </w:div>
        <w:div w:id="124277038">
          <w:marLeft w:val="640"/>
          <w:marRight w:val="0"/>
          <w:marTop w:val="0"/>
          <w:marBottom w:val="0"/>
          <w:divBdr>
            <w:top w:val="none" w:sz="0" w:space="0" w:color="auto"/>
            <w:left w:val="none" w:sz="0" w:space="0" w:color="auto"/>
            <w:bottom w:val="none" w:sz="0" w:space="0" w:color="auto"/>
            <w:right w:val="none" w:sz="0" w:space="0" w:color="auto"/>
          </w:divBdr>
        </w:div>
        <w:div w:id="2110928656">
          <w:marLeft w:val="640"/>
          <w:marRight w:val="0"/>
          <w:marTop w:val="0"/>
          <w:marBottom w:val="0"/>
          <w:divBdr>
            <w:top w:val="none" w:sz="0" w:space="0" w:color="auto"/>
            <w:left w:val="none" w:sz="0" w:space="0" w:color="auto"/>
            <w:bottom w:val="none" w:sz="0" w:space="0" w:color="auto"/>
            <w:right w:val="none" w:sz="0" w:space="0" w:color="auto"/>
          </w:divBdr>
        </w:div>
        <w:div w:id="203643871">
          <w:marLeft w:val="640"/>
          <w:marRight w:val="0"/>
          <w:marTop w:val="0"/>
          <w:marBottom w:val="0"/>
          <w:divBdr>
            <w:top w:val="none" w:sz="0" w:space="0" w:color="auto"/>
            <w:left w:val="none" w:sz="0" w:space="0" w:color="auto"/>
            <w:bottom w:val="none" w:sz="0" w:space="0" w:color="auto"/>
            <w:right w:val="none" w:sz="0" w:space="0" w:color="auto"/>
          </w:divBdr>
        </w:div>
        <w:div w:id="290288021">
          <w:marLeft w:val="640"/>
          <w:marRight w:val="0"/>
          <w:marTop w:val="0"/>
          <w:marBottom w:val="0"/>
          <w:divBdr>
            <w:top w:val="none" w:sz="0" w:space="0" w:color="auto"/>
            <w:left w:val="none" w:sz="0" w:space="0" w:color="auto"/>
            <w:bottom w:val="none" w:sz="0" w:space="0" w:color="auto"/>
            <w:right w:val="none" w:sz="0" w:space="0" w:color="auto"/>
          </w:divBdr>
        </w:div>
        <w:div w:id="306931988">
          <w:marLeft w:val="640"/>
          <w:marRight w:val="0"/>
          <w:marTop w:val="0"/>
          <w:marBottom w:val="0"/>
          <w:divBdr>
            <w:top w:val="none" w:sz="0" w:space="0" w:color="auto"/>
            <w:left w:val="none" w:sz="0" w:space="0" w:color="auto"/>
            <w:bottom w:val="none" w:sz="0" w:space="0" w:color="auto"/>
            <w:right w:val="none" w:sz="0" w:space="0" w:color="auto"/>
          </w:divBdr>
        </w:div>
        <w:div w:id="1350909990">
          <w:marLeft w:val="640"/>
          <w:marRight w:val="0"/>
          <w:marTop w:val="0"/>
          <w:marBottom w:val="0"/>
          <w:divBdr>
            <w:top w:val="none" w:sz="0" w:space="0" w:color="auto"/>
            <w:left w:val="none" w:sz="0" w:space="0" w:color="auto"/>
            <w:bottom w:val="none" w:sz="0" w:space="0" w:color="auto"/>
            <w:right w:val="none" w:sz="0" w:space="0" w:color="auto"/>
          </w:divBdr>
        </w:div>
        <w:div w:id="28845330">
          <w:marLeft w:val="640"/>
          <w:marRight w:val="0"/>
          <w:marTop w:val="0"/>
          <w:marBottom w:val="0"/>
          <w:divBdr>
            <w:top w:val="none" w:sz="0" w:space="0" w:color="auto"/>
            <w:left w:val="none" w:sz="0" w:space="0" w:color="auto"/>
            <w:bottom w:val="none" w:sz="0" w:space="0" w:color="auto"/>
            <w:right w:val="none" w:sz="0" w:space="0" w:color="auto"/>
          </w:divBdr>
        </w:div>
        <w:div w:id="1129058162">
          <w:marLeft w:val="640"/>
          <w:marRight w:val="0"/>
          <w:marTop w:val="0"/>
          <w:marBottom w:val="0"/>
          <w:divBdr>
            <w:top w:val="none" w:sz="0" w:space="0" w:color="auto"/>
            <w:left w:val="none" w:sz="0" w:space="0" w:color="auto"/>
            <w:bottom w:val="none" w:sz="0" w:space="0" w:color="auto"/>
            <w:right w:val="none" w:sz="0" w:space="0" w:color="auto"/>
          </w:divBdr>
        </w:div>
        <w:div w:id="532959398">
          <w:marLeft w:val="640"/>
          <w:marRight w:val="0"/>
          <w:marTop w:val="0"/>
          <w:marBottom w:val="0"/>
          <w:divBdr>
            <w:top w:val="none" w:sz="0" w:space="0" w:color="auto"/>
            <w:left w:val="none" w:sz="0" w:space="0" w:color="auto"/>
            <w:bottom w:val="none" w:sz="0" w:space="0" w:color="auto"/>
            <w:right w:val="none" w:sz="0" w:space="0" w:color="auto"/>
          </w:divBdr>
        </w:div>
        <w:div w:id="34699218">
          <w:marLeft w:val="640"/>
          <w:marRight w:val="0"/>
          <w:marTop w:val="0"/>
          <w:marBottom w:val="0"/>
          <w:divBdr>
            <w:top w:val="none" w:sz="0" w:space="0" w:color="auto"/>
            <w:left w:val="none" w:sz="0" w:space="0" w:color="auto"/>
            <w:bottom w:val="none" w:sz="0" w:space="0" w:color="auto"/>
            <w:right w:val="none" w:sz="0" w:space="0" w:color="auto"/>
          </w:divBdr>
        </w:div>
        <w:div w:id="1483691778">
          <w:marLeft w:val="640"/>
          <w:marRight w:val="0"/>
          <w:marTop w:val="0"/>
          <w:marBottom w:val="0"/>
          <w:divBdr>
            <w:top w:val="none" w:sz="0" w:space="0" w:color="auto"/>
            <w:left w:val="none" w:sz="0" w:space="0" w:color="auto"/>
            <w:bottom w:val="none" w:sz="0" w:space="0" w:color="auto"/>
            <w:right w:val="none" w:sz="0" w:space="0" w:color="auto"/>
          </w:divBdr>
        </w:div>
        <w:div w:id="186679112">
          <w:marLeft w:val="640"/>
          <w:marRight w:val="0"/>
          <w:marTop w:val="0"/>
          <w:marBottom w:val="0"/>
          <w:divBdr>
            <w:top w:val="none" w:sz="0" w:space="0" w:color="auto"/>
            <w:left w:val="none" w:sz="0" w:space="0" w:color="auto"/>
            <w:bottom w:val="none" w:sz="0" w:space="0" w:color="auto"/>
            <w:right w:val="none" w:sz="0" w:space="0" w:color="auto"/>
          </w:divBdr>
        </w:div>
        <w:div w:id="706418290">
          <w:marLeft w:val="640"/>
          <w:marRight w:val="0"/>
          <w:marTop w:val="0"/>
          <w:marBottom w:val="0"/>
          <w:divBdr>
            <w:top w:val="none" w:sz="0" w:space="0" w:color="auto"/>
            <w:left w:val="none" w:sz="0" w:space="0" w:color="auto"/>
            <w:bottom w:val="none" w:sz="0" w:space="0" w:color="auto"/>
            <w:right w:val="none" w:sz="0" w:space="0" w:color="auto"/>
          </w:divBdr>
        </w:div>
        <w:div w:id="779643215">
          <w:marLeft w:val="640"/>
          <w:marRight w:val="0"/>
          <w:marTop w:val="0"/>
          <w:marBottom w:val="0"/>
          <w:divBdr>
            <w:top w:val="none" w:sz="0" w:space="0" w:color="auto"/>
            <w:left w:val="none" w:sz="0" w:space="0" w:color="auto"/>
            <w:bottom w:val="none" w:sz="0" w:space="0" w:color="auto"/>
            <w:right w:val="none" w:sz="0" w:space="0" w:color="auto"/>
          </w:divBdr>
        </w:div>
        <w:div w:id="846410054">
          <w:marLeft w:val="640"/>
          <w:marRight w:val="0"/>
          <w:marTop w:val="0"/>
          <w:marBottom w:val="0"/>
          <w:divBdr>
            <w:top w:val="none" w:sz="0" w:space="0" w:color="auto"/>
            <w:left w:val="none" w:sz="0" w:space="0" w:color="auto"/>
            <w:bottom w:val="none" w:sz="0" w:space="0" w:color="auto"/>
            <w:right w:val="none" w:sz="0" w:space="0" w:color="auto"/>
          </w:divBdr>
        </w:div>
        <w:div w:id="1879778455">
          <w:marLeft w:val="640"/>
          <w:marRight w:val="0"/>
          <w:marTop w:val="0"/>
          <w:marBottom w:val="0"/>
          <w:divBdr>
            <w:top w:val="none" w:sz="0" w:space="0" w:color="auto"/>
            <w:left w:val="none" w:sz="0" w:space="0" w:color="auto"/>
            <w:bottom w:val="none" w:sz="0" w:space="0" w:color="auto"/>
            <w:right w:val="none" w:sz="0" w:space="0" w:color="auto"/>
          </w:divBdr>
        </w:div>
        <w:div w:id="1229611813">
          <w:marLeft w:val="640"/>
          <w:marRight w:val="0"/>
          <w:marTop w:val="0"/>
          <w:marBottom w:val="0"/>
          <w:divBdr>
            <w:top w:val="none" w:sz="0" w:space="0" w:color="auto"/>
            <w:left w:val="none" w:sz="0" w:space="0" w:color="auto"/>
            <w:bottom w:val="none" w:sz="0" w:space="0" w:color="auto"/>
            <w:right w:val="none" w:sz="0" w:space="0" w:color="auto"/>
          </w:divBdr>
        </w:div>
        <w:div w:id="951588628">
          <w:marLeft w:val="640"/>
          <w:marRight w:val="0"/>
          <w:marTop w:val="0"/>
          <w:marBottom w:val="0"/>
          <w:divBdr>
            <w:top w:val="none" w:sz="0" w:space="0" w:color="auto"/>
            <w:left w:val="none" w:sz="0" w:space="0" w:color="auto"/>
            <w:bottom w:val="none" w:sz="0" w:space="0" w:color="auto"/>
            <w:right w:val="none" w:sz="0" w:space="0" w:color="auto"/>
          </w:divBdr>
        </w:div>
        <w:div w:id="1744523435">
          <w:marLeft w:val="640"/>
          <w:marRight w:val="0"/>
          <w:marTop w:val="0"/>
          <w:marBottom w:val="0"/>
          <w:divBdr>
            <w:top w:val="none" w:sz="0" w:space="0" w:color="auto"/>
            <w:left w:val="none" w:sz="0" w:space="0" w:color="auto"/>
            <w:bottom w:val="none" w:sz="0" w:space="0" w:color="auto"/>
            <w:right w:val="none" w:sz="0" w:space="0" w:color="auto"/>
          </w:divBdr>
        </w:div>
        <w:div w:id="1175418173">
          <w:marLeft w:val="640"/>
          <w:marRight w:val="0"/>
          <w:marTop w:val="0"/>
          <w:marBottom w:val="0"/>
          <w:divBdr>
            <w:top w:val="none" w:sz="0" w:space="0" w:color="auto"/>
            <w:left w:val="none" w:sz="0" w:space="0" w:color="auto"/>
            <w:bottom w:val="none" w:sz="0" w:space="0" w:color="auto"/>
            <w:right w:val="none" w:sz="0" w:space="0" w:color="auto"/>
          </w:divBdr>
        </w:div>
        <w:div w:id="1352608740">
          <w:marLeft w:val="640"/>
          <w:marRight w:val="0"/>
          <w:marTop w:val="0"/>
          <w:marBottom w:val="0"/>
          <w:divBdr>
            <w:top w:val="none" w:sz="0" w:space="0" w:color="auto"/>
            <w:left w:val="none" w:sz="0" w:space="0" w:color="auto"/>
            <w:bottom w:val="none" w:sz="0" w:space="0" w:color="auto"/>
            <w:right w:val="none" w:sz="0" w:space="0" w:color="auto"/>
          </w:divBdr>
        </w:div>
        <w:div w:id="1646547883">
          <w:marLeft w:val="640"/>
          <w:marRight w:val="0"/>
          <w:marTop w:val="0"/>
          <w:marBottom w:val="0"/>
          <w:divBdr>
            <w:top w:val="none" w:sz="0" w:space="0" w:color="auto"/>
            <w:left w:val="none" w:sz="0" w:space="0" w:color="auto"/>
            <w:bottom w:val="none" w:sz="0" w:space="0" w:color="auto"/>
            <w:right w:val="none" w:sz="0" w:space="0" w:color="auto"/>
          </w:divBdr>
        </w:div>
        <w:div w:id="1854108109">
          <w:marLeft w:val="640"/>
          <w:marRight w:val="0"/>
          <w:marTop w:val="0"/>
          <w:marBottom w:val="0"/>
          <w:divBdr>
            <w:top w:val="none" w:sz="0" w:space="0" w:color="auto"/>
            <w:left w:val="none" w:sz="0" w:space="0" w:color="auto"/>
            <w:bottom w:val="none" w:sz="0" w:space="0" w:color="auto"/>
            <w:right w:val="none" w:sz="0" w:space="0" w:color="auto"/>
          </w:divBdr>
        </w:div>
        <w:div w:id="1926303108">
          <w:marLeft w:val="640"/>
          <w:marRight w:val="0"/>
          <w:marTop w:val="0"/>
          <w:marBottom w:val="0"/>
          <w:divBdr>
            <w:top w:val="none" w:sz="0" w:space="0" w:color="auto"/>
            <w:left w:val="none" w:sz="0" w:space="0" w:color="auto"/>
            <w:bottom w:val="none" w:sz="0" w:space="0" w:color="auto"/>
            <w:right w:val="none" w:sz="0" w:space="0" w:color="auto"/>
          </w:divBdr>
        </w:div>
        <w:div w:id="517038576">
          <w:marLeft w:val="640"/>
          <w:marRight w:val="0"/>
          <w:marTop w:val="0"/>
          <w:marBottom w:val="0"/>
          <w:divBdr>
            <w:top w:val="none" w:sz="0" w:space="0" w:color="auto"/>
            <w:left w:val="none" w:sz="0" w:space="0" w:color="auto"/>
            <w:bottom w:val="none" w:sz="0" w:space="0" w:color="auto"/>
            <w:right w:val="none" w:sz="0" w:space="0" w:color="auto"/>
          </w:divBdr>
        </w:div>
        <w:div w:id="1312060523">
          <w:marLeft w:val="640"/>
          <w:marRight w:val="0"/>
          <w:marTop w:val="0"/>
          <w:marBottom w:val="0"/>
          <w:divBdr>
            <w:top w:val="none" w:sz="0" w:space="0" w:color="auto"/>
            <w:left w:val="none" w:sz="0" w:space="0" w:color="auto"/>
            <w:bottom w:val="none" w:sz="0" w:space="0" w:color="auto"/>
            <w:right w:val="none" w:sz="0" w:space="0" w:color="auto"/>
          </w:divBdr>
        </w:div>
        <w:div w:id="1181317523">
          <w:marLeft w:val="640"/>
          <w:marRight w:val="0"/>
          <w:marTop w:val="0"/>
          <w:marBottom w:val="0"/>
          <w:divBdr>
            <w:top w:val="none" w:sz="0" w:space="0" w:color="auto"/>
            <w:left w:val="none" w:sz="0" w:space="0" w:color="auto"/>
            <w:bottom w:val="none" w:sz="0" w:space="0" w:color="auto"/>
            <w:right w:val="none" w:sz="0" w:space="0" w:color="auto"/>
          </w:divBdr>
        </w:div>
        <w:div w:id="693845359">
          <w:marLeft w:val="640"/>
          <w:marRight w:val="0"/>
          <w:marTop w:val="0"/>
          <w:marBottom w:val="0"/>
          <w:divBdr>
            <w:top w:val="none" w:sz="0" w:space="0" w:color="auto"/>
            <w:left w:val="none" w:sz="0" w:space="0" w:color="auto"/>
            <w:bottom w:val="none" w:sz="0" w:space="0" w:color="auto"/>
            <w:right w:val="none" w:sz="0" w:space="0" w:color="auto"/>
          </w:divBdr>
        </w:div>
        <w:div w:id="1438869950">
          <w:marLeft w:val="640"/>
          <w:marRight w:val="0"/>
          <w:marTop w:val="0"/>
          <w:marBottom w:val="0"/>
          <w:divBdr>
            <w:top w:val="none" w:sz="0" w:space="0" w:color="auto"/>
            <w:left w:val="none" w:sz="0" w:space="0" w:color="auto"/>
            <w:bottom w:val="none" w:sz="0" w:space="0" w:color="auto"/>
            <w:right w:val="none" w:sz="0" w:space="0" w:color="auto"/>
          </w:divBdr>
        </w:div>
        <w:div w:id="969169415">
          <w:marLeft w:val="640"/>
          <w:marRight w:val="0"/>
          <w:marTop w:val="0"/>
          <w:marBottom w:val="0"/>
          <w:divBdr>
            <w:top w:val="none" w:sz="0" w:space="0" w:color="auto"/>
            <w:left w:val="none" w:sz="0" w:space="0" w:color="auto"/>
            <w:bottom w:val="none" w:sz="0" w:space="0" w:color="auto"/>
            <w:right w:val="none" w:sz="0" w:space="0" w:color="auto"/>
          </w:divBdr>
        </w:div>
        <w:div w:id="1543202841">
          <w:marLeft w:val="640"/>
          <w:marRight w:val="0"/>
          <w:marTop w:val="0"/>
          <w:marBottom w:val="0"/>
          <w:divBdr>
            <w:top w:val="none" w:sz="0" w:space="0" w:color="auto"/>
            <w:left w:val="none" w:sz="0" w:space="0" w:color="auto"/>
            <w:bottom w:val="none" w:sz="0" w:space="0" w:color="auto"/>
            <w:right w:val="none" w:sz="0" w:space="0" w:color="auto"/>
          </w:divBdr>
        </w:div>
        <w:div w:id="685987804">
          <w:marLeft w:val="640"/>
          <w:marRight w:val="0"/>
          <w:marTop w:val="0"/>
          <w:marBottom w:val="0"/>
          <w:divBdr>
            <w:top w:val="none" w:sz="0" w:space="0" w:color="auto"/>
            <w:left w:val="none" w:sz="0" w:space="0" w:color="auto"/>
            <w:bottom w:val="none" w:sz="0" w:space="0" w:color="auto"/>
            <w:right w:val="none" w:sz="0" w:space="0" w:color="auto"/>
          </w:divBdr>
        </w:div>
        <w:div w:id="1136069939">
          <w:marLeft w:val="640"/>
          <w:marRight w:val="0"/>
          <w:marTop w:val="0"/>
          <w:marBottom w:val="0"/>
          <w:divBdr>
            <w:top w:val="none" w:sz="0" w:space="0" w:color="auto"/>
            <w:left w:val="none" w:sz="0" w:space="0" w:color="auto"/>
            <w:bottom w:val="none" w:sz="0" w:space="0" w:color="auto"/>
            <w:right w:val="none" w:sz="0" w:space="0" w:color="auto"/>
          </w:divBdr>
        </w:div>
        <w:div w:id="1860898476">
          <w:marLeft w:val="640"/>
          <w:marRight w:val="0"/>
          <w:marTop w:val="0"/>
          <w:marBottom w:val="0"/>
          <w:divBdr>
            <w:top w:val="none" w:sz="0" w:space="0" w:color="auto"/>
            <w:left w:val="none" w:sz="0" w:space="0" w:color="auto"/>
            <w:bottom w:val="none" w:sz="0" w:space="0" w:color="auto"/>
            <w:right w:val="none" w:sz="0" w:space="0" w:color="auto"/>
          </w:divBdr>
        </w:div>
        <w:div w:id="1821120321">
          <w:marLeft w:val="640"/>
          <w:marRight w:val="0"/>
          <w:marTop w:val="0"/>
          <w:marBottom w:val="0"/>
          <w:divBdr>
            <w:top w:val="none" w:sz="0" w:space="0" w:color="auto"/>
            <w:left w:val="none" w:sz="0" w:space="0" w:color="auto"/>
            <w:bottom w:val="none" w:sz="0" w:space="0" w:color="auto"/>
            <w:right w:val="none" w:sz="0" w:space="0" w:color="auto"/>
          </w:divBdr>
        </w:div>
        <w:div w:id="363478585">
          <w:marLeft w:val="640"/>
          <w:marRight w:val="0"/>
          <w:marTop w:val="0"/>
          <w:marBottom w:val="0"/>
          <w:divBdr>
            <w:top w:val="none" w:sz="0" w:space="0" w:color="auto"/>
            <w:left w:val="none" w:sz="0" w:space="0" w:color="auto"/>
            <w:bottom w:val="none" w:sz="0" w:space="0" w:color="auto"/>
            <w:right w:val="none" w:sz="0" w:space="0" w:color="auto"/>
          </w:divBdr>
        </w:div>
        <w:div w:id="655839614">
          <w:marLeft w:val="640"/>
          <w:marRight w:val="0"/>
          <w:marTop w:val="0"/>
          <w:marBottom w:val="0"/>
          <w:divBdr>
            <w:top w:val="none" w:sz="0" w:space="0" w:color="auto"/>
            <w:left w:val="none" w:sz="0" w:space="0" w:color="auto"/>
            <w:bottom w:val="none" w:sz="0" w:space="0" w:color="auto"/>
            <w:right w:val="none" w:sz="0" w:space="0" w:color="auto"/>
          </w:divBdr>
        </w:div>
        <w:div w:id="1645812287">
          <w:marLeft w:val="640"/>
          <w:marRight w:val="0"/>
          <w:marTop w:val="0"/>
          <w:marBottom w:val="0"/>
          <w:divBdr>
            <w:top w:val="none" w:sz="0" w:space="0" w:color="auto"/>
            <w:left w:val="none" w:sz="0" w:space="0" w:color="auto"/>
            <w:bottom w:val="none" w:sz="0" w:space="0" w:color="auto"/>
            <w:right w:val="none" w:sz="0" w:space="0" w:color="auto"/>
          </w:divBdr>
        </w:div>
        <w:div w:id="1737584400">
          <w:marLeft w:val="640"/>
          <w:marRight w:val="0"/>
          <w:marTop w:val="0"/>
          <w:marBottom w:val="0"/>
          <w:divBdr>
            <w:top w:val="none" w:sz="0" w:space="0" w:color="auto"/>
            <w:left w:val="none" w:sz="0" w:space="0" w:color="auto"/>
            <w:bottom w:val="none" w:sz="0" w:space="0" w:color="auto"/>
            <w:right w:val="none" w:sz="0" w:space="0" w:color="auto"/>
          </w:divBdr>
        </w:div>
        <w:div w:id="1762994645">
          <w:marLeft w:val="640"/>
          <w:marRight w:val="0"/>
          <w:marTop w:val="0"/>
          <w:marBottom w:val="0"/>
          <w:divBdr>
            <w:top w:val="none" w:sz="0" w:space="0" w:color="auto"/>
            <w:left w:val="none" w:sz="0" w:space="0" w:color="auto"/>
            <w:bottom w:val="none" w:sz="0" w:space="0" w:color="auto"/>
            <w:right w:val="none" w:sz="0" w:space="0" w:color="auto"/>
          </w:divBdr>
        </w:div>
        <w:div w:id="1763918561">
          <w:marLeft w:val="640"/>
          <w:marRight w:val="0"/>
          <w:marTop w:val="0"/>
          <w:marBottom w:val="0"/>
          <w:divBdr>
            <w:top w:val="none" w:sz="0" w:space="0" w:color="auto"/>
            <w:left w:val="none" w:sz="0" w:space="0" w:color="auto"/>
            <w:bottom w:val="none" w:sz="0" w:space="0" w:color="auto"/>
            <w:right w:val="none" w:sz="0" w:space="0" w:color="auto"/>
          </w:divBdr>
        </w:div>
        <w:div w:id="1180583030">
          <w:marLeft w:val="640"/>
          <w:marRight w:val="0"/>
          <w:marTop w:val="0"/>
          <w:marBottom w:val="0"/>
          <w:divBdr>
            <w:top w:val="none" w:sz="0" w:space="0" w:color="auto"/>
            <w:left w:val="none" w:sz="0" w:space="0" w:color="auto"/>
            <w:bottom w:val="none" w:sz="0" w:space="0" w:color="auto"/>
            <w:right w:val="none" w:sz="0" w:space="0" w:color="auto"/>
          </w:divBdr>
        </w:div>
        <w:div w:id="188838959">
          <w:marLeft w:val="640"/>
          <w:marRight w:val="0"/>
          <w:marTop w:val="0"/>
          <w:marBottom w:val="0"/>
          <w:divBdr>
            <w:top w:val="none" w:sz="0" w:space="0" w:color="auto"/>
            <w:left w:val="none" w:sz="0" w:space="0" w:color="auto"/>
            <w:bottom w:val="none" w:sz="0" w:space="0" w:color="auto"/>
            <w:right w:val="none" w:sz="0" w:space="0" w:color="auto"/>
          </w:divBdr>
        </w:div>
        <w:div w:id="1505318428">
          <w:marLeft w:val="640"/>
          <w:marRight w:val="0"/>
          <w:marTop w:val="0"/>
          <w:marBottom w:val="0"/>
          <w:divBdr>
            <w:top w:val="none" w:sz="0" w:space="0" w:color="auto"/>
            <w:left w:val="none" w:sz="0" w:space="0" w:color="auto"/>
            <w:bottom w:val="none" w:sz="0" w:space="0" w:color="auto"/>
            <w:right w:val="none" w:sz="0" w:space="0" w:color="auto"/>
          </w:divBdr>
        </w:div>
        <w:div w:id="233777459">
          <w:marLeft w:val="640"/>
          <w:marRight w:val="0"/>
          <w:marTop w:val="0"/>
          <w:marBottom w:val="0"/>
          <w:divBdr>
            <w:top w:val="none" w:sz="0" w:space="0" w:color="auto"/>
            <w:left w:val="none" w:sz="0" w:space="0" w:color="auto"/>
            <w:bottom w:val="none" w:sz="0" w:space="0" w:color="auto"/>
            <w:right w:val="none" w:sz="0" w:space="0" w:color="auto"/>
          </w:divBdr>
        </w:div>
        <w:div w:id="422263936">
          <w:marLeft w:val="640"/>
          <w:marRight w:val="0"/>
          <w:marTop w:val="0"/>
          <w:marBottom w:val="0"/>
          <w:divBdr>
            <w:top w:val="none" w:sz="0" w:space="0" w:color="auto"/>
            <w:left w:val="none" w:sz="0" w:space="0" w:color="auto"/>
            <w:bottom w:val="none" w:sz="0" w:space="0" w:color="auto"/>
            <w:right w:val="none" w:sz="0" w:space="0" w:color="auto"/>
          </w:divBdr>
        </w:div>
        <w:div w:id="305668466">
          <w:marLeft w:val="640"/>
          <w:marRight w:val="0"/>
          <w:marTop w:val="0"/>
          <w:marBottom w:val="0"/>
          <w:divBdr>
            <w:top w:val="none" w:sz="0" w:space="0" w:color="auto"/>
            <w:left w:val="none" w:sz="0" w:space="0" w:color="auto"/>
            <w:bottom w:val="none" w:sz="0" w:space="0" w:color="auto"/>
            <w:right w:val="none" w:sz="0" w:space="0" w:color="auto"/>
          </w:divBdr>
        </w:div>
        <w:div w:id="395856991">
          <w:marLeft w:val="640"/>
          <w:marRight w:val="0"/>
          <w:marTop w:val="0"/>
          <w:marBottom w:val="0"/>
          <w:divBdr>
            <w:top w:val="none" w:sz="0" w:space="0" w:color="auto"/>
            <w:left w:val="none" w:sz="0" w:space="0" w:color="auto"/>
            <w:bottom w:val="none" w:sz="0" w:space="0" w:color="auto"/>
            <w:right w:val="none" w:sz="0" w:space="0" w:color="auto"/>
          </w:divBdr>
        </w:div>
        <w:div w:id="2039307575">
          <w:marLeft w:val="640"/>
          <w:marRight w:val="0"/>
          <w:marTop w:val="0"/>
          <w:marBottom w:val="0"/>
          <w:divBdr>
            <w:top w:val="none" w:sz="0" w:space="0" w:color="auto"/>
            <w:left w:val="none" w:sz="0" w:space="0" w:color="auto"/>
            <w:bottom w:val="none" w:sz="0" w:space="0" w:color="auto"/>
            <w:right w:val="none" w:sz="0" w:space="0" w:color="auto"/>
          </w:divBdr>
        </w:div>
      </w:divsChild>
    </w:div>
    <w:div w:id="449592251">
      <w:bodyDiv w:val="1"/>
      <w:marLeft w:val="0"/>
      <w:marRight w:val="0"/>
      <w:marTop w:val="0"/>
      <w:marBottom w:val="0"/>
      <w:divBdr>
        <w:top w:val="none" w:sz="0" w:space="0" w:color="auto"/>
        <w:left w:val="none" w:sz="0" w:space="0" w:color="auto"/>
        <w:bottom w:val="none" w:sz="0" w:space="0" w:color="auto"/>
        <w:right w:val="none" w:sz="0" w:space="0" w:color="auto"/>
      </w:divBdr>
    </w:div>
    <w:div w:id="450586606">
      <w:bodyDiv w:val="1"/>
      <w:marLeft w:val="0"/>
      <w:marRight w:val="0"/>
      <w:marTop w:val="0"/>
      <w:marBottom w:val="0"/>
      <w:divBdr>
        <w:top w:val="none" w:sz="0" w:space="0" w:color="auto"/>
        <w:left w:val="none" w:sz="0" w:space="0" w:color="auto"/>
        <w:bottom w:val="none" w:sz="0" w:space="0" w:color="auto"/>
        <w:right w:val="none" w:sz="0" w:space="0" w:color="auto"/>
      </w:divBdr>
    </w:div>
    <w:div w:id="456526543">
      <w:bodyDiv w:val="1"/>
      <w:marLeft w:val="0"/>
      <w:marRight w:val="0"/>
      <w:marTop w:val="0"/>
      <w:marBottom w:val="0"/>
      <w:divBdr>
        <w:top w:val="none" w:sz="0" w:space="0" w:color="auto"/>
        <w:left w:val="none" w:sz="0" w:space="0" w:color="auto"/>
        <w:bottom w:val="none" w:sz="0" w:space="0" w:color="auto"/>
        <w:right w:val="none" w:sz="0" w:space="0" w:color="auto"/>
      </w:divBdr>
    </w:div>
    <w:div w:id="456685235">
      <w:bodyDiv w:val="1"/>
      <w:marLeft w:val="0"/>
      <w:marRight w:val="0"/>
      <w:marTop w:val="0"/>
      <w:marBottom w:val="0"/>
      <w:divBdr>
        <w:top w:val="none" w:sz="0" w:space="0" w:color="auto"/>
        <w:left w:val="none" w:sz="0" w:space="0" w:color="auto"/>
        <w:bottom w:val="none" w:sz="0" w:space="0" w:color="auto"/>
        <w:right w:val="none" w:sz="0" w:space="0" w:color="auto"/>
      </w:divBdr>
      <w:divsChild>
        <w:div w:id="1638026071">
          <w:marLeft w:val="480"/>
          <w:marRight w:val="0"/>
          <w:marTop w:val="0"/>
          <w:marBottom w:val="0"/>
          <w:divBdr>
            <w:top w:val="none" w:sz="0" w:space="0" w:color="auto"/>
            <w:left w:val="none" w:sz="0" w:space="0" w:color="auto"/>
            <w:bottom w:val="none" w:sz="0" w:space="0" w:color="auto"/>
            <w:right w:val="none" w:sz="0" w:space="0" w:color="auto"/>
          </w:divBdr>
        </w:div>
        <w:div w:id="1673027794">
          <w:marLeft w:val="480"/>
          <w:marRight w:val="0"/>
          <w:marTop w:val="0"/>
          <w:marBottom w:val="0"/>
          <w:divBdr>
            <w:top w:val="none" w:sz="0" w:space="0" w:color="auto"/>
            <w:left w:val="none" w:sz="0" w:space="0" w:color="auto"/>
            <w:bottom w:val="none" w:sz="0" w:space="0" w:color="auto"/>
            <w:right w:val="none" w:sz="0" w:space="0" w:color="auto"/>
          </w:divBdr>
        </w:div>
        <w:div w:id="2128617832">
          <w:marLeft w:val="480"/>
          <w:marRight w:val="0"/>
          <w:marTop w:val="0"/>
          <w:marBottom w:val="0"/>
          <w:divBdr>
            <w:top w:val="none" w:sz="0" w:space="0" w:color="auto"/>
            <w:left w:val="none" w:sz="0" w:space="0" w:color="auto"/>
            <w:bottom w:val="none" w:sz="0" w:space="0" w:color="auto"/>
            <w:right w:val="none" w:sz="0" w:space="0" w:color="auto"/>
          </w:divBdr>
        </w:div>
        <w:div w:id="373192419">
          <w:marLeft w:val="480"/>
          <w:marRight w:val="0"/>
          <w:marTop w:val="0"/>
          <w:marBottom w:val="0"/>
          <w:divBdr>
            <w:top w:val="none" w:sz="0" w:space="0" w:color="auto"/>
            <w:left w:val="none" w:sz="0" w:space="0" w:color="auto"/>
            <w:bottom w:val="none" w:sz="0" w:space="0" w:color="auto"/>
            <w:right w:val="none" w:sz="0" w:space="0" w:color="auto"/>
          </w:divBdr>
        </w:div>
        <w:div w:id="299189945">
          <w:marLeft w:val="480"/>
          <w:marRight w:val="0"/>
          <w:marTop w:val="0"/>
          <w:marBottom w:val="0"/>
          <w:divBdr>
            <w:top w:val="none" w:sz="0" w:space="0" w:color="auto"/>
            <w:left w:val="none" w:sz="0" w:space="0" w:color="auto"/>
            <w:bottom w:val="none" w:sz="0" w:space="0" w:color="auto"/>
            <w:right w:val="none" w:sz="0" w:space="0" w:color="auto"/>
          </w:divBdr>
        </w:div>
        <w:div w:id="1171725852">
          <w:marLeft w:val="480"/>
          <w:marRight w:val="0"/>
          <w:marTop w:val="0"/>
          <w:marBottom w:val="0"/>
          <w:divBdr>
            <w:top w:val="none" w:sz="0" w:space="0" w:color="auto"/>
            <w:left w:val="none" w:sz="0" w:space="0" w:color="auto"/>
            <w:bottom w:val="none" w:sz="0" w:space="0" w:color="auto"/>
            <w:right w:val="none" w:sz="0" w:space="0" w:color="auto"/>
          </w:divBdr>
        </w:div>
        <w:div w:id="629480311">
          <w:marLeft w:val="480"/>
          <w:marRight w:val="0"/>
          <w:marTop w:val="0"/>
          <w:marBottom w:val="0"/>
          <w:divBdr>
            <w:top w:val="none" w:sz="0" w:space="0" w:color="auto"/>
            <w:left w:val="none" w:sz="0" w:space="0" w:color="auto"/>
            <w:bottom w:val="none" w:sz="0" w:space="0" w:color="auto"/>
            <w:right w:val="none" w:sz="0" w:space="0" w:color="auto"/>
          </w:divBdr>
        </w:div>
        <w:div w:id="1087582400">
          <w:marLeft w:val="480"/>
          <w:marRight w:val="0"/>
          <w:marTop w:val="0"/>
          <w:marBottom w:val="0"/>
          <w:divBdr>
            <w:top w:val="none" w:sz="0" w:space="0" w:color="auto"/>
            <w:left w:val="none" w:sz="0" w:space="0" w:color="auto"/>
            <w:bottom w:val="none" w:sz="0" w:space="0" w:color="auto"/>
            <w:right w:val="none" w:sz="0" w:space="0" w:color="auto"/>
          </w:divBdr>
        </w:div>
        <w:div w:id="1511991963">
          <w:marLeft w:val="480"/>
          <w:marRight w:val="0"/>
          <w:marTop w:val="0"/>
          <w:marBottom w:val="0"/>
          <w:divBdr>
            <w:top w:val="none" w:sz="0" w:space="0" w:color="auto"/>
            <w:left w:val="none" w:sz="0" w:space="0" w:color="auto"/>
            <w:bottom w:val="none" w:sz="0" w:space="0" w:color="auto"/>
            <w:right w:val="none" w:sz="0" w:space="0" w:color="auto"/>
          </w:divBdr>
        </w:div>
        <w:div w:id="57486272">
          <w:marLeft w:val="480"/>
          <w:marRight w:val="0"/>
          <w:marTop w:val="0"/>
          <w:marBottom w:val="0"/>
          <w:divBdr>
            <w:top w:val="none" w:sz="0" w:space="0" w:color="auto"/>
            <w:left w:val="none" w:sz="0" w:space="0" w:color="auto"/>
            <w:bottom w:val="none" w:sz="0" w:space="0" w:color="auto"/>
            <w:right w:val="none" w:sz="0" w:space="0" w:color="auto"/>
          </w:divBdr>
        </w:div>
        <w:div w:id="72432765">
          <w:marLeft w:val="480"/>
          <w:marRight w:val="0"/>
          <w:marTop w:val="0"/>
          <w:marBottom w:val="0"/>
          <w:divBdr>
            <w:top w:val="none" w:sz="0" w:space="0" w:color="auto"/>
            <w:left w:val="none" w:sz="0" w:space="0" w:color="auto"/>
            <w:bottom w:val="none" w:sz="0" w:space="0" w:color="auto"/>
            <w:right w:val="none" w:sz="0" w:space="0" w:color="auto"/>
          </w:divBdr>
        </w:div>
        <w:div w:id="601843260">
          <w:marLeft w:val="480"/>
          <w:marRight w:val="0"/>
          <w:marTop w:val="0"/>
          <w:marBottom w:val="0"/>
          <w:divBdr>
            <w:top w:val="none" w:sz="0" w:space="0" w:color="auto"/>
            <w:left w:val="none" w:sz="0" w:space="0" w:color="auto"/>
            <w:bottom w:val="none" w:sz="0" w:space="0" w:color="auto"/>
            <w:right w:val="none" w:sz="0" w:space="0" w:color="auto"/>
          </w:divBdr>
        </w:div>
        <w:div w:id="1006439860">
          <w:marLeft w:val="480"/>
          <w:marRight w:val="0"/>
          <w:marTop w:val="0"/>
          <w:marBottom w:val="0"/>
          <w:divBdr>
            <w:top w:val="none" w:sz="0" w:space="0" w:color="auto"/>
            <w:left w:val="none" w:sz="0" w:space="0" w:color="auto"/>
            <w:bottom w:val="none" w:sz="0" w:space="0" w:color="auto"/>
            <w:right w:val="none" w:sz="0" w:space="0" w:color="auto"/>
          </w:divBdr>
        </w:div>
        <w:div w:id="1294750955">
          <w:marLeft w:val="480"/>
          <w:marRight w:val="0"/>
          <w:marTop w:val="0"/>
          <w:marBottom w:val="0"/>
          <w:divBdr>
            <w:top w:val="none" w:sz="0" w:space="0" w:color="auto"/>
            <w:left w:val="none" w:sz="0" w:space="0" w:color="auto"/>
            <w:bottom w:val="none" w:sz="0" w:space="0" w:color="auto"/>
            <w:right w:val="none" w:sz="0" w:space="0" w:color="auto"/>
          </w:divBdr>
        </w:div>
        <w:div w:id="1605727381">
          <w:marLeft w:val="480"/>
          <w:marRight w:val="0"/>
          <w:marTop w:val="0"/>
          <w:marBottom w:val="0"/>
          <w:divBdr>
            <w:top w:val="none" w:sz="0" w:space="0" w:color="auto"/>
            <w:left w:val="none" w:sz="0" w:space="0" w:color="auto"/>
            <w:bottom w:val="none" w:sz="0" w:space="0" w:color="auto"/>
            <w:right w:val="none" w:sz="0" w:space="0" w:color="auto"/>
          </w:divBdr>
        </w:div>
        <w:div w:id="696589664">
          <w:marLeft w:val="480"/>
          <w:marRight w:val="0"/>
          <w:marTop w:val="0"/>
          <w:marBottom w:val="0"/>
          <w:divBdr>
            <w:top w:val="none" w:sz="0" w:space="0" w:color="auto"/>
            <w:left w:val="none" w:sz="0" w:space="0" w:color="auto"/>
            <w:bottom w:val="none" w:sz="0" w:space="0" w:color="auto"/>
            <w:right w:val="none" w:sz="0" w:space="0" w:color="auto"/>
          </w:divBdr>
        </w:div>
        <w:div w:id="1881236432">
          <w:marLeft w:val="480"/>
          <w:marRight w:val="0"/>
          <w:marTop w:val="0"/>
          <w:marBottom w:val="0"/>
          <w:divBdr>
            <w:top w:val="none" w:sz="0" w:space="0" w:color="auto"/>
            <w:left w:val="none" w:sz="0" w:space="0" w:color="auto"/>
            <w:bottom w:val="none" w:sz="0" w:space="0" w:color="auto"/>
            <w:right w:val="none" w:sz="0" w:space="0" w:color="auto"/>
          </w:divBdr>
        </w:div>
        <w:div w:id="1292402224">
          <w:marLeft w:val="480"/>
          <w:marRight w:val="0"/>
          <w:marTop w:val="0"/>
          <w:marBottom w:val="0"/>
          <w:divBdr>
            <w:top w:val="none" w:sz="0" w:space="0" w:color="auto"/>
            <w:left w:val="none" w:sz="0" w:space="0" w:color="auto"/>
            <w:bottom w:val="none" w:sz="0" w:space="0" w:color="auto"/>
            <w:right w:val="none" w:sz="0" w:space="0" w:color="auto"/>
          </w:divBdr>
        </w:div>
        <w:div w:id="872888059">
          <w:marLeft w:val="480"/>
          <w:marRight w:val="0"/>
          <w:marTop w:val="0"/>
          <w:marBottom w:val="0"/>
          <w:divBdr>
            <w:top w:val="none" w:sz="0" w:space="0" w:color="auto"/>
            <w:left w:val="none" w:sz="0" w:space="0" w:color="auto"/>
            <w:bottom w:val="none" w:sz="0" w:space="0" w:color="auto"/>
            <w:right w:val="none" w:sz="0" w:space="0" w:color="auto"/>
          </w:divBdr>
        </w:div>
        <w:div w:id="1617518212">
          <w:marLeft w:val="480"/>
          <w:marRight w:val="0"/>
          <w:marTop w:val="0"/>
          <w:marBottom w:val="0"/>
          <w:divBdr>
            <w:top w:val="none" w:sz="0" w:space="0" w:color="auto"/>
            <w:left w:val="none" w:sz="0" w:space="0" w:color="auto"/>
            <w:bottom w:val="none" w:sz="0" w:space="0" w:color="auto"/>
            <w:right w:val="none" w:sz="0" w:space="0" w:color="auto"/>
          </w:divBdr>
        </w:div>
        <w:div w:id="2138255474">
          <w:marLeft w:val="480"/>
          <w:marRight w:val="0"/>
          <w:marTop w:val="0"/>
          <w:marBottom w:val="0"/>
          <w:divBdr>
            <w:top w:val="none" w:sz="0" w:space="0" w:color="auto"/>
            <w:left w:val="none" w:sz="0" w:space="0" w:color="auto"/>
            <w:bottom w:val="none" w:sz="0" w:space="0" w:color="auto"/>
            <w:right w:val="none" w:sz="0" w:space="0" w:color="auto"/>
          </w:divBdr>
        </w:div>
        <w:div w:id="425661810">
          <w:marLeft w:val="480"/>
          <w:marRight w:val="0"/>
          <w:marTop w:val="0"/>
          <w:marBottom w:val="0"/>
          <w:divBdr>
            <w:top w:val="none" w:sz="0" w:space="0" w:color="auto"/>
            <w:left w:val="none" w:sz="0" w:space="0" w:color="auto"/>
            <w:bottom w:val="none" w:sz="0" w:space="0" w:color="auto"/>
            <w:right w:val="none" w:sz="0" w:space="0" w:color="auto"/>
          </w:divBdr>
        </w:div>
        <w:div w:id="1161430094">
          <w:marLeft w:val="480"/>
          <w:marRight w:val="0"/>
          <w:marTop w:val="0"/>
          <w:marBottom w:val="0"/>
          <w:divBdr>
            <w:top w:val="none" w:sz="0" w:space="0" w:color="auto"/>
            <w:left w:val="none" w:sz="0" w:space="0" w:color="auto"/>
            <w:bottom w:val="none" w:sz="0" w:space="0" w:color="auto"/>
            <w:right w:val="none" w:sz="0" w:space="0" w:color="auto"/>
          </w:divBdr>
        </w:div>
        <w:div w:id="833911337">
          <w:marLeft w:val="480"/>
          <w:marRight w:val="0"/>
          <w:marTop w:val="0"/>
          <w:marBottom w:val="0"/>
          <w:divBdr>
            <w:top w:val="none" w:sz="0" w:space="0" w:color="auto"/>
            <w:left w:val="none" w:sz="0" w:space="0" w:color="auto"/>
            <w:bottom w:val="none" w:sz="0" w:space="0" w:color="auto"/>
            <w:right w:val="none" w:sz="0" w:space="0" w:color="auto"/>
          </w:divBdr>
        </w:div>
        <w:div w:id="727266973">
          <w:marLeft w:val="480"/>
          <w:marRight w:val="0"/>
          <w:marTop w:val="0"/>
          <w:marBottom w:val="0"/>
          <w:divBdr>
            <w:top w:val="none" w:sz="0" w:space="0" w:color="auto"/>
            <w:left w:val="none" w:sz="0" w:space="0" w:color="auto"/>
            <w:bottom w:val="none" w:sz="0" w:space="0" w:color="auto"/>
            <w:right w:val="none" w:sz="0" w:space="0" w:color="auto"/>
          </w:divBdr>
        </w:div>
        <w:div w:id="750614966">
          <w:marLeft w:val="480"/>
          <w:marRight w:val="0"/>
          <w:marTop w:val="0"/>
          <w:marBottom w:val="0"/>
          <w:divBdr>
            <w:top w:val="none" w:sz="0" w:space="0" w:color="auto"/>
            <w:left w:val="none" w:sz="0" w:space="0" w:color="auto"/>
            <w:bottom w:val="none" w:sz="0" w:space="0" w:color="auto"/>
            <w:right w:val="none" w:sz="0" w:space="0" w:color="auto"/>
          </w:divBdr>
        </w:div>
        <w:div w:id="1846430509">
          <w:marLeft w:val="480"/>
          <w:marRight w:val="0"/>
          <w:marTop w:val="0"/>
          <w:marBottom w:val="0"/>
          <w:divBdr>
            <w:top w:val="none" w:sz="0" w:space="0" w:color="auto"/>
            <w:left w:val="none" w:sz="0" w:space="0" w:color="auto"/>
            <w:bottom w:val="none" w:sz="0" w:space="0" w:color="auto"/>
            <w:right w:val="none" w:sz="0" w:space="0" w:color="auto"/>
          </w:divBdr>
        </w:div>
        <w:div w:id="596333159">
          <w:marLeft w:val="480"/>
          <w:marRight w:val="0"/>
          <w:marTop w:val="0"/>
          <w:marBottom w:val="0"/>
          <w:divBdr>
            <w:top w:val="none" w:sz="0" w:space="0" w:color="auto"/>
            <w:left w:val="none" w:sz="0" w:space="0" w:color="auto"/>
            <w:bottom w:val="none" w:sz="0" w:space="0" w:color="auto"/>
            <w:right w:val="none" w:sz="0" w:space="0" w:color="auto"/>
          </w:divBdr>
        </w:div>
        <w:div w:id="1658529504">
          <w:marLeft w:val="480"/>
          <w:marRight w:val="0"/>
          <w:marTop w:val="0"/>
          <w:marBottom w:val="0"/>
          <w:divBdr>
            <w:top w:val="none" w:sz="0" w:space="0" w:color="auto"/>
            <w:left w:val="none" w:sz="0" w:space="0" w:color="auto"/>
            <w:bottom w:val="none" w:sz="0" w:space="0" w:color="auto"/>
            <w:right w:val="none" w:sz="0" w:space="0" w:color="auto"/>
          </w:divBdr>
        </w:div>
        <w:div w:id="2099280793">
          <w:marLeft w:val="480"/>
          <w:marRight w:val="0"/>
          <w:marTop w:val="0"/>
          <w:marBottom w:val="0"/>
          <w:divBdr>
            <w:top w:val="none" w:sz="0" w:space="0" w:color="auto"/>
            <w:left w:val="none" w:sz="0" w:space="0" w:color="auto"/>
            <w:bottom w:val="none" w:sz="0" w:space="0" w:color="auto"/>
            <w:right w:val="none" w:sz="0" w:space="0" w:color="auto"/>
          </w:divBdr>
        </w:div>
        <w:div w:id="1238395755">
          <w:marLeft w:val="480"/>
          <w:marRight w:val="0"/>
          <w:marTop w:val="0"/>
          <w:marBottom w:val="0"/>
          <w:divBdr>
            <w:top w:val="none" w:sz="0" w:space="0" w:color="auto"/>
            <w:left w:val="none" w:sz="0" w:space="0" w:color="auto"/>
            <w:bottom w:val="none" w:sz="0" w:space="0" w:color="auto"/>
            <w:right w:val="none" w:sz="0" w:space="0" w:color="auto"/>
          </w:divBdr>
        </w:div>
        <w:div w:id="306471909">
          <w:marLeft w:val="480"/>
          <w:marRight w:val="0"/>
          <w:marTop w:val="0"/>
          <w:marBottom w:val="0"/>
          <w:divBdr>
            <w:top w:val="none" w:sz="0" w:space="0" w:color="auto"/>
            <w:left w:val="none" w:sz="0" w:space="0" w:color="auto"/>
            <w:bottom w:val="none" w:sz="0" w:space="0" w:color="auto"/>
            <w:right w:val="none" w:sz="0" w:space="0" w:color="auto"/>
          </w:divBdr>
        </w:div>
        <w:div w:id="1917595379">
          <w:marLeft w:val="480"/>
          <w:marRight w:val="0"/>
          <w:marTop w:val="0"/>
          <w:marBottom w:val="0"/>
          <w:divBdr>
            <w:top w:val="none" w:sz="0" w:space="0" w:color="auto"/>
            <w:left w:val="none" w:sz="0" w:space="0" w:color="auto"/>
            <w:bottom w:val="none" w:sz="0" w:space="0" w:color="auto"/>
            <w:right w:val="none" w:sz="0" w:space="0" w:color="auto"/>
          </w:divBdr>
        </w:div>
        <w:div w:id="1052996296">
          <w:marLeft w:val="480"/>
          <w:marRight w:val="0"/>
          <w:marTop w:val="0"/>
          <w:marBottom w:val="0"/>
          <w:divBdr>
            <w:top w:val="none" w:sz="0" w:space="0" w:color="auto"/>
            <w:left w:val="none" w:sz="0" w:space="0" w:color="auto"/>
            <w:bottom w:val="none" w:sz="0" w:space="0" w:color="auto"/>
            <w:right w:val="none" w:sz="0" w:space="0" w:color="auto"/>
          </w:divBdr>
        </w:div>
        <w:div w:id="343242687">
          <w:marLeft w:val="480"/>
          <w:marRight w:val="0"/>
          <w:marTop w:val="0"/>
          <w:marBottom w:val="0"/>
          <w:divBdr>
            <w:top w:val="none" w:sz="0" w:space="0" w:color="auto"/>
            <w:left w:val="none" w:sz="0" w:space="0" w:color="auto"/>
            <w:bottom w:val="none" w:sz="0" w:space="0" w:color="auto"/>
            <w:right w:val="none" w:sz="0" w:space="0" w:color="auto"/>
          </w:divBdr>
        </w:div>
        <w:div w:id="265504409">
          <w:marLeft w:val="480"/>
          <w:marRight w:val="0"/>
          <w:marTop w:val="0"/>
          <w:marBottom w:val="0"/>
          <w:divBdr>
            <w:top w:val="none" w:sz="0" w:space="0" w:color="auto"/>
            <w:left w:val="none" w:sz="0" w:space="0" w:color="auto"/>
            <w:bottom w:val="none" w:sz="0" w:space="0" w:color="auto"/>
            <w:right w:val="none" w:sz="0" w:space="0" w:color="auto"/>
          </w:divBdr>
        </w:div>
        <w:div w:id="148593442">
          <w:marLeft w:val="480"/>
          <w:marRight w:val="0"/>
          <w:marTop w:val="0"/>
          <w:marBottom w:val="0"/>
          <w:divBdr>
            <w:top w:val="none" w:sz="0" w:space="0" w:color="auto"/>
            <w:left w:val="none" w:sz="0" w:space="0" w:color="auto"/>
            <w:bottom w:val="none" w:sz="0" w:space="0" w:color="auto"/>
            <w:right w:val="none" w:sz="0" w:space="0" w:color="auto"/>
          </w:divBdr>
        </w:div>
        <w:div w:id="1227447744">
          <w:marLeft w:val="480"/>
          <w:marRight w:val="0"/>
          <w:marTop w:val="0"/>
          <w:marBottom w:val="0"/>
          <w:divBdr>
            <w:top w:val="none" w:sz="0" w:space="0" w:color="auto"/>
            <w:left w:val="none" w:sz="0" w:space="0" w:color="auto"/>
            <w:bottom w:val="none" w:sz="0" w:space="0" w:color="auto"/>
            <w:right w:val="none" w:sz="0" w:space="0" w:color="auto"/>
          </w:divBdr>
        </w:div>
        <w:div w:id="636885002">
          <w:marLeft w:val="480"/>
          <w:marRight w:val="0"/>
          <w:marTop w:val="0"/>
          <w:marBottom w:val="0"/>
          <w:divBdr>
            <w:top w:val="none" w:sz="0" w:space="0" w:color="auto"/>
            <w:left w:val="none" w:sz="0" w:space="0" w:color="auto"/>
            <w:bottom w:val="none" w:sz="0" w:space="0" w:color="auto"/>
            <w:right w:val="none" w:sz="0" w:space="0" w:color="auto"/>
          </w:divBdr>
        </w:div>
        <w:div w:id="932669909">
          <w:marLeft w:val="480"/>
          <w:marRight w:val="0"/>
          <w:marTop w:val="0"/>
          <w:marBottom w:val="0"/>
          <w:divBdr>
            <w:top w:val="none" w:sz="0" w:space="0" w:color="auto"/>
            <w:left w:val="none" w:sz="0" w:space="0" w:color="auto"/>
            <w:bottom w:val="none" w:sz="0" w:space="0" w:color="auto"/>
            <w:right w:val="none" w:sz="0" w:space="0" w:color="auto"/>
          </w:divBdr>
        </w:div>
        <w:div w:id="1179193530">
          <w:marLeft w:val="480"/>
          <w:marRight w:val="0"/>
          <w:marTop w:val="0"/>
          <w:marBottom w:val="0"/>
          <w:divBdr>
            <w:top w:val="none" w:sz="0" w:space="0" w:color="auto"/>
            <w:left w:val="none" w:sz="0" w:space="0" w:color="auto"/>
            <w:bottom w:val="none" w:sz="0" w:space="0" w:color="auto"/>
            <w:right w:val="none" w:sz="0" w:space="0" w:color="auto"/>
          </w:divBdr>
        </w:div>
        <w:div w:id="1237932526">
          <w:marLeft w:val="480"/>
          <w:marRight w:val="0"/>
          <w:marTop w:val="0"/>
          <w:marBottom w:val="0"/>
          <w:divBdr>
            <w:top w:val="none" w:sz="0" w:space="0" w:color="auto"/>
            <w:left w:val="none" w:sz="0" w:space="0" w:color="auto"/>
            <w:bottom w:val="none" w:sz="0" w:space="0" w:color="auto"/>
            <w:right w:val="none" w:sz="0" w:space="0" w:color="auto"/>
          </w:divBdr>
        </w:div>
        <w:div w:id="536433133">
          <w:marLeft w:val="480"/>
          <w:marRight w:val="0"/>
          <w:marTop w:val="0"/>
          <w:marBottom w:val="0"/>
          <w:divBdr>
            <w:top w:val="none" w:sz="0" w:space="0" w:color="auto"/>
            <w:left w:val="none" w:sz="0" w:space="0" w:color="auto"/>
            <w:bottom w:val="none" w:sz="0" w:space="0" w:color="auto"/>
            <w:right w:val="none" w:sz="0" w:space="0" w:color="auto"/>
          </w:divBdr>
        </w:div>
        <w:div w:id="334385035">
          <w:marLeft w:val="480"/>
          <w:marRight w:val="0"/>
          <w:marTop w:val="0"/>
          <w:marBottom w:val="0"/>
          <w:divBdr>
            <w:top w:val="none" w:sz="0" w:space="0" w:color="auto"/>
            <w:left w:val="none" w:sz="0" w:space="0" w:color="auto"/>
            <w:bottom w:val="none" w:sz="0" w:space="0" w:color="auto"/>
            <w:right w:val="none" w:sz="0" w:space="0" w:color="auto"/>
          </w:divBdr>
        </w:div>
        <w:div w:id="405298989">
          <w:marLeft w:val="480"/>
          <w:marRight w:val="0"/>
          <w:marTop w:val="0"/>
          <w:marBottom w:val="0"/>
          <w:divBdr>
            <w:top w:val="none" w:sz="0" w:space="0" w:color="auto"/>
            <w:left w:val="none" w:sz="0" w:space="0" w:color="auto"/>
            <w:bottom w:val="none" w:sz="0" w:space="0" w:color="auto"/>
            <w:right w:val="none" w:sz="0" w:space="0" w:color="auto"/>
          </w:divBdr>
        </w:div>
        <w:div w:id="1404569181">
          <w:marLeft w:val="480"/>
          <w:marRight w:val="0"/>
          <w:marTop w:val="0"/>
          <w:marBottom w:val="0"/>
          <w:divBdr>
            <w:top w:val="none" w:sz="0" w:space="0" w:color="auto"/>
            <w:left w:val="none" w:sz="0" w:space="0" w:color="auto"/>
            <w:bottom w:val="none" w:sz="0" w:space="0" w:color="auto"/>
            <w:right w:val="none" w:sz="0" w:space="0" w:color="auto"/>
          </w:divBdr>
        </w:div>
        <w:div w:id="904492608">
          <w:marLeft w:val="480"/>
          <w:marRight w:val="0"/>
          <w:marTop w:val="0"/>
          <w:marBottom w:val="0"/>
          <w:divBdr>
            <w:top w:val="none" w:sz="0" w:space="0" w:color="auto"/>
            <w:left w:val="none" w:sz="0" w:space="0" w:color="auto"/>
            <w:bottom w:val="none" w:sz="0" w:space="0" w:color="auto"/>
            <w:right w:val="none" w:sz="0" w:space="0" w:color="auto"/>
          </w:divBdr>
        </w:div>
        <w:div w:id="510802757">
          <w:marLeft w:val="480"/>
          <w:marRight w:val="0"/>
          <w:marTop w:val="0"/>
          <w:marBottom w:val="0"/>
          <w:divBdr>
            <w:top w:val="none" w:sz="0" w:space="0" w:color="auto"/>
            <w:left w:val="none" w:sz="0" w:space="0" w:color="auto"/>
            <w:bottom w:val="none" w:sz="0" w:space="0" w:color="auto"/>
            <w:right w:val="none" w:sz="0" w:space="0" w:color="auto"/>
          </w:divBdr>
        </w:div>
        <w:div w:id="1631205945">
          <w:marLeft w:val="480"/>
          <w:marRight w:val="0"/>
          <w:marTop w:val="0"/>
          <w:marBottom w:val="0"/>
          <w:divBdr>
            <w:top w:val="none" w:sz="0" w:space="0" w:color="auto"/>
            <w:left w:val="none" w:sz="0" w:space="0" w:color="auto"/>
            <w:bottom w:val="none" w:sz="0" w:space="0" w:color="auto"/>
            <w:right w:val="none" w:sz="0" w:space="0" w:color="auto"/>
          </w:divBdr>
        </w:div>
        <w:div w:id="742919192">
          <w:marLeft w:val="480"/>
          <w:marRight w:val="0"/>
          <w:marTop w:val="0"/>
          <w:marBottom w:val="0"/>
          <w:divBdr>
            <w:top w:val="none" w:sz="0" w:space="0" w:color="auto"/>
            <w:left w:val="none" w:sz="0" w:space="0" w:color="auto"/>
            <w:bottom w:val="none" w:sz="0" w:space="0" w:color="auto"/>
            <w:right w:val="none" w:sz="0" w:space="0" w:color="auto"/>
          </w:divBdr>
        </w:div>
        <w:div w:id="285545843">
          <w:marLeft w:val="480"/>
          <w:marRight w:val="0"/>
          <w:marTop w:val="0"/>
          <w:marBottom w:val="0"/>
          <w:divBdr>
            <w:top w:val="none" w:sz="0" w:space="0" w:color="auto"/>
            <w:left w:val="none" w:sz="0" w:space="0" w:color="auto"/>
            <w:bottom w:val="none" w:sz="0" w:space="0" w:color="auto"/>
            <w:right w:val="none" w:sz="0" w:space="0" w:color="auto"/>
          </w:divBdr>
        </w:div>
        <w:div w:id="1886982103">
          <w:marLeft w:val="480"/>
          <w:marRight w:val="0"/>
          <w:marTop w:val="0"/>
          <w:marBottom w:val="0"/>
          <w:divBdr>
            <w:top w:val="none" w:sz="0" w:space="0" w:color="auto"/>
            <w:left w:val="none" w:sz="0" w:space="0" w:color="auto"/>
            <w:bottom w:val="none" w:sz="0" w:space="0" w:color="auto"/>
            <w:right w:val="none" w:sz="0" w:space="0" w:color="auto"/>
          </w:divBdr>
        </w:div>
        <w:div w:id="1157648656">
          <w:marLeft w:val="480"/>
          <w:marRight w:val="0"/>
          <w:marTop w:val="0"/>
          <w:marBottom w:val="0"/>
          <w:divBdr>
            <w:top w:val="none" w:sz="0" w:space="0" w:color="auto"/>
            <w:left w:val="none" w:sz="0" w:space="0" w:color="auto"/>
            <w:bottom w:val="none" w:sz="0" w:space="0" w:color="auto"/>
            <w:right w:val="none" w:sz="0" w:space="0" w:color="auto"/>
          </w:divBdr>
        </w:div>
        <w:div w:id="2063403630">
          <w:marLeft w:val="480"/>
          <w:marRight w:val="0"/>
          <w:marTop w:val="0"/>
          <w:marBottom w:val="0"/>
          <w:divBdr>
            <w:top w:val="none" w:sz="0" w:space="0" w:color="auto"/>
            <w:left w:val="none" w:sz="0" w:space="0" w:color="auto"/>
            <w:bottom w:val="none" w:sz="0" w:space="0" w:color="auto"/>
            <w:right w:val="none" w:sz="0" w:space="0" w:color="auto"/>
          </w:divBdr>
        </w:div>
        <w:div w:id="443548113">
          <w:marLeft w:val="480"/>
          <w:marRight w:val="0"/>
          <w:marTop w:val="0"/>
          <w:marBottom w:val="0"/>
          <w:divBdr>
            <w:top w:val="none" w:sz="0" w:space="0" w:color="auto"/>
            <w:left w:val="none" w:sz="0" w:space="0" w:color="auto"/>
            <w:bottom w:val="none" w:sz="0" w:space="0" w:color="auto"/>
            <w:right w:val="none" w:sz="0" w:space="0" w:color="auto"/>
          </w:divBdr>
        </w:div>
        <w:div w:id="1237936602">
          <w:marLeft w:val="480"/>
          <w:marRight w:val="0"/>
          <w:marTop w:val="0"/>
          <w:marBottom w:val="0"/>
          <w:divBdr>
            <w:top w:val="none" w:sz="0" w:space="0" w:color="auto"/>
            <w:left w:val="none" w:sz="0" w:space="0" w:color="auto"/>
            <w:bottom w:val="none" w:sz="0" w:space="0" w:color="auto"/>
            <w:right w:val="none" w:sz="0" w:space="0" w:color="auto"/>
          </w:divBdr>
        </w:div>
        <w:div w:id="1806922181">
          <w:marLeft w:val="480"/>
          <w:marRight w:val="0"/>
          <w:marTop w:val="0"/>
          <w:marBottom w:val="0"/>
          <w:divBdr>
            <w:top w:val="none" w:sz="0" w:space="0" w:color="auto"/>
            <w:left w:val="none" w:sz="0" w:space="0" w:color="auto"/>
            <w:bottom w:val="none" w:sz="0" w:space="0" w:color="auto"/>
            <w:right w:val="none" w:sz="0" w:space="0" w:color="auto"/>
          </w:divBdr>
        </w:div>
        <w:div w:id="1326203912">
          <w:marLeft w:val="480"/>
          <w:marRight w:val="0"/>
          <w:marTop w:val="0"/>
          <w:marBottom w:val="0"/>
          <w:divBdr>
            <w:top w:val="none" w:sz="0" w:space="0" w:color="auto"/>
            <w:left w:val="none" w:sz="0" w:space="0" w:color="auto"/>
            <w:bottom w:val="none" w:sz="0" w:space="0" w:color="auto"/>
            <w:right w:val="none" w:sz="0" w:space="0" w:color="auto"/>
          </w:divBdr>
        </w:div>
        <w:div w:id="304820157">
          <w:marLeft w:val="480"/>
          <w:marRight w:val="0"/>
          <w:marTop w:val="0"/>
          <w:marBottom w:val="0"/>
          <w:divBdr>
            <w:top w:val="none" w:sz="0" w:space="0" w:color="auto"/>
            <w:left w:val="none" w:sz="0" w:space="0" w:color="auto"/>
            <w:bottom w:val="none" w:sz="0" w:space="0" w:color="auto"/>
            <w:right w:val="none" w:sz="0" w:space="0" w:color="auto"/>
          </w:divBdr>
        </w:div>
        <w:div w:id="1824396568">
          <w:marLeft w:val="480"/>
          <w:marRight w:val="0"/>
          <w:marTop w:val="0"/>
          <w:marBottom w:val="0"/>
          <w:divBdr>
            <w:top w:val="none" w:sz="0" w:space="0" w:color="auto"/>
            <w:left w:val="none" w:sz="0" w:space="0" w:color="auto"/>
            <w:bottom w:val="none" w:sz="0" w:space="0" w:color="auto"/>
            <w:right w:val="none" w:sz="0" w:space="0" w:color="auto"/>
          </w:divBdr>
        </w:div>
        <w:div w:id="1049376959">
          <w:marLeft w:val="480"/>
          <w:marRight w:val="0"/>
          <w:marTop w:val="0"/>
          <w:marBottom w:val="0"/>
          <w:divBdr>
            <w:top w:val="none" w:sz="0" w:space="0" w:color="auto"/>
            <w:left w:val="none" w:sz="0" w:space="0" w:color="auto"/>
            <w:bottom w:val="none" w:sz="0" w:space="0" w:color="auto"/>
            <w:right w:val="none" w:sz="0" w:space="0" w:color="auto"/>
          </w:divBdr>
        </w:div>
        <w:div w:id="150294968">
          <w:marLeft w:val="480"/>
          <w:marRight w:val="0"/>
          <w:marTop w:val="0"/>
          <w:marBottom w:val="0"/>
          <w:divBdr>
            <w:top w:val="none" w:sz="0" w:space="0" w:color="auto"/>
            <w:left w:val="none" w:sz="0" w:space="0" w:color="auto"/>
            <w:bottom w:val="none" w:sz="0" w:space="0" w:color="auto"/>
            <w:right w:val="none" w:sz="0" w:space="0" w:color="auto"/>
          </w:divBdr>
        </w:div>
        <w:div w:id="797920032">
          <w:marLeft w:val="480"/>
          <w:marRight w:val="0"/>
          <w:marTop w:val="0"/>
          <w:marBottom w:val="0"/>
          <w:divBdr>
            <w:top w:val="none" w:sz="0" w:space="0" w:color="auto"/>
            <w:left w:val="none" w:sz="0" w:space="0" w:color="auto"/>
            <w:bottom w:val="none" w:sz="0" w:space="0" w:color="auto"/>
            <w:right w:val="none" w:sz="0" w:space="0" w:color="auto"/>
          </w:divBdr>
        </w:div>
      </w:divsChild>
    </w:div>
    <w:div w:id="459150569">
      <w:bodyDiv w:val="1"/>
      <w:marLeft w:val="0"/>
      <w:marRight w:val="0"/>
      <w:marTop w:val="0"/>
      <w:marBottom w:val="0"/>
      <w:divBdr>
        <w:top w:val="none" w:sz="0" w:space="0" w:color="auto"/>
        <w:left w:val="none" w:sz="0" w:space="0" w:color="auto"/>
        <w:bottom w:val="none" w:sz="0" w:space="0" w:color="auto"/>
        <w:right w:val="none" w:sz="0" w:space="0" w:color="auto"/>
      </w:divBdr>
    </w:div>
    <w:div w:id="461650755">
      <w:bodyDiv w:val="1"/>
      <w:marLeft w:val="0"/>
      <w:marRight w:val="0"/>
      <w:marTop w:val="0"/>
      <w:marBottom w:val="0"/>
      <w:divBdr>
        <w:top w:val="none" w:sz="0" w:space="0" w:color="auto"/>
        <w:left w:val="none" w:sz="0" w:space="0" w:color="auto"/>
        <w:bottom w:val="none" w:sz="0" w:space="0" w:color="auto"/>
        <w:right w:val="none" w:sz="0" w:space="0" w:color="auto"/>
      </w:divBdr>
    </w:div>
    <w:div w:id="463088601">
      <w:bodyDiv w:val="1"/>
      <w:marLeft w:val="0"/>
      <w:marRight w:val="0"/>
      <w:marTop w:val="0"/>
      <w:marBottom w:val="0"/>
      <w:divBdr>
        <w:top w:val="none" w:sz="0" w:space="0" w:color="auto"/>
        <w:left w:val="none" w:sz="0" w:space="0" w:color="auto"/>
        <w:bottom w:val="none" w:sz="0" w:space="0" w:color="auto"/>
        <w:right w:val="none" w:sz="0" w:space="0" w:color="auto"/>
      </w:divBdr>
    </w:div>
    <w:div w:id="467013362">
      <w:bodyDiv w:val="1"/>
      <w:marLeft w:val="0"/>
      <w:marRight w:val="0"/>
      <w:marTop w:val="0"/>
      <w:marBottom w:val="0"/>
      <w:divBdr>
        <w:top w:val="none" w:sz="0" w:space="0" w:color="auto"/>
        <w:left w:val="none" w:sz="0" w:space="0" w:color="auto"/>
        <w:bottom w:val="none" w:sz="0" w:space="0" w:color="auto"/>
        <w:right w:val="none" w:sz="0" w:space="0" w:color="auto"/>
      </w:divBdr>
      <w:divsChild>
        <w:div w:id="1945765749">
          <w:marLeft w:val="480"/>
          <w:marRight w:val="0"/>
          <w:marTop w:val="0"/>
          <w:marBottom w:val="0"/>
          <w:divBdr>
            <w:top w:val="none" w:sz="0" w:space="0" w:color="auto"/>
            <w:left w:val="none" w:sz="0" w:space="0" w:color="auto"/>
            <w:bottom w:val="none" w:sz="0" w:space="0" w:color="auto"/>
            <w:right w:val="none" w:sz="0" w:space="0" w:color="auto"/>
          </w:divBdr>
        </w:div>
        <w:div w:id="483550062">
          <w:marLeft w:val="480"/>
          <w:marRight w:val="0"/>
          <w:marTop w:val="0"/>
          <w:marBottom w:val="0"/>
          <w:divBdr>
            <w:top w:val="none" w:sz="0" w:space="0" w:color="auto"/>
            <w:left w:val="none" w:sz="0" w:space="0" w:color="auto"/>
            <w:bottom w:val="none" w:sz="0" w:space="0" w:color="auto"/>
            <w:right w:val="none" w:sz="0" w:space="0" w:color="auto"/>
          </w:divBdr>
        </w:div>
        <w:div w:id="401025515">
          <w:marLeft w:val="480"/>
          <w:marRight w:val="0"/>
          <w:marTop w:val="0"/>
          <w:marBottom w:val="0"/>
          <w:divBdr>
            <w:top w:val="none" w:sz="0" w:space="0" w:color="auto"/>
            <w:left w:val="none" w:sz="0" w:space="0" w:color="auto"/>
            <w:bottom w:val="none" w:sz="0" w:space="0" w:color="auto"/>
            <w:right w:val="none" w:sz="0" w:space="0" w:color="auto"/>
          </w:divBdr>
        </w:div>
        <w:div w:id="547035074">
          <w:marLeft w:val="480"/>
          <w:marRight w:val="0"/>
          <w:marTop w:val="0"/>
          <w:marBottom w:val="0"/>
          <w:divBdr>
            <w:top w:val="none" w:sz="0" w:space="0" w:color="auto"/>
            <w:left w:val="none" w:sz="0" w:space="0" w:color="auto"/>
            <w:bottom w:val="none" w:sz="0" w:space="0" w:color="auto"/>
            <w:right w:val="none" w:sz="0" w:space="0" w:color="auto"/>
          </w:divBdr>
        </w:div>
        <w:div w:id="1874726139">
          <w:marLeft w:val="480"/>
          <w:marRight w:val="0"/>
          <w:marTop w:val="0"/>
          <w:marBottom w:val="0"/>
          <w:divBdr>
            <w:top w:val="none" w:sz="0" w:space="0" w:color="auto"/>
            <w:left w:val="none" w:sz="0" w:space="0" w:color="auto"/>
            <w:bottom w:val="none" w:sz="0" w:space="0" w:color="auto"/>
            <w:right w:val="none" w:sz="0" w:space="0" w:color="auto"/>
          </w:divBdr>
        </w:div>
        <w:div w:id="241455499">
          <w:marLeft w:val="480"/>
          <w:marRight w:val="0"/>
          <w:marTop w:val="0"/>
          <w:marBottom w:val="0"/>
          <w:divBdr>
            <w:top w:val="none" w:sz="0" w:space="0" w:color="auto"/>
            <w:left w:val="none" w:sz="0" w:space="0" w:color="auto"/>
            <w:bottom w:val="none" w:sz="0" w:space="0" w:color="auto"/>
            <w:right w:val="none" w:sz="0" w:space="0" w:color="auto"/>
          </w:divBdr>
        </w:div>
        <w:div w:id="1600790769">
          <w:marLeft w:val="480"/>
          <w:marRight w:val="0"/>
          <w:marTop w:val="0"/>
          <w:marBottom w:val="0"/>
          <w:divBdr>
            <w:top w:val="none" w:sz="0" w:space="0" w:color="auto"/>
            <w:left w:val="none" w:sz="0" w:space="0" w:color="auto"/>
            <w:bottom w:val="none" w:sz="0" w:space="0" w:color="auto"/>
            <w:right w:val="none" w:sz="0" w:space="0" w:color="auto"/>
          </w:divBdr>
        </w:div>
        <w:div w:id="1502742642">
          <w:marLeft w:val="480"/>
          <w:marRight w:val="0"/>
          <w:marTop w:val="0"/>
          <w:marBottom w:val="0"/>
          <w:divBdr>
            <w:top w:val="none" w:sz="0" w:space="0" w:color="auto"/>
            <w:left w:val="none" w:sz="0" w:space="0" w:color="auto"/>
            <w:bottom w:val="none" w:sz="0" w:space="0" w:color="auto"/>
            <w:right w:val="none" w:sz="0" w:space="0" w:color="auto"/>
          </w:divBdr>
        </w:div>
        <w:div w:id="137305373">
          <w:marLeft w:val="480"/>
          <w:marRight w:val="0"/>
          <w:marTop w:val="0"/>
          <w:marBottom w:val="0"/>
          <w:divBdr>
            <w:top w:val="none" w:sz="0" w:space="0" w:color="auto"/>
            <w:left w:val="none" w:sz="0" w:space="0" w:color="auto"/>
            <w:bottom w:val="none" w:sz="0" w:space="0" w:color="auto"/>
            <w:right w:val="none" w:sz="0" w:space="0" w:color="auto"/>
          </w:divBdr>
        </w:div>
        <w:div w:id="30885749">
          <w:marLeft w:val="480"/>
          <w:marRight w:val="0"/>
          <w:marTop w:val="0"/>
          <w:marBottom w:val="0"/>
          <w:divBdr>
            <w:top w:val="none" w:sz="0" w:space="0" w:color="auto"/>
            <w:left w:val="none" w:sz="0" w:space="0" w:color="auto"/>
            <w:bottom w:val="none" w:sz="0" w:space="0" w:color="auto"/>
            <w:right w:val="none" w:sz="0" w:space="0" w:color="auto"/>
          </w:divBdr>
        </w:div>
        <w:div w:id="1919633289">
          <w:marLeft w:val="480"/>
          <w:marRight w:val="0"/>
          <w:marTop w:val="0"/>
          <w:marBottom w:val="0"/>
          <w:divBdr>
            <w:top w:val="none" w:sz="0" w:space="0" w:color="auto"/>
            <w:left w:val="none" w:sz="0" w:space="0" w:color="auto"/>
            <w:bottom w:val="none" w:sz="0" w:space="0" w:color="auto"/>
            <w:right w:val="none" w:sz="0" w:space="0" w:color="auto"/>
          </w:divBdr>
        </w:div>
        <w:div w:id="1746757701">
          <w:marLeft w:val="480"/>
          <w:marRight w:val="0"/>
          <w:marTop w:val="0"/>
          <w:marBottom w:val="0"/>
          <w:divBdr>
            <w:top w:val="none" w:sz="0" w:space="0" w:color="auto"/>
            <w:left w:val="none" w:sz="0" w:space="0" w:color="auto"/>
            <w:bottom w:val="none" w:sz="0" w:space="0" w:color="auto"/>
            <w:right w:val="none" w:sz="0" w:space="0" w:color="auto"/>
          </w:divBdr>
        </w:div>
        <w:div w:id="1478061588">
          <w:marLeft w:val="480"/>
          <w:marRight w:val="0"/>
          <w:marTop w:val="0"/>
          <w:marBottom w:val="0"/>
          <w:divBdr>
            <w:top w:val="none" w:sz="0" w:space="0" w:color="auto"/>
            <w:left w:val="none" w:sz="0" w:space="0" w:color="auto"/>
            <w:bottom w:val="none" w:sz="0" w:space="0" w:color="auto"/>
            <w:right w:val="none" w:sz="0" w:space="0" w:color="auto"/>
          </w:divBdr>
        </w:div>
        <w:div w:id="654378787">
          <w:marLeft w:val="480"/>
          <w:marRight w:val="0"/>
          <w:marTop w:val="0"/>
          <w:marBottom w:val="0"/>
          <w:divBdr>
            <w:top w:val="none" w:sz="0" w:space="0" w:color="auto"/>
            <w:left w:val="none" w:sz="0" w:space="0" w:color="auto"/>
            <w:bottom w:val="none" w:sz="0" w:space="0" w:color="auto"/>
            <w:right w:val="none" w:sz="0" w:space="0" w:color="auto"/>
          </w:divBdr>
        </w:div>
        <w:div w:id="1581208421">
          <w:marLeft w:val="480"/>
          <w:marRight w:val="0"/>
          <w:marTop w:val="0"/>
          <w:marBottom w:val="0"/>
          <w:divBdr>
            <w:top w:val="none" w:sz="0" w:space="0" w:color="auto"/>
            <w:left w:val="none" w:sz="0" w:space="0" w:color="auto"/>
            <w:bottom w:val="none" w:sz="0" w:space="0" w:color="auto"/>
            <w:right w:val="none" w:sz="0" w:space="0" w:color="auto"/>
          </w:divBdr>
        </w:div>
        <w:div w:id="1637905127">
          <w:marLeft w:val="480"/>
          <w:marRight w:val="0"/>
          <w:marTop w:val="0"/>
          <w:marBottom w:val="0"/>
          <w:divBdr>
            <w:top w:val="none" w:sz="0" w:space="0" w:color="auto"/>
            <w:left w:val="none" w:sz="0" w:space="0" w:color="auto"/>
            <w:bottom w:val="none" w:sz="0" w:space="0" w:color="auto"/>
            <w:right w:val="none" w:sz="0" w:space="0" w:color="auto"/>
          </w:divBdr>
        </w:div>
        <w:div w:id="818151782">
          <w:marLeft w:val="480"/>
          <w:marRight w:val="0"/>
          <w:marTop w:val="0"/>
          <w:marBottom w:val="0"/>
          <w:divBdr>
            <w:top w:val="none" w:sz="0" w:space="0" w:color="auto"/>
            <w:left w:val="none" w:sz="0" w:space="0" w:color="auto"/>
            <w:bottom w:val="none" w:sz="0" w:space="0" w:color="auto"/>
            <w:right w:val="none" w:sz="0" w:space="0" w:color="auto"/>
          </w:divBdr>
        </w:div>
        <w:div w:id="1080517206">
          <w:marLeft w:val="480"/>
          <w:marRight w:val="0"/>
          <w:marTop w:val="0"/>
          <w:marBottom w:val="0"/>
          <w:divBdr>
            <w:top w:val="none" w:sz="0" w:space="0" w:color="auto"/>
            <w:left w:val="none" w:sz="0" w:space="0" w:color="auto"/>
            <w:bottom w:val="none" w:sz="0" w:space="0" w:color="auto"/>
            <w:right w:val="none" w:sz="0" w:space="0" w:color="auto"/>
          </w:divBdr>
        </w:div>
        <w:div w:id="628434719">
          <w:marLeft w:val="480"/>
          <w:marRight w:val="0"/>
          <w:marTop w:val="0"/>
          <w:marBottom w:val="0"/>
          <w:divBdr>
            <w:top w:val="none" w:sz="0" w:space="0" w:color="auto"/>
            <w:left w:val="none" w:sz="0" w:space="0" w:color="auto"/>
            <w:bottom w:val="none" w:sz="0" w:space="0" w:color="auto"/>
            <w:right w:val="none" w:sz="0" w:space="0" w:color="auto"/>
          </w:divBdr>
        </w:div>
        <w:div w:id="1751003489">
          <w:marLeft w:val="480"/>
          <w:marRight w:val="0"/>
          <w:marTop w:val="0"/>
          <w:marBottom w:val="0"/>
          <w:divBdr>
            <w:top w:val="none" w:sz="0" w:space="0" w:color="auto"/>
            <w:left w:val="none" w:sz="0" w:space="0" w:color="auto"/>
            <w:bottom w:val="none" w:sz="0" w:space="0" w:color="auto"/>
            <w:right w:val="none" w:sz="0" w:space="0" w:color="auto"/>
          </w:divBdr>
        </w:div>
        <w:div w:id="1891456811">
          <w:marLeft w:val="480"/>
          <w:marRight w:val="0"/>
          <w:marTop w:val="0"/>
          <w:marBottom w:val="0"/>
          <w:divBdr>
            <w:top w:val="none" w:sz="0" w:space="0" w:color="auto"/>
            <w:left w:val="none" w:sz="0" w:space="0" w:color="auto"/>
            <w:bottom w:val="none" w:sz="0" w:space="0" w:color="auto"/>
            <w:right w:val="none" w:sz="0" w:space="0" w:color="auto"/>
          </w:divBdr>
        </w:div>
        <w:div w:id="1079443457">
          <w:marLeft w:val="480"/>
          <w:marRight w:val="0"/>
          <w:marTop w:val="0"/>
          <w:marBottom w:val="0"/>
          <w:divBdr>
            <w:top w:val="none" w:sz="0" w:space="0" w:color="auto"/>
            <w:left w:val="none" w:sz="0" w:space="0" w:color="auto"/>
            <w:bottom w:val="none" w:sz="0" w:space="0" w:color="auto"/>
            <w:right w:val="none" w:sz="0" w:space="0" w:color="auto"/>
          </w:divBdr>
        </w:div>
        <w:div w:id="918562329">
          <w:marLeft w:val="480"/>
          <w:marRight w:val="0"/>
          <w:marTop w:val="0"/>
          <w:marBottom w:val="0"/>
          <w:divBdr>
            <w:top w:val="none" w:sz="0" w:space="0" w:color="auto"/>
            <w:left w:val="none" w:sz="0" w:space="0" w:color="auto"/>
            <w:bottom w:val="none" w:sz="0" w:space="0" w:color="auto"/>
            <w:right w:val="none" w:sz="0" w:space="0" w:color="auto"/>
          </w:divBdr>
        </w:div>
        <w:div w:id="391537717">
          <w:marLeft w:val="480"/>
          <w:marRight w:val="0"/>
          <w:marTop w:val="0"/>
          <w:marBottom w:val="0"/>
          <w:divBdr>
            <w:top w:val="none" w:sz="0" w:space="0" w:color="auto"/>
            <w:left w:val="none" w:sz="0" w:space="0" w:color="auto"/>
            <w:bottom w:val="none" w:sz="0" w:space="0" w:color="auto"/>
            <w:right w:val="none" w:sz="0" w:space="0" w:color="auto"/>
          </w:divBdr>
        </w:div>
        <w:div w:id="1874152374">
          <w:marLeft w:val="480"/>
          <w:marRight w:val="0"/>
          <w:marTop w:val="0"/>
          <w:marBottom w:val="0"/>
          <w:divBdr>
            <w:top w:val="none" w:sz="0" w:space="0" w:color="auto"/>
            <w:left w:val="none" w:sz="0" w:space="0" w:color="auto"/>
            <w:bottom w:val="none" w:sz="0" w:space="0" w:color="auto"/>
            <w:right w:val="none" w:sz="0" w:space="0" w:color="auto"/>
          </w:divBdr>
        </w:div>
        <w:div w:id="847332273">
          <w:marLeft w:val="480"/>
          <w:marRight w:val="0"/>
          <w:marTop w:val="0"/>
          <w:marBottom w:val="0"/>
          <w:divBdr>
            <w:top w:val="none" w:sz="0" w:space="0" w:color="auto"/>
            <w:left w:val="none" w:sz="0" w:space="0" w:color="auto"/>
            <w:bottom w:val="none" w:sz="0" w:space="0" w:color="auto"/>
            <w:right w:val="none" w:sz="0" w:space="0" w:color="auto"/>
          </w:divBdr>
        </w:div>
        <w:div w:id="1961960546">
          <w:marLeft w:val="480"/>
          <w:marRight w:val="0"/>
          <w:marTop w:val="0"/>
          <w:marBottom w:val="0"/>
          <w:divBdr>
            <w:top w:val="none" w:sz="0" w:space="0" w:color="auto"/>
            <w:left w:val="none" w:sz="0" w:space="0" w:color="auto"/>
            <w:bottom w:val="none" w:sz="0" w:space="0" w:color="auto"/>
            <w:right w:val="none" w:sz="0" w:space="0" w:color="auto"/>
          </w:divBdr>
        </w:div>
        <w:div w:id="1541165288">
          <w:marLeft w:val="480"/>
          <w:marRight w:val="0"/>
          <w:marTop w:val="0"/>
          <w:marBottom w:val="0"/>
          <w:divBdr>
            <w:top w:val="none" w:sz="0" w:space="0" w:color="auto"/>
            <w:left w:val="none" w:sz="0" w:space="0" w:color="auto"/>
            <w:bottom w:val="none" w:sz="0" w:space="0" w:color="auto"/>
            <w:right w:val="none" w:sz="0" w:space="0" w:color="auto"/>
          </w:divBdr>
        </w:div>
        <w:div w:id="1924340558">
          <w:marLeft w:val="480"/>
          <w:marRight w:val="0"/>
          <w:marTop w:val="0"/>
          <w:marBottom w:val="0"/>
          <w:divBdr>
            <w:top w:val="none" w:sz="0" w:space="0" w:color="auto"/>
            <w:left w:val="none" w:sz="0" w:space="0" w:color="auto"/>
            <w:bottom w:val="none" w:sz="0" w:space="0" w:color="auto"/>
            <w:right w:val="none" w:sz="0" w:space="0" w:color="auto"/>
          </w:divBdr>
        </w:div>
        <w:div w:id="462163310">
          <w:marLeft w:val="480"/>
          <w:marRight w:val="0"/>
          <w:marTop w:val="0"/>
          <w:marBottom w:val="0"/>
          <w:divBdr>
            <w:top w:val="none" w:sz="0" w:space="0" w:color="auto"/>
            <w:left w:val="none" w:sz="0" w:space="0" w:color="auto"/>
            <w:bottom w:val="none" w:sz="0" w:space="0" w:color="auto"/>
            <w:right w:val="none" w:sz="0" w:space="0" w:color="auto"/>
          </w:divBdr>
        </w:div>
        <w:div w:id="807746013">
          <w:marLeft w:val="480"/>
          <w:marRight w:val="0"/>
          <w:marTop w:val="0"/>
          <w:marBottom w:val="0"/>
          <w:divBdr>
            <w:top w:val="none" w:sz="0" w:space="0" w:color="auto"/>
            <w:left w:val="none" w:sz="0" w:space="0" w:color="auto"/>
            <w:bottom w:val="none" w:sz="0" w:space="0" w:color="auto"/>
            <w:right w:val="none" w:sz="0" w:space="0" w:color="auto"/>
          </w:divBdr>
        </w:div>
        <w:div w:id="2135053667">
          <w:marLeft w:val="480"/>
          <w:marRight w:val="0"/>
          <w:marTop w:val="0"/>
          <w:marBottom w:val="0"/>
          <w:divBdr>
            <w:top w:val="none" w:sz="0" w:space="0" w:color="auto"/>
            <w:left w:val="none" w:sz="0" w:space="0" w:color="auto"/>
            <w:bottom w:val="none" w:sz="0" w:space="0" w:color="auto"/>
            <w:right w:val="none" w:sz="0" w:space="0" w:color="auto"/>
          </w:divBdr>
        </w:div>
        <w:div w:id="1241133632">
          <w:marLeft w:val="480"/>
          <w:marRight w:val="0"/>
          <w:marTop w:val="0"/>
          <w:marBottom w:val="0"/>
          <w:divBdr>
            <w:top w:val="none" w:sz="0" w:space="0" w:color="auto"/>
            <w:left w:val="none" w:sz="0" w:space="0" w:color="auto"/>
            <w:bottom w:val="none" w:sz="0" w:space="0" w:color="auto"/>
            <w:right w:val="none" w:sz="0" w:space="0" w:color="auto"/>
          </w:divBdr>
        </w:div>
        <w:div w:id="1213536331">
          <w:marLeft w:val="480"/>
          <w:marRight w:val="0"/>
          <w:marTop w:val="0"/>
          <w:marBottom w:val="0"/>
          <w:divBdr>
            <w:top w:val="none" w:sz="0" w:space="0" w:color="auto"/>
            <w:left w:val="none" w:sz="0" w:space="0" w:color="auto"/>
            <w:bottom w:val="none" w:sz="0" w:space="0" w:color="auto"/>
            <w:right w:val="none" w:sz="0" w:space="0" w:color="auto"/>
          </w:divBdr>
        </w:div>
        <w:div w:id="2134326821">
          <w:marLeft w:val="480"/>
          <w:marRight w:val="0"/>
          <w:marTop w:val="0"/>
          <w:marBottom w:val="0"/>
          <w:divBdr>
            <w:top w:val="none" w:sz="0" w:space="0" w:color="auto"/>
            <w:left w:val="none" w:sz="0" w:space="0" w:color="auto"/>
            <w:bottom w:val="none" w:sz="0" w:space="0" w:color="auto"/>
            <w:right w:val="none" w:sz="0" w:space="0" w:color="auto"/>
          </w:divBdr>
        </w:div>
        <w:div w:id="692338840">
          <w:marLeft w:val="480"/>
          <w:marRight w:val="0"/>
          <w:marTop w:val="0"/>
          <w:marBottom w:val="0"/>
          <w:divBdr>
            <w:top w:val="none" w:sz="0" w:space="0" w:color="auto"/>
            <w:left w:val="none" w:sz="0" w:space="0" w:color="auto"/>
            <w:bottom w:val="none" w:sz="0" w:space="0" w:color="auto"/>
            <w:right w:val="none" w:sz="0" w:space="0" w:color="auto"/>
          </w:divBdr>
        </w:div>
        <w:div w:id="299700016">
          <w:marLeft w:val="480"/>
          <w:marRight w:val="0"/>
          <w:marTop w:val="0"/>
          <w:marBottom w:val="0"/>
          <w:divBdr>
            <w:top w:val="none" w:sz="0" w:space="0" w:color="auto"/>
            <w:left w:val="none" w:sz="0" w:space="0" w:color="auto"/>
            <w:bottom w:val="none" w:sz="0" w:space="0" w:color="auto"/>
            <w:right w:val="none" w:sz="0" w:space="0" w:color="auto"/>
          </w:divBdr>
        </w:div>
        <w:div w:id="875432848">
          <w:marLeft w:val="480"/>
          <w:marRight w:val="0"/>
          <w:marTop w:val="0"/>
          <w:marBottom w:val="0"/>
          <w:divBdr>
            <w:top w:val="none" w:sz="0" w:space="0" w:color="auto"/>
            <w:left w:val="none" w:sz="0" w:space="0" w:color="auto"/>
            <w:bottom w:val="none" w:sz="0" w:space="0" w:color="auto"/>
            <w:right w:val="none" w:sz="0" w:space="0" w:color="auto"/>
          </w:divBdr>
        </w:div>
        <w:div w:id="828441091">
          <w:marLeft w:val="480"/>
          <w:marRight w:val="0"/>
          <w:marTop w:val="0"/>
          <w:marBottom w:val="0"/>
          <w:divBdr>
            <w:top w:val="none" w:sz="0" w:space="0" w:color="auto"/>
            <w:left w:val="none" w:sz="0" w:space="0" w:color="auto"/>
            <w:bottom w:val="none" w:sz="0" w:space="0" w:color="auto"/>
            <w:right w:val="none" w:sz="0" w:space="0" w:color="auto"/>
          </w:divBdr>
        </w:div>
        <w:div w:id="979964965">
          <w:marLeft w:val="480"/>
          <w:marRight w:val="0"/>
          <w:marTop w:val="0"/>
          <w:marBottom w:val="0"/>
          <w:divBdr>
            <w:top w:val="none" w:sz="0" w:space="0" w:color="auto"/>
            <w:left w:val="none" w:sz="0" w:space="0" w:color="auto"/>
            <w:bottom w:val="none" w:sz="0" w:space="0" w:color="auto"/>
            <w:right w:val="none" w:sz="0" w:space="0" w:color="auto"/>
          </w:divBdr>
        </w:div>
        <w:div w:id="1499685859">
          <w:marLeft w:val="480"/>
          <w:marRight w:val="0"/>
          <w:marTop w:val="0"/>
          <w:marBottom w:val="0"/>
          <w:divBdr>
            <w:top w:val="none" w:sz="0" w:space="0" w:color="auto"/>
            <w:left w:val="none" w:sz="0" w:space="0" w:color="auto"/>
            <w:bottom w:val="none" w:sz="0" w:space="0" w:color="auto"/>
            <w:right w:val="none" w:sz="0" w:space="0" w:color="auto"/>
          </w:divBdr>
        </w:div>
        <w:div w:id="878011790">
          <w:marLeft w:val="480"/>
          <w:marRight w:val="0"/>
          <w:marTop w:val="0"/>
          <w:marBottom w:val="0"/>
          <w:divBdr>
            <w:top w:val="none" w:sz="0" w:space="0" w:color="auto"/>
            <w:left w:val="none" w:sz="0" w:space="0" w:color="auto"/>
            <w:bottom w:val="none" w:sz="0" w:space="0" w:color="auto"/>
            <w:right w:val="none" w:sz="0" w:space="0" w:color="auto"/>
          </w:divBdr>
        </w:div>
        <w:div w:id="550044398">
          <w:marLeft w:val="480"/>
          <w:marRight w:val="0"/>
          <w:marTop w:val="0"/>
          <w:marBottom w:val="0"/>
          <w:divBdr>
            <w:top w:val="none" w:sz="0" w:space="0" w:color="auto"/>
            <w:left w:val="none" w:sz="0" w:space="0" w:color="auto"/>
            <w:bottom w:val="none" w:sz="0" w:space="0" w:color="auto"/>
            <w:right w:val="none" w:sz="0" w:space="0" w:color="auto"/>
          </w:divBdr>
        </w:div>
        <w:div w:id="2106612993">
          <w:marLeft w:val="480"/>
          <w:marRight w:val="0"/>
          <w:marTop w:val="0"/>
          <w:marBottom w:val="0"/>
          <w:divBdr>
            <w:top w:val="none" w:sz="0" w:space="0" w:color="auto"/>
            <w:left w:val="none" w:sz="0" w:space="0" w:color="auto"/>
            <w:bottom w:val="none" w:sz="0" w:space="0" w:color="auto"/>
            <w:right w:val="none" w:sz="0" w:space="0" w:color="auto"/>
          </w:divBdr>
        </w:div>
        <w:div w:id="445851907">
          <w:marLeft w:val="480"/>
          <w:marRight w:val="0"/>
          <w:marTop w:val="0"/>
          <w:marBottom w:val="0"/>
          <w:divBdr>
            <w:top w:val="none" w:sz="0" w:space="0" w:color="auto"/>
            <w:left w:val="none" w:sz="0" w:space="0" w:color="auto"/>
            <w:bottom w:val="none" w:sz="0" w:space="0" w:color="auto"/>
            <w:right w:val="none" w:sz="0" w:space="0" w:color="auto"/>
          </w:divBdr>
        </w:div>
        <w:div w:id="2089501820">
          <w:marLeft w:val="480"/>
          <w:marRight w:val="0"/>
          <w:marTop w:val="0"/>
          <w:marBottom w:val="0"/>
          <w:divBdr>
            <w:top w:val="none" w:sz="0" w:space="0" w:color="auto"/>
            <w:left w:val="none" w:sz="0" w:space="0" w:color="auto"/>
            <w:bottom w:val="none" w:sz="0" w:space="0" w:color="auto"/>
            <w:right w:val="none" w:sz="0" w:space="0" w:color="auto"/>
          </w:divBdr>
        </w:div>
        <w:div w:id="1428767366">
          <w:marLeft w:val="480"/>
          <w:marRight w:val="0"/>
          <w:marTop w:val="0"/>
          <w:marBottom w:val="0"/>
          <w:divBdr>
            <w:top w:val="none" w:sz="0" w:space="0" w:color="auto"/>
            <w:left w:val="none" w:sz="0" w:space="0" w:color="auto"/>
            <w:bottom w:val="none" w:sz="0" w:space="0" w:color="auto"/>
            <w:right w:val="none" w:sz="0" w:space="0" w:color="auto"/>
          </w:divBdr>
        </w:div>
        <w:div w:id="576743365">
          <w:marLeft w:val="480"/>
          <w:marRight w:val="0"/>
          <w:marTop w:val="0"/>
          <w:marBottom w:val="0"/>
          <w:divBdr>
            <w:top w:val="none" w:sz="0" w:space="0" w:color="auto"/>
            <w:left w:val="none" w:sz="0" w:space="0" w:color="auto"/>
            <w:bottom w:val="none" w:sz="0" w:space="0" w:color="auto"/>
            <w:right w:val="none" w:sz="0" w:space="0" w:color="auto"/>
          </w:divBdr>
        </w:div>
        <w:div w:id="323123578">
          <w:marLeft w:val="480"/>
          <w:marRight w:val="0"/>
          <w:marTop w:val="0"/>
          <w:marBottom w:val="0"/>
          <w:divBdr>
            <w:top w:val="none" w:sz="0" w:space="0" w:color="auto"/>
            <w:left w:val="none" w:sz="0" w:space="0" w:color="auto"/>
            <w:bottom w:val="none" w:sz="0" w:space="0" w:color="auto"/>
            <w:right w:val="none" w:sz="0" w:space="0" w:color="auto"/>
          </w:divBdr>
        </w:div>
        <w:div w:id="1927225984">
          <w:marLeft w:val="480"/>
          <w:marRight w:val="0"/>
          <w:marTop w:val="0"/>
          <w:marBottom w:val="0"/>
          <w:divBdr>
            <w:top w:val="none" w:sz="0" w:space="0" w:color="auto"/>
            <w:left w:val="none" w:sz="0" w:space="0" w:color="auto"/>
            <w:bottom w:val="none" w:sz="0" w:space="0" w:color="auto"/>
            <w:right w:val="none" w:sz="0" w:space="0" w:color="auto"/>
          </w:divBdr>
        </w:div>
        <w:div w:id="558905372">
          <w:marLeft w:val="480"/>
          <w:marRight w:val="0"/>
          <w:marTop w:val="0"/>
          <w:marBottom w:val="0"/>
          <w:divBdr>
            <w:top w:val="none" w:sz="0" w:space="0" w:color="auto"/>
            <w:left w:val="none" w:sz="0" w:space="0" w:color="auto"/>
            <w:bottom w:val="none" w:sz="0" w:space="0" w:color="auto"/>
            <w:right w:val="none" w:sz="0" w:space="0" w:color="auto"/>
          </w:divBdr>
        </w:div>
        <w:div w:id="485249443">
          <w:marLeft w:val="480"/>
          <w:marRight w:val="0"/>
          <w:marTop w:val="0"/>
          <w:marBottom w:val="0"/>
          <w:divBdr>
            <w:top w:val="none" w:sz="0" w:space="0" w:color="auto"/>
            <w:left w:val="none" w:sz="0" w:space="0" w:color="auto"/>
            <w:bottom w:val="none" w:sz="0" w:space="0" w:color="auto"/>
            <w:right w:val="none" w:sz="0" w:space="0" w:color="auto"/>
          </w:divBdr>
        </w:div>
        <w:div w:id="1861160391">
          <w:marLeft w:val="480"/>
          <w:marRight w:val="0"/>
          <w:marTop w:val="0"/>
          <w:marBottom w:val="0"/>
          <w:divBdr>
            <w:top w:val="none" w:sz="0" w:space="0" w:color="auto"/>
            <w:left w:val="none" w:sz="0" w:space="0" w:color="auto"/>
            <w:bottom w:val="none" w:sz="0" w:space="0" w:color="auto"/>
            <w:right w:val="none" w:sz="0" w:space="0" w:color="auto"/>
          </w:divBdr>
        </w:div>
      </w:divsChild>
    </w:div>
    <w:div w:id="469907471">
      <w:bodyDiv w:val="1"/>
      <w:marLeft w:val="0"/>
      <w:marRight w:val="0"/>
      <w:marTop w:val="0"/>
      <w:marBottom w:val="0"/>
      <w:divBdr>
        <w:top w:val="none" w:sz="0" w:space="0" w:color="auto"/>
        <w:left w:val="none" w:sz="0" w:space="0" w:color="auto"/>
        <w:bottom w:val="none" w:sz="0" w:space="0" w:color="auto"/>
        <w:right w:val="none" w:sz="0" w:space="0" w:color="auto"/>
      </w:divBdr>
    </w:div>
    <w:div w:id="471484123">
      <w:bodyDiv w:val="1"/>
      <w:marLeft w:val="0"/>
      <w:marRight w:val="0"/>
      <w:marTop w:val="0"/>
      <w:marBottom w:val="0"/>
      <w:divBdr>
        <w:top w:val="none" w:sz="0" w:space="0" w:color="auto"/>
        <w:left w:val="none" w:sz="0" w:space="0" w:color="auto"/>
        <w:bottom w:val="none" w:sz="0" w:space="0" w:color="auto"/>
        <w:right w:val="none" w:sz="0" w:space="0" w:color="auto"/>
      </w:divBdr>
    </w:div>
    <w:div w:id="475949756">
      <w:bodyDiv w:val="1"/>
      <w:marLeft w:val="0"/>
      <w:marRight w:val="0"/>
      <w:marTop w:val="0"/>
      <w:marBottom w:val="0"/>
      <w:divBdr>
        <w:top w:val="none" w:sz="0" w:space="0" w:color="auto"/>
        <w:left w:val="none" w:sz="0" w:space="0" w:color="auto"/>
        <w:bottom w:val="none" w:sz="0" w:space="0" w:color="auto"/>
        <w:right w:val="none" w:sz="0" w:space="0" w:color="auto"/>
      </w:divBdr>
    </w:div>
    <w:div w:id="486366853">
      <w:bodyDiv w:val="1"/>
      <w:marLeft w:val="0"/>
      <w:marRight w:val="0"/>
      <w:marTop w:val="0"/>
      <w:marBottom w:val="0"/>
      <w:divBdr>
        <w:top w:val="none" w:sz="0" w:space="0" w:color="auto"/>
        <w:left w:val="none" w:sz="0" w:space="0" w:color="auto"/>
        <w:bottom w:val="none" w:sz="0" w:space="0" w:color="auto"/>
        <w:right w:val="none" w:sz="0" w:space="0" w:color="auto"/>
      </w:divBdr>
    </w:div>
    <w:div w:id="487870670">
      <w:bodyDiv w:val="1"/>
      <w:marLeft w:val="0"/>
      <w:marRight w:val="0"/>
      <w:marTop w:val="0"/>
      <w:marBottom w:val="0"/>
      <w:divBdr>
        <w:top w:val="none" w:sz="0" w:space="0" w:color="auto"/>
        <w:left w:val="none" w:sz="0" w:space="0" w:color="auto"/>
        <w:bottom w:val="none" w:sz="0" w:space="0" w:color="auto"/>
        <w:right w:val="none" w:sz="0" w:space="0" w:color="auto"/>
      </w:divBdr>
    </w:div>
    <w:div w:id="489177504">
      <w:bodyDiv w:val="1"/>
      <w:marLeft w:val="0"/>
      <w:marRight w:val="0"/>
      <w:marTop w:val="0"/>
      <w:marBottom w:val="0"/>
      <w:divBdr>
        <w:top w:val="none" w:sz="0" w:space="0" w:color="auto"/>
        <w:left w:val="none" w:sz="0" w:space="0" w:color="auto"/>
        <w:bottom w:val="none" w:sz="0" w:space="0" w:color="auto"/>
        <w:right w:val="none" w:sz="0" w:space="0" w:color="auto"/>
      </w:divBdr>
    </w:div>
    <w:div w:id="491988366">
      <w:bodyDiv w:val="1"/>
      <w:marLeft w:val="0"/>
      <w:marRight w:val="0"/>
      <w:marTop w:val="0"/>
      <w:marBottom w:val="0"/>
      <w:divBdr>
        <w:top w:val="none" w:sz="0" w:space="0" w:color="auto"/>
        <w:left w:val="none" w:sz="0" w:space="0" w:color="auto"/>
        <w:bottom w:val="none" w:sz="0" w:space="0" w:color="auto"/>
        <w:right w:val="none" w:sz="0" w:space="0" w:color="auto"/>
      </w:divBdr>
    </w:div>
    <w:div w:id="492381068">
      <w:bodyDiv w:val="1"/>
      <w:marLeft w:val="0"/>
      <w:marRight w:val="0"/>
      <w:marTop w:val="0"/>
      <w:marBottom w:val="0"/>
      <w:divBdr>
        <w:top w:val="none" w:sz="0" w:space="0" w:color="auto"/>
        <w:left w:val="none" w:sz="0" w:space="0" w:color="auto"/>
        <w:bottom w:val="none" w:sz="0" w:space="0" w:color="auto"/>
        <w:right w:val="none" w:sz="0" w:space="0" w:color="auto"/>
      </w:divBdr>
    </w:div>
    <w:div w:id="493834932">
      <w:bodyDiv w:val="1"/>
      <w:marLeft w:val="0"/>
      <w:marRight w:val="0"/>
      <w:marTop w:val="0"/>
      <w:marBottom w:val="0"/>
      <w:divBdr>
        <w:top w:val="none" w:sz="0" w:space="0" w:color="auto"/>
        <w:left w:val="none" w:sz="0" w:space="0" w:color="auto"/>
        <w:bottom w:val="none" w:sz="0" w:space="0" w:color="auto"/>
        <w:right w:val="none" w:sz="0" w:space="0" w:color="auto"/>
      </w:divBdr>
    </w:div>
    <w:div w:id="493839192">
      <w:bodyDiv w:val="1"/>
      <w:marLeft w:val="0"/>
      <w:marRight w:val="0"/>
      <w:marTop w:val="0"/>
      <w:marBottom w:val="0"/>
      <w:divBdr>
        <w:top w:val="none" w:sz="0" w:space="0" w:color="auto"/>
        <w:left w:val="none" w:sz="0" w:space="0" w:color="auto"/>
        <w:bottom w:val="none" w:sz="0" w:space="0" w:color="auto"/>
        <w:right w:val="none" w:sz="0" w:space="0" w:color="auto"/>
      </w:divBdr>
      <w:divsChild>
        <w:div w:id="111902363">
          <w:marLeft w:val="0"/>
          <w:marRight w:val="0"/>
          <w:marTop w:val="0"/>
          <w:marBottom w:val="0"/>
          <w:divBdr>
            <w:top w:val="none" w:sz="0" w:space="0" w:color="auto"/>
            <w:left w:val="none" w:sz="0" w:space="0" w:color="auto"/>
            <w:bottom w:val="none" w:sz="0" w:space="0" w:color="auto"/>
            <w:right w:val="none" w:sz="0" w:space="0" w:color="auto"/>
          </w:divBdr>
        </w:div>
        <w:div w:id="1959993603">
          <w:marLeft w:val="0"/>
          <w:marRight w:val="0"/>
          <w:marTop w:val="0"/>
          <w:marBottom w:val="0"/>
          <w:divBdr>
            <w:top w:val="none" w:sz="0" w:space="0" w:color="auto"/>
            <w:left w:val="none" w:sz="0" w:space="0" w:color="auto"/>
            <w:bottom w:val="none" w:sz="0" w:space="0" w:color="auto"/>
            <w:right w:val="none" w:sz="0" w:space="0" w:color="auto"/>
          </w:divBdr>
        </w:div>
        <w:div w:id="1260334701">
          <w:marLeft w:val="0"/>
          <w:marRight w:val="0"/>
          <w:marTop w:val="0"/>
          <w:marBottom w:val="0"/>
          <w:divBdr>
            <w:top w:val="none" w:sz="0" w:space="0" w:color="auto"/>
            <w:left w:val="none" w:sz="0" w:space="0" w:color="auto"/>
            <w:bottom w:val="none" w:sz="0" w:space="0" w:color="auto"/>
            <w:right w:val="none" w:sz="0" w:space="0" w:color="auto"/>
          </w:divBdr>
        </w:div>
        <w:div w:id="830605990">
          <w:marLeft w:val="0"/>
          <w:marRight w:val="0"/>
          <w:marTop w:val="0"/>
          <w:marBottom w:val="0"/>
          <w:divBdr>
            <w:top w:val="none" w:sz="0" w:space="0" w:color="auto"/>
            <w:left w:val="none" w:sz="0" w:space="0" w:color="auto"/>
            <w:bottom w:val="none" w:sz="0" w:space="0" w:color="auto"/>
            <w:right w:val="none" w:sz="0" w:space="0" w:color="auto"/>
          </w:divBdr>
        </w:div>
        <w:div w:id="1215776777">
          <w:marLeft w:val="0"/>
          <w:marRight w:val="0"/>
          <w:marTop w:val="0"/>
          <w:marBottom w:val="0"/>
          <w:divBdr>
            <w:top w:val="none" w:sz="0" w:space="0" w:color="auto"/>
            <w:left w:val="none" w:sz="0" w:space="0" w:color="auto"/>
            <w:bottom w:val="none" w:sz="0" w:space="0" w:color="auto"/>
            <w:right w:val="none" w:sz="0" w:space="0" w:color="auto"/>
          </w:divBdr>
        </w:div>
        <w:div w:id="1379620130">
          <w:marLeft w:val="0"/>
          <w:marRight w:val="0"/>
          <w:marTop w:val="0"/>
          <w:marBottom w:val="0"/>
          <w:divBdr>
            <w:top w:val="none" w:sz="0" w:space="0" w:color="auto"/>
            <w:left w:val="none" w:sz="0" w:space="0" w:color="auto"/>
            <w:bottom w:val="none" w:sz="0" w:space="0" w:color="auto"/>
            <w:right w:val="none" w:sz="0" w:space="0" w:color="auto"/>
          </w:divBdr>
        </w:div>
        <w:div w:id="50619574">
          <w:marLeft w:val="0"/>
          <w:marRight w:val="0"/>
          <w:marTop w:val="0"/>
          <w:marBottom w:val="0"/>
          <w:divBdr>
            <w:top w:val="none" w:sz="0" w:space="0" w:color="auto"/>
            <w:left w:val="none" w:sz="0" w:space="0" w:color="auto"/>
            <w:bottom w:val="none" w:sz="0" w:space="0" w:color="auto"/>
            <w:right w:val="none" w:sz="0" w:space="0" w:color="auto"/>
          </w:divBdr>
        </w:div>
        <w:div w:id="20134245">
          <w:marLeft w:val="0"/>
          <w:marRight w:val="0"/>
          <w:marTop w:val="0"/>
          <w:marBottom w:val="0"/>
          <w:divBdr>
            <w:top w:val="none" w:sz="0" w:space="0" w:color="auto"/>
            <w:left w:val="none" w:sz="0" w:space="0" w:color="auto"/>
            <w:bottom w:val="none" w:sz="0" w:space="0" w:color="auto"/>
            <w:right w:val="none" w:sz="0" w:space="0" w:color="auto"/>
          </w:divBdr>
        </w:div>
        <w:div w:id="325524470">
          <w:marLeft w:val="0"/>
          <w:marRight w:val="0"/>
          <w:marTop w:val="0"/>
          <w:marBottom w:val="0"/>
          <w:divBdr>
            <w:top w:val="none" w:sz="0" w:space="0" w:color="auto"/>
            <w:left w:val="none" w:sz="0" w:space="0" w:color="auto"/>
            <w:bottom w:val="none" w:sz="0" w:space="0" w:color="auto"/>
            <w:right w:val="none" w:sz="0" w:space="0" w:color="auto"/>
          </w:divBdr>
        </w:div>
        <w:div w:id="1199050215">
          <w:marLeft w:val="0"/>
          <w:marRight w:val="0"/>
          <w:marTop w:val="0"/>
          <w:marBottom w:val="0"/>
          <w:divBdr>
            <w:top w:val="none" w:sz="0" w:space="0" w:color="auto"/>
            <w:left w:val="none" w:sz="0" w:space="0" w:color="auto"/>
            <w:bottom w:val="none" w:sz="0" w:space="0" w:color="auto"/>
            <w:right w:val="none" w:sz="0" w:space="0" w:color="auto"/>
          </w:divBdr>
        </w:div>
        <w:div w:id="2088653880">
          <w:marLeft w:val="0"/>
          <w:marRight w:val="0"/>
          <w:marTop w:val="0"/>
          <w:marBottom w:val="0"/>
          <w:divBdr>
            <w:top w:val="none" w:sz="0" w:space="0" w:color="auto"/>
            <w:left w:val="none" w:sz="0" w:space="0" w:color="auto"/>
            <w:bottom w:val="none" w:sz="0" w:space="0" w:color="auto"/>
            <w:right w:val="none" w:sz="0" w:space="0" w:color="auto"/>
          </w:divBdr>
        </w:div>
        <w:div w:id="1422094678">
          <w:marLeft w:val="0"/>
          <w:marRight w:val="0"/>
          <w:marTop w:val="0"/>
          <w:marBottom w:val="0"/>
          <w:divBdr>
            <w:top w:val="none" w:sz="0" w:space="0" w:color="auto"/>
            <w:left w:val="none" w:sz="0" w:space="0" w:color="auto"/>
            <w:bottom w:val="none" w:sz="0" w:space="0" w:color="auto"/>
            <w:right w:val="none" w:sz="0" w:space="0" w:color="auto"/>
          </w:divBdr>
        </w:div>
        <w:div w:id="887574425">
          <w:marLeft w:val="0"/>
          <w:marRight w:val="0"/>
          <w:marTop w:val="0"/>
          <w:marBottom w:val="0"/>
          <w:divBdr>
            <w:top w:val="none" w:sz="0" w:space="0" w:color="auto"/>
            <w:left w:val="none" w:sz="0" w:space="0" w:color="auto"/>
            <w:bottom w:val="none" w:sz="0" w:space="0" w:color="auto"/>
            <w:right w:val="none" w:sz="0" w:space="0" w:color="auto"/>
          </w:divBdr>
        </w:div>
        <w:div w:id="192963932">
          <w:marLeft w:val="0"/>
          <w:marRight w:val="0"/>
          <w:marTop w:val="0"/>
          <w:marBottom w:val="0"/>
          <w:divBdr>
            <w:top w:val="none" w:sz="0" w:space="0" w:color="auto"/>
            <w:left w:val="none" w:sz="0" w:space="0" w:color="auto"/>
            <w:bottom w:val="none" w:sz="0" w:space="0" w:color="auto"/>
            <w:right w:val="none" w:sz="0" w:space="0" w:color="auto"/>
          </w:divBdr>
        </w:div>
        <w:div w:id="78331474">
          <w:marLeft w:val="0"/>
          <w:marRight w:val="0"/>
          <w:marTop w:val="0"/>
          <w:marBottom w:val="0"/>
          <w:divBdr>
            <w:top w:val="none" w:sz="0" w:space="0" w:color="auto"/>
            <w:left w:val="none" w:sz="0" w:space="0" w:color="auto"/>
            <w:bottom w:val="none" w:sz="0" w:space="0" w:color="auto"/>
            <w:right w:val="none" w:sz="0" w:space="0" w:color="auto"/>
          </w:divBdr>
        </w:div>
        <w:div w:id="426121006">
          <w:marLeft w:val="0"/>
          <w:marRight w:val="0"/>
          <w:marTop w:val="0"/>
          <w:marBottom w:val="0"/>
          <w:divBdr>
            <w:top w:val="none" w:sz="0" w:space="0" w:color="auto"/>
            <w:left w:val="none" w:sz="0" w:space="0" w:color="auto"/>
            <w:bottom w:val="none" w:sz="0" w:space="0" w:color="auto"/>
            <w:right w:val="none" w:sz="0" w:space="0" w:color="auto"/>
          </w:divBdr>
        </w:div>
        <w:div w:id="925768557">
          <w:marLeft w:val="0"/>
          <w:marRight w:val="0"/>
          <w:marTop w:val="0"/>
          <w:marBottom w:val="0"/>
          <w:divBdr>
            <w:top w:val="none" w:sz="0" w:space="0" w:color="auto"/>
            <w:left w:val="none" w:sz="0" w:space="0" w:color="auto"/>
            <w:bottom w:val="none" w:sz="0" w:space="0" w:color="auto"/>
            <w:right w:val="none" w:sz="0" w:space="0" w:color="auto"/>
          </w:divBdr>
        </w:div>
        <w:div w:id="417101972">
          <w:marLeft w:val="0"/>
          <w:marRight w:val="0"/>
          <w:marTop w:val="0"/>
          <w:marBottom w:val="0"/>
          <w:divBdr>
            <w:top w:val="none" w:sz="0" w:space="0" w:color="auto"/>
            <w:left w:val="none" w:sz="0" w:space="0" w:color="auto"/>
            <w:bottom w:val="none" w:sz="0" w:space="0" w:color="auto"/>
            <w:right w:val="none" w:sz="0" w:space="0" w:color="auto"/>
          </w:divBdr>
        </w:div>
        <w:div w:id="508133239">
          <w:marLeft w:val="0"/>
          <w:marRight w:val="0"/>
          <w:marTop w:val="0"/>
          <w:marBottom w:val="0"/>
          <w:divBdr>
            <w:top w:val="none" w:sz="0" w:space="0" w:color="auto"/>
            <w:left w:val="none" w:sz="0" w:space="0" w:color="auto"/>
            <w:bottom w:val="none" w:sz="0" w:space="0" w:color="auto"/>
            <w:right w:val="none" w:sz="0" w:space="0" w:color="auto"/>
          </w:divBdr>
        </w:div>
        <w:div w:id="1731610063">
          <w:marLeft w:val="0"/>
          <w:marRight w:val="0"/>
          <w:marTop w:val="0"/>
          <w:marBottom w:val="0"/>
          <w:divBdr>
            <w:top w:val="none" w:sz="0" w:space="0" w:color="auto"/>
            <w:left w:val="none" w:sz="0" w:space="0" w:color="auto"/>
            <w:bottom w:val="none" w:sz="0" w:space="0" w:color="auto"/>
            <w:right w:val="none" w:sz="0" w:space="0" w:color="auto"/>
          </w:divBdr>
        </w:div>
        <w:div w:id="1306163138">
          <w:marLeft w:val="0"/>
          <w:marRight w:val="0"/>
          <w:marTop w:val="0"/>
          <w:marBottom w:val="0"/>
          <w:divBdr>
            <w:top w:val="none" w:sz="0" w:space="0" w:color="auto"/>
            <w:left w:val="none" w:sz="0" w:space="0" w:color="auto"/>
            <w:bottom w:val="none" w:sz="0" w:space="0" w:color="auto"/>
            <w:right w:val="none" w:sz="0" w:space="0" w:color="auto"/>
          </w:divBdr>
        </w:div>
        <w:div w:id="1042831365">
          <w:marLeft w:val="0"/>
          <w:marRight w:val="0"/>
          <w:marTop w:val="0"/>
          <w:marBottom w:val="0"/>
          <w:divBdr>
            <w:top w:val="none" w:sz="0" w:space="0" w:color="auto"/>
            <w:left w:val="none" w:sz="0" w:space="0" w:color="auto"/>
            <w:bottom w:val="none" w:sz="0" w:space="0" w:color="auto"/>
            <w:right w:val="none" w:sz="0" w:space="0" w:color="auto"/>
          </w:divBdr>
        </w:div>
        <w:div w:id="718865590">
          <w:marLeft w:val="0"/>
          <w:marRight w:val="0"/>
          <w:marTop w:val="0"/>
          <w:marBottom w:val="0"/>
          <w:divBdr>
            <w:top w:val="none" w:sz="0" w:space="0" w:color="auto"/>
            <w:left w:val="none" w:sz="0" w:space="0" w:color="auto"/>
            <w:bottom w:val="none" w:sz="0" w:space="0" w:color="auto"/>
            <w:right w:val="none" w:sz="0" w:space="0" w:color="auto"/>
          </w:divBdr>
        </w:div>
        <w:div w:id="1369376043">
          <w:marLeft w:val="0"/>
          <w:marRight w:val="0"/>
          <w:marTop w:val="0"/>
          <w:marBottom w:val="0"/>
          <w:divBdr>
            <w:top w:val="none" w:sz="0" w:space="0" w:color="auto"/>
            <w:left w:val="none" w:sz="0" w:space="0" w:color="auto"/>
            <w:bottom w:val="none" w:sz="0" w:space="0" w:color="auto"/>
            <w:right w:val="none" w:sz="0" w:space="0" w:color="auto"/>
          </w:divBdr>
        </w:div>
        <w:div w:id="1155493347">
          <w:marLeft w:val="0"/>
          <w:marRight w:val="0"/>
          <w:marTop w:val="0"/>
          <w:marBottom w:val="0"/>
          <w:divBdr>
            <w:top w:val="none" w:sz="0" w:space="0" w:color="auto"/>
            <w:left w:val="none" w:sz="0" w:space="0" w:color="auto"/>
            <w:bottom w:val="none" w:sz="0" w:space="0" w:color="auto"/>
            <w:right w:val="none" w:sz="0" w:space="0" w:color="auto"/>
          </w:divBdr>
        </w:div>
        <w:div w:id="1601524513">
          <w:marLeft w:val="0"/>
          <w:marRight w:val="0"/>
          <w:marTop w:val="0"/>
          <w:marBottom w:val="0"/>
          <w:divBdr>
            <w:top w:val="none" w:sz="0" w:space="0" w:color="auto"/>
            <w:left w:val="none" w:sz="0" w:space="0" w:color="auto"/>
            <w:bottom w:val="none" w:sz="0" w:space="0" w:color="auto"/>
            <w:right w:val="none" w:sz="0" w:space="0" w:color="auto"/>
          </w:divBdr>
        </w:div>
        <w:div w:id="562564065">
          <w:marLeft w:val="0"/>
          <w:marRight w:val="0"/>
          <w:marTop w:val="0"/>
          <w:marBottom w:val="0"/>
          <w:divBdr>
            <w:top w:val="none" w:sz="0" w:space="0" w:color="auto"/>
            <w:left w:val="none" w:sz="0" w:space="0" w:color="auto"/>
            <w:bottom w:val="none" w:sz="0" w:space="0" w:color="auto"/>
            <w:right w:val="none" w:sz="0" w:space="0" w:color="auto"/>
          </w:divBdr>
        </w:div>
        <w:div w:id="2007054213">
          <w:marLeft w:val="0"/>
          <w:marRight w:val="0"/>
          <w:marTop w:val="0"/>
          <w:marBottom w:val="0"/>
          <w:divBdr>
            <w:top w:val="none" w:sz="0" w:space="0" w:color="auto"/>
            <w:left w:val="none" w:sz="0" w:space="0" w:color="auto"/>
            <w:bottom w:val="none" w:sz="0" w:space="0" w:color="auto"/>
            <w:right w:val="none" w:sz="0" w:space="0" w:color="auto"/>
          </w:divBdr>
        </w:div>
        <w:div w:id="1724057094">
          <w:marLeft w:val="0"/>
          <w:marRight w:val="0"/>
          <w:marTop w:val="0"/>
          <w:marBottom w:val="0"/>
          <w:divBdr>
            <w:top w:val="none" w:sz="0" w:space="0" w:color="auto"/>
            <w:left w:val="none" w:sz="0" w:space="0" w:color="auto"/>
            <w:bottom w:val="none" w:sz="0" w:space="0" w:color="auto"/>
            <w:right w:val="none" w:sz="0" w:space="0" w:color="auto"/>
          </w:divBdr>
        </w:div>
        <w:div w:id="770244865">
          <w:marLeft w:val="0"/>
          <w:marRight w:val="0"/>
          <w:marTop w:val="0"/>
          <w:marBottom w:val="0"/>
          <w:divBdr>
            <w:top w:val="none" w:sz="0" w:space="0" w:color="auto"/>
            <w:left w:val="none" w:sz="0" w:space="0" w:color="auto"/>
            <w:bottom w:val="none" w:sz="0" w:space="0" w:color="auto"/>
            <w:right w:val="none" w:sz="0" w:space="0" w:color="auto"/>
          </w:divBdr>
        </w:div>
        <w:div w:id="1491948743">
          <w:marLeft w:val="0"/>
          <w:marRight w:val="0"/>
          <w:marTop w:val="0"/>
          <w:marBottom w:val="0"/>
          <w:divBdr>
            <w:top w:val="none" w:sz="0" w:space="0" w:color="auto"/>
            <w:left w:val="none" w:sz="0" w:space="0" w:color="auto"/>
            <w:bottom w:val="none" w:sz="0" w:space="0" w:color="auto"/>
            <w:right w:val="none" w:sz="0" w:space="0" w:color="auto"/>
          </w:divBdr>
        </w:div>
      </w:divsChild>
    </w:div>
    <w:div w:id="499083600">
      <w:bodyDiv w:val="1"/>
      <w:marLeft w:val="0"/>
      <w:marRight w:val="0"/>
      <w:marTop w:val="0"/>
      <w:marBottom w:val="0"/>
      <w:divBdr>
        <w:top w:val="none" w:sz="0" w:space="0" w:color="auto"/>
        <w:left w:val="none" w:sz="0" w:space="0" w:color="auto"/>
        <w:bottom w:val="none" w:sz="0" w:space="0" w:color="auto"/>
        <w:right w:val="none" w:sz="0" w:space="0" w:color="auto"/>
      </w:divBdr>
      <w:divsChild>
        <w:div w:id="1737359735">
          <w:marLeft w:val="480"/>
          <w:marRight w:val="0"/>
          <w:marTop w:val="0"/>
          <w:marBottom w:val="0"/>
          <w:divBdr>
            <w:top w:val="none" w:sz="0" w:space="0" w:color="auto"/>
            <w:left w:val="none" w:sz="0" w:space="0" w:color="auto"/>
            <w:bottom w:val="none" w:sz="0" w:space="0" w:color="auto"/>
            <w:right w:val="none" w:sz="0" w:space="0" w:color="auto"/>
          </w:divBdr>
        </w:div>
        <w:div w:id="1021738747">
          <w:marLeft w:val="480"/>
          <w:marRight w:val="0"/>
          <w:marTop w:val="0"/>
          <w:marBottom w:val="0"/>
          <w:divBdr>
            <w:top w:val="none" w:sz="0" w:space="0" w:color="auto"/>
            <w:left w:val="none" w:sz="0" w:space="0" w:color="auto"/>
            <w:bottom w:val="none" w:sz="0" w:space="0" w:color="auto"/>
            <w:right w:val="none" w:sz="0" w:space="0" w:color="auto"/>
          </w:divBdr>
        </w:div>
        <w:div w:id="360127821">
          <w:marLeft w:val="480"/>
          <w:marRight w:val="0"/>
          <w:marTop w:val="0"/>
          <w:marBottom w:val="0"/>
          <w:divBdr>
            <w:top w:val="none" w:sz="0" w:space="0" w:color="auto"/>
            <w:left w:val="none" w:sz="0" w:space="0" w:color="auto"/>
            <w:bottom w:val="none" w:sz="0" w:space="0" w:color="auto"/>
            <w:right w:val="none" w:sz="0" w:space="0" w:color="auto"/>
          </w:divBdr>
        </w:div>
        <w:div w:id="661587451">
          <w:marLeft w:val="480"/>
          <w:marRight w:val="0"/>
          <w:marTop w:val="0"/>
          <w:marBottom w:val="0"/>
          <w:divBdr>
            <w:top w:val="none" w:sz="0" w:space="0" w:color="auto"/>
            <w:left w:val="none" w:sz="0" w:space="0" w:color="auto"/>
            <w:bottom w:val="none" w:sz="0" w:space="0" w:color="auto"/>
            <w:right w:val="none" w:sz="0" w:space="0" w:color="auto"/>
          </w:divBdr>
        </w:div>
        <w:div w:id="1922644011">
          <w:marLeft w:val="480"/>
          <w:marRight w:val="0"/>
          <w:marTop w:val="0"/>
          <w:marBottom w:val="0"/>
          <w:divBdr>
            <w:top w:val="none" w:sz="0" w:space="0" w:color="auto"/>
            <w:left w:val="none" w:sz="0" w:space="0" w:color="auto"/>
            <w:bottom w:val="none" w:sz="0" w:space="0" w:color="auto"/>
            <w:right w:val="none" w:sz="0" w:space="0" w:color="auto"/>
          </w:divBdr>
        </w:div>
        <w:div w:id="1529560116">
          <w:marLeft w:val="480"/>
          <w:marRight w:val="0"/>
          <w:marTop w:val="0"/>
          <w:marBottom w:val="0"/>
          <w:divBdr>
            <w:top w:val="none" w:sz="0" w:space="0" w:color="auto"/>
            <w:left w:val="none" w:sz="0" w:space="0" w:color="auto"/>
            <w:bottom w:val="none" w:sz="0" w:space="0" w:color="auto"/>
            <w:right w:val="none" w:sz="0" w:space="0" w:color="auto"/>
          </w:divBdr>
        </w:div>
        <w:div w:id="996104389">
          <w:marLeft w:val="480"/>
          <w:marRight w:val="0"/>
          <w:marTop w:val="0"/>
          <w:marBottom w:val="0"/>
          <w:divBdr>
            <w:top w:val="none" w:sz="0" w:space="0" w:color="auto"/>
            <w:left w:val="none" w:sz="0" w:space="0" w:color="auto"/>
            <w:bottom w:val="none" w:sz="0" w:space="0" w:color="auto"/>
            <w:right w:val="none" w:sz="0" w:space="0" w:color="auto"/>
          </w:divBdr>
        </w:div>
        <w:div w:id="246380268">
          <w:marLeft w:val="480"/>
          <w:marRight w:val="0"/>
          <w:marTop w:val="0"/>
          <w:marBottom w:val="0"/>
          <w:divBdr>
            <w:top w:val="none" w:sz="0" w:space="0" w:color="auto"/>
            <w:left w:val="none" w:sz="0" w:space="0" w:color="auto"/>
            <w:bottom w:val="none" w:sz="0" w:space="0" w:color="auto"/>
            <w:right w:val="none" w:sz="0" w:space="0" w:color="auto"/>
          </w:divBdr>
        </w:div>
        <w:div w:id="1787846155">
          <w:marLeft w:val="480"/>
          <w:marRight w:val="0"/>
          <w:marTop w:val="0"/>
          <w:marBottom w:val="0"/>
          <w:divBdr>
            <w:top w:val="none" w:sz="0" w:space="0" w:color="auto"/>
            <w:left w:val="none" w:sz="0" w:space="0" w:color="auto"/>
            <w:bottom w:val="none" w:sz="0" w:space="0" w:color="auto"/>
            <w:right w:val="none" w:sz="0" w:space="0" w:color="auto"/>
          </w:divBdr>
        </w:div>
        <w:div w:id="1657148815">
          <w:marLeft w:val="480"/>
          <w:marRight w:val="0"/>
          <w:marTop w:val="0"/>
          <w:marBottom w:val="0"/>
          <w:divBdr>
            <w:top w:val="none" w:sz="0" w:space="0" w:color="auto"/>
            <w:left w:val="none" w:sz="0" w:space="0" w:color="auto"/>
            <w:bottom w:val="none" w:sz="0" w:space="0" w:color="auto"/>
            <w:right w:val="none" w:sz="0" w:space="0" w:color="auto"/>
          </w:divBdr>
        </w:div>
        <w:div w:id="454446713">
          <w:marLeft w:val="480"/>
          <w:marRight w:val="0"/>
          <w:marTop w:val="0"/>
          <w:marBottom w:val="0"/>
          <w:divBdr>
            <w:top w:val="none" w:sz="0" w:space="0" w:color="auto"/>
            <w:left w:val="none" w:sz="0" w:space="0" w:color="auto"/>
            <w:bottom w:val="none" w:sz="0" w:space="0" w:color="auto"/>
            <w:right w:val="none" w:sz="0" w:space="0" w:color="auto"/>
          </w:divBdr>
        </w:div>
        <w:div w:id="472602715">
          <w:marLeft w:val="480"/>
          <w:marRight w:val="0"/>
          <w:marTop w:val="0"/>
          <w:marBottom w:val="0"/>
          <w:divBdr>
            <w:top w:val="none" w:sz="0" w:space="0" w:color="auto"/>
            <w:left w:val="none" w:sz="0" w:space="0" w:color="auto"/>
            <w:bottom w:val="none" w:sz="0" w:space="0" w:color="auto"/>
            <w:right w:val="none" w:sz="0" w:space="0" w:color="auto"/>
          </w:divBdr>
        </w:div>
        <w:div w:id="1135178668">
          <w:marLeft w:val="480"/>
          <w:marRight w:val="0"/>
          <w:marTop w:val="0"/>
          <w:marBottom w:val="0"/>
          <w:divBdr>
            <w:top w:val="none" w:sz="0" w:space="0" w:color="auto"/>
            <w:left w:val="none" w:sz="0" w:space="0" w:color="auto"/>
            <w:bottom w:val="none" w:sz="0" w:space="0" w:color="auto"/>
            <w:right w:val="none" w:sz="0" w:space="0" w:color="auto"/>
          </w:divBdr>
        </w:div>
        <w:div w:id="956986318">
          <w:marLeft w:val="480"/>
          <w:marRight w:val="0"/>
          <w:marTop w:val="0"/>
          <w:marBottom w:val="0"/>
          <w:divBdr>
            <w:top w:val="none" w:sz="0" w:space="0" w:color="auto"/>
            <w:left w:val="none" w:sz="0" w:space="0" w:color="auto"/>
            <w:bottom w:val="none" w:sz="0" w:space="0" w:color="auto"/>
            <w:right w:val="none" w:sz="0" w:space="0" w:color="auto"/>
          </w:divBdr>
        </w:div>
        <w:div w:id="1592542332">
          <w:marLeft w:val="480"/>
          <w:marRight w:val="0"/>
          <w:marTop w:val="0"/>
          <w:marBottom w:val="0"/>
          <w:divBdr>
            <w:top w:val="none" w:sz="0" w:space="0" w:color="auto"/>
            <w:left w:val="none" w:sz="0" w:space="0" w:color="auto"/>
            <w:bottom w:val="none" w:sz="0" w:space="0" w:color="auto"/>
            <w:right w:val="none" w:sz="0" w:space="0" w:color="auto"/>
          </w:divBdr>
        </w:div>
        <w:div w:id="1913805374">
          <w:marLeft w:val="480"/>
          <w:marRight w:val="0"/>
          <w:marTop w:val="0"/>
          <w:marBottom w:val="0"/>
          <w:divBdr>
            <w:top w:val="none" w:sz="0" w:space="0" w:color="auto"/>
            <w:left w:val="none" w:sz="0" w:space="0" w:color="auto"/>
            <w:bottom w:val="none" w:sz="0" w:space="0" w:color="auto"/>
            <w:right w:val="none" w:sz="0" w:space="0" w:color="auto"/>
          </w:divBdr>
        </w:div>
        <w:div w:id="584386763">
          <w:marLeft w:val="480"/>
          <w:marRight w:val="0"/>
          <w:marTop w:val="0"/>
          <w:marBottom w:val="0"/>
          <w:divBdr>
            <w:top w:val="none" w:sz="0" w:space="0" w:color="auto"/>
            <w:left w:val="none" w:sz="0" w:space="0" w:color="auto"/>
            <w:bottom w:val="none" w:sz="0" w:space="0" w:color="auto"/>
            <w:right w:val="none" w:sz="0" w:space="0" w:color="auto"/>
          </w:divBdr>
        </w:div>
        <w:div w:id="1362248697">
          <w:marLeft w:val="480"/>
          <w:marRight w:val="0"/>
          <w:marTop w:val="0"/>
          <w:marBottom w:val="0"/>
          <w:divBdr>
            <w:top w:val="none" w:sz="0" w:space="0" w:color="auto"/>
            <w:left w:val="none" w:sz="0" w:space="0" w:color="auto"/>
            <w:bottom w:val="none" w:sz="0" w:space="0" w:color="auto"/>
            <w:right w:val="none" w:sz="0" w:space="0" w:color="auto"/>
          </w:divBdr>
        </w:div>
        <w:div w:id="1068724932">
          <w:marLeft w:val="480"/>
          <w:marRight w:val="0"/>
          <w:marTop w:val="0"/>
          <w:marBottom w:val="0"/>
          <w:divBdr>
            <w:top w:val="none" w:sz="0" w:space="0" w:color="auto"/>
            <w:left w:val="none" w:sz="0" w:space="0" w:color="auto"/>
            <w:bottom w:val="none" w:sz="0" w:space="0" w:color="auto"/>
            <w:right w:val="none" w:sz="0" w:space="0" w:color="auto"/>
          </w:divBdr>
        </w:div>
        <w:div w:id="1899389698">
          <w:marLeft w:val="480"/>
          <w:marRight w:val="0"/>
          <w:marTop w:val="0"/>
          <w:marBottom w:val="0"/>
          <w:divBdr>
            <w:top w:val="none" w:sz="0" w:space="0" w:color="auto"/>
            <w:left w:val="none" w:sz="0" w:space="0" w:color="auto"/>
            <w:bottom w:val="none" w:sz="0" w:space="0" w:color="auto"/>
            <w:right w:val="none" w:sz="0" w:space="0" w:color="auto"/>
          </w:divBdr>
        </w:div>
        <w:div w:id="1523590938">
          <w:marLeft w:val="480"/>
          <w:marRight w:val="0"/>
          <w:marTop w:val="0"/>
          <w:marBottom w:val="0"/>
          <w:divBdr>
            <w:top w:val="none" w:sz="0" w:space="0" w:color="auto"/>
            <w:left w:val="none" w:sz="0" w:space="0" w:color="auto"/>
            <w:bottom w:val="none" w:sz="0" w:space="0" w:color="auto"/>
            <w:right w:val="none" w:sz="0" w:space="0" w:color="auto"/>
          </w:divBdr>
        </w:div>
        <w:div w:id="347869876">
          <w:marLeft w:val="480"/>
          <w:marRight w:val="0"/>
          <w:marTop w:val="0"/>
          <w:marBottom w:val="0"/>
          <w:divBdr>
            <w:top w:val="none" w:sz="0" w:space="0" w:color="auto"/>
            <w:left w:val="none" w:sz="0" w:space="0" w:color="auto"/>
            <w:bottom w:val="none" w:sz="0" w:space="0" w:color="auto"/>
            <w:right w:val="none" w:sz="0" w:space="0" w:color="auto"/>
          </w:divBdr>
        </w:div>
        <w:div w:id="128867889">
          <w:marLeft w:val="480"/>
          <w:marRight w:val="0"/>
          <w:marTop w:val="0"/>
          <w:marBottom w:val="0"/>
          <w:divBdr>
            <w:top w:val="none" w:sz="0" w:space="0" w:color="auto"/>
            <w:left w:val="none" w:sz="0" w:space="0" w:color="auto"/>
            <w:bottom w:val="none" w:sz="0" w:space="0" w:color="auto"/>
            <w:right w:val="none" w:sz="0" w:space="0" w:color="auto"/>
          </w:divBdr>
        </w:div>
        <w:div w:id="305011740">
          <w:marLeft w:val="480"/>
          <w:marRight w:val="0"/>
          <w:marTop w:val="0"/>
          <w:marBottom w:val="0"/>
          <w:divBdr>
            <w:top w:val="none" w:sz="0" w:space="0" w:color="auto"/>
            <w:left w:val="none" w:sz="0" w:space="0" w:color="auto"/>
            <w:bottom w:val="none" w:sz="0" w:space="0" w:color="auto"/>
            <w:right w:val="none" w:sz="0" w:space="0" w:color="auto"/>
          </w:divBdr>
        </w:div>
        <w:div w:id="2057775699">
          <w:marLeft w:val="480"/>
          <w:marRight w:val="0"/>
          <w:marTop w:val="0"/>
          <w:marBottom w:val="0"/>
          <w:divBdr>
            <w:top w:val="none" w:sz="0" w:space="0" w:color="auto"/>
            <w:left w:val="none" w:sz="0" w:space="0" w:color="auto"/>
            <w:bottom w:val="none" w:sz="0" w:space="0" w:color="auto"/>
            <w:right w:val="none" w:sz="0" w:space="0" w:color="auto"/>
          </w:divBdr>
        </w:div>
        <w:div w:id="936056188">
          <w:marLeft w:val="480"/>
          <w:marRight w:val="0"/>
          <w:marTop w:val="0"/>
          <w:marBottom w:val="0"/>
          <w:divBdr>
            <w:top w:val="none" w:sz="0" w:space="0" w:color="auto"/>
            <w:left w:val="none" w:sz="0" w:space="0" w:color="auto"/>
            <w:bottom w:val="none" w:sz="0" w:space="0" w:color="auto"/>
            <w:right w:val="none" w:sz="0" w:space="0" w:color="auto"/>
          </w:divBdr>
        </w:div>
        <w:div w:id="979263422">
          <w:marLeft w:val="480"/>
          <w:marRight w:val="0"/>
          <w:marTop w:val="0"/>
          <w:marBottom w:val="0"/>
          <w:divBdr>
            <w:top w:val="none" w:sz="0" w:space="0" w:color="auto"/>
            <w:left w:val="none" w:sz="0" w:space="0" w:color="auto"/>
            <w:bottom w:val="none" w:sz="0" w:space="0" w:color="auto"/>
            <w:right w:val="none" w:sz="0" w:space="0" w:color="auto"/>
          </w:divBdr>
        </w:div>
        <w:div w:id="480730277">
          <w:marLeft w:val="480"/>
          <w:marRight w:val="0"/>
          <w:marTop w:val="0"/>
          <w:marBottom w:val="0"/>
          <w:divBdr>
            <w:top w:val="none" w:sz="0" w:space="0" w:color="auto"/>
            <w:left w:val="none" w:sz="0" w:space="0" w:color="auto"/>
            <w:bottom w:val="none" w:sz="0" w:space="0" w:color="auto"/>
            <w:right w:val="none" w:sz="0" w:space="0" w:color="auto"/>
          </w:divBdr>
        </w:div>
        <w:div w:id="1231961051">
          <w:marLeft w:val="480"/>
          <w:marRight w:val="0"/>
          <w:marTop w:val="0"/>
          <w:marBottom w:val="0"/>
          <w:divBdr>
            <w:top w:val="none" w:sz="0" w:space="0" w:color="auto"/>
            <w:left w:val="none" w:sz="0" w:space="0" w:color="auto"/>
            <w:bottom w:val="none" w:sz="0" w:space="0" w:color="auto"/>
            <w:right w:val="none" w:sz="0" w:space="0" w:color="auto"/>
          </w:divBdr>
        </w:div>
        <w:div w:id="1395543850">
          <w:marLeft w:val="480"/>
          <w:marRight w:val="0"/>
          <w:marTop w:val="0"/>
          <w:marBottom w:val="0"/>
          <w:divBdr>
            <w:top w:val="none" w:sz="0" w:space="0" w:color="auto"/>
            <w:left w:val="none" w:sz="0" w:space="0" w:color="auto"/>
            <w:bottom w:val="none" w:sz="0" w:space="0" w:color="auto"/>
            <w:right w:val="none" w:sz="0" w:space="0" w:color="auto"/>
          </w:divBdr>
        </w:div>
        <w:div w:id="420105631">
          <w:marLeft w:val="480"/>
          <w:marRight w:val="0"/>
          <w:marTop w:val="0"/>
          <w:marBottom w:val="0"/>
          <w:divBdr>
            <w:top w:val="none" w:sz="0" w:space="0" w:color="auto"/>
            <w:left w:val="none" w:sz="0" w:space="0" w:color="auto"/>
            <w:bottom w:val="none" w:sz="0" w:space="0" w:color="auto"/>
            <w:right w:val="none" w:sz="0" w:space="0" w:color="auto"/>
          </w:divBdr>
        </w:div>
        <w:div w:id="1490440262">
          <w:marLeft w:val="480"/>
          <w:marRight w:val="0"/>
          <w:marTop w:val="0"/>
          <w:marBottom w:val="0"/>
          <w:divBdr>
            <w:top w:val="none" w:sz="0" w:space="0" w:color="auto"/>
            <w:left w:val="none" w:sz="0" w:space="0" w:color="auto"/>
            <w:bottom w:val="none" w:sz="0" w:space="0" w:color="auto"/>
            <w:right w:val="none" w:sz="0" w:space="0" w:color="auto"/>
          </w:divBdr>
        </w:div>
        <w:div w:id="758064237">
          <w:marLeft w:val="480"/>
          <w:marRight w:val="0"/>
          <w:marTop w:val="0"/>
          <w:marBottom w:val="0"/>
          <w:divBdr>
            <w:top w:val="none" w:sz="0" w:space="0" w:color="auto"/>
            <w:left w:val="none" w:sz="0" w:space="0" w:color="auto"/>
            <w:bottom w:val="none" w:sz="0" w:space="0" w:color="auto"/>
            <w:right w:val="none" w:sz="0" w:space="0" w:color="auto"/>
          </w:divBdr>
        </w:div>
        <w:div w:id="1959214675">
          <w:marLeft w:val="480"/>
          <w:marRight w:val="0"/>
          <w:marTop w:val="0"/>
          <w:marBottom w:val="0"/>
          <w:divBdr>
            <w:top w:val="none" w:sz="0" w:space="0" w:color="auto"/>
            <w:left w:val="none" w:sz="0" w:space="0" w:color="auto"/>
            <w:bottom w:val="none" w:sz="0" w:space="0" w:color="auto"/>
            <w:right w:val="none" w:sz="0" w:space="0" w:color="auto"/>
          </w:divBdr>
        </w:div>
        <w:div w:id="165169018">
          <w:marLeft w:val="480"/>
          <w:marRight w:val="0"/>
          <w:marTop w:val="0"/>
          <w:marBottom w:val="0"/>
          <w:divBdr>
            <w:top w:val="none" w:sz="0" w:space="0" w:color="auto"/>
            <w:left w:val="none" w:sz="0" w:space="0" w:color="auto"/>
            <w:bottom w:val="none" w:sz="0" w:space="0" w:color="auto"/>
            <w:right w:val="none" w:sz="0" w:space="0" w:color="auto"/>
          </w:divBdr>
        </w:div>
        <w:div w:id="768351105">
          <w:marLeft w:val="480"/>
          <w:marRight w:val="0"/>
          <w:marTop w:val="0"/>
          <w:marBottom w:val="0"/>
          <w:divBdr>
            <w:top w:val="none" w:sz="0" w:space="0" w:color="auto"/>
            <w:left w:val="none" w:sz="0" w:space="0" w:color="auto"/>
            <w:bottom w:val="none" w:sz="0" w:space="0" w:color="auto"/>
            <w:right w:val="none" w:sz="0" w:space="0" w:color="auto"/>
          </w:divBdr>
        </w:div>
        <w:div w:id="1135218612">
          <w:marLeft w:val="480"/>
          <w:marRight w:val="0"/>
          <w:marTop w:val="0"/>
          <w:marBottom w:val="0"/>
          <w:divBdr>
            <w:top w:val="none" w:sz="0" w:space="0" w:color="auto"/>
            <w:left w:val="none" w:sz="0" w:space="0" w:color="auto"/>
            <w:bottom w:val="none" w:sz="0" w:space="0" w:color="auto"/>
            <w:right w:val="none" w:sz="0" w:space="0" w:color="auto"/>
          </w:divBdr>
        </w:div>
        <w:div w:id="2071297275">
          <w:marLeft w:val="480"/>
          <w:marRight w:val="0"/>
          <w:marTop w:val="0"/>
          <w:marBottom w:val="0"/>
          <w:divBdr>
            <w:top w:val="none" w:sz="0" w:space="0" w:color="auto"/>
            <w:left w:val="none" w:sz="0" w:space="0" w:color="auto"/>
            <w:bottom w:val="none" w:sz="0" w:space="0" w:color="auto"/>
            <w:right w:val="none" w:sz="0" w:space="0" w:color="auto"/>
          </w:divBdr>
        </w:div>
        <w:div w:id="1342777262">
          <w:marLeft w:val="480"/>
          <w:marRight w:val="0"/>
          <w:marTop w:val="0"/>
          <w:marBottom w:val="0"/>
          <w:divBdr>
            <w:top w:val="none" w:sz="0" w:space="0" w:color="auto"/>
            <w:left w:val="none" w:sz="0" w:space="0" w:color="auto"/>
            <w:bottom w:val="none" w:sz="0" w:space="0" w:color="auto"/>
            <w:right w:val="none" w:sz="0" w:space="0" w:color="auto"/>
          </w:divBdr>
        </w:div>
        <w:div w:id="1362702362">
          <w:marLeft w:val="480"/>
          <w:marRight w:val="0"/>
          <w:marTop w:val="0"/>
          <w:marBottom w:val="0"/>
          <w:divBdr>
            <w:top w:val="none" w:sz="0" w:space="0" w:color="auto"/>
            <w:left w:val="none" w:sz="0" w:space="0" w:color="auto"/>
            <w:bottom w:val="none" w:sz="0" w:space="0" w:color="auto"/>
            <w:right w:val="none" w:sz="0" w:space="0" w:color="auto"/>
          </w:divBdr>
        </w:div>
        <w:div w:id="1575892400">
          <w:marLeft w:val="480"/>
          <w:marRight w:val="0"/>
          <w:marTop w:val="0"/>
          <w:marBottom w:val="0"/>
          <w:divBdr>
            <w:top w:val="none" w:sz="0" w:space="0" w:color="auto"/>
            <w:left w:val="none" w:sz="0" w:space="0" w:color="auto"/>
            <w:bottom w:val="none" w:sz="0" w:space="0" w:color="auto"/>
            <w:right w:val="none" w:sz="0" w:space="0" w:color="auto"/>
          </w:divBdr>
        </w:div>
        <w:div w:id="1251620192">
          <w:marLeft w:val="480"/>
          <w:marRight w:val="0"/>
          <w:marTop w:val="0"/>
          <w:marBottom w:val="0"/>
          <w:divBdr>
            <w:top w:val="none" w:sz="0" w:space="0" w:color="auto"/>
            <w:left w:val="none" w:sz="0" w:space="0" w:color="auto"/>
            <w:bottom w:val="none" w:sz="0" w:space="0" w:color="auto"/>
            <w:right w:val="none" w:sz="0" w:space="0" w:color="auto"/>
          </w:divBdr>
        </w:div>
        <w:div w:id="832182644">
          <w:marLeft w:val="480"/>
          <w:marRight w:val="0"/>
          <w:marTop w:val="0"/>
          <w:marBottom w:val="0"/>
          <w:divBdr>
            <w:top w:val="none" w:sz="0" w:space="0" w:color="auto"/>
            <w:left w:val="none" w:sz="0" w:space="0" w:color="auto"/>
            <w:bottom w:val="none" w:sz="0" w:space="0" w:color="auto"/>
            <w:right w:val="none" w:sz="0" w:space="0" w:color="auto"/>
          </w:divBdr>
        </w:div>
        <w:div w:id="326204826">
          <w:marLeft w:val="480"/>
          <w:marRight w:val="0"/>
          <w:marTop w:val="0"/>
          <w:marBottom w:val="0"/>
          <w:divBdr>
            <w:top w:val="none" w:sz="0" w:space="0" w:color="auto"/>
            <w:left w:val="none" w:sz="0" w:space="0" w:color="auto"/>
            <w:bottom w:val="none" w:sz="0" w:space="0" w:color="auto"/>
            <w:right w:val="none" w:sz="0" w:space="0" w:color="auto"/>
          </w:divBdr>
        </w:div>
        <w:div w:id="954023765">
          <w:marLeft w:val="480"/>
          <w:marRight w:val="0"/>
          <w:marTop w:val="0"/>
          <w:marBottom w:val="0"/>
          <w:divBdr>
            <w:top w:val="none" w:sz="0" w:space="0" w:color="auto"/>
            <w:left w:val="none" w:sz="0" w:space="0" w:color="auto"/>
            <w:bottom w:val="none" w:sz="0" w:space="0" w:color="auto"/>
            <w:right w:val="none" w:sz="0" w:space="0" w:color="auto"/>
          </w:divBdr>
        </w:div>
        <w:div w:id="920336560">
          <w:marLeft w:val="480"/>
          <w:marRight w:val="0"/>
          <w:marTop w:val="0"/>
          <w:marBottom w:val="0"/>
          <w:divBdr>
            <w:top w:val="none" w:sz="0" w:space="0" w:color="auto"/>
            <w:left w:val="none" w:sz="0" w:space="0" w:color="auto"/>
            <w:bottom w:val="none" w:sz="0" w:space="0" w:color="auto"/>
            <w:right w:val="none" w:sz="0" w:space="0" w:color="auto"/>
          </w:divBdr>
        </w:div>
        <w:div w:id="1635477532">
          <w:marLeft w:val="480"/>
          <w:marRight w:val="0"/>
          <w:marTop w:val="0"/>
          <w:marBottom w:val="0"/>
          <w:divBdr>
            <w:top w:val="none" w:sz="0" w:space="0" w:color="auto"/>
            <w:left w:val="none" w:sz="0" w:space="0" w:color="auto"/>
            <w:bottom w:val="none" w:sz="0" w:space="0" w:color="auto"/>
            <w:right w:val="none" w:sz="0" w:space="0" w:color="auto"/>
          </w:divBdr>
        </w:div>
        <w:div w:id="384112058">
          <w:marLeft w:val="480"/>
          <w:marRight w:val="0"/>
          <w:marTop w:val="0"/>
          <w:marBottom w:val="0"/>
          <w:divBdr>
            <w:top w:val="none" w:sz="0" w:space="0" w:color="auto"/>
            <w:left w:val="none" w:sz="0" w:space="0" w:color="auto"/>
            <w:bottom w:val="none" w:sz="0" w:space="0" w:color="auto"/>
            <w:right w:val="none" w:sz="0" w:space="0" w:color="auto"/>
          </w:divBdr>
        </w:div>
      </w:divsChild>
    </w:div>
    <w:div w:id="503714644">
      <w:bodyDiv w:val="1"/>
      <w:marLeft w:val="0"/>
      <w:marRight w:val="0"/>
      <w:marTop w:val="0"/>
      <w:marBottom w:val="0"/>
      <w:divBdr>
        <w:top w:val="none" w:sz="0" w:space="0" w:color="auto"/>
        <w:left w:val="none" w:sz="0" w:space="0" w:color="auto"/>
        <w:bottom w:val="none" w:sz="0" w:space="0" w:color="auto"/>
        <w:right w:val="none" w:sz="0" w:space="0" w:color="auto"/>
      </w:divBdr>
      <w:divsChild>
        <w:div w:id="1751150692">
          <w:marLeft w:val="640"/>
          <w:marRight w:val="0"/>
          <w:marTop w:val="0"/>
          <w:marBottom w:val="0"/>
          <w:divBdr>
            <w:top w:val="none" w:sz="0" w:space="0" w:color="auto"/>
            <w:left w:val="none" w:sz="0" w:space="0" w:color="auto"/>
            <w:bottom w:val="none" w:sz="0" w:space="0" w:color="auto"/>
            <w:right w:val="none" w:sz="0" w:space="0" w:color="auto"/>
          </w:divBdr>
        </w:div>
        <w:div w:id="1636257090">
          <w:marLeft w:val="640"/>
          <w:marRight w:val="0"/>
          <w:marTop w:val="0"/>
          <w:marBottom w:val="0"/>
          <w:divBdr>
            <w:top w:val="none" w:sz="0" w:space="0" w:color="auto"/>
            <w:left w:val="none" w:sz="0" w:space="0" w:color="auto"/>
            <w:bottom w:val="none" w:sz="0" w:space="0" w:color="auto"/>
            <w:right w:val="none" w:sz="0" w:space="0" w:color="auto"/>
          </w:divBdr>
        </w:div>
        <w:div w:id="1810124451">
          <w:marLeft w:val="640"/>
          <w:marRight w:val="0"/>
          <w:marTop w:val="0"/>
          <w:marBottom w:val="0"/>
          <w:divBdr>
            <w:top w:val="none" w:sz="0" w:space="0" w:color="auto"/>
            <w:left w:val="none" w:sz="0" w:space="0" w:color="auto"/>
            <w:bottom w:val="none" w:sz="0" w:space="0" w:color="auto"/>
            <w:right w:val="none" w:sz="0" w:space="0" w:color="auto"/>
          </w:divBdr>
        </w:div>
        <w:div w:id="1598562039">
          <w:marLeft w:val="640"/>
          <w:marRight w:val="0"/>
          <w:marTop w:val="0"/>
          <w:marBottom w:val="0"/>
          <w:divBdr>
            <w:top w:val="none" w:sz="0" w:space="0" w:color="auto"/>
            <w:left w:val="none" w:sz="0" w:space="0" w:color="auto"/>
            <w:bottom w:val="none" w:sz="0" w:space="0" w:color="auto"/>
            <w:right w:val="none" w:sz="0" w:space="0" w:color="auto"/>
          </w:divBdr>
        </w:div>
        <w:div w:id="1996295524">
          <w:marLeft w:val="640"/>
          <w:marRight w:val="0"/>
          <w:marTop w:val="0"/>
          <w:marBottom w:val="0"/>
          <w:divBdr>
            <w:top w:val="none" w:sz="0" w:space="0" w:color="auto"/>
            <w:left w:val="none" w:sz="0" w:space="0" w:color="auto"/>
            <w:bottom w:val="none" w:sz="0" w:space="0" w:color="auto"/>
            <w:right w:val="none" w:sz="0" w:space="0" w:color="auto"/>
          </w:divBdr>
        </w:div>
        <w:div w:id="829444630">
          <w:marLeft w:val="640"/>
          <w:marRight w:val="0"/>
          <w:marTop w:val="0"/>
          <w:marBottom w:val="0"/>
          <w:divBdr>
            <w:top w:val="none" w:sz="0" w:space="0" w:color="auto"/>
            <w:left w:val="none" w:sz="0" w:space="0" w:color="auto"/>
            <w:bottom w:val="none" w:sz="0" w:space="0" w:color="auto"/>
            <w:right w:val="none" w:sz="0" w:space="0" w:color="auto"/>
          </w:divBdr>
        </w:div>
        <w:div w:id="965307467">
          <w:marLeft w:val="640"/>
          <w:marRight w:val="0"/>
          <w:marTop w:val="0"/>
          <w:marBottom w:val="0"/>
          <w:divBdr>
            <w:top w:val="none" w:sz="0" w:space="0" w:color="auto"/>
            <w:left w:val="none" w:sz="0" w:space="0" w:color="auto"/>
            <w:bottom w:val="none" w:sz="0" w:space="0" w:color="auto"/>
            <w:right w:val="none" w:sz="0" w:space="0" w:color="auto"/>
          </w:divBdr>
        </w:div>
        <w:div w:id="744642663">
          <w:marLeft w:val="640"/>
          <w:marRight w:val="0"/>
          <w:marTop w:val="0"/>
          <w:marBottom w:val="0"/>
          <w:divBdr>
            <w:top w:val="none" w:sz="0" w:space="0" w:color="auto"/>
            <w:left w:val="none" w:sz="0" w:space="0" w:color="auto"/>
            <w:bottom w:val="none" w:sz="0" w:space="0" w:color="auto"/>
            <w:right w:val="none" w:sz="0" w:space="0" w:color="auto"/>
          </w:divBdr>
        </w:div>
        <w:div w:id="252129939">
          <w:marLeft w:val="640"/>
          <w:marRight w:val="0"/>
          <w:marTop w:val="0"/>
          <w:marBottom w:val="0"/>
          <w:divBdr>
            <w:top w:val="none" w:sz="0" w:space="0" w:color="auto"/>
            <w:left w:val="none" w:sz="0" w:space="0" w:color="auto"/>
            <w:bottom w:val="none" w:sz="0" w:space="0" w:color="auto"/>
            <w:right w:val="none" w:sz="0" w:space="0" w:color="auto"/>
          </w:divBdr>
        </w:div>
        <w:div w:id="1014958558">
          <w:marLeft w:val="640"/>
          <w:marRight w:val="0"/>
          <w:marTop w:val="0"/>
          <w:marBottom w:val="0"/>
          <w:divBdr>
            <w:top w:val="none" w:sz="0" w:space="0" w:color="auto"/>
            <w:left w:val="none" w:sz="0" w:space="0" w:color="auto"/>
            <w:bottom w:val="none" w:sz="0" w:space="0" w:color="auto"/>
            <w:right w:val="none" w:sz="0" w:space="0" w:color="auto"/>
          </w:divBdr>
        </w:div>
        <w:div w:id="601768187">
          <w:marLeft w:val="640"/>
          <w:marRight w:val="0"/>
          <w:marTop w:val="0"/>
          <w:marBottom w:val="0"/>
          <w:divBdr>
            <w:top w:val="none" w:sz="0" w:space="0" w:color="auto"/>
            <w:left w:val="none" w:sz="0" w:space="0" w:color="auto"/>
            <w:bottom w:val="none" w:sz="0" w:space="0" w:color="auto"/>
            <w:right w:val="none" w:sz="0" w:space="0" w:color="auto"/>
          </w:divBdr>
        </w:div>
        <w:div w:id="1999530550">
          <w:marLeft w:val="640"/>
          <w:marRight w:val="0"/>
          <w:marTop w:val="0"/>
          <w:marBottom w:val="0"/>
          <w:divBdr>
            <w:top w:val="none" w:sz="0" w:space="0" w:color="auto"/>
            <w:left w:val="none" w:sz="0" w:space="0" w:color="auto"/>
            <w:bottom w:val="none" w:sz="0" w:space="0" w:color="auto"/>
            <w:right w:val="none" w:sz="0" w:space="0" w:color="auto"/>
          </w:divBdr>
        </w:div>
        <w:div w:id="801115514">
          <w:marLeft w:val="640"/>
          <w:marRight w:val="0"/>
          <w:marTop w:val="0"/>
          <w:marBottom w:val="0"/>
          <w:divBdr>
            <w:top w:val="none" w:sz="0" w:space="0" w:color="auto"/>
            <w:left w:val="none" w:sz="0" w:space="0" w:color="auto"/>
            <w:bottom w:val="none" w:sz="0" w:space="0" w:color="auto"/>
            <w:right w:val="none" w:sz="0" w:space="0" w:color="auto"/>
          </w:divBdr>
        </w:div>
        <w:div w:id="145123690">
          <w:marLeft w:val="640"/>
          <w:marRight w:val="0"/>
          <w:marTop w:val="0"/>
          <w:marBottom w:val="0"/>
          <w:divBdr>
            <w:top w:val="none" w:sz="0" w:space="0" w:color="auto"/>
            <w:left w:val="none" w:sz="0" w:space="0" w:color="auto"/>
            <w:bottom w:val="none" w:sz="0" w:space="0" w:color="auto"/>
            <w:right w:val="none" w:sz="0" w:space="0" w:color="auto"/>
          </w:divBdr>
        </w:div>
        <w:div w:id="992025899">
          <w:marLeft w:val="640"/>
          <w:marRight w:val="0"/>
          <w:marTop w:val="0"/>
          <w:marBottom w:val="0"/>
          <w:divBdr>
            <w:top w:val="none" w:sz="0" w:space="0" w:color="auto"/>
            <w:left w:val="none" w:sz="0" w:space="0" w:color="auto"/>
            <w:bottom w:val="none" w:sz="0" w:space="0" w:color="auto"/>
            <w:right w:val="none" w:sz="0" w:space="0" w:color="auto"/>
          </w:divBdr>
        </w:div>
        <w:div w:id="435559409">
          <w:marLeft w:val="640"/>
          <w:marRight w:val="0"/>
          <w:marTop w:val="0"/>
          <w:marBottom w:val="0"/>
          <w:divBdr>
            <w:top w:val="none" w:sz="0" w:space="0" w:color="auto"/>
            <w:left w:val="none" w:sz="0" w:space="0" w:color="auto"/>
            <w:bottom w:val="none" w:sz="0" w:space="0" w:color="auto"/>
            <w:right w:val="none" w:sz="0" w:space="0" w:color="auto"/>
          </w:divBdr>
        </w:div>
        <w:div w:id="170410055">
          <w:marLeft w:val="640"/>
          <w:marRight w:val="0"/>
          <w:marTop w:val="0"/>
          <w:marBottom w:val="0"/>
          <w:divBdr>
            <w:top w:val="none" w:sz="0" w:space="0" w:color="auto"/>
            <w:left w:val="none" w:sz="0" w:space="0" w:color="auto"/>
            <w:bottom w:val="none" w:sz="0" w:space="0" w:color="auto"/>
            <w:right w:val="none" w:sz="0" w:space="0" w:color="auto"/>
          </w:divBdr>
        </w:div>
        <w:div w:id="1871066076">
          <w:marLeft w:val="640"/>
          <w:marRight w:val="0"/>
          <w:marTop w:val="0"/>
          <w:marBottom w:val="0"/>
          <w:divBdr>
            <w:top w:val="none" w:sz="0" w:space="0" w:color="auto"/>
            <w:left w:val="none" w:sz="0" w:space="0" w:color="auto"/>
            <w:bottom w:val="none" w:sz="0" w:space="0" w:color="auto"/>
            <w:right w:val="none" w:sz="0" w:space="0" w:color="auto"/>
          </w:divBdr>
        </w:div>
        <w:div w:id="117922007">
          <w:marLeft w:val="640"/>
          <w:marRight w:val="0"/>
          <w:marTop w:val="0"/>
          <w:marBottom w:val="0"/>
          <w:divBdr>
            <w:top w:val="none" w:sz="0" w:space="0" w:color="auto"/>
            <w:left w:val="none" w:sz="0" w:space="0" w:color="auto"/>
            <w:bottom w:val="none" w:sz="0" w:space="0" w:color="auto"/>
            <w:right w:val="none" w:sz="0" w:space="0" w:color="auto"/>
          </w:divBdr>
        </w:div>
        <w:div w:id="1562911768">
          <w:marLeft w:val="640"/>
          <w:marRight w:val="0"/>
          <w:marTop w:val="0"/>
          <w:marBottom w:val="0"/>
          <w:divBdr>
            <w:top w:val="none" w:sz="0" w:space="0" w:color="auto"/>
            <w:left w:val="none" w:sz="0" w:space="0" w:color="auto"/>
            <w:bottom w:val="none" w:sz="0" w:space="0" w:color="auto"/>
            <w:right w:val="none" w:sz="0" w:space="0" w:color="auto"/>
          </w:divBdr>
        </w:div>
        <w:div w:id="901017019">
          <w:marLeft w:val="640"/>
          <w:marRight w:val="0"/>
          <w:marTop w:val="0"/>
          <w:marBottom w:val="0"/>
          <w:divBdr>
            <w:top w:val="none" w:sz="0" w:space="0" w:color="auto"/>
            <w:left w:val="none" w:sz="0" w:space="0" w:color="auto"/>
            <w:bottom w:val="none" w:sz="0" w:space="0" w:color="auto"/>
            <w:right w:val="none" w:sz="0" w:space="0" w:color="auto"/>
          </w:divBdr>
        </w:div>
        <w:div w:id="1132669317">
          <w:marLeft w:val="640"/>
          <w:marRight w:val="0"/>
          <w:marTop w:val="0"/>
          <w:marBottom w:val="0"/>
          <w:divBdr>
            <w:top w:val="none" w:sz="0" w:space="0" w:color="auto"/>
            <w:left w:val="none" w:sz="0" w:space="0" w:color="auto"/>
            <w:bottom w:val="none" w:sz="0" w:space="0" w:color="auto"/>
            <w:right w:val="none" w:sz="0" w:space="0" w:color="auto"/>
          </w:divBdr>
        </w:div>
        <w:div w:id="1643267840">
          <w:marLeft w:val="640"/>
          <w:marRight w:val="0"/>
          <w:marTop w:val="0"/>
          <w:marBottom w:val="0"/>
          <w:divBdr>
            <w:top w:val="none" w:sz="0" w:space="0" w:color="auto"/>
            <w:left w:val="none" w:sz="0" w:space="0" w:color="auto"/>
            <w:bottom w:val="none" w:sz="0" w:space="0" w:color="auto"/>
            <w:right w:val="none" w:sz="0" w:space="0" w:color="auto"/>
          </w:divBdr>
        </w:div>
        <w:div w:id="1851598136">
          <w:marLeft w:val="640"/>
          <w:marRight w:val="0"/>
          <w:marTop w:val="0"/>
          <w:marBottom w:val="0"/>
          <w:divBdr>
            <w:top w:val="none" w:sz="0" w:space="0" w:color="auto"/>
            <w:left w:val="none" w:sz="0" w:space="0" w:color="auto"/>
            <w:bottom w:val="none" w:sz="0" w:space="0" w:color="auto"/>
            <w:right w:val="none" w:sz="0" w:space="0" w:color="auto"/>
          </w:divBdr>
        </w:div>
        <w:div w:id="1681615990">
          <w:marLeft w:val="640"/>
          <w:marRight w:val="0"/>
          <w:marTop w:val="0"/>
          <w:marBottom w:val="0"/>
          <w:divBdr>
            <w:top w:val="none" w:sz="0" w:space="0" w:color="auto"/>
            <w:left w:val="none" w:sz="0" w:space="0" w:color="auto"/>
            <w:bottom w:val="none" w:sz="0" w:space="0" w:color="auto"/>
            <w:right w:val="none" w:sz="0" w:space="0" w:color="auto"/>
          </w:divBdr>
        </w:div>
        <w:div w:id="37319679">
          <w:marLeft w:val="640"/>
          <w:marRight w:val="0"/>
          <w:marTop w:val="0"/>
          <w:marBottom w:val="0"/>
          <w:divBdr>
            <w:top w:val="none" w:sz="0" w:space="0" w:color="auto"/>
            <w:left w:val="none" w:sz="0" w:space="0" w:color="auto"/>
            <w:bottom w:val="none" w:sz="0" w:space="0" w:color="auto"/>
            <w:right w:val="none" w:sz="0" w:space="0" w:color="auto"/>
          </w:divBdr>
        </w:div>
        <w:div w:id="732196690">
          <w:marLeft w:val="640"/>
          <w:marRight w:val="0"/>
          <w:marTop w:val="0"/>
          <w:marBottom w:val="0"/>
          <w:divBdr>
            <w:top w:val="none" w:sz="0" w:space="0" w:color="auto"/>
            <w:left w:val="none" w:sz="0" w:space="0" w:color="auto"/>
            <w:bottom w:val="none" w:sz="0" w:space="0" w:color="auto"/>
            <w:right w:val="none" w:sz="0" w:space="0" w:color="auto"/>
          </w:divBdr>
        </w:div>
        <w:div w:id="1440641703">
          <w:marLeft w:val="640"/>
          <w:marRight w:val="0"/>
          <w:marTop w:val="0"/>
          <w:marBottom w:val="0"/>
          <w:divBdr>
            <w:top w:val="none" w:sz="0" w:space="0" w:color="auto"/>
            <w:left w:val="none" w:sz="0" w:space="0" w:color="auto"/>
            <w:bottom w:val="none" w:sz="0" w:space="0" w:color="auto"/>
            <w:right w:val="none" w:sz="0" w:space="0" w:color="auto"/>
          </w:divBdr>
        </w:div>
        <w:div w:id="205878982">
          <w:marLeft w:val="640"/>
          <w:marRight w:val="0"/>
          <w:marTop w:val="0"/>
          <w:marBottom w:val="0"/>
          <w:divBdr>
            <w:top w:val="none" w:sz="0" w:space="0" w:color="auto"/>
            <w:left w:val="none" w:sz="0" w:space="0" w:color="auto"/>
            <w:bottom w:val="none" w:sz="0" w:space="0" w:color="auto"/>
            <w:right w:val="none" w:sz="0" w:space="0" w:color="auto"/>
          </w:divBdr>
        </w:div>
        <w:div w:id="970474054">
          <w:marLeft w:val="640"/>
          <w:marRight w:val="0"/>
          <w:marTop w:val="0"/>
          <w:marBottom w:val="0"/>
          <w:divBdr>
            <w:top w:val="none" w:sz="0" w:space="0" w:color="auto"/>
            <w:left w:val="none" w:sz="0" w:space="0" w:color="auto"/>
            <w:bottom w:val="none" w:sz="0" w:space="0" w:color="auto"/>
            <w:right w:val="none" w:sz="0" w:space="0" w:color="auto"/>
          </w:divBdr>
        </w:div>
        <w:div w:id="186919101">
          <w:marLeft w:val="640"/>
          <w:marRight w:val="0"/>
          <w:marTop w:val="0"/>
          <w:marBottom w:val="0"/>
          <w:divBdr>
            <w:top w:val="none" w:sz="0" w:space="0" w:color="auto"/>
            <w:left w:val="none" w:sz="0" w:space="0" w:color="auto"/>
            <w:bottom w:val="none" w:sz="0" w:space="0" w:color="auto"/>
            <w:right w:val="none" w:sz="0" w:space="0" w:color="auto"/>
          </w:divBdr>
        </w:div>
        <w:div w:id="1981883951">
          <w:marLeft w:val="640"/>
          <w:marRight w:val="0"/>
          <w:marTop w:val="0"/>
          <w:marBottom w:val="0"/>
          <w:divBdr>
            <w:top w:val="none" w:sz="0" w:space="0" w:color="auto"/>
            <w:left w:val="none" w:sz="0" w:space="0" w:color="auto"/>
            <w:bottom w:val="none" w:sz="0" w:space="0" w:color="auto"/>
            <w:right w:val="none" w:sz="0" w:space="0" w:color="auto"/>
          </w:divBdr>
        </w:div>
        <w:div w:id="2041777157">
          <w:marLeft w:val="640"/>
          <w:marRight w:val="0"/>
          <w:marTop w:val="0"/>
          <w:marBottom w:val="0"/>
          <w:divBdr>
            <w:top w:val="none" w:sz="0" w:space="0" w:color="auto"/>
            <w:left w:val="none" w:sz="0" w:space="0" w:color="auto"/>
            <w:bottom w:val="none" w:sz="0" w:space="0" w:color="auto"/>
            <w:right w:val="none" w:sz="0" w:space="0" w:color="auto"/>
          </w:divBdr>
        </w:div>
        <w:div w:id="454297913">
          <w:marLeft w:val="640"/>
          <w:marRight w:val="0"/>
          <w:marTop w:val="0"/>
          <w:marBottom w:val="0"/>
          <w:divBdr>
            <w:top w:val="none" w:sz="0" w:space="0" w:color="auto"/>
            <w:left w:val="none" w:sz="0" w:space="0" w:color="auto"/>
            <w:bottom w:val="none" w:sz="0" w:space="0" w:color="auto"/>
            <w:right w:val="none" w:sz="0" w:space="0" w:color="auto"/>
          </w:divBdr>
        </w:div>
        <w:div w:id="1731882852">
          <w:marLeft w:val="640"/>
          <w:marRight w:val="0"/>
          <w:marTop w:val="0"/>
          <w:marBottom w:val="0"/>
          <w:divBdr>
            <w:top w:val="none" w:sz="0" w:space="0" w:color="auto"/>
            <w:left w:val="none" w:sz="0" w:space="0" w:color="auto"/>
            <w:bottom w:val="none" w:sz="0" w:space="0" w:color="auto"/>
            <w:right w:val="none" w:sz="0" w:space="0" w:color="auto"/>
          </w:divBdr>
        </w:div>
        <w:div w:id="1868987425">
          <w:marLeft w:val="640"/>
          <w:marRight w:val="0"/>
          <w:marTop w:val="0"/>
          <w:marBottom w:val="0"/>
          <w:divBdr>
            <w:top w:val="none" w:sz="0" w:space="0" w:color="auto"/>
            <w:left w:val="none" w:sz="0" w:space="0" w:color="auto"/>
            <w:bottom w:val="none" w:sz="0" w:space="0" w:color="auto"/>
            <w:right w:val="none" w:sz="0" w:space="0" w:color="auto"/>
          </w:divBdr>
        </w:div>
        <w:div w:id="486827925">
          <w:marLeft w:val="640"/>
          <w:marRight w:val="0"/>
          <w:marTop w:val="0"/>
          <w:marBottom w:val="0"/>
          <w:divBdr>
            <w:top w:val="none" w:sz="0" w:space="0" w:color="auto"/>
            <w:left w:val="none" w:sz="0" w:space="0" w:color="auto"/>
            <w:bottom w:val="none" w:sz="0" w:space="0" w:color="auto"/>
            <w:right w:val="none" w:sz="0" w:space="0" w:color="auto"/>
          </w:divBdr>
        </w:div>
        <w:div w:id="1613854252">
          <w:marLeft w:val="640"/>
          <w:marRight w:val="0"/>
          <w:marTop w:val="0"/>
          <w:marBottom w:val="0"/>
          <w:divBdr>
            <w:top w:val="none" w:sz="0" w:space="0" w:color="auto"/>
            <w:left w:val="none" w:sz="0" w:space="0" w:color="auto"/>
            <w:bottom w:val="none" w:sz="0" w:space="0" w:color="auto"/>
            <w:right w:val="none" w:sz="0" w:space="0" w:color="auto"/>
          </w:divBdr>
        </w:div>
        <w:div w:id="505898396">
          <w:marLeft w:val="640"/>
          <w:marRight w:val="0"/>
          <w:marTop w:val="0"/>
          <w:marBottom w:val="0"/>
          <w:divBdr>
            <w:top w:val="none" w:sz="0" w:space="0" w:color="auto"/>
            <w:left w:val="none" w:sz="0" w:space="0" w:color="auto"/>
            <w:bottom w:val="none" w:sz="0" w:space="0" w:color="auto"/>
            <w:right w:val="none" w:sz="0" w:space="0" w:color="auto"/>
          </w:divBdr>
        </w:div>
        <w:div w:id="1096561762">
          <w:marLeft w:val="640"/>
          <w:marRight w:val="0"/>
          <w:marTop w:val="0"/>
          <w:marBottom w:val="0"/>
          <w:divBdr>
            <w:top w:val="none" w:sz="0" w:space="0" w:color="auto"/>
            <w:left w:val="none" w:sz="0" w:space="0" w:color="auto"/>
            <w:bottom w:val="none" w:sz="0" w:space="0" w:color="auto"/>
            <w:right w:val="none" w:sz="0" w:space="0" w:color="auto"/>
          </w:divBdr>
        </w:div>
        <w:div w:id="791751161">
          <w:marLeft w:val="640"/>
          <w:marRight w:val="0"/>
          <w:marTop w:val="0"/>
          <w:marBottom w:val="0"/>
          <w:divBdr>
            <w:top w:val="none" w:sz="0" w:space="0" w:color="auto"/>
            <w:left w:val="none" w:sz="0" w:space="0" w:color="auto"/>
            <w:bottom w:val="none" w:sz="0" w:space="0" w:color="auto"/>
            <w:right w:val="none" w:sz="0" w:space="0" w:color="auto"/>
          </w:divBdr>
        </w:div>
        <w:div w:id="1141770867">
          <w:marLeft w:val="640"/>
          <w:marRight w:val="0"/>
          <w:marTop w:val="0"/>
          <w:marBottom w:val="0"/>
          <w:divBdr>
            <w:top w:val="none" w:sz="0" w:space="0" w:color="auto"/>
            <w:left w:val="none" w:sz="0" w:space="0" w:color="auto"/>
            <w:bottom w:val="none" w:sz="0" w:space="0" w:color="auto"/>
            <w:right w:val="none" w:sz="0" w:space="0" w:color="auto"/>
          </w:divBdr>
        </w:div>
        <w:div w:id="1491143261">
          <w:marLeft w:val="640"/>
          <w:marRight w:val="0"/>
          <w:marTop w:val="0"/>
          <w:marBottom w:val="0"/>
          <w:divBdr>
            <w:top w:val="none" w:sz="0" w:space="0" w:color="auto"/>
            <w:left w:val="none" w:sz="0" w:space="0" w:color="auto"/>
            <w:bottom w:val="none" w:sz="0" w:space="0" w:color="auto"/>
            <w:right w:val="none" w:sz="0" w:space="0" w:color="auto"/>
          </w:divBdr>
        </w:div>
        <w:div w:id="780102400">
          <w:marLeft w:val="640"/>
          <w:marRight w:val="0"/>
          <w:marTop w:val="0"/>
          <w:marBottom w:val="0"/>
          <w:divBdr>
            <w:top w:val="none" w:sz="0" w:space="0" w:color="auto"/>
            <w:left w:val="none" w:sz="0" w:space="0" w:color="auto"/>
            <w:bottom w:val="none" w:sz="0" w:space="0" w:color="auto"/>
            <w:right w:val="none" w:sz="0" w:space="0" w:color="auto"/>
          </w:divBdr>
        </w:div>
        <w:div w:id="150144618">
          <w:marLeft w:val="640"/>
          <w:marRight w:val="0"/>
          <w:marTop w:val="0"/>
          <w:marBottom w:val="0"/>
          <w:divBdr>
            <w:top w:val="none" w:sz="0" w:space="0" w:color="auto"/>
            <w:left w:val="none" w:sz="0" w:space="0" w:color="auto"/>
            <w:bottom w:val="none" w:sz="0" w:space="0" w:color="auto"/>
            <w:right w:val="none" w:sz="0" w:space="0" w:color="auto"/>
          </w:divBdr>
        </w:div>
        <w:div w:id="353112908">
          <w:marLeft w:val="640"/>
          <w:marRight w:val="0"/>
          <w:marTop w:val="0"/>
          <w:marBottom w:val="0"/>
          <w:divBdr>
            <w:top w:val="none" w:sz="0" w:space="0" w:color="auto"/>
            <w:left w:val="none" w:sz="0" w:space="0" w:color="auto"/>
            <w:bottom w:val="none" w:sz="0" w:space="0" w:color="auto"/>
            <w:right w:val="none" w:sz="0" w:space="0" w:color="auto"/>
          </w:divBdr>
        </w:div>
        <w:div w:id="1486126664">
          <w:marLeft w:val="640"/>
          <w:marRight w:val="0"/>
          <w:marTop w:val="0"/>
          <w:marBottom w:val="0"/>
          <w:divBdr>
            <w:top w:val="none" w:sz="0" w:space="0" w:color="auto"/>
            <w:left w:val="none" w:sz="0" w:space="0" w:color="auto"/>
            <w:bottom w:val="none" w:sz="0" w:space="0" w:color="auto"/>
            <w:right w:val="none" w:sz="0" w:space="0" w:color="auto"/>
          </w:divBdr>
        </w:div>
        <w:div w:id="1098670880">
          <w:marLeft w:val="640"/>
          <w:marRight w:val="0"/>
          <w:marTop w:val="0"/>
          <w:marBottom w:val="0"/>
          <w:divBdr>
            <w:top w:val="none" w:sz="0" w:space="0" w:color="auto"/>
            <w:left w:val="none" w:sz="0" w:space="0" w:color="auto"/>
            <w:bottom w:val="none" w:sz="0" w:space="0" w:color="auto"/>
            <w:right w:val="none" w:sz="0" w:space="0" w:color="auto"/>
          </w:divBdr>
        </w:div>
        <w:div w:id="1826505641">
          <w:marLeft w:val="640"/>
          <w:marRight w:val="0"/>
          <w:marTop w:val="0"/>
          <w:marBottom w:val="0"/>
          <w:divBdr>
            <w:top w:val="none" w:sz="0" w:space="0" w:color="auto"/>
            <w:left w:val="none" w:sz="0" w:space="0" w:color="auto"/>
            <w:bottom w:val="none" w:sz="0" w:space="0" w:color="auto"/>
            <w:right w:val="none" w:sz="0" w:space="0" w:color="auto"/>
          </w:divBdr>
        </w:div>
        <w:div w:id="1193498813">
          <w:marLeft w:val="640"/>
          <w:marRight w:val="0"/>
          <w:marTop w:val="0"/>
          <w:marBottom w:val="0"/>
          <w:divBdr>
            <w:top w:val="none" w:sz="0" w:space="0" w:color="auto"/>
            <w:left w:val="none" w:sz="0" w:space="0" w:color="auto"/>
            <w:bottom w:val="none" w:sz="0" w:space="0" w:color="auto"/>
            <w:right w:val="none" w:sz="0" w:space="0" w:color="auto"/>
          </w:divBdr>
        </w:div>
        <w:div w:id="1814836534">
          <w:marLeft w:val="640"/>
          <w:marRight w:val="0"/>
          <w:marTop w:val="0"/>
          <w:marBottom w:val="0"/>
          <w:divBdr>
            <w:top w:val="none" w:sz="0" w:space="0" w:color="auto"/>
            <w:left w:val="none" w:sz="0" w:space="0" w:color="auto"/>
            <w:bottom w:val="none" w:sz="0" w:space="0" w:color="auto"/>
            <w:right w:val="none" w:sz="0" w:space="0" w:color="auto"/>
          </w:divBdr>
        </w:div>
        <w:div w:id="1721321802">
          <w:marLeft w:val="640"/>
          <w:marRight w:val="0"/>
          <w:marTop w:val="0"/>
          <w:marBottom w:val="0"/>
          <w:divBdr>
            <w:top w:val="none" w:sz="0" w:space="0" w:color="auto"/>
            <w:left w:val="none" w:sz="0" w:space="0" w:color="auto"/>
            <w:bottom w:val="none" w:sz="0" w:space="0" w:color="auto"/>
            <w:right w:val="none" w:sz="0" w:space="0" w:color="auto"/>
          </w:divBdr>
        </w:div>
        <w:div w:id="930700956">
          <w:marLeft w:val="640"/>
          <w:marRight w:val="0"/>
          <w:marTop w:val="0"/>
          <w:marBottom w:val="0"/>
          <w:divBdr>
            <w:top w:val="none" w:sz="0" w:space="0" w:color="auto"/>
            <w:left w:val="none" w:sz="0" w:space="0" w:color="auto"/>
            <w:bottom w:val="none" w:sz="0" w:space="0" w:color="auto"/>
            <w:right w:val="none" w:sz="0" w:space="0" w:color="auto"/>
          </w:divBdr>
        </w:div>
        <w:div w:id="526404795">
          <w:marLeft w:val="640"/>
          <w:marRight w:val="0"/>
          <w:marTop w:val="0"/>
          <w:marBottom w:val="0"/>
          <w:divBdr>
            <w:top w:val="none" w:sz="0" w:space="0" w:color="auto"/>
            <w:left w:val="none" w:sz="0" w:space="0" w:color="auto"/>
            <w:bottom w:val="none" w:sz="0" w:space="0" w:color="auto"/>
            <w:right w:val="none" w:sz="0" w:space="0" w:color="auto"/>
          </w:divBdr>
        </w:div>
        <w:div w:id="1283659085">
          <w:marLeft w:val="640"/>
          <w:marRight w:val="0"/>
          <w:marTop w:val="0"/>
          <w:marBottom w:val="0"/>
          <w:divBdr>
            <w:top w:val="none" w:sz="0" w:space="0" w:color="auto"/>
            <w:left w:val="none" w:sz="0" w:space="0" w:color="auto"/>
            <w:bottom w:val="none" w:sz="0" w:space="0" w:color="auto"/>
            <w:right w:val="none" w:sz="0" w:space="0" w:color="auto"/>
          </w:divBdr>
        </w:div>
        <w:div w:id="1047534961">
          <w:marLeft w:val="640"/>
          <w:marRight w:val="0"/>
          <w:marTop w:val="0"/>
          <w:marBottom w:val="0"/>
          <w:divBdr>
            <w:top w:val="none" w:sz="0" w:space="0" w:color="auto"/>
            <w:left w:val="none" w:sz="0" w:space="0" w:color="auto"/>
            <w:bottom w:val="none" w:sz="0" w:space="0" w:color="auto"/>
            <w:right w:val="none" w:sz="0" w:space="0" w:color="auto"/>
          </w:divBdr>
        </w:div>
        <w:div w:id="107824721">
          <w:marLeft w:val="640"/>
          <w:marRight w:val="0"/>
          <w:marTop w:val="0"/>
          <w:marBottom w:val="0"/>
          <w:divBdr>
            <w:top w:val="none" w:sz="0" w:space="0" w:color="auto"/>
            <w:left w:val="none" w:sz="0" w:space="0" w:color="auto"/>
            <w:bottom w:val="none" w:sz="0" w:space="0" w:color="auto"/>
            <w:right w:val="none" w:sz="0" w:space="0" w:color="auto"/>
          </w:divBdr>
        </w:div>
        <w:div w:id="703023354">
          <w:marLeft w:val="640"/>
          <w:marRight w:val="0"/>
          <w:marTop w:val="0"/>
          <w:marBottom w:val="0"/>
          <w:divBdr>
            <w:top w:val="none" w:sz="0" w:space="0" w:color="auto"/>
            <w:left w:val="none" w:sz="0" w:space="0" w:color="auto"/>
            <w:bottom w:val="none" w:sz="0" w:space="0" w:color="auto"/>
            <w:right w:val="none" w:sz="0" w:space="0" w:color="auto"/>
          </w:divBdr>
        </w:div>
        <w:div w:id="1040934741">
          <w:marLeft w:val="640"/>
          <w:marRight w:val="0"/>
          <w:marTop w:val="0"/>
          <w:marBottom w:val="0"/>
          <w:divBdr>
            <w:top w:val="none" w:sz="0" w:space="0" w:color="auto"/>
            <w:left w:val="none" w:sz="0" w:space="0" w:color="auto"/>
            <w:bottom w:val="none" w:sz="0" w:space="0" w:color="auto"/>
            <w:right w:val="none" w:sz="0" w:space="0" w:color="auto"/>
          </w:divBdr>
        </w:div>
        <w:div w:id="1475096150">
          <w:marLeft w:val="640"/>
          <w:marRight w:val="0"/>
          <w:marTop w:val="0"/>
          <w:marBottom w:val="0"/>
          <w:divBdr>
            <w:top w:val="none" w:sz="0" w:space="0" w:color="auto"/>
            <w:left w:val="none" w:sz="0" w:space="0" w:color="auto"/>
            <w:bottom w:val="none" w:sz="0" w:space="0" w:color="auto"/>
            <w:right w:val="none" w:sz="0" w:space="0" w:color="auto"/>
          </w:divBdr>
        </w:div>
      </w:divsChild>
    </w:div>
    <w:div w:id="507521506">
      <w:bodyDiv w:val="1"/>
      <w:marLeft w:val="0"/>
      <w:marRight w:val="0"/>
      <w:marTop w:val="0"/>
      <w:marBottom w:val="0"/>
      <w:divBdr>
        <w:top w:val="none" w:sz="0" w:space="0" w:color="auto"/>
        <w:left w:val="none" w:sz="0" w:space="0" w:color="auto"/>
        <w:bottom w:val="none" w:sz="0" w:space="0" w:color="auto"/>
        <w:right w:val="none" w:sz="0" w:space="0" w:color="auto"/>
      </w:divBdr>
      <w:divsChild>
        <w:div w:id="1375618348">
          <w:marLeft w:val="0"/>
          <w:marRight w:val="0"/>
          <w:marTop w:val="0"/>
          <w:marBottom w:val="0"/>
          <w:divBdr>
            <w:top w:val="none" w:sz="0" w:space="0" w:color="auto"/>
            <w:left w:val="none" w:sz="0" w:space="0" w:color="auto"/>
            <w:bottom w:val="none" w:sz="0" w:space="0" w:color="auto"/>
            <w:right w:val="none" w:sz="0" w:space="0" w:color="auto"/>
          </w:divBdr>
        </w:div>
      </w:divsChild>
    </w:div>
    <w:div w:id="508956162">
      <w:bodyDiv w:val="1"/>
      <w:marLeft w:val="0"/>
      <w:marRight w:val="0"/>
      <w:marTop w:val="0"/>
      <w:marBottom w:val="0"/>
      <w:divBdr>
        <w:top w:val="none" w:sz="0" w:space="0" w:color="auto"/>
        <w:left w:val="none" w:sz="0" w:space="0" w:color="auto"/>
        <w:bottom w:val="none" w:sz="0" w:space="0" w:color="auto"/>
        <w:right w:val="none" w:sz="0" w:space="0" w:color="auto"/>
      </w:divBdr>
    </w:div>
    <w:div w:id="511841003">
      <w:bodyDiv w:val="1"/>
      <w:marLeft w:val="0"/>
      <w:marRight w:val="0"/>
      <w:marTop w:val="0"/>
      <w:marBottom w:val="0"/>
      <w:divBdr>
        <w:top w:val="none" w:sz="0" w:space="0" w:color="auto"/>
        <w:left w:val="none" w:sz="0" w:space="0" w:color="auto"/>
        <w:bottom w:val="none" w:sz="0" w:space="0" w:color="auto"/>
        <w:right w:val="none" w:sz="0" w:space="0" w:color="auto"/>
      </w:divBdr>
    </w:div>
    <w:div w:id="513613020">
      <w:bodyDiv w:val="1"/>
      <w:marLeft w:val="0"/>
      <w:marRight w:val="0"/>
      <w:marTop w:val="0"/>
      <w:marBottom w:val="0"/>
      <w:divBdr>
        <w:top w:val="none" w:sz="0" w:space="0" w:color="auto"/>
        <w:left w:val="none" w:sz="0" w:space="0" w:color="auto"/>
        <w:bottom w:val="none" w:sz="0" w:space="0" w:color="auto"/>
        <w:right w:val="none" w:sz="0" w:space="0" w:color="auto"/>
      </w:divBdr>
      <w:divsChild>
        <w:div w:id="1970891249">
          <w:marLeft w:val="480"/>
          <w:marRight w:val="0"/>
          <w:marTop w:val="0"/>
          <w:marBottom w:val="0"/>
          <w:divBdr>
            <w:top w:val="none" w:sz="0" w:space="0" w:color="auto"/>
            <w:left w:val="none" w:sz="0" w:space="0" w:color="auto"/>
            <w:bottom w:val="none" w:sz="0" w:space="0" w:color="auto"/>
            <w:right w:val="none" w:sz="0" w:space="0" w:color="auto"/>
          </w:divBdr>
        </w:div>
        <w:div w:id="1683434026">
          <w:marLeft w:val="480"/>
          <w:marRight w:val="0"/>
          <w:marTop w:val="0"/>
          <w:marBottom w:val="0"/>
          <w:divBdr>
            <w:top w:val="none" w:sz="0" w:space="0" w:color="auto"/>
            <w:left w:val="none" w:sz="0" w:space="0" w:color="auto"/>
            <w:bottom w:val="none" w:sz="0" w:space="0" w:color="auto"/>
            <w:right w:val="none" w:sz="0" w:space="0" w:color="auto"/>
          </w:divBdr>
        </w:div>
        <w:div w:id="543373934">
          <w:marLeft w:val="480"/>
          <w:marRight w:val="0"/>
          <w:marTop w:val="0"/>
          <w:marBottom w:val="0"/>
          <w:divBdr>
            <w:top w:val="none" w:sz="0" w:space="0" w:color="auto"/>
            <w:left w:val="none" w:sz="0" w:space="0" w:color="auto"/>
            <w:bottom w:val="none" w:sz="0" w:space="0" w:color="auto"/>
            <w:right w:val="none" w:sz="0" w:space="0" w:color="auto"/>
          </w:divBdr>
        </w:div>
        <w:div w:id="410155753">
          <w:marLeft w:val="480"/>
          <w:marRight w:val="0"/>
          <w:marTop w:val="0"/>
          <w:marBottom w:val="0"/>
          <w:divBdr>
            <w:top w:val="none" w:sz="0" w:space="0" w:color="auto"/>
            <w:left w:val="none" w:sz="0" w:space="0" w:color="auto"/>
            <w:bottom w:val="none" w:sz="0" w:space="0" w:color="auto"/>
            <w:right w:val="none" w:sz="0" w:space="0" w:color="auto"/>
          </w:divBdr>
        </w:div>
        <w:div w:id="1457797271">
          <w:marLeft w:val="480"/>
          <w:marRight w:val="0"/>
          <w:marTop w:val="0"/>
          <w:marBottom w:val="0"/>
          <w:divBdr>
            <w:top w:val="none" w:sz="0" w:space="0" w:color="auto"/>
            <w:left w:val="none" w:sz="0" w:space="0" w:color="auto"/>
            <w:bottom w:val="none" w:sz="0" w:space="0" w:color="auto"/>
            <w:right w:val="none" w:sz="0" w:space="0" w:color="auto"/>
          </w:divBdr>
        </w:div>
        <w:div w:id="203105467">
          <w:marLeft w:val="480"/>
          <w:marRight w:val="0"/>
          <w:marTop w:val="0"/>
          <w:marBottom w:val="0"/>
          <w:divBdr>
            <w:top w:val="none" w:sz="0" w:space="0" w:color="auto"/>
            <w:left w:val="none" w:sz="0" w:space="0" w:color="auto"/>
            <w:bottom w:val="none" w:sz="0" w:space="0" w:color="auto"/>
            <w:right w:val="none" w:sz="0" w:space="0" w:color="auto"/>
          </w:divBdr>
        </w:div>
        <w:div w:id="906066613">
          <w:marLeft w:val="480"/>
          <w:marRight w:val="0"/>
          <w:marTop w:val="0"/>
          <w:marBottom w:val="0"/>
          <w:divBdr>
            <w:top w:val="none" w:sz="0" w:space="0" w:color="auto"/>
            <w:left w:val="none" w:sz="0" w:space="0" w:color="auto"/>
            <w:bottom w:val="none" w:sz="0" w:space="0" w:color="auto"/>
            <w:right w:val="none" w:sz="0" w:space="0" w:color="auto"/>
          </w:divBdr>
        </w:div>
        <w:div w:id="713621872">
          <w:marLeft w:val="480"/>
          <w:marRight w:val="0"/>
          <w:marTop w:val="0"/>
          <w:marBottom w:val="0"/>
          <w:divBdr>
            <w:top w:val="none" w:sz="0" w:space="0" w:color="auto"/>
            <w:left w:val="none" w:sz="0" w:space="0" w:color="auto"/>
            <w:bottom w:val="none" w:sz="0" w:space="0" w:color="auto"/>
            <w:right w:val="none" w:sz="0" w:space="0" w:color="auto"/>
          </w:divBdr>
        </w:div>
        <w:div w:id="700396245">
          <w:marLeft w:val="480"/>
          <w:marRight w:val="0"/>
          <w:marTop w:val="0"/>
          <w:marBottom w:val="0"/>
          <w:divBdr>
            <w:top w:val="none" w:sz="0" w:space="0" w:color="auto"/>
            <w:left w:val="none" w:sz="0" w:space="0" w:color="auto"/>
            <w:bottom w:val="none" w:sz="0" w:space="0" w:color="auto"/>
            <w:right w:val="none" w:sz="0" w:space="0" w:color="auto"/>
          </w:divBdr>
        </w:div>
        <w:div w:id="859901499">
          <w:marLeft w:val="480"/>
          <w:marRight w:val="0"/>
          <w:marTop w:val="0"/>
          <w:marBottom w:val="0"/>
          <w:divBdr>
            <w:top w:val="none" w:sz="0" w:space="0" w:color="auto"/>
            <w:left w:val="none" w:sz="0" w:space="0" w:color="auto"/>
            <w:bottom w:val="none" w:sz="0" w:space="0" w:color="auto"/>
            <w:right w:val="none" w:sz="0" w:space="0" w:color="auto"/>
          </w:divBdr>
        </w:div>
        <w:div w:id="20517519">
          <w:marLeft w:val="480"/>
          <w:marRight w:val="0"/>
          <w:marTop w:val="0"/>
          <w:marBottom w:val="0"/>
          <w:divBdr>
            <w:top w:val="none" w:sz="0" w:space="0" w:color="auto"/>
            <w:left w:val="none" w:sz="0" w:space="0" w:color="auto"/>
            <w:bottom w:val="none" w:sz="0" w:space="0" w:color="auto"/>
            <w:right w:val="none" w:sz="0" w:space="0" w:color="auto"/>
          </w:divBdr>
        </w:div>
        <w:div w:id="296105270">
          <w:marLeft w:val="480"/>
          <w:marRight w:val="0"/>
          <w:marTop w:val="0"/>
          <w:marBottom w:val="0"/>
          <w:divBdr>
            <w:top w:val="none" w:sz="0" w:space="0" w:color="auto"/>
            <w:left w:val="none" w:sz="0" w:space="0" w:color="auto"/>
            <w:bottom w:val="none" w:sz="0" w:space="0" w:color="auto"/>
            <w:right w:val="none" w:sz="0" w:space="0" w:color="auto"/>
          </w:divBdr>
        </w:div>
        <w:div w:id="1915624394">
          <w:marLeft w:val="480"/>
          <w:marRight w:val="0"/>
          <w:marTop w:val="0"/>
          <w:marBottom w:val="0"/>
          <w:divBdr>
            <w:top w:val="none" w:sz="0" w:space="0" w:color="auto"/>
            <w:left w:val="none" w:sz="0" w:space="0" w:color="auto"/>
            <w:bottom w:val="none" w:sz="0" w:space="0" w:color="auto"/>
            <w:right w:val="none" w:sz="0" w:space="0" w:color="auto"/>
          </w:divBdr>
        </w:div>
        <w:div w:id="774129750">
          <w:marLeft w:val="480"/>
          <w:marRight w:val="0"/>
          <w:marTop w:val="0"/>
          <w:marBottom w:val="0"/>
          <w:divBdr>
            <w:top w:val="none" w:sz="0" w:space="0" w:color="auto"/>
            <w:left w:val="none" w:sz="0" w:space="0" w:color="auto"/>
            <w:bottom w:val="none" w:sz="0" w:space="0" w:color="auto"/>
            <w:right w:val="none" w:sz="0" w:space="0" w:color="auto"/>
          </w:divBdr>
        </w:div>
        <w:div w:id="383870603">
          <w:marLeft w:val="480"/>
          <w:marRight w:val="0"/>
          <w:marTop w:val="0"/>
          <w:marBottom w:val="0"/>
          <w:divBdr>
            <w:top w:val="none" w:sz="0" w:space="0" w:color="auto"/>
            <w:left w:val="none" w:sz="0" w:space="0" w:color="auto"/>
            <w:bottom w:val="none" w:sz="0" w:space="0" w:color="auto"/>
            <w:right w:val="none" w:sz="0" w:space="0" w:color="auto"/>
          </w:divBdr>
        </w:div>
        <w:div w:id="384640978">
          <w:marLeft w:val="480"/>
          <w:marRight w:val="0"/>
          <w:marTop w:val="0"/>
          <w:marBottom w:val="0"/>
          <w:divBdr>
            <w:top w:val="none" w:sz="0" w:space="0" w:color="auto"/>
            <w:left w:val="none" w:sz="0" w:space="0" w:color="auto"/>
            <w:bottom w:val="none" w:sz="0" w:space="0" w:color="auto"/>
            <w:right w:val="none" w:sz="0" w:space="0" w:color="auto"/>
          </w:divBdr>
        </w:div>
        <w:div w:id="621886691">
          <w:marLeft w:val="480"/>
          <w:marRight w:val="0"/>
          <w:marTop w:val="0"/>
          <w:marBottom w:val="0"/>
          <w:divBdr>
            <w:top w:val="none" w:sz="0" w:space="0" w:color="auto"/>
            <w:left w:val="none" w:sz="0" w:space="0" w:color="auto"/>
            <w:bottom w:val="none" w:sz="0" w:space="0" w:color="auto"/>
            <w:right w:val="none" w:sz="0" w:space="0" w:color="auto"/>
          </w:divBdr>
        </w:div>
        <w:div w:id="1741445363">
          <w:marLeft w:val="480"/>
          <w:marRight w:val="0"/>
          <w:marTop w:val="0"/>
          <w:marBottom w:val="0"/>
          <w:divBdr>
            <w:top w:val="none" w:sz="0" w:space="0" w:color="auto"/>
            <w:left w:val="none" w:sz="0" w:space="0" w:color="auto"/>
            <w:bottom w:val="none" w:sz="0" w:space="0" w:color="auto"/>
            <w:right w:val="none" w:sz="0" w:space="0" w:color="auto"/>
          </w:divBdr>
        </w:div>
        <w:div w:id="177473758">
          <w:marLeft w:val="480"/>
          <w:marRight w:val="0"/>
          <w:marTop w:val="0"/>
          <w:marBottom w:val="0"/>
          <w:divBdr>
            <w:top w:val="none" w:sz="0" w:space="0" w:color="auto"/>
            <w:left w:val="none" w:sz="0" w:space="0" w:color="auto"/>
            <w:bottom w:val="none" w:sz="0" w:space="0" w:color="auto"/>
            <w:right w:val="none" w:sz="0" w:space="0" w:color="auto"/>
          </w:divBdr>
        </w:div>
        <w:div w:id="1160855067">
          <w:marLeft w:val="480"/>
          <w:marRight w:val="0"/>
          <w:marTop w:val="0"/>
          <w:marBottom w:val="0"/>
          <w:divBdr>
            <w:top w:val="none" w:sz="0" w:space="0" w:color="auto"/>
            <w:left w:val="none" w:sz="0" w:space="0" w:color="auto"/>
            <w:bottom w:val="none" w:sz="0" w:space="0" w:color="auto"/>
            <w:right w:val="none" w:sz="0" w:space="0" w:color="auto"/>
          </w:divBdr>
        </w:div>
        <w:div w:id="804666993">
          <w:marLeft w:val="480"/>
          <w:marRight w:val="0"/>
          <w:marTop w:val="0"/>
          <w:marBottom w:val="0"/>
          <w:divBdr>
            <w:top w:val="none" w:sz="0" w:space="0" w:color="auto"/>
            <w:left w:val="none" w:sz="0" w:space="0" w:color="auto"/>
            <w:bottom w:val="none" w:sz="0" w:space="0" w:color="auto"/>
            <w:right w:val="none" w:sz="0" w:space="0" w:color="auto"/>
          </w:divBdr>
        </w:div>
        <w:div w:id="30113257">
          <w:marLeft w:val="480"/>
          <w:marRight w:val="0"/>
          <w:marTop w:val="0"/>
          <w:marBottom w:val="0"/>
          <w:divBdr>
            <w:top w:val="none" w:sz="0" w:space="0" w:color="auto"/>
            <w:left w:val="none" w:sz="0" w:space="0" w:color="auto"/>
            <w:bottom w:val="none" w:sz="0" w:space="0" w:color="auto"/>
            <w:right w:val="none" w:sz="0" w:space="0" w:color="auto"/>
          </w:divBdr>
        </w:div>
        <w:div w:id="2023697832">
          <w:marLeft w:val="480"/>
          <w:marRight w:val="0"/>
          <w:marTop w:val="0"/>
          <w:marBottom w:val="0"/>
          <w:divBdr>
            <w:top w:val="none" w:sz="0" w:space="0" w:color="auto"/>
            <w:left w:val="none" w:sz="0" w:space="0" w:color="auto"/>
            <w:bottom w:val="none" w:sz="0" w:space="0" w:color="auto"/>
            <w:right w:val="none" w:sz="0" w:space="0" w:color="auto"/>
          </w:divBdr>
        </w:div>
        <w:div w:id="201751169">
          <w:marLeft w:val="480"/>
          <w:marRight w:val="0"/>
          <w:marTop w:val="0"/>
          <w:marBottom w:val="0"/>
          <w:divBdr>
            <w:top w:val="none" w:sz="0" w:space="0" w:color="auto"/>
            <w:left w:val="none" w:sz="0" w:space="0" w:color="auto"/>
            <w:bottom w:val="none" w:sz="0" w:space="0" w:color="auto"/>
            <w:right w:val="none" w:sz="0" w:space="0" w:color="auto"/>
          </w:divBdr>
        </w:div>
        <w:div w:id="1193692494">
          <w:marLeft w:val="480"/>
          <w:marRight w:val="0"/>
          <w:marTop w:val="0"/>
          <w:marBottom w:val="0"/>
          <w:divBdr>
            <w:top w:val="none" w:sz="0" w:space="0" w:color="auto"/>
            <w:left w:val="none" w:sz="0" w:space="0" w:color="auto"/>
            <w:bottom w:val="none" w:sz="0" w:space="0" w:color="auto"/>
            <w:right w:val="none" w:sz="0" w:space="0" w:color="auto"/>
          </w:divBdr>
        </w:div>
        <w:div w:id="1227567725">
          <w:marLeft w:val="480"/>
          <w:marRight w:val="0"/>
          <w:marTop w:val="0"/>
          <w:marBottom w:val="0"/>
          <w:divBdr>
            <w:top w:val="none" w:sz="0" w:space="0" w:color="auto"/>
            <w:left w:val="none" w:sz="0" w:space="0" w:color="auto"/>
            <w:bottom w:val="none" w:sz="0" w:space="0" w:color="auto"/>
            <w:right w:val="none" w:sz="0" w:space="0" w:color="auto"/>
          </w:divBdr>
        </w:div>
        <w:div w:id="58402768">
          <w:marLeft w:val="480"/>
          <w:marRight w:val="0"/>
          <w:marTop w:val="0"/>
          <w:marBottom w:val="0"/>
          <w:divBdr>
            <w:top w:val="none" w:sz="0" w:space="0" w:color="auto"/>
            <w:left w:val="none" w:sz="0" w:space="0" w:color="auto"/>
            <w:bottom w:val="none" w:sz="0" w:space="0" w:color="auto"/>
            <w:right w:val="none" w:sz="0" w:space="0" w:color="auto"/>
          </w:divBdr>
        </w:div>
        <w:div w:id="1775858495">
          <w:marLeft w:val="480"/>
          <w:marRight w:val="0"/>
          <w:marTop w:val="0"/>
          <w:marBottom w:val="0"/>
          <w:divBdr>
            <w:top w:val="none" w:sz="0" w:space="0" w:color="auto"/>
            <w:left w:val="none" w:sz="0" w:space="0" w:color="auto"/>
            <w:bottom w:val="none" w:sz="0" w:space="0" w:color="auto"/>
            <w:right w:val="none" w:sz="0" w:space="0" w:color="auto"/>
          </w:divBdr>
        </w:div>
        <w:div w:id="1507668805">
          <w:marLeft w:val="480"/>
          <w:marRight w:val="0"/>
          <w:marTop w:val="0"/>
          <w:marBottom w:val="0"/>
          <w:divBdr>
            <w:top w:val="none" w:sz="0" w:space="0" w:color="auto"/>
            <w:left w:val="none" w:sz="0" w:space="0" w:color="auto"/>
            <w:bottom w:val="none" w:sz="0" w:space="0" w:color="auto"/>
            <w:right w:val="none" w:sz="0" w:space="0" w:color="auto"/>
          </w:divBdr>
        </w:div>
        <w:div w:id="1959293464">
          <w:marLeft w:val="480"/>
          <w:marRight w:val="0"/>
          <w:marTop w:val="0"/>
          <w:marBottom w:val="0"/>
          <w:divBdr>
            <w:top w:val="none" w:sz="0" w:space="0" w:color="auto"/>
            <w:left w:val="none" w:sz="0" w:space="0" w:color="auto"/>
            <w:bottom w:val="none" w:sz="0" w:space="0" w:color="auto"/>
            <w:right w:val="none" w:sz="0" w:space="0" w:color="auto"/>
          </w:divBdr>
        </w:div>
        <w:div w:id="799154018">
          <w:marLeft w:val="480"/>
          <w:marRight w:val="0"/>
          <w:marTop w:val="0"/>
          <w:marBottom w:val="0"/>
          <w:divBdr>
            <w:top w:val="none" w:sz="0" w:space="0" w:color="auto"/>
            <w:left w:val="none" w:sz="0" w:space="0" w:color="auto"/>
            <w:bottom w:val="none" w:sz="0" w:space="0" w:color="auto"/>
            <w:right w:val="none" w:sz="0" w:space="0" w:color="auto"/>
          </w:divBdr>
        </w:div>
        <w:div w:id="213196473">
          <w:marLeft w:val="480"/>
          <w:marRight w:val="0"/>
          <w:marTop w:val="0"/>
          <w:marBottom w:val="0"/>
          <w:divBdr>
            <w:top w:val="none" w:sz="0" w:space="0" w:color="auto"/>
            <w:left w:val="none" w:sz="0" w:space="0" w:color="auto"/>
            <w:bottom w:val="none" w:sz="0" w:space="0" w:color="auto"/>
            <w:right w:val="none" w:sz="0" w:space="0" w:color="auto"/>
          </w:divBdr>
        </w:div>
        <w:div w:id="541404306">
          <w:marLeft w:val="480"/>
          <w:marRight w:val="0"/>
          <w:marTop w:val="0"/>
          <w:marBottom w:val="0"/>
          <w:divBdr>
            <w:top w:val="none" w:sz="0" w:space="0" w:color="auto"/>
            <w:left w:val="none" w:sz="0" w:space="0" w:color="auto"/>
            <w:bottom w:val="none" w:sz="0" w:space="0" w:color="auto"/>
            <w:right w:val="none" w:sz="0" w:space="0" w:color="auto"/>
          </w:divBdr>
        </w:div>
        <w:div w:id="1753814496">
          <w:marLeft w:val="480"/>
          <w:marRight w:val="0"/>
          <w:marTop w:val="0"/>
          <w:marBottom w:val="0"/>
          <w:divBdr>
            <w:top w:val="none" w:sz="0" w:space="0" w:color="auto"/>
            <w:left w:val="none" w:sz="0" w:space="0" w:color="auto"/>
            <w:bottom w:val="none" w:sz="0" w:space="0" w:color="auto"/>
            <w:right w:val="none" w:sz="0" w:space="0" w:color="auto"/>
          </w:divBdr>
        </w:div>
        <w:div w:id="954168765">
          <w:marLeft w:val="480"/>
          <w:marRight w:val="0"/>
          <w:marTop w:val="0"/>
          <w:marBottom w:val="0"/>
          <w:divBdr>
            <w:top w:val="none" w:sz="0" w:space="0" w:color="auto"/>
            <w:left w:val="none" w:sz="0" w:space="0" w:color="auto"/>
            <w:bottom w:val="none" w:sz="0" w:space="0" w:color="auto"/>
            <w:right w:val="none" w:sz="0" w:space="0" w:color="auto"/>
          </w:divBdr>
        </w:div>
        <w:div w:id="2089035759">
          <w:marLeft w:val="480"/>
          <w:marRight w:val="0"/>
          <w:marTop w:val="0"/>
          <w:marBottom w:val="0"/>
          <w:divBdr>
            <w:top w:val="none" w:sz="0" w:space="0" w:color="auto"/>
            <w:left w:val="none" w:sz="0" w:space="0" w:color="auto"/>
            <w:bottom w:val="none" w:sz="0" w:space="0" w:color="auto"/>
            <w:right w:val="none" w:sz="0" w:space="0" w:color="auto"/>
          </w:divBdr>
        </w:div>
        <w:div w:id="228736102">
          <w:marLeft w:val="480"/>
          <w:marRight w:val="0"/>
          <w:marTop w:val="0"/>
          <w:marBottom w:val="0"/>
          <w:divBdr>
            <w:top w:val="none" w:sz="0" w:space="0" w:color="auto"/>
            <w:left w:val="none" w:sz="0" w:space="0" w:color="auto"/>
            <w:bottom w:val="none" w:sz="0" w:space="0" w:color="auto"/>
            <w:right w:val="none" w:sz="0" w:space="0" w:color="auto"/>
          </w:divBdr>
        </w:div>
        <w:div w:id="685256144">
          <w:marLeft w:val="480"/>
          <w:marRight w:val="0"/>
          <w:marTop w:val="0"/>
          <w:marBottom w:val="0"/>
          <w:divBdr>
            <w:top w:val="none" w:sz="0" w:space="0" w:color="auto"/>
            <w:left w:val="none" w:sz="0" w:space="0" w:color="auto"/>
            <w:bottom w:val="none" w:sz="0" w:space="0" w:color="auto"/>
            <w:right w:val="none" w:sz="0" w:space="0" w:color="auto"/>
          </w:divBdr>
        </w:div>
        <w:div w:id="527377470">
          <w:marLeft w:val="480"/>
          <w:marRight w:val="0"/>
          <w:marTop w:val="0"/>
          <w:marBottom w:val="0"/>
          <w:divBdr>
            <w:top w:val="none" w:sz="0" w:space="0" w:color="auto"/>
            <w:left w:val="none" w:sz="0" w:space="0" w:color="auto"/>
            <w:bottom w:val="none" w:sz="0" w:space="0" w:color="auto"/>
            <w:right w:val="none" w:sz="0" w:space="0" w:color="auto"/>
          </w:divBdr>
        </w:div>
        <w:div w:id="1971982437">
          <w:marLeft w:val="480"/>
          <w:marRight w:val="0"/>
          <w:marTop w:val="0"/>
          <w:marBottom w:val="0"/>
          <w:divBdr>
            <w:top w:val="none" w:sz="0" w:space="0" w:color="auto"/>
            <w:left w:val="none" w:sz="0" w:space="0" w:color="auto"/>
            <w:bottom w:val="none" w:sz="0" w:space="0" w:color="auto"/>
            <w:right w:val="none" w:sz="0" w:space="0" w:color="auto"/>
          </w:divBdr>
        </w:div>
        <w:div w:id="9987018">
          <w:marLeft w:val="480"/>
          <w:marRight w:val="0"/>
          <w:marTop w:val="0"/>
          <w:marBottom w:val="0"/>
          <w:divBdr>
            <w:top w:val="none" w:sz="0" w:space="0" w:color="auto"/>
            <w:left w:val="none" w:sz="0" w:space="0" w:color="auto"/>
            <w:bottom w:val="none" w:sz="0" w:space="0" w:color="auto"/>
            <w:right w:val="none" w:sz="0" w:space="0" w:color="auto"/>
          </w:divBdr>
        </w:div>
        <w:div w:id="1624310481">
          <w:marLeft w:val="480"/>
          <w:marRight w:val="0"/>
          <w:marTop w:val="0"/>
          <w:marBottom w:val="0"/>
          <w:divBdr>
            <w:top w:val="none" w:sz="0" w:space="0" w:color="auto"/>
            <w:left w:val="none" w:sz="0" w:space="0" w:color="auto"/>
            <w:bottom w:val="none" w:sz="0" w:space="0" w:color="auto"/>
            <w:right w:val="none" w:sz="0" w:space="0" w:color="auto"/>
          </w:divBdr>
        </w:div>
        <w:div w:id="103430293">
          <w:marLeft w:val="480"/>
          <w:marRight w:val="0"/>
          <w:marTop w:val="0"/>
          <w:marBottom w:val="0"/>
          <w:divBdr>
            <w:top w:val="none" w:sz="0" w:space="0" w:color="auto"/>
            <w:left w:val="none" w:sz="0" w:space="0" w:color="auto"/>
            <w:bottom w:val="none" w:sz="0" w:space="0" w:color="auto"/>
            <w:right w:val="none" w:sz="0" w:space="0" w:color="auto"/>
          </w:divBdr>
        </w:div>
        <w:div w:id="1333559129">
          <w:marLeft w:val="480"/>
          <w:marRight w:val="0"/>
          <w:marTop w:val="0"/>
          <w:marBottom w:val="0"/>
          <w:divBdr>
            <w:top w:val="none" w:sz="0" w:space="0" w:color="auto"/>
            <w:left w:val="none" w:sz="0" w:space="0" w:color="auto"/>
            <w:bottom w:val="none" w:sz="0" w:space="0" w:color="auto"/>
            <w:right w:val="none" w:sz="0" w:space="0" w:color="auto"/>
          </w:divBdr>
        </w:div>
        <w:div w:id="835077273">
          <w:marLeft w:val="480"/>
          <w:marRight w:val="0"/>
          <w:marTop w:val="0"/>
          <w:marBottom w:val="0"/>
          <w:divBdr>
            <w:top w:val="none" w:sz="0" w:space="0" w:color="auto"/>
            <w:left w:val="none" w:sz="0" w:space="0" w:color="auto"/>
            <w:bottom w:val="none" w:sz="0" w:space="0" w:color="auto"/>
            <w:right w:val="none" w:sz="0" w:space="0" w:color="auto"/>
          </w:divBdr>
        </w:div>
        <w:div w:id="719325257">
          <w:marLeft w:val="480"/>
          <w:marRight w:val="0"/>
          <w:marTop w:val="0"/>
          <w:marBottom w:val="0"/>
          <w:divBdr>
            <w:top w:val="none" w:sz="0" w:space="0" w:color="auto"/>
            <w:left w:val="none" w:sz="0" w:space="0" w:color="auto"/>
            <w:bottom w:val="none" w:sz="0" w:space="0" w:color="auto"/>
            <w:right w:val="none" w:sz="0" w:space="0" w:color="auto"/>
          </w:divBdr>
        </w:div>
        <w:div w:id="1584412855">
          <w:marLeft w:val="480"/>
          <w:marRight w:val="0"/>
          <w:marTop w:val="0"/>
          <w:marBottom w:val="0"/>
          <w:divBdr>
            <w:top w:val="none" w:sz="0" w:space="0" w:color="auto"/>
            <w:left w:val="none" w:sz="0" w:space="0" w:color="auto"/>
            <w:bottom w:val="none" w:sz="0" w:space="0" w:color="auto"/>
            <w:right w:val="none" w:sz="0" w:space="0" w:color="auto"/>
          </w:divBdr>
        </w:div>
        <w:div w:id="1286737784">
          <w:marLeft w:val="480"/>
          <w:marRight w:val="0"/>
          <w:marTop w:val="0"/>
          <w:marBottom w:val="0"/>
          <w:divBdr>
            <w:top w:val="none" w:sz="0" w:space="0" w:color="auto"/>
            <w:left w:val="none" w:sz="0" w:space="0" w:color="auto"/>
            <w:bottom w:val="none" w:sz="0" w:space="0" w:color="auto"/>
            <w:right w:val="none" w:sz="0" w:space="0" w:color="auto"/>
          </w:divBdr>
        </w:div>
        <w:div w:id="1999503508">
          <w:marLeft w:val="480"/>
          <w:marRight w:val="0"/>
          <w:marTop w:val="0"/>
          <w:marBottom w:val="0"/>
          <w:divBdr>
            <w:top w:val="none" w:sz="0" w:space="0" w:color="auto"/>
            <w:left w:val="none" w:sz="0" w:space="0" w:color="auto"/>
            <w:bottom w:val="none" w:sz="0" w:space="0" w:color="auto"/>
            <w:right w:val="none" w:sz="0" w:space="0" w:color="auto"/>
          </w:divBdr>
        </w:div>
        <w:div w:id="659650829">
          <w:marLeft w:val="480"/>
          <w:marRight w:val="0"/>
          <w:marTop w:val="0"/>
          <w:marBottom w:val="0"/>
          <w:divBdr>
            <w:top w:val="none" w:sz="0" w:space="0" w:color="auto"/>
            <w:left w:val="none" w:sz="0" w:space="0" w:color="auto"/>
            <w:bottom w:val="none" w:sz="0" w:space="0" w:color="auto"/>
            <w:right w:val="none" w:sz="0" w:space="0" w:color="auto"/>
          </w:divBdr>
        </w:div>
        <w:div w:id="399207697">
          <w:marLeft w:val="480"/>
          <w:marRight w:val="0"/>
          <w:marTop w:val="0"/>
          <w:marBottom w:val="0"/>
          <w:divBdr>
            <w:top w:val="none" w:sz="0" w:space="0" w:color="auto"/>
            <w:left w:val="none" w:sz="0" w:space="0" w:color="auto"/>
            <w:bottom w:val="none" w:sz="0" w:space="0" w:color="auto"/>
            <w:right w:val="none" w:sz="0" w:space="0" w:color="auto"/>
          </w:divBdr>
        </w:div>
        <w:div w:id="1134104122">
          <w:marLeft w:val="480"/>
          <w:marRight w:val="0"/>
          <w:marTop w:val="0"/>
          <w:marBottom w:val="0"/>
          <w:divBdr>
            <w:top w:val="none" w:sz="0" w:space="0" w:color="auto"/>
            <w:left w:val="none" w:sz="0" w:space="0" w:color="auto"/>
            <w:bottom w:val="none" w:sz="0" w:space="0" w:color="auto"/>
            <w:right w:val="none" w:sz="0" w:space="0" w:color="auto"/>
          </w:divBdr>
        </w:div>
        <w:div w:id="1554538905">
          <w:marLeft w:val="480"/>
          <w:marRight w:val="0"/>
          <w:marTop w:val="0"/>
          <w:marBottom w:val="0"/>
          <w:divBdr>
            <w:top w:val="none" w:sz="0" w:space="0" w:color="auto"/>
            <w:left w:val="none" w:sz="0" w:space="0" w:color="auto"/>
            <w:bottom w:val="none" w:sz="0" w:space="0" w:color="auto"/>
            <w:right w:val="none" w:sz="0" w:space="0" w:color="auto"/>
          </w:divBdr>
        </w:div>
        <w:div w:id="1076517021">
          <w:marLeft w:val="480"/>
          <w:marRight w:val="0"/>
          <w:marTop w:val="0"/>
          <w:marBottom w:val="0"/>
          <w:divBdr>
            <w:top w:val="none" w:sz="0" w:space="0" w:color="auto"/>
            <w:left w:val="none" w:sz="0" w:space="0" w:color="auto"/>
            <w:bottom w:val="none" w:sz="0" w:space="0" w:color="auto"/>
            <w:right w:val="none" w:sz="0" w:space="0" w:color="auto"/>
          </w:divBdr>
        </w:div>
      </w:divsChild>
    </w:div>
    <w:div w:id="514997437">
      <w:bodyDiv w:val="1"/>
      <w:marLeft w:val="0"/>
      <w:marRight w:val="0"/>
      <w:marTop w:val="0"/>
      <w:marBottom w:val="0"/>
      <w:divBdr>
        <w:top w:val="none" w:sz="0" w:space="0" w:color="auto"/>
        <w:left w:val="none" w:sz="0" w:space="0" w:color="auto"/>
        <w:bottom w:val="none" w:sz="0" w:space="0" w:color="auto"/>
        <w:right w:val="none" w:sz="0" w:space="0" w:color="auto"/>
      </w:divBdr>
      <w:divsChild>
        <w:div w:id="1656301844">
          <w:marLeft w:val="480"/>
          <w:marRight w:val="0"/>
          <w:marTop w:val="0"/>
          <w:marBottom w:val="0"/>
          <w:divBdr>
            <w:top w:val="none" w:sz="0" w:space="0" w:color="auto"/>
            <w:left w:val="none" w:sz="0" w:space="0" w:color="auto"/>
            <w:bottom w:val="none" w:sz="0" w:space="0" w:color="auto"/>
            <w:right w:val="none" w:sz="0" w:space="0" w:color="auto"/>
          </w:divBdr>
        </w:div>
        <w:div w:id="105078138">
          <w:marLeft w:val="480"/>
          <w:marRight w:val="0"/>
          <w:marTop w:val="0"/>
          <w:marBottom w:val="0"/>
          <w:divBdr>
            <w:top w:val="none" w:sz="0" w:space="0" w:color="auto"/>
            <w:left w:val="none" w:sz="0" w:space="0" w:color="auto"/>
            <w:bottom w:val="none" w:sz="0" w:space="0" w:color="auto"/>
            <w:right w:val="none" w:sz="0" w:space="0" w:color="auto"/>
          </w:divBdr>
        </w:div>
        <w:div w:id="721486620">
          <w:marLeft w:val="480"/>
          <w:marRight w:val="0"/>
          <w:marTop w:val="0"/>
          <w:marBottom w:val="0"/>
          <w:divBdr>
            <w:top w:val="none" w:sz="0" w:space="0" w:color="auto"/>
            <w:left w:val="none" w:sz="0" w:space="0" w:color="auto"/>
            <w:bottom w:val="none" w:sz="0" w:space="0" w:color="auto"/>
            <w:right w:val="none" w:sz="0" w:space="0" w:color="auto"/>
          </w:divBdr>
        </w:div>
        <w:div w:id="1375957186">
          <w:marLeft w:val="480"/>
          <w:marRight w:val="0"/>
          <w:marTop w:val="0"/>
          <w:marBottom w:val="0"/>
          <w:divBdr>
            <w:top w:val="none" w:sz="0" w:space="0" w:color="auto"/>
            <w:left w:val="none" w:sz="0" w:space="0" w:color="auto"/>
            <w:bottom w:val="none" w:sz="0" w:space="0" w:color="auto"/>
            <w:right w:val="none" w:sz="0" w:space="0" w:color="auto"/>
          </w:divBdr>
        </w:div>
        <w:div w:id="1710955780">
          <w:marLeft w:val="480"/>
          <w:marRight w:val="0"/>
          <w:marTop w:val="0"/>
          <w:marBottom w:val="0"/>
          <w:divBdr>
            <w:top w:val="none" w:sz="0" w:space="0" w:color="auto"/>
            <w:left w:val="none" w:sz="0" w:space="0" w:color="auto"/>
            <w:bottom w:val="none" w:sz="0" w:space="0" w:color="auto"/>
            <w:right w:val="none" w:sz="0" w:space="0" w:color="auto"/>
          </w:divBdr>
        </w:div>
        <w:div w:id="857818459">
          <w:marLeft w:val="480"/>
          <w:marRight w:val="0"/>
          <w:marTop w:val="0"/>
          <w:marBottom w:val="0"/>
          <w:divBdr>
            <w:top w:val="none" w:sz="0" w:space="0" w:color="auto"/>
            <w:left w:val="none" w:sz="0" w:space="0" w:color="auto"/>
            <w:bottom w:val="none" w:sz="0" w:space="0" w:color="auto"/>
            <w:right w:val="none" w:sz="0" w:space="0" w:color="auto"/>
          </w:divBdr>
        </w:div>
        <w:div w:id="1496187781">
          <w:marLeft w:val="480"/>
          <w:marRight w:val="0"/>
          <w:marTop w:val="0"/>
          <w:marBottom w:val="0"/>
          <w:divBdr>
            <w:top w:val="none" w:sz="0" w:space="0" w:color="auto"/>
            <w:left w:val="none" w:sz="0" w:space="0" w:color="auto"/>
            <w:bottom w:val="none" w:sz="0" w:space="0" w:color="auto"/>
            <w:right w:val="none" w:sz="0" w:space="0" w:color="auto"/>
          </w:divBdr>
        </w:div>
        <w:div w:id="72163621">
          <w:marLeft w:val="480"/>
          <w:marRight w:val="0"/>
          <w:marTop w:val="0"/>
          <w:marBottom w:val="0"/>
          <w:divBdr>
            <w:top w:val="none" w:sz="0" w:space="0" w:color="auto"/>
            <w:left w:val="none" w:sz="0" w:space="0" w:color="auto"/>
            <w:bottom w:val="none" w:sz="0" w:space="0" w:color="auto"/>
            <w:right w:val="none" w:sz="0" w:space="0" w:color="auto"/>
          </w:divBdr>
        </w:div>
        <w:div w:id="369427459">
          <w:marLeft w:val="480"/>
          <w:marRight w:val="0"/>
          <w:marTop w:val="0"/>
          <w:marBottom w:val="0"/>
          <w:divBdr>
            <w:top w:val="none" w:sz="0" w:space="0" w:color="auto"/>
            <w:left w:val="none" w:sz="0" w:space="0" w:color="auto"/>
            <w:bottom w:val="none" w:sz="0" w:space="0" w:color="auto"/>
            <w:right w:val="none" w:sz="0" w:space="0" w:color="auto"/>
          </w:divBdr>
        </w:div>
        <w:div w:id="1864519003">
          <w:marLeft w:val="480"/>
          <w:marRight w:val="0"/>
          <w:marTop w:val="0"/>
          <w:marBottom w:val="0"/>
          <w:divBdr>
            <w:top w:val="none" w:sz="0" w:space="0" w:color="auto"/>
            <w:left w:val="none" w:sz="0" w:space="0" w:color="auto"/>
            <w:bottom w:val="none" w:sz="0" w:space="0" w:color="auto"/>
            <w:right w:val="none" w:sz="0" w:space="0" w:color="auto"/>
          </w:divBdr>
        </w:div>
        <w:div w:id="756483696">
          <w:marLeft w:val="480"/>
          <w:marRight w:val="0"/>
          <w:marTop w:val="0"/>
          <w:marBottom w:val="0"/>
          <w:divBdr>
            <w:top w:val="none" w:sz="0" w:space="0" w:color="auto"/>
            <w:left w:val="none" w:sz="0" w:space="0" w:color="auto"/>
            <w:bottom w:val="none" w:sz="0" w:space="0" w:color="auto"/>
            <w:right w:val="none" w:sz="0" w:space="0" w:color="auto"/>
          </w:divBdr>
        </w:div>
        <w:div w:id="39988139">
          <w:marLeft w:val="480"/>
          <w:marRight w:val="0"/>
          <w:marTop w:val="0"/>
          <w:marBottom w:val="0"/>
          <w:divBdr>
            <w:top w:val="none" w:sz="0" w:space="0" w:color="auto"/>
            <w:left w:val="none" w:sz="0" w:space="0" w:color="auto"/>
            <w:bottom w:val="none" w:sz="0" w:space="0" w:color="auto"/>
            <w:right w:val="none" w:sz="0" w:space="0" w:color="auto"/>
          </w:divBdr>
        </w:div>
        <w:div w:id="1348755069">
          <w:marLeft w:val="480"/>
          <w:marRight w:val="0"/>
          <w:marTop w:val="0"/>
          <w:marBottom w:val="0"/>
          <w:divBdr>
            <w:top w:val="none" w:sz="0" w:space="0" w:color="auto"/>
            <w:left w:val="none" w:sz="0" w:space="0" w:color="auto"/>
            <w:bottom w:val="none" w:sz="0" w:space="0" w:color="auto"/>
            <w:right w:val="none" w:sz="0" w:space="0" w:color="auto"/>
          </w:divBdr>
        </w:div>
        <w:div w:id="2001541550">
          <w:marLeft w:val="480"/>
          <w:marRight w:val="0"/>
          <w:marTop w:val="0"/>
          <w:marBottom w:val="0"/>
          <w:divBdr>
            <w:top w:val="none" w:sz="0" w:space="0" w:color="auto"/>
            <w:left w:val="none" w:sz="0" w:space="0" w:color="auto"/>
            <w:bottom w:val="none" w:sz="0" w:space="0" w:color="auto"/>
            <w:right w:val="none" w:sz="0" w:space="0" w:color="auto"/>
          </w:divBdr>
        </w:div>
        <w:div w:id="924848233">
          <w:marLeft w:val="480"/>
          <w:marRight w:val="0"/>
          <w:marTop w:val="0"/>
          <w:marBottom w:val="0"/>
          <w:divBdr>
            <w:top w:val="none" w:sz="0" w:space="0" w:color="auto"/>
            <w:left w:val="none" w:sz="0" w:space="0" w:color="auto"/>
            <w:bottom w:val="none" w:sz="0" w:space="0" w:color="auto"/>
            <w:right w:val="none" w:sz="0" w:space="0" w:color="auto"/>
          </w:divBdr>
        </w:div>
        <w:div w:id="289287215">
          <w:marLeft w:val="480"/>
          <w:marRight w:val="0"/>
          <w:marTop w:val="0"/>
          <w:marBottom w:val="0"/>
          <w:divBdr>
            <w:top w:val="none" w:sz="0" w:space="0" w:color="auto"/>
            <w:left w:val="none" w:sz="0" w:space="0" w:color="auto"/>
            <w:bottom w:val="none" w:sz="0" w:space="0" w:color="auto"/>
            <w:right w:val="none" w:sz="0" w:space="0" w:color="auto"/>
          </w:divBdr>
        </w:div>
        <w:div w:id="285739417">
          <w:marLeft w:val="480"/>
          <w:marRight w:val="0"/>
          <w:marTop w:val="0"/>
          <w:marBottom w:val="0"/>
          <w:divBdr>
            <w:top w:val="none" w:sz="0" w:space="0" w:color="auto"/>
            <w:left w:val="none" w:sz="0" w:space="0" w:color="auto"/>
            <w:bottom w:val="none" w:sz="0" w:space="0" w:color="auto"/>
            <w:right w:val="none" w:sz="0" w:space="0" w:color="auto"/>
          </w:divBdr>
        </w:div>
        <w:div w:id="1083448759">
          <w:marLeft w:val="480"/>
          <w:marRight w:val="0"/>
          <w:marTop w:val="0"/>
          <w:marBottom w:val="0"/>
          <w:divBdr>
            <w:top w:val="none" w:sz="0" w:space="0" w:color="auto"/>
            <w:left w:val="none" w:sz="0" w:space="0" w:color="auto"/>
            <w:bottom w:val="none" w:sz="0" w:space="0" w:color="auto"/>
            <w:right w:val="none" w:sz="0" w:space="0" w:color="auto"/>
          </w:divBdr>
        </w:div>
        <w:div w:id="2070152267">
          <w:marLeft w:val="480"/>
          <w:marRight w:val="0"/>
          <w:marTop w:val="0"/>
          <w:marBottom w:val="0"/>
          <w:divBdr>
            <w:top w:val="none" w:sz="0" w:space="0" w:color="auto"/>
            <w:left w:val="none" w:sz="0" w:space="0" w:color="auto"/>
            <w:bottom w:val="none" w:sz="0" w:space="0" w:color="auto"/>
            <w:right w:val="none" w:sz="0" w:space="0" w:color="auto"/>
          </w:divBdr>
        </w:div>
        <w:div w:id="742025941">
          <w:marLeft w:val="480"/>
          <w:marRight w:val="0"/>
          <w:marTop w:val="0"/>
          <w:marBottom w:val="0"/>
          <w:divBdr>
            <w:top w:val="none" w:sz="0" w:space="0" w:color="auto"/>
            <w:left w:val="none" w:sz="0" w:space="0" w:color="auto"/>
            <w:bottom w:val="none" w:sz="0" w:space="0" w:color="auto"/>
            <w:right w:val="none" w:sz="0" w:space="0" w:color="auto"/>
          </w:divBdr>
        </w:div>
        <w:div w:id="445655577">
          <w:marLeft w:val="480"/>
          <w:marRight w:val="0"/>
          <w:marTop w:val="0"/>
          <w:marBottom w:val="0"/>
          <w:divBdr>
            <w:top w:val="none" w:sz="0" w:space="0" w:color="auto"/>
            <w:left w:val="none" w:sz="0" w:space="0" w:color="auto"/>
            <w:bottom w:val="none" w:sz="0" w:space="0" w:color="auto"/>
            <w:right w:val="none" w:sz="0" w:space="0" w:color="auto"/>
          </w:divBdr>
        </w:div>
        <w:div w:id="407579529">
          <w:marLeft w:val="480"/>
          <w:marRight w:val="0"/>
          <w:marTop w:val="0"/>
          <w:marBottom w:val="0"/>
          <w:divBdr>
            <w:top w:val="none" w:sz="0" w:space="0" w:color="auto"/>
            <w:left w:val="none" w:sz="0" w:space="0" w:color="auto"/>
            <w:bottom w:val="none" w:sz="0" w:space="0" w:color="auto"/>
            <w:right w:val="none" w:sz="0" w:space="0" w:color="auto"/>
          </w:divBdr>
        </w:div>
        <w:div w:id="1050038522">
          <w:marLeft w:val="480"/>
          <w:marRight w:val="0"/>
          <w:marTop w:val="0"/>
          <w:marBottom w:val="0"/>
          <w:divBdr>
            <w:top w:val="none" w:sz="0" w:space="0" w:color="auto"/>
            <w:left w:val="none" w:sz="0" w:space="0" w:color="auto"/>
            <w:bottom w:val="none" w:sz="0" w:space="0" w:color="auto"/>
            <w:right w:val="none" w:sz="0" w:space="0" w:color="auto"/>
          </w:divBdr>
        </w:div>
        <w:div w:id="541209588">
          <w:marLeft w:val="480"/>
          <w:marRight w:val="0"/>
          <w:marTop w:val="0"/>
          <w:marBottom w:val="0"/>
          <w:divBdr>
            <w:top w:val="none" w:sz="0" w:space="0" w:color="auto"/>
            <w:left w:val="none" w:sz="0" w:space="0" w:color="auto"/>
            <w:bottom w:val="none" w:sz="0" w:space="0" w:color="auto"/>
            <w:right w:val="none" w:sz="0" w:space="0" w:color="auto"/>
          </w:divBdr>
        </w:div>
        <w:div w:id="774791735">
          <w:marLeft w:val="480"/>
          <w:marRight w:val="0"/>
          <w:marTop w:val="0"/>
          <w:marBottom w:val="0"/>
          <w:divBdr>
            <w:top w:val="none" w:sz="0" w:space="0" w:color="auto"/>
            <w:left w:val="none" w:sz="0" w:space="0" w:color="auto"/>
            <w:bottom w:val="none" w:sz="0" w:space="0" w:color="auto"/>
            <w:right w:val="none" w:sz="0" w:space="0" w:color="auto"/>
          </w:divBdr>
        </w:div>
        <w:div w:id="2098747777">
          <w:marLeft w:val="480"/>
          <w:marRight w:val="0"/>
          <w:marTop w:val="0"/>
          <w:marBottom w:val="0"/>
          <w:divBdr>
            <w:top w:val="none" w:sz="0" w:space="0" w:color="auto"/>
            <w:left w:val="none" w:sz="0" w:space="0" w:color="auto"/>
            <w:bottom w:val="none" w:sz="0" w:space="0" w:color="auto"/>
            <w:right w:val="none" w:sz="0" w:space="0" w:color="auto"/>
          </w:divBdr>
        </w:div>
        <w:div w:id="1536767741">
          <w:marLeft w:val="480"/>
          <w:marRight w:val="0"/>
          <w:marTop w:val="0"/>
          <w:marBottom w:val="0"/>
          <w:divBdr>
            <w:top w:val="none" w:sz="0" w:space="0" w:color="auto"/>
            <w:left w:val="none" w:sz="0" w:space="0" w:color="auto"/>
            <w:bottom w:val="none" w:sz="0" w:space="0" w:color="auto"/>
            <w:right w:val="none" w:sz="0" w:space="0" w:color="auto"/>
          </w:divBdr>
        </w:div>
        <w:div w:id="488325278">
          <w:marLeft w:val="480"/>
          <w:marRight w:val="0"/>
          <w:marTop w:val="0"/>
          <w:marBottom w:val="0"/>
          <w:divBdr>
            <w:top w:val="none" w:sz="0" w:space="0" w:color="auto"/>
            <w:left w:val="none" w:sz="0" w:space="0" w:color="auto"/>
            <w:bottom w:val="none" w:sz="0" w:space="0" w:color="auto"/>
            <w:right w:val="none" w:sz="0" w:space="0" w:color="auto"/>
          </w:divBdr>
        </w:div>
        <w:div w:id="383674866">
          <w:marLeft w:val="480"/>
          <w:marRight w:val="0"/>
          <w:marTop w:val="0"/>
          <w:marBottom w:val="0"/>
          <w:divBdr>
            <w:top w:val="none" w:sz="0" w:space="0" w:color="auto"/>
            <w:left w:val="none" w:sz="0" w:space="0" w:color="auto"/>
            <w:bottom w:val="none" w:sz="0" w:space="0" w:color="auto"/>
            <w:right w:val="none" w:sz="0" w:space="0" w:color="auto"/>
          </w:divBdr>
        </w:div>
        <w:div w:id="332415469">
          <w:marLeft w:val="480"/>
          <w:marRight w:val="0"/>
          <w:marTop w:val="0"/>
          <w:marBottom w:val="0"/>
          <w:divBdr>
            <w:top w:val="none" w:sz="0" w:space="0" w:color="auto"/>
            <w:left w:val="none" w:sz="0" w:space="0" w:color="auto"/>
            <w:bottom w:val="none" w:sz="0" w:space="0" w:color="auto"/>
            <w:right w:val="none" w:sz="0" w:space="0" w:color="auto"/>
          </w:divBdr>
        </w:div>
        <w:div w:id="1064447214">
          <w:marLeft w:val="480"/>
          <w:marRight w:val="0"/>
          <w:marTop w:val="0"/>
          <w:marBottom w:val="0"/>
          <w:divBdr>
            <w:top w:val="none" w:sz="0" w:space="0" w:color="auto"/>
            <w:left w:val="none" w:sz="0" w:space="0" w:color="auto"/>
            <w:bottom w:val="none" w:sz="0" w:space="0" w:color="auto"/>
            <w:right w:val="none" w:sz="0" w:space="0" w:color="auto"/>
          </w:divBdr>
        </w:div>
        <w:div w:id="1245257242">
          <w:marLeft w:val="480"/>
          <w:marRight w:val="0"/>
          <w:marTop w:val="0"/>
          <w:marBottom w:val="0"/>
          <w:divBdr>
            <w:top w:val="none" w:sz="0" w:space="0" w:color="auto"/>
            <w:left w:val="none" w:sz="0" w:space="0" w:color="auto"/>
            <w:bottom w:val="none" w:sz="0" w:space="0" w:color="auto"/>
            <w:right w:val="none" w:sz="0" w:space="0" w:color="auto"/>
          </w:divBdr>
        </w:div>
        <w:div w:id="1647542137">
          <w:marLeft w:val="480"/>
          <w:marRight w:val="0"/>
          <w:marTop w:val="0"/>
          <w:marBottom w:val="0"/>
          <w:divBdr>
            <w:top w:val="none" w:sz="0" w:space="0" w:color="auto"/>
            <w:left w:val="none" w:sz="0" w:space="0" w:color="auto"/>
            <w:bottom w:val="none" w:sz="0" w:space="0" w:color="auto"/>
            <w:right w:val="none" w:sz="0" w:space="0" w:color="auto"/>
          </w:divBdr>
        </w:div>
        <w:div w:id="1934242324">
          <w:marLeft w:val="480"/>
          <w:marRight w:val="0"/>
          <w:marTop w:val="0"/>
          <w:marBottom w:val="0"/>
          <w:divBdr>
            <w:top w:val="none" w:sz="0" w:space="0" w:color="auto"/>
            <w:left w:val="none" w:sz="0" w:space="0" w:color="auto"/>
            <w:bottom w:val="none" w:sz="0" w:space="0" w:color="auto"/>
            <w:right w:val="none" w:sz="0" w:space="0" w:color="auto"/>
          </w:divBdr>
        </w:div>
        <w:div w:id="1325889822">
          <w:marLeft w:val="480"/>
          <w:marRight w:val="0"/>
          <w:marTop w:val="0"/>
          <w:marBottom w:val="0"/>
          <w:divBdr>
            <w:top w:val="none" w:sz="0" w:space="0" w:color="auto"/>
            <w:left w:val="none" w:sz="0" w:space="0" w:color="auto"/>
            <w:bottom w:val="none" w:sz="0" w:space="0" w:color="auto"/>
            <w:right w:val="none" w:sz="0" w:space="0" w:color="auto"/>
          </w:divBdr>
        </w:div>
        <w:div w:id="450589373">
          <w:marLeft w:val="480"/>
          <w:marRight w:val="0"/>
          <w:marTop w:val="0"/>
          <w:marBottom w:val="0"/>
          <w:divBdr>
            <w:top w:val="none" w:sz="0" w:space="0" w:color="auto"/>
            <w:left w:val="none" w:sz="0" w:space="0" w:color="auto"/>
            <w:bottom w:val="none" w:sz="0" w:space="0" w:color="auto"/>
            <w:right w:val="none" w:sz="0" w:space="0" w:color="auto"/>
          </w:divBdr>
        </w:div>
        <w:div w:id="1712068729">
          <w:marLeft w:val="480"/>
          <w:marRight w:val="0"/>
          <w:marTop w:val="0"/>
          <w:marBottom w:val="0"/>
          <w:divBdr>
            <w:top w:val="none" w:sz="0" w:space="0" w:color="auto"/>
            <w:left w:val="none" w:sz="0" w:space="0" w:color="auto"/>
            <w:bottom w:val="none" w:sz="0" w:space="0" w:color="auto"/>
            <w:right w:val="none" w:sz="0" w:space="0" w:color="auto"/>
          </w:divBdr>
        </w:div>
        <w:div w:id="1485657403">
          <w:marLeft w:val="480"/>
          <w:marRight w:val="0"/>
          <w:marTop w:val="0"/>
          <w:marBottom w:val="0"/>
          <w:divBdr>
            <w:top w:val="none" w:sz="0" w:space="0" w:color="auto"/>
            <w:left w:val="none" w:sz="0" w:space="0" w:color="auto"/>
            <w:bottom w:val="none" w:sz="0" w:space="0" w:color="auto"/>
            <w:right w:val="none" w:sz="0" w:space="0" w:color="auto"/>
          </w:divBdr>
        </w:div>
        <w:div w:id="1484856876">
          <w:marLeft w:val="480"/>
          <w:marRight w:val="0"/>
          <w:marTop w:val="0"/>
          <w:marBottom w:val="0"/>
          <w:divBdr>
            <w:top w:val="none" w:sz="0" w:space="0" w:color="auto"/>
            <w:left w:val="none" w:sz="0" w:space="0" w:color="auto"/>
            <w:bottom w:val="none" w:sz="0" w:space="0" w:color="auto"/>
            <w:right w:val="none" w:sz="0" w:space="0" w:color="auto"/>
          </w:divBdr>
        </w:div>
        <w:div w:id="511913427">
          <w:marLeft w:val="480"/>
          <w:marRight w:val="0"/>
          <w:marTop w:val="0"/>
          <w:marBottom w:val="0"/>
          <w:divBdr>
            <w:top w:val="none" w:sz="0" w:space="0" w:color="auto"/>
            <w:left w:val="none" w:sz="0" w:space="0" w:color="auto"/>
            <w:bottom w:val="none" w:sz="0" w:space="0" w:color="auto"/>
            <w:right w:val="none" w:sz="0" w:space="0" w:color="auto"/>
          </w:divBdr>
        </w:div>
        <w:div w:id="242498222">
          <w:marLeft w:val="480"/>
          <w:marRight w:val="0"/>
          <w:marTop w:val="0"/>
          <w:marBottom w:val="0"/>
          <w:divBdr>
            <w:top w:val="none" w:sz="0" w:space="0" w:color="auto"/>
            <w:left w:val="none" w:sz="0" w:space="0" w:color="auto"/>
            <w:bottom w:val="none" w:sz="0" w:space="0" w:color="auto"/>
            <w:right w:val="none" w:sz="0" w:space="0" w:color="auto"/>
          </w:divBdr>
        </w:div>
        <w:div w:id="1138720306">
          <w:marLeft w:val="480"/>
          <w:marRight w:val="0"/>
          <w:marTop w:val="0"/>
          <w:marBottom w:val="0"/>
          <w:divBdr>
            <w:top w:val="none" w:sz="0" w:space="0" w:color="auto"/>
            <w:left w:val="none" w:sz="0" w:space="0" w:color="auto"/>
            <w:bottom w:val="none" w:sz="0" w:space="0" w:color="auto"/>
            <w:right w:val="none" w:sz="0" w:space="0" w:color="auto"/>
          </w:divBdr>
        </w:div>
        <w:div w:id="1872526852">
          <w:marLeft w:val="480"/>
          <w:marRight w:val="0"/>
          <w:marTop w:val="0"/>
          <w:marBottom w:val="0"/>
          <w:divBdr>
            <w:top w:val="none" w:sz="0" w:space="0" w:color="auto"/>
            <w:left w:val="none" w:sz="0" w:space="0" w:color="auto"/>
            <w:bottom w:val="none" w:sz="0" w:space="0" w:color="auto"/>
            <w:right w:val="none" w:sz="0" w:space="0" w:color="auto"/>
          </w:divBdr>
        </w:div>
        <w:div w:id="138035797">
          <w:marLeft w:val="480"/>
          <w:marRight w:val="0"/>
          <w:marTop w:val="0"/>
          <w:marBottom w:val="0"/>
          <w:divBdr>
            <w:top w:val="none" w:sz="0" w:space="0" w:color="auto"/>
            <w:left w:val="none" w:sz="0" w:space="0" w:color="auto"/>
            <w:bottom w:val="none" w:sz="0" w:space="0" w:color="auto"/>
            <w:right w:val="none" w:sz="0" w:space="0" w:color="auto"/>
          </w:divBdr>
        </w:div>
        <w:div w:id="1408114782">
          <w:marLeft w:val="480"/>
          <w:marRight w:val="0"/>
          <w:marTop w:val="0"/>
          <w:marBottom w:val="0"/>
          <w:divBdr>
            <w:top w:val="none" w:sz="0" w:space="0" w:color="auto"/>
            <w:left w:val="none" w:sz="0" w:space="0" w:color="auto"/>
            <w:bottom w:val="none" w:sz="0" w:space="0" w:color="auto"/>
            <w:right w:val="none" w:sz="0" w:space="0" w:color="auto"/>
          </w:divBdr>
        </w:div>
        <w:div w:id="1487864780">
          <w:marLeft w:val="480"/>
          <w:marRight w:val="0"/>
          <w:marTop w:val="0"/>
          <w:marBottom w:val="0"/>
          <w:divBdr>
            <w:top w:val="none" w:sz="0" w:space="0" w:color="auto"/>
            <w:left w:val="none" w:sz="0" w:space="0" w:color="auto"/>
            <w:bottom w:val="none" w:sz="0" w:space="0" w:color="auto"/>
            <w:right w:val="none" w:sz="0" w:space="0" w:color="auto"/>
          </w:divBdr>
        </w:div>
        <w:div w:id="820852298">
          <w:marLeft w:val="480"/>
          <w:marRight w:val="0"/>
          <w:marTop w:val="0"/>
          <w:marBottom w:val="0"/>
          <w:divBdr>
            <w:top w:val="none" w:sz="0" w:space="0" w:color="auto"/>
            <w:left w:val="none" w:sz="0" w:space="0" w:color="auto"/>
            <w:bottom w:val="none" w:sz="0" w:space="0" w:color="auto"/>
            <w:right w:val="none" w:sz="0" w:space="0" w:color="auto"/>
          </w:divBdr>
        </w:div>
        <w:div w:id="1198079963">
          <w:marLeft w:val="480"/>
          <w:marRight w:val="0"/>
          <w:marTop w:val="0"/>
          <w:marBottom w:val="0"/>
          <w:divBdr>
            <w:top w:val="none" w:sz="0" w:space="0" w:color="auto"/>
            <w:left w:val="none" w:sz="0" w:space="0" w:color="auto"/>
            <w:bottom w:val="none" w:sz="0" w:space="0" w:color="auto"/>
            <w:right w:val="none" w:sz="0" w:space="0" w:color="auto"/>
          </w:divBdr>
        </w:div>
        <w:div w:id="1512649077">
          <w:marLeft w:val="480"/>
          <w:marRight w:val="0"/>
          <w:marTop w:val="0"/>
          <w:marBottom w:val="0"/>
          <w:divBdr>
            <w:top w:val="none" w:sz="0" w:space="0" w:color="auto"/>
            <w:left w:val="none" w:sz="0" w:space="0" w:color="auto"/>
            <w:bottom w:val="none" w:sz="0" w:space="0" w:color="auto"/>
            <w:right w:val="none" w:sz="0" w:space="0" w:color="auto"/>
          </w:divBdr>
        </w:div>
        <w:div w:id="1545366538">
          <w:marLeft w:val="480"/>
          <w:marRight w:val="0"/>
          <w:marTop w:val="0"/>
          <w:marBottom w:val="0"/>
          <w:divBdr>
            <w:top w:val="none" w:sz="0" w:space="0" w:color="auto"/>
            <w:left w:val="none" w:sz="0" w:space="0" w:color="auto"/>
            <w:bottom w:val="none" w:sz="0" w:space="0" w:color="auto"/>
            <w:right w:val="none" w:sz="0" w:space="0" w:color="auto"/>
          </w:divBdr>
        </w:div>
        <w:div w:id="1815296948">
          <w:marLeft w:val="480"/>
          <w:marRight w:val="0"/>
          <w:marTop w:val="0"/>
          <w:marBottom w:val="0"/>
          <w:divBdr>
            <w:top w:val="none" w:sz="0" w:space="0" w:color="auto"/>
            <w:left w:val="none" w:sz="0" w:space="0" w:color="auto"/>
            <w:bottom w:val="none" w:sz="0" w:space="0" w:color="auto"/>
            <w:right w:val="none" w:sz="0" w:space="0" w:color="auto"/>
          </w:divBdr>
        </w:div>
        <w:div w:id="103577133">
          <w:marLeft w:val="480"/>
          <w:marRight w:val="0"/>
          <w:marTop w:val="0"/>
          <w:marBottom w:val="0"/>
          <w:divBdr>
            <w:top w:val="none" w:sz="0" w:space="0" w:color="auto"/>
            <w:left w:val="none" w:sz="0" w:space="0" w:color="auto"/>
            <w:bottom w:val="none" w:sz="0" w:space="0" w:color="auto"/>
            <w:right w:val="none" w:sz="0" w:space="0" w:color="auto"/>
          </w:divBdr>
        </w:div>
        <w:div w:id="1374042001">
          <w:marLeft w:val="480"/>
          <w:marRight w:val="0"/>
          <w:marTop w:val="0"/>
          <w:marBottom w:val="0"/>
          <w:divBdr>
            <w:top w:val="none" w:sz="0" w:space="0" w:color="auto"/>
            <w:left w:val="none" w:sz="0" w:space="0" w:color="auto"/>
            <w:bottom w:val="none" w:sz="0" w:space="0" w:color="auto"/>
            <w:right w:val="none" w:sz="0" w:space="0" w:color="auto"/>
          </w:divBdr>
        </w:div>
        <w:div w:id="1478648294">
          <w:marLeft w:val="480"/>
          <w:marRight w:val="0"/>
          <w:marTop w:val="0"/>
          <w:marBottom w:val="0"/>
          <w:divBdr>
            <w:top w:val="none" w:sz="0" w:space="0" w:color="auto"/>
            <w:left w:val="none" w:sz="0" w:space="0" w:color="auto"/>
            <w:bottom w:val="none" w:sz="0" w:space="0" w:color="auto"/>
            <w:right w:val="none" w:sz="0" w:space="0" w:color="auto"/>
          </w:divBdr>
        </w:div>
        <w:div w:id="1367019610">
          <w:marLeft w:val="480"/>
          <w:marRight w:val="0"/>
          <w:marTop w:val="0"/>
          <w:marBottom w:val="0"/>
          <w:divBdr>
            <w:top w:val="none" w:sz="0" w:space="0" w:color="auto"/>
            <w:left w:val="none" w:sz="0" w:space="0" w:color="auto"/>
            <w:bottom w:val="none" w:sz="0" w:space="0" w:color="auto"/>
            <w:right w:val="none" w:sz="0" w:space="0" w:color="auto"/>
          </w:divBdr>
        </w:div>
        <w:div w:id="1809742867">
          <w:marLeft w:val="480"/>
          <w:marRight w:val="0"/>
          <w:marTop w:val="0"/>
          <w:marBottom w:val="0"/>
          <w:divBdr>
            <w:top w:val="none" w:sz="0" w:space="0" w:color="auto"/>
            <w:left w:val="none" w:sz="0" w:space="0" w:color="auto"/>
            <w:bottom w:val="none" w:sz="0" w:space="0" w:color="auto"/>
            <w:right w:val="none" w:sz="0" w:space="0" w:color="auto"/>
          </w:divBdr>
        </w:div>
      </w:divsChild>
    </w:div>
    <w:div w:id="515117918">
      <w:bodyDiv w:val="1"/>
      <w:marLeft w:val="0"/>
      <w:marRight w:val="0"/>
      <w:marTop w:val="0"/>
      <w:marBottom w:val="0"/>
      <w:divBdr>
        <w:top w:val="none" w:sz="0" w:space="0" w:color="auto"/>
        <w:left w:val="none" w:sz="0" w:space="0" w:color="auto"/>
        <w:bottom w:val="none" w:sz="0" w:space="0" w:color="auto"/>
        <w:right w:val="none" w:sz="0" w:space="0" w:color="auto"/>
      </w:divBdr>
      <w:divsChild>
        <w:div w:id="839000494">
          <w:marLeft w:val="0"/>
          <w:marRight w:val="0"/>
          <w:marTop w:val="0"/>
          <w:marBottom w:val="0"/>
          <w:divBdr>
            <w:top w:val="none" w:sz="0" w:space="0" w:color="auto"/>
            <w:left w:val="none" w:sz="0" w:space="0" w:color="auto"/>
            <w:bottom w:val="none" w:sz="0" w:space="0" w:color="auto"/>
            <w:right w:val="none" w:sz="0" w:space="0" w:color="auto"/>
          </w:divBdr>
        </w:div>
      </w:divsChild>
    </w:div>
    <w:div w:id="515965952">
      <w:bodyDiv w:val="1"/>
      <w:marLeft w:val="0"/>
      <w:marRight w:val="0"/>
      <w:marTop w:val="0"/>
      <w:marBottom w:val="0"/>
      <w:divBdr>
        <w:top w:val="none" w:sz="0" w:space="0" w:color="auto"/>
        <w:left w:val="none" w:sz="0" w:space="0" w:color="auto"/>
        <w:bottom w:val="none" w:sz="0" w:space="0" w:color="auto"/>
        <w:right w:val="none" w:sz="0" w:space="0" w:color="auto"/>
      </w:divBdr>
      <w:divsChild>
        <w:div w:id="1294867900">
          <w:marLeft w:val="480"/>
          <w:marRight w:val="0"/>
          <w:marTop w:val="0"/>
          <w:marBottom w:val="0"/>
          <w:divBdr>
            <w:top w:val="none" w:sz="0" w:space="0" w:color="auto"/>
            <w:left w:val="none" w:sz="0" w:space="0" w:color="auto"/>
            <w:bottom w:val="none" w:sz="0" w:space="0" w:color="auto"/>
            <w:right w:val="none" w:sz="0" w:space="0" w:color="auto"/>
          </w:divBdr>
        </w:div>
        <w:div w:id="1283994829">
          <w:marLeft w:val="480"/>
          <w:marRight w:val="0"/>
          <w:marTop w:val="0"/>
          <w:marBottom w:val="0"/>
          <w:divBdr>
            <w:top w:val="none" w:sz="0" w:space="0" w:color="auto"/>
            <w:left w:val="none" w:sz="0" w:space="0" w:color="auto"/>
            <w:bottom w:val="none" w:sz="0" w:space="0" w:color="auto"/>
            <w:right w:val="none" w:sz="0" w:space="0" w:color="auto"/>
          </w:divBdr>
        </w:div>
        <w:div w:id="777137226">
          <w:marLeft w:val="480"/>
          <w:marRight w:val="0"/>
          <w:marTop w:val="0"/>
          <w:marBottom w:val="0"/>
          <w:divBdr>
            <w:top w:val="none" w:sz="0" w:space="0" w:color="auto"/>
            <w:left w:val="none" w:sz="0" w:space="0" w:color="auto"/>
            <w:bottom w:val="none" w:sz="0" w:space="0" w:color="auto"/>
            <w:right w:val="none" w:sz="0" w:space="0" w:color="auto"/>
          </w:divBdr>
        </w:div>
        <w:div w:id="865682154">
          <w:marLeft w:val="480"/>
          <w:marRight w:val="0"/>
          <w:marTop w:val="0"/>
          <w:marBottom w:val="0"/>
          <w:divBdr>
            <w:top w:val="none" w:sz="0" w:space="0" w:color="auto"/>
            <w:left w:val="none" w:sz="0" w:space="0" w:color="auto"/>
            <w:bottom w:val="none" w:sz="0" w:space="0" w:color="auto"/>
            <w:right w:val="none" w:sz="0" w:space="0" w:color="auto"/>
          </w:divBdr>
        </w:div>
        <w:div w:id="791290622">
          <w:marLeft w:val="480"/>
          <w:marRight w:val="0"/>
          <w:marTop w:val="0"/>
          <w:marBottom w:val="0"/>
          <w:divBdr>
            <w:top w:val="none" w:sz="0" w:space="0" w:color="auto"/>
            <w:left w:val="none" w:sz="0" w:space="0" w:color="auto"/>
            <w:bottom w:val="none" w:sz="0" w:space="0" w:color="auto"/>
            <w:right w:val="none" w:sz="0" w:space="0" w:color="auto"/>
          </w:divBdr>
        </w:div>
        <w:div w:id="2119251859">
          <w:marLeft w:val="480"/>
          <w:marRight w:val="0"/>
          <w:marTop w:val="0"/>
          <w:marBottom w:val="0"/>
          <w:divBdr>
            <w:top w:val="none" w:sz="0" w:space="0" w:color="auto"/>
            <w:left w:val="none" w:sz="0" w:space="0" w:color="auto"/>
            <w:bottom w:val="none" w:sz="0" w:space="0" w:color="auto"/>
            <w:right w:val="none" w:sz="0" w:space="0" w:color="auto"/>
          </w:divBdr>
        </w:div>
        <w:div w:id="413430650">
          <w:marLeft w:val="480"/>
          <w:marRight w:val="0"/>
          <w:marTop w:val="0"/>
          <w:marBottom w:val="0"/>
          <w:divBdr>
            <w:top w:val="none" w:sz="0" w:space="0" w:color="auto"/>
            <w:left w:val="none" w:sz="0" w:space="0" w:color="auto"/>
            <w:bottom w:val="none" w:sz="0" w:space="0" w:color="auto"/>
            <w:right w:val="none" w:sz="0" w:space="0" w:color="auto"/>
          </w:divBdr>
        </w:div>
        <w:div w:id="846674414">
          <w:marLeft w:val="480"/>
          <w:marRight w:val="0"/>
          <w:marTop w:val="0"/>
          <w:marBottom w:val="0"/>
          <w:divBdr>
            <w:top w:val="none" w:sz="0" w:space="0" w:color="auto"/>
            <w:left w:val="none" w:sz="0" w:space="0" w:color="auto"/>
            <w:bottom w:val="none" w:sz="0" w:space="0" w:color="auto"/>
            <w:right w:val="none" w:sz="0" w:space="0" w:color="auto"/>
          </w:divBdr>
        </w:div>
        <w:div w:id="182674069">
          <w:marLeft w:val="480"/>
          <w:marRight w:val="0"/>
          <w:marTop w:val="0"/>
          <w:marBottom w:val="0"/>
          <w:divBdr>
            <w:top w:val="none" w:sz="0" w:space="0" w:color="auto"/>
            <w:left w:val="none" w:sz="0" w:space="0" w:color="auto"/>
            <w:bottom w:val="none" w:sz="0" w:space="0" w:color="auto"/>
            <w:right w:val="none" w:sz="0" w:space="0" w:color="auto"/>
          </w:divBdr>
        </w:div>
        <w:div w:id="397099697">
          <w:marLeft w:val="480"/>
          <w:marRight w:val="0"/>
          <w:marTop w:val="0"/>
          <w:marBottom w:val="0"/>
          <w:divBdr>
            <w:top w:val="none" w:sz="0" w:space="0" w:color="auto"/>
            <w:left w:val="none" w:sz="0" w:space="0" w:color="auto"/>
            <w:bottom w:val="none" w:sz="0" w:space="0" w:color="auto"/>
            <w:right w:val="none" w:sz="0" w:space="0" w:color="auto"/>
          </w:divBdr>
        </w:div>
        <w:div w:id="631517720">
          <w:marLeft w:val="480"/>
          <w:marRight w:val="0"/>
          <w:marTop w:val="0"/>
          <w:marBottom w:val="0"/>
          <w:divBdr>
            <w:top w:val="none" w:sz="0" w:space="0" w:color="auto"/>
            <w:left w:val="none" w:sz="0" w:space="0" w:color="auto"/>
            <w:bottom w:val="none" w:sz="0" w:space="0" w:color="auto"/>
            <w:right w:val="none" w:sz="0" w:space="0" w:color="auto"/>
          </w:divBdr>
        </w:div>
        <w:div w:id="1338574948">
          <w:marLeft w:val="480"/>
          <w:marRight w:val="0"/>
          <w:marTop w:val="0"/>
          <w:marBottom w:val="0"/>
          <w:divBdr>
            <w:top w:val="none" w:sz="0" w:space="0" w:color="auto"/>
            <w:left w:val="none" w:sz="0" w:space="0" w:color="auto"/>
            <w:bottom w:val="none" w:sz="0" w:space="0" w:color="auto"/>
            <w:right w:val="none" w:sz="0" w:space="0" w:color="auto"/>
          </w:divBdr>
        </w:div>
        <w:div w:id="1700663079">
          <w:marLeft w:val="480"/>
          <w:marRight w:val="0"/>
          <w:marTop w:val="0"/>
          <w:marBottom w:val="0"/>
          <w:divBdr>
            <w:top w:val="none" w:sz="0" w:space="0" w:color="auto"/>
            <w:left w:val="none" w:sz="0" w:space="0" w:color="auto"/>
            <w:bottom w:val="none" w:sz="0" w:space="0" w:color="auto"/>
            <w:right w:val="none" w:sz="0" w:space="0" w:color="auto"/>
          </w:divBdr>
        </w:div>
        <w:div w:id="1469204408">
          <w:marLeft w:val="480"/>
          <w:marRight w:val="0"/>
          <w:marTop w:val="0"/>
          <w:marBottom w:val="0"/>
          <w:divBdr>
            <w:top w:val="none" w:sz="0" w:space="0" w:color="auto"/>
            <w:left w:val="none" w:sz="0" w:space="0" w:color="auto"/>
            <w:bottom w:val="none" w:sz="0" w:space="0" w:color="auto"/>
            <w:right w:val="none" w:sz="0" w:space="0" w:color="auto"/>
          </w:divBdr>
        </w:div>
        <w:div w:id="62532825">
          <w:marLeft w:val="480"/>
          <w:marRight w:val="0"/>
          <w:marTop w:val="0"/>
          <w:marBottom w:val="0"/>
          <w:divBdr>
            <w:top w:val="none" w:sz="0" w:space="0" w:color="auto"/>
            <w:left w:val="none" w:sz="0" w:space="0" w:color="auto"/>
            <w:bottom w:val="none" w:sz="0" w:space="0" w:color="auto"/>
            <w:right w:val="none" w:sz="0" w:space="0" w:color="auto"/>
          </w:divBdr>
        </w:div>
        <w:div w:id="678778399">
          <w:marLeft w:val="480"/>
          <w:marRight w:val="0"/>
          <w:marTop w:val="0"/>
          <w:marBottom w:val="0"/>
          <w:divBdr>
            <w:top w:val="none" w:sz="0" w:space="0" w:color="auto"/>
            <w:left w:val="none" w:sz="0" w:space="0" w:color="auto"/>
            <w:bottom w:val="none" w:sz="0" w:space="0" w:color="auto"/>
            <w:right w:val="none" w:sz="0" w:space="0" w:color="auto"/>
          </w:divBdr>
        </w:div>
        <w:div w:id="353844840">
          <w:marLeft w:val="480"/>
          <w:marRight w:val="0"/>
          <w:marTop w:val="0"/>
          <w:marBottom w:val="0"/>
          <w:divBdr>
            <w:top w:val="none" w:sz="0" w:space="0" w:color="auto"/>
            <w:left w:val="none" w:sz="0" w:space="0" w:color="auto"/>
            <w:bottom w:val="none" w:sz="0" w:space="0" w:color="auto"/>
            <w:right w:val="none" w:sz="0" w:space="0" w:color="auto"/>
          </w:divBdr>
        </w:div>
        <w:div w:id="1073895581">
          <w:marLeft w:val="480"/>
          <w:marRight w:val="0"/>
          <w:marTop w:val="0"/>
          <w:marBottom w:val="0"/>
          <w:divBdr>
            <w:top w:val="none" w:sz="0" w:space="0" w:color="auto"/>
            <w:left w:val="none" w:sz="0" w:space="0" w:color="auto"/>
            <w:bottom w:val="none" w:sz="0" w:space="0" w:color="auto"/>
            <w:right w:val="none" w:sz="0" w:space="0" w:color="auto"/>
          </w:divBdr>
        </w:div>
        <w:div w:id="712850972">
          <w:marLeft w:val="480"/>
          <w:marRight w:val="0"/>
          <w:marTop w:val="0"/>
          <w:marBottom w:val="0"/>
          <w:divBdr>
            <w:top w:val="none" w:sz="0" w:space="0" w:color="auto"/>
            <w:left w:val="none" w:sz="0" w:space="0" w:color="auto"/>
            <w:bottom w:val="none" w:sz="0" w:space="0" w:color="auto"/>
            <w:right w:val="none" w:sz="0" w:space="0" w:color="auto"/>
          </w:divBdr>
        </w:div>
        <w:div w:id="1132140421">
          <w:marLeft w:val="480"/>
          <w:marRight w:val="0"/>
          <w:marTop w:val="0"/>
          <w:marBottom w:val="0"/>
          <w:divBdr>
            <w:top w:val="none" w:sz="0" w:space="0" w:color="auto"/>
            <w:left w:val="none" w:sz="0" w:space="0" w:color="auto"/>
            <w:bottom w:val="none" w:sz="0" w:space="0" w:color="auto"/>
            <w:right w:val="none" w:sz="0" w:space="0" w:color="auto"/>
          </w:divBdr>
        </w:div>
        <w:div w:id="1544975771">
          <w:marLeft w:val="480"/>
          <w:marRight w:val="0"/>
          <w:marTop w:val="0"/>
          <w:marBottom w:val="0"/>
          <w:divBdr>
            <w:top w:val="none" w:sz="0" w:space="0" w:color="auto"/>
            <w:left w:val="none" w:sz="0" w:space="0" w:color="auto"/>
            <w:bottom w:val="none" w:sz="0" w:space="0" w:color="auto"/>
            <w:right w:val="none" w:sz="0" w:space="0" w:color="auto"/>
          </w:divBdr>
        </w:div>
        <w:div w:id="1959098844">
          <w:marLeft w:val="480"/>
          <w:marRight w:val="0"/>
          <w:marTop w:val="0"/>
          <w:marBottom w:val="0"/>
          <w:divBdr>
            <w:top w:val="none" w:sz="0" w:space="0" w:color="auto"/>
            <w:left w:val="none" w:sz="0" w:space="0" w:color="auto"/>
            <w:bottom w:val="none" w:sz="0" w:space="0" w:color="auto"/>
            <w:right w:val="none" w:sz="0" w:space="0" w:color="auto"/>
          </w:divBdr>
        </w:div>
        <w:div w:id="596402753">
          <w:marLeft w:val="480"/>
          <w:marRight w:val="0"/>
          <w:marTop w:val="0"/>
          <w:marBottom w:val="0"/>
          <w:divBdr>
            <w:top w:val="none" w:sz="0" w:space="0" w:color="auto"/>
            <w:left w:val="none" w:sz="0" w:space="0" w:color="auto"/>
            <w:bottom w:val="none" w:sz="0" w:space="0" w:color="auto"/>
            <w:right w:val="none" w:sz="0" w:space="0" w:color="auto"/>
          </w:divBdr>
        </w:div>
        <w:div w:id="1828400878">
          <w:marLeft w:val="480"/>
          <w:marRight w:val="0"/>
          <w:marTop w:val="0"/>
          <w:marBottom w:val="0"/>
          <w:divBdr>
            <w:top w:val="none" w:sz="0" w:space="0" w:color="auto"/>
            <w:left w:val="none" w:sz="0" w:space="0" w:color="auto"/>
            <w:bottom w:val="none" w:sz="0" w:space="0" w:color="auto"/>
            <w:right w:val="none" w:sz="0" w:space="0" w:color="auto"/>
          </w:divBdr>
        </w:div>
        <w:div w:id="1699115536">
          <w:marLeft w:val="480"/>
          <w:marRight w:val="0"/>
          <w:marTop w:val="0"/>
          <w:marBottom w:val="0"/>
          <w:divBdr>
            <w:top w:val="none" w:sz="0" w:space="0" w:color="auto"/>
            <w:left w:val="none" w:sz="0" w:space="0" w:color="auto"/>
            <w:bottom w:val="none" w:sz="0" w:space="0" w:color="auto"/>
            <w:right w:val="none" w:sz="0" w:space="0" w:color="auto"/>
          </w:divBdr>
        </w:div>
        <w:div w:id="49769836">
          <w:marLeft w:val="480"/>
          <w:marRight w:val="0"/>
          <w:marTop w:val="0"/>
          <w:marBottom w:val="0"/>
          <w:divBdr>
            <w:top w:val="none" w:sz="0" w:space="0" w:color="auto"/>
            <w:left w:val="none" w:sz="0" w:space="0" w:color="auto"/>
            <w:bottom w:val="none" w:sz="0" w:space="0" w:color="auto"/>
            <w:right w:val="none" w:sz="0" w:space="0" w:color="auto"/>
          </w:divBdr>
        </w:div>
        <w:div w:id="28839458">
          <w:marLeft w:val="480"/>
          <w:marRight w:val="0"/>
          <w:marTop w:val="0"/>
          <w:marBottom w:val="0"/>
          <w:divBdr>
            <w:top w:val="none" w:sz="0" w:space="0" w:color="auto"/>
            <w:left w:val="none" w:sz="0" w:space="0" w:color="auto"/>
            <w:bottom w:val="none" w:sz="0" w:space="0" w:color="auto"/>
            <w:right w:val="none" w:sz="0" w:space="0" w:color="auto"/>
          </w:divBdr>
        </w:div>
        <w:div w:id="1201090786">
          <w:marLeft w:val="480"/>
          <w:marRight w:val="0"/>
          <w:marTop w:val="0"/>
          <w:marBottom w:val="0"/>
          <w:divBdr>
            <w:top w:val="none" w:sz="0" w:space="0" w:color="auto"/>
            <w:left w:val="none" w:sz="0" w:space="0" w:color="auto"/>
            <w:bottom w:val="none" w:sz="0" w:space="0" w:color="auto"/>
            <w:right w:val="none" w:sz="0" w:space="0" w:color="auto"/>
          </w:divBdr>
        </w:div>
        <w:div w:id="1475179117">
          <w:marLeft w:val="480"/>
          <w:marRight w:val="0"/>
          <w:marTop w:val="0"/>
          <w:marBottom w:val="0"/>
          <w:divBdr>
            <w:top w:val="none" w:sz="0" w:space="0" w:color="auto"/>
            <w:left w:val="none" w:sz="0" w:space="0" w:color="auto"/>
            <w:bottom w:val="none" w:sz="0" w:space="0" w:color="auto"/>
            <w:right w:val="none" w:sz="0" w:space="0" w:color="auto"/>
          </w:divBdr>
        </w:div>
        <w:div w:id="1823354330">
          <w:marLeft w:val="480"/>
          <w:marRight w:val="0"/>
          <w:marTop w:val="0"/>
          <w:marBottom w:val="0"/>
          <w:divBdr>
            <w:top w:val="none" w:sz="0" w:space="0" w:color="auto"/>
            <w:left w:val="none" w:sz="0" w:space="0" w:color="auto"/>
            <w:bottom w:val="none" w:sz="0" w:space="0" w:color="auto"/>
            <w:right w:val="none" w:sz="0" w:space="0" w:color="auto"/>
          </w:divBdr>
        </w:div>
        <w:div w:id="445587088">
          <w:marLeft w:val="480"/>
          <w:marRight w:val="0"/>
          <w:marTop w:val="0"/>
          <w:marBottom w:val="0"/>
          <w:divBdr>
            <w:top w:val="none" w:sz="0" w:space="0" w:color="auto"/>
            <w:left w:val="none" w:sz="0" w:space="0" w:color="auto"/>
            <w:bottom w:val="none" w:sz="0" w:space="0" w:color="auto"/>
            <w:right w:val="none" w:sz="0" w:space="0" w:color="auto"/>
          </w:divBdr>
        </w:div>
        <w:div w:id="170029923">
          <w:marLeft w:val="480"/>
          <w:marRight w:val="0"/>
          <w:marTop w:val="0"/>
          <w:marBottom w:val="0"/>
          <w:divBdr>
            <w:top w:val="none" w:sz="0" w:space="0" w:color="auto"/>
            <w:left w:val="none" w:sz="0" w:space="0" w:color="auto"/>
            <w:bottom w:val="none" w:sz="0" w:space="0" w:color="auto"/>
            <w:right w:val="none" w:sz="0" w:space="0" w:color="auto"/>
          </w:divBdr>
        </w:div>
        <w:div w:id="1422606985">
          <w:marLeft w:val="480"/>
          <w:marRight w:val="0"/>
          <w:marTop w:val="0"/>
          <w:marBottom w:val="0"/>
          <w:divBdr>
            <w:top w:val="none" w:sz="0" w:space="0" w:color="auto"/>
            <w:left w:val="none" w:sz="0" w:space="0" w:color="auto"/>
            <w:bottom w:val="none" w:sz="0" w:space="0" w:color="auto"/>
            <w:right w:val="none" w:sz="0" w:space="0" w:color="auto"/>
          </w:divBdr>
        </w:div>
        <w:div w:id="289166709">
          <w:marLeft w:val="480"/>
          <w:marRight w:val="0"/>
          <w:marTop w:val="0"/>
          <w:marBottom w:val="0"/>
          <w:divBdr>
            <w:top w:val="none" w:sz="0" w:space="0" w:color="auto"/>
            <w:left w:val="none" w:sz="0" w:space="0" w:color="auto"/>
            <w:bottom w:val="none" w:sz="0" w:space="0" w:color="auto"/>
            <w:right w:val="none" w:sz="0" w:space="0" w:color="auto"/>
          </w:divBdr>
        </w:div>
        <w:div w:id="293751567">
          <w:marLeft w:val="480"/>
          <w:marRight w:val="0"/>
          <w:marTop w:val="0"/>
          <w:marBottom w:val="0"/>
          <w:divBdr>
            <w:top w:val="none" w:sz="0" w:space="0" w:color="auto"/>
            <w:left w:val="none" w:sz="0" w:space="0" w:color="auto"/>
            <w:bottom w:val="none" w:sz="0" w:space="0" w:color="auto"/>
            <w:right w:val="none" w:sz="0" w:space="0" w:color="auto"/>
          </w:divBdr>
        </w:div>
        <w:div w:id="258760494">
          <w:marLeft w:val="480"/>
          <w:marRight w:val="0"/>
          <w:marTop w:val="0"/>
          <w:marBottom w:val="0"/>
          <w:divBdr>
            <w:top w:val="none" w:sz="0" w:space="0" w:color="auto"/>
            <w:left w:val="none" w:sz="0" w:space="0" w:color="auto"/>
            <w:bottom w:val="none" w:sz="0" w:space="0" w:color="auto"/>
            <w:right w:val="none" w:sz="0" w:space="0" w:color="auto"/>
          </w:divBdr>
        </w:div>
        <w:div w:id="2052725463">
          <w:marLeft w:val="480"/>
          <w:marRight w:val="0"/>
          <w:marTop w:val="0"/>
          <w:marBottom w:val="0"/>
          <w:divBdr>
            <w:top w:val="none" w:sz="0" w:space="0" w:color="auto"/>
            <w:left w:val="none" w:sz="0" w:space="0" w:color="auto"/>
            <w:bottom w:val="none" w:sz="0" w:space="0" w:color="auto"/>
            <w:right w:val="none" w:sz="0" w:space="0" w:color="auto"/>
          </w:divBdr>
        </w:div>
        <w:div w:id="1061754763">
          <w:marLeft w:val="480"/>
          <w:marRight w:val="0"/>
          <w:marTop w:val="0"/>
          <w:marBottom w:val="0"/>
          <w:divBdr>
            <w:top w:val="none" w:sz="0" w:space="0" w:color="auto"/>
            <w:left w:val="none" w:sz="0" w:space="0" w:color="auto"/>
            <w:bottom w:val="none" w:sz="0" w:space="0" w:color="auto"/>
            <w:right w:val="none" w:sz="0" w:space="0" w:color="auto"/>
          </w:divBdr>
        </w:div>
        <w:div w:id="1212308430">
          <w:marLeft w:val="480"/>
          <w:marRight w:val="0"/>
          <w:marTop w:val="0"/>
          <w:marBottom w:val="0"/>
          <w:divBdr>
            <w:top w:val="none" w:sz="0" w:space="0" w:color="auto"/>
            <w:left w:val="none" w:sz="0" w:space="0" w:color="auto"/>
            <w:bottom w:val="none" w:sz="0" w:space="0" w:color="auto"/>
            <w:right w:val="none" w:sz="0" w:space="0" w:color="auto"/>
          </w:divBdr>
        </w:div>
        <w:div w:id="420445298">
          <w:marLeft w:val="480"/>
          <w:marRight w:val="0"/>
          <w:marTop w:val="0"/>
          <w:marBottom w:val="0"/>
          <w:divBdr>
            <w:top w:val="none" w:sz="0" w:space="0" w:color="auto"/>
            <w:left w:val="none" w:sz="0" w:space="0" w:color="auto"/>
            <w:bottom w:val="none" w:sz="0" w:space="0" w:color="auto"/>
            <w:right w:val="none" w:sz="0" w:space="0" w:color="auto"/>
          </w:divBdr>
        </w:div>
        <w:div w:id="1599870528">
          <w:marLeft w:val="480"/>
          <w:marRight w:val="0"/>
          <w:marTop w:val="0"/>
          <w:marBottom w:val="0"/>
          <w:divBdr>
            <w:top w:val="none" w:sz="0" w:space="0" w:color="auto"/>
            <w:left w:val="none" w:sz="0" w:space="0" w:color="auto"/>
            <w:bottom w:val="none" w:sz="0" w:space="0" w:color="auto"/>
            <w:right w:val="none" w:sz="0" w:space="0" w:color="auto"/>
          </w:divBdr>
        </w:div>
        <w:div w:id="451555951">
          <w:marLeft w:val="480"/>
          <w:marRight w:val="0"/>
          <w:marTop w:val="0"/>
          <w:marBottom w:val="0"/>
          <w:divBdr>
            <w:top w:val="none" w:sz="0" w:space="0" w:color="auto"/>
            <w:left w:val="none" w:sz="0" w:space="0" w:color="auto"/>
            <w:bottom w:val="none" w:sz="0" w:space="0" w:color="auto"/>
            <w:right w:val="none" w:sz="0" w:space="0" w:color="auto"/>
          </w:divBdr>
        </w:div>
        <w:div w:id="1667054449">
          <w:marLeft w:val="480"/>
          <w:marRight w:val="0"/>
          <w:marTop w:val="0"/>
          <w:marBottom w:val="0"/>
          <w:divBdr>
            <w:top w:val="none" w:sz="0" w:space="0" w:color="auto"/>
            <w:left w:val="none" w:sz="0" w:space="0" w:color="auto"/>
            <w:bottom w:val="none" w:sz="0" w:space="0" w:color="auto"/>
            <w:right w:val="none" w:sz="0" w:space="0" w:color="auto"/>
          </w:divBdr>
        </w:div>
        <w:div w:id="1866552334">
          <w:marLeft w:val="480"/>
          <w:marRight w:val="0"/>
          <w:marTop w:val="0"/>
          <w:marBottom w:val="0"/>
          <w:divBdr>
            <w:top w:val="none" w:sz="0" w:space="0" w:color="auto"/>
            <w:left w:val="none" w:sz="0" w:space="0" w:color="auto"/>
            <w:bottom w:val="none" w:sz="0" w:space="0" w:color="auto"/>
            <w:right w:val="none" w:sz="0" w:space="0" w:color="auto"/>
          </w:divBdr>
        </w:div>
        <w:div w:id="880556522">
          <w:marLeft w:val="480"/>
          <w:marRight w:val="0"/>
          <w:marTop w:val="0"/>
          <w:marBottom w:val="0"/>
          <w:divBdr>
            <w:top w:val="none" w:sz="0" w:space="0" w:color="auto"/>
            <w:left w:val="none" w:sz="0" w:space="0" w:color="auto"/>
            <w:bottom w:val="none" w:sz="0" w:space="0" w:color="auto"/>
            <w:right w:val="none" w:sz="0" w:space="0" w:color="auto"/>
          </w:divBdr>
        </w:div>
        <w:div w:id="1768035869">
          <w:marLeft w:val="480"/>
          <w:marRight w:val="0"/>
          <w:marTop w:val="0"/>
          <w:marBottom w:val="0"/>
          <w:divBdr>
            <w:top w:val="none" w:sz="0" w:space="0" w:color="auto"/>
            <w:left w:val="none" w:sz="0" w:space="0" w:color="auto"/>
            <w:bottom w:val="none" w:sz="0" w:space="0" w:color="auto"/>
            <w:right w:val="none" w:sz="0" w:space="0" w:color="auto"/>
          </w:divBdr>
        </w:div>
        <w:div w:id="1929073446">
          <w:marLeft w:val="480"/>
          <w:marRight w:val="0"/>
          <w:marTop w:val="0"/>
          <w:marBottom w:val="0"/>
          <w:divBdr>
            <w:top w:val="none" w:sz="0" w:space="0" w:color="auto"/>
            <w:left w:val="none" w:sz="0" w:space="0" w:color="auto"/>
            <w:bottom w:val="none" w:sz="0" w:space="0" w:color="auto"/>
            <w:right w:val="none" w:sz="0" w:space="0" w:color="auto"/>
          </w:divBdr>
        </w:div>
        <w:div w:id="2092853740">
          <w:marLeft w:val="480"/>
          <w:marRight w:val="0"/>
          <w:marTop w:val="0"/>
          <w:marBottom w:val="0"/>
          <w:divBdr>
            <w:top w:val="none" w:sz="0" w:space="0" w:color="auto"/>
            <w:left w:val="none" w:sz="0" w:space="0" w:color="auto"/>
            <w:bottom w:val="none" w:sz="0" w:space="0" w:color="auto"/>
            <w:right w:val="none" w:sz="0" w:space="0" w:color="auto"/>
          </w:divBdr>
        </w:div>
        <w:div w:id="596907108">
          <w:marLeft w:val="480"/>
          <w:marRight w:val="0"/>
          <w:marTop w:val="0"/>
          <w:marBottom w:val="0"/>
          <w:divBdr>
            <w:top w:val="none" w:sz="0" w:space="0" w:color="auto"/>
            <w:left w:val="none" w:sz="0" w:space="0" w:color="auto"/>
            <w:bottom w:val="none" w:sz="0" w:space="0" w:color="auto"/>
            <w:right w:val="none" w:sz="0" w:space="0" w:color="auto"/>
          </w:divBdr>
        </w:div>
        <w:div w:id="1556313086">
          <w:marLeft w:val="480"/>
          <w:marRight w:val="0"/>
          <w:marTop w:val="0"/>
          <w:marBottom w:val="0"/>
          <w:divBdr>
            <w:top w:val="none" w:sz="0" w:space="0" w:color="auto"/>
            <w:left w:val="none" w:sz="0" w:space="0" w:color="auto"/>
            <w:bottom w:val="none" w:sz="0" w:space="0" w:color="auto"/>
            <w:right w:val="none" w:sz="0" w:space="0" w:color="auto"/>
          </w:divBdr>
        </w:div>
        <w:div w:id="1928539651">
          <w:marLeft w:val="480"/>
          <w:marRight w:val="0"/>
          <w:marTop w:val="0"/>
          <w:marBottom w:val="0"/>
          <w:divBdr>
            <w:top w:val="none" w:sz="0" w:space="0" w:color="auto"/>
            <w:left w:val="none" w:sz="0" w:space="0" w:color="auto"/>
            <w:bottom w:val="none" w:sz="0" w:space="0" w:color="auto"/>
            <w:right w:val="none" w:sz="0" w:space="0" w:color="auto"/>
          </w:divBdr>
        </w:div>
        <w:div w:id="1229194238">
          <w:marLeft w:val="480"/>
          <w:marRight w:val="0"/>
          <w:marTop w:val="0"/>
          <w:marBottom w:val="0"/>
          <w:divBdr>
            <w:top w:val="none" w:sz="0" w:space="0" w:color="auto"/>
            <w:left w:val="none" w:sz="0" w:space="0" w:color="auto"/>
            <w:bottom w:val="none" w:sz="0" w:space="0" w:color="auto"/>
            <w:right w:val="none" w:sz="0" w:space="0" w:color="auto"/>
          </w:divBdr>
        </w:div>
        <w:div w:id="663362799">
          <w:marLeft w:val="480"/>
          <w:marRight w:val="0"/>
          <w:marTop w:val="0"/>
          <w:marBottom w:val="0"/>
          <w:divBdr>
            <w:top w:val="none" w:sz="0" w:space="0" w:color="auto"/>
            <w:left w:val="none" w:sz="0" w:space="0" w:color="auto"/>
            <w:bottom w:val="none" w:sz="0" w:space="0" w:color="auto"/>
            <w:right w:val="none" w:sz="0" w:space="0" w:color="auto"/>
          </w:divBdr>
        </w:div>
      </w:divsChild>
    </w:div>
    <w:div w:id="516114932">
      <w:bodyDiv w:val="1"/>
      <w:marLeft w:val="0"/>
      <w:marRight w:val="0"/>
      <w:marTop w:val="0"/>
      <w:marBottom w:val="0"/>
      <w:divBdr>
        <w:top w:val="none" w:sz="0" w:space="0" w:color="auto"/>
        <w:left w:val="none" w:sz="0" w:space="0" w:color="auto"/>
        <w:bottom w:val="none" w:sz="0" w:space="0" w:color="auto"/>
        <w:right w:val="none" w:sz="0" w:space="0" w:color="auto"/>
      </w:divBdr>
    </w:div>
    <w:div w:id="516702851">
      <w:bodyDiv w:val="1"/>
      <w:marLeft w:val="0"/>
      <w:marRight w:val="0"/>
      <w:marTop w:val="0"/>
      <w:marBottom w:val="0"/>
      <w:divBdr>
        <w:top w:val="none" w:sz="0" w:space="0" w:color="auto"/>
        <w:left w:val="none" w:sz="0" w:space="0" w:color="auto"/>
        <w:bottom w:val="none" w:sz="0" w:space="0" w:color="auto"/>
        <w:right w:val="none" w:sz="0" w:space="0" w:color="auto"/>
      </w:divBdr>
    </w:div>
    <w:div w:id="516819327">
      <w:bodyDiv w:val="1"/>
      <w:marLeft w:val="0"/>
      <w:marRight w:val="0"/>
      <w:marTop w:val="0"/>
      <w:marBottom w:val="0"/>
      <w:divBdr>
        <w:top w:val="none" w:sz="0" w:space="0" w:color="auto"/>
        <w:left w:val="none" w:sz="0" w:space="0" w:color="auto"/>
        <w:bottom w:val="none" w:sz="0" w:space="0" w:color="auto"/>
        <w:right w:val="none" w:sz="0" w:space="0" w:color="auto"/>
      </w:divBdr>
    </w:div>
    <w:div w:id="519122432">
      <w:bodyDiv w:val="1"/>
      <w:marLeft w:val="0"/>
      <w:marRight w:val="0"/>
      <w:marTop w:val="0"/>
      <w:marBottom w:val="0"/>
      <w:divBdr>
        <w:top w:val="none" w:sz="0" w:space="0" w:color="auto"/>
        <w:left w:val="none" w:sz="0" w:space="0" w:color="auto"/>
        <w:bottom w:val="none" w:sz="0" w:space="0" w:color="auto"/>
        <w:right w:val="none" w:sz="0" w:space="0" w:color="auto"/>
      </w:divBdr>
    </w:div>
    <w:div w:id="520053858">
      <w:bodyDiv w:val="1"/>
      <w:marLeft w:val="0"/>
      <w:marRight w:val="0"/>
      <w:marTop w:val="0"/>
      <w:marBottom w:val="0"/>
      <w:divBdr>
        <w:top w:val="none" w:sz="0" w:space="0" w:color="auto"/>
        <w:left w:val="none" w:sz="0" w:space="0" w:color="auto"/>
        <w:bottom w:val="none" w:sz="0" w:space="0" w:color="auto"/>
        <w:right w:val="none" w:sz="0" w:space="0" w:color="auto"/>
      </w:divBdr>
    </w:div>
    <w:div w:id="521554292">
      <w:bodyDiv w:val="1"/>
      <w:marLeft w:val="0"/>
      <w:marRight w:val="0"/>
      <w:marTop w:val="0"/>
      <w:marBottom w:val="0"/>
      <w:divBdr>
        <w:top w:val="none" w:sz="0" w:space="0" w:color="auto"/>
        <w:left w:val="none" w:sz="0" w:space="0" w:color="auto"/>
        <w:bottom w:val="none" w:sz="0" w:space="0" w:color="auto"/>
        <w:right w:val="none" w:sz="0" w:space="0" w:color="auto"/>
      </w:divBdr>
    </w:div>
    <w:div w:id="524635525">
      <w:bodyDiv w:val="1"/>
      <w:marLeft w:val="0"/>
      <w:marRight w:val="0"/>
      <w:marTop w:val="0"/>
      <w:marBottom w:val="0"/>
      <w:divBdr>
        <w:top w:val="none" w:sz="0" w:space="0" w:color="auto"/>
        <w:left w:val="none" w:sz="0" w:space="0" w:color="auto"/>
        <w:bottom w:val="none" w:sz="0" w:space="0" w:color="auto"/>
        <w:right w:val="none" w:sz="0" w:space="0" w:color="auto"/>
      </w:divBdr>
    </w:div>
    <w:div w:id="526451822">
      <w:bodyDiv w:val="1"/>
      <w:marLeft w:val="0"/>
      <w:marRight w:val="0"/>
      <w:marTop w:val="0"/>
      <w:marBottom w:val="0"/>
      <w:divBdr>
        <w:top w:val="none" w:sz="0" w:space="0" w:color="auto"/>
        <w:left w:val="none" w:sz="0" w:space="0" w:color="auto"/>
        <w:bottom w:val="none" w:sz="0" w:space="0" w:color="auto"/>
        <w:right w:val="none" w:sz="0" w:space="0" w:color="auto"/>
      </w:divBdr>
      <w:divsChild>
        <w:div w:id="849177837">
          <w:marLeft w:val="640"/>
          <w:marRight w:val="0"/>
          <w:marTop w:val="0"/>
          <w:marBottom w:val="0"/>
          <w:divBdr>
            <w:top w:val="none" w:sz="0" w:space="0" w:color="auto"/>
            <w:left w:val="none" w:sz="0" w:space="0" w:color="auto"/>
            <w:bottom w:val="none" w:sz="0" w:space="0" w:color="auto"/>
            <w:right w:val="none" w:sz="0" w:space="0" w:color="auto"/>
          </w:divBdr>
        </w:div>
        <w:div w:id="1827279286">
          <w:marLeft w:val="640"/>
          <w:marRight w:val="0"/>
          <w:marTop w:val="0"/>
          <w:marBottom w:val="0"/>
          <w:divBdr>
            <w:top w:val="none" w:sz="0" w:space="0" w:color="auto"/>
            <w:left w:val="none" w:sz="0" w:space="0" w:color="auto"/>
            <w:bottom w:val="none" w:sz="0" w:space="0" w:color="auto"/>
            <w:right w:val="none" w:sz="0" w:space="0" w:color="auto"/>
          </w:divBdr>
        </w:div>
        <w:div w:id="1926450223">
          <w:marLeft w:val="640"/>
          <w:marRight w:val="0"/>
          <w:marTop w:val="0"/>
          <w:marBottom w:val="0"/>
          <w:divBdr>
            <w:top w:val="none" w:sz="0" w:space="0" w:color="auto"/>
            <w:left w:val="none" w:sz="0" w:space="0" w:color="auto"/>
            <w:bottom w:val="none" w:sz="0" w:space="0" w:color="auto"/>
            <w:right w:val="none" w:sz="0" w:space="0" w:color="auto"/>
          </w:divBdr>
        </w:div>
        <w:div w:id="954141379">
          <w:marLeft w:val="640"/>
          <w:marRight w:val="0"/>
          <w:marTop w:val="0"/>
          <w:marBottom w:val="0"/>
          <w:divBdr>
            <w:top w:val="none" w:sz="0" w:space="0" w:color="auto"/>
            <w:left w:val="none" w:sz="0" w:space="0" w:color="auto"/>
            <w:bottom w:val="none" w:sz="0" w:space="0" w:color="auto"/>
            <w:right w:val="none" w:sz="0" w:space="0" w:color="auto"/>
          </w:divBdr>
        </w:div>
        <w:div w:id="1968002061">
          <w:marLeft w:val="640"/>
          <w:marRight w:val="0"/>
          <w:marTop w:val="0"/>
          <w:marBottom w:val="0"/>
          <w:divBdr>
            <w:top w:val="none" w:sz="0" w:space="0" w:color="auto"/>
            <w:left w:val="none" w:sz="0" w:space="0" w:color="auto"/>
            <w:bottom w:val="none" w:sz="0" w:space="0" w:color="auto"/>
            <w:right w:val="none" w:sz="0" w:space="0" w:color="auto"/>
          </w:divBdr>
        </w:div>
        <w:div w:id="566763188">
          <w:marLeft w:val="640"/>
          <w:marRight w:val="0"/>
          <w:marTop w:val="0"/>
          <w:marBottom w:val="0"/>
          <w:divBdr>
            <w:top w:val="none" w:sz="0" w:space="0" w:color="auto"/>
            <w:left w:val="none" w:sz="0" w:space="0" w:color="auto"/>
            <w:bottom w:val="none" w:sz="0" w:space="0" w:color="auto"/>
            <w:right w:val="none" w:sz="0" w:space="0" w:color="auto"/>
          </w:divBdr>
        </w:div>
        <w:div w:id="1960450591">
          <w:marLeft w:val="640"/>
          <w:marRight w:val="0"/>
          <w:marTop w:val="0"/>
          <w:marBottom w:val="0"/>
          <w:divBdr>
            <w:top w:val="none" w:sz="0" w:space="0" w:color="auto"/>
            <w:left w:val="none" w:sz="0" w:space="0" w:color="auto"/>
            <w:bottom w:val="none" w:sz="0" w:space="0" w:color="auto"/>
            <w:right w:val="none" w:sz="0" w:space="0" w:color="auto"/>
          </w:divBdr>
        </w:div>
        <w:div w:id="913706593">
          <w:marLeft w:val="640"/>
          <w:marRight w:val="0"/>
          <w:marTop w:val="0"/>
          <w:marBottom w:val="0"/>
          <w:divBdr>
            <w:top w:val="none" w:sz="0" w:space="0" w:color="auto"/>
            <w:left w:val="none" w:sz="0" w:space="0" w:color="auto"/>
            <w:bottom w:val="none" w:sz="0" w:space="0" w:color="auto"/>
            <w:right w:val="none" w:sz="0" w:space="0" w:color="auto"/>
          </w:divBdr>
        </w:div>
        <w:div w:id="576015224">
          <w:marLeft w:val="640"/>
          <w:marRight w:val="0"/>
          <w:marTop w:val="0"/>
          <w:marBottom w:val="0"/>
          <w:divBdr>
            <w:top w:val="none" w:sz="0" w:space="0" w:color="auto"/>
            <w:left w:val="none" w:sz="0" w:space="0" w:color="auto"/>
            <w:bottom w:val="none" w:sz="0" w:space="0" w:color="auto"/>
            <w:right w:val="none" w:sz="0" w:space="0" w:color="auto"/>
          </w:divBdr>
        </w:div>
        <w:div w:id="1593278142">
          <w:marLeft w:val="640"/>
          <w:marRight w:val="0"/>
          <w:marTop w:val="0"/>
          <w:marBottom w:val="0"/>
          <w:divBdr>
            <w:top w:val="none" w:sz="0" w:space="0" w:color="auto"/>
            <w:left w:val="none" w:sz="0" w:space="0" w:color="auto"/>
            <w:bottom w:val="none" w:sz="0" w:space="0" w:color="auto"/>
            <w:right w:val="none" w:sz="0" w:space="0" w:color="auto"/>
          </w:divBdr>
        </w:div>
        <w:div w:id="2013294434">
          <w:marLeft w:val="640"/>
          <w:marRight w:val="0"/>
          <w:marTop w:val="0"/>
          <w:marBottom w:val="0"/>
          <w:divBdr>
            <w:top w:val="none" w:sz="0" w:space="0" w:color="auto"/>
            <w:left w:val="none" w:sz="0" w:space="0" w:color="auto"/>
            <w:bottom w:val="none" w:sz="0" w:space="0" w:color="auto"/>
            <w:right w:val="none" w:sz="0" w:space="0" w:color="auto"/>
          </w:divBdr>
        </w:div>
        <w:div w:id="1011444291">
          <w:marLeft w:val="640"/>
          <w:marRight w:val="0"/>
          <w:marTop w:val="0"/>
          <w:marBottom w:val="0"/>
          <w:divBdr>
            <w:top w:val="none" w:sz="0" w:space="0" w:color="auto"/>
            <w:left w:val="none" w:sz="0" w:space="0" w:color="auto"/>
            <w:bottom w:val="none" w:sz="0" w:space="0" w:color="auto"/>
            <w:right w:val="none" w:sz="0" w:space="0" w:color="auto"/>
          </w:divBdr>
        </w:div>
        <w:div w:id="832642120">
          <w:marLeft w:val="640"/>
          <w:marRight w:val="0"/>
          <w:marTop w:val="0"/>
          <w:marBottom w:val="0"/>
          <w:divBdr>
            <w:top w:val="none" w:sz="0" w:space="0" w:color="auto"/>
            <w:left w:val="none" w:sz="0" w:space="0" w:color="auto"/>
            <w:bottom w:val="none" w:sz="0" w:space="0" w:color="auto"/>
            <w:right w:val="none" w:sz="0" w:space="0" w:color="auto"/>
          </w:divBdr>
        </w:div>
        <w:div w:id="138040374">
          <w:marLeft w:val="640"/>
          <w:marRight w:val="0"/>
          <w:marTop w:val="0"/>
          <w:marBottom w:val="0"/>
          <w:divBdr>
            <w:top w:val="none" w:sz="0" w:space="0" w:color="auto"/>
            <w:left w:val="none" w:sz="0" w:space="0" w:color="auto"/>
            <w:bottom w:val="none" w:sz="0" w:space="0" w:color="auto"/>
            <w:right w:val="none" w:sz="0" w:space="0" w:color="auto"/>
          </w:divBdr>
        </w:div>
        <w:div w:id="825392026">
          <w:marLeft w:val="640"/>
          <w:marRight w:val="0"/>
          <w:marTop w:val="0"/>
          <w:marBottom w:val="0"/>
          <w:divBdr>
            <w:top w:val="none" w:sz="0" w:space="0" w:color="auto"/>
            <w:left w:val="none" w:sz="0" w:space="0" w:color="auto"/>
            <w:bottom w:val="none" w:sz="0" w:space="0" w:color="auto"/>
            <w:right w:val="none" w:sz="0" w:space="0" w:color="auto"/>
          </w:divBdr>
        </w:div>
        <w:div w:id="1670326227">
          <w:marLeft w:val="640"/>
          <w:marRight w:val="0"/>
          <w:marTop w:val="0"/>
          <w:marBottom w:val="0"/>
          <w:divBdr>
            <w:top w:val="none" w:sz="0" w:space="0" w:color="auto"/>
            <w:left w:val="none" w:sz="0" w:space="0" w:color="auto"/>
            <w:bottom w:val="none" w:sz="0" w:space="0" w:color="auto"/>
            <w:right w:val="none" w:sz="0" w:space="0" w:color="auto"/>
          </w:divBdr>
        </w:div>
        <w:div w:id="1772772117">
          <w:marLeft w:val="640"/>
          <w:marRight w:val="0"/>
          <w:marTop w:val="0"/>
          <w:marBottom w:val="0"/>
          <w:divBdr>
            <w:top w:val="none" w:sz="0" w:space="0" w:color="auto"/>
            <w:left w:val="none" w:sz="0" w:space="0" w:color="auto"/>
            <w:bottom w:val="none" w:sz="0" w:space="0" w:color="auto"/>
            <w:right w:val="none" w:sz="0" w:space="0" w:color="auto"/>
          </w:divBdr>
        </w:div>
        <w:div w:id="1160998785">
          <w:marLeft w:val="640"/>
          <w:marRight w:val="0"/>
          <w:marTop w:val="0"/>
          <w:marBottom w:val="0"/>
          <w:divBdr>
            <w:top w:val="none" w:sz="0" w:space="0" w:color="auto"/>
            <w:left w:val="none" w:sz="0" w:space="0" w:color="auto"/>
            <w:bottom w:val="none" w:sz="0" w:space="0" w:color="auto"/>
            <w:right w:val="none" w:sz="0" w:space="0" w:color="auto"/>
          </w:divBdr>
        </w:div>
        <w:div w:id="1406957847">
          <w:marLeft w:val="640"/>
          <w:marRight w:val="0"/>
          <w:marTop w:val="0"/>
          <w:marBottom w:val="0"/>
          <w:divBdr>
            <w:top w:val="none" w:sz="0" w:space="0" w:color="auto"/>
            <w:left w:val="none" w:sz="0" w:space="0" w:color="auto"/>
            <w:bottom w:val="none" w:sz="0" w:space="0" w:color="auto"/>
            <w:right w:val="none" w:sz="0" w:space="0" w:color="auto"/>
          </w:divBdr>
        </w:div>
        <w:div w:id="382102989">
          <w:marLeft w:val="640"/>
          <w:marRight w:val="0"/>
          <w:marTop w:val="0"/>
          <w:marBottom w:val="0"/>
          <w:divBdr>
            <w:top w:val="none" w:sz="0" w:space="0" w:color="auto"/>
            <w:left w:val="none" w:sz="0" w:space="0" w:color="auto"/>
            <w:bottom w:val="none" w:sz="0" w:space="0" w:color="auto"/>
            <w:right w:val="none" w:sz="0" w:space="0" w:color="auto"/>
          </w:divBdr>
        </w:div>
        <w:div w:id="1860775846">
          <w:marLeft w:val="640"/>
          <w:marRight w:val="0"/>
          <w:marTop w:val="0"/>
          <w:marBottom w:val="0"/>
          <w:divBdr>
            <w:top w:val="none" w:sz="0" w:space="0" w:color="auto"/>
            <w:left w:val="none" w:sz="0" w:space="0" w:color="auto"/>
            <w:bottom w:val="none" w:sz="0" w:space="0" w:color="auto"/>
            <w:right w:val="none" w:sz="0" w:space="0" w:color="auto"/>
          </w:divBdr>
        </w:div>
        <w:div w:id="123693527">
          <w:marLeft w:val="640"/>
          <w:marRight w:val="0"/>
          <w:marTop w:val="0"/>
          <w:marBottom w:val="0"/>
          <w:divBdr>
            <w:top w:val="none" w:sz="0" w:space="0" w:color="auto"/>
            <w:left w:val="none" w:sz="0" w:space="0" w:color="auto"/>
            <w:bottom w:val="none" w:sz="0" w:space="0" w:color="auto"/>
            <w:right w:val="none" w:sz="0" w:space="0" w:color="auto"/>
          </w:divBdr>
        </w:div>
        <w:div w:id="1928999723">
          <w:marLeft w:val="640"/>
          <w:marRight w:val="0"/>
          <w:marTop w:val="0"/>
          <w:marBottom w:val="0"/>
          <w:divBdr>
            <w:top w:val="none" w:sz="0" w:space="0" w:color="auto"/>
            <w:left w:val="none" w:sz="0" w:space="0" w:color="auto"/>
            <w:bottom w:val="none" w:sz="0" w:space="0" w:color="auto"/>
            <w:right w:val="none" w:sz="0" w:space="0" w:color="auto"/>
          </w:divBdr>
        </w:div>
        <w:div w:id="358891738">
          <w:marLeft w:val="640"/>
          <w:marRight w:val="0"/>
          <w:marTop w:val="0"/>
          <w:marBottom w:val="0"/>
          <w:divBdr>
            <w:top w:val="none" w:sz="0" w:space="0" w:color="auto"/>
            <w:left w:val="none" w:sz="0" w:space="0" w:color="auto"/>
            <w:bottom w:val="none" w:sz="0" w:space="0" w:color="auto"/>
            <w:right w:val="none" w:sz="0" w:space="0" w:color="auto"/>
          </w:divBdr>
        </w:div>
        <w:div w:id="2119450839">
          <w:marLeft w:val="640"/>
          <w:marRight w:val="0"/>
          <w:marTop w:val="0"/>
          <w:marBottom w:val="0"/>
          <w:divBdr>
            <w:top w:val="none" w:sz="0" w:space="0" w:color="auto"/>
            <w:left w:val="none" w:sz="0" w:space="0" w:color="auto"/>
            <w:bottom w:val="none" w:sz="0" w:space="0" w:color="auto"/>
            <w:right w:val="none" w:sz="0" w:space="0" w:color="auto"/>
          </w:divBdr>
        </w:div>
        <w:div w:id="101802728">
          <w:marLeft w:val="640"/>
          <w:marRight w:val="0"/>
          <w:marTop w:val="0"/>
          <w:marBottom w:val="0"/>
          <w:divBdr>
            <w:top w:val="none" w:sz="0" w:space="0" w:color="auto"/>
            <w:left w:val="none" w:sz="0" w:space="0" w:color="auto"/>
            <w:bottom w:val="none" w:sz="0" w:space="0" w:color="auto"/>
            <w:right w:val="none" w:sz="0" w:space="0" w:color="auto"/>
          </w:divBdr>
        </w:div>
        <w:div w:id="86123006">
          <w:marLeft w:val="640"/>
          <w:marRight w:val="0"/>
          <w:marTop w:val="0"/>
          <w:marBottom w:val="0"/>
          <w:divBdr>
            <w:top w:val="none" w:sz="0" w:space="0" w:color="auto"/>
            <w:left w:val="none" w:sz="0" w:space="0" w:color="auto"/>
            <w:bottom w:val="none" w:sz="0" w:space="0" w:color="auto"/>
            <w:right w:val="none" w:sz="0" w:space="0" w:color="auto"/>
          </w:divBdr>
        </w:div>
        <w:div w:id="225915927">
          <w:marLeft w:val="640"/>
          <w:marRight w:val="0"/>
          <w:marTop w:val="0"/>
          <w:marBottom w:val="0"/>
          <w:divBdr>
            <w:top w:val="none" w:sz="0" w:space="0" w:color="auto"/>
            <w:left w:val="none" w:sz="0" w:space="0" w:color="auto"/>
            <w:bottom w:val="none" w:sz="0" w:space="0" w:color="auto"/>
            <w:right w:val="none" w:sz="0" w:space="0" w:color="auto"/>
          </w:divBdr>
        </w:div>
        <w:div w:id="1947882978">
          <w:marLeft w:val="640"/>
          <w:marRight w:val="0"/>
          <w:marTop w:val="0"/>
          <w:marBottom w:val="0"/>
          <w:divBdr>
            <w:top w:val="none" w:sz="0" w:space="0" w:color="auto"/>
            <w:left w:val="none" w:sz="0" w:space="0" w:color="auto"/>
            <w:bottom w:val="none" w:sz="0" w:space="0" w:color="auto"/>
            <w:right w:val="none" w:sz="0" w:space="0" w:color="auto"/>
          </w:divBdr>
        </w:div>
        <w:div w:id="1643845343">
          <w:marLeft w:val="640"/>
          <w:marRight w:val="0"/>
          <w:marTop w:val="0"/>
          <w:marBottom w:val="0"/>
          <w:divBdr>
            <w:top w:val="none" w:sz="0" w:space="0" w:color="auto"/>
            <w:left w:val="none" w:sz="0" w:space="0" w:color="auto"/>
            <w:bottom w:val="none" w:sz="0" w:space="0" w:color="auto"/>
            <w:right w:val="none" w:sz="0" w:space="0" w:color="auto"/>
          </w:divBdr>
        </w:div>
        <w:div w:id="2025670396">
          <w:marLeft w:val="640"/>
          <w:marRight w:val="0"/>
          <w:marTop w:val="0"/>
          <w:marBottom w:val="0"/>
          <w:divBdr>
            <w:top w:val="none" w:sz="0" w:space="0" w:color="auto"/>
            <w:left w:val="none" w:sz="0" w:space="0" w:color="auto"/>
            <w:bottom w:val="none" w:sz="0" w:space="0" w:color="auto"/>
            <w:right w:val="none" w:sz="0" w:space="0" w:color="auto"/>
          </w:divBdr>
        </w:div>
        <w:div w:id="1019042087">
          <w:marLeft w:val="640"/>
          <w:marRight w:val="0"/>
          <w:marTop w:val="0"/>
          <w:marBottom w:val="0"/>
          <w:divBdr>
            <w:top w:val="none" w:sz="0" w:space="0" w:color="auto"/>
            <w:left w:val="none" w:sz="0" w:space="0" w:color="auto"/>
            <w:bottom w:val="none" w:sz="0" w:space="0" w:color="auto"/>
            <w:right w:val="none" w:sz="0" w:space="0" w:color="auto"/>
          </w:divBdr>
        </w:div>
        <w:div w:id="1043794741">
          <w:marLeft w:val="640"/>
          <w:marRight w:val="0"/>
          <w:marTop w:val="0"/>
          <w:marBottom w:val="0"/>
          <w:divBdr>
            <w:top w:val="none" w:sz="0" w:space="0" w:color="auto"/>
            <w:left w:val="none" w:sz="0" w:space="0" w:color="auto"/>
            <w:bottom w:val="none" w:sz="0" w:space="0" w:color="auto"/>
            <w:right w:val="none" w:sz="0" w:space="0" w:color="auto"/>
          </w:divBdr>
        </w:div>
        <w:div w:id="2111463827">
          <w:marLeft w:val="640"/>
          <w:marRight w:val="0"/>
          <w:marTop w:val="0"/>
          <w:marBottom w:val="0"/>
          <w:divBdr>
            <w:top w:val="none" w:sz="0" w:space="0" w:color="auto"/>
            <w:left w:val="none" w:sz="0" w:space="0" w:color="auto"/>
            <w:bottom w:val="none" w:sz="0" w:space="0" w:color="auto"/>
            <w:right w:val="none" w:sz="0" w:space="0" w:color="auto"/>
          </w:divBdr>
        </w:div>
        <w:div w:id="1714890917">
          <w:marLeft w:val="640"/>
          <w:marRight w:val="0"/>
          <w:marTop w:val="0"/>
          <w:marBottom w:val="0"/>
          <w:divBdr>
            <w:top w:val="none" w:sz="0" w:space="0" w:color="auto"/>
            <w:left w:val="none" w:sz="0" w:space="0" w:color="auto"/>
            <w:bottom w:val="none" w:sz="0" w:space="0" w:color="auto"/>
            <w:right w:val="none" w:sz="0" w:space="0" w:color="auto"/>
          </w:divBdr>
        </w:div>
        <w:div w:id="1536305200">
          <w:marLeft w:val="640"/>
          <w:marRight w:val="0"/>
          <w:marTop w:val="0"/>
          <w:marBottom w:val="0"/>
          <w:divBdr>
            <w:top w:val="none" w:sz="0" w:space="0" w:color="auto"/>
            <w:left w:val="none" w:sz="0" w:space="0" w:color="auto"/>
            <w:bottom w:val="none" w:sz="0" w:space="0" w:color="auto"/>
            <w:right w:val="none" w:sz="0" w:space="0" w:color="auto"/>
          </w:divBdr>
        </w:div>
        <w:div w:id="977302387">
          <w:marLeft w:val="640"/>
          <w:marRight w:val="0"/>
          <w:marTop w:val="0"/>
          <w:marBottom w:val="0"/>
          <w:divBdr>
            <w:top w:val="none" w:sz="0" w:space="0" w:color="auto"/>
            <w:left w:val="none" w:sz="0" w:space="0" w:color="auto"/>
            <w:bottom w:val="none" w:sz="0" w:space="0" w:color="auto"/>
            <w:right w:val="none" w:sz="0" w:space="0" w:color="auto"/>
          </w:divBdr>
        </w:div>
        <w:div w:id="823549579">
          <w:marLeft w:val="640"/>
          <w:marRight w:val="0"/>
          <w:marTop w:val="0"/>
          <w:marBottom w:val="0"/>
          <w:divBdr>
            <w:top w:val="none" w:sz="0" w:space="0" w:color="auto"/>
            <w:left w:val="none" w:sz="0" w:space="0" w:color="auto"/>
            <w:bottom w:val="none" w:sz="0" w:space="0" w:color="auto"/>
            <w:right w:val="none" w:sz="0" w:space="0" w:color="auto"/>
          </w:divBdr>
        </w:div>
        <w:div w:id="229004918">
          <w:marLeft w:val="640"/>
          <w:marRight w:val="0"/>
          <w:marTop w:val="0"/>
          <w:marBottom w:val="0"/>
          <w:divBdr>
            <w:top w:val="none" w:sz="0" w:space="0" w:color="auto"/>
            <w:left w:val="none" w:sz="0" w:space="0" w:color="auto"/>
            <w:bottom w:val="none" w:sz="0" w:space="0" w:color="auto"/>
            <w:right w:val="none" w:sz="0" w:space="0" w:color="auto"/>
          </w:divBdr>
        </w:div>
        <w:div w:id="400522512">
          <w:marLeft w:val="640"/>
          <w:marRight w:val="0"/>
          <w:marTop w:val="0"/>
          <w:marBottom w:val="0"/>
          <w:divBdr>
            <w:top w:val="none" w:sz="0" w:space="0" w:color="auto"/>
            <w:left w:val="none" w:sz="0" w:space="0" w:color="auto"/>
            <w:bottom w:val="none" w:sz="0" w:space="0" w:color="auto"/>
            <w:right w:val="none" w:sz="0" w:space="0" w:color="auto"/>
          </w:divBdr>
        </w:div>
        <w:div w:id="2106337002">
          <w:marLeft w:val="640"/>
          <w:marRight w:val="0"/>
          <w:marTop w:val="0"/>
          <w:marBottom w:val="0"/>
          <w:divBdr>
            <w:top w:val="none" w:sz="0" w:space="0" w:color="auto"/>
            <w:left w:val="none" w:sz="0" w:space="0" w:color="auto"/>
            <w:bottom w:val="none" w:sz="0" w:space="0" w:color="auto"/>
            <w:right w:val="none" w:sz="0" w:space="0" w:color="auto"/>
          </w:divBdr>
        </w:div>
        <w:div w:id="1660117471">
          <w:marLeft w:val="640"/>
          <w:marRight w:val="0"/>
          <w:marTop w:val="0"/>
          <w:marBottom w:val="0"/>
          <w:divBdr>
            <w:top w:val="none" w:sz="0" w:space="0" w:color="auto"/>
            <w:left w:val="none" w:sz="0" w:space="0" w:color="auto"/>
            <w:bottom w:val="none" w:sz="0" w:space="0" w:color="auto"/>
            <w:right w:val="none" w:sz="0" w:space="0" w:color="auto"/>
          </w:divBdr>
        </w:div>
        <w:div w:id="1194152779">
          <w:marLeft w:val="640"/>
          <w:marRight w:val="0"/>
          <w:marTop w:val="0"/>
          <w:marBottom w:val="0"/>
          <w:divBdr>
            <w:top w:val="none" w:sz="0" w:space="0" w:color="auto"/>
            <w:left w:val="none" w:sz="0" w:space="0" w:color="auto"/>
            <w:bottom w:val="none" w:sz="0" w:space="0" w:color="auto"/>
            <w:right w:val="none" w:sz="0" w:space="0" w:color="auto"/>
          </w:divBdr>
        </w:div>
        <w:div w:id="168371930">
          <w:marLeft w:val="640"/>
          <w:marRight w:val="0"/>
          <w:marTop w:val="0"/>
          <w:marBottom w:val="0"/>
          <w:divBdr>
            <w:top w:val="none" w:sz="0" w:space="0" w:color="auto"/>
            <w:left w:val="none" w:sz="0" w:space="0" w:color="auto"/>
            <w:bottom w:val="none" w:sz="0" w:space="0" w:color="auto"/>
            <w:right w:val="none" w:sz="0" w:space="0" w:color="auto"/>
          </w:divBdr>
        </w:div>
        <w:div w:id="409158027">
          <w:marLeft w:val="640"/>
          <w:marRight w:val="0"/>
          <w:marTop w:val="0"/>
          <w:marBottom w:val="0"/>
          <w:divBdr>
            <w:top w:val="none" w:sz="0" w:space="0" w:color="auto"/>
            <w:left w:val="none" w:sz="0" w:space="0" w:color="auto"/>
            <w:bottom w:val="none" w:sz="0" w:space="0" w:color="auto"/>
            <w:right w:val="none" w:sz="0" w:space="0" w:color="auto"/>
          </w:divBdr>
        </w:div>
        <w:div w:id="20211785">
          <w:marLeft w:val="640"/>
          <w:marRight w:val="0"/>
          <w:marTop w:val="0"/>
          <w:marBottom w:val="0"/>
          <w:divBdr>
            <w:top w:val="none" w:sz="0" w:space="0" w:color="auto"/>
            <w:left w:val="none" w:sz="0" w:space="0" w:color="auto"/>
            <w:bottom w:val="none" w:sz="0" w:space="0" w:color="auto"/>
            <w:right w:val="none" w:sz="0" w:space="0" w:color="auto"/>
          </w:divBdr>
        </w:div>
        <w:div w:id="1867400136">
          <w:marLeft w:val="640"/>
          <w:marRight w:val="0"/>
          <w:marTop w:val="0"/>
          <w:marBottom w:val="0"/>
          <w:divBdr>
            <w:top w:val="none" w:sz="0" w:space="0" w:color="auto"/>
            <w:left w:val="none" w:sz="0" w:space="0" w:color="auto"/>
            <w:bottom w:val="none" w:sz="0" w:space="0" w:color="auto"/>
            <w:right w:val="none" w:sz="0" w:space="0" w:color="auto"/>
          </w:divBdr>
        </w:div>
        <w:div w:id="1570456754">
          <w:marLeft w:val="640"/>
          <w:marRight w:val="0"/>
          <w:marTop w:val="0"/>
          <w:marBottom w:val="0"/>
          <w:divBdr>
            <w:top w:val="none" w:sz="0" w:space="0" w:color="auto"/>
            <w:left w:val="none" w:sz="0" w:space="0" w:color="auto"/>
            <w:bottom w:val="none" w:sz="0" w:space="0" w:color="auto"/>
            <w:right w:val="none" w:sz="0" w:space="0" w:color="auto"/>
          </w:divBdr>
        </w:div>
        <w:div w:id="9452763">
          <w:marLeft w:val="640"/>
          <w:marRight w:val="0"/>
          <w:marTop w:val="0"/>
          <w:marBottom w:val="0"/>
          <w:divBdr>
            <w:top w:val="none" w:sz="0" w:space="0" w:color="auto"/>
            <w:left w:val="none" w:sz="0" w:space="0" w:color="auto"/>
            <w:bottom w:val="none" w:sz="0" w:space="0" w:color="auto"/>
            <w:right w:val="none" w:sz="0" w:space="0" w:color="auto"/>
          </w:divBdr>
        </w:div>
        <w:div w:id="979111012">
          <w:marLeft w:val="640"/>
          <w:marRight w:val="0"/>
          <w:marTop w:val="0"/>
          <w:marBottom w:val="0"/>
          <w:divBdr>
            <w:top w:val="none" w:sz="0" w:space="0" w:color="auto"/>
            <w:left w:val="none" w:sz="0" w:space="0" w:color="auto"/>
            <w:bottom w:val="none" w:sz="0" w:space="0" w:color="auto"/>
            <w:right w:val="none" w:sz="0" w:space="0" w:color="auto"/>
          </w:divBdr>
        </w:div>
        <w:div w:id="1405251678">
          <w:marLeft w:val="640"/>
          <w:marRight w:val="0"/>
          <w:marTop w:val="0"/>
          <w:marBottom w:val="0"/>
          <w:divBdr>
            <w:top w:val="none" w:sz="0" w:space="0" w:color="auto"/>
            <w:left w:val="none" w:sz="0" w:space="0" w:color="auto"/>
            <w:bottom w:val="none" w:sz="0" w:space="0" w:color="auto"/>
            <w:right w:val="none" w:sz="0" w:space="0" w:color="auto"/>
          </w:divBdr>
        </w:div>
        <w:div w:id="1738432453">
          <w:marLeft w:val="640"/>
          <w:marRight w:val="0"/>
          <w:marTop w:val="0"/>
          <w:marBottom w:val="0"/>
          <w:divBdr>
            <w:top w:val="none" w:sz="0" w:space="0" w:color="auto"/>
            <w:left w:val="none" w:sz="0" w:space="0" w:color="auto"/>
            <w:bottom w:val="none" w:sz="0" w:space="0" w:color="auto"/>
            <w:right w:val="none" w:sz="0" w:space="0" w:color="auto"/>
          </w:divBdr>
        </w:div>
        <w:div w:id="876895894">
          <w:marLeft w:val="640"/>
          <w:marRight w:val="0"/>
          <w:marTop w:val="0"/>
          <w:marBottom w:val="0"/>
          <w:divBdr>
            <w:top w:val="none" w:sz="0" w:space="0" w:color="auto"/>
            <w:left w:val="none" w:sz="0" w:space="0" w:color="auto"/>
            <w:bottom w:val="none" w:sz="0" w:space="0" w:color="auto"/>
            <w:right w:val="none" w:sz="0" w:space="0" w:color="auto"/>
          </w:divBdr>
        </w:div>
        <w:div w:id="1281302424">
          <w:marLeft w:val="640"/>
          <w:marRight w:val="0"/>
          <w:marTop w:val="0"/>
          <w:marBottom w:val="0"/>
          <w:divBdr>
            <w:top w:val="none" w:sz="0" w:space="0" w:color="auto"/>
            <w:left w:val="none" w:sz="0" w:space="0" w:color="auto"/>
            <w:bottom w:val="none" w:sz="0" w:space="0" w:color="auto"/>
            <w:right w:val="none" w:sz="0" w:space="0" w:color="auto"/>
          </w:divBdr>
        </w:div>
        <w:div w:id="573197593">
          <w:marLeft w:val="640"/>
          <w:marRight w:val="0"/>
          <w:marTop w:val="0"/>
          <w:marBottom w:val="0"/>
          <w:divBdr>
            <w:top w:val="none" w:sz="0" w:space="0" w:color="auto"/>
            <w:left w:val="none" w:sz="0" w:space="0" w:color="auto"/>
            <w:bottom w:val="none" w:sz="0" w:space="0" w:color="auto"/>
            <w:right w:val="none" w:sz="0" w:space="0" w:color="auto"/>
          </w:divBdr>
        </w:div>
        <w:div w:id="1284532256">
          <w:marLeft w:val="640"/>
          <w:marRight w:val="0"/>
          <w:marTop w:val="0"/>
          <w:marBottom w:val="0"/>
          <w:divBdr>
            <w:top w:val="none" w:sz="0" w:space="0" w:color="auto"/>
            <w:left w:val="none" w:sz="0" w:space="0" w:color="auto"/>
            <w:bottom w:val="none" w:sz="0" w:space="0" w:color="auto"/>
            <w:right w:val="none" w:sz="0" w:space="0" w:color="auto"/>
          </w:divBdr>
        </w:div>
        <w:div w:id="665939911">
          <w:marLeft w:val="640"/>
          <w:marRight w:val="0"/>
          <w:marTop w:val="0"/>
          <w:marBottom w:val="0"/>
          <w:divBdr>
            <w:top w:val="none" w:sz="0" w:space="0" w:color="auto"/>
            <w:left w:val="none" w:sz="0" w:space="0" w:color="auto"/>
            <w:bottom w:val="none" w:sz="0" w:space="0" w:color="auto"/>
            <w:right w:val="none" w:sz="0" w:space="0" w:color="auto"/>
          </w:divBdr>
        </w:div>
        <w:div w:id="1223373083">
          <w:marLeft w:val="640"/>
          <w:marRight w:val="0"/>
          <w:marTop w:val="0"/>
          <w:marBottom w:val="0"/>
          <w:divBdr>
            <w:top w:val="none" w:sz="0" w:space="0" w:color="auto"/>
            <w:left w:val="none" w:sz="0" w:space="0" w:color="auto"/>
            <w:bottom w:val="none" w:sz="0" w:space="0" w:color="auto"/>
            <w:right w:val="none" w:sz="0" w:space="0" w:color="auto"/>
          </w:divBdr>
        </w:div>
        <w:div w:id="1601332789">
          <w:marLeft w:val="640"/>
          <w:marRight w:val="0"/>
          <w:marTop w:val="0"/>
          <w:marBottom w:val="0"/>
          <w:divBdr>
            <w:top w:val="none" w:sz="0" w:space="0" w:color="auto"/>
            <w:left w:val="none" w:sz="0" w:space="0" w:color="auto"/>
            <w:bottom w:val="none" w:sz="0" w:space="0" w:color="auto"/>
            <w:right w:val="none" w:sz="0" w:space="0" w:color="auto"/>
          </w:divBdr>
        </w:div>
        <w:div w:id="445466643">
          <w:marLeft w:val="640"/>
          <w:marRight w:val="0"/>
          <w:marTop w:val="0"/>
          <w:marBottom w:val="0"/>
          <w:divBdr>
            <w:top w:val="none" w:sz="0" w:space="0" w:color="auto"/>
            <w:left w:val="none" w:sz="0" w:space="0" w:color="auto"/>
            <w:bottom w:val="none" w:sz="0" w:space="0" w:color="auto"/>
            <w:right w:val="none" w:sz="0" w:space="0" w:color="auto"/>
          </w:divBdr>
        </w:div>
      </w:divsChild>
    </w:div>
    <w:div w:id="526989598">
      <w:bodyDiv w:val="1"/>
      <w:marLeft w:val="0"/>
      <w:marRight w:val="0"/>
      <w:marTop w:val="0"/>
      <w:marBottom w:val="0"/>
      <w:divBdr>
        <w:top w:val="none" w:sz="0" w:space="0" w:color="auto"/>
        <w:left w:val="none" w:sz="0" w:space="0" w:color="auto"/>
        <w:bottom w:val="none" w:sz="0" w:space="0" w:color="auto"/>
        <w:right w:val="none" w:sz="0" w:space="0" w:color="auto"/>
      </w:divBdr>
      <w:divsChild>
        <w:div w:id="1653025094">
          <w:marLeft w:val="640"/>
          <w:marRight w:val="0"/>
          <w:marTop w:val="0"/>
          <w:marBottom w:val="0"/>
          <w:divBdr>
            <w:top w:val="none" w:sz="0" w:space="0" w:color="auto"/>
            <w:left w:val="none" w:sz="0" w:space="0" w:color="auto"/>
            <w:bottom w:val="none" w:sz="0" w:space="0" w:color="auto"/>
            <w:right w:val="none" w:sz="0" w:space="0" w:color="auto"/>
          </w:divBdr>
        </w:div>
        <w:div w:id="2032951082">
          <w:marLeft w:val="640"/>
          <w:marRight w:val="0"/>
          <w:marTop w:val="0"/>
          <w:marBottom w:val="0"/>
          <w:divBdr>
            <w:top w:val="none" w:sz="0" w:space="0" w:color="auto"/>
            <w:left w:val="none" w:sz="0" w:space="0" w:color="auto"/>
            <w:bottom w:val="none" w:sz="0" w:space="0" w:color="auto"/>
            <w:right w:val="none" w:sz="0" w:space="0" w:color="auto"/>
          </w:divBdr>
        </w:div>
        <w:div w:id="1947155989">
          <w:marLeft w:val="640"/>
          <w:marRight w:val="0"/>
          <w:marTop w:val="0"/>
          <w:marBottom w:val="0"/>
          <w:divBdr>
            <w:top w:val="none" w:sz="0" w:space="0" w:color="auto"/>
            <w:left w:val="none" w:sz="0" w:space="0" w:color="auto"/>
            <w:bottom w:val="none" w:sz="0" w:space="0" w:color="auto"/>
            <w:right w:val="none" w:sz="0" w:space="0" w:color="auto"/>
          </w:divBdr>
        </w:div>
        <w:div w:id="1065563179">
          <w:marLeft w:val="640"/>
          <w:marRight w:val="0"/>
          <w:marTop w:val="0"/>
          <w:marBottom w:val="0"/>
          <w:divBdr>
            <w:top w:val="none" w:sz="0" w:space="0" w:color="auto"/>
            <w:left w:val="none" w:sz="0" w:space="0" w:color="auto"/>
            <w:bottom w:val="none" w:sz="0" w:space="0" w:color="auto"/>
            <w:right w:val="none" w:sz="0" w:space="0" w:color="auto"/>
          </w:divBdr>
        </w:div>
        <w:div w:id="2141655000">
          <w:marLeft w:val="640"/>
          <w:marRight w:val="0"/>
          <w:marTop w:val="0"/>
          <w:marBottom w:val="0"/>
          <w:divBdr>
            <w:top w:val="none" w:sz="0" w:space="0" w:color="auto"/>
            <w:left w:val="none" w:sz="0" w:space="0" w:color="auto"/>
            <w:bottom w:val="none" w:sz="0" w:space="0" w:color="auto"/>
            <w:right w:val="none" w:sz="0" w:space="0" w:color="auto"/>
          </w:divBdr>
        </w:div>
        <w:div w:id="1364287493">
          <w:marLeft w:val="640"/>
          <w:marRight w:val="0"/>
          <w:marTop w:val="0"/>
          <w:marBottom w:val="0"/>
          <w:divBdr>
            <w:top w:val="none" w:sz="0" w:space="0" w:color="auto"/>
            <w:left w:val="none" w:sz="0" w:space="0" w:color="auto"/>
            <w:bottom w:val="none" w:sz="0" w:space="0" w:color="auto"/>
            <w:right w:val="none" w:sz="0" w:space="0" w:color="auto"/>
          </w:divBdr>
        </w:div>
        <w:div w:id="1039279158">
          <w:marLeft w:val="640"/>
          <w:marRight w:val="0"/>
          <w:marTop w:val="0"/>
          <w:marBottom w:val="0"/>
          <w:divBdr>
            <w:top w:val="none" w:sz="0" w:space="0" w:color="auto"/>
            <w:left w:val="none" w:sz="0" w:space="0" w:color="auto"/>
            <w:bottom w:val="none" w:sz="0" w:space="0" w:color="auto"/>
            <w:right w:val="none" w:sz="0" w:space="0" w:color="auto"/>
          </w:divBdr>
        </w:div>
        <w:div w:id="1190533218">
          <w:marLeft w:val="640"/>
          <w:marRight w:val="0"/>
          <w:marTop w:val="0"/>
          <w:marBottom w:val="0"/>
          <w:divBdr>
            <w:top w:val="none" w:sz="0" w:space="0" w:color="auto"/>
            <w:left w:val="none" w:sz="0" w:space="0" w:color="auto"/>
            <w:bottom w:val="none" w:sz="0" w:space="0" w:color="auto"/>
            <w:right w:val="none" w:sz="0" w:space="0" w:color="auto"/>
          </w:divBdr>
        </w:div>
        <w:div w:id="1815639681">
          <w:marLeft w:val="640"/>
          <w:marRight w:val="0"/>
          <w:marTop w:val="0"/>
          <w:marBottom w:val="0"/>
          <w:divBdr>
            <w:top w:val="none" w:sz="0" w:space="0" w:color="auto"/>
            <w:left w:val="none" w:sz="0" w:space="0" w:color="auto"/>
            <w:bottom w:val="none" w:sz="0" w:space="0" w:color="auto"/>
            <w:right w:val="none" w:sz="0" w:space="0" w:color="auto"/>
          </w:divBdr>
        </w:div>
        <w:div w:id="1689722054">
          <w:marLeft w:val="640"/>
          <w:marRight w:val="0"/>
          <w:marTop w:val="0"/>
          <w:marBottom w:val="0"/>
          <w:divBdr>
            <w:top w:val="none" w:sz="0" w:space="0" w:color="auto"/>
            <w:left w:val="none" w:sz="0" w:space="0" w:color="auto"/>
            <w:bottom w:val="none" w:sz="0" w:space="0" w:color="auto"/>
            <w:right w:val="none" w:sz="0" w:space="0" w:color="auto"/>
          </w:divBdr>
        </w:div>
        <w:div w:id="1956789782">
          <w:marLeft w:val="640"/>
          <w:marRight w:val="0"/>
          <w:marTop w:val="0"/>
          <w:marBottom w:val="0"/>
          <w:divBdr>
            <w:top w:val="none" w:sz="0" w:space="0" w:color="auto"/>
            <w:left w:val="none" w:sz="0" w:space="0" w:color="auto"/>
            <w:bottom w:val="none" w:sz="0" w:space="0" w:color="auto"/>
            <w:right w:val="none" w:sz="0" w:space="0" w:color="auto"/>
          </w:divBdr>
        </w:div>
        <w:div w:id="1902791383">
          <w:marLeft w:val="640"/>
          <w:marRight w:val="0"/>
          <w:marTop w:val="0"/>
          <w:marBottom w:val="0"/>
          <w:divBdr>
            <w:top w:val="none" w:sz="0" w:space="0" w:color="auto"/>
            <w:left w:val="none" w:sz="0" w:space="0" w:color="auto"/>
            <w:bottom w:val="none" w:sz="0" w:space="0" w:color="auto"/>
            <w:right w:val="none" w:sz="0" w:space="0" w:color="auto"/>
          </w:divBdr>
        </w:div>
        <w:div w:id="944578124">
          <w:marLeft w:val="640"/>
          <w:marRight w:val="0"/>
          <w:marTop w:val="0"/>
          <w:marBottom w:val="0"/>
          <w:divBdr>
            <w:top w:val="none" w:sz="0" w:space="0" w:color="auto"/>
            <w:left w:val="none" w:sz="0" w:space="0" w:color="auto"/>
            <w:bottom w:val="none" w:sz="0" w:space="0" w:color="auto"/>
            <w:right w:val="none" w:sz="0" w:space="0" w:color="auto"/>
          </w:divBdr>
        </w:div>
        <w:div w:id="1810782604">
          <w:marLeft w:val="640"/>
          <w:marRight w:val="0"/>
          <w:marTop w:val="0"/>
          <w:marBottom w:val="0"/>
          <w:divBdr>
            <w:top w:val="none" w:sz="0" w:space="0" w:color="auto"/>
            <w:left w:val="none" w:sz="0" w:space="0" w:color="auto"/>
            <w:bottom w:val="none" w:sz="0" w:space="0" w:color="auto"/>
            <w:right w:val="none" w:sz="0" w:space="0" w:color="auto"/>
          </w:divBdr>
        </w:div>
        <w:div w:id="2050713936">
          <w:marLeft w:val="640"/>
          <w:marRight w:val="0"/>
          <w:marTop w:val="0"/>
          <w:marBottom w:val="0"/>
          <w:divBdr>
            <w:top w:val="none" w:sz="0" w:space="0" w:color="auto"/>
            <w:left w:val="none" w:sz="0" w:space="0" w:color="auto"/>
            <w:bottom w:val="none" w:sz="0" w:space="0" w:color="auto"/>
            <w:right w:val="none" w:sz="0" w:space="0" w:color="auto"/>
          </w:divBdr>
        </w:div>
        <w:div w:id="1412853963">
          <w:marLeft w:val="640"/>
          <w:marRight w:val="0"/>
          <w:marTop w:val="0"/>
          <w:marBottom w:val="0"/>
          <w:divBdr>
            <w:top w:val="none" w:sz="0" w:space="0" w:color="auto"/>
            <w:left w:val="none" w:sz="0" w:space="0" w:color="auto"/>
            <w:bottom w:val="none" w:sz="0" w:space="0" w:color="auto"/>
            <w:right w:val="none" w:sz="0" w:space="0" w:color="auto"/>
          </w:divBdr>
        </w:div>
        <w:div w:id="1361735614">
          <w:marLeft w:val="640"/>
          <w:marRight w:val="0"/>
          <w:marTop w:val="0"/>
          <w:marBottom w:val="0"/>
          <w:divBdr>
            <w:top w:val="none" w:sz="0" w:space="0" w:color="auto"/>
            <w:left w:val="none" w:sz="0" w:space="0" w:color="auto"/>
            <w:bottom w:val="none" w:sz="0" w:space="0" w:color="auto"/>
            <w:right w:val="none" w:sz="0" w:space="0" w:color="auto"/>
          </w:divBdr>
        </w:div>
        <w:div w:id="1803577242">
          <w:marLeft w:val="640"/>
          <w:marRight w:val="0"/>
          <w:marTop w:val="0"/>
          <w:marBottom w:val="0"/>
          <w:divBdr>
            <w:top w:val="none" w:sz="0" w:space="0" w:color="auto"/>
            <w:left w:val="none" w:sz="0" w:space="0" w:color="auto"/>
            <w:bottom w:val="none" w:sz="0" w:space="0" w:color="auto"/>
            <w:right w:val="none" w:sz="0" w:space="0" w:color="auto"/>
          </w:divBdr>
        </w:div>
        <w:div w:id="821236643">
          <w:marLeft w:val="640"/>
          <w:marRight w:val="0"/>
          <w:marTop w:val="0"/>
          <w:marBottom w:val="0"/>
          <w:divBdr>
            <w:top w:val="none" w:sz="0" w:space="0" w:color="auto"/>
            <w:left w:val="none" w:sz="0" w:space="0" w:color="auto"/>
            <w:bottom w:val="none" w:sz="0" w:space="0" w:color="auto"/>
            <w:right w:val="none" w:sz="0" w:space="0" w:color="auto"/>
          </w:divBdr>
        </w:div>
        <w:div w:id="1416709531">
          <w:marLeft w:val="640"/>
          <w:marRight w:val="0"/>
          <w:marTop w:val="0"/>
          <w:marBottom w:val="0"/>
          <w:divBdr>
            <w:top w:val="none" w:sz="0" w:space="0" w:color="auto"/>
            <w:left w:val="none" w:sz="0" w:space="0" w:color="auto"/>
            <w:bottom w:val="none" w:sz="0" w:space="0" w:color="auto"/>
            <w:right w:val="none" w:sz="0" w:space="0" w:color="auto"/>
          </w:divBdr>
        </w:div>
        <w:div w:id="1894543247">
          <w:marLeft w:val="640"/>
          <w:marRight w:val="0"/>
          <w:marTop w:val="0"/>
          <w:marBottom w:val="0"/>
          <w:divBdr>
            <w:top w:val="none" w:sz="0" w:space="0" w:color="auto"/>
            <w:left w:val="none" w:sz="0" w:space="0" w:color="auto"/>
            <w:bottom w:val="none" w:sz="0" w:space="0" w:color="auto"/>
            <w:right w:val="none" w:sz="0" w:space="0" w:color="auto"/>
          </w:divBdr>
        </w:div>
        <w:div w:id="2082292018">
          <w:marLeft w:val="640"/>
          <w:marRight w:val="0"/>
          <w:marTop w:val="0"/>
          <w:marBottom w:val="0"/>
          <w:divBdr>
            <w:top w:val="none" w:sz="0" w:space="0" w:color="auto"/>
            <w:left w:val="none" w:sz="0" w:space="0" w:color="auto"/>
            <w:bottom w:val="none" w:sz="0" w:space="0" w:color="auto"/>
            <w:right w:val="none" w:sz="0" w:space="0" w:color="auto"/>
          </w:divBdr>
        </w:div>
        <w:div w:id="1072892220">
          <w:marLeft w:val="640"/>
          <w:marRight w:val="0"/>
          <w:marTop w:val="0"/>
          <w:marBottom w:val="0"/>
          <w:divBdr>
            <w:top w:val="none" w:sz="0" w:space="0" w:color="auto"/>
            <w:left w:val="none" w:sz="0" w:space="0" w:color="auto"/>
            <w:bottom w:val="none" w:sz="0" w:space="0" w:color="auto"/>
            <w:right w:val="none" w:sz="0" w:space="0" w:color="auto"/>
          </w:divBdr>
        </w:div>
        <w:div w:id="1543596119">
          <w:marLeft w:val="640"/>
          <w:marRight w:val="0"/>
          <w:marTop w:val="0"/>
          <w:marBottom w:val="0"/>
          <w:divBdr>
            <w:top w:val="none" w:sz="0" w:space="0" w:color="auto"/>
            <w:left w:val="none" w:sz="0" w:space="0" w:color="auto"/>
            <w:bottom w:val="none" w:sz="0" w:space="0" w:color="auto"/>
            <w:right w:val="none" w:sz="0" w:space="0" w:color="auto"/>
          </w:divBdr>
        </w:div>
        <w:div w:id="2068413288">
          <w:marLeft w:val="640"/>
          <w:marRight w:val="0"/>
          <w:marTop w:val="0"/>
          <w:marBottom w:val="0"/>
          <w:divBdr>
            <w:top w:val="none" w:sz="0" w:space="0" w:color="auto"/>
            <w:left w:val="none" w:sz="0" w:space="0" w:color="auto"/>
            <w:bottom w:val="none" w:sz="0" w:space="0" w:color="auto"/>
            <w:right w:val="none" w:sz="0" w:space="0" w:color="auto"/>
          </w:divBdr>
        </w:div>
        <w:div w:id="1828740432">
          <w:marLeft w:val="640"/>
          <w:marRight w:val="0"/>
          <w:marTop w:val="0"/>
          <w:marBottom w:val="0"/>
          <w:divBdr>
            <w:top w:val="none" w:sz="0" w:space="0" w:color="auto"/>
            <w:left w:val="none" w:sz="0" w:space="0" w:color="auto"/>
            <w:bottom w:val="none" w:sz="0" w:space="0" w:color="auto"/>
            <w:right w:val="none" w:sz="0" w:space="0" w:color="auto"/>
          </w:divBdr>
        </w:div>
        <w:div w:id="1903715436">
          <w:marLeft w:val="640"/>
          <w:marRight w:val="0"/>
          <w:marTop w:val="0"/>
          <w:marBottom w:val="0"/>
          <w:divBdr>
            <w:top w:val="none" w:sz="0" w:space="0" w:color="auto"/>
            <w:left w:val="none" w:sz="0" w:space="0" w:color="auto"/>
            <w:bottom w:val="none" w:sz="0" w:space="0" w:color="auto"/>
            <w:right w:val="none" w:sz="0" w:space="0" w:color="auto"/>
          </w:divBdr>
        </w:div>
        <w:div w:id="479813666">
          <w:marLeft w:val="640"/>
          <w:marRight w:val="0"/>
          <w:marTop w:val="0"/>
          <w:marBottom w:val="0"/>
          <w:divBdr>
            <w:top w:val="none" w:sz="0" w:space="0" w:color="auto"/>
            <w:left w:val="none" w:sz="0" w:space="0" w:color="auto"/>
            <w:bottom w:val="none" w:sz="0" w:space="0" w:color="auto"/>
            <w:right w:val="none" w:sz="0" w:space="0" w:color="auto"/>
          </w:divBdr>
        </w:div>
        <w:div w:id="187643234">
          <w:marLeft w:val="640"/>
          <w:marRight w:val="0"/>
          <w:marTop w:val="0"/>
          <w:marBottom w:val="0"/>
          <w:divBdr>
            <w:top w:val="none" w:sz="0" w:space="0" w:color="auto"/>
            <w:left w:val="none" w:sz="0" w:space="0" w:color="auto"/>
            <w:bottom w:val="none" w:sz="0" w:space="0" w:color="auto"/>
            <w:right w:val="none" w:sz="0" w:space="0" w:color="auto"/>
          </w:divBdr>
        </w:div>
        <w:div w:id="2101948341">
          <w:marLeft w:val="640"/>
          <w:marRight w:val="0"/>
          <w:marTop w:val="0"/>
          <w:marBottom w:val="0"/>
          <w:divBdr>
            <w:top w:val="none" w:sz="0" w:space="0" w:color="auto"/>
            <w:left w:val="none" w:sz="0" w:space="0" w:color="auto"/>
            <w:bottom w:val="none" w:sz="0" w:space="0" w:color="auto"/>
            <w:right w:val="none" w:sz="0" w:space="0" w:color="auto"/>
          </w:divBdr>
        </w:div>
        <w:div w:id="1410228959">
          <w:marLeft w:val="640"/>
          <w:marRight w:val="0"/>
          <w:marTop w:val="0"/>
          <w:marBottom w:val="0"/>
          <w:divBdr>
            <w:top w:val="none" w:sz="0" w:space="0" w:color="auto"/>
            <w:left w:val="none" w:sz="0" w:space="0" w:color="auto"/>
            <w:bottom w:val="none" w:sz="0" w:space="0" w:color="auto"/>
            <w:right w:val="none" w:sz="0" w:space="0" w:color="auto"/>
          </w:divBdr>
        </w:div>
        <w:div w:id="922496806">
          <w:marLeft w:val="640"/>
          <w:marRight w:val="0"/>
          <w:marTop w:val="0"/>
          <w:marBottom w:val="0"/>
          <w:divBdr>
            <w:top w:val="none" w:sz="0" w:space="0" w:color="auto"/>
            <w:left w:val="none" w:sz="0" w:space="0" w:color="auto"/>
            <w:bottom w:val="none" w:sz="0" w:space="0" w:color="auto"/>
            <w:right w:val="none" w:sz="0" w:space="0" w:color="auto"/>
          </w:divBdr>
        </w:div>
        <w:div w:id="1252934522">
          <w:marLeft w:val="640"/>
          <w:marRight w:val="0"/>
          <w:marTop w:val="0"/>
          <w:marBottom w:val="0"/>
          <w:divBdr>
            <w:top w:val="none" w:sz="0" w:space="0" w:color="auto"/>
            <w:left w:val="none" w:sz="0" w:space="0" w:color="auto"/>
            <w:bottom w:val="none" w:sz="0" w:space="0" w:color="auto"/>
            <w:right w:val="none" w:sz="0" w:space="0" w:color="auto"/>
          </w:divBdr>
        </w:div>
        <w:div w:id="933782304">
          <w:marLeft w:val="640"/>
          <w:marRight w:val="0"/>
          <w:marTop w:val="0"/>
          <w:marBottom w:val="0"/>
          <w:divBdr>
            <w:top w:val="none" w:sz="0" w:space="0" w:color="auto"/>
            <w:left w:val="none" w:sz="0" w:space="0" w:color="auto"/>
            <w:bottom w:val="none" w:sz="0" w:space="0" w:color="auto"/>
            <w:right w:val="none" w:sz="0" w:space="0" w:color="auto"/>
          </w:divBdr>
        </w:div>
        <w:div w:id="1885562446">
          <w:marLeft w:val="640"/>
          <w:marRight w:val="0"/>
          <w:marTop w:val="0"/>
          <w:marBottom w:val="0"/>
          <w:divBdr>
            <w:top w:val="none" w:sz="0" w:space="0" w:color="auto"/>
            <w:left w:val="none" w:sz="0" w:space="0" w:color="auto"/>
            <w:bottom w:val="none" w:sz="0" w:space="0" w:color="auto"/>
            <w:right w:val="none" w:sz="0" w:space="0" w:color="auto"/>
          </w:divBdr>
        </w:div>
        <w:div w:id="1807160551">
          <w:marLeft w:val="640"/>
          <w:marRight w:val="0"/>
          <w:marTop w:val="0"/>
          <w:marBottom w:val="0"/>
          <w:divBdr>
            <w:top w:val="none" w:sz="0" w:space="0" w:color="auto"/>
            <w:left w:val="none" w:sz="0" w:space="0" w:color="auto"/>
            <w:bottom w:val="none" w:sz="0" w:space="0" w:color="auto"/>
            <w:right w:val="none" w:sz="0" w:space="0" w:color="auto"/>
          </w:divBdr>
        </w:div>
        <w:div w:id="49889155">
          <w:marLeft w:val="640"/>
          <w:marRight w:val="0"/>
          <w:marTop w:val="0"/>
          <w:marBottom w:val="0"/>
          <w:divBdr>
            <w:top w:val="none" w:sz="0" w:space="0" w:color="auto"/>
            <w:left w:val="none" w:sz="0" w:space="0" w:color="auto"/>
            <w:bottom w:val="none" w:sz="0" w:space="0" w:color="auto"/>
            <w:right w:val="none" w:sz="0" w:space="0" w:color="auto"/>
          </w:divBdr>
        </w:div>
        <w:div w:id="587541050">
          <w:marLeft w:val="640"/>
          <w:marRight w:val="0"/>
          <w:marTop w:val="0"/>
          <w:marBottom w:val="0"/>
          <w:divBdr>
            <w:top w:val="none" w:sz="0" w:space="0" w:color="auto"/>
            <w:left w:val="none" w:sz="0" w:space="0" w:color="auto"/>
            <w:bottom w:val="none" w:sz="0" w:space="0" w:color="auto"/>
            <w:right w:val="none" w:sz="0" w:space="0" w:color="auto"/>
          </w:divBdr>
        </w:div>
        <w:div w:id="153768648">
          <w:marLeft w:val="640"/>
          <w:marRight w:val="0"/>
          <w:marTop w:val="0"/>
          <w:marBottom w:val="0"/>
          <w:divBdr>
            <w:top w:val="none" w:sz="0" w:space="0" w:color="auto"/>
            <w:left w:val="none" w:sz="0" w:space="0" w:color="auto"/>
            <w:bottom w:val="none" w:sz="0" w:space="0" w:color="auto"/>
            <w:right w:val="none" w:sz="0" w:space="0" w:color="auto"/>
          </w:divBdr>
        </w:div>
        <w:div w:id="1732997939">
          <w:marLeft w:val="640"/>
          <w:marRight w:val="0"/>
          <w:marTop w:val="0"/>
          <w:marBottom w:val="0"/>
          <w:divBdr>
            <w:top w:val="none" w:sz="0" w:space="0" w:color="auto"/>
            <w:left w:val="none" w:sz="0" w:space="0" w:color="auto"/>
            <w:bottom w:val="none" w:sz="0" w:space="0" w:color="auto"/>
            <w:right w:val="none" w:sz="0" w:space="0" w:color="auto"/>
          </w:divBdr>
        </w:div>
        <w:div w:id="586690713">
          <w:marLeft w:val="640"/>
          <w:marRight w:val="0"/>
          <w:marTop w:val="0"/>
          <w:marBottom w:val="0"/>
          <w:divBdr>
            <w:top w:val="none" w:sz="0" w:space="0" w:color="auto"/>
            <w:left w:val="none" w:sz="0" w:space="0" w:color="auto"/>
            <w:bottom w:val="none" w:sz="0" w:space="0" w:color="auto"/>
            <w:right w:val="none" w:sz="0" w:space="0" w:color="auto"/>
          </w:divBdr>
        </w:div>
        <w:div w:id="1971861299">
          <w:marLeft w:val="640"/>
          <w:marRight w:val="0"/>
          <w:marTop w:val="0"/>
          <w:marBottom w:val="0"/>
          <w:divBdr>
            <w:top w:val="none" w:sz="0" w:space="0" w:color="auto"/>
            <w:left w:val="none" w:sz="0" w:space="0" w:color="auto"/>
            <w:bottom w:val="none" w:sz="0" w:space="0" w:color="auto"/>
            <w:right w:val="none" w:sz="0" w:space="0" w:color="auto"/>
          </w:divBdr>
        </w:div>
        <w:div w:id="712657112">
          <w:marLeft w:val="640"/>
          <w:marRight w:val="0"/>
          <w:marTop w:val="0"/>
          <w:marBottom w:val="0"/>
          <w:divBdr>
            <w:top w:val="none" w:sz="0" w:space="0" w:color="auto"/>
            <w:left w:val="none" w:sz="0" w:space="0" w:color="auto"/>
            <w:bottom w:val="none" w:sz="0" w:space="0" w:color="auto"/>
            <w:right w:val="none" w:sz="0" w:space="0" w:color="auto"/>
          </w:divBdr>
        </w:div>
        <w:div w:id="768041000">
          <w:marLeft w:val="640"/>
          <w:marRight w:val="0"/>
          <w:marTop w:val="0"/>
          <w:marBottom w:val="0"/>
          <w:divBdr>
            <w:top w:val="none" w:sz="0" w:space="0" w:color="auto"/>
            <w:left w:val="none" w:sz="0" w:space="0" w:color="auto"/>
            <w:bottom w:val="none" w:sz="0" w:space="0" w:color="auto"/>
            <w:right w:val="none" w:sz="0" w:space="0" w:color="auto"/>
          </w:divBdr>
        </w:div>
        <w:div w:id="1897012602">
          <w:marLeft w:val="640"/>
          <w:marRight w:val="0"/>
          <w:marTop w:val="0"/>
          <w:marBottom w:val="0"/>
          <w:divBdr>
            <w:top w:val="none" w:sz="0" w:space="0" w:color="auto"/>
            <w:left w:val="none" w:sz="0" w:space="0" w:color="auto"/>
            <w:bottom w:val="none" w:sz="0" w:space="0" w:color="auto"/>
            <w:right w:val="none" w:sz="0" w:space="0" w:color="auto"/>
          </w:divBdr>
        </w:div>
        <w:div w:id="1687712872">
          <w:marLeft w:val="640"/>
          <w:marRight w:val="0"/>
          <w:marTop w:val="0"/>
          <w:marBottom w:val="0"/>
          <w:divBdr>
            <w:top w:val="none" w:sz="0" w:space="0" w:color="auto"/>
            <w:left w:val="none" w:sz="0" w:space="0" w:color="auto"/>
            <w:bottom w:val="none" w:sz="0" w:space="0" w:color="auto"/>
            <w:right w:val="none" w:sz="0" w:space="0" w:color="auto"/>
          </w:divBdr>
        </w:div>
        <w:div w:id="1599485280">
          <w:marLeft w:val="640"/>
          <w:marRight w:val="0"/>
          <w:marTop w:val="0"/>
          <w:marBottom w:val="0"/>
          <w:divBdr>
            <w:top w:val="none" w:sz="0" w:space="0" w:color="auto"/>
            <w:left w:val="none" w:sz="0" w:space="0" w:color="auto"/>
            <w:bottom w:val="none" w:sz="0" w:space="0" w:color="auto"/>
            <w:right w:val="none" w:sz="0" w:space="0" w:color="auto"/>
          </w:divBdr>
        </w:div>
        <w:div w:id="938945591">
          <w:marLeft w:val="640"/>
          <w:marRight w:val="0"/>
          <w:marTop w:val="0"/>
          <w:marBottom w:val="0"/>
          <w:divBdr>
            <w:top w:val="none" w:sz="0" w:space="0" w:color="auto"/>
            <w:left w:val="none" w:sz="0" w:space="0" w:color="auto"/>
            <w:bottom w:val="none" w:sz="0" w:space="0" w:color="auto"/>
            <w:right w:val="none" w:sz="0" w:space="0" w:color="auto"/>
          </w:divBdr>
        </w:div>
        <w:div w:id="1028987919">
          <w:marLeft w:val="640"/>
          <w:marRight w:val="0"/>
          <w:marTop w:val="0"/>
          <w:marBottom w:val="0"/>
          <w:divBdr>
            <w:top w:val="none" w:sz="0" w:space="0" w:color="auto"/>
            <w:left w:val="none" w:sz="0" w:space="0" w:color="auto"/>
            <w:bottom w:val="none" w:sz="0" w:space="0" w:color="auto"/>
            <w:right w:val="none" w:sz="0" w:space="0" w:color="auto"/>
          </w:divBdr>
        </w:div>
        <w:div w:id="2018992531">
          <w:marLeft w:val="640"/>
          <w:marRight w:val="0"/>
          <w:marTop w:val="0"/>
          <w:marBottom w:val="0"/>
          <w:divBdr>
            <w:top w:val="none" w:sz="0" w:space="0" w:color="auto"/>
            <w:left w:val="none" w:sz="0" w:space="0" w:color="auto"/>
            <w:bottom w:val="none" w:sz="0" w:space="0" w:color="auto"/>
            <w:right w:val="none" w:sz="0" w:space="0" w:color="auto"/>
          </w:divBdr>
        </w:div>
        <w:div w:id="1639921125">
          <w:marLeft w:val="640"/>
          <w:marRight w:val="0"/>
          <w:marTop w:val="0"/>
          <w:marBottom w:val="0"/>
          <w:divBdr>
            <w:top w:val="none" w:sz="0" w:space="0" w:color="auto"/>
            <w:left w:val="none" w:sz="0" w:space="0" w:color="auto"/>
            <w:bottom w:val="none" w:sz="0" w:space="0" w:color="auto"/>
            <w:right w:val="none" w:sz="0" w:space="0" w:color="auto"/>
          </w:divBdr>
        </w:div>
        <w:div w:id="529687077">
          <w:marLeft w:val="640"/>
          <w:marRight w:val="0"/>
          <w:marTop w:val="0"/>
          <w:marBottom w:val="0"/>
          <w:divBdr>
            <w:top w:val="none" w:sz="0" w:space="0" w:color="auto"/>
            <w:left w:val="none" w:sz="0" w:space="0" w:color="auto"/>
            <w:bottom w:val="none" w:sz="0" w:space="0" w:color="auto"/>
            <w:right w:val="none" w:sz="0" w:space="0" w:color="auto"/>
          </w:divBdr>
        </w:div>
        <w:div w:id="933518247">
          <w:marLeft w:val="640"/>
          <w:marRight w:val="0"/>
          <w:marTop w:val="0"/>
          <w:marBottom w:val="0"/>
          <w:divBdr>
            <w:top w:val="none" w:sz="0" w:space="0" w:color="auto"/>
            <w:left w:val="none" w:sz="0" w:space="0" w:color="auto"/>
            <w:bottom w:val="none" w:sz="0" w:space="0" w:color="auto"/>
            <w:right w:val="none" w:sz="0" w:space="0" w:color="auto"/>
          </w:divBdr>
        </w:div>
        <w:div w:id="796528931">
          <w:marLeft w:val="640"/>
          <w:marRight w:val="0"/>
          <w:marTop w:val="0"/>
          <w:marBottom w:val="0"/>
          <w:divBdr>
            <w:top w:val="none" w:sz="0" w:space="0" w:color="auto"/>
            <w:left w:val="none" w:sz="0" w:space="0" w:color="auto"/>
            <w:bottom w:val="none" w:sz="0" w:space="0" w:color="auto"/>
            <w:right w:val="none" w:sz="0" w:space="0" w:color="auto"/>
          </w:divBdr>
        </w:div>
        <w:div w:id="1955364474">
          <w:marLeft w:val="640"/>
          <w:marRight w:val="0"/>
          <w:marTop w:val="0"/>
          <w:marBottom w:val="0"/>
          <w:divBdr>
            <w:top w:val="none" w:sz="0" w:space="0" w:color="auto"/>
            <w:left w:val="none" w:sz="0" w:space="0" w:color="auto"/>
            <w:bottom w:val="none" w:sz="0" w:space="0" w:color="auto"/>
            <w:right w:val="none" w:sz="0" w:space="0" w:color="auto"/>
          </w:divBdr>
        </w:div>
        <w:div w:id="1060979495">
          <w:marLeft w:val="640"/>
          <w:marRight w:val="0"/>
          <w:marTop w:val="0"/>
          <w:marBottom w:val="0"/>
          <w:divBdr>
            <w:top w:val="none" w:sz="0" w:space="0" w:color="auto"/>
            <w:left w:val="none" w:sz="0" w:space="0" w:color="auto"/>
            <w:bottom w:val="none" w:sz="0" w:space="0" w:color="auto"/>
            <w:right w:val="none" w:sz="0" w:space="0" w:color="auto"/>
          </w:divBdr>
        </w:div>
        <w:div w:id="1572888602">
          <w:marLeft w:val="640"/>
          <w:marRight w:val="0"/>
          <w:marTop w:val="0"/>
          <w:marBottom w:val="0"/>
          <w:divBdr>
            <w:top w:val="none" w:sz="0" w:space="0" w:color="auto"/>
            <w:left w:val="none" w:sz="0" w:space="0" w:color="auto"/>
            <w:bottom w:val="none" w:sz="0" w:space="0" w:color="auto"/>
            <w:right w:val="none" w:sz="0" w:space="0" w:color="auto"/>
          </w:divBdr>
        </w:div>
        <w:div w:id="1501895769">
          <w:marLeft w:val="640"/>
          <w:marRight w:val="0"/>
          <w:marTop w:val="0"/>
          <w:marBottom w:val="0"/>
          <w:divBdr>
            <w:top w:val="none" w:sz="0" w:space="0" w:color="auto"/>
            <w:left w:val="none" w:sz="0" w:space="0" w:color="auto"/>
            <w:bottom w:val="none" w:sz="0" w:space="0" w:color="auto"/>
            <w:right w:val="none" w:sz="0" w:space="0" w:color="auto"/>
          </w:divBdr>
        </w:div>
        <w:div w:id="381565470">
          <w:marLeft w:val="640"/>
          <w:marRight w:val="0"/>
          <w:marTop w:val="0"/>
          <w:marBottom w:val="0"/>
          <w:divBdr>
            <w:top w:val="none" w:sz="0" w:space="0" w:color="auto"/>
            <w:left w:val="none" w:sz="0" w:space="0" w:color="auto"/>
            <w:bottom w:val="none" w:sz="0" w:space="0" w:color="auto"/>
            <w:right w:val="none" w:sz="0" w:space="0" w:color="auto"/>
          </w:divBdr>
        </w:div>
        <w:div w:id="819922903">
          <w:marLeft w:val="640"/>
          <w:marRight w:val="0"/>
          <w:marTop w:val="0"/>
          <w:marBottom w:val="0"/>
          <w:divBdr>
            <w:top w:val="none" w:sz="0" w:space="0" w:color="auto"/>
            <w:left w:val="none" w:sz="0" w:space="0" w:color="auto"/>
            <w:bottom w:val="none" w:sz="0" w:space="0" w:color="auto"/>
            <w:right w:val="none" w:sz="0" w:space="0" w:color="auto"/>
          </w:divBdr>
        </w:div>
        <w:div w:id="1537153412">
          <w:marLeft w:val="640"/>
          <w:marRight w:val="0"/>
          <w:marTop w:val="0"/>
          <w:marBottom w:val="0"/>
          <w:divBdr>
            <w:top w:val="none" w:sz="0" w:space="0" w:color="auto"/>
            <w:left w:val="none" w:sz="0" w:space="0" w:color="auto"/>
            <w:bottom w:val="none" w:sz="0" w:space="0" w:color="auto"/>
            <w:right w:val="none" w:sz="0" w:space="0" w:color="auto"/>
          </w:divBdr>
        </w:div>
        <w:div w:id="2117823300">
          <w:marLeft w:val="640"/>
          <w:marRight w:val="0"/>
          <w:marTop w:val="0"/>
          <w:marBottom w:val="0"/>
          <w:divBdr>
            <w:top w:val="none" w:sz="0" w:space="0" w:color="auto"/>
            <w:left w:val="none" w:sz="0" w:space="0" w:color="auto"/>
            <w:bottom w:val="none" w:sz="0" w:space="0" w:color="auto"/>
            <w:right w:val="none" w:sz="0" w:space="0" w:color="auto"/>
          </w:divBdr>
        </w:div>
        <w:div w:id="1017543645">
          <w:marLeft w:val="640"/>
          <w:marRight w:val="0"/>
          <w:marTop w:val="0"/>
          <w:marBottom w:val="0"/>
          <w:divBdr>
            <w:top w:val="none" w:sz="0" w:space="0" w:color="auto"/>
            <w:left w:val="none" w:sz="0" w:space="0" w:color="auto"/>
            <w:bottom w:val="none" w:sz="0" w:space="0" w:color="auto"/>
            <w:right w:val="none" w:sz="0" w:space="0" w:color="auto"/>
          </w:divBdr>
        </w:div>
        <w:div w:id="2050450375">
          <w:marLeft w:val="640"/>
          <w:marRight w:val="0"/>
          <w:marTop w:val="0"/>
          <w:marBottom w:val="0"/>
          <w:divBdr>
            <w:top w:val="none" w:sz="0" w:space="0" w:color="auto"/>
            <w:left w:val="none" w:sz="0" w:space="0" w:color="auto"/>
            <w:bottom w:val="none" w:sz="0" w:space="0" w:color="auto"/>
            <w:right w:val="none" w:sz="0" w:space="0" w:color="auto"/>
          </w:divBdr>
        </w:div>
        <w:div w:id="1879587210">
          <w:marLeft w:val="640"/>
          <w:marRight w:val="0"/>
          <w:marTop w:val="0"/>
          <w:marBottom w:val="0"/>
          <w:divBdr>
            <w:top w:val="none" w:sz="0" w:space="0" w:color="auto"/>
            <w:left w:val="none" w:sz="0" w:space="0" w:color="auto"/>
            <w:bottom w:val="none" w:sz="0" w:space="0" w:color="auto"/>
            <w:right w:val="none" w:sz="0" w:space="0" w:color="auto"/>
          </w:divBdr>
        </w:div>
        <w:div w:id="133108088">
          <w:marLeft w:val="640"/>
          <w:marRight w:val="0"/>
          <w:marTop w:val="0"/>
          <w:marBottom w:val="0"/>
          <w:divBdr>
            <w:top w:val="none" w:sz="0" w:space="0" w:color="auto"/>
            <w:left w:val="none" w:sz="0" w:space="0" w:color="auto"/>
            <w:bottom w:val="none" w:sz="0" w:space="0" w:color="auto"/>
            <w:right w:val="none" w:sz="0" w:space="0" w:color="auto"/>
          </w:divBdr>
        </w:div>
        <w:div w:id="705061496">
          <w:marLeft w:val="640"/>
          <w:marRight w:val="0"/>
          <w:marTop w:val="0"/>
          <w:marBottom w:val="0"/>
          <w:divBdr>
            <w:top w:val="none" w:sz="0" w:space="0" w:color="auto"/>
            <w:left w:val="none" w:sz="0" w:space="0" w:color="auto"/>
            <w:bottom w:val="none" w:sz="0" w:space="0" w:color="auto"/>
            <w:right w:val="none" w:sz="0" w:space="0" w:color="auto"/>
          </w:divBdr>
        </w:div>
        <w:div w:id="1305620097">
          <w:marLeft w:val="640"/>
          <w:marRight w:val="0"/>
          <w:marTop w:val="0"/>
          <w:marBottom w:val="0"/>
          <w:divBdr>
            <w:top w:val="none" w:sz="0" w:space="0" w:color="auto"/>
            <w:left w:val="none" w:sz="0" w:space="0" w:color="auto"/>
            <w:bottom w:val="none" w:sz="0" w:space="0" w:color="auto"/>
            <w:right w:val="none" w:sz="0" w:space="0" w:color="auto"/>
          </w:divBdr>
        </w:div>
        <w:div w:id="711229190">
          <w:marLeft w:val="640"/>
          <w:marRight w:val="0"/>
          <w:marTop w:val="0"/>
          <w:marBottom w:val="0"/>
          <w:divBdr>
            <w:top w:val="none" w:sz="0" w:space="0" w:color="auto"/>
            <w:left w:val="none" w:sz="0" w:space="0" w:color="auto"/>
            <w:bottom w:val="none" w:sz="0" w:space="0" w:color="auto"/>
            <w:right w:val="none" w:sz="0" w:space="0" w:color="auto"/>
          </w:divBdr>
        </w:div>
        <w:div w:id="722753172">
          <w:marLeft w:val="640"/>
          <w:marRight w:val="0"/>
          <w:marTop w:val="0"/>
          <w:marBottom w:val="0"/>
          <w:divBdr>
            <w:top w:val="none" w:sz="0" w:space="0" w:color="auto"/>
            <w:left w:val="none" w:sz="0" w:space="0" w:color="auto"/>
            <w:bottom w:val="none" w:sz="0" w:space="0" w:color="auto"/>
            <w:right w:val="none" w:sz="0" w:space="0" w:color="auto"/>
          </w:divBdr>
        </w:div>
        <w:div w:id="517738496">
          <w:marLeft w:val="640"/>
          <w:marRight w:val="0"/>
          <w:marTop w:val="0"/>
          <w:marBottom w:val="0"/>
          <w:divBdr>
            <w:top w:val="none" w:sz="0" w:space="0" w:color="auto"/>
            <w:left w:val="none" w:sz="0" w:space="0" w:color="auto"/>
            <w:bottom w:val="none" w:sz="0" w:space="0" w:color="auto"/>
            <w:right w:val="none" w:sz="0" w:space="0" w:color="auto"/>
          </w:divBdr>
        </w:div>
        <w:div w:id="1281574542">
          <w:marLeft w:val="640"/>
          <w:marRight w:val="0"/>
          <w:marTop w:val="0"/>
          <w:marBottom w:val="0"/>
          <w:divBdr>
            <w:top w:val="none" w:sz="0" w:space="0" w:color="auto"/>
            <w:left w:val="none" w:sz="0" w:space="0" w:color="auto"/>
            <w:bottom w:val="none" w:sz="0" w:space="0" w:color="auto"/>
            <w:right w:val="none" w:sz="0" w:space="0" w:color="auto"/>
          </w:divBdr>
        </w:div>
        <w:div w:id="1328628549">
          <w:marLeft w:val="640"/>
          <w:marRight w:val="0"/>
          <w:marTop w:val="0"/>
          <w:marBottom w:val="0"/>
          <w:divBdr>
            <w:top w:val="none" w:sz="0" w:space="0" w:color="auto"/>
            <w:left w:val="none" w:sz="0" w:space="0" w:color="auto"/>
            <w:bottom w:val="none" w:sz="0" w:space="0" w:color="auto"/>
            <w:right w:val="none" w:sz="0" w:space="0" w:color="auto"/>
          </w:divBdr>
        </w:div>
        <w:div w:id="925917771">
          <w:marLeft w:val="640"/>
          <w:marRight w:val="0"/>
          <w:marTop w:val="0"/>
          <w:marBottom w:val="0"/>
          <w:divBdr>
            <w:top w:val="none" w:sz="0" w:space="0" w:color="auto"/>
            <w:left w:val="none" w:sz="0" w:space="0" w:color="auto"/>
            <w:bottom w:val="none" w:sz="0" w:space="0" w:color="auto"/>
            <w:right w:val="none" w:sz="0" w:space="0" w:color="auto"/>
          </w:divBdr>
        </w:div>
        <w:div w:id="1982148860">
          <w:marLeft w:val="640"/>
          <w:marRight w:val="0"/>
          <w:marTop w:val="0"/>
          <w:marBottom w:val="0"/>
          <w:divBdr>
            <w:top w:val="none" w:sz="0" w:space="0" w:color="auto"/>
            <w:left w:val="none" w:sz="0" w:space="0" w:color="auto"/>
            <w:bottom w:val="none" w:sz="0" w:space="0" w:color="auto"/>
            <w:right w:val="none" w:sz="0" w:space="0" w:color="auto"/>
          </w:divBdr>
        </w:div>
        <w:div w:id="1080954176">
          <w:marLeft w:val="640"/>
          <w:marRight w:val="0"/>
          <w:marTop w:val="0"/>
          <w:marBottom w:val="0"/>
          <w:divBdr>
            <w:top w:val="none" w:sz="0" w:space="0" w:color="auto"/>
            <w:left w:val="none" w:sz="0" w:space="0" w:color="auto"/>
            <w:bottom w:val="none" w:sz="0" w:space="0" w:color="auto"/>
            <w:right w:val="none" w:sz="0" w:space="0" w:color="auto"/>
          </w:divBdr>
        </w:div>
        <w:div w:id="1225948193">
          <w:marLeft w:val="640"/>
          <w:marRight w:val="0"/>
          <w:marTop w:val="0"/>
          <w:marBottom w:val="0"/>
          <w:divBdr>
            <w:top w:val="none" w:sz="0" w:space="0" w:color="auto"/>
            <w:left w:val="none" w:sz="0" w:space="0" w:color="auto"/>
            <w:bottom w:val="none" w:sz="0" w:space="0" w:color="auto"/>
            <w:right w:val="none" w:sz="0" w:space="0" w:color="auto"/>
          </w:divBdr>
        </w:div>
        <w:div w:id="510795893">
          <w:marLeft w:val="640"/>
          <w:marRight w:val="0"/>
          <w:marTop w:val="0"/>
          <w:marBottom w:val="0"/>
          <w:divBdr>
            <w:top w:val="none" w:sz="0" w:space="0" w:color="auto"/>
            <w:left w:val="none" w:sz="0" w:space="0" w:color="auto"/>
            <w:bottom w:val="none" w:sz="0" w:space="0" w:color="auto"/>
            <w:right w:val="none" w:sz="0" w:space="0" w:color="auto"/>
          </w:divBdr>
        </w:div>
        <w:div w:id="899171737">
          <w:marLeft w:val="640"/>
          <w:marRight w:val="0"/>
          <w:marTop w:val="0"/>
          <w:marBottom w:val="0"/>
          <w:divBdr>
            <w:top w:val="none" w:sz="0" w:space="0" w:color="auto"/>
            <w:left w:val="none" w:sz="0" w:space="0" w:color="auto"/>
            <w:bottom w:val="none" w:sz="0" w:space="0" w:color="auto"/>
            <w:right w:val="none" w:sz="0" w:space="0" w:color="auto"/>
          </w:divBdr>
        </w:div>
      </w:divsChild>
    </w:div>
    <w:div w:id="527908145">
      <w:bodyDiv w:val="1"/>
      <w:marLeft w:val="0"/>
      <w:marRight w:val="0"/>
      <w:marTop w:val="0"/>
      <w:marBottom w:val="0"/>
      <w:divBdr>
        <w:top w:val="none" w:sz="0" w:space="0" w:color="auto"/>
        <w:left w:val="none" w:sz="0" w:space="0" w:color="auto"/>
        <w:bottom w:val="none" w:sz="0" w:space="0" w:color="auto"/>
        <w:right w:val="none" w:sz="0" w:space="0" w:color="auto"/>
      </w:divBdr>
      <w:divsChild>
        <w:div w:id="1943415103">
          <w:marLeft w:val="640"/>
          <w:marRight w:val="0"/>
          <w:marTop w:val="0"/>
          <w:marBottom w:val="0"/>
          <w:divBdr>
            <w:top w:val="none" w:sz="0" w:space="0" w:color="auto"/>
            <w:left w:val="none" w:sz="0" w:space="0" w:color="auto"/>
            <w:bottom w:val="none" w:sz="0" w:space="0" w:color="auto"/>
            <w:right w:val="none" w:sz="0" w:space="0" w:color="auto"/>
          </w:divBdr>
        </w:div>
        <w:div w:id="1514807750">
          <w:marLeft w:val="640"/>
          <w:marRight w:val="0"/>
          <w:marTop w:val="0"/>
          <w:marBottom w:val="0"/>
          <w:divBdr>
            <w:top w:val="none" w:sz="0" w:space="0" w:color="auto"/>
            <w:left w:val="none" w:sz="0" w:space="0" w:color="auto"/>
            <w:bottom w:val="none" w:sz="0" w:space="0" w:color="auto"/>
            <w:right w:val="none" w:sz="0" w:space="0" w:color="auto"/>
          </w:divBdr>
        </w:div>
        <w:div w:id="1237975552">
          <w:marLeft w:val="640"/>
          <w:marRight w:val="0"/>
          <w:marTop w:val="0"/>
          <w:marBottom w:val="0"/>
          <w:divBdr>
            <w:top w:val="none" w:sz="0" w:space="0" w:color="auto"/>
            <w:left w:val="none" w:sz="0" w:space="0" w:color="auto"/>
            <w:bottom w:val="none" w:sz="0" w:space="0" w:color="auto"/>
            <w:right w:val="none" w:sz="0" w:space="0" w:color="auto"/>
          </w:divBdr>
        </w:div>
        <w:div w:id="1119715080">
          <w:marLeft w:val="640"/>
          <w:marRight w:val="0"/>
          <w:marTop w:val="0"/>
          <w:marBottom w:val="0"/>
          <w:divBdr>
            <w:top w:val="none" w:sz="0" w:space="0" w:color="auto"/>
            <w:left w:val="none" w:sz="0" w:space="0" w:color="auto"/>
            <w:bottom w:val="none" w:sz="0" w:space="0" w:color="auto"/>
            <w:right w:val="none" w:sz="0" w:space="0" w:color="auto"/>
          </w:divBdr>
        </w:div>
        <w:div w:id="88474922">
          <w:marLeft w:val="640"/>
          <w:marRight w:val="0"/>
          <w:marTop w:val="0"/>
          <w:marBottom w:val="0"/>
          <w:divBdr>
            <w:top w:val="none" w:sz="0" w:space="0" w:color="auto"/>
            <w:left w:val="none" w:sz="0" w:space="0" w:color="auto"/>
            <w:bottom w:val="none" w:sz="0" w:space="0" w:color="auto"/>
            <w:right w:val="none" w:sz="0" w:space="0" w:color="auto"/>
          </w:divBdr>
        </w:div>
        <w:div w:id="503666872">
          <w:marLeft w:val="640"/>
          <w:marRight w:val="0"/>
          <w:marTop w:val="0"/>
          <w:marBottom w:val="0"/>
          <w:divBdr>
            <w:top w:val="none" w:sz="0" w:space="0" w:color="auto"/>
            <w:left w:val="none" w:sz="0" w:space="0" w:color="auto"/>
            <w:bottom w:val="none" w:sz="0" w:space="0" w:color="auto"/>
            <w:right w:val="none" w:sz="0" w:space="0" w:color="auto"/>
          </w:divBdr>
        </w:div>
        <w:div w:id="802042585">
          <w:marLeft w:val="640"/>
          <w:marRight w:val="0"/>
          <w:marTop w:val="0"/>
          <w:marBottom w:val="0"/>
          <w:divBdr>
            <w:top w:val="none" w:sz="0" w:space="0" w:color="auto"/>
            <w:left w:val="none" w:sz="0" w:space="0" w:color="auto"/>
            <w:bottom w:val="none" w:sz="0" w:space="0" w:color="auto"/>
            <w:right w:val="none" w:sz="0" w:space="0" w:color="auto"/>
          </w:divBdr>
        </w:div>
        <w:div w:id="872616878">
          <w:marLeft w:val="640"/>
          <w:marRight w:val="0"/>
          <w:marTop w:val="0"/>
          <w:marBottom w:val="0"/>
          <w:divBdr>
            <w:top w:val="none" w:sz="0" w:space="0" w:color="auto"/>
            <w:left w:val="none" w:sz="0" w:space="0" w:color="auto"/>
            <w:bottom w:val="none" w:sz="0" w:space="0" w:color="auto"/>
            <w:right w:val="none" w:sz="0" w:space="0" w:color="auto"/>
          </w:divBdr>
        </w:div>
        <w:div w:id="406072008">
          <w:marLeft w:val="640"/>
          <w:marRight w:val="0"/>
          <w:marTop w:val="0"/>
          <w:marBottom w:val="0"/>
          <w:divBdr>
            <w:top w:val="none" w:sz="0" w:space="0" w:color="auto"/>
            <w:left w:val="none" w:sz="0" w:space="0" w:color="auto"/>
            <w:bottom w:val="none" w:sz="0" w:space="0" w:color="auto"/>
            <w:right w:val="none" w:sz="0" w:space="0" w:color="auto"/>
          </w:divBdr>
        </w:div>
        <w:div w:id="1589576041">
          <w:marLeft w:val="640"/>
          <w:marRight w:val="0"/>
          <w:marTop w:val="0"/>
          <w:marBottom w:val="0"/>
          <w:divBdr>
            <w:top w:val="none" w:sz="0" w:space="0" w:color="auto"/>
            <w:left w:val="none" w:sz="0" w:space="0" w:color="auto"/>
            <w:bottom w:val="none" w:sz="0" w:space="0" w:color="auto"/>
            <w:right w:val="none" w:sz="0" w:space="0" w:color="auto"/>
          </w:divBdr>
        </w:div>
        <w:div w:id="747769426">
          <w:marLeft w:val="640"/>
          <w:marRight w:val="0"/>
          <w:marTop w:val="0"/>
          <w:marBottom w:val="0"/>
          <w:divBdr>
            <w:top w:val="none" w:sz="0" w:space="0" w:color="auto"/>
            <w:left w:val="none" w:sz="0" w:space="0" w:color="auto"/>
            <w:bottom w:val="none" w:sz="0" w:space="0" w:color="auto"/>
            <w:right w:val="none" w:sz="0" w:space="0" w:color="auto"/>
          </w:divBdr>
        </w:div>
        <w:div w:id="1501385356">
          <w:marLeft w:val="640"/>
          <w:marRight w:val="0"/>
          <w:marTop w:val="0"/>
          <w:marBottom w:val="0"/>
          <w:divBdr>
            <w:top w:val="none" w:sz="0" w:space="0" w:color="auto"/>
            <w:left w:val="none" w:sz="0" w:space="0" w:color="auto"/>
            <w:bottom w:val="none" w:sz="0" w:space="0" w:color="auto"/>
            <w:right w:val="none" w:sz="0" w:space="0" w:color="auto"/>
          </w:divBdr>
        </w:div>
        <w:div w:id="1506046336">
          <w:marLeft w:val="640"/>
          <w:marRight w:val="0"/>
          <w:marTop w:val="0"/>
          <w:marBottom w:val="0"/>
          <w:divBdr>
            <w:top w:val="none" w:sz="0" w:space="0" w:color="auto"/>
            <w:left w:val="none" w:sz="0" w:space="0" w:color="auto"/>
            <w:bottom w:val="none" w:sz="0" w:space="0" w:color="auto"/>
            <w:right w:val="none" w:sz="0" w:space="0" w:color="auto"/>
          </w:divBdr>
        </w:div>
        <w:div w:id="1572881948">
          <w:marLeft w:val="640"/>
          <w:marRight w:val="0"/>
          <w:marTop w:val="0"/>
          <w:marBottom w:val="0"/>
          <w:divBdr>
            <w:top w:val="none" w:sz="0" w:space="0" w:color="auto"/>
            <w:left w:val="none" w:sz="0" w:space="0" w:color="auto"/>
            <w:bottom w:val="none" w:sz="0" w:space="0" w:color="auto"/>
            <w:right w:val="none" w:sz="0" w:space="0" w:color="auto"/>
          </w:divBdr>
        </w:div>
        <w:div w:id="1125389972">
          <w:marLeft w:val="640"/>
          <w:marRight w:val="0"/>
          <w:marTop w:val="0"/>
          <w:marBottom w:val="0"/>
          <w:divBdr>
            <w:top w:val="none" w:sz="0" w:space="0" w:color="auto"/>
            <w:left w:val="none" w:sz="0" w:space="0" w:color="auto"/>
            <w:bottom w:val="none" w:sz="0" w:space="0" w:color="auto"/>
            <w:right w:val="none" w:sz="0" w:space="0" w:color="auto"/>
          </w:divBdr>
        </w:div>
        <w:div w:id="920912628">
          <w:marLeft w:val="640"/>
          <w:marRight w:val="0"/>
          <w:marTop w:val="0"/>
          <w:marBottom w:val="0"/>
          <w:divBdr>
            <w:top w:val="none" w:sz="0" w:space="0" w:color="auto"/>
            <w:left w:val="none" w:sz="0" w:space="0" w:color="auto"/>
            <w:bottom w:val="none" w:sz="0" w:space="0" w:color="auto"/>
            <w:right w:val="none" w:sz="0" w:space="0" w:color="auto"/>
          </w:divBdr>
        </w:div>
        <w:div w:id="1366784329">
          <w:marLeft w:val="640"/>
          <w:marRight w:val="0"/>
          <w:marTop w:val="0"/>
          <w:marBottom w:val="0"/>
          <w:divBdr>
            <w:top w:val="none" w:sz="0" w:space="0" w:color="auto"/>
            <w:left w:val="none" w:sz="0" w:space="0" w:color="auto"/>
            <w:bottom w:val="none" w:sz="0" w:space="0" w:color="auto"/>
            <w:right w:val="none" w:sz="0" w:space="0" w:color="auto"/>
          </w:divBdr>
        </w:div>
        <w:div w:id="448210007">
          <w:marLeft w:val="640"/>
          <w:marRight w:val="0"/>
          <w:marTop w:val="0"/>
          <w:marBottom w:val="0"/>
          <w:divBdr>
            <w:top w:val="none" w:sz="0" w:space="0" w:color="auto"/>
            <w:left w:val="none" w:sz="0" w:space="0" w:color="auto"/>
            <w:bottom w:val="none" w:sz="0" w:space="0" w:color="auto"/>
            <w:right w:val="none" w:sz="0" w:space="0" w:color="auto"/>
          </w:divBdr>
        </w:div>
        <w:div w:id="1015157374">
          <w:marLeft w:val="640"/>
          <w:marRight w:val="0"/>
          <w:marTop w:val="0"/>
          <w:marBottom w:val="0"/>
          <w:divBdr>
            <w:top w:val="none" w:sz="0" w:space="0" w:color="auto"/>
            <w:left w:val="none" w:sz="0" w:space="0" w:color="auto"/>
            <w:bottom w:val="none" w:sz="0" w:space="0" w:color="auto"/>
            <w:right w:val="none" w:sz="0" w:space="0" w:color="auto"/>
          </w:divBdr>
        </w:div>
        <w:div w:id="1771050575">
          <w:marLeft w:val="640"/>
          <w:marRight w:val="0"/>
          <w:marTop w:val="0"/>
          <w:marBottom w:val="0"/>
          <w:divBdr>
            <w:top w:val="none" w:sz="0" w:space="0" w:color="auto"/>
            <w:left w:val="none" w:sz="0" w:space="0" w:color="auto"/>
            <w:bottom w:val="none" w:sz="0" w:space="0" w:color="auto"/>
            <w:right w:val="none" w:sz="0" w:space="0" w:color="auto"/>
          </w:divBdr>
        </w:div>
        <w:div w:id="1522083117">
          <w:marLeft w:val="640"/>
          <w:marRight w:val="0"/>
          <w:marTop w:val="0"/>
          <w:marBottom w:val="0"/>
          <w:divBdr>
            <w:top w:val="none" w:sz="0" w:space="0" w:color="auto"/>
            <w:left w:val="none" w:sz="0" w:space="0" w:color="auto"/>
            <w:bottom w:val="none" w:sz="0" w:space="0" w:color="auto"/>
            <w:right w:val="none" w:sz="0" w:space="0" w:color="auto"/>
          </w:divBdr>
        </w:div>
        <w:div w:id="848982810">
          <w:marLeft w:val="640"/>
          <w:marRight w:val="0"/>
          <w:marTop w:val="0"/>
          <w:marBottom w:val="0"/>
          <w:divBdr>
            <w:top w:val="none" w:sz="0" w:space="0" w:color="auto"/>
            <w:left w:val="none" w:sz="0" w:space="0" w:color="auto"/>
            <w:bottom w:val="none" w:sz="0" w:space="0" w:color="auto"/>
            <w:right w:val="none" w:sz="0" w:space="0" w:color="auto"/>
          </w:divBdr>
        </w:div>
        <w:div w:id="1248920877">
          <w:marLeft w:val="640"/>
          <w:marRight w:val="0"/>
          <w:marTop w:val="0"/>
          <w:marBottom w:val="0"/>
          <w:divBdr>
            <w:top w:val="none" w:sz="0" w:space="0" w:color="auto"/>
            <w:left w:val="none" w:sz="0" w:space="0" w:color="auto"/>
            <w:bottom w:val="none" w:sz="0" w:space="0" w:color="auto"/>
            <w:right w:val="none" w:sz="0" w:space="0" w:color="auto"/>
          </w:divBdr>
        </w:div>
        <w:div w:id="524633693">
          <w:marLeft w:val="640"/>
          <w:marRight w:val="0"/>
          <w:marTop w:val="0"/>
          <w:marBottom w:val="0"/>
          <w:divBdr>
            <w:top w:val="none" w:sz="0" w:space="0" w:color="auto"/>
            <w:left w:val="none" w:sz="0" w:space="0" w:color="auto"/>
            <w:bottom w:val="none" w:sz="0" w:space="0" w:color="auto"/>
            <w:right w:val="none" w:sz="0" w:space="0" w:color="auto"/>
          </w:divBdr>
        </w:div>
        <w:div w:id="87360789">
          <w:marLeft w:val="640"/>
          <w:marRight w:val="0"/>
          <w:marTop w:val="0"/>
          <w:marBottom w:val="0"/>
          <w:divBdr>
            <w:top w:val="none" w:sz="0" w:space="0" w:color="auto"/>
            <w:left w:val="none" w:sz="0" w:space="0" w:color="auto"/>
            <w:bottom w:val="none" w:sz="0" w:space="0" w:color="auto"/>
            <w:right w:val="none" w:sz="0" w:space="0" w:color="auto"/>
          </w:divBdr>
        </w:div>
        <w:div w:id="2103647186">
          <w:marLeft w:val="640"/>
          <w:marRight w:val="0"/>
          <w:marTop w:val="0"/>
          <w:marBottom w:val="0"/>
          <w:divBdr>
            <w:top w:val="none" w:sz="0" w:space="0" w:color="auto"/>
            <w:left w:val="none" w:sz="0" w:space="0" w:color="auto"/>
            <w:bottom w:val="none" w:sz="0" w:space="0" w:color="auto"/>
            <w:right w:val="none" w:sz="0" w:space="0" w:color="auto"/>
          </w:divBdr>
        </w:div>
        <w:div w:id="1535851026">
          <w:marLeft w:val="640"/>
          <w:marRight w:val="0"/>
          <w:marTop w:val="0"/>
          <w:marBottom w:val="0"/>
          <w:divBdr>
            <w:top w:val="none" w:sz="0" w:space="0" w:color="auto"/>
            <w:left w:val="none" w:sz="0" w:space="0" w:color="auto"/>
            <w:bottom w:val="none" w:sz="0" w:space="0" w:color="auto"/>
            <w:right w:val="none" w:sz="0" w:space="0" w:color="auto"/>
          </w:divBdr>
        </w:div>
        <w:div w:id="1871869811">
          <w:marLeft w:val="640"/>
          <w:marRight w:val="0"/>
          <w:marTop w:val="0"/>
          <w:marBottom w:val="0"/>
          <w:divBdr>
            <w:top w:val="none" w:sz="0" w:space="0" w:color="auto"/>
            <w:left w:val="none" w:sz="0" w:space="0" w:color="auto"/>
            <w:bottom w:val="none" w:sz="0" w:space="0" w:color="auto"/>
            <w:right w:val="none" w:sz="0" w:space="0" w:color="auto"/>
          </w:divBdr>
        </w:div>
        <w:div w:id="781846997">
          <w:marLeft w:val="640"/>
          <w:marRight w:val="0"/>
          <w:marTop w:val="0"/>
          <w:marBottom w:val="0"/>
          <w:divBdr>
            <w:top w:val="none" w:sz="0" w:space="0" w:color="auto"/>
            <w:left w:val="none" w:sz="0" w:space="0" w:color="auto"/>
            <w:bottom w:val="none" w:sz="0" w:space="0" w:color="auto"/>
            <w:right w:val="none" w:sz="0" w:space="0" w:color="auto"/>
          </w:divBdr>
        </w:div>
        <w:div w:id="1120297527">
          <w:marLeft w:val="640"/>
          <w:marRight w:val="0"/>
          <w:marTop w:val="0"/>
          <w:marBottom w:val="0"/>
          <w:divBdr>
            <w:top w:val="none" w:sz="0" w:space="0" w:color="auto"/>
            <w:left w:val="none" w:sz="0" w:space="0" w:color="auto"/>
            <w:bottom w:val="none" w:sz="0" w:space="0" w:color="auto"/>
            <w:right w:val="none" w:sz="0" w:space="0" w:color="auto"/>
          </w:divBdr>
        </w:div>
        <w:div w:id="135224162">
          <w:marLeft w:val="640"/>
          <w:marRight w:val="0"/>
          <w:marTop w:val="0"/>
          <w:marBottom w:val="0"/>
          <w:divBdr>
            <w:top w:val="none" w:sz="0" w:space="0" w:color="auto"/>
            <w:left w:val="none" w:sz="0" w:space="0" w:color="auto"/>
            <w:bottom w:val="none" w:sz="0" w:space="0" w:color="auto"/>
            <w:right w:val="none" w:sz="0" w:space="0" w:color="auto"/>
          </w:divBdr>
        </w:div>
        <w:div w:id="1398280437">
          <w:marLeft w:val="640"/>
          <w:marRight w:val="0"/>
          <w:marTop w:val="0"/>
          <w:marBottom w:val="0"/>
          <w:divBdr>
            <w:top w:val="none" w:sz="0" w:space="0" w:color="auto"/>
            <w:left w:val="none" w:sz="0" w:space="0" w:color="auto"/>
            <w:bottom w:val="none" w:sz="0" w:space="0" w:color="auto"/>
            <w:right w:val="none" w:sz="0" w:space="0" w:color="auto"/>
          </w:divBdr>
        </w:div>
        <w:div w:id="460920474">
          <w:marLeft w:val="640"/>
          <w:marRight w:val="0"/>
          <w:marTop w:val="0"/>
          <w:marBottom w:val="0"/>
          <w:divBdr>
            <w:top w:val="none" w:sz="0" w:space="0" w:color="auto"/>
            <w:left w:val="none" w:sz="0" w:space="0" w:color="auto"/>
            <w:bottom w:val="none" w:sz="0" w:space="0" w:color="auto"/>
            <w:right w:val="none" w:sz="0" w:space="0" w:color="auto"/>
          </w:divBdr>
        </w:div>
        <w:div w:id="313029773">
          <w:marLeft w:val="640"/>
          <w:marRight w:val="0"/>
          <w:marTop w:val="0"/>
          <w:marBottom w:val="0"/>
          <w:divBdr>
            <w:top w:val="none" w:sz="0" w:space="0" w:color="auto"/>
            <w:left w:val="none" w:sz="0" w:space="0" w:color="auto"/>
            <w:bottom w:val="none" w:sz="0" w:space="0" w:color="auto"/>
            <w:right w:val="none" w:sz="0" w:space="0" w:color="auto"/>
          </w:divBdr>
        </w:div>
        <w:div w:id="1662463185">
          <w:marLeft w:val="640"/>
          <w:marRight w:val="0"/>
          <w:marTop w:val="0"/>
          <w:marBottom w:val="0"/>
          <w:divBdr>
            <w:top w:val="none" w:sz="0" w:space="0" w:color="auto"/>
            <w:left w:val="none" w:sz="0" w:space="0" w:color="auto"/>
            <w:bottom w:val="none" w:sz="0" w:space="0" w:color="auto"/>
            <w:right w:val="none" w:sz="0" w:space="0" w:color="auto"/>
          </w:divBdr>
        </w:div>
        <w:div w:id="1585604828">
          <w:marLeft w:val="640"/>
          <w:marRight w:val="0"/>
          <w:marTop w:val="0"/>
          <w:marBottom w:val="0"/>
          <w:divBdr>
            <w:top w:val="none" w:sz="0" w:space="0" w:color="auto"/>
            <w:left w:val="none" w:sz="0" w:space="0" w:color="auto"/>
            <w:bottom w:val="none" w:sz="0" w:space="0" w:color="auto"/>
            <w:right w:val="none" w:sz="0" w:space="0" w:color="auto"/>
          </w:divBdr>
        </w:div>
        <w:div w:id="1783304084">
          <w:marLeft w:val="640"/>
          <w:marRight w:val="0"/>
          <w:marTop w:val="0"/>
          <w:marBottom w:val="0"/>
          <w:divBdr>
            <w:top w:val="none" w:sz="0" w:space="0" w:color="auto"/>
            <w:left w:val="none" w:sz="0" w:space="0" w:color="auto"/>
            <w:bottom w:val="none" w:sz="0" w:space="0" w:color="auto"/>
            <w:right w:val="none" w:sz="0" w:space="0" w:color="auto"/>
          </w:divBdr>
        </w:div>
        <w:div w:id="834339021">
          <w:marLeft w:val="640"/>
          <w:marRight w:val="0"/>
          <w:marTop w:val="0"/>
          <w:marBottom w:val="0"/>
          <w:divBdr>
            <w:top w:val="none" w:sz="0" w:space="0" w:color="auto"/>
            <w:left w:val="none" w:sz="0" w:space="0" w:color="auto"/>
            <w:bottom w:val="none" w:sz="0" w:space="0" w:color="auto"/>
            <w:right w:val="none" w:sz="0" w:space="0" w:color="auto"/>
          </w:divBdr>
        </w:div>
        <w:div w:id="1344092458">
          <w:marLeft w:val="640"/>
          <w:marRight w:val="0"/>
          <w:marTop w:val="0"/>
          <w:marBottom w:val="0"/>
          <w:divBdr>
            <w:top w:val="none" w:sz="0" w:space="0" w:color="auto"/>
            <w:left w:val="none" w:sz="0" w:space="0" w:color="auto"/>
            <w:bottom w:val="none" w:sz="0" w:space="0" w:color="auto"/>
            <w:right w:val="none" w:sz="0" w:space="0" w:color="auto"/>
          </w:divBdr>
        </w:div>
        <w:div w:id="697047108">
          <w:marLeft w:val="640"/>
          <w:marRight w:val="0"/>
          <w:marTop w:val="0"/>
          <w:marBottom w:val="0"/>
          <w:divBdr>
            <w:top w:val="none" w:sz="0" w:space="0" w:color="auto"/>
            <w:left w:val="none" w:sz="0" w:space="0" w:color="auto"/>
            <w:bottom w:val="none" w:sz="0" w:space="0" w:color="auto"/>
            <w:right w:val="none" w:sz="0" w:space="0" w:color="auto"/>
          </w:divBdr>
        </w:div>
        <w:div w:id="88235040">
          <w:marLeft w:val="640"/>
          <w:marRight w:val="0"/>
          <w:marTop w:val="0"/>
          <w:marBottom w:val="0"/>
          <w:divBdr>
            <w:top w:val="none" w:sz="0" w:space="0" w:color="auto"/>
            <w:left w:val="none" w:sz="0" w:space="0" w:color="auto"/>
            <w:bottom w:val="none" w:sz="0" w:space="0" w:color="auto"/>
            <w:right w:val="none" w:sz="0" w:space="0" w:color="auto"/>
          </w:divBdr>
        </w:div>
        <w:div w:id="1586763494">
          <w:marLeft w:val="640"/>
          <w:marRight w:val="0"/>
          <w:marTop w:val="0"/>
          <w:marBottom w:val="0"/>
          <w:divBdr>
            <w:top w:val="none" w:sz="0" w:space="0" w:color="auto"/>
            <w:left w:val="none" w:sz="0" w:space="0" w:color="auto"/>
            <w:bottom w:val="none" w:sz="0" w:space="0" w:color="auto"/>
            <w:right w:val="none" w:sz="0" w:space="0" w:color="auto"/>
          </w:divBdr>
        </w:div>
        <w:div w:id="1912351730">
          <w:marLeft w:val="640"/>
          <w:marRight w:val="0"/>
          <w:marTop w:val="0"/>
          <w:marBottom w:val="0"/>
          <w:divBdr>
            <w:top w:val="none" w:sz="0" w:space="0" w:color="auto"/>
            <w:left w:val="none" w:sz="0" w:space="0" w:color="auto"/>
            <w:bottom w:val="none" w:sz="0" w:space="0" w:color="auto"/>
            <w:right w:val="none" w:sz="0" w:space="0" w:color="auto"/>
          </w:divBdr>
        </w:div>
        <w:div w:id="2142334498">
          <w:marLeft w:val="640"/>
          <w:marRight w:val="0"/>
          <w:marTop w:val="0"/>
          <w:marBottom w:val="0"/>
          <w:divBdr>
            <w:top w:val="none" w:sz="0" w:space="0" w:color="auto"/>
            <w:left w:val="none" w:sz="0" w:space="0" w:color="auto"/>
            <w:bottom w:val="none" w:sz="0" w:space="0" w:color="auto"/>
            <w:right w:val="none" w:sz="0" w:space="0" w:color="auto"/>
          </w:divBdr>
        </w:div>
        <w:div w:id="1237134770">
          <w:marLeft w:val="640"/>
          <w:marRight w:val="0"/>
          <w:marTop w:val="0"/>
          <w:marBottom w:val="0"/>
          <w:divBdr>
            <w:top w:val="none" w:sz="0" w:space="0" w:color="auto"/>
            <w:left w:val="none" w:sz="0" w:space="0" w:color="auto"/>
            <w:bottom w:val="none" w:sz="0" w:space="0" w:color="auto"/>
            <w:right w:val="none" w:sz="0" w:space="0" w:color="auto"/>
          </w:divBdr>
        </w:div>
        <w:div w:id="336616935">
          <w:marLeft w:val="640"/>
          <w:marRight w:val="0"/>
          <w:marTop w:val="0"/>
          <w:marBottom w:val="0"/>
          <w:divBdr>
            <w:top w:val="none" w:sz="0" w:space="0" w:color="auto"/>
            <w:left w:val="none" w:sz="0" w:space="0" w:color="auto"/>
            <w:bottom w:val="none" w:sz="0" w:space="0" w:color="auto"/>
            <w:right w:val="none" w:sz="0" w:space="0" w:color="auto"/>
          </w:divBdr>
        </w:div>
        <w:div w:id="425658022">
          <w:marLeft w:val="640"/>
          <w:marRight w:val="0"/>
          <w:marTop w:val="0"/>
          <w:marBottom w:val="0"/>
          <w:divBdr>
            <w:top w:val="none" w:sz="0" w:space="0" w:color="auto"/>
            <w:left w:val="none" w:sz="0" w:space="0" w:color="auto"/>
            <w:bottom w:val="none" w:sz="0" w:space="0" w:color="auto"/>
            <w:right w:val="none" w:sz="0" w:space="0" w:color="auto"/>
          </w:divBdr>
        </w:div>
        <w:div w:id="292448789">
          <w:marLeft w:val="640"/>
          <w:marRight w:val="0"/>
          <w:marTop w:val="0"/>
          <w:marBottom w:val="0"/>
          <w:divBdr>
            <w:top w:val="none" w:sz="0" w:space="0" w:color="auto"/>
            <w:left w:val="none" w:sz="0" w:space="0" w:color="auto"/>
            <w:bottom w:val="none" w:sz="0" w:space="0" w:color="auto"/>
            <w:right w:val="none" w:sz="0" w:space="0" w:color="auto"/>
          </w:divBdr>
        </w:div>
        <w:div w:id="1598977456">
          <w:marLeft w:val="640"/>
          <w:marRight w:val="0"/>
          <w:marTop w:val="0"/>
          <w:marBottom w:val="0"/>
          <w:divBdr>
            <w:top w:val="none" w:sz="0" w:space="0" w:color="auto"/>
            <w:left w:val="none" w:sz="0" w:space="0" w:color="auto"/>
            <w:bottom w:val="none" w:sz="0" w:space="0" w:color="auto"/>
            <w:right w:val="none" w:sz="0" w:space="0" w:color="auto"/>
          </w:divBdr>
        </w:div>
        <w:div w:id="335571537">
          <w:marLeft w:val="640"/>
          <w:marRight w:val="0"/>
          <w:marTop w:val="0"/>
          <w:marBottom w:val="0"/>
          <w:divBdr>
            <w:top w:val="none" w:sz="0" w:space="0" w:color="auto"/>
            <w:left w:val="none" w:sz="0" w:space="0" w:color="auto"/>
            <w:bottom w:val="none" w:sz="0" w:space="0" w:color="auto"/>
            <w:right w:val="none" w:sz="0" w:space="0" w:color="auto"/>
          </w:divBdr>
        </w:div>
        <w:div w:id="1106390252">
          <w:marLeft w:val="640"/>
          <w:marRight w:val="0"/>
          <w:marTop w:val="0"/>
          <w:marBottom w:val="0"/>
          <w:divBdr>
            <w:top w:val="none" w:sz="0" w:space="0" w:color="auto"/>
            <w:left w:val="none" w:sz="0" w:space="0" w:color="auto"/>
            <w:bottom w:val="none" w:sz="0" w:space="0" w:color="auto"/>
            <w:right w:val="none" w:sz="0" w:space="0" w:color="auto"/>
          </w:divBdr>
        </w:div>
        <w:div w:id="1676767649">
          <w:marLeft w:val="640"/>
          <w:marRight w:val="0"/>
          <w:marTop w:val="0"/>
          <w:marBottom w:val="0"/>
          <w:divBdr>
            <w:top w:val="none" w:sz="0" w:space="0" w:color="auto"/>
            <w:left w:val="none" w:sz="0" w:space="0" w:color="auto"/>
            <w:bottom w:val="none" w:sz="0" w:space="0" w:color="auto"/>
            <w:right w:val="none" w:sz="0" w:space="0" w:color="auto"/>
          </w:divBdr>
        </w:div>
        <w:div w:id="1222789962">
          <w:marLeft w:val="640"/>
          <w:marRight w:val="0"/>
          <w:marTop w:val="0"/>
          <w:marBottom w:val="0"/>
          <w:divBdr>
            <w:top w:val="none" w:sz="0" w:space="0" w:color="auto"/>
            <w:left w:val="none" w:sz="0" w:space="0" w:color="auto"/>
            <w:bottom w:val="none" w:sz="0" w:space="0" w:color="auto"/>
            <w:right w:val="none" w:sz="0" w:space="0" w:color="auto"/>
          </w:divBdr>
        </w:div>
        <w:div w:id="40063486">
          <w:marLeft w:val="640"/>
          <w:marRight w:val="0"/>
          <w:marTop w:val="0"/>
          <w:marBottom w:val="0"/>
          <w:divBdr>
            <w:top w:val="none" w:sz="0" w:space="0" w:color="auto"/>
            <w:left w:val="none" w:sz="0" w:space="0" w:color="auto"/>
            <w:bottom w:val="none" w:sz="0" w:space="0" w:color="auto"/>
            <w:right w:val="none" w:sz="0" w:space="0" w:color="auto"/>
          </w:divBdr>
        </w:div>
        <w:div w:id="560748903">
          <w:marLeft w:val="640"/>
          <w:marRight w:val="0"/>
          <w:marTop w:val="0"/>
          <w:marBottom w:val="0"/>
          <w:divBdr>
            <w:top w:val="none" w:sz="0" w:space="0" w:color="auto"/>
            <w:left w:val="none" w:sz="0" w:space="0" w:color="auto"/>
            <w:bottom w:val="none" w:sz="0" w:space="0" w:color="auto"/>
            <w:right w:val="none" w:sz="0" w:space="0" w:color="auto"/>
          </w:divBdr>
        </w:div>
        <w:div w:id="1549876922">
          <w:marLeft w:val="640"/>
          <w:marRight w:val="0"/>
          <w:marTop w:val="0"/>
          <w:marBottom w:val="0"/>
          <w:divBdr>
            <w:top w:val="none" w:sz="0" w:space="0" w:color="auto"/>
            <w:left w:val="none" w:sz="0" w:space="0" w:color="auto"/>
            <w:bottom w:val="none" w:sz="0" w:space="0" w:color="auto"/>
            <w:right w:val="none" w:sz="0" w:space="0" w:color="auto"/>
          </w:divBdr>
        </w:div>
        <w:div w:id="1859194712">
          <w:marLeft w:val="640"/>
          <w:marRight w:val="0"/>
          <w:marTop w:val="0"/>
          <w:marBottom w:val="0"/>
          <w:divBdr>
            <w:top w:val="none" w:sz="0" w:space="0" w:color="auto"/>
            <w:left w:val="none" w:sz="0" w:space="0" w:color="auto"/>
            <w:bottom w:val="none" w:sz="0" w:space="0" w:color="auto"/>
            <w:right w:val="none" w:sz="0" w:space="0" w:color="auto"/>
          </w:divBdr>
        </w:div>
      </w:divsChild>
    </w:div>
    <w:div w:id="531773981">
      <w:bodyDiv w:val="1"/>
      <w:marLeft w:val="0"/>
      <w:marRight w:val="0"/>
      <w:marTop w:val="0"/>
      <w:marBottom w:val="0"/>
      <w:divBdr>
        <w:top w:val="none" w:sz="0" w:space="0" w:color="auto"/>
        <w:left w:val="none" w:sz="0" w:space="0" w:color="auto"/>
        <w:bottom w:val="none" w:sz="0" w:space="0" w:color="auto"/>
        <w:right w:val="none" w:sz="0" w:space="0" w:color="auto"/>
      </w:divBdr>
    </w:div>
    <w:div w:id="533152159">
      <w:bodyDiv w:val="1"/>
      <w:marLeft w:val="0"/>
      <w:marRight w:val="0"/>
      <w:marTop w:val="0"/>
      <w:marBottom w:val="0"/>
      <w:divBdr>
        <w:top w:val="none" w:sz="0" w:space="0" w:color="auto"/>
        <w:left w:val="none" w:sz="0" w:space="0" w:color="auto"/>
        <w:bottom w:val="none" w:sz="0" w:space="0" w:color="auto"/>
        <w:right w:val="none" w:sz="0" w:space="0" w:color="auto"/>
      </w:divBdr>
      <w:divsChild>
        <w:div w:id="1404765099">
          <w:marLeft w:val="640"/>
          <w:marRight w:val="0"/>
          <w:marTop w:val="0"/>
          <w:marBottom w:val="0"/>
          <w:divBdr>
            <w:top w:val="none" w:sz="0" w:space="0" w:color="auto"/>
            <w:left w:val="none" w:sz="0" w:space="0" w:color="auto"/>
            <w:bottom w:val="none" w:sz="0" w:space="0" w:color="auto"/>
            <w:right w:val="none" w:sz="0" w:space="0" w:color="auto"/>
          </w:divBdr>
        </w:div>
        <w:div w:id="1096556210">
          <w:marLeft w:val="640"/>
          <w:marRight w:val="0"/>
          <w:marTop w:val="0"/>
          <w:marBottom w:val="0"/>
          <w:divBdr>
            <w:top w:val="none" w:sz="0" w:space="0" w:color="auto"/>
            <w:left w:val="none" w:sz="0" w:space="0" w:color="auto"/>
            <w:bottom w:val="none" w:sz="0" w:space="0" w:color="auto"/>
            <w:right w:val="none" w:sz="0" w:space="0" w:color="auto"/>
          </w:divBdr>
        </w:div>
        <w:div w:id="755326461">
          <w:marLeft w:val="640"/>
          <w:marRight w:val="0"/>
          <w:marTop w:val="0"/>
          <w:marBottom w:val="0"/>
          <w:divBdr>
            <w:top w:val="none" w:sz="0" w:space="0" w:color="auto"/>
            <w:left w:val="none" w:sz="0" w:space="0" w:color="auto"/>
            <w:bottom w:val="none" w:sz="0" w:space="0" w:color="auto"/>
            <w:right w:val="none" w:sz="0" w:space="0" w:color="auto"/>
          </w:divBdr>
        </w:div>
        <w:div w:id="1755127570">
          <w:marLeft w:val="640"/>
          <w:marRight w:val="0"/>
          <w:marTop w:val="0"/>
          <w:marBottom w:val="0"/>
          <w:divBdr>
            <w:top w:val="none" w:sz="0" w:space="0" w:color="auto"/>
            <w:left w:val="none" w:sz="0" w:space="0" w:color="auto"/>
            <w:bottom w:val="none" w:sz="0" w:space="0" w:color="auto"/>
            <w:right w:val="none" w:sz="0" w:space="0" w:color="auto"/>
          </w:divBdr>
        </w:div>
        <w:div w:id="1951473718">
          <w:marLeft w:val="640"/>
          <w:marRight w:val="0"/>
          <w:marTop w:val="0"/>
          <w:marBottom w:val="0"/>
          <w:divBdr>
            <w:top w:val="none" w:sz="0" w:space="0" w:color="auto"/>
            <w:left w:val="none" w:sz="0" w:space="0" w:color="auto"/>
            <w:bottom w:val="none" w:sz="0" w:space="0" w:color="auto"/>
            <w:right w:val="none" w:sz="0" w:space="0" w:color="auto"/>
          </w:divBdr>
        </w:div>
        <w:div w:id="1283612112">
          <w:marLeft w:val="640"/>
          <w:marRight w:val="0"/>
          <w:marTop w:val="0"/>
          <w:marBottom w:val="0"/>
          <w:divBdr>
            <w:top w:val="none" w:sz="0" w:space="0" w:color="auto"/>
            <w:left w:val="none" w:sz="0" w:space="0" w:color="auto"/>
            <w:bottom w:val="none" w:sz="0" w:space="0" w:color="auto"/>
            <w:right w:val="none" w:sz="0" w:space="0" w:color="auto"/>
          </w:divBdr>
        </w:div>
        <w:div w:id="615066524">
          <w:marLeft w:val="640"/>
          <w:marRight w:val="0"/>
          <w:marTop w:val="0"/>
          <w:marBottom w:val="0"/>
          <w:divBdr>
            <w:top w:val="none" w:sz="0" w:space="0" w:color="auto"/>
            <w:left w:val="none" w:sz="0" w:space="0" w:color="auto"/>
            <w:bottom w:val="none" w:sz="0" w:space="0" w:color="auto"/>
            <w:right w:val="none" w:sz="0" w:space="0" w:color="auto"/>
          </w:divBdr>
        </w:div>
        <w:div w:id="350571400">
          <w:marLeft w:val="640"/>
          <w:marRight w:val="0"/>
          <w:marTop w:val="0"/>
          <w:marBottom w:val="0"/>
          <w:divBdr>
            <w:top w:val="none" w:sz="0" w:space="0" w:color="auto"/>
            <w:left w:val="none" w:sz="0" w:space="0" w:color="auto"/>
            <w:bottom w:val="none" w:sz="0" w:space="0" w:color="auto"/>
            <w:right w:val="none" w:sz="0" w:space="0" w:color="auto"/>
          </w:divBdr>
        </w:div>
        <w:div w:id="1042631604">
          <w:marLeft w:val="640"/>
          <w:marRight w:val="0"/>
          <w:marTop w:val="0"/>
          <w:marBottom w:val="0"/>
          <w:divBdr>
            <w:top w:val="none" w:sz="0" w:space="0" w:color="auto"/>
            <w:left w:val="none" w:sz="0" w:space="0" w:color="auto"/>
            <w:bottom w:val="none" w:sz="0" w:space="0" w:color="auto"/>
            <w:right w:val="none" w:sz="0" w:space="0" w:color="auto"/>
          </w:divBdr>
        </w:div>
        <w:div w:id="1383091608">
          <w:marLeft w:val="640"/>
          <w:marRight w:val="0"/>
          <w:marTop w:val="0"/>
          <w:marBottom w:val="0"/>
          <w:divBdr>
            <w:top w:val="none" w:sz="0" w:space="0" w:color="auto"/>
            <w:left w:val="none" w:sz="0" w:space="0" w:color="auto"/>
            <w:bottom w:val="none" w:sz="0" w:space="0" w:color="auto"/>
            <w:right w:val="none" w:sz="0" w:space="0" w:color="auto"/>
          </w:divBdr>
        </w:div>
        <w:div w:id="1377046732">
          <w:marLeft w:val="640"/>
          <w:marRight w:val="0"/>
          <w:marTop w:val="0"/>
          <w:marBottom w:val="0"/>
          <w:divBdr>
            <w:top w:val="none" w:sz="0" w:space="0" w:color="auto"/>
            <w:left w:val="none" w:sz="0" w:space="0" w:color="auto"/>
            <w:bottom w:val="none" w:sz="0" w:space="0" w:color="auto"/>
            <w:right w:val="none" w:sz="0" w:space="0" w:color="auto"/>
          </w:divBdr>
        </w:div>
        <w:div w:id="1860779439">
          <w:marLeft w:val="640"/>
          <w:marRight w:val="0"/>
          <w:marTop w:val="0"/>
          <w:marBottom w:val="0"/>
          <w:divBdr>
            <w:top w:val="none" w:sz="0" w:space="0" w:color="auto"/>
            <w:left w:val="none" w:sz="0" w:space="0" w:color="auto"/>
            <w:bottom w:val="none" w:sz="0" w:space="0" w:color="auto"/>
            <w:right w:val="none" w:sz="0" w:space="0" w:color="auto"/>
          </w:divBdr>
        </w:div>
        <w:div w:id="1834026697">
          <w:marLeft w:val="640"/>
          <w:marRight w:val="0"/>
          <w:marTop w:val="0"/>
          <w:marBottom w:val="0"/>
          <w:divBdr>
            <w:top w:val="none" w:sz="0" w:space="0" w:color="auto"/>
            <w:left w:val="none" w:sz="0" w:space="0" w:color="auto"/>
            <w:bottom w:val="none" w:sz="0" w:space="0" w:color="auto"/>
            <w:right w:val="none" w:sz="0" w:space="0" w:color="auto"/>
          </w:divBdr>
        </w:div>
        <w:div w:id="1433747425">
          <w:marLeft w:val="640"/>
          <w:marRight w:val="0"/>
          <w:marTop w:val="0"/>
          <w:marBottom w:val="0"/>
          <w:divBdr>
            <w:top w:val="none" w:sz="0" w:space="0" w:color="auto"/>
            <w:left w:val="none" w:sz="0" w:space="0" w:color="auto"/>
            <w:bottom w:val="none" w:sz="0" w:space="0" w:color="auto"/>
            <w:right w:val="none" w:sz="0" w:space="0" w:color="auto"/>
          </w:divBdr>
        </w:div>
        <w:div w:id="781143368">
          <w:marLeft w:val="640"/>
          <w:marRight w:val="0"/>
          <w:marTop w:val="0"/>
          <w:marBottom w:val="0"/>
          <w:divBdr>
            <w:top w:val="none" w:sz="0" w:space="0" w:color="auto"/>
            <w:left w:val="none" w:sz="0" w:space="0" w:color="auto"/>
            <w:bottom w:val="none" w:sz="0" w:space="0" w:color="auto"/>
            <w:right w:val="none" w:sz="0" w:space="0" w:color="auto"/>
          </w:divBdr>
        </w:div>
        <w:div w:id="1604725703">
          <w:marLeft w:val="640"/>
          <w:marRight w:val="0"/>
          <w:marTop w:val="0"/>
          <w:marBottom w:val="0"/>
          <w:divBdr>
            <w:top w:val="none" w:sz="0" w:space="0" w:color="auto"/>
            <w:left w:val="none" w:sz="0" w:space="0" w:color="auto"/>
            <w:bottom w:val="none" w:sz="0" w:space="0" w:color="auto"/>
            <w:right w:val="none" w:sz="0" w:space="0" w:color="auto"/>
          </w:divBdr>
        </w:div>
        <w:div w:id="2146660876">
          <w:marLeft w:val="640"/>
          <w:marRight w:val="0"/>
          <w:marTop w:val="0"/>
          <w:marBottom w:val="0"/>
          <w:divBdr>
            <w:top w:val="none" w:sz="0" w:space="0" w:color="auto"/>
            <w:left w:val="none" w:sz="0" w:space="0" w:color="auto"/>
            <w:bottom w:val="none" w:sz="0" w:space="0" w:color="auto"/>
            <w:right w:val="none" w:sz="0" w:space="0" w:color="auto"/>
          </w:divBdr>
        </w:div>
        <w:div w:id="1770806818">
          <w:marLeft w:val="640"/>
          <w:marRight w:val="0"/>
          <w:marTop w:val="0"/>
          <w:marBottom w:val="0"/>
          <w:divBdr>
            <w:top w:val="none" w:sz="0" w:space="0" w:color="auto"/>
            <w:left w:val="none" w:sz="0" w:space="0" w:color="auto"/>
            <w:bottom w:val="none" w:sz="0" w:space="0" w:color="auto"/>
            <w:right w:val="none" w:sz="0" w:space="0" w:color="auto"/>
          </w:divBdr>
        </w:div>
        <w:div w:id="1888178262">
          <w:marLeft w:val="640"/>
          <w:marRight w:val="0"/>
          <w:marTop w:val="0"/>
          <w:marBottom w:val="0"/>
          <w:divBdr>
            <w:top w:val="none" w:sz="0" w:space="0" w:color="auto"/>
            <w:left w:val="none" w:sz="0" w:space="0" w:color="auto"/>
            <w:bottom w:val="none" w:sz="0" w:space="0" w:color="auto"/>
            <w:right w:val="none" w:sz="0" w:space="0" w:color="auto"/>
          </w:divBdr>
        </w:div>
        <w:div w:id="398476705">
          <w:marLeft w:val="640"/>
          <w:marRight w:val="0"/>
          <w:marTop w:val="0"/>
          <w:marBottom w:val="0"/>
          <w:divBdr>
            <w:top w:val="none" w:sz="0" w:space="0" w:color="auto"/>
            <w:left w:val="none" w:sz="0" w:space="0" w:color="auto"/>
            <w:bottom w:val="none" w:sz="0" w:space="0" w:color="auto"/>
            <w:right w:val="none" w:sz="0" w:space="0" w:color="auto"/>
          </w:divBdr>
        </w:div>
        <w:div w:id="1146361250">
          <w:marLeft w:val="640"/>
          <w:marRight w:val="0"/>
          <w:marTop w:val="0"/>
          <w:marBottom w:val="0"/>
          <w:divBdr>
            <w:top w:val="none" w:sz="0" w:space="0" w:color="auto"/>
            <w:left w:val="none" w:sz="0" w:space="0" w:color="auto"/>
            <w:bottom w:val="none" w:sz="0" w:space="0" w:color="auto"/>
            <w:right w:val="none" w:sz="0" w:space="0" w:color="auto"/>
          </w:divBdr>
        </w:div>
        <w:div w:id="1869491409">
          <w:marLeft w:val="640"/>
          <w:marRight w:val="0"/>
          <w:marTop w:val="0"/>
          <w:marBottom w:val="0"/>
          <w:divBdr>
            <w:top w:val="none" w:sz="0" w:space="0" w:color="auto"/>
            <w:left w:val="none" w:sz="0" w:space="0" w:color="auto"/>
            <w:bottom w:val="none" w:sz="0" w:space="0" w:color="auto"/>
            <w:right w:val="none" w:sz="0" w:space="0" w:color="auto"/>
          </w:divBdr>
        </w:div>
        <w:div w:id="1403330923">
          <w:marLeft w:val="640"/>
          <w:marRight w:val="0"/>
          <w:marTop w:val="0"/>
          <w:marBottom w:val="0"/>
          <w:divBdr>
            <w:top w:val="none" w:sz="0" w:space="0" w:color="auto"/>
            <w:left w:val="none" w:sz="0" w:space="0" w:color="auto"/>
            <w:bottom w:val="none" w:sz="0" w:space="0" w:color="auto"/>
            <w:right w:val="none" w:sz="0" w:space="0" w:color="auto"/>
          </w:divBdr>
        </w:div>
        <w:div w:id="609897291">
          <w:marLeft w:val="640"/>
          <w:marRight w:val="0"/>
          <w:marTop w:val="0"/>
          <w:marBottom w:val="0"/>
          <w:divBdr>
            <w:top w:val="none" w:sz="0" w:space="0" w:color="auto"/>
            <w:left w:val="none" w:sz="0" w:space="0" w:color="auto"/>
            <w:bottom w:val="none" w:sz="0" w:space="0" w:color="auto"/>
            <w:right w:val="none" w:sz="0" w:space="0" w:color="auto"/>
          </w:divBdr>
        </w:div>
        <w:div w:id="403526115">
          <w:marLeft w:val="640"/>
          <w:marRight w:val="0"/>
          <w:marTop w:val="0"/>
          <w:marBottom w:val="0"/>
          <w:divBdr>
            <w:top w:val="none" w:sz="0" w:space="0" w:color="auto"/>
            <w:left w:val="none" w:sz="0" w:space="0" w:color="auto"/>
            <w:bottom w:val="none" w:sz="0" w:space="0" w:color="auto"/>
            <w:right w:val="none" w:sz="0" w:space="0" w:color="auto"/>
          </w:divBdr>
        </w:div>
        <w:div w:id="178281977">
          <w:marLeft w:val="640"/>
          <w:marRight w:val="0"/>
          <w:marTop w:val="0"/>
          <w:marBottom w:val="0"/>
          <w:divBdr>
            <w:top w:val="none" w:sz="0" w:space="0" w:color="auto"/>
            <w:left w:val="none" w:sz="0" w:space="0" w:color="auto"/>
            <w:bottom w:val="none" w:sz="0" w:space="0" w:color="auto"/>
            <w:right w:val="none" w:sz="0" w:space="0" w:color="auto"/>
          </w:divBdr>
        </w:div>
        <w:div w:id="880291969">
          <w:marLeft w:val="640"/>
          <w:marRight w:val="0"/>
          <w:marTop w:val="0"/>
          <w:marBottom w:val="0"/>
          <w:divBdr>
            <w:top w:val="none" w:sz="0" w:space="0" w:color="auto"/>
            <w:left w:val="none" w:sz="0" w:space="0" w:color="auto"/>
            <w:bottom w:val="none" w:sz="0" w:space="0" w:color="auto"/>
            <w:right w:val="none" w:sz="0" w:space="0" w:color="auto"/>
          </w:divBdr>
        </w:div>
        <w:div w:id="1576738810">
          <w:marLeft w:val="640"/>
          <w:marRight w:val="0"/>
          <w:marTop w:val="0"/>
          <w:marBottom w:val="0"/>
          <w:divBdr>
            <w:top w:val="none" w:sz="0" w:space="0" w:color="auto"/>
            <w:left w:val="none" w:sz="0" w:space="0" w:color="auto"/>
            <w:bottom w:val="none" w:sz="0" w:space="0" w:color="auto"/>
            <w:right w:val="none" w:sz="0" w:space="0" w:color="auto"/>
          </w:divBdr>
        </w:div>
        <w:div w:id="1325667408">
          <w:marLeft w:val="640"/>
          <w:marRight w:val="0"/>
          <w:marTop w:val="0"/>
          <w:marBottom w:val="0"/>
          <w:divBdr>
            <w:top w:val="none" w:sz="0" w:space="0" w:color="auto"/>
            <w:left w:val="none" w:sz="0" w:space="0" w:color="auto"/>
            <w:bottom w:val="none" w:sz="0" w:space="0" w:color="auto"/>
            <w:right w:val="none" w:sz="0" w:space="0" w:color="auto"/>
          </w:divBdr>
        </w:div>
        <w:div w:id="1457723942">
          <w:marLeft w:val="640"/>
          <w:marRight w:val="0"/>
          <w:marTop w:val="0"/>
          <w:marBottom w:val="0"/>
          <w:divBdr>
            <w:top w:val="none" w:sz="0" w:space="0" w:color="auto"/>
            <w:left w:val="none" w:sz="0" w:space="0" w:color="auto"/>
            <w:bottom w:val="none" w:sz="0" w:space="0" w:color="auto"/>
            <w:right w:val="none" w:sz="0" w:space="0" w:color="auto"/>
          </w:divBdr>
        </w:div>
        <w:div w:id="1065224315">
          <w:marLeft w:val="640"/>
          <w:marRight w:val="0"/>
          <w:marTop w:val="0"/>
          <w:marBottom w:val="0"/>
          <w:divBdr>
            <w:top w:val="none" w:sz="0" w:space="0" w:color="auto"/>
            <w:left w:val="none" w:sz="0" w:space="0" w:color="auto"/>
            <w:bottom w:val="none" w:sz="0" w:space="0" w:color="auto"/>
            <w:right w:val="none" w:sz="0" w:space="0" w:color="auto"/>
          </w:divBdr>
        </w:div>
        <w:div w:id="1873615617">
          <w:marLeft w:val="640"/>
          <w:marRight w:val="0"/>
          <w:marTop w:val="0"/>
          <w:marBottom w:val="0"/>
          <w:divBdr>
            <w:top w:val="none" w:sz="0" w:space="0" w:color="auto"/>
            <w:left w:val="none" w:sz="0" w:space="0" w:color="auto"/>
            <w:bottom w:val="none" w:sz="0" w:space="0" w:color="auto"/>
            <w:right w:val="none" w:sz="0" w:space="0" w:color="auto"/>
          </w:divBdr>
        </w:div>
        <w:div w:id="3947424">
          <w:marLeft w:val="640"/>
          <w:marRight w:val="0"/>
          <w:marTop w:val="0"/>
          <w:marBottom w:val="0"/>
          <w:divBdr>
            <w:top w:val="none" w:sz="0" w:space="0" w:color="auto"/>
            <w:left w:val="none" w:sz="0" w:space="0" w:color="auto"/>
            <w:bottom w:val="none" w:sz="0" w:space="0" w:color="auto"/>
            <w:right w:val="none" w:sz="0" w:space="0" w:color="auto"/>
          </w:divBdr>
        </w:div>
        <w:div w:id="147790635">
          <w:marLeft w:val="640"/>
          <w:marRight w:val="0"/>
          <w:marTop w:val="0"/>
          <w:marBottom w:val="0"/>
          <w:divBdr>
            <w:top w:val="none" w:sz="0" w:space="0" w:color="auto"/>
            <w:left w:val="none" w:sz="0" w:space="0" w:color="auto"/>
            <w:bottom w:val="none" w:sz="0" w:space="0" w:color="auto"/>
            <w:right w:val="none" w:sz="0" w:space="0" w:color="auto"/>
          </w:divBdr>
        </w:div>
        <w:div w:id="1240361176">
          <w:marLeft w:val="640"/>
          <w:marRight w:val="0"/>
          <w:marTop w:val="0"/>
          <w:marBottom w:val="0"/>
          <w:divBdr>
            <w:top w:val="none" w:sz="0" w:space="0" w:color="auto"/>
            <w:left w:val="none" w:sz="0" w:space="0" w:color="auto"/>
            <w:bottom w:val="none" w:sz="0" w:space="0" w:color="auto"/>
            <w:right w:val="none" w:sz="0" w:space="0" w:color="auto"/>
          </w:divBdr>
        </w:div>
        <w:div w:id="1240094635">
          <w:marLeft w:val="640"/>
          <w:marRight w:val="0"/>
          <w:marTop w:val="0"/>
          <w:marBottom w:val="0"/>
          <w:divBdr>
            <w:top w:val="none" w:sz="0" w:space="0" w:color="auto"/>
            <w:left w:val="none" w:sz="0" w:space="0" w:color="auto"/>
            <w:bottom w:val="none" w:sz="0" w:space="0" w:color="auto"/>
            <w:right w:val="none" w:sz="0" w:space="0" w:color="auto"/>
          </w:divBdr>
        </w:div>
        <w:div w:id="1421172251">
          <w:marLeft w:val="640"/>
          <w:marRight w:val="0"/>
          <w:marTop w:val="0"/>
          <w:marBottom w:val="0"/>
          <w:divBdr>
            <w:top w:val="none" w:sz="0" w:space="0" w:color="auto"/>
            <w:left w:val="none" w:sz="0" w:space="0" w:color="auto"/>
            <w:bottom w:val="none" w:sz="0" w:space="0" w:color="auto"/>
            <w:right w:val="none" w:sz="0" w:space="0" w:color="auto"/>
          </w:divBdr>
        </w:div>
        <w:div w:id="1580866209">
          <w:marLeft w:val="640"/>
          <w:marRight w:val="0"/>
          <w:marTop w:val="0"/>
          <w:marBottom w:val="0"/>
          <w:divBdr>
            <w:top w:val="none" w:sz="0" w:space="0" w:color="auto"/>
            <w:left w:val="none" w:sz="0" w:space="0" w:color="auto"/>
            <w:bottom w:val="none" w:sz="0" w:space="0" w:color="auto"/>
            <w:right w:val="none" w:sz="0" w:space="0" w:color="auto"/>
          </w:divBdr>
        </w:div>
        <w:div w:id="612904954">
          <w:marLeft w:val="640"/>
          <w:marRight w:val="0"/>
          <w:marTop w:val="0"/>
          <w:marBottom w:val="0"/>
          <w:divBdr>
            <w:top w:val="none" w:sz="0" w:space="0" w:color="auto"/>
            <w:left w:val="none" w:sz="0" w:space="0" w:color="auto"/>
            <w:bottom w:val="none" w:sz="0" w:space="0" w:color="auto"/>
            <w:right w:val="none" w:sz="0" w:space="0" w:color="auto"/>
          </w:divBdr>
        </w:div>
        <w:div w:id="515582907">
          <w:marLeft w:val="640"/>
          <w:marRight w:val="0"/>
          <w:marTop w:val="0"/>
          <w:marBottom w:val="0"/>
          <w:divBdr>
            <w:top w:val="none" w:sz="0" w:space="0" w:color="auto"/>
            <w:left w:val="none" w:sz="0" w:space="0" w:color="auto"/>
            <w:bottom w:val="none" w:sz="0" w:space="0" w:color="auto"/>
            <w:right w:val="none" w:sz="0" w:space="0" w:color="auto"/>
          </w:divBdr>
        </w:div>
        <w:div w:id="735129778">
          <w:marLeft w:val="640"/>
          <w:marRight w:val="0"/>
          <w:marTop w:val="0"/>
          <w:marBottom w:val="0"/>
          <w:divBdr>
            <w:top w:val="none" w:sz="0" w:space="0" w:color="auto"/>
            <w:left w:val="none" w:sz="0" w:space="0" w:color="auto"/>
            <w:bottom w:val="none" w:sz="0" w:space="0" w:color="auto"/>
            <w:right w:val="none" w:sz="0" w:space="0" w:color="auto"/>
          </w:divBdr>
        </w:div>
        <w:div w:id="1111440371">
          <w:marLeft w:val="640"/>
          <w:marRight w:val="0"/>
          <w:marTop w:val="0"/>
          <w:marBottom w:val="0"/>
          <w:divBdr>
            <w:top w:val="none" w:sz="0" w:space="0" w:color="auto"/>
            <w:left w:val="none" w:sz="0" w:space="0" w:color="auto"/>
            <w:bottom w:val="none" w:sz="0" w:space="0" w:color="auto"/>
            <w:right w:val="none" w:sz="0" w:space="0" w:color="auto"/>
          </w:divBdr>
        </w:div>
        <w:div w:id="1726025973">
          <w:marLeft w:val="640"/>
          <w:marRight w:val="0"/>
          <w:marTop w:val="0"/>
          <w:marBottom w:val="0"/>
          <w:divBdr>
            <w:top w:val="none" w:sz="0" w:space="0" w:color="auto"/>
            <w:left w:val="none" w:sz="0" w:space="0" w:color="auto"/>
            <w:bottom w:val="none" w:sz="0" w:space="0" w:color="auto"/>
            <w:right w:val="none" w:sz="0" w:space="0" w:color="auto"/>
          </w:divBdr>
        </w:div>
        <w:div w:id="280260303">
          <w:marLeft w:val="640"/>
          <w:marRight w:val="0"/>
          <w:marTop w:val="0"/>
          <w:marBottom w:val="0"/>
          <w:divBdr>
            <w:top w:val="none" w:sz="0" w:space="0" w:color="auto"/>
            <w:left w:val="none" w:sz="0" w:space="0" w:color="auto"/>
            <w:bottom w:val="none" w:sz="0" w:space="0" w:color="auto"/>
            <w:right w:val="none" w:sz="0" w:space="0" w:color="auto"/>
          </w:divBdr>
        </w:div>
        <w:div w:id="545459200">
          <w:marLeft w:val="640"/>
          <w:marRight w:val="0"/>
          <w:marTop w:val="0"/>
          <w:marBottom w:val="0"/>
          <w:divBdr>
            <w:top w:val="none" w:sz="0" w:space="0" w:color="auto"/>
            <w:left w:val="none" w:sz="0" w:space="0" w:color="auto"/>
            <w:bottom w:val="none" w:sz="0" w:space="0" w:color="auto"/>
            <w:right w:val="none" w:sz="0" w:space="0" w:color="auto"/>
          </w:divBdr>
        </w:div>
        <w:div w:id="1542133205">
          <w:marLeft w:val="640"/>
          <w:marRight w:val="0"/>
          <w:marTop w:val="0"/>
          <w:marBottom w:val="0"/>
          <w:divBdr>
            <w:top w:val="none" w:sz="0" w:space="0" w:color="auto"/>
            <w:left w:val="none" w:sz="0" w:space="0" w:color="auto"/>
            <w:bottom w:val="none" w:sz="0" w:space="0" w:color="auto"/>
            <w:right w:val="none" w:sz="0" w:space="0" w:color="auto"/>
          </w:divBdr>
        </w:div>
        <w:div w:id="753745681">
          <w:marLeft w:val="640"/>
          <w:marRight w:val="0"/>
          <w:marTop w:val="0"/>
          <w:marBottom w:val="0"/>
          <w:divBdr>
            <w:top w:val="none" w:sz="0" w:space="0" w:color="auto"/>
            <w:left w:val="none" w:sz="0" w:space="0" w:color="auto"/>
            <w:bottom w:val="none" w:sz="0" w:space="0" w:color="auto"/>
            <w:right w:val="none" w:sz="0" w:space="0" w:color="auto"/>
          </w:divBdr>
        </w:div>
        <w:div w:id="426729929">
          <w:marLeft w:val="640"/>
          <w:marRight w:val="0"/>
          <w:marTop w:val="0"/>
          <w:marBottom w:val="0"/>
          <w:divBdr>
            <w:top w:val="none" w:sz="0" w:space="0" w:color="auto"/>
            <w:left w:val="none" w:sz="0" w:space="0" w:color="auto"/>
            <w:bottom w:val="none" w:sz="0" w:space="0" w:color="auto"/>
            <w:right w:val="none" w:sz="0" w:space="0" w:color="auto"/>
          </w:divBdr>
        </w:div>
        <w:div w:id="7685544">
          <w:marLeft w:val="640"/>
          <w:marRight w:val="0"/>
          <w:marTop w:val="0"/>
          <w:marBottom w:val="0"/>
          <w:divBdr>
            <w:top w:val="none" w:sz="0" w:space="0" w:color="auto"/>
            <w:left w:val="none" w:sz="0" w:space="0" w:color="auto"/>
            <w:bottom w:val="none" w:sz="0" w:space="0" w:color="auto"/>
            <w:right w:val="none" w:sz="0" w:space="0" w:color="auto"/>
          </w:divBdr>
        </w:div>
        <w:div w:id="1421682235">
          <w:marLeft w:val="640"/>
          <w:marRight w:val="0"/>
          <w:marTop w:val="0"/>
          <w:marBottom w:val="0"/>
          <w:divBdr>
            <w:top w:val="none" w:sz="0" w:space="0" w:color="auto"/>
            <w:left w:val="none" w:sz="0" w:space="0" w:color="auto"/>
            <w:bottom w:val="none" w:sz="0" w:space="0" w:color="auto"/>
            <w:right w:val="none" w:sz="0" w:space="0" w:color="auto"/>
          </w:divBdr>
        </w:div>
        <w:div w:id="905845367">
          <w:marLeft w:val="640"/>
          <w:marRight w:val="0"/>
          <w:marTop w:val="0"/>
          <w:marBottom w:val="0"/>
          <w:divBdr>
            <w:top w:val="none" w:sz="0" w:space="0" w:color="auto"/>
            <w:left w:val="none" w:sz="0" w:space="0" w:color="auto"/>
            <w:bottom w:val="none" w:sz="0" w:space="0" w:color="auto"/>
            <w:right w:val="none" w:sz="0" w:space="0" w:color="auto"/>
          </w:divBdr>
        </w:div>
        <w:div w:id="1526793351">
          <w:marLeft w:val="640"/>
          <w:marRight w:val="0"/>
          <w:marTop w:val="0"/>
          <w:marBottom w:val="0"/>
          <w:divBdr>
            <w:top w:val="none" w:sz="0" w:space="0" w:color="auto"/>
            <w:left w:val="none" w:sz="0" w:space="0" w:color="auto"/>
            <w:bottom w:val="none" w:sz="0" w:space="0" w:color="auto"/>
            <w:right w:val="none" w:sz="0" w:space="0" w:color="auto"/>
          </w:divBdr>
        </w:div>
        <w:div w:id="1112747720">
          <w:marLeft w:val="640"/>
          <w:marRight w:val="0"/>
          <w:marTop w:val="0"/>
          <w:marBottom w:val="0"/>
          <w:divBdr>
            <w:top w:val="none" w:sz="0" w:space="0" w:color="auto"/>
            <w:left w:val="none" w:sz="0" w:space="0" w:color="auto"/>
            <w:bottom w:val="none" w:sz="0" w:space="0" w:color="auto"/>
            <w:right w:val="none" w:sz="0" w:space="0" w:color="auto"/>
          </w:divBdr>
        </w:div>
        <w:div w:id="912786196">
          <w:marLeft w:val="640"/>
          <w:marRight w:val="0"/>
          <w:marTop w:val="0"/>
          <w:marBottom w:val="0"/>
          <w:divBdr>
            <w:top w:val="none" w:sz="0" w:space="0" w:color="auto"/>
            <w:left w:val="none" w:sz="0" w:space="0" w:color="auto"/>
            <w:bottom w:val="none" w:sz="0" w:space="0" w:color="auto"/>
            <w:right w:val="none" w:sz="0" w:space="0" w:color="auto"/>
          </w:divBdr>
        </w:div>
        <w:div w:id="766344268">
          <w:marLeft w:val="640"/>
          <w:marRight w:val="0"/>
          <w:marTop w:val="0"/>
          <w:marBottom w:val="0"/>
          <w:divBdr>
            <w:top w:val="none" w:sz="0" w:space="0" w:color="auto"/>
            <w:left w:val="none" w:sz="0" w:space="0" w:color="auto"/>
            <w:bottom w:val="none" w:sz="0" w:space="0" w:color="auto"/>
            <w:right w:val="none" w:sz="0" w:space="0" w:color="auto"/>
          </w:divBdr>
        </w:div>
        <w:div w:id="344719447">
          <w:marLeft w:val="640"/>
          <w:marRight w:val="0"/>
          <w:marTop w:val="0"/>
          <w:marBottom w:val="0"/>
          <w:divBdr>
            <w:top w:val="none" w:sz="0" w:space="0" w:color="auto"/>
            <w:left w:val="none" w:sz="0" w:space="0" w:color="auto"/>
            <w:bottom w:val="none" w:sz="0" w:space="0" w:color="auto"/>
            <w:right w:val="none" w:sz="0" w:space="0" w:color="auto"/>
          </w:divBdr>
        </w:div>
        <w:div w:id="2128770957">
          <w:marLeft w:val="640"/>
          <w:marRight w:val="0"/>
          <w:marTop w:val="0"/>
          <w:marBottom w:val="0"/>
          <w:divBdr>
            <w:top w:val="none" w:sz="0" w:space="0" w:color="auto"/>
            <w:left w:val="none" w:sz="0" w:space="0" w:color="auto"/>
            <w:bottom w:val="none" w:sz="0" w:space="0" w:color="auto"/>
            <w:right w:val="none" w:sz="0" w:space="0" w:color="auto"/>
          </w:divBdr>
        </w:div>
        <w:div w:id="223688586">
          <w:marLeft w:val="640"/>
          <w:marRight w:val="0"/>
          <w:marTop w:val="0"/>
          <w:marBottom w:val="0"/>
          <w:divBdr>
            <w:top w:val="none" w:sz="0" w:space="0" w:color="auto"/>
            <w:left w:val="none" w:sz="0" w:space="0" w:color="auto"/>
            <w:bottom w:val="none" w:sz="0" w:space="0" w:color="auto"/>
            <w:right w:val="none" w:sz="0" w:space="0" w:color="auto"/>
          </w:divBdr>
        </w:div>
        <w:div w:id="1099182020">
          <w:marLeft w:val="640"/>
          <w:marRight w:val="0"/>
          <w:marTop w:val="0"/>
          <w:marBottom w:val="0"/>
          <w:divBdr>
            <w:top w:val="none" w:sz="0" w:space="0" w:color="auto"/>
            <w:left w:val="none" w:sz="0" w:space="0" w:color="auto"/>
            <w:bottom w:val="none" w:sz="0" w:space="0" w:color="auto"/>
            <w:right w:val="none" w:sz="0" w:space="0" w:color="auto"/>
          </w:divBdr>
        </w:div>
        <w:div w:id="347100022">
          <w:marLeft w:val="640"/>
          <w:marRight w:val="0"/>
          <w:marTop w:val="0"/>
          <w:marBottom w:val="0"/>
          <w:divBdr>
            <w:top w:val="none" w:sz="0" w:space="0" w:color="auto"/>
            <w:left w:val="none" w:sz="0" w:space="0" w:color="auto"/>
            <w:bottom w:val="none" w:sz="0" w:space="0" w:color="auto"/>
            <w:right w:val="none" w:sz="0" w:space="0" w:color="auto"/>
          </w:divBdr>
        </w:div>
        <w:div w:id="1732070164">
          <w:marLeft w:val="640"/>
          <w:marRight w:val="0"/>
          <w:marTop w:val="0"/>
          <w:marBottom w:val="0"/>
          <w:divBdr>
            <w:top w:val="none" w:sz="0" w:space="0" w:color="auto"/>
            <w:left w:val="none" w:sz="0" w:space="0" w:color="auto"/>
            <w:bottom w:val="none" w:sz="0" w:space="0" w:color="auto"/>
            <w:right w:val="none" w:sz="0" w:space="0" w:color="auto"/>
          </w:divBdr>
        </w:div>
        <w:div w:id="1836609573">
          <w:marLeft w:val="640"/>
          <w:marRight w:val="0"/>
          <w:marTop w:val="0"/>
          <w:marBottom w:val="0"/>
          <w:divBdr>
            <w:top w:val="none" w:sz="0" w:space="0" w:color="auto"/>
            <w:left w:val="none" w:sz="0" w:space="0" w:color="auto"/>
            <w:bottom w:val="none" w:sz="0" w:space="0" w:color="auto"/>
            <w:right w:val="none" w:sz="0" w:space="0" w:color="auto"/>
          </w:divBdr>
        </w:div>
        <w:div w:id="1725255094">
          <w:marLeft w:val="640"/>
          <w:marRight w:val="0"/>
          <w:marTop w:val="0"/>
          <w:marBottom w:val="0"/>
          <w:divBdr>
            <w:top w:val="none" w:sz="0" w:space="0" w:color="auto"/>
            <w:left w:val="none" w:sz="0" w:space="0" w:color="auto"/>
            <w:bottom w:val="none" w:sz="0" w:space="0" w:color="auto"/>
            <w:right w:val="none" w:sz="0" w:space="0" w:color="auto"/>
          </w:divBdr>
        </w:div>
        <w:div w:id="1479030357">
          <w:marLeft w:val="640"/>
          <w:marRight w:val="0"/>
          <w:marTop w:val="0"/>
          <w:marBottom w:val="0"/>
          <w:divBdr>
            <w:top w:val="none" w:sz="0" w:space="0" w:color="auto"/>
            <w:left w:val="none" w:sz="0" w:space="0" w:color="auto"/>
            <w:bottom w:val="none" w:sz="0" w:space="0" w:color="auto"/>
            <w:right w:val="none" w:sz="0" w:space="0" w:color="auto"/>
          </w:divBdr>
        </w:div>
        <w:div w:id="1799638624">
          <w:marLeft w:val="640"/>
          <w:marRight w:val="0"/>
          <w:marTop w:val="0"/>
          <w:marBottom w:val="0"/>
          <w:divBdr>
            <w:top w:val="none" w:sz="0" w:space="0" w:color="auto"/>
            <w:left w:val="none" w:sz="0" w:space="0" w:color="auto"/>
            <w:bottom w:val="none" w:sz="0" w:space="0" w:color="auto"/>
            <w:right w:val="none" w:sz="0" w:space="0" w:color="auto"/>
          </w:divBdr>
        </w:div>
        <w:div w:id="1795707457">
          <w:marLeft w:val="640"/>
          <w:marRight w:val="0"/>
          <w:marTop w:val="0"/>
          <w:marBottom w:val="0"/>
          <w:divBdr>
            <w:top w:val="none" w:sz="0" w:space="0" w:color="auto"/>
            <w:left w:val="none" w:sz="0" w:space="0" w:color="auto"/>
            <w:bottom w:val="none" w:sz="0" w:space="0" w:color="auto"/>
            <w:right w:val="none" w:sz="0" w:space="0" w:color="auto"/>
          </w:divBdr>
        </w:div>
        <w:div w:id="531694526">
          <w:marLeft w:val="640"/>
          <w:marRight w:val="0"/>
          <w:marTop w:val="0"/>
          <w:marBottom w:val="0"/>
          <w:divBdr>
            <w:top w:val="none" w:sz="0" w:space="0" w:color="auto"/>
            <w:left w:val="none" w:sz="0" w:space="0" w:color="auto"/>
            <w:bottom w:val="none" w:sz="0" w:space="0" w:color="auto"/>
            <w:right w:val="none" w:sz="0" w:space="0" w:color="auto"/>
          </w:divBdr>
        </w:div>
        <w:div w:id="518663269">
          <w:marLeft w:val="640"/>
          <w:marRight w:val="0"/>
          <w:marTop w:val="0"/>
          <w:marBottom w:val="0"/>
          <w:divBdr>
            <w:top w:val="none" w:sz="0" w:space="0" w:color="auto"/>
            <w:left w:val="none" w:sz="0" w:space="0" w:color="auto"/>
            <w:bottom w:val="none" w:sz="0" w:space="0" w:color="auto"/>
            <w:right w:val="none" w:sz="0" w:space="0" w:color="auto"/>
          </w:divBdr>
        </w:div>
        <w:div w:id="1098330847">
          <w:marLeft w:val="640"/>
          <w:marRight w:val="0"/>
          <w:marTop w:val="0"/>
          <w:marBottom w:val="0"/>
          <w:divBdr>
            <w:top w:val="none" w:sz="0" w:space="0" w:color="auto"/>
            <w:left w:val="none" w:sz="0" w:space="0" w:color="auto"/>
            <w:bottom w:val="none" w:sz="0" w:space="0" w:color="auto"/>
            <w:right w:val="none" w:sz="0" w:space="0" w:color="auto"/>
          </w:divBdr>
        </w:div>
        <w:div w:id="889271000">
          <w:marLeft w:val="640"/>
          <w:marRight w:val="0"/>
          <w:marTop w:val="0"/>
          <w:marBottom w:val="0"/>
          <w:divBdr>
            <w:top w:val="none" w:sz="0" w:space="0" w:color="auto"/>
            <w:left w:val="none" w:sz="0" w:space="0" w:color="auto"/>
            <w:bottom w:val="none" w:sz="0" w:space="0" w:color="auto"/>
            <w:right w:val="none" w:sz="0" w:space="0" w:color="auto"/>
          </w:divBdr>
        </w:div>
        <w:div w:id="788862801">
          <w:marLeft w:val="640"/>
          <w:marRight w:val="0"/>
          <w:marTop w:val="0"/>
          <w:marBottom w:val="0"/>
          <w:divBdr>
            <w:top w:val="none" w:sz="0" w:space="0" w:color="auto"/>
            <w:left w:val="none" w:sz="0" w:space="0" w:color="auto"/>
            <w:bottom w:val="none" w:sz="0" w:space="0" w:color="auto"/>
            <w:right w:val="none" w:sz="0" w:space="0" w:color="auto"/>
          </w:divBdr>
        </w:div>
        <w:div w:id="52779157">
          <w:marLeft w:val="640"/>
          <w:marRight w:val="0"/>
          <w:marTop w:val="0"/>
          <w:marBottom w:val="0"/>
          <w:divBdr>
            <w:top w:val="none" w:sz="0" w:space="0" w:color="auto"/>
            <w:left w:val="none" w:sz="0" w:space="0" w:color="auto"/>
            <w:bottom w:val="none" w:sz="0" w:space="0" w:color="auto"/>
            <w:right w:val="none" w:sz="0" w:space="0" w:color="auto"/>
          </w:divBdr>
        </w:div>
        <w:div w:id="7870830">
          <w:marLeft w:val="640"/>
          <w:marRight w:val="0"/>
          <w:marTop w:val="0"/>
          <w:marBottom w:val="0"/>
          <w:divBdr>
            <w:top w:val="none" w:sz="0" w:space="0" w:color="auto"/>
            <w:left w:val="none" w:sz="0" w:space="0" w:color="auto"/>
            <w:bottom w:val="none" w:sz="0" w:space="0" w:color="auto"/>
            <w:right w:val="none" w:sz="0" w:space="0" w:color="auto"/>
          </w:divBdr>
        </w:div>
        <w:div w:id="727919879">
          <w:marLeft w:val="640"/>
          <w:marRight w:val="0"/>
          <w:marTop w:val="0"/>
          <w:marBottom w:val="0"/>
          <w:divBdr>
            <w:top w:val="none" w:sz="0" w:space="0" w:color="auto"/>
            <w:left w:val="none" w:sz="0" w:space="0" w:color="auto"/>
            <w:bottom w:val="none" w:sz="0" w:space="0" w:color="auto"/>
            <w:right w:val="none" w:sz="0" w:space="0" w:color="auto"/>
          </w:divBdr>
        </w:div>
        <w:div w:id="2084525919">
          <w:marLeft w:val="640"/>
          <w:marRight w:val="0"/>
          <w:marTop w:val="0"/>
          <w:marBottom w:val="0"/>
          <w:divBdr>
            <w:top w:val="none" w:sz="0" w:space="0" w:color="auto"/>
            <w:left w:val="none" w:sz="0" w:space="0" w:color="auto"/>
            <w:bottom w:val="none" w:sz="0" w:space="0" w:color="auto"/>
            <w:right w:val="none" w:sz="0" w:space="0" w:color="auto"/>
          </w:divBdr>
        </w:div>
        <w:div w:id="1908609473">
          <w:marLeft w:val="640"/>
          <w:marRight w:val="0"/>
          <w:marTop w:val="0"/>
          <w:marBottom w:val="0"/>
          <w:divBdr>
            <w:top w:val="none" w:sz="0" w:space="0" w:color="auto"/>
            <w:left w:val="none" w:sz="0" w:space="0" w:color="auto"/>
            <w:bottom w:val="none" w:sz="0" w:space="0" w:color="auto"/>
            <w:right w:val="none" w:sz="0" w:space="0" w:color="auto"/>
          </w:divBdr>
        </w:div>
        <w:div w:id="870991654">
          <w:marLeft w:val="640"/>
          <w:marRight w:val="0"/>
          <w:marTop w:val="0"/>
          <w:marBottom w:val="0"/>
          <w:divBdr>
            <w:top w:val="none" w:sz="0" w:space="0" w:color="auto"/>
            <w:left w:val="none" w:sz="0" w:space="0" w:color="auto"/>
            <w:bottom w:val="none" w:sz="0" w:space="0" w:color="auto"/>
            <w:right w:val="none" w:sz="0" w:space="0" w:color="auto"/>
          </w:divBdr>
        </w:div>
        <w:div w:id="189609866">
          <w:marLeft w:val="640"/>
          <w:marRight w:val="0"/>
          <w:marTop w:val="0"/>
          <w:marBottom w:val="0"/>
          <w:divBdr>
            <w:top w:val="none" w:sz="0" w:space="0" w:color="auto"/>
            <w:left w:val="none" w:sz="0" w:space="0" w:color="auto"/>
            <w:bottom w:val="none" w:sz="0" w:space="0" w:color="auto"/>
            <w:right w:val="none" w:sz="0" w:space="0" w:color="auto"/>
          </w:divBdr>
        </w:div>
        <w:div w:id="1358696139">
          <w:marLeft w:val="640"/>
          <w:marRight w:val="0"/>
          <w:marTop w:val="0"/>
          <w:marBottom w:val="0"/>
          <w:divBdr>
            <w:top w:val="none" w:sz="0" w:space="0" w:color="auto"/>
            <w:left w:val="none" w:sz="0" w:space="0" w:color="auto"/>
            <w:bottom w:val="none" w:sz="0" w:space="0" w:color="auto"/>
            <w:right w:val="none" w:sz="0" w:space="0" w:color="auto"/>
          </w:divBdr>
        </w:div>
      </w:divsChild>
    </w:div>
    <w:div w:id="541720996">
      <w:bodyDiv w:val="1"/>
      <w:marLeft w:val="0"/>
      <w:marRight w:val="0"/>
      <w:marTop w:val="0"/>
      <w:marBottom w:val="0"/>
      <w:divBdr>
        <w:top w:val="none" w:sz="0" w:space="0" w:color="auto"/>
        <w:left w:val="none" w:sz="0" w:space="0" w:color="auto"/>
        <w:bottom w:val="none" w:sz="0" w:space="0" w:color="auto"/>
        <w:right w:val="none" w:sz="0" w:space="0" w:color="auto"/>
      </w:divBdr>
    </w:div>
    <w:div w:id="544372689">
      <w:bodyDiv w:val="1"/>
      <w:marLeft w:val="0"/>
      <w:marRight w:val="0"/>
      <w:marTop w:val="0"/>
      <w:marBottom w:val="0"/>
      <w:divBdr>
        <w:top w:val="none" w:sz="0" w:space="0" w:color="auto"/>
        <w:left w:val="none" w:sz="0" w:space="0" w:color="auto"/>
        <w:bottom w:val="none" w:sz="0" w:space="0" w:color="auto"/>
        <w:right w:val="none" w:sz="0" w:space="0" w:color="auto"/>
      </w:divBdr>
    </w:div>
    <w:div w:id="545334288">
      <w:bodyDiv w:val="1"/>
      <w:marLeft w:val="0"/>
      <w:marRight w:val="0"/>
      <w:marTop w:val="0"/>
      <w:marBottom w:val="0"/>
      <w:divBdr>
        <w:top w:val="none" w:sz="0" w:space="0" w:color="auto"/>
        <w:left w:val="none" w:sz="0" w:space="0" w:color="auto"/>
        <w:bottom w:val="none" w:sz="0" w:space="0" w:color="auto"/>
        <w:right w:val="none" w:sz="0" w:space="0" w:color="auto"/>
      </w:divBdr>
    </w:div>
    <w:div w:id="549272413">
      <w:bodyDiv w:val="1"/>
      <w:marLeft w:val="0"/>
      <w:marRight w:val="0"/>
      <w:marTop w:val="0"/>
      <w:marBottom w:val="0"/>
      <w:divBdr>
        <w:top w:val="none" w:sz="0" w:space="0" w:color="auto"/>
        <w:left w:val="none" w:sz="0" w:space="0" w:color="auto"/>
        <w:bottom w:val="none" w:sz="0" w:space="0" w:color="auto"/>
        <w:right w:val="none" w:sz="0" w:space="0" w:color="auto"/>
      </w:divBdr>
    </w:div>
    <w:div w:id="549415176">
      <w:bodyDiv w:val="1"/>
      <w:marLeft w:val="0"/>
      <w:marRight w:val="0"/>
      <w:marTop w:val="0"/>
      <w:marBottom w:val="0"/>
      <w:divBdr>
        <w:top w:val="none" w:sz="0" w:space="0" w:color="auto"/>
        <w:left w:val="none" w:sz="0" w:space="0" w:color="auto"/>
        <w:bottom w:val="none" w:sz="0" w:space="0" w:color="auto"/>
        <w:right w:val="none" w:sz="0" w:space="0" w:color="auto"/>
      </w:divBdr>
    </w:div>
    <w:div w:id="550729946">
      <w:bodyDiv w:val="1"/>
      <w:marLeft w:val="0"/>
      <w:marRight w:val="0"/>
      <w:marTop w:val="0"/>
      <w:marBottom w:val="0"/>
      <w:divBdr>
        <w:top w:val="none" w:sz="0" w:space="0" w:color="auto"/>
        <w:left w:val="none" w:sz="0" w:space="0" w:color="auto"/>
        <w:bottom w:val="none" w:sz="0" w:space="0" w:color="auto"/>
        <w:right w:val="none" w:sz="0" w:space="0" w:color="auto"/>
      </w:divBdr>
      <w:divsChild>
        <w:div w:id="1265572231">
          <w:marLeft w:val="480"/>
          <w:marRight w:val="0"/>
          <w:marTop w:val="0"/>
          <w:marBottom w:val="0"/>
          <w:divBdr>
            <w:top w:val="none" w:sz="0" w:space="0" w:color="auto"/>
            <w:left w:val="none" w:sz="0" w:space="0" w:color="auto"/>
            <w:bottom w:val="none" w:sz="0" w:space="0" w:color="auto"/>
            <w:right w:val="none" w:sz="0" w:space="0" w:color="auto"/>
          </w:divBdr>
        </w:div>
        <w:div w:id="1673558023">
          <w:marLeft w:val="480"/>
          <w:marRight w:val="0"/>
          <w:marTop w:val="0"/>
          <w:marBottom w:val="0"/>
          <w:divBdr>
            <w:top w:val="none" w:sz="0" w:space="0" w:color="auto"/>
            <w:left w:val="none" w:sz="0" w:space="0" w:color="auto"/>
            <w:bottom w:val="none" w:sz="0" w:space="0" w:color="auto"/>
            <w:right w:val="none" w:sz="0" w:space="0" w:color="auto"/>
          </w:divBdr>
        </w:div>
        <w:div w:id="1491091900">
          <w:marLeft w:val="480"/>
          <w:marRight w:val="0"/>
          <w:marTop w:val="0"/>
          <w:marBottom w:val="0"/>
          <w:divBdr>
            <w:top w:val="none" w:sz="0" w:space="0" w:color="auto"/>
            <w:left w:val="none" w:sz="0" w:space="0" w:color="auto"/>
            <w:bottom w:val="none" w:sz="0" w:space="0" w:color="auto"/>
            <w:right w:val="none" w:sz="0" w:space="0" w:color="auto"/>
          </w:divBdr>
        </w:div>
        <w:div w:id="1701273307">
          <w:marLeft w:val="480"/>
          <w:marRight w:val="0"/>
          <w:marTop w:val="0"/>
          <w:marBottom w:val="0"/>
          <w:divBdr>
            <w:top w:val="none" w:sz="0" w:space="0" w:color="auto"/>
            <w:left w:val="none" w:sz="0" w:space="0" w:color="auto"/>
            <w:bottom w:val="none" w:sz="0" w:space="0" w:color="auto"/>
            <w:right w:val="none" w:sz="0" w:space="0" w:color="auto"/>
          </w:divBdr>
        </w:div>
        <w:div w:id="393938284">
          <w:marLeft w:val="480"/>
          <w:marRight w:val="0"/>
          <w:marTop w:val="0"/>
          <w:marBottom w:val="0"/>
          <w:divBdr>
            <w:top w:val="none" w:sz="0" w:space="0" w:color="auto"/>
            <w:left w:val="none" w:sz="0" w:space="0" w:color="auto"/>
            <w:bottom w:val="none" w:sz="0" w:space="0" w:color="auto"/>
            <w:right w:val="none" w:sz="0" w:space="0" w:color="auto"/>
          </w:divBdr>
        </w:div>
        <w:div w:id="265356886">
          <w:marLeft w:val="480"/>
          <w:marRight w:val="0"/>
          <w:marTop w:val="0"/>
          <w:marBottom w:val="0"/>
          <w:divBdr>
            <w:top w:val="none" w:sz="0" w:space="0" w:color="auto"/>
            <w:left w:val="none" w:sz="0" w:space="0" w:color="auto"/>
            <w:bottom w:val="none" w:sz="0" w:space="0" w:color="auto"/>
            <w:right w:val="none" w:sz="0" w:space="0" w:color="auto"/>
          </w:divBdr>
        </w:div>
        <w:div w:id="765154780">
          <w:marLeft w:val="480"/>
          <w:marRight w:val="0"/>
          <w:marTop w:val="0"/>
          <w:marBottom w:val="0"/>
          <w:divBdr>
            <w:top w:val="none" w:sz="0" w:space="0" w:color="auto"/>
            <w:left w:val="none" w:sz="0" w:space="0" w:color="auto"/>
            <w:bottom w:val="none" w:sz="0" w:space="0" w:color="auto"/>
            <w:right w:val="none" w:sz="0" w:space="0" w:color="auto"/>
          </w:divBdr>
        </w:div>
        <w:div w:id="2123452502">
          <w:marLeft w:val="480"/>
          <w:marRight w:val="0"/>
          <w:marTop w:val="0"/>
          <w:marBottom w:val="0"/>
          <w:divBdr>
            <w:top w:val="none" w:sz="0" w:space="0" w:color="auto"/>
            <w:left w:val="none" w:sz="0" w:space="0" w:color="auto"/>
            <w:bottom w:val="none" w:sz="0" w:space="0" w:color="auto"/>
            <w:right w:val="none" w:sz="0" w:space="0" w:color="auto"/>
          </w:divBdr>
        </w:div>
        <w:div w:id="543324124">
          <w:marLeft w:val="480"/>
          <w:marRight w:val="0"/>
          <w:marTop w:val="0"/>
          <w:marBottom w:val="0"/>
          <w:divBdr>
            <w:top w:val="none" w:sz="0" w:space="0" w:color="auto"/>
            <w:left w:val="none" w:sz="0" w:space="0" w:color="auto"/>
            <w:bottom w:val="none" w:sz="0" w:space="0" w:color="auto"/>
            <w:right w:val="none" w:sz="0" w:space="0" w:color="auto"/>
          </w:divBdr>
        </w:div>
        <w:div w:id="1748530706">
          <w:marLeft w:val="480"/>
          <w:marRight w:val="0"/>
          <w:marTop w:val="0"/>
          <w:marBottom w:val="0"/>
          <w:divBdr>
            <w:top w:val="none" w:sz="0" w:space="0" w:color="auto"/>
            <w:left w:val="none" w:sz="0" w:space="0" w:color="auto"/>
            <w:bottom w:val="none" w:sz="0" w:space="0" w:color="auto"/>
            <w:right w:val="none" w:sz="0" w:space="0" w:color="auto"/>
          </w:divBdr>
        </w:div>
        <w:div w:id="763915458">
          <w:marLeft w:val="480"/>
          <w:marRight w:val="0"/>
          <w:marTop w:val="0"/>
          <w:marBottom w:val="0"/>
          <w:divBdr>
            <w:top w:val="none" w:sz="0" w:space="0" w:color="auto"/>
            <w:left w:val="none" w:sz="0" w:space="0" w:color="auto"/>
            <w:bottom w:val="none" w:sz="0" w:space="0" w:color="auto"/>
            <w:right w:val="none" w:sz="0" w:space="0" w:color="auto"/>
          </w:divBdr>
        </w:div>
        <w:div w:id="2008753489">
          <w:marLeft w:val="480"/>
          <w:marRight w:val="0"/>
          <w:marTop w:val="0"/>
          <w:marBottom w:val="0"/>
          <w:divBdr>
            <w:top w:val="none" w:sz="0" w:space="0" w:color="auto"/>
            <w:left w:val="none" w:sz="0" w:space="0" w:color="auto"/>
            <w:bottom w:val="none" w:sz="0" w:space="0" w:color="auto"/>
            <w:right w:val="none" w:sz="0" w:space="0" w:color="auto"/>
          </w:divBdr>
        </w:div>
        <w:div w:id="616451557">
          <w:marLeft w:val="480"/>
          <w:marRight w:val="0"/>
          <w:marTop w:val="0"/>
          <w:marBottom w:val="0"/>
          <w:divBdr>
            <w:top w:val="none" w:sz="0" w:space="0" w:color="auto"/>
            <w:left w:val="none" w:sz="0" w:space="0" w:color="auto"/>
            <w:bottom w:val="none" w:sz="0" w:space="0" w:color="auto"/>
            <w:right w:val="none" w:sz="0" w:space="0" w:color="auto"/>
          </w:divBdr>
        </w:div>
        <w:div w:id="1985743521">
          <w:marLeft w:val="480"/>
          <w:marRight w:val="0"/>
          <w:marTop w:val="0"/>
          <w:marBottom w:val="0"/>
          <w:divBdr>
            <w:top w:val="none" w:sz="0" w:space="0" w:color="auto"/>
            <w:left w:val="none" w:sz="0" w:space="0" w:color="auto"/>
            <w:bottom w:val="none" w:sz="0" w:space="0" w:color="auto"/>
            <w:right w:val="none" w:sz="0" w:space="0" w:color="auto"/>
          </w:divBdr>
        </w:div>
        <w:div w:id="1122072333">
          <w:marLeft w:val="480"/>
          <w:marRight w:val="0"/>
          <w:marTop w:val="0"/>
          <w:marBottom w:val="0"/>
          <w:divBdr>
            <w:top w:val="none" w:sz="0" w:space="0" w:color="auto"/>
            <w:left w:val="none" w:sz="0" w:space="0" w:color="auto"/>
            <w:bottom w:val="none" w:sz="0" w:space="0" w:color="auto"/>
            <w:right w:val="none" w:sz="0" w:space="0" w:color="auto"/>
          </w:divBdr>
        </w:div>
        <w:div w:id="1625967041">
          <w:marLeft w:val="480"/>
          <w:marRight w:val="0"/>
          <w:marTop w:val="0"/>
          <w:marBottom w:val="0"/>
          <w:divBdr>
            <w:top w:val="none" w:sz="0" w:space="0" w:color="auto"/>
            <w:left w:val="none" w:sz="0" w:space="0" w:color="auto"/>
            <w:bottom w:val="none" w:sz="0" w:space="0" w:color="auto"/>
            <w:right w:val="none" w:sz="0" w:space="0" w:color="auto"/>
          </w:divBdr>
        </w:div>
        <w:div w:id="163131488">
          <w:marLeft w:val="480"/>
          <w:marRight w:val="0"/>
          <w:marTop w:val="0"/>
          <w:marBottom w:val="0"/>
          <w:divBdr>
            <w:top w:val="none" w:sz="0" w:space="0" w:color="auto"/>
            <w:left w:val="none" w:sz="0" w:space="0" w:color="auto"/>
            <w:bottom w:val="none" w:sz="0" w:space="0" w:color="auto"/>
            <w:right w:val="none" w:sz="0" w:space="0" w:color="auto"/>
          </w:divBdr>
        </w:div>
        <w:div w:id="1969554736">
          <w:marLeft w:val="480"/>
          <w:marRight w:val="0"/>
          <w:marTop w:val="0"/>
          <w:marBottom w:val="0"/>
          <w:divBdr>
            <w:top w:val="none" w:sz="0" w:space="0" w:color="auto"/>
            <w:left w:val="none" w:sz="0" w:space="0" w:color="auto"/>
            <w:bottom w:val="none" w:sz="0" w:space="0" w:color="auto"/>
            <w:right w:val="none" w:sz="0" w:space="0" w:color="auto"/>
          </w:divBdr>
        </w:div>
        <w:div w:id="472451976">
          <w:marLeft w:val="480"/>
          <w:marRight w:val="0"/>
          <w:marTop w:val="0"/>
          <w:marBottom w:val="0"/>
          <w:divBdr>
            <w:top w:val="none" w:sz="0" w:space="0" w:color="auto"/>
            <w:left w:val="none" w:sz="0" w:space="0" w:color="auto"/>
            <w:bottom w:val="none" w:sz="0" w:space="0" w:color="auto"/>
            <w:right w:val="none" w:sz="0" w:space="0" w:color="auto"/>
          </w:divBdr>
        </w:div>
        <w:div w:id="1608003486">
          <w:marLeft w:val="480"/>
          <w:marRight w:val="0"/>
          <w:marTop w:val="0"/>
          <w:marBottom w:val="0"/>
          <w:divBdr>
            <w:top w:val="none" w:sz="0" w:space="0" w:color="auto"/>
            <w:left w:val="none" w:sz="0" w:space="0" w:color="auto"/>
            <w:bottom w:val="none" w:sz="0" w:space="0" w:color="auto"/>
            <w:right w:val="none" w:sz="0" w:space="0" w:color="auto"/>
          </w:divBdr>
        </w:div>
        <w:div w:id="1131938711">
          <w:marLeft w:val="480"/>
          <w:marRight w:val="0"/>
          <w:marTop w:val="0"/>
          <w:marBottom w:val="0"/>
          <w:divBdr>
            <w:top w:val="none" w:sz="0" w:space="0" w:color="auto"/>
            <w:left w:val="none" w:sz="0" w:space="0" w:color="auto"/>
            <w:bottom w:val="none" w:sz="0" w:space="0" w:color="auto"/>
            <w:right w:val="none" w:sz="0" w:space="0" w:color="auto"/>
          </w:divBdr>
        </w:div>
        <w:div w:id="915239457">
          <w:marLeft w:val="480"/>
          <w:marRight w:val="0"/>
          <w:marTop w:val="0"/>
          <w:marBottom w:val="0"/>
          <w:divBdr>
            <w:top w:val="none" w:sz="0" w:space="0" w:color="auto"/>
            <w:left w:val="none" w:sz="0" w:space="0" w:color="auto"/>
            <w:bottom w:val="none" w:sz="0" w:space="0" w:color="auto"/>
            <w:right w:val="none" w:sz="0" w:space="0" w:color="auto"/>
          </w:divBdr>
        </w:div>
        <w:div w:id="2022580639">
          <w:marLeft w:val="480"/>
          <w:marRight w:val="0"/>
          <w:marTop w:val="0"/>
          <w:marBottom w:val="0"/>
          <w:divBdr>
            <w:top w:val="none" w:sz="0" w:space="0" w:color="auto"/>
            <w:left w:val="none" w:sz="0" w:space="0" w:color="auto"/>
            <w:bottom w:val="none" w:sz="0" w:space="0" w:color="auto"/>
            <w:right w:val="none" w:sz="0" w:space="0" w:color="auto"/>
          </w:divBdr>
        </w:div>
        <w:div w:id="1437479621">
          <w:marLeft w:val="480"/>
          <w:marRight w:val="0"/>
          <w:marTop w:val="0"/>
          <w:marBottom w:val="0"/>
          <w:divBdr>
            <w:top w:val="none" w:sz="0" w:space="0" w:color="auto"/>
            <w:left w:val="none" w:sz="0" w:space="0" w:color="auto"/>
            <w:bottom w:val="none" w:sz="0" w:space="0" w:color="auto"/>
            <w:right w:val="none" w:sz="0" w:space="0" w:color="auto"/>
          </w:divBdr>
        </w:div>
        <w:div w:id="1094084404">
          <w:marLeft w:val="480"/>
          <w:marRight w:val="0"/>
          <w:marTop w:val="0"/>
          <w:marBottom w:val="0"/>
          <w:divBdr>
            <w:top w:val="none" w:sz="0" w:space="0" w:color="auto"/>
            <w:left w:val="none" w:sz="0" w:space="0" w:color="auto"/>
            <w:bottom w:val="none" w:sz="0" w:space="0" w:color="auto"/>
            <w:right w:val="none" w:sz="0" w:space="0" w:color="auto"/>
          </w:divBdr>
        </w:div>
        <w:div w:id="1841004499">
          <w:marLeft w:val="480"/>
          <w:marRight w:val="0"/>
          <w:marTop w:val="0"/>
          <w:marBottom w:val="0"/>
          <w:divBdr>
            <w:top w:val="none" w:sz="0" w:space="0" w:color="auto"/>
            <w:left w:val="none" w:sz="0" w:space="0" w:color="auto"/>
            <w:bottom w:val="none" w:sz="0" w:space="0" w:color="auto"/>
            <w:right w:val="none" w:sz="0" w:space="0" w:color="auto"/>
          </w:divBdr>
        </w:div>
        <w:div w:id="1964001213">
          <w:marLeft w:val="480"/>
          <w:marRight w:val="0"/>
          <w:marTop w:val="0"/>
          <w:marBottom w:val="0"/>
          <w:divBdr>
            <w:top w:val="none" w:sz="0" w:space="0" w:color="auto"/>
            <w:left w:val="none" w:sz="0" w:space="0" w:color="auto"/>
            <w:bottom w:val="none" w:sz="0" w:space="0" w:color="auto"/>
            <w:right w:val="none" w:sz="0" w:space="0" w:color="auto"/>
          </w:divBdr>
        </w:div>
        <w:div w:id="734352971">
          <w:marLeft w:val="480"/>
          <w:marRight w:val="0"/>
          <w:marTop w:val="0"/>
          <w:marBottom w:val="0"/>
          <w:divBdr>
            <w:top w:val="none" w:sz="0" w:space="0" w:color="auto"/>
            <w:left w:val="none" w:sz="0" w:space="0" w:color="auto"/>
            <w:bottom w:val="none" w:sz="0" w:space="0" w:color="auto"/>
            <w:right w:val="none" w:sz="0" w:space="0" w:color="auto"/>
          </w:divBdr>
        </w:div>
        <w:div w:id="576865025">
          <w:marLeft w:val="480"/>
          <w:marRight w:val="0"/>
          <w:marTop w:val="0"/>
          <w:marBottom w:val="0"/>
          <w:divBdr>
            <w:top w:val="none" w:sz="0" w:space="0" w:color="auto"/>
            <w:left w:val="none" w:sz="0" w:space="0" w:color="auto"/>
            <w:bottom w:val="none" w:sz="0" w:space="0" w:color="auto"/>
            <w:right w:val="none" w:sz="0" w:space="0" w:color="auto"/>
          </w:divBdr>
        </w:div>
        <w:div w:id="581916314">
          <w:marLeft w:val="480"/>
          <w:marRight w:val="0"/>
          <w:marTop w:val="0"/>
          <w:marBottom w:val="0"/>
          <w:divBdr>
            <w:top w:val="none" w:sz="0" w:space="0" w:color="auto"/>
            <w:left w:val="none" w:sz="0" w:space="0" w:color="auto"/>
            <w:bottom w:val="none" w:sz="0" w:space="0" w:color="auto"/>
            <w:right w:val="none" w:sz="0" w:space="0" w:color="auto"/>
          </w:divBdr>
        </w:div>
        <w:div w:id="1939673968">
          <w:marLeft w:val="480"/>
          <w:marRight w:val="0"/>
          <w:marTop w:val="0"/>
          <w:marBottom w:val="0"/>
          <w:divBdr>
            <w:top w:val="none" w:sz="0" w:space="0" w:color="auto"/>
            <w:left w:val="none" w:sz="0" w:space="0" w:color="auto"/>
            <w:bottom w:val="none" w:sz="0" w:space="0" w:color="auto"/>
            <w:right w:val="none" w:sz="0" w:space="0" w:color="auto"/>
          </w:divBdr>
        </w:div>
        <w:div w:id="1010185313">
          <w:marLeft w:val="480"/>
          <w:marRight w:val="0"/>
          <w:marTop w:val="0"/>
          <w:marBottom w:val="0"/>
          <w:divBdr>
            <w:top w:val="none" w:sz="0" w:space="0" w:color="auto"/>
            <w:left w:val="none" w:sz="0" w:space="0" w:color="auto"/>
            <w:bottom w:val="none" w:sz="0" w:space="0" w:color="auto"/>
            <w:right w:val="none" w:sz="0" w:space="0" w:color="auto"/>
          </w:divBdr>
        </w:div>
        <w:div w:id="2076009554">
          <w:marLeft w:val="480"/>
          <w:marRight w:val="0"/>
          <w:marTop w:val="0"/>
          <w:marBottom w:val="0"/>
          <w:divBdr>
            <w:top w:val="none" w:sz="0" w:space="0" w:color="auto"/>
            <w:left w:val="none" w:sz="0" w:space="0" w:color="auto"/>
            <w:bottom w:val="none" w:sz="0" w:space="0" w:color="auto"/>
            <w:right w:val="none" w:sz="0" w:space="0" w:color="auto"/>
          </w:divBdr>
        </w:div>
        <w:div w:id="1123500658">
          <w:marLeft w:val="480"/>
          <w:marRight w:val="0"/>
          <w:marTop w:val="0"/>
          <w:marBottom w:val="0"/>
          <w:divBdr>
            <w:top w:val="none" w:sz="0" w:space="0" w:color="auto"/>
            <w:left w:val="none" w:sz="0" w:space="0" w:color="auto"/>
            <w:bottom w:val="none" w:sz="0" w:space="0" w:color="auto"/>
            <w:right w:val="none" w:sz="0" w:space="0" w:color="auto"/>
          </w:divBdr>
        </w:div>
        <w:div w:id="685715051">
          <w:marLeft w:val="480"/>
          <w:marRight w:val="0"/>
          <w:marTop w:val="0"/>
          <w:marBottom w:val="0"/>
          <w:divBdr>
            <w:top w:val="none" w:sz="0" w:space="0" w:color="auto"/>
            <w:left w:val="none" w:sz="0" w:space="0" w:color="auto"/>
            <w:bottom w:val="none" w:sz="0" w:space="0" w:color="auto"/>
            <w:right w:val="none" w:sz="0" w:space="0" w:color="auto"/>
          </w:divBdr>
        </w:div>
        <w:div w:id="1581449235">
          <w:marLeft w:val="480"/>
          <w:marRight w:val="0"/>
          <w:marTop w:val="0"/>
          <w:marBottom w:val="0"/>
          <w:divBdr>
            <w:top w:val="none" w:sz="0" w:space="0" w:color="auto"/>
            <w:left w:val="none" w:sz="0" w:space="0" w:color="auto"/>
            <w:bottom w:val="none" w:sz="0" w:space="0" w:color="auto"/>
            <w:right w:val="none" w:sz="0" w:space="0" w:color="auto"/>
          </w:divBdr>
        </w:div>
        <w:div w:id="1405949139">
          <w:marLeft w:val="480"/>
          <w:marRight w:val="0"/>
          <w:marTop w:val="0"/>
          <w:marBottom w:val="0"/>
          <w:divBdr>
            <w:top w:val="none" w:sz="0" w:space="0" w:color="auto"/>
            <w:left w:val="none" w:sz="0" w:space="0" w:color="auto"/>
            <w:bottom w:val="none" w:sz="0" w:space="0" w:color="auto"/>
            <w:right w:val="none" w:sz="0" w:space="0" w:color="auto"/>
          </w:divBdr>
        </w:div>
        <w:div w:id="1688678619">
          <w:marLeft w:val="480"/>
          <w:marRight w:val="0"/>
          <w:marTop w:val="0"/>
          <w:marBottom w:val="0"/>
          <w:divBdr>
            <w:top w:val="none" w:sz="0" w:space="0" w:color="auto"/>
            <w:left w:val="none" w:sz="0" w:space="0" w:color="auto"/>
            <w:bottom w:val="none" w:sz="0" w:space="0" w:color="auto"/>
            <w:right w:val="none" w:sz="0" w:space="0" w:color="auto"/>
          </w:divBdr>
        </w:div>
        <w:div w:id="1560247323">
          <w:marLeft w:val="480"/>
          <w:marRight w:val="0"/>
          <w:marTop w:val="0"/>
          <w:marBottom w:val="0"/>
          <w:divBdr>
            <w:top w:val="none" w:sz="0" w:space="0" w:color="auto"/>
            <w:left w:val="none" w:sz="0" w:space="0" w:color="auto"/>
            <w:bottom w:val="none" w:sz="0" w:space="0" w:color="auto"/>
            <w:right w:val="none" w:sz="0" w:space="0" w:color="auto"/>
          </w:divBdr>
        </w:div>
        <w:div w:id="1452433051">
          <w:marLeft w:val="480"/>
          <w:marRight w:val="0"/>
          <w:marTop w:val="0"/>
          <w:marBottom w:val="0"/>
          <w:divBdr>
            <w:top w:val="none" w:sz="0" w:space="0" w:color="auto"/>
            <w:left w:val="none" w:sz="0" w:space="0" w:color="auto"/>
            <w:bottom w:val="none" w:sz="0" w:space="0" w:color="auto"/>
            <w:right w:val="none" w:sz="0" w:space="0" w:color="auto"/>
          </w:divBdr>
        </w:div>
        <w:div w:id="353969498">
          <w:marLeft w:val="480"/>
          <w:marRight w:val="0"/>
          <w:marTop w:val="0"/>
          <w:marBottom w:val="0"/>
          <w:divBdr>
            <w:top w:val="none" w:sz="0" w:space="0" w:color="auto"/>
            <w:left w:val="none" w:sz="0" w:space="0" w:color="auto"/>
            <w:bottom w:val="none" w:sz="0" w:space="0" w:color="auto"/>
            <w:right w:val="none" w:sz="0" w:space="0" w:color="auto"/>
          </w:divBdr>
        </w:div>
        <w:div w:id="150105883">
          <w:marLeft w:val="480"/>
          <w:marRight w:val="0"/>
          <w:marTop w:val="0"/>
          <w:marBottom w:val="0"/>
          <w:divBdr>
            <w:top w:val="none" w:sz="0" w:space="0" w:color="auto"/>
            <w:left w:val="none" w:sz="0" w:space="0" w:color="auto"/>
            <w:bottom w:val="none" w:sz="0" w:space="0" w:color="auto"/>
            <w:right w:val="none" w:sz="0" w:space="0" w:color="auto"/>
          </w:divBdr>
        </w:div>
        <w:div w:id="158348686">
          <w:marLeft w:val="480"/>
          <w:marRight w:val="0"/>
          <w:marTop w:val="0"/>
          <w:marBottom w:val="0"/>
          <w:divBdr>
            <w:top w:val="none" w:sz="0" w:space="0" w:color="auto"/>
            <w:left w:val="none" w:sz="0" w:space="0" w:color="auto"/>
            <w:bottom w:val="none" w:sz="0" w:space="0" w:color="auto"/>
            <w:right w:val="none" w:sz="0" w:space="0" w:color="auto"/>
          </w:divBdr>
        </w:div>
        <w:div w:id="689185017">
          <w:marLeft w:val="480"/>
          <w:marRight w:val="0"/>
          <w:marTop w:val="0"/>
          <w:marBottom w:val="0"/>
          <w:divBdr>
            <w:top w:val="none" w:sz="0" w:space="0" w:color="auto"/>
            <w:left w:val="none" w:sz="0" w:space="0" w:color="auto"/>
            <w:bottom w:val="none" w:sz="0" w:space="0" w:color="auto"/>
            <w:right w:val="none" w:sz="0" w:space="0" w:color="auto"/>
          </w:divBdr>
        </w:div>
        <w:div w:id="136536561">
          <w:marLeft w:val="480"/>
          <w:marRight w:val="0"/>
          <w:marTop w:val="0"/>
          <w:marBottom w:val="0"/>
          <w:divBdr>
            <w:top w:val="none" w:sz="0" w:space="0" w:color="auto"/>
            <w:left w:val="none" w:sz="0" w:space="0" w:color="auto"/>
            <w:bottom w:val="none" w:sz="0" w:space="0" w:color="auto"/>
            <w:right w:val="none" w:sz="0" w:space="0" w:color="auto"/>
          </w:divBdr>
        </w:div>
        <w:div w:id="195046179">
          <w:marLeft w:val="480"/>
          <w:marRight w:val="0"/>
          <w:marTop w:val="0"/>
          <w:marBottom w:val="0"/>
          <w:divBdr>
            <w:top w:val="none" w:sz="0" w:space="0" w:color="auto"/>
            <w:left w:val="none" w:sz="0" w:space="0" w:color="auto"/>
            <w:bottom w:val="none" w:sz="0" w:space="0" w:color="auto"/>
            <w:right w:val="none" w:sz="0" w:space="0" w:color="auto"/>
          </w:divBdr>
        </w:div>
        <w:div w:id="2053848664">
          <w:marLeft w:val="480"/>
          <w:marRight w:val="0"/>
          <w:marTop w:val="0"/>
          <w:marBottom w:val="0"/>
          <w:divBdr>
            <w:top w:val="none" w:sz="0" w:space="0" w:color="auto"/>
            <w:left w:val="none" w:sz="0" w:space="0" w:color="auto"/>
            <w:bottom w:val="none" w:sz="0" w:space="0" w:color="auto"/>
            <w:right w:val="none" w:sz="0" w:space="0" w:color="auto"/>
          </w:divBdr>
        </w:div>
        <w:div w:id="1123422417">
          <w:marLeft w:val="480"/>
          <w:marRight w:val="0"/>
          <w:marTop w:val="0"/>
          <w:marBottom w:val="0"/>
          <w:divBdr>
            <w:top w:val="none" w:sz="0" w:space="0" w:color="auto"/>
            <w:left w:val="none" w:sz="0" w:space="0" w:color="auto"/>
            <w:bottom w:val="none" w:sz="0" w:space="0" w:color="auto"/>
            <w:right w:val="none" w:sz="0" w:space="0" w:color="auto"/>
          </w:divBdr>
        </w:div>
        <w:div w:id="1088816896">
          <w:marLeft w:val="480"/>
          <w:marRight w:val="0"/>
          <w:marTop w:val="0"/>
          <w:marBottom w:val="0"/>
          <w:divBdr>
            <w:top w:val="none" w:sz="0" w:space="0" w:color="auto"/>
            <w:left w:val="none" w:sz="0" w:space="0" w:color="auto"/>
            <w:bottom w:val="none" w:sz="0" w:space="0" w:color="auto"/>
            <w:right w:val="none" w:sz="0" w:space="0" w:color="auto"/>
          </w:divBdr>
        </w:div>
        <w:div w:id="63263892">
          <w:marLeft w:val="480"/>
          <w:marRight w:val="0"/>
          <w:marTop w:val="0"/>
          <w:marBottom w:val="0"/>
          <w:divBdr>
            <w:top w:val="none" w:sz="0" w:space="0" w:color="auto"/>
            <w:left w:val="none" w:sz="0" w:space="0" w:color="auto"/>
            <w:bottom w:val="none" w:sz="0" w:space="0" w:color="auto"/>
            <w:right w:val="none" w:sz="0" w:space="0" w:color="auto"/>
          </w:divBdr>
        </w:div>
        <w:div w:id="1381900283">
          <w:marLeft w:val="480"/>
          <w:marRight w:val="0"/>
          <w:marTop w:val="0"/>
          <w:marBottom w:val="0"/>
          <w:divBdr>
            <w:top w:val="none" w:sz="0" w:space="0" w:color="auto"/>
            <w:left w:val="none" w:sz="0" w:space="0" w:color="auto"/>
            <w:bottom w:val="none" w:sz="0" w:space="0" w:color="auto"/>
            <w:right w:val="none" w:sz="0" w:space="0" w:color="auto"/>
          </w:divBdr>
        </w:div>
        <w:div w:id="1789930838">
          <w:marLeft w:val="480"/>
          <w:marRight w:val="0"/>
          <w:marTop w:val="0"/>
          <w:marBottom w:val="0"/>
          <w:divBdr>
            <w:top w:val="none" w:sz="0" w:space="0" w:color="auto"/>
            <w:left w:val="none" w:sz="0" w:space="0" w:color="auto"/>
            <w:bottom w:val="none" w:sz="0" w:space="0" w:color="auto"/>
            <w:right w:val="none" w:sz="0" w:space="0" w:color="auto"/>
          </w:divBdr>
        </w:div>
        <w:div w:id="1306083318">
          <w:marLeft w:val="480"/>
          <w:marRight w:val="0"/>
          <w:marTop w:val="0"/>
          <w:marBottom w:val="0"/>
          <w:divBdr>
            <w:top w:val="none" w:sz="0" w:space="0" w:color="auto"/>
            <w:left w:val="none" w:sz="0" w:space="0" w:color="auto"/>
            <w:bottom w:val="none" w:sz="0" w:space="0" w:color="auto"/>
            <w:right w:val="none" w:sz="0" w:space="0" w:color="auto"/>
          </w:divBdr>
        </w:div>
        <w:div w:id="1573196015">
          <w:marLeft w:val="480"/>
          <w:marRight w:val="0"/>
          <w:marTop w:val="0"/>
          <w:marBottom w:val="0"/>
          <w:divBdr>
            <w:top w:val="none" w:sz="0" w:space="0" w:color="auto"/>
            <w:left w:val="none" w:sz="0" w:space="0" w:color="auto"/>
            <w:bottom w:val="none" w:sz="0" w:space="0" w:color="auto"/>
            <w:right w:val="none" w:sz="0" w:space="0" w:color="auto"/>
          </w:divBdr>
        </w:div>
      </w:divsChild>
    </w:div>
    <w:div w:id="555046320">
      <w:bodyDiv w:val="1"/>
      <w:marLeft w:val="0"/>
      <w:marRight w:val="0"/>
      <w:marTop w:val="0"/>
      <w:marBottom w:val="0"/>
      <w:divBdr>
        <w:top w:val="none" w:sz="0" w:space="0" w:color="auto"/>
        <w:left w:val="none" w:sz="0" w:space="0" w:color="auto"/>
        <w:bottom w:val="none" w:sz="0" w:space="0" w:color="auto"/>
        <w:right w:val="none" w:sz="0" w:space="0" w:color="auto"/>
      </w:divBdr>
      <w:divsChild>
        <w:div w:id="2065370810">
          <w:marLeft w:val="0"/>
          <w:marRight w:val="0"/>
          <w:marTop w:val="0"/>
          <w:marBottom w:val="0"/>
          <w:divBdr>
            <w:top w:val="none" w:sz="0" w:space="0" w:color="auto"/>
            <w:left w:val="none" w:sz="0" w:space="0" w:color="auto"/>
            <w:bottom w:val="none" w:sz="0" w:space="0" w:color="auto"/>
            <w:right w:val="none" w:sz="0" w:space="0" w:color="auto"/>
          </w:divBdr>
          <w:divsChild>
            <w:div w:id="33234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3853">
      <w:bodyDiv w:val="1"/>
      <w:marLeft w:val="0"/>
      <w:marRight w:val="0"/>
      <w:marTop w:val="0"/>
      <w:marBottom w:val="0"/>
      <w:divBdr>
        <w:top w:val="none" w:sz="0" w:space="0" w:color="auto"/>
        <w:left w:val="none" w:sz="0" w:space="0" w:color="auto"/>
        <w:bottom w:val="none" w:sz="0" w:space="0" w:color="auto"/>
        <w:right w:val="none" w:sz="0" w:space="0" w:color="auto"/>
      </w:divBdr>
    </w:div>
    <w:div w:id="557322945">
      <w:bodyDiv w:val="1"/>
      <w:marLeft w:val="0"/>
      <w:marRight w:val="0"/>
      <w:marTop w:val="0"/>
      <w:marBottom w:val="0"/>
      <w:divBdr>
        <w:top w:val="none" w:sz="0" w:space="0" w:color="auto"/>
        <w:left w:val="none" w:sz="0" w:space="0" w:color="auto"/>
        <w:bottom w:val="none" w:sz="0" w:space="0" w:color="auto"/>
        <w:right w:val="none" w:sz="0" w:space="0" w:color="auto"/>
      </w:divBdr>
      <w:divsChild>
        <w:div w:id="206065332">
          <w:marLeft w:val="640"/>
          <w:marRight w:val="0"/>
          <w:marTop w:val="0"/>
          <w:marBottom w:val="0"/>
          <w:divBdr>
            <w:top w:val="none" w:sz="0" w:space="0" w:color="auto"/>
            <w:left w:val="none" w:sz="0" w:space="0" w:color="auto"/>
            <w:bottom w:val="none" w:sz="0" w:space="0" w:color="auto"/>
            <w:right w:val="none" w:sz="0" w:space="0" w:color="auto"/>
          </w:divBdr>
        </w:div>
        <w:div w:id="1974942229">
          <w:marLeft w:val="640"/>
          <w:marRight w:val="0"/>
          <w:marTop w:val="0"/>
          <w:marBottom w:val="0"/>
          <w:divBdr>
            <w:top w:val="none" w:sz="0" w:space="0" w:color="auto"/>
            <w:left w:val="none" w:sz="0" w:space="0" w:color="auto"/>
            <w:bottom w:val="none" w:sz="0" w:space="0" w:color="auto"/>
            <w:right w:val="none" w:sz="0" w:space="0" w:color="auto"/>
          </w:divBdr>
        </w:div>
        <w:div w:id="1571188551">
          <w:marLeft w:val="640"/>
          <w:marRight w:val="0"/>
          <w:marTop w:val="0"/>
          <w:marBottom w:val="0"/>
          <w:divBdr>
            <w:top w:val="none" w:sz="0" w:space="0" w:color="auto"/>
            <w:left w:val="none" w:sz="0" w:space="0" w:color="auto"/>
            <w:bottom w:val="none" w:sz="0" w:space="0" w:color="auto"/>
            <w:right w:val="none" w:sz="0" w:space="0" w:color="auto"/>
          </w:divBdr>
        </w:div>
        <w:div w:id="837892030">
          <w:marLeft w:val="640"/>
          <w:marRight w:val="0"/>
          <w:marTop w:val="0"/>
          <w:marBottom w:val="0"/>
          <w:divBdr>
            <w:top w:val="none" w:sz="0" w:space="0" w:color="auto"/>
            <w:left w:val="none" w:sz="0" w:space="0" w:color="auto"/>
            <w:bottom w:val="none" w:sz="0" w:space="0" w:color="auto"/>
            <w:right w:val="none" w:sz="0" w:space="0" w:color="auto"/>
          </w:divBdr>
        </w:div>
        <w:div w:id="480511448">
          <w:marLeft w:val="640"/>
          <w:marRight w:val="0"/>
          <w:marTop w:val="0"/>
          <w:marBottom w:val="0"/>
          <w:divBdr>
            <w:top w:val="none" w:sz="0" w:space="0" w:color="auto"/>
            <w:left w:val="none" w:sz="0" w:space="0" w:color="auto"/>
            <w:bottom w:val="none" w:sz="0" w:space="0" w:color="auto"/>
            <w:right w:val="none" w:sz="0" w:space="0" w:color="auto"/>
          </w:divBdr>
        </w:div>
        <w:div w:id="1193493647">
          <w:marLeft w:val="640"/>
          <w:marRight w:val="0"/>
          <w:marTop w:val="0"/>
          <w:marBottom w:val="0"/>
          <w:divBdr>
            <w:top w:val="none" w:sz="0" w:space="0" w:color="auto"/>
            <w:left w:val="none" w:sz="0" w:space="0" w:color="auto"/>
            <w:bottom w:val="none" w:sz="0" w:space="0" w:color="auto"/>
            <w:right w:val="none" w:sz="0" w:space="0" w:color="auto"/>
          </w:divBdr>
        </w:div>
        <w:div w:id="1196769420">
          <w:marLeft w:val="640"/>
          <w:marRight w:val="0"/>
          <w:marTop w:val="0"/>
          <w:marBottom w:val="0"/>
          <w:divBdr>
            <w:top w:val="none" w:sz="0" w:space="0" w:color="auto"/>
            <w:left w:val="none" w:sz="0" w:space="0" w:color="auto"/>
            <w:bottom w:val="none" w:sz="0" w:space="0" w:color="auto"/>
            <w:right w:val="none" w:sz="0" w:space="0" w:color="auto"/>
          </w:divBdr>
        </w:div>
        <w:div w:id="1536384023">
          <w:marLeft w:val="640"/>
          <w:marRight w:val="0"/>
          <w:marTop w:val="0"/>
          <w:marBottom w:val="0"/>
          <w:divBdr>
            <w:top w:val="none" w:sz="0" w:space="0" w:color="auto"/>
            <w:left w:val="none" w:sz="0" w:space="0" w:color="auto"/>
            <w:bottom w:val="none" w:sz="0" w:space="0" w:color="auto"/>
            <w:right w:val="none" w:sz="0" w:space="0" w:color="auto"/>
          </w:divBdr>
        </w:div>
        <w:div w:id="1957252950">
          <w:marLeft w:val="640"/>
          <w:marRight w:val="0"/>
          <w:marTop w:val="0"/>
          <w:marBottom w:val="0"/>
          <w:divBdr>
            <w:top w:val="none" w:sz="0" w:space="0" w:color="auto"/>
            <w:left w:val="none" w:sz="0" w:space="0" w:color="auto"/>
            <w:bottom w:val="none" w:sz="0" w:space="0" w:color="auto"/>
            <w:right w:val="none" w:sz="0" w:space="0" w:color="auto"/>
          </w:divBdr>
        </w:div>
        <w:div w:id="1201868403">
          <w:marLeft w:val="640"/>
          <w:marRight w:val="0"/>
          <w:marTop w:val="0"/>
          <w:marBottom w:val="0"/>
          <w:divBdr>
            <w:top w:val="none" w:sz="0" w:space="0" w:color="auto"/>
            <w:left w:val="none" w:sz="0" w:space="0" w:color="auto"/>
            <w:bottom w:val="none" w:sz="0" w:space="0" w:color="auto"/>
            <w:right w:val="none" w:sz="0" w:space="0" w:color="auto"/>
          </w:divBdr>
        </w:div>
        <w:div w:id="1508515616">
          <w:marLeft w:val="640"/>
          <w:marRight w:val="0"/>
          <w:marTop w:val="0"/>
          <w:marBottom w:val="0"/>
          <w:divBdr>
            <w:top w:val="none" w:sz="0" w:space="0" w:color="auto"/>
            <w:left w:val="none" w:sz="0" w:space="0" w:color="auto"/>
            <w:bottom w:val="none" w:sz="0" w:space="0" w:color="auto"/>
            <w:right w:val="none" w:sz="0" w:space="0" w:color="auto"/>
          </w:divBdr>
        </w:div>
        <w:div w:id="396368126">
          <w:marLeft w:val="640"/>
          <w:marRight w:val="0"/>
          <w:marTop w:val="0"/>
          <w:marBottom w:val="0"/>
          <w:divBdr>
            <w:top w:val="none" w:sz="0" w:space="0" w:color="auto"/>
            <w:left w:val="none" w:sz="0" w:space="0" w:color="auto"/>
            <w:bottom w:val="none" w:sz="0" w:space="0" w:color="auto"/>
            <w:right w:val="none" w:sz="0" w:space="0" w:color="auto"/>
          </w:divBdr>
        </w:div>
        <w:div w:id="1248614827">
          <w:marLeft w:val="640"/>
          <w:marRight w:val="0"/>
          <w:marTop w:val="0"/>
          <w:marBottom w:val="0"/>
          <w:divBdr>
            <w:top w:val="none" w:sz="0" w:space="0" w:color="auto"/>
            <w:left w:val="none" w:sz="0" w:space="0" w:color="auto"/>
            <w:bottom w:val="none" w:sz="0" w:space="0" w:color="auto"/>
            <w:right w:val="none" w:sz="0" w:space="0" w:color="auto"/>
          </w:divBdr>
        </w:div>
        <w:div w:id="458689411">
          <w:marLeft w:val="640"/>
          <w:marRight w:val="0"/>
          <w:marTop w:val="0"/>
          <w:marBottom w:val="0"/>
          <w:divBdr>
            <w:top w:val="none" w:sz="0" w:space="0" w:color="auto"/>
            <w:left w:val="none" w:sz="0" w:space="0" w:color="auto"/>
            <w:bottom w:val="none" w:sz="0" w:space="0" w:color="auto"/>
            <w:right w:val="none" w:sz="0" w:space="0" w:color="auto"/>
          </w:divBdr>
        </w:div>
        <w:div w:id="465851278">
          <w:marLeft w:val="640"/>
          <w:marRight w:val="0"/>
          <w:marTop w:val="0"/>
          <w:marBottom w:val="0"/>
          <w:divBdr>
            <w:top w:val="none" w:sz="0" w:space="0" w:color="auto"/>
            <w:left w:val="none" w:sz="0" w:space="0" w:color="auto"/>
            <w:bottom w:val="none" w:sz="0" w:space="0" w:color="auto"/>
            <w:right w:val="none" w:sz="0" w:space="0" w:color="auto"/>
          </w:divBdr>
        </w:div>
        <w:div w:id="336227063">
          <w:marLeft w:val="640"/>
          <w:marRight w:val="0"/>
          <w:marTop w:val="0"/>
          <w:marBottom w:val="0"/>
          <w:divBdr>
            <w:top w:val="none" w:sz="0" w:space="0" w:color="auto"/>
            <w:left w:val="none" w:sz="0" w:space="0" w:color="auto"/>
            <w:bottom w:val="none" w:sz="0" w:space="0" w:color="auto"/>
            <w:right w:val="none" w:sz="0" w:space="0" w:color="auto"/>
          </w:divBdr>
        </w:div>
        <w:div w:id="861936842">
          <w:marLeft w:val="640"/>
          <w:marRight w:val="0"/>
          <w:marTop w:val="0"/>
          <w:marBottom w:val="0"/>
          <w:divBdr>
            <w:top w:val="none" w:sz="0" w:space="0" w:color="auto"/>
            <w:left w:val="none" w:sz="0" w:space="0" w:color="auto"/>
            <w:bottom w:val="none" w:sz="0" w:space="0" w:color="auto"/>
            <w:right w:val="none" w:sz="0" w:space="0" w:color="auto"/>
          </w:divBdr>
        </w:div>
        <w:div w:id="1906723339">
          <w:marLeft w:val="640"/>
          <w:marRight w:val="0"/>
          <w:marTop w:val="0"/>
          <w:marBottom w:val="0"/>
          <w:divBdr>
            <w:top w:val="none" w:sz="0" w:space="0" w:color="auto"/>
            <w:left w:val="none" w:sz="0" w:space="0" w:color="auto"/>
            <w:bottom w:val="none" w:sz="0" w:space="0" w:color="auto"/>
            <w:right w:val="none" w:sz="0" w:space="0" w:color="auto"/>
          </w:divBdr>
        </w:div>
        <w:div w:id="866218913">
          <w:marLeft w:val="640"/>
          <w:marRight w:val="0"/>
          <w:marTop w:val="0"/>
          <w:marBottom w:val="0"/>
          <w:divBdr>
            <w:top w:val="none" w:sz="0" w:space="0" w:color="auto"/>
            <w:left w:val="none" w:sz="0" w:space="0" w:color="auto"/>
            <w:bottom w:val="none" w:sz="0" w:space="0" w:color="auto"/>
            <w:right w:val="none" w:sz="0" w:space="0" w:color="auto"/>
          </w:divBdr>
        </w:div>
        <w:div w:id="560094076">
          <w:marLeft w:val="640"/>
          <w:marRight w:val="0"/>
          <w:marTop w:val="0"/>
          <w:marBottom w:val="0"/>
          <w:divBdr>
            <w:top w:val="none" w:sz="0" w:space="0" w:color="auto"/>
            <w:left w:val="none" w:sz="0" w:space="0" w:color="auto"/>
            <w:bottom w:val="none" w:sz="0" w:space="0" w:color="auto"/>
            <w:right w:val="none" w:sz="0" w:space="0" w:color="auto"/>
          </w:divBdr>
        </w:div>
        <w:div w:id="1227105064">
          <w:marLeft w:val="640"/>
          <w:marRight w:val="0"/>
          <w:marTop w:val="0"/>
          <w:marBottom w:val="0"/>
          <w:divBdr>
            <w:top w:val="none" w:sz="0" w:space="0" w:color="auto"/>
            <w:left w:val="none" w:sz="0" w:space="0" w:color="auto"/>
            <w:bottom w:val="none" w:sz="0" w:space="0" w:color="auto"/>
            <w:right w:val="none" w:sz="0" w:space="0" w:color="auto"/>
          </w:divBdr>
        </w:div>
        <w:div w:id="1257253270">
          <w:marLeft w:val="640"/>
          <w:marRight w:val="0"/>
          <w:marTop w:val="0"/>
          <w:marBottom w:val="0"/>
          <w:divBdr>
            <w:top w:val="none" w:sz="0" w:space="0" w:color="auto"/>
            <w:left w:val="none" w:sz="0" w:space="0" w:color="auto"/>
            <w:bottom w:val="none" w:sz="0" w:space="0" w:color="auto"/>
            <w:right w:val="none" w:sz="0" w:space="0" w:color="auto"/>
          </w:divBdr>
        </w:div>
        <w:div w:id="5597335">
          <w:marLeft w:val="640"/>
          <w:marRight w:val="0"/>
          <w:marTop w:val="0"/>
          <w:marBottom w:val="0"/>
          <w:divBdr>
            <w:top w:val="none" w:sz="0" w:space="0" w:color="auto"/>
            <w:left w:val="none" w:sz="0" w:space="0" w:color="auto"/>
            <w:bottom w:val="none" w:sz="0" w:space="0" w:color="auto"/>
            <w:right w:val="none" w:sz="0" w:space="0" w:color="auto"/>
          </w:divBdr>
        </w:div>
        <w:div w:id="427971184">
          <w:marLeft w:val="640"/>
          <w:marRight w:val="0"/>
          <w:marTop w:val="0"/>
          <w:marBottom w:val="0"/>
          <w:divBdr>
            <w:top w:val="none" w:sz="0" w:space="0" w:color="auto"/>
            <w:left w:val="none" w:sz="0" w:space="0" w:color="auto"/>
            <w:bottom w:val="none" w:sz="0" w:space="0" w:color="auto"/>
            <w:right w:val="none" w:sz="0" w:space="0" w:color="auto"/>
          </w:divBdr>
        </w:div>
        <w:div w:id="1107194486">
          <w:marLeft w:val="640"/>
          <w:marRight w:val="0"/>
          <w:marTop w:val="0"/>
          <w:marBottom w:val="0"/>
          <w:divBdr>
            <w:top w:val="none" w:sz="0" w:space="0" w:color="auto"/>
            <w:left w:val="none" w:sz="0" w:space="0" w:color="auto"/>
            <w:bottom w:val="none" w:sz="0" w:space="0" w:color="auto"/>
            <w:right w:val="none" w:sz="0" w:space="0" w:color="auto"/>
          </w:divBdr>
        </w:div>
        <w:div w:id="1229068982">
          <w:marLeft w:val="640"/>
          <w:marRight w:val="0"/>
          <w:marTop w:val="0"/>
          <w:marBottom w:val="0"/>
          <w:divBdr>
            <w:top w:val="none" w:sz="0" w:space="0" w:color="auto"/>
            <w:left w:val="none" w:sz="0" w:space="0" w:color="auto"/>
            <w:bottom w:val="none" w:sz="0" w:space="0" w:color="auto"/>
            <w:right w:val="none" w:sz="0" w:space="0" w:color="auto"/>
          </w:divBdr>
        </w:div>
        <w:div w:id="980188597">
          <w:marLeft w:val="640"/>
          <w:marRight w:val="0"/>
          <w:marTop w:val="0"/>
          <w:marBottom w:val="0"/>
          <w:divBdr>
            <w:top w:val="none" w:sz="0" w:space="0" w:color="auto"/>
            <w:left w:val="none" w:sz="0" w:space="0" w:color="auto"/>
            <w:bottom w:val="none" w:sz="0" w:space="0" w:color="auto"/>
            <w:right w:val="none" w:sz="0" w:space="0" w:color="auto"/>
          </w:divBdr>
        </w:div>
        <w:div w:id="1189178784">
          <w:marLeft w:val="640"/>
          <w:marRight w:val="0"/>
          <w:marTop w:val="0"/>
          <w:marBottom w:val="0"/>
          <w:divBdr>
            <w:top w:val="none" w:sz="0" w:space="0" w:color="auto"/>
            <w:left w:val="none" w:sz="0" w:space="0" w:color="auto"/>
            <w:bottom w:val="none" w:sz="0" w:space="0" w:color="auto"/>
            <w:right w:val="none" w:sz="0" w:space="0" w:color="auto"/>
          </w:divBdr>
        </w:div>
        <w:div w:id="941182127">
          <w:marLeft w:val="640"/>
          <w:marRight w:val="0"/>
          <w:marTop w:val="0"/>
          <w:marBottom w:val="0"/>
          <w:divBdr>
            <w:top w:val="none" w:sz="0" w:space="0" w:color="auto"/>
            <w:left w:val="none" w:sz="0" w:space="0" w:color="auto"/>
            <w:bottom w:val="none" w:sz="0" w:space="0" w:color="auto"/>
            <w:right w:val="none" w:sz="0" w:space="0" w:color="auto"/>
          </w:divBdr>
        </w:div>
        <w:div w:id="74010696">
          <w:marLeft w:val="640"/>
          <w:marRight w:val="0"/>
          <w:marTop w:val="0"/>
          <w:marBottom w:val="0"/>
          <w:divBdr>
            <w:top w:val="none" w:sz="0" w:space="0" w:color="auto"/>
            <w:left w:val="none" w:sz="0" w:space="0" w:color="auto"/>
            <w:bottom w:val="none" w:sz="0" w:space="0" w:color="auto"/>
            <w:right w:val="none" w:sz="0" w:space="0" w:color="auto"/>
          </w:divBdr>
        </w:div>
        <w:div w:id="1865169739">
          <w:marLeft w:val="640"/>
          <w:marRight w:val="0"/>
          <w:marTop w:val="0"/>
          <w:marBottom w:val="0"/>
          <w:divBdr>
            <w:top w:val="none" w:sz="0" w:space="0" w:color="auto"/>
            <w:left w:val="none" w:sz="0" w:space="0" w:color="auto"/>
            <w:bottom w:val="none" w:sz="0" w:space="0" w:color="auto"/>
            <w:right w:val="none" w:sz="0" w:space="0" w:color="auto"/>
          </w:divBdr>
        </w:div>
        <w:div w:id="1359894760">
          <w:marLeft w:val="640"/>
          <w:marRight w:val="0"/>
          <w:marTop w:val="0"/>
          <w:marBottom w:val="0"/>
          <w:divBdr>
            <w:top w:val="none" w:sz="0" w:space="0" w:color="auto"/>
            <w:left w:val="none" w:sz="0" w:space="0" w:color="auto"/>
            <w:bottom w:val="none" w:sz="0" w:space="0" w:color="auto"/>
            <w:right w:val="none" w:sz="0" w:space="0" w:color="auto"/>
          </w:divBdr>
        </w:div>
        <w:div w:id="1830321076">
          <w:marLeft w:val="640"/>
          <w:marRight w:val="0"/>
          <w:marTop w:val="0"/>
          <w:marBottom w:val="0"/>
          <w:divBdr>
            <w:top w:val="none" w:sz="0" w:space="0" w:color="auto"/>
            <w:left w:val="none" w:sz="0" w:space="0" w:color="auto"/>
            <w:bottom w:val="none" w:sz="0" w:space="0" w:color="auto"/>
            <w:right w:val="none" w:sz="0" w:space="0" w:color="auto"/>
          </w:divBdr>
        </w:div>
        <w:div w:id="1602101771">
          <w:marLeft w:val="640"/>
          <w:marRight w:val="0"/>
          <w:marTop w:val="0"/>
          <w:marBottom w:val="0"/>
          <w:divBdr>
            <w:top w:val="none" w:sz="0" w:space="0" w:color="auto"/>
            <w:left w:val="none" w:sz="0" w:space="0" w:color="auto"/>
            <w:bottom w:val="none" w:sz="0" w:space="0" w:color="auto"/>
            <w:right w:val="none" w:sz="0" w:space="0" w:color="auto"/>
          </w:divBdr>
        </w:div>
        <w:div w:id="583297336">
          <w:marLeft w:val="640"/>
          <w:marRight w:val="0"/>
          <w:marTop w:val="0"/>
          <w:marBottom w:val="0"/>
          <w:divBdr>
            <w:top w:val="none" w:sz="0" w:space="0" w:color="auto"/>
            <w:left w:val="none" w:sz="0" w:space="0" w:color="auto"/>
            <w:bottom w:val="none" w:sz="0" w:space="0" w:color="auto"/>
            <w:right w:val="none" w:sz="0" w:space="0" w:color="auto"/>
          </w:divBdr>
        </w:div>
        <w:div w:id="1079014036">
          <w:marLeft w:val="640"/>
          <w:marRight w:val="0"/>
          <w:marTop w:val="0"/>
          <w:marBottom w:val="0"/>
          <w:divBdr>
            <w:top w:val="none" w:sz="0" w:space="0" w:color="auto"/>
            <w:left w:val="none" w:sz="0" w:space="0" w:color="auto"/>
            <w:bottom w:val="none" w:sz="0" w:space="0" w:color="auto"/>
            <w:right w:val="none" w:sz="0" w:space="0" w:color="auto"/>
          </w:divBdr>
        </w:div>
        <w:div w:id="922421345">
          <w:marLeft w:val="640"/>
          <w:marRight w:val="0"/>
          <w:marTop w:val="0"/>
          <w:marBottom w:val="0"/>
          <w:divBdr>
            <w:top w:val="none" w:sz="0" w:space="0" w:color="auto"/>
            <w:left w:val="none" w:sz="0" w:space="0" w:color="auto"/>
            <w:bottom w:val="none" w:sz="0" w:space="0" w:color="auto"/>
            <w:right w:val="none" w:sz="0" w:space="0" w:color="auto"/>
          </w:divBdr>
        </w:div>
        <w:div w:id="2077780909">
          <w:marLeft w:val="640"/>
          <w:marRight w:val="0"/>
          <w:marTop w:val="0"/>
          <w:marBottom w:val="0"/>
          <w:divBdr>
            <w:top w:val="none" w:sz="0" w:space="0" w:color="auto"/>
            <w:left w:val="none" w:sz="0" w:space="0" w:color="auto"/>
            <w:bottom w:val="none" w:sz="0" w:space="0" w:color="auto"/>
            <w:right w:val="none" w:sz="0" w:space="0" w:color="auto"/>
          </w:divBdr>
        </w:div>
        <w:div w:id="1444422">
          <w:marLeft w:val="640"/>
          <w:marRight w:val="0"/>
          <w:marTop w:val="0"/>
          <w:marBottom w:val="0"/>
          <w:divBdr>
            <w:top w:val="none" w:sz="0" w:space="0" w:color="auto"/>
            <w:left w:val="none" w:sz="0" w:space="0" w:color="auto"/>
            <w:bottom w:val="none" w:sz="0" w:space="0" w:color="auto"/>
            <w:right w:val="none" w:sz="0" w:space="0" w:color="auto"/>
          </w:divBdr>
        </w:div>
        <w:div w:id="1019962943">
          <w:marLeft w:val="640"/>
          <w:marRight w:val="0"/>
          <w:marTop w:val="0"/>
          <w:marBottom w:val="0"/>
          <w:divBdr>
            <w:top w:val="none" w:sz="0" w:space="0" w:color="auto"/>
            <w:left w:val="none" w:sz="0" w:space="0" w:color="auto"/>
            <w:bottom w:val="none" w:sz="0" w:space="0" w:color="auto"/>
            <w:right w:val="none" w:sz="0" w:space="0" w:color="auto"/>
          </w:divBdr>
        </w:div>
        <w:div w:id="677732508">
          <w:marLeft w:val="640"/>
          <w:marRight w:val="0"/>
          <w:marTop w:val="0"/>
          <w:marBottom w:val="0"/>
          <w:divBdr>
            <w:top w:val="none" w:sz="0" w:space="0" w:color="auto"/>
            <w:left w:val="none" w:sz="0" w:space="0" w:color="auto"/>
            <w:bottom w:val="none" w:sz="0" w:space="0" w:color="auto"/>
            <w:right w:val="none" w:sz="0" w:space="0" w:color="auto"/>
          </w:divBdr>
        </w:div>
        <w:div w:id="1535849046">
          <w:marLeft w:val="640"/>
          <w:marRight w:val="0"/>
          <w:marTop w:val="0"/>
          <w:marBottom w:val="0"/>
          <w:divBdr>
            <w:top w:val="none" w:sz="0" w:space="0" w:color="auto"/>
            <w:left w:val="none" w:sz="0" w:space="0" w:color="auto"/>
            <w:bottom w:val="none" w:sz="0" w:space="0" w:color="auto"/>
            <w:right w:val="none" w:sz="0" w:space="0" w:color="auto"/>
          </w:divBdr>
        </w:div>
        <w:div w:id="630088101">
          <w:marLeft w:val="640"/>
          <w:marRight w:val="0"/>
          <w:marTop w:val="0"/>
          <w:marBottom w:val="0"/>
          <w:divBdr>
            <w:top w:val="none" w:sz="0" w:space="0" w:color="auto"/>
            <w:left w:val="none" w:sz="0" w:space="0" w:color="auto"/>
            <w:bottom w:val="none" w:sz="0" w:space="0" w:color="auto"/>
            <w:right w:val="none" w:sz="0" w:space="0" w:color="auto"/>
          </w:divBdr>
        </w:div>
        <w:div w:id="240918565">
          <w:marLeft w:val="640"/>
          <w:marRight w:val="0"/>
          <w:marTop w:val="0"/>
          <w:marBottom w:val="0"/>
          <w:divBdr>
            <w:top w:val="none" w:sz="0" w:space="0" w:color="auto"/>
            <w:left w:val="none" w:sz="0" w:space="0" w:color="auto"/>
            <w:bottom w:val="none" w:sz="0" w:space="0" w:color="auto"/>
            <w:right w:val="none" w:sz="0" w:space="0" w:color="auto"/>
          </w:divBdr>
        </w:div>
        <w:div w:id="1082022384">
          <w:marLeft w:val="640"/>
          <w:marRight w:val="0"/>
          <w:marTop w:val="0"/>
          <w:marBottom w:val="0"/>
          <w:divBdr>
            <w:top w:val="none" w:sz="0" w:space="0" w:color="auto"/>
            <w:left w:val="none" w:sz="0" w:space="0" w:color="auto"/>
            <w:bottom w:val="none" w:sz="0" w:space="0" w:color="auto"/>
            <w:right w:val="none" w:sz="0" w:space="0" w:color="auto"/>
          </w:divBdr>
        </w:div>
        <w:div w:id="1688168870">
          <w:marLeft w:val="640"/>
          <w:marRight w:val="0"/>
          <w:marTop w:val="0"/>
          <w:marBottom w:val="0"/>
          <w:divBdr>
            <w:top w:val="none" w:sz="0" w:space="0" w:color="auto"/>
            <w:left w:val="none" w:sz="0" w:space="0" w:color="auto"/>
            <w:bottom w:val="none" w:sz="0" w:space="0" w:color="auto"/>
            <w:right w:val="none" w:sz="0" w:space="0" w:color="auto"/>
          </w:divBdr>
        </w:div>
        <w:div w:id="885484826">
          <w:marLeft w:val="640"/>
          <w:marRight w:val="0"/>
          <w:marTop w:val="0"/>
          <w:marBottom w:val="0"/>
          <w:divBdr>
            <w:top w:val="none" w:sz="0" w:space="0" w:color="auto"/>
            <w:left w:val="none" w:sz="0" w:space="0" w:color="auto"/>
            <w:bottom w:val="none" w:sz="0" w:space="0" w:color="auto"/>
            <w:right w:val="none" w:sz="0" w:space="0" w:color="auto"/>
          </w:divBdr>
        </w:div>
        <w:div w:id="338001873">
          <w:marLeft w:val="640"/>
          <w:marRight w:val="0"/>
          <w:marTop w:val="0"/>
          <w:marBottom w:val="0"/>
          <w:divBdr>
            <w:top w:val="none" w:sz="0" w:space="0" w:color="auto"/>
            <w:left w:val="none" w:sz="0" w:space="0" w:color="auto"/>
            <w:bottom w:val="none" w:sz="0" w:space="0" w:color="auto"/>
            <w:right w:val="none" w:sz="0" w:space="0" w:color="auto"/>
          </w:divBdr>
        </w:div>
        <w:div w:id="279189142">
          <w:marLeft w:val="640"/>
          <w:marRight w:val="0"/>
          <w:marTop w:val="0"/>
          <w:marBottom w:val="0"/>
          <w:divBdr>
            <w:top w:val="none" w:sz="0" w:space="0" w:color="auto"/>
            <w:left w:val="none" w:sz="0" w:space="0" w:color="auto"/>
            <w:bottom w:val="none" w:sz="0" w:space="0" w:color="auto"/>
            <w:right w:val="none" w:sz="0" w:space="0" w:color="auto"/>
          </w:divBdr>
        </w:div>
        <w:div w:id="321936810">
          <w:marLeft w:val="640"/>
          <w:marRight w:val="0"/>
          <w:marTop w:val="0"/>
          <w:marBottom w:val="0"/>
          <w:divBdr>
            <w:top w:val="none" w:sz="0" w:space="0" w:color="auto"/>
            <w:left w:val="none" w:sz="0" w:space="0" w:color="auto"/>
            <w:bottom w:val="none" w:sz="0" w:space="0" w:color="auto"/>
            <w:right w:val="none" w:sz="0" w:space="0" w:color="auto"/>
          </w:divBdr>
        </w:div>
        <w:div w:id="1835024583">
          <w:marLeft w:val="640"/>
          <w:marRight w:val="0"/>
          <w:marTop w:val="0"/>
          <w:marBottom w:val="0"/>
          <w:divBdr>
            <w:top w:val="none" w:sz="0" w:space="0" w:color="auto"/>
            <w:left w:val="none" w:sz="0" w:space="0" w:color="auto"/>
            <w:bottom w:val="none" w:sz="0" w:space="0" w:color="auto"/>
            <w:right w:val="none" w:sz="0" w:space="0" w:color="auto"/>
          </w:divBdr>
        </w:div>
        <w:div w:id="769470490">
          <w:marLeft w:val="640"/>
          <w:marRight w:val="0"/>
          <w:marTop w:val="0"/>
          <w:marBottom w:val="0"/>
          <w:divBdr>
            <w:top w:val="none" w:sz="0" w:space="0" w:color="auto"/>
            <w:left w:val="none" w:sz="0" w:space="0" w:color="auto"/>
            <w:bottom w:val="none" w:sz="0" w:space="0" w:color="auto"/>
            <w:right w:val="none" w:sz="0" w:space="0" w:color="auto"/>
          </w:divBdr>
        </w:div>
        <w:div w:id="1704750018">
          <w:marLeft w:val="640"/>
          <w:marRight w:val="0"/>
          <w:marTop w:val="0"/>
          <w:marBottom w:val="0"/>
          <w:divBdr>
            <w:top w:val="none" w:sz="0" w:space="0" w:color="auto"/>
            <w:left w:val="none" w:sz="0" w:space="0" w:color="auto"/>
            <w:bottom w:val="none" w:sz="0" w:space="0" w:color="auto"/>
            <w:right w:val="none" w:sz="0" w:space="0" w:color="auto"/>
          </w:divBdr>
        </w:div>
        <w:div w:id="130252335">
          <w:marLeft w:val="640"/>
          <w:marRight w:val="0"/>
          <w:marTop w:val="0"/>
          <w:marBottom w:val="0"/>
          <w:divBdr>
            <w:top w:val="none" w:sz="0" w:space="0" w:color="auto"/>
            <w:left w:val="none" w:sz="0" w:space="0" w:color="auto"/>
            <w:bottom w:val="none" w:sz="0" w:space="0" w:color="auto"/>
            <w:right w:val="none" w:sz="0" w:space="0" w:color="auto"/>
          </w:divBdr>
        </w:div>
        <w:div w:id="2083916060">
          <w:marLeft w:val="640"/>
          <w:marRight w:val="0"/>
          <w:marTop w:val="0"/>
          <w:marBottom w:val="0"/>
          <w:divBdr>
            <w:top w:val="none" w:sz="0" w:space="0" w:color="auto"/>
            <w:left w:val="none" w:sz="0" w:space="0" w:color="auto"/>
            <w:bottom w:val="none" w:sz="0" w:space="0" w:color="auto"/>
            <w:right w:val="none" w:sz="0" w:space="0" w:color="auto"/>
          </w:divBdr>
        </w:div>
        <w:div w:id="1964456395">
          <w:marLeft w:val="640"/>
          <w:marRight w:val="0"/>
          <w:marTop w:val="0"/>
          <w:marBottom w:val="0"/>
          <w:divBdr>
            <w:top w:val="none" w:sz="0" w:space="0" w:color="auto"/>
            <w:left w:val="none" w:sz="0" w:space="0" w:color="auto"/>
            <w:bottom w:val="none" w:sz="0" w:space="0" w:color="auto"/>
            <w:right w:val="none" w:sz="0" w:space="0" w:color="auto"/>
          </w:divBdr>
        </w:div>
        <w:div w:id="1089354330">
          <w:marLeft w:val="640"/>
          <w:marRight w:val="0"/>
          <w:marTop w:val="0"/>
          <w:marBottom w:val="0"/>
          <w:divBdr>
            <w:top w:val="none" w:sz="0" w:space="0" w:color="auto"/>
            <w:left w:val="none" w:sz="0" w:space="0" w:color="auto"/>
            <w:bottom w:val="none" w:sz="0" w:space="0" w:color="auto"/>
            <w:right w:val="none" w:sz="0" w:space="0" w:color="auto"/>
          </w:divBdr>
        </w:div>
      </w:divsChild>
    </w:div>
    <w:div w:id="557786700">
      <w:bodyDiv w:val="1"/>
      <w:marLeft w:val="0"/>
      <w:marRight w:val="0"/>
      <w:marTop w:val="0"/>
      <w:marBottom w:val="0"/>
      <w:divBdr>
        <w:top w:val="none" w:sz="0" w:space="0" w:color="auto"/>
        <w:left w:val="none" w:sz="0" w:space="0" w:color="auto"/>
        <w:bottom w:val="none" w:sz="0" w:space="0" w:color="auto"/>
        <w:right w:val="none" w:sz="0" w:space="0" w:color="auto"/>
      </w:divBdr>
      <w:divsChild>
        <w:div w:id="504246565">
          <w:marLeft w:val="480"/>
          <w:marRight w:val="0"/>
          <w:marTop w:val="0"/>
          <w:marBottom w:val="0"/>
          <w:divBdr>
            <w:top w:val="none" w:sz="0" w:space="0" w:color="auto"/>
            <w:left w:val="none" w:sz="0" w:space="0" w:color="auto"/>
            <w:bottom w:val="none" w:sz="0" w:space="0" w:color="auto"/>
            <w:right w:val="none" w:sz="0" w:space="0" w:color="auto"/>
          </w:divBdr>
        </w:div>
        <w:div w:id="1590309829">
          <w:marLeft w:val="480"/>
          <w:marRight w:val="0"/>
          <w:marTop w:val="0"/>
          <w:marBottom w:val="0"/>
          <w:divBdr>
            <w:top w:val="none" w:sz="0" w:space="0" w:color="auto"/>
            <w:left w:val="none" w:sz="0" w:space="0" w:color="auto"/>
            <w:bottom w:val="none" w:sz="0" w:space="0" w:color="auto"/>
            <w:right w:val="none" w:sz="0" w:space="0" w:color="auto"/>
          </w:divBdr>
        </w:div>
        <w:div w:id="486630613">
          <w:marLeft w:val="480"/>
          <w:marRight w:val="0"/>
          <w:marTop w:val="0"/>
          <w:marBottom w:val="0"/>
          <w:divBdr>
            <w:top w:val="none" w:sz="0" w:space="0" w:color="auto"/>
            <w:left w:val="none" w:sz="0" w:space="0" w:color="auto"/>
            <w:bottom w:val="none" w:sz="0" w:space="0" w:color="auto"/>
            <w:right w:val="none" w:sz="0" w:space="0" w:color="auto"/>
          </w:divBdr>
        </w:div>
        <w:div w:id="1567715992">
          <w:marLeft w:val="480"/>
          <w:marRight w:val="0"/>
          <w:marTop w:val="0"/>
          <w:marBottom w:val="0"/>
          <w:divBdr>
            <w:top w:val="none" w:sz="0" w:space="0" w:color="auto"/>
            <w:left w:val="none" w:sz="0" w:space="0" w:color="auto"/>
            <w:bottom w:val="none" w:sz="0" w:space="0" w:color="auto"/>
            <w:right w:val="none" w:sz="0" w:space="0" w:color="auto"/>
          </w:divBdr>
        </w:div>
        <w:div w:id="1491019564">
          <w:marLeft w:val="480"/>
          <w:marRight w:val="0"/>
          <w:marTop w:val="0"/>
          <w:marBottom w:val="0"/>
          <w:divBdr>
            <w:top w:val="none" w:sz="0" w:space="0" w:color="auto"/>
            <w:left w:val="none" w:sz="0" w:space="0" w:color="auto"/>
            <w:bottom w:val="none" w:sz="0" w:space="0" w:color="auto"/>
            <w:right w:val="none" w:sz="0" w:space="0" w:color="auto"/>
          </w:divBdr>
        </w:div>
        <w:div w:id="1145197944">
          <w:marLeft w:val="480"/>
          <w:marRight w:val="0"/>
          <w:marTop w:val="0"/>
          <w:marBottom w:val="0"/>
          <w:divBdr>
            <w:top w:val="none" w:sz="0" w:space="0" w:color="auto"/>
            <w:left w:val="none" w:sz="0" w:space="0" w:color="auto"/>
            <w:bottom w:val="none" w:sz="0" w:space="0" w:color="auto"/>
            <w:right w:val="none" w:sz="0" w:space="0" w:color="auto"/>
          </w:divBdr>
        </w:div>
        <w:div w:id="2027442955">
          <w:marLeft w:val="480"/>
          <w:marRight w:val="0"/>
          <w:marTop w:val="0"/>
          <w:marBottom w:val="0"/>
          <w:divBdr>
            <w:top w:val="none" w:sz="0" w:space="0" w:color="auto"/>
            <w:left w:val="none" w:sz="0" w:space="0" w:color="auto"/>
            <w:bottom w:val="none" w:sz="0" w:space="0" w:color="auto"/>
            <w:right w:val="none" w:sz="0" w:space="0" w:color="auto"/>
          </w:divBdr>
        </w:div>
        <w:div w:id="1526364128">
          <w:marLeft w:val="480"/>
          <w:marRight w:val="0"/>
          <w:marTop w:val="0"/>
          <w:marBottom w:val="0"/>
          <w:divBdr>
            <w:top w:val="none" w:sz="0" w:space="0" w:color="auto"/>
            <w:left w:val="none" w:sz="0" w:space="0" w:color="auto"/>
            <w:bottom w:val="none" w:sz="0" w:space="0" w:color="auto"/>
            <w:right w:val="none" w:sz="0" w:space="0" w:color="auto"/>
          </w:divBdr>
        </w:div>
        <w:div w:id="1705211974">
          <w:marLeft w:val="480"/>
          <w:marRight w:val="0"/>
          <w:marTop w:val="0"/>
          <w:marBottom w:val="0"/>
          <w:divBdr>
            <w:top w:val="none" w:sz="0" w:space="0" w:color="auto"/>
            <w:left w:val="none" w:sz="0" w:space="0" w:color="auto"/>
            <w:bottom w:val="none" w:sz="0" w:space="0" w:color="auto"/>
            <w:right w:val="none" w:sz="0" w:space="0" w:color="auto"/>
          </w:divBdr>
        </w:div>
        <w:div w:id="1157113022">
          <w:marLeft w:val="480"/>
          <w:marRight w:val="0"/>
          <w:marTop w:val="0"/>
          <w:marBottom w:val="0"/>
          <w:divBdr>
            <w:top w:val="none" w:sz="0" w:space="0" w:color="auto"/>
            <w:left w:val="none" w:sz="0" w:space="0" w:color="auto"/>
            <w:bottom w:val="none" w:sz="0" w:space="0" w:color="auto"/>
            <w:right w:val="none" w:sz="0" w:space="0" w:color="auto"/>
          </w:divBdr>
        </w:div>
        <w:div w:id="788743740">
          <w:marLeft w:val="480"/>
          <w:marRight w:val="0"/>
          <w:marTop w:val="0"/>
          <w:marBottom w:val="0"/>
          <w:divBdr>
            <w:top w:val="none" w:sz="0" w:space="0" w:color="auto"/>
            <w:left w:val="none" w:sz="0" w:space="0" w:color="auto"/>
            <w:bottom w:val="none" w:sz="0" w:space="0" w:color="auto"/>
            <w:right w:val="none" w:sz="0" w:space="0" w:color="auto"/>
          </w:divBdr>
        </w:div>
        <w:div w:id="2070106858">
          <w:marLeft w:val="480"/>
          <w:marRight w:val="0"/>
          <w:marTop w:val="0"/>
          <w:marBottom w:val="0"/>
          <w:divBdr>
            <w:top w:val="none" w:sz="0" w:space="0" w:color="auto"/>
            <w:left w:val="none" w:sz="0" w:space="0" w:color="auto"/>
            <w:bottom w:val="none" w:sz="0" w:space="0" w:color="auto"/>
            <w:right w:val="none" w:sz="0" w:space="0" w:color="auto"/>
          </w:divBdr>
        </w:div>
        <w:div w:id="5790610">
          <w:marLeft w:val="480"/>
          <w:marRight w:val="0"/>
          <w:marTop w:val="0"/>
          <w:marBottom w:val="0"/>
          <w:divBdr>
            <w:top w:val="none" w:sz="0" w:space="0" w:color="auto"/>
            <w:left w:val="none" w:sz="0" w:space="0" w:color="auto"/>
            <w:bottom w:val="none" w:sz="0" w:space="0" w:color="auto"/>
            <w:right w:val="none" w:sz="0" w:space="0" w:color="auto"/>
          </w:divBdr>
        </w:div>
        <w:div w:id="71860132">
          <w:marLeft w:val="480"/>
          <w:marRight w:val="0"/>
          <w:marTop w:val="0"/>
          <w:marBottom w:val="0"/>
          <w:divBdr>
            <w:top w:val="none" w:sz="0" w:space="0" w:color="auto"/>
            <w:left w:val="none" w:sz="0" w:space="0" w:color="auto"/>
            <w:bottom w:val="none" w:sz="0" w:space="0" w:color="auto"/>
            <w:right w:val="none" w:sz="0" w:space="0" w:color="auto"/>
          </w:divBdr>
        </w:div>
        <w:div w:id="1755396268">
          <w:marLeft w:val="480"/>
          <w:marRight w:val="0"/>
          <w:marTop w:val="0"/>
          <w:marBottom w:val="0"/>
          <w:divBdr>
            <w:top w:val="none" w:sz="0" w:space="0" w:color="auto"/>
            <w:left w:val="none" w:sz="0" w:space="0" w:color="auto"/>
            <w:bottom w:val="none" w:sz="0" w:space="0" w:color="auto"/>
            <w:right w:val="none" w:sz="0" w:space="0" w:color="auto"/>
          </w:divBdr>
        </w:div>
        <w:div w:id="683556309">
          <w:marLeft w:val="480"/>
          <w:marRight w:val="0"/>
          <w:marTop w:val="0"/>
          <w:marBottom w:val="0"/>
          <w:divBdr>
            <w:top w:val="none" w:sz="0" w:space="0" w:color="auto"/>
            <w:left w:val="none" w:sz="0" w:space="0" w:color="auto"/>
            <w:bottom w:val="none" w:sz="0" w:space="0" w:color="auto"/>
            <w:right w:val="none" w:sz="0" w:space="0" w:color="auto"/>
          </w:divBdr>
        </w:div>
        <w:div w:id="971330729">
          <w:marLeft w:val="480"/>
          <w:marRight w:val="0"/>
          <w:marTop w:val="0"/>
          <w:marBottom w:val="0"/>
          <w:divBdr>
            <w:top w:val="none" w:sz="0" w:space="0" w:color="auto"/>
            <w:left w:val="none" w:sz="0" w:space="0" w:color="auto"/>
            <w:bottom w:val="none" w:sz="0" w:space="0" w:color="auto"/>
            <w:right w:val="none" w:sz="0" w:space="0" w:color="auto"/>
          </w:divBdr>
        </w:div>
        <w:div w:id="2069962111">
          <w:marLeft w:val="480"/>
          <w:marRight w:val="0"/>
          <w:marTop w:val="0"/>
          <w:marBottom w:val="0"/>
          <w:divBdr>
            <w:top w:val="none" w:sz="0" w:space="0" w:color="auto"/>
            <w:left w:val="none" w:sz="0" w:space="0" w:color="auto"/>
            <w:bottom w:val="none" w:sz="0" w:space="0" w:color="auto"/>
            <w:right w:val="none" w:sz="0" w:space="0" w:color="auto"/>
          </w:divBdr>
        </w:div>
        <w:div w:id="450437535">
          <w:marLeft w:val="480"/>
          <w:marRight w:val="0"/>
          <w:marTop w:val="0"/>
          <w:marBottom w:val="0"/>
          <w:divBdr>
            <w:top w:val="none" w:sz="0" w:space="0" w:color="auto"/>
            <w:left w:val="none" w:sz="0" w:space="0" w:color="auto"/>
            <w:bottom w:val="none" w:sz="0" w:space="0" w:color="auto"/>
            <w:right w:val="none" w:sz="0" w:space="0" w:color="auto"/>
          </w:divBdr>
        </w:div>
        <w:div w:id="1710884011">
          <w:marLeft w:val="480"/>
          <w:marRight w:val="0"/>
          <w:marTop w:val="0"/>
          <w:marBottom w:val="0"/>
          <w:divBdr>
            <w:top w:val="none" w:sz="0" w:space="0" w:color="auto"/>
            <w:left w:val="none" w:sz="0" w:space="0" w:color="auto"/>
            <w:bottom w:val="none" w:sz="0" w:space="0" w:color="auto"/>
            <w:right w:val="none" w:sz="0" w:space="0" w:color="auto"/>
          </w:divBdr>
        </w:div>
        <w:div w:id="334265964">
          <w:marLeft w:val="480"/>
          <w:marRight w:val="0"/>
          <w:marTop w:val="0"/>
          <w:marBottom w:val="0"/>
          <w:divBdr>
            <w:top w:val="none" w:sz="0" w:space="0" w:color="auto"/>
            <w:left w:val="none" w:sz="0" w:space="0" w:color="auto"/>
            <w:bottom w:val="none" w:sz="0" w:space="0" w:color="auto"/>
            <w:right w:val="none" w:sz="0" w:space="0" w:color="auto"/>
          </w:divBdr>
        </w:div>
        <w:div w:id="612832289">
          <w:marLeft w:val="480"/>
          <w:marRight w:val="0"/>
          <w:marTop w:val="0"/>
          <w:marBottom w:val="0"/>
          <w:divBdr>
            <w:top w:val="none" w:sz="0" w:space="0" w:color="auto"/>
            <w:left w:val="none" w:sz="0" w:space="0" w:color="auto"/>
            <w:bottom w:val="none" w:sz="0" w:space="0" w:color="auto"/>
            <w:right w:val="none" w:sz="0" w:space="0" w:color="auto"/>
          </w:divBdr>
        </w:div>
        <w:div w:id="1433086598">
          <w:marLeft w:val="480"/>
          <w:marRight w:val="0"/>
          <w:marTop w:val="0"/>
          <w:marBottom w:val="0"/>
          <w:divBdr>
            <w:top w:val="none" w:sz="0" w:space="0" w:color="auto"/>
            <w:left w:val="none" w:sz="0" w:space="0" w:color="auto"/>
            <w:bottom w:val="none" w:sz="0" w:space="0" w:color="auto"/>
            <w:right w:val="none" w:sz="0" w:space="0" w:color="auto"/>
          </w:divBdr>
        </w:div>
        <w:div w:id="1718433256">
          <w:marLeft w:val="480"/>
          <w:marRight w:val="0"/>
          <w:marTop w:val="0"/>
          <w:marBottom w:val="0"/>
          <w:divBdr>
            <w:top w:val="none" w:sz="0" w:space="0" w:color="auto"/>
            <w:left w:val="none" w:sz="0" w:space="0" w:color="auto"/>
            <w:bottom w:val="none" w:sz="0" w:space="0" w:color="auto"/>
            <w:right w:val="none" w:sz="0" w:space="0" w:color="auto"/>
          </w:divBdr>
        </w:div>
        <w:div w:id="241380610">
          <w:marLeft w:val="480"/>
          <w:marRight w:val="0"/>
          <w:marTop w:val="0"/>
          <w:marBottom w:val="0"/>
          <w:divBdr>
            <w:top w:val="none" w:sz="0" w:space="0" w:color="auto"/>
            <w:left w:val="none" w:sz="0" w:space="0" w:color="auto"/>
            <w:bottom w:val="none" w:sz="0" w:space="0" w:color="auto"/>
            <w:right w:val="none" w:sz="0" w:space="0" w:color="auto"/>
          </w:divBdr>
        </w:div>
        <w:div w:id="1248272933">
          <w:marLeft w:val="480"/>
          <w:marRight w:val="0"/>
          <w:marTop w:val="0"/>
          <w:marBottom w:val="0"/>
          <w:divBdr>
            <w:top w:val="none" w:sz="0" w:space="0" w:color="auto"/>
            <w:left w:val="none" w:sz="0" w:space="0" w:color="auto"/>
            <w:bottom w:val="none" w:sz="0" w:space="0" w:color="auto"/>
            <w:right w:val="none" w:sz="0" w:space="0" w:color="auto"/>
          </w:divBdr>
        </w:div>
        <w:div w:id="150174211">
          <w:marLeft w:val="480"/>
          <w:marRight w:val="0"/>
          <w:marTop w:val="0"/>
          <w:marBottom w:val="0"/>
          <w:divBdr>
            <w:top w:val="none" w:sz="0" w:space="0" w:color="auto"/>
            <w:left w:val="none" w:sz="0" w:space="0" w:color="auto"/>
            <w:bottom w:val="none" w:sz="0" w:space="0" w:color="auto"/>
            <w:right w:val="none" w:sz="0" w:space="0" w:color="auto"/>
          </w:divBdr>
        </w:div>
        <w:div w:id="36513672">
          <w:marLeft w:val="480"/>
          <w:marRight w:val="0"/>
          <w:marTop w:val="0"/>
          <w:marBottom w:val="0"/>
          <w:divBdr>
            <w:top w:val="none" w:sz="0" w:space="0" w:color="auto"/>
            <w:left w:val="none" w:sz="0" w:space="0" w:color="auto"/>
            <w:bottom w:val="none" w:sz="0" w:space="0" w:color="auto"/>
            <w:right w:val="none" w:sz="0" w:space="0" w:color="auto"/>
          </w:divBdr>
        </w:div>
        <w:div w:id="330522007">
          <w:marLeft w:val="480"/>
          <w:marRight w:val="0"/>
          <w:marTop w:val="0"/>
          <w:marBottom w:val="0"/>
          <w:divBdr>
            <w:top w:val="none" w:sz="0" w:space="0" w:color="auto"/>
            <w:left w:val="none" w:sz="0" w:space="0" w:color="auto"/>
            <w:bottom w:val="none" w:sz="0" w:space="0" w:color="auto"/>
            <w:right w:val="none" w:sz="0" w:space="0" w:color="auto"/>
          </w:divBdr>
        </w:div>
        <w:div w:id="422800585">
          <w:marLeft w:val="480"/>
          <w:marRight w:val="0"/>
          <w:marTop w:val="0"/>
          <w:marBottom w:val="0"/>
          <w:divBdr>
            <w:top w:val="none" w:sz="0" w:space="0" w:color="auto"/>
            <w:left w:val="none" w:sz="0" w:space="0" w:color="auto"/>
            <w:bottom w:val="none" w:sz="0" w:space="0" w:color="auto"/>
            <w:right w:val="none" w:sz="0" w:space="0" w:color="auto"/>
          </w:divBdr>
        </w:div>
        <w:div w:id="1966767699">
          <w:marLeft w:val="480"/>
          <w:marRight w:val="0"/>
          <w:marTop w:val="0"/>
          <w:marBottom w:val="0"/>
          <w:divBdr>
            <w:top w:val="none" w:sz="0" w:space="0" w:color="auto"/>
            <w:left w:val="none" w:sz="0" w:space="0" w:color="auto"/>
            <w:bottom w:val="none" w:sz="0" w:space="0" w:color="auto"/>
            <w:right w:val="none" w:sz="0" w:space="0" w:color="auto"/>
          </w:divBdr>
        </w:div>
        <w:div w:id="1982926021">
          <w:marLeft w:val="480"/>
          <w:marRight w:val="0"/>
          <w:marTop w:val="0"/>
          <w:marBottom w:val="0"/>
          <w:divBdr>
            <w:top w:val="none" w:sz="0" w:space="0" w:color="auto"/>
            <w:left w:val="none" w:sz="0" w:space="0" w:color="auto"/>
            <w:bottom w:val="none" w:sz="0" w:space="0" w:color="auto"/>
            <w:right w:val="none" w:sz="0" w:space="0" w:color="auto"/>
          </w:divBdr>
        </w:div>
        <w:div w:id="1587302052">
          <w:marLeft w:val="480"/>
          <w:marRight w:val="0"/>
          <w:marTop w:val="0"/>
          <w:marBottom w:val="0"/>
          <w:divBdr>
            <w:top w:val="none" w:sz="0" w:space="0" w:color="auto"/>
            <w:left w:val="none" w:sz="0" w:space="0" w:color="auto"/>
            <w:bottom w:val="none" w:sz="0" w:space="0" w:color="auto"/>
            <w:right w:val="none" w:sz="0" w:space="0" w:color="auto"/>
          </w:divBdr>
        </w:div>
        <w:div w:id="359479416">
          <w:marLeft w:val="480"/>
          <w:marRight w:val="0"/>
          <w:marTop w:val="0"/>
          <w:marBottom w:val="0"/>
          <w:divBdr>
            <w:top w:val="none" w:sz="0" w:space="0" w:color="auto"/>
            <w:left w:val="none" w:sz="0" w:space="0" w:color="auto"/>
            <w:bottom w:val="none" w:sz="0" w:space="0" w:color="auto"/>
            <w:right w:val="none" w:sz="0" w:space="0" w:color="auto"/>
          </w:divBdr>
        </w:div>
        <w:div w:id="1590119750">
          <w:marLeft w:val="480"/>
          <w:marRight w:val="0"/>
          <w:marTop w:val="0"/>
          <w:marBottom w:val="0"/>
          <w:divBdr>
            <w:top w:val="none" w:sz="0" w:space="0" w:color="auto"/>
            <w:left w:val="none" w:sz="0" w:space="0" w:color="auto"/>
            <w:bottom w:val="none" w:sz="0" w:space="0" w:color="auto"/>
            <w:right w:val="none" w:sz="0" w:space="0" w:color="auto"/>
          </w:divBdr>
        </w:div>
        <w:div w:id="453865919">
          <w:marLeft w:val="480"/>
          <w:marRight w:val="0"/>
          <w:marTop w:val="0"/>
          <w:marBottom w:val="0"/>
          <w:divBdr>
            <w:top w:val="none" w:sz="0" w:space="0" w:color="auto"/>
            <w:left w:val="none" w:sz="0" w:space="0" w:color="auto"/>
            <w:bottom w:val="none" w:sz="0" w:space="0" w:color="auto"/>
            <w:right w:val="none" w:sz="0" w:space="0" w:color="auto"/>
          </w:divBdr>
        </w:div>
        <w:div w:id="1186098050">
          <w:marLeft w:val="480"/>
          <w:marRight w:val="0"/>
          <w:marTop w:val="0"/>
          <w:marBottom w:val="0"/>
          <w:divBdr>
            <w:top w:val="none" w:sz="0" w:space="0" w:color="auto"/>
            <w:left w:val="none" w:sz="0" w:space="0" w:color="auto"/>
            <w:bottom w:val="none" w:sz="0" w:space="0" w:color="auto"/>
            <w:right w:val="none" w:sz="0" w:space="0" w:color="auto"/>
          </w:divBdr>
        </w:div>
        <w:div w:id="1891649005">
          <w:marLeft w:val="480"/>
          <w:marRight w:val="0"/>
          <w:marTop w:val="0"/>
          <w:marBottom w:val="0"/>
          <w:divBdr>
            <w:top w:val="none" w:sz="0" w:space="0" w:color="auto"/>
            <w:left w:val="none" w:sz="0" w:space="0" w:color="auto"/>
            <w:bottom w:val="none" w:sz="0" w:space="0" w:color="auto"/>
            <w:right w:val="none" w:sz="0" w:space="0" w:color="auto"/>
          </w:divBdr>
        </w:div>
        <w:div w:id="1146435779">
          <w:marLeft w:val="480"/>
          <w:marRight w:val="0"/>
          <w:marTop w:val="0"/>
          <w:marBottom w:val="0"/>
          <w:divBdr>
            <w:top w:val="none" w:sz="0" w:space="0" w:color="auto"/>
            <w:left w:val="none" w:sz="0" w:space="0" w:color="auto"/>
            <w:bottom w:val="none" w:sz="0" w:space="0" w:color="auto"/>
            <w:right w:val="none" w:sz="0" w:space="0" w:color="auto"/>
          </w:divBdr>
        </w:div>
        <w:div w:id="657881222">
          <w:marLeft w:val="480"/>
          <w:marRight w:val="0"/>
          <w:marTop w:val="0"/>
          <w:marBottom w:val="0"/>
          <w:divBdr>
            <w:top w:val="none" w:sz="0" w:space="0" w:color="auto"/>
            <w:left w:val="none" w:sz="0" w:space="0" w:color="auto"/>
            <w:bottom w:val="none" w:sz="0" w:space="0" w:color="auto"/>
            <w:right w:val="none" w:sz="0" w:space="0" w:color="auto"/>
          </w:divBdr>
        </w:div>
        <w:div w:id="1458841215">
          <w:marLeft w:val="480"/>
          <w:marRight w:val="0"/>
          <w:marTop w:val="0"/>
          <w:marBottom w:val="0"/>
          <w:divBdr>
            <w:top w:val="none" w:sz="0" w:space="0" w:color="auto"/>
            <w:left w:val="none" w:sz="0" w:space="0" w:color="auto"/>
            <w:bottom w:val="none" w:sz="0" w:space="0" w:color="auto"/>
            <w:right w:val="none" w:sz="0" w:space="0" w:color="auto"/>
          </w:divBdr>
        </w:div>
        <w:div w:id="1689015675">
          <w:marLeft w:val="480"/>
          <w:marRight w:val="0"/>
          <w:marTop w:val="0"/>
          <w:marBottom w:val="0"/>
          <w:divBdr>
            <w:top w:val="none" w:sz="0" w:space="0" w:color="auto"/>
            <w:left w:val="none" w:sz="0" w:space="0" w:color="auto"/>
            <w:bottom w:val="none" w:sz="0" w:space="0" w:color="auto"/>
            <w:right w:val="none" w:sz="0" w:space="0" w:color="auto"/>
          </w:divBdr>
        </w:div>
        <w:div w:id="2041389899">
          <w:marLeft w:val="480"/>
          <w:marRight w:val="0"/>
          <w:marTop w:val="0"/>
          <w:marBottom w:val="0"/>
          <w:divBdr>
            <w:top w:val="none" w:sz="0" w:space="0" w:color="auto"/>
            <w:left w:val="none" w:sz="0" w:space="0" w:color="auto"/>
            <w:bottom w:val="none" w:sz="0" w:space="0" w:color="auto"/>
            <w:right w:val="none" w:sz="0" w:space="0" w:color="auto"/>
          </w:divBdr>
        </w:div>
        <w:div w:id="146240363">
          <w:marLeft w:val="480"/>
          <w:marRight w:val="0"/>
          <w:marTop w:val="0"/>
          <w:marBottom w:val="0"/>
          <w:divBdr>
            <w:top w:val="none" w:sz="0" w:space="0" w:color="auto"/>
            <w:left w:val="none" w:sz="0" w:space="0" w:color="auto"/>
            <w:bottom w:val="none" w:sz="0" w:space="0" w:color="auto"/>
            <w:right w:val="none" w:sz="0" w:space="0" w:color="auto"/>
          </w:divBdr>
        </w:div>
        <w:div w:id="1948341708">
          <w:marLeft w:val="480"/>
          <w:marRight w:val="0"/>
          <w:marTop w:val="0"/>
          <w:marBottom w:val="0"/>
          <w:divBdr>
            <w:top w:val="none" w:sz="0" w:space="0" w:color="auto"/>
            <w:left w:val="none" w:sz="0" w:space="0" w:color="auto"/>
            <w:bottom w:val="none" w:sz="0" w:space="0" w:color="auto"/>
            <w:right w:val="none" w:sz="0" w:space="0" w:color="auto"/>
          </w:divBdr>
        </w:div>
        <w:div w:id="262303494">
          <w:marLeft w:val="480"/>
          <w:marRight w:val="0"/>
          <w:marTop w:val="0"/>
          <w:marBottom w:val="0"/>
          <w:divBdr>
            <w:top w:val="none" w:sz="0" w:space="0" w:color="auto"/>
            <w:left w:val="none" w:sz="0" w:space="0" w:color="auto"/>
            <w:bottom w:val="none" w:sz="0" w:space="0" w:color="auto"/>
            <w:right w:val="none" w:sz="0" w:space="0" w:color="auto"/>
          </w:divBdr>
        </w:div>
        <w:div w:id="1405058897">
          <w:marLeft w:val="480"/>
          <w:marRight w:val="0"/>
          <w:marTop w:val="0"/>
          <w:marBottom w:val="0"/>
          <w:divBdr>
            <w:top w:val="none" w:sz="0" w:space="0" w:color="auto"/>
            <w:left w:val="none" w:sz="0" w:space="0" w:color="auto"/>
            <w:bottom w:val="none" w:sz="0" w:space="0" w:color="auto"/>
            <w:right w:val="none" w:sz="0" w:space="0" w:color="auto"/>
          </w:divBdr>
        </w:div>
        <w:div w:id="1823426823">
          <w:marLeft w:val="480"/>
          <w:marRight w:val="0"/>
          <w:marTop w:val="0"/>
          <w:marBottom w:val="0"/>
          <w:divBdr>
            <w:top w:val="none" w:sz="0" w:space="0" w:color="auto"/>
            <w:left w:val="none" w:sz="0" w:space="0" w:color="auto"/>
            <w:bottom w:val="none" w:sz="0" w:space="0" w:color="auto"/>
            <w:right w:val="none" w:sz="0" w:space="0" w:color="auto"/>
          </w:divBdr>
        </w:div>
        <w:div w:id="954219180">
          <w:marLeft w:val="480"/>
          <w:marRight w:val="0"/>
          <w:marTop w:val="0"/>
          <w:marBottom w:val="0"/>
          <w:divBdr>
            <w:top w:val="none" w:sz="0" w:space="0" w:color="auto"/>
            <w:left w:val="none" w:sz="0" w:space="0" w:color="auto"/>
            <w:bottom w:val="none" w:sz="0" w:space="0" w:color="auto"/>
            <w:right w:val="none" w:sz="0" w:space="0" w:color="auto"/>
          </w:divBdr>
        </w:div>
        <w:div w:id="2030331560">
          <w:marLeft w:val="480"/>
          <w:marRight w:val="0"/>
          <w:marTop w:val="0"/>
          <w:marBottom w:val="0"/>
          <w:divBdr>
            <w:top w:val="none" w:sz="0" w:space="0" w:color="auto"/>
            <w:left w:val="none" w:sz="0" w:space="0" w:color="auto"/>
            <w:bottom w:val="none" w:sz="0" w:space="0" w:color="auto"/>
            <w:right w:val="none" w:sz="0" w:space="0" w:color="auto"/>
          </w:divBdr>
        </w:div>
        <w:div w:id="1791777107">
          <w:marLeft w:val="480"/>
          <w:marRight w:val="0"/>
          <w:marTop w:val="0"/>
          <w:marBottom w:val="0"/>
          <w:divBdr>
            <w:top w:val="none" w:sz="0" w:space="0" w:color="auto"/>
            <w:left w:val="none" w:sz="0" w:space="0" w:color="auto"/>
            <w:bottom w:val="none" w:sz="0" w:space="0" w:color="auto"/>
            <w:right w:val="none" w:sz="0" w:space="0" w:color="auto"/>
          </w:divBdr>
        </w:div>
        <w:div w:id="1461265730">
          <w:marLeft w:val="480"/>
          <w:marRight w:val="0"/>
          <w:marTop w:val="0"/>
          <w:marBottom w:val="0"/>
          <w:divBdr>
            <w:top w:val="none" w:sz="0" w:space="0" w:color="auto"/>
            <w:left w:val="none" w:sz="0" w:space="0" w:color="auto"/>
            <w:bottom w:val="none" w:sz="0" w:space="0" w:color="auto"/>
            <w:right w:val="none" w:sz="0" w:space="0" w:color="auto"/>
          </w:divBdr>
        </w:div>
        <w:div w:id="2035686356">
          <w:marLeft w:val="480"/>
          <w:marRight w:val="0"/>
          <w:marTop w:val="0"/>
          <w:marBottom w:val="0"/>
          <w:divBdr>
            <w:top w:val="none" w:sz="0" w:space="0" w:color="auto"/>
            <w:left w:val="none" w:sz="0" w:space="0" w:color="auto"/>
            <w:bottom w:val="none" w:sz="0" w:space="0" w:color="auto"/>
            <w:right w:val="none" w:sz="0" w:space="0" w:color="auto"/>
          </w:divBdr>
        </w:div>
        <w:div w:id="784693027">
          <w:marLeft w:val="480"/>
          <w:marRight w:val="0"/>
          <w:marTop w:val="0"/>
          <w:marBottom w:val="0"/>
          <w:divBdr>
            <w:top w:val="none" w:sz="0" w:space="0" w:color="auto"/>
            <w:left w:val="none" w:sz="0" w:space="0" w:color="auto"/>
            <w:bottom w:val="none" w:sz="0" w:space="0" w:color="auto"/>
            <w:right w:val="none" w:sz="0" w:space="0" w:color="auto"/>
          </w:divBdr>
        </w:div>
      </w:divsChild>
    </w:div>
    <w:div w:id="559368450">
      <w:bodyDiv w:val="1"/>
      <w:marLeft w:val="0"/>
      <w:marRight w:val="0"/>
      <w:marTop w:val="0"/>
      <w:marBottom w:val="0"/>
      <w:divBdr>
        <w:top w:val="none" w:sz="0" w:space="0" w:color="auto"/>
        <w:left w:val="none" w:sz="0" w:space="0" w:color="auto"/>
        <w:bottom w:val="none" w:sz="0" w:space="0" w:color="auto"/>
        <w:right w:val="none" w:sz="0" w:space="0" w:color="auto"/>
      </w:divBdr>
      <w:divsChild>
        <w:div w:id="893199323">
          <w:marLeft w:val="480"/>
          <w:marRight w:val="0"/>
          <w:marTop w:val="0"/>
          <w:marBottom w:val="0"/>
          <w:divBdr>
            <w:top w:val="none" w:sz="0" w:space="0" w:color="auto"/>
            <w:left w:val="none" w:sz="0" w:space="0" w:color="auto"/>
            <w:bottom w:val="none" w:sz="0" w:space="0" w:color="auto"/>
            <w:right w:val="none" w:sz="0" w:space="0" w:color="auto"/>
          </w:divBdr>
        </w:div>
        <w:div w:id="470169268">
          <w:marLeft w:val="480"/>
          <w:marRight w:val="0"/>
          <w:marTop w:val="0"/>
          <w:marBottom w:val="0"/>
          <w:divBdr>
            <w:top w:val="none" w:sz="0" w:space="0" w:color="auto"/>
            <w:left w:val="none" w:sz="0" w:space="0" w:color="auto"/>
            <w:bottom w:val="none" w:sz="0" w:space="0" w:color="auto"/>
            <w:right w:val="none" w:sz="0" w:space="0" w:color="auto"/>
          </w:divBdr>
        </w:div>
        <w:div w:id="649745944">
          <w:marLeft w:val="480"/>
          <w:marRight w:val="0"/>
          <w:marTop w:val="0"/>
          <w:marBottom w:val="0"/>
          <w:divBdr>
            <w:top w:val="none" w:sz="0" w:space="0" w:color="auto"/>
            <w:left w:val="none" w:sz="0" w:space="0" w:color="auto"/>
            <w:bottom w:val="none" w:sz="0" w:space="0" w:color="auto"/>
            <w:right w:val="none" w:sz="0" w:space="0" w:color="auto"/>
          </w:divBdr>
        </w:div>
        <w:div w:id="174157435">
          <w:marLeft w:val="480"/>
          <w:marRight w:val="0"/>
          <w:marTop w:val="0"/>
          <w:marBottom w:val="0"/>
          <w:divBdr>
            <w:top w:val="none" w:sz="0" w:space="0" w:color="auto"/>
            <w:left w:val="none" w:sz="0" w:space="0" w:color="auto"/>
            <w:bottom w:val="none" w:sz="0" w:space="0" w:color="auto"/>
            <w:right w:val="none" w:sz="0" w:space="0" w:color="auto"/>
          </w:divBdr>
        </w:div>
        <w:div w:id="97918296">
          <w:marLeft w:val="480"/>
          <w:marRight w:val="0"/>
          <w:marTop w:val="0"/>
          <w:marBottom w:val="0"/>
          <w:divBdr>
            <w:top w:val="none" w:sz="0" w:space="0" w:color="auto"/>
            <w:left w:val="none" w:sz="0" w:space="0" w:color="auto"/>
            <w:bottom w:val="none" w:sz="0" w:space="0" w:color="auto"/>
            <w:right w:val="none" w:sz="0" w:space="0" w:color="auto"/>
          </w:divBdr>
        </w:div>
        <w:div w:id="1450516589">
          <w:marLeft w:val="480"/>
          <w:marRight w:val="0"/>
          <w:marTop w:val="0"/>
          <w:marBottom w:val="0"/>
          <w:divBdr>
            <w:top w:val="none" w:sz="0" w:space="0" w:color="auto"/>
            <w:left w:val="none" w:sz="0" w:space="0" w:color="auto"/>
            <w:bottom w:val="none" w:sz="0" w:space="0" w:color="auto"/>
            <w:right w:val="none" w:sz="0" w:space="0" w:color="auto"/>
          </w:divBdr>
        </w:div>
        <w:div w:id="2032994526">
          <w:marLeft w:val="480"/>
          <w:marRight w:val="0"/>
          <w:marTop w:val="0"/>
          <w:marBottom w:val="0"/>
          <w:divBdr>
            <w:top w:val="none" w:sz="0" w:space="0" w:color="auto"/>
            <w:left w:val="none" w:sz="0" w:space="0" w:color="auto"/>
            <w:bottom w:val="none" w:sz="0" w:space="0" w:color="auto"/>
            <w:right w:val="none" w:sz="0" w:space="0" w:color="auto"/>
          </w:divBdr>
        </w:div>
        <w:div w:id="1114859985">
          <w:marLeft w:val="480"/>
          <w:marRight w:val="0"/>
          <w:marTop w:val="0"/>
          <w:marBottom w:val="0"/>
          <w:divBdr>
            <w:top w:val="none" w:sz="0" w:space="0" w:color="auto"/>
            <w:left w:val="none" w:sz="0" w:space="0" w:color="auto"/>
            <w:bottom w:val="none" w:sz="0" w:space="0" w:color="auto"/>
            <w:right w:val="none" w:sz="0" w:space="0" w:color="auto"/>
          </w:divBdr>
        </w:div>
        <w:div w:id="447238968">
          <w:marLeft w:val="480"/>
          <w:marRight w:val="0"/>
          <w:marTop w:val="0"/>
          <w:marBottom w:val="0"/>
          <w:divBdr>
            <w:top w:val="none" w:sz="0" w:space="0" w:color="auto"/>
            <w:left w:val="none" w:sz="0" w:space="0" w:color="auto"/>
            <w:bottom w:val="none" w:sz="0" w:space="0" w:color="auto"/>
            <w:right w:val="none" w:sz="0" w:space="0" w:color="auto"/>
          </w:divBdr>
        </w:div>
        <w:div w:id="689380376">
          <w:marLeft w:val="480"/>
          <w:marRight w:val="0"/>
          <w:marTop w:val="0"/>
          <w:marBottom w:val="0"/>
          <w:divBdr>
            <w:top w:val="none" w:sz="0" w:space="0" w:color="auto"/>
            <w:left w:val="none" w:sz="0" w:space="0" w:color="auto"/>
            <w:bottom w:val="none" w:sz="0" w:space="0" w:color="auto"/>
            <w:right w:val="none" w:sz="0" w:space="0" w:color="auto"/>
          </w:divBdr>
        </w:div>
        <w:div w:id="1156608336">
          <w:marLeft w:val="480"/>
          <w:marRight w:val="0"/>
          <w:marTop w:val="0"/>
          <w:marBottom w:val="0"/>
          <w:divBdr>
            <w:top w:val="none" w:sz="0" w:space="0" w:color="auto"/>
            <w:left w:val="none" w:sz="0" w:space="0" w:color="auto"/>
            <w:bottom w:val="none" w:sz="0" w:space="0" w:color="auto"/>
            <w:right w:val="none" w:sz="0" w:space="0" w:color="auto"/>
          </w:divBdr>
        </w:div>
        <w:div w:id="1128931118">
          <w:marLeft w:val="480"/>
          <w:marRight w:val="0"/>
          <w:marTop w:val="0"/>
          <w:marBottom w:val="0"/>
          <w:divBdr>
            <w:top w:val="none" w:sz="0" w:space="0" w:color="auto"/>
            <w:left w:val="none" w:sz="0" w:space="0" w:color="auto"/>
            <w:bottom w:val="none" w:sz="0" w:space="0" w:color="auto"/>
            <w:right w:val="none" w:sz="0" w:space="0" w:color="auto"/>
          </w:divBdr>
        </w:div>
        <w:div w:id="668602157">
          <w:marLeft w:val="480"/>
          <w:marRight w:val="0"/>
          <w:marTop w:val="0"/>
          <w:marBottom w:val="0"/>
          <w:divBdr>
            <w:top w:val="none" w:sz="0" w:space="0" w:color="auto"/>
            <w:left w:val="none" w:sz="0" w:space="0" w:color="auto"/>
            <w:bottom w:val="none" w:sz="0" w:space="0" w:color="auto"/>
            <w:right w:val="none" w:sz="0" w:space="0" w:color="auto"/>
          </w:divBdr>
        </w:div>
        <w:div w:id="1135678049">
          <w:marLeft w:val="480"/>
          <w:marRight w:val="0"/>
          <w:marTop w:val="0"/>
          <w:marBottom w:val="0"/>
          <w:divBdr>
            <w:top w:val="none" w:sz="0" w:space="0" w:color="auto"/>
            <w:left w:val="none" w:sz="0" w:space="0" w:color="auto"/>
            <w:bottom w:val="none" w:sz="0" w:space="0" w:color="auto"/>
            <w:right w:val="none" w:sz="0" w:space="0" w:color="auto"/>
          </w:divBdr>
        </w:div>
        <w:div w:id="493691518">
          <w:marLeft w:val="480"/>
          <w:marRight w:val="0"/>
          <w:marTop w:val="0"/>
          <w:marBottom w:val="0"/>
          <w:divBdr>
            <w:top w:val="none" w:sz="0" w:space="0" w:color="auto"/>
            <w:left w:val="none" w:sz="0" w:space="0" w:color="auto"/>
            <w:bottom w:val="none" w:sz="0" w:space="0" w:color="auto"/>
            <w:right w:val="none" w:sz="0" w:space="0" w:color="auto"/>
          </w:divBdr>
        </w:div>
        <w:div w:id="1149056961">
          <w:marLeft w:val="480"/>
          <w:marRight w:val="0"/>
          <w:marTop w:val="0"/>
          <w:marBottom w:val="0"/>
          <w:divBdr>
            <w:top w:val="none" w:sz="0" w:space="0" w:color="auto"/>
            <w:left w:val="none" w:sz="0" w:space="0" w:color="auto"/>
            <w:bottom w:val="none" w:sz="0" w:space="0" w:color="auto"/>
            <w:right w:val="none" w:sz="0" w:space="0" w:color="auto"/>
          </w:divBdr>
        </w:div>
        <w:div w:id="2037077487">
          <w:marLeft w:val="480"/>
          <w:marRight w:val="0"/>
          <w:marTop w:val="0"/>
          <w:marBottom w:val="0"/>
          <w:divBdr>
            <w:top w:val="none" w:sz="0" w:space="0" w:color="auto"/>
            <w:left w:val="none" w:sz="0" w:space="0" w:color="auto"/>
            <w:bottom w:val="none" w:sz="0" w:space="0" w:color="auto"/>
            <w:right w:val="none" w:sz="0" w:space="0" w:color="auto"/>
          </w:divBdr>
        </w:div>
        <w:div w:id="1609124189">
          <w:marLeft w:val="480"/>
          <w:marRight w:val="0"/>
          <w:marTop w:val="0"/>
          <w:marBottom w:val="0"/>
          <w:divBdr>
            <w:top w:val="none" w:sz="0" w:space="0" w:color="auto"/>
            <w:left w:val="none" w:sz="0" w:space="0" w:color="auto"/>
            <w:bottom w:val="none" w:sz="0" w:space="0" w:color="auto"/>
            <w:right w:val="none" w:sz="0" w:space="0" w:color="auto"/>
          </w:divBdr>
        </w:div>
        <w:div w:id="58601042">
          <w:marLeft w:val="480"/>
          <w:marRight w:val="0"/>
          <w:marTop w:val="0"/>
          <w:marBottom w:val="0"/>
          <w:divBdr>
            <w:top w:val="none" w:sz="0" w:space="0" w:color="auto"/>
            <w:left w:val="none" w:sz="0" w:space="0" w:color="auto"/>
            <w:bottom w:val="none" w:sz="0" w:space="0" w:color="auto"/>
            <w:right w:val="none" w:sz="0" w:space="0" w:color="auto"/>
          </w:divBdr>
        </w:div>
        <w:div w:id="492726310">
          <w:marLeft w:val="480"/>
          <w:marRight w:val="0"/>
          <w:marTop w:val="0"/>
          <w:marBottom w:val="0"/>
          <w:divBdr>
            <w:top w:val="none" w:sz="0" w:space="0" w:color="auto"/>
            <w:left w:val="none" w:sz="0" w:space="0" w:color="auto"/>
            <w:bottom w:val="none" w:sz="0" w:space="0" w:color="auto"/>
            <w:right w:val="none" w:sz="0" w:space="0" w:color="auto"/>
          </w:divBdr>
        </w:div>
        <w:div w:id="399209454">
          <w:marLeft w:val="480"/>
          <w:marRight w:val="0"/>
          <w:marTop w:val="0"/>
          <w:marBottom w:val="0"/>
          <w:divBdr>
            <w:top w:val="none" w:sz="0" w:space="0" w:color="auto"/>
            <w:left w:val="none" w:sz="0" w:space="0" w:color="auto"/>
            <w:bottom w:val="none" w:sz="0" w:space="0" w:color="auto"/>
            <w:right w:val="none" w:sz="0" w:space="0" w:color="auto"/>
          </w:divBdr>
        </w:div>
        <w:div w:id="755977850">
          <w:marLeft w:val="480"/>
          <w:marRight w:val="0"/>
          <w:marTop w:val="0"/>
          <w:marBottom w:val="0"/>
          <w:divBdr>
            <w:top w:val="none" w:sz="0" w:space="0" w:color="auto"/>
            <w:left w:val="none" w:sz="0" w:space="0" w:color="auto"/>
            <w:bottom w:val="none" w:sz="0" w:space="0" w:color="auto"/>
            <w:right w:val="none" w:sz="0" w:space="0" w:color="auto"/>
          </w:divBdr>
        </w:div>
        <w:div w:id="1063214056">
          <w:marLeft w:val="480"/>
          <w:marRight w:val="0"/>
          <w:marTop w:val="0"/>
          <w:marBottom w:val="0"/>
          <w:divBdr>
            <w:top w:val="none" w:sz="0" w:space="0" w:color="auto"/>
            <w:left w:val="none" w:sz="0" w:space="0" w:color="auto"/>
            <w:bottom w:val="none" w:sz="0" w:space="0" w:color="auto"/>
            <w:right w:val="none" w:sz="0" w:space="0" w:color="auto"/>
          </w:divBdr>
        </w:div>
        <w:div w:id="1760180119">
          <w:marLeft w:val="480"/>
          <w:marRight w:val="0"/>
          <w:marTop w:val="0"/>
          <w:marBottom w:val="0"/>
          <w:divBdr>
            <w:top w:val="none" w:sz="0" w:space="0" w:color="auto"/>
            <w:left w:val="none" w:sz="0" w:space="0" w:color="auto"/>
            <w:bottom w:val="none" w:sz="0" w:space="0" w:color="auto"/>
            <w:right w:val="none" w:sz="0" w:space="0" w:color="auto"/>
          </w:divBdr>
        </w:div>
        <w:div w:id="1020935166">
          <w:marLeft w:val="480"/>
          <w:marRight w:val="0"/>
          <w:marTop w:val="0"/>
          <w:marBottom w:val="0"/>
          <w:divBdr>
            <w:top w:val="none" w:sz="0" w:space="0" w:color="auto"/>
            <w:left w:val="none" w:sz="0" w:space="0" w:color="auto"/>
            <w:bottom w:val="none" w:sz="0" w:space="0" w:color="auto"/>
            <w:right w:val="none" w:sz="0" w:space="0" w:color="auto"/>
          </w:divBdr>
        </w:div>
        <w:div w:id="534780821">
          <w:marLeft w:val="480"/>
          <w:marRight w:val="0"/>
          <w:marTop w:val="0"/>
          <w:marBottom w:val="0"/>
          <w:divBdr>
            <w:top w:val="none" w:sz="0" w:space="0" w:color="auto"/>
            <w:left w:val="none" w:sz="0" w:space="0" w:color="auto"/>
            <w:bottom w:val="none" w:sz="0" w:space="0" w:color="auto"/>
            <w:right w:val="none" w:sz="0" w:space="0" w:color="auto"/>
          </w:divBdr>
        </w:div>
        <w:div w:id="1115174842">
          <w:marLeft w:val="480"/>
          <w:marRight w:val="0"/>
          <w:marTop w:val="0"/>
          <w:marBottom w:val="0"/>
          <w:divBdr>
            <w:top w:val="none" w:sz="0" w:space="0" w:color="auto"/>
            <w:left w:val="none" w:sz="0" w:space="0" w:color="auto"/>
            <w:bottom w:val="none" w:sz="0" w:space="0" w:color="auto"/>
            <w:right w:val="none" w:sz="0" w:space="0" w:color="auto"/>
          </w:divBdr>
        </w:div>
        <w:div w:id="1707296706">
          <w:marLeft w:val="480"/>
          <w:marRight w:val="0"/>
          <w:marTop w:val="0"/>
          <w:marBottom w:val="0"/>
          <w:divBdr>
            <w:top w:val="none" w:sz="0" w:space="0" w:color="auto"/>
            <w:left w:val="none" w:sz="0" w:space="0" w:color="auto"/>
            <w:bottom w:val="none" w:sz="0" w:space="0" w:color="auto"/>
            <w:right w:val="none" w:sz="0" w:space="0" w:color="auto"/>
          </w:divBdr>
        </w:div>
        <w:div w:id="1874341331">
          <w:marLeft w:val="480"/>
          <w:marRight w:val="0"/>
          <w:marTop w:val="0"/>
          <w:marBottom w:val="0"/>
          <w:divBdr>
            <w:top w:val="none" w:sz="0" w:space="0" w:color="auto"/>
            <w:left w:val="none" w:sz="0" w:space="0" w:color="auto"/>
            <w:bottom w:val="none" w:sz="0" w:space="0" w:color="auto"/>
            <w:right w:val="none" w:sz="0" w:space="0" w:color="auto"/>
          </w:divBdr>
        </w:div>
        <w:div w:id="369035375">
          <w:marLeft w:val="480"/>
          <w:marRight w:val="0"/>
          <w:marTop w:val="0"/>
          <w:marBottom w:val="0"/>
          <w:divBdr>
            <w:top w:val="none" w:sz="0" w:space="0" w:color="auto"/>
            <w:left w:val="none" w:sz="0" w:space="0" w:color="auto"/>
            <w:bottom w:val="none" w:sz="0" w:space="0" w:color="auto"/>
            <w:right w:val="none" w:sz="0" w:space="0" w:color="auto"/>
          </w:divBdr>
        </w:div>
        <w:div w:id="382825881">
          <w:marLeft w:val="480"/>
          <w:marRight w:val="0"/>
          <w:marTop w:val="0"/>
          <w:marBottom w:val="0"/>
          <w:divBdr>
            <w:top w:val="none" w:sz="0" w:space="0" w:color="auto"/>
            <w:left w:val="none" w:sz="0" w:space="0" w:color="auto"/>
            <w:bottom w:val="none" w:sz="0" w:space="0" w:color="auto"/>
            <w:right w:val="none" w:sz="0" w:space="0" w:color="auto"/>
          </w:divBdr>
        </w:div>
        <w:div w:id="592474052">
          <w:marLeft w:val="480"/>
          <w:marRight w:val="0"/>
          <w:marTop w:val="0"/>
          <w:marBottom w:val="0"/>
          <w:divBdr>
            <w:top w:val="none" w:sz="0" w:space="0" w:color="auto"/>
            <w:left w:val="none" w:sz="0" w:space="0" w:color="auto"/>
            <w:bottom w:val="none" w:sz="0" w:space="0" w:color="auto"/>
            <w:right w:val="none" w:sz="0" w:space="0" w:color="auto"/>
          </w:divBdr>
        </w:div>
        <w:div w:id="1264458369">
          <w:marLeft w:val="480"/>
          <w:marRight w:val="0"/>
          <w:marTop w:val="0"/>
          <w:marBottom w:val="0"/>
          <w:divBdr>
            <w:top w:val="none" w:sz="0" w:space="0" w:color="auto"/>
            <w:left w:val="none" w:sz="0" w:space="0" w:color="auto"/>
            <w:bottom w:val="none" w:sz="0" w:space="0" w:color="auto"/>
            <w:right w:val="none" w:sz="0" w:space="0" w:color="auto"/>
          </w:divBdr>
        </w:div>
        <w:div w:id="1636762460">
          <w:marLeft w:val="480"/>
          <w:marRight w:val="0"/>
          <w:marTop w:val="0"/>
          <w:marBottom w:val="0"/>
          <w:divBdr>
            <w:top w:val="none" w:sz="0" w:space="0" w:color="auto"/>
            <w:left w:val="none" w:sz="0" w:space="0" w:color="auto"/>
            <w:bottom w:val="none" w:sz="0" w:space="0" w:color="auto"/>
            <w:right w:val="none" w:sz="0" w:space="0" w:color="auto"/>
          </w:divBdr>
        </w:div>
        <w:div w:id="1455489482">
          <w:marLeft w:val="480"/>
          <w:marRight w:val="0"/>
          <w:marTop w:val="0"/>
          <w:marBottom w:val="0"/>
          <w:divBdr>
            <w:top w:val="none" w:sz="0" w:space="0" w:color="auto"/>
            <w:left w:val="none" w:sz="0" w:space="0" w:color="auto"/>
            <w:bottom w:val="none" w:sz="0" w:space="0" w:color="auto"/>
            <w:right w:val="none" w:sz="0" w:space="0" w:color="auto"/>
          </w:divBdr>
        </w:div>
        <w:div w:id="461966417">
          <w:marLeft w:val="480"/>
          <w:marRight w:val="0"/>
          <w:marTop w:val="0"/>
          <w:marBottom w:val="0"/>
          <w:divBdr>
            <w:top w:val="none" w:sz="0" w:space="0" w:color="auto"/>
            <w:left w:val="none" w:sz="0" w:space="0" w:color="auto"/>
            <w:bottom w:val="none" w:sz="0" w:space="0" w:color="auto"/>
            <w:right w:val="none" w:sz="0" w:space="0" w:color="auto"/>
          </w:divBdr>
        </w:div>
        <w:div w:id="2098165576">
          <w:marLeft w:val="480"/>
          <w:marRight w:val="0"/>
          <w:marTop w:val="0"/>
          <w:marBottom w:val="0"/>
          <w:divBdr>
            <w:top w:val="none" w:sz="0" w:space="0" w:color="auto"/>
            <w:left w:val="none" w:sz="0" w:space="0" w:color="auto"/>
            <w:bottom w:val="none" w:sz="0" w:space="0" w:color="auto"/>
            <w:right w:val="none" w:sz="0" w:space="0" w:color="auto"/>
          </w:divBdr>
        </w:div>
        <w:div w:id="1025447215">
          <w:marLeft w:val="480"/>
          <w:marRight w:val="0"/>
          <w:marTop w:val="0"/>
          <w:marBottom w:val="0"/>
          <w:divBdr>
            <w:top w:val="none" w:sz="0" w:space="0" w:color="auto"/>
            <w:left w:val="none" w:sz="0" w:space="0" w:color="auto"/>
            <w:bottom w:val="none" w:sz="0" w:space="0" w:color="auto"/>
            <w:right w:val="none" w:sz="0" w:space="0" w:color="auto"/>
          </w:divBdr>
        </w:div>
        <w:div w:id="756948551">
          <w:marLeft w:val="480"/>
          <w:marRight w:val="0"/>
          <w:marTop w:val="0"/>
          <w:marBottom w:val="0"/>
          <w:divBdr>
            <w:top w:val="none" w:sz="0" w:space="0" w:color="auto"/>
            <w:left w:val="none" w:sz="0" w:space="0" w:color="auto"/>
            <w:bottom w:val="none" w:sz="0" w:space="0" w:color="auto"/>
            <w:right w:val="none" w:sz="0" w:space="0" w:color="auto"/>
          </w:divBdr>
        </w:div>
        <w:div w:id="595791317">
          <w:marLeft w:val="480"/>
          <w:marRight w:val="0"/>
          <w:marTop w:val="0"/>
          <w:marBottom w:val="0"/>
          <w:divBdr>
            <w:top w:val="none" w:sz="0" w:space="0" w:color="auto"/>
            <w:left w:val="none" w:sz="0" w:space="0" w:color="auto"/>
            <w:bottom w:val="none" w:sz="0" w:space="0" w:color="auto"/>
            <w:right w:val="none" w:sz="0" w:space="0" w:color="auto"/>
          </w:divBdr>
        </w:div>
        <w:div w:id="661272500">
          <w:marLeft w:val="480"/>
          <w:marRight w:val="0"/>
          <w:marTop w:val="0"/>
          <w:marBottom w:val="0"/>
          <w:divBdr>
            <w:top w:val="none" w:sz="0" w:space="0" w:color="auto"/>
            <w:left w:val="none" w:sz="0" w:space="0" w:color="auto"/>
            <w:bottom w:val="none" w:sz="0" w:space="0" w:color="auto"/>
            <w:right w:val="none" w:sz="0" w:space="0" w:color="auto"/>
          </w:divBdr>
        </w:div>
        <w:div w:id="2069105189">
          <w:marLeft w:val="480"/>
          <w:marRight w:val="0"/>
          <w:marTop w:val="0"/>
          <w:marBottom w:val="0"/>
          <w:divBdr>
            <w:top w:val="none" w:sz="0" w:space="0" w:color="auto"/>
            <w:left w:val="none" w:sz="0" w:space="0" w:color="auto"/>
            <w:bottom w:val="none" w:sz="0" w:space="0" w:color="auto"/>
            <w:right w:val="none" w:sz="0" w:space="0" w:color="auto"/>
          </w:divBdr>
        </w:div>
        <w:div w:id="1066369019">
          <w:marLeft w:val="480"/>
          <w:marRight w:val="0"/>
          <w:marTop w:val="0"/>
          <w:marBottom w:val="0"/>
          <w:divBdr>
            <w:top w:val="none" w:sz="0" w:space="0" w:color="auto"/>
            <w:left w:val="none" w:sz="0" w:space="0" w:color="auto"/>
            <w:bottom w:val="none" w:sz="0" w:space="0" w:color="auto"/>
            <w:right w:val="none" w:sz="0" w:space="0" w:color="auto"/>
          </w:divBdr>
        </w:div>
        <w:div w:id="1894344558">
          <w:marLeft w:val="480"/>
          <w:marRight w:val="0"/>
          <w:marTop w:val="0"/>
          <w:marBottom w:val="0"/>
          <w:divBdr>
            <w:top w:val="none" w:sz="0" w:space="0" w:color="auto"/>
            <w:left w:val="none" w:sz="0" w:space="0" w:color="auto"/>
            <w:bottom w:val="none" w:sz="0" w:space="0" w:color="auto"/>
            <w:right w:val="none" w:sz="0" w:space="0" w:color="auto"/>
          </w:divBdr>
        </w:div>
        <w:div w:id="83653496">
          <w:marLeft w:val="480"/>
          <w:marRight w:val="0"/>
          <w:marTop w:val="0"/>
          <w:marBottom w:val="0"/>
          <w:divBdr>
            <w:top w:val="none" w:sz="0" w:space="0" w:color="auto"/>
            <w:left w:val="none" w:sz="0" w:space="0" w:color="auto"/>
            <w:bottom w:val="none" w:sz="0" w:space="0" w:color="auto"/>
            <w:right w:val="none" w:sz="0" w:space="0" w:color="auto"/>
          </w:divBdr>
        </w:div>
        <w:div w:id="3751911">
          <w:marLeft w:val="480"/>
          <w:marRight w:val="0"/>
          <w:marTop w:val="0"/>
          <w:marBottom w:val="0"/>
          <w:divBdr>
            <w:top w:val="none" w:sz="0" w:space="0" w:color="auto"/>
            <w:left w:val="none" w:sz="0" w:space="0" w:color="auto"/>
            <w:bottom w:val="none" w:sz="0" w:space="0" w:color="auto"/>
            <w:right w:val="none" w:sz="0" w:space="0" w:color="auto"/>
          </w:divBdr>
        </w:div>
        <w:div w:id="421806431">
          <w:marLeft w:val="480"/>
          <w:marRight w:val="0"/>
          <w:marTop w:val="0"/>
          <w:marBottom w:val="0"/>
          <w:divBdr>
            <w:top w:val="none" w:sz="0" w:space="0" w:color="auto"/>
            <w:left w:val="none" w:sz="0" w:space="0" w:color="auto"/>
            <w:bottom w:val="none" w:sz="0" w:space="0" w:color="auto"/>
            <w:right w:val="none" w:sz="0" w:space="0" w:color="auto"/>
          </w:divBdr>
        </w:div>
        <w:div w:id="81071594">
          <w:marLeft w:val="480"/>
          <w:marRight w:val="0"/>
          <w:marTop w:val="0"/>
          <w:marBottom w:val="0"/>
          <w:divBdr>
            <w:top w:val="none" w:sz="0" w:space="0" w:color="auto"/>
            <w:left w:val="none" w:sz="0" w:space="0" w:color="auto"/>
            <w:bottom w:val="none" w:sz="0" w:space="0" w:color="auto"/>
            <w:right w:val="none" w:sz="0" w:space="0" w:color="auto"/>
          </w:divBdr>
        </w:div>
        <w:div w:id="1592935227">
          <w:marLeft w:val="480"/>
          <w:marRight w:val="0"/>
          <w:marTop w:val="0"/>
          <w:marBottom w:val="0"/>
          <w:divBdr>
            <w:top w:val="none" w:sz="0" w:space="0" w:color="auto"/>
            <w:left w:val="none" w:sz="0" w:space="0" w:color="auto"/>
            <w:bottom w:val="none" w:sz="0" w:space="0" w:color="auto"/>
            <w:right w:val="none" w:sz="0" w:space="0" w:color="auto"/>
          </w:divBdr>
        </w:div>
        <w:div w:id="987781003">
          <w:marLeft w:val="480"/>
          <w:marRight w:val="0"/>
          <w:marTop w:val="0"/>
          <w:marBottom w:val="0"/>
          <w:divBdr>
            <w:top w:val="none" w:sz="0" w:space="0" w:color="auto"/>
            <w:left w:val="none" w:sz="0" w:space="0" w:color="auto"/>
            <w:bottom w:val="none" w:sz="0" w:space="0" w:color="auto"/>
            <w:right w:val="none" w:sz="0" w:space="0" w:color="auto"/>
          </w:divBdr>
        </w:div>
        <w:div w:id="228617677">
          <w:marLeft w:val="480"/>
          <w:marRight w:val="0"/>
          <w:marTop w:val="0"/>
          <w:marBottom w:val="0"/>
          <w:divBdr>
            <w:top w:val="none" w:sz="0" w:space="0" w:color="auto"/>
            <w:left w:val="none" w:sz="0" w:space="0" w:color="auto"/>
            <w:bottom w:val="none" w:sz="0" w:space="0" w:color="auto"/>
            <w:right w:val="none" w:sz="0" w:space="0" w:color="auto"/>
          </w:divBdr>
        </w:div>
        <w:div w:id="1969125249">
          <w:marLeft w:val="480"/>
          <w:marRight w:val="0"/>
          <w:marTop w:val="0"/>
          <w:marBottom w:val="0"/>
          <w:divBdr>
            <w:top w:val="none" w:sz="0" w:space="0" w:color="auto"/>
            <w:left w:val="none" w:sz="0" w:space="0" w:color="auto"/>
            <w:bottom w:val="none" w:sz="0" w:space="0" w:color="auto"/>
            <w:right w:val="none" w:sz="0" w:space="0" w:color="auto"/>
          </w:divBdr>
        </w:div>
        <w:div w:id="1180967639">
          <w:marLeft w:val="480"/>
          <w:marRight w:val="0"/>
          <w:marTop w:val="0"/>
          <w:marBottom w:val="0"/>
          <w:divBdr>
            <w:top w:val="none" w:sz="0" w:space="0" w:color="auto"/>
            <w:left w:val="none" w:sz="0" w:space="0" w:color="auto"/>
            <w:bottom w:val="none" w:sz="0" w:space="0" w:color="auto"/>
            <w:right w:val="none" w:sz="0" w:space="0" w:color="auto"/>
          </w:divBdr>
        </w:div>
        <w:div w:id="845482766">
          <w:marLeft w:val="480"/>
          <w:marRight w:val="0"/>
          <w:marTop w:val="0"/>
          <w:marBottom w:val="0"/>
          <w:divBdr>
            <w:top w:val="none" w:sz="0" w:space="0" w:color="auto"/>
            <w:left w:val="none" w:sz="0" w:space="0" w:color="auto"/>
            <w:bottom w:val="none" w:sz="0" w:space="0" w:color="auto"/>
            <w:right w:val="none" w:sz="0" w:space="0" w:color="auto"/>
          </w:divBdr>
        </w:div>
        <w:div w:id="271908925">
          <w:marLeft w:val="480"/>
          <w:marRight w:val="0"/>
          <w:marTop w:val="0"/>
          <w:marBottom w:val="0"/>
          <w:divBdr>
            <w:top w:val="none" w:sz="0" w:space="0" w:color="auto"/>
            <w:left w:val="none" w:sz="0" w:space="0" w:color="auto"/>
            <w:bottom w:val="none" w:sz="0" w:space="0" w:color="auto"/>
            <w:right w:val="none" w:sz="0" w:space="0" w:color="auto"/>
          </w:divBdr>
        </w:div>
      </w:divsChild>
    </w:div>
    <w:div w:id="571500351">
      <w:bodyDiv w:val="1"/>
      <w:marLeft w:val="0"/>
      <w:marRight w:val="0"/>
      <w:marTop w:val="0"/>
      <w:marBottom w:val="0"/>
      <w:divBdr>
        <w:top w:val="none" w:sz="0" w:space="0" w:color="auto"/>
        <w:left w:val="none" w:sz="0" w:space="0" w:color="auto"/>
        <w:bottom w:val="none" w:sz="0" w:space="0" w:color="auto"/>
        <w:right w:val="none" w:sz="0" w:space="0" w:color="auto"/>
      </w:divBdr>
    </w:div>
    <w:div w:id="573051061">
      <w:bodyDiv w:val="1"/>
      <w:marLeft w:val="0"/>
      <w:marRight w:val="0"/>
      <w:marTop w:val="0"/>
      <w:marBottom w:val="0"/>
      <w:divBdr>
        <w:top w:val="none" w:sz="0" w:space="0" w:color="auto"/>
        <w:left w:val="none" w:sz="0" w:space="0" w:color="auto"/>
        <w:bottom w:val="none" w:sz="0" w:space="0" w:color="auto"/>
        <w:right w:val="none" w:sz="0" w:space="0" w:color="auto"/>
      </w:divBdr>
      <w:divsChild>
        <w:div w:id="923228121">
          <w:marLeft w:val="480"/>
          <w:marRight w:val="0"/>
          <w:marTop w:val="0"/>
          <w:marBottom w:val="0"/>
          <w:divBdr>
            <w:top w:val="none" w:sz="0" w:space="0" w:color="auto"/>
            <w:left w:val="none" w:sz="0" w:space="0" w:color="auto"/>
            <w:bottom w:val="none" w:sz="0" w:space="0" w:color="auto"/>
            <w:right w:val="none" w:sz="0" w:space="0" w:color="auto"/>
          </w:divBdr>
        </w:div>
        <w:div w:id="1311708189">
          <w:marLeft w:val="480"/>
          <w:marRight w:val="0"/>
          <w:marTop w:val="0"/>
          <w:marBottom w:val="0"/>
          <w:divBdr>
            <w:top w:val="none" w:sz="0" w:space="0" w:color="auto"/>
            <w:left w:val="none" w:sz="0" w:space="0" w:color="auto"/>
            <w:bottom w:val="none" w:sz="0" w:space="0" w:color="auto"/>
            <w:right w:val="none" w:sz="0" w:space="0" w:color="auto"/>
          </w:divBdr>
        </w:div>
        <w:div w:id="862280536">
          <w:marLeft w:val="480"/>
          <w:marRight w:val="0"/>
          <w:marTop w:val="0"/>
          <w:marBottom w:val="0"/>
          <w:divBdr>
            <w:top w:val="none" w:sz="0" w:space="0" w:color="auto"/>
            <w:left w:val="none" w:sz="0" w:space="0" w:color="auto"/>
            <w:bottom w:val="none" w:sz="0" w:space="0" w:color="auto"/>
            <w:right w:val="none" w:sz="0" w:space="0" w:color="auto"/>
          </w:divBdr>
        </w:div>
        <w:div w:id="1406609033">
          <w:marLeft w:val="480"/>
          <w:marRight w:val="0"/>
          <w:marTop w:val="0"/>
          <w:marBottom w:val="0"/>
          <w:divBdr>
            <w:top w:val="none" w:sz="0" w:space="0" w:color="auto"/>
            <w:left w:val="none" w:sz="0" w:space="0" w:color="auto"/>
            <w:bottom w:val="none" w:sz="0" w:space="0" w:color="auto"/>
            <w:right w:val="none" w:sz="0" w:space="0" w:color="auto"/>
          </w:divBdr>
        </w:div>
        <w:div w:id="1983382094">
          <w:marLeft w:val="480"/>
          <w:marRight w:val="0"/>
          <w:marTop w:val="0"/>
          <w:marBottom w:val="0"/>
          <w:divBdr>
            <w:top w:val="none" w:sz="0" w:space="0" w:color="auto"/>
            <w:left w:val="none" w:sz="0" w:space="0" w:color="auto"/>
            <w:bottom w:val="none" w:sz="0" w:space="0" w:color="auto"/>
            <w:right w:val="none" w:sz="0" w:space="0" w:color="auto"/>
          </w:divBdr>
        </w:div>
        <w:div w:id="1836722141">
          <w:marLeft w:val="480"/>
          <w:marRight w:val="0"/>
          <w:marTop w:val="0"/>
          <w:marBottom w:val="0"/>
          <w:divBdr>
            <w:top w:val="none" w:sz="0" w:space="0" w:color="auto"/>
            <w:left w:val="none" w:sz="0" w:space="0" w:color="auto"/>
            <w:bottom w:val="none" w:sz="0" w:space="0" w:color="auto"/>
            <w:right w:val="none" w:sz="0" w:space="0" w:color="auto"/>
          </w:divBdr>
        </w:div>
        <w:div w:id="1666207259">
          <w:marLeft w:val="480"/>
          <w:marRight w:val="0"/>
          <w:marTop w:val="0"/>
          <w:marBottom w:val="0"/>
          <w:divBdr>
            <w:top w:val="none" w:sz="0" w:space="0" w:color="auto"/>
            <w:left w:val="none" w:sz="0" w:space="0" w:color="auto"/>
            <w:bottom w:val="none" w:sz="0" w:space="0" w:color="auto"/>
            <w:right w:val="none" w:sz="0" w:space="0" w:color="auto"/>
          </w:divBdr>
        </w:div>
        <w:div w:id="1927180665">
          <w:marLeft w:val="480"/>
          <w:marRight w:val="0"/>
          <w:marTop w:val="0"/>
          <w:marBottom w:val="0"/>
          <w:divBdr>
            <w:top w:val="none" w:sz="0" w:space="0" w:color="auto"/>
            <w:left w:val="none" w:sz="0" w:space="0" w:color="auto"/>
            <w:bottom w:val="none" w:sz="0" w:space="0" w:color="auto"/>
            <w:right w:val="none" w:sz="0" w:space="0" w:color="auto"/>
          </w:divBdr>
        </w:div>
        <w:div w:id="1511524726">
          <w:marLeft w:val="480"/>
          <w:marRight w:val="0"/>
          <w:marTop w:val="0"/>
          <w:marBottom w:val="0"/>
          <w:divBdr>
            <w:top w:val="none" w:sz="0" w:space="0" w:color="auto"/>
            <w:left w:val="none" w:sz="0" w:space="0" w:color="auto"/>
            <w:bottom w:val="none" w:sz="0" w:space="0" w:color="auto"/>
            <w:right w:val="none" w:sz="0" w:space="0" w:color="auto"/>
          </w:divBdr>
        </w:div>
        <w:div w:id="1984969519">
          <w:marLeft w:val="480"/>
          <w:marRight w:val="0"/>
          <w:marTop w:val="0"/>
          <w:marBottom w:val="0"/>
          <w:divBdr>
            <w:top w:val="none" w:sz="0" w:space="0" w:color="auto"/>
            <w:left w:val="none" w:sz="0" w:space="0" w:color="auto"/>
            <w:bottom w:val="none" w:sz="0" w:space="0" w:color="auto"/>
            <w:right w:val="none" w:sz="0" w:space="0" w:color="auto"/>
          </w:divBdr>
        </w:div>
        <w:div w:id="145168412">
          <w:marLeft w:val="480"/>
          <w:marRight w:val="0"/>
          <w:marTop w:val="0"/>
          <w:marBottom w:val="0"/>
          <w:divBdr>
            <w:top w:val="none" w:sz="0" w:space="0" w:color="auto"/>
            <w:left w:val="none" w:sz="0" w:space="0" w:color="auto"/>
            <w:bottom w:val="none" w:sz="0" w:space="0" w:color="auto"/>
            <w:right w:val="none" w:sz="0" w:space="0" w:color="auto"/>
          </w:divBdr>
        </w:div>
        <w:div w:id="2118213939">
          <w:marLeft w:val="480"/>
          <w:marRight w:val="0"/>
          <w:marTop w:val="0"/>
          <w:marBottom w:val="0"/>
          <w:divBdr>
            <w:top w:val="none" w:sz="0" w:space="0" w:color="auto"/>
            <w:left w:val="none" w:sz="0" w:space="0" w:color="auto"/>
            <w:bottom w:val="none" w:sz="0" w:space="0" w:color="auto"/>
            <w:right w:val="none" w:sz="0" w:space="0" w:color="auto"/>
          </w:divBdr>
        </w:div>
        <w:div w:id="132449462">
          <w:marLeft w:val="480"/>
          <w:marRight w:val="0"/>
          <w:marTop w:val="0"/>
          <w:marBottom w:val="0"/>
          <w:divBdr>
            <w:top w:val="none" w:sz="0" w:space="0" w:color="auto"/>
            <w:left w:val="none" w:sz="0" w:space="0" w:color="auto"/>
            <w:bottom w:val="none" w:sz="0" w:space="0" w:color="auto"/>
            <w:right w:val="none" w:sz="0" w:space="0" w:color="auto"/>
          </w:divBdr>
        </w:div>
        <w:div w:id="1299147343">
          <w:marLeft w:val="480"/>
          <w:marRight w:val="0"/>
          <w:marTop w:val="0"/>
          <w:marBottom w:val="0"/>
          <w:divBdr>
            <w:top w:val="none" w:sz="0" w:space="0" w:color="auto"/>
            <w:left w:val="none" w:sz="0" w:space="0" w:color="auto"/>
            <w:bottom w:val="none" w:sz="0" w:space="0" w:color="auto"/>
            <w:right w:val="none" w:sz="0" w:space="0" w:color="auto"/>
          </w:divBdr>
        </w:div>
        <w:div w:id="114301910">
          <w:marLeft w:val="480"/>
          <w:marRight w:val="0"/>
          <w:marTop w:val="0"/>
          <w:marBottom w:val="0"/>
          <w:divBdr>
            <w:top w:val="none" w:sz="0" w:space="0" w:color="auto"/>
            <w:left w:val="none" w:sz="0" w:space="0" w:color="auto"/>
            <w:bottom w:val="none" w:sz="0" w:space="0" w:color="auto"/>
            <w:right w:val="none" w:sz="0" w:space="0" w:color="auto"/>
          </w:divBdr>
        </w:div>
        <w:div w:id="1749376137">
          <w:marLeft w:val="480"/>
          <w:marRight w:val="0"/>
          <w:marTop w:val="0"/>
          <w:marBottom w:val="0"/>
          <w:divBdr>
            <w:top w:val="none" w:sz="0" w:space="0" w:color="auto"/>
            <w:left w:val="none" w:sz="0" w:space="0" w:color="auto"/>
            <w:bottom w:val="none" w:sz="0" w:space="0" w:color="auto"/>
            <w:right w:val="none" w:sz="0" w:space="0" w:color="auto"/>
          </w:divBdr>
        </w:div>
        <w:div w:id="144981452">
          <w:marLeft w:val="480"/>
          <w:marRight w:val="0"/>
          <w:marTop w:val="0"/>
          <w:marBottom w:val="0"/>
          <w:divBdr>
            <w:top w:val="none" w:sz="0" w:space="0" w:color="auto"/>
            <w:left w:val="none" w:sz="0" w:space="0" w:color="auto"/>
            <w:bottom w:val="none" w:sz="0" w:space="0" w:color="auto"/>
            <w:right w:val="none" w:sz="0" w:space="0" w:color="auto"/>
          </w:divBdr>
        </w:div>
        <w:div w:id="1686976509">
          <w:marLeft w:val="480"/>
          <w:marRight w:val="0"/>
          <w:marTop w:val="0"/>
          <w:marBottom w:val="0"/>
          <w:divBdr>
            <w:top w:val="none" w:sz="0" w:space="0" w:color="auto"/>
            <w:left w:val="none" w:sz="0" w:space="0" w:color="auto"/>
            <w:bottom w:val="none" w:sz="0" w:space="0" w:color="auto"/>
            <w:right w:val="none" w:sz="0" w:space="0" w:color="auto"/>
          </w:divBdr>
        </w:div>
        <w:div w:id="5332044">
          <w:marLeft w:val="480"/>
          <w:marRight w:val="0"/>
          <w:marTop w:val="0"/>
          <w:marBottom w:val="0"/>
          <w:divBdr>
            <w:top w:val="none" w:sz="0" w:space="0" w:color="auto"/>
            <w:left w:val="none" w:sz="0" w:space="0" w:color="auto"/>
            <w:bottom w:val="none" w:sz="0" w:space="0" w:color="auto"/>
            <w:right w:val="none" w:sz="0" w:space="0" w:color="auto"/>
          </w:divBdr>
        </w:div>
        <w:div w:id="96097805">
          <w:marLeft w:val="480"/>
          <w:marRight w:val="0"/>
          <w:marTop w:val="0"/>
          <w:marBottom w:val="0"/>
          <w:divBdr>
            <w:top w:val="none" w:sz="0" w:space="0" w:color="auto"/>
            <w:left w:val="none" w:sz="0" w:space="0" w:color="auto"/>
            <w:bottom w:val="none" w:sz="0" w:space="0" w:color="auto"/>
            <w:right w:val="none" w:sz="0" w:space="0" w:color="auto"/>
          </w:divBdr>
        </w:div>
        <w:div w:id="1289433135">
          <w:marLeft w:val="480"/>
          <w:marRight w:val="0"/>
          <w:marTop w:val="0"/>
          <w:marBottom w:val="0"/>
          <w:divBdr>
            <w:top w:val="none" w:sz="0" w:space="0" w:color="auto"/>
            <w:left w:val="none" w:sz="0" w:space="0" w:color="auto"/>
            <w:bottom w:val="none" w:sz="0" w:space="0" w:color="auto"/>
            <w:right w:val="none" w:sz="0" w:space="0" w:color="auto"/>
          </w:divBdr>
        </w:div>
        <w:div w:id="198516243">
          <w:marLeft w:val="480"/>
          <w:marRight w:val="0"/>
          <w:marTop w:val="0"/>
          <w:marBottom w:val="0"/>
          <w:divBdr>
            <w:top w:val="none" w:sz="0" w:space="0" w:color="auto"/>
            <w:left w:val="none" w:sz="0" w:space="0" w:color="auto"/>
            <w:bottom w:val="none" w:sz="0" w:space="0" w:color="auto"/>
            <w:right w:val="none" w:sz="0" w:space="0" w:color="auto"/>
          </w:divBdr>
        </w:div>
        <w:div w:id="1027604658">
          <w:marLeft w:val="480"/>
          <w:marRight w:val="0"/>
          <w:marTop w:val="0"/>
          <w:marBottom w:val="0"/>
          <w:divBdr>
            <w:top w:val="none" w:sz="0" w:space="0" w:color="auto"/>
            <w:left w:val="none" w:sz="0" w:space="0" w:color="auto"/>
            <w:bottom w:val="none" w:sz="0" w:space="0" w:color="auto"/>
            <w:right w:val="none" w:sz="0" w:space="0" w:color="auto"/>
          </w:divBdr>
        </w:div>
        <w:div w:id="588001043">
          <w:marLeft w:val="480"/>
          <w:marRight w:val="0"/>
          <w:marTop w:val="0"/>
          <w:marBottom w:val="0"/>
          <w:divBdr>
            <w:top w:val="none" w:sz="0" w:space="0" w:color="auto"/>
            <w:left w:val="none" w:sz="0" w:space="0" w:color="auto"/>
            <w:bottom w:val="none" w:sz="0" w:space="0" w:color="auto"/>
            <w:right w:val="none" w:sz="0" w:space="0" w:color="auto"/>
          </w:divBdr>
        </w:div>
        <w:div w:id="136725388">
          <w:marLeft w:val="480"/>
          <w:marRight w:val="0"/>
          <w:marTop w:val="0"/>
          <w:marBottom w:val="0"/>
          <w:divBdr>
            <w:top w:val="none" w:sz="0" w:space="0" w:color="auto"/>
            <w:left w:val="none" w:sz="0" w:space="0" w:color="auto"/>
            <w:bottom w:val="none" w:sz="0" w:space="0" w:color="auto"/>
            <w:right w:val="none" w:sz="0" w:space="0" w:color="auto"/>
          </w:divBdr>
        </w:div>
        <w:div w:id="1897817589">
          <w:marLeft w:val="480"/>
          <w:marRight w:val="0"/>
          <w:marTop w:val="0"/>
          <w:marBottom w:val="0"/>
          <w:divBdr>
            <w:top w:val="none" w:sz="0" w:space="0" w:color="auto"/>
            <w:left w:val="none" w:sz="0" w:space="0" w:color="auto"/>
            <w:bottom w:val="none" w:sz="0" w:space="0" w:color="auto"/>
            <w:right w:val="none" w:sz="0" w:space="0" w:color="auto"/>
          </w:divBdr>
        </w:div>
        <w:div w:id="336812839">
          <w:marLeft w:val="480"/>
          <w:marRight w:val="0"/>
          <w:marTop w:val="0"/>
          <w:marBottom w:val="0"/>
          <w:divBdr>
            <w:top w:val="none" w:sz="0" w:space="0" w:color="auto"/>
            <w:left w:val="none" w:sz="0" w:space="0" w:color="auto"/>
            <w:bottom w:val="none" w:sz="0" w:space="0" w:color="auto"/>
            <w:right w:val="none" w:sz="0" w:space="0" w:color="auto"/>
          </w:divBdr>
        </w:div>
        <w:div w:id="273824503">
          <w:marLeft w:val="480"/>
          <w:marRight w:val="0"/>
          <w:marTop w:val="0"/>
          <w:marBottom w:val="0"/>
          <w:divBdr>
            <w:top w:val="none" w:sz="0" w:space="0" w:color="auto"/>
            <w:left w:val="none" w:sz="0" w:space="0" w:color="auto"/>
            <w:bottom w:val="none" w:sz="0" w:space="0" w:color="auto"/>
            <w:right w:val="none" w:sz="0" w:space="0" w:color="auto"/>
          </w:divBdr>
        </w:div>
        <w:div w:id="653797622">
          <w:marLeft w:val="480"/>
          <w:marRight w:val="0"/>
          <w:marTop w:val="0"/>
          <w:marBottom w:val="0"/>
          <w:divBdr>
            <w:top w:val="none" w:sz="0" w:space="0" w:color="auto"/>
            <w:left w:val="none" w:sz="0" w:space="0" w:color="auto"/>
            <w:bottom w:val="none" w:sz="0" w:space="0" w:color="auto"/>
            <w:right w:val="none" w:sz="0" w:space="0" w:color="auto"/>
          </w:divBdr>
        </w:div>
        <w:div w:id="1724257917">
          <w:marLeft w:val="480"/>
          <w:marRight w:val="0"/>
          <w:marTop w:val="0"/>
          <w:marBottom w:val="0"/>
          <w:divBdr>
            <w:top w:val="none" w:sz="0" w:space="0" w:color="auto"/>
            <w:left w:val="none" w:sz="0" w:space="0" w:color="auto"/>
            <w:bottom w:val="none" w:sz="0" w:space="0" w:color="auto"/>
            <w:right w:val="none" w:sz="0" w:space="0" w:color="auto"/>
          </w:divBdr>
        </w:div>
        <w:div w:id="1143424293">
          <w:marLeft w:val="480"/>
          <w:marRight w:val="0"/>
          <w:marTop w:val="0"/>
          <w:marBottom w:val="0"/>
          <w:divBdr>
            <w:top w:val="none" w:sz="0" w:space="0" w:color="auto"/>
            <w:left w:val="none" w:sz="0" w:space="0" w:color="auto"/>
            <w:bottom w:val="none" w:sz="0" w:space="0" w:color="auto"/>
            <w:right w:val="none" w:sz="0" w:space="0" w:color="auto"/>
          </w:divBdr>
        </w:div>
        <w:div w:id="800272532">
          <w:marLeft w:val="480"/>
          <w:marRight w:val="0"/>
          <w:marTop w:val="0"/>
          <w:marBottom w:val="0"/>
          <w:divBdr>
            <w:top w:val="none" w:sz="0" w:space="0" w:color="auto"/>
            <w:left w:val="none" w:sz="0" w:space="0" w:color="auto"/>
            <w:bottom w:val="none" w:sz="0" w:space="0" w:color="auto"/>
            <w:right w:val="none" w:sz="0" w:space="0" w:color="auto"/>
          </w:divBdr>
        </w:div>
        <w:div w:id="1008797809">
          <w:marLeft w:val="480"/>
          <w:marRight w:val="0"/>
          <w:marTop w:val="0"/>
          <w:marBottom w:val="0"/>
          <w:divBdr>
            <w:top w:val="none" w:sz="0" w:space="0" w:color="auto"/>
            <w:left w:val="none" w:sz="0" w:space="0" w:color="auto"/>
            <w:bottom w:val="none" w:sz="0" w:space="0" w:color="auto"/>
            <w:right w:val="none" w:sz="0" w:space="0" w:color="auto"/>
          </w:divBdr>
        </w:div>
        <w:div w:id="1808818622">
          <w:marLeft w:val="480"/>
          <w:marRight w:val="0"/>
          <w:marTop w:val="0"/>
          <w:marBottom w:val="0"/>
          <w:divBdr>
            <w:top w:val="none" w:sz="0" w:space="0" w:color="auto"/>
            <w:left w:val="none" w:sz="0" w:space="0" w:color="auto"/>
            <w:bottom w:val="none" w:sz="0" w:space="0" w:color="auto"/>
            <w:right w:val="none" w:sz="0" w:space="0" w:color="auto"/>
          </w:divBdr>
        </w:div>
        <w:div w:id="1688436050">
          <w:marLeft w:val="480"/>
          <w:marRight w:val="0"/>
          <w:marTop w:val="0"/>
          <w:marBottom w:val="0"/>
          <w:divBdr>
            <w:top w:val="none" w:sz="0" w:space="0" w:color="auto"/>
            <w:left w:val="none" w:sz="0" w:space="0" w:color="auto"/>
            <w:bottom w:val="none" w:sz="0" w:space="0" w:color="auto"/>
            <w:right w:val="none" w:sz="0" w:space="0" w:color="auto"/>
          </w:divBdr>
        </w:div>
        <w:div w:id="1847204239">
          <w:marLeft w:val="480"/>
          <w:marRight w:val="0"/>
          <w:marTop w:val="0"/>
          <w:marBottom w:val="0"/>
          <w:divBdr>
            <w:top w:val="none" w:sz="0" w:space="0" w:color="auto"/>
            <w:left w:val="none" w:sz="0" w:space="0" w:color="auto"/>
            <w:bottom w:val="none" w:sz="0" w:space="0" w:color="auto"/>
            <w:right w:val="none" w:sz="0" w:space="0" w:color="auto"/>
          </w:divBdr>
        </w:div>
        <w:div w:id="46682053">
          <w:marLeft w:val="480"/>
          <w:marRight w:val="0"/>
          <w:marTop w:val="0"/>
          <w:marBottom w:val="0"/>
          <w:divBdr>
            <w:top w:val="none" w:sz="0" w:space="0" w:color="auto"/>
            <w:left w:val="none" w:sz="0" w:space="0" w:color="auto"/>
            <w:bottom w:val="none" w:sz="0" w:space="0" w:color="auto"/>
            <w:right w:val="none" w:sz="0" w:space="0" w:color="auto"/>
          </w:divBdr>
        </w:div>
        <w:div w:id="1728067467">
          <w:marLeft w:val="480"/>
          <w:marRight w:val="0"/>
          <w:marTop w:val="0"/>
          <w:marBottom w:val="0"/>
          <w:divBdr>
            <w:top w:val="none" w:sz="0" w:space="0" w:color="auto"/>
            <w:left w:val="none" w:sz="0" w:space="0" w:color="auto"/>
            <w:bottom w:val="none" w:sz="0" w:space="0" w:color="auto"/>
            <w:right w:val="none" w:sz="0" w:space="0" w:color="auto"/>
          </w:divBdr>
        </w:div>
        <w:div w:id="1843663547">
          <w:marLeft w:val="480"/>
          <w:marRight w:val="0"/>
          <w:marTop w:val="0"/>
          <w:marBottom w:val="0"/>
          <w:divBdr>
            <w:top w:val="none" w:sz="0" w:space="0" w:color="auto"/>
            <w:left w:val="none" w:sz="0" w:space="0" w:color="auto"/>
            <w:bottom w:val="none" w:sz="0" w:space="0" w:color="auto"/>
            <w:right w:val="none" w:sz="0" w:space="0" w:color="auto"/>
          </w:divBdr>
        </w:div>
        <w:div w:id="530067300">
          <w:marLeft w:val="480"/>
          <w:marRight w:val="0"/>
          <w:marTop w:val="0"/>
          <w:marBottom w:val="0"/>
          <w:divBdr>
            <w:top w:val="none" w:sz="0" w:space="0" w:color="auto"/>
            <w:left w:val="none" w:sz="0" w:space="0" w:color="auto"/>
            <w:bottom w:val="none" w:sz="0" w:space="0" w:color="auto"/>
            <w:right w:val="none" w:sz="0" w:space="0" w:color="auto"/>
          </w:divBdr>
        </w:div>
        <w:div w:id="492137299">
          <w:marLeft w:val="480"/>
          <w:marRight w:val="0"/>
          <w:marTop w:val="0"/>
          <w:marBottom w:val="0"/>
          <w:divBdr>
            <w:top w:val="none" w:sz="0" w:space="0" w:color="auto"/>
            <w:left w:val="none" w:sz="0" w:space="0" w:color="auto"/>
            <w:bottom w:val="none" w:sz="0" w:space="0" w:color="auto"/>
            <w:right w:val="none" w:sz="0" w:space="0" w:color="auto"/>
          </w:divBdr>
        </w:div>
        <w:div w:id="1923024949">
          <w:marLeft w:val="480"/>
          <w:marRight w:val="0"/>
          <w:marTop w:val="0"/>
          <w:marBottom w:val="0"/>
          <w:divBdr>
            <w:top w:val="none" w:sz="0" w:space="0" w:color="auto"/>
            <w:left w:val="none" w:sz="0" w:space="0" w:color="auto"/>
            <w:bottom w:val="none" w:sz="0" w:space="0" w:color="auto"/>
            <w:right w:val="none" w:sz="0" w:space="0" w:color="auto"/>
          </w:divBdr>
        </w:div>
        <w:div w:id="1926069747">
          <w:marLeft w:val="480"/>
          <w:marRight w:val="0"/>
          <w:marTop w:val="0"/>
          <w:marBottom w:val="0"/>
          <w:divBdr>
            <w:top w:val="none" w:sz="0" w:space="0" w:color="auto"/>
            <w:left w:val="none" w:sz="0" w:space="0" w:color="auto"/>
            <w:bottom w:val="none" w:sz="0" w:space="0" w:color="auto"/>
            <w:right w:val="none" w:sz="0" w:space="0" w:color="auto"/>
          </w:divBdr>
        </w:div>
        <w:div w:id="1994135517">
          <w:marLeft w:val="480"/>
          <w:marRight w:val="0"/>
          <w:marTop w:val="0"/>
          <w:marBottom w:val="0"/>
          <w:divBdr>
            <w:top w:val="none" w:sz="0" w:space="0" w:color="auto"/>
            <w:left w:val="none" w:sz="0" w:space="0" w:color="auto"/>
            <w:bottom w:val="none" w:sz="0" w:space="0" w:color="auto"/>
            <w:right w:val="none" w:sz="0" w:space="0" w:color="auto"/>
          </w:divBdr>
        </w:div>
        <w:div w:id="205802711">
          <w:marLeft w:val="480"/>
          <w:marRight w:val="0"/>
          <w:marTop w:val="0"/>
          <w:marBottom w:val="0"/>
          <w:divBdr>
            <w:top w:val="none" w:sz="0" w:space="0" w:color="auto"/>
            <w:left w:val="none" w:sz="0" w:space="0" w:color="auto"/>
            <w:bottom w:val="none" w:sz="0" w:space="0" w:color="auto"/>
            <w:right w:val="none" w:sz="0" w:space="0" w:color="auto"/>
          </w:divBdr>
        </w:div>
        <w:div w:id="2090497488">
          <w:marLeft w:val="480"/>
          <w:marRight w:val="0"/>
          <w:marTop w:val="0"/>
          <w:marBottom w:val="0"/>
          <w:divBdr>
            <w:top w:val="none" w:sz="0" w:space="0" w:color="auto"/>
            <w:left w:val="none" w:sz="0" w:space="0" w:color="auto"/>
            <w:bottom w:val="none" w:sz="0" w:space="0" w:color="auto"/>
            <w:right w:val="none" w:sz="0" w:space="0" w:color="auto"/>
          </w:divBdr>
        </w:div>
        <w:div w:id="1420717873">
          <w:marLeft w:val="480"/>
          <w:marRight w:val="0"/>
          <w:marTop w:val="0"/>
          <w:marBottom w:val="0"/>
          <w:divBdr>
            <w:top w:val="none" w:sz="0" w:space="0" w:color="auto"/>
            <w:left w:val="none" w:sz="0" w:space="0" w:color="auto"/>
            <w:bottom w:val="none" w:sz="0" w:space="0" w:color="auto"/>
            <w:right w:val="none" w:sz="0" w:space="0" w:color="auto"/>
          </w:divBdr>
        </w:div>
        <w:div w:id="1440566496">
          <w:marLeft w:val="480"/>
          <w:marRight w:val="0"/>
          <w:marTop w:val="0"/>
          <w:marBottom w:val="0"/>
          <w:divBdr>
            <w:top w:val="none" w:sz="0" w:space="0" w:color="auto"/>
            <w:left w:val="none" w:sz="0" w:space="0" w:color="auto"/>
            <w:bottom w:val="none" w:sz="0" w:space="0" w:color="auto"/>
            <w:right w:val="none" w:sz="0" w:space="0" w:color="auto"/>
          </w:divBdr>
        </w:div>
        <w:div w:id="963972270">
          <w:marLeft w:val="480"/>
          <w:marRight w:val="0"/>
          <w:marTop w:val="0"/>
          <w:marBottom w:val="0"/>
          <w:divBdr>
            <w:top w:val="none" w:sz="0" w:space="0" w:color="auto"/>
            <w:left w:val="none" w:sz="0" w:space="0" w:color="auto"/>
            <w:bottom w:val="none" w:sz="0" w:space="0" w:color="auto"/>
            <w:right w:val="none" w:sz="0" w:space="0" w:color="auto"/>
          </w:divBdr>
        </w:div>
        <w:div w:id="112141040">
          <w:marLeft w:val="480"/>
          <w:marRight w:val="0"/>
          <w:marTop w:val="0"/>
          <w:marBottom w:val="0"/>
          <w:divBdr>
            <w:top w:val="none" w:sz="0" w:space="0" w:color="auto"/>
            <w:left w:val="none" w:sz="0" w:space="0" w:color="auto"/>
            <w:bottom w:val="none" w:sz="0" w:space="0" w:color="auto"/>
            <w:right w:val="none" w:sz="0" w:space="0" w:color="auto"/>
          </w:divBdr>
        </w:div>
        <w:div w:id="1523593409">
          <w:marLeft w:val="480"/>
          <w:marRight w:val="0"/>
          <w:marTop w:val="0"/>
          <w:marBottom w:val="0"/>
          <w:divBdr>
            <w:top w:val="none" w:sz="0" w:space="0" w:color="auto"/>
            <w:left w:val="none" w:sz="0" w:space="0" w:color="auto"/>
            <w:bottom w:val="none" w:sz="0" w:space="0" w:color="auto"/>
            <w:right w:val="none" w:sz="0" w:space="0" w:color="auto"/>
          </w:divBdr>
        </w:div>
        <w:div w:id="1920166370">
          <w:marLeft w:val="480"/>
          <w:marRight w:val="0"/>
          <w:marTop w:val="0"/>
          <w:marBottom w:val="0"/>
          <w:divBdr>
            <w:top w:val="none" w:sz="0" w:space="0" w:color="auto"/>
            <w:left w:val="none" w:sz="0" w:space="0" w:color="auto"/>
            <w:bottom w:val="none" w:sz="0" w:space="0" w:color="auto"/>
            <w:right w:val="none" w:sz="0" w:space="0" w:color="auto"/>
          </w:divBdr>
        </w:div>
        <w:div w:id="452555374">
          <w:marLeft w:val="480"/>
          <w:marRight w:val="0"/>
          <w:marTop w:val="0"/>
          <w:marBottom w:val="0"/>
          <w:divBdr>
            <w:top w:val="none" w:sz="0" w:space="0" w:color="auto"/>
            <w:left w:val="none" w:sz="0" w:space="0" w:color="auto"/>
            <w:bottom w:val="none" w:sz="0" w:space="0" w:color="auto"/>
            <w:right w:val="none" w:sz="0" w:space="0" w:color="auto"/>
          </w:divBdr>
        </w:div>
        <w:div w:id="101800007">
          <w:marLeft w:val="480"/>
          <w:marRight w:val="0"/>
          <w:marTop w:val="0"/>
          <w:marBottom w:val="0"/>
          <w:divBdr>
            <w:top w:val="none" w:sz="0" w:space="0" w:color="auto"/>
            <w:left w:val="none" w:sz="0" w:space="0" w:color="auto"/>
            <w:bottom w:val="none" w:sz="0" w:space="0" w:color="auto"/>
            <w:right w:val="none" w:sz="0" w:space="0" w:color="auto"/>
          </w:divBdr>
        </w:div>
        <w:div w:id="1105419685">
          <w:marLeft w:val="480"/>
          <w:marRight w:val="0"/>
          <w:marTop w:val="0"/>
          <w:marBottom w:val="0"/>
          <w:divBdr>
            <w:top w:val="none" w:sz="0" w:space="0" w:color="auto"/>
            <w:left w:val="none" w:sz="0" w:space="0" w:color="auto"/>
            <w:bottom w:val="none" w:sz="0" w:space="0" w:color="auto"/>
            <w:right w:val="none" w:sz="0" w:space="0" w:color="auto"/>
          </w:divBdr>
        </w:div>
      </w:divsChild>
    </w:div>
    <w:div w:id="573203983">
      <w:bodyDiv w:val="1"/>
      <w:marLeft w:val="0"/>
      <w:marRight w:val="0"/>
      <w:marTop w:val="0"/>
      <w:marBottom w:val="0"/>
      <w:divBdr>
        <w:top w:val="none" w:sz="0" w:space="0" w:color="auto"/>
        <w:left w:val="none" w:sz="0" w:space="0" w:color="auto"/>
        <w:bottom w:val="none" w:sz="0" w:space="0" w:color="auto"/>
        <w:right w:val="none" w:sz="0" w:space="0" w:color="auto"/>
      </w:divBdr>
      <w:divsChild>
        <w:div w:id="1135412297">
          <w:marLeft w:val="480"/>
          <w:marRight w:val="0"/>
          <w:marTop w:val="0"/>
          <w:marBottom w:val="0"/>
          <w:divBdr>
            <w:top w:val="none" w:sz="0" w:space="0" w:color="auto"/>
            <w:left w:val="none" w:sz="0" w:space="0" w:color="auto"/>
            <w:bottom w:val="none" w:sz="0" w:space="0" w:color="auto"/>
            <w:right w:val="none" w:sz="0" w:space="0" w:color="auto"/>
          </w:divBdr>
        </w:div>
        <w:div w:id="1710035934">
          <w:marLeft w:val="480"/>
          <w:marRight w:val="0"/>
          <w:marTop w:val="0"/>
          <w:marBottom w:val="0"/>
          <w:divBdr>
            <w:top w:val="none" w:sz="0" w:space="0" w:color="auto"/>
            <w:left w:val="none" w:sz="0" w:space="0" w:color="auto"/>
            <w:bottom w:val="none" w:sz="0" w:space="0" w:color="auto"/>
            <w:right w:val="none" w:sz="0" w:space="0" w:color="auto"/>
          </w:divBdr>
        </w:div>
        <w:div w:id="1089815201">
          <w:marLeft w:val="480"/>
          <w:marRight w:val="0"/>
          <w:marTop w:val="0"/>
          <w:marBottom w:val="0"/>
          <w:divBdr>
            <w:top w:val="none" w:sz="0" w:space="0" w:color="auto"/>
            <w:left w:val="none" w:sz="0" w:space="0" w:color="auto"/>
            <w:bottom w:val="none" w:sz="0" w:space="0" w:color="auto"/>
            <w:right w:val="none" w:sz="0" w:space="0" w:color="auto"/>
          </w:divBdr>
        </w:div>
        <w:div w:id="1229996641">
          <w:marLeft w:val="480"/>
          <w:marRight w:val="0"/>
          <w:marTop w:val="0"/>
          <w:marBottom w:val="0"/>
          <w:divBdr>
            <w:top w:val="none" w:sz="0" w:space="0" w:color="auto"/>
            <w:left w:val="none" w:sz="0" w:space="0" w:color="auto"/>
            <w:bottom w:val="none" w:sz="0" w:space="0" w:color="auto"/>
            <w:right w:val="none" w:sz="0" w:space="0" w:color="auto"/>
          </w:divBdr>
        </w:div>
        <w:div w:id="233325236">
          <w:marLeft w:val="480"/>
          <w:marRight w:val="0"/>
          <w:marTop w:val="0"/>
          <w:marBottom w:val="0"/>
          <w:divBdr>
            <w:top w:val="none" w:sz="0" w:space="0" w:color="auto"/>
            <w:left w:val="none" w:sz="0" w:space="0" w:color="auto"/>
            <w:bottom w:val="none" w:sz="0" w:space="0" w:color="auto"/>
            <w:right w:val="none" w:sz="0" w:space="0" w:color="auto"/>
          </w:divBdr>
        </w:div>
        <w:div w:id="181745646">
          <w:marLeft w:val="480"/>
          <w:marRight w:val="0"/>
          <w:marTop w:val="0"/>
          <w:marBottom w:val="0"/>
          <w:divBdr>
            <w:top w:val="none" w:sz="0" w:space="0" w:color="auto"/>
            <w:left w:val="none" w:sz="0" w:space="0" w:color="auto"/>
            <w:bottom w:val="none" w:sz="0" w:space="0" w:color="auto"/>
            <w:right w:val="none" w:sz="0" w:space="0" w:color="auto"/>
          </w:divBdr>
        </w:div>
        <w:div w:id="992299383">
          <w:marLeft w:val="480"/>
          <w:marRight w:val="0"/>
          <w:marTop w:val="0"/>
          <w:marBottom w:val="0"/>
          <w:divBdr>
            <w:top w:val="none" w:sz="0" w:space="0" w:color="auto"/>
            <w:left w:val="none" w:sz="0" w:space="0" w:color="auto"/>
            <w:bottom w:val="none" w:sz="0" w:space="0" w:color="auto"/>
            <w:right w:val="none" w:sz="0" w:space="0" w:color="auto"/>
          </w:divBdr>
        </w:div>
        <w:div w:id="1753424917">
          <w:marLeft w:val="480"/>
          <w:marRight w:val="0"/>
          <w:marTop w:val="0"/>
          <w:marBottom w:val="0"/>
          <w:divBdr>
            <w:top w:val="none" w:sz="0" w:space="0" w:color="auto"/>
            <w:left w:val="none" w:sz="0" w:space="0" w:color="auto"/>
            <w:bottom w:val="none" w:sz="0" w:space="0" w:color="auto"/>
            <w:right w:val="none" w:sz="0" w:space="0" w:color="auto"/>
          </w:divBdr>
        </w:div>
        <w:div w:id="1486245085">
          <w:marLeft w:val="480"/>
          <w:marRight w:val="0"/>
          <w:marTop w:val="0"/>
          <w:marBottom w:val="0"/>
          <w:divBdr>
            <w:top w:val="none" w:sz="0" w:space="0" w:color="auto"/>
            <w:left w:val="none" w:sz="0" w:space="0" w:color="auto"/>
            <w:bottom w:val="none" w:sz="0" w:space="0" w:color="auto"/>
            <w:right w:val="none" w:sz="0" w:space="0" w:color="auto"/>
          </w:divBdr>
        </w:div>
        <w:div w:id="1524130899">
          <w:marLeft w:val="480"/>
          <w:marRight w:val="0"/>
          <w:marTop w:val="0"/>
          <w:marBottom w:val="0"/>
          <w:divBdr>
            <w:top w:val="none" w:sz="0" w:space="0" w:color="auto"/>
            <w:left w:val="none" w:sz="0" w:space="0" w:color="auto"/>
            <w:bottom w:val="none" w:sz="0" w:space="0" w:color="auto"/>
            <w:right w:val="none" w:sz="0" w:space="0" w:color="auto"/>
          </w:divBdr>
        </w:div>
        <w:div w:id="1937443660">
          <w:marLeft w:val="480"/>
          <w:marRight w:val="0"/>
          <w:marTop w:val="0"/>
          <w:marBottom w:val="0"/>
          <w:divBdr>
            <w:top w:val="none" w:sz="0" w:space="0" w:color="auto"/>
            <w:left w:val="none" w:sz="0" w:space="0" w:color="auto"/>
            <w:bottom w:val="none" w:sz="0" w:space="0" w:color="auto"/>
            <w:right w:val="none" w:sz="0" w:space="0" w:color="auto"/>
          </w:divBdr>
        </w:div>
        <w:div w:id="1600748259">
          <w:marLeft w:val="480"/>
          <w:marRight w:val="0"/>
          <w:marTop w:val="0"/>
          <w:marBottom w:val="0"/>
          <w:divBdr>
            <w:top w:val="none" w:sz="0" w:space="0" w:color="auto"/>
            <w:left w:val="none" w:sz="0" w:space="0" w:color="auto"/>
            <w:bottom w:val="none" w:sz="0" w:space="0" w:color="auto"/>
            <w:right w:val="none" w:sz="0" w:space="0" w:color="auto"/>
          </w:divBdr>
        </w:div>
        <w:div w:id="239486229">
          <w:marLeft w:val="480"/>
          <w:marRight w:val="0"/>
          <w:marTop w:val="0"/>
          <w:marBottom w:val="0"/>
          <w:divBdr>
            <w:top w:val="none" w:sz="0" w:space="0" w:color="auto"/>
            <w:left w:val="none" w:sz="0" w:space="0" w:color="auto"/>
            <w:bottom w:val="none" w:sz="0" w:space="0" w:color="auto"/>
            <w:right w:val="none" w:sz="0" w:space="0" w:color="auto"/>
          </w:divBdr>
        </w:div>
        <w:div w:id="1414552281">
          <w:marLeft w:val="480"/>
          <w:marRight w:val="0"/>
          <w:marTop w:val="0"/>
          <w:marBottom w:val="0"/>
          <w:divBdr>
            <w:top w:val="none" w:sz="0" w:space="0" w:color="auto"/>
            <w:left w:val="none" w:sz="0" w:space="0" w:color="auto"/>
            <w:bottom w:val="none" w:sz="0" w:space="0" w:color="auto"/>
            <w:right w:val="none" w:sz="0" w:space="0" w:color="auto"/>
          </w:divBdr>
        </w:div>
        <w:div w:id="1273705423">
          <w:marLeft w:val="480"/>
          <w:marRight w:val="0"/>
          <w:marTop w:val="0"/>
          <w:marBottom w:val="0"/>
          <w:divBdr>
            <w:top w:val="none" w:sz="0" w:space="0" w:color="auto"/>
            <w:left w:val="none" w:sz="0" w:space="0" w:color="auto"/>
            <w:bottom w:val="none" w:sz="0" w:space="0" w:color="auto"/>
            <w:right w:val="none" w:sz="0" w:space="0" w:color="auto"/>
          </w:divBdr>
        </w:div>
        <w:div w:id="520582643">
          <w:marLeft w:val="480"/>
          <w:marRight w:val="0"/>
          <w:marTop w:val="0"/>
          <w:marBottom w:val="0"/>
          <w:divBdr>
            <w:top w:val="none" w:sz="0" w:space="0" w:color="auto"/>
            <w:left w:val="none" w:sz="0" w:space="0" w:color="auto"/>
            <w:bottom w:val="none" w:sz="0" w:space="0" w:color="auto"/>
            <w:right w:val="none" w:sz="0" w:space="0" w:color="auto"/>
          </w:divBdr>
        </w:div>
        <w:div w:id="233011039">
          <w:marLeft w:val="480"/>
          <w:marRight w:val="0"/>
          <w:marTop w:val="0"/>
          <w:marBottom w:val="0"/>
          <w:divBdr>
            <w:top w:val="none" w:sz="0" w:space="0" w:color="auto"/>
            <w:left w:val="none" w:sz="0" w:space="0" w:color="auto"/>
            <w:bottom w:val="none" w:sz="0" w:space="0" w:color="auto"/>
            <w:right w:val="none" w:sz="0" w:space="0" w:color="auto"/>
          </w:divBdr>
        </w:div>
        <w:div w:id="343167023">
          <w:marLeft w:val="480"/>
          <w:marRight w:val="0"/>
          <w:marTop w:val="0"/>
          <w:marBottom w:val="0"/>
          <w:divBdr>
            <w:top w:val="none" w:sz="0" w:space="0" w:color="auto"/>
            <w:left w:val="none" w:sz="0" w:space="0" w:color="auto"/>
            <w:bottom w:val="none" w:sz="0" w:space="0" w:color="auto"/>
            <w:right w:val="none" w:sz="0" w:space="0" w:color="auto"/>
          </w:divBdr>
        </w:div>
        <w:div w:id="703557434">
          <w:marLeft w:val="480"/>
          <w:marRight w:val="0"/>
          <w:marTop w:val="0"/>
          <w:marBottom w:val="0"/>
          <w:divBdr>
            <w:top w:val="none" w:sz="0" w:space="0" w:color="auto"/>
            <w:left w:val="none" w:sz="0" w:space="0" w:color="auto"/>
            <w:bottom w:val="none" w:sz="0" w:space="0" w:color="auto"/>
            <w:right w:val="none" w:sz="0" w:space="0" w:color="auto"/>
          </w:divBdr>
        </w:div>
        <w:div w:id="974916585">
          <w:marLeft w:val="480"/>
          <w:marRight w:val="0"/>
          <w:marTop w:val="0"/>
          <w:marBottom w:val="0"/>
          <w:divBdr>
            <w:top w:val="none" w:sz="0" w:space="0" w:color="auto"/>
            <w:left w:val="none" w:sz="0" w:space="0" w:color="auto"/>
            <w:bottom w:val="none" w:sz="0" w:space="0" w:color="auto"/>
            <w:right w:val="none" w:sz="0" w:space="0" w:color="auto"/>
          </w:divBdr>
        </w:div>
        <w:div w:id="127478397">
          <w:marLeft w:val="480"/>
          <w:marRight w:val="0"/>
          <w:marTop w:val="0"/>
          <w:marBottom w:val="0"/>
          <w:divBdr>
            <w:top w:val="none" w:sz="0" w:space="0" w:color="auto"/>
            <w:left w:val="none" w:sz="0" w:space="0" w:color="auto"/>
            <w:bottom w:val="none" w:sz="0" w:space="0" w:color="auto"/>
            <w:right w:val="none" w:sz="0" w:space="0" w:color="auto"/>
          </w:divBdr>
        </w:div>
        <w:div w:id="600258979">
          <w:marLeft w:val="480"/>
          <w:marRight w:val="0"/>
          <w:marTop w:val="0"/>
          <w:marBottom w:val="0"/>
          <w:divBdr>
            <w:top w:val="none" w:sz="0" w:space="0" w:color="auto"/>
            <w:left w:val="none" w:sz="0" w:space="0" w:color="auto"/>
            <w:bottom w:val="none" w:sz="0" w:space="0" w:color="auto"/>
            <w:right w:val="none" w:sz="0" w:space="0" w:color="auto"/>
          </w:divBdr>
        </w:div>
        <w:div w:id="1234698368">
          <w:marLeft w:val="480"/>
          <w:marRight w:val="0"/>
          <w:marTop w:val="0"/>
          <w:marBottom w:val="0"/>
          <w:divBdr>
            <w:top w:val="none" w:sz="0" w:space="0" w:color="auto"/>
            <w:left w:val="none" w:sz="0" w:space="0" w:color="auto"/>
            <w:bottom w:val="none" w:sz="0" w:space="0" w:color="auto"/>
            <w:right w:val="none" w:sz="0" w:space="0" w:color="auto"/>
          </w:divBdr>
        </w:div>
        <w:div w:id="1144783484">
          <w:marLeft w:val="480"/>
          <w:marRight w:val="0"/>
          <w:marTop w:val="0"/>
          <w:marBottom w:val="0"/>
          <w:divBdr>
            <w:top w:val="none" w:sz="0" w:space="0" w:color="auto"/>
            <w:left w:val="none" w:sz="0" w:space="0" w:color="auto"/>
            <w:bottom w:val="none" w:sz="0" w:space="0" w:color="auto"/>
            <w:right w:val="none" w:sz="0" w:space="0" w:color="auto"/>
          </w:divBdr>
        </w:div>
        <w:div w:id="1557545848">
          <w:marLeft w:val="480"/>
          <w:marRight w:val="0"/>
          <w:marTop w:val="0"/>
          <w:marBottom w:val="0"/>
          <w:divBdr>
            <w:top w:val="none" w:sz="0" w:space="0" w:color="auto"/>
            <w:left w:val="none" w:sz="0" w:space="0" w:color="auto"/>
            <w:bottom w:val="none" w:sz="0" w:space="0" w:color="auto"/>
            <w:right w:val="none" w:sz="0" w:space="0" w:color="auto"/>
          </w:divBdr>
        </w:div>
        <w:div w:id="2127112357">
          <w:marLeft w:val="480"/>
          <w:marRight w:val="0"/>
          <w:marTop w:val="0"/>
          <w:marBottom w:val="0"/>
          <w:divBdr>
            <w:top w:val="none" w:sz="0" w:space="0" w:color="auto"/>
            <w:left w:val="none" w:sz="0" w:space="0" w:color="auto"/>
            <w:bottom w:val="none" w:sz="0" w:space="0" w:color="auto"/>
            <w:right w:val="none" w:sz="0" w:space="0" w:color="auto"/>
          </w:divBdr>
        </w:div>
        <w:div w:id="1235121804">
          <w:marLeft w:val="480"/>
          <w:marRight w:val="0"/>
          <w:marTop w:val="0"/>
          <w:marBottom w:val="0"/>
          <w:divBdr>
            <w:top w:val="none" w:sz="0" w:space="0" w:color="auto"/>
            <w:left w:val="none" w:sz="0" w:space="0" w:color="auto"/>
            <w:bottom w:val="none" w:sz="0" w:space="0" w:color="auto"/>
            <w:right w:val="none" w:sz="0" w:space="0" w:color="auto"/>
          </w:divBdr>
        </w:div>
        <w:div w:id="248007073">
          <w:marLeft w:val="480"/>
          <w:marRight w:val="0"/>
          <w:marTop w:val="0"/>
          <w:marBottom w:val="0"/>
          <w:divBdr>
            <w:top w:val="none" w:sz="0" w:space="0" w:color="auto"/>
            <w:left w:val="none" w:sz="0" w:space="0" w:color="auto"/>
            <w:bottom w:val="none" w:sz="0" w:space="0" w:color="auto"/>
            <w:right w:val="none" w:sz="0" w:space="0" w:color="auto"/>
          </w:divBdr>
        </w:div>
        <w:div w:id="957377085">
          <w:marLeft w:val="480"/>
          <w:marRight w:val="0"/>
          <w:marTop w:val="0"/>
          <w:marBottom w:val="0"/>
          <w:divBdr>
            <w:top w:val="none" w:sz="0" w:space="0" w:color="auto"/>
            <w:left w:val="none" w:sz="0" w:space="0" w:color="auto"/>
            <w:bottom w:val="none" w:sz="0" w:space="0" w:color="auto"/>
            <w:right w:val="none" w:sz="0" w:space="0" w:color="auto"/>
          </w:divBdr>
        </w:div>
        <w:div w:id="1535773031">
          <w:marLeft w:val="480"/>
          <w:marRight w:val="0"/>
          <w:marTop w:val="0"/>
          <w:marBottom w:val="0"/>
          <w:divBdr>
            <w:top w:val="none" w:sz="0" w:space="0" w:color="auto"/>
            <w:left w:val="none" w:sz="0" w:space="0" w:color="auto"/>
            <w:bottom w:val="none" w:sz="0" w:space="0" w:color="auto"/>
            <w:right w:val="none" w:sz="0" w:space="0" w:color="auto"/>
          </w:divBdr>
        </w:div>
        <w:div w:id="1214196566">
          <w:marLeft w:val="480"/>
          <w:marRight w:val="0"/>
          <w:marTop w:val="0"/>
          <w:marBottom w:val="0"/>
          <w:divBdr>
            <w:top w:val="none" w:sz="0" w:space="0" w:color="auto"/>
            <w:left w:val="none" w:sz="0" w:space="0" w:color="auto"/>
            <w:bottom w:val="none" w:sz="0" w:space="0" w:color="auto"/>
            <w:right w:val="none" w:sz="0" w:space="0" w:color="auto"/>
          </w:divBdr>
        </w:div>
        <w:div w:id="589235361">
          <w:marLeft w:val="480"/>
          <w:marRight w:val="0"/>
          <w:marTop w:val="0"/>
          <w:marBottom w:val="0"/>
          <w:divBdr>
            <w:top w:val="none" w:sz="0" w:space="0" w:color="auto"/>
            <w:left w:val="none" w:sz="0" w:space="0" w:color="auto"/>
            <w:bottom w:val="none" w:sz="0" w:space="0" w:color="auto"/>
            <w:right w:val="none" w:sz="0" w:space="0" w:color="auto"/>
          </w:divBdr>
        </w:div>
        <w:div w:id="767775795">
          <w:marLeft w:val="480"/>
          <w:marRight w:val="0"/>
          <w:marTop w:val="0"/>
          <w:marBottom w:val="0"/>
          <w:divBdr>
            <w:top w:val="none" w:sz="0" w:space="0" w:color="auto"/>
            <w:left w:val="none" w:sz="0" w:space="0" w:color="auto"/>
            <w:bottom w:val="none" w:sz="0" w:space="0" w:color="auto"/>
            <w:right w:val="none" w:sz="0" w:space="0" w:color="auto"/>
          </w:divBdr>
        </w:div>
        <w:div w:id="1164124739">
          <w:marLeft w:val="480"/>
          <w:marRight w:val="0"/>
          <w:marTop w:val="0"/>
          <w:marBottom w:val="0"/>
          <w:divBdr>
            <w:top w:val="none" w:sz="0" w:space="0" w:color="auto"/>
            <w:left w:val="none" w:sz="0" w:space="0" w:color="auto"/>
            <w:bottom w:val="none" w:sz="0" w:space="0" w:color="auto"/>
            <w:right w:val="none" w:sz="0" w:space="0" w:color="auto"/>
          </w:divBdr>
        </w:div>
        <w:div w:id="1912740261">
          <w:marLeft w:val="480"/>
          <w:marRight w:val="0"/>
          <w:marTop w:val="0"/>
          <w:marBottom w:val="0"/>
          <w:divBdr>
            <w:top w:val="none" w:sz="0" w:space="0" w:color="auto"/>
            <w:left w:val="none" w:sz="0" w:space="0" w:color="auto"/>
            <w:bottom w:val="none" w:sz="0" w:space="0" w:color="auto"/>
            <w:right w:val="none" w:sz="0" w:space="0" w:color="auto"/>
          </w:divBdr>
        </w:div>
        <w:div w:id="1787502744">
          <w:marLeft w:val="480"/>
          <w:marRight w:val="0"/>
          <w:marTop w:val="0"/>
          <w:marBottom w:val="0"/>
          <w:divBdr>
            <w:top w:val="none" w:sz="0" w:space="0" w:color="auto"/>
            <w:left w:val="none" w:sz="0" w:space="0" w:color="auto"/>
            <w:bottom w:val="none" w:sz="0" w:space="0" w:color="auto"/>
            <w:right w:val="none" w:sz="0" w:space="0" w:color="auto"/>
          </w:divBdr>
        </w:div>
        <w:div w:id="122306997">
          <w:marLeft w:val="480"/>
          <w:marRight w:val="0"/>
          <w:marTop w:val="0"/>
          <w:marBottom w:val="0"/>
          <w:divBdr>
            <w:top w:val="none" w:sz="0" w:space="0" w:color="auto"/>
            <w:left w:val="none" w:sz="0" w:space="0" w:color="auto"/>
            <w:bottom w:val="none" w:sz="0" w:space="0" w:color="auto"/>
            <w:right w:val="none" w:sz="0" w:space="0" w:color="auto"/>
          </w:divBdr>
        </w:div>
        <w:div w:id="1630165255">
          <w:marLeft w:val="480"/>
          <w:marRight w:val="0"/>
          <w:marTop w:val="0"/>
          <w:marBottom w:val="0"/>
          <w:divBdr>
            <w:top w:val="none" w:sz="0" w:space="0" w:color="auto"/>
            <w:left w:val="none" w:sz="0" w:space="0" w:color="auto"/>
            <w:bottom w:val="none" w:sz="0" w:space="0" w:color="auto"/>
            <w:right w:val="none" w:sz="0" w:space="0" w:color="auto"/>
          </w:divBdr>
        </w:div>
        <w:div w:id="78794329">
          <w:marLeft w:val="480"/>
          <w:marRight w:val="0"/>
          <w:marTop w:val="0"/>
          <w:marBottom w:val="0"/>
          <w:divBdr>
            <w:top w:val="none" w:sz="0" w:space="0" w:color="auto"/>
            <w:left w:val="none" w:sz="0" w:space="0" w:color="auto"/>
            <w:bottom w:val="none" w:sz="0" w:space="0" w:color="auto"/>
            <w:right w:val="none" w:sz="0" w:space="0" w:color="auto"/>
          </w:divBdr>
        </w:div>
        <w:div w:id="1397240022">
          <w:marLeft w:val="480"/>
          <w:marRight w:val="0"/>
          <w:marTop w:val="0"/>
          <w:marBottom w:val="0"/>
          <w:divBdr>
            <w:top w:val="none" w:sz="0" w:space="0" w:color="auto"/>
            <w:left w:val="none" w:sz="0" w:space="0" w:color="auto"/>
            <w:bottom w:val="none" w:sz="0" w:space="0" w:color="auto"/>
            <w:right w:val="none" w:sz="0" w:space="0" w:color="auto"/>
          </w:divBdr>
        </w:div>
        <w:div w:id="214851932">
          <w:marLeft w:val="480"/>
          <w:marRight w:val="0"/>
          <w:marTop w:val="0"/>
          <w:marBottom w:val="0"/>
          <w:divBdr>
            <w:top w:val="none" w:sz="0" w:space="0" w:color="auto"/>
            <w:left w:val="none" w:sz="0" w:space="0" w:color="auto"/>
            <w:bottom w:val="none" w:sz="0" w:space="0" w:color="auto"/>
            <w:right w:val="none" w:sz="0" w:space="0" w:color="auto"/>
          </w:divBdr>
        </w:div>
        <w:div w:id="783889951">
          <w:marLeft w:val="480"/>
          <w:marRight w:val="0"/>
          <w:marTop w:val="0"/>
          <w:marBottom w:val="0"/>
          <w:divBdr>
            <w:top w:val="none" w:sz="0" w:space="0" w:color="auto"/>
            <w:left w:val="none" w:sz="0" w:space="0" w:color="auto"/>
            <w:bottom w:val="none" w:sz="0" w:space="0" w:color="auto"/>
            <w:right w:val="none" w:sz="0" w:space="0" w:color="auto"/>
          </w:divBdr>
        </w:div>
        <w:div w:id="1301230462">
          <w:marLeft w:val="480"/>
          <w:marRight w:val="0"/>
          <w:marTop w:val="0"/>
          <w:marBottom w:val="0"/>
          <w:divBdr>
            <w:top w:val="none" w:sz="0" w:space="0" w:color="auto"/>
            <w:left w:val="none" w:sz="0" w:space="0" w:color="auto"/>
            <w:bottom w:val="none" w:sz="0" w:space="0" w:color="auto"/>
            <w:right w:val="none" w:sz="0" w:space="0" w:color="auto"/>
          </w:divBdr>
        </w:div>
        <w:div w:id="1844853767">
          <w:marLeft w:val="480"/>
          <w:marRight w:val="0"/>
          <w:marTop w:val="0"/>
          <w:marBottom w:val="0"/>
          <w:divBdr>
            <w:top w:val="none" w:sz="0" w:space="0" w:color="auto"/>
            <w:left w:val="none" w:sz="0" w:space="0" w:color="auto"/>
            <w:bottom w:val="none" w:sz="0" w:space="0" w:color="auto"/>
            <w:right w:val="none" w:sz="0" w:space="0" w:color="auto"/>
          </w:divBdr>
        </w:div>
        <w:div w:id="1998193993">
          <w:marLeft w:val="480"/>
          <w:marRight w:val="0"/>
          <w:marTop w:val="0"/>
          <w:marBottom w:val="0"/>
          <w:divBdr>
            <w:top w:val="none" w:sz="0" w:space="0" w:color="auto"/>
            <w:left w:val="none" w:sz="0" w:space="0" w:color="auto"/>
            <w:bottom w:val="none" w:sz="0" w:space="0" w:color="auto"/>
            <w:right w:val="none" w:sz="0" w:space="0" w:color="auto"/>
          </w:divBdr>
        </w:div>
        <w:div w:id="1456020583">
          <w:marLeft w:val="480"/>
          <w:marRight w:val="0"/>
          <w:marTop w:val="0"/>
          <w:marBottom w:val="0"/>
          <w:divBdr>
            <w:top w:val="none" w:sz="0" w:space="0" w:color="auto"/>
            <w:left w:val="none" w:sz="0" w:space="0" w:color="auto"/>
            <w:bottom w:val="none" w:sz="0" w:space="0" w:color="auto"/>
            <w:right w:val="none" w:sz="0" w:space="0" w:color="auto"/>
          </w:divBdr>
        </w:div>
        <w:div w:id="1027877980">
          <w:marLeft w:val="480"/>
          <w:marRight w:val="0"/>
          <w:marTop w:val="0"/>
          <w:marBottom w:val="0"/>
          <w:divBdr>
            <w:top w:val="none" w:sz="0" w:space="0" w:color="auto"/>
            <w:left w:val="none" w:sz="0" w:space="0" w:color="auto"/>
            <w:bottom w:val="none" w:sz="0" w:space="0" w:color="auto"/>
            <w:right w:val="none" w:sz="0" w:space="0" w:color="auto"/>
          </w:divBdr>
        </w:div>
        <w:div w:id="1379935718">
          <w:marLeft w:val="480"/>
          <w:marRight w:val="0"/>
          <w:marTop w:val="0"/>
          <w:marBottom w:val="0"/>
          <w:divBdr>
            <w:top w:val="none" w:sz="0" w:space="0" w:color="auto"/>
            <w:left w:val="none" w:sz="0" w:space="0" w:color="auto"/>
            <w:bottom w:val="none" w:sz="0" w:space="0" w:color="auto"/>
            <w:right w:val="none" w:sz="0" w:space="0" w:color="auto"/>
          </w:divBdr>
        </w:div>
        <w:div w:id="1944262959">
          <w:marLeft w:val="480"/>
          <w:marRight w:val="0"/>
          <w:marTop w:val="0"/>
          <w:marBottom w:val="0"/>
          <w:divBdr>
            <w:top w:val="none" w:sz="0" w:space="0" w:color="auto"/>
            <w:left w:val="none" w:sz="0" w:space="0" w:color="auto"/>
            <w:bottom w:val="none" w:sz="0" w:space="0" w:color="auto"/>
            <w:right w:val="none" w:sz="0" w:space="0" w:color="auto"/>
          </w:divBdr>
        </w:div>
        <w:div w:id="984504357">
          <w:marLeft w:val="480"/>
          <w:marRight w:val="0"/>
          <w:marTop w:val="0"/>
          <w:marBottom w:val="0"/>
          <w:divBdr>
            <w:top w:val="none" w:sz="0" w:space="0" w:color="auto"/>
            <w:left w:val="none" w:sz="0" w:space="0" w:color="auto"/>
            <w:bottom w:val="none" w:sz="0" w:space="0" w:color="auto"/>
            <w:right w:val="none" w:sz="0" w:space="0" w:color="auto"/>
          </w:divBdr>
        </w:div>
        <w:div w:id="705760995">
          <w:marLeft w:val="480"/>
          <w:marRight w:val="0"/>
          <w:marTop w:val="0"/>
          <w:marBottom w:val="0"/>
          <w:divBdr>
            <w:top w:val="none" w:sz="0" w:space="0" w:color="auto"/>
            <w:left w:val="none" w:sz="0" w:space="0" w:color="auto"/>
            <w:bottom w:val="none" w:sz="0" w:space="0" w:color="auto"/>
            <w:right w:val="none" w:sz="0" w:space="0" w:color="auto"/>
          </w:divBdr>
        </w:div>
        <w:div w:id="604651538">
          <w:marLeft w:val="480"/>
          <w:marRight w:val="0"/>
          <w:marTop w:val="0"/>
          <w:marBottom w:val="0"/>
          <w:divBdr>
            <w:top w:val="none" w:sz="0" w:space="0" w:color="auto"/>
            <w:left w:val="none" w:sz="0" w:space="0" w:color="auto"/>
            <w:bottom w:val="none" w:sz="0" w:space="0" w:color="auto"/>
            <w:right w:val="none" w:sz="0" w:space="0" w:color="auto"/>
          </w:divBdr>
        </w:div>
        <w:div w:id="507060781">
          <w:marLeft w:val="480"/>
          <w:marRight w:val="0"/>
          <w:marTop w:val="0"/>
          <w:marBottom w:val="0"/>
          <w:divBdr>
            <w:top w:val="none" w:sz="0" w:space="0" w:color="auto"/>
            <w:left w:val="none" w:sz="0" w:space="0" w:color="auto"/>
            <w:bottom w:val="none" w:sz="0" w:space="0" w:color="auto"/>
            <w:right w:val="none" w:sz="0" w:space="0" w:color="auto"/>
          </w:divBdr>
        </w:div>
        <w:div w:id="583148614">
          <w:marLeft w:val="480"/>
          <w:marRight w:val="0"/>
          <w:marTop w:val="0"/>
          <w:marBottom w:val="0"/>
          <w:divBdr>
            <w:top w:val="none" w:sz="0" w:space="0" w:color="auto"/>
            <w:left w:val="none" w:sz="0" w:space="0" w:color="auto"/>
            <w:bottom w:val="none" w:sz="0" w:space="0" w:color="auto"/>
            <w:right w:val="none" w:sz="0" w:space="0" w:color="auto"/>
          </w:divBdr>
        </w:div>
        <w:div w:id="784614604">
          <w:marLeft w:val="480"/>
          <w:marRight w:val="0"/>
          <w:marTop w:val="0"/>
          <w:marBottom w:val="0"/>
          <w:divBdr>
            <w:top w:val="none" w:sz="0" w:space="0" w:color="auto"/>
            <w:left w:val="none" w:sz="0" w:space="0" w:color="auto"/>
            <w:bottom w:val="none" w:sz="0" w:space="0" w:color="auto"/>
            <w:right w:val="none" w:sz="0" w:space="0" w:color="auto"/>
          </w:divBdr>
        </w:div>
        <w:div w:id="1457142674">
          <w:marLeft w:val="480"/>
          <w:marRight w:val="0"/>
          <w:marTop w:val="0"/>
          <w:marBottom w:val="0"/>
          <w:divBdr>
            <w:top w:val="none" w:sz="0" w:space="0" w:color="auto"/>
            <w:left w:val="none" w:sz="0" w:space="0" w:color="auto"/>
            <w:bottom w:val="none" w:sz="0" w:space="0" w:color="auto"/>
            <w:right w:val="none" w:sz="0" w:space="0" w:color="auto"/>
          </w:divBdr>
        </w:div>
        <w:div w:id="1491214965">
          <w:marLeft w:val="480"/>
          <w:marRight w:val="0"/>
          <w:marTop w:val="0"/>
          <w:marBottom w:val="0"/>
          <w:divBdr>
            <w:top w:val="none" w:sz="0" w:space="0" w:color="auto"/>
            <w:left w:val="none" w:sz="0" w:space="0" w:color="auto"/>
            <w:bottom w:val="none" w:sz="0" w:space="0" w:color="auto"/>
            <w:right w:val="none" w:sz="0" w:space="0" w:color="auto"/>
          </w:divBdr>
        </w:div>
        <w:div w:id="1790247611">
          <w:marLeft w:val="480"/>
          <w:marRight w:val="0"/>
          <w:marTop w:val="0"/>
          <w:marBottom w:val="0"/>
          <w:divBdr>
            <w:top w:val="none" w:sz="0" w:space="0" w:color="auto"/>
            <w:left w:val="none" w:sz="0" w:space="0" w:color="auto"/>
            <w:bottom w:val="none" w:sz="0" w:space="0" w:color="auto"/>
            <w:right w:val="none" w:sz="0" w:space="0" w:color="auto"/>
          </w:divBdr>
        </w:div>
        <w:div w:id="1136607500">
          <w:marLeft w:val="480"/>
          <w:marRight w:val="0"/>
          <w:marTop w:val="0"/>
          <w:marBottom w:val="0"/>
          <w:divBdr>
            <w:top w:val="none" w:sz="0" w:space="0" w:color="auto"/>
            <w:left w:val="none" w:sz="0" w:space="0" w:color="auto"/>
            <w:bottom w:val="none" w:sz="0" w:space="0" w:color="auto"/>
            <w:right w:val="none" w:sz="0" w:space="0" w:color="auto"/>
          </w:divBdr>
        </w:div>
        <w:div w:id="181476540">
          <w:marLeft w:val="480"/>
          <w:marRight w:val="0"/>
          <w:marTop w:val="0"/>
          <w:marBottom w:val="0"/>
          <w:divBdr>
            <w:top w:val="none" w:sz="0" w:space="0" w:color="auto"/>
            <w:left w:val="none" w:sz="0" w:space="0" w:color="auto"/>
            <w:bottom w:val="none" w:sz="0" w:space="0" w:color="auto"/>
            <w:right w:val="none" w:sz="0" w:space="0" w:color="auto"/>
          </w:divBdr>
        </w:div>
        <w:div w:id="1604797224">
          <w:marLeft w:val="480"/>
          <w:marRight w:val="0"/>
          <w:marTop w:val="0"/>
          <w:marBottom w:val="0"/>
          <w:divBdr>
            <w:top w:val="none" w:sz="0" w:space="0" w:color="auto"/>
            <w:left w:val="none" w:sz="0" w:space="0" w:color="auto"/>
            <w:bottom w:val="none" w:sz="0" w:space="0" w:color="auto"/>
            <w:right w:val="none" w:sz="0" w:space="0" w:color="auto"/>
          </w:divBdr>
        </w:div>
        <w:div w:id="1622881678">
          <w:marLeft w:val="480"/>
          <w:marRight w:val="0"/>
          <w:marTop w:val="0"/>
          <w:marBottom w:val="0"/>
          <w:divBdr>
            <w:top w:val="none" w:sz="0" w:space="0" w:color="auto"/>
            <w:left w:val="none" w:sz="0" w:space="0" w:color="auto"/>
            <w:bottom w:val="none" w:sz="0" w:space="0" w:color="auto"/>
            <w:right w:val="none" w:sz="0" w:space="0" w:color="auto"/>
          </w:divBdr>
        </w:div>
      </w:divsChild>
    </w:div>
    <w:div w:id="575700822">
      <w:bodyDiv w:val="1"/>
      <w:marLeft w:val="0"/>
      <w:marRight w:val="0"/>
      <w:marTop w:val="0"/>
      <w:marBottom w:val="0"/>
      <w:divBdr>
        <w:top w:val="none" w:sz="0" w:space="0" w:color="auto"/>
        <w:left w:val="none" w:sz="0" w:space="0" w:color="auto"/>
        <w:bottom w:val="none" w:sz="0" w:space="0" w:color="auto"/>
        <w:right w:val="none" w:sz="0" w:space="0" w:color="auto"/>
      </w:divBdr>
      <w:divsChild>
        <w:div w:id="1759670466">
          <w:marLeft w:val="480"/>
          <w:marRight w:val="0"/>
          <w:marTop w:val="0"/>
          <w:marBottom w:val="0"/>
          <w:divBdr>
            <w:top w:val="none" w:sz="0" w:space="0" w:color="auto"/>
            <w:left w:val="none" w:sz="0" w:space="0" w:color="auto"/>
            <w:bottom w:val="none" w:sz="0" w:space="0" w:color="auto"/>
            <w:right w:val="none" w:sz="0" w:space="0" w:color="auto"/>
          </w:divBdr>
        </w:div>
        <w:div w:id="1644430939">
          <w:marLeft w:val="480"/>
          <w:marRight w:val="0"/>
          <w:marTop w:val="0"/>
          <w:marBottom w:val="0"/>
          <w:divBdr>
            <w:top w:val="none" w:sz="0" w:space="0" w:color="auto"/>
            <w:left w:val="none" w:sz="0" w:space="0" w:color="auto"/>
            <w:bottom w:val="none" w:sz="0" w:space="0" w:color="auto"/>
            <w:right w:val="none" w:sz="0" w:space="0" w:color="auto"/>
          </w:divBdr>
        </w:div>
        <w:div w:id="1367409761">
          <w:marLeft w:val="480"/>
          <w:marRight w:val="0"/>
          <w:marTop w:val="0"/>
          <w:marBottom w:val="0"/>
          <w:divBdr>
            <w:top w:val="none" w:sz="0" w:space="0" w:color="auto"/>
            <w:left w:val="none" w:sz="0" w:space="0" w:color="auto"/>
            <w:bottom w:val="none" w:sz="0" w:space="0" w:color="auto"/>
            <w:right w:val="none" w:sz="0" w:space="0" w:color="auto"/>
          </w:divBdr>
        </w:div>
        <w:div w:id="224995338">
          <w:marLeft w:val="480"/>
          <w:marRight w:val="0"/>
          <w:marTop w:val="0"/>
          <w:marBottom w:val="0"/>
          <w:divBdr>
            <w:top w:val="none" w:sz="0" w:space="0" w:color="auto"/>
            <w:left w:val="none" w:sz="0" w:space="0" w:color="auto"/>
            <w:bottom w:val="none" w:sz="0" w:space="0" w:color="auto"/>
            <w:right w:val="none" w:sz="0" w:space="0" w:color="auto"/>
          </w:divBdr>
        </w:div>
        <w:div w:id="782724785">
          <w:marLeft w:val="480"/>
          <w:marRight w:val="0"/>
          <w:marTop w:val="0"/>
          <w:marBottom w:val="0"/>
          <w:divBdr>
            <w:top w:val="none" w:sz="0" w:space="0" w:color="auto"/>
            <w:left w:val="none" w:sz="0" w:space="0" w:color="auto"/>
            <w:bottom w:val="none" w:sz="0" w:space="0" w:color="auto"/>
            <w:right w:val="none" w:sz="0" w:space="0" w:color="auto"/>
          </w:divBdr>
        </w:div>
        <w:div w:id="877425959">
          <w:marLeft w:val="480"/>
          <w:marRight w:val="0"/>
          <w:marTop w:val="0"/>
          <w:marBottom w:val="0"/>
          <w:divBdr>
            <w:top w:val="none" w:sz="0" w:space="0" w:color="auto"/>
            <w:left w:val="none" w:sz="0" w:space="0" w:color="auto"/>
            <w:bottom w:val="none" w:sz="0" w:space="0" w:color="auto"/>
            <w:right w:val="none" w:sz="0" w:space="0" w:color="auto"/>
          </w:divBdr>
        </w:div>
        <w:div w:id="143814900">
          <w:marLeft w:val="480"/>
          <w:marRight w:val="0"/>
          <w:marTop w:val="0"/>
          <w:marBottom w:val="0"/>
          <w:divBdr>
            <w:top w:val="none" w:sz="0" w:space="0" w:color="auto"/>
            <w:left w:val="none" w:sz="0" w:space="0" w:color="auto"/>
            <w:bottom w:val="none" w:sz="0" w:space="0" w:color="auto"/>
            <w:right w:val="none" w:sz="0" w:space="0" w:color="auto"/>
          </w:divBdr>
        </w:div>
        <w:div w:id="2004239520">
          <w:marLeft w:val="480"/>
          <w:marRight w:val="0"/>
          <w:marTop w:val="0"/>
          <w:marBottom w:val="0"/>
          <w:divBdr>
            <w:top w:val="none" w:sz="0" w:space="0" w:color="auto"/>
            <w:left w:val="none" w:sz="0" w:space="0" w:color="auto"/>
            <w:bottom w:val="none" w:sz="0" w:space="0" w:color="auto"/>
            <w:right w:val="none" w:sz="0" w:space="0" w:color="auto"/>
          </w:divBdr>
        </w:div>
        <w:div w:id="1402368448">
          <w:marLeft w:val="480"/>
          <w:marRight w:val="0"/>
          <w:marTop w:val="0"/>
          <w:marBottom w:val="0"/>
          <w:divBdr>
            <w:top w:val="none" w:sz="0" w:space="0" w:color="auto"/>
            <w:left w:val="none" w:sz="0" w:space="0" w:color="auto"/>
            <w:bottom w:val="none" w:sz="0" w:space="0" w:color="auto"/>
            <w:right w:val="none" w:sz="0" w:space="0" w:color="auto"/>
          </w:divBdr>
        </w:div>
        <w:div w:id="2126194678">
          <w:marLeft w:val="480"/>
          <w:marRight w:val="0"/>
          <w:marTop w:val="0"/>
          <w:marBottom w:val="0"/>
          <w:divBdr>
            <w:top w:val="none" w:sz="0" w:space="0" w:color="auto"/>
            <w:left w:val="none" w:sz="0" w:space="0" w:color="auto"/>
            <w:bottom w:val="none" w:sz="0" w:space="0" w:color="auto"/>
            <w:right w:val="none" w:sz="0" w:space="0" w:color="auto"/>
          </w:divBdr>
        </w:div>
        <w:div w:id="578829911">
          <w:marLeft w:val="480"/>
          <w:marRight w:val="0"/>
          <w:marTop w:val="0"/>
          <w:marBottom w:val="0"/>
          <w:divBdr>
            <w:top w:val="none" w:sz="0" w:space="0" w:color="auto"/>
            <w:left w:val="none" w:sz="0" w:space="0" w:color="auto"/>
            <w:bottom w:val="none" w:sz="0" w:space="0" w:color="auto"/>
            <w:right w:val="none" w:sz="0" w:space="0" w:color="auto"/>
          </w:divBdr>
        </w:div>
        <w:div w:id="565411540">
          <w:marLeft w:val="480"/>
          <w:marRight w:val="0"/>
          <w:marTop w:val="0"/>
          <w:marBottom w:val="0"/>
          <w:divBdr>
            <w:top w:val="none" w:sz="0" w:space="0" w:color="auto"/>
            <w:left w:val="none" w:sz="0" w:space="0" w:color="auto"/>
            <w:bottom w:val="none" w:sz="0" w:space="0" w:color="auto"/>
            <w:right w:val="none" w:sz="0" w:space="0" w:color="auto"/>
          </w:divBdr>
        </w:div>
        <w:div w:id="1238058307">
          <w:marLeft w:val="480"/>
          <w:marRight w:val="0"/>
          <w:marTop w:val="0"/>
          <w:marBottom w:val="0"/>
          <w:divBdr>
            <w:top w:val="none" w:sz="0" w:space="0" w:color="auto"/>
            <w:left w:val="none" w:sz="0" w:space="0" w:color="auto"/>
            <w:bottom w:val="none" w:sz="0" w:space="0" w:color="auto"/>
            <w:right w:val="none" w:sz="0" w:space="0" w:color="auto"/>
          </w:divBdr>
        </w:div>
        <w:div w:id="1121412981">
          <w:marLeft w:val="480"/>
          <w:marRight w:val="0"/>
          <w:marTop w:val="0"/>
          <w:marBottom w:val="0"/>
          <w:divBdr>
            <w:top w:val="none" w:sz="0" w:space="0" w:color="auto"/>
            <w:left w:val="none" w:sz="0" w:space="0" w:color="auto"/>
            <w:bottom w:val="none" w:sz="0" w:space="0" w:color="auto"/>
            <w:right w:val="none" w:sz="0" w:space="0" w:color="auto"/>
          </w:divBdr>
        </w:div>
        <w:div w:id="281157520">
          <w:marLeft w:val="480"/>
          <w:marRight w:val="0"/>
          <w:marTop w:val="0"/>
          <w:marBottom w:val="0"/>
          <w:divBdr>
            <w:top w:val="none" w:sz="0" w:space="0" w:color="auto"/>
            <w:left w:val="none" w:sz="0" w:space="0" w:color="auto"/>
            <w:bottom w:val="none" w:sz="0" w:space="0" w:color="auto"/>
            <w:right w:val="none" w:sz="0" w:space="0" w:color="auto"/>
          </w:divBdr>
        </w:div>
        <w:div w:id="1754668791">
          <w:marLeft w:val="480"/>
          <w:marRight w:val="0"/>
          <w:marTop w:val="0"/>
          <w:marBottom w:val="0"/>
          <w:divBdr>
            <w:top w:val="none" w:sz="0" w:space="0" w:color="auto"/>
            <w:left w:val="none" w:sz="0" w:space="0" w:color="auto"/>
            <w:bottom w:val="none" w:sz="0" w:space="0" w:color="auto"/>
            <w:right w:val="none" w:sz="0" w:space="0" w:color="auto"/>
          </w:divBdr>
        </w:div>
        <w:div w:id="2041542003">
          <w:marLeft w:val="480"/>
          <w:marRight w:val="0"/>
          <w:marTop w:val="0"/>
          <w:marBottom w:val="0"/>
          <w:divBdr>
            <w:top w:val="none" w:sz="0" w:space="0" w:color="auto"/>
            <w:left w:val="none" w:sz="0" w:space="0" w:color="auto"/>
            <w:bottom w:val="none" w:sz="0" w:space="0" w:color="auto"/>
            <w:right w:val="none" w:sz="0" w:space="0" w:color="auto"/>
          </w:divBdr>
        </w:div>
        <w:div w:id="2000452234">
          <w:marLeft w:val="480"/>
          <w:marRight w:val="0"/>
          <w:marTop w:val="0"/>
          <w:marBottom w:val="0"/>
          <w:divBdr>
            <w:top w:val="none" w:sz="0" w:space="0" w:color="auto"/>
            <w:left w:val="none" w:sz="0" w:space="0" w:color="auto"/>
            <w:bottom w:val="none" w:sz="0" w:space="0" w:color="auto"/>
            <w:right w:val="none" w:sz="0" w:space="0" w:color="auto"/>
          </w:divBdr>
        </w:div>
        <w:div w:id="533277196">
          <w:marLeft w:val="480"/>
          <w:marRight w:val="0"/>
          <w:marTop w:val="0"/>
          <w:marBottom w:val="0"/>
          <w:divBdr>
            <w:top w:val="none" w:sz="0" w:space="0" w:color="auto"/>
            <w:left w:val="none" w:sz="0" w:space="0" w:color="auto"/>
            <w:bottom w:val="none" w:sz="0" w:space="0" w:color="auto"/>
            <w:right w:val="none" w:sz="0" w:space="0" w:color="auto"/>
          </w:divBdr>
        </w:div>
        <w:div w:id="448358733">
          <w:marLeft w:val="480"/>
          <w:marRight w:val="0"/>
          <w:marTop w:val="0"/>
          <w:marBottom w:val="0"/>
          <w:divBdr>
            <w:top w:val="none" w:sz="0" w:space="0" w:color="auto"/>
            <w:left w:val="none" w:sz="0" w:space="0" w:color="auto"/>
            <w:bottom w:val="none" w:sz="0" w:space="0" w:color="auto"/>
            <w:right w:val="none" w:sz="0" w:space="0" w:color="auto"/>
          </w:divBdr>
        </w:div>
        <w:div w:id="1340736324">
          <w:marLeft w:val="480"/>
          <w:marRight w:val="0"/>
          <w:marTop w:val="0"/>
          <w:marBottom w:val="0"/>
          <w:divBdr>
            <w:top w:val="none" w:sz="0" w:space="0" w:color="auto"/>
            <w:left w:val="none" w:sz="0" w:space="0" w:color="auto"/>
            <w:bottom w:val="none" w:sz="0" w:space="0" w:color="auto"/>
            <w:right w:val="none" w:sz="0" w:space="0" w:color="auto"/>
          </w:divBdr>
        </w:div>
        <w:div w:id="1211454271">
          <w:marLeft w:val="480"/>
          <w:marRight w:val="0"/>
          <w:marTop w:val="0"/>
          <w:marBottom w:val="0"/>
          <w:divBdr>
            <w:top w:val="none" w:sz="0" w:space="0" w:color="auto"/>
            <w:left w:val="none" w:sz="0" w:space="0" w:color="auto"/>
            <w:bottom w:val="none" w:sz="0" w:space="0" w:color="auto"/>
            <w:right w:val="none" w:sz="0" w:space="0" w:color="auto"/>
          </w:divBdr>
        </w:div>
        <w:div w:id="828792248">
          <w:marLeft w:val="480"/>
          <w:marRight w:val="0"/>
          <w:marTop w:val="0"/>
          <w:marBottom w:val="0"/>
          <w:divBdr>
            <w:top w:val="none" w:sz="0" w:space="0" w:color="auto"/>
            <w:left w:val="none" w:sz="0" w:space="0" w:color="auto"/>
            <w:bottom w:val="none" w:sz="0" w:space="0" w:color="auto"/>
            <w:right w:val="none" w:sz="0" w:space="0" w:color="auto"/>
          </w:divBdr>
        </w:div>
        <w:div w:id="1928953502">
          <w:marLeft w:val="480"/>
          <w:marRight w:val="0"/>
          <w:marTop w:val="0"/>
          <w:marBottom w:val="0"/>
          <w:divBdr>
            <w:top w:val="none" w:sz="0" w:space="0" w:color="auto"/>
            <w:left w:val="none" w:sz="0" w:space="0" w:color="auto"/>
            <w:bottom w:val="none" w:sz="0" w:space="0" w:color="auto"/>
            <w:right w:val="none" w:sz="0" w:space="0" w:color="auto"/>
          </w:divBdr>
        </w:div>
        <w:div w:id="668827639">
          <w:marLeft w:val="480"/>
          <w:marRight w:val="0"/>
          <w:marTop w:val="0"/>
          <w:marBottom w:val="0"/>
          <w:divBdr>
            <w:top w:val="none" w:sz="0" w:space="0" w:color="auto"/>
            <w:left w:val="none" w:sz="0" w:space="0" w:color="auto"/>
            <w:bottom w:val="none" w:sz="0" w:space="0" w:color="auto"/>
            <w:right w:val="none" w:sz="0" w:space="0" w:color="auto"/>
          </w:divBdr>
        </w:div>
        <w:div w:id="1454052439">
          <w:marLeft w:val="480"/>
          <w:marRight w:val="0"/>
          <w:marTop w:val="0"/>
          <w:marBottom w:val="0"/>
          <w:divBdr>
            <w:top w:val="none" w:sz="0" w:space="0" w:color="auto"/>
            <w:left w:val="none" w:sz="0" w:space="0" w:color="auto"/>
            <w:bottom w:val="none" w:sz="0" w:space="0" w:color="auto"/>
            <w:right w:val="none" w:sz="0" w:space="0" w:color="auto"/>
          </w:divBdr>
        </w:div>
        <w:div w:id="1832483971">
          <w:marLeft w:val="480"/>
          <w:marRight w:val="0"/>
          <w:marTop w:val="0"/>
          <w:marBottom w:val="0"/>
          <w:divBdr>
            <w:top w:val="none" w:sz="0" w:space="0" w:color="auto"/>
            <w:left w:val="none" w:sz="0" w:space="0" w:color="auto"/>
            <w:bottom w:val="none" w:sz="0" w:space="0" w:color="auto"/>
            <w:right w:val="none" w:sz="0" w:space="0" w:color="auto"/>
          </w:divBdr>
        </w:div>
        <w:div w:id="1393041542">
          <w:marLeft w:val="480"/>
          <w:marRight w:val="0"/>
          <w:marTop w:val="0"/>
          <w:marBottom w:val="0"/>
          <w:divBdr>
            <w:top w:val="none" w:sz="0" w:space="0" w:color="auto"/>
            <w:left w:val="none" w:sz="0" w:space="0" w:color="auto"/>
            <w:bottom w:val="none" w:sz="0" w:space="0" w:color="auto"/>
            <w:right w:val="none" w:sz="0" w:space="0" w:color="auto"/>
          </w:divBdr>
        </w:div>
        <w:div w:id="858547474">
          <w:marLeft w:val="480"/>
          <w:marRight w:val="0"/>
          <w:marTop w:val="0"/>
          <w:marBottom w:val="0"/>
          <w:divBdr>
            <w:top w:val="none" w:sz="0" w:space="0" w:color="auto"/>
            <w:left w:val="none" w:sz="0" w:space="0" w:color="auto"/>
            <w:bottom w:val="none" w:sz="0" w:space="0" w:color="auto"/>
            <w:right w:val="none" w:sz="0" w:space="0" w:color="auto"/>
          </w:divBdr>
        </w:div>
        <w:div w:id="171576517">
          <w:marLeft w:val="480"/>
          <w:marRight w:val="0"/>
          <w:marTop w:val="0"/>
          <w:marBottom w:val="0"/>
          <w:divBdr>
            <w:top w:val="none" w:sz="0" w:space="0" w:color="auto"/>
            <w:left w:val="none" w:sz="0" w:space="0" w:color="auto"/>
            <w:bottom w:val="none" w:sz="0" w:space="0" w:color="auto"/>
            <w:right w:val="none" w:sz="0" w:space="0" w:color="auto"/>
          </w:divBdr>
        </w:div>
        <w:div w:id="1523736862">
          <w:marLeft w:val="480"/>
          <w:marRight w:val="0"/>
          <w:marTop w:val="0"/>
          <w:marBottom w:val="0"/>
          <w:divBdr>
            <w:top w:val="none" w:sz="0" w:space="0" w:color="auto"/>
            <w:left w:val="none" w:sz="0" w:space="0" w:color="auto"/>
            <w:bottom w:val="none" w:sz="0" w:space="0" w:color="auto"/>
            <w:right w:val="none" w:sz="0" w:space="0" w:color="auto"/>
          </w:divBdr>
        </w:div>
        <w:div w:id="1490636915">
          <w:marLeft w:val="480"/>
          <w:marRight w:val="0"/>
          <w:marTop w:val="0"/>
          <w:marBottom w:val="0"/>
          <w:divBdr>
            <w:top w:val="none" w:sz="0" w:space="0" w:color="auto"/>
            <w:left w:val="none" w:sz="0" w:space="0" w:color="auto"/>
            <w:bottom w:val="none" w:sz="0" w:space="0" w:color="auto"/>
            <w:right w:val="none" w:sz="0" w:space="0" w:color="auto"/>
          </w:divBdr>
        </w:div>
        <w:div w:id="1956281697">
          <w:marLeft w:val="480"/>
          <w:marRight w:val="0"/>
          <w:marTop w:val="0"/>
          <w:marBottom w:val="0"/>
          <w:divBdr>
            <w:top w:val="none" w:sz="0" w:space="0" w:color="auto"/>
            <w:left w:val="none" w:sz="0" w:space="0" w:color="auto"/>
            <w:bottom w:val="none" w:sz="0" w:space="0" w:color="auto"/>
            <w:right w:val="none" w:sz="0" w:space="0" w:color="auto"/>
          </w:divBdr>
        </w:div>
        <w:div w:id="687223555">
          <w:marLeft w:val="480"/>
          <w:marRight w:val="0"/>
          <w:marTop w:val="0"/>
          <w:marBottom w:val="0"/>
          <w:divBdr>
            <w:top w:val="none" w:sz="0" w:space="0" w:color="auto"/>
            <w:left w:val="none" w:sz="0" w:space="0" w:color="auto"/>
            <w:bottom w:val="none" w:sz="0" w:space="0" w:color="auto"/>
            <w:right w:val="none" w:sz="0" w:space="0" w:color="auto"/>
          </w:divBdr>
        </w:div>
        <w:div w:id="281349163">
          <w:marLeft w:val="480"/>
          <w:marRight w:val="0"/>
          <w:marTop w:val="0"/>
          <w:marBottom w:val="0"/>
          <w:divBdr>
            <w:top w:val="none" w:sz="0" w:space="0" w:color="auto"/>
            <w:left w:val="none" w:sz="0" w:space="0" w:color="auto"/>
            <w:bottom w:val="none" w:sz="0" w:space="0" w:color="auto"/>
            <w:right w:val="none" w:sz="0" w:space="0" w:color="auto"/>
          </w:divBdr>
        </w:div>
        <w:div w:id="1361662559">
          <w:marLeft w:val="480"/>
          <w:marRight w:val="0"/>
          <w:marTop w:val="0"/>
          <w:marBottom w:val="0"/>
          <w:divBdr>
            <w:top w:val="none" w:sz="0" w:space="0" w:color="auto"/>
            <w:left w:val="none" w:sz="0" w:space="0" w:color="auto"/>
            <w:bottom w:val="none" w:sz="0" w:space="0" w:color="auto"/>
            <w:right w:val="none" w:sz="0" w:space="0" w:color="auto"/>
          </w:divBdr>
        </w:div>
        <w:div w:id="607978098">
          <w:marLeft w:val="480"/>
          <w:marRight w:val="0"/>
          <w:marTop w:val="0"/>
          <w:marBottom w:val="0"/>
          <w:divBdr>
            <w:top w:val="none" w:sz="0" w:space="0" w:color="auto"/>
            <w:left w:val="none" w:sz="0" w:space="0" w:color="auto"/>
            <w:bottom w:val="none" w:sz="0" w:space="0" w:color="auto"/>
            <w:right w:val="none" w:sz="0" w:space="0" w:color="auto"/>
          </w:divBdr>
        </w:div>
        <w:div w:id="1339504895">
          <w:marLeft w:val="480"/>
          <w:marRight w:val="0"/>
          <w:marTop w:val="0"/>
          <w:marBottom w:val="0"/>
          <w:divBdr>
            <w:top w:val="none" w:sz="0" w:space="0" w:color="auto"/>
            <w:left w:val="none" w:sz="0" w:space="0" w:color="auto"/>
            <w:bottom w:val="none" w:sz="0" w:space="0" w:color="auto"/>
            <w:right w:val="none" w:sz="0" w:space="0" w:color="auto"/>
          </w:divBdr>
        </w:div>
        <w:div w:id="432091857">
          <w:marLeft w:val="480"/>
          <w:marRight w:val="0"/>
          <w:marTop w:val="0"/>
          <w:marBottom w:val="0"/>
          <w:divBdr>
            <w:top w:val="none" w:sz="0" w:space="0" w:color="auto"/>
            <w:left w:val="none" w:sz="0" w:space="0" w:color="auto"/>
            <w:bottom w:val="none" w:sz="0" w:space="0" w:color="auto"/>
            <w:right w:val="none" w:sz="0" w:space="0" w:color="auto"/>
          </w:divBdr>
        </w:div>
        <w:div w:id="500395561">
          <w:marLeft w:val="480"/>
          <w:marRight w:val="0"/>
          <w:marTop w:val="0"/>
          <w:marBottom w:val="0"/>
          <w:divBdr>
            <w:top w:val="none" w:sz="0" w:space="0" w:color="auto"/>
            <w:left w:val="none" w:sz="0" w:space="0" w:color="auto"/>
            <w:bottom w:val="none" w:sz="0" w:space="0" w:color="auto"/>
            <w:right w:val="none" w:sz="0" w:space="0" w:color="auto"/>
          </w:divBdr>
        </w:div>
        <w:div w:id="897278016">
          <w:marLeft w:val="480"/>
          <w:marRight w:val="0"/>
          <w:marTop w:val="0"/>
          <w:marBottom w:val="0"/>
          <w:divBdr>
            <w:top w:val="none" w:sz="0" w:space="0" w:color="auto"/>
            <w:left w:val="none" w:sz="0" w:space="0" w:color="auto"/>
            <w:bottom w:val="none" w:sz="0" w:space="0" w:color="auto"/>
            <w:right w:val="none" w:sz="0" w:space="0" w:color="auto"/>
          </w:divBdr>
        </w:div>
        <w:div w:id="170993137">
          <w:marLeft w:val="480"/>
          <w:marRight w:val="0"/>
          <w:marTop w:val="0"/>
          <w:marBottom w:val="0"/>
          <w:divBdr>
            <w:top w:val="none" w:sz="0" w:space="0" w:color="auto"/>
            <w:left w:val="none" w:sz="0" w:space="0" w:color="auto"/>
            <w:bottom w:val="none" w:sz="0" w:space="0" w:color="auto"/>
            <w:right w:val="none" w:sz="0" w:space="0" w:color="auto"/>
          </w:divBdr>
        </w:div>
        <w:div w:id="624117473">
          <w:marLeft w:val="480"/>
          <w:marRight w:val="0"/>
          <w:marTop w:val="0"/>
          <w:marBottom w:val="0"/>
          <w:divBdr>
            <w:top w:val="none" w:sz="0" w:space="0" w:color="auto"/>
            <w:left w:val="none" w:sz="0" w:space="0" w:color="auto"/>
            <w:bottom w:val="none" w:sz="0" w:space="0" w:color="auto"/>
            <w:right w:val="none" w:sz="0" w:space="0" w:color="auto"/>
          </w:divBdr>
        </w:div>
        <w:div w:id="1364476296">
          <w:marLeft w:val="480"/>
          <w:marRight w:val="0"/>
          <w:marTop w:val="0"/>
          <w:marBottom w:val="0"/>
          <w:divBdr>
            <w:top w:val="none" w:sz="0" w:space="0" w:color="auto"/>
            <w:left w:val="none" w:sz="0" w:space="0" w:color="auto"/>
            <w:bottom w:val="none" w:sz="0" w:space="0" w:color="auto"/>
            <w:right w:val="none" w:sz="0" w:space="0" w:color="auto"/>
          </w:divBdr>
        </w:div>
        <w:div w:id="137919165">
          <w:marLeft w:val="480"/>
          <w:marRight w:val="0"/>
          <w:marTop w:val="0"/>
          <w:marBottom w:val="0"/>
          <w:divBdr>
            <w:top w:val="none" w:sz="0" w:space="0" w:color="auto"/>
            <w:left w:val="none" w:sz="0" w:space="0" w:color="auto"/>
            <w:bottom w:val="none" w:sz="0" w:space="0" w:color="auto"/>
            <w:right w:val="none" w:sz="0" w:space="0" w:color="auto"/>
          </w:divBdr>
        </w:div>
        <w:div w:id="1509565034">
          <w:marLeft w:val="480"/>
          <w:marRight w:val="0"/>
          <w:marTop w:val="0"/>
          <w:marBottom w:val="0"/>
          <w:divBdr>
            <w:top w:val="none" w:sz="0" w:space="0" w:color="auto"/>
            <w:left w:val="none" w:sz="0" w:space="0" w:color="auto"/>
            <w:bottom w:val="none" w:sz="0" w:space="0" w:color="auto"/>
            <w:right w:val="none" w:sz="0" w:space="0" w:color="auto"/>
          </w:divBdr>
        </w:div>
        <w:div w:id="1608267832">
          <w:marLeft w:val="480"/>
          <w:marRight w:val="0"/>
          <w:marTop w:val="0"/>
          <w:marBottom w:val="0"/>
          <w:divBdr>
            <w:top w:val="none" w:sz="0" w:space="0" w:color="auto"/>
            <w:left w:val="none" w:sz="0" w:space="0" w:color="auto"/>
            <w:bottom w:val="none" w:sz="0" w:space="0" w:color="auto"/>
            <w:right w:val="none" w:sz="0" w:space="0" w:color="auto"/>
          </w:divBdr>
        </w:div>
        <w:div w:id="1438528470">
          <w:marLeft w:val="480"/>
          <w:marRight w:val="0"/>
          <w:marTop w:val="0"/>
          <w:marBottom w:val="0"/>
          <w:divBdr>
            <w:top w:val="none" w:sz="0" w:space="0" w:color="auto"/>
            <w:left w:val="none" w:sz="0" w:space="0" w:color="auto"/>
            <w:bottom w:val="none" w:sz="0" w:space="0" w:color="auto"/>
            <w:right w:val="none" w:sz="0" w:space="0" w:color="auto"/>
          </w:divBdr>
        </w:div>
        <w:div w:id="1036350388">
          <w:marLeft w:val="480"/>
          <w:marRight w:val="0"/>
          <w:marTop w:val="0"/>
          <w:marBottom w:val="0"/>
          <w:divBdr>
            <w:top w:val="none" w:sz="0" w:space="0" w:color="auto"/>
            <w:left w:val="none" w:sz="0" w:space="0" w:color="auto"/>
            <w:bottom w:val="none" w:sz="0" w:space="0" w:color="auto"/>
            <w:right w:val="none" w:sz="0" w:space="0" w:color="auto"/>
          </w:divBdr>
        </w:div>
        <w:div w:id="1953828620">
          <w:marLeft w:val="480"/>
          <w:marRight w:val="0"/>
          <w:marTop w:val="0"/>
          <w:marBottom w:val="0"/>
          <w:divBdr>
            <w:top w:val="none" w:sz="0" w:space="0" w:color="auto"/>
            <w:left w:val="none" w:sz="0" w:space="0" w:color="auto"/>
            <w:bottom w:val="none" w:sz="0" w:space="0" w:color="auto"/>
            <w:right w:val="none" w:sz="0" w:space="0" w:color="auto"/>
          </w:divBdr>
        </w:div>
        <w:div w:id="1515074833">
          <w:marLeft w:val="480"/>
          <w:marRight w:val="0"/>
          <w:marTop w:val="0"/>
          <w:marBottom w:val="0"/>
          <w:divBdr>
            <w:top w:val="none" w:sz="0" w:space="0" w:color="auto"/>
            <w:left w:val="none" w:sz="0" w:space="0" w:color="auto"/>
            <w:bottom w:val="none" w:sz="0" w:space="0" w:color="auto"/>
            <w:right w:val="none" w:sz="0" w:space="0" w:color="auto"/>
          </w:divBdr>
        </w:div>
        <w:div w:id="1883513755">
          <w:marLeft w:val="480"/>
          <w:marRight w:val="0"/>
          <w:marTop w:val="0"/>
          <w:marBottom w:val="0"/>
          <w:divBdr>
            <w:top w:val="none" w:sz="0" w:space="0" w:color="auto"/>
            <w:left w:val="none" w:sz="0" w:space="0" w:color="auto"/>
            <w:bottom w:val="none" w:sz="0" w:space="0" w:color="auto"/>
            <w:right w:val="none" w:sz="0" w:space="0" w:color="auto"/>
          </w:divBdr>
        </w:div>
        <w:div w:id="189034121">
          <w:marLeft w:val="480"/>
          <w:marRight w:val="0"/>
          <w:marTop w:val="0"/>
          <w:marBottom w:val="0"/>
          <w:divBdr>
            <w:top w:val="none" w:sz="0" w:space="0" w:color="auto"/>
            <w:left w:val="none" w:sz="0" w:space="0" w:color="auto"/>
            <w:bottom w:val="none" w:sz="0" w:space="0" w:color="auto"/>
            <w:right w:val="none" w:sz="0" w:space="0" w:color="auto"/>
          </w:divBdr>
        </w:div>
        <w:div w:id="597714053">
          <w:marLeft w:val="480"/>
          <w:marRight w:val="0"/>
          <w:marTop w:val="0"/>
          <w:marBottom w:val="0"/>
          <w:divBdr>
            <w:top w:val="none" w:sz="0" w:space="0" w:color="auto"/>
            <w:left w:val="none" w:sz="0" w:space="0" w:color="auto"/>
            <w:bottom w:val="none" w:sz="0" w:space="0" w:color="auto"/>
            <w:right w:val="none" w:sz="0" w:space="0" w:color="auto"/>
          </w:divBdr>
        </w:div>
        <w:div w:id="1672486678">
          <w:marLeft w:val="480"/>
          <w:marRight w:val="0"/>
          <w:marTop w:val="0"/>
          <w:marBottom w:val="0"/>
          <w:divBdr>
            <w:top w:val="none" w:sz="0" w:space="0" w:color="auto"/>
            <w:left w:val="none" w:sz="0" w:space="0" w:color="auto"/>
            <w:bottom w:val="none" w:sz="0" w:space="0" w:color="auto"/>
            <w:right w:val="none" w:sz="0" w:space="0" w:color="auto"/>
          </w:divBdr>
        </w:div>
      </w:divsChild>
    </w:div>
    <w:div w:id="576062302">
      <w:bodyDiv w:val="1"/>
      <w:marLeft w:val="0"/>
      <w:marRight w:val="0"/>
      <w:marTop w:val="0"/>
      <w:marBottom w:val="0"/>
      <w:divBdr>
        <w:top w:val="none" w:sz="0" w:space="0" w:color="auto"/>
        <w:left w:val="none" w:sz="0" w:space="0" w:color="auto"/>
        <w:bottom w:val="none" w:sz="0" w:space="0" w:color="auto"/>
        <w:right w:val="none" w:sz="0" w:space="0" w:color="auto"/>
      </w:divBdr>
    </w:div>
    <w:div w:id="576593313">
      <w:bodyDiv w:val="1"/>
      <w:marLeft w:val="0"/>
      <w:marRight w:val="0"/>
      <w:marTop w:val="0"/>
      <w:marBottom w:val="0"/>
      <w:divBdr>
        <w:top w:val="none" w:sz="0" w:space="0" w:color="auto"/>
        <w:left w:val="none" w:sz="0" w:space="0" w:color="auto"/>
        <w:bottom w:val="none" w:sz="0" w:space="0" w:color="auto"/>
        <w:right w:val="none" w:sz="0" w:space="0" w:color="auto"/>
      </w:divBdr>
      <w:divsChild>
        <w:div w:id="2008239782">
          <w:marLeft w:val="480"/>
          <w:marRight w:val="0"/>
          <w:marTop w:val="0"/>
          <w:marBottom w:val="0"/>
          <w:divBdr>
            <w:top w:val="none" w:sz="0" w:space="0" w:color="auto"/>
            <w:left w:val="none" w:sz="0" w:space="0" w:color="auto"/>
            <w:bottom w:val="none" w:sz="0" w:space="0" w:color="auto"/>
            <w:right w:val="none" w:sz="0" w:space="0" w:color="auto"/>
          </w:divBdr>
        </w:div>
        <w:div w:id="1164513181">
          <w:marLeft w:val="480"/>
          <w:marRight w:val="0"/>
          <w:marTop w:val="0"/>
          <w:marBottom w:val="0"/>
          <w:divBdr>
            <w:top w:val="none" w:sz="0" w:space="0" w:color="auto"/>
            <w:left w:val="none" w:sz="0" w:space="0" w:color="auto"/>
            <w:bottom w:val="none" w:sz="0" w:space="0" w:color="auto"/>
            <w:right w:val="none" w:sz="0" w:space="0" w:color="auto"/>
          </w:divBdr>
        </w:div>
        <w:div w:id="310714420">
          <w:marLeft w:val="480"/>
          <w:marRight w:val="0"/>
          <w:marTop w:val="0"/>
          <w:marBottom w:val="0"/>
          <w:divBdr>
            <w:top w:val="none" w:sz="0" w:space="0" w:color="auto"/>
            <w:left w:val="none" w:sz="0" w:space="0" w:color="auto"/>
            <w:bottom w:val="none" w:sz="0" w:space="0" w:color="auto"/>
            <w:right w:val="none" w:sz="0" w:space="0" w:color="auto"/>
          </w:divBdr>
        </w:div>
        <w:div w:id="2095397964">
          <w:marLeft w:val="480"/>
          <w:marRight w:val="0"/>
          <w:marTop w:val="0"/>
          <w:marBottom w:val="0"/>
          <w:divBdr>
            <w:top w:val="none" w:sz="0" w:space="0" w:color="auto"/>
            <w:left w:val="none" w:sz="0" w:space="0" w:color="auto"/>
            <w:bottom w:val="none" w:sz="0" w:space="0" w:color="auto"/>
            <w:right w:val="none" w:sz="0" w:space="0" w:color="auto"/>
          </w:divBdr>
        </w:div>
        <w:div w:id="1546067695">
          <w:marLeft w:val="480"/>
          <w:marRight w:val="0"/>
          <w:marTop w:val="0"/>
          <w:marBottom w:val="0"/>
          <w:divBdr>
            <w:top w:val="none" w:sz="0" w:space="0" w:color="auto"/>
            <w:left w:val="none" w:sz="0" w:space="0" w:color="auto"/>
            <w:bottom w:val="none" w:sz="0" w:space="0" w:color="auto"/>
            <w:right w:val="none" w:sz="0" w:space="0" w:color="auto"/>
          </w:divBdr>
        </w:div>
        <w:div w:id="1205827223">
          <w:marLeft w:val="480"/>
          <w:marRight w:val="0"/>
          <w:marTop w:val="0"/>
          <w:marBottom w:val="0"/>
          <w:divBdr>
            <w:top w:val="none" w:sz="0" w:space="0" w:color="auto"/>
            <w:left w:val="none" w:sz="0" w:space="0" w:color="auto"/>
            <w:bottom w:val="none" w:sz="0" w:space="0" w:color="auto"/>
            <w:right w:val="none" w:sz="0" w:space="0" w:color="auto"/>
          </w:divBdr>
        </w:div>
        <w:div w:id="401486178">
          <w:marLeft w:val="480"/>
          <w:marRight w:val="0"/>
          <w:marTop w:val="0"/>
          <w:marBottom w:val="0"/>
          <w:divBdr>
            <w:top w:val="none" w:sz="0" w:space="0" w:color="auto"/>
            <w:left w:val="none" w:sz="0" w:space="0" w:color="auto"/>
            <w:bottom w:val="none" w:sz="0" w:space="0" w:color="auto"/>
            <w:right w:val="none" w:sz="0" w:space="0" w:color="auto"/>
          </w:divBdr>
        </w:div>
        <w:div w:id="208763634">
          <w:marLeft w:val="480"/>
          <w:marRight w:val="0"/>
          <w:marTop w:val="0"/>
          <w:marBottom w:val="0"/>
          <w:divBdr>
            <w:top w:val="none" w:sz="0" w:space="0" w:color="auto"/>
            <w:left w:val="none" w:sz="0" w:space="0" w:color="auto"/>
            <w:bottom w:val="none" w:sz="0" w:space="0" w:color="auto"/>
            <w:right w:val="none" w:sz="0" w:space="0" w:color="auto"/>
          </w:divBdr>
        </w:div>
        <w:div w:id="1404909248">
          <w:marLeft w:val="480"/>
          <w:marRight w:val="0"/>
          <w:marTop w:val="0"/>
          <w:marBottom w:val="0"/>
          <w:divBdr>
            <w:top w:val="none" w:sz="0" w:space="0" w:color="auto"/>
            <w:left w:val="none" w:sz="0" w:space="0" w:color="auto"/>
            <w:bottom w:val="none" w:sz="0" w:space="0" w:color="auto"/>
            <w:right w:val="none" w:sz="0" w:space="0" w:color="auto"/>
          </w:divBdr>
        </w:div>
        <w:div w:id="1899587707">
          <w:marLeft w:val="480"/>
          <w:marRight w:val="0"/>
          <w:marTop w:val="0"/>
          <w:marBottom w:val="0"/>
          <w:divBdr>
            <w:top w:val="none" w:sz="0" w:space="0" w:color="auto"/>
            <w:left w:val="none" w:sz="0" w:space="0" w:color="auto"/>
            <w:bottom w:val="none" w:sz="0" w:space="0" w:color="auto"/>
            <w:right w:val="none" w:sz="0" w:space="0" w:color="auto"/>
          </w:divBdr>
        </w:div>
        <w:div w:id="1294368179">
          <w:marLeft w:val="480"/>
          <w:marRight w:val="0"/>
          <w:marTop w:val="0"/>
          <w:marBottom w:val="0"/>
          <w:divBdr>
            <w:top w:val="none" w:sz="0" w:space="0" w:color="auto"/>
            <w:left w:val="none" w:sz="0" w:space="0" w:color="auto"/>
            <w:bottom w:val="none" w:sz="0" w:space="0" w:color="auto"/>
            <w:right w:val="none" w:sz="0" w:space="0" w:color="auto"/>
          </w:divBdr>
        </w:div>
        <w:div w:id="1569606889">
          <w:marLeft w:val="480"/>
          <w:marRight w:val="0"/>
          <w:marTop w:val="0"/>
          <w:marBottom w:val="0"/>
          <w:divBdr>
            <w:top w:val="none" w:sz="0" w:space="0" w:color="auto"/>
            <w:left w:val="none" w:sz="0" w:space="0" w:color="auto"/>
            <w:bottom w:val="none" w:sz="0" w:space="0" w:color="auto"/>
            <w:right w:val="none" w:sz="0" w:space="0" w:color="auto"/>
          </w:divBdr>
        </w:div>
        <w:div w:id="511187109">
          <w:marLeft w:val="480"/>
          <w:marRight w:val="0"/>
          <w:marTop w:val="0"/>
          <w:marBottom w:val="0"/>
          <w:divBdr>
            <w:top w:val="none" w:sz="0" w:space="0" w:color="auto"/>
            <w:left w:val="none" w:sz="0" w:space="0" w:color="auto"/>
            <w:bottom w:val="none" w:sz="0" w:space="0" w:color="auto"/>
            <w:right w:val="none" w:sz="0" w:space="0" w:color="auto"/>
          </w:divBdr>
        </w:div>
        <w:div w:id="2140368139">
          <w:marLeft w:val="480"/>
          <w:marRight w:val="0"/>
          <w:marTop w:val="0"/>
          <w:marBottom w:val="0"/>
          <w:divBdr>
            <w:top w:val="none" w:sz="0" w:space="0" w:color="auto"/>
            <w:left w:val="none" w:sz="0" w:space="0" w:color="auto"/>
            <w:bottom w:val="none" w:sz="0" w:space="0" w:color="auto"/>
            <w:right w:val="none" w:sz="0" w:space="0" w:color="auto"/>
          </w:divBdr>
        </w:div>
        <w:div w:id="1511064916">
          <w:marLeft w:val="480"/>
          <w:marRight w:val="0"/>
          <w:marTop w:val="0"/>
          <w:marBottom w:val="0"/>
          <w:divBdr>
            <w:top w:val="none" w:sz="0" w:space="0" w:color="auto"/>
            <w:left w:val="none" w:sz="0" w:space="0" w:color="auto"/>
            <w:bottom w:val="none" w:sz="0" w:space="0" w:color="auto"/>
            <w:right w:val="none" w:sz="0" w:space="0" w:color="auto"/>
          </w:divBdr>
        </w:div>
        <w:div w:id="42412074">
          <w:marLeft w:val="480"/>
          <w:marRight w:val="0"/>
          <w:marTop w:val="0"/>
          <w:marBottom w:val="0"/>
          <w:divBdr>
            <w:top w:val="none" w:sz="0" w:space="0" w:color="auto"/>
            <w:left w:val="none" w:sz="0" w:space="0" w:color="auto"/>
            <w:bottom w:val="none" w:sz="0" w:space="0" w:color="auto"/>
            <w:right w:val="none" w:sz="0" w:space="0" w:color="auto"/>
          </w:divBdr>
        </w:div>
        <w:div w:id="1795829866">
          <w:marLeft w:val="480"/>
          <w:marRight w:val="0"/>
          <w:marTop w:val="0"/>
          <w:marBottom w:val="0"/>
          <w:divBdr>
            <w:top w:val="none" w:sz="0" w:space="0" w:color="auto"/>
            <w:left w:val="none" w:sz="0" w:space="0" w:color="auto"/>
            <w:bottom w:val="none" w:sz="0" w:space="0" w:color="auto"/>
            <w:right w:val="none" w:sz="0" w:space="0" w:color="auto"/>
          </w:divBdr>
        </w:div>
        <w:div w:id="1692225254">
          <w:marLeft w:val="480"/>
          <w:marRight w:val="0"/>
          <w:marTop w:val="0"/>
          <w:marBottom w:val="0"/>
          <w:divBdr>
            <w:top w:val="none" w:sz="0" w:space="0" w:color="auto"/>
            <w:left w:val="none" w:sz="0" w:space="0" w:color="auto"/>
            <w:bottom w:val="none" w:sz="0" w:space="0" w:color="auto"/>
            <w:right w:val="none" w:sz="0" w:space="0" w:color="auto"/>
          </w:divBdr>
        </w:div>
        <w:div w:id="1902131817">
          <w:marLeft w:val="480"/>
          <w:marRight w:val="0"/>
          <w:marTop w:val="0"/>
          <w:marBottom w:val="0"/>
          <w:divBdr>
            <w:top w:val="none" w:sz="0" w:space="0" w:color="auto"/>
            <w:left w:val="none" w:sz="0" w:space="0" w:color="auto"/>
            <w:bottom w:val="none" w:sz="0" w:space="0" w:color="auto"/>
            <w:right w:val="none" w:sz="0" w:space="0" w:color="auto"/>
          </w:divBdr>
        </w:div>
        <w:div w:id="1679236007">
          <w:marLeft w:val="480"/>
          <w:marRight w:val="0"/>
          <w:marTop w:val="0"/>
          <w:marBottom w:val="0"/>
          <w:divBdr>
            <w:top w:val="none" w:sz="0" w:space="0" w:color="auto"/>
            <w:left w:val="none" w:sz="0" w:space="0" w:color="auto"/>
            <w:bottom w:val="none" w:sz="0" w:space="0" w:color="auto"/>
            <w:right w:val="none" w:sz="0" w:space="0" w:color="auto"/>
          </w:divBdr>
        </w:div>
        <w:div w:id="1806268807">
          <w:marLeft w:val="480"/>
          <w:marRight w:val="0"/>
          <w:marTop w:val="0"/>
          <w:marBottom w:val="0"/>
          <w:divBdr>
            <w:top w:val="none" w:sz="0" w:space="0" w:color="auto"/>
            <w:left w:val="none" w:sz="0" w:space="0" w:color="auto"/>
            <w:bottom w:val="none" w:sz="0" w:space="0" w:color="auto"/>
            <w:right w:val="none" w:sz="0" w:space="0" w:color="auto"/>
          </w:divBdr>
        </w:div>
        <w:div w:id="1609581311">
          <w:marLeft w:val="480"/>
          <w:marRight w:val="0"/>
          <w:marTop w:val="0"/>
          <w:marBottom w:val="0"/>
          <w:divBdr>
            <w:top w:val="none" w:sz="0" w:space="0" w:color="auto"/>
            <w:left w:val="none" w:sz="0" w:space="0" w:color="auto"/>
            <w:bottom w:val="none" w:sz="0" w:space="0" w:color="auto"/>
            <w:right w:val="none" w:sz="0" w:space="0" w:color="auto"/>
          </w:divBdr>
        </w:div>
        <w:div w:id="1362125313">
          <w:marLeft w:val="480"/>
          <w:marRight w:val="0"/>
          <w:marTop w:val="0"/>
          <w:marBottom w:val="0"/>
          <w:divBdr>
            <w:top w:val="none" w:sz="0" w:space="0" w:color="auto"/>
            <w:left w:val="none" w:sz="0" w:space="0" w:color="auto"/>
            <w:bottom w:val="none" w:sz="0" w:space="0" w:color="auto"/>
            <w:right w:val="none" w:sz="0" w:space="0" w:color="auto"/>
          </w:divBdr>
        </w:div>
        <w:div w:id="1671131546">
          <w:marLeft w:val="480"/>
          <w:marRight w:val="0"/>
          <w:marTop w:val="0"/>
          <w:marBottom w:val="0"/>
          <w:divBdr>
            <w:top w:val="none" w:sz="0" w:space="0" w:color="auto"/>
            <w:left w:val="none" w:sz="0" w:space="0" w:color="auto"/>
            <w:bottom w:val="none" w:sz="0" w:space="0" w:color="auto"/>
            <w:right w:val="none" w:sz="0" w:space="0" w:color="auto"/>
          </w:divBdr>
        </w:div>
        <w:div w:id="942298902">
          <w:marLeft w:val="480"/>
          <w:marRight w:val="0"/>
          <w:marTop w:val="0"/>
          <w:marBottom w:val="0"/>
          <w:divBdr>
            <w:top w:val="none" w:sz="0" w:space="0" w:color="auto"/>
            <w:left w:val="none" w:sz="0" w:space="0" w:color="auto"/>
            <w:bottom w:val="none" w:sz="0" w:space="0" w:color="auto"/>
            <w:right w:val="none" w:sz="0" w:space="0" w:color="auto"/>
          </w:divBdr>
        </w:div>
        <w:div w:id="2069113464">
          <w:marLeft w:val="480"/>
          <w:marRight w:val="0"/>
          <w:marTop w:val="0"/>
          <w:marBottom w:val="0"/>
          <w:divBdr>
            <w:top w:val="none" w:sz="0" w:space="0" w:color="auto"/>
            <w:left w:val="none" w:sz="0" w:space="0" w:color="auto"/>
            <w:bottom w:val="none" w:sz="0" w:space="0" w:color="auto"/>
            <w:right w:val="none" w:sz="0" w:space="0" w:color="auto"/>
          </w:divBdr>
        </w:div>
        <w:div w:id="1422069462">
          <w:marLeft w:val="480"/>
          <w:marRight w:val="0"/>
          <w:marTop w:val="0"/>
          <w:marBottom w:val="0"/>
          <w:divBdr>
            <w:top w:val="none" w:sz="0" w:space="0" w:color="auto"/>
            <w:left w:val="none" w:sz="0" w:space="0" w:color="auto"/>
            <w:bottom w:val="none" w:sz="0" w:space="0" w:color="auto"/>
            <w:right w:val="none" w:sz="0" w:space="0" w:color="auto"/>
          </w:divBdr>
        </w:div>
        <w:div w:id="1140028107">
          <w:marLeft w:val="480"/>
          <w:marRight w:val="0"/>
          <w:marTop w:val="0"/>
          <w:marBottom w:val="0"/>
          <w:divBdr>
            <w:top w:val="none" w:sz="0" w:space="0" w:color="auto"/>
            <w:left w:val="none" w:sz="0" w:space="0" w:color="auto"/>
            <w:bottom w:val="none" w:sz="0" w:space="0" w:color="auto"/>
            <w:right w:val="none" w:sz="0" w:space="0" w:color="auto"/>
          </w:divBdr>
        </w:div>
        <w:div w:id="200215104">
          <w:marLeft w:val="480"/>
          <w:marRight w:val="0"/>
          <w:marTop w:val="0"/>
          <w:marBottom w:val="0"/>
          <w:divBdr>
            <w:top w:val="none" w:sz="0" w:space="0" w:color="auto"/>
            <w:left w:val="none" w:sz="0" w:space="0" w:color="auto"/>
            <w:bottom w:val="none" w:sz="0" w:space="0" w:color="auto"/>
            <w:right w:val="none" w:sz="0" w:space="0" w:color="auto"/>
          </w:divBdr>
        </w:div>
        <w:div w:id="1068184848">
          <w:marLeft w:val="480"/>
          <w:marRight w:val="0"/>
          <w:marTop w:val="0"/>
          <w:marBottom w:val="0"/>
          <w:divBdr>
            <w:top w:val="none" w:sz="0" w:space="0" w:color="auto"/>
            <w:left w:val="none" w:sz="0" w:space="0" w:color="auto"/>
            <w:bottom w:val="none" w:sz="0" w:space="0" w:color="auto"/>
            <w:right w:val="none" w:sz="0" w:space="0" w:color="auto"/>
          </w:divBdr>
        </w:div>
        <w:div w:id="1211305409">
          <w:marLeft w:val="480"/>
          <w:marRight w:val="0"/>
          <w:marTop w:val="0"/>
          <w:marBottom w:val="0"/>
          <w:divBdr>
            <w:top w:val="none" w:sz="0" w:space="0" w:color="auto"/>
            <w:left w:val="none" w:sz="0" w:space="0" w:color="auto"/>
            <w:bottom w:val="none" w:sz="0" w:space="0" w:color="auto"/>
            <w:right w:val="none" w:sz="0" w:space="0" w:color="auto"/>
          </w:divBdr>
        </w:div>
        <w:div w:id="1048071682">
          <w:marLeft w:val="480"/>
          <w:marRight w:val="0"/>
          <w:marTop w:val="0"/>
          <w:marBottom w:val="0"/>
          <w:divBdr>
            <w:top w:val="none" w:sz="0" w:space="0" w:color="auto"/>
            <w:left w:val="none" w:sz="0" w:space="0" w:color="auto"/>
            <w:bottom w:val="none" w:sz="0" w:space="0" w:color="auto"/>
            <w:right w:val="none" w:sz="0" w:space="0" w:color="auto"/>
          </w:divBdr>
        </w:div>
        <w:div w:id="939219065">
          <w:marLeft w:val="480"/>
          <w:marRight w:val="0"/>
          <w:marTop w:val="0"/>
          <w:marBottom w:val="0"/>
          <w:divBdr>
            <w:top w:val="none" w:sz="0" w:space="0" w:color="auto"/>
            <w:left w:val="none" w:sz="0" w:space="0" w:color="auto"/>
            <w:bottom w:val="none" w:sz="0" w:space="0" w:color="auto"/>
            <w:right w:val="none" w:sz="0" w:space="0" w:color="auto"/>
          </w:divBdr>
        </w:div>
        <w:div w:id="1172142086">
          <w:marLeft w:val="480"/>
          <w:marRight w:val="0"/>
          <w:marTop w:val="0"/>
          <w:marBottom w:val="0"/>
          <w:divBdr>
            <w:top w:val="none" w:sz="0" w:space="0" w:color="auto"/>
            <w:left w:val="none" w:sz="0" w:space="0" w:color="auto"/>
            <w:bottom w:val="none" w:sz="0" w:space="0" w:color="auto"/>
            <w:right w:val="none" w:sz="0" w:space="0" w:color="auto"/>
          </w:divBdr>
        </w:div>
        <w:div w:id="913975775">
          <w:marLeft w:val="480"/>
          <w:marRight w:val="0"/>
          <w:marTop w:val="0"/>
          <w:marBottom w:val="0"/>
          <w:divBdr>
            <w:top w:val="none" w:sz="0" w:space="0" w:color="auto"/>
            <w:left w:val="none" w:sz="0" w:space="0" w:color="auto"/>
            <w:bottom w:val="none" w:sz="0" w:space="0" w:color="auto"/>
            <w:right w:val="none" w:sz="0" w:space="0" w:color="auto"/>
          </w:divBdr>
        </w:div>
        <w:div w:id="1724983401">
          <w:marLeft w:val="480"/>
          <w:marRight w:val="0"/>
          <w:marTop w:val="0"/>
          <w:marBottom w:val="0"/>
          <w:divBdr>
            <w:top w:val="none" w:sz="0" w:space="0" w:color="auto"/>
            <w:left w:val="none" w:sz="0" w:space="0" w:color="auto"/>
            <w:bottom w:val="none" w:sz="0" w:space="0" w:color="auto"/>
            <w:right w:val="none" w:sz="0" w:space="0" w:color="auto"/>
          </w:divBdr>
        </w:div>
        <w:div w:id="1500999242">
          <w:marLeft w:val="480"/>
          <w:marRight w:val="0"/>
          <w:marTop w:val="0"/>
          <w:marBottom w:val="0"/>
          <w:divBdr>
            <w:top w:val="none" w:sz="0" w:space="0" w:color="auto"/>
            <w:left w:val="none" w:sz="0" w:space="0" w:color="auto"/>
            <w:bottom w:val="none" w:sz="0" w:space="0" w:color="auto"/>
            <w:right w:val="none" w:sz="0" w:space="0" w:color="auto"/>
          </w:divBdr>
        </w:div>
        <w:div w:id="1106269044">
          <w:marLeft w:val="480"/>
          <w:marRight w:val="0"/>
          <w:marTop w:val="0"/>
          <w:marBottom w:val="0"/>
          <w:divBdr>
            <w:top w:val="none" w:sz="0" w:space="0" w:color="auto"/>
            <w:left w:val="none" w:sz="0" w:space="0" w:color="auto"/>
            <w:bottom w:val="none" w:sz="0" w:space="0" w:color="auto"/>
            <w:right w:val="none" w:sz="0" w:space="0" w:color="auto"/>
          </w:divBdr>
        </w:div>
        <w:div w:id="387269130">
          <w:marLeft w:val="480"/>
          <w:marRight w:val="0"/>
          <w:marTop w:val="0"/>
          <w:marBottom w:val="0"/>
          <w:divBdr>
            <w:top w:val="none" w:sz="0" w:space="0" w:color="auto"/>
            <w:left w:val="none" w:sz="0" w:space="0" w:color="auto"/>
            <w:bottom w:val="none" w:sz="0" w:space="0" w:color="auto"/>
            <w:right w:val="none" w:sz="0" w:space="0" w:color="auto"/>
          </w:divBdr>
        </w:div>
        <w:div w:id="638073591">
          <w:marLeft w:val="480"/>
          <w:marRight w:val="0"/>
          <w:marTop w:val="0"/>
          <w:marBottom w:val="0"/>
          <w:divBdr>
            <w:top w:val="none" w:sz="0" w:space="0" w:color="auto"/>
            <w:left w:val="none" w:sz="0" w:space="0" w:color="auto"/>
            <w:bottom w:val="none" w:sz="0" w:space="0" w:color="auto"/>
            <w:right w:val="none" w:sz="0" w:space="0" w:color="auto"/>
          </w:divBdr>
        </w:div>
        <w:div w:id="784692091">
          <w:marLeft w:val="480"/>
          <w:marRight w:val="0"/>
          <w:marTop w:val="0"/>
          <w:marBottom w:val="0"/>
          <w:divBdr>
            <w:top w:val="none" w:sz="0" w:space="0" w:color="auto"/>
            <w:left w:val="none" w:sz="0" w:space="0" w:color="auto"/>
            <w:bottom w:val="none" w:sz="0" w:space="0" w:color="auto"/>
            <w:right w:val="none" w:sz="0" w:space="0" w:color="auto"/>
          </w:divBdr>
        </w:div>
        <w:div w:id="1886526510">
          <w:marLeft w:val="480"/>
          <w:marRight w:val="0"/>
          <w:marTop w:val="0"/>
          <w:marBottom w:val="0"/>
          <w:divBdr>
            <w:top w:val="none" w:sz="0" w:space="0" w:color="auto"/>
            <w:left w:val="none" w:sz="0" w:space="0" w:color="auto"/>
            <w:bottom w:val="none" w:sz="0" w:space="0" w:color="auto"/>
            <w:right w:val="none" w:sz="0" w:space="0" w:color="auto"/>
          </w:divBdr>
        </w:div>
        <w:div w:id="522667310">
          <w:marLeft w:val="480"/>
          <w:marRight w:val="0"/>
          <w:marTop w:val="0"/>
          <w:marBottom w:val="0"/>
          <w:divBdr>
            <w:top w:val="none" w:sz="0" w:space="0" w:color="auto"/>
            <w:left w:val="none" w:sz="0" w:space="0" w:color="auto"/>
            <w:bottom w:val="none" w:sz="0" w:space="0" w:color="auto"/>
            <w:right w:val="none" w:sz="0" w:space="0" w:color="auto"/>
          </w:divBdr>
        </w:div>
        <w:div w:id="572472483">
          <w:marLeft w:val="480"/>
          <w:marRight w:val="0"/>
          <w:marTop w:val="0"/>
          <w:marBottom w:val="0"/>
          <w:divBdr>
            <w:top w:val="none" w:sz="0" w:space="0" w:color="auto"/>
            <w:left w:val="none" w:sz="0" w:space="0" w:color="auto"/>
            <w:bottom w:val="none" w:sz="0" w:space="0" w:color="auto"/>
            <w:right w:val="none" w:sz="0" w:space="0" w:color="auto"/>
          </w:divBdr>
        </w:div>
        <w:div w:id="1089034835">
          <w:marLeft w:val="480"/>
          <w:marRight w:val="0"/>
          <w:marTop w:val="0"/>
          <w:marBottom w:val="0"/>
          <w:divBdr>
            <w:top w:val="none" w:sz="0" w:space="0" w:color="auto"/>
            <w:left w:val="none" w:sz="0" w:space="0" w:color="auto"/>
            <w:bottom w:val="none" w:sz="0" w:space="0" w:color="auto"/>
            <w:right w:val="none" w:sz="0" w:space="0" w:color="auto"/>
          </w:divBdr>
        </w:div>
        <w:div w:id="1343121147">
          <w:marLeft w:val="480"/>
          <w:marRight w:val="0"/>
          <w:marTop w:val="0"/>
          <w:marBottom w:val="0"/>
          <w:divBdr>
            <w:top w:val="none" w:sz="0" w:space="0" w:color="auto"/>
            <w:left w:val="none" w:sz="0" w:space="0" w:color="auto"/>
            <w:bottom w:val="none" w:sz="0" w:space="0" w:color="auto"/>
            <w:right w:val="none" w:sz="0" w:space="0" w:color="auto"/>
          </w:divBdr>
        </w:div>
        <w:div w:id="1591312257">
          <w:marLeft w:val="480"/>
          <w:marRight w:val="0"/>
          <w:marTop w:val="0"/>
          <w:marBottom w:val="0"/>
          <w:divBdr>
            <w:top w:val="none" w:sz="0" w:space="0" w:color="auto"/>
            <w:left w:val="none" w:sz="0" w:space="0" w:color="auto"/>
            <w:bottom w:val="none" w:sz="0" w:space="0" w:color="auto"/>
            <w:right w:val="none" w:sz="0" w:space="0" w:color="auto"/>
          </w:divBdr>
        </w:div>
        <w:div w:id="654458860">
          <w:marLeft w:val="480"/>
          <w:marRight w:val="0"/>
          <w:marTop w:val="0"/>
          <w:marBottom w:val="0"/>
          <w:divBdr>
            <w:top w:val="none" w:sz="0" w:space="0" w:color="auto"/>
            <w:left w:val="none" w:sz="0" w:space="0" w:color="auto"/>
            <w:bottom w:val="none" w:sz="0" w:space="0" w:color="auto"/>
            <w:right w:val="none" w:sz="0" w:space="0" w:color="auto"/>
          </w:divBdr>
        </w:div>
        <w:div w:id="1419013574">
          <w:marLeft w:val="480"/>
          <w:marRight w:val="0"/>
          <w:marTop w:val="0"/>
          <w:marBottom w:val="0"/>
          <w:divBdr>
            <w:top w:val="none" w:sz="0" w:space="0" w:color="auto"/>
            <w:left w:val="none" w:sz="0" w:space="0" w:color="auto"/>
            <w:bottom w:val="none" w:sz="0" w:space="0" w:color="auto"/>
            <w:right w:val="none" w:sz="0" w:space="0" w:color="auto"/>
          </w:divBdr>
        </w:div>
        <w:div w:id="1910385029">
          <w:marLeft w:val="480"/>
          <w:marRight w:val="0"/>
          <w:marTop w:val="0"/>
          <w:marBottom w:val="0"/>
          <w:divBdr>
            <w:top w:val="none" w:sz="0" w:space="0" w:color="auto"/>
            <w:left w:val="none" w:sz="0" w:space="0" w:color="auto"/>
            <w:bottom w:val="none" w:sz="0" w:space="0" w:color="auto"/>
            <w:right w:val="none" w:sz="0" w:space="0" w:color="auto"/>
          </w:divBdr>
        </w:div>
        <w:div w:id="1960717538">
          <w:marLeft w:val="480"/>
          <w:marRight w:val="0"/>
          <w:marTop w:val="0"/>
          <w:marBottom w:val="0"/>
          <w:divBdr>
            <w:top w:val="none" w:sz="0" w:space="0" w:color="auto"/>
            <w:left w:val="none" w:sz="0" w:space="0" w:color="auto"/>
            <w:bottom w:val="none" w:sz="0" w:space="0" w:color="auto"/>
            <w:right w:val="none" w:sz="0" w:space="0" w:color="auto"/>
          </w:divBdr>
        </w:div>
        <w:div w:id="1774787513">
          <w:marLeft w:val="480"/>
          <w:marRight w:val="0"/>
          <w:marTop w:val="0"/>
          <w:marBottom w:val="0"/>
          <w:divBdr>
            <w:top w:val="none" w:sz="0" w:space="0" w:color="auto"/>
            <w:left w:val="none" w:sz="0" w:space="0" w:color="auto"/>
            <w:bottom w:val="none" w:sz="0" w:space="0" w:color="auto"/>
            <w:right w:val="none" w:sz="0" w:space="0" w:color="auto"/>
          </w:divBdr>
        </w:div>
        <w:div w:id="611060387">
          <w:marLeft w:val="480"/>
          <w:marRight w:val="0"/>
          <w:marTop w:val="0"/>
          <w:marBottom w:val="0"/>
          <w:divBdr>
            <w:top w:val="none" w:sz="0" w:space="0" w:color="auto"/>
            <w:left w:val="none" w:sz="0" w:space="0" w:color="auto"/>
            <w:bottom w:val="none" w:sz="0" w:space="0" w:color="auto"/>
            <w:right w:val="none" w:sz="0" w:space="0" w:color="auto"/>
          </w:divBdr>
        </w:div>
        <w:div w:id="400754810">
          <w:marLeft w:val="480"/>
          <w:marRight w:val="0"/>
          <w:marTop w:val="0"/>
          <w:marBottom w:val="0"/>
          <w:divBdr>
            <w:top w:val="none" w:sz="0" w:space="0" w:color="auto"/>
            <w:left w:val="none" w:sz="0" w:space="0" w:color="auto"/>
            <w:bottom w:val="none" w:sz="0" w:space="0" w:color="auto"/>
            <w:right w:val="none" w:sz="0" w:space="0" w:color="auto"/>
          </w:divBdr>
        </w:div>
        <w:div w:id="1131093248">
          <w:marLeft w:val="480"/>
          <w:marRight w:val="0"/>
          <w:marTop w:val="0"/>
          <w:marBottom w:val="0"/>
          <w:divBdr>
            <w:top w:val="none" w:sz="0" w:space="0" w:color="auto"/>
            <w:left w:val="none" w:sz="0" w:space="0" w:color="auto"/>
            <w:bottom w:val="none" w:sz="0" w:space="0" w:color="auto"/>
            <w:right w:val="none" w:sz="0" w:space="0" w:color="auto"/>
          </w:divBdr>
        </w:div>
      </w:divsChild>
    </w:div>
    <w:div w:id="582376763">
      <w:bodyDiv w:val="1"/>
      <w:marLeft w:val="0"/>
      <w:marRight w:val="0"/>
      <w:marTop w:val="0"/>
      <w:marBottom w:val="0"/>
      <w:divBdr>
        <w:top w:val="none" w:sz="0" w:space="0" w:color="auto"/>
        <w:left w:val="none" w:sz="0" w:space="0" w:color="auto"/>
        <w:bottom w:val="none" w:sz="0" w:space="0" w:color="auto"/>
        <w:right w:val="none" w:sz="0" w:space="0" w:color="auto"/>
      </w:divBdr>
      <w:divsChild>
        <w:div w:id="928663546">
          <w:marLeft w:val="480"/>
          <w:marRight w:val="0"/>
          <w:marTop w:val="0"/>
          <w:marBottom w:val="0"/>
          <w:divBdr>
            <w:top w:val="none" w:sz="0" w:space="0" w:color="auto"/>
            <w:left w:val="none" w:sz="0" w:space="0" w:color="auto"/>
            <w:bottom w:val="none" w:sz="0" w:space="0" w:color="auto"/>
            <w:right w:val="none" w:sz="0" w:space="0" w:color="auto"/>
          </w:divBdr>
        </w:div>
        <w:div w:id="1721706841">
          <w:marLeft w:val="480"/>
          <w:marRight w:val="0"/>
          <w:marTop w:val="0"/>
          <w:marBottom w:val="0"/>
          <w:divBdr>
            <w:top w:val="none" w:sz="0" w:space="0" w:color="auto"/>
            <w:left w:val="none" w:sz="0" w:space="0" w:color="auto"/>
            <w:bottom w:val="none" w:sz="0" w:space="0" w:color="auto"/>
            <w:right w:val="none" w:sz="0" w:space="0" w:color="auto"/>
          </w:divBdr>
        </w:div>
        <w:div w:id="1304384069">
          <w:marLeft w:val="480"/>
          <w:marRight w:val="0"/>
          <w:marTop w:val="0"/>
          <w:marBottom w:val="0"/>
          <w:divBdr>
            <w:top w:val="none" w:sz="0" w:space="0" w:color="auto"/>
            <w:left w:val="none" w:sz="0" w:space="0" w:color="auto"/>
            <w:bottom w:val="none" w:sz="0" w:space="0" w:color="auto"/>
            <w:right w:val="none" w:sz="0" w:space="0" w:color="auto"/>
          </w:divBdr>
        </w:div>
        <w:div w:id="1266812359">
          <w:marLeft w:val="480"/>
          <w:marRight w:val="0"/>
          <w:marTop w:val="0"/>
          <w:marBottom w:val="0"/>
          <w:divBdr>
            <w:top w:val="none" w:sz="0" w:space="0" w:color="auto"/>
            <w:left w:val="none" w:sz="0" w:space="0" w:color="auto"/>
            <w:bottom w:val="none" w:sz="0" w:space="0" w:color="auto"/>
            <w:right w:val="none" w:sz="0" w:space="0" w:color="auto"/>
          </w:divBdr>
        </w:div>
        <w:div w:id="891035472">
          <w:marLeft w:val="480"/>
          <w:marRight w:val="0"/>
          <w:marTop w:val="0"/>
          <w:marBottom w:val="0"/>
          <w:divBdr>
            <w:top w:val="none" w:sz="0" w:space="0" w:color="auto"/>
            <w:left w:val="none" w:sz="0" w:space="0" w:color="auto"/>
            <w:bottom w:val="none" w:sz="0" w:space="0" w:color="auto"/>
            <w:right w:val="none" w:sz="0" w:space="0" w:color="auto"/>
          </w:divBdr>
        </w:div>
        <w:div w:id="1269196939">
          <w:marLeft w:val="480"/>
          <w:marRight w:val="0"/>
          <w:marTop w:val="0"/>
          <w:marBottom w:val="0"/>
          <w:divBdr>
            <w:top w:val="none" w:sz="0" w:space="0" w:color="auto"/>
            <w:left w:val="none" w:sz="0" w:space="0" w:color="auto"/>
            <w:bottom w:val="none" w:sz="0" w:space="0" w:color="auto"/>
            <w:right w:val="none" w:sz="0" w:space="0" w:color="auto"/>
          </w:divBdr>
        </w:div>
        <w:div w:id="932057146">
          <w:marLeft w:val="480"/>
          <w:marRight w:val="0"/>
          <w:marTop w:val="0"/>
          <w:marBottom w:val="0"/>
          <w:divBdr>
            <w:top w:val="none" w:sz="0" w:space="0" w:color="auto"/>
            <w:left w:val="none" w:sz="0" w:space="0" w:color="auto"/>
            <w:bottom w:val="none" w:sz="0" w:space="0" w:color="auto"/>
            <w:right w:val="none" w:sz="0" w:space="0" w:color="auto"/>
          </w:divBdr>
        </w:div>
        <w:div w:id="397636141">
          <w:marLeft w:val="480"/>
          <w:marRight w:val="0"/>
          <w:marTop w:val="0"/>
          <w:marBottom w:val="0"/>
          <w:divBdr>
            <w:top w:val="none" w:sz="0" w:space="0" w:color="auto"/>
            <w:left w:val="none" w:sz="0" w:space="0" w:color="auto"/>
            <w:bottom w:val="none" w:sz="0" w:space="0" w:color="auto"/>
            <w:right w:val="none" w:sz="0" w:space="0" w:color="auto"/>
          </w:divBdr>
        </w:div>
        <w:div w:id="1349870009">
          <w:marLeft w:val="480"/>
          <w:marRight w:val="0"/>
          <w:marTop w:val="0"/>
          <w:marBottom w:val="0"/>
          <w:divBdr>
            <w:top w:val="none" w:sz="0" w:space="0" w:color="auto"/>
            <w:left w:val="none" w:sz="0" w:space="0" w:color="auto"/>
            <w:bottom w:val="none" w:sz="0" w:space="0" w:color="auto"/>
            <w:right w:val="none" w:sz="0" w:space="0" w:color="auto"/>
          </w:divBdr>
        </w:div>
        <w:div w:id="311183076">
          <w:marLeft w:val="480"/>
          <w:marRight w:val="0"/>
          <w:marTop w:val="0"/>
          <w:marBottom w:val="0"/>
          <w:divBdr>
            <w:top w:val="none" w:sz="0" w:space="0" w:color="auto"/>
            <w:left w:val="none" w:sz="0" w:space="0" w:color="auto"/>
            <w:bottom w:val="none" w:sz="0" w:space="0" w:color="auto"/>
            <w:right w:val="none" w:sz="0" w:space="0" w:color="auto"/>
          </w:divBdr>
        </w:div>
        <w:div w:id="809635437">
          <w:marLeft w:val="480"/>
          <w:marRight w:val="0"/>
          <w:marTop w:val="0"/>
          <w:marBottom w:val="0"/>
          <w:divBdr>
            <w:top w:val="none" w:sz="0" w:space="0" w:color="auto"/>
            <w:left w:val="none" w:sz="0" w:space="0" w:color="auto"/>
            <w:bottom w:val="none" w:sz="0" w:space="0" w:color="auto"/>
            <w:right w:val="none" w:sz="0" w:space="0" w:color="auto"/>
          </w:divBdr>
        </w:div>
        <w:div w:id="1984116031">
          <w:marLeft w:val="480"/>
          <w:marRight w:val="0"/>
          <w:marTop w:val="0"/>
          <w:marBottom w:val="0"/>
          <w:divBdr>
            <w:top w:val="none" w:sz="0" w:space="0" w:color="auto"/>
            <w:left w:val="none" w:sz="0" w:space="0" w:color="auto"/>
            <w:bottom w:val="none" w:sz="0" w:space="0" w:color="auto"/>
            <w:right w:val="none" w:sz="0" w:space="0" w:color="auto"/>
          </w:divBdr>
        </w:div>
        <w:div w:id="1319842807">
          <w:marLeft w:val="480"/>
          <w:marRight w:val="0"/>
          <w:marTop w:val="0"/>
          <w:marBottom w:val="0"/>
          <w:divBdr>
            <w:top w:val="none" w:sz="0" w:space="0" w:color="auto"/>
            <w:left w:val="none" w:sz="0" w:space="0" w:color="auto"/>
            <w:bottom w:val="none" w:sz="0" w:space="0" w:color="auto"/>
            <w:right w:val="none" w:sz="0" w:space="0" w:color="auto"/>
          </w:divBdr>
        </w:div>
        <w:div w:id="750665580">
          <w:marLeft w:val="480"/>
          <w:marRight w:val="0"/>
          <w:marTop w:val="0"/>
          <w:marBottom w:val="0"/>
          <w:divBdr>
            <w:top w:val="none" w:sz="0" w:space="0" w:color="auto"/>
            <w:left w:val="none" w:sz="0" w:space="0" w:color="auto"/>
            <w:bottom w:val="none" w:sz="0" w:space="0" w:color="auto"/>
            <w:right w:val="none" w:sz="0" w:space="0" w:color="auto"/>
          </w:divBdr>
        </w:div>
        <w:div w:id="926420388">
          <w:marLeft w:val="480"/>
          <w:marRight w:val="0"/>
          <w:marTop w:val="0"/>
          <w:marBottom w:val="0"/>
          <w:divBdr>
            <w:top w:val="none" w:sz="0" w:space="0" w:color="auto"/>
            <w:left w:val="none" w:sz="0" w:space="0" w:color="auto"/>
            <w:bottom w:val="none" w:sz="0" w:space="0" w:color="auto"/>
            <w:right w:val="none" w:sz="0" w:space="0" w:color="auto"/>
          </w:divBdr>
        </w:div>
        <w:div w:id="1604024762">
          <w:marLeft w:val="480"/>
          <w:marRight w:val="0"/>
          <w:marTop w:val="0"/>
          <w:marBottom w:val="0"/>
          <w:divBdr>
            <w:top w:val="none" w:sz="0" w:space="0" w:color="auto"/>
            <w:left w:val="none" w:sz="0" w:space="0" w:color="auto"/>
            <w:bottom w:val="none" w:sz="0" w:space="0" w:color="auto"/>
            <w:right w:val="none" w:sz="0" w:space="0" w:color="auto"/>
          </w:divBdr>
        </w:div>
        <w:div w:id="2069568861">
          <w:marLeft w:val="480"/>
          <w:marRight w:val="0"/>
          <w:marTop w:val="0"/>
          <w:marBottom w:val="0"/>
          <w:divBdr>
            <w:top w:val="none" w:sz="0" w:space="0" w:color="auto"/>
            <w:left w:val="none" w:sz="0" w:space="0" w:color="auto"/>
            <w:bottom w:val="none" w:sz="0" w:space="0" w:color="auto"/>
            <w:right w:val="none" w:sz="0" w:space="0" w:color="auto"/>
          </w:divBdr>
        </w:div>
        <w:div w:id="2031182614">
          <w:marLeft w:val="480"/>
          <w:marRight w:val="0"/>
          <w:marTop w:val="0"/>
          <w:marBottom w:val="0"/>
          <w:divBdr>
            <w:top w:val="none" w:sz="0" w:space="0" w:color="auto"/>
            <w:left w:val="none" w:sz="0" w:space="0" w:color="auto"/>
            <w:bottom w:val="none" w:sz="0" w:space="0" w:color="auto"/>
            <w:right w:val="none" w:sz="0" w:space="0" w:color="auto"/>
          </w:divBdr>
        </w:div>
        <w:div w:id="1848447200">
          <w:marLeft w:val="480"/>
          <w:marRight w:val="0"/>
          <w:marTop w:val="0"/>
          <w:marBottom w:val="0"/>
          <w:divBdr>
            <w:top w:val="none" w:sz="0" w:space="0" w:color="auto"/>
            <w:left w:val="none" w:sz="0" w:space="0" w:color="auto"/>
            <w:bottom w:val="none" w:sz="0" w:space="0" w:color="auto"/>
            <w:right w:val="none" w:sz="0" w:space="0" w:color="auto"/>
          </w:divBdr>
        </w:div>
        <w:div w:id="1962875319">
          <w:marLeft w:val="480"/>
          <w:marRight w:val="0"/>
          <w:marTop w:val="0"/>
          <w:marBottom w:val="0"/>
          <w:divBdr>
            <w:top w:val="none" w:sz="0" w:space="0" w:color="auto"/>
            <w:left w:val="none" w:sz="0" w:space="0" w:color="auto"/>
            <w:bottom w:val="none" w:sz="0" w:space="0" w:color="auto"/>
            <w:right w:val="none" w:sz="0" w:space="0" w:color="auto"/>
          </w:divBdr>
        </w:div>
        <w:div w:id="372538772">
          <w:marLeft w:val="480"/>
          <w:marRight w:val="0"/>
          <w:marTop w:val="0"/>
          <w:marBottom w:val="0"/>
          <w:divBdr>
            <w:top w:val="none" w:sz="0" w:space="0" w:color="auto"/>
            <w:left w:val="none" w:sz="0" w:space="0" w:color="auto"/>
            <w:bottom w:val="none" w:sz="0" w:space="0" w:color="auto"/>
            <w:right w:val="none" w:sz="0" w:space="0" w:color="auto"/>
          </w:divBdr>
        </w:div>
        <w:div w:id="881984223">
          <w:marLeft w:val="480"/>
          <w:marRight w:val="0"/>
          <w:marTop w:val="0"/>
          <w:marBottom w:val="0"/>
          <w:divBdr>
            <w:top w:val="none" w:sz="0" w:space="0" w:color="auto"/>
            <w:left w:val="none" w:sz="0" w:space="0" w:color="auto"/>
            <w:bottom w:val="none" w:sz="0" w:space="0" w:color="auto"/>
            <w:right w:val="none" w:sz="0" w:space="0" w:color="auto"/>
          </w:divBdr>
        </w:div>
        <w:div w:id="734743714">
          <w:marLeft w:val="480"/>
          <w:marRight w:val="0"/>
          <w:marTop w:val="0"/>
          <w:marBottom w:val="0"/>
          <w:divBdr>
            <w:top w:val="none" w:sz="0" w:space="0" w:color="auto"/>
            <w:left w:val="none" w:sz="0" w:space="0" w:color="auto"/>
            <w:bottom w:val="none" w:sz="0" w:space="0" w:color="auto"/>
            <w:right w:val="none" w:sz="0" w:space="0" w:color="auto"/>
          </w:divBdr>
        </w:div>
        <w:div w:id="241720938">
          <w:marLeft w:val="480"/>
          <w:marRight w:val="0"/>
          <w:marTop w:val="0"/>
          <w:marBottom w:val="0"/>
          <w:divBdr>
            <w:top w:val="none" w:sz="0" w:space="0" w:color="auto"/>
            <w:left w:val="none" w:sz="0" w:space="0" w:color="auto"/>
            <w:bottom w:val="none" w:sz="0" w:space="0" w:color="auto"/>
            <w:right w:val="none" w:sz="0" w:space="0" w:color="auto"/>
          </w:divBdr>
        </w:div>
        <w:div w:id="578297548">
          <w:marLeft w:val="480"/>
          <w:marRight w:val="0"/>
          <w:marTop w:val="0"/>
          <w:marBottom w:val="0"/>
          <w:divBdr>
            <w:top w:val="none" w:sz="0" w:space="0" w:color="auto"/>
            <w:left w:val="none" w:sz="0" w:space="0" w:color="auto"/>
            <w:bottom w:val="none" w:sz="0" w:space="0" w:color="auto"/>
            <w:right w:val="none" w:sz="0" w:space="0" w:color="auto"/>
          </w:divBdr>
        </w:div>
        <w:div w:id="57023044">
          <w:marLeft w:val="480"/>
          <w:marRight w:val="0"/>
          <w:marTop w:val="0"/>
          <w:marBottom w:val="0"/>
          <w:divBdr>
            <w:top w:val="none" w:sz="0" w:space="0" w:color="auto"/>
            <w:left w:val="none" w:sz="0" w:space="0" w:color="auto"/>
            <w:bottom w:val="none" w:sz="0" w:space="0" w:color="auto"/>
            <w:right w:val="none" w:sz="0" w:space="0" w:color="auto"/>
          </w:divBdr>
        </w:div>
        <w:div w:id="940836013">
          <w:marLeft w:val="480"/>
          <w:marRight w:val="0"/>
          <w:marTop w:val="0"/>
          <w:marBottom w:val="0"/>
          <w:divBdr>
            <w:top w:val="none" w:sz="0" w:space="0" w:color="auto"/>
            <w:left w:val="none" w:sz="0" w:space="0" w:color="auto"/>
            <w:bottom w:val="none" w:sz="0" w:space="0" w:color="auto"/>
            <w:right w:val="none" w:sz="0" w:space="0" w:color="auto"/>
          </w:divBdr>
        </w:div>
        <w:div w:id="1858544292">
          <w:marLeft w:val="480"/>
          <w:marRight w:val="0"/>
          <w:marTop w:val="0"/>
          <w:marBottom w:val="0"/>
          <w:divBdr>
            <w:top w:val="none" w:sz="0" w:space="0" w:color="auto"/>
            <w:left w:val="none" w:sz="0" w:space="0" w:color="auto"/>
            <w:bottom w:val="none" w:sz="0" w:space="0" w:color="auto"/>
            <w:right w:val="none" w:sz="0" w:space="0" w:color="auto"/>
          </w:divBdr>
        </w:div>
        <w:div w:id="230582544">
          <w:marLeft w:val="480"/>
          <w:marRight w:val="0"/>
          <w:marTop w:val="0"/>
          <w:marBottom w:val="0"/>
          <w:divBdr>
            <w:top w:val="none" w:sz="0" w:space="0" w:color="auto"/>
            <w:left w:val="none" w:sz="0" w:space="0" w:color="auto"/>
            <w:bottom w:val="none" w:sz="0" w:space="0" w:color="auto"/>
            <w:right w:val="none" w:sz="0" w:space="0" w:color="auto"/>
          </w:divBdr>
        </w:div>
        <w:div w:id="973562572">
          <w:marLeft w:val="480"/>
          <w:marRight w:val="0"/>
          <w:marTop w:val="0"/>
          <w:marBottom w:val="0"/>
          <w:divBdr>
            <w:top w:val="none" w:sz="0" w:space="0" w:color="auto"/>
            <w:left w:val="none" w:sz="0" w:space="0" w:color="auto"/>
            <w:bottom w:val="none" w:sz="0" w:space="0" w:color="auto"/>
            <w:right w:val="none" w:sz="0" w:space="0" w:color="auto"/>
          </w:divBdr>
        </w:div>
        <w:div w:id="1464958564">
          <w:marLeft w:val="480"/>
          <w:marRight w:val="0"/>
          <w:marTop w:val="0"/>
          <w:marBottom w:val="0"/>
          <w:divBdr>
            <w:top w:val="none" w:sz="0" w:space="0" w:color="auto"/>
            <w:left w:val="none" w:sz="0" w:space="0" w:color="auto"/>
            <w:bottom w:val="none" w:sz="0" w:space="0" w:color="auto"/>
            <w:right w:val="none" w:sz="0" w:space="0" w:color="auto"/>
          </w:divBdr>
        </w:div>
        <w:div w:id="1718119408">
          <w:marLeft w:val="480"/>
          <w:marRight w:val="0"/>
          <w:marTop w:val="0"/>
          <w:marBottom w:val="0"/>
          <w:divBdr>
            <w:top w:val="none" w:sz="0" w:space="0" w:color="auto"/>
            <w:left w:val="none" w:sz="0" w:space="0" w:color="auto"/>
            <w:bottom w:val="none" w:sz="0" w:space="0" w:color="auto"/>
            <w:right w:val="none" w:sz="0" w:space="0" w:color="auto"/>
          </w:divBdr>
        </w:div>
        <w:div w:id="111829679">
          <w:marLeft w:val="480"/>
          <w:marRight w:val="0"/>
          <w:marTop w:val="0"/>
          <w:marBottom w:val="0"/>
          <w:divBdr>
            <w:top w:val="none" w:sz="0" w:space="0" w:color="auto"/>
            <w:left w:val="none" w:sz="0" w:space="0" w:color="auto"/>
            <w:bottom w:val="none" w:sz="0" w:space="0" w:color="auto"/>
            <w:right w:val="none" w:sz="0" w:space="0" w:color="auto"/>
          </w:divBdr>
        </w:div>
        <w:div w:id="1836264205">
          <w:marLeft w:val="480"/>
          <w:marRight w:val="0"/>
          <w:marTop w:val="0"/>
          <w:marBottom w:val="0"/>
          <w:divBdr>
            <w:top w:val="none" w:sz="0" w:space="0" w:color="auto"/>
            <w:left w:val="none" w:sz="0" w:space="0" w:color="auto"/>
            <w:bottom w:val="none" w:sz="0" w:space="0" w:color="auto"/>
            <w:right w:val="none" w:sz="0" w:space="0" w:color="auto"/>
          </w:divBdr>
        </w:div>
        <w:div w:id="814185215">
          <w:marLeft w:val="480"/>
          <w:marRight w:val="0"/>
          <w:marTop w:val="0"/>
          <w:marBottom w:val="0"/>
          <w:divBdr>
            <w:top w:val="none" w:sz="0" w:space="0" w:color="auto"/>
            <w:left w:val="none" w:sz="0" w:space="0" w:color="auto"/>
            <w:bottom w:val="none" w:sz="0" w:space="0" w:color="auto"/>
            <w:right w:val="none" w:sz="0" w:space="0" w:color="auto"/>
          </w:divBdr>
        </w:div>
        <w:div w:id="1114325604">
          <w:marLeft w:val="480"/>
          <w:marRight w:val="0"/>
          <w:marTop w:val="0"/>
          <w:marBottom w:val="0"/>
          <w:divBdr>
            <w:top w:val="none" w:sz="0" w:space="0" w:color="auto"/>
            <w:left w:val="none" w:sz="0" w:space="0" w:color="auto"/>
            <w:bottom w:val="none" w:sz="0" w:space="0" w:color="auto"/>
            <w:right w:val="none" w:sz="0" w:space="0" w:color="auto"/>
          </w:divBdr>
        </w:div>
        <w:div w:id="13046389">
          <w:marLeft w:val="480"/>
          <w:marRight w:val="0"/>
          <w:marTop w:val="0"/>
          <w:marBottom w:val="0"/>
          <w:divBdr>
            <w:top w:val="none" w:sz="0" w:space="0" w:color="auto"/>
            <w:left w:val="none" w:sz="0" w:space="0" w:color="auto"/>
            <w:bottom w:val="none" w:sz="0" w:space="0" w:color="auto"/>
            <w:right w:val="none" w:sz="0" w:space="0" w:color="auto"/>
          </w:divBdr>
        </w:div>
        <w:div w:id="473527968">
          <w:marLeft w:val="480"/>
          <w:marRight w:val="0"/>
          <w:marTop w:val="0"/>
          <w:marBottom w:val="0"/>
          <w:divBdr>
            <w:top w:val="none" w:sz="0" w:space="0" w:color="auto"/>
            <w:left w:val="none" w:sz="0" w:space="0" w:color="auto"/>
            <w:bottom w:val="none" w:sz="0" w:space="0" w:color="auto"/>
            <w:right w:val="none" w:sz="0" w:space="0" w:color="auto"/>
          </w:divBdr>
        </w:div>
        <w:div w:id="2006475175">
          <w:marLeft w:val="480"/>
          <w:marRight w:val="0"/>
          <w:marTop w:val="0"/>
          <w:marBottom w:val="0"/>
          <w:divBdr>
            <w:top w:val="none" w:sz="0" w:space="0" w:color="auto"/>
            <w:left w:val="none" w:sz="0" w:space="0" w:color="auto"/>
            <w:bottom w:val="none" w:sz="0" w:space="0" w:color="auto"/>
            <w:right w:val="none" w:sz="0" w:space="0" w:color="auto"/>
          </w:divBdr>
        </w:div>
        <w:div w:id="1668361298">
          <w:marLeft w:val="480"/>
          <w:marRight w:val="0"/>
          <w:marTop w:val="0"/>
          <w:marBottom w:val="0"/>
          <w:divBdr>
            <w:top w:val="none" w:sz="0" w:space="0" w:color="auto"/>
            <w:left w:val="none" w:sz="0" w:space="0" w:color="auto"/>
            <w:bottom w:val="none" w:sz="0" w:space="0" w:color="auto"/>
            <w:right w:val="none" w:sz="0" w:space="0" w:color="auto"/>
          </w:divBdr>
        </w:div>
        <w:div w:id="1264342281">
          <w:marLeft w:val="480"/>
          <w:marRight w:val="0"/>
          <w:marTop w:val="0"/>
          <w:marBottom w:val="0"/>
          <w:divBdr>
            <w:top w:val="none" w:sz="0" w:space="0" w:color="auto"/>
            <w:left w:val="none" w:sz="0" w:space="0" w:color="auto"/>
            <w:bottom w:val="none" w:sz="0" w:space="0" w:color="auto"/>
            <w:right w:val="none" w:sz="0" w:space="0" w:color="auto"/>
          </w:divBdr>
        </w:div>
        <w:div w:id="1354962020">
          <w:marLeft w:val="480"/>
          <w:marRight w:val="0"/>
          <w:marTop w:val="0"/>
          <w:marBottom w:val="0"/>
          <w:divBdr>
            <w:top w:val="none" w:sz="0" w:space="0" w:color="auto"/>
            <w:left w:val="none" w:sz="0" w:space="0" w:color="auto"/>
            <w:bottom w:val="none" w:sz="0" w:space="0" w:color="auto"/>
            <w:right w:val="none" w:sz="0" w:space="0" w:color="auto"/>
          </w:divBdr>
        </w:div>
        <w:div w:id="1318993719">
          <w:marLeft w:val="480"/>
          <w:marRight w:val="0"/>
          <w:marTop w:val="0"/>
          <w:marBottom w:val="0"/>
          <w:divBdr>
            <w:top w:val="none" w:sz="0" w:space="0" w:color="auto"/>
            <w:left w:val="none" w:sz="0" w:space="0" w:color="auto"/>
            <w:bottom w:val="none" w:sz="0" w:space="0" w:color="auto"/>
            <w:right w:val="none" w:sz="0" w:space="0" w:color="auto"/>
          </w:divBdr>
        </w:div>
        <w:div w:id="824008816">
          <w:marLeft w:val="480"/>
          <w:marRight w:val="0"/>
          <w:marTop w:val="0"/>
          <w:marBottom w:val="0"/>
          <w:divBdr>
            <w:top w:val="none" w:sz="0" w:space="0" w:color="auto"/>
            <w:left w:val="none" w:sz="0" w:space="0" w:color="auto"/>
            <w:bottom w:val="none" w:sz="0" w:space="0" w:color="auto"/>
            <w:right w:val="none" w:sz="0" w:space="0" w:color="auto"/>
          </w:divBdr>
        </w:div>
        <w:div w:id="1031345692">
          <w:marLeft w:val="480"/>
          <w:marRight w:val="0"/>
          <w:marTop w:val="0"/>
          <w:marBottom w:val="0"/>
          <w:divBdr>
            <w:top w:val="none" w:sz="0" w:space="0" w:color="auto"/>
            <w:left w:val="none" w:sz="0" w:space="0" w:color="auto"/>
            <w:bottom w:val="none" w:sz="0" w:space="0" w:color="auto"/>
            <w:right w:val="none" w:sz="0" w:space="0" w:color="auto"/>
          </w:divBdr>
        </w:div>
        <w:div w:id="744110329">
          <w:marLeft w:val="480"/>
          <w:marRight w:val="0"/>
          <w:marTop w:val="0"/>
          <w:marBottom w:val="0"/>
          <w:divBdr>
            <w:top w:val="none" w:sz="0" w:space="0" w:color="auto"/>
            <w:left w:val="none" w:sz="0" w:space="0" w:color="auto"/>
            <w:bottom w:val="none" w:sz="0" w:space="0" w:color="auto"/>
            <w:right w:val="none" w:sz="0" w:space="0" w:color="auto"/>
          </w:divBdr>
        </w:div>
        <w:div w:id="797332003">
          <w:marLeft w:val="480"/>
          <w:marRight w:val="0"/>
          <w:marTop w:val="0"/>
          <w:marBottom w:val="0"/>
          <w:divBdr>
            <w:top w:val="none" w:sz="0" w:space="0" w:color="auto"/>
            <w:left w:val="none" w:sz="0" w:space="0" w:color="auto"/>
            <w:bottom w:val="none" w:sz="0" w:space="0" w:color="auto"/>
            <w:right w:val="none" w:sz="0" w:space="0" w:color="auto"/>
          </w:divBdr>
        </w:div>
        <w:div w:id="511070842">
          <w:marLeft w:val="480"/>
          <w:marRight w:val="0"/>
          <w:marTop w:val="0"/>
          <w:marBottom w:val="0"/>
          <w:divBdr>
            <w:top w:val="none" w:sz="0" w:space="0" w:color="auto"/>
            <w:left w:val="none" w:sz="0" w:space="0" w:color="auto"/>
            <w:bottom w:val="none" w:sz="0" w:space="0" w:color="auto"/>
            <w:right w:val="none" w:sz="0" w:space="0" w:color="auto"/>
          </w:divBdr>
        </w:div>
        <w:div w:id="1056974559">
          <w:marLeft w:val="480"/>
          <w:marRight w:val="0"/>
          <w:marTop w:val="0"/>
          <w:marBottom w:val="0"/>
          <w:divBdr>
            <w:top w:val="none" w:sz="0" w:space="0" w:color="auto"/>
            <w:left w:val="none" w:sz="0" w:space="0" w:color="auto"/>
            <w:bottom w:val="none" w:sz="0" w:space="0" w:color="auto"/>
            <w:right w:val="none" w:sz="0" w:space="0" w:color="auto"/>
          </w:divBdr>
        </w:div>
        <w:div w:id="1158964550">
          <w:marLeft w:val="480"/>
          <w:marRight w:val="0"/>
          <w:marTop w:val="0"/>
          <w:marBottom w:val="0"/>
          <w:divBdr>
            <w:top w:val="none" w:sz="0" w:space="0" w:color="auto"/>
            <w:left w:val="none" w:sz="0" w:space="0" w:color="auto"/>
            <w:bottom w:val="none" w:sz="0" w:space="0" w:color="auto"/>
            <w:right w:val="none" w:sz="0" w:space="0" w:color="auto"/>
          </w:divBdr>
        </w:div>
        <w:div w:id="1183470852">
          <w:marLeft w:val="480"/>
          <w:marRight w:val="0"/>
          <w:marTop w:val="0"/>
          <w:marBottom w:val="0"/>
          <w:divBdr>
            <w:top w:val="none" w:sz="0" w:space="0" w:color="auto"/>
            <w:left w:val="none" w:sz="0" w:space="0" w:color="auto"/>
            <w:bottom w:val="none" w:sz="0" w:space="0" w:color="auto"/>
            <w:right w:val="none" w:sz="0" w:space="0" w:color="auto"/>
          </w:divBdr>
        </w:div>
        <w:div w:id="164630266">
          <w:marLeft w:val="480"/>
          <w:marRight w:val="0"/>
          <w:marTop w:val="0"/>
          <w:marBottom w:val="0"/>
          <w:divBdr>
            <w:top w:val="none" w:sz="0" w:space="0" w:color="auto"/>
            <w:left w:val="none" w:sz="0" w:space="0" w:color="auto"/>
            <w:bottom w:val="none" w:sz="0" w:space="0" w:color="auto"/>
            <w:right w:val="none" w:sz="0" w:space="0" w:color="auto"/>
          </w:divBdr>
        </w:div>
      </w:divsChild>
    </w:div>
    <w:div w:id="585119034">
      <w:bodyDiv w:val="1"/>
      <w:marLeft w:val="0"/>
      <w:marRight w:val="0"/>
      <w:marTop w:val="0"/>
      <w:marBottom w:val="0"/>
      <w:divBdr>
        <w:top w:val="none" w:sz="0" w:space="0" w:color="auto"/>
        <w:left w:val="none" w:sz="0" w:space="0" w:color="auto"/>
        <w:bottom w:val="none" w:sz="0" w:space="0" w:color="auto"/>
        <w:right w:val="none" w:sz="0" w:space="0" w:color="auto"/>
      </w:divBdr>
      <w:divsChild>
        <w:div w:id="1950506700">
          <w:marLeft w:val="640"/>
          <w:marRight w:val="0"/>
          <w:marTop w:val="0"/>
          <w:marBottom w:val="0"/>
          <w:divBdr>
            <w:top w:val="none" w:sz="0" w:space="0" w:color="auto"/>
            <w:left w:val="none" w:sz="0" w:space="0" w:color="auto"/>
            <w:bottom w:val="none" w:sz="0" w:space="0" w:color="auto"/>
            <w:right w:val="none" w:sz="0" w:space="0" w:color="auto"/>
          </w:divBdr>
        </w:div>
        <w:div w:id="1731727616">
          <w:marLeft w:val="640"/>
          <w:marRight w:val="0"/>
          <w:marTop w:val="0"/>
          <w:marBottom w:val="0"/>
          <w:divBdr>
            <w:top w:val="none" w:sz="0" w:space="0" w:color="auto"/>
            <w:left w:val="none" w:sz="0" w:space="0" w:color="auto"/>
            <w:bottom w:val="none" w:sz="0" w:space="0" w:color="auto"/>
            <w:right w:val="none" w:sz="0" w:space="0" w:color="auto"/>
          </w:divBdr>
        </w:div>
        <w:div w:id="655380659">
          <w:marLeft w:val="640"/>
          <w:marRight w:val="0"/>
          <w:marTop w:val="0"/>
          <w:marBottom w:val="0"/>
          <w:divBdr>
            <w:top w:val="none" w:sz="0" w:space="0" w:color="auto"/>
            <w:left w:val="none" w:sz="0" w:space="0" w:color="auto"/>
            <w:bottom w:val="none" w:sz="0" w:space="0" w:color="auto"/>
            <w:right w:val="none" w:sz="0" w:space="0" w:color="auto"/>
          </w:divBdr>
        </w:div>
        <w:div w:id="2106219874">
          <w:marLeft w:val="640"/>
          <w:marRight w:val="0"/>
          <w:marTop w:val="0"/>
          <w:marBottom w:val="0"/>
          <w:divBdr>
            <w:top w:val="none" w:sz="0" w:space="0" w:color="auto"/>
            <w:left w:val="none" w:sz="0" w:space="0" w:color="auto"/>
            <w:bottom w:val="none" w:sz="0" w:space="0" w:color="auto"/>
            <w:right w:val="none" w:sz="0" w:space="0" w:color="auto"/>
          </w:divBdr>
        </w:div>
        <w:div w:id="720060640">
          <w:marLeft w:val="640"/>
          <w:marRight w:val="0"/>
          <w:marTop w:val="0"/>
          <w:marBottom w:val="0"/>
          <w:divBdr>
            <w:top w:val="none" w:sz="0" w:space="0" w:color="auto"/>
            <w:left w:val="none" w:sz="0" w:space="0" w:color="auto"/>
            <w:bottom w:val="none" w:sz="0" w:space="0" w:color="auto"/>
            <w:right w:val="none" w:sz="0" w:space="0" w:color="auto"/>
          </w:divBdr>
        </w:div>
        <w:div w:id="1873573949">
          <w:marLeft w:val="640"/>
          <w:marRight w:val="0"/>
          <w:marTop w:val="0"/>
          <w:marBottom w:val="0"/>
          <w:divBdr>
            <w:top w:val="none" w:sz="0" w:space="0" w:color="auto"/>
            <w:left w:val="none" w:sz="0" w:space="0" w:color="auto"/>
            <w:bottom w:val="none" w:sz="0" w:space="0" w:color="auto"/>
            <w:right w:val="none" w:sz="0" w:space="0" w:color="auto"/>
          </w:divBdr>
        </w:div>
        <w:div w:id="1794328212">
          <w:marLeft w:val="640"/>
          <w:marRight w:val="0"/>
          <w:marTop w:val="0"/>
          <w:marBottom w:val="0"/>
          <w:divBdr>
            <w:top w:val="none" w:sz="0" w:space="0" w:color="auto"/>
            <w:left w:val="none" w:sz="0" w:space="0" w:color="auto"/>
            <w:bottom w:val="none" w:sz="0" w:space="0" w:color="auto"/>
            <w:right w:val="none" w:sz="0" w:space="0" w:color="auto"/>
          </w:divBdr>
        </w:div>
        <w:div w:id="1121149928">
          <w:marLeft w:val="640"/>
          <w:marRight w:val="0"/>
          <w:marTop w:val="0"/>
          <w:marBottom w:val="0"/>
          <w:divBdr>
            <w:top w:val="none" w:sz="0" w:space="0" w:color="auto"/>
            <w:left w:val="none" w:sz="0" w:space="0" w:color="auto"/>
            <w:bottom w:val="none" w:sz="0" w:space="0" w:color="auto"/>
            <w:right w:val="none" w:sz="0" w:space="0" w:color="auto"/>
          </w:divBdr>
        </w:div>
        <w:div w:id="1921058686">
          <w:marLeft w:val="640"/>
          <w:marRight w:val="0"/>
          <w:marTop w:val="0"/>
          <w:marBottom w:val="0"/>
          <w:divBdr>
            <w:top w:val="none" w:sz="0" w:space="0" w:color="auto"/>
            <w:left w:val="none" w:sz="0" w:space="0" w:color="auto"/>
            <w:bottom w:val="none" w:sz="0" w:space="0" w:color="auto"/>
            <w:right w:val="none" w:sz="0" w:space="0" w:color="auto"/>
          </w:divBdr>
        </w:div>
        <w:div w:id="1914504682">
          <w:marLeft w:val="640"/>
          <w:marRight w:val="0"/>
          <w:marTop w:val="0"/>
          <w:marBottom w:val="0"/>
          <w:divBdr>
            <w:top w:val="none" w:sz="0" w:space="0" w:color="auto"/>
            <w:left w:val="none" w:sz="0" w:space="0" w:color="auto"/>
            <w:bottom w:val="none" w:sz="0" w:space="0" w:color="auto"/>
            <w:right w:val="none" w:sz="0" w:space="0" w:color="auto"/>
          </w:divBdr>
        </w:div>
        <w:div w:id="1699357067">
          <w:marLeft w:val="640"/>
          <w:marRight w:val="0"/>
          <w:marTop w:val="0"/>
          <w:marBottom w:val="0"/>
          <w:divBdr>
            <w:top w:val="none" w:sz="0" w:space="0" w:color="auto"/>
            <w:left w:val="none" w:sz="0" w:space="0" w:color="auto"/>
            <w:bottom w:val="none" w:sz="0" w:space="0" w:color="auto"/>
            <w:right w:val="none" w:sz="0" w:space="0" w:color="auto"/>
          </w:divBdr>
        </w:div>
        <w:div w:id="1484851693">
          <w:marLeft w:val="640"/>
          <w:marRight w:val="0"/>
          <w:marTop w:val="0"/>
          <w:marBottom w:val="0"/>
          <w:divBdr>
            <w:top w:val="none" w:sz="0" w:space="0" w:color="auto"/>
            <w:left w:val="none" w:sz="0" w:space="0" w:color="auto"/>
            <w:bottom w:val="none" w:sz="0" w:space="0" w:color="auto"/>
            <w:right w:val="none" w:sz="0" w:space="0" w:color="auto"/>
          </w:divBdr>
        </w:div>
        <w:div w:id="1625229404">
          <w:marLeft w:val="640"/>
          <w:marRight w:val="0"/>
          <w:marTop w:val="0"/>
          <w:marBottom w:val="0"/>
          <w:divBdr>
            <w:top w:val="none" w:sz="0" w:space="0" w:color="auto"/>
            <w:left w:val="none" w:sz="0" w:space="0" w:color="auto"/>
            <w:bottom w:val="none" w:sz="0" w:space="0" w:color="auto"/>
            <w:right w:val="none" w:sz="0" w:space="0" w:color="auto"/>
          </w:divBdr>
        </w:div>
        <w:div w:id="1076976431">
          <w:marLeft w:val="640"/>
          <w:marRight w:val="0"/>
          <w:marTop w:val="0"/>
          <w:marBottom w:val="0"/>
          <w:divBdr>
            <w:top w:val="none" w:sz="0" w:space="0" w:color="auto"/>
            <w:left w:val="none" w:sz="0" w:space="0" w:color="auto"/>
            <w:bottom w:val="none" w:sz="0" w:space="0" w:color="auto"/>
            <w:right w:val="none" w:sz="0" w:space="0" w:color="auto"/>
          </w:divBdr>
        </w:div>
        <w:div w:id="1262949494">
          <w:marLeft w:val="640"/>
          <w:marRight w:val="0"/>
          <w:marTop w:val="0"/>
          <w:marBottom w:val="0"/>
          <w:divBdr>
            <w:top w:val="none" w:sz="0" w:space="0" w:color="auto"/>
            <w:left w:val="none" w:sz="0" w:space="0" w:color="auto"/>
            <w:bottom w:val="none" w:sz="0" w:space="0" w:color="auto"/>
            <w:right w:val="none" w:sz="0" w:space="0" w:color="auto"/>
          </w:divBdr>
        </w:div>
        <w:div w:id="2043630531">
          <w:marLeft w:val="640"/>
          <w:marRight w:val="0"/>
          <w:marTop w:val="0"/>
          <w:marBottom w:val="0"/>
          <w:divBdr>
            <w:top w:val="none" w:sz="0" w:space="0" w:color="auto"/>
            <w:left w:val="none" w:sz="0" w:space="0" w:color="auto"/>
            <w:bottom w:val="none" w:sz="0" w:space="0" w:color="auto"/>
            <w:right w:val="none" w:sz="0" w:space="0" w:color="auto"/>
          </w:divBdr>
        </w:div>
        <w:div w:id="2045137309">
          <w:marLeft w:val="640"/>
          <w:marRight w:val="0"/>
          <w:marTop w:val="0"/>
          <w:marBottom w:val="0"/>
          <w:divBdr>
            <w:top w:val="none" w:sz="0" w:space="0" w:color="auto"/>
            <w:left w:val="none" w:sz="0" w:space="0" w:color="auto"/>
            <w:bottom w:val="none" w:sz="0" w:space="0" w:color="auto"/>
            <w:right w:val="none" w:sz="0" w:space="0" w:color="auto"/>
          </w:divBdr>
        </w:div>
        <w:div w:id="372775076">
          <w:marLeft w:val="640"/>
          <w:marRight w:val="0"/>
          <w:marTop w:val="0"/>
          <w:marBottom w:val="0"/>
          <w:divBdr>
            <w:top w:val="none" w:sz="0" w:space="0" w:color="auto"/>
            <w:left w:val="none" w:sz="0" w:space="0" w:color="auto"/>
            <w:bottom w:val="none" w:sz="0" w:space="0" w:color="auto"/>
            <w:right w:val="none" w:sz="0" w:space="0" w:color="auto"/>
          </w:divBdr>
        </w:div>
        <w:div w:id="1541355458">
          <w:marLeft w:val="640"/>
          <w:marRight w:val="0"/>
          <w:marTop w:val="0"/>
          <w:marBottom w:val="0"/>
          <w:divBdr>
            <w:top w:val="none" w:sz="0" w:space="0" w:color="auto"/>
            <w:left w:val="none" w:sz="0" w:space="0" w:color="auto"/>
            <w:bottom w:val="none" w:sz="0" w:space="0" w:color="auto"/>
            <w:right w:val="none" w:sz="0" w:space="0" w:color="auto"/>
          </w:divBdr>
        </w:div>
        <w:div w:id="804087421">
          <w:marLeft w:val="640"/>
          <w:marRight w:val="0"/>
          <w:marTop w:val="0"/>
          <w:marBottom w:val="0"/>
          <w:divBdr>
            <w:top w:val="none" w:sz="0" w:space="0" w:color="auto"/>
            <w:left w:val="none" w:sz="0" w:space="0" w:color="auto"/>
            <w:bottom w:val="none" w:sz="0" w:space="0" w:color="auto"/>
            <w:right w:val="none" w:sz="0" w:space="0" w:color="auto"/>
          </w:divBdr>
        </w:div>
        <w:div w:id="3173942">
          <w:marLeft w:val="640"/>
          <w:marRight w:val="0"/>
          <w:marTop w:val="0"/>
          <w:marBottom w:val="0"/>
          <w:divBdr>
            <w:top w:val="none" w:sz="0" w:space="0" w:color="auto"/>
            <w:left w:val="none" w:sz="0" w:space="0" w:color="auto"/>
            <w:bottom w:val="none" w:sz="0" w:space="0" w:color="auto"/>
            <w:right w:val="none" w:sz="0" w:space="0" w:color="auto"/>
          </w:divBdr>
        </w:div>
        <w:div w:id="830870187">
          <w:marLeft w:val="640"/>
          <w:marRight w:val="0"/>
          <w:marTop w:val="0"/>
          <w:marBottom w:val="0"/>
          <w:divBdr>
            <w:top w:val="none" w:sz="0" w:space="0" w:color="auto"/>
            <w:left w:val="none" w:sz="0" w:space="0" w:color="auto"/>
            <w:bottom w:val="none" w:sz="0" w:space="0" w:color="auto"/>
            <w:right w:val="none" w:sz="0" w:space="0" w:color="auto"/>
          </w:divBdr>
        </w:div>
        <w:div w:id="1064570233">
          <w:marLeft w:val="640"/>
          <w:marRight w:val="0"/>
          <w:marTop w:val="0"/>
          <w:marBottom w:val="0"/>
          <w:divBdr>
            <w:top w:val="none" w:sz="0" w:space="0" w:color="auto"/>
            <w:left w:val="none" w:sz="0" w:space="0" w:color="auto"/>
            <w:bottom w:val="none" w:sz="0" w:space="0" w:color="auto"/>
            <w:right w:val="none" w:sz="0" w:space="0" w:color="auto"/>
          </w:divBdr>
        </w:div>
        <w:div w:id="1695224864">
          <w:marLeft w:val="640"/>
          <w:marRight w:val="0"/>
          <w:marTop w:val="0"/>
          <w:marBottom w:val="0"/>
          <w:divBdr>
            <w:top w:val="none" w:sz="0" w:space="0" w:color="auto"/>
            <w:left w:val="none" w:sz="0" w:space="0" w:color="auto"/>
            <w:bottom w:val="none" w:sz="0" w:space="0" w:color="auto"/>
            <w:right w:val="none" w:sz="0" w:space="0" w:color="auto"/>
          </w:divBdr>
        </w:div>
        <w:div w:id="685255726">
          <w:marLeft w:val="640"/>
          <w:marRight w:val="0"/>
          <w:marTop w:val="0"/>
          <w:marBottom w:val="0"/>
          <w:divBdr>
            <w:top w:val="none" w:sz="0" w:space="0" w:color="auto"/>
            <w:left w:val="none" w:sz="0" w:space="0" w:color="auto"/>
            <w:bottom w:val="none" w:sz="0" w:space="0" w:color="auto"/>
            <w:right w:val="none" w:sz="0" w:space="0" w:color="auto"/>
          </w:divBdr>
        </w:div>
        <w:div w:id="1954315805">
          <w:marLeft w:val="640"/>
          <w:marRight w:val="0"/>
          <w:marTop w:val="0"/>
          <w:marBottom w:val="0"/>
          <w:divBdr>
            <w:top w:val="none" w:sz="0" w:space="0" w:color="auto"/>
            <w:left w:val="none" w:sz="0" w:space="0" w:color="auto"/>
            <w:bottom w:val="none" w:sz="0" w:space="0" w:color="auto"/>
            <w:right w:val="none" w:sz="0" w:space="0" w:color="auto"/>
          </w:divBdr>
        </w:div>
        <w:div w:id="1369452852">
          <w:marLeft w:val="640"/>
          <w:marRight w:val="0"/>
          <w:marTop w:val="0"/>
          <w:marBottom w:val="0"/>
          <w:divBdr>
            <w:top w:val="none" w:sz="0" w:space="0" w:color="auto"/>
            <w:left w:val="none" w:sz="0" w:space="0" w:color="auto"/>
            <w:bottom w:val="none" w:sz="0" w:space="0" w:color="auto"/>
            <w:right w:val="none" w:sz="0" w:space="0" w:color="auto"/>
          </w:divBdr>
        </w:div>
        <w:div w:id="675881065">
          <w:marLeft w:val="640"/>
          <w:marRight w:val="0"/>
          <w:marTop w:val="0"/>
          <w:marBottom w:val="0"/>
          <w:divBdr>
            <w:top w:val="none" w:sz="0" w:space="0" w:color="auto"/>
            <w:left w:val="none" w:sz="0" w:space="0" w:color="auto"/>
            <w:bottom w:val="none" w:sz="0" w:space="0" w:color="auto"/>
            <w:right w:val="none" w:sz="0" w:space="0" w:color="auto"/>
          </w:divBdr>
        </w:div>
        <w:div w:id="1790852958">
          <w:marLeft w:val="640"/>
          <w:marRight w:val="0"/>
          <w:marTop w:val="0"/>
          <w:marBottom w:val="0"/>
          <w:divBdr>
            <w:top w:val="none" w:sz="0" w:space="0" w:color="auto"/>
            <w:left w:val="none" w:sz="0" w:space="0" w:color="auto"/>
            <w:bottom w:val="none" w:sz="0" w:space="0" w:color="auto"/>
            <w:right w:val="none" w:sz="0" w:space="0" w:color="auto"/>
          </w:divBdr>
        </w:div>
        <w:div w:id="405229368">
          <w:marLeft w:val="640"/>
          <w:marRight w:val="0"/>
          <w:marTop w:val="0"/>
          <w:marBottom w:val="0"/>
          <w:divBdr>
            <w:top w:val="none" w:sz="0" w:space="0" w:color="auto"/>
            <w:left w:val="none" w:sz="0" w:space="0" w:color="auto"/>
            <w:bottom w:val="none" w:sz="0" w:space="0" w:color="auto"/>
            <w:right w:val="none" w:sz="0" w:space="0" w:color="auto"/>
          </w:divBdr>
        </w:div>
        <w:div w:id="788161639">
          <w:marLeft w:val="640"/>
          <w:marRight w:val="0"/>
          <w:marTop w:val="0"/>
          <w:marBottom w:val="0"/>
          <w:divBdr>
            <w:top w:val="none" w:sz="0" w:space="0" w:color="auto"/>
            <w:left w:val="none" w:sz="0" w:space="0" w:color="auto"/>
            <w:bottom w:val="none" w:sz="0" w:space="0" w:color="auto"/>
            <w:right w:val="none" w:sz="0" w:space="0" w:color="auto"/>
          </w:divBdr>
        </w:div>
        <w:div w:id="1552769775">
          <w:marLeft w:val="640"/>
          <w:marRight w:val="0"/>
          <w:marTop w:val="0"/>
          <w:marBottom w:val="0"/>
          <w:divBdr>
            <w:top w:val="none" w:sz="0" w:space="0" w:color="auto"/>
            <w:left w:val="none" w:sz="0" w:space="0" w:color="auto"/>
            <w:bottom w:val="none" w:sz="0" w:space="0" w:color="auto"/>
            <w:right w:val="none" w:sz="0" w:space="0" w:color="auto"/>
          </w:divBdr>
        </w:div>
        <w:div w:id="460461895">
          <w:marLeft w:val="640"/>
          <w:marRight w:val="0"/>
          <w:marTop w:val="0"/>
          <w:marBottom w:val="0"/>
          <w:divBdr>
            <w:top w:val="none" w:sz="0" w:space="0" w:color="auto"/>
            <w:left w:val="none" w:sz="0" w:space="0" w:color="auto"/>
            <w:bottom w:val="none" w:sz="0" w:space="0" w:color="auto"/>
            <w:right w:val="none" w:sz="0" w:space="0" w:color="auto"/>
          </w:divBdr>
        </w:div>
        <w:div w:id="92751888">
          <w:marLeft w:val="640"/>
          <w:marRight w:val="0"/>
          <w:marTop w:val="0"/>
          <w:marBottom w:val="0"/>
          <w:divBdr>
            <w:top w:val="none" w:sz="0" w:space="0" w:color="auto"/>
            <w:left w:val="none" w:sz="0" w:space="0" w:color="auto"/>
            <w:bottom w:val="none" w:sz="0" w:space="0" w:color="auto"/>
            <w:right w:val="none" w:sz="0" w:space="0" w:color="auto"/>
          </w:divBdr>
        </w:div>
        <w:div w:id="464350263">
          <w:marLeft w:val="640"/>
          <w:marRight w:val="0"/>
          <w:marTop w:val="0"/>
          <w:marBottom w:val="0"/>
          <w:divBdr>
            <w:top w:val="none" w:sz="0" w:space="0" w:color="auto"/>
            <w:left w:val="none" w:sz="0" w:space="0" w:color="auto"/>
            <w:bottom w:val="none" w:sz="0" w:space="0" w:color="auto"/>
            <w:right w:val="none" w:sz="0" w:space="0" w:color="auto"/>
          </w:divBdr>
        </w:div>
        <w:div w:id="345787935">
          <w:marLeft w:val="640"/>
          <w:marRight w:val="0"/>
          <w:marTop w:val="0"/>
          <w:marBottom w:val="0"/>
          <w:divBdr>
            <w:top w:val="none" w:sz="0" w:space="0" w:color="auto"/>
            <w:left w:val="none" w:sz="0" w:space="0" w:color="auto"/>
            <w:bottom w:val="none" w:sz="0" w:space="0" w:color="auto"/>
            <w:right w:val="none" w:sz="0" w:space="0" w:color="auto"/>
          </w:divBdr>
        </w:div>
        <w:div w:id="694887705">
          <w:marLeft w:val="640"/>
          <w:marRight w:val="0"/>
          <w:marTop w:val="0"/>
          <w:marBottom w:val="0"/>
          <w:divBdr>
            <w:top w:val="none" w:sz="0" w:space="0" w:color="auto"/>
            <w:left w:val="none" w:sz="0" w:space="0" w:color="auto"/>
            <w:bottom w:val="none" w:sz="0" w:space="0" w:color="auto"/>
            <w:right w:val="none" w:sz="0" w:space="0" w:color="auto"/>
          </w:divBdr>
        </w:div>
        <w:div w:id="1342246007">
          <w:marLeft w:val="640"/>
          <w:marRight w:val="0"/>
          <w:marTop w:val="0"/>
          <w:marBottom w:val="0"/>
          <w:divBdr>
            <w:top w:val="none" w:sz="0" w:space="0" w:color="auto"/>
            <w:left w:val="none" w:sz="0" w:space="0" w:color="auto"/>
            <w:bottom w:val="none" w:sz="0" w:space="0" w:color="auto"/>
            <w:right w:val="none" w:sz="0" w:space="0" w:color="auto"/>
          </w:divBdr>
        </w:div>
        <w:div w:id="1289359588">
          <w:marLeft w:val="640"/>
          <w:marRight w:val="0"/>
          <w:marTop w:val="0"/>
          <w:marBottom w:val="0"/>
          <w:divBdr>
            <w:top w:val="none" w:sz="0" w:space="0" w:color="auto"/>
            <w:left w:val="none" w:sz="0" w:space="0" w:color="auto"/>
            <w:bottom w:val="none" w:sz="0" w:space="0" w:color="auto"/>
            <w:right w:val="none" w:sz="0" w:space="0" w:color="auto"/>
          </w:divBdr>
        </w:div>
        <w:div w:id="137960408">
          <w:marLeft w:val="640"/>
          <w:marRight w:val="0"/>
          <w:marTop w:val="0"/>
          <w:marBottom w:val="0"/>
          <w:divBdr>
            <w:top w:val="none" w:sz="0" w:space="0" w:color="auto"/>
            <w:left w:val="none" w:sz="0" w:space="0" w:color="auto"/>
            <w:bottom w:val="none" w:sz="0" w:space="0" w:color="auto"/>
            <w:right w:val="none" w:sz="0" w:space="0" w:color="auto"/>
          </w:divBdr>
        </w:div>
        <w:div w:id="1174028570">
          <w:marLeft w:val="640"/>
          <w:marRight w:val="0"/>
          <w:marTop w:val="0"/>
          <w:marBottom w:val="0"/>
          <w:divBdr>
            <w:top w:val="none" w:sz="0" w:space="0" w:color="auto"/>
            <w:left w:val="none" w:sz="0" w:space="0" w:color="auto"/>
            <w:bottom w:val="none" w:sz="0" w:space="0" w:color="auto"/>
            <w:right w:val="none" w:sz="0" w:space="0" w:color="auto"/>
          </w:divBdr>
        </w:div>
        <w:div w:id="817038656">
          <w:marLeft w:val="640"/>
          <w:marRight w:val="0"/>
          <w:marTop w:val="0"/>
          <w:marBottom w:val="0"/>
          <w:divBdr>
            <w:top w:val="none" w:sz="0" w:space="0" w:color="auto"/>
            <w:left w:val="none" w:sz="0" w:space="0" w:color="auto"/>
            <w:bottom w:val="none" w:sz="0" w:space="0" w:color="auto"/>
            <w:right w:val="none" w:sz="0" w:space="0" w:color="auto"/>
          </w:divBdr>
        </w:div>
        <w:div w:id="1708945492">
          <w:marLeft w:val="640"/>
          <w:marRight w:val="0"/>
          <w:marTop w:val="0"/>
          <w:marBottom w:val="0"/>
          <w:divBdr>
            <w:top w:val="none" w:sz="0" w:space="0" w:color="auto"/>
            <w:left w:val="none" w:sz="0" w:space="0" w:color="auto"/>
            <w:bottom w:val="none" w:sz="0" w:space="0" w:color="auto"/>
            <w:right w:val="none" w:sz="0" w:space="0" w:color="auto"/>
          </w:divBdr>
        </w:div>
        <w:div w:id="2002999862">
          <w:marLeft w:val="640"/>
          <w:marRight w:val="0"/>
          <w:marTop w:val="0"/>
          <w:marBottom w:val="0"/>
          <w:divBdr>
            <w:top w:val="none" w:sz="0" w:space="0" w:color="auto"/>
            <w:left w:val="none" w:sz="0" w:space="0" w:color="auto"/>
            <w:bottom w:val="none" w:sz="0" w:space="0" w:color="auto"/>
            <w:right w:val="none" w:sz="0" w:space="0" w:color="auto"/>
          </w:divBdr>
        </w:div>
        <w:div w:id="1688673234">
          <w:marLeft w:val="640"/>
          <w:marRight w:val="0"/>
          <w:marTop w:val="0"/>
          <w:marBottom w:val="0"/>
          <w:divBdr>
            <w:top w:val="none" w:sz="0" w:space="0" w:color="auto"/>
            <w:left w:val="none" w:sz="0" w:space="0" w:color="auto"/>
            <w:bottom w:val="none" w:sz="0" w:space="0" w:color="auto"/>
            <w:right w:val="none" w:sz="0" w:space="0" w:color="auto"/>
          </w:divBdr>
        </w:div>
        <w:div w:id="1201085766">
          <w:marLeft w:val="640"/>
          <w:marRight w:val="0"/>
          <w:marTop w:val="0"/>
          <w:marBottom w:val="0"/>
          <w:divBdr>
            <w:top w:val="none" w:sz="0" w:space="0" w:color="auto"/>
            <w:left w:val="none" w:sz="0" w:space="0" w:color="auto"/>
            <w:bottom w:val="none" w:sz="0" w:space="0" w:color="auto"/>
            <w:right w:val="none" w:sz="0" w:space="0" w:color="auto"/>
          </w:divBdr>
        </w:div>
        <w:div w:id="222253652">
          <w:marLeft w:val="640"/>
          <w:marRight w:val="0"/>
          <w:marTop w:val="0"/>
          <w:marBottom w:val="0"/>
          <w:divBdr>
            <w:top w:val="none" w:sz="0" w:space="0" w:color="auto"/>
            <w:left w:val="none" w:sz="0" w:space="0" w:color="auto"/>
            <w:bottom w:val="none" w:sz="0" w:space="0" w:color="auto"/>
            <w:right w:val="none" w:sz="0" w:space="0" w:color="auto"/>
          </w:divBdr>
        </w:div>
        <w:div w:id="1858227662">
          <w:marLeft w:val="640"/>
          <w:marRight w:val="0"/>
          <w:marTop w:val="0"/>
          <w:marBottom w:val="0"/>
          <w:divBdr>
            <w:top w:val="none" w:sz="0" w:space="0" w:color="auto"/>
            <w:left w:val="none" w:sz="0" w:space="0" w:color="auto"/>
            <w:bottom w:val="none" w:sz="0" w:space="0" w:color="auto"/>
            <w:right w:val="none" w:sz="0" w:space="0" w:color="auto"/>
          </w:divBdr>
        </w:div>
        <w:div w:id="1927034909">
          <w:marLeft w:val="640"/>
          <w:marRight w:val="0"/>
          <w:marTop w:val="0"/>
          <w:marBottom w:val="0"/>
          <w:divBdr>
            <w:top w:val="none" w:sz="0" w:space="0" w:color="auto"/>
            <w:left w:val="none" w:sz="0" w:space="0" w:color="auto"/>
            <w:bottom w:val="none" w:sz="0" w:space="0" w:color="auto"/>
            <w:right w:val="none" w:sz="0" w:space="0" w:color="auto"/>
          </w:divBdr>
        </w:div>
        <w:div w:id="968244099">
          <w:marLeft w:val="640"/>
          <w:marRight w:val="0"/>
          <w:marTop w:val="0"/>
          <w:marBottom w:val="0"/>
          <w:divBdr>
            <w:top w:val="none" w:sz="0" w:space="0" w:color="auto"/>
            <w:left w:val="none" w:sz="0" w:space="0" w:color="auto"/>
            <w:bottom w:val="none" w:sz="0" w:space="0" w:color="auto"/>
            <w:right w:val="none" w:sz="0" w:space="0" w:color="auto"/>
          </w:divBdr>
        </w:div>
        <w:div w:id="788353255">
          <w:marLeft w:val="640"/>
          <w:marRight w:val="0"/>
          <w:marTop w:val="0"/>
          <w:marBottom w:val="0"/>
          <w:divBdr>
            <w:top w:val="none" w:sz="0" w:space="0" w:color="auto"/>
            <w:left w:val="none" w:sz="0" w:space="0" w:color="auto"/>
            <w:bottom w:val="none" w:sz="0" w:space="0" w:color="auto"/>
            <w:right w:val="none" w:sz="0" w:space="0" w:color="auto"/>
          </w:divBdr>
        </w:div>
        <w:div w:id="1351444560">
          <w:marLeft w:val="640"/>
          <w:marRight w:val="0"/>
          <w:marTop w:val="0"/>
          <w:marBottom w:val="0"/>
          <w:divBdr>
            <w:top w:val="none" w:sz="0" w:space="0" w:color="auto"/>
            <w:left w:val="none" w:sz="0" w:space="0" w:color="auto"/>
            <w:bottom w:val="none" w:sz="0" w:space="0" w:color="auto"/>
            <w:right w:val="none" w:sz="0" w:space="0" w:color="auto"/>
          </w:divBdr>
        </w:div>
        <w:div w:id="2059354122">
          <w:marLeft w:val="640"/>
          <w:marRight w:val="0"/>
          <w:marTop w:val="0"/>
          <w:marBottom w:val="0"/>
          <w:divBdr>
            <w:top w:val="none" w:sz="0" w:space="0" w:color="auto"/>
            <w:left w:val="none" w:sz="0" w:space="0" w:color="auto"/>
            <w:bottom w:val="none" w:sz="0" w:space="0" w:color="auto"/>
            <w:right w:val="none" w:sz="0" w:space="0" w:color="auto"/>
          </w:divBdr>
        </w:div>
        <w:div w:id="1331644386">
          <w:marLeft w:val="640"/>
          <w:marRight w:val="0"/>
          <w:marTop w:val="0"/>
          <w:marBottom w:val="0"/>
          <w:divBdr>
            <w:top w:val="none" w:sz="0" w:space="0" w:color="auto"/>
            <w:left w:val="none" w:sz="0" w:space="0" w:color="auto"/>
            <w:bottom w:val="none" w:sz="0" w:space="0" w:color="auto"/>
            <w:right w:val="none" w:sz="0" w:space="0" w:color="auto"/>
          </w:divBdr>
        </w:div>
        <w:div w:id="1359890135">
          <w:marLeft w:val="640"/>
          <w:marRight w:val="0"/>
          <w:marTop w:val="0"/>
          <w:marBottom w:val="0"/>
          <w:divBdr>
            <w:top w:val="none" w:sz="0" w:space="0" w:color="auto"/>
            <w:left w:val="none" w:sz="0" w:space="0" w:color="auto"/>
            <w:bottom w:val="none" w:sz="0" w:space="0" w:color="auto"/>
            <w:right w:val="none" w:sz="0" w:space="0" w:color="auto"/>
          </w:divBdr>
        </w:div>
        <w:div w:id="902644287">
          <w:marLeft w:val="640"/>
          <w:marRight w:val="0"/>
          <w:marTop w:val="0"/>
          <w:marBottom w:val="0"/>
          <w:divBdr>
            <w:top w:val="none" w:sz="0" w:space="0" w:color="auto"/>
            <w:left w:val="none" w:sz="0" w:space="0" w:color="auto"/>
            <w:bottom w:val="none" w:sz="0" w:space="0" w:color="auto"/>
            <w:right w:val="none" w:sz="0" w:space="0" w:color="auto"/>
          </w:divBdr>
        </w:div>
        <w:div w:id="1940797874">
          <w:marLeft w:val="640"/>
          <w:marRight w:val="0"/>
          <w:marTop w:val="0"/>
          <w:marBottom w:val="0"/>
          <w:divBdr>
            <w:top w:val="none" w:sz="0" w:space="0" w:color="auto"/>
            <w:left w:val="none" w:sz="0" w:space="0" w:color="auto"/>
            <w:bottom w:val="none" w:sz="0" w:space="0" w:color="auto"/>
            <w:right w:val="none" w:sz="0" w:space="0" w:color="auto"/>
          </w:divBdr>
        </w:div>
        <w:div w:id="281746">
          <w:marLeft w:val="640"/>
          <w:marRight w:val="0"/>
          <w:marTop w:val="0"/>
          <w:marBottom w:val="0"/>
          <w:divBdr>
            <w:top w:val="none" w:sz="0" w:space="0" w:color="auto"/>
            <w:left w:val="none" w:sz="0" w:space="0" w:color="auto"/>
            <w:bottom w:val="none" w:sz="0" w:space="0" w:color="auto"/>
            <w:right w:val="none" w:sz="0" w:space="0" w:color="auto"/>
          </w:divBdr>
        </w:div>
        <w:div w:id="445387335">
          <w:marLeft w:val="640"/>
          <w:marRight w:val="0"/>
          <w:marTop w:val="0"/>
          <w:marBottom w:val="0"/>
          <w:divBdr>
            <w:top w:val="none" w:sz="0" w:space="0" w:color="auto"/>
            <w:left w:val="none" w:sz="0" w:space="0" w:color="auto"/>
            <w:bottom w:val="none" w:sz="0" w:space="0" w:color="auto"/>
            <w:right w:val="none" w:sz="0" w:space="0" w:color="auto"/>
          </w:divBdr>
        </w:div>
        <w:div w:id="771323293">
          <w:marLeft w:val="640"/>
          <w:marRight w:val="0"/>
          <w:marTop w:val="0"/>
          <w:marBottom w:val="0"/>
          <w:divBdr>
            <w:top w:val="none" w:sz="0" w:space="0" w:color="auto"/>
            <w:left w:val="none" w:sz="0" w:space="0" w:color="auto"/>
            <w:bottom w:val="none" w:sz="0" w:space="0" w:color="auto"/>
            <w:right w:val="none" w:sz="0" w:space="0" w:color="auto"/>
          </w:divBdr>
        </w:div>
        <w:div w:id="846283977">
          <w:marLeft w:val="640"/>
          <w:marRight w:val="0"/>
          <w:marTop w:val="0"/>
          <w:marBottom w:val="0"/>
          <w:divBdr>
            <w:top w:val="none" w:sz="0" w:space="0" w:color="auto"/>
            <w:left w:val="none" w:sz="0" w:space="0" w:color="auto"/>
            <w:bottom w:val="none" w:sz="0" w:space="0" w:color="auto"/>
            <w:right w:val="none" w:sz="0" w:space="0" w:color="auto"/>
          </w:divBdr>
        </w:div>
        <w:div w:id="1589384871">
          <w:marLeft w:val="640"/>
          <w:marRight w:val="0"/>
          <w:marTop w:val="0"/>
          <w:marBottom w:val="0"/>
          <w:divBdr>
            <w:top w:val="none" w:sz="0" w:space="0" w:color="auto"/>
            <w:left w:val="none" w:sz="0" w:space="0" w:color="auto"/>
            <w:bottom w:val="none" w:sz="0" w:space="0" w:color="auto"/>
            <w:right w:val="none" w:sz="0" w:space="0" w:color="auto"/>
          </w:divBdr>
        </w:div>
        <w:div w:id="620382818">
          <w:marLeft w:val="640"/>
          <w:marRight w:val="0"/>
          <w:marTop w:val="0"/>
          <w:marBottom w:val="0"/>
          <w:divBdr>
            <w:top w:val="none" w:sz="0" w:space="0" w:color="auto"/>
            <w:left w:val="none" w:sz="0" w:space="0" w:color="auto"/>
            <w:bottom w:val="none" w:sz="0" w:space="0" w:color="auto"/>
            <w:right w:val="none" w:sz="0" w:space="0" w:color="auto"/>
          </w:divBdr>
        </w:div>
        <w:div w:id="527446878">
          <w:marLeft w:val="640"/>
          <w:marRight w:val="0"/>
          <w:marTop w:val="0"/>
          <w:marBottom w:val="0"/>
          <w:divBdr>
            <w:top w:val="none" w:sz="0" w:space="0" w:color="auto"/>
            <w:left w:val="none" w:sz="0" w:space="0" w:color="auto"/>
            <w:bottom w:val="none" w:sz="0" w:space="0" w:color="auto"/>
            <w:right w:val="none" w:sz="0" w:space="0" w:color="auto"/>
          </w:divBdr>
        </w:div>
        <w:div w:id="757406467">
          <w:marLeft w:val="640"/>
          <w:marRight w:val="0"/>
          <w:marTop w:val="0"/>
          <w:marBottom w:val="0"/>
          <w:divBdr>
            <w:top w:val="none" w:sz="0" w:space="0" w:color="auto"/>
            <w:left w:val="none" w:sz="0" w:space="0" w:color="auto"/>
            <w:bottom w:val="none" w:sz="0" w:space="0" w:color="auto"/>
            <w:right w:val="none" w:sz="0" w:space="0" w:color="auto"/>
          </w:divBdr>
        </w:div>
        <w:div w:id="1122765806">
          <w:marLeft w:val="640"/>
          <w:marRight w:val="0"/>
          <w:marTop w:val="0"/>
          <w:marBottom w:val="0"/>
          <w:divBdr>
            <w:top w:val="none" w:sz="0" w:space="0" w:color="auto"/>
            <w:left w:val="none" w:sz="0" w:space="0" w:color="auto"/>
            <w:bottom w:val="none" w:sz="0" w:space="0" w:color="auto"/>
            <w:right w:val="none" w:sz="0" w:space="0" w:color="auto"/>
          </w:divBdr>
        </w:div>
        <w:div w:id="819418868">
          <w:marLeft w:val="640"/>
          <w:marRight w:val="0"/>
          <w:marTop w:val="0"/>
          <w:marBottom w:val="0"/>
          <w:divBdr>
            <w:top w:val="none" w:sz="0" w:space="0" w:color="auto"/>
            <w:left w:val="none" w:sz="0" w:space="0" w:color="auto"/>
            <w:bottom w:val="none" w:sz="0" w:space="0" w:color="auto"/>
            <w:right w:val="none" w:sz="0" w:space="0" w:color="auto"/>
          </w:divBdr>
        </w:div>
        <w:div w:id="1586331597">
          <w:marLeft w:val="640"/>
          <w:marRight w:val="0"/>
          <w:marTop w:val="0"/>
          <w:marBottom w:val="0"/>
          <w:divBdr>
            <w:top w:val="none" w:sz="0" w:space="0" w:color="auto"/>
            <w:left w:val="none" w:sz="0" w:space="0" w:color="auto"/>
            <w:bottom w:val="none" w:sz="0" w:space="0" w:color="auto"/>
            <w:right w:val="none" w:sz="0" w:space="0" w:color="auto"/>
          </w:divBdr>
        </w:div>
        <w:div w:id="129328167">
          <w:marLeft w:val="640"/>
          <w:marRight w:val="0"/>
          <w:marTop w:val="0"/>
          <w:marBottom w:val="0"/>
          <w:divBdr>
            <w:top w:val="none" w:sz="0" w:space="0" w:color="auto"/>
            <w:left w:val="none" w:sz="0" w:space="0" w:color="auto"/>
            <w:bottom w:val="none" w:sz="0" w:space="0" w:color="auto"/>
            <w:right w:val="none" w:sz="0" w:space="0" w:color="auto"/>
          </w:divBdr>
        </w:div>
        <w:div w:id="1174953680">
          <w:marLeft w:val="640"/>
          <w:marRight w:val="0"/>
          <w:marTop w:val="0"/>
          <w:marBottom w:val="0"/>
          <w:divBdr>
            <w:top w:val="none" w:sz="0" w:space="0" w:color="auto"/>
            <w:left w:val="none" w:sz="0" w:space="0" w:color="auto"/>
            <w:bottom w:val="none" w:sz="0" w:space="0" w:color="auto"/>
            <w:right w:val="none" w:sz="0" w:space="0" w:color="auto"/>
          </w:divBdr>
        </w:div>
        <w:div w:id="1740010385">
          <w:marLeft w:val="640"/>
          <w:marRight w:val="0"/>
          <w:marTop w:val="0"/>
          <w:marBottom w:val="0"/>
          <w:divBdr>
            <w:top w:val="none" w:sz="0" w:space="0" w:color="auto"/>
            <w:left w:val="none" w:sz="0" w:space="0" w:color="auto"/>
            <w:bottom w:val="none" w:sz="0" w:space="0" w:color="auto"/>
            <w:right w:val="none" w:sz="0" w:space="0" w:color="auto"/>
          </w:divBdr>
        </w:div>
        <w:div w:id="1022124681">
          <w:marLeft w:val="640"/>
          <w:marRight w:val="0"/>
          <w:marTop w:val="0"/>
          <w:marBottom w:val="0"/>
          <w:divBdr>
            <w:top w:val="none" w:sz="0" w:space="0" w:color="auto"/>
            <w:left w:val="none" w:sz="0" w:space="0" w:color="auto"/>
            <w:bottom w:val="none" w:sz="0" w:space="0" w:color="auto"/>
            <w:right w:val="none" w:sz="0" w:space="0" w:color="auto"/>
          </w:divBdr>
        </w:div>
        <w:div w:id="1179009099">
          <w:marLeft w:val="640"/>
          <w:marRight w:val="0"/>
          <w:marTop w:val="0"/>
          <w:marBottom w:val="0"/>
          <w:divBdr>
            <w:top w:val="none" w:sz="0" w:space="0" w:color="auto"/>
            <w:left w:val="none" w:sz="0" w:space="0" w:color="auto"/>
            <w:bottom w:val="none" w:sz="0" w:space="0" w:color="auto"/>
            <w:right w:val="none" w:sz="0" w:space="0" w:color="auto"/>
          </w:divBdr>
        </w:div>
        <w:div w:id="554434749">
          <w:marLeft w:val="640"/>
          <w:marRight w:val="0"/>
          <w:marTop w:val="0"/>
          <w:marBottom w:val="0"/>
          <w:divBdr>
            <w:top w:val="none" w:sz="0" w:space="0" w:color="auto"/>
            <w:left w:val="none" w:sz="0" w:space="0" w:color="auto"/>
            <w:bottom w:val="none" w:sz="0" w:space="0" w:color="auto"/>
            <w:right w:val="none" w:sz="0" w:space="0" w:color="auto"/>
          </w:divBdr>
        </w:div>
        <w:div w:id="1830175265">
          <w:marLeft w:val="640"/>
          <w:marRight w:val="0"/>
          <w:marTop w:val="0"/>
          <w:marBottom w:val="0"/>
          <w:divBdr>
            <w:top w:val="none" w:sz="0" w:space="0" w:color="auto"/>
            <w:left w:val="none" w:sz="0" w:space="0" w:color="auto"/>
            <w:bottom w:val="none" w:sz="0" w:space="0" w:color="auto"/>
            <w:right w:val="none" w:sz="0" w:space="0" w:color="auto"/>
          </w:divBdr>
        </w:div>
        <w:div w:id="390882485">
          <w:marLeft w:val="640"/>
          <w:marRight w:val="0"/>
          <w:marTop w:val="0"/>
          <w:marBottom w:val="0"/>
          <w:divBdr>
            <w:top w:val="none" w:sz="0" w:space="0" w:color="auto"/>
            <w:left w:val="none" w:sz="0" w:space="0" w:color="auto"/>
            <w:bottom w:val="none" w:sz="0" w:space="0" w:color="auto"/>
            <w:right w:val="none" w:sz="0" w:space="0" w:color="auto"/>
          </w:divBdr>
        </w:div>
      </w:divsChild>
    </w:div>
    <w:div w:id="587689255">
      <w:bodyDiv w:val="1"/>
      <w:marLeft w:val="0"/>
      <w:marRight w:val="0"/>
      <w:marTop w:val="0"/>
      <w:marBottom w:val="0"/>
      <w:divBdr>
        <w:top w:val="none" w:sz="0" w:space="0" w:color="auto"/>
        <w:left w:val="none" w:sz="0" w:space="0" w:color="auto"/>
        <w:bottom w:val="none" w:sz="0" w:space="0" w:color="auto"/>
        <w:right w:val="none" w:sz="0" w:space="0" w:color="auto"/>
      </w:divBdr>
    </w:div>
    <w:div w:id="588271090">
      <w:bodyDiv w:val="1"/>
      <w:marLeft w:val="0"/>
      <w:marRight w:val="0"/>
      <w:marTop w:val="0"/>
      <w:marBottom w:val="0"/>
      <w:divBdr>
        <w:top w:val="none" w:sz="0" w:space="0" w:color="auto"/>
        <w:left w:val="none" w:sz="0" w:space="0" w:color="auto"/>
        <w:bottom w:val="none" w:sz="0" w:space="0" w:color="auto"/>
        <w:right w:val="none" w:sz="0" w:space="0" w:color="auto"/>
      </w:divBdr>
      <w:divsChild>
        <w:div w:id="253823520">
          <w:marLeft w:val="640"/>
          <w:marRight w:val="0"/>
          <w:marTop w:val="0"/>
          <w:marBottom w:val="0"/>
          <w:divBdr>
            <w:top w:val="none" w:sz="0" w:space="0" w:color="auto"/>
            <w:left w:val="none" w:sz="0" w:space="0" w:color="auto"/>
            <w:bottom w:val="none" w:sz="0" w:space="0" w:color="auto"/>
            <w:right w:val="none" w:sz="0" w:space="0" w:color="auto"/>
          </w:divBdr>
        </w:div>
        <w:div w:id="1761832281">
          <w:marLeft w:val="640"/>
          <w:marRight w:val="0"/>
          <w:marTop w:val="0"/>
          <w:marBottom w:val="0"/>
          <w:divBdr>
            <w:top w:val="none" w:sz="0" w:space="0" w:color="auto"/>
            <w:left w:val="none" w:sz="0" w:space="0" w:color="auto"/>
            <w:bottom w:val="none" w:sz="0" w:space="0" w:color="auto"/>
            <w:right w:val="none" w:sz="0" w:space="0" w:color="auto"/>
          </w:divBdr>
        </w:div>
        <w:div w:id="519852842">
          <w:marLeft w:val="640"/>
          <w:marRight w:val="0"/>
          <w:marTop w:val="0"/>
          <w:marBottom w:val="0"/>
          <w:divBdr>
            <w:top w:val="none" w:sz="0" w:space="0" w:color="auto"/>
            <w:left w:val="none" w:sz="0" w:space="0" w:color="auto"/>
            <w:bottom w:val="none" w:sz="0" w:space="0" w:color="auto"/>
            <w:right w:val="none" w:sz="0" w:space="0" w:color="auto"/>
          </w:divBdr>
        </w:div>
        <w:div w:id="502017302">
          <w:marLeft w:val="640"/>
          <w:marRight w:val="0"/>
          <w:marTop w:val="0"/>
          <w:marBottom w:val="0"/>
          <w:divBdr>
            <w:top w:val="none" w:sz="0" w:space="0" w:color="auto"/>
            <w:left w:val="none" w:sz="0" w:space="0" w:color="auto"/>
            <w:bottom w:val="none" w:sz="0" w:space="0" w:color="auto"/>
            <w:right w:val="none" w:sz="0" w:space="0" w:color="auto"/>
          </w:divBdr>
        </w:div>
        <w:div w:id="1159152617">
          <w:marLeft w:val="640"/>
          <w:marRight w:val="0"/>
          <w:marTop w:val="0"/>
          <w:marBottom w:val="0"/>
          <w:divBdr>
            <w:top w:val="none" w:sz="0" w:space="0" w:color="auto"/>
            <w:left w:val="none" w:sz="0" w:space="0" w:color="auto"/>
            <w:bottom w:val="none" w:sz="0" w:space="0" w:color="auto"/>
            <w:right w:val="none" w:sz="0" w:space="0" w:color="auto"/>
          </w:divBdr>
        </w:div>
        <w:div w:id="1435789615">
          <w:marLeft w:val="640"/>
          <w:marRight w:val="0"/>
          <w:marTop w:val="0"/>
          <w:marBottom w:val="0"/>
          <w:divBdr>
            <w:top w:val="none" w:sz="0" w:space="0" w:color="auto"/>
            <w:left w:val="none" w:sz="0" w:space="0" w:color="auto"/>
            <w:bottom w:val="none" w:sz="0" w:space="0" w:color="auto"/>
            <w:right w:val="none" w:sz="0" w:space="0" w:color="auto"/>
          </w:divBdr>
        </w:div>
        <w:div w:id="1357151365">
          <w:marLeft w:val="640"/>
          <w:marRight w:val="0"/>
          <w:marTop w:val="0"/>
          <w:marBottom w:val="0"/>
          <w:divBdr>
            <w:top w:val="none" w:sz="0" w:space="0" w:color="auto"/>
            <w:left w:val="none" w:sz="0" w:space="0" w:color="auto"/>
            <w:bottom w:val="none" w:sz="0" w:space="0" w:color="auto"/>
            <w:right w:val="none" w:sz="0" w:space="0" w:color="auto"/>
          </w:divBdr>
        </w:div>
        <w:div w:id="796290048">
          <w:marLeft w:val="640"/>
          <w:marRight w:val="0"/>
          <w:marTop w:val="0"/>
          <w:marBottom w:val="0"/>
          <w:divBdr>
            <w:top w:val="none" w:sz="0" w:space="0" w:color="auto"/>
            <w:left w:val="none" w:sz="0" w:space="0" w:color="auto"/>
            <w:bottom w:val="none" w:sz="0" w:space="0" w:color="auto"/>
            <w:right w:val="none" w:sz="0" w:space="0" w:color="auto"/>
          </w:divBdr>
        </w:div>
        <w:div w:id="1725055331">
          <w:marLeft w:val="640"/>
          <w:marRight w:val="0"/>
          <w:marTop w:val="0"/>
          <w:marBottom w:val="0"/>
          <w:divBdr>
            <w:top w:val="none" w:sz="0" w:space="0" w:color="auto"/>
            <w:left w:val="none" w:sz="0" w:space="0" w:color="auto"/>
            <w:bottom w:val="none" w:sz="0" w:space="0" w:color="auto"/>
            <w:right w:val="none" w:sz="0" w:space="0" w:color="auto"/>
          </w:divBdr>
        </w:div>
        <w:div w:id="205289916">
          <w:marLeft w:val="640"/>
          <w:marRight w:val="0"/>
          <w:marTop w:val="0"/>
          <w:marBottom w:val="0"/>
          <w:divBdr>
            <w:top w:val="none" w:sz="0" w:space="0" w:color="auto"/>
            <w:left w:val="none" w:sz="0" w:space="0" w:color="auto"/>
            <w:bottom w:val="none" w:sz="0" w:space="0" w:color="auto"/>
            <w:right w:val="none" w:sz="0" w:space="0" w:color="auto"/>
          </w:divBdr>
        </w:div>
        <w:div w:id="1380468830">
          <w:marLeft w:val="640"/>
          <w:marRight w:val="0"/>
          <w:marTop w:val="0"/>
          <w:marBottom w:val="0"/>
          <w:divBdr>
            <w:top w:val="none" w:sz="0" w:space="0" w:color="auto"/>
            <w:left w:val="none" w:sz="0" w:space="0" w:color="auto"/>
            <w:bottom w:val="none" w:sz="0" w:space="0" w:color="auto"/>
            <w:right w:val="none" w:sz="0" w:space="0" w:color="auto"/>
          </w:divBdr>
        </w:div>
        <w:div w:id="1427077964">
          <w:marLeft w:val="640"/>
          <w:marRight w:val="0"/>
          <w:marTop w:val="0"/>
          <w:marBottom w:val="0"/>
          <w:divBdr>
            <w:top w:val="none" w:sz="0" w:space="0" w:color="auto"/>
            <w:left w:val="none" w:sz="0" w:space="0" w:color="auto"/>
            <w:bottom w:val="none" w:sz="0" w:space="0" w:color="auto"/>
            <w:right w:val="none" w:sz="0" w:space="0" w:color="auto"/>
          </w:divBdr>
        </w:div>
        <w:div w:id="1359770542">
          <w:marLeft w:val="640"/>
          <w:marRight w:val="0"/>
          <w:marTop w:val="0"/>
          <w:marBottom w:val="0"/>
          <w:divBdr>
            <w:top w:val="none" w:sz="0" w:space="0" w:color="auto"/>
            <w:left w:val="none" w:sz="0" w:space="0" w:color="auto"/>
            <w:bottom w:val="none" w:sz="0" w:space="0" w:color="auto"/>
            <w:right w:val="none" w:sz="0" w:space="0" w:color="auto"/>
          </w:divBdr>
        </w:div>
        <w:div w:id="327900315">
          <w:marLeft w:val="640"/>
          <w:marRight w:val="0"/>
          <w:marTop w:val="0"/>
          <w:marBottom w:val="0"/>
          <w:divBdr>
            <w:top w:val="none" w:sz="0" w:space="0" w:color="auto"/>
            <w:left w:val="none" w:sz="0" w:space="0" w:color="auto"/>
            <w:bottom w:val="none" w:sz="0" w:space="0" w:color="auto"/>
            <w:right w:val="none" w:sz="0" w:space="0" w:color="auto"/>
          </w:divBdr>
        </w:div>
        <w:div w:id="1450516647">
          <w:marLeft w:val="640"/>
          <w:marRight w:val="0"/>
          <w:marTop w:val="0"/>
          <w:marBottom w:val="0"/>
          <w:divBdr>
            <w:top w:val="none" w:sz="0" w:space="0" w:color="auto"/>
            <w:left w:val="none" w:sz="0" w:space="0" w:color="auto"/>
            <w:bottom w:val="none" w:sz="0" w:space="0" w:color="auto"/>
            <w:right w:val="none" w:sz="0" w:space="0" w:color="auto"/>
          </w:divBdr>
        </w:div>
        <w:div w:id="651058638">
          <w:marLeft w:val="640"/>
          <w:marRight w:val="0"/>
          <w:marTop w:val="0"/>
          <w:marBottom w:val="0"/>
          <w:divBdr>
            <w:top w:val="none" w:sz="0" w:space="0" w:color="auto"/>
            <w:left w:val="none" w:sz="0" w:space="0" w:color="auto"/>
            <w:bottom w:val="none" w:sz="0" w:space="0" w:color="auto"/>
            <w:right w:val="none" w:sz="0" w:space="0" w:color="auto"/>
          </w:divBdr>
        </w:div>
        <w:div w:id="1192574980">
          <w:marLeft w:val="640"/>
          <w:marRight w:val="0"/>
          <w:marTop w:val="0"/>
          <w:marBottom w:val="0"/>
          <w:divBdr>
            <w:top w:val="none" w:sz="0" w:space="0" w:color="auto"/>
            <w:left w:val="none" w:sz="0" w:space="0" w:color="auto"/>
            <w:bottom w:val="none" w:sz="0" w:space="0" w:color="auto"/>
            <w:right w:val="none" w:sz="0" w:space="0" w:color="auto"/>
          </w:divBdr>
        </w:div>
        <w:div w:id="1738478987">
          <w:marLeft w:val="640"/>
          <w:marRight w:val="0"/>
          <w:marTop w:val="0"/>
          <w:marBottom w:val="0"/>
          <w:divBdr>
            <w:top w:val="none" w:sz="0" w:space="0" w:color="auto"/>
            <w:left w:val="none" w:sz="0" w:space="0" w:color="auto"/>
            <w:bottom w:val="none" w:sz="0" w:space="0" w:color="auto"/>
            <w:right w:val="none" w:sz="0" w:space="0" w:color="auto"/>
          </w:divBdr>
        </w:div>
        <w:div w:id="363284982">
          <w:marLeft w:val="640"/>
          <w:marRight w:val="0"/>
          <w:marTop w:val="0"/>
          <w:marBottom w:val="0"/>
          <w:divBdr>
            <w:top w:val="none" w:sz="0" w:space="0" w:color="auto"/>
            <w:left w:val="none" w:sz="0" w:space="0" w:color="auto"/>
            <w:bottom w:val="none" w:sz="0" w:space="0" w:color="auto"/>
            <w:right w:val="none" w:sz="0" w:space="0" w:color="auto"/>
          </w:divBdr>
        </w:div>
        <w:div w:id="2127383448">
          <w:marLeft w:val="640"/>
          <w:marRight w:val="0"/>
          <w:marTop w:val="0"/>
          <w:marBottom w:val="0"/>
          <w:divBdr>
            <w:top w:val="none" w:sz="0" w:space="0" w:color="auto"/>
            <w:left w:val="none" w:sz="0" w:space="0" w:color="auto"/>
            <w:bottom w:val="none" w:sz="0" w:space="0" w:color="auto"/>
            <w:right w:val="none" w:sz="0" w:space="0" w:color="auto"/>
          </w:divBdr>
        </w:div>
        <w:div w:id="386224963">
          <w:marLeft w:val="640"/>
          <w:marRight w:val="0"/>
          <w:marTop w:val="0"/>
          <w:marBottom w:val="0"/>
          <w:divBdr>
            <w:top w:val="none" w:sz="0" w:space="0" w:color="auto"/>
            <w:left w:val="none" w:sz="0" w:space="0" w:color="auto"/>
            <w:bottom w:val="none" w:sz="0" w:space="0" w:color="auto"/>
            <w:right w:val="none" w:sz="0" w:space="0" w:color="auto"/>
          </w:divBdr>
        </w:div>
        <w:div w:id="1475953653">
          <w:marLeft w:val="640"/>
          <w:marRight w:val="0"/>
          <w:marTop w:val="0"/>
          <w:marBottom w:val="0"/>
          <w:divBdr>
            <w:top w:val="none" w:sz="0" w:space="0" w:color="auto"/>
            <w:left w:val="none" w:sz="0" w:space="0" w:color="auto"/>
            <w:bottom w:val="none" w:sz="0" w:space="0" w:color="auto"/>
            <w:right w:val="none" w:sz="0" w:space="0" w:color="auto"/>
          </w:divBdr>
        </w:div>
        <w:div w:id="702949925">
          <w:marLeft w:val="640"/>
          <w:marRight w:val="0"/>
          <w:marTop w:val="0"/>
          <w:marBottom w:val="0"/>
          <w:divBdr>
            <w:top w:val="none" w:sz="0" w:space="0" w:color="auto"/>
            <w:left w:val="none" w:sz="0" w:space="0" w:color="auto"/>
            <w:bottom w:val="none" w:sz="0" w:space="0" w:color="auto"/>
            <w:right w:val="none" w:sz="0" w:space="0" w:color="auto"/>
          </w:divBdr>
        </w:div>
        <w:div w:id="1768505358">
          <w:marLeft w:val="640"/>
          <w:marRight w:val="0"/>
          <w:marTop w:val="0"/>
          <w:marBottom w:val="0"/>
          <w:divBdr>
            <w:top w:val="none" w:sz="0" w:space="0" w:color="auto"/>
            <w:left w:val="none" w:sz="0" w:space="0" w:color="auto"/>
            <w:bottom w:val="none" w:sz="0" w:space="0" w:color="auto"/>
            <w:right w:val="none" w:sz="0" w:space="0" w:color="auto"/>
          </w:divBdr>
        </w:div>
        <w:div w:id="2077699659">
          <w:marLeft w:val="640"/>
          <w:marRight w:val="0"/>
          <w:marTop w:val="0"/>
          <w:marBottom w:val="0"/>
          <w:divBdr>
            <w:top w:val="none" w:sz="0" w:space="0" w:color="auto"/>
            <w:left w:val="none" w:sz="0" w:space="0" w:color="auto"/>
            <w:bottom w:val="none" w:sz="0" w:space="0" w:color="auto"/>
            <w:right w:val="none" w:sz="0" w:space="0" w:color="auto"/>
          </w:divBdr>
        </w:div>
        <w:div w:id="216935478">
          <w:marLeft w:val="640"/>
          <w:marRight w:val="0"/>
          <w:marTop w:val="0"/>
          <w:marBottom w:val="0"/>
          <w:divBdr>
            <w:top w:val="none" w:sz="0" w:space="0" w:color="auto"/>
            <w:left w:val="none" w:sz="0" w:space="0" w:color="auto"/>
            <w:bottom w:val="none" w:sz="0" w:space="0" w:color="auto"/>
            <w:right w:val="none" w:sz="0" w:space="0" w:color="auto"/>
          </w:divBdr>
        </w:div>
        <w:div w:id="609122905">
          <w:marLeft w:val="640"/>
          <w:marRight w:val="0"/>
          <w:marTop w:val="0"/>
          <w:marBottom w:val="0"/>
          <w:divBdr>
            <w:top w:val="none" w:sz="0" w:space="0" w:color="auto"/>
            <w:left w:val="none" w:sz="0" w:space="0" w:color="auto"/>
            <w:bottom w:val="none" w:sz="0" w:space="0" w:color="auto"/>
            <w:right w:val="none" w:sz="0" w:space="0" w:color="auto"/>
          </w:divBdr>
        </w:div>
        <w:div w:id="1590849621">
          <w:marLeft w:val="640"/>
          <w:marRight w:val="0"/>
          <w:marTop w:val="0"/>
          <w:marBottom w:val="0"/>
          <w:divBdr>
            <w:top w:val="none" w:sz="0" w:space="0" w:color="auto"/>
            <w:left w:val="none" w:sz="0" w:space="0" w:color="auto"/>
            <w:bottom w:val="none" w:sz="0" w:space="0" w:color="auto"/>
            <w:right w:val="none" w:sz="0" w:space="0" w:color="auto"/>
          </w:divBdr>
        </w:div>
        <w:div w:id="614295149">
          <w:marLeft w:val="640"/>
          <w:marRight w:val="0"/>
          <w:marTop w:val="0"/>
          <w:marBottom w:val="0"/>
          <w:divBdr>
            <w:top w:val="none" w:sz="0" w:space="0" w:color="auto"/>
            <w:left w:val="none" w:sz="0" w:space="0" w:color="auto"/>
            <w:bottom w:val="none" w:sz="0" w:space="0" w:color="auto"/>
            <w:right w:val="none" w:sz="0" w:space="0" w:color="auto"/>
          </w:divBdr>
        </w:div>
        <w:div w:id="350568538">
          <w:marLeft w:val="640"/>
          <w:marRight w:val="0"/>
          <w:marTop w:val="0"/>
          <w:marBottom w:val="0"/>
          <w:divBdr>
            <w:top w:val="none" w:sz="0" w:space="0" w:color="auto"/>
            <w:left w:val="none" w:sz="0" w:space="0" w:color="auto"/>
            <w:bottom w:val="none" w:sz="0" w:space="0" w:color="auto"/>
            <w:right w:val="none" w:sz="0" w:space="0" w:color="auto"/>
          </w:divBdr>
        </w:div>
        <w:div w:id="1452630857">
          <w:marLeft w:val="640"/>
          <w:marRight w:val="0"/>
          <w:marTop w:val="0"/>
          <w:marBottom w:val="0"/>
          <w:divBdr>
            <w:top w:val="none" w:sz="0" w:space="0" w:color="auto"/>
            <w:left w:val="none" w:sz="0" w:space="0" w:color="auto"/>
            <w:bottom w:val="none" w:sz="0" w:space="0" w:color="auto"/>
            <w:right w:val="none" w:sz="0" w:space="0" w:color="auto"/>
          </w:divBdr>
        </w:div>
        <w:div w:id="2126343724">
          <w:marLeft w:val="640"/>
          <w:marRight w:val="0"/>
          <w:marTop w:val="0"/>
          <w:marBottom w:val="0"/>
          <w:divBdr>
            <w:top w:val="none" w:sz="0" w:space="0" w:color="auto"/>
            <w:left w:val="none" w:sz="0" w:space="0" w:color="auto"/>
            <w:bottom w:val="none" w:sz="0" w:space="0" w:color="auto"/>
            <w:right w:val="none" w:sz="0" w:space="0" w:color="auto"/>
          </w:divBdr>
        </w:div>
        <w:div w:id="887303449">
          <w:marLeft w:val="640"/>
          <w:marRight w:val="0"/>
          <w:marTop w:val="0"/>
          <w:marBottom w:val="0"/>
          <w:divBdr>
            <w:top w:val="none" w:sz="0" w:space="0" w:color="auto"/>
            <w:left w:val="none" w:sz="0" w:space="0" w:color="auto"/>
            <w:bottom w:val="none" w:sz="0" w:space="0" w:color="auto"/>
            <w:right w:val="none" w:sz="0" w:space="0" w:color="auto"/>
          </w:divBdr>
        </w:div>
        <w:div w:id="743648155">
          <w:marLeft w:val="640"/>
          <w:marRight w:val="0"/>
          <w:marTop w:val="0"/>
          <w:marBottom w:val="0"/>
          <w:divBdr>
            <w:top w:val="none" w:sz="0" w:space="0" w:color="auto"/>
            <w:left w:val="none" w:sz="0" w:space="0" w:color="auto"/>
            <w:bottom w:val="none" w:sz="0" w:space="0" w:color="auto"/>
            <w:right w:val="none" w:sz="0" w:space="0" w:color="auto"/>
          </w:divBdr>
        </w:div>
        <w:div w:id="2119372575">
          <w:marLeft w:val="640"/>
          <w:marRight w:val="0"/>
          <w:marTop w:val="0"/>
          <w:marBottom w:val="0"/>
          <w:divBdr>
            <w:top w:val="none" w:sz="0" w:space="0" w:color="auto"/>
            <w:left w:val="none" w:sz="0" w:space="0" w:color="auto"/>
            <w:bottom w:val="none" w:sz="0" w:space="0" w:color="auto"/>
            <w:right w:val="none" w:sz="0" w:space="0" w:color="auto"/>
          </w:divBdr>
        </w:div>
        <w:div w:id="499272914">
          <w:marLeft w:val="640"/>
          <w:marRight w:val="0"/>
          <w:marTop w:val="0"/>
          <w:marBottom w:val="0"/>
          <w:divBdr>
            <w:top w:val="none" w:sz="0" w:space="0" w:color="auto"/>
            <w:left w:val="none" w:sz="0" w:space="0" w:color="auto"/>
            <w:bottom w:val="none" w:sz="0" w:space="0" w:color="auto"/>
            <w:right w:val="none" w:sz="0" w:space="0" w:color="auto"/>
          </w:divBdr>
        </w:div>
        <w:div w:id="731192727">
          <w:marLeft w:val="640"/>
          <w:marRight w:val="0"/>
          <w:marTop w:val="0"/>
          <w:marBottom w:val="0"/>
          <w:divBdr>
            <w:top w:val="none" w:sz="0" w:space="0" w:color="auto"/>
            <w:left w:val="none" w:sz="0" w:space="0" w:color="auto"/>
            <w:bottom w:val="none" w:sz="0" w:space="0" w:color="auto"/>
            <w:right w:val="none" w:sz="0" w:space="0" w:color="auto"/>
          </w:divBdr>
        </w:div>
        <w:div w:id="723017755">
          <w:marLeft w:val="640"/>
          <w:marRight w:val="0"/>
          <w:marTop w:val="0"/>
          <w:marBottom w:val="0"/>
          <w:divBdr>
            <w:top w:val="none" w:sz="0" w:space="0" w:color="auto"/>
            <w:left w:val="none" w:sz="0" w:space="0" w:color="auto"/>
            <w:bottom w:val="none" w:sz="0" w:space="0" w:color="auto"/>
            <w:right w:val="none" w:sz="0" w:space="0" w:color="auto"/>
          </w:divBdr>
        </w:div>
        <w:div w:id="205139899">
          <w:marLeft w:val="640"/>
          <w:marRight w:val="0"/>
          <w:marTop w:val="0"/>
          <w:marBottom w:val="0"/>
          <w:divBdr>
            <w:top w:val="none" w:sz="0" w:space="0" w:color="auto"/>
            <w:left w:val="none" w:sz="0" w:space="0" w:color="auto"/>
            <w:bottom w:val="none" w:sz="0" w:space="0" w:color="auto"/>
            <w:right w:val="none" w:sz="0" w:space="0" w:color="auto"/>
          </w:divBdr>
        </w:div>
        <w:div w:id="1034888803">
          <w:marLeft w:val="640"/>
          <w:marRight w:val="0"/>
          <w:marTop w:val="0"/>
          <w:marBottom w:val="0"/>
          <w:divBdr>
            <w:top w:val="none" w:sz="0" w:space="0" w:color="auto"/>
            <w:left w:val="none" w:sz="0" w:space="0" w:color="auto"/>
            <w:bottom w:val="none" w:sz="0" w:space="0" w:color="auto"/>
            <w:right w:val="none" w:sz="0" w:space="0" w:color="auto"/>
          </w:divBdr>
        </w:div>
        <w:div w:id="659890514">
          <w:marLeft w:val="640"/>
          <w:marRight w:val="0"/>
          <w:marTop w:val="0"/>
          <w:marBottom w:val="0"/>
          <w:divBdr>
            <w:top w:val="none" w:sz="0" w:space="0" w:color="auto"/>
            <w:left w:val="none" w:sz="0" w:space="0" w:color="auto"/>
            <w:bottom w:val="none" w:sz="0" w:space="0" w:color="auto"/>
            <w:right w:val="none" w:sz="0" w:space="0" w:color="auto"/>
          </w:divBdr>
        </w:div>
        <w:div w:id="1612587792">
          <w:marLeft w:val="640"/>
          <w:marRight w:val="0"/>
          <w:marTop w:val="0"/>
          <w:marBottom w:val="0"/>
          <w:divBdr>
            <w:top w:val="none" w:sz="0" w:space="0" w:color="auto"/>
            <w:left w:val="none" w:sz="0" w:space="0" w:color="auto"/>
            <w:bottom w:val="none" w:sz="0" w:space="0" w:color="auto"/>
            <w:right w:val="none" w:sz="0" w:space="0" w:color="auto"/>
          </w:divBdr>
        </w:div>
        <w:div w:id="729420652">
          <w:marLeft w:val="640"/>
          <w:marRight w:val="0"/>
          <w:marTop w:val="0"/>
          <w:marBottom w:val="0"/>
          <w:divBdr>
            <w:top w:val="none" w:sz="0" w:space="0" w:color="auto"/>
            <w:left w:val="none" w:sz="0" w:space="0" w:color="auto"/>
            <w:bottom w:val="none" w:sz="0" w:space="0" w:color="auto"/>
            <w:right w:val="none" w:sz="0" w:space="0" w:color="auto"/>
          </w:divBdr>
        </w:div>
        <w:div w:id="490218019">
          <w:marLeft w:val="640"/>
          <w:marRight w:val="0"/>
          <w:marTop w:val="0"/>
          <w:marBottom w:val="0"/>
          <w:divBdr>
            <w:top w:val="none" w:sz="0" w:space="0" w:color="auto"/>
            <w:left w:val="none" w:sz="0" w:space="0" w:color="auto"/>
            <w:bottom w:val="none" w:sz="0" w:space="0" w:color="auto"/>
            <w:right w:val="none" w:sz="0" w:space="0" w:color="auto"/>
          </w:divBdr>
        </w:div>
        <w:div w:id="960262559">
          <w:marLeft w:val="640"/>
          <w:marRight w:val="0"/>
          <w:marTop w:val="0"/>
          <w:marBottom w:val="0"/>
          <w:divBdr>
            <w:top w:val="none" w:sz="0" w:space="0" w:color="auto"/>
            <w:left w:val="none" w:sz="0" w:space="0" w:color="auto"/>
            <w:bottom w:val="none" w:sz="0" w:space="0" w:color="auto"/>
            <w:right w:val="none" w:sz="0" w:space="0" w:color="auto"/>
          </w:divBdr>
        </w:div>
        <w:div w:id="322242371">
          <w:marLeft w:val="640"/>
          <w:marRight w:val="0"/>
          <w:marTop w:val="0"/>
          <w:marBottom w:val="0"/>
          <w:divBdr>
            <w:top w:val="none" w:sz="0" w:space="0" w:color="auto"/>
            <w:left w:val="none" w:sz="0" w:space="0" w:color="auto"/>
            <w:bottom w:val="none" w:sz="0" w:space="0" w:color="auto"/>
            <w:right w:val="none" w:sz="0" w:space="0" w:color="auto"/>
          </w:divBdr>
        </w:div>
        <w:div w:id="476801256">
          <w:marLeft w:val="640"/>
          <w:marRight w:val="0"/>
          <w:marTop w:val="0"/>
          <w:marBottom w:val="0"/>
          <w:divBdr>
            <w:top w:val="none" w:sz="0" w:space="0" w:color="auto"/>
            <w:left w:val="none" w:sz="0" w:space="0" w:color="auto"/>
            <w:bottom w:val="none" w:sz="0" w:space="0" w:color="auto"/>
            <w:right w:val="none" w:sz="0" w:space="0" w:color="auto"/>
          </w:divBdr>
        </w:div>
        <w:div w:id="903024047">
          <w:marLeft w:val="640"/>
          <w:marRight w:val="0"/>
          <w:marTop w:val="0"/>
          <w:marBottom w:val="0"/>
          <w:divBdr>
            <w:top w:val="none" w:sz="0" w:space="0" w:color="auto"/>
            <w:left w:val="none" w:sz="0" w:space="0" w:color="auto"/>
            <w:bottom w:val="none" w:sz="0" w:space="0" w:color="auto"/>
            <w:right w:val="none" w:sz="0" w:space="0" w:color="auto"/>
          </w:divBdr>
        </w:div>
        <w:div w:id="190805832">
          <w:marLeft w:val="640"/>
          <w:marRight w:val="0"/>
          <w:marTop w:val="0"/>
          <w:marBottom w:val="0"/>
          <w:divBdr>
            <w:top w:val="none" w:sz="0" w:space="0" w:color="auto"/>
            <w:left w:val="none" w:sz="0" w:space="0" w:color="auto"/>
            <w:bottom w:val="none" w:sz="0" w:space="0" w:color="auto"/>
            <w:right w:val="none" w:sz="0" w:space="0" w:color="auto"/>
          </w:divBdr>
        </w:div>
        <w:div w:id="807472813">
          <w:marLeft w:val="640"/>
          <w:marRight w:val="0"/>
          <w:marTop w:val="0"/>
          <w:marBottom w:val="0"/>
          <w:divBdr>
            <w:top w:val="none" w:sz="0" w:space="0" w:color="auto"/>
            <w:left w:val="none" w:sz="0" w:space="0" w:color="auto"/>
            <w:bottom w:val="none" w:sz="0" w:space="0" w:color="auto"/>
            <w:right w:val="none" w:sz="0" w:space="0" w:color="auto"/>
          </w:divBdr>
        </w:div>
        <w:div w:id="365184468">
          <w:marLeft w:val="640"/>
          <w:marRight w:val="0"/>
          <w:marTop w:val="0"/>
          <w:marBottom w:val="0"/>
          <w:divBdr>
            <w:top w:val="none" w:sz="0" w:space="0" w:color="auto"/>
            <w:left w:val="none" w:sz="0" w:space="0" w:color="auto"/>
            <w:bottom w:val="none" w:sz="0" w:space="0" w:color="auto"/>
            <w:right w:val="none" w:sz="0" w:space="0" w:color="auto"/>
          </w:divBdr>
        </w:div>
        <w:div w:id="1796942983">
          <w:marLeft w:val="640"/>
          <w:marRight w:val="0"/>
          <w:marTop w:val="0"/>
          <w:marBottom w:val="0"/>
          <w:divBdr>
            <w:top w:val="none" w:sz="0" w:space="0" w:color="auto"/>
            <w:left w:val="none" w:sz="0" w:space="0" w:color="auto"/>
            <w:bottom w:val="none" w:sz="0" w:space="0" w:color="auto"/>
            <w:right w:val="none" w:sz="0" w:space="0" w:color="auto"/>
          </w:divBdr>
        </w:div>
        <w:div w:id="1452554255">
          <w:marLeft w:val="640"/>
          <w:marRight w:val="0"/>
          <w:marTop w:val="0"/>
          <w:marBottom w:val="0"/>
          <w:divBdr>
            <w:top w:val="none" w:sz="0" w:space="0" w:color="auto"/>
            <w:left w:val="none" w:sz="0" w:space="0" w:color="auto"/>
            <w:bottom w:val="none" w:sz="0" w:space="0" w:color="auto"/>
            <w:right w:val="none" w:sz="0" w:space="0" w:color="auto"/>
          </w:divBdr>
        </w:div>
        <w:div w:id="818182739">
          <w:marLeft w:val="640"/>
          <w:marRight w:val="0"/>
          <w:marTop w:val="0"/>
          <w:marBottom w:val="0"/>
          <w:divBdr>
            <w:top w:val="none" w:sz="0" w:space="0" w:color="auto"/>
            <w:left w:val="none" w:sz="0" w:space="0" w:color="auto"/>
            <w:bottom w:val="none" w:sz="0" w:space="0" w:color="auto"/>
            <w:right w:val="none" w:sz="0" w:space="0" w:color="auto"/>
          </w:divBdr>
        </w:div>
        <w:div w:id="1551918706">
          <w:marLeft w:val="640"/>
          <w:marRight w:val="0"/>
          <w:marTop w:val="0"/>
          <w:marBottom w:val="0"/>
          <w:divBdr>
            <w:top w:val="none" w:sz="0" w:space="0" w:color="auto"/>
            <w:left w:val="none" w:sz="0" w:space="0" w:color="auto"/>
            <w:bottom w:val="none" w:sz="0" w:space="0" w:color="auto"/>
            <w:right w:val="none" w:sz="0" w:space="0" w:color="auto"/>
          </w:divBdr>
        </w:div>
        <w:div w:id="1429233569">
          <w:marLeft w:val="640"/>
          <w:marRight w:val="0"/>
          <w:marTop w:val="0"/>
          <w:marBottom w:val="0"/>
          <w:divBdr>
            <w:top w:val="none" w:sz="0" w:space="0" w:color="auto"/>
            <w:left w:val="none" w:sz="0" w:space="0" w:color="auto"/>
            <w:bottom w:val="none" w:sz="0" w:space="0" w:color="auto"/>
            <w:right w:val="none" w:sz="0" w:space="0" w:color="auto"/>
          </w:divBdr>
        </w:div>
        <w:div w:id="963772656">
          <w:marLeft w:val="640"/>
          <w:marRight w:val="0"/>
          <w:marTop w:val="0"/>
          <w:marBottom w:val="0"/>
          <w:divBdr>
            <w:top w:val="none" w:sz="0" w:space="0" w:color="auto"/>
            <w:left w:val="none" w:sz="0" w:space="0" w:color="auto"/>
            <w:bottom w:val="none" w:sz="0" w:space="0" w:color="auto"/>
            <w:right w:val="none" w:sz="0" w:space="0" w:color="auto"/>
          </w:divBdr>
        </w:div>
        <w:div w:id="2099323308">
          <w:marLeft w:val="640"/>
          <w:marRight w:val="0"/>
          <w:marTop w:val="0"/>
          <w:marBottom w:val="0"/>
          <w:divBdr>
            <w:top w:val="none" w:sz="0" w:space="0" w:color="auto"/>
            <w:left w:val="none" w:sz="0" w:space="0" w:color="auto"/>
            <w:bottom w:val="none" w:sz="0" w:space="0" w:color="auto"/>
            <w:right w:val="none" w:sz="0" w:space="0" w:color="auto"/>
          </w:divBdr>
        </w:div>
        <w:div w:id="1620379326">
          <w:marLeft w:val="640"/>
          <w:marRight w:val="0"/>
          <w:marTop w:val="0"/>
          <w:marBottom w:val="0"/>
          <w:divBdr>
            <w:top w:val="none" w:sz="0" w:space="0" w:color="auto"/>
            <w:left w:val="none" w:sz="0" w:space="0" w:color="auto"/>
            <w:bottom w:val="none" w:sz="0" w:space="0" w:color="auto"/>
            <w:right w:val="none" w:sz="0" w:space="0" w:color="auto"/>
          </w:divBdr>
        </w:div>
      </w:divsChild>
    </w:div>
    <w:div w:id="588734339">
      <w:bodyDiv w:val="1"/>
      <w:marLeft w:val="0"/>
      <w:marRight w:val="0"/>
      <w:marTop w:val="0"/>
      <w:marBottom w:val="0"/>
      <w:divBdr>
        <w:top w:val="none" w:sz="0" w:space="0" w:color="auto"/>
        <w:left w:val="none" w:sz="0" w:space="0" w:color="auto"/>
        <w:bottom w:val="none" w:sz="0" w:space="0" w:color="auto"/>
        <w:right w:val="none" w:sz="0" w:space="0" w:color="auto"/>
      </w:divBdr>
    </w:div>
    <w:div w:id="589119626">
      <w:bodyDiv w:val="1"/>
      <w:marLeft w:val="0"/>
      <w:marRight w:val="0"/>
      <w:marTop w:val="0"/>
      <w:marBottom w:val="0"/>
      <w:divBdr>
        <w:top w:val="none" w:sz="0" w:space="0" w:color="auto"/>
        <w:left w:val="none" w:sz="0" w:space="0" w:color="auto"/>
        <w:bottom w:val="none" w:sz="0" w:space="0" w:color="auto"/>
        <w:right w:val="none" w:sz="0" w:space="0" w:color="auto"/>
      </w:divBdr>
    </w:div>
    <w:div w:id="590282975">
      <w:bodyDiv w:val="1"/>
      <w:marLeft w:val="0"/>
      <w:marRight w:val="0"/>
      <w:marTop w:val="0"/>
      <w:marBottom w:val="0"/>
      <w:divBdr>
        <w:top w:val="none" w:sz="0" w:space="0" w:color="auto"/>
        <w:left w:val="none" w:sz="0" w:space="0" w:color="auto"/>
        <w:bottom w:val="none" w:sz="0" w:space="0" w:color="auto"/>
        <w:right w:val="none" w:sz="0" w:space="0" w:color="auto"/>
      </w:divBdr>
    </w:div>
    <w:div w:id="591669846">
      <w:bodyDiv w:val="1"/>
      <w:marLeft w:val="0"/>
      <w:marRight w:val="0"/>
      <w:marTop w:val="0"/>
      <w:marBottom w:val="0"/>
      <w:divBdr>
        <w:top w:val="none" w:sz="0" w:space="0" w:color="auto"/>
        <w:left w:val="none" w:sz="0" w:space="0" w:color="auto"/>
        <w:bottom w:val="none" w:sz="0" w:space="0" w:color="auto"/>
        <w:right w:val="none" w:sz="0" w:space="0" w:color="auto"/>
      </w:divBdr>
      <w:divsChild>
        <w:div w:id="644965759">
          <w:marLeft w:val="480"/>
          <w:marRight w:val="0"/>
          <w:marTop w:val="0"/>
          <w:marBottom w:val="0"/>
          <w:divBdr>
            <w:top w:val="none" w:sz="0" w:space="0" w:color="auto"/>
            <w:left w:val="none" w:sz="0" w:space="0" w:color="auto"/>
            <w:bottom w:val="none" w:sz="0" w:space="0" w:color="auto"/>
            <w:right w:val="none" w:sz="0" w:space="0" w:color="auto"/>
          </w:divBdr>
        </w:div>
        <w:div w:id="1578133823">
          <w:marLeft w:val="480"/>
          <w:marRight w:val="0"/>
          <w:marTop w:val="0"/>
          <w:marBottom w:val="0"/>
          <w:divBdr>
            <w:top w:val="none" w:sz="0" w:space="0" w:color="auto"/>
            <w:left w:val="none" w:sz="0" w:space="0" w:color="auto"/>
            <w:bottom w:val="none" w:sz="0" w:space="0" w:color="auto"/>
            <w:right w:val="none" w:sz="0" w:space="0" w:color="auto"/>
          </w:divBdr>
        </w:div>
        <w:div w:id="779225445">
          <w:marLeft w:val="480"/>
          <w:marRight w:val="0"/>
          <w:marTop w:val="0"/>
          <w:marBottom w:val="0"/>
          <w:divBdr>
            <w:top w:val="none" w:sz="0" w:space="0" w:color="auto"/>
            <w:left w:val="none" w:sz="0" w:space="0" w:color="auto"/>
            <w:bottom w:val="none" w:sz="0" w:space="0" w:color="auto"/>
            <w:right w:val="none" w:sz="0" w:space="0" w:color="auto"/>
          </w:divBdr>
        </w:div>
        <w:div w:id="1936933452">
          <w:marLeft w:val="480"/>
          <w:marRight w:val="0"/>
          <w:marTop w:val="0"/>
          <w:marBottom w:val="0"/>
          <w:divBdr>
            <w:top w:val="none" w:sz="0" w:space="0" w:color="auto"/>
            <w:left w:val="none" w:sz="0" w:space="0" w:color="auto"/>
            <w:bottom w:val="none" w:sz="0" w:space="0" w:color="auto"/>
            <w:right w:val="none" w:sz="0" w:space="0" w:color="auto"/>
          </w:divBdr>
        </w:div>
        <w:div w:id="114177208">
          <w:marLeft w:val="480"/>
          <w:marRight w:val="0"/>
          <w:marTop w:val="0"/>
          <w:marBottom w:val="0"/>
          <w:divBdr>
            <w:top w:val="none" w:sz="0" w:space="0" w:color="auto"/>
            <w:left w:val="none" w:sz="0" w:space="0" w:color="auto"/>
            <w:bottom w:val="none" w:sz="0" w:space="0" w:color="auto"/>
            <w:right w:val="none" w:sz="0" w:space="0" w:color="auto"/>
          </w:divBdr>
        </w:div>
        <w:div w:id="272245396">
          <w:marLeft w:val="480"/>
          <w:marRight w:val="0"/>
          <w:marTop w:val="0"/>
          <w:marBottom w:val="0"/>
          <w:divBdr>
            <w:top w:val="none" w:sz="0" w:space="0" w:color="auto"/>
            <w:left w:val="none" w:sz="0" w:space="0" w:color="auto"/>
            <w:bottom w:val="none" w:sz="0" w:space="0" w:color="auto"/>
            <w:right w:val="none" w:sz="0" w:space="0" w:color="auto"/>
          </w:divBdr>
        </w:div>
        <w:div w:id="469789804">
          <w:marLeft w:val="480"/>
          <w:marRight w:val="0"/>
          <w:marTop w:val="0"/>
          <w:marBottom w:val="0"/>
          <w:divBdr>
            <w:top w:val="none" w:sz="0" w:space="0" w:color="auto"/>
            <w:left w:val="none" w:sz="0" w:space="0" w:color="auto"/>
            <w:bottom w:val="none" w:sz="0" w:space="0" w:color="auto"/>
            <w:right w:val="none" w:sz="0" w:space="0" w:color="auto"/>
          </w:divBdr>
        </w:div>
        <w:div w:id="133302596">
          <w:marLeft w:val="480"/>
          <w:marRight w:val="0"/>
          <w:marTop w:val="0"/>
          <w:marBottom w:val="0"/>
          <w:divBdr>
            <w:top w:val="none" w:sz="0" w:space="0" w:color="auto"/>
            <w:left w:val="none" w:sz="0" w:space="0" w:color="auto"/>
            <w:bottom w:val="none" w:sz="0" w:space="0" w:color="auto"/>
            <w:right w:val="none" w:sz="0" w:space="0" w:color="auto"/>
          </w:divBdr>
        </w:div>
        <w:div w:id="60294388">
          <w:marLeft w:val="480"/>
          <w:marRight w:val="0"/>
          <w:marTop w:val="0"/>
          <w:marBottom w:val="0"/>
          <w:divBdr>
            <w:top w:val="none" w:sz="0" w:space="0" w:color="auto"/>
            <w:left w:val="none" w:sz="0" w:space="0" w:color="auto"/>
            <w:bottom w:val="none" w:sz="0" w:space="0" w:color="auto"/>
            <w:right w:val="none" w:sz="0" w:space="0" w:color="auto"/>
          </w:divBdr>
        </w:div>
        <w:div w:id="2093810980">
          <w:marLeft w:val="480"/>
          <w:marRight w:val="0"/>
          <w:marTop w:val="0"/>
          <w:marBottom w:val="0"/>
          <w:divBdr>
            <w:top w:val="none" w:sz="0" w:space="0" w:color="auto"/>
            <w:left w:val="none" w:sz="0" w:space="0" w:color="auto"/>
            <w:bottom w:val="none" w:sz="0" w:space="0" w:color="auto"/>
            <w:right w:val="none" w:sz="0" w:space="0" w:color="auto"/>
          </w:divBdr>
        </w:div>
        <w:div w:id="965701977">
          <w:marLeft w:val="480"/>
          <w:marRight w:val="0"/>
          <w:marTop w:val="0"/>
          <w:marBottom w:val="0"/>
          <w:divBdr>
            <w:top w:val="none" w:sz="0" w:space="0" w:color="auto"/>
            <w:left w:val="none" w:sz="0" w:space="0" w:color="auto"/>
            <w:bottom w:val="none" w:sz="0" w:space="0" w:color="auto"/>
            <w:right w:val="none" w:sz="0" w:space="0" w:color="auto"/>
          </w:divBdr>
        </w:div>
        <w:div w:id="267857435">
          <w:marLeft w:val="480"/>
          <w:marRight w:val="0"/>
          <w:marTop w:val="0"/>
          <w:marBottom w:val="0"/>
          <w:divBdr>
            <w:top w:val="none" w:sz="0" w:space="0" w:color="auto"/>
            <w:left w:val="none" w:sz="0" w:space="0" w:color="auto"/>
            <w:bottom w:val="none" w:sz="0" w:space="0" w:color="auto"/>
            <w:right w:val="none" w:sz="0" w:space="0" w:color="auto"/>
          </w:divBdr>
        </w:div>
        <w:div w:id="1483159314">
          <w:marLeft w:val="480"/>
          <w:marRight w:val="0"/>
          <w:marTop w:val="0"/>
          <w:marBottom w:val="0"/>
          <w:divBdr>
            <w:top w:val="none" w:sz="0" w:space="0" w:color="auto"/>
            <w:left w:val="none" w:sz="0" w:space="0" w:color="auto"/>
            <w:bottom w:val="none" w:sz="0" w:space="0" w:color="auto"/>
            <w:right w:val="none" w:sz="0" w:space="0" w:color="auto"/>
          </w:divBdr>
        </w:div>
        <w:div w:id="1206212973">
          <w:marLeft w:val="480"/>
          <w:marRight w:val="0"/>
          <w:marTop w:val="0"/>
          <w:marBottom w:val="0"/>
          <w:divBdr>
            <w:top w:val="none" w:sz="0" w:space="0" w:color="auto"/>
            <w:left w:val="none" w:sz="0" w:space="0" w:color="auto"/>
            <w:bottom w:val="none" w:sz="0" w:space="0" w:color="auto"/>
            <w:right w:val="none" w:sz="0" w:space="0" w:color="auto"/>
          </w:divBdr>
        </w:div>
        <w:div w:id="1443301808">
          <w:marLeft w:val="480"/>
          <w:marRight w:val="0"/>
          <w:marTop w:val="0"/>
          <w:marBottom w:val="0"/>
          <w:divBdr>
            <w:top w:val="none" w:sz="0" w:space="0" w:color="auto"/>
            <w:left w:val="none" w:sz="0" w:space="0" w:color="auto"/>
            <w:bottom w:val="none" w:sz="0" w:space="0" w:color="auto"/>
            <w:right w:val="none" w:sz="0" w:space="0" w:color="auto"/>
          </w:divBdr>
        </w:div>
        <w:div w:id="922685227">
          <w:marLeft w:val="480"/>
          <w:marRight w:val="0"/>
          <w:marTop w:val="0"/>
          <w:marBottom w:val="0"/>
          <w:divBdr>
            <w:top w:val="none" w:sz="0" w:space="0" w:color="auto"/>
            <w:left w:val="none" w:sz="0" w:space="0" w:color="auto"/>
            <w:bottom w:val="none" w:sz="0" w:space="0" w:color="auto"/>
            <w:right w:val="none" w:sz="0" w:space="0" w:color="auto"/>
          </w:divBdr>
        </w:div>
        <w:div w:id="34891238">
          <w:marLeft w:val="480"/>
          <w:marRight w:val="0"/>
          <w:marTop w:val="0"/>
          <w:marBottom w:val="0"/>
          <w:divBdr>
            <w:top w:val="none" w:sz="0" w:space="0" w:color="auto"/>
            <w:left w:val="none" w:sz="0" w:space="0" w:color="auto"/>
            <w:bottom w:val="none" w:sz="0" w:space="0" w:color="auto"/>
            <w:right w:val="none" w:sz="0" w:space="0" w:color="auto"/>
          </w:divBdr>
        </w:div>
        <w:div w:id="1123697398">
          <w:marLeft w:val="480"/>
          <w:marRight w:val="0"/>
          <w:marTop w:val="0"/>
          <w:marBottom w:val="0"/>
          <w:divBdr>
            <w:top w:val="none" w:sz="0" w:space="0" w:color="auto"/>
            <w:left w:val="none" w:sz="0" w:space="0" w:color="auto"/>
            <w:bottom w:val="none" w:sz="0" w:space="0" w:color="auto"/>
            <w:right w:val="none" w:sz="0" w:space="0" w:color="auto"/>
          </w:divBdr>
        </w:div>
        <w:div w:id="2070418545">
          <w:marLeft w:val="480"/>
          <w:marRight w:val="0"/>
          <w:marTop w:val="0"/>
          <w:marBottom w:val="0"/>
          <w:divBdr>
            <w:top w:val="none" w:sz="0" w:space="0" w:color="auto"/>
            <w:left w:val="none" w:sz="0" w:space="0" w:color="auto"/>
            <w:bottom w:val="none" w:sz="0" w:space="0" w:color="auto"/>
            <w:right w:val="none" w:sz="0" w:space="0" w:color="auto"/>
          </w:divBdr>
        </w:div>
        <w:div w:id="1136991722">
          <w:marLeft w:val="480"/>
          <w:marRight w:val="0"/>
          <w:marTop w:val="0"/>
          <w:marBottom w:val="0"/>
          <w:divBdr>
            <w:top w:val="none" w:sz="0" w:space="0" w:color="auto"/>
            <w:left w:val="none" w:sz="0" w:space="0" w:color="auto"/>
            <w:bottom w:val="none" w:sz="0" w:space="0" w:color="auto"/>
            <w:right w:val="none" w:sz="0" w:space="0" w:color="auto"/>
          </w:divBdr>
        </w:div>
        <w:div w:id="663316536">
          <w:marLeft w:val="480"/>
          <w:marRight w:val="0"/>
          <w:marTop w:val="0"/>
          <w:marBottom w:val="0"/>
          <w:divBdr>
            <w:top w:val="none" w:sz="0" w:space="0" w:color="auto"/>
            <w:left w:val="none" w:sz="0" w:space="0" w:color="auto"/>
            <w:bottom w:val="none" w:sz="0" w:space="0" w:color="auto"/>
            <w:right w:val="none" w:sz="0" w:space="0" w:color="auto"/>
          </w:divBdr>
        </w:div>
        <w:div w:id="1243447133">
          <w:marLeft w:val="480"/>
          <w:marRight w:val="0"/>
          <w:marTop w:val="0"/>
          <w:marBottom w:val="0"/>
          <w:divBdr>
            <w:top w:val="none" w:sz="0" w:space="0" w:color="auto"/>
            <w:left w:val="none" w:sz="0" w:space="0" w:color="auto"/>
            <w:bottom w:val="none" w:sz="0" w:space="0" w:color="auto"/>
            <w:right w:val="none" w:sz="0" w:space="0" w:color="auto"/>
          </w:divBdr>
        </w:div>
        <w:div w:id="1052462010">
          <w:marLeft w:val="480"/>
          <w:marRight w:val="0"/>
          <w:marTop w:val="0"/>
          <w:marBottom w:val="0"/>
          <w:divBdr>
            <w:top w:val="none" w:sz="0" w:space="0" w:color="auto"/>
            <w:left w:val="none" w:sz="0" w:space="0" w:color="auto"/>
            <w:bottom w:val="none" w:sz="0" w:space="0" w:color="auto"/>
            <w:right w:val="none" w:sz="0" w:space="0" w:color="auto"/>
          </w:divBdr>
        </w:div>
        <w:div w:id="825391755">
          <w:marLeft w:val="480"/>
          <w:marRight w:val="0"/>
          <w:marTop w:val="0"/>
          <w:marBottom w:val="0"/>
          <w:divBdr>
            <w:top w:val="none" w:sz="0" w:space="0" w:color="auto"/>
            <w:left w:val="none" w:sz="0" w:space="0" w:color="auto"/>
            <w:bottom w:val="none" w:sz="0" w:space="0" w:color="auto"/>
            <w:right w:val="none" w:sz="0" w:space="0" w:color="auto"/>
          </w:divBdr>
        </w:div>
        <w:div w:id="1450473544">
          <w:marLeft w:val="480"/>
          <w:marRight w:val="0"/>
          <w:marTop w:val="0"/>
          <w:marBottom w:val="0"/>
          <w:divBdr>
            <w:top w:val="none" w:sz="0" w:space="0" w:color="auto"/>
            <w:left w:val="none" w:sz="0" w:space="0" w:color="auto"/>
            <w:bottom w:val="none" w:sz="0" w:space="0" w:color="auto"/>
            <w:right w:val="none" w:sz="0" w:space="0" w:color="auto"/>
          </w:divBdr>
        </w:div>
        <w:div w:id="2076777554">
          <w:marLeft w:val="480"/>
          <w:marRight w:val="0"/>
          <w:marTop w:val="0"/>
          <w:marBottom w:val="0"/>
          <w:divBdr>
            <w:top w:val="none" w:sz="0" w:space="0" w:color="auto"/>
            <w:left w:val="none" w:sz="0" w:space="0" w:color="auto"/>
            <w:bottom w:val="none" w:sz="0" w:space="0" w:color="auto"/>
            <w:right w:val="none" w:sz="0" w:space="0" w:color="auto"/>
          </w:divBdr>
        </w:div>
        <w:div w:id="86266940">
          <w:marLeft w:val="480"/>
          <w:marRight w:val="0"/>
          <w:marTop w:val="0"/>
          <w:marBottom w:val="0"/>
          <w:divBdr>
            <w:top w:val="none" w:sz="0" w:space="0" w:color="auto"/>
            <w:left w:val="none" w:sz="0" w:space="0" w:color="auto"/>
            <w:bottom w:val="none" w:sz="0" w:space="0" w:color="auto"/>
            <w:right w:val="none" w:sz="0" w:space="0" w:color="auto"/>
          </w:divBdr>
        </w:div>
        <w:div w:id="695738918">
          <w:marLeft w:val="480"/>
          <w:marRight w:val="0"/>
          <w:marTop w:val="0"/>
          <w:marBottom w:val="0"/>
          <w:divBdr>
            <w:top w:val="none" w:sz="0" w:space="0" w:color="auto"/>
            <w:left w:val="none" w:sz="0" w:space="0" w:color="auto"/>
            <w:bottom w:val="none" w:sz="0" w:space="0" w:color="auto"/>
            <w:right w:val="none" w:sz="0" w:space="0" w:color="auto"/>
          </w:divBdr>
        </w:div>
        <w:div w:id="291324946">
          <w:marLeft w:val="480"/>
          <w:marRight w:val="0"/>
          <w:marTop w:val="0"/>
          <w:marBottom w:val="0"/>
          <w:divBdr>
            <w:top w:val="none" w:sz="0" w:space="0" w:color="auto"/>
            <w:left w:val="none" w:sz="0" w:space="0" w:color="auto"/>
            <w:bottom w:val="none" w:sz="0" w:space="0" w:color="auto"/>
            <w:right w:val="none" w:sz="0" w:space="0" w:color="auto"/>
          </w:divBdr>
        </w:div>
        <w:div w:id="341127699">
          <w:marLeft w:val="480"/>
          <w:marRight w:val="0"/>
          <w:marTop w:val="0"/>
          <w:marBottom w:val="0"/>
          <w:divBdr>
            <w:top w:val="none" w:sz="0" w:space="0" w:color="auto"/>
            <w:left w:val="none" w:sz="0" w:space="0" w:color="auto"/>
            <w:bottom w:val="none" w:sz="0" w:space="0" w:color="auto"/>
            <w:right w:val="none" w:sz="0" w:space="0" w:color="auto"/>
          </w:divBdr>
        </w:div>
        <w:div w:id="528949931">
          <w:marLeft w:val="480"/>
          <w:marRight w:val="0"/>
          <w:marTop w:val="0"/>
          <w:marBottom w:val="0"/>
          <w:divBdr>
            <w:top w:val="none" w:sz="0" w:space="0" w:color="auto"/>
            <w:left w:val="none" w:sz="0" w:space="0" w:color="auto"/>
            <w:bottom w:val="none" w:sz="0" w:space="0" w:color="auto"/>
            <w:right w:val="none" w:sz="0" w:space="0" w:color="auto"/>
          </w:divBdr>
        </w:div>
        <w:div w:id="423385497">
          <w:marLeft w:val="480"/>
          <w:marRight w:val="0"/>
          <w:marTop w:val="0"/>
          <w:marBottom w:val="0"/>
          <w:divBdr>
            <w:top w:val="none" w:sz="0" w:space="0" w:color="auto"/>
            <w:left w:val="none" w:sz="0" w:space="0" w:color="auto"/>
            <w:bottom w:val="none" w:sz="0" w:space="0" w:color="auto"/>
            <w:right w:val="none" w:sz="0" w:space="0" w:color="auto"/>
          </w:divBdr>
        </w:div>
        <w:div w:id="1480347027">
          <w:marLeft w:val="480"/>
          <w:marRight w:val="0"/>
          <w:marTop w:val="0"/>
          <w:marBottom w:val="0"/>
          <w:divBdr>
            <w:top w:val="none" w:sz="0" w:space="0" w:color="auto"/>
            <w:left w:val="none" w:sz="0" w:space="0" w:color="auto"/>
            <w:bottom w:val="none" w:sz="0" w:space="0" w:color="auto"/>
            <w:right w:val="none" w:sz="0" w:space="0" w:color="auto"/>
          </w:divBdr>
        </w:div>
        <w:div w:id="593319749">
          <w:marLeft w:val="480"/>
          <w:marRight w:val="0"/>
          <w:marTop w:val="0"/>
          <w:marBottom w:val="0"/>
          <w:divBdr>
            <w:top w:val="none" w:sz="0" w:space="0" w:color="auto"/>
            <w:left w:val="none" w:sz="0" w:space="0" w:color="auto"/>
            <w:bottom w:val="none" w:sz="0" w:space="0" w:color="auto"/>
            <w:right w:val="none" w:sz="0" w:space="0" w:color="auto"/>
          </w:divBdr>
        </w:div>
        <w:div w:id="386076607">
          <w:marLeft w:val="480"/>
          <w:marRight w:val="0"/>
          <w:marTop w:val="0"/>
          <w:marBottom w:val="0"/>
          <w:divBdr>
            <w:top w:val="none" w:sz="0" w:space="0" w:color="auto"/>
            <w:left w:val="none" w:sz="0" w:space="0" w:color="auto"/>
            <w:bottom w:val="none" w:sz="0" w:space="0" w:color="auto"/>
            <w:right w:val="none" w:sz="0" w:space="0" w:color="auto"/>
          </w:divBdr>
        </w:div>
        <w:div w:id="395398135">
          <w:marLeft w:val="480"/>
          <w:marRight w:val="0"/>
          <w:marTop w:val="0"/>
          <w:marBottom w:val="0"/>
          <w:divBdr>
            <w:top w:val="none" w:sz="0" w:space="0" w:color="auto"/>
            <w:left w:val="none" w:sz="0" w:space="0" w:color="auto"/>
            <w:bottom w:val="none" w:sz="0" w:space="0" w:color="auto"/>
            <w:right w:val="none" w:sz="0" w:space="0" w:color="auto"/>
          </w:divBdr>
        </w:div>
        <w:div w:id="1885557330">
          <w:marLeft w:val="480"/>
          <w:marRight w:val="0"/>
          <w:marTop w:val="0"/>
          <w:marBottom w:val="0"/>
          <w:divBdr>
            <w:top w:val="none" w:sz="0" w:space="0" w:color="auto"/>
            <w:left w:val="none" w:sz="0" w:space="0" w:color="auto"/>
            <w:bottom w:val="none" w:sz="0" w:space="0" w:color="auto"/>
            <w:right w:val="none" w:sz="0" w:space="0" w:color="auto"/>
          </w:divBdr>
        </w:div>
        <w:div w:id="1094011852">
          <w:marLeft w:val="480"/>
          <w:marRight w:val="0"/>
          <w:marTop w:val="0"/>
          <w:marBottom w:val="0"/>
          <w:divBdr>
            <w:top w:val="none" w:sz="0" w:space="0" w:color="auto"/>
            <w:left w:val="none" w:sz="0" w:space="0" w:color="auto"/>
            <w:bottom w:val="none" w:sz="0" w:space="0" w:color="auto"/>
            <w:right w:val="none" w:sz="0" w:space="0" w:color="auto"/>
          </w:divBdr>
        </w:div>
        <w:div w:id="1770198070">
          <w:marLeft w:val="480"/>
          <w:marRight w:val="0"/>
          <w:marTop w:val="0"/>
          <w:marBottom w:val="0"/>
          <w:divBdr>
            <w:top w:val="none" w:sz="0" w:space="0" w:color="auto"/>
            <w:left w:val="none" w:sz="0" w:space="0" w:color="auto"/>
            <w:bottom w:val="none" w:sz="0" w:space="0" w:color="auto"/>
            <w:right w:val="none" w:sz="0" w:space="0" w:color="auto"/>
          </w:divBdr>
        </w:div>
        <w:div w:id="1870215498">
          <w:marLeft w:val="480"/>
          <w:marRight w:val="0"/>
          <w:marTop w:val="0"/>
          <w:marBottom w:val="0"/>
          <w:divBdr>
            <w:top w:val="none" w:sz="0" w:space="0" w:color="auto"/>
            <w:left w:val="none" w:sz="0" w:space="0" w:color="auto"/>
            <w:bottom w:val="none" w:sz="0" w:space="0" w:color="auto"/>
            <w:right w:val="none" w:sz="0" w:space="0" w:color="auto"/>
          </w:divBdr>
        </w:div>
        <w:div w:id="1751996764">
          <w:marLeft w:val="480"/>
          <w:marRight w:val="0"/>
          <w:marTop w:val="0"/>
          <w:marBottom w:val="0"/>
          <w:divBdr>
            <w:top w:val="none" w:sz="0" w:space="0" w:color="auto"/>
            <w:left w:val="none" w:sz="0" w:space="0" w:color="auto"/>
            <w:bottom w:val="none" w:sz="0" w:space="0" w:color="auto"/>
            <w:right w:val="none" w:sz="0" w:space="0" w:color="auto"/>
          </w:divBdr>
        </w:div>
        <w:div w:id="1164316824">
          <w:marLeft w:val="480"/>
          <w:marRight w:val="0"/>
          <w:marTop w:val="0"/>
          <w:marBottom w:val="0"/>
          <w:divBdr>
            <w:top w:val="none" w:sz="0" w:space="0" w:color="auto"/>
            <w:left w:val="none" w:sz="0" w:space="0" w:color="auto"/>
            <w:bottom w:val="none" w:sz="0" w:space="0" w:color="auto"/>
            <w:right w:val="none" w:sz="0" w:space="0" w:color="auto"/>
          </w:divBdr>
        </w:div>
        <w:div w:id="304362621">
          <w:marLeft w:val="480"/>
          <w:marRight w:val="0"/>
          <w:marTop w:val="0"/>
          <w:marBottom w:val="0"/>
          <w:divBdr>
            <w:top w:val="none" w:sz="0" w:space="0" w:color="auto"/>
            <w:left w:val="none" w:sz="0" w:space="0" w:color="auto"/>
            <w:bottom w:val="none" w:sz="0" w:space="0" w:color="auto"/>
            <w:right w:val="none" w:sz="0" w:space="0" w:color="auto"/>
          </w:divBdr>
        </w:div>
        <w:div w:id="992753075">
          <w:marLeft w:val="480"/>
          <w:marRight w:val="0"/>
          <w:marTop w:val="0"/>
          <w:marBottom w:val="0"/>
          <w:divBdr>
            <w:top w:val="none" w:sz="0" w:space="0" w:color="auto"/>
            <w:left w:val="none" w:sz="0" w:space="0" w:color="auto"/>
            <w:bottom w:val="none" w:sz="0" w:space="0" w:color="auto"/>
            <w:right w:val="none" w:sz="0" w:space="0" w:color="auto"/>
          </w:divBdr>
        </w:div>
        <w:div w:id="1013143799">
          <w:marLeft w:val="480"/>
          <w:marRight w:val="0"/>
          <w:marTop w:val="0"/>
          <w:marBottom w:val="0"/>
          <w:divBdr>
            <w:top w:val="none" w:sz="0" w:space="0" w:color="auto"/>
            <w:left w:val="none" w:sz="0" w:space="0" w:color="auto"/>
            <w:bottom w:val="none" w:sz="0" w:space="0" w:color="auto"/>
            <w:right w:val="none" w:sz="0" w:space="0" w:color="auto"/>
          </w:divBdr>
        </w:div>
        <w:div w:id="632753761">
          <w:marLeft w:val="480"/>
          <w:marRight w:val="0"/>
          <w:marTop w:val="0"/>
          <w:marBottom w:val="0"/>
          <w:divBdr>
            <w:top w:val="none" w:sz="0" w:space="0" w:color="auto"/>
            <w:left w:val="none" w:sz="0" w:space="0" w:color="auto"/>
            <w:bottom w:val="none" w:sz="0" w:space="0" w:color="auto"/>
            <w:right w:val="none" w:sz="0" w:space="0" w:color="auto"/>
          </w:divBdr>
        </w:div>
      </w:divsChild>
    </w:div>
    <w:div w:id="592670901">
      <w:bodyDiv w:val="1"/>
      <w:marLeft w:val="0"/>
      <w:marRight w:val="0"/>
      <w:marTop w:val="0"/>
      <w:marBottom w:val="0"/>
      <w:divBdr>
        <w:top w:val="none" w:sz="0" w:space="0" w:color="auto"/>
        <w:left w:val="none" w:sz="0" w:space="0" w:color="auto"/>
        <w:bottom w:val="none" w:sz="0" w:space="0" w:color="auto"/>
        <w:right w:val="none" w:sz="0" w:space="0" w:color="auto"/>
      </w:divBdr>
    </w:div>
    <w:div w:id="593974267">
      <w:bodyDiv w:val="1"/>
      <w:marLeft w:val="0"/>
      <w:marRight w:val="0"/>
      <w:marTop w:val="0"/>
      <w:marBottom w:val="0"/>
      <w:divBdr>
        <w:top w:val="none" w:sz="0" w:space="0" w:color="auto"/>
        <w:left w:val="none" w:sz="0" w:space="0" w:color="auto"/>
        <w:bottom w:val="none" w:sz="0" w:space="0" w:color="auto"/>
        <w:right w:val="none" w:sz="0" w:space="0" w:color="auto"/>
      </w:divBdr>
    </w:div>
    <w:div w:id="596328346">
      <w:bodyDiv w:val="1"/>
      <w:marLeft w:val="0"/>
      <w:marRight w:val="0"/>
      <w:marTop w:val="0"/>
      <w:marBottom w:val="0"/>
      <w:divBdr>
        <w:top w:val="none" w:sz="0" w:space="0" w:color="auto"/>
        <w:left w:val="none" w:sz="0" w:space="0" w:color="auto"/>
        <w:bottom w:val="none" w:sz="0" w:space="0" w:color="auto"/>
        <w:right w:val="none" w:sz="0" w:space="0" w:color="auto"/>
      </w:divBdr>
      <w:divsChild>
        <w:div w:id="495145144">
          <w:marLeft w:val="0"/>
          <w:marRight w:val="0"/>
          <w:marTop w:val="0"/>
          <w:marBottom w:val="0"/>
          <w:divBdr>
            <w:top w:val="none" w:sz="0" w:space="0" w:color="auto"/>
            <w:left w:val="none" w:sz="0" w:space="0" w:color="auto"/>
            <w:bottom w:val="none" w:sz="0" w:space="0" w:color="auto"/>
            <w:right w:val="none" w:sz="0" w:space="0" w:color="auto"/>
          </w:divBdr>
        </w:div>
        <w:div w:id="1923486257">
          <w:marLeft w:val="0"/>
          <w:marRight w:val="0"/>
          <w:marTop w:val="0"/>
          <w:marBottom w:val="0"/>
          <w:divBdr>
            <w:top w:val="none" w:sz="0" w:space="0" w:color="auto"/>
            <w:left w:val="none" w:sz="0" w:space="0" w:color="auto"/>
            <w:bottom w:val="none" w:sz="0" w:space="0" w:color="auto"/>
            <w:right w:val="none" w:sz="0" w:space="0" w:color="auto"/>
          </w:divBdr>
        </w:div>
      </w:divsChild>
    </w:div>
    <w:div w:id="596332406">
      <w:bodyDiv w:val="1"/>
      <w:marLeft w:val="0"/>
      <w:marRight w:val="0"/>
      <w:marTop w:val="0"/>
      <w:marBottom w:val="0"/>
      <w:divBdr>
        <w:top w:val="none" w:sz="0" w:space="0" w:color="auto"/>
        <w:left w:val="none" w:sz="0" w:space="0" w:color="auto"/>
        <w:bottom w:val="none" w:sz="0" w:space="0" w:color="auto"/>
        <w:right w:val="none" w:sz="0" w:space="0" w:color="auto"/>
      </w:divBdr>
      <w:divsChild>
        <w:div w:id="570429357">
          <w:marLeft w:val="480"/>
          <w:marRight w:val="0"/>
          <w:marTop w:val="0"/>
          <w:marBottom w:val="0"/>
          <w:divBdr>
            <w:top w:val="none" w:sz="0" w:space="0" w:color="auto"/>
            <w:left w:val="none" w:sz="0" w:space="0" w:color="auto"/>
            <w:bottom w:val="none" w:sz="0" w:space="0" w:color="auto"/>
            <w:right w:val="none" w:sz="0" w:space="0" w:color="auto"/>
          </w:divBdr>
        </w:div>
        <w:div w:id="2112046508">
          <w:marLeft w:val="480"/>
          <w:marRight w:val="0"/>
          <w:marTop w:val="0"/>
          <w:marBottom w:val="0"/>
          <w:divBdr>
            <w:top w:val="none" w:sz="0" w:space="0" w:color="auto"/>
            <w:left w:val="none" w:sz="0" w:space="0" w:color="auto"/>
            <w:bottom w:val="none" w:sz="0" w:space="0" w:color="auto"/>
            <w:right w:val="none" w:sz="0" w:space="0" w:color="auto"/>
          </w:divBdr>
        </w:div>
        <w:div w:id="1664120851">
          <w:marLeft w:val="480"/>
          <w:marRight w:val="0"/>
          <w:marTop w:val="0"/>
          <w:marBottom w:val="0"/>
          <w:divBdr>
            <w:top w:val="none" w:sz="0" w:space="0" w:color="auto"/>
            <w:left w:val="none" w:sz="0" w:space="0" w:color="auto"/>
            <w:bottom w:val="none" w:sz="0" w:space="0" w:color="auto"/>
            <w:right w:val="none" w:sz="0" w:space="0" w:color="auto"/>
          </w:divBdr>
        </w:div>
        <w:div w:id="478887368">
          <w:marLeft w:val="480"/>
          <w:marRight w:val="0"/>
          <w:marTop w:val="0"/>
          <w:marBottom w:val="0"/>
          <w:divBdr>
            <w:top w:val="none" w:sz="0" w:space="0" w:color="auto"/>
            <w:left w:val="none" w:sz="0" w:space="0" w:color="auto"/>
            <w:bottom w:val="none" w:sz="0" w:space="0" w:color="auto"/>
            <w:right w:val="none" w:sz="0" w:space="0" w:color="auto"/>
          </w:divBdr>
        </w:div>
        <w:div w:id="1192694481">
          <w:marLeft w:val="480"/>
          <w:marRight w:val="0"/>
          <w:marTop w:val="0"/>
          <w:marBottom w:val="0"/>
          <w:divBdr>
            <w:top w:val="none" w:sz="0" w:space="0" w:color="auto"/>
            <w:left w:val="none" w:sz="0" w:space="0" w:color="auto"/>
            <w:bottom w:val="none" w:sz="0" w:space="0" w:color="auto"/>
            <w:right w:val="none" w:sz="0" w:space="0" w:color="auto"/>
          </w:divBdr>
        </w:div>
        <w:div w:id="1940915023">
          <w:marLeft w:val="480"/>
          <w:marRight w:val="0"/>
          <w:marTop w:val="0"/>
          <w:marBottom w:val="0"/>
          <w:divBdr>
            <w:top w:val="none" w:sz="0" w:space="0" w:color="auto"/>
            <w:left w:val="none" w:sz="0" w:space="0" w:color="auto"/>
            <w:bottom w:val="none" w:sz="0" w:space="0" w:color="auto"/>
            <w:right w:val="none" w:sz="0" w:space="0" w:color="auto"/>
          </w:divBdr>
        </w:div>
        <w:div w:id="1867670649">
          <w:marLeft w:val="480"/>
          <w:marRight w:val="0"/>
          <w:marTop w:val="0"/>
          <w:marBottom w:val="0"/>
          <w:divBdr>
            <w:top w:val="none" w:sz="0" w:space="0" w:color="auto"/>
            <w:left w:val="none" w:sz="0" w:space="0" w:color="auto"/>
            <w:bottom w:val="none" w:sz="0" w:space="0" w:color="auto"/>
            <w:right w:val="none" w:sz="0" w:space="0" w:color="auto"/>
          </w:divBdr>
        </w:div>
        <w:div w:id="178737852">
          <w:marLeft w:val="480"/>
          <w:marRight w:val="0"/>
          <w:marTop w:val="0"/>
          <w:marBottom w:val="0"/>
          <w:divBdr>
            <w:top w:val="none" w:sz="0" w:space="0" w:color="auto"/>
            <w:left w:val="none" w:sz="0" w:space="0" w:color="auto"/>
            <w:bottom w:val="none" w:sz="0" w:space="0" w:color="auto"/>
            <w:right w:val="none" w:sz="0" w:space="0" w:color="auto"/>
          </w:divBdr>
        </w:div>
        <w:div w:id="536628203">
          <w:marLeft w:val="480"/>
          <w:marRight w:val="0"/>
          <w:marTop w:val="0"/>
          <w:marBottom w:val="0"/>
          <w:divBdr>
            <w:top w:val="none" w:sz="0" w:space="0" w:color="auto"/>
            <w:left w:val="none" w:sz="0" w:space="0" w:color="auto"/>
            <w:bottom w:val="none" w:sz="0" w:space="0" w:color="auto"/>
            <w:right w:val="none" w:sz="0" w:space="0" w:color="auto"/>
          </w:divBdr>
        </w:div>
        <w:div w:id="552472569">
          <w:marLeft w:val="480"/>
          <w:marRight w:val="0"/>
          <w:marTop w:val="0"/>
          <w:marBottom w:val="0"/>
          <w:divBdr>
            <w:top w:val="none" w:sz="0" w:space="0" w:color="auto"/>
            <w:left w:val="none" w:sz="0" w:space="0" w:color="auto"/>
            <w:bottom w:val="none" w:sz="0" w:space="0" w:color="auto"/>
            <w:right w:val="none" w:sz="0" w:space="0" w:color="auto"/>
          </w:divBdr>
        </w:div>
        <w:div w:id="1103645693">
          <w:marLeft w:val="480"/>
          <w:marRight w:val="0"/>
          <w:marTop w:val="0"/>
          <w:marBottom w:val="0"/>
          <w:divBdr>
            <w:top w:val="none" w:sz="0" w:space="0" w:color="auto"/>
            <w:left w:val="none" w:sz="0" w:space="0" w:color="auto"/>
            <w:bottom w:val="none" w:sz="0" w:space="0" w:color="auto"/>
            <w:right w:val="none" w:sz="0" w:space="0" w:color="auto"/>
          </w:divBdr>
        </w:div>
        <w:div w:id="1046872713">
          <w:marLeft w:val="480"/>
          <w:marRight w:val="0"/>
          <w:marTop w:val="0"/>
          <w:marBottom w:val="0"/>
          <w:divBdr>
            <w:top w:val="none" w:sz="0" w:space="0" w:color="auto"/>
            <w:left w:val="none" w:sz="0" w:space="0" w:color="auto"/>
            <w:bottom w:val="none" w:sz="0" w:space="0" w:color="auto"/>
            <w:right w:val="none" w:sz="0" w:space="0" w:color="auto"/>
          </w:divBdr>
        </w:div>
        <w:div w:id="1287658720">
          <w:marLeft w:val="480"/>
          <w:marRight w:val="0"/>
          <w:marTop w:val="0"/>
          <w:marBottom w:val="0"/>
          <w:divBdr>
            <w:top w:val="none" w:sz="0" w:space="0" w:color="auto"/>
            <w:left w:val="none" w:sz="0" w:space="0" w:color="auto"/>
            <w:bottom w:val="none" w:sz="0" w:space="0" w:color="auto"/>
            <w:right w:val="none" w:sz="0" w:space="0" w:color="auto"/>
          </w:divBdr>
        </w:div>
        <w:div w:id="1428503149">
          <w:marLeft w:val="480"/>
          <w:marRight w:val="0"/>
          <w:marTop w:val="0"/>
          <w:marBottom w:val="0"/>
          <w:divBdr>
            <w:top w:val="none" w:sz="0" w:space="0" w:color="auto"/>
            <w:left w:val="none" w:sz="0" w:space="0" w:color="auto"/>
            <w:bottom w:val="none" w:sz="0" w:space="0" w:color="auto"/>
            <w:right w:val="none" w:sz="0" w:space="0" w:color="auto"/>
          </w:divBdr>
        </w:div>
        <w:div w:id="1890921153">
          <w:marLeft w:val="480"/>
          <w:marRight w:val="0"/>
          <w:marTop w:val="0"/>
          <w:marBottom w:val="0"/>
          <w:divBdr>
            <w:top w:val="none" w:sz="0" w:space="0" w:color="auto"/>
            <w:left w:val="none" w:sz="0" w:space="0" w:color="auto"/>
            <w:bottom w:val="none" w:sz="0" w:space="0" w:color="auto"/>
            <w:right w:val="none" w:sz="0" w:space="0" w:color="auto"/>
          </w:divBdr>
        </w:div>
        <w:div w:id="813834560">
          <w:marLeft w:val="480"/>
          <w:marRight w:val="0"/>
          <w:marTop w:val="0"/>
          <w:marBottom w:val="0"/>
          <w:divBdr>
            <w:top w:val="none" w:sz="0" w:space="0" w:color="auto"/>
            <w:left w:val="none" w:sz="0" w:space="0" w:color="auto"/>
            <w:bottom w:val="none" w:sz="0" w:space="0" w:color="auto"/>
            <w:right w:val="none" w:sz="0" w:space="0" w:color="auto"/>
          </w:divBdr>
        </w:div>
        <w:div w:id="556625510">
          <w:marLeft w:val="480"/>
          <w:marRight w:val="0"/>
          <w:marTop w:val="0"/>
          <w:marBottom w:val="0"/>
          <w:divBdr>
            <w:top w:val="none" w:sz="0" w:space="0" w:color="auto"/>
            <w:left w:val="none" w:sz="0" w:space="0" w:color="auto"/>
            <w:bottom w:val="none" w:sz="0" w:space="0" w:color="auto"/>
            <w:right w:val="none" w:sz="0" w:space="0" w:color="auto"/>
          </w:divBdr>
        </w:div>
        <w:div w:id="1661107791">
          <w:marLeft w:val="480"/>
          <w:marRight w:val="0"/>
          <w:marTop w:val="0"/>
          <w:marBottom w:val="0"/>
          <w:divBdr>
            <w:top w:val="none" w:sz="0" w:space="0" w:color="auto"/>
            <w:left w:val="none" w:sz="0" w:space="0" w:color="auto"/>
            <w:bottom w:val="none" w:sz="0" w:space="0" w:color="auto"/>
            <w:right w:val="none" w:sz="0" w:space="0" w:color="auto"/>
          </w:divBdr>
        </w:div>
        <w:div w:id="1515193978">
          <w:marLeft w:val="480"/>
          <w:marRight w:val="0"/>
          <w:marTop w:val="0"/>
          <w:marBottom w:val="0"/>
          <w:divBdr>
            <w:top w:val="none" w:sz="0" w:space="0" w:color="auto"/>
            <w:left w:val="none" w:sz="0" w:space="0" w:color="auto"/>
            <w:bottom w:val="none" w:sz="0" w:space="0" w:color="auto"/>
            <w:right w:val="none" w:sz="0" w:space="0" w:color="auto"/>
          </w:divBdr>
        </w:div>
        <w:div w:id="76177181">
          <w:marLeft w:val="480"/>
          <w:marRight w:val="0"/>
          <w:marTop w:val="0"/>
          <w:marBottom w:val="0"/>
          <w:divBdr>
            <w:top w:val="none" w:sz="0" w:space="0" w:color="auto"/>
            <w:left w:val="none" w:sz="0" w:space="0" w:color="auto"/>
            <w:bottom w:val="none" w:sz="0" w:space="0" w:color="auto"/>
            <w:right w:val="none" w:sz="0" w:space="0" w:color="auto"/>
          </w:divBdr>
        </w:div>
        <w:div w:id="2057660319">
          <w:marLeft w:val="480"/>
          <w:marRight w:val="0"/>
          <w:marTop w:val="0"/>
          <w:marBottom w:val="0"/>
          <w:divBdr>
            <w:top w:val="none" w:sz="0" w:space="0" w:color="auto"/>
            <w:left w:val="none" w:sz="0" w:space="0" w:color="auto"/>
            <w:bottom w:val="none" w:sz="0" w:space="0" w:color="auto"/>
            <w:right w:val="none" w:sz="0" w:space="0" w:color="auto"/>
          </w:divBdr>
        </w:div>
        <w:div w:id="1681159556">
          <w:marLeft w:val="480"/>
          <w:marRight w:val="0"/>
          <w:marTop w:val="0"/>
          <w:marBottom w:val="0"/>
          <w:divBdr>
            <w:top w:val="none" w:sz="0" w:space="0" w:color="auto"/>
            <w:left w:val="none" w:sz="0" w:space="0" w:color="auto"/>
            <w:bottom w:val="none" w:sz="0" w:space="0" w:color="auto"/>
            <w:right w:val="none" w:sz="0" w:space="0" w:color="auto"/>
          </w:divBdr>
        </w:div>
        <w:div w:id="1861159871">
          <w:marLeft w:val="480"/>
          <w:marRight w:val="0"/>
          <w:marTop w:val="0"/>
          <w:marBottom w:val="0"/>
          <w:divBdr>
            <w:top w:val="none" w:sz="0" w:space="0" w:color="auto"/>
            <w:left w:val="none" w:sz="0" w:space="0" w:color="auto"/>
            <w:bottom w:val="none" w:sz="0" w:space="0" w:color="auto"/>
            <w:right w:val="none" w:sz="0" w:space="0" w:color="auto"/>
          </w:divBdr>
        </w:div>
        <w:div w:id="734819273">
          <w:marLeft w:val="480"/>
          <w:marRight w:val="0"/>
          <w:marTop w:val="0"/>
          <w:marBottom w:val="0"/>
          <w:divBdr>
            <w:top w:val="none" w:sz="0" w:space="0" w:color="auto"/>
            <w:left w:val="none" w:sz="0" w:space="0" w:color="auto"/>
            <w:bottom w:val="none" w:sz="0" w:space="0" w:color="auto"/>
            <w:right w:val="none" w:sz="0" w:space="0" w:color="auto"/>
          </w:divBdr>
        </w:div>
        <w:div w:id="182520292">
          <w:marLeft w:val="480"/>
          <w:marRight w:val="0"/>
          <w:marTop w:val="0"/>
          <w:marBottom w:val="0"/>
          <w:divBdr>
            <w:top w:val="none" w:sz="0" w:space="0" w:color="auto"/>
            <w:left w:val="none" w:sz="0" w:space="0" w:color="auto"/>
            <w:bottom w:val="none" w:sz="0" w:space="0" w:color="auto"/>
            <w:right w:val="none" w:sz="0" w:space="0" w:color="auto"/>
          </w:divBdr>
        </w:div>
        <w:div w:id="2130127533">
          <w:marLeft w:val="480"/>
          <w:marRight w:val="0"/>
          <w:marTop w:val="0"/>
          <w:marBottom w:val="0"/>
          <w:divBdr>
            <w:top w:val="none" w:sz="0" w:space="0" w:color="auto"/>
            <w:left w:val="none" w:sz="0" w:space="0" w:color="auto"/>
            <w:bottom w:val="none" w:sz="0" w:space="0" w:color="auto"/>
            <w:right w:val="none" w:sz="0" w:space="0" w:color="auto"/>
          </w:divBdr>
        </w:div>
        <w:div w:id="1161890255">
          <w:marLeft w:val="480"/>
          <w:marRight w:val="0"/>
          <w:marTop w:val="0"/>
          <w:marBottom w:val="0"/>
          <w:divBdr>
            <w:top w:val="none" w:sz="0" w:space="0" w:color="auto"/>
            <w:left w:val="none" w:sz="0" w:space="0" w:color="auto"/>
            <w:bottom w:val="none" w:sz="0" w:space="0" w:color="auto"/>
            <w:right w:val="none" w:sz="0" w:space="0" w:color="auto"/>
          </w:divBdr>
        </w:div>
        <w:div w:id="1135608622">
          <w:marLeft w:val="480"/>
          <w:marRight w:val="0"/>
          <w:marTop w:val="0"/>
          <w:marBottom w:val="0"/>
          <w:divBdr>
            <w:top w:val="none" w:sz="0" w:space="0" w:color="auto"/>
            <w:left w:val="none" w:sz="0" w:space="0" w:color="auto"/>
            <w:bottom w:val="none" w:sz="0" w:space="0" w:color="auto"/>
            <w:right w:val="none" w:sz="0" w:space="0" w:color="auto"/>
          </w:divBdr>
        </w:div>
        <w:div w:id="157580838">
          <w:marLeft w:val="480"/>
          <w:marRight w:val="0"/>
          <w:marTop w:val="0"/>
          <w:marBottom w:val="0"/>
          <w:divBdr>
            <w:top w:val="none" w:sz="0" w:space="0" w:color="auto"/>
            <w:left w:val="none" w:sz="0" w:space="0" w:color="auto"/>
            <w:bottom w:val="none" w:sz="0" w:space="0" w:color="auto"/>
            <w:right w:val="none" w:sz="0" w:space="0" w:color="auto"/>
          </w:divBdr>
        </w:div>
        <w:div w:id="590161907">
          <w:marLeft w:val="480"/>
          <w:marRight w:val="0"/>
          <w:marTop w:val="0"/>
          <w:marBottom w:val="0"/>
          <w:divBdr>
            <w:top w:val="none" w:sz="0" w:space="0" w:color="auto"/>
            <w:left w:val="none" w:sz="0" w:space="0" w:color="auto"/>
            <w:bottom w:val="none" w:sz="0" w:space="0" w:color="auto"/>
            <w:right w:val="none" w:sz="0" w:space="0" w:color="auto"/>
          </w:divBdr>
        </w:div>
        <w:div w:id="560412607">
          <w:marLeft w:val="480"/>
          <w:marRight w:val="0"/>
          <w:marTop w:val="0"/>
          <w:marBottom w:val="0"/>
          <w:divBdr>
            <w:top w:val="none" w:sz="0" w:space="0" w:color="auto"/>
            <w:left w:val="none" w:sz="0" w:space="0" w:color="auto"/>
            <w:bottom w:val="none" w:sz="0" w:space="0" w:color="auto"/>
            <w:right w:val="none" w:sz="0" w:space="0" w:color="auto"/>
          </w:divBdr>
        </w:div>
        <w:div w:id="956983205">
          <w:marLeft w:val="480"/>
          <w:marRight w:val="0"/>
          <w:marTop w:val="0"/>
          <w:marBottom w:val="0"/>
          <w:divBdr>
            <w:top w:val="none" w:sz="0" w:space="0" w:color="auto"/>
            <w:left w:val="none" w:sz="0" w:space="0" w:color="auto"/>
            <w:bottom w:val="none" w:sz="0" w:space="0" w:color="auto"/>
            <w:right w:val="none" w:sz="0" w:space="0" w:color="auto"/>
          </w:divBdr>
        </w:div>
        <w:div w:id="1422483824">
          <w:marLeft w:val="480"/>
          <w:marRight w:val="0"/>
          <w:marTop w:val="0"/>
          <w:marBottom w:val="0"/>
          <w:divBdr>
            <w:top w:val="none" w:sz="0" w:space="0" w:color="auto"/>
            <w:left w:val="none" w:sz="0" w:space="0" w:color="auto"/>
            <w:bottom w:val="none" w:sz="0" w:space="0" w:color="auto"/>
            <w:right w:val="none" w:sz="0" w:space="0" w:color="auto"/>
          </w:divBdr>
        </w:div>
        <w:div w:id="982731040">
          <w:marLeft w:val="480"/>
          <w:marRight w:val="0"/>
          <w:marTop w:val="0"/>
          <w:marBottom w:val="0"/>
          <w:divBdr>
            <w:top w:val="none" w:sz="0" w:space="0" w:color="auto"/>
            <w:left w:val="none" w:sz="0" w:space="0" w:color="auto"/>
            <w:bottom w:val="none" w:sz="0" w:space="0" w:color="auto"/>
            <w:right w:val="none" w:sz="0" w:space="0" w:color="auto"/>
          </w:divBdr>
        </w:div>
        <w:div w:id="1693721615">
          <w:marLeft w:val="480"/>
          <w:marRight w:val="0"/>
          <w:marTop w:val="0"/>
          <w:marBottom w:val="0"/>
          <w:divBdr>
            <w:top w:val="none" w:sz="0" w:space="0" w:color="auto"/>
            <w:left w:val="none" w:sz="0" w:space="0" w:color="auto"/>
            <w:bottom w:val="none" w:sz="0" w:space="0" w:color="auto"/>
            <w:right w:val="none" w:sz="0" w:space="0" w:color="auto"/>
          </w:divBdr>
        </w:div>
        <w:div w:id="1879315849">
          <w:marLeft w:val="480"/>
          <w:marRight w:val="0"/>
          <w:marTop w:val="0"/>
          <w:marBottom w:val="0"/>
          <w:divBdr>
            <w:top w:val="none" w:sz="0" w:space="0" w:color="auto"/>
            <w:left w:val="none" w:sz="0" w:space="0" w:color="auto"/>
            <w:bottom w:val="none" w:sz="0" w:space="0" w:color="auto"/>
            <w:right w:val="none" w:sz="0" w:space="0" w:color="auto"/>
          </w:divBdr>
        </w:div>
        <w:div w:id="1199395225">
          <w:marLeft w:val="480"/>
          <w:marRight w:val="0"/>
          <w:marTop w:val="0"/>
          <w:marBottom w:val="0"/>
          <w:divBdr>
            <w:top w:val="none" w:sz="0" w:space="0" w:color="auto"/>
            <w:left w:val="none" w:sz="0" w:space="0" w:color="auto"/>
            <w:bottom w:val="none" w:sz="0" w:space="0" w:color="auto"/>
            <w:right w:val="none" w:sz="0" w:space="0" w:color="auto"/>
          </w:divBdr>
        </w:div>
        <w:div w:id="1804615254">
          <w:marLeft w:val="480"/>
          <w:marRight w:val="0"/>
          <w:marTop w:val="0"/>
          <w:marBottom w:val="0"/>
          <w:divBdr>
            <w:top w:val="none" w:sz="0" w:space="0" w:color="auto"/>
            <w:left w:val="none" w:sz="0" w:space="0" w:color="auto"/>
            <w:bottom w:val="none" w:sz="0" w:space="0" w:color="auto"/>
            <w:right w:val="none" w:sz="0" w:space="0" w:color="auto"/>
          </w:divBdr>
        </w:div>
        <w:div w:id="2103912251">
          <w:marLeft w:val="480"/>
          <w:marRight w:val="0"/>
          <w:marTop w:val="0"/>
          <w:marBottom w:val="0"/>
          <w:divBdr>
            <w:top w:val="none" w:sz="0" w:space="0" w:color="auto"/>
            <w:left w:val="none" w:sz="0" w:space="0" w:color="auto"/>
            <w:bottom w:val="none" w:sz="0" w:space="0" w:color="auto"/>
            <w:right w:val="none" w:sz="0" w:space="0" w:color="auto"/>
          </w:divBdr>
        </w:div>
        <w:div w:id="134181235">
          <w:marLeft w:val="480"/>
          <w:marRight w:val="0"/>
          <w:marTop w:val="0"/>
          <w:marBottom w:val="0"/>
          <w:divBdr>
            <w:top w:val="none" w:sz="0" w:space="0" w:color="auto"/>
            <w:left w:val="none" w:sz="0" w:space="0" w:color="auto"/>
            <w:bottom w:val="none" w:sz="0" w:space="0" w:color="auto"/>
            <w:right w:val="none" w:sz="0" w:space="0" w:color="auto"/>
          </w:divBdr>
        </w:div>
        <w:div w:id="1918703637">
          <w:marLeft w:val="480"/>
          <w:marRight w:val="0"/>
          <w:marTop w:val="0"/>
          <w:marBottom w:val="0"/>
          <w:divBdr>
            <w:top w:val="none" w:sz="0" w:space="0" w:color="auto"/>
            <w:left w:val="none" w:sz="0" w:space="0" w:color="auto"/>
            <w:bottom w:val="none" w:sz="0" w:space="0" w:color="auto"/>
            <w:right w:val="none" w:sz="0" w:space="0" w:color="auto"/>
          </w:divBdr>
        </w:div>
        <w:div w:id="1605575717">
          <w:marLeft w:val="480"/>
          <w:marRight w:val="0"/>
          <w:marTop w:val="0"/>
          <w:marBottom w:val="0"/>
          <w:divBdr>
            <w:top w:val="none" w:sz="0" w:space="0" w:color="auto"/>
            <w:left w:val="none" w:sz="0" w:space="0" w:color="auto"/>
            <w:bottom w:val="none" w:sz="0" w:space="0" w:color="auto"/>
            <w:right w:val="none" w:sz="0" w:space="0" w:color="auto"/>
          </w:divBdr>
        </w:div>
        <w:div w:id="856046960">
          <w:marLeft w:val="480"/>
          <w:marRight w:val="0"/>
          <w:marTop w:val="0"/>
          <w:marBottom w:val="0"/>
          <w:divBdr>
            <w:top w:val="none" w:sz="0" w:space="0" w:color="auto"/>
            <w:left w:val="none" w:sz="0" w:space="0" w:color="auto"/>
            <w:bottom w:val="none" w:sz="0" w:space="0" w:color="auto"/>
            <w:right w:val="none" w:sz="0" w:space="0" w:color="auto"/>
          </w:divBdr>
        </w:div>
        <w:div w:id="99223331">
          <w:marLeft w:val="480"/>
          <w:marRight w:val="0"/>
          <w:marTop w:val="0"/>
          <w:marBottom w:val="0"/>
          <w:divBdr>
            <w:top w:val="none" w:sz="0" w:space="0" w:color="auto"/>
            <w:left w:val="none" w:sz="0" w:space="0" w:color="auto"/>
            <w:bottom w:val="none" w:sz="0" w:space="0" w:color="auto"/>
            <w:right w:val="none" w:sz="0" w:space="0" w:color="auto"/>
          </w:divBdr>
        </w:div>
        <w:div w:id="1512448330">
          <w:marLeft w:val="480"/>
          <w:marRight w:val="0"/>
          <w:marTop w:val="0"/>
          <w:marBottom w:val="0"/>
          <w:divBdr>
            <w:top w:val="none" w:sz="0" w:space="0" w:color="auto"/>
            <w:left w:val="none" w:sz="0" w:space="0" w:color="auto"/>
            <w:bottom w:val="none" w:sz="0" w:space="0" w:color="auto"/>
            <w:right w:val="none" w:sz="0" w:space="0" w:color="auto"/>
          </w:divBdr>
        </w:div>
        <w:div w:id="349110676">
          <w:marLeft w:val="480"/>
          <w:marRight w:val="0"/>
          <w:marTop w:val="0"/>
          <w:marBottom w:val="0"/>
          <w:divBdr>
            <w:top w:val="none" w:sz="0" w:space="0" w:color="auto"/>
            <w:left w:val="none" w:sz="0" w:space="0" w:color="auto"/>
            <w:bottom w:val="none" w:sz="0" w:space="0" w:color="auto"/>
            <w:right w:val="none" w:sz="0" w:space="0" w:color="auto"/>
          </w:divBdr>
        </w:div>
        <w:div w:id="312687517">
          <w:marLeft w:val="480"/>
          <w:marRight w:val="0"/>
          <w:marTop w:val="0"/>
          <w:marBottom w:val="0"/>
          <w:divBdr>
            <w:top w:val="none" w:sz="0" w:space="0" w:color="auto"/>
            <w:left w:val="none" w:sz="0" w:space="0" w:color="auto"/>
            <w:bottom w:val="none" w:sz="0" w:space="0" w:color="auto"/>
            <w:right w:val="none" w:sz="0" w:space="0" w:color="auto"/>
          </w:divBdr>
        </w:div>
        <w:div w:id="215625280">
          <w:marLeft w:val="480"/>
          <w:marRight w:val="0"/>
          <w:marTop w:val="0"/>
          <w:marBottom w:val="0"/>
          <w:divBdr>
            <w:top w:val="none" w:sz="0" w:space="0" w:color="auto"/>
            <w:left w:val="none" w:sz="0" w:space="0" w:color="auto"/>
            <w:bottom w:val="none" w:sz="0" w:space="0" w:color="auto"/>
            <w:right w:val="none" w:sz="0" w:space="0" w:color="auto"/>
          </w:divBdr>
        </w:div>
        <w:div w:id="1501627641">
          <w:marLeft w:val="480"/>
          <w:marRight w:val="0"/>
          <w:marTop w:val="0"/>
          <w:marBottom w:val="0"/>
          <w:divBdr>
            <w:top w:val="none" w:sz="0" w:space="0" w:color="auto"/>
            <w:left w:val="none" w:sz="0" w:space="0" w:color="auto"/>
            <w:bottom w:val="none" w:sz="0" w:space="0" w:color="auto"/>
            <w:right w:val="none" w:sz="0" w:space="0" w:color="auto"/>
          </w:divBdr>
        </w:div>
        <w:div w:id="1152528226">
          <w:marLeft w:val="480"/>
          <w:marRight w:val="0"/>
          <w:marTop w:val="0"/>
          <w:marBottom w:val="0"/>
          <w:divBdr>
            <w:top w:val="none" w:sz="0" w:space="0" w:color="auto"/>
            <w:left w:val="none" w:sz="0" w:space="0" w:color="auto"/>
            <w:bottom w:val="none" w:sz="0" w:space="0" w:color="auto"/>
            <w:right w:val="none" w:sz="0" w:space="0" w:color="auto"/>
          </w:divBdr>
        </w:div>
        <w:div w:id="1423259222">
          <w:marLeft w:val="480"/>
          <w:marRight w:val="0"/>
          <w:marTop w:val="0"/>
          <w:marBottom w:val="0"/>
          <w:divBdr>
            <w:top w:val="none" w:sz="0" w:space="0" w:color="auto"/>
            <w:left w:val="none" w:sz="0" w:space="0" w:color="auto"/>
            <w:bottom w:val="none" w:sz="0" w:space="0" w:color="auto"/>
            <w:right w:val="none" w:sz="0" w:space="0" w:color="auto"/>
          </w:divBdr>
        </w:div>
        <w:div w:id="432752744">
          <w:marLeft w:val="480"/>
          <w:marRight w:val="0"/>
          <w:marTop w:val="0"/>
          <w:marBottom w:val="0"/>
          <w:divBdr>
            <w:top w:val="none" w:sz="0" w:space="0" w:color="auto"/>
            <w:left w:val="none" w:sz="0" w:space="0" w:color="auto"/>
            <w:bottom w:val="none" w:sz="0" w:space="0" w:color="auto"/>
            <w:right w:val="none" w:sz="0" w:space="0" w:color="auto"/>
          </w:divBdr>
        </w:div>
        <w:div w:id="1485702689">
          <w:marLeft w:val="480"/>
          <w:marRight w:val="0"/>
          <w:marTop w:val="0"/>
          <w:marBottom w:val="0"/>
          <w:divBdr>
            <w:top w:val="none" w:sz="0" w:space="0" w:color="auto"/>
            <w:left w:val="none" w:sz="0" w:space="0" w:color="auto"/>
            <w:bottom w:val="none" w:sz="0" w:space="0" w:color="auto"/>
            <w:right w:val="none" w:sz="0" w:space="0" w:color="auto"/>
          </w:divBdr>
        </w:div>
        <w:div w:id="798573258">
          <w:marLeft w:val="480"/>
          <w:marRight w:val="0"/>
          <w:marTop w:val="0"/>
          <w:marBottom w:val="0"/>
          <w:divBdr>
            <w:top w:val="none" w:sz="0" w:space="0" w:color="auto"/>
            <w:left w:val="none" w:sz="0" w:space="0" w:color="auto"/>
            <w:bottom w:val="none" w:sz="0" w:space="0" w:color="auto"/>
            <w:right w:val="none" w:sz="0" w:space="0" w:color="auto"/>
          </w:divBdr>
        </w:div>
        <w:div w:id="1222132768">
          <w:marLeft w:val="480"/>
          <w:marRight w:val="0"/>
          <w:marTop w:val="0"/>
          <w:marBottom w:val="0"/>
          <w:divBdr>
            <w:top w:val="none" w:sz="0" w:space="0" w:color="auto"/>
            <w:left w:val="none" w:sz="0" w:space="0" w:color="auto"/>
            <w:bottom w:val="none" w:sz="0" w:space="0" w:color="auto"/>
            <w:right w:val="none" w:sz="0" w:space="0" w:color="auto"/>
          </w:divBdr>
        </w:div>
        <w:div w:id="584529875">
          <w:marLeft w:val="480"/>
          <w:marRight w:val="0"/>
          <w:marTop w:val="0"/>
          <w:marBottom w:val="0"/>
          <w:divBdr>
            <w:top w:val="none" w:sz="0" w:space="0" w:color="auto"/>
            <w:left w:val="none" w:sz="0" w:space="0" w:color="auto"/>
            <w:bottom w:val="none" w:sz="0" w:space="0" w:color="auto"/>
            <w:right w:val="none" w:sz="0" w:space="0" w:color="auto"/>
          </w:divBdr>
        </w:div>
      </w:divsChild>
    </w:div>
    <w:div w:id="598177119">
      <w:bodyDiv w:val="1"/>
      <w:marLeft w:val="0"/>
      <w:marRight w:val="0"/>
      <w:marTop w:val="0"/>
      <w:marBottom w:val="0"/>
      <w:divBdr>
        <w:top w:val="none" w:sz="0" w:space="0" w:color="auto"/>
        <w:left w:val="none" w:sz="0" w:space="0" w:color="auto"/>
        <w:bottom w:val="none" w:sz="0" w:space="0" w:color="auto"/>
        <w:right w:val="none" w:sz="0" w:space="0" w:color="auto"/>
      </w:divBdr>
    </w:div>
    <w:div w:id="601258063">
      <w:bodyDiv w:val="1"/>
      <w:marLeft w:val="0"/>
      <w:marRight w:val="0"/>
      <w:marTop w:val="0"/>
      <w:marBottom w:val="0"/>
      <w:divBdr>
        <w:top w:val="none" w:sz="0" w:space="0" w:color="auto"/>
        <w:left w:val="none" w:sz="0" w:space="0" w:color="auto"/>
        <w:bottom w:val="none" w:sz="0" w:space="0" w:color="auto"/>
        <w:right w:val="none" w:sz="0" w:space="0" w:color="auto"/>
      </w:divBdr>
    </w:div>
    <w:div w:id="601575462">
      <w:bodyDiv w:val="1"/>
      <w:marLeft w:val="0"/>
      <w:marRight w:val="0"/>
      <w:marTop w:val="0"/>
      <w:marBottom w:val="0"/>
      <w:divBdr>
        <w:top w:val="none" w:sz="0" w:space="0" w:color="auto"/>
        <w:left w:val="none" w:sz="0" w:space="0" w:color="auto"/>
        <w:bottom w:val="none" w:sz="0" w:space="0" w:color="auto"/>
        <w:right w:val="none" w:sz="0" w:space="0" w:color="auto"/>
      </w:divBdr>
    </w:div>
    <w:div w:id="604383699">
      <w:bodyDiv w:val="1"/>
      <w:marLeft w:val="0"/>
      <w:marRight w:val="0"/>
      <w:marTop w:val="0"/>
      <w:marBottom w:val="0"/>
      <w:divBdr>
        <w:top w:val="none" w:sz="0" w:space="0" w:color="auto"/>
        <w:left w:val="none" w:sz="0" w:space="0" w:color="auto"/>
        <w:bottom w:val="none" w:sz="0" w:space="0" w:color="auto"/>
        <w:right w:val="none" w:sz="0" w:space="0" w:color="auto"/>
      </w:divBdr>
    </w:div>
    <w:div w:id="609627410">
      <w:bodyDiv w:val="1"/>
      <w:marLeft w:val="0"/>
      <w:marRight w:val="0"/>
      <w:marTop w:val="0"/>
      <w:marBottom w:val="0"/>
      <w:divBdr>
        <w:top w:val="none" w:sz="0" w:space="0" w:color="auto"/>
        <w:left w:val="none" w:sz="0" w:space="0" w:color="auto"/>
        <w:bottom w:val="none" w:sz="0" w:space="0" w:color="auto"/>
        <w:right w:val="none" w:sz="0" w:space="0" w:color="auto"/>
      </w:divBdr>
    </w:div>
    <w:div w:id="611713629">
      <w:bodyDiv w:val="1"/>
      <w:marLeft w:val="0"/>
      <w:marRight w:val="0"/>
      <w:marTop w:val="0"/>
      <w:marBottom w:val="0"/>
      <w:divBdr>
        <w:top w:val="none" w:sz="0" w:space="0" w:color="auto"/>
        <w:left w:val="none" w:sz="0" w:space="0" w:color="auto"/>
        <w:bottom w:val="none" w:sz="0" w:space="0" w:color="auto"/>
        <w:right w:val="none" w:sz="0" w:space="0" w:color="auto"/>
      </w:divBdr>
    </w:div>
    <w:div w:id="621502020">
      <w:bodyDiv w:val="1"/>
      <w:marLeft w:val="0"/>
      <w:marRight w:val="0"/>
      <w:marTop w:val="0"/>
      <w:marBottom w:val="0"/>
      <w:divBdr>
        <w:top w:val="none" w:sz="0" w:space="0" w:color="auto"/>
        <w:left w:val="none" w:sz="0" w:space="0" w:color="auto"/>
        <w:bottom w:val="none" w:sz="0" w:space="0" w:color="auto"/>
        <w:right w:val="none" w:sz="0" w:space="0" w:color="auto"/>
      </w:divBdr>
      <w:divsChild>
        <w:div w:id="1502240263">
          <w:marLeft w:val="640"/>
          <w:marRight w:val="0"/>
          <w:marTop w:val="0"/>
          <w:marBottom w:val="0"/>
          <w:divBdr>
            <w:top w:val="none" w:sz="0" w:space="0" w:color="auto"/>
            <w:left w:val="none" w:sz="0" w:space="0" w:color="auto"/>
            <w:bottom w:val="none" w:sz="0" w:space="0" w:color="auto"/>
            <w:right w:val="none" w:sz="0" w:space="0" w:color="auto"/>
          </w:divBdr>
        </w:div>
        <w:div w:id="1339699606">
          <w:marLeft w:val="640"/>
          <w:marRight w:val="0"/>
          <w:marTop w:val="0"/>
          <w:marBottom w:val="0"/>
          <w:divBdr>
            <w:top w:val="none" w:sz="0" w:space="0" w:color="auto"/>
            <w:left w:val="none" w:sz="0" w:space="0" w:color="auto"/>
            <w:bottom w:val="none" w:sz="0" w:space="0" w:color="auto"/>
            <w:right w:val="none" w:sz="0" w:space="0" w:color="auto"/>
          </w:divBdr>
        </w:div>
        <w:div w:id="1783725604">
          <w:marLeft w:val="640"/>
          <w:marRight w:val="0"/>
          <w:marTop w:val="0"/>
          <w:marBottom w:val="0"/>
          <w:divBdr>
            <w:top w:val="none" w:sz="0" w:space="0" w:color="auto"/>
            <w:left w:val="none" w:sz="0" w:space="0" w:color="auto"/>
            <w:bottom w:val="none" w:sz="0" w:space="0" w:color="auto"/>
            <w:right w:val="none" w:sz="0" w:space="0" w:color="auto"/>
          </w:divBdr>
        </w:div>
        <w:div w:id="1567718996">
          <w:marLeft w:val="640"/>
          <w:marRight w:val="0"/>
          <w:marTop w:val="0"/>
          <w:marBottom w:val="0"/>
          <w:divBdr>
            <w:top w:val="none" w:sz="0" w:space="0" w:color="auto"/>
            <w:left w:val="none" w:sz="0" w:space="0" w:color="auto"/>
            <w:bottom w:val="none" w:sz="0" w:space="0" w:color="auto"/>
            <w:right w:val="none" w:sz="0" w:space="0" w:color="auto"/>
          </w:divBdr>
        </w:div>
        <w:div w:id="2120711720">
          <w:marLeft w:val="640"/>
          <w:marRight w:val="0"/>
          <w:marTop w:val="0"/>
          <w:marBottom w:val="0"/>
          <w:divBdr>
            <w:top w:val="none" w:sz="0" w:space="0" w:color="auto"/>
            <w:left w:val="none" w:sz="0" w:space="0" w:color="auto"/>
            <w:bottom w:val="none" w:sz="0" w:space="0" w:color="auto"/>
            <w:right w:val="none" w:sz="0" w:space="0" w:color="auto"/>
          </w:divBdr>
        </w:div>
        <w:div w:id="1887059461">
          <w:marLeft w:val="640"/>
          <w:marRight w:val="0"/>
          <w:marTop w:val="0"/>
          <w:marBottom w:val="0"/>
          <w:divBdr>
            <w:top w:val="none" w:sz="0" w:space="0" w:color="auto"/>
            <w:left w:val="none" w:sz="0" w:space="0" w:color="auto"/>
            <w:bottom w:val="none" w:sz="0" w:space="0" w:color="auto"/>
            <w:right w:val="none" w:sz="0" w:space="0" w:color="auto"/>
          </w:divBdr>
        </w:div>
        <w:div w:id="1473671702">
          <w:marLeft w:val="640"/>
          <w:marRight w:val="0"/>
          <w:marTop w:val="0"/>
          <w:marBottom w:val="0"/>
          <w:divBdr>
            <w:top w:val="none" w:sz="0" w:space="0" w:color="auto"/>
            <w:left w:val="none" w:sz="0" w:space="0" w:color="auto"/>
            <w:bottom w:val="none" w:sz="0" w:space="0" w:color="auto"/>
            <w:right w:val="none" w:sz="0" w:space="0" w:color="auto"/>
          </w:divBdr>
        </w:div>
        <w:div w:id="1495535493">
          <w:marLeft w:val="640"/>
          <w:marRight w:val="0"/>
          <w:marTop w:val="0"/>
          <w:marBottom w:val="0"/>
          <w:divBdr>
            <w:top w:val="none" w:sz="0" w:space="0" w:color="auto"/>
            <w:left w:val="none" w:sz="0" w:space="0" w:color="auto"/>
            <w:bottom w:val="none" w:sz="0" w:space="0" w:color="auto"/>
            <w:right w:val="none" w:sz="0" w:space="0" w:color="auto"/>
          </w:divBdr>
        </w:div>
        <w:div w:id="1924216402">
          <w:marLeft w:val="640"/>
          <w:marRight w:val="0"/>
          <w:marTop w:val="0"/>
          <w:marBottom w:val="0"/>
          <w:divBdr>
            <w:top w:val="none" w:sz="0" w:space="0" w:color="auto"/>
            <w:left w:val="none" w:sz="0" w:space="0" w:color="auto"/>
            <w:bottom w:val="none" w:sz="0" w:space="0" w:color="auto"/>
            <w:right w:val="none" w:sz="0" w:space="0" w:color="auto"/>
          </w:divBdr>
        </w:div>
        <w:div w:id="2095324160">
          <w:marLeft w:val="640"/>
          <w:marRight w:val="0"/>
          <w:marTop w:val="0"/>
          <w:marBottom w:val="0"/>
          <w:divBdr>
            <w:top w:val="none" w:sz="0" w:space="0" w:color="auto"/>
            <w:left w:val="none" w:sz="0" w:space="0" w:color="auto"/>
            <w:bottom w:val="none" w:sz="0" w:space="0" w:color="auto"/>
            <w:right w:val="none" w:sz="0" w:space="0" w:color="auto"/>
          </w:divBdr>
        </w:div>
        <w:div w:id="850295436">
          <w:marLeft w:val="640"/>
          <w:marRight w:val="0"/>
          <w:marTop w:val="0"/>
          <w:marBottom w:val="0"/>
          <w:divBdr>
            <w:top w:val="none" w:sz="0" w:space="0" w:color="auto"/>
            <w:left w:val="none" w:sz="0" w:space="0" w:color="auto"/>
            <w:bottom w:val="none" w:sz="0" w:space="0" w:color="auto"/>
            <w:right w:val="none" w:sz="0" w:space="0" w:color="auto"/>
          </w:divBdr>
        </w:div>
        <w:div w:id="1830780279">
          <w:marLeft w:val="640"/>
          <w:marRight w:val="0"/>
          <w:marTop w:val="0"/>
          <w:marBottom w:val="0"/>
          <w:divBdr>
            <w:top w:val="none" w:sz="0" w:space="0" w:color="auto"/>
            <w:left w:val="none" w:sz="0" w:space="0" w:color="auto"/>
            <w:bottom w:val="none" w:sz="0" w:space="0" w:color="auto"/>
            <w:right w:val="none" w:sz="0" w:space="0" w:color="auto"/>
          </w:divBdr>
        </w:div>
        <w:div w:id="1664431697">
          <w:marLeft w:val="640"/>
          <w:marRight w:val="0"/>
          <w:marTop w:val="0"/>
          <w:marBottom w:val="0"/>
          <w:divBdr>
            <w:top w:val="none" w:sz="0" w:space="0" w:color="auto"/>
            <w:left w:val="none" w:sz="0" w:space="0" w:color="auto"/>
            <w:bottom w:val="none" w:sz="0" w:space="0" w:color="auto"/>
            <w:right w:val="none" w:sz="0" w:space="0" w:color="auto"/>
          </w:divBdr>
        </w:div>
        <w:div w:id="1753507429">
          <w:marLeft w:val="640"/>
          <w:marRight w:val="0"/>
          <w:marTop w:val="0"/>
          <w:marBottom w:val="0"/>
          <w:divBdr>
            <w:top w:val="none" w:sz="0" w:space="0" w:color="auto"/>
            <w:left w:val="none" w:sz="0" w:space="0" w:color="auto"/>
            <w:bottom w:val="none" w:sz="0" w:space="0" w:color="auto"/>
            <w:right w:val="none" w:sz="0" w:space="0" w:color="auto"/>
          </w:divBdr>
        </w:div>
        <w:div w:id="1462649762">
          <w:marLeft w:val="640"/>
          <w:marRight w:val="0"/>
          <w:marTop w:val="0"/>
          <w:marBottom w:val="0"/>
          <w:divBdr>
            <w:top w:val="none" w:sz="0" w:space="0" w:color="auto"/>
            <w:left w:val="none" w:sz="0" w:space="0" w:color="auto"/>
            <w:bottom w:val="none" w:sz="0" w:space="0" w:color="auto"/>
            <w:right w:val="none" w:sz="0" w:space="0" w:color="auto"/>
          </w:divBdr>
        </w:div>
        <w:div w:id="751778720">
          <w:marLeft w:val="640"/>
          <w:marRight w:val="0"/>
          <w:marTop w:val="0"/>
          <w:marBottom w:val="0"/>
          <w:divBdr>
            <w:top w:val="none" w:sz="0" w:space="0" w:color="auto"/>
            <w:left w:val="none" w:sz="0" w:space="0" w:color="auto"/>
            <w:bottom w:val="none" w:sz="0" w:space="0" w:color="auto"/>
            <w:right w:val="none" w:sz="0" w:space="0" w:color="auto"/>
          </w:divBdr>
        </w:div>
        <w:div w:id="235940105">
          <w:marLeft w:val="640"/>
          <w:marRight w:val="0"/>
          <w:marTop w:val="0"/>
          <w:marBottom w:val="0"/>
          <w:divBdr>
            <w:top w:val="none" w:sz="0" w:space="0" w:color="auto"/>
            <w:left w:val="none" w:sz="0" w:space="0" w:color="auto"/>
            <w:bottom w:val="none" w:sz="0" w:space="0" w:color="auto"/>
            <w:right w:val="none" w:sz="0" w:space="0" w:color="auto"/>
          </w:divBdr>
        </w:div>
        <w:div w:id="1129209039">
          <w:marLeft w:val="640"/>
          <w:marRight w:val="0"/>
          <w:marTop w:val="0"/>
          <w:marBottom w:val="0"/>
          <w:divBdr>
            <w:top w:val="none" w:sz="0" w:space="0" w:color="auto"/>
            <w:left w:val="none" w:sz="0" w:space="0" w:color="auto"/>
            <w:bottom w:val="none" w:sz="0" w:space="0" w:color="auto"/>
            <w:right w:val="none" w:sz="0" w:space="0" w:color="auto"/>
          </w:divBdr>
        </w:div>
        <w:div w:id="571696818">
          <w:marLeft w:val="640"/>
          <w:marRight w:val="0"/>
          <w:marTop w:val="0"/>
          <w:marBottom w:val="0"/>
          <w:divBdr>
            <w:top w:val="none" w:sz="0" w:space="0" w:color="auto"/>
            <w:left w:val="none" w:sz="0" w:space="0" w:color="auto"/>
            <w:bottom w:val="none" w:sz="0" w:space="0" w:color="auto"/>
            <w:right w:val="none" w:sz="0" w:space="0" w:color="auto"/>
          </w:divBdr>
        </w:div>
        <w:div w:id="1430851626">
          <w:marLeft w:val="640"/>
          <w:marRight w:val="0"/>
          <w:marTop w:val="0"/>
          <w:marBottom w:val="0"/>
          <w:divBdr>
            <w:top w:val="none" w:sz="0" w:space="0" w:color="auto"/>
            <w:left w:val="none" w:sz="0" w:space="0" w:color="auto"/>
            <w:bottom w:val="none" w:sz="0" w:space="0" w:color="auto"/>
            <w:right w:val="none" w:sz="0" w:space="0" w:color="auto"/>
          </w:divBdr>
        </w:div>
        <w:div w:id="425855890">
          <w:marLeft w:val="640"/>
          <w:marRight w:val="0"/>
          <w:marTop w:val="0"/>
          <w:marBottom w:val="0"/>
          <w:divBdr>
            <w:top w:val="none" w:sz="0" w:space="0" w:color="auto"/>
            <w:left w:val="none" w:sz="0" w:space="0" w:color="auto"/>
            <w:bottom w:val="none" w:sz="0" w:space="0" w:color="auto"/>
            <w:right w:val="none" w:sz="0" w:space="0" w:color="auto"/>
          </w:divBdr>
        </w:div>
        <w:div w:id="1908874624">
          <w:marLeft w:val="640"/>
          <w:marRight w:val="0"/>
          <w:marTop w:val="0"/>
          <w:marBottom w:val="0"/>
          <w:divBdr>
            <w:top w:val="none" w:sz="0" w:space="0" w:color="auto"/>
            <w:left w:val="none" w:sz="0" w:space="0" w:color="auto"/>
            <w:bottom w:val="none" w:sz="0" w:space="0" w:color="auto"/>
            <w:right w:val="none" w:sz="0" w:space="0" w:color="auto"/>
          </w:divBdr>
        </w:div>
        <w:div w:id="1178350909">
          <w:marLeft w:val="640"/>
          <w:marRight w:val="0"/>
          <w:marTop w:val="0"/>
          <w:marBottom w:val="0"/>
          <w:divBdr>
            <w:top w:val="none" w:sz="0" w:space="0" w:color="auto"/>
            <w:left w:val="none" w:sz="0" w:space="0" w:color="auto"/>
            <w:bottom w:val="none" w:sz="0" w:space="0" w:color="auto"/>
            <w:right w:val="none" w:sz="0" w:space="0" w:color="auto"/>
          </w:divBdr>
        </w:div>
        <w:div w:id="60759881">
          <w:marLeft w:val="640"/>
          <w:marRight w:val="0"/>
          <w:marTop w:val="0"/>
          <w:marBottom w:val="0"/>
          <w:divBdr>
            <w:top w:val="none" w:sz="0" w:space="0" w:color="auto"/>
            <w:left w:val="none" w:sz="0" w:space="0" w:color="auto"/>
            <w:bottom w:val="none" w:sz="0" w:space="0" w:color="auto"/>
            <w:right w:val="none" w:sz="0" w:space="0" w:color="auto"/>
          </w:divBdr>
        </w:div>
        <w:div w:id="1268543651">
          <w:marLeft w:val="640"/>
          <w:marRight w:val="0"/>
          <w:marTop w:val="0"/>
          <w:marBottom w:val="0"/>
          <w:divBdr>
            <w:top w:val="none" w:sz="0" w:space="0" w:color="auto"/>
            <w:left w:val="none" w:sz="0" w:space="0" w:color="auto"/>
            <w:bottom w:val="none" w:sz="0" w:space="0" w:color="auto"/>
            <w:right w:val="none" w:sz="0" w:space="0" w:color="auto"/>
          </w:divBdr>
        </w:div>
        <w:div w:id="1260334445">
          <w:marLeft w:val="640"/>
          <w:marRight w:val="0"/>
          <w:marTop w:val="0"/>
          <w:marBottom w:val="0"/>
          <w:divBdr>
            <w:top w:val="none" w:sz="0" w:space="0" w:color="auto"/>
            <w:left w:val="none" w:sz="0" w:space="0" w:color="auto"/>
            <w:bottom w:val="none" w:sz="0" w:space="0" w:color="auto"/>
            <w:right w:val="none" w:sz="0" w:space="0" w:color="auto"/>
          </w:divBdr>
        </w:div>
        <w:div w:id="1177110193">
          <w:marLeft w:val="640"/>
          <w:marRight w:val="0"/>
          <w:marTop w:val="0"/>
          <w:marBottom w:val="0"/>
          <w:divBdr>
            <w:top w:val="none" w:sz="0" w:space="0" w:color="auto"/>
            <w:left w:val="none" w:sz="0" w:space="0" w:color="auto"/>
            <w:bottom w:val="none" w:sz="0" w:space="0" w:color="auto"/>
            <w:right w:val="none" w:sz="0" w:space="0" w:color="auto"/>
          </w:divBdr>
        </w:div>
        <w:div w:id="56982007">
          <w:marLeft w:val="640"/>
          <w:marRight w:val="0"/>
          <w:marTop w:val="0"/>
          <w:marBottom w:val="0"/>
          <w:divBdr>
            <w:top w:val="none" w:sz="0" w:space="0" w:color="auto"/>
            <w:left w:val="none" w:sz="0" w:space="0" w:color="auto"/>
            <w:bottom w:val="none" w:sz="0" w:space="0" w:color="auto"/>
            <w:right w:val="none" w:sz="0" w:space="0" w:color="auto"/>
          </w:divBdr>
        </w:div>
        <w:div w:id="869105034">
          <w:marLeft w:val="640"/>
          <w:marRight w:val="0"/>
          <w:marTop w:val="0"/>
          <w:marBottom w:val="0"/>
          <w:divBdr>
            <w:top w:val="none" w:sz="0" w:space="0" w:color="auto"/>
            <w:left w:val="none" w:sz="0" w:space="0" w:color="auto"/>
            <w:bottom w:val="none" w:sz="0" w:space="0" w:color="auto"/>
            <w:right w:val="none" w:sz="0" w:space="0" w:color="auto"/>
          </w:divBdr>
        </w:div>
        <w:div w:id="1117942023">
          <w:marLeft w:val="640"/>
          <w:marRight w:val="0"/>
          <w:marTop w:val="0"/>
          <w:marBottom w:val="0"/>
          <w:divBdr>
            <w:top w:val="none" w:sz="0" w:space="0" w:color="auto"/>
            <w:left w:val="none" w:sz="0" w:space="0" w:color="auto"/>
            <w:bottom w:val="none" w:sz="0" w:space="0" w:color="auto"/>
            <w:right w:val="none" w:sz="0" w:space="0" w:color="auto"/>
          </w:divBdr>
        </w:div>
        <w:div w:id="1282421711">
          <w:marLeft w:val="640"/>
          <w:marRight w:val="0"/>
          <w:marTop w:val="0"/>
          <w:marBottom w:val="0"/>
          <w:divBdr>
            <w:top w:val="none" w:sz="0" w:space="0" w:color="auto"/>
            <w:left w:val="none" w:sz="0" w:space="0" w:color="auto"/>
            <w:bottom w:val="none" w:sz="0" w:space="0" w:color="auto"/>
            <w:right w:val="none" w:sz="0" w:space="0" w:color="auto"/>
          </w:divBdr>
        </w:div>
        <w:div w:id="285505626">
          <w:marLeft w:val="640"/>
          <w:marRight w:val="0"/>
          <w:marTop w:val="0"/>
          <w:marBottom w:val="0"/>
          <w:divBdr>
            <w:top w:val="none" w:sz="0" w:space="0" w:color="auto"/>
            <w:left w:val="none" w:sz="0" w:space="0" w:color="auto"/>
            <w:bottom w:val="none" w:sz="0" w:space="0" w:color="auto"/>
            <w:right w:val="none" w:sz="0" w:space="0" w:color="auto"/>
          </w:divBdr>
        </w:div>
        <w:div w:id="849418938">
          <w:marLeft w:val="640"/>
          <w:marRight w:val="0"/>
          <w:marTop w:val="0"/>
          <w:marBottom w:val="0"/>
          <w:divBdr>
            <w:top w:val="none" w:sz="0" w:space="0" w:color="auto"/>
            <w:left w:val="none" w:sz="0" w:space="0" w:color="auto"/>
            <w:bottom w:val="none" w:sz="0" w:space="0" w:color="auto"/>
            <w:right w:val="none" w:sz="0" w:space="0" w:color="auto"/>
          </w:divBdr>
        </w:div>
        <w:div w:id="1378578338">
          <w:marLeft w:val="640"/>
          <w:marRight w:val="0"/>
          <w:marTop w:val="0"/>
          <w:marBottom w:val="0"/>
          <w:divBdr>
            <w:top w:val="none" w:sz="0" w:space="0" w:color="auto"/>
            <w:left w:val="none" w:sz="0" w:space="0" w:color="auto"/>
            <w:bottom w:val="none" w:sz="0" w:space="0" w:color="auto"/>
            <w:right w:val="none" w:sz="0" w:space="0" w:color="auto"/>
          </w:divBdr>
        </w:div>
        <w:div w:id="1244726919">
          <w:marLeft w:val="640"/>
          <w:marRight w:val="0"/>
          <w:marTop w:val="0"/>
          <w:marBottom w:val="0"/>
          <w:divBdr>
            <w:top w:val="none" w:sz="0" w:space="0" w:color="auto"/>
            <w:left w:val="none" w:sz="0" w:space="0" w:color="auto"/>
            <w:bottom w:val="none" w:sz="0" w:space="0" w:color="auto"/>
            <w:right w:val="none" w:sz="0" w:space="0" w:color="auto"/>
          </w:divBdr>
        </w:div>
        <w:div w:id="1623073512">
          <w:marLeft w:val="640"/>
          <w:marRight w:val="0"/>
          <w:marTop w:val="0"/>
          <w:marBottom w:val="0"/>
          <w:divBdr>
            <w:top w:val="none" w:sz="0" w:space="0" w:color="auto"/>
            <w:left w:val="none" w:sz="0" w:space="0" w:color="auto"/>
            <w:bottom w:val="none" w:sz="0" w:space="0" w:color="auto"/>
            <w:right w:val="none" w:sz="0" w:space="0" w:color="auto"/>
          </w:divBdr>
        </w:div>
        <w:div w:id="890075360">
          <w:marLeft w:val="640"/>
          <w:marRight w:val="0"/>
          <w:marTop w:val="0"/>
          <w:marBottom w:val="0"/>
          <w:divBdr>
            <w:top w:val="none" w:sz="0" w:space="0" w:color="auto"/>
            <w:left w:val="none" w:sz="0" w:space="0" w:color="auto"/>
            <w:bottom w:val="none" w:sz="0" w:space="0" w:color="auto"/>
            <w:right w:val="none" w:sz="0" w:space="0" w:color="auto"/>
          </w:divBdr>
        </w:div>
        <w:div w:id="1331061981">
          <w:marLeft w:val="640"/>
          <w:marRight w:val="0"/>
          <w:marTop w:val="0"/>
          <w:marBottom w:val="0"/>
          <w:divBdr>
            <w:top w:val="none" w:sz="0" w:space="0" w:color="auto"/>
            <w:left w:val="none" w:sz="0" w:space="0" w:color="auto"/>
            <w:bottom w:val="none" w:sz="0" w:space="0" w:color="auto"/>
            <w:right w:val="none" w:sz="0" w:space="0" w:color="auto"/>
          </w:divBdr>
        </w:div>
        <w:div w:id="360984652">
          <w:marLeft w:val="640"/>
          <w:marRight w:val="0"/>
          <w:marTop w:val="0"/>
          <w:marBottom w:val="0"/>
          <w:divBdr>
            <w:top w:val="none" w:sz="0" w:space="0" w:color="auto"/>
            <w:left w:val="none" w:sz="0" w:space="0" w:color="auto"/>
            <w:bottom w:val="none" w:sz="0" w:space="0" w:color="auto"/>
            <w:right w:val="none" w:sz="0" w:space="0" w:color="auto"/>
          </w:divBdr>
        </w:div>
        <w:div w:id="1541749347">
          <w:marLeft w:val="640"/>
          <w:marRight w:val="0"/>
          <w:marTop w:val="0"/>
          <w:marBottom w:val="0"/>
          <w:divBdr>
            <w:top w:val="none" w:sz="0" w:space="0" w:color="auto"/>
            <w:left w:val="none" w:sz="0" w:space="0" w:color="auto"/>
            <w:bottom w:val="none" w:sz="0" w:space="0" w:color="auto"/>
            <w:right w:val="none" w:sz="0" w:space="0" w:color="auto"/>
          </w:divBdr>
        </w:div>
        <w:div w:id="261956049">
          <w:marLeft w:val="640"/>
          <w:marRight w:val="0"/>
          <w:marTop w:val="0"/>
          <w:marBottom w:val="0"/>
          <w:divBdr>
            <w:top w:val="none" w:sz="0" w:space="0" w:color="auto"/>
            <w:left w:val="none" w:sz="0" w:space="0" w:color="auto"/>
            <w:bottom w:val="none" w:sz="0" w:space="0" w:color="auto"/>
            <w:right w:val="none" w:sz="0" w:space="0" w:color="auto"/>
          </w:divBdr>
        </w:div>
        <w:div w:id="1346907840">
          <w:marLeft w:val="640"/>
          <w:marRight w:val="0"/>
          <w:marTop w:val="0"/>
          <w:marBottom w:val="0"/>
          <w:divBdr>
            <w:top w:val="none" w:sz="0" w:space="0" w:color="auto"/>
            <w:left w:val="none" w:sz="0" w:space="0" w:color="auto"/>
            <w:bottom w:val="none" w:sz="0" w:space="0" w:color="auto"/>
            <w:right w:val="none" w:sz="0" w:space="0" w:color="auto"/>
          </w:divBdr>
        </w:div>
        <w:div w:id="380056123">
          <w:marLeft w:val="640"/>
          <w:marRight w:val="0"/>
          <w:marTop w:val="0"/>
          <w:marBottom w:val="0"/>
          <w:divBdr>
            <w:top w:val="none" w:sz="0" w:space="0" w:color="auto"/>
            <w:left w:val="none" w:sz="0" w:space="0" w:color="auto"/>
            <w:bottom w:val="none" w:sz="0" w:space="0" w:color="auto"/>
            <w:right w:val="none" w:sz="0" w:space="0" w:color="auto"/>
          </w:divBdr>
        </w:div>
        <w:div w:id="151526504">
          <w:marLeft w:val="640"/>
          <w:marRight w:val="0"/>
          <w:marTop w:val="0"/>
          <w:marBottom w:val="0"/>
          <w:divBdr>
            <w:top w:val="none" w:sz="0" w:space="0" w:color="auto"/>
            <w:left w:val="none" w:sz="0" w:space="0" w:color="auto"/>
            <w:bottom w:val="none" w:sz="0" w:space="0" w:color="auto"/>
            <w:right w:val="none" w:sz="0" w:space="0" w:color="auto"/>
          </w:divBdr>
        </w:div>
        <w:div w:id="1248153616">
          <w:marLeft w:val="640"/>
          <w:marRight w:val="0"/>
          <w:marTop w:val="0"/>
          <w:marBottom w:val="0"/>
          <w:divBdr>
            <w:top w:val="none" w:sz="0" w:space="0" w:color="auto"/>
            <w:left w:val="none" w:sz="0" w:space="0" w:color="auto"/>
            <w:bottom w:val="none" w:sz="0" w:space="0" w:color="auto"/>
            <w:right w:val="none" w:sz="0" w:space="0" w:color="auto"/>
          </w:divBdr>
        </w:div>
        <w:div w:id="129633728">
          <w:marLeft w:val="640"/>
          <w:marRight w:val="0"/>
          <w:marTop w:val="0"/>
          <w:marBottom w:val="0"/>
          <w:divBdr>
            <w:top w:val="none" w:sz="0" w:space="0" w:color="auto"/>
            <w:left w:val="none" w:sz="0" w:space="0" w:color="auto"/>
            <w:bottom w:val="none" w:sz="0" w:space="0" w:color="auto"/>
            <w:right w:val="none" w:sz="0" w:space="0" w:color="auto"/>
          </w:divBdr>
        </w:div>
        <w:div w:id="255987806">
          <w:marLeft w:val="640"/>
          <w:marRight w:val="0"/>
          <w:marTop w:val="0"/>
          <w:marBottom w:val="0"/>
          <w:divBdr>
            <w:top w:val="none" w:sz="0" w:space="0" w:color="auto"/>
            <w:left w:val="none" w:sz="0" w:space="0" w:color="auto"/>
            <w:bottom w:val="none" w:sz="0" w:space="0" w:color="auto"/>
            <w:right w:val="none" w:sz="0" w:space="0" w:color="auto"/>
          </w:divBdr>
        </w:div>
        <w:div w:id="2060857940">
          <w:marLeft w:val="640"/>
          <w:marRight w:val="0"/>
          <w:marTop w:val="0"/>
          <w:marBottom w:val="0"/>
          <w:divBdr>
            <w:top w:val="none" w:sz="0" w:space="0" w:color="auto"/>
            <w:left w:val="none" w:sz="0" w:space="0" w:color="auto"/>
            <w:bottom w:val="none" w:sz="0" w:space="0" w:color="auto"/>
            <w:right w:val="none" w:sz="0" w:space="0" w:color="auto"/>
          </w:divBdr>
        </w:div>
        <w:div w:id="1417552486">
          <w:marLeft w:val="640"/>
          <w:marRight w:val="0"/>
          <w:marTop w:val="0"/>
          <w:marBottom w:val="0"/>
          <w:divBdr>
            <w:top w:val="none" w:sz="0" w:space="0" w:color="auto"/>
            <w:left w:val="none" w:sz="0" w:space="0" w:color="auto"/>
            <w:bottom w:val="none" w:sz="0" w:space="0" w:color="auto"/>
            <w:right w:val="none" w:sz="0" w:space="0" w:color="auto"/>
          </w:divBdr>
        </w:div>
        <w:div w:id="642854444">
          <w:marLeft w:val="640"/>
          <w:marRight w:val="0"/>
          <w:marTop w:val="0"/>
          <w:marBottom w:val="0"/>
          <w:divBdr>
            <w:top w:val="none" w:sz="0" w:space="0" w:color="auto"/>
            <w:left w:val="none" w:sz="0" w:space="0" w:color="auto"/>
            <w:bottom w:val="none" w:sz="0" w:space="0" w:color="auto"/>
            <w:right w:val="none" w:sz="0" w:space="0" w:color="auto"/>
          </w:divBdr>
        </w:div>
        <w:div w:id="1542286626">
          <w:marLeft w:val="640"/>
          <w:marRight w:val="0"/>
          <w:marTop w:val="0"/>
          <w:marBottom w:val="0"/>
          <w:divBdr>
            <w:top w:val="none" w:sz="0" w:space="0" w:color="auto"/>
            <w:left w:val="none" w:sz="0" w:space="0" w:color="auto"/>
            <w:bottom w:val="none" w:sz="0" w:space="0" w:color="auto"/>
            <w:right w:val="none" w:sz="0" w:space="0" w:color="auto"/>
          </w:divBdr>
        </w:div>
        <w:div w:id="1422988266">
          <w:marLeft w:val="640"/>
          <w:marRight w:val="0"/>
          <w:marTop w:val="0"/>
          <w:marBottom w:val="0"/>
          <w:divBdr>
            <w:top w:val="none" w:sz="0" w:space="0" w:color="auto"/>
            <w:left w:val="none" w:sz="0" w:space="0" w:color="auto"/>
            <w:bottom w:val="none" w:sz="0" w:space="0" w:color="auto"/>
            <w:right w:val="none" w:sz="0" w:space="0" w:color="auto"/>
          </w:divBdr>
        </w:div>
        <w:div w:id="318075325">
          <w:marLeft w:val="640"/>
          <w:marRight w:val="0"/>
          <w:marTop w:val="0"/>
          <w:marBottom w:val="0"/>
          <w:divBdr>
            <w:top w:val="none" w:sz="0" w:space="0" w:color="auto"/>
            <w:left w:val="none" w:sz="0" w:space="0" w:color="auto"/>
            <w:bottom w:val="none" w:sz="0" w:space="0" w:color="auto"/>
            <w:right w:val="none" w:sz="0" w:space="0" w:color="auto"/>
          </w:divBdr>
        </w:div>
        <w:div w:id="161051086">
          <w:marLeft w:val="640"/>
          <w:marRight w:val="0"/>
          <w:marTop w:val="0"/>
          <w:marBottom w:val="0"/>
          <w:divBdr>
            <w:top w:val="none" w:sz="0" w:space="0" w:color="auto"/>
            <w:left w:val="none" w:sz="0" w:space="0" w:color="auto"/>
            <w:bottom w:val="none" w:sz="0" w:space="0" w:color="auto"/>
            <w:right w:val="none" w:sz="0" w:space="0" w:color="auto"/>
          </w:divBdr>
        </w:div>
        <w:div w:id="657926184">
          <w:marLeft w:val="640"/>
          <w:marRight w:val="0"/>
          <w:marTop w:val="0"/>
          <w:marBottom w:val="0"/>
          <w:divBdr>
            <w:top w:val="none" w:sz="0" w:space="0" w:color="auto"/>
            <w:left w:val="none" w:sz="0" w:space="0" w:color="auto"/>
            <w:bottom w:val="none" w:sz="0" w:space="0" w:color="auto"/>
            <w:right w:val="none" w:sz="0" w:space="0" w:color="auto"/>
          </w:divBdr>
        </w:div>
        <w:div w:id="419183811">
          <w:marLeft w:val="640"/>
          <w:marRight w:val="0"/>
          <w:marTop w:val="0"/>
          <w:marBottom w:val="0"/>
          <w:divBdr>
            <w:top w:val="none" w:sz="0" w:space="0" w:color="auto"/>
            <w:left w:val="none" w:sz="0" w:space="0" w:color="auto"/>
            <w:bottom w:val="none" w:sz="0" w:space="0" w:color="auto"/>
            <w:right w:val="none" w:sz="0" w:space="0" w:color="auto"/>
          </w:divBdr>
        </w:div>
        <w:div w:id="815950406">
          <w:marLeft w:val="640"/>
          <w:marRight w:val="0"/>
          <w:marTop w:val="0"/>
          <w:marBottom w:val="0"/>
          <w:divBdr>
            <w:top w:val="none" w:sz="0" w:space="0" w:color="auto"/>
            <w:left w:val="none" w:sz="0" w:space="0" w:color="auto"/>
            <w:bottom w:val="none" w:sz="0" w:space="0" w:color="auto"/>
            <w:right w:val="none" w:sz="0" w:space="0" w:color="auto"/>
          </w:divBdr>
        </w:div>
      </w:divsChild>
    </w:div>
    <w:div w:id="628586783">
      <w:bodyDiv w:val="1"/>
      <w:marLeft w:val="0"/>
      <w:marRight w:val="0"/>
      <w:marTop w:val="0"/>
      <w:marBottom w:val="0"/>
      <w:divBdr>
        <w:top w:val="none" w:sz="0" w:space="0" w:color="auto"/>
        <w:left w:val="none" w:sz="0" w:space="0" w:color="auto"/>
        <w:bottom w:val="none" w:sz="0" w:space="0" w:color="auto"/>
        <w:right w:val="none" w:sz="0" w:space="0" w:color="auto"/>
      </w:divBdr>
      <w:divsChild>
        <w:div w:id="916939947">
          <w:marLeft w:val="480"/>
          <w:marRight w:val="0"/>
          <w:marTop w:val="0"/>
          <w:marBottom w:val="0"/>
          <w:divBdr>
            <w:top w:val="none" w:sz="0" w:space="0" w:color="auto"/>
            <w:left w:val="none" w:sz="0" w:space="0" w:color="auto"/>
            <w:bottom w:val="none" w:sz="0" w:space="0" w:color="auto"/>
            <w:right w:val="none" w:sz="0" w:space="0" w:color="auto"/>
          </w:divBdr>
        </w:div>
        <w:div w:id="497186139">
          <w:marLeft w:val="480"/>
          <w:marRight w:val="0"/>
          <w:marTop w:val="0"/>
          <w:marBottom w:val="0"/>
          <w:divBdr>
            <w:top w:val="none" w:sz="0" w:space="0" w:color="auto"/>
            <w:left w:val="none" w:sz="0" w:space="0" w:color="auto"/>
            <w:bottom w:val="none" w:sz="0" w:space="0" w:color="auto"/>
            <w:right w:val="none" w:sz="0" w:space="0" w:color="auto"/>
          </w:divBdr>
        </w:div>
        <w:div w:id="1466043467">
          <w:marLeft w:val="480"/>
          <w:marRight w:val="0"/>
          <w:marTop w:val="0"/>
          <w:marBottom w:val="0"/>
          <w:divBdr>
            <w:top w:val="none" w:sz="0" w:space="0" w:color="auto"/>
            <w:left w:val="none" w:sz="0" w:space="0" w:color="auto"/>
            <w:bottom w:val="none" w:sz="0" w:space="0" w:color="auto"/>
            <w:right w:val="none" w:sz="0" w:space="0" w:color="auto"/>
          </w:divBdr>
        </w:div>
        <w:div w:id="500588322">
          <w:marLeft w:val="480"/>
          <w:marRight w:val="0"/>
          <w:marTop w:val="0"/>
          <w:marBottom w:val="0"/>
          <w:divBdr>
            <w:top w:val="none" w:sz="0" w:space="0" w:color="auto"/>
            <w:left w:val="none" w:sz="0" w:space="0" w:color="auto"/>
            <w:bottom w:val="none" w:sz="0" w:space="0" w:color="auto"/>
            <w:right w:val="none" w:sz="0" w:space="0" w:color="auto"/>
          </w:divBdr>
        </w:div>
        <w:div w:id="816872134">
          <w:marLeft w:val="480"/>
          <w:marRight w:val="0"/>
          <w:marTop w:val="0"/>
          <w:marBottom w:val="0"/>
          <w:divBdr>
            <w:top w:val="none" w:sz="0" w:space="0" w:color="auto"/>
            <w:left w:val="none" w:sz="0" w:space="0" w:color="auto"/>
            <w:bottom w:val="none" w:sz="0" w:space="0" w:color="auto"/>
            <w:right w:val="none" w:sz="0" w:space="0" w:color="auto"/>
          </w:divBdr>
        </w:div>
        <w:div w:id="682168263">
          <w:marLeft w:val="480"/>
          <w:marRight w:val="0"/>
          <w:marTop w:val="0"/>
          <w:marBottom w:val="0"/>
          <w:divBdr>
            <w:top w:val="none" w:sz="0" w:space="0" w:color="auto"/>
            <w:left w:val="none" w:sz="0" w:space="0" w:color="auto"/>
            <w:bottom w:val="none" w:sz="0" w:space="0" w:color="auto"/>
            <w:right w:val="none" w:sz="0" w:space="0" w:color="auto"/>
          </w:divBdr>
        </w:div>
        <w:div w:id="1264655340">
          <w:marLeft w:val="480"/>
          <w:marRight w:val="0"/>
          <w:marTop w:val="0"/>
          <w:marBottom w:val="0"/>
          <w:divBdr>
            <w:top w:val="none" w:sz="0" w:space="0" w:color="auto"/>
            <w:left w:val="none" w:sz="0" w:space="0" w:color="auto"/>
            <w:bottom w:val="none" w:sz="0" w:space="0" w:color="auto"/>
            <w:right w:val="none" w:sz="0" w:space="0" w:color="auto"/>
          </w:divBdr>
        </w:div>
        <w:div w:id="1273048214">
          <w:marLeft w:val="480"/>
          <w:marRight w:val="0"/>
          <w:marTop w:val="0"/>
          <w:marBottom w:val="0"/>
          <w:divBdr>
            <w:top w:val="none" w:sz="0" w:space="0" w:color="auto"/>
            <w:left w:val="none" w:sz="0" w:space="0" w:color="auto"/>
            <w:bottom w:val="none" w:sz="0" w:space="0" w:color="auto"/>
            <w:right w:val="none" w:sz="0" w:space="0" w:color="auto"/>
          </w:divBdr>
        </w:div>
        <w:div w:id="255140211">
          <w:marLeft w:val="480"/>
          <w:marRight w:val="0"/>
          <w:marTop w:val="0"/>
          <w:marBottom w:val="0"/>
          <w:divBdr>
            <w:top w:val="none" w:sz="0" w:space="0" w:color="auto"/>
            <w:left w:val="none" w:sz="0" w:space="0" w:color="auto"/>
            <w:bottom w:val="none" w:sz="0" w:space="0" w:color="auto"/>
            <w:right w:val="none" w:sz="0" w:space="0" w:color="auto"/>
          </w:divBdr>
        </w:div>
        <w:div w:id="986055126">
          <w:marLeft w:val="480"/>
          <w:marRight w:val="0"/>
          <w:marTop w:val="0"/>
          <w:marBottom w:val="0"/>
          <w:divBdr>
            <w:top w:val="none" w:sz="0" w:space="0" w:color="auto"/>
            <w:left w:val="none" w:sz="0" w:space="0" w:color="auto"/>
            <w:bottom w:val="none" w:sz="0" w:space="0" w:color="auto"/>
            <w:right w:val="none" w:sz="0" w:space="0" w:color="auto"/>
          </w:divBdr>
        </w:div>
        <w:div w:id="1786457044">
          <w:marLeft w:val="480"/>
          <w:marRight w:val="0"/>
          <w:marTop w:val="0"/>
          <w:marBottom w:val="0"/>
          <w:divBdr>
            <w:top w:val="none" w:sz="0" w:space="0" w:color="auto"/>
            <w:left w:val="none" w:sz="0" w:space="0" w:color="auto"/>
            <w:bottom w:val="none" w:sz="0" w:space="0" w:color="auto"/>
            <w:right w:val="none" w:sz="0" w:space="0" w:color="auto"/>
          </w:divBdr>
        </w:div>
        <w:div w:id="1727878761">
          <w:marLeft w:val="480"/>
          <w:marRight w:val="0"/>
          <w:marTop w:val="0"/>
          <w:marBottom w:val="0"/>
          <w:divBdr>
            <w:top w:val="none" w:sz="0" w:space="0" w:color="auto"/>
            <w:left w:val="none" w:sz="0" w:space="0" w:color="auto"/>
            <w:bottom w:val="none" w:sz="0" w:space="0" w:color="auto"/>
            <w:right w:val="none" w:sz="0" w:space="0" w:color="auto"/>
          </w:divBdr>
        </w:div>
        <w:div w:id="750346317">
          <w:marLeft w:val="480"/>
          <w:marRight w:val="0"/>
          <w:marTop w:val="0"/>
          <w:marBottom w:val="0"/>
          <w:divBdr>
            <w:top w:val="none" w:sz="0" w:space="0" w:color="auto"/>
            <w:left w:val="none" w:sz="0" w:space="0" w:color="auto"/>
            <w:bottom w:val="none" w:sz="0" w:space="0" w:color="auto"/>
            <w:right w:val="none" w:sz="0" w:space="0" w:color="auto"/>
          </w:divBdr>
        </w:div>
        <w:div w:id="65805864">
          <w:marLeft w:val="480"/>
          <w:marRight w:val="0"/>
          <w:marTop w:val="0"/>
          <w:marBottom w:val="0"/>
          <w:divBdr>
            <w:top w:val="none" w:sz="0" w:space="0" w:color="auto"/>
            <w:left w:val="none" w:sz="0" w:space="0" w:color="auto"/>
            <w:bottom w:val="none" w:sz="0" w:space="0" w:color="auto"/>
            <w:right w:val="none" w:sz="0" w:space="0" w:color="auto"/>
          </w:divBdr>
        </w:div>
        <w:div w:id="119764597">
          <w:marLeft w:val="480"/>
          <w:marRight w:val="0"/>
          <w:marTop w:val="0"/>
          <w:marBottom w:val="0"/>
          <w:divBdr>
            <w:top w:val="none" w:sz="0" w:space="0" w:color="auto"/>
            <w:left w:val="none" w:sz="0" w:space="0" w:color="auto"/>
            <w:bottom w:val="none" w:sz="0" w:space="0" w:color="auto"/>
            <w:right w:val="none" w:sz="0" w:space="0" w:color="auto"/>
          </w:divBdr>
        </w:div>
        <w:div w:id="20937453">
          <w:marLeft w:val="480"/>
          <w:marRight w:val="0"/>
          <w:marTop w:val="0"/>
          <w:marBottom w:val="0"/>
          <w:divBdr>
            <w:top w:val="none" w:sz="0" w:space="0" w:color="auto"/>
            <w:left w:val="none" w:sz="0" w:space="0" w:color="auto"/>
            <w:bottom w:val="none" w:sz="0" w:space="0" w:color="auto"/>
            <w:right w:val="none" w:sz="0" w:space="0" w:color="auto"/>
          </w:divBdr>
        </w:div>
        <w:div w:id="1999577027">
          <w:marLeft w:val="480"/>
          <w:marRight w:val="0"/>
          <w:marTop w:val="0"/>
          <w:marBottom w:val="0"/>
          <w:divBdr>
            <w:top w:val="none" w:sz="0" w:space="0" w:color="auto"/>
            <w:left w:val="none" w:sz="0" w:space="0" w:color="auto"/>
            <w:bottom w:val="none" w:sz="0" w:space="0" w:color="auto"/>
            <w:right w:val="none" w:sz="0" w:space="0" w:color="auto"/>
          </w:divBdr>
        </w:div>
        <w:div w:id="2082365139">
          <w:marLeft w:val="480"/>
          <w:marRight w:val="0"/>
          <w:marTop w:val="0"/>
          <w:marBottom w:val="0"/>
          <w:divBdr>
            <w:top w:val="none" w:sz="0" w:space="0" w:color="auto"/>
            <w:left w:val="none" w:sz="0" w:space="0" w:color="auto"/>
            <w:bottom w:val="none" w:sz="0" w:space="0" w:color="auto"/>
            <w:right w:val="none" w:sz="0" w:space="0" w:color="auto"/>
          </w:divBdr>
        </w:div>
        <w:div w:id="1943994479">
          <w:marLeft w:val="480"/>
          <w:marRight w:val="0"/>
          <w:marTop w:val="0"/>
          <w:marBottom w:val="0"/>
          <w:divBdr>
            <w:top w:val="none" w:sz="0" w:space="0" w:color="auto"/>
            <w:left w:val="none" w:sz="0" w:space="0" w:color="auto"/>
            <w:bottom w:val="none" w:sz="0" w:space="0" w:color="auto"/>
            <w:right w:val="none" w:sz="0" w:space="0" w:color="auto"/>
          </w:divBdr>
        </w:div>
        <w:div w:id="1021855231">
          <w:marLeft w:val="480"/>
          <w:marRight w:val="0"/>
          <w:marTop w:val="0"/>
          <w:marBottom w:val="0"/>
          <w:divBdr>
            <w:top w:val="none" w:sz="0" w:space="0" w:color="auto"/>
            <w:left w:val="none" w:sz="0" w:space="0" w:color="auto"/>
            <w:bottom w:val="none" w:sz="0" w:space="0" w:color="auto"/>
            <w:right w:val="none" w:sz="0" w:space="0" w:color="auto"/>
          </w:divBdr>
        </w:div>
        <w:div w:id="1676686018">
          <w:marLeft w:val="480"/>
          <w:marRight w:val="0"/>
          <w:marTop w:val="0"/>
          <w:marBottom w:val="0"/>
          <w:divBdr>
            <w:top w:val="none" w:sz="0" w:space="0" w:color="auto"/>
            <w:left w:val="none" w:sz="0" w:space="0" w:color="auto"/>
            <w:bottom w:val="none" w:sz="0" w:space="0" w:color="auto"/>
            <w:right w:val="none" w:sz="0" w:space="0" w:color="auto"/>
          </w:divBdr>
        </w:div>
        <w:div w:id="1179735065">
          <w:marLeft w:val="480"/>
          <w:marRight w:val="0"/>
          <w:marTop w:val="0"/>
          <w:marBottom w:val="0"/>
          <w:divBdr>
            <w:top w:val="none" w:sz="0" w:space="0" w:color="auto"/>
            <w:left w:val="none" w:sz="0" w:space="0" w:color="auto"/>
            <w:bottom w:val="none" w:sz="0" w:space="0" w:color="auto"/>
            <w:right w:val="none" w:sz="0" w:space="0" w:color="auto"/>
          </w:divBdr>
        </w:div>
        <w:div w:id="1862814327">
          <w:marLeft w:val="480"/>
          <w:marRight w:val="0"/>
          <w:marTop w:val="0"/>
          <w:marBottom w:val="0"/>
          <w:divBdr>
            <w:top w:val="none" w:sz="0" w:space="0" w:color="auto"/>
            <w:left w:val="none" w:sz="0" w:space="0" w:color="auto"/>
            <w:bottom w:val="none" w:sz="0" w:space="0" w:color="auto"/>
            <w:right w:val="none" w:sz="0" w:space="0" w:color="auto"/>
          </w:divBdr>
        </w:div>
        <w:div w:id="1196775875">
          <w:marLeft w:val="480"/>
          <w:marRight w:val="0"/>
          <w:marTop w:val="0"/>
          <w:marBottom w:val="0"/>
          <w:divBdr>
            <w:top w:val="none" w:sz="0" w:space="0" w:color="auto"/>
            <w:left w:val="none" w:sz="0" w:space="0" w:color="auto"/>
            <w:bottom w:val="none" w:sz="0" w:space="0" w:color="auto"/>
            <w:right w:val="none" w:sz="0" w:space="0" w:color="auto"/>
          </w:divBdr>
        </w:div>
        <w:div w:id="918176161">
          <w:marLeft w:val="480"/>
          <w:marRight w:val="0"/>
          <w:marTop w:val="0"/>
          <w:marBottom w:val="0"/>
          <w:divBdr>
            <w:top w:val="none" w:sz="0" w:space="0" w:color="auto"/>
            <w:left w:val="none" w:sz="0" w:space="0" w:color="auto"/>
            <w:bottom w:val="none" w:sz="0" w:space="0" w:color="auto"/>
            <w:right w:val="none" w:sz="0" w:space="0" w:color="auto"/>
          </w:divBdr>
        </w:div>
        <w:div w:id="1673604484">
          <w:marLeft w:val="480"/>
          <w:marRight w:val="0"/>
          <w:marTop w:val="0"/>
          <w:marBottom w:val="0"/>
          <w:divBdr>
            <w:top w:val="none" w:sz="0" w:space="0" w:color="auto"/>
            <w:left w:val="none" w:sz="0" w:space="0" w:color="auto"/>
            <w:bottom w:val="none" w:sz="0" w:space="0" w:color="auto"/>
            <w:right w:val="none" w:sz="0" w:space="0" w:color="auto"/>
          </w:divBdr>
        </w:div>
        <w:div w:id="942298896">
          <w:marLeft w:val="480"/>
          <w:marRight w:val="0"/>
          <w:marTop w:val="0"/>
          <w:marBottom w:val="0"/>
          <w:divBdr>
            <w:top w:val="none" w:sz="0" w:space="0" w:color="auto"/>
            <w:left w:val="none" w:sz="0" w:space="0" w:color="auto"/>
            <w:bottom w:val="none" w:sz="0" w:space="0" w:color="auto"/>
            <w:right w:val="none" w:sz="0" w:space="0" w:color="auto"/>
          </w:divBdr>
        </w:div>
        <w:div w:id="887377780">
          <w:marLeft w:val="480"/>
          <w:marRight w:val="0"/>
          <w:marTop w:val="0"/>
          <w:marBottom w:val="0"/>
          <w:divBdr>
            <w:top w:val="none" w:sz="0" w:space="0" w:color="auto"/>
            <w:left w:val="none" w:sz="0" w:space="0" w:color="auto"/>
            <w:bottom w:val="none" w:sz="0" w:space="0" w:color="auto"/>
            <w:right w:val="none" w:sz="0" w:space="0" w:color="auto"/>
          </w:divBdr>
        </w:div>
      </w:divsChild>
    </w:div>
    <w:div w:id="633876174">
      <w:bodyDiv w:val="1"/>
      <w:marLeft w:val="0"/>
      <w:marRight w:val="0"/>
      <w:marTop w:val="0"/>
      <w:marBottom w:val="0"/>
      <w:divBdr>
        <w:top w:val="none" w:sz="0" w:space="0" w:color="auto"/>
        <w:left w:val="none" w:sz="0" w:space="0" w:color="auto"/>
        <w:bottom w:val="none" w:sz="0" w:space="0" w:color="auto"/>
        <w:right w:val="none" w:sz="0" w:space="0" w:color="auto"/>
      </w:divBdr>
      <w:divsChild>
        <w:div w:id="1916544336">
          <w:marLeft w:val="640"/>
          <w:marRight w:val="0"/>
          <w:marTop w:val="0"/>
          <w:marBottom w:val="0"/>
          <w:divBdr>
            <w:top w:val="none" w:sz="0" w:space="0" w:color="auto"/>
            <w:left w:val="none" w:sz="0" w:space="0" w:color="auto"/>
            <w:bottom w:val="none" w:sz="0" w:space="0" w:color="auto"/>
            <w:right w:val="none" w:sz="0" w:space="0" w:color="auto"/>
          </w:divBdr>
        </w:div>
        <w:div w:id="81612250">
          <w:marLeft w:val="640"/>
          <w:marRight w:val="0"/>
          <w:marTop w:val="0"/>
          <w:marBottom w:val="0"/>
          <w:divBdr>
            <w:top w:val="none" w:sz="0" w:space="0" w:color="auto"/>
            <w:left w:val="none" w:sz="0" w:space="0" w:color="auto"/>
            <w:bottom w:val="none" w:sz="0" w:space="0" w:color="auto"/>
            <w:right w:val="none" w:sz="0" w:space="0" w:color="auto"/>
          </w:divBdr>
        </w:div>
        <w:div w:id="1082218017">
          <w:marLeft w:val="640"/>
          <w:marRight w:val="0"/>
          <w:marTop w:val="0"/>
          <w:marBottom w:val="0"/>
          <w:divBdr>
            <w:top w:val="none" w:sz="0" w:space="0" w:color="auto"/>
            <w:left w:val="none" w:sz="0" w:space="0" w:color="auto"/>
            <w:bottom w:val="none" w:sz="0" w:space="0" w:color="auto"/>
            <w:right w:val="none" w:sz="0" w:space="0" w:color="auto"/>
          </w:divBdr>
        </w:div>
        <w:div w:id="1177229609">
          <w:marLeft w:val="640"/>
          <w:marRight w:val="0"/>
          <w:marTop w:val="0"/>
          <w:marBottom w:val="0"/>
          <w:divBdr>
            <w:top w:val="none" w:sz="0" w:space="0" w:color="auto"/>
            <w:left w:val="none" w:sz="0" w:space="0" w:color="auto"/>
            <w:bottom w:val="none" w:sz="0" w:space="0" w:color="auto"/>
            <w:right w:val="none" w:sz="0" w:space="0" w:color="auto"/>
          </w:divBdr>
        </w:div>
        <w:div w:id="1461996265">
          <w:marLeft w:val="640"/>
          <w:marRight w:val="0"/>
          <w:marTop w:val="0"/>
          <w:marBottom w:val="0"/>
          <w:divBdr>
            <w:top w:val="none" w:sz="0" w:space="0" w:color="auto"/>
            <w:left w:val="none" w:sz="0" w:space="0" w:color="auto"/>
            <w:bottom w:val="none" w:sz="0" w:space="0" w:color="auto"/>
            <w:right w:val="none" w:sz="0" w:space="0" w:color="auto"/>
          </w:divBdr>
        </w:div>
        <w:div w:id="1549032417">
          <w:marLeft w:val="640"/>
          <w:marRight w:val="0"/>
          <w:marTop w:val="0"/>
          <w:marBottom w:val="0"/>
          <w:divBdr>
            <w:top w:val="none" w:sz="0" w:space="0" w:color="auto"/>
            <w:left w:val="none" w:sz="0" w:space="0" w:color="auto"/>
            <w:bottom w:val="none" w:sz="0" w:space="0" w:color="auto"/>
            <w:right w:val="none" w:sz="0" w:space="0" w:color="auto"/>
          </w:divBdr>
        </w:div>
        <w:div w:id="1933854584">
          <w:marLeft w:val="640"/>
          <w:marRight w:val="0"/>
          <w:marTop w:val="0"/>
          <w:marBottom w:val="0"/>
          <w:divBdr>
            <w:top w:val="none" w:sz="0" w:space="0" w:color="auto"/>
            <w:left w:val="none" w:sz="0" w:space="0" w:color="auto"/>
            <w:bottom w:val="none" w:sz="0" w:space="0" w:color="auto"/>
            <w:right w:val="none" w:sz="0" w:space="0" w:color="auto"/>
          </w:divBdr>
        </w:div>
        <w:div w:id="1566179912">
          <w:marLeft w:val="640"/>
          <w:marRight w:val="0"/>
          <w:marTop w:val="0"/>
          <w:marBottom w:val="0"/>
          <w:divBdr>
            <w:top w:val="none" w:sz="0" w:space="0" w:color="auto"/>
            <w:left w:val="none" w:sz="0" w:space="0" w:color="auto"/>
            <w:bottom w:val="none" w:sz="0" w:space="0" w:color="auto"/>
            <w:right w:val="none" w:sz="0" w:space="0" w:color="auto"/>
          </w:divBdr>
        </w:div>
        <w:div w:id="184372343">
          <w:marLeft w:val="640"/>
          <w:marRight w:val="0"/>
          <w:marTop w:val="0"/>
          <w:marBottom w:val="0"/>
          <w:divBdr>
            <w:top w:val="none" w:sz="0" w:space="0" w:color="auto"/>
            <w:left w:val="none" w:sz="0" w:space="0" w:color="auto"/>
            <w:bottom w:val="none" w:sz="0" w:space="0" w:color="auto"/>
            <w:right w:val="none" w:sz="0" w:space="0" w:color="auto"/>
          </w:divBdr>
        </w:div>
        <w:div w:id="159273476">
          <w:marLeft w:val="640"/>
          <w:marRight w:val="0"/>
          <w:marTop w:val="0"/>
          <w:marBottom w:val="0"/>
          <w:divBdr>
            <w:top w:val="none" w:sz="0" w:space="0" w:color="auto"/>
            <w:left w:val="none" w:sz="0" w:space="0" w:color="auto"/>
            <w:bottom w:val="none" w:sz="0" w:space="0" w:color="auto"/>
            <w:right w:val="none" w:sz="0" w:space="0" w:color="auto"/>
          </w:divBdr>
        </w:div>
        <w:div w:id="303435032">
          <w:marLeft w:val="640"/>
          <w:marRight w:val="0"/>
          <w:marTop w:val="0"/>
          <w:marBottom w:val="0"/>
          <w:divBdr>
            <w:top w:val="none" w:sz="0" w:space="0" w:color="auto"/>
            <w:left w:val="none" w:sz="0" w:space="0" w:color="auto"/>
            <w:bottom w:val="none" w:sz="0" w:space="0" w:color="auto"/>
            <w:right w:val="none" w:sz="0" w:space="0" w:color="auto"/>
          </w:divBdr>
        </w:div>
        <w:div w:id="1703363373">
          <w:marLeft w:val="640"/>
          <w:marRight w:val="0"/>
          <w:marTop w:val="0"/>
          <w:marBottom w:val="0"/>
          <w:divBdr>
            <w:top w:val="none" w:sz="0" w:space="0" w:color="auto"/>
            <w:left w:val="none" w:sz="0" w:space="0" w:color="auto"/>
            <w:bottom w:val="none" w:sz="0" w:space="0" w:color="auto"/>
            <w:right w:val="none" w:sz="0" w:space="0" w:color="auto"/>
          </w:divBdr>
        </w:div>
        <w:div w:id="509564444">
          <w:marLeft w:val="640"/>
          <w:marRight w:val="0"/>
          <w:marTop w:val="0"/>
          <w:marBottom w:val="0"/>
          <w:divBdr>
            <w:top w:val="none" w:sz="0" w:space="0" w:color="auto"/>
            <w:left w:val="none" w:sz="0" w:space="0" w:color="auto"/>
            <w:bottom w:val="none" w:sz="0" w:space="0" w:color="auto"/>
            <w:right w:val="none" w:sz="0" w:space="0" w:color="auto"/>
          </w:divBdr>
        </w:div>
        <w:div w:id="414741340">
          <w:marLeft w:val="640"/>
          <w:marRight w:val="0"/>
          <w:marTop w:val="0"/>
          <w:marBottom w:val="0"/>
          <w:divBdr>
            <w:top w:val="none" w:sz="0" w:space="0" w:color="auto"/>
            <w:left w:val="none" w:sz="0" w:space="0" w:color="auto"/>
            <w:bottom w:val="none" w:sz="0" w:space="0" w:color="auto"/>
            <w:right w:val="none" w:sz="0" w:space="0" w:color="auto"/>
          </w:divBdr>
        </w:div>
        <w:div w:id="1255895772">
          <w:marLeft w:val="640"/>
          <w:marRight w:val="0"/>
          <w:marTop w:val="0"/>
          <w:marBottom w:val="0"/>
          <w:divBdr>
            <w:top w:val="none" w:sz="0" w:space="0" w:color="auto"/>
            <w:left w:val="none" w:sz="0" w:space="0" w:color="auto"/>
            <w:bottom w:val="none" w:sz="0" w:space="0" w:color="auto"/>
            <w:right w:val="none" w:sz="0" w:space="0" w:color="auto"/>
          </w:divBdr>
        </w:div>
        <w:div w:id="84696901">
          <w:marLeft w:val="640"/>
          <w:marRight w:val="0"/>
          <w:marTop w:val="0"/>
          <w:marBottom w:val="0"/>
          <w:divBdr>
            <w:top w:val="none" w:sz="0" w:space="0" w:color="auto"/>
            <w:left w:val="none" w:sz="0" w:space="0" w:color="auto"/>
            <w:bottom w:val="none" w:sz="0" w:space="0" w:color="auto"/>
            <w:right w:val="none" w:sz="0" w:space="0" w:color="auto"/>
          </w:divBdr>
        </w:div>
        <w:div w:id="1873374675">
          <w:marLeft w:val="640"/>
          <w:marRight w:val="0"/>
          <w:marTop w:val="0"/>
          <w:marBottom w:val="0"/>
          <w:divBdr>
            <w:top w:val="none" w:sz="0" w:space="0" w:color="auto"/>
            <w:left w:val="none" w:sz="0" w:space="0" w:color="auto"/>
            <w:bottom w:val="none" w:sz="0" w:space="0" w:color="auto"/>
            <w:right w:val="none" w:sz="0" w:space="0" w:color="auto"/>
          </w:divBdr>
        </w:div>
        <w:div w:id="1359620712">
          <w:marLeft w:val="640"/>
          <w:marRight w:val="0"/>
          <w:marTop w:val="0"/>
          <w:marBottom w:val="0"/>
          <w:divBdr>
            <w:top w:val="none" w:sz="0" w:space="0" w:color="auto"/>
            <w:left w:val="none" w:sz="0" w:space="0" w:color="auto"/>
            <w:bottom w:val="none" w:sz="0" w:space="0" w:color="auto"/>
            <w:right w:val="none" w:sz="0" w:space="0" w:color="auto"/>
          </w:divBdr>
        </w:div>
        <w:div w:id="1974749608">
          <w:marLeft w:val="640"/>
          <w:marRight w:val="0"/>
          <w:marTop w:val="0"/>
          <w:marBottom w:val="0"/>
          <w:divBdr>
            <w:top w:val="none" w:sz="0" w:space="0" w:color="auto"/>
            <w:left w:val="none" w:sz="0" w:space="0" w:color="auto"/>
            <w:bottom w:val="none" w:sz="0" w:space="0" w:color="auto"/>
            <w:right w:val="none" w:sz="0" w:space="0" w:color="auto"/>
          </w:divBdr>
        </w:div>
        <w:div w:id="1635599853">
          <w:marLeft w:val="640"/>
          <w:marRight w:val="0"/>
          <w:marTop w:val="0"/>
          <w:marBottom w:val="0"/>
          <w:divBdr>
            <w:top w:val="none" w:sz="0" w:space="0" w:color="auto"/>
            <w:left w:val="none" w:sz="0" w:space="0" w:color="auto"/>
            <w:bottom w:val="none" w:sz="0" w:space="0" w:color="auto"/>
            <w:right w:val="none" w:sz="0" w:space="0" w:color="auto"/>
          </w:divBdr>
        </w:div>
        <w:div w:id="964045923">
          <w:marLeft w:val="640"/>
          <w:marRight w:val="0"/>
          <w:marTop w:val="0"/>
          <w:marBottom w:val="0"/>
          <w:divBdr>
            <w:top w:val="none" w:sz="0" w:space="0" w:color="auto"/>
            <w:left w:val="none" w:sz="0" w:space="0" w:color="auto"/>
            <w:bottom w:val="none" w:sz="0" w:space="0" w:color="auto"/>
            <w:right w:val="none" w:sz="0" w:space="0" w:color="auto"/>
          </w:divBdr>
        </w:div>
        <w:div w:id="1857428791">
          <w:marLeft w:val="640"/>
          <w:marRight w:val="0"/>
          <w:marTop w:val="0"/>
          <w:marBottom w:val="0"/>
          <w:divBdr>
            <w:top w:val="none" w:sz="0" w:space="0" w:color="auto"/>
            <w:left w:val="none" w:sz="0" w:space="0" w:color="auto"/>
            <w:bottom w:val="none" w:sz="0" w:space="0" w:color="auto"/>
            <w:right w:val="none" w:sz="0" w:space="0" w:color="auto"/>
          </w:divBdr>
        </w:div>
        <w:div w:id="1245334356">
          <w:marLeft w:val="640"/>
          <w:marRight w:val="0"/>
          <w:marTop w:val="0"/>
          <w:marBottom w:val="0"/>
          <w:divBdr>
            <w:top w:val="none" w:sz="0" w:space="0" w:color="auto"/>
            <w:left w:val="none" w:sz="0" w:space="0" w:color="auto"/>
            <w:bottom w:val="none" w:sz="0" w:space="0" w:color="auto"/>
            <w:right w:val="none" w:sz="0" w:space="0" w:color="auto"/>
          </w:divBdr>
        </w:div>
        <w:div w:id="1897664949">
          <w:marLeft w:val="640"/>
          <w:marRight w:val="0"/>
          <w:marTop w:val="0"/>
          <w:marBottom w:val="0"/>
          <w:divBdr>
            <w:top w:val="none" w:sz="0" w:space="0" w:color="auto"/>
            <w:left w:val="none" w:sz="0" w:space="0" w:color="auto"/>
            <w:bottom w:val="none" w:sz="0" w:space="0" w:color="auto"/>
            <w:right w:val="none" w:sz="0" w:space="0" w:color="auto"/>
          </w:divBdr>
        </w:div>
        <w:div w:id="1389649803">
          <w:marLeft w:val="640"/>
          <w:marRight w:val="0"/>
          <w:marTop w:val="0"/>
          <w:marBottom w:val="0"/>
          <w:divBdr>
            <w:top w:val="none" w:sz="0" w:space="0" w:color="auto"/>
            <w:left w:val="none" w:sz="0" w:space="0" w:color="auto"/>
            <w:bottom w:val="none" w:sz="0" w:space="0" w:color="auto"/>
            <w:right w:val="none" w:sz="0" w:space="0" w:color="auto"/>
          </w:divBdr>
        </w:div>
        <w:div w:id="1794135452">
          <w:marLeft w:val="640"/>
          <w:marRight w:val="0"/>
          <w:marTop w:val="0"/>
          <w:marBottom w:val="0"/>
          <w:divBdr>
            <w:top w:val="none" w:sz="0" w:space="0" w:color="auto"/>
            <w:left w:val="none" w:sz="0" w:space="0" w:color="auto"/>
            <w:bottom w:val="none" w:sz="0" w:space="0" w:color="auto"/>
            <w:right w:val="none" w:sz="0" w:space="0" w:color="auto"/>
          </w:divBdr>
        </w:div>
        <w:div w:id="1980721918">
          <w:marLeft w:val="640"/>
          <w:marRight w:val="0"/>
          <w:marTop w:val="0"/>
          <w:marBottom w:val="0"/>
          <w:divBdr>
            <w:top w:val="none" w:sz="0" w:space="0" w:color="auto"/>
            <w:left w:val="none" w:sz="0" w:space="0" w:color="auto"/>
            <w:bottom w:val="none" w:sz="0" w:space="0" w:color="auto"/>
            <w:right w:val="none" w:sz="0" w:space="0" w:color="auto"/>
          </w:divBdr>
        </w:div>
        <w:div w:id="783303346">
          <w:marLeft w:val="640"/>
          <w:marRight w:val="0"/>
          <w:marTop w:val="0"/>
          <w:marBottom w:val="0"/>
          <w:divBdr>
            <w:top w:val="none" w:sz="0" w:space="0" w:color="auto"/>
            <w:left w:val="none" w:sz="0" w:space="0" w:color="auto"/>
            <w:bottom w:val="none" w:sz="0" w:space="0" w:color="auto"/>
            <w:right w:val="none" w:sz="0" w:space="0" w:color="auto"/>
          </w:divBdr>
        </w:div>
        <w:div w:id="1388264068">
          <w:marLeft w:val="640"/>
          <w:marRight w:val="0"/>
          <w:marTop w:val="0"/>
          <w:marBottom w:val="0"/>
          <w:divBdr>
            <w:top w:val="none" w:sz="0" w:space="0" w:color="auto"/>
            <w:left w:val="none" w:sz="0" w:space="0" w:color="auto"/>
            <w:bottom w:val="none" w:sz="0" w:space="0" w:color="auto"/>
            <w:right w:val="none" w:sz="0" w:space="0" w:color="auto"/>
          </w:divBdr>
        </w:div>
        <w:div w:id="1940599266">
          <w:marLeft w:val="640"/>
          <w:marRight w:val="0"/>
          <w:marTop w:val="0"/>
          <w:marBottom w:val="0"/>
          <w:divBdr>
            <w:top w:val="none" w:sz="0" w:space="0" w:color="auto"/>
            <w:left w:val="none" w:sz="0" w:space="0" w:color="auto"/>
            <w:bottom w:val="none" w:sz="0" w:space="0" w:color="auto"/>
            <w:right w:val="none" w:sz="0" w:space="0" w:color="auto"/>
          </w:divBdr>
        </w:div>
        <w:div w:id="939949405">
          <w:marLeft w:val="640"/>
          <w:marRight w:val="0"/>
          <w:marTop w:val="0"/>
          <w:marBottom w:val="0"/>
          <w:divBdr>
            <w:top w:val="none" w:sz="0" w:space="0" w:color="auto"/>
            <w:left w:val="none" w:sz="0" w:space="0" w:color="auto"/>
            <w:bottom w:val="none" w:sz="0" w:space="0" w:color="auto"/>
            <w:right w:val="none" w:sz="0" w:space="0" w:color="auto"/>
          </w:divBdr>
        </w:div>
        <w:div w:id="61220918">
          <w:marLeft w:val="640"/>
          <w:marRight w:val="0"/>
          <w:marTop w:val="0"/>
          <w:marBottom w:val="0"/>
          <w:divBdr>
            <w:top w:val="none" w:sz="0" w:space="0" w:color="auto"/>
            <w:left w:val="none" w:sz="0" w:space="0" w:color="auto"/>
            <w:bottom w:val="none" w:sz="0" w:space="0" w:color="auto"/>
            <w:right w:val="none" w:sz="0" w:space="0" w:color="auto"/>
          </w:divBdr>
        </w:div>
        <w:div w:id="1016930601">
          <w:marLeft w:val="640"/>
          <w:marRight w:val="0"/>
          <w:marTop w:val="0"/>
          <w:marBottom w:val="0"/>
          <w:divBdr>
            <w:top w:val="none" w:sz="0" w:space="0" w:color="auto"/>
            <w:left w:val="none" w:sz="0" w:space="0" w:color="auto"/>
            <w:bottom w:val="none" w:sz="0" w:space="0" w:color="auto"/>
            <w:right w:val="none" w:sz="0" w:space="0" w:color="auto"/>
          </w:divBdr>
        </w:div>
        <w:div w:id="1115297270">
          <w:marLeft w:val="640"/>
          <w:marRight w:val="0"/>
          <w:marTop w:val="0"/>
          <w:marBottom w:val="0"/>
          <w:divBdr>
            <w:top w:val="none" w:sz="0" w:space="0" w:color="auto"/>
            <w:left w:val="none" w:sz="0" w:space="0" w:color="auto"/>
            <w:bottom w:val="none" w:sz="0" w:space="0" w:color="auto"/>
            <w:right w:val="none" w:sz="0" w:space="0" w:color="auto"/>
          </w:divBdr>
        </w:div>
        <w:div w:id="2047756903">
          <w:marLeft w:val="640"/>
          <w:marRight w:val="0"/>
          <w:marTop w:val="0"/>
          <w:marBottom w:val="0"/>
          <w:divBdr>
            <w:top w:val="none" w:sz="0" w:space="0" w:color="auto"/>
            <w:left w:val="none" w:sz="0" w:space="0" w:color="auto"/>
            <w:bottom w:val="none" w:sz="0" w:space="0" w:color="auto"/>
            <w:right w:val="none" w:sz="0" w:space="0" w:color="auto"/>
          </w:divBdr>
        </w:div>
        <w:div w:id="2098359096">
          <w:marLeft w:val="640"/>
          <w:marRight w:val="0"/>
          <w:marTop w:val="0"/>
          <w:marBottom w:val="0"/>
          <w:divBdr>
            <w:top w:val="none" w:sz="0" w:space="0" w:color="auto"/>
            <w:left w:val="none" w:sz="0" w:space="0" w:color="auto"/>
            <w:bottom w:val="none" w:sz="0" w:space="0" w:color="auto"/>
            <w:right w:val="none" w:sz="0" w:space="0" w:color="auto"/>
          </w:divBdr>
        </w:div>
        <w:div w:id="1754156785">
          <w:marLeft w:val="640"/>
          <w:marRight w:val="0"/>
          <w:marTop w:val="0"/>
          <w:marBottom w:val="0"/>
          <w:divBdr>
            <w:top w:val="none" w:sz="0" w:space="0" w:color="auto"/>
            <w:left w:val="none" w:sz="0" w:space="0" w:color="auto"/>
            <w:bottom w:val="none" w:sz="0" w:space="0" w:color="auto"/>
            <w:right w:val="none" w:sz="0" w:space="0" w:color="auto"/>
          </w:divBdr>
        </w:div>
        <w:div w:id="30034051">
          <w:marLeft w:val="640"/>
          <w:marRight w:val="0"/>
          <w:marTop w:val="0"/>
          <w:marBottom w:val="0"/>
          <w:divBdr>
            <w:top w:val="none" w:sz="0" w:space="0" w:color="auto"/>
            <w:left w:val="none" w:sz="0" w:space="0" w:color="auto"/>
            <w:bottom w:val="none" w:sz="0" w:space="0" w:color="auto"/>
            <w:right w:val="none" w:sz="0" w:space="0" w:color="auto"/>
          </w:divBdr>
        </w:div>
        <w:div w:id="2012827537">
          <w:marLeft w:val="640"/>
          <w:marRight w:val="0"/>
          <w:marTop w:val="0"/>
          <w:marBottom w:val="0"/>
          <w:divBdr>
            <w:top w:val="none" w:sz="0" w:space="0" w:color="auto"/>
            <w:left w:val="none" w:sz="0" w:space="0" w:color="auto"/>
            <w:bottom w:val="none" w:sz="0" w:space="0" w:color="auto"/>
            <w:right w:val="none" w:sz="0" w:space="0" w:color="auto"/>
          </w:divBdr>
        </w:div>
        <w:div w:id="4600484">
          <w:marLeft w:val="640"/>
          <w:marRight w:val="0"/>
          <w:marTop w:val="0"/>
          <w:marBottom w:val="0"/>
          <w:divBdr>
            <w:top w:val="none" w:sz="0" w:space="0" w:color="auto"/>
            <w:left w:val="none" w:sz="0" w:space="0" w:color="auto"/>
            <w:bottom w:val="none" w:sz="0" w:space="0" w:color="auto"/>
            <w:right w:val="none" w:sz="0" w:space="0" w:color="auto"/>
          </w:divBdr>
        </w:div>
        <w:div w:id="1480338993">
          <w:marLeft w:val="640"/>
          <w:marRight w:val="0"/>
          <w:marTop w:val="0"/>
          <w:marBottom w:val="0"/>
          <w:divBdr>
            <w:top w:val="none" w:sz="0" w:space="0" w:color="auto"/>
            <w:left w:val="none" w:sz="0" w:space="0" w:color="auto"/>
            <w:bottom w:val="none" w:sz="0" w:space="0" w:color="auto"/>
            <w:right w:val="none" w:sz="0" w:space="0" w:color="auto"/>
          </w:divBdr>
        </w:div>
        <w:div w:id="636689011">
          <w:marLeft w:val="640"/>
          <w:marRight w:val="0"/>
          <w:marTop w:val="0"/>
          <w:marBottom w:val="0"/>
          <w:divBdr>
            <w:top w:val="none" w:sz="0" w:space="0" w:color="auto"/>
            <w:left w:val="none" w:sz="0" w:space="0" w:color="auto"/>
            <w:bottom w:val="none" w:sz="0" w:space="0" w:color="auto"/>
            <w:right w:val="none" w:sz="0" w:space="0" w:color="auto"/>
          </w:divBdr>
        </w:div>
        <w:div w:id="837158301">
          <w:marLeft w:val="640"/>
          <w:marRight w:val="0"/>
          <w:marTop w:val="0"/>
          <w:marBottom w:val="0"/>
          <w:divBdr>
            <w:top w:val="none" w:sz="0" w:space="0" w:color="auto"/>
            <w:left w:val="none" w:sz="0" w:space="0" w:color="auto"/>
            <w:bottom w:val="none" w:sz="0" w:space="0" w:color="auto"/>
            <w:right w:val="none" w:sz="0" w:space="0" w:color="auto"/>
          </w:divBdr>
        </w:div>
        <w:div w:id="1445153734">
          <w:marLeft w:val="640"/>
          <w:marRight w:val="0"/>
          <w:marTop w:val="0"/>
          <w:marBottom w:val="0"/>
          <w:divBdr>
            <w:top w:val="none" w:sz="0" w:space="0" w:color="auto"/>
            <w:left w:val="none" w:sz="0" w:space="0" w:color="auto"/>
            <w:bottom w:val="none" w:sz="0" w:space="0" w:color="auto"/>
            <w:right w:val="none" w:sz="0" w:space="0" w:color="auto"/>
          </w:divBdr>
        </w:div>
        <w:div w:id="180319306">
          <w:marLeft w:val="640"/>
          <w:marRight w:val="0"/>
          <w:marTop w:val="0"/>
          <w:marBottom w:val="0"/>
          <w:divBdr>
            <w:top w:val="none" w:sz="0" w:space="0" w:color="auto"/>
            <w:left w:val="none" w:sz="0" w:space="0" w:color="auto"/>
            <w:bottom w:val="none" w:sz="0" w:space="0" w:color="auto"/>
            <w:right w:val="none" w:sz="0" w:space="0" w:color="auto"/>
          </w:divBdr>
        </w:div>
        <w:div w:id="1490249874">
          <w:marLeft w:val="640"/>
          <w:marRight w:val="0"/>
          <w:marTop w:val="0"/>
          <w:marBottom w:val="0"/>
          <w:divBdr>
            <w:top w:val="none" w:sz="0" w:space="0" w:color="auto"/>
            <w:left w:val="none" w:sz="0" w:space="0" w:color="auto"/>
            <w:bottom w:val="none" w:sz="0" w:space="0" w:color="auto"/>
            <w:right w:val="none" w:sz="0" w:space="0" w:color="auto"/>
          </w:divBdr>
        </w:div>
        <w:div w:id="1083183993">
          <w:marLeft w:val="640"/>
          <w:marRight w:val="0"/>
          <w:marTop w:val="0"/>
          <w:marBottom w:val="0"/>
          <w:divBdr>
            <w:top w:val="none" w:sz="0" w:space="0" w:color="auto"/>
            <w:left w:val="none" w:sz="0" w:space="0" w:color="auto"/>
            <w:bottom w:val="none" w:sz="0" w:space="0" w:color="auto"/>
            <w:right w:val="none" w:sz="0" w:space="0" w:color="auto"/>
          </w:divBdr>
        </w:div>
        <w:div w:id="402720002">
          <w:marLeft w:val="640"/>
          <w:marRight w:val="0"/>
          <w:marTop w:val="0"/>
          <w:marBottom w:val="0"/>
          <w:divBdr>
            <w:top w:val="none" w:sz="0" w:space="0" w:color="auto"/>
            <w:left w:val="none" w:sz="0" w:space="0" w:color="auto"/>
            <w:bottom w:val="none" w:sz="0" w:space="0" w:color="auto"/>
            <w:right w:val="none" w:sz="0" w:space="0" w:color="auto"/>
          </w:divBdr>
        </w:div>
        <w:div w:id="920258691">
          <w:marLeft w:val="640"/>
          <w:marRight w:val="0"/>
          <w:marTop w:val="0"/>
          <w:marBottom w:val="0"/>
          <w:divBdr>
            <w:top w:val="none" w:sz="0" w:space="0" w:color="auto"/>
            <w:left w:val="none" w:sz="0" w:space="0" w:color="auto"/>
            <w:bottom w:val="none" w:sz="0" w:space="0" w:color="auto"/>
            <w:right w:val="none" w:sz="0" w:space="0" w:color="auto"/>
          </w:divBdr>
        </w:div>
        <w:div w:id="307058484">
          <w:marLeft w:val="640"/>
          <w:marRight w:val="0"/>
          <w:marTop w:val="0"/>
          <w:marBottom w:val="0"/>
          <w:divBdr>
            <w:top w:val="none" w:sz="0" w:space="0" w:color="auto"/>
            <w:left w:val="none" w:sz="0" w:space="0" w:color="auto"/>
            <w:bottom w:val="none" w:sz="0" w:space="0" w:color="auto"/>
            <w:right w:val="none" w:sz="0" w:space="0" w:color="auto"/>
          </w:divBdr>
        </w:div>
        <w:div w:id="1988313287">
          <w:marLeft w:val="640"/>
          <w:marRight w:val="0"/>
          <w:marTop w:val="0"/>
          <w:marBottom w:val="0"/>
          <w:divBdr>
            <w:top w:val="none" w:sz="0" w:space="0" w:color="auto"/>
            <w:left w:val="none" w:sz="0" w:space="0" w:color="auto"/>
            <w:bottom w:val="none" w:sz="0" w:space="0" w:color="auto"/>
            <w:right w:val="none" w:sz="0" w:space="0" w:color="auto"/>
          </w:divBdr>
        </w:div>
        <w:div w:id="1037124902">
          <w:marLeft w:val="640"/>
          <w:marRight w:val="0"/>
          <w:marTop w:val="0"/>
          <w:marBottom w:val="0"/>
          <w:divBdr>
            <w:top w:val="none" w:sz="0" w:space="0" w:color="auto"/>
            <w:left w:val="none" w:sz="0" w:space="0" w:color="auto"/>
            <w:bottom w:val="none" w:sz="0" w:space="0" w:color="auto"/>
            <w:right w:val="none" w:sz="0" w:space="0" w:color="auto"/>
          </w:divBdr>
        </w:div>
        <w:div w:id="1393312352">
          <w:marLeft w:val="640"/>
          <w:marRight w:val="0"/>
          <w:marTop w:val="0"/>
          <w:marBottom w:val="0"/>
          <w:divBdr>
            <w:top w:val="none" w:sz="0" w:space="0" w:color="auto"/>
            <w:left w:val="none" w:sz="0" w:space="0" w:color="auto"/>
            <w:bottom w:val="none" w:sz="0" w:space="0" w:color="auto"/>
            <w:right w:val="none" w:sz="0" w:space="0" w:color="auto"/>
          </w:divBdr>
        </w:div>
        <w:div w:id="1757094591">
          <w:marLeft w:val="640"/>
          <w:marRight w:val="0"/>
          <w:marTop w:val="0"/>
          <w:marBottom w:val="0"/>
          <w:divBdr>
            <w:top w:val="none" w:sz="0" w:space="0" w:color="auto"/>
            <w:left w:val="none" w:sz="0" w:space="0" w:color="auto"/>
            <w:bottom w:val="none" w:sz="0" w:space="0" w:color="auto"/>
            <w:right w:val="none" w:sz="0" w:space="0" w:color="auto"/>
          </w:divBdr>
        </w:div>
        <w:div w:id="2095124206">
          <w:marLeft w:val="640"/>
          <w:marRight w:val="0"/>
          <w:marTop w:val="0"/>
          <w:marBottom w:val="0"/>
          <w:divBdr>
            <w:top w:val="none" w:sz="0" w:space="0" w:color="auto"/>
            <w:left w:val="none" w:sz="0" w:space="0" w:color="auto"/>
            <w:bottom w:val="none" w:sz="0" w:space="0" w:color="auto"/>
            <w:right w:val="none" w:sz="0" w:space="0" w:color="auto"/>
          </w:divBdr>
        </w:div>
        <w:div w:id="1486820590">
          <w:marLeft w:val="640"/>
          <w:marRight w:val="0"/>
          <w:marTop w:val="0"/>
          <w:marBottom w:val="0"/>
          <w:divBdr>
            <w:top w:val="none" w:sz="0" w:space="0" w:color="auto"/>
            <w:left w:val="none" w:sz="0" w:space="0" w:color="auto"/>
            <w:bottom w:val="none" w:sz="0" w:space="0" w:color="auto"/>
            <w:right w:val="none" w:sz="0" w:space="0" w:color="auto"/>
          </w:divBdr>
        </w:div>
        <w:div w:id="1840189372">
          <w:marLeft w:val="640"/>
          <w:marRight w:val="0"/>
          <w:marTop w:val="0"/>
          <w:marBottom w:val="0"/>
          <w:divBdr>
            <w:top w:val="none" w:sz="0" w:space="0" w:color="auto"/>
            <w:left w:val="none" w:sz="0" w:space="0" w:color="auto"/>
            <w:bottom w:val="none" w:sz="0" w:space="0" w:color="auto"/>
            <w:right w:val="none" w:sz="0" w:space="0" w:color="auto"/>
          </w:divBdr>
        </w:div>
        <w:div w:id="540626994">
          <w:marLeft w:val="640"/>
          <w:marRight w:val="0"/>
          <w:marTop w:val="0"/>
          <w:marBottom w:val="0"/>
          <w:divBdr>
            <w:top w:val="none" w:sz="0" w:space="0" w:color="auto"/>
            <w:left w:val="none" w:sz="0" w:space="0" w:color="auto"/>
            <w:bottom w:val="none" w:sz="0" w:space="0" w:color="auto"/>
            <w:right w:val="none" w:sz="0" w:space="0" w:color="auto"/>
          </w:divBdr>
        </w:div>
        <w:div w:id="1077483848">
          <w:marLeft w:val="640"/>
          <w:marRight w:val="0"/>
          <w:marTop w:val="0"/>
          <w:marBottom w:val="0"/>
          <w:divBdr>
            <w:top w:val="none" w:sz="0" w:space="0" w:color="auto"/>
            <w:left w:val="none" w:sz="0" w:space="0" w:color="auto"/>
            <w:bottom w:val="none" w:sz="0" w:space="0" w:color="auto"/>
            <w:right w:val="none" w:sz="0" w:space="0" w:color="auto"/>
          </w:divBdr>
        </w:div>
        <w:div w:id="2006738372">
          <w:marLeft w:val="640"/>
          <w:marRight w:val="0"/>
          <w:marTop w:val="0"/>
          <w:marBottom w:val="0"/>
          <w:divBdr>
            <w:top w:val="none" w:sz="0" w:space="0" w:color="auto"/>
            <w:left w:val="none" w:sz="0" w:space="0" w:color="auto"/>
            <w:bottom w:val="none" w:sz="0" w:space="0" w:color="auto"/>
            <w:right w:val="none" w:sz="0" w:space="0" w:color="auto"/>
          </w:divBdr>
        </w:div>
        <w:div w:id="1229655117">
          <w:marLeft w:val="640"/>
          <w:marRight w:val="0"/>
          <w:marTop w:val="0"/>
          <w:marBottom w:val="0"/>
          <w:divBdr>
            <w:top w:val="none" w:sz="0" w:space="0" w:color="auto"/>
            <w:left w:val="none" w:sz="0" w:space="0" w:color="auto"/>
            <w:bottom w:val="none" w:sz="0" w:space="0" w:color="auto"/>
            <w:right w:val="none" w:sz="0" w:space="0" w:color="auto"/>
          </w:divBdr>
        </w:div>
        <w:div w:id="1903440374">
          <w:marLeft w:val="640"/>
          <w:marRight w:val="0"/>
          <w:marTop w:val="0"/>
          <w:marBottom w:val="0"/>
          <w:divBdr>
            <w:top w:val="none" w:sz="0" w:space="0" w:color="auto"/>
            <w:left w:val="none" w:sz="0" w:space="0" w:color="auto"/>
            <w:bottom w:val="none" w:sz="0" w:space="0" w:color="auto"/>
            <w:right w:val="none" w:sz="0" w:space="0" w:color="auto"/>
          </w:divBdr>
        </w:div>
        <w:div w:id="772670528">
          <w:marLeft w:val="640"/>
          <w:marRight w:val="0"/>
          <w:marTop w:val="0"/>
          <w:marBottom w:val="0"/>
          <w:divBdr>
            <w:top w:val="none" w:sz="0" w:space="0" w:color="auto"/>
            <w:left w:val="none" w:sz="0" w:space="0" w:color="auto"/>
            <w:bottom w:val="none" w:sz="0" w:space="0" w:color="auto"/>
            <w:right w:val="none" w:sz="0" w:space="0" w:color="auto"/>
          </w:divBdr>
        </w:div>
        <w:div w:id="73675048">
          <w:marLeft w:val="640"/>
          <w:marRight w:val="0"/>
          <w:marTop w:val="0"/>
          <w:marBottom w:val="0"/>
          <w:divBdr>
            <w:top w:val="none" w:sz="0" w:space="0" w:color="auto"/>
            <w:left w:val="none" w:sz="0" w:space="0" w:color="auto"/>
            <w:bottom w:val="none" w:sz="0" w:space="0" w:color="auto"/>
            <w:right w:val="none" w:sz="0" w:space="0" w:color="auto"/>
          </w:divBdr>
        </w:div>
        <w:div w:id="1417631040">
          <w:marLeft w:val="640"/>
          <w:marRight w:val="0"/>
          <w:marTop w:val="0"/>
          <w:marBottom w:val="0"/>
          <w:divBdr>
            <w:top w:val="none" w:sz="0" w:space="0" w:color="auto"/>
            <w:left w:val="none" w:sz="0" w:space="0" w:color="auto"/>
            <w:bottom w:val="none" w:sz="0" w:space="0" w:color="auto"/>
            <w:right w:val="none" w:sz="0" w:space="0" w:color="auto"/>
          </w:divBdr>
        </w:div>
        <w:div w:id="258681132">
          <w:marLeft w:val="640"/>
          <w:marRight w:val="0"/>
          <w:marTop w:val="0"/>
          <w:marBottom w:val="0"/>
          <w:divBdr>
            <w:top w:val="none" w:sz="0" w:space="0" w:color="auto"/>
            <w:left w:val="none" w:sz="0" w:space="0" w:color="auto"/>
            <w:bottom w:val="none" w:sz="0" w:space="0" w:color="auto"/>
            <w:right w:val="none" w:sz="0" w:space="0" w:color="auto"/>
          </w:divBdr>
        </w:div>
        <w:div w:id="519781860">
          <w:marLeft w:val="640"/>
          <w:marRight w:val="0"/>
          <w:marTop w:val="0"/>
          <w:marBottom w:val="0"/>
          <w:divBdr>
            <w:top w:val="none" w:sz="0" w:space="0" w:color="auto"/>
            <w:left w:val="none" w:sz="0" w:space="0" w:color="auto"/>
            <w:bottom w:val="none" w:sz="0" w:space="0" w:color="auto"/>
            <w:right w:val="none" w:sz="0" w:space="0" w:color="auto"/>
          </w:divBdr>
        </w:div>
        <w:div w:id="1775861337">
          <w:marLeft w:val="640"/>
          <w:marRight w:val="0"/>
          <w:marTop w:val="0"/>
          <w:marBottom w:val="0"/>
          <w:divBdr>
            <w:top w:val="none" w:sz="0" w:space="0" w:color="auto"/>
            <w:left w:val="none" w:sz="0" w:space="0" w:color="auto"/>
            <w:bottom w:val="none" w:sz="0" w:space="0" w:color="auto"/>
            <w:right w:val="none" w:sz="0" w:space="0" w:color="auto"/>
          </w:divBdr>
        </w:div>
        <w:div w:id="1160460918">
          <w:marLeft w:val="640"/>
          <w:marRight w:val="0"/>
          <w:marTop w:val="0"/>
          <w:marBottom w:val="0"/>
          <w:divBdr>
            <w:top w:val="none" w:sz="0" w:space="0" w:color="auto"/>
            <w:left w:val="none" w:sz="0" w:space="0" w:color="auto"/>
            <w:bottom w:val="none" w:sz="0" w:space="0" w:color="auto"/>
            <w:right w:val="none" w:sz="0" w:space="0" w:color="auto"/>
          </w:divBdr>
        </w:div>
        <w:div w:id="1722554257">
          <w:marLeft w:val="640"/>
          <w:marRight w:val="0"/>
          <w:marTop w:val="0"/>
          <w:marBottom w:val="0"/>
          <w:divBdr>
            <w:top w:val="none" w:sz="0" w:space="0" w:color="auto"/>
            <w:left w:val="none" w:sz="0" w:space="0" w:color="auto"/>
            <w:bottom w:val="none" w:sz="0" w:space="0" w:color="auto"/>
            <w:right w:val="none" w:sz="0" w:space="0" w:color="auto"/>
          </w:divBdr>
        </w:div>
        <w:div w:id="348802915">
          <w:marLeft w:val="640"/>
          <w:marRight w:val="0"/>
          <w:marTop w:val="0"/>
          <w:marBottom w:val="0"/>
          <w:divBdr>
            <w:top w:val="none" w:sz="0" w:space="0" w:color="auto"/>
            <w:left w:val="none" w:sz="0" w:space="0" w:color="auto"/>
            <w:bottom w:val="none" w:sz="0" w:space="0" w:color="auto"/>
            <w:right w:val="none" w:sz="0" w:space="0" w:color="auto"/>
          </w:divBdr>
        </w:div>
        <w:div w:id="523057805">
          <w:marLeft w:val="640"/>
          <w:marRight w:val="0"/>
          <w:marTop w:val="0"/>
          <w:marBottom w:val="0"/>
          <w:divBdr>
            <w:top w:val="none" w:sz="0" w:space="0" w:color="auto"/>
            <w:left w:val="none" w:sz="0" w:space="0" w:color="auto"/>
            <w:bottom w:val="none" w:sz="0" w:space="0" w:color="auto"/>
            <w:right w:val="none" w:sz="0" w:space="0" w:color="auto"/>
          </w:divBdr>
        </w:div>
        <w:div w:id="1563826121">
          <w:marLeft w:val="640"/>
          <w:marRight w:val="0"/>
          <w:marTop w:val="0"/>
          <w:marBottom w:val="0"/>
          <w:divBdr>
            <w:top w:val="none" w:sz="0" w:space="0" w:color="auto"/>
            <w:left w:val="none" w:sz="0" w:space="0" w:color="auto"/>
            <w:bottom w:val="none" w:sz="0" w:space="0" w:color="auto"/>
            <w:right w:val="none" w:sz="0" w:space="0" w:color="auto"/>
          </w:divBdr>
        </w:div>
        <w:div w:id="42558909">
          <w:marLeft w:val="640"/>
          <w:marRight w:val="0"/>
          <w:marTop w:val="0"/>
          <w:marBottom w:val="0"/>
          <w:divBdr>
            <w:top w:val="none" w:sz="0" w:space="0" w:color="auto"/>
            <w:left w:val="none" w:sz="0" w:space="0" w:color="auto"/>
            <w:bottom w:val="none" w:sz="0" w:space="0" w:color="auto"/>
            <w:right w:val="none" w:sz="0" w:space="0" w:color="auto"/>
          </w:divBdr>
        </w:div>
      </w:divsChild>
    </w:div>
    <w:div w:id="635571609">
      <w:bodyDiv w:val="1"/>
      <w:marLeft w:val="0"/>
      <w:marRight w:val="0"/>
      <w:marTop w:val="0"/>
      <w:marBottom w:val="0"/>
      <w:divBdr>
        <w:top w:val="none" w:sz="0" w:space="0" w:color="auto"/>
        <w:left w:val="none" w:sz="0" w:space="0" w:color="auto"/>
        <w:bottom w:val="none" w:sz="0" w:space="0" w:color="auto"/>
        <w:right w:val="none" w:sz="0" w:space="0" w:color="auto"/>
      </w:divBdr>
    </w:div>
    <w:div w:id="640307196">
      <w:bodyDiv w:val="1"/>
      <w:marLeft w:val="0"/>
      <w:marRight w:val="0"/>
      <w:marTop w:val="0"/>
      <w:marBottom w:val="0"/>
      <w:divBdr>
        <w:top w:val="none" w:sz="0" w:space="0" w:color="auto"/>
        <w:left w:val="none" w:sz="0" w:space="0" w:color="auto"/>
        <w:bottom w:val="none" w:sz="0" w:space="0" w:color="auto"/>
        <w:right w:val="none" w:sz="0" w:space="0" w:color="auto"/>
      </w:divBdr>
      <w:divsChild>
        <w:div w:id="1524633407">
          <w:marLeft w:val="480"/>
          <w:marRight w:val="0"/>
          <w:marTop w:val="0"/>
          <w:marBottom w:val="0"/>
          <w:divBdr>
            <w:top w:val="none" w:sz="0" w:space="0" w:color="auto"/>
            <w:left w:val="none" w:sz="0" w:space="0" w:color="auto"/>
            <w:bottom w:val="none" w:sz="0" w:space="0" w:color="auto"/>
            <w:right w:val="none" w:sz="0" w:space="0" w:color="auto"/>
          </w:divBdr>
        </w:div>
        <w:div w:id="1586765059">
          <w:marLeft w:val="480"/>
          <w:marRight w:val="0"/>
          <w:marTop w:val="0"/>
          <w:marBottom w:val="0"/>
          <w:divBdr>
            <w:top w:val="none" w:sz="0" w:space="0" w:color="auto"/>
            <w:left w:val="none" w:sz="0" w:space="0" w:color="auto"/>
            <w:bottom w:val="none" w:sz="0" w:space="0" w:color="auto"/>
            <w:right w:val="none" w:sz="0" w:space="0" w:color="auto"/>
          </w:divBdr>
        </w:div>
        <w:div w:id="21247548">
          <w:marLeft w:val="480"/>
          <w:marRight w:val="0"/>
          <w:marTop w:val="0"/>
          <w:marBottom w:val="0"/>
          <w:divBdr>
            <w:top w:val="none" w:sz="0" w:space="0" w:color="auto"/>
            <w:left w:val="none" w:sz="0" w:space="0" w:color="auto"/>
            <w:bottom w:val="none" w:sz="0" w:space="0" w:color="auto"/>
            <w:right w:val="none" w:sz="0" w:space="0" w:color="auto"/>
          </w:divBdr>
        </w:div>
        <w:div w:id="971715856">
          <w:marLeft w:val="480"/>
          <w:marRight w:val="0"/>
          <w:marTop w:val="0"/>
          <w:marBottom w:val="0"/>
          <w:divBdr>
            <w:top w:val="none" w:sz="0" w:space="0" w:color="auto"/>
            <w:left w:val="none" w:sz="0" w:space="0" w:color="auto"/>
            <w:bottom w:val="none" w:sz="0" w:space="0" w:color="auto"/>
            <w:right w:val="none" w:sz="0" w:space="0" w:color="auto"/>
          </w:divBdr>
        </w:div>
        <w:div w:id="1247768886">
          <w:marLeft w:val="480"/>
          <w:marRight w:val="0"/>
          <w:marTop w:val="0"/>
          <w:marBottom w:val="0"/>
          <w:divBdr>
            <w:top w:val="none" w:sz="0" w:space="0" w:color="auto"/>
            <w:left w:val="none" w:sz="0" w:space="0" w:color="auto"/>
            <w:bottom w:val="none" w:sz="0" w:space="0" w:color="auto"/>
            <w:right w:val="none" w:sz="0" w:space="0" w:color="auto"/>
          </w:divBdr>
        </w:div>
        <w:div w:id="1239558468">
          <w:marLeft w:val="480"/>
          <w:marRight w:val="0"/>
          <w:marTop w:val="0"/>
          <w:marBottom w:val="0"/>
          <w:divBdr>
            <w:top w:val="none" w:sz="0" w:space="0" w:color="auto"/>
            <w:left w:val="none" w:sz="0" w:space="0" w:color="auto"/>
            <w:bottom w:val="none" w:sz="0" w:space="0" w:color="auto"/>
            <w:right w:val="none" w:sz="0" w:space="0" w:color="auto"/>
          </w:divBdr>
        </w:div>
        <w:div w:id="1024481731">
          <w:marLeft w:val="480"/>
          <w:marRight w:val="0"/>
          <w:marTop w:val="0"/>
          <w:marBottom w:val="0"/>
          <w:divBdr>
            <w:top w:val="none" w:sz="0" w:space="0" w:color="auto"/>
            <w:left w:val="none" w:sz="0" w:space="0" w:color="auto"/>
            <w:bottom w:val="none" w:sz="0" w:space="0" w:color="auto"/>
            <w:right w:val="none" w:sz="0" w:space="0" w:color="auto"/>
          </w:divBdr>
        </w:div>
        <w:div w:id="989485405">
          <w:marLeft w:val="480"/>
          <w:marRight w:val="0"/>
          <w:marTop w:val="0"/>
          <w:marBottom w:val="0"/>
          <w:divBdr>
            <w:top w:val="none" w:sz="0" w:space="0" w:color="auto"/>
            <w:left w:val="none" w:sz="0" w:space="0" w:color="auto"/>
            <w:bottom w:val="none" w:sz="0" w:space="0" w:color="auto"/>
            <w:right w:val="none" w:sz="0" w:space="0" w:color="auto"/>
          </w:divBdr>
        </w:div>
        <w:div w:id="1751267081">
          <w:marLeft w:val="480"/>
          <w:marRight w:val="0"/>
          <w:marTop w:val="0"/>
          <w:marBottom w:val="0"/>
          <w:divBdr>
            <w:top w:val="none" w:sz="0" w:space="0" w:color="auto"/>
            <w:left w:val="none" w:sz="0" w:space="0" w:color="auto"/>
            <w:bottom w:val="none" w:sz="0" w:space="0" w:color="auto"/>
            <w:right w:val="none" w:sz="0" w:space="0" w:color="auto"/>
          </w:divBdr>
        </w:div>
        <w:div w:id="1625118319">
          <w:marLeft w:val="480"/>
          <w:marRight w:val="0"/>
          <w:marTop w:val="0"/>
          <w:marBottom w:val="0"/>
          <w:divBdr>
            <w:top w:val="none" w:sz="0" w:space="0" w:color="auto"/>
            <w:left w:val="none" w:sz="0" w:space="0" w:color="auto"/>
            <w:bottom w:val="none" w:sz="0" w:space="0" w:color="auto"/>
            <w:right w:val="none" w:sz="0" w:space="0" w:color="auto"/>
          </w:divBdr>
        </w:div>
        <w:div w:id="339233576">
          <w:marLeft w:val="480"/>
          <w:marRight w:val="0"/>
          <w:marTop w:val="0"/>
          <w:marBottom w:val="0"/>
          <w:divBdr>
            <w:top w:val="none" w:sz="0" w:space="0" w:color="auto"/>
            <w:left w:val="none" w:sz="0" w:space="0" w:color="auto"/>
            <w:bottom w:val="none" w:sz="0" w:space="0" w:color="auto"/>
            <w:right w:val="none" w:sz="0" w:space="0" w:color="auto"/>
          </w:divBdr>
        </w:div>
        <w:div w:id="1845440902">
          <w:marLeft w:val="480"/>
          <w:marRight w:val="0"/>
          <w:marTop w:val="0"/>
          <w:marBottom w:val="0"/>
          <w:divBdr>
            <w:top w:val="none" w:sz="0" w:space="0" w:color="auto"/>
            <w:left w:val="none" w:sz="0" w:space="0" w:color="auto"/>
            <w:bottom w:val="none" w:sz="0" w:space="0" w:color="auto"/>
            <w:right w:val="none" w:sz="0" w:space="0" w:color="auto"/>
          </w:divBdr>
        </w:div>
        <w:div w:id="2024740524">
          <w:marLeft w:val="480"/>
          <w:marRight w:val="0"/>
          <w:marTop w:val="0"/>
          <w:marBottom w:val="0"/>
          <w:divBdr>
            <w:top w:val="none" w:sz="0" w:space="0" w:color="auto"/>
            <w:left w:val="none" w:sz="0" w:space="0" w:color="auto"/>
            <w:bottom w:val="none" w:sz="0" w:space="0" w:color="auto"/>
            <w:right w:val="none" w:sz="0" w:space="0" w:color="auto"/>
          </w:divBdr>
        </w:div>
        <w:div w:id="1507743347">
          <w:marLeft w:val="480"/>
          <w:marRight w:val="0"/>
          <w:marTop w:val="0"/>
          <w:marBottom w:val="0"/>
          <w:divBdr>
            <w:top w:val="none" w:sz="0" w:space="0" w:color="auto"/>
            <w:left w:val="none" w:sz="0" w:space="0" w:color="auto"/>
            <w:bottom w:val="none" w:sz="0" w:space="0" w:color="auto"/>
            <w:right w:val="none" w:sz="0" w:space="0" w:color="auto"/>
          </w:divBdr>
        </w:div>
        <w:div w:id="358169894">
          <w:marLeft w:val="480"/>
          <w:marRight w:val="0"/>
          <w:marTop w:val="0"/>
          <w:marBottom w:val="0"/>
          <w:divBdr>
            <w:top w:val="none" w:sz="0" w:space="0" w:color="auto"/>
            <w:left w:val="none" w:sz="0" w:space="0" w:color="auto"/>
            <w:bottom w:val="none" w:sz="0" w:space="0" w:color="auto"/>
            <w:right w:val="none" w:sz="0" w:space="0" w:color="auto"/>
          </w:divBdr>
        </w:div>
        <w:div w:id="75250785">
          <w:marLeft w:val="480"/>
          <w:marRight w:val="0"/>
          <w:marTop w:val="0"/>
          <w:marBottom w:val="0"/>
          <w:divBdr>
            <w:top w:val="none" w:sz="0" w:space="0" w:color="auto"/>
            <w:left w:val="none" w:sz="0" w:space="0" w:color="auto"/>
            <w:bottom w:val="none" w:sz="0" w:space="0" w:color="auto"/>
            <w:right w:val="none" w:sz="0" w:space="0" w:color="auto"/>
          </w:divBdr>
        </w:div>
        <w:div w:id="1670208142">
          <w:marLeft w:val="480"/>
          <w:marRight w:val="0"/>
          <w:marTop w:val="0"/>
          <w:marBottom w:val="0"/>
          <w:divBdr>
            <w:top w:val="none" w:sz="0" w:space="0" w:color="auto"/>
            <w:left w:val="none" w:sz="0" w:space="0" w:color="auto"/>
            <w:bottom w:val="none" w:sz="0" w:space="0" w:color="auto"/>
            <w:right w:val="none" w:sz="0" w:space="0" w:color="auto"/>
          </w:divBdr>
        </w:div>
        <w:div w:id="388916457">
          <w:marLeft w:val="480"/>
          <w:marRight w:val="0"/>
          <w:marTop w:val="0"/>
          <w:marBottom w:val="0"/>
          <w:divBdr>
            <w:top w:val="none" w:sz="0" w:space="0" w:color="auto"/>
            <w:left w:val="none" w:sz="0" w:space="0" w:color="auto"/>
            <w:bottom w:val="none" w:sz="0" w:space="0" w:color="auto"/>
            <w:right w:val="none" w:sz="0" w:space="0" w:color="auto"/>
          </w:divBdr>
        </w:div>
        <w:div w:id="1526215270">
          <w:marLeft w:val="480"/>
          <w:marRight w:val="0"/>
          <w:marTop w:val="0"/>
          <w:marBottom w:val="0"/>
          <w:divBdr>
            <w:top w:val="none" w:sz="0" w:space="0" w:color="auto"/>
            <w:left w:val="none" w:sz="0" w:space="0" w:color="auto"/>
            <w:bottom w:val="none" w:sz="0" w:space="0" w:color="auto"/>
            <w:right w:val="none" w:sz="0" w:space="0" w:color="auto"/>
          </w:divBdr>
        </w:div>
        <w:div w:id="2076781021">
          <w:marLeft w:val="480"/>
          <w:marRight w:val="0"/>
          <w:marTop w:val="0"/>
          <w:marBottom w:val="0"/>
          <w:divBdr>
            <w:top w:val="none" w:sz="0" w:space="0" w:color="auto"/>
            <w:left w:val="none" w:sz="0" w:space="0" w:color="auto"/>
            <w:bottom w:val="none" w:sz="0" w:space="0" w:color="auto"/>
            <w:right w:val="none" w:sz="0" w:space="0" w:color="auto"/>
          </w:divBdr>
        </w:div>
        <w:div w:id="261692155">
          <w:marLeft w:val="480"/>
          <w:marRight w:val="0"/>
          <w:marTop w:val="0"/>
          <w:marBottom w:val="0"/>
          <w:divBdr>
            <w:top w:val="none" w:sz="0" w:space="0" w:color="auto"/>
            <w:left w:val="none" w:sz="0" w:space="0" w:color="auto"/>
            <w:bottom w:val="none" w:sz="0" w:space="0" w:color="auto"/>
            <w:right w:val="none" w:sz="0" w:space="0" w:color="auto"/>
          </w:divBdr>
        </w:div>
        <w:div w:id="633175670">
          <w:marLeft w:val="480"/>
          <w:marRight w:val="0"/>
          <w:marTop w:val="0"/>
          <w:marBottom w:val="0"/>
          <w:divBdr>
            <w:top w:val="none" w:sz="0" w:space="0" w:color="auto"/>
            <w:left w:val="none" w:sz="0" w:space="0" w:color="auto"/>
            <w:bottom w:val="none" w:sz="0" w:space="0" w:color="auto"/>
            <w:right w:val="none" w:sz="0" w:space="0" w:color="auto"/>
          </w:divBdr>
        </w:div>
        <w:div w:id="302466276">
          <w:marLeft w:val="480"/>
          <w:marRight w:val="0"/>
          <w:marTop w:val="0"/>
          <w:marBottom w:val="0"/>
          <w:divBdr>
            <w:top w:val="none" w:sz="0" w:space="0" w:color="auto"/>
            <w:left w:val="none" w:sz="0" w:space="0" w:color="auto"/>
            <w:bottom w:val="none" w:sz="0" w:space="0" w:color="auto"/>
            <w:right w:val="none" w:sz="0" w:space="0" w:color="auto"/>
          </w:divBdr>
        </w:div>
        <w:div w:id="1856531493">
          <w:marLeft w:val="480"/>
          <w:marRight w:val="0"/>
          <w:marTop w:val="0"/>
          <w:marBottom w:val="0"/>
          <w:divBdr>
            <w:top w:val="none" w:sz="0" w:space="0" w:color="auto"/>
            <w:left w:val="none" w:sz="0" w:space="0" w:color="auto"/>
            <w:bottom w:val="none" w:sz="0" w:space="0" w:color="auto"/>
            <w:right w:val="none" w:sz="0" w:space="0" w:color="auto"/>
          </w:divBdr>
        </w:div>
        <w:div w:id="1941984233">
          <w:marLeft w:val="480"/>
          <w:marRight w:val="0"/>
          <w:marTop w:val="0"/>
          <w:marBottom w:val="0"/>
          <w:divBdr>
            <w:top w:val="none" w:sz="0" w:space="0" w:color="auto"/>
            <w:left w:val="none" w:sz="0" w:space="0" w:color="auto"/>
            <w:bottom w:val="none" w:sz="0" w:space="0" w:color="auto"/>
            <w:right w:val="none" w:sz="0" w:space="0" w:color="auto"/>
          </w:divBdr>
        </w:div>
        <w:div w:id="705643647">
          <w:marLeft w:val="480"/>
          <w:marRight w:val="0"/>
          <w:marTop w:val="0"/>
          <w:marBottom w:val="0"/>
          <w:divBdr>
            <w:top w:val="none" w:sz="0" w:space="0" w:color="auto"/>
            <w:left w:val="none" w:sz="0" w:space="0" w:color="auto"/>
            <w:bottom w:val="none" w:sz="0" w:space="0" w:color="auto"/>
            <w:right w:val="none" w:sz="0" w:space="0" w:color="auto"/>
          </w:divBdr>
        </w:div>
        <w:div w:id="1211920043">
          <w:marLeft w:val="480"/>
          <w:marRight w:val="0"/>
          <w:marTop w:val="0"/>
          <w:marBottom w:val="0"/>
          <w:divBdr>
            <w:top w:val="none" w:sz="0" w:space="0" w:color="auto"/>
            <w:left w:val="none" w:sz="0" w:space="0" w:color="auto"/>
            <w:bottom w:val="none" w:sz="0" w:space="0" w:color="auto"/>
            <w:right w:val="none" w:sz="0" w:space="0" w:color="auto"/>
          </w:divBdr>
        </w:div>
        <w:div w:id="928848469">
          <w:marLeft w:val="480"/>
          <w:marRight w:val="0"/>
          <w:marTop w:val="0"/>
          <w:marBottom w:val="0"/>
          <w:divBdr>
            <w:top w:val="none" w:sz="0" w:space="0" w:color="auto"/>
            <w:left w:val="none" w:sz="0" w:space="0" w:color="auto"/>
            <w:bottom w:val="none" w:sz="0" w:space="0" w:color="auto"/>
            <w:right w:val="none" w:sz="0" w:space="0" w:color="auto"/>
          </w:divBdr>
        </w:div>
        <w:div w:id="750270581">
          <w:marLeft w:val="480"/>
          <w:marRight w:val="0"/>
          <w:marTop w:val="0"/>
          <w:marBottom w:val="0"/>
          <w:divBdr>
            <w:top w:val="none" w:sz="0" w:space="0" w:color="auto"/>
            <w:left w:val="none" w:sz="0" w:space="0" w:color="auto"/>
            <w:bottom w:val="none" w:sz="0" w:space="0" w:color="auto"/>
            <w:right w:val="none" w:sz="0" w:space="0" w:color="auto"/>
          </w:divBdr>
        </w:div>
        <w:div w:id="134959349">
          <w:marLeft w:val="480"/>
          <w:marRight w:val="0"/>
          <w:marTop w:val="0"/>
          <w:marBottom w:val="0"/>
          <w:divBdr>
            <w:top w:val="none" w:sz="0" w:space="0" w:color="auto"/>
            <w:left w:val="none" w:sz="0" w:space="0" w:color="auto"/>
            <w:bottom w:val="none" w:sz="0" w:space="0" w:color="auto"/>
            <w:right w:val="none" w:sz="0" w:space="0" w:color="auto"/>
          </w:divBdr>
        </w:div>
        <w:div w:id="1603342726">
          <w:marLeft w:val="480"/>
          <w:marRight w:val="0"/>
          <w:marTop w:val="0"/>
          <w:marBottom w:val="0"/>
          <w:divBdr>
            <w:top w:val="none" w:sz="0" w:space="0" w:color="auto"/>
            <w:left w:val="none" w:sz="0" w:space="0" w:color="auto"/>
            <w:bottom w:val="none" w:sz="0" w:space="0" w:color="auto"/>
            <w:right w:val="none" w:sz="0" w:space="0" w:color="auto"/>
          </w:divBdr>
        </w:div>
        <w:div w:id="1164198627">
          <w:marLeft w:val="480"/>
          <w:marRight w:val="0"/>
          <w:marTop w:val="0"/>
          <w:marBottom w:val="0"/>
          <w:divBdr>
            <w:top w:val="none" w:sz="0" w:space="0" w:color="auto"/>
            <w:left w:val="none" w:sz="0" w:space="0" w:color="auto"/>
            <w:bottom w:val="none" w:sz="0" w:space="0" w:color="auto"/>
            <w:right w:val="none" w:sz="0" w:space="0" w:color="auto"/>
          </w:divBdr>
        </w:div>
        <w:div w:id="342635565">
          <w:marLeft w:val="480"/>
          <w:marRight w:val="0"/>
          <w:marTop w:val="0"/>
          <w:marBottom w:val="0"/>
          <w:divBdr>
            <w:top w:val="none" w:sz="0" w:space="0" w:color="auto"/>
            <w:left w:val="none" w:sz="0" w:space="0" w:color="auto"/>
            <w:bottom w:val="none" w:sz="0" w:space="0" w:color="auto"/>
            <w:right w:val="none" w:sz="0" w:space="0" w:color="auto"/>
          </w:divBdr>
        </w:div>
        <w:div w:id="1017851185">
          <w:marLeft w:val="480"/>
          <w:marRight w:val="0"/>
          <w:marTop w:val="0"/>
          <w:marBottom w:val="0"/>
          <w:divBdr>
            <w:top w:val="none" w:sz="0" w:space="0" w:color="auto"/>
            <w:left w:val="none" w:sz="0" w:space="0" w:color="auto"/>
            <w:bottom w:val="none" w:sz="0" w:space="0" w:color="auto"/>
            <w:right w:val="none" w:sz="0" w:space="0" w:color="auto"/>
          </w:divBdr>
        </w:div>
        <w:div w:id="1136412964">
          <w:marLeft w:val="480"/>
          <w:marRight w:val="0"/>
          <w:marTop w:val="0"/>
          <w:marBottom w:val="0"/>
          <w:divBdr>
            <w:top w:val="none" w:sz="0" w:space="0" w:color="auto"/>
            <w:left w:val="none" w:sz="0" w:space="0" w:color="auto"/>
            <w:bottom w:val="none" w:sz="0" w:space="0" w:color="auto"/>
            <w:right w:val="none" w:sz="0" w:space="0" w:color="auto"/>
          </w:divBdr>
        </w:div>
        <w:div w:id="202376211">
          <w:marLeft w:val="480"/>
          <w:marRight w:val="0"/>
          <w:marTop w:val="0"/>
          <w:marBottom w:val="0"/>
          <w:divBdr>
            <w:top w:val="none" w:sz="0" w:space="0" w:color="auto"/>
            <w:left w:val="none" w:sz="0" w:space="0" w:color="auto"/>
            <w:bottom w:val="none" w:sz="0" w:space="0" w:color="auto"/>
            <w:right w:val="none" w:sz="0" w:space="0" w:color="auto"/>
          </w:divBdr>
        </w:div>
        <w:div w:id="1635941868">
          <w:marLeft w:val="480"/>
          <w:marRight w:val="0"/>
          <w:marTop w:val="0"/>
          <w:marBottom w:val="0"/>
          <w:divBdr>
            <w:top w:val="none" w:sz="0" w:space="0" w:color="auto"/>
            <w:left w:val="none" w:sz="0" w:space="0" w:color="auto"/>
            <w:bottom w:val="none" w:sz="0" w:space="0" w:color="auto"/>
            <w:right w:val="none" w:sz="0" w:space="0" w:color="auto"/>
          </w:divBdr>
        </w:div>
        <w:div w:id="111829009">
          <w:marLeft w:val="480"/>
          <w:marRight w:val="0"/>
          <w:marTop w:val="0"/>
          <w:marBottom w:val="0"/>
          <w:divBdr>
            <w:top w:val="none" w:sz="0" w:space="0" w:color="auto"/>
            <w:left w:val="none" w:sz="0" w:space="0" w:color="auto"/>
            <w:bottom w:val="none" w:sz="0" w:space="0" w:color="auto"/>
            <w:right w:val="none" w:sz="0" w:space="0" w:color="auto"/>
          </w:divBdr>
        </w:div>
        <w:div w:id="314528610">
          <w:marLeft w:val="480"/>
          <w:marRight w:val="0"/>
          <w:marTop w:val="0"/>
          <w:marBottom w:val="0"/>
          <w:divBdr>
            <w:top w:val="none" w:sz="0" w:space="0" w:color="auto"/>
            <w:left w:val="none" w:sz="0" w:space="0" w:color="auto"/>
            <w:bottom w:val="none" w:sz="0" w:space="0" w:color="auto"/>
            <w:right w:val="none" w:sz="0" w:space="0" w:color="auto"/>
          </w:divBdr>
        </w:div>
        <w:div w:id="148791559">
          <w:marLeft w:val="480"/>
          <w:marRight w:val="0"/>
          <w:marTop w:val="0"/>
          <w:marBottom w:val="0"/>
          <w:divBdr>
            <w:top w:val="none" w:sz="0" w:space="0" w:color="auto"/>
            <w:left w:val="none" w:sz="0" w:space="0" w:color="auto"/>
            <w:bottom w:val="none" w:sz="0" w:space="0" w:color="auto"/>
            <w:right w:val="none" w:sz="0" w:space="0" w:color="auto"/>
          </w:divBdr>
        </w:div>
        <w:div w:id="1853760825">
          <w:marLeft w:val="480"/>
          <w:marRight w:val="0"/>
          <w:marTop w:val="0"/>
          <w:marBottom w:val="0"/>
          <w:divBdr>
            <w:top w:val="none" w:sz="0" w:space="0" w:color="auto"/>
            <w:left w:val="none" w:sz="0" w:space="0" w:color="auto"/>
            <w:bottom w:val="none" w:sz="0" w:space="0" w:color="auto"/>
            <w:right w:val="none" w:sz="0" w:space="0" w:color="auto"/>
          </w:divBdr>
        </w:div>
        <w:div w:id="252009976">
          <w:marLeft w:val="480"/>
          <w:marRight w:val="0"/>
          <w:marTop w:val="0"/>
          <w:marBottom w:val="0"/>
          <w:divBdr>
            <w:top w:val="none" w:sz="0" w:space="0" w:color="auto"/>
            <w:left w:val="none" w:sz="0" w:space="0" w:color="auto"/>
            <w:bottom w:val="none" w:sz="0" w:space="0" w:color="auto"/>
            <w:right w:val="none" w:sz="0" w:space="0" w:color="auto"/>
          </w:divBdr>
        </w:div>
        <w:div w:id="131217906">
          <w:marLeft w:val="480"/>
          <w:marRight w:val="0"/>
          <w:marTop w:val="0"/>
          <w:marBottom w:val="0"/>
          <w:divBdr>
            <w:top w:val="none" w:sz="0" w:space="0" w:color="auto"/>
            <w:left w:val="none" w:sz="0" w:space="0" w:color="auto"/>
            <w:bottom w:val="none" w:sz="0" w:space="0" w:color="auto"/>
            <w:right w:val="none" w:sz="0" w:space="0" w:color="auto"/>
          </w:divBdr>
        </w:div>
        <w:div w:id="500509109">
          <w:marLeft w:val="480"/>
          <w:marRight w:val="0"/>
          <w:marTop w:val="0"/>
          <w:marBottom w:val="0"/>
          <w:divBdr>
            <w:top w:val="none" w:sz="0" w:space="0" w:color="auto"/>
            <w:left w:val="none" w:sz="0" w:space="0" w:color="auto"/>
            <w:bottom w:val="none" w:sz="0" w:space="0" w:color="auto"/>
            <w:right w:val="none" w:sz="0" w:space="0" w:color="auto"/>
          </w:divBdr>
        </w:div>
        <w:div w:id="415445904">
          <w:marLeft w:val="480"/>
          <w:marRight w:val="0"/>
          <w:marTop w:val="0"/>
          <w:marBottom w:val="0"/>
          <w:divBdr>
            <w:top w:val="none" w:sz="0" w:space="0" w:color="auto"/>
            <w:left w:val="none" w:sz="0" w:space="0" w:color="auto"/>
            <w:bottom w:val="none" w:sz="0" w:space="0" w:color="auto"/>
            <w:right w:val="none" w:sz="0" w:space="0" w:color="auto"/>
          </w:divBdr>
        </w:div>
        <w:div w:id="781798698">
          <w:marLeft w:val="480"/>
          <w:marRight w:val="0"/>
          <w:marTop w:val="0"/>
          <w:marBottom w:val="0"/>
          <w:divBdr>
            <w:top w:val="none" w:sz="0" w:space="0" w:color="auto"/>
            <w:left w:val="none" w:sz="0" w:space="0" w:color="auto"/>
            <w:bottom w:val="none" w:sz="0" w:space="0" w:color="auto"/>
            <w:right w:val="none" w:sz="0" w:space="0" w:color="auto"/>
          </w:divBdr>
        </w:div>
        <w:div w:id="1591084265">
          <w:marLeft w:val="480"/>
          <w:marRight w:val="0"/>
          <w:marTop w:val="0"/>
          <w:marBottom w:val="0"/>
          <w:divBdr>
            <w:top w:val="none" w:sz="0" w:space="0" w:color="auto"/>
            <w:left w:val="none" w:sz="0" w:space="0" w:color="auto"/>
            <w:bottom w:val="none" w:sz="0" w:space="0" w:color="auto"/>
            <w:right w:val="none" w:sz="0" w:space="0" w:color="auto"/>
          </w:divBdr>
        </w:div>
        <w:div w:id="1850832596">
          <w:marLeft w:val="480"/>
          <w:marRight w:val="0"/>
          <w:marTop w:val="0"/>
          <w:marBottom w:val="0"/>
          <w:divBdr>
            <w:top w:val="none" w:sz="0" w:space="0" w:color="auto"/>
            <w:left w:val="none" w:sz="0" w:space="0" w:color="auto"/>
            <w:bottom w:val="none" w:sz="0" w:space="0" w:color="auto"/>
            <w:right w:val="none" w:sz="0" w:space="0" w:color="auto"/>
          </w:divBdr>
        </w:div>
        <w:div w:id="1492989765">
          <w:marLeft w:val="480"/>
          <w:marRight w:val="0"/>
          <w:marTop w:val="0"/>
          <w:marBottom w:val="0"/>
          <w:divBdr>
            <w:top w:val="none" w:sz="0" w:space="0" w:color="auto"/>
            <w:left w:val="none" w:sz="0" w:space="0" w:color="auto"/>
            <w:bottom w:val="none" w:sz="0" w:space="0" w:color="auto"/>
            <w:right w:val="none" w:sz="0" w:space="0" w:color="auto"/>
          </w:divBdr>
        </w:div>
        <w:div w:id="2107382761">
          <w:marLeft w:val="480"/>
          <w:marRight w:val="0"/>
          <w:marTop w:val="0"/>
          <w:marBottom w:val="0"/>
          <w:divBdr>
            <w:top w:val="none" w:sz="0" w:space="0" w:color="auto"/>
            <w:left w:val="none" w:sz="0" w:space="0" w:color="auto"/>
            <w:bottom w:val="none" w:sz="0" w:space="0" w:color="auto"/>
            <w:right w:val="none" w:sz="0" w:space="0" w:color="auto"/>
          </w:divBdr>
        </w:div>
        <w:div w:id="1487042948">
          <w:marLeft w:val="480"/>
          <w:marRight w:val="0"/>
          <w:marTop w:val="0"/>
          <w:marBottom w:val="0"/>
          <w:divBdr>
            <w:top w:val="none" w:sz="0" w:space="0" w:color="auto"/>
            <w:left w:val="none" w:sz="0" w:space="0" w:color="auto"/>
            <w:bottom w:val="none" w:sz="0" w:space="0" w:color="auto"/>
            <w:right w:val="none" w:sz="0" w:space="0" w:color="auto"/>
          </w:divBdr>
        </w:div>
        <w:div w:id="1564755330">
          <w:marLeft w:val="480"/>
          <w:marRight w:val="0"/>
          <w:marTop w:val="0"/>
          <w:marBottom w:val="0"/>
          <w:divBdr>
            <w:top w:val="none" w:sz="0" w:space="0" w:color="auto"/>
            <w:left w:val="none" w:sz="0" w:space="0" w:color="auto"/>
            <w:bottom w:val="none" w:sz="0" w:space="0" w:color="auto"/>
            <w:right w:val="none" w:sz="0" w:space="0" w:color="auto"/>
          </w:divBdr>
        </w:div>
        <w:div w:id="661541785">
          <w:marLeft w:val="480"/>
          <w:marRight w:val="0"/>
          <w:marTop w:val="0"/>
          <w:marBottom w:val="0"/>
          <w:divBdr>
            <w:top w:val="none" w:sz="0" w:space="0" w:color="auto"/>
            <w:left w:val="none" w:sz="0" w:space="0" w:color="auto"/>
            <w:bottom w:val="none" w:sz="0" w:space="0" w:color="auto"/>
            <w:right w:val="none" w:sz="0" w:space="0" w:color="auto"/>
          </w:divBdr>
        </w:div>
        <w:div w:id="884636052">
          <w:marLeft w:val="480"/>
          <w:marRight w:val="0"/>
          <w:marTop w:val="0"/>
          <w:marBottom w:val="0"/>
          <w:divBdr>
            <w:top w:val="none" w:sz="0" w:space="0" w:color="auto"/>
            <w:left w:val="none" w:sz="0" w:space="0" w:color="auto"/>
            <w:bottom w:val="none" w:sz="0" w:space="0" w:color="auto"/>
            <w:right w:val="none" w:sz="0" w:space="0" w:color="auto"/>
          </w:divBdr>
        </w:div>
        <w:div w:id="1086728441">
          <w:marLeft w:val="480"/>
          <w:marRight w:val="0"/>
          <w:marTop w:val="0"/>
          <w:marBottom w:val="0"/>
          <w:divBdr>
            <w:top w:val="none" w:sz="0" w:space="0" w:color="auto"/>
            <w:left w:val="none" w:sz="0" w:space="0" w:color="auto"/>
            <w:bottom w:val="none" w:sz="0" w:space="0" w:color="auto"/>
            <w:right w:val="none" w:sz="0" w:space="0" w:color="auto"/>
          </w:divBdr>
        </w:div>
        <w:div w:id="1700163115">
          <w:marLeft w:val="480"/>
          <w:marRight w:val="0"/>
          <w:marTop w:val="0"/>
          <w:marBottom w:val="0"/>
          <w:divBdr>
            <w:top w:val="none" w:sz="0" w:space="0" w:color="auto"/>
            <w:left w:val="none" w:sz="0" w:space="0" w:color="auto"/>
            <w:bottom w:val="none" w:sz="0" w:space="0" w:color="auto"/>
            <w:right w:val="none" w:sz="0" w:space="0" w:color="auto"/>
          </w:divBdr>
        </w:div>
        <w:div w:id="250815133">
          <w:marLeft w:val="480"/>
          <w:marRight w:val="0"/>
          <w:marTop w:val="0"/>
          <w:marBottom w:val="0"/>
          <w:divBdr>
            <w:top w:val="none" w:sz="0" w:space="0" w:color="auto"/>
            <w:left w:val="none" w:sz="0" w:space="0" w:color="auto"/>
            <w:bottom w:val="none" w:sz="0" w:space="0" w:color="auto"/>
            <w:right w:val="none" w:sz="0" w:space="0" w:color="auto"/>
          </w:divBdr>
        </w:div>
        <w:div w:id="1989627596">
          <w:marLeft w:val="480"/>
          <w:marRight w:val="0"/>
          <w:marTop w:val="0"/>
          <w:marBottom w:val="0"/>
          <w:divBdr>
            <w:top w:val="none" w:sz="0" w:space="0" w:color="auto"/>
            <w:left w:val="none" w:sz="0" w:space="0" w:color="auto"/>
            <w:bottom w:val="none" w:sz="0" w:space="0" w:color="auto"/>
            <w:right w:val="none" w:sz="0" w:space="0" w:color="auto"/>
          </w:divBdr>
        </w:div>
        <w:div w:id="2093426270">
          <w:marLeft w:val="480"/>
          <w:marRight w:val="0"/>
          <w:marTop w:val="0"/>
          <w:marBottom w:val="0"/>
          <w:divBdr>
            <w:top w:val="none" w:sz="0" w:space="0" w:color="auto"/>
            <w:left w:val="none" w:sz="0" w:space="0" w:color="auto"/>
            <w:bottom w:val="none" w:sz="0" w:space="0" w:color="auto"/>
            <w:right w:val="none" w:sz="0" w:space="0" w:color="auto"/>
          </w:divBdr>
        </w:div>
        <w:div w:id="1885294047">
          <w:marLeft w:val="480"/>
          <w:marRight w:val="0"/>
          <w:marTop w:val="0"/>
          <w:marBottom w:val="0"/>
          <w:divBdr>
            <w:top w:val="none" w:sz="0" w:space="0" w:color="auto"/>
            <w:left w:val="none" w:sz="0" w:space="0" w:color="auto"/>
            <w:bottom w:val="none" w:sz="0" w:space="0" w:color="auto"/>
            <w:right w:val="none" w:sz="0" w:space="0" w:color="auto"/>
          </w:divBdr>
        </w:div>
        <w:div w:id="2020891649">
          <w:marLeft w:val="480"/>
          <w:marRight w:val="0"/>
          <w:marTop w:val="0"/>
          <w:marBottom w:val="0"/>
          <w:divBdr>
            <w:top w:val="none" w:sz="0" w:space="0" w:color="auto"/>
            <w:left w:val="none" w:sz="0" w:space="0" w:color="auto"/>
            <w:bottom w:val="none" w:sz="0" w:space="0" w:color="auto"/>
            <w:right w:val="none" w:sz="0" w:space="0" w:color="auto"/>
          </w:divBdr>
        </w:div>
      </w:divsChild>
    </w:div>
    <w:div w:id="642203229">
      <w:bodyDiv w:val="1"/>
      <w:marLeft w:val="0"/>
      <w:marRight w:val="0"/>
      <w:marTop w:val="0"/>
      <w:marBottom w:val="0"/>
      <w:divBdr>
        <w:top w:val="none" w:sz="0" w:space="0" w:color="auto"/>
        <w:left w:val="none" w:sz="0" w:space="0" w:color="auto"/>
        <w:bottom w:val="none" w:sz="0" w:space="0" w:color="auto"/>
        <w:right w:val="none" w:sz="0" w:space="0" w:color="auto"/>
      </w:divBdr>
      <w:divsChild>
        <w:div w:id="1145004156">
          <w:marLeft w:val="480"/>
          <w:marRight w:val="0"/>
          <w:marTop w:val="0"/>
          <w:marBottom w:val="0"/>
          <w:divBdr>
            <w:top w:val="none" w:sz="0" w:space="0" w:color="auto"/>
            <w:left w:val="none" w:sz="0" w:space="0" w:color="auto"/>
            <w:bottom w:val="none" w:sz="0" w:space="0" w:color="auto"/>
            <w:right w:val="none" w:sz="0" w:space="0" w:color="auto"/>
          </w:divBdr>
        </w:div>
        <w:div w:id="706415947">
          <w:marLeft w:val="480"/>
          <w:marRight w:val="0"/>
          <w:marTop w:val="0"/>
          <w:marBottom w:val="0"/>
          <w:divBdr>
            <w:top w:val="none" w:sz="0" w:space="0" w:color="auto"/>
            <w:left w:val="none" w:sz="0" w:space="0" w:color="auto"/>
            <w:bottom w:val="none" w:sz="0" w:space="0" w:color="auto"/>
            <w:right w:val="none" w:sz="0" w:space="0" w:color="auto"/>
          </w:divBdr>
        </w:div>
        <w:div w:id="2065564309">
          <w:marLeft w:val="480"/>
          <w:marRight w:val="0"/>
          <w:marTop w:val="0"/>
          <w:marBottom w:val="0"/>
          <w:divBdr>
            <w:top w:val="none" w:sz="0" w:space="0" w:color="auto"/>
            <w:left w:val="none" w:sz="0" w:space="0" w:color="auto"/>
            <w:bottom w:val="none" w:sz="0" w:space="0" w:color="auto"/>
            <w:right w:val="none" w:sz="0" w:space="0" w:color="auto"/>
          </w:divBdr>
        </w:div>
        <w:div w:id="109326628">
          <w:marLeft w:val="480"/>
          <w:marRight w:val="0"/>
          <w:marTop w:val="0"/>
          <w:marBottom w:val="0"/>
          <w:divBdr>
            <w:top w:val="none" w:sz="0" w:space="0" w:color="auto"/>
            <w:left w:val="none" w:sz="0" w:space="0" w:color="auto"/>
            <w:bottom w:val="none" w:sz="0" w:space="0" w:color="auto"/>
            <w:right w:val="none" w:sz="0" w:space="0" w:color="auto"/>
          </w:divBdr>
        </w:div>
        <w:div w:id="1390181351">
          <w:marLeft w:val="480"/>
          <w:marRight w:val="0"/>
          <w:marTop w:val="0"/>
          <w:marBottom w:val="0"/>
          <w:divBdr>
            <w:top w:val="none" w:sz="0" w:space="0" w:color="auto"/>
            <w:left w:val="none" w:sz="0" w:space="0" w:color="auto"/>
            <w:bottom w:val="none" w:sz="0" w:space="0" w:color="auto"/>
            <w:right w:val="none" w:sz="0" w:space="0" w:color="auto"/>
          </w:divBdr>
        </w:div>
        <w:div w:id="48462938">
          <w:marLeft w:val="480"/>
          <w:marRight w:val="0"/>
          <w:marTop w:val="0"/>
          <w:marBottom w:val="0"/>
          <w:divBdr>
            <w:top w:val="none" w:sz="0" w:space="0" w:color="auto"/>
            <w:left w:val="none" w:sz="0" w:space="0" w:color="auto"/>
            <w:bottom w:val="none" w:sz="0" w:space="0" w:color="auto"/>
            <w:right w:val="none" w:sz="0" w:space="0" w:color="auto"/>
          </w:divBdr>
        </w:div>
        <w:div w:id="977339525">
          <w:marLeft w:val="480"/>
          <w:marRight w:val="0"/>
          <w:marTop w:val="0"/>
          <w:marBottom w:val="0"/>
          <w:divBdr>
            <w:top w:val="none" w:sz="0" w:space="0" w:color="auto"/>
            <w:left w:val="none" w:sz="0" w:space="0" w:color="auto"/>
            <w:bottom w:val="none" w:sz="0" w:space="0" w:color="auto"/>
            <w:right w:val="none" w:sz="0" w:space="0" w:color="auto"/>
          </w:divBdr>
        </w:div>
        <w:div w:id="1768496802">
          <w:marLeft w:val="480"/>
          <w:marRight w:val="0"/>
          <w:marTop w:val="0"/>
          <w:marBottom w:val="0"/>
          <w:divBdr>
            <w:top w:val="none" w:sz="0" w:space="0" w:color="auto"/>
            <w:left w:val="none" w:sz="0" w:space="0" w:color="auto"/>
            <w:bottom w:val="none" w:sz="0" w:space="0" w:color="auto"/>
            <w:right w:val="none" w:sz="0" w:space="0" w:color="auto"/>
          </w:divBdr>
        </w:div>
        <w:div w:id="915818338">
          <w:marLeft w:val="480"/>
          <w:marRight w:val="0"/>
          <w:marTop w:val="0"/>
          <w:marBottom w:val="0"/>
          <w:divBdr>
            <w:top w:val="none" w:sz="0" w:space="0" w:color="auto"/>
            <w:left w:val="none" w:sz="0" w:space="0" w:color="auto"/>
            <w:bottom w:val="none" w:sz="0" w:space="0" w:color="auto"/>
            <w:right w:val="none" w:sz="0" w:space="0" w:color="auto"/>
          </w:divBdr>
        </w:div>
        <w:div w:id="480663058">
          <w:marLeft w:val="480"/>
          <w:marRight w:val="0"/>
          <w:marTop w:val="0"/>
          <w:marBottom w:val="0"/>
          <w:divBdr>
            <w:top w:val="none" w:sz="0" w:space="0" w:color="auto"/>
            <w:left w:val="none" w:sz="0" w:space="0" w:color="auto"/>
            <w:bottom w:val="none" w:sz="0" w:space="0" w:color="auto"/>
            <w:right w:val="none" w:sz="0" w:space="0" w:color="auto"/>
          </w:divBdr>
        </w:div>
        <w:div w:id="277176714">
          <w:marLeft w:val="480"/>
          <w:marRight w:val="0"/>
          <w:marTop w:val="0"/>
          <w:marBottom w:val="0"/>
          <w:divBdr>
            <w:top w:val="none" w:sz="0" w:space="0" w:color="auto"/>
            <w:left w:val="none" w:sz="0" w:space="0" w:color="auto"/>
            <w:bottom w:val="none" w:sz="0" w:space="0" w:color="auto"/>
            <w:right w:val="none" w:sz="0" w:space="0" w:color="auto"/>
          </w:divBdr>
        </w:div>
        <w:div w:id="531110849">
          <w:marLeft w:val="480"/>
          <w:marRight w:val="0"/>
          <w:marTop w:val="0"/>
          <w:marBottom w:val="0"/>
          <w:divBdr>
            <w:top w:val="none" w:sz="0" w:space="0" w:color="auto"/>
            <w:left w:val="none" w:sz="0" w:space="0" w:color="auto"/>
            <w:bottom w:val="none" w:sz="0" w:space="0" w:color="auto"/>
            <w:right w:val="none" w:sz="0" w:space="0" w:color="auto"/>
          </w:divBdr>
        </w:div>
        <w:div w:id="1459882511">
          <w:marLeft w:val="480"/>
          <w:marRight w:val="0"/>
          <w:marTop w:val="0"/>
          <w:marBottom w:val="0"/>
          <w:divBdr>
            <w:top w:val="none" w:sz="0" w:space="0" w:color="auto"/>
            <w:left w:val="none" w:sz="0" w:space="0" w:color="auto"/>
            <w:bottom w:val="none" w:sz="0" w:space="0" w:color="auto"/>
            <w:right w:val="none" w:sz="0" w:space="0" w:color="auto"/>
          </w:divBdr>
        </w:div>
        <w:div w:id="1983462491">
          <w:marLeft w:val="480"/>
          <w:marRight w:val="0"/>
          <w:marTop w:val="0"/>
          <w:marBottom w:val="0"/>
          <w:divBdr>
            <w:top w:val="none" w:sz="0" w:space="0" w:color="auto"/>
            <w:left w:val="none" w:sz="0" w:space="0" w:color="auto"/>
            <w:bottom w:val="none" w:sz="0" w:space="0" w:color="auto"/>
            <w:right w:val="none" w:sz="0" w:space="0" w:color="auto"/>
          </w:divBdr>
        </w:div>
        <w:div w:id="2069913584">
          <w:marLeft w:val="480"/>
          <w:marRight w:val="0"/>
          <w:marTop w:val="0"/>
          <w:marBottom w:val="0"/>
          <w:divBdr>
            <w:top w:val="none" w:sz="0" w:space="0" w:color="auto"/>
            <w:left w:val="none" w:sz="0" w:space="0" w:color="auto"/>
            <w:bottom w:val="none" w:sz="0" w:space="0" w:color="auto"/>
            <w:right w:val="none" w:sz="0" w:space="0" w:color="auto"/>
          </w:divBdr>
        </w:div>
        <w:div w:id="531455469">
          <w:marLeft w:val="480"/>
          <w:marRight w:val="0"/>
          <w:marTop w:val="0"/>
          <w:marBottom w:val="0"/>
          <w:divBdr>
            <w:top w:val="none" w:sz="0" w:space="0" w:color="auto"/>
            <w:left w:val="none" w:sz="0" w:space="0" w:color="auto"/>
            <w:bottom w:val="none" w:sz="0" w:space="0" w:color="auto"/>
            <w:right w:val="none" w:sz="0" w:space="0" w:color="auto"/>
          </w:divBdr>
        </w:div>
        <w:div w:id="1681197617">
          <w:marLeft w:val="480"/>
          <w:marRight w:val="0"/>
          <w:marTop w:val="0"/>
          <w:marBottom w:val="0"/>
          <w:divBdr>
            <w:top w:val="none" w:sz="0" w:space="0" w:color="auto"/>
            <w:left w:val="none" w:sz="0" w:space="0" w:color="auto"/>
            <w:bottom w:val="none" w:sz="0" w:space="0" w:color="auto"/>
            <w:right w:val="none" w:sz="0" w:space="0" w:color="auto"/>
          </w:divBdr>
        </w:div>
        <w:div w:id="354700380">
          <w:marLeft w:val="480"/>
          <w:marRight w:val="0"/>
          <w:marTop w:val="0"/>
          <w:marBottom w:val="0"/>
          <w:divBdr>
            <w:top w:val="none" w:sz="0" w:space="0" w:color="auto"/>
            <w:left w:val="none" w:sz="0" w:space="0" w:color="auto"/>
            <w:bottom w:val="none" w:sz="0" w:space="0" w:color="auto"/>
            <w:right w:val="none" w:sz="0" w:space="0" w:color="auto"/>
          </w:divBdr>
        </w:div>
        <w:div w:id="293828674">
          <w:marLeft w:val="480"/>
          <w:marRight w:val="0"/>
          <w:marTop w:val="0"/>
          <w:marBottom w:val="0"/>
          <w:divBdr>
            <w:top w:val="none" w:sz="0" w:space="0" w:color="auto"/>
            <w:left w:val="none" w:sz="0" w:space="0" w:color="auto"/>
            <w:bottom w:val="none" w:sz="0" w:space="0" w:color="auto"/>
            <w:right w:val="none" w:sz="0" w:space="0" w:color="auto"/>
          </w:divBdr>
        </w:div>
        <w:div w:id="652492303">
          <w:marLeft w:val="480"/>
          <w:marRight w:val="0"/>
          <w:marTop w:val="0"/>
          <w:marBottom w:val="0"/>
          <w:divBdr>
            <w:top w:val="none" w:sz="0" w:space="0" w:color="auto"/>
            <w:left w:val="none" w:sz="0" w:space="0" w:color="auto"/>
            <w:bottom w:val="none" w:sz="0" w:space="0" w:color="auto"/>
            <w:right w:val="none" w:sz="0" w:space="0" w:color="auto"/>
          </w:divBdr>
        </w:div>
        <w:div w:id="1907565321">
          <w:marLeft w:val="480"/>
          <w:marRight w:val="0"/>
          <w:marTop w:val="0"/>
          <w:marBottom w:val="0"/>
          <w:divBdr>
            <w:top w:val="none" w:sz="0" w:space="0" w:color="auto"/>
            <w:left w:val="none" w:sz="0" w:space="0" w:color="auto"/>
            <w:bottom w:val="none" w:sz="0" w:space="0" w:color="auto"/>
            <w:right w:val="none" w:sz="0" w:space="0" w:color="auto"/>
          </w:divBdr>
        </w:div>
        <w:div w:id="329602994">
          <w:marLeft w:val="480"/>
          <w:marRight w:val="0"/>
          <w:marTop w:val="0"/>
          <w:marBottom w:val="0"/>
          <w:divBdr>
            <w:top w:val="none" w:sz="0" w:space="0" w:color="auto"/>
            <w:left w:val="none" w:sz="0" w:space="0" w:color="auto"/>
            <w:bottom w:val="none" w:sz="0" w:space="0" w:color="auto"/>
            <w:right w:val="none" w:sz="0" w:space="0" w:color="auto"/>
          </w:divBdr>
        </w:div>
        <w:div w:id="1896817728">
          <w:marLeft w:val="480"/>
          <w:marRight w:val="0"/>
          <w:marTop w:val="0"/>
          <w:marBottom w:val="0"/>
          <w:divBdr>
            <w:top w:val="none" w:sz="0" w:space="0" w:color="auto"/>
            <w:left w:val="none" w:sz="0" w:space="0" w:color="auto"/>
            <w:bottom w:val="none" w:sz="0" w:space="0" w:color="auto"/>
            <w:right w:val="none" w:sz="0" w:space="0" w:color="auto"/>
          </w:divBdr>
        </w:div>
        <w:div w:id="873691566">
          <w:marLeft w:val="480"/>
          <w:marRight w:val="0"/>
          <w:marTop w:val="0"/>
          <w:marBottom w:val="0"/>
          <w:divBdr>
            <w:top w:val="none" w:sz="0" w:space="0" w:color="auto"/>
            <w:left w:val="none" w:sz="0" w:space="0" w:color="auto"/>
            <w:bottom w:val="none" w:sz="0" w:space="0" w:color="auto"/>
            <w:right w:val="none" w:sz="0" w:space="0" w:color="auto"/>
          </w:divBdr>
        </w:div>
        <w:div w:id="970983142">
          <w:marLeft w:val="480"/>
          <w:marRight w:val="0"/>
          <w:marTop w:val="0"/>
          <w:marBottom w:val="0"/>
          <w:divBdr>
            <w:top w:val="none" w:sz="0" w:space="0" w:color="auto"/>
            <w:left w:val="none" w:sz="0" w:space="0" w:color="auto"/>
            <w:bottom w:val="none" w:sz="0" w:space="0" w:color="auto"/>
            <w:right w:val="none" w:sz="0" w:space="0" w:color="auto"/>
          </w:divBdr>
        </w:div>
        <w:div w:id="1013335633">
          <w:marLeft w:val="480"/>
          <w:marRight w:val="0"/>
          <w:marTop w:val="0"/>
          <w:marBottom w:val="0"/>
          <w:divBdr>
            <w:top w:val="none" w:sz="0" w:space="0" w:color="auto"/>
            <w:left w:val="none" w:sz="0" w:space="0" w:color="auto"/>
            <w:bottom w:val="none" w:sz="0" w:space="0" w:color="auto"/>
            <w:right w:val="none" w:sz="0" w:space="0" w:color="auto"/>
          </w:divBdr>
        </w:div>
        <w:div w:id="994261090">
          <w:marLeft w:val="480"/>
          <w:marRight w:val="0"/>
          <w:marTop w:val="0"/>
          <w:marBottom w:val="0"/>
          <w:divBdr>
            <w:top w:val="none" w:sz="0" w:space="0" w:color="auto"/>
            <w:left w:val="none" w:sz="0" w:space="0" w:color="auto"/>
            <w:bottom w:val="none" w:sz="0" w:space="0" w:color="auto"/>
            <w:right w:val="none" w:sz="0" w:space="0" w:color="auto"/>
          </w:divBdr>
        </w:div>
        <w:div w:id="405225204">
          <w:marLeft w:val="480"/>
          <w:marRight w:val="0"/>
          <w:marTop w:val="0"/>
          <w:marBottom w:val="0"/>
          <w:divBdr>
            <w:top w:val="none" w:sz="0" w:space="0" w:color="auto"/>
            <w:left w:val="none" w:sz="0" w:space="0" w:color="auto"/>
            <w:bottom w:val="none" w:sz="0" w:space="0" w:color="auto"/>
            <w:right w:val="none" w:sz="0" w:space="0" w:color="auto"/>
          </w:divBdr>
        </w:div>
        <w:div w:id="560411220">
          <w:marLeft w:val="480"/>
          <w:marRight w:val="0"/>
          <w:marTop w:val="0"/>
          <w:marBottom w:val="0"/>
          <w:divBdr>
            <w:top w:val="none" w:sz="0" w:space="0" w:color="auto"/>
            <w:left w:val="none" w:sz="0" w:space="0" w:color="auto"/>
            <w:bottom w:val="none" w:sz="0" w:space="0" w:color="auto"/>
            <w:right w:val="none" w:sz="0" w:space="0" w:color="auto"/>
          </w:divBdr>
        </w:div>
        <w:div w:id="1671366544">
          <w:marLeft w:val="480"/>
          <w:marRight w:val="0"/>
          <w:marTop w:val="0"/>
          <w:marBottom w:val="0"/>
          <w:divBdr>
            <w:top w:val="none" w:sz="0" w:space="0" w:color="auto"/>
            <w:left w:val="none" w:sz="0" w:space="0" w:color="auto"/>
            <w:bottom w:val="none" w:sz="0" w:space="0" w:color="auto"/>
            <w:right w:val="none" w:sz="0" w:space="0" w:color="auto"/>
          </w:divBdr>
        </w:div>
        <w:div w:id="957954096">
          <w:marLeft w:val="480"/>
          <w:marRight w:val="0"/>
          <w:marTop w:val="0"/>
          <w:marBottom w:val="0"/>
          <w:divBdr>
            <w:top w:val="none" w:sz="0" w:space="0" w:color="auto"/>
            <w:left w:val="none" w:sz="0" w:space="0" w:color="auto"/>
            <w:bottom w:val="none" w:sz="0" w:space="0" w:color="auto"/>
            <w:right w:val="none" w:sz="0" w:space="0" w:color="auto"/>
          </w:divBdr>
        </w:div>
        <w:div w:id="363291176">
          <w:marLeft w:val="480"/>
          <w:marRight w:val="0"/>
          <w:marTop w:val="0"/>
          <w:marBottom w:val="0"/>
          <w:divBdr>
            <w:top w:val="none" w:sz="0" w:space="0" w:color="auto"/>
            <w:left w:val="none" w:sz="0" w:space="0" w:color="auto"/>
            <w:bottom w:val="none" w:sz="0" w:space="0" w:color="auto"/>
            <w:right w:val="none" w:sz="0" w:space="0" w:color="auto"/>
          </w:divBdr>
        </w:div>
        <w:div w:id="803423360">
          <w:marLeft w:val="480"/>
          <w:marRight w:val="0"/>
          <w:marTop w:val="0"/>
          <w:marBottom w:val="0"/>
          <w:divBdr>
            <w:top w:val="none" w:sz="0" w:space="0" w:color="auto"/>
            <w:left w:val="none" w:sz="0" w:space="0" w:color="auto"/>
            <w:bottom w:val="none" w:sz="0" w:space="0" w:color="auto"/>
            <w:right w:val="none" w:sz="0" w:space="0" w:color="auto"/>
          </w:divBdr>
        </w:div>
        <w:div w:id="1926307444">
          <w:marLeft w:val="480"/>
          <w:marRight w:val="0"/>
          <w:marTop w:val="0"/>
          <w:marBottom w:val="0"/>
          <w:divBdr>
            <w:top w:val="none" w:sz="0" w:space="0" w:color="auto"/>
            <w:left w:val="none" w:sz="0" w:space="0" w:color="auto"/>
            <w:bottom w:val="none" w:sz="0" w:space="0" w:color="auto"/>
            <w:right w:val="none" w:sz="0" w:space="0" w:color="auto"/>
          </w:divBdr>
        </w:div>
        <w:div w:id="1218250090">
          <w:marLeft w:val="480"/>
          <w:marRight w:val="0"/>
          <w:marTop w:val="0"/>
          <w:marBottom w:val="0"/>
          <w:divBdr>
            <w:top w:val="none" w:sz="0" w:space="0" w:color="auto"/>
            <w:left w:val="none" w:sz="0" w:space="0" w:color="auto"/>
            <w:bottom w:val="none" w:sz="0" w:space="0" w:color="auto"/>
            <w:right w:val="none" w:sz="0" w:space="0" w:color="auto"/>
          </w:divBdr>
        </w:div>
        <w:div w:id="748964638">
          <w:marLeft w:val="480"/>
          <w:marRight w:val="0"/>
          <w:marTop w:val="0"/>
          <w:marBottom w:val="0"/>
          <w:divBdr>
            <w:top w:val="none" w:sz="0" w:space="0" w:color="auto"/>
            <w:left w:val="none" w:sz="0" w:space="0" w:color="auto"/>
            <w:bottom w:val="none" w:sz="0" w:space="0" w:color="auto"/>
            <w:right w:val="none" w:sz="0" w:space="0" w:color="auto"/>
          </w:divBdr>
        </w:div>
        <w:div w:id="1632900410">
          <w:marLeft w:val="480"/>
          <w:marRight w:val="0"/>
          <w:marTop w:val="0"/>
          <w:marBottom w:val="0"/>
          <w:divBdr>
            <w:top w:val="none" w:sz="0" w:space="0" w:color="auto"/>
            <w:left w:val="none" w:sz="0" w:space="0" w:color="auto"/>
            <w:bottom w:val="none" w:sz="0" w:space="0" w:color="auto"/>
            <w:right w:val="none" w:sz="0" w:space="0" w:color="auto"/>
          </w:divBdr>
        </w:div>
        <w:div w:id="1581990049">
          <w:marLeft w:val="480"/>
          <w:marRight w:val="0"/>
          <w:marTop w:val="0"/>
          <w:marBottom w:val="0"/>
          <w:divBdr>
            <w:top w:val="none" w:sz="0" w:space="0" w:color="auto"/>
            <w:left w:val="none" w:sz="0" w:space="0" w:color="auto"/>
            <w:bottom w:val="none" w:sz="0" w:space="0" w:color="auto"/>
            <w:right w:val="none" w:sz="0" w:space="0" w:color="auto"/>
          </w:divBdr>
        </w:div>
        <w:div w:id="90395152">
          <w:marLeft w:val="480"/>
          <w:marRight w:val="0"/>
          <w:marTop w:val="0"/>
          <w:marBottom w:val="0"/>
          <w:divBdr>
            <w:top w:val="none" w:sz="0" w:space="0" w:color="auto"/>
            <w:left w:val="none" w:sz="0" w:space="0" w:color="auto"/>
            <w:bottom w:val="none" w:sz="0" w:space="0" w:color="auto"/>
            <w:right w:val="none" w:sz="0" w:space="0" w:color="auto"/>
          </w:divBdr>
        </w:div>
        <w:div w:id="1356808049">
          <w:marLeft w:val="480"/>
          <w:marRight w:val="0"/>
          <w:marTop w:val="0"/>
          <w:marBottom w:val="0"/>
          <w:divBdr>
            <w:top w:val="none" w:sz="0" w:space="0" w:color="auto"/>
            <w:left w:val="none" w:sz="0" w:space="0" w:color="auto"/>
            <w:bottom w:val="none" w:sz="0" w:space="0" w:color="auto"/>
            <w:right w:val="none" w:sz="0" w:space="0" w:color="auto"/>
          </w:divBdr>
        </w:div>
        <w:div w:id="2100904038">
          <w:marLeft w:val="480"/>
          <w:marRight w:val="0"/>
          <w:marTop w:val="0"/>
          <w:marBottom w:val="0"/>
          <w:divBdr>
            <w:top w:val="none" w:sz="0" w:space="0" w:color="auto"/>
            <w:left w:val="none" w:sz="0" w:space="0" w:color="auto"/>
            <w:bottom w:val="none" w:sz="0" w:space="0" w:color="auto"/>
            <w:right w:val="none" w:sz="0" w:space="0" w:color="auto"/>
          </w:divBdr>
        </w:div>
        <w:div w:id="732390701">
          <w:marLeft w:val="480"/>
          <w:marRight w:val="0"/>
          <w:marTop w:val="0"/>
          <w:marBottom w:val="0"/>
          <w:divBdr>
            <w:top w:val="none" w:sz="0" w:space="0" w:color="auto"/>
            <w:left w:val="none" w:sz="0" w:space="0" w:color="auto"/>
            <w:bottom w:val="none" w:sz="0" w:space="0" w:color="auto"/>
            <w:right w:val="none" w:sz="0" w:space="0" w:color="auto"/>
          </w:divBdr>
        </w:div>
        <w:div w:id="77750466">
          <w:marLeft w:val="480"/>
          <w:marRight w:val="0"/>
          <w:marTop w:val="0"/>
          <w:marBottom w:val="0"/>
          <w:divBdr>
            <w:top w:val="none" w:sz="0" w:space="0" w:color="auto"/>
            <w:left w:val="none" w:sz="0" w:space="0" w:color="auto"/>
            <w:bottom w:val="none" w:sz="0" w:space="0" w:color="auto"/>
            <w:right w:val="none" w:sz="0" w:space="0" w:color="auto"/>
          </w:divBdr>
        </w:div>
        <w:div w:id="190581641">
          <w:marLeft w:val="480"/>
          <w:marRight w:val="0"/>
          <w:marTop w:val="0"/>
          <w:marBottom w:val="0"/>
          <w:divBdr>
            <w:top w:val="none" w:sz="0" w:space="0" w:color="auto"/>
            <w:left w:val="none" w:sz="0" w:space="0" w:color="auto"/>
            <w:bottom w:val="none" w:sz="0" w:space="0" w:color="auto"/>
            <w:right w:val="none" w:sz="0" w:space="0" w:color="auto"/>
          </w:divBdr>
        </w:div>
        <w:div w:id="398676157">
          <w:marLeft w:val="480"/>
          <w:marRight w:val="0"/>
          <w:marTop w:val="0"/>
          <w:marBottom w:val="0"/>
          <w:divBdr>
            <w:top w:val="none" w:sz="0" w:space="0" w:color="auto"/>
            <w:left w:val="none" w:sz="0" w:space="0" w:color="auto"/>
            <w:bottom w:val="none" w:sz="0" w:space="0" w:color="auto"/>
            <w:right w:val="none" w:sz="0" w:space="0" w:color="auto"/>
          </w:divBdr>
        </w:div>
        <w:div w:id="140467371">
          <w:marLeft w:val="480"/>
          <w:marRight w:val="0"/>
          <w:marTop w:val="0"/>
          <w:marBottom w:val="0"/>
          <w:divBdr>
            <w:top w:val="none" w:sz="0" w:space="0" w:color="auto"/>
            <w:left w:val="none" w:sz="0" w:space="0" w:color="auto"/>
            <w:bottom w:val="none" w:sz="0" w:space="0" w:color="auto"/>
            <w:right w:val="none" w:sz="0" w:space="0" w:color="auto"/>
          </w:divBdr>
        </w:div>
        <w:div w:id="1018896844">
          <w:marLeft w:val="480"/>
          <w:marRight w:val="0"/>
          <w:marTop w:val="0"/>
          <w:marBottom w:val="0"/>
          <w:divBdr>
            <w:top w:val="none" w:sz="0" w:space="0" w:color="auto"/>
            <w:left w:val="none" w:sz="0" w:space="0" w:color="auto"/>
            <w:bottom w:val="none" w:sz="0" w:space="0" w:color="auto"/>
            <w:right w:val="none" w:sz="0" w:space="0" w:color="auto"/>
          </w:divBdr>
        </w:div>
        <w:div w:id="526256134">
          <w:marLeft w:val="480"/>
          <w:marRight w:val="0"/>
          <w:marTop w:val="0"/>
          <w:marBottom w:val="0"/>
          <w:divBdr>
            <w:top w:val="none" w:sz="0" w:space="0" w:color="auto"/>
            <w:left w:val="none" w:sz="0" w:space="0" w:color="auto"/>
            <w:bottom w:val="none" w:sz="0" w:space="0" w:color="auto"/>
            <w:right w:val="none" w:sz="0" w:space="0" w:color="auto"/>
          </w:divBdr>
        </w:div>
        <w:div w:id="1537622253">
          <w:marLeft w:val="480"/>
          <w:marRight w:val="0"/>
          <w:marTop w:val="0"/>
          <w:marBottom w:val="0"/>
          <w:divBdr>
            <w:top w:val="none" w:sz="0" w:space="0" w:color="auto"/>
            <w:left w:val="none" w:sz="0" w:space="0" w:color="auto"/>
            <w:bottom w:val="none" w:sz="0" w:space="0" w:color="auto"/>
            <w:right w:val="none" w:sz="0" w:space="0" w:color="auto"/>
          </w:divBdr>
        </w:div>
        <w:div w:id="1720743651">
          <w:marLeft w:val="480"/>
          <w:marRight w:val="0"/>
          <w:marTop w:val="0"/>
          <w:marBottom w:val="0"/>
          <w:divBdr>
            <w:top w:val="none" w:sz="0" w:space="0" w:color="auto"/>
            <w:left w:val="none" w:sz="0" w:space="0" w:color="auto"/>
            <w:bottom w:val="none" w:sz="0" w:space="0" w:color="auto"/>
            <w:right w:val="none" w:sz="0" w:space="0" w:color="auto"/>
          </w:divBdr>
        </w:div>
        <w:div w:id="335231707">
          <w:marLeft w:val="480"/>
          <w:marRight w:val="0"/>
          <w:marTop w:val="0"/>
          <w:marBottom w:val="0"/>
          <w:divBdr>
            <w:top w:val="none" w:sz="0" w:space="0" w:color="auto"/>
            <w:left w:val="none" w:sz="0" w:space="0" w:color="auto"/>
            <w:bottom w:val="none" w:sz="0" w:space="0" w:color="auto"/>
            <w:right w:val="none" w:sz="0" w:space="0" w:color="auto"/>
          </w:divBdr>
        </w:div>
        <w:div w:id="247882160">
          <w:marLeft w:val="480"/>
          <w:marRight w:val="0"/>
          <w:marTop w:val="0"/>
          <w:marBottom w:val="0"/>
          <w:divBdr>
            <w:top w:val="none" w:sz="0" w:space="0" w:color="auto"/>
            <w:left w:val="none" w:sz="0" w:space="0" w:color="auto"/>
            <w:bottom w:val="none" w:sz="0" w:space="0" w:color="auto"/>
            <w:right w:val="none" w:sz="0" w:space="0" w:color="auto"/>
          </w:divBdr>
        </w:div>
        <w:div w:id="1330212389">
          <w:marLeft w:val="480"/>
          <w:marRight w:val="0"/>
          <w:marTop w:val="0"/>
          <w:marBottom w:val="0"/>
          <w:divBdr>
            <w:top w:val="none" w:sz="0" w:space="0" w:color="auto"/>
            <w:left w:val="none" w:sz="0" w:space="0" w:color="auto"/>
            <w:bottom w:val="none" w:sz="0" w:space="0" w:color="auto"/>
            <w:right w:val="none" w:sz="0" w:space="0" w:color="auto"/>
          </w:divBdr>
        </w:div>
        <w:div w:id="967972282">
          <w:marLeft w:val="480"/>
          <w:marRight w:val="0"/>
          <w:marTop w:val="0"/>
          <w:marBottom w:val="0"/>
          <w:divBdr>
            <w:top w:val="none" w:sz="0" w:space="0" w:color="auto"/>
            <w:left w:val="none" w:sz="0" w:space="0" w:color="auto"/>
            <w:bottom w:val="none" w:sz="0" w:space="0" w:color="auto"/>
            <w:right w:val="none" w:sz="0" w:space="0" w:color="auto"/>
          </w:divBdr>
        </w:div>
        <w:div w:id="348602277">
          <w:marLeft w:val="480"/>
          <w:marRight w:val="0"/>
          <w:marTop w:val="0"/>
          <w:marBottom w:val="0"/>
          <w:divBdr>
            <w:top w:val="none" w:sz="0" w:space="0" w:color="auto"/>
            <w:left w:val="none" w:sz="0" w:space="0" w:color="auto"/>
            <w:bottom w:val="none" w:sz="0" w:space="0" w:color="auto"/>
            <w:right w:val="none" w:sz="0" w:space="0" w:color="auto"/>
          </w:divBdr>
        </w:div>
      </w:divsChild>
    </w:div>
    <w:div w:id="642320438">
      <w:bodyDiv w:val="1"/>
      <w:marLeft w:val="0"/>
      <w:marRight w:val="0"/>
      <w:marTop w:val="0"/>
      <w:marBottom w:val="0"/>
      <w:divBdr>
        <w:top w:val="none" w:sz="0" w:space="0" w:color="auto"/>
        <w:left w:val="none" w:sz="0" w:space="0" w:color="auto"/>
        <w:bottom w:val="none" w:sz="0" w:space="0" w:color="auto"/>
        <w:right w:val="none" w:sz="0" w:space="0" w:color="auto"/>
      </w:divBdr>
    </w:div>
    <w:div w:id="644895829">
      <w:bodyDiv w:val="1"/>
      <w:marLeft w:val="0"/>
      <w:marRight w:val="0"/>
      <w:marTop w:val="0"/>
      <w:marBottom w:val="0"/>
      <w:divBdr>
        <w:top w:val="none" w:sz="0" w:space="0" w:color="auto"/>
        <w:left w:val="none" w:sz="0" w:space="0" w:color="auto"/>
        <w:bottom w:val="none" w:sz="0" w:space="0" w:color="auto"/>
        <w:right w:val="none" w:sz="0" w:space="0" w:color="auto"/>
      </w:divBdr>
    </w:div>
    <w:div w:id="645205376">
      <w:bodyDiv w:val="1"/>
      <w:marLeft w:val="0"/>
      <w:marRight w:val="0"/>
      <w:marTop w:val="0"/>
      <w:marBottom w:val="0"/>
      <w:divBdr>
        <w:top w:val="none" w:sz="0" w:space="0" w:color="auto"/>
        <w:left w:val="none" w:sz="0" w:space="0" w:color="auto"/>
        <w:bottom w:val="none" w:sz="0" w:space="0" w:color="auto"/>
        <w:right w:val="none" w:sz="0" w:space="0" w:color="auto"/>
      </w:divBdr>
      <w:divsChild>
        <w:div w:id="1339692000">
          <w:marLeft w:val="480"/>
          <w:marRight w:val="0"/>
          <w:marTop w:val="0"/>
          <w:marBottom w:val="0"/>
          <w:divBdr>
            <w:top w:val="none" w:sz="0" w:space="0" w:color="auto"/>
            <w:left w:val="none" w:sz="0" w:space="0" w:color="auto"/>
            <w:bottom w:val="none" w:sz="0" w:space="0" w:color="auto"/>
            <w:right w:val="none" w:sz="0" w:space="0" w:color="auto"/>
          </w:divBdr>
        </w:div>
        <w:div w:id="2076010306">
          <w:marLeft w:val="480"/>
          <w:marRight w:val="0"/>
          <w:marTop w:val="0"/>
          <w:marBottom w:val="0"/>
          <w:divBdr>
            <w:top w:val="none" w:sz="0" w:space="0" w:color="auto"/>
            <w:left w:val="none" w:sz="0" w:space="0" w:color="auto"/>
            <w:bottom w:val="none" w:sz="0" w:space="0" w:color="auto"/>
            <w:right w:val="none" w:sz="0" w:space="0" w:color="auto"/>
          </w:divBdr>
        </w:div>
        <w:div w:id="1903982324">
          <w:marLeft w:val="480"/>
          <w:marRight w:val="0"/>
          <w:marTop w:val="0"/>
          <w:marBottom w:val="0"/>
          <w:divBdr>
            <w:top w:val="none" w:sz="0" w:space="0" w:color="auto"/>
            <w:left w:val="none" w:sz="0" w:space="0" w:color="auto"/>
            <w:bottom w:val="none" w:sz="0" w:space="0" w:color="auto"/>
            <w:right w:val="none" w:sz="0" w:space="0" w:color="auto"/>
          </w:divBdr>
        </w:div>
        <w:div w:id="217205086">
          <w:marLeft w:val="480"/>
          <w:marRight w:val="0"/>
          <w:marTop w:val="0"/>
          <w:marBottom w:val="0"/>
          <w:divBdr>
            <w:top w:val="none" w:sz="0" w:space="0" w:color="auto"/>
            <w:left w:val="none" w:sz="0" w:space="0" w:color="auto"/>
            <w:bottom w:val="none" w:sz="0" w:space="0" w:color="auto"/>
            <w:right w:val="none" w:sz="0" w:space="0" w:color="auto"/>
          </w:divBdr>
        </w:div>
        <w:div w:id="723404548">
          <w:marLeft w:val="480"/>
          <w:marRight w:val="0"/>
          <w:marTop w:val="0"/>
          <w:marBottom w:val="0"/>
          <w:divBdr>
            <w:top w:val="none" w:sz="0" w:space="0" w:color="auto"/>
            <w:left w:val="none" w:sz="0" w:space="0" w:color="auto"/>
            <w:bottom w:val="none" w:sz="0" w:space="0" w:color="auto"/>
            <w:right w:val="none" w:sz="0" w:space="0" w:color="auto"/>
          </w:divBdr>
        </w:div>
        <w:div w:id="154957177">
          <w:marLeft w:val="480"/>
          <w:marRight w:val="0"/>
          <w:marTop w:val="0"/>
          <w:marBottom w:val="0"/>
          <w:divBdr>
            <w:top w:val="none" w:sz="0" w:space="0" w:color="auto"/>
            <w:left w:val="none" w:sz="0" w:space="0" w:color="auto"/>
            <w:bottom w:val="none" w:sz="0" w:space="0" w:color="auto"/>
            <w:right w:val="none" w:sz="0" w:space="0" w:color="auto"/>
          </w:divBdr>
        </w:div>
        <w:div w:id="1343126772">
          <w:marLeft w:val="480"/>
          <w:marRight w:val="0"/>
          <w:marTop w:val="0"/>
          <w:marBottom w:val="0"/>
          <w:divBdr>
            <w:top w:val="none" w:sz="0" w:space="0" w:color="auto"/>
            <w:left w:val="none" w:sz="0" w:space="0" w:color="auto"/>
            <w:bottom w:val="none" w:sz="0" w:space="0" w:color="auto"/>
            <w:right w:val="none" w:sz="0" w:space="0" w:color="auto"/>
          </w:divBdr>
        </w:div>
        <w:div w:id="988287633">
          <w:marLeft w:val="480"/>
          <w:marRight w:val="0"/>
          <w:marTop w:val="0"/>
          <w:marBottom w:val="0"/>
          <w:divBdr>
            <w:top w:val="none" w:sz="0" w:space="0" w:color="auto"/>
            <w:left w:val="none" w:sz="0" w:space="0" w:color="auto"/>
            <w:bottom w:val="none" w:sz="0" w:space="0" w:color="auto"/>
            <w:right w:val="none" w:sz="0" w:space="0" w:color="auto"/>
          </w:divBdr>
        </w:div>
        <w:div w:id="1122765661">
          <w:marLeft w:val="480"/>
          <w:marRight w:val="0"/>
          <w:marTop w:val="0"/>
          <w:marBottom w:val="0"/>
          <w:divBdr>
            <w:top w:val="none" w:sz="0" w:space="0" w:color="auto"/>
            <w:left w:val="none" w:sz="0" w:space="0" w:color="auto"/>
            <w:bottom w:val="none" w:sz="0" w:space="0" w:color="auto"/>
            <w:right w:val="none" w:sz="0" w:space="0" w:color="auto"/>
          </w:divBdr>
        </w:div>
        <w:div w:id="1747146777">
          <w:marLeft w:val="480"/>
          <w:marRight w:val="0"/>
          <w:marTop w:val="0"/>
          <w:marBottom w:val="0"/>
          <w:divBdr>
            <w:top w:val="none" w:sz="0" w:space="0" w:color="auto"/>
            <w:left w:val="none" w:sz="0" w:space="0" w:color="auto"/>
            <w:bottom w:val="none" w:sz="0" w:space="0" w:color="auto"/>
            <w:right w:val="none" w:sz="0" w:space="0" w:color="auto"/>
          </w:divBdr>
        </w:div>
        <w:div w:id="1509832104">
          <w:marLeft w:val="480"/>
          <w:marRight w:val="0"/>
          <w:marTop w:val="0"/>
          <w:marBottom w:val="0"/>
          <w:divBdr>
            <w:top w:val="none" w:sz="0" w:space="0" w:color="auto"/>
            <w:left w:val="none" w:sz="0" w:space="0" w:color="auto"/>
            <w:bottom w:val="none" w:sz="0" w:space="0" w:color="auto"/>
            <w:right w:val="none" w:sz="0" w:space="0" w:color="auto"/>
          </w:divBdr>
        </w:div>
        <w:div w:id="239825583">
          <w:marLeft w:val="480"/>
          <w:marRight w:val="0"/>
          <w:marTop w:val="0"/>
          <w:marBottom w:val="0"/>
          <w:divBdr>
            <w:top w:val="none" w:sz="0" w:space="0" w:color="auto"/>
            <w:left w:val="none" w:sz="0" w:space="0" w:color="auto"/>
            <w:bottom w:val="none" w:sz="0" w:space="0" w:color="auto"/>
            <w:right w:val="none" w:sz="0" w:space="0" w:color="auto"/>
          </w:divBdr>
        </w:div>
        <w:div w:id="1251892114">
          <w:marLeft w:val="480"/>
          <w:marRight w:val="0"/>
          <w:marTop w:val="0"/>
          <w:marBottom w:val="0"/>
          <w:divBdr>
            <w:top w:val="none" w:sz="0" w:space="0" w:color="auto"/>
            <w:left w:val="none" w:sz="0" w:space="0" w:color="auto"/>
            <w:bottom w:val="none" w:sz="0" w:space="0" w:color="auto"/>
            <w:right w:val="none" w:sz="0" w:space="0" w:color="auto"/>
          </w:divBdr>
        </w:div>
        <w:div w:id="7683689">
          <w:marLeft w:val="480"/>
          <w:marRight w:val="0"/>
          <w:marTop w:val="0"/>
          <w:marBottom w:val="0"/>
          <w:divBdr>
            <w:top w:val="none" w:sz="0" w:space="0" w:color="auto"/>
            <w:left w:val="none" w:sz="0" w:space="0" w:color="auto"/>
            <w:bottom w:val="none" w:sz="0" w:space="0" w:color="auto"/>
            <w:right w:val="none" w:sz="0" w:space="0" w:color="auto"/>
          </w:divBdr>
        </w:div>
        <w:div w:id="1685083945">
          <w:marLeft w:val="480"/>
          <w:marRight w:val="0"/>
          <w:marTop w:val="0"/>
          <w:marBottom w:val="0"/>
          <w:divBdr>
            <w:top w:val="none" w:sz="0" w:space="0" w:color="auto"/>
            <w:left w:val="none" w:sz="0" w:space="0" w:color="auto"/>
            <w:bottom w:val="none" w:sz="0" w:space="0" w:color="auto"/>
            <w:right w:val="none" w:sz="0" w:space="0" w:color="auto"/>
          </w:divBdr>
        </w:div>
        <w:div w:id="1927104999">
          <w:marLeft w:val="480"/>
          <w:marRight w:val="0"/>
          <w:marTop w:val="0"/>
          <w:marBottom w:val="0"/>
          <w:divBdr>
            <w:top w:val="none" w:sz="0" w:space="0" w:color="auto"/>
            <w:left w:val="none" w:sz="0" w:space="0" w:color="auto"/>
            <w:bottom w:val="none" w:sz="0" w:space="0" w:color="auto"/>
            <w:right w:val="none" w:sz="0" w:space="0" w:color="auto"/>
          </w:divBdr>
        </w:div>
        <w:div w:id="1109426009">
          <w:marLeft w:val="480"/>
          <w:marRight w:val="0"/>
          <w:marTop w:val="0"/>
          <w:marBottom w:val="0"/>
          <w:divBdr>
            <w:top w:val="none" w:sz="0" w:space="0" w:color="auto"/>
            <w:left w:val="none" w:sz="0" w:space="0" w:color="auto"/>
            <w:bottom w:val="none" w:sz="0" w:space="0" w:color="auto"/>
            <w:right w:val="none" w:sz="0" w:space="0" w:color="auto"/>
          </w:divBdr>
        </w:div>
        <w:div w:id="839933972">
          <w:marLeft w:val="480"/>
          <w:marRight w:val="0"/>
          <w:marTop w:val="0"/>
          <w:marBottom w:val="0"/>
          <w:divBdr>
            <w:top w:val="none" w:sz="0" w:space="0" w:color="auto"/>
            <w:left w:val="none" w:sz="0" w:space="0" w:color="auto"/>
            <w:bottom w:val="none" w:sz="0" w:space="0" w:color="auto"/>
            <w:right w:val="none" w:sz="0" w:space="0" w:color="auto"/>
          </w:divBdr>
        </w:div>
        <w:div w:id="1959726138">
          <w:marLeft w:val="480"/>
          <w:marRight w:val="0"/>
          <w:marTop w:val="0"/>
          <w:marBottom w:val="0"/>
          <w:divBdr>
            <w:top w:val="none" w:sz="0" w:space="0" w:color="auto"/>
            <w:left w:val="none" w:sz="0" w:space="0" w:color="auto"/>
            <w:bottom w:val="none" w:sz="0" w:space="0" w:color="auto"/>
            <w:right w:val="none" w:sz="0" w:space="0" w:color="auto"/>
          </w:divBdr>
        </w:div>
        <w:div w:id="610668230">
          <w:marLeft w:val="480"/>
          <w:marRight w:val="0"/>
          <w:marTop w:val="0"/>
          <w:marBottom w:val="0"/>
          <w:divBdr>
            <w:top w:val="none" w:sz="0" w:space="0" w:color="auto"/>
            <w:left w:val="none" w:sz="0" w:space="0" w:color="auto"/>
            <w:bottom w:val="none" w:sz="0" w:space="0" w:color="auto"/>
            <w:right w:val="none" w:sz="0" w:space="0" w:color="auto"/>
          </w:divBdr>
        </w:div>
        <w:div w:id="1538422559">
          <w:marLeft w:val="480"/>
          <w:marRight w:val="0"/>
          <w:marTop w:val="0"/>
          <w:marBottom w:val="0"/>
          <w:divBdr>
            <w:top w:val="none" w:sz="0" w:space="0" w:color="auto"/>
            <w:left w:val="none" w:sz="0" w:space="0" w:color="auto"/>
            <w:bottom w:val="none" w:sz="0" w:space="0" w:color="auto"/>
            <w:right w:val="none" w:sz="0" w:space="0" w:color="auto"/>
          </w:divBdr>
        </w:div>
        <w:div w:id="86998600">
          <w:marLeft w:val="480"/>
          <w:marRight w:val="0"/>
          <w:marTop w:val="0"/>
          <w:marBottom w:val="0"/>
          <w:divBdr>
            <w:top w:val="none" w:sz="0" w:space="0" w:color="auto"/>
            <w:left w:val="none" w:sz="0" w:space="0" w:color="auto"/>
            <w:bottom w:val="none" w:sz="0" w:space="0" w:color="auto"/>
            <w:right w:val="none" w:sz="0" w:space="0" w:color="auto"/>
          </w:divBdr>
        </w:div>
        <w:div w:id="1175995268">
          <w:marLeft w:val="480"/>
          <w:marRight w:val="0"/>
          <w:marTop w:val="0"/>
          <w:marBottom w:val="0"/>
          <w:divBdr>
            <w:top w:val="none" w:sz="0" w:space="0" w:color="auto"/>
            <w:left w:val="none" w:sz="0" w:space="0" w:color="auto"/>
            <w:bottom w:val="none" w:sz="0" w:space="0" w:color="auto"/>
            <w:right w:val="none" w:sz="0" w:space="0" w:color="auto"/>
          </w:divBdr>
        </w:div>
        <w:div w:id="1098217064">
          <w:marLeft w:val="480"/>
          <w:marRight w:val="0"/>
          <w:marTop w:val="0"/>
          <w:marBottom w:val="0"/>
          <w:divBdr>
            <w:top w:val="none" w:sz="0" w:space="0" w:color="auto"/>
            <w:left w:val="none" w:sz="0" w:space="0" w:color="auto"/>
            <w:bottom w:val="none" w:sz="0" w:space="0" w:color="auto"/>
            <w:right w:val="none" w:sz="0" w:space="0" w:color="auto"/>
          </w:divBdr>
        </w:div>
      </w:divsChild>
    </w:div>
    <w:div w:id="645278680">
      <w:bodyDiv w:val="1"/>
      <w:marLeft w:val="0"/>
      <w:marRight w:val="0"/>
      <w:marTop w:val="0"/>
      <w:marBottom w:val="0"/>
      <w:divBdr>
        <w:top w:val="none" w:sz="0" w:space="0" w:color="auto"/>
        <w:left w:val="none" w:sz="0" w:space="0" w:color="auto"/>
        <w:bottom w:val="none" w:sz="0" w:space="0" w:color="auto"/>
        <w:right w:val="none" w:sz="0" w:space="0" w:color="auto"/>
      </w:divBdr>
      <w:divsChild>
        <w:div w:id="244344999">
          <w:marLeft w:val="640"/>
          <w:marRight w:val="0"/>
          <w:marTop w:val="0"/>
          <w:marBottom w:val="0"/>
          <w:divBdr>
            <w:top w:val="none" w:sz="0" w:space="0" w:color="auto"/>
            <w:left w:val="none" w:sz="0" w:space="0" w:color="auto"/>
            <w:bottom w:val="none" w:sz="0" w:space="0" w:color="auto"/>
            <w:right w:val="none" w:sz="0" w:space="0" w:color="auto"/>
          </w:divBdr>
        </w:div>
        <w:div w:id="35932266">
          <w:marLeft w:val="640"/>
          <w:marRight w:val="0"/>
          <w:marTop w:val="0"/>
          <w:marBottom w:val="0"/>
          <w:divBdr>
            <w:top w:val="none" w:sz="0" w:space="0" w:color="auto"/>
            <w:left w:val="none" w:sz="0" w:space="0" w:color="auto"/>
            <w:bottom w:val="none" w:sz="0" w:space="0" w:color="auto"/>
            <w:right w:val="none" w:sz="0" w:space="0" w:color="auto"/>
          </w:divBdr>
        </w:div>
        <w:div w:id="741099025">
          <w:marLeft w:val="640"/>
          <w:marRight w:val="0"/>
          <w:marTop w:val="0"/>
          <w:marBottom w:val="0"/>
          <w:divBdr>
            <w:top w:val="none" w:sz="0" w:space="0" w:color="auto"/>
            <w:left w:val="none" w:sz="0" w:space="0" w:color="auto"/>
            <w:bottom w:val="none" w:sz="0" w:space="0" w:color="auto"/>
            <w:right w:val="none" w:sz="0" w:space="0" w:color="auto"/>
          </w:divBdr>
        </w:div>
        <w:div w:id="633757516">
          <w:marLeft w:val="640"/>
          <w:marRight w:val="0"/>
          <w:marTop w:val="0"/>
          <w:marBottom w:val="0"/>
          <w:divBdr>
            <w:top w:val="none" w:sz="0" w:space="0" w:color="auto"/>
            <w:left w:val="none" w:sz="0" w:space="0" w:color="auto"/>
            <w:bottom w:val="none" w:sz="0" w:space="0" w:color="auto"/>
            <w:right w:val="none" w:sz="0" w:space="0" w:color="auto"/>
          </w:divBdr>
        </w:div>
        <w:div w:id="206645376">
          <w:marLeft w:val="640"/>
          <w:marRight w:val="0"/>
          <w:marTop w:val="0"/>
          <w:marBottom w:val="0"/>
          <w:divBdr>
            <w:top w:val="none" w:sz="0" w:space="0" w:color="auto"/>
            <w:left w:val="none" w:sz="0" w:space="0" w:color="auto"/>
            <w:bottom w:val="none" w:sz="0" w:space="0" w:color="auto"/>
            <w:right w:val="none" w:sz="0" w:space="0" w:color="auto"/>
          </w:divBdr>
        </w:div>
        <w:div w:id="1346714263">
          <w:marLeft w:val="640"/>
          <w:marRight w:val="0"/>
          <w:marTop w:val="0"/>
          <w:marBottom w:val="0"/>
          <w:divBdr>
            <w:top w:val="none" w:sz="0" w:space="0" w:color="auto"/>
            <w:left w:val="none" w:sz="0" w:space="0" w:color="auto"/>
            <w:bottom w:val="none" w:sz="0" w:space="0" w:color="auto"/>
            <w:right w:val="none" w:sz="0" w:space="0" w:color="auto"/>
          </w:divBdr>
        </w:div>
        <w:div w:id="1595700880">
          <w:marLeft w:val="640"/>
          <w:marRight w:val="0"/>
          <w:marTop w:val="0"/>
          <w:marBottom w:val="0"/>
          <w:divBdr>
            <w:top w:val="none" w:sz="0" w:space="0" w:color="auto"/>
            <w:left w:val="none" w:sz="0" w:space="0" w:color="auto"/>
            <w:bottom w:val="none" w:sz="0" w:space="0" w:color="auto"/>
            <w:right w:val="none" w:sz="0" w:space="0" w:color="auto"/>
          </w:divBdr>
        </w:div>
        <w:div w:id="613246309">
          <w:marLeft w:val="640"/>
          <w:marRight w:val="0"/>
          <w:marTop w:val="0"/>
          <w:marBottom w:val="0"/>
          <w:divBdr>
            <w:top w:val="none" w:sz="0" w:space="0" w:color="auto"/>
            <w:left w:val="none" w:sz="0" w:space="0" w:color="auto"/>
            <w:bottom w:val="none" w:sz="0" w:space="0" w:color="auto"/>
            <w:right w:val="none" w:sz="0" w:space="0" w:color="auto"/>
          </w:divBdr>
        </w:div>
        <w:div w:id="1796561903">
          <w:marLeft w:val="640"/>
          <w:marRight w:val="0"/>
          <w:marTop w:val="0"/>
          <w:marBottom w:val="0"/>
          <w:divBdr>
            <w:top w:val="none" w:sz="0" w:space="0" w:color="auto"/>
            <w:left w:val="none" w:sz="0" w:space="0" w:color="auto"/>
            <w:bottom w:val="none" w:sz="0" w:space="0" w:color="auto"/>
            <w:right w:val="none" w:sz="0" w:space="0" w:color="auto"/>
          </w:divBdr>
        </w:div>
        <w:div w:id="2083747032">
          <w:marLeft w:val="640"/>
          <w:marRight w:val="0"/>
          <w:marTop w:val="0"/>
          <w:marBottom w:val="0"/>
          <w:divBdr>
            <w:top w:val="none" w:sz="0" w:space="0" w:color="auto"/>
            <w:left w:val="none" w:sz="0" w:space="0" w:color="auto"/>
            <w:bottom w:val="none" w:sz="0" w:space="0" w:color="auto"/>
            <w:right w:val="none" w:sz="0" w:space="0" w:color="auto"/>
          </w:divBdr>
        </w:div>
        <w:div w:id="587814037">
          <w:marLeft w:val="640"/>
          <w:marRight w:val="0"/>
          <w:marTop w:val="0"/>
          <w:marBottom w:val="0"/>
          <w:divBdr>
            <w:top w:val="none" w:sz="0" w:space="0" w:color="auto"/>
            <w:left w:val="none" w:sz="0" w:space="0" w:color="auto"/>
            <w:bottom w:val="none" w:sz="0" w:space="0" w:color="auto"/>
            <w:right w:val="none" w:sz="0" w:space="0" w:color="auto"/>
          </w:divBdr>
        </w:div>
        <w:div w:id="204099028">
          <w:marLeft w:val="640"/>
          <w:marRight w:val="0"/>
          <w:marTop w:val="0"/>
          <w:marBottom w:val="0"/>
          <w:divBdr>
            <w:top w:val="none" w:sz="0" w:space="0" w:color="auto"/>
            <w:left w:val="none" w:sz="0" w:space="0" w:color="auto"/>
            <w:bottom w:val="none" w:sz="0" w:space="0" w:color="auto"/>
            <w:right w:val="none" w:sz="0" w:space="0" w:color="auto"/>
          </w:divBdr>
        </w:div>
        <w:div w:id="1335648683">
          <w:marLeft w:val="640"/>
          <w:marRight w:val="0"/>
          <w:marTop w:val="0"/>
          <w:marBottom w:val="0"/>
          <w:divBdr>
            <w:top w:val="none" w:sz="0" w:space="0" w:color="auto"/>
            <w:left w:val="none" w:sz="0" w:space="0" w:color="auto"/>
            <w:bottom w:val="none" w:sz="0" w:space="0" w:color="auto"/>
            <w:right w:val="none" w:sz="0" w:space="0" w:color="auto"/>
          </w:divBdr>
        </w:div>
        <w:div w:id="1906989664">
          <w:marLeft w:val="640"/>
          <w:marRight w:val="0"/>
          <w:marTop w:val="0"/>
          <w:marBottom w:val="0"/>
          <w:divBdr>
            <w:top w:val="none" w:sz="0" w:space="0" w:color="auto"/>
            <w:left w:val="none" w:sz="0" w:space="0" w:color="auto"/>
            <w:bottom w:val="none" w:sz="0" w:space="0" w:color="auto"/>
            <w:right w:val="none" w:sz="0" w:space="0" w:color="auto"/>
          </w:divBdr>
        </w:div>
        <w:div w:id="933438706">
          <w:marLeft w:val="640"/>
          <w:marRight w:val="0"/>
          <w:marTop w:val="0"/>
          <w:marBottom w:val="0"/>
          <w:divBdr>
            <w:top w:val="none" w:sz="0" w:space="0" w:color="auto"/>
            <w:left w:val="none" w:sz="0" w:space="0" w:color="auto"/>
            <w:bottom w:val="none" w:sz="0" w:space="0" w:color="auto"/>
            <w:right w:val="none" w:sz="0" w:space="0" w:color="auto"/>
          </w:divBdr>
        </w:div>
        <w:div w:id="2078552195">
          <w:marLeft w:val="640"/>
          <w:marRight w:val="0"/>
          <w:marTop w:val="0"/>
          <w:marBottom w:val="0"/>
          <w:divBdr>
            <w:top w:val="none" w:sz="0" w:space="0" w:color="auto"/>
            <w:left w:val="none" w:sz="0" w:space="0" w:color="auto"/>
            <w:bottom w:val="none" w:sz="0" w:space="0" w:color="auto"/>
            <w:right w:val="none" w:sz="0" w:space="0" w:color="auto"/>
          </w:divBdr>
        </w:div>
        <w:div w:id="768625507">
          <w:marLeft w:val="640"/>
          <w:marRight w:val="0"/>
          <w:marTop w:val="0"/>
          <w:marBottom w:val="0"/>
          <w:divBdr>
            <w:top w:val="none" w:sz="0" w:space="0" w:color="auto"/>
            <w:left w:val="none" w:sz="0" w:space="0" w:color="auto"/>
            <w:bottom w:val="none" w:sz="0" w:space="0" w:color="auto"/>
            <w:right w:val="none" w:sz="0" w:space="0" w:color="auto"/>
          </w:divBdr>
        </w:div>
        <w:div w:id="1027483417">
          <w:marLeft w:val="640"/>
          <w:marRight w:val="0"/>
          <w:marTop w:val="0"/>
          <w:marBottom w:val="0"/>
          <w:divBdr>
            <w:top w:val="none" w:sz="0" w:space="0" w:color="auto"/>
            <w:left w:val="none" w:sz="0" w:space="0" w:color="auto"/>
            <w:bottom w:val="none" w:sz="0" w:space="0" w:color="auto"/>
            <w:right w:val="none" w:sz="0" w:space="0" w:color="auto"/>
          </w:divBdr>
        </w:div>
        <w:div w:id="1937131994">
          <w:marLeft w:val="640"/>
          <w:marRight w:val="0"/>
          <w:marTop w:val="0"/>
          <w:marBottom w:val="0"/>
          <w:divBdr>
            <w:top w:val="none" w:sz="0" w:space="0" w:color="auto"/>
            <w:left w:val="none" w:sz="0" w:space="0" w:color="auto"/>
            <w:bottom w:val="none" w:sz="0" w:space="0" w:color="auto"/>
            <w:right w:val="none" w:sz="0" w:space="0" w:color="auto"/>
          </w:divBdr>
        </w:div>
        <w:div w:id="1554655736">
          <w:marLeft w:val="640"/>
          <w:marRight w:val="0"/>
          <w:marTop w:val="0"/>
          <w:marBottom w:val="0"/>
          <w:divBdr>
            <w:top w:val="none" w:sz="0" w:space="0" w:color="auto"/>
            <w:left w:val="none" w:sz="0" w:space="0" w:color="auto"/>
            <w:bottom w:val="none" w:sz="0" w:space="0" w:color="auto"/>
            <w:right w:val="none" w:sz="0" w:space="0" w:color="auto"/>
          </w:divBdr>
        </w:div>
        <w:div w:id="737900430">
          <w:marLeft w:val="640"/>
          <w:marRight w:val="0"/>
          <w:marTop w:val="0"/>
          <w:marBottom w:val="0"/>
          <w:divBdr>
            <w:top w:val="none" w:sz="0" w:space="0" w:color="auto"/>
            <w:left w:val="none" w:sz="0" w:space="0" w:color="auto"/>
            <w:bottom w:val="none" w:sz="0" w:space="0" w:color="auto"/>
            <w:right w:val="none" w:sz="0" w:space="0" w:color="auto"/>
          </w:divBdr>
        </w:div>
        <w:div w:id="620041957">
          <w:marLeft w:val="640"/>
          <w:marRight w:val="0"/>
          <w:marTop w:val="0"/>
          <w:marBottom w:val="0"/>
          <w:divBdr>
            <w:top w:val="none" w:sz="0" w:space="0" w:color="auto"/>
            <w:left w:val="none" w:sz="0" w:space="0" w:color="auto"/>
            <w:bottom w:val="none" w:sz="0" w:space="0" w:color="auto"/>
            <w:right w:val="none" w:sz="0" w:space="0" w:color="auto"/>
          </w:divBdr>
        </w:div>
        <w:div w:id="1718430551">
          <w:marLeft w:val="640"/>
          <w:marRight w:val="0"/>
          <w:marTop w:val="0"/>
          <w:marBottom w:val="0"/>
          <w:divBdr>
            <w:top w:val="none" w:sz="0" w:space="0" w:color="auto"/>
            <w:left w:val="none" w:sz="0" w:space="0" w:color="auto"/>
            <w:bottom w:val="none" w:sz="0" w:space="0" w:color="auto"/>
            <w:right w:val="none" w:sz="0" w:space="0" w:color="auto"/>
          </w:divBdr>
        </w:div>
        <w:div w:id="1150900171">
          <w:marLeft w:val="640"/>
          <w:marRight w:val="0"/>
          <w:marTop w:val="0"/>
          <w:marBottom w:val="0"/>
          <w:divBdr>
            <w:top w:val="none" w:sz="0" w:space="0" w:color="auto"/>
            <w:left w:val="none" w:sz="0" w:space="0" w:color="auto"/>
            <w:bottom w:val="none" w:sz="0" w:space="0" w:color="auto"/>
            <w:right w:val="none" w:sz="0" w:space="0" w:color="auto"/>
          </w:divBdr>
        </w:div>
        <w:div w:id="760688008">
          <w:marLeft w:val="640"/>
          <w:marRight w:val="0"/>
          <w:marTop w:val="0"/>
          <w:marBottom w:val="0"/>
          <w:divBdr>
            <w:top w:val="none" w:sz="0" w:space="0" w:color="auto"/>
            <w:left w:val="none" w:sz="0" w:space="0" w:color="auto"/>
            <w:bottom w:val="none" w:sz="0" w:space="0" w:color="auto"/>
            <w:right w:val="none" w:sz="0" w:space="0" w:color="auto"/>
          </w:divBdr>
        </w:div>
        <w:div w:id="1284265710">
          <w:marLeft w:val="640"/>
          <w:marRight w:val="0"/>
          <w:marTop w:val="0"/>
          <w:marBottom w:val="0"/>
          <w:divBdr>
            <w:top w:val="none" w:sz="0" w:space="0" w:color="auto"/>
            <w:left w:val="none" w:sz="0" w:space="0" w:color="auto"/>
            <w:bottom w:val="none" w:sz="0" w:space="0" w:color="auto"/>
            <w:right w:val="none" w:sz="0" w:space="0" w:color="auto"/>
          </w:divBdr>
        </w:div>
        <w:div w:id="263341695">
          <w:marLeft w:val="640"/>
          <w:marRight w:val="0"/>
          <w:marTop w:val="0"/>
          <w:marBottom w:val="0"/>
          <w:divBdr>
            <w:top w:val="none" w:sz="0" w:space="0" w:color="auto"/>
            <w:left w:val="none" w:sz="0" w:space="0" w:color="auto"/>
            <w:bottom w:val="none" w:sz="0" w:space="0" w:color="auto"/>
            <w:right w:val="none" w:sz="0" w:space="0" w:color="auto"/>
          </w:divBdr>
        </w:div>
        <w:div w:id="177933499">
          <w:marLeft w:val="640"/>
          <w:marRight w:val="0"/>
          <w:marTop w:val="0"/>
          <w:marBottom w:val="0"/>
          <w:divBdr>
            <w:top w:val="none" w:sz="0" w:space="0" w:color="auto"/>
            <w:left w:val="none" w:sz="0" w:space="0" w:color="auto"/>
            <w:bottom w:val="none" w:sz="0" w:space="0" w:color="auto"/>
            <w:right w:val="none" w:sz="0" w:space="0" w:color="auto"/>
          </w:divBdr>
        </w:div>
        <w:div w:id="1986465380">
          <w:marLeft w:val="640"/>
          <w:marRight w:val="0"/>
          <w:marTop w:val="0"/>
          <w:marBottom w:val="0"/>
          <w:divBdr>
            <w:top w:val="none" w:sz="0" w:space="0" w:color="auto"/>
            <w:left w:val="none" w:sz="0" w:space="0" w:color="auto"/>
            <w:bottom w:val="none" w:sz="0" w:space="0" w:color="auto"/>
            <w:right w:val="none" w:sz="0" w:space="0" w:color="auto"/>
          </w:divBdr>
        </w:div>
        <w:div w:id="654378697">
          <w:marLeft w:val="640"/>
          <w:marRight w:val="0"/>
          <w:marTop w:val="0"/>
          <w:marBottom w:val="0"/>
          <w:divBdr>
            <w:top w:val="none" w:sz="0" w:space="0" w:color="auto"/>
            <w:left w:val="none" w:sz="0" w:space="0" w:color="auto"/>
            <w:bottom w:val="none" w:sz="0" w:space="0" w:color="auto"/>
            <w:right w:val="none" w:sz="0" w:space="0" w:color="auto"/>
          </w:divBdr>
        </w:div>
        <w:div w:id="1424687804">
          <w:marLeft w:val="640"/>
          <w:marRight w:val="0"/>
          <w:marTop w:val="0"/>
          <w:marBottom w:val="0"/>
          <w:divBdr>
            <w:top w:val="none" w:sz="0" w:space="0" w:color="auto"/>
            <w:left w:val="none" w:sz="0" w:space="0" w:color="auto"/>
            <w:bottom w:val="none" w:sz="0" w:space="0" w:color="auto"/>
            <w:right w:val="none" w:sz="0" w:space="0" w:color="auto"/>
          </w:divBdr>
        </w:div>
        <w:div w:id="1638679507">
          <w:marLeft w:val="640"/>
          <w:marRight w:val="0"/>
          <w:marTop w:val="0"/>
          <w:marBottom w:val="0"/>
          <w:divBdr>
            <w:top w:val="none" w:sz="0" w:space="0" w:color="auto"/>
            <w:left w:val="none" w:sz="0" w:space="0" w:color="auto"/>
            <w:bottom w:val="none" w:sz="0" w:space="0" w:color="auto"/>
            <w:right w:val="none" w:sz="0" w:space="0" w:color="auto"/>
          </w:divBdr>
        </w:div>
        <w:div w:id="139461658">
          <w:marLeft w:val="640"/>
          <w:marRight w:val="0"/>
          <w:marTop w:val="0"/>
          <w:marBottom w:val="0"/>
          <w:divBdr>
            <w:top w:val="none" w:sz="0" w:space="0" w:color="auto"/>
            <w:left w:val="none" w:sz="0" w:space="0" w:color="auto"/>
            <w:bottom w:val="none" w:sz="0" w:space="0" w:color="auto"/>
            <w:right w:val="none" w:sz="0" w:space="0" w:color="auto"/>
          </w:divBdr>
        </w:div>
        <w:div w:id="1952086578">
          <w:marLeft w:val="640"/>
          <w:marRight w:val="0"/>
          <w:marTop w:val="0"/>
          <w:marBottom w:val="0"/>
          <w:divBdr>
            <w:top w:val="none" w:sz="0" w:space="0" w:color="auto"/>
            <w:left w:val="none" w:sz="0" w:space="0" w:color="auto"/>
            <w:bottom w:val="none" w:sz="0" w:space="0" w:color="auto"/>
            <w:right w:val="none" w:sz="0" w:space="0" w:color="auto"/>
          </w:divBdr>
        </w:div>
        <w:div w:id="2146267124">
          <w:marLeft w:val="640"/>
          <w:marRight w:val="0"/>
          <w:marTop w:val="0"/>
          <w:marBottom w:val="0"/>
          <w:divBdr>
            <w:top w:val="none" w:sz="0" w:space="0" w:color="auto"/>
            <w:left w:val="none" w:sz="0" w:space="0" w:color="auto"/>
            <w:bottom w:val="none" w:sz="0" w:space="0" w:color="auto"/>
            <w:right w:val="none" w:sz="0" w:space="0" w:color="auto"/>
          </w:divBdr>
        </w:div>
        <w:div w:id="509032311">
          <w:marLeft w:val="640"/>
          <w:marRight w:val="0"/>
          <w:marTop w:val="0"/>
          <w:marBottom w:val="0"/>
          <w:divBdr>
            <w:top w:val="none" w:sz="0" w:space="0" w:color="auto"/>
            <w:left w:val="none" w:sz="0" w:space="0" w:color="auto"/>
            <w:bottom w:val="none" w:sz="0" w:space="0" w:color="auto"/>
            <w:right w:val="none" w:sz="0" w:space="0" w:color="auto"/>
          </w:divBdr>
        </w:div>
        <w:div w:id="1853301449">
          <w:marLeft w:val="640"/>
          <w:marRight w:val="0"/>
          <w:marTop w:val="0"/>
          <w:marBottom w:val="0"/>
          <w:divBdr>
            <w:top w:val="none" w:sz="0" w:space="0" w:color="auto"/>
            <w:left w:val="none" w:sz="0" w:space="0" w:color="auto"/>
            <w:bottom w:val="none" w:sz="0" w:space="0" w:color="auto"/>
            <w:right w:val="none" w:sz="0" w:space="0" w:color="auto"/>
          </w:divBdr>
        </w:div>
        <w:div w:id="227037419">
          <w:marLeft w:val="640"/>
          <w:marRight w:val="0"/>
          <w:marTop w:val="0"/>
          <w:marBottom w:val="0"/>
          <w:divBdr>
            <w:top w:val="none" w:sz="0" w:space="0" w:color="auto"/>
            <w:left w:val="none" w:sz="0" w:space="0" w:color="auto"/>
            <w:bottom w:val="none" w:sz="0" w:space="0" w:color="auto"/>
            <w:right w:val="none" w:sz="0" w:space="0" w:color="auto"/>
          </w:divBdr>
        </w:div>
        <w:div w:id="1614895314">
          <w:marLeft w:val="640"/>
          <w:marRight w:val="0"/>
          <w:marTop w:val="0"/>
          <w:marBottom w:val="0"/>
          <w:divBdr>
            <w:top w:val="none" w:sz="0" w:space="0" w:color="auto"/>
            <w:left w:val="none" w:sz="0" w:space="0" w:color="auto"/>
            <w:bottom w:val="none" w:sz="0" w:space="0" w:color="auto"/>
            <w:right w:val="none" w:sz="0" w:space="0" w:color="auto"/>
          </w:divBdr>
        </w:div>
        <w:div w:id="250433370">
          <w:marLeft w:val="640"/>
          <w:marRight w:val="0"/>
          <w:marTop w:val="0"/>
          <w:marBottom w:val="0"/>
          <w:divBdr>
            <w:top w:val="none" w:sz="0" w:space="0" w:color="auto"/>
            <w:left w:val="none" w:sz="0" w:space="0" w:color="auto"/>
            <w:bottom w:val="none" w:sz="0" w:space="0" w:color="auto"/>
            <w:right w:val="none" w:sz="0" w:space="0" w:color="auto"/>
          </w:divBdr>
        </w:div>
        <w:div w:id="1073940341">
          <w:marLeft w:val="640"/>
          <w:marRight w:val="0"/>
          <w:marTop w:val="0"/>
          <w:marBottom w:val="0"/>
          <w:divBdr>
            <w:top w:val="none" w:sz="0" w:space="0" w:color="auto"/>
            <w:left w:val="none" w:sz="0" w:space="0" w:color="auto"/>
            <w:bottom w:val="none" w:sz="0" w:space="0" w:color="auto"/>
            <w:right w:val="none" w:sz="0" w:space="0" w:color="auto"/>
          </w:divBdr>
        </w:div>
        <w:div w:id="503863417">
          <w:marLeft w:val="640"/>
          <w:marRight w:val="0"/>
          <w:marTop w:val="0"/>
          <w:marBottom w:val="0"/>
          <w:divBdr>
            <w:top w:val="none" w:sz="0" w:space="0" w:color="auto"/>
            <w:left w:val="none" w:sz="0" w:space="0" w:color="auto"/>
            <w:bottom w:val="none" w:sz="0" w:space="0" w:color="auto"/>
            <w:right w:val="none" w:sz="0" w:space="0" w:color="auto"/>
          </w:divBdr>
        </w:div>
        <w:div w:id="1005279076">
          <w:marLeft w:val="640"/>
          <w:marRight w:val="0"/>
          <w:marTop w:val="0"/>
          <w:marBottom w:val="0"/>
          <w:divBdr>
            <w:top w:val="none" w:sz="0" w:space="0" w:color="auto"/>
            <w:left w:val="none" w:sz="0" w:space="0" w:color="auto"/>
            <w:bottom w:val="none" w:sz="0" w:space="0" w:color="auto"/>
            <w:right w:val="none" w:sz="0" w:space="0" w:color="auto"/>
          </w:divBdr>
        </w:div>
        <w:div w:id="1063211958">
          <w:marLeft w:val="640"/>
          <w:marRight w:val="0"/>
          <w:marTop w:val="0"/>
          <w:marBottom w:val="0"/>
          <w:divBdr>
            <w:top w:val="none" w:sz="0" w:space="0" w:color="auto"/>
            <w:left w:val="none" w:sz="0" w:space="0" w:color="auto"/>
            <w:bottom w:val="none" w:sz="0" w:space="0" w:color="auto"/>
            <w:right w:val="none" w:sz="0" w:space="0" w:color="auto"/>
          </w:divBdr>
        </w:div>
        <w:div w:id="504444237">
          <w:marLeft w:val="640"/>
          <w:marRight w:val="0"/>
          <w:marTop w:val="0"/>
          <w:marBottom w:val="0"/>
          <w:divBdr>
            <w:top w:val="none" w:sz="0" w:space="0" w:color="auto"/>
            <w:left w:val="none" w:sz="0" w:space="0" w:color="auto"/>
            <w:bottom w:val="none" w:sz="0" w:space="0" w:color="auto"/>
            <w:right w:val="none" w:sz="0" w:space="0" w:color="auto"/>
          </w:divBdr>
        </w:div>
        <w:div w:id="1956281609">
          <w:marLeft w:val="640"/>
          <w:marRight w:val="0"/>
          <w:marTop w:val="0"/>
          <w:marBottom w:val="0"/>
          <w:divBdr>
            <w:top w:val="none" w:sz="0" w:space="0" w:color="auto"/>
            <w:left w:val="none" w:sz="0" w:space="0" w:color="auto"/>
            <w:bottom w:val="none" w:sz="0" w:space="0" w:color="auto"/>
            <w:right w:val="none" w:sz="0" w:space="0" w:color="auto"/>
          </w:divBdr>
        </w:div>
        <w:div w:id="1924025505">
          <w:marLeft w:val="640"/>
          <w:marRight w:val="0"/>
          <w:marTop w:val="0"/>
          <w:marBottom w:val="0"/>
          <w:divBdr>
            <w:top w:val="none" w:sz="0" w:space="0" w:color="auto"/>
            <w:left w:val="none" w:sz="0" w:space="0" w:color="auto"/>
            <w:bottom w:val="none" w:sz="0" w:space="0" w:color="auto"/>
            <w:right w:val="none" w:sz="0" w:space="0" w:color="auto"/>
          </w:divBdr>
        </w:div>
        <w:div w:id="1799837850">
          <w:marLeft w:val="640"/>
          <w:marRight w:val="0"/>
          <w:marTop w:val="0"/>
          <w:marBottom w:val="0"/>
          <w:divBdr>
            <w:top w:val="none" w:sz="0" w:space="0" w:color="auto"/>
            <w:left w:val="none" w:sz="0" w:space="0" w:color="auto"/>
            <w:bottom w:val="none" w:sz="0" w:space="0" w:color="auto"/>
            <w:right w:val="none" w:sz="0" w:space="0" w:color="auto"/>
          </w:divBdr>
        </w:div>
        <w:div w:id="985624588">
          <w:marLeft w:val="640"/>
          <w:marRight w:val="0"/>
          <w:marTop w:val="0"/>
          <w:marBottom w:val="0"/>
          <w:divBdr>
            <w:top w:val="none" w:sz="0" w:space="0" w:color="auto"/>
            <w:left w:val="none" w:sz="0" w:space="0" w:color="auto"/>
            <w:bottom w:val="none" w:sz="0" w:space="0" w:color="auto"/>
            <w:right w:val="none" w:sz="0" w:space="0" w:color="auto"/>
          </w:divBdr>
        </w:div>
        <w:div w:id="314532388">
          <w:marLeft w:val="640"/>
          <w:marRight w:val="0"/>
          <w:marTop w:val="0"/>
          <w:marBottom w:val="0"/>
          <w:divBdr>
            <w:top w:val="none" w:sz="0" w:space="0" w:color="auto"/>
            <w:left w:val="none" w:sz="0" w:space="0" w:color="auto"/>
            <w:bottom w:val="none" w:sz="0" w:space="0" w:color="auto"/>
            <w:right w:val="none" w:sz="0" w:space="0" w:color="auto"/>
          </w:divBdr>
        </w:div>
        <w:div w:id="673344487">
          <w:marLeft w:val="640"/>
          <w:marRight w:val="0"/>
          <w:marTop w:val="0"/>
          <w:marBottom w:val="0"/>
          <w:divBdr>
            <w:top w:val="none" w:sz="0" w:space="0" w:color="auto"/>
            <w:left w:val="none" w:sz="0" w:space="0" w:color="auto"/>
            <w:bottom w:val="none" w:sz="0" w:space="0" w:color="auto"/>
            <w:right w:val="none" w:sz="0" w:space="0" w:color="auto"/>
          </w:divBdr>
        </w:div>
        <w:div w:id="474569837">
          <w:marLeft w:val="640"/>
          <w:marRight w:val="0"/>
          <w:marTop w:val="0"/>
          <w:marBottom w:val="0"/>
          <w:divBdr>
            <w:top w:val="none" w:sz="0" w:space="0" w:color="auto"/>
            <w:left w:val="none" w:sz="0" w:space="0" w:color="auto"/>
            <w:bottom w:val="none" w:sz="0" w:space="0" w:color="auto"/>
            <w:right w:val="none" w:sz="0" w:space="0" w:color="auto"/>
          </w:divBdr>
        </w:div>
        <w:div w:id="1461339535">
          <w:marLeft w:val="640"/>
          <w:marRight w:val="0"/>
          <w:marTop w:val="0"/>
          <w:marBottom w:val="0"/>
          <w:divBdr>
            <w:top w:val="none" w:sz="0" w:space="0" w:color="auto"/>
            <w:left w:val="none" w:sz="0" w:space="0" w:color="auto"/>
            <w:bottom w:val="none" w:sz="0" w:space="0" w:color="auto"/>
            <w:right w:val="none" w:sz="0" w:space="0" w:color="auto"/>
          </w:divBdr>
        </w:div>
        <w:div w:id="602760561">
          <w:marLeft w:val="640"/>
          <w:marRight w:val="0"/>
          <w:marTop w:val="0"/>
          <w:marBottom w:val="0"/>
          <w:divBdr>
            <w:top w:val="none" w:sz="0" w:space="0" w:color="auto"/>
            <w:left w:val="none" w:sz="0" w:space="0" w:color="auto"/>
            <w:bottom w:val="none" w:sz="0" w:space="0" w:color="auto"/>
            <w:right w:val="none" w:sz="0" w:space="0" w:color="auto"/>
          </w:divBdr>
        </w:div>
        <w:div w:id="1342701687">
          <w:marLeft w:val="640"/>
          <w:marRight w:val="0"/>
          <w:marTop w:val="0"/>
          <w:marBottom w:val="0"/>
          <w:divBdr>
            <w:top w:val="none" w:sz="0" w:space="0" w:color="auto"/>
            <w:left w:val="none" w:sz="0" w:space="0" w:color="auto"/>
            <w:bottom w:val="none" w:sz="0" w:space="0" w:color="auto"/>
            <w:right w:val="none" w:sz="0" w:space="0" w:color="auto"/>
          </w:divBdr>
        </w:div>
        <w:div w:id="1434790060">
          <w:marLeft w:val="640"/>
          <w:marRight w:val="0"/>
          <w:marTop w:val="0"/>
          <w:marBottom w:val="0"/>
          <w:divBdr>
            <w:top w:val="none" w:sz="0" w:space="0" w:color="auto"/>
            <w:left w:val="none" w:sz="0" w:space="0" w:color="auto"/>
            <w:bottom w:val="none" w:sz="0" w:space="0" w:color="auto"/>
            <w:right w:val="none" w:sz="0" w:space="0" w:color="auto"/>
          </w:divBdr>
        </w:div>
        <w:div w:id="1435051924">
          <w:marLeft w:val="640"/>
          <w:marRight w:val="0"/>
          <w:marTop w:val="0"/>
          <w:marBottom w:val="0"/>
          <w:divBdr>
            <w:top w:val="none" w:sz="0" w:space="0" w:color="auto"/>
            <w:left w:val="none" w:sz="0" w:space="0" w:color="auto"/>
            <w:bottom w:val="none" w:sz="0" w:space="0" w:color="auto"/>
            <w:right w:val="none" w:sz="0" w:space="0" w:color="auto"/>
          </w:divBdr>
        </w:div>
        <w:div w:id="1685672180">
          <w:marLeft w:val="640"/>
          <w:marRight w:val="0"/>
          <w:marTop w:val="0"/>
          <w:marBottom w:val="0"/>
          <w:divBdr>
            <w:top w:val="none" w:sz="0" w:space="0" w:color="auto"/>
            <w:left w:val="none" w:sz="0" w:space="0" w:color="auto"/>
            <w:bottom w:val="none" w:sz="0" w:space="0" w:color="auto"/>
            <w:right w:val="none" w:sz="0" w:space="0" w:color="auto"/>
          </w:divBdr>
        </w:div>
        <w:div w:id="805507116">
          <w:marLeft w:val="640"/>
          <w:marRight w:val="0"/>
          <w:marTop w:val="0"/>
          <w:marBottom w:val="0"/>
          <w:divBdr>
            <w:top w:val="none" w:sz="0" w:space="0" w:color="auto"/>
            <w:left w:val="none" w:sz="0" w:space="0" w:color="auto"/>
            <w:bottom w:val="none" w:sz="0" w:space="0" w:color="auto"/>
            <w:right w:val="none" w:sz="0" w:space="0" w:color="auto"/>
          </w:divBdr>
        </w:div>
        <w:div w:id="1894350079">
          <w:marLeft w:val="640"/>
          <w:marRight w:val="0"/>
          <w:marTop w:val="0"/>
          <w:marBottom w:val="0"/>
          <w:divBdr>
            <w:top w:val="none" w:sz="0" w:space="0" w:color="auto"/>
            <w:left w:val="none" w:sz="0" w:space="0" w:color="auto"/>
            <w:bottom w:val="none" w:sz="0" w:space="0" w:color="auto"/>
            <w:right w:val="none" w:sz="0" w:space="0" w:color="auto"/>
          </w:divBdr>
        </w:div>
        <w:div w:id="2069373625">
          <w:marLeft w:val="640"/>
          <w:marRight w:val="0"/>
          <w:marTop w:val="0"/>
          <w:marBottom w:val="0"/>
          <w:divBdr>
            <w:top w:val="none" w:sz="0" w:space="0" w:color="auto"/>
            <w:left w:val="none" w:sz="0" w:space="0" w:color="auto"/>
            <w:bottom w:val="none" w:sz="0" w:space="0" w:color="auto"/>
            <w:right w:val="none" w:sz="0" w:space="0" w:color="auto"/>
          </w:divBdr>
        </w:div>
        <w:div w:id="470709671">
          <w:marLeft w:val="640"/>
          <w:marRight w:val="0"/>
          <w:marTop w:val="0"/>
          <w:marBottom w:val="0"/>
          <w:divBdr>
            <w:top w:val="none" w:sz="0" w:space="0" w:color="auto"/>
            <w:left w:val="none" w:sz="0" w:space="0" w:color="auto"/>
            <w:bottom w:val="none" w:sz="0" w:space="0" w:color="auto"/>
            <w:right w:val="none" w:sz="0" w:space="0" w:color="auto"/>
          </w:divBdr>
        </w:div>
        <w:div w:id="764611937">
          <w:marLeft w:val="640"/>
          <w:marRight w:val="0"/>
          <w:marTop w:val="0"/>
          <w:marBottom w:val="0"/>
          <w:divBdr>
            <w:top w:val="none" w:sz="0" w:space="0" w:color="auto"/>
            <w:left w:val="none" w:sz="0" w:space="0" w:color="auto"/>
            <w:bottom w:val="none" w:sz="0" w:space="0" w:color="auto"/>
            <w:right w:val="none" w:sz="0" w:space="0" w:color="auto"/>
          </w:divBdr>
        </w:div>
        <w:div w:id="1253464684">
          <w:marLeft w:val="640"/>
          <w:marRight w:val="0"/>
          <w:marTop w:val="0"/>
          <w:marBottom w:val="0"/>
          <w:divBdr>
            <w:top w:val="none" w:sz="0" w:space="0" w:color="auto"/>
            <w:left w:val="none" w:sz="0" w:space="0" w:color="auto"/>
            <w:bottom w:val="none" w:sz="0" w:space="0" w:color="auto"/>
            <w:right w:val="none" w:sz="0" w:space="0" w:color="auto"/>
          </w:divBdr>
        </w:div>
        <w:div w:id="1940527903">
          <w:marLeft w:val="640"/>
          <w:marRight w:val="0"/>
          <w:marTop w:val="0"/>
          <w:marBottom w:val="0"/>
          <w:divBdr>
            <w:top w:val="none" w:sz="0" w:space="0" w:color="auto"/>
            <w:left w:val="none" w:sz="0" w:space="0" w:color="auto"/>
            <w:bottom w:val="none" w:sz="0" w:space="0" w:color="auto"/>
            <w:right w:val="none" w:sz="0" w:space="0" w:color="auto"/>
          </w:divBdr>
        </w:div>
        <w:div w:id="360517765">
          <w:marLeft w:val="640"/>
          <w:marRight w:val="0"/>
          <w:marTop w:val="0"/>
          <w:marBottom w:val="0"/>
          <w:divBdr>
            <w:top w:val="none" w:sz="0" w:space="0" w:color="auto"/>
            <w:left w:val="none" w:sz="0" w:space="0" w:color="auto"/>
            <w:bottom w:val="none" w:sz="0" w:space="0" w:color="auto"/>
            <w:right w:val="none" w:sz="0" w:space="0" w:color="auto"/>
          </w:divBdr>
        </w:div>
        <w:div w:id="1136946200">
          <w:marLeft w:val="640"/>
          <w:marRight w:val="0"/>
          <w:marTop w:val="0"/>
          <w:marBottom w:val="0"/>
          <w:divBdr>
            <w:top w:val="none" w:sz="0" w:space="0" w:color="auto"/>
            <w:left w:val="none" w:sz="0" w:space="0" w:color="auto"/>
            <w:bottom w:val="none" w:sz="0" w:space="0" w:color="auto"/>
            <w:right w:val="none" w:sz="0" w:space="0" w:color="auto"/>
          </w:divBdr>
        </w:div>
        <w:div w:id="152064214">
          <w:marLeft w:val="640"/>
          <w:marRight w:val="0"/>
          <w:marTop w:val="0"/>
          <w:marBottom w:val="0"/>
          <w:divBdr>
            <w:top w:val="none" w:sz="0" w:space="0" w:color="auto"/>
            <w:left w:val="none" w:sz="0" w:space="0" w:color="auto"/>
            <w:bottom w:val="none" w:sz="0" w:space="0" w:color="auto"/>
            <w:right w:val="none" w:sz="0" w:space="0" w:color="auto"/>
          </w:divBdr>
        </w:div>
        <w:div w:id="1373727162">
          <w:marLeft w:val="640"/>
          <w:marRight w:val="0"/>
          <w:marTop w:val="0"/>
          <w:marBottom w:val="0"/>
          <w:divBdr>
            <w:top w:val="none" w:sz="0" w:space="0" w:color="auto"/>
            <w:left w:val="none" w:sz="0" w:space="0" w:color="auto"/>
            <w:bottom w:val="none" w:sz="0" w:space="0" w:color="auto"/>
            <w:right w:val="none" w:sz="0" w:space="0" w:color="auto"/>
          </w:divBdr>
        </w:div>
      </w:divsChild>
    </w:div>
    <w:div w:id="647319190">
      <w:bodyDiv w:val="1"/>
      <w:marLeft w:val="0"/>
      <w:marRight w:val="0"/>
      <w:marTop w:val="0"/>
      <w:marBottom w:val="0"/>
      <w:divBdr>
        <w:top w:val="none" w:sz="0" w:space="0" w:color="auto"/>
        <w:left w:val="none" w:sz="0" w:space="0" w:color="auto"/>
        <w:bottom w:val="none" w:sz="0" w:space="0" w:color="auto"/>
        <w:right w:val="none" w:sz="0" w:space="0" w:color="auto"/>
      </w:divBdr>
      <w:divsChild>
        <w:div w:id="638999781">
          <w:marLeft w:val="480"/>
          <w:marRight w:val="0"/>
          <w:marTop w:val="0"/>
          <w:marBottom w:val="0"/>
          <w:divBdr>
            <w:top w:val="none" w:sz="0" w:space="0" w:color="auto"/>
            <w:left w:val="none" w:sz="0" w:space="0" w:color="auto"/>
            <w:bottom w:val="none" w:sz="0" w:space="0" w:color="auto"/>
            <w:right w:val="none" w:sz="0" w:space="0" w:color="auto"/>
          </w:divBdr>
        </w:div>
        <w:div w:id="1346984340">
          <w:marLeft w:val="480"/>
          <w:marRight w:val="0"/>
          <w:marTop w:val="0"/>
          <w:marBottom w:val="0"/>
          <w:divBdr>
            <w:top w:val="none" w:sz="0" w:space="0" w:color="auto"/>
            <w:left w:val="none" w:sz="0" w:space="0" w:color="auto"/>
            <w:bottom w:val="none" w:sz="0" w:space="0" w:color="auto"/>
            <w:right w:val="none" w:sz="0" w:space="0" w:color="auto"/>
          </w:divBdr>
        </w:div>
        <w:div w:id="854466061">
          <w:marLeft w:val="480"/>
          <w:marRight w:val="0"/>
          <w:marTop w:val="0"/>
          <w:marBottom w:val="0"/>
          <w:divBdr>
            <w:top w:val="none" w:sz="0" w:space="0" w:color="auto"/>
            <w:left w:val="none" w:sz="0" w:space="0" w:color="auto"/>
            <w:bottom w:val="none" w:sz="0" w:space="0" w:color="auto"/>
            <w:right w:val="none" w:sz="0" w:space="0" w:color="auto"/>
          </w:divBdr>
        </w:div>
        <w:div w:id="2031953539">
          <w:marLeft w:val="480"/>
          <w:marRight w:val="0"/>
          <w:marTop w:val="0"/>
          <w:marBottom w:val="0"/>
          <w:divBdr>
            <w:top w:val="none" w:sz="0" w:space="0" w:color="auto"/>
            <w:left w:val="none" w:sz="0" w:space="0" w:color="auto"/>
            <w:bottom w:val="none" w:sz="0" w:space="0" w:color="auto"/>
            <w:right w:val="none" w:sz="0" w:space="0" w:color="auto"/>
          </w:divBdr>
        </w:div>
        <w:div w:id="28068490">
          <w:marLeft w:val="480"/>
          <w:marRight w:val="0"/>
          <w:marTop w:val="0"/>
          <w:marBottom w:val="0"/>
          <w:divBdr>
            <w:top w:val="none" w:sz="0" w:space="0" w:color="auto"/>
            <w:left w:val="none" w:sz="0" w:space="0" w:color="auto"/>
            <w:bottom w:val="none" w:sz="0" w:space="0" w:color="auto"/>
            <w:right w:val="none" w:sz="0" w:space="0" w:color="auto"/>
          </w:divBdr>
        </w:div>
        <w:div w:id="697504764">
          <w:marLeft w:val="480"/>
          <w:marRight w:val="0"/>
          <w:marTop w:val="0"/>
          <w:marBottom w:val="0"/>
          <w:divBdr>
            <w:top w:val="none" w:sz="0" w:space="0" w:color="auto"/>
            <w:left w:val="none" w:sz="0" w:space="0" w:color="auto"/>
            <w:bottom w:val="none" w:sz="0" w:space="0" w:color="auto"/>
            <w:right w:val="none" w:sz="0" w:space="0" w:color="auto"/>
          </w:divBdr>
        </w:div>
        <w:div w:id="1167012313">
          <w:marLeft w:val="480"/>
          <w:marRight w:val="0"/>
          <w:marTop w:val="0"/>
          <w:marBottom w:val="0"/>
          <w:divBdr>
            <w:top w:val="none" w:sz="0" w:space="0" w:color="auto"/>
            <w:left w:val="none" w:sz="0" w:space="0" w:color="auto"/>
            <w:bottom w:val="none" w:sz="0" w:space="0" w:color="auto"/>
            <w:right w:val="none" w:sz="0" w:space="0" w:color="auto"/>
          </w:divBdr>
        </w:div>
        <w:div w:id="1456635291">
          <w:marLeft w:val="480"/>
          <w:marRight w:val="0"/>
          <w:marTop w:val="0"/>
          <w:marBottom w:val="0"/>
          <w:divBdr>
            <w:top w:val="none" w:sz="0" w:space="0" w:color="auto"/>
            <w:left w:val="none" w:sz="0" w:space="0" w:color="auto"/>
            <w:bottom w:val="none" w:sz="0" w:space="0" w:color="auto"/>
            <w:right w:val="none" w:sz="0" w:space="0" w:color="auto"/>
          </w:divBdr>
        </w:div>
        <w:div w:id="1315067610">
          <w:marLeft w:val="480"/>
          <w:marRight w:val="0"/>
          <w:marTop w:val="0"/>
          <w:marBottom w:val="0"/>
          <w:divBdr>
            <w:top w:val="none" w:sz="0" w:space="0" w:color="auto"/>
            <w:left w:val="none" w:sz="0" w:space="0" w:color="auto"/>
            <w:bottom w:val="none" w:sz="0" w:space="0" w:color="auto"/>
            <w:right w:val="none" w:sz="0" w:space="0" w:color="auto"/>
          </w:divBdr>
        </w:div>
        <w:div w:id="243152873">
          <w:marLeft w:val="480"/>
          <w:marRight w:val="0"/>
          <w:marTop w:val="0"/>
          <w:marBottom w:val="0"/>
          <w:divBdr>
            <w:top w:val="none" w:sz="0" w:space="0" w:color="auto"/>
            <w:left w:val="none" w:sz="0" w:space="0" w:color="auto"/>
            <w:bottom w:val="none" w:sz="0" w:space="0" w:color="auto"/>
            <w:right w:val="none" w:sz="0" w:space="0" w:color="auto"/>
          </w:divBdr>
        </w:div>
        <w:div w:id="194194422">
          <w:marLeft w:val="480"/>
          <w:marRight w:val="0"/>
          <w:marTop w:val="0"/>
          <w:marBottom w:val="0"/>
          <w:divBdr>
            <w:top w:val="none" w:sz="0" w:space="0" w:color="auto"/>
            <w:left w:val="none" w:sz="0" w:space="0" w:color="auto"/>
            <w:bottom w:val="none" w:sz="0" w:space="0" w:color="auto"/>
            <w:right w:val="none" w:sz="0" w:space="0" w:color="auto"/>
          </w:divBdr>
        </w:div>
        <w:div w:id="147138819">
          <w:marLeft w:val="480"/>
          <w:marRight w:val="0"/>
          <w:marTop w:val="0"/>
          <w:marBottom w:val="0"/>
          <w:divBdr>
            <w:top w:val="none" w:sz="0" w:space="0" w:color="auto"/>
            <w:left w:val="none" w:sz="0" w:space="0" w:color="auto"/>
            <w:bottom w:val="none" w:sz="0" w:space="0" w:color="auto"/>
            <w:right w:val="none" w:sz="0" w:space="0" w:color="auto"/>
          </w:divBdr>
        </w:div>
        <w:div w:id="1779063243">
          <w:marLeft w:val="480"/>
          <w:marRight w:val="0"/>
          <w:marTop w:val="0"/>
          <w:marBottom w:val="0"/>
          <w:divBdr>
            <w:top w:val="none" w:sz="0" w:space="0" w:color="auto"/>
            <w:left w:val="none" w:sz="0" w:space="0" w:color="auto"/>
            <w:bottom w:val="none" w:sz="0" w:space="0" w:color="auto"/>
            <w:right w:val="none" w:sz="0" w:space="0" w:color="auto"/>
          </w:divBdr>
        </w:div>
        <w:div w:id="1737974968">
          <w:marLeft w:val="480"/>
          <w:marRight w:val="0"/>
          <w:marTop w:val="0"/>
          <w:marBottom w:val="0"/>
          <w:divBdr>
            <w:top w:val="none" w:sz="0" w:space="0" w:color="auto"/>
            <w:left w:val="none" w:sz="0" w:space="0" w:color="auto"/>
            <w:bottom w:val="none" w:sz="0" w:space="0" w:color="auto"/>
            <w:right w:val="none" w:sz="0" w:space="0" w:color="auto"/>
          </w:divBdr>
        </w:div>
        <w:div w:id="467405325">
          <w:marLeft w:val="480"/>
          <w:marRight w:val="0"/>
          <w:marTop w:val="0"/>
          <w:marBottom w:val="0"/>
          <w:divBdr>
            <w:top w:val="none" w:sz="0" w:space="0" w:color="auto"/>
            <w:left w:val="none" w:sz="0" w:space="0" w:color="auto"/>
            <w:bottom w:val="none" w:sz="0" w:space="0" w:color="auto"/>
            <w:right w:val="none" w:sz="0" w:space="0" w:color="auto"/>
          </w:divBdr>
        </w:div>
        <w:div w:id="475798272">
          <w:marLeft w:val="480"/>
          <w:marRight w:val="0"/>
          <w:marTop w:val="0"/>
          <w:marBottom w:val="0"/>
          <w:divBdr>
            <w:top w:val="none" w:sz="0" w:space="0" w:color="auto"/>
            <w:left w:val="none" w:sz="0" w:space="0" w:color="auto"/>
            <w:bottom w:val="none" w:sz="0" w:space="0" w:color="auto"/>
            <w:right w:val="none" w:sz="0" w:space="0" w:color="auto"/>
          </w:divBdr>
        </w:div>
        <w:div w:id="1432315895">
          <w:marLeft w:val="480"/>
          <w:marRight w:val="0"/>
          <w:marTop w:val="0"/>
          <w:marBottom w:val="0"/>
          <w:divBdr>
            <w:top w:val="none" w:sz="0" w:space="0" w:color="auto"/>
            <w:left w:val="none" w:sz="0" w:space="0" w:color="auto"/>
            <w:bottom w:val="none" w:sz="0" w:space="0" w:color="auto"/>
            <w:right w:val="none" w:sz="0" w:space="0" w:color="auto"/>
          </w:divBdr>
        </w:div>
        <w:div w:id="662464384">
          <w:marLeft w:val="480"/>
          <w:marRight w:val="0"/>
          <w:marTop w:val="0"/>
          <w:marBottom w:val="0"/>
          <w:divBdr>
            <w:top w:val="none" w:sz="0" w:space="0" w:color="auto"/>
            <w:left w:val="none" w:sz="0" w:space="0" w:color="auto"/>
            <w:bottom w:val="none" w:sz="0" w:space="0" w:color="auto"/>
            <w:right w:val="none" w:sz="0" w:space="0" w:color="auto"/>
          </w:divBdr>
        </w:div>
        <w:div w:id="1017732961">
          <w:marLeft w:val="480"/>
          <w:marRight w:val="0"/>
          <w:marTop w:val="0"/>
          <w:marBottom w:val="0"/>
          <w:divBdr>
            <w:top w:val="none" w:sz="0" w:space="0" w:color="auto"/>
            <w:left w:val="none" w:sz="0" w:space="0" w:color="auto"/>
            <w:bottom w:val="none" w:sz="0" w:space="0" w:color="auto"/>
            <w:right w:val="none" w:sz="0" w:space="0" w:color="auto"/>
          </w:divBdr>
        </w:div>
        <w:div w:id="762067054">
          <w:marLeft w:val="480"/>
          <w:marRight w:val="0"/>
          <w:marTop w:val="0"/>
          <w:marBottom w:val="0"/>
          <w:divBdr>
            <w:top w:val="none" w:sz="0" w:space="0" w:color="auto"/>
            <w:left w:val="none" w:sz="0" w:space="0" w:color="auto"/>
            <w:bottom w:val="none" w:sz="0" w:space="0" w:color="auto"/>
            <w:right w:val="none" w:sz="0" w:space="0" w:color="auto"/>
          </w:divBdr>
        </w:div>
        <w:div w:id="1845626828">
          <w:marLeft w:val="480"/>
          <w:marRight w:val="0"/>
          <w:marTop w:val="0"/>
          <w:marBottom w:val="0"/>
          <w:divBdr>
            <w:top w:val="none" w:sz="0" w:space="0" w:color="auto"/>
            <w:left w:val="none" w:sz="0" w:space="0" w:color="auto"/>
            <w:bottom w:val="none" w:sz="0" w:space="0" w:color="auto"/>
            <w:right w:val="none" w:sz="0" w:space="0" w:color="auto"/>
          </w:divBdr>
        </w:div>
        <w:div w:id="413356912">
          <w:marLeft w:val="480"/>
          <w:marRight w:val="0"/>
          <w:marTop w:val="0"/>
          <w:marBottom w:val="0"/>
          <w:divBdr>
            <w:top w:val="none" w:sz="0" w:space="0" w:color="auto"/>
            <w:left w:val="none" w:sz="0" w:space="0" w:color="auto"/>
            <w:bottom w:val="none" w:sz="0" w:space="0" w:color="auto"/>
            <w:right w:val="none" w:sz="0" w:space="0" w:color="auto"/>
          </w:divBdr>
        </w:div>
        <w:div w:id="201093287">
          <w:marLeft w:val="480"/>
          <w:marRight w:val="0"/>
          <w:marTop w:val="0"/>
          <w:marBottom w:val="0"/>
          <w:divBdr>
            <w:top w:val="none" w:sz="0" w:space="0" w:color="auto"/>
            <w:left w:val="none" w:sz="0" w:space="0" w:color="auto"/>
            <w:bottom w:val="none" w:sz="0" w:space="0" w:color="auto"/>
            <w:right w:val="none" w:sz="0" w:space="0" w:color="auto"/>
          </w:divBdr>
        </w:div>
        <w:div w:id="1636792973">
          <w:marLeft w:val="480"/>
          <w:marRight w:val="0"/>
          <w:marTop w:val="0"/>
          <w:marBottom w:val="0"/>
          <w:divBdr>
            <w:top w:val="none" w:sz="0" w:space="0" w:color="auto"/>
            <w:left w:val="none" w:sz="0" w:space="0" w:color="auto"/>
            <w:bottom w:val="none" w:sz="0" w:space="0" w:color="auto"/>
            <w:right w:val="none" w:sz="0" w:space="0" w:color="auto"/>
          </w:divBdr>
        </w:div>
        <w:div w:id="456875240">
          <w:marLeft w:val="480"/>
          <w:marRight w:val="0"/>
          <w:marTop w:val="0"/>
          <w:marBottom w:val="0"/>
          <w:divBdr>
            <w:top w:val="none" w:sz="0" w:space="0" w:color="auto"/>
            <w:left w:val="none" w:sz="0" w:space="0" w:color="auto"/>
            <w:bottom w:val="none" w:sz="0" w:space="0" w:color="auto"/>
            <w:right w:val="none" w:sz="0" w:space="0" w:color="auto"/>
          </w:divBdr>
        </w:div>
        <w:div w:id="1507211853">
          <w:marLeft w:val="480"/>
          <w:marRight w:val="0"/>
          <w:marTop w:val="0"/>
          <w:marBottom w:val="0"/>
          <w:divBdr>
            <w:top w:val="none" w:sz="0" w:space="0" w:color="auto"/>
            <w:left w:val="none" w:sz="0" w:space="0" w:color="auto"/>
            <w:bottom w:val="none" w:sz="0" w:space="0" w:color="auto"/>
            <w:right w:val="none" w:sz="0" w:space="0" w:color="auto"/>
          </w:divBdr>
        </w:div>
        <w:div w:id="971327243">
          <w:marLeft w:val="480"/>
          <w:marRight w:val="0"/>
          <w:marTop w:val="0"/>
          <w:marBottom w:val="0"/>
          <w:divBdr>
            <w:top w:val="none" w:sz="0" w:space="0" w:color="auto"/>
            <w:left w:val="none" w:sz="0" w:space="0" w:color="auto"/>
            <w:bottom w:val="none" w:sz="0" w:space="0" w:color="auto"/>
            <w:right w:val="none" w:sz="0" w:space="0" w:color="auto"/>
          </w:divBdr>
        </w:div>
        <w:div w:id="2144032797">
          <w:marLeft w:val="480"/>
          <w:marRight w:val="0"/>
          <w:marTop w:val="0"/>
          <w:marBottom w:val="0"/>
          <w:divBdr>
            <w:top w:val="none" w:sz="0" w:space="0" w:color="auto"/>
            <w:left w:val="none" w:sz="0" w:space="0" w:color="auto"/>
            <w:bottom w:val="none" w:sz="0" w:space="0" w:color="auto"/>
            <w:right w:val="none" w:sz="0" w:space="0" w:color="auto"/>
          </w:divBdr>
        </w:div>
        <w:div w:id="1870144911">
          <w:marLeft w:val="480"/>
          <w:marRight w:val="0"/>
          <w:marTop w:val="0"/>
          <w:marBottom w:val="0"/>
          <w:divBdr>
            <w:top w:val="none" w:sz="0" w:space="0" w:color="auto"/>
            <w:left w:val="none" w:sz="0" w:space="0" w:color="auto"/>
            <w:bottom w:val="none" w:sz="0" w:space="0" w:color="auto"/>
            <w:right w:val="none" w:sz="0" w:space="0" w:color="auto"/>
          </w:divBdr>
        </w:div>
        <w:div w:id="2064716930">
          <w:marLeft w:val="480"/>
          <w:marRight w:val="0"/>
          <w:marTop w:val="0"/>
          <w:marBottom w:val="0"/>
          <w:divBdr>
            <w:top w:val="none" w:sz="0" w:space="0" w:color="auto"/>
            <w:left w:val="none" w:sz="0" w:space="0" w:color="auto"/>
            <w:bottom w:val="none" w:sz="0" w:space="0" w:color="auto"/>
            <w:right w:val="none" w:sz="0" w:space="0" w:color="auto"/>
          </w:divBdr>
        </w:div>
        <w:div w:id="1587958314">
          <w:marLeft w:val="480"/>
          <w:marRight w:val="0"/>
          <w:marTop w:val="0"/>
          <w:marBottom w:val="0"/>
          <w:divBdr>
            <w:top w:val="none" w:sz="0" w:space="0" w:color="auto"/>
            <w:left w:val="none" w:sz="0" w:space="0" w:color="auto"/>
            <w:bottom w:val="none" w:sz="0" w:space="0" w:color="auto"/>
            <w:right w:val="none" w:sz="0" w:space="0" w:color="auto"/>
          </w:divBdr>
        </w:div>
        <w:div w:id="828596144">
          <w:marLeft w:val="480"/>
          <w:marRight w:val="0"/>
          <w:marTop w:val="0"/>
          <w:marBottom w:val="0"/>
          <w:divBdr>
            <w:top w:val="none" w:sz="0" w:space="0" w:color="auto"/>
            <w:left w:val="none" w:sz="0" w:space="0" w:color="auto"/>
            <w:bottom w:val="none" w:sz="0" w:space="0" w:color="auto"/>
            <w:right w:val="none" w:sz="0" w:space="0" w:color="auto"/>
          </w:divBdr>
        </w:div>
        <w:div w:id="270750628">
          <w:marLeft w:val="480"/>
          <w:marRight w:val="0"/>
          <w:marTop w:val="0"/>
          <w:marBottom w:val="0"/>
          <w:divBdr>
            <w:top w:val="none" w:sz="0" w:space="0" w:color="auto"/>
            <w:left w:val="none" w:sz="0" w:space="0" w:color="auto"/>
            <w:bottom w:val="none" w:sz="0" w:space="0" w:color="auto"/>
            <w:right w:val="none" w:sz="0" w:space="0" w:color="auto"/>
          </w:divBdr>
        </w:div>
        <w:div w:id="1600411868">
          <w:marLeft w:val="480"/>
          <w:marRight w:val="0"/>
          <w:marTop w:val="0"/>
          <w:marBottom w:val="0"/>
          <w:divBdr>
            <w:top w:val="none" w:sz="0" w:space="0" w:color="auto"/>
            <w:left w:val="none" w:sz="0" w:space="0" w:color="auto"/>
            <w:bottom w:val="none" w:sz="0" w:space="0" w:color="auto"/>
            <w:right w:val="none" w:sz="0" w:space="0" w:color="auto"/>
          </w:divBdr>
        </w:div>
        <w:div w:id="48652783">
          <w:marLeft w:val="480"/>
          <w:marRight w:val="0"/>
          <w:marTop w:val="0"/>
          <w:marBottom w:val="0"/>
          <w:divBdr>
            <w:top w:val="none" w:sz="0" w:space="0" w:color="auto"/>
            <w:left w:val="none" w:sz="0" w:space="0" w:color="auto"/>
            <w:bottom w:val="none" w:sz="0" w:space="0" w:color="auto"/>
            <w:right w:val="none" w:sz="0" w:space="0" w:color="auto"/>
          </w:divBdr>
        </w:div>
        <w:div w:id="869533226">
          <w:marLeft w:val="480"/>
          <w:marRight w:val="0"/>
          <w:marTop w:val="0"/>
          <w:marBottom w:val="0"/>
          <w:divBdr>
            <w:top w:val="none" w:sz="0" w:space="0" w:color="auto"/>
            <w:left w:val="none" w:sz="0" w:space="0" w:color="auto"/>
            <w:bottom w:val="none" w:sz="0" w:space="0" w:color="auto"/>
            <w:right w:val="none" w:sz="0" w:space="0" w:color="auto"/>
          </w:divBdr>
        </w:div>
        <w:div w:id="2078085414">
          <w:marLeft w:val="480"/>
          <w:marRight w:val="0"/>
          <w:marTop w:val="0"/>
          <w:marBottom w:val="0"/>
          <w:divBdr>
            <w:top w:val="none" w:sz="0" w:space="0" w:color="auto"/>
            <w:left w:val="none" w:sz="0" w:space="0" w:color="auto"/>
            <w:bottom w:val="none" w:sz="0" w:space="0" w:color="auto"/>
            <w:right w:val="none" w:sz="0" w:space="0" w:color="auto"/>
          </w:divBdr>
        </w:div>
        <w:div w:id="1838618298">
          <w:marLeft w:val="480"/>
          <w:marRight w:val="0"/>
          <w:marTop w:val="0"/>
          <w:marBottom w:val="0"/>
          <w:divBdr>
            <w:top w:val="none" w:sz="0" w:space="0" w:color="auto"/>
            <w:left w:val="none" w:sz="0" w:space="0" w:color="auto"/>
            <w:bottom w:val="none" w:sz="0" w:space="0" w:color="auto"/>
            <w:right w:val="none" w:sz="0" w:space="0" w:color="auto"/>
          </w:divBdr>
        </w:div>
        <w:div w:id="1719162336">
          <w:marLeft w:val="480"/>
          <w:marRight w:val="0"/>
          <w:marTop w:val="0"/>
          <w:marBottom w:val="0"/>
          <w:divBdr>
            <w:top w:val="none" w:sz="0" w:space="0" w:color="auto"/>
            <w:left w:val="none" w:sz="0" w:space="0" w:color="auto"/>
            <w:bottom w:val="none" w:sz="0" w:space="0" w:color="auto"/>
            <w:right w:val="none" w:sz="0" w:space="0" w:color="auto"/>
          </w:divBdr>
        </w:div>
        <w:div w:id="288435522">
          <w:marLeft w:val="480"/>
          <w:marRight w:val="0"/>
          <w:marTop w:val="0"/>
          <w:marBottom w:val="0"/>
          <w:divBdr>
            <w:top w:val="none" w:sz="0" w:space="0" w:color="auto"/>
            <w:left w:val="none" w:sz="0" w:space="0" w:color="auto"/>
            <w:bottom w:val="none" w:sz="0" w:space="0" w:color="auto"/>
            <w:right w:val="none" w:sz="0" w:space="0" w:color="auto"/>
          </w:divBdr>
        </w:div>
        <w:div w:id="1412585587">
          <w:marLeft w:val="480"/>
          <w:marRight w:val="0"/>
          <w:marTop w:val="0"/>
          <w:marBottom w:val="0"/>
          <w:divBdr>
            <w:top w:val="none" w:sz="0" w:space="0" w:color="auto"/>
            <w:left w:val="none" w:sz="0" w:space="0" w:color="auto"/>
            <w:bottom w:val="none" w:sz="0" w:space="0" w:color="auto"/>
            <w:right w:val="none" w:sz="0" w:space="0" w:color="auto"/>
          </w:divBdr>
        </w:div>
        <w:div w:id="1740252145">
          <w:marLeft w:val="480"/>
          <w:marRight w:val="0"/>
          <w:marTop w:val="0"/>
          <w:marBottom w:val="0"/>
          <w:divBdr>
            <w:top w:val="none" w:sz="0" w:space="0" w:color="auto"/>
            <w:left w:val="none" w:sz="0" w:space="0" w:color="auto"/>
            <w:bottom w:val="none" w:sz="0" w:space="0" w:color="auto"/>
            <w:right w:val="none" w:sz="0" w:space="0" w:color="auto"/>
          </w:divBdr>
        </w:div>
        <w:div w:id="1592280810">
          <w:marLeft w:val="480"/>
          <w:marRight w:val="0"/>
          <w:marTop w:val="0"/>
          <w:marBottom w:val="0"/>
          <w:divBdr>
            <w:top w:val="none" w:sz="0" w:space="0" w:color="auto"/>
            <w:left w:val="none" w:sz="0" w:space="0" w:color="auto"/>
            <w:bottom w:val="none" w:sz="0" w:space="0" w:color="auto"/>
            <w:right w:val="none" w:sz="0" w:space="0" w:color="auto"/>
          </w:divBdr>
        </w:div>
        <w:div w:id="158079210">
          <w:marLeft w:val="480"/>
          <w:marRight w:val="0"/>
          <w:marTop w:val="0"/>
          <w:marBottom w:val="0"/>
          <w:divBdr>
            <w:top w:val="none" w:sz="0" w:space="0" w:color="auto"/>
            <w:left w:val="none" w:sz="0" w:space="0" w:color="auto"/>
            <w:bottom w:val="none" w:sz="0" w:space="0" w:color="auto"/>
            <w:right w:val="none" w:sz="0" w:space="0" w:color="auto"/>
          </w:divBdr>
        </w:div>
        <w:div w:id="1642423049">
          <w:marLeft w:val="480"/>
          <w:marRight w:val="0"/>
          <w:marTop w:val="0"/>
          <w:marBottom w:val="0"/>
          <w:divBdr>
            <w:top w:val="none" w:sz="0" w:space="0" w:color="auto"/>
            <w:left w:val="none" w:sz="0" w:space="0" w:color="auto"/>
            <w:bottom w:val="none" w:sz="0" w:space="0" w:color="auto"/>
            <w:right w:val="none" w:sz="0" w:space="0" w:color="auto"/>
          </w:divBdr>
        </w:div>
        <w:div w:id="112598707">
          <w:marLeft w:val="480"/>
          <w:marRight w:val="0"/>
          <w:marTop w:val="0"/>
          <w:marBottom w:val="0"/>
          <w:divBdr>
            <w:top w:val="none" w:sz="0" w:space="0" w:color="auto"/>
            <w:left w:val="none" w:sz="0" w:space="0" w:color="auto"/>
            <w:bottom w:val="none" w:sz="0" w:space="0" w:color="auto"/>
            <w:right w:val="none" w:sz="0" w:space="0" w:color="auto"/>
          </w:divBdr>
        </w:div>
        <w:div w:id="1079133253">
          <w:marLeft w:val="480"/>
          <w:marRight w:val="0"/>
          <w:marTop w:val="0"/>
          <w:marBottom w:val="0"/>
          <w:divBdr>
            <w:top w:val="none" w:sz="0" w:space="0" w:color="auto"/>
            <w:left w:val="none" w:sz="0" w:space="0" w:color="auto"/>
            <w:bottom w:val="none" w:sz="0" w:space="0" w:color="auto"/>
            <w:right w:val="none" w:sz="0" w:space="0" w:color="auto"/>
          </w:divBdr>
        </w:div>
        <w:div w:id="821694687">
          <w:marLeft w:val="480"/>
          <w:marRight w:val="0"/>
          <w:marTop w:val="0"/>
          <w:marBottom w:val="0"/>
          <w:divBdr>
            <w:top w:val="none" w:sz="0" w:space="0" w:color="auto"/>
            <w:left w:val="none" w:sz="0" w:space="0" w:color="auto"/>
            <w:bottom w:val="none" w:sz="0" w:space="0" w:color="auto"/>
            <w:right w:val="none" w:sz="0" w:space="0" w:color="auto"/>
          </w:divBdr>
        </w:div>
        <w:div w:id="1071273456">
          <w:marLeft w:val="480"/>
          <w:marRight w:val="0"/>
          <w:marTop w:val="0"/>
          <w:marBottom w:val="0"/>
          <w:divBdr>
            <w:top w:val="none" w:sz="0" w:space="0" w:color="auto"/>
            <w:left w:val="none" w:sz="0" w:space="0" w:color="auto"/>
            <w:bottom w:val="none" w:sz="0" w:space="0" w:color="auto"/>
            <w:right w:val="none" w:sz="0" w:space="0" w:color="auto"/>
          </w:divBdr>
        </w:div>
        <w:div w:id="2005085853">
          <w:marLeft w:val="480"/>
          <w:marRight w:val="0"/>
          <w:marTop w:val="0"/>
          <w:marBottom w:val="0"/>
          <w:divBdr>
            <w:top w:val="none" w:sz="0" w:space="0" w:color="auto"/>
            <w:left w:val="none" w:sz="0" w:space="0" w:color="auto"/>
            <w:bottom w:val="none" w:sz="0" w:space="0" w:color="auto"/>
            <w:right w:val="none" w:sz="0" w:space="0" w:color="auto"/>
          </w:divBdr>
        </w:div>
        <w:div w:id="1574777867">
          <w:marLeft w:val="480"/>
          <w:marRight w:val="0"/>
          <w:marTop w:val="0"/>
          <w:marBottom w:val="0"/>
          <w:divBdr>
            <w:top w:val="none" w:sz="0" w:space="0" w:color="auto"/>
            <w:left w:val="none" w:sz="0" w:space="0" w:color="auto"/>
            <w:bottom w:val="none" w:sz="0" w:space="0" w:color="auto"/>
            <w:right w:val="none" w:sz="0" w:space="0" w:color="auto"/>
          </w:divBdr>
        </w:div>
        <w:div w:id="383064819">
          <w:marLeft w:val="480"/>
          <w:marRight w:val="0"/>
          <w:marTop w:val="0"/>
          <w:marBottom w:val="0"/>
          <w:divBdr>
            <w:top w:val="none" w:sz="0" w:space="0" w:color="auto"/>
            <w:left w:val="none" w:sz="0" w:space="0" w:color="auto"/>
            <w:bottom w:val="none" w:sz="0" w:space="0" w:color="auto"/>
            <w:right w:val="none" w:sz="0" w:space="0" w:color="auto"/>
          </w:divBdr>
        </w:div>
        <w:div w:id="1517186174">
          <w:marLeft w:val="480"/>
          <w:marRight w:val="0"/>
          <w:marTop w:val="0"/>
          <w:marBottom w:val="0"/>
          <w:divBdr>
            <w:top w:val="none" w:sz="0" w:space="0" w:color="auto"/>
            <w:left w:val="none" w:sz="0" w:space="0" w:color="auto"/>
            <w:bottom w:val="none" w:sz="0" w:space="0" w:color="auto"/>
            <w:right w:val="none" w:sz="0" w:space="0" w:color="auto"/>
          </w:divBdr>
        </w:div>
        <w:div w:id="1229994766">
          <w:marLeft w:val="480"/>
          <w:marRight w:val="0"/>
          <w:marTop w:val="0"/>
          <w:marBottom w:val="0"/>
          <w:divBdr>
            <w:top w:val="none" w:sz="0" w:space="0" w:color="auto"/>
            <w:left w:val="none" w:sz="0" w:space="0" w:color="auto"/>
            <w:bottom w:val="none" w:sz="0" w:space="0" w:color="auto"/>
            <w:right w:val="none" w:sz="0" w:space="0" w:color="auto"/>
          </w:divBdr>
        </w:div>
      </w:divsChild>
    </w:div>
    <w:div w:id="650407771">
      <w:bodyDiv w:val="1"/>
      <w:marLeft w:val="0"/>
      <w:marRight w:val="0"/>
      <w:marTop w:val="0"/>
      <w:marBottom w:val="0"/>
      <w:divBdr>
        <w:top w:val="none" w:sz="0" w:space="0" w:color="auto"/>
        <w:left w:val="none" w:sz="0" w:space="0" w:color="auto"/>
        <w:bottom w:val="none" w:sz="0" w:space="0" w:color="auto"/>
        <w:right w:val="none" w:sz="0" w:space="0" w:color="auto"/>
      </w:divBdr>
      <w:divsChild>
        <w:div w:id="1920215603">
          <w:marLeft w:val="640"/>
          <w:marRight w:val="0"/>
          <w:marTop w:val="0"/>
          <w:marBottom w:val="0"/>
          <w:divBdr>
            <w:top w:val="none" w:sz="0" w:space="0" w:color="auto"/>
            <w:left w:val="none" w:sz="0" w:space="0" w:color="auto"/>
            <w:bottom w:val="none" w:sz="0" w:space="0" w:color="auto"/>
            <w:right w:val="none" w:sz="0" w:space="0" w:color="auto"/>
          </w:divBdr>
        </w:div>
        <w:div w:id="2134781626">
          <w:marLeft w:val="640"/>
          <w:marRight w:val="0"/>
          <w:marTop w:val="0"/>
          <w:marBottom w:val="0"/>
          <w:divBdr>
            <w:top w:val="none" w:sz="0" w:space="0" w:color="auto"/>
            <w:left w:val="none" w:sz="0" w:space="0" w:color="auto"/>
            <w:bottom w:val="none" w:sz="0" w:space="0" w:color="auto"/>
            <w:right w:val="none" w:sz="0" w:space="0" w:color="auto"/>
          </w:divBdr>
        </w:div>
        <w:div w:id="520704884">
          <w:marLeft w:val="640"/>
          <w:marRight w:val="0"/>
          <w:marTop w:val="0"/>
          <w:marBottom w:val="0"/>
          <w:divBdr>
            <w:top w:val="none" w:sz="0" w:space="0" w:color="auto"/>
            <w:left w:val="none" w:sz="0" w:space="0" w:color="auto"/>
            <w:bottom w:val="none" w:sz="0" w:space="0" w:color="auto"/>
            <w:right w:val="none" w:sz="0" w:space="0" w:color="auto"/>
          </w:divBdr>
        </w:div>
        <w:div w:id="464354652">
          <w:marLeft w:val="640"/>
          <w:marRight w:val="0"/>
          <w:marTop w:val="0"/>
          <w:marBottom w:val="0"/>
          <w:divBdr>
            <w:top w:val="none" w:sz="0" w:space="0" w:color="auto"/>
            <w:left w:val="none" w:sz="0" w:space="0" w:color="auto"/>
            <w:bottom w:val="none" w:sz="0" w:space="0" w:color="auto"/>
            <w:right w:val="none" w:sz="0" w:space="0" w:color="auto"/>
          </w:divBdr>
        </w:div>
        <w:div w:id="1494222941">
          <w:marLeft w:val="640"/>
          <w:marRight w:val="0"/>
          <w:marTop w:val="0"/>
          <w:marBottom w:val="0"/>
          <w:divBdr>
            <w:top w:val="none" w:sz="0" w:space="0" w:color="auto"/>
            <w:left w:val="none" w:sz="0" w:space="0" w:color="auto"/>
            <w:bottom w:val="none" w:sz="0" w:space="0" w:color="auto"/>
            <w:right w:val="none" w:sz="0" w:space="0" w:color="auto"/>
          </w:divBdr>
        </w:div>
        <w:div w:id="1806269975">
          <w:marLeft w:val="640"/>
          <w:marRight w:val="0"/>
          <w:marTop w:val="0"/>
          <w:marBottom w:val="0"/>
          <w:divBdr>
            <w:top w:val="none" w:sz="0" w:space="0" w:color="auto"/>
            <w:left w:val="none" w:sz="0" w:space="0" w:color="auto"/>
            <w:bottom w:val="none" w:sz="0" w:space="0" w:color="auto"/>
            <w:right w:val="none" w:sz="0" w:space="0" w:color="auto"/>
          </w:divBdr>
        </w:div>
        <w:div w:id="1851483946">
          <w:marLeft w:val="640"/>
          <w:marRight w:val="0"/>
          <w:marTop w:val="0"/>
          <w:marBottom w:val="0"/>
          <w:divBdr>
            <w:top w:val="none" w:sz="0" w:space="0" w:color="auto"/>
            <w:left w:val="none" w:sz="0" w:space="0" w:color="auto"/>
            <w:bottom w:val="none" w:sz="0" w:space="0" w:color="auto"/>
            <w:right w:val="none" w:sz="0" w:space="0" w:color="auto"/>
          </w:divBdr>
        </w:div>
        <w:div w:id="1315522913">
          <w:marLeft w:val="640"/>
          <w:marRight w:val="0"/>
          <w:marTop w:val="0"/>
          <w:marBottom w:val="0"/>
          <w:divBdr>
            <w:top w:val="none" w:sz="0" w:space="0" w:color="auto"/>
            <w:left w:val="none" w:sz="0" w:space="0" w:color="auto"/>
            <w:bottom w:val="none" w:sz="0" w:space="0" w:color="auto"/>
            <w:right w:val="none" w:sz="0" w:space="0" w:color="auto"/>
          </w:divBdr>
        </w:div>
        <w:div w:id="875045311">
          <w:marLeft w:val="640"/>
          <w:marRight w:val="0"/>
          <w:marTop w:val="0"/>
          <w:marBottom w:val="0"/>
          <w:divBdr>
            <w:top w:val="none" w:sz="0" w:space="0" w:color="auto"/>
            <w:left w:val="none" w:sz="0" w:space="0" w:color="auto"/>
            <w:bottom w:val="none" w:sz="0" w:space="0" w:color="auto"/>
            <w:right w:val="none" w:sz="0" w:space="0" w:color="auto"/>
          </w:divBdr>
        </w:div>
        <w:div w:id="458299040">
          <w:marLeft w:val="640"/>
          <w:marRight w:val="0"/>
          <w:marTop w:val="0"/>
          <w:marBottom w:val="0"/>
          <w:divBdr>
            <w:top w:val="none" w:sz="0" w:space="0" w:color="auto"/>
            <w:left w:val="none" w:sz="0" w:space="0" w:color="auto"/>
            <w:bottom w:val="none" w:sz="0" w:space="0" w:color="auto"/>
            <w:right w:val="none" w:sz="0" w:space="0" w:color="auto"/>
          </w:divBdr>
        </w:div>
        <w:div w:id="2077587667">
          <w:marLeft w:val="640"/>
          <w:marRight w:val="0"/>
          <w:marTop w:val="0"/>
          <w:marBottom w:val="0"/>
          <w:divBdr>
            <w:top w:val="none" w:sz="0" w:space="0" w:color="auto"/>
            <w:left w:val="none" w:sz="0" w:space="0" w:color="auto"/>
            <w:bottom w:val="none" w:sz="0" w:space="0" w:color="auto"/>
            <w:right w:val="none" w:sz="0" w:space="0" w:color="auto"/>
          </w:divBdr>
        </w:div>
        <w:div w:id="1775319679">
          <w:marLeft w:val="640"/>
          <w:marRight w:val="0"/>
          <w:marTop w:val="0"/>
          <w:marBottom w:val="0"/>
          <w:divBdr>
            <w:top w:val="none" w:sz="0" w:space="0" w:color="auto"/>
            <w:left w:val="none" w:sz="0" w:space="0" w:color="auto"/>
            <w:bottom w:val="none" w:sz="0" w:space="0" w:color="auto"/>
            <w:right w:val="none" w:sz="0" w:space="0" w:color="auto"/>
          </w:divBdr>
        </w:div>
        <w:div w:id="1034576762">
          <w:marLeft w:val="640"/>
          <w:marRight w:val="0"/>
          <w:marTop w:val="0"/>
          <w:marBottom w:val="0"/>
          <w:divBdr>
            <w:top w:val="none" w:sz="0" w:space="0" w:color="auto"/>
            <w:left w:val="none" w:sz="0" w:space="0" w:color="auto"/>
            <w:bottom w:val="none" w:sz="0" w:space="0" w:color="auto"/>
            <w:right w:val="none" w:sz="0" w:space="0" w:color="auto"/>
          </w:divBdr>
        </w:div>
        <w:div w:id="1923710642">
          <w:marLeft w:val="640"/>
          <w:marRight w:val="0"/>
          <w:marTop w:val="0"/>
          <w:marBottom w:val="0"/>
          <w:divBdr>
            <w:top w:val="none" w:sz="0" w:space="0" w:color="auto"/>
            <w:left w:val="none" w:sz="0" w:space="0" w:color="auto"/>
            <w:bottom w:val="none" w:sz="0" w:space="0" w:color="auto"/>
            <w:right w:val="none" w:sz="0" w:space="0" w:color="auto"/>
          </w:divBdr>
        </w:div>
        <w:div w:id="569925410">
          <w:marLeft w:val="640"/>
          <w:marRight w:val="0"/>
          <w:marTop w:val="0"/>
          <w:marBottom w:val="0"/>
          <w:divBdr>
            <w:top w:val="none" w:sz="0" w:space="0" w:color="auto"/>
            <w:left w:val="none" w:sz="0" w:space="0" w:color="auto"/>
            <w:bottom w:val="none" w:sz="0" w:space="0" w:color="auto"/>
            <w:right w:val="none" w:sz="0" w:space="0" w:color="auto"/>
          </w:divBdr>
        </w:div>
        <w:div w:id="1249387211">
          <w:marLeft w:val="640"/>
          <w:marRight w:val="0"/>
          <w:marTop w:val="0"/>
          <w:marBottom w:val="0"/>
          <w:divBdr>
            <w:top w:val="none" w:sz="0" w:space="0" w:color="auto"/>
            <w:left w:val="none" w:sz="0" w:space="0" w:color="auto"/>
            <w:bottom w:val="none" w:sz="0" w:space="0" w:color="auto"/>
            <w:right w:val="none" w:sz="0" w:space="0" w:color="auto"/>
          </w:divBdr>
        </w:div>
        <w:div w:id="1561938693">
          <w:marLeft w:val="640"/>
          <w:marRight w:val="0"/>
          <w:marTop w:val="0"/>
          <w:marBottom w:val="0"/>
          <w:divBdr>
            <w:top w:val="none" w:sz="0" w:space="0" w:color="auto"/>
            <w:left w:val="none" w:sz="0" w:space="0" w:color="auto"/>
            <w:bottom w:val="none" w:sz="0" w:space="0" w:color="auto"/>
            <w:right w:val="none" w:sz="0" w:space="0" w:color="auto"/>
          </w:divBdr>
        </w:div>
        <w:div w:id="247928195">
          <w:marLeft w:val="640"/>
          <w:marRight w:val="0"/>
          <w:marTop w:val="0"/>
          <w:marBottom w:val="0"/>
          <w:divBdr>
            <w:top w:val="none" w:sz="0" w:space="0" w:color="auto"/>
            <w:left w:val="none" w:sz="0" w:space="0" w:color="auto"/>
            <w:bottom w:val="none" w:sz="0" w:space="0" w:color="auto"/>
            <w:right w:val="none" w:sz="0" w:space="0" w:color="auto"/>
          </w:divBdr>
        </w:div>
        <w:div w:id="1584606134">
          <w:marLeft w:val="640"/>
          <w:marRight w:val="0"/>
          <w:marTop w:val="0"/>
          <w:marBottom w:val="0"/>
          <w:divBdr>
            <w:top w:val="none" w:sz="0" w:space="0" w:color="auto"/>
            <w:left w:val="none" w:sz="0" w:space="0" w:color="auto"/>
            <w:bottom w:val="none" w:sz="0" w:space="0" w:color="auto"/>
            <w:right w:val="none" w:sz="0" w:space="0" w:color="auto"/>
          </w:divBdr>
        </w:div>
        <w:div w:id="65609361">
          <w:marLeft w:val="640"/>
          <w:marRight w:val="0"/>
          <w:marTop w:val="0"/>
          <w:marBottom w:val="0"/>
          <w:divBdr>
            <w:top w:val="none" w:sz="0" w:space="0" w:color="auto"/>
            <w:left w:val="none" w:sz="0" w:space="0" w:color="auto"/>
            <w:bottom w:val="none" w:sz="0" w:space="0" w:color="auto"/>
            <w:right w:val="none" w:sz="0" w:space="0" w:color="auto"/>
          </w:divBdr>
        </w:div>
        <w:div w:id="776876030">
          <w:marLeft w:val="640"/>
          <w:marRight w:val="0"/>
          <w:marTop w:val="0"/>
          <w:marBottom w:val="0"/>
          <w:divBdr>
            <w:top w:val="none" w:sz="0" w:space="0" w:color="auto"/>
            <w:left w:val="none" w:sz="0" w:space="0" w:color="auto"/>
            <w:bottom w:val="none" w:sz="0" w:space="0" w:color="auto"/>
            <w:right w:val="none" w:sz="0" w:space="0" w:color="auto"/>
          </w:divBdr>
        </w:div>
        <w:div w:id="666523314">
          <w:marLeft w:val="640"/>
          <w:marRight w:val="0"/>
          <w:marTop w:val="0"/>
          <w:marBottom w:val="0"/>
          <w:divBdr>
            <w:top w:val="none" w:sz="0" w:space="0" w:color="auto"/>
            <w:left w:val="none" w:sz="0" w:space="0" w:color="auto"/>
            <w:bottom w:val="none" w:sz="0" w:space="0" w:color="auto"/>
            <w:right w:val="none" w:sz="0" w:space="0" w:color="auto"/>
          </w:divBdr>
        </w:div>
        <w:div w:id="361590617">
          <w:marLeft w:val="640"/>
          <w:marRight w:val="0"/>
          <w:marTop w:val="0"/>
          <w:marBottom w:val="0"/>
          <w:divBdr>
            <w:top w:val="none" w:sz="0" w:space="0" w:color="auto"/>
            <w:left w:val="none" w:sz="0" w:space="0" w:color="auto"/>
            <w:bottom w:val="none" w:sz="0" w:space="0" w:color="auto"/>
            <w:right w:val="none" w:sz="0" w:space="0" w:color="auto"/>
          </w:divBdr>
        </w:div>
        <w:div w:id="1462310873">
          <w:marLeft w:val="640"/>
          <w:marRight w:val="0"/>
          <w:marTop w:val="0"/>
          <w:marBottom w:val="0"/>
          <w:divBdr>
            <w:top w:val="none" w:sz="0" w:space="0" w:color="auto"/>
            <w:left w:val="none" w:sz="0" w:space="0" w:color="auto"/>
            <w:bottom w:val="none" w:sz="0" w:space="0" w:color="auto"/>
            <w:right w:val="none" w:sz="0" w:space="0" w:color="auto"/>
          </w:divBdr>
        </w:div>
        <w:div w:id="1829176182">
          <w:marLeft w:val="640"/>
          <w:marRight w:val="0"/>
          <w:marTop w:val="0"/>
          <w:marBottom w:val="0"/>
          <w:divBdr>
            <w:top w:val="none" w:sz="0" w:space="0" w:color="auto"/>
            <w:left w:val="none" w:sz="0" w:space="0" w:color="auto"/>
            <w:bottom w:val="none" w:sz="0" w:space="0" w:color="auto"/>
            <w:right w:val="none" w:sz="0" w:space="0" w:color="auto"/>
          </w:divBdr>
        </w:div>
        <w:div w:id="1519662765">
          <w:marLeft w:val="640"/>
          <w:marRight w:val="0"/>
          <w:marTop w:val="0"/>
          <w:marBottom w:val="0"/>
          <w:divBdr>
            <w:top w:val="none" w:sz="0" w:space="0" w:color="auto"/>
            <w:left w:val="none" w:sz="0" w:space="0" w:color="auto"/>
            <w:bottom w:val="none" w:sz="0" w:space="0" w:color="auto"/>
            <w:right w:val="none" w:sz="0" w:space="0" w:color="auto"/>
          </w:divBdr>
        </w:div>
        <w:div w:id="610166757">
          <w:marLeft w:val="640"/>
          <w:marRight w:val="0"/>
          <w:marTop w:val="0"/>
          <w:marBottom w:val="0"/>
          <w:divBdr>
            <w:top w:val="none" w:sz="0" w:space="0" w:color="auto"/>
            <w:left w:val="none" w:sz="0" w:space="0" w:color="auto"/>
            <w:bottom w:val="none" w:sz="0" w:space="0" w:color="auto"/>
            <w:right w:val="none" w:sz="0" w:space="0" w:color="auto"/>
          </w:divBdr>
        </w:div>
        <w:div w:id="1555043613">
          <w:marLeft w:val="640"/>
          <w:marRight w:val="0"/>
          <w:marTop w:val="0"/>
          <w:marBottom w:val="0"/>
          <w:divBdr>
            <w:top w:val="none" w:sz="0" w:space="0" w:color="auto"/>
            <w:left w:val="none" w:sz="0" w:space="0" w:color="auto"/>
            <w:bottom w:val="none" w:sz="0" w:space="0" w:color="auto"/>
            <w:right w:val="none" w:sz="0" w:space="0" w:color="auto"/>
          </w:divBdr>
        </w:div>
        <w:div w:id="184634999">
          <w:marLeft w:val="640"/>
          <w:marRight w:val="0"/>
          <w:marTop w:val="0"/>
          <w:marBottom w:val="0"/>
          <w:divBdr>
            <w:top w:val="none" w:sz="0" w:space="0" w:color="auto"/>
            <w:left w:val="none" w:sz="0" w:space="0" w:color="auto"/>
            <w:bottom w:val="none" w:sz="0" w:space="0" w:color="auto"/>
            <w:right w:val="none" w:sz="0" w:space="0" w:color="auto"/>
          </w:divBdr>
        </w:div>
        <w:div w:id="1080757756">
          <w:marLeft w:val="640"/>
          <w:marRight w:val="0"/>
          <w:marTop w:val="0"/>
          <w:marBottom w:val="0"/>
          <w:divBdr>
            <w:top w:val="none" w:sz="0" w:space="0" w:color="auto"/>
            <w:left w:val="none" w:sz="0" w:space="0" w:color="auto"/>
            <w:bottom w:val="none" w:sz="0" w:space="0" w:color="auto"/>
            <w:right w:val="none" w:sz="0" w:space="0" w:color="auto"/>
          </w:divBdr>
        </w:div>
        <w:div w:id="2021665090">
          <w:marLeft w:val="640"/>
          <w:marRight w:val="0"/>
          <w:marTop w:val="0"/>
          <w:marBottom w:val="0"/>
          <w:divBdr>
            <w:top w:val="none" w:sz="0" w:space="0" w:color="auto"/>
            <w:left w:val="none" w:sz="0" w:space="0" w:color="auto"/>
            <w:bottom w:val="none" w:sz="0" w:space="0" w:color="auto"/>
            <w:right w:val="none" w:sz="0" w:space="0" w:color="auto"/>
          </w:divBdr>
        </w:div>
        <w:div w:id="1379166040">
          <w:marLeft w:val="640"/>
          <w:marRight w:val="0"/>
          <w:marTop w:val="0"/>
          <w:marBottom w:val="0"/>
          <w:divBdr>
            <w:top w:val="none" w:sz="0" w:space="0" w:color="auto"/>
            <w:left w:val="none" w:sz="0" w:space="0" w:color="auto"/>
            <w:bottom w:val="none" w:sz="0" w:space="0" w:color="auto"/>
            <w:right w:val="none" w:sz="0" w:space="0" w:color="auto"/>
          </w:divBdr>
        </w:div>
        <w:div w:id="801309392">
          <w:marLeft w:val="640"/>
          <w:marRight w:val="0"/>
          <w:marTop w:val="0"/>
          <w:marBottom w:val="0"/>
          <w:divBdr>
            <w:top w:val="none" w:sz="0" w:space="0" w:color="auto"/>
            <w:left w:val="none" w:sz="0" w:space="0" w:color="auto"/>
            <w:bottom w:val="none" w:sz="0" w:space="0" w:color="auto"/>
            <w:right w:val="none" w:sz="0" w:space="0" w:color="auto"/>
          </w:divBdr>
        </w:div>
        <w:div w:id="1611470235">
          <w:marLeft w:val="640"/>
          <w:marRight w:val="0"/>
          <w:marTop w:val="0"/>
          <w:marBottom w:val="0"/>
          <w:divBdr>
            <w:top w:val="none" w:sz="0" w:space="0" w:color="auto"/>
            <w:left w:val="none" w:sz="0" w:space="0" w:color="auto"/>
            <w:bottom w:val="none" w:sz="0" w:space="0" w:color="auto"/>
            <w:right w:val="none" w:sz="0" w:space="0" w:color="auto"/>
          </w:divBdr>
        </w:div>
        <w:div w:id="1482309098">
          <w:marLeft w:val="640"/>
          <w:marRight w:val="0"/>
          <w:marTop w:val="0"/>
          <w:marBottom w:val="0"/>
          <w:divBdr>
            <w:top w:val="none" w:sz="0" w:space="0" w:color="auto"/>
            <w:left w:val="none" w:sz="0" w:space="0" w:color="auto"/>
            <w:bottom w:val="none" w:sz="0" w:space="0" w:color="auto"/>
            <w:right w:val="none" w:sz="0" w:space="0" w:color="auto"/>
          </w:divBdr>
        </w:div>
        <w:div w:id="1109620548">
          <w:marLeft w:val="640"/>
          <w:marRight w:val="0"/>
          <w:marTop w:val="0"/>
          <w:marBottom w:val="0"/>
          <w:divBdr>
            <w:top w:val="none" w:sz="0" w:space="0" w:color="auto"/>
            <w:left w:val="none" w:sz="0" w:space="0" w:color="auto"/>
            <w:bottom w:val="none" w:sz="0" w:space="0" w:color="auto"/>
            <w:right w:val="none" w:sz="0" w:space="0" w:color="auto"/>
          </w:divBdr>
        </w:div>
        <w:div w:id="346254979">
          <w:marLeft w:val="640"/>
          <w:marRight w:val="0"/>
          <w:marTop w:val="0"/>
          <w:marBottom w:val="0"/>
          <w:divBdr>
            <w:top w:val="none" w:sz="0" w:space="0" w:color="auto"/>
            <w:left w:val="none" w:sz="0" w:space="0" w:color="auto"/>
            <w:bottom w:val="none" w:sz="0" w:space="0" w:color="auto"/>
            <w:right w:val="none" w:sz="0" w:space="0" w:color="auto"/>
          </w:divBdr>
        </w:div>
        <w:div w:id="1016732705">
          <w:marLeft w:val="640"/>
          <w:marRight w:val="0"/>
          <w:marTop w:val="0"/>
          <w:marBottom w:val="0"/>
          <w:divBdr>
            <w:top w:val="none" w:sz="0" w:space="0" w:color="auto"/>
            <w:left w:val="none" w:sz="0" w:space="0" w:color="auto"/>
            <w:bottom w:val="none" w:sz="0" w:space="0" w:color="auto"/>
            <w:right w:val="none" w:sz="0" w:space="0" w:color="auto"/>
          </w:divBdr>
        </w:div>
        <w:div w:id="931010083">
          <w:marLeft w:val="640"/>
          <w:marRight w:val="0"/>
          <w:marTop w:val="0"/>
          <w:marBottom w:val="0"/>
          <w:divBdr>
            <w:top w:val="none" w:sz="0" w:space="0" w:color="auto"/>
            <w:left w:val="none" w:sz="0" w:space="0" w:color="auto"/>
            <w:bottom w:val="none" w:sz="0" w:space="0" w:color="auto"/>
            <w:right w:val="none" w:sz="0" w:space="0" w:color="auto"/>
          </w:divBdr>
        </w:div>
        <w:div w:id="1065909104">
          <w:marLeft w:val="640"/>
          <w:marRight w:val="0"/>
          <w:marTop w:val="0"/>
          <w:marBottom w:val="0"/>
          <w:divBdr>
            <w:top w:val="none" w:sz="0" w:space="0" w:color="auto"/>
            <w:left w:val="none" w:sz="0" w:space="0" w:color="auto"/>
            <w:bottom w:val="none" w:sz="0" w:space="0" w:color="auto"/>
            <w:right w:val="none" w:sz="0" w:space="0" w:color="auto"/>
          </w:divBdr>
        </w:div>
        <w:div w:id="831750043">
          <w:marLeft w:val="640"/>
          <w:marRight w:val="0"/>
          <w:marTop w:val="0"/>
          <w:marBottom w:val="0"/>
          <w:divBdr>
            <w:top w:val="none" w:sz="0" w:space="0" w:color="auto"/>
            <w:left w:val="none" w:sz="0" w:space="0" w:color="auto"/>
            <w:bottom w:val="none" w:sz="0" w:space="0" w:color="auto"/>
            <w:right w:val="none" w:sz="0" w:space="0" w:color="auto"/>
          </w:divBdr>
        </w:div>
        <w:div w:id="2022275261">
          <w:marLeft w:val="640"/>
          <w:marRight w:val="0"/>
          <w:marTop w:val="0"/>
          <w:marBottom w:val="0"/>
          <w:divBdr>
            <w:top w:val="none" w:sz="0" w:space="0" w:color="auto"/>
            <w:left w:val="none" w:sz="0" w:space="0" w:color="auto"/>
            <w:bottom w:val="none" w:sz="0" w:space="0" w:color="auto"/>
            <w:right w:val="none" w:sz="0" w:space="0" w:color="auto"/>
          </w:divBdr>
        </w:div>
        <w:div w:id="599608184">
          <w:marLeft w:val="640"/>
          <w:marRight w:val="0"/>
          <w:marTop w:val="0"/>
          <w:marBottom w:val="0"/>
          <w:divBdr>
            <w:top w:val="none" w:sz="0" w:space="0" w:color="auto"/>
            <w:left w:val="none" w:sz="0" w:space="0" w:color="auto"/>
            <w:bottom w:val="none" w:sz="0" w:space="0" w:color="auto"/>
            <w:right w:val="none" w:sz="0" w:space="0" w:color="auto"/>
          </w:divBdr>
        </w:div>
        <w:div w:id="1529104948">
          <w:marLeft w:val="640"/>
          <w:marRight w:val="0"/>
          <w:marTop w:val="0"/>
          <w:marBottom w:val="0"/>
          <w:divBdr>
            <w:top w:val="none" w:sz="0" w:space="0" w:color="auto"/>
            <w:left w:val="none" w:sz="0" w:space="0" w:color="auto"/>
            <w:bottom w:val="none" w:sz="0" w:space="0" w:color="auto"/>
            <w:right w:val="none" w:sz="0" w:space="0" w:color="auto"/>
          </w:divBdr>
        </w:div>
        <w:div w:id="952521098">
          <w:marLeft w:val="640"/>
          <w:marRight w:val="0"/>
          <w:marTop w:val="0"/>
          <w:marBottom w:val="0"/>
          <w:divBdr>
            <w:top w:val="none" w:sz="0" w:space="0" w:color="auto"/>
            <w:left w:val="none" w:sz="0" w:space="0" w:color="auto"/>
            <w:bottom w:val="none" w:sz="0" w:space="0" w:color="auto"/>
            <w:right w:val="none" w:sz="0" w:space="0" w:color="auto"/>
          </w:divBdr>
        </w:div>
        <w:div w:id="1071848002">
          <w:marLeft w:val="640"/>
          <w:marRight w:val="0"/>
          <w:marTop w:val="0"/>
          <w:marBottom w:val="0"/>
          <w:divBdr>
            <w:top w:val="none" w:sz="0" w:space="0" w:color="auto"/>
            <w:left w:val="none" w:sz="0" w:space="0" w:color="auto"/>
            <w:bottom w:val="none" w:sz="0" w:space="0" w:color="auto"/>
            <w:right w:val="none" w:sz="0" w:space="0" w:color="auto"/>
          </w:divBdr>
        </w:div>
        <w:div w:id="1765802497">
          <w:marLeft w:val="640"/>
          <w:marRight w:val="0"/>
          <w:marTop w:val="0"/>
          <w:marBottom w:val="0"/>
          <w:divBdr>
            <w:top w:val="none" w:sz="0" w:space="0" w:color="auto"/>
            <w:left w:val="none" w:sz="0" w:space="0" w:color="auto"/>
            <w:bottom w:val="none" w:sz="0" w:space="0" w:color="auto"/>
            <w:right w:val="none" w:sz="0" w:space="0" w:color="auto"/>
          </w:divBdr>
        </w:div>
        <w:div w:id="1763721126">
          <w:marLeft w:val="640"/>
          <w:marRight w:val="0"/>
          <w:marTop w:val="0"/>
          <w:marBottom w:val="0"/>
          <w:divBdr>
            <w:top w:val="none" w:sz="0" w:space="0" w:color="auto"/>
            <w:left w:val="none" w:sz="0" w:space="0" w:color="auto"/>
            <w:bottom w:val="none" w:sz="0" w:space="0" w:color="auto"/>
            <w:right w:val="none" w:sz="0" w:space="0" w:color="auto"/>
          </w:divBdr>
        </w:div>
        <w:div w:id="1267426676">
          <w:marLeft w:val="640"/>
          <w:marRight w:val="0"/>
          <w:marTop w:val="0"/>
          <w:marBottom w:val="0"/>
          <w:divBdr>
            <w:top w:val="none" w:sz="0" w:space="0" w:color="auto"/>
            <w:left w:val="none" w:sz="0" w:space="0" w:color="auto"/>
            <w:bottom w:val="none" w:sz="0" w:space="0" w:color="auto"/>
            <w:right w:val="none" w:sz="0" w:space="0" w:color="auto"/>
          </w:divBdr>
        </w:div>
        <w:div w:id="798111932">
          <w:marLeft w:val="640"/>
          <w:marRight w:val="0"/>
          <w:marTop w:val="0"/>
          <w:marBottom w:val="0"/>
          <w:divBdr>
            <w:top w:val="none" w:sz="0" w:space="0" w:color="auto"/>
            <w:left w:val="none" w:sz="0" w:space="0" w:color="auto"/>
            <w:bottom w:val="none" w:sz="0" w:space="0" w:color="auto"/>
            <w:right w:val="none" w:sz="0" w:space="0" w:color="auto"/>
          </w:divBdr>
        </w:div>
        <w:div w:id="341133297">
          <w:marLeft w:val="640"/>
          <w:marRight w:val="0"/>
          <w:marTop w:val="0"/>
          <w:marBottom w:val="0"/>
          <w:divBdr>
            <w:top w:val="none" w:sz="0" w:space="0" w:color="auto"/>
            <w:left w:val="none" w:sz="0" w:space="0" w:color="auto"/>
            <w:bottom w:val="none" w:sz="0" w:space="0" w:color="auto"/>
            <w:right w:val="none" w:sz="0" w:space="0" w:color="auto"/>
          </w:divBdr>
        </w:div>
        <w:div w:id="21518187">
          <w:marLeft w:val="640"/>
          <w:marRight w:val="0"/>
          <w:marTop w:val="0"/>
          <w:marBottom w:val="0"/>
          <w:divBdr>
            <w:top w:val="none" w:sz="0" w:space="0" w:color="auto"/>
            <w:left w:val="none" w:sz="0" w:space="0" w:color="auto"/>
            <w:bottom w:val="none" w:sz="0" w:space="0" w:color="auto"/>
            <w:right w:val="none" w:sz="0" w:space="0" w:color="auto"/>
          </w:divBdr>
        </w:div>
        <w:div w:id="1473785813">
          <w:marLeft w:val="640"/>
          <w:marRight w:val="0"/>
          <w:marTop w:val="0"/>
          <w:marBottom w:val="0"/>
          <w:divBdr>
            <w:top w:val="none" w:sz="0" w:space="0" w:color="auto"/>
            <w:left w:val="none" w:sz="0" w:space="0" w:color="auto"/>
            <w:bottom w:val="none" w:sz="0" w:space="0" w:color="auto"/>
            <w:right w:val="none" w:sz="0" w:space="0" w:color="auto"/>
          </w:divBdr>
        </w:div>
        <w:div w:id="477302533">
          <w:marLeft w:val="640"/>
          <w:marRight w:val="0"/>
          <w:marTop w:val="0"/>
          <w:marBottom w:val="0"/>
          <w:divBdr>
            <w:top w:val="none" w:sz="0" w:space="0" w:color="auto"/>
            <w:left w:val="none" w:sz="0" w:space="0" w:color="auto"/>
            <w:bottom w:val="none" w:sz="0" w:space="0" w:color="auto"/>
            <w:right w:val="none" w:sz="0" w:space="0" w:color="auto"/>
          </w:divBdr>
        </w:div>
        <w:div w:id="981353637">
          <w:marLeft w:val="640"/>
          <w:marRight w:val="0"/>
          <w:marTop w:val="0"/>
          <w:marBottom w:val="0"/>
          <w:divBdr>
            <w:top w:val="none" w:sz="0" w:space="0" w:color="auto"/>
            <w:left w:val="none" w:sz="0" w:space="0" w:color="auto"/>
            <w:bottom w:val="none" w:sz="0" w:space="0" w:color="auto"/>
            <w:right w:val="none" w:sz="0" w:space="0" w:color="auto"/>
          </w:divBdr>
        </w:div>
        <w:div w:id="474683072">
          <w:marLeft w:val="640"/>
          <w:marRight w:val="0"/>
          <w:marTop w:val="0"/>
          <w:marBottom w:val="0"/>
          <w:divBdr>
            <w:top w:val="none" w:sz="0" w:space="0" w:color="auto"/>
            <w:left w:val="none" w:sz="0" w:space="0" w:color="auto"/>
            <w:bottom w:val="none" w:sz="0" w:space="0" w:color="auto"/>
            <w:right w:val="none" w:sz="0" w:space="0" w:color="auto"/>
          </w:divBdr>
        </w:div>
        <w:div w:id="1439066093">
          <w:marLeft w:val="640"/>
          <w:marRight w:val="0"/>
          <w:marTop w:val="0"/>
          <w:marBottom w:val="0"/>
          <w:divBdr>
            <w:top w:val="none" w:sz="0" w:space="0" w:color="auto"/>
            <w:left w:val="none" w:sz="0" w:space="0" w:color="auto"/>
            <w:bottom w:val="none" w:sz="0" w:space="0" w:color="auto"/>
            <w:right w:val="none" w:sz="0" w:space="0" w:color="auto"/>
          </w:divBdr>
        </w:div>
        <w:div w:id="418716039">
          <w:marLeft w:val="640"/>
          <w:marRight w:val="0"/>
          <w:marTop w:val="0"/>
          <w:marBottom w:val="0"/>
          <w:divBdr>
            <w:top w:val="none" w:sz="0" w:space="0" w:color="auto"/>
            <w:left w:val="none" w:sz="0" w:space="0" w:color="auto"/>
            <w:bottom w:val="none" w:sz="0" w:space="0" w:color="auto"/>
            <w:right w:val="none" w:sz="0" w:space="0" w:color="auto"/>
          </w:divBdr>
        </w:div>
        <w:div w:id="1342046570">
          <w:marLeft w:val="640"/>
          <w:marRight w:val="0"/>
          <w:marTop w:val="0"/>
          <w:marBottom w:val="0"/>
          <w:divBdr>
            <w:top w:val="none" w:sz="0" w:space="0" w:color="auto"/>
            <w:left w:val="none" w:sz="0" w:space="0" w:color="auto"/>
            <w:bottom w:val="none" w:sz="0" w:space="0" w:color="auto"/>
            <w:right w:val="none" w:sz="0" w:space="0" w:color="auto"/>
          </w:divBdr>
        </w:div>
        <w:div w:id="1110465856">
          <w:marLeft w:val="640"/>
          <w:marRight w:val="0"/>
          <w:marTop w:val="0"/>
          <w:marBottom w:val="0"/>
          <w:divBdr>
            <w:top w:val="none" w:sz="0" w:space="0" w:color="auto"/>
            <w:left w:val="none" w:sz="0" w:space="0" w:color="auto"/>
            <w:bottom w:val="none" w:sz="0" w:space="0" w:color="auto"/>
            <w:right w:val="none" w:sz="0" w:space="0" w:color="auto"/>
          </w:divBdr>
        </w:div>
        <w:div w:id="48960441">
          <w:marLeft w:val="640"/>
          <w:marRight w:val="0"/>
          <w:marTop w:val="0"/>
          <w:marBottom w:val="0"/>
          <w:divBdr>
            <w:top w:val="none" w:sz="0" w:space="0" w:color="auto"/>
            <w:left w:val="none" w:sz="0" w:space="0" w:color="auto"/>
            <w:bottom w:val="none" w:sz="0" w:space="0" w:color="auto"/>
            <w:right w:val="none" w:sz="0" w:space="0" w:color="auto"/>
          </w:divBdr>
        </w:div>
        <w:div w:id="571702617">
          <w:marLeft w:val="640"/>
          <w:marRight w:val="0"/>
          <w:marTop w:val="0"/>
          <w:marBottom w:val="0"/>
          <w:divBdr>
            <w:top w:val="none" w:sz="0" w:space="0" w:color="auto"/>
            <w:left w:val="none" w:sz="0" w:space="0" w:color="auto"/>
            <w:bottom w:val="none" w:sz="0" w:space="0" w:color="auto"/>
            <w:right w:val="none" w:sz="0" w:space="0" w:color="auto"/>
          </w:divBdr>
        </w:div>
        <w:div w:id="1878152234">
          <w:marLeft w:val="640"/>
          <w:marRight w:val="0"/>
          <w:marTop w:val="0"/>
          <w:marBottom w:val="0"/>
          <w:divBdr>
            <w:top w:val="none" w:sz="0" w:space="0" w:color="auto"/>
            <w:left w:val="none" w:sz="0" w:space="0" w:color="auto"/>
            <w:bottom w:val="none" w:sz="0" w:space="0" w:color="auto"/>
            <w:right w:val="none" w:sz="0" w:space="0" w:color="auto"/>
          </w:divBdr>
        </w:div>
        <w:div w:id="1754620273">
          <w:marLeft w:val="640"/>
          <w:marRight w:val="0"/>
          <w:marTop w:val="0"/>
          <w:marBottom w:val="0"/>
          <w:divBdr>
            <w:top w:val="none" w:sz="0" w:space="0" w:color="auto"/>
            <w:left w:val="none" w:sz="0" w:space="0" w:color="auto"/>
            <w:bottom w:val="none" w:sz="0" w:space="0" w:color="auto"/>
            <w:right w:val="none" w:sz="0" w:space="0" w:color="auto"/>
          </w:divBdr>
        </w:div>
        <w:div w:id="1579830237">
          <w:marLeft w:val="640"/>
          <w:marRight w:val="0"/>
          <w:marTop w:val="0"/>
          <w:marBottom w:val="0"/>
          <w:divBdr>
            <w:top w:val="none" w:sz="0" w:space="0" w:color="auto"/>
            <w:left w:val="none" w:sz="0" w:space="0" w:color="auto"/>
            <w:bottom w:val="none" w:sz="0" w:space="0" w:color="auto"/>
            <w:right w:val="none" w:sz="0" w:space="0" w:color="auto"/>
          </w:divBdr>
        </w:div>
        <w:div w:id="17587565">
          <w:marLeft w:val="640"/>
          <w:marRight w:val="0"/>
          <w:marTop w:val="0"/>
          <w:marBottom w:val="0"/>
          <w:divBdr>
            <w:top w:val="none" w:sz="0" w:space="0" w:color="auto"/>
            <w:left w:val="none" w:sz="0" w:space="0" w:color="auto"/>
            <w:bottom w:val="none" w:sz="0" w:space="0" w:color="auto"/>
            <w:right w:val="none" w:sz="0" w:space="0" w:color="auto"/>
          </w:divBdr>
        </w:div>
        <w:div w:id="978614923">
          <w:marLeft w:val="640"/>
          <w:marRight w:val="0"/>
          <w:marTop w:val="0"/>
          <w:marBottom w:val="0"/>
          <w:divBdr>
            <w:top w:val="none" w:sz="0" w:space="0" w:color="auto"/>
            <w:left w:val="none" w:sz="0" w:space="0" w:color="auto"/>
            <w:bottom w:val="none" w:sz="0" w:space="0" w:color="auto"/>
            <w:right w:val="none" w:sz="0" w:space="0" w:color="auto"/>
          </w:divBdr>
        </w:div>
        <w:div w:id="1171070611">
          <w:marLeft w:val="640"/>
          <w:marRight w:val="0"/>
          <w:marTop w:val="0"/>
          <w:marBottom w:val="0"/>
          <w:divBdr>
            <w:top w:val="none" w:sz="0" w:space="0" w:color="auto"/>
            <w:left w:val="none" w:sz="0" w:space="0" w:color="auto"/>
            <w:bottom w:val="none" w:sz="0" w:space="0" w:color="auto"/>
            <w:right w:val="none" w:sz="0" w:space="0" w:color="auto"/>
          </w:divBdr>
        </w:div>
        <w:div w:id="2139448791">
          <w:marLeft w:val="640"/>
          <w:marRight w:val="0"/>
          <w:marTop w:val="0"/>
          <w:marBottom w:val="0"/>
          <w:divBdr>
            <w:top w:val="none" w:sz="0" w:space="0" w:color="auto"/>
            <w:left w:val="none" w:sz="0" w:space="0" w:color="auto"/>
            <w:bottom w:val="none" w:sz="0" w:space="0" w:color="auto"/>
            <w:right w:val="none" w:sz="0" w:space="0" w:color="auto"/>
          </w:divBdr>
        </w:div>
        <w:div w:id="393698201">
          <w:marLeft w:val="640"/>
          <w:marRight w:val="0"/>
          <w:marTop w:val="0"/>
          <w:marBottom w:val="0"/>
          <w:divBdr>
            <w:top w:val="none" w:sz="0" w:space="0" w:color="auto"/>
            <w:left w:val="none" w:sz="0" w:space="0" w:color="auto"/>
            <w:bottom w:val="none" w:sz="0" w:space="0" w:color="auto"/>
            <w:right w:val="none" w:sz="0" w:space="0" w:color="auto"/>
          </w:divBdr>
        </w:div>
        <w:div w:id="418329861">
          <w:marLeft w:val="640"/>
          <w:marRight w:val="0"/>
          <w:marTop w:val="0"/>
          <w:marBottom w:val="0"/>
          <w:divBdr>
            <w:top w:val="none" w:sz="0" w:space="0" w:color="auto"/>
            <w:left w:val="none" w:sz="0" w:space="0" w:color="auto"/>
            <w:bottom w:val="none" w:sz="0" w:space="0" w:color="auto"/>
            <w:right w:val="none" w:sz="0" w:space="0" w:color="auto"/>
          </w:divBdr>
        </w:div>
        <w:div w:id="200486147">
          <w:marLeft w:val="640"/>
          <w:marRight w:val="0"/>
          <w:marTop w:val="0"/>
          <w:marBottom w:val="0"/>
          <w:divBdr>
            <w:top w:val="none" w:sz="0" w:space="0" w:color="auto"/>
            <w:left w:val="none" w:sz="0" w:space="0" w:color="auto"/>
            <w:bottom w:val="none" w:sz="0" w:space="0" w:color="auto"/>
            <w:right w:val="none" w:sz="0" w:space="0" w:color="auto"/>
          </w:divBdr>
        </w:div>
        <w:div w:id="1385060767">
          <w:marLeft w:val="640"/>
          <w:marRight w:val="0"/>
          <w:marTop w:val="0"/>
          <w:marBottom w:val="0"/>
          <w:divBdr>
            <w:top w:val="none" w:sz="0" w:space="0" w:color="auto"/>
            <w:left w:val="none" w:sz="0" w:space="0" w:color="auto"/>
            <w:bottom w:val="none" w:sz="0" w:space="0" w:color="auto"/>
            <w:right w:val="none" w:sz="0" w:space="0" w:color="auto"/>
          </w:divBdr>
        </w:div>
        <w:div w:id="1513648477">
          <w:marLeft w:val="640"/>
          <w:marRight w:val="0"/>
          <w:marTop w:val="0"/>
          <w:marBottom w:val="0"/>
          <w:divBdr>
            <w:top w:val="none" w:sz="0" w:space="0" w:color="auto"/>
            <w:left w:val="none" w:sz="0" w:space="0" w:color="auto"/>
            <w:bottom w:val="none" w:sz="0" w:space="0" w:color="auto"/>
            <w:right w:val="none" w:sz="0" w:space="0" w:color="auto"/>
          </w:divBdr>
        </w:div>
        <w:div w:id="512960149">
          <w:marLeft w:val="640"/>
          <w:marRight w:val="0"/>
          <w:marTop w:val="0"/>
          <w:marBottom w:val="0"/>
          <w:divBdr>
            <w:top w:val="none" w:sz="0" w:space="0" w:color="auto"/>
            <w:left w:val="none" w:sz="0" w:space="0" w:color="auto"/>
            <w:bottom w:val="none" w:sz="0" w:space="0" w:color="auto"/>
            <w:right w:val="none" w:sz="0" w:space="0" w:color="auto"/>
          </w:divBdr>
        </w:div>
      </w:divsChild>
    </w:div>
    <w:div w:id="651177168">
      <w:bodyDiv w:val="1"/>
      <w:marLeft w:val="0"/>
      <w:marRight w:val="0"/>
      <w:marTop w:val="0"/>
      <w:marBottom w:val="0"/>
      <w:divBdr>
        <w:top w:val="none" w:sz="0" w:space="0" w:color="auto"/>
        <w:left w:val="none" w:sz="0" w:space="0" w:color="auto"/>
        <w:bottom w:val="none" w:sz="0" w:space="0" w:color="auto"/>
        <w:right w:val="none" w:sz="0" w:space="0" w:color="auto"/>
      </w:divBdr>
    </w:div>
    <w:div w:id="659696287">
      <w:bodyDiv w:val="1"/>
      <w:marLeft w:val="0"/>
      <w:marRight w:val="0"/>
      <w:marTop w:val="0"/>
      <w:marBottom w:val="0"/>
      <w:divBdr>
        <w:top w:val="none" w:sz="0" w:space="0" w:color="auto"/>
        <w:left w:val="none" w:sz="0" w:space="0" w:color="auto"/>
        <w:bottom w:val="none" w:sz="0" w:space="0" w:color="auto"/>
        <w:right w:val="none" w:sz="0" w:space="0" w:color="auto"/>
      </w:divBdr>
      <w:divsChild>
        <w:div w:id="1054622737">
          <w:marLeft w:val="0"/>
          <w:marRight w:val="0"/>
          <w:marTop w:val="0"/>
          <w:marBottom w:val="0"/>
          <w:divBdr>
            <w:top w:val="none" w:sz="0" w:space="0" w:color="auto"/>
            <w:left w:val="none" w:sz="0" w:space="0" w:color="auto"/>
            <w:bottom w:val="none" w:sz="0" w:space="0" w:color="auto"/>
            <w:right w:val="none" w:sz="0" w:space="0" w:color="auto"/>
          </w:divBdr>
        </w:div>
      </w:divsChild>
    </w:div>
    <w:div w:id="665088600">
      <w:bodyDiv w:val="1"/>
      <w:marLeft w:val="0"/>
      <w:marRight w:val="0"/>
      <w:marTop w:val="0"/>
      <w:marBottom w:val="0"/>
      <w:divBdr>
        <w:top w:val="none" w:sz="0" w:space="0" w:color="auto"/>
        <w:left w:val="none" w:sz="0" w:space="0" w:color="auto"/>
        <w:bottom w:val="none" w:sz="0" w:space="0" w:color="auto"/>
        <w:right w:val="none" w:sz="0" w:space="0" w:color="auto"/>
      </w:divBdr>
      <w:divsChild>
        <w:div w:id="570963438">
          <w:marLeft w:val="640"/>
          <w:marRight w:val="0"/>
          <w:marTop w:val="0"/>
          <w:marBottom w:val="0"/>
          <w:divBdr>
            <w:top w:val="none" w:sz="0" w:space="0" w:color="auto"/>
            <w:left w:val="none" w:sz="0" w:space="0" w:color="auto"/>
            <w:bottom w:val="none" w:sz="0" w:space="0" w:color="auto"/>
            <w:right w:val="none" w:sz="0" w:space="0" w:color="auto"/>
          </w:divBdr>
        </w:div>
        <w:div w:id="104737576">
          <w:marLeft w:val="640"/>
          <w:marRight w:val="0"/>
          <w:marTop w:val="0"/>
          <w:marBottom w:val="0"/>
          <w:divBdr>
            <w:top w:val="none" w:sz="0" w:space="0" w:color="auto"/>
            <w:left w:val="none" w:sz="0" w:space="0" w:color="auto"/>
            <w:bottom w:val="none" w:sz="0" w:space="0" w:color="auto"/>
            <w:right w:val="none" w:sz="0" w:space="0" w:color="auto"/>
          </w:divBdr>
        </w:div>
        <w:div w:id="721176465">
          <w:marLeft w:val="640"/>
          <w:marRight w:val="0"/>
          <w:marTop w:val="0"/>
          <w:marBottom w:val="0"/>
          <w:divBdr>
            <w:top w:val="none" w:sz="0" w:space="0" w:color="auto"/>
            <w:left w:val="none" w:sz="0" w:space="0" w:color="auto"/>
            <w:bottom w:val="none" w:sz="0" w:space="0" w:color="auto"/>
            <w:right w:val="none" w:sz="0" w:space="0" w:color="auto"/>
          </w:divBdr>
        </w:div>
        <w:div w:id="419912568">
          <w:marLeft w:val="640"/>
          <w:marRight w:val="0"/>
          <w:marTop w:val="0"/>
          <w:marBottom w:val="0"/>
          <w:divBdr>
            <w:top w:val="none" w:sz="0" w:space="0" w:color="auto"/>
            <w:left w:val="none" w:sz="0" w:space="0" w:color="auto"/>
            <w:bottom w:val="none" w:sz="0" w:space="0" w:color="auto"/>
            <w:right w:val="none" w:sz="0" w:space="0" w:color="auto"/>
          </w:divBdr>
        </w:div>
        <w:div w:id="1056590574">
          <w:marLeft w:val="640"/>
          <w:marRight w:val="0"/>
          <w:marTop w:val="0"/>
          <w:marBottom w:val="0"/>
          <w:divBdr>
            <w:top w:val="none" w:sz="0" w:space="0" w:color="auto"/>
            <w:left w:val="none" w:sz="0" w:space="0" w:color="auto"/>
            <w:bottom w:val="none" w:sz="0" w:space="0" w:color="auto"/>
            <w:right w:val="none" w:sz="0" w:space="0" w:color="auto"/>
          </w:divBdr>
        </w:div>
        <w:div w:id="975647202">
          <w:marLeft w:val="640"/>
          <w:marRight w:val="0"/>
          <w:marTop w:val="0"/>
          <w:marBottom w:val="0"/>
          <w:divBdr>
            <w:top w:val="none" w:sz="0" w:space="0" w:color="auto"/>
            <w:left w:val="none" w:sz="0" w:space="0" w:color="auto"/>
            <w:bottom w:val="none" w:sz="0" w:space="0" w:color="auto"/>
            <w:right w:val="none" w:sz="0" w:space="0" w:color="auto"/>
          </w:divBdr>
        </w:div>
        <w:div w:id="1275864973">
          <w:marLeft w:val="640"/>
          <w:marRight w:val="0"/>
          <w:marTop w:val="0"/>
          <w:marBottom w:val="0"/>
          <w:divBdr>
            <w:top w:val="none" w:sz="0" w:space="0" w:color="auto"/>
            <w:left w:val="none" w:sz="0" w:space="0" w:color="auto"/>
            <w:bottom w:val="none" w:sz="0" w:space="0" w:color="auto"/>
            <w:right w:val="none" w:sz="0" w:space="0" w:color="auto"/>
          </w:divBdr>
        </w:div>
        <w:div w:id="1867676084">
          <w:marLeft w:val="640"/>
          <w:marRight w:val="0"/>
          <w:marTop w:val="0"/>
          <w:marBottom w:val="0"/>
          <w:divBdr>
            <w:top w:val="none" w:sz="0" w:space="0" w:color="auto"/>
            <w:left w:val="none" w:sz="0" w:space="0" w:color="auto"/>
            <w:bottom w:val="none" w:sz="0" w:space="0" w:color="auto"/>
            <w:right w:val="none" w:sz="0" w:space="0" w:color="auto"/>
          </w:divBdr>
        </w:div>
        <w:div w:id="544025446">
          <w:marLeft w:val="640"/>
          <w:marRight w:val="0"/>
          <w:marTop w:val="0"/>
          <w:marBottom w:val="0"/>
          <w:divBdr>
            <w:top w:val="none" w:sz="0" w:space="0" w:color="auto"/>
            <w:left w:val="none" w:sz="0" w:space="0" w:color="auto"/>
            <w:bottom w:val="none" w:sz="0" w:space="0" w:color="auto"/>
            <w:right w:val="none" w:sz="0" w:space="0" w:color="auto"/>
          </w:divBdr>
        </w:div>
        <w:div w:id="1976401547">
          <w:marLeft w:val="640"/>
          <w:marRight w:val="0"/>
          <w:marTop w:val="0"/>
          <w:marBottom w:val="0"/>
          <w:divBdr>
            <w:top w:val="none" w:sz="0" w:space="0" w:color="auto"/>
            <w:left w:val="none" w:sz="0" w:space="0" w:color="auto"/>
            <w:bottom w:val="none" w:sz="0" w:space="0" w:color="auto"/>
            <w:right w:val="none" w:sz="0" w:space="0" w:color="auto"/>
          </w:divBdr>
        </w:div>
        <w:div w:id="1276330626">
          <w:marLeft w:val="640"/>
          <w:marRight w:val="0"/>
          <w:marTop w:val="0"/>
          <w:marBottom w:val="0"/>
          <w:divBdr>
            <w:top w:val="none" w:sz="0" w:space="0" w:color="auto"/>
            <w:left w:val="none" w:sz="0" w:space="0" w:color="auto"/>
            <w:bottom w:val="none" w:sz="0" w:space="0" w:color="auto"/>
            <w:right w:val="none" w:sz="0" w:space="0" w:color="auto"/>
          </w:divBdr>
        </w:div>
        <w:div w:id="449203823">
          <w:marLeft w:val="640"/>
          <w:marRight w:val="0"/>
          <w:marTop w:val="0"/>
          <w:marBottom w:val="0"/>
          <w:divBdr>
            <w:top w:val="none" w:sz="0" w:space="0" w:color="auto"/>
            <w:left w:val="none" w:sz="0" w:space="0" w:color="auto"/>
            <w:bottom w:val="none" w:sz="0" w:space="0" w:color="auto"/>
            <w:right w:val="none" w:sz="0" w:space="0" w:color="auto"/>
          </w:divBdr>
        </w:div>
        <w:div w:id="179128843">
          <w:marLeft w:val="640"/>
          <w:marRight w:val="0"/>
          <w:marTop w:val="0"/>
          <w:marBottom w:val="0"/>
          <w:divBdr>
            <w:top w:val="none" w:sz="0" w:space="0" w:color="auto"/>
            <w:left w:val="none" w:sz="0" w:space="0" w:color="auto"/>
            <w:bottom w:val="none" w:sz="0" w:space="0" w:color="auto"/>
            <w:right w:val="none" w:sz="0" w:space="0" w:color="auto"/>
          </w:divBdr>
        </w:div>
        <w:div w:id="319775423">
          <w:marLeft w:val="640"/>
          <w:marRight w:val="0"/>
          <w:marTop w:val="0"/>
          <w:marBottom w:val="0"/>
          <w:divBdr>
            <w:top w:val="none" w:sz="0" w:space="0" w:color="auto"/>
            <w:left w:val="none" w:sz="0" w:space="0" w:color="auto"/>
            <w:bottom w:val="none" w:sz="0" w:space="0" w:color="auto"/>
            <w:right w:val="none" w:sz="0" w:space="0" w:color="auto"/>
          </w:divBdr>
        </w:div>
        <w:div w:id="1410734183">
          <w:marLeft w:val="640"/>
          <w:marRight w:val="0"/>
          <w:marTop w:val="0"/>
          <w:marBottom w:val="0"/>
          <w:divBdr>
            <w:top w:val="none" w:sz="0" w:space="0" w:color="auto"/>
            <w:left w:val="none" w:sz="0" w:space="0" w:color="auto"/>
            <w:bottom w:val="none" w:sz="0" w:space="0" w:color="auto"/>
            <w:right w:val="none" w:sz="0" w:space="0" w:color="auto"/>
          </w:divBdr>
        </w:div>
        <w:div w:id="1138759736">
          <w:marLeft w:val="640"/>
          <w:marRight w:val="0"/>
          <w:marTop w:val="0"/>
          <w:marBottom w:val="0"/>
          <w:divBdr>
            <w:top w:val="none" w:sz="0" w:space="0" w:color="auto"/>
            <w:left w:val="none" w:sz="0" w:space="0" w:color="auto"/>
            <w:bottom w:val="none" w:sz="0" w:space="0" w:color="auto"/>
            <w:right w:val="none" w:sz="0" w:space="0" w:color="auto"/>
          </w:divBdr>
        </w:div>
        <w:div w:id="410736151">
          <w:marLeft w:val="640"/>
          <w:marRight w:val="0"/>
          <w:marTop w:val="0"/>
          <w:marBottom w:val="0"/>
          <w:divBdr>
            <w:top w:val="none" w:sz="0" w:space="0" w:color="auto"/>
            <w:left w:val="none" w:sz="0" w:space="0" w:color="auto"/>
            <w:bottom w:val="none" w:sz="0" w:space="0" w:color="auto"/>
            <w:right w:val="none" w:sz="0" w:space="0" w:color="auto"/>
          </w:divBdr>
        </w:div>
        <w:div w:id="1167869134">
          <w:marLeft w:val="640"/>
          <w:marRight w:val="0"/>
          <w:marTop w:val="0"/>
          <w:marBottom w:val="0"/>
          <w:divBdr>
            <w:top w:val="none" w:sz="0" w:space="0" w:color="auto"/>
            <w:left w:val="none" w:sz="0" w:space="0" w:color="auto"/>
            <w:bottom w:val="none" w:sz="0" w:space="0" w:color="auto"/>
            <w:right w:val="none" w:sz="0" w:space="0" w:color="auto"/>
          </w:divBdr>
        </w:div>
        <w:div w:id="667951714">
          <w:marLeft w:val="640"/>
          <w:marRight w:val="0"/>
          <w:marTop w:val="0"/>
          <w:marBottom w:val="0"/>
          <w:divBdr>
            <w:top w:val="none" w:sz="0" w:space="0" w:color="auto"/>
            <w:left w:val="none" w:sz="0" w:space="0" w:color="auto"/>
            <w:bottom w:val="none" w:sz="0" w:space="0" w:color="auto"/>
            <w:right w:val="none" w:sz="0" w:space="0" w:color="auto"/>
          </w:divBdr>
        </w:div>
        <w:div w:id="271520311">
          <w:marLeft w:val="640"/>
          <w:marRight w:val="0"/>
          <w:marTop w:val="0"/>
          <w:marBottom w:val="0"/>
          <w:divBdr>
            <w:top w:val="none" w:sz="0" w:space="0" w:color="auto"/>
            <w:left w:val="none" w:sz="0" w:space="0" w:color="auto"/>
            <w:bottom w:val="none" w:sz="0" w:space="0" w:color="auto"/>
            <w:right w:val="none" w:sz="0" w:space="0" w:color="auto"/>
          </w:divBdr>
        </w:div>
        <w:div w:id="1300765137">
          <w:marLeft w:val="640"/>
          <w:marRight w:val="0"/>
          <w:marTop w:val="0"/>
          <w:marBottom w:val="0"/>
          <w:divBdr>
            <w:top w:val="none" w:sz="0" w:space="0" w:color="auto"/>
            <w:left w:val="none" w:sz="0" w:space="0" w:color="auto"/>
            <w:bottom w:val="none" w:sz="0" w:space="0" w:color="auto"/>
            <w:right w:val="none" w:sz="0" w:space="0" w:color="auto"/>
          </w:divBdr>
        </w:div>
        <w:div w:id="1846094684">
          <w:marLeft w:val="640"/>
          <w:marRight w:val="0"/>
          <w:marTop w:val="0"/>
          <w:marBottom w:val="0"/>
          <w:divBdr>
            <w:top w:val="none" w:sz="0" w:space="0" w:color="auto"/>
            <w:left w:val="none" w:sz="0" w:space="0" w:color="auto"/>
            <w:bottom w:val="none" w:sz="0" w:space="0" w:color="auto"/>
            <w:right w:val="none" w:sz="0" w:space="0" w:color="auto"/>
          </w:divBdr>
        </w:div>
        <w:div w:id="230583520">
          <w:marLeft w:val="640"/>
          <w:marRight w:val="0"/>
          <w:marTop w:val="0"/>
          <w:marBottom w:val="0"/>
          <w:divBdr>
            <w:top w:val="none" w:sz="0" w:space="0" w:color="auto"/>
            <w:left w:val="none" w:sz="0" w:space="0" w:color="auto"/>
            <w:bottom w:val="none" w:sz="0" w:space="0" w:color="auto"/>
            <w:right w:val="none" w:sz="0" w:space="0" w:color="auto"/>
          </w:divBdr>
        </w:div>
        <w:div w:id="2099642807">
          <w:marLeft w:val="640"/>
          <w:marRight w:val="0"/>
          <w:marTop w:val="0"/>
          <w:marBottom w:val="0"/>
          <w:divBdr>
            <w:top w:val="none" w:sz="0" w:space="0" w:color="auto"/>
            <w:left w:val="none" w:sz="0" w:space="0" w:color="auto"/>
            <w:bottom w:val="none" w:sz="0" w:space="0" w:color="auto"/>
            <w:right w:val="none" w:sz="0" w:space="0" w:color="auto"/>
          </w:divBdr>
        </w:div>
        <w:div w:id="1393844414">
          <w:marLeft w:val="640"/>
          <w:marRight w:val="0"/>
          <w:marTop w:val="0"/>
          <w:marBottom w:val="0"/>
          <w:divBdr>
            <w:top w:val="none" w:sz="0" w:space="0" w:color="auto"/>
            <w:left w:val="none" w:sz="0" w:space="0" w:color="auto"/>
            <w:bottom w:val="none" w:sz="0" w:space="0" w:color="auto"/>
            <w:right w:val="none" w:sz="0" w:space="0" w:color="auto"/>
          </w:divBdr>
        </w:div>
        <w:div w:id="247883353">
          <w:marLeft w:val="640"/>
          <w:marRight w:val="0"/>
          <w:marTop w:val="0"/>
          <w:marBottom w:val="0"/>
          <w:divBdr>
            <w:top w:val="none" w:sz="0" w:space="0" w:color="auto"/>
            <w:left w:val="none" w:sz="0" w:space="0" w:color="auto"/>
            <w:bottom w:val="none" w:sz="0" w:space="0" w:color="auto"/>
            <w:right w:val="none" w:sz="0" w:space="0" w:color="auto"/>
          </w:divBdr>
        </w:div>
        <w:div w:id="78720951">
          <w:marLeft w:val="640"/>
          <w:marRight w:val="0"/>
          <w:marTop w:val="0"/>
          <w:marBottom w:val="0"/>
          <w:divBdr>
            <w:top w:val="none" w:sz="0" w:space="0" w:color="auto"/>
            <w:left w:val="none" w:sz="0" w:space="0" w:color="auto"/>
            <w:bottom w:val="none" w:sz="0" w:space="0" w:color="auto"/>
            <w:right w:val="none" w:sz="0" w:space="0" w:color="auto"/>
          </w:divBdr>
        </w:div>
        <w:div w:id="235435151">
          <w:marLeft w:val="640"/>
          <w:marRight w:val="0"/>
          <w:marTop w:val="0"/>
          <w:marBottom w:val="0"/>
          <w:divBdr>
            <w:top w:val="none" w:sz="0" w:space="0" w:color="auto"/>
            <w:left w:val="none" w:sz="0" w:space="0" w:color="auto"/>
            <w:bottom w:val="none" w:sz="0" w:space="0" w:color="auto"/>
            <w:right w:val="none" w:sz="0" w:space="0" w:color="auto"/>
          </w:divBdr>
        </w:div>
        <w:div w:id="1189947553">
          <w:marLeft w:val="640"/>
          <w:marRight w:val="0"/>
          <w:marTop w:val="0"/>
          <w:marBottom w:val="0"/>
          <w:divBdr>
            <w:top w:val="none" w:sz="0" w:space="0" w:color="auto"/>
            <w:left w:val="none" w:sz="0" w:space="0" w:color="auto"/>
            <w:bottom w:val="none" w:sz="0" w:space="0" w:color="auto"/>
            <w:right w:val="none" w:sz="0" w:space="0" w:color="auto"/>
          </w:divBdr>
        </w:div>
        <w:div w:id="695888695">
          <w:marLeft w:val="640"/>
          <w:marRight w:val="0"/>
          <w:marTop w:val="0"/>
          <w:marBottom w:val="0"/>
          <w:divBdr>
            <w:top w:val="none" w:sz="0" w:space="0" w:color="auto"/>
            <w:left w:val="none" w:sz="0" w:space="0" w:color="auto"/>
            <w:bottom w:val="none" w:sz="0" w:space="0" w:color="auto"/>
            <w:right w:val="none" w:sz="0" w:space="0" w:color="auto"/>
          </w:divBdr>
        </w:div>
        <w:div w:id="947082208">
          <w:marLeft w:val="640"/>
          <w:marRight w:val="0"/>
          <w:marTop w:val="0"/>
          <w:marBottom w:val="0"/>
          <w:divBdr>
            <w:top w:val="none" w:sz="0" w:space="0" w:color="auto"/>
            <w:left w:val="none" w:sz="0" w:space="0" w:color="auto"/>
            <w:bottom w:val="none" w:sz="0" w:space="0" w:color="auto"/>
            <w:right w:val="none" w:sz="0" w:space="0" w:color="auto"/>
          </w:divBdr>
        </w:div>
        <w:div w:id="1489439987">
          <w:marLeft w:val="640"/>
          <w:marRight w:val="0"/>
          <w:marTop w:val="0"/>
          <w:marBottom w:val="0"/>
          <w:divBdr>
            <w:top w:val="none" w:sz="0" w:space="0" w:color="auto"/>
            <w:left w:val="none" w:sz="0" w:space="0" w:color="auto"/>
            <w:bottom w:val="none" w:sz="0" w:space="0" w:color="auto"/>
            <w:right w:val="none" w:sz="0" w:space="0" w:color="auto"/>
          </w:divBdr>
        </w:div>
        <w:div w:id="1531449775">
          <w:marLeft w:val="640"/>
          <w:marRight w:val="0"/>
          <w:marTop w:val="0"/>
          <w:marBottom w:val="0"/>
          <w:divBdr>
            <w:top w:val="none" w:sz="0" w:space="0" w:color="auto"/>
            <w:left w:val="none" w:sz="0" w:space="0" w:color="auto"/>
            <w:bottom w:val="none" w:sz="0" w:space="0" w:color="auto"/>
            <w:right w:val="none" w:sz="0" w:space="0" w:color="auto"/>
          </w:divBdr>
        </w:div>
        <w:div w:id="1854494366">
          <w:marLeft w:val="640"/>
          <w:marRight w:val="0"/>
          <w:marTop w:val="0"/>
          <w:marBottom w:val="0"/>
          <w:divBdr>
            <w:top w:val="none" w:sz="0" w:space="0" w:color="auto"/>
            <w:left w:val="none" w:sz="0" w:space="0" w:color="auto"/>
            <w:bottom w:val="none" w:sz="0" w:space="0" w:color="auto"/>
            <w:right w:val="none" w:sz="0" w:space="0" w:color="auto"/>
          </w:divBdr>
        </w:div>
        <w:div w:id="41683102">
          <w:marLeft w:val="640"/>
          <w:marRight w:val="0"/>
          <w:marTop w:val="0"/>
          <w:marBottom w:val="0"/>
          <w:divBdr>
            <w:top w:val="none" w:sz="0" w:space="0" w:color="auto"/>
            <w:left w:val="none" w:sz="0" w:space="0" w:color="auto"/>
            <w:bottom w:val="none" w:sz="0" w:space="0" w:color="auto"/>
            <w:right w:val="none" w:sz="0" w:space="0" w:color="auto"/>
          </w:divBdr>
        </w:div>
        <w:div w:id="732391210">
          <w:marLeft w:val="640"/>
          <w:marRight w:val="0"/>
          <w:marTop w:val="0"/>
          <w:marBottom w:val="0"/>
          <w:divBdr>
            <w:top w:val="none" w:sz="0" w:space="0" w:color="auto"/>
            <w:left w:val="none" w:sz="0" w:space="0" w:color="auto"/>
            <w:bottom w:val="none" w:sz="0" w:space="0" w:color="auto"/>
            <w:right w:val="none" w:sz="0" w:space="0" w:color="auto"/>
          </w:divBdr>
        </w:div>
        <w:div w:id="1361080589">
          <w:marLeft w:val="640"/>
          <w:marRight w:val="0"/>
          <w:marTop w:val="0"/>
          <w:marBottom w:val="0"/>
          <w:divBdr>
            <w:top w:val="none" w:sz="0" w:space="0" w:color="auto"/>
            <w:left w:val="none" w:sz="0" w:space="0" w:color="auto"/>
            <w:bottom w:val="none" w:sz="0" w:space="0" w:color="auto"/>
            <w:right w:val="none" w:sz="0" w:space="0" w:color="auto"/>
          </w:divBdr>
        </w:div>
        <w:div w:id="916134337">
          <w:marLeft w:val="640"/>
          <w:marRight w:val="0"/>
          <w:marTop w:val="0"/>
          <w:marBottom w:val="0"/>
          <w:divBdr>
            <w:top w:val="none" w:sz="0" w:space="0" w:color="auto"/>
            <w:left w:val="none" w:sz="0" w:space="0" w:color="auto"/>
            <w:bottom w:val="none" w:sz="0" w:space="0" w:color="auto"/>
            <w:right w:val="none" w:sz="0" w:space="0" w:color="auto"/>
          </w:divBdr>
        </w:div>
        <w:div w:id="98721672">
          <w:marLeft w:val="640"/>
          <w:marRight w:val="0"/>
          <w:marTop w:val="0"/>
          <w:marBottom w:val="0"/>
          <w:divBdr>
            <w:top w:val="none" w:sz="0" w:space="0" w:color="auto"/>
            <w:left w:val="none" w:sz="0" w:space="0" w:color="auto"/>
            <w:bottom w:val="none" w:sz="0" w:space="0" w:color="auto"/>
            <w:right w:val="none" w:sz="0" w:space="0" w:color="auto"/>
          </w:divBdr>
        </w:div>
        <w:div w:id="57364605">
          <w:marLeft w:val="640"/>
          <w:marRight w:val="0"/>
          <w:marTop w:val="0"/>
          <w:marBottom w:val="0"/>
          <w:divBdr>
            <w:top w:val="none" w:sz="0" w:space="0" w:color="auto"/>
            <w:left w:val="none" w:sz="0" w:space="0" w:color="auto"/>
            <w:bottom w:val="none" w:sz="0" w:space="0" w:color="auto"/>
            <w:right w:val="none" w:sz="0" w:space="0" w:color="auto"/>
          </w:divBdr>
        </w:div>
        <w:div w:id="2110391948">
          <w:marLeft w:val="640"/>
          <w:marRight w:val="0"/>
          <w:marTop w:val="0"/>
          <w:marBottom w:val="0"/>
          <w:divBdr>
            <w:top w:val="none" w:sz="0" w:space="0" w:color="auto"/>
            <w:left w:val="none" w:sz="0" w:space="0" w:color="auto"/>
            <w:bottom w:val="none" w:sz="0" w:space="0" w:color="auto"/>
            <w:right w:val="none" w:sz="0" w:space="0" w:color="auto"/>
          </w:divBdr>
        </w:div>
        <w:div w:id="556478271">
          <w:marLeft w:val="640"/>
          <w:marRight w:val="0"/>
          <w:marTop w:val="0"/>
          <w:marBottom w:val="0"/>
          <w:divBdr>
            <w:top w:val="none" w:sz="0" w:space="0" w:color="auto"/>
            <w:left w:val="none" w:sz="0" w:space="0" w:color="auto"/>
            <w:bottom w:val="none" w:sz="0" w:space="0" w:color="auto"/>
            <w:right w:val="none" w:sz="0" w:space="0" w:color="auto"/>
          </w:divBdr>
        </w:div>
        <w:div w:id="148864180">
          <w:marLeft w:val="640"/>
          <w:marRight w:val="0"/>
          <w:marTop w:val="0"/>
          <w:marBottom w:val="0"/>
          <w:divBdr>
            <w:top w:val="none" w:sz="0" w:space="0" w:color="auto"/>
            <w:left w:val="none" w:sz="0" w:space="0" w:color="auto"/>
            <w:bottom w:val="none" w:sz="0" w:space="0" w:color="auto"/>
            <w:right w:val="none" w:sz="0" w:space="0" w:color="auto"/>
          </w:divBdr>
        </w:div>
        <w:div w:id="770588451">
          <w:marLeft w:val="640"/>
          <w:marRight w:val="0"/>
          <w:marTop w:val="0"/>
          <w:marBottom w:val="0"/>
          <w:divBdr>
            <w:top w:val="none" w:sz="0" w:space="0" w:color="auto"/>
            <w:left w:val="none" w:sz="0" w:space="0" w:color="auto"/>
            <w:bottom w:val="none" w:sz="0" w:space="0" w:color="auto"/>
            <w:right w:val="none" w:sz="0" w:space="0" w:color="auto"/>
          </w:divBdr>
        </w:div>
        <w:div w:id="1201896928">
          <w:marLeft w:val="640"/>
          <w:marRight w:val="0"/>
          <w:marTop w:val="0"/>
          <w:marBottom w:val="0"/>
          <w:divBdr>
            <w:top w:val="none" w:sz="0" w:space="0" w:color="auto"/>
            <w:left w:val="none" w:sz="0" w:space="0" w:color="auto"/>
            <w:bottom w:val="none" w:sz="0" w:space="0" w:color="auto"/>
            <w:right w:val="none" w:sz="0" w:space="0" w:color="auto"/>
          </w:divBdr>
        </w:div>
        <w:div w:id="601305784">
          <w:marLeft w:val="640"/>
          <w:marRight w:val="0"/>
          <w:marTop w:val="0"/>
          <w:marBottom w:val="0"/>
          <w:divBdr>
            <w:top w:val="none" w:sz="0" w:space="0" w:color="auto"/>
            <w:left w:val="none" w:sz="0" w:space="0" w:color="auto"/>
            <w:bottom w:val="none" w:sz="0" w:space="0" w:color="auto"/>
            <w:right w:val="none" w:sz="0" w:space="0" w:color="auto"/>
          </w:divBdr>
        </w:div>
        <w:div w:id="1307396867">
          <w:marLeft w:val="640"/>
          <w:marRight w:val="0"/>
          <w:marTop w:val="0"/>
          <w:marBottom w:val="0"/>
          <w:divBdr>
            <w:top w:val="none" w:sz="0" w:space="0" w:color="auto"/>
            <w:left w:val="none" w:sz="0" w:space="0" w:color="auto"/>
            <w:bottom w:val="none" w:sz="0" w:space="0" w:color="auto"/>
            <w:right w:val="none" w:sz="0" w:space="0" w:color="auto"/>
          </w:divBdr>
        </w:div>
        <w:div w:id="1094396636">
          <w:marLeft w:val="640"/>
          <w:marRight w:val="0"/>
          <w:marTop w:val="0"/>
          <w:marBottom w:val="0"/>
          <w:divBdr>
            <w:top w:val="none" w:sz="0" w:space="0" w:color="auto"/>
            <w:left w:val="none" w:sz="0" w:space="0" w:color="auto"/>
            <w:bottom w:val="none" w:sz="0" w:space="0" w:color="auto"/>
            <w:right w:val="none" w:sz="0" w:space="0" w:color="auto"/>
          </w:divBdr>
        </w:div>
        <w:div w:id="1628924110">
          <w:marLeft w:val="640"/>
          <w:marRight w:val="0"/>
          <w:marTop w:val="0"/>
          <w:marBottom w:val="0"/>
          <w:divBdr>
            <w:top w:val="none" w:sz="0" w:space="0" w:color="auto"/>
            <w:left w:val="none" w:sz="0" w:space="0" w:color="auto"/>
            <w:bottom w:val="none" w:sz="0" w:space="0" w:color="auto"/>
            <w:right w:val="none" w:sz="0" w:space="0" w:color="auto"/>
          </w:divBdr>
        </w:div>
        <w:div w:id="1319462939">
          <w:marLeft w:val="640"/>
          <w:marRight w:val="0"/>
          <w:marTop w:val="0"/>
          <w:marBottom w:val="0"/>
          <w:divBdr>
            <w:top w:val="none" w:sz="0" w:space="0" w:color="auto"/>
            <w:left w:val="none" w:sz="0" w:space="0" w:color="auto"/>
            <w:bottom w:val="none" w:sz="0" w:space="0" w:color="auto"/>
            <w:right w:val="none" w:sz="0" w:space="0" w:color="auto"/>
          </w:divBdr>
        </w:div>
        <w:div w:id="122770839">
          <w:marLeft w:val="640"/>
          <w:marRight w:val="0"/>
          <w:marTop w:val="0"/>
          <w:marBottom w:val="0"/>
          <w:divBdr>
            <w:top w:val="none" w:sz="0" w:space="0" w:color="auto"/>
            <w:left w:val="none" w:sz="0" w:space="0" w:color="auto"/>
            <w:bottom w:val="none" w:sz="0" w:space="0" w:color="auto"/>
            <w:right w:val="none" w:sz="0" w:space="0" w:color="auto"/>
          </w:divBdr>
        </w:div>
        <w:div w:id="636954746">
          <w:marLeft w:val="640"/>
          <w:marRight w:val="0"/>
          <w:marTop w:val="0"/>
          <w:marBottom w:val="0"/>
          <w:divBdr>
            <w:top w:val="none" w:sz="0" w:space="0" w:color="auto"/>
            <w:left w:val="none" w:sz="0" w:space="0" w:color="auto"/>
            <w:bottom w:val="none" w:sz="0" w:space="0" w:color="auto"/>
            <w:right w:val="none" w:sz="0" w:space="0" w:color="auto"/>
          </w:divBdr>
        </w:div>
        <w:div w:id="1990287625">
          <w:marLeft w:val="640"/>
          <w:marRight w:val="0"/>
          <w:marTop w:val="0"/>
          <w:marBottom w:val="0"/>
          <w:divBdr>
            <w:top w:val="none" w:sz="0" w:space="0" w:color="auto"/>
            <w:left w:val="none" w:sz="0" w:space="0" w:color="auto"/>
            <w:bottom w:val="none" w:sz="0" w:space="0" w:color="auto"/>
            <w:right w:val="none" w:sz="0" w:space="0" w:color="auto"/>
          </w:divBdr>
        </w:div>
        <w:div w:id="957874329">
          <w:marLeft w:val="640"/>
          <w:marRight w:val="0"/>
          <w:marTop w:val="0"/>
          <w:marBottom w:val="0"/>
          <w:divBdr>
            <w:top w:val="none" w:sz="0" w:space="0" w:color="auto"/>
            <w:left w:val="none" w:sz="0" w:space="0" w:color="auto"/>
            <w:bottom w:val="none" w:sz="0" w:space="0" w:color="auto"/>
            <w:right w:val="none" w:sz="0" w:space="0" w:color="auto"/>
          </w:divBdr>
        </w:div>
        <w:div w:id="2009208224">
          <w:marLeft w:val="640"/>
          <w:marRight w:val="0"/>
          <w:marTop w:val="0"/>
          <w:marBottom w:val="0"/>
          <w:divBdr>
            <w:top w:val="none" w:sz="0" w:space="0" w:color="auto"/>
            <w:left w:val="none" w:sz="0" w:space="0" w:color="auto"/>
            <w:bottom w:val="none" w:sz="0" w:space="0" w:color="auto"/>
            <w:right w:val="none" w:sz="0" w:space="0" w:color="auto"/>
          </w:divBdr>
        </w:div>
        <w:div w:id="512233899">
          <w:marLeft w:val="640"/>
          <w:marRight w:val="0"/>
          <w:marTop w:val="0"/>
          <w:marBottom w:val="0"/>
          <w:divBdr>
            <w:top w:val="none" w:sz="0" w:space="0" w:color="auto"/>
            <w:left w:val="none" w:sz="0" w:space="0" w:color="auto"/>
            <w:bottom w:val="none" w:sz="0" w:space="0" w:color="auto"/>
            <w:right w:val="none" w:sz="0" w:space="0" w:color="auto"/>
          </w:divBdr>
        </w:div>
        <w:div w:id="1708095042">
          <w:marLeft w:val="640"/>
          <w:marRight w:val="0"/>
          <w:marTop w:val="0"/>
          <w:marBottom w:val="0"/>
          <w:divBdr>
            <w:top w:val="none" w:sz="0" w:space="0" w:color="auto"/>
            <w:left w:val="none" w:sz="0" w:space="0" w:color="auto"/>
            <w:bottom w:val="none" w:sz="0" w:space="0" w:color="auto"/>
            <w:right w:val="none" w:sz="0" w:space="0" w:color="auto"/>
          </w:divBdr>
        </w:div>
        <w:div w:id="1512449706">
          <w:marLeft w:val="640"/>
          <w:marRight w:val="0"/>
          <w:marTop w:val="0"/>
          <w:marBottom w:val="0"/>
          <w:divBdr>
            <w:top w:val="none" w:sz="0" w:space="0" w:color="auto"/>
            <w:left w:val="none" w:sz="0" w:space="0" w:color="auto"/>
            <w:bottom w:val="none" w:sz="0" w:space="0" w:color="auto"/>
            <w:right w:val="none" w:sz="0" w:space="0" w:color="auto"/>
          </w:divBdr>
        </w:div>
        <w:div w:id="1259173264">
          <w:marLeft w:val="640"/>
          <w:marRight w:val="0"/>
          <w:marTop w:val="0"/>
          <w:marBottom w:val="0"/>
          <w:divBdr>
            <w:top w:val="none" w:sz="0" w:space="0" w:color="auto"/>
            <w:left w:val="none" w:sz="0" w:space="0" w:color="auto"/>
            <w:bottom w:val="none" w:sz="0" w:space="0" w:color="auto"/>
            <w:right w:val="none" w:sz="0" w:space="0" w:color="auto"/>
          </w:divBdr>
        </w:div>
        <w:div w:id="1394543612">
          <w:marLeft w:val="640"/>
          <w:marRight w:val="0"/>
          <w:marTop w:val="0"/>
          <w:marBottom w:val="0"/>
          <w:divBdr>
            <w:top w:val="none" w:sz="0" w:space="0" w:color="auto"/>
            <w:left w:val="none" w:sz="0" w:space="0" w:color="auto"/>
            <w:bottom w:val="none" w:sz="0" w:space="0" w:color="auto"/>
            <w:right w:val="none" w:sz="0" w:space="0" w:color="auto"/>
          </w:divBdr>
        </w:div>
        <w:div w:id="1204488553">
          <w:marLeft w:val="640"/>
          <w:marRight w:val="0"/>
          <w:marTop w:val="0"/>
          <w:marBottom w:val="0"/>
          <w:divBdr>
            <w:top w:val="none" w:sz="0" w:space="0" w:color="auto"/>
            <w:left w:val="none" w:sz="0" w:space="0" w:color="auto"/>
            <w:bottom w:val="none" w:sz="0" w:space="0" w:color="auto"/>
            <w:right w:val="none" w:sz="0" w:space="0" w:color="auto"/>
          </w:divBdr>
        </w:div>
        <w:div w:id="306782616">
          <w:marLeft w:val="640"/>
          <w:marRight w:val="0"/>
          <w:marTop w:val="0"/>
          <w:marBottom w:val="0"/>
          <w:divBdr>
            <w:top w:val="none" w:sz="0" w:space="0" w:color="auto"/>
            <w:left w:val="none" w:sz="0" w:space="0" w:color="auto"/>
            <w:bottom w:val="none" w:sz="0" w:space="0" w:color="auto"/>
            <w:right w:val="none" w:sz="0" w:space="0" w:color="auto"/>
          </w:divBdr>
        </w:div>
        <w:div w:id="1467701377">
          <w:marLeft w:val="640"/>
          <w:marRight w:val="0"/>
          <w:marTop w:val="0"/>
          <w:marBottom w:val="0"/>
          <w:divBdr>
            <w:top w:val="none" w:sz="0" w:space="0" w:color="auto"/>
            <w:left w:val="none" w:sz="0" w:space="0" w:color="auto"/>
            <w:bottom w:val="none" w:sz="0" w:space="0" w:color="auto"/>
            <w:right w:val="none" w:sz="0" w:space="0" w:color="auto"/>
          </w:divBdr>
        </w:div>
        <w:div w:id="2092970550">
          <w:marLeft w:val="640"/>
          <w:marRight w:val="0"/>
          <w:marTop w:val="0"/>
          <w:marBottom w:val="0"/>
          <w:divBdr>
            <w:top w:val="none" w:sz="0" w:space="0" w:color="auto"/>
            <w:left w:val="none" w:sz="0" w:space="0" w:color="auto"/>
            <w:bottom w:val="none" w:sz="0" w:space="0" w:color="auto"/>
            <w:right w:val="none" w:sz="0" w:space="0" w:color="auto"/>
          </w:divBdr>
        </w:div>
        <w:div w:id="1172450747">
          <w:marLeft w:val="640"/>
          <w:marRight w:val="0"/>
          <w:marTop w:val="0"/>
          <w:marBottom w:val="0"/>
          <w:divBdr>
            <w:top w:val="none" w:sz="0" w:space="0" w:color="auto"/>
            <w:left w:val="none" w:sz="0" w:space="0" w:color="auto"/>
            <w:bottom w:val="none" w:sz="0" w:space="0" w:color="auto"/>
            <w:right w:val="none" w:sz="0" w:space="0" w:color="auto"/>
          </w:divBdr>
        </w:div>
        <w:div w:id="1881046129">
          <w:marLeft w:val="640"/>
          <w:marRight w:val="0"/>
          <w:marTop w:val="0"/>
          <w:marBottom w:val="0"/>
          <w:divBdr>
            <w:top w:val="none" w:sz="0" w:space="0" w:color="auto"/>
            <w:left w:val="none" w:sz="0" w:space="0" w:color="auto"/>
            <w:bottom w:val="none" w:sz="0" w:space="0" w:color="auto"/>
            <w:right w:val="none" w:sz="0" w:space="0" w:color="auto"/>
          </w:divBdr>
        </w:div>
        <w:div w:id="985551151">
          <w:marLeft w:val="640"/>
          <w:marRight w:val="0"/>
          <w:marTop w:val="0"/>
          <w:marBottom w:val="0"/>
          <w:divBdr>
            <w:top w:val="none" w:sz="0" w:space="0" w:color="auto"/>
            <w:left w:val="none" w:sz="0" w:space="0" w:color="auto"/>
            <w:bottom w:val="none" w:sz="0" w:space="0" w:color="auto"/>
            <w:right w:val="none" w:sz="0" w:space="0" w:color="auto"/>
          </w:divBdr>
        </w:div>
        <w:div w:id="538055138">
          <w:marLeft w:val="640"/>
          <w:marRight w:val="0"/>
          <w:marTop w:val="0"/>
          <w:marBottom w:val="0"/>
          <w:divBdr>
            <w:top w:val="none" w:sz="0" w:space="0" w:color="auto"/>
            <w:left w:val="none" w:sz="0" w:space="0" w:color="auto"/>
            <w:bottom w:val="none" w:sz="0" w:space="0" w:color="auto"/>
            <w:right w:val="none" w:sz="0" w:space="0" w:color="auto"/>
          </w:divBdr>
        </w:div>
        <w:div w:id="419063294">
          <w:marLeft w:val="640"/>
          <w:marRight w:val="0"/>
          <w:marTop w:val="0"/>
          <w:marBottom w:val="0"/>
          <w:divBdr>
            <w:top w:val="none" w:sz="0" w:space="0" w:color="auto"/>
            <w:left w:val="none" w:sz="0" w:space="0" w:color="auto"/>
            <w:bottom w:val="none" w:sz="0" w:space="0" w:color="auto"/>
            <w:right w:val="none" w:sz="0" w:space="0" w:color="auto"/>
          </w:divBdr>
        </w:div>
        <w:div w:id="1873767610">
          <w:marLeft w:val="640"/>
          <w:marRight w:val="0"/>
          <w:marTop w:val="0"/>
          <w:marBottom w:val="0"/>
          <w:divBdr>
            <w:top w:val="none" w:sz="0" w:space="0" w:color="auto"/>
            <w:left w:val="none" w:sz="0" w:space="0" w:color="auto"/>
            <w:bottom w:val="none" w:sz="0" w:space="0" w:color="auto"/>
            <w:right w:val="none" w:sz="0" w:space="0" w:color="auto"/>
          </w:divBdr>
        </w:div>
        <w:div w:id="1299992214">
          <w:marLeft w:val="640"/>
          <w:marRight w:val="0"/>
          <w:marTop w:val="0"/>
          <w:marBottom w:val="0"/>
          <w:divBdr>
            <w:top w:val="none" w:sz="0" w:space="0" w:color="auto"/>
            <w:left w:val="none" w:sz="0" w:space="0" w:color="auto"/>
            <w:bottom w:val="none" w:sz="0" w:space="0" w:color="auto"/>
            <w:right w:val="none" w:sz="0" w:space="0" w:color="auto"/>
          </w:divBdr>
        </w:div>
        <w:div w:id="2078285463">
          <w:marLeft w:val="640"/>
          <w:marRight w:val="0"/>
          <w:marTop w:val="0"/>
          <w:marBottom w:val="0"/>
          <w:divBdr>
            <w:top w:val="none" w:sz="0" w:space="0" w:color="auto"/>
            <w:left w:val="none" w:sz="0" w:space="0" w:color="auto"/>
            <w:bottom w:val="none" w:sz="0" w:space="0" w:color="auto"/>
            <w:right w:val="none" w:sz="0" w:space="0" w:color="auto"/>
          </w:divBdr>
        </w:div>
        <w:div w:id="620111805">
          <w:marLeft w:val="640"/>
          <w:marRight w:val="0"/>
          <w:marTop w:val="0"/>
          <w:marBottom w:val="0"/>
          <w:divBdr>
            <w:top w:val="none" w:sz="0" w:space="0" w:color="auto"/>
            <w:left w:val="none" w:sz="0" w:space="0" w:color="auto"/>
            <w:bottom w:val="none" w:sz="0" w:space="0" w:color="auto"/>
            <w:right w:val="none" w:sz="0" w:space="0" w:color="auto"/>
          </w:divBdr>
        </w:div>
        <w:div w:id="514540059">
          <w:marLeft w:val="640"/>
          <w:marRight w:val="0"/>
          <w:marTop w:val="0"/>
          <w:marBottom w:val="0"/>
          <w:divBdr>
            <w:top w:val="none" w:sz="0" w:space="0" w:color="auto"/>
            <w:left w:val="none" w:sz="0" w:space="0" w:color="auto"/>
            <w:bottom w:val="none" w:sz="0" w:space="0" w:color="auto"/>
            <w:right w:val="none" w:sz="0" w:space="0" w:color="auto"/>
          </w:divBdr>
        </w:div>
        <w:div w:id="704603420">
          <w:marLeft w:val="640"/>
          <w:marRight w:val="0"/>
          <w:marTop w:val="0"/>
          <w:marBottom w:val="0"/>
          <w:divBdr>
            <w:top w:val="none" w:sz="0" w:space="0" w:color="auto"/>
            <w:left w:val="none" w:sz="0" w:space="0" w:color="auto"/>
            <w:bottom w:val="none" w:sz="0" w:space="0" w:color="auto"/>
            <w:right w:val="none" w:sz="0" w:space="0" w:color="auto"/>
          </w:divBdr>
        </w:div>
        <w:div w:id="241260623">
          <w:marLeft w:val="640"/>
          <w:marRight w:val="0"/>
          <w:marTop w:val="0"/>
          <w:marBottom w:val="0"/>
          <w:divBdr>
            <w:top w:val="none" w:sz="0" w:space="0" w:color="auto"/>
            <w:left w:val="none" w:sz="0" w:space="0" w:color="auto"/>
            <w:bottom w:val="none" w:sz="0" w:space="0" w:color="auto"/>
            <w:right w:val="none" w:sz="0" w:space="0" w:color="auto"/>
          </w:divBdr>
        </w:div>
        <w:div w:id="1964381753">
          <w:marLeft w:val="640"/>
          <w:marRight w:val="0"/>
          <w:marTop w:val="0"/>
          <w:marBottom w:val="0"/>
          <w:divBdr>
            <w:top w:val="none" w:sz="0" w:space="0" w:color="auto"/>
            <w:left w:val="none" w:sz="0" w:space="0" w:color="auto"/>
            <w:bottom w:val="none" w:sz="0" w:space="0" w:color="auto"/>
            <w:right w:val="none" w:sz="0" w:space="0" w:color="auto"/>
          </w:divBdr>
        </w:div>
        <w:div w:id="83036410">
          <w:marLeft w:val="640"/>
          <w:marRight w:val="0"/>
          <w:marTop w:val="0"/>
          <w:marBottom w:val="0"/>
          <w:divBdr>
            <w:top w:val="none" w:sz="0" w:space="0" w:color="auto"/>
            <w:left w:val="none" w:sz="0" w:space="0" w:color="auto"/>
            <w:bottom w:val="none" w:sz="0" w:space="0" w:color="auto"/>
            <w:right w:val="none" w:sz="0" w:space="0" w:color="auto"/>
          </w:divBdr>
        </w:div>
        <w:div w:id="1937708988">
          <w:marLeft w:val="640"/>
          <w:marRight w:val="0"/>
          <w:marTop w:val="0"/>
          <w:marBottom w:val="0"/>
          <w:divBdr>
            <w:top w:val="none" w:sz="0" w:space="0" w:color="auto"/>
            <w:left w:val="none" w:sz="0" w:space="0" w:color="auto"/>
            <w:bottom w:val="none" w:sz="0" w:space="0" w:color="auto"/>
            <w:right w:val="none" w:sz="0" w:space="0" w:color="auto"/>
          </w:divBdr>
        </w:div>
      </w:divsChild>
    </w:div>
    <w:div w:id="666205252">
      <w:bodyDiv w:val="1"/>
      <w:marLeft w:val="0"/>
      <w:marRight w:val="0"/>
      <w:marTop w:val="0"/>
      <w:marBottom w:val="0"/>
      <w:divBdr>
        <w:top w:val="none" w:sz="0" w:space="0" w:color="auto"/>
        <w:left w:val="none" w:sz="0" w:space="0" w:color="auto"/>
        <w:bottom w:val="none" w:sz="0" w:space="0" w:color="auto"/>
        <w:right w:val="none" w:sz="0" w:space="0" w:color="auto"/>
      </w:divBdr>
    </w:div>
    <w:div w:id="668366910">
      <w:bodyDiv w:val="1"/>
      <w:marLeft w:val="0"/>
      <w:marRight w:val="0"/>
      <w:marTop w:val="0"/>
      <w:marBottom w:val="0"/>
      <w:divBdr>
        <w:top w:val="none" w:sz="0" w:space="0" w:color="auto"/>
        <w:left w:val="none" w:sz="0" w:space="0" w:color="auto"/>
        <w:bottom w:val="none" w:sz="0" w:space="0" w:color="auto"/>
        <w:right w:val="none" w:sz="0" w:space="0" w:color="auto"/>
      </w:divBdr>
      <w:divsChild>
        <w:div w:id="725838228">
          <w:marLeft w:val="0"/>
          <w:marRight w:val="0"/>
          <w:marTop w:val="0"/>
          <w:marBottom w:val="0"/>
          <w:divBdr>
            <w:top w:val="none" w:sz="0" w:space="0" w:color="auto"/>
            <w:left w:val="none" w:sz="0" w:space="0" w:color="auto"/>
            <w:bottom w:val="none" w:sz="0" w:space="0" w:color="auto"/>
            <w:right w:val="none" w:sz="0" w:space="0" w:color="auto"/>
          </w:divBdr>
        </w:div>
      </w:divsChild>
    </w:div>
    <w:div w:id="668755069">
      <w:bodyDiv w:val="1"/>
      <w:marLeft w:val="0"/>
      <w:marRight w:val="0"/>
      <w:marTop w:val="0"/>
      <w:marBottom w:val="0"/>
      <w:divBdr>
        <w:top w:val="none" w:sz="0" w:space="0" w:color="auto"/>
        <w:left w:val="none" w:sz="0" w:space="0" w:color="auto"/>
        <w:bottom w:val="none" w:sz="0" w:space="0" w:color="auto"/>
        <w:right w:val="none" w:sz="0" w:space="0" w:color="auto"/>
      </w:divBdr>
    </w:div>
    <w:div w:id="676882508">
      <w:bodyDiv w:val="1"/>
      <w:marLeft w:val="0"/>
      <w:marRight w:val="0"/>
      <w:marTop w:val="0"/>
      <w:marBottom w:val="0"/>
      <w:divBdr>
        <w:top w:val="none" w:sz="0" w:space="0" w:color="auto"/>
        <w:left w:val="none" w:sz="0" w:space="0" w:color="auto"/>
        <w:bottom w:val="none" w:sz="0" w:space="0" w:color="auto"/>
        <w:right w:val="none" w:sz="0" w:space="0" w:color="auto"/>
      </w:divBdr>
    </w:div>
    <w:div w:id="681932594">
      <w:bodyDiv w:val="1"/>
      <w:marLeft w:val="0"/>
      <w:marRight w:val="0"/>
      <w:marTop w:val="0"/>
      <w:marBottom w:val="0"/>
      <w:divBdr>
        <w:top w:val="none" w:sz="0" w:space="0" w:color="auto"/>
        <w:left w:val="none" w:sz="0" w:space="0" w:color="auto"/>
        <w:bottom w:val="none" w:sz="0" w:space="0" w:color="auto"/>
        <w:right w:val="none" w:sz="0" w:space="0" w:color="auto"/>
      </w:divBdr>
    </w:div>
    <w:div w:id="684596443">
      <w:bodyDiv w:val="1"/>
      <w:marLeft w:val="0"/>
      <w:marRight w:val="0"/>
      <w:marTop w:val="0"/>
      <w:marBottom w:val="0"/>
      <w:divBdr>
        <w:top w:val="none" w:sz="0" w:space="0" w:color="auto"/>
        <w:left w:val="none" w:sz="0" w:space="0" w:color="auto"/>
        <w:bottom w:val="none" w:sz="0" w:space="0" w:color="auto"/>
        <w:right w:val="none" w:sz="0" w:space="0" w:color="auto"/>
      </w:divBdr>
    </w:div>
    <w:div w:id="687489359">
      <w:bodyDiv w:val="1"/>
      <w:marLeft w:val="0"/>
      <w:marRight w:val="0"/>
      <w:marTop w:val="0"/>
      <w:marBottom w:val="0"/>
      <w:divBdr>
        <w:top w:val="none" w:sz="0" w:space="0" w:color="auto"/>
        <w:left w:val="none" w:sz="0" w:space="0" w:color="auto"/>
        <w:bottom w:val="none" w:sz="0" w:space="0" w:color="auto"/>
        <w:right w:val="none" w:sz="0" w:space="0" w:color="auto"/>
      </w:divBdr>
    </w:div>
    <w:div w:id="696196732">
      <w:bodyDiv w:val="1"/>
      <w:marLeft w:val="0"/>
      <w:marRight w:val="0"/>
      <w:marTop w:val="0"/>
      <w:marBottom w:val="0"/>
      <w:divBdr>
        <w:top w:val="none" w:sz="0" w:space="0" w:color="auto"/>
        <w:left w:val="none" w:sz="0" w:space="0" w:color="auto"/>
        <w:bottom w:val="none" w:sz="0" w:space="0" w:color="auto"/>
        <w:right w:val="none" w:sz="0" w:space="0" w:color="auto"/>
      </w:divBdr>
      <w:divsChild>
        <w:div w:id="1218778268">
          <w:marLeft w:val="640"/>
          <w:marRight w:val="0"/>
          <w:marTop w:val="0"/>
          <w:marBottom w:val="0"/>
          <w:divBdr>
            <w:top w:val="none" w:sz="0" w:space="0" w:color="auto"/>
            <w:left w:val="none" w:sz="0" w:space="0" w:color="auto"/>
            <w:bottom w:val="none" w:sz="0" w:space="0" w:color="auto"/>
            <w:right w:val="none" w:sz="0" w:space="0" w:color="auto"/>
          </w:divBdr>
        </w:div>
        <w:div w:id="796067259">
          <w:marLeft w:val="640"/>
          <w:marRight w:val="0"/>
          <w:marTop w:val="0"/>
          <w:marBottom w:val="0"/>
          <w:divBdr>
            <w:top w:val="none" w:sz="0" w:space="0" w:color="auto"/>
            <w:left w:val="none" w:sz="0" w:space="0" w:color="auto"/>
            <w:bottom w:val="none" w:sz="0" w:space="0" w:color="auto"/>
            <w:right w:val="none" w:sz="0" w:space="0" w:color="auto"/>
          </w:divBdr>
        </w:div>
        <w:div w:id="1416131704">
          <w:marLeft w:val="640"/>
          <w:marRight w:val="0"/>
          <w:marTop w:val="0"/>
          <w:marBottom w:val="0"/>
          <w:divBdr>
            <w:top w:val="none" w:sz="0" w:space="0" w:color="auto"/>
            <w:left w:val="none" w:sz="0" w:space="0" w:color="auto"/>
            <w:bottom w:val="none" w:sz="0" w:space="0" w:color="auto"/>
            <w:right w:val="none" w:sz="0" w:space="0" w:color="auto"/>
          </w:divBdr>
        </w:div>
        <w:div w:id="1055474819">
          <w:marLeft w:val="640"/>
          <w:marRight w:val="0"/>
          <w:marTop w:val="0"/>
          <w:marBottom w:val="0"/>
          <w:divBdr>
            <w:top w:val="none" w:sz="0" w:space="0" w:color="auto"/>
            <w:left w:val="none" w:sz="0" w:space="0" w:color="auto"/>
            <w:bottom w:val="none" w:sz="0" w:space="0" w:color="auto"/>
            <w:right w:val="none" w:sz="0" w:space="0" w:color="auto"/>
          </w:divBdr>
        </w:div>
        <w:div w:id="1982885389">
          <w:marLeft w:val="640"/>
          <w:marRight w:val="0"/>
          <w:marTop w:val="0"/>
          <w:marBottom w:val="0"/>
          <w:divBdr>
            <w:top w:val="none" w:sz="0" w:space="0" w:color="auto"/>
            <w:left w:val="none" w:sz="0" w:space="0" w:color="auto"/>
            <w:bottom w:val="none" w:sz="0" w:space="0" w:color="auto"/>
            <w:right w:val="none" w:sz="0" w:space="0" w:color="auto"/>
          </w:divBdr>
        </w:div>
        <w:div w:id="246548033">
          <w:marLeft w:val="640"/>
          <w:marRight w:val="0"/>
          <w:marTop w:val="0"/>
          <w:marBottom w:val="0"/>
          <w:divBdr>
            <w:top w:val="none" w:sz="0" w:space="0" w:color="auto"/>
            <w:left w:val="none" w:sz="0" w:space="0" w:color="auto"/>
            <w:bottom w:val="none" w:sz="0" w:space="0" w:color="auto"/>
            <w:right w:val="none" w:sz="0" w:space="0" w:color="auto"/>
          </w:divBdr>
        </w:div>
        <w:div w:id="1716349501">
          <w:marLeft w:val="640"/>
          <w:marRight w:val="0"/>
          <w:marTop w:val="0"/>
          <w:marBottom w:val="0"/>
          <w:divBdr>
            <w:top w:val="none" w:sz="0" w:space="0" w:color="auto"/>
            <w:left w:val="none" w:sz="0" w:space="0" w:color="auto"/>
            <w:bottom w:val="none" w:sz="0" w:space="0" w:color="auto"/>
            <w:right w:val="none" w:sz="0" w:space="0" w:color="auto"/>
          </w:divBdr>
        </w:div>
        <w:div w:id="1335231216">
          <w:marLeft w:val="640"/>
          <w:marRight w:val="0"/>
          <w:marTop w:val="0"/>
          <w:marBottom w:val="0"/>
          <w:divBdr>
            <w:top w:val="none" w:sz="0" w:space="0" w:color="auto"/>
            <w:left w:val="none" w:sz="0" w:space="0" w:color="auto"/>
            <w:bottom w:val="none" w:sz="0" w:space="0" w:color="auto"/>
            <w:right w:val="none" w:sz="0" w:space="0" w:color="auto"/>
          </w:divBdr>
        </w:div>
        <w:div w:id="923760761">
          <w:marLeft w:val="640"/>
          <w:marRight w:val="0"/>
          <w:marTop w:val="0"/>
          <w:marBottom w:val="0"/>
          <w:divBdr>
            <w:top w:val="none" w:sz="0" w:space="0" w:color="auto"/>
            <w:left w:val="none" w:sz="0" w:space="0" w:color="auto"/>
            <w:bottom w:val="none" w:sz="0" w:space="0" w:color="auto"/>
            <w:right w:val="none" w:sz="0" w:space="0" w:color="auto"/>
          </w:divBdr>
        </w:div>
        <w:div w:id="1594125781">
          <w:marLeft w:val="640"/>
          <w:marRight w:val="0"/>
          <w:marTop w:val="0"/>
          <w:marBottom w:val="0"/>
          <w:divBdr>
            <w:top w:val="none" w:sz="0" w:space="0" w:color="auto"/>
            <w:left w:val="none" w:sz="0" w:space="0" w:color="auto"/>
            <w:bottom w:val="none" w:sz="0" w:space="0" w:color="auto"/>
            <w:right w:val="none" w:sz="0" w:space="0" w:color="auto"/>
          </w:divBdr>
        </w:div>
        <w:div w:id="796870978">
          <w:marLeft w:val="640"/>
          <w:marRight w:val="0"/>
          <w:marTop w:val="0"/>
          <w:marBottom w:val="0"/>
          <w:divBdr>
            <w:top w:val="none" w:sz="0" w:space="0" w:color="auto"/>
            <w:left w:val="none" w:sz="0" w:space="0" w:color="auto"/>
            <w:bottom w:val="none" w:sz="0" w:space="0" w:color="auto"/>
            <w:right w:val="none" w:sz="0" w:space="0" w:color="auto"/>
          </w:divBdr>
        </w:div>
        <w:div w:id="139080041">
          <w:marLeft w:val="640"/>
          <w:marRight w:val="0"/>
          <w:marTop w:val="0"/>
          <w:marBottom w:val="0"/>
          <w:divBdr>
            <w:top w:val="none" w:sz="0" w:space="0" w:color="auto"/>
            <w:left w:val="none" w:sz="0" w:space="0" w:color="auto"/>
            <w:bottom w:val="none" w:sz="0" w:space="0" w:color="auto"/>
            <w:right w:val="none" w:sz="0" w:space="0" w:color="auto"/>
          </w:divBdr>
        </w:div>
        <w:div w:id="363210575">
          <w:marLeft w:val="640"/>
          <w:marRight w:val="0"/>
          <w:marTop w:val="0"/>
          <w:marBottom w:val="0"/>
          <w:divBdr>
            <w:top w:val="none" w:sz="0" w:space="0" w:color="auto"/>
            <w:left w:val="none" w:sz="0" w:space="0" w:color="auto"/>
            <w:bottom w:val="none" w:sz="0" w:space="0" w:color="auto"/>
            <w:right w:val="none" w:sz="0" w:space="0" w:color="auto"/>
          </w:divBdr>
        </w:div>
        <w:div w:id="225994502">
          <w:marLeft w:val="640"/>
          <w:marRight w:val="0"/>
          <w:marTop w:val="0"/>
          <w:marBottom w:val="0"/>
          <w:divBdr>
            <w:top w:val="none" w:sz="0" w:space="0" w:color="auto"/>
            <w:left w:val="none" w:sz="0" w:space="0" w:color="auto"/>
            <w:bottom w:val="none" w:sz="0" w:space="0" w:color="auto"/>
            <w:right w:val="none" w:sz="0" w:space="0" w:color="auto"/>
          </w:divBdr>
        </w:div>
        <w:div w:id="1995722413">
          <w:marLeft w:val="640"/>
          <w:marRight w:val="0"/>
          <w:marTop w:val="0"/>
          <w:marBottom w:val="0"/>
          <w:divBdr>
            <w:top w:val="none" w:sz="0" w:space="0" w:color="auto"/>
            <w:left w:val="none" w:sz="0" w:space="0" w:color="auto"/>
            <w:bottom w:val="none" w:sz="0" w:space="0" w:color="auto"/>
            <w:right w:val="none" w:sz="0" w:space="0" w:color="auto"/>
          </w:divBdr>
        </w:div>
        <w:div w:id="1592735699">
          <w:marLeft w:val="640"/>
          <w:marRight w:val="0"/>
          <w:marTop w:val="0"/>
          <w:marBottom w:val="0"/>
          <w:divBdr>
            <w:top w:val="none" w:sz="0" w:space="0" w:color="auto"/>
            <w:left w:val="none" w:sz="0" w:space="0" w:color="auto"/>
            <w:bottom w:val="none" w:sz="0" w:space="0" w:color="auto"/>
            <w:right w:val="none" w:sz="0" w:space="0" w:color="auto"/>
          </w:divBdr>
        </w:div>
        <w:div w:id="573204408">
          <w:marLeft w:val="640"/>
          <w:marRight w:val="0"/>
          <w:marTop w:val="0"/>
          <w:marBottom w:val="0"/>
          <w:divBdr>
            <w:top w:val="none" w:sz="0" w:space="0" w:color="auto"/>
            <w:left w:val="none" w:sz="0" w:space="0" w:color="auto"/>
            <w:bottom w:val="none" w:sz="0" w:space="0" w:color="auto"/>
            <w:right w:val="none" w:sz="0" w:space="0" w:color="auto"/>
          </w:divBdr>
        </w:div>
        <w:div w:id="522867968">
          <w:marLeft w:val="640"/>
          <w:marRight w:val="0"/>
          <w:marTop w:val="0"/>
          <w:marBottom w:val="0"/>
          <w:divBdr>
            <w:top w:val="none" w:sz="0" w:space="0" w:color="auto"/>
            <w:left w:val="none" w:sz="0" w:space="0" w:color="auto"/>
            <w:bottom w:val="none" w:sz="0" w:space="0" w:color="auto"/>
            <w:right w:val="none" w:sz="0" w:space="0" w:color="auto"/>
          </w:divBdr>
        </w:div>
        <w:div w:id="2032684123">
          <w:marLeft w:val="640"/>
          <w:marRight w:val="0"/>
          <w:marTop w:val="0"/>
          <w:marBottom w:val="0"/>
          <w:divBdr>
            <w:top w:val="none" w:sz="0" w:space="0" w:color="auto"/>
            <w:left w:val="none" w:sz="0" w:space="0" w:color="auto"/>
            <w:bottom w:val="none" w:sz="0" w:space="0" w:color="auto"/>
            <w:right w:val="none" w:sz="0" w:space="0" w:color="auto"/>
          </w:divBdr>
        </w:div>
        <w:div w:id="1541436843">
          <w:marLeft w:val="640"/>
          <w:marRight w:val="0"/>
          <w:marTop w:val="0"/>
          <w:marBottom w:val="0"/>
          <w:divBdr>
            <w:top w:val="none" w:sz="0" w:space="0" w:color="auto"/>
            <w:left w:val="none" w:sz="0" w:space="0" w:color="auto"/>
            <w:bottom w:val="none" w:sz="0" w:space="0" w:color="auto"/>
            <w:right w:val="none" w:sz="0" w:space="0" w:color="auto"/>
          </w:divBdr>
        </w:div>
        <w:div w:id="1551724608">
          <w:marLeft w:val="640"/>
          <w:marRight w:val="0"/>
          <w:marTop w:val="0"/>
          <w:marBottom w:val="0"/>
          <w:divBdr>
            <w:top w:val="none" w:sz="0" w:space="0" w:color="auto"/>
            <w:left w:val="none" w:sz="0" w:space="0" w:color="auto"/>
            <w:bottom w:val="none" w:sz="0" w:space="0" w:color="auto"/>
            <w:right w:val="none" w:sz="0" w:space="0" w:color="auto"/>
          </w:divBdr>
        </w:div>
        <w:div w:id="1741712144">
          <w:marLeft w:val="640"/>
          <w:marRight w:val="0"/>
          <w:marTop w:val="0"/>
          <w:marBottom w:val="0"/>
          <w:divBdr>
            <w:top w:val="none" w:sz="0" w:space="0" w:color="auto"/>
            <w:left w:val="none" w:sz="0" w:space="0" w:color="auto"/>
            <w:bottom w:val="none" w:sz="0" w:space="0" w:color="auto"/>
            <w:right w:val="none" w:sz="0" w:space="0" w:color="auto"/>
          </w:divBdr>
        </w:div>
        <w:div w:id="1945306551">
          <w:marLeft w:val="640"/>
          <w:marRight w:val="0"/>
          <w:marTop w:val="0"/>
          <w:marBottom w:val="0"/>
          <w:divBdr>
            <w:top w:val="none" w:sz="0" w:space="0" w:color="auto"/>
            <w:left w:val="none" w:sz="0" w:space="0" w:color="auto"/>
            <w:bottom w:val="none" w:sz="0" w:space="0" w:color="auto"/>
            <w:right w:val="none" w:sz="0" w:space="0" w:color="auto"/>
          </w:divBdr>
        </w:div>
        <w:div w:id="1220556756">
          <w:marLeft w:val="640"/>
          <w:marRight w:val="0"/>
          <w:marTop w:val="0"/>
          <w:marBottom w:val="0"/>
          <w:divBdr>
            <w:top w:val="none" w:sz="0" w:space="0" w:color="auto"/>
            <w:left w:val="none" w:sz="0" w:space="0" w:color="auto"/>
            <w:bottom w:val="none" w:sz="0" w:space="0" w:color="auto"/>
            <w:right w:val="none" w:sz="0" w:space="0" w:color="auto"/>
          </w:divBdr>
        </w:div>
        <w:div w:id="1217738322">
          <w:marLeft w:val="640"/>
          <w:marRight w:val="0"/>
          <w:marTop w:val="0"/>
          <w:marBottom w:val="0"/>
          <w:divBdr>
            <w:top w:val="none" w:sz="0" w:space="0" w:color="auto"/>
            <w:left w:val="none" w:sz="0" w:space="0" w:color="auto"/>
            <w:bottom w:val="none" w:sz="0" w:space="0" w:color="auto"/>
            <w:right w:val="none" w:sz="0" w:space="0" w:color="auto"/>
          </w:divBdr>
        </w:div>
        <w:div w:id="286817299">
          <w:marLeft w:val="640"/>
          <w:marRight w:val="0"/>
          <w:marTop w:val="0"/>
          <w:marBottom w:val="0"/>
          <w:divBdr>
            <w:top w:val="none" w:sz="0" w:space="0" w:color="auto"/>
            <w:left w:val="none" w:sz="0" w:space="0" w:color="auto"/>
            <w:bottom w:val="none" w:sz="0" w:space="0" w:color="auto"/>
            <w:right w:val="none" w:sz="0" w:space="0" w:color="auto"/>
          </w:divBdr>
        </w:div>
        <w:div w:id="467360089">
          <w:marLeft w:val="640"/>
          <w:marRight w:val="0"/>
          <w:marTop w:val="0"/>
          <w:marBottom w:val="0"/>
          <w:divBdr>
            <w:top w:val="none" w:sz="0" w:space="0" w:color="auto"/>
            <w:left w:val="none" w:sz="0" w:space="0" w:color="auto"/>
            <w:bottom w:val="none" w:sz="0" w:space="0" w:color="auto"/>
            <w:right w:val="none" w:sz="0" w:space="0" w:color="auto"/>
          </w:divBdr>
        </w:div>
        <w:div w:id="1013917792">
          <w:marLeft w:val="640"/>
          <w:marRight w:val="0"/>
          <w:marTop w:val="0"/>
          <w:marBottom w:val="0"/>
          <w:divBdr>
            <w:top w:val="none" w:sz="0" w:space="0" w:color="auto"/>
            <w:left w:val="none" w:sz="0" w:space="0" w:color="auto"/>
            <w:bottom w:val="none" w:sz="0" w:space="0" w:color="auto"/>
            <w:right w:val="none" w:sz="0" w:space="0" w:color="auto"/>
          </w:divBdr>
        </w:div>
        <w:div w:id="2055882339">
          <w:marLeft w:val="640"/>
          <w:marRight w:val="0"/>
          <w:marTop w:val="0"/>
          <w:marBottom w:val="0"/>
          <w:divBdr>
            <w:top w:val="none" w:sz="0" w:space="0" w:color="auto"/>
            <w:left w:val="none" w:sz="0" w:space="0" w:color="auto"/>
            <w:bottom w:val="none" w:sz="0" w:space="0" w:color="auto"/>
            <w:right w:val="none" w:sz="0" w:space="0" w:color="auto"/>
          </w:divBdr>
        </w:div>
        <w:div w:id="1639412696">
          <w:marLeft w:val="640"/>
          <w:marRight w:val="0"/>
          <w:marTop w:val="0"/>
          <w:marBottom w:val="0"/>
          <w:divBdr>
            <w:top w:val="none" w:sz="0" w:space="0" w:color="auto"/>
            <w:left w:val="none" w:sz="0" w:space="0" w:color="auto"/>
            <w:bottom w:val="none" w:sz="0" w:space="0" w:color="auto"/>
            <w:right w:val="none" w:sz="0" w:space="0" w:color="auto"/>
          </w:divBdr>
        </w:div>
        <w:div w:id="1450196575">
          <w:marLeft w:val="640"/>
          <w:marRight w:val="0"/>
          <w:marTop w:val="0"/>
          <w:marBottom w:val="0"/>
          <w:divBdr>
            <w:top w:val="none" w:sz="0" w:space="0" w:color="auto"/>
            <w:left w:val="none" w:sz="0" w:space="0" w:color="auto"/>
            <w:bottom w:val="none" w:sz="0" w:space="0" w:color="auto"/>
            <w:right w:val="none" w:sz="0" w:space="0" w:color="auto"/>
          </w:divBdr>
        </w:div>
        <w:div w:id="1740327355">
          <w:marLeft w:val="640"/>
          <w:marRight w:val="0"/>
          <w:marTop w:val="0"/>
          <w:marBottom w:val="0"/>
          <w:divBdr>
            <w:top w:val="none" w:sz="0" w:space="0" w:color="auto"/>
            <w:left w:val="none" w:sz="0" w:space="0" w:color="auto"/>
            <w:bottom w:val="none" w:sz="0" w:space="0" w:color="auto"/>
            <w:right w:val="none" w:sz="0" w:space="0" w:color="auto"/>
          </w:divBdr>
        </w:div>
        <w:div w:id="440346491">
          <w:marLeft w:val="640"/>
          <w:marRight w:val="0"/>
          <w:marTop w:val="0"/>
          <w:marBottom w:val="0"/>
          <w:divBdr>
            <w:top w:val="none" w:sz="0" w:space="0" w:color="auto"/>
            <w:left w:val="none" w:sz="0" w:space="0" w:color="auto"/>
            <w:bottom w:val="none" w:sz="0" w:space="0" w:color="auto"/>
            <w:right w:val="none" w:sz="0" w:space="0" w:color="auto"/>
          </w:divBdr>
        </w:div>
        <w:div w:id="714039915">
          <w:marLeft w:val="640"/>
          <w:marRight w:val="0"/>
          <w:marTop w:val="0"/>
          <w:marBottom w:val="0"/>
          <w:divBdr>
            <w:top w:val="none" w:sz="0" w:space="0" w:color="auto"/>
            <w:left w:val="none" w:sz="0" w:space="0" w:color="auto"/>
            <w:bottom w:val="none" w:sz="0" w:space="0" w:color="auto"/>
            <w:right w:val="none" w:sz="0" w:space="0" w:color="auto"/>
          </w:divBdr>
        </w:div>
        <w:div w:id="975835847">
          <w:marLeft w:val="640"/>
          <w:marRight w:val="0"/>
          <w:marTop w:val="0"/>
          <w:marBottom w:val="0"/>
          <w:divBdr>
            <w:top w:val="none" w:sz="0" w:space="0" w:color="auto"/>
            <w:left w:val="none" w:sz="0" w:space="0" w:color="auto"/>
            <w:bottom w:val="none" w:sz="0" w:space="0" w:color="auto"/>
            <w:right w:val="none" w:sz="0" w:space="0" w:color="auto"/>
          </w:divBdr>
        </w:div>
        <w:div w:id="1812021669">
          <w:marLeft w:val="640"/>
          <w:marRight w:val="0"/>
          <w:marTop w:val="0"/>
          <w:marBottom w:val="0"/>
          <w:divBdr>
            <w:top w:val="none" w:sz="0" w:space="0" w:color="auto"/>
            <w:left w:val="none" w:sz="0" w:space="0" w:color="auto"/>
            <w:bottom w:val="none" w:sz="0" w:space="0" w:color="auto"/>
            <w:right w:val="none" w:sz="0" w:space="0" w:color="auto"/>
          </w:divBdr>
        </w:div>
        <w:div w:id="1740320039">
          <w:marLeft w:val="640"/>
          <w:marRight w:val="0"/>
          <w:marTop w:val="0"/>
          <w:marBottom w:val="0"/>
          <w:divBdr>
            <w:top w:val="none" w:sz="0" w:space="0" w:color="auto"/>
            <w:left w:val="none" w:sz="0" w:space="0" w:color="auto"/>
            <w:bottom w:val="none" w:sz="0" w:space="0" w:color="auto"/>
            <w:right w:val="none" w:sz="0" w:space="0" w:color="auto"/>
          </w:divBdr>
        </w:div>
        <w:div w:id="995763768">
          <w:marLeft w:val="640"/>
          <w:marRight w:val="0"/>
          <w:marTop w:val="0"/>
          <w:marBottom w:val="0"/>
          <w:divBdr>
            <w:top w:val="none" w:sz="0" w:space="0" w:color="auto"/>
            <w:left w:val="none" w:sz="0" w:space="0" w:color="auto"/>
            <w:bottom w:val="none" w:sz="0" w:space="0" w:color="auto"/>
            <w:right w:val="none" w:sz="0" w:space="0" w:color="auto"/>
          </w:divBdr>
        </w:div>
        <w:div w:id="1327200559">
          <w:marLeft w:val="640"/>
          <w:marRight w:val="0"/>
          <w:marTop w:val="0"/>
          <w:marBottom w:val="0"/>
          <w:divBdr>
            <w:top w:val="none" w:sz="0" w:space="0" w:color="auto"/>
            <w:left w:val="none" w:sz="0" w:space="0" w:color="auto"/>
            <w:bottom w:val="none" w:sz="0" w:space="0" w:color="auto"/>
            <w:right w:val="none" w:sz="0" w:space="0" w:color="auto"/>
          </w:divBdr>
        </w:div>
        <w:div w:id="434247981">
          <w:marLeft w:val="640"/>
          <w:marRight w:val="0"/>
          <w:marTop w:val="0"/>
          <w:marBottom w:val="0"/>
          <w:divBdr>
            <w:top w:val="none" w:sz="0" w:space="0" w:color="auto"/>
            <w:left w:val="none" w:sz="0" w:space="0" w:color="auto"/>
            <w:bottom w:val="none" w:sz="0" w:space="0" w:color="auto"/>
            <w:right w:val="none" w:sz="0" w:space="0" w:color="auto"/>
          </w:divBdr>
        </w:div>
        <w:div w:id="1519923418">
          <w:marLeft w:val="640"/>
          <w:marRight w:val="0"/>
          <w:marTop w:val="0"/>
          <w:marBottom w:val="0"/>
          <w:divBdr>
            <w:top w:val="none" w:sz="0" w:space="0" w:color="auto"/>
            <w:left w:val="none" w:sz="0" w:space="0" w:color="auto"/>
            <w:bottom w:val="none" w:sz="0" w:space="0" w:color="auto"/>
            <w:right w:val="none" w:sz="0" w:space="0" w:color="auto"/>
          </w:divBdr>
        </w:div>
        <w:div w:id="748039168">
          <w:marLeft w:val="640"/>
          <w:marRight w:val="0"/>
          <w:marTop w:val="0"/>
          <w:marBottom w:val="0"/>
          <w:divBdr>
            <w:top w:val="none" w:sz="0" w:space="0" w:color="auto"/>
            <w:left w:val="none" w:sz="0" w:space="0" w:color="auto"/>
            <w:bottom w:val="none" w:sz="0" w:space="0" w:color="auto"/>
            <w:right w:val="none" w:sz="0" w:space="0" w:color="auto"/>
          </w:divBdr>
        </w:div>
        <w:div w:id="505095423">
          <w:marLeft w:val="640"/>
          <w:marRight w:val="0"/>
          <w:marTop w:val="0"/>
          <w:marBottom w:val="0"/>
          <w:divBdr>
            <w:top w:val="none" w:sz="0" w:space="0" w:color="auto"/>
            <w:left w:val="none" w:sz="0" w:space="0" w:color="auto"/>
            <w:bottom w:val="none" w:sz="0" w:space="0" w:color="auto"/>
            <w:right w:val="none" w:sz="0" w:space="0" w:color="auto"/>
          </w:divBdr>
        </w:div>
        <w:div w:id="1387098194">
          <w:marLeft w:val="640"/>
          <w:marRight w:val="0"/>
          <w:marTop w:val="0"/>
          <w:marBottom w:val="0"/>
          <w:divBdr>
            <w:top w:val="none" w:sz="0" w:space="0" w:color="auto"/>
            <w:left w:val="none" w:sz="0" w:space="0" w:color="auto"/>
            <w:bottom w:val="none" w:sz="0" w:space="0" w:color="auto"/>
            <w:right w:val="none" w:sz="0" w:space="0" w:color="auto"/>
          </w:divBdr>
        </w:div>
        <w:div w:id="696079287">
          <w:marLeft w:val="640"/>
          <w:marRight w:val="0"/>
          <w:marTop w:val="0"/>
          <w:marBottom w:val="0"/>
          <w:divBdr>
            <w:top w:val="none" w:sz="0" w:space="0" w:color="auto"/>
            <w:left w:val="none" w:sz="0" w:space="0" w:color="auto"/>
            <w:bottom w:val="none" w:sz="0" w:space="0" w:color="auto"/>
            <w:right w:val="none" w:sz="0" w:space="0" w:color="auto"/>
          </w:divBdr>
        </w:div>
        <w:div w:id="1125545711">
          <w:marLeft w:val="640"/>
          <w:marRight w:val="0"/>
          <w:marTop w:val="0"/>
          <w:marBottom w:val="0"/>
          <w:divBdr>
            <w:top w:val="none" w:sz="0" w:space="0" w:color="auto"/>
            <w:left w:val="none" w:sz="0" w:space="0" w:color="auto"/>
            <w:bottom w:val="none" w:sz="0" w:space="0" w:color="auto"/>
            <w:right w:val="none" w:sz="0" w:space="0" w:color="auto"/>
          </w:divBdr>
        </w:div>
        <w:div w:id="1233546652">
          <w:marLeft w:val="640"/>
          <w:marRight w:val="0"/>
          <w:marTop w:val="0"/>
          <w:marBottom w:val="0"/>
          <w:divBdr>
            <w:top w:val="none" w:sz="0" w:space="0" w:color="auto"/>
            <w:left w:val="none" w:sz="0" w:space="0" w:color="auto"/>
            <w:bottom w:val="none" w:sz="0" w:space="0" w:color="auto"/>
            <w:right w:val="none" w:sz="0" w:space="0" w:color="auto"/>
          </w:divBdr>
        </w:div>
        <w:div w:id="520362817">
          <w:marLeft w:val="640"/>
          <w:marRight w:val="0"/>
          <w:marTop w:val="0"/>
          <w:marBottom w:val="0"/>
          <w:divBdr>
            <w:top w:val="none" w:sz="0" w:space="0" w:color="auto"/>
            <w:left w:val="none" w:sz="0" w:space="0" w:color="auto"/>
            <w:bottom w:val="none" w:sz="0" w:space="0" w:color="auto"/>
            <w:right w:val="none" w:sz="0" w:space="0" w:color="auto"/>
          </w:divBdr>
        </w:div>
        <w:div w:id="428889388">
          <w:marLeft w:val="640"/>
          <w:marRight w:val="0"/>
          <w:marTop w:val="0"/>
          <w:marBottom w:val="0"/>
          <w:divBdr>
            <w:top w:val="none" w:sz="0" w:space="0" w:color="auto"/>
            <w:left w:val="none" w:sz="0" w:space="0" w:color="auto"/>
            <w:bottom w:val="none" w:sz="0" w:space="0" w:color="auto"/>
            <w:right w:val="none" w:sz="0" w:space="0" w:color="auto"/>
          </w:divBdr>
        </w:div>
        <w:div w:id="223369490">
          <w:marLeft w:val="640"/>
          <w:marRight w:val="0"/>
          <w:marTop w:val="0"/>
          <w:marBottom w:val="0"/>
          <w:divBdr>
            <w:top w:val="none" w:sz="0" w:space="0" w:color="auto"/>
            <w:left w:val="none" w:sz="0" w:space="0" w:color="auto"/>
            <w:bottom w:val="none" w:sz="0" w:space="0" w:color="auto"/>
            <w:right w:val="none" w:sz="0" w:space="0" w:color="auto"/>
          </w:divBdr>
        </w:div>
        <w:div w:id="945694501">
          <w:marLeft w:val="640"/>
          <w:marRight w:val="0"/>
          <w:marTop w:val="0"/>
          <w:marBottom w:val="0"/>
          <w:divBdr>
            <w:top w:val="none" w:sz="0" w:space="0" w:color="auto"/>
            <w:left w:val="none" w:sz="0" w:space="0" w:color="auto"/>
            <w:bottom w:val="none" w:sz="0" w:space="0" w:color="auto"/>
            <w:right w:val="none" w:sz="0" w:space="0" w:color="auto"/>
          </w:divBdr>
        </w:div>
        <w:div w:id="1024015393">
          <w:marLeft w:val="640"/>
          <w:marRight w:val="0"/>
          <w:marTop w:val="0"/>
          <w:marBottom w:val="0"/>
          <w:divBdr>
            <w:top w:val="none" w:sz="0" w:space="0" w:color="auto"/>
            <w:left w:val="none" w:sz="0" w:space="0" w:color="auto"/>
            <w:bottom w:val="none" w:sz="0" w:space="0" w:color="auto"/>
            <w:right w:val="none" w:sz="0" w:space="0" w:color="auto"/>
          </w:divBdr>
        </w:div>
        <w:div w:id="1261641131">
          <w:marLeft w:val="640"/>
          <w:marRight w:val="0"/>
          <w:marTop w:val="0"/>
          <w:marBottom w:val="0"/>
          <w:divBdr>
            <w:top w:val="none" w:sz="0" w:space="0" w:color="auto"/>
            <w:left w:val="none" w:sz="0" w:space="0" w:color="auto"/>
            <w:bottom w:val="none" w:sz="0" w:space="0" w:color="auto"/>
            <w:right w:val="none" w:sz="0" w:space="0" w:color="auto"/>
          </w:divBdr>
        </w:div>
        <w:div w:id="848056709">
          <w:marLeft w:val="640"/>
          <w:marRight w:val="0"/>
          <w:marTop w:val="0"/>
          <w:marBottom w:val="0"/>
          <w:divBdr>
            <w:top w:val="none" w:sz="0" w:space="0" w:color="auto"/>
            <w:left w:val="none" w:sz="0" w:space="0" w:color="auto"/>
            <w:bottom w:val="none" w:sz="0" w:space="0" w:color="auto"/>
            <w:right w:val="none" w:sz="0" w:space="0" w:color="auto"/>
          </w:divBdr>
        </w:div>
        <w:div w:id="87116276">
          <w:marLeft w:val="640"/>
          <w:marRight w:val="0"/>
          <w:marTop w:val="0"/>
          <w:marBottom w:val="0"/>
          <w:divBdr>
            <w:top w:val="none" w:sz="0" w:space="0" w:color="auto"/>
            <w:left w:val="none" w:sz="0" w:space="0" w:color="auto"/>
            <w:bottom w:val="none" w:sz="0" w:space="0" w:color="auto"/>
            <w:right w:val="none" w:sz="0" w:space="0" w:color="auto"/>
          </w:divBdr>
        </w:div>
        <w:div w:id="695349174">
          <w:marLeft w:val="640"/>
          <w:marRight w:val="0"/>
          <w:marTop w:val="0"/>
          <w:marBottom w:val="0"/>
          <w:divBdr>
            <w:top w:val="none" w:sz="0" w:space="0" w:color="auto"/>
            <w:left w:val="none" w:sz="0" w:space="0" w:color="auto"/>
            <w:bottom w:val="none" w:sz="0" w:space="0" w:color="auto"/>
            <w:right w:val="none" w:sz="0" w:space="0" w:color="auto"/>
          </w:divBdr>
        </w:div>
        <w:div w:id="1645425394">
          <w:marLeft w:val="640"/>
          <w:marRight w:val="0"/>
          <w:marTop w:val="0"/>
          <w:marBottom w:val="0"/>
          <w:divBdr>
            <w:top w:val="none" w:sz="0" w:space="0" w:color="auto"/>
            <w:left w:val="none" w:sz="0" w:space="0" w:color="auto"/>
            <w:bottom w:val="none" w:sz="0" w:space="0" w:color="auto"/>
            <w:right w:val="none" w:sz="0" w:space="0" w:color="auto"/>
          </w:divBdr>
        </w:div>
        <w:div w:id="75639892">
          <w:marLeft w:val="640"/>
          <w:marRight w:val="0"/>
          <w:marTop w:val="0"/>
          <w:marBottom w:val="0"/>
          <w:divBdr>
            <w:top w:val="none" w:sz="0" w:space="0" w:color="auto"/>
            <w:left w:val="none" w:sz="0" w:space="0" w:color="auto"/>
            <w:bottom w:val="none" w:sz="0" w:space="0" w:color="auto"/>
            <w:right w:val="none" w:sz="0" w:space="0" w:color="auto"/>
          </w:divBdr>
        </w:div>
        <w:div w:id="968164735">
          <w:marLeft w:val="640"/>
          <w:marRight w:val="0"/>
          <w:marTop w:val="0"/>
          <w:marBottom w:val="0"/>
          <w:divBdr>
            <w:top w:val="none" w:sz="0" w:space="0" w:color="auto"/>
            <w:left w:val="none" w:sz="0" w:space="0" w:color="auto"/>
            <w:bottom w:val="none" w:sz="0" w:space="0" w:color="auto"/>
            <w:right w:val="none" w:sz="0" w:space="0" w:color="auto"/>
          </w:divBdr>
        </w:div>
        <w:div w:id="1864662727">
          <w:marLeft w:val="640"/>
          <w:marRight w:val="0"/>
          <w:marTop w:val="0"/>
          <w:marBottom w:val="0"/>
          <w:divBdr>
            <w:top w:val="none" w:sz="0" w:space="0" w:color="auto"/>
            <w:left w:val="none" w:sz="0" w:space="0" w:color="auto"/>
            <w:bottom w:val="none" w:sz="0" w:space="0" w:color="auto"/>
            <w:right w:val="none" w:sz="0" w:space="0" w:color="auto"/>
          </w:divBdr>
        </w:div>
        <w:div w:id="867836221">
          <w:marLeft w:val="640"/>
          <w:marRight w:val="0"/>
          <w:marTop w:val="0"/>
          <w:marBottom w:val="0"/>
          <w:divBdr>
            <w:top w:val="none" w:sz="0" w:space="0" w:color="auto"/>
            <w:left w:val="none" w:sz="0" w:space="0" w:color="auto"/>
            <w:bottom w:val="none" w:sz="0" w:space="0" w:color="auto"/>
            <w:right w:val="none" w:sz="0" w:space="0" w:color="auto"/>
          </w:divBdr>
        </w:div>
        <w:div w:id="1037894213">
          <w:marLeft w:val="640"/>
          <w:marRight w:val="0"/>
          <w:marTop w:val="0"/>
          <w:marBottom w:val="0"/>
          <w:divBdr>
            <w:top w:val="none" w:sz="0" w:space="0" w:color="auto"/>
            <w:left w:val="none" w:sz="0" w:space="0" w:color="auto"/>
            <w:bottom w:val="none" w:sz="0" w:space="0" w:color="auto"/>
            <w:right w:val="none" w:sz="0" w:space="0" w:color="auto"/>
          </w:divBdr>
        </w:div>
        <w:div w:id="228687126">
          <w:marLeft w:val="640"/>
          <w:marRight w:val="0"/>
          <w:marTop w:val="0"/>
          <w:marBottom w:val="0"/>
          <w:divBdr>
            <w:top w:val="none" w:sz="0" w:space="0" w:color="auto"/>
            <w:left w:val="none" w:sz="0" w:space="0" w:color="auto"/>
            <w:bottom w:val="none" w:sz="0" w:space="0" w:color="auto"/>
            <w:right w:val="none" w:sz="0" w:space="0" w:color="auto"/>
          </w:divBdr>
        </w:div>
        <w:div w:id="1662541629">
          <w:marLeft w:val="640"/>
          <w:marRight w:val="0"/>
          <w:marTop w:val="0"/>
          <w:marBottom w:val="0"/>
          <w:divBdr>
            <w:top w:val="none" w:sz="0" w:space="0" w:color="auto"/>
            <w:left w:val="none" w:sz="0" w:space="0" w:color="auto"/>
            <w:bottom w:val="none" w:sz="0" w:space="0" w:color="auto"/>
            <w:right w:val="none" w:sz="0" w:space="0" w:color="auto"/>
          </w:divBdr>
        </w:div>
        <w:div w:id="997152389">
          <w:marLeft w:val="640"/>
          <w:marRight w:val="0"/>
          <w:marTop w:val="0"/>
          <w:marBottom w:val="0"/>
          <w:divBdr>
            <w:top w:val="none" w:sz="0" w:space="0" w:color="auto"/>
            <w:left w:val="none" w:sz="0" w:space="0" w:color="auto"/>
            <w:bottom w:val="none" w:sz="0" w:space="0" w:color="auto"/>
            <w:right w:val="none" w:sz="0" w:space="0" w:color="auto"/>
          </w:divBdr>
        </w:div>
        <w:div w:id="1000157894">
          <w:marLeft w:val="640"/>
          <w:marRight w:val="0"/>
          <w:marTop w:val="0"/>
          <w:marBottom w:val="0"/>
          <w:divBdr>
            <w:top w:val="none" w:sz="0" w:space="0" w:color="auto"/>
            <w:left w:val="none" w:sz="0" w:space="0" w:color="auto"/>
            <w:bottom w:val="none" w:sz="0" w:space="0" w:color="auto"/>
            <w:right w:val="none" w:sz="0" w:space="0" w:color="auto"/>
          </w:divBdr>
        </w:div>
        <w:div w:id="1729496281">
          <w:marLeft w:val="640"/>
          <w:marRight w:val="0"/>
          <w:marTop w:val="0"/>
          <w:marBottom w:val="0"/>
          <w:divBdr>
            <w:top w:val="none" w:sz="0" w:space="0" w:color="auto"/>
            <w:left w:val="none" w:sz="0" w:space="0" w:color="auto"/>
            <w:bottom w:val="none" w:sz="0" w:space="0" w:color="auto"/>
            <w:right w:val="none" w:sz="0" w:space="0" w:color="auto"/>
          </w:divBdr>
        </w:div>
        <w:div w:id="1932859362">
          <w:marLeft w:val="640"/>
          <w:marRight w:val="0"/>
          <w:marTop w:val="0"/>
          <w:marBottom w:val="0"/>
          <w:divBdr>
            <w:top w:val="none" w:sz="0" w:space="0" w:color="auto"/>
            <w:left w:val="none" w:sz="0" w:space="0" w:color="auto"/>
            <w:bottom w:val="none" w:sz="0" w:space="0" w:color="auto"/>
            <w:right w:val="none" w:sz="0" w:space="0" w:color="auto"/>
          </w:divBdr>
        </w:div>
        <w:div w:id="1478230792">
          <w:marLeft w:val="640"/>
          <w:marRight w:val="0"/>
          <w:marTop w:val="0"/>
          <w:marBottom w:val="0"/>
          <w:divBdr>
            <w:top w:val="none" w:sz="0" w:space="0" w:color="auto"/>
            <w:left w:val="none" w:sz="0" w:space="0" w:color="auto"/>
            <w:bottom w:val="none" w:sz="0" w:space="0" w:color="auto"/>
            <w:right w:val="none" w:sz="0" w:space="0" w:color="auto"/>
          </w:divBdr>
        </w:div>
        <w:div w:id="1467704525">
          <w:marLeft w:val="640"/>
          <w:marRight w:val="0"/>
          <w:marTop w:val="0"/>
          <w:marBottom w:val="0"/>
          <w:divBdr>
            <w:top w:val="none" w:sz="0" w:space="0" w:color="auto"/>
            <w:left w:val="none" w:sz="0" w:space="0" w:color="auto"/>
            <w:bottom w:val="none" w:sz="0" w:space="0" w:color="auto"/>
            <w:right w:val="none" w:sz="0" w:space="0" w:color="auto"/>
          </w:divBdr>
        </w:div>
        <w:div w:id="929697326">
          <w:marLeft w:val="640"/>
          <w:marRight w:val="0"/>
          <w:marTop w:val="0"/>
          <w:marBottom w:val="0"/>
          <w:divBdr>
            <w:top w:val="none" w:sz="0" w:space="0" w:color="auto"/>
            <w:left w:val="none" w:sz="0" w:space="0" w:color="auto"/>
            <w:bottom w:val="none" w:sz="0" w:space="0" w:color="auto"/>
            <w:right w:val="none" w:sz="0" w:space="0" w:color="auto"/>
          </w:divBdr>
        </w:div>
        <w:div w:id="150291904">
          <w:marLeft w:val="640"/>
          <w:marRight w:val="0"/>
          <w:marTop w:val="0"/>
          <w:marBottom w:val="0"/>
          <w:divBdr>
            <w:top w:val="none" w:sz="0" w:space="0" w:color="auto"/>
            <w:left w:val="none" w:sz="0" w:space="0" w:color="auto"/>
            <w:bottom w:val="none" w:sz="0" w:space="0" w:color="auto"/>
            <w:right w:val="none" w:sz="0" w:space="0" w:color="auto"/>
          </w:divBdr>
        </w:div>
        <w:div w:id="1924872364">
          <w:marLeft w:val="640"/>
          <w:marRight w:val="0"/>
          <w:marTop w:val="0"/>
          <w:marBottom w:val="0"/>
          <w:divBdr>
            <w:top w:val="none" w:sz="0" w:space="0" w:color="auto"/>
            <w:left w:val="none" w:sz="0" w:space="0" w:color="auto"/>
            <w:bottom w:val="none" w:sz="0" w:space="0" w:color="auto"/>
            <w:right w:val="none" w:sz="0" w:space="0" w:color="auto"/>
          </w:divBdr>
        </w:div>
        <w:div w:id="737095837">
          <w:marLeft w:val="640"/>
          <w:marRight w:val="0"/>
          <w:marTop w:val="0"/>
          <w:marBottom w:val="0"/>
          <w:divBdr>
            <w:top w:val="none" w:sz="0" w:space="0" w:color="auto"/>
            <w:left w:val="none" w:sz="0" w:space="0" w:color="auto"/>
            <w:bottom w:val="none" w:sz="0" w:space="0" w:color="auto"/>
            <w:right w:val="none" w:sz="0" w:space="0" w:color="auto"/>
          </w:divBdr>
        </w:div>
        <w:div w:id="516231972">
          <w:marLeft w:val="640"/>
          <w:marRight w:val="0"/>
          <w:marTop w:val="0"/>
          <w:marBottom w:val="0"/>
          <w:divBdr>
            <w:top w:val="none" w:sz="0" w:space="0" w:color="auto"/>
            <w:left w:val="none" w:sz="0" w:space="0" w:color="auto"/>
            <w:bottom w:val="none" w:sz="0" w:space="0" w:color="auto"/>
            <w:right w:val="none" w:sz="0" w:space="0" w:color="auto"/>
          </w:divBdr>
        </w:div>
        <w:div w:id="1725443157">
          <w:marLeft w:val="640"/>
          <w:marRight w:val="0"/>
          <w:marTop w:val="0"/>
          <w:marBottom w:val="0"/>
          <w:divBdr>
            <w:top w:val="none" w:sz="0" w:space="0" w:color="auto"/>
            <w:left w:val="none" w:sz="0" w:space="0" w:color="auto"/>
            <w:bottom w:val="none" w:sz="0" w:space="0" w:color="auto"/>
            <w:right w:val="none" w:sz="0" w:space="0" w:color="auto"/>
          </w:divBdr>
        </w:div>
        <w:div w:id="1378629630">
          <w:marLeft w:val="640"/>
          <w:marRight w:val="0"/>
          <w:marTop w:val="0"/>
          <w:marBottom w:val="0"/>
          <w:divBdr>
            <w:top w:val="none" w:sz="0" w:space="0" w:color="auto"/>
            <w:left w:val="none" w:sz="0" w:space="0" w:color="auto"/>
            <w:bottom w:val="none" w:sz="0" w:space="0" w:color="auto"/>
            <w:right w:val="none" w:sz="0" w:space="0" w:color="auto"/>
          </w:divBdr>
        </w:div>
        <w:div w:id="905648463">
          <w:marLeft w:val="640"/>
          <w:marRight w:val="0"/>
          <w:marTop w:val="0"/>
          <w:marBottom w:val="0"/>
          <w:divBdr>
            <w:top w:val="none" w:sz="0" w:space="0" w:color="auto"/>
            <w:left w:val="none" w:sz="0" w:space="0" w:color="auto"/>
            <w:bottom w:val="none" w:sz="0" w:space="0" w:color="auto"/>
            <w:right w:val="none" w:sz="0" w:space="0" w:color="auto"/>
          </w:divBdr>
        </w:div>
        <w:div w:id="36398393">
          <w:marLeft w:val="640"/>
          <w:marRight w:val="0"/>
          <w:marTop w:val="0"/>
          <w:marBottom w:val="0"/>
          <w:divBdr>
            <w:top w:val="none" w:sz="0" w:space="0" w:color="auto"/>
            <w:left w:val="none" w:sz="0" w:space="0" w:color="auto"/>
            <w:bottom w:val="none" w:sz="0" w:space="0" w:color="auto"/>
            <w:right w:val="none" w:sz="0" w:space="0" w:color="auto"/>
          </w:divBdr>
        </w:div>
        <w:div w:id="1507554553">
          <w:marLeft w:val="640"/>
          <w:marRight w:val="0"/>
          <w:marTop w:val="0"/>
          <w:marBottom w:val="0"/>
          <w:divBdr>
            <w:top w:val="none" w:sz="0" w:space="0" w:color="auto"/>
            <w:left w:val="none" w:sz="0" w:space="0" w:color="auto"/>
            <w:bottom w:val="none" w:sz="0" w:space="0" w:color="auto"/>
            <w:right w:val="none" w:sz="0" w:space="0" w:color="auto"/>
          </w:divBdr>
        </w:div>
      </w:divsChild>
    </w:div>
    <w:div w:id="704865153">
      <w:bodyDiv w:val="1"/>
      <w:marLeft w:val="0"/>
      <w:marRight w:val="0"/>
      <w:marTop w:val="0"/>
      <w:marBottom w:val="0"/>
      <w:divBdr>
        <w:top w:val="none" w:sz="0" w:space="0" w:color="auto"/>
        <w:left w:val="none" w:sz="0" w:space="0" w:color="auto"/>
        <w:bottom w:val="none" w:sz="0" w:space="0" w:color="auto"/>
        <w:right w:val="none" w:sz="0" w:space="0" w:color="auto"/>
      </w:divBdr>
    </w:div>
    <w:div w:id="705183459">
      <w:bodyDiv w:val="1"/>
      <w:marLeft w:val="0"/>
      <w:marRight w:val="0"/>
      <w:marTop w:val="0"/>
      <w:marBottom w:val="0"/>
      <w:divBdr>
        <w:top w:val="none" w:sz="0" w:space="0" w:color="auto"/>
        <w:left w:val="none" w:sz="0" w:space="0" w:color="auto"/>
        <w:bottom w:val="none" w:sz="0" w:space="0" w:color="auto"/>
        <w:right w:val="none" w:sz="0" w:space="0" w:color="auto"/>
      </w:divBdr>
      <w:divsChild>
        <w:div w:id="1641619101">
          <w:marLeft w:val="480"/>
          <w:marRight w:val="0"/>
          <w:marTop w:val="0"/>
          <w:marBottom w:val="0"/>
          <w:divBdr>
            <w:top w:val="none" w:sz="0" w:space="0" w:color="auto"/>
            <w:left w:val="none" w:sz="0" w:space="0" w:color="auto"/>
            <w:bottom w:val="none" w:sz="0" w:space="0" w:color="auto"/>
            <w:right w:val="none" w:sz="0" w:space="0" w:color="auto"/>
          </w:divBdr>
        </w:div>
        <w:div w:id="1838034877">
          <w:marLeft w:val="480"/>
          <w:marRight w:val="0"/>
          <w:marTop w:val="0"/>
          <w:marBottom w:val="0"/>
          <w:divBdr>
            <w:top w:val="none" w:sz="0" w:space="0" w:color="auto"/>
            <w:left w:val="none" w:sz="0" w:space="0" w:color="auto"/>
            <w:bottom w:val="none" w:sz="0" w:space="0" w:color="auto"/>
            <w:right w:val="none" w:sz="0" w:space="0" w:color="auto"/>
          </w:divBdr>
        </w:div>
        <w:div w:id="159274416">
          <w:marLeft w:val="480"/>
          <w:marRight w:val="0"/>
          <w:marTop w:val="0"/>
          <w:marBottom w:val="0"/>
          <w:divBdr>
            <w:top w:val="none" w:sz="0" w:space="0" w:color="auto"/>
            <w:left w:val="none" w:sz="0" w:space="0" w:color="auto"/>
            <w:bottom w:val="none" w:sz="0" w:space="0" w:color="auto"/>
            <w:right w:val="none" w:sz="0" w:space="0" w:color="auto"/>
          </w:divBdr>
        </w:div>
        <w:div w:id="1660160095">
          <w:marLeft w:val="480"/>
          <w:marRight w:val="0"/>
          <w:marTop w:val="0"/>
          <w:marBottom w:val="0"/>
          <w:divBdr>
            <w:top w:val="none" w:sz="0" w:space="0" w:color="auto"/>
            <w:left w:val="none" w:sz="0" w:space="0" w:color="auto"/>
            <w:bottom w:val="none" w:sz="0" w:space="0" w:color="auto"/>
            <w:right w:val="none" w:sz="0" w:space="0" w:color="auto"/>
          </w:divBdr>
        </w:div>
        <w:div w:id="688797263">
          <w:marLeft w:val="480"/>
          <w:marRight w:val="0"/>
          <w:marTop w:val="0"/>
          <w:marBottom w:val="0"/>
          <w:divBdr>
            <w:top w:val="none" w:sz="0" w:space="0" w:color="auto"/>
            <w:left w:val="none" w:sz="0" w:space="0" w:color="auto"/>
            <w:bottom w:val="none" w:sz="0" w:space="0" w:color="auto"/>
            <w:right w:val="none" w:sz="0" w:space="0" w:color="auto"/>
          </w:divBdr>
        </w:div>
        <w:div w:id="2080516406">
          <w:marLeft w:val="480"/>
          <w:marRight w:val="0"/>
          <w:marTop w:val="0"/>
          <w:marBottom w:val="0"/>
          <w:divBdr>
            <w:top w:val="none" w:sz="0" w:space="0" w:color="auto"/>
            <w:left w:val="none" w:sz="0" w:space="0" w:color="auto"/>
            <w:bottom w:val="none" w:sz="0" w:space="0" w:color="auto"/>
            <w:right w:val="none" w:sz="0" w:space="0" w:color="auto"/>
          </w:divBdr>
        </w:div>
        <w:div w:id="486632274">
          <w:marLeft w:val="480"/>
          <w:marRight w:val="0"/>
          <w:marTop w:val="0"/>
          <w:marBottom w:val="0"/>
          <w:divBdr>
            <w:top w:val="none" w:sz="0" w:space="0" w:color="auto"/>
            <w:left w:val="none" w:sz="0" w:space="0" w:color="auto"/>
            <w:bottom w:val="none" w:sz="0" w:space="0" w:color="auto"/>
            <w:right w:val="none" w:sz="0" w:space="0" w:color="auto"/>
          </w:divBdr>
        </w:div>
        <w:div w:id="1088427548">
          <w:marLeft w:val="480"/>
          <w:marRight w:val="0"/>
          <w:marTop w:val="0"/>
          <w:marBottom w:val="0"/>
          <w:divBdr>
            <w:top w:val="none" w:sz="0" w:space="0" w:color="auto"/>
            <w:left w:val="none" w:sz="0" w:space="0" w:color="auto"/>
            <w:bottom w:val="none" w:sz="0" w:space="0" w:color="auto"/>
            <w:right w:val="none" w:sz="0" w:space="0" w:color="auto"/>
          </w:divBdr>
        </w:div>
        <w:div w:id="1273708753">
          <w:marLeft w:val="480"/>
          <w:marRight w:val="0"/>
          <w:marTop w:val="0"/>
          <w:marBottom w:val="0"/>
          <w:divBdr>
            <w:top w:val="none" w:sz="0" w:space="0" w:color="auto"/>
            <w:left w:val="none" w:sz="0" w:space="0" w:color="auto"/>
            <w:bottom w:val="none" w:sz="0" w:space="0" w:color="auto"/>
            <w:right w:val="none" w:sz="0" w:space="0" w:color="auto"/>
          </w:divBdr>
        </w:div>
        <w:div w:id="515458038">
          <w:marLeft w:val="480"/>
          <w:marRight w:val="0"/>
          <w:marTop w:val="0"/>
          <w:marBottom w:val="0"/>
          <w:divBdr>
            <w:top w:val="none" w:sz="0" w:space="0" w:color="auto"/>
            <w:left w:val="none" w:sz="0" w:space="0" w:color="auto"/>
            <w:bottom w:val="none" w:sz="0" w:space="0" w:color="auto"/>
            <w:right w:val="none" w:sz="0" w:space="0" w:color="auto"/>
          </w:divBdr>
        </w:div>
        <w:div w:id="1627203115">
          <w:marLeft w:val="480"/>
          <w:marRight w:val="0"/>
          <w:marTop w:val="0"/>
          <w:marBottom w:val="0"/>
          <w:divBdr>
            <w:top w:val="none" w:sz="0" w:space="0" w:color="auto"/>
            <w:left w:val="none" w:sz="0" w:space="0" w:color="auto"/>
            <w:bottom w:val="none" w:sz="0" w:space="0" w:color="auto"/>
            <w:right w:val="none" w:sz="0" w:space="0" w:color="auto"/>
          </w:divBdr>
        </w:div>
        <w:div w:id="1538665143">
          <w:marLeft w:val="480"/>
          <w:marRight w:val="0"/>
          <w:marTop w:val="0"/>
          <w:marBottom w:val="0"/>
          <w:divBdr>
            <w:top w:val="none" w:sz="0" w:space="0" w:color="auto"/>
            <w:left w:val="none" w:sz="0" w:space="0" w:color="auto"/>
            <w:bottom w:val="none" w:sz="0" w:space="0" w:color="auto"/>
            <w:right w:val="none" w:sz="0" w:space="0" w:color="auto"/>
          </w:divBdr>
        </w:div>
        <w:div w:id="904801767">
          <w:marLeft w:val="480"/>
          <w:marRight w:val="0"/>
          <w:marTop w:val="0"/>
          <w:marBottom w:val="0"/>
          <w:divBdr>
            <w:top w:val="none" w:sz="0" w:space="0" w:color="auto"/>
            <w:left w:val="none" w:sz="0" w:space="0" w:color="auto"/>
            <w:bottom w:val="none" w:sz="0" w:space="0" w:color="auto"/>
            <w:right w:val="none" w:sz="0" w:space="0" w:color="auto"/>
          </w:divBdr>
        </w:div>
        <w:div w:id="468863452">
          <w:marLeft w:val="480"/>
          <w:marRight w:val="0"/>
          <w:marTop w:val="0"/>
          <w:marBottom w:val="0"/>
          <w:divBdr>
            <w:top w:val="none" w:sz="0" w:space="0" w:color="auto"/>
            <w:left w:val="none" w:sz="0" w:space="0" w:color="auto"/>
            <w:bottom w:val="none" w:sz="0" w:space="0" w:color="auto"/>
            <w:right w:val="none" w:sz="0" w:space="0" w:color="auto"/>
          </w:divBdr>
        </w:div>
        <w:div w:id="589317409">
          <w:marLeft w:val="480"/>
          <w:marRight w:val="0"/>
          <w:marTop w:val="0"/>
          <w:marBottom w:val="0"/>
          <w:divBdr>
            <w:top w:val="none" w:sz="0" w:space="0" w:color="auto"/>
            <w:left w:val="none" w:sz="0" w:space="0" w:color="auto"/>
            <w:bottom w:val="none" w:sz="0" w:space="0" w:color="auto"/>
            <w:right w:val="none" w:sz="0" w:space="0" w:color="auto"/>
          </w:divBdr>
        </w:div>
        <w:div w:id="501512141">
          <w:marLeft w:val="480"/>
          <w:marRight w:val="0"/>
          <w:marTop w:val="0"/>
          <w:marBottom w:val="0"/>
          <w:divBdr>
            <w:top w:val="none" w:sz="0" w:space="0" w:color="auto"/>
            <w:left w:val="none" w:sz="0" w:space="0" w:color="auto"/>
            <w:bottom w:val="none" w:sz="0" w:space="0" w:color="auto"/>
            <w:right w:val="none" w:sz="0" w:space="0" w:color="auto"/>
          </w:divBdr>
        </w:div>
        <w:div w:id="233709466">
          <w:marLeft w:val="480"/>
          <w:marRight w:val="0"/>
          <w:marTop w:val="0"/>
          <w:marBottom w:val="0"/>
          <w:divBdr>
            <w:top w:val="none" w:sz="0" w:space="0" w:color="auto"/>
            <w:left w:val="none" w:sz="0" w:space="0" w:color="auto"/>
            <w:bottom w:val="none" w:sz="0" w:space="0" w:color="auto"/>
            <w:right w:val="none" w:sz="0" w:space="0" w:color="auto"/>
          </w:divBdr>
        </w:div>
        <w:div w:id="1816218842">
          <w:marLeft w:val="480"/>
          <w:marRight w:val="0"/>
          <w:marTop w:val="0"/>
          <w:marBottom w:val="0"/>
          <w:divBdr>
            <w:top w:val="none" w:sz="0" w:space="0" w:color="auto"/>
            <w:left w:val="none" w:sz="0" w:space="0" w:color="auto"/>
            <w:bottom w:val="none" w:sz="0" w:space="0" w:color="auto"/>
            <w:right w:val="none" w:sz="0" w:space="0" w:color="auto"/>
          </w:divBdr>
        </w:div>
        <w:div w:id="1920481020">
          <w:marLeft w:val="480"/>
          <w:marRight w:val="0"/>
          <w:marTop w:val="0"/>
          <w:marBottom w:val="0"/>
          <w:divBdr>
            <w:top w:val="none" w:sz="0" w:space="0" w:color="auto"/>
            <w:left w:val="none" w:sz="0" w:space="0" w:color="auto"/>
            <w:bottom w:val="none" w:sz="0" w:space="0" w:color="auto"/>
            <w:right w:val="none" w:sz="0" w:space="0" w:color="auto"/>
          </w:divBdr>
        </w:div>
        <w:div w:id="1999923761">
          <w:marLeft w:val="480"/>
          <w:marRight w:val="0"/>
          <w:marTop w:val="0"/>
          <w:marBottom w:val="0"/>
          <w:divBdr>
            <w:top w:val="none" w:sz="0" w:space="0" w:color="auto"/>
            <w:left w:val="none" w:sz="0" w:space="0" w:color="auto"/>
            <w:bottom w:val="none" w:sz="0" w:space="0" w:color="auto"/>
            <w:right w:val="none" w:sz="0" w:space="0" w:color="auto"/>
          </w:divBdr>
        </w:div>
        <w:div w:id="81218842">
          <w:marLeft w:val="480"/>
          <w:marRight w:val="0"/>
          <w:marTop w:val="0"/>
          <w:marBottom w:val="0"/>
          <w:divBdr>
            <w:top w:val="none" w:sz="0" w:space="0" w:color="auto"/>
            <w:left w:val="none" w:sz="0" w:space="0" w:color="auto"/>
            <w:bottom w:val="none" w:sz="0" w:space="0" w:color="auto"/>
            <w:right w:val="none" w:sz="0" w:space="0" w:color="auto"/>
          </w:divBdr>
        </w:div>
        <w:div w:id="1939560282">
          <w:marLeft w:val="480"/>
          <w:marRight w:val="0"/>
          <w:marTop w:val="0"/>
          <w:marBottom w:val="0"/>
          <w:divBdr>
            <w:top w:val="none" w:sz="0" w:space="0" w:color="auto"/>
            <w:left w:val="none" w:sz="0" w:space="0" w:color="auto"/>
            <w:bottom w:val="none" w:sz="0" w:space="0" w:color="auto"/>
            <w:right w:val="none" w:sz="0" w:space="0" w:color="auto"/>
          </w:divBdr>
        </w:div>
        <w:div w:id="1179349384">
          <w:marLeft w:val="480"/>
          <w:marRight w:val="0"/>
          <w:marTop w:val="0"/>
          <w:marBottom w:val="0"/>
          <w:divBdr>
            <w:top w:val="none" w:sz="0" w:space="0" w:color="auto"/>
            <w:left w:val="none" w:sz="0" w:space="0" w:color="auto"/>
            <w:bottom w:val="none" w:sz="0" w:space="0" w:color="auto"/>
            <w:right w:val="none" w:sz="0" w:space="0" w:color="auto"/>
          </w:divBdr>
        </w:div>
        <w:div w:id="343440940">
          <w:marLeft w:val="480"/>
          <w:marRight w:val="0"/>
          <w:marTop w:val="0"/>
          <w:marBottom w:val="0"/>
          <w:divBdr>
            <w:top w:val="none" w:sz="0" w:space="0" w:color="auto"/>
            <w:left w:val="none" w:sz="0" w:space="0" w:color="auto"/>
            <w:bottom w:val="none" w:sz="0" w:space="0" w:color="auto"/>
            <w:right w:val="none" w:sz="0" w:space="0" w:color="auto"/>
          </w:divBdr>
        </w:div>
        <w:div w:id="323314407">
          <w:marLeft w:val="480"/>
          <w:marRight w:val="0"/>
          <w:marTop w:val="0"/>
          <w:marBottom w:val="0"/>
          <w:divBdr>
            <w:top w:val="none" w:sz="0" w:space="0" w:color="auto"/>
            <w:left w:val="none" w:sz="0" w:space="0" w:color="auto"/>
            <w:bottom w:val="none" w:sz="0" w:space="0" w:color="auto"/>
            <w:right w:val="none" w:sz="0" w:space="0" w:color="auto"/>
          </w:divBdr>
        </w:div>
        <w:div w:id="1883010567">
          <w:marLeft w:val="480"/>
          <w:marRight w:val="0"/>
          <w:marTop w:val="0"/>
          <w:marBottom w:val="0"/>
          <w:divBdr>
            <w:top w:val="none" w:sz="0" w:space="0" w:color="auto"/>
            <w:left w:val="none" w:sz="0" w:space="0" w:color="auto"/>
            <w:bottom w:val="none" w:sz="0" w:space="0" w:color="auto"/>
            <w:right w:val="none" w:sz="0" w:space="0" w:color="auto"/>
          </w:divBdr>
        </w:div>
        <w:div w:id="446630219">
          <w:marLeft w:val="480"/>
          <w:marRight w:val="0"/>
          <w:marTop w:val="0"/>
          <w:marBottom w:val="0"/>
          <w:divBdr>
            <w:top w:val="none" w:sz="0" w:space="0" w:color="auto"/>
            <w:left w:val="none" w:sz="0" w:space="0" w:color="auto"/>
            <w:bottom w:val="none" w:sz="0" w:space="0" w:color="auto"/>
            <w:right w:val="none" w:sz="0" w:space="0" w:color="auto"/>
          </w:divBdr>
        </w:div>
        <w:div w:id="175653146">
          <w:marLeft w:val="480"/>
          <w:marRight w:val="0"/>
          <w:marTop w:val="0"/>
          <w:marBottom w:val="0"/>
          <w:divBdr>
            <w:top w:val="none" w:sz="0" w:space="0" w:color="auto"/>
            <w:left w:val="none" w:sz="0" w:space="0" w:color="auto"/>
            <w:bottom w:val="none" w:sz="0" w:space="0" w:color="auto"/>
            <w:right w:val="none" w:sz="0" w:space="0" w:color="auto"/>
          </w:divBdr>
        </w:div>
        <w:div w:id="755326819">
          <w:marLeft w:val="480"/>
          <w:marRight w:val="0"/>
          <w:marTop w:val="0"/>
          <w:marBottom w:val="0"/>
          <w:divBdr>
            <w:top w:val="none" w:sz="0" w:space="0" w:color="auto"/>
            <w:left w:val="none" w:sz="0" w:space="0" w:color="auto"/>
            <w:bottom w:val="none" w:sz="0" w:space="0" w:color="auto"/>
            <w:right w:val="none" w:sz="0" w:space="0" w:color="auto"/>
          </w:divBdr>
        </w:div>
        <w:div w:id="2058627455">
          <w:marLeft w:val="480"/>
          <w:marRight w:val="0"/>
          <w:marTop w:val="0"/>
          <w:marBottom w:val="0"/>
          <w:divBdr>
            <w:top w:val="none" w:sz="0" w:space="0" w:color="auto"/>
            <w:left w:val="none" w:sz="0" w:space="0" w:color="auto"/>
            <w:bottom w:val="none" w:sz="0" w:space="0" w:color="auto"/>
            <w:right w:val="none" w:sz="0" w:space="0" w:color="auto"/>
          </w:divBdr>
        </w:div>
        <w:div w:id="180512021">
          <w:marLeft w:val="480"/>
          <w:marRight w:val="0"/>
          <w:marTop w:val="0"/>
          <w:marBottom w:val="0"/>
          <w:divBdr>
            <w:top w:val="none" w:sz="0" w:space="0" w:color="auto"/>
            <w:left w:val="none" w:sz="0" w:space="0" w:color="auto"/>
            <w:bottom w:val="none" w:sz="0" w:space="0" w:color="auto"/>
            <w:right w:val="none" w:sz="0" w:space="0" w:color="auto"/>
          </w:divBdr>
        </w:div>
        <w:div w:id="1867403353">
          <w:marLeft w:val="480"/>
          <w:marRight w:val="0"/>
          <w:marTop w:val="0"/>
          <w:marBottom w:val="0"/>
          <w:divBdr>
            <w:top w:val="none" w:sz="0" w:space="0" w:color="auto"/>
            <w:left w:val="none" w:sz="0" w:space="0" w:color="auto"/>
            <w:bottom w:val="none" w:sz="0" w:space="0" w:color="auto"/>
            <w:right w:val="none" w:sz="0" w:space="0" w:color="auto"/>
          </w:divBdr>
        </w:div>
        <w:div w:id="357971634">
          <w:marLeft w:val="480"/>
          <w:marRight w:val="0"/>
          <w:marTop w:val="0"/>
          <w:marBottom w:val="0"/>
          <w:divBdr>
            <w:top w:val="none" w:sz="0" w:space="0" w:color="auto"/>
            <w:left w:val="none" w:sz="0" w:space="0" w:color="auto"/>
            <w:bottom w:val="none" w:sz="0" w:space="0" w:color="auto"/>
            <w:right w:val="none" w:sz="0" w:space="0" w:color="auto"/>
          </w:divBdr>
        </w:div>
        <w:div w:id="1497914155">
          <w:marLeft w:val="480"/>
          <w:marRight w:val="0"/>
          <w:marTop w:val="0"/>
          <w:marBottom w:val="0"/>
          <w:divBdr>
            <w:top w:val="none" w:sz="0" w:space="0" w:color="auto"/>
            <w:left w:val="none" w:sz="0" w:space="0" w:color="auto"/>
            <w:bottom w:val="none" w:sz="0" w:space="0" w:color="auto"/>
            <w:right w:val="none" w:sz="0" w:space="0" w:color="auto"/>
          </w:divBdr>
        </w:div>
        <w:div w:id="607741452">
          <w:marLeft w:val="480"/>
          <w:marRight w:val="0"/>
          <w:marTop w:val="0"/>
          <w:marBottom w:val="0"/>
          <w:divBdr>
            <w:top w:val="none" w:sz="0" w:space="0" w:color="auto"/>
            <w:left w:val="none" w:sz="0" w:space="0" w:color="auto"/>
            <w:bottom w:val="none" w:sz="0" w:space="0" w:color="auto"/>
            <w:right w:val="none" w:sz="0" w:space="0" w:color="auto"/>
          </w:divBdr>
        </w:div>
        <w:div w:id="90392853">
          <w:marLeft w:val="480"/>
          <w:marRight w:val="0"/>
          <w:marTop w:val="0"/>
          <w:marBottom w:val="0"/>
          <w:divBdr>
            <w:top w:val="none" w:sz="0" w:space="0" w:color="auto"/>
            <w:left w:val="none" w:sz="0" w:space="0" w:color="auto"/>
            <w:bottom w:val="none" w:sz="0" w:space="0" w:color="auto"/>
            <w:right w:val="none" w:sz="0" w:space="0" w:color="auto"/>
          </w:divBdr>
        </w:div>
        <w:div w:id="991448689">
          <w:marLeft w:val="480"/>
          <w:marRight w:val="0"/>
          <w:marTop w:val="0"/>
          <w:marBottom w:val="0"/>
          <w:divBdr>
            <w:top w:val="none" w:sz="0" w:space="0" w:color="auto"/>
            <w:left w:val="none" w:sz="0" w:space="0" w:color="auto"/>
            <w:bottom w:val="none" w:sz="0" w:space="0" w:color="auto"/>
            <w:right w:val="none" w:sz="0" w:space="0" w:color="auto"/>
          </w:divBdr>
        </w:div>
        <w:div w:id="1995404138">
          <w:marLeft w:val="480"/>
          <w:marRight w:val="0"/>
          <w:marTop w:val="0"/>
          <w:marBottom w:val="0"/>
          <w:divBdr>
            <w:top w:val="none" w:sz="0" w:space="0" w:color="auto"/>
            <w:left w:val="none" w:sz="0" w:space="0" w:color="auto"/>
            <w:bottom w:val="none" w:sz="0" w:space="0" w:color="auto"/>
            <w:right w:val="none" w:sz="0" w:space="0" w:color="auto"/>
          </w:divBdr>
        </w:div>
        <w:div w:id="1504975718">
          <w:marLeft w:val="480"/>
          <w:marRight w:val="0"/>
          <w:marTop w:val="0"/>
          <w:marBottom w:val="0"/>
          <w:divBdr>
            <w:top w:val="none" w:sz="0" w:space="0" w:color="auto"/>
            <w:left w:val="none" w:sz="0" w:space="0" w:color="auto"/>
            <w:bottom w:val="none" w:sz="0" w:space="0" w:color="auto"/>
            <w:right w:val="none" w:sz="0" w:space="0" w:color="auto"/>
          </w:divBdr>
        </w:div>
        <w:div w:id="569660429">
          <w:marLeft w:val="480"/>
          <w:marRight w:val="0"/>
          <w:marTop w:val="0"/>
          <w:marBottom w:val="0"/>
          <w:divBdr>
            <w:top w:val="none" w:sz="0" w:space="0" w:color="auto"/>
            <w:left w:val="none" w:sz="0" w:space="0" w:color="auto"/>
            <w:bottom w:val="none" w:sz="0" w:space="0" w:color="auto"/>
            <w:right w:val="none" w:sz="0" w:space="0" w:color="auto"/>
          </w:divBdr>
        </w:div>
      </w:divsChild>
    </w:div>
    <w:div w:id="707611537">
      <w:bodyDiv w:val="1"/>
      <w:marLeft w:val="0"/>
      <w:marRight w:val="0"/>
      <w:marTop w:val="0"/>
      <w:marBottom w:val="0"/>
      <w:divBdr>
        <w:top w:val="none" w:sz="0" w:space="0" w:color="auto"/>
        <w:left w:val="none" w:sz="0" w:space="0" w:color="auto"/>
        <w:bottom w:val="none" w:sz="0" w:space="0" w:color="auto"/>
        <w:right w:val="none" w:sz="0" w:space="0" w:color="auto"/>
      </w:divBdr>
    </w:div>
    <w:div w:id="708190332">
      <w:bodyDiv w:val="1"/>
      <w:marLeft w:val="0"/>
      <w:marRight w:val="0"/>
      <w:marTop w:val="0"/>
      <w:marBottom w:val="0"/>
      <w:divBdr>
        <w:top w:val="none" w:sz="0" w:space="0" w:color="auto"/>
        <w:left w:val="none" w:sz="0" w:space="0" w:color="auto"/>
        <w:bottom w:val="none" w:sz="0" w:space="0" w:color="auto"/>
        <w:right w:val="none" w:sz="0" w:space="0" w:color="auto"/>
      </w:divBdr>
    </w:div>
    <w:div w:id="709302873">
      <w:bodyDiv w:val="1"/>
      <w:marLeft w:val="0"/>
      <w:marRight w:val="0"/>
      <w:marTop w:val="0"/>
      <w:marBottom w:val="0"/>
      <w:divBdr>
        <w:top w:val="none" w:sz="0" w:space="0" w:color="auto"/>
        <w:left w:val="none" w:sz="0" w:space="0" w:color="auto"/>
        <w:bottom w:val="none" w:sz="0" w:space="0" w:color="auto"/>
        <w:right w:val="none" w:sz="0" w:space="0" w:color="auto"/>
      </w:divBdr>
    </w:div>
    <w:div w:id="712578934">
      <w:bodyDiv w:val="1"/>
      <w:marLeft w:val="0"/>
      <w:marRight w:val="0"/>
      <w:marTop w:val="0"/>
      <w:marBottom w:val="0"/>
      <w:divBdr>
        <w:top w:val="none" w:sz="0" w:space="0" w:color="auto"/>
        <w:left w:val="none" w:sz="0" w:space="0" w:color="auto"/>
        <w:bottom w:val="none" w:sz="0" w:space="0" w:color="auto"/>
        <w:right w:val="none" w:sz="0" w:space="0" w:color="auto"/>
      </w:divBdr>
    </w:div>
    <w:div w:id="713113397">
      <w:bodyDiv w:val="1"/>
      <w:marLeft w:val="0"/>
      <w:marRight w:val="0"/>
      <w:marTop w:val="0"/>
      <w:marBottom w:val="0"/>
      <w:divBdr>
        <w:top w:val="none" w:sz="0" w:space="0" w:color="auto"/>
        <w:left w:val="none" w:sz="0" w:space="0" w:color="auto"/>
        <w:bottom w:val="none" w:sz="0" w:space="0" w:color="auto"/>
        <w:right w:val="none" w:sz="0" w:space="0" w:color="auto"/>
      </w:divBdr>
    </w:div>
    <w:div w:id="717703682">
      <w:bodyDiv w:val="1"/>
      <w:marLeft w:val="0"/>
      <w:marRight w:val="0"/>
      <w:marTop w:val="0"/>
      <w:marBottom w:val="0"/>
      <w:divBdr>
        <w:top w:val="none" w:sz="0" w:space="0" w:color="auto"/>
        <w:left w:val="none" w:sz="0" w:space="0" w:color="auto"/>
        <w:bottom w:val="none" w:sz="0" w:space="0" w:color="auto"/>
        <w:right w:val="none" w:sz="0" w:space="0" w:color="auto"/>
      </w:divBdr>
      <w:divsChild>
        <w:div w:id="668026284">
          <w:marLeft w:val="480"/>
          <w:marRight w:val="0"/>
          <w:marTop w:val="0"/>
          <w:marBottom w:val="0"/>
          <w:divBdr>
            <w:top w:val="none" w:sz="0" w:space="0" w:color="auto"/>
            <w:left w:val="none" w:sz="0" w:space="0" w:color="auto"/>
            <w:bottom w:val="none" w:sz="0" w:space="0" w:color="auto"/>
            <w:right w:val="none" w:sz="0" w:space="0" w:color="auto"/>
          </w:divBdr>
        </w:div>
        <w:div w:id="1815952520">
          <w:marLeft w:val="480"/>
          <w:marRight w:val="0"/>
          <w:marTop w:val="0"/>
          <w:marBottom w:val="0"/>
          <w:divBdr>
            <w:top w:val="none" w:sz="0" w:space="0" w:color="auto"/>
            <w:left w:val="none" w:sz="0" w:space="0" w:color="auto"/>
            <w:bottom w:val="none" w:sz="0" w:space="0" w:color="auto"/>
            <w:right w:val="none" w:sz="0" w:space="0" w:color="auto"/>
          </w:divBdr>
        </w:div>
        <w:div w:id="1282155345">
          <w:marLeft w:val="480"/>
          <w:marRight w:val="0"/>
          <w:marTop w:val="0"/>
          <w:marBottom w:val="0"/>
          <w:divBdr>
            <w:top w:val="none" w:sz="0" w:space="0" w:color="auto"/>
            <w:left w:val="none" w:sz="0" w:space="0" w:color="auto"/>
            <w:bottom w:val="none" w:sz="0" w:space="0" w:color="auto"/>
            <w:right w:val="none" w:sz="0" w:space="0" w:color="auto"/>
          </w:divBdr>
        </w:div>
        <w:div w:id="1798258347">
          <w:marLeft w:val="480"/>
          <w:marRight w:val="0"/>
          <w:marTop w:val="0"/>
          <w:marBottom w:val="0"/>
          <w:divBdr>
            <w:top w:val="none" w:sz="0" w:space="0" w:color="auto"/>
            <w:left w:val="none" w:sz="0" w:space="0" w:color="auto"/>
            <w:bottom w:val="none" w:sz="0" w:space="0" w:color="auto"/>
            <w:right w:val="none" w:sz="0" w:space="0" w:color="auto"/>
          </w:divBdr>
        </w:div>
        <w:div w:id="785542374">
          <w:marLeft w:val="480"/>
          <w:marRight w:val="0"/>
          <w:marTop w:val="0"/>
          <w:marBottom w:val="0"/>
          <w:divBdr>
            <w:top w:val="none" w:sz="0" w:space="0" w:color="auto"/>
            <w:left w:val="none" w:sz="0" w:space="0" w:color="auto"/>
            <w:bottom w:val="none" w:sz="0" w:space="0" w:color="auto"/>
            <w:right w:val="none" w:sz="0" w:space="0" w:color="auto"/>
          </w:divBdr>
        </w:div>
        <w:div w:id="1794324071">
          <w:marLeft w:val="480"/>
          <w:marRight w:val="0"/>
          <w:marTop w:val="0"/>
          <w:marBottom w:val="0"/>
          <w:divBdr>
            <w:top w:val="none" w:sz="0" w:space="0" w:color="auto"/>
            <w:left w:val="none" w:sz="0" w:space="0" w:color="auto"/>
            <w:bottom w:val="none" w:sz="0" w:space="0" w:color="auto"/>
            <w:right w:val="none" w:sz="0" w:space="0" w:color="auto"/>
          </w:divBdr>
        </w:div>
        <w:div w:id="951284403">
          <w:marLeft w:val="480"/>
          <w:marRight w:val="0"/>
          <w:marTop w:val="0"/>
          <w:marBottom w:val="0"/>
          <w:divBdr>
            <w:top w:val="none" w:sz="0" w:space="0" w:color="auto"/>
            <w:left w:val="none" w:sz="0" w:space="0" w:color="auto"/>
            <w:bottom w:val="none" w:sz="0" w:space="0" w:color="auto"/>
            <w:right w:val="none" w:sz="0" w:space="0" w:color="auto"/>
          </w:divBdr>
        </w:div>
        <w:div w:id="2021274716">
          <w:marLeft w:val="480"/>
          <w:marRight w:val="0"/>
          <w:marTop w:val="0"/>
          <w:marBottom w:val="0"/>
          <w:divBdr>
            <w:top w:val="none" w:sz="0" w:space="0" w:color="auto"/>
            <w:left w:val="none" w:sz="0" w:space="0" w:color="auto"/>
            <w:bottom w:val="none" w:sz="0" w:space="0" w:color="auto"/>
            <w:right w:val="none" w:sz="0" w:space="0" w:color="auto"/>
          </w:divBdr>
        </w:div>
        <w:div w:id="1308584474">
          <w:marLeft w:val="480"/>
          <w:marRight w:val="0"/>
          <w:marTop w:val="0"/>
          <w:marBottom w:val="0"/>
          <w:divBdr>
            <w:top w:val="none" w:sz="0" w:space="0" w:color="auto"/>
            <w:left w:val="none" w:sz="0" w:space="0" w:color="auto"/>
            <w:bottom w:val="none" w:sz="0" w:space="0" w:color="auto"/>
            <w:right w:val="none" w:sz="0" w:space="0" w:color="auto"/>
          </w:divBdr>
        </w:div>
        <w:div w:id="133304780">
          <w:marLeft w:val="480"/>
          <w:marRight w:val="0"/>
          <w:marTop w:val="0"/>
          <w:marBottom w:val="0"/>
          <w:divBdr>
            <w:top w:val="none" w:sz="0" w:space="0" w:color="auto"/>
            <w:left w:val="none" w:sz="0" w:space="0" w:color="auto"/>
            <w:bottom w:val="none" w:sz="0" w:space="0" w:color="auto"/>
            <w:right w:val="none" w:sz="0" w:space="0" w:color="auto"/>
          </w:divBdr>
        </w:div>
        <w:div w:id="1066875419">
          <w:marLeft w:val="480"/>
          <w:marRight w:val="0"/>
          <w:marTop w:val="0"/>
          <w:marBottom w:val="0"/>
          <w:divBdr>
            <w:top w:val="none" w:sz="0" w:space="0" w:color="auto"/>
            <w:left w:val="none" w:sz="0" w:space="0" w:color="auto"/>
            <w:bottom w:val="none" w:sz="0" w:space="0" w:color="auto"/>
            <w:right w:val="none" w:sz="0" w:space="0" w:color="auto"/>
          </w:divBdr>
        </w:div>
        <w:div w:id="702482947">
          <w:marLeft w:val="480"/>
          <w:marRight w:val="0"/>
          <w:marTop w:val="0"/>
          <w:marBottom w:val="0"/>
          <w:divBdr>
            <w:top w:val="none" w:sz="0" w:space="0" w:color="auto"/>
            <w:left w:val="none" w:sz="0" w:space="0" w:color="auto"/>
            <w:bottom w:val="none" w:sz="0" w:space="0" w:color="auto"/>
            <w:right w:val="none" w:sz="0" w:space="0" w:color="auto"/>
          </w:divBdr>
        </w:div>
        <w:div w:id="559557496">
          <w:marLeft w:val="480"/>
          <w:marRight w:val="0"/>
          <w:marTop w:val="0"/>
          <w:marBottom w:val="0"/>
          <w:divBdr>
            <w:top w:val="none" w:sz="0" w:space="0" w:color="auto"/>
            <w:left w:val="none" w:sz="0" w:space="0" w:color="auto"/>
            <w:bottom w:val="none" w:sz="0" w:space="0" w:color="auto"/>
            <w:right w:val="none" w:sz="0" w:space="0" w:color="auto"/>
          </w:divBdr>
        </w:div>
        <w:div w:id="712583728">
          <w:marLeft w:val="480"/>
          <w:marRight w:val="0"/>
          <w:marTop w:val="0"/>
          <w:marBottom w:val="0"/>
          <w:divBdr>
            <w:top w:val="none" w:sz="0" w:space="0" w:color="auto"/>
            <w:left w:val="none" w:sz="0" w:space="0" w:color="auto"/>
            <w:bottom w:val="none" w:sz="0" w:space="0" w:color="auto"/>
            <w:right w:val="none" w:sz="0" w:space="0" w:color="auto"/>
          </w:divBdr>
        </w:div>
        <w:div w:id="414713721">
          <w:marLeft w:val="480"/>
          <w:marRight w:val="0"/>
          <w:marTop w:val="0"/>
          <w:marBottom w:val="0"/>
          <w:divBdr>
            <w:top w:val="none" w:sz="0" w:space="0" w:color="auto"/>
            <w:left w:val="none" w:sz="0" w:space="0" w:color="auto"/>
            <w:bottom w:val="none" w:sz="0" w:space="0" w:color="auto"/>
            <w:right w:val="none" w:sz="0" w:space="0" w:color="auto"/>
          </w:divBdr>
        </w:div>
        <w:div w:id="1028142860">
          <w:marLeft w:val="480"/>
          <w:marRight w:val="0"/>
          <w:marTop w:val="0"/>
          <w:marBottom w:val="0"/>
          <w:divBdr>
            <w:top w:val="none" w:sz="0" w:space="0" w:color="auto"/>
            <w:left w:val="none" w:sz="0" w:space="0" w:color="auto"/>
            <w:bottom w:val="none" w:sz="0" w:space="0" w:color="auto"/>
            <w:right w:val="none" w:sz="0" w:space="0" w:color="auto"/>
          </w:divBdr>
        </w:div>
        <w:div w:id="1720861793">
          <w:marLeft w:val="480"/>
          <w:marRight w:val="0"/>
          <w:marTop w:val="0"/>
          <w:marBottom w:val="0"/>
          <w:divBdr>
            <w:top w:val="none" w:sz="0" w:space="0" w:color="auto"/>
            <w:left w:val="none" w:sz="0" w:space="0" w:color="auto"/>
            <w:bottom w:val="none" w:sz="0" w:space="0" w:color="auto"/>
            <w:right w:val="none" w:sz="0" w:space="0" w:color="auto"/>
          </w:divBdr>
        </w:div>
        <w:div w:id="1677726186">
          <w:marLeft w:val="480"/>
          <w:marRight w:val="0"/>
          <w:marTop w:val="0"/>
          <w:marBottom w:val="0"/>
          <w:divBdr>
            <w:top w:val="none" w:sz="0" w:space="0" w:color="auto"/>
            <w:left w:val="none" w:sz="0" w:space="0" w:color="auto"/>
            <w:bottom w:val="none" w:sz="0" w:space="0" w:color="auto"/>
            <w:right w:val="none" w:sz="0" w:space="0" w:color="auto"/>
          </w:divBdr>
        </w:div>
        <w:div w:id="1339892168">
          <w:marLeft w:val="480"/>
          <w:marRight w:val="0"/>
          <w:marTop w:val="0"/>
          <w:marBottom w:val="0"/>
          <w:divBdr>
            <w:top w:val="none" w:sz="0" w:space="0" w:color="auto"/>
            <w:left w:val="none" w:sz="0" w:space="0" w:color="auto"/>
            <w:bottom w:val="none" w:sz="0" w:space="0" w:color="auto"/>
            <w:right w:val="none" w:sz="0" w:space="0" w:color="auto"/>
          </w:divBdr>
        </w:div>
        <w:div w:id="409815092">
          <w:marLeft w:val="480"/>
          <w:marRight w:val="0"/>
          <w:marTop w:val="0"/>
          <w:marBottom w:val="0"/>
          <w:divBdr>
            <w:top w:val="none" w:sz="0" w:space="0" w:color="auto"/>
            <w:left w:val="none" w:sz="0" w:space="0" w:color="auto"/>
            <w:bottom w:val="none" w:sz="0" w:space="0" w:color="auto"/>
            <w:right w:val="none" w:sz="0" w:space="0" w:color="auto"/>
          </w:divBdr>
        </w:div>
        <w:div w:id="476146940">
          <w:marLeft w:val="480"/>
          <w:marRight w:val="0"/>
          <w:marTop w:val="0"/>
          <w:marBottom w:val="0"/>
          <w:divBdr>
            <w:top w:val="none" w:sz="0" w:space="0" w:color="auto"/>
            <w:left w:val="none" w:sz="0" w:space="0" w:color="auto"/>
            <w:bottom w:val="none" w:sz="0" w:space="0" w:color="auto"/>
            <w:right w:val="none" w:sz="0" w:space="0" w:color="auto"/>
          </w:divBdr>
        </w:div>
        <w:div w:id="795755142">
          <w:marLeft w:val="480"/>
          <w:marRight w:val="0"/>
          <w:marTop w:val="0"/>
          <w:marBottom w:val="0"/>
          <w:divBdr>
            <w:top w:val="none" w:sz="0" w:space="0" w:color="auto"/>
            <w:left w:val="none" w:sz="0" w:space="0" w:color="auto"/>
            <w:bottom w:val="none" w:sz="0" w:space="0" w:color="auto"/>
            <w:right w:val="none" w:sz="0" w:space="0" w:color="auto"/>
          </w:divBdr>
        </w:div>
      </w:divsChild>
    </w:div>
    <w:div w:id="724841018">
      <w:bodyDiv w:val="1"/>
      <w:marLeft w:val="0"/>
      <w:marRight w:val="0"/>
      <w:marTop w:val="0"/>
      <w:marBottom w:val="0"/>
      <w:divBdr>
        <w:top w:val="none" w:sz="0" w:space="0" w:color="auto"/>
        <w:left w:val="none" w:sz="0" w:space="0" w:color="auto"/>
        <w:bottom w:val="none" w:sz="0" w:space="0" w:color="auto"/>
        <w:right w:val="none" w:sz="0" w:space="0" w:color="auto"/>
      </w:divBdr>
    </w:div>
    <w:div w:id="731074486">
      <w:bodyDiv w:val="1"/>
      <w:marLeft w:val="0"/>
      <w:marRight w:val="0"/>
      <w:marTop w:val="0"/>
      <w:marBottom w:val="0"/>
      <w:divBdr>
        <w:top w:val="none" w:sz="0" w:space="0" w:color="auto"/>
        <w:left w:val="none" w:sz="0" w:space="0" w:color="auto"/>
        <w:bottom w:val="none" w:sz="0" w:space="0" w:color="auto"/>
        <w:right w:val="none" w:sz="0" w:space="0" w:color="auto"/>
      </w:divBdr>
      <w:divsChild>
        <w:div w:id="321278649">
          <w:marLeft w:val="0"/>
          <w:marRight w:val="0"/>
          <w:marTop w:val="0"/>
          <w:marBottom w:val="0"/>
          <w:divBdr>
            <w:top w:val="none" w:sz="0" w:space="0" w:color="auto"/>
            <w:left w:val="none" w:sz="0" w:space="0" w:color="auto"/>
            <w:bottom w:val="none" w:sz="0" w:space="0" w:color="auto"/>
            <w:right w:val="none" w:sz="0" w:space="0" w:color="auto"/>
          </w:divBdr>
          <w:divsChild>
            <w:div w:id="84817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31709">
      <w:bodyDiv w:val="1"/>
      <w:marLeft w:val="0"/>
      <w:marRight w:val="0"/>
      <w:marTop w:val="0"/>
      <w:marBottom w:val="0"/>
      <w:divBdr>
        <w:top w:val="none" w:sz="0" w:space="0" w:color="auto"/>
        <w:left w:val="none" w:sz="0" w:space="0" w:color="auto"/>
        <w:bottom w:val="none" w:sz="0" w:space="0" w:color="auto"/>
        <w:right w:val="none" w:sz="0" w:space="0" w:color="auto"/>
      </w:divBdr>
    </w:div>
    <w:div w:id="737216923">
      <w:bodyDiv w:val="1"/>
      <w:marLeft w:val="0"/>
      <w:marRight w:val="0"/>
      <w:marTop w:val="0"/>
      <w:marBottom w:val="0"/>
      <w:divBdr>
        <w:top w:val="none" w:sz="0" w:space="0" w:color="auto"/>
        <w:left w:val="none" w:sz="0" w:space="0" w:color="auto"/>
        <w:bottom w:val="none" w:sz="0" w:space="0" w:color="auto"/>
        <w:right w:val="none" w:sz="0" w:space="0" w:color="auto"/>
      </w:divBdr>
      <w:divsChild>
        <w:div w:id="1358773490">
          <w:marLeft w:val="640"/>
          <w:marRight w:val="0"/>
          <w:marTop w:val="0"/>
          <w:marBottom w:val="0"/>
          <w:divBdr>
            <w:top w:val="none" w:sz="0" w:space="0" w:color="auto"/>
            <w:left w:val="none" w:sz="0" w:space="0" w:color="auto"/>
            <w:bottom w:val="none" w:sz="0" w:space="0" w:color="auto"/>
            <w:right w:val="none" w:sz="0" w:space="0" w:color="auto"/>
          </w:divBdr>
        </w:div>
        <w:div w:id="842939040">
          <w:marLeft w:val="640"/>
          <w:marRight w:val="0"/>
          <w:marTop w:val="0"/>
          <w:marBottom w:val="0"/>
          <w:divBdr>
            <w:top w:val="none" w:sz="0" w:space="0" w:color="auto"/>
            <w:left w:val="none" w:sz="0" w:space="0" w:color="auto"/>
            <w:bottom w:val="none" w:sz="0" w:space="0" w:color="auto"/>
            <w:right w:val="none" w:sz="0" w:space="0" w:color="auto"/>
          </w:divBdr>
        </w:div>
        <w:div w:id="912542909">
          <w:marLeft w:val="640"/>
          <w:marRight w:val="0"/>
          <w:marTop w:val="0"/>
          <w:marBottom w:val="0"/>
          <w:divBdr>
            <w:top w:val="none" w:sz="0" w:space="0" w:color="auto"/>
            <w:left w:val="none" w:sz="0" w:space="0" w:color="auto"/>
            <w:bottom w:val="none" w:sz="0" w:space="0" w:color="auto"/>
            <w:right w:val="none" w:sz="0" w:space="0" w:color="auto"/>
          </w:divBdr>
        </w:div>
        <w:div w:id="40785245">
          <w:marLeft w:val="640"/>
          <w:marRight w:val="0"/>
          <w:marTop w:val="0"/>
          <w:marBottom w:val="0"/>
          <w:divBdr>
            <w:top w:val="none" w:sz="0" w:space="0" w:color="auto"/>
            <w:left w:val="none" w:sz="0" w:space="0" w:color="auto"/>
            <w:bottom w:val="none" w:sz="0" w:space="0" w:color="auto"/>
            <w:right w:val="none" w:sz="0" w:space="0" w:color="auto"/>
          </w:divBdr>
        </w:div>
        <w:div w:id="2080904067">
          <w:marLeft w:val="640"/>
          <w:marRight w:val="0"/>
          <w:marTop w:val="0"/>
          <w:marBottom w:val="0"/>
          <w:divBdr>
            <w:top w:val="none" w:sz="0" w:space="0" w:color="auto"/>
            <w:left w:val="none" w:sz="0" w:space="0" w:color="auto"/>
            <w:bottom w:val="none" w:sz="0" w:space="0" w:color="auto"/>
            <w:right w:val="none" w:sz="0" w:space="0" w:color="auto"/>
          </w:divBdr>
        </w:div>
        <w:div w:id="364208773">
          <w:marLeft w:val="640"/>
          <w:marRight w:val="0"/>
          <w:marTop w:val="0"/>
          <w:marBottom w:val="0"/>
          <w:divBdr>
            <w:top w:val="none" w:sz="0" w:space="0" w:color="auto"/>
            <w:left w:val="none" w:sz="0" w:space="0" w:color="auto"/>
            <w:bottom w:val="none" w:sz="0" w:space="0" w:color="auto"/>
            <w:right w:val="none" w:sz="0" w:space="0" w:color="auto"/>
          </w:divBdr>
        </w:div>
        <w:div w:id="713046234">
          <w:marLeft w:val="640"/>
          <w:marRight w:val="0"/>
          <w:marTop w:val="0"/>
          <w:marBottom w:val="0"/>
          <w:divBdr>
            <w:top w:val="none" w:sz="0" w:space="0" w:color="auto"/>
            <w:left w:val="none" w:sz="0" w:space="0" w:color="auto"/>
            <w:bottom w:val="none" w:sz="0" w:space="0" w:color="auto"/>
            <w:right w:val="none" w:sz="0" w:space="0" w:color="auto"/>
          </w:divBdr>
        </w:div>
        <w:div w:id="447747202">
          <w:marLeft w:val="640"/>
          <w:marRight w:val="0"/>
          <w:marTop w:val="0"/>
          <w:marBottom w:val="0"/>
          <w:divBdr>
            <w:top w:val="none" w:sz="0" w:space="0" w:color="auto"/>
            <w:left w:val="none" w:sz="0" w:space="0" w:color="auto"/>
            <w:bottom w:val="none" w:sz="0" w:space="0" w:color="auto"/>
            <w:right w:val="none" w:sz="0" w:space="0" w:color="auto"/>
          </w:divBdr>
        </w:div>
        <w:div w:id="1493061498">
          <w:marLeft w:val="640"/>
          <w:marRight w:val="0"/>
          <w:marTop w:val="0"/>
          <w:marBottom w:val="0"/>
          <w:divBdr>
            <w:top w:val="none" w:sz="0" w:space="0" w:color="auto"/>
            <w:left w:val="none" w:sz="0" w:space="0" w:color="auto"/>
            <w:bottom w:val="none" w:sz="0" w:space="0" w:color="auto"/>
            <w:right w:val="none" w:sz="0" w:space="0" w:color="auto"/>
          </w:divBdr>
        </w:div>
        <w:div w:id="361712276">
          <w:marLeft w:val="640"/>
          <w:marRight w:val="0"/>
          <w:marTop w:val="0"/>
          <w:marBottom w:val="0"/>
          <w:divBdr>
            <w:top w:val="none" w:sz="0" w:space="0" w:color="auto"/>
            <w:left w:val="none" w:sz="0" w:space="0" w:color="auto"/>
            <w:bottom w:val="none" w:sz="0" w:space="0" w:color="auto"/>
            <w:right w:val="none" w:sz="0" w:space="0" w:color="auto"/>
          </w:divBdr>
        </w:div>
        <w:div w:id="978417263">
          <w:marLeft w:val="640"/>
          <w:marRight w:val="0"/>
          <w:marTop w:val="0"/>
          <w:marBottom w:val="0"/>
          <w:divBdr>
            <w:top w:val="none" w:sz="0" w:space="0" w:color="auto"/>
            <w:left w:val="none" w:sz="0" w:space="0" w:color="auto"/>
            <w:bottom w:val="none" w:sz="0" w:space="0" w:color="auto"/>
            <w:right w:val="none" w:sz="0" w:space="0" w:color="auto"/>
          </w:divBdr>
        </w:div>
        <w:div w:id="559480964">
          <w:marLeft w:val="640"/>
          <w:marRight w:val="0"/>
          <w:marTop w:val="0"/>
          <w:marBottom w:val="0"/>
          <w:divBdr>
            <w:top w:val="none" w:sz="0" w:space="0" w:color="auto"/>
            <w:left w:val="none" w:sz="0" w:space="0" w:color="auto"/>
            <w:bottom w:val="none" w:sz="0" w:space="0" w:color="auto"/>
            <w:right w:val="none" w:sz="0" w:space="0" w:color="auto"/>
          </w:divBdr>
        </w:div>
        <w:div w:id="1339573665">
          <w:marLeft w:val="640"/>
          <w:marRight w:val="0"/>
          <w:marTop w:val="0"/>
          <w:marBottom w:val="0"/>
          <w:divBdr>
            <w:top w:val="none" w:sz="0" w:space="0" w:color="auto"/>
            <w:left w:val="none" w:sz="0" w:space="0" w:color="auto"/>
            <w:bottom w:val="none" w:sz="0" w:space="0" w:color="auto"/>
            <w:right w:val="none" w:sz="0" w:space="0" w:color="auto"/>
          </w:divBdr>
        </w:div>
        <w:div w:id="1519080589">
          <w:marLeft w:val="640"/>
          <w:marRight w:val="0"/>
          <w:marTop w:val="0"/>
          <w:marBottom w:val="0"/>
          <w:divBdr>
            <w:top w:val="none" w:sz="0" w:space="0" w:color="auto"/>
            <w:left w:val="none" w:sz="0" w:space="0" w:color="auto"/>
            <w:bottom w:val="none" w:sz="0" w:space="0" w:color="auto"/>
            <w:right w:val="none" w:sz="0" w:space="0" w:color="auto"/>
          </w:divBdr>
        </w:div>
        <w:div w:id="1158692852">
          <w:marLeft w:val="640"/>
          <w:marRight w:val="0"/>
          <w:marTop w:val="0"/>
          <w:marBottom w:val="0"/>
          <w:divBdr>
            <w:top w:val="none" w:sz="0" w:space="0" w:color="auto"/>
            <w:left w:val="none" w:sz="0" w:space="0" w:color="auto"/>
            <w:bottom w:val="none" w:sz="0" w:space="0" w:color="auto"/>
            <w:right w:val="none" w:sz="0" w:space="0" w:color="auto"/>
          </w:divBdr>
        </w:div>
        <w:div w:id="65618252">
          <w:marLeft w:val="640"/>
          <w:marRight w:val="0"/>
          <w:marTop w:val="0"/>
          <w:marBottom w:val="0"/>
          <w:divBdr>
            <w:top w:val="none" w:sz="0" w:space="0" w:color="auto"/>
            <w:left w:val="none" w:sz="0" w:space="0" w:color="auto"/>
            <w:bottom w:val="none" w:sz="0" w:space="0" w:color="auto"/>
            <w:right w:val="none" w:sz="0" w:space="0" w:color="auto"/>
          </w:divBdr>
        </w:div>
        <w:div w:id="279528564">
          <w:marLeft w:val="640"/>
          <w:marRight w:val="0"/>
          <w:marTop w:val="0"/>
          <w:marBottom w:val="0"/>
          <w:divBdr>
            <w:top w:val="none" w:sz="0" w:space="0" w:color="auto"/>
            <w:left w:val="none" w:sz="0" w:space="0" w:color="auto"/>
            <w:bottom w:val="none" w:sz="0" w:space="0" w:color="auto"/>
            <w:right w:val="none" w:sz="0" w:space="0" w:color="auto"/>
          </w:divBdr>
        </w:div>
        <w:div w:id="1144077321">
          <w:marLeft w:val="640"/>
          <w:marRight w:val="0"/>
          <w:marTop w:val="0"/>
          <w:marBottom w:val="0"/>
          <w:divBdr>
            <w:top w:val="none" w:sz="0" w:space="0" w:color="auto"/>
            <w:left w:val="none" w:sz="0" w:space="0" w:color="auto"/>
            <w:bottom w:val="none" w:sz="0" w:space="0" w:color="auto"/>
            <w:right w:val="none" w:sz="0" w:space="0" w:color="auto"/>
          </w:divBdr>
        </w:div>
        <w:div w:id="1026711840">
          <w:marLeft w:val="640"/>
          <w:marRight w:val="0"/>
          <w:marTop w:val="0"/>
          <w:marBottom w:val="0"/>
          <w:divBdr>
            <w:top w:val="none" w:sz="0" w:space="0" w:color="auto"/>
            <w:left w:val="none" w:sz="0" w:space="0" w:color="auto"/>
            <w:bottom w:val="none" w:sz="0" w:space="0" w:color="auto"/>
            <w:right w:val="none" w:sz="0" w:space="0" w:color="auto"/>
          </w:divBdr>
        </w:div>
        <w:div w:id="771247382">
          <w:marLeft w:val="640"/>
          <w:marRight w:val="0"/>
          <w:marTop w:val="0"/>
          <w:marBottom w:val="0"/>
          <w:divBdr>
            <w:top w:val="none" w:sz="0" w:space="0" w:color="auto"/>
            <w:left w:val="none" w:sz="0" w:space="0" w:color="auto"/>
            <w:bottom w:val="none" w:sz="0" w:space="0" w:color="auto"/>
            <w:right w:val="none" w:sz="0" w:space="0" w:color="auto"/>
          </w:divBdr>
        </w:div>
        <w:div w:id="1935162263">
          <w:marLeft w:val="640"/>
          <w:marRight w:val="0"/>
          <w:marTop w:val="0"/>
          <w:marBottom w:val="0"/>
          <w:divBdr>
            <w:top w:val="none" w:sz="0" w:space="0" w:color="auto"/>
            <w:left w:val="none" w:sz="0" w:space="0" w:color="auto"/>
            <w:bottom w:val="none" w:sz="0" w:space="0" w:color="auto"/>
            <w:right w:val="none" w:sz="0" w:space="0" w:color="auto"/>
          </w:divBdr>
        </w:div>
        <w:div w:id="944851447">
          <w:marLeft w:val="640"/>
          <w:marRight w:val="0"/>
          <w:marTop w:val="0"/>
          <w:marBottom w:val="0"/>
          <w:divBdr>
            <w:top w:val="none" w:sz="0" w:space="0" w:color="auto"/>
            <w:left w:val="none" w:sz="0" w:space="0" w:color="auto"/>
            <w:bottom w:val="none" w:sz="0" w:space="0" w:color="auto"/>
            <w:right w:val="none" w:sz="0" w:space="0" w:color="auto"/>
          </w:divBdr>
        </w:div>
        <w:div w:id="892734220">
          <w:marLeft w:val="640"/>
          <w:marRight w:val="0"/>
          <w:marTop w:val="0"/>
          <w:marBottom w:val="0"/>
          <w:divBdr>
            <w:top w:val="none" w:sz="0" w:space="0" w:color="auto"/>
            <w:left w:val="none" w:sz="0" w:space="0" w:color="auto"/>
            <w:bottom w:val="none" w:sz="0" w:space="0" w:color="auto"/>
            <w:right w:val="none" w:sz="0" w:space="0" w:color="auto"/>
          </w:divBdr>
        </w:div>
        <w:div w:id="1344823182">
          <w:marLeft w:val="640"/>
          <w:marRight w:val="0"/>
          <w:marTop w:val="0"/>
          <w:marBottom w:val="0"/>
          <w:divBdr>
            <w:top w:val="none" w:sz="0" w:space="0" w:color="auto"/>
            <w:left w:val="none" w:sz="0" w:space="0" w:color="auto"/>
            <w:bottom w:val="none" w:sz="0" w:space="0" w:color="auto"/>
            <w:right w:val="none" w:sz="0" w:space="0" w:color="auto"/>
          </w:divBdr>
        </w:div>
        <w:div w:id="1820950382">
          <w:marLeft w:val="640"/>
          <w:marRight w:val="0"/>
          <w:marTop w:val="0"/>
          <w:marBottom w:val="0"/>
          <w:divBdr>
            <w:top w:val="none" w:sz="0" w:space="0" w:color="auto"/>
            <w:left w:val="none" w:sz="0" w:space="0" w:color="auto"/>
            <w:bottom w:val="none" w:sz="0" w:space="0" w:color="auto"/>
            <w:right w:val="none" w:sz="0" w:space="0" w:color="auto"/>
          </w:divBdr>
        </w:div>
        <w:div w:id="1480341489">
          <w:marLeft w:val="640"/>
          <w:marRight w:val="0"/>
          <w:marTop w:val="0"/>
          <w:marBottom w:val="0"/>
          <w:divBdr>
            <w:top w:val="none" w:sz="0" w:space="0" w:color="auto"/>
            <w:left w:val="none" w:sz="0" w:space="0" w:color="auto"/>
            <w:bottom w:val="none" w:sz="0" w:space="0" w:color="auto"/>
            <w:right w:val="none" w:sz="0" w:space="0" w:color="auto"/>
          </w:divBdr>
        </w:div>
        <w:div w:id="1077096670">
          <w:marLeft w:val="640"/>
          <w:marRight w:val="0"/>
          <w:marTop w:val="0"/>
          <w:marBottom w:val="0"/>
          <w:divBdr>
            <w:top w:val="none" w:sz="0" w:space="0" w:color="auto"/>
            <w:left w:val="none" w:sz="0" w:space="0" w:color="auto"/>
            <w:bottom w:val="none" w:sz="0" w:space="0" w:color="auto"/>
            <w:right w:val="none" w:sz="0" w:space="0" w:color="auto"/>
          </w:divBdr>
        </w:div>
        <w:div w:id="1134642250">
          <w:marLeft w:val="640"/>
          <w:marRight w:val="0"/>
          <w:marTop w:val="0"/>
          <w:marBottom w:val="0"/>
          <w:divBdr>
            <w:top w:val="none" w:sz="0" w:space="0" w:color="auto"/>
            <w:left w:val="none" w:sz="0" w:space="0" w:color="auto"/>
            <w:bottom w:val="none" w:sz="0" w:space="0" w:color="auto"/>
            <w:right w:val="none" w:sz="0" w:space="0" w:color="auto"/>
          </w:divBdr>
        </w:div>
        <w:div w:id="1758407100">
          <w:marLeft w:val="640"/>
          <w:marRight w:val="0"/>
          <w:marTop w:val="0"/>
          <w:marBottom w:val="0"/>
          <w:divBdr>
            <w:top w:val="none" w:sz="0" w:space="0" w:color="auto"/>
            <w:left w:val="none" w:sz="0" w:space="0" w:color="auto"/>
            <w:bottom w:val="none" w:sz="0" w:space="0" w:color="auto"/>
            <w:right w:val="none" w:sz="0" w:space="0" w:color="auto"/>
          </w:divBdr>
        </w:div>
        <w:div w:id="395973141">
          <w:marLeft w:val="640"/>
          <w:marRight w:val="0"/>
          <w:marTop w:val="0"/>
          <w:marBottom w:val="0"/>
          <w:divBdr>
            <w:top w:val="none" w:sz="0" w:space="0" w:color="auto"/>
            <w:left w:val="none" w:sz="0" w:space="0" w:color="auto"/>
            <w:bottom w:val="none" w:sz="0" w:space="0" w:color="auto"/>
            <w:right w:val="none" w:sz="0" w:space="0" w:color="auto"/>
          </w:divBdr>
        </w:div>
        <w:div w:id="1179004127">
          <w:marLeft w:val="640"/>
          <w:marRight w:val="0"/>
          <w:marTop w:val="0"/>
          <w:marBottom w:val="0"/>
          <w:divBdr>
            <w:top w:val="none" w:sz="0" w:space="0" w:color="auto"/>
            <w:left w:val="none" w:sz="0" w:space="0" w:color="auto"/>
            <w:bottom w:val="none" w:sz="0" w:space="0" w:color="auto"/>
            <w:right w:val="none" w:sz="0" w:space="0" w:color="auto"/>
          </w:divBdr>
        </w:div>
        <w:div w:id="1817409406">
          <w:marLeft w:val="640"/>
          <w:marRight w:val="0"/>
          <w:marTop w:val="0"/>
          <w:marBottom w:val="0"/>
          <w:divBdr>
            <w:top w:val="none" w:sz="0" w:space="0" w:color="auto"/>
            <w:left w:val="none" w:sz="0" w:space="0" w:color="auto"/>
            <w:bottom w:val="none" w:sz="0" w:space="0" w:color="auto"/>
            <w:right w:val="none" w:sz="0" w:space="0" w:color="auto"/>
          </w:divBdr>
        </w:div>
        <w:div w:id="923152830">
          <w:marLeft w:val="640"/>
          <w:marRight w:val="0"/>
          <w:marTop w:val="0"/>
          <w:marBottom w:val="0"/>
          <w:divBdr>
            <w:top w:val="none" w:sz="0" w:space="0" w:color="auto"/>
            <w:left w:val="none" w:sz="0" w:space="0" w:color="auto"/>
            <w:bottom w:val="none" w:sz="0" w:space="0" w:color="auto"/>
            <w:right w:val="none" w:sz="0" w:space="0" w:color="auto"/>
          </w:divBdr>
        </w:div>
        <w:div w:id="1650867493">
          <w:marLeft w:val="640"/>
          <w:marRight w:val="0"/>
          <w:marTop w:val="0"/>
          <w:marBottom w:val="0"/>
          <w:divBdr>
            <w:top w:val="none" w:sz="0" w:space="0" w:color="auto"/>
            <w:left w:val="none" w:sz="0" w:space="0" w:color="auto"/>
            <w:bottom w:val="none" w:sz="0" w:space="0" w:color="auto"/>
            <w:right w:val="none" w:sz="0" w:space="0" w:color="auto"/>
          </w:divBdr>
        </w:div>
        <w:div w:id="1198007955">
          <w:marLeft w:val="640"/>
          <w:marRight w:val="0"/>
          <w:marTop w:val="0"/>
          <w:marBottom w:val="0"/>
          <w:divBdr>
            <w:top w:val="none" w:sz="0" w:space="0" w:color="auto"/>
            <w:left w:val="none" w:sz="0" w:space="0" w:color="auto"/>
            <w:bottom w:val="none" w:sz="0" w:space="0" w:color="auto"/>
            <w:right w:val="none" w:sz="0" w:space="0" w:color="auto"/>
          </w:divBdr>
        </w:div>
        <w:div w:id="1484540088">
          <w:marLeft w:val="640"/>
          <w:marRight w:val="0"/>
          <w:marTop w:val="0"/>
          <w:marBottom w:val="0"/>
          <w:divBdr>
            <w:top w:val="none" w:sz="0" w:space="0" w:color="auto"/>
            <w:left w:val="none" w:sz="0" w:space="0" w:color="auto"/>
            <w:bottom w:val="none" w:sz="0" w:space="0" w:color="auto"/>
            <w:right w:val="none" w:sz="0" w:space="0" w:color="auto"/>
          </w:divBdr>
        </w:div>
        <w:div w:id="1748267303">
          <w:marLeft w:val="640"/>
          <w:marRight w:val="0"/>
          <w:marTop w:val="0"/>
          <w:marBottom w:val="0"/>
          <w:divBdr>
            <w:top w:val="none" w:sz="0" w:space="0" w:color="auto"/>
            <w:left w:val="none" w:sz="0" w:space="0" w:color="auto"/>
            <w:bottom w:val="none" w:sz="0" w:space="0" w:color="auto"/>
            <w:right w:val="none" w:sz="0" w:space="0" w:color="auto"/>
          </w:divBdr>
        </w:div>
        <w:div w:id="147788257">
          <w:marLeft w:val="640"/>
          <w:marRight w:val="0"/>
          <w:marTop w:val="0"/>
          <w:marBottom w:val="0"/>
          <w:divBdr>
            <w:top w:val="none" w:sz="0" w:space="0" w:color="auto"/>
            <w:left w:val="none" w:sz="0" w:space="0" w:color="auto"/>
            <w:bottom w:val="none" w:sz="0" w:space="0" w:color="auto"/>
            <w:right w:val="none" w:sz="0" w:space="0" w:color="auto"/>
          </w:divBdr>
        </w:div>
        <w:div w:id="2041930234">
          <w:marLeft w:val="640"/>
          <w:marRight w:val="0"/>
          <w:marTop w:val="0"/>
          <w:marBottom w:val="0"/>
          <w:divBdr>
            <w:top w:val="none" w:sz="0" w:space="0" w:color="auto"/>
            <w:left w:val="none" w:sz="0" w:space="0" w:color="auto"/>
            <w:bottom w:val="none" w:sz="0" w:space="0" w:color="auto"/>
            <w:right w:val="none" w:sz="0" w:space="0" w:color="auto"/>
          </w:divBdr>
        </w:div>
        <w:div w:id="1551841303">
          <w:marLeft w:val="640"/>
          <w:marRight w:val="0"/>
          <w:marTop w:val="0"/>
          <w:marBottom w:val="0"/>
          <w:divBdr>
            <w:top w:val="none" w:sz="0" w:space="0" w:color="auto"/>
            <w:left w:val="none" w:sz="0" w:space="0" w:color="auto"/>
            <w:bottom w:val="none" w:sz="0" w:space="0" w:color="auto"/>
            <w:right w:val="none" w:sz="0" w:space="0" w:color="auto"/>
          </w:divBdr>
        </w:div>
        <w:div w:id="1541045350">
          <w:marLeft w:val="640"/>
          <w:marRight w:val="0"/>
          <w:marTop w:val="0"/>
          <w:marBottom w:val="0"/>
          <w:divBdr>
            <w:top w:val="none" w:sz="0" w:space="0" w:color="auto"/>
            <w:left w:val="none" w:sz="0" w:space="0" w:color="auto"/>
            <w:bottom w:val="none" w:sz="0" w:space="0" w:color="auto"/>
            <w:right w:val="none" w:sz="0" w:space="0" w:color="auto"/>
          </w:divBdr>
        </w:div>
        <w:div w:id="142548471">
          <w:marLeft w:val="640"/>
          <w:marRight w:val="0"/>
          <w:marTop w:val="0"/>
          <w:marBottom w:val="0"/>
          <w:divBdr>
            <w:top w:val="none" w:sz="0" w:space="0" w:color="auto"/>
            <w:left w:val="none" w:sz="0" w:space="0" w:color="auto"/>
            <w:bottom w:val="none" w:sz="0" w:space="0" w:color="auto"/>
            <w:right w:val="none" w:sz="0" w:space="0" w:color="auto"/>
          </w:divBdr>
        </w:div>
        <w:div w:id="283586709">
          <w:marLeft w:val="640"/>
          <w:marRight w:val="0"/>
          <w:marTop w:val="0"/>
          <w:marBottom w:val="0"/>
          <w:divBdr>
            <w:top w:val="none" w:sz="0" w:space="0" w:color="auto"/>
            <w:left w:val="none" w:sz="0" w:space="0" w:color="auto"/>
            <w:bottom w:val="none" w:sz="0" w:space="0" w:color="auto"/>
            <w:right w:val="none" w:sz="0" w:space="0" w:color="auto"/>
          </w:divBdr>
        </w:div>
        <w:div w:id="1506825862">
          <w:marLeft w:val="640"/>
          <w:marRight w:val="0"/>
          <w:marTop w:val="0"/>
          <w:marBottom w:val="0"/>
          <w:divBdr>
            <w:top w:val="none" w:sz="0" w:space="0" w:color="auto"/>
            <w:left w:val="none" w:sz="0" w:space="0" w:color="auto"/>
            <w:bottom w:val="none" w:sz="0" w:space="0" w:color="auto"/>
            <w:right w:val="none" w:sz="0" w:space="0" w:color="auto"/>
          </w:divBdr>
        </w:div>
        <w:div w:id="1908493222">
          <w:marLeft w:val="640"/>
          <w:marRight w:val="0"/>
          <w:marTop w:val="0"/>
          <w:marBottom w:val="0"/>
          <w:divBdr>
            <w:top w:val="none" w:sz="0" w:space="0" w:color="auto"/>
            <w:left w:val="none" w:sz="0" w:space="0" w:color="auto"/>
            <w:bottom w:val="none" w:sz="0" w:space="0" w:color="auto"/>
            <w:right w:val="none" w:sz="0" w:space="0" w:color="auto"/>
          </w:divBdr>
        </w:div>
        <w:div w:id="796527629">
          <w:marLeft w:val="640"/>
          <w:marRight w:val="0"/>
          <w:marTop w:val="0"/>
          <w:marBottom w:val="0"/>
          <w:divBdr>
            <w:top w:val="none" w:sz="0" w:space="0" w:color="auto"/>
            <w:left w:val="none" w:sz="0" w:space="0" w:color="auto"/>
            <w:bottom w:val="none" w:sz="0" w:space="0" w:color="auto"/>
            <w:right w:val="none" w:sz="0" w:space="0" w:color="auto"/>
          </w:divBdr>
        </w:div>
        <w:div w:id="1474978942">
          <w:marLeft w:val="640"/>
          <w:marRight w:val="0"/>
          <w:marTop w:val="0"/>
          <w:marBottom w:val="0"/>
          <w:divBdr>
            <w:top w:val="none" w:sz="0" w:space="0" w:color="auto"/>
            <w:left w:val="none" w:sz="0" w:space="0" w:color="auto"/>
            <w:bottom w:val="none" w:sz="0" w:space="0" w:color="auto"/>
            <w:right w:val="none" w:sz="0" w:space="0" w:color="auto"/>
          </w:divBdr>
        </w:div>
        <w:div w:id="1542088140">
          <w:marLeft w:val="640"/>
          <w:marRight w:val="0"/>
          <w:marTop w:val="0"/>
          <w:marBottom w:val="0"/>
          <w:divBdr>
            <w:top w:val="none" w:sz="0" w:space="0" w:color="auto"/>
            <w:left w:val="none" w:sz="0" w:space="0" w:color="auto"/>
            <w:bottom w:val="none" w:sz="0" w:space="0" w:color="auto"/>
            <w:right w:val="none" w:sz="0" w:space="0" w:color="auto"/>
          </w:divBdr>
        </w:div>
        <w:div w:id="1637180552">
          <w:marLeft w:val="640"/>
          <w:marRight w:val="0"/>
          <w:marTop w:val="0"/>
          <w:marBottom w:val="0"/>
          <w:divBdr>
            <w:top w:val="none" w:sz="0" w:space="0" w:color="auto"/>
            <w:left w:val="none" w:sz="0" w:space="0" w:color="auto"/>
            <w:bottom w:val="none" w:sz="0" w:space="0" w:color="auto"/>
            <w:right w:val="none" w:sz="0" w:space="0" w:color="auto"/>
          </w:divBdr>
        </w:div>
        <w:div w:id="1578637740">
          <w:marLeft w:val="640"/>
          <w:marRight w:val="0"/>
          <w:marTop w:val="0"/>
          <w:marBottom w:val="0"/>
          <w:divBdr>
            <w:top w:val="none" w:sz="0" w:space="0" w:color="auto"/>
            <w:left w:val="none" w:sz="0" w:space="0" w:color="auto"/>
            <w:bottom w:val="none" w:sz="0" w:space="0" w:color="auto"/>
            <w:right w:val="none" w:sz="0" w:space="0" w:color="auto"/>
          </w:divBdr>
        </w:div>
        <w:div w:id="1530602586">
          <w:marLeft w:val="640"/>
          <w:marRight w:val="0"/>
          <w:marTop w:val="0"/>
          <w:marBottom w:val="0"/>
          <w:divBdr>
            <w:top w:val="none" w:sz="0" w:space="0" w:color="auto"/>
            <w:left w:val="none" w:sz="0" w:space="0" w:color="auto"/>
            <w:bottom w:val="none" w:sz="0" w:space="0" w:color="auto"/>
            <w:right w:val="none" w:sz="0" w:space="0" w:color="auto"/>
          </w:divBdr>
        </w:div>
        <w:div w:id="413089375">
          <w:marLeft w:val="640"/>
          <w:marRight w:val="0"/>
          <w:marTop w:val="0"/>
          <w:marBottom w:val="0"/>
          <w:divBdr>
            <w:top w:val="none" w:sz="0" w:space="0" w:color="auto"/>
            <w:left w:val="none" w:sz="0" w:space="0" w:color="auto"/>
            <w:bottom w:val="none" w:sz="0" w:space="0" w:color="auto"/>
            <w:right w:val="none" w:sz="0" w:space="0" w:color="auto"/>
          </w:divBdr>
        </w:div>
        <w:div w:id="1264651430">
          <w:marLeft w:val="640"/>
          <w:marRight w:val="0"/>
          <w:marTop w:val="0"/>
          <w:marBottom w:val="0"/>
          <w:divBdr>
            <w:top w:val="none" w:sz="0" w:space="0" w:color="auto"/>
            <w:left w:val="none" w:sz="0" w:space="0" w:color="auto"/>
            <w:bottom w:val="none" w:sz="0" w:space="0" w:color="auto"/>
            <w:right w:val="none" w:sz="0" w:space="0" w:color="auto"/>
          </w:divBdr>
        </w:div>
        <w:div w:id="1150370576">
          <w:marLeft w:val="640"/>
          <w:marRight w:val="0"/>
          <w:marTop w:val="0"/>
          <w:marBottom w:val="0"/>
          <w:divBdr>
            <w:top w:val="none" w:sz="0" w:space="0" w:color="auto"/>
            <w:left w:val="none" w:sz="0" w:space="0" w:color="auto"/>
            <w:bottom w:val="none" w:sz="0" w:space="0" w:color="auto"/>
            <w:right w:val="none" w:sz="0" w:space="0" w:color="auto"/>
          </w:divBdr>
        </w:div>
        <w:div w:id="1519614245">
          <w:marLeft w:val="640"/>
          <w:marRight w:val="0"/>
          <w:marTop w:val="0"/>
          <w:marBottom w:val="0"/>
          <w:divBdr>
            <w:top w:val="none" w:sz="0" w:space="0" w:color="auto"/>
            <w:left w:val="none" w:sz="0" w:space="0" w:color="auto"/>
            <w:bottom w:val="none" w:sz="0" w:space="0" w:color="auto"/>
            <w:right w:val="none" w:sz="0" w:space="0" w:color="auto"/>
          </w:divBdr>
        </w:div>
        <w:div w:id="1021902880">
          <w:marLeft w:val="640"/>
          <w:marRight w:val="0"/>
          <w:marTop w:val="0"/>
          <w:marBottom w:val="0"/>
          <w:divBdr>
            <w:top w:val="none" w:sz="0" w:space="0" w:color="auto"/>
            <w:left w:val="none" w:sz="0" w:space="0" w:color="auto"/>
            <w:bottom w:val="none" w:sz="0" w:space="0" w:color="auto"/>
            <w:right w:val="none" w:sz="0" w:space="0" w:color="auto"/>
          </w:divBdr>
        </w:div>
        <w:div w:id="1165511471">
          <w:marLeft w:val="640"/>
          <w:marRight w:val="0"/>
          <w:marTop w:val="0"/>
          <w:marBottom w:val="0"/>
          <w:divBdr>
            <w:top w:val="none" w:sz="0" w:space="0" w:color="auto"/>
            <w:left w:val="none" w:sz="0" w:space="0" w:color="auto"/>
            <w:bottom w:val="none" w:sz="0" w:space="0" w:color="auto"/>
            <w:right w:val="none" w:sz="0" w:space="0" w:color="auto"/>
          </w:divBdr>
        </w:div>
        <w:div w:id="1905724453">
          <w:marLeft w:val="640"/>
          <w:marRight w:val="0"/>
          <w:marTop w:val="0"/>
          <w:marBottom w:val="0"/>
          <w:divBdr>
            <w:top w:val="none" w:sz="0" w:space="0" w:color="auto"/>
            <w:left w:val="none" w:sz="0" w:space="0" w:color="auto"/>
            <w:bottom w:val="none" w:sz="0" w:space="0" w:color="auto"/>
            <w:right w:val="none" w:sz="0" w:space="0" w:color="auto"/>
          </w:divBdr>
        </w:div>
        <w:div w:id="1746301422">
          <w:marLeft w:val="640"/>
          <w:marRight w:val="0"/>
          <w:marTop w:val="0"/>
          <w:marBottom w:val="0"/>
          <w:divBdr>
            <w:top w:val="none" w:sz="0" w:space="0" w:color="auto"/>
            <w:left w:val="none" w:sz="0" w:space="0" w:color="auto"/>
            <w:bottom w:val="none" w:sz="0" w:space="0" w:color="auto"/>
            <w:right w:val="none" w:sz="0" w:space="0" w:color="auto"/>
          </w:divBdr>
        </w:div>
        <w:div w:id="1597864379">
          <w:marLeft w:val="640"/>
          <w:marRight w:val="0"/>
          <w:marTop w:val="0"/>
          <w:marBottom w:val="0"/>
          <w:divBdr>
            <w:top w:val="none" w:sz="0" w:space="0" w:color="auto"/>
            <w:left w:val="none" w:sz="0" w:space="0" w:color="auto"/>
            <w:bottom w:val="none" w:sz="0" w:space="0" w:color="auto"/>
            <w:right w:val="none" w:sz="0" w:space="0" w:color="auto"/>
          </w:divBdr>
        </w:div>
      </w:divsChild>
    </w:div>
    <w:div w:id="743066638">
      <w:bodyDiv w:val="1"/>
      <w:marLeft w:val="0"/>
      <w:marRight w:val="0"/>
      <w:marTop w:val="0"/>
      <w:marBottom w:val="0"/>
      <w:divBdr>
        <w:top w:val="none" w:sz="0" w:space="0" w:color="auto"/>
        <w:left w:val="none" w:sz="0" w:space="0" w:color="auto"/>
        <w:bottom w:val="none" w:sz="0" w:space="0" w:color="auto"/>
        <w:right w:val="none" w:sz="0" w:space="0" w:color="auto"/>
      </w:divBdr>
    </w:div>
    <w:div w:id="746341316">
      <w:bodyDiv w:val="1"/>
      <w:marLeft w:val="0"/>
      <w:marRight w:val="0"/>
      <w:marTop w:val="0"/>
      <w:marBottom w:val="0"/>
      <w:divBdr>
        <w:top w:val="none" w:sz="0" w:space="0" w:color="auto"/>
        <w:left w:val="none" w:sz="0" w:space="0" w:color="auto"/>
        <w:bottom w:val="none" w:sz="0" w:space="0" w:color="auto"/>
        <w:right w:val="none" w:sz="0" w:space="0" w:color="auto"/>
      </w:divBdr>
    </w:div>
    <w:div w:id="747264889">
      <w:bodyDiv w:val="1"/>
      <w:marLeft w:val="0"/>
      <w:marRight w:val="0"/>
      <w:marTop w:val="0"/>
      <w:marBottom w:val="0"/>
      <w:divBdr>
        <w:top w:val="none" w:sz="0" w:space="0" w:color="auto"/>
        <w:left w:val="none" w:sz="0" w:space="0" w:color="auto"/>
        <w:bottom w:val="none" w:sz="0" w:space="0" w:color="auto"/>
        <w:right w:val="none" w:sz="0" w:space="0" w:color="auto"/>
      </w:divBdr>
      <w:divsChild>
        <w:div w:id="820269610">
          <w:marLeft w:val="480"/>
          <w:marRight w:val="0"/>
          <w:marTop w:val="0"/>
          <w:marBottom w:val="0"/>
          <w:divBdr>
            <w:top w:val="none" w:sz="0" w:space="0" w:color="auto"/>
            <w:left w:val="none" w:sz="0" w:space="0" w:color="auto"/>
            <w:bottom w:val="none" w:sz="0" w:space="0" w:color="auto"/>
            <w:right w:val="none" w:sz="0" w:space="0" w:color="auto"/>
          </w:divBdr>
        </w:div>
        <w:div w:id="1197818607">
          <w:marLeft w:val="480"/>
          <w:marRight w:val="0"/>
          <w:marTop w:val="0"/>
          <w:marBottom w:val="0"/>
          <w:divBdr>
            <w:top w:val="none" w:sz="0" w:space="0" w:color="auto"/>
            <w:left w:val="none" w:sz="0" w:space="0" w:color="auto"/>
            <w:bottom w:val="none" w:sz="0" w:space="0" w:color="auto"/>
            <w:right w:val="none" w:sz="0" w:space="0" w:color="auto"/>
          </w:divBdr>
        </w:div>
        <w:div w:id="1942373887">
          <w:marLeft w:val="480"/>
          <w:marRight w:val="0"/>
          <w:marTop w:val="0"/>
          <w:marBottom w:val="0"/>
          <w:divBdr>
            <w:top w:val="none" w:sz="0" w:space="0" w:color="auto"/>
            <w:left w:val="none" w:sz="0" w:space="0" w:color="auto"/>
            <w:bottom w:val="none" w:sz="0" w:space="0" w:color="auto"/>
            <w:right w:val="none" w:sz="0" w:space="0" w:color="auto"/>
          </w:divBdr>
        </w:div>
        <w:div w:id="1495612049">
          <w:marLeft w:val="480"/>
          <w:marRight w:val="0"/>
          <w:marTop w:val="0"/>
          <w:marBottom w:val="0"/>
          <w:divBdr>
            <w:top w:val="none" w:sz="0" w:space="0" w:color="auto"/>
            <w:left w:val="none" w:sz="0" w:space="0" w:color="auto"/>
            <w:bottom w:val="none" w:sz="0" w:space="0" w:color="auto"/>
            <w:right w:val="none" w:sz="0" w:space="0" w:color="auto"/>
          </w:divBdr>
        </w:div>
        <w:div w:id="1664044757">
          <w:marLeft w:val="480"/>
          <w:marRight w:val="0"/>
          <w:marTop w:val="0"/>
          <w:marBottom w:val="0"/>
          <w:divBdr>
            <w:top w:val="none" w:sz="0" w:space="0" w:color="auto"/>
            <w:left w:val="none" w:sz="0" w:space="0" w:color="auto"/>
            <w:bottom w:val="none" w:sz="0" w:space="0" w:color="auto"/>
            <w:right w:val="none" w:sz="0" w:space="0" w:color="auto"/>
          </w:divBdr>
        </w:div>
        <w:div w:id="1524322114">
          <w:marLeft w:val="480"/>
          <w:marRight w:val="0"/>
          <w:marTop w:val="0"/>
          <w:marBottom w:val="0"/>
          <w:divBdr>
            <w:top w:val="none" w:sz="0" w:space="0" w:color="auto"/>
            <w:left w:val="none" w:sz="0" w:space="0" w:color="auto"/>
            <w:bottom w:val="none" w:sz="0" w:space="0" w:color="auto"/>
            <w:right w:val="none" w:sz="0" w:space="0" w:color="auto"/>
          </w:divBdr>
        </w:div>
        <w:div w:id="839465180">
          <w:marLeft w:val="480"/>
          <w:marRight w:val="0"/>
          <w:marTop w:val="0"/>
          <w:marBottom w:val="0"/>
          <w:divBdr>
            <w:top w:val="none" w:sz="0" w:space="0" w:color="auto"/>
            <w:left w:val="none" w:sz="0" w:space="0" w:color="auto"/>
            <w:bottom w:val="none" w:sz="0" w:space="0" w:color="auto"/>
            <w:right w:val="none" w:sz="0" w:space="0" w:color="auto"/>
          </w:divBdr>
        </w:div>
        <w:div w:id="1612469773">
          <w:marLeft w:val="480"/>
          <w:marRight w:val="0"/>
          <w:marTop w:val="0"/>
          <w:marBottom w:val="0"/>
          <w:divBdr>
            <w:top w:val="none" w:sz="0" w:space="0" w:color="auto"/>
            <w:left w:val="none" w:sz="0" w:space="0" w:color="auto"/>
            <w:bottom w:val="none" w:sz="0" w:space="0" w:color="auto"/>
            <w:right w:val="none" w:sz="0" w:space="0" w:color="auto"/>
          </w:divBdr>
        </w:div>
        <w:div w:id="1444303348">
          <w:marLeft w:val="480"/>
          <w:marRight w:val="0"/>
          <w:marTop w:val="0"/>
          <w:marBottom w:val="0"/>
          <w:divBdr>
            <w:top w:val="none" w:sz="0" w:space="0" w:color="auto"/>
            <w:left w:val="none" w:sz="0" w:space="0" w:color="auto"/>
            <w:bottom w:val="none" w:sz="0" w:space="0" w:color="auto"/>
            <w:right w:val="none" w:sz="0" w:space="0" w:color="auto"/>
          </w:divBdr>
        </w:div>
        <w:div w:id="552422540">
          <w:marLeft w:val="480"/>
          <w:marRight w:val="0"/>
          <w:marTop w:val="0"/>
          <w:marBottom w:val="0"/>
          <w:divBdr>
            <w:top w:val="none" w:sz="0" w:space="0" w:color="auto"/>
            <w:left w:val="none" w:sz="0" w:space="0" w:color="auto"/>
            <w:bottom w:val="none" w:sz="0" w:space="0" w:color="auto"/>
            <w:right w:val="none" w:sz="0" w:space="0" w:color="auto"/>
          </w:divBdr>
        </w:div>
        <w:div w:id="587617474">
          <w:marLeft w:val="480"/>
          <w:marRight w:val="0"/>
          <w:marTop w:val="0"/>
          <w:marBottom w:val="0"/>
          <w:divBdr>
            <w:top w:val="none" w:sz="0" w:space="0" w:color="auto"/>
            <w:left w:val="none" w:sz="0" w:space="0" w:color="auto"/>
            <w:bottom w:val="none" w:sz="0" w:space="0" w:color="auto"/>
            <w:right w:val="none" w:sz="0" w:space="0" w:color="auto"/>
          </w:divBdr>
        </w:div>
        <w:div w:id="732780811">
          <w:marLeft w:val="480"/>
          <w:marRight w:val="0"/>
          <w:marTop w:val="0"/>
          <w:marBottom w:val="0"/>
          <w:divBdr>
            <w:top w:val="none" w:sz="0" w:space="0" w:color="auto"/>
            <w:left w:val="none" w:sz="0" w:space="0" w:color="auto"/>
            <w:bottom w:val="none" w:sz="0" w:space="0" w:color="auto"/>
            <w:right w:val="none" w:sz="0" w:space="0" w:color="auto"/>
          </w:divBdr>
        </w:div>
        <w:div w:id="625888673">
          <w:marLeft w:val="480"/>
          <w:marRight w:val="0"/>
          <w:marTop w:val="0"/>
          <w:marBottom w:val="0"/>
          <w:divBdr>
            <w:top w:val="none" w:sz="0" w:space="0" w:color="auto"/>
            <w:left w:val="none" w:sz="0" w:space="0" w:color="auto"/>
            <w:bottom w:val="none" w:sz="0" w:space="0" w:color="auto"/>
            <w:right w:val="none" w:sz="0" w:space="0" w:color="auto"/>
          </w:divBdr>
        </w:div>
        <w:div w:id="1106272948">
          <w:marLeft w:val="480"/>
          <w:marRight w:val="0"/>
          <w:marTop w:val="0"/>
          <w:marBottom w:val="0"/>
          <w:divBdr>
            <w:top w:val="none" w:sz="0" w:space="0" w:color="auto"/>
            <w:left w:val="none" w:sz="0" w:space="0" w:color="auto"/>
            <w:bottom w:val="none" w:sz="0" w:space="0" w:color="auto"/>
            <w:right w:val="none" w:sz="0" w:space="0" w:color="auto"/>
          </w:divBdr>
        </w:div>
        <w:div w:id="865023770">
          <w:marLeft w:val="480"/>
          <w:marRight w:val="0"/>
          <w:marTop w:val="0"/>
          <w:marBottom w:val="0"/>
          <w:divBdr>
            <w:top w:val="none" w:sz="0" w:space="0" w:color="auto"/>
            <w:left w:val="none" w:sz="0" w:space="0" w:color="auto"/>
            <w:bottom w:val="none" w:sz="0" w:space="0" w:color="auto"/>
            <w:right w:val="none" w:sz="0" w:space="0" w:color="auto"/>
          </w:divBdr>
        </w:div>
        <w:div w:id="1782145865">
          <w:marLeft w:val="480"/>
          <w:marRight w:val="0"/>
          <w:marTop w:val="0"/>
          <w:marBottom w:val="0"/>
          <w:divBdr>
            <w:top w:val="none" w:sz="0" w:space="0" w:color="auto"/>
            <w:left w:val="none" w:sz="0" w:space="0" w:color="auto"/>
            <w:bottom w:val="none" w:sz="0" w:space="0" w:color="auto"/>
            <w:right w:val="none" w:sz="0" w:space="0" w:color="auto"/>
          </w:divBdr>
        </w:div>
        <w:div w:id="2052804600">
          <w:marLeft w:val="480"/>
          <w:marRight w:val="0"/>
          <w:marTop w:val="0"/>
          <w:marBottom w:val="0"/>
          <w:divBdr>
            <w:top w:val="none" w:sz="0" w:space="0" w:color="auto"/>
            <w:left w:val="none" w:sz="0" w:space="0" w:color="auto"/>
            <w:bottom w:val="none" w:sz="0" w:space="0" w:color="auto"/>
            <w:right w:val="none" w:sz="0" w:space="0" w:color="auto"/>
          </w:divBdr>
        </w:div>
        <w:div w:id="1859851723">
          <w:marLeft w:val="480"/>
          <w:marRight w:val="0"/>
          <w:marTop w:val="0"/>
          <w:marBottom w:val="0"/>
          <w:divBdr>
            <w:top w:val="none" w:sz="0" w:space="0" w:color="auto"/>
            <w:left w:val="none" w:sz="0" w:space="0" w:color="auto"/>
            <w:bottom w:val="none" w:sz="0" w:space="0" w:color="auto"/>
            <w:right w:val="none" w:sz="0" w:space="0" w:color="auto"/>
          </w:divBdr>
        </w:div>
        <w:div w:id="491918320">
          <w:marLeft w:val="480"/>
          <w:marRight w:val="0"/>
          <w:marTop w:val="0"/>
          <w:marBottom w:val="0"/>
          <w:divBdr>
            <w:top w:val="none" w:sz="0" w:space="0" w:color="auto"/>
            <w:left w:val="none" w:sz="0" w:space="0" w:color="auto"/>
            <w:bottom w:val="none" w:sz="0" w:space="0" w:color="auto"/>
            <w:right w:val="none" w:sz="0" w:space="0" w:color="auto"/>
          </w:divBdr>
        </w:div>
        <w:div w:id="1724014456">
          <w:marLeft w:val="480"/>
          <w:marRight w:val="0"/>
          <w:marTop w:val="0"/>
          <w:marBottom w:val="0"/>
          <w:divBdr>
            <w:top w:val="none" w:sz="0" w:space="0" w:color="auto"/>
            <w:left w:val="none" w:sz="0" w:space="0" w:color="auto"/>
            <w:bottom w:val="none" w:sz="0" w:space="0" w:color="auto"/>
            <w:right w:val="none" w:sz="0" w:space="0" w:color="auto"/>
          </w:divBdr>
        </w:div>
        <w:div w:id="384989396">
          <w:marLeft w:val="480"/>
          <w:marRight w:val="0"/>
          <w:marTop w:val="0"/>
          <w:marBottom w:val="0"/>
          <w:divBdr>
            <w:top w:val="none" w:sz="0" w:space="0" w:color="auto"/>
            <w:left w:val="none" w:sz="0" w:space="0" w:color="auto"/>
            <w:bottom w:val="none" w:sz="0" w:space="0" w:color="auto"/>
            <w:right w:val="none" w:sz="0" w:space="0" w:color="auto"/>
          </w:divBdr>
        </w:div>
        <w:div w:id="2028484505">
          <w:marLeft w:val="480"/>
          <w:marRight w:val="0"/>
          <w:marTop w:val="0"/>
          <w:marBottom w:val="0"/>
          <w:divBdr>
            <w:top w:val="none" w:sz="0" w:space="0" w:color="auto"/>
            <w:left w:val="none" w:sz="0" w:space="0" w:color="auto"/>
            <w:bottom w:val="none" w:sz="0" w:space="0" w:color="auto"/>
            <w:right w:val="none" w:sz="0" w:space="0" w:color="auto"/>
          </w:divBdr>
        </w:div>
        <w:div w:id="307252575">
          <w:marLeft w:val="480"/>
          <w:marRight w:val="0"/>
          <w:marTop w:val="0"/>
          <w:marBottom w:val="0"/>
          <w:divBdr>
            <w:top w:val="none" w:sz="0" w:space="0" w:color="auto"/>
            <w:left w:val="none" w:sz="0" w:space="0" w:color="auto"/>
            <w:bottom w:val="none" w:sz="0" w:space="0" w:color="auto"/>
            <w:right w:val="none" w:sz="0" w:space="0" w:color="auto"/>
          </w:divBdr>
        </w:div>
        <w:div w:id="1432819094">
          <w:marLeft w:val="480"/>
          <w:marRight w:val="0"/>
          <w:marTop w:val="0"/>
          <w:marBottom w:val="0"/>
          <w:divBdr>
            <w:top w:val="none" w:sz="0" w:space="0" w:color="auto"/>
            <w:left w:val="none" w:sz="0" w:space="0" w:color="auto"/>
            <w:bottom w:val="none" w:sz="0" w:space="0" w:color="auto"/>
            <w:right w:val="none" w:sz="0" w:space="0" w:color="auto"/>
          </w:divBdr>
        </w:div>
        <w:div w:id="728304530">
          <w:marLeft w:val="480"/>
          <w:marRight w:val="0"/>
          <w:marTop w:val="0"/>
          <w:marBottom w:val="0"/>
          <w:divBdr>
            <w:top w:val="none" w:sz="0" w:space="0" w:color="auto"/>
            <w:left w:val="none" w:sz="0" w:space="0" w:color="auto"/>
            <w:bottom w:val="none" w:sz="0" w:space="0" w:color="auto"/>
            <w:right w:val="none" w:sz="0" w:space="0" w:color="auto"/>
          </w:divBdr>
        </w:div>
        <w:div w:id="2057200102">
          <w:marLeft w:val="480"/>
          <w:marRight w:val="0"/>
          <w:marTop w:val="0"/>
          <w:marBottom w:val="0"/>
          <w:divBdr>
            <w:top w:val="none" w:sz="0" w:space="0" w:color="auto"/>
            <w:left w:val="none" w:sz="0" w:space="0" w:color="auto"/>
            <w:bottom w:val="none" w:sz="0" w:space="0" w:color="auto"/>
            <w:right w:val="none" w:sz="0" w:space="0" w:color="auto"/>
          </w:divBdr>
        </w:div>
        <w:div w:id="1492335654">
          <w:marLeft w:val="480"/>
          <w:marRight w:val="0"/>
          <w:marTop w:val="0"/>
          <w:marBottom w:val="0"/>
          <w:divBdr>
            <w:top w:val="none" w:sz="0" w:space="0" w:color="auto"/>
            <w:left w:val="none" w:sz="0" w:space="0" w:color="auto"/>
            <w:bottom w:val="none" w:sz="0" w:space="0" w:color="auto"/>
            <w:right w:val="none" w:sz="0" w:space="0" w:color="auto"/>
          </w:divBdr>
        </w:div>
        <w:div w:id="227618047">
          <w:marLeft w:val="480"/>
          <w:marRight w:val="0"/>
          <w:marTop w:val="0"/>
          <w:marBottom w:val="0"/>
          <w:divBdr>
            <w:top w:val="none" w:sz="0" w:space="0" w:color="auto"/>
            <w:left w:val="none" w:sz="0" w:space="0" w:color="auto"/>
            <w:bottom w:val="none" w:sz="0" w:space="0" w:color="auto"/>
            <w:right w:val="none" w:sz="0" w:space="0" w:color="auto"/>
          </w:divBdr>
        </w:div>
        <w:div w:id="1063605806">
          <w:marLeft w:val="480"/>
          <w:marRight w:val="0"/>
          <w:marTop w:val="0"/>
          <w:marBottom w:val="0"/>
          <w:divBdr>
            <w:top w:val="none" w:sz="0" w:space="0" w:color="auto"/>
            <w:left w:val="none" w:sz="0" w:space="0" w:color="auto"/>
            <w:bottom w:val="none" w:sz="0" w:space="0" w:color="auto"/>
            <w:right w:val="none" w:sz="0" w:space="0" w:color="auto"/>
          </w:divBdr>
        </w:div>
        <w:div w:id="1438678265">
          <w:marLeft w:val="480"/>
          <w:marRight w:val="0"/>
          <w:marTop w:val="0"/>
          <w:marBottom w:val="0"/>
          <w:divBdr>
            <w:top w:val="none" w:sz="0" w:space="0" w:color="auto"/>
            <w:left w:val="none" w:sz="0" w:space="0" w:color="auto"/>
            <w:bottom w:val="none" w:sz="0" w:space="0" w:color="auto"/>
            <w:right w:val="none" w:sz="0" w:space="0" w:color="auto"/>
          </w:divBdr>
        </w:div>
        <w:div w:id="91367219">
          <w:marLeft w:val="480"/>
          <w:marRight w:val="0"/>
          <w:marTop w:val="0"/>
          <w:marBottom w:val="0"/>
          <w:divBdr>
            <w:top w:val="none" w:sz="0" w:space="0" w:color="auto"/>
            <w:left w:val="none" w:sz="0" w:space="0" w:color="auto"/>
            <w:bottom w:val="none" w:sz="0" w:space="0" w:color="auto"/>
            <w:right w:val="none" w:sz="0" w:space="0" w:color="auto"/>
          </w:divBdr>
        </w:div>
        <w:div w:id="1829323403">
          <w:marLeft w:val="480"/>
          <w:marRight w:val="0"/>
          <w:marTop w:val="0"/>
          <w:marBottom w:val="0"/>
          <w:divBdr>
            <w:top w:val="none" w:sz="0" w:space="0" w:color="auto"/>
            <w:left w:val="none" w:sz="0" w:space="0" w:color="auto"/>
            <w:bottom w:val="none" w:sz="0" w:space="0" w:color="auto"/>
            <w:right w:val="none" w:sz="0" w:space="0" w:color="auto"/>
          </w:divBdr>
        </w:div>
        <w:div w:id="1894462983">
          <w:marLeft w:val="480"/>
          <w:marRight w:val="0"/>
          <w:marTop w:val="0"/>
          <w:marBottom w:val="0"/>
          <w:divBdr>
            <w:top w:val="none" w:sz="0" w:space="0" w:color="auto"/>
            <w:left w:val="none" w:sz="0" w:space="0" w:color="auto"/>
            <w:bottom w:val="none" w:sz="0" w:space="0" w:color="auto"/>
            <w:right w:val="none" w:sz="0" w:space="0" w:color="auto"/>
          </w:divBdr>
        </w:div>
        <w:div w:id="902374478">
          <w:marLeft w:val="480"/>
          <w:marRight w:val="0"/>
          <w:marTop w:val="0"/>
          <w:marBottom w:val="0"/>
          <w:divBdr>
            <w:top w:val="none" w:sz="0" w:space="0" w:color="auto"/>
            <w:left w:val="none" w:sz="0" w:space="0" w:color="auto"/>
            <w:bottom w:val="none" w:sz="0" w:space="0" w:color="auto"/>
            <w:right w:val="none" w:sz="0" w:space="0" w:color="auto"/>
          </w:divBdr>
        </w:div>
        <w:div w:id="1510675580">
          <w:marLeft w:val="480"/>
          <w:marRight w:val="0"/>
          <w:marTop w:val="0"/>
          <w:marBottom w:val="0"/>
          <w:divBdr>
            <w:top w:val="none" w:sz="0" w:space="0" w:color="auto"/>
            <w:left w:val="none" w:sz="0" w:space="0" w:color="auto"/>
            <w:bottom w:val="none" w:sz="0" w:space="0" w:color="auto"/>
            <w:right w:val="none" w:sz="0" w:space="0" w:color="auto"/>
          </w:divBdr>
        </w:div>
        <w:div w:id="1960645715">
          <w:marLeft w:val="480"/>
          <w:marRight w:val="0"/>
          <w:marTop w:val="0"/>
          <w:marBottom w:val="0"/>
          <w:divBdr>
            <w:top w:val="none" w:sz="0" w:space="0" w:color="auto"/>
            <w:left w:val="none" w:sz="0" w:space="0" w:color="auto"/>
            <w:bottom w:val="none" w:sz="0" w:space="0" w:color="auto"/>
            <w:right w:val="none" w:sz="0" w:space="0" w:color="auto"/>
          </w:divBdr>
        </w:div>
        <w:div w:id="906498983">
          <w:marLeft w:val="480"/>
          <w:marRight w:val="0"/>
          <w:marTop w:val="0"/>
          <w:marBottom w:val="0"/>
          <w:divBdr>
            <w:top w:val="none" w:sz="0" w:space="0" w:color="auto"/>
            <w:left w:val="none" w:sz="0" w:space="0" w:color="auto"/>
            <w:bottom w:val="none" w:sz="0" w:space="0" w:color="auto"/>
            <w:right w:val="none" w:sz="0" w:space="0" w:color="auto"/>
          </w:divBdr>
        </w:div>
        <w:div w:id="236863607">
          <w:marLeft w:val="480"/>
          <w:marRight w:val="0"/>
          <w:marTop w:val="0"/>
          <w:marBottom w:val="0"/>
          <w:divBdr>
            <w:top w:val="none" w:sz="0" w:space="0" w:color="auto"/>
            <w:left w:val="none" w:sz="0" w:space="0" w:color="auto"/>
            <w:bottom w:val="none" w:sz="0" w:space="0" w:color="auto"/>
            <w:right w:val="none" w:sz="0" w:space="0" w:color="auto"/>
          </w:divBdr>
        </w:div>
        <w:div w:id="999385602">
          <w:marLeft w:val="480"/>
          <w:marRight w:val="0"/>
          <w:marTop w:val="0"/>
          <w:marBottom w:val="0"/>
          <w:divBdr>
            <w:top w:val="none" w:sz="0" w:space="0" w:color="auto"/>
            <w:left w:val="none" w:sz="0" w:space="0" w:color="auto"/>
            <w:bottom w:val="none" w:sz="0" w:space="0" w:color="auto"/>
            <w:right w:val="none" w:sz="0" w:space="0" w:color="auto"/>
          </w:divBdr>
        </w:div>
        <w:div w:id="1797143849">
          <w:marLeft w:val="480"/>
          <w:marRight w:val="0"/>
          <w:marTop w:val="0"/>
          <w:marBottom w:val="0"/>
          <w:divBdr>
            <w:top w:val="none" w:sz="0" w:space="0" w:color="auto"/>
            <w:left w:val="none" w:sz="0" w:space="0" w:color="auto"/>
            <w:bottom w:val="none" w:sz="0" w:space="0" w:color="auto"/>
            <w:right w:val="none" w:sz="0" w:space="0" w:color="auto"/>
          </w:divBdr>
        </w:div>
        <w:div w:id="1617523284">
          <w:marLeft w:val="480"/>
          <w:marRight w:val="0"/>
          <w:marTop w:val="0"/>
          <w:marBottom w:val="0"/>
          <w:divBdr>
            <w:top w:val="none" w:sz="0" w:space="0" w:color="auto"/>
            <w:left w:val="none" w:sz="0" w:space="0" w:color="auto"/>
            <w:bottom w:val="none" w:sz="0" w:space="0" w:color="auto"/>
            <w:right w:val="none" w:sz="0" w:space="0" w:color="auto"/>
          </w:divBdr>
        </w:div>
        <w:div w:id="624773763">
          <w:marLeft w:val="480"/>
          <w:marRight w:val="0"/>
          <w:marTop w:val="0"/>
          <w:marBottom w:val="0"/>
          <w:divBdr>
            <w:top w:val="none" w:sz="0" w:space="0" w:color="auto"/>
            <w:left w:val="none" w:sz="0" w:space="0" w:color="auto"/>
            <w:bottom w:val="none" w:sz="0" w:space="0" w:color="auto"/>
            <w:right w:val="none" w:sz="0" w:space="0" w:color="auto"/>
          </w:divBdr>
        </w:div>
        <w:div w:id="266618937">
          <w:marLeft w:val="480"/>
          <w:marRight w:val="0"/>
          <w:marTop w:val="0"/>
          <w:marBottom w:val="0"/>
          <w:divBdr>
            <w:top w:val="none" w:sz="0" w:space="0" w:color="auto"/>
            <w:left w:val="none" w:sz="0" w:space="0" w:color="auto"/>
            <w:bottom w:val="none" w:sz="0" w:space="0" w:color="auto"/>
            <w:right w:val="none" w:sz="0" w:space="0" w:color="auto"/>
          </w:divBdr>
        </w:div>
        <w:div w:id="1404765871">
          <w:marLeft w:val="480"/>
          <w:marRight w:val="0"/>
          <w:marTop w:val="0"/>
          <w:marBottom w:val="0"/>
          <w:divBdr>
            <w:top w:val="none" w:sz="0" w:space="0" w:color="auto"/>
            <w:left w:val="none" w:sz="0" w:space="0" w:color="auto"/>
            <w:bottom w:val="none" w:sz="0" w:space="0" w:color="auto"/>
            <w:right w:val="none" w:sz="0" w:space="0" w:color="auto"/>
          </w:divBdr>
        </w:div>
        <w:div w:id="1786119533">
          <w:marLeft w:val="480"/>
          <w:marRight w:val="0"/>
          <w:marTop w:val="0"/>
          <w:marBottom w:val="0"/>
          <w:divBdr>
            <w:top w:val="none" w:sz="0" w:space="0" w:color="auto"/>
            <w:left w:val="none" w:sz="0" w:space="0" w:color="auto"/>
            <w:bottom w:val="none" w:sz="0" w:space="0" w:color="auto"/>
            <w:right w:val="none" w:sz="0" w:space="0" w:color="auto"/>
          </w:divBdr>
        </w:div>
        <w:div w:id="720134754">
          <w:marLeft w:val="480"/>
          <w:marRight w:val="0"/>
          <w:marTop w:val="0"/>
          <w:marBottom w:val="0"/>
          <w:divBdr>
            <w:top w:val="none" w:sz="0" w:space="0" w:color="auto"/>
            <w:left w:val="none" w:sz="0" w:space="0" w:color="auto"/>
            <w:bottom w:val="none" w:sz="0" w:space="0" w:color="auto"/>
            <w:right w:val="none" w:sz="0" w:space="0" w:color="auto"/>
          </w:divBdr>
        </w:div>
        <w:div w:id="1558080085">
          <w:marLeft w:val="480"/>
          <w:marRight w:val="0"/>
          <w:marTop w:val="0"/>
          <w:marBottom w:val="0"/>
          <w:divBdr>
            <w:top w:val="none" w:sz="0" w:space="0" w:color="auto"/>
            <w:left w:val="none" w:sz="0" w:space="0" w:color="auto"/>
            <w:bottom w:val="none" w:sz="0" w:space="0" w:color="auto"/>
            <w:right w:val="none" w:sz="0" w:space="0" w:color="auto"/>
          </w:divBdr>
        </w:div>
        <w:div w:id="1520509032">
          <w:marLeft w:val="480"/>
          <w:marRight w:val="0"/>
          <w:marTop w:val="0"/>
          <w:marBottom w:val="0"/>
          <w:divBdr>
            <w:top w:val="none" w:sz="0" w:space="0" w:color="auto"/>
            <w:left w:val="none" w:sz="0" w:space="0" w:color="auto"/>
            <w:bottom w:val="none" w:sz="0" w:space="0" w:color="auto"/>
            <w:right w:val="none" w:sz="0" w:space="0" w:color="auto"/>
          </w:divBdr>
        </w:div>
        <w:div w:id="1353610806">
          <w:marLeft w:val="480"/>
          <w:marRight w:val="0"/>
          <w:marTop w:val="0"/>
          <w:marBottom w:val="0"/>
          <w:divBdr>
            <w:top w:val="none" w:sz="0" w:space="0" w:color="auto"/>
            <w:left w:val="none" w:sz="0" w:space="0" w:color="auto"/>
            <w:bottom w:val="none" w:sz="0" w:space="0" w:color="auto"/>
            <w:right w:val="none" w:sz="0" w:space="0" w:color="auto"/>
          </w:divBdr>
        </w:div>
        <w:div w:id="784429085">
          <w:marLeft w:val="480"/>
          <w:marRight w:val="0"/>
          <w:marTop w:val="0"/>
          <w:marBottom w:val="0"/>
          <w:divBdr>
            <w:top w:val="none" w:sz="0" w:space="0" w:color="auto"/>
            <w:left w:val="none" w:sz="0" w:space="0" w:color="auto"/>
            <w:bottom w:val="none" w:sz="0" w:space="0" w:color="auto"/>
            <w:right w:val="none" w:sz="0" w:space="0" w:color="auto"/>
          </w:divBdr>
        </w:div>
        <w:div w:id="1131287875">
          <w:marLeft w:val="480"/>
          <w:marRight w:val="0"/>
          <w:marTop w:val="0"/>
          <w:marBottom w:val="0"/>
          <w:divBdr>
            <w:top w:val="none" w:sz="0" w:space="0" w:color="auto"/>
            <w:left w:val="none" w:sz="0" w:space="0" w:color="auto"/>
            <w:bottom w:val="none" w:sz="0" w:space="0" w:color="auto"/>
            <w:right w:val="none" w:sz="0" w:space="0" w:color="auto"/>
          </w:divBdr>
        </w:div>
        <w:div w:id="1283073841">
          <w:marLeft w:val="480"/>
          <w:marRight w:val="0"/>
          <w:marTop w:val="0"/>
          <w:marBottom w:val="0"/>
          <w:divBdr>
            <w:top w:val="none" w:sz="0" w:space="0" w:color="auto"/>
            <w:left w:val="none" w:sz="0" w:space="0" w:color="auto"/>
            <w:bottom w:val="none" w:sz="0" w:space="0" w:color="auto"/>
            <w:right w:val="none" w:sz="0" w:space="0" w:color="auto"/>
          </w:divBdr>
        </w:div>
        <w:div w:id="401485130">
          <w:marLeft w:val="480"/>
          <w:marRight w:val="0"/>
          <w:marTop w:val="0"/>
          <w:marBottom w:val="0"/>
          <w:divBdr>
            <w:top w:val="none" w:sz="0" w:space="0" w:color="auto"/>
            <w:left w:val="none" w:sz="0" w:space="0" w:color="auto"/>
            <w:bottom w:val="none" w:sz="0" w:space="0" w:color="auto"/>
            <w:right w:val="none" w:sz="0" w:space="0" w:color="auto"/>
          </w:divBdr>
        </w:div>
        <w:div w:id="2023167335">
          <w:marLeft w:val="480"/>
          <w:marRight w:val="0"/>
          <w:marTop w:val="0"/>
          <w:marBottom w:val="0"/>
          <w:divBdr>
            <w:top w:val="none" w:sz="0" w:space="0" w:color="auto"/>
            <w:left w:val="none" w:sz="0" w:space="0" w:color="auto"/>
            <w:bottom w:val="none" w:sz="0" w:space="0" w:color="auto"/>
            <w:right w:val="none" w:sz="0" w:space="0" w:color="auto"/>
          </w:divBdr>
        </w:div>
        <w:div w:id="449470429">
          <w:marLeft w:val="480"/>
          <w:marRight w:val="0"/>
          <w:marTop w:val="0"/>
          <w:marBottom w:val="0"/>
          <w:divBdr>
            <w:top w:val="none" w:sz="0" w:space="0" w:color="auto"/>
            <w:left w:val="none" w:sz="0" w:space="0" w:color="auto"/>
            <w:bottom w:val="none" w:sz="0" w:space="0" w:color="auto"/>
            <w:right w:val="none" w:sz="0" w:space="0" w:color="auto"/>
          </w:divBdr>
        </w:div>
        <w:div w:id="1178693554">
          <w:marLeft w:val="480"/>
          <w:marRight w:val="0"/>
          <w:marTop w:val="0"/>
          <w:marBottom w:val="0"/>
          <w:divBdr>
            <w:top w:val="none" w:sz="0" w:space="0" w:color="auto"/>
            <w:left w:val="none" w:sz="0" w:space="0" w:color="auto"/>
            <w:bottom w:val="none" w:sz="0" w:space="0" w:color="auto"/>
            <w:right w:val="none" w:sz="0" w:space="0" w:color="auto"/>
          </w:divBdr>
        </w:div>
      </w:divsChild>
    </w:div>
    <w:div w:id="747851213">
      <w:bodyDiv w:val="1"/>
      <w:marLeft w:val="0"/>
      <w:marRight w:val="0"/>
      <w:marTop w:val="0"/>
      <w:marBottom w:val="0"/>
      <w:divBdr>
        <w:top w:val="none" w:sz="0" w:space="0" w:color="auto"/>
        <w:left w:val="none" w:sz="0" w:space="0" w:color="auto"/>
        <w:bottom w:val="none" w:sz="0" w:space="0" w:color="auto"/>
        <w:right w:val="none" w:sz="0" w:space="0" w:color="auto"/>
      </w:divBdr>
    </w:div>
    <w:div w:id="753168375">
      <w:bodyDiv w:val="1"/>
      <w:marLeft w:val="0"/>
      <w:marRight w:val="0"/>
      <w:marTop w:val="0"/>
      <w:marBottom w:val="0"/>
      <w:divBdr>
        <w:top w:val="none" w:sz="0" w:space="0" w:color="auto"/>
        <w:left w:val="none" w:sz="0" w:space="0" w:color="auto"/>
        <w:bottom w:val="none" w:sz="0" w:space="0" w:color="auto"/>
        <w:right w:val="none" w:sz="0" w:space="0" w:color="auto"/>
      </w:divBdr>
    </w:div>
    <w:div w:id="754934241">
      <w:bodyDiv w:val="1"/>
      <w:marLeft w:val="0"/>
      <w:marRight w:val="0"/>
      <w:marTop w:val="0"/>
      <w:marBottom w:val="0"/>
      <w:divBdr>
        <w:top w:val="none" w:sz="0" w:space="0" w:color="auto"/>
        <w:left w:val="none" w:sz="0" w:space="0" w:color="auto"/>
        <w:bottom w:val="none" w:sz="0" w:space="0" w:color="auto"/>
        <w:right w:val="none" w:sz="0" w:space="0" w:color="auto"/>
      </w:divBdr>
    </w:div>
    <w:div w:id="755711613">
      <w:bodyDiv w:val="1"/>
      <w:marLeft w:val="0"/>
      <w:marRight w:val="0"/>
      <w:marTop w:val="0"/>
      <w:marBottom w:val="0"/>
      <w:divBdr>
        <w:top w:val="none" w:sz="0" w:space="0" w:color="auto"/>
        <w:left w:val="none" w:sz="0" w:space="0" w:color="auto"/>
        <w:bottom w:val="none" w:sz="0" w:space="0" w:color="auto"/>
        <w:right w:val="none" w:sz="0" w:space="0" w:color="auto"/>
      </w:divBdr>
      <w:divsChild>
        <w:div w:id="416561099">
          <w:marLeft w:val="480"/>
          <w:marRight w:val="0"/>
          <w:marTop w:val="0"/>
          <w:marBottom w:val="0"/>
          <w:divBdr>
            <w:top w:val="none" w:sz="0" w:space="0" w:color="auto"/>
            <w:left w:val="none" w:sz="0" w:space="0" w:color="auto"/>
            <w:bottom w:val="none" w:sz="0" w:space="0" w:color="auto"/>
            <w:right w:val="none" w:sz="0" w:space="0" w:color="auto"/>
          </w:divBdr>
        </w:div>
        <w:div w:id="1909226076">
          <w:marLeft w:val="480"/>
          <w:marRight w:val="0"/>
          <w:marTop w:val="0"/>
          <w:marBottom w:val="0"/>
          <w:divBdr>
            <w:top w:val="none" w:sz="0" w:space="0" w:color="auto"/>
            <w:left w:val="none" w:sz="0" w:space="0" w:color="auto"/>
            <w:bottom w:val="none" w:sz="0" w:space="0" w:color="auto"/>
            <w:right w:val="none" w:sz="0" w:space="0" w:color="auto"/>
          </w:divBdr>
        </w:div>
        <w:div w:id="1172138373">
          <w:marLeft w:val="480"/>
          <w:marRight w:val="0"/>
          <w:marTop w:val="0"/>
          <w:marBottom w:val="0"/>
          <w:divBdr>
            <w:top w:val="none" w:sz="0" w:space="0" w:color="auto"/>
            <w:left w:val="none" w:sz="0" w:space="0" w:color="auto"/>
            <w:bottom w:val="none" w:sz="0" w:space="0" w:color="auto"/>
            <w:right w:val="none" w:sz="0" w:space="0" w:color="auto"/>
          </w:divBdr>
        </w:div>
        <w:div w:id="963652530">
          <w:marLeft w:val="480"/>
          <w:marRight w:val="0"/>
          <w:marTop w:val="0"/>
          <w:marBottom w:val="0"/>
          <w:divBdr>
            <w:top w:val="none" w:sz="0" w:space="0" w:color="auto"/>
            <w:left w:val="none" w:sz="0" w:space="0" w:color="auto"/>
            <w:bottom w:val="none" w:sz="0" w:space="0" w:color="auto"/>
            <w:right w:val="none" w:sz="0" w:space="0" w:color="auto"/>
          </w:divBdr>
        </w:div>
        <w:div w:id="1668051315">
          <w:marLeft w:val="480"/>
          <w:marRight w:val="0"/>
          <w:marTop w:val="0"/>
          <w:marBottom w:val="0"/>
          <w:divBdr>
            <w:top w:val="none" w:sz="0" w:space="0" w:color="auto"/>
            <w:left w:val="none" w:sz="0" w:space="0" w:color="auto"/>
            <w:bottom w:val="none" w:sz="0" w:space="0" w:color="auto"/>
            <w:right w:val="none" w:sz="0" w:space="0" w:color="auto"/>
          </w:divBdr>
        </w:div>
        <w:div w:id="64686426">
          <w:marLeft w:val="480"/>
          <w:marRight w:val="0"/>
          <w:marTop w:val="0"/>
          <w:marBottom w:val="0"/>
          <w:divBdr>
            <w:top w:val="none" w:sz="0" w:space="0" w:color="auto"/>
            <w:left w:val="none" w:sz="0" w:space="0" w:color="auto"/>
            <w:bottom w:val="none" w:sz="0" w:space="0" w:color="auto"/>
            <w:right w:val="none" w:sz="0" w:space="0" w:color="auto"/>
          </w:divBdr>
        </w:div>
        <w:div w:id="1584607125">
          <w:marLeft w:val="480"/>
          <w:marRight w:val="0"/>
          <w:marTop w:val="0"/>
          <w:marBottom w:val="0"/>
          <w:divBdr>
            <w:top w:val="none" w:sz="0" w:space="0" w:color="auto"/>
            <w:left w:val="none" w:sz="0" w:space="0" w:color="auto"/>
            <w:bottom w:val="none" w:sz="0" w:space="0" w:color="auto"/>
            <w:right w:val="none" w:sz="0" w:space="0" w:color="auto"/>
          </w:divBdr>
        </w:div>
        <w:div w:id="1811052475">
          <w:marLeft w:val="480"/>
          <w:marRight w:val="0"/>
          <w:marTop w:val="0"/>
          <w:marBottom w:val="0"/>
          <w:divBdr>
            <w:top w:val="none" w:sz="0" w:space="0" w:color="auto"/>
            <w:left w:val="none" w:sz="0" w:space="0" w:color="auto"/>
            <w:bottom w:val="none" w:sz="0" w:space="0" w:color="auto"/>
            <w:right w:val="none" w:sz="0" w:space="0" w:color="auto"/>
          </w:divBdr>
        </w:div>
        <w:div w:id="2028561016">
          <w:marLeft w:val="480"/>
          <w:marRight w:val="0"/>
          <w:marTop w:val="0"/>
          <w:marBottom w:val="0"/>
          <w:divBdr>
            <w:top w:val="none" w:sz="0" w:space="0" w:color="auto"/>
            <w:left w:val="none" w:sz="0" w:space="0" w:color="auto"/>
            <w:bottom w:val="none" w:sz="0" w:space="0" w:color="auto"/>
            <w:right w:val="none" w:sz="0" w:space="0" w:color="auto"/>
          </w:divBdr>
        </w:div>
        <w:div w:id="1153065439">
          <w:marLeft w:val="480"/>
          <w:marRight w:val="0"/>
          <w:marTop w:val="0"/>
          <w:marBottom w:val="0"/>
          <w:divBdr>
            <w:top w:val="none" w:sz="0" w:space="0" w:color="auto"/>
            <w:left w:val="none" w:sz="0" w:space="0" w:color="auto"/>
            <w:bottom w:val="none" w:sz="0" w:space="0" w:color="auto"/>
            <w:right w:val="none" w:sz="0" w:space="0" w:color="auto"/>
          </w:divBdr>
        </w:div>
        <w:div w:id="1102651598">
          <w:marLeft w:val="480"/>
          <w:marRight w:val="0"/>
          <w:marTop w:val="0"/>
          <w:marBottom w:val="0"/>
          <w:divBdr>
            <w:top w:val="none" w:sz="0" w:space="0" w:color="auto"/>
            <w:left w:val="none" w:sz="0" w:space="0" w:color="auto"/>
            <w:bottom w:val="none" w:sz="0" w:space="0" w:color="auto"/>
            <w:right w:val="none" w:sz="0" w:space="0" w:color="auto"/>
          </w:divBdr>
        </w:div>
        <w:div w:id="588777439">
          <w:marLeft w:val="480"/>
          <w:marRight w:val="0"/>
          <w:marTop w:val="0"/>
          <w:marBottom w:val="0"/>
          <w:divBdr>
            <w:top w:val="none" w:sz="0" w:space="0" w:color="auto"/>
            <w:left w:val="none" w:sz="0" w:space="0" w:color="auto"/>
            <w:bottom w:val="none" w:sz="0" w:space="0" w:color="auto"/>
            <w:right w:val="none" w:sz="0" w:space="0" w:color="auto"/>
          </w:divBdr>
        </w:div>
        <w:div w:id="49814082">
          <w:marLeft w:val="480"/>
          <w:marRight w:val="0"/>
          <w:marTop w:val="0"/>
          <w:marBottom w:val="0"/>
          <w:divBdr>
            <w:top w:val="none" w:sz="0" w:space="0" w:color="auto"/>
            <w:left w:val="none" w:sz="0" w:space="0" w:color="auto"/>
            <w:bottom w:val="none" w:sz="0" w:space="0" w:color="auto"/>
            <w:right w:val="none" w:sz="0" w:space="0" w:color="auto"/>
          </w:divBdr>
        </w:div>
        <w:div w:id="1918202785">
          <w:marLeft w:val="480"/>
          <w:marRight w:val="0"/>
          <w:marTop w:val="0"/>
          <w:marBottom w:val="0"/>
          <w:divBdr>
            <w:top w:val="none" w:sz="0" w:space="0" w:color="auto"/>
            <w:left w:val="none" w:sz="0" w:space="0" w:color="auto"/>
            <w:bottom w:val="none" w:sz="0" w:space="0" w:color="auto"/>
            <w:right w:val="none" w:sz="0" w:space="0" w:color="auto"/>
          </w:divBdr>
        </w:div>
        <w:div w:id="32534842">
          <w:marLeft w:val="480"/>
          <w:marRight w:val="0"/>
          <w:marTop w:val="0"/>
          <w:marBottom w:val="0"/>
          <w:divBdr>
            <w:top w:val="none" w:sz="0" w:space="0" w:color="auto"/>
            <w:left w:val="none" w:sz="0" w:space="0" w:color="auto"/>
            <w:bottom w:val="none" w:sz="0" w:space="0" w:color="auto"/>
            <w:right w:val="none" w:sz="0" w:space="0" w:color="auto"/>
          </w:divBdr>
        </w:div>
        <w:div w:id="1544710032">
          <w:marLeft w:val="480"/>
          <w:marRight w:val="0"/>
          <w:marTop w:val="0"/>
          <w:marBottom w:val="0"/>
          <w:divBdr>
            <w:top w:val="none" w:sz="0" w:space="0" w:color="auto"/>
            <w:left w:val="none" w:sz="0" w:space="0" w:color="auto"/>
            <w:bottom w:val="none" w:sz="0" w:space="0" w:color="auto"/>
            <w:right w:val="none" w:sz="0" w:space="0" w:color="auto"/>
          </w:divBdr>
        </w:div>
        <w:div w:id="688877061">
          <w:marLeft w:val="480"/>
          <w:marRight w:val="0"/>
          <w:marTop w:val="0"/>
          <w:marBottom w:val="0"/>
          <w:divBdr>
            <w:top w:val="none" w:sz="0" w:space="0" w:color="auto"/>
            <w:left w:val="none" w:sz="0" w:space="0" w:color="auto"/>
            <w:bottom w:val="none" w:sz="0" w:space="0" w:color="auto"/>
            <w:right w:val="none" w:sz="0" w:space="0" w:color="auto"/>
          </w:divBdr>
        </w:div>
        <w:div w:id="1646620365">
          <w:marLeft w:val="480"/>
          <w:marRight w:val="0"/>
          <w:marTop w:val="0"/>
          <w:marBottom w:val="0"/>
          <w:divBdr>
            <w:top w:val="none" w:sz="0" w:space="0" w:color="auto"/>
            <w:left w:val="none" w:sz="0" w:space="0" w:color="auto"/>
            <w:bottom w:val="none" w:sz="0" w:space="0" w:color="auto"/>
            <w:right w:val="none" w:sz="0" w:space="0" w:color="auto"/>
          </w:divBdr>
        </w:div>
        <w:div w:id="1443961327">
          <w:marLeft w:val="480"/>
          <w:marRight w:val="0"/>
          <w:marTop w:val="0"/>
          <w:marBottom w:val="0"/>
          <w:divBdr>
            <w:top w:val="none" w:sz="0" w:space="0" w:color="auto"/>
            <w:left w:val="none" w:sz="0" w:space="0" w:color="auto"/>
            <w:bottom w:val="none" w:sz="0" w:space="0" w:color="auto"/>
            <w:right w:val="none" w:sz="0" w:space="0" w:color="auto"/>
          </w:divBdr>
        </w:div>
        <w:div w:id="1966546537">
          <w:marLeft w:val="480"/>
          <w:marRight w:val="0"/>
          <w:marTop w:val="0"/>
          <w:marBottom w:val="0"/>
          <w:divBdr>
            <w:top w:val="none" w:sz="0" w:space="0" w:color="auto"/>
            <w:left w:val="none" w:sz="0" w:space="0" w:color="auto"/>
            <w:bottom w:val="none" w:sz="0" w:space="0" w:color="auto"/>
            <w:right w:val="none" w:sz="0" w:space="0" w:color="auto"/>
          </w:divBdr>
        </w:div>
        <w:div w:id="870607110">
          <w:marLeft w:val="480"/>
          <w:marRight w:val="0"/>
          <w:marTop w:val="0"/>
          <w:marBottom w:val="0"/>
          <w:divBdr>
            <w:top w:val="none" w:sz="0" w:space="0" w:color="auto"/>
            <w:left w:val="none" w:sz="0" w:space="0" w:color="auto"/>
            <w:bottom w:val="none" w:sz="0" w:space="0" w:color="auto"/>
            <w:right w:val="none" w:sz="0" w:space="0" w:color="auto"/>
          </w:divBdr>
        </w:div>
        <w:div w:id="910038439">
          <w:marLeft w:val="480"/>
          <w:marRight w:val="0"/>
          <w:marTop w:val="0"/>
          <w:marBottom w:val="0"/>
          <w:divBdr>
            <w:top w:val="none" w:sz="0" w:space="0" w:color="auto"/>
            <w:left w:val="none" w:sz="0" w:space="0" w:color="auto"/>
            <w:bottom w:val="none" w:sz="0" w:space="0" w:color="auto"/>
            <w:right w:val="none" w:sz="0" w:space="0" w:color="auto"/>
          </w:divBdr>
        </w:div>
        <w:div w:id="761994041">
          <w:marLeft w:val="480"/>
          <w:marRight w:val="0"/>
          <w:marTop w:val="0"/>
          <w:marBottom w:val="0"/>
          <w:divBdr>
            <w:top w:val="none" w:sz="0" w:space="0" w:color="auto"/>
            <w:left w:val="none" w:sz="0" w:space="0" w:color="auto"/>
            <w:bottom w:val="none" w:sz="0" w:space="0" w:color="auto"/>
            <w:right w:val="none" w:sz="0" w:space="0" w:color="auto"/>
          </w:divBdr>
        </w:div>
        <w:div w:id="1541894309">
          <w:marLeft w:val="480"/>
          <w:marRight w:val="0"/>
          <w:marTop w:val="0"/>
          <w:marBottom w:val="0"/>
          <w:divBdr>
            <w:top w:val="none" w:sz="0" w:space="0" w:color="auto"/>
            <w:left w:val="none" w:sz="0" w:space="0" w:color="auto"/>
            <w:bottom w:val="none" w:sz="0" w:space="0" w:color="auto"/>
            <w:right w:val="none" w:sz="0" w:space="0" w:color="auto"/>
          </w:divBdr>
        </w:div>
        <w:div w:id="271017862">
          <w:marLeft w:val="480"/>
          <w:marRight w:val="0"/>
          <w:marTop w:val="0"/>
          <w:marBottom w:val="0"/>
          <w:divBdr>
            <w:top w:val="none" w:sz="0" w:space="0" w:color="auto"/>
            <w:left w:val="none" w:sz="0" w:space="0" w:color="auto"/>
            <w:bottom w:val="none" w:sz="0" w:space="0" w:color="auto"/>
            <w:right w:val="none" w:sz="0" w:space="0" w:color="auto"/>
          </w:divBdr>
        </w:div>
        <w:div w:id="809589661">
          <w:marLeft w:val="480"/>
          <w:marRight w:val="0"/>
          <w:marTop w:val="0"/>
          <w:marBottom w:val="0"/>
          <w:divBdr>
            <w:top w:val="none" w:sz="0" w:space="0" w:color="auto"/>
            <w:left w:val="none" w:sz="0" w:space="0" w:color="auto"/>
            <w:bottom w:val="none" w:sz="0" w:space="0" w:color="auto"/>
            <w:right w:val="none" w:sz="0" w:space="0" w:color="auto"/>
          </w:divBdr>
        </w:div>
        <w:div w:id="1081606531">
          <w:marLeft w:val="480"/>
          <w:marRight w:val="0"/>
          <w:marTop w:val="0"/>
          <w:marBottom w:val="0"/>
          <w:divBdr>
            <w:top w:val="none" w:sz="0" w:space="0" w:color="auto"/>
            <w:left w:val="none" w:sz="0" w:space="0" w:color="auto"/>
            <w:bottom w:val="none" w:sz="0" w:space="0" w:color="auto"/>
            <w:right w:val="none" w:sz="0" w:space="0" w:color="auto"/>
          </w:divBdr>
        </w:div>
        <w:div w:id="5253274">
          <w:marLeft w:val="480"/>
          <w:marRight w:val="0"/>
          <w:marTop w:val="0"/>
          <w:marBottom w:val="0"/>
          <w:divBdr>
            <w:top w:val="none" w:sz="0" w:space="0" w:color="auto"/>
            <w:left w:val="none" w:sz="0" w:space="0" w:color="auto"/>
            <w:bottom w:val="none" w:sz="0" w:space="0" w:color="auto"/>
            <w:right w:val="none" w:sz="0" w:space="0" w:color="auto"/>
          </w:divBdr>
        </w:div>
        <w:div w:id="665086421">
          <w:marLeft w:val="480"/>
          <w:marRight w:val="0"/>
          <w:marTop w:val="0"/>
          <w:marBottom w:val="0"/>
          <w:divBdr>
            <w:top w:val="none" w:sz="0" w:space="0" w:color="auto"/>
            <w:left w:val="none" w:sz="0" w:space="0" w:color="auto"/>
            <w:bottom w:val="none" w:sz="0" w:space="0" w:color="auto"/>
            <w:right w:val="none" w:sz="0" w:space="0" w:color="auto"/>
          </w:divBdr>
        </w:div>
        <w:div w:id="812454871">
          <w:marLeft w:val="480"/>
          <w:marRight w:val="0"/>
          <w:marTop w:val="0"/>
          <w:marBottom w:val="0"/>
          <w:divBdr>
            <w:top w:val="none" w:sz="0" w:space="0" w:color="auto"/>
            <w:left w:val="none" w:sz="0" w:space="0" w:color="auto"/>
            <w:bottom w:val="none" w:sz="0" w:space="0" w:color="auto"/>
            <w:right w:val="none" w:sz="0" w:space="0" w:color="auto"/>
          </w:divBdr>
        </w:div>
        <w:div w:id="500586021">
          <w:marLeft w:val="480"/>
          <w:marRight w:val="0"/>
          <w:marTop w:val="0"/>
          <w:marBottom w:val="0"/>
          <w:divBdr>
            <w:top w:val="none" w:sz="0" w:space="0" w:color="auto"/>
            <w:left w:val="none" w:sz="0" w:space="0" w:color="auto"/>
            <w:bottom w:val="none" w:sz="0" w:space="0" w:color="auto"/>
            <w:right w:val="none" w:sz="0" w:space="0" w:color="auto"/>
          </w:divBdr>
        </w:div>
        <w:div w:id="1604455365">
          <w:marLeft w:val="480"/>
          <w:marRight w:val="0"/>
          <w:marTop w:val="0"/>
          <w:marBottom w:val="0"/>
          <w:divBdr>
            <w:top w:val="none" w:sz="0" w:space="0" w:color="auto"/>
            <w:left w:val="none" w:sz="0" w:space="0" w:color="auto"/>
            <w:bottom w:val="none" w:sz="0" w:space="0" w:color="auto"/>
            <w:right w:val="none" w:sz="0" w:space="0" w:color="auto"/>
          </w:divBdr>
        </w:div>
        <w:div w:id="531960850">
          <w:marLeft w:val="480"/>
          <w:marRight w:val="0"/>
          <w:marTop w:val="0"/>
          <w:marBottom w:val="0"/>
          <w:divBdr>
            <w:top w:val="none" w:sz="0" w:space="0" w:color="auto"/>
            <w:left w:val="none" w:sz="0" w:space="0" w:color="auto"/>
            <w:bottom w:val="none" w:sz="0" w:space="0" w:color="auto"/>
            <w:right w:val="none" w:sz="0" w:space="0" w:color="auto"/>
          </w:divBdr>
        </w:div>
        <w:div w:id="78406839">
          <w:marLeft w:val="480"/>
          <w:marRight w:val="0"/>
          <w:marTop w:val="0"/>
          <w:marBottom w:val="0"/>
          <w:divBdr>
            <w:top w:val="none" w:sz="0" w:space="0" w:color="auto"/>
            <w:left w:val="none" w:sz="0" w:space="0" w:color="auto"/>
            <w:bottom w:val="none" w:sz="0" w:space="0" w:color="auto"/>
            <w:right w:val="none" w:sz="0" w:space="0" w:color="auto"/>
          </w:divBdr>
        </w:div>
        <w:div w:id="1726367563">
          <w:marLeft w:val="480"/>
          <w:marRight w:val="0"/>
          <w:marTop w:val="0"/>
          <w:marBottom w:val="0"/>
          <w:divBdr>
            <w:top w:val="none" w:sz="0" w:space="0" w:color="auto"/>
            <w:left w:val="none" w:sz="0" w:space="0" w:color="auto"/>
            <w:bottom w:val="none" w:sz="0" w:space="0" w:color="auto"/>
            <w:right w:val="none" w:sz="0" w:space="0" w:color="auto"/>
          </w:divBdr>
        </w:div>
        <w:div w:id="898370807">
          <w:marLeft w:val="480"/>
          <w:marRight w:val="0"/>
          <w:marTop w:val="0"/>
          <w:marBottom w:val="0"/>
          <w:divBdr>
            <w:top w:val="none" w:sz="0" w:space="0" w:color="auto"/>
            <w:left w:val="none" w:sz="0" w:space="0" w:color="auto"/>
            <w:bottom w:val="none" w:sz="0" w:space="0" w:color="auto"/>
            <w:right w:val="none" w:sz="0" w:space="0" w:color="auto"/>
          </w:divBdr>
        </w:div>
        <w:div w:id="1629238081">
          <w:marLeft w:val="480"/>
          <w:marRight w:val="0"/>
          <w:marTop w:val="0"/>
          <w:marBottom w:val="0"/>
          <w:divBdr>
            <w:top w:val="none" w:sz="0" w:space="0" w:color="auto"/>
            <w:left w:val="none" w:sz="0" w:space="0" w:color="auto"/>
            <w:bottom w:val="none" w:sz="0" w:space="0" w:color="auto"/>
            <w:right w:val="none" w:sz="0" w:space="0" w:color="auto"/>
          </w:divBdr>
        </w:div>
        <w:div w:id="1449205190">
          <w:marLeft w:val="480"/>
          <w:marRight w:val="0"/>
          <w:marTop w:val="0"/>
          <w:marBottom w:val="0"/>
          <w:divBdr>
            <w:top w:val="none" w:sz="0" w:space="0" w:color="auto"/>
            <w:left w:val="none" w:sz="0" w:space="0" w:color="auto"/>
            <w:bottom w:val="none" w:sz="0" w:space="0" w:color="auto"/>
            <w:right w:val="none" w:sz="0" w:space="0" w:color="auto"/>
          </w:divBdr>
        </w:div>
        <w:div w:id="1423838313">
          <w:marLeft w:val="480"/>
          <w:marRight w:val="0"/>
          <w:marTop w:val="0"/>
          <w:marBottom w:val="0"/>
          <w:divBdr>
            <w:top w:val="none" w:sz="0" w:space="0" w:color="auto"/>
            <w:left w:val="none" w:sz="0" w:space="0" w:color="auto"/>
            <w:bottom w:val="none" w:sz="0" w:space="0" w:color="auto"/>
            <w:right w:val="none" w:sz="0" w:space="0" w:color="auto"/>
          </w:divBdr>
        </w:div>
        <w:div w:id="737359655">
          <w:marLeft w:val="480"/>
          <w:marRight w:val="0"/>
          <w:marTop w:val="0"/>
          <w:marBottom w:val="0"/>
          <w:divBdr>
            <w:top w:val="none" w:sz="0" w:space="0" w:color="auto"/>
            <w:left w:val="none" w:sz="0" w:space="0" w:color="auto"/>
            <w:bottom w:val="none" w:sz="0" w:space="0" w:color="auto"/>
            <w:right w:val="none" w:sz="0" w:space="0" w:color="auto"/>
          </w:divBdr>
        </w:div>
        <w:div w:id="1519125356">
          <w:marLeft w:val="480"/>
          <w:marRight w:val="0"/>
          <w:marTop w:val="0"/>
          <w:marBottom w:val="0"/>
          <w:divBdr>
            <w:top w:val="none" w:sz="0" w:space="0" w:color="auto"/>
            <w:left w:val="none" w:sz="0" w:space="0" w:color="auto"/>
            <w:bottom w:val="none" w:sz="0" w:space="0" w:color="auto"/>
            <w:right w:val="none" w:sz="0" w:space="0" w:color="auto"/>
          </w:divBdr>
        </w:div>
        <w:div w:id="1502038454">
          <w:marLeft w:val="480"/>
          <w:marRight w:val="0"/>
          <w:marTop w:val="0"/>
          <w:marBottom w:val="0"/>
          <w:divBdr>
            <w:top w:val="none" w:sz="0" w:space="0" w:color="auto"/>
            <w:left w:val="none" w:sz="0" w:space="0" w:color="auto"/>
            <w:bottom w:val="none" w:sz="0" w:space="0" w:color="auto"/>
            <w:right w:val="none" w:sz="0" w:space="0" w:color="auto"/>
          </w:divBdr>
        </w:div>
        <w:div w:id="2075736474">
          <w:marLeft w:val="480"/>
          <w:marRight w:val="0"/>
          <w:marTop w:val="0"/>
          <w:marBottom w:val="0"/>
          <w:divBdr>
            <w:top w:val="none" w:sz="0" w:space="0" w:color="auto"/>
            <w:left w:val="none" w:sz="0" w:space="0" w:color="auto"/>
            <w:bottom w:val="none" w:sz="0" w:space="0" w:color="auto"/>
            <w:right w:val="none" w:sz="0" w:space="0" w:color="auto"/>
          </w:divBdr>
        </w:div>
        <w:div w:id="1919367485">
          <w:marLeft w:val="480"/>
          <w:marRight w:val="0"/>
          <w:marTop w:val="0"/>
          <w:marBottom w:val="0"/>
          <w:divBdr>
            <w:top w:val="none" w:sz="0" w:space="0" w:color="auto"/>
            <w:left w:val="none" w:sz="0" w:space="0" w:color="auto"/>
            <w:bottom w:val="none" w:sz="0" w:space="0" w:color="auto"/>
            <w:right w:val="none" w:sz="0" w:space="0" w:color="auto"/>
          </w:divBdr>
        </w:div>
        <w:div w:id="1980643533">
          <w:marLeft w:val="480"/>
          <w:marRight w:val="0"/>
          <w:marTop w:val="0"/>
          <w:marBottom w:val="0"/>
          <w:divBdr>
            <w:top w:val="none" w:sz="0" w:space="0" w:color="auto"/>
            <w:left w:val="none" w:sz="0" w:space="0" w:color="auto"/>
            <w:bottom w:val="none" w:sz="0" w:space="0" w:color="auto"/>
            <w:right w:val="none" w:sz="0" w:space="0" w:color="auto"/>
          </w:divBdr>
        </w:div>
        <w:div w:id="539435158">
          <w:marLeft w:val="480"/>
          <w:marRight w:val="0"/>
          <w:marTop w:val="0"/>
          <w:marBottom w:val="0"/>
          <w:divBdr>
            <w:top w:val="none" w:sz="0" w:space="0" w:color="auto"/>
            <w:left w:val="none" w:sz="0" w:space="0" w:color="auto"/>
            <w:bottom w:val="none" w:sz="0" w:space="0" w:color="auto"/>
            <w:right w:val="none" w:sz="0" w:space="0" w:color="auto"/>
          </w:divBdr>
        </w:div>
        <w:div w:id="501746840">
          <w:marLeft w:val="480"/>
          <w:marRight w:val="0"/>
          <w:marTop w:val="0"/>
          <w:marBottom w:val="0"/>
          <w:divBdr>
            <w:top w:val="none" w:sz="0" w:space="0" w:color="auto"/>
            <w:left w:val="none" w:sz="0" w:space="0" w:color="auto"/>
            <w:bottom w:val="none" w:sz="0" w:space="0" w:color="auto"/>
            <w:right w:val="none" w:sz="0" w:space="0" w:color="auto"/>
          </w:divBdr>
        </w:div>
        <w:div w:id="870341467">
          <w:marLeft w:val="480"/>
          <w:marRight w:val="0"/>
          <w:marTop w:val="0"/>
          <w:marBottom w:val="0"/>
          <w:divBdr>
            <w:top w:val="none" w:sz="0" w:space="0" w:color="auto"/>
            <w:left w:val="none" w:sz="0" w:space="0" w:color="auto"/>
            <w:bottom w:val="none" w:sz="0" w:space="0" w:color="auto"/>
            <w:right w:val="none" w:sz="0" w:space="0" w:color="auto"/>
          </w:divBdr>
        </w:div>
        <w:div w:id="1415859382">
          <w:marLeft w:val="480"/>
          <w:marRight w:val="0"/>
          <w:marTop w:val="0"/>
          <w:marBottom w:val="0"/>
          <w:divBdr>
            <w:top w:val="none" w:sz="0" w:space="0" w:color="auto"/>
            <w:left w:val="none" w:sz="0" w:space="0" w:color="auto"/>
            <w:bottom w:val="none" w:sz="0" w:space="0" w:color="auto"/>
            <w:right w:val="none" w:sz="0" w:space="0" w:color="auto"/>
          </w:divBdr>
        </w:div>
        <w:div w:id="202250420">
          <w:marLeft w:val="480"/>
          <w:marRight w:val="0"/>
          <w:marTop w:val="0"/>
          <w:marBottom w:val="0"/>
          <w:divBdr>
            <w:top w:val="none" w:sz="0" w:space="0" w:color="auto"/>
            <w:left w:val="none" w:sz="0" w:space="0" w:color="auto"/>
            <w:bottom w:val="none" w:sz="0" w:space="0" w:color="auto"/>
            <w:right w:val="none" w:sz="0" w:space="0" w:color="auto"/>
          </w:divBdr>
        </w:div>
        <w:div w:id="934482398">
          <w:marLeft w:val="480"/>
          <w:marRight w:val="0"/>
          <w:marTop w:val="0"/>
          <w:marBottom w:val="0"/>
          <w:divBdr>
            <w:top w:val="none" w:sz="0" w:space="0" w:color="auto"/>
            <w:left w:val="none" w:sz="0" w:space="0" w:color="auto"/>
            <w:bottom w:val="none" w:sz="0" w:space="0" w:color="auto"/>
            <w:right w:val="none" w:sz="0" w:space="0" w:color="auto"/>
          </w:divBdr>
        </w:div>
        <w:div w:id="2079135490">
          <w:marLeft w:val="480"/>
          <w:marRight w:val="0"/>
          <w:marTop w:val="0"/>
          <w:marBottom w:val="0"/>
          <w:divBdr>
            <w:top w:val="none" w:sz="0" w:space="0" w:color="auto"/>
            <w:left w:val="none" w:sz="0" w:space="0" w:color="auto"/>
            <w:bottom w:val="none" w:sz="0" w:space="0" w:color="auto"/>
            <w:right w:val="none" w:sz="0" w:space="0" w:color="auto"/>
          </w:divBdr>
        </w:div>
        <w:div w:id="643315176">
          <w:marLeft w:val="480"/>
          <w:marRight w:val="0"/>
          <w:marTop w:val="0"/>
          <w:marBottom w:val="0"/>
          <w:divBdr>
            <w:top w:val="none" w:sz="0" w:space="0" w:color="auto"/>
            <w:left w:val="none" w:sz="0" w:space="0" w:color="auto"/>
            <w:bottom w:val="none" w:sz="0" w:space="0" w:color="auto"/>
            <w:right w:val="none" w:sz="0" w:space="0" w:color="auto"/>
          </w:divBdr>
        </w:div>
        <w:div w:id="435058901">
          <w:marLeft w:val="480"/>
          <w:marRight w:val="0"/>
          <w:marTop w:val="0"/>
          <w:marBottom w:val="0"/>
          <w:divBdr>
            <w:top w:val="none" w:sz="0" w:space="0" w:color="auto"/>
            <w:left w:val="none" w:sz="0" w:space="0" w:color="auto"/>
            <w:bottom w:val="none" w:sz="0" w:space="0" w:color="auto"/>
            <w:right w:val="none" w:sz="0" w:space="0" w:color="auto"/>
          </w:divBdr>
        </w:div>
        <w:div w:id="1092898073">
          <w:marLeft w:val="480"/>
          <w:marRight w:val="0"/>
          <w:marTop w:val="0"/>
          <w:marBottom w:val="0"/>
          <w:divBdr>
            <w:top w:val="none" w:sz="0" w:space="0" w:color="auto"/>
            <w:left w:val="none" w:sz="0" w:space="0" w:color="auto"/>
            <w:bottom w:val="none" w:sz="0" w:space="0" w:color="auto"/>
            <w:right w:val="none" w:sz="0" w:space="0" w:color="auto"/>
          </w:divBdr>
        </w:div>
        <w:div w:id="1240672551">
          <w:marLeft w:val="480"/>
          <w:marRight w:val="0"/>
          <w:marTop w:val="0"/>
          <w:marBottom w:val="0"/>
          <w:divBdr>
            <w:top w:val="none" w:sz="0" w:space="0" w:color="auto"/>
            <w:left w:val="none" w:sz="0" w:space="0" w:color="auto"/>
            <w:bottom w:val="none" w:sz="0" w:space="0" w:color="auto"/>
            <w:right w:val="none" w:sz="0" w:space="0" w:color="auto"/>
          </w:divBdr>
        </w:div>
        <w:div w:id="1265113708">
          <w:marLeft w:val="480"/>
          <w:marRight w:val="0"/>
          <w:marTop w:val="0"/>
          <w:marBottom w:val="0"/>
          <w:divBdr>
            <w:top w:val="none" w:sz="0" w:space="0" w:color="auto"/>
            <w:left w:val="none" w:sz="0" w:space="0" w:color="auto"/>
            <w:bottom w:val="none" w:sz="0" w:space="0" w:color="auto"/>
            <w:right w:val="none" w:sz="0" w:space="0" w:color="auto"/>
          </w:divBdr>
        </w:div>
        <w:div w:id="584341022">
          <w:marLeft w:val="480"/>
          <w:marRight w:val="0"/>
          <w:marTop w:val="0"/>
          <w:marBottom w:val="0"/>
          <w:divBdr>
            <w:top w:val="none" w:sz="0" w:space="0" w:color="auto"/>
            <w:left w:val="none" w:sz="0" w:space="0" w:color="auto"/>
            <w:bottom w:val="none" w:sz="0" w:space="0" w:color="auto"/>
            <w:right w:val="none" w:sz="0" w:space="0" w:color="auto"/>
          </w:divBdr>
        </w:div>
        <w:div w:id="1338651733">
          <w:marLeft w:val="480"/>
          <w:marRight w:val="0"/>
          <w:marTop w:val="0"/>
          <w:marBottom w:val="0"/>
          <w:divBdr>
            <w:top w:val="none" w:sz="0" w:space="0" w:color="auto"/>
            <w:left w:val="none" w:sz="0" w:space="0" w:color="auto"/>
            <w:bottom w:val="none" w:sz="0" w:space="0" w:color="auto"/>
            <w:right w:val="none" w:sz="0" w:space="0" w:color="auto"/>
          </w:divBdr>
        </w:div>
      </w:divsChild>
    </w:div>
    <w:div w:id="756168153">
      <w:bodyDiv w:val="1"/>
      <w:marLeft w:val="0"/>
      <w:marRight w:val="0"/>
      <w:marTop w:val="0"/>
      <w:marBottom w:val="0"/>
      <w:divBdr>
        <w:top w:val="none" w:sz="0" w:space="0" w:color="auto"/>
        <w:left w:val="none" w:sz="0" w:space="0" w:color="auto"/>
        <w:bottom w:val="none" w:sz="0" w:space="0" w:color="auto"/>
        <w:right w:val="none" w:sz="0" w:space="0" w:color="auto"/>
      </w:divBdr>
      <w:divsChild>
        <w:div w:id="31806552">
          <w:marLeft w:val="480"/>
          <w:marRight w:val="0"/>
          <w:marTop w:val="0"/>
          <w:marBottom w:val="0"/>
          <w:divBdr>
            <w:top w:val="none" w:sz="0" w:space="0" w:color="auto"/>
            <w:left w:val="none" w:sz="0" w:space="0" w:color="auto"/>
            <w:bottom w:val="none" w:sz="0" w:space="0" w:color="auto"/>
            <w:right w:val="none" w:sz="0" w:space="0" w:color="auto"/>
          </w:divBdr>
        </w:div>
        <w:div w:id="1210875202">
          <w:marLeft w:val="480"/>
          <w:marRight w:val="0"/>
          <w:marTop w:val="0"/>
          <w:marBottom w:val="0"/>
          <w:divBdr>
            <w:top w:val="none" w:sz="0" w:space="0" w:color="auto"/>
            <w:left w:val="none" w:sz="0" w:space="0" w:color="auto"/>
            <w:bottom w:val="none" w:sz="0" w:space="0" w:color="auto"/>
            <w:right w:val="none" w:sz="0" w:space="0" w:color="auto"/>
          </w:divBdr>
        </w:div>
        <w:div w:id="53282386">
          <w:marLeft w:val="480"/>
          <w:marRight w:val="0"/>
          <w:marTop w:val="0"/>
          <w:marBottom w:val="0"/>
          <w:divBdr>
            <w:top w:val="none" w:sz="0" w:space="0" w:color="auto"/>
            <w:left w:val="none" w:sz="0" w:space="0" w:color="auto"/>
            <w:bottom w:val="none" w:sz="0" w:space="0" w:color="auto"/>
            <w:right w:val="none" w:sz="0" w:space="0" w:color="auto"/>
          </w:divBdr>
        </w:div>
        <w:div w:id="129127867">
          <w:marLeft w:val="480"/>
          <w:marRight w:val="0"/>
          <w:marTop w:val="0"/>
          <w:marBottom w:val="0"/>
          <w:divBdr>
            <w:top w:val="none" w:sz="0" w:space="0" w:color="auto"/>
            <w:left w:val="none" w:sz="0" w:space="0" w:color="auto"/>
            <w:bottom w:val="none" w:sz="0" w:space="0" w:color="auto"/>
            <w:right w:val="none" w:sz="0" w:space="0" w:color="auto"/>
          </w:divBdr>
        </w:div>
        <w:div w:id="1991909923">
          <w:marLeft w:val="480"/>
          <w:marRight w:val="0"/>
          <w:marTop w:val="0"/>
          <w:marBottom w:val="0"/>
          <w:divBdr>
            <w:top w:val="none" w:sz="0" w:space="0" w:color="auto"/>
            <w:left w:val="none" w:sz="0" w:space="0" w:color="auto"/>
            <w:bottom w:val="none" w:sz="0" w:space="0" w:color="auto"/>
            <w:right w:val="none" w:sz="0" w:space="0" w:color="auto"/>
          </w:divBdr>
        </w:div>
        <w:div w:id="837577413">
          <w:marLeft w:val="480"/>
          <w:marRight w:val="0"/>
          <w:marTop w:val="0"/>
          <w:marBottom w:val="0"/>
          <w:divBdr>
            <w:top w:val="none" w:sz="0" w:space="0" w:color="auto"/>
            <w:left w:val="none" w:sz="0" w:space="0" w:color="auto"/>
            <w:bottom w:val="none" w:sz="0" w:space="0" w:color="auto"/>
            <w:right w:val="none" w:sz="0" w:space="0" w:color="auto"/>
          </w:divBdr>
        </w:div>
        <w:div w:id="978850948">
          <w:marLeft w:val="480"/>
          <w:marRight w:val="0"/>
          <w:marTop w:val="0"/>
          <w:marBottom w:val="0"/>
          <w:divBdr>
            <w:top w:val="none" w:sz="0" w:space="0" w:color="auto"/>
            <w:left w:val="none" w:sz="0" w:space="0" w:color="auto"/>
            <w:bottom w:val="none" w:sz="0" w:space="0" w:color="auto"/>
            <w:right w:val="none" w:sz="0" w:space="0" w:color="auto"/>
          </w:divBdr>
        </w:div>
        <w:div w:id="120802709">
          <w:marLeft w:val="480"/>
          <w:marRight w:val="0"/>
          <w:marTop w:val="0"/>
          <w:marBottom w:val="0"/>
          <w:divBdr>
            <w:top w:val="none" w:sz="0" w:space="0" w:color="auto"/>
            <w:left w:val="none" w:sz="0" w:space="0" w:color="auto"/>
            <w:bottom w:val="none" w:sz="0" w:space="0" w:color="auto"/>
            <w:right w:val="none" w:sz="0" w:space="0" w:color="auto"/>
          </w:divBdr>
        </w:div>
        <w:div w:id="2009405900">
          <w:marLeft w:val="480"/>
          <w:marRight w:val="0"/>
          <w:marTop w:val="0"/>
          <w:marBottom w:val="0"/>
          <w:divBdr>
            <w:top w:val="none" w:sz="0" w:space="0" w:color="auto"/>
            <w:left w:val="none" w:sz="0" w:space="0" w:color="auto"/>
            <w:bottom w:val="none" w:sz="0" w:space="0" w:color="auto"/>
            <w:right w:val="none" w:sz="0" w:space="0" w:color="auto"/>
          </w:divBdr>
        </w:div>
        <w:div w:id="1105463435">
          <w:marLeft w:val="480"/>
          <w:marRight w:val="0"/>
          <w:marTop w:val="0"/>
          <w:marBottom w:val="0"/>
          <w:divBdr>
            <w:top w:val="none" w:sz="0" w:space="0" w:color="auto"/>
            <w:left w:val="none" w:sz="0" w:space="0" w:color="auto"/>
            <w:bottom w:val="none" w:sz="0" w:space="0" w:color="auto"/>
            <w:right w:val="none" w:sz="0" w:space="0" w:color="auto"/>
          </w:divBdr>
        </w:div>
        <w:div w:id="993872288">
          <w:marLeft w:val="480"/>
          <w:marRight w:val="0"/>
          <w:marTop w:val="0"/>
          <w:marBottom w:val="0"/>
          <w:divBdr>
            <w:top w:val="none" w:sz="0" w:space="0" w:color="auto"/>
            <w:left w:val="none" w:sz="0" w:space="0" w:color="auto"/>
            <w:bottom w:val="none" w:sz="0" w:space="0" w:color="auto"/>
            <w:right w:val="none" w:sz="0" w:space="0" w:color="auto"/>
          </w:divBdr>
        </w:div>
        <w:div w:id="225190163">
          <w:marLeft w:val="480"/>
          <w:marRight w:val="0"/>
          <w:marTop w:val="0"/>
          <w:marBottom w:val="0"/>
          <w:divBdr>
            <w:top w:val="none" w:sz="0" w:space="0" w:color="auto"/>
            <w:left w:val="none" w:sz="0" w:space="0" w:color="auto"/>
            <w:bottom w:val="none" w:sz="0" w:space="0" w:color="auto"/>
            <w:right w:val="none" w:sz="0" w:space="0" w:color="auto"/>
          </w:divBdr>
        </w:div>
        <w:div w:id="1507137622">
          <w:marLeft w:val="480"/>
          <w:marRight w:val="0"/>
          <w:marTop w:val="0"/>
          <w:marBottom w:val="0"/>
          <w:divBdr>
            <w:top w:val="none" w:sz="0" w:space="0" w:color="auto"/>
            <w:left w:val="none" w:sz="0" w:space="0" w:color="auto"/>
            <w:bottom w:val="none" w:sz="0" w:space="0" w:color="auto"/>
            <w:right w:val="none" w:sz="0" w:space="0" w:color="auto"/>
          </w:divBdr>
        </w:div>
        <w:div w:id="614140060">
          <w:marLeft w:val="480"/>
          <w:marRight w:val="0"/>
          <w:marTop w:val="0"/>
          <w:marBottom w:val="0"/>
          <w:divBdr>
            <w:top w:val="none" w:sz="0" w:space="0" w:color="auto"/>
            <w:left w:val="none" w:sz="0" w:space="0" w:color="auto"/>
            <w:bottom w:val="none" w:sz="0" w:space="0" w:color="auto"/>
            <w:right w:val="none" w:sz="0" w:space="0" w:color="auto"/>
          </w:divBdr>
        </w:div>
        <w:div w:id="1520967137">
          <w:marLeft w:val="480"/>
          <w:marRight w:val="0"/>
          <w:marTop w:val="0"/>
          <w:marBottom w:val="0"/>
          <w:divBdr>
            <w:top w:val="none" w:sz="0" w:space="0" w:color="auto"/>
            <w:left w:val="none" w:sz="0" w:space="0" w:color="auto"/>
            <w:bottom w:val="none" w:sz="0" w:space="0" w:color="auto"/>
            <w:right w:val="none" w:sz="0" w:space="0" w:color="auto"/>
          </w:divBdr>
        </w:div>
        <w:div w:id="1564023541">
          <w:marLeft w:val="480"/>
          <w:marRight w:val="0"/>
          <w:marTop w:val="0"/>
          <w:marBottom w:val="0"/>
          <w:divBdr>
            <w:top w:val="none" w:sz="0" w:space="0" w:color="auto"/>
            <w:left w:val="none" w:sz="0" w:space="0" w:color="auto"/>
            <w:bottom w:val="none" w:sz="0" w:space="0" w:color="auto"/>
            <w:right w:val="none" w:sz="0" w:space="0" w:color="auto"/>
          </w:divBdr>
        </w:div>
        <w:div w:id="1099259535">
          <w:marLeft w:val="480"/>
          <w:marRight w:val="0"/>
          <w:marTop w:val="0"/>
          <w:marBottom w:val="0"/>
          <w:divBdr>
            <w:top w:val="none" w:sz="0" w:space="0" w:color="auto"/>
            <w:left w:val="none" w:sz="0" w:space="0" w:color="auto"/>
            <w:bottom w:val="none" w:sz="0" w:space="0" w:color="auto"/>
            <w:right w:val="none" w:sz="0" w:space="0" w:color="auto"/>
          </w:divBdr>
        </w:div>
        <w:div w:id="631326729">
          <w:marLeft w:val="480"/>
          <w:marRight w:val="0"/>
          <w:marTop w:val="0"/>
          <w:marBottom w:val="0"/>
          <w:divBdr>
            <w:top w:val="none" w:sz="0" w:space="0" w:color="auto"/>
            <w:left w:val="none" w:sz="0" w:space="0" w:color="auto"/>
            <w:bottom w:val="none" w:sz="0" w:space="0" w:color="auto"/>
            <w:right w:val="none" w:sz="0" w:space="0" w:color="auto"/>
          </w:divBdr>
        </w:div>
        <w:div w:id="660813622">
          <w:marLeft w:val="480"/>
          <w:marRight w:val="0"/>
          <w:marTop w:val="0"/>
          <w:marBottom w:val="0"/>
          <w:divBdr>
            <w:top w:val="none" w:sz="0" w:space="0" w:color="auto"/>
            <w:left w:val="none" w:sz="0" w:space="0" w:color="auto"/>
            <w:bottom w:val="none" w:sz="0" w:space="0" w:color="auto"/>
            <w:right w:val="none" w:sz="0" w:space="0" w:color="auto"/>
          </w:divBdr>
        </w:div>
        <w:div w:id="537470571">
          <w:marLeft w:val="480"/>
          <w:marRight w:val="0"/>
          <w:marTop w:val="0"/>
          <w:marBottom w:val="0"/>
          <w:divBdr>
            <w:top w:val="none" w:sz="0" w:space="0" w:color="auto"/>
            <w:left w:val="none" w:sz="0" w:space="0" w:color="auto"/>
            <w:bottom w:val="none" w:sz="0" w:space="0" w:color="auto"/>
            <w:right w:val="none" w:sz="0" w:space="0" w:color="auto"/>
          </w:divBdr>
        </w:div>
        <w:div w:id="2086485119">
          <w:marLeft w:val="480"/>
          <w:marRight w:val="0"/>
          <w:marTop w:val="0"/>
          <w:marBottom w:val="0"/>
          <w:divBdr>
            <w:top w:val="none" w:sz="0" w:space="0" w:color="auto"/>
            <w:left w:val="none" w:sz="0" w:space="0" w:color="auto"/>
            <w:bottom w:val="none" w:sz="0" w:space="0" w:color="auto"/>
            <w:right w:val="none" w:sz="0" w:space="0" w:color="auto"/>
          </w:divBdr>
        </w:div>
        <w:div w:id="1757902536">
          <w:marLeft w:val="480"/>
          <w:marRight w:val="0"/>
          <w:marTop w:val="0"/>
          <w:marBottom w:val="0"/>
          <w:divBdr>
            <w:top w:val="none" w:sz="0" w:space="0" w:color="auto"/>
            <w:left w:val="none" w:sz="0" w:space="0" w:color="auto"/>
            <w:bottom w:val="none" w:sz="0" w:space="0" w:color="auto"/>
            <w:right w:val="none" w:sz="0" w:space="0" w:color="auto"/>
          </w:divBdr>
        </w:div>
        <w:div w:id="1925066911">
          <w:marLeft w:val="480"/>
          <w:marRight w:val="0"/>
          <w:marTop w:val="0"/>
          <w:marBottom w:val="0"/>
          <w:divBdr>
            <w:top w:val="none" w:sz="0" w:space="0" w:color="auto"/>
            <w:left w:val="none" w:sz="0" w:space="0" w:color="auto"/>
            <w:bottom w:val="none" w:sz="0" w:space="0" w:color="auto"/>
            <w:right w:val="none" w:sz="0" w:space="0" w:color="auto"/>
          </w:divBdr>
        </w:div>
        <w:div w:id="1397777796">
          <w:marLeft w:val="480"/>
          <w:marRight w:val="0"/>
          <w:marTop w:val="0"/>
          <w:marBottom w:val="0"/>
          <w:divBdr>
            <w:top w:val="none" w:sz="0" w:space="0" w:color="auto"/>
            <w:left w:val="none" w:sz="0" w:space="0" w:color="auto"/>
            <w:bottom w:val="none" w:sz="0" w:space="0" w:color="auto"/>
            <w:right w:val="none" w:sz="0" w:space="0" w:color="auto"/>
          </w:divBdr>
        </w:div>
        <w:div w:id="313264578">
          <w:marLeft w:val="480"/>
          <w:marRight w:val="0"/>
          <w:marTop w:val="0"/>
          <w:marBottom w:val="0"/>
          <w:divBdr>
            <w:top w:val="none" w:sz="0" w:space="0" w:color="auto"/>
            <w:left w:val="none" w:sz="0" w:space="0" w:color="auto"/>
            <w:bottom w:val="none" w:sz="0" w:space="0" w:color="auto"/>
            <w:right w:val="none" w:sz="0" w:space="0" w:color="auto"/>
          </w:divBdr>
        </w:div>
        <w:div w:id="1482230661">
          <w:marLeft w:val="480"/>
          <w:marRight w:val="0"/>
          <w:marTop w:val="0"/>
          <w:marBottom w:val="0"/>
          <w:divBdr>
            <w:top w:val="none" w:sz="0" w:space="0" w:color="auto"/>
            <w:left w:val="none" w:sz="0" w:space="0" w:color="auto"/>
            <w:bottom w:val="none" w:sz="0" w:space="0" w:color="auto"/>
            <w:right w:val="none" w:sz="0" w:space="0" w:color="auto"/>
          </w:divBdr>
        </w:div>
        <w:div w:id="106698370">
          <w:marLeft w:val="480"/>
          <w:marRight w:val="0"/>
          <w:marTop w:val="0"/>
          <w:marBottom w:val="0"/>
          <w:divBdr>
            <w:top w:val="none" w:sz="0" w:space="0" w:color="auto"/>
            <w:left w:val="none" w:sz="0" w:space="0" w:color="auto"/>
            <w:bottom w:val="none" w:sz="0" w:space="0" w:color="auto"/>
            <w:right w:val="none" w:sz="0" w:space="0" w:color="auto"/>
          </w:divBdr>
        </w:div>
        <w:div w:id="78186578">
          <w:marLeft w:val="480"/>
          <w:marRight w:val="0"/>
          <w:marTop w:val="0"/>
          <w:marBottom w:val="0"/>
          <w:divBdr>
            <w:top w:val="none" w:sz="0" w:space="0" w:color="auto"/>
            <w:left w:val="none" w:sz="0" w:space="0" w:color="auto"/>
            <w:bottom w:val="none" w:sz="0" w:space="0" w:color="auto"/>
            <w:right w:val="none" w:sz="0" w:space="0" w:color="auto"/>
          </w:divBdr>
        </w:div>
        <w:div w:id="766659682">
          <w:marLeft w:val="480"/>
          <w:marRight w:val="0"/>
          <w:marTop w:val="0"/>
          <w:marBottom w:val="0"/>
          <w:divBdr>
            <w:top w:val="none" w:sz="0" w:space="0" w:color="auto"/>
            <w:left w:val="none" w:sz="0" w:space="0" w:color="auto"/>
            <w:bottom w:val="none" w:sz="0" w:space="0" w:color="auto"/>
            <w:right w:val="none" w:sz="0" w:space="0" w:color="auto"/>
          </w:divBdr>
        </w:div>
        <w:div w:id="2049639278">
          <w:marLeft w:val="480"/>
          <w:marRight w:val="0"/>
          <w:marTop w:val="0"/>
          <w:marBottom w:val="0"/>
          <w:divBdr>
            <w:top w:val="none" w:sz="0" w:space="0" w:color="auto"/>
            <w:left w:val="none" w:sz="0" w:space="0" w:color="auto"/>
            <w:bottom w:val="none" w:sz="0" w:space="0" w:color="auto"/>
            <w:right w:val="none" w:sz="0" w:space="0" w:color="auto"/>
          </w:divBdr>
        </w:div>
        <w:div w:id="216281029">
          <w:marLeft w:val="480"/>
          <w:marRight w:val="0"/>
          <w:marTop w:val="0"/>
          <w:marBottom w:val="0"/>
          <w:divBdr>
            <w:top w:val="none" w:sz="0" w:space="0" w:color="auto"/>
            <w:left w:val="none" w:sz="0" w:space="0" w:color="auto"/>
            <w:bottom w:val="none" w:sz="0" w:space="0" w:color="auto"/>
            <w:right w:val="none" w:sz="0" w:space="0" w:color="auto"/>
          </w:divBdr>
        </w:div>
        <w:div w:id="674309511">
          <w:marLeft w:val="480"/>
          <w:marRight w:val="0"/>
          <w:marTop w:val="0"/>
          <w:marBottom w:val="0"/>
          <w:divBdr>
            <w:top w:val="none" w:sz="0" w:space="0" w:color="auto"/>
            <w:left w:val="none" w:sz="0" w:space="0" w:color="auto"/>
            <w:bottom w:val="none" w:sz="0" w:space="0" w:color="auto"/>
            <w:right w:val="none" w:sz="0" w:space="0" w:color="auto"/>
          </w:divBdr>
        </w:div>
        <w:div w:id="1179277936">
          <w:marLeft w:val="480"/>
          <w:marRight w:val="0"/>
          <w:marTop w:val="0"/>
          <w:marBottom w:val="0"/>
          <w:divBdr>
            <w:top w:val="none" w:sz="0" w:space="0" w:color="auto"/>
            <w:left w:val="none" w:sz="0" w:space="0" w:color="auto"/>
            <w:bottom w:val="none" w:sz="0" w:space="0" w:color="auto"/>
            <w:right w:val="none" w:sz="0" w:space="0" w:color="auto"/>
          </w:divBdr>
        </w:div>
        <w:div w:id="387725636">
          <w:marLeft w:val="480"/>
          <w:marRight w:val="0"/>
          <w:marTop w:val="0"/>
          <w:marBottom w:val="0"/>
          <w:divBdr>
            <w:top w:val="none" w:sz="0" w:space="0" w:color="auto"/>
            <w:left w:val="none" w:sz="0" w:space="0" w:color="auto"/>
            <w:bottom w:val="none" w:sz="0" w:space="0" w:color="auto"/>
            <w:right w:val="none" w:sz="0" w:space="0" w:color="auto"/>
          </w:divBdr>
        </w:div>
        <w:div w:id="187526049">
          <w:marLeft w:val="480"/>
          <w:marRight w:val="0"/>
          <w:marTop w:val="0"/>
          <w:marBottom w:val="0"/>
          <w:divBdr>
            <w:top w:val="none" w:sz="0" w:space="0" w:color="auto"/>
            <w:left w:val="none" w:sz="0" w:space="0" w:color="auto"/>
            <w:bottom w:val="none" w:sz="0" w:space="0" w:color="auto"/>
            <w:right w:val="none" w:sz="0" w:space="0" w:color="auto"/>
          </w:divBdr>
        </w:div>
        <w:div w:id="955019089">
          <w:marLeft w:val="480"/>
          <w:marRight w:val="0"/>
          <w:marTop w:val="0"/>
          <w:marBottom w:val="0"/>
          <w:divBdr>
            <w:top w:val="none" w:sz="0" w:space="0" w:color="auto"/>
            <w:left w:val="none" w:sz="0" w:space="0" w:color="auto"/>
            <w:bottom w:val="none" w:sz="0" w:space="0" w:color="auto"/>
            <w:right w:val="none" w:sz="0" w:space="0" w:color="auto"/>
          </w:divBdr>
        </w:div>
        <w:div w:id="420571144">
          <w:marLeft w:val="480"/>
          <w:marRight w:val="0"/>
          <w:marTop w:val="0"/>
          <w:marBottom w:val="0"/>
          <w:divBdr>
            <w:top w:val="none" w:sz="0" w:space="0" w:color="auto"/>
            <w:left w:val="none" w:sz="0" w:space="0" w:color="auto"/>
            <w:bottom w:val="none" w:sz="0" w:space="0" w:color="auto"/>
            <w:right w:val="none" w:sz="0" w:space="0" w:color="auto"/>
          </w:divBdr>
        </w:div>
        <w:div w:id="309287172">
          <w:marLeft w:val="480"/>
          <w:marRight w:val="0"/>
          <w:marTop w:val="0"/>
          <w:marBottom w:val="0"/>
          <w:divBdr>
            <w:top w:val="none" w:sz="0" w:space="0" w:color="auto"/>
            <w:left w:val="none" w:sz="0" w:space="0" w:color="auto"/>
            <w:bottom w:val="none" w:sz="0" w:space="0" w:color="auto"/>
            <w:right w:val="none" w:sz="0" w:space="0" w:color="auto"/>
          </w:divBdr>
        </w:div>
        <w:div w:id="347366035">
          <w:marLeft w:val="480"/>
          <w:marRight w:val="0"/>
          <w:marTop w:val="0"/>
          <w:marBottom w:val="0"/>
          <w:divBdr>
            <w:top w:val="none" w:sz="0" w:space="0" w:color="auto"/>
            <w:left w:val="none" w:sz="0" w:space="0" w:color="auto"/>
            <w:bottom w:val="none" w:sz="0" w:space="0" w:color="auto"/>
            <w:right w:val="none" w:sz="0" w:space="0" w:color="auto"/>
          </w:divBdr>
        </w:div>
        <w:div w:id="1080786655">
          <w:marLeft w:val="480"/>
          <w:marRight w:val="0"/>
          <w:marTop w:val="0"/>
          <w:marBottom w:val="0"/>
          <w:divBdr>
            <w:top w:val="none" w:sz="0" w:space="0" w:color="auto"/>
            <w:left w:val="none" w:sz="0" w:space="0" w:color="auto"/>
            <w:bottom w:val="none" w:sz="0" w:space="0" w:color="auto"/>
            <w:right w:val="none" w:sz="0" w:space="0" w:color="auto"/>
          </w:divBdr>
        </w:div>
        <w:div w:id="1688019179">
          <w:marLeft w:val="480"/>
          <w:marRight w:val="0"/>
          <w:marTop w:val="0"/>
          <w:marBottom w:val="0"/>
          <w:divBdr>
            <w:top w:val="none" w:sz="0" w:space="0" w:color="auto"/>
            <w:left w:val="none" w:sz="0" w:space="0" w:color="auto"/>
            <w:bottom w:val="none" w:sz="0" w:space="0" w:color="auto"/>
            <w:right w:val="none" w:sz="0" w:space="0" w:color="auto"/>
          </w:divBdr>
        </w:div>
        <w:div w:id="1713848217">
          <w:marLeft w:val="480"/>
          <w:marRight w:val="0"/>
          <w:marTop w:val="0"/>
          <w:marBottom w:val="0"/>
          <w:divBdr>
            <w:top w:val="none" w:sz="0" w:space="0" w:color="auto"/>
            <w:left w:val="none" w:sz="0" w:space="0" w:color="auto"/>
            <w:bottom w:val="none" w:sz="0" w:space="0" w:color="auto"/>
            <w:right w:val="none" w:sz="0" w:space="0" w:color="auto"/>
          </w:divBdr>
        </w:div>
        <w:div w:id="1665860067">
          <w:marLeft w:val="480"/>
          <w:marRight w:val="0"/>
          <w:marTop w:val="0"/>
          <w:marBottom w:val="0"/>
          <w:divBdr>
            <w:top w:val="none" w:sz="0" w:space="0" w:color="auto"/>
            <w:left w:val="none" w:sz="0" w:space="0" w:color="auto"/>
            <w:bottom w:val="none" w:sz="0" w:space="0" w:color="auto"/>
            <w:right w:val="none" w:sz="0" w:space="0" w:color="auto"/>
          </w:divBdr>
        </w:div>
        <w:div w:id="1903517776">
          <w:marLeft w:val="480"/>
          <w:marRight w:val="0"/>
          <w:marTop w:val="0"/>
          <w:marBottom w:val="0"/>
          <w:divBdr>
            <w:top w:val="none" w:sz="0" w:space="0" w:color="auto"/>
            <w:left w:val="none" w:sz="0" w:space="0" w:color="auto"/>
            <w:bottom w:val="none" w:sz="0" w:space="0" w:color="auto"/>
            <w:right w:val="none" w:sz="0" w:space="0" w:color="auto"/>
          </w:divBdr>
        </w:div>
        <w:div w:id="1939169747">
          <w:marLeft w:val="480"/>
          <w:marRight w:val="0"/>
          <w:marTop w:val="0"/>
          <w:marBottom w:val="0"/>
          <w:divBdr>
            <w:top w:val="none" w:sz="0" w:space="0" w:color="auto"/>
            <w:left w:val="none" w:sz="0" w:space="0" w:color="auto"/>
            <w:bottom w:val="none" w:sz="0" w:space="0" w:color="auto"/>
            <w:right w:val="none" w:sz="0" w:space="0" w:color="auto"/>
          </w:divBdr>
        </w:div>
        <w:div w:id="39522753">
          <w:marLeft w:val="480"/>
          <w:marRight w:val="0"/>
          <w:marTop w:val="0"/>
          <w:marBottom w:val="0"/>
          <w:divBdr>
            <w:top w:val="none" w:sz="0" w:space="0" w:color="auto"/>
            <w:left w:val="none" w:sz="0" w:space="0" w:color="auto"/>
            <w:bottom w:val="none" w:sz="0" w:space="0" w:color="auto"/>
            <w:right w:val="none" w:sz="0" w:space="0" w:color="auto"/>
          </w:divBdr>
        </w:div>
      </w:divsChild>
    </w:div>
    <w:div w:id="757560902">
      <w:bodyDiv w:val="1"/>
      <w:marLeft w:val="0"/>
      <w:marRight w:val="0"/>
      <w:marTop w:val="0"/>
      <w:marBottom w:val="0"/>
      <w:divBdr>
        <w:top w:val="none" w:sz="0" w:space="0" w:color="auto"/>
        <w:left w:val="none" w:sz="0" w:space="0" w:color="auto"/>
        <w:bottom w:val="none" w:sz="0" w:space="0" w:color="auto"/>
        <w:right w:val="none" w:sz="0" w:space="0" w:color="auto"/>
      </w:divBdr>
      <w:divsChild>
        <w:div w:id="965476840">
          <w:marLeft w:val="0"/>
          <w:marRight w:val="0"/>
          <w:marTop w:val="0"/>
          <w:marBottom w:val="0"/>
          <w:divBdr>
            <w:top w:val="none" w:sz="0" w:space="0" w:color="auto"/>
            <w:left w:val="none" w:sz="0" w:space="0" w:color="auto"/>
            <w:bottom w:val="none" w:sz="0" w:space="0" w:color="auto"/>
            <w:right w:val="none" w:sz="0" w:space="0" w:color="auto"/>
          </w:divBdr>
          <w:divsChild>
            <w:div w:id="1958483592">
              <w:marLeft w:val="0"/>
              <w:marRight w:val="0"/>
              <w:marTop w:val="0"/>
              <w:marBottom w:val="0"/>
              <w:divBdr>
                <w:top w:val="none" w:sz="0" w:space="0" w:color="auto"/>
                <w:left w:val="none" w:sz="0" w:space="0" w:color="auto"/>
                <w:bottom w:val="none" w:sz="0" w:space="0" w:color="auto"/>
                <w:right w:val="none" w:sz="0" w:space="0" w:color="auto"/>
              </w:divBdr>
            </w:div>
            <w:div w:id="302125249">
              <w:marLeft w:val="0"/>
              <w:marRight w:val="0"/>
              <w:marTop w:val="0"/>
              <w:marBottom w:val="0"/>
              <w:divBdr>
                <w:top w:val="none" w:sz="0" w:space="0" w:color="auto"/>
                <w:left w:val="none" w:sz="0" w:space="0" w:color="auto"/>
                <w:bottom w:val="none" w:sz="0" w:space="0" w:color="auto"/>
                <w:right w:val="none" w:sz="0" w:space="0" w:color="auto"/>
              </w:divBdr>
            </w:div>
            <w:div w:id="147601627">
              <w:marLeft w:val="0"/>
              <w:marRight w:val="0"/>
              <w:marTop w:val="0"/>
              <w:marBottom w:val="0"/>
              <w:divBdr>
                <w:top w:val="none" w:sz="0" w:space="0" w:color="auto"/>
                <w:left w:val="none" w:sz="0" w:space="0" w:color="auto"/>
                <w:bottom w:val="none" w:sz="0" w:space="0" w:color="auto"/>
                <w:right w:val="none" w:sz="0" w:space="0" w:color="auto"/>
              </w:divBdr>
            </w:div>
            <w:div w:id="1996176349">
              <w:marLeft w:val="0"/>
              <w:marRight w:val="0"/>
              <w:marTop w:val="0"/>
              <w:marBottom w:val="0"/>
              <w:divBdr>
                <w:top w:val="none" w:sz="0" w:space="0" w:color="auto"/>
                <w:left w:val="none" w:sz="0" w:space="0" w:color="auto"/>
                <w:bottom w:val="none" w:sz="0" w:space="0" w:color="auto"/>
                <w:right w:val="none" w:sz="0" w:space="0" w:color="auto"/>
              </w:divBdr>
              <w:divsChild>
                <w:div w:id="1844394797">
                  <w:marLeft w:val="0"/>
                  <w:marRight w:val="0"/>
                  <w:marTop w:val="0"/>
                  <w:marBottom w:val="0"/>
                  <w:divBdr>
                    <w:top w:val="none" w:sz="0" w:space="0" w:color="auto"/>
                    <w:left w:val="none" w:sz="0" w:space="0" w:color="auto"/>
                    <w:bottom w:val="none" w:sz="0" w:space="0" w:color="auto"/>
                    <w:right w:val="none" w:sz="0" w:space="0" w:color="auto"/>
                  </w:divBdr>
                </w:div>
                <w:div w:id="296684415">
                  <w:marLeft w:val="0"/>
                  <w:marRight w:val="0"/>
                  <w:marTop w:val="0"/>
                  <w:marBottom w:val="0"/>
                  <w:divBdr>
                    <w:top w:val="none" w:sz="0" w:space="0" w:color="auto"/>
                    <w:left w:val="none" w:sz="0" w:space="0" w:color="auto"/>
                    <w:bottom w:val="none" w:sz="0" w:space="0" w:color="auto"/>
                    <w:right w:val="none" w:sz="0" w:space="0" w:color="auto"/>
                  </w:divBdr>
                </w:div>
                <w:div w:id="279847571">
                  <w:marLeft w:val="0"/>
                  <w:marRight w:val="0"/>
                  <w:marTop w:val="0"/>
                  <w:marBottom w:val="0"/>
                  <w:divBdr>
                    <w:top w:val="none" w:sz="0" w:space="0" w:color="auto"/>
                    <w:left w:val="none" w:sz="0" w:space="0" w:color="auto"/>
                    <w:bottom w:val="none" w:sz="0" w:space="0" w:color="auto"/>
                    <w:right w:val="none" w:sz="0" w:space="0" w:color="auto"/>
                  </w:divBdr>
                </w:div>
                <w:div w:id="566574514">
                  <w:marLeft w:val="0"/>
                  <w:marRight w:val="0"/>
                  <w:marTop w:val="0"/>
                  <w:marBottom w:val="0"/>
                  <w:divBdr>
                    <w:top w:val="none" w:sz="0" w:space="0" w:color="auto"/>
                    <w:left w:val="none" w:sz="0" w:space="0" w:color="auto"/>
                    <w:bottom w:val="none" w:sz="0" w:space="0" w:color="auto"/>
                    <w:right w:val="none" w:sz="0" w:space="0" w:color="auto"/>
                  </w:divBdr>
                </w:div>
                <w:div w:id="202838312">
                  <w:marLeft w:val="0"/>
                  <w:marRight w:val="0"/>
                  <w:marTop w:val="0"/>
                  <w:marBottom w:val="0"/>
                  <w:divBdr>
                    <w:top w:val="none" w:sz="0" w:space="0" w:color="auto"/>
                    <w:left w:val="none" w:sz="0" w:space="0" w:color="auto"/>
                    <w:bottom w:val="none" w:sz="0" w:space="0" w:color="auto"/>
                    <w:right w:val="none" w:sz="0" w:space="0" w:color="auto"/>
                  </w:divBdr>
                </w:div>
                <w:div w:id="1079794662">
                  <w:marLeft w:val="0"/>
                  <w:marRight w:val="0"/>
                  <w:marTop w:val="0"/>
                  <w:marBottom w:val="0"/>
                  <w:divBdr>
                    <w:top w:val="none" w:sz="0" w:space="0" w:color="auto"/>
                    <w:left w:val="none" w:sz="0" w:space="0" w:color="auto"/>
                    <w:bottom w:val="none" w:sz="0" w:space="0" w:color="auto"/>
                    <w:right w:val="none" w:sz="0" w:space="0" w:color="auto"/>
                  </w:divBdr>
                </w:div>
                <w:div w:id="648098634">
                  <w:marLeft w:val="0"/>
                  <w:marRight w:val="0"/>
                  <w:marTop w:val="0"/>
                  <w:marBottom w:val="0"/>
                  <w:divBdr>
                    <w:top w:val="none" w:sz="0" w:space="0" w:color="auto"/>
                    <w:left w:val="none" w:sz="0" w:space="0" w:color="auto"/>
                    <w:bottom w:val="none" w:sz="0" w:space="0" w:color="auto"/>
                    <w:right w:val="none" w:sz="0" w:space="0" w:color="auto"/>
                  </w:divBdr>
                </w:div>
                <w:div w:id="2099476702">
                  <w:marLeft w:val="0"/>
                  <w:marRight w:val="0"/>
                  <w:marTop w:val="0"/>
                  <w:marBottom w:val="0"/>
                  <w:divBdr>
                    <w:top w:val="none" w:sz="0" w:space="0" w:color="auto"/>
                    <w:left w:val="none" w:sz="0" w:space="0" w:color="auto"/>
                    <w:bottom w:val="none" w:sz="0" w:space="0" w:color="auto"/>
                    <w:right w:val="none" w:sz="0" w:space="0" w:color="auto"/>
                  </w:divBdr>
                </w:div>
                <w:div w:id="2124569911">
                  <w:marLeft w:val="0"/>
                  <w:marRight w:val="0"/>
                  <w:marTop w:val="0"/>
                  <w:marBottom w:val="0"/>
                  <w:divBdr>
                    <w:top w:val="none" w:sz="0" w:space="0" w:color="auto"/>
                    <w:left w:val="none" w:sz="0" w:space="0" w:color="auto"/>
                    <w:bottom w:val="none" w:sz="0" w:space="0" w:color="auto"/>
                    <w:right w:val="none" w:sz="0" w:space="0" w:color="auto"/>
                  </w:divBdr>
                </w:div>
                <w:div w:id="1785347744">
                  <w:marLeft w:val="0"/>
                  <w:marRight w:val="0"/>
                  <w:marTop w:val="0"/>
                  <w:marBottom w:val="0"/>
                  <w:divBdr>
                    <w:top w:val="none" w:sz="0" w:space="0" w:color="auto"/>
                    <w:left w:val="none" w:sz="0" w:space="0" w:color="auto"/>
                    <w:bottom w:val="none" w:sz="0" w:space="0" w:color="auto"/>
                    <w:right w:val="none" w:sz="0" w:space="0" w:color="auto"/>
                  </w:divBdr>
                </w:div>
                <w:div w:id="1411846483">
                  <w:marLeft w:val="0"/>
                  <w:marRight w:val="0"/>
                  <w:marTop w:val="0"/>
                  <w:marBottom w:val="0"/>
                  <w:divBdr>
                    <w:top w:val="none" w:sz="0" w:space="0" w:color="auto"/>
                    <w:left w:val="none" w:sz="0" w:space="0" w:color="auto"/>
                    <w:bottom w:val="none" w:sz="0" w:space="0" w:color="auto"/>
                    <w:right w:val="none" w:sz="0" w:space="0" w:color="auto"/>
                  </w:divBdr>
                </w:div>
                <w:div w:id="751195338">
                  <w:marLeft w:val="0"/>
                  <w:marRight w:val="0"/>
                  <w:marTop w:val="0"/>
                  <w:marBottom w:val="0"/>
                  <w:divBdr>
                    <w:top w:val="none" w:sz="0" w:space="0" w:color="auto"/>
                    <w:left w:val="none" w:sz="0" w:space="0" w:color="auto"/>
                    <w:bottom w:val="none" w:sz="0" w:space="0" w:color="auto"/>
                    <w:right w:val="none" w:sz="0" w:space="0" w:color="auto"/>
                  </w:divBdr>
                </w:div>
                <w:div w:id="967129475">
                  <w:marLeft w:val="0"/>
                  <w:marRight w:val="0"/>
                  <w:marTop w:val="0"/>
                  <w:marBottom w:val="0"/>
                  <w:divBdr>
                    <w:top w:val="none" w:sz="0" w:space="0" w:color="auto"/>
                    <w:left w:val="none" w:sz="0" w:space="0" w:color="auto"/>
                    <w:bottom w:val="none" w:sz="0" w:space="0" w:color="auto"/>
                    <w:right w:val="none" w:sz="0" w:space="0" w:color="auto"/>
                  </w:divBdr>
                </w:div>
                <w:div w:id="337851611">
                  <w:marLeft w:val="0"/>
                  <w:marRight w:val="0"/>
                  <w:marTop w:val="0"/>
                  <w:marBottom w:val="0"/>
                  <w:divBdr>
                    <w:top w:val="none" w:sz="0" w:space="0" w:color="auto"/>
                    <w:left w:val="none" w:sz="0" w:space="0" w:color="auto"/>
                    <w:bottom w:val="none" w:sz="0" w:space="0" w:color="auto"/>
                    <w:right w:val="none" w:sz="0" w:space="0" w:color="auto"/>
                  </w:divBdr>
                </w:div>
                <w:div w:id="1536313424">
                  <w:marLeft w:val="0"/>
                  <w:marRight w:val="0"/>
                  <w:marTop w:val="0"/>
                  <w:marBottom w:val="0"/>
                  <w:divBdr>
                    <w:top w:val="none" w:sz="0" w:space="0" w:color="auto"/>
                    <w:left w:val="none" w:sz="0" w:space="0" w:color="auto"/>
                    <w:bottom w:val="none" w:sz="0" w:space="0" w:color="auto"/>
                    <w:right w:val="none" w:sz="0" w:space="0" w:color="auto"/>
                  </w:divBdr>
                </w:div>
                <w:div w:id="1773083342">
                  <w:marLeft w:val="0"/>
                  <w:marRight w:val="0"/>
                  <w:marTop w:val="0"/>
                  <w:marBottom w:val="0"/>
                  <w:divBdr>
                    <w:top w:val="none" w:sz="0" w:space="0" w:color="auto"/>
                    <w:left w:val="none" w:sz="0" w:space="0" w:color="auto"/>
                    <w:bottom w:val="none" w:sz="0" w:space="0" w:color="auto"/>
                    <w:right w:val="none" w:sz="0" w:space="0" w:color="auto"/>
                  </w:divBdr>
                </w:div>
                <w:div w:id="1718317768">
                  <w:marLeft w:val="0"/>
                  <w:marRight w:val="0"/>
                  <w:marTop w:val="0"/>
                  <w:marBottom w:val="0"/>
                  <w:divBdr>
                    <w:top w:val="none" w:sz="0" w:space="0" w:color="auto"/>
                    <w:left w:val="none" w:sz="0" w:space="0" w:color="auto"/>
                    <w:bottom w:val="none" w:sz="0" w:space="0" w:color="auto"/>
                    <w:right w:val="none" w:sz="0" w:space="0" w:color="auto"/>
                  </w:divBdr>
                </w:div>
                <w:div w:id="2118402991">
                  <w:marLeft w:val="0"/>
                  <w:marRight w:val="0"/>
                  <w:marTop w:val="0"/>
                  <w:marBottom w:val="0"/>
                  <w:divBdr>
                    <w:top w:val="none" w:sz="0" w:space="0" w:color="auto"/>
                    <w:left w:val="none" w:sz="0" w:space="0" w:color="auto"/>
                    <w:bottom w:val="none" w:sz="0" w:space="0" w:color="auto"/>
                    <w:right w:val="none" w:sz="0" w:space="0" w:color="auto"/>
                  </w:divBdr>
                </w:div>
                <w:div w:id="618531732">
                  <w:marLeft w:val="0"/>
                  <w:marRight w:val="0"/>
                  <w:marTop w:val="0"/>
                  <w:marBottom w:val="0"/>
                  <w:divBdr>
                    <w:top w:val="none" w:sz="0" w:space="0" w:color="auto"/>
                    <w:left w:val="none" w:sz="0" w:space="0" w:color="auto"/>
                    <w:bottom w:val="none" w:sz="0" w:space="0" w:color="auto"/>
                    <w:right w:val="none" w:sz="0" w:space="0" w:color="auto"/>
                  </w:divBdr>
                </w:div>
                <w:div w:id="1614366017">
                  <w:marLeft w:val="0"/>
                  <w:marRight w:val="0"/>
                  <w:marTop w:val="0"/>
                  <w:marBottom w:val="0"/>
                  <w:divBdr>
                    <w:top w:val="none" w:sz="0" w:space="0" w:color="auto"/>
                    <w:left w:val="none" w:sz="0" w:space="0" w:color="auto"/>
                    <w:bottom w:val="none" w:sz="0" w:space="0" w:color="auto"/>
                    <w:right w:val="none" w:sz="0" w:space="0" w:color="auto"/>
                  </w:divBdr>
                </w:div>
                <w:div w:id="298153184">
                  <w:marLeft w:val="0"/>
                  <w:marRight w:val="0"/>
                  <w:marTop w:val="0"/>
                  <w:marBottom w:val="0"/>
                  <w:divBdr>
                    <w:top w:val="none" w:sz="0" w:space="0" w:color="auto"/>
                    <w:left w:val="none" w:sz="0" w:space="0" w:color="auto"/>
                    <w:bottom w:val="none" w:sz="0" w:space="0" w:color="auto"/>
                    <w:right w:val="none" w:sz="0" w:space="0" w:color="auto"/>
                  </w:divBdr>
                </w:div>
                <w:div w:id="1757021638">
                  <w:marLeft w:val="0"/>
                  <w:marRight w:val="0"/>
                  <w:marTop w:val="0"/>
                  <w:marBottom w:val="0"/>
                  <w:divBdr>
                    <w:top w:val="none" w:sz="0" w:space="0" w:color="auto"/>
                    <w:left w:val="none" w:sz="0" w:space="0" w:color="auto"/>
                    <w:bottom w:val="none" w:sz="0" w:space="0" w:color="auto"/>
                    <w:right w:val="none" w:sz="0" w:space="0" w:color="auto"/>
                  </w:divBdr>
                </w:div>
                <w:div w:id="537856174">
                  <w:marLeft w:val="0"/>
                  <w:marRight w:val="0"/>
                  <w:marTop w:val="0"/>
                  <w:marBottom w:val="0"/>
                  <w:divBdr>
                    <w:top w:val="none" w:sz="0" w:space="0" w:color="auto"/>
                    <w:left w:val="none" w:sz="0" w:space="0" w:color="auto"/>
                    <w:bottom w:val="none" w:sz="0" w:space="0" w:color="auto"/>
                    <w:right w:val="none" w:sz="0" w:space="0" w:color="auto"/>
                  </w:divBdr>
                </w:div>
                <w:div w:id="912398814">
                  <w:marLeft w:val="0"/>
                  <w:marRight w:val="0"/>
                  <w:marTop w:val="0"/>
                  <w:marBottom w:val="0"/>
                  <w:divBdr>
                    <w:top w:val="none" w:sz="0" w:space="0" w:color="auto"/>
                    <w:left w:val="none" w:sz="0" w:space="0" w:color="auto"/>
                    <w:bottom w:val="none" w:sz="0" w:space="0" w:color="auto"/>
                    <w:right w:val="none" w:sz="0" w:space="0" w:color="auto"/>
                  </w:divBdr>
                </w:div>
                <w:div w:id="558632895">
                  <w:marLeft w:val="0"/>
                  <w:marRight w:val="0"/>
                  <w:marTop w:val="0"/>
                  <w:marBottom w:val="0"/>
                  <w:divBdr>
                    <w:top w:val="none" w:sz="0" w:space="0" w:color="auto"/>
                    <w:left w:val="none" w:sz="0" w:space="0" w:color="auto"/>
                    <w:bottom w:val="none" w:sz="0" w:space="0" w:color="auto"/>
                    <w:right w:val="none" w:sz="0" w:space="0" w:color="auto"/>
                  </w:divBdr>
                </w:div>
                <w:div w:id="187841828">
                  <w:marLeft w:val="0"/>
                  <w:marRight w:val="0"/>
                  <w:marTop w:val="0"/>
                  <w:marBottom w:val="0"/>
                  <w:divBdr>
                    <w:top w:val="none" w:sz="0" w:space="0" w:color="auto"/>
                    <w:left w:val="none" w:sz="0" w:space="0" w:color="auto"/>
                    <w:bottom w:val="none" w:sz="0" w:space="0" w:color="auto"/>
                    <w:right w:val="none" w:sz="0" w:space="0" w:color="auto"/>
                  </w:divBdr>
                </w:div>
              </w:divsChild>
            </w:div>
            <w:div w:id="888810101">
              <w:marLeft w:val="0"/>
              <w:marRight w:val="0"/>
              <w:marTop w:val="0"/>
              <w:marBottom w:val="0"/>
              <w:divBdr>
                <w:top w:val="none" w:sz="0" w:space="0" w:color="auto"/>
                <w:left w:val="none" w:sz="0" w:space="0" w:color="auto"/>
                <w:bottom w:val="none" w:sz="0" w:space="0" w:color="auto"/>
                <w:right w:val="none" w:sz="0" w:space="0" w:color="auto"/>
              </w:divBdr>
            </w:div>
            <w:div w:id="164245401">
              <w:marLeft w:val="0"/>
              <w:marRight w:val="0"/>
              <w:marTop w:val="0"/>
              <w:marBottom w:val="0"/>
              <w:divBdr>
                <w:top w:val="none" w:sz="0" w:space="0" w:color="auto"/>
                <w:left w:val="none" w:sz="0" w:space="0" w:color="auto"/>
                <w:bottom w:val="none" w:sz="0" w:space="0" w:color="auto"/>
                <w:right w:val="none" w:sz="0" w:space="0" w:color="auto"/>
              </w:divBdr>
            </w:div>
            <w:div w:id="905531222">
              <w:marLeft w:val="0"/>
              <w:marRight w:val="0"/>
              <w:marTop w:val="0"/>
              <w:marBottom w:val="0"/>
              <w:divBdr>
                <w:top w:val="none" w:sz="0" w:space="0" w:color="auto"/>
                <w:left w:val="none" w:sz="0" w:space="0" w:color="auto"/>
                <w:bottom w:val="none" w:sz="0" w:space="0" w:color="auto"/>
                <w:right w:val="none" w:sz="0" w:space="0" w:color="auto"/>
              </w:divBdr>
            </w:div>
            <w:div w:id="1052578496">
              <w:marLeft w:val="0"/>
              <w:marRight w:val="0"/>
              <w:marTop w:val="0"/>
              <w:marBottom w:val="0"/>
              <w:divBdr>
                <w:top w:val="none" w:sz="0" w:space="0" w:color="auto"/>
                <w:left w:val="none" w:sz="0" w:space="0" w:color="auto"/>
                <w:bottom w:val="none" w:sz="0" w:space="0" w:color="auto"/>
                <w:right w:val="none" w:sz="0" w:space="0" w:color="auto"/>
              </w:divBdr>
            </w:div>
            <w:div w:id="866408191">
              <w:marLeft w:val="0"/>
              <w:marRight w:val="0"/>
              <w:marTop w:val="0"/>
              <w:marBottom w:val="0"/>
              <w:divBdr>
                <w:top w:val="none" w:sz="0" w:space="0" w:color="auto"/>
                <w:left w:val="none" w:sz="0" w:space="0" w:color="auto"/>
                <w:bottom w:val="none" w:sz="0" w:space="0" w:color="auto"/>
                <w:right w:val="none" w:sz="0" w:space="0" w:color="auto"/>
              </w:divBdr>
            </w:div>
            <w:div w:id="1233193738">
              <w:marLeft w:val="0"/>
              <w:marRight w:val="0"/>
              <w:marTop w:val="0"/>
              <w:marBottom w:val="0"/>
              <w:divBdr>
                <w:top w:val="none" w:sz="0" w:space="0" w:color="auto"/>
                <w:left w:val="none" w:sz="0" w:space="0" w:color="auto"/>
                <w:bottom w:val="none" w:sz="0" w:space="0" w:color="auto"/>
                <w:right w:val="none" w:sz="0" w:space="0" w:color="auto"/>
              </w:divBdr>
            </w:div>
            <w:div w:id="1122381425">
              <w:marLeft w:val="0"/>
              <w:marRight w:val="0"/>
              <w:marTop w:val="0"/>
              <w:marBottom w:val="0"/>
              <w:divBdr>
                <w:top w:val="none" w:sz="0" w:space="0" w:color="auto"/>
                <w:left w:val="none" w:sz="0" w:space="0" w:color="auto"/>
                <w:bottom w:val="none" w:sz="0" w:space="0" w:color="auto"/>
                <w:right w:val="none" w:sz="0" w:space="0" w:color="auto"/>
              </w:divBdr>
            </w:div>
            <w:div w:id="1383016176">
              <w:marLeft w:val="0"/>
              <w:marRight w:val="0"/>
              <w:marTop w:val="0"/>
              <w:marBottom w:val="0"/>
              <w:divBdr>
                <w:top w:val="none" w:sz="0" w:space="0" w:color="auto"/>
                <w:left w:val="none" w:sz="0" w:space="0" w:color="auto"/>
                <w:bottom w:val="none" w:sz="0" w:space="0" w:color="auto"/>
                <w:right w:val="none" w:sz="0" w:space="0" w:color="auto"/>
              </w:divBdr>
            </w:div>
            <w:div w:id="216864693">
              <w:marLeft w:val="0"/>
              <w:marRight w:val="0"/>
              <w:marTop w:val="0"/>
              <w:marBottom w:val="0"/>
              <w:divBdr>
                <w:top w:val="none" w:sz="0" w:space="0" w:color="auto"/>
                <w:left w:val="none" w:sz="0" w:space="0" w:color="auto"/>
                <w:bottom w:val="none" w:sz="0" w:space="0" w:color="auto"/>
                <w:right w:val="none" w:sz="0" w:space="0" w:color="auto"/>
              </w:divBdr>
            </w:div>
            <w:div w:id="1975135898">
              <w:marLeft w:val="0"/>
              <w:marRight w:val="0"/>
              <w:marTop w:val="0"/>
              <w:marBottom w:val="0"/>
              <w:divBdr>
                <w:top w:val="none" w:sz="0" w:space="0" w:color="auto"/>
                <w:left w:val="none" w:sz="0" w:space="0" w:color="auto"/>
                <w:bottom w:val="none" w:sz="0" w:space="0" w:color="auto"/>
                <w:right w:val="none" w:sz="0" w:space="0" w:color="auto"/>
              </w:divBdr>
            </w:div>
            <w:div w:id="1498112468">
              <w:marLeft w:val="0"/>
              <w:marRight w:val="0"/>
              <w:marTop w:val="0"/>
              <w:marBottom w:val="0"/>
              <w:divBdr>
                <w:top w:val="none" w:sz="0" w:space="0" w:color="auto"/>
                <w:left w:val="none" w:sz="0" w:space="0" w:color="auto"/>
                <w:bottom w:val="none" w:sz="0" w:space="0" w:color="auto"/>
                <w:right w:val="none" w:sz="0" w:space="0" w:color="auto"/>
              </w:divBdr>
            </w:div>
            <w:div w:id="997656502">
              <w:marLeft w:val="0"/>
              <w:marRight w:val="0"/>
              <w:marTop w:val="0"/>
              <w:marBottom w:val="0"/>
              <w:divBdr>
                <w:top w:val="none" w:sz="0" w:space="0" w:color="auto"/>
                <w:left w:val="none" w:sz="0" w:space="0" w:color="auto"/>
                <w:bottom w:val="none" w:sz="0" w:space="0" w:color="auto"/>
                <w:right w:val="none" w:sz="0" w:space="0" w:color="auto"/>
              </w:divBdr>
            </w:div>
            <w:div w:id="90198211">
              <w:marLeft w:val="0"/>
              <w:marRight w:val="0"/>
              <w:marTop w:val="0"/>
              <w:marBottom w:val="0"/>
              <w:divBdr>
                <w:top w:val="none" w:sz="0" w:space="0" w:color="auto"/>
                <w:left w:val="none" w:sz="0" w:space="0" w:color="auto"/>
                <w:bottom w:val="none" w:sz="0" w:space="0" w:color="auto"/>
                <w:right w:val="none" w:sz="0" w:space="0" w:color="auto"/>
              </w:divBdr>
            </w:div>
            <w:div w:id="2021809831">
              <w:marLeft w:val="0"/>
              <w:marRight w:val="0"/>
              <w:marTop w:val="0"/>
              <w:marBottom w:val="0"/>
              <w:divBdr>
                <w:top w:val="none" w:sz="0" w:space="0" w:color="auto"/>
                <w:left w:val="none" w:sz="0" w:space="0" w:color="auto"/>
                <w:bottom w:val="none" w:sz="0" w:space="0" w:color="auto"/>
                <w:right w:val="none" w:sz="0" w:space="0" w:color="auto"/>
              </w:divBdr>
            </w:div>
            <w:div w:id="694234824">
              <w:marLeft w:val="0"/>
              <w:marRight w:val="0"/>
              <w:marTop w:val="0"/>
              <w:marBottom w:val="0"/>
              <w:divBdr>
                <w:top w:val="none" w:sz="0" w:space="0" w:color="auto"/>
                <w:left w:val="none" w:sz="0" w:space="0" w:color="auto"/>
                <w:bottom w:val="none" w:sz="0" w:space="0" w:color="auto"/>
                <w:right w:val="none" w:sz="0" w:space="0" w:color="auto"/>
              </w:divBdr>
            </w:div>
            <w:div w:id="1581019418">
              <w:marLeft w:val="0"/>
              <w:marRight w:val="0"/>
              <w:marTop w:val="0"/>
              <w:marBottom w:val="0"/>
              <w:divBdr>
                <w:top w:val="none" w:sz="0" w:space="0" w:color="auto"/>
                <w:left w:val="none" w:sz="0" w:space="0" w:color="auto"/>
                <w:bottom w:val="none" w:sz="0" w:space="0" w:color="auto"/>
                <w:right w:val="none" w:sz="0" w:space="0" w:color="auto"/>
              </w:divBdr>
            </w:div>
            <w:div w:id="1019505141">
              <w:marLeft w:val="0"/>
              <w:marRight w:val="0"/>
              <w:marTop w:val="0"/>
              <w:marBottom w:val="0"/>
              <w:divBdr>
                <w:top w:val="none" w:sz="0" w:space="0" w:color="auto"/>
                <w:left w:val="none" w:sz="0" w:space="0" w:color="auto"/>
                <w:bottom w:val="none" w:sz="0" w:space="0" w:color="auto"/>
                <w:right w:val="none" w:sz="0" w:space="0" w:color="auto"/>
              </w:divBdr>
            </w:div>
            <w:div w:id="1625652246">
              <w:marLeft w:val="0"/>
              <w:marRight w:val="0"/>
              <w:marTop w:val="0"/>
              <w:marBottom w:val="0"/>
              <w:divBdr>
                <w:top w:val="none" w:sz="0" w:space="0" w:color="auto"/>
                <w:left w:val="none" w:sz="0" w:space="0" w:color="auto"/>
                <w:bottom w:val="none" w:sz="0" w:space="0" w:color="auto"/>
                <w:right w:val="none" w:sz="0" w:space="0" w:color="auto"/>
              </w:divBdr>
            </w:div>
            <w:div w:id="2125298834">
              <w:marLeft w:val="0"/>
              <w:marRight w:val="0"/>
              <w:marTop w:val="0"/>
              <w:marBottom w:val="0"/>
              <w:divBdr>
                <w:top w:val="none" w:sz="0" w:space="0" w:color="auto"/>
                <w:left w:val="none" w:sz="0" w:space="0" w:color="auto"/>
                <w:bottom w:val="none" w:sz="0" w:space="0" w:color="auto"/>
                <w:right w:val="none" w:sz="0" w:space="0" w:color="auto"/>
              </w:divBdr>
            </w:div>
            <w:div w:id="1785884301">
              <w:marLeft w:val="0"/>
              <w:marRight w:val="0"/>
              <w:marTop w:val="0"/>
              <w:marBottom w:val="0"/>
              <w:divBdr>
                <w:top w:val="none" w:sz="0" w:space="0" w:color="auto"/>
                <w:left w:val="none" w:sz="0" w:space="0" w:color="auto"/>
                <w:bottom w:val="none" w:sz="0" w:space="0" w:color="auto"/>
                <w:right w:val="none" w:sz="0" w:space="0" w:color="auto"/>
              </w:divBdr>
            </w:div>
            <w:div w:id="200898185">
              <w:marLeft w:val="0"/>
              <w:marRight w:val="0"/>
              <w:marTop w:val="0"/>
              <w:marBottom w:val="0"/>
              <w:divBdr>
                <w:top w:val="none" w:sz="0" w:space="0" w:color="auto"/>
                <w:left w:val="none" w:sz="0" w:space="0" w:color="auto"/>
                <w:bottom w:val="none" w:sz="0" w:space="0" w:color="auto"/>
                <w:right w:val="none" w:sz="0" w:space="0" w:color="auto"/>
              </w:divBdr>
            </w:div>
            <w:div w:id="815688537">
              <w:marLeft w:val="0"/>
              <w:marRight w:val="0"/>
              <w:marTop w:val="0"/>
              <w:marBottom w:val="0"/>
              <w:divBdr>
                <w:top w:val="none" w:sz="0" w:space="0" w:color="auto"/>
                <w:left w:val="none" w:sz="0" w:space="0" w:color="auto"/>
                <w:bottom w:val="none" w:sz="0" w:space="0" w:color="auto"/>
                <w:right w:val="none" w:sz="0" w:space="0" w:color="auto"/>
              </w:divBdr>
            </w:div>
            <w:div w:id="1128478254">
              <w:marLeft w:val="0"/>
              <w:marRight w:val="0"/>
              <w:marTop w:val="0"/>
              <w:marBottom w:val="0"/>
              <w:divBdr>
                <w:top w:val="none" w:sz="0" w:space="0" w:color="auto"/>
                <w:left w:val="none" w:sz="0" w:space="0" w:color="auto"/>
                <w:bottom w:val="none" w:sz="0" w:space="0" w:color="auto"/>
                <w:right w:val="none" w:sz="0" w:space="0" w:color="auto"/>
              </w:divBdr>
              <w:divsChild>
                <w:div w:id="1984771699">
                  <w:marLeft w:val="0"/>
                  <w:marRight w:val="0"/>
                  <w:marTop w:val="0"/>
                  <w:marBottom w:val="0"/>
                  <w:divBdr>
                    <w:top w:val="none" w:sz="0" w:space="0" w:color="auto"/>
                    <w:left w:val="none" w:sz="0" w:space="0" w:color="auto"/>
                    <w:bottom w:val="none" w:sz="0" w:space="0" w:color="auto"/>
                    <w:right w:val="none" w:sz="0" w:space="0" w:color="auto"/>
                  </w:divBdr>
                </w:div>
                <w:div w:id="1740051611">
                  <w:marLeft w:val="0"/>
                  <w:marRight w:val="0"/>
                  <w:marTop w:val="0"/>
                  <w:marBottom w:val="0"/>
                  <w:divBdr>
                    <w:top w:val="none" w:sz="0" w:space="0" w:color="auto"/>
                    <w:left w:val="none" w:sz="0" w:space="0" w:color="auto"/>
                    <w:bottom w:val="none" w:sz="0" w:space="0" w:color="auto"/>
                    <w:right w:val="none" w:sz="0" w:space="0" w:color="auto"/>
                  </w:divBdr>
                </w:div>
                <w:div w:id="1460608436">
                  <w:marLeft w:val="0"/>
                  <w:marRight w:val="0"/>
                  <w:marTop w:val="0"/>
                  <w:marBottom w:val="0"/>
                  <w:divBdr>
                    <w:top w:val="none" w:sz="0" w:space="0" w:color="auto"/>
                    <w:left w:val="none" w:sz="0" w:space="0" w:color="auto"/>
                    <w:bottom w:val="none" w:sz="0" w:space="0" w:color="auto"/>
                    <w:right w:val="none" w:sz="0" w:space="0" w:color="auto"/>
                  </w:divBdr>
                </w:div>
                <w:div w:id="1431508406">
                  <w:marLeft w:val="0"/>
                  <w:marRight w:val="0"/>
                  <w:marTop w:val="0"/>
                  <w:marBottom w:val="0"/>
                  <w:divBdr>
                    <w:top w:val="none" w:sz="0" w:space="0" w:color="auto"/>
                    <w:left w:val="none" w:sz="0" w:space="0" w:color="auto"/>
                    <w:bottom w:val="none" w:sz="0" w:space="0" w:color="auto"/>
                    <w:right w:val="none" w:sz="0" w:space="0" w:color="auto"/>
                  </w:divBdr>
                </w:div>
                <w:div w:id="2028673894">
                  <w:marLeft w:val="0"/>
                  <w:marRight w:val="0"/>
                  <w:marTop w:val="0"/>
                  <w:marBottom w:val="0"/>
                  <w:divBdr>
                    <w:top w:val="none" w:sz="0" w:space="0" w:color="auto"/>
                    <w:left w:val="none" w:sz="0" w:space="0" w:color="auto"/>
                    <w:bottom w:val="none" w:sz="0" w:space="0" w:color="auto"/>
                    <w:right w:val="none" w:sz="0" w:space="0" w:color="auto"/>
                  </w:divBdr>
                </w:div>
                <w:div w:id="176110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6532">
          <w:marLeft w:val="0"/>
          <w:marRight w:val="0"/>
          <w:marTop w:val="0"/>
          <w:marBottom w:val="0"/>
          <w:divBdr>
            <w:top w:val="none" w:sz="0" w:space="0" w:color="auto"/>
            <w:left w:val="none" w:sz="0" w:space="0" w:color="auto"/>
            <w:bottom w:val="none" w:sz="0" w:space="0" w:color="auto"/>
            <w:right w:val="none" w:sz="0" w:space="0" w:color="auto"/>
          </w:divBdr>
        </w:div>
        <w:div w:id="1355113718">
          <w:marLeft w:val="0"/>
          <w:marRight w:val="0"/>
          <w:marTop w:val="0"/>
          <w:marBottom w:val="0"/>
          <w:divBdr>
            <w:top w:val="none" w:sz="0" w:space="0" w:color="auto"/>
            <w:left w:val="none" w:sz="0" w:space="0" w:color="auto"/>
            <w:bottom w:val="none" w:sz="0" w:space="0" w:color="auto"/>
            <w:right w:val="none" w:sz="0" w:space="0" w:color="auto"/>
          </w:divBdr>
        </w:div>
      </w:divsChild>
    </w:div>
    <w:div w:id="759330152">
      <w:bodyDiv w:val="1"/>
      <w:marLeft w:val="0"/>
      <w:marRight w:val="0"/>
      <w:marTop w:val="0"/>
      <w:marBottom w:val="0"/>
      <w:divBdr>
        <w:top w:val="none" w:sz="0" w:space="0" w:color="auto"/>
        <w:left w:val="none" w:sz="0" w:space="0" w:color="auto"/>
        <w:bottom w:val="none" w:sz="0" w:space="0" w:color="auto"/>
        <w:right w:val="none" w:sz="0" w:space="0" w:color="auto"/>
      </w:divBdr>
    </w:div>
    <w:div w:id="762074187">
      <w:bodyDiv w:val="1"/>
      <w:marLeft w:val="0"/>
      <w:marRight w:val="0"/>
      <w:marTop w:val="0"/>
      <w:marBottom w:val="0"/>
      <w:divBdr>
        <w:top w:val="none" w:sz="0" w:space="0" w:color="auto"/>
        <w:left w:val="none" w:sz="0" w:space="0" w:color="auto"/>
        <w:bottom w:val="none" w:sz="0" w:space="0" w:color="auto"/>
        <w:right w:val="none" w:sz="0" w:space="0" w:color="auto"/>
      </w:divBdr>
    </w:div>
    <w:div w:id="765882807">
      <w:bodyDiv w:val="1"/>
      <w:marLeft w:val="0"/>
      <w:marRight w:val="0"/>
      <w:marTop w:val="0"/>
      <w:marBottom w:val="0"/>
      <w:divBdr>
        <w:top w:val="none" w:sz="0" w:space="0" w:color="auto"/>
        <w:left w:val="none" w:sz="0" w:space="0" w:color="auto"/>
        <w:bottom w:val="none" w:sz="0" w:space="0" w:color="auto"/>
        <w:right w:val="none" w:sz="0" w:space="0" w:color="auto"/>
      </w:divBdr>
    </w:div>
    <w:div w:id="768700046">
      <w:bodyDiv w:val="1"/>
      <w:marLeft w:val="0"/>
      <w:marRight w:val="0"/>
      <w:marTop w:val="0"/>
      <w:marBottom w:val="0"/>
      <w:divBdr>
        <w:top w:val="none" w:sz="0" w:space="0" w:color="auto"/>
        <w:left w:val="none" w:sz="0" w:space="0" w:color="auto"/>
        <w:bottom w:val="none" w:sz="0" w:space="0" w:color="auto"/>
        <w:right w:val="none" w:sz="0" w:space="0" w:color="auto"/>
      </w:divBdr>
    </w:div>
    <w:div w:id="772284334">
      <w:bodyDiv w:val="1"/>
      <w:marLeft w:val="0"/>
      <w:marRight w:val="0"/>
      <w:marTop w:val="0"/>
      <w:marBottom w:val="0"/>
      <w:divBdr>
        <w:top w:val="none" w:sz="0" w:space="0" w:color="auto"/>
        <w:left w:val="none" w:sz="0" w:space="0" w:color="auto"/>
        <w:bottom w:val="none" w:sz="0" w:space="0" w:color="auto"/>
        <w:right w:val="none" w:sz="0" w:space="0" w:color="auto"/>
      </w:divBdr>
    </w:div>
    <w:div w:id="773212525">
      <w:bodyDiv w:val="1"/>
      <w:marLeft w:val="0"/>
      <w:marRight w:val="0"/>
      <w:marTop w:val="0"/>
      <w:marBottom w:val="0"/>
      <w:divBdr>
        <w:top w:val="none" w:sz="0" w:space="0" w:color="auto"/>
        <w:left w:val="none" w:sz="0" w:space="0" w:color="auto"/>
        <w:bottom w:val="none" w:sz="0" w:space="0" w:color="auto"/>
        <w:right w:val="none" w:sz="0" w:space="0" w:color="auto"/>
      </w:divBdr>
    </w:div>
    <w:div w:id="776827488">
      <w:bodyDiv w:val="1"/>
      <w:marLeft w:val="0"/>
      <w:marRight w:val="0"/>
      <w:marTop w:val="0"/>
      <w:marBottom w:val="0"/>
      <w:divBdr>
        <w:top w:val="none" w:sz="0" w:space="0" w:color="auto"/>
        <w:left w:val="none" w:sz="0" w:space="0" w:color="auto"/>
        <w:bottom w:val="none" w:sz="0" w:space="0" w:color="auto"/>
        <w:right w:val="none" w:sz="0" w:space="0" w:color="auto"/>
      </w:divBdr>
    </w:div>
    <w:div w:id="783382734">
      <w:bodyDiv w:val="1"/>
      <w:marLeft w:val="0"/>
      <w:marRight w:val="0"/>
      <w:marTop w:val="0"/>
      <w:marBottom w:val="0"/>
      <w:divBdr>
        <w:top w:val="none" w:sz="0" w:space="0" w:color="auto"/>
        <w:left w:val="none" w:sz="0" w:space="0" w:color="auto"/>
        <w:bottom w:val="none" w:sz="0" w:space="0" w:color="auto"/>
        <w:right w:val="none" w:sz="0" w:space="0" w:color="auto"/>
      </w:divBdr>
      <w:divsChild>
        <w:div w:id="1055664863">
          <w:marLeft w:val="640"/>
          <w:marRight w:val="0"/>
          <w:marTop w:val="0"/>
          <w:marBottom w:val="0"/>
          <w:divBdr>
            <w:top w:val="none" w:sz="0" w:space="0" w:color="auto"/>
            <w:left w:val="none" w:sz="0" w:space="0" w:color="auto"/>
            <w:bottom w:val="none" w:sz="0" w:space="0" w:color="auto"/>
            <w:right w:val="none" w:sz="0" w:space="0" w:color="auto"/>
          </w:divBdr>
        </w:div>
        <w:div w:id="1265112667">
          <w:marLeft w:val="640"/>
          <w:marRight w:val="0"/>
          <w:marTop w:val="0"/>
          <w:marBottom w:val="0"/>
          <w:divBdr>
            <w:top w:val="none" w:sz="0" w:space="0" w:color="auto"/>
            <w:left w:val="none" w:sz="0" w:space="0" w:color="auto"/>
            <w:bottom w:val="none" w:sz="0" w:space="0" w:color="auto"/>
            <w:right w:val="none" w:sz="0" w:space="0" w:color="auto"/>
          </w:divBdr>
        </w:div>
        <w:div w:id="801003549">
          <w:marLeft w:val="640"/>
          <w:marRight w:val="0"/>
          <w:marTop w:val="0"/>
          <w:marBottom w:val="0"/>
          <w:divBdr>
            <w:top w:val="none" w:sz="0" w:space="0" w:color="auto"/>
            <w:left w:val="none" w:sz="0" w:space="0" w:color="auto"/>
            <w:bottom w:val="none" w:sz="0" w:space="0" w:color="auto"/>
            <w:right w:val="none" w:sz="0" w:space="0" w:color="auto"/>
          </w:divBdr>
        </w:div>
        <w:div w:id="1745565971">
          <w:marLeft w:val="640"/>
          <w:marRight w:val="0"/>
          <w:marTop w:val="0"/>
          <w:marBottom w:val="0"/>
          <w:divBdr>
            <w:top w:val="none" w:sz="0" w:space="0" w:color="auto"/>
            <w:left w:val="none" w:sz="0" w:space="0" w:color="auto"/>
            <w:bottom w:val="none" w:sz="0" w:space="0" w:color="auto"/>
            <w:right w:val="none" w:sz="0" w:space="0" w:color="auto"/>
          </w:divBdr>
        </w:div>
        <w:div w:id="481041908">
          <w:marLeft w:val="640"/>
          <w:marRight w:val="0"/>
          <w:marTop w:val="0"/>
          <w:marBottom w:val="0"/>
          <w:divBdr>
            <w:top w:val="none" w:sz="0" w:space="0" w:color="auto"/>
            <w:left w:val="none" w:sz="0" w:space="0" w:color="auto"/>
            <w:bottom w:val="none" w:sz="0" w:space="0" w:color="auto"/>
            <w:right w:val="none" w:sz="0" w:space="0" w:color="auto"/>
          </w:divBdr>
        </w:div>
        <w:div w:id="821889514">
          <w:marLeft w:val="640"/>
          <w:marRight w:val="0"/>
          <w:marTop w:val="0"/>
          <w:marBottom w:val="0"/>
          <w:divBdr>
            <w:top w:val="none" w:sz="0" w:space="0" w:color="auto"/>
            <w:left w:val="none" w:sz="0" w:space="0" w:color="auto"/>
            <w:bottom w:val="none" w:sz="0" w:space="0" w:color="auto"/>
            <w:right w:val="none" w:sz="0" w:space="0" w:color="auto"/>
          </w:divBdr>
        </w:div>
        <w:div w:id="1358652105">
          <w:marLeft w:val="640"/>
          <w:marRight w:val="0"/>
          <w:marTop w:val="0"/>
          <w:marBottom w:val="0"/>
          <w:divBdr>
            <w:top w:val="none" w:sz="0" w:space="0" w:color="auto"/>
            <w:left w:val="none" w:sz="0" w:space="0" w:color="auto"/>
            <w:bottom w:val="none" w:sz="0" w:space="0" w:color="auto"/>
            <w:right w:val="none" w:sz="0" w:space="0" w:color="auto"/>
          </w:divBdr>
        </w:div>
        <w:div w:id="1598248007">
          <w:marLeft w:val="640"/>
          <w:marRight w:val="0"/>
          <w:marTop w:val="0"/>
          <w:marBottom w:val="0"/>
          <w:divBdr>
            <w:top w:val="none" w:sz="0" w:space="0" w:color="auto"/>
            <w:left w:val="none" w:sz="0" w:space="0" w:color="auto"/>
            <w:bottom w:val="none" w:sz="0" w:space="0" w:color="auto"/>
            <w:right w:val="none" w:sz="0" w:space="0" w:color="auto"/>
          </w:divBdr>
        </w:div>
        <w:div w:id="1386442209">
          <w:marLeft w:val="640"/>
          <w:marRight w:val="0"/>
          <w:marTop w:val="0"/>
          <w:marBottom w:val="0"/>
          <w:divBdr>
            <w:top w:val="none" w:sz="0" w:space="0" w:color="auto"/>
            <w:left w:val="none" w:sz="0" w:space="0" w:color="auto"/>
            <w:bottom w:val="none" w:sz="0" w:space="0" w:color="auto"/>
            <w:right w:val="none" w:sz="0" w:space="0" w:color="auto"/>
          </w:divBdr>
        </w:div>
        <w:div w:id="93017197">
          <w:marLeft w:val="640"/>
          <w:marRight w:val="0"/>
          <w:marTop w:val="0"/>
          <w:marBottom w:val="0"/>
          <w:divBdr>
            <w:top w:val="none" w:sz="0" w:space="0" w:color="auto"/>
            <w:left w:val="none" w:sz="0" w:space="0" w:color="auto"/>
            <w:bottom w:val="none" w:sz="0" w:space="0" w:color="auto"/>
            <w:right w:val="none" w:sz="0" w:space="0" w:color="auto"/>
          </w:divBdr>
        </w:div>
        <w:div w:id="119500654">
          <w:marLeft w:val="640"/>
          <w:marRight w:val="0"/>
          <w:marTop w:val="0"/>
          <w:marBottom w:val="0"/>
          <w:divBdr>
            <w:top w:val="none" w:sz="0" w:space="0" w:color="auto"/>
            <w:left w:val="none" w:sz="0" w:space="0" w:color="auto"/>
            <w:bottom w:val="none" w:sz="0" w:space="0" w:color="auto"/>
            <w:right w:val="none" w:sz="0" w:space="0" w:color="auto"/>
          </w:divBdr>
        </w:div>
        <w:div w:id="1862892158">
          <w:marLeft w:val="640"/>
          <w:marRight w:val="0"/>
          <w:marTop w:val="0"/>
          <w:marBottom w:val="0"/>
          <w:divBdr>
            <w:top w:val="none" w:sz="0" w:space="0" w:color="auto"/>
            <w:left w:val="none" w:sz="0" w:space="0" w:color="auto"/>
            <w:bottom w:val="none" w:sz="0" w:space="0" w:color="auto"/>
            <w:right w:val="none" w:sz="0" w:space="0" w:color="auto"/>
          </w:divBdr>
        </w:div>
        <w:div w:id="1841196454">
          <w:marLeft w:val="640"/>
          <w:marRight w:val="0"/>
          <w:marTop w:val="0"/>
          <w:marBottom w:val="0"/>
          <w:divBdr>
            <w:top w:val="none" w:sz="0" w:space="0" w:color="auto"/>
            <w:left w:val="none" w:sz="0" w:space="0" w:color="auto"/>
            <w:bottom w:val="none" w:sz="0" w:space="0" w:color="auto"/>
            <w:right w:val="none" w:sz="0" w:space="0" w:color="auto"/>
          </w:divBdr>
        </w:div>
        <w:div w:id="312561561">
          <w:marLeft w:val="640"/>
          <w:marRight w:val="0"/>
          <w:marTop w:val="0"/>
          <w:marBottom w:val="0"/>
          <w:divBdr>
            <w:top w:val="none" w:sz="0" w:space="0" w:color="auto"/>
            <w:left w:val="none" w:sz="0" w:space="0" w:color="auto"/>
            <w:bottom w:val="none" w:sz="0" w:space="0" w:color="auto"/>
            <w:right w:val="none" w:sz="0" w:space="0" w:color="auto"/>
          </w:divBdr>
        </w:div>
        <w:div w:id="1354725741">
          <w:marLeft w:val="640"/>
          <w:marRight w:val="0"/>
          <w:marTop w:val="0"/>
          <w:marBottom w:val="0"/>
          <w:divBdr>
            <w:top w:val="none" w:sz="0" w:space="0" w:color="auto"/>
            <w:left w:val="none" w:sz="0" w:space="0" w:color="auto"/>
            <w:bottom w:val="none" w:sz="0" w:space="0" w:color="auto"/>
            <w:right w:val="none" w:sz="0" w:space="0" w:color="auto"/>
          </w:divBdr>
        </w:div>
        <w:div w:id="1781991301">
          <w:marLeft w:val="640"/>
          <w:marRight w:val="0"/>
          <w:marTop w:val="0"/>
          <w:marBottom w:val="0"/>
          <w:divBdr>
            <w:top w:val="none" w:sz="0" w:space="0" w:color="auto"/>
            <w:left w:val="none" w:sz="0" w:space="0" w:color="auto"/>
            <w:bottom w:val="none" w:sz="0" w:space="0" w:color="auto"/>
            <w:right w:val="none" w:sz="0" w:space="0" w:color="auto"/>
          </w:divBdr>
        </w:div>
        <w:div w:id="2037264639">
          <w:marLeft w:val="640"/>
          <w:marRight w:val="0"/>
          <w:marTop w:val="0"/>
          <w:marBottom w:val="0"/>
          <w:divBdr>
            <w:top w:val="none" w:sz="0" w:space="0" w:color="auto"/>
            <w:left w:val="none" w:sz="0" w:space="0" w:color="auto"/>
            <w:bottom w:val="none" w:sz="0" w:space="0" w:color="auto"/>
            <w:right w:val="none" w:sz="0" w:space="0" w:color="auto"/>
          </w:divBdr>
        </w:div>
        <w:div w:id="804469835">
          <w:marLeft w:val="640"/>
          <w:marRight w:val="0"/>
          <w:marTop w:val="0"/>
          <w:marBottom w:val="0"/>
          <w:divBdr>
            <w:top w:val="none" w:sz="0" w:space="0" w:color="auto"/>
            <w:left w:val="none" w:sz="0" w:space="0" w:color="auto"/>
            <w:bottom w:val="none" w:sz="0" w:space="0" w:color="auto"/>
            <w:right w:val="none" w:sz="0" w:space="0" w:color="auto"/>
          </w:divBdr>
        </w:div>
        <w:div w:id="280457138">
          <w:marLeft w:val="640"/>
          <w:marRight w:val="0"/>
          <w:marTop w:val="0"/>
          <w:marBottom w:val="0"/>
          <w:divBdr>
            <w:top w:val="none" w:sz="0" w:space="0" w:color="auto"/>
            <w:left w:val="none" w:sz="0" w:space="0" w:color="auto"/>
            <w:bottom w:val="none" w:sz="0" w:space="0" w:color="auto"/>
            <w:right w:val="none" w:sz="0" w:space="0" w:color="auto"/>
          </w:divBdr>
        </w:div>
        <w:div w:id="731466979">
          <w:marLeft w:val="640"/>
          <w:marRight w:val="0"/>
          <w:marTop w:val="0"/>
          <w:marBottom w:val="0"/>
          <w:divBdr>
            <w:top w:val="none" w:sz="0" w:space="0" w:color="auto"/>
            <w:left w:val="none" w:sz="0" w:space="0" w:color="auto"/>
            <w:bottom w:val="none" w:sz="0" w:space="0" w:color="auto"/>
            <w:right w:val="none" w:sz="0" w:space="0" w:color="auto"/>
          </w:divBdr>
        </w:div>
        <w:div w:id="1278635299">
          <w:marLeft w:val="640"/>
          <w:marRight w:val="0"/>
          <w:marTop w:val="0"/>
          <w:marBottom w:val="0"/>
          <w:divBdr>
            <w:top w:val="none" w:sz="0" w:space="0" w:color="auto"/>
            <w:left w:val="none" w:sz="0" w:space="0" w:color="auto"/>
            <w:bottom w:val="none" w:sz="0" w:space="0" w:color="auto"/>
            <w:right w:val="none" w:sz="0" w:space="0" w:color="auto"/>
          </w:divBdr>
        </w:div>
        <w:div w:id="236860546">
          <w:marLeft w:val="640"/>
          <w:marRight w:val="0"/>
          <w:marTop w:val="0"/>
          <w:marBottom w:val="0"/>
          <w:divBdr>
            <w:top w:val="none" w:sz="0" w:space="0" w:color="auto"/>
            <w:left w:val="none" w:sz="0" w:space="0" w:color="auto"/>
            <w:bottom w:val="none" w:sz="0" w:space="0" w:color="auto"/>
            <w:right w:val="none" w:sz="0" w:space="0" w:color="auto"/>
          </w:divBdr>
        </w:div>
        <w:div w:id="2124879094">
          <w:marLeft w:val="640"/>
          <w:marRight w:val="0"/>
          <w:marTop w:val="0"/>
          <w:marBottom w:val="0"/>
          <w:divBdr>
            <w:top w:val="none" w:sz="0" w:space="0" w:color="auto"/>
            <w:left w:val="none" w:sz="0" w:space="0" w:color="auto"/>
            <w:bottom w:val="none" w:sz="0" w:space="0" w:color="auto"/>
            <w:right w:val="none" w:sz="0" w:space="0" w:color="auto"/>
          </w:divBdr>
        </w:div>
        <w:div w:id="1070034050">
          <w:marLeft w:val="640"/>
          <w:marRight w:val="0"/>
          <w:marTop w:val="0"/>
          <w:marBottom w:val="0"/>
          <w:divBdr>
            <w:top w:val="none" w:sz="0" w:space="0" w:color="auto"/>
            <w:left w:val="none" w:sz="0" w:space="0" w:color="auto"/>
            <w:bottom w:val="none" w:sz="0" w:space="0" w:color="auto"/>
            <w:right w:val="none" w:sz="0" w:space="0" w:color="auto"/>
          </w:divBdr>
        </w:div>
        <w:div w:id="1534616796">
          <w:marLeft w:val="640"/>
          <w:marRight w:val="0"/>
          <w:marTop w:val="0"/>
          <w:marBottom w:val="0"/>
          <w:divBdr>
            <w:top w:val="none" w:sz="0" w:space="0" w:color="auto"/>
            <w:left w:val="none" w:sz="0" w:space="0" w:color="auto"/>
            <w:bottom w:val="none" w:sz="0" w:space="0" w:color="auto"/>
            <w:right w:val="none" w:sz="0" w:space="0" w:color="auto"/>
          </w:divBdr>
        </w:div>
        <w:div w:id="2050643531">
          <w:marLeft w:val="640"/>
          <w:marRight w:val="0"/>
          <w:marTop w:val="0"/>
          <w:marBottom w:val="0"/>
          <w:divBdr>
            <w:top w:val="none" w:sz="0" w:space="0" w:color="auto"/>
            <w:left w:val="none" w:sz="0" w:space="0" w:color="auto"/>
            <w:bottom w:val="none" w:sz="0" w:space="0" w:color="auto"/>
            <w:right w:val="none" w:sz="0" w:space="0" w:color="auto"/>
          </w:divBdr>
        </w:div>
        <w:div w:id="232352103">
          <w:marLeft w:val="640"/>
          <w:marRight w:val="0"/>
          <w:marTop w:val="0"/>
          <w:marBottom w:val="0"/>
          <w:divBdr>
            <w:top w:val="none" w:sz="0" w:space="0" w:color="auto"/>
            <w:left w:val="none" w:sz="0" w:space="0" w:color="auto"/>
            <w:bottom w:val="none" w:sz="0" w:space="0" w:color="auto"/>
            <w:right w:val="none" w:sz="0" w:space="0" w:color="auto"/>
          </w:divBdr>
        </w:div>
        <w:div w:id="762607252">
          <w:marLeft w:val="640"/>
          <w:marRight w:val="0"/>
          <w:marTop w:val="0"/>
          <w:marBottom w:val="0"/>
          <w:divBdr>
            <w:top w:val="none" w:sz="0" w:space="0" w:color="auto"/>
            <w:left w:val="none" w:sz="0" w:space="0" w:color="auto"/>
            <w:bottom w:val="none" w:sz="0" w:space="0" w:color="auto"/>
            <w:right w:val="none" w:sz="0" w:space="0" w:color="auto"/>
          </w:divBdr>
        </w:div>
        <w:div w:id="824515486">
          <w:marLeft w:val="640"/>
          <w:marRight w:val="0"/>
          <w:marTop w:val="0"/>
          <w:marBottom w:val="0"/>
          <w:divBdr>
            <w:top w:val="none" w:sz="0" w:space="0" w:color="auto"/>
            <w:left w:val="none" w:sz="0" w:space="0" w:color="auto"/>
            <w:bottom w:val="none" w:sz="0" w:space="0" w:color="auto"/>
            <w:right w:val="none" w:sz="0" w:space="0" w:color="auto"/>
          </w:divBdr>
        </w:div>
        <w:div w:id="88550621">
          <w:marLeft w:val="640"/>
          <w:marRight w:val="0"/>
          <w:marTop w:val="0"/>
          <w:marBottom w:val="0"/>
          <w:divBdr>
            <w:top w:val="none" w:sz="0" w:space="0" w:color="auto"/>
            <w:left w:val="none" w:sz="0" w:space="0" w:color="auto"/>
            <w:bottom w:val="none" w:sz="0" w:space="0" w:color="auto"/>
            <w:right w:val="none" w:sz="0" w:space="0" w:color="auto"/>
          </w:divBdr>
        </w:div>
        <w:div w:id="902832486">
          <w:marLeft w:val="640"/>
          <w:marRight w:val="0"/>
          <w:marTop w:val="0"/>
          <w:marBottom w:val="0"/>
          <w:divBdr>
            <w:top w:val="none" w:sz="0" w:space="0" w:color="auto"/>
            <w:left w:val="none" w:sz="0" w:space="0" w:color="auto"/>
            <w:bottom w:val="none" w:sz="0" w:space="0" w:color="auto"/>
            <w:right w:val="none" w:sz="0" w:space="0" w:color="auto"/>
          </w:divBdr>
        </w:div>
        <w:div w:id="1633174462">
          <w:marLeft w:val="640"/>
          <w:marRight w:val="0"/>
          <w:marTop w:val="0"/>
          <w:marBottom w:val="0"/>
          <w:divBdr>
            <w:top w:val="none" w:sz="0" w:space="0" w:color="auto"/>
            <w:left w:val="none" w:sz="0" w:space="0" w:color="auto"/>
            <w:bottom w:val="none" w:sz="0" w:space="0" w:color="auto"/>
            <w:right w:val="none" w:sz="0" w:space="0" w:color="auto"/>
          </w:divBdr>
        </w:div>
        <w:div w:id="2127852052">
          <w:marLeft w:val="640"/>
          <w:marRight w:val="0"/>
          <w:marTop w:val="0"/>
          <w:marBottom w:val="0"/>
          <w:divBdr>
            <w:top w:val="none" w:sz="0" w:space="0" w:color="auto"/>
            <w:left w:val="none" w:sz="0" w:space="0" w:color="auto"/>
            <w:bottom w:val="none" w:sz="0" w:space="0" w:color="auto"/>
            <w:right w:val="none" w:sz="0" w:space="0" w:color="auto"/>
          </w:divBdr>
        </w:div>
        <w:div w:id="368260789">
          <w:marLeft w:val="640"/>
          <w:marRight w:val="0"/>
          <w:marTop w:val="0"/>
          <w:marBottom w:val="0"/>
          <w:divBdr>
            <w:top w:val="none" w:sz="0" w:space="0" w:color="auto"/>
            <w:left w:val="none" w:sz="0" w:space="0" w:color="auto"/>
            <w:bottom w:val="none" w:sz="0" w:space="0" w:color="auto"/>
            <w:right w:val="none" w:sz="0" w:space="0" w:color="auto"/>
          </w:divBdr>
        </w:div>
        <w:div w:id="1479151595">
          <w:marLeft w:val="640"/>
          <w:marRight w:val="0"/>
          <w:marTop w:val="0"/>
          <w:marBottom w:val="0"/>
          <w:divBdr>
            <w:top w:val="none" w:sz="0" w:space="0" w:color="auto"/>
            <w:left w:val="none" w:sz="0" w:space="0" w:color="auto"/>
            <w:bottom w:val="none" w:sz="0" w:space="0" w:color="auto"/>
            <w:right w:val="none" w:sz="0" w:space="0" w:color="auto"/>
          </w:divBdr>
        </w:div>
        <w:div w:id="1048264963">
          <w:marLeft w:val="640"/>
          <w:marRight w:val="0"/>
          <w:marTop w:val="0"/>
          <w:marBottom w:val="0"/>
          <w:divBdr>
            <w:top w:val="none" w:sz="0" w:space="0" w:color="auto"/>
            <w:left w:val="none" w:sz="0" w:space="0" w:color="auto"/>
            <w:bottom w:val="none" w:sz="0" w:space="0" w:color="auto"/>
            <w:right w:val="none" w:sz="0" w:space="0" w:color="auto"/>
          </w:divBdr>
        </w:div>
        <w:div w:id="475688406">
          <w:marLeft w:val="640"/>
          <w:marRight w:val="0"/>
          <w:marTop w:val="0"/>
          <w:marBottom w:val="0"/>
          <w:divBdr>
            <w:top w:val="none" w:sz="0" w:space="0" w:color="auto"/>
            <w:left w:val="none" w:sz="0" w:space="0" w:color="auto"/>
            <w:bottom w:val="none" w:sz="0" w:space="0" w:color="auto"/>
            <w:right w:val="none" w:sz="0" w:space="0" w:color="auto"/>
          </w:divBdr>
        </w:div>
        <w:div w:id="1307658857">
          <w:marLeft w:val="640"/>
          <w:marRight w:val="0"/>
          <w:marTop w:val="0"/>
          <w:marBottom w:val="0"/>
          <w:divBdr>
            <w:top w:val="none" w:sz="0" w:space="0" w:color="auto"/>
            <w:left w:val="none" w:sz="0" w:space="0" w:color="auto"/>
            <w:bottom w:val="none" w:sz="0" w:space="0" w:color="auto"/>
            <w:right w:val="none" w:sz="0" w:space="0" w:color="auto"/>
          </w:divBdr>
        </w:div>
        <w:div w:id="763960343">
          <w:marLeft w:val="640"/>
          <w:marRight w:val="0"/>
          <w:marTop w:val="0"/>
          <w:marBottom w:val="0"/>
          <w:divBdr>
            <w:top w:val="none" w:sz="0" w:space="0" w:color="auto"/>
            <w:left w:val="none" w:sz="0" w:space="0" w:color="auto"/>
            <w:bottom w:val="none" w:sz="0" w:space="0" w:color="auto"/>
            <w:right w:val="none" w:sz="0" w:space="0" w:color="auto"/>
          </w:divBdr>
        </w:div>
        <w:div w:id="565453806">
          <w:marLeft w:val="640"/>
          <w:marRight w:val="0"/>
          <w:marTop w:val="0"/>
          <w:marBottom w:val="0"/>
          <w:divBdr>
            <w:top w:val="none" w:sz="0" w:space="0" w:color="auto"/>
            <w:left w:val="none" w:sz="0" w:space="0" w:color="auto"/>
            <w:bottom w:val="none" w:sz="0" w:space="0" w:color="auto"/>
            <w:right w:val="none" w:sz="0" w:space="0" w:color="auto"/>
          </w:divBdr>
        </w:div>
        <w:div w:id="2086103451">
          <w:marLeft w:val="640"/>
          <w:marRight w:val="0"/>
          <w:marTop w:val="0"/>
          <w:marBottom w:val="0"/>
          <w:divBdr>
            <w:top w:val="none" w:sz="0" w:space="0" w:color="auto"/>
            <w:left w:val="none" w:sz="0" w:space="0" w:color="auto"/>
            <w:bottom w:val="none" w:sz="0" w:space="0" w:color="auto"/>
            <w:right w:val="none" w:sz="0" w:space="0" w:color="auto"/>
          </w:divBdr>
        </w:div>
        <w:div w:id="303975075">
          <w:marLeft w:val="640"/>
          <w:marRight w:val="0"/>
          <w:marTop w:val="0"/>
          <w:marBottom w:val="0"/>
          <w:divBdr>
            <w:top w:val="none" w:sz="0" w:space="0" w:color="auto"/>
            <w:left w:val="none" w:sz="0" w:space="0" w:color="auto"/>
            <w:bottom w:val="none" w:sz="0" w:space="0" w:color="auto"/>
            <w:right w:val="none" w:sz="0" w:space="0" w:color="auto"/>
          </w:divBdr>
        </w:div>
        <w:div w:id="1537499059">
          <w:marLeft w:val="640"/>
          <w:marRight w:val="0"/>
          <w:marTop w:val="0"/>
          <w:marBottom w:val="0"/>
          <w:divBdr>
            <w:top w:val="none" w:sz="0" w:space="0" w:color="auto"/>
            <w:left w:val="none" w:sz="0" w:space="0" w:color="auto"/>
            <w:bottom w:val="none" w:sz="0" w:space="0" w:color="auto"/>
            <w:right w:val="none" w:sz="0" w:space="0" w:color="auto"/>
          </w:divBdr>
        </w:div>
        <w:div w:id="2029913722">
          <w:marLeft w:val="640"/>
          <w:marRight w:val="0"/>
          <w:marTop w:val="0"/>
          <w:marBottom w:val="0"/>
          <w:divBdr>
            <w:top w:val="none" w:sz="0" w:space="0" w:color="auto"/>
            <w:left w:val="none" w:sz="0" w:space="0" w:color="auto"/>
            <w:bottom w:val="none" w:sz="0" w:space="0" w:color="auto"/>
            <w:right w:val="none" w:sz="0" w:space="0" w:color="auto"/>
          </w:divBdr>
        </w:div>
        <w:div w:id="2101097480">
          <w:marLeft w:val="640"/>
          <w:marRight w:val="0"/>
          <w:marTop w:val="0"/>
          <w:marBottom w:val="0"/>
          <w:divBdr>
            <w:top w:val="none" w:sz="0" w:space="0" w:color="auto"/>
            <w:left w:val="none" w:sz="0" w:space="0" w:color="auto"/>
            <w:bottom w:val="none" w:sz="0" w:space="0" w:color="auto"/>
            <w:right w:val="none" w:sz="0" w:space="0" w:color="auto"/>
          </w:divBdr>
        </w:div>
        <w:div w:id="1070350402">
          <w:marLeft w:val="640"/>
          <w:marRight w:val="0"/>
          <w:marTop w:val="0"/>
          <w:marBottom w:val="0"/>
          <w:divBdr>
            <w:top w:val="none" w:sz="0" w:space="0" w:color="auto"/>
            <w:left w:val="none" w:sz="0" w:space="0" w:color="auto"/>
            <w:bottom w:val="none" w:sz="0" w:space="0" w:color="auto"/>
            <w:right w:val="none" w:sz="0" w:space="0" w:color="auto"/>
          </w:divBdr>
        </w:div>
        <w:div w:id="1216694669">
          <w:marLeft w:val="640"/>
          <w:marRight w:val="0"/>
          <w:marTop w:val="0"/>
          <w:marBottom w:val="0"/>
          <w:divBdr>
            <w:top w:val="none" w:sz="0" w:space="0" w:color="auto"/>
            <w:left w:val="none" w:sz="0" w:space="0" w:color="auto"/>
            <w:bottom w:val="none" w:sz="0" w:space="0" w:color="auto"/>
            <w:right w:val="none" w:sz="0" w:space="0" w:color="auto"/>
          </w:divBdr>
        </w:div>
        <w:div w:id="1163397328">
          <w:marLeft w:val="640"/>
          <w:marRight w:val="0"/>
          <w:marTop w:val="0"/>
          <w:marBottom w:val="0"/>
          <w:divBdr>
            <w:top w:val="none" w:sz="0" w:space="0" w:color="auto"/>
            <w:left w:val="none" w:sz="0" w:space="0" w:color="auto"/>
            <w:bottom w:val="none" w:sz="0" w:space="0" w:color="auto"/>
            <w:right w:val="none" w:sz="0" w:space="0" w:color="auto"/>
          </w:divBdr>
        </w:div>
        <w:div w:id="531379383">
          <w:marLeft w:val="640"/>
          <w:marRight w:val="0"/>
          <w:marTop w:val="0"/>
          <w:marBottom w:val="0"/>
          <w:divBdr>
            <w:top w:val="none" w:sz="0" w:space="0" w:color="auto"/>
            <w:left w:val="none" w:sz="0" w:space="0" w:color="auto"/>
            <w:bottom w:val="none" w:sz="0" w:space="0" w:color="auto"/>
            <w:right w:val="none" w:sz="0" w:space="0" w:color="auto"/>
          </w:divBdr>
        </w:div>
        <w:div w:id="1847132670">
          <w:marLeft w:val="640"/>
          <w:marRight w:val="0"/>
          <w:marTop w:val="0"/>
          <w:marBottom w:val="0"/>
          <w:divBdr>
            <w:top w:val="none" w:sz="0" w:space="0" w:color="auto"/>
            <w:left w:val="none" w:sz="0" w:space="0" w:color="auto"/>
            <w:bottom w:val="none" w:sz="0" w:space="0" w:color="auto"/>
            <w:right w:val="none" w:sz="0" w:space="0" w:color="auto"/>
          </w:divBdr>
        </w:div>
        <w:div w:id="1895003646">
          <w:marLeft w:val="640"/>
          <w:marRight w:val="0"/>
          <w:marTop w:val="0"/>
          <w:marBottom w:val="0"/>
          <w:divBdr>
            <w:top w:val="none" w:sz="0" w:space="0" w:color="auto"/>
            <w:left w:val="none" w:sz="0" w:space="0" w:color="auto"/>
            <w:bottom w:val="none" w:sz="0" w:space="0" w:color="auto"/>
            <w:right w:val="none" w:sz="0" w:space="0" w:color="auto"/>
          </w:divBdr>
        </w:div>
        <w:div w:id="1103721293">
          <w:marLeft w:val="640"/>
          <w:marRight w:val="0"/>
          <w:marTop w:val="0"/>
          <w:marBottom w:val="0"/>
          <w:divBdr>
            <w:top w:val="none" w:sz="0" w:space="0" w:color="auto"/>
            <w:left w:val="none" w:sz="0" w:space="0" w:color="auto"/>
            <w:bottom w:val="none" w:sz="0" w:space="0" w:color="auto"/>
            <w:right w:val="none" w:sz="0" w:space="0" w:color="auto"/>
          </w:divBdr>
        </w:div>
        <w:div w:id="2117822825">
          <w:marLeft w:val="640"/>
          <w:marRight w:val="0"/>
          <w:marTop w:val="0"/>
          <w:marBottom w:val="0"/>
          <w:divBdr>
            <w:top w:val="none" w:sz="0" w:space="0" w:color="auto"/>
            <w:left w:val="none" w:sz="0" w:space="0" w:color="auto"/>
            <w:bottom w:val="none" w:sz="0" w:space="0" w:color="auto"/>
            <w:right w:val="none" w:sz="0" w:space="0" w:color="auto"/>
          </w:divBdr>
        </w:div>
        <w:div w:id="208035460">
          <w:marLeft w:val="640"/>
          <w:marRight w:val="0"/>
          <w:marTop w:val="0"/>
          <w:marBottom w:val="0"/>
          <w:divBdr>
            <w:top w:val="none" w:sz="0" w:space="0" w:color="auto"/>
            <w:left w:val="none" w:sz="0" w:space="0" w:color="auto"/>
            <w:bottom w:val="none" w:sz="0" w:space="0" w:color="auto"/>
            <w:right w:val="none" w:sz="0" w:space="0" w:color="auto"/>
          </w:divBdr>
        </w:div>
        <w:div w:id="354499141">
          <w:marLeft w:val="640"/>
          <w:marRight w:val="0"/>
          <w:marTop w:val="0"/>
          <w:marBottom w:val="0"/>
          <w:divBdr>
            <w:top w:val="none" w:sz="0" w:space="0" w:color="auto"/>
            <w:left w:val="none" w:sz="0" w:space="0" w:color="auto"/>
            <w:bottom w:val="none" w:sz="0" w:space="0" w:color="auto"/>
            <w:right w:val="none" w:sz="0" w:space="0" w:color="auto"/>
          </w:divBdr>
        </w:div>
        <w:div w:id="2102680537">
          <w:marLeft w:val="640"/>
          <w:marRight w:val="0"/>
          <w:marTop w:val="0"/>
          <w:marBottom w:val="0"/>
          <w:divBdr>
            <w:top w:val="none" w:sz="0" w:space="0" w:color="auto"/>
            <w:left w:val="none" w:sz="0" w:space="0" w:color="auto"/>
            <w:bottom w:val="none" w:sz="0" w:space="0" w:color="auto"/>
            <w:right w:val="none" w:sz="0" w:space="0" w:color="auto"/>
          </w:divBdr>
        </w:div>
        <w:div w:id="1079786546">
          <w:marLeft w:val="640"/>
          <w:marRight w:val="0"/>
          <w:marTop w:val="0"/>
          <w:marBottom w:val="0"/>
          <w:divBdr>
            <w:top w:val="none" w:sz="0" w:space="0" w:color="auto"/>
            <w:left w:val="none" w:sz="0" w:space="0" w:color="auto"/>
            <w:bottom w:val="none" w:sz="0" w:space="0" w:color="auto"/>
            <w:right w:val="none" w:sz="0" w:space="0" w:color="auto"/>
          </w:divBdr>
        </w:div>
        <w:div w:id="1661075471">
          <w:marLeft w:val="640"/>
          <w:marRight w:val="0"/>
          <w:marTop w:val="0"/>
          <w:marBottom w:val="0"/>
          <w:divBdr>
            <w:top w:val="none" w:sz="0" w:space="0" w:color="auto"/>
            <w:left w:val="none" w:sz="0" w:space="0" w:color="auto"/>
            <w:bottom w:val="none" w:sz="0" w:space="0" w:color="auto"/>
            <w:right w:val="none" w:sz="0" w:space="0" w:color="auto"/>
          </w:divBdr>
        </w:div>
        <w:div w:id="1230574664">
          <w:marLeft w:val="640"/>
          <w:marRight w:val="0"/>
          <w:marTop w:val="0"/>
          <w:marBottom w:val="0"/>
          <w:divBdr>
            <w:top w:val="none" w:sz="0" w:space="0" w:color="auto"/>
            <w:left w:val="none" w:sz="0" w:space="0" w:color="auto"/>
            <w:bottom w:val="none" w:sz="0" w:space="0" w:color="auto"/>
            <w:right w:val="none" w:sz="0" w:space="0" w:color="auto"/>
          </w:divBdr>
        </w:div>
        <w:div w:id="764115835">
          <w:marLeft w:val="640"/>
          <w:marRight w:val="0"/>
          <w:marTop w:val="0"/>
          <w:marBottom w:val="0"/>
          <w:divBdr>
            <w:top w:val="none" w:sz="0" w:space="0" w:color="auto"/>
            <w:left w:val="none" w:sz="0" w:space="0" w:color="auto"/>
            <w:bottom w:val="none" w:sz="0" w:space="0" w:color="auto"/>
            <w:right w:val="none" w:sz="0" w:space="0" w:color="auto"/>
          </w:divBdr>
        </w:div>
        <w:div w:id="1252009072">
          <w:marLeft w:val="640"/>
          <w:marRight w:val="0"/>
          <w:marTop w:val="0"/>
          <w:marBottom w:val="0"/>
          <w:divBdr>
            <w:top w:val="none" w:sz="0" w:space="0" w:color="auto"/>
            <w:left w:val="none" w:sz="0" w:space="0" w:color="auto"/>
            <w:bottom w:val="none" w:sz="0" w:space="0" w:color="auto"/>
            <w:right w:val="none" w:sz="0" w:space="0" w:color="auto"/>
          </w:divBdr>
        </w:div>
        <w:div w:id="34041037">
          <w:marLeft w:val="640"/>
          <w:marRight w:val="0"/>
          <w:marTop w:val="0"/>
          <w:marBottom w:val="0"/>
          <w:divBdr>
            <w:top w:val="none" w:sz="0" w:space="0" w:color="auto"/>
            <w:left w:val="none" w:sz="0" w:space="0" w:color="auto"/>
            <w:bottom w:val="none" w:sz="0" w:space="0" w:color="auto"/>
            <w:right w:val="none" w:sz="0" w:space="0" w:color="auto"/>
          </w:divBdr>
        </w:div>
        <w:div w:id="718625728">
          <w:marLeft w:val="640"/>
          <w:marRight w:val="0"/>
          <w:marTop w:val="0"/>
          <w:marBottom w:val="0"/>
          <w:divBdr>
            <w:top w:val="none" w:sz="0" w:space="0" w:color="auto"/>
            <w:left w:val="none" w:sz="0" w:space="0" w:color="auto"/>
            <w:bottom w:val="none" w:sz="0" w:space="0" w:color="auto"/>
            <w:right w:val="none" w:sz="0" w:space="0" w:color="auto"/>
          </w:divBdr>
        </w:div>
        <w:div w:id="1892107640">
          <w:marLeft w:val="640"/>
          <w:marRight w:val="0"/>
          <w:marTop w:val="0"/>
          <w:marBottom w:val="0"/>
          <w:divBdr>
            <w:top w:val="none" w:sz="0" w:space="0" w:color="auto"/>
            <w:left w:val="none" w:sz="0" w:space="0" w:color="auto"/>
            <w:bottom w:val="none" w:sz="0" w:space="0" w:color="auto"/>
            <w:right w:val="none" w:sz="0" w:space="0" w:color="auto"/>
          </w:divBdr>
        </w:div>
      </w:divsChild>
    </w:div>
    <w:div w:id="788278470">
      <w:bodyDiv w:val="1"/>
      <w:marLeft w:val="0"/>
      <w:marRight w:val="0"/>
      <w:marTop w:val="0"/>
      <w:marBottom w:val="0"/>
      <w:divBdr>
        <w:top w:val="none" w:sz="0" w:space="0" w:color="auto"/>
        <w:left w:val="none" w:sz="0" w:space="0" w:color="auto"/>
        <w:bottom w:val="none" w:sz="0" w:space="0" w:color="auto"/>
        <w:right w:val="none" w:sz="0" w:space="0" w:color="auto"/>
      </w:divBdr>
    </w:div>
    <w:div w:id="790517004">
      <w:bodyDiv w:val="1"/>
      <w:marLeft w:val="0"/>
      <w:marRight w:val="0"/>
      <w:marTop w:val="0"/>
      <w:marBottom w:val="0"/>
      <w:divBdr>
        <w:top w:val="none" w:sz="0" w:space="0" w:color="auto"/>
        <w:left w:val="none" w:sz="0" w:space="0" w:color="auto"/>
        <w:bottom w:val="none" w:sz="0" w:space="0" w:color="auto"/>
        <w:right w:val="none" w:sz="0" w:space="0" w:color="auto"/>
      </w:divBdr>
    </w:div>
    <w:div w:id="792745547">
      <w:bodyDiv w:val="1"/>
      <w:marLeft w:val="0"/>
      <w:marRight w:val="0"/>
      <w:marTop w:val="0"/>
      <w:marBottom w:val="0"/>
      <w:divBdr>
        <w:top w:val="none" w:sz="0" w:space="0" w:color="auto"/>
        <w:left w:val="none" w:sz="0" w:space="0" w:color="auto"/>
        <w:bottom w:val="none" w:sz="0" w:space="0" w:color="auto"/>
        <w:right w:val="none" w:sz="0" w:space="0" w:color="auto"/>
      </w:divBdr>
    </w:div>
    <w:div w:id="795678699">
      <w:bodyDiv w:val="1"/>
      <w:marLeft w:val="0"/>
      <w:marRight w:val="0"/>
      <w:marTop w:val="0"/>
      <w:marBottom w:val="0"/>
      <w:divBdr>
        <w:top w:val="none" w:sz="0" w:space="0" w:color="auto"/>
        <w:left w:val="none" w:sz="0" w:space="0" w:color="auto"/>
        <w:bottom w:val="none" w:sz="0" w:space="0" w:color="auto"/>
        <w:right w:val="none" w:sz="0" w:space="0" w:color="auto"/>
      </w:divBdr>
      <w:divsChild>
        <w:div w:id="5911883">
          <w:marLeft w:val="480"/>
          <w:marRight w:val="0"/>
          <w:marTop w:val="0"/>
          <w:marBottom w:val="0"/>
          <w:divBdr>
            <w:top w:val="none" w:sz="0" w:space="0" w:color="auto"/>
            <w:left w:val="none" w:sz="0" w:space="0" w:color="auto"/>
            <w:bottom w:val="none" w:sz="0" w:space="0" w:color="auto"/>
            <w:right w:val="none" w:sz="0" w:space="0" w:color="auto"/>
          </w:divBdr>
        </w:div>
        <w:div w:id="55250421">
          <w:marLeft w:val="480"/>
          <w:marRight w:val="0"/>
          <w:marTop w:val="0"/>
          <w:marBottom w:val="0"/>
          <w:divBdr>
            <w:top w:val="none" w:sz="0" w:space="0" w:color="auto"/>
            <w:left w:val="none" w:sz="0" w:space="0" w:color="auto"/>
            <w:bottom w:val="none" w:sz="0" w:space="0" w:color="auto"/>
            <w:right w:val="none" w:sz="0" w:space="0" w:color="auto"/>
          </w:divBdr>
        </w:div>
        <w:div w:id="2057002164">
          <w:marLeft w:val="480"/>
          <w:marRight w:val="0"/>
          <w:marTop w:val="0"/>
          <w:marBottom w:val="0"/>
          <w:divBdr>
            <w:top w:val="none" w:sz="0" w:space="0" w:color="auto"/>
            <w:left w:val="none" w:sz="0" w:space="0" w:color="auto"/>
            <w:bottom w:val="none" w:sz="0" w:space="0" w:color="auto"/>
            <w:right w:val="none" w:sz="0" w:space="0" w:color="auto"/>
          </w:divBdr>
        </w:div>
        <w:div w:id="2134901832">
          <w:marLeft w:val="480"/>
          <w:marRight w:val="0"/>
          <w:marTop w:val="0"/>
          <w:marBottom w:val="0"/>
          <w:divBdr>
            <w:top w:val="none" w:sz="0" w:space="0" w:color="auto"/>
            <w:left w:val="none" w:sz="0" w:space="0" w:color="auto"/>
            <w:bottom w:val="none" w:sz="0" w:space="0" w:color="auto"/>
            <w:right w:val="none" w:sz="0" w:space="0" w:color="auto"/>
          </w:divBdr>
        </w:div>
        <w:div w:id="967474694">
          <w:marLeft w:val="480"/>
          <w:marRight w:val="0"/>
          <w:marTop w:val="0"/>
          <w:marBottom w:val="0"/>
          <w:divBdr>
            <w:top w:val="none" w:sz="0" w:space="0" w:color="auto"/>
            <w:left w:val="none" w:sz="0" w:space="0" w:color="auto"/>
            <w:bottom w:val="none" w:sz="0" w:space="0" w:color="auto"/>
            <w:right w:val="none" w:sz="0" w:space="0" w:color="auto"/>
          </w:divBdr>
        </w:div>
        <w:div w:id="1629899461">
          <w:marLeft w:val="480"/>
          <w:marRight w:val="0"/>
          <w:marTop w:val="0"/>
          <w:marBottom w:val="0"/>
          <w:divBdr>
            <w:top w:val="none" w:sz="0" w:space="0" w:color="auto"/>
            <w:left w:val="none" w:sz="0" w:space="0" w:color="auto"/>
            <w:bottom w:val="none" w:sz="0" w:space="0" w:color="auto"/>
            <w:right w:val="none" w:sz="0" w:space="0" w:color="auto"/>
          </w:divBdr>
        </w:div>
        <w:div w:id="342319256">
          <w:marLeft w:val="480"/>
          <w:marRight w:val="0"/>
          <w:marTop w:val="0"/>
          <w:marBottom w:val="0"/>
          <w:divBdr>
            <w:top w:val="none" w:sz="0" w:space="0" w:color="auto"/>
            <w:left w:val="none" w:sz="0" w:space="0" w:color="auto"/>
            <w:bottom w:val="none" w:sz="0" w:space="0" w:color="auto"/>
            <w:right w:val="none" w:sz="0" w:space="0" w:color="auto"/>
          </w:divBdr>
        </w:div>
        <w:div w:id="1250650475">
          <w:marLeft w:val="480"/>
          <w:marRight w:val="0"/>
          <w:marTop w:val="0"/>
          <w:marBottom w:val="0"/>
          <w:divBdr>
            <w:top w:val="none" w:sz="0" w:space="0" w:color="auto"/>
            <w:left w:val="none" w:sz="0" w:space="0" w:color="auto"/>
            <w:bottom w:val="none" w:sz="0" w:space="0" w:color="auto"/>
            <w:right w:val="none" w:sz="0" w:space="0" w:color="auto"/>
          </w:divBdr>
        </w:div>
        <w:div w:id="1548907678">
          <w:marLeft w:val="480"/>
          <w:marRight w:val="0"/>
          <w:marTop w:val="0"/>
          <w:marBottom w:val="0"/>
          <w:divBdr>
            <w:top w:val="none" w:sz="0" w:space="0" w:color="auto"/>
            <w:left w:val="none" w:sz="0" w:space="0" w:color="auto"/>
            <w:bottom w:val="none" w:sz="0" w:space="0" w:color="auto"/>
            <w:right w:val="none" w:sz="0" w:space="0" w:color="auto"/>
          </w:divBdr>
        </w:div>
        <w:div w:id="1874420646">
          <w:marLeft w:val="480"/>
          <w:marRight w:val="0"/>
          <w:marTop w:val="0"/>
          <w:marBottom w:val="0"/>
          <w:divBdr>
            <w:top w:val="none" w:sz="0" w:space="0" w:color="auto"/>
            <w:left w:val="none" w:sz="0" w:space="0" w:color="auto"/>
            <w:bottom w:val="none" w:sz="0" w:space="0" w:color="auto"/>
            <w:right w:val="none" w:sz="0" w:space="0" w:color="auto"/>
          </w:divBdr>
        </w:div>
        <w:div w:id="181210503">
          <w:marLeft w:val="480"/>
          <w:marRight w:val="0"/>
          <w:marTop w:val="0"/>
          <w:marBottom w:val="0"/>
          <w:divBdr>
            <w:top w:val="none" w:sz="0" w:space="0" w:color="auto"/>
            <w:left w:val="none" w:sz="0" w:space="0" w:color="auto"/>
            <w:bottom w:val="none" w:sz="0" w:space="0" w:color="auto"/>
            <w:right w:val="none" w:sz="0" w:space="0" w:color="auto"/>
          </w:divBdr>
        </w:div>
        <w:div w:id="95029538">
          <w:marLeft w:val="480"/>
          <w:marRight w:val="0"/>
          <w:marTop w:val="0"/>
          <w:marBottom w:val="0"/>
          <w:divBdr>
            <w:top w:val="none" w:sz="0" w:space="0" w:color="auto"/>
            <w:left w:val="none" w:sz="0" w:space="0" w:color="auto"/>
            <w:bottom w:val="none" w:sz="0" w:space="0" w:color="auto"/>
            <w:right w:val="none" w:sz="0" w:space="0" w:color="auto"/>
          </w:divBdr>
        </w:div>
        <w:div w:id="1908150832">
          <w:marLeft w:val="480"/>
          <w:marRight w:val="0"/>
          <w:marTop w:val="0"/>
          <w:marBottom w:val="0"/>
          <w:divBdr>
            <w:top w:val="none" w:sz="0" w:space="0" w:color="auto"/>
            <w:left w:val="none" w:sz="0" w:space="0" w:color="auto"/>
            <w:bottom w:val="none" w:sz="0" w:space="0" w:color="auto"/>
            <w:right w:val="none" w:sz="0" w:space="0" w:color="auto"/>
          </w:divBdr>
        </w:div>
        <w:div w:id="1518345021">
          <w:marLeft w:val="480"/>
          <w:marRight w:val="0"/>
          <w:marTop w:val="0"/>
          <w:marBottom w:val="0"/>
          <w:divBdr>
            <w:top w:val="none" w:sz="0" w:space="0" w:color="auto"/>
            <w:left w:val="none" w:sz="0" w:space="0" w:color="auto"/>
            <w:bottom w:val="none" w:sz="0" w:space="0" w:color="auto"/>
            <w:right w:val="none" w:sz="0" w:space="0" w:color="auto"/>
          </w:divBdr>
        </w:div>
        <w:div w:id="296373668">
          <w:marLeft w:val="480"/>
          <w:marRight w:val="0"/>
          <w:marTop w:val="0"/>
          <w:marBottom w:val="0"/>
          <w:divBdr>
            <w:top w:val="none" w:sz="0" w:space="0" w:color="auto"/>
            <w:left w:val="none" w:sz="0" w:space="0" w:color="auto"/>
            <w:bottom w:val="none" w:sz="0" w:space="0" w:color="auto"/>
            <w:right w:val="none" w:sz="0" w:space="0" w:color="auto"/>
          </w:divBdr>
        </w:div>
        <w:div w:id="1019232229">
          <w:marLeft w:val="480"/>
          <w:marRight w:val="0"/>
          <w:marTop w:val="0"/>
          <w:marBottom w:val="0"/>
          <w:divBdr>
            <w:top w:val="none" w:sz="0" w:space="0" w:color="auto"/>
            <w:left w:val="none" w:sz="0" w:space="0" w:color="auto"/>
            <w:bottom w:val="none" w:sz="0" w:space="0" w:color="auto"/>
            <w:right w:val="none" w:sz="0" w:space="0" w:color="auto"/>
          </w:divBdr>
        </w:div>
        <w:div w:id="1520657134">
          <w:marLeft w:val="480"/>
          <w:marRight w:val="0"/>
          <w:marTop w:val="0"/>
          <w:marBottom w:val="0"/>
          <w:divBdr>
            <w:top w:val="none" w:sz="0" w:space="0" w:color="auto"/>
            <w:left w:val="none" w:sz="0" w:space="0" w:color="auto"/>
            <w:bottom w:val="none" w:sz="0" w:space="0" w:color="auto"/>
            <w:right w:val="none" w:sz="0" w:space="0" w:color="auto"/>
          </w:divBdr>
        </w:div>
        <w:div w:id="1476944208">
          <w:marLeft w:val="480"/>
          <w:marRight w:val="0"/>
          <w:marTop w:val="0"/>
          <w:marBottom w:val="0"/>
          <w:divBdr>
            <w:top w:val="none" w:sz="0" w:space="0" w:color="auto"/>
            <w:left w:val="none" w:sz="0" w:space="0" w:color="auto"/>
            <w:bottom w:val="none" w:sz="0" w:space="0" w:color="auto"/>
            <w:right w:val="none" w:sz="0" w:space="0" w:color="auto"/>
          </w:divBdr>
        </w:div>
        <w:div w:id="1532916351">
          <w:marLeft w:val="480"/>
          <w:marRight w:val="0"/>
          <w:marTop w:val="0"/>
          <w:marBottom w:val="0"/>
          <w:divBdr>
            <w:top w:val="none" w:sz="0" w:space="0" w:color="auto"/>
            <w:left w:val="none" w:sz="0" w:space="0" w:color="auto"/>
            <w:bottom w:val="none" w:sz="0" w:space="0" w:color="auto"/>
            <w:right w:val="none" w:sz="0" w:space="0" w:color="auto"/>
          </w:divBdr>
        </w:div>
        <w:div w:id="402341098">
          <w:marLeft w:val="480"/>
          <w:marRight w:val="0"/>
          <w:marTop w:val="0"/>
          <w:marBottom w:val="0"/>
          <w:divBdr>
            <w:top w:val="none" w:sz="0" w:space="0" w:color="auto"/>
            <w:left w:val="none" w:sz="0" w:space="0" w:color="auto"/>
            <w:bottom w:val="none" w:sz="0" w:space="0" w:color="auto"/>
            <w:right w:val="none" w:sz="0" w:space="0" w:color="auto"/>
          </w:divBdr>
        </w:div>
        <w:div w:id="1893804972">
          <w:marLeft w:val="480"/>
          <w:marRight w:val="0"/>
          <w:marTop w:val="0"/>
          <w:marBottom w:val="0"/>
          <w:divBdr>
            <w:top w:val="none" w:sz="0" w:space="0" w:color="auto"/>
            <w:left w:val="none" w:sz="0" w:space="0" w:color="auto"/>
            <w:bottom w:val="none" w:sz="0" w:space="0" w:color="auto"/>
            <w:right w:val="none" w:sz="0" w:space="0" w:color="auto"/>
          </w:divBdr>
        </w:div>
        <w:div w:id="187833520">
          <w:marLeft w:val="480"/>
          <w:marRight w:val="0"/>
          <w:marTop w:val="0"/>
          <w:marBottom w:val="0"/>
          <w:divBdr>
            <w:top w:val="none" w:sz="0" w:space="0" w:color="auto"/>
            <w:left w:val="none" w:sz="0" w:space="0" w:color="auto"/>
            <w:bottom w:val="none" w:sz="0" w:space="0" w:color="auto"/>
            <w:right w:val="none" w:sz="0" w:space="0" w:color="auto"/>
          </w:divBdr>
        </w:div>
        <w:div w:id="602883043">
          <w:marLeft w:val="480"/>
          <w:marRight w:val="0"/>
          <w:marTop w:val="0"/>
          <w:marBottom w:val="0"/>
          <w:divBdr>
            <w:top w:val="none" w:sz="0" w:space="0" w:color="auto"/>
            <w:left w:val="none" w:sz="0" w:space="0" w:color="auto"/>
            <w:bottom w:val="none" w:sz="0" w:space="0" w:color="auto"/>
            <w:right w:val="none" w:sz="0" w:space="0" w:color="auto"/>
          </w:divBdr>
        </w:div>
        <w:div w:id="69934324">
          <w:marLeft w:val="480"/>
          <w:marRight w:val="0"/>
          <w:marTop w:val="0"/>
          <w:marBottom w:val="0"/>
          <w:divBdr>
            <w:top w:val="none" w:sz="0" w:space="0" w:color="auto"/>
            <w:left w:val="none" w:sz="0" w:space="0" w:color="auto"/>
            <w:bottom w:val="none" w:sz="0" w:space="0" w:color="auto"/>
            <w:right w:val="none" w:sz="0" w:space="0" w:color="auto"/>
          </w:divBdr>
        </w:div>
        <w:div w:id="980110564">
          <w:marLeft w:val="480"/>
          <w:marRight w:val="0"/>
          <w:marTop w:val="0"/>
          <w:marBottom w:val="0"/>
          <w:divBdr>
            <w:top w:val="none" w:sz="0" w:space="0" w:color="auto"/>
            <w:left w:val="none" w:sz="0" w:space="0" w:color="auto"/>
            <w:bottom w:val="none" w:sz="0" w:space="0" w:color="auto"/>
            <w:right w:val="none" w:sz="0" w:space="0" w:color="auto"/>
          </w:divBdr>
        </w:div>
        <w:div w:id="1763331628">
          <w:marLeft w:val="480"/>
          <w:marRight w:val="0"/>
          <w:marTop w:val="0"/>
          <w:marBottom w:val="0"/>
          <w:divBdr>
            <w:top w:val="none" w:sz="0" w:space="0" w:color="auto"/>
            <w:left w:val="none" w:sz="0" w:space="0" w:color="auto"/>
            <w:bottom w:val="none" w:sz="0" w:space="0" w:color="auto"/>
            <w:right w:val="none" w:sz="0" w:space="0" w:color="auto"/>
          </w:divBdr>
        </w:div>
        <w:div w:id="259340659">
          <w:marLeft w:val="480"/>
          <w:marRight w:val="0"/>
          <w:marTop w:val="0"/>
          <w:marBottom w:val="0"/>
          <w:divBdr>
            <w:top w:val="none" w:sz="0" w:space="0" w:color="auto"/>
            <w:left w:val="none" w:sz="0" w:space="0" w:color="auto"/>
            <w:bottom w:val="none" w:sz="0" w:space="0" w:color="auto"/>
            <w:right w:val="none" w:sz="0" w:space="0" w:color="auto"/>
          </w:divBdr>
        </w:div>
        <w:div w:id="202714219">
          <w:marLeft w:val="480"/>
          <w:marRight w:val="0"/>
          <w:marTop w:val="0"/>
          <w:marBottom w:val="0"/>
          <w:divBdr>
            <w:top w:val="none" w:sz="0" w:space="0" w:color="auto"/>
            <w:left w:val="none" w:sz="0" w:space="0" w:color="auto"/>
            <w:bottom w:val="none" w:sz="0" w:space="0" w:color="auto"/>
            <w:right w:val="none" w:sz="0" w:space="0" w:color="auto"/>
          </w:divBdr>
        </w:div>
        <w:div w:id="513108187">
          <w:marLeft w:val="480"/>
          <w:marRight w:val="0"/>
          <w:marTop w:val="0"/>
          <w:marBottom w:val="0"/>
          <w:divBdr>
            <w:top w:val="none" w:sz="0" w:space="0" w:color="auto"/>
            <w:left w:val="none" w:sz="0" w:space="0" w:color="auto"/>
            <w:bottom w:val="none" w:sz="0" w:space="0" w:color="auto"/>
            <w:right w:val="none" w:sz="0" w:space="0" w:color="auto"/>
          </w:divBdr>
        </w:div>
        <w:div w:id="1361395273">
          <w:marLeft w:val="480"/>
          <w:marRight w:val="0"/>
          <w:marTop w:val="0"/>
          <w:marBottom w:val="0"/>
          <w:divBdr>
            <w:top w:val="none" w:sz="0" w:space="0" w:color="auto"/>
            <w:left w:val="none" w:sz="0" w:space="0" w:color="auto"/>
            <w:bottom w:val="none" w:sz="0" w:space="0" w:color="auto"/>
            <w:right w:val="none" w:sz="0" w:space="0" w:color="auto"/>
          </w:divBdr>
        </w:div>
        <w:div w:id="321663609">
          <w:marLeft w:val="480"/>
          <w:marRight w:val="0"/>
          <w:marTop w:val="0"/>
          <w:marBottom w:val="0"/>
          <w:divBdr>
            <w:top w:val="none" w:sz="0" w:space="0" w:color="auto"/>
            <w:left w:val="none" w:sz="0" w:space="0" w:color="auto"/>
            <w:bottom w:val="none" w:sz="0" w:space="0" w:color="auto"/>
            <w:right w:val="none" w:sz="0" w:space="0" w:color="auto"/>
          </w:divBdr>
        </w:div>
        <w:div w:id="1956788146">
          <w:marLeft w:val="480"/>
          <w:marRight w:val="0"/>
          <w:marTop w:val="0"/>
          <w:marBottom w:val="0"/>
          <w:divBdr>
            <w:top w:val="none" w:sz="0" w:space="0" w:color="auto"/>
            <w:left w:val="none" w:sz="0" w:space="0" w:color="auto"/>
            <w:bottom w:val="none" w:sz="0" w:space="0" w:color="auto"/>
            <w:right w:val="none" w:sz="0" w:space="0" w:color="auto"/>
          </w:divBdr>
        </w:div>
        <w:div w:id="1345061166">
          <w:marLeft w:val="480"/>
          <w:marRight w:val="0"/>
          <w:marTop w:val="0"/>
          <w:marBottom w:val="0"/>
          <w:divBdr>
            <w:top w:val="none" w:sz="0" w:space="0" w:color="auto"/>
            <w:left w:val="none" w:sz="0" w:space="0" w:color="auto"/>
            <w:bottom w:val="none" w:sz="0" w:space="0" w:color="auto"/>
            <w:right w:val="none" w:sz="0" w:space="0" w:color="auto"/>
          </w:divBdr>
        </w:div>
        <w:div w:id="1403791037">
          <w:marLeft w:val="480"/>
          <w:marRight w:val="0"/>
          <w:marTop w:val="0"/>
          <w:marBottom w:val="0"/>
          <w:divBdr>
            <w:top w:val="none" w:sz="0" w:space="0" w:color="auto"/>
            <w:left w:val="none" w:sz="0" w:space="0" w:color="auto"/>
            <w:bottom w:val="none" w:sz="0" w:space="0" w:color="auto"/>
            <w:right w:val="none" w:sz="0" w:space="0" w:color="auto"/>
          </w:divBdr>
        </w:div>
        <w:div w:id="612516964">
          <w:marLeft w:val="480"/>
          <w:marRight w:val="0"/>
          <w:marTop w:val="0"/>
          <w:marBottom w:val="0"/>
          <w:divBdr>
            <w:top w:val="none" w:sz="0" w:space="0" w:color="auto"/>
            <w:left w:val="none" w:sz="0" w:space="0" w:color="auto"/>
            <w:bottom w:val="none" w:sz="0" w:space="0" w:color="auto"/>
            <w:right w:val="none" w:sz="0" w:space="0" w:color="auto"/>
          </w:divBdr>
        </w:div>
        <w:div w:id="1409501593">
          <w:marLeft w:val="480"/>
          <w:marRight w:val="0"/>
          <w:marTop w:val="0"/>
          <w:marBottom w:val="0"/>
          <w:divBdr>
            <w:top w:val="none" w:sz="0" w:space="0" w:color="auto"/>
            <w:left w:val="none" w:sz="0" w:space="0" w:color="auto"/>
            <w:bottom w:val="none" w:sz="0" w:space="0" w:color="auto"/>
            <w:right w:val="none" w:sz="0" w:space="0" w:color="auto"/>
          </w:divBdr>
        </w:div>
        <w:div w:id="95635767">
          <w:marLeft w:val="480"/>
          <w:marRight w:val="0"/>
          <w:marTop w:val="0"/>
          <w:marBottom w:val="0"/>
          <w:divBdr>
            <w:top w:val="none" w:sz="0" w:space="0" w:color="auto"/>
            <w:left w:val="none" w:sz="0" w:space="0" w:color="auto"/>
            <w:bottom w:val="none" w:sz="0" w:space="0" w:color="auto"/>
            <w:right w:val="none" w:sz="0" w:space="0" w:color="auto"/>
          </w:divBdr>
        </w:div>
        <w:div w:id="1917476560">
          <w:marLeft w:val="480"/>
          <w:marRight w:val="0"/>
          <w:marTop w:val="0"/>
          <w:marBottom w:val="0"/>
          <w:divBdr>
            <w:top w:val="none" w:sz="0" w:space="0" w:color="auto"/>
            <w:left w:val="none" w:sz="0" w:space="0" w:color="auto"/>
            <w:bottom w:val="none" w:sz="0" w:space="0" w:color="auto"/>
            <w:right w:val="none" w:sz="0" w:space="0" w:color="auto"/>
          </w:divBdr>
        </w:div>
        <w:div w:id="1961954176">
          <w:marLeft w:val="480"/>
          <w:marRight w:val="0"/>
          <w:marTop w:val="0"/>
          <w:marBottom w:val="0"/>
          <w:divBdr>
            <w:top w:val="none" w:sz="0" w:space="0" w:color="auto"/>
            <w:left w:val="none" w:sz="0" w:space="0" w:color="auto"/>
            <w:bottom w:val="none" w:sz="0" w:space="0" w:color="auto"/>
            <w:right w:val="none" w:sz="0" w:space="0" w:color="auto"/>
          </w:divBdr>
        </w:div>
        <w:div w:id="1172647782">
          <w:marLeft w:val="480"/>
          <w:marRight w:val="0"/>
          <w:marTop w:val="0"/>
          <w:marBottom w:val="0"/>
          <w:divBdr>
            <w:top w:val="none" w:sz="0" w:space="0" w:color="auto"/>
            <w:left w:val="none" w:sz="0" w:space="0" w:color="auto"/>
            <w:bottom w:val="none" w:sz="0" w:space="0" w:color="auto"/>
            <w:right w:val="none" w:sz="0" w:space="0" w:color="auto"/>
          </w:divBdr>
        </w:div>
        <w:div w:id="2019501390">
          <w:marLeft w:val="480"/>
          <w:marRight w:val="0"/>
          <w:marTop w:val="0"/>
          <w:marBottom w:val="0"/>
          <w:divBdr>
            <w:top w:val="none" w:sz="0" w:space="0" w:color="auto"/>
            <w:left w:val="none" w:sz="0" w:space="0" w:color="auto"/>
            <w:bottom w:val="none" w:sz="0" w:space="0" w:color="auto"/>
            <w:right w:val="none" w:sz="0" w:space="0" w:color="auto"/>
          </w:divBdr>
        </w:div>
        <w:div w:id="834496931">
          <w:marLeft w:val="480"/>
          <w:marRight w:val="0"/>
          <w:marTop w:val="0"/>
          <w:marBottom w:val="0"/>
          <w:divBdr>
            <w:top w:val="none" w:sz="0" w:space="0" w:color="auto"/>
            <w:left w:val="none" w:sz="0" w:space="0" w:color="auto"/>
            <w:bottom w:val="none" w:sz="0" w:space="0" w:color="auto"/>
            <w:right w:val="none" w:sz="0" w:space="0" w:color="auto"/>
          </w:divBdr>
        </w:div>
        <w:div w:id="801121160">
          <w:marLeft w:val="480"/>
          <w:marRight w:val="0"/>
          <w:marTop w:val="0"/>
          <w:marBottom w:val="0"/>
          <w:divBdr>
            <w:top w:val="none" w:sz="0" w:space="0" w:color="auto"/>
            <w:left w:val="none" w:sz="0" w:space="0" w:color="auto"/>
            <w:bottom w:val="none" w:sz="0" w:space="0" w:color="auto"/>
            <w:right w:val="none" w:sz="0" w:space="0" w:color="auto"/>
          </w:divBdr>
        </w:div>
        <w:div w:id="851989507">
          <w:marLeft w:val="480"/>
          <w:marRight w:val="0"/>
          <w:marTop w:val="0"/>
          <w:marBottom w:val="0"/>
          <w:divBdr>
            <w:top w:val="none" w:sz="0" w:space="0" w:color="auto"/>
            <w:left w:val="none" w:sz="0" w:space="0" w:color="auto"/>
            <w:bottom w:val="none" w:sz="0" w:space="0" w:color="auto"/>
            <w:right w:val="none" w:sz="0" w:space="0" w:color="auto"/>
          </w:divBdr>
        </w:div>
        <w:div w:id="437257231">
          <w:marLeft w:val="480"/>
          <w:marRight w:val="0"/>
          <w:marTop w:val="0"/>
          <w:marBottom w:val="0"/>
          <w:divBdr>
            <w:top w:val="none" w:sz="0" w:space="0" w:color="auto"/>
            <w:left w:val="none" w:sz="0" w:space="0" w:color="auto"/>
            <w:bottom w:val="none" w:sz="0" w:space="0" w:color="auto"/>
            <w:right w:val="none" w:sz="0" w:space="0" w:color="auto"/>
          </w:divBdr>
        </w:div>
        <w:div w:id="847712260">
          <w:marLeft w:val="480"/>
          <w:marRight w:val="0"/>
          <w:marTop w:val="0"/>
          <w:marBottom w:val="0"/>
          <w:divBdr>
            <w:top w:val="none" w:sz="0" w:space="0" w:color="auto"/>
            <w:left w:val="none" w:sz="0" w:space="0" w:color="auto"/>
            <w:bottom w:val="none" w:sz="0" w:space="0" w:color="auto"/>
            <w:right w:val="none" w:sz="0" w:space="0" w:color="auto"/>
          </w:divBdr>
        </w:div>
        <w:div w:id="1739740251">
          <w:marLeft w:val="480"/>
          <w:marRight w:val="0"/>
          <w:marTop w:val="0"/>
          <w:marBottom w:val="0"/>
          <w:divBdr>
            <w:top w:val="none" w:sz="0" w:space="0" w:color="auto"/>
            <w:left w:val="none" w:sz="0" w:space="0" w:color="auto"/>
            <w:bottom w:val="none" w:sz="0" w:space="0" w:color="auto"/>
            <w:right w:val="none" w:sz="0" w:space="0" w:color="auto"/>
          </w:divBdr>
        </w:div>
        <w:div w:id="1472555838">
          <w:marLeft w:val="480"/>
          <w:marRight w:val="0"/>
          <w:marTop w:val="0"/>
          <w:marBottom w:val="0"/>
          <w:divBdr>
            <w:top w:val="none" w:sz="0" w:space="0" w:color="auto"/>
            <w:left w:val="none" w:sz="0" w:space="0" w:color="auto"/>
            <w:bottom w:val="none" w:sz="0" w:space="0" w:color="auto"/>
            <w:right w:val="none" w:sz="0" w:space="0" w:color="auto"/>
          </w:divBdr>
        </w:div>
        <w:div w:id="1682049972">
          <w:marLeft w:val="480"/>
          <w:marRight w:val="0"/>
          <w:marTop w:val="0"/>
          <w:marBottom w:val="0"/>
          <w:divBdr>
            <w:top w:val="none" w:sz="0" w:space="0" w:color="auto"/>
            <w:left w:val="none" w:sz="0" w:space="0" w:color="auto"/>
            <w:bottom w:val="none" w:sz="0" w:space="0" w:color="auto"/>
            <w:right w:val="none" w:sz="0" w:space="0" w:color="auto"/>
          </w:divBdr>
        </w:div>
        <w:div w:id="2000769927">
          <w:marLeft w:val="480"/>
          <w:marRight w:val="0"/>
          <w:marTop w:val="0"/>
          <w:marBottom w:val="0"/>
          <w:divBdr>
            <w:top w:val="none" w:sz="0" w:space="0" w:color="auto"/>
            <w:left w:val="none" w:sz="0" w:space="0" w:color="auto"/>
            <w:bottom w:val="none" w:sz="0" w:space="0" w:color="auto"/>
            <w:right w:val="none" w:sz="0" w:space="0" w:color="auto"/>
          </w:divBdr>
        </w:div>
        <w:div w:id="206572626">
          <w:marLeft w:val="480"/>
          <w:marRight w:val="0"/>
          <w:marTop w:val="0"/>
          <w:marBottom w:val="0"/>
          <w:divBdr>
            <w:top w:val="none" w:sz="0" w:space="0" w:color="auto"/>
            <w:left w:val="none" w:sz="0" w:space="0" w:color="auto"/>
            <w:bottom w:val="none" w:sz="0" w:space="0" w:color="auto"/>
            <w:right w:val="none" w:sz="0" w:space="0" w:color="auto"/>
          </w:divBdr>
        </w:div>
      </w:divsChild>
    </w:div>
    <w:div w:id="797574288">
      <w:bodyDiv w:val="1"/>
      <w:marLeft w:val="0"/>
      <w:marRight w:val="0"/>
      <w:marTop w:val="0"/>
      <w:marBottom w:val="0"/>
      <w:divBdr>
        <w:top w:val="none" w:sz="0" w:space="0" w:color="auto"/>
        <w:left w:val="none" w:sz="0" w:space="0" w:color="auto"/>
        <w:bottom w:val="none" w:sz="0" w:space="0" w:color="auto"/>
        <w:right w:val="none" w:sz="0" w:space="0" w:color="auto"/>
      </w:divBdr>
    </w:div>
    <w:div w:id="798063939">
      <w:bodyDiv w:val="1"/>
      <w:marLeft w:val="0"/>
      <w:marRight w:val="0"/>
      <w:marTop w:val="0"/>
      <w:marBottom w:val="0"/>
      <w:divBdr>
        <w:top w:val="none" w:sz="0" w:space="0" w:color="auto"/>
        <w:left w:val="none" w:sz="0" w:space="0" w:color="auto"/>
        <w:bottom w:val="none" w:sz="0" w:space="0" w:color="auto"/>
        <w:right w:val="none" w:sz="0" w:space="0" w:color="auto"/>
      </w:divBdr>
    </w:div>
    <w:div w:id="798764376">
      <w:bodyDiv w:val="1"/>
      <w:marLeft w:val="0"/>
      <w:marRight w:val="0"/>
      <w:marTop w:val="0"/>
      <w:marBottom w:val="0"/>
      <w:divBdr>
        <w:top w:val="none" w:sz="0" w:space="0" w:color="auto"/>
        <w:left w:val="none" w:sz="0" w:space="0" w:color="auto"/>
        <w:bottom w:val="none" w:sz="0" w:space="0" w:color="auto"/>
        <w:right w:val="none" w:sz="0" w:space="0" w:color="auto"/>
      </w:divBdr>
    </w:div>
    <w:div w:id="799304755">
      <w:bodyDiv w:val="1"/>
      <w:marLeft w:val="0"/>
      <w:marRight w:val="0"/>
      <w:marTop w:val="0"/>
      <w:marBottom w:val="0"/>
      <w:divBdr>
        <w:top w:val="none" w:sz="0" w:space="0" w:color="auto"/>
        <w:left w:val="none" w:sz="0" w:space="0" w:color="auto"/>
        <w:bottom w:val="none" w:sz="0" w:space="0" w:color="auto"/>
        <w:right w:val="none" w:sz="0" w:space="0" w:color="auto"/>
      </w:divBdr>
    </w:div>
    <w:div w:id="812911280">
      <w:bodyDiv w:val="1"/>
      <w:marLeft w:val="0"/>
      <w:marRight w:val="0"/>
      <w:marTop w:val="0"/>
      <w:marBottom w:val="0"/>
      <w:divBdr>
        <w:top w:val="none" w:sz="0" w:space="0" w:color="auto"/>
        <w:left w:val="none" w:sz="0" w:space="0" w:color="auto"/>
        <w:bottom w:val="none" w:sz="0" w:space="0" w:color="auto"/>
        <w:right w:val="none" w:sz="0" w:space="0" w:color="auto"/>
      </w:divBdr>
    </w:div>
    <w:div w:id="817766794">
      <w:bodyDiv w:val="1"/>
      <w:marLeft w:val="0"/>
      <w:marRight w:val="0"/>
      <w:marTop w:val="0"/>
      <w:marBottom w:val="0"/>
      <w:divBdr>
        <w:top w:val="none" w:sz="0" w:space="0" w:color="auto"/>
        <w:left w:val="none" w:sz="0" w:space="0" w:color="auto"/>
        <w:bottom w:val="none" w:sz="0" w:space="0" w:color="auto"/>
        <w:right w:val="none" w:sz="0" w:space="0" w:color="auto"/>
      </w:divBdr>
      <w:divsChild>
        <w:div w:id="1127549099">
          <w:marLeft w:val="640"/>
          <w:marRight w:val="0"/>
          <w:marTop w:val="0"/>
          <w:marBottom w:val="0"/>
          <w:divBdr>
            <w:top w:val="none" w:sz="0" w:space="0" w:color="auto"/>
            <w:left w:val="none" w:sz="0" w:space="0" w:color="auto"/>
            <w:bottom w:val="none" w:sz="0" w:space="0" w:color="auto"/>
            <w:right w:val="none" w:sz="0" w:space="0" w:color="auto"/>
          </w:divBdr>
        </w:div>
        <w:div w:id="83574153">
          <w:marLeft w:val="640"/>
          <w:marRight w:val="0"/>
          <w:marTop w:val="0"/>
          <w:marBottom w:val="0"/>
          <w:divBdr>
            <w:top w:val="none" w:sz="0" w:space="0" w:color="auto"/>
            <w:left w:val="none" w:sz="0" w:space="0" w:color="auto"/>
            <w:bottom w:val="none" w:sz="0" w:space="0" w:color="auto"/>
            <w:right w:val="none" w:sz="0" w:space="0" w:color="auto"/>
          </w:divBdr>
        </w:div>
        <w:div w:id="1144811318">
          <w:marLeft w:val="640"/>
          <w:marRight w:val="0"/>
          <w:marTop w:val="0"/>
          <w:marBottom w:val="0"/>
          <w:divBdr>
            <w:top w:val="none" w:sz="0" w:space="0" w:color="auto"/>
            <w:left w:val="none" w:sz="0" w:space="0" w:color="auto"/>
            <w:bottom w:val="none" w:sz="0" w:space="0" w:color="auto"/>
            <w:right w:val="none" w:sz="0" w:space="0" w:color="auto"/>
          </w:divBdr>
        </w:div>
        <w:div w:id="384524041">
          <w:marLeft w:val="640"/>
          <w:marRight w:val="0"/>
          <w:marTop w:val="0"/>
          <w:marBottom w:val="0"/>
          <w:divBdr>
            <w:top w:val="none" w:sz="0" w:space="0" w:color="auto"/>
            <w:left w:val="none" w:sz="0" w:space="0" w:color="auto"/>
            <w:bottom w:val="none" w:sz="0" w:space="0" w:color="auto"/>
            <w:right w:val="none" w:sz="0" w:space="0" w:color="auto"/>
          </w:divBdr>
        </w:div>
        <w:div w:id="2137209945">
          <w:marLeft w:val="640"/>
          <w:marRight w:val="0"/>
          <w:marTop w:val="0"/>
          <w:marBottom w:val="0"/>
          <w:divBdr>
            <w:top w:val="none" w:sz="0" w:space="0" w:color="auto"/>
            <w:left w:val="none" w:sz="0" w:space="0" w:color="auto"/>
            <w:bottom w:val="none" w:sz="0" w:space="0" w:color="auto"/>
            <w:right w:val="none" w:sz="0" w:space="0" w:color="auto"/>
          </w:divBdr>
        </w:div>
        <w:div w:id="1025254699">
          <w:marLeft w:val="640"/>
          <w:marRight w:val="0"/>
          <w:marTop w:val="0"/>
          <w:marBottom w:val="0"/>
          <w:divBdr>
            <w:top w:val="none" w:sz="0" w:space="0" w:color="auto"/>
            <w:left w:val="none" w:sz="0" w:space="0" w:color="auto"/>
            <w:bottom w:val="none" w:sz="0" w:space="0" w:color="auto"/>
            <w:right w:val="none" w:sz="0" w:space="0" w:color="auto"/>
          </w:divBdr>
        </w:div>
        <w:div w:id="1671060393">
          <w:marLeft w:val="640"/>
          <w:marRight w:val="0"/>
          <w:marTop w:val="0"/>
          <w:marBottom w:val="0"/>
          <w:divBdr>
            <w:top w:val="none" w:sz="0" w:space="0" w:color="auto"/>
            <w:left w:val="none" w:sz="0" w:space="0" w:color="auto"/>
            <w:bottom w:val="none" w:sz="0" w:space="0" w:color="auto"/>
            <w:right w:val="none" w:sz="0" w:space="0" w:color="auto"/>
          </w:divBdr>
        </w:div>
        <w:div w:id="112334399">
          <w:marLeft w:val="640"/>
          <w:marRight w:val="0"/>
          <w:marTop w:val="0"/>
          <w:marBottom w:val="0"/>
          <w:divBdr>
            <w:top w:val="none" w:sz="0" w:space="0" w:color="auto"/>
            <w:left w:val="none" w:sz="0" w:space="0" w:color="auto"/>
            <w:bottom w:val="none" w:sz="0" w:space="0" w:color="auto"/>
            <w:right w:val="none" w:sz="0" w:space="0" w:color="auto"/>
          </w:divBdr>
        </w:div>
        <w:div w:id="1987469931">
          <w:marLeft w:val="640"/>
          <w:marRight w:val="0"/>
          <w:marTop w:val="0"/>
          <w:marBottom w:val="0"/>
          <w:divBdr>
            <w:top w:val="none" w:sz="0" w:space="0" w:color="auto"/>
            <w:left w:val="none" w:sz="0" w:space="0" w:color="auto"/>
            <w:bottom w:val="none" w:sz="0" w:space="0" w:color="auto"/>
            <w:right w:val="none" w:sz="0" w:space="0" w:color="auto"/>
          </w:divBdr>
        </w:div>
        <w:div w:id="1066877362">
          <w:marLeft w:val="640"/>
          <w:marRight w:val="0"/>
          <w:marTop w:val="0"/>
          <w:marBottom w:val="0"/>
          <w:divBdr>
            <w:top w:val="none" w:sz="0" w:space="0" w:color="auto"/>
            <w:left w:val="none" w:sz="0" w:space="0" w:color="auto"/>
            <w:bottom w:val="none" w:sz="0" w:space="0" w:color="auto"/>
            <w:right w:val="none" w:sz="0" w:space="0" w:color="auto"/>
          </w:divBdr>
        </w:div>
        <w:div w:id="1720323706">
          <w:marLeft w:val="640"/>
          <w:marRight w:val="0"/>
          <w:marTop w:val="0"/>
          <w:marBottom w:val="0"/>
          <w:divBdr>
            <w:top w:val="none" w:sz="0" w:space="0" w:color="auto"/>
            <w:left w:val="none" w:sz="0" w:space="0" w:color="auto"/>
            <w:bottom w:val="none" w:sz="0" w:space="0" w:color="auto"/>
            <w:right w:val="none" w:sz="0" w:space="0" w:color="auto"/>
          </w:divBdr>
        </w:div>
        <w:div w:id="1930238501">
          <w:marLeft w:val="640"/>
          <w:marRight w:val="0"/>
          <w:marTop w:val="0"/>
          <w:marBottom w:val="0"/>
          <w:divBdr>
            <w:top w:val="none" w:sz="0" w:space="0" w:color="auto"/>
            <w:left w:val="none" w:sz="0" w:space="0" w:color="auto"/>
            <w:bottom w:val="none" w:sz="0" w:space="0" w:color="auto"/>
            <w:right w:val="none" w:sz="0" w:space="0" w:color="auto"/>
          </w:divBdr>
        </w:div>
        <w:div w:id="187105561">
          <w:marLeft w:val="640"/>
          <w:marRight w:val="0"/>
          <w:marTop w:val="0"/>
          <w:marBottom w:val="0"/>
          <w:divBdr>
            <w:top w:val="none" w:sz="0" w:space="0" w:color="auto"/>
            <w:left w:val="none" w:sz="0" w:space="0" w:color="auto"/>
            <w:bottom w:val="none" w:sz="0" w:space="0" w:color="auto"/>
            <w:right w:val="none" w:sz="0" w:space="0" w:color="auto"/>
          </w:divBdr>
        </w:div>
        <w:div w:id="421411171">
          <w:marLeft w:val="640"/>
          <w:marRight w:val="0"/>
          <w:marTop w:val="0"/>
          <w:marBottom w:val="0"/>
          <w:divBdr>
            <w:top w:val="none" w:sz="0" w:space="0" w:color="auto"/>
            <w:left w:val="none" w:sz="0" w:space="0" w:color="auto"/>
            <w:bottom w:val="none" w:sz="0" w:space="0" w:color="auto"/>
            <w:right w:val="none" w:sz="0" w:space="0" w:color="auto"/>
          </w:divBdr>
        </w:div>
        <w:div w:id="921724518">
          <w:marLeft w:val="640"/>
          <w:marRight w:val="0"/>
          <w:marTop w:val="0"/>
          <w:marBottom w:val="0"/>
          <w:divBdr>
            <w:top w:val="none" w:sz="0" w:space="0" w:color="auto"/>
            <w:left w:val="none" w:sz="0" w:space="0" w:color="auto"/>
            <w:bottom w:val="none" w:sz="0" w:space="0" w:color="auto"/>
            <w:right w:val="none" w:sz="0" w:space="0" w:color="auto"/>
          </w:divBdr>
        </w:div>
        <w:div w:id="1899587235">
          <w:marLeft w:val="640"/>
          <w:marRight w:val="0"/>
          <w:marTop w:val="0"/>
          <w:marBottom w:val="0"/>
          <w:divBdr>
            <w:top w:val="none" w:sz="0" w:space="0" w:color="auto"/>
            <w:left w:val="none" w:sz="0" w:space="0" w:color="auto"/>
            <w:bottom w:val="none" w:sz="0" w:space="0" w:color="auto"/>
            <w:right w:val="none" w:sz="0" w:space="0" w:color="auto"/>
          </w:divBdr>
        </w:div>
        <w:div w:id="440301762">
          <w:marLeft w:val="640"/>
          <w:marRight w:val="0"/>
          <w:marTop w:val="0"/>
          <w:marBottom w:val="0"/>
          <w:divBdr>
            <w:top w:val="none" w:sz="0" w:space="0" w:color="auto"/>
            <w:left w:val="none" w:sz="0" w:space="0" w:color="auto"/>
            <w:bottom w:val="none" w:sz="0" w:space="0" w:color="auto"/>
            <w:right w:val="none" w:sz="0" w:space="0" w:color="auto"/>
          </w:divBdr>
        </w:div>
        <w:div w:id="1524635120">
          <w:marLeft w:val="640"/>
          <w:marRight w:val="0"/>
          <w:marTop w:val="0"/>
          <w:marBottom w:val="0"/>
          <w:divBdr>
            <w:top w:val="none" w:sz="0" w:space="0" w:color="auto"/>
            <w:left w:val="none" w:sz="0" w:space="0" w:color="auto"/>
            <w:bottom w:val="none" w:sz="0" w:space="0" w:color="auto"/>
            <w:right w:val="none" w:sz="0" w:space="0" w:color="auto"/>
          </w:divBdr>
        </w:div>
        <w:div w:id="731731861">
          <w:marLeft w:val="640"/>
          <w:marRight w:val="0"/>
          <w:marTop w:val="0"/>
          <w:marBottom w:val="0"/>
          <w:divBdr>
            <w:top w:val="none" w:sz="0" w:space="0" w:color="auto"/>
            <w:left w:val="none" w:sz="0" w:space="0" w:color="auto"/>
            <w:bottom w:val="none" w:sz="0" w:space="0" w:color="auto"/>
            <w:right w:val="none" w:sz="0" w:space="0" w:color="auto"/>
          </w:divBdr>
        </w:div>
        <w:div w:id="247083825">
          <w:marLeft w:val="640"/>
          <w:marRight w:val="0"/>
          <w:marTop w:val="0"/>
          <w:marBottom w:val="0"/>
          <w:divBdr>
            <w:top w:val="none" w:sz="0" w:space="0" w:color="auto"/>
            <w:left w:val="none" w:sz="0" w:space="0" w:color="auto"/>
            <w:bottom w:val="none" w:sz="0" w:space="0" w:color="auto"/>
            <w:right w:val="none" w:sz="0" w:space="0" w:color="auto"/>
          </w:divBdr>
        </w:div>
        <w:div w:id="2124034562">
          <w:marLeft w:val="640"/>
          <w:marRight w:val="0"/>
          <w:marTop w:val="0"/>
          <w:marBottom w:val="0"/>
          <w:divBdr>
            <w:top w:val="none" w:sz="0" w:space="0" w:color="auto"/>
            <w:left w:val="none" w:sz="0" w:space="0" w:color="auto"/>
            <w:bottom w:val="none" w:sz="0" w:space="0" w:color="auto"/>
            <w:right w:val="none" w:sz="0" w:space="0" w:color="auto"/>
          </w:divBdr>
        </w:div>
        <w:div w:id="254899591">
          <w:marLeft w:val="640"/>
          <w:marRight w:val="0"/>
          <w:marTop w:val="0"/>
          <w:marBottom w:val="0"/>
          <w:divBdr>
            <w:top w:val="none" w:sz="0" w:space="0" w:color="auto"/>
            <w:left w:val="none" w:sz="0" w:space="0" w:color="auto"/>
            <w:bottom w:val="none" w:sz="0" w:space="0" w:color="auto"/>
            <w:right w:val="none" w:sz="0" w:space="0" w:color="auto"/>
          </w:divBdr>
        </w:div>
        <w:div w:id="1471750337">
          <w:marLeft w:val="640"/>
          <w:marRight w:val="0"/>
          <w:marTop w:val="0"/>
          <w:marBottom w:val="0"/>
          <w:divBdr>
            <w:top w:val="none" w:sz="0" w:space="0" w:color="auto"/>
            <w:left w:val="none" w:sz="0" w:space="0" w:color="auto"/>
            <w:bottom w:val="none" w:sz="0" w:space="0" w:color="auto"/>
            <w:right w:val="none" w:sz="0" w:space="0" w:color="auto"/>
          </w:divBdr>
        </w:div>
        <w:div w:id="496846378">
          <w:marLeft w:val="640"/>
          <w:marRight w:val="0"/>
          <w:marTop w:val="0"/>
          <w:marBottom w:val="0"/>
          <w:divBdr>
            <w:top w:val="none" w:sz="0" w:space="0" w:color="auto"/>
            <w:left w:val="none" w:sz="0" w:space="0" w:color="auto"/>
            <w:bottom w:val="none" w:sz="0" w:space="0" w:color="auto"/>
            <w:right w:val="none" w:sz="0" w:space="0" w:color="auto"/>
          </w:divBdr>
        </w:div>
        <w:div w:id="1303846810">
          <w:marLeft w:val="640"/>
          <w:marRight w:val="0"/>
          <w:marTop w:val="0"/>
          <w:marBottom w:val="0"/>
          <w:divBdr>
            <w:top w:val="none" w:sz="0" w:space="0" w:color="auto"/>
            <w:left w:val="none" w:sz="0" w:space="0" w:color="auto"/>
            <w:bottom w:val="none" w:sz="0" w:space="0" w:color="auto"/>
            <w:right w:val="none" w:sz="0" w:space="0" w:color="auto"/>
          </w:divBdr>
        </w:div>
        <w:div w:id="1796680202">
          <w:marLeft w:val="640"/>
          <w:marRight w:val="0"/>
          <w:marTop w:val="0"/>
          <w:marBottom w:val="0"/>
          <w:divBdr>
            <w:top w:val="none" w:sz="0" w:space="0" w:color="auto"/>
            <w:left w:val="none" w:sz="0" w:space="0" w:color="auto"/>
            <w:bottom w:val="none" w:sz="0" w:space="0" w:color="auto"/>
            <w:right w:val="none" w:sz="0" w:space="0" w:color="auto"/>
          </w:divBdr>
        </w:div>
        <w:div w:id="1731688746">
          <w:marLeft w:val="640"/>
          <w:marRight w:val="0"/>
          <w:marTop w:val="0"/>
          <w:marBottom w:val="0"/>
          <w:divBdr>
            <w:top w:val="none" w:sz="0" w:space="0" w:color="auto"/>
            <w:left w:val="none" w:sz="0" w:space="0" w:color="auto"/>
            <w:bottom w:val="none" w:sz="0" w:space="0" w:color="auto"/>
            <w:right w:val="none" w:sz="0" w:space="0" w:color="auto"/>
          </w:divBdr>
        </w:div>
        <w:div w:id="1814366349">
          <w:marLeft w:val="640"/>
          <w:marRight w:val="0"/>
          <w:marTop w:val="0"/>
          <w:marBottom w:val="0"/>
          <w:divBdr>
            <w:top w:val="none" w:sz="0" w:space="0" w:color="auto"/>
            <w:left w:val="none" w:sz="0" w:space="0" w:color="auto"/>
            <w:bottom w:val="none" w:sz="0" w:space="0" w:color="auto"/>
            <w:right w:val="none" w:sz="0" w:space="0" w:color="auto"/>
          </w:divBdr>
        </w:div>
        <w:div w:id="771508094">
          <w:marLeft w:val="640"/>
          <w:marRight w:val="0"/>
          <w:marTop w:val="0"/>
          <w:marBottom w:val="0"/>
          <w:divBdr>
            <w:top w:val="none" w:sz="0" w:space="0" w:color="auto"/>
            <w:left w:val="none" w:sz="0" w:space="0" w:color="auto"/>
            <w:bottom w:val="none" w:sz="0" w:space="0" w:color="auto"/>
            <w:right w:val="none" w:sz="0" w:space="0" w:color="auto"/>
          </w:divBdr>
        </w:div>
        <w:div w:id="1108085147">
          <w:marLeft w:val="640"/>
          <w:marRight w:val="0"/>
          <w:marTop w:val="0"/>
          <w:marBottom w:val="0"/>
          <w:divBdr>
            <w:top w:val="none" w:sz="0" w:space="0" w:color="auto"/>
            <w:left w:val="none" w:sz="0" w:space="0" w:color="auto"/>
            <w:bottom w:val="none" w:sz="0" w:space="0" w:color="auto"/>
            <w:right w:val="none" w:sz="0" w:space="0" w:color="auto"/>
          </w:divBdr>
        </w:div>
        <w:div w:id="73204502">
          <w:marLeft w:val="640"/>
          <w:marRight w:val="0"/>
          <w:marTop w:val="0"/>
          <w:marBottom w:val="0"/>
          <w:divBdr>
            <w:top w:val="none" w:sz="0" w:space="0" w:color="auto"/>
            <w:left w:val="none" w:sz="0" w:space="0" w:color="auto"/>
            <w:bottom w:val="none" w:sz="0" w:space="0" w:color="auto"/>
            <w:right w:val="none" w:sz="0" w:space="0" w:color="auto"/>
          </w:divBdr>
        </w:div>
        <w:div w:id="1552377852">
          <w:marLeft w:val="640"/>
          <w:marRight w:val="0"/>
          <w:marTop w:val="0"/>
          <w:marBottom w:val="0"/>
          <w:divBdr>
            <w:top w:val="none" w:sz="0" w:space="0" w:color="auto"/>
            <w:left w:val="none" w:sz="0" w:space="0" w:color="auto"/>
            <w:bottom w:val="none" w:sz="0" w:space="0" w:color="auto"/>
            <w:right w:val="none" w:sz="0" w:space="0" w:color="auto"/>
          </w:divBdr>
        </w:div>
        <w:div w:id="1442533997">
          <w:marLeft w:val="640"/>
          <w:marRight w:val="0"/>
          <w:marTop w:val="0"/>
          <w:marBottom w:val="0"/>
          <w:divBdr>
            <w:top w:val="none" w:sz="0" w:space="0" w:color="auto"/>
            <w:left w:val="none" w:sz="0" w:space="0" w:color="auto"/>
            <w:bottom w:val="none" w:sz="0" w:space="0" w:color="auto"/>
            <w:right w:val="none" w:sz="0" w:space="0" w:color="auto"/>
          </w:divBdr>
        </w:div>
        <w:div w:id="1231425662">
          <w:marLeft w:val="640"/>
          <w:marRight w:val="0"/>
          <w:marTop w:val="0"/>
          <w:marBottom w:val="0"/>
          <w:divBdr>
            <w:top w:val="none" w:sz="0" w:space="0" w:color="auto"/>
            <w:left w:val="none" w:sz="0" w:space="0" w:color="auto"/>
            <w:bottom w:val="none" w:sz="0" w:space="0" w:color="auto"/>
            <w:right w:val="none" w:sz="0" w:space="0" w:color="auto"/>
          </w:divBdr>
        </w:div>
        <w:div w:id="1277568153">
          <w:marLeft w:val="640"/>
          <w:marRight w:val="0"/>
          <w:marTop w:val="0"/>
          <w:marBottom w:val="0"/>
          <w:divBdr>
            <w:top w:val="none" w:sz="0" w:space="0" w:color="auto"/>
            <w:left w:val="none" w:sz="0" w:space="0" w:color="auto"/>
            <w:bottom w:val="none" w:sz="0" w:space="0" w:color="auto"/>
            <w:right w:val="none" w:sz="0" w:space="0" w:color="auto"/>
          </w:divBdr>
        </w:div>
        <w:div w:id="333801152">
          <w:marLeft w:val="640"/>
          <w:marRight w:val="0"/>
          <w:marTop w:val="0"/>
          <w:marBottom w:val="0"/>
          <w:divBdr>
            <w:top w:val="none" w:sz="0" w:space="0" w:color="auto"/>
            <w:left w:val="none" w:sz="0" w:space="0" w:color="auto"/>
            <w:bottom w:val="none" w:sz="0" w:space="0" w:color="auto"/>
            <w:right w:val="none" w:sz="0" w:space="0" w:color="auto"/>
          </w:divBdr>
        </w:div>
        <w:div w:id="217741268">
          <w:marLeft w:val="640"/>
          <w:marRight w:val="0"/>
          <w:marTop w:val="0"/>
          <w:marBottom w:val="0"/>
          <w:divBdr>
            <w:top w:val="none" w:sz="0" w:space="0" w:color="auto"/>
            <w:left w:val="none" w:sz="0" w:space="0" w:color="auto"/>
            <w:bottom w:val="none" w:sz="0" w:space="0" w:color="auto"/>
            <w:right w:val="none" w:sz="0" w:space="0" w:color="auto"/>
          </w:divBdr>
        </w:div>
        <w:div w:id="840857911">
          <w:marLeft w:val="640"/>
          <w:marRight w:val="0"/>
          <w:marTop w:val="0"/>
          <w:marBottom w:val="0"/>
          <w:divBdr>
            <w:top w:val="none" w:sz="0" w:space="0" w:color="auto"/>
            <w:left w:val="none" w:sz="0" w:space="0" w:color="auto"/>
            <w:bottom w:val="none" w:sz="0" w:space="0" w:color="auto"/>
            <w:right w:val="none" w:sz="0" w:space="0" w:color="auto"/>
          </w:divBdr>
        </w:div>
        <w:div w:id="1707019509">
          <w:marLeft w:val="640"/>
          <w:marRight w:val="0"/>
          <w:marTop w:val="0"/>
          <w:marBottom w:val="0"/>
          <w:divBdr>
            <w:top w:val="none" w:sz="0" w:space="0" w:color="auto"/>
            <w:left w:val="none" w:sz="0" w:space="0" w:color="auto"/>
            <w:bottom w:val="none" w:sz="0" w:space="0" w:color="auto"/>
            <w:right w:val="none" w:sz="0" w:space="0" w:color="auto"/>
          </w:divBdr>
        </w:div>
        <w:div w:id="266084618">
          <w:marLeft w:val="640"/>
          <w:marRight w:val="0"/>
          <w:marTop w:val="0"/>
          <w:marBottom w:val="0"/>
          <w:divBdr>
            <w:top w:val="none" w:sz="0" w:space="0" w:color="auto"/>
            <w:left w:val="none" w:sz="0" w:space="0" w:color="auto"/>
            <w:bottom w:val="none" w:sz="0" w:space="0" w:color="auto"/>
            <w:right w:val="none" w:sz="0" w:space="0" w:color="auto"/>
          </w:divBdr>
        </w:div>
        <w:div w:id="52389214">
          <w:marLeft w:val="640"/>
          <w:marRight w:val="0"/>
          <w:marTop w:val="0"/>
          <w:marBottom w:val="0"/>
          <w:divBdr>
            <w:top w:val="none" w:sz="0" w:space="0" w:color="auto"/>
            <w:left w:val="none" w:sz="0" w:space="0" w:color="auto"/>
            <w:bottom w:val="none" w:sz="0" w:space="0" w:color="auto"/>
            <w:right w:val="none" w:sz="0" w:space="0" w:color="auto"/>
          </w:divBdr>
        </w:div>
        <w:div w:id="1965889752">
          <w:marLeft w:val="640"/>
          <w:marRight w:val="0"/>
          <w:marTop w:val="0"/>
          <w:marBottom w:val="0"/>
          <w:divBdr>
            <w:top w:val="none" w:sz="0" w:space="0" w:color="auto"/>
            <w:left w:val="none" w:sz="0" w:space="0" w:color="auto"/>
            <w:bottom w:val="none" w:sz="0" w:space="0" w:color="auto"/>
            <w:right w:val="none" w:sz="0" w:space="0" w:color="auto"/>
          </w:divBdr>
        </w:div>
        <w:div w:id="594633240">
          <w:marLeft w:val="640"/>
          <w:marRight w:val="0"/>
          <w:marTop w:val="0"/>
          <w:marBottom w:val="0"/>
          <w:divBdr>
            <w:top w:val="none" w:sz="0" w:space="0" w:color="auto"/>
            <w:left w:val="none" w:sz="0" w:space="0" w:color="auto"/>
            <w:bottom w:val="none" w:sz="0" w:space="0" w:color="auto"/>
            <w:right w:val="none" w:sz="0" w:space="0" w:color="auto"/>
          </w:divBdr>
        </w:div>
        <w:div w:id="1379159535">
          <w:marLeft w:val="640"/>
          <w:marRight w:val="0"/>
          <w:marTop w:val="0"/>
          <w:marBottom w:val="0"/>
          <w:divBdr>
            <w:top w:val="none" w:sz="0" w:space="0" w:color="auto"/>
            <w:left w:val="none" w:sz="0" w:space="0" w:color="auto"/>
            <w:bottom w:val="none" w:sz="0" w:space="0" w:color="auto"/>
            <w:right w:val="none" w:sz="0" w:space="0" w:color="auto"/>
          </w:divBdr>
        </w:div>
        <w:div w:id="2019770216">
          <w:marLeft w:val="640"/>
          <w:marRight w:val="0"/>
          <w:marTop w:val="0"/>
          <w:marBottom w:val="0"/>
          <w:divBdr>
            <w:top w:val="none" w:sz="0" w:space="0" w:color="auto"/>
            <w:left w:val="none" w:sz="0" w:space="0" w:color="auto"/>
            <w:bottom w:val="none" w:sz="0" w:space="0" w:color="auto"/>
            <w:right w:val="none" w:sz="0" w:space="0" w:color="auto"/>
          </w:divBdr>
        </w:div>
        <w:div w:id="216360605">
          <w:marLeft w:val="640"/>
          <w:marRight w:val="0"/>
          <w:marTop w:val="0"/>
          <w:marBottom w:val="0"/>
          <w:divBdr>
            <w:top w:val="none" w:sz="0" w:space="0" w:color="auto"/>
            <w:left w:val="none" w:sz="0" w:space="0" w:color="auto"/>
            <w:bottom w:val="none" w:sz="0" w:space="0" w:color="auto"/>
            <w:right w:val="none" w:sz="0" w:space="0" w:color="auto"/>
          </w:divBdr>
        </w:div>
        <w:div w:id="880169342">
          <w:marLeft w:val="640"/>
          <w:marRight w:val="0"/>
          <w:marTop w:val="0"/>
          <w:marBottom w:val="0"/>
          <w:divBdr>
            <w:top w:val="none" w:sz="0" w:space="0" w:color="auto"/>
            <w:left w:val="none" w:sz="0" w:space="0" w:color="auto"/>
            <w:bottom w:val="none" w:sz="0" w:space="0" w:color="auto"/>
            <w:right w:val="none" w:sz="0" w:space="0" w:color="auto"/>
          </w:divBdr>
        </w:div>
        <w:div w:id="1870338529">
          <w:marLeft w:val="640"/>
          <w:marRight w:val="0"/>
          <w:marTop w:val="0"/>
          <w:marBottom w:val="0"/>
          <w:divBdr>
            <w:top w:val="none" w:sz="0" w:space="0" w:color="auto"/>
            <w:left w:val="none" w:sz="0" w:space="0" w:color="auto"/>
            <w:bottom w:val="none" w:sz="0" w:space="0" w:color="auto"/>
            <w:right w:val="none" w:sz="0" w:space="0" w:color="auto"/>
          </w:divBdr>
        </w:div>
        <w:div w:id="1497183818">
          <w:marLeft w:val="640"/>
          <w:marRight w:val="0"/>
          <w:marTop w:val="0"/>
          <w:marBottom w:val="0"/>
          <w:divBdr>
            <w:top w:val="none" w:sz="0" w:space="0" w:color="auto"/>
            <w:left w:val="none" w:sz="0" w:space="0" w:color="auto"/>
            <w:bottom w:val="none" w:sz="0" w:space="0" w:color="auto"/>
            <w:right w:val="none" w:sz="0" w:space="0" w:color="auto"/>
          </w:divBdr>
        </w:div>
        <w:div w:id="1284537721">
          <w:marLeft w:val="640"/>
          <w:marRight w:val="0"/>
          <w:marTop w:val="0"/>
          <w:marBottom w:val="0"/>
          <w:divBdr>
            <w:top w:val="none" w:sz="0" w:space="0" w:color="auto"/>
            <w:left w:val="none" w:sz="0" w:space="0" w:color="auto"/>
            <w:bottom w:val="none" w:sz="0" w:space="0" w:color="auto"/>
            <w:right w:val="none" w:sz="0" w:space="0" w:color="auto"/>
          </w:divBdr>
        </w:div>
        <w:div w:id="729234516">
          <w:marLeft w:val="640"/>
          <w:marRight w:val="0"/>
          <w:marTop w:val="0"/>
          <w:marBottom w:val="0"/>
          <w:divBdr>
            <w:top w:val="none" w:sz="0" w:space="0" w:color="auto"/>
            <w:left w:val="none" w:sz="0" w:space="0" w:color="auto"/>
            <w:bottom w:val="none" w:sz="0" w:space="0" w:color="auto"/>
            <w:right w:val="none" w:sz="0" w:space="0" w:color="auto"/>
          </w:divBdr>
        </w:div>
        <w:div w:id="197932918">
          <w:marLeft w:val="640"/>
          <w:marRight w:val="0"/>
          <w:marTop w:val="0"/>
          <w:marBottom w:val="0"/>
          <w:divBdr>
            <w:top w:val="none" w:sz="0" w:space="0" w:color="auto"/>
            <w:left w:val="none" w:sz="0" w:space="0" w:color="auto"/>
            <w:bottom w:val="none" w:sz="0" w:space="0" w:color="auto"/>
            <w:right w:val="none" w:sz="0" w:space="0" w:color="auto"/>
          </w:divBdr>
        </w:div>
        <w:div w:id="1431967786">
          <w:marLeft w:val="640"/>
          <w:marRight w:val="0"/>
          <w:marTop w:val="0"/>
          <w:marBottom w:val="0"/>
          <w:divBdr>
            <w:top w:val="none" w:sz="0" w:space="0" w:color="auto"/>
            <w:left w:val="none" w:sz="0" w:space="0" w:color="auto"/>
            <w:bottom w:val="none" w:sz="0" w:space="0" w:color="auto"/>
            <w:right w:val="none" w:sz="0" w:space="0" w:color="auto"/>
          </w:divBdr>
        </w:div>
        <w:div w:id="387535403">
          <w:marLeft w:val="640"/>
          <w:marRight w:val="0"/>
          <w:marTop w:val="0"/>
          <w:marBottom w:val="0"/>
          <w:divBdr>
            <w:top w:val="none" w:sz="0" w:space="0" w:color="auto"/>
            <w:left w:val="none" w:sz="0" w:space="0" w:color="auto"/>
            <w:bottom w:val="none" w:sz="0" w:space="0" w:color="auto"/>
            <w:right w:val="none" w:sz="0" w:space="0" w:color="auto"/>
          </w:divBdr>
        </w:div>
        <w:div w:id="1530601856">
          <w:marLeft w:val="640"/>
          <w:marRight w:val="0"/>
          <w:marTop w:val="0"/>
          <w:marBottom w:val="0"/>
          <w:divBdr>
            <w:top w:val="none" w:sz="0" w:space="0" w:color="auto"/>
            <w:left w:val="none" w:sz="0" w:space="0" w:color="auto"/>
            <w:bottom w:val="none" w:sz="0" w:space="0" w:color="auto"/>
            <w:right w:val="none" w:sz="0" w:space="0" w:color="auto"/>
          </w:divBdr>
        </w:div>
        <w:div w:id="740179460">
          <w:marLeft w:val="640"/>
          <w:marRight w:val="0"/>
          <w:marTop w:val="0"/>
          <w:marBottom w:val="0"/>
          <w:divBdr>
            <w:top w:val="none" w:sz="0" w:space="0" w:color="auto"/>
            <w:left w:val="none" w:sz="0" w:space="0" w:color="auto"/>
            <w:bottom w:val="none" w:sz="0" w:space="0" w:color="auto"/>
            <w:right w:val="none" w:sz="0" w:space="0" w:color="auto"/>
          </w:divBdr>
        </w:div>
      </w:divsChild>
    </w:div>
    <w:div w:id="824978308">
      <w:bodyDiv w:val="1"/>
      <w:marLeft w:val="0"/>
      <w:marRight w:val="0"/>
      <w:marTop w:val="0"/>
      <w:marBottom w:val="0"/>
      <w:divBdr>
        <w:top w:val="none" w:sz="0" w:space="0" w:color="auto"/>
        <w:left w:val="none" w:sz="0" w:space="0" w:color="auto"/>
        <w:bottom w:val="none" w:sz="0" w:space="0" w:color="auto"/>
        <w:right w:val="none" w:sz="0" w:space="0" w:color="auto"/>
      </w:divBdr>
    </w:div>
    <w:div w:id="829365948">
      <w:bodyDiv w:val="1"/>
      <w:marLeft w:val="0"/>
      <w:marRight w:val="0"/>
      <w:marTop w:val="0"/>
      <w:marBottom w:val="0"/>
      <w:divBdr>
        <w:top w:val="none" w:sz="0" w:space="0" w:color="auto"/>
        <w:left w:val="none" w:sz="0" w:space="0" w:color="auto"/>
        <w:bottom w:val="none" w:sz="0" w:space="0" w:color="auto"/>
        <w:right w:val="none" w:sz="0" w:space="0" w:color="auto"/>
      </w:divBdr>
      <w:divsChild>
        <w:div w:id="77139452">
          <w:marLeft w:val="480"/>
          <w:marRight w:val="0"/>
          <w:marTop w:val="0"/>
          <w:marBottom w:val="0"/>
          <w:divBdr>
            <w:top w:val="none" w:sz="0" w:space="0" w:color="auto"/>
            <w:left w:val="none" w:sz="0" w:space="0" w:color="auto"/>
            <w:bottom w:val="none" w:sz="0" w:space="0" w:color="auto"/>
            <w:right w:val="none" w:sz="0" w:space="0" w:color="auto"/>
          </w:divBdr>
        </w:div>
        <w:div w:id="158888885">
          <w:marLeft w:val="480"/>
          <w:marRight w:val="0"/>
          <w:marTop w:val="0"/>
          <w:marBottom w:val="0"/>
          <w:divBdr>
            <w:top w:val="none" w:sz="0" w:space="0" w:color="auto"/>
            <w:left w:val="none" w:sz="0" w:space="0" w:color="auto"/>
            <w:bottom w:val="none" w:sz="0" w:space="0" w:color="auto"/>
            <w:right w:val="none" w:sz="0" w:space="0" w:color="auto"/>
          </w:divBdr>
        </w:div>
        <w:div w:id="242841083">
          <w:marLeft w:val="480"/>
          <w:marRight w:val="0"/>
          <w:marTop w:val="0"/>
          <w:marBottom w:val="0"/>
          <w:divBdr>
            <w:top w:val="none" w:sz="0" w:space="0" w:color="auto"/>
            <w:left w:val="none" w:sz="0" w:space="0" w:color="auto"/>
            <w:bottom w:val="none" w:sz="0" w:space="0" w:color="auto"/>
            <w:right w:val="none" w:sz="0" w:space="0" w:color="auto"/>
          </w:divBdr>
        </w:div>
        <w:div w:id="1128933519">
          <w:marLeft w:val="480"/>
          <w:marRight w:val="0"/>
          <w:marTop w:val="0"/>
          <w:marBottom w:val="0"/>
          <w:divBdr>
            <w:top w:val="none" w:sz="0" w:space="0" w:color="auto"/>
            <w:left w:val="none" w:sz="0" w:space="0" w:color="auto"/>
            <w:bottom w:val="none" w:sz="0" w:space="0" w:color="auto"/>
            <w:right w:val="none" w:sz="0" w:space="0" w:color="auto"/>
          </w:divBdr>
        </w:div>
        <w:div w:id="30155434">
          <w:marLeft w:val="480"/>
          <w:marRight w:val="0"/>
          <w:marTop w:val="0"/>
          <w:marBottom w:val="0"/>
          <w:divBdr>
            <w:top w:val="none" w:sz="0" w:space="0" w:color="auto"/>
            <w:left w:val="none" w:sz="0" w:space="0" w:color="auto"/>
            <w:bottom w:val="none" w:sz="0" w:space="0" w:color="auto"/>
            <w:right w:val="none" w:sz="0" w:space="0" w:color="auto"/>
          </w:divBdr>
        </w:div>
        <w:div w:id="1671836524">
          <w:marLeft w:val="480"/>
          <w:marRight w:val="0"/>
          <w:marTop w:val="0"/>
          <w:marBottom w:val="0"/>
          <w:divBdr>
            <w:top w:val="none" w:sz="0" w:space="0" w:color="auto"/>
            <w:left w:val="none" w:sz="0" w:space="0" w:color="auto"/>
            <w:bottom w:val="none" w:sz="0" w:space="0" w:color="auto"/>
            <w:right w:val="none" w:sz="0" w:space="0" w:color="auto"/>
          </w:divBdr>
        </w:div>
        <w:div w:id="1568955709">
          <w:marLeft w:val="480"/>
          <w:marRight w:val="0"/>
          <w:marTop w:val="0"/>
          <w:marBottom w:val="0"/>
          <w:divBdr>
            <w:top w:val="none" w:sz="0" w:space="0" w:color="auto"/>
            <w:left w:val="none" w:sz="0" w:space="0" w:color="auto"/>
            <w:bottom w:val="none" w:sz="0" w:space="0" w:color="auto"/>
            <w:right w:val="none" w:sz="0" w:space="0" w:color="auto"/>
          </w:divBdr>
        </w:div>
        <w:div w:id="495808206">
          <w:marLeft w:val="480"/>
          <w:marRight w:val="0"/>
          <w:marTop w:val="0"/>
          <w:marBottom w:val="0"/>
          <w:divBdr>
            <w:top w:val="none" w:sz="0" w:space="0" w:color="auto"/>
            <w:left w:val="none" w:sz="0" w:space="0" w:color="auto"/>
            <w:bottom w:val="none" w:sz="0" w:space="0" w:color="auto"/>
            <w:right w:val="none" w:sz="0" w:space="0" w:color="auto"/>
          </w:divBdr>
        </w:div>
        <w:div w:id="136338607">
          <w:marLeft w:val="480"/>
          <w:marRight w:val="0"/>
          <w:marTop w:val="0"/>
          <w:marBottom w:val="0"/>
          <w:divBdr>
            <w:top w:val="none" w:sz="0" w:space="0" w:color="auto"/>
            <w:left w:val="none" w:sz="0" w:space="0" w:color="auto"/>
            <w:bottom w:val="none" w:sz="0" w:space="0" w:color="auto"/>
            <w:right w:val="none" w:sz="0" w:space="0" w:color="auto"/>
          </w:divBdr>
        </w:div>
        <w:div w:id="1040470022">
          <w:marLeft w:val="480"/>
          <w:marRight w:val="0"/>
          <w:marTop w:val="0"/>
          <w:marBottom w:val="0"/>
          <w:divBdr>
            <w:top w:val="none" w:sz="0" w:space="0" w:color="auto"/>
            <w:left w:val="none" w:sz="0" w:space="0" w:color="auto"/>
            <w:bottom w:val="none" w:sz="0" w:space="0" w:color="auto"/>
            <w:right w:val="none" w:sz="0" w:space="0" w:color="auto"/>
          </w:divBdr>
        </w:div>
        <w:div w:id="600845895">
          <w:marLeft w:val="480"/>
          <w:marRight w:val="0"/>
          <w:marTop w:val="0"/>
          <w:marBottom w:val="0"/>
          <w:divBdr>
            <w:top w:val="none" w:sz="0" w:space="0" w:color="auto"/>
            <w:left w:val="none" w:sz="0" w:space="0" w:color="auto"/>
            <w:bottom w:val="none" w:sz="0" w:space="0" w:color="auto"/>
            <w:right w:val="none" w:sz="0" w:space="0" w:color="auto"/>
          </w:divBdr>
        </w:div>
        <w:div w:id="1631276545">
          <w:marLeft w:val="480"/>
          <w:marRight w:val="0"/>
          <w:marTop w:val="0"/>
          <w:marBottom w:val="0"/>
          <w:divBdr>
            <w:top w:val="none" w:sz="0" w:space="0" w:color="auto"/>
            <w:left w:val="none" w:sz="0" w:space="0" w:color="auto"/>
            <w:bottom w:val="none" w:sz="0" w:space="0" w:color="auto"/>
            <w:right w:val="none" w:sz="0" w:space="0" w:color="auto"/>
          </w:divBdr>
        </w:div>
        <w:div w:id="288122729">
          <w:marLeft w:val="480"/>
          <w:marRight w:val="0"/>
          <w:marTop w:val="0"/>
          <w:marBottom w:val="0"/>
          <w:divBdr>
            <w:top w:val="none" w:sz="0" w:space="0" w:color="auto"/>
            <w:left w:val="none" w:sz="0" w:space="0" w:color="auto"/>
            <w:bottom w:val="none" w:sz="0" w:space="0" w:color="auto"/>
            <w:right w:val="none" w:sz="0" w:space="0" w:color="auto"/>
          </w:divBdr>
        </w:div>
        <w:div w:id="1462264875">
          <w:marLeft w:val="480"/>
          <w:marRight w:val="0"/>
          <w:marTop w:val="0"/>
          <w:marBottom w:val="0"/>
          <w:divBdr>
            <w:top w:val="none" w:sz="0" w:space="0" w:color="auto"/>
            <w:left w:val="none" w:sz="0" w:space="0" w:color="auto"/>
            <w:bottom w:val="none" w:sz="0" w:space="0" w:color="auto"/>
            <w:right w:val="none" w:sz="0" w:space="0" w:color="auto"/>
          </w:divBdr>
        </w:div>
        <w:div w:id="2044014940">
          <w:marLeft w:val="480"/>
          <w:marRight w:val="0"/>
          <w:marTop w:val="0"/>
          <w:marBottom w:val="0"/>
          <w:divBdr>
            <w:top w:val="none" w:sz="0" w:space="0" w:color="auto"/>
            <w:left w:val="none" w:sz="0" w:space="0" w:color="auto"/>
            <w:bottom w:val="none" w:sz="0" w:space="0" w:color="auto"/>
            <w:right w:val="none" w:sz="0" w:space="0" w:color="auto"/>
          </w:divBdr>
        </w:div>
        <w:div w:id="621305562">
          <w:marLeft w:val="480"/>
          <w:marRight w:val="0"/>
          <w:marTop w:val="0"/>
          <w:marBottom w:val="0"/>
          <w:divBdr>
            <w:top w:val="none" w:sz="0" w:space="0" w:color="auto"/>
            <w:left w:val="none" w:sz="0" w:space="0" w:color="auto"/>
            <w:bottom w:val="none" w:sz="0" w:space="0" w:color="auto"/>
            <w:right w:val="none" w:sz="0" w:space="0" w:color="auto"/>
          </w:divBdr>
        </w:div>
        <w:div w:id="133836700">
          <w:marLeft w:val="480"/>
          <w:marRight w:val="0"/>
          <w:marTop w:val="0"/>
          <w:marBottom w:val="0"/>
          <w:divBdr>
            <w:top w:val="none" w:sz="0" w:space="0" w:color="auto"/>
            <w:left w:val="none" w:sz="0" w:space="0" w:color="auto"/>
            <w:bottom w:val="none" w:sz="0" w:space="0" w:color="auto"/>
            <w:right w:val="none" w:sz="0" w:space="0" w:color="auto"/>
          </w:divBdr>
        </w:div>
        <w:div w:id="201331772">
          <w:marLeft w:val="480"/>
          <w:marRight w:val="0"/>
          <w:marTop w:val="0"/>
          <w:marBottom w:val="0"/>
          <w:divBdr>
            <w:top w:val="none" w:sz="0" w:space="0" w:color="auto"/>
            <w:left w:val="none" w:sz="0" w:space="0" w:color="auto"/>
            <w:bottom w:val="none" w:sz="0" w:space="0" w:color="auto"/>
            <w:right w:val="none" w:sz="0" w:space="0" w:color="auto"/>
          </w:divBdr>
        </w:div>
        <w:div w:id="1601833764">
          <w:marLeft w:val="480"/>
          <w:marRight w:val="0"/>
          <w:marTop w:val="0"/>
          <w:marBottom w:val="0"/>
          <w:divBdr>
            <w:top w:val="none" w:sz="0" w:space="0" w:color="auto"/>
            <w:left w:val="none" w:sz="0" w:space="0" w:color="auto"/>
            <w:bottom w:val="none" w:sz="0" w:space="0" w:color="auto"/>
            <w:right w:val="none" w:sz="0" w:space="0" w:color="auto"/>
          </w:divBdr>
        </w:div>
        <w:div w:id="2045129943">
          <w:marLeft w:val="480"/>
          <w:marRight w:val="0"/>
          <w:marTop w:val="0"/>
          <w:marBottom w:val="0"/>
          <w:divBdr>
            <w:top w:val="none" w:sz="0" w:space="0" w:color="auto"/>
            <w:left w:val="none" w:sz="0" w:space="0" w:color="auto"/>
            <w:bottom w:val="none" w:sz="0" w:space="0" w:color="auto"/>
            <w:right w:val="none" w:sz="0" w:space="0" w:color="auto"/>
          </w:divBdr>
        </w:div>
        <w:div w:id="883828803">
          <w:marLeft w:val="480"/>
          <w:marRight w:val="0"/>
          <w:marTop w:val="0"/>
          <w:marBottom w:val="0"/>
          <w:divBdr>
            <w:top w:val="none" w:sz="0" w:space="0" w:color="auto"/>
            <w:left w:val="none" w:sz="0" w:space="0" w:color="auto"/>
            <w:bottom w:val="none" w:sz="0" w:space="0" w:color="auto"/>
            <w:right w:val="none" w:sz="0" w:space="0" w:color="auto"/>
          </w:divBdr>
        </w:div>
        <w:div w:id="699817241">
          <w:marLeft w:val="480"/>
          <w:marRight w:val="0"/>
          <w:marTop w:val="0"/>
          <w:marBottom w:val="0"/>
          <w:divBdr>
            <w:top w:val="none" w:sz="0" w:space="0" w:color="auto"/>
            <w:left w:val="none" w:sz="0" w:space="0" w:color="auto"/>
            <w:bottom w:val="none" w:sz="0" w:space="0" w:color="auto"/>
            <w:right w:val="none" w:sz="0" w:space="0" w:color="auto"/>
          </w:divBdr>
        </w:div>
        <w:div w:id="730232261">
          <w:marLeft w:val="480"/>
          <w:marRight w:val="0"/>
          <w:marTop w:val="0"/>
          <w:marBottom w:val="0"/>
          <w:divBdr>
            <w:top w:val="none" w:sz="0" w:space="0" w:color="auto"/>
            <w:left w:val="none" w:sz="0" w:space="0" w:color="auto"/>
            <w:bottom w:val="none" w:sz="0" w:space="0" w:color="auto"/>
            <w:right w:val="none" w:sz="0" w:space="0" w:color="auto"/>
          </w:divBdr>
        </w:div>
        <w:div w:id="1155098930">
          <w:marLeft w:val="480"/>
          <w:marRight w:val="0"/>
          <w:marTop w:val="0"/>
          <w:marBottom w:val="0"/>
          <w:divBdr>
            <w:top w:val="none" w:sz="0" w:space="0" w:color="auto"/>
            <w:left w:val="none" w:sz="0" w:space="0" w:color="auto"/>
            <w:bottom w:val="none" w:sz="0" w:space="0" w:color="auto"/>
            <w:right w:val="none" w:sz="0" w:space="0" w:color="auto"/>
          </w:divBdr>
        </w:div>
        <w:div w:id="1141923297">
          <w:marLeft w:val="480"/>
          <w:marRight w:val="0"/>
          <w:marTop w:val="0"/>
          <w:marBottom w:val="0"/>
          <w:divBdr>
            <w:top w:val="none" w:sz="0" w:space="0" w:color="auto"/>
            <w:left w:val="none" w:sz="0" w:space="0" w:color="auto"/>
            <w:bottom w:val="none" w:sz="0" w:space="0" w:color="auto"/>
            <w:right w:val="none" w:sz="0" w:space="0" w:color="auto"/>
          </w:divBdr>
        </w:div>
        <w:div w:id="677000868">
          <w:marLeft w:val="480"/>
          <w:marRight w:val="0"/>
          <w:marTop w:val="0"/>
          <w:marBottom w:val="0"/>
          <w:divBdr>
            <w:top w:val="none" w:sz="0" w:space="0" w:color="auto"/>
            <w:left w:val="none" w:sz="0" w:space="0" w:color="auto"/>
            <w:bottom w:val="none" w:sz="0" w:space="0" w:color="auto"/>
            <w:right w:val="none" w:sz="0" w:space="0" w:color="auto"/>
          </w:divBdr>
        </w:div>
        <w:div w:id="1225678376">
          <w:marLeft w:val="480"/>
          <w:marRight w:val="0"/>
          <w:marTop w:val="0"/>
          <w:marBottom w:val="0"/>
          <w:divBdr>
            <w:top w:val="none" w:sz="0" w:space="0" w:color="auto"/>
            <w:left w:val="none" w:sz="0" w:space="0" w:color="auto"/>
            <w:bottom w:val="none" w:sz="0" w:space="0" w:color="auto"/>
            <w:right w:val="none" w:sz="0" w:space="0" w:color="auto"/>
          </w:divBdr>
        </w:div>
        <w:div w:id="1136220184">
          <w:marLeft w:val="480"/>
          <w:marRight w:val="0"/>
          <w:marTop w:val="0"/>
          <w:marBottom w:val="0"/>
          <w:divBdr>
            <w:top w:val="none" w:sz="0" w:space="0" w:color="auto"/>
            <w:left w:val="none" w:sz="0" w:space="0" w:color="auto"/>
            <w:bottom w:val="none" w:sz="0" w:space="0" w:color="auto"/>
            <w:right w:val="none" w:sz="0" w:space="0" w:color="auto"/>
          </w:divBdr>
        </w:div>
        <w:div w:id="1162624826">
          <w:marLeft w:val="480"/>
          <w:marRight w:val="0"/>
          <w:marTop w:val="0"/>
          <w:marBottom w:val="0"/>
          <w:divBdr>
            <w:top w:val="none" w:sz="0" w:space="0" w:color="auto"/>
            <w:left w:val="none" w:sz="0" w:space="0" w:color="auto"/>
            <w:bottom w:val="none" w:sz="0" w:space="0" w:color="auto"/>
            <w:right w:val="none" w:sz="0" w:space="0" w:color="auto"/>
          </w:divBdr>
        </w:div>
        <w:div w:id="1091970309">
          <w:marLeft w:val="480"/>
          <w:marRight w:val="0"/>
          <w:marTop w:val="0"/>
          <w:marBottom w:val="0"/>
          <w:divBdr>
            <w:top w:val="none" w:sz="0" w:space="0" w:color="auto"/>
            <w:left w:val="none" w:sz="0" w:space="0" w:color="auto"/>
            <w:bottom w:val="none" w:sz="0" w:space="0" w:color="auto"/>
            <w:right w:val="none" w:sz="0" w:space="0" w:color="auto"/>
          </w:divBdr>
        </w:div>
        <w:div w:id="887840365">
          <w:marLeft w:val="480"/>
          <w:marRight w:val="0"/>
          <w:marTop w:val="0"/>
          <w:marBottom w:val="0"/>
          <w:divBdr>
            <w:top w:val="none" w:sz="0" w:space="0" w:color="auto"/>
            <w:left w:val="none" w:sz="0" w:space="0" w:color="auto"/>
            <w:bottom w:val="none" w:sz="0" w:space="0" w:color="auto"/>
            <w:right w:val="none" w:sz="0" w:space="0" w:color="auto"/>
          </w:divBdr>
        </w:div>
        <w:div w:id="322396316">
          <w:marLeft w:val="480"/>
          <w:marRight w:val="0"/>
          <w:marTop w:val="0"/>
          <w:marBottom w:val="0"/>
          <w:divBdr>
            <w:top w:val="none" w:sz="0" w:space="0" w:color="auto"/>
            <w:left w:val="none" w:sz="0" w:space="0" w:color="auto"/>
            <w:bottom w:val="none" w:sz="0" w:space="0" w:color="auto"/>
            <w:right w:val="none" w:sz="0" w:space="0" w:color="auto"/>
          </w:divBdr>
        </w:div>
        <w:div w:id="1488663476">
          <w:marLeft w:val="480"/>
          <w:marRight w:val="0"/>
          <w:marTop w:val="0"/>
          <w:marBottom w:val="0"/>
          <w:divBdr>
            <w:top w:val="none" w:sz="0" w:space="0" w:color="auto"/>
            <w:left w:val="none" w:sz="0" w:space="0" w:color="auto"/>
            <w:bottom w:val="none" w:sz="0" w:space="0" w:color="auto"/>
            <w:right w:val="none" w:sz="0" w:space="0" w:color="auto"/>
          </w:divBdr>
        </w:div>
        <w:div w:id="394858562">
          <w:marLeft w:val="480"/>
          <w:marRight w:val="0"/>
          <w:marTop w:val="0"/>
          <w:marBottom w:val="0"/>
          <w:divBdr>
            <w:top w:val="none" w:sz="0" w:space="0" w:color="auto"/>
            <w:left w:val="none" w:sz="0" w:space="0" w:color="auto"/>
            <w:bottom w:val="none" w:sz="0" w:space="0" w:color="auto"/>
            <w:right w:val="none" w:sz="0" w:space="0" w:color="auto"/>
          </w:divBdr>
        </w:div>
        <w:div w:id="1263805347">
          <w:marLeft w:val="480"/>
          <w:marRight w:val="0"/>
          <w:marTop w:val="0"/>
          <w:marBottom w:val="0"/>
          <w:divBdr>
            <w:top w:val="none" w:sz="0" w:space="0" w:color="auto"/>
            <w:left w:val="none" w:sz="0" w:space="0" w:color="auto"/>
            <w:bottom w:val="none" w:sz="0" w:space="0" w:color="auto"/>
            <w:right w:val="none" w:sz="0" w:space="0" w:color="auto"/>
          </w:divBdr>
        </w:div>
        <w:div w:id="873343378">
          <w:marLeft w:val="480"/>
          <w:marRight w:val="0"/>
          <w:marTop w:val="0"/>
          <w:marBottom w:val="0"/>
          <w:divBdr>
            <w:top w:val="none" w:sz="0" w:space="0" w:color="auto"/>
            <w:left w:val="none" w:sz="0" w:space="0" w:color="auto"/>
            <w:bottom w:val="none" w:sz="0" w:space="0" w:color="auto"/>
            <w:right w:val="none" w:sz="0" w:space="0" w:color="auto"/>
          </w:divBdr>
        </w:div>
        <w:div w:id="1667512881">
          <w:marLeft w:val="480"/>
          <w:marRight w:val="0"/>
          <w:marTop w:val="0"/>
          <w:marBottom w:val="0"/>
          <w:divBdr>
            <w:top w:val="none" w:sz="0" w:space="0" w:color="auto"/>
            <w:left w:val="none" w:sz="0" w:space="0" w:color="auto"/>
            <w:bottom w:val="none" w:sz="0" w:space="0" w:color="auto"/>
            <w:right w:val="none" w:sz="0" w:space="0" w:color="auto"/>
          </w:divBdr>
        </w:div>
        <w:div w:id="342320996">
          <w:marLeft w:val="480"/>
          <w:marRight w:val="0"/>
          <w:marTop w:val="0"/>
          <w:marBottom w:val="0"/>
          <w:divBdr>
            <w:top w:val="none" w:sz="0" w:space="0" w:color="auto"/>
            <w:left w:val="none" w:sz="0" w:space="0" w:color="auto"/>
            <w:bottom w:val="none" w:sz="0" w:space="0" w:color="auto"/>
            <w:right w:val="none" w:sz="0" w:space="0" w:color="auto"/>
          </w:divBdr>
        </w:div>
        <w:div w:id="316149236">
          <w:marLeft w:val="480"/>
          <w:marRight w:val="0"/>
          <w:marTop w:val="0"/>
          <w:marBottom w:val="0"/>
          <w:divBdr>
            <w:top w:val="none" w:sz="0" w:space="0" w:color="auto"/>
            <w:left w:val="none" w:sz="0" w:space="0" w:color="auto"/>
            <w:bottom w:val="none" w:sz="0" w:space="0" w:color="auto"/>
            <w:right w:val="none" w:sz="0" w:space="0" w:color="auto"/>
          </w:divBdr>
        </w:div>
        <w:div w:id="1655915587">
          <w:marLeft w:val="480"/>
          <w:marRight w:val="0"/>
          <w:marTop w:val="0"/>
          <w:marBottom w:val="0"/>
          <w:divBdr>
            <w:top w:val="none" w:sz="0" w:space="0" w:color="auto"/>
            <w:left w:val="none" w:sz="0" w:space="0" w:color="auto"/>
            <w:bottom w:val="none" w:sz="0" w:space="0" w:color="auto"/>
            <w:right w:val="none" w:sz="0" w:space="0" w:color="auto"/>
          </w:divBdr>
        </w:div>
        <w:div w:id="1363094413">
          <w:marLeft w:val="480"/>
          <w:marRight w:val="0"/>
          <w:marTop w:val="0"/>
          <w:marBottom w:val="0"/>
          <w:divBdr>
            <w:top w:val="none" w:sz="0" w:space="0" w:color="auto"/>
            <w:left w:val="none" w:sz="0" w:space="0" w:color="auto"/>
            <w:bottom w:val="none" w:sz="0" w:space="0" w:color="auto"/>
            <w:right w:val="none" w:sz="0" w:space="0" w:color="auto"/>
          </w:divBdr>
        </w:div>
        <w:div w:id="1152217578">
          <w:marLeft w:val="480"/>
          <w:marRight w:val="0"/>
          <w:marTop w:val="0"/>
          <w:marBottom w:val="0"/>
          <w:divBdr>
            <w:top w:val="none" w:sz="0" w:space="0" w:color="auto"/>
            <w:left w:val="none" w:sz="0" w:space="0" w:color="auto"/>
            <w:bottom w:val="none" w:sz="0" w:space="0" w:color="auto"/>
            <w:right w:val="none" w:sz="0" w:space="0" w:color="auto"/>
          </w:divBdr>
        </w:div>
        <w:div w:id="1079837507">
          <w:marLeft w:val="480"/>
          <w:marRight w:val="0"/>
          <w:marTop w:val="0"/>
          <w:marBottom w:val="0"/>
          <w:divBdr>
            <w:top w:val="none" w:sz="0" w:space="0" w:color="auto"/>
            <w:left w:val="none" w:sz="0" w:space="0" w:color="auto"/>
            <w:bottom w:val="none" w:sz="0" w:space="0" w:color="auto"/>
            <w:right w:val="none" w:sz="0" w:space="0" w:color="auto"/>
          </w:divBdr>
        </w:div>
        <w:div w:id="587155603">
          <w:marLeft w:val="480"/>
          <w:marRight w:val="0"/>
          <w:marTop w:val="0"/>
          <w:marBottom w:val="0"/>
          <w:divBdr>
            <w:top w:val="none" w:sz="0" w:space="0" w:color="auto"/>
            <w:left w:val="none" w:sz="0" w:space="0" w:color="auto"/>
            <w:bottom w:val="none" w:sz="0" w:space="0" w:color="auto"/>
            <w:right w:val="none" w:sz="0" w:space="0" w:color="auto"/>
          </w:divBdr>
        </w:div>
        <w:div w:id="1013385788">
          <w:marLeft w:val="480"/>
          <w:marRight w:val="0"/>
          <w:marTop w:val="0"/>
          <w:marBottom w:val="0"/>
          <w:divBdr>
            <w:top w:val="none" w:sz="0" w:space="0" w:color="auto"/>
            <w:left w:val="none" w:sz="0" w:space="0" w:color="auto"/>
            <w:bottom w:val="none" w:sz="0" w:space="0" w:color="auto"/>
            <w:right w:val="none" w:sz="0" w:space="0" w:color="auto"/>
          </w:divBdr>
        </w:div>
        <w:div w:id="787163739">
          <w:marLeft w:val="480"/>
          <w:marRight w:val="0"/>
          <w:marTop w:val="0"/>
          <w:marBottom w:val="0"/>
          <w:divBdr>
            <w:top w:val="none" w:sz="0" w:space="0" w:color="auto"/>
            <w:left w:val="none" w:sz="0" w:space="0" w:color="auto"/>
            <w:bottom w:val="none" w:sz="0" w:space="0" w:color="auto"/>
            <w:right w:val="none" w:sz="0" w:space="0" w:color="auto"/>
          </w:divBdr>
        </w:div>
        <w:div w:id="18507266">
          <w:marLeft w:val="480"/>
          <w:marRight w:val="0"/>
          <w:marTop w:val="0"/>
          <w:marBottom w:val="0"/>
          <w:divBdr>
            <w:top w:val="none" w:sz="0" w:space="0" w:color="auto"/>
            <w:left w:val="none" w:sz="0" w:space="0" w:color="auto"/>
            <w:bottom w:val="none" w:sz="0" w:space="0" w:color="auto"/>
            <w:right w:val="none" w:sz="0" w:space="0" w:color="auto"/>
          </w:divBdr>
        </w:div>
        <w:div w:id="39013891">
          <w:marLeft w:val="480"/>
          <w:marRight w:val="0"/>
          <w:marTop w:val="0"/>
          <w:marBottom w:val="0"/>
          <w:divBdr>
            <w:top w:val="none" w:sz="0" w:space="0" w:color="auto"/>
            <w:left w:val="none" w:sz="0" w:space="0" w:color="auto"/>
            <w:bottom w:val="none" w:sz="0" w:space="0" w:color="auto"/>
            <w:right w:val="none" w:sz="0" w:space="0" w:color="auto"/>
          </w:divBdr>
        </w:div>
        <w:div w:id="1431926079">
          <w:marLeft w:val="480"/>
          <w:marRight w:val="0"/>
          <w:marTop w:val="0"/>
          <w:marBottom w:val="0"/>
          <w:divBdr>
            <w:top w:val="none" w:sz="0" w:space="0" w:color="auto"/>
            <w:left w:val="none" w:sz="0" w:space="0" w:color="auto"/>
            <w:bottom w:val="none" w:sz="0" w:space="0" w:color="auto"/>
            <w:right w:val="none" w:sz="0" w:space="0" w:color="auto"/>
          </w:divBdr>
        </w:div>
        <w:div w:id="766269330">
          <w:marLeft w:val="480"/>
          <w:marRight w:val="0"/>
          <w:marTop w:val="0"/>
          <w:marBottom w:val="0"/>
          <w:divBdr>
            <w:top w:val="none" w:sz="0" w:space="0" w:color="auto"/>
            <w:left w:val="none" w:sz="0" w:space="0" w:color="auto"/>
            <w:bottom w:val="none" w:sz="0" w:space="0" w:color="auto"/>
            <w:right w:val="none" w:sz="0" w:space="0" w:color="auto"/>
          </w:divBdr>
        </w:div>
        <w:div w:id="204681189">
          <w:marLeft w:val="480"/>
          <w:marRight w:val="0"/>
          <w:marTop w:val="0"/>
          <w:marBottom w:val="0"/>
          <w:divBdr>
            <w:top w:val="none" w:sz="0" w:space="0" w:color="auto"/>
            <w:left w:val="none" w:sz="0" w:space="0" w:color="auto"/>
            <w:bottom w:val="none" w:sz="0" w:space="0" w:color="auto"/>
            <w:right w:val="none" w:sz="0" w:space="0" w:color="auto"/>
          </w:divBdr>
        </w:div>
        <w:div w:id="82999189">
          <w:marLeft w:val="480"/>
          <w:marRight w:val="0"/>
          <w:marTop w:val="0"/>
          <w:marBottom w:val="0"/>
          <w:divBdr>
            <w:top w:val="none" w:sz="0" w:space="0" w:color="auto"/>
            <w:left w:val="none" w:sz="0" w:space="0" w:color="auto"/>
            <w:bottom w:val="none" w:sz="0" w:space="0" w:color="auto"/>
            <w:right w:val="none" w:sz="0" w:space="0" w:color="auto"/>
          </w:divBdr>
        </w:div>
        <w:div w:id="795953424">
          <w:marLeft w:val="480"/>
          <w:marRight w:val="0"/>
          <w:marTop w:val="0"/>
          <w:marBottom w:val="0"/>
          <w:divBdr>
            <w:top w:val="none" w:sz="0" w:space="0" w:color="auto"/>
            <w:left w:val="none" w:sz="0" w:space="0" w:color="auto"/>
            <w:bottom w:val="none" w:sz="0" w:space="0" w:color="auto"/>
            <w:right w:val="none" w:sz="0" w:space="0" w:color="auto"/>
          </w:divBdr>
        </w:div>
        <w:div w:id="1984767978">
          <w:marLeft w:val="480"/>
          <w:marRight w:val="0"/>
          <w:marTop w:val="0"/>
          <w:marBottom w:val="0"/>
          <w:divBdr>
            <w:top w:val="none" w:sz="0" w:space="0" w:color="auto"/>
            <w:left w:val="none" w:sz="0" w:space="0" w:color="auto"/>
            <w:bottom w:val="none" w:sz="0" w:space="0" w:color="auto"/>
            <w:right w:val="none" w:sz="0" w:space="0" w:color="auto"/>
          </w:divBdr>
        </w:div>
        <w:div w:id="1424183309">
          <w:marLeft w:val="480"/>
          <w:marRight w:val="0"/>
          <w:marTop w:val="0"/>
          <w:marBottom w:val="0"/>
          <w:divBdr>
            <w:top w:val="none" w:sz="0" w:space="0" w:color="auto"/>
            <w:left w:val="none" w:sz="0" w:space="0" w:color="auto"/>
            <w:bottom w:val="none" w:sz="0" w:space="0" w:color="auto"/>
            <w:right w:val="none" w:sz="0" w:space="0" w:color="auto"/>
          </w:divBdr>
        </w:div>
      </w:divsChild>
    </w:div>
    <w:div w:id="829905787">
      <w:bodyDiv w:val="1"/>
      <w:marLeft w:val="0"/>
      <w:marRight w:val="0"/>
      <w:marTop w:val="0"/>
      <w:marBottom w:val="0"/>
      <w:divBdr>
        <w:top w:val="none" w:sz="0" w:space="0" w:color="auto"/>
        <w:left w:val="none" w:sz="0" w:space="0" w:color="auto"/>
        <w:bottom w:val="none" w:sz="0" w:space="0" w:color="auto"/>
        <w:right w:val="none" w:sz="0" w:space="0" w:color="auto"/>
      </w:divBdr>
      <w:divsChild>
        <w:div w:id="992561776">
          <w:marLeft w:val="0"/>
          <w:marRight w:val="0"/>
          <w:marTop w:val="0"/>
          <w:marBottom w:val="0"/>
          <w:divBdr>
            <w:top w:val="none" w:sz="0" w:space="0" w:color="auto"/>
            <w:left w:val="none" w:sz="0" w:space="0" w:color="auto"/>
            <w:bottom w:val="none" w:sz="0" w:space="0" w:color="auto"/>
            <w:right w:val="none" w:sz="0" w:space="0" w:color="auto"/>
          </w:divBdr>
        </w:div>
      </w:divsChild>
    </w:div>
    <w:div w:id="832768250">
      <w:bodyDiv w:val="1"/>
      <w:marLeft w:val="0"/>
      <w:marRight w:val="0"/>
      <w:marTop w:val="0"/>
      <w:marBottom w:val="0"/>
      <w:divBdr>
        <w:top w:val="none" w:sz="0" w:space="0" w:color="auto"/>
        <w:left w:val="none" w:sz="0" w:space="0" w:color="auto"/>
        <w:bottom w:val="none" w:sz="0" w:space="0" w:color="auto"/>
        <w:right w:val="none" w:sz="0" w:space="0" w:color="auto"/>
      </w:divBdr>
    </w:div>
    <w:div w:id="833028893">
      <w:bodyDiv w:val="1"/>
      <w:marLeft w:val="0"/>
      <w:marRight w:val="0"/>
      <w:marTop w:val="0"/>
      <w:marBottom w:val="0"/>
      <w:divBdr>
        <w:top w:val="none" w:sz="0" w:space="0" w:color="auto"/>
        <w:left w:val="none" w:sz="0" w:space="0" w:color="auto"/>
        <w:bottom w:val="none" w:sz="0" w:space="0" w:color="auto"/>
        <w:right w:val="none" w:sz="0" w:space="0" w:color="auto"/>
      </w:divBdr>
      <w:divsChild>
        <w:div w:id="1770195497">
          <w:marLeft w:val="640"/>
          <w:marRight w:val="0"/>
          <w:marTop w:val="0"/>
          <w:marBottom w:val="0"/>
          <w:divBdr>
            <w:top w:val="none" w:sz="0" w:space="0" w:color="auto"/>
            <w:left w:val="none" w:sz="0" w:space="0" w:color="auto"/>
            <w:bottom w:val="none" w:sz="0" w:space="0" w:color="auto"/>
            <w:right w:val="none" w:sz="0" w:space="0" w:color="auto"/>
          </w:divBdr>
        </w:div>
        <w:div w:id="1283998148">
          <w:marLeft w:val="640"/>
          <w:marRight w:val="0"/>
          <w:marTop w:val="0"/>
          <w:marBottom w:val="0"/>
          <w:divBdr>
            <w:top w:val="none" w:sz="0" w:space="0" w:color="auto"/>
            <w:left w:val="none" w:sz="0" w:space="0" w:color="auto"/>
            <w:bottom w:val="none" w:sz="0" w:space="0" w:color="auto"/>
            <w:right w:val="none" w:sz="0" w:space="0" w:color="auto"/>
          </w:divBdr>
        </w:div>
        <w:div w:id="91292158">
          <w:marLeft w:val="640"/>
          <w:marRight w:val="0"/>
          <w:marTop w:val="0"/>
          <w:marBottom w:val="0"/>
          <w:divBdr>
            <w:top w:val="none" w:sz="0" w:space="0" w:color="auto"/>
            <w:left w:val="none" w:sz="0" w:space="0" w:color="auto"/>
            <w:bottom w:val="none" w:sz="0" w:space="0" w:color="auto"/>
            <w:right w:val="none" w:sz="0" w:space="0" w:color="auto"/>
          </w:divBdr>
        </w:div>
        <w:div w:id="1660841203">
          <w:marLeft w:val="640"/>
          <w:marRight w:val="0"/>
          <w:marTop w:val="0"/>
          <w:marBottom w:val="0"/>
          <w:divBdr>
            <w:top w:val="none" w:sz="0" w:space="0" w:color="auto"/>
            <w:left w:val="none" w:sz="0" w:space="0" w:color="auto"/>
            <w:bottom w:val="none" w:sz="0" w:space="0" w:color="auto"/>
            <w:right w:val="none" w:sz="0" w:space="0" w:color="auto"/>
          </w:divBdr>
        </w:div>
        <w:div w:id="1445030039">
          <w:marLeft w:val="640"/>
          <w:marRight w:val="0"/>
          <w:marTop w:val="0"/>
          <w:marBottom w:val="0"/>
          <w:divBdr>
            <w:top w:val="none" w:sz="0" w:space="0" w:color="auto"/>
            <w:left w:val="none" w:sz="0" w:space="0" w:color="auto"/>
            <w:bottom w:val="none" w:sz="0" w:space="0" w:color="auto"/>
            <w:right w:val="none" w:sz="0" w:space="0" w:color="auto"/>
          </w:divBdr>
        </w:div>
        <w:div w:id="135416211">
          <w:marLeft w:val="640"/>
          <w:marRight w:val="0"/>
          <w:marTop w:val="0"/>
          <w:marBottom w:val="0"/>
          <w:divBdr>
            <w:top w:val="none" w:sz="0" w:space="0" w:color="auto"/>
            <w:left w:val="none" w:sz="0" w:space="0" w:color="auto"/>
            <w:bottom w:val="none" w:sz="0" w:space="0" w:color="auto"/>
            <w:right w:val="none" w:sz="0" w:space="0" w:color="auto"/>
          </w:divBdr>
        </w:div>
        <w:div w:id="454492643">
          <w:marLeft w:val="640"/>
          <w:marRight w:val="0"/>
          <w:marTop w:val="0"/>
          <w:marBottom w:val="0"/>
          <w:divBdr>
            <w:top w:val="none" w:sz="0" w:space="0" w:color="auto"/>
            <w:left w:val="none" w:sz="0" w:space="0" w:color="auto"/>
            <w:bottom w:val="none" w:sz="0" w:space="0" w:color="auto"/>
            <w:right w:val="none" w:sz="0" w:space="0" w:color="auto"/>
          </w:divBdr>
        </w:div>
        <w:div w:id="1655722586">
          <w:marLeft w:val="640"/>
          <w:marRight w:val="0"/>
          <w:marTop w:val="0"/>
          <w:marBottom w:val="0"/>
          <w:divBdr>
            <w:top w:val="none" w:sz="0" w:space="0" w:color="auto"/>
            <w:left w:val="none" w:sz="0" w:space="0" w:color="auto"/>
            <w:bottom w:val="none" w:sz="0" w:space="0" w:color="auto"/>
            <w:right w:val="none" w:sz="0" w:space="0" w:color="auto"/>
          </w:divBdr>
        </w:div>
        <w:div w:id="1966814048">
          <w:marLeft w:val="640"/>
          <w:marRight w:val="0"/>
          <w:marTop w:val="0"/>
          <w:marBottom w:val="0"/>
          <w:divBdr>
            <w:top w:val="none" w:sz="0" w:space="0" w:color="auto"/>
            <w:left w:val="none" w:sz="0" w:space="0" w:color="auto"/>
            <w:bottom w:val="none" w:sz="0" w:space="0" w:color="auto"/>
            <w:right w:val="none" w:sz="0" w:space="0" w:color="auto"/>
          </w:divBdr>
        </w:div>
        <w:div w:id="226645967">
          <w:marLeft w:val="640"/>
          <w:marRight w:val="0"/>
          <w:marTop w:val="0"/>
          <w:marBottom w:val="0"/>
          <w:divBdr>
            <w:top w:val="none" w:sz="0" w:space="0" w:color="auto"/>
            <w:left w:val="none" w:sz="0" w:space="0" w:color="auto"/>
            <w:bottom w:val="none" w:sz="0" w:space="0" w:color="auto"/>
            <w:right w:val="none" w:sz="0" w:space="0" w:color="auto"/>
          </w:divBdr>
        </w:div>
        <w:div w:id="812136919">
          <w:marLeft w:val="640"/>
          <w:marRight w:val="0"/>
          <w:marTop w:val="0"/>
          <w:marBottom w:val="0"/>
          <w:divBdr>
            <w:top w:val="none" w:sz="0" w:space="0" w:color="auto"/>
            <w:left w:val="none" w:sz="0" w:space="0" w:color="auto"/>
            <w:bottom w:val="none" w:sz="0" w:space="0" w:color="auto"/>
            <w:right w:val="none" w:sz="0" w:space="0" w:color="auto"/>
          </w:divBdr>
        </w:div>
        <w:div w:id="201673150">
          <w:marLeft w:val="640"/>
          <w:marRight w:val="0"/>
          <w:marTop w:val="0"/>
          <w:marBottom w:val="0"/>
          <w:divBdr>
            <w:top w:val="none" w:sz="0" w:space="0" w:color="auto"/>
            <w:left w:val="none" w:sz="0" w:space="0" w:color="auto"/>
            <w:bottom w:val="none" w:sz="0" w:space="0" w:color="auto"/>
            <w:right w:val="none" w:sz="0" w:space="0" w:color="auto"/>
          </w:divBdr>
        </w:div>
        <w:div w:id="262539108">
          <w:marLeft w:val="640"/>
          <w:marRight w:val="0"/>
          <w:marTop w:val="0"/>
          <w:marBottom w:val="0"/>
          <w:divBdr>
            <w:top w:val="none" w:sz="0" w:space="0" w:color="auto"/>
            <w:left w:val="none" w:sz="0" w:space="0" w:color="auto"/>
            <w:bottom w:val="none" w:sz="0" w:space="0" w:color="auto"/>
            <w:right w:val="none" w:sz="0" w:space="0" w:color="auto"/>
          </w:divBdr>
        </w:div>
        <w:div w:id="2121339223">
          <w:marLeft w:val="640"/>
          <w:marRight w:val="0"/>
          <w:marTop w:val="0"/>
          <w:marBottom w:val="0"/>
          <w:divBdr>
            <w:top w:val="none" w:sz="0" w:space="0" w:color="auto"/>
            <w:left w:val="none" w:sz="0" w:space="0" w:color="auto"/>
            <w:bottom w:val="none" w:sz="0" w:space="0" w:color="auto"/>
            <w:right w:val="none" w:sz="0" w:space="0" w:color="auto"/>
          </w:divBdr>
        </w:div>
        <w:div w:id="941765442">
          <w:marLeft w:val="640"/>
          <w:marRight w:val="0"/>
          <w:marTop w:val="0"/>
          <w:marBottom w:val="0"/>
          <w:divBdr>
            <w:top w:val="none" w:sz="0" w:space="0" w:color="auto"/>
            <w:left w:val="none" w:sz="0" w:space="0" w:color="auto"/>
            <w:bottom w:val="none" w:sz="0" w:space="0" w:color="auto"/>
            <w:right w:val="none" w:sz="0" w:space="0" w:color="auto"/>
          </w:divBdr>
        </w:div>
        <w:div w:id="1909463377">
          <w:marLeft w:val="640"/>
          <w:marRight w:val="0"/>
          <w:marTop w:val="0"/>
          <w:marBottom w:val="0"/>
          <w:divBdr>
            <w:top w:val="none" w:sz="0" w:space="0" w:color="auto"/>
            <w:left w:val="none" w:sz="0" w:space="0" w:color="auto"/>
            <w:bottom w:val="none" w:sz="0" w:space="0" w:color="auto"/>
            <w:right w:val="none" w:sz="0" w:space="0" w:color="auto"/>
          </w:divBdr>
        </w:div>
        <w:div w:id="919557613">
          <w:marLeft w:val="640"/>
          <w:marRight w:val="0"/>
          <w:marTop w:val="0"/>
          <w:marBottom w:val="0"/>
          <w:divBdr>
            <w:top w:val="none" w:sz="0" w:space="0" w:color="auto"/>
            <w:left w:val="none" w:sz="0" w:space="0" w:color="auto"/>
            <w:bottom w:val="none" w:sz="0" w:space="0" w:color="auto"/>
            <w:right w:val="none" w:sz="0" w:space="0" w:color="auto"/>
          </w:divBdr>
        </w:div>
        <w:div w:id="84420852">
          <w:marLeft w:val="640"/>
          <w:marRight w:val="0"/>
          <w:marTop w:val="0"/>
          <w:marBottom w:val="0"/>
          <w:divBdr>
            <w:top w:val="none" w:sz="0" w:space="0" w:color="auto"/>
            <w:left w:val="none" w:sz="0" w:space="0" w:color="auto"/>
            <w:bottom w:val="none" w:sz="0" w:space="0" w:color="auto"/>
            <w:right w:val="none" w:sz="0" w:space="0" w:color="auto"/>
          </w:divBdr>
        </w:div>
        <w:div w:id="815103510">
          <w:marLeft w:val="640"/>
          <w:marRight w:val="0"/>
          <w:marTop w:val="0"/>
          <w:marBottom w:val="0"/>
          <w:divBdr>
            <w:top w:val="none" w:sz="0" w:space="0" w:color="auto"/>
            <w:left w:val="none" w:sz="0" w:space="0" w:color="auto"/>
            <w:bottom w:val="none" w:sz="0" w:space="0" w:color="auto"/>
            <w:right w:val="none" w:sz="0" w:space="0" w:color="auto"/>
          </w:divBdr>
        </w:div>
        <w:div w:id="829445571">
          <w:marLeft w:val="640"/>
          <w:marRight w:val="0"/>
          <w:marTop w:val="0"/>
          <w:marBottom w:val="0"/>
          <w:divBdr>
            <w:top w:val="none" w:sz="0" w:space="0" w:color="auto"/>
            <w:left w:val="none" w:sz="0" w:space="0" w:color="auto"/>
            <w:bottom w:val="none" w:sz="0" w:space="0" w:color="auto"/>
            <w:right w:val="none" w:sz="0" w:space="0" w:color="auto"/>
          </w:divBdr>
        </w:div>
        <w:div w:id="856891345">
          <w:marLeft w:val="640"/>
          <w:marRight w:val="0"/>
          <w:marTop w:val="0"/>
          <w:marBottom w:val="0"/>
          <w:divBdr>
            <w:top w:val="none" w:sz="0" w:space="0" w:color="auto"/>
            <w:left w:val="none" w:sz="0" w:space="0" w:color="auto"/>
            <w:bottom w:val="none" w:sz="0" w:space="0" w:color="auto"/>
            <w:right w:val="none" w:sz="0" w:space="0" w:color="auto"/>
          </w:divBdr>
        </w:div>
        <w:div w:id="429855537">
          <w:marLeft w:val="640"/>
          <w:marRight w:val="0"/>
          <w:marTop w:val="0"/>
          <w:marBottom w:val="0"/>
          <w:divBdr>
            <w:top w:val="none" w:sz="0" w:space="0" w:color="auto"/>
            <w:left w:val="none" w:sz="0" w:space="0" w:color="auto"/>
            <w:bottom w:val="none" w:sz="0" w:space="0" w:color="auto"/>
            <w:right w:val="none" w:sz="0" w:space="0" w:color="auto"/>
          </w:divBdr>
        </w:div>
        <w:div w:id="1132363516">
          <w:marLeft w:val="640"/>
          <w:marRight w:val="0"/>
          <w:marTop w:val="0"/>
          <w:marBottom w:val="0"/>
          <w:divBdr>
            <w:top w:val="none" w:sz="0" w:space="0" w:color="auto"/>
            <w:left w:val="none" w:sz="0" w:space="0" w:color="auto"/>
            <w:bottom w:val="none" w:sz="0" w:space="0" w:color="auto"/>
            <w:right w:val="none" w:sz="0" w:space="0" w:color="auto"/>
          </w:divBdr>
        </w:div>
        <w:div w:id="1027943822">
          <w:marLeft w:val="640"/>
          <w:marRight w:val="0"/>
          <w:marTop w:val="0"/>
          <w:marBottom w:val="0"/>
          <w:divBdr>
            <w:top w:val="none" w:sz="0" w:space="0" w:color="auto"/>
            <w:left w:val="none" w:sz="0" w:space="0" w:color="auto"/>
            <w:bottom w:val="none" w:sz="0" w:space="0" w:color="auto"/>
            <w:right w:val="none" w:sz="0" w:space="0" w:color="auto"/>
          </w:divBdr>
        </w:div>
        <w:div w:id="693265968">
          <w:marLeft w:val="640"/>
          <w:marRight w:val="0"/>
          <w:marTop w:val="0"/>
          <w:marBottom w:val="0"/>
          <w:divBdr>
            <w:top w:val="none" w:sz="0" w:space="0" w:color="auto"/>
            <w:left w:val="none" w:sz="0" w:space="0" w:color="auto"/>
            <w:bottom w:val="none" w:sz="0" w:space="0" w:color="auto"/>
            <w:right w:val="none" w:sz="0" w:space="0" w:color="auto"/>
          </w:divBdr>
        </w:div>
        <w:div w:id="1617523350">
          <w:marLeft w:val="640"/>
          <w:marRight w:val="0"/>
          <w:marTop w:val="0"/>
          <w:marBottom w:val="0"/>
          <w:divBdr>
            <w:top w:val="none" w:sz="0" w:space="0" w:color="auto"/>
            <w:left w:val="none" w:sz="0" w:space="0" w:color="auto"/>
            <w:bottom w:val="none" w:sz="0" w:space="0" w:color="auto"/>
            <w:right w:val="none" w:sz="0" w:space="0" w:color="auto"/>
          </w:divBdr>
        </w:div>
        <w:div w:id="447240980">
          <w:marLeft w:val="640"/>
          <w:marRight w:val="0"/>
          <w:marTop w:val="0"/>
          <w:marBottom w:val="0"/>
          <w:divBdr>
            <w:top w:val="none" w:sz="0" w:space="0" w:color="auto"/>
            <w:left w:val="none" w:sz="0" w:space="0" w:color="auto"/>
            <w:bottom w:val="none" w:sz="0" w:space="0" w:color="auto"/>
            <w:right w:val="none" w:sz="0" w:space="0" w:color="auto"/>
          </w:divBdr>
        </w:div>
        <w:div w:id="770664516">
          <w:marLeft w:val="640"/>
          <w:marRight w:val="0"/>
          <w:marTop w:val="0"/>
          <w:marBottom w:val="0"/>
          <w:divBdr>
            <w:top w:val="none" w:sz="0" w:space="0" w:color="auto"/>
            <w:left w:val="none" w:sz="0" w:space="0" w:color="auto"/>
            <w:bottom w:val="none" w:sz="0" w:space="0" w:color="auto"/>
            <w:right w:val="none" w:sz="0" w:space="0" w:color="auto"/>
          </w:divBdr>
        </w:div>
        <w:div w:id="665478203">
          <w:marLeft w:val="640"/>
          <w:marRight w:val="0"/>
          <w:marTop w:val="0"/>
          <w:marBottom w:val="0"/>
          <w:divBdr>
            <w:top w:val="none" w:sz="0" w:space="0" w:color="auto"/>
            <w:left w:val="none" w:sz="0" w:space="0" w:color="auto"/>
            <w:bottom w:val="none" w:sz="0" w:space="0" w:color="auto"/>
            <w:right w:val="none" w:sz="0" w:space="0" w:color="auto"/>
          </w:divBdr>
        </w:div>
        <w:div w:id="1151021151">
          <w:marLeft w:val="640"/>
          <w:marRight w:val="0"/>
          <w:marTop w:val="0"/>
          <w:marBottom w:val="0"/>
          <w:divBdr>
            <w:top w:val="none" w:sz="0" w:space="0" w:color="auto"/>
            <w:left w:val="none" w:sz="0" w:space="0" w:color="auto"/>
            <w:bottom w:val="none" w:sz="0" w:space="0" w:color="auto"/>
            <w:right w:val="none" w:sz="0" w:space="0" w:color="auto"/>
          </w:divBdr>
        </w:div>
        <w:div w:id="1320574598">
          <w:marLeft w:val="640"/>
          <w:marRight w:val="0"/>
          <w:marTop w:val="0"/>
          <w:marBottom w:val="0"/>
          <w:divBdr>
            <w:top w:val="none" w:sz="0" w:space="0" w:color="auto"/>
            <w:left w:val="none" w:sz="0" w:space="0" w:color="auto"/>
            <w:bottom w:val="none" w:sz="0" w:space="0" w:color="auto"/>
            <w:right w:val="none" w:sz="0" w:space="0" w:color="auto"/>
          </w:divBdr>
        </w:div>
        <w:div w:id="1532106908">
          <w:marLeft w:val="640"/>
          <w:marRight w:val="0"/>
          <w:marTop w:val="0"/>
          <w:marBottom w:val="0"/>
          <w:divBdr>
            <w:top w:val="none" w:sz="0" w:space="0" w:color="auto"/>
            <w:left w:val="none" w:sz="0" w:space="0" w:color="auto"/>
            <w:bottom w:val="none" w:sz="0" w:space="0" w:color="auto"/>
            <w:right w:val="none" w:sz="0" w:space="0" w:color="auto"/>
          </w:divBdr>
        </w:div>
        <w:div w:id="664555891">
          <w:marLeft w:val="640"/>
          <w:marRight w:val="0"/>
          <w:marTop w:val="0"/>
          <w:marBottom w:val="0"/>
          <w:divBdr>
            <w:top w:val="none" w:sz="0" w:space="0" w:color="auto"/>
            <w:left w:val="none" w:sz="0" w:space="0" w:color="auto"/>
            <w:bottom w:val="none" w:sz="0" w:space="0" w:color="auto"/>
            <w:right w:val="none" w:sz="0" w:space="0" w:color="auto"/>
          </w:divBdr>
        </w:div>
        <w:div w:id="1380519960">
          <w:marLeft w:val="640"/>
          <w:marRight w:val="0"/>
          <w:marTop w:val="0"/>
          <w:marBottom w:val="0"/>
          <w:divBdr>
            <w:top w:val="none" w:sz="0" w:space="0" w:color="auto"/>
            <w:left w:val="none" w:sz="0" w:space="0" w:color="auto"/>
            <w:bottom w:val="none" w:sz="0" w:space="0" w:color="auto"/>
            <w:right w:val="none" w:sz="0" w:space="0" w:color="auto"/>
          </w:divBdr>
        </w:div>
        <w:div w:id="1693414689">
          <w:marLeft w:val="640"/>
          <w:marRight w:val="0"/>
          <w:marTop w:val="0"/>
          <w:marBottom w:val="0"/>
          <w:divBdr>
            <w:top w:val="none" w:sz="0" w:space="0" w:color="auto"/>
            <w:left w:val="none" w:sz="0" w:space="0" w:color="auto"/>
            <w:bottom w:val="none" w:sz="0" w:space="0" w:color="auto"/>
            <w:right w:val="none" w:sz="0" w:space="0" w:color="auto"/>
          </w:divBdr>
        </w:div>
        <w:div w:id="299194315">
          <w:marLeft w:val="640"/>
          <w:marRight w:val="0"/>
          <w:marTop w:val="0"/>
          <w:marBottom w:val="0"/>
          <w:divBdr>
            <w:top w:val="none" w:sz="0" w:space="0" w:color="auto"/>
            <w:left w:val="none" w:sz="0" w:space="0" w:color="auto"/>
            <w:bottom w:val="none" w:sz="0" w:space="0" w:color="auto"/>
            <w:right w:val="none" w:sz="0" w:space="0" w:color="auto"/>
          </w:divBdr>
        </w:div>
        <w:div w:id="992368131">
          <w:marLeft w:val="640"/>
          <w:marRight w:val="0"/>
          <w:marTop w:val="0"/>
          <w:marBottom w:val="0"/>
          <w:divBdr>
            <w:top w:val="none" w:sz="0" w:space="0" w:color="auto"/>
            <w:left w:val="none" w:sz="0" w:space="0" w:color="auto"/>
            <w:bottom w:val="none" w:sz="0" w:space="0" w:color="auto"/>
            <w:right w:val="none" w:sz="0" w:space="0" w:color="auto"/>
          </w:divBdr>
        </w:div>
        <w:div w:id="1181817059">
          <w:marLeft w:val="640"/>
          <w:marRight w:val="0"/>
          <w:marTop w:val="0"/>
          <w:marBottom w:val="0"/>
          <w:divBdr>
            <w:top w:val="none" w:sz="0" w:space="0" w:color="auto"/>
            <w:left w:val="none" w:sz="0" w:space="0" w:color="auto"/>
            <w:bottom w:val="none" w:sz="0" w:space="0" w:color="auto"/>
            <w:right w:val="none" w:sz="0" w:space="0" w:color="auto"/>
          </w:divBdr>
        </w:div>
        <w:div w:id="979187099">
          <w:marLeft w:val="640"/>
          <w:marRight w:val="0"/>
          <w:marTop w:val="0"/>
          <w:marBottom w:val="0"/>
          <w:divBdr>
            <w:top w:val="none" w:sz="0" w:space="0" w:color="auto"/>
            <w:left w:val="none" w:sz="0" w:space="0" w:color="auto"/>
            <w:bottom w:val="none" w:sz="0" w:space="0" w:color="auto"/>
            <w:right w:val="none" w:sz="0" w:space="0" w:color="auto"/>
          </w:divBdr>
        </w:div>
        <w:div w:id="520895264">
          <w:marLeft w:val="640"/>
          <w:marRight w:val="0"/>
          <w:marTop w:val="0"/>
          <w:marBottom w:val="0"/>
          <w:divBdr>
            <w:top w:val="none" w:sz="0" w:space="0" w:color="auto"/>
            <w:left w:val="none" w:sz="0" w:space="0" w:color="auto"/>
            <w:bottom w:val="none" w:sz="0" w:space="0" w:color="auto"/>
            <w:right w:val="none" w:sz="0" w:space="0" w:color="auto"/>
          </w:divBdr>
        </w:div>
        <w:div w:id="1194270807">
          <w:marLeft w:val="640"/>
          <w:marRight w:val="0"/>
          <w:marTop w:val="0"/>
          <w:marBottom w:val="0"/>
          <w:divBdr>
            <w:top w:val="none" w:sz="0" w:space="0" w:color="auto"/>
            <w:left w:val="none" w:sz="0" w:space="0" w:color="auto"/>
            <w:bottom w:val="none" w:sz="0" w:space="0" w:color="auto"/>
            <w:right w:val="none" w:sz="0" w:space="0" w:color="auto"/>
          </w:divBdr>
        </w:div>
        <w:div w:id="1188056562">
          <w:marLeft w:val="640"/>
          <w:marRight w:val="0"/>
          <w:marTop w:val="0"/>
          <w:marBottom w:val="0"/>
          <w:divBdr>
            <w:top w:val="none" w:sz="0" w:space="0" w:color="auto"/>
            <w:left w:val="none" w:sz="0" w:space="0" w:color="auto"/>
            <w:bottom w:val="none" w:sz="0" w:space="0" w:color="auto"/>
            <w:right w:val="none" w:sz="0" w:space="0" w:color="auto"/>
          </w:divBdr>
        </w:div>
        <w:div w:id="1861045937">
          <w:marLeft w:val="640"/>
          <w:marRight w:val="0"/>
          <w:marTop w:val="0"/>
          <w:marBottom w:val="0"/>
          <w:divBdr>
            <w:top w:val="none" w:sz="0" w:space="0" w:color="auto"/>
            <w:left w:val="none" w:sz="0" w:space="0" w:color="auto"/>
            <w:bottom w:val="none" w:sz="0" w:space="0" w:color="auto"/>
            <w:right w:val="none" w:sz="0" w:space="0" w:color="auto"/>
          </w:divBdr>
        </w:div>
        <w:div w:id="14812303">
          <w:marLeft w:val="640"/>
          <w:marRight w:val="0"/>
          <w:marTop w:val="0"/>
          <w:marBottom w:val="0"/>
          <w:divBdr>
            <w:top w:val="none" w:sz="0" w:space="0" w:color="auto"/>
            <w:left w:val="none" w:sz="0" w:space="0" w:color="auto"/>
            <w:bottom w:val="none" w:sz="0" w:space="0" w:color="auto"/>
            <w:right w:val="none" w:sz="0" w:space="0" w:color="auto"/>
          </w:divBdr>
        </w:div>
        <w:div w:id="2046327818">
          <w:marLeft w:val="640"/>
          <w:marRight w:val="0"/>
          <w:marTop w:val="0"/>
          <w:marBottom w:val="0"/>
          <w:divBdr>
            <w:top w:val="none" w:sz="0" w:space="0" w:color="auto"/>
            <w:left w:val="none" w:sz="0" w:space="0" w:color="auto"/>
            <w:bottom w:val="none" w:sz="0" w:space="0" w:color="auto"/>
            <w:right w:val="none" w:sz="0" w:space="0" w:color="auto"/>
          </w:divBdr>
        </w:div>
        <w:div w:id="691146547">
          <w:marLeft w:val="640"/>
          <w:marRight w:val="0"/>
          <w:marTop w:val="0"/>
          <w:marBottom w:val="0"/>
          <w:divBdr>
            <w:top w:val="none" w:sz="0" w:space="0" w:color="auto"/>
            <w:left w:val="none" w:sz="0" w:space="0" w:color="auto"/>
            <w:bottom w:val="none" w:sz="0" w:space="0" w:color="auto"/>
            <w:right w:val="none" w:sz="0" w:space="0" w:color="auto"/>
          </w:divBdr>
        </w:div>
        <w:div w:id="870453380">
          <w:marLeft w:val="640"/>
          <w:marRight w:val="0"/>
          <w:marTop w:val="0"/>
          <w:marBottom w:val="0"/>
          <w:divBdr>
            <w:top w:val="none" w:sz="0" w:space="0" w:color="auto"/>
            <w:left w:val="none" w:sz="0" w:space="0" w:color="auto"/>
            <w:bottom w:val="none" w:sz="0" w:space="0" w:color="auto"/>
            <w:right w:val="none" w:sz="0" w:space="0" w:color="auto"/>
          </w:divBdr>
        </w:div>
        <w:div w:id="546333305">
          <w:marLeft w:val="640"/>
          <w:marRight w:val="0"/>
          <w:marTop w:val="0"/>
          <w:marBottom w:val="0"/>
          <w:divBdr>
            <w:top w:val="none" w:sz="0" w:space="0" w:color="auto"/>
            <w:left w:val="none" w:sz="0" w:space="0" w:color="auto"/>
            <w:bottom w:val="none" w:sz="0" w:space="0" w:color="auto"/>
            <w:right w:val="none" w:sz="0" w:space="0" w:color="auto"/>
          </w:divBdr>
        </w:div>
        <w:div w:id="1493177511">
          <w:marLeft w:val="640"/>
          <w:marRight w:val="0"/>
          <w:marTop w:val="0"/>
          <w:marBottom w:val="0"/>
          <w:divBdr>
            <w:top w:val="none" w:sz="0" w:space="0" w:color="auto"/>
            <w:left w:val="none" w:sz="0" w:space="0" w:color="auto"/>
            <w:bottom w:val="none" w:sz="0" w:space="0" w:color="auto"/>
            <w:right w:val="none" w:sz="0" w:space="0" w:color="auto"/>
          </w:divBdr>
        </w:div>
        <w:div w:id="1277637417">
          <w:marLeft w:val="640"/>
          <w:marRight w:val="0"/>
          <w:marTop w:val="0"/>
          <w:marBottom w:val="0"/>
          <w:divBdr>
            <w:top w:val="none" w:sz="0" w:space="0" w:color="auto"/>
            <w:left w:val="none" w:sz="0" w:space="0" w:color="auto"/>
            <w:bottom w:val="none" w:sz="0" w:space="0" w:color="auto"/>
            <w:right w:val="none" w:sz="0" w:space="0" w:color="auto"/>
          </w:divBdr>
        </w:div>
        <w:div w:id="1196773745">
          <w:marLeft w:val="640"/>
          <w:marRight w:val="0"/>
          <w:marTop w:val="0"/>
          <w:marBottom w:val="0"/>
          <w:divBdr>
            <w:top w:val="none" w:sz="0" w:space="0" w:color="auto"/>
            <w:left w:val="none" w:sz="0" w:space="0" w:color="auto"/>
            <w:bottom w:val="none" w:sz="0" w:space="0" w:color="auto"/>
            <w:right w:val="none" w:sz="0" w:space="0" w:color="auto"/>
          </w:divBdr>
        </w:div>
        <w:div w:id="1851220193">
          <w:marLeft w:val="640"/>
          <w:marRight w:val="0"/>
          <w:marTop w:val="0"/>
          <w:marBottom w:val="0"/>
          <w:divBdr>
            <w:top w:val="none" w:sz="0" w:space="0" w:color="auto"/>
            <w:left w:val="none" w:sz="0" w:space="0" w:color="auto"/>
            <w:bottom w:val="none" w:sz="0" w:space="0" w:color="auto"/>
            <w:right w:val="none" w:sz="0" w:space="0" w:color="auto"/>
          </w:divBdr>
        </w:div>
        <w:div w:id="1325666988">
          <w:marLeft w:val="640"/>
          <w:marRight w:val="0"/>
          <w:marTop w:val="0"/>
          <w:marBottom w:val="0"/>
          <w:divBdr>
            <w:top w:val="none" w:sz="0" w:space="0" w:color="auto"/>
            <w:left w:val="none" w:sz="0" w:space="0" w:color="auto"/>
            <w:bottom w:val="none" w:sz="0" w:space="0" w:color="auto"/>
            <w:right w:val="none" w:sz="0" w:space="0" w:color="auto"/>
          </w:divBdr>
        </w:div>
        <w:div w:id="1886795025">
          <w:marLeft w:val="640"/>
          <w:marRight w:val="0"/>
          <w:marTop w:val="0"/>
          <w:marBottom w:val="0"/>
          <w:divBdr>
            <w:top w:val="none" w:sz="0" w:space="0" w:color="auto"/>
            <w:left w:val="none" w:sz="0" w:space="0" w:color="auto"/>
            <w:bottom w:val="none" w:sz="0" w:space="0" w:color="auto"/>
            <w:right w:val="none" w:sz="0" w:space="0" w:color="auto"/>
          </w:divBdr>
        </w:div>
        <w:div w:id="1569456959">
          <w:marLeft w:val="640"/>
          <w:marRight w:val="0"/>
          <w:marTop w:val="0"/>
          <w:marBottom w:val="0"/>
          <w:divBdr>
            <w:top w:val="none" w:sz="0" w:space="0" w:color="auto"/>
            <w:left w:val="none" w:sz="0" w:space="0" w:color="auto"/>
            <w:bottom w:val="none" w:sz="0" w:space="0" w:color="auto"/>
            <w:right w:val="none" w:sz="0" w:space="0" w:color="auto"/>
          </w:divBdr>
        </w:div>
        <w:div w:id="489172400">
          <w:marLeft w:val="640"/>
          <w:marRight w:val="0"/>
          <w:marTop w:val="0"/>
          <w:marBottom w:val="0"/>
          <w:divBdr>
            <w:top w:val="none" w:sz="0" w:space="0" w:color="auto"/>
            <w:left w:val="none" w:sz="0" w:space="0" w:color="auto"/>
            <w:bottom w:val="none" w:sz="0" w:space="0" w:color="auto"/>
            <w:right w:val="none" w:sz="0" w:space="0" w:color="auto"/>
          </w:divBdr>
        </w:div>
        <w:div w:id="1625428587">
          <w:marLeft w:val="640"/>
          <w:marRight w:val="0"/>
          <w:marTop w:val="0"/>
          <w:marBottom w:val="0"/>
          <w:divBdr>
            <w:top w:val="none" w:sz="0" w:space="0" w:color="auto"/>
            <w:left w:val="none" w:sz="0" w:space="0" w:color="auto"/>
            <w:bottom w:val="none" w:sz="0" w:space="0" w:color="auto"/>
            <w:right w:val="none" w:sz="0" w:space="0" w:color="auto"/>
          </w:divBdr>
        </w:div>
        <w:div w:id="545794766">
          <w:marLeft w:val="640"/>
          <w:marRight w:val="0"/>
          <w:marTop w:val="0"/>
          <w:marBottom w:val="0"/>
          <w:divBdr>
            <w:top w:val="none" w:sz="0" w:space="0" w:color="auto"/>
            <w:left w:val="none" w:sz="0" w:space="0" w:color="auto"/>
            <w:bottom w:val="none" w:sz="0" w:space="0" w:color="auto"/>
            <w:right w:val="none" w:sz="0" w:space="0" w:color="auto"/>
          </w:divBdr>
        </w:div>
        <w:div w:id="717898028">
          <w:marLeft w:val="640"/>
          <w:marRight w:val="0"/>
          <w:marTop w:val="0"/>
          <w:marBottom w:val="0"/>
          <w:divBdr>
            <w:top w:val="none" w:sz="0" w:space="0" w:color="auto"/>
            <w:left w:val="none" w:sz="0" w:space="0" w:color="auto"/>
            <w:bottom w:val="none" w:sz="0" w:space="0" w:color="auto"/>
            <w:right w:val="none" w:sz="0" w:space="0" w:color="auto"/>
          </w:divBdr>
        </w:div>
        <w:div w:id="1044408932">
          <w:marLeft w:val="640"/>
          <w:marRight w:val="0"/>
          <w:marTop w:val="0"/>
          <w:marBottom w:val="0"/>
          <w:divBdr>
            <w:top w:val="none" w:sz="0" w:space="0" w:color="auto"/>
            <w:left w:val="none" w:sz="0" w:space="0" w:color="auto"/>
            <w:bottom w:val="none" w:sz="0" w:space="0" w:color="auto"/>
            <w:right w:val="none" w:sz="0" w:space="0" w:color="auto"/>
          </w:divBdr>
        </w:div>
        <w:div w:id="548684209">
          <w:marLeft w:val="640"/>
          <w:marRight w:val="0"/>
          <w:marTop w:val="0"/>
          <w:marBottom w:val="0"/>
          <w:divBdr>
            <w:top w:val="none" w:sz="0" w:space="0" w:color="auto"/>
            <w:left w:val="none" w:sz="0" w:space="0" w:color="auto"/>
            <w:bottom w:val="none" w:sz="0" w:space="0" w:color="auto"/>
            <w:right w:val="none" w:sz="0" w:space="0" w:color="auto"/>
          </w:divBdr>
        </w:div>
        <w:div w:id="982074984">
          <w:marLeft w:val="640"/>
          <w:marRight w:val="0"/>
          <w:marTop w:val="0"/>
          <w:marBottom w:val="0"/>
          <w:divBdr>
            <w:top w:val="none" w:sz="0" w:space="0" w:color="auto"/>
            <w:left w:val="none" w:sz="0" w:space="0" w:color="auto"/>
            <w:bottom w:val="none" w:sz="0" w:space="0" w:color="auto"/>
            <w:right w:val="none" w:sz="0" w:space="0" w:color="auto"/>
          </w:divBdr>
        </w:div>
        <w:div w:id="513426107">
          <w:marLeft w:val="640"/>
          <w:marRight w:val="0"/>
          <w:marTop w:val="0"/>
          <w:marBottom w:val="0"/>
          <w:divBdr>
            <w:top w:val="none" w:sz="0" w:space="0" w:color="auto"/>
            <w:left w:val="none" w:sz="0" w:space="0" w:color="auto"/>
            <w:bottom w:val="none" w:sz="0" w:space="0" w:color="auto"/>
            <w:right w:val="none" w:sz="0" w:space="0" w:color="auto"/>
          </w:divBdr>
        </w:div>
        <w:div w:id="461727529">
          <w:marLeft w:val="640"/>
          <w:marRight w:val="0"/>
          <w:marTop w:val="0"/>
          <w:marBottom w:val="0"/>
          <w:divBdr>
            <w:top w:val="none" w:sz="0" w:space="0" w:color="auto"/>
            <w:left w:val="none" w:sz="0" w:space="0" w:color="auto"/>
            <w:bottom w:val="none" w:sz="0" w:space="0" w:color="auto"/>
            <w:right w:val="none" w:sz="0" w:space="0" w:color="auto"/>
          </w:divBdr>
        </w:div>
        <w:div w:id="630985578">
          <w:marLeft w:val="640"/>
          <w:marRight w:val="0"/>
          <w:marTop w:val="0"/>
          <w:marBottom w:val="0"/>
          <w:divBdr>
            <w:top w:val="none" w:sz="0" w:space="0" w:color="auto"/>
            <w:left w:val="none" w:sz="0" w:space="0" w:color="auto"/>
            <w:bottom w:val="none" w:sz="0" w:space="0" w:color="auto"/>
            <w:right w:val="none" w:sz="0" w:space="0" w:color="auto"/>
          </w:divBdr>
        </w:div>
        <w:div w:id="1498305929">
          <w:marLeft w:val="640"/>
          <w:marRight w:val="0"/>
          <w:marTop w:val="0"/>
          <w:marBottom w:val="0"/>
          <w:divBdr>
            <w:top w:val="none" w:sz="0" w:space="0" w:color="auto"/>
            <w:left w:val="none" w:sz="0" w:space="0" w:color="auto"/>
            <w:bottom w:val="none" w:sz="0" w:space="0" w:color="auto"/>
            <w:right w:val="none" w:sz="0" w:space="0" w:color="auto"/>
          </w:divBdr>
        </w:div>
        <w:div w:id="2011518838">
          <w:marLeft w:val="640"/>
          <w:marRight w:val="0"/>
          <w:marTop w:val="0"/>
          <w:marBottom w:val="0"/>
          <w:divBdr>
            <w:top w:val="none" w:sz="0" w:space="0" w:color="auto"/>
            <w:left w:val="none" w:sz="0" w:space="0" w:color="auto"/>
            <w:bottom w:val="none" w:sz="0" w:space="0" w:color="auto"/>
            <w:right w:val="none" w:sz="0" w:space="0" w:color="auto"/>
          </w:divBdr>
        </w:div>
        <w:div w:id="2035499947">
          <w:marLeft w:val="640"/>
          <w:marRight w:val="0"/>
          <w:marTop w:val="0"/>
          <w:marBottom w:val="0"/>
          <w:divBdr>
            <w:top w:val="none" w:sz="0" w:space="0" w:color="auto"/>
            <w:left w:val="none" w:sz="0" w:space="0" w:color="auto"/>
            <w:bottom w:val="none" w:sz="0" w:space="0" w:color="auto"/>
            <w:right w:val="none" w:sz="0" w:space="0" w:color="auto"/>
          </w:divBdr>
        </w:div>
        <w:div w:id="451630307">
          <w:marLeft w:val="640"/>
          <w:marRight w:val="0"/>
          <w:marTop w:val="0"/>
          <w:marBottom w:val="0"/>
          <w:divBdr>
            <w:top w:val="none" w:sz="0" w:space="0" w:color="auto"/>
            <w:left w:val="none" w:sz="0" w:space="0" w:color="auto"/>
            <w:bottom w:val="none" w:sz="0" w:space="0" w:color="auto"/>
            <w:right w:val="none" w:sz="0" w:space="0" w:color="auto"/>
          </w:divBdr>
        </w:div>
      </w:divsChild>
    </w:div>
    <w:div w:id="837575119">
      <w:bodyDiv w:val="1"/>
      <w:marLeft w:val="0"/>
      <w:marRight w:val="0"/>
      <w:marTop w:val="0"/>
      <w:marBottom w:val="0"/>
      <w:divBdr>
        <w:top w:val="none" w:sz="0" w:space="0" w:color="auto"/>
        <w:left w:val="none" w:sz="0" w:space="0" w:color="auto"/>
        <w:bottom w:val="none" w:sz="0" w:space="0" w:color="auto"/>
        <w:right w:val="none" w:sz="0" w:space="0" w:color="auto"/>
      </w:divBdr>
    </w:div>
    <w:div w:id="840511496">
      <w:bodyDiv w:val="1"/>
      <w:marLeft w:val="0"/>
      <w:marRight w:val="0"/>
      <w:marTop w:val="0"/>
      <w:marBottom w:val="0"/>
      <w:divBdr>
        <w:top w:val="none" w:sz="0" w:space="0" w:color="auto"/>
        <w:left w:val="none" w:sz="0" w:space="0" w:color="auto"/>
        <w:bottom w:val="none" w:sz="0" w:space="0" w:color="auto"/>
        <w:right w:val="none" w:sz="0" w:space="0" w:color="auto"/>
      </w:divBdr>
    </w:div>
    <w:div w:id="845168752">
      <w:bodyDiv w:val="1"/>
      <w:marLeft w:val="0"/>
      <w:marRight w:val="0"/>
      <w:marTop w:val="0"/>
      <w:marBottom w:val="0"/>
      <w:divBdr>
        <w:top w:val="none" w:sz="0" w:space="0" w:color="auto"/>
        <w:left w:val="none" w:sz="0" w:space="0" w:color="auto"/>
        <w:bottom w:val="none" w:sz="0" w:space="0" w:color="auto"/>
        <w:right w:val="none" w:sz="0" w:space="0" w:color="auto"/>
      </w:divBdr>
      <w:divsChild>
        <w:div w:id="114835266">
          <w:marLeft w:val="480"/>
          <w:marRight w:val="0"/>
          <w:marTop w:val="0"/>
          <w:marBottom w:val="0"/>
          <w:divBdr>
            <w:top w:val="none" w:sz="0" w:space="0" w:color="auto"/>
            <w:left w:val="none" w:sz="0" w:space="0" w:color="auto"/>
            <w:bottom w:val="none" w:sz="0" w:space="0" w:color="auto"/>
            <w:right w:val="none" w:sz="0" w:space="0" w:color="auto"/>
          </w:divBdr>
        </w:div>
        <w:div w:id="1904021579">
          <w:marLeft w:val="480"/>
          <w:marRight w:val="0"/>
          <w:marTop w:val="0"/>
          <w:marBottom w:val="0"/>
          <w:divBdr>
            <w:top w:val="none" w:sz="0" w:space="0" w:color="auto"/>
            <w:left w:val="none" w:sz="0" w:space="0" w:color="auto"/>
            <w:bottom w:val="none" w:sz="0" w:space="0" w:color="auto"/>
            <w:right w:val="none" w:sz="0" w:space="0" w:color="auto"/>
          </w:divBdr>
        </w:div>
        <w:div w:id="261913641">
          <w:marLeft w:val="480"/>
          <w:marRight w:val="0"/>
          <w:marTop w:val="0"/>
          <w:marBottom w:val="0"/>
          <w:divBdr>
            <w:top w:val="none" w:sz="0" w:space="0" w:color="auto"/>
            <w:left w:val="none" w:sz="0" w:space="0" w:color="auto"/>
            <w:bottom w:val="none" w:sz="0" w:space="0" w:color="auto"/>
            <w:right w:val="none" w:sz="0" w:space="0" w:color="auto"/>
          </w:divBdr>
        </w:div>
        <w:div w:id="1466314988">
          <w:marLeft w:val="480"/>
          <w:marRight w:val="0"/>
          <w:marTop w:val="0"/>
          <w:marBottom w:val="0"/>
          <w:divBdr>
            <w:top w:val="none" w:sz="0" w:space="0" w:color="auto"/>
            <w:left w:val="none" w:sz="0" w:space="0" w:color="auto"/>
            <w:bottom w:val="none" w:sz="0" w:space="0" w:color="auto"/>
            <w:right w:val="none" w:sz="0" w:space="0" w:color="auto"/>
          </w:divBdr>
        </w:div>
        <w:div w:id="1438523218">
          <w:marLeft w:val="480"/>
          <w:marRight w:val="0"/>
          <w:marTop w:val="0"/>
          <w:marBottom w:val="0"/>
          <w:divBdr>
            <w:top w:val="none" w:sz="0" w:space="0" w:color="auto"/>
            <w:left w:val="none" w:sz="0" w:space="0" w:color="auto"/>
            <w:bottom w:val="none" w:sz="0" w:space="0" w:color="auto"/>
            <w:right w:val="none" w:sz="0" w:space="0" w:color="auto"/>
          </w:divBdr>
        </w:div>
        <w:div w:id="548952363">
          <w:marLeft w:val="480"/>
          <w:marRight w:val="0"/>
          <w:marTop w:val="0"/>
          <w:marBottom w:val="0"/>
          <w:divBdr>
            <w:top w:val="none" w:sz="0" w:space="0" w:color="auto"/>
            <w:left w:val="none" w:sz="0" w:space="0" w:color="auto"/>
            <w:bottom w:val="none" w:sz="0" w:space="0" w:color="auto"/>
            <w:right w:val="none" w:sz="0" w:space="0" w:color="auto"/>
          </w:divBdr>
        </w:div>
        <w:div w:id="1780224707">
          <w:marLeft w:val="480"/>
          <w:marRight w:val="0"/>
          <w:marTop w:val="0"/>
          <w:marBottom w:val="0"/>
          <w:divBdr>
            <w:top w:val="none" w:sz="0" w:space="0" w:color="auto"/>
            <w:left w:val="none" w:sz="0" w:space="0" w:color="auto"/>
            <w:bottom w:val="none" w:sz="0" w:space="0" w:color="auto"/>
            <w:right w:val="none" w:sz="0" w:space="0" w:color="auto"/>
          </w:divBdr>
        </w:div>
        <w:div w:id="1446074168">
          <w:marLeft w:val="480"/>
          <w:marRight w:val="0"/>
          <w:marTop w:val="0"/>
          <w:marBottom w:val="0"/>
          <w:divBdr>
            <w:top w:val="none" w:sz="0" w:space="0" w:color="auto"/>
            <w:left w:val="none" w:sz="0" w:space="0" w:color="auto"/>
            <w:bottom w:val="none" w:sz="0" w:space="0" w:color="auto"/>
            <w:right w:val="none" w:sz="0" w:space="0" w:color="auto"/>
          </w:divBdr>
        </w:div>
        <w:div w:id="409691285">
          <w:marLeft w:val="480"/>
          <w:marRight w:val="0"/>
          <w:marTop w:val="0"/>
          <w:marBottom w:val="0"/>
          <w:divBdr>
            <w:top w:val="none" w:sz="0" w:space="0" w:color="auto"/>
            <w:left w:val="none" w:sz="0" w:space="0" w:color="auto"/>
            <w:bottom w:val="none" w:sz="0" w:space="0" w:color="auto"/>
            <w:right w:val="none" w:sz="0" w:space="0" w:color="auto"/>
          </w:divBdr>
        </w:div>
        <w:div w:id="1417825332">
          <w:marLeft w:val="480"/>
          <w:marRight w:val="0"/>
          <w:marTop w:val="0"/>
          <w:marBottom w:val="0"/>
          <w:divBdr>
            <w:top w:val="none" w:sz="0" w:space="0" w:color="auto"/>
            <w:left w:val="none" w:sz="0" w:space="0" w:color="auto"/>
            <w:bottom w:val="none" w:sz="0" w:space="0" w:color="auto"/>
            <w:right w:val="none" w:sz="0" w:space="0" w:color="auto"/>
          </w:divBdr>
        </w:div>
        <w:div w:id="339162071">
          <w:marLeft w:val="480"/>
          <w:marRight w:val="0"/>
          <w:marTop w:val="0"/>
          <w:marBottom w:val="0"/>
          <w:divBdr>
            <w:top w:val="none" w:sz="0" w:space="0" w:color="auto"/>
            <w:left w:val="none" w:sz="0" w:space="0" w:color="auto"/>
            <w:bottom w:val="none" w:sz="0" w:space="0" w:color="auto"/>
            <w:right w:val="none" w:sz="0" w:space="0" w:color="auto"/>
          </w:divBdr>
        </w:div>
        <w:div w:id="1355232484">
          <w:marLeft w:val="480"/>
          <w:marRight w:val="0"/>
          <w:marTop w:val="0"/>
          <w:marBottom w:val="0"/>
          <w:divBdr>
            <w:top w:val="none" w:sz="0" w:space="0" w:color="auto"/>
            <w:left w:val="none" w:sz="0" w:space="0" w:color="auto"/>
            <w:bottom w:val="none" w:sz="0" w:space="0" w:color="auto"/>
            <w:right w:val="none" w:sz="0" w:space="0" w:color="auto"/>
          </w:divBdr>
        </w:div>
        <w:div w:id="930117051">
          <w:marLeft w:val="480"/>
          <w:marRight w:val="0"/>
          <w:marTop w:val="0"/>
          <w:marBottom w:val="0"/>
          <w:divBdr>
            <w:top w:val="none" w:sz="0" w:space="0" w:color="auto"/>
            <w:left w:val="none" w:sz="0" w:space="0" w:color="auto"/>
            <w:bottom w:val="none" w:sz="0" w:space="0" w:color="auto"/>
            <w:right w:val="none" w:sz="0" w:space="0" w:color="auto"/>
          </w:divBdr>
        </w:div>
        <w:div w:id="907181772">
          <w:marLeft w:val="480"/>
          <w:marRight w:val="0"/>
          <w:marTop w:val="0"/>
          <w:marBottom w:val="0"/>
          <w:divBdr>
            <w:top w:val="none" w:sz="0" w:space="0" w:color="auto"/>
            <w:left w:val="none" w:sz="0" w:space="0" w:color="auto"/>
            <w:bottom w:val="none" w:sz="0" w:space="0" w:color="auto"/>
            <w:right w:val="none" w:sz="0" w:space="0" w:color="auto"/>
          </w:divBdr>
        </w:div>
        <w:div w:id="2129161442">
          <w:marLeft w:val="480"/>
          <w:marRight w:val="0"/>
          <w:marTop w:val="0"/>
          <w:marBottom w:val="0"/>
          <w:divBdr>
            <w:top w:val="none" w:sz="0" w:space="0" w:color="auto"/>
            <w:left w:val="none" w:sz="0" w:space="0" w:color="auto"/>
            <w:bottom w:val="none" w:sz="0" w:space="0" w:color="auto"/>
            <w:right w:val="none" w:sz="0" w:space="0" w:color="auto"/>
          </w:divBdr>
        </w:div>
        <w:div w:id="1182235680">
          <w:marLeft w:val="480"/>
          <w:marRight w:val="0"/>
          <w:marTop w:val="0"/>
          <w:marBottom w:val="0"/>
          <w:divBdr>
            <w:top w:val="none" w:sz="0" w:space="0" w:color="auto"/>
            <w:left w:val="none" w:sz="0" w:space="0" w:color="auto"/>
            <w:bottom w:val="none" w:sz="0" w:space="0" w:color="auto"/>
            <w:right w:val="none" w:sz="0" w:space="0" w:color="auto"/>
          </w:divBdr>
        </w:div>
        <w:div w:id="2026325980">
          <w:marLeft w:val="480"/>
          <w:marRight w:val="0"/>
          <w:marTop w:val="0"/>
          <w:marBottom w:val="0"/>
          <w:divBdr>
            <w:top w:val="none" w:sz="0" w:space="0" w:color="auto"/>
            <w:left w:val="none" w:sz="0" w:space="0" w:color="auto"/>
            <w:bottom w:val="none" w:sz="0" w:space="0" w:color="auto"/>
            <w:right w:val="none" w:sz="0" w:space="0" w:color="auto"/>
          </w:divBdr>
        </w:div>
        <w:div w:id="1731731961">
          <w:marLeft w:val="480"/>
          <w:marRight w:val="0"/>
          <w:marTop w:val="0"/>
          <w:marBottom w:val="0"/>
          <w:divBdr>
            <w:top w:val="none" w:sz="0" w:space="0" w:color="auto"/>
            <w:left w:val="none" w:sz="0" w:space="0" w:color="auto"/>
            <w:bottom w:val="none" w:sz="0" w:space="0" w:color="auto"/>
            <w:right w:val="none" w:sz="0" w:space="0" w:color="auto"/>
          </w:divBdr>
        </w:div>
        <w:div w:id="1548298867">
          <w:marLeft w:val="480"/>
          <w:marRight w:val="0"/>
          <w:marTop w:val="0"/>
          <w:marBottom w:val="0"/>
          <w:divBdr>
            <w:top w:val="none" w:sz="0" w:space="0" w:color="auto"/>
            <w:left w:val="none" w:sz="0" w:space="0" w:color="auto"/>
            <w:bottom w:val="none" w:sz="0" w:space="0" w:color="auto"/>
            <w:right w:val="none" w:sz="0" w:space="0" w:color="auto"/>
          </w:divBdr>
        </w:div>
        <w:div w:id="231932369">
          <w:marLeft w:val="480"/>
          <w:marRight w:val="0"/>
          <w:marTop w:val="0"/>
          <w:marBottom w:val="0"/>
          <w:divBdr>
            <w:top w:val="none" w:sz="0" w:space="0" w:color="auto"/>
            <w:left w:val="none" w:sz="0" w:space="0" w:color="auto"/>
            <w:bottom w:val="none" w:sz="0" w:space="0" w:color="auto"/>
            <w:right w:val="none" w:sz="0" w:space="0" w:color="auto"/>
          </w:divBdr>
        </w:div>
        <w:div w:id="959066888">
          <w:marLeft w:val="480"/>
          <w:marRight w:val="0"/>
          <w:marTop w:val="0"/>
          <w:marBottom w:val="0"/>
          <w:divBdr>
            <w:top w:val="none" w:sz="0" w:space="0" w:color="auto"/>
            <w:left w:val="none" w:sz="0" w:space="0" w:color="auto"/>
            <w:bottom w:val="none" w:sz="0" w:space="0" w:color="auto"/>
            <w:right w:val="none" w:sz="0" w:space="0" w:color="auto"/>
          </w:divBdr>
        </w:div>
        <w:div w:id="1090279524">
          <w:marLeft w:val="480"/>
          <w:marRight w:val="0"/>
          <w:marTop w:val="0"/>
          <w:marBottom w:val="0"/>
          <w:divBdr>
            <w:top w:val="none" w:sz="0" w:space="0" w:color="auto"/>
            <w:left w:val="none" w:sz="0" w:space="0" w:color="auto"/>
            <w:bottom w:val="none" w:sz="0" w:space="0" w:color="auto"/>
            <w:right w:val="none" w:sz="0" w:space="0" w:color="auto"/>
          </w:divBdr>
        </w:div>
        <w:div w:id="677392783">
          <w:marLeft w:val="480"/>
          <w:marRight w:val="0"/>
          <w:marTop w:val="0"/>
          <w:marBottom w:val="0"/>
          <w:divBdr>
            <w:top w:val="none" w:sz="0" w:space="0" w:color="auto"/>
            <w:left w:val="none" w:sz="0" w:space="0" w:color="auto"/>
            <w:bottom w:val="none" w:sz="0" w:space="0" w:color="auto"/>
            <w:right w:val="none" w:sz="0" w:space="0" w:color="auto"/>
          </w:divBdr>
        </w:div>
        <w:div w:id="1687825597">
          <w:marLeft w:val="480"/>
          <w:marRight w:val="0"/>
          <w:marTop w:val="0"/>
          <w:marBottom w:val="0"/>
          <w:divBdr>
            <w:top w:val="none" w:sz="0" w:space="0" w:color="auto"/>
            <w:left w:val="none" w:sz="0" w:space="0" w:color="auto"/>
            <w:bottom w:val="none" w:sz="0" w:space="0" w:color="auto"/>
            <w:right w:val="none" w:sz="0" w:space="0" w:color="auto"/>
          </w:divBdr>
        </w:div>
        <w:div w:id="1830948478">
          <w:marLeft w:val="480"/>
          <w:marRight w:val="0"/>
          <w:marTop w:val="0"/>
          <w:marBottom w:val="0"/>
          <w:divBdr>
            <w:top w:val="none" w:sz="0" w:space="0" w:color="auto"/>
            <w:left w:val="none" w:sz="0" w:space="0" w:color="auto"/>
            <w:bottom w:val="none" w:sz="0" w:space="0" w:color="auto"/>
            <w:right w:val="none" w:sz="0" w:space="0" w:color="auto"/>
          </w:divBdr>
        </w:div>
        <w:div w:id="21440227">
          <w:marLeft w:val="480"/>
          <w:marRight w:val="0"/>
          <w:marTop w:val="0"/>
          <w:marBottom w:val="0"/>
          <w:divBdr>
            <w:top w:val="none" w:sz="0" w:space="0" w:color="auto"/>
            <w:left w:val="none" w:sz="0" w:space="0" w:color="auto"/>
            <w:bottom w:val="none" w:sz="0" w:space="0" w:color="auto"/>
            <w:right w:val="none" w:sz="0" w:space="0" w:color="auto"/>
          </w:divBdr>
        </w:div>
        <w:div w:id="1700206468">
          <w:marLeft w:val="480"/>
          <w:marRight w:val="0"/>
          <w:marTop w:val="0"/>
          <w:marBottom w:val="0"/>
          <w:divBdr>
            <w:top w:val="none" w:sz="0" w:space="0" w:color="auto"/>
            <w:left w:val="none" w:sz="0" w:space="0" w:color="auto"/>
            <w:bottom w:val="none" w:sz="0" w:space="0" w:color="auto"/>
            <w:right w:val="none" w:sz="0" w:space="0" w:color="auto"/>
          </w:divBdr>
        </w:div>
        <w:div w:id="688214435">
          <w:marLeft w:val="480"/>
          <w:marRight w:val="0"/>
          <w:marTop w:val="0"/>
          <w:marBottom w:val="0"/>
          <w:divBdr>
            <w:top w:val="none" w:sz="0" w:space="0" w:color="auto"/>
            <w:left w:val="none" w:sz="0" w:space="0" w:color="auto"/>
            <w:bottom w:val="none" w:sz="0" w:space="0" w:color="auto"/>
            <w:right w:val="none" w:sz="0" w:space="0" w:color="auto"/>
          </w:divBdr>
        </w:div>
        <w:div w:id="132144318">
          <w:marLeft w:val="480"/>
          <w:marRight w:val="0"/>
          <w:marTop w:val="0"/>
          <w:marBottom w:val="0"/>
          <w:divBdr>
            <w:top w:val="none" w:sz="0" w:space="0" w:color="auto"/>
            <w:left w:val="none" w:sz="0" w:space="0" w:color="auto"/>
            <w:bottom w:val="none" w:sz="0" w:space="0" w:color="auto"/>
            <w:right w:val="none" w:sz="0" w:space="0" w:color="auto"/>
          </w:divBdr>
        </w:div>
        <w:div w:id="430662766">
          <w:marLeft w:val="480"/>
          <w:marRight w:val="0"/>
          <w:marTop w:val="0"/>
          <w:marBottom w:val="0"/>
          <w:divBdr>
            <w:top w:val="none" w:sz="0" w:space="0" w:color="auto"/>
            <w:left w:val="none" w:sz="0" w:space="0" w:color="auto"/>
            <w:bottom w:val="none" w:sz="0" w:space="0" w:color="auto"/>
            <w:right w:val="none" w:sz="0" w:space="0" w:color="auto"/>
          </w:divBdr>
        </w:div>
        <w:div w:id="1862938045">
          <w:marLeft w:val="480"/>
          <w:marRight w:val="0"/>
          <w:marTop w:val="0"/>
          <w:marBottom w:val="0"/>
          <w:divBdr>
            <w:top w:val="none" w:sz="0" w:space="0" w:color="auto"/>
            <w:left w:val="none" w:sz="0" w:space="0" w:color="auto"/>
            <w:bottom w:val="none" w:sz="0" w:space="0" w:color="auto"/>
            <w:right w:val="none" w:sz="0" w:space="0" w:color="auto"/>
          </w:divBdr>
        </w:div>
        <w:div w:id="1253709954">
          <w:marLeft w:val="480"/>
          <w:marRight w:val="0"/>
          <w:marTop w:val="0"/>
          <w:marBottom w:val="0"/>
          <w:divBdr>
            <w:top w:val="none" w:sz="0" w:space="0" w:color="auto"/>
            <w:left w:val="none" w:sz="0" w:space="0" w:color="auto"/>
            <w:bottom w:val="none" w:sz="0" w:space="0" w:color="auto"/>
            <w:right w:val="none" w:sz="0" w:space="0" w:color="auto"/>
          </w:divBdr>
        </w:div>
        <w:div w:id="1374578146">
          <w:marLeft w:val="480"/>
          <w:marRight w:val="0"/>
          <w:marTop w:val="0"/>
          <w:marBottom w:val="0"/>
          <w:divBdr>
            <w:top w:val="none" w:sz="0" w:space="0" w:color="auto"/>
            <w:left w:val="none" w:sz="0" w:space="0" w:color="auto"/>
            <w:bottom w:val="none" w:sz="0" w:space="0" w:color="auto"/>
            <w:right w:val="none" w:sz="0" w:space="0" w:color="auto"/>
          </w:divBdr>
        </w:div>
        <w:div w:id="1187250344">
          <w:marLeft w:val="480"/>
          <w:marRight w:val="0"/>
          <w:marTop w:val="0"/>
          <w:marBottom w:val="0"/>
          <w:divBdr>
            <w:top w:val="none" w:sz="0" w:space="0" w:color="auto"/>
            <w:left w:val="none" w:sz="0" w:space="0" w:color="auto"/>
            <w:bottom w:val="none" w:sz="0" w:space="0" w:color="auto"/>
            <w:right w:val="none" w:sz="0" w:space="0" w:color="auto"/>
          </w:divBdr>
        </w:div>
        <w:div w:id="951472535">
          <w:marLeft w:val="480"/>
          <w:marRight w:val="0"/>
          <w:marTop w:val="0"/>
          <w:marBottom w:val="0"/>
          <w:divBdr>
            <w:top w:val="none" w:sz="0" w:space="0" w:color="auto"/>
            <w:left w:val="none" w:sz="0" w:space="0" w:color="auto"/>
            <w:bottom w:val="none" w:sz="0" w:space="0" w:color="auto"/>
            <w:right w:val="none" w:sz="0" w:space="0" w:color="auto"/>
          </w:divBdr>
        </w:div>
        <w:div w:id="722100372">
          <w:marLeft w:val="480"/>
          <w:marRight w:val="0"/>
          <w:marTop w:val="0"/>
          <w:marBottom w:val="0"/>
          <w:divBdr>
            <w:top w:val="none" w:sz="0" w:space="0" w:color="auto"/>
            <w:left w:val="none" w:sz="0" w:space="0" w:color="auto"/>
            <w:bottom w:val="none" w:sz="0" w:space="0" w:color="auto"/>
            <w:right w:val="none" w:sz="0" w:space="0" w:color="auto"/>
          </w:divBdr>
        </w:div>
        <w:div w:id="584726789">
          <w:marLeft w:val="480"/>
          <w:marRight w:val="0"/>
          <w:marTop w:val="0"/>
          <w:marBottom w:val="0"/>
          <w:divBdr>
            <w:top w:val="none" w:sz="0" w:space="0" w:color="auto"/>
            <w:left w:val="none" w:sz="0" w:space="0" w:color="auto"/>
            <w:bottom w:val="none" w:sz="0" w:space="0" w:color="auto"/>
            <w:right w:val="none" w:sz="0" w:space="0" w:color="auto"/>
          </w:divBdr>
        </w:div>
        <w:div w:id="406608242">
          <w:marLeft w:val="480"/>
          <w:marRight w:val="0"/>
          <w:marTop w:val="0"/>
          <w:marBottom w:val="0"/>
          <w:divBdr>
            <w:top w:val="none" w:sz="0" w:space="0" w:color="auto"/>
            <w:left w:val="none" w:sz="0" w:space="0" w:color="auto"/>
            <w:bottom w:val="none" w:sz="0" w:space="0" w:color="auto"/>
            <w:right w:val="none" w:sz="0" w:space="0" w:color="auto"/>
          </w:divBdr>
        </w:div>
        <w:div w:id="103964850">
          <w:marLeft w:val="480"/>
          <w:marRight w:val="0"/>
          <w:marTop w:val="0"/>
          <w:marBottom w:val="0"/>
          <w:divBdr>
            <w:top w:val="none" w:sz="0" w:space="0" w:color="auto"/>
            <w:left w:val="none" w:sz="0" w:space="0" w:color="auto"/>
            <w:bottom w:val="none" w:sz="0" w:space="0" w:color="auto"/>
            <w:right w:val="none" w:sz="0" w:space="0" w:color="auto"/>
          </w:divBdr>
        </w:div>
        <w:div w:id="878860754">
          <w:marLeft w:val="480"/>
          <w:marRight w:val="0"/>
          <w:marTop w:val="0"/>
          <w:marBottom w:val="0"/>
          <w:divBdr>
            <w:top w:val="none" w:sz="0" w:space="0" w:color="auto"/>
            <w:left w:val="none" w:sz="0" w:space="0" w:color="auto"/>
            <w:bottom w:val="none" w:sz="0" w:space="0" w:color="auto"/>
            <w:right w:val="none" w:sz="0" w:space="0" w:color="auto"/>
          </w:divBdr>
        </w:div>
        <w:div w:id="16808235">
          <w:marLeft w:val="480"/>
          <w:marRight w:val="0"/>
          <w:marTop w:val="0"/>
          <w:marBottom w:val="0"/>
          <w:divBdr>
            <w:top w:val="none" w:sz="0" w:space="0" w:color="auto"/>
            <w:left w:val="none" w:sz="0" w:space="0" w:color="auto"/>
            <w:bottom w:val="none" w:sz="0" w:space="0" w:color="auto"/>
            <w:right w:val="none" w:sz="0" w:space="0" w:color="auto"/>
          </w:divBdr>
        </w:div>
        <w:div w:id="336421163">
          <w:marLeft w:val="480"/>
          <w:marRight w:val="0"/>
          <w:marTop w:val="0"/>
          <w:marBottom w:val="0"/>
          <w:divBdr>
            <w:top w:val="none" w:sz="0" w:space="0" w:color="auto"/>
            <w:left w:val="none" w:sz="0" w:space="0" w:color="auto"/>
            <w:bottom w:val="none" w:sz="0" w:space="0" w:color="auto"/>
            <w:right w:val="none" w:sz="0" w:space="0" w:color="auto"/>
          </w:divBdr>
        </w:div>
        <w:div w:id="1256789037">
          <w:marLeft w:val="480"/>
          <w:marRight w:val="0"/>
          <w:marTop w:val="0"/>
          <w:marBottom w:val="0"/>
          <w:divBdr>
            <w:top w:val="none" w:sz="0" w:space="0" w:color="auto"/>
            <w:left w:val="none" w:sz="0" w:space="0" w:color="auto"/>
            <w:bottom w:val="none" w:sz="0" w:space="0" w:color="auto"/>
            <w:right w:val="none" w:sz="0" w:space="0" w:color="auto"/>
          </w:divBdr>
        </w:div>
        <w:div w:id="394203189">
          <w:marLeft w:val="480"/>
          <w:marRight w:val="0"/>
          <w:marTop w:val="0"/>
          <w:marBottom w:val="0"/>
          <w:divBdr>
            <w:top w:val="none" w:sz="0" w:space="0" w:color="auto"/>
            <w:left w:val="none" w:sz="0" w:space="0" w:color="auto"/>
            <w:bottom w:val="none" w:sz="0" w:space="0" w:color="auto"/>
            <w:right w:val="none" w:sz="0" w:space="0" w:color="auto"/>
          </w:divBdr>
        </w:div>
        <w:div w:id="1488129221">
          <w:marLeft w:val="480"/>
          <w:marRight w:val="0"/>
          <w:marTop w:val="0"/>
          <w:marBottom w:val="0"/>
          <w:divBdr>
            <w:top w:val="none" w:sz="0" w:space="0" w:color="auto"/>
            <w:left w:val="none" w:sz="0" w:space="0" w:color="auto"/>
            <w:bottom w:val="none" w:sz="0" w:space="0" w:color="auto"/>
            <w:right w:val="none" w:sz="0" w:space="0" w:color="auto"/>
          </w:divBdr>
        </w:div>
        <w:div w:id="1988171509">
          <w:marLeft w:val="480"/>
          <w:marRight w:val="0"/>
          <w:marTop w:val="0"/>
          <w:marBottom w:val="0"/>
          <w:divBdr>
            <w:top w:val="none" w:sz="0" w:space="0" w:color="auto"/>
            <w:left w:val="none" w:sz="0" w:space="0" w:color="auto"/>
            <w:bottom w:val="none" w:sz="0" w:space="0" w:color="auto"/>
            <w:right w:val="none" w:sz="0" w:space="0" w:color="auto"/>
          </w:divBdr>
        </w:div>
        <w:div w:id="1429496709">
          <w:marLeft w:val="480"/>
          <w:marRight w:val="0"/>
          <w:marTop w:val="0"/>
          <w:marBottom w:val="0"/>
          <w:divBdr>
            <w:top w:val="none" w:sz="0" w:space="0" w:color="auto"/>
            <w:left w:val="none" w:sz="0" w:space="0" w:color="auto"/>
            <w:bottom w:val="none" w:sz="0" w:space="0" w:color="auto"/>
            <w:right w:val="none" w:sz="0" w:space="0" w:color="auto"/>
          </w:divBdr>
        </w:div>
        <w:div w:id="466437111">
          <w:marLeft w:val="480"/>
          <w:marRight w:val="0"/>
          <w:marTop w:val="0"/>
          <w:marBottom w:val="0"/>
          <w:divBdr>
            <w:top w:val="none" w:sz="0" w:space="0" w:color="auto"/>
            <w:left w:val="none" w:sz="0" w:space="0" w:color="auto"/>
            <w:bottom w:val="none" w:sz="0" w:space="0" w:color="auto"/>
            <w:right w:val="none" w:sz="0" w:space="0" w:color="auto"/>
          </w:divBdr>
        </w:div>
        <w:div w:id="113789547">
          <w:marLeft w:val="480"/>
          <w:marRight w:val="0"/>
          <w:marTop w:val="0"/>
          <w:marBottom w:val="0"/>
          <w:divBdr>
            <w:top w:val="none" w:sz="0" w:space="0" w:color="auto"/>
            <w:left w:val="none" w:sz="0" w:space="0" w:color="auto"/>
            <w:bottom w:val="none" w:sz="0" w:space="0" w:color="auto"/>
            <w:right w:val="none" w:sz="0" w:space="0" w:color="auto"/>
          </w:divBdr>
        </w:div>
        <w:div w:id="382095094">
          <w:marLeft w:val="480"/>
          <w:marRight w:val="0"/>
          <w:marTop w:val="0"/>
          <w:marBottom w:val="0"/>
          <w:divBdr>
            <w:top w:val="none" w:sz="0" w:space="0" w:color="auto"/>
            <w:left w:val="none" w:sz="0" w:space="0" w:color="auto"/>
            <w:bottom w:val="none" w:sz="0" w:space="0" w:color="auto"/>
            <w:right w:val="none" w:sz="0" w:space="0" w:color="auto"/>
          </w:divBdr>
        </w:div>
        <w:div w:id="1135415522">
          <w:marLeft w:val="480"/>
          <w:marRight w:val="0"/>
          <w:marTop w:val="0"/>
          <w:marBottom w:val="0"/>
          <w:divBdr>
            <w:top w:val="none" w:sz="0" w:space="0" w:color="auto"/>
            <w:left w:val="none" w:sz="0" w:space="0" w:color="auto"/>
            <w:bottom w:val="none" w:sz="0" w:space="0" w:color="auto"/>
            <w:right w:val="none" w:sz="0" w:space="0" w:color="auto"/>
          </w:divBdr>
        </w:div>
        <w:div w:id="1292327236">
          <w:marLeft w:val="480"/>
          <w:marRight w:val="0"/>
          <w:marTop w:val="0"/>
          <w:marBottom w:val="0"/>
          <w:divBdr>
            <w:top w:val="none" w:sz="0" w:space="0" w:color="auto"/>
            <w:left w:val="none" w:sz="0" w:space="0" w:color="auto"/>
            <w:bottom w:val="none" w:sz="0" w:space="0" w:color="auto"/>
            <w:right w:val="none" w:sz="0" w:space="0" w:color="auto"/>
          </w:divBdr>
        </w:div>
        <w:div w:id="469593927">
          <w:marLeft w:val="480"/>
          <w:marRight w:val="0"/>
          <w:marTop w:val="0"/>
          <w:marBottom w:val="0"/>
          <w:divBdr>
            <w:top w:val="none" w:sz="0" w:space="0" w:color="auto"/>
            <w:left w:val="none" w:sz="0" w:space="0" w:color="auto"/>
            <w:bottom w:val="none" w:sz="0" w:space="0" w:color="auto"/>
            <w:right w:val="none" w:sz="0" w:space="0" w:color="auto"/>
          </w:divBdr>
        </w:div>
      </w:divsChild>
    </w:div>
    <w:div w:id="847646295">
      <w:bodyDiv w:val="1"/>
      <w:marLeft w:val="0"/>
      <w:marRight w:val="0"/>
      <w:marTop w:val="0"/>
      <w:marBottom w:val="0"/>
      <w:divBdr>
        <w:top w:val="none" w:sz="0" w:space="0" w:color="auto"/>
        <w:left w:val="none" w:sz="0" w:space="0" w:color="auto"/>
        <w:bottom w:val="none" w:sz="0" w:space="0" w:color="auto"/>
        <w:right w:val="none" w:sz="0" w:space="0" w:color="auto"/>
      </w:divBdr>
    </w:div>
    <w:div w:id="853572537">
      <w:bodyDiv w:val="1"/>
      <w:marLeft w:val="0"/>
      <w:marRight w:val="0"/>
      <w:marTop w:val="0"/>
      <w:marBottom w:val="0"/>
      <w:divBdr>
        <w:top w:val="none" w:sz="0" w:space="0" w:color="auto"/>
        <w:left w:val="none" w:sz="0" w:space="0" w:color="auto"/>
        <w:bottom w:val="none" w:sz="0" w:space="0" w:color="auto"/>
        <w:right w:val="none" w:sz="0" w:space="0" w:color="auto"/>
      </w:divBdr>
    </w:div>
    <w:div w:id="854029979">
      <w:bodyDiv w:val="1"/>
      <w:marLeft w:val="0"/>
      <w:marRight w:val="0"/>
      <w:marTop w:val="0"/>
      <w:marBottom w:val="0"/>
      <w:divBdr>
        <w:top w:val="none" w:sz="0" w:space="0" w:color="auto"/>
        <w:left w:val="none" w:sz="0" w:space="0" w:color="auto"/>
        <w:bottom w:val="none" w:sz="0" w:space="0" w:color="auto"/>
        <w:right w:val="none" w:sz="0" w:space="0" w:color="auto"/>
      </w:divBdr>
    </w:div>
    <w:div w:id="856502682">
      <w:bodyDiv w:val="1"/>
      <w:marLeft w:val="0"/>
      <w:marRight w:val="0"/>
      <w:marTop w:val="0"/>
      <w:marBottom w:val="0"/>
      <w:divBdr>
        <w:top w:val="none" w:sz="0" w:space="0" w:color="auto"/>
        <w:left w:val="none" w:sz="0" w:space="0" w:color="auto"/>
        <w:bottom w:val="none" w:sz="0" w:space="0" w:color="auto"/>
        <w:right w:val="none" w:sz="0" w:space="0" w:color="auto"/>
      </w:divBdr>
    </w:div>
    <w:div w:id="857232574">
      <w:bodyDiv w:val="1"/>
      <w:marLeft w:val="0"/>
      <w:marRight w:val="0"/>
      <w:marTop w:val="0"/>
      <w:marBottom w:val="0"/>
      <w:divBdr>
        <w:top w:val="none" w:sz="0" w:space="0" w:color="auto"/>
        <w:left w:val="none" w:sz="0" w:space="0" w:color="auto"/>
        <w:bottom w:val="none" w:sz="0" w:space="0" w:color="auto"/>
        <w:right w:val="none" w:sz="0" w:space="0" w:color="auto"/>
      </w:divBdr>
    </w:div>
    <w:div w:id="857349717">
      <w:bodyDiv w:val="1"/>
      <w:marLeft w:val="0"/>
      <w:marRight w:val="0"/>
      <w:marTop w:val="0"/>
      <w:marBottom w:val="0"/>
      <w:divBdr>
        <w:top w:val="none" w:sz="0" w:space="0" w:color="auto"/>
        <w:left w:val="none" w:sz="0" w:space="0" w:color="auto"/>
        <w:bottom w:val="none" w:sz="0" w:space="0" w:color="auto"/>
        <w:right w:val="none" w:sz="0" w:space="0" w:color="auto"/>
      </w:divBdr>
    </w:div>
    <w:div w:id="859510081">
      <w:bodyDiv w:val="1"/>
      <w:marLeft w:val="0"/>
      <w:marRight w:val="0"/>
      <w:marTop w:val="0"/>
      <w:marBottom w:val="0"/>
      <w:divBdr>
        <w:top w:val="none" w:sz="0" w:space="0" w:color="auto"/>
        <w:left w:val="none" w:sz="0" w:space="0" w:color="auto"/>
        <w:bottom w:val="none" w:sz="0" w:space="0" w:color="auto"/>
        <w:right w:val="none" w:sz="0" w:space="0" w:color="auto"/>
      </w:divBdr>
    </w:div>
    <w:div w:id="864446541">
      <w:bodyDiv w:val="1"/>
      <w:marLeft w:val="0"/>
      <w:marRight w:val="0"/>
      <w:marTop w:val="0"/>
      <w:marBottom w:val="0"/>
      <w:divBdr>
        <w:top w:val="none" w:sz="0" w:space="0" w:color="auto"/>
        <w:left w:val="none" w:sz="0" w:space="0" w:color="auto"/>
        <w:bottom w:val="none" w:sz="0" w:space="0" w:color="auto"/>
        <w:right w:val="none" w:sz="0" w:space="0" w:color="auto"/>
      </w:divBdr>
    </w:div>
    <w:div w:id="865093742">
      <w:bodyDiv w:val="1"/>
      <w:marLeft w:val="0"/>
      <w:marRight w:val="0"/>
      <w:marTop w:val="0"/>
      <w:marBottom w:val="0"/>
      <w:divBdr>
        <w:top w:val="none" w:sz="0" w:space="0" w:color="auto"/>
        <w:left w:val="none" w:sz="0" w:space="0" w:color="auto"/>
        <w:bottom w:val="none" w:sz="0" w:space="0" w:color="auto"/>
        <w:right w:val="none" w:sz="0" w:space="0" w:color="auto"/>
      </w:divBdr>
    </w:div>
    <w:div w:id="867524642">
      <w:bodyDiv w:val="1"/>
      <w:marLeft w:val="0"/>
      <w:marRight w:val="0"/>
      <w:marTop w:val="0"/>
      <w:marBottom w:val="0"/>
      <w:divBdr>
        <w:top w:val="none" w:sz="0" w:space="0" w:color="auto"/>
        <w:left w:val="none" w:sz="0" w:space="0" w:color="auto"/>
        <w:bottom w:val="none" w:sz="0" w:space="0" w:color="auto"/>
        <w:right w:val="none" w:sz="0" w:space="0" w:color="auto"/>
      </w:divBdr>
    </w:div>
    <w:div w:id="869143717">
      <w:bodyDiv w:val="1"/>
      <w:marLeft w:val="0"/>
      <w:marRight w:val="0"/>
      <w:marTop w:val="0"/>
      <w:marBottom w:val="0"/>
      <w:divBdr>
        <w:top w:val="none" w:sz="0" w:space="0" w:color="auto"/>
        <w:left w:val="none" w:sz="0" w:space="0" w:color="auto"/>
        <w:bottom w:val="none" w:sz="0" w:space="0" w:color="auto"/>
        <w:right w:val="none" w:sz="0" w:space="0" w:color="auto"/>
      </w:divBdr>
    </w:div>
    <w:div w:id="871302730">
      <w:bodyDiv w:val="1"/>
      <w:marLeft w:val="0"/>
      <w:marRight w:val="0"/>
      <w:marTop w:val="0"/>
      <w:marBottom w:val="0"/>
      <w:divBdr>
        <w:top w:val="none" w:sz="0" w:space="0" w:color="auto"/>
        <w:left w:val="none" w:sz="0" w:space="0" w:color="auto"/>
        <w:bottom w:val="none" w:sz="0" w:space="0" w:color="auto"/>
        <w:right w:val="none" w:sz="0" w:space="0" w:color="auto"/>
      </w:divBdr>
      <w:divsChild>
        <w:div w:id="955986236">
          <w:marLeft w:val="640"/>
          <w:marRight w:val="0"/>
          <w:marTop w:val="0"/>
          <w:marBottom w:val="0"/>
          <w:divBdr>
            <w:top w:val="none" w:sz="0" w:space="0" w:color="auto"/>
            <w:left w:val="none" w:sz="0" w:space="0" w:color="auto"/>
            <w:bottom w:val="none" w:sz="0" w:space="0" w:color="auto"/>
            <w:right w:val="none" w:sz="0" w:space="0" w:color="auto"/>
          </w:divBdr>
        </w:div>
        <w:div w:id="1639142638">
          <w:marLeft w:val="640"/>
          <w:marRight w:val="0"/>
          <w:marTop w:val="0"/>
          <w:marBottom w:val="0"/>
          <w:divBdr>
            <w:top w:val="none" w:sz="0" w:space="0" w:color="auto"/>
            <w:left w:val="none" w:sz="0" w:space="0" w:color="auto"/>
            <w:bottom w:val="none" w:sz="0" w:space="0" w:color="auto"/>
            <w:right w:val="none" w:sz="0" w:space="0" w:color="auto"/>
          </w:divBdr>
        </w:div>
        <w:div w:id="1144466236">
          <w:marLeft w:val="640"/>
          <w:marRight w:val="0"/>
          <w:marTop w:val="0"/>
          <w:marBottom w:val="0"/>
          <w:divBdr>
            <w:top w:val="none" w:sz="0" w:space="0" w:color="auto"/>
            <w:left w:val="none" w:sz="0" w:space="0" w:color="auto"/>
            <w:bottom w:val="none" w:sz="0" w:space="0" w:color="auto"/>
            <w:right w:val="none" w:sz="0" w:space="0" w:color="auto"/>
          </w:divBdr>
        </w:div>
        <w:div w:id="665789401">
          <w:marLeft w:val="640"/>
          <w:marRight w:val="0"/>
          <w:marTop w:val="0"/>
          <w:marBottom w:val="0"/>
          <w:divBdr>
            <w:top w:val="none" w:sz="0" w:space="0" w:color="auto"/>
            <w:left w:val="none" w:sz="0" w:space="0" w:color="auto"/>
            <w:bottom w:val="none" w:sz="0" w:space="0" w:color="auto"/>
            <w:right w:val="none" w:sz="0" w:space="0" w:color="auto"/>
          </w:divBdr>
        </w:div>
        <w:div w:id="1313952155">
          <w:marLeft w:val="640"/>
          <w:marRight w:val="0"/>
          <w:marTop w:val="0"/>
          <w:marBottom w:val="0"/>
          <w:divBdr>
            <w:top w:val="none" w:sz="0" w:space="0" w:color="auto"/>
            <w:left w:val="none" w:sz="0" w:space="0" w:color="auto"/>
            <w:bottom w:val="none" w:sz="0" w:space="0" w:color="auto"/>
            <w:right w:val="none" w:sz="0" w:space="0" w:color="auto"/>
          </w:divBdr>
        </w:div>
        <w:div w:id="1335498835">
          <w:marLeft w:val="640"/>
          <w:marRight w:val="0"/>
          <w:marTop w:val="0"/>
          <w:marBottom w:val="0"/>
          <w:divBdr>
            <w:top w:val="none" w:sz="0" w:space="0" w:color="auto"/>
            <w:left w:val="none" w:sz="0" w:space="0" w:color="auto"/>
            <w:bottom w:val="none" w:sz="0" w:space="0" w:color="auto"/>
            <w:right w:val="none" w:sz="0" w:space="0" w:color="auto"/>
          </w:divBdr>
        </w:div>
        <w:div w:id="1236478424">
          <w:marLeft w:val="640"/>
          <w:marRight w:val="0"/>
          <w:marTop w:val="0"/>
          <w:marBottom w:val="0"/>
          <w:divBdr>
            <w:top w:val="none" w:sz="0" w:space="0" w:color="auto"/>
            <w:left w:val="none" w:sz="0" w:space="0" w:color="auto"/>
            <w:bottom w:val="none" w:sz="0" w:space="0" w:color="auto"/>
            <w:right w:val="none" w:sz="0" w:space="0" w:color="auto"/>
          </w:divBdr>
        </w:div>
        <w:div w:id="1388643578">
          <w:marLeft w:val="640"/>
          <w:marRight w:val="0"/>
          <w:marTop w:val="0"/>
          <w:marBottom w:val="0"/>
          <w:divBdr>
            <w:top w:val="none" w:sz="0" w:space="0" w:color="auto"/>
            <w:left w:val="none" w:sz="0" w:space="0" w:color="auto"/>
            <w:bottom w:val="none" w:sz="0" w:space="0" w:color="auto"/>
            <w:right w:val="none" w:sz="0" w:space="0" w:color="auto"/>
          </w:divBdr>
        </w:div>
        <w:div w:id="2146700429">
          <w:marLeft w:val="640"/>
          <w:marRight w:val="0"/>
          <w:marTop w:val="0"/>
          <w:marBottom w:val="0"/>
          <w:divBdr>
            <w:top w:val="none" w:sz="0" w:space="0" w:color="auto"/>
            <w:left w:val="none" w:sz="0" w:space="0" w:color="auto"/>
            <w:bottom w:val="none" w:sz="0" w:space="0" w:color="auto"/>
            <w:right w:val="none" w:sz="0" w:space="0" w:color="auto"/>
          </w:divBdr>
        </w:div>
        <w:div w:id="463624986">
          <w:marLeft w:val="640"/>
          <w:marRight w:val="0"/>
          <w:marTop w:val="0"/>
          <w:marBottom w:val="0"/>
          <w:divBdr>
            <w:top w:val="none" w:sz="0" w:space="0" w:color="auto"/>
            <w:left w:val="none" w:sz="0" w:space="0" w:color="auto"/>
            <w:bottom w:val="none" w:sz="0" w:space="0" w:color="auto"/>
            <w:right w:val="none" w:sz="0" w:space="0" w:color="auto"/>
          </w:divBdr>
        </w:div>
        <w:div w:id="490562243">
          <w:marLeft w:val="640"/>
          <w:marRight w:val="0"/>
          <w:marTop w:val="0"/>
          <w:marBottom w:val="0"/>
          <w:divBdr>
            <w:top w:val="none" w:sz="0" w:space="0" w:color="auto"/>
            <w:left w:val="none" w:sz="0" w:space="0" w:color="auto"/>
            <w:bottom w:val="none" w:sz="0" w:space="0" w:color="auto"/>
            <w:right w:val="none" w:sz="0" w:space="0" w:color="auto"/>
          </w:divBdr>
        </w:div>
        <w:div w:id="1918781718">
          <w:marLeft w:val="640"/>
          <w:marRight w:val="0"/>
          <w:marTop w:val="0"/>
          <w:marBottom w:val="0"/>
          <w:divBdr>
            <w:top w:val="none" w:sz="0" w:space="0" w:color="auto"/>
            <w:left w:val="none" w:sz="0" w:space="0" w:color="auto"/>
            <w:bottom w:val="none" w:sz="0" w:space="0" w:color="auto"/>
            <w:right w:val="none" w:sz="0" w:space="0" w:color="auto"/>
          </w:divBdr>
        </w:div>
        <w:div w:id="1849754443">
          <w:marLeft w:val="640"/>
          <w:marRight w:val="0"/>
          <w:marTop w:val="0"/>
          <w:marBottom w:val="0"/>
          <w:divBdr>
            <w:top w:val="none" w:sz="0" w:space="0" w:color="auto"/>
            <w:left w:val="none" w:sz="0" w:space="0" w:color="auto"/>
            <w:bottom w:val="none" w:sz="0" w:space="0" w:color="auto"/>
            <w:right w:val="none" w:sz="0" w:space="0" w:color="auto"/>
          </w:divBdr>
        </w:div>
        <w:div w:id="1437169661">
          <w:marLeft w:val="640"/>
          <w:marRight w:val="0"/>
          <w:marTop w:val="0"/>
          <w:marBottom w:val="0"/>
          <w:divBdr>
            <w:top w:val="none" w:sz="0" w:space="0" w:color="auto"/>
            <w:left w:val="none" w:sz="0" w:space="0" w:color="auto"/>
            <w:bottom w:val="none" w:sz="0" w:space="0" w:color="auto"/>
            <w:right w:val="none" w:sz="0" w:space="0" w:color="auto"/>
          </w:divBdr>
        </w:div>
        <w:div w:id="1070538553">
          <w:marLeft w:val="640"/>
          <w:marRight w:val="0"/>
          <w:marTop w:val="0"/>
          <w:marBottom w:val="0"/>
          <w:divBdr>
            <w:top w:val="none" w:sz="0" w:space="0" w:color="auto"/>
            <w:left w:val="none" w:sz="0" w:space="0" w:color="auto"/>
            <w:bottom w:val="none" w:sz="0" w:space="0" w:color="auto"/>
            <w:right w:val="none" w:sz="0" w:space="0" w:color="auto"/>
          </w:divBdr>
        </w:div>
        <w:div w:id="1463503078">
          <w:marLeft w:val="640"/>
          <w:marRight w:val="0"/>
          <w:marTop w:val="0"/>
          <w:marBottom w:val="0"/>
          <w:divBdr>
            <w:top w:val="none" w:sz="0" w:space="0" w:color="auto"/>
            <w:left w:val="none" w:sz="0" w:space="0" w:color="auto"/>
            <w:bottom w:val="none" w:sz="0" w:space="0" w:color="auto"/>
            <w:right w:val="none" w:sz="0" w:space="0" w:color="auto"/>
          </w:divBdr>
        </w:div>
        <w:div w:id="1051267792">
          <w:marLeft w:val="640"/>
          <w:marRight w:val="0"/>
          <w:marTop w:val="0"/>
          <w:marBottom w:val="0"/>
          <w:divBdr>
            <w:top w:val="none" w:sz="0" w:space="0" w:color="auto"/>
            <w:left w:val="none" w:sz="0" w:space="0" w:color="auto"/>
            <w:bottom w:val="none" w:sz="0" w:space="0" w:color="auto"/>
            <w:right w:val="none" w:sz="0" w:space="0" w:color="auto"/>
          </w:divBdr>
        </w:div>
        <w:div w:id="1377197440">
          <w:marLeft w:val="640"/>
          <w:marRight w:val="0"/>
          <w:marTop w:val="0"/>
          <w:marBottom w:val="0"/>
          <w:divBdr>
            <w:top w:val="none" w:sz="0" w:space="0" w:color="auto"/>
            <w:left w:val="none" w:sz="0" w:space="0" w:color="auto"/>
            <w:bottom w:val="none" w:sz="0" w:space="0" w:color="auto"/>
            <w:right w:val="none" w:sz="0" w:space="0" w:color="auto"/>
          </w:divBdr>
        </w:div>
        <w:div w:id="335377760">
          <w:marLeft w:val="640"/>
          <w:marRight w:val="0"/>
          <w:marTop w:val="0"/>
          <w:marBottom w:val="0"/>
          <w:divBdr>
            <w:top w:val="none" w:sz="0" w:space="0" w:color="auto"/>
            <w:left w:val="none" w:sz="0" w:space="0" w:color="auto"/>
            <w:bottom w:val="none" w:sz="0" w:space="0" w:color="auto"/>
            <w:right w:val="none" w:sz="0" w:space="0" w:color="auto"/>
          </w:divBdr>
        </w:div>
        <w:div w:id="559899765">
          <w:marLeft w:val="640"/>
          <w:marRight w:val="0"/>
          <w:marTop w:val="0"/>
          <w:marBottom w:val="0"/>
          <w:divBdr>
            <w:top w:val="none" w:sz="0" w:space="0" w:color="auto"/>
            <w:left w:val="none" w:sz="0" w:space="0" w:color="auto"/>
            <w:bottom w:val="none" w:sz="0" w:space="0" w:color="auto"/>
            <w:right w:val="none" w:sz="0" w:space="0" w:color="auto"/>
          </w:divBdr>
        </w:div>
        <w:div w:id="306594442">
          <w:marLeft w:val="640"/>
          <w:marRight w:val="0"/>
          <w:marTop w:val="0"/>
          <w:marBottom w:val="0"/>
          <w:divBdr>
            <w:top w:val="none" w:sz="0" w:space="0" w:color="auto"/>
            <w:left w:val="none" w:sz="0" w:space="0" w:color="auto"/>
            <w:bottom w:val="none" w:sz="0" w:space="0" w:color="auto"/>
            <w:right w:val="none" w:sz="0" w:space="0" w:color="auto"/>
          </w:divBdr>
        </w:div>
        <w:div w:id="1440905214">
          <w:marLeft w:val="640"/>
          <w:marRight w:val="0"/>
          <w:marTop w:val="0"/>
          <w:marBottom w:val="0"/>
          <w:divBdr>
            <w:top w:val="none" w:sz="0" w:space="0" w:color="auto"/>
            <w:left w:val="none" w:sz="0" w:space="0" w:color="auto"/>
            <w:bottom w:val="none" w:sz="0" w:space="0" w:color="auto"/>
            <w:right w:val="none" w:sz="0" w:space="0" w:color="auto"/>
          </w:divBdr>
        </w:div>
        <w:div w:id="87773359">
          <w:marLeft w:val="640"/>
          <w:marRight w:val="0"/>
          <w:marTop w:val="0"/>
          <w:marBottom w:val="0"/>
          <w:divBdr>
            <w:top w:val="none" w:sz="0" w:space="0" w:color="auto"/>
            <w:left w:val="none" w:sz="0" w:space="0" w:color="auto"/>
            <w:bottom w:val="none" w:sz="0" w:space="0" w:color="auto"/>
            <w:right w:val="none" w:sz="0" w:space="0" w:color="auto"/>
          </w:divBdr>
        </w:div>
        <w:div w:id="2054763789">
          <w:marLeft w:val="640"/>
          <w:marRight w:val="0"/>
          <w:marTop w:val="0"/>
          <w:marBottom w:val="0"/>
          <w:divBdr>
            <w:top w:val="none" w:sz="0" w:space="0" w:color="auto"/>
            <w:left w:val="none" w:sz="0" w:space="0" w:color="auto"/>
            <w:bottom w:val="none" w:sz="0" w:space="0" w:color="auto"/>
            <w:right w:val="none" w:sz="0" w:space="0" w:color="auto"/>
          </w:divBdr>
        </w:div>
        <w:div w:id="1021978118">
          <w:marLeft w:val="640"/>
          <w:marRight w:val="0"/>
          <w:marTop w:val="0"/>
          <w:marBottom w:val="0"/>
          <w:divBdr>
            <w:top w:val="none" w:sz="0" w:space="0" w:color="auto"/>
            <w:left w:val="none" w:sz="0" w:space="0" w:color="auto"/>
            <w:bottom w:val="none" w:sz="0" w:space="0" w:color="auto"/>
            <w:right w:val="none" w:sz="0" w:space="0" w:color="auto"/>
          </w:divBdr>
        </w:div>
        <w:div w:id="1036735897">
          <w:marLeft w:val="640"/>
          <w:marRight w:val="0"/>
          <w:marTop w:val="0"/>
          <w:marBottom w:val="0"/>
          <w:divBdr>
            <w:top w:val="none" w:sz="0" w:space="0" w:color="auto"/>
            <w:left w:val="none" w:sz="0" w:space="0" w:color="auto"/>
            <w:bottom w:val="none" w:sz="0" w:space="0" w:color="auto"/>
            <w:right w:val="none" w:sz="0" w:space="0" w:color="auto"/>
          </w:divBdr>
        </w:div>
        <w:div w:id="1936404873">
          <w:marLeft w:val="640"/>
          <w:marRight w:val="0"/>
          <w:marTop w:val="0"/>
          <w:marBottom w:val="0"/>
          <w:divBdr>
            <w:top w:val="none" w:sz="0" w:space="0" w:color="auto"/>
            <w:left w:val="none" w:sz="0" w:space="0" w:color="auto"/>
            <w:bottom w:val="none" w:sz="0" w:space="0" w:color="auto"/>
            <w:right w:val="none" w:sz="0" w:space="0" w:color="auto"/>
          </w:divBdr>
        </w:div>
        <w:div w:id="1919515853">
          <w:marLeft w:val="640"/>
          <w:marRight w:val="0"/>
          <w:marTop w:val="0"/>
          <w:marBottom w:val="0"/>
          <w:divBdr>
            <w:top w:val="none" w:sz="0" w:space="0" w:color="auto"/>
            <w:left w:val="none" w:sz="0" w:space="0" w:color="auto"/>
            <w:bottom w:val="none" w:sz="0" w:space="0" w:color="auto"/>
            <w:right w:val="none" w:sz="0" w:space="0" w:color="auto"/>
          </w:divBdr>
        </w:div>
        <w:div w:id="1986274615">
          <w:marLeft w:val="640"/>
          <w:marRight w:val="0"/>
          <w:marTop w:val="0"/>
          <w:marBottom w:val="0"/>
          <w:divBdr>
            <w:top w:val="none" w:sz="0" w:space="0" w:color="auto"/>
            <w:left w:val="none" w:sz="0" w:space="0" w:color="auto"/>
            <w:bottom w:val="none" w:sz="0" w:space="0" w:color="auto"/>
            <w:right w:val="none" w:sz="0" w:space="0" w:color="auto"/>
          </w:divBdr>
        </w:div>
        <w:div w:id="1231963716">
          <w:marLeft w:val="640"/>
          <w:marRight w:val="0"/>
          <w:marTop w:val="0"/>
          <w:marBottom w:val="0"/>
          <w:divBdr>
            <w:top w:val="none" w:sz="0" w:space="0" w:color="auto"/>
            <w:left w:val="none" w:sz="0" w:space="0" w:color="auto"/>
            <w:bottom w:val="none" w:sz="0" w:space="0" w:color="auto"/>
            <w:right w:val="none" w:sz="0" w:space="0" w:color="auto"/>
          </w:divBdr>
        </w:div>
        <w:div w:id="978649532">
          <w:marLeft w:val="640"/>
          <w:marRight w:val="0"/>
          <w:marTop w:val="0"/>
          <w:marBottom w:val="0"/>
          <w:divBdr>
            <w:top w:val="none" w:sz="0" w:space="0" w:color="auto"/>
            <w:left w:val="none" w:sz="0" w:space="0" w:color="auto"/>
            <w:bottom w:val="none" w:sz="0" w:space="0" w:color="auto"/>
            <w:right w:val="none" w:sz="0" w:space="0" w:color="auto"/>
          </w:divBdr>
        </w:div>
        <w:div w:id="188029641">
          <w:marLeft w:val="640"/>
          <w:marRight w:val="0"/>
          <w:marTop w:val="0"/>
          <w:marBottom w:val="0"/>
          <w:divBdr>
            <w:top w:val="none" w:sz="0" w:space="0" w:color="auto"/>
            <w:left w:val="none" w:sz="0" w:space="0" w:color="auto"/>
            <w:bottom w:val="none" w:sz="0" w:space="0" w:color="auto"/>
            <w:right w:val="none" w:sz="0" w:space="0" w:color="auto"/>
          </w:divBdr>
        </w:div>
        <w:div w:id="367603346">
          <w:marLeft w:val="640"/>
          <w:marRight w:val="0"/>
          <w:marTop w:val="0"/>
          <w:marBottom w:val="0"/>
          <w:divBdr>
            <w:top w:val="none" w:sz="0" w:space="0" w:color="auto"/>
            <w:left w:val="none" w:sz="0" w:space="0" w:color="auto"/>
            <w:bottom w:val="none" w:sz="0" w:space="0" w:color="auto"/>
            <w:right w:val="none" w:sz="0" w:space="0" w:color="auto"/>
          </w:divBdr>
        </w:div>
        <w:div w:id="741024747">
          <w:marLeft w:val="640"/>
          <w:marRight w:val="0"/>
          <w:marTop w:val="0"/>
          <w:marBottom w:val="0"/>
          <w:divBdr>
            <w:top w:val="none" w:sz="0" w:space="0" w:color="auto"/>
            <w:left w:val="none" w:sz="0" w:space="0" w:color="auto"/>
            <w:bottom w:val="none" w:sz="0" w:space="0" w:color="auto"/>
            <w:right w:val="none" w:sz="0" w:space="0" w:color="auto"/>
          </w:divBdr>
        </w:div>
        <w:div w:id="1860467761">
          <w:marLeft w:val="640"/>
          <w:marRight w:val="0"/>
          <w:marTop w:val="0"/>
          <w:marBottom w:val="0"/>
          <w:divBdr>
            <w:top w:val="none" w:sz="0" w:space="0" w:color="auto"/>
            <w:left w:val="none" w:sz="0" w:space="0" w:color="auto"/>
            <w:bottom w:val="none" w:sz="0" w:space="0" w:color="auto"/>
            <w:right w:val="none" w:sz="0" w:space="0" w:color="auto"/>
          </w:divBdr>
        </w:div>
        <w:div w:id="136531720">
          <w:marLeft w:val="640"/>
          <w:marRight w:val="0"/>
          <w:marTop w:val="0"/>
          <w:marBottom w:val="0"/>
          <w:divBdr>
            <w:top w:val="none" w:sz="0" w:space="0" w:color="auto"/>
            <w:left w:val="none" w:sz="0" w:space="0" w:color="auto"/>
            <w:bottom w:val="none" w:sz="0" w:space="0" w:color="auto"/>
            <w:right w:val="none" w:sz="0" w:space="0" w:color="auto"/>
          </w:divBdr>
        </w:div>
        <w:div w:id="386344122">
          <w:marLeft w:val="640"/>
          <w:marRight w:val="0"/>
          <w:marTop w:val="0"/>
          <w:marBottom w:val="0"/>
          <w:divBdr>
            <w:top w:val="none" w:sz="0" w:space="0" w:color="auto"/>
            <w:left w:val="none" w:sz="0" w:space="0" w:color="auto"/>
            <w:bottom w:val="none" w:sz="0" w:space="0" w:color="auto"/>
            <w:right w:val="none" w:sz="0" w:space="0" w:color="auto"/>
          </w:divBdr>
        </w:div>
        <w:div w:id="2121601915">
          <w:marLeft w:val="640"/>
          <w:marRight w:val="0"/>
          <w:marTop w:val="0"/>
          <w:marBottom w:val="0"/>
          <w:divBdr>
            <w:top w:val="none" w:sz="0" w:space="0" w:color="auto"/>
            <w:left w:val="none" w:sz="0" w:space="0" w:color="auto"/>
            <w:bottom w:val="none" w:sz="0" w:space="0" w:color="auto"/>
            <w:right w:val="none" w:sz="0" w:space="0" w:color="auto"/>
          </w:divBdr>
        </w:div>
        <w:div w:id="1904295659">
          <w:marLeft w:val="640"/>
          <w:marRight w:val="0"/>
          <w:marTop w:val="0"/>
          <w:marBottom w:val="0"/>
          <w:divBdr>
            <w:top w:val="none" w:sz="0" w:space="0" w:color="auto"/>
            <w:left w:val="none" w:sz="0" w:space="0" w:color="auto"/>
            <w:bottom w:val="none" w:sz="0" w:space="0" w:color="auto"/>
            <w:right w:val="none" w:sz="0" w:space="0" w:color="auto"/>
          </w:divBdr>
        </w:div>
        <w:div w:id="1722942427">
          <w:marLeft w:val="640"/>
          <w:marRight w:val="0"/>
          <w:marTop w:val="0"/>
          <w:marBottom w:val="0"/>
          <w:divBdr>
            <w:top w:val="none" w:sz="0" w:space="0" w:color="auto"/>
            <w:left w:val="none" w:sz="0" w:space="0" w:color="auto"/>
            <w:bottom w:val="none" w:sz="0" w:space="0" w:color="auto"/>
            <w:right w:val="none" w:sz="0" w:space="0" w:color="auto"/>
          </w:divBdr>
        </w:div>
        <w:div w:id="1725373847">
          <w:marLeft w:val="640"/>
          <w:marRight w:val="0"/>
          <w:marTop w:val="0"/>
          <w:marBottom w:val="0"/>
          <w:divBdr>
            <w:top w:val="none" w:sz="0" w:space="0" w:color="auto"/>
            <w:left w:val="none" w:sz="0" w:space="0" w:color="auto"/>
            <w:bottom w:val="none" w:sz="0" w:space="0" w:color="auto"/>
            <w:right w:val="none" w:sz="0" w:space="0" w:color="auto"/>
          </w:divBdr>
        </w:div>
        <w:div w:id="1219978977">
          <w:marLeft w:val="640"/>
          <w:marRight w:val="0"/>
          <w:marTop w:val="0"/>
          <w:marBottom w:val="0"/>
          <w:divBdr>
            <w:top w:val="none" w:sz="0" w:space="0" w:color="auto"/>
            <w:left w:val="none" w:sz="0" w:space="0" w:color="auto"/>
            <w:bottom w:val="none" w:sz="0" w:space="0" w:color="auto"/>
            <w:right w:val="none" w:sz="0" w:space="0" w:color="auto"/>
          </w:divBdr>
        </w:div>
        <w:div w:id="1802261683">
          <w:marLeft w:val="640"/>
          <w:marRight w:val="0"/>
          <w:marTop w:val="0"/>
          <w:marBottom w:val="0"/>
          <w:divBdr>
            <w:top w:val="none" w:sz="0" w:space="0" w:color="auto"/>
            <w:left w:val="none" w:sz="0" w:space="0" w:color="auto"/>
            <w:bottom w:val="none" w:sz="0" w:space="0" w:color="auto"/>
            <w:right w:val="none" w:sz="0" w:space="0" w:color="auto"/>
          </w:divBdr>
        </w:div>
        <w:div w:id="2074967458">
          <w:marLeft w:val="640"/>
          <w:marRight w:val="0"/>
          <w:marTop w:val="0"/>
          <w:marBottom w:val="0"/>
          <w:divBdr>
            <w:top w:val="none" w:sz="0" w:space="0" w:color="auto"/>
            <w:left w:val="none" w:sz="0" w:space="0" w:color="auto"/>
            <w:bottom w:val="none" w:sz="0" w:space="0" w:color="auto"/>
            <w:right w:val="none" w:sz="0" w:space="0" w:color="auto"/>
          </w:divBdr>
        </w:div>
        <w:div w:id="1359547654">
          <w:marLeft w:val="640"/>
          <w:marRight w:val="0"/>
          <w:marTop w:val="0"/>
          <w:marBottom w:val="0"/>
          <w:divBdr>
            <w:top w:val="none" w:sz="0" w:space="0" w:color="auto"/>
            <w:left w:val="none" w:sz="0" w:space="0" w:color="auto"/>
            <w:bottom w:val="none" w:sz="0" w:space="0" w:color="auto"/>
            <w:right w:val="none" w:sz="0" w:space="0" w:color="auto"/>
          </w:divBdr>
        </w:div>
        <w:div w:id="870265348">
          <w:marLeft w:val="640"/>
          <w:marRight w:val="0"/>
          <w:marTop w:val="0"/>
          <w:marBottom w:val="0"/>
          <w:divBdr>
            <w:top w:val="none" w:sz="0" w:space="0" w:color="auto"/>
            <w:left w:val="none" w:sz="0" w:space="0" w:color="auto"/>
            <w:bottom w:val="none" w:sz="0" w:space="0" w:color="auto"/>
            <w:right w:val="none" w:sz="0" w:space="0" w:color="auto"/>
          </w:divBdr>
        </w:div>
        <w:div w:id="1582713066">
          <w:marLeft w:val="640"/>
          <w:marRight w:val="0"/>
          <w:marTop w:val="0"/>
          <w:marBottom w:val="0"/>
          <w:divBdr>
            <w:top w:val="none" w:sz="0" w:space="0" w:color="auto"/>
            <w:left w:val="none" w:sz="0" w:space="0" w:color="auto"/>
            <w:bottom w:val="none" w:sz="0" w:space="0" w:color="auto"/>
            <w:right w:val="none" w:sz="0" w:space="0" w:color="auto"/>
          </w:divBdr>
        </w:div>
        <w:div w:id="1447581013">
          <w:marLeft w:val="640"/>
          <w:marRight w:val="0"/>
          <w:marTop w:val="0"/>
          <w:marBottom w:val="0"/>
          <w:divBdr>
            <w:top w:val="none" w:sz="0" w:space="0" w:color="auto"/>
            <w:left w:val="none" w:sz="0" w:space="0" w:color="auto"/>
            <w:bottom w:val="none" w:sz="0" w:space="0" w:color="auto"/>
            <w:right w:val="none" w:sz="0" w:space="0" w:color="auto"/>
          </w:divBdr>
        </w:div>
        <w:div w:id="885214741">
          <w:marLeft w:val="640"/>
          <w:marRight w:val="0"/>
          <w:marTop w:val="0"/>
          <w:marBottom w:val="0"/>
          <w:divBdr>
            <w:top w:val="none" w:sz="0" w:space="0" w:color="auto"/>
            <w:left w:val="none" w:sz="0" w:space="0" w:color="auto"/>
            <w:bottom w:val="none" w:sz="0" w:space="0" w:color="auto"/>
            <w:right w:val="none" w:sz="0" w:space="0" w:color="auto"/>
          </w:divBdr>
        </w:div>
        <w:div w:id="140119616">
          <w:marLeft w:val="640"/>
          <w:marRight w:val="0"/>
          <w:marTop w:val="0"/>
          <w:marBottom w:val="0"/>
          <w:divBdr>
            <w:top w:val="none" w:sz="0" w:space="0" w:color="auto"/>
            <w:left w:val="none" w:sz="0" w:space="0" w:color="auto"/>
            <w:bottom w:val="none" w:sz="0" w:space="0" w:color="auto"/>
            <w:right w:val="none" w:sz="0" w:space="0" w:color="auto"/>
          </w:divBdr>
        </w:div>
        <w:div w:id="1236207332">
          <w:marLeft w:val="640"/>
          <w:marRight w:val="0"/>
          <w:marTop w:val="0"/>
          <w:marBottom w:val="0"/>
          <w:divBdr>
            <w:top w:val="none" w:sz="0" w:space="0" w:color="auto"/>
            <w:left w:val="none" w:sz="0" w:space="0" w:color="auto"/>
            <w:bottom w:val="none" w:sz="0" w:space="0" w:color="auto"/>
            <w:right w:val="none" w:sz="0" w:space="0" w:color="auto"/>
          </w:divBdr>
        </w:div>
        <w:div w:id="1589466644">
          <w:marLeft w:val="640"/>
          <w:marRight w:val="0"/>
          <w:marTop w:val="0"/>
          <w:marBottom w:val="0"/>
          <w:divBdr>
            <w:top w:val="none" w:sz="0" w:space="0" w:color="auto"/>
            <w:left w:val="none" w:sz="0" w:space="0" w:color="auto"/>
            <w:bottom w:val="none" w:sz="0" w:space="0" w:color="auto"/>
            <w:right w:val="none" w:sz="0" w:space="0" w:color="auto"/>
          </w:divBdr>
        </w:div>
        <w:div w:id="1699545323">
          <w:marLeft w:val="640"/>
          <w:marRight w:val="0"/>
          <w:marTop w:val="0"/>
          <w:marBottom w:val="0"/>
          <w:divBdr>
            <w:top w:val="none" w:sz="0" w:space="0" w:color="auto"/>
            <w:left w:val="none" w:sz="0" w:space="0" w:color="auto"/>
            <w:bottom w:val="none" w:sz="0" w:space="0" w:color="auto"/>
            <w:right w:val="none" w:sz="0" w:space="0" w:color="auto"/>
          </w:divBdr>
        </w:div>
        <w:div w:id="1285965332">
          <w:marLeft w:val="640"/>
          <w:marRight w:val="0"/>
          <w:marTop w:val="0"/>
          <w:marBottom w:val="0"/>
          <w:divBdr>
            <w:top w:val="none" w:sz="0" w:space="0" w:color="auto"/>
            <w:left w:val="none" w:sz="0" w:space="0" w:color="auto"/>
            <w:bottom w:val="none" w:sz="0" w:space="0" w:color="auto"/>
            <w:right w:val="none" w:sz="0" w:space="0" w:color="auto"/>
          </w:divBdr>
        </w:div>
        <w:div w:id="2066105238">
          <w:marLeft w:val="640"/>
          <w:marRight w:val="0"/>
          <w:marTop w:val="0"/>
          <w:marBottom w:val="0"/>
          <w:divBdr>
            <w:top w:val="none" w:sz="0" w:space="0" w:color="auto"/>
            <w:left w:val="none" w:sz="0" w:space="0" w:color="auto"/>
            <w:bottom w:val="none" w:sz="0" w:space="0" w:color="auto"/>
            <w:right w:val="none" w:sz="0" w:space="0" w:color="auto"/>
          </w:divBdr>
        </w:div>
        <w:div w:id="2120759622">
          <w:marLeft w:val="640"/>
          <w:marRight w:val="0"/>
          <w:marTop w:val="0"/>
          <w:marBottom w:val="0"/>
          <w:divBdr>
            <w:top w:val="none" w:sz="0" w:space="0" w:color="auto"/>
            <w:left w:val="none" w:sz="0" w:space="0" w:color="auto"/>
            <w:bottom w:val="none" w:sz="0" w:space="0" w:color="auto"/>
            <w:right w:val="none" w:sz="0" w:space="0" w:color="auto"/>
          </w:divBdr>
        </w:div>
        <w:div w:id="1394501754">
          <w:marLeft w:val="640"/>
          <w:marRight w:val="0"/>
          <w:marTop w:val="0"/>
          <w:marBottom w:val="0"/>
          <w:divBdr>
            <w:top w:val="none" w:sz="0" w:space="0" w:color="auto"/>
            <w:left w:val="none" w:sz="0" w:space="0" w:color="auto"/>
            <w:bottom w:val="none" w:sz="0" w:space="0" w:color="auto"/>
            <w:right w:val="none" w:sz="0" w:space="0" w:color="auto"/>
          </w:divBdr>
        </w:div>
      </w:divsChild>
    </w:div>
    <w:div w:id="875587140">
      <w:bodyDiv w:val="1"/>
      <w:marLeft w:val="0"/>
      <w:marRight w:val="0"/>
      <w:marTop w:val="0"/>
      <w:marBottom w:val="0"/>
      <w:divBdr>
        <w:top w:val="none" w:sz="0" w:space="0" w:color="auto"/>
        <w:left w:val="none" w:sz="0" w:space="0" w:color="auto"/>
        <w:bottom w:val="none" w:sz="0" w:space="0" w:color="auto"/>
        <w:right w:val="none" w:sz="0" w:space="0" w:color="auto"/>
      </w:divBdr>
    </w:div>
    <w:div w:id="880215033">
      <w:bodyDiv w:val="1"/>
      <w:marLeft w:val="0"/>
      <w:marRight w:val="0"/>
      <w:marTop w:val="0"/>
      <w:marBottom w:val="0"/>
      <w:divBdr>
        <w:top w:val="none" w:sz="0" w:space="0" w:color="auto"/>
        <w:left w:val="none" w:sz="0" w:space="0" w:color="auto"/>
        <w:bottom w:val="none" w:sz="0" w:space="0" w:color="auto"/>
        <w:right w:val="none" w:sz="0" w:space="0" w:color="auto"/>
      </w:divBdr>
    </w:div>
    <w:div w:id="880635200">
      <w:bodyDiv w:val="1"/>
      <w:marLeft w:val="0"/>
      <w:marRight w:val="0"/>
      <w:marTop w:val="0"/>
      <w:marBottom w:val="0"/>
      <w:divBdr>
        <w:top w:val="none" w:sz="0" w:space="0" w:color="auto"/>
        <w:left w:val="none" w:sz="0" w:space="0" w:color="auto"/>
        <w:bottom w:val="none" w:sz="0" w:space="0" w:color="auto"/>
        <w:right w:val="none" w:sz="0" w:space="0" w:color="auto"/>
      </w:divBdr>
    </w:div>
    <w:div w:id="881479282">
      <w:bodyDiv w:val="1"/>
      <w:marLeft w:val="0"/>
      <w:marRight w:val="0"/>
      <w:marTop w:val="0"/>
      <w:marBottom w:val="0"/>
      <w:divBdr>
        <w:top w:val="none" w:sz="0" w:space="0" w:color="auto"/>
        <w:left w:val="none" w:sz="0" w:space="0" w:color="auto"/>
        <w:bottom w:val="none" w:sz="0" w:space="0" w:color="auto"/>
        <w:right w:val="none" w:sz="0" w:space="0" w:color="auto"/>
      </w:divBdr>
      <w:divsChild>
        <w:div w:id="1506550039">
          <w:marLeft w:val="480"/>
          <w:marRight w:val="0"/>
          <w:marTop w:val="0"/>
          <w:marBottom w:val="0"/>
          <w:divBdr>
            <w:top w:val="none" w:sz="0" w:space="0" w:color="auto"/>
            <w:left w:val="none" w:sz="0" w:space="0" w:color="auto"/>
            <w:bottom w:val="none" w:sz="0" w:space="0" w:color="auto"/>
            <w:right w:val="none" w:sz="0" w:space="0" w:color="auto"/>
          </w:divBdr>
        </w:div>
        <w:div w:id="24991799">
          <w:marLeft w:val="480"/>
          <w:marRight w:val="0"/>
          <w:marTop w:val="0"/>
          <w:marBottom w:val="0"/>
          <w:divBdr>
            <w:top w:val="none" w:sz="0" w:space="0" w:color="auto"/>
            <w:left w:val="none" w:sz="0" w:space="0" w:color="auto"/>
            <w:bottom w:val="none" w:sz="0" w:space="0" w:color="auto"/>
            <w:right w:val="none" w:sz="0" w:space="0" w:color="auto"/>
          </w:divBdr>
        </w:div>
        <w:div w:id="1299337262">
          <w:marLeft w:val="480"/>
          <w:marRight w:val="0"/>
          <w:marTop w:val="0"/>
          <w:marBottom w:val="0"/>
          <w:divBdr>
            <w:top w:val="none" w:sz="0" w:space="0" w:color="auto"/>
            <w:left w:val="none" w:sz="0" w:space="0" w:color="auto"/>
            <w:bottom w:val="none" w:sz="0" w:space="0" w:color="auto"/>
            <w:right w:val="none" w:sz="0" w:space="0" w:color="auto"/>
          </w:divBdr>
        </w:div>
        <w:div w:id="26030769">
          <w:marLeft w:val="480"/>
          <w:marRight w:val="0"/>
          <w:marTop w:val="0"/>
          <w:marBottom w:val="0"/>
          <w:divBdr>
            <w:top w:val="none" w:sz="0" w:space="0" w:color="auto"/>
            <w:left w:val="none" w:sz="0" w:space="0" w:color="auto"/>
            <w:bottom w:val="none" w:sz="0" w:space="0" w:color="auto"/>
            <w:right w:val="none" w:sz="0" w:space="0" w:color="auto"/>
          </w:divBdr>
        </w:div>
        <w:div w:id="1273975445">
          <w:marLeft w:val="480"/>
          <w:marRight w:val="0"/>
          <w:marTop w:val="0"/>
          <w:marBottom w:val="0"/>
          <w:divBdr>
            <w:top w:val="none" w:sz="0" w:space="0" w:color="auto"/>
            <w:left w:val="none" w:sz="0" w:space="0" w:color="auto"/>
            <w:bottom w:val="none" w:sz="0" w:space="0" w:color="auto"/>
            <w:right w:val="none" w:sz="0" w:space="0" w:color="auto"/>
          </w:divBdr>
        </w:div>
        <w:div w:id="845438389">
          <w:marLeft w:val="480"/>
          <w:marRight w:val="0"/>
          <w:marTop w:val="0"/>
          <w:marBottom w:val="0"/>
          <w:divBdr>
            <w:top w:val="none" w:sz="0" w:space="0" w:color="auto"/>
            <w:left w:val="none" w:sz="0" w:space="0" w:color="auto"/>
            <w:bottom w:val="none" w:sz="0" w:space="0" w:color="auto"/>
            <w:right w:val="none" w:sz="0" w:space="0" w:color="auto"/>
          </w:divBdr>
        </w:div>
        <w:div w:id="381247345">
          <w:marLeft w:val="480"/>
          <w:marRight w:val="0"/>
          <w:marTop w:val="0"/>
          <w:marBottom w:val="0"/>
          <w:divBdr>
            <w:top w:val="none" w:sz="0" w:space="0" w:color="auto"/>
            <w:left w:val="none" w:sz="0" w:space="0" w:color="auto"/>
            <w:bottom w:val="none" w:sz="0" w:space="0" w:color="auto"/>
            <w:right w:val="none" w:sz="0" w:space="0" w:color="auto"/>
          </w:divBdr>
        </w:div>
        <w:div w:id="315956904">
          <w:marLeft w:val="480"/>
          <w:marRight w:val="0"/>
          <w:marTop w:val="0"/>
          <w:marBottom w:val="0"/>
          <w:divBdr>
            <w:top w:val="none" w:sz="0" w:space="0" w:color="auto"/>
            <w:left w:val="none" w:sz="0" w:space="0" w:color="auto"/>
            <w:bottom w:val="none" w:sz="0" w:space="0" w:color="auto"/>
            <w:right w:val="none" w:sz="0" w:space="0" w:color="auto"/>
          </w:divBdr>
        </w:div>
        <w:div w:id="652565319">
          <w:marLeft w:val="480"/>
          <w:marRight w:val="0"/>
          <w:marTop w:val="0"/>
          <w:marBottom w:val="0"/>
          <w:divBdr>
            <w:top w:val="none" w:sz="0" w:space="0" w:color="auto"/>
            <w:left w:val="none" w:sz="0" w:space="0" w:color="auto"/>
            <w:bottom w:val="none" w:sz="0" w:space="0" w:color="auto"/>
            <w:right w:val="none" w:sz="0" w:space="0" w:color="auto"/>
          </w:divBdr>
        </w:div>
        <w:div w:id="1681084803">
          <w:marLeft w:val="480"/>
          <w:marRight w:val="0"/>
          <w:marTop w:val="0"/>
          <w:marBottom w:val="0"/>
          <w:divBdr>
            <w:top w:val="none" w:sz="0" w:space="0" w:color="auto"/>
            <w:left w:val="none" w:sz="0" w:space="0" w:color="auto"/>
            <w:bottom w:val="none" w:sz="0" w:space="0" w:color="auto"/>
            <w:right w:val="none" w:sz="0" w:space="0" w:color="auto"/>
          </w:divBdr>
        </w:div>
        <w:div w:id="911084397">
          <w:marLeft w:val="480"/>
          <w:marRight w:val="0"/>
          <w:marTop w:val="0"/>
          <w:marBottom w:val="0"/>
          <w:divBdr>
            <w:top w:val="none" w:sz="0" w:space="0" w:color="auto"/>
            <w:left w:val="none" w:sz="0" w:space="0" w:color="auto"/>
            <w:bottom w:val="none" w:sz="0" w:space="0" w:color="auto"/>
            <w:right w:val="none" w:sz="0" w:space="0" w:color="auto"/>
          </w:divBdr>
        </w:div>
        <w:div w:id="1570384855">
          <w:marLeft w:val="480"/>
          <w:marRight w:val="0"/>
          <w:marTop w:val="0"/>
          <w:marBottom w:val="0"/>
          <w:divBdr>
            <w:top w:val="none" w:sz="0" w:space="0" w:color="auto"/>
            <w:left w:val="none" w:sz="0" w:space="0" w:color="auto"/>
            <w:bottom w:val="none" w:sz="0" w:space="0" w:color="auto"/>
            <w:right w:val="none" w:sz="0" w:space="0" w:color="auto"/>
          </w:divBdr>
        </w:div>
        <w:div w:id="2078436318">
          <w:marLeft w:val="480"/>
          <w:marRight w:val="0"/>
          <w:marTop w:val="0"/>
          <w:marBottom w:val="0"/>
          <w:divBdr>
            <w:top w:val="none" w:sz="0" w:space="0" w:color="auto"/>
            <w:left w:val="none" w:sz="0" w:space="0" w:color="auto"/>
            <w:bottom w:val="none" w:sz="0" w:space="0" w:color="auto"/>
            <w:right w:val="none" w:sz="0" w:space="0" w:color="auto"/>
          </w:divBdr>
        </w:div>
        <w:div w:id="1349796930">
          <w:marLeft w:val="480"/>
          <w:marRight w:val="0"/>
          <w:marTop w:val="0"/>
          <w:marBottom w:val="0"/>
          <w:divBdr>
            <w:top w:val="none" w:sz="0" w:space="0" w:color="auto"/>
            <w:left w:val="none" w:sz="0" w:space="0" w:color="auto"/>
            <w:bottom w:val="none" w:sz="0" w:space="0" w:color="auto"/>
            <w:right w:val="none" w:sz="0" w:space="0" w:color="auto"/>
          </w:divBdr>
        </w:div>
        <w:div w:id="686828523">
          <w:marLeft w:val="480"/>
          <w:marRight w:val="0"/>
          <w:marTop w:val="0"/>
          <w:marBottom w:val="0"/>
          <w:divBdr>
            <w:top w:val="none" w:sz="0" w:space="0" w:color="auto"/>
            <w:left w:val="none" w:sz="0" w:space="0" w:color="auto"/>
            <w:bottom w:val="none" w:sz="0" w:space="0" w:color="auto"/>
            <w:right w:val="none" w:sz="0" w:space="0" w:color="auto"/>
          </w:divBdr>
        </w:div>
        <w:div w:id="1541433986">
          <w:marLeft w:val="480"/>
          <w:marRight w:val="0"/>
          <w:marTop w:val="0"/>
          <w:marBottom w:val="0"/>
          <w:divBdr>
            <w:top w:val="none" w:sz="0" w:space="0" w:color="auto"/>
            <w:left w:val="none" w:sz="0" w:space="0" w:color="auto"/>
            <w:bottom w:val="none" w:sz="0" w:space="0" w:color="auto"/>
            <w:right w:val="none" w:sz="0" w:space="0" w:color="auto"/>
          </w:divBdr>
        </w:div>
        <w:div w:id="542256703">
          <w:marLeft w:val="480"/>
          <w:marRight w:val="0"/>
          <w:marTop w:val="0"/>
          <w:marBottom w:val="0"/>
          <w:divBdr>
            <w:top w:val="none" w:sz="0" w:space="0" w:color="auto"/>
            <w:left w:val="none" w:sz="0" w:space="0" w:color="auto"/>
            <w:bottom w:val="none" w:sz="0" w:space="0" w:color="auto"/>
            <w:right w:val="none" w:sz="0" w:space="0" w:color="auto"/>
          </w:divBdr>
        </w:div>
        <w:div w:id="977884040">
          <w:marLeft w:val="480"/>
          <w:marRight w:val="0"/>
          <w:marTop w:val="0"/>
          <w:marBottom w:val="0"/>
          <w:divBdr>
            <w:top w:val="none" w:sz="0" w:space="0" w:color="auto"/>
            <w:left w:val="none" w:sz="0" w:space="0" w:color="auto"/>
            <w:bottom w:val="none" w:sz="0" w:space="0" w:color="auto"/>
            <w:right w:val="none" w:sz="0" w:space="0" w:color="auto"/>
          </w:divBdr>
        </w:div>
        <w:div w:id="617369761">
          <w:marLeft w:val="480"/>
          <w:marRight w:val="0"/>
          <w:marTop w:val="0"/>
          <w:marBottom w:val="0"/>
          <w:divBdr>
            <w:top w:val="none" w:sz="0" w:space="0" w:color="auto"/>
            <w:left w:val="none" w:sz="0" w:space="0" w:color="auto"/>
            <w:bottom w:val="none" w:sz="0" w:space="0" w:color="auto"/>
            <w:right w:val="none" w:sz="0" w:space="0" w:color="auto"/>
          </w:divBdr>
        </w:div>
        <w:div w:id="1444642702">
          <w:marLeft w:val="480"/>
          <w:marRight w:val="0"/>
          <w:marTop w:val="0"/>
          <w:marBottom w:val="0"/>
          <w:divBdr>
            <w:top w:val="none" w:sz="0" w:space="0" w:color="auto"/>
            <w:left w:val="none" w:sz="0" w:space="0" w:color="auto"/>
            <w:bottom w:val="none" w:sz="0" w:space="0" w:color="auto"/>
            <w:right w:val="none" w:sz="0" w:space="0" w:color="auto"/>
          </w:divBdr>
        </w:div>
        <w:div w:id="557522007">
          <w:marLeft w:val="480"/>
          <w:marRight w:val="0"/>
          <w:marTop w:val="0"/>
          <w:marBottom w:val="0"/>
          <w:divBdr>
            <w:top w:val="none" w:sz="0" w:space="0" w:color="auto"/>
            <w:left w:val="none" w:sz="0" w:space="0" w:color="auto"/>
            <w:bottom w:val="none" w:sz="0" w:space="0" w:color="auto"/>
            <w:right w:val="none" w:sz="0" w:space="0" w:color="auto"/>
          </w:divBdr>
        </w:div>
        <w:div w:id="1378161821">
          <w:marLeft w:val="480"/>
          <w:marRight w:val="0"/>
          <w:marTop w:val="0"/>
          <w:marBottom w:val="0"/>
          <w:divBdr>
            <w:top w:val="none" w:sz="0" w:space="0" w:color="auto"/>
            <w:left w:val="none" w:sz="0" w:space="0" w:color="auto"/>
            <w:bottom w:val="none" w:sz="0" w:space="0" w:color="auto"/>
            <w:right w:val="none" w:sz="0" w:space="0" w:color="auto"/>
          </w:divBdr>
        </w:div>
        <w:div w:id="1718160953">
          <w:marLeft w:val="480"/>
          <w:marRight w:val="0"/>
          <w:marTop w:val="0"/>
          <w:marBottom w:val="0"/>
          <w:divBdr>
            <w:top w:val="none" w:sz="0" w:space="0" w:color="auto"/>
            <w:left w:val="none" w:sz="0" w:space="0" w:color="auto"/>
            <w:bottom w:val="none" w:sz="0" w:space="0" w:color="auto"/>
            <w:right w:val="none" w:sz="0" w:space="0" w:color="auto"/>
          </w:divBdr>
        </w:div>
        <w:div w:id="928124223">
          <w:marLeft w:val="480"/>
          <w:marRight w:val="0"/>
          <w:marTop w:val="0"/>
          <w:marBottom w:val="0"/>
          <w:divBdr>
            <w:top w:val="none" w:sz="0" w:space="0" w:color="auto"/>
            <w:left w:val="none" w:sz="0" w:space="0" w:color="auto"/>
            <w:bottom w:val="none" w:sz="0" w:space="0" w:color="auto"/>
            <w:right w:val="none" w:sz="0" w:space="0" w:color="auto"/>
          </w:divBdr>
        </w:div>
        <w:div w:id="786970435">
          <w:marLeft w:val="480"/>
          <w:marRight w:val="0"/>
          <w:marTop w:val="0"/>
          <w:marBottom w:val="0"/>
          <w:divBdr>
            <w:top w:val="none" w:sz="0" w:space="0" w:color="auto"/>
            <w:left w:val="none" w:sz="0" w:space="0" w:color="auto"/>
            <w:bottom w:val="none" w:sz="0" w:space="0" w:color="auto"/>
            <w:right w:val="none" w:sz="0" w:space="0" w:color="auto"/>
          </w:divBdr>
        </w:div>
        <w:div w:id="269894787">
          <w:marLeft w:val="480"/>
          <w:marRight w:val="0"/>
          <w:marTop w:val="0"/>
          <w:marBottom w:val="0"/>
          <w:divBdr>
            <w:top w:val="none" w:sz="0" w:space="0" w:color="auto"/>
            <w:left w:val="none" w:sz="0" w:space="0" w:color="auto"/>
            <w:bottom w:val="none" w:sz="0" w:space="0" w:color="auto"/>
            <w:right w:val="none" w:sz="0" w:space="0" w:color="auto"/>
          </w:divBdr>
        </w:div>
        <w:div w:id="1848786641">
          <w:marLeft w:val="480"/>
          <w:marRight w:val="0"/>
          <w:marTop w:val="0"/>
          <w:marBottom w:val="0"/>
          <w:divBdr>
            <w:top w:val="none" w:sz="0" w:space="0" w:color="auto"/>
            <w:left w:val="none" w:sz="0" w:space="0" w:color="auto"/>
            <w:bottom w:val="none" w:sz="0" w:space="0" w:color="auto"/>
            <w:right w:val="none" w:sz="0" w:space="0" w:color="auto"/>
          </w:divBdr>
        </w:div>
        <w:div w:id="2134400801">
          <w:marLeft w:val="480"/>
          <w:marRight w:val="0"/>
          <w:marTop w:val="0"/>
          <w:marBottom w:val="0"/>
          <w:divBdr>
            <w:top w:val="none" w:sz="0" w:space="0" w:color="auto"/>
            <w:left w:val="none" w:sz="0" w:space="0" w:color="auto"/>
            <w:bottom w:val="none" w:sz="0" w:space="0" w:color="auto"/>
            <w:right w:val="none" w:sz="0" w:space="0" w:color="auto"/>
          </w:divBdr>
        </w:div>
        <w:div w:id="662314510">
          <w:marLeft w:val="480"/>
          <w:marRight w:val="0"/>
          <w:marTop w:val="0"/>
          <w:marBottom w:val="0"/>
          <w:divBdr>
            <w:top w:val="none" w:sz="0" w:space="0" w:color="auto"/>
            <w:left w:val="none" w:sz="0" w:space="0" w:color="auto"/>
            <w:bottom w:val="none" w:sz="0" w:space="0" w:color="auto"/>
            <w:right w:val="none" w:sz="0" w:space="0" w:color="auto"/>
          </w:divBdr>
        </w:div>
        <w:div w:id="75134883">
          <w:marLeft w:val="480"/>
          <w:marRight w:val="0"/>
          <w:marTop w:val="0"/>
          <w:marBottom w:val="0"/>
          <w:divBdr>
            <w:top w:val="none" w:sz="0" w:space="0" w:color="auto"/>
            <w:left w:val="none" w:sz="0" w:space="0" w:color="auto"/>
            <w:bottom w:val="none" w:sz="0" w:space="0" w:color="auto"/>
            <w:right w:val="none" w:sz="0" w:space="0" w:color="auto"/>
          </w:divBdr>
        </w:div>
        <w:div w:id="1164080487">
          <w:marLeft w:val="480"/>
          <w:marRight w:val="0"/>
          <w:marTop w:val="0"/>
          <w:marBottom w:val="0"/>
          <w:divBdr>
            <w:top w:val="none" w:sz="0" w:space="0" w:color="auto"/>
            <w:left w:val="none" w:sz="0" w:space="0" w:color="auto"/>
            <w:bottom w:val="none" w:sz="0" w:space="0" w:color="auto"/>
            <w:right w:val="none" w:sz="0" w:space="0" w:color="auto"/>
          </w:divBdr>
        </w:div>
        <w:div w:id="170026291">
          <w:marLeft w:val="480"/>
          <w:marRight w:val="0"/>
          <w:marTop w:val="0"/>
          <w:marBottom w:val="0"/>
          <w:divBdr>
            <w:top w:val="none" w:sz="0" w:space="0" w:color="auto"/>
            <w:left w:val="none" w:sz="0" w:space="0" w:color="auto"/>
            <w:bottom w:val="none" w:sz="0" w:space="0" w:color="auto"/>
            <w:right w:val="none" w:sz="0" w:space="0" w:color="auto"/>
          </w:divBdr>
        </w:div>
        <w:div w:id="2093425928">
          <w:marLeft w:val="480"/>
          <w:marRight w:val="0"/>
          <w:marTop w:val="0"/>
          <w:marBottom w:val="0"/>
          <w:divBdr>
            <w:top w:val="none" w:sz="0" w:space="0" w:color="auto"/>
            <w:left w:val="none" w:sz="0" w:space="0" w:color="auto"/>
            <w:bottom w:val="none" w:sz="0" w:space="0" w:color="auto"/>
            <w:right w:val="none" w:sz="0" w:space="0" w:color="auto"/>
          </w:divBdr>
        </w:div>
        <w:div w:id="1049109271">
          <w:marLeft w:val="480"/>
          <w:marRight w:val="0"/>
          <w:marTop w:val="0"/>
          <w:marBottom w:val="0"/>
          <w:divBdr>
            <w:top w:val="none" w:sz="0" w:space="0" w:color="auto"/>
            <w:left w:val="none" w:sz="0" w:space="0" w:color="auto"/>
            <w:bottom w:val="none" w:sz="0" w:space="0" w:color="auto"/>
            <w:right w:val="none" w:sz="0" w:space="0" w:color="auto"/>
          </w:divBdr>
        </w:div>
        <w:div w:id="843983024">
          <w:marLeft w:val="480"/>
          <w:marRight w:val="0"/>
          <w:marTop w:val="0"/>
          <w:marBottom w:val="0"/>
          <w:divBdr>
            <w:top w:val="none" w:sz="0" w:space="0" w:color="auto"/>
            <w:left w:val="none" w:sz="0" w:space="0" w:color="auto"/>
            <w:bottom w:val="none" w:sz="0" w:space="0" w:color="auto"/>
            <w:right w:val="none" w:sz="0" w:space="0" w:color="auto"/>
          </w:divBdr>
        </w:div>
        <w:div w:id="1918977892">
          <w:marLeft w:val="480"/>
          <w:marRight w:val="0"/>
          <w:marTop w:val="0"/>
          <w:marBottom w:val="0"/>
          <w:divBdr>
            <w:top w:val="none" w:sz="0" w:space="0" w:color="auto"/>
            <w:left w:val="none" w:sz="0" w:space="0" w:color="auto"/>
            <w:bottom w:val="none" w:sz="0" w:space="0" w:color="auto"/>
            <w:right w:val="none" w:sz="0" w:space="0" w:color="auto"/>
          </w:divBdr>
        </w:div>
        <w:div w:id="1474131297">
          <w:marLeft w:val="480"/>
          <w:marRight w:val="0"/>
          <w:marTop w:val="0"/>
          <w:marBottom w:val="0"/>
          <w:divBdr>
            <w:top w:val="none" w:sz="0" w:space="0" w:color="auto"/>
            <w:left w:val="none" w:sz="0" w:space="0" w:color="auto"/>
            <w:bottom w:val="none" w:sz="0" w:space="0" w:color="auto"/>
            <w:right w:val="none" w:sz="0" w:space="0" w:color="auto"/>
          </w:divBdr>
        </w:div>
        <w:div w:id="629241188">
          <w:marLeft w:val="480"/>
          <w:marRight w:val="0"/>
          <w:marTop w:val="0"/>
          <w:marBottom w:val="0"/>
          <w:divBdr>
            <w:top w:val="none" w:sz="0" w:space="0" w:color="auto"/>
            <w:left w:val="none" w:sz="0" w:space="0" w:color="auto"/>
            <w:bottom w:val="none" w:sz="0" w:space="0" w:color="auto"/>
            <w:right w:val="none" w:sz="0" w:space="0" w:color="auto"/>
          </w:divBdr>
        </w:div>
        <w:div w:id="416828260">
          <w:marLeft w:val="480"/>
          <w:marRight w:val="0"/>
          <w:marTop w:val="0"/>
          <w:marBottom w:val="0"/>
          <w:divBdr>
            <w:top w:val="none" w:sz="0" w:space="0" w:color="auto"/>
            <w:left w:val="none" w:sz="0" w:space="0" w:color="auto"/>
            <w:bottom w:val="none" w:sz="0" w:space="0" w:color="auto"/>
            <w:right w:val="none" w:sz="0" w:space="0" w:color="auto"/>
          </w:divBdr>
        </w:div>
        <w:div w:id="1726175189">
          <w:marLeft w:val="480"/>
          <w:marRight w:val="0"/>
          <w:marTop w:val="0"/>
          <w:marBottom w:val="0"/>
          <w:divBdr>
            <w:top w:val="none" w:sz="0" w:space="0" w:color="auto"/>
            <w:left w:val="none" w:sz="0" w:space="0" w:color="auto"/>
            <w:bottom w:val="none" w:sz="0" w:space="0" w:color="auto"/>
            <w:right w:val="none" w:sz="0" w:space="0" w:color="auto"/>
          </w:divBdr>
        </w:div>
        <w:div w:id="417868803">
          <w:marLeft w:val="480"/>
          <w:marRight w:val="0"/>
          <w:marTop w:val="0"/>
          <w:marBottom w:val="0"/>
          <w:divBdr>
            <w:top w:val="none" w:sz="0" w:space="0" w:color="auto"/>
            <w:left w:val="none" w:sz="0" w:space="0" w:color="auto"/>
            <w:bottom w:val="none" w:sz="0" w:space="0" w:color="auto"/>
            <w:right w:val="none" w:sz="0" w:space="0" w:color="auto"/>
          </w:divBdr>
        </w:div>
        <w:div w:id="2111124085">
          <w:marLeft w:val="480"/>
          <w:marRight w:val="0"/>
          <w:marTop w:val="0"/>
          <w:marBottom w:val="0"/>
          <w:divBdr>
            <w:top w:val="none" w:sz="0" w:space="0" w:color="auto"/>
            <w:left w:val="none" w:sz="0" w:space="0" w:color="auto"/>
            <w:bottom w:val="none" w:sz="0" w:space="0" w:color="auto"/>
            <w:right w:val="none" w:sz="0" w:space="0" w:color="auto"/>
          </w:divBdr>
        </w:div>
        <w:div w:id="1193960207">
          <w:marLeft w:val="480"/>
          <w:marRight w:val="0"/>
          <w:marTop w:val="0"/>
          <w:marBottom w:val="0"/>
          <w:divBdr>
            <w:top w:val="none" w:sz="0" w:space="0" w:color="auto"/>
            <w:left w:val="none" w:sz="0" w:space="0" w:color="auto"/>
            <w:bottom w:val="none" w:sz="0" w:space="0" w:color="auto"/>
            <w:right w:val="none" w:sz="0" w:space="0" w:color="auto"/>
          </w:divBdr>
        </w:div>
        <w:div w:id="1594363503">
          <w:marLeft w:val="480"/>
          <w:marRight w:val="0"/>
          <w:marTop w:val="0"/>
          <w:marBottom w:val="0"/>
          <w:divBdr>
            <w:top w:val="none" w:sz="0" w:space="0" w:color="auto"/>
            <w:left w:val="none" w:sz="0" w:space="0" w:color="auto"/>
            <w:bottom w:val="none" w:sz="0" w:space="0" w:color="auto"/>
            <w:right w:val="none" w:sz="0" w:space="0" w:color="auto"/>
          </w:divBdr>
        </w:div>
        <w:div w:id="1398212137">
          <w:marLeft w:val="480"/>
          <w:marRight w:val="0"/>
          <w:marTop w:val="0"/>
          <w:marBottom w:val="0"/>
          <w:divBdr>
            <w:top w:val="none" w:sz="0" w:space="0" w:color="auto"/>
            <w:left w:val="none" w:sz="0" w:space="0" w:color="auto"/>
            <w:bottom w:val="none" w:sz="0" w:space="0" w:color="auto"/>
            <w:right w:val="none" w:sz="0" w:space="0" w:color="auto"/>
          </w:divBdr>
        </w:div>
        <w:div w:id="1371341320">
          <w:marLeft w:val="480"/>
          <w:marRight w:val="0"/>
          <w:marTop w:val="0"/>
          <w:marBottom w:val="0"/>
          <w:divBdr>
            <w:top w:val="none" w:sz="0" w:space="0" w:color="auto"/>
            <w:left w:val="none" w:sz="0" w:space="0" w:color="auto"/>
            <w:bottom w:val="none" w:sz="0" w:space="0" w:color="auto"/>
            <w:right w:val="none" w:sz="0" w:space="0" w:color="auto"/>
          </w:divBdr>
        </w:div>
        <w:div w:id="2123913667">
          <w:marLeft w:val="480"/>
          <w:marRight w:val="0"/>
          <w:marTop w:val="0"/>
          <w:marBottom w:val="0"/>
          <w:divBdr>
            <w:top w:val="none" w:sz="0" w:space="0" w:color="auto"/>
            <w:left w:val="none" w:sz="0" w:space="0" w:color="auto"/>
            <w:bottom w:val="none" w:sz="0" w:space="0" w:color="auto"/>
            <w:right w:val="none" w:sz="0" w:space="0" w:color="auto"/>
          </w:divBdr>
        </w:div>
        <w:div w:id="587539543">
          <w:marLeft w:val="480"/>
          <w:marRight w:val="0"/>
          <w:marTop w:val="0"/>
          <w:marBottom w:val="0"/>
          <w:divBdr>
            <w:top w:val="none" w:sz="0" w:space="0" w:color="auto"/>
            <w:left w:val="none" w:sz="0" w:space="0" w:color="auto"/>
            <w:bottom w:val="none" w:sz="0" w:space="0" w:color="auto"/>
            <w:right w:val="none" w:sz="0" w:space="0" w:color="auto"/>
          </w:divBdr>
        </w:div>
        <w:div w:id="598367510">
          <w:marLeft w:val="480"/>
          <w:marRight w:val="0"/>
          <w:marTop w:val="0"/>
          <w:marBottom w:val="0"/>
          <w:divBdr>
            <w:top w:val="none" w:sz="0" w:space="0" w:color="auto"/>
            <w:left w:val="none" w:sz="0" w:space="0" w:color="auto"/>
            <w:bottom w:val="none" w:sz="0" w:space="0" w:color="auto"/>
            <w:right w:val="none" w:sz="0" w:space="0" w:color="auto"/>
          </w:divBdr>
        </w:div>
        <w:div w:id="1182015739">
          <w:marLeft w:val="480"/>
          <w:marRight w:val="0"/>
          <w:marTop w:val="0"/>
          <w:marBottom w:val="0"/>
          <w:divBdr>
            <w:top w:val="none" w:sz="0" w:space="0" w:color="auto"/>
            <w:left w:val="none" w:sz="0" w:space="0" w:color="auto"/>
            <w:bottom w:val="none" w:sz="0" w:space="0" w:color="auto"/>
            <w:right w:val="none" w:sz="0" w:space="0" w:color="auto"/>
          </w:divBdr>
        </w:div>
        <w:div w:id="1581789686">
          <w:marLeft w:val="480"/>
          <w:marRight w:val="0"/>
          <w:marTop w:val="0"/>
          <w:marBottom w:val="0"/>
          <w:divBdr>
            <w:top w:val="none" w:sz="0" w:space="0" w:color="auto"/>
            <w:left w:val="none" w:sz="0" w:space="0" w:color="auto"/>
            <w:bottom w:val="none" w:sz="0" w:space="0" w:color="auto"/>
            <w:right w:val="none" w:sz="0" w:space="0" w:color="auto"/>
          </w:divBdr>
        </w:div>
        <w:div w:id="1022124632">
          <w:marLeft w:val="480"/>
          <w:marRight w:val="0"/>
          <w:marTop w:val="0"/>
          <w:marBottom w:val="0"/>
          <w:divBdr>
            <w:top w:val="none" w:sz="0" w:space="0" w:color="auto"/>
            <w:left w:val="none" w:sz="0" w:space="0" w:color="auto"/>
            <w:bottom w:val="none" w:sz="0" w:space="0" w:color="auto"/>
            <w:right w:val="none" w:sz="0" w:space="0" w:color="auto"/>
          </w:divBdr>
        </w:div>
        <w:div w:id="1580752006">
          <w:marLeft w:val="480"/>
          <w:marRight w:val="0"/>
          <w:marTop w:val="0"/>
          <w:marBottom w:val="0"/>
          <w:divBdr>
            <w:top w:val="none" w:sz="0" w:space="0" w:color="auto"/>
            <w:left w:val="none" w:sz="0" w:space="0" w:color="auto"/>
            <w:bottom w:val="none" w:sz="0" w:space="0" w:color="auto"/>
            <w:right w:val="none" w:sz="0" w:space="0" w:color="auto"/>
          </w:divBdr>
        </w:div>
        <w:div w:id="684287408">
          <w:marLeft w:val="480"/>
          <w:marRight w:val="0"/>
          <w:marTop w:val="0"/>
          <w:marBottom w:val="0"/>
          <w:divBdr>
            <w:top w:val="none" w:sz="0" w:space="0" w:color="auto"/>
            <w:left w:val="none" w:sz="0" w:space="0" w:color="auto"/>
            <w:bottom w:val="none" w:sz="0" w:space="0" w:color="auto"/>
            <w:right w:val="none" w:sz="0" w:space="0" w:color="auto"/>
          </w:divBdr>
        </w:div>
        <w:div w:id="1210342338">
          <w:marLeft w:val="480"/>
          <w:marRight w:val="0"/>
          <w:marTop w:val="0"/>
          <w:marBottom w:val="0"/>
          <w:divBdr>
            <w:top w:val="none" w:sz="0" w:space="0" w:color="auto"/>
            <w:left w:val="none" w:sz="0" w:space="0" w:color="auto"/>
            <w:bottom w:val="none" w:sz="0" w:space="0" w:color="auto"/>
            <w:right w:val="none" w:sz="0" w:space="0" w:color="auto"/>
          </w:divBdr>
        </w:div>
      </w:divsChild>
    </w:div>
    <w:div w:id="882253347">
      <w:bodyDiv w:val="1"/>
      <w:marLeft w:val="0"/>
      <w:marRight w:val="0"/>
      <w:marTop w:val="0"/>
      <w:marBottom w:val="0"/>
      <w:divBdr>
        <w:top w:val="none" w:sz="0" w:space="0" w:color="auto"/>
        <w:left w:val="none" w:sz="0" w:space="0" w:color="auto"/>
        <w:bottom w:val="none" w:sz="0" w:space="0" w:color="auto"/>
        <w:right w:val="none" w:sz="0" w:space="0" w:color="auto"/>
      </w:divBdr>
    </w:div>
    <w:div w:id="883978439">
      <w:bodyDiv w:val="1"/>
      <w:marLeft w:val="0"/>
      <w:marRight w:val="0"/>
      <w:marTop w:val="0"/>
      <w:marBottom w:val="0"/>
      <w:divBdr>
        <w:top w:val="none" w:sz="0" w:space="0" w:color="auto"/>
        <w:left w:val="none" w:sz="0" w:space="0" w:color="auto"/>
        <w:bottom w:val="none" w:sz="0" w:space="0" w:color="auto"/>
        <w:right w:val="none" w:sz="0" w:space="0" w:color="auto"/>
      </w:divBdr>
    </w:div>
    <w:div w:id="885262260">
      <w:bodyDiv w:val="1"/>
      <w:marLeft w:val="0"/>
      <w:marRight w:val="0"/>
      <w:marTop w:val="0"/>
      <w:marBottom w:val="0"/>
      <w:divBdr>
        <w:top w:val="none" w:sz="0" w:space="0" w:color="auto"/>
        <w:left w:val="none" w:sz="0" w:space="0" w:color="auto"/>
        <w:bottom w:val="none" w:sz="0" w:space="0" w:color="auto"/>
        <w:right w:val="none" w:sz="0" w:space="0" w:color="auto"/>
      </w:divBdr>
      <w:divsChild>
        <w:div w:id="1918394810">
          <w:marLeft w:val="480"/>
          <w:marRight w:val="0"/>
          <w:marTop w:val="0"/>
          <w:marBottom w:val="0"/>
          <w:divBdr>
            <w:top w:val="none" w:sz="0" w:space="0" w:color="auto"/>
            <w:left w:val="none" w:sz="0" w:space="0" w:color="auto"/>
            <w:bottom w:val="none" w:sz="0" w:space="0" w:color="auto"/>
            <w:right w:val="none" w:sz="0" w:space="0" w:color="auto"/>
          </w:divBdr>
        </w:div>
        <w:div w:id="1367481713">
          <w:marLeft w:val="480"/>
          <w:marRight w:val="0"/>
          <w:marTop w:val="0"/>
          <w:marBottom w:val="0"/>
          <w:divBdr>
            <w:top w:val="none" w:sz="0" w:space="0" w:color="auto"/>
            <w:left w:val="none" w:sz="0" w:space="0" w:color="auto"/>
            <w:bottom w:val="none" w:sz="0" w:space="0" w:color="auto"/>
            <w:right w:val="none" w:sz="0" w:space="0" w:color="auto"/>
          </w:divBdr>
        </w:div>
        <w:div w:id="329984922">
          <w:marLeft w:val="480"/>
          <w:marRight w:val="0"/>
          <w:marTop w:val="0"/>
          <w:marBottom w:val="0"/>
          <w:divBdr>
            <w:top w:val="none" w:sz="0" w:space="0" w:color="auto"/>
            <w:left w:val="none" w:sz="0" w:space="0" w:color="auto"/>
            <w:bottom w:val="none" w:sz="0" w:space="0" w:color="auto"/>
            <w:right w:val="none" w:sz="0" w:space="0" w:color="auto"/>
          </w:divBdr>
        </w:div>
        <w:div w:id="934827633">
          <w:marLeft w:val="480"/>
          <w:marRight w:val="0"/>
          <w:marTop w:val="0"/>
          <w:marBottom w:val="0"/>
          <w:divBdr>
            <w:top w:val="none" w:sz="0" w:space="0" w:color="auto"/>
            <w:left w:val="none" w:sz="0" w:space="0" w:color="auto"/>
            <w:bottom w:val="none" w:sz="0" w:space="0" w:color="auto"/>
            <w:right w:val="none" w:sz="0" w:space="0" w:color="auto"/>
          </w:divBdr>
        </w:div>
        <w:div w:id="1315795139">
          <w:marLeft w:val="480"/>
          <w:marRight w:val="0"/>
          <w:marTop w:val="0"/>
          <w:marBottom w:val="0"/>
          <w:divBdr>
            <w:top w:val="none" w:sz="0" w:space="0" w:color="auto"/>
            <w:left w:val="none" w:sz="0" w:space="0" w:color="auto"/>
            <w:bottom w:val="none" w:sz="0" w:space="0" w:color="auto"/>
            <w:right w:val="none" w:sz="0" w:space="0" w:color="auto"/>
          </w:divBdr>
        </w:div>
        <w:div w:id="278728018">
          <w:marLeft w:val="480"/>
          <w:marRight w:val="0"/>
          <w:marTop w:val="0"/>
          <w:marBottom w:val="0"/>
          <w:divBdr>
            <w:top w:val="none" w:sz="0" w:space="0" w:color="auto"/>
            <w:left w:val="none" w:sz="0" w:space="0" w:color="auto"/>
            <w:bottom w:val="none" w:sz="0" w:space="0" w:color="auto"/>
            <w:right w:val="none" w:sz="0" w:space="0" w:color="auto"/>
          </w:divBdr>
        </w:div>
        <w:div w:id="224612092">
          <w:marLeft w:val="480"/>
          <w:marRight w:val="0"/>
          <w:marTop w:val="0"/>
          <w:marBottom w:val="0"/>
          <w:divBdr>
            <w:top w:val="none" w:sz="0" w:space="0" w:color="auto"/>
            <w:left w:val="none" w:sz="0" w:space="0" w:color="auto"/>
            <w:bottom w:val="none" w:sz="0" w:space="0" w:color="auto"/>
            <w:right w:val="none" w:sz="0" w:space="0" w:color="auto"/>
          </w:divBdr>
        </w:div>
        <w:div w:id="700210565">
          <w:marLeft w:val="480"/>
          <w:marRight w:val="0"/>
          <w:marTop w:val="0"/>
          <w:marBottom w:val="0"/>
          <w:divBdr>
            <w:top w:val="none" w:sz="0" w:space="0" w:color="auto"/>
            <w:left w:val="none" w:sz="0" w:space="0" w:color="auto"/>
            <w:bottom w:val="none" w:sz="0" w:space="0" w:color="auto"/>
            <w:right w:val="none" w:sz="0" w:space="0" w:color="auto"/>
          </w:divBdr>
        </w:div>
        <w:div w:id="1393775761">
          <w:marLeft w:val="480"/>
          <w:marRight w:val="0"/>
          <w:marTop w:val="0"/>
          <w:marBottom w:val="0"/>
          <w:divBdr>
            <w:top w:val="none" w:sz="0" w:space="0" w:color="auto"/>
            <w:left w:val="none" w:sz="0" w:space="0" w:color="auto"/>
            <w:bottom w:val="none" w:sz="0" w:space="0" w:color="auto"/>
            <w:right w:val="none" w:sz="0" w:space="0" w:color="auto"/>
          </w:divBdr>
        </w:div>
        <w:div w:id="1499272824">
          <w:marLeft w:val="480"/>
          <w:marRight w:val="0"/>
          <w:marTop w:val="0"/>
          <w:marBottom w:val="0"/>
          <w:divBdr>
            <w:top w:val="none" w:sz="0" w:space="0" w:color="auto"/>
            <w:left w:val="none" w:sz="0" w:space="0" w:color="auto"/>
            <w:bottom w:val="none" w:sz="0" w:space="0" w:color="auto"/>
            <w:right w:val="none" w:sz="0" w:space="0" w:color="auto"/>
          </w:divBdr>
        </w:div>
        <w:div w:id="216013153">
          <w:marLeft w:val="480"/>
          <w:marRight w:val="0"/>
          <w:marTop w:val="0"/>
          <w:marBottom w:val="0"/>
          <w:divBdr>
            <w:top w:val="none" w:sz="0" w:space="0" w:color="auto"/>
            <w:left w:val="none" w:sz="0" w:space="0" w:color="auto"/>
            <w:bottom w:val="none" w:sz="0" w:space="0" w:color="auto"/>
            <w:right w:val="none" w:sz="0" w:space="0" w:color="auto"/>
          </w:divBdr>
        </w:div>
        <w:div w:id="787242778">
          <w:marLeft w:val="480"/>
          <w:marRight w:val="0"/>
          <w:marTop w:val="0"/>
          <w:marBottom w:val="0"/>
          <w:divBdr>
            <w:top w:val="none" w:sz="0" w:space="0" w:color="auto"/>
            <w:left w:val="none" w:sz="0" w:space="0" w:color="auto"/>
            <w:bottom w:val="none" w:sz="0" w:space="0" w:color="auto"/>
            <w:right w:val="none" w:sz="0" w:space="0" w:color="auto"/>
          </w:divBdr>
        </w:div>
        <w:div w:id="2113165522">
          <w:marLeft w:val="480"/>
          <w:marRight w:val="0"/>
          <w:marTop w:val="0"/>
          <w:marBottom w:val="0"/>
          <w:divBdr>
            <w:top w:val="none" w:sz="0" w:space="0" w:color="auto"/>
            <w:left w:val="none" w:sz="0" w:space="0" w:color="auto"/>
            <w:bottom w:val="none" w:sz="0" w:space="0" w:color="auto"/>
            <w:right w:val="none" w:sz="0" w:space="0" w:color="auto"/>
          </w:divBdr>
        </w:div>
        <w:div w:id="261037103">
          <w:marLeft w:val="480"/>
          <w:marRight w:val="0"/>
          <w:marTop w:val="0"/>
          <w:marBottom w:val="0"/>
          <w:divBdr>
            <w:top w:val="none" w:sz="0" w:space="0" w:color="auto"/>
            <w:left w:val="none" w:sz="0" w:space="0" w:color="auto"/>
            <w:bottom w:val="none" w:sz="0" w:space="0" w:color="auto"/>
            <w:right w:val="none" w:sz="0" w:space="0" w:color="auto"/>
          </w:divBdr>
        </w:div>
        <w:div w:id="1435638464">
          <w:marLeft w:val="480"/>
          <w:marRight w:val="0"/>
          <w:marTop w:val="0"/>
          <w:marBottom w:val="0"/>
          <w:divBdr>
            <w:top w:val="none" w:sz="0" w:space="0" w:color="auto"/>
            <w:left w:val="none" w:sz="0" w:space="0" w:color="auto"/>
            <w:bottom w:val="none" w:sz="0" w:space="0" w:color="auto"/>
            <w:right w:val="none" w:sz="0" w:space="0" w:color="auto"/>
          </w:divBdr>
        </w:div>
        <w:div w:id="913507641">
          <w:marLeft w:val="480"/>
          <w:marRight w:val="0"/>
          <w:marTop w:val="0"/>
          <w:marBottom w:val="0"/>
          <w:divBdr>
            <w:top w:val="none" w:sz="0" w:space="0" w:color="auto"/>
            <w:left w:val="none" w:sz="0" w:space="0" w:color="auto"/>
            <w:bottom w:val="none" w:sz="0" w:space="0" w:color="auto"/>
            <w:right w:val="none" w:sz="0" w:space="0" w:color="auto"/>
          </w:divBdr>
        </w:div>
        <w:div w:id="1766686069">
          <w:marLeft w:val="480"/>
          <w:marRight w:val="0"/>
          <w:marTop w:val="0"/>
          <w:marBottom w:val="0"/>
          <w:divBdr>
            <w:top w:val="none" w:sz="0" w:space="0" w:color="auto"/>
            <w:left w:val="none" w:sz="0" w:space="0" w:color="auto"/>
            <w:bottom w:val="none" w:sz="0" w:space="0" w:color="auto"/>
            <w:right w:val="none" w:sz="0" w:space="0" w:color="auto"/>
          </w:divBdr>
        </w:div>
        <w:div w:id="598418124">
          <w:marLeft w:val="480"/>
          <w:marRight w:val="0"/>
          <w:marTop w:val="0"/>
          <w:marBottom w:val="0"/>
          <w:divBdr>
            <w:top w:val="none" w:sz="0" w:space="0" w:color="auto"/>
            <w:left w:val="none" w:sz="0" w:space="0" w:color="auto"/>
            <w:bottom w:val="none" w:sz="0" w:space="0" w:color="auto"/>
            <w:right w:val="none" w:sz="0" w:space="0" w:color="auto"/>
          </w:divBdr>
        </w:div>
        <w:div w:id="2081709274">
          <w:marLeft w:val="480"/>
          <w:marRight w:val="0"/>
          <w:marTop w:val="0"/>
          <w:marBottom w:val="0"/>
          <w:divBdr>
            <w:top w:val="none" w:sz="0" w:space="0" w:color="auto"/>
            <w:left w:val="none" w:sz="0" w:space="0" w:color="auto"/>
            <w:bottom w:val="none" w:sz="0" w:space="0" w:color="auto"/>
            <w:right w:val="none" w:sz="0" w:space="0" w:color="auto"/>
          </w:divBdr>
        </w:div>
        <w:div w:id="799811748">
          <w:marLeft w:val="480"/>
          <w:marRight w:val="0"/>
          <w:marTop w:val="0"/>
          <w:marBottom w:val="0"/>
          <w:divBdr>
            <w:top w:val="none" w:sz="0" w:space="0" w:color="auto"/>
            <w:left w:val="none" w:sz="0" w:space="0" w:color="auto"/>
            <w:bottom w:val="none" w:sz="0" w:space="0" w:color="auto"/>
            <w:right w:val="none" w:sz="0" w:space="0" w:color="auto"/>
          </w:divBdr>
        </w:div>
        <w:div w:id="562256804">
          <w:marLeft w:val="480"/>
          <w:marRight w:val="0"/>
          <w:marTop w:val="0"/>
          <w:marBottom w:val="0"/>
          <w:divBdr>
            <w:top w:val="none" w:sz="0" w:space="0" w:color="auto"/>
            <w:left w:val="none" w:sz="0" w:space="0" w:color="auto"/>
            <w:bottom w:val="none" w:sz="0" w:space="0" w:color="auto"/>
            <w:right w:val="none" w:sz="0" w:space="0" w:color="auto"/>
          </w:divBdr>
        </w:div>
        <w:div w:id="1235895622">
          <w:marLeft w:val="480"/>
          <w:marRight w:val="0"/>
          <w:marTop w:val="0"/>
          <w:marBottom w:val="0"/>
          <w:divBdr>
            <w:top w:val="none" w:sz="0" w:space="0" w:color="auto"/>
            <w:left w:val="none" w:sz="0" w:space="0" w:color="auto"/>
            <w:bottom w:val="none" w:sz="0" w:space="0" w:color="auto"/>
            <w:right w:val="none" w:sz="0" w:space="0" w:color="auto"/>
          </w:divBdr>
        </w:div>
        <w:div w:id="770397974">
          <w:marLeft w:val="480"/>
          <w:marRight w:val="0"/>
          <w:marTop w:val="0"/>
          <w:marBottom w:val="0"/>
          <w:divBdr>
            <w:top w:val="none" w:sz="0" w:space="0" w:color="auto"/>
            <w:left w:val="none" w:sz="0" w:space="0" w:color="auto"/>
            <w:bottom w:val="none" w:sz="0" w:space="0" w:color="auto"/>
            <w:right w:val="none" w:sz="0" w:space="0" w:color="auto"/>
          </w:divBdr>
        </w:div>
        <w:div w:id="2128768345">
          <w:marLeft w:val="480"/>
          <w:marRight w:val="0"/>
          <w:marTop w:val="0"/>
          <w:marBottom w:val="0"/>
          <w:divBdr>
            <w:top w:val="none" w:sz="0" w:space="0" w:color="auto"/>
            <w:left w:val="none" w:sz="0" w:space="0" w:color="auto"/>
            <w:bottom w:val="none" w:sz="0" w:space="0" w:color="auto"/>
            <w:right w:val="none" w:sz="0" w:space="0" w:color="auto"/>
          </w:divBdr>
        </w:div>
        <w:div w:id="569770285">
          <w:marLeft w:val="480"/>
          <w:marRight w:val="0"/>
          <w:marTop w:val="0"/>
          <w:marBottom w:val="0"/>
          <w:divBdr>
            <w:top w:val="none" w:sz="0" w:space="0" w:color="auto"/>
            <w:left w:val="none" w:sz="0" w:space="0" w:color="auto"/>
            <w:bottom w:val="none" w:sz="0" w:space="0" w:color="auto"/>
            <w:right w:val="none" w:sz="0" w:space="0" w:color="auto"/>
          </w:divBdr>
        </w:div>
        <w:div w:id="575742682">
          <w:marLeft w:val="480"/>
          <w:marRight w:val="0"/>
          <w:marTop w:val="0"/>
          <w:marBottom w:val="0"/>
          <w:divBdr>
            <w:top w:val="none" w:sz="0" w:space="0" w:color="auto"/>
            <w:left w:val="none" w:sz="0" w:space="0" w:color="auto"/>
            <w:bottom w:val="none" w:sz="0" w:space="0" w:color="auto"/>
            <w:right w:val="none" w:sz="0" w:space="0" w:color="auto"/>
          </w:divBdr>
        </w:div>
        <w:div w:id="613679616">
          <w:marLeft w:val="480"/>
          <w:marRight w:val="0"/>
          <w:marTop w:val="0"/>
          <w:marBottom w:val="0"/>
          <w:divBdr>
            <w:top w:val="none" w:sz="0" w:space="0" w:color="auto"/>
            <w:left w:val="none" w:sz="0" w:space="0" w:color="auto"/>
            <w:bottom w:val="none" w:sz="0" w:space="0" w:color="auto"/>
            <w:right w:val="none" w:sz="0" w:space="0" w:color="auto"/>
          </w:divBdr>
        </w:div>
        <w:div w:id="1104231298">
          <w:marLeft w:val="480"/>
          <w:marRight w:val="0"/>
          <w:marTop w:val="0"/>
          <w:marBottom w:val="0"/>
          <w:divBdr>
            <w:top w:val="none" w:sz="0" w:space="0" w:color="auto"/>
            <w:left w:val="none" w:sz="0" w:space="0" w:color="auto"/>
            <w:bottom w:val="none" w:sz="0" w:space="0" w:color="auto"/>
            <w:right w:val="none" w:sz="0" w:space="0" w:color="auto"/>
          </w:divBdr>
        </w:div>
        <w:div w:id="167601188">
          <w:marLeft w:val="480"/>
          <w:marRight w:val="0"/>
          <w:marTop w:val="0"/>
          <w:marBottom w:val="0"/>
          <w:divBdr>
            <w:top w:val="none" w:sz="0" w:space="0" w:color="auto"/>
            <w:left w:val="none" w:sz="0" w:space="0" w:color="auto"/>
            <w:bottom w:val="none" w:sz="0" w:space="0" w:color="auto"/>
            <w:right w:val="none" w:sz="0" w:space="0" w:color="auto"/>
          </w:divBdr>
        </w:div>
        <w:div w:id="1578513689">
          <w:marLeft w:val="480"/>
          <w:marRight w:val="0"/>
          <w:marTop w:val="0"/>
          <w:marBottom w:val="0"/>
          <w:divBdr>
            <w:top w:val="none" w:sz="0" w:space="0" w:color="auto"/>
            <w:left w:val="none" w:sz="0" w:space="0" w:color="auto"/>
            <w:bottom w:val="none" w:sz="0" w:space="0" w:color="auto"/>
            <w:right w:val="none" w:sz="0" w:space="0" w:color="auto"/>
          </w:divBdr>
        </w:div>
        <w:div w:id="695694937">
          <w:marLeft w:val="480"/>
          <w:marRight w:val="0"/>
          <w:marTop w:val="0"/>
          <w:marBottom w:val="0"/>
          <w:divBdr>
            <w:top w:val="none" w:sz="0" w:space="0" w:color="auto"/>
            <w:left w:val="none" w:sz="0" w:space="0" w:color="auto"/>
            <w:bottom w:val="none" w:sz="0" w:space="0" w:color="auto"/>
            <w:right w:val="none" w:sz="0" w:space="0" w:color="auto"/>
          </w:divBdr>
        </w:div>
        <w:div w:id="1539857516">
          <w:marLeft w:val="480"/>
          <w:marRight w:val="0"/>
          <w:marTop w:val="0"/>
          <w:marBottom w:val="0"/>
          <w:divBdr>
            <w:top w:val="none" w:sz="0" w:space="0" w:color="auto"/>
            <w:left w:val="none" w:sz="0" w:space="0" w:color="auto"/>
            <w:bottom w:val="none" w:sz="0" w:space="0" w:color="auto"/>
            <w:right w:val="none" w:sz="0" w:space="0" w:color="auto"/>
          </w:divBdr>
        </w:div>
        <w:div w:id="1124809932">
          <w:marLeft w:val="480"/>
          <w:marRight w:val="0"/>
          <w:marTop w:val="0"/>
          <w:marBottom w:val="0"/>
          <w:divBdr>
            <w:top w:val="none" w:sz="0" w:space="0" w:color="auto"/>
            <w:left w:val="none" w:sz="0" w:space="0" w:color="auto"/>
            <w:bottom w:val="none" w:sz="0" w:space="0" w:color="auto"/>
            <w:right w:val="none" w:sz="0" w:space="0" w:color="auto"/>
          </w:divBdr>
        </w:div>
        <w:div w:id="2022201013">
          <w:marLeft w:val="480"/>
          <w:marRight w:val="0"/>
          <w:marTop w:val="0"/>
          <w:marBottom w:val="0"/>
          <w:divBdr>
            <w:top w:val="none" w:sz="0" w:space="0" w:color="auto"/>
            <w:left w:val="none" w:sz="0" w:space="0" w:color="auto"/>
            <w:bottom w:val="none" w:sz="0" w:space="0" w:color="auto"/>
            <w:right w:val="none" w:sz="0" w:space="0" w:color="auto"/>
          </w:divBdr>
        </w:div>
        <w:div w:id="131801112">
          <w:marLeft w:val="480"/>
          <w:marRight w:val="0"/>
          <w:marTop w:val="0"/>
          <w:marBottom w:val="0"/>
          <w:divBdr>
            <w:top w:val="none" w:sz="0" w:space="0" w:color="auto"/>
            <w:left w:val="none" w:sz="0" w:space="0" w:color="auto"/>
            <w:bottom w:val="none" w:sz="0" w:space="0" w:color="auto"/>
            <w:right w:val="none" w:sz="0" w:space="0" w:color="auto"/>
          </w:divBdr>
        </w:div>
        <w:div w:id="1425614804">
          <w:marLeft w:val="480"/>
          <w:marRight w:val="0"/>
          <w:marTop w:val="0"/>
          <w:marBottom w:val="0"/>
          <w:divBdr>
            <w:top w:val="none" w:sz="0" w:space="0" w:color="auto"/>
            <w:left w:val="none" w:sz="0" w:space="0" w:color="auto"/>
            <w:bottom w:val="none" w:sz="0" w:space="0" w:color="auto"/>
            <w:right w:val="none" w:sz="0" w:space="0" w:color="auto"/>
          </w:divBdr>
        </w:div>
        <w:div w:id="7027111">
          <w:marLeft w:val="480"/>
          <w:marRight w:val="0"/>
          <w:marTop w:val="0"/>
          <w:marBottom w:val="0"/>
          <w:divBdr>
            <w:top w:val="none" w:sz="0" w:space="0" w:color="auto"/>
            <w:left w:val="none" w:sz="0" w:space="0" w:color="auto"/>
            <w:bottom w:val="none" w:sz="0" w:space="0" w:color="auto"/>
            <w:right w:val="none" w:sz="0" w:space="0" w:color="auto"/>
          </w:divBdr>
        </w:div>
        <w:div w:id="1260794879">
          <w:marLeft w:val="480"/>
          <w:marRight w:val="0"/>
          <w:marTop w:val="0"/>
          <w:marBottom w:val="0"/>
          <w:divBdr>
            <w:top w:val="none" w:sz="0" w:space="0" w:color="auto"/>
            <w:left w:val="none" w:sz="0" w:space="0" w:color="auto"/>
            <w:bottom w:val="none" w:sz="0" w:space="0" w:color="auto"/>
            <w:right w:val="none" w:sz="0" w:space="0" w:color="auto"/>
          </w:divBdr>
        </w:div>
        <w:div w:id="1487747788">
          <w:marLeft w:val="480"/>
          <w:marRight w:val="0"/>
          <w:marTop w:val="0"/>
          <w:marBottom w:val="0"/>
          <w:divBdr>
            <w:top w:val="none" w:sz="0" w:space="0" w:color="auto"/>
            <w:left w:val="none" w:sz="0" w:space="0" w:color="auto"/>
            <w:bottom w:val="none" w:sz="0" w:space="0" w:color="auto"/>
            <w:right w:val="none" w:sz="0" w:space="0" w:color="auto"/>
          </w:divBdr>
        </w:div>
        <w:div w:id="1069886221">
          <w:marLeft w:val="480"/>
          <w:marRight w:val="0"/>
          <w:marTop w:val="0"/>
          <w:marBottom w:val="0"/>
          <w:divBdr>
            <w:top w:val="none" w:sz="0" w:space="0" w:color="auto"/>
            <w:left w:val="none" w:sz="0" w:space="0" w:color="auto"/>
            <w:bottom w:val="none" w:sz="0" w:space="0" w:color="auto"/>
            <w:right w:val="none" w:sz="0" w:space="0" w:color="auto"/>
          </w:divBdr>
        </w:div>
      </w:divsChild>
    </w:div>
    <w:div w:id="886575608">
      <w:bodyDiv w:val="1"/>
      <w:marLeft w:val="0"/>
      <w:marRight w:val="0"/>
      <w:marTop w:val="0"/>
      <w:marBottom w:val="0"/>
      <w:divBdr>
        <w:top w:val="none" w:sz="0" w:space="0" w:color="auto"/>
        <w:left w:val="none" w:sz="0" w:space="0" w:color="auto"/>
        <w:bottom w:val="none" w:sz="0" w:space="0" w:color="auto"/>
        <w:right w:val="none" w:sz="0" w:space="0" w:color="auto"/>
      </w:divBdr>
    </w:div>
    <w:div w:id="887373898">
      <w:bodyDiv w:val="1"/>
      <w:marLeft w:val="0"/>
      <w:marRight w:val="0"/>
      <w:marTop w:val="0"/>
      <w:marBottom w:val="0"/>
      <w:divBdr>
        <w:top w:val="none" w:sz="0" w:space="0" w:color="auto"/>
        <w:left w:val="none" w:sz="0" w:space="0" w:color="auto"/>
        <w:bottom w:val="none" w:sz="0" w:space="0" w:color="auto"/>
        <w:right w:val="none" w:sz="0" w:space="0" w:color="auto"/>
      </w:divBdr>
    </w:div>
    <w:div w:id="889653088">
      <w:bodyDiv w:val="1"/>
      <w:marLeft w:val="0"/>
      <w:marRight w:val="0"/>
      <w:marTop w:val="0"/>
      <w:marBottom w:val="0"/>
      <w:divBdr>
        <w:top w:val="none" w:sz="0" w:space="0" w:color="auto"/>
        <w:left w:val="none" w:sz="0" w:space="0" w:color="auto"/>
        <w:bottom w:val="none" w:sz="0" w:space="0" w:color="auto"/>
        <w:right w:val="none" w:sz="0" w:space="0" w:color="auto"/>
      </w:divBdr>
    </w:div>
    <w:div w:id="894194399">
      <w:bodyDiv w:val="1"/>
      <w:marLeft w:val="0"/>
      <w:marRight w:val="0"/>
      <w:marTop w:val="0"/>
      <w:marBottom w:val="0"/>
      <w:divBdr>
        <w:top w:val="none" w:sz="0" w:space="0" w:color="auto"/>
        <w:left w:val="none" w:sz="0" w:space="0" w:color="auto"/>
        <w:bottom w:val="none" w:sz="0" w:space="0" w:color="auto"/>
        <w:right w:val="none" w:sz="0" w:space="0" w:color="auto"/>
      </w:divBdr>
    </w:div>
    <w:div w:id="898706716">
      <w:bodyDiv w:val="1"/>
      <w:marLeft w:val="0"/>
      <w:marRight w:val="0"/>
      <w:marTop w:val="0"/>
      <w:marBottom w:val="0"/>
      <w:divBdr>
        <w:top w:val="none" w:sz="0" w:space="0" w:color="auto"/>
        <w:left w:val="none" w:sz="0" w:space="0" w:color="auto"/>
        <w:bottom w:val="none" w:sz="0" w:space="0" w:color="auto"/>
        <w:right w:val="none" w:sz="0" w:space="0" w:color="auto"/>
      </w:divBdr>
    </w:div>
    <w:div w:id="900754704">
      <w:bodyDiv w:val="1"/>
      <w:marLeft w:val="0"/>
      <w:marRight w:val="0"/>
      <w:marTop w:val="0"/>
      <w:marBottom w:val="0"/>
      <w:divBdr>
        <w:top w:val="none" w:sz="0" w:space="0" w:color="auto"/>
        <w:left w:val="none" w:sz="0" w:space="0" w:color="auto"/>
        <w:bottom w:val="none" w:sz="0" w:space="0" w:color="auto"/>
        <w:right w:val="none" w:sz="0" w:space="0" w:color="auto"/>
      </w:divBdr>
    </w:div>
    <w:div w:id="900944634">
      <w:bodyDiv w:val="1"/>
      <w:marLeft w:val="0"/>
      <w:marRight w:val="0"/>
      <w:marTop w:val="0"/>
      <w:marBottom w:val="0"/>
      <w:divBdr>
        <w:top w:val="none" w:sz="0" w:space="0" w:color="auto"/>
        <w:left w:val="none" w:sz="0" w:space="0" w:color="auto"/>
        <w:bottom w:val="none" w:sz="0" w:space="0" w:color="auto"/>
        <w:right w:val="none" w:sz="0" w:space="0" w:color="auto"/>
      </w:divBdr>
      <w:divsChild>
        <w:div w:id="78253657">
          <w:marLeft w:val="640"/>
          <w:marRight w:val="0"/>
          <w:marTop w:val="0"/>
          <w:marBottom w:val="0"/>
          <w:divBdr>
            <w:top w:val="none" w:sz="0" w:space="0" w:color="auto"/>
            <w:left w:val="none" w:sz="0" w:space="0" w:color="auto"/>
            <w:bottom w:val="none" w:sz="0" w:space="0" w:color="auto"/>
            <w:right w:val="none" w:sz="0" w:space="0" w:color="auto"/>
          </w:divBdr>
        </w:div>
        <w:div w:id="1930893826">
          <w:marLeft w:val="640"/>
          <w:marRight w:val="0"/>
          <w:marTop w:val="0"/>
          <w:marBottom w:val="0"/>
          <w:divBdr>
            <w:top w:val="none" w:sz="0" w:space="0" w:color="auto"/>
            <w:left w:val="none" w:sz="0" w:space="0" w:color="auto"/>
            <w:bottom w:val="none" w:sz="0" w:space="0" w:color="auto"/>
            <w:right w:val="none" w:sz="0" w:space="0" w:color="auto"/>
          </w:divBdr>
        </w:div>
        <w:div w:id="1121386841">
          <w:marLeft w:val="640"/>
          <w:marRight w:val="0"/>
          <w:marTop w:val="0"/>
          <w:marBottom w:val="0"/>
          <w:divBdr>
            <w:top w:val="none" w:sz="0" w:space="0" w:color="auto"/>
            <w:left w:val="none" w:sz="0" w:space="0" w:color="auto"/>
            <w:bottom w:val="none" w:sz="0" w:space="0" w:color="auto"/>
            <w:right w:val="none" w:sz="0" w:space="0" w:color="auto"/>
          </w:divBdr>
        </w:div>
        <w:div w:id="870528540">
          <w:marLeft w:val="640"/>
          <w:marRight w:val="0"/>
          <w:marTop w:val="0"/>
          <w:marBottom w:val="0"/>
          <w:divBdr>
            <w:top w:val="none" w:sz="0" w:space="0" w:color="auto"/>
            <w:left w:val="none" w:sz="0" w:space="0" w:color="auto"/>
            <w:bottom w:val="none" w:sz="0" w:space="0" w:color="auto"/>
            <w:right w:val="none" w:sz="0" w:space="0" w:color="auto"/>
          </w:divBdr>
        </w:div>
        <w:div w:id="1855150590">
          <w:marLeft w:val="640"/>
          <w:marRight w:val="0"/>
          <w:marTop w:val="0"/>
          <w:marBottom w:val="0"/>
          <w:divBdr>
            <w:top w:val="none" w:sz="0" w:space="0" w:color="auto"/>
            <w:left w:val="none" w:sz="0" w:space="0" w:color="auto"/>
            <w:bottom w:val="none" w:sz="0" w:space="0" w:color="auto"/>
            <w:right w:val="none" w:sz="0" w:space="0" w:color="auto"/>
          </w:divBdr>
        </w:div>
        <w:div w:id="374083548">
          <w:marLeft w:val="640"/>
          <w:marRight w:val="0"/>
          <w:marTop w:val="0"/>
          <w:marBottom w:val="0"/>
          <w:divBdr>
            <w:top w:val="none" w:sz="0" w:space="0" w:color="auto"/>
            <w:left w:val="none" w:sz="0" w:space="0" w:color="auto"/>
            <w:bottom w:val="none" w:sz="0" w:space="0" w:color="auto"/>
            <w:right w:val="none" w:sz="0" w:space="0" w:color="auto"/>
          </w:divBdr>
        </w:div>
        <w:div w:id="1942254268">
          <w:marLeft w:val="640"/>
          <w:marRight w:val="0"/>
          <w:marTop w:val="0"/>
          <w:marBottom w:val="0"/>
          <w:divBdr>
            <w:top w:val="none" w:sz="0" w:space="0" w:color="auto"/>
            <w:left w:val="none" w:sz="0" w:space="0" w:color="auto"/>
            <w:bottom w:val="none" w:sz="0" w:space="0" w:color="auto"/>
            <w:right w:val="none" w:sz="0" w:space="0" w:color="auto"/>
          </w:divBdr>
        </w:div>
        <w:div w:id="1150176745">
          <w:marLeft w:val="640"/>
          <w:marRight w:val="0"/>
          <w:marTop w:val="0"/>
          <w:marBottom w:val="0"/>
          <w:divBdr>
            <w:top w:val="none" w:sz="0" w:space="0" w:color="auto"/>
            <w:left w:val="none" w:sz="0" w:space="0" w:color="auto"/>
            <w:bottom w:val="none" w:sz="0" w:space="0" w:color="auto"/>
            <w:right w:val="none" w:sz="0" w:space="0" w:color="auto"/>
          </w:divBdr>
        </w:div>
        <w:div w:id="240259313">
          <w:marLeft w:val="640"/>
          <w:marRight w:val="0"/>
          <w:marTop w:val="0"/>
          <w:marBottom w:val="0"/>
          <w:divBdr>
            <w:top w:val="none" w:sz="0" w:space="0" w:color="auto"/>
            <w:left w:val="none" w:sz="0" w:space="0" w:color="auto"/>
            <w:bottom w:val="none" w:sz="0" w:space="0" w:color="auto"/>
            <w:right w:val="none" w:sz="0" w:space="0" w:color="auto"/>
          </w:divBdr>
        </w:div>
        <w:div w:id="2138719087">
          <w:marLeft w:val="640"/>
          <w:marRight w:val="0"/>
          <w:marTop w:val="0"/>
          <w:marBottom w:val="0"/>
          <w:divBdr>
            <w:top w:val="none" w:sz="0" w:space="0" w:color="auto"/>
            <w:left w:val="none" w:sz="0" w:space="0" w:color="auto"/>
            <w:bottom w:val="none" w:sz="0" w:space="0" w:color="auto"/>
            <w:right w:val="none" w:sz="0" w:space="0" w:color="auto"/>
          </w:divBdr>
        </w:div>
        <w:div w:id="126703570">
          <w:marLeft w:val="640"/>
          <w:marRight w:val="0"/>
          <w:marTop w:val="0"/>
          <w:marBottom w:val="0"/>
          <w:divBdr>
            <w:top w:val="none" w:sz="0" w:space="0" w:color="auto"/>
            <w:left w:val="none" w:sz="0" w:space="0" w:color="auto"/>
            <w:bottom w:val="none" w:sz="0" w:space="0" w:color="auto"/>
            <w:right w:val="none" w:sz="0" w:space="0" w:color="auto"/>
          </w:divBdr>
        </w:div>
        <w:div w:id="655840536">
          <w:marLeft w:val="640"/>
          <w:marRight w:val="0"/>
          <w:marTop w:val="0"/>
          <w:marBottom w:val="0"/>
          <w:divBdr>
            <w:top w:val="none" w:sz="0" w:space="0" w:color="auto"/>
            <w:left w:val="none" w:sz="0" w:space="0" w:color="auto"/>
            <w:bottom w:val="none" w:sz="0" w:space="0" w:color="auto"/>
            <w:right w:val="none" w:sz="0" w:space="0" w:color="auto"/>
          </w:divBdr>
        </w:div>
        <w:div w:id="360980626">
          <w:marLeft w:val="640"/>
          <w:marRight w:val="0"/>
          <w:marTop w:val="0"/>
          <w:marBottom w:val="0"/>
          <w:divBdr>
            <w:top w:val="none" w:sz="0" w:space="0" w:color="auto"/>
            <w:left w:val="none" w:sz="0" w:space="0" w:color="auto"/>
            <w:bottom w:val="none" w:sz="0" w:space="0" w:color="auto"/>
            <w:right w:val="none" w:sz="0" w:space="0" w:color="auto"/>
          </w:divBdr>
        </w:div>
        <w:div w:id="254095652">
          <w:marLeft w:val="640"/>
          <w:marRight w:val="0"/>
          <w:marTop w:val="0"/>
          <w:marBottom w:val="0"/>
          <w:divBdr>
            <w:top w:val="none" w:sz="0" w:space="0" w:color="auto"/>
            <w:left w:val="none" w:sz="0" w:space="0" w:color="auto"/>
            <w:bottom w:val="none" w:sz="0" w:space="0" w:color="auto"/>
            <w:right w:val="none" w:sz="0" w:space="0" w:color="auto"/>
          </w:divBdr>
        </w:div>
        <w:div w:id="1453135163">
          <w:marLeft w:val="640"/>
          <w:marRight w:val="0"/>
          <w:marTop w:val="0"/>
          <w:marBottom w:val="0"/>
          <w:divBdr>
            <w:top w:val="none" w:sz="0" w:space="0" w:color="auto"/>
            <w:left w:val="none" w:sz="0" w:space="0" w:color="auto"/>
            <w:bottom w:val="none" w:sz="0" w:space="0" w:color="auto"/>
            <w:right w:val="none" w:sz="0" w:space="0" w:color="auto"/>
          </w:divBdr>
        </w:div>
        <w:div w:id="330256693">
          <w:marLeft w:val="640"/>
          <w:marRight w:val="0"/>
          <w:marTop w:val="0"/>
          <w:marBottom w:val="0"/>
          <w:divBdr>
            <w:top w:val="none" w:sz="0" w:space="0" w:color="auto"/>
            <w:left w:val="none" w:sz="0" w:space="0" w:color="auto"/>
            <w:bottom w:val="none" w:sz="0" w:space="0" w:color="auto"/>
            <w:right w:val="none" w:sz="0" w:space="0" w:color="auto"/>
          </w:divBdr>
        </w:div>
        <w:div w:id="1948927869">
          <w:marLeft w:val="640"/>
          <w:marRight w:val="0"/>
          <w:marTop w:val="0"/>
          <w:marBottom w:val="0"/>
          <w:divBdr>
            <w:top w:val="none" w:sz="0" w:space="0" w:color="auto"/>
            <w:left w:val="none" w:sz="0" w:space="0" w:color="auto"/>
            <w:bottom w:val="none" w:sz="0" w:space="0" w:color="auto"/>
            <w:right w:val="none" w:sz="0" w:space="0" w:color="auto"/>
          </w:divBdr>
        </w:div>
        <w:div w:id="735207849">
          <w:marLeft w:val="640"/>
          <w:marRight w:val="0"/>
          <w:marTop w:val="0"/>
          <w:marBottom w:val="0"/>
          <w:divBdr>
            <w:top w:val="none" w:sz="0" w:space="0" w:color="auto"/>
            <w:left w:val="none" w:sz="0" w:space="0" w:color="auto"/>
            <w:bottom w:val="none" w:sz="0" w:space="0" w:color="auto"/>
            <w:right w:val="none" w:sz="0" w:space="0" w:color="auto"/>
          </w:divBdr>
        </w:div>
        <w:div w:id="1143501011">
          <w:marLeft w:val="640"/>
          <w:marRight w:val="0"/>
          <w:marTop w:val="0"/>
          <w:marBottom w:val="0"/>
          <w:divBdr>
            <w:top w:val="none" w:sz="0" w:space="0" w:color="auto"/>
            <w:left w:val="none" w:sz="0" w:space="0" w:color="auto"/>
            <w:bottom w:val="none" w:sz="0" w:space="0" w:color="auto"/>
            <w:right w:val="none" w:sz="0" w:space="0" w:color="auto"/>
          </w:divBdr>
        </w:div>
        <w:div w:id="31926265">
          <w:marLeft w:val="640"/>
          <w:marRight w:val="0"/>
          <w:marTop w:val="0"/>
          <w:marBottom w:val="0"/>
          <w:divBdr>
            <w:top w:val="none" w:sz="0" w:space="0" w:color="auto"/>
            <w:left w:val="none" w:sz="0" w:space="0" w:color="auto"/>
            <w:bottom w:val="none" w:sz="0" w:space="0" w:color="auto"/>
            <w:right w:val="none" w:sz="0" w:space="0" w:color="auto"/>
          </w:divBdr>
        </w:div>
        <w:div w:id="546333795">
          <w:marLeft w:val="640"/>
          <w:marRight w:val="0"/>
          <w:marTop w:val="0"/>
          <w:marBottom w:val="0"/>
          <w:divBdr>
            <w:top w:val="none" w:sz="0" w:space="0" w:color="auto"/>
            <w:left w:val="none" w:sz="0" w:space="0" w:color="auto"/>
            <w:bottom w:val="none" w:sz="0" w:space="0" w:color="auto"/>
            <w:right w:val="none" w:sz="0" w:space="0" w:color="auto"/>
          </w:divBdr>
        </w:div>
        <w:div w:id="1267228036">
          <w:marLeft w:val="640"/>
          <w:marRight w:val="0"/>
          <w:marTop w:val="0"/>
          <w:marBottom w:val="0"/>
          <w:divBdr>
            <w:top w:val="none" w:sz="0" w:space="0" w:color="auto"/>
            <w:left w:val="none" w:sz="0" w:space="0" w:color="auto"/>
            <w:bottom w:val="none" w:sz="0" w:space="0" w:color="auto"/>
            <w:right w:val="none" w:sz="0" w:space="0" w:color="auto"/>
          </w:divBdr>
        </w:div>
        <w:div w:id="815686084">
          <w:marLeft w:val="640"/>
          <w:marRight w:val="0"/>
          <w:marTop w:val="0"/>
          <w:marBottom w:val="0"/>
          <w:divBdr>
            <w:top w:val="none" w:sz="0" w:space="0" w:color="auto"/>
            <w:left w:val="none" w:sz="0" w:space="0" w:color="auto"/>
            <w:bottom w:val="none" w:sz="0" w:space="0" w:color="auto"/>
            <w:right w:val="none" w:sz="0" w:space="0" w:color="auto"/>
          </w:divBdr>
        </w:div>
        <w:div w:id="993606006">
          <w:marLeft w:val="640"/>
          <w:marRight w:val="0"/>
          <w:marTop w:val="0"/>
          <w:marBottom w:val="0"/>
          <w:divBdr>
            <w:top w:val="none" w:sz="0" w:space="0" w:color="auto"/>
            <w:left w:val="none" w:sz="0" w:space="0" w:color="auto"/>
            <w:bottom w:val="none" w:sz="0" w:space="0" w:color="auto"/>
            <w:right w:val="none" w:sz="0" w:space="0" w:color="auto"/>
          </w:divBdr>
        </w:div>
        <w:div w:id="2032952134">
          <w:marLeft w:val="640"/>
          <w:marRight w:val="0"/>
          <w:marTop w:val="0"/>
          <w:marBottom w:val="0"/>
          <w:divBdr>
            <w:top w:val="none" w:sz="0" w:space="0" w:color="auto"/>
            <w:left w:val="none" w:sz="0" w:space="0" w:color="auto"/>
            <w:bottom w:val="none" w:sz="0" w:space="0" w:color="auto"/>
            <w:right w:val="none" w:sz="0" w:space="0" w:color="auto"/>
          </w:divBdr>
        </w:div>
        <w:div w:id="347755280">
          <w:marLeft w:val="640"/>
          <w:marRight w:val="0"/>
          <w:marTop w:val="0"/>
          <w:marBottom w:val="0"/>
          <w:divBdr>
            <w:top w:val="none" w:sz="0" w:space="0" w:color="auto"/>
            <w:left w:val="none" w:sz="0" w:space="0" w:color="auto"/>
            <w:bottom w:val="none" w:sz="0" w:space="0" w:color="auto"/>
            <w:right w:val="none" w:sz="0" w:space="0" w:color="auto"/>
          </w:divBdr>
        </w:div>
        <w:div w:id="463813909">
          <w:marLeft w:val="640"/>
          <w:marRight w:val="0"/>
          <w:marTop w:val="0"/>
          <w:marBottom w:val="0"/>
          <w:divBdr>
            <w:top w:val="none" w:sz="0" w:space="0" w:color="auto"/>
            <w:left w:val="none" w:sz="0" w:space="0" w:color="auto"/>
            <w:bottom w:val="none" w:sz="0" w:space="0" w:color="auto"/>
            <w:right w:val="none" w:sz="0" w:space="0" w:color="auto"/>
          </w:divBdr>
        </w:div>
        <w:div w:id="1867793526">
          <w:marLeft w:val="640"/>
          <w:marRight w:val="0"/>
          <w:marTop w:val="0"/>
          <w:marBottom w:val="0"/>
          <w:divBdr>
            <w:top w:val="none" w:sz="0" w:space="0" w:color="auto"/>
            <w:left w:val="none" w:sz="0" w:space="0" w:color="auto"/>
            <w:bottom w:val="none" w:sz="0" w:space="0" w:color="auto"/>
            <w:right w:val="none" w:sz="0" w:space="0" w:color="auto"/>
          </w:divBdr>
        </w:div>
        <w:div w:id="253980081">
          <w:marLeft w:val="640"/>
          <w:marRight w:val="0"/>
          <w:marTop w:val="0"/>
          <w:marBottom w:val="0"/>
          <w:divBdr>
            <w:top w:val="none" w:sz="0" w:space="0" w:color="auto"/>
            <w:left w:val="none" w:sz="0" w:space="0" w:color="auto"/>
            <w:bottom w:val="none" w:sz="0" w:space="0" w:color="auto"/>
            <w:right w:val="none" w:sz="0" w:space="0" w:color="auto"/>
          </w:divBdr>
        </w:div>
        <w:div w:id="942999447">
          <w:marLeft w:val="640"/>
          <w:marRight w:val="0"/>
          <w:marTop w:val="0"/>
          <w:marBottom w:val="0"/>
          <w:divBdr>
            <w:top w:val="none" w:sz="0" w:space="0" w:color="auto"/>
            <w:left w:val="none" w:sz="0" w:space="0" w:color="auto"/>
            <w:bottom w:val="none" w:sz="0" w:space="0" w:color="auto"/>
            <w:right w:val="none" w:sz="0" w:space="0" w:color="auto"/>
          </w:divBdr>
        </w:div>
        <w:div w:id="769398060">
          <w:marLeft w:val="640"/>
          <w:marRight w:val="0"/>
          <w:marTop w:val="0"/>
          <w:marBottom w:val="0"/>
          <w:divBdr>
            <w:top w:val="none" w:sz="0" w:space="0" w:color="auto"/>
            <w:left w:val="none" w:sz="0" w:space="0" w:color="auto"/>
            <w:bottom w:val="none" w:sz="0" w:space="0" w:color="auto"/>
            <w:right w:val="none" w:sz="0" w:space="0" w:color="auto"/>
          </w:divBdr>
        </w:div>
        <w:div w:id="1227258205">
          <w:marLeft w:val="640"/>
          <w:marRight w:val="0"/>
          <w:marTop w:val="0"/>
          <w:marBottom w:val="0"/>
          <w:divBdr>
            <w:top w:val="none" w:sz="0" w:space="0" w:color="auto"/>
            <w:left w:val="none" w:sz="0" w:space="0" w:color="auto"/>
            <w:bottom w:val="none" w:sz="0" w:space="0" w:color="auto"/>
            <w:right w:val="none" w:sz="0" w:space="0" w:color="auto"/>
          </w:divBdr>
        </w:div>
        <w:div w:id="518079069">
          <w:marLeft w:val="640"/>
          <w:marRight w:val="0"/>
          <w:marTop w:val="0"/>
          <w:marBottom w:val="0"/>
          <w:divBdr>
            <w:top w:val="none" w:sz="0" w:space="0" w:color="auto"/>
            <w:left w:val="none" w:sz="0" w:space="0" w:color="auto"/>
            <w:bottom w:val="none" w:sz="0" w:space="0" w:color="auto"/>
            <w:right w:val="none" w:sz="0" w:space="0" w:color="auto"/>
          </w:divBdr>
        </w:div>
        <w:div w:id="127671482">
          <w:marLeft w:val="640"/>
          <w:marRight w:val="0"/>
          <w:marTop w:val="0"/>
          <w:marBottom w:val="0"/>
          <w:divBdr>
            <w:top w:val="none" w:sz="0" w:space="0" w:color="auto"/>
            <w:left w:val="none" w:sz="0" w:space="0" w:color="auto"/>
            <w:bottom w:val="none" w:sz="0" w:space="0" w:color="auto"/>
            <w:right w:val="none" w:sz="0" w:space="0" w:color="auto"/>
          </w:divBdr>
        </w:div>
        <w:div w:id="191844772">
          <w:marLeft w:val="640"/>
          <w:marRight w:val="0"/>
          <w:marTop w:val="0"/>
          <w:marBottom w:val="0"/>
          <w:divBdr>
            <w:top w:val="none" w:sz="0" w:space="0" w:color="auto"/>
            <w:left w:val="none" w:sz="0" w:space="0" w:color="auto"/>
            <w:bottom w:val="none" w:sz="0" w:space="0" w:color="auto"/>
            <w:right w:val="none" w:sz="0" w:space="0" w:color="auto"/>
          </w:divBdr>
        </w:div>
        <w:div w:id="758596949">
          <w:marLeft w:val="640"/>
          <w:marRight w:val="0"/>
          <w:marTop w:val="0"/>
          <w:marBottom w:val="0"/>
          <w:divBdr>
            <w:top w:val="none" w:sz="0" w:space="0" w:color="auto"/>
            <w:left w:val="none" w:sz="0" w:space="0" w:color="auto"/>
            <w:bottom w:val="none" w:sz="0" w:space="0" w:color="auto"/>
            <w:right w:val="none" w:sz="0" w:space="0" w:color="auto"/>
          </w:divBdr>
        </w:div>
        <w:div w:id="1720859893">
          <w:marLeft w:val="640"/>
          <w:marRight w:val="0"/>
          <w:marTop w:val="0"/>
          <w:marBottom w:val="0"/>
          <w:divBdr>
            <w:top w:val="none" w:sz="0" w:space="0" w:color="auto"/>
            <w:left w:val="none" w:sz="0" w:space="0" w:color="auto"/>
            <w:bottom w:val="none" w:sz="0" w:space="0" w:color="auto"/>
            <w:right w:val="none" w:sz="0" w:space="0" w:color="auto"/>
          </w:divBdr>
        </w:div>
        <w:div w:id="633218537">
          <w:marLeft w:val="640"/>
          <w:marRight w:val="0"/>
          <w:marTop w:val="0"/>
          <w:marBottom w:val="0"/>
          <w:divBdr>
            <w:top w:val="none" w:sz="0" w:space="0" w:color="auto"/>
            <w:left w:val="none" w:sz="0" w:space="0" w:color="auto"/>
            <w:bottom w:val="none" w:sz="0" w:space="0" w:color="auto"/>
            <w:right w:val="none" w:sz="0" w:space="0" w:color="auto"/>
          </w:divBdr>
        </w:div>
        <w:div w:id="1670712518">
          <w:marLeft w:val="640"/>
          <w:marRight w:val="0"/>
          <w:marTop w:val="0"/>
          <w:marBottom w:val="0"/>
          <w:divBdr>
            <w:top w:val="none" w:sz="0" w:space="0" w:color="auto"/>
            <w:left w:val="none" w:sz="0" w:space="0" w:color="auto"/>
            <w:bottom w:val="none" w:sz="0" w:space="0" w:color="auto"/>
            <w:right w:val="none" w:sz="0" w:space="0" w:color="auto"/>
          </w:divBdr>
        </w:div>
        <w:div w:id="616835343">
          <w:marLeft w:val="640"/>
          <w:marRight w:val="0"/>
          <w:marTop w:val="0"/>
          <w:marBottom w:val="0"/>
          <w:divBdr>
            <w:top w:val="none" w:sz="0" w:space="0" w:color="auto"/>
            <w:left w:val="none" w:sz="0" w:space="0" w:color="auto"/>
            <w:bottom w:val="none" w:sz="0" w:space="0" w:color="auto"/>
            <w:right w:val="none" w:sz="0" w:space="0" w:color="auto"/>
          </w:divBdr>
        </w:div>
        <w:div w:id="1227495258">
          <w:marLeft w:val="640"/>
          <w:marRight w:val="0"/>
          <w:marTop w:val="0"/>
          <w:marBottom w:val="0"/>
          <w:divBdr>
            <w:top w:val="none" w:sz="0" w:space="0" w:color="auto"/>
            <w:left w:val="none" w:sz="0" w:space="0" w:color="auto"/>
            <w:bottom w:val="none" w:sz="0" w:space="0" w:color="auto"/>
            <w:right w:val="none" w:sz="0" w:space="0" w:color="auto"/>
          </w:divBdr>
        </w:div>
        <w:div w:id="1856772276">
          <w:marLeft w:val="640"/>
          <w:marRight w:val="0"/>
          <w:marTop w:val="0"/>
          <w:marBottom w:val="0"/>
          <w:divBdr>
            <w:top w:val="none" w:sz="0" w:space="0" w:color="auto"/>
            <w:left w:val="none" w:sz="0" w:space="0" w:color="auto"/>
            <w:bottom w:val="none" w:sz="0" w:space="0" w:color="auto"/>
            <w:right w:val="none" w:sz="0" w:space="0" w:color="auto"/>
          </w:divBdr>
        </w:div>
        <w:div w:id="1294675449">
          <w:marLeft w:val="640"/>
          <w:marRight w:val="0"/>
          <w:marTop w:val="0"/>
          <w:marBottom w:val="0"/>
          <w:divBdr>
            <w:top w:val="none" w:sz="0" w:space="0" w:color="auto"/>
            <w:left w:val="none" w:sz="0" w:space="0" w:color="auto"/>
            <w:bottom w:val="none" w:sz="0" w:space="0" w:color="auto"/>
            <w:right w:val="none" w:sz="0" w:space="0" w:color="auto"/>
          </w:divBdr>
        </w:div>
        <w:div w:id="836962456">
          <w:marLeft w:val="640"/>
          <w:marRight w:val="0"/>
          <w:marTop w:val="0"/>
          <w:marBottom w:val="0"/>
          <w:divBdr>
            <w:top w:val="none" w:sz="0" w:space="0" w:color="auto"/>
            <w:left w:val="none" w:sz="0" w:space="0" w:color="auto"/>
            <w:bottom w:val="none" w:sz="0" w:space="0" w:color="auto"/>
            <w:right w:val="none" w:sz="0" w:space="0" w:color="auto"/>
          </w:divBdr>
        </w:div>
        <w:div w:id="1033189619">
          <w:marLeft w:val="640"/>
          <w:marRight w:val="0"/>
          <w:marTop w:val="0"/>
          <w:marBottom w:val="0"/>
          <w:divBdr>
            <w:top w:val="none" w:sz="0" w:space="0" w:color="auto"/>
            <w:left w:val="none" w:sz="0" w:space="0" w:color="auto"/>
            <w:bottom w:val="none" w:sz="0" w:space="0" w:color="auto"/>
            <w:right w:val="none" w:sz="0" w:space="0" w:color="auto"/>
          </w:divBdr>
        </w:div>
        <w:div w:id="1836875333">
          <w:marLeft w:val="640"/>
          <w:marRight w:val="0"/>
          <w:marTop w:val="0"/>
          <w:marBottom w:val="0"/>
          <w:divBdr>
            <w:top w:val="none" w:sz="0" w:space="0" w:color="auto"/>
            <w:left w:val="none" w:sz="0" w:space="0" w:color="auto"/>
            <w:bottom w:val="none" w:sz="0" w:space="0" w:color="auto"/>
            <w:right w:val="none" w:sz="0" w:space="0" w:color="auto"/>
          </w:divBdr>
        </w:div>
        <w:div w:id="1265769075">
          <w:marLeft w:val="640"/>
          <w:marRight w:val="0"/>
          <w:marTop w:val="0"/>
          <w:marBottom w:val="0"/>
          <w:divBdr>
            <w:top w:val="none" w:sz="0" w:space="0" w:color="auto"/>
            <w:left w:val="none" w:sz="0" w:space="0" w:color="auto"/>
            <w:bottom w:val="none" w:sz="0" w:space="0" w:color="auto"/>
            <w:right w:val="none" w:sz="0" w:space="0" w:color="auto"/>
          </w:divBdr>
        </w:div>
        <w:div w:id="1192494465">
          <w:marLeft w:val="640"/>
          <w:marRight w:val="0"/>
          <w:marTop w:val="0"/>
          <w:marBottom w:val="0"/>
          <w:divBdr>
            <w:top w:val="none" w:sz="0" w:space="0" w:color="auto"/>
            <w:left w:val="none" w:sz="0" w:space="0" w:color="auto"/>
            <w:bottom w:val="none" w:sz="0" w:space="0" w:color="auto"/>
            <w:right w:val="none" w:sz="0" w:space="0" w:color="auto"/>
          </w:divBdr>
        </w:div>
        <w:div w:id="1111974666">
          <w:marLeft w:val="640"/>
          <w:marRight w:val="0"/>
          <w:marTop w:val="0"/>
          <w:marBottom w:val="0"/>
          <w:divBdr>
            <w:top w:val="none" w:sz="0" w:space="0" w:color="auto"/>
            <w:left w:val="none" w:sz="0" w:space="0" w:color="auto"/>
            <w:bottom w:val="none" w:sz="0" w:space="0" w:color="auto"/>
            <w:right w:val="none" w:sz="0" w:space="0" w:color="auto"/>
          </w:divBdr>
        </w:div>
        <w:div w:id="758136664">
          <w:marLeft w:val="640"/>
          <w:marRight w:val="0"/>
          <w:marTop w:val="0"/>
          <w:marBottom w:val="0"/>
          <w:divBdr>
            <w:top w:val="none" w:sz="0" w:space="0" w:color="auto"/>
            <w:left w:val="none" w:sz="0" w:space="0" w:color="auto"/>
            <w:bottom w:val="none" w:sz="0" w:space="0" w:color="auto"/>
            <w:right w:val="none" w:sz="0" w:space="0" w:color="auto"/>
          </w:divBdr>
        </w:div>
        <w:div w:id="670105924">
          <w:marLeft w:val="640"/>
          <w:marRight w:val="0"/>
          <w:marTop w:val="0"/>
          <w:marBottom w:val="0"/>
          <w:divBdr>
            <w:top w:val="none" w:sz="0" w:space="0" w:color="auto"/>
            <w:left w:val="none" w:sz="0" w:space="0" w:color="auto"/>
            <w:bottom w:val="none" w:sz="0" w:space="0" w:color="auto"/>
            <w:right w:val="none" w:sz="0" w:space="0" w:color="auto"/>
          </w:divBdr>
        </w:div>
        <w:div w:id="556282677">
          <w:marLeft w:val="640"/>
          <w:marRight w:val="0"/>
          <w:marTop w:val="0"/>
          <w:marBottom w:val="0"/>
          <w:divBdr>
            <w:top w:val="none" w:sz="0" w:space="0" w:color="auto"/>
            <w:left w:val="none" w:sz="0" w:space="0" w:color="auto"/>
            <w:bottom w:val="none" w:sz="0" w:space="0" w:color="auto"/>
            <w:right w:val="none" w:sz="0" w:space="0" w:color="auto"/>
          </w:divBdr>
        </w:div>
        <w:div w:id="330909334">
          <w:marLeft w:val="640"/>
          <w:marRight w:val="0"/>
          <w:marTop w:val="0"/>
          <w:marBottom w:val="0"/>
          <w:divBdr>
            <w:top w:val="none" w:sz="0" w:space="0" w:color="auto"/>
            <w:left w:val="none" w:sz="0" w:space="0" w:color="auto"/>
            <w:bottom w:val="none" w:sz="0" w:space="0" w:color="auto"/>
            <w:right w:val="none" w:sz="0" w:space="0" w:color="auto"/>
          </w:divBdr>
        </w:div>
        <w:div w:id="129712901">
          <w:marLeft w:val="640"/>
          <w:marRight w:val="0"/>
          <w:marTop w:val="0"/>
          <w:marBottom w:val="0"/>
          <w:divBdr>
            <w:top w:val="none" w:sz="0" w:space="0" w:color="auto"/>
            <w:left w:val="none" w:sz="0" w:space="0" w:color="auto"/>
            <w:bottom w:val="none" w:sz="0" w:space="0" w:color="auto"/>
            <w:right w:val="none" w:sz="0" w:space="0" w:color="auto"/>
          </w:divBdr>
        </w:div>
        <w:div w:id="995457891">
          <w:marLeft w:val="640"/>
          <w:marRight w:val="0"/>
          <w:marTop w:val="0"/>
          <w:marBottom w:val="0"/>
          <w:divBdr>
            <w:top w:val="none" w:sz="0" w:space="0" w:color="auto"/>
            <w:left w:val="none" w:sz="0" w:space="0" w:color="auto"/>
            <w:bottom w:val="none" w:sz="0" w:space="0" w:color="auto"/>
            <w:right w:val="none" w:sz="0" w:space="0" w:color="auto"/>
          </w:divBdr>
        </w:div>
        <w:div w:id="965743179">
          <w:marLeft w:val="640"/>
          <w:marRight w:val="0"/>
          <w:marTop w:val="0"/>
          <w:marBottom w:val="0"/>
          <w:divBdr>
            <w:top w:val="none" w:sz="0" w:space="0" w:color="auto"/>
            <w:left w:val="none" w:sz="0" w:space="0" w:color="auto"/>
            <w:bottom w:val="none" w:sz="0" w:space="0" w:color="auto"/>
            <w:right w:val="none" w:sz="0" w:space="0" w:color="auto"/>
          </w:divBdr>
        </w:div>
        <w:div w:id="1512260716">
          <w:marLeft w:val="640"/>
          <w:marRight w:val="0"/>
          <w:marTop w:val="0"/>
          <w:marBottom w:val="0"/>
          <w:divBdr>
            <w:top w:val="none" w:sz="0" w:space="0" w:color="auto"/>
            <w:left w:val="none" w:sz="0" w:space="0" w:color="auto"/>
            <w:bottom w:val="none" w:sz="0" w:space="0" w:color="auto"/>
            <w:right w:val="none" w:sz="0" w:space="0" w:color="auto"/>
          </w:divBdr>
        </w:div>
        <w:div w:id="2146385153">
          <w:marLeft w:val="640"/>
          <w:marRight w:val="0"/>
          <w:marTop w:val="0"/>
          <w:marBottom w:val="0"/>
          <w:divBdr>
            <w:top w:val="none" w:sz="0" w:space="0" w:color="auto"/>
            <w:left w:val="none" w:sz="0" w:space="0" w:color="auto"/>
            <w:bottom w:val="none" w:sz="0" w:space="0" w:color="auto"/>
            <w:right w:val="none" w:sz="0" w:space="0" w:color="auto"/>
          </w:divBdr>
        </w:div>
        <w:div w:id="1973511670">
          <w:marLeft w:val="640"/>
          <w:marRight w:val="0"/>
          <w:marTop w:val="0"/>
          <w:marBottom w:val="0"/>
          <w:divBdr>
            <w:top w:val="none" w:sz="0" w:space="0" w:color="auto"/>
            <w:left w:val="none" w:sz="0" w:space="0" w:color="auto"/>
            <w:bottom w:val="none" w:sz="0" w:space="0" w:color="auto"/>
            <w:right w:val="none" w:sz="0" w:space="0" w:color="auto"/>
          </w:divBdr>
        </w:div>
        <w:div w:id="802120459">
          <w:marLeft w:val="640"/>
          <w:marRight w:val="0"/>
          <w:marTop w:val="0"/>
          <w:marBottom w:val="0"/>
          <w:divBdr>
            <w:top w:val="none" w:sz="0" w:space="0" w:color="auto"/>
            <w:left w:val="none" w:sz="0" w:space="0" w:color="auto"/>
            <w:bottom w:val="none" w:sz="0" w:space="0" w:color="auto"/>
            <w:right w:val="none" w:sz="0" w:space="0" w:color="auto"/>
          </w:divBdr>
        </w:div>
        <w:div w:id="1091045610">
          <w:marLeft w:val="640"/>
          <w:marRight w:val="0"/>
          <w:marTop w:val="0"/>
          <w:marBottom w:val="0"/>
          <w:divBdr>
            <w:top w:val="none" w:sz="0" w:space="0" w:color="auto"/>
            <w:left w:val="none" w:sz="0" w:space="0" w:color="auto"/>
            <w:bottom w:val="none" w:sz="0" w:space="0" w:color="auto"/>
            <w:right w:val="none" w:sz="0" w:space="0" w:color="auto"/>
          </w:divBdr>
        </w:div>
        <w:div w:id="160120874">
          <w:marLeft w:val="640"/>
          <w:marRight w:val="0"/>
          <w:marTop w:val="0"/>
          <w:marBottom w:val="0"/>
          <w:divBdr>
            <w:top w:val="none" w:sz="0" w:space="0" w:color="auto"/>
            <w:left w:val="none" w:sz="0" w:space="0" w:color="auto"/>
            <w:bottom w:val="none" w:sz="0" w:space="0" w:color="auto"/>
            <w:right w:val="none" w:sz="0" w:space="0" w:color="auto"/>
          </w:divBdr>
        </w:div>
        <w:div w:id="944851204">
          <w:marLeft w:val="640"/>
          <w:marRight w:val="0"/>
          <w:marTop w:val="0"/>
          <w:marBottom w:val="0"/>
          <w:divBdr>
            <w:top w:val="none" w:sz="0" w:space="0" w:color="auto"/>
            <w:left w:val="none" w:sz="0" w:space="0" w:color="auto"/>
            <w:bottom w:val="none" w:sz="0" w:space="0" w:color="auto"/>
            <w:right w:val="none" w:sz="0" w:space="0" w:color="auto"/>
          </w:divBdr>
        </w:div>
        <w:div w:id="1126041866">
          <w:marLeft w:val="640"/>
          <w:marRight w:val="0"/>
          <w:marTop w:val="0"/>
          <w:marBottom w:val="0"/>
          <w:divBdr>
            <w:top w:val="none" w:sz="0" w:space="0" w:color="auto"/>
            <w:left w:val="none" w:sz="0" w:space="0" w:color="auto"/>
            <w:bottom w:val="none" w:sz="0" w:space="0" w:color="auto"/>
            <w:right w:val="none" w:sz="0" w:space="0" w:color="auto"/>
          </w:divBdr>
        </w:div>
        <w:div w:id="1189946789">
          <w:marLeft w:val="640"/>
          <w:marRight w:val="0"/>
          <w:marTop w:val="0"/>
          <w:marBottom w:val="0"/>
          <w:divBdr>
            <w:top w:val="none" w:sz="0" w:space="0" w:color="auto"/>
            <w:left w:val="none" w:sz="0" w:space="0" w:color="auto"/>
            <w:bottom w:val="none" w:sz="0" w:space="0" w:color="auto"/>
            <w:right w:val="none" w:sz="0" w:space="0" w:color="auto"/>
          </w:divBdr>
        </w:div>
        <w:div w:id="1250820276">
          <w:marLeft w:val="640"/>
          <w:marRight w:val="0"/>
          <w:marTop w:val="0"/>
          <w:marBottom w:val="0"/>
          <w:divBdr>
            <w:top w:val="none" w:sz="0" w:space="0" w:color="auto"/>
            <w:left w:val="none" w:sz="0" w:space="0" w:color="auto"/>
            <w:bottom w:val="none" w:sz="0" w:space="0" w:color="auto"/>
            <w:right w:val="none" w:sz="0" w:space="0" w:color="auto"/>
          </w:divBdr>
        </w:div>
        <w:div w:id="309407455">
          <w:marLeft w:val="640"/>
          <w:marRight w:val="0"/>
          <w:marTop w:val="0"/>
          <w:marBottom w:val="0"/>
          <w:divBdr>
            <w:top w:val="none" w:sz="0" w:space="0" w:color="auto"/>
            <w:left w:val="none" w:sz="0" w:space="0" w:color="auto"/>
            <w:bottom w:val="none" w:sz="0" w:space="0" w:color="auto"/>
            <w:right w:val="none" w:sz="0" w:space="0" w:color="auto"/>
          </w:divBdr>
        </w:div>
        <w:div w:id="922762489">
          <w:marLeft w:val="640"/>
          <w:marRight w:val="0"/>
          <w:marTop w:val="0"/>
          <w:marBottom w:val="0"/>
          <w:divBdr>
            <w:top w:val="none" w:sz="0" w:space="0" w:color="auto"/>
            <w:left w:val="none" w:sz="0" w:space="0" w:color="auto"/>
            <w:bottom w:val="none" w:sz="0" w:space="0" w:color="auto"/>
            <w:right w:val="none" w:sz="0" w:space="0" w:color="auto"/>
          </w:divBdr>
        </w:div>
        <w:div w:id="650791585">
          <w:marLeft w:val="640"/>
          <w:marRight w:val="0"/>
          <w:marTop w:val="0"/>
          <w:marBottom w:val="0"/>
          <w:divBdr>
            <w:top w:val="none" w:sz="0" w:space="0" w:color="auto"/>
            <w:left w:val="none" w:sz="0" w:space="0" w:color="auto"/>
            <w:bottom w:val="none" w:sz="0" w:space="0" w:color="auto"/>
            <w:right w:val="none" w:sz="0" w:space="0" w:color="auto"/>
          </w:divBdr>
        </w:div>
        <w:div w:id="643121676">
          <w:marLeft w:val="640"/>
          <w:marRight w:val="0"/>
          <w:marTop w:val="0"/>
          <w:marBottom w:val="0"/>
          <w:divBdr>
            <w:top w:val="none" w:sz="0" w:space="0" w:color="auto"/>
            <w:left w:val="none" w:sz="0" w:space="0" w:color="auto"/>
            <w:bottom w:val="none" w:sz="0" w:space="0" w:color="auto"/>
            <w:right w:val="none" w:sz="0" w:space="0" w:color="auto"/>
          </w:divBdr>
        </w:div>
        <w:div w:id="1960721952">
          <w:marLeft w:val="640"/>
          <w:marRight w:val="0"/>
          <w:marTop w:val="0"/>
          <w:marBottom w:val="0"/>
          <w:divBdr>
            <w:top w:val="none" w:sz="0" w:space="0" w:color="auto"/>
            <w:left w:val="none" w:sz="0" w:space="0" w:color="auto"/>
            <w:bottom w:val="none" w:sz="0" w:space="0" w:color="auto"/>
            <w:right w:val="none" w:sz="0" w:space="0" w:color="auto"/>
          </w:divBdr>
        </w:div>
        <w:div w:id="1775977122">
          <w:marLeft w:val="640"/>
          <w:marRight w:val="0"/>
          <w:marTop w:val="0"/>
          <w:marBottom w:val="0"/>
          <w:divBdr>
            <w:top w:val="none" w:sz="0" w:space="0" w:color="auto"/>
            <w:left w:val="none" w:sz="0" w:space="0" w:color="auto"/>
            <w:bottom w:val="none" w:sz="0" w:space="0" w:color="auto"/>
            <w:right w:val="none" w:sz="0" w:space="0" w:color="auto"/>
          </w:divBdr>
        </w:div>
        <w:div w:id="1751538057">
          <w:marLeft w:val="640"/>
          <w:marRight w:val="0"/>
          <w:marTop w:val="0"/>
          <w:marBottom w:val="0"/>
          <w:divBdr>
            <w:top w:val="none" w:sz="0" w:space="0" w:color="auto"/>
            <w:left w:val="none" w:sz="0" w:space="0" w:color="auto"/>
            <w:bottom w:val="none" w:sz="0" w:space="0" w:color="auto"/>
            <w:right w:val="none" w:sz="0" w:space="0" w:color="auto"/>
          </w:divBdr>
        </w:div>
        <w:div w:id="255285717">
          <w:marLeft w:val="640"/>
          <w:marRight w:val="0"/>
          <w:marTop w:val="0"/>
          <w:marBottom w:val="0"/>
          <w:divBdr>
            <w:top w:val="none" w:sz="0" w:space="0" w:color="auto"/>
            <w:left w:val="none" w:sz="0" w:space="0" w:color="auto"/>
            <w:bottom w:val="none" w:sz="0" w:space="0" w:color="auto"/>
            <w:right w:val="none" w:sz="0" w:space="0" w:color="auto"/>
          </w:divBdr>
        </w:div>
        <w:div w:id="1698654032">
          <w:marLeft w:val="640"/>
          <w:marRight w:val="0"/>
          <w:marTop w:val="0"/>
          <w:marBottom w:val="0"/>
          <w:divBdr>
            <w:top w:val="none" w:sz="0" w:space="0" w:color="auto"/>
            <w:left w:val="none" w:sz="0" w:space="0" w:color="auto"/>
            <w:bottom w:val="none" w:sz="0" w:space="0" w:color="auto"/>
            <w:right w:val="none" w:sz="0" w:space="0" w:color="auto"/>
          </w:divBdr>
        </w:div>
        <w:div w:id="232542721">
          <w:marLeft w:val="640"/>
          <w:marRight w:val="0"/>
          <w:marTop w:val="0"/>
          <w:marBottom w:val="0"/>
          <w:divBdr>
            <w:top w:val="none" w:sz="0" w:space="0" w:color="auto"/>
            <w:left w:val="none" w:sz="0" w:space="0" w:color="auto"/>
            <w:bottom w:val="none" w:sz="0" w:space="0" w:color="auto"/>
            <w:right w:val="none" w:sz="0" w:space="0" w:color="auto"/>
          </w:divBdr>
        </w:div>
        <w:div w:id="113252560">
          <w:marLeft w:val="640"/>
          <w:marRight w:val="0"/>
          <w:marTop w:val="0"/>
          <w:marBottom w:val="0"/>
          <w:divBdr>
            <w:top w:val="none" w:sz="0" w:space="0" w:color="auto"/>
            <w:left w:val="none" w:sz="0" w:space="0" w:color="auto"/>
            <w:bottom w:val="none" w:sz="0" w:space="0" w:color="auto"/>
            <w:right w:val="none" w:sz="0" w:space="0" w:color="auto"/>
          </w:divBdr>
        </w:div>
        <w:div w:id="1802989768">
          <w:marLeft w:val="640"/>
          <w:marRight w:val="0"/>
          <w:marTop w:val="0"/>
          <w:marBottom w:val="0"/>
          <w:divBdr>
            <w:top w:val="none" w:sz="0" w:space="0" w:color="auto"/>
            <w:left w:val="none" w:sz="0" w:space="0" w:color="auto"/>
            <w:bottom w:val="none" w:sz="0" w:space="0" w:color="auto"/>
            <w:right w:val="none" w:sz="0" w:space="0" w:color="auto"/>
          </w:divBdr>
        </w:div>
        <w:div w:id="1254779410">
          <w:marLeft w:val="640"/>
          <w:marRight w:val="0"/>
          <w:marTop w:val="0"/>
          <w:marBottom w:val="0"/>
          <w:divBdr>
            <w:top w:val="none" w:sz="0" w:space="0" w:color="auto"/>
            <w:left w:val="none" w:sz="0" w:space="0" w:color="auto"/>
            <w:bottom w:val="none" w:sz="0" w:space="0" w:color="auto"/>
            <w:right w:val="none" w:sz="0" w:space="0" w:color="auto"/>
          </w:divBdr>
        </w:div>
        <w:div w:id="1721591266">
          <w:marLeft w:val="640"/>
          <w:marRight w:val="0"/>
          <w:marTop w:val="0"/>
          <w:marBottom w:val="0"/>
          <w:divBdr>
            <w:top w:val="none" w:sz="0" w:space="0" w:color="auto"/>
            <w:left w:val="none" w:sz="0" w:space="0" w:color="auto"/>
            <w:bottom w:val="none" w:sz="0" w:space="0" w:color="auto"/>
            <w:right w:val="none" w:sz="0" w:space="0" w:color="auto"/>
          </w:divBdr>
        </w:div>
      </w:divsChild>
    </w:div>
    <w:div w:id="902371849">
      <w:bodyDiv w:val="1"/>
      <w:marLeft w:val="0"/>
      <w:marRight w:val="0"/>
      <w:marTop w:val="0"/>
      <w:marBottom w:val="0"/>
      <w:divBdr>
        <w:top w:val="none" w:sz="0" w:space="0" w:color="auto"/>
        <w:left w:val="none" w:sz="0" w:space="0" w:color="auto"/>
        <w:bottom w:val="none" w:sz="0" w:space="0" w:color="auto"/>
        <w:right w:val="none" w:sz="0" w:space="0" w:color="auto"/>
      </w:divBdr>
    </w:div>
    <w:div w:id="903218715">
      <w:bodyDiv w:val="1"/>
      <w:marLeft w:val="0"/>
      <w:marRight w:val="0"/>
      <w:marTop w:val="0"/>
      <w:marBottom w:val="0"/>
      <w:divBdr>
        <w:top w:val="none" w:sz="0" w:space="0" w:color="auto"/>
        <w:left w:val="none" w:sz="0" w:space="0" w:color="auto"/>
        <w:bottom w:val="none" w:sz="0" w:space="0" w:color="auto"/>
        <w:right w:val="none" w:sz="0" w:space="0" w:color="auto"/>
      </w:divBdr>
      <w:divsChild>
        <w:div w:id="1919559764">
          <w:marLeft w:val="640"/>
          <w:marRight w:val="0"/>
          <w:marTop w:val="0"/>
          <w:marBottom w:val="0"/>
          <w:divBdr>
            <w:top w:val="none" w:sz="0" w:space="0" w:color="auto"/>
            <w:left w:val="none" w:sz="0" w:space="0" w:color="auto"/>
            <w:bottom w:val="none" w:sz="0" w:space="0" w:color="auto"/>
            <w:right w:val="none" w:sz="0" w:space="0" w:color="auto"/>
          </w:divBdr>
        </w:div>
        <w:div w:id="1019506955">
          <w:marLeft w:val="640"/>
          <w:marRight w:val="0"/>
          <w:marTop w:val="0"/>
          <w:marBottom w:val="0"/>
          <w:divBdr>
            <w:top w:val="none" w:sz="0" w:space="0" w:color="auto"/>
            <w:left w:val="none" w:sz="0" w:space="0" w:color="auto"/>
            <w:bottom w:val="none" w:sz="0" w:space="0" w:color="auto"/>
            <w:right w:val="none" w:sz="0" w:space="0" w:color="auto"/>
          </w:divBdr>
        </w:div>
        <w:div w:id="1693916941">
          <w:marLeft w:val="640"/>
          <w:marRight w:val="0"/>
          <w:marTop w:val="0"/>
          <w:marBottom w:val="0"/>
          <w:divBdr>
            <w:top w:val="none" w:sz="0" w:space="0" w:color="auto"/>
            <w:left w:val="none" w:sz="0" w:space="0" w:color="auto"/>
            <w:bottom w:val="none" w:sz="0" w:space="0" w:color="auto"/>
            <w:right w:val="none" w:sz="0" w:space="0" w:color="auto"/>
          </w:divBdr>
        </w:div>
        <w:div w:id="1005665903">
          <w:marLeft w:val="640"/>
          <w:marRight w:val="0"/>
          <w:marTop w:val="0"/>
          <w:marBottom w:val="0"/>
          <w:divBdr>
            <w:top w:val="none" w:sz="0" w:space="0" w:color="auto"/>
            <w:left w:val="none" w:sz="0" w:space="0" w:color="auto"/>
            <w:bottom w:val="none" w:sz="0" w:space="0" w:color="auto"/>
            <w:right w:val="none" w:sz="0" w:space="0" w:color="auto"/>
          </w:divBdr>
        </w:div>
        <w:div w:id="933173199">
          <w:marLeft w:val="640"/>
          <w:marRight w:val="0"/>
          <w:marTop w:val="0"/>
          <w:marBottom w:val="0"/>
          <w:divBdr>
            <w:top w:val="none" w:sz="0" w:space="0" w:color="auto"/>
            <w:left w:val="none" w:sz="0" w:space="0" w:color="auto"/>
            <w:bottom w:val="none" w:sz="0" w:space="0" w:color="auto"/>
            <w:right w:val="none" w:sz="0" w:space="0" w:color="auto"/>
          </w:divBdr>
        </w:div>
        <w:div w:id="1545412506">
          <w:marLeft w:val="640"/>
          <w:marRight w:val="0"/>
          <w:marTop w:val="0"/>
          <w:marBottom w:val="0"/>
          <w:divBdr>
            <w:top w:val="none" w:sz="0" w:space="0" w:color="auto"/>
            <w:left w:val="none" w:sz="0" w:space="0" w:color="auto"/>
            <w:bottom w:val="none" w:sz="0" w:space="0" w:color="auto"/>
            <w:right w:val="none" w:sz="0" w:space="0" w:color="auto"/>
          </w:divBdr>
        </w:div>
        <w:div w:id="1601328010">
          <w:marLeft w:val="640"/>
          <w:marRight w:val="0"/>
          <w:marTop w:val="0"/>
          <w:marBottom w:val="0"/>
          <w:divBdr>
            <w:top w:val="none" w:sz="0" w:space="0" w:color="auto"/>
            <w:left w:val="none" w:sz="0" w:space="0" w:color="auto"/>
            <w:bottom w:val="none" w:sz="0" w:space="0" w:color="auto"/>
            <w:right w:val="none" w:sz="0" w:space="0" w:color="auto"/>
          </w:divBdr>
        </w:div>
        <w:div w:id="86386763">
          <w:marLeft w:val="640"/>
          <w:marRight w:val="0"/>
          <w:marTop w:val="0"/>
          <w:marBottom w:val="0"/>
          <w:divBdr>
            <w:top w:val="none" w:sz="0" w:space="0" w:color="auto"/>
            <w:left w:val="none" w:sz="0" w:space="0" w:color="auto"/>
            <w:bottom w:val="none" w:sz="0" w:space="0" w:color="auto"/>
            <w:right w:val="none" w:sz="0" w:space="0" w:color="auto"/>
          </w:divBdr>
        </w:div>
        <w:div w:id="1680810879">
          <w:marLeft w:val="640"/>
          <w:marRight w:val="0"/>
          <w:marTop w:val="0"/>
          <w:marBottom w:val="0"/>
          <w:divBdr>
            <w:top w:val="none" w:sz="0" w:space="0" w:color="auto"/>
            <w:left w:val="none" w:sz="0" w:space="0" w:color="auto"/>
            <w:bottom w:val="none" w:sz="0" w:space="0" w:color="auto"/>
            <w:right w:val="none" w:sz="0" w:space="0" w:color="auto"/>
          </w:divBdr>
        </w:div>
        <w:div w:id="1198541109">
          <w:marLeft w:val="640"/>
          <w:marRight w:val="0"/>
          <w:marTop w:val="0"/>
          <w:marBottom w:val="0"/>
          <w:divBdr>
            <w:top w:val="none" w:sz="0" w:space="0" w:color="auto"/>
            <w:left w:val="none" w:sz="0" w:space="0" w:color="auto"/>
            <w:bottom w:val="none" w:sz="0" w:space="0" w:color="auto"/>
            <w:right w:val="none" w:sz="0" w:space="0" w:color="auto"/>
          </w:divBdr>
        </w:div>
        <w:div w:id="338243502">
          <w:marLeft w:val="640"/>
          <w:marRight w:val="0"/>
          <w:marTop w:val="0"/>
          <w:marBottom w:val="0"/>
          <w:divBdr>
            <w:top w:val="none" w:sz="0" w:space="0" w:color="auto"/>
            <w:left w:val="none" w:sz="0" w:space="0" w:color="auto"/>
            <w:bottom w:val="none" w:sz="0" w:space="0" w:color="auto"/>
            <w:right w:val="none" w:sz="0" w:space="0" w:color="auto"/>
          </w:divBdr>
        </w:div>
        <w:div w:id="816650521">
          <w:marLeft w:val="640"/>
          <w:marRight w:val="0"/>
          <w:marTop w:val="0"/>
          <w:marBottom w:val="0"/>
          <w:divBdr>
            <w:top w:val="none" w:sz="0" w:space="0" w:color="auto"/>
            <w:left w:val="none" w:sz="0" w:space="0" w:color="auto"/>
            <w:bottom w:val="none" w:sz="0" w:space="0" w:color="auto"/>
            <w:right w:val="none" w:sz="0" w:space="0" w:color="auto"/>
          </w:divBdr>
        </w:div>
        <w:div w:id="1909656095">
          <w:marLeft w:val="640"/>
          <w:marRight w:val="0"/>
          <w:marTop w:val="0"/>
          <w:marBottom w:val="0"/>
          <w:divBdr>
            <w:top w:val="none" w:sz="0" w:space="0" w:color="auto"/>
            <w:left w:val="none" w:sz="0" w:space="0" w:color="auto"/>
            <w:bottom w:val="none" w:sz="0" w:space="0" w:color="auto"/>
            <w:right w:val="none" w:sz="0" w:space="0" w:color="auto"/>
          </w:divBdr>
        </w:div>
        <w:div w:id="1323697833">
          <w:marLeft w:val="640"/>
          <w:marRight w:val="0"/>
          <w:marTop w:val="0"/>
          <w:marBottom w:val="0"/>
          <w:divBdr>
            <w:top w:val="none" w:sz="0" w:space="0" w:color="auto"/>
            <w:left w:val="none" w:sz="0" w:space="0" w:color="auto"/>
            <w:bottom w:val="none" w:sz="0" w:space="0" w:color="auto"/>
            <w:right w:val="none" w:sz="0" w:space="0" w:color="auto"/>
          </w:divBdr>
        </w:div>
        <w:div w:id="2114591759">
          <w:marLeft w:val="640"/>
          <w:marRight w:val="0"/>
          <w:marTop w:val="0"/>
          <w:marBottom w:val="0"/>
          <w:divBdr>
            <w:top w:val="none" w:sz="0" w:space="0" w:color="auto"/>
            <w:left w:val="none" w:sz="0" w:space="0" w:color="auto"/>
            <w:bottom w:val="none" w:sz="0" w:space="0" w:color="auto"/>
            <w:right w:val="none" w:sz="0" w:space="0" w:color="auto"/>
          </w:divBdr>
        </w:div>
        <w:div w:id="1992054768">
          <w:marLeft w:val="640"/>
          <w:marRight w:val="0"/>
          <w:marTop w:val="0"/>
          <w:marBottom w:val="0"/>
          <w:divBdr>
            <w:top w:val="none" w:sz="0" w:space="0" w:color="auto"/>
            <w:left w:val="none" w:sz="0" w:space="0" w:color="auto"/>
            <w:bottom w:val="none" w:sz="0" w:space="0" w:color="auto"/>
            <w:right w:val="none" w:sz="0" w:space="0" w:color="auto"/>
          </w:divBdr>
        </w:div>
        <w:div w:id="1051002062">
          <w:marLeft w:val="640"/>
          <w:marRight w:val="0"/>
          <w:marTop w:val="0"/>
          <w:marBottom w:val="0"/>
          <w:divBdr>
            <w:top w:val="none" w:sz="0" w:space="0" w:color="auto"/>
            <w:left w:val="none" w:sz="0" w:space="0" w:color="auto"/>
            <w:bottom w:val="none" w:sz="0" w:space="0" w:color="auto"/>
            <w:right w:val="none" w:sz="0" w:space="0" w:color="auto"/>
          </w:divBdr>
        </w:div>
        <w:div w:id="1326515020">
          <w:marLeft w:val="640"/>
          <w:marRight w:val="0"/>
          <w:marTop w:val="0"/>
          <w:marBottom w:val="0"/>
          <w:divBdr>
            <w:top w:val="none" w:sz="0" w:space="0" w:color="auto"/>
            <w:left w:val="none" w:sz="0" w:space="0" w:color="auto"/>
            <w:bottom w:val="none" w:sz="0" w:space="0" w:color="auto"/>
            <w:right w:val="none" w:sz="0" w:space="0" w:color="auto"/>
          </w:divBdr>
        </w:div>
        <w:div w:id="1943302083">
          <w:marLeft w:val="640"/>
          <w:marRight w:val="0"/>
          <w:marTop w:val="0"/>
          <w:marBottom w:val="0"/>
          <w:divBdr>
            <w:top w:val="none" w:sz="0" w:space="0" w:color="auto"/>
            <w:left w:val="none" w:sz="0" w:space="0" w:color="auto"/>
            <w:bottom w:val="none" w:sz="0" w:space="0" w:color="auto"/>
            <w:right w:val="none" w:sz="0" w:space="0" w:color="auto"/>
          </w:divBdr>
        </w:div>
        <w:div w:id="773213255">
          <w:marLeft w:val="640"/>
          <w:marRight w:val="0"/>
          <w:marTop w:val="0"/>
          <w:marBottom w:val="0"/>
          <w:divBdr>
            <w:top w:val="none" w:sz="0" w:space="0" w:color="auto"/>
            <w:left w:val="none" w:sz="0" w:space="0" w:color="auto"/>
            <w:bottom w:val="none" w:sz="0" w:space="0" w:color="auto"/>
            <w:right w:val="none" w:sz="0" w:space="0" w:color="auto"/>
          </w:divBdr>
        </w:div>
        <w:div w:id="1816609163">
          <w:marLeft w:val="640"/>
          <w:marRight w:val="0"/>
          <w:marTop w:val="0"/>
          <w:marBottom w:val="0"/>
          <w:divBdr>
            <w:top w:val="none" w:sz="0" w:space="0" w:color="auto"/>
            <w:left w:val="none" w:sz="0" w:space="0" w:color="auto"/>
            <w:bottom w:val="none" w:sz="0" w:space="0" w:color="auto"/>
            <w:right w:val="none" w:sz="0" w:space="0" w:color="auto"/>
          </w:divBdr>
        </w:div>
        <w:div w:id="10961580">
          <w:marLeft w:val="640"/>
          <w:marRight w:val="0"/>
          <w:marTop w:val="0"/>
          <w:marBottom w:val="0"/>
          <w:divBdr>
            <w:top w:val="none" w:sz="0" w:space="0" w:color="auto"/>
            <w:left w:val="none" w:sz="0" w:space="0" w:color="auto"/>
            <w:bottom w:val="none" w:sz="0" w:space="0" w:color="auto"/>
            <w:right w:val="none" w:sz="0" w:space="0" w:color="auto"/>
          </w:divBdr>
        </w:div>
        <w:div w:id="1397972175">
          <w:marLeft w:val="640"/>
          <w:marRight w:val="0"/>
          <w:marTop w:val="0"/>
          <w:marBottom w:val="0"/>
          <w:divBdr>
            <w:top w:val="none" w:sz="0" w:space="0" w:color="auto"/>
            <w:left w:val="none" w:sz="0" w:space="0" w:color="auto"/>
            <w:bottom w:val="none" w:sz="0" w:space="0" w:color="auto"/>
            <w:right w:val="none" w:sz="0" w:space="0" w:color="auto"/>
          </w:divBdr>
        </w:div>
        <w:div w:id="548492544">
          <w:marLeft w:val="640"/>
          <w:marRight w:val="0"/>
          <w:marTop w:val="0"/>
          <w:marBottom w:val="0"/>
          <w:divBdr>
            <w:top w:val="none" w:sz="0" w:space="0" w:color="auto"/>
            <w:left w:val="none" w:sz="0" w:space="0" w:color="auto"/>
            <w:bottom w:val="none" w:sz="0" w:space="0" w:color="auto"/>
            <w:right w:val="none" w:sz="0" w:space="0" w:color="auto"/>
          </w:divBdr>
        </w:div>
        <w:div w:id="236407676">
          <w:marLeft w:val="640"/>
          <w:marRight w:val="0"/>
          <w:marTop w:val="0"/>
          <w:marBottom w:val="0"/>
          <w:divBdr>
            <w:top w:val="none" w:sz="0" w:space="0" w:color="auto"/>
            <w:left w:val="none" w:sz="0" w:space="0" w:color="auto"/>
            <w:bottom w:val="none" w:sz="0" w:space="0" w:color="auto"/>
            <w:right w:val="none" w:sz="0" w:space="0" w:color="auto"/>
          </w:divBdr>
        </w:div>
        <w:div w:id="1727678171">
          <w:marLeft w:val="640"/>
          <w:marRight w:val="0"/>
          <w:marTop w:val="0"/>
          <w:marBottom w:val="0"/>
          <w:divBdr>
            <w:top w:val="none" w:sz="0" w:space="0" w:color="auto"/>
            <w:left w:val="none" w:sz="0" w:space="0" w:color="auto"/>
            <w:bottom w:val="none" w:sz="0" w:space="0" w:color="auto"/>
            <w:right w:val="none" w:sz="0" w:space="0" w:color="auto"/>
          </w:divBdr>
        </w:div>
        <w:div w:id="1248659622">
          <w:marLeft w:val="640"/>
          <w:marRight w:val="0"/>
          <w:marTop w:val="0"/>
          <w:marBottom w:val="0"/>
          <w:divBdr>
            <w:top w:val="none" w:sz="0" w:space="0" w:color="auto"/>
            <w:left w:val="none" w:sz="0" w:space="0" w:color="auto"/>
            <w:bottom w:val="none" w:sz="0" w:space="0" w:color="auto"/>
            <w:right w:val="none" w:sz="0" w:space="0" w:color="auto"/>
          </w:divBdr>
        </w:div>
        <w:div w:id="1092167395">
          <w:marLeft w:val="640"/>
          <w:marRight w:val="0"/>
          <w:marTop w:val="0"/>
          <w:marBottom w:val="0"/>
          <w:divBdr>
            <w:top w:val="none" w:sz="0" w:space="0" w:color="auto"/>
            <w:left w:val="none" w:sz="0" w:space="0" w:color="auto"/>
            <w:bottom w:val="none" w:sz="0" w:space="0" w:color="auto"/>
            <w:right w:val="none" w:sz="0" w:space="0" w:color="auto"/>
          </w:divBdr>
        </w:div>
        <w:div w:id="1398631231">
          <w:marLeft w:val="640"/>
          <w:marRight w:val="0"/>
          <w:marTop w:val="0"/>
          <w:marBottom w:val="0"/>
          <w:divBdr>
            <w:top w:val="none" w:sz="0" w:space="0" w:color="auto"/>
            <w:left w:val="none" w:sz="0" w:space="0" w:color="auto"/>
            <w:bottom w:val="none" w:sz="0" w:space="0" w:color="auto"/>
            <w:right w:val="none" w:sz="0" w:space="0" w:color="auto"/>
          </w:divBdr>
        </w:div>
        <w:div w:id="1918662588">
          <w:marLeft w:val="640"/>
          <w:marRight w:val="0"/>
          <w:marTop w:val="0"/>
          <w:marBottom w:val="0"/>
          <w:divBdr>
            <w:top w:val="none" w:sz="0" w:space="0" w:color="auto"/>
            <w:left w:val="none" w:sz="0" w:space="0" w:color="auto"/>
            <w:bottom w:val="none" w:sz="0" w:space="0" w:color="auto"/>
            <w:right w:val="none" w:sz="0" w:space="0" w:color="auto"/>
          </w:divBdr>
        </w:div>
        <w:div w:id="515778068">
          <w:marLeft w:val="640"/>
          <w:marRight w:val="0"/>
          <w:marTop w:val="0"/>
          <w:marBottom w:val="0"/>
          <w:divBdr>
            <w:top w:val="none" w:sz="0" w:space="0" w:color="auto"/>
            <w:left w:val="none" w:sz="0" w:space="0" w:color="auto"/>
            <w:bottom w:val="none" w:sz="0" w:space="0" w:color="auto"/>
            <w:right w:val="none" w:sz="0" w:space="0" w:color="auto"/>
          </w:divBdr>
        </w:div>
        <w:div w:id="1346901525">
          <w:marLeft w:val="640"/>
          <w:marRight w:val="0"/>
          <w:marTop w:val="0"/>
          <w:marBottom w:val="0"/>
          <w:divBdr>
            <w:top w:val="none" w:sz="0" w:space="0" w:color="auto"/>
            <w:left w:val="none" w:sz="0" w:space="0" w:color="auto"/>
            <w:bottom w:val="none" w:sz="0" w:space="0" w:color="auto"/>
            <w:right w:val="none" w:sz="0" w:space="0" w:color="auto"/>
          </w:divBdr>
        </w:div>
        <w:div w:id="606236890">
          <w:marLeft w:val="640"/>
          <w:marRight w:val="0"/>
          <w:marTop w:val="0"/>
          <w:marBottom w:val="0"/>
          <w:divBdr>
            <w:top w:val="none" w:sz="0" w:space="0" w:color="auto"/>
            <w:left w:val="none" w:sz="0" w:space="0" w:color="auto"/>
            <w:bottom w:val="none" w:sz="0" w:space="0" w:color="auto"/>
            <w:right w:val="none" w:sz="0" w:space="0" w:color="auto"/>
          </w:divBdr>
        </w:div>
        <w:div w:id="149904619">
          <w:marLeft w:val="640"/>
          <w:marRight w:val="0"/>
          <w:marTop w:val="0"/>
          <w:marBottom w:val="0"/>
          <w:divBdr>
            <w:top w:val="none" w:sz="0" w:space="0" w:color="auto"/>
            <w:left w:val="none" w:sz="0" w:space="0" w:color="auto"/>
            <w:bottom w:val="none" w:sz="0" w:space="0" w:color="auto"/>
            <w:right w:val="none" w:sz="0" w:space="0" w:color="auto"/>
          </w:divBdr>
        </w:div>
        <w:div w:id="1478378229">
          <w:marLeft w:val="640"/>
          <w:marRight w:val="0"/>
          <w:marTop w:val="0"/>
          <w:marBottom w:val="0"/>
          <w:divBdr>
            <w:top w:val="none" w:sz="0" w:space="0" w:color="auto"/>
            <w:left w:val="none" w:sz="0" w:space="0" w:color="auto"/>
            <w:bottom w:val="none" w:sz="0" w:space="0" w:color="auto"/>
            <w:right w:val="none" w:sz="0" w:space="0" w:color="auto"/>
          </w:divBdr>
        </w:div>
        <w:div w:id="1234655570">
          <w:marLeft w:val="640"/>
          <w:marRight w:val="0"/>
          <w:marTop w:val="0"/>
          <w:marBottom w:val="0"/>
          <w:divBdr>
            <w:top w:val="none" w:sz="0" w:space="0" w:color="auto"/>
            <w:left w:val="none" w:sz="0" w:space="0" w:color="auto"/>
            <w:bottom w:val="none" w:sz="0" w:space="0" w:color="auto"/>
            <w:right w:val="none" w:sz="0" w:space="0" w:color="auto"/>
          </w:divBdr>
        </w:div>
        <w:div w:id="1287276594">
          <w:marLeft w:val="640"/>
          <w:marRight w:val="0"/>
          <w:marTop w:val="0"/>
          <w:marBottom w:val="0"/>
          <w:divBdr>
            <w:top w:val="none" w:sz="0" w:space="0" w:color="auto"/>
            <w:left w:val="none" w:sz="0" w:space="0" w:color="auto"/>
            <w:bottom w:val="none" w:sz="0" w:space="0" w:color="auto"/>
            <w:right w:val="none" w:sz="0" w:space="0" w:color="auto"/>
          </w:divBdr>
        </w:div>
        <w:div w:id="978342665">
          <w:marLeft w:val="640"/>
          <w:marRight w:val="0"/>
          <w:marTop w:val="0"/>
          <w:marBottom w:val="0"/>
          <w:divBdr>
            <w:top w:val="none" w:sz="0" w:space="0" w:color="auto"/>
            <w:left w:val="none" w:sz="0" w:space="0" w:color="auto"/>
            <w:bottom w:val="none" w:sz="0" w:space="0" w:color="auto"/>
            <w:right w:val="none" w:sz="0" w:space="0" w:color="auto"/>
          </w:divBdr>
        </w:div>
        <w:div w:id="445777373">
          <w:marLeft w:val="640"/>
          <w:marRight w:val="0"/>
          <w:marTop w:val="0"/>
          <w:marBottom w:val="0"/>
          <w:divBdr>
            <w:top w:val="none" w:sz="0" w:space="0" w:color="auto"/>
            <w:left w:val="none" w:sz="0" w:space="0" w:color="auto"/>
            <w:bottom w:val="none" w:sz="0" w:space="0" w:color="auto"/>
            <w:right w:val="none" w:sz="0" w:space="0" w:color="auto"/>
          </w:divBdr>
        </w:div>
        <w:div w:id="1715539979">
          <w:marLeft w:val="640"/>
          <w:marRight w:val="0"/>
          <w:marTop w:val="0"/>
          <w:marBottom w:val="0"/>
          <w:divBdr>
            <w:top w:val="none" w:sz="0" w:space="0" w:color="auto"/>
            <w:left w:val="none" w:sz="0" w:space="0" w:color="auto"/>
            <w:bottom w:val="none" w:sz="0" w:space="0" w:color="auto"/>
            <w:right w:val="none" w:sz="0" w:space="0" w:color="auto"/>
          </w:divBdr>
        </w:div>
        <w:div w:id="57484467">
          <w:marLeft w:val="640"/>
          <w:marRight w:val="0"/>
          <w:marTop w:val="0"/>
          <w:marBottom w:val="0"/>
          <w:divBdr>
            <w:top w:val="none" w:sz="0" w:space="0" w:color="auto"/>
            <w:left w:val="none" w:sz="0" w:space="0" w:color="auto"/>
            <w:bottom w:val="none" w:sz="0" w:space="0" w:color="auto"/>
            <w:right w:val="none" w:sz="0" w:space="0" w:color="auto"/>
          </w:divBdr>
        </w:div>
        <w:div w:id="1845432973">
          <w:marLeft w:val="640"/>
          <w:marRight w:val="0"/>
          <w:marTop w:val="0"/>
          <w:marBottom w:val="0"/>
          <w:divBdr>
            <w:top w:val="none" w:sz="0" w:space="0" w:color="auto"/>
            <w:left w:val="none" w:sz="0" w:space="0" w:color="auto"/>
            <w:bottom w:val="none" w:sz="0" w:space="0" w:color="auto"/>
            <w:right w:val="none" w:sz="0" w:space="0" w:color="auto"/>
          </w:divBdr>
        </w:div>
        <w:div w:id="880557950">
          <w:marLeft w:val="640"/>
          <w:marRight w:val="0"/>
          <w:marTop w:val="0"/>
          <w:marBottom w:val="0"/>
          <w:divBdr>
            <w:top w:val="none" w:sz="0" w:space="0" w:color="auto"/>
            <w:left w:val="none" w:sz="0" w:space="0" w:color="auto"/>
            <w:bottom w:val="none" w:sz="0" w:space="0" w:color="auto"/>
            <w:right w:val="none" w:sz="0" w:space="0" w:color="auto"/>
          </w:divBdr>
        </w:div>
        <w:div w:id="1506674077">
          <w:marLeft w:val="640"/>
          <w:marRight w:val="0"/>
          <w:marTop w:val="0"/>
          <w:marBottom w:val="0"/>
          <w:divBdr>
            <w:top w:val="none" w:sz="0" w:space="0" w:color="auto"/>
            <w:left w:val="none" w:sz="0" w:space="0" w:color="auto"/>
            <w:bottom w:val="none" w:sz="0" w:space="0" w:color="auto"/>
            <w:right w:val="none" w:sz="0" w:space="0" w:color="auto"/>
          </w:divBdr>
        </w:div>
        <w:div w:id="1711611354">
          <w:marLeft w:val="640"/>
          <w:marRight w:val="0"/>
          <w:marTop w:val="0"/>
          <w:marBottom w:val="0"/>
          <w:divBdr>
            <w:top w:val="none" w:sz="0" w:space="0" w:color="auto"/>
            <w:left w:val="none" w:sz="0" w:space="0" w:color="auto"/>
            <w:bottom w:val="none" w:sz="0" w:space="0" w:color="auto"/>
            <w:right w:val="none" w:sz="0" w:space="0" w:color="auto"/>
          </w:divBdr>
        </w:div>
        <w:div w:id="1447502851">
          <w:marLeft w:val="640"/>
          <w:marRight w:val="0"/>
          <w:marTop w:val="0"/>
          <w:marBottom w:val="0"/>
          <w:divBdr>
            <w:top w:val="none" w:sz="0" w:space="0" w:color="auto"/>
            <w:left w:val="none" w:sz="0" w:space="0" w:color="auto"/>
            <w:bottom w:val="none" w:sz="0" w:space="0" w:color="auto"/>
            <w:right w:val="none" w:sz="0" w:space="0" w:color="auto"/>
          </w:divBdr>
        </w:div>
        <w:div w:id="128204398">
          <w:marLeft w:val="640"/>
          <w:marRight w:val="0"/>
          <w:marTop w:val="0"/>
          <w:marBottom w:val="0"/>
          <w:divBdr>
            <w:top w:val="none" w:sz="0" w:space="0" w:color="auto"/>
            <w:left w:val="none" w:sz="0" w:space="0" w:color="auto"/>
            <w:bottom w:val="none" w:sz="0" w:space="0" w:color="auto"/>
            <w:right w:val="none" w:sz="0" w:space="0" w:color="auto"/>
          </w:divBdr>
        </w:div>
        <w:div w:id="196551676">
          <w:marLeft w:val="640"/>
          <w:marRight w:val="0"/>
          <w:marTop w:val="0"/>
          <w:marBottom w:val="0"/>
          <w:divBdr>
            <w:top w:val="none" w:sz="0" w:space="0" w:color="auto"/>
            <w:left w:val="none" w:sz="0" w:space="0" w:color="auto"/>
            <w:bottom w:val="none" w:sz="0" w:space="0" w:color="auto"/>
            <w:right w:val="none" w:sz="0" w:space="0" w:color="auto"/>
          </w:divBdr>
        </w:div>
        <w:div w:id="198278198">
          <w:marLeft w:val="640"/>
          <w:marRight w:val="0"/>
          <w:marTop w:val="0"/>
          <w:marBottom w:val="0"/>
          <w:divBdr>
            <w:top w:val="none" w:sz="0" w:space="0" w:color="auto"/>
            <w:left w:val="none" w:sz="0" w:space="0" w:color="auto"/>
            <w:bottom w:val="none" w:sz="0" w:space="0" w:color="auto"/>
            <w:right w:val="none" w:sz="0" w:space="0" w:color="auto"/>
          </w:divBdr>
        </w:div>
        <w:div w:id="1228149337">
          <w:marLeft w:val="640"/>
          <w:marRight w:val="0"/>
          <w:marTop w:val="0"/>
          <w:marBottom w:val="0"/>
          <w:divBdr>
            <w:top w:val="none" w:sz="0" w:space="0" w:color="auto"/>
            <w:left w:val="none" w:sz="0" w:space="0" w:color="auto"/>
            <w:bottom w:val="none" w:sz="0" w:space="0" w:color="auto"/>
            <w:right w:val="none" w:sz="0" w:space="0" w:color="auto"/>
          </w:divBdr>
        </w:div>
        <w:div w:id="2121991366">
          <w:marLeft w:val="640"/>
          <w:marRight w:val="0"/>
          <w:marTop w:val="0"/>
          <w:marBottom w:val="0"/>
          <w:divBdr>
            <w:top w:val="none" w:sz="0" w:space="0" w:color="auto"/>
            <w:left w:val="none" w:sz="0" w:space="0" w:color="auto"/>
            <w:bottom w:val="none" w:sz="0" w:space="0" w:color="auto"/>
            <w:right w:val="none" w:sz="0" w:space="0" w:color="auto"/>
          </w:divBdr>
        </w:div>
        <w:div w:id="916980376">
          <w:marLeft w:val="640"/>
          <w:marRight w:val="0"/>
          <w:marTop w:val="0"/>
          <w:marBottom w:val="0"/>
          <w:divBdr>
            <w:top w:val="none" w:sz="0" w:space="0" w:color="auto"/>
            <w:left w:val="none" w:sz="0" w:space="0" w:color="auto"/>
            <w:bottom w:val="none" w:sz="0" w:space="0" w:color="auto"/>
            <w:right w:val="none" w:sz="0" w:space="0" w:color="auto"/>
          </w:divBdr>
        </w:div>
        <w:div w:id="478696950">
          <w:marLeft w:val="640"/>
          <w:marRight w:val="0"/>
          <w:marTop w:val="0"/>
          <w:marBottom w:val="0"/>
          <w:divBdr>
            <w:top w:val="none" w:sz="0" w:space="0" w:color="auto"/>
            <w:left w:val="none" w:sz="0" w:space="0" w:color="auto"/>
            <w:bottom w:val="none" w:sz="0" w:space="0" w:color="auto"/>
            <w:right w:val="none" w:sz="0" w:space="0" w:color="auto"/>
          </w:divBdr>
        </w:div>
        <w:div w:id="1290286511">
          <w:marLeft w:val="640"/>
          <w:marRight w:val="0"/>
          <w:marTop w:val="0"/>
          <w:marBottom w:val="0"/>
          <w:divBdr>
            <w:top w:val="none" w:sz="0" w:space="0" w:color="auto"/>
            <w:left w:val="none" w:sz="0" w:space="0" w:color="auto"/>
            <w:bottom w:val="none" w:sz="0" w:space="0" w:color="auto"/>
            <w:right w:val="none" w:sz="0" w:space="0" w:color="auto"/>
          </w:divBdr>
        </w:div>
        <w:div w:id="25301985">
          <w:marLeft w:val="640"/>
          <w:marRight w:val="0"/>
          <w:marTop w:val="0"/>
          <w:marBottom w:val="0"/>
          <w:divBdr>
            <w:top w:val="none" w:sz="0" w:space="0" w:color="auto"/>
            <w:left w:val="none" w:sz="0" w:space="0" w:color="auto"/>
            <w:bottom w:val="none" w:sz="0" w:space="0" w:color="auto"/>
            <w:right w:val="none" w:sz="0" w:space="0" w:color="auto"/>
          </w:divBdr>
        </w:div>
      </w:divsChild>
    </w:div>
    <w:div w:id="907769844">
      <w:bodyDiv w:val="1"/>
      <w:marLeft w:val="0"/>
      <w:marRight w:val="0"/>
      <w:marTop w:val="0"/>
      <w:marBottom w:val="0"/>
      <w:divBdr>
        <w:top w:val="none" w:sz="0" w:space="0" w:color="auto"/>
        <w:left w:val="none" w:sz="0" w:space="0" w:color="auto"/>
        <w:bottom w:val="none" w:sz="0" w:space="0" w:color="auto"/>
        <w:right w:val="none" w:sz="0" w:space="0" w:color="auto"/>
      </w:divBdr>
    </w:div>
    <w:div w:id="908230620">
      <w:bodyDiv w:val="1"/>
      <w:marLeft w:val="0"/>
      <w:marRight w:val="0"/>
      <w:marTop w:val="0"/>
      <w:marBottom w:val="0"/>
      <w:divBdr>
        <w:top w:val="none" w:sz="0" w:space="0" w:color="auto"/>
        <w:left w:val="none" w:sz="0" w:space="0" w:color="auto"/>
        <w:bottom w:val="none" w:sz="0" w:space="0" w:color="auto"/>
        <w:right w:val="none" w:sz="0" w:space="0" w:color="auto"/>
      </w:divBdr>
      <w:divsChild>
        <w:div w:id="1453328141">
          <w:marLeft w:val="480"/>
          <w:marRight w:val="0"/>
          <w:marTop w:val="0"/>
          <w:marBottom w:val="0"/>
          <w:divBdr>
            <w:top w:val="none" w:sz="0" w:space="0" w:color="auto"/>
            <w:left w:val="none" w:sz="0" w:space="0" w:color="auto"/>
            <w:bottom w:val="none" w:sz="0" w:space="0" w:color="auto"/>
            <w:right w:val="none" w:sz="0" w:space="0" w:color="auto"/>
          </w:divBdr>
        </w:div>
        <w:div w:id="92169799">
          <w:marLeft w:val="480"/>
          <w:marRight w:val="0"/>
          <w:marTop w:val="0"/>
          <w:marBottom w:val="0"/>
          <w:divBdr>
            <w:top w:val="none" w:sz="0" w:space="0" w:color="auto"/>
            <w:left w:val="none" w:sz="0" w:space="0" w:color="auto"/>
            <w:bottom w:val="none" w:sz="0" w:space="0" w:color="auto"/>
            <w:right w:val="none" w:sz="0" w:space="0" w:color="auto"/>
          </w:divBdr>
        </w:div>
        <w:div w:id="1627390530">
          <w:marLeft w:val="480"/>
          <w:marRight w:val="0"/>
          <w:marTop w:val="0"/>
          <w:marBottom w:val="0"/>
          <w:divBdr>
            <w:top w:val="none" w:sz="0" w:space="0" w:color="auto"/>
            <w:left w:val="none" w:sz="0" w:space="0" w:color="auto"/>
            <w:bottom w:val="none" w:sz="0" w:space="0" w:color="auto"/>
            <w:right w:val="none" w:sz="0" w:space="0" w:color="auto"/>
          </w:divBdr>
        </w:div>
        <w:div w:id="846165738">
          <w:marLeft w:val="480"/>
          <w:marRight w:val="0"/>
          <w:marTop w:val="0"/>
          <w:marBottom w:val="0"/>
          <w:divBdr>
            <w:top w:val="none" w:sz="0" w:space="0" w:color="auto"/>
            <w:left w:val="none" w:sz="0" w:space="0" w:color="auto"/>
            <w:bottom w:val="none" w:sz="0" w:space="0" w:color="auto"/>
            <w:right w:val="none" w:sz="0" w:space="0" w:color="auto"/>
          </w:divBdr>
        </w:div>
        <w:div w:id="422187984">
          <w:marLeft w:val="480"/>
          <w:marRight w:val="0"/>
          <w:marTop w:val="0"/>
          <w:marBottom w:val="0"/>
          <w:divBdr>
            <w:top w:val="none" w:sz="0" w:space="0" w:color="auto"/>
            <w:left w:val="none" w:sz="0" w:space="0" w:color="auto"/>
            <w:bottom w:val="none" w:sz="0" w:space="0" w:color="auto"/>
            <w:right w:val="none" w:sz="0" w:space="0" w:color="auto"/>
          </w:divBdr>
        </w:div>
        <w:div w:id="418720656">
          <w:marLeft w:val="480"/>
          <w:marRight w:val="0"/>
          <w:marTop w:val="0"/>
          <w:marBottom w:val="0"/>
          <w:divBdr>
            <w:top w:val="none" w:sz="0" w:space="0" w:color="auto"/>
            <w:left w:val="none" w:sz="0" w:space="0" w:color="auto"/>
            <w:bottom w:val="none" w:sz="0" w:space="0" w:color="auto"/>
            <w:right w:val="none" w:sz="0" w:space="0" w:color="auto"/>
          </w:divBdr>
        </w:div>
        <w:div w:id="1503617355">
          <w:marLeft w:val="480"/>
          <w:marRight w:val="0"/>
          <w:marTop w:val="0"/>
          <w:marBottom w:val="0"/>
          <w:divBdr>
            <w:top w:val="none" w:sz="0" w:space="0" w:color="auto"/>
            <w:left w:val="none" w:sz="0" w:space="0" w:color="auto"/>
            <w:bottom w:val="none" w:sz="0" w:space="0" w:color="auto"/>
            <w:right w:val="none" w:sz="0" w:space="0" w:color="auto"/>
          </w:divBdr>
        </w:div>
        <w:div w:id="256256528">
          <w:marLeft w:val="480"/>
          <w:marRight w:val="0"/>
          <w:marTop w:val="0"/>
          <w:marBottom w:val="0"/>
          <w:divBdr>
            <w:top w:val="none" w:sz="0" w:space="0" w:color="auto"/>
            <w:left w:val="none" w:sz="0" w:space="0" w:color="auto"/>
            <w:bottom w:val="none" w:sz="0" w:space="0" w:color="auto"/>
            <w:right w:val="none" w:sz="0" w:space="0" w:color="auto"/>
          </w:divBdr>
        </w:div>
        <w:div w:id="701397171">
          <w:marLeft w:val="480"/>
          <w:marRight w:val="0"/>
          <w:marTop w:val="0"/>
          <w:marBottom w:val="0"/>
          <w:divBdr>
            <w:top w:val="none" w:sz="0" w:space="0" w:color="auto"/>
            <w:left w:val="none" w:sz="0" w:space="0" w:color="auto"/>
            <w:bottom w:val="none" w:sz="0" w:space="0" w:color="auto"/>
            <w:right w:val="none" w:sz="0" w:space="0" w:color="auto"/>
          </w:divBdr>
        </w:div>
        <w:div w:id="157620543">
          <w:marLeft w:val="480"/>
          <w:marRight w:val="0"/>
          <w:marTop w:val="0"/>
          <w:marBottom w:val="0"/>
          <w:divBdr>
            <w:top w:val="none" w:sz="0" w:space="0" w:color="auto"/>
            <w:left w:val="none" w:sz="0" w:space="0" w:color="auto"/>
            <w:bottom w:val="none" w:sz="0" w:space="0" w:color="auto"/>
            <w:right w:val="none" w:sz="0" w:space="0" w:color="auto"/>
          </w:divBdr>
        </w:div>
        <w:div w:id="138152710">
          <w:marLeft w:val="480"/>
          <w:marRight w:val="0"/>
          <w:marTop w:val="0"/>
          <w:marBottom w:val="0"/>
          <w:divBdr>
            <w:top w:val="none" w:sz="0" w:space="0" w:color="auto"/>
            <w:left w:val="none" w:sz="0" w:space="0" w:color="auto"/>
            <w:bottom w:val="none" w:sz="0" w:space="0" w:color="auto"/>
            <w:right w:val="none" w:sz="0" w:space="0" w:color="auto"/>
          </w:divBdr>
        </w:div>
        <w:div w:id="2134858895">
          <w:marLeft w:val="480"/>
          <w:marRight w:val="0"/>
          <w:marTop w:val="0"/>
          <w:marBottom w:val="0"/>
          <w:divBdr>
            <w:top w:val="none" w:sz="0" w:space="0" w:color="auto"/>
            <w:left w:val="none" w:sz="0" w:space="0" w:color="auto"/>
            <w:bottom w:val="none" w:sz="0" w:space="0" w:color="auto"/>
            <w:right w:val="none" w:sz="0" w:space="0" w:color="auto"/>
          </w:divBdr>
        </w:div>
        <w:div w:id="1889608101">
          <w:marLeft w:val="480"/>
          <w:marRight w:val="0"/>
          <w:marTop w:val="0"/>
          <w:marBottom w:val="0"/>
          <w:divBdr>
            <w:top w:val="none" w:sz="0" w:space="0" w:color="auto"/>
            <w:left w:val="none" w:sz="0" w:space="0" w:color="auto"/>
            <w:bottom w:val="none" w:sz="0" w:space="0" w:color="auto"/>
            <w:right w:val="none" w:sz="0" w:space="0" w:color="auto"/>
          </w:divBdr>
        </w:div>
        <w:div w:id="1097140658">
          <w:marLeft w:val="480"/>
          <w:marRight w:val="0"/>
          <w:marTop w:val="0"/>
          <w:marBottom w:val="0"/>
          <w:divBdr>
            <w:top w:val="none" w:sz="0" w:space="0" w:color="auto"/>
            <w:left w:val="none" w:sz="0" w:space="0" w:color="auto"/>
            <w:bottom w:val="none" w:sz="0" w:space="0" w:color="auto"/>
            <w:right w:val="none" w:sz="0" w:space="0" w:color="auto"/>
          </w:divBdr>
        </w:div>
        <w:div w:id="55324782">
          <w:marLeft w:val="480"/>
          <w:marRight w:val="0"/>
          <w:marTop w:val="0"/>
          <w:marBottom w:val="0"/>
          <w:divBdr>
            <w:top w:val="none" w:sz="0" w:space="0" w:color="auto"/>
            <w:left w:val="none" w:sz="0" w:space="0" w:color="auto"/>
            <w:bottom w:val="none" w:sz="0" w:space="0" w:color="auto"/>
            <w:right w:val="none" w:sz="0" w:space="0" w:color="auto"/>
          </w:divBdr>
        </w:div>
        <w:div w:id="139033255">
          <w:marLeft w:val="480"/>
          <w:marRight w:val="0"/>
          <w:marTop w:val="0"/>
          <w:marBottom w:val="0"/>
          <w:divBdr>
            <w:top w:val="none" w:sz="0" w:space="0" w:color="auto"/>
            <w:left w:val="none" w:sz="0" w:space="0" w:color="auto"/>
            <w:bottom w:val="none" w:sz="0" w:space="0" w:color="auto"/>
            <w:right w:val="none" w:sz="0" w:space="0" w:color="auto"/>
          </w:divBdr>
        </w:div>
        <w:div w:id="250623979">
          <w:marLeft w:val="480"/>
          <w:marRight w:val="0"/>
          <w:marTop w:val="0"/>
          <w:marBottom w:val="0"/>
          <w:divBdr>
            <w:top w:val="none" w:sz="0" w:space="0" w:color="auto"/>
            <w:left w:val="none" w:sz="0" w:space="0" w:color="auto"/>
            <w:bottom w:val="none" w:sz="0" w:space="0" w:color="auto"/>
            <w:right w:val="none" w:sz="0" w:space="0" w:color="auto"/>
          </w:divBdr>
        </w:div>
        <w:div w:id="1329139187">
          <w:marLeft w:val="480"/>
          <w:marRight w:val="0"/>
          <w:marTop w:val="0"/>
          <w:marBottom w:val="0"/>
          <w:divBdr>
            <w:top w:val="none" w:sz="0" w:space="0" w:color="auto"/>
            <w:left w:val="none" w:sz="0" w:space="0" w:color="auto"/>
            <w:bottom w:val="none" w:sz="0" w:space="0" w:color="auto"/>
            <w:right w:val="none" w:sz="0" w:space="0" w:color="auto"/>
          </w:divBdr>
        </w:div>
        <w:div w:id="505678313">
          <w:marLeft w:val="480"/>
          <w:marRight w:val="0"/>
          <w:marTop w:val="0"/>
          <w:marBottom w:val="0"/>
          <w:divBdr>
            <w:top w:val="none" w:sz="0" w:space="0" w:color="auto"/>
            <w:left w:val="none" w:sz="0" w:space="0" w:color="auto"/>
            <w:bottom w:val="none" w:sz="0" w:space="0" w:color="auto"/>
            <w:right w:val="none" w:sz="0" w:space="0" w:color="auto"/>
          </w:divBdr>
        </w:div>
        <w:div w:id="982539531">
          <w:marLeft w:val="480"/>
          <w:marRight w:val="0"/>
          <w:marTop w:val="0"/>
          <w:marBottom w:val="0"/>
          <w:divBdr>
            <w:top w:val="none" w:sz="0" w:space="0" w:color="auto"/>
            <w:left w:val="none" w:sz="0" w:space="0" w:color="auto"/>
            <w:bottom w:val="none" w:sz="0" w:space="0" w:color="auto"/>
            <w:right w:val="none" w:sz="0" w:space="0" w:color="auto"/>
          </w:divBdr>
        </w:div>
        <w:div w:id="74058990">
          <w:marLeft w:val="480"/>
          <w:marRight w:val="0"/>
          <w:marTop w:val="0"/>
          <w:marBottom w:val="0"/>
          <w:divBdr>
            <w:top w:val="none" w:sz="0" w:space="0" w:color="auto"/>
            <w:left w:val="none" w:sz="0" w:space="0" w:color="auto"/>
            <w:bottom w:val="none" w:sz="0" w:space="0" w:color="auto"/>
            <w:right w:val="none" w:sz="0" w:space="0" w:color="auto"/>
          </w:divBdr>
        </w:div>
        <w:div w:id="9911713">
          <w:marLeft w:val="480"/>
          <w:marRight w:val="0"/>
          <w:marTop w:val="0"/>
          <w:marBottom w:val="0"/>
          <w:divBdr>
            <w:top w:val="none" w:sz="0" w:space="0" w:color="auto"/>
            <w:left w:val="none" w:sz="0" w:space="0" w:color="auto"/>
            <w:bottom w:val="none" w:sz="0" w:space="0" w:color="auto"/>
            <w:right w:val="none" w:sz="0" w:space="0" w:color="auto"/>
          </w:divBdr>
        </w:div>
        <w:div w:id="1589463990">
          <w:marLeft w:val="480"/>
          <w:marRight w:val="0"/>
          <w:marTop w:val="0"/>
          <w:marBottom w:val="0"/>
          <w:divBdr>
            <w:top w:val="none" w:sz="0" w:space="0" w:color="auto"/>
            <w:left w:val="none" w:sz="0" w:space="0" w:color="auto"/>
            <w:bottom w:val="none" w:sz="0" w:space="0" w:color="auto"/>
            <w:right w:val="none" w:sz="0" w:space="0" w:color="auto"/>
          </w:divBdr>
        </w:div>
        <w:div w:id="292715376">
          <w:marLeft w:val="480"/>
          <w:marRight w:val="0"/>
          <w:marTop w:val="0"/>
          <w:marBottom w:val="0"/>
          <w:divBdr>
            <w:top w:val="none" w:sz="0" w:space="0" w:color="auto"/>
            <w:left w:val="none" w:sz="0" w:space="0" w:color="auto"/>
            <w:bottom w:val="none" w:sz="0" w:space="0" w:color="auto"/>
            <w:right w:val="none" w:sz="0" w:space="0" w:color="auto"/>
          </w:divBdr>
        </w:div>
        <w:div w:id="340552978">
          <w:marLeft w:val="480"/>
          <w:marRight w:val="0"/>
          <w:marTop w:val="0"/>
          <w:marBottom w:val="0"/>
          <w:divBdr>
            <w:top w:val="none" w:sz="0" w:space="0" w:color="auto"/>
            <w:left w:val="none" w:sz="0" w:space="0" w:color="auto"/>
            <w:bottom w:val="none" w:sz="0" w:space="0" w:color="auto"/>
            <w:right w:val="none" w:sz="0" w:space="0" w:color="auto"/>
          </w:divBdr>
        </w:div>
        <w:div w:id="1903178655">
          <w:marLeft w:val="480"/>
          <w:marRight w:val="0"/>
          <w:marTop w:val="0"/>
          <w:marBottom w:val="0"/>
          <w:divBdr>
            <w:top w:val="none" w:sz="0" w:space="0" w:color="auto"/>
            <w:left w:val="none" w:sz="0" w:space="0" w:color="auto"/>
            <w:bottom w:val="none" w:sz="0" w:space="0" w:color="auto"/>
            <w:right w:val="none" w:sz="0" w:space="0" w:color="auto"/>
          </w:divBdr>
        </w:div>
        <w:div w:id="1905531729">
          <w:marLeft w:val="480"/>
          <w:marRight w:val="0"/>
          <w:marTop w:val="0"/>
          <w:marBottom w:val="0"/>
          <w:divBdr>
            <w:top w:val="none" w:sz="0" w:space="0" w:color="auto"/>
            <w:left w:val="none" w:sz="0" w:space="0" w:color="auto"/>
            <w:bottom w:val="none" w:sz="0" w:space="0" w:color="auto"/>
            <w:right w:val="none" w:sz="0" w:space="0" w:color="auto"/>
          </w:divBdr>
        </w:div>
        <w:div w:id="2029210983">
          <w:marLeft w:val="480"/>
          <w:marRight w:val="0"/>
          <w:marTop w:val="0"/>
          <w:marBottom w:val="0"/>
          <w:divBdr>
            <w:top w:val="none" w:sz="0" w:space="0" w:color="auto"/>
            <w:left w:val="none" w:sz="0" w:space="0" w:color="auto"/>
            <w:bottom w:val="none" w:sz="0" w:space="0" w:color="auto"/>
            <w:right w:val="none" w:sz="0" w:space="0" w:color="auto"/>
          </w:divBdr>
        </w:div>
        <w:div w:id="93793359">
          <w:marLeft w:val="480"/>
          <w:marRight w:val="0"/>
          <w:marTop w:val="0"/>
          <w:marBottom w:val="0"/>
          <w:divBdr>
            <w:top w:val="none" w:sz="0" w:space="0" w:color="auto"/>
            <w:left w:val="none" w:sz="0" w:space="0" w:color="auto"/>
            <w:bottom w:val="none" w:sz="0" w:space="0" w:color="auto"/>
            <w:right w:val="none" w:sz="0" w:space="0" w:color="auto"/>
          </w:divBdr>
        </w:div>
        <w:div w:id="1831360637">
          <w:marLeft w:val="480"/>
          <w:marRight w:val="0"/>
          <w:marTop w:val="0"/>
          <w:marBottom w:val="0"/>
          <w:divBdr>
            <w:top w:val="none" w:sz="0" w:space="0" w:color="auto"/>
            <w:left w:val="none" w:sz="0" w:space="0" w:color="auto"/>
            <w:bottom w:val="none" w:sz="0" w:space="0" w:color="auto"/>
            <w:right w:val="none" w:sz="0" w:space="0" w:color="auto"/>
          </w:divBdr>
        </w:div>
        <w:div w:id="1321959390">
          <w:marLeft w:val="480"/>
          <w:marRight w:val="0"/>
          <w:marTop w:val="0"/>
          <w:marBottom w:val="0"/>
          <w:divBdr>
            <w:top w:val="none" w:sz="0" w:space="0" w:color="auto"/>
            <w:left w:val="none" w:sz="0" w:space="0" w:color="auto"/>
            <w:bottom w:val="none" w:sz="0" w:space="0" w:color="auto"/>
            <w:right w:val="none" w:sz="0" w:space="0" w:color="auto"/>
          </w:divBdr>
        </w:div>
        <w:div w:id="576473865">
          <w:marLeft w:val="480"/>
          <w:marRight w:val="0"/>
          <w:marTop w:val="0"/>
          <w:marBottom w:val="0"/>
          <w:divBdr>
            <w:top w:val="none" w:sz="0" w:space="0" w:color="auto"/>
            <w:left w:val="none" w:sz="0" w:space="0" w:color="auto"/>
            <w:bottom w:val="none" w:sz="0" w:space="0" w:color="auto"/>
            <w:right w:val="none" w:sz="0" w:space="0" w:color="auto"/>
          </w:divBdr>
        </w:div>
        <w:div w:id="929125426">
          <w:marLeft w:val="480"/>
          <w:marRight w:val="0"/>
          <w:marTop w:val="0"/>
          <w:marBottom w:val="0"/>
          <w:divBdr>
            <w:top w:val="none" w:sz="0" w:space="0" w:color="auto"/>
            <w:left w:val="none" w:sz="0" w:space="0" w:color="auto"/>
            <w:bottom w:val="none" w:sz="0" w:space="0" w:color="auto"/>
            <w:right w:val="none" w:sz="0" w:space="0" w:color="auto"/>
          </w:divBdr>
        </w:div>
        <w:div w:id="682168823">
          <w:marLeft w:val="480"/>
          <w:marRight w:val="0"/>
          <w:marTop w:val="0"/>
          <w:marBottom w:val="0"/>
          <w:divBdr>
            <w:top w:val="none" w:sz="0" w:space="0" w:color="auto"/>
            <w:left w:val="none" w:sz="0" w:space="0" w:color="auto"/>
            <w:bottom w:val="none" w:sz="0" w:space="0" w:color="auto"/>
            <w:right w:val="none" w:sz="0" w:space="0" w:color="auto"/>
          </w:divBdr>
        </w:div>
        <w:div w:id="842404214">
          <w:marLeft w:val="480"/>
          <w:marRight w:val="0"/>
          <w:marTop w:val="0"/>
          <w:marBottom w:val="0"/>
          <w:divBdr>
            <w:top w:val="none" w:sz="0" w:space="0" w:color="auto"/>
            <w:left w:val="none" w:sz="0" w:space="0" w:color="auto"/>
            <w:bottom w:val="none" w:sz="0" w:space="0" w:color="auto"/>
            <w:right w:val="none" w:sz="0" w:space="0" w:color="auto"/>
          </w:divBdr>
        </w:div>
        <w:div w:id="1659117721">
          <w:marLeft w:val="480"/>
          <w:marRight w:val="0"/>
          <w:marTop w:val="0"/>
          <w:marBottom w:val="0"/>
          <w:divBdr>
            <w:top w:val="none" w:sz="0" w:space="0" w:color="auto"/>
            <w:left w:val="none" w:sz="0" w:space="0" w:color="auto"/>
            <w:bottom w:val="none" w:sz="0" w:space="0" w:color="auto"/>
            <w:right w:val="none" w:sz="0" w:space="0" w:color="auto"/>
          </w:divBdr>
        </w:div>
        <w:div w:id="362561621">
          <w:marLeft w:val="480"/>
          <w:marRight w:val="0"/>
          <w:marTop w:val="0"/>
          <w:marBottom w:val="0"/>
          <w:divBdr>
            <w:top w:val="none" w:sz="0" w:space="0" w:color="auto"/>
            <w:left w:val="none" w:sz="0" w:space="0" w:color="auto"/>
            <w:bottom w:val="none" w:sz="0" w:space="0" w:color="auto"/>
            <w:right w:val="none" w:sz="0" w:space="0" w:color="auto"/>
          </w:divBdr>
        </w:div>
        <w:div w:id="390469799">
          <w:marLeft w:val="480"/>
          <w:marRight w:val="0"/>
          <w:marTop w:val="0"/>
          <w:marBottom w:val="0"/>
          <w:divBdr>
            <w:top w:val="none" w:sz="0" w:space="0" w:color="auto"/>
            <w:left w:val="none" w:sz="0" w:space="0" w:color="auto"/>
            <w:bottom w:val="none" w:sz="0" w:space="0" w:color="auto"/>
            <w:right w:val="none" w:sz="0" w:space="0" w:color="auto"/>
          </w:divBdr>
        </w:div>
        <w:div w:id="1526212230">
          <w:marLeft w:val="480"/>
          <w:marRight w:val="0"/>
          <w:marTop w:val="0"/>
          <w:marBottom w:val="0"/>
          <w:divBdr>
            <w:top w:val="none" w:sz="0" w:space="0" w:color="auto"/>
            <w:left w:val="none" w:sz="0" w:space="0" w:color="auto"/>
            <w:bottom w:val="none" w:sz="0" w:space="0" w:color="auto"/>
            <w:right w:val="none" w:sz="0" w:space="0" w:color="auto"/>
          </w:divBdr>
        </w:div>
        <w:div w:id="2133598429">
          <w:marLeft w:val="480"/>
          <w:marRight w:val="0"/>
          <w:marTop w:val="0"/>
          <w:marBottom w:val="0"/>
          <w:divBdr>
            <w:top w:val="none" w:sz="0" w:space="0" w:color="auto"/>
            <w:left w:val="none" w:sz="0" w:space="0" w:color="auto"/>
            <w:bottom w:val="none" w:sz="0" w:space="0" w:color="auto"/>
            <w:right w:val="none" w:sz="0" w:space="0" w:color="auto"/>
          </w:divBdr>
        </w:div>
        <w:div w:id="1485274470">
          <w:marLeft w:val="480"/>
          <w:marRight w:val="0"/>
          <w:marTop w:val="0"/>
          <w:marBottom w:val="0"/>
          <w:divBdr>
            <w:top w:val="none" w:sz="0" w:space="0" w:color="auto"/>
            <w:left w:val="none" w:sz="0" w:space="0" w:color="auto"/>
            <w:bottom w:val="none" w:sz="0" w:space="0" w:color="auto"/>
            <w:right w:val="none" w:sz="0" w:space="0" w:color="auto"/>
          </w:divBdr>
        </w:div>
        <w:div w:id="1303652012">
          <w:marLeft w:val="480"/>
          <w:marRight w:val="0"/>
          <w:marTop w:val="0"/>
          <w:marBottom w:val="0"/>
          <w:divBdr>
            <w:top w:val="none" w:sz="0" w:space="0" w:color="auto"/>
            <w:left w:val="none" w:sz="0" w:space="0" w:color="auto"/>
            <w:bottom w:val="none" w:sz="0" w:space="0" w:color="auto"/>
            <w:right w:val="none" w:sz="0" w:space="0" w:color="auto"/>
          </w:divBdr>
        </w:div>
        <w:div w:id="411857432">
          <w:marLeft w:val="480"/>
          <w:marRight w:val="0"/>
          <w:marTop w:val="0"/>
          <w:marBottom w:val="0"/>
          <w:divBdr>
            <w:top w:val="none" w:sz="0" w:space="0" w:color="auto"/>
            <w:left w:val="none" w:sz="0" w:space="0" w:color="auto"/>
            <w:bottom w:val="none" w:sz="0" w:space="0" w:color="auto"/>
            <w:right w:val="none" w:sz="0" w:space="0" w:color="auto"/>
          </w:divBdr>
        </w:div>
        <w:div w:id="880631488">
          <w:marLeft w:val="480"/>
          <w:marRight w:val="0"/>
          <w:marTop w:val="0"/>
          <w:marBottom w:val="0"/>
          <w:divBdr>
            <w:top w:val="none" w:sz="0" w:space="0" w:color="auto"/>
            <w:left w:val="none" w:sz="0" w:space="0" w:color="auto"/>
            <w:bottom w:val="none" w:sz="0" w:space="0" w:color="auto"/>
            <w:right w:val="none" w:sz="0" w:space="0" w:color="auto"/>
          </w:divBdr>
        </w:div>
        <w:div w:id="414278988">
          <w:marLeft w:val="480"/>
          <w:marRight w:val="0"/>
          <w:marTop w:val="0"/>
          <w:marBottom w:val="0"/>
          <w:divBdr>
            <w:top w:val="none" w:sz="0" w:space="0" w:color="auto"/>
            <w:left w:val="none" w:sz="0" w:space="0" w:color="auto"/>
            <w:bottom w:val="none" w:sz="0" w:space="0" w:color="auto"/>
            <w:right w:val="none" w:sz="0" w:space="0" w:color="auto"/>
          </w:divBdr>
        </w:div>
        <w:div w:id="1212617575">
          <w:marLeft w:val="480"/>
          <w:marRight w:val="0"/>
          <w:marTop w:val="0"/>
          <w:marBottom w:val="0"/>
          <w:divBdr>
            <w:top w:val="none" w:sz="0" w:space="0" w:color="auto"/>
            <w:left w:val="none" w:sz="0" w:space="0" w:color="auto"/>
            <w:bottom w:val="none" w:sz="0" w:space="0" w:color="auto"/>
            <w:right w:val="none" w:sz="0" w:space="0" w:color="auto"/>
          </w:divBdr>
        </w:div>
        <w:div w:id="1749646762">
          <w:marLeft w:val="480"/>
          <w:marRight w:val="0"/>
          <w:marTop w:val="0"/>
          <w:marBottom w:val="0"/>
          <w:divBdr>
            <w:top w:val="none" w:sz="0" w:space="0" w:color="auto"/>
            <w:left w:val="none" w:sz="0" w:space="0" w:color="auto"/>
            <w:bottom w:val="none" w:sz="0" w:space="0" w:color="auto"/>
            <w:right w:val="none" w:sz="0" w:space="0" w:color="auto"/>
          </w:divBdr>
        </w:div>
        <w:div w:id="387338596">
          <w:marLeft w:val="480"/>
          <w:marRight w:val="0"/>
          <w:marTop w:val="0"/>
          <w:marBottom w:val="0"/>
          <w:divBdr>
            <w:top w:val="none" w:sz="0" w:space="0" w:color="auto"/>
            <w:left w:val="none" w:sz="0" w:space="0" w:color="auto"/>
            <w:bottom w:val="none" w:sz="0" w:space="0" w:color="auto"/>
            <w:right w:val="none" w:sz="0" w:space="0" w:color="auto"/>
          </w:divBdr>
        </w:div>
        <w:div w:id="2144732363">
          <w:marLeft w:val="480"/>
          <w:marRight w:val="0"/>
          <w:marTop w:val="0"/>
          <w:marBottom w:val="0"/>
          <w:divBdr>
            <w:top w:val="none" w:sz="0" w:space="0" w:color="auto"/>
            <w:left w:val="none" w:sz="0" w:space="0" w:color="auto"/>
            <w:bottom w:val="none" w:sz="0" w:space="0" w:color="auto"/>
            <w:right w:val="none" w:sz="0" w:space="0" w:color="auto"/>
          </w:divBdr>
        </w:div>
        <w:div w:id="1536236768">
          <w:marLeft w:val="480"/>
          <w:marRight w:val="0"/>
          <w:marTop w:val="0"/>
          <w:marBottom w:val="0"/>
          <w:divBdr>
            <w:top w:val="none" w:sz="0" w:space="0" w:color="auto"/>
            <w:left w:val="none" w:sz="0" w:space="0" w:color="auto"/>
            <w:bottom w:val="none" w:sz="0" w:space="0" w:color="auto"/>
            <w:right w:val="none" w:sz="0" w:space="0" w:color="auto"/>
          </w:divBdr>
        </w:div>
        <w:div w:id="1270694862">
          <w:marLeft w:val="480"/>
          <w:marRight w:val="0"/>
          <w:marTop w:val="0"/>
          <w:marBottom w:val="0"/>
          <w:divBdr>
            <w:top w:val="none" w:sz="0" w:space="0" w:color="auto"/>
            <w:left w:val="none" w:sz="0" w:space="0" w:color="auto"/>
            <w:bottom w:val="none" w:sz="0" w:space="0" w:color="auto"/>
            <w:right w:val="none" w:sz="0" w:space="0" w:color="auto"/>
          </w:divBdr>
        </w:div>
        <w:div w:id="1103915543">
          <w:marLeft w:val="480"/>
          <w:marRight w:val="0"/>
          <w:marTop w:val="0"/>
          <w:marBottom w:val="0"/>
          <w:divBdr>
            <w:top w:val="none" w:sz="0" w:space="0" w:color="auto"/>
            <w:left w:val="none" w:sz="0" w:space="0" w:color="auto"/>
            <w:bottom w:val="none" w:sz="0" w:space="0" w:color="auto"/>
            <w:right w:val="none" w:sz="0" w:space="0" w:color="auto"/>
          </w:divBdr>
        </w:div>
        <w:div w:id="545606944">
          <w:marLeft w:val="480"/>
          <w:marRight w:val="0"/>
          <w:marTop w:val="0"/>
          <w:marBottom w:val="0"/>
          <w:divBdr>
            <w:top w:val="none" w:sz="0" w:space="0" w:color="auto"/>
            <w:left w:val="none" w:sz="0" w:space="0" w:color="auto"/>
            <w:bottom w:val="none" w:sz="0" w:space="0" w:color="auto"/>
            <w:right w:val="none" w:sz="0" w:space="0" w:color="auto"/>
          </w:divBdr>
        </w:div>
        <w:div w:id="1552765730">
          <w:marLeft w:val="480"/>
          <w:marRight w:val="0"/>
          <w:marTop w:val="0"/>
          <w:marBottom w:val="0"/>
          <w:divBdr>
            <w:top w:val="none" w:sz="0" w:space="0" w:color="auto"/>
            <w:left w:val="none" w:sz="0" w:space="0" w:color="auto"/>
            <w:bottom w:val="none" w:sz="0" w:space="0" w:color="auto"/>
            <w:right w:val="none" w:sz="0" w:space="0" w:color="auto"/>
          </w:divBdr>
        </w:div>
        <w:div w:id="1343436555">
          <w:marLeft w:val="480"/>
          <w:marRight w:val="0"/>
          <w:marTop w:val="0"/>
          <w:marBottom w:val="0"/>
          <w:divBdr>
            <w:top w:val="none" w:sz="0" w:space="0" w:color="auto"/>
            <w:left w:val="none" w:sz="0" w:space="0" w:color="auto"/>
            <w:bottom w:val="none" w:sz="0" w:space="0" w:color="auto"/>
            <w:right w:val="none" w:sz="0" w:space="0" w:color="auto"/>
          </w:divBdr>
        </w:div>
      </w:divsChild>
    </w:div>
    <w:div w:id="914825541">
      <w:bodyDiv w:val="1"/>
      <w:marLeft w:val="0"/>
      <w:marRight w:val="0"/>
      <w:marTop w:val="0"/>
      <w:marBottom w:val="0"/>
      <w:divBdr>
        <w:top w:val="none" w:sz="0" w:space="0" w:color="auto"/>
        <w:left w:val="none" w:sz="0" w:space="0" w:color="auto"/>
        <w:bottom w:val="none" w:sz="0" w:space="0" w:color="auto"/>
        <w:right w:val="none" w:sz="0" w:space="0" w:color="auto"/>
      </w:divBdr>
      <w:divsChild>
        <w:div w:id="1181817565">
          <w:marLeft w:val="0"/>
          <w:marRight w:val="0"/>
          <w:marTop w:val="0"/>
          <w:marBottom w:val="0"/>
          <w:divBdr>
            <w:top w:val="none" w:sz="0" w:space="0" w:color="auto"/>
            <w:left w:val="none" w:sz="0" w:space="0" w:color="auto"/>
            <w:bottom w:val="none" w:sz="0" w:space="0" w:color="auto"/>
            <w:right w:val="none" w:sz="0" w:space="0" w:color="auto"/>
          </w:divBdr>
        </w:div>
      </w:divsChild>
    </w:div>
    <w:div w:id="917321326">
      <w:bodyDiv w:val="1"/>
      <w:marLeft w:val="0"/>
      <w:marRight w:val="0"/>
      <w:marTop w:val="0"/>
      <w:marBottom w:val="0"/>
      <w:divBdr>
        <w:top w:val="none" w:sz="0" w:space="0" w:color="auto"/>
        <w:left w:val="none" w:sz="0" w:space="0" w:color="auto"/>
        <w:bottom w:val="none" w:sz="0" w:space="0" w:color="auto"/>
        <w:right w:val="none" w:sz="0" w:space="0" w:color="auto"/>
      </w:divBdr>
    </w:div>
    <w:div w:id="917591347">
      <w:bodyDiv w:val="1"/>
      <w:marLeft w:val="0"/>
      <w:marRight w:val="0"/>
      <w:marTop w:val="0"/>
      <w:marBottom w:val="0"/>
      <w:divBdr>
        <w:top w:val="none" w:sz="0" w:space="0" w:color="auto"/>
        <w:left w:val="none" w:sz="0" w:space="0" w:color="auto"/>
        <w:bottom w:val="none" w:sz="0" w:space="0" w:color="auto"/>
        <w:right w:val="none" w:sz="0" w:space="0" w:color="auto"/>
      </w:divBdr>
    </w:div>
    <w:div w:id="919753804">
      <w:bodyDiv w:val="1"/>
      <w:marLeft w:val="0"/>
      <w:marRight w:val="0"/>
      <w:marTop w:val="0"/>
      <w:marBottom w:val="0"/>
      <w:divBdr>
        <w:top w:val="none" w:sz="0" w:space="0" w:color="auto"/>
        <w:left w:val="none" w:sz="0" w:space="0" w:color="auto"/>
        <w:bottom w:val="none" w:sz="0" w:space="0" w:color="auto"/>
        <w:right w:val="none" w:sz="0" w:space="0" w:color="auto"/>
      </w:divBdr>
      <w:divsChild>
        <w:div w:id="1093553860">
          <w:marLeft w:val="640"/>
          <w:marRight w:val="0"/>
          <w:marTop w:val="0"/>
          <w:marBottom w:val="0"/>
          <w:divBdr>
            <w:top w:val="none" w:sz="0" w:space="0" w:color="auto"/>
            <w:left w:val="none" w:sz="0" w:space="0" w:color="auto"/>
            <w:bottom w:val="none" w:sz="0" w:space="0" w:color="auto"/>
            <w:right w:val="none" w:sz="0" w:space="0" w:color="auto"/>
          </w:divBdr>
        </w:div>
        <w:div w:id="1645623657">
          <w:marLeft w:val="640"/>
          <w:marRight w:val="0"/>
          <w:marTop w:val="0"/>
          <w:marBottom w:val="0"/>
          <w:divBdr>
            <w:top w:val="none" w:sz="0" w:space="0" w:color="auto"/>
            <w:left w:val="none" w:sz="0" w:space="0" w:color="auto"/>
            <w:bottom w:val="none" w:sz="0" w:space="0" w:color="auto"/>
            <w:right w:val="none" w:sz="0" w:space="0" w:color="auto"/>
          </w:divBdr>
        </w:div>
        <w:div w:id="306403758">
          <w:marLeft w:val="640"/>
          <w:marRight w:val="0"/>
          <w:marTop w:val="0"/>
          <w:marBottom w:val="0"/>
          <w:divBdr>
            <w:top w:val="none" w:sz="0" w:space="0" w:color="auto"/>
            <w:left w:val="none" w:sz="0" w:space="0" w:color="auto"/>
            <w:bottom w:val="none" w:sz="0" w:space="0" w:color="auto"/>
            <w:right w:val="none" w:sz="0" w:space="0" w:color="auto"/>
          </w:divBdr>
        </w:div>
        <w:div w:id="208878201">
          <w:marLeft w:val="640"/>
          <w:marRight w:val="0"/>
          <w:marTop w:val="0"/>
          <w:marBottom w:val="0"/>
          <w:divBdr>
            <w:top w:val="none" w:sz="0" w:space="0" w:color="auto"/>
            <w:left w:val="none" w:sz="0" w:space="0" w:color="auto"/>
            <w:bottom w:val="none" w:sz="0" w:space="0" w:color="auto"/>
            <w:right w:val="none" w:sz="0" w:space="0" w:color="auto"/>
          </w:divBdr>
        </w:div>
        <w:div w:id="989558027">
          <w:marLeft w:val="640"/>
          <w:marRight w:val="0"/>
          <w:marTop w:val="0"/>
          <w:marBottom w:val="0"/>
          <w:divBdr>
            <w:top w:val="none" w:sz="0" w:space="0" w:color="auto"/>
            <w:left w:val="none" w:sz="0" w:space="0" w:color="auto"/>
            <w:bottom w:val="none" w:sz="0" w:space="0" w:color="auto"/>
            <w:right w:val="none" w:sz="0" w:space="0" w:color="auto"/>
          </w:divBdr>
        </w:div>
        <w:div w:id="1342852657">
          <w:marLeft w:val="640"/>
          <w:marRight w:val="0"/>
          <w:marTop w:val="0"/>
          <w:marBottom w:val="0"/>
          <w:divBdr>
            <w:top w:val="none" w:sz="0" w:space="0" w:color="auto"/>
            <w:left w:val="none" w:sz="0" w:space="0" w:color="auto"/>
            <w:bottom w:val="none" w:sz="0" w:space="0" w:color="auto"/>
            <w:right w:val="none" w:sz="0" w:space="0" w:color="auto"/>
          </w:divBdr>
        </w:div>
        <w:div w:id="1061631201">
          <w:marLeft w:val="640"/>
          <w:marRight w:val="0"/>
          <w:marTop w:val="0"/>
          <w:marBottom w:val="0"/>
          <w:divBdr>
            <w:top w:val="none" w:sz="0" w:space="0" w:color="auto"/>
            <w:left w:val="none" w:sz="0" w:space="0" w:color="auto"/>
            <w:bottom w:val="none" w:sz="0" w:space="0" w:color="auto"/>
            <w:right w:val="none" w:sz="0" w:space="0" w:color="auto"/>
          </w:divBdr>
        </w:div>
        <w:div w:id="627012499">
          <w:marLeft w:val="640"/>
          <w:marRight w:val="0"/>
          <w:marTop w:val="0"/>
          <w:marBottom w:val="0"/>
          <w:divBdr>
            <w:top w:val="none" w:sz="0" w:space="0" w:color="auto"/>
            <w:left w:val="none" w:sz="0" w:space="0" w:color="auto"/>
            <w:bottom w:val="none" w:sz="0" w:space="0" w:color="auto"/>
            <w:right w:val="none" w:sz="0" w:space="0" w:color="auto"/>
          </w:divBdr>
        </w:div>
        <w:div w:id="1779400465">
          <w:marLeft w:val="640"/>
          <w:marRight w:val="0"/>
          <w:marTop w:val="0"/>
          <w:marBottom w:val="0"/>
          <w:divBdr>
            <w:top w:val="none" w:sz="0" w:space="0" w:color="auto"/>
            <w:left w:val="none" w:sz="0" w:space="0" w:color="auto"/>
            <w:bottom w:val="none" w:sz="0" w:space="0" w:color="auto"/>
            <w:right w:val="none" w:sz="0" w:space="0" w:color="auto"/>
          </w:divBdr>
        </w:div>
        <w:div w:id="1504860540">
          <w:marLeft w:val="640"/>
          <w:marRight w:val="0"/>
          <w:marTop w:val="0"/>
          <w:marBottom w:val="0"/>
          <w:divBdr>
            <w:top w:val="none" w:sz="0" w:space="0" w:color="auto"/>
            <w:left w:val="none" w:sz="0" w:space="0" w:color="auto"/>
            <w:bottom w:val="none" w:sz="0" w:space="0" w:color="auto"/>
            <w:right w:val="none" w:sz="0" w:space="0" w:color="auto"/>
          </w:divBdr>
        </w:div>
        <w:div w:id="447745259">
          <w:marLeft w:val="640"/>
          <w:marRight w:val="0"/>
          <w:marTop w:val="0"/>
          <w:marBottom w:val="0"/>
          <w:divBdr>
            <w:top w:val="none" w:sz="0" w:space="0" w:color="auto"/>
            <w:left w:val="none" w:sz="0" w:space="0" w:color="auto"/>
            <w:bottom w:val="none" w:sz="0" w:space="0" w:color="auto"/>
            <w:right w:val="none" w:sz="0" w:space="0" w:color="auto"/>
          </w:divBdr>
        </w:div>
        <w:div w:id="601960991">
          <w:marLeft w:val="640"/>
          <w:marRight w:val="0"/>
          <w:marTop w:val="0"/>
          <w:marBottom w:val="0"/>
          <w:divBdr>
            <w:top w:val="none" w:sz="0" w:space="0" w:color="auto"/>
            <w:left w:val="none" w:sz="0" w:space="0" w:color="auto"/>
            <w:bottom w:val="none" w:sz="0" w:space="0" w:color="auto"/>
            <w:right w:val="none" w:sz="0" w:space="0" w:color="auto"/>
          </w:divBdr>
        </w:div>
        <w:div w:id="1870219454">
          <w:marLeft w:val="640"/>
          <w:marRight w:val="0"/>
          <w:marTop w:val="0"/>
          <w:marBottom w:val="0"/>
          <w:divBdr>
            <w:top w:val="none" w:sz="0" w:space="0" w:color="auto"/>
            <w:left w:val="none" w:sz="0" w:space="0" w:color="auto"/>
            <w:bottom w:val="none" w:sz="0" w:space="0" w:color="auto"/>
            <w:right w:val="none" w:sz="0" w:space="0" w:color="auto"/>
          </w:divBdr>
        </w:div>
        <w:div w:id="779759901">
          <w:marLeft w:val="640"/>
          <w:marRight w:val="0"/>
          <w:marTop w:val="0"/>
          <w:marBottom w:val="0"/>
          <w:divBdr>
            <w:top w:val="none" w:sz="0" w:space="0" w:color="auto"/>
            <w:left w:val="none" w:sz="0" w:space="0" w:color="auto"/>
            <w:bottom w:val="none" w:sz="0" w:space="0" w:color="auto"/>
            <w:right w:val="none" w:sz="0" w:space="0" w:color="auto"/>
          </w:divBdr>
        </w:div>
        <w:div w:id="1073505462">
          <w:marLeft w:val="640"/>
          <w:marRight w:val="0"/>
          <w:marTop w:val="0"/>
          <w:marBottom w:val="0"/>
          <w:divBdr>
            <w:top w:val="none" w:sz="0" w:space="0" w:color="auto"/>
            <w:left w:val="none" w:sz="0" w:space="0" w:color="auto"/>
            <w:bottom w:val="none" w:sz="0" w:space="0" w:color="auto"/>
            <w:right w:val="none" w:sz="0" w:space="0" w:color="auto"/>
          </w:divBdr>
        </w:div>
        <w:div w:id="786698474">
          <w:marLeft w:val="640"/>
          <w:marRight w:val="0"/>
          <w:marTop w:val="0"/>
          <w:marBottom w:val="0"/>
          <w:divBdr>
            <w:top w:val="none" w:sz="0" w:space="0" w:color="auto"/>
            <w:left w:val="none" w:sz="0" w:space="0" w:color="auto"/>
            <w:bottom w:val="none" w:sz="0" w:space="0" w:color="auto"/>
            <w:right w:val="none" w:sz="0" w:space="0" w:color="auto"/>
          </w:divBdr>
        </w:div>
        <w:div w:id="2139833904">
          <w:marLeft w:val="640"/>
          <w:marRight w:val="0"/>
          <w:marTop w:val="0"/>
          <w:marBottom w:val="0"/>
          <w:divBdr>
            <w:top w:val="none" w:sz="0" w:space="0" w:color="auto"/>
            <w:left w:val="none" w:sz="0" w:space="0" w:color="auto"/>
            <w:bottom w:val="none" w:sz="0" w:space="0" w:color="auto"/>
            <w:right w:val="none" w:sz="0" w:space="0" w:color="auto"/>
          </w:divBdr>
        </w:div>
        <w:div w:id="1111047130">
          <w:marLeft w:val="640"/>
          <w:marRight w:val="0"/>
          <w:marTop w:val="0"/>
          <w:marBottom w:val="0"/>
          <w:divBdr>
            <w:top w:val="none" w:sz="0" w:space="0" w:color="auto"/>
            <w:left w:val="none" w:sz="0" w:space="0" w:color="auto"/>
            <w:bottom w:val="none" w:sz="0" w:space="0" w:color="auto"/>
            <w:right w:val="none" w:sz="0" w:space="0" w:color="auto"/>
          </w:divBdr>
        </w:div>
        <w:div w:id="814880230">
          <w:marLeft w:val="640"/>
          <w:marRight w:val="0"/>
          <w:marTop w:val="0"/>
          <w:marBottom w:val="0"/>
          <w:divBdr>
            <w:top w:val="none" w:sz="0" w:space="0" w:color="auto"/>
            <w:left w:val="none" w:sz="0" w:space="0" w:color="auto"/>
            <w:bottom w:val="none" w:sz="0" w:space="0" w:color="auto"/>
            <w:right w:val="none" w:sz="0" w:space="0" w:color="auto"/>
          </w:divBdr>
        </w:div>
        <w:div w:id="542906533">
          <w:marLeft w:val="640"/>
          <w:marRight w:val="0"/>
          <w:marTop w:val="0"/>
          <w:marBottom w:val="0"/>
          <w:divBdr>
            <w:top w:val="none" w:sz="0" w:space="0" w:color="auto"/>
            <w:left w:val="none" w:sz="0" w:space="0" w:color="auto"/>
            <w:bottom w:val="none" w:sz="0" w:space="0" w:color="auto"/>
            <w:right w:val="none" w:sz="0" w:space="0" w:color="auto"/>
          </w:divBdr>
        </w:div>
        <w:div w:id="336538901">
          <w:marLeft w:val="640"/>
          <w:marRight w:val="0"/>
          <w:marTop w:val="0"/>
          <w:marBottom w:val="0"/>
          <w:divBdr>
            <w:top w:val="none" w:sz="0" w:space="0" w:color="auto"/>
            <w:left w:val="none" w:sz="0" w:space="0" w:color="auto"/>
            <w:bottom w:val="none" w:sz="0" w:space="0" w:color="auto"/>
            <w:right w:val="none" w:sz="0" w:space="0" w:color="auto"/>
          </w:divBdr>
        </w:div>
        <w:div w:id="354426076">
          <w:marLeft w:val="640"/>
          <w:marRight w:val="0"/>
          <w:marTop w:val="0"/>
          <w:marBottom w:val="0"/>
          <w:divBdr>
            <w:top w:val="none" w:sz="0" w:space="0" w:color="auto"/>
            <w:left w:val="none" w:sz="0" w:space="0" w:color="auto"/>
            <w:bottom w:val="none" w:sz="0" w:space="0" w:color="auto"/>
            <w:right w:val="none" w:sz="0" w:space="0" w:color="auto"/>
          </w:divBdr>
        </w:div>
        <w:div w:id="1166090839">
          <w:marLeft w:val="640"/>
          <w:marRight w:val="0"/>
          <w:marTop w:val="0"/>
          <w:marBottom w:val="0"/>
          <w:divBdr>
            <w:top w:val="none" w:sz="0" w:space="0" w:color="auto"/>
            <w:left w:val="none" w:sz="0" w:space="0" w:color="auto"/>
            <w:bottom w:val="none" w:sz="0" w:space="0" w:color="auto"/>
            <w:right w:val="none" w:sz="0" w:space="0" w:color="auto"/>
          </w:divBdr>
        </w:div>
        <w:div w:id="2121532077">
          <w:marLeft w:val="640"/>
          <w:marRight w:val="0"/>
          <w:marTop w:val="0"/>
          <w:marBottom w:val="0"/>
          <w:divBdr>
            <w:top w:val="none" w:sz="0" w:space="0" w:color="auto"/>
            <w:left w:val="none" w:sz="0" w:space="0" w:color="auto"/>
            <w:bottom w:val="none" w:sz="0" w:space="0" w:color="auto"/>
            <w:right w:val="none" w:sz="0" w:space="0" w:color="auto"/>
          </w:divBdr>
        </w:div>
        <w:div w:id="1110972910">
          <w:marLeft w:val="640"/>
          <w:marRight w:val="0"/>
          <w:marTop w:val="0"/>
          <w:marBottom w:val="0"/>
          <w:divBdr>
            <w:top w:val="none" w:sz="0" w:space="0" w:color="auto"/>
            <w:left w:val="none" w:sz="0" w:space="0" w:color="auto"/>
            <w:bottom w:val="none" w:sz="0" w:space="0" w:color="auto"/>
            <w:right w:val="none" w:sz="0" w:space="0" w:color="auto"/>
          </w:divBdr>
        </w:div>
        <w:div w:id="1272322250">
          <w:marLeft w:val="640"/>
          <w:marRight w:val="0"/>
          <w:marTop w:val="0"/>
          <w:marBottom w:val="0"/>
          <w:divBdr>
            <w:top w:val="none" w:sz="0" w:space="0" w:color="auto"/>
            <w:left w:val="none" w:sz="0" w:space="0" w:color="auto"/>
            <w:bottom w:val="none" w:sz="0" w:space="0" w:color="auto"/>
            <w:right w:val="none" w:sz="0" w:space="0" w:color="auto"/>
          </w:divBdr>
        </w:div>
        <w:div w:id="106119270">
          <w:marLeft w:val="640"/>
          <w:marRight w:val="0"/>
          <w:marTop w:val="0"/>
          <w:marBottom w:val="0"/>
          <w:divBdr>
            <w:top w:val="none" w:sz="0" w:space="0" w:color="auto"/>
            <w:left w:val="none" w:sz="0" w:space="0" w:color="auto"/>
            <w:bottom w:val="none" w:sz="0" w:space="0" w:color="auto"/>
            <w:right w:val="none" w:sz="0" w:space="0" w:color="auto"/>
          </w:divBdr>
        </w:div>
        <w:div w:id="688406703">
          <w:marLeft w:val="640"/>
          <w:marRight w:val="0"/>
          <w:marTop w:val="0"/>
          <w:marBottom w:val="0"/>
          <w:divBdr>
            <w:top w:val="none" w:sz="0" w:space="0" w:color="auto"/>
            <w:left w:val="none" w:sz="0" w:space="0" w:color="auto"/>
            <w:bottom w:val="none" w:sz="0" w:space="0" w:color="auto"/>
            <w:right w:val="none" w:sz="0" w:space="0" w:color="auto"/>
          </w:divBdr>
        </w:div>
        <w:div w:id="597102922">
          <w:marLeft w:val="640"/>
          <w:marRight w:val="0"/>
          <w:marTop w:val="0"/>
          <w:marBottom w:val="0"/>
          <w:divBdr>
            <w:top w:val="none" w:sz="0" w:space="0" w:color="auto"/>
            <w:left w:val="none" w:sz="0" w:space="0" w:color="auto"/>
            <w:bottom w:val="none" w:sz="0" w:space="0" w:color="auto"/>
            <w:right w:val="none" w:sz="0" w:space="0" w:color="auto"/>
          </w:divBdr>
        </w:div>
        <w:div w:id="1324240139">
          <w:marLeft w:val="640"/>
          <w:marRight w:val="0"/>
          <w:marTop w:val="0"/>
          <w:marBottom w:val="0"/>
          <w:divBdr>
            <w:top w:val="none" w:sz="0" w:space="0" w:color="auto"/>
            <w:left w:val="none" w:sz="0" w:space="0" w:color="auto"/>
            <w:bottom w:val="none" w:sz="0" w:space="0" w:color="auto"/>
            <w:right w:val="none" w:sz="0" w:space="0" w:color="auto"/>
          </w:divBdr>
        </w:div>
        <w:div w:id="1078213187">
          <w:marLeft w:val="640"/>
          <w:marRight w:val="0"/>
          <w:marTop w:val="0"/>
          <w:marBottom w:val="0"/>
          <w:divBdr>
            <w:top w:val="none" w:sz="0" w:space="0" w:color="auto"/>
            <w:left w:val="none" w:sz="0" w:space="0" w:color="auto"/>
            <w:bottom w:val="none" w:sz="0" w:space="0" w:color="auto"/>
            <w:right w:val="none" w:sz="0" w:space="0" w:color="auto"/>
          </w:divBdr>
        </w:div>
        <w:div w:id="839806357">
          <w:marLeft w:val="640"/>
          <w:marRight w:val="0"/>
          <w:marTop w:val="0"/>
          <w:marBottom w:val="0"/>
          <w:divBdr>
            <w:top w:val="none" w:sz="0" w:space="0" w:color="auto"/>
            <w:left w:val="none" w:sz="0" w:space="0" w:color="auto"/>
            <w:bottom w:val="none" w:sz="0" w:space="0" w:color="auto"/>
            <w:right w:val="none" w:sz="0" w:space="0" w:color="auto"/>
          </w:divBdr>
        </w:div>
        <w:div w:id="460617906">
          <w:marLeft w:val="640"/>
          <w:marRight w:val="0"/>
          <w:marTop w:val="0"/>
          <w:marBottom w:val="0"/>
          <w:divBdr>
            <w:top w:val="none" w:sz="0" w:space="0" w:color="auto"/>
            <w:left w:val="none" w:sz="0" w:space="0" w:color="auto"/>
            <w:bottom w:val="none" w:sz="0" w:space="0" w:color="auto"/>
            <w:right w:val="none" w:sz="0" w:space="0" w:color="auto"/>
          </w:divBdr>
        </w:div>
        <w:div w:id="1718552237">
          <w:marLeft w:val="640"/>
          <w:marRight w:val="0"/>
          <w:marTop w:val="0"/>
          <w:marBottom w:val="0"/>
          <w:divBdr>
            <w:top w:val="none" w:sz="0" w:space="0" w:color="auto"/>
            <w:left w:val="none" w:sz="0" w:space="0" w:color="auto"/>
            <w:bottom w:val="none" w:sz="0" w:space="0" w:color="auto"/>
            <w:right w:val="none" w:sz="0" w:space="0" w:color="auto"/>
          </w:divBdr>
        </w:div>
        <w:div w:id="491483152">
          <w:marLeft w:val="640"/>
          <w:marRight w:val="0"/>
          <w:marTop w:val="0"/>
          <w:marBottom w:val="0"/>
          <w:divBdr>
            <w:top w:val="none" w:sz="0" w:space="0" w:color="auto"/>
            <w:left w:val="none" w:sz="0" w:space="0" w:color="auto"/>
            <w:bottom w:val="none" w:sz="0" w:space="0" w:color="auto"/>
            <w:right w:val="none" w:sz="0" w:space="0" w:color="auto"/>
          </w:divBdr>
        </w:div>
        <w:div w:id="1217471845">
          <w:marLeft w:val="640"/>
          <w:marRight w:val="0"/>
          <w:marTop w:val="0"/>
          <w:marBottom w:val="0"/>
          <w:divBdr>
            <w:top w:val="none" w:sz="0" w:space="0" w:color="auto"/>
            <w:left w:val="none" w:sz="0" w:space="0" w:color="auto"/>
            <w:bottom w:val="none" w:sz="0" w:space="0" w:color="auto"/>
            <w:right w:val="none" w:sz="0" w:space="0" w:color="auto"/>
          </w:divBdr>
        </w:div>
        <w:div w:id="696392830">
          <w:marLeft w:val="640"/>
          <w:marRight w:val="0"/>
          <w:marTop w:val="0"/>
          <w:marBottom w:val="0"/>
          <w:divBdr>
            <w:top w:val="none" w:sz="0" w:space="0" w:color="auto"/>
            <w:left w:val="none" w:sz="0" w:space="0" w:color="auto"/>
            <w:bottom w:val="none" w:sz="0" w:space="0" w:color="auto"/>
            <w:right w:val="none" w:sz="0" w:space="0" w:color="auto"/>
          </w:divBdr>
        </w:div>
        <w:div w:id="734621634">
          <w:marLeft w:val="640"/>
          <w:marRight w:val="0"/>
          <w:marTop w:val="0"/>
          <w:marBottom w:val="0"/>
          <w:divBdr>
            <w:top w:val="none" w:sz="0" w:space="0" w:color="auto"/>
            <w:left w:val="none" w:sz="0" w:space="0" w:color="auto"/>
            <w:bottom w:val="none" w:sz="0" w:space="0" w:color="auto"/>
            <w:right w:val="none" w:sz="0" w:space="0" w:color="auto"/>
          </w:divBdr>
        </w:div>
        <w:div w:id="113526035">
          <w:marLeft w:val="640"/>
          <w:marRight w:val="0"/>
          <w:marTop w:val="0"/>
          <w:marBottom w:val="0"/>
          <w:divBdr>
            <w:top w:val="none" w:sz="0" w:space="0" w:color="auto"/>
            <w:left w:val="none" w:sz="0" w:space="0" w:color="auto"/>
            <w:bottom w:val="none" w:sz="0" w:space="0" w:color="auto"/>
            <w:right w:val="none" w:sz="0" w:space="0" w:color="auto"/>
          </w:divBdr>
        </w:div>
        <w:div w:id="422382964">
          <w:marLeft w:val="640"/>
          <w:marRight w:val="0"/>
          <w:marTop w:val="0"/>
          <w:marBottom w:val="0"/>
          <w:divBdr>
            <w:top w:val="none" w:sz="0" w:space="0" w:color="auto"/>
            <w:left w:val="none" w:sz="0" w:space="0" w:color="auto"/>
            <w:bottom w:val="none" w:sz="0" w:space="0" w:color="auto"/>
            <w:right w:val="none" w:sz="0" w:space="0" w:color="auto"/>
          </w:divBdr>
        </w:div>
        <w:div w:id="820997280">
          <w:marLeft w:val="640"/>
          <w:marRight w:val="0"/>
          <w:marTop w:val="0"/>
          <w:marBottom w:val="0"/>
          <w:divBdr>
            <w:top w:val="none" w:sz="0" w:space="0" w:color="auto"/>
            <w:left w:val="none" w:sz="0" w:space="0" w:color="auto"/>
            <w:bottom w:val="none" w:sz="0" w:space="0" w:color="auto"/>
            <w:right w:val="none" w:sz="0" w:space="0" w:color="auto"/>
          </w:divBdr>
        </w:div>
        <w:div w:id="1312976631">
          <w:marLeft w:val="640"/>
          <w:marRight w:val="0"/>
          <w:marTop w:val="0"/>
          <w:marBottom w:val="0"/>
          <w:divBdr>
            <w:top w:val="none" w:sz="0" w:space="0" w:color="auto"/>
            <w:left w:val="none" w:sz="0" w:space="0" w:color="auto"/>
            <w:bottom w:val="none" w:sz="0" w:space="0" w:color="auto"/>
            <w:right w:val="none" w:sz="0" w:space="0" w:color="auto"/>
          </w:divBdr>
        </w:div>
        <w:div w:id="599606422">
          <w:marLeft w:val="640"/>
          <w:marRight w:val="0"/>
          <w:marTop w:val="0"/>
          <w:marBottom w:val="0"/>
          <w:divBdr>
            <w:top w:val="none" w:sz="0" w:space="0" w:color="auto"/>
            <w:left w:val="none" w:sz="0" w:space="0" w:color="auto"/>
            <w:bottom w:val="none" w:sz="0" w:space="0" w:color="auto"/>
            <w:right w:val="none" w:sz="0" w:space="0" w:color="auto"/>
          </w:divBdr>
        </w:div>
        <w:div w:id="1535121693">
          <w:marLeft w:val="640"/>
          <w:marRight w:val="0"/>
          <w:marTop w:val="0"/>
          <w:marBottom w:val="0"/>
          <w:divBdr>
            <w:top w:val="none" w:sz="0" w:space="0" w:color="auto"/>
            <w:left w:val="none" w:sz="0" w:space="0" w:color="auto"/>
            <w:bottom w:val="none" w:sz="0" w:space="0" w:color="auto"/>
            <w:right w:val="none" w:sz="0" w:space="0" w:color="auto"/>
          </w:divBdr>
        </w:div>
        <w:div w:id="100759597">
          <w:marLeft w:val="640"/>
          <w:marRight w:val="0"/>
          <w:marTop w:val="0"/>
          <w:marBottom w:val="0"/>
          <w:divBdr>
            <w:top w:val="none" w:sz="0" w:space="0" w:color="auto"/>
            <w:left w:val="none" w:sz="0" w:space="0" w:color="auto"/>
            <w:bottom w:val="none" w:sz="0" w:space="0" w:color="auto"/>
            <w:right w:val="none" w:sz="0" w:space="0" w:color="auto"/>
          </w:divBdr>
        </w:div>
        <w:div w:id="61685957">
          <w:marLeft w:val="640"/>
          <w:marRight w:val="0"/>
          <w:marTop w:val="0"/>
          <w:marBottom w:val="0"/>
          <w:divBdr>
            <w:top w:val="none" w:sz="0" w:space="0" w:color="auto"/>
            <w:left w:val="none" w:sz="0" w:space="0" w:color="auto"/>
            <w:bottom w:val="none" w:sz="0" w:space="0" w:color="auto"/>
            <w:right w:val="none" w:sz="0" w:space="0" w:color="auto"/>
          </w:divBdr>
        </w:div>
        <w:div w:id="1802722549">
          <w:marLeft w:val="640"/>
          <w:marRight w:val="0"/>
          <w:marTop w:val="0"/>
          <w:marBottom w:val="0"/>
          <w:divBdr>
            <w:top w:val="none" w:sz="0" w:space="0" w:color="auto"/>
            <w:left w:val="none" w:sz="0" w:space="0" w:color="auto"/>
            <w:bottom w:val="none" w:sz="0" w:space="0" w:color="auto"/>
            <w:right w:val="none" w:sz="0" w:space="0" w:color="auto"/>
          </w:divBdr>
        </w:div>
        <w:div w:id="1229196476">
          <w:marLeft w:val="640"/>
          <w:marRight w:val="0"/>
          <w:marTop w:val="0"/>
          <w:marBottom w:val="0"/>
          <w:divBdr>
            <w:top w:val="none" w:sz="0" w:space="0" w:color="auto"/>
            <w:left w:val="none" w:sz="0" w:space="0" w:color="auto"/>
            <w:bottom w:val="none" w:sz="0" w:space="0" w:color="auto"/>
            <w:right w:val="none" w:sz="0" w:space="0" w:color="auto"/>
          </w:divBdr>
        </w:div>
        <w:div w:id="308439910">
          <w:marLeft w:val="640"/>
          <w:marRight w:val="0"/>
          <w:marTop w:val="0"/>
          <w:marBottom w:val="0"/>
          <w:divBdr>
            <w:top w:val="none" w:sz="0" w:space="0" w:color="auto"/>
            <w:left w:val="none" w:sz="0" w:space="0" w:color="auto"/>
            <w:bottom w:val="none" w:sz="0" w:space="0" w:color="auto"/>
            <w:right w:val="none" w:sz="0" w:space="0" w:color="auto"/>
          </w:divBdr>
        </w:div>
        <w:div w:id="1503659801">
          <w:marLeft w:val="640"/>
          <w:marRight w:val="0"/>
          <w:marTop w:val="0"/>
          <w:marBottom w:val="0"/>
          <w:divBdr>
            <w:top w:val="none" w:sz="0" w:space="0" w:color="auto"/>
            <w:left w:val="none" w:sz="0" w:space="0" w:color="auto"/>
            <w:bottom w:val="none" w:sz="0" w:space="0" w:color="auto"/>
            <w:right w:val="none" w:sz="0" w:space="0" w:color="auto"/>
          </w:divBdr>
        </w:div>
        <w:div w:id="1502965473">
          <w:marLeft w:val="640"/>
          <w:marRight w:val="0"/>
          <w:marTop w:val="0"/>
          <w:marBottom w:val="0"/>
          <w:divBdr>
            <w:top w:val="none" w:sz="0" w:space="0" w:color="auto"/>
            <w:left w:val="none" w:sz="0" w:space="0" w:color="auto"/>
            <w:bottom w:val="none" w:sz="0" w:space="0" w:color="auto"/>
            <w:right w:val="none" w:sz="0" w:space="0" w:color="auto"/>
          </w:divBdr>
        </w:div>
        <w:div w:id="1436708908">
          <w:marLeft w:val="640"/>
          <w:marRight w:val="0"/>
          <w:marTop w:val="0"/>
          <w:marBottom w:val="0"/>
          <w:divBdr>
            <w:top w:val="none" w:sz="0" w:space="0" w:color="auto"/>
            <w:left w:val="none" w:sz="0" w:space="0" w:color="auto"/>
            <w:bottom w:val="none" w:sz="0" w:space="0" w:color="auto"/>
            <w:right w:val="none" w:sz="0" w:space="0" w:color="auto"/>
          </w:divBdr>
        </w:div>
        <w:div w:id="1744600225">
          <w:marLeft w:val="640"/>
          <w:marRight w:val="0"/>
          <w:marTop w:val="0"/>
          <w:marBottom w:val="0"/>
          <w:divBdr>
            <w:top w:val="none" w:sz="0" w:space="0" w:color="auto"/>
            <w:left w:val="none" w:sz="0" w:space="0" w:color="auto"/>
            <w:bottom w:val="none" w:sz="0" w:space="0" w:color="auto"/>
            <w:right w:val="none" w:sz="0" w:space="0" w:color="auto"/>
          </w:divBdr>
        </w:div>
        <w:div w:id="1590460363">
          <w:marLeft w:val="640"/>
          <w:marRight w:val="0"/>
          <w:marTop w:val="0"/>
          <w:marBottom w:val="0"/>
          <w:divBdr>
            <w:top w:val="none" w:sz="0" w:space="0" w:color="auto"/>
            <w:left w:val="none" w:sz="0" w:space="0" w:color="auto"/>
            <w:bottom w:val="none" w:sz="0" w:space="0" w:color="auto"/>
            <w:right w:val="none" w:sz="0" w:space="0" w:color="auto"/>
          </w:divBdr>
        </w:div>
        <w:div w:id="1122262293">
          <w:marLeft w:val="640"/>
          <w:marRight w:val="0"/>
          <w:marTop w:val="0"/>
          <w:marBottom w:val="0"/>
          <w:divBdr>
            <w:top w:val="none" w:sz="0" w:space="0" w:color="auto"/>
            <w:left w:val="none" w:sz="0" w:space="0" w:color="auto"/>
            <w:bottom w:val="none" w:sz="0" w:space="0" w:color="auto"/>
            <w:right w:val="none" w:sz="0" w:space="0" w:color="auto"/>
          </w:divBdr>
        </w:div>
        <w:div w:id="568197743">
          <w:marLeft w:val="640"/>
          <w:marRight w:val="0"/>
          <w:marTop w:val="0"/>
          <w:marBottom w:val="0"/>
          <w:divBdr>
            <w:top w:val="none" w:sz="0" w:space="0" w:color="auto"/>
            <w:left w:val="none" w:sz="0" w:space="0" w:color="auto"/>
            <w:bottom w:val="none" w:sz="0" w:space="0" w:color="auto"/>
            <w:right w:val="none" w:sz="0" w:space="0" w:color="auto"/>
          </w:divBdr>
        </w:div>
        <w:div w:id="1473215293">
          <w:marLeft w:val="640"/>
          <w:marRight w:val="0"/>
          <w:marTop w:val="0"/>
          <w:marBottom w:val="0"/>
          <w:divBdr>
            <w:top w:val="none" w:sz="0" w:space="0" w:color="auto"/>
            <w:left w:val="none" w:sz="0" w:space="0" w:color="auto"/>
            <w:bottom w:val="none" w:sz="0" w:space="0" w:color="auto"/>
            <w:right w:val="none" w:sz="0" w:space="0" w:color="auto"/>
          </w:divBdr>
        </w:div>
        <w:div w:id="266036669">
          <w:marLeft w:val="640"/>
          <w:marRight w:val="0"/>
          <w:marTop w:val="0"/>
          <w:marBottom w:val="0"/>
          <w:divBdr>
            <w:top w:val="none" w:sz="0" w:space="0" w:color="auto"/>
            <w:left w:val="none" w:sz="0" w:space="0" w:color="auto"/>
            <w:bottom w:val="none" w:sz="0" w:space="0" w:color="auto"/>
            <w:right w:val="none" w:sz="0" w:space="0" w:color="auto"/>
          </w:divBdr>
        </w:div>
        <w:div w:id="573007118">
          <w:marLeft w:val="640"/>
          <w:marRight w:val="0"/>
          <w:marTop w:val="0"/>
          <w:marBottom w:val="0"/>
          <w:divBdr>
            <w:top w:val="none" w:sz="0" w:space="0" w:color="auto"/>
            <w:left w:val="none" w:sz="0" w:space="0" w:color="auto"/>
            <w:bottom w:val="none" w:sz="0" w:space="0" w:color="auto"/>
            <w:right w:val="none" w:sz="0" w:space="0" w:color="auto"/>
          </w:divBdr>
        </w:div>
        <w:div w:id="1576815245">
          <w:marLeft w:val="640"/>
          <w:marRight w:val="0"/>
          <w:marTop w:val="0"/>
          <w:marBottom w:val="0"/>
          <w:divBdr>
            <w:top w:val="none" w:sz="0" w:space="0" w:color="auto"/>
            <w:left w:val="none" w:sz="0" w:space="0" w:color="auto"/>
            <w:bottom w:val="none" w:sz="0" w:space="0" w:color="auto"/>
            <w:right w:val="none" w:sz="0" w:space="0" w:color="auto"/>
          </w:divBdr>
        </w:div>
        <w:div w:id="483864064">
          <w:marLeft w:val="640"/>
          <w:marRight w:val="0"/>
          <w:marTop w:val="0"/>
          <w:marBottom w:val="0"/>
          <w:divBdr>
            <w:top w:val="none" w:sz="0" w:space="0" w:color="auto"/>
            <w:left w:val="none" w:sz="0" w:space="0" w:color="auto"/>
            <w:bottom w:val="none" w:sz="0" w:space="0" w:color="auto"/>
            <w:right w:val="none" w:sz="0" w:space="0" w:color="auto"/>
          </w:divBdr>
        </w:div>
        <w:div w:id="1566067363">
          <w:marLeft w:val="640"/>
          <w:marRight w:val="0"/>
          <w:marTop w:val="0"/>
          <w:marBottom w:val="0"/>
          <w:divBdr>
            <w:top w:val="none" w:sz="0" w:space="0" w:color="auto"/>
            <w:left w:val="none" w:sz="0" w:space="0" w:color="auto"/>
            <w:bottom w:val="none" w:sz="0" w:space="0" w:color="auto"/>
            <w:right w:val="none" w:sz="0" w:space="0" w:color="auto"/>
          </w:divBdr>
        </w:div>
        <w:div w:id="4357963">
          <w:marLeft w:val="640"/>
          <w:marRight w:val="0"/>
          <w:marTop w:val="0"/>
          <w:marBottom w:val="0"/>
          <w:divBdr>
            <w:top w:val="none" w:sz="0" w:space="0" w:color="auto"/>
            <w:left w:val="none" w:sz="0" w:space="0" w:color="auto"/>
            <w:bottom w:val="none" w:sz="0" w:space="0" w:color="auto"/>
            <w:right w:val="none" w:sz="0" w:space="0" w:color="auto"/>
          </w:divBdr>
        </w:div>
        <w:div w:id="2147232069">
          <w:marLeft w:val="640"/>
          <w:marRight w:val="0"/>
          <w:marTop w:val="0"/>
          <w:marBottom w:val="0"/>
          <w:divBdr>
            <w:top w:val="none" w:sz="0" w:space="0" w:color="auto"/>
            <w:left w:val="none" w:sz="0" w:space="0" w:color="auto"/>
            <w:bottom w:val="none" w:sz="0" w:space="0" w:color="auto"/>
            <w:right w:val="none" w:sz="0" w:space="0" w:color="auto"/>
          </w:divBdr>
        </w:div>
        <w:div w:id="1664090447">
          <w:marLeft w:val="640"/>
          <w:marRight w:val="0"/>
          <w:marTop w:val="0"/>
          <w:marBottom w:val="0"/>
          <w:divBdr>
            <w:top w:val="none" w:sz="0" w:space="0" w:color="auto"/>
            <w:left w:val="none" w:sz="0" w:space="0" w:color="auto"/>
            <w:bottom w:val="none" w:sz="0" w:space="0" w:color="auto"/>
            <w:right w:val="none" w:sz="0" w:space="0" w:color="auto"/>
          </w:divBdr>
        </w:div>
        <w:div w:id="1164129321">
          <w:marLeft w:val="640"/>
          <w:marRight w:val="0"/>
          <w:marTop w:val="0"/>
          <w:marBottom w:val="0"/>
          <w:divBdr>
            <w:top w:val="none" w:sz="0" w:space="0" w:color="auto"/>
            <w:left w:val="none" w:sz="0" w:space="0" w:color="auto"/>
            <w:bottom w:val="none" w:sz="0" w:space="0" w:color="auto"/>
            <w:right w:val="none" w:sz="0" w:space="0" w:color="auto"/>
          </w:divBdr>
        </w:div>
        <w:div w:id="324819930">
          <w:marLeft w:val="640"/>
          <w:marRight w:val="0"/>
          <w:marTop w:val="0"/>
          <w:marBottom w:val="0"/>
          <w:divBdr>
            <w:top w:val="none" w:sz="0" w:space="0" w:color="auto"/>
            <w:left w:val="none" w:sz="0" w:space="0" w:color="auto"/>
            <w:bottom w:val="none" w:sz="0" w:space="0" w:color="auto"/>
            <w:right w:val="none" w:sz="0" w:space="0" w:color="auto"/>
          </w:divBdr>
        </w:div>
        <w:div w:id="1479762684">
          <w:marLeft w:val="640"/>
          <w:marRight w:val="0"/>
          <w:marTop w:val="0"/>
          <w:marBottom w:val="0"/>
          <w:divBdr>
            <w:top w:val="none" w:sz="0" w:space="0" w:color="auto"/>
            <w:left w:val="none" w:sz="0" w:space="0" w:color="auto"/>
            <w:bottom w:val="none" w:sz="0" w:space="0" w:color="auto"/>
            <w:right w:val="none" w:sz="0" w:space="0" w:color="auto"/>
          </w:divBdr>
        </w:div>
        <w:div w:id="2140684357">
          <w:marLeft w:val="640"/>
          <w:marRight w:val="0"/>
          <w:marTop w:val="0"/>
          <w:marBottom w:val="0"/>
          <w:divBdr>
            <w:top w:val="none" w:sz="0" w:space="0" w:color="auto"/>
            <w:left w:val="none" w:sz="0" w:space="0" w:color="auto"/>
            <w:bottom w:val="none" w:sz="0" w:space="0" w:color="auto"/>
            <w:right w:val="none" w:sz="0" w:space="0" w:color="auto"/>
          </w:divBdr>
        </w:div>
        <w:div w:id="728725606">
          <w:marLeft w:val="640"/>
          <w:marRight w:val="0"/>
          <w:marTop w:val="0"/>
          <w:marBottom w:val="0"/>
          <w:divBdr>
            <w:top w:val="none" w:sz="0" w:space="0" w:color="auto"/>
            <w:left w:val="none" w:sz="0" w:space="0" w:color="auto"/>
            <w:bottom w:val="none" w:sz="0" w:space="0" w:color="auto"/>
            <w:right w:val="none" w:sz="0" w:space="0" w:color="auto"/>
          </w:divBdr>
        </w:div>
        <w:div w:id="114906649">
          <w:marLeft w:val="640"/>
          <w:marRight w:val="0"/>
          <w:marTop w:val="0"/>
          <w:marBottom w:val="0"/>
          <w:divBdr>
            <w:top w:val="none" w:sz="0" w:space="0" w:color="auto"/>
            <w:left w:val="none" w:sz="0" w:space="0" w:color="auto"/>
            <w:bottom w:val="none" w:sz="0" w:space="0" w:color="auto"/>
            <w:right w:val="none" w:sz="0" w:space="0" w:color="auto"/>
          </w:divBdr>
        </w:div>
        <w:div w:id="569921938">
          <w:marLeft w:val="640"/>
          <w:marRight w:val="0"/>
          <w:marTop w:val="0"/>
          <w:marBottom w:val="0"/>
          <w:divBdr>
            <w:top w:val="none" w:sz="0" w:space="0" w:color="auto"/>
            <w:left w:val="none" w:sz="0" w:space="0" w:color="auto"/>
            <w:bottom w:val="none" w:sz="0" w:space="0" w:color="auto"/>
            <w:right w:val="none" w:sz="0" w:space="0" w:color="auto"/>
          </w:divBdr>
        </w:div>
        <w:div w:id="2076855169">
          <w:marLeft w:val="640"/>
          <w:marRight w:val="0"/>
          <w:marTop w:val="0"/>
          <w:marBottom w:val="0"/>
          <w:divBdr>
            <w:top w:val="none" w:sz="0" w:space="0" w:color="auto"/>
            <w:left w:val="none" w:sz="0" w:space="0" w:color="auto"/>
            <w:bottom w:val="none" w:sz="0" w:space="0" w:color="auto"/>
            <w:right w:val="none" w:sz="0" w:space="0" w:color="auto"/>
          </w:divBdr>
        </w:div>
        <w:div w:id="752123061">
          <w:marLeft w:val="640"/>
          <w:marRight w:val="0"/>
          <w:marTop w:val="0"/>
          <w:marBottom w:val="0"/>
          <w:divBdr>
            <w:top w:val="none" w:sz="0" w:space="0" w:color="auto"/>
            <w:left w:val="none" w:sz="0" w:space="0" w:color="auto"/>
            <w:bottom w:val="none" w:sz="0" w:space="0" w:color="auto"/>
            <w:right w:val="none" w:sz="0" w:space="0" w:color="auto"/>
          </w:divBdr>
        </w:div>
        <w:div w:id="1719281388">
          <w:marLeft w:val="640"/>
          <w:marRight w:val="0"/>
          <w:marTop w:val="0"/>
          <w:marBottom w:val="0"/>
          <w:divBdr>
            <w:top w:val="none" w:sz="0" w:space="0" w:color="auto"/>
            <w:left w:val="none" w:sz="0" w:space="0" w:color="auto"/>
            <w:bottom w:val="none" w:sz="0" w:space="0" w:color="auto"/>
            <w:right w:val="none" w:sz="0" w:space="0" w:color="auto"/>
          </w:divBdr>
        </w:div>
      </w:divsChild>
    </w:div>
    <w:div w:id="925771398">
      <w:bodyDiv w:val="1"/>
      <w:marLeft w:val="0"/>
      <w:marRight w:val="0"/>
      <w:marTop w:val="0"/>
      <w:marBottom w:val="0"/>
      <w:divBdr>
        <w:top w:val="none" w:sz="0" w:space="0" w:color="auto"/>
        <w:left w:val="none" w:sz="0" w:space="0" w:color="auto"/>
        <w:bottom w:val="none" w:sz="0" w:space="0" w:color="auto"/>
        <w:right w:val="none" w:sz="0" w:space="0" w:color="auto"/>
      </w:divBdr>
      <w:divsChild>
        <w:div w:id="1938713952">
          <w:marLeft w:val="640"/>
          <w:marRight w:val="0"/>
          <w:marTop w:val="0"/>
          <w:marBottom w:val="0"/>
          <w:divBdr>
            <w:top w:val="none" w:sz="0" w:space="0" w:color="auto"/>
            <w:left w:val="none" w:sz="0" w:space="0" w:color="auto"/>
            <w:bottom w:val="none" w:sz="0" w:space="0" w:color="auto"/>
            <w:right w:val="none" w:sz="0" w:space="0" w:color="auto"/>
          </w:divBdr>
        </w:div>
        <w:div w:id="682437356">
          <w:marLeft w:val="640"/>
          <w:marRight w:val="0"/>
          <w:marTop w:val="0"/>
          <w:marBottom w:val="0"/>
          <w:divBdr>
            <w:top w:val="none" w:sz="0" w:space="0" w:color="auto"/>
            <w:left w:val="none" w:sz="0" w:space="0" w:color="auto"/>
            <w:bottom w:val="none" w:sz="0" w:space="0" w:color="auto"/>
            <w:right w:val="none" w:sz="0" w:space="0" w:color="auto"/>
          </w:divBdr>
        </w:div>
        <w:div w:id="969868312">
          <w:marLeft w:val="640"/>
          <w:marRight w:val="0"/>
          <w:marTop w:val="0"/>
          <w:marBottom w:val="0"/>
          <w:divBdr>
            <w:top w:val="none" w:sz="0" w:space="0" w:color="auto"/>
            <w:left w:val="none" w:sz="0" w:space="0" w:color="auto"/>
            <w:bottom w:val="none" w:sz="0" w:space="0" w:color="auto"/>
            <w:right w:val="none" w:sz="0" w:space="0" w:color="auto"/>
          </w:divBdr>
        </w:div>
        <w:div w:id="428549583">
          <w:marLeft w:val="640"/>
          <w:marRight w:val="0"/>
          <w:marTop w:val="0"/>
          <w:marBottom w:val="0"/>
          <w:divBdr>
            <w:top w:val="none" w:sz="0" w:space="0" w:color="auto"/>
            <w:left w:val="none" w:sz="0" w:space="0" w:color="auto"/>
            <w:bottom w:val="none" w:sz="0" w:space="0" w:color="auto"/>
            <w:right w:val="none" w:sz="0" w:space="0" w:color="auto"/>
          </w:divBdr>
        </w:div>
        <w:div w:id="10373344">
          <w:marLeft w:val="640"/>
          <w:marRight w:val="0"/>
          <w:marTop w:val="0"/>
          <w:marBottom w:val="0"/>
          <w:divBdr>
            <w:top w:val="none" w:sz="0" w:space="0" w:color="auto"/>
            <w:left w:val="none" w:sz="0" w:space="0" w:color="auto"/>
            <w:bottom w:val="none" w:sz="0" w:space="0" w:color="auto"/>
            <w:right w:val="none" w:sz="0" w:space="0" w:color="auto"/>
          </w:divBdr>
        </w:div>
        <w:div w:id="1420784680">
          <w:marLeft w:val="640"/>
          <w:marRight w:val="0"/>
          <w:marTop w:val="0"/>
          <w:marBottom w:val="0"/>
          <w:divBdr>
            <w:top w:val="none" w:sz="0" w:space="0" w:color="auto"/>
            <w:left w:val="none" w:sz="0" w:space="0" w:color="auto"/>
            <w:bottom w:val="none" w:sz="0" w:space="0" w:color="auto"/>
            <w:right w:val="none" w:sz="0" w:space="0" w:color="auto"/>
          </w:divBdr>
        </w:div>
        <w:div w:id="1276596361">
          <w:marLeft w:val="640"/>
          <w:marRight w:val="0"/>
          <w:marTop w:val="0"/>
          <w:marBottom w:val="0"/>
          <w:divBdr>
            <w:top w:val="none" w:sz="0" w:space="0" w:color="auto"/>
            <w:left w:val="none" w:sz="0" w:space="0" w:color="auto"/>
            <w:bottom w:val="none" w:sz="0" w:space="0" w:color="auto"/>
            <w:right w:val="none" w:sz="0" w:space="0" w:color="auto"/>
          </w:divBdr>
        </w:div>
        <w:div w:id="1178272951">
          <w:marLeft w:val="640"/>
          <w:marRight w:val="0"/>
          <w:marTop w:val="0"/>
          <w:marBottom w:val="0"/>
          <w:divBdr>
            <w:top w:val="none" w:sz="0" w:space="0" w:color="auto"/>
            <w:left w:val="none" w:sz="0" w:space="0" w:color="auto"/>
            <w:bottom w:val="none" w:sz="0" w:space="0" w:color="auto"/>
            <w:right w:val="none" w:sz="0" w:space="0" w:color="auto"/>
          </w:divBdr>
        </w:div>
        <w:div w:id="1838954132">
          <w:marLeft w:val="640"/>
          <w:marRight w:val="0"/>
          <w:marTop w:val="0"/>
          <w:marBottom w:val="0"/>
          <w:divBdr>
            <w:top w:val="none" w:sz="0" w:space="0" w:color="auto"/>
            <w:left w:val="none" w:sz="0" w:space="0" w:color="auto"/>
            <w:bottom w:val="none" w:sz="0" w:space="0" w:color="auto"/>
            <w:right w:val="none" w:sz="0" w:space="0" w:color="auto"/>
          </w:divBdr>
        </w:div>
        <w:div w:id="1990017365">
          <w:marLeft w:val="640"/>
          <w:marRight w:val="0"/>
          <w:marTop w:val="0"/>
          <w:marBottom w:val="0"/>
          <w:divBdr>
            <w:top w:val="none" w:sz="0" w:space="0" w:color="auto"/>
            <w:left w:val="none" w:sz="0" w:space="0" w:color="auto"/>
            <w:bottom w:val="none" w:sz="0" w:space="0" w:color="auto"/>
            <w:right w:val="none" w:sz="0" w:space="0" w:color="auto"/>
          </w:divBdr>
        </w:div>
        <w:div w:id="2124104153">
          <w:marLeft w:val="640"/>
          <w:marRight w:val="0"/>
          <w:marTop w:val="0"/>
          <w:marBottom w:val="0"/>
          <w:divBdr>
            <w:top w:val="none" w:sz="0" w:space="0" w:color="auto"/>
            <w:left w:val="none" w:sz="0" w:space="0" w:color="auto"/>
            <w:bottom w:val="none" w:sz="0" w:space="0" w:color="auto"/>
            <w:right w:val="none" w:sz="0" w:space="0" w:color="auto"/>
          </w:divBdr>
        </w:div>
        <w:div w:id="758137044">
          <w:marLeft w:val="640"/>
          <w:marRight w:val="0"/>
          <w:marTop w:val="0"/>
          <w:marBottom w:val="0"/>
          <w:divBdr>
            <w:top w:val="none" w:sz="0" w:space="0" w:color="auto"/>
            <w:left w:val="none" w:sz="0" w:space="0" w:color="auto"/>
            <w:bottom w:val="none" w:sz="0" w:space="0" w:color="auto"/>
            <w:right w:val="none" w:sz="0" w:space="0" w:color="auto"/>
          </w:divBdr>
        </w:div>
        <w:div w:id="494224412">
          <w:marLeft w:val="640"/>
          <w:marRight w:val="0"/>
          <w:marTop w:val="0"/>
          <w:marBottom w:val="0"/>
          <w:divBdr>
            <w:top w:val="none" w:sz="0" w:space="0" w:color="auto"/>
            <w:left w:val="none" w:sz="0" w:space="0" w:color="auto"/>
            <w:bottom w:val="none" w:sz="0" w:space="0" w:color="auto"/>
            <w:right w:val="none" w:sz="0" w:space="0" w:color="auto"/>
          </w:divBdr>
        </w:div>
        <w:div w:id="2018650224">
          <w:marLeft w:val="640"/>
          <w:marRight w:val="0"/>
          <w:marTop w:val="0"/>
          <w:marBottom w:val="0"/>
          <w:divBdr>
            <w:top w:val="none" w:sz="0" w:space="0" w:color="auto"/>
            <w:left w:val="none" w:sz="0" w:space="0" w:color="auto"/>
            <w:bottom w:val="none" w:sz="0" w:space="0" w:color="auto"/>
            <w:right w:val="none" w:sz="0" w:space="0" w:color="auto"/>
          </w:divBdr>
        </w:div>
        <w:div w:id="1932809713">
          <w:marLeft w:val="640"/>
          <w:marRight w:val="0"/>
          <w:marTop w:val="0"/>
          <w:marBottom w:val="0"/>
          <w:divBdr>
            <w:top w:val="none" w:sz="0" w:space="0" w:color="auto"/>
            <w:left w:val="none" w:sz="0" w:space="0" w:color="auto"/>
            <w:bottom w:val="none" w:sz="0" w:space="0" w:color="auto"/>
            <w:right w:val="none" w:sz="0" w:space="0" w:color="auto"/>
          </w:divBdr>
        </w:div>
        <w:div w:id="359478114">
          <w:marLeft w:val="640"/>
          <w:marRight w:val="0"/>
          <w:marTop w:val="0"/>
          <w:marBottom w:val="0"/>
          <w:divBdr>
            <w:top w:val="none" w:sz="0" w:space="0" w:color="auto"/>
            <w:left w:val="none" w:sz="0" w:space="0" w:color="auto"/>
            <w:bottom w:val="none" w:sz="0" w:space="0" w:color="auto"/>
            <w:right w:val="none" w:sz="0" w:space="0" w:color="auto"/>
          </w:divBdr>
        </w:div>
        <w:div w:id="1488324646">
          <w:marLeft w:val="640"/>
          <w:marRight w:val="0"/>
          <w:marTop w:val="0"/>
          <w:marBottom w:val="0"/>
          <w:divBdr>
            <w:top w:val="none" w:sz="0" w:space="0" w:color="auto"/>
            <w:left w:val="none" w:sz="0" w:space="0" w:color="auto"/>
            <w:bottom w:val="none" w:sz="0" w:space="0" w:color="auto"/>
            <w:right w:val="none" w:sz="0" w:space="0" w:color="auto"/>
          </w:divBdr>
        </w:div>
        <w:div w:id="484974405">
          <w:marLeft w:val="640"/>
          <w:marRight w:val="0"/>
          <w:marTop w:val="0"/>
          <w:marBottom w:val="0"/>
          <w:divBdr>
            <w:top w:val="none" w:sz="0" w:space="0" w:color="auto"/>
            <w:left w:val="none" w:sz="0" w:space="0" w:color="auto"/>
            <w:bottom w:val="none" w:sz="0" w:space="0" w:color="auto"/>
            <w:right w:val="none" w:sz="0" w:space="0" w:color="auto"/>
          </w:divBdr>
        </w:div>
        <w:div w:id="436291004">
          <w:marLeft w:val="640"/>
          <w:marRight w:val="0"/>
          <w:marTop w:val="0"/>
          <w:marBottom w:val="0"/>
          <w:divBdr>
            <w:top w:val="none" w:sz="0" w:space="0" w:color="auto"/>
            <w:left w:val="none" w:sz="0" w:space="0" w:color="auto"/>
            <w:bottom w:val="none" w:sz="0" w:space="0" w:color="auto"/>
            <w:right w:val="none" w:sz="0" w:space="0" w:color="auto"/>
          </w:divBdr>
        </w:div>
        <w:div w:id="1592931787">
          <w:marLeft w:val="640"/>
          <w:marRight w:val="0"/>
          <w:marTop w:val="0"/>
          <w:marBottom w:val="0"/>
          <w:divBdr>
            <w:top w:val="none" w:sz="0" w:space="0" w:color="auto"/>
            <w:left w:val="none" w:sz="0" w:space="0" w:color="auto"/>
            <w:bottom w:val="none" w:sz="0" w:space="0" w:color="auto"/>
            <w:right w:val="none" w:sz="0" w:space="0" w:color="auto"/>
          </w:divBdr>
        </w:div>
        <w:div w:id="1339651767">
          <w:marLeft w:val="640"/>
          <w:marRight w:val="0"/>
          <w:marTop w:val="0"/>
          <w:marBottom w:val="0"/>
          <w:divBdr>
            <w:top w:val="none" w:sz="0" w:space="0" w:color="auto"/>
            <w:left w:val="none" w:sz="0" w:space="0" w:color="auto"/>
            <w:bottom w:val="none" w:sz="0" w:space="0" w:color="auto"/>
            <w:right w:val="none" w:sz="0" w:space="0" w:color="auto"/>
          </w:divBdr>
        </w:div>
        <w:div w:id="2008632622">
          <w:marLeft w:val="640"/>
          <w:marRight w:val="0"/>
          <w:marTop w:val="0"/>
          <w:marBottom w:val="0"/>
          <w:divBdr>
            <w:top w:val="none" w:sz="0" w:space="0" w:color="auto"/>
            <w:left w:val="none" w:sz="0" w:space="0" w:color="auto"/>
            <w:bottom w:val="none" w:sz="0" w:space="0" w:color="auto"/>
            <w:right w:val="none" w:sz="0" w:space="0" w:color="auto"/>
          </w:divBdr>
        </w:div>
        <w:div w:id="114758762">
          <w:marLeft w:val="640"/>
          <w:marRight w:val="0"/>
          <w:marTop w:val="0"/>
          <w:marBottom w:val="0"/>
          <w:divBdr>
            <w:top w:val="none" w:sz="0" w:space="0" w:color="auto"/>
            <w:left w:val="none" w:sz="0" w:space="0" w:color="auto"/>
            <w:bottom w:val="none" w:sz="0" w:space="0" w:color="auto"/>
            <w:right w:val="none" w:sz="0" w:space="0" w:color="auto"/>
          </w:divBdr>
        </w:div>
        <w:div w:id="944965997">
          <w:marLeft w:val="640"/>
          <w:marRight w:val="0"/>
          <w:marTop w:val="0"/>
          <w:marBottom w:val="0"/>
          <w:divBdr>
            <w:top w:val="none" w:sz="0" w:space="0" w:color="auto"/>
            <w:left w:val="none" w:sz="0" w:space="0" w:color="auto"/>
            <w:bottom w:val="none" w:sz="0" w:space="0" w:color="auto"/>
            <w:right w:val="none" w:sz="0" w:space="0" w:color="auto"/>
          </w:divBdr>
        </w:div>
        <w:div w:id="511455140">
          <w:marLeft w:val="640"/>
          <w:marRight w:val="0"/>
          <w:marTop w:val="0"/>
          <w:marBottom w:val="0"/>
          <w:divBdr>
            <w:top w:val="none" w:sz="0" w:space="0" w:color="auto"/>
            <w:left w:val="none" w:sz="0" w:space="0" w:color="auto"/>
            <w:bottom w:val="none" w:sz="0" w:space="0" w:color="auto"/>
            <w:right w:val="none" w:sz="0" w:space="0" w:color="auto"/>
          </w:divBdr>
        </w:div>
        <w:div w:id="853880301">
          <w:marLeft w:val="640"/>
          <w:marRight w:val="0"/>
          <w:marTop w:val="0"/>
          <w:marBottom w:val="0"/>
          <w:divBdr>
            <w:top w:val="none" w:sz="0" w:space="0" w:color="auto"/>
            <w:left w:val="none" w:sz="0" w:space="0" w:color="auto"/>
            <w:bottom w:val="none" w:sz="0" w:space="0" w:color="auto"/>
            <w:right w:val="none" w:sz="0" w:space="0" w:color="auto"/>
          </w:divBdr>
        </w:div>
        <w:div w:id="1855881197">
          <w:marLeft w:val="640"/>
          <w:marRight w:val="0"/>
          <w:marTop w:val="0"/>
          <w:marBottom w:val="0"/>
          <w:divBdr>
            <w:top w:val="none" w:sz="0" w:space="0" w:color="auto"/>
            <w:left w:val="none" w:sz="0" w:space="0" w:color="auto"/>
            <w:bottom w:val="none" w:sz="0" w:space="0" w:color="auto"/>
            <w:right w:val="none" w:sz="0" w:space="0" w:color="auto"/>
          </w:divBdr>
        </w:div>
        <w:div w:id="1492990327">
          <w:marLeft w:val="640"/>
          <w:marRight w:val="0"/>
          <w:marTop w:val="0"/>
          <w:marBottom w:val="0"/>
          <w:divBdr>
            <w:top w:val="none" w:sz="0" w:space="0" w:color="auto"/>
            <w:left w:val="none" w:sz="0" w:space="0" w:color="auto"/>
            <w:bottom w:val="none" w:sz="0" w:space="0" w:color="auto"/>
            <w:right w:val="none" w:sz="0" w:space="0" w:color="auto"/>
          </w:divBdr>
        </w:div>
        <w:div w:id="623124046">
          <w:marLeft w:val="640"/>
          <w:marRight w:val="0"/>
          <w:marTop w:val="0"/>
          <w:marBottom w:val="0"/>
          <w:divBdr>
            <w:top w:val="none" w:sz="0" w:space="0" w:color="auto"/>
            <w:left w:val="none" w:sz="0" w:space="0" w:color="auto"/>
            <w:bottom w:val="none" w:sz="0" w:space="0" w:color="auto"/>
            <w:right w:val="none" w:sz="0" w:space="0" w:color="auto"/>
          </w:divBdr>
        </w:div>
        <w:div w:id="726343092">
          <w:marLeft w:val="640"/>
          <w:marRight w:val="0"/>
          <w:marTop w:val="0"/>
          <w:marBottom w:val="0"/>
          <w:divBdr>
            <w:top w:val="none" w:sz="0" w:space="0" w:color="auto"/>
            <w:left w:val="none" w:sz="0" w:space="0" w:color="auto"/>
            <w:bottom w:val="none" w:sz="0" w:space="0" w:color="auto"/>
            <w:right w:val="none" w:sz="0" w:space="0" w:color="auto"/>
          </w:divBdr>
        </w:div>
        <w:div w:id="51587621">
          <w:marLeft w:val="640"/>
          <w:marRight w:val="0"/>
          <w:marTop w:val="0"/>
          <w:marBottom w:val="0"/>
          <w:divBdr>
            <w:top w:val="none" w:sz="0" w:space="0" w:color="auto"/>
            <w:left w:val="none" w:sz="0" w:space="0" w:color="auto"/>
            <w:bottom w:val="none" w:sz="0" w:space="0" w:color="auto"/>
            <w:right w:val="none" w:sz="0" w:space="0" w:color="auto"/>
          </w:divBdr>
        </w:div>
        <w:div w:id="1947930283">
          <w:marLeft w:val="640"/>
          <w:marRight w:val="0"/>
          <w:marTop w:val="0"/>
          <w:marBottom w:val="0"/>
          <w:divBdr>
            <w:top w:val="none" w:sz="0" w:space="0" w:color="auto"/>
            <w:left w:val="none" w:sz="0" w:space="0" w:color="auto"/>
            <w:bottom w:val="none" w:sz="0" w:space="0" w:color="auto"/>
            <w:right w:val="none" w:sz="0" w:space="0" w:color="auto"/>
          </w:divBdr>
        </w:div>
        <w:div w:id="1132016326">
          <w:marLeft w:val="640"/>
          <w:marRight w:val="0"/>
          <w:marTop w:val="0"/>
          <w:marBottom w:val="0"/>
          <w:divBdr>
            <w:top w:val="none" w:sz="0" w:space="0" w:color="auto"/>
            <w:left w:val="none" w:sz="0" w:space="0" w:color="auto"/>
            <w:bottom w:val="none" w:sz="0" w:space="0" w:color="auto"/>
            <w:right w:val="none" w:sz="0" w:space="0" w:color="auto"/>
          </w:divBdr>
        </w:div>
        <w:div w:id="2084795928">
          <w:marLeft w:val="640"/>
          <w:marRight w:val="0"/>
          <w:marTop w:val="0"/>
          <w:marBottom w:val="0"/>
          <w:divBdr>
            <w:top w:val="none" w:sz="0" w:space="0" w:color="auto"/>
            <w:left w:val="none" w:sz="0" w:space="0" w:color="auto"/>
            <w:bottom w:val="none" w:sz="0" w:space="0" w:color="auto"/>
            <w:right w:val="none" w:sz="0" w:space="0" w:color="auto"/>
          </w:divBdr>
        </w:div>
        <w:div w:id="682517102">
          <w:marLeft w:val="640"/>
          <w:marRight w:val="0"/>
          <w:marTop w:val="0"/>
          <w:marBottom w:val="0"/>
          <w:divBdr>
            <w:top w:val="none" w:sz="0" w:space="0" w:color="auto"/>
            <w:left w:val="none" w:sz="0" w:space="0" w:color="auto"/>
            <w:bottom w:val="none" w:sz="0" w:space="0" w:color="auto"/>
            <w:right w:val="none" w:sz="0" w:space="0" w:color="auto"/>
          </w:divBdr>
        </w:div>
        <w:div w:id="927495028">
          <w:marLeft w:val="640"/>
          <w:marRight w:val="0"/>
          <w:marTop w:val="0"/>
          <w:marBottom w:val="0"/>
          <w:divBdr>
            <w:top w:val="none" w:sz="0" w:space="0" w:color="auto"/>
            <w:left w:val="none" w:sz="0" w:space="0" w:color="auto"/>
            <w:bottom w:val="none" w:sz="0" w:space="0" w:color="auto"/>
            <w:right w:val="none" w:sz="0" w:space="0" w:color="auto"/>
          </w:divBdr>
        </w:div>
        <w:div w:id="1240213755">
          <w:marLeft w:val="640"/>
          <w:marRight w:val="0"/>
          <w:marTop w:val="0"/>
          <w:marBottom w:val="0"/>
          <w:divBdr>
            <w:top w:val="none" w:sz="0" w:space="0" w:color="auto"/>
            <w:left w:val="none" w:sz="0" w:space="0" w:color="auto"/>
            <w:bottom w:val="none" w:sz="0" w:space="0" w:color="auto"/>
            <w:right w:val="none" w:sz="0" w:space="0" w:color="auto"/>
          </w:divBdr>
        </w:div>
        <w:div w:id="1083646931">
          <w:marLeft w:val="640"/>
          <w:marRight w:val="0"/>
          <w:marTop w:val="0"/>
          <w:marBottom w:val="0"/>
          <w:divBdr>
            <w:top w:val="none" w:sz="0" w:space="0" w:color="auto"/>
            <w:left w:val="none" w:sz="0" w:space="0" w:color="auto"/>
            <w:bottom w:val="none" w:sz="0" w:space="0" w:color="auto"/>
            <w:right w:val="none" w:sz="0" w:space="0" w:color="auto"/>
          </w:divBdr>
        </w:div>
        <w:div w:id="1811242088">
          <w:marLeft w:val="640"/>
          <w:marRight w:val="0"/>
          <w:marTop w:val="0"/>
          <w:marBottom w:val="0"/>
          <w:divBdr>
            <w:top w:val="none" w:sz="0" w:space="0" w:color="auto"/>
            <w:left w:val="none" w:sz="0" w:space="0" w:color="auto"/>
            <w:bottom w:val="none" w:sz="0" w:space="0" w:color="auto"/>
            <w:right w:val="none" w:sz="0" w:space="0" w:color="auto"/>
          </w:divBdr>
        </w:div>
        <w:div w:id="883827533">
          <w:marLeft w:val="640"/>
          <w:marRight w:val="0"/>
          <w:marTop w:val="0"/>
          <w:marBottom w:val="0"/>
          <w:divBdr>
            <w:top w:val="none" w:sz="0" w:space="0" w:color="auto"/>
            <w:left w:val="none" w:sz="0" w:space="0" w:color="auto"/>
            <w:bottom w:val="none" w:sz="0" w:space="0" w:color="auto"/>
            <w:right w:val="none" w:sz="0" w:space="0" w:color="auto"/>
          </w:divBdr>
        </w:div>
        <w:div w:id="1637032072">
          <w:marLeft w:val="640"/>
          <w:marRight w:val="0"/>
          <w:marTop w:val="0"/>
          <w:marBottom w:val="0"/>
          <w:divBdr>
            <w:top w:val="none" w:sz="0" w:space="0" w:color="auto"/>
            <w:left w:val="none" w:sz="0" w:space="0" w:color="auto"/>
            <w:bottom w:val="none" w:sz="0" w:space="0" w:color="auto"/>
            <w:right w:val="none" w:sz="0" w:space="0" w:color="auto"/>
          </w:divBdr>
        </w:div>
        <w:div w:id="24139924">
          <w:marLeft w:val="640"/>
          <w:marRight w:val="0"/>
          <w:marTop w:val="0"/>
          <w:marBottom w:val="0"/>
          <w:divBdr>
            <w:top w:val="none" w:sz="0" w:space="0" w:color="auto"/>
            <w:left w:val="none" w:sz="0" w:space="0" w:color="auto"/>
            <w:bottom w:val="none" w:sz="0" w:space="0" w:color="auto"/>
            <w:right w:val="none" w:sz="0" w:space="0" w:color="auto"/>
          </w:divBdr>
        </w:div>
        <w:div w:id="1248226985">
          <w:marLeft w:val="640"/>
          <w:marRight w:val="0"/>
          <w:marTop w:val="0"/>
          <w:marBottom w:val="0"/>
          <w:divBdr>
            <w:top w:val="none" w:sz="0" w:space="0" w:color="auto"/>
            <w:left w:val="none" w:sz="0" w:space="0" w:color="auto"/>
            <w:bottom w:val="none" w:sz="0" w:space="0" w:color="auto"/>
            <w:right w:val="none" w:sz="0" w:space="0" w:color="auto"/>
          </w:divBdr>
        </w:div>
        <w:div w:id="2146268586">
          <w:marLeft w:val="640"/>
          <w:marRight w:val="0"/>
          <w:marTop w:val="0"/>
          <w:marBottom w:val="0"/>
          <w:divBdr>
            <w:top w:val="none" w:sz="0" w:space="0" w:color="auto"/>
            <w:left w:val="none" w:sz="0" w:space="0" w:color="auto"/>
            <w:bottom w:val="none" w:sz="0" w:space="0" w:color="auto"/>
            <w:right w:val="none" w:sz="0" w:space="0" w:color="auto"/>
          </w:divBdr>
        </w:div>
        <w:div w:id="876236675">
          <w:marLeft w:val="640"/>
          <w:marRight w:val="0"/>
          <w:marTop w:val="0"/>
          <w:marBottom w:val="0"/>
          <w:divBdr>
            <w:top w:val="none" w:sz="0" w:space="0" w:color="auto"/>
            <w:left w:val="none" w:sz="0" w:space="0" w:color="auto"/>
            <w:bottom w:val="none" w:sz="0" w:space="0" w:color="auto"/>
            <w:right w:val="none" w:sz="0" w:space="0" w:color="auto"/>
          </w:divBdr>
        </w:div>
        <w:div w:id="2114476946">
          <w:marLeft w:val="640"/>
          <w:marRight w:val="0"/>
          <w:marTop w:val="0"/>
          <w:marBottom w:val="0"/>
          <w:divBdr>
            <w:top w:val="none" w:sz="0" w:space="0" w:color="auto"/>
            <w:left w:val="none" w:sz="0" w:space="0" w:color="auto"/>
            <w:bottom w:val="none" w:sz="0" w:space="0" w:color="auto"/>
            <w:right w:val="none" w:sz="0" w:space="0" w:color="auto"/>
          </w:divBdr>
        </w:div>
        <w:div w:id="475073949">
          <w:marLeft w:val="640"/>
          <w:marRight w:val="0"/>
          <w:marTop w:val="0"/>
          <w:marBottom w:val="0"/>
          <w:divBdr>
            <w:top w:val="none" w:sz="0" w:space="0" w:color="auto"/>
            <w:left w:val="none" w:sz="0" w:space="0" w:color="auto"/>
            <w:bottom w:val="none" w:sz="0" w:space="0" w:color="auto"/>
            <w:right w:val="none" w:sz="0" w:space="0" w:color="auto"/>
          </w:divBdr>
        </w:div>
        <w:div w:id="1298217749">
          <w:marLeft w:val="640"/>
          <w:marRight w:val="0"/>
          <w:marTop w:val="0"/>
          <w:marBottom w:val="0"/>
          <w:divBdr>
            <w:top w:val="none" w:sz="0" w:space="0" w:color="auto"/>
            <w:left w:val="none" w:sz="0" w:space="0" w:color="auto"/>
            <w:bottom w:val="none" w:sz="0" w:space="0" w:color="auto"/>
            <w:right w:val="none" w:sz="0" w:space="0" w:color="auto"/>
          </w:divBdr>
        </w:div>
        <w:div w:id="664817874">
          <w:marLeft w:val="640"/>
          <w:marRight w:val="0"/>
          <w:marTop w:val="0"/>
          <w:marBottom w:val="0"/>
          <w:divBdr>
            <w:top w:val="none" w:sz="0" w:space="0" w:color="auto"/>
            <w:left w:val="none" w:sz="0" w:space="0" w:color="auto"/>
            <w:bottom w:val="none" w:sz="0" w:space="0" w:color="auto"/>
            <w:right w:val="none" w:sz="0" w:space="0" w:color="auto"/>
          </w:divBdr>
        </w:div>
        <w:div w:id="989486031">
          <w:marLeft w:val="640"/>
          <w:marRight w:val="0"/>
          <w:marTop w:val="0"/>
          <w:marBottom w:val="0"/>
          <w:divBdr>
            <w:top w:val="none" w:sz="0" w:space="0" w:color="auto"/>
            <w:left w:val="none" w:sz="0" w:space="0" w:color="auto"/>
            <w:bottom w:val="none" w:sz="0" w:space="0" w:color="auto"/>
            <w:right w:val="none" w:sz="0" w:space="0" w:color="auto"/>
          </w:divBdr>
        </w:div>
        <w:div w:id="1177815974">
          <w:marLeft w:val="640"/>
          <w:marRight w:val="0"/>
          <w:marTop w:val="0"/>
          <w:marBottom w:val="0"/>
          <w:divBdr>
            <w:top w:val="none" w:sz="0" w:space="0" w:color="auto"/>
            <w:left w:val="none" w:sz="0" w:space="0" w:color="auto"/>
            <w:bottom w:val="none" w:sz="0" w:space="0" w:color="auto"/>
            <w:right w:val="none" w:sz="0" w:space="0" w:color="auto"/>
          </w:divBdr>
        </w:div>
        <w:div w:id="1671830573">
          <w:marLeft w:val="640"/>
          <w:marRight w:val="0"/>
          <w:marTop w:val="0"/>
          <w:marBottom w:val="0"/>
          <w:divBdr>
            <w:top w:val="none" w:sz="0" w:space="0" w:color="auto"/>
            <w:left w:val="none" w:sz="0" w:space="0" w:color="auto"/>
            <w:bottom w:val="none" w:sz="0" w:space="0" w:color="auto"/>
            <w:right w:val="none" w:sz="0" w:space="0" w:color="auto"/>
          </w:divBdr>
        </w:div>
        <w:div w:id="53284944">
          <w:marLeft w:val="640"/>
          <w:marRight w:val="0"/>
          <w:marTop w:val="0"/>
          <w:marBottom w:val="0"/>
          <w:divBdr>
            <w:top w:val="none" w:sz="0" w:space="0" w:color="auto"/>
            <w:left w:val="none" w:sz="0" w:space="0" w:color="auto"/>
            <w:bottom w:val="none" w:sz="0" w:space="0" w:color="auto"/>
            <w:right w:val="none" w:sz="0" w:space="0" w:color="auto"/>
          </w:divBdr>
        </w:div>
        <w:div w:id="1758481155">
          <w:marLeft w:val="640"/>
          <w:marRight w:val="0"/>
          <w:marTop w:val="0"/>
          <w:marBottom w:val="0"/>
          <w:divBdr>
            <w:top w:val="none" w:sz="0" w:space="0" w:color="auto"/>
            <w:left w:val="none" w:sz="0" w:space="0" w:color="auto"/>
            <w:bottom w:val="none" w:sz="0" w:space="0" w:color="auto"/>
            <w:right w:val="none" w:sz="0" w:space="0" w:color="auto"/>
          </w:divBdr>
        </w:div>
        <w:div w:id="1636639657">
          <w:marLeft w:val="640"/>
          <w:marRight w:val="0"/>
          <w:marTop w:val="0"/>
          <w:marBottom w:val="0"/>
          <w:divBdr>
            <w:top w:val="none" w:sz="0" w:space="0" w:color="auto"/>
            <w:left w:val="none" w:sz="0" w:space="0" w:color="auto"/>
            <w:bottom w:val="none" w:sz="0" w:space="0" w:color="auto"/>
            <w:right w:val="none" w:sz="0" w:space="0" w:color="auto"/>
          </w:divBdr>
        </w:div>
        <w:div w:id="470754215">
          <w:marLeft w:val="640"/>
          <w:marRight w:val="0"/>
          <w:marTop w:val="0"/>
          <w:marBottom w:val="0"/>
          <w:divBdr>
            <w:top w:val="none" w:sz="0" w:space="0" w:color="auto"/>
            <w:left w:val="none" w:sz="0" w:space="0" w:color="auto"/>
            <w:bottom w:val="none" w:sz="0" w:space="0" w:color="auto"/>
            <w:right w:val="none" w:sz="0" w:space="0" w:color="auto"/>
          </w:divBdr>
        </w:div>
        <w:div w:id="1483959408">
          <w:marLeft w:val="640"/>
          <w:marRight w:val="0"/>
          <w:marTop w:val="0"/>
          <w:marBottom w:val="0"/>
          <w:divBdr>
            <w:top w:val="none" w:sz="0" w:space="0" w:color="auto"/>
            <w:left w:val="none" w:sz="0" w:space="0" w:color="auto"/>
            <w:bottom w:val="none" w:sz="0" w:space="0" w:color="auto"/>
            <w:right w:val="none" w:sz="0" w:space="0" w:color="auto"/>
          </w:divBdr>
        </w:div>
        <w:div w:id="692925870">
          <w:marLeft w:val="640"/>
          <w:marRight w:val="0"/>
          <w:marTop w:val="0"/>
          <w:marBottom w:val="0"/>
          <w:divBdr>
            <w:top w:val="none" w:sz="0" w:space="0" w:color="auto"/>
            <w:left w:val="none" w:sz="0" w:space="0" w:color="auto"/>
            <w:bottom w:val="none" w:sz="0" w:space="0" w:color="auto"/>
            <w:right w:val="none" w:sz="0" w:space="0" w:color="auto"/>
          </w:divBdr>
        </w:div>
        <w:div w:id="1890917785">
          <w:marLeft w:val="640"/>
          <w:marRight w:val="0"/>
          <w:marTop w:val="0"/>
          <w:marBottom w:val="0"/>
          <w:divBdr>
            <w:top w:val="none" w:sz="0" w:space="0" w:color="auto"/>
            <w:left w:val="none" w:sz="0" w:space="0" w:color="auto"/>
            <w:bottom w:val="none" w:sz="0" w:space="0" w:color="auto"/>
            <w:right w:val="none" w:sz="0" w:space="0" w:color="auto"/>
          </w:divBdr>
        </w:div>
        <w:div w:id="189228397">
          <w:marLeft w:val="640"/>
          <w:marRight w:val="0"/>
          <w:marTop w:val="0"/>
          <w:marBottom w:val="0"/>
          <w:divBdr>
            <w:top w:val="none" w:sz="0" w:space="0" w:color="auto"/>
            <w:left w:val="none" w:sz="0" w:space="0" w:color="auto"/>
            <w:bottom w:val="none" w:sz="0" w:space="0" w:color="auto"/>
            <w:right w:val="none" w:sz="0" w:space="0" w:color="auto"/>
          </w:divBdr>
        </w:div>
        <w:div w:id="1064140616">
          <w:marLeft w:val="640"/>
          <w:marRight w:val="0"/>
          <w:marTop w:val="0"/>
          <w:marBottom w:val="0"/>
          <w:divBdr>
            <w:top w:val="none" w:sz="0" w:space="0" w:color="auto"/>
            <w:left w:val="none" w:sz="0" w:space="0" w:color="auto"/>
            <w:bottom w:val="none" w:sz="0" w:space="0" w:color="auto"/>
            <w:right w:val="none" w:sz="0" w:space="0" w:color="auto"/>
          </w:divBdr>
        </w:div>
        <w:div w:id="708800028">
          <w:marLeft w:val="640"/>
          <w:marRight w:val="0"/>
          <w:marTop w:val="0"/>
          <w:marBottom w:val="0"/>
          <w:divBdr>
            <w:top w:val="none" w:sz="0" w:space="0" w:color="auto"/>
            <w:left w:val="none" w:sz="0" w:space="0" w:color="auto"/>
            <w:bottom w:val="none" w:sz="0" w:space="0" w:color="auto"/>
            <w:right w:val="none" w:sz="0" w:space="0" w:color="auto"/>
          </w:divBdr>
        </w:div>
        <w:div w:id="1187328349">
          <w:marLeft w:val="640"/>
          <w:marRight w:val="0"/>
          <w:marTop w:val="0"/>
          <w:marBottom w:val="0"/>
          <w:divBdr>
            <w:top w:val="none" w:sz="0" w:space="0" w:color="auto"/>
            <w:left w:val="none" w:sz="0" w:space="0" w:color="auto"/>
            <w:bottom w:val="none" w:sz="0" w:space="0" w:color="auto"/>
            <w:right w:val="none" w:sz="0" w:space="0" w:color="auto"/>
          </w:divBdr>
        </w:div>
        <w:div w:id="1615745505">
          <w:marLeft w:val="640"/>
          <w:marRight w:val="0"/>
          <w:marTop w:val="0"/>
          <w:marBottom w:val="0"/>
          <w:divBdr>
            <w:top w:val="none" w:sz="0" w:space="0" w:color="auto"/>
            <w:left w:val="none" w:sz="0" w:space="0" w:color="auto"/>
            <w:bottom w:val="none" w:sz="0" w:space="0" w:color="auto"/>
            <w:right w:val="none" w:sz="0" w:space="0" w:color="auto"/>
          </w:divBdr>
        </w:div>
        <w:div w:id="1101219019">
          <w:marLeft w:val="640"/>
          <w:marRight w:val="0"/>
          <w:marTop w:val="0"/>
          <w:marBottom w:val="0"/>
          <w:divBdr>
            <w:top w:val="none" w:sz="0" w:space="0" w:color="auto"/>
            <w:left w:val="none" w:sz="0" w:space="0" w:color="auto"/>
            <w:bottom w:val="none" w:sz="0" w:space="0" w:color="auto"/>
            <w:right w:val="none" w:sz="0" w:space="0" w:color="auto"/>
          </w:divBdr>
        </w:div>
        <w:div w:id="776408695">
          <w:marLeft w:val="640"/>
          <w:marRight w:val="0"/>
          <w:marTop w:val="0"/>
          <w:marBottom w:val="0"/>
          <w:divBdr>
            <w:top w:val="none" w:sz="0" w:space="0" w:color="auto"/>
            <w:left w:val="none" w:sz="0" w:space="0" w:color="auto"/>
            <w:bottom w:val="none" w:sz="0" w:space="0" w:color="auto"/>
            <w:right w:val="none" w:sz="0" w:space="0" w:color="auto"/>
          </w:divBdr>
        </w:div>
        <w:div w:id="41102568">
          <w:marLeft w:val="640"/>
          <w:marRight w:val="0"/>
          <w:marTop w:val="0"/>
          <w:marBottom w:val="0"/>
          <w:divBdr>
            <w:top w:val="none" w:sz="0" w:space="0" w:color="auto"/>
            <w:left w:val="none" w:sz="0" w:space="0" w:color="auto"/>
            <w:bottom w:val="none" w:sz="0" w:space="0" w:color="auto"/>
            <w:right w:val="none" w:sz="0" w:space="0" w:color="auto"/>
          </w:divBdr>
        </w:div>
        <w:div w:id="1484657405">
          <w:marLeft w:val="640"/>
          <w:marRight w:val="0"/>
          <w:marTop w:val="0"/>
          <w:marBottom w:val="0"/>
          <w:divBdr>
            <w:top w:val="none" w:sz="0" w:space="0" w:color="auto"/>
            <w:left w:val="none" w:sz="0" w:space="0" w:color="auto"/>
            <w:bottom w:val="none" w:sz="0" w:space="0" w:color="auto"/>
            <w:right w:val="none" w:sz="0" w:space="0" w:color="auto"/>
          </w:divBdr>
        </w:div>
        <w:div w:id="1928152840">
          <w:marLeft w:val="640"/>
          <w:marRight w:val="0"/>
          <w:marTop w:val="0"/>
          <w:marBottom w:val="0"/>
          <w:divBdr>
            <w:top w:val="none" w:sz="0" w:space="0" w:color="auto"/>
            <w:left w:val="none" w:sz="0" w:space="0" w:color="auto"/>
            <w:bottom w:val="none" w:sz="0" w:space="0" w:color="auto"/>
            <w:right w:val="none" w:sz="0" w:space="0" w:color="auto"/>
          </w:divBdr>
        </w:div>
        <w:div w:id="609894204">
          <w:marLeft w:val="640"/>
          <w:marRight w:val="0"/>
          <w:marTop w:val="0"/>
          <w:marBottom w:val="0"/>
          <w:divBdr>
            <w:top w:val="none" w:sz="0" w:space="0" w:color="auto"/>
            <w:left w:val="none" w:sz="0" w:space="0" w:color="auto"/>
            <w:bottom w:val="none" w:sz="0" w:space="0" w:color="auto"/>
            <w:right w:val="none" w:sz="0" w:space="0" w:color="auto"/>
          </w:divBdr>
        </w:div>
        <w:div w:id="1760984492">
          <w:marLeft w:val="640"/>
          <w:marRight w:val="0"/>
          <w:marTop w:val="0"/>
          <w:marBottom w:val="0"/>
          <w:divBdr>
            <w:top w:val="none" w:sz="0" w:space="0" w:color="auto"/>
            <w:left w:val="none" w:sz="0" w:space="0" w:color="auto"/>
            <w:bottom w:val="none" w:sz="0" w:space="0" w:color="auto"/>
            <w:right w:val="none" w:sz="0" w:space="0" w:color="auto"/>
          </w:divBdr>
        </w:div>
        <w:div w:id="1439839113">
          <w:marLeft w:val="640"/>
          <w:marRight w:val="0"/>
          <w:marTop w:val="0"/>
          <w:marBottom w:val="0"/>
          <w:divBdr>
            <w:top w:val="none" w:sz="0" w:space="0" w:color="auto"/>
            <w:left w:val="none" w:sz="0" w:space="0" w:color="auto"/>
            <w:bottom w:val="none" w:sz="0" w:space="0" w:color="auto"/>
            <w:right w:val="none" w:sz="0" w:space="0" w:color="auto"/>
          </w:divBdr>
        </w:div>
        <w:div w:id="939340471">
          <w:marLeft w:val="640"/>
          <w:marRight w:val="0"/>
          <w:marTop w:val="0"/>
          <w:marBottom w:val="0"/>
          <w:divBdr>
            <w:top w:val="none" w:sz="0" w:space="0" w:color="auto"/>
            <w:left w:val="none" w:sz="0" w:space="0" w:color="auto"/>
            <w:bottom w:val="none" w:sz="0" w:space="0" w:color="auto"/>
            <w:right w:val="none" w:sz="0" w:space="0" w:color="auto"/>
          </w:divBdr>
        </w:div>
        <w:div w:id="1004354837">
          <w:marLeft w:val="640"/>
          <w:marRight w:val="0"/>
          <w:marTop w:val="0"/>
          <w:marBottom w:val="0"/>
          <w:divBdr>
            <w:top w:val="none" w:sz="0" w:space="0" w:color="auto"/>
            <w:left w:val="none" w:sz="0" w:space="0" w:color="auto"/>
            <w:bottom w:val="none" w:sz="0" w:space="0" w:color="auto"/>
            <w:right w:val="none" w:sz="0" w:space="0" w:color="auto"/>
          </w:divBdr>
        </w:div>
        <w:div w:id="1963996479">
          <w:marLeft w:val="640"/>
          <w:marRight w:val="0"/>
          <w:marTop w:val="0"/>
          <w:marBottom w:val="0"/>
          <w:divBdr>
            <w:top w:val="none" w:sz="0" w:space="0" w:color="auto"/>
            <w:left w:val="none" w:sz="0" w:space="0" w:color="auto"/>
            <w:bottom w:val="none" w:sz="0" w:space="0" w:color="auto"/>
            <w:right w:val="none" w:sz="0" w:space="0" w:color="auto"/>
          </w:divBdr>
        </w:div>
        <w:div w:id="1532569007">
          <w:marLeft w:val="640"/>
          <w:marRight w:val="0"/>
          <w:marTop w:val="0"/>
          <w:marBottom w:val="0"/>
          <w:divBdr>
            <w:top w:val="none" w:sz="0" w:space="0" w:color="auto"/>
            <w:left w:val="none" w:sz="0" w:space="0" w:color="auto"/>
            <w:bottom w:val="none" w:sz="0" w:space="0" w:color="auto"/>
            <w:right w:val="none" w:sz="0" w:space="0" w:color="auto"/>
          </w:divBdr>
        </w:div>
        <w:div w:id="1160345220">
          <w:marLeft w:val="640"/>
          <w:marRight w:val="0"/>
          <w:marTop w:val="0"/>
          <w:marBottom w:val="0"/>
          <w:divBdr>
            <w:top w:val="none" w:sz="0" w:space="0" w:color="auto"/>
            <w:left w:val="none" w:sz="0" w:space="0" w:color="auto"/>
            <w:bottom w:val="none" w:sz="0" w:space="0" w:color="auto"/>
            <w:right w:val="none" w:sz="0" w:space="0" w:color="auto"/>
          </w:divBdr>
        </w:div>
        <w:div w:id="1293902424">
          <w:marLeft w:val="640"/>
          <w:marRight w:val="0"/>
          <w:marTop w:val="0"/>
          <w:marBottom w:val="0"/>
          <w:divBdr>
            <w:top w:val="none" w:sz="0" w:space="0" w:color="auto"/>
            <w:left w:val="none" w:sz="0" w:space="0" w:color="auto"/>
            <w:bottom w:val="none" w:sz="0" w:space="0" w:color="auto"/>
            <w:right w:val="none" w:sz="0" w:space="0" w:color="auto"/>
          </w:divBdr>
        </w:div>
        <w:div w:id="2003461590">
          <w:marLeft w:val="640"/>
          <w:marRight w:val="0"/>
          <w:marTop w:val="0"/>
          <w:marBottom w:val="0"/>
          <w:divBdr>
            <w:top w:val="none" w:sz="0" w:space="0" w:color="auto"/>
            <w:left w:val="none" w:sz="0" w:space="0" w:color="auto"/>
            <w:bottom w:val="none" w:sz="0" w:space="0" w:color="auto"/>
            <w:right w:val="none" w:sz="0" w:space="0" w:color="auto"/>
          </w:divBdr>
        </w:div>
        <w:div w:id="2048987629">
          <w:marLeft w:val="640"/>
          <w:marRight w:val="0"/>
          <w:marTop w:val="0"/>
          <w:marBottom w:val="0"/>
          <w:divBdr>
            <w:top w:val="none" w:sz="0" w:space="0" w:color="auto"/>
            <w:left w:val="none" w:sz="0" w:space="0" w:color="auto"/>
            <w:bottom w:val="none" w:sz="0" w:space="0" w:color="auto"/>
            <w:right w:val="none" w:sz="0" w:space="0" w:color="auto"/>
          </w:divBdr>
        </w:div>
      </w:divsChild>
    </w:div>
    <w:div w:id="926688508">
      <w:bodyDiv w:val="1"/>
      <w:marLeft w:val="0"/>
      <w:marRight w:val="0"/>
      <w:marTop w:val="0"/>
      <w:marBottom w:val="0"/>
      <w:divBdr>
        <w:top w:val="none" w:sz="0" w:space="0" w:color="auto"/>
        <w:left w:val="none" w:sz="0" w:space="0" w:color="auto"/>
        <w:bottom w:val="none" w:sz="0" w:space="0" w:color="auto"/>
        <w:right w:val="none" w:sz="0" w:space="0" w:color="auto"/>
      </w:divBdr>
    </w:div>
    <w:div w:id="931351113">
      <w:bodyDiv w:val="1"/>
      <w:marLeft w:val="0"/>
      <w:marRight w:val="0"/>
      <w:marTop w:val="0"/>
      <w:marBottom w:val="0"/>
      <w:divBdr>
        <w:top w:val="none" w:sz="0" w:space="0" w:color="auto"/>
        <w:left w:val="none" w:sz="0" w:space="0" w:color="auto"/>
        <w:bottom w:val="none" w:sz="0" w:space="0" w:color="auto"/>
        <w:right w:val="none" w:sz="0" w:space="0" w:color="auto"/>
      </w:divBdr>
    </w:div>
    <w:div w:id="932251328">
      <w:bodyDiv w:val="1"/>
      <w:marLeft w:val="0"/>
      <w:marRight w:val="0"/>
      <w:marTop w:val="0"/>
      <w:marBottom w:val="0"/>
      <w:divBdr>
        <w:top w:val="none" w:sz="0" w:space="0" w:color="auto"/>
        <w:left w:val="none" w:sz="0" w:space="0" w:color="auto"/>
        <w:bottom w:val="none" w:sz="0" w:space="0" w:color="auto"/>
        <w:right w:val="none" w:sz="0" w:space="0" w:color="auto"/>
      </w:divBdr>
    </w:div>
    <w:div w:id="934483666">
      <w:bodyDiv w:val="1"/>
      <w:marLeft w:val="0"/>
      <w:marRight w:val="0"/>
      <w:marTop w:val="0"/>
      <w:marBottom w:val="0"/>
      <w:divBdr>
        <w:top w:val="none" w:sz="0" w:space="0" w:color="auto"/>
        <w:left w:val="none" w:sz="0" w:space="0" w:color="auto"/>
        <w:bottom w:val="none" w:sz="0" w:space="0" w:color="auto"/>
        <w:right w:val="none" w:sz="0" w:space="0" w:color="auto"/>
      </w:divBdr>
      <w:divsChild>
        <w:div w:id="2111774760">
          <w:marLeft w:val="480"/>
          <w:marRight w:val="0"/>
          <w:marTop w:val="0"/>
          <w:marBottom w:val="0"/>
          <w:divBdr>
            <w:top w:val="none" w:sz="0" w:space="0" w:color="auto"/>
            <w:left w:val="none" w:sz="0" w:space="0" w:color="auto"/>
            <w:bottom w:val="none" w:sz="0" w:space="0" w:color="auto"/>
            <w:right w:val="none" w:sz="0" w:space="0" w:color="auto"/>
          </w:divBdr>
        </w:div>
        <w:div w:id="683170266">
          <w:marLeft w:val="480"/>
          <w:marRight w:val="0"/>
          <w:marTop w:val="0"/>
          <w:marBottom w:val="0"/>
          <w:divBdr>
            <w:top w:val="none" w:sz="0" w:space="0" w:color="auto"/>
            <w:left w:val="none" w:sz="0" w:space="0" w:color="auto"/>
            <w:bottom w:val="none" w:sz="0" w:space="0" w:color="auto"/>
            <w:right w:val="none" w:sz="0" w:space="0" w:color="auto"/>
          </w:divBdr>
        </w:div>
        <w:div w:id="532376971">
          <w:marLeft w:val="480"/>
          <w:marRight w:val="0"/>
          <w:marTop w:val="0"/>
          <w:marBottom w:val="0"/>
          <w:divBdr>
            <w:top w:val="none" w:sz="0" w:space="0" w:color="auto"/>
            <w:left w:val="none" w:sz="0" w:space="0" w:color="auto"/>
            <w:bottom w:val="none" w:sz="0" w:space="0" w:color="auto"/>
            <w:right w:val="none" w:sz="0" w:space="0" w:color="auto"/>
          </w:divBdr>
        </w:div>
        <w:div w:id="458840219">
          <w:marLeft w:val="480"/>
          <w:marRight w:val="0"/>
          <w:marTop w:val="0"/>
          <w:marBottom w:val="0"/>
          <w:divBdr>
            <w:top w:val="none" w:sz="0" w:space="0" w:color="auto"/>
            <w:left w:val="none" w:sz="0" w:space="0" w:color="auto"/>
            <w:bottom w:val="none" w:sz="0" w:space="0" w:color="auto"/>
            <w:right w:val="none" w:sz="0" w:space="0" w:color="auto"/>
          </w:divBdr>
        </w:div>
        <w:div w:id="1174224420">
          <w:marLeft w:val="480"/>
          <w:marRight w:val="0"/>
          <w:marTop w:val="0"/>
          <w:marBottom w:val="0"/>
          <w:divBdr>
            <w:top w:val="none" w:sz="0" w:space="0" w:color="auto"/>
            <w:left w:val="none" w:sz="0" w:space="0" w:color="auto"/>
            <w:bottom w:val="none" w:sz="0" w:space="0" w:color="auto"/>
            <w:right w:val="none" w:sz="0" w:space="0" w:color="auto"/>
          </w:divBdr>
        </w:div>
        <w:div w:id="349458121">
          <w:marLeft w:val="480"/>
          <w:marRight w:val="0"/>
          <w:marTop w:val="0"/>
          <w:marBottom w:val="0"/>
          <w:divBdr>
            <w:top w:val="none" w:sz="0" w:space="0" w:color="auto"/>
            <w:left w:val="none" w:sz="0" w:space="0" w:color="auto"/>
            <w:bottom w:val="none" w:sz="0" w:space="0" w:color="auto"/>
            <w:right w:val="none" w:sz="0" w:space="0" w:color="auto"/>
          </w:divBdr>
        </w:div>
        <w:div w:id="363286830">
          <w:marLeft w:val="480"/>
          <w:marRight w:val="0"/>
          <w:marTop w:val="0"/>
          <w:marBottom w:val="0"/>
          <w:divBdr>
            <w:top w:val="none" w:sz="0" w:space="0" w:color="auto"/>
            <w:left w:val="none" w:sz="0" w:space="0" w:color="auto"/>
            <w:bottom w:val="none" w:sz="0" w:space="0" w:color="auto"/>
            <w:right w:val="none" w:sz="0" w:space="0" w:color="auto"/>
          </w:divBdr>
        </w:div>
        <w:div w:id="1593002987">
          <w:marLeft w:val="480"/>
          <w:marRight w:val="0"/>
          <w:marTop w:val="0"/>
          <w:marBottom w:val="0"/>
          <w:divBdr>
            <w:top w:val="none" w:sz="0" w:space="0" w:color="auto"/>
            <w:left w:val="none" w:sz="0" w:space="0" w:color="auto"/>
            <w:bottom w:val="none" w:sz="0" w:space="0" w:color="auto"/>
            <w:right w:val="none" w:sz="0" w:space="0" w:color="auto"/>
          </w:divBdr>
        </w:div>
        <w:div w:id="383062889">
          <w:marLeft w:val="480"/>
          <w:marRight w:val="0"/>
          <w:marTop w:val="0"/>
          <w:marBottom w:val="0"/>
          <w:divBdr>
            <w:top w:val="none" w:sz="0" w:space="0" w:color="auto"/>
            <w:left w:val="none" w:sz="0" w:space="0" w:color="auto"/>
            <w:bottom w:val="none" w:sz="0" w:space="0" w:color="auto"/>
            <w:right w:val="none" w:sz="0" w:space="0" w:color="auto"/>
          </w:divBdr>
        </w:div>
        <w:div w:id="1082294066">
          <w:marLeft w:val="480"/>
          <w:marRight w:val="0"/>
          <w:marTop w:val="0"/>
          <w:marBottom w:val="0"/>
          <w:divBdr>
            <w:top w:val="none" w:sz="0" w:space="0" w:color="auto"/>
            <w:left w:val="none" w:sz="0" w:space="0" w:color="auto"/>
            <w:bottom w:val="none" w:sz="0" w:space="0" w:color="auto"/>
            <w:right w:val="none" w:sz="0" w:space="0" w:color="auto"/>
          </w:divBdr>
        </w:div>
        <w:div w:id="1240402822">
          <w:marLeft w:val="480"/>
          <w:marRight w:val="0"/>
          <w:marTop w:val="0"/>
          <w:marBottom w:val="0"/>
          <w:divBdr>
            <w:top w:val="none" w:sz="0" w:space="0" w:color="auto"/>
            <w:left w:val="none" w:sz="0" w:space="0" w:color="auto"/>
            <w:bottom w:val="none" w:sz="0" w:space="0" w:color="auto"/>
            <w:right w:val="none" w:sz="0" w:space="0" w:color="auto"/>
          </w:divBdr>
        </w:div>
        <w:div w:id="683558883">
          <w:marLeft w:val="480"/>
          <w:marRight w:val="0"/>
          <w:marTop w:val="0"/>
          <w:marBottom w:val="0"/>
          <w:divBdr>
            <w:top w:val="none" w:sz="0" w:space="0" w:color="auto"/>
            <w:left w:val="none" w:sz="0" w:space="0" w:color="auto"/>
            <w:bottom w:val="none" w:sz="0" w:space="0" w:color="auto"/>
            <w:right w:val="none" w:sz="0" w:space="0" w:color="auto"/>
          </w:divBdr>
        </w:div>
        <w:div w:id="1926956433">
          <w:marLeft w:val="480"/>
          <w:marRight w:val="0"/>
          <w:marTop w:val="0"/>
          <w:marBottom w:val="0"/>
          <w:divBdr>
            <w:top w:val="none" w:sz="0" w:space="0" w:color="auto"/>
            <w:left w:val="none" w:sz="0" w:space="0" w:color="auto"/>
            <w:bottom w:val="none" w:sz="0" w:space="0" w:color="auto"/>
            <w:right w:val="none" w:sz="0" w:space="0" w:color="auto"/>
          </w:divBdr>
        </w:div>
        <w:div w:id="569391853">
          <w:marLeft w:val="480"/>
          <w:marRight w:val="0"/>
          <w:marTop w:val="0"/>
          <w:marBottom w:val="0"/>
          <w:divBdr>
            <w:top w:val="none" w:sz="0" w:space="0" w:color="auto"/>
            <w:left w:val="none" w:sz="0" w:space="0" w:color="auto"/>
            <w:bottom w:val="none" w:sz="0" w:space="0" w:color="auto"/>
            <w:right w:val="none" w:sz="0" w:space="0" w:color="auto"/>
          </w:divBdr>
        </w:div>
        <w:div w:id="642782184">
          <w:marLeft w:val="480"/>
          <w:marRight w:val="0"/>
          <w:marTop w:val="0"/>
          <w:marBottom w:val="0"/>
          <w:divBdr>
            <w:top w:val="none" w:sz="0" w:space="0" w:color="auto"/>
            <w:left w:val="none" w:sz="0" w:space="0" w:color="auto"/>
            <w:bottom w:val="none" w:sz="0" w:space="0" w:color="auto"/>
            <w:right w:val="none" w:sz="0" w:space="0" w:color="auto"/>
          </w:divBdr>
        </w:div>
        <w:div w:id="673916909">
          <w:marLeft w:val="480"/>
          <w:marRight w:val="0"/>
          <w:marTop w:val="0"/>
          <w:marBottom w:val="0"/>
          <w:divBdr>
            <w:top w:val="none" w:sz="0" w:space="0" w:color="auto"/>
            <w:left w:val="none" w:sz="0" w:space="0" w:color="auto"/>
            <w:bottom w:val="none" w:sz="0" w:space="0" w:color="auto"/>
            <w:right w:val="none" w:sz="0" w:space="0" w:color="auto"/>
          </w:divBdr>
        </w:div>
        <w:div w:id="846529079">
          <w:marLeft w:val="480"/>
          <w:marRight w:val="0"/>
          <w:marTop w:val="0"/>
          <w:marBottom w:val="0"/>
          <w:divBdr>
            <w:top w:val="none" w:sz="0" w:space="0" w:color="auto"/>
            <w:left w:val="none" w:sz="0" w:space="0" w:color="auto"/>
            <w:bottom w:val="none" w:sz="0" w:space="0" w:color="auto"/>
            <w:right w:val="none" w:sz="0" w:space="0" w:color="auto"/>
          </w:divBdr>
        </w:div>
        <w:div w:id="97414898">
          <w:marLeft w:val="480"/>
          <w:marRight w:val="0"/>
          <w:marTop w:val="0"/>
          <w:marBottom w:val="0"/>
          <w:divBdr>
            <w:top w:val="none" w:sz="0" w:space="0" w:color="auto"/>
            <w:left w:val="none" w:sz="0" w:space="0" w:color="auto"/>
            <w:bottom w:val="none" w:sz="0" w:space="0" w:color="auto"/>
            <w:right w:val="none" w:sz="0" w:space="0" w:color="auto"/>
          </w:divBdr>
        </w:div>
        <w:div w:id="1561017336">
          <w:marLeft w:val="480"/>
          <w:marRight w:val="0"/>
          <w:marTop w:val="0"/>
          <w:marBottom w:val="0"/>
          <w:divBdr>
            <w:top w:val="none" w:sz="0" w:space="0" w:color="auto"/>
            <w:left w:val="none" w:sz="0" w:space="0" w:color="auto"/>
            <w:bottom w:val="none" w:sz="0" w:space="0" w:color="auto"/>
            <w:right w:val="none" w:sz="0" w:space="0" w:color="auto"/>
          </w:divBdr>
        </w:div>
        <w:div w:id="890655296">
          <w:marLeft w:val="480"/>
          <w:marRight w:val="0"/>
          <w:marTop w:val="0"/>
          <w:marBottom w:val="0"/>
          <w:divBdr>
            <w:top w:val="none" w:sz="0" w:space="0" w:color="auto"/>
            <w:left w:val="none" w:sz="0" w:space="0" w:color="auto"/>
            <w:bottom w:val="none" w:sz="0" w:space="0" w:color="auto"/>
            <w:right w:val="none" w:sz="0" w:space="0" w:color="auto"/>
          </w:divBdr>
        </w:div>
        <w:div w:id="17779564">
          <w:marLeft w:val="480"/>
          <w:marRight w:val="0"/>
          <w:marTop w:val="0"/>
          <w:marBottom w:val="0"/>
          <w:divBdr>
            <w:top w:val="none" w:sz="0" w:space="0" w:color="auto"/>
            <w:left w:val="none" w:sz="0" w:space="0" w:color="auto"/>
            <w:bottom w:val="none" w:sz="0" w:space="0" w:color="auto"/>
            <w:right w:val="none" w:sz="0" w:space="0" w:color="auto"/>
          </w:divBdr>
        </w:div>
        <w:div w:id="528563694">
          <w:marLeft w:val="480"/>
          <w:marRight w:val="0"/>
          <w:marTop w:val="0"/>
          <w:marBottom w:val="0"/>
          <w:divBdr>
            <w:top w:val="none" w:sz="0" w:space="0" w:color="auto"/>
            <w:left w:val="none" w:sz="0" w:space="0" w:color="auto"/>
            <w:bottom w:val="none" w:sz="0" w:space="0" w:color="auto"/>
            <w:right w:val="none" w:sz="0" w:space="0" w:color="auto"/>
          </w:divBdr>
        </w:div>
        <w:div w:id="1581015522">
          <w:marLeft w:val="480"/>
          <w:marRight w:val="0"/>
          <w:marTop w:val="0"/>
          <w:marBottom w:val="0"/>
          <w:divBdr>
            <w:top w:val="none" w:sz="0" w:space="0" w:color="auto"/>
            <w:left w:val="none" w:sz="0" w:space="0" w:color="auto"/>
            <w:bottom w:val="none" w:sz="0" w:space="0" w:color="auto"/>
            <w:right w:val="none" w:sz="0" w:space="0" w:color="auto"/>
          </w:divBdr>
        </w:div>
        <w:div w:id="1075206759">
          <w:marLeft w:val="480"/>
          <w:marRight w:val="0"/>
          <w:marTop w:val="0"/>
          <w:marBottom w:val="0"/>
          <w:divBdr>
            <w:top w:val="none" w:sz="0" w:space="0" w:color="auto"/>
            <w:left w:val="none" w:sz="0" w:space="0" w:color="auto"/>
            <w:bottom w:val="none" w:sz="0" w:space="0" w:color="auto"/>
            <w:right w:val="none" w:sz="0" w:space="0" w:color="auto"/>
          </w:divBdr>
        </w:div>
        <w:div w:id="915435168">
          <w:marLeft w:val="480"/>
          <w:marRight w:val="0"/>
          <w:marTop w:val="0"/>
          <w:marBottom w:val="0"/>
          <w:divBdr>
            <w:top w:val="none" w:sz="0" w:space="0" w:color="auto"/>
            <w:left w:val="none" w:sz="0" w:space="0" w:color="auto"/>
            <w:bottom w:val="none" w:sz="0" w:space="0" w:color="auto"/>
            <w:right w:val="none" w:sz="0" w:space="0" w:color="auto"/>
          </w:divBdr>
        </w:div>
        <w:div w:id="394277206">
          <w:marLeft w:val="480"/>
          <w:marRight w:val="0"/>
          <w:marTop w:val="0"/>
          <w:marBottom w:val="0"/>
          <w:divBdr>
            <w:top w:val="none" w:sz="0" w:space="0" w:color="auto"/>
            <w:left w:val="none" w:sz="0" w:space="0" w:color="auto"/>
            <w:bottom w:val="none" w:sz="0" w:space="0" w:color="auto"/>
            <w:right w:val="none" w:sz="0" w:space="0" w:color="auto"/>
          </w:divBdr>
        </w:div>
        <w:div w:id="1116942954">
          <w:marLeft w:val="480"/>
          <w:marRight w:val="0"/>
          <w:marTop w:val="0"/>
          <w:marBottom w:val="0"/>
          <w:divBdr>
            <w:top w:val="none" w:sz="0" w:space="0" w:color="auto"/>
            <w:left w:val="none" w:sz="0" w:space="0" w:color="auto"/>
            <w:bottom w:val="none" w:sz="0" w:space="0" w:color="auto"/>
            <w:right w:val="none" w:sz="0" w:space="0" w:color="auto"/>
          </w:divBdr>
        </w:div>
        <w:div w:id="291327370">
          <w:marLeft w:val="480"/>
          <w:marRight w:val="0"/>
          <w:marTop w:val="0"/>
          <w:marBottom w:val="0"/>
          <w:divBdr>
            <w:top w:val="none" w:sz="0" w:space="0" w:color="auto"/>
            <w:left w:val="none" w:sz="0" w:space="0" w:color="auto"/>
            <w:bottom w:val="none" w:sz="0" w:space="0" w:color="auto"/>
            <w:right w:val="none" w:sz="0" w:space="0" w:color="auto"/>
          </w:divBdr>
        </w:div>
        <w:div w:id="1024601780">
          <w:marLeft w:val="480"/>
          <w:marRight w:val="0"/>
          <w:marTop w:val="0"/>
          <w:marBottom w:val="0"/>
          <w:divBdr>
            <w:top w:val="none" w:sz="0" w:space="0" w:color="auto"/>
            <w:left w:val="none" w:sz="0" w:space="0" w:color="auto"/>
            <w:bottom w:val="none" w:sz="0" w:space="0" w:color="auto"/>
            <w:right w:val="none" w:sz="0" w:space="0" w:color="auto"/>
          </w:divBdr>
        </w:div>
        <w:div w:id="1436247020">
          <w:marLeft w:val="480"/>
          <w:marRight w:val="0"/>
          <w:marTop w:val="0"/>
          <w:marBottom w:val="0"/>
          <w:divBdr>
            <w:top w:val="none" w:sz="0" w:space="0" w:color="auto"/>
            <w:left w:val="none" w:sz="0" w:space="0" w:color="auto"/>
            <w:bottom w:val="none" w:sz="0" w:space="0" w:color="auto"/>
            <w:right w:val="none" w:sz="0" w:space="0" w:color="auto"/>
          </w:divBdr>
        </w:div>
        <w:div w:id="2064139219">
          <w:marLeft w:val="480"/>
          <w:marRight w:val="0"/>
          <w:marTop w:val="0"/>
          <w:marBottom w:val="0"/>
          <w:divBdr>
            <w:top w:val="none" w:sz="0" w:space="0" w:color="auto"/>
            <w:left w:val="none" w:sz="0" w:space="0" w:color="auto"/>
            <w:bottom w:val="none" w:sz="0" w:space="0" w:color="auto"/>
            <w:right w:val="none" w:sz="0" w:space="0" w:color="auto"/>
          </w:divBdr>
        </w:div>
        <w:div w:id="60760182">
          <w:marLeft w:val="480"/>
          <w:marRight w:val="0"/>
          <w:marTop w:val="0"/>
          <w:marBottom w:val="0"/>
          <w:divBdr>
            <w:top w:val="none" w:sz="0" w:space="0" w:color="auto"/>
            <w:left w:val="none" w:sz="0" w:space="0" w:color="auto"/>
            <w:bottom w:val="none" w:sz="0" w:space="0" w:color="auto"/>
            <w:right w:val="none" w:sz="0" w:space="0" w:color="auto"/>
          </w:divBdr>
        </w:div>
        <w:div w:id="1630428912">
          <w:marLeft w:val="480"/>
          <w:marRight w:val="0"/>
          <w:marTop w:val="0"/>
          <w:marBottom w:val="0"/>
          <w:divBdr>
            <w:top w:val="none" w:sz="0" w:space="0" w:color="auto"/>
            <w:left w:val="none" w:sz="0" w:space="0" w:color="auto"/>
            <w:bottom w:val="none" w:sz="0" w:space="0" w:color="auto"/>
            <w:right w:val="none" w:sz="0" w:space="0" w:color="auto"/>
          </w:divBdr>
        </w:div>
        <w:div w:id="864245139">
          <w:marLeft w:val="480"/>
          <w:marRight w:val="0"/>
          <w:marTop w:val="0"/>
          <w:marBottom w:val="0"/>
          <w:divBdr>
            <w:top w:val="none" w:sz="0" w:space="0" w:color="auto"/>
            <w:left w:val="none" w:sz="0" w:space="0" w:color="auto"/>
            <w:bottom w:val="none" w:sz="0" w:space="0" w:color="auto"/>
            <w:right w:val="none" w:sz="0" w:space="0" w:color="auto"/>
          </w:divBdr>
        </w:div>
        <w:div w:id="2051177341">
          <w:marLeft w:val="480"/>
          <w:marRight w:val="0"/>
          <w:marTop w:val="0"/>
          <w:marBottom w:val="0"/>
          <w:divBdr>
            <w:top w:val="none" w:sz="0" w:space="0" w:color="auto"/>
            <w:left w:val="none" w:sz="0" w:space="0" w:color="auto"/>
            <w:bottom w:val="none" w:sz="0" w:space="0" w:color="auto"/>
            <w:right w:val="none" w:sz="0" w:space="0" w:color="auto"/>
          </w:divBdr>
        </w:div>
        <w:div w:id="700017315">
          <w:marLeft w:val="480"/>
          <w:marRight w:val="0"/>
          <w:marTop w:val="0"/>
          <w:marBottom w:val="0"/>
          <w:divBdr>
            <w:top w:val="none" w:sz="0" w:space="0" w:color="auto"/>
            <w:left w:val="none" w:sz="0" w:space="0" w:color="auto"/>
            <w:bottom w:val="none" w:sz="0" w:space="0" w:color="auto"/>
            <w:right w:val="none" w:sz="0" w:space="0" w:color="auto"/>
          </w:divBdr>
        </w:div>
        <w:div w:id="157429784">
          <w:marLeft w:val="480"/>
          <w:marRight w:val="0"/>
          <w:marTop w:val="0"/>
          <w:marBottom w:val="0"/>
          <w:divBdr>
            <w:top w:val="none" w:sz="0" w:space="0" w:color="auto"/>
            <w:left w:val="none" w:sz="0" w:space="0" w:color="auto"/>
            <w:bottom w:val="none" w:sz="0" w:space="0" w:color="auto"/>
            <w:right w:val="none" w:sz="0" w:space="0" w:color="auto"/>
          </w:divBdr>
        </w:div>
        <w:div w:id="827403405">
          <w:marLeft w:val="480"/>
          <w:marRight w:val="0"/>
          <w:marTop w:val="0"/>
          <w:marBottom w:val="0"/>
          <w:divBdr>
            <w:top w:val="none" w:sz="0" w:space="0" w:color="auto"/>
            <w:left w:val="none" w:sz="0" w:space="0" w:color="auto"/>
            <w:bottom w:val="none" w:sz="0" w:space="0" w:color="auto"/>
            <w:right w:val="none" w:sz="0" w:space="0" w:color="auto"/>
          </w:divBdr>
        </w:div>
        <w:div w:id="1103692911">
          <w:marLeft w:val="480"/>
          <w:marRight w:val="0"/>
          <w:marTop w:val="0"/>
          <w:marBottom w:val="0"/>
          <w:divBdr>
            <w:top w:val="none" w:sz="0" w:space="0" w:color="auto"/>
            <w:left w:val="none" w:sz="0" w:space="0" w:color="auto"/>
            <w:bottom w:val="none" w:sz="0" w:space="0" w:color="auto"/>
            <w:right w:val="none" w:sz="0" w:space="0" w:color="auto"/>
          </w:divBdr>
        </w:div>
        <w:div w:id="441188526">
          <w:marLeft w:val="480"/>
          <w:marRight w:val="0"/>
          <w:marTop w:val="0"/>
          <w:marBottom w:val="0"/>
          <w:divBdr>
            <w:top w:val="none" w:sz="0" w:space="0" w:color="auto"/>
            <w:left w:val="none" w:sz="0" w:space="0" w:color="auto"/>
            <w:bottom w:val="none" w:sz="0" w:space="0" w:color="auto"/>
            <w:right w:val="none" w:sz="0" w:space="0" w:color="auto"/>
          </w:divBdr>
        </w:div>
        <w:div w:id="420567389">
          <w:marLeft w:val="480"/>
          <w:marRight w:val="0"/>
          <w:marTop w:val="0"/>
          <w:marBottom w:val="0"/>
          <w:divBdr>
            <w:top w:val="none" w:sz="0" w:space="0" w:color="auto"/>
            <w:left w:val="none" w:sz="0" w:space="0" w:color="auto"/>
            <w:bottom w:val="none" w:sz="0" w:space="0" w:color="auto"/>
            <w:right w:val="none" w:sz="0" w:space="0" w:color="auto"/>
          </w:divBdr>
        </w:div>
        <w:div w:id="2043822950">
          <w:marLeft w:val="480"/>
          <w:marRight w:val="0"/>
          <w:marTop w:val="0"/>
          <w:marBottom w:val="0"/>
          <w:divBdr>
            <w:top w:val="none" w:sz="0" w:space="0" w:color="auto"/>
            <w:left w:val="none" w:sz="0" w:space="0" w:color="auto"/>
            <w:bottom w:val="none" w:sz="0" w:space="0" w:color="auto"/>
            <w:right w:val="none" w:sz="0" w:space="0" w:color="auto"/>
          </w:divBdr>
        </w:div>
        <w:div w:id="877207155">
          <w:marLeft w:val="480"/>
          <w:marRight w:val="0"/>
          <w:marTop w:val="0"/>
          <w:marBottom w:val="0"/>
          <w:divBdr>
            <w:top w:val="none" w:sz="0" w:space="0" w:color="auto"/>
            <w:left w:val="none" w:sz="0" w:space="0" w:color="auto"/>
            <w:bottom w:val="none" w:sz="0" w:space="0" w:color="auto"/>
            <w:right w:val="none" w:sz="0" w:space="0" w:color="auto"/>
          </w:divBdr>
        </w:div>
        <w:div w:id="757675673">
          <w:marLeft w:val="480"/>
          <w:marRight w:val="0"/>
          <w:marTop w:val="0"/>
          <w:marBottom w:val="0"/>
          <w:divBdr>
            <w:top w:val="none" w:sz="0" w:space="0" w:color="auto"/>
            <w:left w:val="none" w:sz="0" w:space="0" w:color="auto"/>
            <w:bottom w:val="none" w:sz="0" w:space="0" w:color="auto"/>
            <w:right w:val="none" w:sz="0" w:space="0" w:color="auto"/>
          </w:divBdr>
        </w:div>
        <w:div w:id="323819667">
          <w:marLeft w:val="480"/>
          <w:marRight w:val="0"/>
          <w:marTop w:val="0"/>
          <w:marBottom w:val="0"/>
          <w:divBdr>
            <w:top w:val="none" w:sz="0" w:space="0" w:color="auto"/>
            <w:left w:val="none" w:sz="0" w:space="0" w:color="auto"/>
            <w:bottom w:val="none" w:sz="0" w:space="0" w:color="auto"/>
            <w:right w:val="none" w:sz="0" w:space="0" w:color="auto"/>
          </w:divBdr>
        </w:div>
        <w:div w:id="1516848951">
          <w:marLeft w:val="480"/>
          <w:marRight w:val="0"/>
          <w:marTop w:val="0"/>
          <w:marBottom w:val="0"/>
          <w:divBdr>
            <w:top w:val="none" w:sz="0" w:space="0" w:color="auto"/>
            <w:left w:val="none" w:sz="0" w:space="0" w:color="auto"/>
            <w:bottom w:val="none" w:sz="0" w:space="0" w:color="auto"/>
            <w:right w:val="none" w:sz="0" w:space="0" w:color="auto"/>
          </w:divBdr>
        </w:div>
        <w:div w:id="320357841">
          <w:marLeft w:val="480"/>
          <w:marRight w:val="0"/>
          <w:marTop w:val="0"/>
          <w:marBottom w:val="0"/>
          <w:divBdr>
            <w:top w:val="none" w:sz="0" w:space="0" w:color="auto"/>
            <w:left w:val="none" w:sz="0" w:space="0" w:color="auto"/>
            <w:bottom w:val="none" w:sz="0" w:space="0" w:color="auto"/>
            <w:right w:val="none" w:sz="0" w:space="0" w:color="auto"/>
          </w:divBdr>
        </w:div>
        <w:div w:id="25176783">
          <w:marLeft w:val="480"/>
          <w:marRight w:val="0"/>
          <w:marTop w:val="0"/>
          <w:marBottom w:val="0"/>
          <w:divBdr>
            <w:top w:val="none" w:sz="0" w:space="0" w:color="auto"/>
            <w:left w:val="none" w:sz="0" w:space="0" w:color="auto"/>
            <w:bottom w:val="none" w:sz="0" w:space="0" w:color="auto"/>
            <w:right w:val="none" w:sz="0" w:space="0" w:color="auto"/>
          </w:divBdr>
        </w:div>
        <w:div w:id="1534732873">
          <w:marLeft w:val="480"/>
          <w:marRight w:val="0"/>
          <w:marTop w:val="0"/>
          <w:marBottom w:val="0"/>
          <w:divBdr>
            <w:top w:val="none" w:sz="0" w:space="0" w:color="auto"/>
            <w:left w:val="none" w:sz="0" w:space="0" w:color="auto"/>
            <w:bottom w:val="none" w:sz="0" w:space="0" w:color="auto"/>
            <w:right w:val="none" w:sz="0" w:space="0" w:color="auto"/>
          </w:divBdr>
        </w:div>
        <w:div w:id="1313018690">
          <w:marLeft w:val="480"/>
          <w:marRight w:val="0"/>
          <w:marTop w:val="0"/>
          <w:marBottom w:val="0"/>
          <w:divBdr>
            <w:top w:val="none" w:sz="0" w:space="0" w:color="auto"/>
            <w:left w:val="none" w:sz="0" w:space="0" w:color="auto"/>
            <w:bottom w:val="none" w:sz="0" w:space="0" w:color="auto"/>
            <w:right w:val="none" w:sz="0" w:space="0" w:color="auto"/>
          </w:divBdr>
        </w:div>
        <w:div w:id="1333875860">
          <w:marLeft w:val="480"/>
          <w:marRight w:val="0"/>
          <w:marTop w:val="0"/>
          <w:marBottom w:val="0"/>
          <w:divBdr>
            <w:top w:val="none" w:sz="0" w:space="0" w:color="auto"/>
            <w:left w:val="none" w:sz="0" w:space="0" w:color="auto"/>
            <w:bottom w:val="none" w:sz="0" w:space="0" w:color="auto"/>
            <w:right w:val="none" w:sz="0" w:space="0" w:color="auto"/>
          </w:divBdr>
        </w:div>
        <w:div w:id="1669944511">
          <w:marLeft w:val="480"/>
          <w:marRight w:val="0"/>
          <w:marTop w:val="0"/>
          <w:marBottom w:val="0"/>
          <w:divBdr>
            <w:top w:val="none" w:sz="0" w:space="0" w:color="auto"/>
            <w:left w:val="none" w:sz="0" w:space="0" w:color="auto"/>
            <w:bottom w:val="none" w:sz="0" w:space="0" w:color="auto"/>
            <w:right w:val="none" w:sz="0" w:space="0" w:color="auto"/>
          </w:divBdr>
        </w:div>
        <w:div w:id="1335765376">
          <w:marLeft w:val="480"/>
          <w:marRight w:val="0"/>
          <w:marTop w:val="0"/>
          <w:marBottom w:val="0"/>
          <w:divBdr>
            <w:top w:val="none" w:sz="0" w:space="0" w:color="auto"/>
            <w:left w:val="none" w:sz="0" w:space="0" w:color="auto"/>
            <w:bottom w:val="none" w:sz="0" w:space="0" w:color="auto"/>
            <w:right w:val="none" w:sz="0" w:space="0" w:color="auto"/>
          </w:divBdr>
        </w:div>
      </w:divsChild>
    </w:div>
    <w:div w:id="937059576">
      <w:bodyDiv w:val="1"/>
      <w:marLeft w:val="0"/>
      <w:marRight w:val="0"/>
      <w:marTop w:val="0"/>
      <w:marBottom w:val="0"/>
      <w:divBdr>
        <w:top w:val="none" w:sz="0" w:space="0" w:color="auto"/>
        <w:left w:val="none" w:sz="0" w:space="0" w:color="auto"/>
        <w:bottom w:val="none" w:sz="0" w:space="0" w:color="auto"/>
        <w:right w:val="none" w:sz="0" w:space="0" w:color="auto"/>
      </w:divBdr>
    </w:div>
    <w:div w:id="938175223">
      <w:bodyDiv w:val="1"/>
      <w:marLeft w:val="0"/>
      <w:marRight w:val="0"/>
      <w:marTop w:val="0"/>
      <w:marBottom w:val="0"/>
      <w:divBdr>
        <w:top w:val="none" w:sz="0" w:space="0" w:color="auto"/>
        <w:left w:val="none" w:sz="0" w:space="0" w:color="auto"/>
        <w:bottom w:val="none" w:sz="0" w:space="0" w:color="auto"/>
        <w:right w:val="none" w:sz="0" w:space="0" w:color="auto"/>
      </w:divBdr>
    </w:div>
    <w:div w:id="938441593">
      <w:bodyDiv w:val="1"/>
      <w:marLeft w:val="0"/>
      <w:marRight w:val="0"/>
      <w:marTop w:val="0"/>
      <w:marBottom w:val="0"/>
      <w:divBdr>
        <w:top w:val="none" w:sz="0" w:space="0" w:color="auto"/>
        <w:left w:val="none" w:sz="0" w:space="0" w:color="auto"/>
        <w:bottom w:val="none" w:sz="0" w:space="0" w:color="auto"/>
        <w:right w:val="none" w:sz="0" w:space="0" w:color="auto"/>
      </w:divBdr>
    </w:div>
    <w:div w:id="941306224">
      <w:bodyDiv w:val="1"/>
      <w:marLeft w:val="0"/>
      <w:marRight w:val="0"/>
      <w:marTop w:val="0"/>
      <w:marBottom w:val="0"/>
      <w:divBdr>
        <w:top w:val="none" w:sz="0" w:space="0" w:color="auto"/>
        <w:left w:val="none" w:sz="0" w:space="0" w:color="auto"/>
        <w:bottom w:val="none" w:sz="0" w:space="0" w:color="auto"/>
        <w:right w:val="none" w:sz="0" w:space="0" w:color="auto"/>
      </w:divBdr>
      <w:divsChild>
        <w:div w:id="1621493444">
          <w:marLeft w:val="480"/>
          <w:marRight w:val="0"/>
          <w:marTop w:val="0"/>
          <w:marBottom w:val="0"/>
          <w:divBdr>
            <w:top w:val="none" w:sz="0" w:space="0" w:color="auto"/>
            <w:left w:val="none" w:sz="0" w:space="0" w:color="auto"/>
            <w:bottom w:val="none" w:sz="0" w:space="0" w:color="auto"/>
            <w:right w:val="none" w:sz="0" w:space="0" w:color="auto"/>
          </w:divBdr>
        </w:div>
        <w:div w:id="516505310">
          <w:marLeft w:val="480"/>
          <w:marRight w:val="0"/>
          <w:marTop w:val="0"/>
          <w:marBottom w:val="0"/>
          <w:divBdr>
            <w:top w:val="none" w:sz="0" w:space="0" w:color="auto"/>
            <w:left w:val="none" w:sz="0" w:space="0" w:color="auto"/>
            <w:bottom w:val="none" w:sz="0" w:space="0" w:color="auto"/>
            <w:right w:val="none" w:sz="0" w:space="0" w:color="auto"/>
          </w:divBdr>
        </w:div>
        <w:div w:id="1973173251">
          <w:marLeft w:val="480"/>
          <w:marRight w:val="0"/>
          <w:marTop w:val="0"/>
          <w:marBottom w:val="0"/>
          <w:divBdr>
            <w:top w:val="none" w:sz="0" w:space="0" w:color="auto"/>
            <w:left w:val="none" w:sz="0" w:space="0" w:color="auto"/>
            <w:bottom w:val="none" w:sz="0" w:space="0" w:color="auto"/>
            <w:right w:val="none" w:sz="0" w:space="0" w:color="auto"/>
          </w:divBdr>
        </w:div>
        <w:div w:id="1455294799">
          <w:marLeft w:val="480"/>
          <w:marRight w:val="0"/>
          <w:marTop w:val="0"/>
          <w:marBottom w:val="0"/>
          <w:divBdr>
            <w:top w:val="none" w:sz="0" w:space="0" w:color="auto"/>
            <w:left w:val="none" w:sz="0" w:space="0" w:color="auto"/>
            <w:bottom w:val="none" w:sz="0" w:space="0" w:color="auto"/>
            <w:right w:val="none" w:sz="0" w:space="0" w:color="auto"/>
          </w:divBdr>
        </w:div>
        <w:div w:id="592779768">
          <w:marLeft w:val="480"/>
          <w:marRight w:val="0"/>
          <w:marTop w:val="0"/>
          <w:marBottom w:val="0"/>
          <w:divBdr>
            <w:top w:val="none" w:sz="0" w:space="0" w:color="auto"/>
            <w:left w:val="none" w:sz="0" w:space="0" w:color="auto"/>
            <w:bottom w:val="none" w:sz="0" w:space="0" w:color="auto"/>
            <w:right w:val="none" w:sz="0" w:space="0" w:color="auto"/>
          </w:divBdr>
        </w:div>
        <w:div w:id="1215655157">
          <w:marLeft w:val="480"/>
          <w:marRight w:val="0"/>
          <w:marTop w:val="0"/>
          <w:marBottom w:val="0"/>
          <w:divBdr>
            <w:top w:val="none" w:sz="0" w:space="0" w:color="auto"/>
            <w:left w:val="none" w:sz="0" w:space="0" w:color="auto"/>
            <w:bottom w:val="none" w:sz="0" w:space="0" w:color="auto"/>
            <w:right w:val="none" w:sz="0" w:space="0" w:color="auto"/>
          </w:divBdr>
        </w:div>
        <w:div w:id="664935007">
          <w:marLeft w:val="480"/>
          <w:marRight w:val="0"/>
          <w:marTop w:val="0"/>
          <w:marBottom w:val="0"/>
          <w:divBdr>
            <w:top w:val="none" w:sz="0" w:space="0" w:color="auto"/>
            <w:left w:val="none" w:sz="0" w:space="0" w:color="auto"/>
            <w:bottom w:val="none" w:sz="0" w:space="0" w:color="auto"/>
            <w:right w:val="none" w:sz="0" w:space="0" w:color="auto"/>
          </w:divBdr>
        </w:div>
        <w:div w:id="1356275392">
          <w:marLeft w:val="480"/>
          <w:marRight w:val="0"/>
          <w:marTop w:val="0"/>
          <w:marBottom w:val="0"/>
          <w:divBdr>
            <w:top w:val="none" w:sz="0" w:space="0" w:color="auto"/>
            <w:left w:val="none" w:sz="0" w:space="0" w:color="auto"/>
            <w:bottom w:val="none" w:sz="0" w:space="0" w:color="auto"/>
            <w:right w:val="none" w:sz="0" w:space="0" w:color="auto"/>
          </w:divBdr>
        </w:div>
        <w:div w:id="883714003">
          <w:marLeft w:val="480"/>
          <w:marRight w:val="0"/>
          <w:marTop w:val="0"/>
          <w:marBottom w:val="0"/>
          <w:divBdr>
            <w:top w:val="none" w:sz="0" w:space="0" w:color="auto"/>
            <w:left w:val="none" w:sz="0" w:space="0" w:color="auto"/>
            <w:bottom w:val="none" w:sz="0" w:space="0" w:color="auto"/>
            <w:right w:val="none" w:sz="0" w:space="0" w:color="auto"/>
          </w:divBdr>
        </w:div>
        <w:div w:id="801970538">
          <w:marLeft w:val="480"/>
          <w:marRight w:val="0"/>
          <w:marTop w:val="0"/>
          <w:marBottom w:val="0"/>
          <w:divBdr>
            <w:top w:val="none" w:sz="0" w:space="0" w:color="auto"/>
            <w:left w:val="none" w:sz="0" w:space="0" w:color="auto"/>
            <w:bottom w:val="none" w:sz="0" w:space="0" w:color="auto"/>
            <w:right w:val="none" w:sz="0" w:space="0" w:color="auto"/>
          </w:divBdr>
        </w:div>
        <w:div w:id="2069836354">
          <w:marLeft w:val="480"/>
          <w:marRight w:val="0"/>
          <w:marTop w:val="0"/>
          <w:marBottom w:val="0"/>
          <w:divBdr>
            <w:top w:val="none" w:sz="0" w:space="0" w:color="auto"/>
            <w:left w:val="none" w:sz="0" w:space="0" w:color="auto"/>
            <w:bottom w:val="none" w:sz="0" w:space="0" w:color="auto"/>
            <w:right w:val="none" w:sz="0" w:space="0" w:color="auto"/>
          </w:divBdr>
        </w:div>
        <w:div w:id="385958013">
          <w:marLeft w:val="480"/>
          <w:marRight w:val="0"/>
          <w:marTop w:val="0"/>
          <w:marBottom w:val="0"/>
          <w:divBdr>
            <w:top w:val="none" w:sz="0" w:space="0" w:color="auto"/>
            <w:left w:val="none" w:sz="0" w:space="0" w:color="auto"/>
            <w:bottom w:val="none" w:sz="0" w:space="0" w:color="auto"/>
            <w:right w:val="none" w:sz="0" w:space="0" w:color="auto"/>
          </w:divBdr>
        </w:div>
        <w:div w:id="204559350">
          <w:marLeft w:val="480"/>
          <w:marRight w:val="0"/>
          <w:marTop w:val="0"/>
          <w:marBottom w:val="0"/>
          <w:divBdr>
            <w:top w:val="none" w:sz="0" w:space="0" w:color="auto"/>
            <w:left w:val="none" w:sz="0" w:space="0" w:color="auto"/>
            <w:bottom w:val="none" w:sz="0" w:space="0" w:color="auto"/>
            <w:right w:val="none" w:sz="0" w:space="0" w:color="auto"/>
          </w:divBdr>
        </w:div>
        <w:div w:id="382100148">
          <w:marLeft w:val="480"/>
          <w:marRight w:val="0"/>
          <w:marTop w:val="0"/>
          <w:marBottom w:val="0"/>
          <w:divBdr>
            <w:top w:val="none" w:sz="0" w:space="0" w:color="auto"/>
            <w:left w:val="none" w:sz="0" w:space="0" w:color="auto"/>
            <w:bottom w:val="none" w:sz="0" w:space="0" w:color="auto"/>
            <w:right w:val="none" w:sz="0" w:space="0" w:color="auto"/>
          </w:divBdr>
        </w:div>
        <w:div w:id="1038625928">
          <w:marLeft w:val="480"/>
          <w:marRight w:val="0"/>
          <w:marTop w:val="0"/>
          <w:marBottom w:val="0"/>
          <w:divBdr>
            <w:top w:val="none" w:sz="0" w:space="0" w:color="auto"/>
            <w:left w:val="none" w:sz="0" w:space="0" w:color="auto"/>
            <w:bottom w:val="none" w:sz="0" w:space="0" w:color="auto"/>
            <w:right w:val="none" w:sz="0" w:space="0" w:color="auto"/>
          </w:divBdr>
        </w:div>
        <w:div w:id="2032953241">
          <w:marLeft w:val="480"/>
          <w:marRight w:val="0"/>
          <w:marTop w:val="0"/>
          <w:marBottom w:val="0"/>
          <w:divBdr>
            <w:top w:val="none" w:sz="0" w:space="0" w:color="auto"/>
            <w:left w:val="none" w:sz="0" w:space="0" w:color="auto"/>
            <w:bottom w:val="none" w:sz="0" w:space="0" w:color="auto"/>
            <w:right w:val="none" w:sz="0" w:space="0" w:color="auto"/>
          </w:divBdr>
        </w:div>
        <w:div w:id="1873029335">
          <w:marLeft w:val="480"/>
          <w:marRight w:val="0"/>
          <w:marTop w:val="0"/>
          <w:marBottom w:val="0"/>
          <w:divBdr>
            <w:top w:val="none" w:sz="0" w:space="0" w:color="auto"/>
            <w:left w:val="none" w:sz="0" w:space="0" w:color="auto"/>
            <w:bottom w:val="none" w:sz="0" w:space="0" w:color="auto"/>
            <w:right w:val="none" w:sz="0" w:space="0" w:color="auto"/>
          </w:divBdr>
        </w:div>
        <w:div w:id="1732582529">
          <w:marLeft w:val="480"/>
          <w:marRight w:val="0"/>
          <w:marTop w:val="0"/>
          <w:marBottom w:val="0"/>
          <w:divBdr>
            <w:top w:val="none" w:sz="0" w:space="0" w:color="auto"/>
            <w:left w:val="none" w:sz="0" w:space="0" w:color="auto"/>
            <w:bottom w:val="none" w:sz="0" w:space="0" w:color="auto"/>
            <w:right w:val="none" w:sz="0" w:space="0" w:color="auto"/>
          </w:divBdr>
        </w:div>
        <w:div w:id="114103101">
          <w:marLeft w:val="480"/>
          <w:marRight w:val="0"/>
          <w:marTop w:val="0"/>
          <w:marBottom w:val="0"/>
          <w:divBdr>
            <w:top w:val="none" w:sz="0" w:space="0" w:color="auto"/>
            <w:left w:val="none" w:sz="0" w:space="0" w:color="auto"/>
            <w:bottom w:val="none" w:sz="0" w:space="0" w:color="auto"/>
            <w:right w:val="none" w:sz="0" w:space="0" w:color="auto"/>
          </w:divBdr>
        </w:div>
        <w:div w:id="364714947">
          <w:marLeft w:val="480"/>
          <w:marRight w:val="0"/>
          <w:marTop w:val="0"/>
          <w:marBottom w:val="0"/>
          <w:divBdr>
            <w:top w:val="none" w:sz="0" w:space="0" w:color="auto"/>
            <w:left w:val="none" w:sz="0" w:space="0" w:color="auto"/>
            <w:bottom w:val="none" w:sz="0" w:space="0" w:color="auto"/>
            <w:right w:val="none" w:sz="0" w:space="0" w:color="auto"/>
          </w:divBdr>
        </w:div>
        <w:div w:id="616184065">
          <w:marLeft w:val="480"/>
          <w:marRight w:val="0"/>
          <w:marTop w:val="0"/>
          <w:marBottom w:val="0"/>
          <w:divBdr>
            <w:top w:val="none" w:sz="0" w:space="0" w:color="auto"/>
            <w:left w:val="none" w:sz="0" w:space="0" w:color="auto"/>
            <w:bottom w:val="none" w:sz="0" w:space="0" w:color="auto"/>
            <w:right w:val="none" w:sz="0" w:space="0" w:color="auto"/>
          </w:divBdr>
        </w:div>
        <w:div w:id="1818179001">
          <w:marLeft w:val="480"/>
          <w:marRight w:val="0"/>
          <w:marTop w:val="0"/>
          <w:marBottom w:val="0"/>
          <w:divBdr>
            <w:top w:val="none" w:sz="0" w:space="0" w:color="auto"/>
            <w:left w:val="none" w:sz="0" w:space="0" w:color="auto"/>
            <w:bottom w:val="none" w:sz="0" w:space="0" w:color="auto"/>
            <w:right w:val="none" w:sz="0" w:space="0" w:color="auto"/>
          </w:divBdr>
        </w:div>
        <w:div w:id="105656276">
          <w:marLeft w:val="480"/>
          <w:marRight w:val="0"/>
          <w:marTop w:val="0"/>
          <w:marBottom w:val="0"/>
          <w:divBdr>
            <w:top w:val="none" w:sz="0" w:space="0" w:color="auto"/>
            <w:left w:val="none" w:sz="0" w:space="0" w:color="auto"/>
            <w:bottom w:val="none" w:sz="0" w:space="0" w:color="auto"/>
            <w:right w:val="none" w:sz="0" w:space="0" w:color="auto"/>
          </w:divBdr>
        </w:div>
        <w:div w:id="1629579083">
          <w:marLeft w:val="480"/>
          <w:marRight w:val="0"/>
          <w:marTop w:val="0"/>
          <w:marBottom w:val="0"/>
          <w:divBdr>
            <w:top w:val="none" w:sz="0" w:space="0" w:color="auto"/>
            <w:left w:val="none" w:sz="0" w:space="0" w:color="auto"/>
            <w:bottom w:val="none" w:sz="0" w:space="0" w:color="auto"/>
            <w:right w:val="none" w:sz="0" w:space="0" w:color="auto"/>
          </w:divBdr>
        </w:div>
        <w:div w:id="1333141966">
          <w:marLeft w:val="480"/>
          <w:marRight w:val="0"/>
          <w:marTop w:val="0"/>
          <w:marBottom w:val="0"/>
          <w:divBdr>
            <w:top w:val="none" w:sz="0" w:space="0" w:color="auto"/>
            <w:left w:val="none" w:sz="0" w:space="0" w:color="auto"/>
            <w:bottom w:val="none" w:sz="0" w:space="0" w:color="auto"/>
            <w:right w:val="none" w:sz="0" w:space="0" w:color="auto"/>
          </w:divBdr>
        </w:div>
        <w:div w:id="2125728969">
          <w:marLeft w:val="480"/>
          <w:marRight w:val="0"/>
          <w:marTop w:val="0"/>
          <w:marBottom w:val="0"/>
          <w:divBdr>
            <w:top w:val="none" w:sz="0" w:space="0" w:color="auto"/>
            <w:left w:val="none" w:sz="0" w:space="0" w:color="auto"/>
            <w:bottom w:val="none" w:sz="0" w:space="0" w:color="auto"/>
            <w:right w:val="none" w:sz="0" w:space="0" w:color="auto"/>
          </w:divBdr>
        </w:div>
        <w:div w:id="2119521462">
          <w:marLeft w:val="480"/>
          <w:marRight w:val="0"/>
          <w:marTop w:val="0"/>
          <w:marBottom w:val="0"/>
          <w:divBdr>
            <w:top w:val="none" w:sz="0" w:space="0" w:color="auto"/>
            <w:left w:val="none" w:sz="0" w:space="0" w:color="auto"/>
            <w:bottom w:val="none" w:sz="0" w:space="0" w:color="auto"/>
            <w:right w:val="none" w:sz="0" w:space="0" w:color="auto"/>
          </w:divBdr>
        </w:div>
        <w:div w:id="2032994091">
          <w:marLeft w:val="480"/>
          <w:marRight w:val="0"/>
          <w:marTop w:val="0"/>
          <w:marBottom w:val="0"/>
          <w:divBdr>
            <w:top w:val="none" w:sz="0" w:space="0" w:color="auto"/>
            <w:left w:val="none" w:sz="0" w:space="0" w:color="auto"/>
            <w:bottom w:val="none" w:sz="0" w:space="0" w:color="auto"/>
            <w:right w:val="none" w:sz="0" w:space="0" w:color="auto"/>
          </w:divBdr>
        </w:div>
        <w:div w:id="82336442">
          <w:marLeft w:val="480"/>
          <w:marRight w:val="0"/>
          <w:marTop w:val="0"/>
          <w:marBottom w:val="0"/>
          <w:divBdr>
            <w:top w:val="none" w:sz="0" w:space="0" w:color="auto"/>
            <w:left w:val="none" w:sz="0" w:space="0" w:color="auto"/>
            <w:bottom w:val="none" w:sz="0" w:space="0" w:color="auto"/>
            <w:right w:val="none" w:sz="0" w:space="0" w:color="auto"/>
          </w:divBdr>
        </w:div>
        <w:div w:id="1045712848">
          <w:marLeft w:val="480"/>
          <w:marRight w:val="0"/>
          <w:marTop w:val="0"/>
          <w:marBottom w:val="0"/>
          <w:divBdr>
            <w:top w:val="none" w:sz="0" w:space="0" w:color="auto"/>
            <w:left w:val="none" w:sz="0" w:space="0" w:color="auto"/>
            <w:bottom w:val="none" w:sz="0" w:space="0" w:color="auto"/>
            <w:right w:val="none" w:sz="0" w:space="0" w:color="auto"/>
          </w:divBdr>
        </w:div>
        <w:div w:id="1934242615">
          <w:marLeft w:val="480"/>
          <w:marRight w:val="0"/>
          <w:marTop w:val="0"/>
          <w:marBottom w:val="0"/>
          <w:divBdr>
            <w:top w:val="none" w:sz="0" w:space="0" w:color="auto"/>
            <w:left w:val="none" w:sz="0" w:space="0" w:color="auto"/>
            <w:bottom w:val="none" w:sz="0" w:space="0" w:color="auto"/>
            <w:right w:val="none" w:sz="0" w:space="0" w:color="auto"/>
          </w:divBdr>
        </w:div>
        <w:div w:id="1853764987">
          <w:marLeft w:val="480"/>
          <w:marRight w:val="0"/>
          <w:marTop w:val="0"/>
          <w:marBottom w:val="0"/>
          <w:divBdr>
            <w:top w:val="none" w:sz="0" w:space="0" w:color="auto"/>
            <w:left w:val="none" w:sz="0" w:space="0" w:color="auto"/>
            <w:bottom w:val="none" w:sz="0" w:space="0" w:color="auto"/>
            <w:right w:val="none" w:sz="0" w:space="0" w:color="auto"/>
          </w:divBdr>
        </w:div>
        <w:div w:id="918715288">
          <w:marLeft w:val="480"/>
          <w:marRight w:val="0"/>
          <w:marTop w:val="0"/>
          <w:marBottom w:val="0"/>
          <w:divBdr>
            <w:top w:val="none" w:sz="0" w:space="0" w:color="auto"/>
            <w:left w:val="none" w:sz="0" w:space="0" w:color="auto"/>
            <w:bottom w:val="none" w:sz="0" w:space="0" w:color="auto"/>
            <w:right w:val="none" w:sz="0" w:space="0" w:color="auto"/>
          </w:divBdr>
        </w:div>
        <w:div w:id="412240048">
          <w:marLeft w:val="480"/>
          <w:marRight w:val="0"/>
          <w:marTop w:val="0"/>
          <w:marBottom w:val="0"/>
          <w:divBdr>
            <w:top w:val="none" w:sz="0" w:space="0" w:color="auto"/>
            <w:left w:val="none" w:sz="0" w:space="0" w:color="auto"/>
            <w:bottom w:val="none" w:sz="0" w:space="0" w:color="auto"/>
            <w:right w:val="none" w:sz="0" w:space="0" w:color="auto"/>
          </w:divBdr>
        </w:div>
        <w:div w:id="941687134">
          <w:marLeft w:val="480"/>
          <w:marRight w:val="0"/>
          <w:marTop w:val="0"/>
          <w:marBottom w:val="0"/>
          <w:divBdr>
            <w:top w:val="none" w:sz="0" w:space="0" w:color="auto"/>
            <w:left w:val="none" w:sz="0" w:space="0" w:color="auto"/>
            <w:bottom w:val="none" w:sz="0" w:space="0" w:color="auto"/>
            <w:right w:val="none" w:sz="0" w:space="0" w:color="auto"/>
          </w:divBdr>
        </w:div>
        <w:div w:id="1823692847">
          <w:marLeft w:val="480"/>
          <w:marRight w:val="0"/>
          <w:marTop w:val="0"/>
          <w:marBottom w:val="0"/>
          <w:divBdr>
            <w:top w:val="none" w:sz="0" w:space="0" w:color="auto"/>
            <w:left w:val="none" w:sz="0" w:space="0" w:color="auto"/>
            <w:bottom w:val="none" w:sz="0" w:space="0" w:color="auto"/>
            <w:right w:val="none" w:sz="0" w:space="0" w:color="auto"/>
          </w:divBdr>
        </w:div>
        <w:div w:id="698048391">
          <w:marLeft w:val="480"/>
          <w:marRight w:val="0"/>
          <w:marTop w:val="0"/>
          <w:marBottom w:val="0"/>
          <w:divBdr>
            <w:top w:val="none" w:sz="0" w:space="0" w:color="auto"/>
            <w:left w:val="none" w:sz="0" w:space="0" w:color="auto"/>
            <w:bottom w:val="none" w:sz="0" w:space="0" w:color="auto"/>
            <w:right w:val="none" w:sz="0" w:space="0" w:color="auto"/>
          </w:divBdr>
        </w:div>
        <w:div w:id="1649432477">
          <w:marLeft w:val="480"/>
          <w:marRight w:val="0"/>
          <w:marTop w:val="0"/>
          <w:marBottom w:val="0"/>
          <w:divBdr>
            <w:top w:val="none" w:sz="0" w:space="0" w:color="auto"/>
            <w:left w:val="none" w:sz="0" w:space="0" w:color="auto"/>
            <w:bottom w:val="none" w:sz="0" w:space="0" w:color="auto"/>
            <w:right w:val="none" w:sz="0" w:space="0" w:color="auto"/>
          </w:divBdr>
        </w:div>
        <w:div w:id="1235119816">
          <w:marLeft w:val="480"/>
          <w:marRight w:val="0"/>
          <w:marTop w:val="0"/>
          <w:marBottom w:val="0"/>
          <w:divBdr>
            <w:top w:val="none" w:sz="0" w:space="0" w:color="auto"/>
            <w:left w:val="none" w:sz="0" w:space="0" w:color="auto"/>
            <w:bottom w:val="none" w:sz="0" w:space="0" w:color="auto"/>
            <w:right w:val="none" w:sz="0" w:space="0" w:color="auto"/>
          </w:divBdr>
        </w:div>
        <w:div w:id="561986800">
          <w:marLeft w:val="480"/>
          <w:marRight w:val="0"/>
          <w:marTop w:val="0"/>
          <w:marBottom w:val="0"/>
          <w:divBdr>
            <w:top w:val="none" w:sz="0" w:space="0" w:color="auto"/>
            <w:left w:val="none" w:sz="0" w:space="0" w:color="auto"/>
            <w:bottom w:val="none" w:sz="0" w:space="0" w:color="auto"/>
            <w:right w:val="none" w:sz="0" w:space="0" w:color="auto"/>
          </w:divBdr>
        </w:div>
        <w:div w:id="1747148500">
          <w:marLeft w:val="480"/>
          <w:marRight w:val="0"/>
          <w:marTop w:val="0"/>
          <w:marBottom w:val="0"/>
          <w:divBdr>
            <w:top w:val="none" w:sz="0" w:space="0" w:color="auto"/>
            <w:left w:val="none" w:sz="0" w:space="0" w:color="auto"/>
            <w:bottom w:val="none" w:sz="0" w:space="0" w:color="auto"/>
            <w:right w:val="none" w:sz="0" w:space="0" w:color="auto"/>
          </w:divBdr>
        </w:div>
        <w:div w:id="467624799">
          <w:marLeft w:val="480"/>
          <w:marRight w:val="0"/>
          <w:marTop w:val="0"/>
          <w:marBottom w:val="0"/>
          <w:divBdr>
            <w:top w:val="none" w:sz="0" w:space="0" w:color="auto"/>
            <w:left w:val="none" w:sz="0" w:space="0" w:color="auto"/>
            <w:bottom w:val="none" w:sz="0" w:space="0" w:color="auto"/>
            <w:right w:val="none" w:sz="0" w:space="0" w:color="auto"/>
          </w:divBdr>
        </w:div>
        <w:div w:id="1696541667">
          <w:marLeft w:val="480"/>
          <w:marRight w:val="0"/>
          <w:marTop w:val="0"/>
          <w:marBottom w:val="0"/>
          <w:divBdr>
            <w:top w:val="none" w:sz="0" w:space="0" w:color="auto"/>
            <w:left w:val="none" w:sz="0" w:space="0" w:color="auto"/>
            <w:bottom w:val="none" w:sz="0" w:space="0" w:color="auto"/>
            <w:right w:val="none" w:sz="0" w:space="0" w:color="auto"/>
          </w:divBdr>
        </w:div>
        <w:div w:id="1196577539">
          <w:marLeft w:val="480"/>
          <w:marRight w:val="0"/>
          <w:marTop w:val="0"/>
          <w:marBottom w:val="0"/>
          <w:divBdr>
            <w:top w:val="none" w:sz="0" w:space="0" w:color="auto"/>
            <w:left w:val="none" w:sz="0" w:space="0" w:color="auto"/>
            <w:bottom w:val="none" w:sz="0" w:space="0" w:color="auto"/>
            <w:right w:val="none" w:sz="0" w:space="0" w:color="auto"/>
          </w:divBdr>
        </w:div>
        <w:div w:id="1060132794">
          <w:marLeft w:val="480"/>
          <w:marRight w:val="0"/>
          <w:marTop w:val="0"/>
          <w:marBottom w:val="0"/>
          <w:divBdr>
            <w:top w:val="none" w:sz="0" w:space="0" w:color="auto"/>
            <w:left w:val="none" w:sz="0" w:space="0" w:color="auto"/>
            <w:bottom w:val="none" w:sz="0" w:space="0" w:color="auto"/>
            <w:right w:val="none" w:sz="0" w:space="0" w:color="auto"/>
          </w:divBdr>
        </w:div>
        <w:div w:id="309676896">
          <w:marLeft w:val="480"/>
          <w:marRight w:val="0"/>
          <w:marTop w:val="0"/>
          <w:marBottom w:val="0"/>
          <w:divBdr>
            <w:top w:val="none" w:sz="0" w:space="0" w:color="auto"/>
            <w:left w:val="none" w:sz="0" w:space="0" w:color="auto"/>
            <w:bottom w:val="none" w:sz="0" w:space="0" w:color="auto"/>
            <w:right w:val="none" w:sz="0" w:space="0" w:color="auto"/>
          </w:divBdr>
        </w:div>
        <w:div w:id="1313289429">
          <w:marLeft w:val="480"/>
          <w:marRight w:val="0"/>
          <w:marTop w:val="0"/>
          <w:marBottom w:val="0"/>
          <w:divBdr>
            <w:top w:val="none" w:sz="0" w:space="0" w:color="auto"/>
            <w:left w:val="none" w:sz="0" w:space="0" w:color="auto"/>
            <w:bottom w:val="none" w:sz="0" w:space="0" w:color="auto"/>
            <w:right w:val="none" w:sz="0" w:space="0" w:color="auto"/>
          </w:divBdr>
        </w:div>
        <w:div w:id="1899778363">
          <w:marLeft w:val="480"/>
          <w:marRight w:val="0"/>
          <w:marTop w:val="0"/>
          <w:marBottom w:val="0"/>
          <w:divBdr>
            <w:top w:val="none" w:sz="0" w:space="0" w:color="auto"/>
            <w:left w:val="none" w:sz="0" w:space="0" w:color="auto"/>
            <w:bottom w:val="none" w:sz="0" w:space="0" w:color="auto"/>
            <w:right w:val="none" w:sz="0" w:space="0" w:color="auto"/>
          </w:divBdr>
        </w:div>
        <w:div w:id="1989434698">
          <w:marLeft w:val="480"/>
          <w:marRight w:val="0"/>
          <w:marTop w:val="0"/>
          <w:marBottom w:val="0"/>
          <w:divBdr>
            <w:top w:val="none" w:sz="0" w:space="0" w:color="auto"/>
            <w:left w:val="none" w:sz="0" w:space="0" w:color="auto"/>
            <w:bottom w:val="none" w:sz="0" w:space="0" w:color="auto"/>
            <w:right w:val="none" w:sz="0" w:space="0" w:color="auto"/>
          </w:divBdr>
        </w:div>
        <w:div w:id="125902365">
          <w:marLeft w:val="480"/>
          <w:marRight w:val="0"/>
          <w:marTop w:val="0"/>
          <w:marBottom w:val="0"/>
          <w:divBdr>
            <w:top w:val="none" w:sz="0" w:space="0" w:color="auto"/>
            <w:left w:val="none" w:sz="0" w:space="0" w:color="auto"/>
            <w:bottom w:val="none" w:sz="0" w:space="0" w:color="auto"/>
            <w:right w:val="none" w:sz="0" w:space="0" w:color="auto"/>
          </w:divBdr>
        </w:div>
        <w:div w:id="1359038593">
          <w:marLeft w:val="480"/>
          <w:marRight w:val="0"/>
          <w:marTop w:val="0"/>
          <w:marBottom w:val="0"/>
          <w:divBdr>
            <w:top w:val="none" w:sz="0" w:space="0" w:color="auto"/>
            <w:left w:val="none" w:sz="0" w:space="0" w:color="auto"/>
            <w:bottom w:val="none" w:sz="0" w:space="0" w:color="auto"/>
            <w:right w:val="none" w:sz="0" w:space="0" w:color="auto"/>
          </w:divBdr>
        </w:div>
        <w:div w:id="530383016">
          <w:marLeft w:val="480"/>
          <w:marRight w:val="0"/>
          <w:marTop w:val="0"/>
          <w:marBottom w:val="0"/>
          <w:divBdr>
            <w:top w:val="none" w:sz="0" w:space="0" w:color="auto"/>
            <w:left w:val="none" w:sz="0" w:space="0" w:color="auto"/>
            <w:bottom w:val="none" w:sz="0" w:space="0" w:color="auto"/>
            <w:right w:val="none" w:sz="0" w:space="0" w:color="auto"/>
          </w:divBdr>
        </w:div>
        <w:div w:id="1167937734">
          <w:marLeft w:val="480"/>
          <w:marRight w:val="0"/>
          <w:marTop w:val="0"/>
          <w:marBottom w:val="0"/>
          <w:divBdr>
            <w:top w:val="none" w:sz="0" w:space="0" w:color="auto"/>
            <w:left w:val="none" w:sz="0" w:space="0" w:color="auto"/>
            <w:bottom w:val="none" w:sz="0" w:space="0" w:color="auto"/>
            <w:right w:val="none" w:sz="0" w:space="0" w:color="auto"/>
          </w:divBdr>
        </w:div>
        <w:div w:id="1688483469">
          <w:marLeft w:val="480"/>
          <w:marRight w:val="0"/>
          <w:marTop w:val="0"/>
          <w:marBottom w:val="0"/>
          <w:divBdr>
            <w:top w:val="none" w:sz="0" w:space="0" w:color="auto"/>
            <w:left w:val="none" w:sz="0" w:space="0" w:color="auto"/>
            <w:bottom w:val="none" w:sz="0" w:space="0" w:color="auto"/>
            <w:right w:val="none" w:sz="0" w:space="0" w:color="auto"/>
          </w:divBdr>
        </w:div>
        <w:div w:id="1737314540">
          <w:marLeft w:val="480"/>
          <w:marRight w:val="0"/>
          <w:marTop w:val="0"/>
          <w:marBottom w:val="0"/>
          <w:divBdr>
            <w:top w:val="none" w:sz="0" w:space="0" w:color="auto"/>
            <w:left w:val="none" w:sz="0" w:space="0" w:color="auto"/>
            <w:bottom w:val="none" w:sz="0" w:space="0" w:color="auto"/>
            <w:right w:val="none" w:sz="0" w:space="0" w:color="auto"/>
          </w:divBdr>
        </w:div>
        <w:div w:id="2105608986">
          <w:marLeft w:val="480"/>
          <w:marRight w:val="0"/>
          <w:marTop w:val="0"/>
          <w:marBottom w:val="0"/>
          <w:divBdr>
            <w:top w:val="none" w:sz="0" w:space="0" w:color="auto"/>
            <w:left w:val="none" w:sz="0" w:space="0" w:color="auto"/>
            <w:bottom w:val="none" w:sz="0" w:space="0" w:color="auto"/>
            <w:right w:val="none" w:sz="0" w:space="0" w:color="auto"/>
          </w:divBdr>
        </w:div>
        <w:div w:id="1755666580">
          <w:marLeft w:val="480"/>
          <w:marRight w:val="0"/>
          <w:marTop w:val="0"/>
          <w:marBottom w:val="0"/>
          <w:divBdr>
            <w:top w:val="none" w:sz="0" w:space="0" w:color="auto"/>
            <w:left w:val="none" w:sz="0" w:space="0" w:color="auto"/>
            <w:bottom w:val="none" w:sz="0" w:space="0" w:color="auto"/>
            <w:right w:val="none" w:sz="0" w:space="0" w:color="auto"/>
          </w:divBdr>
        </w:div>
        <w:div w:id="1090391488">
          <w:marLeft w:val="480"/>
          <w:marRight w:val="0"/>
          <w:marTop w:val="0"/>
          <w:marBottom w:val="0"/>
          <w:divBdr>
            <w:top w:val="none" w:sz="0" w:space="0" w:color="auto"/>
            <w:left w:val="none" w:sz="0" w:space="0" w:color="auto"/>
            <w:bottom w:val="none" w:sz="0" w:space="0" w:color="auto"/>
            <w:right w:val="none" w:sz="0" w:space="0" w:color="auto"/>
          </w:divBdr>
        </w:div>
        <w:div w:id="2029597734">
          <w:marLeft w:val="480"/>
          <w:marRight w:val="0"/>
          <w:marTop w:val="0"/>
          <w:marBottom w:val="0"/>
          <w:divBdr>
            <w:top w:val="none" w:sz="0" w:space="0" w:color="auto"/>
            <w:left w:val="none" w:sz="0" w:space="0" w:color="auto"/>
            <w:bottom w:val="none" w:sz="0" w:space="0" w:color="auto"/>
            <w:right w:val="none" w:sz="0" w:space="0" w:color="auto"/>
          </w:divBdr>
        </w:div>
      </w:divsChild>
    </w:div>
    <w:div w:id="941841362">
      <w:bodyDiv w:val="1"/>
      <w:marLeft w:val="0"/>
      <w:marRight w:val="0"/>
      <w:marTop w:val="0"/>
      <w:marBottom w:val="0"/>
      <w:divBdr>
        <w:top w:val="none" w:sz="0" w:space="0" w:color="auto"/>
        <w:left w:val="none" w:sz="0" w:space="0" w:color="auto"/>
        <w:bottom w:val="none" w:sz="0" w:space="0" w:color="auto"/>
        <w:right w:val="none" w:sz="0" w:space="0" w:color="auto"/>
      </w:divBdr>
    </w:div>
    <w:div w:id="946077996">
      <w:bodyDiv w:val="1"/>
      <w:marLeft w:val="0"/>
      <w:marRight w:val="0"/>
      <w:marTop w:val="0"/>
      <w:marBottom w:val="0"/>
      <w:divBdr>
        <w:top w:val="none" w:sz="0" w:space="0" w:color="auto"/>
        <w:left w:val="none" w:sz="0" w:space="0" w:color="auto"/>
        <w:bottom w:val="none" w:sz="0" w:space="0" w:color="auto"/>
        <w:right w:val="none" w:sz="0" w:space="0" w:color="auto"/>
      </w:divBdr>
      <w:divsChild>
        <w:div w:id="1321351171">
          <w:marLeft w:val="480"/>
          <w:marRight w:val="0"/>
          <w:marTop w:val="0"/>
          <w:marBottom w:val="0"/>
          <w:divBdr>
            <w:top w:val="none" w:sz="0" w:space="0" w:color="auto"/>
            <w:left w:val="none" w:sz="0" w:space="0" w:color="auto"/>
            <w:bottom w:val="none" w:sz="0" w:space="0" w:color="auto"/>
            <w:right w:val="none" w:sz="0" w:space="0" w:color="auto"/>
          </w:divBdr>
        </w:div>
        <w:div w:id="1484005519">
          <w:marLeft w:val="480"/>
          <w:marRight w:val="0"/>
          <w:marTop w:val="0"/>
          <w:marBottom w:val="0"/>
          <w:divBdr>
            <w:top w:val="none" w:sz="0" w:space="0" w:color="auto"/>
            <w:left w:val="none" w:sz="0" w:space="0" w:color="auto"/>
            <w:bottom w:val="none" w:sz="0" w:space="0" w:color="auto"/>
            <w:right w:val="none" w:sz="0" w:space="0" w:color="auto"/>
          </w:divBdr>
        </w:div>
        <w:div w:id="719593708">
          <w:marLeft w:val="480"/>
          <w:marRight w:val="0"/>
          <w:marTop w:val="0"/>
          <w:marBottom w:val="0"/>
          <w:divBdr>
            <w:top w:val="none" w:sz="0" w:space="0" w:color="auto"/>
            <w:left w:val="none" w:sz="0" w:space="0" w:color="auto"/>
            <w:bottom w:val="none" w:sz="0" w:space="0" w:color="auto"/>
            <w:right w:val="none" w:sz="0" w:space="0" w:color="auto"/>
          </w:divBdr>
        </w:div>
        <w:div w:id="395947">
          <w:marLeft w:val="480"/>
          <w:marRight w:val="0"/>
          <w:marTop w:val="0"/>
          <w:marBottom w:val="0"/>
          <w:divBdr>
            <w:top w:val="none" w:sz="0" w:space="0" w:color="auto"/>
            <w:left w:val="none" w:sz="0" w:space="0" w:color="auto"/>
            <w:bottom w:val="none" w:sz="0" w:space="0" w:color="auto"/>
            <w:right w:val="none" w:sz="0" w:space="0" w:color="auto"/>
          </w:divBdr>
        </w:div>
        <w:div w:id="1094984156">
          <w:marLeft w:val="480"/>
          <w:marRight w:val="0"/>
          <w:marTop w:val="0"/>
          <w:marBottom w:val="0"/>
          <w:divBdr>
            <w:top w:val="none" w:sz="0" w:space="0" w:color="auto"/>
            <w:left w:val="none" w:sz="0" w:space="0" w:color="auto"/>
            <w:bottom w:val="none" w:sz="0" w:space="0" w:color="auto"/>
            <w:right w:val="none" w:sz="0" w:space="0" w:color="auto"/>
          </w:divBdr>
        </w:div>
        <w:div w:id="2001930482">
          <w:marLeft w:val="480"/>
          <w:marRight w:val="0"/>
          <w:marTop w:val="0"/>
          <w:marBottom w:val="0"/>
          <w:divBdr>
            <w:top w:val="none" w:sz="0" w:space="0" w:color="auto"/>
            <w:left w:val="none" w:sz="0" w:space="0" w:color="auto"/>
            <w:bottom w:val="none" w:sz="0" w:space="0" w:color="auto"/>
            <w:right w:val="none" w:sz="0" w:space="0" w:color="auto"/>
          </w:divBdr>
        </w:div>
        <w:div w:id="878785083">
          <w:marLeft w:val="480"/>
          <w:marRight w:val="0"/>
          <w:marTop w:val="0"/>
          <w:marBottom w:val="0"/>
          <w:divBdr>
            <w:top w:val="none" w:sz="0" w:space="0" w:color="auto"/>
            <w:left w:val="none" w:sz="0" w:space="0" w:color="auto"/>
            <w:bottom w:val="none" w:sz="0" w:space="0" w:color="auto"/>
            <w:right w:val="none" w:sz="0" w:space="0" w:color="auto"/>
          </w:divBdr>
        </w:div>
        <w:div w:id="163593121">
          <w:marLeft w:val="480"/>
          <w:marRight w:val="0"/>
          <w:marTop w:val="0"/>
          <w:marBottom w:val="0"/>
          <w:divBdr>
            <w:top w:val="none" w:sz="0" w:space="0" w:color="auto"/>
            <w:left w:val="none" w:sz="0" w:space="0" w:color="auto"/>
            <w:bottom w:val="none" w:sz="0" w:space="0" w:color="auto"/>
            <w:right w:val="none" w:sz="0" w:space="0" w:color="auto"/>
          </w:divBdr>
        </w:div>
        <w:div w:id="555555038">
          <w:marLeft w:val="480"/>
          <w:marRight w:val="0"/>
          <w:marTop w:val="0"/>
          <w:marBottom w:val="0"/>
          <w:divBdr>
            <w:top w:val="none" w:sz="0" w:space="0" w:color="auto"/>
            <w:left w:val="none" w:sz="0" w:space="0" w:color="auto"/>
            <w:bottom w:val="none" w:sz="0" w:space="0" w:color="auto"/>
            <w:right w:val="none" w:sz="0" w:space="0" w:color="auto"/>
          </w:divBdr>
        </w:div>
        <w:div w:id="157769595">
          <w:marLeft w:val="480"/>
          <w:marRight w:val="0"/>
          <w:marTop w:val="0"/>
          <w:marBottom w:val="0"/>
          <w:divBdr>
            <w:top w:val="none" w:sz="0" w:space="0" w:color="auto"/>
            <w:left w:val="none" w:sz="0" w:space="0" w:color="auto"/>
            <w:bottom w:val="none" w:sz="0" w:space="0" w:color="auto"/>
            <w:right w:val="none" w:sz="0" w:space="0" w:color="auto"/>
          </w:divBdr>
        </w:div>
        <w:div w:id="75518174">
          <w:marLeft w:val="480"/>
          <w:marRight w:val="0"/>
          <w:marTop w:val="0"/>
          <w:marBottom w:val="0"/>
          <w:divBdr>
            <w:top w:val="none" w:sz="0" w:space="0" w:color="auto"/>
            <w:left w:val="none" w:sz="0" w:space="0" w:color="auto"/>
            <w:bottom w:val="none" w:sz="0" w:space="0" w:color="auto"/>
            <w:right w:val="none" w:sz="0" w:space="0" w:color="auto"/>
          </w:divBdr>
        </w:div>
        <w:div w:id="1643538338">
          <w:marLeft w:val="480"/>
          <w:marRight w:val="0"/>
          <w:marTop w:val="0"/>
          <w:marBottom w:val="0"/>
          <w:divBdr>
            <w:top w:val="none" w:sz="0" w:space="0" w:color="auto"/>
            <w:left w:val="none" w:sz="0" w:space="0" w:color="auto"/>
            <w:bottom w:val="none" w:sz="0" w:space="0" w:color="auto"/>
            <w:right w:val="none" w:sz="0" w:space="0" w:color="auto"/>
          </w:divBdr>
        </w:div>
        <w:div w:id="1244605490">
          <w:marLeft w:val="480"/>
          <w:marRight w:val="0"/>
          <w:marTop w:val="0"/>
          <w:marBottom w:val="0"/>
          <w:divBdr>
            <w:top w:val="none" w:sz="0" w:space="0" w:color="auto"/>
            <w:left w:val="none" w:sz="0" w:space="0" w:color="auto"/>
            <w:bottom w:val="none" w:sz="0" w:space="0" w:color="auto"/>
            <w:right w:val="none" w:sz="0" w:space="0" w:color="auto"/>
          </w:divBdr>
        </w:div>
        <w:div w:id="537861473">
          <w:marLeft w:val="480"/>
          <w:marRight w:val="0"/>
          <w:marTop w:val="0"/>
          <w:marBottom w:val="0"/>
          <w:divBdr>
            <w:top w:val="none" w:sz="0" w:space="0" w:color="auto"/>
            <w:left w:val="none" w:sz="0" w:space="0" w:color="auto"/>
            <w:bottom w:val="none" w:sz="0" w:space="0" w:color="auto"/>
            <w:right w:val="none" w:sz="0" w:space="0" w:color="auto"/>
          </w:divBdr>
        </w:div>
        <w:div w:id="393430846">
          <w:marLeft w:val="480"/>
          <w:marRight w:val="0"/>
          <w:marTop w:val="0"/>
          <w:marBottom w:val="0"/>
          <w:divBdr>
            <w:top w:val="none" w:sz="0" w:space="0" w:color="auto"/>
            <w:left w:val="none" w:sz="0" w:space="0" w:color="auto"/>
            <w:bottom w:val="none" w:sz="0" w:space="0" w:color="auto"/>
            <w:right w:val="none" w:sz="0" w:space="0" w:color="auto"/>
          </w:divBdr>
        </w:div>
        <w:div w:id="936711373">
          <w:marLeft w:val="480"/>
          <w:marRight w:val="0"/>
          <w:marTop w:val="0"/>
          <w:marBottom w:val="0"/>
          <w:divBdr>
            <w:top w:val="none" w:sz="0" w:space="0" w:color="auto"/>
            <w:left w:val="none" w:sz="0" w:space="0" w:color="auto"/>
            <w:bottom w:val="none" w:sz="0" w:space="0" w:color="auto"/>
            <w:right w:val="none" w:sz="0" w:space="0" w:color="auto"/>
          </w:divBdr>
        </w:div>
        <w:div w:id="453838765">
          <w:marLeft w:val="480"/>
          <w:marRight w:val="0"/>
          <w:marTop w:val="0"/>
          <w:marBottom w:val="0"/>
          <w:divBdr>
            <w:top w:val="none" w:sz="0" w:space="0" w:color="auto"/>
            <w:left w:val="none" w:sz="0" w:space="0" w:color="auto"/>
            <w:bottom w:val="none" w:sz="0" w:space="0" w:color="auto"/>
            <w:right w:val="none" w:sz="0" w:space="0" w:color="auto"/>
          </w:divBdr>
        </w:div>
        <w:div w:id="1891066977">
          <w:marLeft w:val="480"/>
          <w:marRight w:val="0"/>
          <w:marTop w:val="0"/>
          <w:marBottom w:val="0"/>
          <w:divBdr>
            <w:top w:val="none" w:sz="0" w:space="0" w:color="auto"/>
            <w:left w:val="none" w:sz="0" w:space="0" w:color="auto"/>
            <w:bottom w:val="none" w:sz="0" w:space="0" w:color="auto"/>
            <w:right w:val="none" w:sz="0" w:space="0" w:color="auto"/>
          </w:divBdr>
        </w:div>
        <w:div w:id="211775010">
          <w:marLeft w:val="480"/>
          <w:marRight w:val="0"/>
          <w:marTop w:val="0"/>
          <w:marBottom w:val="0"/>
          <w:divBdr>
            <w:top w:val="none" w:sz="0" w:space="0" w:color="auto"/>
            <w:left w:val="none" w:sz="0" w:space="0" w:color="auto"/>
            <w:bottom w:val="none" w:sz="0" w:space="0" w:color="auto"/>
            <w:right w:val="none" w:sz="0" w:space="0" w:color="auto"/>
          </w:divBdr>
        </w:div>
        <w:div w:id="1156725556">
          <w:marLeft w:val="480"/>
          <w:marRight w:val="0"/>
          <w:marTop w:val="0"/>
          <w:marBottom w:val="0"/>
          <w:divBdr>
            <w:top w:val="none" w:sz="0" w:space="0" w:color="auto"/>
            <w:left w:val="none" w:sz="0" w:space="0" w:color="auto"/>
            <w:bottom w:val="none" w:sz="0" w:space="0" w:color="auto"/>
            <w:right w:val="none" w:sz="0" w:space="0" w:color="auto"/>
          </w:divBdr>
        </w:div>
        <w:div w:id="1463570903">
          <w:marLeft w:val="480"/>
          <w:marRight w:val="0"/>
          <w:marTop w:val="0"/>
          <w:marBottom w:val="0"/>
          <w:divBdr>
            <w:top w:val="none" w:sz="0" w:space="0" w:color="auto"/>
            <w:left w:val="none" w:sz="0" w:space="0" w:color="auto"/>
            <w:bottom w:val="none" w:sz="0" w:space="0" w:color="auto"/>
            <w:right w:val="none" w:sz="0" w:space="0" w:color="auto"/>
          </w:divBdr>
        </w:div>
        <w:div w:id="1384715976">
          <w:marLeft w:val="480"/>
          <w:marRight w:val="0"/>
          <w:marTop w:val="0"/>
          <w:marBottom w:val="0"/>
          <w:divBdr>
            <w:top w:val="none" w:sz="0" w:space="0" w:color="auto"/>
            <w:left w:val="none" w:sz="0" w:space="0" w:color="auto"/>
            <w:bottom w:val="none" w:sz="0" w:space="0" w:color="auto"/>
            <w:right w:val="none" w:sz="0" w:space="0" w:color="auto"/>
          </w:divBdr>
        </w:div>
        <w:div w:id="324096394">
          <w:marLeft w:val="480"/>
          <w:marRight w:val="0"/>
          <w:marTop w:val="0"/>
          <w:marBottom w:val="0"/>
          <w:divBdr>
            <w:top w:val="none" w:sz="0" w:space="0" w:color="auto"/>
            <w:left w:val="none" w:sz="0" w:space="0" w:color="auto"/>
            <w:bottom w:val="none" w:sz="0" w:space="0" w:color="auto"/>
            <w:right w:val="none" w:sz="0" w:space="0" w:color="auto"/>
          </w:divBdr>
        </w:div>
        <w:div w:id="1163468126">
          <w:marLeft w:val="480"/>
          <w:marRight w:val="0"/>
          <w:marTop w:val="0"/>
          <w:marBottom w:val="0"/>
          <w:divBdr>
            <w:top w:val="none" w:sz="0" w:space="0" w:color="auto"/>
            <w:left w:val="none" w:sz="0" w:space="0" w:color="auto"/>
            <w:bottom w:val="none" w:sz="0" w:space="0" w:color="auto"/>
            <w:right w:val="none" w:sz="0" w:space="0" w:color="auto"/>
          </w:divBdr>
        </w:div>
        <w:div w:id="789782870">
          <w:marLeft w:val="480"/>
          <w:marRight w:val="0"/>
          <w:marTop w:val="0"/>
          <w:marBottom w:val="0"/>
          <w:divBdr>
            <w:top w:val="none" w:sz="0" w:space="0" w:color="auto"/>
            <w:left w:val="none" w:sz="0" w:space="0" w:color="auto"/>
            <w:bottom w:val="none" w:sz="0" w:space="0" w:color="auto"/>
            <w:right w:val="none" w:sz="0" w:space="0" w:color="auto"/>
          </w:divBdr>
        </w:div>
        <w:div w:id="1705212682">
          <w:marLeft w:val="480"/>
          <w:marRight w:val="0"/>
          <w:marTop w:val="0"/>
          <w:marBottom w:val="0"/>
          <w:divBdr>
            <w:top w:val="none" w:sz="0" w:space="0" w:color="auto"/>
            <w:left w:val="none" w:sz="0" w:space="0" w:color="auto"/>
            <w:bottom w:val="none" w:sz="0" w:space="0" w:color="auto"/>
            <w:right w:val="none" w:sz="0" w:space="0" w:color="auto"/>
          </w:divBdr>
        </w:div>
        <w:div w:id="1684476497">
          <w:marLeft w:val="480"/>
          <w:marRight w:val="0"/>
          <w:marTop w:val="0"/>
          <w:marBottom w:val="0"/>
          <w:divBdr>
            <w:top w:val="none" w:sz="0" w:space="0" w:color="auto"/>
            <w:left w:val="none" w:sz="0" w:space="0" w:color="auto"/>
            <w:bottom w:val="none" w:sz="0" w:space="0" w:color="auto"/>
            <w:right w:val="none" w:sz="0" w:space="0" w:color="auto"/>
          </w:divBdr>
        </w:div>
        <w:div w:id="795872740">
          <w:marLeft w:val="480"/>
          <w:marRight w:val="0"/>
          <w:marTop w:val="0"/>
          <w:marBottom w:val="0"/>
          <w:divBdr>
            <w:top w:val="none" w:sz="0" w:space="0" w:color="auto"/>
            <w:left w:val="none" w:sz="0" w:space="0" w:color="auto"/>
            <w:bottom w:val="none" w:sz="0" w:space="0" w:color="auto"/>
            <w:right w:val="none" w:sz="0" w:space="0" w:color="auto"/>
          </w:divBdr>
        </w:div>
        <w:div w:id="2016765205">
          <w:marLeft w:val="480"/>
          <w:marRight w:val="0"/>
          <w:marTop w:val="0"/>
          <w:marBottom w:val="0"/>
          <w:divBdr>
            <w:top w:val="none" w:sz="0" w:space="0" w:color="auto"/>
            <w:left w:val="none" w:sz="0" w:space="0" w:color="auto"/>
            <w:bottom w:val="none" w:sz="0" w:space="0" w:color="auto"/>
            <w:right w:val="none" w:sz="0" w:space="0" w:color="auto"/>
          </w:divBdr>
        </w:div>
        <w:div w:id="1954440731">
          <w:marLeft w:val="480"/>
          <w:marRight w:val="0"/>
          <w:marTop w:val="0"/>
          <w:marBottom w:val="0"/>
          <w:divBdr>
            <w:top w:val="none" w:sz="0" w:space="0" w:color="auto"/>
            <w:left w:val="none" w:sz="0" w:space="0" w:color="auto"/>
            <w:bottom w:val="none" w:sz="0" w:space="0" w:color="auto"/>
            <w:right w:val="none" w:sz="0" w:space="0" w:color="auto"/>
          </w:divBdr>
        </w:div>
        <w:div w:id="1388190982">
          <w:marLeft w:val="480"/>
          <w:marRight w:val="0"/>
          <w:marTop w:val="0"/>
          <w:marBottom w:val="0"/>
          <w:divBdr>
            <w:top w:val="none" w:sz="0" w:space="0" w:color="auto"/>
            <w:left w:val="none" w:sz="0" w:space="0" w:color="auto"/>
            <w:bottom w:val="none" w:sz="0" w:space="0" w:color="auto"/>
            <w:right w:val="none" w:sz="0" w:space="0" w:color="auto"/>
          </w:divBdr>
        </w:div>
        <w:div w:id="1943607786">
          <w:marLeft w:val="480"/>
          <w:marRight w:val="0"/>
          <w:marTop w:val="0"/>
          <w:marBottom w:val="0"/>
          <w:divBdr>
            <w:top w:val="none" w:sz="0" w:space="0" w:color="auto"/>
            <w:left w:val="none" w:sz="0" w:space="0" w:color="auto"/>
            <w:bottom w:val="none" w:sz="0" w:space="0" w:color="auto"/>
            <w:right w:val="none" w:sz="0" w:space="0" w:color="auto"/>
          </w:divBdr>
        </w:div>
        <w:div w:id="782652515">
          <w:marLeft w:val="480"/>
          <w:marRight w:val="0"/>
          <w:marTop w:val="0"/>
          <w:marBottom w:val="0"/>
          <w:divBdr>
            <w:top w:val="none" w:sz="0" w:space="0" w:color="auto"/>
            <w:left w:val="none" w:sz="0" w:space="0" w:color="auto"/>
            <w:bottom w:val="none" w:sz="0" w:space="0" w:color="auto"/>
            <w:right w:val="none" w:sz="0" w:space="0" w:color="auto"/>
          </w:divBdr>
        </w:div>
        <w:div w:id="235745936">
          <w:marLeft w:val="480"/>
          <w:marRight w:val="0"/>
          <w:marTop w:val="0"/>
          <w:marBottom w:val="0"/>
          <w:divBdr>
            <w:top w:val="none" w:sz="0" w:space="0" w:color="auto"/>
            <w:left w:val="none" w:sz="0" w:space="0" w:color="auto"/>
            <w:bottom w:val="none" w:sz="0" w:space="0" w:color="auto"/>
            <w:right w:val="none" w:sz="0" w:space="0" w:color="auto"/>
          </w:divBdr>
        </w:div>
        <w:div w:id="1366364916">
          <w:marLeft w:val="480"/>
          <w:marRight w:val="0"/>
          <w:marTop w:val="0"/>
          <w:marBottom w:val="0"/>
          <w:divBdr>
            <w:top w:val="none" w:sz="0" w:space="0" w:color="auto"/>
            <w:left w:val="none" w:sz="0" w:space="0" w:color="auto"/>
            <w:bottom w:val="none" w:sz="0" w:space="0" w:color="auto"/>
            <w:right w:val="none" w:sz="0" w:space="0" w:color="auto"/>
          </w:divBdr>
        </w:div>
        <w:div w:id="372002836">
          <w:marLeft w:val="480"/>
          <w:marRight w:val="0"/>
          <w:marTop w:val="0"/>
          <w:marBottom w:val="0"/>
          <w:divBdr>
            <w:top w:val="none" w:sz="0" w:space="0" w:color="auto"/>
            <w:left w:val="none" w:sz="0" w:space="0" w:color="auto"/>
            <w:bottom w:val="none" w:sz="0" w:space="0" w:color="auto"/>
            <w:right w:val="none" w:sz="0" w:space="0" w:color="auto"/>
          </w:divBdr>
        </w:div>
        <w:div w:id="1046104065">
          <w:marLeft w:val="480"/>
          <w:marRight w:val="0"/>
          <w:marTop w:val="0"/>
          <w:marBottom w:val="0"/>
          <w:divBdr>
            <w:top w:val="none" w:sz="0" w:space="0" w:color="auto"/>
            <w:left w:val="none" w:sz="0" w:space="0" w:color="auto"/>
            <w:bottom w:val="none" w:sz="0" w:space="0" w:color="auto"/>
            <w:right w:val="none" w:sz="0" w:space="0" w:color="auto"/>
          </w:divBdr>
        </w:div>
        <w:div w:id="1821072546">
          <w:marLeft w:val="480"/>
          <w:marRight w:val="0"/>
          <w:marTop w:val="0"/>
          <w:marBottom w:val="0"/>
          <w:divBdr>
            <w:top w:val="none" w:sz="0" w:space="0" w:color="auto"/>
            <w:left w:val="none" w:sz="0" w:space="0" w:color="auto"/>
            <w:bottom w:val="none" w:sz="0" w:space="0" w:color="auto"/>
            <w:right w:val="none" w:sz="0" w:space="0" w:color="auto"/>
          </w:divBdr>
        </w:div>
        <w:div w:id="1713767103">
          <w:marLeft w:val="480"/>
          <w:marRight w:val="0"/>
          <w:marTop w:val="0"/>
          <w:marBottom w:val="0"/>
          <w:divBdr>
            <w:top w:val="none" w:sz="0" w:space="0" w:color="auto"/>
            <w:left w:val="none" w:sz="0" w:space="0" w:color="auto"/>
            <w:bottom w:val="none" w:sz="0" w:space="0" w:color="auto"/>
            <w:right w:val="none" w:sz="0" w:space="0" w:color="auto"/>
          </w:divBdr>
        </w:div>
        <w:div w:id="1351881179">
          <w:marLeft w:val="480"/>
          <w:marRight w:val="0"/>
          <w:marTop w:val="0"/>
          <w:marBottom w:val="0"/>
          <w:divBdr>
            <w:top w:val="none" w:sz="0" w:space="0" w:color="auto"/>
            <w:left w:val="none" w:sz="0" w:space="0" w:color="auto"/>
            <w:bottom w:val="none" w:sz="0" w:space="0" w:color="auto"/>
            <w:right w:val="none" w:sz="0" w:space="0" w:color="auto"/>
          </w:divBdr>
        </w:div>
        <w:div w:id="386955020">
          <w:marLeft w:val="480"/>
          <w:marRight w:val="0"/>
          <w:marTop w:val="0"/>
          <w:marBottom w:val="0"/>
          <w:divBdr>
            <w:top w:val="none" w:sz="0" w:space="0" w:color="auto"/>
            <w:left w:val="none" w:sz="0" w:space="0" w:color="auto"/>
            <w:bottom w:val="none" w:sz="0" w:space="0" w:color="auto"/>
            <w:right w:val="none" w:sz="0" w:space="0" w:color="auto"/>
          </w:divBdr>
        </w:div>
        <w:div w:id="811405135">
          <w:marLeft w:val="480"/>
          <w:marRight w:val="0"/>
          <w:marTop w:val="0"/>
          <w:marBottom w:val="0"/>
          <w:divBdr>
            <w:top w:val="none" w:sz="0" w:space="0" w:color="auto"/>
            <w:left w:val="none" w:sz="0" w:space="0" w:color="auto"/>
            <w:bottom w:val="none" w:sz="0" w:space="0" w:color="auto"/>
            <w:right w:val="none" w:sz="0" w:space="0" w:color="auto"/>
          </w:divBdr>
        </w:div>
        <w:div w:id="1568957803">
          <w:marLeft w:val="480"/>
          <w:marRight w:val="0"/>
          <w:marTop w:val="0"/>
          <w:marBottom w:val="0"/>
          <w:divBdr>
            <w:top w:val="none" w:sz="0" w:space="0" w:color="auto"/>
            <w:left w:val="none" w:sz="0" w:space="0" w:color="auto"/>
            <w:bottom w:val="none" w:sz="0" w:space="0" w:color="auto"/>
            <w:right w:val="none" w:sz="0" w:space="0" w:color="auto"/>
          </w:divBdr>
        </w:div>
        <w:div w:id="1873952838">
          <w:marLeft w:val="480"/>
          <w:marRight w:val="0"/>
          <w:marTop w:val="0"/>
          <w:marBottom w:val="0"/>
          <w:divBdr>
            <w:top w:val="none" w:sz="0" w:space="0" w:color="auto"/>
            <w:left w:val="none" w:sz="0" w:space="0" w:color="auto"/>
            <w:bottom w:val="none" w:sz="0" w:space="0" w:color="auto"/>
            <w:right w:val="none" w:sz="0" w:space="0" w:color="auto"/>
          </w:divBdr>
        </w:div>
        <w:div w:id="1372538259">
          <w:marLeft w:val="480"/>
          <w:marRight w:val="0"/>
          <w:marTop w:val="0"/>
          <w:marBottom w:val="0"/>
          <w:divBdr>
            <w:top w:val="none" w:sz="0" w:space="0" w:color="auto"/>
            <w:left w:val="none" w:sz="0" w:space="0" w:color="auto"/>
            <w:bottom w:val="none" w:sz="0" w:space="0" w:color="auto"/>
            <w:right w:val="none" w:sz="0" w:space="0" w:color="auto"/>
          </w:divBdr>
        </w:div>
        <w:div w:id="592200355">
          <w:marLeft w:val="480"/>
          <w:marRight w:val="0"/>
          <w:marTop w:val="0"/>
          <w:marBottom w:val="0"/>
          <w:divBdr>
            <w:top w:val="none" w:sz="0" w:space="0" w:color="auto"/>
            <w:left w:val="none" w:sz="0" w:space="0" w:color="auto"/>
            <w:bottom w:val="none" w:sz="0" w:space="0" w:color="auto"/>
            <w:right w:val="none" w:sz="0" w:space="0" w:color="auto"/>
          </w:divBdr>
        </w:div>
        <w:div w:id="35205243">
          <w:marLeft w:val="480"/>
          <w:marRight w:val="0"/>
          <w:marTop w:val="0"/>
          <w:marBottom w:val="0"/>
          <w:divBdr>
            <w:top w:val="none" w:sz="0" w:space="0" w:color="auto"/>
            <w:left w:val="none" w:sz="0" w:space="0" w:color="auto"/>
            <w:bottom w:val="none" w:sz="0" w:space="0" w:color="auto"/>
            <w:right w:val="none" w:sz="0" w:space="0" w:color="auto"/>
          </w:divBdr>
        </w:div>
        <w:div w:id="1756127601">
          <w:marLeft w:val="480"/>
          <w:marRight w:val="0"/>
          <w:marTop w:val="0"/>
          <w:marBottom w:val="0"/>
          <w:divBdr>
            <w:top w:val="none" w:sz="0" w:space="0" w:color="auto"/>
            <w:left w:val="none" w:sz="0" w:space="0" w:color="auto"/>
            <w:bottom w:val="none" w:sz="0" w:space="0" w:color="auto"/>
            <w:right w:val="none" w:sz="0" w:space="0" w:color="auto"/>
          </w:divBdr>
        </w:div>
        <w:div w:id="1247571366">
          <w:marLeft w:val="480"/>
          <w:marRight w:val="0"/>
          <w:marTop w:val="0"/>
          <w:marBottom w:val="0"/>
          <w:divBdr>
            <w:top w:val="none" w:sz="0" w:space="0" w:color="auto"/>
            <w:left w:val="none" w:sz="0" w:space="0" w:color="auto"/>
            <w:bottom w:val="none" w:sz="0" w:space="0" w:color="auto"/>
            <w:right w:val="none" w:sz="0" w:space="0" w:color="auto"/>
          </w:divBdr>
        </w:div>
        <w:div w:id="338429185">
          <w:marLeft w:val="480"/>
          <w:marRight w:val="0"/>
          <w:marTop w:val="0"/>
          <w:marBottom w:val="0"/>
          <w:divBdr>
            <w:top w:val="none" w:sz="0" w:space="0" w:color="auto"/>
            <w:left w:val="none" w:sz="0" w:space="0" w:color="auto"/>
            <w:bottom w:val="none" w:sz="0" w:space="0" w:color="auto"/>
            <w:right w:val="none" w:sz="0" w:space="0" w:color="auto"/>
          </w:divBdr>
        </w:div>
        <w:div w:id="2122457909">
          <w:marLeft w:val="480"/>
          <w:marRight w:val="0"/>
          <w:marTop w:val="0"/>
          <w:marBottom w:val="0"/>
          <w:divBdr>
            <w:top w:val="none" w:sz="0" w:space="0" w:color="auto"/>
            <w:left w:val="none" w:sz="0" w:space="0" w:color="auto"/>
            <w:bottom w:val="none" w:sz="0" w:space="0" w:color="auto"/>
            <w:right w:val="none" w:sz="0" w:space="0" w:color="auto"/>
          </w:divBdr>
        </w:div>
        <w:div w:id="1269966799">
          <w:marLeft w:val="480"/>
          <w:marRight w:val="0"/>
          <w:marTop w:val="0"/>
          <w:marBottom w:val="0"/>
          <w:divBdr>
            <w:top w:val="none" w:sz="0" w:space="0" w:color="auto"/>
            <w:left w:val="none" w:sz="0" w:space="0" w:color="auto"/>
            <w:bottom w:val="none" w:sz="0" w:space="0" w:color="auto"/>
            <w:right w:val="none" w:sz="0" w:space="0" w:color="auto"/>
          </w:divBdr>
        </w:div>
        <w:div w:id="899487248">
          <w:marLeft w:val="480"/>
          <w:marRight w:val="0"/>
          <w:marTop w:val="0"/>
          <w:marBottom w:val="0"/>
          <w:divBdr>
            <w:top w:val="none" w:sz="0" w:space="0" w:color="auto"/>
            <w:left w:val="none" w:sz="0" w:space="0" w:color="auto"/>
            <w:bottom w:val="none" w:sz="0" w:space="0" w:color="auto"/>
            <w:right w:val="none" w:sz="0" w:space="0" w:color="auto"/>
          </w:divBdr>
        </w:div>
        <w:div w:id="50078881">
          <w:marLeft w:val="480"/>
          <w:marRight w:val="0"/>
          <w:marTop w:val="0"/>
          <w:marBottom w:val="0"/>
          <w:divBdr>
            <w:top w:val="none" w:sz="0" w:space="0" w:color="auto"/>
            <w:left w:val="none" w:sz="0" w:space="0" w:color="auto"/>
            <w:bottom w:val="none" w:sz="0" w:space="0" w:color="auto"/>
            <w:right w:val="none" w:sz="0" w:space="0" w:color="auto"/>
          </w:divBdr>
        </w:div>
      </w:divsChild>
    </w:div>
    <w:div w:id="954562370">
      <w:bodyDiv w:val="1"/>
      <w:marLeft w:val="0"/>
      <w:marRight w:val="0"/>
      <w:marTop w:val="0"/>
      <w:marBottom w:val="0"/>
      <w:divBdr>
        <w:top w:val="none" w:sz="0" w:space="0" w:color="auto"/>
        <w:left w:val="none" w:sz="0" w:space="0" w:color="auto"/>
        <w:bottom w:val="none" w:sz="0" w:space="0" w:color="auto"/>
        <w:right w:val="none" w:sz="0" w:space="0" w:color="auto"/>
      </w:divBdr>
    </w:div>
    <w:div w:id="954605270">
      <w:bodyDiv w:val="1"/>
      <w:marLeft w:val="0"/>
      <w:marRight w:val="0"/>
      <w:marTop w:val="0"/>
      <w:marBottom w:val="0"/>
      <w:divBdr>
        <w:top w:val="none" w:sz="0" w:space="0" w:color="auto"/>
        <w:left w:val="none" w:sz="0" w:space="0" w:color="auto"/>
        <w:bottom w:val="none" w:sz="0" w:space="0" w:color="auto"/>
        <w:right w:val="none" w:sz="0" w:space="0" w:color="auto"/>
      </w:divBdr>
    </w:div>
    <w:div w:id="960837890">
      <w:bodyDiv w:val="1"/>
      <w:marLeft w:val="0"/>
      <w:marRight w:val="0"/>
      <w:marTop w:val="0"/>
      <w:marBottom w:val="0"/>
      <w:divBdr>
        <w:top w:val="none" w:sz="0" w:space="0" w:color="auto"/>
        <w:left w:val="none" w:sz="0" w:space="0" w:color="auto"/>
        <w:bottom w:val="none" w:sz="0" w:space="0" w:color="auto"/>
        <w:right w:val="none" w:sz="0" w:space="0" w:color="auto"/>
      </w:divBdr>
      <w:divsChild>
        <w:div w:id="1049957695">
          <w:marLeft w:val="640"/>
          <w:marRight w:val="0"/>
          <w:marTop w:val="0"/>
          <w:marBottom w:val="0"/>
          <w:divBdr>
            <w:top w:val="none" w:sz="0" w:space="0" w:color="auto"/>
            <w:left w:val="none" w:sz="0" w:space="0" w:color="auto"/>
            <w:bottom w:val="none" w:sz="0" w:space="0" w:color="auto"/>
            <w:right w:val="none" w:sz="0" w:space="0" w:color="auto"/>
          </w:divBdr>
        </w:div>
        <w:div w:id="611202694">
          <w:marLeft w:val="640"/>
          <w:marRight w:val="0"/>
          <w:marTop w:val="0"/>
          <w:marBottom w:val="0"/>
          <w:divBdr>
            <w:top w:val="none" w:sz="0" w:space="0" w:color="auto"/>
            <w:left w:val="none" w:sz="0" w:space="0" w:color="auto"/>
            <w:bottom w:val="none" w:sz="0" w:space="0" w:color="auto"/>
            <w:right w:val="none" w:sz="0" w:space="0" w:color="auto"/>
          </w:divBdr>
        </w:div>
        <w:div w:id="1263995025">
          <w:marLeft w:val="640"/>
          <w:marRight w:val="0"/>
          <w:marTop w:val="0"/>
          <w:marBottom w:val="0"/>
          <w:divBdr>
            <w:top w:val="none" w:sz="0" w:space="0" w:color="auto"/>
            <w:left w:val="none" w:sz="0" w:space="0" w:color="auto"/>
            <w:bottom w:val="none" w:sz="0" w:space="0" w:color="auto"/>
            <w:right w:val="none" w:sz="0" w:space="0" w:color="auto"/>
          </w:divBdr>
        </w:div>
        <w:div w:id="801578865">
          <w:marLeft w:val="640"/>
          <w:marRight w:val="0"/>
          <w:marTop w:val="0"/>
          <w:marBottom w:val="0"/>
          <w:divBdr>
            <w:top w:val="none" w:sz="0" w:space="0" w:color="auto"/>
            <w:left w:val="none" w:sz="0" w:space="0" w:color="auto"/>
            <w:bottom w:val="none" w:sz="0" w:space="0" w:color="auto"/>
            <w:right w:val="none" w:sz="0" w:space="0" w:color="auto"/>
          </w:divBdr>
        </w:div>
        <w:div w:id="1208570786">
          <w:marLeft w:val="640"/>
          <w:marRight w:val="0"/>
          <w:marTop w:val="0"/>
          <w:marBottom w:val="0"/>
          <w:divBdr>
            <w:top w:val="none" w:sz="0" w:space="0" w:color="auto"/>
            <w:left w:val="none" w:sz="0" w:space="0" w:color="auto"/>
            <w:bottom w:val="none" w:sz="0" w:space="0" w:color="auto"/>
            <w:right w:val="none" w:sz="0" w:space="0" w:color="auto"/>
          </w:divBdr>
        </w:div>
        <w:div w:id="545291033">
          <w:marLeft w:val="640"/>
          <w:marRight w:val="0"/>
          <w:marTop w:val="0"/>
          <w:marBottom w:val="0"/>
          <w:divBdr>
            <w:top w:val="none" w:sz="0" w:space="0" w:color="auto"/>
            <w:left w:val="none" w:sz="0" w:space="0" w:color="auto"/>
            <w:bottom w:val="none" w:sz="0" w:space="0" w:color="auto"/>
            <w:right w:val="none" w:sz="0" w:space="0" w:color="auto"/>
          </w:divBdr>
        </w:div>
        <w:div w:id="610553962">
          <w:marLeft w:val="640"/>
          <w:marRight w:val="0"/>
          <w:marTop w:val="0"/>
          <w:marBottom w:val="0"/>
          <w:divBdr>
            <w:top w:val="none" w:sz="0" w:space="0" w:color="auto"/>
            <w:left w:val="none" w:sz="0" w:space="0" w:color="auto"/>
            <w:bottom w:val="none" w:sz="0" w:space="0" w:color="auto"/>
            <w:right w:val="none" w:sz="0" w:space="0" w:color="auto"/>
          </w:divBdr>
        </w:div>
        <w:div w:id="437482712">
          <w:marLeft w:val="640"/>
          <w:marRight w:val="0"/>
          <w:marTop w:val="0"/>
          <w:marBottom w:val="0"/>
          <w:divBdr>
            <w:top w:val="none" w:sz="0" w:space="0" w:color="auto"/>
            <w:left w:val="none" w:sz="0" w:space="0" w:color="auto"/>
            <w:bottom w:val="none" w:sz="0" w:space="0" w:color="auto"/>
            <w:right w:val="none" w:sz="0" w:space="0" w:color="auto"/>
          </w:divBdr>
        </w:div>
        <w:div w:id="481696949">
          <w:marLeft w:val="640"/>
          <w:marRight w:val="0"/>
          <w:marTop w:val="0"/>
          <w:marBottom w:val="0"/>
          <w:divBdr>
            <w:top w:val="none" w:sz="0" w:space="0" w:color="auto"/>
            <w:left w:val="none" w:sz="0" w:space="0" w:color="auto"/>
            <w:bottom w:val="none" w:sz="0" w:space="0" w:color="auto"/>
            <w:right w:val="none" w:sz="0" w:space="0" w:color="auto"/>
          </w:divBdr>
        </w:div>
        <w:div w:id="1769619780">
          <w:marLeft w:val="640"/>
          <w:marRight w:val="0"/>
          <w:marTop w:val="0"/>
          <w:marBottom w:val="0"/>
          <w:divBdr>
            <w:top w:val="none" w:sz="0" w:space="0" w:color="auto"/>
            <w:left w:val="none" w:sz="0" w:space="0" w:color="auto"/>
            <w:bottom w:val="none" w:sz="0" w:space="0" w:color="auto"/>
            <w:right w:val="none" w:sz="0" w:space="0" w:color="auto"/>
          </w:divBdr>
        </w:div>
        <w:div w:id="1820071236">
          <w:marLeft w:val="640"/>
          <w:marRight w:val="0"/>
          <w:marTop w:val="0"/>
          <w:marBottom w:val="0"/>
          <w:divBdr>
            <w:top w:val="none" w:sz="0" w:space="0" w:color="auto"/>
            <w:left w:val="none" w:sz="0" w:space="0" w:color="auto"/>
            <w:bottom w:val="none" w:sz="0" w:space="0" w:color="auto"/>
            <w:right w:val="none" w:sz="0" w:space="0" w:color="auto"/>
          </w:divBdr>
        </w:div>
        <w:div w:id="1702393027">
          <w:marLeft w:val="640"/>
          <w:marRight w:val="0"/>
          <w:marTop w:val="0"/>
          <w:marBottom w:val="0"/>
          <w:divBdr>
            <w:top w:val="none" w:sz="0" w:space="0" w:color="auto"/>
            <w:left w:val="none" w:sz="0" w:space="0" w:color="auto"/>
            <w:bottom w:val="none" w:sz="0" w:space="0" w:color="auto"/>
            <w:right w:val="none" w:sz="0" w:space="0" w:color="auto"/>
          </w:divBdr>
        </w:div>
        <w:div w:id="227040388">
          <w:marLeft w:val="640"/>
          <w:marRight w:val="0"/>
          <w:marTop w:val="0"/>
          <w:marBottom w:val="0"/>
          <w:divBdr>
            <w:top w:val="none" w:sz="0" w:space="0" w:color="auto"/>
            <w:left w:val="none" w:sz="0" w:space="0" w:color="auto"/>
            <w:bottom w:val="none" w:sz="0" w:space="0" w:color="auto"/>
            <w:right w:val="none" w:sz="0" w:space="0" w:color="auto"/>
          </w:divBdr>
        </w:div>
        <w:div w:id="1706253570">
          <w:marLeft w:val="640"/>
          <w:marRight w:val="0"/>
          <w:marTop w:val="0"/>
          <w:marBottom w:val="0"/>
          <w:divBdr>
            <w:top w:val="none" w:sz="0" w:space="0" w:color="auto"/>
            <w:left w:val="none" w:sz="0" w:space="0" w:color="auto"/>
            <w:bottom w:val="none" w:sz="0" w:space="0" w:color="auto"/>
            <w:right w:val="none" w:sz="0" w:space="0" w:color="auto"/>
          </w:divBdr>
        </w:div>
        <w:div w:id="1248660814">
          <w:marLeft w:val="640"/>
          <w:marRight w:val="0"/>
          <w:marTop w:val="0"/>
          <w:marBottom w:val="0"/>
          <w:divBdr>
            <w:top w:val="none" w:sz="0" w:space="0" w:color="auto"/>
            <w:left w:val="none" w:sz="0" w:space="0" w:color="auto"/>
            <w:bottom w:val="none" w:sz="0" w:space="0" w:color="auto"/>
            <w:right w:val="none" w:sz="0" w:space="0" w:color="auto"/>
          </w:divBdr>
        </w:div>
        <w:div w:id="2036730730">
          <w:marLeft w:val="640"/>
          <w:marRight w:val="0"/>
          <w:marTop w:val="0"/>
          <w:marBottom w:val="0"/>
          <w:divBdr>
            <w:top w:val="none" w:sz="0" w:space="0" w:color="auto"/>
            <w:left w:val="none" w:sz="0" w:space="0" w:color="auto"/>
            <w:bottom w:val="none" w:sz="0" w:space="0" w:color="auto"/>
            <w:right w:val="none" w:sz="0" w:space="0" w:color="auto"/>
          </w:divBdr>
        </w:div>
        <w:div w:id="2057074737">
          <w:marLeft w:val="640"/>
          <w:marRight w:val="0"/>
          <w:marTop w:val="0"/>
          <w:marBottom w:val="0"/>
          <w:divBdr>
            <w:top w:val="none" w:sz="0" w:space="0" w:color="auto"/>
            <w:left w:val="none" w:sz="0" w:space="0" w:color="auto"/>
            <w:bottom w:val="none" w:sz="0" w:space="0" w:color="auto"/>
            <w:right w:val="none" w:sz="0" w:space="0" w:color="auto"/>
          </w:divBdr>
        </w:div>
        <w:div w:id="165244660">
          <w:marLeft w:val="640"/>
          <w:marRight w:val="0"/>
          <w:marTop w:val="0"/>
          <w:marBottom w:val="0"/>
          <w:divBdr>
            <w:top w:val="none" w:sz="0" w:space="0" w:color="auto"/>
            <w:left w:val="none" w:sz="0" w:space="0" w:color="auto"/>
            <w:bottom w:val="none" w:sz="0" w:space="0" w:color="auto"/>
            <w:right w:val="none" w:sz="0" w:space="0" w:color="auto"/>
          </w:divBdr>
        </w:div>
        <w:div w:id="720248272">
          <w:marLeft w:val="640"/>
          <w:marRight w:val="0"/>
          <w:marTop w:val="0"/>
          <w:marBottom w:val="0"/>
          <w:divBdr>
            <w:top w:val="none" w:sz="0" w:space="0" w:color="auto"/>
            <w:left w:val="none" w:sz="0" w:space="0" w:color="auto"/>
            <w:bottom w:val="none" w:sz="0" w:space="0" w:color="auto"/>
            <w:right w:val="none" w:sz="0" w:space="0" w:color="auto"/>
          </w:divBdr>
        </w:div>
        <w:div w:id="857039390">
          <w:marLeft w:val="640"/>
          <w:marRight w:val="0"/>
          <w:marTop w:val="0"/>
          <w:marBottom w:val="0"/>
          <w:divBdr>
            <w:top w:val="none" w:sz="0" w:space="0" w:color="auto"/>
            <w:left w:val="none" w:sz="0" w:space="0" w:color="auto"/>
            <w:bottom w:val="none" w:sz="0" w:space="0" w:color="auto"/>
            <w:right w:val="none" w:sz="0" w:space="0" w:color="auto"/>
          </w:divBdr>
        </w:div>
        <w:div w:id="1011953388">
          <w:marLeft w:val="640"/>
          <w:marRight w:val="0"/>
          <w:marTop w:val="0"/>
          <w:marBottom w:val="0"/>
          <w:divBdr>
            <w:top w:val="none" w:sz="0" w:space="0" w:color="auto"/>
            <w:left w:val="none" w:sz="0" w:space="0" w:color="auto"/>
            <w:bottom w:val="none" w:sz="0" w:space="0" w:color="auto"/>
            <w:right w:val="none" w:sz="0" w:space="0" w:color="auto"/>
          </w:divBdr>
        </w:div>
        <w:div w:id="634482788">
          <w:marLeft w:val="640"/>
          <w:marRight w:val="0"/>
          <w:marTop w:val="0"/>
          <w:marBottom w:val="0"/>
          <w:divBdr>
            <w:top w:val="none" w:sz="0" w:space="0" w:color="auto"/>
            <w:left w:val="none" w:sz="0" w:space="0" w:color="auto"/>
            <w:bottom w:val="none" w:sz="0" w:space="0" w:color="auto"/>
            <w:right w:val="none" w:sz="0" w:space="0" w:color="auto"/>
          </w:divBdr>
        </w:div>
        <w:div w:id="1387072492">
          <w:marLeft w:val="640"/>
          <w:marRight w:val="0"/>
          <w:marTop w:val="0"/>
          <w:marBottom w:val="0"/>
          <w:divBdr>
            <w:top w:val="none" w:sz="0" w:space="0" w:color="auto"/>
            <w:left w:val="none" w:sz="0" w:space="0" w:color="auto"/>
            <w:bottom w:val="none" w:sz="0" w:space="0" w:color="auto"/>
            <w:right w:val="none" w:sz="0" w:space="0" w:color="auto"/>
          </w:divBdr>
        </w:div>
        <w:div w:id="1880166848">
          <w:marLeft w:val="640"/>
          <w:marRight w:val="0"/>
          <w:marTop w:val="0"/>
          <w:marBottom w:val="0"/>
          <w:divBdr>
            <w:top w:val="none" w:sz="0" w:space="0" w:color="auto"/>
            <w:left w:val="none" w:sz="0" w:space="0" w:color="auto"/>
            <w:bottom w:val="none" w:sz="0" w:space="0" w:color="auto"/>
            <w:right w:val="none" w:sz="0" w:space="0" w:color="auto"/>
          </w:divBdr>
        </w:div>
        <w:div w:id="20207804">
          <w:marLeft w:val="640"/>
          <w:marRight w:val="0"/>
          <w:marTop w:val="0"/>
          <w:marBottom w:val="0"/>
          <w:divBdr>
            <w:top w:val="none" w:sz="0" w:space="0" w:color="auto"/>
            <w:left w:val="none" w:sz="0" w:space="0" w:color="auto"/>
            <w:bottom w:val="none" w:sz="0" w:space="0" w:color="auto"/>
            <w:right w:val="none" w:sz="0" w:space="0" w:color="auto"/>
          </w:divBdr>
        </w:div>
        <w:div w:id="880826774">
          <w:marLeft w:val="640"/>
          <w:marRight w:val="0"/>
          <w:marTop w:val="0"/>
          <w:marBottom w:val="0"/>
          <w:divBdr>
            <w:top w:val="none" w:sz="0" w:space="0" w:color="auto"/>
            <w:left w:val="none" w:sz="0" w:space="0" w:color="auto"/>
            <w:bottom w:val="none" w:sz="0" w:space="0" w:color="auto"/>
            <w:right w:val="none" w:sz="0" w:space="0" w:color="auto"/>
          </w:divBdr>
        </w:div>
        <w:div w:id="1958289149">
          <w:marLeft w:val="640"/>
          <w:marRight w:val="0"/>
          <w:marTop w:val="0"/>
          <w:marBottom w:val="0"/>
          <w:divBdr>
            <w:top w:val="none" w:sz="0" w:space="0" w:color="auto"/>
            <w:left w:val="none" w:sz="0" w:space="0" w:color="auto"/>
            <w:bottom w:val="none" w:sz="0" w:space="0" w:color="auto"/>
            <w:right w:val="none" w:sz="0" w:space="0" w:color="auto"/>
          </w:divBdr>
        </w:div>
        <w:div w:id="1505895630">
          <w:marLeft w:val="640"/>
          <w:marRight w:val="0"/>
          <w:marTop w:val="0"/>
          <w:marBottom w:val="0"/>
          <w:divBdr>
            <w:top w:val="none" w:sz="0" w:space="0" w:color="auto"/>
            <w:left w:val="none" w:sz="0" w:space="0" w:color="auto"/>
            <w:bottom w:val="none" w:sz="0" w:space="0" w:color="auto"/>
            <w:right w:val="none" w:sz="0" w:space="0" w:color="auto"/>
          </w:divBdr>
        </w:div>
        <w:div w:id="2125613477">
          <w:marLeft w:val="640"/>
          <w:marRight w:val="0"/>
          <w:marTop w:val="0"/>
          <w:marBottom w:val="0"/>
          <w:divBdr>
            <w:top w:val="none" w:sz="0" w:space="0" w:color="auto"/>
            <w:left w:val="none" w:sz="0" w:space="0" w:color="auto"/>
            <w:bottom w:val="none" w:sz="0" w:space="0" w:color="auto"/>
            <w:right w:val="none" w:sz="0" w:space="0" w:color="auto"/>
          </w:divBdr>
        </w:div>
        <w:div w:id="1710763749">
          <w:marLeft w:val="640"/>
          <w:marRight w:val="0"/>
          <w:marTop w:val="0"/>
          <w:marBottom w:val="0"/>
          <w:divBdr>
            <w:top w:val="none" w:sz="0" w:space="0" w:color="auto"/>
            <w:left w:val="none" w:sz="0" w:space="0" w:color="auto"/>
            <w:bottom w:val="none" w:sz="0" w:space="0" w:color="auto"/>
            <w:right w:val="none" w:sz="0" w:space="0" w:color="auto"/>
          </w:divBdr>
        </w:div>
        <w:div w:id="354355786">
          <w:marLeft w:val="640"/>
          <w:marRight w:val="0"/>
          <w:marTop w:val="0"/>
          <w:marBottom w:val="0"/>
          <w:divBdr>
            <w:top w:val="none" w:sz="0" w:space="0" w:color="auto"/>
            <w:left w:val="none" w:sz="0" w:space="0" w:color="auto"/>
            <w:bottom w:val="none" w:sz="0" w:space="0" w:color="auto"/>
            <w:right w:val="none" w:sz="0" w:space="0" w:color="auto"/>
          </w:divBdr>
        </w:div>
        <w:div w:id="1174883370">
          <w:marLeft w:val="640"/>
          <w:marRight w:val="0"/>
          <w:marTop w:val="0"/>
          <w:marBottom w:val="0"/>
          <w:divBdr>
            <w:top w:val="none" w:sz="0" w:space="0" w:color="auto"/>
            <w:left w:val="none" w:sz="0" w:space="0" w:color="auto"/>
            <w:bottom w:val="none" w:sz="0" w:space="0" w:color="auto"/>
            <w:right w:val="none" w:sz="0" w:space="0" w:color="auto"/>
          </w:divBdr>
        </w:div>
        <w:div w:id="1993754661">
          <w:marLeft w:val="640"/>
          <w:marRight w:val="0"/>
          <w:marTop w:val="0"/>
          <w:marBottom w:val="0"/>
          <w:divBdr>
            <w:top w:val="none" w:sz="0" w:space="0" w:color="auto"/>
            <w:left w:val="none" w:sz="0" w:space="0" w:color="auto"/>
            <w:bottom w:val="none" w:sz="0" w:space="0" w:color="auto"/>
            <w:right w:val="none" w:sz="0" w:space="0" w:color="auto"/>
          </w:divBdr>
        </w:div>
        <w:div w:id="1220896225">
          <w:marLeft w:val="640"/>
          <w:marRight w:val="0"/>
          <w:marTop w:val="0"/>
          <w:marBottom w:val="0"/>
          <w:divBdr>
            <w:top w:val="none" w:sz="0" w:space="0" w:color="auto"/>
            <w:left w:val="none" w:sz="0" w:space="0" w:color="auto"/>
            <w:bottom w:val="none" w:sz="0" w:space="0" w:color="auto"/>
            <w:right w:val="none" w:sz="0" w:space="0" w:color="auto"/>
          </w:divBdr>
        </w:div>
        <w:div w:id="307785224">
          <w:marLeft w:val="640"/>
          <w:marRight w:val="0"/>
          <w:marTop w:val="0"/>
          <w:marBottom w:val="0"/>
          <w:divBdr>
            <w:top w:val="none" w:sz="0" w:space="0" w:color="auto"/>
            <w:left w:val="none" w:sz="0" w:space="0" w:color="auto"/>
            <w:bottom w:val="none" w:sz="0" w:space="0" w:color="auto"/>
            <w:right w:val="none" w:sz="0" w:space="0" w:color="auto"/>
          </w:divBdr>
        </w:div>
        <w:div w:id="1577082500">
          <w:marLeft w:val="640"/>
          <w:marRight w:val="0"/>
          <w:marTop w:val="0"/>
          <w:marBottom w:val="0"/>
          <w:divBdr>
            <w:top w:val="none" w:sz="0" w:space="0" w:color="auto"/>
            <w:left w:val="none" w:sz="0" w:space="0" w:color="auto"/>
            <w:bottom w:val="none" w:sz="0" w:space="0" w:color="auto"/>
            <w:right w:val="none" w:sz="0" w:space="0" w:color="auto"/>
          </w:divBdr>
        </w:div>
        <w:div w:id="200440977">
          <w:marLeft w:val="640"/>
          <w:marRight w:val="0"/>
          <w:marTop w:val="0"/>
          <w:marBottom w:val="0"/>
          <w:divBdr>
            <w:top w:val="none" w:sz="0" w:space="0" w:color="auto"/>
            <w:left w:val="none" w:sz="0" w:space="0" w:color="auto"/>
            <w:bottom w:val="none" w:sz="0" w:space="0" w:color="auto"/>
            <w:right w:val="none" w:sz="0" w:space="0" w:color="auto"/>
          </w:divBdr>
        </w:div>
        <w:div w:id="2081363383">
          <w:marLeft w:val="640"/>
          <w:marRight w:val="0"/>
          <w:marTop w:val="0"/>
          <w:marBottom w:val="0"/>
          <w:divBdr>
            <w:top w:val="none" w:sz="0" w:space="0" w:color="auto"/>
            <w:left w:val="none" w:sz="0" w:space="0" w:color="auto"/>
            <w:bottom w:val="none" w:sz="0" w:space="0" w:color="auto"/>
            <w:right w:val="none" w:sz="0" w:space="0" w:color="auto"/>
          </w:divBdr>
        </w:div>
        <w:div w:id="312681772">
          <w:marLeft w:val="640"/>
          <w:marRight w:val="0"/>
          <w:marTop w:val="0"/>
          <w:marBottom w:val="0"/>
          <w:divBdr>
            <w:top w:val="none" w:sz="0" w:space="0" w:color="auto"/>
            <w:left w:val="none" w:sz="0" w:space="0" w:color="auto"/>
            <w:bottom w:val="none" w:sz="0" w:space="0" w:color="auto"/>
            <w:right w:val="none" w:sz="0" w:space="0" w:color="auto"/>
          </w:divBdr>
        </w:div>
        <w:div w:id="260919187">
          <w:marLeft w:val="640"/>
          <w:marRight w:val="0"/>
          <w:marTop w:val="0"/>
          <w:marBottom w:val="0"/>
          <w:divBdr>
            <w:top w:val="none" w:sz="0" w:space="0" w:color="auto"/>
            <w:left w:val="none" w:sz="0" w:space="0" w:color="auto"/>
            <w:bottom w:val="none" w:sz="0" w:space="0" w:color="auto"/>
            <w:right w:val="none" w:sz="0" w:space="0" w:color="auto"/>
          </w:divBdr>
        </w:div>
        <w:div w:id="1774087090">
          <w:marLeft w:val="640"/>
          <w:marRight w:val="0"/>
          <w:marTop w:val="0"/>
          <w:marBottom w:val="0"/>
          <w:divBdr>
            <w:top w:val="none" w:sz="0" w:space="0" w:color="auto"/>
            <w:left w:val="none" w:sz="0" w:space="0" w:color="auto"/>
            <w:bottom w:val="none" w:sz="0" w:space="0" w:color="auto"/>
            <w:right w:val="none" w:sz="0" w:space="0" w:color="auto"/>
          </w:divBdr>
        </w:div>
        <w:div w:id="981351395">
          <w:marLeft w:val="640"/>
          <w:marRight w:val="0"/>
          <w:marTop w:val="0"/>
          <w:marBottom w:val="0"/>
          <w:divBdr>
            <w:top w:val="none" w:sz="0" w:space="0" w:color="auto"/>
            <w:left w:val="none" w:sz="0" w:space="0" w:color="auto"/>
            <w:bottom w:val="none" w:sz="0" w:space="0" w:color="auto"/>
            <w:right w:val="none" w:sz="0" w:space="0" w:color="auto"/>
          </w:divBdr>
        </w:div>
        <w:div w:id="2147353944">
          <w:marLeft w:val="640"/>
          <w:marRight w:val="0"/>
          <w:marTop w:val="0"/>
          <w:marBottom w:val="0"/>
          <w:divBdr>
            <w:top w:val="none" w:sz="0" w:space="0" w:color="auto"/>
            <w:left w:val="none" w:sz="0" w:space="0" w:color="auto"/>
            <w:bottom w:val="none" w:sz="0" w:space="0" w:color="auto"/>
            <w:right w:val="none" w:sz="0" w:space="0" w:color="auto"/>
          </w:divBdr>
        </w:div>
        <w:div w:id="2143302503">
          <w:marLeft w:val="640"/>
          <w:marRight w:val="0"/>
          <w:marTop w:val="0"/>
          <w:marBottom w:val="0"/>
          <w:divBdr>
            <w:top w:val="none" w:sz="0" w:space="0" w:color="auto"/>
            <w:left w:val="none" w:sz="0" w:space="0" w:color="auto"/>
            <w:bottom w:val="none" w:sz="0" w:space="0" w:color="auto"/>
            <w:right w:val="none" w:sz="0" w:space="0" w:color="auto"/>
          </w:divBdr>
        </w:div>
        <w:div w:id="292639816">
          <w:marLeft w:val="640"/>
          <w:marRight w:val="0"/>
          <w:marTop w:val="0"/>
          <w:marBottom w:val="0"/>
          <w:divBdr>
            <w:top w:val="none" w:sz="0" w:space="0" w:color="auto"/>
            <w:left w:val="none" w:sz="0" w:space="0" w:color="auto"/>
            <w:bottom w:val="none" w:sz="0" w:space="0" w:color="auto"/>
            <w:right w:val="none" w:sz="0" w:space="0" w:color="auto"/>
          </w:divBdr>
        </w:div>
        <w:div w:id="2010864914">
          <w:marLeft w:val="640"/>
          <w:marRight w:val="0"/>
          <w:marTop w:val="0"/>
          <w:marBottom w:val="0"/>
          <w:divBdr>
            <w:top w:val="none" w:sz="0" w:space="0" w:color="auto"/>
            <w:left w:val="none" w:sz="0" w:space="0" w:color="auto"/>
            <w:bottom w:val="none" w:sz="0" w:space="0" w:color="auto"/>
            <w:right w:val="none" w:sz="0" w:space="0" w:color="auto"/>
          </w:divBdr>
        </w:div>
        <w:div w:id="684751998">
          <w:marLeft w:val="640"/>
          <w:marRight w:val="0"/>
          <w:marTop w:val="0"/>
          <w:marBottom w:val="0"/>
          <w:divBdr>
            <w:top w:val="none" w:sz="0" w:space="0" w:color="auto"/>
            <w:left w:val="none" w:sz="0" w:space="0" w:color="auto"/>
            <w:bottom w:val="none" w:sz="0" w:space="0" w:color="auto"/>
            <w:right w:val="none" w:sz="0" w:space="0" w:color="auto"/>
          </w:divBdr>
        </w:div>
        <w:div w:id="328600927">
          <w:marLeft w:val="640"/>
          <w:marRight w:val="0"/>
          <w:marTop w:val="0"/>
          <w:marBottom w:val="0"/>
          <w:divBdr>
            <w:top w:val="none" w:sz="0" w:space="0" w:color="auto"/>
            <w:left w:val="none" w:sz="0" w:space="0" w:color="auto"/>
            <w:bottom w:val="none" w:sz="0" w:space="0" w:color="auto"/>
            <w:right w:val="none" w:sz="0" w:space="0" w:color="auto"/>
          </w:divBdr>
        </w:div>
        <w:div w:id="270747707">
          <w:marLeft w:val="640"/>
          <w:marRight w:val="0"/>
          <w:marTop w:val="0"/>
          <w:marBottom w:val="0"/>
          <w:divBdr>
            <w:top w:val="none" w:sz="0" w:space="0" w:color="auto"/>
            <w:left w:val="none" w:sz="0" w:space="0" w:color="auto"/>
            <w:bottom w:val="none" w:sz="0" w:space="0" w:color="auto"/>
            <w:right w:val="none" w:sz="0" w:space="0" w:color="auto"/>
          </w:divBdr>
        </w:div>
        <w:div w:id="283925550">
          <w:marLeft w:val="640"/>
          <w:marRight w:val="0"/>
          <w:marTop w:val="0"/>
          <w:marBottom w:val="0"/>
          <w:divBdr>
            <w:top w:val="none" w:sz="0" w:space="0" w:color="auto"/>
            <w:left w:val="none" w:sz="0" w:space="0" w:color="auto"/>
            <w:bottom w:val="none" w:sz="0" w:space="0" w:color="auto"/>
            <w:right w:val="none" w:sz="0" w:space="0" w:color="auto"/>
          </w:divBdr>
        </w:div>
        <w:div w:id="1873416907">
          <w:marLeft w:val="640"/>
          <w:marRight w:val="0"/>
          <w:marTop w:val="0"/>
          <w:marBottom w:val="0"/>
          <w:divBdr>
            <w:top w:val="none" w:sz="0" w:space="0" w:color="auto"/>
            <w:left w:val="none" w:sz="0" w:space="0" w:color="auto"/>
            <w:bottom w:val="none" w:sz="0" w:space="0" w:color="auto"/>
            <w:right w:val="none" w:sz="0" w:space="0" w:color="auto"/>
          </w:divBdr>
        </w:div>
        <w:div w:id="1968923977">
          <w:marLeft w:val="640"/>
          <w:marRight w:val="0"/>
          <w:marTop w:val="0"/>
          <w:marBottom w:val="0"/>
          <w:divBdr>
            <w:top w:val="none" w:sz="0" w:space="0" w:color="auto"/>
            <w:left w:val="none" w:sz="0" w:space="0" w:color="auto"/>
            <w:bottom w:val="none" w:sz="0" w:space="0" w:color="auto"/>
            <w:right w:val="none" w:sz="0" w:space="0" w:color="auto"/>
          </w:divBdr>
        </w:div>
        <w:div w:id="1345933488">
          <w:marLeft w:val="640"/>
          <w:marRight w:val="0"/>
          <w:marTop w:val="0"/>
          <w:marBottom w:val="0"/>
          <w:divBdr>
            <w:top w:val="none" w:sz="0" w:space="0" w:color="auto"/>
            <w:left w:val="none" w:sz="0" w:space="0" w:color="auto"/>
            <w:bottom w:val="none" w:sz="0" w:space="0" w:color="auto"/>
            <w:right w:val="none" w:sz="0" w:space="0" w:color="auto"/>
          </w:divBdr>
        </w:div>
        <w:div w:id="132138361">
          <w:marLeft w:val="640"/>
          <w:marRight w:val="0"/>
          <w:marTop w:val="0"/>
          <w:marBottom w:val="0"/>
          <w:divBdr>
            <w:top w:val="none" w:sz="0" w:space="0" w:color="auto"/>
            <w:left w:val="none" w:sz="0" w:space="0" w:color="auto"/>
            <w:bottom w:val="none" w:sz="0" w:space="0" w:color="auto"/>
            <w:right w:val="none" w:sz="0" w:space="0" w:color="auto"/>
          </w:divBdr>
        </w:div>
        <w:div w:id="1533349427">
          <w:marLeft w:val="640"/>
          <w:marRight w:val="0"/>
          <w:marTop w:val="0"/>
          <w:marBottom w:val="0"/>
          <w:divBdr>
            <w:top w:val="none" w:sz="0" w:space="0" w:color="auto"/>
            <w:left w:val="none" w:sz="0" w:space="0" w:color="auto"/>
            <w:bottom w:val="none" w:sz="0" w:space="0" w:color="auto"/>
            <w:right w:val="none" w:sz="0" w:space="0" w:color="auto"/>
          </w:divBdr>
        </w:div>
        <w:div w:id="909342300">
          <w:marLeft w:val="640"/>
          <w:marRight w:val="0"/>
          <w:marTop w:val="0"/>
          <w:marBottom w:val="0"/>
          <w:divBdr>
            <w:top w:val="none" w:sz="0" w:space="0" w:color="auto"/>
            <w:left w:val="none" w:sz="0" w:space="0" w:color="auto"/>
            <w:bottom w:val="none" w:sz="0" w:space="0" w:color="auto"/>
            <w:right w:val="none" w:sz="0" w:space="0" w:color="auto"/>
          </w:divBdr>
        </w:div>
        <w:div w:id="1545218728">
          <w:marLeft w:val="640"/>
          <w:marRight w:val="0"/>
          <w:marTop w:val="0"/>
          <w:marBottom w:val="0"/>
          <w:divBdr>
            <w:top w:val="none" w:sz="0" w:space="0" w:color="auto"/>
            <w:left w:val="none" w:sz="0" w:space="0" w:color="auto"/>
            <w:bottom w:val="none" w:sz="0" w:space="0" w:color="auto"/>
            <w:right w:val="none" w:sz="0" w:space="0" w:color="auto"/>
          </w:divBdr>
        </w:div>
        <w:div w:id="2034258368">
          <w:marLeft w:val="640"/>
          <w:marRight w:val="0"/>
          <w:marTop w:val="0"/>
          <w:marBottom w:val="0"/>
          <w:divBdr>
            <w:top w:val="none" w:sz="0" w:space="0" w:color="auto"/>
            <w:left w:val="none" w:sz="0" w:space="0" w:color="auto"/>
            <w:bottom w:val="none" w:sz="0" w:space="0" w:color="auto"/>
            <w:right w:val="none" w:sz="0" w:space="0" w:color="auto"/>
          </w:divBdr>
        </w:div>
        <w:div w:id="1396512075">
          <w:marLeft w:val="640"/>
          <w:marRight w:val="0"/>
          <w:marTop w:val="0"/>
          <w:marBottom w:val="0"/>
          <w:divBdr>
            <w:top w:val="none" w:sz="0" w:space="0" w:color="auto"/>
            <w:left w:val="none" w:sz="0" w:space="0" w:color="auto"/>
            <w:bottom w:val="none" w:sz="0" w:space="0" w:color="auto"/>
            <w:right w:val="none" w:sz="0" w:space="0" w:color="auto"/>
          </w:divBdr>
        </w:div>
        <w:div w:id="1815635887">
          <w:marLeft w:val="640"/>
          <w:marRight w:val="0"/>
          <w:marTop w:val="0"/>
          <w:marBottom w:val="0"/>
          <w:divBdr>
            <w:top w:val="none" w:sz="0" w:space="0" w:color="auto"/>
            <w:left w:val="none" w:sz="0" w:space="0" w:color="auto"/>
            <w:bottom w:val="none" w:sz="0" w:space="0" w:color="auto"/>
            <w:right w:val="none" w:sz="0" w:space="0" w:color="auto"/>
          </w:divBdr>
        </w:div>
        <w:div w:id="1551723736">
          <w:marLeft w:val="640"/>
          <w:marRight w:val="0"/>
          <w:marTop w:val="0"/>
          <w:marBottom w:val="0"/>
          <w:divBdr>
            <w:top w:val="none" w:sz="0" w:space="0" w:color="auto"/>
            <w:left w:val="none" w:sz="0" w:space="0" w:color="auto"/>
            <w:bottom w:val="none" w:sz="0" w:space="0" w:color="auto"/>
            <w:right w:val="none" w:sz="0" w:space="0" w:color="auto"/>
          </w:divBdr>
        </w:div>
        <w:div w:id="1108113763">
          <w:marLeft w:val="640"/>
          <w:marRight w:val="0"/>
          <w:marTop w:val="0"/>
          <w:marBottom w:val="0"/>
          <w:divBdr>
            <w:top w:val="none" w:sz="0" w:space="0" w:color="auto"/>
            <w:left w:val="none" w:sz="0" w:space="0" w:color="auto"/>
            <w:bottom w:val="none" w:sz="0" w:space="0" w:color="auto"/>
            <w:right w:val="none" w:sz="0" w:space="0" w:color="auto"/>
          </w:divBdr>
        </w:div>
        <w:div w:id="1722711158">
          <w:marLeft w:val="640"/>
          <w:marRight w:val="0"/>
          <w:marTop w:val="0"/>
          <w:marBottom w:val="0"/>
          <w:divBdr>
            <w:top w:val="none" w:sz="0" w:space="0" w:color="auto"/>
            <w:left w:val="none" w:sz="0" w:space="0" w:color="auto"/>
            <w:bottom w:val="none" w:sz="0" w:space="0" w:color="auto"/>
            <w:right w:val="none" w:sz="0" w:space="0" w:color="auto"/>
          </w:divBdr>
        </w:div>
        <w:div w:id="1557399616">
          <w:marLeft w:val="640"/>
          <w:marRight w:val="0"/>
          <w:marTop w:val="0"/>
          <w:marBottom w:val="0"/>
          <w:divBdr>
            <w:top w:val="none" w:sz="0" w:space="0" w:color="auto"/>
            <w:left w:val="none" w:sz="0" w:space="0" w:color="auto"/>
            <w:bottom w:val="none" w:sz="0" w:space="0" w:color="auto"/>
            <w:right w:val="none" w:sz="0" w:space="0" w:color="auto"/>
          </w:divBdr>
        </w:div>
        <w:div w:id="2102867007">
          <w:marLeft w:val="640"/>
          <w:marRight w:val="0"/>
          <w:marTop w:val="0"/>
          <w:marBottom w:val="0"/>
          <w:divBdr>
            <w:top w:val="none" w:sz="0" w:space="0" w:color="auto"/>
            <w:left w:val="none" w:sz="0" w:space="0" w:color="auto"/>
            <w:bottom w:val="none" w:sz="0" w:space="0" w:color="auto"/>
            <w:right w:val="none" w:sz="0" w:space="0" w:color="auto"/>
          </w:divBdr>
        </w:div>
        <w:div w:id="1576091042">
          <w:marLeft w:val="640"/>
          <w:marRight w:val="0"/>
          <w:marTop w:val="0"/>
          <w:marBottom w:val="0"/>
          <w:divBdr>
            <w:top w:val="none" w:sz="0" w:space="0" w:color="auto"/>
            <w:left w:val="none" w:sz="0" w:space="0" w:color="auto"/>
            <w:bottom w:val="none" w:sz="0" w:space="0" w:color="auto"/>
            <w:right w:val="none" w:sz="0" w:space="0" w:color="auto"/>
          </w:divBdr>
        </w:div>
        <w:div w:id="390420988">
          <w:marLeft w:val="640"/>
          <w:marRight w:val="0"/>
          <w:marTop w:val="0"/>
          <w:marBottom w:val="0"/>
          <w:divBdr>
            <w:top w:val="none" w:sz="0" w:space="0" w:color="auto"/>
            <w:left w:val="none" w:sz="0" w:space="0" w:color="auto"/>
            <w:bottom w:val="none" w:sz="0" w:space="0" w:color="auto"/>
            <w:right w:val="none" w:sz="0" w:space="0" w:color="auto"/>
          </w:divBdr>
        </w:div>
        <w:div w:id="886725197">
          <w:marLeft w:val="640"/>
          <w:marRight w:val="0"/>
          <w:marTop w:val="0"/>
          <w:marBottom w:val="0"/>
          <w:divBdr>
            <w:top w:val="none" w:sz="0" w:space="0" w:color="auto"/>
            <w:left w:val="none" w:sz="0" w:space="0" w:color="auto"/>
            <w:bottom w:val="none" w:sz="0" w:space="0" w:color="auto"/>
            <w:right w:val="none" w:sz="0" w:space="0" w:color="auto"/>
          </w:divBdr>
        </w:div>
        <w:div w:id="1882355135">
          <w:marLeft w:val="640"/>
          <w:marRight w:val="0"/>
          <w:marTop w:val="0"/>
          <w:marBottom w:val="0"/>
          <w:divBdr>
            <w:top w:val="none" w:sz="0" w:space="0" w:color="auto"/>
            <w:left w:val="none" w:sz="0" w:space="0" w:color="auto"/>
            <w:bottom w:val="none" w:sz="0" w:space="0" w:color="auto"/>
            <w:right w:val="none" w:sz="0" w:space="0" w:color="auto"/>
          </w:divBdr>
        </w:div>
        <w:div w:id="1187333025">
          <w:marLeft w:val="640"/>
          <w:marRight w:val="0"/>
          <w:marTop w:val="0"/>
          <w:marBottom w:val="0"/>
          <w:divBdr>
            <w:top w:val="none" w:sz="0" w:space="0" w:color="auto"/>
            <w:left w:val="none" w:sz="0" w:space="0" w:color="auto"/>
            <w:bottom w:val="none" w:sz="0" w:space="0" w:color="auto"/>
            <w:right w:val="none" w:sz="0" w:space="0" w:color="auto"/>
          </w:divBdr>
        </w:div>
        <w:div w:id="63726235">
          <w:marLeft w:val="640"/>
          <w:marRight w:val="0"/>
          <w:marTop w:val="0"/>
          <w:marBottom w:val="0"/>
          <w:divBdr>
            <w:top w:val="none" w:sz="0" w:space="0" w:color="auto"/>
            <w:left w:val="none" w:sz="0" w:space="0" w:color="auto"/>
            <w:bottom w:val="none" w:sz="0" w:space="0" w:color="auto"/>
            <w:right w:val="none" w:sz="0" w:space="0" w:color="auto"/>
          </w:divBdr>
        </w:div>
        <w:div w:id="1723094534">
          <w:marLeft w:val="640"/>
          <w:marRight w:val="0"/>
          <w:marTop w:val="0"/>
          <w:marBottom w:val="0"/>
          <w:divBdr>
            <w:top w:val="none" w:sz="0" w:space="0" w:color="auto"/>
            <w:left w:val="none" w:sz="0" w:space="0" w:color="auto"/>
            <w:bottom w:val="none" w:sz="0" w:space="0" w:color="auto"/>
            <w:right w:val="none" w:sz="0" w:space="0" w:color="auto"/>
          </w:divBdr>
        </w:div>
        <w:div w:id="1364986912">
          <w:marLeft w:val="640"/>
          <w:marRight w:val="0"/>
          <w:marTop w:val="0"/>
          <w:marBottom w:val="0"/>
          <w:divBdr>
            <w:top w:val="none" w:sz="0" w:space="0" w:color="auto"/>
            <w:left w:val="none" w:sz="0" w:space="0" w:color="auto"/>
            <w:bottom w:val="none" w:sz="0" w:space="0" w:color="auto"/>
            <w:right w:val="none" w:sz="0" w:space="0" w:color="auto"/>
          </w:divBdr>
        </w:div>
      </w:divsChild>
    </w:div>
    <w:div w:id="965770581">
      <w:bodyDiv w:val="1"/>
      <w:marLeft w:val="0"/>
      <w:marRight w:val="0"/>
      <w:marTop w:val="0"/>
      <w:marBottom w:val="0"/>
      <w:divBdr>
        <w:top w:val="none" w:sz="0" w:space="0" w:color="auto"/>
        <w:left w:val="none" w:sz="0" w:space="0" w:color="auto"/>
        <w:bottom w:val="none" w:sz="0" w:space="0" w:color="auto"/>
        <w:right w:val="none" w:sz="0" w:space="0" w:color="auto"/>
      </w:divBdr>
    </w:div>
    <w:div w:id="966355233">
      <w:bodyDiv w:val="1"/>
      <w:marLeft w:val="0"/>
      <w:marRight w:val="0"/>
      <w:marTop w:val="0"/>
      <w:marBottom w:val="0"/>
      <w:divBdr>
        <w:top w:val="none" w:sz="0" w:space="0" w:color="auto"/>
        <w:left w:val="none" w:sz="0" w:space="0" w:color="auto"/>
        <w:bottom w:val="none" w:sz="0" w:space="0" w:color="auto"/>
        <w:right w:val="none" w:sz="0" w:space="0" w:color="auto"/>
      </w:divBdr>
      <w:divsChild>
        <w:div w:id="1991907272">
          <w:marLeft w:val="640"/>
          <w:marRight w:val="0"/>
          <w:marTop w:val="0"/>
          <w:marBottom w:val="0"/>
          <w:divBdr>
            <w:top w:val="none" w:sz="0" w:space="0" w:color="auto"/>
            <w:left w:val="none" w:sz="0" w:space="0" w:color="auto"/>
            <w:bottom w:val="none" w:sz="0" w:space="0" w:color="auto"/>
            <w:right w:val="none" w:sz="0" w:space="0" w:color="auto"/>
          </w:divBdr>
        </w:div>
        <w:div w:id="1610431983">
          <w:marLeft w:val="640"/>
          <w:marRight w:val="0"/>
          <w:marTop w:val="0"/>
          <w:marBottom w:val="0"/>
          <w:divBdr>
            <w:top w:val="none" w:sz="0" w:space="0" w:color="auto"/>
            <w:left w:val="none" w:sz="0" w:space="0" w:color="auto"/>
            <w:bottom w:val="none" w:sz="0" w:space="0" w:color="auto"/>
            <w:right w:val="none" w:sz="0" w:space="0" w:color="auto"/>
          </w:divBdr>
        </w:div>
        <w:div w:id="340546408">
          <w:marLeft w:val="640"/>
          <w:marRight w:val="0"/>
          <w:marTop w:val="0"/>
          <w:marBottom w:val="0"/>
          <w:divBdr>
            <w:top w:val="none" w:sz="0" w:space="0" w:color="auto"/>
            <w:left w:val="none" w:sz="0" w:space="0" w:color="auto"/>
            <w:bottom w:val="none" w:sz="0" w:space="0" w:color="auto"/>
            <w:right w:val="none" w:sz="0" w:space="0" w:color="auto"/>
          </w:divBdr>
        </w:div>
        <w:div w:id="1670909362">
          <w:marLeft w:val="640"/>
          <w:marRight w:val="0"/>
          <w:marTop w:val="0"/>
          <w:marBottom w:val="0"/>
          <w:divBdr>
            <w:top w:val="none" w:sz="0" w:space="0" w:color="auto"/>
            <w:left w:val="none" w:sz="0" w:space="0" w:color="auto"/>
            <w:bottom w:val="none" w:sz="0" w:space="0" w:color="auto"/>
            <w:right w:val="none" w:sz="0" w:space="0" w:color="auto"/>
          </w:divBdr>
        </w:div>
        <w:div w:id="32773653">
          <w:marLeft w:val="640"/>
          <w:marRight w:val="0"/>
          <w:marTop w:val="0"/>
          <w:marBottom w:val="0"/>
          <w:divBdr>
            <w:top w:val="none" w:sz="0" w:space="0" w:color="auto"/>
            <w:left w:val="none" w:sz="0" w:space="0" w:color="auto"/>
            <w:bottom w:val="none" w:sz="0" w:space="0" w:color="auto"/>
            <w:right w:val="none" w:sz="0" w:space="0" w:color="auto"/>
          </w:divBdr>
        </w:div>
        <w:div w:id="646057725">
          <w:marLeft w:val="640"/>
          <w:marRight w:val="0"/>
          <w:marTop w:val="0"/>
          <w:marBottom w:val="0"/>
          <w:divBdr>
            <w:top w:val="none" w:sz="0" w:space="0" w:color="auto"/>
            <w:left w:val="none" w:sz="0" w:space="0" w:color="auto"/>
            <w:bottom w:val="none" w:sz="0" w:space="0" w:color="auto"/>
            <w:right w:val="none" w:sz="0" w:space="0" w:color="auto"/>
          </w:divBdr>
        </w:div>
        <w:div w:id="124205643">
          <w:marLeft w:val="640"/>
          <w:marRight w:val="0"/>
          <w:marTop w:val="0"/>
          <w:marBottom w:val="0"/>
          <w:divBdr>
            <w:top w:val="none" w:sz="0" w:space="0" w:color="auto"/>
            <w:left w:val="none" w:sz="0" w:space="0" w:color="auto"/>
            <w:bottom w:val="none" w:sz="0" w:space="0" w:color="auto"/>
            <w:right w:val="none" w:sz="0" w:space="0" w:color="auto"/>
          </w:divBdr>
        </w:div>
        <w:div w:id="1873153585">
          <w:marLeft w:val="640"/>
          <w:marRight w:val="0"/>
          <w:marTop w:val="0"/>
          <w:marBottom w:val="0"/>
          <w:divBdr>
            <w:top w:val="none" w:sz="0" w:space="0" w:color="auto"/>
            <w:left w:val="none" w:sz="0" w:space="0" w:color="auto"/>
            <w:bottom w:val="none" w:sz="0" w:space="0" w:color="auto"/>
            <w:right w:val="none" w:sz="0" w:space="0" w:color="auto"/>
          </w:divBdr>
        </w:div>
        <w:div w:id="149948761">
          <w:marLeft w:val="640"/>
          <w:marRight w:val="0"/>
          <w:marTop w:val="0"/>
          <w:marBottom w:val="0"/>
          <w:divBdr>
            <w:top w:val="none" w:sz="0" w:space="0" w:color="auto"/>
            <w:left w:val="none" w:sz="0" w:space="0" w:color="auto"/>
            <w:bottom w:val="none" w:sz="0" w:space="0" w:color="auto"/>
            <w:right w:val="none" w:sz="0" w:space="0" w:color="auto"/>
          </w:divBdr>
        </w:div>
        <w:div w:id="565647462">
          <w:marLeft w:val="640"/>
          <w:marRight w:val="0"/>
          <w:marTop w:val="0"/>
          <w:marBottom w:val="0"/>
          <w:divBdr>
            <w:top w:val="none" w:sz="0" w:space="0" w:color="auto"/>
            <w:left w:val="none" w:sz="0" w:space="0" w:color="auto"/>
            <w:bottom w:val="none" w:sz="0" w:space="0" w:color="auto"/>
            <w:right w:val="none" w:sz="0" w:space="0" w:color="auto"/>
          </w:divBdr>
        </w:div>
        <w:div w:id="2110734448">
          <w:marLeft w:val="640"/>
          <w:marRight w:val="0"/>
          <w:marTop w:val="0"/>
          <w:marBottom w:val="0"/>
          <w:divBdr>
            <w:top w:val="none" w:sz="0" w:space="0" w:color="auto"/>
            <w:left w:val="none" w:sz="0" w:space="0" w:color="auto"/>
            <w:bottom w:val="none" w:sz="0" w:space="0" w:color="auto"/>
            <w:right w:val="none" w:sz="0" w:space="0" w:color="auto"/>
          </w:divBdr>
        </w:div>
        <w:div w:id="567150764">
          <w:marLeft w:val="640"/>
          <w:marRight w:val="0"/>
          <w:marTop w:val="0"/>
          <w:marBottom w:val="0"/>
          <w:divBdr>
            <w:top w:val="none" w:sz="0" w:space="0" w:color="auto"/>
            <w:left w:val="none" w:sz="0" w:space="0" w:color="auto"/>
            <w:bottom w:val="none" w:sz="0" w:space="0" w:color="auto"/>
            <w:right w:val="none" w:sz="0" w:space="0" w:color="auto"/>
          </w:divBdr>
        </w:div>
        <w:div w:id="1028022637">
          <w:marLeft w:val="640"/>
          <w:marRight w:val="0"/>
          <w:marTop w:val="0"/>
          <w:marBottom w:val="0"/>
          <w:divBdr>
            <w:top w:val="none" w:sz="0" w:space="0" w:color="auto"/>
            <w:left w:val="none" w:sz="0" w:space="0" w:color="auto"/>
            <w:bottom w:val="none" w:sz="0" w:space="0" w:color="auto"/>
            <w:right w:val="none" w:sz="0" w:space="0" w:color="auto"/>
          </w:divBdr>
        </w:div>
        <w:div w:id="974945155">
          <w:marLeft w:val="640"/>
          <w:marRight w:val="0"/>
          <w:marTop w:val="0"/>
          <w:marBottom w:val="0"/>
          <w:divBdr>
            <w:top w:val="none" w:sz="0" w:space="0" w:color="auto"/>
            <w:left w:val="none" w:sz="0" w:space="0" w:color="auto"/>
            <w:bottom w:val="none" w:sz="0" w:space="0" w:color="auto"/>
            <w:right w:val="none" w:sz="0" w:space="0" w:color="auto"/>
          </w:divBdr>
        </w:div>
        <w:div w:id="2072926496">
          <w:marLeft w:val="640"/>
          <w:marRight w:val="0"/>
          <w:marTop w:val="0"/>
          <w:marBottom w:val="0"/>
          <w:divBdr>
            <w:top w:val="none" w:sz="0" w:space="0" w:color="auto"/>
            <w:left w:val="none" w:sz="0" w:space="0" w:color="auto"/>
            <w:bottom w:val="none" w:sz="0" w:space="0" w:color="auto"/>
            <w:right w:val="none" w:sz="0" w:space="0" w:color="auto"/>
          </w:divBdr>
        </w:div>
        <w:div w:id="1285573249">
          <w:marLeft w:val="640"/>
          <w:marRight w:val="0"/>
          <w:marTop w:val="0"/>
          <w:marBottom w:val="0"/>
          <w:divBdr>
            <w:top w:val="none" w:sz="0" w:space="0" w:color="auto"/>
            <w:left w:val="none" w:sz="0" w:space="0" w:color="auto"/>
            <w:bottom w:val="none" w:sz="0" w:space="0" w:color="auto"/>
            <w:right w:val="none" w:sz="0" w:space="0" w:color="auto"/>
          </w:divBdr>
        </w:div>
        <w:div w:id="1457679683">
          <w:marLeft w:val="640"/>
          <w:marRight w:val="0"/>
          <w:marTop w:val="0"/>
          <w:marBottom w:val="0"/>
          <w:divBdr>
            <w:top w:val="none" w:sz="0" w:space="0" w:color="auto"/>
            <w:left w:val="none" w:sz="0" w:space="0" w:color="auto"/>
            <w:bottom w:val="none" w:sz="0" w:space="0" w:color="auto"/>
            <w:right w:val="none" w:sz="0" w:space="0" w:color="auto"/>
          </w:divBdr>
        </w:div>
        <w:div w:id="1183396542">
          <w:marLeft w:val="640"/>
          <w:marRight w:val="0"/>
          <w:marTop w:val="0"/>
          <w:marBottom w:val="0"/>
          <w:divBdr>
            <w:top w:val="none" w:sz="0" w:space="0" w:color="auto"/>
            <w:left w:val="none" w:sz="0" w:space="0" w:color="auto"/>
            <w:bottom w:val="none" w:sz="0" w:space="0" w:color="auto"/>
            <w:right w:val="none" w:sz="0" w:space="0" w:color="auto"/>
          </w:divBdr>
        </w:div>
        <w:div w:id="807665985">
          <w:marLeft w:val="640"/>
          <w:marRight w:val="0"/>
          <w:marTop w:val="0"/>
          <w:marBottom w:val="0"/>
          <w:divBdr>
            <w:top w:val="none" w:sz="0" w:space="0" w:color="auto"/>
            <w:left w:val="none" w:sz="0" w:space="0" w:color="auto"/>
            <w:bottom w:val="none" w:sz="0" w:space="0" w:color="auto"/>
            <w:right w:val="none" w:sz="0" w:space="0" w:color="auto"/>
          </w:divBdr>
        </w:div>
        <w:div w:id="799106651">
          <w:marLeft w:val="640"/>
          <w:marRight w:val="0"/>
          <w:marTop w:val="0"/>
          <w:marBottom w:val="0"/>
          <w:divBdr>
            <w:top w:val="none" w:sz="0" w:space="0" w:color="auto"/>
            <w:left w:val="none" w:sz="0" w:space="0" w:color="auto"/>
            <w:bottom w:val="none" w:sz="0" w:space="0" w:color="auto"/>
            <w:right w:val="none" w:sz="0" w:space="0" w:color="auto"/>
          </w:divBdr>
        </w:div>
        <w:div w:id="1488665930">
          <w:marLeft w:val="640"/>
          <w:marRight w:val="0"/>
          <w:marTop w:val="0"/>
          <w:marBottom w:val="0"/>
          <w:divBdr>
            <w:top w:val="none" w:sz="0" w:space="0" w:color="auto"/>
            <w:left w:val="none" w:sz="0" w:space="0" w:color="auto"/>
            <w:bottom w:val="none" w:sz="0" w:space="0" w:color="auto"/>
            <w:right w:val="none" w:sz="0" w:space="0" w:color="auto"/>
          </w:divBdr>
        </w:div>
        <w:div w:id="1831865463">
          <w:marLeft w:val="640"/>
          <w:marRight w:val="0"/>
          <w:marTop w:val="0"/>
          <w:marBottom w:val="0"/>
          <w:divBdr>
            <w:top w:val="none" w:sz="0" w:space="0" w:color="auto"/>
            <w:left w:val="none" w:sz="0" w:space="0" w:color="auto"/>
            <w:bottom w:val="none" w:sz="0" w:space="0" w:color="auto"/>
            <w:right w:val="none" w:sz="0" w:space="0" w:color="auto"/>
          </w:divBdr>
        </w:div>
        <w:div w:id="1301109169">
          <w:marLeft w:val="640"/>
          <w:marRight w:val="0"/>
          <w:marTop w:val="0"/>
          <w:marBottom w:val="0"/>
          <w:divBdr>
            <w:top w:val="none" w:sz="0" w:space="0" w:color="auto"/>
            <w:left w:val="none" w:sz="0" w:space="0" w:color="auto"/>
            <w:bottom w:val="none" w:sz="0" w:space="0" w:color="auto"/>
            <w:right w:val="none" w:sz="0" w:space="0" w:color="auto"/>
          </w:divBdr>
        </w:div>
        <w:div w:id="176578599">
          <w:marLeft w:val="640"/>
          <w:marRight w:val="0"/>
          <w:marTop w:val="0"/>
          <w:marBottom w:val="0"/>
          <w:divBdr>
            <w:top w:val="none" w:sz="0" w:space="0" w:color="auto"/>
            <w:left w:val="none" w:sz="0" w:space="0" w:color="auto"/>
            <w:bottom w:val="none" w:sz="0" w:space="0" w:color="auto"/>
            <w:right w:val="none" w:sz="0" w:space="0" w:color="auto"/>
          </w:divBdr>
        </w:div>
        <w:div w:id="1508247239">
          <w:marLeft w:val="640"/>
          <w:marRight w:val="0"/>
          <w:marTop w:val="0"/>
          <w:marBottom w:val="0"/>
          <w:divBdr>
            <w:top w:val="none" w:sz="0" w:space="0" w:color="auto"/>
            <w:left w:val="none" w:sz="0" w:space="0" w:color="auto"/>
            <w:bottom w:val="none" w:sz="0" w:space="0" w:color="auto"/>
            <w:right w:val="none" w:sz="0" w:space="0" w:color="auto"/>
          </w:divBdr>
        </w:div>
        <w:div w:id="303311988">
          <w:marLeft w:val="640"/>
          <w:marRight w:val="0"/>
          <w:marTop w:val="0"/>
          <w:marBottom w:val="0"/>
          <w:divBdr>
            <w:top w:val="none" w:sz="0" w:space="0" w:color="auto"/>
            <w:left w:val="none" w:sz="0" w:space="0" w:color="auto"/>
            <w:bottom w:val="none" w:sz="0" w:space="0" w:color="auto"/>
            <w:right w:val="none" w:sz="0" w:space="0" w:color="auto"/>
          </w:divBdr>
        </w:div>
        <w:div w:id="2070303238">
          <w:marLeft w:val="640"/>
          <w:marRight w:val="0"/>
          <w:marTop w:val="0"/>
          <w:marBottom w:val="0"/>
          <w:divBdr>
            <w:top w:val="none" w:sz="0" w:space="0" w:color="auto"/>
            <w:left w:val="none" w:sz="0" w:space="0" w:color="auto"/>
            <w:bottom w:val="none" w:sz="0" w:space="0" w:color="auto"/>
            <w:right w:val="none" w:sz="0" w:space="0" w:color="auto"/>
          </w:divBdr>
        </w:div>
        <w:div w:id="1323119740">
          <w:marLeft w:val="640"/>
          <w:marRight w:val="0"/>
          <w:marTop w:val="0"/>
          <w:marBottom w:val="0"/>
          <w:divBdr>
            <w:top w:val="none" w:sz="0" w:space="0" w:color="auto"/>
            <w:left w:val="none" w:sz="0" w:space="0" w:color="auto"/>
            <w:bottom w:val="none" w:sz="0" w:space="0" w:color="auto"/>
            <w:right w:val="none" w:sz="0" w:space="0" w:color="auto"/>
          </w:divBdr>
        </w:div>
        <w:div w:id="186526031">
          <w:marLeft w:val="640"/>
          <w:marRight w:val="0"/>
          <w:marTop w:val="0"/>
          <w:marBottom w:val="0"/>
          <w:divBdr>
            <w:top w:val="none" w:sz="0" w:space="0" w:color="auto"/>
            <w:left w:val="none" w:sz="0" w:space="0" w:color="auto"/>
            <w:bottom w:val="none" w:sz="0" w:space="0" w:color="auto"/>
            <w:right w:val="none" w:sz="0" w:space="0" w:color="auto"/>
          </w:divBdr>
        </w:div>
        <w:div w:id="1255939435">
          <w:marLeft w:val="640"/>
          <w:marRight w:val="0"/>
          <w:marTop w:val="0"/>
          <w:marBottom w:val="0"/>
          <w:divBdr>
            <w:top w:val="none" w:sz="0" w:space="0" w:color="auto"/>
            <w:left w:val="none" w:sz="0" w:space="0" w:color="auto"/>
            <w:bottom w:val="none" w:sz="0" w:space="0" w:color="auto"/>
            <w:right w:val="none" w:sz="0" w:space="0" w:color="auto"/>
          </w:divBdr>
        </w:div>
        <w:div w:id="897060163">
          <w:marLeft w:val="640"/>
          <w:marRight w:val="0"/>
          <w:marTop w:val="0"/>
          <w:marBottom w:val="0"/>
          <w:divBdr>
            <w:top w:val="none" w:sz="0" w:space="0" w:color="auto"/>
            <w:left w:val="none" w:sz="0" w:space="0" w:color="auto"/>
            <w:bottom w:val="none" w:sz="0" w:space="0" w:color="auto"/>
            <w:right w:val="none" w:sz="0" w:space="0" w:color="auto"/>
          </w:divBdr>
        </w:div>
        <w:div w:id="1566068338">
          <w:marLeft w:val="640"/>
          <w:marRight w:val="0"/>
          <w:marTop w:val="0"/>
          <w:marBottom w:val="0"/>
          <w:divBdr>
            <w:top w:val="none" w:sz="0" w:space="0" w:color="auto"/>
            <w:left w:val="none" w:sz="0" w:space="0" w:color="auto"/>
            <w:bottom w:val="none" w:sz="0" w:space="0" w:color="auto"/>
            <w:right w:val="none" w:sz="0" w:space="0" w:color="auto"/>
          </w:divBdr>
        </w:div>
        <w:div w:id="463039921">
          <w:marLeft w:val="640"/>
          <w:marRight w:val="0"/>
          <w:marTop w:val="0"/>
          <w:marBottom w:val="0"/>
          <w:divBdr>
            <w:top w:val="none" w:sz="0" w:space="0" w:color="auto"/>
            <w:left w:val="none" w:sz="0" w:space="0" w:color="auto"/>
            <w:bottom w:val="none" w:sz="0" w:space="0" w:color="auto"/>
            <w:right w:val="none" w:sz="0" w:space="0" w:color="auto"/>
          </w:divBdr>
        </w:div>
        <w:div w:id="1452433745">
          <w:marLeft w:val="640"/>
          <w:marRight w:val="0"/>
          <w:marTop w:val="0"/>
          <w:marBottom w:val="0"/>
          <w:divBdr>
            <w:top w:val="none" w:sz="0" w:space="0" w:color="auto"/>
            <w:left w:val="none" w:sz="0" w:space="0" w:color="auto"/>
            <w:bottom w:val="none" w:sz="0" w:space="0" w:color="auto"/>
            <w:right w:val="none" w:sz="0" w:space="0" w:color="auto"/>
          </w:divBdr>
        </w:div>
        <w:div w:id="411974556">
          <w:marLeft w:val="640"/>
          <w:marRight w:val="0"/>
          <w:marTop w:val="0"/>
          <w:marBottom w:val="0"/>
          <w:divBdr>
            <w:top w:val="none" w:sz="0" w:space="0" w:color="auto"/>
            <w:left w:val="none" w:sz="0" w:space="0" w:color="auto"/>
            <w:bottom w:val="none" w:sz="0" w:space="0" w:color="auto"/>
            <w:right w:val="none" w:sz="0" w:space="0" w:color="auto"/>
          </w:divBdr>
        </w:div>
        <w:div w:id="2076972154">
          <w:marLeft w:val="640"/>
          <w:marRight w:val="0"/>
          <w:marTop w:val="0"/>
          <w:marBottom w:val="0"/>
          <w:divBdr>
            <w:top w:val="none" w:sz="0" w:space="0" w:color="auto"/>
            <w:left w:val="none" w:sz="0" w:space="0" w:color="auto"/>
            <w:bottom w:val="none" w:sz="0" w:space="0" w:color="auto"/>
            <w:right w:val="none" w:sz="0" w:space="0" w:color="auto"/>
          </w:divBdr>
        </w:div>
        <w:div w:id="743264179">
          <w:marLeft w:val="640"/>
          <w:marRight w:val="0"/>
          <w:marTop w:val="0"/>
          <w:marBottom w:val="0"/>
          <w:divBdr>
            <w:top w:val="none" w:sz="0" w:space="0" w:color="auto"/>
            <w:left w:val="none" w:sz="0" w:space="0" w:color="auto"/>
            <w:bottom w:val="none" w:sz="0" w:space="0" w:color="auto"/>
            <w:right w:val="none" w:sz="0" w:space="0" w:color="auto"/>
          </w:divBdr>
        </w:div>
        <w:div w:id="752358360">
          <w:marLeft w:val="640"/>
          <w:marRight w:val="0"/>
          <w:marTop w:val="0"/>
          <w:marBottom w:val="0"/>
          <w:divBdr>
            <w:top w:val="none" w:sz="0" w:space="0" w:color="auto"/>
            <w:left w:val="none" w:sz="0" w:space="0" w:color="auto"/>
            <w:bottom w:val="none" w:sz="0" w:space="0" w:color="auto"/>
            <w:right w:val="none" w:sz="0" w:space="0" w:color="auto"/>
          </w:divBdr>
        </w:div>
        <w:div w:id="1169253365">
          <w:marLeft w:val="640"/>
          <w:marRight w:val="0"/>
          <w:marTop w:val="0"/>
          <w:marBottom w:val="0"/>
          <w:divBdr>
            <w:top w:val="none" w:sz="0" w:space="0" w:color="auto"/>
            <w:left w:val="none" w:sz="0" w:space="0" w:color="auto"/>
            <w:bottom w:val="none" w:sz="0" w:space="0" w:color="auto"/>
            <w:right w:val="none" w:sz="0" w:space="0" w:color="auto"/>
          </w:divBdr>
        </w:div>
        <w:div w:id="1236477114">
          <w:marLeft w:val="640"/>
          <w:marRight w:val="0"/>
          <w:marTop w:val="0"/>
          <w:marBottom w:val="0"/>
          <w:divBdr>
            <w:top w:val="none" w:sz="0" w:space="0" w:color="auto"/>
            <w:left w:val="none" w:sz="0" w:space="0" w:color="auto"/>
            <w:bottom w:val="none" w:sz="0" w:space="0" w:color="auto"/>
            <w:right w:val="none" w:sz="0" w:space="0" w:color="auto"/>
          </w:divBdr>
        </w:div>
        <w:div w:id="142311343">
          <w:marLeft w:val="640"/>
          <w:marRight w:val="0"/>
          <w:marTop w:val="0"/>
          <w:marBottom w:val="0"/>
          <w:divBdr>
            <w:top w:val="none" w:sz="0" w:space="0" w:color="auto"/>
            <w:left w:val="none" w:sz="0" w:space="0" w:color="auto"/>
            <w:bottom w:val="none" w:sz="0" w:space="0" w:color="auto"/>
            <w:right w:val="none" w:sz="0" w:space="0" w:color="auto"/>
          </w:divBdr>
        </w:div>
        <w:div w:id="20322895">
          <w:marLeft w:val="640"/>
          <w:marRight w:val="0"/>
          <w:marTop w:val="0"/>
          <w:marBottom w:val="0"/>
          <w:divBdr>
            <w:top w:val="none" w:sz="0" w:space="0" w:color="auto"/>
            <w:left w:val="none" w:sz="0" w:space="0" w:color="auto"/>
            <w:bottom w:val="none" w:sz="0" w:space="0" w:color="auto"/>
            <w:right w:val="none" w:sz="0" w:space="0" w:color="auto"/>
          </w:divBdr>
        </w:div>
        <w:div w:id="1217820178">
          <w:marLeft w:val="640"/>
          <w:marRight w:val="0"/>
          <w:marTop w:val="0"/>
          <w:marBottom w:val="0"/>
          <w:divBdr>
            <w:top w:val="none" w:sz="0" w:space="0" w:color="auto"/>
            <w:left w:val="none" w:sz="0" w:space="0" w:color="auto"/>
            <w:bottom w:val="none" w:sz="0" w:space="0" w:color="auto"/>
            <w:right w:val="none" w:sz="0" w:space="0" w:color="auto"/>
          </w:divBdr>
        </w:div>
        <w:div w:id="1092316482">
          <w:marLeft w:val="640"/>
          <w:marRight w:val="0"/>
          <w:marTop w:val="0"/>
          <w:marBottom w:val="0"/>
          <w:divBdr>
            <w:top w:val="none" w:sz="0" w:space="0" w:color="auto"/>
            <w:left w:val="none" w:sz="0" w:space="0" w:color="auto"/>
            <w:bottom w:val="none" w:sz="0" w:space="0" w:color="auto"/>
            <w:right w:val="none" w:sz="0" w:space="0" w:color="auto"/>
          </w:divBdr>
        </w:div>
        <w:div w:id="463424345">
          <w:marLeft w:val="640"/>
          <w:marRight w:val="0"/>
          <w:marTop w:val="0"/>
          <w:marBottom w:val="0"/>
          <w:divBdr>
            <w:top w:val="none" w:sz="0" w:space="0" w:color="auto"/>
            <w:left w:val="none" w:sz="0" w:space="0" w:color="auto"/>
            <w:bottom w:val="none" w:sz="0" w:space="0" w:color="auto"/>
            <w:right w:val="none" w:sz="0" w:space="0" w:color="auto"/>
          </w:divBdr>
        </w:div>
        <w:div w:id="627516185">
          <w:marLeft w:val="640"/>
          <w:marRight w:val="0"/>
          <w:marTop w:val="0"/>
          <w:marBottom w:val="0"/>
          <w:divBdr>
            <w:top w:val="none" w:sz="0" w:space="0" w:color="auto"/>
            <w:left w:val="none" w:sz="0" w:space="0" w:color="auto"/>
            <w:bottom w:val="none" w:sz="0" w:space="0" w:color="auto"/>
            <w:right w:val="none" w:sz="0" w:space="0" w:color="auto"/>
          </w:divBdr>
        </w:div>
        <w:div w:id="112284564">
          <w:marLeft w:val="640"/>
          <w:marRight w:val="0"/>
          <w:marTop w:val="0"/>
          <w:marBottom w:val="0"/>
          <w:divBdr>
            <w:top w:val="none" w:sz="0" w:space="0" w:color="auto"/>
            <w:left w:val="none" w:sz="0" w:space="0" w:color="auto"/>
            <w:bottom w:val="none" w:sz="0" w:space="0" w:color="auto"/>
            <w:right w:val="none" w:sz="0" w:space="0" w:color="auto"/>
          </w:divBdr>
        </w:div>
        <w:div w:id="1800759378">
          <w:marLeft w:val="640"/>
          <w:marRight w:val="0"/>
          <w:marTop w:val="0"/>
          <w:marBottom w:val="0"/>
          <w:divBdr>
            <w:top w:val="none" w:sz="0" w:space="0" w:color="auto"/>
            <w:left w:val="none" w:sz="0" w:space="0" w:color="auto"/>
            <w:bottom w:val="none" w:sz="0" w:space="0" w:color="auto"/>
            <w:right w:val="none" w:sz="0" w:space="0" w:color="auto"/>
          </w:divBdr>
        </w:div>
        <w:div w:id="1047221155">
          <w:marLeft w:val="640"/>
          <w:marRight w:val="0"/>
          <w:marTop w:val="0"/>
          <w:marBottom w:val="0"/>
          <w:divBdr>
            <w:top w:val="none" w:sz="0" w:space="0" w:color="auto"/>
            <w:left w:val="none" w:sz="0" w:space="0" w:color="auto"/>
            <w:bottom w:val="none" w:sz="0" w:space="0" w:color="auto"/>
            <w:right w:val="none" w:sz="0" w:space="0" w:color="auto"/>
          </w:divBdr>
        </w:div>
        <w:div w:id="797602331">
          <w:marLeft w:val="640"/>
          <w:marRight w:val="0"/>
          <w:marTop w:val="0"/>
          <w:marBottom w:val="0"/>
          <w:divBdr>
            <w:top w:val="none" w:sz="0" w:space="0" w:color="auto"/>
            <w:left w:val="none" w:sz="0" w:space="0" w:color="auto"/>
            <w:bottom w:val="none" w:sz="0" w:space="0" w:color="auto"/>
            <w:right w:val="none" w:sz="0" w:space="0" w:color="auto"/>
          </w:divBdr>
        </w:div>
        <w:div w:id="802113720">
          <w:marLeft w:val="640"/>
          <w:marRight w:val="0"/>
          <w:marTop w:val="0"/>
          <w:marBottom w:val="0"/>
          <w:divBdr>
            <w:top w:val="none" w:sz="0" w:space="0" w:color="auto"/>
            <w:left w:val="none" w:sz="0" w:space="0" w:color="auto"/>
            <w:bottom w:val="none" w:sz="0" w:space="0" w:color="auto"/>
            <w:right w:val="none" w:sz="0" w:space="0" w:color="auto"/>
          </w:divBdr>
        </w:div>
        <w:div w:id="1657491276">
          <w:marLeft w:val="640"/>
          <w:marRight w:val="0"/>
          <w:marTop w:val="0"/>
          <w:marBottom w:val="0"/>
          <w:divBdr>
            <w:top w:val="none" w:sz="0" w:space="0" w:color="auto"/>
            <w:left w:val="none" w:sz="0" w:space="0" w:color="auto"/>
            <w:bottom w:val="none" w:sz="0" w:space="0" w:color="auto"/>
            <w:right w:val="none" w:sz="0" w:space="0" w:color="auto"/>
          </w:divBdr>
        </w:div>
        <w:div w:id="935599888">
          <w:marLeft w:val="640"/>
          <w:marRight w:val="0"/>
          <w:marTop w:val="0"/>
          <w:marBottom w:val="0"/>
          <w:divBdr>
            <w:top w:val="none" w:sz="0" w:space="0" w:color="auto"/>
            <w:left w:val="none" w:sz="0" w:space="0" w:color="auto"/>
            <w:bottom w:val="none" w:sz="0" w:space="0" w:color="auto"/>
            <w:right w:val="none" w:sz="0" w:space="0" w:color="auto"/>
          </w:divBdr>
        </w:div>
        <w:div w:id="897977042">
          <w:marLeft w:val="640"/>
          <w:marRight w:val="0"/>
          <w:marTop w:val="0"/>
          <w:marBottom w:val="0"/>
          <w:divBdr>
            <w:top w:val="none" w:sz="0" w:space="0" w:color="auto"/>
            <w:left w:val="none" w:sz="0" w:space="0" w:color="auto"/>
            <w:bottom w:val="none" w:sz="0" w:space="0" w:color="auto"/>
            <w:right w:val="none" w:sz="0" w:space="0" w:color="auto"/>
          </w:divBdr>
        </w:div>
        <w:div w:id="858087150">
          <w:marLeft w:val="640"/>
          <w:marRight w:val="0"/>
          <w:marTop w:val="0"/>
          <w:marBottom w:val="0"/>
          <w:divBdr>
            <w:top w:val="none" w:sz="0" w:space="0" w:color="auto"/>
            <w:left w:val="none" w:sz="0" w:space="0" w:color="auto"/>
            <w:bottom w:val="none" w:sz="0" w:space="0" w:color="auto"/>
            <w:right w:val="none" w:sz="0" w:space="0" w:color="auto"/>
          </w:divBdr>
        </w:div>
        <w:div w:id="2140224610">
          <w:marLeft w:val="640"/>
          <w:marRight w:val="0"/>
          <w:marTop w:val="0"/>
          <w:marBottom w:val="0"/>
          <w:divBdr>
            <w:top w:val="none" w:sz="0" w:space="0" w:color="auto"/>
            <w:left w:val="none" w:sz="0" w:space="0" w:color="auto"/>
            <w:bottom w:val="none" w:sz="0" w:space="0" w:color="auto"/>
            <w:right w:val="none" w:sz="0" w:space="0" w:color="auto"/>
          </w:divBdr>
        </w:div>
        <w:div w:id="498429016">
          <w:marLeft w:val="640"/>
          <w:marRight w:val="0"/>
          <w:marTop w:val="0"/>
          <w:marBottom w:val="0"/>
          <w:divBdr>
            <w:top w:val="none" w:sz="0" w:space="0" w:color="auto"/>
            <w:left w:val="none" w:sz="0" w:space="0" w:color="auto"/>
            <w:bottom w:val="none" w:sz="0" w:space="0" w:color="auto"/>
            <w:right w:val="none" w:sz="0" w:space="0" w:color="auto"/>
          </w:divBdr>
        </w:div>
        <w:div w:id="208802011">
          <w:marLeft w:val="640"/>
          <w:marRight w:val="0"/>
          <w:marTop w:val="0"/>
          <w:marBottom w:val="0"/>
          <w:divBdr>
            <w:top w:val="none" w:sz="0" w:space="0" w:color="auto"/>
            <w:left w:val="none" w:sz="0" w:space="0" w:color="auto"/>
            <w:bottom w:val="none" w:sz="0" w:space="0" w:color="auto"/>
            <w:right w:val="none" w:sz="0" w:space="0" w:color="auto"/>
          </w:divBdr>
        </w:div>
        <w:div w:id="539437868">
          <w:marLeft w:val="640"/>
          <w:marRight w:val="0"/>
          <w:marTop w:val="0"/>
          <w:marBottom w:val="0"/>
          <w:divBdr>
            <w:top w:val="none" w:sz="0" w:space="0" w:color="auto"/>
            <w:left w:val="none" w:sz="0" w:space="0" w:color="auto"/>
            <w:bottom w:val="none" w:sz="0" w:space="0" w:color="auto"/>
            <w:right w:val="none" w:sz="0" w:space="0" w:color="auto"/>
          </w:divBdr>
        </w:div>
        <w:div w:id="1238662938">
          <w:marLeft w:val="640"/>
          <w:marRight w:val="0"/>
          <w:marTop w:val="0"/>
          <w:marBottom w:val="0"/>
          <w:divBdr>
            <w:top w:val="none" w:sz="0" w:space="0" w:color="auto"/>
            <w:left w:val="none" w:sz="0" w:space="0" w:color="auto"/>
            <w:bottom w:val="none" w:sz="0" w:space="0" w:color="auto"/>
            <w:right w:val="none" w:sz="0" w:space="0" w:color="auto"/>
          </w:divBdr>
        </w:div>
        <w:div w:id="1163542279">
          <w:marLeft w:val="640"/>
          <w:marRight w:val="0"/>
          <w:marTop w:val="0"/>
          <w:marBottom w:val="0"/>
          <w:divBdr>
            <w:top w:val="none" w:sz="0" w:space="0" w:color="auto"/>
            <w:left w:val="none" w:sz="0" w:space="0" w:color="auto"/>
            <w:bottom w:val="none" w:sz="0" w:space="0" w:color="auto"/>
            <w:right w:val="none" w:sz="0" w:space="0" w:color="auto"/>
          </w:divBdr>
        </w:div>
        <w:div w:id="360479028">
          <w:marLeft w:val="640"/>
          <w:marRight w:val="0"/>
          <w:marTop w:val="0"/>
          <w:marBottom w:val="0"/>
          <w:divBdr>
            <w:top w:val="none" w:sz="0" w:space="0" w:color="auto"/>
            <w:left w:val="none" w:sz="0" w:space="0" w:color="auto"/>
            <w:bottom w:val="none" w:sz="0" w:space="0" w:color="auto"/>
            <w:right w:val="none" w:sz="0" w:space="0" w:color="auto"/>
          </w:divBdr>
        </w:div>
        <w:div w:id="1756433870">
          <w:marLeft w:val="640"/>
          <w:marRight w:val="0"/>
          <w:marTop w:val="0"/>
          <w:marBottom w:val="0"/>
          <w:divBdr>
            <w:top w:val="none" w:sz="0" w:space="0" w:color="auto"/>
            <w:left w:val="none" w:sz="0" w:space="0" w:color="auto"/>
            <w:bottom w:val="none" w:sz="0" w:space="0" w:color="auto"/>
            <w:right w:val="none" w:sz="0" w:space="0" w:color="auto"/>
          </w:divBdr>
        </w:div>
        <w:div w:id="753547045">
          <w:marLeft w:val="640"/>
          <w:marRight w:val="0"/>
          <w:marTop w:val="0"/>
          <w:marBottom w:val="0"/>
          <w:divBdr>
            <w:top w:val="none" w:sz="0" w:space="0" w:color="auto"/>
            <w:left w:val="none" w:sz="0" w:space="0" w:color="auto"/>
            <w:bottom w:val="none" w:sz="0" w:space="0" w:color="auto"/>
            <w:right w:val="none" w:sz="0" w:space="0" w:color="auto"/>
          </w:divBdr>
        </w:div>
        <w:div w:id="630093217">
          <w:marLeft w:val="640"/>
          <w:marRight w:val="0"/>
          <w:marTop w:val="0"/>
          <w:marBottom w:val="0"/>
          <w:divBdr>
            <w:top w:val="none" w:sz="0" w:space="0" w:color="auto"/>
            <w:left w:val="none" w:sz="0" w:space="0" w:color="auto"/>
            <w:bottom w:val="none" w:sz="0" w:space="0" w:color="auto"/>
            <w:right w:val="none" w:sz="0" w:space="0" w:color="auto"/>
          </w:divBdr>
        </w:div>
      </w:divsChild>
    </w:div>
    <w:div w:id="966396896">
      <w:bodyDiv w:val="1"/>
      <w:marLeft w:val="0"/>
      <w:marRight w:val="0"/>
      <w:marTop w:val="0"/>
      <w:marBottom w:val="0"/>
      <w:divBdr>
        <w:top w:val="none" w:sz="0" w:space="0" w:color="auto"/>
        <w:left w:val="none" w:sz="0" w:space="0" w:color="auto"/>
        <w:bottom w:val="none" w:sz="0" w:space="0" w:color="auto"/>
        <w:right w:val="none" w:sz="0" w:space="0" w:color="auto"/>
      </w:divBdr>
      <w:divsChild>
        <w:div w:id="1927301924">
          <w:marLeft w:val="480"/>
          <w:marRight w:val="0"/>
          <w:marTop w:val="0"/>
          <w:marBottom w:val="0"/>
          <w:divBdr>
            <w:top w:val="none" w:sz="0" w:space="0" w:color="auto"/>
            <w:left w:val="none" w:sz="0" w:space="0" w:color="auto"/>
            <w:bottom w:val="none" w:sz="0" w:space="0" w:color="auto"/>
            <w:right w:val="none" w:sz="0" w:space="0" w:color="auto"/>
          </w:divBdr>
        </w:div>
        <w:div w:id="1120876451">
          <w:marLeft w:val="480"/>
          <w:marRight w:val="0"/>
          <w:marTop w:val="0"/>
          <w:marBottom w:val="0"/>
          <w:divBdr>
            <w:top w:val="none" w:sz="0" w:space="0" w:color="auto"/>
            <w:left w:val="none" w:sz="0" w:space="0" w:color="auto"/>
            <w:bottom w:val="none" w:sz="0" w:space="0" w:color="auto"/>
            <w:right w:val="none" w:sz="0" w:space="0" w:color="auto"/>
          </w:divBdr>
        </w:div>
        <w:div w:id="2139908241">
          <w:marLeft w:val="480"/>
          <w:marRight w:val="0"/>
          <w:marTop w:val="0"/>
          <w:marBottom w:val="0"/>
          <w:divBdr>
            <w:top w:val="none" w:sz="0" w:space="0" w:color="auto"/>
            <w:left w:val="none" w:sz="0" w:space="0" w:color="auto"/>
            <w:bottom w:val="none" w:sz="0" w:space="0" w:color="auto"/>
            <w:right w:val="none" w:sz="0" w:space="0" w:color="auto"/>
          </w:divBdr>
        </w:div>
        <w:div w:id="412702392">
          <w:marLeft w:val="480"/>
          <w:marRight w:val="0"/>
          <w:marTop w:val="0"/>
          <w:marBottom w:val="0"/>
          <w:divBdr>
            <w:top w:val="none" w:sz="0" w:space="0" w:color="auto"/>
            <w:left w:val="none" w:sz="0" w:space="0" w:color="auto"/>
            <w:bottom w:val="none" w:sz="0" w:space="0" w:color="auto"/>
            <w:right w:val="none" w:sz="0" w:space="0" w:color="auto"/>
          </w:divBdr>
        </w:div>
        <w:div w:id="1714235720">
          <w:marLeft w:val="480"/>
          <w:marRight w:val="0"/>
          <w:marTop w:val="0"/>
          <w:marBottom w:val="0"/>
          <w:divBdr>
            <w:top w:val="none" w:sz="0" w:space="0" w:color="auto"/>
            <w:left w:val="none" w:sz="0" w:space="0" w:color="auto"/>
            <w:bottom w:val="none" w:sz="0" w:space="0" w:color="auto"/>
            <w:right w:val="none" w:sz="0" w:space="0" w:color="auto"/>
          </w:divBdr>
        </w:div>
        <w:div w:id="1409614272">
          <w:marLeft w:val="480"/>
          <w:marRight w:val="0"/>
          <w:marTop w:val="0"/>
          <w:marBottom w:val="0"/>
          <w:divBdr>
            <w:top w:val="none" w:sz="0" w:space="0" w:color="auto"/>
            <w:left w:val="none" w:sz="0" w:space="0" w:color="auto"/>
            <w:bottom w:val="none" w:sz="0" w:space="0" w:color="auto"/>
            <w:right w:val="none" w:sz="0" w:space="0" w:color="auto"/>
          </w:divBdr>
        </w:div>
        <w:div w:id="935941748">
          <w:marLeft w:val="480"/>
          <w:marRight w:val="0"/>
          <w:marTop w:val="0"/>
          <w:marBottom w:val="0"/>
          <w:divBdr>
            <w:top w:val="none" w:sz="0" w:space="0" w:color="auto"/>
            <w:left w:val="none" w:sz="0" w:space="0" w:color="auto"/>
            <w:bottom w:val="none" w:sz="0" w:space="0" w:color="auto"/>
            <w:right w:val="none" w:sz="0" w:space="0" w:color="auto"/>
          </w:divBdr>
        </w:div>
        <w:div w:id="1246383897">
          <w:marLeft w:val="480"/>
          <w:marRight w:val="0"/>
          <w:marTop w:val="0"/>
          <w:marBottom w:val="0"/>
          <w:divBdr>
            <w:top w:val="none" w:sz="0" w:space="0" w:color="auto"/>
            <w:left w:val="none" w:sz="0" w:space="0" w:color="auto"/>
            <w:bottom w:val="none" w:sz="0" w:space="0" w:color="auto"/>
            <w:right w:val="none" w:sz="0" w:space="0" w:color="auto"/>
          </w:divBdr>
        </w:div>
        <w:div w:id="609119884">
          <w:marLeft w:val="480"/>
          <w:marRight w:val="0"/>
          <w:marTop w:val="0"/>
          <w:marBottom w:val="0"/>
          <w:divBdr>
            <w:top w:val="none" w:sz="0" w:space="0" w:color="auto"/>
            <w:left w:val="none" w:sz="0" w:space="0" w:color="auto"/>
            <w:bottom w:val="none" w:sz="0" w:space="0" w:color="auto"/>
            <w:right w:val="none" w:sz="0" w:space="0" w:color="auto"/>
          </w:divBdr>
        </w:div>
        <w:div w:id="651324773">
          <w:marLeft w:val="480"/>
          <w:marRight w:val="0"/>
          <w:marTop w:val="0"/>
          <w:marBottom w:val="0"/>
          <w:divBdr>
            <w:top w:val="none" w:sz="0" w:space="0" w:color="auto"/>
            <w:left w:val="none" w:sz="0" w:space="0" w:color="auto"/>
            <w:bottom w:val="none" w:sz="0" w:space="0" w:color="auto"/>
            <w:right w:val="none" w:sz="0" w:space="0" w:color="auto"/>
          </w:divBdr>
        </w:div>
        <w:div w:id="1979265286">
          <w:marLeft w:val="480"/>
          <w:marRight w:val="0"/>
          <w:marTop w:val="0"/>
          <w:marBottom w:val="0"/>
          <w:divBdr>
            <w:top w:val="none" w:sz="0" w:space="0" w:color="auto"/>
            <w:left w:val="none" w:sz="0" w:space="0" w:color="auto"/>
            <w:bottom w:val="none" w:sz="0" w:space="0" w:color="auto"/>
            <w:right w:val="none" w:sz="0" w:space="0" w:color="auto"/>
          </w:divBdr>
        </w:div>
        <w:div w:id="1198741976">
          <w:marLeft w:val="480"/>
          <w:marRight w:val="0"/>
          <w:marTop w:val="0"/>
          <w:marBottom w:val="0"/>
          <w:divBdr>
            <w:top w:val="none" w:sz="0" w:space="0" w:color="auto"/>
            <w:left w:val="none" w:sz="0" w:space="0" w:color="auto"/>
            <w:bottom w:val="none" w:sz="0" w:space="0" w:color="auto"/>
            <w:right w:val="none" w:sz="0" w:space="0" w:color="auto"/>
          </w:divBdr>
        </w:div>
        <w:div w:id="1587887543">
          <w:marLeft w:val="480"/>
          <w:marRight w:val="0"/>
          <w:marTop w:val="0"/>
          <w:marBottom w:val="0"/>
          <w:divBdr>
            <w:top w:val="none" w:sz="0" w:space="0" w:color="auto"/>
            <w:left w:val="none" w:sz="0" w:space="0" w:color="auto"/>
            <w:bottom w:val="none" w:sz="0" w:space="0" w:color="auto"/>
            <w:right w:val="none" w:sz="0" w:space="0" w:color="auto"/>
          </w:divBdr>
        </w:div>
        <w:div w:id="1105199682">
          <w:marLeft w:val="480"/>
          <w:marRight w:val="0"/>
          <w:marTop w:val="0"/>
          <w:marBottom w:val="0"/>
          <w:divBdr>
            <w:top w:val="none" w:sz="0" w:space="0" w:color="auto"/>
            <w:left w:val="none" w:sz="0" w:space="0" w:color="auto"/>
            <w:bottom w:val="none" w:sz="0" w:space="0" w:color="auto"/>
            <w:right w:val="none" w:sz="0" w:space="0" w:color="auto"/>
          </w:divBdr>
        </w:div>
        <w:div w:id="401220287">
          <w:marLeft w:val="480"/>
          <w:marRight w:val="0"/>
          <w:marTop w:val="0"/>
          <w:marBottom w:val="0"/>
          <w:divBdr>
            <w:top w:val="none" w:sz="0" w:space="0" w:color="auto"/>
            <w:left w:val="none" w:sz="0" w:space="0" w:color="auto"/>
            <w:bottom w:val="none" w:sz="0" w:space="0" w:color="auto"/>
            <w:right w:val="none" w:sz="0" w:space="0" w:color="auto"/>
          </w:divBdr>
        </w:div>
        <w:div w:id="265313619">
          <w:marLeft w:val="480"/>
          <w:marRight w:val="0"/>
          <w:marTop w:val="0"/>
          <w:marBottom w:val="0"/>
          <w:divBdr>
            <w:top w:val="none" w:sz="0" w:space="0" w:color="auto"/>
            <w:left w:val="none" w:sz="0" w:space="0" w:color="auto"/>
            <w:bottom w:val="none" w:sz="0" w:space="0" w:color="auto"/>
            <w:right w:val="none" w:sz="0" w:space="0" w:color="auto"/>
          </w:divBdr>
        </w:div>
        <w:div w:id="1547597335">
          <w:marLeft w:val="480"/>
          <w:marRight w:val="0"/>
          <w:marTop w:val="0"/>
          <w:marBottom w:val="0"/>
          <w:divBdr>
            <w:top w:val="none" w:sz="0" w:space="0" w:color="auto"/>
            <w:left w:val="none" w:sz="0" w:space="0" w:color="auto"/>
            <w:bottom w:val="none" w:sz="0" w:space="0" w:color="auto"/>
            <w:right w:val="none" w:sz="0" w:space="0" w:color="auto"/>
          </w:divBdr>
        </w:div>
        <w:div w:id="1960642275">
          <w:marLeft w:val="480"/>
          <w:marRight w:val="0"/>
          <w:marTop w:val="0"/>
          <w:marBottom w:val="0"/>
          <w:divBdr>
            <w:top w:val="none" w:sz="0" w:space="0" w:color="auto"/>
            <w:left w:val="none" w:sz="0" w:space="0" w:color="auto"/>
            <w:bottom w:val="none" w:sz="0" w:space="0" w:color="auto"/>
            <w:right w:val="none" w:sz="0" w:space="0" w:color="auto"/>
          </w:divBdr>
        </w:div>
        <w:div w:id="807817443">
          <w:marLeft w:val="480"/>
          <w:marRight w:val="0"/>
          <w:marTop w:val="0"/>
          <w:marBottom w:val="0"/>
          <w:divBdr>
            <w:top w:val="none" w:sz="0" w:space="0" w:color="auto"/>
            <w:left w:val="none" w:sz="0" w:space="0" w:color="auto"/>
            <w:bottom w:val="none" w:sz="0" w:space="0" w:color="auto"/>
            <w:right w:val="none" w:sz="0" w:space="0" w:color="auto"/>
          </w:divBdr>
        </w:div>
        <w:div w:id="954412464">
          <w:marLeft w:val="480"/>
          <w:marRight w:val="0"/>
          <w:marTop w:val="0"/>
          <w:marBottom w:val="0"/>
          <w:divBdr>
            <w:top w:val="none" w:sz="0" w:space="0" w:color="auto"/>
            <w:left w:val="none" w:sz="0" w:space="0" w:color="auto"/>
            <w:bottom w:val="none" w:sz="0" w:space="0" w:color="auto"/>
            <w:right w:val="none" w:sz="0" w:space="0" w:color="auto"/>
          </w:divBdr>
        </w:div>
        <w:div w:id="1256474199">
          <w:marLeft w:val="480"/>
          <w:marRight w:val="0"/>
          <w:marTop w:val="0"/>
          <w:marBottom w:val="0"/>
          <w:divBdr>
            <w:top w:val="none" w:sz="0" w:space="0" w:color="auto"/>
            <w:left w:val="none" w:sz="0" w:space="0" w:color="auto"/>
            <w:bottom w:val="none" w:sz="0" w:space="0" w:color="auto"/>
            <w:right w:val="none" w:sz="0" w:space="0" w:color="auto"/>
          </w:divBdr>
        </w:div>
        <w:div w:id="367995585">
          <w:marLeft w:val="480"/>
          <w:marRight w:val="0"/>
          <w:marTop w:val="0"/>
          <w:marBottom w:val="0"/>
          <w:divBdr>
            <w:top w:val="none" w:sz="0" w:space="0" w:color="auto"/>
            <w:left w:val="none" w:sz="0" w:space="0" w:color="auto"/>
            <w:bottom w:val="none" w:sz="0" w:space="0" w:color="auto"/>
            <w:right w:val="none" w:sz="0" w:space="0" w:color="auto"/>
          </w:divBdr>
        </w:div>
        <w:div w:id="1168595295">
          <w:marLeft w:val="480"/>
          <w:marRight w:val="0"/>
          <w:marTop w:val="0"/>
          <w:marBottom w:val="0"/>
          <w:divBdr>
            <w:top w:val="none" w:sz="0" w:space="0" w:color="auto"/>
            <w:left w:val="none" w:sz="0" w:space="0" w:color="auto"/>
            <w:bottom w:val="none" w:sz="0" w:space="0" w:color="auto"/>
            <w:right w:val="none" w:sz="0" w:space="0" w:color="auto"/>
          </w:divBdr>
        </w:div>
        <w:div w:id="775713501">
          <w:marLeft w:val="480"/>
          <w:marRight w:val="0"/>
          <w:marTop w:val="0"/>
          <w:marBottom w:val="0"/>
          <w:divBdr>
            <w:top w:val="none" w:sz="0" w:space="0" w:color="auto"/>
            <w:left w:val="none" w:sz="0" w:space="0" w:color="auto"/>
            <w:bottom w:val="none" w:sz="0" w:space="0" w:color="auto"/>
            <w:right w:val="none" w:sz="0" w:space="0" w:color="auto"/>
          </w:divBdr>
        </w:div>
        <w:div w:id="925189318">
          <w:marLeft w:val="480"/>
          <w:marRight w:val="0"/>
          <w:marTop w:val="0"/>
          <w:marBottom w:val="0"/>
          <w:divBdr>
            <w:top w:val="none" w:sz="0" w:space="0" w:color="auto"/>
            <w:left w:val="none" w:sz="0" w:space="0" w:color="auto"/>
            <w:bottom w:val="none" w:sz="0" w:space="0" w:color="auto"/>
            <w:right w:val="none" w:sz="0" w:space="0" w:color="auto"/>
          </w:divBdr>
        </w:div>
        <w:div w:id="239802045">
          <w:marLeft w:val="480"/>
          <w:marRight w:val="0"/>
          <w:marTop w:val="0"/>
          <w:marBottom w:val="0"/>
          <w:divBdr>
            <w:top w:val="none" w:sz="0" w:space="0" w:color="auto"/>
            <w:left w:val="none" w:sz="0" w:space="0" w:color="auto"/>
            <w:bottom w:val="none" w:sz="0" w:space="0" w:color="auto"/>
            <w:right w:val="none" w:sz="0" w:space="0" w:color="auto"/>
          </w:divBdr>
        </w:div>
        <w:div w:id="1548030223">
          <w:marLeft w:val="480"/>
          <w:marRight w:val="0"/>
          <w:marTop w:val="0"/>
          <w:marBottom w:val="0"/>
          <w:divBdr>
            <w:top w:val="none" w:sz="0" w:space="0" w:color="auto"/>
            <w:left w:val="none" w:sz="0" w:space="0" w:color="auto"/>
            <w:bottom w:val="none" w:sz="0" w:space="0" w:color="auto"/>
            <w:right w:val="none" w:sz="0" w:space="0" w:color="auto"/>
          </w:divBdr>
        </w:div>
        <w:div w:id="161511765">
          <w:marLeft w:val="480"/>
          <w:marRight w:val="0"/>
          <w:marTop w:val="0"/>
          <w:marBottom w:val="0"/>
          <w:divBdr>
            <w:top w:val="none" w:sz="0" w:space="0" w:color="auto"/>
            <w:left w:val="none" w:sz="0" w:space="0" w:color="auto"/>
            <w:bottom w:val="none" w:sz="0" w:space="0" w:color="auto"/>
            <w:right w:val="none" w:sz="0" w:space="0" w:color="auto"/>
          </w:divBdr>
        </w:div>
        <w:div w:id="1866361264">
          <w:marLeft w:val="480"/>
          <w:marRight w:val="0"/>
          <w:marTop w:val="0"/>
          <w:marBottom w:val="0"/>
          <w:divBdr>
            <w:top w:val="none" w:sz="0" w:space="0" w:color="auto"/>
            <w:left w:val="none" w:sz="0" w:space="0" w:color="auto"/>
            <w:bottom w:val="none" w:sz="0" w:space="0" w:color="auto"/>
            <w:right w:val="none" w:sz="0" w:space="0" w:color="auto"/>
          </w:divBdr>
        </w:div>
        <w:div w:id="945504115">
          <w:marLeft w:val="480"/>
          <w:marRight w:val="0"/>
          <w:marTop w:val="0"/>
          <w:marBottom w:val="0"/>
          <w:divBdr>
            <w:top w:val="none" w:sz="0" w:space="0" w:color="auto"/>
            <w:left w:val="none" w:sz="0" w:space="0" w:color="auto"/>
            <w:bottom w:val="none" w:sz="0" w:space="0" w:color="auto"/>
            <w:right w:val="none" w:sz="0" w:space="0" w:color="auto"/>
          </w:divBdr>
        </w:div>
      </w:divsChild>
    </w:div>
    <w:div w:id="967272834">
      <w:bodyDiv w:val="1"/>
      <w:marLeft w:val="0"/>
      <w:marRight w:val="0"/>
      <w:marTop w:val="0"/>
      <w:marBottom w:val="0"/>
      <w:divBdr>
        <w:top w:val="none" w:sz="0" w:space="0" w:color="auto"/>
        <w:left w:val="none" w:sz="0" w:space="0" w:color="auto"/>
        <w:bottom w:val="none" w:sz="0" w:space="0" w:color="auto"/>
        <w:right w:val="none" w:sz="0" w:space="0" w:color="auto"/>
      </w:divBdr>
      <w:divsChild>
        <w:div w:id="1024745691">
          <w:marLeft w:val="0"/>
          <w:marRight w:val="0"/>
          <w:marTop w:val="0"/>
          <w:marBottom w:val="0"/>
          <w:divBdr>
            <w:top w:val="none" w:sz="0" w:space="0" w:color="auto"/>
            <w:left w:val="none" w:sz="0" w:space="0" w:color="auto"/>
            <w:bottom w:val="none" w:sz="0" w:space="0" w:color="auto"/>
            <w:right w:val="none" w:sz="0" w:space="0" w:color="auto"/>
          </w:divBdr>
          <w:divsChild>
            <w:div w:id="3868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01456">
      <w:bodyDiv w:val="1"/>
      <w:marLeft w:val="0"/>
      <w:marRight w:val="0"/>
      <w:marTop w:val="0"/>
      <w:marBottom w:val="0"/>
      <w:divBdr>
        <w:top w:val="none" w:sz="0" w:space="0" w:color="auto"/>
        <w:left w:val="none" w:sz="0" w:space="0" w:color="auto"/>
        <w:bottom w:val="none" w:sz="0" w:space="0" w:color="auto"/>
        <w:right w:val="none" w:sz="0" w:space="0" w:color="auto"/>
      </w:divBdr>
    </w:div>
    <w:div w:id="969476024">
      <w:bodyDiv w:val="1"/>
      <w:marLeft w:val="0"/>
      <w:marRight w:val="0"/>
      <w:marTop w:val="0"/>
      <w:marBottom w:val="0"/>
      <w:divBdr>
        <w:top w:val="none" w:sz="0" w:space="0" w:color="auto"/>
        <w:left w:val="none" w:sz="0" w:space="0" w:color="auto"/>
        <w:bottom w:val="none" w:sz="0" w:space="0" w:color="auto"/>
        <w:right w:val="none" w:sz="0" w:space="0" w:color="auto"/>
      </w:divBdr>
      <w:divsChild>
        <w:div w:id="1667173469">
          <w:marLeft w:val="480"/>
          <w:marRight w:val="0"/>
          <w:marTop w:val="0"/>
          <w:marBottom w:val="0"/>
          <w:divBdr>
            <w:top w:val="none" w:sz="0" w:space="0" w:color="auto"/>
            <w:left w:val="none" w:sz="0" w:space="0" w:color="auto"/>
            <w:bottom w:val="none" w:sz="0" w:space="0" w:color="auto"/>
            <w:right w:val="none" w:sz="0" w:space="0" w:color="auto"/>
          </w:divBdr>
          <w:divsChild>
            <w:div w:id="82457716">
              <w:marLeft w:val="0"/>
              <w:marRight w:val="0"/>
              <w:marTop w:val="0"/>
              <w:marBottom w:val="0"/>
              <w:divBdr>
                <w:top w:val="none" w:sz="0" w:space="0" w:color="auto"/>
                <w:left w:val="none" w:sz="0" w:space="0" w:color="auto"/>
                <w:bottom w:val="none" w:sz="0" w:space="0" w:color="auto"/>
                <w:right w:val="none" w:sz="0" w:space="0" w:color="auto"/>
              </w:divBdr>
              <w:divsChild>
                <w:div w:id="1397511171">
                  <w:marLeft w:val="480"/>
                  <w:marRight w:val="0"/>
                  <w:marTop w:val="0"/>
                  <w:marBottom w:val="0"/>
                  <w:divBdr>
                    <w:top w:val="none" w:sz="0" w:space="0" w:color="auto"/>
                    <w:left w:val="none" w:sz="0" w:space="0" w:color="auto"/>
                    <w:bottom w:val="none" w:sz="0" w:space="0" w:color="auto"/>
                    <w:right w:val="none" w:sz="0" w:space="0" w:color="auto"/>
                  </w:divBdr>
                </w:div>
                <w:div w:id="356856384">
                  <w:marLeft w:val="480"/>
                  <w:marRight w:val="0"/>
                  <w:marTop w:val="0"/>
                  <w:marBottom w:val="0"/>
                  <w:divBdr>
                    <w:top w:val="none" w:sz="0" w:space="0" w:color="auto"/>
                    <w:left w:val="none" w:sz="0" w:space="0" w:color="auto"/>
                    <w:bottom w:val="none" w:sz="0" w:space="0" w:color="auto"/>
                    <w:right w:val="none" w:sz="0" w:space="0" w:color="auto"/>
                  </w:divBdr>
                </w:div>
                <w:div w:id="1751123128">
                  <w:marLeft w:val="480"/>
                  <w:marRight w:val="0"/>
                  <w:marTop w:val="0"/>
                  <w:marBottom w:val="0"/>
                  <w:divBdr>
                    <w:top w:val="none" w:sz="0" w:space="0" w:color="auto"/>
                    <w:left w:val="none" w:sz="0" w:space="0" w:color="auto"/>
                    <w:bottom w:val="none" w:sz="0" w:space="0" w:color="auto"/>
                    <w:right w:val="none" w:sz="0" w:space="0" w:color="auto"/>
                  </w:divBdr>
                </w:div>
                <w:div w:id="2144151377">
                  <w:marLeft w:val="480"/>
                  <w:marRight w:val="0"/>
                  <w:marTop w:val="0"/>
                  <w:marBottom w:val="0"/>
                  <w:divBdr>
                    <w:top w:val="none" w:sz="0" w:space="0" w:color="auto"/>
                    <w:left w:val="none" w:sz="0" w:space="0" w:color="auto"/>
                    <w:bottom w:val="none" w:sz="0" w:space="0" w:color="auto"/>
                    <w:right w:val="none" w:sz="0" w:space="0" w:color="auto"/>
                  </w:divBdr>
                </w:div>
                <w:div w:id="1788697077">
                  <w:marLeft w:val="480"/>
                  <w:marRight w:val="0"/>
                  <w:marTop w:val="0"/>
                  <w:marBottom w:val="0"/>
                  <w:divBdr>
                    <w:top w:val="none" w:sz="0" w:space="0" w:color="auto"/>
                    <w:left w:val="none" w:sz="0" w:space="0" w:color="auto"/>
                    <w:bottom w:val="none" w:sz="0" w:space="0" w:color="auto"/>
                    <w:right w:val="none" w:sz="0" w:space="0" w:color="auto"/>
                  </w:divBdr>
                </w:div>
                <w:div w:id="1089304326">
                  <w:marLeft w:val="480"/>
                  <w:marRight w:val="0"/>
                  <w:marTop w:val="0"/>
                  <w:marBottom w:val="0"/>
                  <w:divBdr>
                    <w:top w:val="none" w:sz="0" w:space="0" w:color="auto"/>
                    <w:left w:val="none" w:sz="0" w:space="0" w:color="auto"/>
                    <w:bottom w:val="none" w:sz="0" w:space="0" w:color="auto"/>
                    <w:right w:val="none" w:sz="0" w:space="0" w:color="auto"/>
                  </w:divBdr>
                </w:div>
                <w:div w:id="1507090467">
                  <w:marLeft w:val="480"/>
                  <w:marRight w:val="0"/>
                  <w:marTop w:val="0"/>
                  <w:marBottom w:val="0"/>
                  <w:divBdr>
                    <w:top w:val="none" w:sz="0" w:space="0" w:color="auto"/>
                    <w:left w:val="none" w:sz="0" w:space="0" w:color="auto"/>
                    <w:bottom w:val="none" w:sz="0" w:space="0" w:color="auto"/>
                    <w:right w:val="none" w:sz="0" w:space="0" w:color="auto"/>
                  </w:divBdr>
                </w:div>
                <w:div w:id="1006984701">
                  <w:marLeft w:val="480"/>
                  <w:marRight w:val="0"/>
                  <w:marTop w:val="0"/>
                  <w:marBottom w:val="0"/>
                  <w:divBdr>
                    <w:top w:val="none" w:sz="0" w:space="0" w:color="auto"/>
                    <w:left w:val="none" w:sz="0" w:space="0" w:color="auto"/>
                    <w:bottom w:val="none" w:sz="0" w:space="0" w:color="auto"/>
                    <w:right w:val="none" w:sz="0" w:space="0" w:color="auto"/>
                  </w:divBdr>
                </w:div>
                <w:div w:id="1699549493">
                  <w:marLeft w:val="480"/>
                  <w:marRight w:val="0"/>
                  <w:marTop w:val="0"/>
                  <w:marBottom w:val="0"/>
                  <w:divBdr>
                    <w:top w:val="none" w:sz="0" w:space="0" w:color="auto"/>
                    <w:left w:val="none" w:sz="0" w:space="0" w:color="auto"/>
                    <w:bottom w:val="none" w:sz="0" w:space="0" w:color="auto"/>
                    <w:right w:val="none" w:sz="0" w:space="0" w:color="auto"/>
                  </w:divBdr>
                </w:div>
                <w:div w:id="480774905">
                  <w:marLeft w:val="480"/>
                  <w:marRight w:val="0"/>
                  <w:marTop w:val="0"/>
                  <w:marBottom w:val="0"/>
                  <w:divBdr>
                    <w:top w:val="none" w:sz="0" w:space="0" w:color="auto"/>
                    <w:left w:val="none" w:sz="0" w:space="0" w:color="auto"/>
                    <w:bottom w:val="none" w:sz="0" w:space="0" w:color="auto"/>
                    <w:right w:val="none" w:sz="0" w:space="0" w:color="auto"/>
                  </w:divBdr>
                </w:div>
                <w:div w:id="167212198">
                  <w:marLeft w:val="480"/>
                  <w:marRight w:val="0"/>
                  <w:marTop w:val="0"/>
                  <w:marBottom w:val="0"/>
                  <w:divBdr>
                    <w:top w:val="none" w:sz="0" w:space="0" w:color="auto"/>
                    <w:left w:val="none" w:sz="0" w:space="0" w:color="auto"/>
                    <w:bottom w:val="none" w:sz="0" w:space="0" w:color="auto"/>
                    <w:right w:val="none" w:sz="0" w:space="0" w:color="auto"/>
                  </w:divBdr>
                </w:div>
                <w:div w:id="498231126">
                  <w:marLeft w:val="480"/>
                  <w:marRight w:val="0"/>
                  <w:marTop w:val="0"/>
                  <w:marBottom w:val="0"/>
                  <w:divBdr>
                    <w:top w:val="none" w:sz="0" w:space="0" w:color="auto"/>
                    <w:left w:val="none" w:sz="0" w:space="0" w:color="auto"/>
                    <w:bottom w:val="none" w:sz="0" w:space="0" w:color="auto"/>
                    <w:right w:val="none" w:sz="0" w:space="0" w:color="auto"/>
                  </w:divBdr>
                </w:div>
                <w:div w:id="2099934437">
                  <w:marLeft w:val="480"/>
                  <w:marRight w:val="0"/>
                  <w:marTop w:val="0"/>
                  <w:marBottom w:val="0"/>
                  <w:divBdr>
                    <w:top w:val="none" w:sz="0" w:space="0" w:color="auto"/>
                    <w:left w:val="none" w:sz="0" w:space="0" w:color="auto"/>
                    <w:bottom w:val="none" w:sz="0" w:space="0" w:color="auto"/>
                    <w:right w:val="none" w:sz="0" w:space="0" w:color="auto"/>
                  </w:divBdr>
                </w:div>
                <w:div w:id="857233469">
                  <w:marLeft w:val="480"/>
                  <w:marRight w:val="0"/>
                  <w:marTop w:val="0"/>
                  <w:marBottom w:val="0"/>
                  <w:divBdr>
                    <w:top w:val="none" w:sz="0" w:space="0" w:color="auto"/>
                    <w:left w:val="none" w:sz="0" w:space="0" w:color="auto"/>
                    <w:bottom w:val="none" w:sz="0" w:space="0" w:color="auto"/>
                    <w:right w:val="none" w:sz="0" w:space="0" w:color="auto"/>
                  </w:divBdr>
                </w:div>
                <w:div w:id="737821313">
                  <w:marLeft w:val="480"/>
                  <w:marRight w:val="0"/>
                  <w:marTop w:val="0"/>
                  <w:marBottom w:val="0"/>
                  <w:divBdr>
                    <w:top w:val="none" w:sz="0" w:space="0" w:color="auto"/>
                    <w:left w:val="none" w:sz="0" w:space="0" w:color="auto"/>
                    <w:bottom w:val="none" w:sz="0" w:space="0" w:color="auto"/>
                    <w:right w:val="none" w:sz="0" w:space="0" w:color="auto"/>
                  </w:divBdr>
                </w:div>
                <w:div w:id="1556234819">
                  <w:marLeft w:val="480"/>
                  <w:marRight w:val="0"/>
                  <w:marTop w:val="0"/>
                  <w:marBottom w:val="0"/>
                  <w:divBdr>
                    <w:top w:val="none" w:sz="0" w:space="0" w:color="auto"/>
                    <w:left w:val="none" w:sz="0" w:space="0" w:color="auto"/>
                    <w:bottom w:val="none" w:sz="0" w:space="0" w:color="auto"/>
                    <w:right w:val="none" w:sz="0" w:space="0" w:color="auto"/>
                  </w:divBdr>
                </w:div>
                <w:div w:id="241837242">
                  <w:marLeft w:val="480"/>
                  <w:marRight w:val="0"/>
                  <w:marTop w:val="0"/>
                  <w:marBottom w:val="0"/>
                  <w:divBdr>
                    <w:top w:val="none" w:sz="0" w:space="0" w:color="auto"/>
                    <w:left w:val="none" w:sz="0" w:space="0" w:color="auto"/>
                    <w:bottom w:val="none" w:sz="0" w:space="0" w:color="auto"/>
                    <w:right w:val="none" w:sz="0" w:space="0" w:color="auto"/>
                  </w:divBdr>
                </w:div>
                <w:div w:id="2000885413">
                  <w:marLeft w:val="480"/>
                  <w:marRight w:val="0"/>
                  <w:marTop w:val="0"/>
                  <w:marBottom w:val="0"/>
                  <w:divBdr>
                    <w:top w:val="none" w:sz="0" w:space="0" w:color="auto"/>
                    <w:left w:val="none" w:sz="0" w:space="0" w:color="auto"/>
                    <w:bottom w:val="none" w:sz="0" w:space="0" w:color="auto"/>
                    <w:right w:val="none" w:sz="0" w:space="0" w:color="auto"/>
                  </w:divBdr>
                </w:div>
                <w:div w:id="1230769618">
                  <w:marLeft w:val="480"/>
                  <w:marRight w:val="0"/>
                  <w:marTop w:val="0"/>
                  <w:marBottom w:val="0"/>
                  <w:divBdr>
                    <w:top w:val="none" w:sz="0" w:space="0" w:color="auto"/>
                    <w:left w:val="none" w:sz="0" w:space="0" w:color="auto"/>
                    <w:bottom w:val="none" w:sz="0" w:space="0" w:color="auto"/>
                    <w:right w:val="none" w:sz="0" w:space="0" w:color="auto"/>
                  </w:divBdr>
                </w:div>
                <w:div w:id="1301308334">
                  <w:marLeft w:val="480"/>
                  <w:marRight w:val="0"/>
                  <w:marTop w:val="0"/>
                  <w:marBottom w:val="0"/>
                  <w:divBdr>
                    <w:top w:val="none" w:sz="0" w:space="0" w:color="auto"/>
                    <w:left w:val="none" w:sz="0" w:space="0" w:color="auto"/>
                    <w:bottom w:val="none" w:sz="0" w:space="0" w:color="auto"/>
                    <w:right w:val="none" w:sz="0" w:space="0" w:color="auto"/>
                  </w:divBdr>
                </w:div>
                <w:div w:id="758721156">
                  <w:marLeft w:val="480"/>
                  <w:marRight w:val="0"/>
                  <w:marTop w:val="0"/>
                  <w:marBottom w:val="0"/>
                  <w:divBdr>
                    <w:top w:val="none" w:sz="0" w:space="0" w:color="auto"/>
                    <w:left w:val="none" w:sz="0" w:space="0" w:color="auto"/>
                    <w:bottom w:val="none" w:sz="0" w:space="0" w:color="auto"/>
                    <w:right w:val="none" w:sz="0" w:space="0" w:color="auto"/>
                  </w:divBdr>
                </w:div>
                <w:div w:id="823938499">
                  <w:marLeft w:val="480"/>
                  <w:marRight w:val="0"/>
                  <w:marTop w:val="0"/>
                  <w:marBottom w:val="0"/>
                  <w:divBdr>
                    <w:top w:val="none" w:sz="0" w:space="0" w:color="auto"/>
                    <w:left w:val="none" w:sz="0" w:space="0" w:color="auto"/>
                    <w:bottom w:val="none" w:sz="0" w:space="0" w:color="auto"/>
                    <w:right w:val="none" w:sz="0" w:space="0" w:color="auto"/>
                  </w:divBdr>
                </w:div>
                <w:div w:id="1569615122">
                  <w:marLeft w:val="480"/>
                  <w:marRight w:val="0"/>
                  <w:marTop w:val="0"/>
                  <w:marBottom w:val="0"/>
                  <w:divBdr>
                    <w:top w:val="none" w:sz="0" w:space="0" w:color="auto"/>
                    <w:left w:val="none" w:sz="0" w:space="0" w:color="auto"/>
                    <w:bottom w:val="none" w:sz="0" w:space="0" w:color="auto"/>
                    <w:right w:val="none" w:sz="0" w:space="0" w:color="auto"/>
                  </w:divBdr>
                </w:div>
                <w:div w:id="1928922811">
                  <w:marLeft w:val="480"/>
                  <w:marRight w:val="0"/>
                  <w:marTop w:val="0"/>
                  <w:marBottom w:val="0"/>
                  <w:divBdr>
                    <w:top w:val="none" w:sz="0" w:space="0" w:color="auto"/>
                    <w:left w:val="none" w:sz="0" w:space="0" w:color="auto"/>
                    <w:bottom w:val="none" w:sz="0" w:space="0" w:color="auto"/>
                    <w:right w:val="none" w:sz="0" w:space="0" w:color="auto"/>
                  </w:divBdr>
                </w:div>
                <w:div w:id="999119383">
                  <w:marLeft w:val="480"/>
                  <w:marRight w:val="0"/>
                  <w:marTop w:val="0"/>
                  <w:marBottom w:val="0"/>
                  <w:divBdr>
                    <w:top w:val="none" w:sz="0" w:space="0" w:color="auto"/>
                    <w:left w:val="none" w:sz="0" w:space="0" w:color="auto"/>
                    <w:bottom w:val="none" w:sz="0" w:space="0" w:color="auto"/>
                    <w:right w:val="none" w:sz="0" w:space="0" w:color="auto"/>
                  </w:divBdr>
                </w:div>
                <w:div w:id="956449294">
                  <w:marLeft w:val="480"/>
                  <w:marRight w:val="0"/>
                  <w:marTop w:val="0"/>
                  <w:marBottom w:val="0"/>
                  <w:divBdr>
                    <w:top w:val="none" w:sz="0" w:space="0" w:color="auto"/>
                    <w:left w:val="none" w:sz="0" w:space="0" w:color="auto"/>
                    <w:bottom w:val="none" w:sz="0" w:space="0" w:color="auto"/>
                    <w:right w:val="none" w:sz="0" w:space="0" w:color="auto"/>
                  </w:divBdr>
                </w:div>
                <w:div w:id="1009598360">
                  <w:marLeft w:val="480"/>
                  <w:marRight w:val="0"/>
                  <w:marTop w:val="0"/>
                  <w:marBottom w:val="0"/>
                  <w:divBdr>
                    <w:top w:val="none" w:sz="0" w:space="0" w:color="auto"/>
                    <w:left w:val="none" w:sz="0" w:space="0" w:color="auto"/>
                    <w:bottom w:val="none" w:sz="0" w:space="0" w:color="auto"/>
                    <w:right w:val="none" w:sz="0" w:space="0" w:color="auto"/>
                  </w:divBdr>
                </w:div>
                <w:div w:id="1295409070">
                  <w:marLeft w:val="480"/>
                  <w:marRight w:val="0"/>
                  <w:marTop w:val="0"/>
                  <w:marBottom w:val="0"/>
                  <w:divBdr>
                    <w:top w:val="none" w:sz="0" w:space="0" w:color="auto"/>
                    <w:left w:val="none" w:sz="0" w:space="0" w:color="auto"/>
                    <w:bottom w:val="none" w:sz="0" w:space="0" w:color="auto"/>
                    <w:right w:val="none" w:sz="0" w:space="0" w:color="auto"/>
                  </w:divBdr>
                </w:div>
                <w:div w:id="874274939">
                  <w:marLeft w:val="480"/>
                  <w:marRight w:val="0"/>
                  <w:marTop w:val="0"/>
                  <w:marBottom w:val="0"/>
                  <w:divBdr>
                    <w:top w:val="none" w:sz="0" w:space="0" w:color="auto"/>
                    <w:left w:val="none" w:sz="0" w:space="0" w:color="auto"/>
                    <w:bottom w:val="none" w:sz="0" w:space="0" w:color="auto"/>
                    <w:right w:val="none" w:sz="0" w:space="0" w:color="auto"/>
                  </w:divBdr>
                </w:div>
                <w:div w:id="100148372">
                  <w:marLeft w:val="480"/>
                  <w:marRight w:val="0"/>
                  <w:marTop w:val="0"/>
                  <w:marBottom w:val="0"/>
                  <w:divBdr>
                    <w:top w:val="none" w:sz="0" w:space="0" w:color="auto"/>
                    <w:left w:val="none" w:sz="0" w:space="0" w:color="auto"/>
                    <w:bottom w:val="none" w:sz="0" w:space="0" w:color="auto"/>
                    <w:right w:val="none" w:sz="0" w:space="0" w:color="auto"/>
                  </w:divBdr>
                </w:div>
                <w:div w:id="1376544733">
                  <w:marLeft w:val="480"/>
                  <w:marRight w:val="0"/>
                  <w:marTop w:val="0"/>
                  <w:marBottom w:val="0"/>
                  <w:divBdr>
                    <w:top w:val="none" w:sz="0" w:space="0" w:color="auto"/>
                    <w:left w:val="none" w:sz="0" w:space="0" w:color="auto"/>
                    <w:bottom w:val="none" w:sz="0" w:space="0" w:color="auto"/>
                    <w:right w:val="none" w:sz="0" w:space="0" w:color="auto"/>
                  </w:divBdr>
                </w:div>
                <w:div w:id="1080710290">
                  <w:marLeft w:val="480"/>
                  <w:marRight w:val="0"/>
                  <w:marTop w:val="0"/>
                  <w:marBottom w:val="0"/>
                  <w:divBdr>
                    <w:top w:val="none" w:sz="0" w:space="0" w:color="auto"/>
                    <w:left w:val="none" w:sz="0" w:space="0" w:color="auto"/>
                    <w:bottom w:val="none" w:sz="0" w:space="0" w:color="auto"/>
                    <w:right w:val="none" w:sz="0" w:space="0" w:color="auto"/>
                  </w:divBdr>
                </w:div>
                <w:div w:id="2067335488">
                  <w:marLeft w:val="480"/>
                  <w:marRight w:val="0"/>
                  <w:marTop w:val="0"/>
                  <w:marBottom w:val="0"/>
                  <w:divBdr>
                    <w:top w:val="none" w:sz="0" w:space="0" w:color="auto"/>
                    <w:left w:val="none" w:sz="0" w:space="0" w:color="auto"/>
                    <w:bottom w:val="none" w:sz="0" w:space="0" w:color="auto"/>
                    <w:right w:val="none" w:sz="0" w:space="0" w:color="auto"/>
                  </w:divBdr>
                </w:div>
                <w:div w:id="1577664196">
                  <w:marLeft w:val="480"/>
                  <w:marRight w:val="0"/>
                  <w:marTop w:val="0"/>
                  <w:marBottom w:val="0"/>
                  <w:divBdr>
                    <w:top w:val="none" w:sz="0" w:space="0" w:color="auto"/>
                    <w:left w:val="none" w:sz="0" w:space="0" w:color="auto"/>
                    <w:bottom w:val="none" w:sz="0" w:space="0" w:color="auto"/>
                    <w:right w:val="none" w:sz="0" w:space="0" w:color="auto"/>
                  </w:divBdr>
                </w:div>
                <w:div w:id="1965649664">
                  <w:marLeft w:val="480"/>
                  <w:marRight w:val="0"/>
                  <w:marTop w:val="0"/>
                  <w:marBottom w:val="0"/>
                  <w:divBdr>
                    <w:top w:val="none" w:sz="0" w:space="0" w:color="auto"/>
                    <w:left w:val="none" w:sz="0" w:space="0" w:color="auto"/>
                    <w:bottom w:val="none" w:sz="0" w:space="0" w:color="auto"/>
                    <w:right w:val="none" w:sz="0" w:space="0" w:color="auto"/>
                  </w:divBdr>
                </w:div>
                <w:div w:id="1921941124">
                  <w:marLeft w:val="480"/>
                  <w:marRight w:val="0"/>
                  <w:marTop w:val="0"/>
                  <w:marBottom w:val="0"/>
                  <w:divBdr>
                    <w:top w:val="none" w:sz="0" w:space="0" w:color="auto"/>
                    <w:left w:val="none" w:sz="0" w:space="0" w:color="auto"/>
                    <w:bottom w:val="none" w:sz="0" w:space="0" w:color="auto"/>
                    <w:right w:val="none" w:sz="0" w:space="0" w:color="auto"/>
                  </w:divBdr>
                </w:div>
                <w:div w:id="1200434639">
                  <w:marLeft w:val="480"/>
                  <w:marRight w:val="0"/>
                  <w:marTop w:val="0"/>
                  <w:marBottom w:val="0"/>
                  <w:divBdr>
                    <w:top w:val="none" w:sz="0" w:space="0" w:color="auto"/>
                    <w:left w:val="none" w:sz="0" w:space="0" w:color="auto"/>
                    <w:bottom w:val="none" w:sz="0" w:space="0" w:color="auto"/>
                    <w:right w:val="none" w:sz="0" w:space="0" w:color="auto"/>
                  </w:divBdr>
                </w:div>
                <w:div w:id="2095975215">
                  <w:marLeft w:val="480"/>
                  <w:marRight w:val="0"/>
                  <w:marTop w:val="0"/>
                  <w:marBottom w:val="0"/>
                  <w:divBdr>
                    <w:top w:val="none" w:sz="0" w:space="0" w:color="auto"/>
                    <w:left w:val="none" w:sz="0" w:space="0" w:color="auto"/>
                    <w:bottom w:val="none" w:sz="0" w:space="0" w:color="auto"/>
                    <w:right w:val="none" w:sz="0" w:space="0" w:color="auto"/>
                  </w:divBdr>
                </w:div>
                <w:div w:id="465516312">
                  <w:marLeft w:val="480"/>
                  <w:marRight w:val="0"/>
                  <w:marTop w:val="0"/>
                  <w:marBottom w:val="0"/>
                  <w:divBdr>
                    <w:top w:val="none" w:sz="0" w:space="0" w:color="auto"/>
                    <w:left w:val="none" w:sz="0" w:space="0" w:color="auto"/>
                    <w:bottom w:val="none" w:sz="0" w:space="0" w:color="auto"/>
                    <w:right w:val="none" w:sz="0" w:space="0" w:color="auto"/>
                  </w:divBdr>
                </w:div>
                <w:div w:id="735400691">
                  <w:marLeft w:val="480"/>
                  <w:marRight w:val="0"/>
                  <w:marTop w:val="0"/>
                  <w:marBottom w:val="0"/>
                  <w:divBdr>
                    <w:top w:val="none" w:sz="0" w:space="0" w:color="auto"/>
                    <w:left w:val="none" w:sz="0" w:space="0" w:color="auto"/>
                    <w:bottom w:val="none" w:sz="0" w:space="0" w:color="auto"/>
                    <w:right w:val="none" w:sz="0" w:space="0" w:color="auto"/>
                  </w:divBdr>
                </w:div>
                <w:div w:id="1661230712">
                  <w:marLeft w:val="480"/>
                  <w:marRight w:val="0"/>
                  <w:marTop w:val="0"/>
                  <w:marBottom w:val="0"/>
                  <w:divBdr>
                    <w:top w:val="none" w:sz="0" w:space="0" w:color="auto"/>
                    <w:left w:val="none" w:sz="0" w:space="0" w:color="auto"/>
                    <w:bottom w:val="none" w:sz="0" w:space="0" w:color="auto"/>
                    <w:right w:val="none" w:sz="0" w:space="0" w:color="auto"/>
                  </w:divBdr>
                </w:div>
                <w:div w:id="1051880891">
                  <w:marLeft w:val="480"/>
                  <w:marRight w:val="0"/>
                  <w:marTop w:val="0"/>
                  <w:marBottom w:val="0"/>
                  <w:divBdr>
                    <w:top w:val="none" w:sz="0" w:space="0" w:color="auto"/>
                    <w:left w:val="none" w:sz="0" w:space="0" w:color="auto"/>
                    <w:bottom w:val="none" w:sz="0" w:space="0" w:color="auto"/>
                    <w:right w:val="none" w:sz="0" w:space="0" w:color="auto"/>
                  </w:divBdr>
                </w:div>
                <w:div w:id="1310524925">
                  <w:marLeft w:val="480"/>
                  <w:marRight w:val="0"/>
                  <w:marTop w:val="0"/>
                  <w:marBottom w:val="0"/>
                  <w:divBdr>
                    <w:top w:val="none" w:sz="0" w:space="0" w:color="auto"/>
                    <w:left w:val="none" w:sz="0" w:space="0" w:color="auto"/>
                    <w:bottom w:val="none" w:sz="0" w:space="0" w:color="auto"/>
                    <w:right w:val="none" w:sz="0" w:space="0" w:color="auto"/>
                  </w:divBdr>
                </w:div>
                <w:div w:id="857696379">
                  <w:marLeft w:val="480"/>
                  <w:marRight w:val="0"/>
                  <w:marTop w:val="0"/>
                  <w:marBottom w:val="0"/>
                  <w:divBdr>
                    <w:top w:val="none" w:sz="0" w:space="0" w:color="auto"/>
                    <w:left w:val="none" w:sz="0" w:space="0" w:color="auto"/>
                    <w:bottom w:val="none" w:sz="0" w:space="0" w:color="auto"/>
                    <w:right w:val="none" w:sz="0" w:space="0" w:color="auto"/>
                  </w:divBdr>
                </w:div>
                <w:div w:id="1788086015">
                  <w:marLeft w:val="480"/>
                  <w:marRight w:val="0"/>
                  <w:marTop w:val="0"/>
                  <w:marBottom w:val="0"/>
                  <w:divBdr>
                    <w:top w:val="none" w:sz="0" w:space="0" w:color="auto"/>
                    <w:left w:val="none" w:sz="0" w:space="0" w:color="auto"/>
                    <w:bottom w:val="none" w:sz="0" w:space="0" w:color="auto"/>
                    <w:right w:val="none" w:sz="0" w:space="0" w:color="auto"/>
                  </w:divBdr>
                </w:div>
                <w:div w:id="1949197528">
                  <w:marLeft w:val="480"/>
                  <w:marRight w:val="0"/>
                  <w:marTop w:val="0"/>
                  <w:marBottom w:val="0"/>
                  <w:divBdr>
                    <w:top w:val="none" w:sz="0" w:space="0" w:color="auto"/>
                    <w:left w:val="none" w:sz="0" w:space="0" w:color="auto"/>
                    <w:bottom w:val="none" w:sz="0" w:space="0" w:color="auto"/>
                    <w:right w:val="none" w:sz="0" w:space="0" w:color="auto"/>
                  </w:divBdr>
                </w:div>
                <w:div w:id="1520583300">
                  <w:marLeft w:val="480"/>
                  <w:marRight w:val="0"/>
                  <w:marTop w:val="0"/>
                  <w:marBottom w:val="0"/>
                  <w:divBdr>
                    <w:top w:val="none" w:sz="0" w:space="0" w:color="auto"/>
                    <w:left w:val="none" w:sz="0" w:space="0" w:color="auto"/>
                    <w:bottom w:val="none" w:sz="0" w:space="0" w:color="auto"/>
                    <w:right w:val="none" w:sz="0" w:space="0" w:color="auto"/>
                  </w:divBdr>
                </w:div>
                <w:div w:id="1463419343">
                  <w:marLeft w:val="480"/>
                  <w:marRight w:val="0"/>
                  <w:marTop w:val="0"/>
                  <w:marBottom w:val="0"/>
                  <w:divBdr>
                    <w:top w:val="none" w:sz="0" w:space="0" w:color="auto"/>
                    <w:left w:val="none" w:sz="0" w:space="0" w:color="auto"/>
                    <w:bottom w:val="none" w:sz="0" w:space="0" w:color="auto"/>
                    <w:right w:val="none" w:sz="0" w:space="0" w:color="auto"/>
                  </w:divBdr>
                </w:div>
                <w:div w:id="1721130334">
                  <w:marLeft w:val="480"/>
                  <w:marRight w:val="0"/>
                  <w:marTop w:val="0"/>
                  <w:marBottom w:val="0"/>
                  <w:divBdr>
                    <w:top w:val="none" w:sz="0" w:space="0" w:color="auto"/>
                    <w:left w:val="none" w:sz="0" w:space="0" w:color="auto"/>
                    <w:bottom w:val="none" w:sz="0" w:space="0" w:color="auto"/>
                    <w:right w:val="none" w:sz="0" w:space="0" w:color="auto"/>
                  </w:divBdr>
                </w:div>
                <w:div w:id="54597241">
                  <w:marLeft w:val="480"/>
                  <w:marRight w:val="0"/>
                  <w:marTop w:val="0"/>
                  <w:marBottom w:val="0"/>
                  <w:divBdr>
                    <w:top w:val="none" w:sz="0" w:space="0" w:color="auto"/>
                    <w:left w:val="none" w:sz="0" w:space="0" w:color="auto"/>
                    <w:bottom w:val="none" w:sz="0" w:space="0" w:color="auto"/>
                    <w:right w:val="none" w:sz="0" w:space="0" w:color="auto"/>
                  </w:divBdr>
                </w:div>
                <w:div w:id="594048923">
                  <w:marLeft w:val="480"/>
                  <w:marRight w:val="0"/>
                  <w:marTop w:val="0"/>
                  <w:marBottom w:val="0"/>
                  <w:divBdr>
                    <w:top w:val="none" w:sz="0" w:space="0" w:color="auto"/>
                    <w:left w:val="none" w:sz="0" w:space="0" w:color="auto"/>
                    <w:bottom w:val="none" w:sz="0" w:space="0" w:color="auto"/>
                    <w:right w:val="none" w:sz="0" w:space="0" w:color="auto"/>
                  </w:divBdr>
                </w:div>
                <w:div w:id="648827553">
                  <w:marLeft w:val="480"/>
                  <w:marRight w:val="0"/>
                  <w:marTop w:val="0"/>
                  <w:marBottom w:val="0"/>
                  <w:divBdr>
                    <w:top w:val="none" w:sz="0" w:space="0" w:color="auto"/>
                    <w:left w:val="none" w:sz="0" w:space="0" w:color="auto"/>
                    <w:bottom w:val="none" w:sz="0" w:space="0" w:color="auto"/>
                    <w:right w:val="none" w:sz="0" w:space="0" w:color="auto"/>
                  </w:divBdr>
                </w:div>
                <w:div w:id="188836703">
                  <w:marLeft w:val="480"/>
                  <w:marRight w:val="0"/>
                  <w:marTop w:val="0"/>
                  <w:marBottom w:val="0"/>
                  <w:divBdr>
                    <w:top w:val="none" w:sz="0" w:space="0" w:color="auto"/>
                    <w:left w:val="none" w:sz="0" w:space="0" w:color="auto"/>
                    <w:bottom w:val="none" w:sz="0" w:space="0" w:color="auto"/>
                    <w:right w:val="none" w:sz="0" w:space="0" w:color="auto"/>
                  </w:divBdr>
                </w:div>
                <w:div w:id="1378774815">
                  <w:marLeft w:val="480"/>
                  <w:marRight w:val="0"/>
                  <w:marTop w:val="0"/>
                  <w:marBottom w:val="0"/>
                  <w:divBdr>
                    <w:top w:val="none" w:sz="0" w:space="0" w:color="auto"/>
                    <w:left w:val="none" w:sz="0" w:space="0" w:color="auto"/>
                    <w:bottom w:val="none" w:sz="0" w:space="0" w:color="auto"/>
                    <w:right w:val="none" w:sz="0" w:space="0" w:color="auto"/>
                  </w:divBdr>
                </w:div>
                <w:div w:id="336998691">
                  <w:marLeft w:val="480"/>
                  <w:marRight w:val="0"/>
                  <w:marTop w:val="0"/>
                  <w:marBottom w:val="0"/>
                  <w:divBdr>
                    <w:top w:val="none" w:sz="0" w:space="0" w:color="auto"/>
                    <w:left w:val="none" w:sz="0" w:space="0" w:color="auto"/>
                    <w:bottom w:val="none" w:sz="0" w:space="0" w:color="auto"/>
                    <w:right w:val="none" w:sz="0" w:space="0" w:color="auto"/>
                  </w:divBdr>
                </w:div>
                <w:div w:id="790131773">
                  <w:marLeft w:val="480"/>
                  <w:marRight w:val="0"/>
                  <w:marTop w:val="0"/>
                  <w:marBottom w:val="0"/>
                  <w:divBdr>
                    <w:top w:val="none" w:sz="0" w:space="0" w:color="auto"/>
                    <w:left w:val="none" w:sz="0" w:space="0" w:color="auto"/>
                    <w:bottom w:val="none" w:sz="0" w:space="0" w:color="auto"/>
                    <w:right w:val="none" w:sz="0" w:space="0" w:color="auto"/>
                  </w:divBdr>
                </w:div>
                <w:div w:id="76949325">
                  <w:marLeft w:val="480"/>
                  <w:marRight w:val="0"/>
                  <w:marTop w:val="0"/>
                  <w:marBottom w:val="0"/>
                  <w:divBdr>
                    <w:top w:val="none" w:sz="0" w:space="0" w:color="auto"/>
                    <w:left w:val="none" w:sz="0" w:space="0" w:color="auto"/>
                    <w:bottom w:val="none" w:sz="0" w:space="0" w:color="auto"/>
                    <w:right w:val="none" w:sz="0" w:space="0" w:color="auto"/>
                  </w:divBdr>
                </w:div>
                <w:div w:id="1500198062">
                  <w:marLeft w:val="480"/>
                  <w:marRight w:val="0"/>
                  <w:marTop w:val="0"/>
                  <w:marBottom w:val="0"/>
                  <w:divBdr>
                    <w:top w:val="none" w:sz="0" w:space="0" w:color="auto"/>
                    <w:left w:val="none" w:sz="0" w:space="0" w:color="auto"/>
                    <w:bottom w:val="none" w:sz="0" w:space="0" w:color="auto"/>
                    <w:right w:val="none" w:sz="0" w:space="0" w:color="auto"/>
                  </w:divBdr>
                </w:div>
                <w:div w:id="4291343">
                  <w:marLeft w:val="480"/>
                  <w:marRight w:val="0"/>
                  <w:marTop w:val="0"/>
                  <w:marBottom w:val="0"/>
                  <w:divBdr>
                    <w:top w:val="none" w:sz="0" w:space="0" w:color="auto"/>
                    <w:left w:val="none" w:sz="0" w:space="0" w:color="auto"/>
                    <w:bottom w:val="none" w:sz="0" w:space="0" w:color="auto"/>
                    <w:right w:val="none" w:sz="0" w:space="0" w:color="auto"/>
                  </w:divBdr>
                </w:div>
                <w:div w:id="338847368">
                  <w:marLeft w:val="480"/>
                  <w:marRight w:val="0"/>
                  <w:marTop w:val="0"/>
                  <w:marBottom w:val="0"/>
                  <w:divBdr>
                    <w:top w:val="none" w:sz="0" w:space="0" w:color="auto"/>
                    <w:left w:val="none" w:sz="0" w:space="0" w:color="auto"/>
                    <w:bottom w:val="none" w:sz="0" w:space="0" w:color="auto"/>
                    <w:right w:val="none" w:sz="0" w:space="0" w:color="auto"/>
                  </w:divBdr>
                </w:div>
                <w:div w:id="561402762">
                  <w:marLeft w:val="480"/>
                  <w:marRight w:val="0"/>
                  <w:marTop w:val="0"/>
                  <w:marBottom w:val="0"/>
                  <w:divBdr>
                    <w:top w:val="none" w:sz="0" w:space="0" w:color="auto"/>
                    <w:left w:val="none" w:sz="0" w:space="0" w:color="auto"/>
                    <w:bottom w:val="none" w:sz="0" w:space="0" w:color="auto"/>
                    <w:right w:val="none" w:sz="0" w:space="0" w:color="auto"/>
                  </w:divBdr>
                </w:div>
                <w:div w:id="77993411">
                  <w:marLeft w:val="480"/>
                  <w:marRight w:val="0"/>
                  <w:marTop w:val="0"/>
                  <w:marBottom w:val="0"/>
                  <w:divBdr>
                    <w:top w:val="none" w:sz="0" w:space="0" w:color="auto"/>
                    <w:left w:val="none" w:sz="0" w:space="0" w:color="auto"/>
                    <w:bottom w:val="none" w:sz="0" w:space="0" w:color="auto"/>
                    <w:right w:val="none" w:sz="0" w:space="0" w:color="auto"/>
                  </w:divBdr>
                </w:div>
                <w:div w:id="1974212097">
                  <w:marLeft w:val="480"/>
                  <w:marRight w:val="0"/>
                  <w:marTop w:val="0"/>
                  <w:marBottom w:val="0"/>
                  <w:divBdr>
                    <w:top w:val="none" w:sz="0" w:space="0" w:color="auto"/>
                    <w:left w:val="none" w:sz="0" w:space="0" w:color="auto"/>
                    <w:bottom w:val="none" w:sz="0" w:space="0" w:color="auto"/>
                    <w:right w:val="none" w:sz="0" w:space="0" w:color="auto"/>
                  </w:divBdr>
                </w:div>
                <w:div w:id="724842271">
                  <w:marLeft w:val="480"/>
                  <w:marRight w:val="0"/>
                  <w:marTop w:val="0"/>
                  <w:marBottom w:val="0"/>
                  <w:divBdr>
                    <w:top w:val="none" w:sz="0" w:space="0" w:color="auto"/>
                    <w:left w:val="none" w:sz="0" w:space="0" w:color="auto"/>
                    <w:bottom w:val="none" w:sz="0" w:space="0" w:color="auto"/>
                    <w:right w:val="none" w:sz="0" w:space="0" w:color="auto"/>
                  </w:divBdr>
                </w:div>
                <w:div w:id="773090065">
                  <w:marLeft w:val="480"/>
                  <w:marRight w:val="0"/>
                  <w:marTop w:val="0"/>
                  <w:marBottom w:val="0"/>
                  <w:divBdr>
                    <w:top w:val="none" w:sz="0" w:space="0" w:color="auto"/>
                    <w:left w:val="none" w:sz="0" w:space="0" w:color="auto"/>
                    <w:bottom w:val="none" w:sz="0" w:space="0" w:color="auto"/>
                    <w:right w:val="none" w:sz="0" w:space="0" w:color="auto"/>
                  </w:divBdr>
                </w:div>
                <w:div w:id="639503334">
                  <w:marLeft w:val="480"/>
                  <w:marRight w:val="0"/>
                  <w:marTop w:val="0"/>
                  <w:marBottom w:val="0"/>
                  <w:divBdr>
                    <w:top w:val="none" w:sz="0" w:space="0" w:color="auto"/>
                    <w:left w:val="none" w:sz="0" w:space="0" w:color="auto"/>
                    <w:bottom w:val="none" w:sz="0" w:space="0" w:color="auto"/>
                    <w:right w:val="none" w:sz="0" w:space="0" w:color="auto"/>
                  </w:divBdr>
                </w:div>
                <w:div w:id="2101751611">
                  <w:marLeft w:val="480"/>
                  <w:marRight w:val="0"/>
                  <w:marTop w:val="0"/>
                  <w:marBottom w:val="0"/>
                  <w:divBdr>
                    <w:top w:val="none" w:sz="0" w:space="0" w:color="auto"/>
                    <w:left w:val="none" w:sz="0" w:space="0" w:color="auto"/>
                    <w:bottom w:val="none" w:sz="0" w:space="0" w:color="auto"/>
                    <w:right w:val="none" w:sz="0" w:space="0" w:color="auto"/>
                  </w:divBdr>
                </w:div>
              </w:divsChild>
            </w:div>
            <w:div w:id="761537554">
              <w:marLeft w:val="0"/>
              <w:marRight w:val="0"/>
              <w:marTop w:val="0"/>
              <w:marBottom w:val="0"/>
              <w:divBdr>
                <w:top w:val="none" w:sz="0" w:space="0" w:color="auto"/>
                <w:left w:val="none" w:sz="0" w:space="0" w:color="auto"/>
                <w:bottom w:val="none" w:sz="0" w:space="0" w:color="auto"/>
                <w:right w:val="none" w:sz="0" w:space="0" w:color="auto"/>
              </w:divBdr>
              <w:divsChild>
                <w:div w:id="138963521">
                  <w:marLeft w:val="480"/>
                  <w:marRight w:val="0"/>
                  <w:marTop w:val="0"/>
                  <w:marBottom w:val="0"/>
                  <w:divBdr>
                    <w:top w:val="none" w:sz="0" w:space="0" w:color="auto"/>
                    <w:left w:val="none" w:sz="0" w:space="0" w:color="auto"/>
                    <w:bottom w:val="none" w:sz="0" w:space="0" w:color="auto"/>
                    <w:right w:val="none" w:sz="0" w:space="0" w:color="auto"/>
                  </w:divBdr>
                </w:div>
                <w:div w:id="1553535578">
                  <w:marLeft w:val="480"/>
                  <w:marRight w:val="0"/>
                  <w:marTop w:val="0"/>
                  <w:marBottom w:val="0"/>
                  <w:divBdr>
                    <w:top w:val="none" w:sz="0" w:space="0" w:color="auto"/>
                    <w:left w:val="none" w:sz="0" w:space="0" w:color="auto"/>
                    <w:bottom w:val="none" w:sz="0" w:space="0" w:color="auto"/>
                    <w:right w:val="none" w:sz="0" w:space="0" w:color="auto"/>
                  </w:divBdr>
                </w:div>
                <w:div w:id="104816497">
                  <w:marLeft w:val="480"/>
                  <w:marRight w:val="0"/>
                  <w:marTop w:val="0"/>
                  <w:marBottom w:val="0"/>
                  <w:divBdr>
                    <w:top w:val="none" w:sz="0" w:space="0" w:color="auto"/>
                    <w:left w:val="none" w:sz="0" w:space="0" w:color="auto"/>
                    <w:bottom w:val="none" w:sz="0" w:space="0" w:color="auto"/>
                    <w:right w:val="none" w:sz="0" w:space="0" w:color="auto"/>
                  </w:divBdr>
                </w:div>
                <w:div w:id="256866114">
                  <w:marLeft w:val="480"/>
                  <w:marRight w:val="0"/>
                  <w:marTop w:val="0"/>
                  <w:marBottom w:val="0"/>
                  <w:divBdr>
                    <w:top w:val="none" w:sz="0" w:space="0" w:color="auto"/>
                    <w:left w:val="none" w:sz="0" w:space="0" w:color="auto"/>
                    <w:bottom w:val="none" w:sz="0" w:space="0" w:color="auto"/>
                    <w:right w:val="none" w:sz="0" w:space="0" w:color="auto"/>
                  </w:divBdr>
                </w:div>
                <w:div w:id="1274555400">
                  <w:marLeft w:val="480"/>
                  <w:marRight w:val="0"/>
                  <w:marTop w:val="0"/>
                  <w:marBottom w:val="0"/>
                  <w:divBdr>
                    <w:top w:val="none" w:sz="0" w:space="0" w:color="auto"/>
                    <w:left w:val="none" w:sz="0" w:space="0" w:color="auto"/>
                    <w:bottom w:val="none" w:sz="0" w:space="0" w:color="auto"/>
                    <w:right w:val="none" w:sz="0" w:space="0" w:color="auto"/>
                  </w:divBdr>
                </w:div>
                <w:div w:id="1206912541">
                  <w:marLeft w:val="480"/>
                  <w:marRight w:val="0"/>
                  <w:marTop w:val="0"/>
                  <w:marBottom w:val="0"/>
                  <w:divBdr>
                    <w:top w:val="none" w:sz="0" w:space="0" w:color="auto"/>
                    <w:left w:val="none" w:sz="0" w:space="0" w:color="auto"/>
                    <w:bottom w:val="none" w:sz="0" w:space="0" w:color="auto"/>
                    <w:right w:val="none" w:sz="0" w:space="0" w:color="auto"/>
                  </w:divBdr>
                </w:div>
                <w:div w:id="73433040">
                  <w:marLeft w:val="480"/>
                  <w:marRight w:val="0"/>
                  <w:marTop w:val="0"/>
                  <w:marBottom w:val="0"/>
                  <w:divBdr>
                    <w:top w:val="none" w:sz="0" w:space="0" w:color="auto"/>
                    <w:left w:val="none" w:sz="0" w:space="0" w:color="auto"/>
                    <w:bottom w:val="none" w:sz="0" w:space="0" w:color="auto"/>
                    <w:right w:val="none" w:sz="0" w:space="0" w:color="auto"/>
                  </w:divBdr>
                </w:div>
                <w:div w:id="175309147">
                  <w:marLeft w:val="480"/>
                  <w:marRight w:val="0"/>
                  <w:marTop w:val="0"/>
                  <w:marBottom w:val="0"/>
                  <w:divBdr>
                    <w:top w:val="none" w:sz="0" w:space="0" w:color="auto"/>
                    <w:left w:val="none" w:sz="0" w:space="0" w:color="auto"/>
                    <w:bottom w:val="none" w:sz="0" w:space="0" w:color="auto"/>
                    <w:right w:val="none" w:sz="0" w:space="0" w:color="auto"/>
                  </w:divBdr>
                </w:div>
                <w:div w:id="2047638690">
                  <w:marLeft w:val="480"/>
                  <w:marRight w:val="0"/>
                  <w:marTop w:val="0"/>
                  <w:marBottom w:val="0"/>
                  <w:divBdr>
                    <w:top w:val="none" w:sz="0" w:space="0" w:color="auto"/>
                    <w:left w:val="none" w:sz="0" w:space="0" w:color="auto"/>
                    <w:bottom w:val="none" w:sz="0" w:space="0" w:color="auto"/>
                    <w:right w:val="none" w:sz="0" w:space="0" w:color="auto"/>
                  </w:divBdr>
                </w:div>
                <w:div w:id="42484478">
                  <w:marLeft w:val="480"/>
                  <w:marRight w:val="0"/>
                  <w:marTop w:val="0"/>
                  <w:marBottom w:val="0"/>
                  <w:divBdr>
                    <w:top w:val="none" w:sz="0" w:space="0" w:color="auto"/>
                    <w:left w:val="none" w:sz="0" w:space="0" w:color="auto"/>
                    <w:bottom w:val="none" w:sz="0" w:space="0" w:color="auto"/>
                    <w:right w:val="none" w:sz="0" w:space="0" w:color="auto"/>
                  </w:divBdr>
                </w:div>
                <w:div w:id="348142934">
                  <w:marLeft w:val="480"/>
                  <w:marRight w:val="0"/>
                  <w:marTop w:val="0"/>
                  <w:marBottom w:val="0"/>
                  <w:divBdr>
                    <w:top w:val="none" w:sz="0" w:space="0" w:color="auto"/>
                    <w:left w:val="none" w:sz="0" w:space="0" w:color="auto"/>
                    <w:bottom w:val="none" w:sz="0" w:space="0" w:color="auto"/>
                    <w:right w:val="none" w:sz="0" w:space="0" w:color="auto"/>
                  </w:divBdr>
                </w:div>
                <w:div w:id="415979585">
                  <w:marLeft w:val="480"/>
                  <w:marRight w:val="0"/>
                  <w:marTop w:val="0"/>
                  <w:marBottom w:val="0"/>
                  <w:divBdr>
                    <w:top w:val="none" w:sz="0" w:space="0" w:color="auto"/>
                    <w:left w:val="none" w:sz="0" w:space="0" w:color="auto"/>
                    <w:bottom w:val="none" w:sz="0" w:space="0" w:color="auto"/>
                    <w:right w:val="none" w:sz="0" w:space="0" w:color="auto"/>
                  </w:divBdr>
                </w:div>
                <w:div w:id="1264604777">
                  <w:marLeft w:val="480"/>
                  <w:marRight w:val="0"/>
                  <w:marTop w:val="0"/>
                  <w:marBottom w:val="0"/>
                  <w:divBdr>
                    <w:top w:val="none" w:sz="0" w:space="0" w:color="auto"/>
                    <w:left w:val="none" w:sz="0" w:space="0" w:color="auto"/>
                    <w:bottom w:val="none" w:sz="0" w:space="0" w:color="auto"/>
                    <w:right w:val="none" w:sz="0" w:space="0" w:color="auto"/>
                  </w:divBdr>
                </w:div>
                <w:div w:id="171531857">
                  <w:marLeft w:val="480"/>
                  <w:marRight w:val="0"/>
                  <w:marTop w:val="0"/>
                  <w:marBottom w:val="0"/>
                  <w:divBdr>
                    <w:top w:val="none" w:sz="0" w:space="0" w:color="auto"/>
                    <w:left w:val="none" w:sz="0" w:space="0" w:color="auto"/>
                    <w:bottom w:val="none" w:sz="0" w:space="0" w:color="auto"/>
                    <w:right w:val="none" w:sz="0" w:space="0" w:color="auto"/>
                  </w:divBdr>
                </w:div>
                <w:div w:id="1633369712">
                  <w:marLeft w:val="480"/>
                  <w:marRight w:val="0"/>
                  <w:marTop w:val="0"/>
                  <w:marBottom w:val="0"/>
                  <w:divBdr>
                    <w:top w:val="none" w:sz="0" w:space="0" w:color="auto"/>
                    <w:left w:val="none" w:sz="0" w:space="0" w:color="auto"/>
                    <w:bottom w:val="none" w:sz="0" w:space="0" w:color="auto"/>
                    <w:right w:val="none" w:sz="0" w:space="0" w:color="auto"/>
                  </w:divBdr>
                </w:div>
                <w:div w:id="2033913653">
                  <w:marLeft w:val="480"/>
                  <w:marRight w:val="0"/>
                  <w:marTop w:val="0"/>
                  <w:marBottom w:val="0"/>
                  <w:divBdr>
                    <w:top w:val="none" w:sz="0" w:space="0" w:color="auto"/>
                    <w:left w:val="none" w:sz="0" w:space="0" w:color="auto"/>
                    <w:bottom w:val="none" w:sz="0" w:space="0" w:color="auto"/>
                    <w:right w:val="none" w:sz="0" w:space="0" w:color="auto"/>
                  </w:divBdr>
                </w:div>
                <w:div w:id="6560010">
                  <w:marLeft w:val="480"/>
                  <w:marRight w:val="0"/>
                  <w:marTop w:val="0"/>
                  <w:marBottom w:val="0"/>
                  <w:divBdr>
                    <w:top w:val="none" w:sz="0" w:space="0" w:color="auto"/>
                    <w:left w:val="none" w:sz="0" w:space="0" w:color="auto"/>
                    <w:bottom w:val="none" w:sz="0" w:space="0" w:color="auto"/>
                    <w:right w:val="none" w:sz="0" w:space="0" w:color="auto"/>
                  </w:divBdr>
                </w:div>
                <w:div w:id="614294439">
                  <w:marLeft w:val="480"/>
                  <w:marRight w:val="0"/>
                  <w:marTop w:val="0"/>
                  <w:marBottom w:val="0"/>
                  <w:divBdr>
                    <w:top w:val="none" w:sz="0" w:space="0" w:color="auto"/>
                    <w:left w:val="none" w:sz="0" w:space="0" w:color="auto"/>
                    <w:bottom w:val="none" w:sz="0" w:space="0" w:color="auto"/>
                    <w:right w:val="none" w:sz="0" w:space="0" w:color="auto"/>
                  </w:divBdr>
                </w:div>
                <w:div w:id="311525074">
                  <w:marLeft w:val="480"/>
                  <w:marRight w:val="0"/>
                  <w:marTop w:val="0"/>
                  <w:marBottom w:val="0"/>
                  <w:divBdr>
                    <w:top w:val="none" w:sz="0" w:space="0" w:color="auto"/>
                    <w:left w:val="none" w:sz="0" w:space="0" w:color="auto"/>
                    <w:bottom w:val="none" w:sz="0" w:space="0" w:color="auto"/>
                    <w:right w:val="none" w:sz="0" w:space="0" w:color="auto"/>
                  </w:divBdr>
                </w:div>
                <w:div w:id="1519154042">
                  <w:marLeft w:val="480"/>
                  <w:marRight w:val="0"/>
                  <w:marTop w:val="0"/>
                  <w:marBottom w:val="0"/>
                  <w:divBdr>
                    <w:top w:val="none" w:sz="0" w:space="0" w:color="auto"/>
                    <w:left w:val="none" w:sz="0" w:space="0" w:color="auto"/>
                    <w:bottom w:val="none" w:sz="0" w:space="0" w:color="auto"/>
                    <w:right w:val="none" w:sz="0" w:space="0" w:color="auto"/>
                  </w:divBdr>
                </w:div>
                <w:div w:id="997729540">
                  <w:marLeft w:val="480"/>
                  <w:marRight w:val="0"/>
                  <w:marTop w:val="0"/>
                  <w:marBottom w:val="0"/>
                  <w:divBdr>
                    <w:top w:val="none" w:sz="0" w:space="0" w:color="auto"/>
                    <w:left w:val="none" w:sz="0" w:space="0" w:color="auto"/>
                    <w:bottom w:val="none" w:sz="0" w:space="0" w:color="auto"/>
                    <w:right w:val="none" w:sz="0" w:space="0" w:color="auto"/>
                  </w:divBdr>
                </w:div>
                <w:div w:id="722867490">
                  <w:marLeft w:val="480"/>
                  <w:marRight w:val="0"/>
                  <w:marTop w:val="0"/>
                  <w:marBottom w:val="0"/>
                  <w:divBdr>
                    <w:top w:val="none" w:sz="0" w:space="0" w:color="auto"/>
                    <w:left w:val="none" w:sz="0" w:space="0" w:color="auto"/>
                    <w:bottom w:val="none" w:sz="0" w:space="0" w:color="auto"/>
                    <w:right w:val="none" w:sz="0" w:space="0" w:color="auto"/>
                  </w:divBdr>
                </w:div>
                <w:div w:id="1166092232">
                  <w:marLeft w:val="480"/>
                  <w:marRight w:val="0"/>
                  <w:marTop w:val="0"/>
                  <w:marBottom w:val="0"/>
                  <w:divBdr>
                    <w:top w:val="none" w:sz="0" w:space="0" w:color="auto"/>
                    <w:left w:val="none" w:sz="0" w:space="0" w:color="auto"/>
                    <w:bottom w:val="none" w:sz="0" w:space="0" w:color="auto"/>
                    <w:right w:val="none" w:sz="0" w:space="0" w:color="auto"/>
                  </w:divBdr>
                </w:div>
                <w:div w:id="849560971">
                  <w:marLeft w:val="480"/>
                  <w:marRight w:val="0"/>
                  <w:marTop w:val="0"/>
                  <w:marBottom w:val="0"/>
                  <w:divBdr>
                    <w:top w:val="none" w:sz="0" w:space="0" w:color="auto"/>
                    <w:left w:val="none" w:sz="0" w:space="0" w:color="auto"/>
                    <w:bottom w:val="none" w:sz="0" w:space="0" w:color="auto"/>
                    <w:right w:val="none" w:sz="0" w:space="0" w:color="auto"/>
                  </w:divBdr>
                </w:div>
                <w:div w:id="1961061819">
                  <w:marLeft w:val="480"/>
                  <w:marRight w:val="0"/>
                  <w:marTop w:val="0"/>
                  <w:marBottom w:val="0"/>
                  <w:divBdr>
                    <w:top w:val="none" w:sz="0" w:space="0" w:color="auto"/>
                    <w:left w:val="none" w:sz="0" w:space="0" w:color="auto"/>
                    <w:bottom w:val="none" w:sz="0" w:space="0" w:color="auto"/>
                    <w:right w:val="none" w:sz="0" w:space="0" w:color="auto"/>
                  </w:divBdr>
                </w:div>
                <w:div w:id="1091584720">
                  <w:marLeft w:val="480"/>
                  <w:marRight w:val="0"/>
                  <w:marTop w:val="0"/>
                  <w:marBottom w:val="0"/>
                  <w:divBdr>
                    <w:top w:val="none" w:sz="0" w:space="0" w:color="auto"/>
                    <w:left w:val="none" w:sz="0" w:space="0" w:color="auto"/>
                    <w:bottom w:val="none" w:sz="0" w:space="0" w:color="auto"/>
                    <w:right w:val="none" w:sz="0" w:space="0" w:color="auto"/>
                  </w:divBdr>
                </w:div>
                <w:div w:id="1371804524">
                  <w:marLeft w:val="480"/>
                  <w:marRight w:val="0"/>
                  <w:marTop w:val="0"/>
                  <w:marBottom w:val="0"/>
                  <w:divBdr>
                    <w:top w:val="none" w:sz="0" w:space="0" w:color="auto"/>
                    <w:left w:val="none" w:sz="0" w:space="0" w:color="auto"/>
                    <w:bottom w:val="none" w:sz="0" w:space="0" w:color="auto"/>
                    <w:right w:val="none" w:sz="0" w:space="0" w:color="auto"/>
                  </w:divBdr>
                </w:div>
                <w:div w:id="765854282">
                  <w:marLeft w:val="480"/>
                  <w:marRight w:val="0"/>
                  <w:marTop w:val="0"/>
                  <w:marBottom w:val="0"/>
                  <w:divBdr>
                    <w:top w:val="none" w:sz="0" w:space="0" w:color="auto"/>
                    <w:left w:val="none" w:sz="0" w:space="0" w:color="auto"/>
                    <w:bottom w:val="none" w:sz="0" w:space="0" w:color="auto"/>
                    <w:right w:val="none" w:sz="0" w:space="0" w:color="auto"/>
                  </w:divBdr>
                </w:div>
                <w:div w:id="1375077427">
                  <w:marLeft w:val="480"/>
                  <w:marRight w:val="0"/>
                  <w:marTop w:val="0"/>
                  <w:marBottom w:val="0"/>
                  <w:divBdr>
                    <w:top w:val="none" w:sz="0" w:space="0" w:color="auto"/>
                    <w:left w:val="none" w:sz="0" w:space="0" w:color="auto"/>
                    <w:bottom w:val="none" w:sz="0" w:space="0" w:color="auto"/>
                    <w:right w:val="none" w:sz="0" w:space="0" w:color="auto"/>
                  </w:divBdr>
                </w:div>
                <w:div w:id="862667413">
                  <w:marLeft w:val="480"/>
                  <w:marRight w:val="0"/>
                  <w:marTop w:val="0"/>
                  <w:marBottom w:val="0"/>
                  <w:divBdr>
                    <w:top w:val="none" w:sz="0" w:space="0" w:color="auto"/>
                    <w:left w:val="none" w:sz="0" w:space="0" w:color="auto"/>
                    <w:bottom w:val="none" w:sz="0" w:space="0" w:color="auto"/>
                    <w:right w:val="none" w:sz="0" w:space="0" w:color="auto"/>
                  </w:divBdr>
                </w:div>
                <w:div w:id="1966735516">
                  <w:marLeft w:val="480"/>
                  <w:marRight w:val="0"/>
                  <w:marTop w:val="0"/>
                  <w:marBottom w:val="0"/>
                  <w:divBdr>
                    <w:top w:val="none" w:sz="0" w:space="0" w:color="auto"/>
                    <w:left w:val="none" w:sz="0" w:space="0" w:color="auto"/>
                    <w:bottom w:val="none" w:sz="0" w:space="0" w:color="auto"/>
                    <w:right w:val="none" w:sz="0" w:space="0" w:color="auto"/>
                  </w:divBdr>
                </w:div>
                <w:div w:id="1481578802">
                  <w:marLeft w:val="480"/>
                  <w:marRight w:val="0"/>
                  <w:marTop w:val="0"/>
                  <w:marBottom w:val="0"/>
                  <w:divBdr>
                    <w:top w:val="none" w:sz="0" w:space="0" w:color="auto"/>
                    <w:left w:val="none" w:sz="0" w:space="0" w:color="auto"/>
                    <w:bottom w:val="none" w:sz="0" w:space="0" w:color="auto"/>
                    <w:right w:val="none" w:sz="0" w:space="0" w:color="auto"/>
                  </w:divBdr>
                </w:div>
                <w:div w:id="679938116">
                  <w:marLeft w:val="480"/>
                  <w:marRight w:val="0"/>
                  <w:marTop w:val="0"/>
                  <w:marBottom w:val="0"/>
                  <w:divBdr>
                    <w:top w:val="none" w:sz="0" w:space="0" w:color="auto"/>
                    <w:left w:val="none" w:sz="0" w:space="0" w:color="auto"/>
                    <w:bottom w:val="none" w:sz="0" w:space="0" w:color="auto"/>
                    <w:right w:val="none" w:sz="0" w:space="0" w:color="auto"/>
                  </w:divBdr>
                </w:div>
                <w:div w:id="797264563">
                  <w:marLeft w:val="480"/>
                  <w:marRight w:val="0"/>
                  <w:marTop w:val="0"/>
                  <w:marBottom w:val="0"/>
                  <w:divBdr>
                    <w:top w:val="none" w:sz="0" w:space="0" w:color="auto"/>
                    <w:left w:val="none" w:sz="0" w:space="0" w:color="auto"/>
                    <w:bottom w:val="none" w:sz="0" w:space="0" w:color="auto"/>
                    <w:right w:val="none" w:sz="0" w:space="0" w:color="auto"/>
                  </w:divBdr>
                </w:div>
                <w:div w:id="1589458716">
                  <w:marLeft w:val="480"/>
                  <w:marRight w:val="0"/>
                  <w:marTop w:val="0"/>
                  <w:marBottom w:val="0"/>
                  <w:divBdr>
                    <w:top w:val="none" w:sz="0" w:space="0" w:color="auto"/>
                    <w:left w:val="none" w:sz="0" w:space="0" w:color="auto"/>
                    <w:bottom w:val="none" w:sz="0" w:space="0" w:color="auto"/>
                    <w:right w:val="none" w:sz="0" w:space="0" w:color="auto"/>
                  </w:divBdr>
                </w:div>
                <w:div w:id="1201867193">
                  <w:marLeft w:val="480"/>
                  <w:marRight w:val="0"/>
                  <w:marTop w:val="0"/>
                  <w:marBottom w:val="0"/>
                  <w:divBdr>
                    <w:top w:val="none" w:sz="0" w:space="0" w:color="auto"/>
                    <w:left w:val="none" w:sz="0" w:space="0" w:color="auto"/>
                    <w:bottom w:val="none" w:sz="0" w:space="0" w:color="auto"/>
                    <w:right w:val="none" w:sz="0" w:space="0" w:color="auto"/>
                  </w:divBdr>
                </w:div>
                <w:div w:id="61493642">
                  <w:marLeft w:val="480"/>
                  <w:marRight w:val="0"/>
                  <w:marTop w:val="0"/>
                  <w:marBottom w:val="0"/>
                  <w:divBdr>
                    <w:top w:val="none" w:sz="0" w:space="0" w:color="auto"/>
                    <w:left w:val="none" w:sz="0" w:space="0" w:color="auto"/>
                    <w:bottom w:val="none" w:sz="0" w:space="0" w:color="auto"/>
                    <w:right w:val="none" w:sz="0" w:space="0" w:color="auto"/>
                  </w:divBdr>
                </w:div>
                <w:div w:id="1129396059">
                  <w:marLeft w:val="480"/>
                  <w:marRight w:val="0"/>
                  <w:marTop w:val="0"/>
                  <w:marBottom w:val="0"/>
                  <w:divBdr>
                    <w:top w:val="none" w:sz="0" w:space="0" w:color="auto"/>
                    <w:left w:val="none" w:sz="0" w:space="0" w:color="auto"/>
                    <w:bottom w:val="none" w:sz="0" w:space="0" w:color="auto"/>
                    <w:right w:val="none" w:sz="0" w:space="0" w:color="auto"/>
                  </w:divBdr>
                </w:div>
                <w:div w:id="1065834113">
                  <w:marLeft w:val="480"/>
                  <w:marRight w:val="0"/>
                  <w:marTop w:val="0"/>
                  <w:marBottom w:val="0"/>
                  <w:divBdr>
                    <w:top w:val="none" w:sz="0" w:space="0" w:color="auto"/>
                    <w:left w:val="none" w:sz="0" w:space="0" w:color="auto"/>
                    <w:bottom w:val="none" w:sz="0" w:space="0" w:color="auto"/>
                    <w:right w:val="none" w:sz="0" w:space="0" w:color="auto"/>
                  </w:divBdr>
                </w:div>
                <w:div w:id="837428663">
                  <w:marLeft w:val="480"/>
                  <w:marRight w:val="0"/>
                  <w:marTop w:val="0"/>
                  <w:marBottom w:val="0"/>
                  <w:divBdr>
                    <w:top w:val="none" w:sz="0" w:space="0" w:color="auto"/>
                    <w:left w:val="none" w:sz="0" w:space="0" w:color="auto"/>
                    <w:bottom w:val="none" w:sz="0" w:space="0" w:color="auto"/>
                    <w:right w:val="none" w:sz="0" w:space="0" w:color="auto"/>
                  </w:divBdr>
                </w:div>
                <w:div w:id="1738702480">
                  <w:marLeft w:val="480"/>
                  <w:marRight w:val="0"/>
                  <w:marTop w:val="0"/>
                  <w:marBottom w:val="0"/>
                  <w:divBdr>
                    <w:top w:val="none" w:sz="0" w:space="0" w:color="auto"/>
                    <w:left w:val="none" w:sz="0" w:space="0" w:color="auto"/>
                    <w:bottom w:val="none" w:sz="0" w:space="0" w:color="auto"/>
                    <w:right w:val="none" w:sz="0" w:space="0" w:color="auto"/>
                  </w:divBdr>
                </w:div>
                <w:div w:id="2071532220">
                  <w:marLeft w:val="480"/>
                  <w:marRight w:val="0"/>
                  <w:marTop w:val="0"/>
                  <w:marBottom w:val="0"/>
                  <w:divBdr>
                    <w:top w:val="none" w:sz="0" w:space="0" w:color="auto"/>
                    <w:left w:val="none" w:sz="0" w:space="0" w:color="auto"/>
                    <w:bottom w:val="none" w:sz="0" w:space="0" w:color="auto"/>
                    <w:right w:val="none" w:sz="0" w:space="0" w:color="auto"/>
                  </w:divBdr>
                </w:div>
                <w:div w:id="907114489">
                  <w:marLeft w:val="480"/>
                  <w:marRight w:val="0"/>
                  <w:marTop w:val="0"/>
                  <w:marBottom w:val="0"/>
                  <w:divBdr>
                    <w:top w:val="none" w:sz="0" w:space="0" w:color="auto"/>
                    <w:left w:val="none" w:sz="0" w:space="0" w:color="auto"/>
                    <w:bottom w:val="none" w:sz="0" w:space="0" w:color="auto"/>
                    <w:right w:val="none" w:sz="0" w:space="0" w:color="auto"/>
                  </w:divBdr>
                </w:div>
                <w:div w:id="762533624">
                  <w:marLeft w:val="480"/>
                  <w:marRight w:val="0"/>
                  <w:marTop w:val="0"/>
                  <w:marBottom w:val="0"/>
                  <w:divBdr>
                    <w:top w:val="none" w:sz="0" w:space="0" w:color="auto"/>
                    <w:left w:val="none" w:sz="0" w:space="0" w:color="auto"/>
                    <w:bottom w:val="none" w:sz="0" w:space="0" w:color="auto"/>
                    <w:right w:val="none" w:sz="0" w:space="0" w:color="auto"/>
                  </w:divBdr>
                </w:div>
                <w:div w:id="58216247">
                  <w:marLeft w:val="480"/>
                  <w:marRight w:val="0"/>
                  <w:marTop w:val="0"/>
                  <w:marBottom w:val="0"/>
                  <w:divBdr>
                    <w:top w:val="none" w:sz="0" w:space="0" w:color="auto"/>
                    <w:left w:val="none" w:sz="0" w:space="0" w:color="auto"/>
                    <w:bottom w:val="none" w:sz="0" w:space="0" w:color="auto"/>
                    <w:right w:val="none" w:sz="0" w:space="0" w:color="auto"/>
                  </w:divBdr>
                </w:div>
                <w:div w:id="343361689">
                  <w:marLeft w:val="480"/>
                  <w:marRight w:val="0"/>
                  <w:marTop w:val="0"/>
                  <w:marBottom w:val="0"/>
                  <w:divBdr>
                    <w:top w:val="none" w:sz="0" w:space="0" w:color="auto"/>
                    <w:left w:val="none" w:sz="0" w:space="0" w:color="auto"/>
                    <w:bottom w:val="none" w:sz="0" w:space="0" w:color="auto"/>
                    <w:right w:val="none" w:sz="0" w:space="0" w:color="auto"/>
                  </w:divBdr>
                </w:div>
                <w:div w:id="1073240296">
                  <w:marLeft w:val="480"/>
                  <w:marRight w:val="0"/>
                  <w:marTop w:val="0"/>
                  <w:marBottom w:val="0"/>
                  <w:divBdr>
                    <w:top w:val="none" w:sz="0" w:space="0" w:color="auto"/>
                    <w:left w:val="none" w:sz="0" w:space="0" w:color="auto"/>
                    <w:bottom w:val="none" w:sz="0" w:space="0" w:color="auto"/>
                    <w:right w:val="none" w:sz="0" w:space="0" w:color="auto"/>
                  </w:divBdr>
                </w:div>
                <w:div w:id="1488590614">
                  <w:marLeft w:val="480"/>
                  <w:marRight w:val="0"/>
                  <w:marTop w:val="0"/>
                  <w:marBottom w:val="0"/>
                  <w:divBdr>
                    <w:top w:val="none" w:sz="0" w:space="0" w:color="auto"/>
                    <w:left w:val="none" w:sz="0" w:space="0" w:color="auto"/>
                    <w:bottom w:val="none" w:sz="0" w:space="0" w:color="auto"/>
                    <w:right w:val="none" w:sz="0" w:space="0" w:color="auto"/>
                  </w:divBdr>
                </w:div>
                <w:div w:id="732779786">
                  <w:marLeft w:val="480"/>
                  <w:marRight w:val="0"/>
                  <w:marTop w:val="0"/>
                  <w:marBottom w:val="0"/>
                  <w:divBdr>
                    <w:top w:val="none" w:sz="0" w:space="0" w:color="auto"/>
                    <w:left w:val="none" w:sz="0" w:space="0" w:color="auto"/>
                    <w:bottom w:val="none" w:sz="0" w:space="0" w:color="auto"/>
                    <w:right w:val="none" w:sz="0" w:space="0" w:color="auto"/>
                  </w:divBdr>
                </w:div>
                <w:div w:id="2049990809">
                  <w:marLeft w:val="480"/>
                  <w:marRight w:val="0"/>
                  <w:marTop w:val="0"/>
                  <w:marBottom w:val="0"/>
                  <w:divBdr>
                    <w:top w:val="none" w:sz="0" w:space="0" w:color="auto"/>
                    <w:left w:val="none" w:sz="0" w:space="0" w:color="auto"/>
                    <w:bottom w:val="none" w:sz="0" w:space="0" w:color="auto"/>
                    <w:right w:val="none" w:sz="0" w:space="0" w:color="auto"/>
                  </w:divBdr>
                </w:div>
                <w:div w:id="1639414622">
                  <w:marLeft w:val="480"/>
                  <w:marRight w:val="0"/>
                  <w:marTop w:val="0"/>
                  <w:marBottom w:val="0"/>
                  <w:divBdr>
                    <w:top w:val="none" w:sz="0" w:space="0" w:color="auto"/>
                    <w:left w:val="none" w:sz="0" w:space="0" w:color="auto"/>
                    <w:bottom w:val="none" w:sz="0" w:space="0" w:color="auto"/>
                    <w:right w:val="none" w:sz="0" w:space="0" w:color="auto"/>
                  </w:divBdr>
                </w:div>
                <w:div w:id="2021542266">
                  <w:marLeft w:val="480"/>
                  <w:marRight w:val="0"/>
                  <w:marTop w:val="0"/>
                  <w:marBottom w:val="0"/>
                  <w:divBdr>
                    <w:top w:val="none" w:sz="0" w:space="0" w:color="auto"/>
                    <w:left w:val="none" w:sz="0" w:space="0" w:color="auto"/>
                    <w:bottom w:val="none" w:sz="0" w:space="0" w:color="auto"/>
                    <w:right w:val="none" w:sz="0" w:space="0" w:color="auto"/>
                  </w:divBdr>
                </w:div>
                <w:div w:id="1609045073">
                  <w:marLeft w:val="480"/>
                  <w:marRight w:val="0"/>
                  <w:marTop w:val="0"/>
                  <w:marBottom w:val="0"/>
                  <w:divBdr>
                    <w:top w:val="none" w:sz="0" w:space="0" w:color="auto"/>
                    <w:left w:val="none" w:sz="0" w:space="0" w:color="auto"/>
                    <w:bottom w:val="none" w:sz="0" w:space="0" w:color="auto"/>
                    <w:right w:val="none" w:sz="0" w:space="0" w:color="auto"/>
                  </w:divBdr>
                </w:div>
                <w:div w:id="103234935">
                  <w:marLeft w:val="480"/>
                  <w:marRight w:val="0"/>
                  <w:marTop w:val="0"/>
                  <w:marBottom w:val="0"/>
                  <w:divBdr>
                    <w:top w:val="none" w:sz="0" w:space="0" w:color="auto"/>
                    <w:left w:val="none" w:sz="0" w:space="0" w:color="auto"/>
                    <w:bottom w:val="none" w:sz="0" w:space="0" w:color="auto"/>
                    <w:right w:val="none" w:sz="0" w:space="0" w:color="auto"/>
                  </w:divBdr>
                </w:div>
                <w:div w:id="701132439">
                  <w:marLeft w:val="480"/>
                  <w:marRight w:val="0"/>
                  <w:marTop w:val="0"/>
                  <w:marBottom w:val="0"/>
                  <w:divBdr>
                    <w:top w:val="none" w:sz="0" w:space="0" w:color="auto"/>
                    <w:left w:val="none" w:sz="0" w:space="0" w:color="auto"/>
                    <w:bottom w:val="none" w:sz="0" w:space="0" w:color="auto"/>
                    <w:right w:val="none" w:sz="0" w:space="0" w:color="auto"/>
                  </w:divBdr>
                </w:div>
                <w:div w:id="1290936018">
                  <w:marLeft w:val="480"/>
                  <w:marRight w:val="0"/>
                  <w:marTop w:val="0"/>
                  <w:marBottom w:val="0"/>
                  <w:divBdr>
                    <w:top w:val="none" w:sz="0" w:space="0" w:color="auto"/>
                    <w:left w:val="none" w:sz="0" w:space="0" w:color="auto"/>
                    <w:bottom w:val="none" w:sz="0" w:space="0" w:color="auto"/>
                    <w:right w:val="none" w:sz="0" w:space="0" w:color="auto"/>
                  </w:divBdr>
                </w:div>
                <w:div w:id="1656296306">
                  <w:marLeft w:val="480"/>
                  <w:marRight w:val="0"/>
                  <w:marTop w:val="0"/>
                  <w:marBottom w:val="0"/>
                  <w:divBdr>
                    <w:top w:val="none" w:sz="0" w:space="0" w:color="auto"/>
                    <w:left w:val="none" w:sz="0" w:space="0" w:color="auto"/>
                    <w:bottom w:val="none" w:sz="0" w:space="0" w:color="auto"/>
                    <w:right w:val="none" w:sz="0" w:space="0" w:color="auto"/>
                  </w:divBdr>
                </w:div>
                <w:div w:id="2108456017">
                  <w:marLeft w:val="480"/>
                  <w:marRight w:val="0"/>
                  <w:marTop w:val="0"/>
                  <w:marBottom w:val="0"/>
                  <w:divBdr>
                    <w:top w:val="none" w:sz="0" w:space="0" w:color="auto"/>
                    <w:left w:val="none" w:sz="0" w:space="0" w:color="auto"/>
                    <w:bottom w:val="none" w:sz="0" w:space="0" w:color="auto"/>
                    <w:right w:val="none" w:sz="0" w:space="0" w:color="auto"/>
                  </w:divBdr>
                </w:div>
                <w:div w:id="1729063830">
                  <w:marLeft w:val="480"/>
                  <w:marRight w:val="0"/>
                  <w:marTop w:val="0"/>
                  <w:marBottom w:val="0"/>
                  <w:divBdr>
                    <w:top w:val="none" w:sz="0" w:space="0" w:color="auto"/>
                    <w:left w:val="none" w:sz="0" w:space="0" w:color="auto"/>
                    <w:bottom w:val="none" w:sz="0" w:space="0" w:color="auto"/>
                    <w:right w:val="none" w:sz="0" w:space="0" w:color="auto"/>
                  </w:divBdr>
                </w:div>
                <w:div w:id="1982155503">
                  <w:marLeft w:val="480"/>
                  <w:marRight w:val="0"/>
                  <w:marTop w:val="0"/>
                  <w:marBottom w:val="0"/>
                  <w:divBdr>
                    <w:top w:val="none" w:sz="0" w:space="0" w:color="auto"/>
                    <w:left w:val="none" w:sz="0" w:space="0" w:color="auto"/>
                    <w:bottom w:val="none" w:sz="0" w:space="0" w:color="auto"/>
                    <w:right w:val="none" w:sz="0" w:space="0" w:color="auto"/>
                  </w:divBdr>
                </w:div>
                <w:div w:id="1409840865">
                  <w:marLeft w:val="480"/>
                  <w:marRight w:val="0"/>
                  <w:marTop w:val="0"/>
                  <w:marBottom w:val="0"/>
                  <w:divBdr>
                    <w:top w:val="none" w:sz="0" w:space="0" w:color="auto"/>
                    <w:left w:val="none" w:sz="0" w:space="0" w:color="auto"/>
                    <w:bottom w:val="none" w:sz="0" w:space="0" w:color="auto"/>
                    <w:right w:val="none" w:sz="0" w:space="0" w:color="auto"/>
                  </w:divBdr>
                </w:div>
                <w:div w:id="1322462612">
                  <w:marLeft w:val="480"/>
                  <w:marRight w:val="0"/>
                  <w:marTop w:val="0"/>
                  <w:marBottom w:val="0"/>
                  <w:divBdr>
                    <w:top w:val="none" w:sz="0" w:space="0" w:color="auto"/>
                    <w:left w:val="none" w:sz="0" w:space="0" w:color="auto"/>
                    <w:bottom w:val="none" w:sz="0" w:space="0" w:color="auto"/>
                    <w:right w:val="none" w:sz="0" w:space="0" w:color="auto"/>
                  </w:divBdr>
                </w:div>
                <w:div w:id="465049781">
                  <w:marLeft w:val="480"/>
                  <w:marRight w:val="0"/>
                  <w:marTop w:val="0"/>
                  <w:marBottom w:val="0"/>
                  <w:divBdr>
                    <w:top w:val="none" w:sz="0" w:space="0" w:color="auto"/>
                    <w:left w:val="none" w:sz="0" w:space="0" w:color="auto"/>
                    <w:bottom w:val="none" w:sz="0" w:space="0" w:color="auto"/>
                    <w:right w:val="none" w:sz="0" w:space="0" w:color="auto"/>
                  </w:divBdr>
                </w:div>
                <w:div w:id="1614094486">
                  <w:marLeft w:val="480"/>
                  <w:marRight w:val="0"/>
                  <w:marTop w:val="0"/>
                  <w:marBottom w:val="0"/>
                  <w:divBdr>
                    <w:top w:val="none" w:sz="0" w:space="0" w:color="auto"/>
                    <w:left w:val="none" w:sz="0" w:space="0" w:color="auto"/>
                    <w:bottom w:val="none" w:sz="0" w:space="0" w:color="auto"/>
                    <w:right w:val="none" w:sz="0" w:space="0" w:color="auto"/>
                  </w:divBdr>
                </w:div>
                <w:div w:id="479616733">
                  <w:marLeft w:val="480"/>
                  <w:marRight w:val="0"/>
                  <w:marTop w:val="0"/>
                  <w:marBottom w:val="0"/>
                  <w:divBdr>
                    <w:top w:val="none" w:sz="0" w:space="0" w:color="auto"/>
                    <w:left w:val="none" w:sz="0" w:space="0" w:color="auto"/>
                    <w:bottom w:val="none" w:sz="0" w:space="0" w:color="auto"/>
                    <w:right w:val="none" w:sz="0" w:space="0" w:color="auto"/>
                  </w:divBdr>
                </w:div>
                <w:div w:id="1633369180">
                  <w:marLeft w:val="480"/>
                  <w:marRight w:val="0"/>
                  <w:marTop w:val="0"/>
                  <w:marBottom w:val="0"/>
                  <w:divBdr>
                    <w:top w:val="none" w:sz="0" w:space="0" w:color="auto"/>
                    <w:left w:val="none" w:sz="0" w:space="0" w:color="auto"/>
                    <w:bottom w:val="none" w:sz="0" w:space="0" w:color="auto"/>
                    <w:right w:val="none" w:sz="0" w:space="0" w:color="auto"/>
                  </w:divBdr>
                </w:div>
                <w:div w:id="1110932193">
                  <w:marLeft w:val="480"/>
                  <w:marRight w:val="0"/>
                  <w:marTop w:val="0"/>
                  <w:marBottom w:val="0"/>
                  <w:divBdr>
                    <w:top w:val="none" w:sz="0" w:space="0" w:color="auto"/>
                    <w:left w:val="none" w:sz="0" w:space="0" w:color="auto"/>
                    <w:bottom w:val="none" w:sz="0" w:space="0" w:color="auto"/>
                    <w:right w:val="none" w:sz="0" w:space="0" w:color="auto"/>
                  </w:divBdr>
                </w:div>
              </w:divsChild>
            </w:div>
            <w:div w:id="189877881">
              <w:marLeft w:val="0"/>
              <w:marRight w:val="0"/>
              <w:marTop w:val="0"/>
              <w:marBottom w:val="0"/>
              <w:divBdr>
                <w:top w:val="none" w:sz="0" w:space="0" w:color="auto"/>
                <w:left w:val="none" w:sz="0" w:space="0" w:color="auto"/>
                <w:bottom w:val="none" w:sz="0" w:space="0" w:color="auto"/>
                <w:right w:val="none" w:sz="0" w:space="0" w:color="auto"/>
              </w:divBdr>
              <w:divsChild>
                <w:div w:id="551965097">
                  <w:marLeft w:val="480"/>
                  <w:marRight w:val="0"/>
                  <w:marTop w:val="0"/>
                  <w:marBottom w:val="0"/>
                  <w:divBdr>
                    <w:top w:val="none" w:sz="0" w:space="0" w:color="auto"/>
                    <w:left w:val="none" w:sz="0" w:space="0" w:color="auto"/>
                    <w:bottom w:val="none" w:sz="0" w:space="0" w:color="auto"/>
                    <w:right w:val="none" w:sz="0" w:space="0" w:color="auto"/>
                  </w:divBdr>
                </w:div>
                <w:div w:id="1329362682">
                  <w:marLeft w:val="480"/>
                  <w:marRight w:val="0"/>
                  <w:marTop w:val="0"/>
                  <w:marBottom w:val="0"/>
                  <w:divBdr>
                    <w:top w:val="none" w:sz="0" w:space="0" w:color="auto"/>
                    <w:left w:val="none" w:sz="0" w:space="0" w:color="auto"/>
                    <w:bottom w:val="none" w:sz="0" w:space="0" w:color="auto"/>
                    <w:right w:val="none" w:sz="0" w:space="0" w:color="auto"/>
                  </w:divBdr>
                </w:div>
                <w:div w:id="298150483">
                  <w:marLeft w:val="480"/>
                  <w:marRight w:val="0"/>
                  <w:marTop w:val="0"/>
                  <w:marBottom w:val="0"/>
                  <w:divBdr>
                    <w:top w:val="none" w:sz="0" w:space="0" w:color="auto"/>
                    <w:left w:val="none" w:sz="0" w:space="0" w:color="auto"/>
                    <w:bottom w:val="none" w:sz="0" w:space="0" w:color="auto"/>
                    <w:right w:val="none" w:sz="0" w:space="0" w:color="auto"/>
                  </w:divBdr>
                </w:div>
                <w:div w:id="629634128">
                  <w:marLeft w:val="480"/>
                  <w:marRight w:val="0"/>
                  <w:marTop w:val="0"/>
                  <w:marBottom w:val="0"/>
                  <w:divBdr>
                    <w:top w:val="none" w:sz="0" w:space="0" w:color="auto"/>
                    <w:left w:val="none" w:sz="0" w:space="0" w:color="auto"/>
                    <w:bottom w:val="none" w:sz="0" w:space="0" w:color="auto"/>
                    <w:right w:val="none" w:sz="0" w:space="0" w:color="auto"/>
                  </w:divBdr>
                </w:div>
                <w:div w:id="1285581476">
                  <w:marLeft w:val="480"/>
                  <w:marRight w:val="0"/>
                  <w:marTop w:val="0"/>
                  <w:marBottom w:val="0"/>
                  <w:divBdr>
                    <w:top w:val="none" w:sz="0" w:space="0" w:color="auto"/>
                    <w:left w:val="none" w:sz="0" w:space="0" w:color="auto"/>
                    <w:bottom w:val="none" w:sz="0" w:space="0" w:color="auto"/>
                    <w:right w:val="none" w:sz="0" w:space="0" w:color="auto"/>
                  </w:divBdr>
                </w:div>
                <w:div w:id="1215000427">
                  <w:marLeft w:val="480"/>
                  <w:marRight w:val="0"/>
                  <w:marTop w:val="0"/>
                  <w:marBottom w:val="0"/>
                  <w:divBdr>
                    <w:top w:val="none" w:sz="0" w:space="0" w:color="auto"/>
                    <w:left w:val="none" w:sz="0" w:space="0" w:color="auto"/>
                    <w:bottom w:val="none" w:sz="0" w:space="0" w:color="auto"/>
                    <w:right w:val="none" w:sz="0" w:space="0" w:color="auto"/>
                  </w:divBdr>
                </w:div>
                <w:div w:id="381440338">
                  <w:marLeft w:val="480"/>
                  <w:marRight w:val="0"/>
                  <w:marTop w:val="0"/>
                  <w:marBottom w:val="0"/>
                  <w:divBdr>
                    <w:top w:val="none" w:sz="0" w:space="0" w:color="auto"/>
                    <w:left w:val="none" w:sz="0" w:space="0" w:color="auto"/>
                    <w:bottom w:val="none" w:sz="0" w:space="0" w:color="auto"/>
                    <w:right w:val="none" w:sz="0" w:space="0" w:color="auto"/>
                  </w:divBdr>
                </w:div>
                <w:div w:id="1658269006">
                  <w:marLeft w:val="480"/>
                  <w:marRight w:val="0"/>
                  <w:marTop w:val="0"/>
                  <w:marBottom w:val="0"/>
                  <w:divBdr>
                    <w:top w:val="none" w:sz="0" w:space="0" w:color="auto"/>
                    <w:left w:val="none" w:sz="0" w:space="0" w:color="auto"/>
                    <w:bottom w:val="none" w:sz="0" w:space="0" w:color="auto"/>
                    <w:right w:val="none" w:sz="0" w:space="0" w:color="auto"/>
                  </w:divBdr>
                </w:div>
                <w:div w:id="494759415">
                  <w:marLeft w:val="480"/>
                  <w:marRight w:val="0"/>
                  <w:marTop w:val="0"/>
                  <w:marBottom w:val="0"/>
                  <w:divBdr>
                    <w:top w:val="none" w:sz="0" w:space="0" w:color="auto"/>
                    <w:left w:val="none" w:sz="0" w:space="0" w:color="auto"/>
                    <w:bottom w:val="none" w:sz="0" w:space="0" w:color="auto"/>
                    <w:right w:val="none" w:sz="0" w:space="0" w:color="auto"/>
                  </w:divBdr>
                </w:div>
                <w:div w:id="1220938470">
                  <w:marLeft w:val="480"/>
                  <w:marRight w:val="0"/>
                  <w:marTop w:val="0"/>
                  <w:marBottom w:val="0"/>
                  <w:divBdr>
                    <w:top w:val="none" w:sz="0" w:space="0" w:color="auto"/>
                    <w:left w:val="none" w:sz="0" w:space="0" w:color="auto"/>
                    <w:bottom w:val="none" w:sz="0" w:space="0" w:color="auto"/>
                    <w:right w:val="none" w:sz="0" w:space="0" w:color="auto"/>
                  </w:divBdr>
                </w:div>
                <w:div w:id="498234713">
                  <w:marLeft w:val="480"/>
                  <w:marRight w:val="0"/>
                  <w:marTop w:val="0"/>
                  <w:marBottom w:val="0"/>
                  <w:divBdr>
                    <w:top w:val="none" w:sz="0" w:space="0" w:color="auto"/>
                    <w:left w:val="none" w:sz="0" w:space="0" w:color="auto"/>
                    <w:bottom w:val="none" w:sz="0" w:space="0" w:color="auto"/>
                    <w:right w:val="none" w:sz="0" w:space="0" w:color="auto"/>
                  </w:divBdr>
                </w:div>
                <w:div w:id="126902711">
                  <w:marLeft w:val="480"/>
                  <w:marRight w:val="0"/>
                  <w:marTop w:val="0"/>
                  <w:marBottom w:val="0"/>
                  <w:divBdr>
                    <w:top w:val="none" w:sz="0" w:space="0" w:color="auto"/>
                    <w:left w:val="none" w:sz="0" w:space="0" w:color="auto"/>
                    <w:bottom w:val="none" w:sz="0" w:space="0" w:color="auto"/>
                    <w:right w:val="none" w:sz="0" w:space="0" w:color="auto"/>
                  </w:divBdr>
                </w:div>
                <w:div w:id="1066606268">
                  <w:marLeft w:val="480"/>
                  <w:marRight w:val="0"/>
                  <w:marTop w:val="0"/>
                  <w:marBottom w:val="0"/>
                  <w:divBdr>
                    <w:top w:val="none" w:sz="0" w:space="0" w:color="auto"/>
                    <w:left w:val="none" w:sz="0" w:space="0" w:color="auto"/>
                    <w:bottom w:val="none" w:sz="0" w:space="0" w:color="auto"/>
                    <w:right w:val="none" w:sz="0" w:space="0" w:color="auto"/>
                  </w:divBdr>
                </w:div>
                <w:div w:id="689062517">
                  <w:marLeft w:val="480"/>
                  <w:marRight w:val="0"/>
                  <w:marTop w:val="0"/>
                  <w:marBottom w:val="0"/>
                  <w:divBdr>
                    <w:top w:val="none" w:sz="0" w:space="0" w:color="auto"/>
                    <w:left w:val="none" w:sz="0" w:space="0" w:color="auto"/>
                    <w:bottom w:val="none" w:sz="0" w:space="0" w:color="auto"/>
                    <w:right w:val="none" w:sz="0" w:space="0" w:color="auto"/>
                  </w:divBdr>
                </w:div>
                <w:div w:id="327758564">
                  <w:marLeft w:val="480"/>
                  <w:marRight w:val="0"/>
                  <w:marTop w:val="0"/>
                  <w:marBottom w:val="0"/>
                  <w:divBdr>
                    <w:top w:val="none" w:sz="0" w:space="0" w:color="auto"/>
                    <w:left w:val="none" w:sz="0" w:space="0" w:color="auto"/>
                    <w:bottom w:val="none" w:sz="0" w:space="0" w:color="auto"/>
                    <w:right w:val="none" w:sz="0" w:space="0" w:color="auto"/>
                  </w:divBdr>
                </w:div>
                <w:div w:id="1599019741">
                  <w:marLeft w:val="480"/>
                  <w:marRight w:val="0"/>
                  <w:marTop w:val="0"/>
                  <w:marBottom w:val="0"/>
                  <w:divBdr>
                    <w:top w:val="none" w:sz="0" w:space="0" w:color="auto"/>
                    <w:left w:val="none" w:sz="0" w:space="0" w:color="auto"/>
                    <w:bottom w:val="none" w:sz="0" w:space="0" w:color="auto"/>
                    <w:right w:val="none" w:sz="0" w:space="0" w:color="auto"/>
                  </w:divBdr>
                </w:div>
                <w:div w:id="691804055">
                  <w:marLeft w:val="480"/>
                  <w:marRight w:val="0"/>
                  <w:marTop w:val="0"/>
                  <w:marBottom w:val="0"/>
                  <w:divBdr>
                    <w:top w:val="none" w:sz="0" w:space="0" w:color="auto"/>
                    <w:left w:val="none" w:sz="0" w:space="0" w:color="auto"/>
                    <w:bottom w:val="none" w:sz="0" w:space="0" w:color="auto"/>
                    <w:right w:val="none" w:sz="0" w:space="0" w:color="auto"/>
                  </w:divBdr>
                </w:div>
                <w:div w:id="490633441">
                  <w:marLeft w:val="480"/>
                  <w:marRight w:val="0"/>
                  <w:marTop w:val="0"/>
                  <w:marBottom w:val="0"/>
                  <w:divBdr>
                    <w:top w:val="none" w:sz="0" w:space="0" w:color="auto"/>
                    <w:left w:val="none" w:sz="0" w:space="0" w:color="auto"/>
                    <w:bottom w:val="none" w:sz="0" w:space="0" w:color="auto"/>
                    <w:right w:val="none" w:sz="0" w:space="0" w:color="auto"/>
                  </w:divBdr>
                </w:div>
                <w:div w:id="2087458136">
                  <w:marLeft w:val="480"/>
                  <w:marRight w:val="0"/>
                  <w:marTop w:val="0"/>
                  <w:marBottom w:val="0"/>
                  <w:divBdr>
                    <w:top w:val="none" w:sz="0" w:space="0" w:color="auto"/>
                    <w:left w:val="none" w:sz="0" w:space="0" w:color="auto"/>
                    <w:bottom w:val="none" w:sz="0" w:space="0" w:color="auto"/>
                    <w:right w:val="none" w:sz="0" w:space="0" w:color="auto"/>
                  </w:divBdr>
                </w:div>
                <w:div w:id="1335104708">
                  <w:marLeft w:val="480"/>
                  <w:marRight w:val="0"/>
                  <w:marTop w:val="0"/>
                  <w:marBottom w:val="0"/>
                  <w:divBdr>
                    <w:top w:val="none" w:sz="0" w:space="0" w:color="auto"/>
                    <w:left w:val="none" w:sz="0" w:space="0" w:color="auto"/>
                    <w:bottom w:val="none" w:sz="0" w:space="0" w:color="auto"/>
                    <w:right w:val="none" w:sz="0" w:space="0" w:color="auto"/>
                  </w:divBdr>
                </w:div>
                <w:div w:id="698362241">
                  <w:marLeft w:val="480"/>
                  <w:marRight w:val="0"/>
                  <w:marTop w:val="0"/>
                  <w:marBottom w:val="0"/>
                  <w:divBdr>
                    <w:top w:val="none" w:sz="0" w:space="0" w:color="auto"/>
                    <w:left w:val="none" w:sz="0" w:space="0" w:color="auto"/>
                    <w:bottom w:val="none" w:sz="0" w:space="0" w:color="auto"/>
                    <w:right w:val="none" w:sz="0" w:space="0" w:color="auto"/>
                  </w:divBdr>
                </w:div>
                <w:div w:id="1562791369">
                  <w:marLeft w:val="480"/>
                  <w:marRight w:val="0"/>
                  <w:marTop w:val="0"/>
                  <w:marBottom w:val="0"/>
                  <w:divBdr>
                    <w:top w:val="none" w:sz="0" w:space="0" w:color="auto"/>
                    <w:left w:val="none" w:sz="0" w:space="0" w:color="auto"/>
                    <w:bottom w:val="none" w:sz="0" w:space="0" w:color="auto"/>
                    <w:right w:val="none" w:sz="0" w:space="0" w:color="auto"/>
                  </w:divBdr>
                </w:div>
                <w:div w:id="984504081">
                  <w:marLeft w:val="480"/>
                  <w:marRight w:val="0"/>
                  <w:marTop w:val="0"/>
                  <w:marBottom w:val="0"/>
                  <w:divBdr>
                    <w:top w:val="none" w:sz="0" w:space="0" w:color="auto"/>
                    <w:left w:val="none" w:sz="0" w:space="0" w:color="auto"/>
                    <w:bottom w:val="none" w:sz="0" w:space="0" w:color="auto"/>
                    <w:right w:val="none" w:sz="0" w:space="0" w:color="auto"/>
                  </w:divBdr>
                </w:div>
                <w:div w:id="1495875318">
                  <w:marLeft w:val="480"/>
                  <w:marRight w:val="0"/>
                  <w:marTop w:val="0"/>
                  <w:marBottom w:val="0"/>
                  <w:divBdr>
                    <w:top w:val="none" w:sz="0" w:space="0" w:color="auto"/>
                    <w:left w:val="none" w:sz="0" w:space="0" w:color="auto"/>
                    <w:bottom w:val="none" w:sz="0" w:space="0" w:color="auto"/>
                    <w:right w:val="none" w:sz="0" w:space="0" w:color="auto"/>
                  </w:divBdr>
                </w:div>
                <w:div w:id="233439554">
                  <w:marLeft w:val="480"/>
                  <w:marRight w:val="0"/>
                  <w:marTop w:val="0"/>
                  <w:marBottom w:val="0"/>
                  <w:divBdr>
                    <w:top w:val="none" w:sz="0" w:space="0" w:color="auto"/>
                    <w:left w:val="none" w:sz="0" w:space="0" w:color="auto"/>
                    <w:bottom w:val="none" w:sz="0" w:space="0" w:color="auto"/>
                    <w:right w:val="none" w:sz="0" w:space="0" w:color="auto"/>
                  </w:divBdr>
                </w:div>
                <w:div w:id="945961695">
                  <w:marLeft w:val="480"/>
                  <w:marRight w:val="0"/>
                  <w:marTop w:val="0"/>
                  <w:marBottom w:val="0"/>
                  <w:divBdr>
                    <w:top w:val="none" w:sz="0" w:space="0" w:color="auto"/>
                    <w:left w:val="none" w:sz="0" w:space="0" w:color="auto"/>
                    <w:bottom w:val="none" w:sz="0" w:space="0" w:color="auto"/>
                    <w:right w:val="none" w:sz="0" w:space="0" w:color="auto"/>
                  </w:divBdr>
                </w:div>
                <w:div w:id="230241937">
                  <w:marLeft w:val="480"/>
                  <w:marRight w:val="0"/>
                  <w:marTop w:val="0"/>
                  <w:marBottom w:val="0"/>
                  <w:divBdr>
                    <w:top w:val="none" w:sz="0" w:space="0" w:color="auto"/>
                    <w:left w:val="none" w:sz="0" w:space="0" w:color="auto"/>
                    <w:bottom w:val="none" w:sz="0" w:space="0" w:color="auto"/>
                    <w:right w:val="none" w:sz="0" w:space="0" w:color="auto"/>
                  </w:divBdr>
                </w:div>
                <w:div w:id="1677030913">
                  <w:marLeft w:val="480"/>
                  <w:marRight w:val="0"/>
                  <w:marTop w:val="0"/>
                  <w:marBottom w:val="0"/>
                  <w:divBdr>
                    <w:top w:val="none" w:sz="0" w:space="0" w:color="auto"/>
                    <w:left w:val="none" w:sz="0" w:space="0" w:color="auto"/>
                    <w:bottom w:val="none" w:sz="0" w:space="0" w:color="auto"/>
                    <w:right w:val="none" w:sz="0" w:space="0" w:color="auto"/>
                  </w:divBdr>
                </w:div>
                <w:div w:id="725645737">
                  <w:marLeft w:val="480"/>
                  <w:marRight w:val="0"/>
                  <w:marTop w:val="0"/>
                  <w:marBottom w:val="0"/>
                  <w:divBdr>
                    <w:top w:val="none" w:sz="0" w:space="0" w:color="auto"/>
                    <w:left w:val="none" w:sz="0" w:space="0" w:color="auto"/>
                    <w:bottom w:val="none" w:sz="0" w:space="0" w:color="auto"/>
                    <w:right w:val="none" w:sz="0" w:space="0" w:color="auto"/>
                  </w:divBdr>
                </w:div>
                <w:div w:id="2091072119">
                  <w:marLeft w:val="480"/>
                  <w:marRight w:val="0"/>
                  <w:marTop w:val="0"/>
                  <w:marBottom w:val="0"/>
                  <w:divBdr>
                    <w:top w:val="none" w:sz="0" w:space="0" w:color="auto"/>
                    <w:left w:val="none" w:sz="0" w:space="0" w:color="auto"/>
                    <w:bottom w:val="none" w:sz="0" w:space="0" w:color="auto"/>
                    <w:right w:val="none" w:sz="0" w:space="0" w:color="auto"/>
                  </w:divBdr>
                </w:div>
                <w:div w:id="87166866">
                  <w:marLeft w:val="480"/>
                  <w:marRight w:val="0"/>
                  <w:marTop w:val="0"/>
                  <w:marBottom w:val="0"/>
                  <w:divBdr>
                    <w:top w:val="none" w:sz="0" w:space="0" w:color="auto"/>
                    <w:left w:val="none" w:sz="0" w:space="0" w:color="auto"/>
                    <w:bottom w:val="none" w:sz="0" w:space="0" w:color="auto"/>
                    <w:right w:val="none" w:sz="0" w:space="0" w:color="auto"/>
                  </w:divBdr>
                </w:div>
                <w:div w:id="1760562413">
                  <w:marLeft w:val="480"/>
                  <w:marRight w:val="0"/>
                  <w:marTop w:val="0"/>
                  <w:marBottom w:val="0"/>
                  <w:divBdr>
                    <w:top w:val="none" w:sz="0" w:space="0" w:color="auto"/>
                    <w:left w:val="none" w:sz="0" w:space="0" w:color="auto"/>
                    <w:bottom w:val="none" w:sz="0" w:space="0" w:color="auto"/>
                    <w:right w:val="none" w:sz="0" w:space="0" w:color="auto"/>
                  </w:divBdr>
                </w:div>
                <w:div w:id="2082100868">
                  <w:marLeft w:val="480"/>
                  <w:marRight w:val="0"/>
                  <w:marTop w:val="0"/>
                  <w:marBottom w:val="0"/>
                  <w:divBdr>
                    <w:top w:val="none" w:sz="0" w:space="0" w:color="auto"/>
                    <w:left w:val="none" w:sz="0" w:space="0" w:color="auto"/>
                    <w:bottom w:val="none" w:sz="0" w:space="0" w:color="auto"/>
                    <w:right w:val="none" w:sz="0" w:space="0" w:color="auto"/>
                  </w:divBdr>
                </w:div>
                <w:div w:id="643629951">
                  <w:marLeft w:val="480"/>
                  <w:marRight w:val="0"/>
                  <w:marTop w:val="0"/>
                  <w:marBottom w:val="0"/>
                  <w:divBdr>
                    <w:top w:val="none" w:sz="0" w:space="0" w:color="auto"/>
                    <w:left w:val="none" w:sz="0" w:space="0" w:color="auto"/>
                    <w:bottom w:val="none" w:sz="0" w:space="0" w:color="auto"/>
                    <w:right w:val="none" w:sz="0" w:space="0" w:color="auto"/>
                  </w:divBdr>
                </w:div>
                <w:div w:id="415055504">
                  <w:marLeft w:val="480"/>
                  <w:marRight w:val="0"/>
                  <w:marTop w:val="0"/>
                  <w:marBottom w:val="0"/>
                  <w:divBdr>
                    <w:top w:val="none" w:sz="0" w:space="0" w:color="auto"/>
                    <w:left w:val="none" w:sz="0" w:space="0" w:color="auto"/>
                    <w:bottom w:val="none" w:sz="0" w:space="0" w:color="auto"/>
                    <w:right w:val="none" w:sz="0" w:space="0" w:color="auto"/>
                  </w:divBdr>
                </w:div>
                <w:div w:id="1180120777">
                  <w:marLeft w:val="480"/>
                  <w:marRight w:val="0"/>
                  <w:marTop w:val="0"/>
                  <w:marBottom w:val="0"/>
                  <w:divBdr>
                    <w:top w:val="none" w:sz="0" w:space="0" w:color="auto"/>
                    <w:left w:val="none" w:sz="0" w:space="0" w:color="auto"/>
                    <w:bottom w:val="none" w:sz="0" w:space="0" w:color="auto"/>
                    <w:right w:val="none" w:sz="0" w:space="0" w:color="auto"/>
                  </w:divBdr>
                </w:div>
                <w:div w:id="1356419021">
                  <w:marLeft w:val="480"/>
                  <w:marRight w:val="0"/>
                  <w:marTop w:val="0"/>
                  <w:marBottom w:val="0"/>
                  <w:divBdr>
                    <w:top w:val="none" w:sz="0" w:space="0" w:color="auto"/>
                    <w:left w:val="none" w:sz="0" w:space="0" w:color="auto"/>
                    <w:bottom w:val="none" w:sz="0" w:space="0" w:color="auto"/>
                    <w:right w:val="none" w:sz="0" w:space="0" w:color="auto"/>
                  </w:divBdr>
                </w:div>
                <w:div w:id="297491559">
                  <w:marLeft w:val="480"/>
                  <w:marRight w:val="0"/>
                  <w:marTop w:val="0"/>
                  <w:marBottom w:val="0"/>
                  <w:divBdr>
                    <w:top w:val="none" w:sz="0" w:space="0" w:color="auto"/>
                    <w:left w:val="none" w:sz="0" w:space="0" w:color="auto"/>
                    <w:bottom w:val="none" w:sz="0" w:space="0" w:color="auto"/>
                    <w:right w:val="none" w:sz="0" w:space="0" w:color="auto"/>
                  </w:divBdr>
                </w:div>
                <w:div w:id="215632833">
                  <w:marLeft w:val="480"/>
                  <w:marRight w:val="0"/>
                  <w:marTop w:val="0"/>
                  <w:marBottom w:val="0"/>
                  <w:divBdr>
                    <w:top w:val="none" w:sz="0" w:space="0" w:color="auto"/>
                    <w:left w:val="none" w:sz="0" w:space="0" w:color="auto"/>
                    <w:bottom w:val="none" w:sz="0" w:space="0" w:color="auto"/>
                    <w:right w:val="none" w:sz="0" w:space="0" w:color="auto"/>
                  </w:divBdr>
                </w:div>
                <w:div w:id="1204290724">
                  <w:marLeft w:val="480"/>
                  <w:marRight w:val="0"/>
                  <w:marTop w:val="0"/>
                  <w:marBottom w:val="0"/>
                  <w:divBdr>
                    <w:top w:val="none" w:sz="0" w:space="0" w:color="auto"/>
                    <w:left w:val="none" w:sz="0" w:space="0" w:color="auto"/>
                    <w:bottom w:val="none" w:sz="0" w:space="0" w:color="auto"/>
                    <w:right w:val="none" w:sz="0" w:space="0" w:color="auto"/>
                  </w:divBdr>
                </w:div>
                <w:div w:id="158927565">
                  <w:marLeft w:val="480"/>
                  <w:marRight w:val="0"/>
                  <w:marTop w:val="0"/>
                  <w:marBottom w:val="0"/>
                  <w:divBdr>
                    <w:top w:val="none" w:sz="0" w:space="0" w:color="auto"/>
                    <w:left w:val="none" w:sz="0" w:space="0" w:color="auto"/>
                    <w:bottom w:val="none" w:sz="0" w:space="0" w:color="auto"/>
                    <w:right w:val="none" w:sz="0" w:space="0" w:color="auto"/>
                  </w:divBdr>
                </w:div>
                <w:div w:id="1570841868">
                  <w:marLeft w:val="480"/>
                  <w:marRight w:val="0"/>
                  <w:marTop w:val="0"/>
                  <w:marBottom w:val="0"/>
                  <w:divBdr>
                    <w:top w:val="none" w:sz="0" w:space="0" w:color="auto"/>
                    <w:left w:val="none" w:sz="0" w:space="0" w:color="auto"/>
                    <w:bottom w:val="none" w:sz="0" w:space="0" w:color="auto"/>
                    <w:right w:val="none" w:sz="0" w:space="0" w:color="auto"/>
                  </w:divBdr>
                </w:div>
                <w:div w:id="1202473371">
                  <w:marLeft w:val="480"/>
                  <w:marRight w:val="0"/>
                  <w:marTop w:val="0"/>
                  <w:marBottom w:val="0"/>
                  <w:divBdr>
                    <w:top w:val="none" w:sz="0" w:space="0" w:color="auto"/>
                    <w:left w:val="none" w:sz="0" w:space="0" w:color="auto"/>
                    <w:bottom w:val="none" w:sz="0" w:space="0" w:color="auto"/>
                    <w:right w:val="none" w:sz="0" w:space="0" w:color="auto"/>
                  </w:divBdr>
                </w:div>
                <w:div w:id="1802259044">
                  <w:marLeft w:val="480"/>
                  <w:marRight w:val="0"/>
                  <w:marTop w:val="0"/>
                  <w:marBottom w:val="0"/>
                  <w:divBdr>
                    <w:top w:val="none" w:sz="0" w:space="0" w:color="auto"/>
                    <w:left w:val="none" w:sz="0" w:space="0" w:color="auto"/>
                    <w:bottom w:val="none" w:sz="0" w:space="0" w:color="auto"/>
                    <w:right w:val="none" w:sz="0" w:space="0" w:color="auto"/>
                  </w:divBdr>
                </w:div>
                <w:div w:id="2020812599">
                  <w:marLeft w:val="480"/>
                  <w:marRight w:val="0"/>
                  <w:marTop w:val="0"/>
                  <w:marBottom w:val="0"/>
                  <w:divBdr>
                    <w:top w:val="none" w:sz="0" w:space="0" w:color="auto"/>
                    <w:left w:val="none" w:sz="0" w:space="0" w:color="auto"/>
                    <w:bottom w:val="none" w:sz="0" w:space="0" w:color="auto"/>
                    <w:right w:val="none" w:sz="0" w:space="0" w:color="auto"/>
                  </w:divBdr>
                </w:div>
                <w:div w:id="1805075695">
                  <w:marLeft w:val="480"/>
                  <w:marRight w:val="0"/>
                  <w:marTop w:val="0"/>
                  <w:marBottom w:val="0"/>
                  <w:divBdr>
                    <w:top w:val="none" w:sz="0" w:space="0" w:color="auto"/>
                    <w:left w:val="none" w:sz="0" w:space="0" w:color="auto"/>
                    <w:bottom w:val="none" w:sz="0" w:space="0" w:color="auto"/>
                    <w:right w:val="none" w:sz="0" w:space="0" w:color="auto"/>
                  </w:divBdr>
                </w:div>
                <w:div w:id="711538470">
                  <w:marLeft w:val="480"/>
                  <w:marRight w:val="0"/>
                  <w:marTop w:val="0"/>
                  <w:marBottom w:val="0"/>
                  <w:divBdr>
                    <w:top w:val="none" w:sz="0" w:space="0" w:color="auto"/>
                    <w:left w:val="none" w:sz="0" w:space="0" w:color="auto"/>
                    <w:bottom w:val="none" w:sz="0" w:space="0" w:color="auto"/>
                    <w:right w:val="none" w:sz="0" w:space="0" w:color="auto"/>
                  </w:divBdr>
                </w:div>
                <w:div w:id="1048382345">
                  <w:marLeft w:val="480"/>
                  <w:marRight w:val="0"/>
                  <w:marTop w:val="0"/>
                  <w:marBottom w:val="0"/>
                  <w:divBdr>
                    <w:top w:val="none" w:sz="0" w:space="0" w:color="auto"/>
                    <w:left w:val="none" w:sz="0" w:space="0" w:color="auto"/>
                    <w:bottom w:val="none" w:sz="0" w:space="0" w:color="auto"/>
                    <w:right w:val="none" w:sz="0" w:space="0" w:color="auto"/>
                  </w:divBdr>
                </w:div>
                <w:div w:id="362562989">
                  <w:marLeft w:val="480"/>
                  <w:marRight w:val="0"/>
                  <w:marTop w:val="0"/>
                  <w:marBottom w:val="0"/>
                  <w:divBdr>
                    <w:top w:val="none" w:sz="0" w:space="0" w:color="auto"/>
                    <w:left w:val="none" w:sz="0" w:space="0" w:color="auto"/>
                    <w:bottom w:val="none" w:sz="0" w:space="0" w:color="auto"/>
                    <w:right w:val="none" w:sz="0" w:space="0" w:color="auto"/>
                  </w:divBdr>
                </w:div>
                <w:div w:id="566839903">
                  <w:marLeft w:val="480"/>
                  <w:marRight w:val="0"/>
                  <w:marTop w:val="0"/>
                  <w:marBottom w:val="0"/>
                  <w:divBdr>
                    <w:top w:val="none" w:sz="0" w:space="0" w:color="auto"/>
                    <w:left w:val="none" w:sz="0" w:space="0" w:color="auto"/>
                    <w:bottom w:val="none" w:sz="0" w:space="0" w:color="auto"/>
                    <w:right w:val="none" w:sz="0" w:space="0" w:color="auto"/>
                  </w:divBdr>
                </w:div>
                <w:div w:id="872501099">
                  <w:marLeft w:val="480"/>
                  <w:marRight w:val="0"/>
                  <w:marTop w:val="0"/>
                  <w:marBottom w:val="0"/>
                  <w:divBdr>
                    <w:top w:val="none" w:sz="0" w:space="0" w:color="auto"/>
                    <w:left w:val="none" w:sz="0" w:space="0" w:color="auto"/>
                    <w:bottom w:val="none" w:sz="0" w:space="0" w:color="auto"/>
                    <w:right w:val="none" w:sz="0" w:space="0" w:color="auto"/>
                  </w:divBdr>
                </w:div>
                <w:div w:id="1660577794">
                  <w:marLeft w:val="480"/>
                  <w:marRight w:val="0"/>
                  <w:marTop w:val="0"/>
                  <w:marBottom w:val="0"/>
                  <w:divBdr>
                    <w:top w:val="none" w:sz="0" w:space="0" w:color="auto"/>
                    <w:left w:val="none" w:sz="0" w:space="0" w:color="auto"/>
                    <w:bottom w:val="none" w:sz="0" w:space="0" w:color="auto"/>
                    <w:right w:val="none" w:sz="0" w:space="0" w:color="auto"/>
                  </w:divBdr>
                </w:div>
                <w:div w:id="1274946726">
                  <w:marLeft w:val="480"/>
                  <w:marRight w:val="0"/>
                  <w:marTop w:val="0"/>
                  <w:marBottom w:val="0"/>
                  <w:divBdr>
                    <w:top w:val="none" w:sz="0" w:space="0" w:color="auto"/>
                    <w:left w:val="none" w:sz="0" w:space="0" w:color="auto"/>
                    <w:bottom w:val="none" w:sz="0" w:space="0" w:color="auto"/>
                    <w:right w:val="none" w:sz="0" w:space="0" w:color="auto"/>
                  </w:divBdr>
                </w:div>
                <w:div w:id="337847534">
                  <w:marLeft w:val="480"/>
                  <w:marRight w:val="0"/>
                  <w:marTop w:val="0"/>
                  <w:marBottom w:val="0"/>
                  <w:divBdr>
                    <w:top w:val="none" w:sz="0" w:space="0" w:color="auto"/>
                    <w:left w:val="none" w:sz="0" w:space="0" w:color="auto"/>
                    <w:bottom w:val="none" w:sz="0" w:space="0" w:color="auto"/>
                    <w:right w:val="none" w:sz="0" w:space="0" w:color="auto"/>
                  </w:divBdr>
                </w:div>
                <w:div w:id="1129906762">
                  <w:marLeft w:val="480"/>
                  <w:marRight w:val="0"/>
                  <w:marTop w:val="0"/>
                  <w:marBottom w:val="0"/>
                  <w:divBdr>
                    <w:top w:val="none" w:sz="0" w:space="0" w:color="auto"/>
                    <w:left w:val="none" w:sz="0" w:space="0" w:color="auto"/>
                    <w:bottom w:val="none" w:sz="0" w:space="0" w:color="auto"/>
                    <w:right w:val="none" w:sz="0" w:space="0" w:color="auto"/>
                  </w:divBdr>
                </w:div>
                <w:div w:id="1685353593">
                  <w:marLeft w:val="480"/>
                  <w:marRight w:val="0"/>
                  <w:marTop w:val="0"/>
                  <w:marBottom w:val="0"/>
                  <w:divBdr>
                    <w:top w:val="none" w:sz="0" w:space="0" w:color="auto"/>
                    <w:left w:val="none" w:sz="0" w:space="0" w:color="auto"/>
                    <w:bottom w:val="none" w:sz="0" w:space="0" w:color="auto"/>
                    <w:right w:val="none" w:sz="0" w:space="0" w:color="auto"/>
                  </w:divBdr>
                </w:div>
                <w:div w:id="1985621123">
                  <w:marLeft w:val="480"/>
                  <w:marRight w:val="0"/>
                  <w:marTop w:val="0"/>
                  <w:marBottom w:val="0"/>
                  <w:divBdr>
                    <w:top w:val="none" w:sz="0" w:space="0" w:color="auto"/>
                    <w:left w:val="none" w:sz="0" w:space="0" w:color="auto"/>
                    <w:bottom w:val="none" w:sz="0" w:space="0" w:color="auto"/>
                    <w:right w:val="none" w:sz="0" w:space="0" w:color="auto"/>
                  </w:divBdr>
                </w:div>
                <w:div w:id="909117439">
                  <w:marLeft w:val="480"/>
                  <w:marRight w:val="0"/>
                  <w:marTop w:val="0"/>
                  <w:marBottom w:val="0"/>
                  <w:divBdr>
                    <w:top w:val="none" w:sz="0" w:space="0" w:color="auto"/>
                    <w:left w:val="none" w:sz="0" w:space="0" w:color="auto"/>
                    <w:bottom w:val="none" w:sz="0" w:space="0" w:color="auto"/>
                    <w:right w:val="none" w:sz="0" w:space="0" w:color="auto"/>
                  </w:divBdr>
                </w:div>
                <w:div w:id="1046837933">
                  <w:marLeft w:val="480"/>
                  <w:marRight w:val="0"/>
                  <w:marTop w:val="0"/>
                  <w:marBottom w:val="0"/>
                  <w:divBdr>
                    <w:top w:val="none" w:sz="0" w:space="0" w:color="auto"/>
                    <w:left w:val="none" w:sz="0" w:space="0" w:color="auto"/>
                    <w:bottom w:val="none" w:sz="0" w:space="0" w:color="auto"/>
                    <w:right w:val="none" w:sz="0" w:space="0" w:color="auto"/>
                  </w:divBdr>
                </w:div>
                <w:div w:id="1498574158">
                  <w:marLeft w:val="480"/>
                  <w:marRight w:val="0"/>
                  <w:marTop w:val="0"/>
                  <w:marBottom w:val="0"/>
                  <w:divBdr>
                    <w:top w:val="none" w:sz="0" w:space="0" w:color="auto"/>
                    <w:left w:val="none" w:sz="0" w:space="0" w:color="auto"/>
                    <w:bottom w:val="none" w:sz="0" w:space="0" w:color="auto"/>
                    <w:right w:val="none" w:sz="0" w:space="0" w:color="auto"/>
                  </w:divBdr>
                </w:div>
                <w:div w:id="1841846991">
                  <w:marLeft w:val="480"/>
                  <w:marRight w:val="0"/>
                  <w:marTop w:val="0"/>
                  <w:marBottom w:val="0"/>
                  <w:divBdr>
                    <w:top w:val="none" w:sz="0" w:space="0" w:color="auto"/>
                    <w:left w:val="none" w:sz="0" w:space="0" w:color="auto"/>
                    <w:bottom w:val="none" w:sz="0" w:space="0" w:color="auto"/>
                    <w:right w:val="none" w:sz="0" w:space="0" w:color="auto"/>
                  </w:divBdr>
                </w:div>
                <w:div w:id="1473526515">
                  <w:marLeft w:val="480"/>
                  <w:marRight w:val="0"/>
                  <w:marTop w:val="0"/>
                  <w:marBottom w:val="0"/>
                  <w:divBdr>
                    <w:top w:val="none" w:sz="0" w:space="0" w:color="auto"/>
                    <w:left w:val="none" w:sz="0" w:space="0" w:color="auto"/>
                    <w:bottom w:val="none" w:sz="0" w:space="0" w:color="auto"/>
                    <w:right w:val="none" w:sz="0" w:space="0" w:color="auto"/>
                  </w:divBdr>
                </w:div>
                <w:div w:id="402601842">
                  <w:marLeft w:val="480"/>
                  <w:marRight w:val="0"/>
                  <w:marTop w:val="0"/>
                  <w:marBottom w:val="0"/>
                  <w:divBdr>
                    <w:top w:val="none" w:sz="0" w:space="0" w:color="auto"/>
                    <w:left w:val="none" w:sz="0" w:space="0" w:color="auto"/>
                    <w:bottom w:val="none" w:sz="0" w:space="0" w:color="auto"/>
                    <w:right w:val="none" w:sz="0" w:space="0" w:color="auto"/>
                  </w:divBdr>
                </w:div>
                <w:div w:id="557789559">
                  <w:marLeft w:val="480"/>
                  <w:marRight w:val="0"/>
                  <w:marTop w:val="0"/>
                  <w:marBottom w:val="0"/>
                  <w:divBdr>
                    <w:top w:val="none" w:sz="0" w:space="0" w:color="auto"/>
                    <w:left w:val="none" w:sz="0" w:space="0" w:color="auto"/>
                    <w:bottom w:val="none" w:sz="0" w:space="0" w:color="auto"/>
                    <w:right w:val="none" w:sz="0" w:space="0" w:color="auto"/>
                  </w:divBdr>
                </w:div>
                <w:div w:id="702049864">
                  <w:marLeft w:val="480"/>
                  <w:marRight w:val="0"/>
                  <w:marTop w:val="0"/>
                  <w:marBottom w:val="0"/>
                  <w:divBdr>
                    <w:top w:val="none" w:sz="0" w:space="0" w:color="auto"/>
                    <w:left w:val="none" w:sz="0" w:space="0" w:color="auto"/>
                    <w:bottom w:val="none" w:sz="0" w:space="0" w:color="auto"/>
                    <w:right w:val="none" w:sz="0" w:space="0" w:color="auto"/>
                  </w:divBdr>
                </w:div>
                <w:div w:id="1984701618">
                  <w:marLeft w:val="480"/>
                  <w:marRight w:val="0"/>
                  <w:marTop w:val="0"/>
                  <w:marBottom w:val="0"/>
                  <w:divBdr>
                    <w:top w:val="none" w:sz="0" w:space="0" w:color="auto"/>
                    <w:left w:val="none" w:sz="0" w:space="0" w:color="auto"/>
                    <w:bottom w:val="none" w:sz="0" w:space="0" w:color="auto"/>
                    <w:right w:val="none" w:sz="0" w:space="0" w:color="auto"/>
                  </w:divBdr>
                </w:div>
                <w:div w:id="1277904074">
                  <w:marLeft w:val="480"/>
                  <w:marRight w:val="0"/>
                  <w:marTop w:val="0"/>
                  <w:marBottom w:val="0"/>
                  <w:divBdr>
                    <w:top w:val="none" w:sz="0" w:space="0" w:color="auto"/>
                    <w:left w:val="none" w:sz="0" w:space="0" w:color="auto"/>
                    <w:bottom w:val="none" w:sz="0" w:space="0" w:color="auto"/>
                    <w:right w:val="none" w:sz="0" w:space="0" w:color="auto"/>
                  </w:divBdr>
                </w:div>
                <w:div w:id="220024141">
                  <w:marLeft w:val="480"/>
                  <w:marRight w:val="0"/>
                  <w:marTop w:val="0"/>
                  <w:marBottom w:val="0"/>
                  <w:divBdr>
                    <w:top w:val="none" w:sz="0" w:space="0" w:color="auto"/>
                    <w:left w:val="none" w:sz="0" w:space="0" w:color="auto"/>
                    <w:bottom w:val="none" w:sz="0" w:space="0" w:color="auto"/>
                    <w:right w:val="none" w:sz="0" w:space="0" w:color="auto"/>
                  </w:divBdr>
                </w:div>
                <w:div w:id="765079879">
                  <w:marLeft w:val="480"/>
                  <w:marRight w:val="0"/>
                  <w:marTop w:val="0"/>
                  <w:marBottom w:val="0"/>
                  <w:divBdr>
                    <w:top w:val="none" w:sz="0" w:space="0" w:color="auto"/>
                    <w:left w:val="none" w:sz="0" w:space="0" w:color="auto"/>
                    <w:bottom w:val="none" w:sz="0" w:space="0" w:color="auto"/>
                    <w:right w:val="none" w:sz="0" w:space="0" w:color="auto"/>
                  </w:divBdr>
                </w:div>
              </w:divsChild>
            </w:div>
            <w:div w:id="1182013536">
              <w:marLeft w:val="0"/>
              <w:marRight w:val="0"/>
              <w:marTop w:val="0"/>
              <w:marBottom w:val="0"/>
              <w:divBdr>
                <w:top w:val="none" w:sz="0" w:space="0" w:color="auto"/>
                <w:left w:val="none" w:sz="0" w:space="0" w:color="auto"/>
                <w:bottom w:val="none" w:sz="0" w:space="0" w:color="auto"/>
                <w:right w:val="none" w:sz="0" w:space="0" w:color="auto"/>
              </w:divBdr>
              <w:divsChild>
                <w:div w:id="557131242">
                  <w:marLeft w:val="480"/>
                  <w:marRight w:val="0"/>
                  <w:marTop w:val="0"/>
                  <w:marBottom w:val="0"/>
                  <w:divBdr>
                    <w:top w:val="none" w:sz="0" w:space="0" w:color="auto"/>
                    <w:left w:val="none" w:sz="0" w:space="0" w:color="auto"/>
                    <w:bottom w:val="none" w:sz="0" w:space="0" w:color="auto"/>
                    <w:right w:val="none" w:sz="0" w:space="0" w:color="auto"/>
                  </w:divBdr>
                </w:div>
                <w:div w:id="378170433">
                  <w:marLeft w:val="480"/>
                  <w:marRight w:val="0"/>
                  <w:marTop w:val="0"/>
                  <w:marBottom w:val="0"/>
                  <w:divBdr>
                    <w:top w:val="none" w:sz="0" w:space="0" w:color="auto"/>
                    <w:left w:val="none" w:sz="0" w:space="0" w:color="auto"/>
                    <w:bottom w:val="none" w:sz="0" w:space="0" w:color="auto"/>
                    <w:right w:val="none" w:sz="0" w:space="0" w:color="auto"/>
                  </w:divBdr>
                </w:div>
                <w:div w:id="672418395">
                  <w:marLeft w:val="480"/>
                  <w:marRight w:val="0"/>
                  <w:marTop w:val="0"/>
                  <w:marBottom w:val="0"/>
                  <w:divBdr>
                    <w:top w:val="none" w:sz="0" w:space="0" w:color="auto"/>
                    <w:left w:val="none" w:sz="0" w:space="0" w:color="auto"/>
                    <w:bottom w:val="none" w:sz="0" w:space="0" w:color="auto"/>
                    <w:right w:val="none" w:sz="0" w:space="0" w:color="auto"/>
                  </w:divBdr>
                </w:div>
                <w:div w:id="693313538">
                  <w:marLeft w:val="480"/>
                  <w:marRight w:val="0"/>
                  <w:marTop w:val="0"/>
                  <w:marBottom w:val="0"/>
                  <w:divBdr>
                    <w:top w:val="none" w:sz="0" w:space="0" w:color="auto"/>
                    <w:left w:val="none" w:sz="0" w:space="0" w:color="auto"/>
                    <w:bottom w:val="none" w:sz="0" w:space="0" w:color="auto"/>
                    <w:right w:val="none" w:sz="0" w:space="0" w:color="auto"/>
                  </w:divBdr>
                </w:div>
                <w:div w:id="107429866">
                  <w:marLeft w:val="480"/>
                  <w:marRight w:val="0"/>
                  <w:marTop w:val="0"/>
                  <w:marBottom w:val="0"/>
                  <w:divBdr>
                    <w:top w:val="none" w:sz="0" w:space="0" w:color="auto"/>
                    <w:left w:val="none" w:sz="0" w:space="0" w:color="auto"/>
                    <w:bottom w:val="none" w:sz="0" w:space="0" w:color="auto"/>
                    <w:right w:val="none" w:sz="0" w:space="0" w:color="auto"/>
                  </w:divBdr>
                </w:div>
                <w:div w:id="61680997">
                  <w:marLeft w:val="480"/>
                  <w:marRight w:val="0"/>
                  <w:marTop w:val="0"/>
                  <w:marBottom w:val="0"/>
                  <w:divBdr>
                    <w:top w:val="none" w:sz="0" w:space="0" w:color="auto"/>
                    <w:left w:val="none" w:sz="0" w:space="0" w:color="auto"/>
                    <w:bottom w:val="none" w:sz="0" w:space="0" w:color="auto"/>
                    <w:right w:val="none" w:sz="0" w:space="0" w:color="auto"/>
                  </w:divBdr>
                </w:div>
                <w:div w:id="469059037">
                  <w:marLeft w:val="480"/>
                  <w:marRight w:val="0"/>
                  <w:marTop w:val="0"/>
                  <w:marBottom w:val="0"/>
                  <w:divBdr>
                    <w:top w:val="none" w:sz="0" w:space="0" w:color="auto"/>
                    <w:left w:val="none" w:sz="0" w:space="0" w:color="auto"/>
                    <w:bottom w:val="none" w:sz="0" w:space="0" w:color="auto"/>
                    <w:right w:val="none" w:sz="0" w:space="0" w:color="auto"/>
                  </w:divBdr>
                </w:div>
                <w:div w:id="1329553173">
                  <w:marLeft w:val="480"/>
                  <w:marRight w:val="0"/>
                  <w:marTop w:val="0"/>
                  <w:marBottom w:val="0"/>
                  <w:divBdr>
                    <w:top w:val="none" w:sz="0" w:space="0" w:color="auto"/>
                    <w:left w:val="none" w:sz="0" w:space="0" w:color="auto"/>
                    <w:bottom w:val="none" w:sz="0" w:space="0" w:color="auto"/>
                    <w:right w:val="none" w:sz="0" w:space="0" w:color="auto"/>
                  </w:divBdr>
                </w:div>
                <w:div w:id="1595898240">
                  <w:marLeft w:val="480"/>
                  <w:marRight w:val="0"/>
                  <w:marTop w:val="0"/>
                  <w:marBottom w:val="0"/>
                  <w:divBdr>
                    <w:top w:val="none" w:sz="0" w:space="0" w:color="auto"/>
                    <w:left w:val="none" w:sz="0" w:space="0" w:color="auto"/>
                    <w:bottom w:val="none" w:sz="0" w:space="0" w:color="auto"/>
                    <w:right w:val="none" w:sz="0" w:space="0" w:color="auto"/>
                  </w:divBdr>
                </w:div>
                <w:div w:id="1649701319">
                  <w:marLeft w:val="480"/>
                  <w:marRight w:val="0"/>
                  <w:marTop w:val="0"/>
                  <w:marBottom w:val="0"/>
                  <w:divBdr>
                    <w:top w:val="none" w:sz="0" w:space="0" w:color="auto"/>
                    <w:left w:val="none" w:sz="0" w:space="0" w:color="auto"/>
                    <w:bottom w:val="none" w:sz="0" w:space="0" w:color="auto"/>
                    <w:right w:val="none" w:sz="0" w:space="0" w:color="auto"/>
                  </w:divBdr>
                </w:div>
                <w:div w:id="2135052357">
                  <w:marLeft w:val="480"/>
                  <w:marRight w:val="0"/>
                  <w:marTop w:val="0"/>
                  <w:marBottom w:val="0"/>
                  <w:divBdr>
                    <w:top w:val="none" w:sz="0" w:space="0" w:color="auto"/>
                    <w:left w:val="none" w:sz="0" w:space="0" w:color="auto"/>
                    <w:bottom w:val="none" w:sz="0" w:space="0" w:color="auto"/>
                    <w:right w:val="none" w:sz="0" w:space="0" w:color="auto"/>
                  </w:divBdr>
                </w:div>
                <w:div w:id="264505043">
                  <w:marLeft w:val="480"/>
                  <w:marRight w:val="0"/>
                  <w:marTop w:val="0"/>
                  <w:marBottom w:val="0"/>
                  <w:divBdr>
                    <w:top w:val="none" w:sz="0" w:space="0" w:color="auto"/>
                    <w:left w:val="none" w:sz="0" w:space="0" w:color="auto"/>
                    <w:bottom w:val="none" w:sz="0" w:space="0" w:color="auto"/>
                    <w:right w:val="none" w:sz="0" w:space="0" w:color="auto"/>
                  </w:divBdr>
                </w:div>
                <w:div w:id="1311716980">
                  <w:marLeft w:val="480"/>
                  <w:marRight w:val="0"/>
                  <w:marTop w:val="0"/>
                  <w:marBottom w:val="0"/>
                  <w:divBdr>
                    <w:top w:val="none" w:sz="0" w:space="0" w:color="auto"/>
                    <w:left w:val="none" w:sz="0" w:space="0" w:color="auto"/>
                    <w:bottom w:val="none" w:sz="0" w:space="0" w:color="auto"/>
                    <w:right w:val="none" w:sz="0" w:space="0" w:color="auto"/>
                  </w:divBdr>
                </w:div>
                <w:div w:id="563027590">
                  <w:marLeft w:val="480"/>
                  <w:marRight w:val="0"/>
                  <w:marTop w:val="0"/>
                  <w:marBottom w:val="0"/>
                  <w:divBdr>
                    <w:top w:val="none" w:sz="0" w:space="0" w:color="auto"/>
                    <w:left w:val="none" w:sz="0" w:space="0" w:color="auto"/>
                    <w:bottom w:val="none" w:sz="0" w:space="0" w:color="auto"/>
                    <w:right w:val="none" w:sz="0" w:space="0" w:color="auto"/>
                  </w:divBdr>
                </w:div>
                <w:div w:id="452797720">
                  <w:marLeft w:val="480"/>
                  <w:marRight w:val="0"/>
                  <w:marTop w:val="0"/>
                  <w:marBottom w:val="0"/>
                  <w:divBdr>
                    <w:top w:val="none" w:sz="0" w:space="0" w:color="auto"/>
                    <w:left w:val="none" w:sz="0" w:space="0" w:color="auto"/>
                    <w:bottom w:val="none" w:sz="0" w:space="0" w:color="auto"/>
                    <w:right w:val="none" w:sz="0" w:space="0" w:color="auto"/>
                  </w:divBdr>
                </w:div>
                <w:div w:id="679699429">
                  <w:marLeft w:val="480"/>
                  <w:marRight w:val="0"/>
                  <w:marTop w:val="0"/>
                  <w:marBottom w:val="0"/>
                  <w:divBdr>
                    <w:top w:val="none" w:sz="0" w:space="0" w:color="auto"/>
                    <w:left w:val="none" w:sz="0" w:space="0" w:color="auto"/>
                    <w:bottom w:val="none" w:sz="0" w:space="0" w:color="auto"/>
                    <w:right w:val="none" w:sz="0" w:space="0" w:color="auto"/>
                  </w:divBdr>
                </w:div>
                <w:div w:id="1795714591">
                  <w:marLeft w:val="480"/>
                  <w:marRight w:val="0"/>
                  <w:marTop w:val="0"/>
                  <w:marBottom w:val="0"/>
                  <w:divBdr>
                    <w:top w:val="none" w:sz="0" w:space="0" w:color="auto"/>
                    <w:left w:val="none" w:sz="0" w:space="0" w:color="auto"/>
                    <w:bottom w:val="none" w:sz="0" w:space="0" w:color="auto"/>
                    <w:right w:val="none" w:sz="0" w:space="0" w:color="auto"/>
                  </w:divBdr>
                </w:div>
                <w:div w:id="1101950630">
                  <w:marLeft w:val="480"/>
                  <w:marRight w:val="0"/>
                  <w:marTop w:val="0"/>
                  <w:marBottom w:val="0"/>
                  <w:divBdr>
                    <w:top w:val="none" w:sz="0" w:space="0" w:color="auto"/>
                    <w:left w:val="none" w:sz="0" w:space="0" w:color="auto"/>
                    <w:bottom w:val="none" w:sz="0" w:space="0" w:color="auto"/>
                    <w:right w:val="none" w:sz="0" w:space="0" w:color="auto"/>
                  </w:divBdr>
                </w:div>
                <w:div w:id="2142844801">
                  <w:marLeft w:val="480"/>
                  <w:marRight w:val="0"/>
                  <w:marTop w:val="0"/>
                  <w:marBottom w:val="0"/>
                  <w:divBdr>
                    <w:top w:val="none" w:sz="0" w:space="0" w:color="auto"/>
                    <w:left w:val="none" w:sz="0" w:space="0" w:color="auto"/>
                    <w:bottom w:val="none" w:sz="0" w:space="0" w:color="auto"/>
                    <w:right w:val="none" w:sz="0" w:space="0" w:color="auto"/>
                  </w:divBdr>
                </w:div>
                <w:div w:id="1560239144">
                  <w:marLeft w:val="480"/>
                  <w:marRight w:val="0"/>
                  <w:marTop w:val="0"/>
                  <w:marBottom w:val="0"/>
                  <w:divBdr>
                    <w:top w:val="none" w:sz="0" w:space="0" w:color="auto"/>
                    <w:left w:val="none" w:sz="0" w:space="0" w:color="auto"/>
                    <w:bottom w:val="none" w:sz="0" w:space="0" w:color="auto"/>
                    <w:right w:val="none" w:sz="0" w:space="0" w:color="auto"/>
                  </w:divBdr>
                </w:div>
                <w:div w:id="391782353">
                  <w:marLeft w:val="480"/>
                  <w:marRight w:val="0"/>
                  <w:marTop w:val="0"/>
                  <w:marBottom w:val="0"/>
                  <w:divBdr>
                    <w:top w:val="none" w:sz="0" w:space="0" w:color="auto"/>
                    <w:left w:val="none" w:sz="0" w:space="0" w:color="auto"/>
                    <w:bottom w:val="none" w:sz="0" w:space="0" w:color="auto"/>
                    <w:right w:val="none" w:sz="0" w:space="0" w:color="auto"/>
                  </w:divBdr>
                </w:div>
                <w:div w:id="343165073">
                  <w:marLeft w:val="480"/>
                  <w:marRight w:val="0"/>
                  <w:marTop w:val="0"/>
                  <w:marBottom w:val="0"/>
                  <w:divBdr>
                    <w:top w:val="none" w:sz="0" w:space="0" w:color="auto"/>
                    <w:left w:val="none" w:sz="0" w:space="0" w:color="auto"/>
                    <w:bottom w:val="none" w:sz="0" w:space="0" w:color="auto"/>
                    <w:right w:val="none" w:sz="0" w:space="0" w:color="auto"/>
                  </w:divBdr>
                </w:div>
                <w:div w:id="1880238743">
                  <w:marLeft w:val="480"/>
                  <w:marRight w:val="0"/>
                  <w:marTop w:val="0"/>
                  <w:marBottom w:val="0"/>
                  <w:divBdr>
                    <w:top w:val="none" w:sz="0" w:space="0" w:color="auto"/>
                    <w:left w:val="none" w:sz="0" w:space="0" w:color="auto"/>
                    <w:bottom w:val="none" w:sz="0" w:space="0" w:color="auto"/>
                    <w:right w:val="none" w:sz="0" w:space="0" w:color="auto"/>
                  </w:divBdr>
                </w:div>
                <w:div w:id="1737705474">
                  <w:marLeft w:val="480"/>
                  <w:marRight w:val="0"/>
                  <w:marTop w:val="0"/>
                  <w:marBottom w:val="0"/>
                  <w:divBdr>
                    <w:top w:val="none" w:sz="0" w:space="0" w:color="auto"/>
                    <w:left w:val="none" w:sz="0" w:space="0" w:color="auto"/>
                    <w:bottom w:val="none" w:sz="0" w:space="0" w:color="auto"/>
                    <w:right w:val="none" w:sz="0" w:space="0" w:color="auto"/>
                  </w:divBdr>
                </w:div>
                <w:div w:id="260577498">
                  <w:marLeft w:val="480"/>
                  <w:marRight w:val="0"/>
                  <w:marTop w:val="0"/>
                  <w:marBottom w:val="0"/>
                  <w:divBdr>
                    <w:top w:val="none" w:sz="0" w:space="0" w:color="auto"/>
                    <w:left w:val="none" w:sz="0" w:space="0" w:color="auto"/>
                    <w:bottom w:val="none" w:sz="0" w:space="0" w:color="auto"/>
                    <w:right w:val="none" w:sz="0" w:space="0" w:color="auto"/>
                  </w:divBdr>
                </w:div>
                <w:div w:id="1949507508">
                  <w:marLeft w:val="480"/>
                  <w:marRight w:val="0"/>
                  <w:marTop w:val="0"/>
                  <w:marBottom w:val="0"/>
                  <w:divBdr>
                    <w:top w:val="none" w:sz="0" w:space="0" w:color="auto"/>
                    <w:left w:val="none" w:sz="0" w:space="0" w:color="auto"/>
                    <w:bottom w:val="none" w:sz="0" w:space="0" w:color="auto"/>
                    <w:right w:val="none" w:sz="0" w:space="0" w:color="auto"/>
                  </w:divBdr>
                </w:div>
                <w:div w:id="1574897123">
                  <w:marLeft w:val="480"/>
                  <w:marRight w:val="0"/>
                  <w:marTop w:val="0"/>
                  <w:marBottom w:val="0"/>
                  <w:divBdr>
                    <w:top w:val="none" w:sz="0" w:space="0" w:color="auto"/>
                    <w:left w:val="none" w:sz="0" w:space="0" w:color="auto"/>
                    <w:bottom w:val="none" w:sz="0" w:space="0" w:color="auto"/>
                    <w:right w:val="none" w:sz="0" w:space="0" w:color="auto"/>
                  </w:divBdr>
                </w:div>
                <w:div w:id="1667586684">
                  <w:marLeft w:val="480"/>
                  <w:marRight w:val="0"/>
                  <w:marTop w:val="0"/>
                  <w:marBottom w:val="0"/>
                  <w:divBdr>
                    <w:top w:val="none" w:sz="0" w:space="0" w:color="auto"/>
                    <w:left w:val="none" w:sz="0" w:space="0" w:color="auto"/>
                    <w:bottom w:val="none" w:sz="0" w:space="0" w:color="auto"/>
                    <w:right w:val="none" w:sz="0" w:space="0" w:color="auto"/>
                  </w:divBdr>
                </w:div>
                <w:div w:id="1506168237">
                  <w:marLeft w:val="480"/>
                  <w:marRight w:val="0"/>
                  <w:marTop w:val="0"/>
                  <w:marBottom w:val="0"/>
                  <w:divBdr>
                    <w:top w:val="none" w:sz="0" w:space="0" w:color="auto"/>
                    <w:left w:val="none" w:sz="0" w:space="0" w:color="auto"/>
                    <w:bottom w:val="none" w:sz="0" w:space="0" w:color="auto"/>
                    <w:right w:val="none" w:sz="0" w:space="0" w:color="auto"/>
                  </w:divBdr>
                </w:div>
                <w:div w:id="319501288">
                  <w:marLeft w:val="480"/>
                  <w:marRight w:val="0"/>
                  <w:marTop w:val="0"/>
                  <w:marBottom w:val="0"/>
                  <w:divBdr>
                    <w:top w:val="none" w:sz="0" w:space="0" w:color="auto"/>
                    <w:left w:val="none" w:sz="0" w:space="0" w:color="auto"/>
                    <w:bottom w:val="none" w:sz="0" w:space="0" w:color="auto"/>
                    <w:right w:val="none" w:sz="0" w:space="0" w:color="auto"/>
                  </w:divBdr>
                </w:div>
                <w:div w:id="1447197180">
                  <w:marLeft w:val="480"/>
                  <w:marRight w:val="0"/>
                  <w:marTop w:val="0"/>
                  <w:marBottom w:val="0"/>
                  <w:divBdr>
                    <w:top w:val="none" w:sz="0" w:space="0" w:color="auto"/>
                    <w:left w:val="none" w:sz="0" w:space="0" w:color="auto"/>
                    <w:bottom w:val="none" w:sz="0" w:space="0" w:color="auto"/>
                    <w:right w:val="none" w:sz="0" w:space="0" w:color="auto"/>
                  </w:divBdr>
                </w:div>
                <w:div w:id="1943756528">
                  <w:marLeft w:val="480"/>
                  <w:marRight w:val="0"/>
                  <w:marTop w:val="0"/>
                  <w:marBottom w:val="0"/>
                  <w:divBdr>
                    <w:top w:val="none" w:sz="0" w:space="0" w:color="auto"/>
                    <w:left w:val="none" w:sz="0" w:space="0" w:color="auto"/>
                    <w:bottom w:val="none" w:sz="0" w:space="0" w:color="auto"/>
                    <w:right w:val="none" w:sz="0" w:space="0" w:color="auto"/>
                  </w:divBdr>
                </w:div>
                <w:div w:id="1358198183">
                  <w:marLeft w:val="480"/>
                  <w:marRight w:val="0"/>
                  <w:marTop w:val="0"/>
                  <w:marBottom w:val="0"/>
                  <w:divBdr>
                    <w:top w:val="none" w:sz="0" w:space="0" w:color="auto"/>
                    <w:left w:val="none" w:sz="0" w:space="0" w:color="auto"/>
                    <w:bottom w:val="none" w:sz="0" w:space="0" w:color="auto"/>
                    <w:right w:val="none" w:sz="0" w:space="0" w:color="auto"/>
                  </w:divBdr>
                </w:div>
                <w:div w:id="1150555545">
                  <w:marLeft w:val="480"/>
                  <w:marRight w:val="0"/>
                  <w:marTop w:val="0"/>
                  <w:marBottom w:val="0"/>
                  <w:divBdr>
                    <w:top w:val="none" w:sz="0" w:space="0" w:color="auto"/>
                    <w:left w:val="none" w:sz="0" w:space="0" w:color="auto"/>
                    <w:bottom w:val="none" w:sz="0" w:space="0" w:color="auto"/>
                    <w:right w:val="none" w:sz="0" w:space="0" w:color="auto"/>
                  </w:divBdr>
                </w:div>
                <w:div w:id="422268256">
                  <w:marLeft w:val="480"/>
                  <w:marRight w:val="0"/>
                  <w:marTop w:val="0"/>
                  <w:marBottom w:val="0"/>
                  <w:divBdr>
                    <w:top w:val="none" w:sz="0" w:space="0" w:color="auto"/>
                    <w:left w:val="none" w:sz="0" w:space="0" w:color="auto"/>
                    <w:bottom w:val="none" w:sz="0" w:space="0" w:color="auto"/>
                    <w:right w:val="none" w:sz="0" w:space="0" w:color="auto"/>
                  </w:divBdr>
                </w:div>
                <w:div w:id="1893424597">
                  <w:marLeft w:val="480"/>
                  <w:marRight w:val="0"/>
                  <w:marTop w:val="0"/>
                  <w:marBottom w:val="0"/>
                  <w:divBdr>
                    <w:top w:val="none" w:sz="0" w:space="0" w:color="auto"/>
                    <w:left w:val="none" w:sz="0" w:space="0" w:color="auto"/>
                    <w:bottom w:val="none" w:sz="0" w:space="0" w:color="auto"/>
                    <w:right w:val="none" w:sz="0" w:space="0" w:color="auto"/>
                  </w:divBdr>
                </w:div>
                <w:div w:id="1171797181">
                  <w:marLeft w:val="480"/>
                  <w:marRight w:val="0"/>
                  <w:marTop w:val="0"/>
                  <w:marBottom w:val="0"/>
                  <w:divBdr>
                    <w:top w:val="none" w:sz="0" w:space="0" w:color="auto"/>
                    <w:left w:val="none" w:sz="0" w:space="0" w:color="auto"/>
                    <w:bottom w:val="none" w:sz="0" w:space="0" w:color="auto"/>
                    <w:right w:val="none" w:sz="0" w:space="0" w:color="auto"/>
                  </w:divBdr>
                </w:div>
                <w:div w:id="1245921671">
                  <w:marLeft w:val="480"/>
                  <w:marRight w:val="0"/>
                  <w:marTop w:val="0"/>
                  <w:marBottom w:val="0"/>
                  <w:divBdr>
                    <w:top w:val="none" w:sz="0" w:space="0" w:color="auto"/>
                    <w:left w:val="none" w:sz="0" w:space="0" w:color="auto"/>
                    <w:bottom w:val="none" w:sz="0" w:space="0" w:color="auto"/>
                    <w:right w:val="none" w:sz="0" w:space="0" w:color="auto"/>
                  </w:divBdr>
                </w:div>
                <w:div w:id="1750956164">
                  <w:marLeft w:val="480"/>
                  <w:marRight w:val="0"/>
                  <w:marTop w:val="0"/>
                  <w:marBottom w:val="0"/>
                  <w:divBdr>
                    <w:top w:val="none" w:sz="0" w:space="0" w:color="auto"/>
                    <w:left w:val="none" w:sz="0" w:space="0" w:color="auto"/>
                    <w:bottom w:val="none" w:sz="0" w:space="0" w:color="auto"/>
                    <w:right w:val="none" w:sz="0" w:space="0" w:color="auto"/>
                  </w:divBdr>
                </w:div>
                <w:div w:id="62072689">
                  <w:marLeft w:val="480"/>
                  <w:marRight w:val="0"/>
                  <w:marTop w:val="0"/>
                  <w:marBottom w:val="0"/>
                  <w:divBdr>
                    <w:top w:val="none" w:sz="0" w:space="0" w:color="auto"/>
                    <w:left w:val="none" w:sz="0" w:space="0" w:color="auto"/>
                    <w:bottom w:val="none" w:sz="0" w:space="0" w:color="auto"/>
                    <w:right w:val="none" w:sz="0" w:space="0" w:color="auto"/>
                  </w:divBdr>
                </w:div>
                <w:div w:id="731002460">
                  <w:marLeft w:val="480"/>
                  <w:marRight w:val="0"/>
                  <w:marTop w:val="0"/>
                  <w:marBottom w:val="0"/>
                  <w:divBdr>
                    <w:top w:val="none" w:sz="0" w:space="0" w:color="auto"/>
                    <w:left w:val="none" w:sz="0" w:space="0" w:color="auto"/>
                    <w:bottom w:val="none" w:sz="0" w:space="0" w:color="auto"/>
                    <w:right w:val="none" w:sz="0" w:space="0" w:color="auto"/>
                  </w:divBdr>
                </w:div>
                <w:div w:id="1989161671">
                  <w:marLeft w:val="480"/>
                  <w:marRight w:val="0"/>
                  <w:marTop w:val="0"/>
                  <w:marBottom w:val="0"/>
                  <w:divBdr>
                    <w:top w:val="none" w:sz="0" w:space="0" w:color="auto"/>
                    <w:left w:val="none" w:sz="0" w:space="0" w:color="auto"/>
                    <w:bottom w:val="none" w:sz="0" w:space="0" w:color="auto"/>
                    <w:right w:val="none" w:sz="0" w:space="0" w:color="auto"/>
                  </w:divBdr>
                </w:div>
                <w:div w:id="465199098">
                  <w:marLeft w:val="480"/>
                  <w:marRight w:val="0"/>
                  <w:marTop w:val="0"/>
                  <w:marBottom w:val="0"/>
                  <w:divBdr>
                    <w:top w:val="none" w:sz="0" w:space="0" w:color="auto"/>
                    <w:left w:val="none" w:sz="0" w:space="0" w:color="auto"/>
                    <w:bottom w:val="none" w:sz="0" w:space="0" w:color="auto"/>
                    <w:right w:val="none" w:sz="0" w:space="0" w:color="auto"/>
                  </w:divBdr>
                </w:div>
                <w:div w:id="536939575">
                  <w:marLeft w:val="480"/>
                  <w:marRight w:val="0"/>
                  <w:marTop w:val="0"/>
                  <w:marBottom w:val="0"/>
                  <w:divBdr>
                    <w:top w:val="none" w:sz="0" w:space="0" w:color="auto"/>
                    <w:left w:val="none" w:sz="0" w:space="0" w:color="auto"/>
                    <w:bottom w:val="none" w:sz="0" w:space="0" w:color="auto"/>
                    <w:right w:val="none" w:sz="0" w:space="0" w:color="auto"/>
                  </w:divBdr>
                </w:div>
                <w:div w:id="632641972">
                  <w:marLeft w:val="480"/>
                  <w:marRight w:val="0"/>
                  <w:marTop w:val="0"/>
                  <w:marBottom w:val="0"/>
                  <w:divBdr>
                    <w:top w:val="none" w:sz="0" w:space="0" w:color="auto"/>
                    <w:left w:val="none" w:sz="0" w:space="0" w:color="auto"/>
                    <w:bottom w:val="none" w:sz="0" w:space="0" w:color="auto"/>
                    <w:right w:val="none" w:sz="0" w:space="0" w:color="auto"/>
                  </w:divBdr>
                </w:div>
                <w:div w:id="2011836319">
                  <w:marLeft w:val="480"/>
                  <w:marRight w:val="0"/>
                  <w:marTop w:val="0"/>
                  <w:marBottom w:val="0"/>
                  <w:divBdr>
                    <w:top w:val="none" w:sz="0" w:space="0" w:color="auto"/>
                    <w:left w:val="none" w:sz="0" w:space="0" w:color="auto"/>
                    <w:bottom w:val="none" w:sz="0" w:space="0" w:color="auto"/>
                    <w:right w:val="none" w:sz="0" w:space="0" w:color="auto"/>
                  </w:divBdr>
                </w:div>
                <w:div w:id="53282550">
                  <w:marLeft w:val="480"/>
                  <w:marRight w:val="0"/>
                  <w:marTop w:val="0"/>
                  <w:marBottom w:val="0"/>
                  <w:divBdr>
                    <w:top w:val="none" w:sz="0" w:space="0" w:color="auto"/>
                    <w:left w:val="none" w:sz="0" w:space="0" w:color="auto"/>
                    <w:bottom w:val="none" w:sz="0" w:space="0" w:color="auto"/>
                    <w:right w:val="none" w:sz="0" w:space="0" w:color="auto"/>
                  </w:divBdr>
                </w:div>
                <w:div w:id="146090870">
                  <w:marLeft w:val="480"/>
                  <w:marRight w:val="0"/>
                  <w:marTop w:val="0"/>
                  <w:marBottom w:val="0"/>
                  <w:divBdr>
                    <w:top w:val="none" w:sz="0" w:space="0" w:color="auto"/>
                    <w:left w:val="none" w:sz="0" w:space="0" w:color="auto"/>
                    <w:bottom w:val="none" w:sz="0" w:space="0" w:color="auto"/>
                    <w:right w:val="none" w:sz="0" w:space="0" w:color="auto"/>
                  </w:divBdr>
                </w:div>
                <w:div w:id="1749617715">
                  <w:marLeft w:val="480"/>
                  <w:marRight w:val="0"/>
                  <w:marTop w:val="0"/>
                  <w:marBottom w:val="0"/>
                  <w:divBdr>
                    <w:top w:val="none" w:sz="0" w:space="0" w:color="auto"/>
                    <w:left w:val="none" w:sz="0" w:space="0" w:color="auto"/>
                    <w:bottom w:val="none" w:sz="0" w:space="0" w:color="auto"/>
                    <w:right w:val="none" w:sz="0" w:space="0" w:color="auto"/>
                  </w:divBdr>
                </w:div>
                <w:div w:id="385109457">
                  <w:marLeft w:val="480"/>
                  <w:marRight w:val="0"/>
                  <w:marTop w:val="0"/>
                  <w:marBottom w:val="0"/>
                  <w:divBdr>
                    <w:top w:val="none" w:sz="0" w:space="0" w:color="auto"/>
                    <w:left w:val="none" w:sz="0" w:space="0" w:color="auto"/>
                    <w:bottom w:val="none" w:sz="0" w:space="0" w:color="auto"/>
                    <w:right w:val="none" w:sz="0" w:space="0" w:color="auto"/>
                  </w:divBdr>
                </w:div>
                <w:div w:id="2075079635">
                  <w:marLeft w:val="480"/>
                  <w:marRight w:val="0"/>
                  <w:marTop w:val="0"/>
                  <w:marBottom w:val="0"/>
                  <w:divBdr>
                    <w:top w:val="none" w:sz="0" w:space="0" w:color="auto"/>
                    <w:left w:val="none" w:sz="0" w:space="0" w:color="auto"/>
                    <w:bottom w:val="none" w:sz="0" w:space="0" w:color="auto"/>
                    <w:right w:val="none" w:sz="0" w:space="0" w:color="auto"/>
                  </w:divBdr>
                </w:div>
                <w:div w:id="981469694">
                  <w:marLeft w:val="480"/>
                  <w:marRight w:val="0"/>
                  <w:marTop w:val="0"/>
                  <w:marBottom w:val="0"/>
                  <w:divBdr>
                    <w:top w:val="none" w:sz="0" w:space="0" w:color="auto"/>
                    <w:left w:val="none" w:sz="0" w:space="0" w:color="auto"/>
                    <w:bottom w:val="none" w:sz="0" w:space="0" w:color="auto"/>
                    <w:right w:val="none" w:sz="0" w:space="0" w:color="auto"/>
                  </w:divBdr>
                </w:div>
                <w:div w:id="1822654347">
                  <w:marLeft w:val="480"/>
                  <w:marRight w:val="0"/>
                  <w:marTop w:val="0"/>
                  <w:marBottom w:val="0"/>
                  <w:divBdr>
                    <w:top w:val="none" w:sz="0" w:space="0" w:color="auto"/>
                    <w:left w:val="none" w:sz="0" w:space="0" w:color="auto"/>
                    <w:bottom w:val="none" w:sz="0" w:space="0" w:color="auto"/>
                    <w:right w:val="none" w:sz="0" w:space="0" w:color="auto"/>
                  </w:divBdr>
                </w:div>
                <w:div w:id="655763579">
                  <w:marLeft w:val="480"/>
                  <w:marRight w:val="0"/>
                  <w:marTop w:val="0"/>
                  <w:marBottom w:val="0"/>
                  <w:divBdr>
                    <w:top w:val="none" w:sz="0" w:space="0" w:color="auto"/>
                    <w:left w:val="none" w:sz="0" w:space="0" w:color="auto"/>
                    <w:bottom w:val="none" w:sz="0" w:space="0" w:color="auto"/>
                    <w:right w:val="none" w:sz="0" w:space="0" w:color="auto"/>
                  </w:divBdr>
                </w:div>
                <w:div w:id="2007586376">
                  <w:marLeft w:val="480"/>
                  <w:marRight w:val="0"/>
                  <w:marTop w:val="0"/>
                  <w:marBottom w:val="0"/>
                  <w:divBdr>
                    <w:top w:val="none" w:sz="0" w:space="0" w:color="auto"/>
                    <w:left w:val="none" w:sz="0" w:space="0" w:color="auto"/>
                    <w:bottom w:val="none" w:sz="0" w:space="0" w:color="auto"/>
                    <w:right w:val="none" w:sz="0" w:space="0" w:color="auto"/>
                  </w:divBdr>
                </w:div>
                <w:div w:id="422991016">
                  <w:marLeft w:val="480"/>
                  <w:marRight w:val="0"/>
                  <w:marTop w:val="0"/>
                  <w:marBottom w:val="0"/>
                  <w:divBdr>
                    <w:top w:val="none" w:sz="0" w:space="0" w:color="auto"/>
                    <w:left w:val="none" w:sz="0" w:space="0" w:color="auto"/>
                    <w:bottom w:val="none" w:sz="0" w:space="0" w:color="auto"/>
                    <w:right w:val="none" w:sz="0" w:space="0" w:color="auto"/>
                  </w:divBdr>
                </w:div>
                <w:div w:id="1662849435">
                  <w:marLeft w:val="480"/>
                  <w:marRight w:val="0"/>
                  <w:marTop w:val="0"/>
                  <w:marBottom w:val="0"/>
                  <w:divBdr>
                    <w:top w:val="none" w:sz="0" w:space="0" w:color="auto"/>
                    <w:left w:val="none" w:sz="0" w:space="0" w:color="auto"/>
                    <w:bottom w:val="none" w:sz="0" w:space="0" w:color="auto"/>
                    <w:right w:val="none" w:sz="0" w:space="0" w:color="auto"/>
                  </w:divBdr>
                </w:div>
                <w:div w:id="2115519756">
                  <w:marLeft w:val="480"/>
                  <w:marRight w:val="0"/>
                  <w:marTop w:val="0"/>
                  <w:marBottom w:val="0"/>
                  <w:divBdr>
                    <w:top w:val="none" w:sz="0" w:space="0" w:color="auto"/>
                    <w:left w:val="none" w:sz="0" w:space="0" w:color="auto"/>
                    <w:bottom w:val="none" w:sz="0" w:space="0" w:color="auto"/>
                    <w:right w:val="none" w:sz="0" w:space="0" w:color="auto"/>
                  </w:divBdr>
                </w:div>
                <w:div w:id="41905075">
                  <w:marLeft w:val="480"/>
                  <w:marRight w:val="0"/>
                  <w:marTop w:val="0"/>
                  <w:marBottom w:val="0"/>
                  <w:divBdr>
                    <w:top w:val="none" w:sz="0" w:space="0" w:color="auto"/>
                    <w:left w:val="none" w:sz="0" w:space="0" w:color="auto"/>
                    <w:bottom w:val="none" w:sz="0" w:space="0" w:color="auto"/>
                    <w:right w:val="none" w:sz="0" w:space="0" w:color="auto"/>
                  </w:divBdr>
                </w:div>
                <w:div w:id="1576282784">
                  <w:marLeft w:val="480"/>
                  <w:marRight w:val="0"/>
                  <w:marTop w:val="0"/>
                  <w:marBottom w:val="0"/>
                  <w:divBdr>
                    <w:top w:val="none" w:sz="0" w:space="0" w:color="auto"/>
                    <w:left w:val="none" w:sz="0" w:space="0" w:color="auto"/>
                    <w:bottom w:val="none" w:sz="0" w:space="0" w:color="auto"/>
                    <w:right w:val="none" w:sz="0" w:space="0" w:color="auto"/>
                  </w:divBdr>
                </w:div>
                <w:div w:id="1286503139">
                  <w:marLeft w:val="480"/>
                  <w:marRight w:val="0"/>
                  <w:marTop w:val="0"/>
                  <w:marBottom w:val="0"/>
                  <w:divBdr>
                    <w:top w:val="none" w:sz="0" w:space="0" w:color="auto"/>
                    <w:left w:val="none" w:sz="0" w:space="0" w:color="auto"/>
                    <w:bottom w:val="none" w:sz="0" w:space="0" w:color="auto"/>
                    <w:right w:val="none" w:sz="0" w:space="0" w:color="auto"/>
                  </w:divBdr>
                </w:div>
                <w:div w:id="271520911">
                  <w:marLeft w:val="480"/>
                  <w:marRight w:val="0"/>
                  <w:marTop w:val="0"/>
                  <w:marBottom w:val="0"/>
                  <w:divBdr>
                    <w:top w:val="none" w:sz="0" w:space="0" w:color="auto"/>
                    <w:left w:val="none" w:sz="0" w:space="0" w:color="auto"/>
                    <w:bottom w:val="none" w:sz="0" w:space="0" w:color="auto"/>
                    <w:right w:val="none" w:sz="0" w:space="0" w:color="auto"/>
                  </w:divBdr>
                </w:div>
              </w:divsChild>
            </w:div>
            <w:div w:id="1875531576">
              <w:marLeft w:val="0"/>
              <w:marRight w:val="0"/>
              <w:marTop w:val="0"/>
              <w:marBottom w:val="0"/>
              <w:divBdr>
                <w:top w:val="none" w:sz="0" w:space="0" w:color="auto"/>
                <w:left w:val="none" w:sz="0" w:space="0" w:color="auto"/>
                <w:bottom w:val="none" w:sz="0" w:space="0" w:color="auto"/>
                <w:right w:val="none" w:sz="0" w:space="0" w:color="auto"/>
              </w:divBdr>
              <w:divsChild>
                <w:div w:id="1006245014">
                  <w:marLeft w:val="480"/>
                  <w:marRight w:val="0"/>
                  <w:marTop w:val="0"/>
                  <w:marBottom w:val="0"/>
                  <w:divBdr>
                    <w:top w:val="none" w:sz="0" w:space="0" w:color="auto"/>
                    <w:left w:val="none" w:sz="0" w:space="0" w:color="auto"/>
                    <w:bottom w:val="none" w:sz="0" w:space="0" w:color="auto"/>
                    <w:right w:val="none" w:sz="0" w:space="0" w:color="auto"/>
                  </w:divBdr>
                </w:div>
                <w:div w:id="1506895979">
                  <w:marLeft w:val="480"/>
                  <w:marRight w:val="0"/>
                  <w:marTop w:val="0"/>
                  <w:marBottom w:val="0"/>
                  <w:divBdr>
                    <w:top w:val="none" w:sz="0" w:space="0" w:color="auto"/>
                    <w:left w:val="none" w:sz="0" w:space="0" w:color="auto"/>
                    <w:bottom w:val="none" w:sz="0" w:space="0" w:color="auto"/>
                    <w:right w:val="none" w:sz="0" w:space="0" w:color="auto"/>
                  </w:divBdr>
                </w:div>
                <w:div w:id="1932003229">
                  <w:marLeft w:val="480"/>
                  <w:marRight w:val="0"/>
                  <w:marTop w:val="0"/>
                  <w:marBottom w:val="0"/>
                  <w:divBdr>
                    <w:top w:val="none" w:sz="0" w:space="0" w:color="auto"/>
                    <w:left w:val="none" w:sz="0" w:space="0" w:color="auto"/>
                    <w:bottom w:val="none" w:sz="0" w:space="0" w:color="auto"/>
                    <w:right w:val="none" w:sz="0" w:space="0" w:color="auto"/>
                  </w:divBdr>
                </w:div>
                <w:div w:id="234171486">
                  <w:marLeft w:val="480"/>
                  <w:marRight w:val="0"/>
                  <w:marTop w:val="0"/>
                  <w:marBottom w:val="0"/>
                  <w:divBdr>
                    <w:top w:val="none" w:sz="0" w:space="0" w:color="auto"/>
                    <w:left w:val="none" w:sz="0" w:space="0" w:color="auto"/>
                    <w:bottom w:val="none" w:sz="0" w:space="0" w:color="auto"/>
                    <w:right w:val="none" w:sz="0" w:space="0" w:color="auto"/>
                  </w:divBdr>
                </w:div>
                <w:div w:id="803818401">
                  <w:marLeft w:val="480"/>
                  <w:marRight w:val="0"/>
                  <w:marTop w:val="0"/>
                  <w:marBottom w:val="0"/>
                  <w:divBdr>
                    <w:top w:val="none" w:sz="0" w:space="0" w:color="auto"/>
                    <w:left w:val="none" w:sz="0" w:space="0" w:color="auto"/>
                    <w:bottom w:val="none" w:sz="0" w:space="0" w:color="auto"/>
                    <w:right w:val="none" w:sz="0" w:space="0" w:color="auto"/>
                  </w:divBdr>
                </w:div>
                <w:div w:id="1882403019">
                  <w:marLeft w:val="480"/>
                  <w:marRight w:val="0"/>
                  <w:marTop w:val="0"/>
                  <w:marBottom w:val="0"/>
                  <w:divBdr>
                    <w:top w:val="none" w:sz="0" w:space="0" w:color="auto"/>
                    <w:left w:val="none" w:sz="0" w:space="0" w:color="auto"/>
                    <w:bottom w:val="none" w:sz="0" w:space="0" w:color="auto"/>
                    <w:right w:val="none" w:sz="0" w:space="0" w:color="auto"/>
                  </w:divBdr>
                </w:div>
                <w:div w:id="1599479824">
                  <w:marLeft w:val="480"/>
                  <w:marRight w:val="0"/>
                  <w:marTop w:val="0"/>
                  <w:marBottom w:val="0"/>
                  <w:divBdr>
                    <w:top w:val="none" w:sz="0" w:space="0" w:color="auto"/>
                    <w:left w:val="none" w:sz="0" w:space="0" w:color="auto"/>
                    <w:bottom w:val="none" w:sz="0" w:space="0" w:color="auto"/>
                    <w:right w:val="none" w:sz="0" w:space="0" w:color="auto"/>
                  </w:divBdr>
                </w:div>
                <w:div w:id="587619750">
                  <w:marLeft w:val="480"/>
                  <w:marRight w:val="0"/>
                  <w:marTop w:val="0"/>
                  <w:marBottom w:val="0"/>
                  <w:divBdr>
                    <w:top w:val="none" w:sz="0" w:space="0" w:color="auto"/>
                    <w:left w:val="none" w:sz="0" w:space="0" w:color="auto"/>
                    <w:bottom w:val="none" w:sz="0" w:space="0" w:color="auto"/>
                    <w:right w:val="none" w:sz="0" w:space="0" w:color="auto"/>
                  </w:divBdr>
                </w:div>
                <w:div w:id="1599825430">
                  <w:marLeft w:val="480"/>
                  <w:marRight w:val="0"/>
                  <w:marTop w:val="0"/>
                  <w:marBottom w:val="0"/>
                  <w:divBdr>
                    <w:top w:val="none" w:sz="0" w:space="0" w:color="auto"/>
                    <w:left w:val="none" w:sz="0" w:space="0" w:color="auto"/>
                    <w:bottom w:val="none" w:sz="0" w:space="0" w:color="auto"/>
                    <w:right w:val="none" w:sz="0" w:space="0" w:color="auto"/>
                  </w:divBdr>
                </w:div>
                <w:div w:id="1879734369">
                  <w:marLeft w:val="480"/>
                  <w:marRight w:val="0"/>
                  <w:marTop w:val="0"/>
                  <w:marBottom w:val="0"/>
                  <w:divBdr>
                    <w:top w:val="none" w:sz="0" w:space="0" w:color="auto"/>
                    <w:left w:val="none" w:sz="0" w:space="0" w:color="auto"/>
                    <w:bottom w:val="none" w:sz="0" w:space="0" w:color="auto"/>
                    <w:right w:val="none" w:sz="0" w:space="0" w:color="auto"/>
                  </w:divBdr>
                </w:div>
                <w:div w:id="1209026101">
                  <w:marLeft w:val="480"/>
                  <w:marRight w:val="0"/>
                  <w:marTop w:val="0"/>
                  <w:marBottom w:val="0"/>
                  <w:divBdr>
                    <w:top w:val="none" w:sz="0" w:space="0" w:color="auto"/>
                    <w:left w:val="none" w:sz="0" w:space="0" w:color="auto"/>
                    <w:bottom w:val="none" w:sz="0" w:space="0" w:color="auto"/>
                    <w:right w:val="none" w:sz="0" w:space="0" w:color="auto"/>
                  </w:divBdr>
                </w:div>
                <w:div w:id="1822192450">
                  <w:marLeft w:val="480"/>
                  <w:marRight w:val="0"/>
                  <w:marTop w:val="0"/>
                  <w:marBottom w:val="0"/>
                  <w:divBdr>
                    <w:top w:val="none" w:sz="0" w:space="0" w:color="auto"/>
                    <w:left w:val="none" w:sz="0" w:space="0" w:color="auto"/>
                    <w:bottom w:val="none" w:sz="0" w:space="0" w:color="auto"/>
                    <w:right w:val="none" w:sz="0" w:space="0" w:color="auto"/>
                  </w:divBdr>
                </w:div>
                <w:div w:id="1753307930">
                  <w:marLeft w:val="480"/>
                  <w:marRight w:val="0"/>
                  <w:marTop w:val="0"/>
                  <w:marBottom w:val="0"/>
                  <w:divBdr>
                    <w:top w:val="none" w:sz="0" w:space="0" w:color="auto"/>
                    <w:left w:val="none" w:sz="0" w:space="0" w:color="auto"/>
                    <w:bottom w:val="none" w:sz="0" w:space="0" w:color="auto"/>
                    <w:right w:val="none" w:sz="0" w:space="0" w:color="auto"/>
                  </w:divBdr>
                </w:div>
                <w:div w:id="675302615">
                  <w:marLeft w:val="480"/>
                  <w:marRight w:val="0"/>
                  <w:marTop w:val="0"/>
                  <w:marBottom w:val="0"/>
                  <w:divBdr>
                    <w:top w:val="none" w:sz="0" w:space="0" w:color="auto"/>
                    <w:left w:val="none" w:sz="0" w:space="0" w:color="auto"/>
                    <w:bottom w:val="none" w:sz="0" w:space="0" w:color="auto"/>
                    <w:right w:val="none" w:sz="0" w:space="0" w:color="auto"/>
                  </w:divBdr>
                </w:div>
                <w:div w:id="52971802">
                  <w:marLeft w:val="480"/>
                  <w:marRight w:val="0"/>
                  <w:marTop w:val="0"/>
                  <w:marBottom w:val="0"/>
                  <w:divBdr>
                    <w:top w:val="none" w:sz="0" w:space="0" w:color="auto"/>
                    <w:left w:val="none" w:sz="0" w:space="0" w:color="auto"/>
                    <w:bottom w:val="none" w:sz="0" w:space="0" w:color="auto"/>
                    <w:right w:val="none" w:sz="0" w:space="0" w:color="auto"/>
                  </w:divBdr>
                </w:div>
                <w:div w:id="438840473">
                  <w:marLeft w:val="480"/>
                  <w:marRight w:val="0"/>
                  <w:marTop w:val="0"/>
                  <w:marBottom w:val="0"/>
                  <w:divBdr>
                    <w:top w:val="none" w:sz="0" w:space="0" w:color="auto"/>
                    <w:left w:val="none" w:sz="0" w:space="0" w:color="auto"/>
                    <w:bottom w:val="none" w:sz="0" w:space="0" w:color="auto"/>
                    <w:right w:val="none" w:sz="0" w:space="0" w:color="auto"/>
                  </w:divBdr>
                </w:div>
                <w:div w:id="272786978">
                  <w:marLeft w:val="480"/>
                  <w:marRight w:val="0"/>
                  <w:marTop w:val="0"/>
                  <w:marBottom w:val="0"/>
                  <w:divBdr>
                    <w:top w:val="none" w:sz="0" w:space="0" w:color="auto"/>
                    <w:left w:val="none" w:sz="0" w:space="0" w:color="auto"/>
                    <w:bottom w:val="none" w:sz="0" w:space="0" w:color="auto"/>
                    <w:right w:val="none" w:sz="0" w:space="0" w:color="auto"/>
                  </w:divBdr>
                </w:div>
                <w:div w:id="1587111115">
                  <w:marLeft w:val="480"/>
                  <w:marRight w:val="0"/>
                  <w:marTop w:val="0"/>
                  <w:marBottom w:val="0"/>
                  <w:divBdr>
                    <w:top w:val="none" w:sz="0" w:space="0" w:color="auto"/>
                    <w:left w:val="none" w:sz="0" w:space="0" w:color="auto"/>
                    <w:bottom w:val="none" w:sz="0" w:space="0" w:color="auto"/>
                    <w:right w:val="none" w:sz="0" w:space="0" w:color="auto"/>
                  </w:divBdr>
                </w:div>
                <w:div w:id="1901095462">
                  <w:marLeft w:val="480"/>
                  <w:marRight w:val="0"/>
                  <w:marTop w:val="0"/>
                  <w:marBottom w:val="0"/>
                  <w:divBdr>
                    <w:top w:val="none" w:sz="0" w:space="0" w:color="auto"/>
                    <w:left w:val="none" w:sz="0" w:space="0" w:color="auto"/>
                    <w:bottom w:val="none" w:sz="0" w:space="0" w:color="auto"/>
                    <w:right w:val="none" w:sz="0" w:space="0" w:color="auto"/>
                  </w:divBdr>
                </w:div>
                <w:div w:id="1400127889">
                  <w:marLeft w:val="480"/>
                  <w:marRight w:val="0"/>
                  <w:marTop w:val="0"/>
                  <w:marBottom w:val="0"/>
                  <w:divBdr>
                    <w:top w:val="none" w:sz="0" w:space="0" w:color="auto"/>
                    <w:left w:val="none" w:sz="0" w:space="0" w:color="auto"/>
                    <w:bottom w:val="none" w:sz="0" w:space="0" w:color="auto"/>
                    <w:right w:val="none" w:sz="0" w:space="0" w:color="auto"/>
                  </w:divBdr>
                </w:div>
                <w:div w:id="1792701113">
                  <w:marLeft w:val="480"/>
                  <w:marRight w:val="0"/>
                  <w:marTop w:val="0"/>
                  <w:marBottom w:val="0"/>
                  <w:divBdr>
                    <w:top w:val="none" w:sz="0" w:space="0" w:color="auto"/>
                    <w:left w:val="none" w:sz="0" w:space="0" w:color="auto"/>
                    <w:bottom w:val="none" w:sz="0" w:space="0" w:color="auto"/>
                    <w:right w:val="none" w:sz="0" w:space="0" w:color="auto"/>
                  </w:divBdr>
                </w:div>
                <w:div w:id="1082028818">
                  <w:marLeft w:val="480"/>
                  <w:marRight w:val="0"/>
                  <w:marTop w:val="0"/>
                  <w:marBottom w:val="0"/>
                  <w:divBdr>
                    <w:top w:val="none" w:sz="0" w:space="0" w:color="auto"/>
                    <w:left w:val="none" w:sz="0" w:space="0" w:color="auto"/>
                    <w:bottom w:val="none" w:sz="0" w:space="0" w:color="auto"/>
                    <w:right w:val="none" w:sz="0" w:space="0" w:color="auto"/>
                  </w:divBdr>
                </w:div>
                <w:div w:id="604925764">
                  <w:marLeft w:val="480"/>
                  <w:marRight w:val="0"/>
                  <w:marTop w:val="0"/>
                  <w:marBottom w:val="0"/>
                  <w:divBdr>
                    <w:top w:val="none" w:sz="0" w:space="0" w:color="auto"/>
                    <w:left w:val="none" w:sz="0" w:space="0" w:color="auto"/>
                    <w:bottom w:val="none" w:sz="0" w:space="0" w:color="auto"/>
                    <w:right w:val="none" w:sz="0" w:space="0" w:color="auto"/>
                  </w:divBdr>
                </w:div>
                <w:div w:id="684937137">
                  <w:marLeft w:val="480"/>
                  <w:marRight w:val="0"/>
                  <w:marTop w:val="0"/>
                  <w:marBottom w:val="0"/>
                  <w:divBdr>
                    <w:top w:val="none" w:sz="0" w:space="0" w:color="auto"/>
                    <w:left w:val="none" w:sz="0" w:space="0" w:color="auto"/>
                    <w:bottom w:val="none" w:sz="0" w:space="0" w:color="auto"/>
                    <w:right w:val="none" w:sz="0" w:space="0" w:color="auto"/>
                  </w:divBdr>
                </w:div>
                <w:div w:id="1732533264">
                  <w:marLeft w:val="480"/>
                  <w:marRight w:val="0"/>
                  <w:marTop w:val="0"/>
                  <w:marBottom w:val="0"/>
                  <w:divBdr>
                    <w:top w:val="none" w:sz="0" w:space="0" w:color="auto"/>
                    <w:left w:val="none" w:sz="0" w:space="0" w:color="auto"/>
                    <w:bottom w:val="none" w:sz="0" w:space="0" w:color="auto"/>
                    <w:right w:val="none" w:sz="0" w:space="0" w:color="auto"/>
                  </w:divBdr>
                </w:div>
                <w:div w:id="2012953447">
                  <w:marLeft w:val="480"/>
                  <w:marRight w:val="0"/>
                  <w:marTop w:val="0"/>
                  <w:marBottom w:val="0"/>
                  <w:divBdr>
                    <w:top w:val="none" w:sz="0" w:space="0" w:color="auto"/>
                    <w:left w:val="none" w:sz="0" w:space="0" w:color="auto"/>
                    <w:bottom w:val="none" w:sz="0" w:space="0" w:color="auto"/>
                    <w:right w:val="none" w:sz="0" w:space="0" w:color="auto"/>
                  </w:divBdr>
                </w:div>
                <w:div w:id="1753621091">
                  <w:marLeft w:val="480"/>
                  <w:marRight w:val="0"/>
                  <w:marTop w:val="0"/>
                  <w:marBottom w:val="0"/>
                  <w:divBdr>
                    <w:top w:val="none" w:sz="0" w:space="0" w:color="auto"/>
                    <w:left w:val="none" w:sz="0" w:space="0" w:color="auto"/>
                    <w:bottom w:val="none" w:sz="0" w:space="0" w:color="auto"/>
                    <w:right w:val="none" w:sz="0" w:space="0" w:color="auto"/>
                  </w:divBdr>
                </w:div>
                <w:div w:id="1298029223">
                  <w:marLeft w:val="480"/>
                  <w:marRight w:val="0"/>
                  <w:marTop w:val="0"/>
                  <w:marBottom w:val="0"/>
                  <w:divBdr>
                    <w:top w:val="none" w:sz="0" w:space="0" w:color="auto"/>
                    <w:left w:val="none" w:sz="0" w:space="0" w:color="auto"/>
                    <w:bottom w:val="none" w:sz="0" w:space="0" w:color="auto"/>
                    <w:right w:val="none" w:sz="0" w:space="0" w:color="auto"/>
                  </w:divBdr>
                </w:div>
                <w:div w:id="1490561918">
                  <w:marLeft w:val="480"/>
                  <w:marRight w:val="0"/>
                  <w:marTop w:val="0"/>
                  <w:marBottom w:val="0"/>
                  <w:divBdr>
                    <w:top w:val="none" w:sz="0" w:space="0" w:color="auto"/>
                    <w:left w:val="none" w:sz="0" w:space="0" w:color="auto"/>
                    <w:bottom w:val="none" w:sz="0" w:space="0" w:color="auto"/>
                    <w:right w:val="none" w:sz="0" w:space="0" w:color="auto"/>
                  </w:divBdr>
                </w:div>
                <w:div w:id="466044335">
                  <w:marLeft w:val="480"/>
                  <w:marRight w:val="0"/>
                  <w:marTop w:val="0"/>
                  <w:marBottom w:val="0"/>
                  <w:divBdr>
                    <w:top w:val="none" w:sz="0" w:space="0" w:color="auto"/>
                    <w:left w:val="none" w:sz="0" w:space="0" w:color="auto"/>
                    <w:bottom w:val="none" w:sz="0" w:space="0" w:color="auto"/>
                    <w:right w:val="none" w:sz="0" w:space="0" w:color="auto"/>
                  </w:divBdr>
                </w:div>
                <w:div w:id="1804423088">
                  <w:marLeft w:val="480"/>
                  <w:marRight w:val="0"/>
                  <w:marTop w:val="0"/>
                  <w:marBottom w:val="0"/>
                  <w:divBdr>
                    <w:top w:val="none" w:sz="0" w:space="0" w:color="auto"/>
                    <w:left w:val="none" w:sz="0" w:space="0" w:color="auto"/>
                    <w:bottom w:val="none" w:sz="0" w:space="0" w:color="auto"/>
                    <w:right w:val="none" w:sz="0" w:space="0" w:color="auto"/>
                  </w:divBdr>
                </w:div>
                <w:div w:id="719940856">
                  <w:marLeft w:val="480"/>
                  <w:marRight w:val="0"/>
                  <w:marTop w:val="0"/>
                  <w:marBottom w:val="0"/>
                  <w:divBdr>
                    <w:top w:val="none" w:sz="0" w:space="0" w:color="auto"/>
                    <w:left w:val="none" w:sz="0" w:space="0" w:color="auto"/>
                    <w:bottom w:val="none" w:sz="0" w:space="0" w:color="auto"/>
                    <w:right w:val="none" w:sz="0" w:space="0" w:color="auto"/>
                  </w:divBdr>
                </w:div>
                <w:div w:id="353962548">
                  <w:marLeft w:val="480"/>
                  <w:marRight w:val="0"/>
                  <w:marTop w:val="0"/>
                  <w:marBottom w:val="0"/>
                  <w:divBdr>
                    <w:top w:val="none" w:sz="0" w:space="0" w:color="auto"/>
                    <w:left w:val="none" w:sz="0" w:space="0" w:color="auto"/>
                    <w:bottom w:val="none" w:sz="0" w:space="0" w:color="auto"/>
                    <w:right w:val="none" w:sz="0" w:space="0" w:color="auto"/>
                  </w:divBdr>
                </w:div>
                <w:div w:id="5181713">
                  <w:marLeft w:val="480"/>
                  <w:marRight w:val="0"/>
                  <w:marTop w:val="0"/>
                  <w:marBottom w:val="0"/>
                  <w:divBdr>
                    <w:top w:val="none" w:sz="0" w:space="0" w:color="auto"/>
                    <w:left w:val="none" w:sz="0" w:space="0" w:color="auto"/>
                    <w:bottom w:val="none" w:sz="0" w:space="0" w:color="auto"/>
                    <w:right w:val="none" w:sz="0" w:space="0" w:color="auto"/>
                  </w:divBdr>
                </w:div>
                <w:div w:id="881332175">
                  <w:marLeft w:val="480"/>
                  <w:marRight w:val="0"/>
                  <w:marTop w:val="0"/>
                  <w:marBottom w:val="0"/>
                  <w:divBdr>
                    <w:top w:val="none" w:sz="0" w:space="0" w:color="auto"/>
                    <w:left w:val="none" w:sz="0" w:space="0" w:color="auto"/>
                    <w:bottom w:val="none" w:sz="0" w:space="0" w:color="auto"/>
                    <w:right w:val="none" w:sz="0" w:space="0" w:color="auto"/>
                  </w:divBdr>
                </w:div>
                <w:div w:id="2077586935">
                  <w:marLeft w:val="480"/>
                  <w:marRight w:val="0"/>
                  <w:marTop w:val="0"/>
                  <w:marBottom w:val="0"/>
                  <w:divBdr>
                    <w:top w:val="none" w:sz="0" w:space="0" w:color="auto"/>
                    <w:left w:val="none" w:sz="0" w:space="0" w:color="auto"/>
                    <w:bottom w:val="none" w:sz="0" w:space="0" w:color="auto"/>
                    <w:right w:val="none" w:sz="0" w:space="0" w:color="auto"/>
                  </w:divBdr>
                </w:div>
                <w:div w:id="1048803775">
                  <w:marLeft w:val="480"/>
                  <w:marRight w:val="0"/>
                  <w:marTop w:val="0"/>
                  <w:marBottom w:val="0"/>
                  <w:divBdr>
                    <w:top w:val="none" w:sz="0" w:space="0" w:color="auto"/>
                    <w:left w:val="none" w:sz="0" w:space="0" w:color="auto"/>
                    <w:bottom w:val="none" w:sz="0" w:space="0" w:color="auto"/>
                    <w:right w:val="none" w:sz="0" w:space="0" w:color="auto"/>
                  </w:divBdr>
                </w:div>
                <w:div w:id="943071685">
                  <w:marLeft w:val="480"/>
                  <w:marRight w:val="0"/>
                  <w:marTop w:val="0"/>
                  <w:marBottom w:val="0"/>
                  <w:divBdr>
                    <w:top w:val="none" w:sz="0" w:space="0" w:color="auto"/>
                    <w:left w:val="none" w:sz="0" w:space="0" w:color="auto"/>
                    <w:bottom w:val="none" w:sz="0" w:space="0" w:color="auto"/>
                    <w:right w:val="none" w:sz="0" w:space="0" w:color="auto"/>
                  </w:divBdr>
                </w:div>
                <w:div w:id="248269951">
                  <w:marLeft w:val="480"/>
                  <w:marRight w:val="0"/>
                  <w:marTop w:val="0"/>
                  <w:marBottom w:val="0"/>
                  <w:divBdr>
                    <w:top w:val="none" w:sz="0" w:space="0" w:color="auto"/>
                    <w:left w:val="none" w:sz="0" w:space="0" w:color="auto"/>
                    <w:bottom w:val="none" w:sz="0" w:space="0" w:color="auto"/>
                    <w:right w:val="none" w:sz="0" w:space="0" w:color="auto"/>
                  </w:divBdr>
                </w:div>
                <w:div w:id="895360846">
                  <w:marLeft w:val="480"/>
                  <w:marRight w:val="0"/>
                  <w:marTop w:val="0"/>
                  <w:marBottom w:val="0"/>
                  <w:divBdr>
                    <w:top w:val="none" w:sz="0" w:space="0" w:color="auto"/>
                    <w:left w:val="none" w:sz="0" w:space="0" w:color="auto"/>
                    <w:bottom w:val="none" w:sz="0" w:space="0" w:color="auto"/>
                    <w:right w:val="none" w:sz="0" w:space="0" w:color="auto"/>
                  </w:divBdr>
                </w:div>
                <w:div w:id="2138328798">
                  <w:marLeft w:val="480"/>
                  <w:marRight w:val="0"/>
                  <w:marTop w:val="0"/>
                  <w:marBottom w:val="0"/>
                  <w:divBdr>
                    <w:top w:val="none" w:sz="0" w:space="0" w:color="auto"/>
                    <w:left w:val="none" w:sz="0" w:space="0" w:color="auto"/>
                    <w:bottom w:val="none" w:sz="0" w:space="0" w:color="auto"/>
                    <w:right w:val="none" w:sz="0" w:space="0" w:color="auto"/>
                  </w:divBdr>
                </w:div>
                <w:div w:id="655038058">
                  <w:marLeft w:val="480"/>
                  <w:marRight w:val="0"/>
                  <w:marTop w:val="0"/>
                  <w:marBottom w:val="0"/>
                  <w:divBdr>
                    <w:top w:val="none" w:sz="0" w:space="0" w:color="auto"/>
                    <w:left w:val="none" w:sz="0" w:space="0" w:color="auto"/>
                    <w:bottom w:val="none" w:sz="0" w:space="0" w:color="auto"/>
                    <w:right w:val="none" w:sz="0" w:space="0" w:color="auto"/>
                  </w:divBdr>
                </w:div>
                <w:div w:id="2002852353">
                  <w:marLeft w:val="480"/>
                  <w:marRight w:val="0"/>
                  <w:marTop w:val="0"/>
                  <w:marBottom w:val="0"/>
                  <w:divBdr>
                    <w:top w:val="none" w:sz="0" w:space="0" w:color="auto"/>
                    <w:left w:val="none" w:sz="0" w:space="0" w:color="auto"/>
                    <w:bottom w:val="none" w:sz="0" w:space="0" w:color="auto"/>
                    <w:right w:val="none" w:sz="0" w:space="0" w:color="auto"/>
                  </w:divBdr>
                </w:div>
                <w:div w:id="724991646">
                  <w:marLeft w:val="480"/>
                  <w:marRight w:val="0"/>
                  <w:marTop w:val="0"/>
                  <w:marBottom w:val="0"/>
                  <w:divBdr>
                    <w:top w:val="none" w:sz="0" w:space="0" w:color="auto"/>
                    <w:left w:val="none" w:sz="0" w:space="0" w:color="auto"/>
                    <w:bottom w:val="none" w:sz="0" w:space="0" w:color="auto"/>
                    <w:right w:val="none" w:sz="0" w:space="0" w:color="auto"/>
                  </w:divBdr>
                </w:div>
                <w:div w:id="680469895">
                  <w:marLeft w:val="480"/>
                  <w:marRight w:val="0"/>
                  <w:marTop w:val="0"/>
                  <w:marBottom w:val="0"/>
                  <w:divBdr>
                    <w:top w:val="none" w:sz="0" w:space="0" w:color="auto"/>
                    <w:left w:val="none" w:sz="0" w:space="0" w:color="auto"/>
                    <w:bottom w:val="none" w:sz="0" w:space="0" w:color="auto"/>
                    <w:right w:val="none" w:sz="0" w:space="0" w:color="auto"/>
                  </w:divBdr>
                </w:div>
                <w:div w:id="798189547">
                  <w:marLeft w:val="480"/>
                  <w:marRight w:val="0"/>
                  <w:marTop w:val="0"/>
                  <w:marBottom w:val="0"/>
                  <w:divBdr>
                    <w:top w:val="none" w:sz="0" w:space="0" w:color="auto"/>
                    <w:left w:val="none" w:sz="0" w:space="0" w:color="auto"/>
                    <w:bottom w:val="none" w:sz="0" w:space="0" w:color="auto"/>
                    <w:right w:val="none" w:sz="0" w:space="0" w:color="auto"/>
                  </w:divBdr>
                </w:div>
                <w:div w:id="988751805">
                  <w:marLeft w:val="480"/>
                  <w:marRight w:val="0"/>
                  <w:marTop w:val="0"/>
                  <w:marBottom w:val="0"/>
                  <w:divBdr>
                    <w:top w:val="none" w:sz="0" w:space="0" w:color="auto"/>
                    <w:left w:val="none" w:sz="0" w:space="0" w:color="auto"/>
                    <w:bottom w:val="none" w:sz="0" w:space="0" w:color="auto"/>
                    <w:right w:val="none" w:sz="0" w:space="0" w:color="auto"/>
                  </w:divBdr>
                </w:div>
                <w:div w:id="2120177984">
                  <w:marLeft w:val="480"/>
                  <w:marRight w:val="0"/>
                  <w:marTop w:val="0"/>
                  <w:marBottom w:val="0"/>
                  <w:divBdr>
                    <w:top w:val="none" w:sz="0" w:space="0" w:color="auto"/>
                    <w:left w:val="none" w:sz="0" w:space="0" w:color="auto"/>
                    <w:bottom w:val="none" w:sz="0" w:space="0" w:color="auto"/>
                    <w:right w:val="none" w:sz="0" w:space="0" w:color="auto"/>
                  </w:divBdr>
                </w:div>
                <w:div w:id="244002542">
                  <w:marLeft w:val="480"/>
                  <w:marRight w:val="0"/>
                  <w:marTop w:val="0"/>
                  <w:marBottom w:val="0"/>
                  <w:divBdr>
                    <w:top w:val="none" w:sz="0" w:space="0" w:color="auto"/>
                    <w:left w:val="none" w:sz="0" w:space="0" w:color="auto"/>
                    <w:bottom w:val="none" w:sz="0" w:space="0" w:color="auto"/>
                    <w:right w:val="none" w:sz="0" w:space="0" w:color="auto"/>
                  </w:divBdr>
                </w:div>
                <w:div w:id="89274819">
                  <w:marLeft w:val="480"/>
                  <w:marRight w:val="0"/>
                  <w:marTop w:val="0"/>
                  <w:marBottom w:val="0"/>
                  <w:divBdr>
                    <w:top w:val="none" w:sz="0" w:space="0" w:color="auto"/>
                    <w:left w:val="none" w:sz="0" w:space="0" w:color="auto"/>
                    <w:bottom w:val="none" w:sz="0" w:space="0" w:color="auto"/>
                    <w:right w:val="none" w:sz="0" w:space="0" w:color="auto"/>
                  </w:divBdr>
                </w:div>
                <w:div w:id="2111386244">
                  <w:marLeft w:val="480"/>
                  <w:marRight w:val="0"/>
                  <w:marTop w:val="0"/>
                  <w:marBottom w:val="0"/>
                  <w:divBdr>
                    <w:top w:val="none" w:sz="0" w:space="0" w:color="auto"/>
                    <w:left w:val="none" w:sz="0" w:space="0" w:color="auto"/>
                    <w:bottom w:val="none" w:sz="0" w:space="0" w:color="auto"/>
                    <w:right w:val="none" w:sz="0" w:space="0" w:color="auto"/>
                  </w:divBdr>
                </w:div>
                <w:div w:id="300885665">
                  <w:marLeft w:val="480"/>
                  <w:marRight w:val="0"/>
                  <w:marTop w:val="0"/>
                  <w:marBottom w:val="0"/>
                  <w:divBdr>
                    <w:top w:val="none" w:sz="0" w:space="0" w:color="auto"/>
                    <w:left w:val="none" w:sz="0" w:space="0" w:color="auto"/>
                    <w:bottom w:val="none" w:sz="0" w:space="0" w:color="auto"/>
                    <w:right w:val="none" w:sz="0" w:space="0" w:color="auto"/>
                  </w:divBdr>
                </w:div>
                <w:div w:id="345332219">
                  <w:marLeft w:val="480"/>
                  <w:marRight w:val="0"/>
                  <w:marTop w:val="0"/>
                  <w:marBottom w:val="0"/>
                  <w:divBdr>
                    <w:top w:val="none" w:sz="0" w:space="0" w:color="auto"/>
                    <w:left w:val="none" w:sz="0" w:space="0" w:color="auto"/>
                    <w:bottom w:val="none" w:sz="0" w:space="0" w:color="auto"/>
                    <w:right w:val="none" w:sz="0" w:space="0" w:color="auto"/>
                  </w:divBdr>
                </w:div>
                <w:div w:id="47267769">
                  <w:marLeft w:val="480"/>
                  <w:marRight w:val="0"/>
                  <w:marTop w:val="0"/>
                  <w:marBottom w:val="0"/>
                  <w:divBdr>
                    <w:top w:val="none" w:sz="0" w:space="0" w:color="auto"/>
                    <w:left w:val="none" w:sz="0" w:space="0" w:color="auto"/>
                    <w:bottom w:val="none" w:sz="0" w:space="0" w:color="auto"/>
                    <w:right w:val="none" w:sz="0" w:space="0" w:color="auto"/>
                  </w:divBdr>
                </w:div>
                <w:div w:id="752699771">
                  <w:marLeft w:val="480"/>
                  <w:marRight w:val="0"/>
                  <w:marTop w:val="0"/>
                  <w:marBottom w:val="0"/>
                  <w:divBdr>
                    <w:top w:val="none" w:sz="0" w:space="0" w:color="auto"/>
                    <w:left w:val="none" w:sz="0" w:space="0" w:color="auto"/>
                    <w:bottom w:val="none" w:sz="0" w:space="0" w:color="auto"/>
                    <w:right w:val="none" w:sz="0" w:space="0" w:color="auto"/>
                  </w:divBdr>
                </w:div>
                <w:div w:id="517430488">
                  <w:marLeft w:val="480"/>
                  <w:marRight w:val="0"/>
                  <w:marTop w:val="0"/>
                  <w:marBottom w:val="0"/>
                  <w:divBdr>
                    <w:top w:val="none" w:sz="0" w:space="0" w:color="auto"/>
                    <w:left w:val="none" w:sz="0" w:space="0" w:color="auto"/>
                    <w:bottom w:val="none" w:sz="0" w:space="0" w:color="auto"/>
                    <w:right w:val="none" w:sz="0" w:space="0" w:color="auto"/>
                  </w:divBdr>
                </w:div>
                <w:div w:id="1930693111">
                  <w:marLeft w:val="480"/>
                  <w:marRight w:val="0"/>
                  <w:marTop w:val="0"/>
                  <w:marBottom w:val="0"/>
                  <w:divBdr>
                    <w:top w:val="none" w:sz="0" w:space="0" w:color="auto"/>
                    <w:left w:val="none" w:sz="0" w:space="0" w:color="auto"/>
                    <w:bottom w:val="none" w:sz="0" w:space="0" w:color="auto"/>
                    <w:right w:val="none" w:sz="0" w:space="0" w:color="auto"/>
                  </w:divBdr>
                </w:div>
                <w:div w:id="1178077600">
                  <w:marLeft w:val="480"/>
                  <w:marRight w:val="0"/>
                  <w:marTop w:val="0"/>
                  <w:marBottom w:val="0"/>
                  <w:divBdr>
                    <w:top w:val="none" w:sz="0" w:space="0" w:color="auto"/>
                    <w:left w:val="none" w:sz="0" w:space="0" w:color="auto"/>
                    <w:bottom w:val="none" w:sz="0" w:space="0" w:color="auto"/>
                    <w:right w:val="none" w:sz="0" w:space="0" w:color="auto"/>
                  </w:divBdr>
                </w:div>
                <w:div w:id="1303924329">
                  <w:marLeft w:val="480"/>
                  <w:marRight w:val="0"/>
                  <w:marTop w:val="0"/>
                  <w:marBottom w:val="0"/>
                  <w:divBdr>
                    <w:top w:val="none" w:sz="0" w:space="0" w:color="auto"/>
                    <w:left w:val="none" w:sz="0" w:space="0" w:color="auto"/>
                    <w:bottom w:val="none" w:sz="0" w:space="0" w:color="auto"/>
                    <w:right w:val="none" w:sz="0" w:space="0" w:color="auto"/>
                  </w:divBdr>
                </w:div>
                <w:div w:id="619267947">
                  <w:marLeft w:val="480"/>
                  <w:marRight w:val="0"/>
                  <w:marTop w:val="0"/>
                  <w:marBottom w:val="0"/>
                  <w:divBdr>
                    <w:top w:val="none" w:sz="0" w:space="0" w:color="auto"/>
                    <w:left w:val="none" w:sz="0" w:space="0" w:color="auto"/>
                    <w:bottom w:val="none" w:sz="0" w:space="0" w:color="auto"/>
                    <w:right w:val="none" w:sz="0" w:space="0" w:color="auto"/>
                  </w:divBdr>
                </w:div>
                <w:div w:id="1791315637">
                  <w:marLeft w:val="480"/>
                  <w:marRight w:val="0"/>
                  <w:marTop w:val="0"/>
                  <w:marBottom w:val="0"/>
                  <w:divBdr>
                    <w:top w:val="none" w:sz="0" w:space="0" w:color="auto"/>
                    <w:left w:val="none" w:sz="0" w:space="0" w:color="auto"/>
                    <w:bottom w:val="none" w:sz="0" w:space="0" w:color="auto"/>
                    <w:right w:val="none" w:sz="0" w:space="0" w:color="auto"/>
                  </w:divBdr>
                </w:div>
                <w:div w:id="675888799">
                  <w:marLeft w:val="480"/>
                  <w:marRight w:val="0"/>
                  <w:marTop w:val="0"/>
                  <w:marBottom w:val="0"/>
                  <w:divBdr>
                    <w:top w:val="none" w:sz="0" w:space="0" w:color="auto"/>
                    <w:left w:val="none" w:sz="0" w:space="0" w:color="auto"/>
                    <w:bottom w:val="none" w:sz="0" w:space="0" w:color="auto"/>
                    <w:right w:val="none" w:sz="0" w:space="0" w:color="auto"/>
                  </w:divBdr>
                </w:div>
                <w:div w:id="1778332001">
                  <w:marLeft w:val="480"/>
                  <w:marRight w:val="0"/>
                  <w:marTop w:val="0"/>
                  <w:marBottom w:val="0"/>
                  <w:divBdr>
                    <w:top w:val="none" w:sz="0" w:space="0" w:color="auto"/>
                    <w:left w:val="none" w:sz="0" w:space="0" w:color="auto"/>
                    <w:bottom w:val="none" w:sz="0" w:space="0" w:color="auto"/>
                    <w:right w:val="none" w:sz="0" w:space="0" w:color="auto"/>
                  </w:divBdr>
                </w:div>
                <w:div w:id="1902783790">
                  <w:marLeft w:val="480"/>
                  <w:marRight w:val="0"/>
                  <w:marTop w:val="0"/>
                  <w:marBottom w:val="0"/>
                  <w:divBdr>
                    <w:top w:val="none" w:sz="0" w:space="0" w:color="auto"/>
                    <w:left w:val="none" w:sz="0" w:space="0" w:color="auto"/>
                    <w:bottom w:val="none" w:sz="0" w:space="0" w:color="auto"/>
                    <w:right w:val="none" w:sz="0" w:space="0" w:color="auto"/>
                  </w:divBdr>
                </w:div>
                <w:div w:id="1697198476">
                  <w:marLeft w:val="480"/>
                  <w:marRight w:val="0"/>
                  <w:marTop w:val="0"/>
                  <w:marBottom w:val="0"/>
                  <w:divBdr>
                    <w:top w:val="none" w:sz="0" w:space="0" w:color="auto"/>
                    <w:left w:val="none" w:sz="0" w:space="0" w:color="auto"/>
                    <w:bottom w:val="none" w:sz="0" w:space="0" w:color="auto"/>
                    <w:right w:val="none" w:sz="0" w:space="0" w:color="auto"/>
                  </w:divBdr>
                </w:div>
                <w:div w:id="1271545056">
                  <w:marLeft w:val="480"/>
                  <w:marRight w:val="0"/>
                  <w:marTop w:val="0"/>
                  <w:marBottom w:val="0"/>
                  <w:divBdr>
                    <w:top w:val="none" w:sz="0" w:space="0" w:color="auto"/>
                    <w:left w:val="none" w:sz="0" w:space="0" w:color="auto"/>
                    <w:bottom w:val="none" w:sz="0" w:space="0" w:color="auto"/>
                    <w:right w:val="none" w:sz="0" w:space="0" w:color="auto"/>
                  </w:divBdr>
                </w:div>
                <w:div w:id="4526367">
                  <w:marLeft w:val="480"/>
                  <w:marRight w:val="0"/>
                  <w:marTop w:val="0"/>
                  <w:marBottom w:val="0"/>
                  <w:divBdr>
                    <w:top w:val="none" w:sz="0" w:space="0" w:color="auto"/>
                    <w:left w:val="none" w:sz="0" w:space="0" w:color="auto"/>
                    <w:bottom w:val="none" w:sz="0" w:space="0" w:color="auto"/>
                    <w:right w:val="none" w:sz="0" w:space="0" w:color="auto"/>
                  </w:divBdr>
                </w:div>
                <w:div w:id="1781996138">
                  <w:marLeft w:val="480"/>
                  <w:marRight w:val="0"/>
                  <w:marTop w:val="0"/>
                  <w:marBottom w:val="0"/>
                  <w:divBdr>
                    <w:top w:val="none" w:sz="0" w:space="0" w:color="auto"/>
                    <w:left w:val="none" w:sz="0" w:space="0" w:color="auto"/>
                    <w:bottom w:val="none" w:sz="0" w:space="0" w:color="auto"/>
                    <w:right w:val="none" w:sz="0" w:space="0" w:color="auto"/>
                  </w:divBdr>
                </w:div>
                <w:div w:id="1731073722">
                  <w:marLeft w:val="480"/>
                  <w:marRight w:val="0"/>
                  <w:marTop w:val="0"/>
                  <w:marBottom w:val="0"/>
                  <w:divBdr>
                    <w:top w:val="none" w:sz="0" w:space="0" w:color="auto"/>
                    <w:left w:val="none" w:sz="0" w:space="0" w:color="auto"/>
                    <w:bottom w:val="none" w:sz="0" w:space="0" w:color="auto"/>
                    <w:right w:val="none" w:sz="0" w:space="0" w:color="auto"/>
                  </w:divBdr>
                </w:div>
              </w:divsChild>
            </w:div>
            <w:div w:id="1333334900">
              <w:marLeft w:val="0"/>
              <w:marRight w:val="0"/>
              <w:marTop w:val="0"/>
              <w:marBottom w:val="0"/>
              <w:divBdr>
                <w:top w:val="none" w:sz="0" w:space="0" w:color="auto"/>
                <w:left w:val="none" w:sz="0" w:space="0" w:color="auto"/>
                <w:bottom w:val="none" w:sz="0" w:space="0" w:color="auto"/>
                <w:right w:val="none" w:sz="0" w:space="0" w:color="auto"/>
              </w:divBdr>
              <w:divsChild>
                <w:div w:id="614601415">
                  <w:marLeft w:val="480"/>
                  <w:marRight w:val="0"/>
                  <w:marTop w:val="0"/>
                  <w:marBottom w:val="0"/>
                  <w:divBdr>
                    <w:top w:val="none" w:sz="0" w:space="0" w:color="auto"/>
                    <w:left w:val="none" w:sz="0" w:space="0" w:color="auto"/>
                    <w:bottom w:val="none" w:sz="0" w:space="0" w:color="auto"/>
                    <w:right w:val="none" w:sz="0" w:space="0" w:color="auto"/>
                  </w:divBdr>
                </w:div>
                <w:div w:id="1734499562">
                  <w:marLeft w:val="480"/>
                  <w:marRight w:val="0"/>
                  <w:marTop w:val="0"/>
                  <w:marBottom w:val="0"/>
                  <w:divBdr>
                    <w:top w:val="none" w:sz="0" w:space="0" w:color="auto"/>
                    <w:left w:val="none" w:sz="0" w:space="0" w:color="auto"/>
                    <w:bottom w:val="none" w:sz="0" w:space="0" w:color="auto"/>
                    <w:right w:val="none" w:sz="0" w:space="0" w:color="auto"/>
                  </w:divBdr>
                </w:div>
                <w:div w:id="492643072">
                  <w:marLeft w:val="480"/>
                  <w:marRight w:val="0"/>
                  <w:marTop w:val="0"/>
                  <w:marBottom w:val="0"/>
                  <w:divBdr>
                    <w:top w:val="none" w:sz="0" w:space="0" w:color="auto"/>
                    <w:left w:val="none" w:sz="0" w:space="0" w:color="auto"/>
                    <w:bottom w:val="none" w:sz="0" w:space="0" w:color="auto"/>
                    <w:right w:val="none" w:sz="0" w:space="0" w:color="auto"/>
                  </w:divBdr>
                </w:div>
                <w:div w:id="1153907234">
                  <w:marLeft w:val="480"/>
                  <w:marRight w:val="0"/>
                  <w:marTop w:val="0"/>
                  <w:marBottom w:val="0"/>
                  <w:divBdr>
                    <w:top w:val="none" w:sz="0" w:space="0" w:color="auto"/>
                    <w:left w:val="none" w:sz="0" w:space="0" w:color="auto"/>
                    <w:bottom w:val="none" w:sz="0" w:space="0" w:color="auto"/>
                    <w:right w:val="none" w:sz="0" w:space="0" w:color="auto"/>
                  </w:divBdr>
                </w:div>
                <w:div w:id="1038629268">
                  <w:marLeft w:val="480"/>
                  <w:marRight w:val="0"/>
                  <w:marTop w:val="0"/>
                  <w:marBottom w:val="0"/>
                  <w:divBdr>
                    <w:top w:val="none" w:sz="0" w:space="0" w:color="auto"/>
                    <w:left w:val="none" w:sz="0" w:space="0" w:color="auto"/>
                    <w:bottom w:val="none" w:sz="0" w:space="0" w:color="auto"/>
                    <w:right w:val="none" w:sz="0" w:space="0" w:color="auto"/>
                  </w:divBdr>
                </w:div>
                <w:div w:id="1922374689">
                  <w:marLeft w:val="480"/>
                  <w:marRight w:val="0"/>
                  <w:marTop w:val="0"/>
                  <w:marBottom w:val="0"/>
                  <w:divBdr>
                    <w:top w:val="none" w:sz="0" w:space="0" w:color="auto"/>
                    <w:left w:val="none" w:sz="0" w:space="0" w:color="auto"/>
                    <w:bottom w:val="none" w:sz="0" w:space="0" w:color="auto"/>
                    <w:right w:val="none" w:sz="0" w:space="0" w:color="auto"/>
                  </w:divBdr>
                </w:div>
                <w:div w:id="595480716">
                  <w:marLeft w:val="480"/>
                  <w:marRight w:val="0"/>
                  <w:marTop w:val="0"/>
                  <w:marBottom w:val="0"/>
                  <w:divBdr>
                    <w:top w:val="none" w:sz="0" w:space="0" w:color="auto"/>
                    <w:left w:val="none" w:sz="0" w:space="0" w:color="auto"/>
                    <w:bottom w:val="none" w:sz="0" w:space="0" w:color="auto"/>
                    <w:right w:val="none" w:sz="0" w:space="0" w:color="auto"/>
                  </w:divBdr>
                </w:div>
                <w:div w:id="900363248">
                  <w:marLeft w:val="480"/>
                  <w:marRight w:val="0"/>
                  <w:marTop w:val="0"/>
                  <w:marBottom w:val="0"/>
                  <w:divBdr>
                    <w:top w:val="none" w:sz="0" w:space="0" w:color="auto"/>
                    <w:left w:val="none" w:sz="0" w:space="0" w:color="auto"/>
                    <w:bottom w:val="none" w:sz="0" w:space="0" w:color="auto"/>
                    <w:right w:val="none" w:sz="0" w:space="0" w:color="auto"/>
                  </w:divBdr>
                </w:div>
                <w:div w:id="1862812593">
                  <w:marLeft w:val="480"/>
                  <w:marRight w:val="0"/>
                  <w:marTop w:val="0"/>
                  <w:marBottom w:val="0"/>
                  <w:divBdr>
                    <w:top w:val="none" w:sz="0" w:space="0" w:color="auto"/>
                    <w:left w:val="none" w:sz="0" w:space="0" w:color="auto"/>
                    <w:bottom w:val="none" w:sz="0" w:space="0" w:color="auto"/>
                    <w:right w:val="none" w:sz="0" w:space="0" w:color="auto"/>
                  </w:divBdr>
                </w:div>
                <w:div w:id="1840610243">
                  <w:marLeft w:val="480"/>
                  <w:marRight w:val="0"/>
                  <w:marTop w:val="0"/>
                  <w:marBottom w:val="0"/>
                  <w:divBdr>
                    <w:top w:val="none" w:sz="0" w:space="0" w:color="auto"/>
                    <w:left w:val="none" w:sz="0" w:space="0" w:color="auto"/>
                    <w:bottom w:val="none" w:sz="0" w:space="0" w:color="auto"/>
                    <w:right w:val="none" w:sz="0" w:space="0" w:color="auto"/>
                  </w:divBdr>
                </w:div>
                <w:div w:id="146558173">
                  <w:marLeft w:val="480"/>
                  <w:marRight w:val="0"/>
                  <w:marTop w:val="0"/>
                  <w:marBottom w:val="0"/>
                  <w:divBdr>
                    <w:top w:val="none" w:sz="0" w:space="0" w:color="auto"/>
                    <w:left w:val="none" w:sz="0" w:space="0" w:color="auto"/>
                    <w:bottom w:val="none" w:sz="0" w:space="0" w:color="auto"/>
                    <w:right w:val="none" w:sz="0" w:space="0" w:color="auto"/>
                  </w:divBdr>
                </w:div>
                <w:div w:id="1236168048">
                  <w:marLeft w:val="480"/>
                  <w:marRight w:val="0"/>
                  <w:marTop w:val="0"/>
                  <w:marBottom w:val="0"/>
                  <w:divBdr>
                    <w:top w:val="none" w:sz="0" w:space="0" w:color="auto"/>
                    <w:left w:val="none" w:sz="0" w:space="0" w:color="auto"/>
                    <w:bottom w:val="none" w:sz="0" w:space="0" w:color="auto"/>
                    <w:right w:val="none" w:sz="0" w:space="0" w:color="auto"/>
                  </w:divBdr>
                </w:div>
                <w:div w:id="2086604532">
                  <w:marLeft w:val="480"/>
                  <w:marRight w:val="0"/>
                  <w:marTop w:val="0"/>
                  <w:marBottom w:val="0"/>
                  <w:divBdr>
                    <w:top w:val="none" w:sz="0" w:space="0" w:color="auto"/>
                    <w:left w:val="none" w:sz="0" w:space="0" w:color="auto"/>
                    <w:bottom w:val="none" w:sz="0" w:space="0" w:color="auto"/>
                    <w:right w:val="none" w:sz="0" w:space="0" w:color="auto"/>
                  </w:divBdr>
                </w:div>
                <w:div w:id="638268787">
                  <w:marLeft w:val="480"/>
                  <w:marRight w:val="0"/>
                  <w:marTop w:val="0"/>
                  <w:marBottom w:val="0"/>
                  <w:divBdr>
                    <w:top w:val="none" w:sz="0" w:space="0" w:color="auto"/>
                    <w:left w:val="none" w:sz="0" w:space="0" w:color="auto"/>
                    <w:bottom w:val="none" w:sz="0" w:space="0" w:color="auto"/>
                    <w:right w:val="none" w:sz="0" w:space="0" w:color="auto"/>
                  </w:divBdr>
                </w:div>
                <w:div w:id="65080159">
                  <w:marLeft w:val="480"/>
                  <w:marRight w:val="0"/>
                  <w:marTop w:val="0"/>
                  <w:marBottom w:val="0"/>
                  <w:divBdr>
                    <w:top w:val="none" w:sz="0" w:space="0" w:color="auto"/>
                    <w:left w:val="none" w:sz="0" w:space="0" w:color="auto"/>
                    <w:bottom w:val="none" w:sz="0" w:space="0" w:color="auto"/>
                    <w:right w:val="none" w:sz="0" w:space="0" w:color="auto"/>
                  </w:divBdr>
                </w:div>
                <w:div w:id="1136920818">
                  <w:marLeft w:val="480"/>
                  <w:marRight w:val="0"/>
                  <w:marTop w:val="0"/>
                  <w:marBottom w:val="0"/>
                  <w:divBdr>
                    <w:top w:val="none" w:sz="0" w:space="0" w:color="auto"/>
                    <w:left w:val="none" w:sz="0" w:space="0" w:color="auto"/>
                    <w:bottom w:val="none" w:sz="0" w:space="0" w:color="auto"/>
                    <w:right w:val="none" w:sz="0" w:space="0" w:color="auto"/>
                  </w:divBdr>
                </w:div>
                <w:div w:id="609316980">
                  <w:marLeft w:val="480"/>
                  <w:marRight w:val="0"/>
                  <w:marTop w:val="0"/>
                  <w:marBottom w:val="0"/>
                  <w:divBdr>
                    <w:top w:val="none" w:sz="0" w:space="0" w:color="auto"/>
                    <w:left w:val="none" w:sz="0" w:space="0" w:color="auto"/>
                    <w:bottom w:val="none" w:sz="0" w:space="0" w:color="auto"/>
                    <w:right w:val="none" w:sz="0" w:space="0" w:color="auto"/>
                  </w:divBdr>
                </w:div>
                <w:div w:id="817769464">
                  <w:marLeft w:val="480"/>
                  <w:marRight w:val="0"/>
                  <w:marTop w:val="0"/>
                  <w:marBottom w:val="0"/>
                  <w:divBdr>
                    <w:top w:val="none" w:sz="0" w:space="0" w:color="auto"/>
                    <w:left w:val="none" w:sz="0" w:space="0" w:color="auto"/>
                    <w:bottom w:val="none" w:sz="0" w:space="0" w:color="auto"/>
                    <w:right w:val="none" w:sz="0" w:space="0" w:color="auto"/>
                  </w:divBdr>
                </w:div>
                <w:div w:id="1608351265">
                  <w:marLeft w:val="480"/>
                  <w:marRight w:val="0"/>
                  <w:marTop w:val="0"/>
                  <w:marBottom w:val="0"/>
                  <w:divBdr>
                    <w:top w:val="none" w:sz="0" w:space="0" w:color="auto"/>
                    <w:left w:val="none" w:sz="0" w:space="0" w:color="auto"/>
                    <w:bottom w:val="none" w:sz="0" w:space="0" w:color="auto"/>
                    <w:right w:val="none" w:sz="0" w:space="0" w:color="auto"/>
                  </w:divBdr>
                </w:div>
                <w:div w:id="1694722538">
                  <w:marLeft w:val="480"/>
                  <w:marRight w:val="0"/>
                  <w:marTop w:val="0"/>
                  <w:marBottom w:val="0"/>
                  <w:divBdr>
                    <w:top w:val="none" w:sz="0" w:space="0" w:color="auto"/>
                    <w:left w:val="none" w:sz="0" w:space="0" w:color="auto"/>
                    <w:bottom w:val="none" w:sz="0" w:space="0" w:color="auto"/>
                    <w:right w:val="none" w:sz="0" w:space="0" w:color="auto"/>
                  </w:divBdr>
                </w:div>
                <w:div w:id="1526559018">
                  <w:marLeft w:val="480"/>
                  <w:marRight w:val="0"/>
                  <w:marTop w:val="0"/>
                  <w:marBottom w:val="0"/>
                  <w:divBdr>
                    <w:top w:val="none" w:sz="0" w:space="0" w:color="auto"/>
                    <w:left w:val="none" w:sz="0" w:space="0" w:color="auto"/>
                    <w:bottom w:val="none" w:sz="0" w:space="0" w:color="auto"/>
                    <w:right w:val="none" w:sz="0" w:space="0" w:color="auto"/>
                  </w:divBdr>
                </w:div>
                <w:div w:id="2024016741">
                  <w:marLeft w:val="480"/>
                  <w:marRight w:val="0"/>
                  <w:marTop w:val="0"/>
                  <w:marBottom w:val="0"/>
                  <w:divBdr>
                    <w:top w:val="none" w:sz="0" w:space="0" w:color="auto"/>
                    <w:left w:val="none" w:sz="0" w:space="0" w:color="auto"/>
                    <w:bottom w:val="none" w:sz="0" w:space="0" w:color="auto"/>
                    <w:right w:val="none" w:sz="0" w:space="0" w:color="auto"/>
                  </w:divBdr>
                </w:div>
                <w:div w:id="961421529">
                  <w:marLeft w:val="480"/>
                  <w:marRight w:val="0"/>
                  <w:marTop w:val="0"/>
                  <w:marBottom w:val="0"/>
                  <w:divBdr>
                    <w:top w:val="none" w:sz="0" w:space="0" w:color="auto"/>
                    <w:left w:val="none" w:sz="0" w:space="0" w:color="auto"/>
                    <w:bottom w:val="none" w:sz="0" w:space="0" w:color="auto"/>
                    <w:right w:val="none" w:sz="0" w:space="0" w:color="auto"/>
                  </w:divBdr>
                </w:div>
                <w:div w:id="1089932183">
                  <w:marLeft w:val="480"/>
                  <w:marRight w:val="0"/>
                  <w:marTop w:val="0"/>
                  <w:marBottom w:val="0"/>
                  <w:divBdr>
                    <w:top w:val="none" w:sz="0" w:space="0" w:color="auto"/>
                    <w:left w:val="none" w:sz="0" w:space="0" w:color="auto"/>
                    <w:bottom w:val="none" w:sz="0" w:space="0" w:color="auto"/>
                    <w:right w:val="none" w:sz="0" w:space="0" w:color="auto"/>
                  </w:divBdr>
                </w:div>
                <w:div w:id="503202696">
                  <w:marLeft w:val="480"/>
                  <w:marRight w:val="0"/>
                  <w:marTop w:val="0"/>
                  <w:marBottom w:val="0"/>
                  <w:divBdr>
                    <w:top w:val="none" w:sz="0" w:space="0" w:color="auto"/>
                    <w:left w:val="none" w:sz="0" w:space="0" w:color="auto"/>
                    <w:bottom w:val="none" w:sz="0" w:space="0" w:color="auto"/>
                    <w:right w:val="none" w:sz="0" w:space="0" w:color="auto"/>
                  </w:divBdr>
                </w:div>
                <w:div w:id="1558468803">
                  <w:marLeft w:val="480"/>
                  <w:marRight w:val="0"/>
                  <w:marTop w:val="0"/>
                  <w:marBottom w:val="0"/>
                  <w:divBdr>
                    <w:top w:val="none" w:sz="0" w:space="0" w:color="auto"/>
                    <w:left w:val="none" w:sz="0" w:space="0" w:color="auto"/>
                    <w:bottom w:val="none" w:sz="0" w:space="0" w:color="auto"/>
                    <w:right w:val="none" w:sz="0" w:space="0" w:color="auto"/>
                  </w:divBdr>
                </w:div>
                <w:div w:id="1166900199">
                  <w:marLeft w:val="480"/>
                  <w:marRight w:val="0"/>
                  <w:marTop w:val="0"/>
                  <w:marBottom w:val="0"/>
                  <w:divBdr>
                    <w:top w:val="none" w:sz="0" w:space="0" w:color="auto"/>
                    <w:left w:val="none" w:sz="0" w:space="0" w:color="auto"/>
                    <w:bottom w:val="none" w:sz="0" w:space="0" w:color="auto"/>
                    <w:right w:val="none" w:sz="0" w:space="0" w:color="auto"/>
                  </w:divBdr>
                </w:div>
                <w:div w:id="115104153">
                  <w:marLeft w:val="480"/>
                  <w:marRight w:val="0"/>
                  <w:marTop w:val="0"/>
                  <w:marBottom w:val="0"/>
                  <w:divBdr>
                    <w:top w:val="none" w:sz="0" w:space="0" w:color="auto"/>
                    <w:left w:val="none" w:sz="0" w:space="0" w:color="auto"/>
                    <w:bottom w:val="none" w:sz="0" w:space="0" w:color="auto"/>
                    <w:right w:val="none" w:sz="0" w:space="0" w:color="auto"/>
                  </w:divBdr>
                </w:div>
                <w:div w:id="1625112920">
                  <w:marLeft w:val="480"/>
                  <w:marRight w:val="0"/>
                  <w:marTop w:val="0"/>
                  <w:marBottom w:val="0"/>
                  <w:divBdr>
                    <w:top w:val="none" w:sz="0" w:space="0" w:color="auto"/>
                    <w:left w:val="none" w:sz="0" w:space="0" w:color="auto"/>
                    <w:bottom w:val="none" w:sz="0" w:space="0" w:color="auto"/>
                    <w:right w:val="none" w:sz="0" w:space="0" w:color="auto"/>
                  </w:divBdr>
                </w:div>
                <w:div w:id="1931545699">
                  <w:marLeft w:val="480"/>
                  <w:marRight w:val="0"/>
                  <w:marTop w:val="0"/>
                  <w:marBottom w:val="0"/>
                  <w:divBdr>
                    <w:top w:val="none" w:sz="0" w:space="0" w:color="auto"/>
                    <w:left w:val="none" w:sz="0" w:space="0" w:color="auto"/>
                    <w:bottom w:val="none" w:sz="0" w:space="0" w:color="auto"/>
                    <w:right w:val="none" w:sz="0" w:space="0" w:color="auto"/>
                  </w:divBdr>
                </w:div>
                <w:div w:id="1274092349">
                  <w:marLeft w:val="480"/>
                  <w:marRight w:val="0"/>
                  <w:marTop w:val="0"/>
                  <w:marBottom w:val="0"/>
                  <w:divBdr>
                    <w:top w:val="none" w:sz="0" w:space="0" w:color="auto"/>
                    <w:left w:val="none" w:sz="0" w:space="0" w:color="auto"/>
                    <w:bottom w:val="none" w:sz="0" w:space="0" w:color="auto"/>
                    <w:right w:val="none" w:sz="0" w:space="0" w:color="auto"/>
                  </w:divBdr>
                </w:div>
                <w:div w:id="179393113">
                  <w:marLeft w:val="480"/>
                  <w:marRight w:val="0"/>
                  <w:marTop w:val="0"/>
                  <w:marBottom w:val="0"/>
                  <w:divBdr>
                    <w:top w:val="none" w:sz="0" w:space="0" w:color="auto"/>
                    <w:left w:val="none" w:sz="0" w:space="0" w:color="auto"/>
                    <w:bottom w:val="none" w:sz="0" w:space="0" w:color="auto"/>
                    <w:right w:val="none" w:sz="0" w:space="0" w:color="auto"/>
                  </w:divBdr>
                </w:div>
                <w:div w:id="1034845976">
                  <w:marLeft w:val="480"/>
                  <w:marRight w:val="0"/>
                  <w:marTop w:val="0"/>
                  <w:marBottom w:val="0"/>
                  <w:divBdr>
                    <w:top w:val="none" w:sz="0" w:space="0" w:color="auto"/>
                    <w:left w:val="none" w:sz="0" w:space="0" w:color="auto"/>
                    <w:bottom w:val="none" w:sz="0" w:space="0" w:color="auto"/>
                    <w:right w:val="none" w:sz="0" w:space="0" w:color="auto"/>
                  </w:divBdr>
                </w:div>
                <w:div w:id="1896820154">
                  <w:marLeft w:val="480"/>
                  <w:marRight w:val="0"/>
                  <w:marTop w:val="0"/>
                  <w:marBottom w:val="0"/>
                  <w:divBdr>
                    <w:top w:val="none" w:sz="0" w:space="0" w:color="auto"/>
                    <w:left w:val="none" w:sz="0" w:space="0" w:color="auto"/>
                    <w:bottom w:val="none" w:sz="0" w:space="0" w:color="auto"/>
                    <w:right w:val="none" w:sz="0" w:space="0" w:color="auto"/>
                  </w:divBdr>
                </w:div>
                <w:div w:id="1406217553">
                  <w:marLeft w:val="480"/>
                  <w:marRight w:val="0"/>
                  <w:marTop w:val="0"/>
                  <w:marBottom w:val="0"/>
                  <w:divBdr>
                    <w:top w:val="none" w:sz="0" w:space="0" w:color="auto"/>
                    <w:left w:val="none" w:sz="0" w:space="0" w:color="auto"/>
                    <w:bottom w:val="none" w:sz="0" w:space="0" w:color="auto"/>
                    <w:right w:val="none" w:sz="0" w:space="0" w:color="auto"/>
                  </w:divBdr>
                </w:div>
                <w:div w:id="183446383">
                  <w:marLeft w:val="480"/>
                  <w:marRight w:val="0"/>
                  <w:marTop w:val="0"/>
                  <w:marBottom w:val="0"/>
                  <w:divBdr>
                    <w:top w:val="none" w:sz="0" w:space="0" w:color="auto"/>
                    <w:left w:val="none" w:sz="0" w:space="0" w:color="auto"/>
                    <w:bottom w:val="none" w:sz="0" w:space="0" w:color="auto"/>
                    <w:right w:val="none" w:sz="0" w:space="0" w:color="auto"/>
                  </w:divBdr>
                </w:div>
                <w:div w:id="1359238889">
                  <w:marLeft w:val="480"/>
                  <w:marRight w:val="0"/>
                  <w:marTop w:val="0"/>
                  <w:marBottom w:val="0"/>
                  <w:divBdr>
                    <w:top w:val="none" w:sz="0" w:space="0" w:color="auto"/>
                    <w:left w:val="none" w:sz="0" w:space="0" w:color="auto"/>
                    <w:bottom w:val="none" w:sz="0" w:space="0" w:color="auto"/>
                    <w:right w:val="none" w:sz="0" w:space="0" w:color="auto"/>
                  </w:divBdr>
                </w:div>
                <w:div w:id="1396002658">
                  <w:marLeft w:val="480"/>
                  <w:marRight w:val="0"/>
                  <w:marTop w:val="0"/>
                  <w:marBottom w:val="0"/>
                  <w:divBdr>
                    <w:top w:val="none" w:sz="0" w:space="0" w:color="auto"/>
                    <w:left w:val="none" w:sz="0" w:space="0" w:color="auto"/>
                    <w:bottom w:val="none" w:sz="0" w:space="0" w:color="auto"/>
                    <w:right w:val="none" w:sz="0" w:space="0" w:color="auto"/>
                  </w:divBdr>
                </w:div>
                <w:div w:id="71466008">
                  <w:marLeft w:val="480"/>
                  <w:marRight w:val="0"/>
                  <w:marTop w:val="0"/>
                  <w:marBottom w:val="0"/>
                  <w:divBdr>
                    <w:top w:val="none" w:sz="0" w:space="0" w:color="auto"/>
                    <w:left w:val="none" w:sz="0" w:space="0" w:color="auto"/>
                    <w:bottom w:val="none" w:sz="0" w:space="0" w:color="auto"/>
                    <w:right w:val="none" w:sz="0" w:space="0" w:color="auto"/>
                  </w:divBdr>
                </w:div>
                <w:div w:id="1100024469">
                  <w:marLeft w:val="480"/>
                  <w:marRight w:val="0"/>
                  <w:marTop w:val="0"/>
                  <w:marBottom w:val="0"/>
                  <w:divBdr>
                    <w:top w:val="none" w:sz="0" w:space="0" w:color="auto"/>
                    <w:left w:val="none" w:sz="0" w:space="0" w:color="auto"/>
                    <w:bottom w:val="none" w:sz="0" w:space="0" w:color="auto"/>
                    <w:right w:val="none" w:sz="0" w:space="0" w:color="auto"/>
                  </w:divBdr>
                </w:div>
                <w:div w:id="180096944">
                  <w:marLeft w:val="480"/>
                  <w:marRight w:val="0"/>
                  <w:marTop w:val="0"/>
                  <w:marBottom w:val="0"/>
                  <w:divBdr>
                    <w:top w:val="none" w:sz="0" w:space="0" w:color="auto"/>
                    <w:left w:val="none" w:sz="0" w:space="0" w:color="auto"/>
                    <w:bottom w:val="none" w:sz="0" w:space="0" w:color="auto"/>
                    <w:right w:val="none" w:sz="0" w:space="0" w:color="auto"/>
                  </w:divBdr>
                </w:div>
                <w:div w:id="1301613499">
                  <w:marLeft w:val="480"/>
                  <w:marRight w:val="0"/>
                  <w:marTop w:val="0"/>
                  <w:marBottom w:val="0"/>
                  <w:divBdr>
                    <w:top w:val="none" w:sz="0" w:space="0" w:color="auto"/>
                    <w:left w:val="none" w:sz="0" w:space="0" w:color="auto"/>
                    <w:bottom w:val="none" w:sz="0" w:space="0" w:color="auto"/>
                    <w:right w:val="none" w:sz="0" w:space="0" w:color="auto"/>
                  </w:divBdr>
                </w:div>
                <w:div w:id="533733412">
                  <w:marLeft w:val="480"/>
                  <w:marRight w:val="0"/>
                  <w:marTop w:val="0"/>
                  <w:marBottom w:val="0"/>
                  <w:divBdr>
                    <w:top w:val="none" w:sz="0" w:space="0" w:color="auto"/>
                    <w:left w:val="none" w:sz="0" w:space="0" w:color="auto"/>
                    <w:bottom w:val="none" w:sz="0" w:space="0" w:color="auto"/>
                    <w:right w:val="none" w:sz="0" w:space="0" w:color="auto"/>
                  </w:divBdr>
                </w:div>
                <w:div w:id="164561925">
                  <w:marLeft w:val="480"/>
                  <w:marRight w:val="0"/>
                  <w:marTop w:val="0"/>
                  <w:marBottom w:val="0"/>
                  <w:divBdr>
                    <w:top w:val="none" w:sz="0" w:space="0" w:color="auto"/>
                    <w:left w:val="none" w:sz="0" w:space="0" w:color="auto"/>
                    <w:bottom w:val="none" w:sz="0" w:space="0" w:color="auto"/>
                    <w:right w:val="none" w:sz="0" w:space="0" w:color="auto"/>
                  </w:divBdr>
                </w:div>
                <w:div w:id="802387630">
                  <w:marLeft w:val="480"/>
                  <w:marRight w:val="0"/>
                  <w:marTop w:val="0"/>
                  <w:marBottom w:val="0"/>
                  <w:divBdr>
                    <w:top w:val="none" w:sz="0" w:space="0" w:color="auto"/>
                    <w:left w:val="none" w:sz="0" w:space="0" w:color="auto"/>
                    <w:bottom w:val="none" w:sz="0" w:space="0" w:color="auto"/>
                    <w:right w:val="none" w:sz="0" w:space="0" w:color="auto"/>
                  </w:divBdr>
                </w:div>
                <w:div w:id="581567556">
                  <w:marLeft w:val="480"/>
                  <w:marRight w:val="0"/>
                  <w:marTop w:val="0"/>
                  <w:marBottom w:val="0"/>
                  <w:divBdr>
                    <w:top w:val="none" w:sz="0" w:space="0" w:color="auto"/>
                    <w:left w:val="none" w:sz="0" w:space="0" w:color="auto"/>
                    <w:bottom w:val="none" w:sz="0" w:space="0" w:color="auto"/>
                    <w:right w:val="none" w:sz="0" w:space="0" w:color="auto"/>
                  </w:divBdr>
                </w:div>
                <w:div w:id="548305195">
                  <w:marLeft w:val="480"/>
                  <w:marRight w:val="0"/>
                  <w:marTop w:val="0"/>
                  <w:marBottom w:val="0"/>
                  <w:divBdr>
                    <w:top w:val="none" w:sz="0" w:space="0" w:color="auto"/>
                    <w:left w:val="none" w:sz="0" w:space="0" w:color="auto"/>
                    <w:bottom w:val="none" w:sz="0" w:space="0" w:color="auto"/>
                    <w:right w:val="none" w:sz="0" w:space="0" w:color="auto"/>
                  </w:divBdr>
                </w:div>
                <w:div w:id="414285696">
                  <w:marLeft w:val="480"/>
                  <w:marRight w:val="0"/>
                  <w:marTop w:val="0"/>
                  <w:marBottom w:val="0"/>
                  <w:divBdr>
                    <w:top w:val="none" w:sz="0" w:space="0" w:color="auto"/>
                    <w:left w:val="none" w:sz="0" w:space="0" w:color="auto"/>
                    <w:bottom w:val="none" w:sz="0" w:space="0" w:color="auto"/>
                    <w:right w:val="none" w:sz="0" w:space="0" w:color="auto"/>
                  </w:divBdr>
                </w:div>
                <w:div w:id="305085832">
                  <w:marLeft w:val="480"/>
                  <w:marRight w:val="0"/>
                  <w:marTop w:val="0"/>
                  <w:marBottom w:val="0"/>
                  <w:divBdr>
                    <w:top w:val="none" w:sz="0" w:space="0" w:color="auto"/>
                    <w:left w:val="none" w:sz="0" w:space="0" w:color="auto"/>
                    <w:bottom w:val="none" w:sz="0" w:space="0" w:color="auto"/>
                    <w:right w:val="none" w:sz="0" w:space="0" w:color="auto"/>
                  </w:divBdr>
                </w:div>
                <w:div w:id="561722326">
                  <w:marLeft w:val="480"/>
                  <w:marRight w:val="0"/>
                  <w:marTop w:val="0"/>
                  <w:marBottom w:val="0"/>
                  <w:divBdr>
                    <w:top w:val="none" w:sz="0" w:space="0" w:color="auto"/>
                    <w:left w:val="none" w:sz="0" w:space="0" w:color="auto"/>
                    <w:bottom w:val="none" w:sz="0" w:space="0" w:color="auto"/>
                    <w:right w:val="none" w:sz="0" w:space="0" w:color="auto"/>
                  </w:divBdr>
                </w:div>
                <w:div w:id="1043939564">
                  <w:marLeft w:val="480"/>
                  <w:marRight w:val="0"/>
                  <w:marTop w:val="0"/>
                  <w:marBottom w:val="0"/>
                  <w:divBdr>
                    <w:top w:val="none" w:sz="0" w:space="0" w:color="auto"/>
                    <w:left w:val="none" w:sz="0" w:space="0" w:color="auto"/>
                    <w:bottom w:val="none" w:sz="0" w:space="0" w:color="auto"/>
                    <w:right w:val="none" w:sz="0" w:space="0" w:color="auto"/>
                  </w:divBdr>
                </w:div>
                <w:div w:id="713391537">
                  <w:marLeft w:val="480"/>
                  <w:marRight w:val="0"/>
                  <w:marTop w:val="0"/>
                  <w:marBottom w:val="0"/>
                  <w:divBdr>
                    <w:top w:val="none" w:sz="0" w:space="0" w:color="auto"/>
                    <w:left w:val="none" w:sz="0" w:space="0" w:color="auto"/>
                    <w:bottom w:val="none" w:sz="0" w:space="0" w:color="auto"/>
                    <w:right w:val="none" w:sz="0" w:space="0" w:color="auto"/>
                  </w:divBdr>
                </w:div>
                <w:div w:id="694036536">
                  <w:marLeft w:val="480"/>
                  <w:marRight w:val="0"/>
                  <w:marTop w:val="0"/>
                  <w:marBottom w:val="0"/>
                  <w:divBdr>
                    <w:top w:val="none" w:sz="0" w:space="0" w:color="auto"/>
                    <w:left w:val="none" w:sz="0" w:space="0" w:color="auto"/>
                    <w:bottom w:val="none" w:sz="0" w:space="0" w:color="auto"/>
                    <w:right w:val="none" w:sz="0" w:space="0" w:color="auto"/>
                  </w:divBdr>
                </w:div>
                <w:div w:id="300549157">
                  <w:marLeft w:val="480"/>
                  <w:marRight w:val="0"/>
                  <w:marTop w:val="0"/>
                  <w:marBottom w:val="0"/>
                  <w:divBdr>
                    <w:top w:val="none" w:sz="0" w:space="0" w:color="auto"/>
                    <w:left w:val="none" w:sz="0" w:space="0" w:color="auto"/>
                    <w:bottom w:val="none" w:sz="0" w:space="0" w:color="auto"/>
                    <w:right w:val="none" w:sz="0" w:space="0" w:color="auto"/>
                  </w:divBdr>
                </w:div>
                <w:div w:id="2073262282">
                  <w:marLeft w:val="480"/>
                  <w:marRight w:val="0"/>
                  <w:marTop w:val="0"/>
                  <w:marBottom w:val="0"/>
                  <w:divBdr>
                    <w:top w:val="none" w:sz="0" w:space="0" w:color="auto"/>
                    <w:left w:val="none" w:sz="0" w:space="0" w:color="auto"/>
                    <w:bottom w:val="none" w:sz="0" w:space="0" w:color="auto"/>
                    <w:right w:val="none" w:sz="0" w:space="0" w:color="auto"/>
                  </w:divBdr>
                </w:div>
                <w:div w:id="176193480">
                  <w:marLeft w:val="480"/>
                  <w:marRight w:val="0"/>
                  <w:marTop w:val="0"/>
                  <w:marBottom w:val="0"/>
                  <w:divBdr>
                    <w:top w:val="none" w:sz="0" w:space="0" w:color="auto"/>
                    <w:left w:val="none" w:sz="0" w:space="0" w:color="auto"/>
                    <w:bottom w:val="none" w:sz="0" w:space="0" w:color="auto"/>
                    <w:right w:val="none" w:sz="0" w:space="0" w:color="auto"/>
                  </w:divBdr>
                </w:div>
                <w:div w:id="1544948898">
                  <w:marLeft w:val="480"/>
                  <w:marRight w:val="0"/>
                  <w:marTop w:val="0"/>
                  <w:marBottom w:val="0"/>
                  <w:divBdr>
                    <w:top w:val="none" w:sz="0" w:space="0" w:color="auto"/>
                    <w:left w:val="none" w:sz="0" w:space="0" w:color="auto"/>
                    <w:bottom w:val="none" w:sz="0" w:space="0" w:color="auto"/>
                    <w:right w:val="none" w:sz="0" w:space="0" w:color="auto"/>
                  </w:divBdr>
                </w:div>
                <w:div w:id="1101726248">
                  <w:marLeft w:val="480"/>
                  <w:marRight w:val="0"/>
                  <w:marTop w:val="0"/>
                  <w:marBottom w:val="0"/>
                  <w:divBdr>
                    <w:top w:val="none" w:sz="0" w:space="0" w:color="auto"/>
                    <w:left w:val="none" w:sz="0" w:space="0" w:color="auto"/>
                    <w:bottom w:val="none" w:sz="0" w:space="0" w:color="auto"/>
                    <w:right w:val="none" w:sz="0" w:space="0" w:color="auto"/>
                  </w:divBdr>
                </w:div>
                <w:div w:id="1073702015">
                  <w:marLeft w:val="480"/>
                  <w:marRight w:val="0"/>
                  <w:marTop w:val="0"/>
                  <w:marBottom w:val="0"/>
                  <w:divBdr>
                    <w:top w:val="none" w:sz="0" w:space="0" w:color="auto"/>
                    <w:left w:val="none" w:sz="0" w:space="0" w:color="auto"/>
                    <w:bottom w:val="none" w:sz="0" w:space="0" w:color="auto"/>
                    <w:right w:val="none" w:sz="0" w:space="0" w:color="auto"/>
                  </w:divBdr>
                </w:div>
                <w:div w:id="1985044724">
                  <w:marLeft w:val="480"/>
                  <w:marRight w:val="0"/>
                  <w:marTop w:val="0"/>
                  <w:marBottom w:val="0"/>
                  <w:divBdr>
                    <w:top w:val="none" w:sz="0" w:space="0" w:color="auto"/>
                    <w:left w:val="none" w:sz="0" w:space="0" w:color="auto"/>
                    <w:bottom w:val="none" w:sz="0" w:space="0" w:color="auto"/>
                    <w:right w:val="none" w:sz="0" w:space="0" w:color="auto"/>
                  </w:divBdr>
                </w:div>
                <w:div w:id="311300678">
                  <w:marLeft w:val="480"/>
                  <w:marRight w:val="0"/>
                  <w:marTop w:val="0"/>
                  <w:marBottom w:val="0"/>
                  <w:divBdr>
                    <w:top w:val="none" w:sz="0" w:space="0" w:color="auto"/>
                    <w:left w:val="none" w:sz="0" w:space="0" w:color="auto"/>
                    <w:bottom w:val="none" w:sz="0" w:space="0" w:color="auto"/>
                    <w:right w:val="none" w:sz="0" w:space="0" w:color="auto"/>
                  </w:divBdr>
                </w:div>
                <w:div w:id="479200058">
                  <w:marLeft w:val="480"/>
                  <w:marRight w:val="0"/>
                  <w:marTop w:val="0"/>
                  <w:marBottom w:val="0"/>
                  <w:divBdr>
                    <w:top w:val="none" w:sz="0" w:space="0" w:color="auto"/>
                    <w:left w:val="none" w:sz="0" w:space="0" w:color="auto"/>
                    <w:bottom w:val="none" w:sz="0" w:space="0" w:color="auto"/>
                    <w:right w:val="none" w:sz="0" w:space="0" w:color="auto"/>
                  </w:divBdr>
                </w:div>
                <w:div w:id="1632242986">
                  <w:marLeft w:val="480"/>
                  <w:marRight w:val="0"/>
                  <w:marTop w:val="0"/>
                  <w:marBottom w:val="0"/>
                  <w:divBdr>
                    <w:top w:val="none" w:sz="0" w:space="0" w:color="auto"/>
                    <w:left w:val="none" w:sz="0" w:space="0" w:color="auto"/>
                    <w:bottom w:val="none" w:sz="0" w:space="0" w:color="auto"/>
                    <w:right w:val="none" w:sz="0" w:space="0" w:color="auto"/>
                  </w:divBdr>
                </w:div>
                <w:div w:id="360933579">
                  <w:marLeft w:val="480"/>
                  <w:marRight w:val="0"/>
                  <w:marTop w:val="0"/>
                  <w:marBottom w:val="0"/>
                  <w:divBdr>
                    <w:top w:val="none" w:sz="0" w:space="0" w:color="auto"/>
                    <w:left w:val="none" w:sz="0" w:space="0" w:color="auto"/>
                    <w:bottom w:val="none" w:sz="0" w:space="0" w:color="auto"/>
                    <w:right w:val="none" w:sz="0" w:space="0" w:color="auto"/>
                  </w:divBdr>
                </w:div>
                <w:div w:id="1503661324">
                  <w:marLeft w:val="480"/>
                  <w:marRight w:val="0"/>
                  <w:marTop w:val="0"/>
                  <w:marBottom w:val="0"/>
                  <w:divBdr>
                    <w:top w:val="none" w:sz="0" w:space="0" w:color="auto"/>
                    <w:left w:val="none" w:sz="0" w:space="0" w:color="auto"/>
                    <w:bottom w:val="none" w:sz="0" w:space="0" w:color="auto"/>
                    <w:right w:val="none" w:sz="0" w:space="0" w:color="auto"/>
                  </w:divBdr>
                </w:div>
                <w:div w:id="357121033">
                  <w:marLeft w:val="480"/>
                  <w:marRight w:val="0"/>
                  <w:marTop w:val="0"/>
                  <w:marBottom w:val="0"/>
                  <w:divBdr>
                    <w:top w:val="none" w:sz="0" w:space="0" w:color="auto"/>
                    <w:left w:val="none" w:sz="0" w:space="0" w:color="auto"/>
                    <w:bottom w:val="none" w:sz="0" w:space="0" w:color="auto"/>
                    <w:right w:val="none" w:sz="0" w:space="0" w:color="auto"/>
                  </w:divBdr>
                </w:div>
                <w:div w:id="1353720920">
                  <w:marLeft w:val="480"/>
                  <w:marRight w:val="0"/>
                  <w:marTop w:val="0"/>
                  <w:marBottom w:val="0"/>
                  <w:divBdr>
                    <w:top w:val="none" w:sz="0" w:space="0" w:color="auto"/>
                    <w:left w:val="none" w:sz="0" w:space="0" w:color="auto"/>
                    <w:bottom w:val="none" w:sz="0" w:space="0" w:color="auto"/>
                    <w:right w:val="none" w:sz="0" w:space="0" w:color="auto"/>
                  </w:divBdr>
                </w:div>
                <w:div w:id="1707832840">
                  <w:marLeft w:val="480"/>
                  <w:marRight w:val="0"/>
                  <w:marTop w:val="0"/>
                  <w:marBottom w:val="0"/>
                  <w:divBdr>
                    <w:top w:val="none" w:sz="0" w:space="0" w:color="auto"/>
                    <w:left w:val="none" w:sz="0" w:space="0" w:color="auto"/>
                    <w:bottom w:val="none" w:sz="0" w:space="0" w:color="auto"/>
                    <w:right w:val="none" w:sz="0" w:space="0" w:color="auto"/>
                  </w:divBdr>
                </w:div>
                <w:div w:id="938220238">
                  <w:marLeft w:val="480"/>
                  <w:marRight w:val="0"/>
                  <w:marTop w:val="0"/>
                  <w:marBottom w:val="0"/>
                  <w:divBdr>
                    <w:top w:val="none" w:sz="0" w:space="0" w:color="auto"/>
                    <w:left w:val="none" w:sz="0" w:space="0" w:color="auto"/>
                    <w:bottom w:val="none" w:sz="0" w:space="0" w:color="auto"/>
                    <w:right w:val="none" w:sz="0" w:space="0" w:color="auto"/>
                  </w:divBdr>
                </w:div>
              </w:divsChild>
            </w:div>
            <w:div w:id="2043506021">
              <w:marLeft w:val="0"/>
              <w:marRight w:val="0"/>
              <w:marTop w:val="0"/>
              <w:marBottom w:val="0"/>
              <w:divBdr>
                <w:top w:val="none" w:sz="0" w:space="0" w:color="auto"/>
                <w:left w:val="none" w:sz="0" w:space="0" w:color="auto"/>
                <w:bottom w:val="none" w:sz="0" w:space="0" w:color="auto"/>
                <w:right w:val="none" w:sz="0" w:space="0" w:color="auto"/>
              </w:divBdr>
              <w:divsChild>
                <w:div w:id="959192511">
                  <w:marLeft w:val="480"/>
                  <w:marRight w:val="0"/>
                  <w:marTop w:val="0"/>
                  <w:marBottom w:val="0"/>
                  <w:divBdr>
                    <w:top w:val="none" w:sz="0" w:space="0" w:color="auto"/>
                    <w:left w:val="none" w:sz="0" w:space="0" w:color="auto"/>
                    <w:bottom w:val="none" w:sz="0" w:space="0" w:color="auto"/>
                    <w:right w:val="none" w:sz="0" w:space="0" w:color="auto"/>
                  </w:divBdr>
                </w:div>
                <w:div w:id="917905594">
                  <w:marLeft w:val="480"/>
                  <w:marRight w:val="0"/>
                  <w:marTop w:val="0"/>
                  <w:marBottom w:val="0"/>
                  <w:divBdr>
                    <w:top w:val="none" w:sz="0" w:space="0" w:color="auto"/>
                    <w:left w:val="none" w:sz="0" w:space="0" w:color="auto"/>
                    <w:bottom w:val="none" w:sz="0" w:space="0" w:color="auto"/>
                    <w:right w:val="none" w:sz="0" w:space="0" w:color="auto"/>
                  </w:divBdr>
                </w:div>
                <w:div w:id="218640419">
                  <w:marLeft w:val="480"/>
                  <w:marRight w:val="0"/>
                  <w:marTop w:val="0"/>
                  <w:marBottom w:val="0"/>
                  <w:divBdr>
                    <w:top w:val="none" w:sz="0" w:space="0" w:color="auto"/>
                    <w:left w:val="none" w:sz="0" w:space="0" w:color="auto"/>
                    <w:bottom w:val="none" w:sz="0" w:space="0" w:color="auto"/>
                    <w:right w:val="none" w:sz="0" w:space="0" w:color="auto"/>
                  </w:divBdr>
                </w:div>
                <w:div w:id="914433869">
                  <w:marLeft w:val="480"/>
                  <w:marRight w:val="0"/>
                  <w:marTop w:val="0"/>
                  <w:marBottom w:val="0"/>
                  <w:divBdr>
                    <w:top w:val="none" w:sz="0" w:space="0" w:color="auto"/>
                    <w:left w:val="none" w:sz="0" w:space="0" w:color="auto"/>
                    <w:bottom w:val="none" w:sz="0" w:space="0" w:color="auto"/>
                    <w:right w:val="none" w:sz="0" w:space="0" w:color="auto"/>
                  </w:divBdr>
                </w:div>
                <w:div w:id="1409158754">
                  <w:marLeft w:val="480"/>
                  <w:marRight w:val="0"/>
                  <w:marTop w:val="0"/>
                  <w:marBottom w:val="0"/>
                  <w:divBdr>
                    <w:top w:val="none" w:sz="0" w:space="0" w:color="auto"/>
                    <w:left w:val="none" w:sz="0" w:space="0" w:color="auto"/>
                    <w:bottom w:val="none" w:sz="0" w:space="0" w:color="auto"/>
                    <w:right w:val="none" w:sz="0" w:space="0" w:color="auto"/>
                  </w:divBdr>
                </w:div>
                <w:div w:id="1492521771">
                  <w:marLeft w:val="480"/>
                  <w:marRight w:val="0"/>
                  <w:marTop w:val="0"/>
                  <w:marBottom w:val="0"/>
                  <w:divBdr>
                    <w:top w:val="none" w:sz="0" w:space="0" w:color="auto"/>
                    <w:left w:val="none" w:sz="0" w:space="0" w:color="auto"/>
                    <w:bottom w:val="none" w:sz="0" w:space="0" w:color="auto"/>
                    <w:right w:val="none" w:sz="0" w:space="0" w:color="auto"/>
                  </w:divBdr>
                </w:div>
                <w:div w:id="1801727056">
                  <w:marLeft w:val="480"/>
                  <w:marRight w:val="0"/>
                  <w:marTop w:val="0"/>
                  <w:marBottom w:val="0"/>
                  <w:divBdr>
                    <w:top w:val="none" w:sz="0" w:space="0" w:color="auto"/>
                    <w:left w:val="none" w:sz="0" w:space="0" w:color="auto"/>
                    <w:bottom w:val="none" w:sz="0" w:space="0" w:color="auto"/>
                    <w:right w:val="none" w:sz="0" w:space="0" w:color="auto"/>
                  </w:divBdr>
                </w:div>
                <w:div w:id="528183201">
                  <w:marLeft w:val="480"/>
                  <w:marRight w:val="0"/>
                  <w:marTop w:val="0"/>
                  <w:marBottom w:val="0"/>
                  <w:divBdr>
                    <w:top w:val="none" w:sz="0" w:space="0" w:color="auto"/>
                    <w:left w:val="none" w:sz="0" w:space="0" w:color="auto"/>
                    <w:bottom w:val="none" w:sz="0" w:space="0" w:color="auto"/>
                    <w:right w:val="none" w:sz="0" w:space="0" w:color="auto"/>
                  </w:divBdr>
                </w:div>
                <w:div w:id="177354014">
                  <w:marLeft w:val="480"/>
                  <w:marRight w:val="0"/>
                  <w:marTop w:val="0"/>
                  <w:marBottom w:val="0"/>
                  <w:divBdr>
                    <w:top w:val="none" w:sz="0" w:space="0" w:color="auto"/>
                    <w:left w:val="none" w:sz="0" w:space="0" w:color="auto"/>
                    <w:bottom w:val="none" w:sz="0" w:space="0" w:color="auto"/>
                    <w:right w:val="none" w:sz="0" w:space="0" w:color="auto"/>
                  </w:divBdr>
                </w:div>
                <w:div w:id="1164466292">
                  <w:marLeft w:val="480"/>
                  <w:marRight w:val="0"/>
                  <w:marTop w:val="0"/>
                  <w:marBottom w:val="0"/>
                  <w:divBdr>
                    <w:top w:val="none" w:sz="0" w:space="0" w:color="auto"/>
                    <w:left w:val="none" w:sz="0" w:space="0" w:color="auto"/>
                    <w:bottom w:val="none" w:sz="0" w:space="0" w:color="auto"/>
                    <w:right w:val="none" w:sz="0" w:space="0" w:color="auto"/>
                  </w:divBdr>
                </w:div>
                <w:div w:id="1859463406">
                  <w:marLeft w:val="480"/>
                  <w:marRight w:val="0"/>
                  <w:marTop w:val="0"/>
                  <w:marBottom w:val="0"/>
                  <w:divBdr>
                    <w:top w:val="none" w:sz="0" w:space="0" w:color="auto"/>
                    <w:left w:val="none" w:sz="0" w:space="0" w:color="auto"/>
                    <w:bottom w:val="none" w:sz="0" w:space="0" w:color="auto"/>
                    <w:right w:val="none" w:sz="0" w:space="0" w:color="auto"/>
                  </w:divBdr>
                </w:div>
                <w:div w:id="1079134221">
                  <w:marLeft w:val="480"/>
                  <w:marRight w:val="0"/>
                  <w:marTop w:val="0"/>
                  <w:marBottom w:val="0"/>
                  <w:divBdr>
                    <w:top w:val="none" w:sz="0" w:space="0" w:color="auto"/>
                    <w:left w:val="none" w:sz="0" w:space="0" w:color="auto"/>
                    <w:bottom w:val="none" w:sz="0" w:space="0" w:color="auto"/>
                    <w:right w:val="none" w:sz="0" w:space="0" w:color="auto"/>
                  </w:divBdr>
                </w:div>
                <w:div w:id="1201283791">
                  <w:marLeft w:val="480"/>
                  <w:marRight w:val="0"/>
                  <w:marTop w:val="0"/>
                  <w:marBottom w:val="0"/>
                  <w:divBdr>
                    <w:top w:val="none" w:sz="0" w:space="0" w:color="auto"/>
                    <w:left w:val="none" w:sz="0" w:space="0" w:color="auto"/>
                    <w:bottom w:val="none" w:sz="0" w:space="0" w:color="auto"/>
                    <w:right w:val="none" w:sz="0" w:space="0" w:color="auto"/>
                  </w:divBdr>
                </w:div>
                <w:div w:id="1944149967">
                  <w:marLeft w:val="480"/>
                  <w:marRight w:val="0"/>
                  <w:marTop w:val="0"/>
                  <w:marBottom w:val="0"/>
                  <w:divBdr>
                    <w:top w:val="none" w:sz="0" w:space="0" w:color="auto"/>
                    <w:left w:val="none" w:sz="0" w:space="0" w:color="auto"/>
                    <w:bottom w:val="none" w:sz="0" w:space="0" w:color="auto"/>
                    <w:right w:val="none" w:sz="0" w:space="0" w:color="auto"/>
                  </w:divBdr>
                </w:div>
                <w:div w:id="469783654">
                  <w:marLeft w:val="480"/>
                  <w:marRight w:val="0"/>
                  <w:marTop w:val="0"/>
                  <w:marBottom w:val="0"/>
                  <w:divBdr>
                    <w:top w:val="none" w:sz="0" w:space="0" w:color="auto"/>
                    <w:left w:val="none" w:sz="0" w:space="0" w:color="auto"/>
                    <w:bottom w:val="none" w:sz="0" w:space="0" w:color="auto"/>
                    <w:right w:val="none" w:sz="0" w:space="0" w:color="auto"/>
                  </w:divBdr>
                </w:div>
                <w:div w:id="2042320875">
                  <w:marLeft w:val="480"/>
                  <w:marRight w:val="0"/>
                  <w:marTop w:val="0"/>
                  <w:marBottom w:val="0"/>
                  <w:divBdr>
                    <w:top w:val="none" w:sz="0" w:space="0" w:color="auto"/>
                    <w:left w:val="none" w:sz="0" w:space="0" w:color="auto"/>
                    <w:bottom w:val="none" w:sz="0" w:space="0" w:color="auto"/>
                    <w:right w:val="none" w:sz="0" w:space="0" w:color="auto"/>
                  </w:divBdr>
                </w:div>
                <w:div w:id="1646278448">
                  <w:marLeft w:val="480"/>
                  <w:marRight w:val="0"/>
                  <w:marTop w:val="0"/>
                  <w:marBottom w:val="0"/>
                  <w:divBdr>
                    <w:top w:val="none" w:sz="0" w:space="0" w:color="auto"/>
                    <w:left w:val="none" w:sz="0" w:space="0" w:color="auto"/>
                    <w:bottom w:val="none" w:sz="0" w:space="0" w:color="auto"/>
                    <w:right w:val="none" w:sz="0" w:space="0" w:color="auto"/>
                  </w:divBdr>
                </w:div>
                <w:div w:id="1352994228">
                  <w:marLeft w:val="480"/>
                  <w:marRight w:val="0"/>
                  <w:marTop w:val="0"/>
                  <w:marBottom w:val="0"/>
                  <w:divBdr>
                    <w:top w:val="none" w:sz="0" w:space="0" w:color="auto"/>
                    <w:left w:val="none" w:sz="0" w:space="0" w:color="auto"/>
                    <w:bottom w:val="none" w:sz="0" w:space="0" w:color="auto"/>
                    <w:right w:val="none" w:sz="0" w:space="0" w:color="auto"/>
                  </w:divBdr>
                </w:div>
                <w:div w:id="847603748">
                  <w:marLeft w:val="480"/>
                  <w:marRight w:val="0"/>
                  <w:marTop w:val="0"/>
                  <w:marBottom w:val="0"/>
                  <w:divBdr>
                    <w:top w:val="none" w:sz="0" w:space="0" w:color="auto"/>
                    <w:left w:val="none" w:sz="0" w:space="0" w:color="auto"/>
                    <w:bottom w:val="none" w:sz="0" w:space="0" w:color="auto"/>
                    <w:right w:val="none" w:sz="0" w:space="0" w:color="auto"/>
                  </w:divBdr>
                </w:div>
                <w:div w:id="1723752933">
                  <w:marLeft w:val="480"/>
                  <w:marRight w:val="0"/>
                  <w:marTop w:val="0"/>
                  <w:marBottom w:val="0"/>
                  <w:divBdr>
                    <w:top w:val="none" w:sz="0" w:space="0" w:color="auto"/>
                    <w:left w:val="none" w:sz="0" w:space="0" w:color="auto"/>
                    <w:bottom w:val="none" w:sz="0" w:space="0" w:color="auto"/>
                    <w:right w:val="none" w:sz="0" w:space="0" w:color="auto"/>
                  </w:divBdr>
                </w:div>
                <w:div w:id="605815815">
                  <w:marLeft w:val="480"/>
                  <w:marRight w:val="0"/>
                  <w:marTop w:val="0"/>
                  <w:marBottom w:val="0"/>
                  <w:divBdr>
                    <w:top w:val="none" w:sz="0" w:space="0" w:color="auto"/>
                    <w:left w:val="none" w:sz="0" w:space="0" w:color="auto"/>
                    <w:bottom w:val="none" w:sz="0" w:space="0" w:color="auto"/>
                    <w:right w:val="none" w:sz="0" w:space="0" w:color="auto"/>
                  </w:divBdr>
                </w:div>
                <w:div w:id="144250369">
                  <w:marLeft w:val="480"/>
                  <w:marRight w:val="0"/>
                  <w:marTop w:val="0"/>
                  <w:marBottom w:val="0"/>
                  <w:divBdr>
                    <w:top w:val="none" w:sz="0" w:space="0" w:color="auto"/>
                    <w:left w:val="none" w:sz="0" w:space="0" w:color="auto"/>
                    <w:bottom w:val="none" w:sz="0" w:space="0" w:color="auto"/>
                    <w:right w:val="none" w:sz="0" w:space="0" w:color="auto"/>
                  </w:divBdr>
                </w:div>
                <w:div w:id="868756119">
                  <w:marLeft w:val="480"/>
                  <w:marRight w:val="0"/>
                  <w:marTop w:val="0"/>
                  <w:marBottom w:val="0"/>
                  <w:divBdr>
                    <w:top w:val="none" w:sz="0" w:space="0" w:color="auto"/>
                    <w:left w:val="none" w:sz="0" w:space="0" w:color="auto"/>
                    <w:bottom w:val="none" w:sz="0" w:space="0" w:color="auto"/>
                    <w:right w:val="none" w:sz="0" w:space="0" w:color="auto"/>
                  </w:divBdr>
                </w:div>
                <w:div w:id="2055885933">
                  <w:marLeft w:val="480"/>
                  <w:marRight w:val="0"/>
                  <w:marTop w:val="0"/>
                  <w:marBottom w:val="0"/>
                  <w:divBdr>
                    <w:top w:val="none" w:sz="0" w:space="0" w:color="auto"/>
                    <w:left w:val="none" w:sz="0" w:space="0" w:color="auto"/>
                    <w:bottom w:val="none" w:sz="0" w:space="0" w:color="auto"/>
                    <w:right w:val="none" w:sz="0" w:space="0" w:color="auto"/>
                  </w:divBdr>
                </w:div>
                <w:div w:id="192765463">
                  <w:marLeft w:val="480"/>
                  <w:marRight w:val="0"/>
                  <w:marTop w:val="0"/>
                  <w:marBottom w:val="0"/>
                  <w:divBdr>
                    <w:top w:val="none" w:sz="0" w:space="0" w:color="auto"/>
                    <w:left w:val="none" w:sz="0" w:space="0" w:color="auto"/>
                    <w:bottom w:val="none" w:sz="0" w:space="0" w:color="auto"/>
                    <w:right w:val="none" w:sz="0" w:space="0" w:color="auto"/>
                  </w:divBdr>
                </w:div>
                <w:div w:id="753018704">
                  <w:marLeft w:val="480"/>
                  <w:marRight w:val="0"/>
                  <w:marTop w:val="0"/>
                  <w:marBottom w:val="0"/>
                  <w:divBdr>
                    <w:top w:val="none" w:sz="0" w:space="0" w:color="auto"/>
                    <w:left w:val="none" w:sz="0" w:space="0" w:color="auto"/>
                    <w:bottom w:val="none" w:sz="0" w:space="0" w:color="auto"/>
                    <w:right w:val="none" w:sz="0" w:space="0" w:color="auto"/>
                  </w:divBdr>
                </w:div>
                <w:div w:id="1137721875">
                  <w:marLeft w:val="480"/>
                  <w:marRight w:val="0"/>
                  <w:marTop w:val="0"/>
                  <w:marBottom w:val="0"/>
                  <w:divBdr>
                    <w:top w:val="none" w:sz="0" w:space="0" w:color="auto"/>
                    <w:left w:val="none" w:sz="0" w:space="0" w:color="auto"/>
                    <w:bottom w:val="none" w:sz="0" w:space="0" w:color="auto"/>
                    <w:right w:val="none" w:sz="0" w:space="0" w:color="auto"/>
                  </w:divBdr>
                </w:div>
                <w:div w:id="1857041580">
                  <w:marLeft w:val="480"/>
                  <w:marRight w:val="0"/>
                  <w:marTop w:val="0"/>
                  <w:marBottom w:val="0"/>
                  <w:divBdr>
                    <w:top w:val="none" w:sz="0" w:space="0" w:color="auto"/>
                    <w:left w:val="none" w:sz="0" w:space="0" w:color="auto"/>
                    <w:bottom w:val="none" w:sz="0" w:space="0" w:color="auto"/>
                    <w:right w:val="none" w:sz="0" w:space="0" w:color="auto"/>
                  </w:divBdr>
                </w:div>
                <w:div w:id="1057586207">
                  <w:marLeft w:val="480"/>
                  <w:marRight w:val="0"/>
                  <w:marTop w:val="0"/>
                  <w:marBottom w:val="0"/>
                  <w:divBdr>
                    <w:top w:val="none" w:sz="0" w:space="0" w:color="auto"/>
                    <w:left w:val="none" w:sz="0" w:space="0" w:color="auto"/>
                    <w:bottom w:val="none" w:sz="0" w:space="0" w:color="auto"/>
                    <w:right w:val="none" w:sz="0" w:space="0" w:color="auto"/>
                  </w:divBdr>
                </w:div>
                <w:div w:id="1610623746">
                  <w:marLeft w:val="480"/>
                  <w:marRight w:val="0"/>
                  <w:marTop w:val="0"/>
                  <w:marBottom w:val="0"/>
                  <w:divBdr>
                    <w:top w:val="none" w:sz="0" w:space="0" w:color="auto"/>
                    <w:left w:val="none" w:sz="0" w:space="0" w:color="auto"/>
                    <w:bottom w:val="none" w:sz="0" w:space="0" w:color="auto"/>
                    <w:right w:val="none" w:sz="0" w:space="0" w:color="auto"/>
                  </w:divBdr>
                </w:div>
                <w:div w:id="2061056266">
                  <w:marLeft w:val="480"/>
                  <w:marRight w:val="0"/>
                  <w:marTop w:val="0"/>
                  <w:marBottom w:val="0"/>
                  <w:divBdr>
                    <w:top w:val="none" w:sz="0" w:space="0" w:color="auto"/>
                    <w:left w:val="none" w:sz="0" w:space="0" w:color="auto"/>
                    <w:bottom w:val="none" w:sz="0" w:space="0" w:color="auto"/>
                    <w:right w:val="none" w:sz="0" w:space="0" w:color="auto"/>
                  </w:divBdr>
                </w:div>
                <w:div w:id="1321469662">
                  <w:marLeft w:val="480"/>
                  <w:marRight w:val="0"/>
                  <w:marTop w:val="0"/>
                  <w:marBottom w:val="0"/>
                  <w:divBdr>
                    <w:top w:val="none" w:sz="0" w:space="0" w:color="auto"/>
                    <w:left w:val="none" w:sz="0" w:space="0" w:color="auto"/>
                    <w:bottom w:val="none" w:sz="0" w:space="0" w:color="auto"/>
                    <w:right w:val="none" w:sz="0" w:space="0" w:color="auto"/>
                  </w:divBdr>
                </w:div>
                <w:div w:id="78407897">
                  <w:marLeft w:val="480"/>
                  <w:marRight w:val="0"/>
                  <w:marTop w:val="0"/>
                  <w:marBottom w:val="0"/>
                  <w:divBdr>
                    <w:top w:val="none" w:sz="0" w:space="0" w:color="auto"/>
                    <w:left w:val="none" w:sz="0" w:space="0" w:color="auto"/>
                    <w:bottom w:val="none" w:sz="0" w:space="0" w:color="auto"/>
                    <w:right w:val="none" w:sz="0" w:space="0" w:color="auto"/>
                  </w:divBdr>
                </w:div>
                <w:div w:id="1916042770">
                  <w:marLeft w:val="480"/>
                  <w:marRight w:val="0"/>
                  <w:marTop w:val="0"/>
                  <w:marBottom w:val="0"/>
                  <w:divBdr>
                    <w:top w:val="none" w:sz="0" w:space="0" w:color="auto"/>
                    <w:left w:val="none" w:sz="0" w:space="0" w:color="auto"/>
                    <w:bottom w:val="none" w:sz="0" w:space="0" w:color="auto"/>
                    <w:right w:val="none" w:sz="0" w:space="0" w:color="auto"/>
                  </w:divBdr>
                </w:div>
                <w:div w:id="945039492">
                  <w:marLeft w:val="480"/>
                  <w:marRight w:val="0"/>
                  <w:marTop w:val="0"/>
                  <w:marBottom w:val="0"/>
                  <w:divBdr>
                    <w:top w:val="none" w:sz="0" w:space="0" w:color="auto"/>
                    <w:left w:val="none" w:sz="0" w:space="0" w:color="auto"/>
                    <w:bottom w:val="none" w:sz="0" w:space="0" w:color="auto"/>
                    <w:right w:val="none" w:sz="0" w:space="0" w:color="auto"/>
                  </w:divBdr>
                </w:div>
                <w:div w:id="1946231959">
                  <w:marLeft w:val="480"/>
                  <w:marRight w:val="0"/>
                  <w:marTop w:val="0"/>
                  <w:marBottom w:val="0"/>
                  <w:divBdr>
                    <w:top w:val="none" w:sz="0" w:space="0" w:color="auto"/>
                    <w:left w:val="none" w:sz="0" w:space="0" w:color="auto"/>
                    <w:bottom w:val="none" w:sz="0" w:space="0" w:color="auto"/>
                    <w:right w:val="none" w:sz="0" w:space="0" w:color="auto"/>
                  </w:divBdr>
                </w:div>
                <w:div w:id="1470780891">
                  <w:marLeft w:val="480"/>
                  <w:marRight w:val="0"/>
                  <w:marTop w:val="0"/>
                  <w:marBottom w:val="0"/>
                  <w:divBdr>
                    <w:top w:val="none" w:sz="0" w:space="0" w:color="auto"/>
                    <w:left w:val="none" w:sz="0" w:space="0" w:color="auto"/>
                    <w:bottom w:val="none" w:sz="0" w:space="0" w:color="auto"/>
                    <w:right w:val="none" w:sz="0" w:space="0" w:color="auto"/>
                  </w:divBdr>
                </w:div>
                <w:div w:id="1189027361">
                  <w:marLeft w:val="480"/>
                  <w:marRight w:val="0"/>
                  <w:marTop w:val="0"/>
                  <w:marBottom w:val="0"/>
                  <w:divBdr>
                    <w:top w:val="none" w:sz="0" w:space="0" w:color="auto"/>
                    <w:left w:val="none" w:sz="0" w:space="0" w:color="auto"/>
                    <w:bottom w:val="none" w:sz="0" w:space="0" w:color="auto"/>
                    <w:right w:val="none" w:sz="0" w:space="0" w:color="auto"/>
                  </w:divBdr>
                </w:div>
                <w:div w:id="1648242566">
                  <w:marLeft w:val="480"/>
                  <w:marRight w:val="0"/>
                  <w:marTop w:val="0"/>
                  <w:marBottom w:val="0"/>
                  <w:divBdr>
                    <w:top w:val="none" w:sz="0" w:space="0" w:color="auto"/>
                    <w:left w:val="none" w:sz="0" w:space="0" w:color="auto"/>
                    <w:bottom w:val="none" w:sz="0" w:space="0" w:color="auto"/>
                    <w:right w:val="none" w:sz="0" w:space="0" w:color="auto"/>
                  </w:divBdr>
                </w:div>
                <w:div w:id="788430687">
                  <w:marLeft w:val="480"/>
                  <w:marRight w:val="0"/>
                  <w:marTop w:val="0"/>
                  <w:marBottom w:val="0"/>
                  <w:divBdr>
                    <w:top w:val="none" w:sz="0" w:space="0" w:color="auto"/>
                    <w:left w:val="none" w:sz="0" w:space="0" w:color="auto"/>
                    <w:bottom w:val="none" w:sz="0" w:space="0" w:color="auto"/>
                    <w:right w:val="none" w:sz="0" w:space="0" w:color="auto"/>
                  </w:divBdr>
                </w:div>
                <w:div w:id="369111523">
                  <w:marLeft w:val="480"/>
                  <w:marRight w:val="0"/>
                  <w:marTop w:val="0"/>
                  <w:marBottom w:val="0"/>
                  <w:divBdr>
                    <w:top w:val="none" w:sz="0" w:space="0" w:color="auto"/>
                    <w:left w:val="none" w:sz="0" w:space="0" w:color="auto"/>
                    <w:bottom w:val="none" w:sz="0" w:space="0" w:color="auto"/>
                    <w:right w:val="none" w:sz="0" w:space="0" w:color="auto"/>
                  </w:divBdr>
                </w:div>
                <w:div w:id="1727025058">
                  <w:marLeft w:val="480"/>
                  <w:marRight w:val="0"/>
                  <w:marTop w:val="0"/>
                  <w:marBottom w:val="0"/>
                  <w:divBdr>
                    <w:top w:val="none" w:sz="0" w:space="0" w:color="auto"/>
                    <w:left w:val="none" w:sz="0" w:space="0" w:color="auto"/>
                    <w:bottom w:val="none" w:sz="0" w:space="0" w:color="auto"/>
                    <w:right w:val="none" w:sz="0" w:space="0" w:color="auto"/>
                  </w:divBdr>
                </w:div>
                <w:div w:id="400105585">
                  <w:marLeft w:val="480"/>
                  <w:marRight w:val="0"/>
                  <w:marTop w:val="0"/>
                  <w:marBottom w:val="0"/>
                  <w:divBdr>
                    <w:top w:val="none" w:sz="0" w:space="0" w:color="auto"/>
                    <w:left w:val="none" w:sz="0" w:space="0" w:color="auto"/>
                    <w:bottom w:val="none" w:sz="0" w:space="0" w:color="auto"/>
                    <w:right w:val="none" w:sz="0" w:space="0" w:color="auto"/>
                  </w:divBdr>
                </w:div>
                <w:div w:id="801308757">
                  <w:marLeft w:val="480"/>
                  <w:marRight w:val="0"/>
                  <w:marTop w:val="0"/>
                  <w:marBottom w:val="0"/>
                  <w:divBdr>
                    <w:top w:val="none" w:sz="0" w:space="0" w:color="auto"/>
                    <w:left w:val="none" w:sz="0" w:space="0" w:color="auto"/>
                    <w:bottom w:val="none" w:sz="0" w:space="0" w:color="auto"/>
                    <w:right w:val="none" w:sz="0" w:space="0" w:color="auto"/>
                  </w:divBdr>
                </w:div>
                <w:div w:id="1395424589">
                  <w:marLeft w:val="480"/>
                  <w:marRight w:val="0"/>
                  <w:marTop w:val="0"/>
                  <w:marBottom w:val="0"/>
                  <w:divBdr>
                    <w:top w:val="none" w:sz="0" w:space="0" w:color="auto"/>
                    <w:left w:val="none" w:sz="0" w:space="0" w:color="auto"/>
                    <w:bottom w:val="none" w:sz="0" w:space="0" w:color="auto"/>
                    <w:right w:val="none" w:sz="0" w:space="0" w:color="auto"/>
                  </w:divBdr>
                </w:div>
                <w:div w:id="501359984">
                  <w:marLeft w:val="480"/>
                  <w:marRight w:val="0"/>
                  <w:marTop w:val="0"/>
                  <w:marBottom w:val="0"/>
                  <w:divBdr>
                    <w:top w:val="none" w:sz="0" w:space="0" w:color="auto"/>
                    <w:left w:val="none" w:sz="0" w:space="0" w:color="auto"/>
                    <w:bottom w:val="none" w:sz="0" w:space="0" w:color="auto"/>
                    <w:right w:val="none" w:sz="0" w:space="0" w:color="auto"/>
                  </w:divBdr>
                </w:div>
                <w:div w:id="1009406234">
                  <w:marLeft w:val="480"/>
                  <w:marRight w:val="0"/>
                  <w:marTop w:val="0"/>
                  <w:marBottom w:val="0"/>
                  <w:divBdr>
                    <w:top w:val="none" w:sz="0" w:space="0" w:color="auto"/>
                    <w:left w:val="none" w:sz="0" w:space="0" w:color="auto"/>
                    <w:bottom w:val="none" w:sz="0" w:space="0" w:color="auto"/>
                    <w:right w:val="none" w:sz="0" w:space="0" w:color="auto"/>
                  </w:divBdr>
                </w:div>
                <w:div w:id="1894268138">
                  <w:marLeft w:val="480"/>
                  <w:marRight w:val="0"/>
                  <w:marTop w:val="0"/>
                  <w:marBottom w:val="0"/>
                  <w:divBdr>
                    <w:top w:val="none" w:sz="0" w:space="0" w:color="auto"/>
                    <w:left w:val="none" w:sz="0" w:space="0" w:color="auto"/>
                    <w:bottom w:val="none" w:sz="0" w:space="0" w:color="auto"/>
                    <w:right w:val="none" w:sz="0" w:space="0" w:color="auto"/>
                  </w:divBdr>
                </w:div>
                <w:div w:id="2106338809">
                  <w:marLeft w:val="480"/>
                  <w:marRight w:val="0"/>
                  <w:marTop w:val="0"/>
                  <w:marBottom w:val="0"/>
                  <w:divBdr>
                    <w:top w:val="none" w:sz="0" w:space="0" w:color="auto"/>
                    <w:left w:val="none" w:sz="0" w:space="0" w:color="auto"/>
                    <w:bottom w:val="none" w:sz="0" w:space="0" w:color="auto"/>
                    <w:right w:val="none" w:sz="0" w:space="0" w:color="auto"/>
                  </w:divBdr>
                </w:div>
                <w:div w:id="809598146">
                  <w:marLeft w:val="480"/>
                  <w:marRight w:val="0"/>
                  <w:marTop w:val="0"/>
                  <w:marBottom w:val="0"/>
                  <w:divBdr>
                    <w:top w:val="none" w:sz="0" w:space="0" w:color="auto"/>
                    <w:left w:val="none" w:sz="0" w:space="0" w:color="auto"/>
                    <w:bottom w:val="none" w:sz="0" w:space="0" w:color="auto"/>
                    <w:right w:val="none" w:sz="0" w:space="0" w:color="auto"/>
                  </w:divBdr>
                </w:div>
                <w:div w:id="1000425489">
                  <w:marLeft w:val="480"/>
                  <w:marRight w:val="0"/>
                  <w:marTop w:val="0"/>
                  <w:marBottom w:val="0"/>
                  <w:divBdr>
                    <w:top w:val="none" w:sz="0" w:space="0" w:color="auto"/>
                    <w:left w:val="none" w:sz="0" w:space="0" w:color="auto"/>
                    <w:bottom w:val="none" w:sz="0" w:space="0" w:color="auto"/>
                    <w:right w:val="none" w:sz="0" w:space="0" w:color="auto"/>
                  </w:divBdr>
                </w:div>
                <w:div w:id="1296519386">
                  <w:marLeft w:val="480"/>
                  <w:marRight w:val="0"/>
                  <w:marTop w:val="0"/>
                  <w:marBottom w:val="0"/>
                  <w:divBdr>
                    <w:top w:val="none" w:sz="0" w:space="0" w:color="auto"/>
                    <w:left w:val="none" w:sz="0" w:space="0" w:color="auto"/>
                    <w:bottom w:val="none" w:sz="0" w:space="0" w:color="auto"/>
                    <w:right w:val="none" w:sz="0" w:space="0" w:color="auto"/>
                  </w:divBdr>
                </w:div>
                <w:div w:id="1533418427">
                  <w:marLeft w:val="480"/>
                  <w:marRight w:val="0"/>
                  <w:marTop w:val="0"/>
                  <w:marBottom w:val="0"/>
                  <w:divBdr>
                    <w:top w:val="none" w:sz="0" w:space="0" w:color="auto"/>
                    <w:left w:val="none" w:sz="0" w:space="0" w:color="auto"/>
                    <w:bottom w:val="none" w:sz="0" w:space="0" w:color="auto"/>
                    <w:right w:val="none" w:sz="0" w:space="0" w:color="auto"/>
                  </w:divBdr>
                </w:div>
                <w:div w:id="1442643991">
                  <w:marLeft w:val="480"/>
                  <w:marRight w:val="0"/>
                  <w:marTop w:val="0"/>
                  <w:marBottom w:val="0"/>
                  <w:divBdr>
                    <w:top w:val="none" w:sz="0" w:space="0" w:color="auto"/>
                    <w:left w:val="none" w:sz="0" w:space="0" w:color="auto"/>
                    <w:bottom w:val="none" w:sz="0" w:space="0" w:color="auto"/>
                    <w:right w:val="none" w:sz="0" w:space="0" w:color="auto"/>
                  </w:divBdr>
                </w:div>
                <w:div w:id="103353076">
                  <w:marLeft w:val="480"/>
                  <w:marRight w:val="0"/>
                  <w:marTop w:val="0"/>
                  <w:marBottom w:val="0"/>
                  <w:divBdr>
                    <w:top w:val="none" w:sz="0" w:space="0" w:color="auto"/>
                    <w:left w:val="none" w:sz="0" w:space="0" w:color="auto"/>
                    <w:bottom w:val="none" w:sz="0" w:space="0" w:color="auto"/>
                    <w:right w:val="none" w:sz="0" w:space="0" w:color="auto"/>
                  </w:divBdr>
                </w:div>
                <w:div w:id="1080829926">
                  <w:marLeft w:val="480"/>
                  <w:marRight w:val="0"/>
                  <w:marTop w:val="0"/>
                  <w:marBottom w:val="0"/>
                  <w:divBdr>
                    <w:top w:val="none" w:sz="0" w:space="0" w:color="auto"/>
                    <w:left w:val="none" w:sz="0" w:space="0" w:color="auto"/>
                    <w:bottom w:val="none" w:sz="0" w:space="0" w:color="auto"/>
                    <w:right w:val="none" w:sz="0" w:space="0" w:color="auto"/>
                  </w:divBdr>
                </w:div>
                <w:div w:id="924414231">
                  <w:marLeft w:val="480"/>
                  <w:marRight w:val="0"/>
                  <w:marTop w:val="0"/>
                  <w:marBottom w:val="0"/>
                  <w:divBdr>
                    <w:top w:val="none" w:sz="0" w:space="0" w:color="auto"/>
                    <w:left w:val="none" w:sz="0" w:space="0" w:color="auto"/>
                    <w:bottom w:val="none" w:sz="0" w:space="0" w:color="auto"/>
                    <w:right w:val="none" w:sz="0" w:space="0" w:color="auto"/>
                  </w:divBdr>
                </w:div>
                <w:div w:id="435446924">
                  <w:marLeft w:val="480"/>
                  <w:marRight w:val="0"/>
                  <w:marTop w:val="0"/>
                  <w:marBottom w:val="0"/>
                  <w:divBdr>
                    <w:top w:val="none" w:sz="0" w:space="0" w:color="auto"/>
                    <w:left w:val="none" w:sz="0" w:space="0" w:color="auto"/>
                    <w:bottom w:val="none" w:sz="0" w:space="0" w:color="auto"/>
                    <w:right w:val="none" w:sz="0" w:space="0" w:color="auto"/>
                  </w:divBdr>
                </w:div>
                <w:div w:id="1834835752">
                  <w:marLeft w:val="480"/>
                  <w:marRight w:val="0"/>
                  <w:marTop w:val="0"/>
                  <w:marBottom w:val="0"/>
                  <w:divBdr>
                    <w:top w:val="none" w:sz="0" w:space="0" w:color="auto"/>
                    <w:left w:val="none" w:sz="0" w:space="0" w:color="auto"/>
                    <w:bottom w:val="none" w:sz="0" w:space="0" w:color="auto"/>
                    <w:right w:val="none" w:sz="0" w:space="0" w:color="auto"/>
                  </w:divBdr>
                </w:div>
                <w:div w:id="343825936">
                  <w:marLeft w:val="480"/>
                  <w:marRight w:val="0"/>
                  <w:marTop w:val="0"/>
                  <w:marBottom w:val="0"/>
                  <w:divBdr>
                    <w:top w:val="none" w:sz="0" w:space="0" w:color="auto"/>
                    <w:left w:val="none" w:sz="0" w:space="0" w:color="auto"/>
                    <w:bottom w:val="none" w:sz="0" w:space="0" w:color="auto"/>
                    <w:right w:val="none" w:sz="0" w:space="0" w:color="auto"/>
                  </w:divBdr>
                </w:div>
                <w:div w:id="705839168">
                  <w:marLeft w:val="480"/>
                  <w:marRight w:val="0"/>
                  <w:marTop w:val="0"/>
                  <w:marBottom w:val="0"/>
                  <w:divBdr>
                    <w:top w:val="none" w:sz="0" w:space="0" w:color="auto"/>
                    <w:left w:val="none" w:sz="0" w:space="0" w:color="auto"/>
                    <w:bottom w:val="none" w:sz="0" w:space="0" w:color="auto"/>
                    <w:right w:val="none" w:sz="0" w:space="0" w:color="auto"/>
                  </w:divBdr>
                </w:div>
                <w:div w:id="15623769">
                  <w:marLeft w:val="480"/>
                  <w:marRight w:val="0"/>
                  <w:marTop w:val="0"/>
                  <w:marBottom w:val="0"/>
                  <w:divBdr>
                    <w:top w:val="none" w:sz="0" w:space="0" w:color="auto"/>
                    <w:left w:val="none" w:sz="0" w:space="0" w:color="auto"/>
                    <w:bottom w:val="none" w:sz="0" w:space="0" w:color="auto"/>
                    <w:right w:val="none" w:sz="0" w:space="0" w:color="auto"/>
                  </w:divBdr>
                </w:div>
                <w:div w:id="10955247">
                  <w:marLeft w:val="480"/>
                  <w:marRight w:val="0"/>
                  <w:marTop w:val="0"/>
                  <w:marBottom w:val="0"/>
                  <w:divBdr>
                    <w:top w:val="none" w:sz="0" w:space="0" w:color="auto"/>
                    <w:left w:val="none" w:sz="0" w:space="0" w:color="auto"/>
                    <w:bottom w:val="none" w:sz="0" w:space="0" w:color="auto"/>
                    <w:right w:val="none" w:sz="0" w:space="0" w:color="auto"/>
                  </w:divBdr>
                </w:div>
                <w:div w:id="1253587692">
                  <w:marLeft w:val="480"/>
                  <w:marRight w:val="0"/>
                  <w:marTop w:val="0"/>
                  <w:marBottom w:val="0"/>
                  <w:divBdr>
                    <w:top w:val="none" w:sz="0" w:space="0" w:color="auto"/>
                    <w:left w:val="none" w:sz="0" w:space="0" w:color="auto"/>
                    <w:bottom w:val="none" w:sz="0" w:space="0" w:color="auto"/>
                    <w:right w:val="none" w:sz="0" w:space="0" w:color="auto"/>
                  </w:divBdr>
                </w:div>
                <w:div w:id="2016614339">
                  <w:marLeft w:val="480"/>
                  <w:marRight w:val="0"/>
                  <w:marTop w:val="0"/>
                  <w:marBottom w:val="0"/>
                  <w:divBdr>
                    <w:top w:val="none" w:sz="0" w:space="0" w:color="auto"/>
                    <w:left w:val="none" w:sz="0" w:space="0" w:color="auto"/>
                    <w:bottom w:val="none" w:sz="0" w:space="0" w:color="auto"/>
                    <w:right w:val="none" w:sz="0" w:space="0" w:color="auto"/>
                  </w:divBdr>
                </w:div>
                <w:div w:id="713237574">
                  <w:marLeft w:val="480"/>
                  <w:marRight w:val="0"/>
                  <w:marTop w:val="0"/>
                  <w:marBottom w:val="0"/>
                  <w:divBdr>
                    <w:top w:val="none" w:sz="0" w:space="0" w:color="auto"/>
                    <w:left w:val="none" w:sz="0" w:space="0" w:color="auto"/>
                    <w:bottom w:val="none" w:sz="0" w:space="0" w:color="auto"/>
                    <w:right w:val="none" w:sz="0" w:space="0" w:color="auto"/>
                  </w:divBdr>
                </w:div>
                <w:div w:id="913857767">
                  <w:marLeft w:val="480"/>
                  <w:marRight w:val="0"/>
                  <w:marTop w:val="0"/>
                  <w:marBottom w:val="0"/>
                  <w:divBdr>
                    <w:top w:val="none" w:sz="0" w:space="0" w:color="auto"/>
                    <w:left w:val="none" w:sz="0" w:space="0" w:color="auto"/>
                    <w:bottom w:val="none" w:sz="0" w:space="0" w:color="auto"/>
                    <w:right w:val="none" w:sz="0" w:space="0" w:color="auto"/>
                  </w:divBdr>
                </w:div>
                <w:div w:id="1058823784">
                  <w:marLeft w:val="480"/>
                  <w:marRight w:val="0"/>
                  <w:marTop w:val="0"/>
                  <w:marBottom w:val="0"/>
                  <w:divBdr>
                    <w:top w:val="none" w:sz="0" w:space="0" w:color="auto"/>
                    <w:left w:val="none" w:sz="0" w:space="0" w:color="auto"/>
                    <w:bottom w:val="none" w:sz="0" w:space="0" w:color="auto"/>
                    <w:right w:val="none" w:sz="0" w:space="0" w:color="auto"/>
                  </w:divBdr>
                </w:div>
                <w:div w:id="1568957780">
                  <w:marLeft w:val="480"/>
                  <w:marRight w:val="0"/>
                  <w:marTop w:val="0"/>
                  <w:marBottom w:val="0"/>
                  <w:divBdr>
                    <w:top w:val="none" w:sz="0" w:space="0" w:color="auto"/>
                    <w:left w:val="none" w:sz="0" w:space="0" w:color="auto"/>
                    <w:bottom w:val="none" w:sz="0" w:space="0" w:color="auto"/>
                    <w:right w:val="none" w:sz="0" w:space="0" w:color="auto"/>
                  </w:divBdr>
                </w:div>
              </w:divsChild>
            </w:div>
            <w:div w:id="1474365606">
              <w:marLeft w:val="0"/>
              <w:marRight w:val="0"/>
              <w:marTop w:val="0"/>
              <w:marBottom w:val="0"/>
              <w:divBdr>
                <w:top w:val="none" w:sz="0" w:space="0" w:color="auto"/>
                <w:left w:val="none" w:sz="0" w:space="0" w:color="auto"/>
                <w:bottom w:val="none" w:sz="0" w:space="0" w:color="auto"/>
                <w:right w:val="none" w:sz="0" w:space="0" w:color="auto"/>
              </w:divBdr>
              <w:divsChild>
                <w:div w:id="2118139320">
                  <w:marLeft w:val="480"/>
                  <w:marRight w:val="0"/>
                  <w:marTop w:val="0"/>
                  <w:marBottom w:val="0"/>
                  <w:divBdr>
                    <w:top w:val="none" w:sz="0" w:space="0" w:color="auto"/>
                    <w:left w:val="none" w:sz="0" w:space="0" w:color="auto"/>
                    <w:bottom w:val="none" w:sz="0" w:space="0" w:color="auto"/>
                    <w:right w:val="none" w:sz="0" w:space="0" w:color="auto"/>
                  </w:divBdr>
                </w:div>
                <w:div w:id="1618640293">
                  <w:marLeft w:val="480"/>
                  <w:marRight w:val="0"/>
                  <w:marTop w:val="0"/>
                  <w:marBottom w:val="0"/>
                  <w:divBdr>
                    <w:top w:val="none" w:sz="0" w:space="0" w:color="auto"/>
                    <w:left w:val="none" w:sz="0" w:space="0" w:color="auto"/>
                    <w:bottom w:val="none" w:sz="0" w:space="0" w:color="auto"/>
                    <w:right w:val="none" w:sz="0" w:space="0" w:color="auto"/>
                  </w:divBdr>
                </w:div>
                <w:div w:id="1441951840">
                  <w:marLeft w:val="480"/>
                  <w:marRight w:val="0"/>
                  <w:marTop w:val="0"/>
                  <w:marBottom w:val="0"/>
                  <w:divBdr>
                    <w:top w:val="none" w:sz="0" w:space="0" w:color="auto"/>
                    <w:left w:val="none" w:sz="0" w:space="0" w:color="auto"/>
                    <w:bottom w:val="none" w:sz="0" w:space="0" w:color="auto"/>
                    <w:right w:val="none" w:sz="0" w:space="0" w:color="auto"/>
                  </w:divBdr>
                </w:div>
                <w:div w:id="694431363">
                  <w:marLeft w:val="480"/>
                  <w:marRight w:val="0"/>
                  <w:marTop w:val="0"/>
                  <w:marBottom w:val="0"/>
                  <w:divBdr>
                    <w:top w:val="none" w:sz="0" w:space="0" w:color="auto"/>
                    <w:left w:val="none" w:sz="0" w:space="0" w:color="auto"/>
                    <w:bottom w:val="none" w:sz="0" w:space="0" w:color="auto"/>
                    <w:right w:val="none" w:sz="0" w:space="0" w:color="auto"/>
                  </w:divBdr>
                </w:div>
                <w:div w:id="1674185598">
                  <w:marLeft w:val="480"/>
                  <w:marRight w:val="0"/>
                  <w:marTop w:val="0"/>
                  <w:marBottom w:val="0"/>
                  <w:divBdr>
                    <w:top w:val="none" w:sz="0" w:space="0" w:color="auto"/>
                    <w:left w:val="none" w:sz="0" w:space="0" w:color="auto"/>
                    <w:bottom w:val="none" w:sz="0" w:space="0" w:color="auto"/>
                    <w:right w:val="none" w:sz="0" w:space="0" w:color="auto"/>
                  </w:divBdr>
                </w:div>
                <w:div w:id="1839225536">
                  <w:marLeft w:val="480"/>
                  <w:marRight w:val="0"/>
                  <w:marTop w:val="0"/>
                  <w:marBottom w:val="0"/>
                  <w:divBdr>
                    <w:top w:val="none" w:sz="0" w:space="0" w:color="auto"/>
                    <w:left w:val="none" w:sz="0" w:space="0" w:color="auto"/>
                    <w:bottom w:val="none" w:sz="0" w:space="0" w:color="auto"/>
                    <w:right w:val="none" w:sz="0" w:space="0" w:color="auto"/>
                  </w:divBdr>
                </w:div>
                <w:div w:id="621377273">
                  <w:marLeft w:val="480"/>
                  <w:marRight w:val="0"/>
                  <w:marTop w:val="0"/>
                  <w:marBottom w:val="0"/>
                  <w:divBdr>
                    <w:top w:val="none" w:sz="0" w:space="0" w:color="auto"/>
                    <w:left w:val="none" w:sz="0" w:space="0" w:color="auto"/>
                    <w:bottom w:val="none" w:sz="0" w:space="0" w:color="auto"/>
                    <w:right w:val="none" w:sz="0" w:space="0" w:color="auto"/>
                  </w:divBdr>
                </w:div>
                <w:div w:id="1472943236">
                  <w:marLeft w:val="480"/>
                  <w:marRight w:val="0"/>
                  <w:marTop w:val="0"/>
                  <w:marBottom w:val="0"/>
                  <w:divBdr>
                    <w:top w:val="none" w:sz="0" w:space="0" w:color="auto"/>
                    <w:left w:val="none" w:sz="0" w:space="0" w:color="auto"/>
                    <w:bottom w:val="none" w:sz="0" w:space="0" w:color="auto"/>
                    <w:right w:val="none" w:sz="0" w:space="0" w:color="auto"/>
                  </w:divBdr>
                </w:div>
                <w:div w:id="2124693615">
                  <w:marLeft w:val="480"/>
                  <w:marRight w:val="0"/>
                  <w:marTop w:val="0"/>
                  <w:marBottom w:val="0"/>
                  <w:divBdr>
                    <w:top w:val="none" w:sz="0" w:space="0" w:color="auto"/>
                    <w:left w:val="none" w:sz="0" w:space="0" w:color="auto"/>
                    <w:bottom w:val="none" w:sz="0" w:space="0" w:color="auto"/>
                    <w:right w:val="none" w:sz="0" w:space="0" w:color="auto"/>
                  </w:divBdr>
                </w:div>
                <w:div w:id="1832941648">
                  <w:marLeft w:val="480"/>
                  <w:marRight w:val="0"/>
                  <w:marTop w:val="0"/>
                  <w:marBottom w:val="0"/>
                  <w:divBdr>
                    <w:top w:val="none" w:sz="0" w:space="0" w:color="auto"/>
                    <w:left w:val="none" w:sz="0" w:space="0" w:color="auto"/>
                    <w:bottom w:val="none" w:sz="0" w:space="0" w:color="auto"/>
                    <w:right w:val="none" w:sz="0" w:space="0" w:color="auto"/>
                  </w:divBdr>
                </w:div>
                <w:div w:id="1126655621">
                  <w:marLeft w:val="480"/>
                  <w:marRight w:val="0"/>
                  <w:marTop w:val="0"/>
                  <w:marBottom w:val="0"/>
                  <w:divBdr>
                    <w:top w:val="none" w:sz="0" w:space="0" w:color="auto"/>
                    <w:left w:val="none" w:sz="0" w:space="0" w:color="auto"/>
                    <w:bottom w:val="none" w:sz="0" w:space="0" w:color="auto"/>
                    <w:right w:val="none" w:sz="0" w:space="0" w:color="auto"/>
                  </w:divBdr>
                </w:div>
                <w:div w:id="609976281">
                  <w:marLeft w:val="480"/>
                  <w:marRight w:val="0"/>
                  <w:marTop w:val="0"/>
                  <w:marBottom w:val="0"/>
                  <w:divBdr>
                    <w:top w:val="none" w:sz="0" w:space="0" w:color="auto"/>
                    <w:left w:val="none" w:sz="0" w:space="0" w:color="auto"/>
                    <w:bottom w:val="none" w:sz="0" w:space="0" w:color="auto"/>
                    <w:right w:val="none" w:sz="0" w:space="0" w:color="auto"/>
                  </w:divBdr>
                </w:div>
                <w:div w:id="1280143706">
                  <w:marLeft w:val="480"/>
                  <w:marRight w:val="0"/>
                  <w:marTop w:val="0"/>
                  <w:marBottom w:val="0"/>
                  <w:divBdr>
                    <w:top w:val="none" w:sz="0" w:space="0" w:color="auto"/>
                    <w:left w:val="none" w:sz="0" w:space="0" w:color="auto"/>
                    <w:bottom w:val="none" w:sz="0" w:space="0" w:color="auto"/>
                    <w:right w:val="none" w:sz="0" w:space="0" w:color="auto"/>
                  </w:divBdr>
                </w:div>
                <w:div w:id="898832107">
                  <w:marLeft w:val="480"/>
                  <w:marRight w:val="0"/>
                  <w:marTop w:val="0"/>
                  <w:marBottom w:val="0"/>
                  <w:divBdr>
                    <w:top w:val="none" w:sz="0" w:space="0" w:color="auto"/>
                    <w:left w:val="none" w:sz="0" w:space="0" w:color="auto"/>
                    <w:bottom w:val="none" w:sz="0" w:space="0" w:color="auto"/>
                    <w:right w:val="none" w:sz="0" w:space="0" w:color="auto"/>
                  </w:divBdr>
                </w:div>
                <w:div w:id="1243176705">
                  <w:marLeft w:val="480"/>
                  <w:marRight w:val="0"/>
                  <w:marTop w:val="0"/>
                  <w:marBottom w:val="0"/>
                  <w:divBdr>
                    <w:top w:val="none" w:sz="0" w:space="0" w:color="auto"/>
                    <w:left w:val="none" w:sz="0" w:space="0" w:color="auto"/>
                    <w:bottom w:val="none" w:sz="0" w:space="0" w:color="auto"/>
                    <w:right w:val="none" w:sz="0" w:space="0" w:color="auto"/>
                  </w:divBdr>
                </w:div>
                <w:div w:id="1183400694">
                  <w:marLeft w:val="480"/>
                  <w:marRight w:val="0"/>
                  <w:marTop w:val="0"/>
                  <w:marBottom w:val="0"/>
                  <w:divBdr>
                    <w:top w:val="none" w:sz="0" w:space="0" w:color="auto"/>
                    <w:left w:val="none" w:sz="0" w:space="0" w:color="auto"/>
                    <w:bottom w:val="none" w:sz="0" w:space="0" w:color="auto"/>
                    <w:right w:val="none" w:sz="0" w:space="0" w:color="auto"/>
                  </w:divBdr>
                </w:div>
                <w:div w:id="104541630">
                  <w:marLeft w:val="480"/>
                  <w:marRight w:val="0"/>
                  <w:marTop w:val="0"/>
                  <w:marBottom w:val="0"/>
                  <w:divBdr>
                    <w:top w:val="none" w:sz="0" w:space="0" w:color="auto"/>
                    <w:left w:val="none" w:sz="0" w:space="0" w:color="auto"/>
                    <w:bottom w:val="none" w:sz="0" w:space="0" w:color="auto"/>
                    <w:right w:val="none" w:sz="0" w:space="0" w:color="auto"/>
                  </w:divBdr>
                </w:div>
                <w:div w:id="1761172123">
                  <w:marLeft w:val="480"/>
                  <w:marRight w:val="0"/>
                  <w:marTop w:val="0"/>
                  <w:marBottom w:val="0"/>
                  <w:divBdr>
                    <w:top w:val="none" w:sz="0" w:space="0" w:color="auto"/>
                    <w:left w:val="none" w:sz="0" w:space="0" w:color="auto"/>
                    <w:bottom w:val="none" w:sz="0" w:space="0" w:color="auto"/>
                    <w:right w:val="none" w:sz="0" w:space="0" w:color="auto"/>
                  </w:divBdr>
                </w:div>
                <w:div w:id="138881558">
                  <w:marLeft w:val="480"/>
                  <w:marRight w:val="0"/>
                  <w:marTop w:val="0"/>
                  <w:marBottom w:val="0"/>
                  <w:divBdr>
                    <w:top w:val="none" w:sz="0" w:space="0" w:color="auto"/>
                    <w:left w:val="none" w:sz="0" w:space="0" w:color="auto"/>
                    <w:bottom w:val="none" w:sz="0" w:space="0" w:color="auto"/>
                    <w:right w:val="none" w:sz="0" w:space="0" w:color="auto"/>
                  </w:divBdr>
                </w:div>
                <w:div w:id="355931154">
                  <w:marLeft w:val="480"/>
                  <w:marRight w:val="0"/>
                  <w:marTop w:val="0"/>
                  <w:marBottom w:val="0"/>
                  <w:divBdr>
                    <w:top w:val="none" w:sz="0" w:space="0" w:color="auto"/>
                    <w:left w:val="none" w:sz="0" w:space="0" w:color="auto"/>
                    <w:bottom w:val="none" w:sz="0" w:space="0" w:color="auto"/>
                    <w:right w:val="none" w:sz="0" w:space="0" w:color="auto"/>
                  </w:divBdr>
                </w:div>
                <w:div w:id="274871508">
                  <w:marLeft w:val="480"/>
                  <w:marRight w:val="0"/>
                  <w:marTop w:val="0"/>
                  <w:marBottom w:val="0"/>
                  <w:divBdr>
                    <w:top w:val="none" w:sz="0" w:space="0" w:color="auto"/>
                    <w:left w:val="none" w:sz="0" w:space="0" w:color="auto"/>
                    <w:bottom w:val="none" w:sz="0" w:space="0" w:color="auto"/>
                    <w:right w:val="none" w:sz="0" w:space="0" w:color="auto"/>
                  </w:divBdr>
                </w:div>
                <w:div w:id="1072895123">
                  <w:marLeft w:val="480"/>
                  <w:marRight w:val="0"/>
                  <w:marTop w:val="0"/>
                  <w:marBottom w:val="0"/>
                  <w:divBdr>
                    <w:top w:val="none" w:sz="0" w:space="0" w:color="auto"/>
                    <w:left w:val="none" w:sz="0" w:space="0" w:color="auto"/>
                    <w:bottom w:val="none" w:sz="0" w:space="0" w:color="auto"/>
                    <w:right w:val="none" w:sz="0" w:space="0" w:color="auto"/>
                  </w:divBdr>
                </w:div>
                <w:div w:id="1523393474">
                  <w:marLeft w:val="480"/>
                  <w:marRight w:val="0"/>
                  <w:marTop w:val="0"/>
                  <w:marBottom w:val="0"/>
                  <w:divBdr>
                    <w:top w:val="none" w:sz="0" w:space="0" w:color="auto"/>
                    <w:left w:val="none" w:sz="0" w:space="0" w:color="auto"/>
                    <w:bottom w:val="none" w:sz="0" w:space="0" w:color="auto"/>
                    <w:right w:val="none" w:sz="0" w:space="0" w:color="auto"/>
                  </w:divBdr>
                </w:div>
                <w:div w:id="1378699564">
                  <w:marLeft w:val="480"/>
                  <w:marRight w:val="0"/>
                  <w:marTop w:val="0"/>
                  <w:marBottom w:val="0"/>
                  <w:divBdr>
                    <w:top w:val="none" w:sz="0" w:space="0" w:color="auto"/>
                    <w:left w:val="none" w:sz="0" w:space="0" w:color="auto"/>
                    <w:bottom w:val="none" w:sz="0" w:space="0" w:color="auto"/>
                    <w:right w:val="none" w:sz="0" w:space="0" w:color="auto"/>
                  </w:divBdr>
                </w:div>
                <w:div w:id="949356777">
                  <w:marLeft w:val="480"/>
                  <w:marRight w:val="0"/>
                  <w:marTop w:val="0"/>
                  <w:marBottom w:val="0"/>
                  <w:divBdr>
                    <w:top w:val="none" w:sz="0" w:space="0" w:color="auto"/>
                    <w:left w:val="none" w:sz="0" w:space="0" w:color="auto"/>
                    <w:bottom w:val="none" w:sz="0" w:space="0" w:color="auto"/>
                    <w:right w:val="none" w:sz="0" w:space="0" w:color="auto"/>
                  </w:divBdr>
                </w:div>
                <w:div w:id="1287735899">
                  <w:marLeft w:val="480"/>
                  <w:marRight w:val="0"/>
                  <w:marTop w:val="0"/>
                  <w:marBottom w:val="0"/>
                  <w:divBdr>
                    <w:top w:val="none" w:sz="0" w:space="0" w:color="auto"/>
                    <w:left w:val="none" w:sz="0" w:space="0" w:color="auto"/>
                    <w:bottom w:val="none" w:sz="0" w:space="0" w:color="auto"/>
                    <w:right w:val="none" w:sz="0" w:space="0" w:color="auto"/>
                  </w:divBdr>
                </w:div>
                <w:div w:id="566454518">
                  <w:marLeft w:val="480"/>
                  <w:marRight w:val="0"/>
                  <w:marTop w:val="0"/>
                  <w:marBottom w:val="0"/>
                  <w:divBdr>
                    <w:top w:val="none" w:sz="0" w:space="0" w:color="auto"/>
                    <w:left w:val="none" w:sz="0" w:space="0" w:color="auto"/>
                    <w:bottom w:val="none" w:sz="0" w:space="0" w:color="auto"/>
                    <w:right w:val="none" w:sz="0" w:space="0" w:color="auto"/>
                  </w:divBdr>
                </w:div>
                <w:div w:id="1118641129">
                  <w:marLeft w:val="480"/>
                  <w:marRight w:val="0"/>
                  <w:marTop w:val="0"/>
                  <w:marBottom w:val="0"/>
                  <w:divBdr>
                    <w:top w:val="none" w:sz="0" w:space="0" w:color="auto"/>
                    <w:left w:val="none" w:sz="0" w:space="0" w:color="auto"/>
                    <w:bottom w:val="none" w:sz="0" w:space="0" w:color="auto"/>
                    <w:right w:val="none" w:sz="0" w:space="0" w:color="auto"/>
                  </w:divBdr>
                </w:div>
                <w:div w:id="1544636441">
                  <w:marLeft w:val="480"/>
                  <w:marRight w:val="0"/>
                  <w:marTop w:val="0"/>
                  <w:marBottom w:val="0"/>
                  <w:divBdr>
                    <w:top w:val="none" w:sz="0" w:space="0" w:color="auto"/>
                    <w:left w:val="none" w:sz="0" w:space="0" w:color="auto"/>
                    <w:bottom w:val="none" w:sz="0" w:space="0" w:color="auto"/>
                    <w:right w:val="none" w:sz="0" w:space="0" w:color="auto"/>
                  </w:divBdr>
                </w:div>
                <w:div w:id="297033915">
                  <w:marLeft w:val="480"/>
                  <w:marRight w:val="0"/>
                  <w:marTop w:val="0"/>
                  <w:marBottom w:val="0"/>
                  <w:divBdr>
                    <w:top w:val="none" w:sz="0" w:space="0" w:color="auto"/>
                    <w:left w:val="none" w:sz="0" w:space="0" w:color="auto"/>
                    <w:bottom w:val="none" w:sz="0" w:space="0" w:color="auto"/>
                    <w:right w:val="none" w:sz="0" w:space="0" w:color="auto"/>
                  </w:divBdr>
                </w:div>
                <w:div w:id="185607118">
                  <w:marLeft w:val="480"/>
                  <w:marRight w:val="0"/>
                  <w:marTop w:val="0"/>
                  <w:marBottom w:val="0"/>
                  <w:divBdr>
                    <w:top w:val="none" w:sz="0" w:space="0" w:color="auto"/>
                    <w:left w:val="none" w:sz="0" w:space="0" w:color="auto"/>
                    <w:bottom w:val="none" w:sz="0" w:space="0" w:color="auto"/>
                    <w:right w:val="none" w:sz="0" w:space="0" w:color="auto"/>
                  </w:divBdr>
                </w:div>
                <w:div w:id="532494940">
                  <w:marLeft w:val="480"/>
                  <w:marRight w:val="0"/>
                  <w:marTop w:val="0"/>
                  <w:marBottom w:val="0"/>
                  <w:divBdr>
                    <w:top w:val="none" w:sz="0" w:space="0" w:color="auto"/>
                    <w:left w:val="none" w:sz="0" w:space="0" w:color="auto"/>
                    <w:bottom w:val="none" w:sz="0" w:space="0" w:color="auto"/>
                    <w:right w:val="none" w:sz="0" w:space="0" w:color="auto"/>
                  </w:divBdr>
                </w:div>
                <w:div w:id="1777289525">
                  <w:marLeft w:val="480"/>
                  <w:marRight w:val="0"/>
                  <w:marTop w:val="0"/>
                  <w:marBottom w:val="0"/>
                  <w:divBdr>
                    <w:top w:val="none" w:sz="0" w:space="0" w:color="auto"/>
                    <w:left w:val="none" w:sz="0" w:space="0" w:color="auto"/>
                    <w:bottom w:val="none" w:sz="0" w:space="0" w:color="auto"/>
                    <w:right w:val="none" w:sz="0" w:space="0" w:color="auto"/>
                  </w:divBdr>
                </w:div>
                <w:div w:id="64038442">
                  <w:marLeft w:val="480"/>
                  <w:marRight w:val="0"/>
                  <w:marTop w:val="0"/>
                  <w:marBottom w:val="0"/>
                  <w:divBdr>
                    <w:top w:val="none" w:sz="0" w:space="0" w:color="auto"/>
                    <w:left w:val="none" w:sz="0" w:space="0" w:color="auto"/>
                    <w:bottom w:val="none" w:sz="0" w:space="0" w:color="auto"/>
                    <w:right w:val="none" w:sz="0" w:space="0" w:color="auto"/>
                  </w:divBdr>
                </w:div>
                <w:div w:id="756292280">
                  <w:marLeft w:val="480"/>
                  <w:marRight w:val="0"/>
                  <w:marTop w:val="0"/>
                  <w:marBottom w:val="0"/>
                  <w:divBdr>
                    <w:top w:val="none" w:sz="0" w:space="0" w:color="auto"/>
                    <w:left w:val="none" w:sz="0" w:space="0" w:color="auto"/>
                    <w:bottom w:val="none" w:sz="0" w:space="0" w:color="auto"/>
                    <w:right w:val="none" w:sz="0" w:space="0" w:color="auto"/>
                  </w:divBdr>
                </w:div>
                <w:div w:id="73358904">
                  <w:marLeft w:val="480"/>
                  <w:marRight w:val="0"/>
                  <w:marTop w:val="0"/>
                  <w:marBottom w:val="0"/>
                  <w:divBdr>
                    <w:top w:val="none" w:sz="0" w:space="0" w:color="auto"/>
                    <w:left w:val="none" w:sz="0" w:space="0" w:color="auto"/>
                    <w:bottom w:val="none" w:sz="0" w:space="0" w:color="auto"/>
                    <w:right w:val="none" w:sz="0" w:space="0" w:color="auto"/>
                  </w:divBdr>
                </w:div>
                <w:div w:id="956523716">
                  <w:marLeft w:val="480"/>
                  <w:marRight w:val="0"/>
                  <w:marTop w:val="0"/>
                  <w:marBottom w:val="0"/>
                  <w:divBdr>
                    <w:top w:val="none" w:sz="0" w:space="0" w:color="auto"/>
                    <w:left w:val="none" w:sz="0" w:space="0" w:color="auto"/>
                    <w:bottom w:val="none" w:sz="0" w:space="0" w:color="auto"/>
                    <w:right w:val="none" w:sz="0" w:space="0" w:color="auto"/>
                  </w:divBdr>
                </w:div>
                <w:div w:id="1490825734">
                  <w:marLeft w:val="480"/>
                  <w:marRight w:val="0"/>
                  <w:marTop w:val="0"/>
                  <w:marBottom w:val="0"/>
                  <w:divBdr>
                    <w:top w:val="none" w:sz="0" w:space="0" w:color="auto"/>
                    <w:left w:val="none" w:sz="0" w:space="0" w:color="auto"/>
                    <w:bottom w:val="none" w:sz="0" w:space="0" w:color="auto"/>
                    <w:right w:val="none" w:sz="0" w:space="0" w:color="auto"/>
                  </w:divBdr>
                </w:div>
                <w:div w:id="502429866">
                  <w:marLeft w:val="480"/>
                  <w:marRight w:val="0"/>
                  <w:marTop w:val="0"/>
                  <w:marBottom w:val="0"/>
                  <w:divBdr>
                    <w:top w:val="none" w:sz="0" w:space="0" w:color="auto"/>
                    <w:left w:val="none" w:sz="0" w:space="0" w:color="auto"/>
                    <w:bottom w:val="none" w:sz="0" w:space="0" w:color="auto"/>
                    <w:right w:val="none" w:sz="0" w:space="0" w:color="auto"/>
                  </w:divBdr>
                </w:div>
                <w:div w:id="1135678293">
                  <w:marLeft w:val="480"/>
                  <w:marRight w:val="0"/>
                  <w:marTop w:val="0"/>
                  <w:marBottom w:val="0"/>
                  <w:divBdr>
                    <w:top w:val="none" w:sz="0" w:space="0" w:color="auto"/>
                    <w:left w:val="none" w:sz="0" w:space="0" w:color="auto"/>
                    <w:bottom w:val="none" w:sz="0" w:space="0" w:color="auto"/>
                    <w:right w:val="none" w:sz="0" w:space="0" w:color="auto"/>
                  </w:divBdr>
                </w:div>
                <w:div w:id="987170216">
                  <w:marLeft w:val="480"/>
                  <w:marRight w:val="0"/>
                  <w:marTop w:val="0"/>
                  <w:marBottom w:val="0"/>
                  <w:divBdr>
                    <w:top w:val="none" w:sz="0" w:space="0" w:color="auto"/>
                    <w:left w:val="none" w:sz="0" w:space="0" w:color="auto"/>
                    <w:bottom w:val="none" w:sz="0" w:space="0" w:color="auto"/>
                    <w:right w:val="none" w:sz="0" w:space="0" w:color="auto"/>
                  </w:divBdr>
                </w:div>
                <w:div w:id="30037399">
                  <w:marLeft w:val="480"/>
                  <w:marRight w:val="0"/>
                  <w:marTop w:val="0"/>
                  <w:marBottom w:val="0"/>
                  <w:divBdr>
                    <w:top w:val="none" w:sz="0" w:space="0" w:color="auto"/>
                    <w:left w:val="none" w:sz="0" w:space="0" w:color="auto"/>
                    <w:bottom w:val="none" w:sz="0" w:space="0" w:color="auto"/>
                    <w:right w:val="none" w:sz="0" w:space="0" w:color="auto"/>
                  </w:divBdr>
                </w:div>
                <w:div w:id="813839202">
                  <w:marLeft w:val="480"/>
                  <w:marRight w:val="0"/>
                  <w:marTop w:val="0"/>
                  <w:marBottom w:val="0"/>
                  <w:divBdr>
                    <w:top w:val="none" w:sz="0" w:space="0" w:color="auto"/>
                    <w:left w:val="none" w:sz="0" w:space="0" w:color="auto"/>
                    <w:bottom w:val="none" w:sz="0" w:space="0" w:color="auto"/>
                    <w:right w:val="none" w:sz="0" w:space="0" w:color="auto"/>
                  </w:divBdr>
                </w:div>
                <w:div w:id="1533229276">
                  <w:marLeft w:val="480"/>
                  <w:marRight w:val="0"/>
                  <w:marTop w:val="0"/>
                  <w:marBottom w:val="0"/>
                  <w:divBdr>
                    <w:top w:val="none" w:sz="0" w:space="0" w:color="auto"/>
                    <w:left w:val="none" w:sz="0" w:space="0" w:color="auto"/>
                    <w:bottom w:val="none" w:sz="0" w:space="0" w:color="auto"/>
                    <w:right w:val="none" w:sz="0" w:space="0" w:color="auto"/>
                  </w:divBdr>
                </w:div>
                <w:div w:id="2036033811">
                  <w:marLeft w:val="480"/>
                  <w:marRight w:val="0"/>
                  <w:marTop w:val="0"/>
                  <w:marBottom w:val="0"/>
                  <w:divBdr>
                    <w:top w:val="none" w:sz="0" w:space="0" w:color="auto"/>
                    <w:left w:val="none" w:sz="0" w:space="0" w:color="auto"/>
                    <w:bottom w:val="none" w:sz="0" w:space="0" w:color="auto"/>
                    <w:right w:val="none" w:sz="0" w:space="0" w:color="auto"/>
                  </w:divBdr>
                </w:div>
                <w:div w:id="624694718">
                  <w:marLeft w:val="480"/>
                  <w:marRight w:val="0"/>
                  <w:marTop w:val="0"/>
                  <w:marBottom w:val="0"/>
                  <w:divBdr>
                    <w:top w:val="none" w:sz="0" w:space="0" w:color="auto"/>
                    <w:left w:val="none" w:sz="0" w:space="0" w:color="auto"/>
                    <w:bottom w:val="none" w:sz="0" w:space="0" w:color="auto"/>
                    <w:right w:val="none" w:sz="0" w:space="0" w:color="auto"/>
                  </w:divBdr>
                </w:div>
                <w:div w:id="599870471">
                  <w:marLeft w:val="480"/>
                  <w:marRight w:val="0"/>
                  <w:marTop w:val="0"/>
                  <w:marBottom w:val="0"/>
                  <w:divBdr>
                    <w:top w:val="none" w:sz="0" w:space="0" w:color="auto"/>
                    <w:left w:val="none" w:sz="0" w:space="0" w:color="auto"/>
                    <w:bottom w:val="none" w:sz="0" w:space="0" w:color="auto"/>
                    <w:right w:val="none" w:sz="0" w:space="0" w:color="auto"/>
                  </w:divBdr>
                </w:div>
                <w:div w:id="1006860221">
                  <w:marLeft w:val="480"/>
                  <w:marRight w:val="0"/>
                  <w:marTop w:val="0"/>
                  <w:marBottom w:val="0"/>
                  <w:divBdr>
                    <w:top w:val="none" w:sz="0" w:space="0" w:color="auto"/>
                    <w:left w:val="none" w:sz="0" w:space="0" w:color="auto"/>
                    <w:bottom w:val="none" w:sz="0" w:space="0" w:color="auto"/>
                    <w:right w:val="none" w:sz="0" w:space="0" w:color="auto"/>
                  </w:divBdr>
                </w:div>
                <w:div w:id="643199440">
                  <w:marLeft w:val="480"/>
                  <w:marRight w:val="0"/>
                  <w:marTop w:val="0"/>
                  <w:marBottom w:val="0"/>
                  <w:divBdr>
                    <w:top w:val="none" w:sz="0" w:space="0" w:color="auto"/>
                    <w:left w:val="none" w:sz="0" w:space="0" w:color="auto"/>
                    <w:bottom w:val="none" w:sz="0" w:space="0" w:color="auto"/>
                    <w:right w:val="none" w:sz="0" w:space="0" w:color="auto"/>
                  </w:divBdr>
                </w:div>
                <w:div w:id="1776169429">
                  <w:marLeft w:val="480"/>
                  <w:marRight w:val="0"/>
                  <w:marTop w:val="0"/>
                  <w:marBottom w:val="0"/>
                  <w:divBdr>
                    <w:top w:val="none" w:sz="0" w:space="0" w:color="auto"/>
                    <w:left w:val="none" w:sz="0" w:space="0" w:color="auto"/>
                    <w:bottom w:val="none" w:sz="0" w:space="0" w:color="auto"/>
                    <w:right w:val="none" w:sz="0" w:space="0" w:color="auto"/>
                  </w:divBdr>
                </w:div>
                <w:div w:id="1375230362">
                  <w:marLeft w:val="480"/>
                  <w:marRight w:val="0"/>
                  <w:marTop w:val="0"/>
                  <w:marBottom w:val="0"/>
                  <w:divBdr>
                    <w:top w:val="none" w:sz="0" w:space="0" w:color="auto"/>
                    <w:left w:val="none" w:sz="0" w:space="0" w:color="auto"/>
                    <w:bottom w:val="none" w:sz="0" w:space="0" w:color="auto"/>
                    <w:right w:val="none" w:sz="0" w:space="0" w:color="auto"/>
                  </w:divBdr>
                </w:div>
                <w:div w:id="379092208">
                  <w:marLeft w:val="480"/>
                  <w:marRight w:val="0"/>
                  <w:marTop w:val="0"/>
                  <w:marBottom w:val="0"/>
                  <w:divBdr>
                    <w:top w:val="none" w:sz="0" w:space="0" w:color="auto"/>
                    <w:left w:val="none" w:sz="0" w:space="0" w:color="auto"/>
                    <w:bottom w:val="none" w:sz="0" w:space="0" w:color="auto"/>
                    <w:right w:val="none" w:sz="0" w:space="0" w:color="auto"/>
                  </w:divBdr>
                </w:div>
                <w:div w:id="979848457">
                  <w:marLeft w:val="480"/>
                  <w:marRight w:val="0"/>
                  <w:marTop w:val="0"/>
                  <w:marBottom w:val="0"/>
                  <w:divBdr>
                    <w:top w:val="none" w:sz="0" w:space="0" w:color="auto"/>
                    <w:left w:val="none" w:sz="0" w:space="0" w:color="auto"/>
                    <w:bottom w:val="none" w:sz="0" w:space="0" w:color="auto"/>
                    <w:right w:val="none" w:sz="0" w:space="0" w:color="auto"/>
                  </w:divBdr>
                </w:div>
                <w:div w:id="1594126176">
                  <w:marLeft w:val="480"/>
                  <w:marRight w:val="0"/>
                  <w:marTop w:val="0"/>
                  <w:marBottom w:val="0"/>
                  <w:divBdr>
                    <w:top w:val="none" w:sz="0" w:space="0" w:color="auto"/>
                    <w:left w:val="none" w:sz="0" w:space="0" w:color="auto"/>
                    <w:bottom w:val="none" w:sz="0" w:space="0" w:color="auto"/>
                    <w:right w:val="none" w:sz="0" w:space="0" w:color="auto"/>
                  </w:divBdr>
                </w:div>
                <w:div w:id="1884711248">
                  <w:marLeft w:val="480"/>
                  <w:marRight w:val="0"/>
                  <w:marTop w:val="0"/>
                  <w:marBottom w:val="0"/>
                  <w:divBdr>
                    <w:top w:val="none" w:sz="0" w:space="0" w:color="auto"/>
                    <w:left w:val="none" w:sz="0" w:space="0" w:color="auto"/>
                    <w:bottom w:val="none" w:sz="0" w:space="0" w:color="auto"/>
                    <w:right w:val="none" w:sz="0" w:space="0" w:color="auto"/>
                  </w:divBdr>
                </w:div>
                <w:div w:id="1092319339">
                  <w:marLeft w:val="480"/>
                  <w:marRight w:val="0"/>
                  <w:marTop w:val="0"/>
                  <w:marBottom w:val="0"/>
                  <w:divBdr>
                    <w:top w:val="none" w:sz="0" w:space="0" w:color="auto"/>
                    <w:left w:val="none" w:sz="0" w:space="0" w:color="auto"/>
                    <w:bottom w:val="none" w:sz="0" w:space="0" w:color="auto"/>
                    <w:right w:val="none" w:sz="0" w:space="0" w:color="auto"/>
                  </w:divBdr>
                </w:div>
                <w:div w:id="1507863683">
                  <w:marLeft w:val="480"/>
                  <w:marRight w:val="0"/>
                  <w:marTop w:val="0"/>
                  <w:marBottom w:val="0"/>
                  <w:divBdr>
                    <w:top w:val="none" w:sz="0" w:space="0" w:color="auto"/>
                    <w:left w:val="none" w:sz="0" w:space="0" w:color="auto"/>
                    <w:bottom w:val="none" w:sz="0" w:space="0" w:color="auto"/>
                    <w:right w:val="none" w:sz="0" w:space="0" w:color="auto"/>
                  </w:divBdr>
                </w:div>
                <w:div w:id="945499889">
                  <w:marLeft w:val="480"/>
                  <w:marRight w:val="0"/>
                  <w:marTop w:val="0"/>
                  <w:marBottom w:val="0"/>
                  <w:divBdr>
                    <w:top w:val="none" w:sz="0" w:space="0" w:color="auto"/>
                    <w:left w:val="none" w:sz="0" w:space="0" w:color="auto"/>
                    <w:bottom w:val="none" w:sz="0" w:space="0" w:color="auto"/>
                    <w:right w:val="none" w:sz="0" w:space="0" w:color="auto"/>
                  </w:divBdr>
                </w:div>
                <w:div w:id="1770809467">
                  <w:marLeft w:val="480"/>
                  <w:marRight w:val="0"/>
                  <w:marTop w:val="0"/>
                  <w:marBottom w:val="0"/>
                  <w:divBdr>
                    <w:top w:val="none" w:sz="0" w:space="0" w:color="auto"/>
                    <w:left w:val="none" w:sz="0" w:space="0" w:color="auto"/>
                    <w:bottom w:val="none" w:sz="0" w:space="0" w:color="auto"/>
                    <w:right w:val="none" w:sz="0" w:space="0" w:color="auto"/>
                  </w:divBdr>
                </w:div>
                <w:div w:id="1452015966">
                  <w:marLeft w:val="480"/>
                  <w:marRight w:val="0"/>
                  <w:marTop w:val="0"/>
                  <w:marBottom w:val="0"/>
                  <w:divBdr>
                    <w:top w:val="none" w:sz="0" w:space="0" w:color="auto"/>
                    <w:left w:val="none" w:sz="0" w:space="0" w:color="auto"/>
                    <w:bottom w:val="none" w:sz="0" w:space="0" w:color="auto"/>
                    <w:right w:val="none" w:sz="0" w:space="0" w:color="auto"/>
                  </w:divBdr>
                </w:div>
                <w:div w:id="1752770467">
                  <w:marLeft w:val="480"/>
                  <w:marRight w:val="0"/>
                  <w:marTop w:val="0"/>
                  <w:marBottom w:val="0"/>
                  <w:divBdr>
                    <w:top w:val="none" w:sz="0" w:space="0" w:color="auto"/>
                    <w:left w:val="none" w:sz="0" w:space="0" w:color="auto"/>
                    <w:bottom w:val="none" w:sz="0" w:space="0" w:color="auto"/>
                    <w:right w:val="none" w:sz="0" w:space="0" w:color="auto"/>
                  </w:divBdr>
                </w:div>
                <w:div w:id="437065355">
                  <w:marLeft w:val="480"/>
                  <w:marRight w:val="0"/>
                  <w:marTop w:val="0"/>
                  <w:marBottom w:val="0"/>
                  <w:divBdr>
                    <w:top w:val="none" w:sz="0" w:space="0" w:color="auto"/>
                    <w:left w:val="none" w:sz="0" w:space="0" w:color="auto"/>
                    <w:bottom w:val="none" w:sz="0" w:space="0" w:color="auto"/>
                    <w:right w:val="none" w:sz="0" w:space="0" w:color="auto"/>
                  </w:divBdr>
                </w:div>
                <w:div w:id="1926765081">
                  <w:marLeft w:val="480"/>
                  <w:marRight w:val="0"/>
                  <w:marTop w:val="0"/>
                  <w:marBottom w:val="0"/>
                  <w:divBdr>
                    <w:top w:val="none" w:sz="0" w:space="0" w:color="auto"/>
                    <w:left w:val="none" w:sz="0" w:space="0" w:color="auto"/>
                    <w:bottom w:val="none" w:sz="0" w:space="0" w:color="auto"/>
                    <w:right w:val="none" w:sz="0" w:space="0" w:color="auto"/>
                  </w:divBdr>
                </w:div>
                <w:div w:id="1089158659">
                  <w:marLeft w:val="480"/>
                  <w:marRight w:val="0"/>
                  <w:marTop w:val="0"/>
                  <w:marBottom w:val="0"/>
                  <w:divBdr>
                    <w:top w:val="none" w:sz="0" w:space="0" w:color="auto"/>
                    <w:left w:val="none" w:sz="0" w:space="0" w:color="auto"/>
                    <w:bottom w:val="none" w:sz="0" w:space="0" w:color="auto"/>
                    <w:right w:val="none" w:sz="0" w:space="0" w:color="auto"/>
                  </w:divBdr>
                </w:div>
                <w:div w:id="649554303">
                  <w:marLeft w:val="480"/>
                  <w:marRight w:val="0"/>
                  <w:marTop w:val="0"/>
                  <w:marBottom w:val="0"/>
                  <w:divBdr>
                    <w:top w:val="none" w:sz="0" w:space="0" w:color="auto"/>
                    <w:left w:val="none" w:sz="0" w:space="0" w:color="auto"/>
                    <w:bottom w:val="none" w:sz="0" w:space="0" w:color="auto"/>
                    <w:right w:val="none" w:sz="0" w:space="0" w:color="auto"/>
                  </w:divBdr>
                </w:div>
                <w:div w:id="1118990004">
                  <w:marLeft w:val="480"/>
                  <w:marRight w:val="0"/>
                  <w:marTop w:val="0"/>
                  <w:marBottom w:val="0"/>
                  <w:divBdr>
                    <w:top w:val="none" w:sz="0" w:space="0" w:color="auto"/>
                    <w:left w:val="none" w:sz="0" w:space="0" w:color="auto"/>
                    <w:bottom w:val="none" w:sz="0" w:space="0" w:color="auto"/>
                    <w:right w:val="none" w:sz="0" w:space="0" w:color="auto"/>
                  </w:divBdr>
                </w:div>
                <w:div w:id="392849050">
                  <w:marLeft w:val="480"/>
                  <w:marRight w:val="0"/>
                  <w:marTop w:val="0"/>
                  <w:marBottom w:val="0"/>
                  <w:divBdr>
                    <w:top w:val="none" w:sz="0" w:space="0" w:color="auto"/>
                    <w:left w:val="none" w:sz="0" w:space="0" w:color="auto"/>
                    <w:bottom w:val="none" w:sz="0" w:space="0" w:color="auto"/>
                    <w:right w:val="none" w:sz="0" w:space="0" w:color="auto"/>
                  </w:divBdr>
                </w:div>
              </w:divsChild>
            </w:div>
            <w:div w:id="85274546">
              <w:marLeft w:val="0"/>
              <w:marRight w:val="0"/>
              <w:marTop w:val="0"/>
              <w:marBottom w:val="0"/>
              <w:divBdr>
                <w:top w:val="none" w:sz="0" w:space="0" w:color="auto"/>
                <w:left w:val="none" w:sz="0" w:space="0" w:color="auto"/>
                <w:bottom w:val="none" w:sz="0" w:space="0" w:color="auto"/>
                <w:right w:val="none" w:sz="0" w:space="0" w:color="auto"/>
              </w:divBdr>
              <w:divsChild>
                <w:div w:id="19547690">
                  <w:marLeft w:val="480"/>
                  <w:marRight w:val="0"/>
                  <w:marTop w:val="0"/>
                  <w:marBottom w:val="0"/>
                  <w:divBdr>
                    <w:top w:val="none" w:sz="0" w:space="0" w:color="auto"/>
                    <w:left w:val="none" w:sz="0" w:space="0" w:color="auto"/>
                    <w:bottom w:val="none" w:sz="0" w:space="0" w:color="auto"/>
                    <w:right w:val="none" w:sz="0" w:space="0" w:color="auto"/>
                  </w:divBdr>
                </w:div>
                <w:div w:id="1698044253">
                  <w:marLeft w:val="480"/>
                  <w:marRight w:val="0"/>
                  <w:marTop w:val="0"/>
                  <w:marBottom w:val="0"/>
                  <w:divBdr>
                    <w:top w:val="none" w:sz="0" w:space="0" w:color="auto"/>
                    <w:left w:val="none" w:sz="0" w:space="0" w:color="auto"/>
                    <w:bottom w:val="none" w:sz="0" w:space="0" w:color="auto"/>
                    <w:right w:val="none" w:sz="0" w:space="0" w:color="auto"/>
                  </w:divBdr>
                </w:div>
                <w:div w:id="363673793">
                  <w:marLeft w:val="480"/>
                  <w:marRight w:val="0"/>
                  <w:marTop w:val="0"/>
                  <w:marBottom w:val="0"/>
                  <w:divBdr>
                    <w:top w:val="none" w:sz="0" w:space="0" w:color="auto"/>
                    <w:left w:val="none" w:sz="0" w:space="0" w:color="auto"/>
                    <w:bottom w:val="none" w:sz="0" w:space="0" w:color="auto"/>
                    <w:right w:val="none" w:sz="0" w:space="0" w:color="auto"/>
                  </w:divBdr>
                </w:div>
                <w:div w:id="1733844603">
                  <w:marLeft w:val="480"/>
                  <w:marRight w:val="0"/>
                  <w:marTop w:val="0"/>
                  <w:marBottom w:val="0"/>
                  <w:divBdr>
                    <w:top w:val="none" w:sz="0" w:space="0" w:color="auto"/>
                    <w:left w:val="none" w:sz="0" w:space="0" w:color="auto"/>
                    <w:bottom w:val="none" w:sz="0" w:space="0" w:color="auto"/>
                    <w:right w:val="none" w:sz="0" w:space="0" w:color="auto"/>
                  </w:divBdr>
                </w:div>
                <w:div w:id="999231201">
                  <w:marLeft w:val="480"/>
                  <w:marRight w:val="0"/>
                  <w:marTop w:val="0"/>
                  <w:marBottom w:val="0"/>
                  <w:divBdr>
                    <w:top w:val="none" w:sz="0" w:space="0" w:color="auto"/>
                    <w:left w:val="none" w:sz="0" w:space="0" w:color="auto"/>
                    <w:bottom w:val="none" w:sz="0" w:space="0" w:color="auto"/>
                    <w:right w:val="none" w:sz="0" w:space="0" w:color="auto"/>
                  </w:divBdr>
                </w:div>
                <w:div w:id="1433477853">
                  <w:marLeft w:val="480"/>
                  <w:marRight w:val="0"/>
                  <w:marTop w:val="0"/>
                  <w:marBottom w:val="0"/>
                  <w:divBdr>
                    <w:top w:val="none" w:sz="0" w:space="0" w:color="auto"/>
                    <w:left w:val="none" w:sz="0" w:space="0" w:color="auto"/>
                    <w:bottom w:val="none" w:sz="0" w:space="0" w:color="auto"/>
                    <w:right w:val="none" w:sz="0" w:space="0" w:color="auto"/>
                  </w:divBdr>
                </w:div>
                <w:div w:id="458839362">
                  <w:marLeft w:val="480"/>
                  <w:marRight w:val="0"/>
                  <w:marTop w:val="0"/>
                  <w:marBottom w:val="0"/>
                  <w:divBdr>
                    <w:top w:val="none" w:sz="0" w:space="0" w:color="auto"/>
                    <w:left w:val="none" w:sz="0" w:space="0" w:color="auto"/>
                    <w:bottom w:val="none" w:sz="0" w:space="0" w:color="auto"/>
                    <w:right w:val="none" w:sz="0" w:space="0" w:color="auto"/>
                  </w:divBdr>
                </w:div>
                <w:div w:id="2033992439">
                  <w:marLeft w:val="480"/>
                  <w:marRight w:val="0"/>
                  <w:marTop w:val="0"/>
                  <w:marBottom w:val="0"/>
                  <w:divBdr>
                    <w:top w:val="none" w:sz="0" w:space="0" w:color="auto"/>
                    <w:left w:val="none" w:sz="0" w:space="0" w:color="auto"/>
                    <w:bottom w:val="none" w:sz="0" w:space="0" w:color="auto"/>
                    <w:right w:val="none" w:sz="0" w:space="0" w:color="auto"/>
                  </w:divBdr>
                </w:div>
                <w:div w:id="496384233">
                  <w:marLeft w:val="480"/>
                  <w:marRight w:val="0"/>
                  <w:marTop w:val="0"/>
                  <w:marBottom w:val="0"/>
                  <w:divBdr>
                    <w:top w:val="none" w:sz="0" w:space="0" w:color="auto"/>
                    <w:left w:val="none" w:sz="0" w:space="0" w:color="auto"/>
                    <w:bottom w:val="none" w:sz="0" w:space="0" w:color="auto"/>
                    <w:right w:val="none" w:sz="0" w:space="0" w:color="auto"/>
                  </w:divBdr>
                </w:div>
                <w:div w:id="1541241905">
                  <w:marLeft w:val="480"/>
                  <w:marRight w:val="0"/>
                  <w:marTop w:val="0"/>
                  <w:marBottom w:val="0"/>
                  <w:divBdr>
                    <w:top w:val="none" w:sz="0" w:space="0" w:color="auto"/>
                    <w:left w:val="none" w:sz="0" w:space="0" w:color="auto"/>
                    <w:bottom w:val="none" w:sz="0" w:space="0" w:color="auto"/>
                    <w:right w:val="none" w:sz="0" w:space="0" w:color="auto"/>
                  </w:divBdr>
                </w:div>
                <w:div w:id="2142073435">
                  <w:marLeft w:val="480"/>
                  <w:marRight w:val="0"/>
                  <w:marTop w:val="0"/>
                  <w:marBottom w:val="0"/>
                  <w:divBdr>
                    <w:top w:val="none" w:sz="0" w:space="0" w:color="auto"/>
                    <w:left w:val="none" w:sz="0" w:space="0" w:color="auto"/>
                    <w:bottom w:val="none" w:sz="0" w:space="0" w:color="auto"/>
                    <w:right w:val="none" w:sz="0" w:space="0" w:color="auto"/>
                  </w:divBdr>
                </w:div>
                <w:div w:id="810100291">
                  <w:marLeft w:val="480"/>
                  <w:marRight w:val="0"/>
                  <w:marTop w:val="0"/>
                  <w:marBottom w:val="0"/>
                  <w:divBdr>
                    <w:top w:val="none" w:sz="0" w:space="0" w:color="auto"/>
                    <w:left w:val="none" w:sz="0" w:space="0" w:color="auto"/>
                    <w:bottom w:val="none" w:sz="0" w:space="0" w:color="auto"/>
                    <w:right w:val="none" w:sz="0" w:space="0" w:color="auto"/>
                  </w:divBdr>
                </w:div>
                <w:div w:id="2054423705">
                  <w:marLeft w:val="480"/>
                  <w:marRight w:val="0"/>
                  <w:marTop w:val="0"/>
                  <w:marBottom w:val="0"/>
                  <w:divBdr>
                    <w:top w:val="none" w:sz="0" w:space="0" w:color="auto"/>
                    <w:left w:val="none" w:sz="0" w:space="0" w:color="auto"/>
                    <w:bottom w:val="none" w:sz="0" w:space="0" w:color="auto"/>
                    <w:right w:val="none" w:sz="0" w:space="0" w:color="auto"/>
                  </w:divBdr>
                </w:div>
                <w:div w:id="1920750614">
                  <w:marLeft w:val="480"/>
                  <w:marRight w:val="0"/>
                  <w:marTop w:val="0"/>
                  <w:marBottom w:val="0"/>
                  <w:divBdr>
                    <w:top w:val="none" w:sz="0" w:space="0" w:color="auto"/>
                    <w:left w:val="none" w:sz="0" w:space="0" w:color="auto"/>
                    <w:bottom w:val="none" w:sz="0" w:space="0" w:color="auto"/>
                    <w:right w:val="none" w:sz="0" w:space="0" w:color="auto"/>
                  </w:divBdr>
                </w:div>
                <w:div w:id="1724871282">
                  <w:marLeft w:val="480"/>
                  <w:marRight w:val="0"/>
                  <w:marTop w:val="0"/>
                  <w:marBottom w:val="0"/>
                  <w:divBdr>
                    <w:top w:val="none" w:sz="0" w:space="0" w:color="auto"/>
                    <w:left w:val="none" w:sz="0" w:space="0" w:color="auto"/>
                    <w:bottom w:val="none" w:sz="0" w:space="0" w:color="auto"/>
                    <w:right w:val="none" w:sz="0" w:space="0" w:color="auto"/>
                  </w:divBdr>
                </w:div>
                <w:div w:id="459223284">
                  <w:marLeft w:val="480"/>
                  <w:marRight w:val="0"/>
                  <w:marTop w:val="0"/>
                  <w:marBottom w:val="0"/>
                  <w:divBdr>
                    <w:top w:val="none" w:sz="0" w:space="0" w:color="auto"/>
                    <w:left w:val="none" w:sz="0" w:space="0" w:color="auto"/>
                    <w:bottom w:val="none" w:sz="0" w:space="0" w:color="auto"/>
                    <w:right w:val="none" w:sz="0" w:space="0" w:color="auto"/>
                  </w:divBdr>
                </w:div>
                <w:div w:id="441917760">
                  <w:marLeft w:val="480"/>
                  <w:marRight w:val="0"/>
                  <w:marTop w:val="0"/>
                  <w:marBottom w:val="0"/>
                  <w:divBdr>
                    <w:top w:val="none" w:sz="0" w:space="0" w:color="auto"/>
                    <w:left w:val="none" w:sz="0" w:space="0" w:color="auto"/>
                    <w:bottom w:val="none" w:sz="0" w:space="0" w:color="auto"/>
                    <w:right w:val="none" w:sz="0" w:space="0" w:color="auto"/>
                  </w:divBdr>
                </w:div>
                <w:div w:id="604116854">
                  <w:marLeft w:val="480"/>
                  <w:marRight w:val="0"/>
                  <w:marTop w:val="0"/>
                  <w:marBottom w:val="0"/>
                  <w:divBdr>
                    <w:top w:val="none" w:sz="0" w:space="0" w:color="auto"/>
                    <w:left w:val="none" w:sz="0" w:space="0" w:color="auto"/>
                    <w:bottom w:val="none" w:sz="0" w:space="0" w:color="auto"/>
                    <w:right w:val="none" w:sz="0" w:space="0" w:color="auto"/>
                  </w:divBdr>
                </w:div>
                <w:div w:id="197745214">
                  <w:marLeft w:val="480"/>
                  <w:marRight w:val="0"/>
                  <w:marTop w:val="0"/>
                  <w:marBottom w:val="0"/>
                  <w:divBdr>
                    <w:top w:val="none" w:sz="0" w:space="0" w:color="auto"/>
                    <w:left w:val="none" w:sz="0" w:space="0" w:color="auto"/>
                    <w:bottom w:val="none" w:sz="0" w:space="0" w:color="auto"/>
                    <w:right w:val="none" w:sz="0" w:space="0" w:color="auto"/>
                  </w:divBdr>
                </w:div>
                <w:div w:id="427234225">
                  <w:marLeft w:val="480"/>
                  <w:marRight w:val="0"/>
                  <w:marTop w:val="0"/>
                  <w:marBottom w:val="0"/>
                  <w:divBdr>
                    <w:top w:val="none" w:sz="0" w:space="0" w:color="auto"/>
                    <w:left w:val="none" w:sz="0" w:space="0" w:color="auto"/>
                    <w:bottom w:val="none" w:sz="0" w:space="0" w:color="auto"/>
                    <w:right w:val="none" w:sz="0" w:space="0" w:color="auto"/>
                  </w:divBdr>
                </w:div>
                <w:div w:id="1777752124">
                  <w:marLeft w:val="480"/>
                  <w:marRight w:val="0"/>
                  <w:marTop w:val="0"/>
                  <w:marBottom w:val="0"/>
                  <w:divBdr>
                    <w:top w:val="none" w:sz="0" w:space="0" w:color="auto"/>
                    <w:left w:val="none" w:sz="0" w:space="0" w:color="auto"/>
                    <w:bottom w:val="none" w:sz="0" w:space="0" w:color="auto"/>
                    <w:right w:val="none" w:sz="0" w:space="0" w:color="auto"/>
                  </w:divBdr>
                </w:div>
                <w:div w:id="659235241">
                  <w:marLeft w:val="480"/>
                  <w:marRight w:val="0"/>
                  <w:marTop w:val="0"/>
                  <w:marBottom w:val="0"/>
                  <w:divBdr>
                    <w:top w:val="none" w:sz="0" w:space="0" w:color="auto"/>
                    <w:left w:val="none" w:sz="0" w:space="0" w:color="auto"/>
                    <w:bottom w:val="none" w:sz="0" w:space="0" w:color="auto"/>
                    <w:right w:val="none" w:sz="0" w:space="0" w:color="auto"/>
                  </w:divBdr>
                </w:div>
                <w:div w:id="1675643748">
                  <w:marLeft w:val="480"/>
                  <w:marRight w:val="0"/>
                  <w:marTop w:val="0"/>
                  <w:marBottom w:val="0"/>
                  <w:divBdr>
                    <w:top w:val="none" w:sz="0" w:space="0" w:color="auto"/>
                    <w:left w:val="none" w:sz="0" w:space="0" w:color="auto"/>
                    <w:bottom w:val="none" w:sz="0" w:space="0" w:color="auto"/>
                    <w:right w:val="none" w:sz="0" w:space="0" w:color="auto"/>
                  </w:divBdr>
                </w:div>
                <w:div w:id="1235974843">
                  <w:marLeft w:val="480"/>
                  <w:marRight w:val="0"/>
                  <w:marTop w:val="0"/>
                  <w:marBottom w:val="0"/>
                  <w:divBdr>
                    <w:top w:val="none" w:sz="0" w:space="0" w:color="auto"/>
                    <w:left w:val="none" w:sz="0" w:space="0" w:color="auto"/>
                    <w:bottom w:val="none" w:sz="0" w:space="0" w:color="auto"/>
                    <w:right w:val="none" w:sz="0" w:space="0" w:color="auto"/>
                  </w:divBdr>
                </w:div>
                <w:div w:id="1923946375">
                  <w:marLeft w:val="480"/>
                  <w:marRight w:val="0"/>
                  <w:marTop w:val="0"/>
                  <w:marBottom w:val="0"/>
                  <w:divBdr>
                    <w:top w:val="none" w:sz="0" w:space="0" w:color="auto"/>
                    <w:left w:val="none" w:sz="0" w:space="0" w:color="auto"/>
                    <w:bottom w:val="none" w:sz="0" w:space="0" w:color="auto"/>
                    <w:right w:val="none" w:sz="0" w:space="0" w:color="auto"/>
                  </w:divBdr>
                </w:div>
                <w:div w:id="597451012">
                  <w:marLeft w:val="480"/>
                  <w:marRight w:val="0"/>
                  <w:marTop w:val="0"/>
                  <w:marBottom w:val="0"/>
                  <w:divBdr>
                    <w:top w:val="none" w:sz="0" w:space="0" w:color="auto"/>
                    <w:left w:val="none" w:sz="0" w:space="0" w:color="auto"/>
                    <w:bottom w:val="none" w:sz="0" w:space="0" w:color="auto"/>
                    <w:right w:val="none" w:sz="0" w:space="0" w:color="auto"/>
                  </w:divBdr>
                </w:div>
                <w:div w:id="185365149">
                  <w:marLeft w:val="480"/>
                  <w:marRight w:val="0"/>
                  <w:marTop w:val="0"/>
                  <w:marBottom w:val="0"/>
                  <w:divBdr>
                    <w:top w:val="none" w:sz="0" w:space="0" w:color="auto"/>
                    <w:left w:val="none" w:sz="0" w:space="0" w:color="auto"/>
                    <w:bottom w:val="none" w:sz="0" w:space="0" w:color="auto"/>
                    <w:right w:val="none" w:sz="0" w:space="0" w:color="auto"/>
                  </w:divBdr>
                </w:div>
                <w:div w:id="544104395">
                  <w:marLeft w:val="480"/>
                  <w:marRight w:val="0"/>
                  <w:marTop w:val="0"/>
                  <w:marBottom w:val="0"/>
                  <w:divBdr>
                    <w:top w:val="none" w:sz="0" w:space="0" w:color="auto"/>
                    <w:left w:val="none" w:sz="0" w:space="0" w:color="auto"/>
                    <w:bottom w:val="none" w:sz="0" w:space="0" w:color="auto"/>
                    <w:right w:val="none" w:sz="0" w:space="0" w:color="auto"/>
                  </w:divBdr>
                </w:div>
                <w:div w:id="354041050">
                  <w:marLeft w:val="480"/>
                  <w:marRight w:val="0"/>
                  <w:marTop w:val="0"/>
                  <w:marBottom w:val="0"/>
                  <w:divBdr>
                    <w:top w:val="none" w:sz="0" w:space="0" w:color="auto"/>
                    <w:left w:val="none" w:sz="0" w:space="0" w:color="auto"/>
                    <w:bottom w:val="none" w:sz="0" w:space="0" w:color="auto"/>
                    <w:right w:val="none" w:sz="0" w:space="0" w:color="auto"/>
                  </w:divBdr>
                </w:div>
                <w:div w:id="291131044">
                  <w:marLeft w:val="480"/>
                  <w:marRight w:val="0"/>
                  <w:marTop w:val="0"/>
                  <w:marBottom w:val="0"/>
                  <w:divBdr>
                    <w:top w:val="none" w:sz="0" w:space="0" w:color="auto"/>
                    <w:left w:val="none" w:sz="0" w:space="0" w:color="auto"/>
                    <w:bottom w:val="none" w:sz="0" w:space="0" w:color="auto"/>
                    <w:right w:val="none" w:sz="0" w:space="0" w:color="auto"/>
                  </w:divBdr>
                </w:div>
                <w:div w:id="2093547612">
                  <w:marLeft w:val="480"/>
                  <w:marRight w:val="0"/>
                  <w:marTop w:val="0"/>
                  <w:marBottom w:val="0"/>
                  <w:divBdr>
                    <w:top w:val="none" w:sz="0" w:space="0" w:color="auto"/>
                    <w:left w:val="none" w:sz="0" w:space="0" w:color="auto"/>
                    <w:bottom w:val="none" w:sz="0" w:space="0" w:color="auto"/>
                    <w:right w:val="none" w:sz="0" w:space="0" w:color="auto"/>
                  </w:divBdr>
                </w:div>
                <w:div w:id="1630210881">
                  <w:marLeft w:val="480"/>
                  <w:marRight w:val="0"/>
                  <w:marTop w:val="0"/>
                  <w:marBottom w:val="0"/>
                  <w:divBdr>
                    <w:top w:val="none" w:sz="0" w:space="0" w:color="auto"/>
                    <w:left w:val="none" w:sz="0" w:space="0" w:color="auto"/>
                    <w:bottom w:val="none" w:sz="0" w:space="0" w:color="auto"/>
                    <w:right w:val="none" w:sz="0" w:space="0" w:color="auto"/>
                  </w:divBdr>
                </w:div>
                <w:div w:id="1216118306">
                  <w:marLeft w:val="480"/>
                  <w:marRight w:val="0"/>
                  <w:marTop w:val="0"/>
                  <w:marBottom w:val="0"/>
                  <w:divBdr>
                    <w:top w:val="none" w:sz="0" w:space="0" w:color="auto"/>
                    <w:left w:val="none" w:sz="0" w:space="0" w:color="auto"/>
                    <w:bottom w:val="none" w:sz="0" w:space="0" w:color="auto"/>
                    <w:right w:val="none" w:sz="0" w:space="0" w:color="auto"/>
                  </w:divBdr>
                </w:div>
                <w:div w:id="287901179">
                  <w:marLeft w:val="480"/>
                  <w:marRight w:val="0"/>
                  <w:marTop w:val="0"/>
                  <w:marBottom w:val="0"/>
                  <w:divBdr>
                    <w:top w:val="none" w:sz="0" w:space="0" w:color="auto"/>
                    <w:left w:val="none" w:sz="0" w:space="0" w:color="auto"/>
                    <w:bottom w:val="none" w:sz="0" w:space="0" w:color="auto"/>
                    <w:right w:val="none" w:sz="0" w:space="0" w:color="auto"/>
                  </w:divBdr>
                </w:div>
                <w:div w:id="1808938676">
                  <w:marLeft w:val="480"/>
                  <w:marRight w:val="0"/>
                  <w:marTop w:val="0"/>
                  <w:marBottom w:val="0"/>
                  <w:divBdr>
                    <w:top w:val="none" w:sz="0" w:space="0" w:color="auto"/>
                    <w:left w:val="none" w:sz="0" w:space="0" w:color="auto"/>
                    <w:bottom w:val="none" w:sz="0" w:space="0" w:color="auto"/>
                    <w:right w:val="none" w:sz="0" w:space="0" w:color="auto"/>
                  </w:divBdr>
                </w:div>
                <w:div w:id="625432718">
                  <w:marLeft w:val="480"/>
                  <w:marRight w:val="0"/>
                  <w:marTop w:val="0"/>
                  <w:marBottom w:val="0"/>
                  <w:divBdr>
                    <w:top w:val="none" w:sz="0" w:space="0" w:color="auto"/>
                    <w:left w:val="none" w:sz="0" w:space="0" w:color="auto"/>
                    <w:bottom w:val="none" w:sz="0" w:space="0" w:color="auto"/>
                    <w:right w:val="none" w:sz="0" w:space="0" w:color="auto"/>
                  </w:divBdr>
                </w:div>
                <w:div w:id="1768650971">
                  <w:marLeft w:val="480"/>
                  <w:marRight w:val="0"/>
                  <w:marTop w:val="0"/>
                  <w:marBottom w:val="0"/>
                  <w:divBdr>
                    <w:top w:val="none" w:sz="0" w:space="0" w:color="auto"/>
                    <w:left w:val="none" w:sz="0" w:space="0" w:color="auto"/>
                    <w:bottom w:val="none" w:sz="0" w:space="0" w:color="auto"/>
                    <w:right w:val="none" w:sz="0" w:space="0" w:color="auto"/>
                  </w:divBdr>
                </w:div>
                <w:div w:id="103112019">
                  <w:marLeft w:val="480"/>
                  <w:marRight w:val="0"/>
                  <w:marTop w:val="0"/>
                  <w:marBottom w:val="0"/>
                  <w:divBdr>
                    <w:top w:val="none" w:sz="0" w:space="0" w:color="auto"/>
                    <w:left w:val="none" w:sz="0" w:space="0" w:color="auto"/>
                    <w:bottom w:val="none" w:sz="0" w:space="0" w:color="auto"/>
                    <w:right w:val="none" w:sz="0" w:space="0" w:color="auto"/>
                  </w:divBdr>
                </w:div>
                <w:div w:id="1669792931">
                  <w:marLeft w:val="480"/>
                  <w:marRight w:val="0"/>
                  <w:marTop w:val="0"/>
                  <w:marBottom w:val="0"/>
                  <w:divBdr>
                    <w:top w:val="none" w:sz="0" w:space="0" w:color="auto"/>
                    <w:left w:val="none" w:sz="0" w:space="0" w:color="auto"/>
                    <w:bottom w:val="none" w:sz="0" w:space="0" w:color="auto"/>
                    <w:right w:val="none" w:sz="0" w:space="0" w:color="auto"/>
                  </w:divBdr>
                </w:div>
                <w:div w:id="1865552762">
                  <w:marLeft w:val="480"/>
                  <w:marRight w:val="0"/>
                  <w:marTop w:val="0"/>
                  <w:marBottom w:val="0"/>
                  <w:divBdr>
                    <w:top w:val="none" w:sz="0" w:space="0" w:color="auto"/>
                    <w:left w:val="none" w:sz="0" w:space="0" w:color="auto"/>
                    <w:bottom w:val="none" w:sz="0" w:space="0" w:color="auto"/>
                    <w:right w:val="none" w:sz="0" w:space="0" w:color="auto"/>
                  </w:divBdr>
                </w:div>
                <w:div w:id="862748169">
                  <w:marLeft w:val="480"/>
                  <w:marRight w:val="0"/>
                  <w:marTop w:val="0"/>
                  <w:marBottom w:val="0"/>
                  <w:divBdr>
                    <w:top w:val="none" w:sz="0" w:space="0" w:color="auto"/>
                    <w:left w:val="none" w:sz="0" w:space="0" w:color="auto"/>
                    <w:bottom w:val="none" w:sz="0" w:space="0" w:color="auto"/>
                    <w:right w:val="none" w:sz="0" w:space="0" w:color="auto"/>
                  </w:divBdr>
                </w:div>
                <w:div w:id="1507398714">
                  <w:marLeft w:val="480"/>
                  <w:marRight w:val="0"/>
                  <w:marTop w:val="0"/>
                  <w:marBottom w:val="0"/>
                  <w:divBdr>
                    <w:top w:val="none" w:sz="0" w:space="0" w:color="auto"/>
                    <w:left w:val="none" w:sz="0" w:space="0" w:color="auto"/>
                    <w:bottom w:val="none" w:sz="0" w:space="0" w:color="auto"/>
                    <w:right w:val="none" w:sz="0" w:space="0" w:color="auto"/>
                  </w:divBdr>
                </w:div>
                <w:div w:id="2060590176">
                  <w:marLeft w:val="480"/>
                  <w:marRight w:val="0"/>
                  <w:marTop w:val="0"/>
                  <w:marBottom w:val="0"/>
                  <w:divBdr>
                    <w:top w:val="none" w:sz="0" w:space="0" w:color="auto"/>
                    <w:left w:val="none" w:sz="0" w:space="0" w:color="auto"/>
                    <w:bottom w:val="none" w:sz="0" w:space="0" w:color="auto"/>
                    <w:right w:val="none" w:sz="0" w:space="0" w:color="auto"/>
                  </w:divBdr>
                </w:div>
                <w:div w:id="616058209">
                  <w:marLeft w:val="480"/>
                  <w:marRight w:val="0"/>
                  <w:marTop w:val="0"/>
                  <w:marBottom w:val="0"/>
                  <w:divBdr>
                    <w:top w:val="none" w:sz="0" w:space="0" w:color="auto"/>
                    <w:left w:val="none" w:sz="0" w:space="0" w:color="auto"/>
                    <w:bottom w:val="none" w:sz="0" w:space="0" w:color="auto"/>
                    <w:right w:val="none" w:sz="0" w:space="0" w:color="auto"/>
                  </w:divBdr>
                </w:div>
                <w:div w:id="715276080">
                  <w:marLeft w:val="480"/>
                  <w:marRight w:val="0"/>
                  <w:marTop w:val="0"/>
                  <w:marBottom w:val="0"/>
                  <w:divBdr>
                    <w:top w:val="none" w:sz="0" w:space="0" w:color="auto"/>
                    <w:left w:val="none" w:sz="0" w:space="0" w:color="auto"/>
                    <w:bottom w:val="none" w:sz="0" w:space="0" w:color="auto"/>
                    <w:right w:val="none" w:sz="0" w:space="0" w:color="auto"/>
                  </w:divBdr>
                </w:div>
                <w:div w:id="561989653">
                  <w:marLeft w:val="480"/>
                  <w:marRight w:val="0"/>
                  <w:marTop w:val="0"/>
                  <w:marBottom w:val="0"/>
                  <w:divBdr>
                    <w:top w:val="none" w:sz="0" w:space="0" w:color="auto"/>
                    <w:left w:val="none" w:sz="0" w:space="0" w:color="auto"/>
                    <w:bottom w:val="none" w:sz="0" w:space="0" w:color="auto"/>
                    <w:right w:val="none" w:sz="0" w:space="0" w:color="auto"/>
                  </w:divBdr>
                </w:div>
                <w:div w:id="1970621877">
                  <w:marLeft w:val="480"/>
                  <w:marRight w:val="0"/>
                  <w:marTop w:val="0"/>
                  <w:marBottom w:val="0"/>
                  <w:divBdr>
                    <w:top w:val="none" w:sz="0" w:space="0" w:color="auto"/>
                    <w:left w:val="none" w:sz="0" w:space="0" w:color="auto"/>
                    <w:bottom w:val="none" w:sz="0" w:space="0" w:color="auto"/>
                    <w:right w:val="none" w:sz="0" w:space="0" w:color="auto"/>
                  </w:divBdr>
                </w:div>
                <w:div w:id="727997685">
                  <w:marLeft w:val="480"/>
                  <w:marRight w:val="0"/>
                  <w:marTop w:val="0"/>
                  <w:marBottom w:val="0"/>
                  <w:divBdr>
                    <w:top w:val="none" w:sz="0" w:space="0" w:color="auto"/>
                    <w:left w:val="none" w:sz="0" w:space="0" w:color="auto"/>
                    <w:bottom w:val="none" w:sz="0" w:space="0" w:color="auto"/>
                    <w:right w:val="none" w:sz="0" w:space="0" w:color="auto"/>
                  </w:divBdr>
                </w:div>
                <w:div w:id="1151143968">
                  <w:marLeft w:val="480"/>
                  <w:marRight w:val="0"/>
                  <w:marTop w:val="0"/>
                  <w:marBottom w:val="0"/>
                  <w:divBdr>
                    <w:top w:val="none" w:sz="0" w:space="0" w:color="auto"/>
                    <w:left w:val="none" w:sz="0" w:space="0" w:color="auto"/>
                    <w:bottom w:val="none" w:sz="0" w:space="0" w:color="auto"/>
                    <w:right w:val="none" w:sz="0" w:space="0" w:color="auto"/>
                  </w:divBdr>
                </w:div>
                <w:div w:id="470368473">
                  <w:marLeft w:val="480"/>
                  <w:marRight w:val="0"/>
                  <w:marTop w:val="0"/>
                  <w:marBottom w:val="0"/>
                  <w:divBdr>
                    <w:top w:val="none" w:sz="0" w:space="0" w:color="auto"/>
                    <w:left w:val="none" w:sz="0" w:space="0" w:color="auto"/>
                    <w:bottom w:val="none" w:sz="0" w:space="0" w:color="auto"/>
                    <w:right w:val="none" w:sz="0" w:space="0" w:color="auto"/>
                  </w:divBdr>
                </w:div>
                <w:div w:id="1890142568">
                  <w:marLeft w:val="480"/>
                  <w:marRight w:val="0"/>
                  <w:marTop w:val="0"/>
                  <w:marBottom w:val="0"/>
                  <w:divBdr>
                    <w:top w:val="none" w:sz="0" w:space="0" w:color="auto"/>
                    <w:left w:val="none" w:sz="0" w:space="0" w:color="auto"/>
                    <w:bottom w:val="none" w:sz="0" w:space="0" w:color="auto"/>
                    <w:right w:val="none" w:sz="0" w:space="0" w:color="auto"/>
                  </w:divBdr>
                </w:div>
                <w:div w:id="1083377951">
                  <w:marLeft w:val="480"/>
                  <w:marRight w:val="0"/>
                  <w:marTop w:val="0"/>
                  <w:marBottom w:val="0"/>
                  <w:divBdr>
                    <w:top w:val="none" w:sz="0" w:space="0" w:color="auto"/>
                    <w:left w:val="none" w:sz="0" w:space="0" w:color="auto"/>
                    <w:bottom w:val="none" w:sz="0" w:space="0" w:color="auto"/>
                    <w:right w:val="none" w:sz="0" w:space="0" w:color="auto"/>
                  </w:divBdr>
                </w:div>
                <w:div w:id="15811680">
                  <w:marLeft w:val="480"/>
                  <w:marRight w:val="0"/>
                  <w:marTop w:val="0"/>
                  <w:marBottom w:val="0"/>
                  <w:divBdr>
                    <w:top w:val="none" w:sz="0" w:space="0" w:color="auto"/>
                    <w:left w:val="none" w:sz="0" w:space="0" w:color="auto"/>
                    <w:bottom w:val="none" w:sz="0" w:space="0" w:color="auto"/>
                    <w:right w:val="none" w:sz="0" w:space="0" w:color="auto"/>
                  </w:divBdr>
                </w:div>
                <w:div w:id="658655591">
                  <w:marLeft w:val="480"/>
                  <w:marRight w:val="0"/>
                  <w:marTop w:val="0"/>
                  <w:marBottom w:val="0"/>
                  <w:divBdr>
                    <w:top w:val="none" w:sz="0" w:space="0" w:color="auto"/>
                    <w:left w:val="none" w:sz="0" w:space="0" w:color="auto"/>
                    <w:bottom w:val="none" w:sz="0" w:space="0" w:color="auto"/>
                    <w:right w:val="none" w:sz="0" w:space="0" w:color="auto"/>
                  </w:divBdr>
                </w:div>
                <w:div w:id="220412421">
                  <w:marLeft w:val="480"/>
                  <w:marRight w:val="0"/>
                  <w:marTop w:val="0"/>
                  <w:marBottom w:val="0"/>
                  <w:divBdr>
                    <w:top w:val="none" w:sz="0" w:space="0" w:color="auto"/>
                    <w:left w:val="none" w:sz="0" w:space="0" w:color="auto"/>
                    <w:bottom w:val="none" w:sz="0" w:space="0" w:color="auto"/>
                    <w:right w:val="none" w:sz="0" w:space="0" w:color="auto"/>
                  </w:divBdr>
                </w:div>
                <w:div w:id="2078015924">
                  <w:marLeft w:val="480"/>
                  <w:marRight w:val="0"/>
                  <w:marTop w:val="0"/>
                  <w:marBottom w:val="0"/>
                  <w:divBdr>
                    <w:top w:val="none" w:sz="0" w:space="0" w:color="auto"/>
                    <w:left w:val="none" w:sz="0" w:space="0" w:color="auto"/>
                    <w:bottom w:val="none" w:sz="0" w:space="0" w:color="auto"/>
                    <w:right w:val="none" w:sz="0" w:space="0" w:color="auto"/>
                  </w:divBdr>
                </w:div>
                <w:div w:id="1420908275">
                  <w:marLeft w:val="480"/>
                  <w:marRight w:val="0"/>
                  <w:marTop w:val="0"/>
                  <w:marBottom w:val="0"/>
                  <w:divBdr>
                    <w:top w:val="none" w:sz="0" w:space="0" w:color="auto"/>
                    <w:left w:val="none" w:sz="0" w:space="0" w:color="auto"/>
                    <w:bottom w:val="none" w:sz="0" w:space="0" w:color="auto"/>
                    <w:right w:val="none" w:sz="0" w:space="0" w:color="auto"/>
                  </w:divBdr>
                </w:div>
                <w:div w:id="1262689855">
                  <w:marLeft w:val="480"/>
                  <w:marRight w:val="0"/>
                  <w:marTop w:val="0"/>
                  <w:marBottom w:val="0"/>
                  <w:divBdr>
                    <w:top w:val="none" w:sz="0" w:space="0" w:color="auto"/>
                    <w:left w:val="none" w:sz="0" w:space="0" w:color="auto"/>
                    <w:bottom w:val="none" w:sz="0" w:space="0" w:color="auto"/>
                    <w:right w:val="none" w:sz="0" w:space="0" w:color="auto"/>
                  </w:divBdr>
                </w:div>
                <w:div w:id="1517959649">
                  <w:marLeft w:val="480"/>
                  <w:marRight w:val="0"/>
                  <w:marTop w:val="0"/>
                  <w:marBottom w:val="0"/>
                  <w:divBdr>
                    <w:top w:val="none" w:sz="0" w:space="0" w:color="auto"/>
                    <w:left w:val="none" w:sz="0" w:space="0" w:color="auto"/>
                    <w:bottom w:val="none" w:sz="0" w:space="0" w:color="auto"/>
                    <w:right w:val="none" w:sz="0" w:space="0" w:color="auto"/>
                  </w:divBdr>
                </w:div>
                <w:div w:id="81296046">
                  <w:marLeft w:val="480"/>
                  <w:marRight w:val="0"/>
                  <w:marTop w:val="0"/>
                  <w:marBottom w:val="0"/>
                  <w:divBdr>
                    <w:top w:val="none" w:sz="0" w:space="0" w:color="auto"/>
                    <w:left w:val="none" w:sz="0" w:space="0" w:color="auto"/>
                    <w:bottom w:val="none" w:sz="0" w:space="0" w:color="auto"/>
                    <w:right w:val="none" w:sz="0" w:space="0" w:color="auto"/>
                  </w:divBdr>
                </w:div>
                <w:div w:id="516774537">
                  <w:marLeft w:val="480"/>
                  <w:marRight w:val="0"/>
                  <w:marTop w:val="0"/>
                  <w:marBottom w:val="0"/>
                  <w:divBdr>
                    <w:top w:val="none" w:sz="0" w:space="0" w:color="auto"/>
                    <w:left w:val="none" w:sz="0" w:space="0" w:color="auto"/>
                    <w:bottom w:val="none" w:sz="0" w:space="0" w:color="auto"/>
                    <w:right w:val="none" w:sz="0" w:space="0" w:color="auto"/>
                  </w:divBdr>
                </w:div>
                <w:div w:id="1694457644">
                  <w:marLeft w:val="480"/>
                  <w:marRight w:val="0"/>
                  <w:marTop w:val="0"/>
                  <w:marBottom w:val="0"/>
                  <w:divBdr>
                    <w:top w:val="none" w:sz="0" w:space="0" w:color="auto"/>
                    <w:left w:val="none" w:sz="0" w:space="0" w:color="auto"/>
                    <w:bottom w:val="none" w:sz="0" w:space="0" w:color="auto"/>
                    <w:right w:val="none" w:sz="0" w:space="0" w:color="auto"/>
                  </w:divBdr>
                </w:div>
                <w:div w:id="1102800839">
                  <w:marLeft w:val="480"/>
                  <w:marRight w:val="0"/>
                  <w:marTop w:val="0"/>
                  <w:marBottom w:val="0"/>
                  <w:divBdr>
                    <w:top w:val="none" w:sz="0" w:space="0" w:color="auto"/>
                    <w:left w:val="none" w:sz="0" w:space="0" w:color="auto"/>
                    <w:bottom w:val="none" w:sz="0" w:space="0" w:color="auto"/>
                    <w:right w:val="none" w:sz="0" w:space="0" w:color="auto"/>
                  </w:divBdr>
                </w:div>
                <w:div w:id="1789464991">
                  <w:marLeft w:val="480"/>
                  <w:marRight w:val="0"/>
                  <w:marTop w:val="0"/>
                  <w:marBottom w:val="0"/>
                  <w:divBdr>
                    <w:top w:val="none" w:sz="0" w:space="0" w:color="auto"/>
                    <w:left w:val="none" w:sz="0" w:space="0" w:color="auto"/>
                    <w:bottom w:val="none" w:sz="0" w:space="0" w:color="auto"/>
                    <w:right w:val="none" w:sz="0" w:space="0" w:color="auto"/>
                  </w:divBdr>
                </w:div>
                <w:div w:id="500855167">
                  <w:marLeft w:val="480"/>
                  <w:marRight w:val="0"/>
                  <w:marTop w:val="0"/>
                  <w:marBottom w:val="0"/>
                  <w:divBdr>
                    <w:top w:val="none" w:sz="0" w:space="0" w:color="auto"/>
                    <w:left w:val="none" w:sz="0" w:space="0" w:color="auto"/>
                    <w:bottom w:val="none" w:sz="0" w:space="0" w:color="auto"/>
                    <w:right w:val="none" w:sz="0" w:space="0" w:color="auto"/>
                  </w:divBdr>
                </w:div>
                <w:div w:id="793869474">
                  <w:marLeft w:val="480"/>
                  <w:marRight w:val="0"/>
                  <w:marTop w:val="0"/>
                  <w:marBottom w:val="0"/>
                  <w:divBdr>
                    <w:top w:val="none" w:sz="0" w:space="0" w:color="auto"/>
                    <w:left w:val="none" w:sz="0" w:space="0" w:color="auto"/>
                    <w:bottom w:val="none" w:sz="0" w:space="0" w:color="auto"/>
                    <w:right w:val="none" w:sz="0" w:space="0" w:color="auto"/>
                  </w:divBdr>
                </w:div>
                <w:div w:id="1968537244">
                  <w:marLeft w:val="480"/>
                  <w:marRight w:val="0"/>
                  <w:marTop w:val="0"/>
                  <w:marBottom w:val="0"/>
                  <w:divBdr>
                    <w:top w:val="none" w:sz="0" w:space="0" w:color="auto"/>
                    <w:left w:val="none" w:sz="0" w:space="0" w:color="auto"/>
                    <w:bottom w:val="none" w:sz="0" w:space="0" w:color="auto"/>
                    <w:right w:val="none" w:sz="0" w:space="0" w:color="auto"/>
                  </w:divBdr>
                </w:div>
                <w:div w:id="1231385924">
                  <w:marLeft w:val="480"/>
                  <w:marRight w:val="0"/>
                  <w:marTop w:val="0"/>
                  <w:marBottom w:val="0"/>
                  <w:divBdr>
                    <w:top w:val="none" w:sz="0" w:space="0" w:color="auto"/>
                    <w:left w:val="none" w:sz="0" w:space="0" w:color="auto"/>
                    <w:bottom w:val="none" w:sz="0" w:space="0" w:color="auto"/>
                    <w:right w:val="none" w:sz="0" w:space="0" w:color="auto"/>
                  </w:divBdr>
                </w:div>
                <w:div w:id="1278214164">
                  <w:marLeft w:val="480"/>
                  <w:marRight w:val="0"/>
                  <w:marTop w:val="0"/>
                  <w:marBottom w:val="0"/>
                  <w:divBdr>
                    <w:top w:val="none" w:sz="0" w:space="0" w:color="auto"/>
                    <w:left w:val="none" w:sz="0" w:space="0" w:color="auto"/>
                    <w:bottom w:val="none" w:sz="0" w:space="0" w:color="auto"/>
                    <w:right w:val="none" w:sz="0" w:space="0" w:color="auto"/>
                  </w:divBdr>
                </w:div>
              </w:divsChild>
            </w:div>
            <w:div w:id="548424318">
              <w:marLeft w:val="0"/>
              <w:marRight w:val="0"/>
              <w:marTop w:val="0"/>
              <w:marBottom w:val="0"/>
              <w:divBdr>
                <w:top w:val="none" w:sz="0" w:space="0" w:color="auto"/>
                <w:left w:val="none" w:sz="0" w:space="0" w:color="auto"/>
                <w:bottom w:val="none" w:sz="0" w:space="0" w:color="auto"/>
                <w:right w:val="none" w:sz="0" w:space="0" w:color="auto"/>
              </w:divBdr>
              <w:divsChild>
                <w:div w:id="1508866887">
                  <w:marLeft w:val="480"/>
                  <w:marRight w:val="0"/>
                  <w:marTop w:val="0"/>
                  <w:marBottom w:val="0"/>
                  <w:divBdr>
                    <w:top w:val="none" w:sz="0" w:space="0" w:color="auto"/>
                    <w:left w:val="none" w:sz="0" w:space="0" w:color="auto"/>
                    <w:bottom w:val="none" w:sz="0" w:space="0" w:color="auto"/>
                    <w:right w:val="none" w:sz="0" w:space="0" w:color="auto"/>
                  </w:divBdr>
                </w:div>
                <w:div w:id="2112160187">
                  <w:marLeft w:val="480"/>
                  <w:marRight w:val="0"/>
                  <w:marTop w:val="0"/>
                  <w:marBottom w:val="0"/>
                  <w:divBdr>
                    <w:top w:val="none" w:sz="0" w:space="0" w:color="auto"/>
                    <w:left w:val="none" w:sz="0" w:space="0" w:color="auto"/>
                    <w:bottom w:val="none" w:sz="0" w:space="0" w:color="auto"/>
                    <w:right w:val="none" w:sz="0" w:space="0" w:color="auto"/>
                  </w:divBdr>
                </w:div>
                <w:div w:id="1628966796">
                  <w:marLeft w:val="480"/>
                  <w:marRight w:val="0"/>
                  <w:marTop w:val="0"/>
                  <w:marBottom w:val="0"/>
                  <w:divBdr>
                    <w:top w:val="none" w:sz="0" w:space="0" w:color="auto"/>
                    <w:left w:val="none" w:sz="0" w:space="0" w:color="auto"/>
                    <w:bottom w:val="none" w:sz="0" w:space="0" w:color="auto"/>
                    <w:right w:val="none" w:sz="0" w:space="0" w:color="auto"/>
                  </w:divBdr>
                </w:div>
                <w:div w:id="1936277962">
                  <w:marLeft w:val="480"/>
                  <w:marRight w:val="0"/>
                  <w:marTop w:val="0"/>
                  <w:marBottom w:val="0"/>
                  <w:divBdr>
                    <w:top w:val="none" w:sz="0" w:space="0" w:color="auto"/>
                    <w:left w:val="none" w:sz="0" w:space="0" w:color="auto"/>
                    <w:bottom w:val="none" w:sz="0" w:space="0" w:color="auto"/>
                    <w:right w:val="none" w:sz="0" w:space="0" w:color="auto"/>
                  </w:divBdr>
                </w:div>
                <w:div w:id="2113818751">
                  <w:marLeft w:val="480"/>
                  <w:marRight w:val="0"/>
                  <w:marTop w:val="0"/>
                  <w:marBottom w:val="0"/>
                  <w:divBdr>
                    <w:top w:val="none" w:sz="0" w:space="0" w:color="auto"/>
                    <w:left w:val="none" w:sz="0" w:space="0" w:color="auto"/>
                    <w:bottom w:val="none" w:sz="0" w:space="0" w:color="auto"/>
                    <w:right w:val="none" w:sz="0" w:space="0" w:color="auto"/>
                  </w:divBdr>
                </w:div>
                <w:div w:id="754713166">
                  <w:marLeft w:val="480"/>
                  <w:marRight w:val="0"/>
                  <w:marTop w:val="0"/>
                  <w:marBottom w:val="0"/>
                  <w:divBdr>
                    <w:top w:val="none" w:sz="0" w:space="0" w:color="auto"/>
                    <w:left w:val="none" w:sz="0" w:space="0" w:color="auto"/>
                    <w:bottom w:val="none" w:sz="0" w:space="0" w:color="auto"/>
                    <w:right w:val="none" w:sz="0" w:space="0" w:color="auto"/>
                  </w:divBdr>
                </w:div>
                <w:div w:id="1727488283">
                  <w:marLeft w:val="480"/>
                  <w:marRight w:val="0"/>
                  <w:marTop w:val="0"/>
                  <w:marBottom w:val="0"/>
                  <w:divBdr>
                    <w:top w:val="none" w:sz="0" w:space="0" w:color="auto"/>
                    <w:left w:val="none" w:sz="0" w:space="0" w:color="auto"/>
                    <w:bottom w:val="none" w:sz="0" w:space="0" w:color="auto"/>
                    <w:right w:val="none" w:sz="0" w:space="0" w:color="auto"/>
                  </w:divBdr>
                </w:div>
                <w:div w:id="2035812620">
                  <w:marLeft w:val="480"/>
                  <w:marRight w:val="0"/>
                  <w:marTop w:val="0"/>
                  <w:marBottom w:val="0"/>
                  <w:divBdr>
                    <w:top w:val="none" w:sz="0" w:space="0" w:color="auto"/>
                    <w:left w:val="none" w:sz="0" w:space="0" w:color="auto"/>
                    <w:bottom w:val="none" w:sz="0" w:space="0" w:color="auto"/>
                    <w:right w:val="none" w:sz="0" w:space="0" w:color="auto"/>
                  </w:divBdr>
                </w:div>
                <w:div w:id="730929143">
                  <w:marLeft w:val="480"/>
                  <w:marRight w:val="0"/>
                  <w:marTop w:val="0"/>
                  <w:marBottom w:val="0"/>
                  <w:divBdr>
                    <w:top w:val="none" w:sz="0" w:space="0" w:color="auto"/>
                    <w:left w:val="none" w:sz="0" w:space="0" w:color="auto"/>
                    <w:bottom w:val="none" w:sz="0" w:space="0" w:color="auto"/>
                    <w:right w:val="none" w:sz="0" w:space="0" w:color="auto"/>
                  </w:divBdr>
                </w:div>
                <w:div w:id="2102599512">
                  <w:marLeft w:val="480"/>
                  <w:marRight w:val="0"/>
                  <w:marTop w:val="0"/>
                  <w:marBottom w:val="0"/>
                  <w:divBdr>
                    <w:top w:val="none" w:sz="0" w:space="0" w:color="auto"/>
                    <w:left w:val="none" w:sz="0" w:space="0" w:color="auto"/>
                    <w:bottom w:val="none" w:sz="0" w:space="0" w:color="auto"/>
                    <w:right w:val="none" w:sz="0" w:space="0" w:color="auto"/>
                  </w:divBdr>
                </w:div>
                <w:div w:id="360134674">
                  <w:marLeft w:val="480"/>
                  <w:marRight w:val="0"/>
                  <w:marTop w:val="0"/>
                  <w:marBottom w:val="0"/>
                  <w:divBdr>
                    <w:top w:val="none" w:sz="0" w:space="0" w:color="auto"/>
                    <w:left w:val="none" w:sz="0" w:space="0" w:color="auto"/>
                    <w:bottom w:val="none" w:sz="0" w:space="0" w:color="auto"/>
                    <w:right w:val="none" w:sz="0" w:space="0" w:color="auto"/>
                  </w:divBdr>
                </w:div>
                <w:div w:id="386563998">
                  <w:marLeft w:val="480"/>
                  <w:marRight w:val="0"/>
                  <w:marTop w:val="0"/>
                  <w:marBottom w:val="0"/>
                  <w:divBdr>
                    <w:top w:val="none" w:sz="0" w:space="0" w:color="auto"/>
                    <w:left w:val="none" w:sz="0" w:space="0" w:color="auto"/>
                    <w:bottom w:val="none" w:sz="0" w:space="0" w:color="auto"/>
                    <w:right w:val="none" w:sz="0" w:space="0" w:color="auto"/>
                  </w:divBdr>
                </w:div>
                <w:div w:id="136849297">
                  <w:marLeft w:val="480"/>
                  <w:marRight w:val="0"/>
                  <w:marTop w:val="0"/>
                  <w:marBottom w:val="0"/>
                  <w:divBdr>
                    <w:top w:val="none" w:sz="0" w:space="0" w:color="auto"/>
                    <w:left w:val="none" w:sz="0" w:space="0" w:color="auto"/>
                    <w:bottom w:val="none" w:sz="0" w:space="0" w:color="auto"/>
                    <w:right w:val="none" w:sz="0" w:space="0" w:color="auto"/>
                  </w:divBdr>
                </w:div>
                <w:div w:id="1879466638">
                  <w:marLeft w:val="480"/>
                  <w:marRight w:val="0"/>
                  <w:marTop w:val="0"/>
                  <w:marBottom w:val="0"/>
                  <w:divBdr>
                    <w:top w:val="none" w:sz="0" w:space="0" w:color="auto"/>
                    <w:left w:val="none" w:sz="0" w:space="0" w:color="auto"/>
                    <w:bottom w:val="none" w:sz="0" w:space="0" w:color="auto"/>
                    <w:right w:val="none" w:sz="0" w:space="0" w:color="auto"/>
                  </w:divBdr>
                </w:div>
                <w:div w:id="2010398462">
                  <w:marLeft w:val="480"/>
                  <w:marRight w:val="0"/>
                  <w:marTop w:val="0"/>
                  <w:marBottom w:val="0"/>
                  <w:divBdr>
                    <w:top w:val="none" w:sz="0" w:space="0" w:color="auto"/>
                    <w:left w:val="none" w:sz="0" w:space="0" w:color="auto"/>
                    <w:bottom w:val="none" w:sz="0" w:space="0" w:color="auto"/>
                    <w:right w:val="none" w:sz="0" w:space="0" w:color="auto"/>
                  </w:divBdr>
                </w:div>
                <w:div w:id="1114983692">
                  <w:marLeft w:val="480"/>
                  <w:marRight w:val="0"/>
                  <w:marTop w:val="0"/>
                  <w:marBottom w:val="0"/>
                  <w:divBdr>
                    <w:top w:val="none" w:sz="0" w:space="0" w:color="auto"/>
                    <w:left w:val="none" w:sz="0" w:space="0" w:color="auto"/>
                    <w:bottom w:val="none" w:sz="0" w:space="0" w:color="auto"/>
                    <w:right w:val="none" w:sz="0" w:space="0" w:color="auto"/>
                  </w:divBdr>
                </w:div>
                <w:div w:id="1463427240">
                  <w:marLeft w:val="480"/>
                  <w:marRight w:val="0"/>
                  <w:marTop w:val="0"/>
                  <w:marBottom w:val="0"/>
                  <w:divBdr>
                    <w:top w:val="none" w:sz="0" w:space="0" w:color="auto"/>
                    <w:left w:val="none" w:sz="0" w:space="0" w:color="auto"/>
                    <w:bottom w:val="none" w:sz="0" w:space="0" w:color="auto"/>
                    <w:right w:val="none" w:sz="0" w:space="0" w:color="auto"/>
                  </w:divBdr>
                </w:div>
                <w:div w:id="1803647739">
                  <w:marLeft w:val="480"/>
                  <w:marRight w:val="0"/>
                  <w:marTop w:val="0"/>
                  <w:marBottom w:val="0"/>
                  <w:divBdr>
                    <w:top w:val="none" w:sz="0" w:space="0" w:color="auto"/>
                    <w:left w:val="none" w:sz="0" w:space="0" w:color="auto"/>
                    <w:bottom w:val="none" w:sz="0" w:space="0" w:color="auto"/>
                    <w:right w:val="none" w:sz="0" w:space="0" w:color="auto"/>
                  </w:divBdr>
                </w:div>
                <w:div w:id="595333935">
                  <w:marLeft w:val="480"/>
                  <w:marRight w:val="0"/>
                  <w:marTop w:val="0"/>
                  <w:marBottom w:val="0"/>
                  <w:divBdr>
                    <w:top w:val="none" w:sz="0" w:space="0" w:color="auto"/>
                    <w:left w:val="none" w:sz="0" w:space="0" w:color="auto"/>
                    <w:bottom w:val="none" w:sz="0" w:space="0" w:color="auto"/>
                    <w:right w:val="none" w:sz="0" w:space="0" w:color="auto"/>
                  </w:divBdr>
                </w:div>
                <w:div w:id="1914581939">
                  <w:marLeft w:val="480"/>
                  <w:marRight w:val="0"/>
                  <w:marTop w:val="0"/>
                  <w:marBottom w:val="0"/>
                  <w:divBdr>
                    <w:top w:val="none" w:sz="0" w:space="0" w:color="auto"/>
                    <w:left w:val="none" w:sz="0" w:space="0" w:color="auto"/>
                    <w:bottom w:val="none" w:sz="0" w:space="0" w:color="auto"/>
                    <w:right w:val="none" w:sz="0" w:space="0" w:color="auto"/>
                  </w:divBdr>
                </w:div>
                <w:div w:id="1720399150">
                  <w:marLeft w:val="480"/>
                  <w:marRight w:val="0"/>
                  <w:marTop w:val="0"/>
                  <w:marBottom w:val="0"/>
                  <w:divBdr>
                    <w:top w:val="none" w:sz="0" w:space="0" w:color="auto"/>
                    <w:left w:val="none" w:sz="0" w:space="0" w:color="auto"/>
                    <w:bottom w:val="none" w:sz="0" w:space="0" w:color="auto"/>
                    <w:right w:val="none" w:sz="0" w:space="0" w:color="auto"/>
                  </w:divBdr>
                </w:div>
                <w:div w:id="950361110">
                  <w:marLeft w:val="480"/>
                  <w:marRight w:val="0"/>
                  <w:marTop w:val="0"/>
                  <w:marBottom w:val="0"/>
                  <w:divBdr>
                    <w:top w:val="none" w:sz="0" w:space="0" w:color="auto"/>
                    <w:left w:val="none" w:sz="0" w:space="0" w:color="auto"/>
                    <w:bottom w:val="none" w:sz="0" w:space="0" w:color="auto"/>
                    <w:right w:val="none" w:sz="0" w:space="0" w:color="auto"/>
                  </w:divBdr>
                </w:div>
                <w:div w:id="1465467852">
                  <w:marLeft w:val="480"/>
                  <w:marRight w:val="0"/>
                  <w:marTop w:val="0"/>
                  <w:marBottom w:val="0"/>
                  <w:divBdr>
                    <w:top w:val="none" w:sz="0" w:space="0" w:color="auto"/>
                    <w:left w:val="none" w:sz="0" w:space="0" w:color="auto"/>
                    <w:bottom w:val="none" w:sz="0" w:space="0" w:color="auto"/>
                    <w:right w:val="none" w:sz="0" w:space="0" w:color="auto"/>
                  </w:divBdr>
                </w:div>
                <w:div w:id="2103256736">
                  <w:marLeft w:val="480"/>
                  <w:marRight w:val="0"/>
                  <w:marTop w:val="0"/>
                  <w:marBottom w:val="0"/>
                  <w:divBdr>
                    <w:top w:val="none" w:sz="0" w:space="0" w:color="auto"/>
                    <w:left w:val="none" w:sz="0" w:space="0" w:color="auto"/>
                    <w:bottom w:val="none" w:sz="0" w:space="0" w:color="auto"/>
                    <w:right w:val="none" w:sz="0" w:space="0" w:color="auto"/>
                  </w:divBdr>
                </w:div>
                <w:div w:id="1702242984">
                  <w:marLeft w:val="480"/>
                  <w:marRight w:val="0"/>
                  <w:marTop w:val="0"/>
                  <w:marBottom w:val="0"/>
                  <w:divBdr>
                    <w:top w:val="none" w:sz="0" w:space="0" w:color="auto"/>
                    <w:left w:val="none" w:sz="0" w:space="0" w:color="auto"/>
                    <w:bottom w:val="none" w:sz="0" w:space="0" w:color="auto"/>
                    <w:right w:val="none" w:sz="0" w:space="0" w:color="auto"/>
                  </w:divBdr>
                </w:div>
                <w:div w:id="13308171">
                  <w:marLeft w:val="480"/>
                  <w:marRight w:val="0"/>
                  <w:marTop w:val="0"/>
                  <w:marBottom w:val="0"/>
                  <w:divBdr>
                    <w:top w:val="none" w:sz="0" w:space="0" w:color="auto"/>
                    <w:left w:val="none" w:sz="0" w:space="0" w:color="auto"/>
                    <w:bottom w:val="none" w:sz="0" w:space="0" w:color="auto"/>
                    <w:right w:val="none" w:sz="0" w:space="0" w:color="auto"/>
                  </w:divBdr>
                </w:div>
                <w:div w:id="1407874235">
                  <w:marLeft w:val="480"/>
                  <w:marRight w:val="0"/>
                  <w:marTop w:val="0"/>
                  <w:marBottom w:val="0"/>
                  <w:divBdr>
                    <w:top w:val="none" w:sz="0" w:space="0" w:color="auto"/>
                    <w:left w:val="none" w:sz="0" w:space="0" w:color="auto"/>
                    <w:bottom w:val="none" w:sz="0" w:space="0" w:color="auto"/>
                    <w:right w:val="none" w:sz="0" w:space="0" w:color="auto"/>
                  </w:divBdr>
                </w:div>
                <w:div w:id="1512256218">
                  <w:marLeft w:val="480"/>
                  <w:marRight w:val="0"/>
                  <w:marTop w:val="0"/>
                  <w:marBottom w:val="0"/>
                  <w:divBdr>
                    <w:top w:val="none" w:sz="0" w:space="0" w:color="auto"/>
                    <w:left w:val="none" w:sz="0" w:space="0" w:color="auto"/>
                    <w:bottom w:val="none" w:sz="0" w:space="0" w:color="auto"/>
                    <w:right w:val="none" w:sz="0" w:space="0" w:color="auto"/>
                  </w:divBdr>
                </w:div>
                <w:div w:id="1538662210">
                  <w:marLeft w:val="480"/>
                  <w:marRight w:val="0"/>
                  <w:marTop w:val="0"/>
                  <w:marBottom w:val="0"/>
                  <w:divBdr>
                    <w:top w:val="none" w:sz="0" w:space="0" w:color="auto"/>
                    <w:left w:val="none" w:sz="0" w:space="0" w:color="auto"/>
                    <w:bottom w:val="none" w:sz="0" w:space="0" w:color="auto"/>
                    <w:right w:val="none" w:sz="0" w:space="0" w:color="auto"/>
                  </w:divBdr>
                </w:div>
                <w:div w:id="899635198">
                  <w:marLeft w:val="480"/>
                  <w:marRight w:val="0"/>
                  <w:marTop w:val="0"/>
                  <w:marBottom w:val="0"/>
                  <w:divBdr>
                    <w:top w:val="none" w:sz="0" w:space="0" w:color="auto"/>
                    <w:left w:val="none" w:sz="0" w:space="0" w:color="auto"/>
                    <w:bottom w:val="none" w:sz="0" w:space="0" w:color="auto"/>
                    <w:right w:val="none" w:sz="0" w:space="0" w:color="auto"/>
                  </w:divBdr>
                </w:div>
                <w:div w:id="1142036895">
                  <w:marLeft w:val="480"/>
                  <w:marRight w:val="0"/>
                  <w:marTop w:val="0"/>
                  <w:marBottom w:val="0"/>
                  <w:divBdr>
                    <w:top w:val="none" w:sz="0" w:space="0" w:color="auto"/>
                    <w:left w:val="none" w:sz="0" w:space="0" w:color="auto"/>
                    <w:bottom w:val="none" w:sz="0" w:space="0" w:color="auto"/>
                    <w:right w:val="none" w:sz="0" w:space="0" w:color="auto"/>
                  </w:divBdr>
                </w:div>
                <w:div w:id="1925646706">
                  <w:marLeft w:val="480"/>
                  <w:marRight w:val="0"/>
                  <w:marTop w:val="0"/>
                  <w:marBottom w:val="0"/>
                  <w:divBdr>
                    <w:top w:val="none" w:sz="0" w:space="0" w:color="auto"/>
                    <w:left w:val="none" w:sz="0" w:space="0" w:color="auto"/>
                    <w:bottom w:val="none" w:sz="0" w:space="0" w:color="auto"/>
                    <w:right w:val="none" w:sz="0" w:space="0" w:color="auto"/>
                  </w:divBdr>
                </w:div>
                <w:div w:id="1519810002">
                  <w:marLeft w:val="480"/>
                  <w:marRight w:val="0"/>
                  <w:marTop w:val="0"/>
                  <w:marBottom w:val="0"/>
                  <w:divBdr>
                    <w:top w:val="none" w:sz="0" w:space="0" w:color="auto"/>
                    <w:left w:val="none" w:sz="0" w:space="0" w:color="auto"/>
                    <w:bottom w:val="none" w:sz="0" w:space="0" w:color="auto"/>
                    <w:right w:val="none" w:sz="0" w:space="0" w:color="auto"/>
                  </w:divBdr>
                </w:div>
                <w:div w:id="730272988">
                  <w:marLeft w:val="480"/>
                  <w:marRight w:val="0"/>
                  <w:marTop w:val="0"/>
                  <w:marBottom w:val="0"/>
                  <w:divBdr>
                    <w:top w:val="none" w:sz="0" w:space="0" w:color="auto"/>
                    <w:left w:val="none" w:sz="0" w:space="0" w:color="auto"/>
                    <w:bottom w:val="none" w:sz="0" w:space="0" w:color="auto"/>
                    <w:right w:val="none" w:sz="0" w:space="0" w:color="auto"/>
                  </w:divBdr>
                </w:div>
                <w:div w:id="1411384682">
                  <w:marLeft w:val="480"/>
                  <w:marRight w:val="0"/>
                  <w:marTop w:val="0"/>
                  <w:marBottom w:val="0"/>
                  <w:divBdr>
                    <w:top w:val="none" w:sz="0" w:space="0" w:color="auto"/>
                    <w:left w:val="none" w:sz="0" w:space="0" w:color="auto"/>
                    <w:bottom w:val="none" w:sz="0" w:space="0" w:color="auto"/>
                    <w:right w:val="none" w:sz="0" w:space="0" w:color="auto"/>
                  </w:divBdr>
                </w:div>
                <w:div w:id="1340742903">
                  <w:marLeft w:val="480"/>
                  <w:marRight w:val="0"/>
                  <w:marTop w:val="0"/>
                  <w:marBottom w:val="0"/>
                  <w:divBdr>
                    <w:top w:val="none" w:sz="0" w:space="0" w:color="auto"/>
                    <w:left w:val="none" w:sz="0" w:space="0" w:color="auto"/>
                    <w:bottom w:val="none" w:sz="0" w:space="0" w:color="auto"/>
                    <w:right w:val="none" w:sz="0" w:space="0" w:color="auto"/>
                  </w:divBdr>
                </w:div>
                <w:div w:id="1275363281">
                  <w:marLeft w:val="480"/>
                  <w:marRight w:val="0"/>
                  <w:marTop w:val="0"/>
                  <w:marBottom w:val="0"/>
                  <w:divBdr>
                    <w:top w:val="none" w:sz="0" w:space="0" w:color="auto"/>
                    <w:left w:val="none" w:sz="0" w:space="0" w:color="auto"/>
                    <w:bottom w:val="none" w:sz="0" w:space="0" w:color="auto"/>
                    <w:right w:val="none" w:sz="0" w:space="0" w:color="auto"/>
                  </w:divBdr>
                </w:div>
                <w:div w:id="875967122">
                  <w:marLeft w:val="480"/>
                  <w:marRight w:val="0"/>
                  <w:marTop w:val="0"/>
                  <w:marBottom w:val="0"/>
                  <w:divBdr>
                    <w:top w:val="none" w:sz="0" w:space="0" w:color="auto"/>
                    <w:left w:val="none" w:sz="0" w:space="0" w:color="auto"/>
                    <w:bottom w:val="none" w:sz="0" w:space="0" w:color="auto"/>
                    <w:right w:val="none" w:sz="0" w:space="0" w:color="auto"/>
                  </w:divBdr>
                </w:div>
                <w:div w:id="414134363">
                  <w:marLeft w:val="480"/>
                  <w:marRight w:val="0"/>
                  <w:marTop w:val="0"/>
                  <w:marBottom w:val="0"/>
                  <w:divBdr>
                    <w:top w:val="none" w:sz="0" w:space="0" w:color="auto"/>
                    <w:left w:val="none" w:sz="0" w:space="0" w:color="auto"/>
                    <w:bottom w:val="none" w:sz="0" w:space="0" w:color="auto"/>
                    <w:right w:val="none" w:sz="0" w:space="0" w:color="auto"/>
                  </w:divBdr>
                </w:div>
                <w:div w:id="610281926">
                  <w:marLeft w:val="480"/>
                  <w:marRight w:val="0"/>
                  <w:marTop w:val="0"/>
                  <w:marBottom w:val="0"/>
                  <w:divBdr>
                    <w:top w:val="none" w:sz="0" w:space="0" w:color="auto"/>
                    <w:left w:val="none" w:sz="0" w:space="0" w:color="auto"/>
                    <w:bottom w:val="none" w:sz="0" w:space="0" w:color="auto"/>
                    <w:right w:val="none" w:sz="0" w:space="0" w:color="auto"/>
                  </w:divBdr>
                </w:div>
                <w:div w:id="477385669">
                  <w:marLeft w:val="480"/>
                  <w:marRight w:val="0"/>
                  <w:marTop w:val="0"/>
                  <w:marBottom w:val="0"/>
                  <w:divBdr>
                    <w:top w:val="none" w:sz="0" w:space="0" w:color="auto"/>
                    <w:left w:val="none" w:sz="0" w:space="0" w:color="auto"/>
                    <w:bottom w:val="none" w:sz="0" w:space="0" w:color="auto"/>
                    <w:right w:val="none" w:sz="0" w:space="0" w:color="auto"/>
                  </w:divBdr>
                </w:div>
                <w:div w:id="1300376577">
                  <w:marLeft w:val="480"/>
                  <w:marRight w:val="0"/>
                  <w:marTop w:val="0"/>
                  <w:marBottom w:val="0"/>
                  <w:divBdr>
                    <w:top w:val="none" w:sz="0" w:space="0" w:color="auto"/>
                    <w:left w:val="none" w:sz="0" w:space="0" w:color="auto"/>
                    <w:bottom w:val="none" w:sz="0" w:space="0" w:color="auto"/>
                    <w:right w:val="none" w:sz="0" w:space="0" w:color="auto"/>
                  </w:divBdr>
                </w:div>
                <w:div w:id="962425518">
                  <w:marLeft w:val="480"/>
                  <w:marRight w:val="0"/>
                  <w:marTop w:val="0"/>
                  <w:marBottom w:val="0"/>
                  <w:divBdr>
                    <w:top w:val="none" w:sz="0" w:space="0" w:color="auto"/>
                    <w:left w:val="none" w:sz="0" w:space="0" w:color="auto"/>
                    <w:bottom w:val="none" w:sz="0" w:space="0" w:color="auto"/>
                    <w:right w:val="none" w:sz="0" w:space="0" w:color="auto"/>
                  </w:divBdr>
                </w:div>
                <w:div w:id="604923379">
                  <w:marLeft w:val="480"/>
                  <w:marRight w:val="0"/>
                  <w:marTop w:val="0"/>
                  <w:marBottom w:val="0"/>
                  <w:divBdr>
                    <w:top w:val="none" w:sz="0" w:space="0" w:color="auto"/>
                    <w:left w:val="none" w:sz="0" w:space="0" w:color="auto"/>
                    <w:bottom w:val="none" w:sz="0" w:space="0" w:color="auto"/>
                    <w:right w:val="none" w:sz="0" w:space="0" w:color="auto"/>
                  </w:divBdr>
                </w:div>
                <w:div w:id="1147435210">
                  <w:marLeft w:val="480"/>
                  <w:marRight w:val="0"/>
                  <w:marTop w:val="0"/>
                  <w:marBottom w:val="0"/>
                  <w:divBdr>
                    <w:top w:val="none" w:sz="0" w:space="0" w:color="auto"/>
                    <w:left w:val="none" w:sz="0" w:space="0" w:color="auto"/>
                    <w:bottom w:val="none" w:sz="0" w:space="0" w:color="auto"/>
                    <w:right w:val="none" w:sz="0" w:space="0" w:color="auto"/>
                  </w:divBdr>
                </w:div>
                <w:div w:id="266696373">
                  <w:marLeft w:val="480"/>
                  <w:marRight w:val="0"/>
                  <w:marTop w:val="0"/>
                  <w:marBottom w:val="0"/>
                  <w:divBdr>
                    <w:top w:val="none" w:sz="0" w:space="0" w:color="auto"/>
                    <w:left w:val="none" w:sz="0" w:space="0" w:color="auto"/>
                    <w:bottom w:val="none" w:sz="0" w:space="0" w:color="auto"/>
                    <w:right w:val="none" w:sz="0" w:space="0" w:color="auto"/>
                  </w:divBdr>
                </w:div>
                <w:div w:id="805007927">
                  <w:marLeft w:val="480"/>
                  <w:marRight w:val="0"/>
                  <w:marTop w:val="0"/>
                  <w:marBottom w:val="0"/>
                  <w:divBdr>
                    <w:top w:val="none" w:sz="0" w:space="0" w:color="auto"/>
                    <w:left w:val="none" w:sz="0" w:space="0" w:color="auto"/>
                    <w:bottom w:val="none" w:sz="0" w:space="0" w:color="auto"/>
                    <w:right w:val="none" w:sz="0" w:space="0" w:color="auto"/>
                  </w:divBdr>
                </w:div>
                <w:div w:id="1545747758">
                  <w:marLeft w:val="480"/>
                  <w:marRight w:val="0"/>
                  <w:marTop w:val="0"/>
                  <w:marBottom w:val="0"/>
                  <w:divBdr>
                    <w:top w:val="none" w:sz="0" w:space="0" w:color="auto"/>
                    <w:left w:val="none" w:sz="0" w:space="0" w:color="auto"/>
                    <w:bottom w:val="none" w:sz="0" w:space="0" w:color="auto"/>
                    <w:right w:val="none" w:sz="0" w:space="0" w:color="auto"/>
                  </w:divBdr>
                </w:div>
                <w:div w:id="460460215">
                  <w:marLeft w:val="480"/>
                  <w:marRight w:val="0"/>
                  <w:marTop w:val="0"/>
                  <w:marBottom w:val="0"/>
                  <w:divBdr>
                    <w:top w:val="none" w:sz="0" w:space="0" w:color="auto"/>
                    <w:left w:val="none" w:sz="0" w:space="0" w:color="auto"/>
                    <w:bottom w:val="none" w:sz="0" w:space="0" w:color="auto"/>
                    <w:right w:val="none" w:sz="0" w:space="0" w:color="auto"/>
                  </w:divBdr>
                </w:div>
                <w:div w:id="1391150505">
                  <w:marLeft w:val="480"/>
                  <w:marRight w:val="0"/>
                  <w:marTop w:val="0"/>
                  <w:marBottom w:val="0"/>
                  <w:divBdr>
                    <w:top w:val="none" w:sz="0" w:space="0" w:color="auto"/>
                    <w:left w:val="none" w:sz="0" w:space="0" w:color="auto"/>
                    <w:bottom w:val="none" w:sz="0" w:space="0" w:color="auto"/>
                    <w:right w:val="none" w:sz="0" w:space="0" w:color="auto"/>
                  </w:divBdr>
                </w:div>
                <w:div w:id="11954620">
                  <w:marLeft w:val="480"/>
                  <w:marRight w:val="0"/>
                  <w:marTop w:val="0"/>
                  <w:marBottom w:val="0"/>
                  <w:divBdr>
                    <w:top w:val="none" w:sz="0" w:space="0" w:color="auto"/>
                    <w:left w:val="none" w:sz="0" w:space="0" w:color="auto"/>
                    <w:bottom w:val="none" w:sz="0" w:space="0" w:color="auto"/>
                    <w:right w:val="none" w:sz="0" w:space="0" w:color="auto"/>
                  </w:divBdr>
                </w:div>
                <w:div w:id="75708182">
                  <w:marLeft w:val="480"/>
                  <w:marRight w:val="0"/>
                  <w:marTop w:val="0"/>
                  <w:marBottom w:val="0"/>
                  <w:divBdr>
                    <w:top w:val="none" w:sz="0" w:space="0" w:color="auto"/>
                    <w:left w:val="none" w:sz="0" w:space="0" w:color="auto"/>
                    <w:bottom w:val="none" w:sz="0" w:space="0" w:color="auto"/>
                    <w:right w:val="none" w:sz="0" w:space="0" w:color="auto"/>
                  </w:divBdr>
                </w:div>
                <w:div w:id="1474717987">
                  <w:marLeft w:val="480"/>
                  <w:marRight w:val="0"/>
                  <w:marTop w:val="0"/>
                  <w:marBottom w:val="0"/>
                  <w:divBdr>
                    <w:top w:val="none" w:sz="0" w:space="0" w:color="auto"/>
                    <w:left w:val="none" w:sz="0" w:space="0" w:color="auto"/>
                    <w:bottom w:val="none" w:sz="0" w:space="0" w:color="auto"/>
                    <w:right w:val="none" w:sz="0" w:space="0" w:color="auto"/>
                  </w:divBdr>
                </w:div>
                <w:div w:id="2026520304">
                  <w:marLeft w:val="480"/>
                  <w:marRight w:val="0"/>
                  <w:marTop w:val="0"/>
                  <w:marBottom w:val="0"/>
                  <w:divBdr>
                    <w:top w:val="none" w:sz="0" w:space="0" w:color="auto"/>
                    <w:left w:val="none" w:sz="0" w:space="0" w:color="auto"/>
                    <w:bottom w:val="none" w:sz="0" w:space="0" w:color="auto"/>
                    <w:right w:val="none" w:sz="0" w:space="0" w:color="auto"/>
                  </w:divBdr>
                </w:div>
                <w:div w:id="704989910">
                  <w:marLeft w:val="480"/>
                  <w:marRight w:val="0"/>
                  <w:marTop w:val="0"/>
                  <w:marBottom w:val="0"/>
                  <w:divBdr>
                    <w:top w:val="none" w:sz="0" w:space="0" w:color="auto"/>
                    <w:left w:val="none" w:sz="0" w:space="0" w:color="auto"/>
                    <w:bottom w:val="none" w:sz="0" w:space="0" w:color="auto"/>
                    <w:right w:val="none" w:sz="0" w:space="0" w:color="auto"/>
                  </w:divBdr>
                </w:div>
                <w:div w:id="128482100">
                  <w:marLeft w:val="480"/>
                  <w:marRight w:val="0"/>
                  <w:marTop w:val="0"/>
                  <w:marBottom w:val="0"/>
                  <w:divBdr>
                    <w:top w:val="none" w:sz="0" w:space="0" w:color="auto"/>
                    <w:left w:val="none" w:sz="0" w:space="0" w:color="auto"/>
                    <w:bottom w:val="none" w:sz="0" w:space="0" w:color="auto"/>
                    <w:right w:val="none" w:sz="0" w:space="0" w:color="auto"/>
                  </w:divBdr>
                </w:div>
                <w:div w:id="963460742">
                  <w:marLeft w:val="480"/>
                  <w:marRight w:val="0"/>
                  <w:marTop w:val="0"/>
                  <w:marBottom w:val="0"/>
                  <w:divBdr>
                    <w:top w:val="none" w:sz="0" w:space="0" w:color="auto"/>
                    <w:left w:val="none" w:sz="0" w:space="0" w:color="auto"/>
                    <w:bottom w:val="none" w:sz="0" w:space="0" w:color="auto"/>
                    <w:right w:val="none" w:sz="0" w:space="0" w:color="auto"/>
                  </w:divBdr>
                </w:div>
                <w:div w:id="1028680856">
                  <w:marLeft w:val="480"/>
                  <w:marRight w:val="0"/>
                  <w:marTop w:val="0"/>
                  <w:marBottom w:val="0"/>
                  <w:divBdr>
                    <w:top w:val="none" w:sz="0" w:space="0" w:color="auto"/>
                    <w:left w:val="none" w:sz="0" w:space="0" w:color="auto"/>
                    <w:bottom w:val="none" w:sz="0" w:space="0" w:color="auto"/>
                    <w:right w:val="none" w:sz="0" w:space="0" w:color="auto"/>
                  </w:divBdr>
                </w:div>
                <w:div w:id="588082875">
                  <w:marLeft w:val="480"/>
                  <w:marRight w:val="0"/>
                  <w:marTop w:val="0"/>
                  <w:marBottom w:val="0"/>
                  <w:divBdr>
                    <w:top w:val="none" w:sz="0" w:space="0" w:color="auto"/>
                    <w:left w:val="none" w:sz="0" w:space="0" w:color="auto"/>
                    <w:bottom w:val="none" w:sz="0" w:space="0" w:color="auto"/>
                    <w:right w:val="none" w:sz="0" w:space="0" w:color="auto"/>
                  </w:divBdr>
                </w:div>
                <w:div w:id="695732651">
                  <w:marLeft w:val="480"/>
                  <w:marRight w:val="0"/>
                  <w:marTop w:val="0"/>
                  <w:marBottom w:val="0"/>
                  <w:divBdr>
                    <w:top w:val="none" w:sz="0" w:space="0" w:color="auto"/>
                    <w:left w:val="none" w:sz="0" w:space="0" w:color="auto"/>
                    <w:bottom w:val="none" w:sz="0" w:space="0" w:color="auto"/>
                    <w:right w:val="none" w:sz="0" w:space="0" w:color="auto"/>
                  </w:divBdr>
                </w:div>
                <w:div w:id="1955751316">
                  <w:marLeft w:val="480"/>
                  <w:marRight w:val="0"/>
                  <w:marTop w:val="0"/>
                  <w:marBottom w:val="0"/>
                  <w:divBdr>
                    <w:top w:val="none" w:sz="0" w:space="0" w:color="auto"/>
                    <w:left w:val="none" w:sz="0" w:space="0" w:color="auto"/>
                    <w:bottom w:val="none" w:sz="0" w:space="0" w:color="auto"/>
                    <w:right w:val="none" w:sz="0" w:space="0" w:color="auto"/>
                  </w:divBdr>
                </w:div>
                <w:div w:id="100682825">
                  <w:marLeft w:val="480"/>
                  <w:marRight w:val="0"/>
                  <w:marTop w:val="0"/>
                  <w:marBottom w:val="0"/>
                  <w:divBdr>
                    <w:top w:val="none" w:sz="0" w:space="0" w:color="auto"/>
                    <w:left w:val="none" w:sz="0" w:space="0" w:color="auto"/>
                    <w:bottom w:val="none" w:sz="0" w:space="0" w:color="auto"/>
                    <w:right w:val="none" w:sz="0" w:space="0" w:color="auto"/>
                  </w:divBdr>
                </w:div>
                <w:div w:id="881360486">
                  <w:marLeft w:val="480"/>
                  <w:marRight w:val="0"/>
                  <w:marTop w:val="0"/>
                  <w:marBottom w:val="0"/>
                  <w:divBdr>
                    <w:top w:val="none" w:sz="0" w:space="0" w:color="auto"/>
                    <w:left w:val="none" w:sz="0" w:space="0" w:color="auto"/>
                    <w:bottom w:val="none" w:sz="0" w:space="0" w:color="auto"/>
                    <w:right w:val="none" w:sz="0" w:space="0" w:color="auto"/>
                  </w:divBdr>
                </w:div>
                <w:div w:id="972367005">
                  <w:marLeft w:val="480"/>
                  <w:marRight w:val="0"/>
                  <w:marTop w:val="0"/>
                  <w:marBottom w:val="0"/>
                  <w:divBdr>
                    <w:top w:val="none" w:sz="0" w:space="0" w:color="auto"/>
                    <w:left w:val="none" w:sz="0" w:space="0" w:color="auto"/>
                    <w:bottom w:val="none" w:sz="0" w:space="0" w:color="auto"/>
                    <w:right w:val="none" w:sz="0" w:space="0" w:color="auto"/>
                  </w:divBdr>
                </w:div>
                <w:div w:id="871504345">
                  <w:marLeft w:val="480"/>
                  <w:marRight w:val="0"/>
                  <w:marTop w:val="0"/>
                  <w:marBottom w:val="0"/>
                  <w:divBdr>
                    <w:top w:val="none" w:sz="0" w:space="0" w:color="auto"/>
                    <w:left w:val="none" w:sz="0" w:space="0" w:color="auto"/>
                    <w:bottom w:val="none" w:sz="0" w:space="0" w:color="auto"/>
                    <w:right w:val="none" w:sz="0" w:space="0" w:color="auto"/>
                  </w:divBdr>
                </w:div>
                <w:div w:id="886571459">
                  <w:marLeft w:val="480"/>
                  <w:marRight w:val="0"/>
                  <w:marTop w:val="0"/>
                  <w:marBottom w:val="0"/>
                  <w:divBdr>
                    <w:top w:val="none" w:sz="0" w:space="0" w:color="auto"/>
                    <w:left w:val="none" w:sz="0" w:space="0" w:color="auto"/>
                    <w:bottom w:val="none" w:sz="0" w:space="0" w:color="auto"/>
                    <w:right w:val="none" w:sz="0" w:space="0" w:color="auto"/>
                  </w:divBdr>
                </w:div>
                <w:div w:id="734817058">
                  <w:marLeft w:val="480"/>
                  <w:marRight w:val="0"/>
                  <w:marTop w:val="0"/>
                  <w:marBottom w:val="0"/>
                  <w:divBdr>
                    <w:top w:val="none" w:sz="0" w:space="0" w:color="auto"/>
                    <w:left w:val="none" w:sz="0" w:space="0" w:color="auto"/>
                    <w:bottom w:val="none" w:sz="0" w:space="0" w:color="auto"/>
                    <w:right w:val="none" w:sz="0" w:space="0" w:color="auto"/>
                  </w:divBdr>
                </w:div>
                <w:div w:id="496842210">
                  <w:marLeft w:val="480"/>
                  <w:marRight w:val="0"/>
                  <w:marTop w:val="0"/>
                  <w:marBottom w:val="0"/>
                  <w:divBdr>
                    <w:top w:val="none" w:sz="0" w:space="0" w:color="auto"/>
                    <w:left w:val="none" w:sz="0" w:space="0" w:color="auto"/>
                    <w:bottom w:val="none" w:sz="0" w:space="0" w:color="auto"/>
                    <w:right w:val="none" w:sz="0" w:space="0" w:color="auto"/>
                  </w:divBdr>
                </w:div>
                <w:div w:id="1149901246">
                  <w:marLeft w:val="480"/>
                  <w:marRight w:val="0"/>
                  <w:marTop w:val="0"/>
                  <w:marBottom w:val="0"/>
                  <w:divBdr>
                    <w:top w:val="none" w:sz="0" w:space="0" w:color="auto"/>
                    <w:left w:val="none" w:sz="0" w:space="0" w:color="auto"/>
                    <w:bottom w:val="none" w:sz="0" w:space="0" w:color="auto"/>
                    <w:right w:val="none" w:sz="0" w:space="0" w:color="auto"/>
                  </w:divBdr>
                </w:div>
              </w:divsChild>
            </w:div>
            <w:div w:id="706685611">
              <w:marLeft w:val="0"/>
              <w:marRight w:val="0"/>
              <w:marTop w:val="0"/>
              <w:marBottom w:val="0"/>
              <w:divBdr>
                <w:top w:val="none" w:sz="0" w:space="0" w:color="auto"/>
                <w:left w:val="none" w:sz="0" w:space="0" w:color="auto"/>
                <w:bottom w:val="none" w:sz="0" w:space="0" w:color="auto"/>
                <w:right w:val="none" w:sz="0" w:space="0" w:color="auto"/>
              </w:divBdr>
              <w:divsChild>
                <w:div w:id="1635215517">
                  <w:marLeft w:val="480"/>
                  <w:marRight w:val="0"/>
                  <w:marTop w:val="0"/>
                  <w:marBottom w:val="0"/>
                  <w:divBdr>
                    <w:top w:val="none" w:sz="0" w:space="0" w:color="auto"/>
                    <w:left w:val="none" w:sz="0" w:space="0" w:color="auto"/>
                    <w:bottom w:val="none" w:sz="0" w:space="0" w:color="auto"/>
                    <w:right w:val="none" w:sz="0" w:space="0" w:color="auto"/>
                  </w:divBdr>
                </w:div>
                <w:div w:id="1776747391">
                  <w:marLeft w:val="480"/>
                  <w:marRight w:val="0"/>
                  <w:marTop w:val="0"/>
                  <w:marBottom w:val="0"/>
                  <w:divBdr>
                    <w:top w:val="none" w:sz="0" w:space="0" w:color="auto"/>
                    <w:left w:val="none" w:sz="0" w:space="0" w:color="auto"/>
                    <w:bottom w:val="none" w:sz="0" w:space="0" w:color="auto"/>
                    <w:right w:val="none" w:sz="0" w:space="0" w:color="auto"/>
                  </w:divBdr>
                </w:div>
                <w:div w:id="442920773">
                  <w:marLeft w:val="480"/>
                  <w:marRight w:val="0"/>
                  <w:marTop w:val="0"/>
                  <w:marBottom w:val="0"/>
                  <w:divBdr>
                    <w:top w:val="none" w:sz="0" w:space="0" w:color="auto"/>
                    <w:left w:val="none" w:sz="0" w:space="0" w:color="auto"/>
                    <w:bottom w:val="none" w:sz="0" w:space="0" w:color="auto"/>
                    <w:right w:val="none" w:sz="0" w:space="0" w:color="auto"/>
                  </w:divBdr>
                </w:div>
                <w:div w:id="1484926971">
                  <w:marLeft w:val="480"/>
                  <w:marRight w:val="0"/>
                  <w:marTop w:val="0"/>
                  <w:marBottom w:val="0"/>
                  <w:divBdr>
                    <w:top w:val="none" w:sz="0" w:space="0" w:color="auto"/>
                    <w:left w:val="none" w:sz="0" w:space="0" w:color="auto"/>
                    <w:bottom w:val="none" w:sz="0" w:space="0" w:color="auto"/>
                    <w:right w:val="none" w:sz="0" w:space="0" w:color="auto"/>
                  </w:divBdr>
                </w:div>
                <w:div w:id="1185829663">
                  <w:marLeft w:val="480"/>
                  <w:marRight w:val="0"/>
                  <w:marTop w:val="0"/>
                  <w:marBottom w:val="0"/>
                  <w:divBdr>
                    <w:top w:val="none" w:sz="0" w:space="0" w:color="auto"/>
                    <w:left w:val="none" w:sz="0" w:space="0" w:color="auto"/>
                    <w:bottom w:val="none" w:sz="0" w:space="0" w:color="auto"/>
                    <w:right w:val="none" w:sz="0" w:space="0" w:color="auto"/>
                  </w:divBdr>
                </w:div>
                <w:div w:id="1591815453">
                  <w:marLeft w:val="480"/>
                  <w:marRight w:val="0"/>
                  <w:marTop w:val="0"/>
                  <w:marBottom w:val="0"/>
                  <w:divBdr>
                    <w:top w:val="none" w:sz="0" w:space="0" w:color="auto"/>
                    <w:left w:val="none" w:sz="0" w:space="0" w:color="auto"/>
                    <w:bottom w:val="none" w:sz="0" w:space="0" w:color="auto"/>
                    <w:right w:val="none" w:sz="0" w:space="0" w:color="auto"/>
                  </w:divBdr>
                </w:div>
                <w:div w:id="1000231197">
                  <w:marLeft w:val="480"/>
                  <w:marRight w:val="0"/>
                  <w:marTop w:val="0"/>
                  <w:marBottom w:val="0"/>
                  <w:divBdr>
                    <w:top w:val="none" w:sz="0" w:space="0" w:color="auto"/>
                    <w:left w:val="none" w:sz="0" w:space="0" w:color="auto"/>
                    <w:bottom w:val="none" w:sz="0" w:space="0" w:color="auto"/>
                    <w:right w:val="none" w:sz="0" w:space="0" w:color="auto"/>
                  </w:divBdr>
                </w:div>
                <w:div w:id="1496142129">
                  <w:marLeft w:val="480"/>
                  <w:marRight w:val="0"/>
                  <w:marTop w:val="0"/>
                  <w:marBottom w:val="0"/>
                  <w:divBdr>
                    <w:top w:val="none" w:sz="0" w:space="0" w:color="auto"/>
                    <w:left w:val="none" w:sz="0" w:space="0" w:color="auto"/>
                    <w:bottom w:val="none" w:sz="0" w:space="0" w:color="auto"/>
                    <w:right w:val="none" w:sz="0" w:space="0" w:color="auto"/>
                  </w:divBdr>
                </w:div>
                <w:div w:id="1373578493">
                  <w:marLeft w:val="480"/>
                  <w:marRight w:val="0"/>
                  <w:marTop w:val="0"/>
                  <w:marBottom w:val="0"/>
                  <w:divBdr>
                    <w:top w:val="none" w:sz="0" w:space="0" w:color="auto"/>
                    <w:left w:val="none" w:sz="0" w:space="0" w:color="auto"/>
                    <w:bottom w:val="none" w:sz="0" w:space="0" w:color="auto"/>
                    <w:right w:val="none" w:sz="0" w:space="0" w:color="auto"/>
                  </w:divBdr>
                </w:div>
                <w:div w:id="308704828">
                  <w:marLeft w:val="480"/>
                  <w:marRight w:val="0"/>
                  <w:marTop w:val="0"/>
                  <w:marBottom w:val="0"/>
                  <w:divBdr>
                    <w:top w:val="none" w:sz="0" w:space="0" w:color="auto"/>
                    <w:left w:val="none" w:sz="0" w:space="0" w:color="auto"/>
                    <w:bottom w:val="none" w:sz="0" w:space="0" w:color="auto"/>
                    <w:right w:val="none" w:sz="0" w:space="0" w:color="auto"/>
                  </w:divBdr>
                </w:div>
                <w:div w:id="357583416">
                  <w:marLeft w:val="480"/>
                  <w:marRight w:val="0"/>
                  <w:marTop w:val="0"/>
                  <w:marBottom w:val="0"/>
                  <w:divBdr>
                    <w:top w:val="none" w:sz="0" w:space="0" w:color="auto"/>
                    <w:left w:val="none" w:sz="0" w:space="0" w:color="auto"/>
                    <w:bottom w:val="none" w:sz="0" w:space="0" w:color="auto"/>
                    <w:right w:val="none" w:sz="0" w:space="0" w:color="auto"/>
                  </w:divBdr>
                </w:div>
                <w:div w:id="1911574173">
                  <w:marLeft w:val="480"/>
                  <w:marRight w:val="0"/>
                  <w:marTop w:val="0"/>
                  <w:marBottom w:val="0"/>
                  <w:divBdr>
                    <w:top w:val="none" w:sz="0" w:space="0" w:color="auto"/>
                    <w:left w:val="none" w:sz="0" w:space="0" w:color="auto"/>
                    <w:bottom w:val="none" w:sz="0" w:space="0" w:color="auto"/>
                    <w:right w:val="none" w:sz="0" w:space="0" w:color="auto"/>
                  </w:divBdr>
                </w:div>
                <w:div w:id="2025158600">
                  <w:marLeft w:val="480"/>
                  <w:marRight w:val="0"/>
                  <w:marTop w:val="0"/>
                  <w:marBottom w:val="0"/>
                  <w:divBdr>
                    <w:top w:val="none" w:sz="0" w:space="0" w:color="auto"/>
                    <w:left w:val="none" w:sz="0" w:space="0" w:color="auto"/>
                    <w:bottom w:val="none" w:sz="0" w:space="0" w:color="auto"/>
                    <w:right w:val="none" w:sz="0" w:space="0" w:color="auto"/>
                  </w:divBdr>
                </w:div>
                <w:div w:id="1491601296">
                  <w:marLeft w:val="480"/>
                  <w:marRight w:val="0"/>
                  <w:marTop w:val="0"/>
                  <w:marBottom w:val="0"/>
                  <w:divBdr>
                    <w:top w:val="none" w:sz="0" w:space="0" w:color="auto"/>
                    <w:left w:val="none" w:sz="0" w:space="0" w:color="auto"/>
                    <w:bottom w:val="none" w:sz="0" w:space="0" w:color="auto"/>
                    <w:right w:val="none" w:sz="0" w:space="0" w:color="auto"/>
                  </w:divBdr>
                </w:div>
                <w:div w:id="573395840">
                  <w:marLeft w:val="480"/>
                  <w:marRight w:val="0"/>
                  <w:marTop w:val="0"/>
                  <w:marBottom w:val="0"/>
                  <w:divBdr>
                    <w:top w:val="none" w:sz="0" w:space="0" w:color="auto"/>
                    <w:left w:val="none" w:sz="0" w:space="0" w:color="auto"/>
                    <w:bottom w:val="none" w:sz="0" w:space="0" w:color="auto"/>
                    <w:right w:val="none" w:sz="0" w:space="0" w:color="auto"/>
                  </w:divBdr>
                </w:div>
                <w:div w:id="1988977087">
                  <w:marLeft w:val="480"/>
                  <w:marRight w:val="0"/>
                  <w:marTop w:val="0"/>
                  <w:marBottom w:val="0"/>
                  <w:divBdr>
                    <w:top w:val="none" w:sz="0" w:space="0" w:color="auto"/>
                    <w:left w:val="none" w:sz="0" w:space="0" w:color="auto"/>
                    <w:bottom w:val="none" w:sz="0" w:space="0" w:color="auto"/>
                    <w:right w:val="none" w:sz="0" w:space="0" w:color="auto"/>
                  </w:divBdr>
                </w:div>
                <w:div w:id="270433240">
                  <w:marLeft w:val="480"/>
                  <w:marRight w:val="0"/>
                  <w:marTop w:val="0"/>
                  <w:marBottom w:val="0"/>
                  <w:divBdr>
                    <w:top w:val="none" w:sz="0" w:space="0" w:color="auto"/>
                    <w:left w:val="none" w:sz="0" w:space="0" w:color="auto"/>
                    <w:bottom w:val="none" w:sz="0" w:space="0" w:color="auto"/>
                    <w:right w:val="none" w:sz="0" w:space="0" w:color="auto"/>
                  </w:divBdr>
                </w:div>
                <w:div w:id="660081008">
                  <w:marLeft w:val="480"/>
                  <w:marRight w:val="0"/>
                  <w:marTop w:val="0"/>
                  <w:marBottom w:val="0"/>
                  <w:divBdr>
                    <w:top w:val="none" w:sz="0" w:space="0" w:color="auto"/>
                    <w:left w:val="none" w:sz="0" w:space="0" w:color="auto"/>
                    <w:bottom w:val="none" w:sz="0" w:space="0" w:color="auto"/>
                    <w:right w:val="none" w:sz="0" w:space="0" w:color="auto"/>
                  </w:divBdr>
                </w:div>
                <w:div w:id="692537082">
                  <w:marLeft w:val="480"/>
                  <w:marRight w:val="0"/>
                  <w:marTop w:val="0"/>
                  <w:marBottom w:val="0"/>
                  <w:divBdr>
                    <w:top w:val="none" w:sz="0" w:space="0" w:color="auto"/>
                    <w:left w:val="none" w:sz="0" w:space="0" w:color="auto"/>
                    <w:bottom w:val="none" w:sz="0" w:space="0" w:color="auto"/>
                    <w:right w:val="none" w:sz="0" w:space="0" w:color="auto"/>
                  </w:divBdr>
                </w:div>
                <w:div w:id="1964997284">
                  <w:marLeft w:val="480"/>
                  <w:marRight w:val="0"/>
                  <w:marTop w:val="0"/>
                  <w:marBottom w:val="0"/>
                  <w:divBdr>
                    <w:top w:val="none" w:sz="0" w:space="0" w:color="auto"/>
                    <w:left w:val="none" w:sz="0" w:space="0" w:color="auto"/>
                    <w:bottom w:val="none" w:sz="0" w:space="0" w:color="auto"/>
                    <w:right w:val="none" w:sz="0" w:space="0" w:color="auto"/>
                  </w:divBdr>
                </w:div>
                <w:div w:id="395203991">
                  <w:marLeft w:val="480"/>
                  <w:marRight w:val="0"/>
                  <w:marTop w:val="0"/>
                  <w:marBottom w:val="0"/>
                  <w:divBdr>
                    <w:top w:val="none" w:sz="0" w:space="0" w:color="auto"/>
                    <w:left w:val="none" w:sz="0" w:space="0" w:color="auto"/>
                    <w:bottom w:val="none" w:sz="0" w:space="0" w:color="auto"/>
                    <w:right w:val="none" w:sz="0" w:space="0" w:color="auto"/>
                  </w:divBdr>
                </w:div>
                <w:div w:id="432823549">
                  <w:marLeft w:val="480"/>
                  <w:marRight w:val="0"/>
                  <w:marTop w:val="0"/>
                  <w:marBottom w:val="0"/>
                  <w:divBdr>
                    <w:top w:val="none" w:sz="0" w:space="0" w:color="auto"/>
                    <w:left w:val="none" w:sz="0" w:space="0" w:color="auto"/>
                    <w:bottom w:val="none" w:sz="0" w:space="0" w:color="auto"/>
                    <w:right w:val="none" w:sz="0" w:space="0" w:color="auto"/>
                  </w:divBdr>
                </w:div>
                <w:div w:id="180825760">
                  <w:marLeft w:val="480"/>
                  <w:marRight w:val="0"/>
                  <w:marTop w:val="0"/>
                  <w:marBottom w:val="0"/>
                  <w:divBdr>
                    <w:top w:val="none" w:sz="0" w:space="0" w:color="auto"/>
                    <w:left w:val="none" w:sz="0" w:space="0" w:color="auto"/>
                    <w:bottom w:val="none" w:sz="0" w:space="0" w:color="auto"/>
                    <w:right w:val="none" w:sz="0" w:space="0" w:color="auto"/>
                  </w:divBdr>
                </w:div>
                <w:div w:id="1407603828">
                  <w:marLeft w:val="480"/>
                  <w:marRight w:val="0"/>
                  <w:marTop w:val="0"/>
                  <w:marBottom w:val="0"/>
                  <w:divBdr>
                    <w:top w:val="none" w:sz="0" w:space="0" w:color="auto"/>
                    <w:left w:val="none" w:sz="0" w:space="0" w:color="auto"/>
                    <w:bottom w:val="none" w:sz="0" w:space="0" w:color="auto"/>
                    <w:right w:val="none" w:sz="0" w:space="0" w:color="auto"/>
                  </w:divBdr>
                </w:div>
                <w:div w:id="105199576">
                  <w:marLeft w:val="480"/>
                  <w:marRight w:val="0"/>
                  <w:marTop w:val="0"/>
                  <w:marBottom w:val="0"/>
                  <w:divBdr>
                    <w:top w:val="none" w:sz="0" w:space="0" w:color="auto"/>
                    <w:left w:val="none" w:sz="0" w:space="0" w:color="auto"/>
                    <w:bottom w:val="none" w:sz="0" w:space="0" w:color="auto"/>
                    <w:right w:val="none" w:sz="0" w:space="0" w:color="auto"/>
                  </w:divBdr>
                </w:div>
                <w:div w:id="49623832">
                  <w:marLeft w:val="480"/>
                  <w:marRight w:val="0"/>
                  <w:marTop w:val="0"/>
                  <w:marBottom w:val="0"/>
                  <w:divBdr>
                    <w:top w:val="none" w:sz="0" w:space="0" w:color="auto"/>
                    <w:left w:val="none" w:sz="0" w:space="0" w:color="auto"/>
                    <w:bottom w:val="none" w:sz="0" w:space="0" w:color="auto"/>
                    <w:right w:val="none" w:sz="0" w:space="0" w:color="auto"/>
                  </w:divBdr>
                </w:div>
                <w:div w:id="955597047">
                  <w:marLeft w:val="480"/>
                  <w:marRight w:val="0"/>
                  <w:marTop w:val="0"/>
                  <w:marBottom w:val="0"/>
                  <w:divBdr>
                    <w:top w:val="none" w:sz="0" w:space="0" w:color="auto"/>
                    <w:left w:val="none" w:sz="0" w:space="0" w:color="auto"/>
                    <w:bottom w:val="none" w:sz="0" w:space="0" w:color="auto"/>
                    <w:right w:val="none" w:sz="0" w:space="0" w:color="auto"/>
                  </w:divBdr>
                </w:div>
                <w:div w:id="1370568984">
                  <w:marLeft w:val="480"/>
                  <w:marRight w:val="0"/>
                  <w:marTop w:val="0"/>
                  <w:marBottom w:val="0"/>
                  <w:divBdr>
                    <w:top w:val="none" w:sz="0" w:space="0" w:color="auto"/>
                    <w:left w:val="none" w:sz="0" w:space="0" w:color="auto"/>
                    <w:bottom w:val="none" w:sz="0" w:space="0" w:color="auto"/>
                    <w:right w:val="none" w:sz="0" w:space="0" w:color="auto"/>
                  </w:divBdr>
                </w:div>
                <w:div w:id="1436054424">
                  <w:marLeft w:val="480"/>
                  <w:marRight w:val="0"/>
                  <w:marTop w:val="0"/>
                  <w:marBottom w:val="0"/>
                  <w:divBdr>
                    <w:top w:val="none" w:sz="0" w:space="0" w:color="auto"/>
                    <w:left w:val="none" w:sz="0" w:space="0" w:color="auto"/>
                    <w:bottom w:val="none" w:sz="0" w:space="0" w:color="auto"/>
                    <w:right w:val="none" w:sz="0" w:space="0" w:color="auto"/>
                  </w:divBdr>
                </w:div>
                <w:div w:id="756556036">
                  <w:marLeft w:val="480"/>
                  <w:marRight w:val="0"/>
                  <w:marTop w:val="0"/>
                  <w:marBottom w:val="0"/>
                  <w:divBdr>
                    <w:top w:val="none" w:sz="0" w:space="0" w:color="auto"/>
                    <w:left w:val="none" w:sz="0" w:space="0" w:color="auto"/>
                    <w:bottom w:val="none" w:sz="0" w:space="0" w:color="auto"/>
                    <w:right w:val="none" w:sz="0" w:space="0" w:color="auto"/>
                  </w:divBdr>
                </w:div>
                <w:div w:id="478423745">
                  <w:marLeft w:val="480"/>
                  <w:marRight w:val="0"/>
                  <w:marTop w:val="0"/>
                  <w:marBottom w:val="0"/>
                  <w:divBdr>
                    <w:top w:val="none" w:sz="0" w:space="0" w:color="auto"/>
                    <w:left w:val="none" w:sz="0" w:space="0" w:color="auto"/>
                    <w:bottom w:val="none" w:sz="0" w:space="0" w:color="auto"/>
                    <w:right w:val="none" w:sz="0" w:space="0" w:color="auto"/>
                  </w:divBdr>
                </w:div>
                <w:div w:id="1074400423">
                  <w:marLeft w:val="480"/>
                  <w:marRight w:val="0"/>
                  <w:marTop w:val="0"/>
                  <w:marBottom w:val="0"/>
                  <w:divBdr>
                    <w:top w:val="none" w:sz="0" w:space="0" w:color="auto"/>
                    <w:left w:val="none" w:sz="0" w:space="0" w:color="auto"/>
                    <w:bottom w:val="none" w:sz="0" w:space="0" w:color="auto"/>
                    <w:right w:val="none" w:sz="0" w:space="0" w:color="auto"/>
                  </w:divBdr>
                </w:div>
                <w:div w:id="1893425177">
                  <w:marLeft w:val="480"/>
                  <w:marRight w:val="0"/>
                  <w:marTop w:val="0"/>
                  <w:marBottom w:val="0"/>
                  <w:divBdr>
                    <w:top w:val="none" w:sz="0" w:space="0" w:color="auto"/>
                    <w:left w:val="none" w:sz="0" w:space="0" w:color="auto"/>
                    <w:bottom w:val="none" w:sz="0" w:space="0" w:color="auto"/>
                    <w:right w:val="none" w:sz="0" w:space="0" w:color="auto"/>
                  </w:divBdr>
                </w:div>
                <w:div w:id="1235315828">
                  <w:marLeft w:val="480"/>
                  <w:marRight w:val="0"/>
                  <w:marTop w:val="0"/>
                  <w:marBottom w:val="0"/>
                  <w:divBdr>
                    <w:top w:val="none" w:sz="0" w:space="0" w:color="auto"/>
                    <w:left w:val="none" w:sz="0" w:space="0" w:color="auto"/>
                    <w:bottom w:val="none" w:sz="0" w:space="0" w:color="auto"/>
                    <w:right w:val="none" w:sz="0" w:space="0" w:color="auto"/>
                  </w:divBdr>
                </w:div>
                <w:div w:id="1193567944">
                  <w:marLeft w:val="480"/>
                  <w:marRight w:val="0"/>
                  <w:marTop w:val="0"/>
                  <w:marBottom w:val="0"/>
                  <w:divBdr>
                    <w:top w:val="none" w:sz="0" w:space="0" w:color="auto"/>
                    <w:left w:val="none" w:sz="0" w:space="0" w:color="auto"/>
                    <w:bottom w:val="none" w:sz="0" w:space="0" w:color="auto"/>
                    <w:right w:val="none" w:sz="0" w:space="0" w:color="auto"/>
                  </w:divBdr>
                </w:div>
                <w:div w:id="784154312">
                  <w:marLeft w:val="480"/>
                  <w:marRight w:val="0"/>
                  <w:marTop w:val="0"/>
                  <w:marBottom w:val="0"/>
                  <w:divBdr>
                    <w:top w:val="none" w:sz="0" w:space="0" w:color="auto"/>
                    <w:left w:val="none" w:sz="0" w:space="0" w:color="auto"/>
                    <w:bottom w:val="none" w:sz="0" w:space="0" w:color="auto"/>
                    <w:right w:val="none" w:sz="0" w:space="0" w:color="auto"/>
                  </w:divBdr>
                </w:div>
                <w:div w:id="495345859">
                  <w:marLeft w:val="480"/>
                  <w:marRight w:val="0"/>
                  <w:marTop w:val="0"/>
                  <w:marBottom w:val="0"/>
                  <w:divBdr>
                    <w:top w:val="none" w:sz="0" w:space="0" w:color="auto"/>
                    <w:left w:val="none" w:sz="0" w:space="0" w:color="auto"/>
                    <w:bottom w:val="none" w:sz="0" w:space="0" w:color="auto"/>
                    <w:right w:val="none" w:sz="0" w:space="0" w:color="auto"/>
                  </w:divBdr>
                </w:div>
                <w:div w:id="799349250">
                  <w:marLeft w:val="480"/>
                  <w:marRight w:val="0"/>
                  <w:marTop w:val="0"/>
                  <w:marBottom w:val="0"/>
                  <w:divBdr>
                    <w:top w:val="none" w:sz="0" w:space="0" w:color="auto"/>
                    <w:left w:val="none" w:sz="0" w:space="0" w:color="auto"/>
                    <w:bottom w:val="none" w:sz="0" w:space="0" w:color="auto"/>
                    <w:right w:val="none" w:sz="0" w:space="0" w:color="auto"/>
                  </w:divBdr>
                </w:div>
                <w:div w:id="1277443087">
                  <w:marLeft w:val="480"/>
                  <w:marRight w:val="0"/>
                  <w:marTop w:val="0"/>
                  <w:marBottom w:val="0"/>
                  <w:divBdr>
                    <w:top w:val="none" w:sz="0" w:space="0" w:color="auto"/>
                    <w:left w:val="none" w:sz="0" w:space="0" w:color="auto"/>
                    <w:bottom w:val="none" w:sz="0" w:space="0" w:color="auto"/>
                    <w:right w:val="none" w:sz="0" w:space="0" w:color="auto"/>
                  </w:divBdr>
                </w:div>
                <w:div w:id="324817586">
                  <w:marLeft w:val="480"/>
                  <w:marRight w:val="0"/>
                  <w:marTop w:val="0"/>
                  <w:marBottom w:val="0"/>
                  <w:divBdr>
                    <w:top w:val="none" w:sz="0" w:space="0" w:color="auto"/>
                    <w:left w:val="none" w:sz="0" w:space="0" w:color="auto"/>
                    <w:bottom w:val="none" w:sz="0" w:space="0" w:color="auto"/>
                    <w:right w:val="none" w:sz="0" w:space="0" w:color="auto"/>
                  </w:divBdr>
                </w:div>
                <w:div w:id="483814365">
                  <w:marLeft w:val="480"/>
                  <w:marRight w:val="0"/>
                  <w:marTop w:val="0"/>
                  <w:marBottom w:val="0"/>
                  <w:divBdr>
                    <w:top w:val="none" w:sz="0" w:space="0" w:color="auto"/>
                    <w:left w:val="none" w:sz="0" w:space="0" w:color="auto"/>
                    <w:bottom w:val="none" w:sz="0" w:space="0" w:color="auto"/>
                    <w:right w:val="none" w:sz="0" w:space="0" w:color="auto"/>
                  </w:divBdr>
                </w:div>
                <w:div w:id="550650759">
                  <w:marLeft w:val="480"/>
                  <w:marRight w:val="0"/>
                  <w:marTop w:val="0"/>
                  <w:marBottom w:val="0"/>
                  <w:divBdr>
                    <w:top w:val="none" w:sz="0" w:space="0" w:color="auto"/>
                    <w:left w:val="none" w:sz="0" w:space="0" w:color="auto"/>
                    <w:bottom w:val="none" w:sz="0" w:space="0" w:color="auto"/>
                    <w:right w:val="none" w:sz="0" w:space="0" w:color="auto"/>
                  </w:divBdr>
                </w:div>
                <w:div w:id="851991971">
                  <w:marLeft w:val="480"/>
                  <w:marRight w:val="0"/>
                  <w:marTop w:val="0"/>
                  <w:marBottom w:val="0"/>
                  <w:divBdr>
                    <w:top w:val="none" w:sz="0" w:space="0" w:color="auto"/>
                    <w:left w:val="none" w:sz="0" w:space="0" w:color="auto"/>
                    <w:bottom w:val="none" w:sz="0" w:space="0" w:color="auto"/>
                    <w:right w:val="none" w:sz="0" w:space="0" w:color="auto"/>
                  </w:divBdr>
                </w:div>
                <w:div w:id="1203833830">
                  <w:marLeft w:val="480"/>
                  <w:marRight w:val="0"/>
                  <w:marTop w:val="0"/>
                  <w:marBottom w:val="0"/>
                  <w:divBdr>
                    <w:top w:val="none" w:sz="0" w:space="0" w:color="auto"/>
                    <w:left w:val="none" w:sz="0" w:space="0" w:color="auto"/>
                    <w:bottom w:val="none" w:sz="0" w:space="0" w:color="auto"/>
                    <w:right w:val="none" w:sz="0" w:space="0" w:color="auto"/>
                  </w:divBdr>
                </w:div>
                <w:div w:id="1920866499">
                  <w:marLeft w:val="480"/>
                  <w:marRight w:val="0"/>
                  <w:marTop w:val="0"/>
                  <w:marBottom w:val="0"/>
                  <w:divBdr>
                    <w:top w:val="none" w:sz="0" w:space="0" w:color="auto"/>
                    <w:left w:val="none" w:sz="0" w:space="0" w:color="auto"/>
                    <w:bottom w:val="none" w:sz="0" w:space="0" w:color="auto"/>
                    <w:right w:val="none" w:sz="0" w:space="0" w:color="auto"/>
                  </w:divBdr>
                </w:div>
                <w:div w:id="227692170">
                  <w:marLeft w:val="480"/>
                  <w:marRight w:val="0"/>
                  <w:marTop w:val="0"/>
                  <w:marBottom w:val="0"/>
                  <w:divBdr>
                    <w:top w:val="none" w:sz="0" w:space="0" w:color="auto"/>
                    <w:left w:val="none" w:sz="0" w:space="0" w:color="auto"/>
                    <w:bottom w:val="none" w:sz="0" w:space="0" w:color="auto"/>
                    <w:right w:val="none" w:sz="0" w:space="0" w:color="auto"/>
                  </w:divBdr>
                </w:div>
                <w:div w:id="548809169">
                  <w:marLeft w:val="480"/>
                  <w:marRight w:val="0"/>
                  <w:marTop w:val="0"/>
                  <w:marBottom w:val="0"/>
                  <w:divBdr>
                    <w:top w:val="none" w:sz="0" w:space="0" w:color="auto"/>
                    <w:left w:val="none" w:sz="0" w:space="0" w:color="auto"/>
                    <w:bottom w:val="none" w:sz="0" w:space="0" w:color="auto"/>
                    <w:right w:val="none" w:sz="0" w:space="0" w:color="auto"/>
                  </w:divBdr>
                </w:div>
                <w:div w:id="1002007254">
                  <w:marLeft w:val="480"/>
                  <w:marRight w:val="0"/>
                  <w:marTop w:val="0"/>
                  <w:marBottom w:val="0"/>
                  <w:divBdr>
                    <w:top w:val="none" w:sz="0" w:space="0" w:color="auto"/>
                    <w:left w:val="none" w:sz="0" w:space="0" w:color="auto"/>
                    <w:bottom w:val="none" w:sz="0" w:space="0" w:color="auto"/>
                    <w:right w:val="none" w:sz="0" w:space="0" w:color="auto"/>
                  </w:divBdr>
                </w:div>
                <w:div w:id="834952474">
                  <w:marLeft w:val="480"/>
                  <w:marRight w:val="0"/>
                  <w:marTop w:val="0"/>
                  <w:marBottom w:val="0"/>
                  <w:divBdr>
                    <w:top w:val="none" w:sz="0" w:space="0" w:color="auto"/>
                    <w:left w:val="none" w:sz="0" w:space="0" w:color="auto"/>
                    <w:bottom w:val="none" w:sz="0" w:space="0" w:color="auto"/>
                    <w:right w:val="none" w:sz="0" w:space="0" w:color="auto"/>
                  </w:divBdr>
                </w:div>
                <w:div w:id="1328097114">
                  <w:marLeft w:val="480"/>
                  <w:marRight w:val="0"/>
                  <w:marTop w:val="0"/>
                  <w:marBottom w:val="0"/>
                  <w:divBdr>
                    <w:top w:val="none" w:sz="0" w:space="0" w:color="auto"/>
                    <w:left w:val="none" w:sz="0" w:space="0" w:color="auto"/>
                    <w:bottom w:val="none" w:sz="0" w:space="0" w:color="auto"/>
                    <w:right w:val="none" w:sz="0" w:space="0" w:color="auto"/>
                  </w:divBdr>
                </w:div>
                <w:div w:id="918320797">
                  <w:marLeft w:val="480"/>
                  <w:marRight w:val="0"/>
                  <w:marTop w:val="0"/>
                  <w:marBottom w:val="0"/>
                  <w:divBdr>
                    <w:top w:val="none" w:sz="0" w:space="0" w:color="auto"/>
                    <w:left w:val="none" w:sz="0" w:space="0" w:color="auto"/>
                    <w:bottom w:val="none" w:sz="0" w:space="0" w:color="auto"/>
                    <w:right w:val="none" w:sz="0" w:space="0" w:color="auto"/>
                  </w:divBdr>
                </w:div>
                <w:div w:id="95830997">
                  <w:marLeft w:val="480"/>
                  <w:marRight w:val="0"/>
                  <w:marTop w:val="0"/>
                  <w:marBottom w:val="0"/>
                  <w:divBdr>
                    <w:top w:val="none" w:sz="0" w:space="0" w:color="auto"/>
                    <w:left w:val="none" w:sz="0" w:space="0" w:color="auto"/>
                    <w:bottom w:val="none" w:sz="0" w:space="0" w:color="auto"/>
                    <w:right w:val="none" w:sz="0" w:space="0" w:color="auto"/>
                  </w:divBdr>
                </w:div>
                <w:div w:id="1574196468">
                  <w:marLeft w:val="480"/>
                  <w:marRight w:val="0"/>
                  <w:marTop w:val="0"/>
                  <w:marBottom w:val="0"/>
                  <w:divBdr>
                    <w:top w:val="none" w:sz="0" w:space="0" w:color="auto"/>
                    <w:left w:val="none" w:sz="0" w:space="0" w:color="auto"/>
                    <w:bottom w:val="none" w:sz="0" w:space="0" w:color="auto"/>
                    <w:right w:val="none" w:sz="0" w:space="0" w:color="auto"/>
                  </w:divBdr>
                </w:div>
                <w:div w:id="614677264">
                  <w:marLeft w:val="480"/>
                  <w:marRight w:val="0"/>
                  <w:marTop w:val="0"/>
                  <w:marBottom w:val="0"/>
                  <w:divBdr>
                    <w:top w:val="none" w:sz="0" w:space="0" w:color="auto"/>
                    <w:left w:val="none" w:sz="0" w:space="0" w:color="auto"/>
                    <w:bottom w:val="none" w:sz="0" w:space="0" w:color="auto"/>
                    <w:right w:val="none" w:sz="0" w:space="0" w:color="auto"/>
                  </w:divBdr>
                </w:div>
                <w:div w:id="1663702127">
                  <w:marLeft w:val="480"/>
                  <w:marRight w:val="0"/>
                  <w:marTop w:val="0"/>
                  <w:marBottom w:val="0"/>
                  <w:divBdr>
                    <w:top w:val="none" w:sz="0" w:space="0" w:color="auto"/>
                    <w:left w:val="none" w:sz="0" w:space="0" w:color="auto"/>
                    <w:bottom w:val="none" w:sz="0" w:space="0" w:color="auto"/>
                    <w:right w:val="none" w:sz="0" w:space="0" w:color="auto"/>
                  </w:divBdr>
                </w:div>
                <w:div w:id="2822974">
                  <w:marLeft w:val="480"/>
                  <w:marRight w:val="0"/>
                  <w:marTop w:val="0"/>
                  <w:marBottom w:val="0"/>
                  <w:divBdr>
                    <w:top w:val="none" w:sz="0" w:space="0" w:color="auto"/>
                    <w:left w:val="none" w:sz="0" w:space="0" w:color="auto"/>
                    <w:bottom w:val="none" w:sz="0" w:space="0" w:color="auto"/>
                    <w:right w:val="none" w:sz="0" w:space="0" w:color="auto"/>
                  </w:divBdr>
                </w:div>
                <w:div w:id="1300647173">
                  <w:marLeft w:val="480"/>
                  <w:marRight w:val="0"/>
                  <w:marTop w:val="0"/>
                  <w:marBottom w:val="0"/>
                  <w:divBdr>
                    <w:top w:val="none" w:sz="0" w:space="0" w:color="auto"/>
                    <w:left w:val="none" w:sz="0" w:space="0" w:color="auto"/>
                    <w:bottom w:val="none" w:sz="0" w:space="0" w:color="auto"/>
                    <w:right w:val="none" w:sz="0" w:space="0" w:color="auto"/>
                  </w:divBdr>
                </w:div>
                <w:div w:id="1242565793">
                  <w:marLeft w:val="480"/>
                  <w:marRight w:val="0"/>
                  <w:marTop w:val="0"/>
                  <w:marBottom w:val="0"/>
                  <w:divBdr>
                    <w:top w:val="none" w:sz="0" w:space="0" w:color="auto"/>
                    <w:left w:val="none" w:sz="0" w:space="0" w:color="auto"/>
                    <w:bottom w:val="none" w:sz="0" w:space="0" w:color="auto"/>
                    <w:right w:val="none" w:sz="0" w:space="0" w:color="auto"/>
                  </w:divBdr>
                </w:div>
                <w:div w:id="222519948">
                  <w:marLeft w:val="480"/>
                  <w:marRight w:val="0"/>
                  <w:marTop w:val="0"/>
                  <w:marBottom w:val="0"/>
                  <w:divBdr>
                    <w:top w:val="none" w:sz="0" w:space="0" w:color="auto"/>
                    <w:left w:val="none" w:sz="0" w:space="0" w:color="auto"/>
                    <w:bottom w:val="none" w:sz="0" w:space="0" w:color="auto"/>
                    <w:right w:val="none" w:sz="0" w:space="0" w:color="auto"/>
                  </w:divBdr>
                </w:div>
                <w:div w:id="816343001">
                  <w:marLeft w:val="480"/>
                  <w:marRight w:val="0"/>
                  <w:marTop w:val="0"/>
                  <w:marBottom w:val="0"/>
                  <w:divBdr>
                    <w:top w:val="none" w:sz="0" w:space="0" w:color="auto"/>
                    <w:left w:val="none" w:sz="0" w:space="0" w:color="auto"/>
                    <w:bottom w:val="none" w:sz="0" w:space="0" w:color="auto"/>
                    <w:right w:val="none" w:sz="0" w:space="0" w:color="auto"/>
                  </w:divBdr>
                </w:div>
                <w:div w:id="213934232">
                  <w:marLeft w:val="480"/>
                  <w:marRight w:val="0"/>
                  <w:marTop w:val="0"/>
                  <w:marBottom w:val="0"/>
                  <w:divBdr>
                    <w:top w:val="none" w:sz="0" w:space="0" w:color="auto"/>
                    <w:left w:val="none" w:sz="0" w:space="0" w:color="auto"/>
                    <w:bottom w:val="none" w:sz="0" w:space="0" w:color="auto"/>
                    <w:right w:val="none" w:sz="0" w:space="0" w:color="auto"/>
                  </w:divBdr>
                </w:div>
                <w:div w:id="1096827042">
                  <w:marLeft w:val="480"/>
                  <w:marRight w:val="0"/>
                  <w:marTop w:val="0"/>
                  <w:marBottom w:val="0"/>
                  <w:divBdr>
                    <w:top w:val="none" w:sz="0" w:space="0" w:color="auto"/>
                    <w:left w:val="none" w:sz="0" w:space="0" w:color="auto"/>
                    <w:bottom w:val="none" w:sz="0" w:space="0" w:color="auto"/>
                    <w:right w:val="none" w:sz="0" w:space="0" w:color="auto"/>
                  </w:divBdr>
                </w:div>
                <w:div w:id="516819422">
                  <w:marLeft w:val="480"/>
                  <w:marRight w:val="0"/>
                  <w:marTop w:val="0"/>
                  <w:marBottom w:val="0"/>
                  <w:divBdr>
                    <w:top w:val="none" w:sz="0" w:space="0" w:color="auto"/>
                    <w:left w:val="none" w:sz="0" w:space="0" w:color="auto"/>
                    <w:bottom w:val="none" w:sz="0" w:space="0" w:color="auto"/>
                    <w:right w:val="none" w:sz="0" w:space="0" w:color="auto"/>
                  </w:divBdr>
                </w:div>
                <w:div w:id="576089665">
                  <w:marLeft w:val="480"/>
                  <w:marRight w:val="0"/>
                  <w:marTop w:val="0"/>
                  <w:marBottom w:val="0"/>
                  <w:divBdr>
                    <w:top w:val="none" w:sz="0" w:space="0" w:color="auto"/>
                    <w:left w:val="none" w:sz="0" w:space="0" w:color="auto"/>
                    <w:bottom w:val="none" w:sz="0" w:space="0" w:color="auto"/>
                    <w:right w:val="none" w:sz="0" w:space="0" w:color="auto"/>
                  </w:divBdr>
                </w:div>
                <w:div w:id="1385368025">
                  <w:marLeft w:val="480"/>
                  <w:marRight w:val="0"/>
                  <w:marTop w:val="0"/>
                  <w:marBottom w:val="0"/>
                  <w:divBdr>
                    <w:top w:val="none" w:sz="0" w:space="0" w:color="auto"/>
                    <w:left w:val="none" w:sz="0" w:space="0" w:color="auto"/>
                    <w:bottom w:val="none" w:sz="0" w:space="0" w:color="auto"/>
                    <w:right w:val="none" w:sz="0" w:space="0" w:color="auto"/>
                  </w:divBdr>
                </w:div>
                <w:div w:id="1415392070">
                  <w:marLeft w:val="480"/>
                  <w:marRight w:val="0"/>
                  <w:marTop w:val="0"/>
                  <w:marBottom w:val="0"/>
                  <w:divBdr>
                    <w:top w:val="none" w:sz="0" w:space="0" w:color="auto"/>
                    <w:left w:val="none" w:sz="0" w:space="0" w:color="auto"/>
                    <w:bottom w:val="none" w:sz="0" w:space="0" w:color="auto"/>
                    <w:right w:val="none" w:sz="0" w:space="0" w:color="auto"/>
                  </w:divBdr>
                </w:div>
                <w:div w:id="732972545">
                  <w:marLeft w:val="480"/>
                  <w:marRight w:val="0"/>
                  <w:marTop w:val="0"/>
                  <w:marBottom w:val="0"/>
                  <w:divBdr>
                    <w:top w:val="none" w:sz="0" w:space="0" w:color="auto"/>
                    <w:left w:val="none" w:sz="0" w:space="0" w:color="auto"/>
                    <w:bottom w:val="none" w:sz="0" w:space="0" w:color="auto"/>
                    <w:right w:val="none" w:sz="0" w:space="0" w:color="auto"/>
                  </w:divBdr>
                </w:div>
                <w:div w:id="980421842">
                  <w:marLeft w:val="480"/>
                  <w:marRight w:val="0"/>
                  <w:marTop w:val="0"/>
                  <w:marBottom w:val="0"/>
                  <w:divBdr>
                    <w:top w:val="none" w:sz="0" w:space="0" w:color="auto"/>
                    <w:left w:val="none" w:sz="0" w:space="0" w:color="auto"/>
                    <w:bottom w:val="none" w:sz="0" w:space="0" w:color="auto"/>
                    <w:right w:val="none" w:sz="0" w:space="0" w:color="auto"/>
                  </w:divBdr>
                </w:div>
                <w:div w:id="1507941974">
                  <w:marLeft w:val="480"/>
                  <w:marRight w:val="0"/>
                  <w:marTop w:val="0"/>
                  <w:marBottom w:val="0"/>
                  <w:divBdr>
                    <w:top w:val="none" w:sz="0" w:space="0" w:color="auto"/>
                    <w:left w:val="none" w:sz="0" w:space="0" w:color="auto"/>
                    <w:bottom w:val="none" w:sz="0" w:space="0" w:color="auto"/>
                    <w:right w:val="none" w:sz="0" w:space="0" w:color="auto"/>
                  </w:divBdr>
                </w:div>
              </w:divsChild>
            </w:div>
            <w:div w:id="738013504">
              <w:marLeft w:val="0"/>
              <w:marRight w:val="0"/>
              <w:marTop w:val="0"/>
              <w:marBottom w:val="0"/>
              <w:divBdr>
                <w:top w:val="none" w:sz="0" w:space="0" w:color="auto"/>
                <w:left w:val="none" w:sz="0" w:space="0" w:color="auto"/>
                <w:bottom w:val="none" w:sz="0" w:space="0" w:color="auto"/>
                <w:right w:val="none" w:sz="0" w:space="0" w:color="auto"/>
              </w:divBdr>
              <w:divsChild>
                <w:div w:id="1150439181">
                  <w:marLeft w:val="480"/>
                  <w:marRight w:val="0"/>
                  <w:marTop w:val="0"/>
                  <w:marBottom w:val="0"/>
                  <w:divBdr>
                    <w:top w:val="none" w:sz="0" w:space="0" w:color="auto"/>
                    <w:left w:val="none" w:sz="0" w:space="0" w:color="auto"/>
                    <w:bottom w:val="none" w:sz="0" w:space="0" w:color="auto"/>
                    <w:right w:val="none" w:sz="0" w:space="0" w:color="auto"/>
                  </w:divBdr>
                </w:div>
                <w:div w:id="1014958518">
                  <w:marLeft w:val="480"/>
                  <w:marRight w:val="0"/>
                  <w:marTop w:val="0"/>
                  <w:marBottom w:val="0"/>
                  <w:divBdr>
                    <w:top w:val="none" w:sz="0" w:space="0" w:color="auto"/>
                    <w:left w:val="none" w:sz="0" w:space="0" w:color="auto"/>
                    <w:bottom w:val="none" w:sz="0" w:space="0" w:color="auto"/>
                    <w:right w:val="none" w:sz="0" w:space="0" w:color="auto"/>
                  </w:divBdr>
                </w:div>
                <w:div w:id="405108201">
                  <w:marLeft w:val="480"/>
                  <w:marRight w:val="0"/>
                  <w:marTop w:val="0"/>
                  <w:marBottom w:val="0"/>
                  <w:divBdr>
                    <w:top w:val="none" w:sz="0" w:space="0" w:color="auto"/>
                    <w:left w:val="none" w:sz="0" w:space="0" w:color="auto"/>
                    <w:bottom w:val="none" w:sz="0" w:space="0" w:color="auto"/>
                    <w:right w:val="none" w:sz="0" w:space="0" w:color="auto"/>
                  </w:divBdr>
                </w:div>
                <w:div w:id="680199644">
                  <w:marLeft w:val="480"/>
                  <w:marRight w:val="0"/>
                  <w:marTop w:val="0"/>
                  <w:marBottom w:val="0"/>
                  <w:divBdr>
                    <w:top w:val="none" w:sz="0" w:space="0" w:color="auto"/>
                    <w:left w:val="none" w:sz="0" w:space="0" w:color="auto"/>
                    <w:bottom w:val="none" w:sz="0" w:space="0" w:color="auto"/>
                    <w:right w:val="none" w:sz="0" w:space="0" w:color="auto"/>
                  </w:divBdr>
                </w:div>
                <w:div w:id="1657799147">
                  <w:marLeft w:val="480"/>
                  <w:marRight w:val="0"/>
                  <w:marTop w:val="0"/>
                  <w:marBottom w:val="0"/>
                  <w:divBdr>
                    <w:top w:val="none" w:sz="0" w:space="0" w:color="auto"/>
                    <w:left w:val="none" w:sz="0" w:space="0" w:color="auto"/>
                    <w:bottom w:val="none" w:sz="0" w:space="0" w:color="auto"/>
                    <w:right w:val="none" w:sz="0" w:space="0" w:color="auto"/>
                  </w:divBdr>
                </w:div>
                <w:div w:id="544678281">
                  <w:marLeft w:val="480"/>
                  <w:marRight w:val="0"/>
                  <w:marTop w:val="0"/>
                  <w:marBottom w:val="0"/>
                  <w:divBdr>
                    <w:top w:val="none" w:sz="0" w:space="0" w:color="auto"/>
                    <w:left w:val="none" w:sz="0" w:space="0" w:color="auto"/>
                    <w:bottom w:val="none" w:sz="0" w:space="0" w:color="auto"/>
                    <w:right w:val="none" w:sz="0" w:space="0" w:color="auto"/>
                  </w:divBdr>
                </w:div>
                <w:div w:id="81881851">
                  <w:marLeft w:val="480"/>
                  <w:marRight w:val="0"/>
                  <w:marTop w:val="0"/>
                  <w:marBottom w:val="0"/>
                  <w:divBdr>
                    <w:top w:val="none" w:sz="0" w:space="0" w:color="auto"/>
                    <w:left w:val="none" w:sz="0" w:space="0" w:color="auto"/>
                    <w:bottom w:val="none" w:sz="0" w:space="0" w:color="auto"/>
                    <w:right w:val="none" w:sz="0" w:space="0" w:color="auto"/>
                  </w:divBdr>
                </w:div>
                <w:div w:id="1089153299">
                  <w:marLeft w:val="480"/>
                  <w:marRight w:val="0"/>
                  <w:marTop w:val="0"/>
                  <w:marBottom w:val="0"/>
                  <w:divBdr>
                    <w:top w:val="none" w:sz="0" w:space="0" w:color="auto"/>
                    <w:left w:val="none" w:sz="0" w:space="0" w:color="auto"/>
                    <w:bottom w:val="none" w:sz="0" w:space="0" w:color="auto"/>
                    <w:right w:val="none" w:sz="0" w:space="0" w:color="auto"/>
                  </w:divBdr>
                </w:div>
                <w:div w:id="1599175719">
                  <w:marLeft w:val="480"/>
                  <w:marRight w:val="0"/>
                  <w:marTop w:val="0"/>
                  <w:marBottom w:val="0"/>
                  <w:divBdr>
                    <w:top w:val="none" w:sz="0" w:space="0" w:color="auto"/>
                    <w:left w:val="none" w:sz="0" w:space="0" w:color="auto"/>
                    <w:bottom w:val="none" w:sz="0" w:space="0" w:color="auto"/>
                    <w:right w:val="none" w:sz="0" w:space="0" w:color="auto"/>
                  </w:divBdr>
                </w:div>
                <w:div w:id="116677917">
                  <w:marLeft w:val="480"/>
                  <w:marRight w:val="0"/>
                  <w:marTop w:val="0"/>
                  <w:marBottom w:val="0"/>
                  <w:divBdr>
                    <w:top w:val="none" w:sz="0" w:space="0" w:color="auto"/>
                    <w:left w:val="none" w:sz="0" w:space="0" w:color="auto"/>
                    <w:bottom w:val="none" w:sz="0" w:space="0" w:color="auto"/>
                    <w:right w:val="none" w:sz="0" w:space="0" w:color="auto"/>
                  </w:divBdr>
                </w:div>
                <w:div w:id="1411388461">
                  <w:marLeft w:val="480"/>
                  <w:marRight w:val="0"/>
                  <w:marTop w:val="0"/>
                  <w:marBottom w:val="0"/>
                  <w:divBdr>
                    <w:top w:val="none" w:sz="0" w:space="0" w:color="auto"/>
                    <w:left w:val="none" w:sz="0" w:space="0" w:color="auto"/>
                    <w:bottom w:val="none" w:sz="0" w:space="0" w:color="auto"/>
                    <w:right w:val="none" w:sz="0" w:space="0" w:color="auto"/>
                  </w:divBdr>
                </w:div>
                <w:div w:id="507987306">
                  <w:marLeft w:val="480"/>
                  <w:marRight w:val="0"/>
                  <w:marTop w:val="0"/>
                  <w:marBottom w:val="0"/>
                  <w:divBdr>
                    <w:top w:val="none" w:sz="0" w:space="0" w:color="auto"/>
                    <w:left w:val="none" w:sz="0" w:space="0" w:color="auto"/>
                    <w:bottom w:val="none" w:sz="0" w:space="0" w:color="auto"/>
                    <w:right w:val="none" w:sz="0" w:space="0" w:color="auto"/>
                  </w:divBdr>
                </w:div>
                <w:div w:id="34164238">
                  <w:marLeft w:val="480"/>
                  <w:marRight w:val="0"/>
                  <w:marTop w:val="0"/>
                  <w:marBottom w:val="0"/>
                  <w:divBdr>
                    <w:top w:val="none" w:sz="0" w:space="0" w:color="auto"/>
                    <w:left w:val="none" w:sz="0" w:space="0" w:color="auto"/>
                    <w:bottom w:val="none" w:sz="0" w:space="0" w:color="auto"/>
                    <w:right w:val="none" w:sz="0" w:space="0" w:color="auto"/>
                  </w:divBdr>
                </w:div>
                <w:div w:id="395978643">
                  <w:marLeft w:val="480"/>
                  <w:marRight w:val="0"/>
                  <w:marTop w:val="0"/>
                  <w:marBottom w:val="0"/>
                  <w:divBdr>
                    <w:top w:val="none" w:sz="0" w:space="0" w:color="auto"/>
                    <w:left w:val="none" w:sz="0" w:space="0" w:color="auto"/>
                    <w:bottom w:val="none" w:sz="0" w:space="0" w:color="auto"/>
                    <w:right w:val="none" w:sz="0" w:space="0" w:color="auto"/>
                  </w:divBdr>
                </w:div>
                <w:div w:id="1454593461">
                  <w:marLeft w:val="480"/>
                  <w:marRight w:val="0"/>
                  <w:marTop w:val="0"/>
                  <w:marBottom w:val="0"/>
                  <w:divBdr>
                    <w:top w:val="none" w:sz="0" w:space="0" w:color="auto"/>
                    <w:left w:val="none" w:sz="0" w:space="0" w:color="auto"/>
                    <w:bottom w:val="none" w:sz="0" w:space="0" w:color="auto"/>
                    <w:right w:val="none" w:sz="0" w:space="0" w:color="auto"/>
                  </w:divBdr>
                </w:div>
                <w:div w:id="826240924">
                  <w:marLeft w:val="480"/>
                  <w:marRight w:val="0"/>
                  <w:marTop w:val="0"/>
                  <w:marBottom w:val="0"/>
                  <w:divBdr>
                    <w:top w:val="none" w:sz="0" w:space="0" w:color="auto"/>
                    <w:left w:val="none" w:sz="0" w:space="0" w:color="auto"/>
                    <w:bottom w:val="none" w:sz="0" w:space="0" w:color="auto"/>
                    <w:right w:val="none" w:sz="0" w:space="0" w:color="auto"/>
                  </w:divBdr>
                </w:div>
                <w:div w:id="1709722255">
                  <w:marLeft w:val="480"/>
                  <w:marRight w:val="0"/>
                  <w:marTop w:val="0"/>
                  <w:marBottom w:val="0"/>
                  <w:divBdr>
                    <w:top w:val="none" w:sz="0" w:space="0" w:color="auto"/>
                    <w:left w:val="none" w:sz="0" w:space="0" w:color="auto"/>
                    <w:bottom w:val="none" w:sz="0" w:space="0" w:color="auto"/>
                    <w:right w:val="none" w:sz="0" w:space="0" w:color="auto"/>
                  </w:divBdr>
                </w:div>
                <w:div w:id="1770197336">
                  <w:marLeft w:val="480"/>
                  <w:marRight w:val="0"/>
                  <w:marTop w:val="0"/>
                  <w:marBottom w:val="0"/>
                  <w:divBdr>
                    <w:top w:val="none" w:sz="0" w:space="0" w:color="auto"/>
                    <w:left w:val="none" w:sz="0" w:space="0" w:color="auto"/>
                    <w:bottom w:val="none" w:sz="0" w:space="0" w:color="auto"/>
                    <w:right w:val="none" w:sz="0" w:space="0" w:color="auto"/>
                  </w:divBdr>
                </w:div>
                <w:div w:id="1978686020">
                  <w:marLeft w:val="480"/>
                  <w:marRight w:val="0"/>
                  <w:marTop w:val="0"/>
                  <w:marBottom w:val="0"/>
                  <w:divBdr>
                    <w:top w:val="none" w:sz="0" w:space="0" w:color="auto"/>
                    <w:left w:val="none" w:sz="0" w:space="0" w:color="auto"/>
                    <w:bottom w:val="none" w:sz="0" w:space="0" w:color="auto"/>
                    <w:right w:val="none" w:sz="0" w:space="0" w:color="auto"/>
                  </w:divBdr>
                </w:div>
                <w:div w:id="2108308215">
                  <w:marLeft w:val="480"/>
                  <w:marRight w:val="0"/>
                  <w:marTop w:val="0"/>
                  <w:marBottom w:val="0"/>
                  <w:divBdr>
                    <w:top w:val="none" w:sz="0" w:space="0" w:color="auto"/>
                    <w:left w:val="none" w:sz="0" w:space="0" w:color="auto"/>
                    <w:bottom w:val="none" w:sz="0" w:space="0" w:color="auto"/>
                    <w:right w:val="none" w:sz="0" w:space="0" w:color="auto"/>
                  </w:divBdr>
                </w:div>
                <w:div w:id="695692701">
                  <w:marLeft w:val="480"/>
                  <w:marRight w:val="0"/>
                  <w:marTop w:val="0"/>
                  <w:marBottom w:val="0"/>
                  <w:divBdr>
                    <w:top w:val="none" w:sz="0" w:space="0" w:color="auto"/>
                    <w:left w:val="none" w:sz="0" w:space="0" w:color="auto"/>
                    <w:bottom w:val="none" w:sz="0" w:space="0" w:color="auto"/>
                    <w:right w:val="none" w:sz="0" w:space="0" w:color="auto"/>
                  </w:divBdr>
                </w:div>
                <w:div w:id="1189031153">
                  <w:marLeft w:val="480"/>
                  <w:marRight w:val="0"/>
                  <w:marTop w:val="0"/>
                  <w:marBottom w:val="0"/>
                  <w:divBdr>
                    <w:top w:val="none" w:sz="0" w:space="0" w:color="auto"/>
                    <w:left w:val="none" w:sz="0" w:space="0" w:color="auto"/>
                    <w:bottom w:val="none" w:sz="0" w:space="0" w:color="auto"/>
                    <w:right w:val="none" w:sz="0" w:space="0" w:color="auto"/>
                  </w:divBdr>
                </w:div>
                <w:div w:id="545485234">
                  <w:marLeft w:val="480"/>
                  <w:marRight w:val="0"/>
                  <w:marTop w:val="0"/>
                  <w:marBottom w:val="0"/>
                  <w:divBdr>
                    <w:top w:val="none" w:sz="0" w:space="0" w:color="auto"/>
                    <w:left w:val="none" w:sz="0" w:space="0" w:color="auto"/>
                    <w:bottom w:val="none" w:sz="0" w:space="0" w:color="auto"/>
                    <w:right w:val="none" w:sz="0" w:space="0" w:color="auto"/>
                  </w:divBdr>
                </w:div>
                <w:div w:id="1636519903">
                  <w:marLeft w:val="480"/>
                  <w:marRight w:val="0"/>
                  <w:marTop w:val="0"/>
                  <w:marBottom w:val="0"/>
                  <w:divBdr>
                    <w:top w:val="none" w:sz="0" w:space="0" w:color="auto"/>
                    <w:left w:val="none" w:sz="0" w:space="0" w:color="auto"/>
                    <w:bottom w:val="none" w:sz="0" w:space="0" w:color="auto"/>
                    <w:right w:val="none" w:sz="0" w:space="0" w:color="auto"/>
                  </w:divBdr>
                </w:div>
                <w:div w:id="1266574931">
                  <w:marLeft w:val="480"/>
                  <w:marRight w:val="0"/>
                  <w:marTop w:val="0"/>
                  <w:marBottom w:val="0"/>
                  <w:divBdr>
                    <w:top w:val="none" w:sz="0" w:space="0" w:color="auto"/>
                    <w:left w:val="none" w:sz="0" w:space="0" w:color="auto"/>
                    <w:bottom w:val="none" w:sz="0" w:space="0" w:color="auto"/>
                    <w:right w:val="none" w:sz="0" w:space="0" w:color="auto"/>
                  </w:divBdr>
                </w:div>
                <w:div w:id="795952317">
                  <w:marLeft w:val="480"/>
                  <w:marRight w:val="0"/>
                  <w:marTop w:val="0"/>
                  <w:marBottom w:val="0"/>
                  <w:divBdr>
                    <w:top w:val="none" w:sz="0" w:space="0" w:color="auto"/>
                    <w:left w:val="none" w:sz="0" w:space="0" w:color="auto"/>
                    <w:bottom w:val="none" w:sz="0" w:space="0" w:color="auto"/>
                    <w:right w:val="none" w:sz="0" w:space="0" w:color="auto"/>
                  </w:divBdr>
                </w:div>
                <w:div w:id="316689834">
                  <w:marLeft w:val="480"/>
                  <w:marRight w:val="0"/>
                  <w:marTop w:val="0"/>
                  <w:marBottom w:val="0"/>
                  <w:divBdr>
                    <w:top w:val="none" w:sz="0" w:space="0" w:color="auto"/>
                    <w:left w:val="none" w:sz="0" w:space="0" w:color="auto"/>
                    <w:bottom w:val="none" w:sz="0" w:space="0" w:color="auto"/>
                    <w:right w:val="none" w:sz="0" w:space="0" w:color="auto"/>
                  </w:divBdr>
                </w:div>
                <w:div w:id="567957248">
                  <w:marLeft w:val="480"/>
                  <w:marRight w:val="0"/>
                  <w:marTop w:val="0"/>
                  <w:marBottom w:val="0"/>
                  <w:divBdr>
                    <w:top w:val="none" w:sz="0" w:space="0" w:color="auto"/>
                    <w:left w:val="none" w:sz="0" w:space="0" w:color="auto"/>
                    <w:bottom w:val="none" w:sz="0" w:space="0" w:color="auto"/>
                    <w:right w:val="none" w:sz="0" w:space="0" w:color="auto"/>
                  </w:divBdr>
                </w:div>
                <w:div w:id="917861533">
                  <w:marLeft w:val="480"/>
                  <w:marRight w:val="0"/>
                  <w:marTop w:val="0"/>
                  <w:marBottom w:val="0"/>
                  <w:divBdr>
                    <w:top w:val="none" w:sz="0" w:space="0" w:color="auto"/>
                    <w:left w:val="none" w:sz="0" w:space="0" w:color="auto"/>
                    <w:bottom w:val="none" w:sz="0" w:space="0" w:color="auto"/>
                    <w:right w:val="none" w:sz="0" w:space="0" w:color="auto"/>
                  </w:divBdr>
                </w:div>
                <w:div w:id="1510102880">
                  <w:marLeft w:val="480"/>
                  <w:marRight w:val="0"/>
                  <w:marTop w:val="0"/>
                  <w:marBottom w:val="0"/>
                  <w:divBdr>
                    <w:top w:val="none" w:sz="0" w:space="0" w:color="auto"/>
                    <w:left w:val="none" w:sz="0" w:space="0" w:color="auto"/>
                    <w:bottom w:val="none" w:sz="0" w:space="0" w:color="auto"/>
                    <w:right w:val="none" w:sz="0" w:space="0" w:color="auto"/>
                  </w:divBdr>
                </w:div>
                <w:div w:id="508494818">
                  <w:marLeft w:val="480"/>
                  <w:marRight w:val="0"/>
                  <w:marTop w:val="0"/>
                  <w:marBottom w:val="0"/>
                  <w:divBdr>
                    <w:top w:val="none" w:sz="0" w:space="0" w:color="auto"/>
                    <w:left w:val="none" w:sz="0" w:space="0" w:color="auto"/>
                    <w:bottom w:val="none" w:sz="0" w:space="0" w:color="auto"/>
                    <w:right w:val="none" w:sz="0" w:space="0" w:color="auto"/>
                  </w:divBdr>
                </w:div>
                <w:div w:id="162087232">
                  <w:marLeft w:val="480"/>
                  <w:marRight w:val="0"/>
                  <w:marTop w:val="0"/>
                  <w:marBottom w:val="0"/>
                  <w:divBdr>
                    <w:top w:val="none" w:sz="0" w:space="0" w:color="auto"/>
                    <w:left w:val="none" w:sz="0" w:space="0" w:color="auto"/>
                    <w:bottom w:val="none" w:sz="0" w:space="0" w:color="auto"/>
                    <w:right w:val="none" w:sz="0" w:space="0" w:color="auto"/>
                  </w:divBdr>
                </w:div>
                <w:div w:id="1311716735">
                  <w:marLeft w:val="480"/>
                  <w:marRight w:val="0"/>
                  <w:marTop w:val="0"/>
                  <w:marBottom w:val="0"/>
                  <w:divBdr>
                    <w:top w:val="none" w:sz="0" w:space="0" w:color="auto"/>
                    <w:left w:val="none" w:sz="0" w:space="0" w:color="auto"/>
                    <w:bottom w:val="none" w:sz="0" w:space="0" w:color="auto"/>
                    <w:right w:val="none" w:sz="0" w:space="0" w:color="auto"/>
                  </w:divBdr>
                </w:div>
                <w:div w:id="1546528370">
                  <w:marLeft w:val="480"/>
                  <w:marRight w:val="0"/>
                  <w:marTop w:val="0"/>
                  <w:marBottom w:val="0"/>
                  <w:divBdr>
                    <w:top w:val="none" w:sz="0" w:space="0" w:color="auto"/>
                    <w:left w:val="none" w:sz="0" w:space="0" w:color="auto"/>
                    <w:bottom w:val="none" w:sz="0" w:space="0" w:color="auto"/>
                    <w:right w:val="none" w:sz="0" w:space="0" w:color="auto"/>
                  </w:divBdr>
                </w:div>
                <w:div w:id="63070511">
                  <w:marLeft w:val="480"/>
                  <w:marRight w:val="0"/>
                  <w:marTop w:val="0"/>
                  <w:marBottom w:val="0"/>
                  <w:divBdr>
                    <w:top w:val="none" w:sz="0" w:space="0" w:color="auto"/>
                    <w:left w:val="none" w:sz="0" w:space="0" w:color="auto"/>
                    <w:bottom w:val="none" w:sz="0" w:space="0" w:color="auto"/>
                    <w:right w:val="none" w:sz="0" w:space="0" w:color="auto"/>
                  </w:divBdr>
                </w:div>
                <w:div w:id="1807771895">
                  <w:marLeft w:val="480"/>
                  <w:marRight w:val="0"/>
                  <w:marTop w:val="0"/>
                  <w:marBottom w:val="0"/>
                  <w:divBdr>
                    <w:top w:val="none" w:sz="0" w:space="0" w:color="auto"/>
                    <w:left w:val="none" w:sz="0" w:space="0" w:color="auto"/>
                    <w:bottom w:val="none" w:sz="0" w:space="0" w:color="auto"/>
                    <w:right w:val="none" w:sz="0" w:space="0" w:color="auto"/>
                  </w:divBdr>
                </w:div>
                <w:div w:id="1813252498">
                  <w:marLeft w:val="480"/>
                  <w:marRight w:val="0"/>
                  <w:marTop w:val="0"/>
                  <w:marBottom w:val="0"/>
                  <w:divBdr>
                    <w:top w:val="none" w:sz="0" w:space="0" w:color="auto"/>
                    <w:left w:val="none" w:sz="0" w:space="0" w:color="auto"/>
                    <w:bottom w:val="none" w:sz="0" w:space="0" w:color="auto"/>
                    <w:right w:val="none" w:sz="0" w:space="0" w:color="auto"/>
                  </w:divBdr>
                </w:div>
                <w:div w:id="1000156147">
                  <w:marLeft w:val="480"/>
                  <w:marRight w:val="0"/>
                  <w:marTop w:val="0"/>
                  <w:marBottom w:val="0"/>
                  <w:divBdr>
                    <w:top w:val="none" w:sz="0" w:space="0" w:color="auto"/>
                    <w:left w:val="none" w:sz="0" w:space="0" w:color="auto"/>
                    <w:bottom w:val="none" w:sz="0" w:space="0" w:color="auto"/>
                    <w:right w:val="none" w:sz="0" w:space="0" w:color="auto"/>
                  </w:divBdr>
                </w:div>
                <w:div w:id="448430029">
                  <w:marLeft w:val="480"/>
                  <w:marRight w:val="0"/>
                  <w:marTop w:val="0"/>
                  <w:marBottom w:val="0"/>
                  <w:divBdr>
                    <w:top w:val="none" w:sz="0" w:space="0" w:color="auto"/>
                    <w:left w:val="none" w:sz="0" w:space="0" w:color="auto"/>
                    <w:bottom w:val="none" w:sz="0" w:space="0" w:color="auto"/>
                    <w:right w:val="none" w:sz="0" w:space="0" w:color="auto"/>
                  </w:divBdr>
                </w:div>
                <w:div w:id="160438913">
                  <w:marLeft w:val="480"/>
                  <w:marRight w:val="0"/>
                  <w:marTop w:val="0"/>
                  <w:marBottom w:val="0"/>
                  <w:divBdr>
                    <w:top w:val="none" w:sz="0" w:space="0" w:color="auto"/>
                    <w:left w:val="none" w:sz="0" w:space="0" w:color="auto"/>
                    <w:bottom w:val="none" w:sz="0" w:space="0" w:color="auto"/>
                    <w:right w:val="none" w:sz="0" w:space="0" w:color="auto"/>
                  </w:divBdr>
                </w:div>
                <w:div w:id="1253978377">
                  <w:marLeft w:val="480"/>
                  <w:marRight w:val="0"/>
                  <w:marTop w:val="0"/>
                  <w:marBottom w:val="0"/>
                  <w:divBdr>
                    <w:top w:val="none" w:sz="0" w:space="0" w:color="auto"/>
                    <w:left w:val="none" w:sz="0" w:space="0" w:color="auto"/>
                    <w:bottom w:val="none" w:sz="0" w:space="0" w:color="auto"/>
                    <w:right w:val="none" w:sz="0" w:space="0" w:color="auto"/>
                  </w:divBdr>
                </w:div>
                <w:div w:id="895974012">
                  <w:marLeft w:val="480"/>
                  <w:marRight w:val="0"/>
                  <w:marTop w:val="0"/>
                  <w:marBottom w:val="0"/>
                  <w:divBdr>
                    <w:top w:val="none" w:sz="0" w:space="0" w:color="auto"/>
                    <w:left w:val="none" w:sz="0" w:space="0" w:color="auto"/>
                    <w:bottom w:val="none" w:sz="0" w:space="0" w:color="auto"/>
                    <w:right w:val="none" w:sz="0" w:space="0" w:color="auto"/>
                  </w:divBdr>
                </w:div>
                <w:div w:id="282467884">
                  <w:marLeft w:val="480"/>
                  <w:marRight w:val="0"/>
                  <w:marTop w:val="0"/>
                  <w:marBottom w:val="0"/>
                  <w:divBdr>
                    <w:top w:val="none" w:sz="0" w:space="0" w:color="auto"/>
                    <w:left w:val="none" w:sz="0" w:space="0" w:color="auto"/>
                    <w:bottom w:val="none" w:sz="0" w:space="0" w:color="auto"/>
                    <w:right w:val="none" w:sz="0" w:space="0" w:color="auto"/>
                  </w:divBdr>
                </w:div>
                <w:div w:id="134564966">
                  <w:marLeft w:val="480"/>
                  <w:marRight w:val="0"/>
                  <w:marTop w:val="0"/>
                  <w:marBottom w:val="0"/>
                  <w:divBdr>
                    <w:top w:val="none" w:sz="0" w:space="0" w:color="auto"/>
                    <w:left w:val="none" w:sz="0" w:space="0" w:color="auto"/>
                    <w:bottom w:val="none" w:sz="0" w:space="0" w:color="auto"/>
                    <w:right w:val="none" w:sz="0" w:space="0" w:color="auto"/>
                  </w:divBdr>
                </w:div>
                <w:div w:id="1984852304">
                  <w:marLeft w:val="480"/>
                  <w:marRight w:val="0"/>
                  <w:marTop w:val="0"/>
                  <w:marBottom w:val="0"/>
                  <w:divBdr>
                    <w:top w:val="none" w:sz="0" w:space="0" w:color="auto"/>
                    <w:left w:val="none" w:sz="0" w:space="0" w:color="auto"/>
                    <w:bottom w:val="none" w:sz="0" w:space="0" w:color="auto"/>
                    <w:right w:val="none" w:sz="0" w:space="0" w:color="auto"/>
                  </w:divBdr>
                </w:div>
                <w:div w:id="1120798732">
                  <w:marLeft w:val="480"/>
                  <w:marRight w:val="0"/>
                  <w:marTop w:val="0"/>
                  <w:marBottom w:val="0"/>
                  <w:divBdr>
                    <w:top w:val="none" w:sz="0" w:space="0" w:color="auto"/>
                    <w:left w:val="none" w:sz="0" w:space="0" w:color="auto"/>
                    <w:bottom w:val="none" w:sz="0" w:space="0" w:color="auto"/>
                    <w:right w:val="none" w:sz="0" w:space="0" w:color="auto"/>
                  </w:divBdr>
                </w:div>
                <w:div w:id="1278023626">
                  <w:marLeft w:val="480"/>
                  <w:marRight w:val="0"/>
                  <w:marTop w:val="0"/>
                  <w:marBottom w:val="0"/>
                  <w:divBdr>
                    <w:top w:val="none" w:sz="0" w:space="0" w:color="auto"/>
                    <w:left w:val="none" w:sz="0" w:space="0" w:color="auto"/>
                    <w:bottom w:val="none" w:sz="0" w:space="0" w:color="auto"/>
                    <w:right w:val="none" w:sz="0" w:space="0" w:color="auto"/>
                  </w:divBdr>
                </w:div>
                <w:div w:id="877860436">
                  <w:marLeft w:val="480"/>
                  <w:marRight w:val="0"/>
                  <w:marTop w:val="0"/>
                  <w:marBottom w:val="0"/>
                  <w:divBdr>
                    <w:top w:val="none" w:sz="0" w:space="0" w:color="auto"/>
                    <w:left w:val="none" w:sz="0" w:space="0" w:color="auto"/>
                    <w:bottom w:val="none" w:sz="0" w:space="0" w:color="auto"/>
                    <w:right w:val="none" w:sz="0" w:space="0" w:color="auto"/>
                  </w:divBdr>
                </w:div>
                <w:div w:id="501429639">
                  <w:marLeft w:val="480"/>
                  <w:marRight w:val="0"/>
                  <w:marTop w:val="0"/>
                  <w:marBottom w:val="0"/>
                  <w:divBdr>
                    <w:top w:val="none" w:sz="0" w:space="0" w:color="auto"/>
                    <w:left w:val="none" w:sz="0" w:space="0" w:color="auto"/>
                    <w:bottom w:val="none" w:sz="0" w:space="0" w:color="auto"/>
                    <w:right w:val="none" w:sz="0" w:space="0" w:color="auto"/>
                  </w:divBdr>
                </w:div>
                <w:div w:id="392120331">
                  <w:marLeft w:val="480"/>
                  <w:marRight w:val="0"/>
                  <w:marTop w:val="0"/>
                  <w:marBottom w:val="0"/>
                  <w:divBdr>
                    <w:top w:val="none" w:sz="0" w:space="0" w:color="auto"/>
                    <w:left w:val="none" w:sz="0" w:space="0" w:color="auto"/>
                    <w:bottom w:val="none" w:sz="0" w:space="0" w:color="auto"/>
                    <w:right w:val="none" w:sz="0" w:space="0" w:color="auto"/>
                  </w:divBdr>
                </w:div>
                <w:div w:id="1746760074">
                  <w:marLeft w:val="480"/>
                  <w:marRight w:val="0"/>
                  <w:marTop w:val="0"/>
                  <w:marBottom w:val="0"/>
                  <w:divBdr>
                    <w:top w:val="none" w:sz="0" w:space="0" w:color="auto"/>
                    <w:left w:val="none" w:sz="0" w:space="0" w:color="auto"/>
                    <w:bottom w:val="none" w:sz="0" w:space="0" w:color="auto"/>
                    <w:right w:val="none" w:sz="0" w:space="0" w:color="auto"/>
                  </w:divBdr>
                </w:div>
                <w:div w:id="1653947714">
                  <w:marLeft w:val="480"/>
                  <w:marRight w:val="0"/>
                  <w:marTop w:val="0"/>
                  <w:marBottom w:val="0"/>
                  <w:divBdr>
                    <w:top w:val="none" w:sz="0" w:space="0" w:color="auto"/>
                    <w:left w:val="none" w:sz="0" w:space="0" w:color="auto"/>
                    <w:bottom w:val="none" w:sz="0" w:space="0" w:color="auto"/>
                    <w:right w:val="none" w:sz="0" w:space="0" w:color="auto"/>
                  </w:divBdr>
                </w:div>
                <w:div w:id="887567003">
                  <w:marLeft w:val="480"/>
                  <w:marRight w:val="0"/>
                  <w:marTop w:val="0"/>
                  <w:marBottom w:val="0"/>
                  <w:divBdr>
                    <w:top w:val="none" w:sz="0" w:space="0" w:color="auto"/>
                    <w:left w:val="none" w:sz="0" w:space="0" w:color="auto"/>
                    <w:bottom w:val="none" w:sz="0" w:space="0" w:color="auto"/>
                    <w:right w:val="none" w:sz="0" w:space="0" w:color="auto"/>
                  </w:divBdr>
                </w:div>
                <w:div w:id="2061904054">
                  <w:marLeft w:val="480"/>
                  <w:marRight w:val="0"/>
                  <w:marTop w:val="0"/>
                  <w:marBottom w:val="0"/>
                  <w:divBdr>
                    <w:top w:val="none" w:sz="0" w:space="0" w:color="auto"/>
                    <w:left w:val="none" w:sz="0" w:space="0" w:color="auto"/>
                    <w:bottom w:val="none" w:sz="0" w:space="0" w:color="auto"/>
                    <w:right w:val="none" w:sz="0" w:space="0" w:color="auto"/>
                  </w:divBdr>
                </w:div>
                <w:div w:id="1449347842">
                  <w:marLeft w:val="480"/>
                  <w:marRight w:val="0"/>
                  <w:marTop w:val="0"/>
                  <w:marBottom w:val="0"/>
                  <w:divBdr>
                    <w:top w:val="none" w:sz="0" w:space="0" w:color="auto"/>
                    <w:left w:val="none" w:sz="0" w:space="0" w:color="auto"/>
                    <w:bottom w:val="none" w:sz="0" w:space="0" w:color="auto"/>
                    <w:right w:val="none" w:sz="0" w:space="0" w:color="auto"/>
                  </w:divBdr>
                </w:div>
                <w:div w:id="933048368">
                  <w:marLeft w:val="480"/>
                  <w:marRight w:val="0"/>
                  <w:marTop w:val="0"/>
                  <w:marBottom w:val="0"/>
                  <w:divBdr>
                    <w:top w:val="none" w:sz="0" w:space="0" w:color="auto"/>
                    <w:left w:val="none" w:sz="0" w:space="0" w:color="auto"/>
                    <w:bottom w:val="none" w:sz="0" w:space="0" w:color="auto"/>
                    <w:right w:val="none" w:sz="0" w:space="0" w:color="auto"/>
                  </w:divBdr>
                </w:div>
                <w:div w:id="991376230">
                  <w:marLeft w:val="480"/>
                  <w:marRight w:val="0"/>
                  <w:marTop w:val="0"/>
                  <w:marBottom w:val="0"/>
                  <w:divBdr>
                    <w:top w:val="none" w:sz="0" w:space="0" w:color="auto"/>
                    <w:left w:val="none" w:sz="0" w:space="0" w:color="auto"/>
                    <w:bottom w:val="none" w:sz="0" w:space="0" w:color="auto"/>
                    <w:right w:val="none" w:sz="0" w:space="0" w:color="auto"/>
                  </w:divBdr>
                </w:div>
                <w:div w:id="1825855839">
                  <w:marLeft w:val="480"/>
                  <w:marRight w:val="0"/>
                  <w:marTop w:val="0"/>
                  <w:marBottom w:val="0"/>
                  <w:divBdr>
                    <w:top w:val="none" w:sz="0" w:space="0" w:color="auto"/>
                    <w:left w:val="none" w:sz="0" w:space="0" w:color="auto"/>
                    <w:bottom w:val="none" w:sz="0" w:space="0" w:color="auto"/>
                    <w:right w:val="none" w:sz="0" w:space="0" w:color="auto"/>
                  </w:divBdr>
                </w:div>
                <w:div w:id="1031229738">
                  <w:marLeft w:val="480"/>
                  <w:marRight w:val="0"/>
                  <w:marTop w:val="0"/>
                  <w:marBottom w:val="0"/>
                  <w:divBdr>
                    <w:top w:val="none" w:sz="0" w:space="0" w:color="auto"/>
                    <w:left w:val="none" w:sz="0" w:space="0" w:color="auto"/>
                    <w:bottom w:val="none" w:sz="0" w:space="0" w:color="auto"/>
                    <w:right w:val="none" w:sz="0" w:space="0" w:color="auto"/>
                  </w:divBdr>
                </w:div>
                <w:div w:id="1537234194">
                  <w:marLeft w:val="480"/>
                  <w:marRight w:val="0"/>
                  <w:marTop w:val="0"/>
                  <w:marBottom w:val="0"/>
                  <w:divBdr>
                    <w:top w:val="none" w:sz="0" w:space="0" w:color="auto"/>
                    <w:left w:val="none" w:sz="0" w:space="0" w:color="auto"/>
                    <w:bottom w:val="none" w:sz="0" w:space="0" w:color="auto"/>
                    <w:right w:val="none" w:sz="0" w:space="0" w:color="auto"/>
                  </w:divBdr>
                </w:div>
                <w:div w:id="793869932">
                  <w:marLeft w:val="480"/>
                  <w:marRight w:val="0"/>
                  <w:marTop w:val="0"/>
                  <w:marBottom w:val="0"/>
                  <w:divBdr>
                    <w:top w:val="none" w:sz="0" w:space="0" w:color="auto"/>
                    <w:left w:val="none" w:sz="0" w:space="0" w:color="auto"/>
                    <w:bottom w:val="none" w:sz="0" w:space="0" w:color="auto"/>
                    <w:right w:val="none" w:sz="0" w:space="0" w:color="auto"/>
                  </w:divBdr>
                </w:div>
                <w:div w:id="630749375">
                  <w:marLeft w:val="480"/>
                  <w:marRight w:val="0"/>
                  <w:marTop w:val="0"/>
                  <w:marBottom w:val="0"/>
                  <w:divBdr>
                    <w:top w:val="none" w:sz="0" w:space="0" w:color="auto"/>
                    <w:left w:val="none" w:sz="0" w:space="0" w:color="auto"/>
                    <w:bottom w:val="none" w:sz="0" w:space="0" w:color="auto"/>
                    <w:right w:val="none" w:sz="0" w:space="0" w:color="auto"/>
                  </w:divBdr>
                </w:div>
                <w:div w:id="1622802889">
                  <w:marLeft w:val="480"/>
                  <w:marRight w:val="0"/>
                  <w:marTop w:val="0"/>
                  <w:marBottom w:val="0"/>
                  <w:divBdr>
                    <w:top w:val="none" w:sz="0" w:space="0" w:color="auto"/>
                    <w:left w:val="none" w:sz="0" w:space="0" w:color="auto"/>
                    <w:bottom w:val="none" w:sz="0" w:space="0" w:color="auto"/>
                    <w:right w:val="none" w:sz="0" w:space="0" w:color="auto"/>
                  </w:divBdr>
                </w:div>
                <w:div w:id="1913466718">
                  <w:marLeft w:val="480"/>
                  <w:marRight w:val="0"/>
                  <w:marTop w:val="0"/>
                  <w:marBottom w:val="0"/>
                  <w:divBdr>
                    <w:top w:val="none" w:sz="0" w:space="0" w:color="auto"/>
                    <w:left w:val="none" w:sz="0" w:space="0" w:color="auto"/>
                    <w:bottom w:val="none" w:sz="0" w:space="0" w:color="auto"/>
                    <w:right w:val="none" w:sz="0" w:space="0" w:color="auto"/>
                  </w:divBdr>
                </w:div>
                <w:div w:id="1140462327">
                  <w:marLeft w:val="480"/>
                  <w:marRight w:val="0"/>
                  <w:marTop w:val="0"/>
                  <w:marBottom w:val="0"/>
                  <w:divBdr>
                    <w:top w:val="none" w:sz="0" w:space="0" w:color="auto"/>
                    <w:left w:val="none" w:sz="0" w:space="0" w:color="auto"/>
                    <w:bottom w:val="none" w:sz="0" w:space="0" w:color="auto"/>
                    <w:right w:val="none" w:sz="0" w:space="0" w:color="auto"/>
                  </w:divBdr>
                </w:div>
                <w:div w:id="749038930">
                  <w:marLeft w:val="480"/>
                  <w:marRight w:val="0"/>
                  <w:marTop w:val="0"/>
                  <w:marBottom w:val="0"/>
                  <w:divBdr>
                    <w:top w:val="none" w:sz="0" w:space="0" w:color="auto"/>
                    <w:left w:val="none" w:sz="0" w:space="0" w:color="auto"/>
                    <w:bottom w:val="none" w:sz="0" w:space="0" w:color="auto"/>
                    <w:right w:val="none" w:sz="0" w:space="0" w:color="auto"/>
                  </w:divBdr>
                </w:div>
                <w:div w:id="14549891">
                  <w:marLeft w:val="480"/>
                  <w:marRight w:val="0"/>
                  <w:marTop w:val="0"/>
                  <w:marBottom w:val="0"/>
                  <w:divBdr>
                    <w:top w:val="none" w:sz="0" w:space="0" w:color="auto"/>
                    <w:left w:val="none" w:sz="0" w:space="0" w:color="auto"/>
                    <w:bottom w:val="none" w:sz="0" w:space="0" w:color="auto"/>
                    <w:right w:val="none" w:sz="0" w:space="0" w:color="auto"/>
                  </w:divBdr>
                </w:div>
                <w:div w:id="1310282773">
                  <w:marLeft w:val="480"/>
                  <w:marRight w:val="0"/>
                  <w:marTop w:val="0"/>
                  <w:marBottom w:val="0"/>
                  <w:divBdr>
                    <w:top w:val="none" w:sz="0" w:space="0" w:color="auto"/>
                    <w:left w:val="none" w:sz="0" w:space="0" w:color="auto"/>
                    <w:bottom w:val="none" w:sz="0" w:space="0" w:color="auto"/>
                    <w:right w:val="none" w:sz="0" w:space="0" w:color="auto"/>
                  </w:divBdr>
                </w:div>
                <w:div w:id="1057439968">
                  <w:marLeft w:val="480"/>
                  <w:marRight w:val="0"/>
                  <w:marTop w:val="0"/>
                  <w:marBottom w:val="0"/>
                  <w:divBdr>
                    <w:top w:val="none" w:sz="0" w:space="0" w:color="auto"/>
                    <w:left w:val="none" w:sz="0" w:space="0" w:color="auto"/>
                    <w:bottom w:val="none" w:sz="0" w:space="0" w:color="auto"/>
                    <w:right w:val="none" w:sz="0" w:space="0" w:color="auto"/>
                  </w:divBdr>
                </w:div>
                <w:div w:id="2019114730">
                  <w:marLeft w:val="480"/>
                  <w:marRight w:val="0"/>
                  <w:marTop w:val="0"/>
                  <w:marBottom w:val="0"/>
                  <w:divBdr>
                    <w:top w:val="none" w:sz="0" w:space="0" w:color="auto"/>
                    <w:left w:val="none" w:sz="0" w:space="0" w:color="auto"/>
                    <w:bottom w:val="none" w:sz="0" w:space="0" w:color="auto"/>
                    <w:right w:val="none" w:sz="0" w:space="0" w:color="auto"/>
                  </w:divBdr>
                </w:div>
              </w:divsChild>
            </w:div>
            <w:div w:id="180507577">
              <w:marLeft w:val="0"/>
              <w:marRight w:val="0"/>
              <w:marTop w:val="0"/>
              <w:marBottom w:val="0"/>
              <w:divBdr>
                <w:top w:val="none" w:sz="0" w:space="0" w:color="auto"/>
                <w:left w:val="none" w:sz="0" w:space="0" w:color="auto"/>
                <w:bottom w:val="none" w:sz="0" w:space="0" w:color="auto"/>
                <w:right w:val="none" w:sz="0" w:space="0" w:color="auto"/>
              </w:divBdr>
              <w:divsChild>
                <w:div w:id="620915073">
                  <w:marLeft w:val="480"/>
                  <w:marRight w:val="0"/>
                  <w:marTop w:val="0"/>
                  <w:marBottom w:val="0"/>
                  <w:divBdr>
                    <w:top w:val="none" w:sz="0" w:space="0" w:color="auto"/>
                    <w:left w:val="none" w:sz="0" w:space="0" w:color="auto"/>
                    <w:bottom w:val="none" w:sz="0" w:space="0" w:color="auto"/>
                    <w:right w:val="none" w:sz="0" w:space="0" w:color="auto"/>
                  </w:divBdr>
                </w:div>
                <w:div w:id="484206335">
                  <w:marLeft w:val="480"/>
                  <w:marRight w:val="0"/>
                  <w:marTop w:val="0"/>
                  <w:marBottom w:val="0"/>
                  <w:divBdr>
                    <w:top w:val="none" w:sz="0" w:space="0" w:color="auto"/>
                    <w:left w:val="none" w:sz="0" w:space="0" w:color="auto"/>
                    <w:bottom w:val="none" w:sz="0" w:space="0" w:color="auto"/>
                    <w:right w:val="none" w:sz="0" w:space="0" w:color="auto"/>
                  </w:divBdr>
                </w:div>
                <w:div w:id="1774393841">
                  <w:marLeft w:val="480"/>
                  <w:marRight w:val="0"/>
                  <w:marTop w:val="0"/>
                  <w:marBottom w:val="0"/>
                  <w:divBdr>
                    <w:top w:val="none" w:sz="0" w:space="0" w:color="auto"/>
                    <w:left w:val="none" w:sz="0" w:space="0" w:color="auto"/>
                    <w:bottom w:val="none" w:sz="0" w:space="0" w:color="auto"/>
                    <w:right w:val="none" w:sz="0" w:space="0" w:color="auto"/>
                  </w:divBdr>
                </w:div>
                <w:div w:id="1082482344">
                  <w:marLeft w:val="480"/>
                  <w:marRight w:val="0"/>
                  <w:marTop w:val="0"/>
                  <w:marBottom w:val="0"/>
                  <w:divBdr>
                    <w:top w:val="none" w:sz="0" w:space="0" w:color="auto"/>
                    <w:left w:val="none" w:sz="0" w:space="0" w:color="auto"/>
                    <w:bottom w:val="none" w:sz="0" w:space="0" w:color="auto"/>
                    <w:right w:val="none" w:sz="0" w:space="0" w:color="auto"/>
                  </w:divBdr>
                </w:div>
                <w:div w:id="110172733">
                  <w:marLeft w:val="480"/>
                  <w:marRight w:val="0"/>
                  <w:marTop w:val="0"/>
                  <w:marBottom w:val="0"/>
                  <w:divBdr>
                    <w:top w:val="none" w:sz="0" w:space="0" w:color="auto"/>
                    <w:left w:val="none" w:sz="0" w:space="0" w:color="auto"/>
                    <w:bottom w:val="none" w:sz="0" w:space="0" w:color="auto"/>
                    <w:right w:val="none" w:sz="0" w:space="0" w:color="auto"/>
                  </w:divBdr>
                </w:div>
                <w:div w:id="462895094">
                  <w:marLeft w:val="480"/>
                  <w:marRight w:val="0"/>
                  <w:marTop w:val="0"/>
                  <w:marBottom w:val="0"/>
                  <w:divBdr>
                    <w:top w:val="none" w:sz="0" w:space="0" w:color="auto"/>
                    <w:left w:val="none" w:sz="0" w:space="0" w:color="auto"/>
                    <w:bottom w:val="none" w:sz="0" w:space="0" w:color="auto"/>
                    <w:right w:val="none" w:sz="0" w:space="0" w:color="auto"/>
                  </w:divBdr>
                </w:div>
                <w:div w:id="1997412391">
                  <w:marLeft w:val="480"/>
                  <w:marRight w:val="0"/>
                  <w:marTop w:val="0"/>
                  <w:marBottom w:val="0"/>
                  <w:divBdr>
                    <w:top w:val="none" w:sz="0" w:space="0" w:color="auto"/>
                    <w:left w:val="none" w:sz="0" w:space="0" w:color="auto"/>
                    <w:bottom w:val="none" w:sz="0" w:space="0" w:color="auto"/>
                    <w:right w:val="none" w:sz="0" w:space="0" w:color="auto"/>
                  </w:divBdr>
                </w:div>
                <w:div w:id="558327400">
                  <w:marLeft w:val="480"/>
                  <w:marRight w:val="0"/>
                  <w:marTop w:val="0"/>
                  <w:marBottom w:val="0"/>
                  <w:divBdr>
                    <w:top w:val="none" w:sz="0" w:space="0" w:color="auto"/>
                    <w:left w:val="none" w:sz="0" w:space="0" w:color="auto"/>
                    <w:bottom w:val="none" w:sz="0" w:space="0" w:color="auto"/>
                    <w:right w:val="none" w:sz="0" w:space="0" w:color="auto"/>
                  </w:divBdr>
                </w:div>
                <w:div w:id="961493893">
                  <w:marLeft w:val="480"/>
                  <w:marRight w:val="0"/>
                  <w:marTop w:val="0"/>
                  <w:marBottom w:val="0"/>
                  <w:divBdr>
                    <w:top w:val="none" w:sz="0" w:space="0" w:color="auto"/>
                    <w:left w:val="none" w:sz="0" w:space="0" w:color="auto"/>
                    <w:bottom w:val="none" w:sz="0" w:space="0" w:color="auto"/>
                    <w:right w:val="none" w:sz="0" w:space="0" w:color="auto"/>
                  </w:divBdr>
                </w:div>
                <w:div w:id="1688482533">
                  <w:marLeft w:val="480"/>
                  <w:marRight w:val="0"/>
                  <w:marTop w:val="0"/>
                  <w:marBottom w:val="0"/>
                  <w:divBdr>
                    <w:top w:val="none" w:sz="0" w:space="0" w:color="auto"/>
                    <w:left w:val="none" w:sz="0" w:space="0" w:color="auto"/>
                    <w:bottom w:val="none" w:sz="0" w:space="0" w:color="auto"/>
                    <w:right w:val="none" w:sz="0" w:space="0" w:color="auto"/>
                  </w:divBdr>
                </w:div>
                <w:div w:id="191498522">
                  <w:marLeft w:val="480"/>
                  <w:marRight w:val="0"/>
                  <w:marTop w:val="0"/>
                  <w:marBottom w:val="0"/>
                  <w:divBdr>
                    <w:top w:val="none" w:sz="0" w:space="0" w:color="auto"/>
                    <w:left w:val="none" w:sz="0" w:space="0" w:color="auto"/>
                    <w:bottom w:val="none" w:sz="0" w:space="0" w:color="auto"/>
                    <w:right w:val="none" w:sz="0" w:space="0" w:color="auto"/>
                  </w:divBdr>
                </w:div>
                <w:div w:id="688145313">
                  <w:marLeft w:val="480"/>
                  <w:marRight w:val="0"/>
                  <w:marTop w:val="0"/>
                  <w:marBottom w:val="0"/>
                  <w:divBdr>
                    <w:top w:val="none" w:sz="0" w:space="0" w:color="auto"/>
                    <w:left w:val="none" w:sz="0" w:space="0" w:color="auto"/>
                    <w:bottom w:val="none" w:sz="0" w:space="0" w:color="auto"/>
                    <w:right w:val="none" w:sz="0" w:space="0" w:color="auto"/>
                  </w:divBdr>
                </w:div>
                <w:div w:id="600261667">
                  <w:marLeft w:val="480"/>
                  <w:marRight w:val="0"/>
                  <w:marTop w:val="0"/>
                  <w:marBottom w:val="0"/>
                  <w:divBdr>
                    <w:top w:val="none" w:sz="0" w:space="0" w:color="auto"/>
                    <w:left w:val="none" w:sz="0" w:space="0" w:color="auto"/>
                    <w:bottom w:val="none" w:sz="0" w:space="0" w:color="auto"/>
                    <w:right w:val="none" w:sz="0" w:space="0" w:color="auto"/>
                  </w:divBdr>
                </w:div>
                <w:div w:id="2130734849">
                  <w:marLeft w:val="480"/>
                  <w:marRight w:val="0"/>
                  <w:marTop w:val="0"/>
                  <w:marBottom w:val="0"/>
                  <w:divBdr>
                    <w:top w:val="none" w:sz="0" w:space="0" w:color="auto"/>
                    <w:left w:val="none" w:sz="0" w:space="0" w:color="auto"/>
                    <w:bottom w:val="none" w:sz="0" w:space="0" w:color="auto"/>
                    <w:right w:val="none" w:sz="0" w:space="0" w:color="auto"/>
                  </w:divBdr>
                </w:div>
                <w:div w:id="775369144">
                  <w:marLeft w:val="480"/>
                  <w:marRight w:val="0"/>
                  <w:marTop w:val="0"/>
                  <w:marBottom w:val="0"/>
                  <w:divBdr>
                    <w:top w:val="none" w:sz="0" w:space="0" w:color="auto"/>
                    <w:left w:val="none" w:sz="0" w:space="0" w:color="auto"/>
                    <w:bottom w:val="none" w:sz="0" w:space="0" w:color="auto"/>
                    <w:right w:val="none" w:sz="0" w:space="0" w:color="auto"/>
                  </w:divBdr>
                </w:div>
                <w:div w:id="141847424">
                  <w:marLeft w:val="480"/>
                  <w:marRight w:val="0"/>
                  <w:marTop w:val="0"/>
                  <w:marBottom w:val="0"/>
                  <w:divBdr>
                    <w:top w:val="none" w:sz="0" w:space="0" w:color="auto"/>
                    <w:left w:val="none" w:sz="0" w:space="0" w:color="auto"/>
                    <w:bottom w:val="none" w:sz="0" w:space="0" w:color="auto"/>
                    <w:right w:val="none" w:sz="0" w:space="0" w:color="auto"/>
                  </w:divBdr>
                </w:div>
                <w:div w:id="695930599">
                  <w:marLeft w:val="480"/>
                  <w:marRight w:val="0"/>
                  <w:marTop w:val="0"/>
                  <w:marBottom w:val="0"/>
                  <w:divBdr>
                    <w:top w:val="none" w:sz="0" w:space="0" w:color="auto"/>
                    <w:left w:val="none" w:sz="0" w:space="0" w:color="auto"/>
                    <w:bottom w:val="none" w:sz="0" w:space="0" w:color="auto"/>
                    <w:right w:val="none" w:sz="0" w:space="0" w:color="auto"/>
                  </w:divBdr>
                </w:div>
                <w:div w:id="1166360433">
                  <w:marLeft w:val="480"/>
                  <w:marRight w:val="0"/>
                  <w:marTop w:val="0"/>
                  <w:marBottom w:val="0"/>
                  <w:divBdr>
                    <w:top w:val="none" w:sz="0" w:space="0" w:color="auto"/>
                    <w:left w:val="none" w:sz="0" w:space="0" w:color="auto"/>
                    <w:bottom w:val="none" w:sz="0" w:space="0" w:color="auto"/>
                    <w:right w:val="none" w:sz="0" w:space="0" w:color="auto"/>
                  </w:divBdr>
                </w:div>
                <w:div w:id="1992900261">
                  <w:marLeft w:val="480"/>
                  <w:marRight w:val="0"/>
                  <w:marTop w:val="0"/>
                  <w:marBottom w:val="0"/>
                  <w:divBdr>
                    <w:top w:val="none" w:sz="0" w:space="0" w:color="auto"/>
                    <w:left w:val="none" w:sz="0" w:space="0" w:color="auto"/>
                    <w:bottom w:val="none" w:sz="0" w:space="0" w:color="auto"/>
                    <w:right w:val="none" w:sz="0" w:space="0" w:color="auto"/>
                  </w:divBdr>
                </w:div>
                <w:div w:id="1532959737">
                  <w:marLeft w:val="480"/>
                  <w:marRight w:val="0"/>
                  <w:marTop w:val="0"/>
                  <w:marBottom w:val="0"/>
                  <w:divBdr>
                    <w:top w:val="none" w:sz="0" w:space="0" w:color="auto"/>
                    <w:left w:val="none" w:sz="0" w:space="0" w:color="auto"/>
                    <w:bottom w:val="none" w:sz="0" w:space="0" w:color="auto"/>
                    <w:right w:val="none" w:sz="0" w:space="0" w:color="auto"/>
                  </w:divBdr>
                </w:div>
                <w:div w:id="523634238">
                  <w:marLeft w:val="480"/>
                  <w:marRight w:val="0"/>
                  <w:marTop w:val="0"/>
                  <w:marBottom w:val="0"/>
                  <w:divBdr>
                    <w:top w:val="none" w:sz="0" w:space="0" w:color="auto"/>
                    <w:left w:val="none" w:sz="0" w:space="0" w:color="auto"/>
                    <w:bottom w:val="none" w:sz="0" w:space="0" w:color="auto"/>
                    <w:right w:val="none" w:sz="0" w:space="0" w:color="auto"/>
                  </w:divBdr>
                </w:div>
                <w:div w:id="2071995786">
                  <w:marLeft w:val="480"/>
                  <w:marRight w:val="0"/>
                  <w:marTop w:val="0"/>
                  <w:marBottom w:val="0"/>
                  <w:divBdr>
                    <w:top w:val="none" w:sz="0" w:space="0" w:color="auto"/>
                    <w:left w:val="none" w:sz="0" w:space="0" w:color="auto"/>
                    <w:bottom w:val="none" w:sz="0" w:space="0" w:color="auto"/>
                    <w:right w:val="none" w:sz="0" w:space="0" w:color="auto"/>
                  </w:divBdr>
                </w:div>
                <w:div w:id="910431481">
                  <w:marLeft w:val="480"/>
                  <w:marRight w:val="0"/>
                  <w:marTop w:val="0"/>
                  <w:marBottom w:val="0"/>
                  <w:divBdr>
                    <w:top w:val="none" w:sz="0" w:space="0" w:color="auto"/>
                    <w:left w:val="none" w:sz="0" w:space="0" w:color="auto"/>
                    <w:bottom w:val="none" w:sz="0" w:space="0" w:color="auto"/>
                    <w:right w:val="none" w:sz="0" w:space="0" w:color="auto"/>
                  </w:divBdr>
                </w:div>
                <w:div w:id="373427901">
                  <w:marLeft w:val="480"/>
                  <w:marRight w:val="0"/>
                  <w:marTop w:val="0"/>
                  <w:marBottom w:val="0"/>
                  <w:divBdr>
                    <w:top w:val="none" w:sz="0" w:space="0" w:color="auto"/>
                    <w:left w:val="none" w:sz="0" w:space="0" w:color="auto"/>
                    <w:bottom w:val="none" w:sz="0" w:space="0" w:color="auto"/>
                    <w:right w:val="none" w:sz="0" w:space="0" w:color="auto"/>
                  </w:divBdr>
                </w:div>
                <w:div w:id="2145125024">
                  <w:marLeft w:val="480"/>
                  <w:marRight w:val="0"/>
                  <w:marTop w:val="0"/>
                  <w:marBottom w:val="0"/>
                  <w:divBdr>
                    <w:top w:val="none" w:sz="0" w:space="0" w:color="auto"/>
                    <w:left w:val="none" w:sz="0" w:space="0" w:color="auto"/>
                    <w:bottom w:val="none" w:sz="0" w:space="0" w:color="auto"/>
                    <w:right w:val="none" w:sz="0" w:space="0" w:color="auto"/>
                  </w:divBdr>
                </w:div>
                <w:div w:id="1325472848">
                  <w:marLeft w:val="480"/>
                  <w:marRight w:val="0"/>
                  <w:marTop w:val="0"/>
                  <w:marBottom w:val="0"/>
                  <w:divBdr>
                    <w:top w:val="none" w:sz="0" w:space="0" w:color="auto"/>
                    <w:left w:val="none" w:sz="0" w:space="0" w:color="auto"/>
                    <w:bottom w:val="none" w:sz="0" w:space="0" w:color="auto"/>
                    <w:right w:val="none" w:sz="0" w:space="0" w:color="auto"/>
                  </w:divBdr>
                </w:div>
                <w:div w:id="667560340">
                  <w:marLeft w:val="480"/>
                  <w:marRight w:val="0"/>
                  <w:marTop w:val="0"/>
                  <w:marBottom w:val="0"/>
                  <w:divBdr>
                    <w:top w:val="none" w:sz="0" w:space="0" w:color="auto"/>
                    <w:left w:val="none" w:sz="0" w:space="0" w:color="auto"/>
                    <w:bottom w:val="none" w:sz="0" w:space="0" w:color="auto"/>
                    <w:right w:val="none" w:sz="0" w:space="0" w:color="auto"/>
                  </w:divBdr>
                </w:div>
                <w:div w:id="976951686">
                  <w:marLeft w:val="480"/>
                  <w:marRight w:val="0"/>
                  <w:marTop w:val="0"/>
                  <w:marBottom w:val="0"/>
                  <w:divBdr>
                    <w:top w:val="none" w:sz="0" w:space="0" w:color="auto"/>
                    <w:left w:val="none" w:sz="0" w:space="0" w:color="auto"/>
                    <w:bottom w:val="none" w:sz="0" w:space="0" w:color="auto"/>
                    <w:right w:val="none" w:sz="0" w:space="0" w:color="auto"/>
                  </w:divBdr>
                </w:div>
                <w:div w:id="1203399844">
                  <w:marLeft w:val="480"/>
                  <w:marRight w:val="0"/>
                  <w:marTop w:val="0"/>
                  <w:marBottom w:val="0"/>
                  <w:divBdr>
                    <w:top w:val="none" w:sz="0" w:space="0" w:color="auto"/>
                    <w:left w:val="none" w:sz="0" w:space="0" w:color="auto"/>
                    <w:bottom w:val="none" w:sz="0" w:space="0" w:color="auto"/>
                    <w:right w:val="none" w:sz="0" w:space="0" w:color="auto"/>
                  </w:divBdr>
                </w:div>
                <w:div w:id="2042393748">
                  <w:marLeft w:val="480"/>
                  <w:marRight w:val="0"/>
                  <w:marTop w:val="0"/>
                  <w:marBottom w:val="0"/>
                  <w:divBdr>
                    <w:top w:val="none" w:sz="0" w:space="0" w:color="auto"/>
                    <w:left w:val="none" w:sz="0" w:space="0" w:color="auto"/>
                    <w:bottom w:val="none" w:sz="0" w:space="0" w:color="auto"/>
                    <w:right w:val="none" w:sz="0" w:space="0" w:color="auto"/>
                  </w:divBdr>
                </w:div>
                <w:div w:id="183133031">
                  <w:marLeft w:val="480"/>
                  <w:marRight w:val="0"/>
                  <w:marTop w:val="0"/>
                  <w:marBottom w:val="0"/>
                  <w:divBdr>
                    <w:top w:val="none" w:sz="0" w:space="0" w:color="auto"/>
                    <w:left w:val="none" w:sz="0" w:space="0" w:color="auto"/>
                    <w:bottom w:val="none" w:sz="0" w:space="0" w:color="auto"/>
                    <w:right w:val="none" w:sz="0" w:space="0" w:color="auto"/>
                  </w:divBdr>
                </w:div>
                <w:div w:id="255670312">
                  <w:marLeft w:val="480"/>
                  <w:marRight w:val="0"/>
                  <w:marTop w:val="0"/>
                  <w:marBottom w:val="0"/>
                  <w:divBdr>
                    <w:top w:val="none" w:sz="0" w:space="0" w:color="auto"/>
                    <w:left w:val="none" w:sz="0" w:space="0" w:color="auto"/>
                    <w:bottom w:val="none" w:sz="0" w:space="0" w:color="auto"/>
                    <w:right w:val="none" w:sz="0" w:space="0" w:color="auto"/>
                  </w:divBdr>
                </w:div>
                <w:div w:id="1800537157">
                  <w:marLeft w:val="480"/>
                  <w:marRight w:val="0"/>
                  <w:marTop w:val="0"/>
                  <w:marBottom w:val="0"/>
                  <w:divBdr>
                    <w:top w:val="none" w:sz="0" w:space="0" w:color="auto"/>
                    <w:left w:val="none" w:sz="0" w:space="0" w:color="auto"/>
                    <w:bottom w:val="none" w:sz="0" w:space="0" w:color="auto"/>
                    <w:right w:val="none" w:sz="0" w:space="0" w:color="auto"/>
                  </w:divBdr>
                </w:div>
                <w:div w:id="1622875966">
                  <w:marLeft w:val="480"/>
                  <w:marRight w:val="0"/>
                  <w:marTop w:val="0"/>
                  <w:marBottom w:val="0"/>
                  <w:divBdr>
                    <w:top w:val="none" w:sz="0" w:space="0" w:color="auto"/>
                    <w:left w:val="none" w:sz="0" w:space="0" w:color="auto"/>
                    <w:bottom w:val="none" w:sz="0" w:space="0" w:color="auto"/>
                    <w:right w:val="none" w:sz="0" w:space="0" w:color="auto"/>
                  </w:divBdr>
                </w:div>
                <w:div w:id="294025258">
                  <w:marLeft w:val="480"/>
                  <w:marRight w:val="0"/>
                  <w:marTop w:val="0"/>
                  <w:marBottom w:val="0"/>
                  <w:divBdr>
                    <w:top w:val="none" w:sz="0" w:space="0" w:color="auto"/>
                    <w:left w:val="none" w:sz="0" w:space="0" w:color="auto"/>
                    <w:bottom w:val="none" w:sz="0" w:space="0" w:color="auto"/>
                    <w:right w:val="none" w:sz="0" w:space="0" w:color="auto"/>
                  </w:divBdr>
                </w:div>
                <w:div w:id="117652700">
                  <w:marLeft w:val="480"/>
                  <w:marRight w:val="0"/>
                  <w:marTop w:val="0"/>
                  <w:marBottom w:val="0"/>
                  <w:divBdr>
                    <w:top w:val="none" w:sz="0" w:space="0" w:color="auto"/>
                    <w:left w:val="none" w:sz="0" w:space="0" w:color="auto"/>
                    <w:bottom w:val="none" w:sz="0" w:space="0" w:color="auto"/>
                    <w:right w:val="none" w:sz="0" w:space="0" w:color="auto"/>
                  </w:divBdr>
                </w:div>
                <w:div w:id="1585991132">
                  <w:marLeft w:val="480"/>
                  <w:marRight w:val="0"/>
                  <w:marTop w:val="0"/>
                  <w:marBottom w:val="0"/>
                  <w:divBdr>
                    <w:top w:val="none" w:sz="0" w:space="0" w:color="auto"/>
                    <w:left w:val="none" w:sz="0" w:space="0" w:color="auto"/>
                    <w:bottom w:val="none" w:sz="0" w:space="0" w:color="auto"/>
                    <w:right w:val="none" w:sz="0" w:space="0" w:color="auto"/>
                  </w:divBdr>
                </w:div>
                <w:div w:id="408499155">
                  <w:marLeft w:val="480"/>
                  <w:marRight w:val="0"/>
                  <w:marTop w:val="0"/>
                  <w:marBottom w:val="0"/>
                  <w:divBdr>
                    <w:top w:val="none" w:sz="0" w:space="0" w:color="auto"/>
                    <w:left w:val="none" w:sz="0" w:space="0" w:color="auto"/>
                    <w:bottom w:val="none" w:sz="0" w:space="0" w:color="auto"/>
                    <w:right w:val="none" w:sz="0" w:space="0" w:color="auto"/>
                  </w:divBdr>
                </w:div>
                <w:div w:id="805515053">
                  <w:marLeft w:val="480"/>
                  <w:marRight w:val="0"/>
                  <w:marTop w:val="0"/>
                  <w:marBottom w:val="0"/>
                  <w:divBdr>
                    <w:top w:val="none" w:sz="0" w:space="0" w:color="auto"/>
                    <w:left w:val="none" w:sz="0" w:space="0" w:color="auto"/>
                    <w:bottom w:val="none" w:sz="0" w:space="0" w:color="auto"/>
                    <w:right w:val="none" w:sz="0" w:space="0" w:color="auto"/>
                  </w:divBdr>
                </w:div>
                <w:div w:id="1631782561">
                  <w:marLeft w:val="480"/>
                  <w:marRight w:val="0"/>
                  <w:marTop w:val="0"/>
                  <w:marBottom w:val="0"/>
                  <w:divBdr>
                    <w:top w:val="none" w:sz="0" w:space="0" w:color="auto"/>
                    <w:left w:val="none" w:sz="0" w:space="0" w:color="auto"/>
                    <w:bottom w:val="none" w:sz="0" w:space="0" w:color="auto"/>
                    <w:right w:val="none" w:sz="0" w:space="0" w:color="auto"/>
                  </w:divBdr>
                </w:div>
                <w:div w:id="1558319170">
                  <w:marLeft w:val="480"/>
                  <w:marRight w:val="0"/>
                  <w:marTop w:val="0"/>
                  <w:marBottom w:val="0"/>
                  <w:divBdr>
                    <w:top w:val="none" w:sz="0" w:space="0" w:color="auto"/>
                    <w:left w:val="none" w:sz="0" w:space="0" w:color="auto"/>
                    <w:bottom w:val="none" w:sz="0" w:space="0" w:color="auto"/>
                    <w:right w:val="none" w:sz="0" w:space="0" w:color="auto"/>
                  </w:divBdr>
                </w:div>
                <w:div w:id="1019117517">
                  <w:marLeft w:val="480"/>
                  <w:marRight w:val="0"/>
                  <w:marTop w:val="0"/>
                  <w:marBottom w:val="0"/>
                  <w:divBdr>
                    <w:top w:val="none" w:sz="0" w:space="0" w:color="auto"/>
                    <w:left w:val="none" w:sz="0" w:space="0" w:color="auto"/>
                    <w:bottom w:val="none" w:sz="0" w:space="0" w:color="auto"/>
                    <w:right w:val="none" w:sz="0" w:space="0" w:color="auto"/>
                  </w:divBdr>
                </w:div>
                <w:div w:id="448821044">
                  <w:marLeft w:val="480"/>
                  <w:marRight w:val="0"/>
                  <w:marTop w:val="0"/>
                  <w:marBottom w:val="0"/>
                  <w:divBdr>
                    <w:top w:val="none" w:sz="0" w:space="0" w:color="auto"/>
                    <w:left w:val="none" w:sz="0" w:space="0" w:color="auto"/>
                    <w:bottom w:val="none" w:sz="0" w:space="0" w:color="auto"/>
                    <w:right w:val="none" w:sz="0" w:space="0" w:color="auto"/>
                  </w:divBdr>
                </w:div>
                <w:div w:id="694307287">
                  <w:marLeft w:val="480"/>
                  <w:marRight w:val="0"/>
                  <w:marTop w:val="0"/>
                  <w:marBottom w:val="0"/>
                  <w:divBdr>
                    <w:top w:val="none" w:sz="0" w:space="0" w:color="auto"/>
                    <w:left w:val="none" w:sz="0" w:space="0" w:color="auto"/>
                    <w:bottom w:val="none" w:sz="0" w:space="0" w:color="auto"/>
                    <w:right w:val="none" w:sz="0" w:space="0" w:color="auto"/>
                  </w:divBdr>
                </w:div>
                <w:div w:id="1597598418">
                  <w:marLeft w:val="480"/>
                  <w:marRight w:val="0"/>
                  <w:marTop w:val="0"/>
                  <w:marBottom w:val="0"/>
                  <w:divBdr>
                    <w:top w:val="none" w:sz="0" w:space="0" w:color="auto"/>
                    <w:left w:val="none" w:sz="0" w:space="0" w:color="auto"/>
                    <w:bottom w:val="none" w:sz="0" w:space="0" w:color="auto"/>
                    <w:right w:val="none" w:sz="0" w:space="0" w:color="auto"/>
                  </w:divBdr>
                </w:div>
                <w:div w:id="641234550">
                  <w:marLeft w:val="480"/>
                  <w:marRight w:val="0"/>
                  <w:marTop w:val="0"/>
                  <w:marBottom w:val="0"/>
                  <w:divBdr>
                    <w:top w:val="none" w:sz="0" w:space="0" w:color="auto"/>
                    <w:left w:val="none" w:sz="0" w:space="0" w:color="auto"/>
                    <w:bottom w:val="none" w:sz="0" w:space="0" w:color="auto"/>
                    <w:right w:val="none" w:sz="0" w:space="0" w:color="auto"/>
                  </w:divBdr>
                </w:div>
                <w:div w:id="1065107389">
                  <w:marLeft w:val="480"/>
                  <w:marRight w:val="0"/>
                  <w:marTop w:val="0"/>
                  <w:marBottom w:val="0"/>
                  <w:divBdr>
                    <w:top w:val="none" w:sz="0" w:space="0" w:color="auto"/>
                    <w:left w:val="none" w:sz="0" w:space="0" w:color="auto"/>
                    <w:bottom w:val="none" w:sz="0" w:space="0" w:color="auto"/>
                    <w:right w:val="none" w:sz="0" w:space="0" w:color="auto"/>
                  </w:divBdr>
                </w:div>
                <w:div w:id="1547328364">
                  <w:marLeft w:val="480"/>
                  <w:marRight w:val="0"/>
                  <w:marTop w:val="0"/>
                  <w:marBottom w:val="0"/>
                  <w:divBdr>
                    <w:top w:val="none" w:sz="0" w:space="0" w:color="auto"/>
                    <w:left w:val="none" w:sz="0" w:space="0" w:color="auto"/>
                    <w:bottom w:val="none" w:sz="0" w:space="0" w:color="auto"/>
                    <w:right w:val="none" w:sz="0" w:space="0" w:color="auto"/>
                  </w:divBdr>
                </w:div>
                <w:div w:id="1443497549">
                  <w:marLeft w:val="480"/>
                  <w:marRight w:val="0"/>
                  <w:marTop w:val="0"/>
                  <w:marBottom w:val="0"/>
                  <w:divBdr>
                    <w:top w:val="none" w:sz="0" w:space="0" w:color="auto"/>
                    <w:left w:val="none" w:sz="0" w:space="0" w:color="auto"/>
                    <w:bottom w:val="none" w:sz="0" w:space="0" w:color="auto"/>
                    <w:right w:val="none" w:sz="0" w:space="0" w:color="auto"/>
                  </w:divBdr>
                </w:div>
                <w:div w:id="1224023114">
                  <w:marLeft w:val="480"/>
                  <w:marRight w:val="0"/>
                  <w:marTop w:val="0"/>
                  <w:marBottom w:val="0"/>
                  <w:divBdr>
                    <w:top w:val="none" w:sz="0" w:space="0" w:color="auto"/>
                    <w:left w:val="none" w:sz="0" w:space="0" w:color="auto"/>
                    <w:bottom w:val="none" w:sz="0" w:space="0" w:color="auto"/>
                    <w:right w:val="none" w:sz="0" w:space="0" w:color="auto"/>
                  </w:divBdr>
                </w:div>
                <w:div w:id="1310481129">
                  <w:marLeft w:val="480"/>
                  <w:marRight w:val="0"/>
                  <w:marTop w:val="0"/>
                  <w:marBottom w:val="0"/>
                  <w:divBdr>
                    <w:top w:val="none" w:sz="0" w:space="0" w:color="auto"/>
                    <w:left w:val="none" w:sz="0" w:space="0" w:color="auto"/>
                    <w:bottom w:val="none" w:sz="0" w:space="0" w:color="auto"/>
                    <w:right w:val="none" w:sz="0" w:space="0" w:color="auto"/>
                  </w:divBdr>
                </w:div>
                <w:div w:id="1249315589">
                  <w:marLeft w:val="480"/>
                  <w:marRight w:val="0"/>
                  <w:marTop w:val="0"/>
                  <w:marBottom w:val="0"/>
                  <w:divBdr>
                    <w:top w:val="none" w:sz="0" w:space="0" w:color="auto"/>
                    <w:left w:val="none" w:sz="0" w:space="0" w:color="auto"/>
                    <w:bottom w:val="none" w:sz="0" w:space="0" w:color="auto"/>
                    <w:right w:val="none" w:sz="0" w:space="0" w:color="auto"/>
                  </w:divBdr>
                </w:div>
                <w:div w:id="1364596728">
                  <w:marLeft w:val="480"/>
                  <w:marRight w:val="0"/>
                  <w:marTop w:val="0"/>
                  <w:marBottom w:val="0"/>
                  <w:divBdr>
                    <w:top w:val="none" w:sz="0" w:space="0" w:color="auto"/>
                    <w:left w:val="none" w:sz="0" w:space="0" w:color="auto"/>
                    <w:bottom w:val="none" w:sz="0" w:space="0" w:color="auto"/>
                    <w:right w:val="none" w:sz="0" w:space="0" w:color="auto"/>
                  </w:divBdr>
                </w:div>
                <w:div w:id="572542150">
                  <w:marLeft w:val="480"/>
                  <w:marRight w:val="0"/>
                  <w:marTop w:val="0"/>
                  <w:marBottom w:val="0"/>
                  <w:divBdr>
                    <w:top w:val="none" w:sz="0" w:space="0" w:color="auto"/>
                    <w:left w:val="none" w:sz="0" w:space="0" w:color="auto"/>
                    <w:bottom w:val="none" w:sz="0" w:space="0" w:color="auto"/>
                    <w:right w:val="none" w:sz="0" w:space="0" w:color="auto"/>
                  </w:divBdr>
                </w:div>
                <w:div w:id="1412124385">
                  <w:marLeft w:val="480"/>
                  <w:marRight w:val="0"/>
                  <w:marTop w:val="0"/>
                  <w:marBottom w:val="0"/>
                  <w:divBdr>
                    <w:top w:val="none" w:sz="0" w:space="0" w:color="auto"/>
                    <w:left w:val="none" w:sz="0" w:space="0" w:color="auto"/>
                    <w:bottom w:val="none" w:sz="0" w:space="0" w:color="auto"/>
                    <w:right w:val="none" w:sz="0" w:space="0" w:color="auto"/>
                  </w:divBdr>
                </w:div>
                <w:div w:id="789402822">
                  <w:marLeft w:val="480"/>
                  <w:marRight w:val="0"/>
                  <w:marTop w:val="0"/>
                  <w:marBottom w:val="0"/>
                  <w:divBdr>
                    <w:top w:val="none" w:sz="0" w:space="0" w:color="auto"/>
                    <w:left w:val="none" w:sz="0" w:space="0" w:color="auto"/>
                    <w:bottom w:val="none" w:sz="0" w:space="0" w:color="auto"/>
                    <w:right w:val="none" w:sz="0" w:space="0" w:color="auto"/>
                  </w:divBdr>
                </w:div>
                <w:div w:id="1661928580">
                  <w:marLeft w:val="480"/>
                  <w:marRight w:val="0"/>
                  <w:marTop w:val="0"/>
                  <w:marBottom w:val="0"/>
                  <w:divBdr>
                    <w:top w:val="none" w:sz="0" w:space="0" w:color="auto"/>
                    <w:left w:val="none" w:sz="0" w:space="0" w:color="auto"/>
                    <w:bottom w:val="none" w:sz="0" w:space="0" w:color="auto"/>
                    <w:right w:val="none" w:sz="0" w:space="0" w:color="auto"/>
                  </w:divBdr>
                </w:div>
                <w:div w:id="917515975">
                  <w:marLeft w:val="480"/>
                  <w:marRight w:val="0"/>
                  <w:marTop w:val="0"/>
                  <w:marBottom w:val="0"/>
                  <w:divBdr>
                    <w:top w:val="none" w:sz="0" w:space="0" w:color="auto"/>
                    <w:left w:val="none" w:sz="0" w:space="0" w:color="auto"/>
                    <w:bottom w:val="none" w:sz="0" w:space="0" w:color="auto"/>
                    <w:right w:val="none" w:sz="0" w:space="0" w:color="auto"/>
                  </w:divBdr>
                </w:div>
                <w:div w:id="217670898">
                  <w:marLeft w:val="480"/>
                  <w:marRight w:val="0"/>
                  <w:marTop w:val="0"/>
                  <w:marBottom w:val="0"/>
                  <w:divBdr>
                    <w:top w:val="none" w:sz="0" w:space="0" w:color="auto"/>
                    <w:left w:val="none" w:sz="0" w:space="0" w:color="auto"/>
                    <w:bottom w:val="none" w:sz="0" w:space="0" w:color="auto"/>
                    <w:right w:val="none" w:sz="0" w:space="0" w:color="auto"/>
                  </w:divBdr>
                </w:div>
                <w:div w:id="1137262905">
                  <w:marLeft w:val="480"/>
                  <w:marRight w:val="0"/>
                  <w:marTop w:val="0"/>
                  <w:marBottom w:val="0"/>
                  <w:divBdr>
                    <w:top w:val="none" w:sz="0" w:space="0" w:color="auto"/>
                    <w:left w:val="none" w:sz="0" w:space="0" w:color="auto"/>
                    <w:bottom w:val="none" w:sz="0" w:space="0" w:color="auto"/>
                    <w:right w:val="none" w:sz="0" w:space="0" w:color="auto"/>
                  </w:divBdr>
                </w:div>
                <w:div w:id="1400321203">
                  <w:marLeft w:val="480"/>
                  <w:marRight w:val="0"/>
                  <w:marTop w:val="0"/>
                  <w:marBottom w:val="0"/>
                  <w:divBdr>
                    <w:top w:val="none" w:sz="0" w:space="0" w:color="auto"/>
                    <w:left w:val="none" w:sz="0" w:space="0" w:color="auto"/>
                    <w:bottom w:val="none" w:sz="0" w:space="0" w:color="auto"/>
                    <w:right w:val="none" w:sz="0" w:space="0" w:color="auto"/>
                  </w:divBdr>
                </w:div>
                <w:div w:id="1430003766">
                  <w:marLeft w:val="480"/>
                  <w:marRight w:val="0"/>
                  <w:marTop w:val="0"/>
                  <w:marBottom w:val="0"/>
                  <w:divBdr>
                    <w:top w:val="none" w:sz="0" w:space="0" w:color="auto"/>
                    <w:left w:val="none" w:sz="0" w:space="0" w:color="auto"/>
                    <w:bottom w:val="none" w:sz="0" w:space="0" w:color="auto"/>
                    <w:right w:val="none" w:sz="0" w:space="0" w:color="auto"/>
                  </w:divBdr>
                </w:div>
                <w:div w:id="1327443382">
                  <w:marLeft w:val="480"/>
                  <w:marRight w:val="0"/>
                  <w:marTop w:val="0"/>
                  <w:marBottom w:val="0"/>
                  <w:divBdr>
                    <w:top w:val="none" w:sz="0" w:space="0" w:color="auto"/>
                    <w:left w:val="none" w:sz="0" w:space="0" w:color="auto"/>
                    <w:bottom w:val="none" w:sz="0" w:space="0" w:color="auto"/>
                    <w:right w:val="none" w:sz="0" w:space="0" w:color="auto"/>
                  </w:divBdr>
                </w:div>
                <w:div w:id="695429940">
                  <w:marLeft w:val="480"/>
                  <w:marRight w:val="0"/>
                  <w:marTop w:val="0"/>
                  <w:marBottom w:val="0"/>
                  <w:divBdr>
                    <w:top w:val="none" w:sz="0" w:space="0" w:color="auto"/>
                    <w:left w:val="none" w:sz="0" w:space="0" w:color="auto"/>
                    <w:bottom w:val="none" w:sz="0" w:space="0" w:color="auto"/>
                    <w:right w:val="none" w:sz="0" w:space="0" w:color="auto"/>
                  </w:divBdr>
                </w:div>
                <w:div w:id="1070618752">
                  <w:marLeft w:val="480"/>
                  <w:marRight w:val="0"/>
                  <w:marTop w:val="0"/>
                  <w:marBottom w:val="0"/>
                  <w:divBdr>
                    <w:top w:val="none" w:sz="0" w:space="0" w:color="auto"/>
                    <w:left w:val="none" w:sz="0" w:space="0" w:color="auto"/>
                    <w:bottom w:val="none" w:sz="0" w:space="0" w:color="auto"/>
                    <w:right w:val="none" w:sz="0" w:space="0" w:color="auto"/>
                  </w:divBdr>
                </w:div>
                <w:div w:id="1492409051">
                  <w:marLeft w:val="480"/>
                  <w:marRight w:val="0"/>
                  <w:marTop w:val="0"/>
                  <w:marBottom w:val="0"/>
                  <w:divBdr>
                    <w:top w:val="none" w:sz="0" w:space="0" w:color="auto"/>
                    <w:left w:val="none" w:sz="0" w:space="0" w:color="auto"/>
                    <w:bottom w:val="none" w:sz="0" w:space="0" w:color="auto"/>
                    <w:right w:val="none" w:sz="0" w:space="0" w:color="auto"/>
                  </w:divBdr>
                </w:div>
                <w:div w:id="718171666">
                  <w:marLeft w:val="480"/>
                  <w:marRight w:val="0"/>
                  <w:marTop w:val="0"/>
                  <w:marBottom w:val="0"/>
                  <w:divBdr>
                    <w:top w:val="none" w:sz="0" w:space="0" w:color="auto"/>
                    <w:left w:val="none" w:sz="0" w:space="0" w:color="auto"/>
                    <w:bottom w:val="none" w:sz="0" w:space="0" w:color="auto"/>
                    <w:right w:val="none" w:sz="0" w:space="0" w:color="auto"/>
                  </w:divBdr>
                </w:div>
                <w:div w:id="1245067579">
                  <w:marLeft w:val="480"/>
                  <w:marRight w:val="0"/>
                  <w:marTop w:val="0"/>
                  <w:marBottom w:val="0"/>
                  <w:divBdr>
                    <w:top w:val="none" w:sz="0" w:space="0" w:color="auto"/>
                    <w:left w:val="none" w:sz="0" w:space="0" w:color="auto"/>
                    <w:bottom w:val="none" w:sz="0" w:space="0" w:color="auto"/>
                    <w:right w:val="none" w:sz="0" w:space="0" w:color="auto"/>
                  </w:divBdr>
                </w:div>
                <w:div w:id="360866222">
                  <w:marLeft w:val="480"/>
                  <w:marRight w:val="0"/>
                  <w:marTop w:val="0"/>
                  <w:marBottom w:val="0"/>
                  <w:divBdr>
                    <w:top w:val="none" w:sz="0" w:space="0" w:color="auto"/>
                    <w:left w:val="none" w:sz="0" w:space="0" w:color="auto"/>
                    <w:bottom w:val="none" w:sz="0" w:space="0" w:color="auto"/>
                    <w:right w:val="none" w:sz="0" w:space="0" w:color="auto"/>
                  </w:divBdr>
                </w:div>
                <w:div w:id="2031561504">
                  <w:marLeft w:val="480"/>
                  <w:marRight w:val="0"/>
                  <w:marTop w:val="0"/>
                  <w:marBottom w:val="0"/>
                  <w:divBdr>
                    <w:top w:val="none" w:sz="0" w:space="0" w:color="auto"/>
                    <w:left w:val="none" w:sz="0" w:space="0" w:color="auto"/>
                    <w:bottom w:val="none" w:sz="0" w:space="0" w:color="auto"/>
                    <w:right w:val="none" w:sz="0" w:space="0" w:color="auto"/>
                  </w:divBdr>
                </w:div>
              </w:divsChild>
            </w:div>
            <w:div w:id="1060859410">
              <w:marLeft w:val="0"/>
              <w:marRight w:val="0"/>
              <w:marTop w:val="0"/>
              <w:marBottom w:val="0"/>
              <w:divBdr>
                <w:top w:val="none" w:sz="0" w:space="0" w:color="auto"/>
                <w:left w:val="none" w:sz="0" w:space="0" w:color="auto"/>
                <w:bottom w:val="none" w:sz="0" w:space="0" w:color="auto"/>
                <w:right w:val="none" w:sz="0" w:space="0" w:color="auto"/>
              </w:divBdr>
              <w:divsChild>
                <w:div w:id="1050572095">
                  <w:marLeft w:val="480"/>
                  <w:marRight w:val="0"/>
                  <w:marTop w:val="0"/>
                  <w:marBottom w:val="0"/>
                  <w:divBdr>
                    <w:top w:val="none" w:sz="0" w:space="0" w:color="auto"/>
                    <w:left w:val="none" w:sz="0" w:space="0" w:color="auto"/>
                    <w:bottom w:val="none" w:sz="0" w:space="0" w:color="auto"/>
                    <w:right w:val="none" w:sz="0" w:space="0" w:color="auto"/>
                  </w:divBdr>
                </w:div>
                <w:div w:id="644629417">
                  <w:marLeft w:val="480"/>
                  <w:marRight w:val="0"/>
                  <w:marTop w:val="0"/>
                  <w:marBottom w:val="0"/>
                  <w:divBdr>
                    <w:top w:val="none" w:sz="0" w:space="0" w:color="auto"/>
                    <w:left w:val="none" w:sz="0" w:space="0" w:color="auto"/>
                    <w:bottom w:val="none" w:sz="0" w:space="0" w:color="auto"/>
                    <w:right w:val="none" w:sz="0" w:space="0" w:color="auto"/>
                  </w:divBdr>
                </w:div>
                <w:div w:id="1257055288">
                  <w:marLeft w:val="480"/>
                  <w:marRight w:val="0"/>
                  <w:marTop w:val="0"/>
                  <w:marBottom w:val="0"/>
                  <w:divBdr>
                    <w:top w:val="none" w:sz="0" w:space="0" w:color="auto"/>
                    <w:left w:val="none" w:sz="0" w:space="0" w:color="auto"/>
                    <w:bottom w:val="none" w:sz="0" w:space="0" w:color="auto"/>
                    <w:right w:val="none" w:sz="0" w:space="0" w:color="auto"/>
                  </w:divBdr>
                </w:div>
                <w:div w:id="382405988">
                  <w:marLeft w:val="480"/>
                  <w:marRight w:val="0"/>
                  <w:marTop w:val="0"/>
                  <w:marBottom w:val="0"/>
                  <w:divBdr>
                    <w:top w:val="none" w:sz="0" w:space="0" w:color="auto"/>
                    <w:left w:val="none" w:sz="0" w:space="0" w:color="auto"/>
                    <w:bottom w:val="none" w:sz="0" w:space="0" w:color="auto"/>
                    <w:right w:val="none" w:sz="0" w:space="0" w:color="auto"/>
                  </w:divBdr>
                </w:div>
                <w:div w:id="1339039233">
                  <w:marLeft w:val="480"/>
                  <w:marRight w:val="0"/>
                  <w:marTop w:val="0"/>
                  <w:marBottom w:val="0"/>
                  <w:divBdr>
                    <w:top w:val="none" w:sz="0" w:space="0" w:color="auto"/>
                    <w:left w:val="none" w:sz="0" w:space="0" w:color="auto"/>
                    <w:bottom w:val="none" w:sz="0" w:space="0" w:color="auto"/>
                    <w:right w:val="none" w:sz="0" w:space="0" w:color="auto"/>
                  </w:divBdr>
                </w:div>
                <w:div w:id="255792411">
                  <w:marLeft w:val="480"/>
                  <w:marRight w:val="0"/>
                  <w:marTop w:val="0"/>
                  <w:marBottom w:val="0"/>
                  <w:divBdr>
                    <w:top w:val="none" w:sz="0" w:space="0" w:color="auto"/>
                    <w:left w:val="none" w:sz="0" w:space="0" w:color="auto"/>
                    <w:bottom w:val="none" w:sz="0" w:space="0" w:color="auto"/>
                    <w:right w:val="none" w:sz="0" w:space="0" w:color="auto"/>
                  </w:divBdr>
                </w:div>
                <w:div w:id="705911195">
                  <w:marLeft w:val="480"/>
                  <w:marRight w:val="0"/>
                  <w:marTop w:val="0"/>
                  <w:marBottom w:val="0"/>
                  <w:divBdr>
                    <w:top w:val="none" w:sz="0" w:space="0" w:color="auto"/>
                    <w:left w:val="none" w:sz="0" w:space="0" w:color="auto"/>
                    <w:bottom w:val="none" w:sz="0" w:space="0" w:color="auto"/>
                    <w:right w:val="none" w:sz="0" w:space="0" w:color="auto"/>
                  </w:divBdr>
                </w:div>
                <w:div w:id="934703947">
                  <w:marLeft w:val="480"/>
                  <w:marRight w:val="0"/>
                  <w:marTop w:val="0"/>
                  <w:marBottom w:val="0"/>
                  <w:divBdr>
                    <w:top w:val="none" w:sz="0" w:space="0" w:color="auto"/>
                    <w:left w:val="none" w:sz="0" w:space="0" w:color="auto"/>
                    <w:bottom w:val="none" w:sz="0" w:space="0" w:color="auto"/>
                    <w:right w:val="none" w:sz="0" w:space="0" w:color="auto"/>
                  </w:divBdr>
                </w:div>
                <w:div w:id="843865356">
                  <w:marLeft w:val="480"/>
                  <w:marRight w:val="0"/>
                  <w:marTop w:val="0"/>
                  <w:marBottom w:val="0"/>
                  <w:divBdr>
                    <w:top w:val="none" w:sz="0" w:space="0" w:color="auto"/>
                    <w:left w:val="none" w:sz="0" w:space="0" w:color="auto"/>
                    <w:bottom w:val="none" w:sz="0" w:space="0" w:color="auto"/>
                    <w:right w:val="none" w:sz="0" w:space="0" w:color="auto"/>
                  </w:divBdr>
                </w:div>
                <w:div w:id="902449567">
                  <w:marLeft w:val="480"/>
                  <w:marRight w:val="0"/>
                  <w:marTop w:val="0"/>
                  <w:marBottom w:val="0"/>
                  <w:divBdr>
                    <w:top w:val="none" w:sz="0" w:space="0" w:color="auto"/>
                    <w:left w:val="none" w:sz="0" w:space="0" w:color="auto"/>
                    <w:bottom w:val="none" w:sz="0" w:space="0" w:color="auto"/>
                    <w:right w:val="none" w:sz="0" w:space="0" w:color="auto"/>
                  </w:divBdr>
                </w:div>
                <w:div w:id="1771899760">
                  <w:marLeft w:val="480"/>
                  <w:marRight w:val="0"/>
                  <w:marTop w:val="0"/>
                  <w:marBottom w:val="0"/>
                  <w:divBdr>
                    <w:top w:val="none" w:sz="0" w:space="0" w:color="auto"/>
                    <w:left w:val="none" w:sz="0" w:space="0" w:color="auto"/>
                    <w:bottom w:val="none" w:sz="0" w:space="0" w:color="auto"/>
                    <w:right w:val="none" w:sz="0" w:space="0" w:color="auto"/>
                  </w:divBdr>
                </w:div>
                <w:div w:id="1326015010">
                  <w:marLeft w:val="480"/>
                  <w:marRight w:val="0"/>
                  <w:marTop w:val="0"/>
                  <w:marBottom w:val="0"/>
                  <w:divBdr>
                    <w:top w:val="none" w:sz="0" w:space="0" w:color="auto"/>
                    <w:left w:val="none" w:sz="0" w:space="0" w:color="auto"/>
                    <w:bottom w:val="none" w:sz="0" w:space="0" w:color="auto"/>
                    <w:right w:val="none" w:sz="0" w:space="0" w:color="auto"/>
                  </w:divBdr>
                </w:div>
                <w:div w:id="1306396901">
                  <w:marLeft w:val="480"/>
                  <w:marRight w:val="0"/>
                  <w:marTop w:val="0"/>
                  <w:marBottom w:val="0"/>
                  <w:divBdr>
                    <w:top w:val="none" w:sz="0" w:space="0" w:color="auto"/>
                    <w:left w:val="none" w:sz="0" w:space="0" w:color="auto"/>
                    <w:bottom w:val="none" w:sz="0" w:space="0" w:color="auto"/>
                    <w:right w:val="none" w:sz="0" w:space="0" w:color="auto"/>
                  </w:divBdr>
                </w:div>
                <w:div w:id="1365716370">
                  <w:marLeft w:val="480"/>
                  <w:marRight w:val="0"/>
                  <w:marTop w:val="0"/>
                  <w:marBottom w:val="0"/>
                  <w:divBdr>
                    <w:top w:val="none" w:sz="0" w:space="0" w:color="auto"/>
                    <w:left w:val="none" w:sz="0" w:space="0" w:color="auto"/>
                    <w:bottom w:val="none" w:sz="0" w:space="0" w:color="auto"/>
                    <w:right w:val="none" w:sz="0" w:space="0" w:color="auto"/>
                  </w:divBdr>
                </w:div>
                <w:div w:id="1171678384">
                  <w:marLeft w:val="480"/>
                  <w:marRight w:val="0"/>
                  <w:marTop w:val="0"/>
                  <w:marBottom w:val="0"/>
                  <w:divBdr>
                    <w:top w:val="none" w:sz="0" w:space="0" w:color="auto"/>
                    <w:left w:val="none" w:sz="0" w:space="0" w:color="auto"/>
                    <w:bottom w:val="none" w:sz="0" w:space="0" w:color="auto"/>
                    <w:right w:val="none" w:sz="0" w:space="0" w:color="auto"/>
                  </w:divBdr>
                </w:div>
                <w:div w:id="1485851566">
                  <w:marLeft w:val="480"/>
                  <w:marRight w:val="0"/>
                  <w:marTop w:val="0"/>
                  <w:marBottom w:val="0"/>
                  <w:divBdr>
                    <w:top w:val="none" w:sz="0" w:space="0" w:color="auto"/>
                    <w:left w:val="none" w:sz="0" w:space="0" w:color="auto"/>
                    <w:bottom w:val="none" w:sz="0" w:space="0" w:color="auto"/>
                    <w:right w:val="none" w:sz="0" w:space="0" w:color="auto"/>
                  </w:divBdr>
                </w:div>
                <w:div w:id="1633242586">
                  <w:marLeft w:val="480"/>
                  <w:marRight w:val="0"/>
                  <w:marTop w:val="0"/>
                  <w:marBottom w:val="0"/>
                  <w:divBdr>
                    <w:top w:val="none" w:sz="0" w:space="0" w:color="auto"/>
                    <w:left w:val="none" w:sz="0" w:space="0" w:color="auto"/>
                    <w:bottom w:val="none" w:sz="0" w:space="0" w:color="auto"/>
                    <w:right w:val="none" w:sz="0" w:space="0" w:color="auto"/>
                  </w:divBdr>
                </w:div>
                <w:div w:id="1291284381">
                  <w:marLeft w:val="480"/>
                  <w:marRight w:val="0"/>
                  <w:marTop w:val="0"/>
                  <w:marBottom w:val="0"/>
                  <w:divBdr>
                    <w:top w:val="none" w:sz="0" w:space="0" w:color="auto"/>
                    <w:left w:val="none" w:sz="0" w:space="0" w:color="auto"/>
                    <w:bottom w:val="none" w:sz="0" w:space="0" w:color="auto"/>
                    <w:right w:val="none" w:sz="0" w:space="0" w:color="auto"/>
                  </w:divBdr>
                </w:div>
                <w:div w:id="2070758825">
                  <w:marLeft w:val="480"/>
                  <w:marRight w:val="0"/>
                  <w:marTop w:val="0"/>
                  <w:marBottom w:val="0"/>
                  <w:divBdr>
                    <w:top w:val="none" w:sz="0" w:space="0" w:color="auto"/>
                    <w:left w:val="none" w:sz="0" w:space="0" w:color="auto"/>
                    <w:bottom w:val="none" w:sz="0" w:space="0" w:color="auto"/>
                    <w:right w:val="none" w:sz="0" w:space="0" w:color="auto"/>
                  </w:divBdr>
                </w:div>
                <w:div w:id="2129930820">
                  <w:marLeft w:val="480"/>
                  <w:marRight w:val="0"/>
                  <w:marTop w:val="0"/>
                  <w:marBottom w:val="0"/>
                  <w:divBdr>
                    <w:top w:val="none" w:sz="0" w:space="0" w:color="auto"/>
                    <w:left w:val="none" w:sz="0" w:space="0" w:color="auto"/>
                    <w:bottom w:val="none" w:sz="0" w:space="0" w:color="auto"/>
                    <w:right w:val="none" w:sz="0" w:space="0" w:color="auto"/>
                  </w:divBdr>
                </w:div>
                <w:div w:id="2084061830">
                  <w:marLeft w:val="480"/>
                  <w:marRight w:val="0"/>
                  <w:marTop w:val="0"/>
                  <w:marBottom w:val="0"/>
                  <w:divBdr>
                    <w:top w:val="none" w:sz="0" w:space="0" w:color="auto"/>
                    <w:left w:val="none" w:sz="0" w:space="0" w:color="auto"/>
                    <w:bottom w:val="none" w:sz="0" w:space="0" w:color="auto"/>
                    <w:right w:val="none" w:sz="0" w:space="0" w:color="auto"/>
                  </w:divBdr>
                </w:div>
                <w:div w:id="459149321">
                  <w:marLeft w:val="480"/>
                  <w:marRight w:val="0"/>
                  <w:marTop w:val="0"/>
                  <w:marBottom w:val="0"/>
                  <w:divBdr>
                    <w:top w:val="none" w:sz="0" w:space="0" w:color="auto"/>
                    <w:left w:val="none" w:sz="0" w:space="0" w:color="auto"/>
                    <w:bottom w:val="none" w:sz="0" w:space="0" w:color="auto"/>
                    <w:right w:val="none" w:sz="0" w:space="0" w:color="auto"/>
                  </w:divBdr>
                </w:div>
                <w:div w:id="750546452">
                  <w:marLeft w:val="480"/>
                  <w:marRight w:val="0"/>
                  <w:marTop w:val="0"/>
                  <w:marBottom w:val="0"/>
                  <w:divBdr>
                    <w:top w:val="none" w:sz="0" w:space="0" w:color="auto"/>
                    <w:left w:val="none" w:sz="0" w:space="0" w:color="auto"/>
                    <w:bottom w:val="none" w:sz="0" w:space="0" w:color="auto"/>
                    <w:right w:val="none" w:sz="0" w:space="0" w:color="auto"/>
                  </w:divBdr>
                </w:div>
                <w:div w:id="273826126">
                  <w:marLeft w:val="480"/>
                  <w:marRight w:val="0"/>
                  <w:marTop w:val="0"/>
                  <w:marBottom w:val="0"/>
                  <w:divBdr>
                    <w:top w:val="none" w:sz="0" w:space="0" w:color="auto"/>
                    <w:left w:val="none" w:sz="0" w:space="0" w:color="auto"/>
                    <w:bottom w:val="none" w:sz="0" w:space="0" w:color="auto"/>
                    <w:right w:val="none" w:sz="0" w:space="0" w:color="auto"/>
                  </w:divBdr>
                </w:div>
                <w:div w:id="1639530919">
                  <w:marLeft w:val="480"/>
                  <w:marRight w:val="0"/>
                  <w:marTop w:val="0"/>
                  <w:marBottom w:val="0"/>
                  <w:divBdr>
                    <w:top w:val="none" w:sz="0" w:space="0" w:color="auto"/>
                    <w:left w:val="none" w:sz="0" w:space="0" w:color="auto"/>
                    <w:bottom w:val="none" w:sz="0" w:space="0" w:color="auto"/>
                    <w:right w:val="none" w:sz="0" w:space="0" w:color="auto"/>
                  </w:divBdr>
                </w:div>
                <w:div w:id="800342431">
                  <w:marLeft w:val="480"/>
                  <w:marRight w:val="0"/>
                  <w:marTop w:val="0"/>
                  <w:marBottom w:val="0"/>
                  <w:divBdr>
                    <w:top w:val="none" w:sz="0" w:space="0" w:color="auto"/>
                    <w:left w:val="none" w:sz="0" w:space="0" w:color="auto"/>
                    <w:bottom w:val="none" w:sz="0" w:space="0" w:color="auto"/>
                    <w:right w:val="none" w:sz="0" w:space="0" w:color="auto"/>
                  </w:divBdr>
                </w:div>
                <w:div w:id="2047021502">
                  <w:marLeft w:val="480"/>
                  <w:marRight w:val="0"/>
                  <w:marTop w:val="0"/>
                  <w:marBottom w:val="0"/>
                  <w:divBdr>
                    <w:top w:val="none" w:sz="0" w:space="0" w:color="auto"/>
                    <w:left w:val="none" w:sz="0" w:space="0" w:color="auto"/>
                    <w:bottom w:val="none" w:sz="0" w:space="0" w:color="auto"/>
                    <w:right w:val="none" w:sz="0" w:space="0" w:color="auto"/>
                  </w:divBdr>
                </w:div>
                <w:div w:id="1006060456">
                  <w:marLeft w:val="480"/>
                  <w:marRight w:val="0"/>
                  <w:marTop w:val="0"/>
                  <w:marBottom w:val="0"/>
                  <w:divBdr>
                    <w:top w:val="none" w:sz="0" w:space="0" w:color="auto"/>
                    <w:left w:val="none" w:sz="0" w:space="0" w:color="auto"/>
                    <w:bottom w:val="none" w:sz="0" w:space="0" w:color="auto"/>
                    <w:right w:val="none" w:sz="0" w:space="0" w:color="auto"/>
                  </w:divBdr>
                </w:div>
                <w:div w:id="225996892">
                  <w:marLeft w:val="480"/>
                  <w:marRight w:val="0"/>
                  <w:marTop w:val="0"/>
                  <w:marBottom w:val="0"/>
                  <w:divBdr>
                    <w:top w:val="none" w:sz="0" w:space="0" w:color="auto"/>
                    <w:left w:val="none" w:sz="0" w:space="0" w:color="auto"/>
                    <w:bottom w:val="none" w:sz="0" w:space="0" w:color="auto"/>
                    <w:right w:val="none" w:sz="0" w:space="0" w:color="auto"/>
                  </w:divBdr>
                </w:div>
                <w:div w:id="442530293">
                  <w:marLeft w:val="480"/>
                  <w:marRight w:val="0"/>
                  <w:marTop w:val="0"/>
                  <w:marBottom w:val="0"/>
                  <w:divBdr>
                    <w:top w:val="none" w:sz="0" w:space="0" w:color="auto"/>
                    <w:left w:val="none" w:sz="0" w:space="0" w:color="auto"/>
                    <w:bottom w:val="none" w:sz="0" w:space="0" w:color="auto"/>
                    <w:right w:val="none" w:sz="0" w:space="0" w:color="auto"/>
                  </w:divBdr>
                </w:div>
                <w:div w:id="1470632810">
                  <w:marLeft w:val="480"/>
                  <w:marRight w:val="0"/>
                  <w:marTop w:val="0"/>
                  <w:marBottom w:val="0"/>
                  <w:divBdr>
                    <w:top w:val="none" w:sz="0" w:space="0" w:color="auto"/>
                    <w:left w:val="none" w:sz="0" w:space="0" w:color="auto"/>
                    <w:bottom w:val="none" w:sz="0" w:space="0" w:color="auto"/>
                    <w:right w:val="none" w:sz="0" w:space="0" w:color="auto"/>
                  </w:divBdr>
                </w:div>
                <w:div w:id="1257985197">
                  <w:marLeft w:val="480"/>
                  <w:marRight w:val="0"/>
                  <w:marTop w:val="0"/>
                  <w:marBottom w:val="0"/>
                  <w:divBdr>
                    <w:top w:val="none" w:sz="0" w:space="0" w:color="auto"/>
                    <w:left w:val="none" w:sz="0" w:space="0" w:color="auto"/>
                    <w:bottom w:val="none" w:sz="0" w:space="0" w:color="auto"/>
                    <w:right w:val="none" w:sz="0" w:space="0" w:color="auto"/>
                  </w:divBdr>
                </w:div>
                <w:div w:id="151914373">
                  <w:marLeft w:val="480"/>
                  <w:marRight w:val="0"/>
                  <w:marTop w:val="0"/>
                  <w:marBottom w:val="0"/>
                  <w:divBdr>
                    <w:top w:val="none" w:sz="0" w:space="0" w:color="auto"/>
                    <w:left w:val="none" w:sz="0" w:space="0" w:color="auto"/>
                    <w:bottom w:val="none" w:sz="0" w:space="0" w:color="auto"/>
                    <w:right w:val="none" w:sz="0" w:space="0" w:color="auto"/>
                  </w:divBdr>
                </w:div>
                <w:div w:id="2080711678">
                  <w:marLeft w:val="480"/>
                  <w:marRight w:val="0"/>
                  <w:marTop w:val="0"/>
                  <w:marBottom w:val="0"/>
                  <w:divBdr>
                    <w:top w:val="none" w:sz="0" w:space="0" w:color="auto"/>
                    <w:left w:val="none" w:sz="0" w:space="0" w:color="auto"/>
                    <w:bottom w:val="none" w:sz="0" w:space="0" w:color="auto"/>
                    <w:right w:val="none" w:sz="0" w:space="0" w:color="auto"/>
                  </w:divBdr>
                </w:div>
                <w:div w:id="1402800228">
                  <w:marLeft w:val="480"/>
                  <w:marRight w:val="0"/>
                  <w:marTop w:val="0"/>
                  <w:marBottom w:val="0"/>
                  <w:divBdr>
                    <w:top w:val="none" w:sz="0" w:space="0" w:color="auto"/>
                    <w:left w:val="none" w:sz="0" w:space="0" w:color="auto"/>
                    <w:bottom w:val="none" w:sz="0" w:space="0" w:color="auto"/>
                    <w:right w:val="none" w:sz="0" w:space="0" w:color="auto"/>
                  </w:divBdr>
                </w:div>
                <w:div w:id="1566261791">
                  <w:marLeft w:val="480"/>
                  <w:marRight w:val="0"/>
                  <w:marTop w:val="0"/>
                  <w:marBottom w:val="0"/>
                  <w:divBdr>
                    <w:top w:val="none" w:sz="0" w:space="0" w:color="auto"/>
                    <w:left w:val="none" w:sz="0" w:space="0" w:color="auto"/>
                    <w:bottom w:val="none" w:sz="0" w:space="0" w:color="auto"/>
                    <w:right w:val="none" w:sz="0" w:space="0" w:color="auto"/>
                  </w:divBdr>
                </w:div>
                <w:div w:id="1220940907">
                  <w:marLeft w:val="480"/>
                  <w:marRight w:val="0"/>
                  <w:marTop w:val="0"/>
                  <w:marBottom w:val="0"/>
                  <w:divBdr>
                    <w:top w:val="none" w:sz="0" w:space="0" w:color="auto"/>
                    <w:left w:val="none" w:sz="0" w:space="0" w:color="auto"/>
                    <w:bottom w:val="none" w:sz="0" w:space="0" w:color="auto"/>
                    <w:right w:val="none" w:sz="0" w:space="0" w:color="auto"/>
                  </w:divBdr>
                </w:div>
                <w:div w:id="1771731283">
                  <w:marLeft w:val="480"/>
                  <w:marRight w:val="0"/>
                  <w:marTop w:val="0"/>
                  <w:marBottom w:val="0"/>
                  <w:divBdr>
                    <w:top w:val="none" w:sz="0" w:space="0" w:color="auto"/>
                    <w:left w:val="none" w:sz="0" w:space="0" w:color="auto"/>
                    <w:bottom w:val="none" w:sz="0" w:space="0" w:color="auto"/>
                    <w:right w:val="none" w:sz="0" w:space="0" w:color="auto"/>
                  </w:divBdr>
                </w:div>
                <w:div w:id="167794524">
                  <w:marLeft w:val="480"/>
                  <w:marRight w:val="0"/>
                  <w:marTop w:val="0"/>
                  <w:marBottom w:val="0"/>
                  <w:divBdr>
                    <w:top w:val="none" w:sz="0" w:space="0" w:color="auto"/>
                    <w:left w:val="none" w:sz="0" w:space="0" w:color="auto"/>
                    <w:bottom w:val="none" w:sz="0" w:space="0" w:color="auto"/>
                    <w:right w:val="none" w:sz="0" w:space="0" w:color="auto"/>
                  </w:divBdr>
                </w:div>
                <w:div w:id="2063475493">
                  <w:marLeft w:val="480"/>
                  <w:marRight w:val="0"/>
                  <w:marTop w:val="0"/>
                  <w:marBottom w:val="0"/>
                  <w:divBdr>
                    <w:top w:val="none" w:sz="0" w:space="0" w:color="auto"/>
                    <w:left w:val="none" w:sz="0" w:space="0" w:color="auto"/>
                    <w:bottom w:val="none" w:sz="0" w:space="0" w:color="auto"/>
                    <w:right w:val="none" w:sz="0" w:space="0" w:color="auto"/>
                  </w:divBdr>
                </w:div>
                <w:div w:id="1570381615">
                  <w:marLeft w:val="480"/>
                  <w:marRight w:val="0"/>
                  <w:marTop w:val="0"/>
                  <w:marBottom w:val="0"/>
                  <w:divBdr>
                    <w:top w:val="none" w:sz="0" w:space="0" w:color="auto"/>
                    <w:left w:val="none" w:sz="0" w:space="0" w:color="auto"/>
                    <w:bottom w:val="none" w:sz="0" w:space="0" w:color="auto"/>
                    <w:right w:val="none" w:sz="0" w:space="0" w:color="auto"/>
                  </w:divBdr>
                </w:div>
                <w:div w:id="1456019904">
                  <w:marLeft w:val="480"/>
                  <w:marRight w:val="0"/>
                  <w:marTop w:val="0"/>
                  <w:marBottom w:val="0"/>
                  <w:divBdr>
                    <w:top w:val="none" w:sz="0" w:space="0" w:color="auto"/>
                    <w:left w:val="none" w:sz="0" w:space="0" w:color="auto"/>
                    <w:bottom w:val="none" w:sz="0" w:space="0" w:color="auto"/>
                    <w:right w:val="none" w:sz="0" w:space="0" w:color="auto"/>
                  </w:divBdr>
                </w:div>
                <w:div w:id="1587347867">
                  <w:marLeft w:val="480"/>
                  <w:marRight w:val="0"/>
                  <w:marTop w:val="0"/>
                  <w:marBottom w:val="0"/>
                  <w:divBdr>
                    <w:top w:val="none" w:sz="0" w:space="0" w:color="auto"/>
                    <w:left w:val="none" w:sz="0" w:space="0" w:color="auto"/>
                    <w:bottom w:val="none" w:sz="0" w:space="0" w:color="auto"/>
                    <w:right w:val="none" w:sz="0" w:space="0" w:color="auto"/>
                  </w:divBdr>
                </w:div>
                <w:div w:id="222788773">
                  <w:marLeft w:val="480"/>
                  <w:marRight w:val="0"/>
                  <w:marTop w:val="0"/>
                  <w:marBottom w:val="0"/>
                  <w:divBdr>
                    <w:top w:val="none" w:sz="0" w:space="0" w:color="auto"/>
                    <w:left w:val="none" w:sz="0" w:space="0" w:color="auto"/>
                    <w:bottom w:val="none" w:sz="0" w:space="0" w:color="auto"/>
                    <w:right w:val="none" w:sz="0" w:space="0" w:color="auto"/>
                  </w:divBdr>
                </w:div>
                <w:div w:id="1962106500">
                  <w:marLeft w:val="480"/>
                  <w:marRight w:val="0"/>
                  <w:marTop w:val="0"/>
                  <w:marBottom w:val="0"/>
                  <w:divBdr>
                    <w:top w:val="none" w:sz="0" w:space="0" w:color="auto"/>
                    <w:left w:val="none" w:sz="0" w:space="0" w:color="auto"/>
                    <w:bottom w:val="none" w:sz="0" w:space="0" w:color="auto"/>
                    <w:right w:val="none" w:sz="0" w:space="0" w:color="auto"/>
                  </w:divBdr>
                </w:div>
                <w:div w:id="423112819">
                  <w:marLeft w:val="480"/>
                  <w:marRight w:val="0"/>
                  <w:marTop w:val="0"/>
                  <w:marBottom w:val="0"/>
                  <w:divBdr>
                    <w:top w:val="none" w:sz="0" w:space="0" w:color="auto"/>
                    <w:left w:val="none" w:sz="0" w:space="0" w:color="auto"/>
                    <w:bottom w:val="none" w:sz="0" w:space="0" w:color="auto"/>
                    <w:right w:val="none" w:sz="0" w:space="0" w:color="auto"/>
                  </w:divBdr>
                </w:div>
                <w:div w:id="1345325882">
                  <w:marLeft w:val="480"/>
                  <w:marRight w:val="0"/>
                  <w:marTop w:val="0"/>
                  <w:marBottom w:val="0"/>
                  <w:divBdr>
                    <w:top w:val="none" w:sz="0" w:space="0" w:color="auto"/>
                    <w:left w:val="none" w:sz="0" w:space="0" w:color="auto"/>
                    <w:bottom w:val="none" w:sz="0" w:space="0" w:color="auto"/>
                    <w:right w:val="none" w:sz="0" w:space="0" w:color="auto"/>
                  </w:divBdr>
                </w:div>
                <w:div w:id="793912845">
                  <w:marLeft w:val="480"/>
                  <w:marRight w:val="0"/>
                  <w:marTop w:val="0"/>
                  <w:marBottom w:val="0"/>
                  <w:divBdr>
                    <w:top w:val="none" w:sz="0" w:space="0" w:color="auto"/>
                    <w:left w:val="none" w:sz="0" w:space="0" w:color="auto"/>
                    <w:bottom w:val="none" w:sz="0" w:space="0" w:color="auto"/>
                    <w:right w:val="none" w:sz="0" w:space="0" w:color="auto"/>
                  </w:divBdr>
                </w:div>
                <w:div w:id="1180924141">
                  <w:marLeft w:val="480"/>
                  <w:marRight w:val="0"/>
                  <w:marTop w:val="0"/>
                  <w:marBottom w:val="0"/>
                  <w:divBdr>
                    <w:top w:val="none" w:sz="0" w:space="0" w:color="auto"/>
                    <w:left w:val="none" w:sz="0" w:space="0" w:color="auto"/>
                    <w:bottom w:val="none" w:sz="0" w:space="0" w:color="auto"/>
                    <w:right w:val="none" w:sz="0" w:space="0" w:color="auto"/>
                  </w:divBdr>
                </w:div>
                <w:div w:id="939030212">
                  <w:marLeft w:val="480"/>
                  <w:marRight w:val="0"/>
                  <w:marTop w:val="0"/>
                  <w:marBottom w:val="0"/>
                  <w:divBdr>
                    <w:top w:val="none" w:sz="0" w:space="0" w:color="auto"/>
                    <w:left w:val="none" w:sz="0" w:space="0" w:color="auto"/>
                    <w:bottom w:val="none" w:sz="0" w:space="0" w:color="auto"/>
                    <w:right w:val="none" w:sz="0" w:space="0" w:color="auto"/>
                  </w:divBdr>
                </w:div>
                <w:div w:id="1607158344">
                  <w:marLeft w:val="480"/>
                  <w:marRight w:val="0"/>
                  <w:marTop w:val="0"/>
                  <w:marBottom w:val="0"/>
                  <w:divBdr>
                    <w:top w:val="none" w:sz="0" w:space="0" w:color="auto"/>
                    <w:left w:val="none" w:sz="0" w:space="0" w:color="auto"/>
                    <w:bottom w:val="none" w:sz="0" w:space="0" w:color="auto"/>
                    <w:right w:val="none" w:sz="0" w:space="0" w:color="auto"/>
                  </w:divBdr>
                </w:div>
                <w:div w:id="1301615154">
                  <w:marLeft w:val="480"/>
                  <w:marRight w:val="0"/>
                  <w:marTop w:val="0"/>
                  <w:marBottom w:val="0"/>
                  <w:divBdr>
                    <w:top w:val="none" w:sz="0" w:space="0" w:color="auto"/>
                    <w:left w:val="none" w:sz="0" w:space="0" w:color="auto"/>
                    <w:bottom w:val="none" w:sz="0" w:space="0" w:color="auto"/>
                    <w:right w:val="none" w:sz="0" w:space="0" w:color="auto"/>
                  </w:divBdr>
                </w:div>
                <w:div w:id="605698949">
                  <w:marLeft w:val="480"/>
                  <w:marRight w:val="0"/>
                  <w:marTop w:val="0"/>
                  <w:marBottom w:val="0"/>
                  <w:divBdr>
                    <w:top w:val="none" w:sz="0" w:space="0" w:color="auto"/>
                    <w:left w:val="none" w:sz="0" w:space="0" w:color="auto"/>
                    <w:bottom w:val="none" w:sz="0" w:space="0" w:color="auto"/>
                    <w:right w:val="none" w:sz="0" w:space="0" w:color="auto"/>
                  </w:divBdr>
                </w:div>
                <w:div w:id="1975133044">
                  <w:marLeft w:val="480"/>
                  <w:marRight w:val="0"/>
                  <w:marTop w:val="0"/>
                  <w:marBottom w:val="0"/>
                  <w:divBdr>
                    <w:top w:val="none" w:sz="0" w:space="0" w:color="auto"/>
                    <w:left w:val="none" w:sz="0" w:space="0" w:color="auto"/>
                    <w:bottom w:val="none" w:sz="0" w:space="0" w:color="auto"/>
                    <w:right w:val="none" w:sz="0" w:space="0" w:color="auto"/>
                  </w:divBdr>
                </w:div>
                <w:div w:id="1016272195">
                  <w:marLeft w:val="480"/>
                  <w:marRight w:val="0"/>
                  <w:marTop w:val="0"/>
                  <w:marBottom w:val="0"/>
                  <w:divBdr>
                    <w:top w:val="none" w:sz="0" w:space="0" w:color="auto"/>
                    <w:left w:val="none" w:sz="0" w:space="0" w:color="auto"/>
                    <w:bottom w:val="none" w:sz="0" w:space="0" w:color="auto"/>
                    <w:right w:val="none" w:sz="0" w:space="0" w:color="auto"/>
                  </w:divBdr>
                </w:div>
                <w:div w:id="1265117522">
                  <w:marLeft w:val="480"/>
                  <w:marRight w:val="0"/>
                  <w:marTop w:val="0"/>
                  <w:marBottom w:val="0"/>
                  <w:divBdr>
                    <w:top w:val="none" w:sz="0" w:space="0" w:color="auto"/>
                    <w:left w:val="none" w:sz="0" w:space="0" w:color="auto"/>
                    <w:bottom w:val="none" w:sz="0" w:space="0" w:color="auto"/>
                    <w:right w:val="none" w:sz="0" w:space="0" w:color="auto"/>
                  </w:divBdr>
                </w:div>
                <w:div w:id="1141267610">
                  <w:marLeft w:val="480"/>
                  <w:marRight w:val="0"/>
                  <w:marTop w:val="0"/>
                  <w:marBottom w:val="0"/>
                  <w:divBdr>
                    <w:top w:val="none" w:sz="0" w:space="0" w:color="auto"/>
                    <w:left w:val="none" w:sz="0" w:space="0" w:color="auto"/>
                    <w:bottom w:val="none" w:sz="0" w:space="0" w:color="auto"/>
                    <w:right w:val="none" w:sz="0" w:space="0" w:color="auto"/>
                  </w:divBdr>
                </w:div>
                <w:div w:id="838078863">
                  <w:marLeft w:val="480"/>
                  <w:marRight w:val="0"/>
                  <w:marTop w:val="0"/>
                  <w:marBottom w:val="0"/>
                  <w:divBdr>
                    <w:top w:val="none" w:sz="0" w:space="0" w:color="auto"/>
                    <w:left w:val="none" w:sz="0" w:space="0" w:color="auto"/>
                    <w:bottom w:val="none" w:sz="0" w:space="0" w:color="auto"/>
                    <w:right w:val="none" w:sz="0" w:space="0" w:color="auto"/>
                  </w:divBdr>
                </w:div>
                <w:div w:id="468127906">
                  <w:marLeft w:val="480"/>
                  <w:marRight w:val="0"/>
                  <w:marTop w:val="0"/>
                  <w:marBottom w:val="0"/>
                  <w:divBdr>
                    <w:top w:val="none" w:sz="0" w:space="0" w:color="auto"/>
                    <w:left w:val="none" w:sz="0" w:space="0" w:color="auto"/>
                    <w:bottom w:val="none" w:sz="0" w:space="0" w:color="auto"/>
                    <w:right w:val="none" w:sz="0" w:space="0" w:color="auto"/>
                  </w:divBdr>
                </w:div>
                <w:div w:id="739250119">
                  <w:marLeft w:val="480"/>
                  <w:marRight w:val="0"/>
                  <w:marTop w:val="0"/>
                  <w:marBottom w:val="0"/>
                  <w:divBdr>
                    <w:top w:val="none" w:sz="0" w:space="0" w:color="auto"/>
                    <w:left w:val="none" w:sz="0" w:space="0" w:color="auto"/>
                    <w:bottom w:val="none" w:sz="0" w:space="0" w:color="auto"/>
                    <w:right w:val="none" w:sz="0" w:space="0" w:color="auto"/>
                  </w:divBdr>
                </w:div>
                <w:div w:id="1053164981">
                  <w:marLeft w:val="480"/>
                  <w:marRight w:val="0"/>
                  <w:marTop w:val="0"/>
                  <w:marBottom w:val="0"/>
                  <w:divBdr>
                    <w:top w:val="none" w:sz="0" w:space="0" w:color="auto"/>
                    <w:left w:val="none" w:sz="0" w:space="0" w:color="auto"/>
                    <w:bottom w:val="none" w:sz="0" w:space="0" w:color="auto"/>
                    <w:right w:val="none" w:sz="0" w:space="0" w:color="auto"/>
                  </w:divBdr>
                </w:div>
                <w:div w:id="207307452">
                  <w:marLeft w:val="480"/>
                  <w:marRight w:val="0"/>
                  <w:marTop w:val="0"/>
                  <w:marBottom w:val="0"/>
                  <w:divBdr>
                    <w:top w:val="none" w:sz="0" w:space="0" w:color="auto"/>
                    <w:left w:val="none" w:sz="0" w:space="0" w:color="auto"/>
                    <w:bottom w:val="none" w:sz="0" w:space="0" w:color="auto"/>
                    <w:right w:val="none" w:sz="0" w:space="0" w:color="auto"/>
                  </w:divBdr>
                </w:div>
                <w:div w:id="1044712514">
                  <w:marLeft w:val="480"/>
                  <w:marRight w:val="0"/>
                  <w:marTop w:val="0"/>
                  <w:marBottom w:val="0"/>
                  <w:divBdr>
                    <w:top w:val="none" w:sz="0" w:space="0" w:color="auto"/>
                    <w:left w:val="none" w:sz="0" w:space="0" w:color="auto"/>
                    <w:bottom w:val="none" w:sz="0" w:space="0" w:color="auto"/>
                    <w:right w:val="none" w:sz="0" w:space="0" w:color="auto"/>
                  </w:divBdr>
                </w:div>
                <w:div w:id="1553539610">
                  <w:marLeft w:val="480"/>
                  <w:marRight w:val="0"/>
                  <w:marTop w:val="0"/>
                  <w:marBottom w:val="0"/>
                  <w:divBdr>
                    <w:top w:val="none" w:sz="0" w:space="0" w:color="auto"/>
                    <w:left w:val="none" w:sz="0" w:space="0" w:color="auto"/>
                    <w:bottom w:val="none" w:sz="0" w:space="0" w:color="auto"/>
                    <w:right w:val="none" w:sz="0" w:space="0" w:color="auto"/>
                  </w:divBdr>
                </w:div>
                <w:div w:id="1336151395">
                  <w:marLeft w:val="480"/>
                  <w:marRight w:val="0"/>
                  <w:marTop w:val="0"/>
                  <w:marBottom w:val="0"/>
                  <w:divBdr>
                    <w:top w:val="none" w:sz="0" w:space="0" w:color="auto"/>
                    <w:left w:val="none" w:sz="0" w:space="0" w:color="auto"/>
                    <w:bottom w:val="none" w:sz="0" w:space="0" w:color="auto"/>
                    <w:right w:val="none" w:sz="0" w:space="0" w:color="auto"/>
                  </w:divBdr>
                </w:div>
                <w:div w:id="663163977">
                  <w:marLeft w:val="480"/>
                  <w:marRight w:val="0"/>
                  <w:marTop w:val="0"/>
                  <w:marBottom w:val="0"/>
                  <w:divBdr>
                    <w:top w:val="none" w:sz="0" w:space="0" w:color="auto"/>
                    <w:left w:val="none" w:sz="0" w:space="0" w:color="auto"/>
                    <w:bottom w:val="none" w:sz="0" w:space="0" w:color="auto"/>
                    <w:right w:val="none" w:sz="0" w:space="0" w:color="auto"/>
                  </w:divBdr>
                </w:div>
                <w:div w:id="1147286876">
                  <w:marLeft w:val="480"/>
                  <w:marRight w:val="0"/>
                  <w:marTop w:val="0"/>
                  <w:marBottom w:val="0"/>
                  <w:divBdr>
                    <w:top w:val="none" w:sz="0" w:space="0" w:color="auto"/>
                    <w:left w:val="none" w:sz="0" w:space="0" w:color="auto"/>
                    <w:bottom w:val="none" w:sz="0" w:space="0" w:color="auto"/>
                    <w:right w:val="none" w:sz="0" w:space="0" w:color="auto"/>
                  </w:divBdr>
                </w:div>
                <w:div w:id="404838690">
                  <w:marLeft w:val="480"/>
                  <w:marRight w:val="0"/>
                  <w:marTop w:val="0"/>
                  <w:marBottom w:val="0"/>
                  <w:divBdr>
                    <w:top w:val="none" w:sz="0" w:space="0" w:color="auto"/>
                    <w:left w:val="none" w:sz="0" w:space="0" w:color="auto"/>
                    <w:bottom w:val="none" w:sz="0" w:space="0" w:color="auto"/>
                    <w:right w:val="none" w:sz="0" w:space="0" w:color="auto"/>
                  </w:divBdr>
                </w:div>
                <w:div w:id="2101021262">
                  <w:marLeft w:val="480"/>
                  <w:marRight w:val="0"/>
                  <w:marTop w:val="0"/>
                  <w:marBottom w:val="0"/>
                  <w:divBdr>
                    <w:top w:val="none" w:sz="0" w:space="0" w:color="auto"/>
                    <w:left w:val="none" w:sz="0" w:space="0" w:color="auto"/>
                    <w:bottom w:val="none" w:sz="0" w:space="0" w:color="auto"/>
                    <w:right w:val="none" w:sz="0" w:space="0" w:color="auto"/>
                  </w:divBdr>
                </w:div>
                <w:div w:id="1579704792">
                  <w:marLeft w:val="480"/>
                  <w:marRight w:val="0"/>
                  <w:marTop w:val="0"/>
                  <w:marBottom w:val="0"/>
                  <w:divBdr>
                    <w:top w:val="none" w:sz="0" w:space="0" w:color="auto"/>
                    <w:left w:val="none" w:sz="0" w:space="0" w:color="auto"/>
                    <w:bottom w:val="none" w:sz="0" w:space="0" w:color="auto"/>
                    <w:right w:val="none" w:sz="0" w:space="0" w:color="auto"/>
                  </w:divBdr>
                </w:div>
              </w:divsChild>
            </w:div>
            <w:div w:id="1891530314">
              <w:marLeft w:val="0"/>
              <w:marRight w:val="0"/>
              <w:marTop w:val="0"/>
              <w:marBottom w:val="0"/>
              <w:divBdr>
                <w:top w:val="none" w:sz="0" w:space="0" w:color="auto"/>
                <w:left w:val="none" w:sz="0" w:space="0" w:color="auto"/>
                <w:bottom w:val="none" w:sz="0" w:space="0" w:color="auto"/>
                <w:right w:val="none" w:sz="0" w:space="0" w:color="auto"/>
              </w:divBdr>
              <w:divsChild>
                <w:div w:id="1010252103">
                  <w:marLeft w:val="480"/>
                  <w:marRight w:val="0"/>
                  <w:marTop w:val="0"/>
                  <w:marBottom w:val="0"/>
                  <w:divBdr>
                    <w:top w:val="none" w:sz="0" w:space="0" w:color="auto"/>
                    <w:left w:val="none" w:sz="0" w:space="0" w:color="auto"/>
                    <w:bottom w:val="none" w:sz="0" w:space="0" w:color="auto"/>
                    <w:right w:val="none" w:sz="0" w:space="0" w:color="auto"/>
                  </w:divBdr>
                </w:div>
                <w:div w:id="83692657">
                  <w:marLeft w:val="480"/>
                  <w:marRight w:val="0"/>
                  <w:marTop w:val="0"/>
                  <w:marBottom w:val="0"/>
                  <w:divBdr>
                    <w:top w:val="none" w:sz="0" w:space="0" w:color="auto"/>
                    <w:left w:val="none" w:sz="0" w:space="0" w:color="auto"/>
                    <w:bottom w:val="none" w:sz="0" w:space="0" w:color="auto"/>
                    <w:right w:val="none" w:sz="0" w:space="0" w:color="auto"/>
                  </w:divBdr>
                </w:div>
                <w:div w:id="1370570243">
                  <w:marLeft w:val="480"/>
                  <w:marRight w:val="0"/>
                  <w:marTop w:val="0"/>
                  <w:marBottom w:val="0"/>
                  <w:divBdr>
                    <w:top w:val="none" w:sz="0" w:space="0" w:color="auto"/>
                    <w:left w:val="none" w:sz="0" w:space="0" w:color="auto"/>
                    <w:bottom w:val="none" w:sz="0" w:space="0" w:color="auto"/>
                    <w:right w:val="none" w:sz="0" w:space="0" w:color="auto"/>
                  </w:divBdr>
                </w:div>
                <w:div w:id="125005289">
                  <w:marLeft w:val="480"/>
                  <w:marRight w:val="0"/>
                  <w:marTop w:val="0"/>
                  <w:marBottom w:val="0"/>
                  <w:divBdr>
                    <w:top w:val="none" w:sz="0" w:space="0" w:color="auto"/>
                    <w:left w:val="none" w:sz="0" w:space="0" w:color="auto"/>
                    <w:bottom w:val="none" w:sz="0" w:space="0" w:color="auto"/>
                    <w:right w:val="none" w:sz="0" w:space="0" w:color="auto"/>
                  </w:divBdr>
                </w:div>
                <w:div w:id="806512365">
                  <w:marLeft w:val="480"/>
                  <w:marRight w:val="0"/>
                  <w:marTop w:val="0"/>
                  <w:marBottom w:val="0"/>
                  <w:divBdr>
                    <w:top w:val="none" w:sz="0" w:space="0" w:color="auto"/>
                    <w:left w:val="none" w:sz="0" w:space="0" w:color="auto"/>
                    <w:bottom w:val="none" w:sz="0" w:space="0" w:color="auto"/>
                    <w:right w:val="none" w:sz="0" w:space="0" w:color="auto"/>
                  </w:divBdr>
                </w:div>
                <w:div w:id="693728543">
                  <w:marLeft w:val="480"/>
                  <w:marRight w:val="0"/>
                  <w:marTop w:val="0"/>
                  <w:marBottom w:val="0"/>
                  <w:divBdr>
                    <w:top w:val="none" w:sz="0" w:space="0" w:color="auto"/>
                    <w:left w:val="none" w:sz="0" w:space="0" w:color="auto"/>
                    <w:bottom w:val="none" w:sz="0" w:space="0" w:color="auto"/>
                    <w:right w:val="none" w:sz="0" w:space="0" w:color="auto"/>
                  </w:divBdr>
                </w:div>
                <w:div w:id="1577285095">
                  <w:marLeft w:val="480"/>
                  <w:marRight w:val="0"/>
                  <w:marTop w:val="0"/>
                  <w:marBottom w:val="0"/>
                  <w:divBdr>
                    <w:top w:val="none" w:sz="0" w:space="0" w:color="auto"/>
                    <w:left w:val="none" w:sz="0" w:space="0" w:color="auto"/>
                    <w:bottom w:val="none" w:sz="0" w:space="0" w:color="auto"/>
                    <w:right w:val="none" w:sz="0" w:space="0" w:color="auto"/>
                  </w:divBdr>
                </w:div>
                <w:div w:id="1385373999">
                  <w:marLeft w:val="480"/>
                  <w:marRight w:val="0"/>
                  <w:marTop w:val="0"/>
                  <w:marBottom w:val="0"/>
                  <w:divBdr>
                    <w:top w:val="none" w:sz="0" w:space="0" w:color="auto"/>
                    <w:left w:val="none" w:sz="0" w:space="0" w:color="auto"/>
                    <w:bottom w:val="none" w:sz="0" w:space="0" w:color="auto"/>
                    <w:right w:val="none" w:sz="0" w:space="0" w:color="auto"/>
                  </w:divBdr>
                </w:div>
                <w:div w:id="474421572">
                  <w:marLeft w:val="480"/>
                  <w:marRight w:val="0"/>
                  <w:marTop w:val="0"/>
                  <w:marBottom w:val="0"/>
                  <w:divBdr>
                    <w:top w:val="none" w:sz="0" w:space="0" w:color="auto"/>
                    <w:left w:val="none" w:sz="0" w:space="0" w:color="auto"/>
                    <w:bottom w:val="none" w:sz="0" w:space="0" w:color="auto"/>
                    <w:right w:val="none" w:sz="0" w:space="0" w:color="auto"/>
                  </w:divBdr>
                </w:div>
                <w:div w:id="1185022500">
                  <w:marLeft w:val="480"/>
                  <w:marRight w:val="0"/>
                  <w:marTop w:val="0"/>
                  <w:marBottom w:val="0"/>
                  <w:divBdr>
                    <w:top w:val="none" w:sz="0" w:space="0" w:color="auto"/>
                    <w:left w:val="none" w:sz="0" w:space="0" w:color="auto"/>
                    <w:bottom w:val="none" w:sz="0" w:space="0" w:color="auto"/>
                    <w:right w:val="none" w:sz="0" w:space="0" w:color="auto"/>
                  </w:divBdr>
                </w:div>
                <w:div w:id="948389729">
                  <w:marLeft w:val="480"/>
                  <w:marRight w:val="0"/>
                  <w:marTop w:val="0"/>
                  <w:marBottom w:val="0"/>
                  <w:divBdr>
                    <w:top w:val="none" w:sz="0" w:space="0" w:color="auto"/>
                    <w:left w:val="none" w:sz="0" w:space="0" w:color="auto"/>
                    <w:bottom w:val="none" w:sz="0" w:space="0" w:color="auto"/>
                    <w:right w:val="none" w:sz="0" w:space="0" w:color="auto"/>
                  </w:divBdr>
                </w:div>
                <w:div w:id="1711569952">
                  <w:marLeft w:val="480"/>
                  <w:marRight w:val="0"/>
                  <w:marTop w:val="0"/>
                  <w:marBottom w:val="0"/>
                  <w:divBdr>
                    <w:top w:val="none" w:sz="0" w:space="0" w:color="auto"/>
                    <w:left w:val="none" w:sz="0" w:space="0" w:color="auto"/>
                    <w:bottom w:val="none" w:sz="0" w:space="0" w:color="auto"/>
                    <w:right w:val="none" w:sz="0" w:space="0" w:color="auto"/>
                  </w:divBdr>
                </w:div>
                <w:div w:id="119686288">
                  <w:marLeft w:val="480"/>
                  <w:marRight w:val="0"/>
                  <w:marTop w:val="0"/>
                  <w:marBottom w:val="0"/>
                  <w:divBdr>
                    <w:top w:val="none" w:sz="0" w:space="0" w:color="auto"/>
                    <w:left w:val="none" w:sz="0" w:space="0" w:color="auto"/>
                    <w:bottom w:val="none" w:sz="0" w:space="0" w:color="auto"/>
                    <w:right w:val="none" w:sz="0" w:space="0" w:color="auto"/>
                  </w:divBdr>
                </w:div>
                <w:div w:id="1698265264">
                  <w:marLeft w:val="480"/>
                  <w:marRight w:val="0"/>
                  <w:marTop w:val="0"/>
                  <w:marBottom w:val="0"/>
                  <w:divBdr>
                    <w:top w:val="none" w:sz="0" w:space="0" w:color="auto"/>
                    <w:left w:val="none" w:sz="0" w:space="0" w:color="auto"/>
                    <w:bottom w:val="none" w:sz="0" w:space="0" w:color="auto"/>
                    <w:right w:val="none" w:sz="0" w:space="0" w:color="auto"/>
                  </w:divBdr>
                </w:div>
                <w:div w:id="567961508">
                  <w:marLeft w:val="480"/>
                  <w:marRight w:val="0"/>
                  <w:marTop w:val="0"/>
                  <w:marBottom w:val="0"/>
                  <w:divBdr>
                    <w:top w:val="none" w:sz="0" w:space="0" w:color="auto"/>
                    <w:left w:val="none" w:sz="0" w:space="0" w:color="auto"/>
                    <w:bottom w:val="none" w:sz="0" w:space="0" w:color="auto"/>
                    <w:right w:val="none" w:sz="0" w:space="0" w:color="auto"/>
                  </w:divBdr>
                </w:div>
                <w:div w:id="551501947">
                  <w:marLeft w:val="480"/>
                  <w:marRight w:val="0"/>
                  <w:marTop w:val="0"/>
                  <w:marBottom w:val="0"/>
                  <w:divBdr>
                    <w:top w:val="none" w:sz="0" w:space="0" w:color="auto"/>
                    <w:left w:val="none" w:sz="0" w:space="0" w:color="auto"/>
                    <w:bottom w:val="none" w:sz="0" w:space="0" w:color="auto"/>
                    <w:right w:val="none" w:sz="0" w:space="0" w:color="auto"/>
                  </w:divBdr>
                </w:div>
                <w:div w:id="950012170">
                  <w:marLeft w:val="480"/>
                  <w:marRight w:val="0"/>
                  <w:marTop w:val="0"/>
                  <w:marBottom w:val="0"/>
                  <w:divBdr>
                    <w:top w:val="none" w:sz="0" w:space="0" w:color="auto"/>
                    <w:left w:val="none" w:sz="0" w:space="0" w:color="auto"/>
                    <w:bottom w:val="none" w:sz="0" w:space="0" w:color="auto"/>
                    <w:right w:val="none" w:sz="0" w:space="0" w:color="auto"/>
                  </w:divBdr>
                </w:div>
                <w:div w:id="1022123470">
                  <w:marLeft w:val="480"/>
                  <w:marRight w:val="0"/>
                  <w:marTop w:val="0"/>
                  <w:marBottom w:val="0"/>
                  <w:divBdr>
                    <w:top w:val="none" w:sz="0" w:space="0" w:color="auto"/>
                    <w:left w:val="none" w:sz="0" w:space="0" w:color="auto"/>
                    <w:bottom w:val="none" w:sz="0" w:space="0" w:color="auto"/>
                    <w:right w:val="none" w:sz="0" w:space="0" w:color="auto"/>
                  </w:divBdr>
                </w:div>
                <w:div w:id="957758176">
                  <w:marLeft w:val="480"/>
                  <w:marRight w:val="0"/>
                  <w:marTop w:val="0"/>
                  <w:marBottom w:val="0"/>
                  <w:divBdr>
                    <w:top w:val="none" w:sz="0" w:space="0" w:color="auto"/>
                    <w:left w:val="none" w:sz="0" w:space="0" w:color="auto"/>
                    <w:bottom w:val="none" w:sz="0" w:space="0" w:color="auto"/>
                    <w:right w:val="none" w:sz="0" w:space="0" w:color="auto"/>
                  </w:divBdr>
                </w:div>
                <w:div w:id="1126461158">
                  <w:marLeft w:val="480"/>
                  <w:marRight w:val="0"/>
                  <w:marTop w:val="0"/>
                  <w:marBottom w:val="0"/>
                  <w:divBdr>
                    <w:top w:val="none" w:sz="0" w:space="0" w:color="auto"/>
                    <w:left w:val="none" w:sz="0" w:space="0" w:color="auto"/>
                    <w:bottom w:val="none" w:sz="0" w:space="0" w:color="auto"/>
                    <w:right w:val="none" w:sz="0" w:space="0" w:color="auto"/>
                  </w:divBdr>
                </w:div>
                <w:div w:id="396706651">
                  <w:marLeft w:val="480"/>
                  <w:marRight w:val="0"/>
                  <w:marTop w:val="0"/>
                  <w:marBottom w:val="0"/>
                  <w:divBdr>
                    <w:top w:val="none" w:sz="0" w:space="0" w:color="auto"/>
                    <w:left w:val="none" w:sz="0" w:space="0" w:color="auto"/>
                    <w:bottom w:val="none" w:sz="0" w:space="0" w:color="auto"/>
                    <w:right w:val="none" w:sz="0" w:space="0" w:color="auto"/>
                  </w:divBdr>
                </w:div>
                <w:div w:id="54744472">
                  <w:marLeft w:val="480"/>
                  <w:marRight w:val="0"/>
                  <w:marTop w:val="0"/>
                  <w:marBottom w:val="0"/>
                  <w:divBdr>
                    <w:top w:val="none" w:sz="0" w:space="0" w:color="auto"/>
                    <w:left w:val="none" w:sz="0" w:space="0" w:color="auto"/>
                    <w:bottom w:val="none" w:sz="0" w:space="0" w:color="auto"/>
                    <w:right w:val="none" w:sz="0" w:space="0" w:color="auto"/>
                  </w:divBdr>
                </w:div>
                <w:div w:id="1242177692">
                  <w:marLeft w:val="480"/>
                  <w:marRight w:val="0"/>
                  <w:marTop w:val="0"/>
                  <w:marBottom w:val="0"/>
                  <w:divBdr>
                    <w:top w:val="none" w:sz="0" w:space="0" w:color="auto"/>
                    <w:left w:val="none" w:sz="0" w:space="0" w:color="auto"/>
                    <w:bottom w:val="none" w:sz="0" w:space="0" w:color="auto"/>
                    <w:right w:val="none" w:sz="0" w:space="0" w:color="auto"/>
                  </w:divBdr>
                </w:div>
                <w:div w:id="22026610">
                  <w:marLeft w:val="480"/>
                  <w:marRight w:val="0"/>
                  <w:marTop w:val="0"/>
                  <w:marBottom w:val="0"/>
                  <w:divBdr>
                    <w:top w:val="none" w:sz="0" w:space="0" w:color="auto"/>
                    <w:left w:val="none" w:sz="0" w:space="0" w:color="auto"/>
                    <w:bottom w:val="none" w:sz="0" w:space="0" w:color="auto"/>
                    <w:right w:val="none" w:sz="0" w:space="0" w:color="auto"/>
                  </w:divBdr>
                </w:div>
                <w:div w:id="961182759">
                  <w:marLeft w:val="480"/>
                  <w:marRight w:val="0"/>
                  <w:marTop w:val="0"/>
                  <w:marBottom w:val="0"/>
                  <w:divBdr>
                    <w:top w:val="none" w:sz="0" w:space="0" w:color="auto"/>
                    <w:left w:val="none" w:sz="0" w:space="0" w:color="auto"/>
                    <w:bottom w:val="none" w:sz="0" w:space="0" w:color="auto"/>
                    <w:right w:val="none" w:sz="0" w:space="0" w:color="auto"/>
                  </w:divBdr>
                </w:div>
                <w:div w:id="392627786">
                  <w:marLeft w:val="480"/>
                  <w:marRight w:val="0"/>
                  <w:marTop w:val="0"/>
                  <w:marBottom w:val="0"/>
                  <w:divBdr>
                    <w:top w:val="none" w:sz="0" w:space="0" w:color="auto"/>
                    <w:left w:val="none" w:sz="0" w:space="0" w:color="auto"/>
                    <w:bottom w:val="none" w:sz="0" w:space="0" w:color="auto"/>
                    <w:right w:val="none" w:sz="0" w:space="0" w:color="auto"/>
                  </w:divBdr>
                </w:div>
                <w:div w:id="1528524816">
                  <w:marLeft w:val="480"/>
                  <w:marRight w:val="0"/>
                  <w:marTop w:val="0"/>
                  <w:marBottom w:val="0"/>
                  <w:divBdr>
                    <w:top w:val="none" w:sz="0" w:space="0" w:color="auto"/>
                    <w:left w:val="none" w:sz="0" w:space="0" w:color="auto"/>
                    <w:bottom w:val="none" w:sz="0" w:space="0" w:color="auto"/>
                    <w:right w:val="none" w:sz="0" w:space="0" w:color="auto"/>
                  </w:divBdr>
                </w:div>
                <w:div w:id="1109006218">
                  <w:marLeft w:val="480"/>
                  <w:marRight w:val="0"/>
                  <w:marTop w:val="0"/>
                  <w:marBottom w:val="0"/>
                  <w:divBdr>
                    <w:top w:val="none" w:sz="0" w:space="0" w:color="auto"/>
                    <w:left w:val="none" w:sz="0" w:space="0" w:color="auto"/>
                    <w:bottom w:val="none" w:sz="0" w:space="0" w:color="auto"/>
                    <w:right w:val="none" w:sz="0" w:space="0" w:color="auto"/>
                  </w:divBdr>
                </w:div>
                <w:div w:id="197670552">
                  <w:marLeft w:val="480"/>
                  <w:marRight w:val="0"/>
                  <w:marTop w:val="0"/>
                  <w:marBottom w:val="0"/>
                  <w:divBdr>
                    <w:top w:val="none" w:sz="0" w:space="0" w:color="auto"/>
                    <w:left w:val="none" w:sz="0" w:space="0" w:color="auto"/>
                    <w:bottom w:val="none" w:sz="0" w:space="0" w:color="auto"/>
                    <w:right w:val="none" w:sz="0" w:space="0" w:color="auto"/>
                  </w:divBdr>
                </w:div>
                <w:div w:id="2097901227">
                  <w:marLeft w:val="480"/>
                  <w:marRight w:val="0"/>
                  <w:marTop w:val="0"/>
                  <w:marBottom w:val="0"/>
                  <w:divBdr>
                    <w:top w:val="none" w:sz="0" w:space="0" w:color="auto"/>
                    <w:left w:val="none" w:sz="0" w:space="0" w:color="auto"/>
                    <w:bottom w:val="none" w:sz="0" w:space="0" w:color="auto"/>
                    <w:right w:val="none" w:sz="0" w:space="0" w:color="auto"/>
                  </w:divBdr>
                </w:div>
                <w:div w:id="1193491058">
                  <w:marLeft w:val="480"/>
                  <w:marRight w:val="0"/>
                  <w:marTop w:val="0"/>
                  <w:marBottom w:val="0"/>
                  <w:divBdr>
                    <w:top w:val="none" w:sz="0" w:space="0" w:color="auto"/>
                    <w:left w:val="none" w:sz="0" w:space="0" w:color="auto"/>
                    <w:bottom w:val="none" w:sz="0" w:space="0" w:color="auto"/>
                    <w:right w:val="none" w:sz="0" w:space="0" w:color="auto"/>
                  </w:divBdr>
                </w:div>
                <w:div w:id="1350643257">
                  <w:marLeft w:val="480"/>
                  <w:marRight w:val="0"/>
                  <w:marTop w:val="0"/>
                  <w:marBottom w:val="0"/>
                  <w:divBdr>
                    <w:top w:val="none" w:sz="0" w:space="0" w:color="auto"/>
                    <w:left w:val="none" w:sz="0" w:space="0" w:color="auto"/>
                    <w:bottom w:val="none" w:sz="0" w:space="0" w:color="auto"/>
                    <w:right w:val="none" w:sz="0" w:space="0" w:color="auto"/>
                  </w:divBdr>
                </w:div>
                <w:div w:id="1170831415">
                  <w:marLeft w:val="480"/>
                  <w:marRight w:val="0"/>
                  <w:marTop w:val="0"/>
                  <w:marBottom w:val="0"/>
                  <w:divBdr>
                    <w:top w:val="none" w:sz="0" w:space="0" w:color="auto"/>
                    <w:left w:val="none" w:sz="0" w:space="0" w:color="auto"/>
                    <w:bottom w:val="none" w:sz="0" w:space="0" w:color="auto"/>
                    <w:right w:val="none" w:sz="0" w:space="0" w:color="auto"/>
                  </w:divBdr>
                </w:div>
                <w:div w:id="2012439982">
                  <w:marLeft w:val="480"/>
                  <w:marRight w:val="0"/>
                  <w:marTop w:val="0"/>
                  <w:marBottom w:val="0"/>
                  <w:divBdr>
                    <w:top w:val="none" w:sz="0" w:space="0" w:color="auto"/>
                    <w:left w:val="none" w:sz="0" w:space="0" w:color="auto"/>
                    <w:bottom w:val="none" w:sz="0" w:space="0" w:color="auto"/>
                    <w:right w:val="none" w:sz="0" w:space="0" w:color="auto"/>
                  </w:divBdr>
                </w:div>
                <w:div w:id="1482504882">
                  <w:marLeft w:val="480"/>
                  <w:marRight w:val="0"/>
                  <w:marTop w:val="0"/>
                  <w:marBottom w:val="0"/>
                  <w:divBdr>
                    <w:top w:val="none" w:sz="0" w:space="0" w:color="auto"/>
                    <w:left w:val="none" w:sz="0" w:space="0" w:color="auto"/>
                    <w:bottom w:val="none" w:sz="0" w:space="0" w:color="auto"/>
                    <w:right w:val="none" w:sz="0" w:space="0" w:color="auto"/>
                  </w:divBdr>
                </w:div>
                <w:div w:id="1638605867">
                  <w:marLeft w:val="480"/>
                  <w:marRight w:val="0"/>
                  <w:marTop w:val="0"/>
                  <w:marBottom w:val="0"/>
                  <w:divBdr>
                    <w:top w:val="none" w:sz="0" w:space="0" w:color="auto"/>
                    <w:left w:val="none" w:sz="0" w:space="0" w:color="auto"/>
                    <w:bottom w:val="none" w:sz="0" w:space="0" w:color="auto"/>
                    <w:right w:val="none" w:sz="0" w:space="0" w:color="auto"/>
                  </w:divBdr>
                </w:div>
                <w:div w:id="713503073">
                  <w:marLeft w:val="480"/>
                  <w:marRight w:val="0"/>
                  <w:marTop w:val="0"/>
                  <w:marBottom w:val="0"/>
                  <w:divBdr>
                    <w:top w:val="none" w:sz="0" w:space="0" w:color="auto"/>
                    <w:left w:val="none" w:sz="0" w:space="0" w:color="auto"/>
                    <w:bottom w:val="none" w:sz="0" w:space="0" w:color="auto"/>
                    <w:right w:val="none" w:sz="0" w:space="0" w:color="auto"/>
                  </w:divBdr>
                </w:div>
                <w:div w:id="2086611802">
                  <w:marLeft w:val="480"/>
                  <w:marRight w:val="0"/>
                  <w:marTop w:val="0"/>
                  <w:marBottom w:val="0"/>
                  <w:divBdr>
                    <w:top w:val="none" w:sz="0" w:space="0" w:color="auto"/>
                    <w:left w:val="none" w:sz="0" w:space="0" w:color="auto"/>
                    <w:bottom w:val="none" w:sz="0" w:space="0" w:color="auto"/>
                    <w:right w:val="none" w:sz="0" w:space="0" w:color="auto"/>
                  </w:divBdr>
                </w:div>
                <w:div w:id="908348193">
                  <w:marLeft w:val="480"/>
                  <w:marRight w:val="0"/>
                  <w:marTop w:val="0"/>
                  <w:marBottom w:val="0"/>
                  <w:divBdr>
                    <w:top w:val="none" w:sz="0" w:space="0" w:color="auto"/>
                    <w:left w:val="none" w:sz="0" w:space="0" w:color="auto"/>
                    <w:bottom w:val="none" w:sz="0" w:space="0" w:color="auto"/>
                    <w:right w:val="none" w:sz="0" w:space="0" w:color="auto"/>
                  </w:divBdr>
                </w:div>
                <w:div w:id="1351302077">
                  <w:marLeft w:val="480"/>
                  <w:marRight w:val="0"/>
                  <w:marTop w:val="0"/>
                  <w:marBottom w:val="0"/>
                  <w:divBdr>
                    <w:top w:val="none" w:sz="0" w:space="0" w:color="auto"/>
                    <w:left w:val="none" w:sz="0" w:space="0" w:color="auto"/>
                    <w:bottom w:val="none" w:sz="0" w:space="0" w:color="auto"/>
                    <w:right w:val="none" w:sz="0" w:space="0" w:color="auto"/>
                  </w:divBdr>
                </w:div>
                <w:div w:id="1286541599">
                  <w:marLeft w:val="480"/>
                  <w:marRight w:val="0"/>
                  <w:marTop w:val="0"/>
                  <w:marBottom w:val="0"/>
                  <w:divBdr>
                    <w:top w:val="none" w:sz="0" w:space="0" w:color="auto"/>
                    <w:left w:val="none" w:sz="0" w:space="0" w:color="auto"/>
                    <w:bottom w:val="none" w:sz="0" w:space="0" w:color="auto"/>
                    <w:right w:val="none" w:sz="0" w:space="0" w:color="auto"/>
                  </w:divBdr>
                </w:div>
                <w:div w:id="1453981929">
                  <w:marLeft w:val="480"/>
                  <w:marRight w:val="0"/>
                  <w:marTop w:val="0"/>
                  <w:marBottom w:val="0"/>
                  <w:divBdr>
                    <w:top w:val="none" w:sz="0" w:space="0" w:color="auto"/>
                    <w:left w:val="none" w:sz="0" w:space="0" w:color="auto"/>
                    <w:bottom w:val="none" w:sz="0" w:space="0" w:color="auto"/>
                    <w:right w:val="none" w:sz="0" w:space="0" w:color="auto"/>
                  </w:divBdr>
                </w:div>
                <w:div w:id="1670012912">
                  <w:marLeft w:val="480"/>
                  <w:marRight w:val="0"/>
                  <w:marTop w:val="0"/>
                  <w:marBottom w:val="0"/>
                  <w:divBdr>
                    <w:top w:val="none" w:sz="0" w:space="0" w:color="auto"/>
                    <w:left w:val="none" w:sz="0" w:space="0" w:color="auto"/>
                    <w:bottom w:val="none" w:sz="0" w:space="0" w:color="auto"/>
                    <w:right w:val="none" w:sz="0" w:space="0" w:color="auto"/>
                  </w:divBdr>
                </w:div>
                <w:div w:id="541140374">
                  <w:marLeft w:val="480"/>
                  <w:marRight w:val="0"/>
                  <w:marTop w:val="0"/>
                  <w:marBottom w:val="0"/>
                  <w:divBdr>
                    <w:top w:val="none" w:sz="0" w:space="0" w:color="auto"/>
                    <w:left w:val="none" w:sz="0" w:space="0" w:color="auto"/>
                    <w:bottom w:val="none" w:sz="0" w:space="0" w:color="auto"/>
                    <w:right w:val="none" w:sz="0" w:space="0" w:color="auto"/>
                  </w:divBdr>
                </w:div>
                <w:div w:id="51853914">
                  <w:marLeft w:val="480"/>
                  <w:marRight w:val="0"/>
                  <w:marTop w:val="0"/>
                  <w:marBottom w:val="0"/>
                  <w:divBdr>
                    <w:top w:val="none" w:sz="0" w:space="0" w:color="auto"/>
                    <w:left w:val="none" w:sz="0" w:space="0" w:color="auto"/>
                    <w:bottom w:val="none" w:sz="0" w:space="0" w:color="auto"/>
                    <w:right w:val="none" w:sz="0" w:space="0" w:color="auto"/>
                  </w:divBdr>
                </w:div>
                <w:div w:id="559022709">
                  <w:marLeft w:val="480"/>
                  <w:marRight w:val="0"/>
                  <w:marTop w:val="0"/>
                  <w:marBottom w:val="0"/>
                  <w:divBdr>
                    <w:top w:val="none" w:sz="0" w:space="0" w:color="auto"/>
                    <w:left w:val="none" w:sz="0" w:space="0" w:color="auto"/>
                    <w:bottom w:val="none" w:sz="0" w:space="0" w:color="auto"/>
                    <w:right w:val="none" w:sz="0" w:space="0" w:color="auto"/>
                  </w:divBdr>
                </w:div>
                <w:div w:id="1139834743">
                  <w:marLeft w:val="480"/>
                  <w:marRight w:val="0"/>
                  <w:marTop w:val="0"/>
                  <w:marBottom w:val="0"/>
                  <w:divBdr>
                    <w:top w:val="none" w:sz="0" w:space="0" w:color="auto"/>
                    <w:left w:val="none" w:sz="0" w:space="0" w:color="auto"/>
                    <w:bottom w:val="none" w:sz="0" w:space="0" w:color="auto"/>
                    <w:right w:val="none" w:sz="0" w:space="0" w:color="auto"/>
                  </w:divBdr>
                </w:div>
                <w:div w:id="767584443">
                  <w:marLeft w:val="480"/>
                  <w:marRight w:val="0"/>
                  <w:marTop w:val="0"/>
                  <w:marBottom w:val="0"/>
                  <w:divBdr>
                    <w:top w:val="none" w:sz="0" w:space="0" w:color="auto"/>
                    <w:left w:val="none" w:sz="0" w:space="0" w:color="auto"/>
                    <w:bottom w:val="none" w:sz="0" w:space="0" w:color="auto"/>
                    <w:right w:val="none" w:sz="0" w:space="0" w:color="auto"/>
                  </w:divBdr>
                </w:div>
                <w:div w:id="2103791726">
                  <w:marLeft w:val="480"/>
                  <w:marRight w:val="0"/>
                  <w:marTop w:val="0"/>
                  <w:marBottom w:val="0"/>
                  <w:divBdr>
                    <w:top w:val="none" w:sz="0" w:space="0" w:color="auto"/>
                    <w:left w:val="none" w:sz="0" w:space="0" w:color="auto"/>
                    <w:bottom w:val="none" w:sz="0" w:space="0" w:color="auto"/>
                    <w:right w:val="none" w:sz="0" w:space="0" w:color="auto"/>
                  </w:divBdr>
                </w:div>
                <w:div w:id="999891559">
                  <w:marLeft w:val="480"/>
                  <w:marRight w:val="0"/>
                  <w:marTop w:val="0"/>
                  <w:marBottom w:val="0"/>
                  <w:divBdr>
                    <w:top w:val="none" w:sz="0" w:space="0" w:color="auto"/>
                    <w:left w:val="none" w:sz="0" w:space="0" w:color="auto"/>
                    <w:bottom w:val="none" w:sz="0" w:space="0" w:color="auto"/>
                    <w:right w:val="none" w:sz="0" w:space="0" w:color="auto"/>
                  </w:divBdr>
                </w:div>
                <w:div w:id="1327320560">
                  <w:marLeft w:val="480"/>
                  <w:marRight w:val="0"/>
                  <w:marTop w:val="0"/>
                  <w:marBottom w:val="0"/>
                  <w:divBdr>
                    <w:top w:val="none" w:sz="0" w:space="0" w:color="auto"/>
                    <w:left w:val="none" w:sz="0" w:space="0" w:color="auto"/>
                    <w:bottom w:val="none" w:sz="0" w:space="0" w:color="auto"/>
                    <w:right w:val="none" w:sz="0" w:space="0" w:color="auto"/>
                  </w:divBdr>
                </w:div>
                <w:div w:id="419447040">
                  <w:marLeft w:val="480"/>
                  <w:marRight w:val="0"/>
                  <w:marTop w:val="0"/>
                  <w:marBottom w:val="0"/>
                  <w:divBdr>
                    <w:top w:val="none" w:sz="0" w:space="0" w:color="auto"/>
                    <w:left w:val="none" w:sz="0" w:space="0" w:color="auto"/>
                    <w:bottom w:val="none" w:sz="0" w:space="0" w:color="auto"/>
                    <w:right w:val="none" w:sz="0" w:space="0" w:color="auto"/>
                  </w:divBdr>
                </w:div>
                <w:div w:id="1209873752">
                  <w:marLeft w:val="480"/>
                  <w:marRight w:val="0"/>
                  <w:marTop w:val="0"/>
                  <w:marBottom w:val="0"/>
                  <w:divBdr>
                    <w:top w:val="none" w:sz="0" w:space="0" w:color="auto"/>
                    <w:left w:val="none" w:sz="0" w:space="0" w:color="auto"/>
                    <w:bottom w:val="none" w:sz="0" w:space="0" w:color="auto"/>
                    <w:right w:val="none" w:sz="0" w:space="0" w:color="auto"/>
                  </w:divBdr>
                </w:div>
                <w:div w:id="305400980">
                  <w:marLeft w:val="480"/>
                  <w:marRight w:val="0"/>
                  <w:marTop w:val="0"/>
                  <w:marBottom w:val="0"/>
                  <w:divBdr>
                    <w:top w:val="none" w:sz="0" w:space="0" w:color="auto"/>
                    <w:left w:val="none" w:sz="0" w:space="0" w:color="auto"/>
                    <w:bottom w:val="none" w:sz="0" w:space="0" w:color="auto"/>
                    <w:right w:val="none" w:sz="0" w:space="0" w:color="auto"/>
                  </w:divBdr>
                </w:div>
                <w:div w:id="504326050">
                  <w:marLeft w:val="480"/>
                  <w:marRight w:val="0"/>
                  <w:marTop w:val="0"/>
                  <w:marBottom w:val="0"/>
                  <w:divBdr>
                    <w:top w:val="none" w:sz="0" w:space="0" w:color="auto"/>
                    <w:left w:val="none" w:sz="0" w:space="0" w:color="auto"/>
                    <w:bottom w:val="none" w:sz="0" w:space="0" w:color="auto"/>
                    <w:right w:val="none" w:sz="0" w:space="0" w:color="auto"/>
                  </w:divBdr>
                </w:div>
                <w:div w:id="1498765653">
                  <w:marLeft w:val="480"/>
                  <w:marRight w:val="0"/>
                  <w:marTop w:val="0"/>
                  <w:marBottom w:val="0"/>
                  <w:divBdr>
                    <w:top w:val="none" w:sz="0" w:space="0" w:color="auto"/>
                    <w:left w:val="none" w:sz="0" w:space="0" w:color="auto"/>
                    <w:bottom w:val="none" w:sz="0" w:space="0" w:color="auto"/>
                    <w:right w:val="none" w:sz="0" w:space="0" w:color="auto"/>
                  </w:divBdr>
                </w:div>
                <w:div w:id="591664956">
                  <w:marLeft w:val="480"/>
                  <w:marRight w:val="0"/>
                  <w:marTop w:val="0"/>
                  <w:marBottom w:val="0"/>
                  <w:divBdr>
                    <w:top w:val="none" w:sz="0" w:space="0" w:color="auto"/>
                    <w:left w:val="none" w:sz="0" w:space="0" w:color="auto"/>
                    <w:bottom w:val="none" w:sz="0" w:space="0" w:color="auto"/>
                    <w:right w:val="none" w:sz="0" w:space="0" w:color="auto"/>
                  </w:divBdr>
                </w:div>
                <w:div w:id="1817333304">
                  <w:marLeft w:val="480"/>
                  <w:marRight w:val="0"/>
                  <w:marTop w:val="0"/>
                  <w:marBottom w:val="0"/>
                  <w:divBdr>
                    <w:top w:val="none" w:sz="0" w:space="0" w:color="auto"/>
                    <w:left w:val="none" w:sz="0" w:space="0" w:color="auto"/>
                    <w:bottom w:val="none" w:sz="0" w:space="0" w:color="auto"/>
                    <w:right w:val="none" w:sz="0" w:space="0" w:color="auto"/>
                  </w:divBdr>
                </w:div>
                <w:div w:id="1634796256">
                  <w:marLeft w:val="480"/>
                  <w:marRight w:val="0"/>
                  <w:marTop w:val="0"/>
                  <w:marBottom w:val="0"/>
                  <w:divBdr>
                    <w:top w:val="none" w:sz="0" w:space="0" w:color="auto"/>
                    <w:left w:val="none" w:sz="0" w:space="0" w:color="auto"/>
                    <w:bottom w:val="none" w:sz="0" w:space="0" w:color="auto"/>
                    <w:right w:val="none" w:sz="0" w:space="0" w:color="auto"/>
                  </w:divBdr>
                </w:div>
                <w:div w:id="1367027780">
                  <w:marLeft w:val="480"/>
                  <w:marRight w:val="0"/>
                  <w:marTop w:val="0"/>
                  <w:marBottom w:val="0"/>
                  <w:divBdr>
                    <w:top w:val="none" w:sz="0" w:space="0" w:color="auto"/>
                    <w:left w:val="none" w:sz="0" w:space="0" w:color="auto"/>
                    <w:bottom w:val="none" w:sz="0" w:space="0" w:color="auto"/>
                    <w:right w:val="none" w:sz="0" w:space="0" w:color="auto"/>
                  </w:divBdr>
                </w:div>
                <w:div w:id="1041978294">
                  <w:marLeft w:val="480"/>
                  <w:marRight w:val="0"/>
                  <w:marTop w:val="0"/>
                  <w:marBottom w:val="0"/>
                  <w:divBdr>
                    <w:top w:val="none" w:sz="0" w:space="0" w:color="auto"/>
                    <w:left w:val="none" w:sz="0" w:space="0" w:color="auto"/>
                    <w:bottom w:val="none" w:sz="0" w:space="0" w:color="auto"/>
                    <w:right w:val="none" w:sz="0" w:space="0" w:color="auto"/>
                  </w:divBdr>
                </w:div>
                <w:div w:id="420610896">
                  <w:marLeft w:val="480"/>
                  <w:marRight w:val="0"/>
                  <w:marTop w:val="0"/>
                  <w:marBottom w:val="0"/>
                  <w:divBdr>
                    <w:top w:val="none" w:sz="0" w:space="0" w:color="auto"/>
                    <w:left w:val="none" w:sz="0" w:space="0" w:color="auto"/>
                    <w:bottom w:val="none" w:sz="0" w:space="0" w:color="auto"/>
                    <w:right w:val="none" w:sz="0" w:space="0" w:color="auto"/>
                  </w:divBdr>
                </w:div>
                <w:div w:id="233055007">
                  <w:marLeft w:val="480"/>
                  <w:marRight w:val="0"/>
                  <w:marTop w:val="0"/>
                  <w:marBottom w:val="0"/>
                  <w:divBdr>
                    <w:top w:val="none" w:sz="0" w:space="0" w:color="auto"/>
                    <w:left w:val="none" w:sz="0" w:space="0" w:color="auto"/>
                    <w:bottom w:val="none" w:sz="0" w:space="0" w:color="auto"/>
                    <w:right w:val="none" w:sz="0" w:space="0" w:color="auto"/>
                  </w:divBdr>
                </w:div>
                <w:div w:id="1806971977">
                  <w:marLeft w:val="480"/>
                  <w:marRight w:val="0"/>
                  <w:marTop w:val="0"/>
                  <w:marBottom w:val="0"/>
                  <w:divBdr>
                    <w:top w:val="none" w:sz="0" w:space="0" w:color="auto"/>
                    <w:left w:val="none" w:sz="0" w:space="0" w:color="auto"/>
                    <w:bottom w:val="none" w:sz="0" w:space="0" w:color="auto"/>
                    <w:right w:val="none" w:sz="0" w:space="0" w:color="auto"/>
                  </w:divBdr>
                </w:div>
                <w:div w:id="1777558190">
                  <w:marLeft w:val="480"/>
                  <w:marRight w:val="0"/>
                  <w:marTop w:val="0"/>
                  <w:marBottom w:val="0"/>
                  <w:divBdr>
                    <w:top w:val="none" w:sz="0" w:space="0" w:color="auto"/>
                    <w:left w:val="none" w:sz="0" w:space="0" w:color="auto"/>
                    <w:bottom w:val="none" w:sz="0" w:space="0" w:color="auto"/>
                    <w:right w:val="none" w:sz="0" w:space="0" w:color="auto"/>
                  </w:divBdr>
                </w:div>
                <w:div w:id="1073821479">
                  <w:marLeft w:val="480"/>
                  <w:marRight w:val="0"/>
                  <w:marTop w:val="0"/>
                  <w:marBottom w:val="0"/>
                  <w:divBdr>
                    <w:top w:val="none" w:sz="0" w:space="0" w:color="auto"/>
                    <w:left w:val="none" w:sz="0" w:space="0" w:color="auto"/>
                    <w:bottom w:val="none" w:sz="0" w:space="0" w:color="auto"/>
                    <w:right w:val="none" w:sz="0" w:space="0" w:color="auto"/>
                  </w:divBdr>
                </w:div>
                <w:div w:id="1655598647">
                  <w:marLeft w:val="480"/>
                  <w:marRight w:val="0"/>
                  <w:marTop w:val="0"/>
                  <w:marBottom w:val="0"/>
                  <w:divBdr>
                    <w:top w:val="none" w:sz="0" w:space="0" w:color="auto"/>
                    <w:left w:val="none" w:sz="0" w:space="0" w:color="auto"/>
                    <w:bottom w:val="none" w:sz="0" w:space="0" w:color="auto"/>
                    <w:right w:val="none" w:sz="0" w:space="0" w:color="auto"/>
                  </w:divBdr>
                </w:div>
                <w:div w:id="1323001861">
                  <w:marLeft w:val="480"/>
                  <w:marRight w:val="0"/>
                  <w:marTop w:val="0"/>
                  <w:marBottom w:val="0"/>
                  <w:divBdr>
                    <w:top w:val="none" w:sz="0" w:space="0" w:color="auto"/>
                    <w:left w:val="none" w:sz="0" w:space="0" w:color="auto"/>
                    <w:bottom w:val="none" w:sz="0" w:space="0" w:color="auto"/>
                    <w:right w:val="none" w:sz="0" w:space="0" w:color="auto"/>
                  </w:divBdr>
                </w:div>
                <w:div w:id="488328499">
                  <w:marLeft w:val="480"/>
                  <w:marRight w:val="0"/>
                  <w:marTop w:val="0"/>
                  <w:marBottom w:val="0"/>
                  <w:divBdr>
                    <w:top w:val="none" w:sz="0" w:space="0" w:color="auto"/>
                    <w:left w:val="none" w:sz="0" w:space="0" w:color="auto"/>
                    <w:bottom w:val="none" w:sz="0" w:space="0" w:color="auto"/>
                    <w:right w:val="none" w:sz="0" w:space="0" w:color="auto"/>
                  </w:divBdr>
                </w:div>
                <w:div w:id="1277952039">
                  <w:marLeft w:val="480"/>
                  <w:marRight w:val="0"/>
                  <w:marTop w:val="0"/>
                  <w:marBottom w:val="0"/>
                  <w:divBdr>
                    <w:top w:val="none" w:sz="0" w:space="0" w:color="auto"/>
                    <w:left w:val="none" w:sz="0" w:space="0" w:color="auto"/>
                    <w:bottom w:val="none" w:sz="0" w:space="0" w:color="auto"/>
                    <w:right w:val="none" w:sz="0" w:space="0" w:color="auto"/>
                  </w:divBdr>
                </w:div>
              </w:divsChild>
            </w:div>
            <w:div w:id="1480800302">
              <w:marLeft w:val="0"/>
              <w:marRight w:val="0"/>
              <w:marTop w:val="0"/>
              <w:marBottom w:val="0"/>
              <w:divBdr>
                <w:top w:val="none" w:sz="0" w:space="0" w:color="auto"/>
                <w:left w:val="none" w:sz="0" w:space="0" w:color="auto"/>
                <w:bottom w:val="none" w:sz="0" w:space="0" w:color="auto"/>
                <w:right w:val="none" w:sz="0" w:space="0" w:color="auto"/>
              </w:divBdr>
              <w:divsChild>
                <w:div w:id="1985550202">
                  <w:marLeft w:val="480"/>
                  <w:marRight w:val="0"/>
                  <w:marTop w:val="0"/>
                  <w:marBottom w:val="0"/>
                  <w:divBdr>
                    <w:top w:val="none" w:sz="0" w:space="0" w:color="auto"/>
                    <w:left w:val="none" w:sz="0" w:space="0" w:color="auto"/>
                    <w:bottom w:val="none" w:sz="0" w:space="0" w:color="auto"/>
                    <w:right w:val="none" w:sz="0" w:space="0" w:color="auto"/>
                  </w:divBdr>
                </w:div>
                <w:div w:id="562370383">
                  <w:marLeft w:val="480"/>
                  <w:marRight w:val="0"/>
                  <w:marTop w:val="0"/>
                  <w:marBottom w:val="0"/>
                  <w:divBdr>
                    <w:top w:val="none" w:sz="0" w:space="0" w:color="auto"/>
                    <w:left w:val="none" w:sz="0" w:space="0" w:color="auto"/>
                    <w:bottom w:val="none" w:sz="0" w:space="0" w:color="auto"/>
                    <w:right w:val="none" w:sz="0" w:space="0" w:color="auto"/>
                  </w:divBdr>
                </w:div>
                <w:div w:id="1321083869">
                  <w:marLeft w:val="480"/>
                  <w:marRight w:val="0"/>
                  <w:marTop w:val="0"/>
                  <w:marBottom w:val="0"/>
                  <w:divBdr>
                    <w:top w:val="none" w:sz="0" w:space="0" w:color="auto"/>
                    <w:left w:val="none" w:sz="0" w:space="0" w:color="auto"/>
                    <w:bottom w:val="none" w:sz="0" w:space="0" w:color="auto"/>
                    <w:right w:val="none" w:sz="0" w:space="0" w:color="auto"/>
                  </w:divBdr>
                </w:div>
                <w:div w:id="1566261090">
                  <w:marLeft w:val="480"/>
                  <w:marRight w:val="0"/>
                  <w:marTop w:val="0"/>
                  <w:marBottom w:val="0"/>
                  <w:divBdr>
                    <w:top w:val="none" w:sz="0" w:space="0" w:color="auto"/>
                    <w:left w:val="none" w:sz="0" w:space="0" w:color="auto"/>
                    <w:bottom w:val="none" w:sz="0" w:space="0" w:color="auto"/>
                    <w:right w:val="none" w:sz="0" w:space="0" w:color="auto"/>
                  </w:divBdr>
                </w:div>
                <w:div w:id="889652254">
                  <w:marLeft w:val="480"/>
                  <w:marRight w:val="0"/>
                  <w:marTop w:val="0"/>
                  <w:marBottom w:val="0"/>
                  <w:divBdr>
                    <w:top w:val="none" w:sz="0" w:space="0" w:color="auto"/>
                    <w:left w:val="none" w:sz="0" w:space="0" w:color="auto"/>
                    <w:bottom w:val="none" w:sz="0" w:space="0" w:color="auto"/>
                    <w:right w:val="none" w:sz="0" w:space="0" w:color="auto"/>
                  </w:divBdr>
                </w:div>
                <w:div w:id="198931459">
                  <w:marLeft w:val="480"/>
                  <w:marRight w:val="0"/>
                  <w:marTop w:val="0"/>
                  <w:marBottom w:val="0"/>
                  <w:divBdr>
                    <w:top w:val="none" w:sz="0" w:space="0" w:color="auto"/>
                    <w:left w:val="none" w:sz="0" w:space="0" w:color="auto"/>
                    <w:bottom w:val="none" w:sz="0" w:space="0" w:color="auto"/>
                    <w:right w:val="none" w:sz="0" w:space="0" w:color="auto"/>
                  </w:divBdr>
                </w:div>
                <w:div w:id="1078210968">
                  <w:marLeft w:val="480"/>
                  <w:marRight w:val="0"/>
                  <w:marTop w:val="0"/>
                  <w:marBottom w:val="0"/>
                  <w:divBdr>
                    <w:top w:val="none" w:sz="0" w:space="0" w:color="auto"/>
                    <w:left w:val="none" w:sz="0" w:space="0" w:color="auto"/>
                    <w:bottom w:val="none" w:sz="0" w:space="0" w:color="auto"/>
                    <w:right w:val="none" w:sz="0" w:space="0" w:color="auto"/>
                  </w:divBdr>
                </w:div>
                <w:div w:id="446587827">
                  <w:marLeft w:val="480"/>
                  <w:marRight w:val="0"/>
                  <w:marTop w:val="0"/>
                  <w:marBottom w:val="0"/>
                  <w:divBdr>
                    <w:top w:val="none" w:sz="0" w:space="0" w:color="auto"/>
                    <w:left w:val="none" w:sz="0" w:space="0" w:color="auto"/>
                    <w:bottom w:val="none" w:sz="0" w:space="0" w:color="auto"/>
                    <w:right w:val="none" w:sz="0" w:space="0" w:color="auto"/>
                  </w:divBdr>
                </w:div>
                <w:div w:id="1675956114">
                  <w:marLeft w:val="480"/>
                  <w:marRight w:val="0"/>
                  <w:marTop w:val="0"/>
                  <w:marBottom w:val="0"/>
                  <w:divBdr>
                    <w:top w:val="none" w:sz="0" w:space="0" w:color="auto"/>
                    <w:left w:val="none" w:sz="0" w:space="0" w:color="auto"/>
                    <w:bottom w:val="none" w:sz="0" w:space="0" w:color="auto"/>
                    <w:right w:val="none" w:sz="0" w:space="0" w:color="auto"/>
                  </w:divBdr>
                </w:div>
                <w:div w:id="1361857220">
                  <w:marLeft w:val="480"/>
                  <w:marRight w:val="0"/>
                  <w:marTop w:val="0"/>
                  <w:marBottom w:val="0"/>
                  <w:divBdr>
                    <w:top w:val="none" w:sz="0" w:space="0" w:color="auto"/>
                    <w:left w:val="none" w:sz="0" w:space="0" w:color="auto"/>
                    <w:bottom w:val="none" w:sz="0" w:space="0" w:color="auto"/>
                    <w:right w:val="none" w:sz="0" w:space="0" w:color="auto"/>
                  </w:divBdr>
                </w:div>
                <w:div w:id="1845976294">
                  <w:marLeft w:val="480"/>
                  <w:marRight w:val="0"/>
                  <w:marTop w:val="0"/>
                  <w:marBottom w:val="0"/>
                  <w:divBdr>
                    <w:top w:val="none" w:sz="0" w:space="0" w:color="auto"/>
                    <w:left w:val="none" w:sz="0" w:space="0" w:color="auto"/>
                    <w:bottom w:val="none" w:sz="0" w:space="0" w:color="auto"/>
                    <w:right w:val="none" w:sz="0" w:space="0" w:color="auto"/>
                  </w:divBdr>
                </w:div>
                <w:div w:id="369839015">
                  <w:marLeft w:val="480"/>
                  <w:marRight w:val="0"/>
                  <w:marTop w:val="0"/>
                  <w:marBottom w:val="0"/>
                  <w:divBdr>
                    <w:top w:val="none" w:sz="0" w:space="0" w:color="auto"/>
                    <w:left w:val="none" w:sz="0" w:space="0" w:color="auto"/>
                    <w:bottom w:val="none" w:sz="0" w:space="0" w:color="auto"/>
                    <w:right w:val="none" w:sz="0" w:space="0" w:color="auto"/>
                  </w:divBdr>
                </w:div>
                <w:div w:id="1509253322">
                  <w:marLeft w:val="480"/>
                  <w:marRight w:val="0"/>
                  <w:marTop w:val="0"/>
                  <w:marBottom w:val="0"/>
                  <w:divBdr>
                    <w:top w:val="none" w:sz="0" w:space="0" w:color="auto"/>
                    <w:left w:val="none" w:sz="0" w:space="0" w:color="auto"/>
                    <w:bottom w:val="none" w:sz="0" w:space="0" w:color="auto"/>
                    <w:right w:val="none" w:sz="0" w:space="0" w:color="auto"/>
                  </w:divBdr>
                </w:div>
                <w:div w:id="1218203696">
                  <w:marLeft w:val="480"/>
                  <w:marRight w:val="0"/>
                  <w:marTop w:val="0"/>
                  <w:marBottom w:val="0"/>
                  <w:divBdr>
                    <w:top w:val="none" w:sz="0" w:space="0" w:color="auto"/>
                    <w:left w:val="none" w:sz="0" w:space="0" w:color="auto"/>
                    <w:bottom w:val="none" w:sz="0" w:space="0" w:color="auto"/>
                    <w:right w:val="none" w:sz="0" w:space="0" w:color="auto"/>
                  </w:divBdr>
                </w:div>
                <w:div w:id="1779593482">
                  <w:marLeft w:val="480"/>
                  <w:marRight w:val="0"/>
                  <w:marTop w:val="0"/>
                  <w:marBottom w:val="0"/>
                  <w:divBdr>
                    <w:top w:val="none" w:sz="0" w:space="0" w:color="auto"/>
                    <w:left w:val="none" w:sz="0" w:space="0" w:color="auto"/>
                    <w:bottom w:val="none" w:sz="0" w:space="0" w:color="auto"/>
                    <w:right w:val="none" w:sz="0" w:space="0" w:color="auto"/>
                  </w:divBdr>
                </w:div>
                <w:div w:id="1194882406">
                  <w:marLeft w:val="480"/>
                  <w:marRight w:val="0"/>
                  <w:marTop w:val="0"/>
                  <w:marBottom w:val="0"/>
                  <w:divBdr>
                    <w:top w:val="none" w:sz="0" w:space="0" w:color="auto"/>
                    <w:left w:val="none" w:sz="0" w:space="0" w:color="auto"/>
                    <w:bottom w:val="none" w:sz="0" w:space="0" w:color="auto"/>
                    <w:right w:val="none" w:sz="0" w:space="0" w:color="auto"/>
                  </w:divBdr>
                </w:div>
                <w:div w:id="1997492691">
                  <w:marLeft w:val="480"/>
                  <w:marRight w:val="0"/>
                  <w:marTop w:val="0"/>
                  <w:marBottom w:val="0"/>
                  <w:divBdr>
                    <w:top w:val="none" w:sz="0" w:space="0" w:color="auto"/>
                    <w:left w:val="none" w:sz="0" w:space="0" w:color="auto"/>
                    <w:bottom w:val="none" w:sz="0" w:space="0" w:color="auto"/>
                    <w:right w:val="none" w:sz="0" w:space="0" w:color="auto"/>
                  </w:divBdr>
                </w:div>
                <w:div w:id="713236740">
                  <w:marLeft w:val="480"/>
                  <w:marRight w:val="0"/>
                  <w:marTop w:val="0"/>
                  <w:marBottom w:val="0"/>
                  <w:divBdr>
                    <w:top w:val="none" w:sz="0" w:space="0" w:color="auto"/>
                    <w:left w:val="none" w:sz="0" w:space="0" w:color="auto"/>
                    <w:bottom w:val="none" w:sz="0" w:space="0" w:color="auto"/>
                    <w:right w:val="none" w:sz="0" w:space="0" w:color="auto"/>
                  </w:divBdr>
                </w:div>
                <w:div w:id="650906838">
                  <w:marLeft w:val="480"/>
                  <w:marRight w:val="0"/>
                  <w:marTop w:val="0"/>
                  <w:marBottom w:val="0"/>
                  <w:divBdr>
                    <w:top w:val="none" w:sz="0" w:space="0" w:color="auto"/>
                    <w:left w:val="none" w:sz="0" w:space="0" w:color="auto"/>
                    <w:bottom w:val="none" w:sz="0" w:space="0" w:color="auto"/>
                    <w:right w:val="none" w:sz="0" w:space="0" w:color="auto"/>
                  </w:divBdr>
                </w:div>
                <w:div w:id="160894286">
                  <w:marLeft w:val="480"/>
                  <w:marRight w:val="0"/>
                  <w:marTop w:val="0"/>
                  <w:marBottom w:val="0"/>
                  <w:divBdr>
                    <w:top w:val="none" w:sz="0" w:space="0" w:color="auto"/>
                    <w:left w:val="none" w:sz="0" w:space="0" w:color="auto"/>
                    <w:bottom w:val="none" w:sz="0" w:space="0" w:color="auto"/>
                    <w:right w:val="none" w:sz="0" w:space="0" w:color="auto"/>
                  </w:divBdr>
                </w:div>
                <w:div w:id="42684506">
                  <w:marLeft w:val="480"/>
                  <w:marRight w:val="0"/>
                  <w:marTop w:val="0"/>
                  <w:marBottom w:val="0"/>
                  <w:divBdr>
                    <w:top w:val="none" w:sz="0" w:space="0" w:color="auto"/>
                    <w:left w:val="none" w:sz="0" w:space="0" w:color="auto"/>
                    <w:bottom w:val="none" w:sz="0" w:space="0" w:color="auto"/>
                    <w:right w:val="none" w:sz="0" w:space="0" w:color="auto"/>
                  </w:divBdr>
                </w:div>
                <w:div w:id="851408361">
                  <w:marLeft w:val="480"/>
                  <w:marRight w:val="0"/>
                  <w:marTop w:val="0"/>
                  <w:marBottom w:val="0"/>
                  <w:divBdr>
                    <w:top w:val="none" w:sz="0" w:space="0" w:color="auto"/>
                    <w:left w:val="none" w:sz="0" w:space="0" w:color="auto"/>
                    <w:bottom w:val="none" w:sz="0" w:space="0" w:color="auto"/>
                    <w:right w:val="none" w:sz="0" w:space="0" w:color="auto"/>
                  </w:divBdr>
                </w:div>
                <w:div w:id="121197993">
                  <w:marLeft w:val="480"/>
                  <w:marRight w:val="0"/>
                  <w:marTop w:val="0"/>
                  <w:marBottom w:val="0"/>
                  <w:divBdr>
                    <w:top w:val="none" w:sz="0" w:space="0" w:color="auto"/>
                    <w:left w:val="none" w:sz="0" w:space="0" w:color="auto"/>
                    <w:bottom w:val="none" w:sz="0" w:space="0" w:color="auto"/>
                    <w:right w:val="none" w:sz="0" w:space="0" w:color="auto"/>
                  </w:divBdr>
                </w:div>
                <w:div w:id="1537618948">
                  <w:marLeft w:val="480"/>
                  <w:marRight w:val="0"/>
                  <w:marTop w:val="0"/>
                  <w:marBottom w:val="0"/>
                  <w:divBdr>
                    <w:top w:val="none" w:sz="0" w:space="0" w:color="auto"/>
                    <w:left w:val="none" w:sz="0" w:space="0" w:color="auto"/>
                    <w:bottom w:val="none" w:sz="0" w:space="0" w:color="auto"/>
                    <w:right w:val="none" w:sz="0" w:space="0" w:color="auto"/>
                  </w:divBdr>
                </w:div>
                <w:div w:id="317267472">
                  <w:marLeft w:val="480"/>
                  <w:marRight w:val="0"/>
                  <w:marTop w:val="0"/>
                  <w:marBottom w:val="0"/>
                  <w:divBdr>
                    <w:top w:val="none" w:sz="0" w:space="0" w:color="auto"/>
                    <w:left w:val="none" w:sz="0" w:space="0" w:color="auto"/>
                    <w:bottom w:val="none" w:sz="0" w:space="0" w:color="auto"/>
                    <w:right w:val="none" w:sz="0" w:space="0" w:color="auto"/>
                  </w:divBdr>
                </w:div>
                <w:div w:id="1382559119">
                  <w:marLeft w:val="480"/>
                  <w:marRight w:val="0"/>
                  <w:marTop w:val="0"/>
                  <w:marBottom w:val="0"/>
                  <w:divBdr>
                    <w:top w:val="none" w:sz="0" w:space="0" w:color="auto"/>
                    <w:left w:val="none" w:sz="0" w:space="0" w:color="auto"/>
                    <w:bottom w:val="none" w:sz="0" w:space="0" w:color="auto"/>
                    <w:right w:val="none" w:sz="0" w:space="0" w:color="auto"/>
                  </w:divBdr>
                </w:div>
                <w:div w:id="1639652186">
                  <w:marLeft w:val="480"/>
                  <w:marRight w:val="0"/>
                  <w:marTop w:val="0"/>
                  <w:marBottom w:val="0"/>
                  <w:divBdr>
                    <w:top w:val="none" w:sz="0" w:space="0" w:color="auto"/>
                    <w:left w:val="none" w:sz="0" w:space="0" w:color="auto"/>
                    <w:bottom w:val="none" w:sz="0" w:space="0" w:color="auto"/>
                    <w:right w:val="none" w:sz="0" w:space="0" w:color="auto"/>
                  </w:divBdr>
                </w:div>
                <w:div w:id="1286542108">
                  <w:marLeft w:val="480"/>
                  <w:marRight w:val="0"/>
                  <w:marTop w:val="0"/>
                  <w:marBottom w:val="0"/>
                  <w:divBdr>
                    <w:top w:val="none" w:sz="0" w:space="0" w:color="auto"/>
                    <w:left w:val="none" w:sz="0" w:space="0" w:color="auto"/>
                    <w:bottom w:val="none" w:sz="0" w:space="0" w:color="auto"/>
                    <w:right w:val="none" w:sz="0" w:space="0" w:color="auto"/>
                  </w:divBdr>
                </w:div>
                <w:div w:id="893583968">
                  <w:marLeft w:val="480"/>
                  <w:marRight w:val="0"/>
                  <w:marTop w:val="0"/>
                  <w:marBottom w:val="0"/>
                  <w:divBdr>
                    <w:top w:val="none" w:sz="0" w:space="0" w:color="auto"/>
                    <w:left w:val="none" w:sz="0" w:space="0" w:color="auto"/>
                    <w:bottom w:val="none" w:sz="0" w:space="0" w:color="auto"/>
                    <w:right w:val="none" w:sz="0" w:space="0" w:color="auto"/>
                  </w:divBdr>
                </w:div>
                <w:div w:id="368116796">
                  <w:marLeft w:val="480"/>
                  <w:marRight w:val="0"/>
                  <w:marTop w:val="0"/>
                  <w:marBottom w:val="0"/>
                  <w:divBdr>
                    <w:top w:val="none" w:sz="0" w:space="0" w:color="auto"/>
                    <w:left w:val="none" w:sz="0" w:space="0" w:color="auto"/>
                    <w:bottom w:val="none" w:sz="0" w:space="0" w:color="auto"/>
                    <w:right w:val="none" w:sz="0" w:space="0" w:color="auto"/>
                  </w:divBdr>
                </w:div>
                <w:div w:id="2027712900">
                  <w:marLeft w:val="480"/>
                  <w:marRight w:val="0"/>
                  <w:marTop w:val="0"/>
                  <w:marBottom w:val="0"/>
                  <w:divBdr>
                    <w:top w:val="none" w:sz="0" w:space="0" w:color="auto"/>
                    <w:left w:val="none" w:sz="0" w:space="0" w:color="auto"/>
                    <w:bottom w:val="none" w:sz="0" w:space="0" w:color="auto"/>
                    <w:right w:val="none" w:sz="0" w:space="0" w:color="auto"/>
                  </w:divBdr>
                </w:div>
                <w:div w:id="2108848271">
                  <w:marLeft w:val="480"/>
                  <w:marRight w:val="0"/>
                  <w:marTop w:val="0"/>
                  <w:marBottom w:val="0"/>
                  <w:divBdr>
                    <w:top w:val="none" w:sz="0" w:space="0" w:color="auto"/>
                    <w:left w:val="none" w:sz="0" w:space="0" w:color="auto"/>
                    <w:bottom w:val="none" w:sz="0" w:space="0" w:color="auto"/>
                    <w:right w:val="none" w:sz="0" w:space="0" w:color="auto"/>
                  </w:divBdr>
                </w:div>
                <w:div w:id="725641750">
                  <w:marLeft w:val="480"/>
                  <w:marRight w:val="0"/>
                  <w:marTop w:val="0"/>
                  <w:marBottom w:val="0"/>
                  <w:divBdr>
                    <w:top w:val="none" w:sz="0" w:space="0" w:color="auto"/>
                    <w:left w:val="none" w:sz="0" w:space="0" w:color="auto"/>
                    <w:bottom w:val="none" w:sz="0" w:space="0" w:color="auto"/>
                    <w:right w:val="none" w:sz="0" w:space="0" w:color="auto"/>
                  </w:divBdr>
                </w:div>
                <w:div w:id="1753503972">
                  <w:marLeft w:val="480"/>
                  <w:marRight w:val="0"/>
                  <w:marTop w:val="0"/>
                  <w:marBottom w:val="0"/>
                  <w:divBdr>
                    <w:top w:val="none" w:sz="0" w:space="0" w:color="auto"/>
                    <w:left w:val="none" w:sz="0" w:space="0" w:color="auto"/>
                    <w:bottom w:val="none" w:sz="0" w:space="0" w:color="auto"/>
                    <w:right w:val="none" w:sz="0" w:space="0" w:color="auto"/>
                  </w:divBdr>
                </w:div>
                <w:div w:id="1155756405">
                  <w:marLeft w:val="480"/>
                  <w:marRight w:val="0"/>
                  <w:marTop w:val="0"/>
                  <w:marBottom w:val="0"/>
                  <w:divBdr>
                    <w:top w:val="none" w:sz="0" w:space="0" w:color="auto"/>
                    <w:left w:val="none" w:sz="0" w:space="0" w:color="auto"/>
                    <w:bottom w:val="none" w:sz="0" w:space="0" w:color="auto"/>
                    <w:right w:val="none" w:sz="0" w:space="0" w:color="auto"/>
                  </w:divBdr>
                </w:div>
                <w:div w:id="946620628">
                  <w:marLeft w:val="480"/>
                  <w:marRight w:val="0"/>
                  <w:marTop w:val="0"/>
                  <w:marBottom w:val="0"/>
                  <w:divBdr>
                    <w:top w:val="none" w:sz="0" w:space="0" w:color="auto"/>
                    <w:left w:val="none" w:sz="0" w:space="0" w:color="auto"/>
                    <w:bottom w:val="none" w:sz="0" w:space="0" w:color="auto"/>
                    <w:right w:val="none" w:sz="0" w:space="0" w:color="auto"/>
                  </w:divBdr>
                </w:div>
                <w:div w:id="38672297">
                  <w:marLeft w:val="480"/>
                  <w:marRight w:val="0"/>
                  <w:marTop w:val="0"/>
                  <w:marBottom w:val="0"/>
                  <w:divBdr>
                    <w:top w:val="none" w:sz="0" w:space="0" w:color="auto"/>
                    <w:left w:val="none" w:sz="0" w:space="0" w:color="auto"/>
                    <w:bottom w:val="none" w:sz="0" w:space="0" w:color="auto"/>
                    <w:right w:val="none" w:sz="0" w:space="0" w:color="auto"/>
                  </w:divBdr>
                </w:div>
                <w:div w:id="755244601">
                  <w:marLeft w:val="480"/>
                  <w:marRight w:val="0"/>
                  <w:marTop w:val="0"/>
                  <w:marBottom w:val="0"/>
                  <w:divBdr>
                    <w:top w:val="none" w:sz="0" w:space="0" w:color="auto"/>
                    <w:left w:val="none" w:sz="0" w:space="0" w:color="auto"/>
                    <w:bottom w:val="none" w:sz="0" w:space="0" w:color="auto"/>
                    <w:right w:val="none" w:sz="0" w:space="0" w:color="auto"/>
                  </w:divBdr>
                </w:div>
                <w:div w:id="274169620">
                  <w:marLeft w:val="480"/>
                  <w:marRight w:val="0"/>
                  <w:marTop w:val="0"/>
                  <w:marBottom w:val="0"/>
                  <w:divBdr>
                    <w:top w:val="none" w:sz="0" w:space="0" w:color="auto"/>
                    <w:left w:val="none" w:sz="0" w:space="0" w:color="auto"/>
                    <w:bottom w:val="none" w:sz="0" w:space="0" w:color="auto"/>
                    <w:right w:val="none" w:sz="0" w:space="0" w:color="auto"/>
                  </w:divBdr>
                </w:div>
                <w:div w:id="1544440890">
                  <w:marLeft w:val="480"/>
                  <w:marRight w:val="0"/>
                  <w:marTop w:val="0"/>
                  <w:marBottom w:val="0"/>
                  <w:divBdr>
                    <w:top w:val="none" w:sz="0" w:space="0" w:color="auto"/>
                    <w:left w:val="none" w:sz="0" w:space="0" w:color="auto"/>
                    <w:bottom w:val="none" w:sz="0" w:space="0" w:color="auto"/>
                    <w:right w:val="none" w:sz="0" w:space="0" w:color="auto"/>
                  </w:divBdr>
                </w:div>
                <w:div w:id="1600332267">
                  <w:marLeft w:val="480"/>
                  <w:marRight w:val="0"/>
                  <w:marTop w:val="0"/>
                  <w:marBottom w:val="0"/>
                  <w:divBdr>
                    <w:top w:val="none" w:sz="0" w:space="0" w:color="auto"/>
                    <w:left w:val="none" w:sz="0" w:space="0" w:color="auto"/>
                    <w:bottom w:val="none" w:sz="0" w:space="0" w:color="auto"/>
                    <w:right w:val="none" w:sz="0" w:space="0" w:color="auto"/>
                  </w:divBdr>
                </w:div>
                <w:div w:id="1331324264">
                  <w:marLeft w:val="480"/>
                  <w:marRight w:val="0"/>
                  <w:marTop w:val="0"/>
                  <w:marBottom w:val="0"/>
                  <w:divBdr>
                    <w:top w:val="none" w:sz="0" w:space="0" w:color="auto"/>
                    <w:left w:val="none" w:sz="0" w:space="0" w:color="auto"/>
                    <w:bottom w:val="none" w:sz="0" w:space="0" w:color="auto"/>
                    <w:right w:val="none" w:sz="0" w:space="0" w:color="auto"/>
                  </w:divBdr>
                </w:div>
                <w:div w:id="1870602142">
                  <w:marLeft w:val="480"/>
                  <w:marRight w:val="0"/>
                  <w:marTop w:val="0"/>
                  <w:marBottom w:val="0"/>
                  <w:divBdr>
                    <w:top w:val="none" w:sz="0" w:space="0" w:color="auto"/>
                    <w:left w:val="none" w:sz="0" w:space="0" w:color="auto"/>
                    <w:bottom w:val="none" w:sz="0" w:space="0" w:color="auto"/>
                    <w:right w:val="none" w:sz="0" w:space="0" w:color="auto"/>
                  </w:divBdr>
                </w:div>
                <w:div w:id="90591506">
                  <w:marLeft w:val="480"/>
                  <w:marRight w:val="0"/>
                  <w:marTop w:val="0"/>
                  <w:marBottom w:val="0"/>
                  <w:divBdr>
                    <w:top w:val="none" w:sz="0" w:space="0" w:color="auto"/>
                    <w:left w:val="none" w:sz="0" w:space="0" w:color="auto"/>
                    <w:bottom w:val="none" w:sz="0" w:space="0" w:color="auto"/>
                    <w:right w:val="none" w:sz="0" w:space="0" w:color="auto"/>
                  </w:divBdr>
                </w:div>
                <w:div w:id="1093280173">
                  <w:marLeft w:val="480"/>
                  <w:marRight w:val="0"/>
                  <w:marTop w:val="0"/>
                  <w:marBottom w:val="0"/>
                  <w:divBdr>
                    <w:top w:val="none" w:sz="0" w:space="0" w:color="auto"/>
                    <w:left w:val="none" w:sz="0" w:space="0" w:color="auto"/>
                    <w:bottom w:val="none" w:sz="0" w:space="0" w:color="auto"/>
                    <w:right w:val="none" w:sz="0" w:space="0" w:color="auto"/>
                  </w:divBdr>
                </w:div>
                <w:div w:id="1841236180">
                  <w:marLeft w:val="480"/>
                  <w:marRight w:val="0"/>
                  <w:marTop w:val="0"/>
                  <w:marBottom w:val="0"/>
                  <w:divBdr>
                    <w:top w:val="none" w:sz="0" w:space="0" w:color="auto"/>
                    <w:left w:val="none" w:sz="0" w:space="0" w:color="auto"/>
                    <w:bottom w:val="none" w:sz="0" w:space="0" w:color="auto"/>
                    <w:right w:val="none" w:sz="0" w:space="0" w:color="auto"/>
                  </w:divBdr>
                </w:div>
                <w:div w:id="1167211257">
                  <w:marLeft w:val="480"/>
                  <w:marRight w:val="0"/>
                  <w:marTop w:val="0"/>
                  <w:marBottom w:val="0"/>
                  <w:divBdr>
                    <w:top w:val="none" w:sz="0" w:space="0" w:color="auto"/>
                    <w:left w:val="none" w:sz="0" w:space="0" w:color="auto"/>
                    <w:bottom w:val="none" w:sz="0" w:space="0" w:color="auto"/>
                    <w:right w:val="none" w:sz="0" w:space="0" w:color="auto"/>
                  </w:divBdr>
                </w:div>
                <w:div w:id="2079591241">
                  <w:marLeft w:val="480"/>
                  <w:marRight w:val="0"/>
                  <w:marTop w:val="0"/>
                  <w:marBottom w:val="0"/>
                  <w:divBdr>
                    <w:top w:val="none" w:sz="0" w:space="0" w:color="auto"/>
                    <w:left w:val="none" w:sz="0" w:space="0" w:color="auto"/>
                    <w:bottom w:val="none" w:sz="0" w:space="0" w:color="auto"/>
                    <w:right w:val="none" w:sz="0" w:space="0" w:color="auto"/>
                  </w:divBdr>
                </w:div>
                <w:div w:id="2081948463">
                  <w:marLeft w:val="480"/>
                  <w:marRight w:val="0"/>
                  <w:marTop w:val="0"/>
                  <w:marBottom w:val="0"/>
                  <w:divBdr>
                    <w:top w:val="none" w:sz="0" w:space="0" w:color="auto"/>
                    <w:left w:val="none" w:sz="0" w:space="0" w:color="auto"/>
                    <w:bottom w:val="none" w:sz="0" w:space="0" w:color="auto"/>
                    <w:right w:val="none" w:sz="0" w:space="0" w:color="auto"/>
                  </w:divBdr>
                </w:div>
                <w:div w:id="458259338">
                  <w:marLeft w:val="480"/>
                  <w:marRight w:val="0"/>
                  <w:marTop w:val="0"/>
                  <w:marBottom w:val="0"/>
                  <w:divBdr>
                    <w:top w:val="none" w:sz="0" w:space="0" w:color="auto"/>
                    <w:left w:val="none" w:sz="0" w:space="0" w:color="auto"/>
                    <w:bottom w:val="none" w:sz="0" w:space="0" w:color="auto"/>
                    <w:right w:val="none" w:sz="0" w:space="0" w:color="auto"/>
                  </w:divBdr>
                </w:div>
                <w:div w:id="132261469">
                  <w:marLeft w:val="480"/>
                  <w:marRight w:val="0"/>
                  <w:marTop w:val="0"/>
                  <w:marBottom w:val="0"/>
                  <w:divBdr>
                    <w:top w:val="none" w:sz="0" w:space="0" w:color="auto"/>
                    <w:left w:val="none" w:sz="0" w:space="0" w:color="auto"/>
                    <w:bottom w:val="none" w:sz="0" w:space="0" w:color="auto"/>
                    <w:right w:val="none" w:sz="0" w:space="0" w:color="auto"/>
                  </w:divBdr>
                </w:div>
                <w:div w:id="1602027932">
                  <w:marLeft w:val="480"/>
                  <w:marRight w:val="0"/>
                  <w:marTop w:val="0"/>
                  <w:marBottom w:val="0"/>
                  <w:divBdr>
                    <w:top w:val="none" w:sz="0" w:space="0" w:color="auto"/>
                    <w:left w:val="none" w:sz="0" w:space="0" w:color="auto"/>
                    <w:bottom w:val="none" w:sz="0" w:space="0" w:color="auto"/>
                    <w:right w:val="none" w:sz="0" w:space="0" w:color="auto"/>
                  </w:divBdr>
                </w:div>
                <w:div w:id="884565603">
                  <w:marLeft w:val="480"/>
                  <w:marRight w:val="0"/>
                  <w:marTop w:val="0"/>
                  <w:marBottom w:val="0"/>
                  <w:divBdr>
                    <w:top w:val="none" w:sz="0" w:space="0" w:color="auto"/>
                    <w:left w:val="none" w:sz="0" w:space="0" w:color="auto"/>
                    <w:bottom w:val="none" w:sz="0" w:space="0" w:color="auto"/>
                    <w:right w:val="none" w:sz="0" w:space="0" w:color="auto"/>
                  </w:divBdr>
                </w:div>
                <w:div w:id="424498365">
                  <w:marLeft w:val="480"/>
                  <w:marRight w:val="0"/>
                  <w:marTop w:val="0"/>
                  <w:marBottom w:val="0"/>
                  <w:divBdr>
                    <w:top w:val="none" w:sz="0" w:space="0" w:color="auto"/>
                    <w:left w:val="none" w:sz="0" w:space="0" w:color="auto"/>
                    <w:bottom w:val="none" w:sz="0" w:space="0" w:color="auto"/>
                    <w:right w:val="none" w:sz="0" w:space="0" w:color="auto"/>
                  </w:divBdr>
                </w:div>
                <w:div w:id="163010825">
                  <w:marLeft w:val="480"/>
                  <w:marRight w:val="0"/>
                  <w:marTop w:val="0"/>
                  <w:marBottom w:val="0"/>
                  <w:divBdr>
                    <w:top w:val="none" w:sz="0" w:space="0" w:color="auto"/>
                    <w:left w:val="none" w:sz="0" w:space="0" w:color="auto"/>
                    <w:bottom w:val="none" w:sz="0" w:space="0" w:color="auto"/>
                    <w:right w:val="none" w:sz="0" w:space="0" w:color="auto"/>
                  </w:divBdr>
                </w:div>
                <w:div w:id="1107232734">
                  <w:marLeft w:val="480"/>
                  <w:marRight w:val="0"/>
                  <w:marTop w:val="0"/>
                  <w:marBottom w:val="0"/>
                  <w:divBdr>
                    <w:top w:val="none" w:sz="0" w:space="0" w:color="auto"/>
                    <w:left w:val="none" w:sz="0" w:space="0" w:color="auto"/>
                    <w:bottom w:val="none" w:sz="0" w:space="0" w:color="auto"/>
                    <w:right w:val="none" w:sz="0" w:space="0" w:color="auto"/>
                  </w:divBdr>
                </w:div>
                <w:div w:id="1449813781">
                  <w:marLeft w:val="480"/>
                  <w:marRight w:val="0"/>
                  <w:marTop w:val="0"/>
                  <w:marBottom w:val="0"/>
                  <w:divBdr>
                    <w:top w:val="none" w:sz="0" w:space="0" w:color="auto"/>
                    <w:left w:val="none" w:sz="0" w:space="0" w:color="auto"/>
                    <w:bottom w:val="none" w:sz="0" w:space="0" w:color="auto"/>
                    <w:right w:val="none" w:sz="0" w:space="0" w:color="auto"/>
                  </w:divBdr>
                </w:div>
                <w:div w:id="892622756">
                  <w:marLeft w:val="480"/>
                  <w:marRight w:val="0"/>
                  <w:marTop w:val="0"/>
                  <w:marBottom w:val="0"/>
                  <w:divBdr>
                    <w:top w:val="none" w:sz="0" w:space="0" w:color="auto"/>
                    <w:left w:val="none" w:sz="0" w:space="0" w:color="auto"/>
                    <w:bottom w:val="none" w:sz="0" w:space="0" w:color="auto"/>
                    <w:right w:val="none" w:sz="0" w:space="0" w:color="auto"/>
                  </w:divBdr>
                </w:div>
                <w:div w:id="1039164097">
                  <w:marLeft w:val="480"/>
                  <w:marRight w:val="0"/>
                  <w:marTop w:val="0"/>
                  <w:marBottom w:val="0"/>
                  <w:divBdr>
                    <w:top w:val="none" w:sz="0" w:space="0" w:color="auto"/>
                    <w:left w:val="none" w:sz="0" w:space="0" w:color="auto"/>
                    <w:bottom w:val="none" w:sz="0" w:space="0" w:color="auto"/>
                    <w:right w:val="none" w:sz="0" w:space="0" w:color="auto"/>
                  </w:divBdr>
                </w:div>
                <w:div w:id="1031953852">
                  <w:marLeft w:val="480"/>
                  <w:marRight w:val="0"/>
                  <w:marTop w:val="0"/>
                  <w:marBottom w:val="0"/>
                  <w:divBdr>
                    <w:top w:val="none" w:sz="0" w:space="0" w:color="auto"/>
                    <w:left w:val="none" w:sz="0" w:space="0" w:color="auto"/>
                    <w:bottom w:val="none" w:sz="0" w:space="0" w:color="auto"/>
                    <w:right w:val="none" w:sz="0" w:space="0" w:color="auto"/>
                  </w:divBdr>
                </w:div>
                <w:div w:id="383993862">
                  <w:marLeft w:val="480"/>
                  <w:marRight w:val="0"/>
                  <w:marTop w:val="0"/>
                  <w:marBottom w:val="0"/>
                  <w:divBdr>
                    <w:top w:val="none" w:sz="0" w:space="0" w:color="auto"/>
                    <w:left w:val="none" w:sz="0" w:space="0" w:color="auto"/>
                    <w:bottom w:val="none" w:sz="0" w:space="0" w:color="auto"/>
                    <w:right w:val="none" w:sz="0" w:space="0" w:color="auto"/>
                  </w:divBdr>
                </w:div>
                <w:div w:id="617221536">
                  <w:marLeft w:val="480"/>
                  <w:marRight w:val="0"/>
                  <w:marTop w:val="0"/>
                  <w:marBottom w:val="0"/>
                  <w:divBdr>
                    <w:top w:val="none" w:sz="0" w:space="0" w:color="auto"/>
                    <w:left w:val="none" w:sz="0" w:space="0" w:color="auto"/>
                    <w:bottom w:val="none" w:sz="0" w:space="0" w:color="auto"/>
                    <w:right w:val="none" w:sz="0" w:space="0" w:color="auto"/>
                  </w:divBdr>
                </w:div>
                <w:div w:id="787819633">
                  <w:marLeft w:val="480"/>
                  <w:marRight w:val="0"/>
                  <w:marTop w:val="0"/>
                  <w:marBottom w:val="0"/>
                  <w:divBdr>
                    <w:top w:val="none" w:sz="0" w:space="0" w:color="auto"/>
                    <w:left w:val="none" w:sz="0" w:space="0" w:color="auto"/>
                    <w:bottom w:val="none" w:sz="0" w:space="0" w:color="auto"/>
                    <w:right w:val="none" w:sz="0" w:space="0" w:color="auto"/>
                  </w:divBdr>
                </w:div>
                <w:div w:id="186256783">
                  <w:marLeft w:val="480"/>
                  <w:marRight w:val="0"/>
                  <w:marTop w:val="0"/>
                  <w:marBottom w:val="0"/>
                  <w:divBdr>
                    <w:top w:val="none" w:sz="0" w:space="0" w:color="auto"/>
                    <w:left w:val="none" w:sz="0" w:space="0" w:color="auto"/>
                    <w:bottom w:val="none" w:sz="0" w:space="0" w:color="auto"/>
                    <w:right w:val="none" w:sz="0" w:space="0" w:color="auto"/>
                  </w:divBdr>
                </w:div>
                <w:div w:id="757294667">
                  <w:marLeft w:val="480"/>
                  <w:marRight w:val="0"/>
                  <w:marTop w:val="0"/>
                  <w:marBottom w:val="0"/>
                  <w:divBdr>
                    <w:top w:val="none" w:sz="0" w:space="0" w:color="auto"/>
                    <w:left w:val="none" w:sz="0" w:space="0" w:color="auto"/>
                    <w:bottom w:val="none" w:sz="0" w:space="0" w:color="auto"/>
                    <w:right w:val="none" w:sz="0" w:space="0" w:color="auto"/>
                  </w:divBdr>
                </w:div>
                <w:div w:id="1932159217">
                  <w:marLeft w:val="480"/>
                  <w:marRight w:val="0"/>
                  <w:marTop w:val="0"/>
                  <w:marBottom w:val="0"/>
                  <w:divBdr>
                    <w:top w:val="none" w:sz="0" w:space="0" w:color="auto"/>
                    <w:left w:val="none" w:sz="0" w:space="0" w:color="auto"/>
                    <w:bottom w:val="none" w:sz="0" w:space="0" w:color="auto"/>
                    <w:right w:val="none" w:sz="0" w:space="0" w:color="auto"/>
                  </w:divBdr>
                </w:div>
                <w:div w:id="493574378">
                  <w:marLeft w:val="480"/>
                  <w:marRight w:val="0"/>
                  <w:marTop w:val="0"/>
                  <w:marBottom w:val="0"/>
                  <w:divBdr>
                    <w:top w:val="none" w:sz="0" w:space="0" w:color="auto"/>
                    <w:left w:val="none" w:sz="0" w:space="0" w:color="auto"/>
                    <w:bottom w:val="none" w:sz="0" w:space="0" w:color="auto"/>
                    <w:right w:val="none" w:sz="0" w:space="0" w:color="auto"/>
                  </w:divBdr>
                </w:div>
                <w:div w:id="583152421">
                  <w:marLeft w:val="480"/>
                  <w:marRight w:val="0"/>
                  <w:marTop w:val="0"/>
                  <w:marBottom w:val="0"/>
                  <w:divBdr>
                    <w:top w:val="none" w:sz="0" w:space="0" w:color="auto"/>
                    <w:left w:val="none" w:sz="0" w:space="0" w:color="auto"/>
                    <w:bottom w:val="none" w:sz="0" w:space="0" w:color="auto"/>
                    <w:right w:val="none" w:sz="0" w:space="0" w:color="auto"/>
                  </w:divBdr>
                </w:div>
                <w:div w:id="864177500">
                  <w:marLeft w:val="480"/>
                  <w:marRight w:val="0"/>
                  <w:marTop w:val="0"/>
                  <w:marBottom w:val="0"/>
                  <w:divBdr>
                    <w:top w:val="none" w:sz="0" w:space="0" w:color="auto"/>
                    <w:left w:val="none" w:sz="0" w:space="0" w:color="auto"/>
                    <w:bottom w:val="none" w:sz="0" w:space="0" w:color="auto"/>
                    <w:right w:val="none" w:sz="0" w:space="0" w:color="auto"/>
                  </w:divBdr>
                </w:div>
                <w:div w:id="1514614379">
                  <w:marLeft w:val="480"/>
                  <w:marRight w:val="0"/>
                  <w:marTop w:val="0"/>
                  <w:marBottom w:val="0"/>
                  <w:divBdr>
                    <w:top w:val="none" w:sz="0" w:space="0" w:color="auto"/>
                    <w:left w:val="none" w:sz="0" w:space="0" w:color="auto"/>
                    <w:bottom w:val="none" w:sz="0" w:space="0" w:color="auto"/>
                    <w:right w:val="none" w:sz="0" w:space="0" w:color="auto"/>
                  </w:divBdr>
                </w:div>
              </w:divsChild>
            </w:div>
            <w:div w:id="477961073">
              <w:marLeft w:val="0"/>
              <w:marRight w:val="0"/>
              <w:marTop w:val="0"/>
              <w:marBottom w:val="0"/>
              <w:divBdr>
                <w:top w:val="none" w:sz="0" w:space="0" w:color="auto"/>
                <w:left w:val="none" w:sz="0" w:space="0" w:color="auto"/>
                <w:bottom w:val="none" w:sz="0" w:space="0" w:color="auto"/>
                <w:right w:val="none" w:sz="0" w:space="0" w:color="auto"/>
              </w:divBdr>
              <w:divsChild>
                <w:div w:id="494801311">
                  <w:marLeft w:val="480"/>
                  <w:marRight w:val="0"/>
                  <w:marTop w:val="0"/>
                  <w:marBottom w:val="0"/>
                  <w:divBdr>
                    <w:top w:val="none" w:sz="0" w:space="0" w:color="auto"/>
                    <w:left w:val="none" w:sz="0" w:space="0" w:color="auto"/>
                    <w:bottom w:val="none" w:sz="0" w:space="0" w:color="auto"/>
                    <w:right w:val="none" w:sz="0" w:space="0" w:color="auto"/>
                  </w:divBdr>
                </w:div>
                <w:div w:id="510796905">
                  <w:marLeft w:val="480"/>
                  <w:marRight w:val="0"/>
                  <w:marTop w:val="0"/>
                  <w:marBottom w:val="0"/>
                  <w:divBdr>
                    <w:top w:val="none" w:sz="0" w:space="0" w:color="auto"/>
                    <w:left w:val="none" w:sz="0" w:space="0" w:color="auto"/>
                    <w:bottom w:val="none" w:sz="0" w:space="0" w:color="auto"/>
                    <w:right w:val="none" w:sz="0" w:space="0" w:color="auto"/>
                  </w:divBdr>
                </w:div>
                <w:div w:id="1904294972">
                  <w:marLeft w:val="480"/>
                  <w:marRight w:val="0"/>
                  <w:marTop w:val="0"/>
                  <w:marBottom w:val="0"/>
                  <w:divBdr>
                    <w:top w:val="none" w:sz="0" w:space="0" w:color="auto"/>
                    <w:left w:val="none" w:sz="0" w:space="0" w:color="auto"/>
                    <w:bottom w:val="none" w:sz="0" w:space="0" w:color="auto"/>
                    <w:right w:val="none" w:sz="0" w:space="0" w:color="auto"/>
                  </w:divBdr>
                </w:div>
                <w:div w:id="1390493640">
                  <w:marLeft w:val="480"/>
                  <w:marRight w:val="0"/>
                  <w:marTop w:val="0"/>
                  <w:marBottom w:val="0"/>
                  <w:divBdr>
                    <w:top w:val="none" w:sz="0" w:space="0" w:color="auto"/>
                    <w:left w:val="none" w:sz="0" w:space="0" w:color="auto"/>
                    <w:bottom w:val="none" w:sz="0" w:space="0" w:color="auto"/>
                    <w:right w:val="none" w:sz="0" w:space="0" w:color="auto"/>
                  </w:divBdr>
                </w:div>
                <w:div w:id="1745030427">
                  <w:marLeft w:val="480"/>
                  <w:marRight w:val="0"/>
                  <w:marTop w:val="0"/>
                  <w:marBottom w:val="0"/>
                  <w:divBdr>
                    <w:top w:val="none" w:sz="0" w:space="0" w:color="auto"/>
                    <w:left w:val="none" w:sz="0" w:space="0" w:color="auto"/>
                    <w:bottom w:val="none" w:sz="0" w:space="0" w:color="auto"/>
                    <w:right w:val="none" w:sz="0" w:space="0" w:color="auto"/>
                  </w:divBdr>
                </w:div>
                <w:div w:id="1662466218">
                  <w:marLeft w:val="480"/>
                  <w:marRight w:val="0"/>
                  <w:marTop w:val="0"/>
                  <w:marBottom w:val="0"/>
                  <w:divBdr>
                    <w:top w:val="none" w:sz="0" w:space="0" w:color="auto"/>
                    <w:left w:val="none" w:sz="0" w:space="0" w:color="auto"/>
                    <w:bottom w:val="none" w:sz="0" w:space="0" w:color="auto"/>
                    <w:right w:val="none" w:sz="0" w:space="0" w:color="auto"/>
                  </w:divBdr>
                </w:div>
                <w:div w:id="2059433406">
                  <w:marLeft w:val="480"/>
                  <w:marRight w:val="0"/>
                  <w:marTop w:val="0"/>
                  <w:marBottom w:val="0"/>
                  <w:divBdr>
                    <w:top w:val="none" w:sz="0" w:space="0" w:color="auto"/>
                    <w:left w:val="none" w:sz="0" w:space="0" w:color="auto"/>
                    <w:bottom w:val="none" w:sz="0" w:space="0" w:color="auto"/>
                    <w:right w:val="none" w:sz="0" w:space="0" w:color="auto"/>
                  </w:divBdr>
                </w:div>
                <w:div w:id="851529403">
                  <w:marLeft w:val="480"/>
                  <w:marRight w:val="0"/>
                  <w:marTop w:val="0"/>
                  <w:marBottom w:val="0"/>
                  <w:divBdr>
                    <w:top w:val="none" w:sz="0" w:space="0" w:color="auto"/>
                    <w:left w:val="none" w:sz="0" w:space="0" w:color="auto"/>
                    <w:bottom w:val="none" w:sz="0" w:space="0" w:color="auto"/>
                    <w:right w:val="none" w:sz="0" w:space="0" w:color="auto"/>
                  </w:divBdr>
                </w:div>
                <w:div w:id="2105882083">
                  <w:marLeft w:val="480"/>
                  <w:marRight w:val="0"/>
                  <w:marTop w:val="0"/>
                  <w:marBottom w:val="0"/>
                  <w:divBdr>
                    <w:top w:val="none" w:sz="0" w:space="0" w:color="auto"/>
                    <w:left w:val="none" w:sz="0" w:space="0" w:color="auto"/>
                    <w:bottom w:val="none" w:sz="0" w:space="0" w:color="auto"/>
                    <w:right w:val="none" w:sz="0" w:space="0" w:color="auto"/>
                  </w:divBdr>
                </w:div>
                <w:div w:id="1689982305">
                  <w:marLeft w:val="480"/>
                  <w:marRight w:val="0"/>
                  <w:marTop w:val="0"/>
                  <w:marBottom w:val="0"/>
                  <w:divBdr>
                    <w:top w:val="none" w:sz="0" w:space="0" w:color="auto"/>
                    <w:left w:val="none" w:sz="0" w:space="0" w:color="auto"/>
                    <w:bottom w:val="none" w:sz="0" w:space="0" w:color="auto"/>
                    <w:right w:val="none" w:sz="0" w:space="0" w:color="auto"/>
                  </w:divBdr>
                </w:div>
                <w:div w:id="877012400">
                  <w:marLeft w:val="480"/>
                  <w:marRight w:val="0"/>
                  <w:marTop w:val="0"/>
                  <w:marBottom w:val="0"/>
                  <w:divBdr>
                    <w:top w:val="none" w:sz="0" w:space="0" w:color="auto"/>
                    <w:left w:val="none" w:sz="0" w:space="0" w:color="auto"/>
                    <w:bottom w:val="none" w:sz="0" w:space="0" w:color="auto"/>
                    <w:right w:val="none" w:sz="0" w:space="0" w:color="auto"/>
                  </w:divBdr>
                </w:div>
                <w:div w:id="1615097477">
                  <w:marLeft w:val="480"/>
                  <w:marRight w:val="0"/>
                  <w:marTop w:val="0"/>
                  <w:marBottom w:val="0"/>
                  <w:divBdr>
                    <w:top w:val="none" w:sz="0" w:space="0" w:color="auto"/>
                    <w:left w:val="none" w:sz="0" w:space="0" w:color="auto"/>
                    <w:bottom w:val="none" w:sz="0" w:space="0" w:color="auto"/>
                    <w:right w:val="none" w:sz="0" w:space="0" w:color="auto"/>
                  </w:divBdr>
                </w:div>
                <w:div w:id="356780822">
                  <w:marLeft w:val="480"/>
                  <w:marRight w:val="0"/>
                  <w:marTop w:val="0"/>
                  <w:marBottom w:val="0"/>
                  <w:divBdr>
                    <w:top w:val="none" w:sz="0" w:space="0" w:color="auto"/>
                    <w:left w:val="none" w:sz="0" w:space="0" w:color="auto"/>
                    <w:bottom w:val="none" w:sz="0" w:space="0" w:color="auto"/>
                    <w:right w:val="none" w:sz="0" w:space="0" w:color="auto"/>
                  </w:divBdr>
                </w:div>
                <w:div w:id="1273587855">
                  <w:marLeft w:val="480"/>
                  <w:marRight w:val="0"/>
                  <w:marTop w:val="0"/>
                  <w:marBottom w:val="0"/>
                  <w:divBdr>
                    <w:top w:val="none" w:sz="0" w:space="0" w:color="auto"/>
                    <w:left w:val="none" w:sz="0" w:space="0" w:color="auto"/>
                    <w:bottom w:val="none" w:sz="0" w:space="0" w:color="auto"/>
                    <w:right w:val="none" w:sz="0" w:space="0" w:color="auto"/>
                  </w:divBdr>
                </w:div>
                <w:div w:id="1380132543">
                  <w:marLeft w:val="480"/>
                  <w:marRight w:val="0"/>
                  <w:marTop w:val="0"/>
                  <w:marBottom w:val="0"/>
                  <w:divBdr>
                    <w:top w:val="none" w:sz="0" w:space="0" w:color="auto"/>
                    <w:left w:val="none" w:sz="0" w:space="0" w:color="auto"/>
                    <w:bottom w:val="none" w:sz="0" w:space="0" w:color="auto"/>
                    <w:right w:val="none" w:sz="0" w:space="0" w:color="auto"/>
                  </w:divBdr>
                </w:div>
                <w:div w:id="1967810670">
                  <w:marLeft w:val="480"/>
                  <w:marRight w:val="0"/>
                  <w:marTop w:val="0"/>
                  <w:marBottom w:val="0"/>
                  <w:divBdr>
                    <w:top w:val="none" w:sz="0" w:space="0" w:color="auto"/>
                    <w:left w:val="none" w:sz="0" w:space="0" w:color="auto"/>
                    <w:bottom w:val="none" w:sz="0" w:space="0" w:color="auto"/>
                    <w:right w:val="none" w:sz="0" w:space="0" w:color="auto"/>
                  </w:divBdr>
                </w:div>
                <w:div w:id="2018731294">
                  <w:marLeft w:val="480"/>
                  <w:marRight w:val="0"/>
                  <w:marTop w:val="0"/>
                  <w:marBottom w:val="0"/>
                  <w:divBdr>
                    <w:top w:val="none" w:sz="0" w:space="0" w:color="auto"/>
                    <w:left w:val="none" w:sz="0" w:space="0" w:color="auto"/>
                    <w:bottom w:val="none" w:sz="0" w:space="0" w:color="auto"/>
                    <w:right w:val="none" w:sz="0" w:space="0" w:color="auto"/>
                  </w:divBdr>
                </w:div>
                <w:div w:id="1545483951">
                  <w:marLeft w:val="480"/>
                  <w:marRight w:val="0"/>
                  <w:marTop w:val="0"/>
                  <w:marBottom w:val="0"/>
                  <w:divBdr>
                    <w:top w:val="none" w:sz="0" w:space="0" w:color="auto"/>
                    <w:left w:val="none" w:sz="0" w:space="0" w:color="auto"/>
                    <w:bottom w:val="none" w:sz="0" w:space="0" w:color="auto"/>
                    <w:right w:val="none" w:sz="0" w:space="0" w:color="auto"/>
                  </w:divBdr>
                </w:div>
                <w:div w:id="1711223836">
                  <w:marLeft w:val="480"/>
                  <w:marRight w:val="0"/>
                  <w:marTop w:val="0"/>
                  <w:marBottom w:val="0"/>
                  <w:divBdr>
                    <w:top w:val="none" w:sz="0" w:space="0" w:color="auto"/>
                    <w:left w:val="none" w:sz="0" w:space="0" w:color="auto"/>
                    <w:bottom w:val="none" w:sz="0" w:space="0" w:color="auto"/>
                    <w:right w:val="none" w:sz="0" w:space="0" w:color="auto"/>
                  </w:divBdr>
                </w:div>
                <w:div w:id="1007369061">
                  <w:marLeft w:val="480"/>
                  <w:marRight w:val="0"/>
                  <w:marTop w:val="0"/>
                  <w:marBottom w:val="0"/>
                  <w:divBdr>
                    <w:top w:val="none" w:sz="0" w:space="0" w:color="auto"/>
                    <w:left w:val="none" w:sz="0" w:space="0" w:color="auto"/>
                    <w:bottom w:val="none" w:sz="0" w:space="0" w:color="auto"/>
                    <w:right w:val="none" w:sz="0" w:space="0" w:color="auto"/>
                  </w:divBdr>
                </w:div>
                <w:div w:id="763917033">
                  <w:marLeft w:val="480"/>
                  <w:marRight w:val="0"/>
                  <w:marTop w:val="0"/>
                  <w:marBottom w:val="0"/>
                  <w:divBdr>
                    <w:top w:val="none" w:sz="0" w:space="0" w:color="auto"/>
                    <w:left w:val="none" w:sz="0" w:space="0" w:color="auto"/>
                    <w:bottom w:val="none" w:sz="0" w:space="0" w:color="auto"/>
                    <w:right w:val="none" w:sz="0" w:space="0" w:color="auto"/>
                  </w:divBdr>
                </w:div>
                <w:div w:id="297035264">
                  <w:marLeft w:val="480"/>
                  <w:marRight w:val="0"/>
                  <w:marTop w:val="0"/>
                  <w:marBottom w:val="0"/>
                  <w:divBdr>
                    <w:top w:val="none" w:sz="0" w:space="0" w:color="auto"/>
                    <w:left w:val="none" w:sz="0" w:space="0" w:color="auto"/>
                    <w:bottom w:val="none" w:sz="0" w:space="0" w:color="auto"/>
                    <w:right w:val="none" w:sz="0" w:space="0" w:color="auto"/>
                  </w:divBdr>
                </w:div>
                <w:div w:id="980305261">
                  <w:marLeft w:val="480"/>
                  <w:marRight w:val="0"/>
                  <w:marTop w:val="0"/>
                  <w:marBottom w:val="0"/>
                  <w:divBdr>
                    <w:top w:val="none" w:sz="0" w:space="0" w:color="auto"/>
                    <w:left w:val="none" w:sz="0" w:space="0" w:color="auto"/>
                    <w:bottom w:val="none" w:sz="0" w:space="0" w:color="auto"/>
                    <w:right w:val="none" w:sz="0" w:space="0" w:color="auto"/>
                  </w:divBdr>
                </w:div>
                <w:div w:id="353464932">
                  <w:marLeft w:val="480"/>
                  <w:marRight w:val="0"/>
                  <w:marTop w:val="0"/>
                  <w:marBottom w:val="0"/>
                  <w:divBdr>
                    <w:top w:val="none" w:sz="0" w:space="0" w:color="auto"/>
                    <w:left w:val="none" w:sz="0" w:space="0" w:color="auto"/>
                    <w:bottom w:val="none" w:sz="0" w:space="0" w:color="auto"/>
                    <w:right w:val="none" w:sz="0" w:space="0" w:color="auto"/>
                  </w:divBdr>
                </w:div>
                <w:div w:id="453065043">
                  <w:marLeft w:val="480"/>
                  <w:marRight w:val="0"/>
                  <w:marTop w:val="0"/>
                  <w:marBottom w:val="0"/>
                  <w:divBdr>
                    <w:top w:val="none" w:sz="0" w:space="0" w:color="auto"/>
                    <w:left w:val="none" w:sz="0" w:space="0" w:color="auto"/>
                    <w:bottom w:val="none" w:sz="0" w:space="0" w:color="auto"/>
                    <w:right w:val="none" w:sz="0" w:space="0" w:color="auto"/>
                  </w:divBdr>
                </w:div>
                <w:div w:id="992564467">
                  <w:marLeft w:val="480"/>
                  <w:marRight w:val="0"/>
                  <w:marTop w:val="0"/>
                  <w:marBottom w:val="0"/>
                  <w:divBdr>
                    <w:top w:val="none" w:sz="0" w:space="0" w:color="auto"/>
                    <w:left w:val="none" w:sz="0" w:space="0" w:color="auto"/>
                    <w:bottom w:val="none" w:sz="0" w:space="0" w:color="auto"/>
                    <w:right w:val="none" w:sz="0" w:space="0" w:color="auto"/>
                  </w:divBdr>
                </w:div>
                <w:div w:id="341788663">
                  <w:marLeft w:val="480"/>
                  <w:marRight w:val="0"/>
                  <w:marTop w:val="0"/>
                  <w:marBottom w:val="0"/>
                  <w:divBdr>
                    <w:top w:val="none" w:sz="0" w:space="0" w:color="auto"/>
                    <w:left w:val="none" w:sz="0" w:space="0" w:color="auto"/>
                    <w:bottom w:val="none" w:sz="0" w:space="0" w:color="auto"/>
                    <w:right w:val="none" w:sz="0" w:space="0" w:color="auto"/>
                  </w:divBdr>
                </w:div>
                <w:div w:id="1839955051">
                  <w:marLeft w:val="480"/>
                  <w:marRight w:val="0"/>
                  <w:marTop w:val="0"/>
                  <w:marBottom w:val="0"/>
                  <w:divBdr>
                    <w:top w:val="none" w:sz="0" w:space="0" w:color="auto"/>
                    <w:left w:val="none" w:sz="0" w:space="0" w:color="auto"/>
                    <w:bottom w:val="none" w:sz="0" w:space="0" w:color="auto"/>
                    <w:right w:val="none" w:sz="0" w:space="0" w:color="auto"/>
                  </w:divBdr>
                </w:div>
                <w:div w:id="843714261">
                  <w:marLeft w:val="480"/>
                  <w:marRight w:val="0"/>
                  <w:marTop w:val="0"/>
                  <w:marBottom w:val="0"/>
                  <w:divBdr>
                    <w:top w:val="none" w:sz="0" w:space="0" w:color="auto"/>
                    <w:left w:val="none" w:sz="0" w:space="0" w:color="auto"/>
                    <w:bottom w:val="none" w:sz="0" w:space="0" w:color="auto"/>
                    <w:right w:val="none" w:sz="0" w:space="0" w:color="auto"/>
                  </w:divBdr>
                </w:div>
                <w:div w:id="232468762">
                  <w:marLeft w:val="480"/>
                  <w:marRight w:val="0"/>
                  <w:marTop w:val="0"/>
                  <w:marBottom w:val="0"/>
                  <w:divBdr>
                    <w:top w:val="none" w:sz="0" w:space="0" w:color="auto"/>
                    <w:left w:val="none" w:sz="0" w:space="0" w:color="auto"/>
                    <w:bottom w:val="none" w:sz="0" w:space="0" w:color="auto"/>
                    <w:right w:val="none" w:sz="0" w:space="0" w:color="auto"/>
                  </w:divBdr>
                </w:div>
                <w:div w:id="1402675501">
                  <w:marLeft w:val="480"/>
                  <w:marRight w:val="0"/>
                  <w:marTop w:val="0"/>
                  <w:marBottom w:val="0"/>
                  <w:divBdr>
                    <w:top w:val="none" w:sz="0" w:space="0" w:color="auto"/>
                    <w:left w:val="none" w:sz="0" w:space="0" w:color="auto"/>
                    <w:bottom w:val="none" w:sz="0" w:space="0" w:color="auto"/>
                    <w:right w:val="none" w:sz="0" w:space="0" w:color="auto"/>
                  </w:divBdr>
                </w:div>
                <w:div w:id="1208029171">
                  <w:marLeft w:val="480"/>
                  <w:marRight w:val="0"/>
                  <w:marTop w:val="0"/>
                  <w:marBottom w:val="0"/>
                  <w:divBdr>
                    <w:top w:val="none" w:sz="0" w:space="0" w:color="auto"/>
                    <w:left w:val="none" w:sz="0" w:space="0" w:color="auto"/>
                    <w:bottom w:val="none" w:sz="0" w:space="0" w:color="auto"/>
                    <w:right w:val="none" w:sz="0" w:space="0" w:color="auto"/>
                  </w:divBdr>
                </w:div>
                <w:div w:id="2048872253">
                  <w:marLeft w:val="480"/>
                  <w:marRight w:val="0"/>
                  <w:marTop w:val="0"/>
                  <w:marBottom w:val="0"/>
                  <w:divBdr>
                    <w:top w:val="none" w:sz="0" w:space="0" w:color="auto"/>
                    <w:left w:val="none" w:sz="0" w:space="0" w:color="auto"/>
                    <w:bottom w:val="none" w:sz="0" w:space="0" w:color="auto"/>
                    <w:right w:val="none" w:sz="0" w:space="0" w:color="auto"/>
                  </w:divBdr>
                </w:div>
                <w:div w:id="2086566126">
                  <w:marLeft w:val="480"/>
                  <w:marRight w:val="0"/>
                  <w:marTop w:val="0"/>
                  <w:marBottom w:val="0"/>
                  <w:divBdr>
                    <w:top w:val="none" w:sz="0" w:space="0" w:color="auto"/>
                    <w:left w:val="none" w:sz="0" w:space="0" w:color="auto"/>
                    <w:bottom w:val="none" w:sz="0" w:space="0" w:color="auto"/>
                    <w:right w:val="none" w:sz="0" w:space="0" w:color="auto"/>
                  </w:divBdr>
                </w:div>
                <w:div w:id="1947034329">
                  <w:marLeft w:val="480"/>
                  <w:marRight w:val="0"/>
                  <w:marTop w:val="0"/>
                  <w:marBottom w:val="0"/>
                  <w:divBdr>
                    <w:top w:val="none" w:sz="0" w:space="0" w:color="auto"/>
                    <w:left w:val="none" w:sz="0" w:space="0" w:color="auto"/>
                    <w:bottom w:val="none" w:sz="0" w:space="0" w:color="auto"/>
                    <w:right w:val="none" w:sz="0" w:space="0" w:color="auto"/>
                  </w:divBdr>
                </w:div>
                <w:div w:id="1236428910">
                  <w:marLeft w:val="480"/>
                  <w:marRight w:val="0"/>
                  <w:marTop w:val="0"/>
                  <w:marBottom w:val="0"/>
                  <w:divBdr>
                    <w:top w:val="none" w:sz="0" w:space="0" w:color="auto"/>
                    <w:left w:val="none" w:sz="0" w:space="0" w:color="auto"/>
                    <w:bottom w:val="none" w:sz="0" w:space="0" w:color="auto"/>
                    <w:right w:val="none" w:sz="0" w:space="0" w:color="auto"/>
                  </w:divBdr>
                </w:div>
                <w:div w:id="1939483322">
                  <w:marLeft w:val="480"/>
                  <w:marRight w:val="0"/>
                  <w:marTop w:val="0"/>
                  <w:marBottom w:val="0"/>
                  <w:divBdr>
                    <w:top w:val="none" w:sz="0" w:space="0" w:color="auto"/>
                    <w:left w:val="none" w:sz="0" w:space="0" w:color="auto"/>
                    <w:bottom w:val="none" w:sz="0" w:space="0" w:color="auto"/>
                    <w:right w:val="none" w:sz="0" w:space="0" w:color="auto"/>
                  </w:divBdr>
                </w:div>
                <w:div w:id="1190222069">
                  <w:marLeft w:val="480"/>
                  <w:marRight w:val="0"/>
                  <w:marTop w:val="0"/>
                  <w:marBottom w:val="0"/>
                  <w:divBdr>
                    <w:top w:val="none" w:sz="0" w:space="0" w:color="auto"/>
                    <w:left w:val="none" w:sz="0" w:space="0" w:color="auto"/>
                    <w:bottom w:val="none" w:sz="0" w:space="0" w:color="auto"/>
                    <w:right w:val="none" w:sz="0" w:space="0" w:color="auto"/>
                  </w:divBdr>
                </w:div>
                <w:div w:id="1092898885">
                  <w:marLeft w:val="480"/>
                  <w:marRight w:val="0"/>
                  <w:marTop w:val="0"/>
                  <w:marBottom w:val="0"/>
                  <w:divBdr>
                    <w:top w:val="none" w:sz="0" w:space="0" w:color="auto"/>
                    <w:left w:val="none" w:sz="0" w:space="0" w:color="auto"/>
                    <w:bottom w:val="none" w:sz="0" w:space="0" w:color="auto"/>
                    <w:right w:val="none" w:sz="0" w:space="0" w:color="auto"/>
                  </w:divBdr>
                </w:div>
                <w:div w:id="217859299">
                  <w:marLeft w:val="480"/>
                  <w:marRight w:val="0"/>
                  <w:marTop w:val="0"/>
                  <w:marBottom w:val="0"/>
                  <w:divBdr>
                    <w:top w:val="none" w:sz="0" w:space="0" w:color="auto"/>
                    <w:left w:val="none" w:sz="0" w:space="0" w:color="auto"/>
                    <w:bottom w:val="none" w:sz="0" w:space="0" w:color="auto"/>
                    <w:right w:val="none" w:sz="0" w:space="0" w:color="auto"/>
                  </w:divBdr>
                </w:div>
                <w:div w:id="1678459890">
                  <w:marLeft w:val="480"/>
                  <w:marRight w:val="0"/>
                  <w:marTop w:val="0"/>
                  <w:marBottom w:val="0"/>
                  <w:divBdr>
                    <w:top w:val="none" w:sz="0" w:space="0" w:color="auto"/>
                    <w:left w:val="none" w:sz="0" w:space="0" w:color="auto"/>
                    <w:bottom w:val="none" w:sz="0" w:space="0" w:color="auto"/>
                    <w:right w:val="none" w:sz="0" w:space="0" w:color="auto"/>
                  </w:divBdr>
                </w:div>
                <w:div w:id="626543805">
                  <w:marLeft w:val="480"/>
                  <w:marRight w:val="0"/>
                  <w:marTop w:val="0"/>
                  <w:marBottom w:val="0"/>
                  <w:divBdr>
                    <w:top w:val="none" w:sz="0" w:space="0" w:color="auto"/>
                    <w:left w:val="none" w:sz="0" w:space="0" w:color="auto"/>
                    <w:bottom w:val="none" w:sz="0" w:space="0" w:color="auto"/>
                    <w:right w:val="none" w:sz="0" w:space="0" w:color="auto"/>
                  </w:divBdr>
                </w:div>
                <w:div w:id="465855177">
                  <w:marLeft w:val="480"/>
                  <w:marRight w:val="0"/>
                  <w:marTop w:val="0"/>
                  <w:marBottom w:val="0"/>
                  <w:divBdr>
                    <w:top w:val="none" w:sz="0" w:space="0" w:color="auto"/>
                    <w:left w:val="none" w:sz="0" w:space="0" w:color="auto"/>
                    <w:bottom w:val="none" w:sz="0" w:space="0" w:color="auto"/>
                    <w:right w:val="none" w:sz="0" w:space="0" w:color="auto"/>
                  </w:divBdr>
                </w:div>
                <w:div w:id="1515877359">
                  <w:marLeft w:val="480"/>
                  <w:marRight w:val="0"/>
                  <w:marTop w:val="0"/>
                  <w:marBottom w:val="0"/>
                  <w:divBdr>
                    <w:top w:val="none" w:sz="0" w:space="0" w:color="auto"/>
                    <w:left w:val="none" w:sz="0" w:space="0" w:color="auto"/>
                    <w:bottom w:val="none" w:sz="0" w:space="0" w:color="auto"/>
                    <w:right w:val="none" w:sz="0" w:space="0" w:color="auto"/>
                  </w:divBdr>
                </w:div>
                <w:div w:id="1055813581">
                  <w:marLeft w:val="480"/>
                  <w:marRight w:val="0"/>
                  <w:marTop w:val="0"/>
                  <w:marBottom w:val="0"/>
                  <w:divBdr>
                    <w:top w:val="none" w:sz="0" w:space="0" w:color="auto"/>
                    <w:left w:val="none" w:sz="0" w:space="0" w:color="auto"/>
                    <w:bottom w:val="none" w:sz="0" w:space="0" w:color="auto"/>
                    <w:right w:val="none" w:sz="0" w:space="0" w:color="auto"/>
                  </w:divBdr>
                </w:div>
                <w:div w:id="845095303">
                  <w:marLeft w:val="480"/>
                  <w:marRight w:val="0"/>
                  <w:marTop w:val="0"/>
                  <w:marBottom w:val="0"/>
                  <w:divBdr>
                    <w:top w:val="none" w:sz="0" w:space="0" w:color="auto"/>
                    <w:left w:val="none" w:sz="0" w:space="0" w:color="auto"/>
                    <w:bottom w:val="none" w:sz="0" w:space="0" w:color="auto"/>
                    <w:right w:val="none" w:sz="0" w:space="0" w:color="auto"/>
                  </w:divBdr>
                </w:div>
                <w:div w:id="1462193151">
                  <w:marLeft w:val="480"/>
                  <w:marRight w:val="0"/>
                  <w:marTop w:val="0"/>
                  <w:marBottom w:val="0"/>
                  <w:divBdr>
                    <w:top w:val="none" w:sz="0" w:space="0" w:color="auto"/>
                    <w:left w:val="none" w:sz="0" w:space="0" w:color="auto"/>
                    <w:bottom w:val="none" w:sz="0" w:space="0" w:color="auto"/>
                    <w:right w:val="none" w:sz="0" w:space="0" w:color="auto"/>
                  </w:divBdr>
                </w:div>
                <w:div w:id="376049236">
                  <w:marLeft w:val="480"/>
                  <w:marRight w:val="0"/>
                  <w:marTop w:val="0"/>
                  <w:marBottom w:val="0"/>
                  <w:divBdr>
                    <w:top w:val="none" w:sz="0" w:space="0" w:color="auto"/>
                    <w:left w:val="none" w:sz="0" w:space="0" w:color="auto"/>
                    <w:bottom w:val="none" w:sz="0" w:space="0" w:color="auto"/>
                    <w:right w:val="none" w:sz="0" w:space="0" w:color="auto"/>
                  </w:divBdr>
                </w:div>
                <w:div w:id="1094012758">
                  <w:marLeft w:val="480"/>
                  <w:marRight w:val="0"/>
                  <w:marTop w:val="0"/>
                  <w:marBottom w:val="0"/>
                  <w:divBdr>
                    <w:top w:val="none" w:sz="0" w:space="0" w:color="auto"/>
                    <w:left w:val="none" w:sz="0" w:space="0" w:color="auto"/>
                    <w:bottom w:val="none" w:sz="0" w:space="0" w:color="auto"/>
                    <w:right w:val="none" w:sz="0" w:space="0" w:color="auto"/>
                  </w:divBdr>
                </w:div>
                <w:div w:id="793016374">
                  <w:marLeft w:val="480"/>
                  <w:marRight w:val="0"/>
                  <w:marTop w:val="0"/>
                  <w:marBottom w:val="0"/>
                  <w:divBdr>
                    <w:top w:val="none" w:sz="0" w:space="0" w:color="auto"/>
                    <w:left w:val="none" w:sz="0" w:space="0" w:color="auto"/>
                    <w:bottom w:val="none" w:sz="0" w:space="0" w:color="auto"/>
                    <w:right w:val="none" w:sz="0" w:space="0" w:color="auto"/>
                  </w:divBdr>
                </w:div>
                <w:div w:id="1338997836">
                  <w:marLeft w:val="480"/>
                  <w:marRight w:val="0"/>
                  <w:marTop w:val="0"/>
                  <w:marBottom w:val="0"/>
                  <w:divBdr>
                    <w:top w:val="none" w:sz="0" w:space="0" w:color="auto"/>
                    <w:left w:val="none" w:sz="0" w:space="0" w:color="auto"/>
                    <w:bottom w:val="none" w:sz="0" w:space="0" w:color="auto"/>
                    <w:right w:val="none" w:sz="0" w:space="0" w:color="auto"/>
                  </w:divBdr>
                </w:div>
                <w:div w:id="167211664">
                  <w:marLeft w:val="480"/>
                  <w:marRight w:val="0"/>
                  <w:marTop w:val="0"/>
                  <w:marBottom w:val="0"/>
                  <w:divBdr>
                    <w:top w:val="none" w:sz="0" w:space="0" w:color="auto"/>
                    <w:left w:val="none" w:sz="0" w:space="0" w:color="auto"/>
                    <w:bottom w:val="none" w:sz="0" w:space="0" w:color="auto"/>
                    <w:right w:val="none" w:sz="0" w:space="0" w:color="auto"/>
                  </w:divBdr>
                </w:div>
                <w:div w:id="618954105">
                  <w:marLeft w:val="480"/>
                  <w:marRight w:val="0"/>
                  <w:marTop w:val="0"/>
                  <w:marBottom w:val="0"/>
                  <w:divBdr>
                    <w:top w:val="none" w:sz="0" w:space="0" w:color="auto"/>
                    <w:left w:val="none" w:sz="0" w:space="0" w:color="auto"/>
                    <w:bottom w:val="none" w:sz="0" w:space="0" w:color="auto"/>
                    <w:right w:val="none" w:sz="0" w:space="0" w:color="auto"/>
                  </w:divBdr>
                </w:div>
                <w:div w:id="782379360">
                  <w:marLeft w:val="480"/>
                  <w:marRight w:val="0"/>
                  <w:marTop w:val="0"/>
                  <w:marBottom w:val="0"/>
                  <w:divBdr>
                    <w:top w:val="none" w:sz="0" w:space="0" w:color="auto"/>
                    <w:left w:val="none" w:sz="0" w:space="0" w:color="auto"/>
                    <w:bottom w:val="none" w:sz="0" w:space="0" w:color="auto"/>
                    <w:right w:val="none" w:sz="0" w:space="0" w:color="auto"/>
                  </w:divBdr>
                </w:div>
                <w:div w:id="1630475657">
                  <w:marLeft w:val="480"/>
                  <w:marRight w:val="0"/>
                  <w:marTop w:val="0"/>
                  <w:marBottom w:val="0"/>
                  <w:divBdr>
                    <w:top w:val="none" w:sz="0" w:space="0" w:color="auto"/>
                    <w:left w:val="none" w:sz="0" w:space="0" w:color="auto"/>
                    <w:bottom w:val="none" w:sz="0" w:space="0" w:color="auto"/>
                    <w:right w:val="none" w:sz="0" w:space="0" w:color="auto"/>
                  </w:divBdr>
                </w:div>
                <w:div w:id="985816641">
                  <w:marLeft w:val="480"/>
                  <w:marRight w:val="0"/>
                  <w:marTop w:val="0"/>
                  <w:marBottom w:val="0"/>
                  <w:divBdr>
                    <w:top w:val="none" w:sz="0" w:space="0" w:color="auto"/>
                    <w:left w:val="none" w:sz="0" w:space="0" w:color="auto"/>
                    <w:bottom w:val="none" w:sz="0" w:space="0" w:color="auto"/>
                    <w:right w:val="none" w:sz="0" w:space="0" w:color="auto"/>
                  </w:divBdr>
                </w:div>
                <w:div w:id="2070033999">
                  <w:marLeft w:val="480"/>
                  <w:marRight w:val="0"/>
                  <w:marTop w:val="0"/>
                  <w:marBottom w:val="0"/>
                  <w:divBdr>
                    <w:top w:val="none" w:sz="0" w:space="0" w:color="auto"/>
                    <w:left w:val="none" w:sz="0" w:space="0" w:color="auto"/>
                    <w:bottom w:val="none" w:sz="0" w:space="0" w:color="auto"/>
                    <w:right w:val="none" w:sz="0" w:space="0" w:color="auto"/>
                  </w:divBdr>
                </w:div>
                <w:div w:id="164444700">
                  <w:marLeft w:val="480"/>
                  <w:marRight w:val="0"/>
                  <w:marTop w:val="0"/>
                  <w:marBottom w:val="0"/>
                  <w:divBdr>
                    <w:top w:val="none" w:sz="0" w:space="0" w:color="auto"/>
                    <w:left w:val="none" w:sz="0" w:space="0" w:color="auto"/>
                    <w:bottom w:val="none" w:sz="0" w:space="0" w:color="auto"/>
                    <w:right w:val="none" w:sz="0" w:space="0" w:color="auto"/>
                  </w:divBdr>
                </w:div>
                <w:div w:id="1303265520">
                  <w:marLeft w:val="480"/>
                  <w:marRight w:val="0"/>
                  <w:marTop w:val="0"/>
                  <w:marBottom w:val="0"/>
                  <w:divBdr>
                    <w:top w:val="none" w:sz="0" w:space="0" w:color="auto"/>
                    <w:left w:val="none" w:sz="0" w:space="0" w:color="auto"/>
                    <w:bottom w:val="none" w:sz="0" w:space="0" w:color="auto"/>
                    <w:right w:val="none" w:sz="0" w:space="0" w:color="auto"/>
                  </w:divBdr>
                </w:div>
                <w:div w:id="1638798472">
                  <w:marLeft w:val="480"/>
                  <w:marRight w:val="0"/>
                  <w:marTop w:val="0"/>
                  <w:marBottom w:val="0"/>
                  <w:divBdr>
                    <w:top w:val="none" w:sz="0" w:space="0" w:color="auto"/>
                    <w:left w:val="none" w:sz="0" w:space="0" w:color="auto"/>
                    <w:bottom w:val="none" w:sz="0" w:space="0" w:color="auto"/>
                    <w:right w:val="none" w:sz="0" w:space="0" w:color="auto"/>
                  </w:divBdr>
                </w:div>
                <w:div w:id="1175728716">
                  <w:marLeft w:val="480"/>
                  <w:marRight w:val="0"/>
                  <w:marTop w:val="0"/>
                  <w:marBottom w:val="0"/>
                  <w:divBdr>
                    <w:top w:val="none" w:sz="0" w:space="0" w:color="auto"/>
                    <w:left w:val="none" w:sz="0" w:space="0" w:color="auto"/>
                    <w:bottom w:val="none" w:sz="0" w:space="0" w:color="auto"/>
                    <w:right w:val="none" w:sz="0" w:space="0" w:color="auto"/>
                  </w:divBdr>
                </w:div>
                <w:div w:id="692999254">
                  <w:marLeft w:val="480"/>
                  <w:marRight w:val="0"/>
                  <w:marTop w:val="0"/>
                  <w:marBottom w:val="0"/>
                  <w:divBdr>
                    <w:top w:val="none" w:sz="0" w:space="0" w:color="auto"/>
                    <w:left w:val="none" w:sz="0" w:space="0" w:color="auto"/>
                    <w:bottom w:val="none" w:sz="0" w:space="0" w:color="auto"/>
                    <w:right w:val="none" w:sz="0" w:space="0" w:color="auto"/>
                  </w:divBdr>
                </w:div>
                <w:div w:id="10305032">
                  <w:marLeft w:val="480"/>
                  <w:marRight w:val="0"/>
                  <w:marTop w:val="0"/>
                  <w:marBottom w:val="0"/>
                  <w:divBdr>
                    <w:top w:val="none" w:sz="0" w:space="0" w:color="auto"/>
                    <w:left w:val="none" w:sz="0" w:space="0" w:color="auto"/>
                    <w:bottom w:val="none" w:sz="0" w:space="0" w:color="auto"/>
                    <w:right w:val="none" w:sz="0" w:space="0" w:color="auto"/>
                  </w:divBdr>
                </w:div>
                <w:div w:id="1430153590">
                  <w:marLeft w:val="480"/>
                  <w:marRight w:val="0"/>
                  <w:marTop w:val="0"/>
                  <w:marBottom w:val="0"/>
                  <w:divBdr>
                    <w:top w:val="none" w:sz="0" w:space="0" w:color="auto"/>
                    <w:left w:val="none" w:sz="0" w:space="0" w:color="auto"/>
                    <w:bottom w:val="none" w:sz="0" w:space="0" w:color="auto"/>
                    <w:right w:val="none" w:sz="0" w:space="0" w:color="auto"/>
                  </w:divBdr>
                </w:div>
                <w:div w:id="25912804">
                  <w:marLeft w:val="480"/>
                  <w:marRight w:val="0"/>
                  <w:marTop w:val="0"/>
                  <w:marBottom w:val="0"/>
                  <w:divBdr>
                    <w:top w:val="none" w:sz="0" w:space="0" w:color="auto"/>
                    <w:left w:val="none" w:sz="0" w:space="0" w:color="auto"/>
                    <w:bottom w:val="none" w:sz="0" w:space="0" w:color="auto"/>
                    <w:right w:val="none" w:sz="0" w:space="0" w:color="auto"/>
                  </w:divBdr>
                </w:div>
                <w:div w:id="41291965">
                  <w:marLeft w:val="480"/>
                  <w:marRight w:val="0"/>
                  <w:marTop w:val="0"/>
                  <w:marBottom w:val="0"/>
                  <w:divBdr>
                    <w:top w:val="none" w:sz="0" w:space="0" w:color="auto"/>
                    <w:left w:val="none" w:sz="0" w:space="0" w:color="auto"/>
                    <w:bottom w:val="none" w:sz="0" w:space="0" w:color="auto"/>
                    <w:right w:val="none" w:sz="0" w:space="0" w:color="auto"/>
                  </w:divBdr>
                </w:div>
                <w:div w:id="797065883">
                  <w:marLeft w:val="480"/>
                  <w:marRight w:val="0"/>
                  <w:marTop w:val="0"/>
                  <w:marBottom w:val="0"/>
                  <w:divBdr>
                    <w:top w:val="none" w:sz="0" w:space="0" w:color="auto"/>
                    <w:left w:val="none" w:sz="0" w:space="0" w:color="auto"/>
                    <w:bottom w:val="none" w:sz="0" w:space="0" w:color="auto"/>
                    <w:right w:val="none" w:sz="0" w:space="0" w:color="auto"/>
                  </w:divBdr>
                </w:div>
                <w:div w:id="1030372427">
                  <w:marLeft w:val="480"/>
                  <w:marRight w:val="0"/>
                  <w:marTop w:val="0"/>
                  <w:marBottom w:val="0"/>
                  <w:divBdr>
                    <w:top w:val="none" w:sz="0" w:space="0" w:color="auto"/>
                    <w:left w:val="none" w:sz="0" w:space="0" w:color="auto"/>
                    <w:bottom w:val="none" w:sz="0" w:space="0" w:color="auto"/>
                    <w:right w:val="none" w:sz="0" w:space="0" w:color="auto"/>
                  </w:divBdr>
                </w:div>
                <w:div w:id="597712290">
                  <w:marLeft w:val="480"/>
                  <w:marRight w:val="0"/>
                  <w:marTop w:val="0"/>
                  <w:marBottom w:val="0"/>
                  <w:divBdr>
                    <w:top w:val="none" w:sz="0" w:space="0" w:color="auto"/>
                    <w:left w:val="none" w:sz="0" w:space="0" w:color="auto"/>
                    <w:bottom w:val="none" w:sz="0" w:space="0" w:color="auto"/>
                    <w:right w:val="none" w:sz="0" w:space="0" w:color="auto"/>
                  </w:divBdr>
                </w:div>
                <w:div w:id="1088890133">
                  <w:marLeft w:val="480"/>
                  <w:marRight w:val="0"/>
                  <w:marTop w:val="0"/>
                  <w:marBottom w:val="0"/>
                  <w:divBdr>
                    <w:top w:val="none" w:sz="0" w:space="0" w:color="auto"/>
                    <w:left w:val="none" w:sz="0" w:space="0" w:color="auto"/>
                    <w:bottom w:val="none" w:sz="0" w:space="0" w:color="auto"/>
                    <w:right w:val="none" w:sz="0" w:space="0" w:color="auto"/>
                  </w:divBdr>
                </w:div>
              </w:divsChild>
            </w:div>
            <w:div w:id="2135521137">
              <w:marLeft w:val="0"/>
              <w:marRight w:val="0"/>
              <w:marTop w:val="0"/>
              <w:marBottom w:val="0"/>
              <w:divBdr>
                <w:top w:val="none" w:sz="0" w:space="0" w:color="auto"/>
                <w:left w:val="none" w:sz="0" w:space="0" w:color="auto"/>
                <w:bottom w:val="none" w:sz="0" w:space="0" w:color="auto"/>
                <w:right w:val="none" w:sz="0" w:space="0" w:color="auto"/>
              </w:divBdr>
              <w:divsChild>
                <w:div w:id="1334257655">
                  <w:marLeft w:val="480"/>
                  <w:marRight w:val="0"/>
                  <w:marTop w:val="0"/>
                  <w:marBottom w:val="0"/>
                  <w:divBdr>
                    <w:top w:val="none" w:sz="0" w:space="0" w:color="auto"/>
                    <w:left w:val="none" w:sz="0" w:space="0" w:color="auto"/>
                    <w:bottom w:val="none" w:sz="0" w:space="0" w:color="auto"/>
                    <w:right w:val="none" w:sz="0" w:space="0" w:color="auto"/>
                  </w:divBdr>
                </w:div>
                <w:div w:id="1039277862">
                  <w:marLeft w:val="480"/>
                  <w:marRight w:val="0"/>
                  <w:marTop w:val="0"/>
                  <w:marBottom w:val="0"/>
                  <w:divBdr>
                    <w:top w:val="none" w:sz="0" w:space="0" w:color="auto"/>
                    <w:left w:val="none" w:sz="0" w:space="0" w:color="auto"/>
                    <w:bottom w:val="none" w:sz="0" w:space="0" w:color="auto"/>
                    <w:right w:val="none" w:sz="0" w:space="0" w:color="auto"/>
                  </w:divBdr>
                </w:div>
                <w:div w:id="240679398">
                  <w:marLeft w:val="480"/>
                  <w:marRight w:val="0"/>
                  <w:marTop w:val="0"/>
                  <w:marBottom w:val="0"/>
                  <w:divBdr>
                    <w:top w:val="none" w:sz="0" w:space="0" w:color="auto"/>
                    <w:left w:val="none" w:sz="0" w:space="0" w:color="auto"/>
                    <w:bottom w:val="none" w:sz="0" w:space="0" w:color="auto"/>
                    <w:right w:val="none" w:sz="0" w:space="0" w:color="auto"/>
                  </w:divBdr>
                </w:div>
                <w:div w:id="660890056">
                  <w:marLeft w:val="480"/>
                  <w:marRight w:val="0"/>
                  <w:marTop w:val="0"/>
                  <w:marBottom w:val="0"/>
                  <w:divBdr>
                    <w:top w:val="none" w:sz="0" w:space="0" w:color="auto"/>
                    <w:left w:val="none" w:sz="0" w:space="0" w:color="auto"/>
                    <w:bottom w:val="none" w:sz="0" w:space="0" w:color="auto"/>
                    <w:right w:val="none" w:sz="0" w:space="0" w:color="auto"/>
                  </w:divBdr>
                </w:div>
                <w:div w:id="1290748327">
                  <w:marLeft w:val="480"/>
                  <w:marRight w:val="0"/>
                  <w:marTop w:val="0"/>
                  <w:marBottom w:val="0"/>
                  <w:divBdr>
                    <w:top w:val="none" w:sz="0" w:space="0" w:color="auto"/>
                    <w:left w:val="none" w:sz="0" w:space="0" w:color="auto"/>
                    <w:bottom w:val="none" w:sz="0" w:space="0" w:color="auto"/>
                    <w:right w:val="none" w:sz="0" w:space="0" w:color="auto"/>
                  </w:divBdr>
                </w:div>
                <w:div w:id="1019937498">
                  <w:marLeft w:val="480"/>
                  <w:marRight w:val="0"/>
                  <w:marTop w:val="0"/>
                  <w:marBottom w:val="0"/>
                  <w:divBdr>
                    <w:top w:val="none" w:sz="0" w:space="0" w:color="auto"/>
                    <w:left w:val="none" w:sz="0" w:space="0" w:color="auto"/>
                    <w:bottom w:val="none" w:sz="0" w:space="0" w:color="auto"/>
                    <w:right w:val="none" w:sz="0" w:space="0" w:color="auto"/>
                  </w:divBdr>
                </w:div>
                <w:div w:id="1985233898">
                  <w:marLeft w:val="480"/>
                  <w:marRight w:val="0"/>
                  <w:marTop w:val="0"/>
                  <w:marBottom w:val="0"/>
                  <w:divBdr>
                    <w:top w:val="none" w:sz="0" w:space="0" w:color="auto"/>
                    <w:left w:val="none" w:sz="0" w:space="0" w:color="auto"/>
                    <w:bottom w:val="none" w:sz="0" w:space="0" w:color="auto"/>
                    <w:right w:val="none" w:sz="0" w:space="0" w:color="auto"/>
                  </w:divBdr>
                </w:div>
                <w:div w:id="1995912133">
                  <w:marLeft w:val="480"/>
                  <w:marRight w:val="0"/>
                  <w:marTop w:val="0"/>
                  <w:marBottom w:val="0"/>
                  <w:divBdr>
                    <w:top w:val="none" w:sz="0" w:space="0" w:color="auto"/>
                    <w:left w:val="none" w:sz="0" w:space="0" w:color="auto"/>
                    <w:bottom w:val="none" w:sz="0" w:space="0" w:color="auto"/>
                    <w:right w:val="none" w:sz="0" w:space="0" w:color="auto"/>
                  </w:divBdr>
                </w:div>
                <w:div w:id="870806461">
                  <w:marLeft w:val="480"/>
                  <w:marRight w:val="0"/>
                  <w:marTop w:val="0"/>
                  <w:marBottom w:val="0"/>
                  <w:divBdr>
                    <w:top w:val="none" w:sz="0" w:space="0" w:color="auto"/>
                    <w:left w:val="none" w:sz="0" w:space="0" w:color="auto"/>
                    <w:bottom w:val="none" w:sz="0" w:space="0" w:color="auto"/>
                    <w:right w:val="none" w:sz="0" w:space="0" w:color="auto"/>
                  </w:divBdr>
                </w:div>
                <w:div w:id="902638208">
                  <w:marLeft w:val="480"/>
                  <w:marRight w:val="0"/>
                  <w:marTop w:val="0"/>
                  <w:marBottom w:val="0"/>
                  <w:divBdr>
                    <w:top w:val="none" w:sz="0" w:space="0" w:color="auto"/>
                    <w:left w:val="none" w:sz="0" w:space="0" w:color="auto"/>
                    <w:bottom w:val="none" w:sz="0" w:space="0" w:color="auto"/>
                    <w:right w:val="none" w:sz="0" w:space="0" w:color="auto"/>
                  </w:divBdr>
                </w:div>
                <w:div w:id="79065298">
                  <w:marLeft w:val="480"/>
                  <w:marRight w:val="0"/>
                  <w:marTop w:val="0"/>
                  <w:marBottom w:val="0"/>
                  <w:divBdr>
                    <w:top w:val="none" w:sz="0" w:space="0" w:color="auto"/>
                    <w:left w:val="none" w:sz="0" w:space="0" w:color="auto"/>
                    <w:bottom w:val="none" w:sz="0" w:space="0" w:color="auto"/>
                    <w:right w:val="none" w:sz="0" w:space="0" w:color="auto"/>
                  </w:divBdr>
                </w:div>
                <w:div w:id="1426732302">
                  <w:marLeft w:val="480"/>
                  <w:marRight w:val="0"/>
                  <w:marTop w:val="0"/>
                  <w:marBottom w:val="0"/>
                  <w:divBdr>
                    <w:top w:val="none" w:sz="0" w:space="0" w:color="auto"/>
                    <w:left w:val="none" w:sz="0" w:space="0" w:color="auto"/>
                    <w:bottom w:val="none" w:sz="0" w:space="0" w:color="auto"/>
                    <w:right w:val="none" w:sz="0" w:space="0" w:color="auto"/>
                  </w:divBdr>
                </w:div>
                <w:div w:id="2076195544">
                  <w:marLeft w:val="480"/>
                  <w:marRight w:val="0"/>
                  <w:marTop w:val="0"/>
                  <w:marBottom w:val="0"/>
                  <w:divBdr>
                    <w:top w:val="none" w:sz="0" w:space="0" w:color="auto"/>
                    <w:left w:val="none" w:sz="0" w:space="0" w:color="auto"/>
                    <w:bottom w:val="none" w:sz="0" w:space="0" w:color="auto"/>
                    <w:right w:val="none" w:sz="0" w:space="0" w:color="auto"/>
                  </w:divBdr>
                </w:div>
                <w:div w:id="2141996024">
                  <w:marLeft w:val="480"/>
                  <w:marRight w:val="0"/>
                  <w:marTop w:val="0"/>
                  <w:marBottom w:val="0"/>
                  <w:divBdr>
                    <w:top w:val="none" w:sz="0" w:space="0" w:color="auto"/>
                    <w:left w:val="none" w:sz="0" w:space="0" w:color="auto"/>
                    <w:bottom w:val="none" w:sz="0" w:space="0" w:color="auto"/>
                    <w:right w:val="none" w:sz="0" w:space="0" w:color="auto"/>
                  </w:divBdr>
                </w:div>
                <w:div w:id="763497668">
                  <w:marLeft w:val="480"/>
                  <w:marRight w:val="0"/>
                  <w:marTop w:val="0"/>
                  <w:marBottom w:val="0"/>
                  <w:divBdr>
                    <w:top w:val="none" w:sz="0" w:space="0" w:color="auto"/>
                    <w:left w:val="none" w:sz="0" w:space="0" w:color="auto"/>
                    <w:bottom w:val="none" w:sz="0" w:space="0" w:color="auto"/>
                    <w:right w:val="none" w:sz="0" w:space="0" w:color="auto"/>
                  </w:divBdr>
                </w:div>
                <w:div w:id="1277827933">
                  <w:marLeft w:val="480"/>
                  <w:marRight w:val="0"/>
                  <w:marTop w:val="0"/>
                  <w:marBottom w:val="0"/>
                  <w:divBdr>
                    <w:top w:val="none" w:sz="0" w:space="0" w:color="auto"/>
                    <w:left w:val="none" w:sz="0" w:space="0" w:color="auto"/>
                    <w:bottom w:val="none" w:sz="0" w:space="0" w:color="auto"/>
                    <w:right w:val="none" w:sz="0" w:space="0" w:color="auto"/>
                  </w:divBdr>
                </w:div>
                <w:div w:id="1495294334">
                  <w:marLeft w:val="480"/>
                  <w:marRight w:val="0"/>
                  <w:marTop w:val="0"/>
                  <w:marBottom w:val="0"/>
                  <w:divBdr>
                    <w:top w:val="none" w:sz="0" w:space="0" w:color="auto"/>
                    <w:left w:val="none" w:sz="0" w:space="0" w:color="auto"/>
                    <w:bottom w:val="none" w:sz="0" w:space="0" w:color="auto"/>
                    <w:right w:val="none" w:sz="0" w:space="0" w:color="auto"/>
                  </w:divBdr>
                </w:div>
                <w:div w:id="997536099">
                  <w:marLeft w:val="480"/>
                  <w:marRight w:val="0"/>
                  <w:marTop w:val="0"/>
                  <w:marBottom w:val="0"/>
                  <w:divBdr>
                    <w:top w:val="none" w:sz="0" w:space="0" w:color="auto"/>
                    <w:left w:val="none" w:sz="0" w:space="0" w:color="auto"/>
                    <w:bottom w:val="none" w:sz="0" w:space="0" w:color="auto"/>
                    <w:right w:val="none" w:sz="0" w:space="0" w:color="auto"/>
                  </w:divBdr>
                </w:div>
                <w:div w:id="724910213">
                  <w:marLeft w:val="480"/>
                  <w:marRight w:val="0"/>
                  <w:marTop w:val="0"/>
                  <w:marBottom w:val="0"/>
                  <w:divBdr>
                    <w:top w:val="none" w:sz="0" w:space="0" w:color="auto"/>
                    <w:left w:val="none" w:sz="0" w:space="0" w:color="auto"/>
                    <w:bottom w:val="none" w:sz="0" w:space="0" w:color="auto"/>
                    <w:right w:val="none" w:sz="0" w:space="0" w:color="auto"/>
                  </w:divBdr>
                </w:div>
                <w:div w:id="1118796555">
                  <w:marLeft w:val="480"/>
                  <w:marRight w:val="0"/>
                  <w:marTop w:val="0"/>
                  <w:marBottom w:val="0"/>
                  <w:divBdr>
                    <w:top w:val="none" w:sz="0" w:space="0" w:color="auto"/>
                    <w:left w:val="none" w:sz="0" w:space="0" w:color="auto"/>
                    <w:bottom w:val="none" w:sz="0" w:space="0" w:color="auto"/>
                    <w:right w:val="none" w:sz="0" w:space="0" w:color="auto"/>
                  </w:divBdr>
                </w:div>
                <w:div w:id="1907104147">
                  <w:marLeft w:val="480"/>
                  <w:marRight w:val="0"/>
                  <w:marTop w:val="0"/>
                  <w:marBottom w:val="0"/>
                  <w:divBdr>
                    <w:top w:val="none" w:sz="0" w:space="0" w:color="auto"/>
                    <w:left w:val="none" w:sz="0" w:space="0" w:color="auto"/>
                    <w:bottom w:val="none" w:sz="0" w:space="0" w:color="auto"/>
                    <w:right w:val="none" w:sz="0" w:space="0" w:color="auto"/>
                  </w:divBdr>
                </w:div>
                <w:div w:id="713309963">
                  <w:marLeft w:val="480"/>
                  <w:marRight w:val="0"/>
                  <w:marTop w:val="0"/>
                  <w:marBottom w:val="0"/>
                  <w:divBdr>
                    <w:top w:val="none" w:sz="0" w:space="0" w:color="auto"/>
                    <w:left w:val="none" w:sz="0" w:space="0" w:color="auto"/>
                    <w:bottom w:val="none" w:sz="0" w:space="0" w:color="auto"/>
                    <w:right w:val="none" w:sz="0" w:space="0" w:color="auto"/>
                  </w:divBdr>
                </w:div>
                <w:div w:id="564726900">
                  <w:marLeft w:val="480"/>
                  <w:marRight w:val="0"/>
                  <w:marTop w:val="0"/>
                  <w:marBottom w:val="0"/>
                  <w:divBdr>
                    <w:top w:val="none" w:sz="0" w:space="0" w:color="auto"/>
                    <w:left w:val="none" w:sz="0" w:space="0" w:color="auto"/>
                    <w:bottom w:val="none" w:sz="0" w:space="0" w:color="auto"/>
                    <w:right w:val="none" w:sz="0" w:space="0" w:color="auto"/>
                  </w:divBdr>
                </w:div>
                <w:div w:id="1149444324">
                  <w:marLeft w:val="480"/>
                  <w:marRight w:val="0"/>
                  <w:marTop w:val="0"/>
                  <w:marBottom w:val="0"/>
                  <w:divBdr>
                    <w:top w:val="none" w:sz="0" w:space="0" w:color="auto"/>
                    <w:left w:val="none" w:sz="0" w:space="0" w:color="auto"/>
                    <w:bottom w:val="none" w:sz="0" w:space="0" w:color="auto"/>
                    <w:right w:val="none" w:sz="0" w:space="0" w:color="auto"/>
                  </w:divBdr>
                </w:div>
                <w:div w:id="1298147984">
                  <w:marLeft w:val="480"/>
                  <w:marRight w:val="0"/>
                  <w:marTop w:val="0"/>
                  <w:marBottom w:val="0"/>
                  <w:divBdr>
                    <w:top w:val="none" w:sz="0" w:space="0" w:color="auto"/>
                    <w:left w:val="none" w:sz="0" w:space="0" w:color="auto"/>
                    <w:bottom w:val="none" w:sz="0" w:space="0" w:color="auto"/>
                    <w:right w:val="none" w:sz="0" w:space="0" w:color="auto"/>
                  </w:divBdr>
                </w:div>
                <w:div w:id="1714186666">
                  <w:marLeft w:val="480"/>
                  <w:marRight w:val="0"/>
                  <w:marTop w:val="0"/>
                  <w:marBottom w:val="0"/>
                  <w:divBdr>
                    <w:top w:val="none" w:sz="0" w:space="0" w:color="auto"/>
                    <w:left w:val="none" w:sz="0" w:space="0" w:color="auto"/>
                    <w:bottom w:val="none" w:sz="0" w:space="0" w:color="auto"/>
                    <w:right w:val="none" w:sz="0" w:space="0" w:color="auto"/>
                  </w:divBdr>
                </w:div>
                <w:div w:id="1459908601">
                  <w:marLeft w:val="480"/>
                  <w:marRight w:val="0"/>
                  <w:marTop w:val="0"/>
                  <w:marBottom w:val="0"/>
                  <w:divBdr>
                    <w:top w:val="none" w:sz="0" w:space="0" w:color="auto"/>
                    <w:left w:val="none" w:sz="0" w:space="0" w:color="auto"/>
                    <w:bottom w:val="none" w:sz="0" w:space="0" w:color="auto"/>
                    <w:right w:val="none" w:sz="0" w:space="0" w:color="auto"/>
                  </w:divBdr>
                </w:div>
                <w:div w:id="1457335748">
                  <w:marLeft w:val="480"/>
                  <w:marRight w:val="0"/>
                  <w:marTop w:val="0"/>
                  <w:marBottom w:val="0"/>
                  <w:divBdr>
                    <w:top w:val="none" w:sz="0" w:space="0" w:color="auto"/>
                    <w:left w:val="none" w:sz="0" w:space="0" w:color="auto"/>
                    <w:bottom w:val="none" w:sz="0" w:space="0" w:color="auto"/>
                    <w:right w:val="none" w:sz="0" w:space="0" w:color="auto"/>
                  </w:divBdr>
                </w:div>
                <w:div w:id="1450472145">
                  <w:marLeft w:val="480"/>
                  <w:marRight w:val="0"/>
                  <w:marTop w:val="0"/>
                  <w:marBottom w:val="0"/>
                  <w:divBdr>
                    <w:top w:val="none" w:sz="0" w:space="0" w:color="auto"/>
                    <w:left w:val="none" w:sz="0" w:space="0" w:color="auto"/>
                    <w:bottom w:val="none" w:sz="0" w:space="0" w:color="auto"/>
                    <w:right w:val="none" w:sz="0" w:space="0" w:color="auto"/>
                  </w:divBdr>
                </w:div>
                <w:div w:id="1552570678">
                  <w:marLeft w:val="480"/>
                  <w:marRight w:val="0"/>
                  <w:marTop w:val="0"/>
                  <w:marBottom w:val="0"/>
                  <w:divBdr>
                    <w:top w:val="none" w:sz="0" w:space="0" w:color="auto"/>
                    <w:left w:val="none" w:sz="0" w:space="0" w:color="auto"/>
                    <w:bottom w:val="none" w:sz="0" w:space="0" w:color="auto"/>
                    <w:right w:val="none" w:sz="0" w:space="0" w:color="auto"/>
                  </w:divBdr>
                </w:div>
                <w:div w:id="482351277">
                  <w:marLeft w:val="480"/>
                  <w:marRight w:val="0"/>
                  <w:marTop w:val="0"/>
                  <w:marBottom w:val="0"/>
                  <w:divBdr>
                    <w:top w:val="none" w:sz="0" w:space="0" w:color="auto"/>
                    <w:left w:val="none" w:sz="0" w:space="0" w:color="auto"/>
                    <w:bottom w:val="none" w:sz="0" w:space="0" w:color="auto"/>
                    <w:right w:val="none" w:sz="0" w:space="0" w:color="auto"/>
                  </w:divBdr>
                </w:div>
                <w:div w:id="1076436891">
                  <w:marLeft w:val="480"/>
                  <w:marRight w:val="0"/>
                  <w:marTop w:val="0"/>
                  <w:marBottom w:val="0"/>
                  <w:divBdr>
                    <w:top w:val="none" w:sz="0" w:space="0" w:color="auto"/>
                    <w:left w:val="none" w:sz="0" w:space="0" w:color="auto"/>
                    <w:bottom w:val="none" w:sz="0" w:space="0" w:color="auto"/>
                    <w:right w:val="none" w:sz="0" w:space="0" w:color="auto"/>
                  </w:divBdr>
                </w:div>
                <w:div w:id="36587987">
                  <w:marLeft w:val="480"/>
                  <w:marRight w:val="0"/>
                  <w:marTop w:val="0"/>
                  <w:marBottom w:val="0"/>
                  <w:divBdr>
                    <w:top w:val="none" w:sz="0" w:space="0" w:color="auto"/>
                    <w:left w:val="none" w:sz="0" w:space="0" w:color="auto"/>
                    <w:bottom w:val="none" w:sz="0" w:space="0" w:color="auto"/>
                    <w:right w:val="none" w:sz="0" w:space="0" w:color="auto"/>
                  </w:divBdr>
                </w:div>
                <w:div w:id="869606114">
                  <w:marLeft w:val="480"/>
                  <w:marRight w:val="0"/>
                  <w:marTop w:val="0"/>
                  <w:marBottom w:val="0"/>
                  <w:divBdr>
                    <w:top w:val="none" w:sz="0" w:space="0" w:color="auto"/>
                    <w:left w:val="none" w:sz="0" w:space="0" w:color="auto"/>
                    <w:bottom w:val="none" w:sz="0" w:space="0" w:color="auto"/>
                    <w:right w:val="none" w:sz="0" w:space="0" w:color="auto"/>
                  </w:divBdr>
                </w:div>
                <w:div w:id="1110247071">
                  <w:marLeft w:val="480"/>
                  <w:marRight w:val="0"/>
                  <w:marTop w:val="0"/>
                  <w:marBottom w:val="0"/>
                  <w:divBdr>
                    <w:top w:val="none" w:sz="0" w:space="0" w:color="auto"/>
                    <w:left w:val="none" w:sz="0" w:space="0" w:color="auto"/>
                    <w:bottom w:val="none" w:sz="0" w:space="0" w:color="auto"/>
                    <w:right w:val="none" w:sz="0" w:space="0" w:color="auto"/>
                  </w:divBdr>
                </w:div>
                <w:div w:id="312149142">
                  <w:marLeft w:val="480"/>
                  <w:marRight w:val="0"/>
                  <w:marTop w:val="0"/>
                  <w:marBottom w:val="0"/>
                  <w:divBdr>
                    <w:top w:val="none" w:sz="0" w:space="0" w:color="auto"/>
                    <w:left w:val="none" w:sz="0" w:space="0" w:color="auto"/>
                    <w:bottom w:val="none" w:sz="0" w:space="0" w:color="auto"/>
                    <w:right w:val="none" w:sz="0" w:space="0" w:color="auto"/>
                  </w:divBdr>
                </w:div>
                <w:div w:id="136802532">
                  <w:marLeft w:val="480"/>
                  <w:marRight w:val="0"/>
                  <w:marTop w:val="0"/>
                  <w:marBottom w:val="0"/>
                  <w:divBdr>
                    <w:top w:val="none" w:sz="0" w:space="0" w:color="auto"/>
                    <w:left w:val="none" w:sz="0" w:space="0" w:color="auto"/>
                    <w:bottom w:val="none" w:sz="0" w:space="0" w:color="auto"/>
                    <w:right w:val="none" w:sz="0" w:space="0" w:color="auto"/>
                  </w:divBdr>
                </w:div>
                <w:div w:id="372119833">
                  <w:marLeft w:val="480"/>
                  <w:marRight w:val="0"/>
                  <w:marTop w:val="0"/>
                  <w:marBottom w:val="0"/>
                  <w:divBdr>
                    <w:top w:val="none" w:sz="0" w:space="0" w:color="auto"/>
                    <w:left w:val="none" w:sz="0" w:space="0" w:color="auto"/>
                    <w:bottom w:val="none" w:sz="0" w:space="0" w:color="auto"/>
                    <w:right w:val="none" w:sz="0" w:space="0" w:color="auto"/>
                  </w:divBdr>
                </w:div>
                <w:div w:id="1625044405">
                  <w:marLeft w:val="480"/>
                  <w:marRight w:val="0"/>
                  <w:marTop w:val="0"/>
                  <w:marBottom w:val="0"/>
                  <w:divBdr>
                    <w:top w:val="none" w:sz="0" w:space="0" w:color="auto"/>
                    <w:left w:val="none" w:sz="0" w:space="0" w:color="auto"/>
                    <w:bottom w:val="none" w:sz="0" w:space="0" w:color="auto"/>
                    <w:right w:val="none" w:sz="0" w:space="0" w:color="auto"/>
                  </w:divBdr>
                </w:div>
                <w:div w:id="2091387539">
                  <w:marLeft w:val="480"/>
                  <w:marRight w:val="0"/>
                  <w:marTop w:val="0"/>
                  <w:marBottom w:val="0"/>
                  <w:divBdr>
                    <w:top w:val="none" w:sz="0" w:space="0" w:color="auto"/>
                    <w:left w:val="none" w:sz="0" w:space="0" w:color="auto"/>
                    <w:bottom w:val="none" w:sz="0" w:space="0" w:color="auto"/>
                    <w:right w:val="none" w:sz="0" w:space="0" w:color="auto"/>
                  </w:divBdr>
                </w:div>
                <w:div w:id="678194856">
                  <w:marLeft w:val="480"/>
                  <w:marRight w:val="0"/>
                  <w:marTop w:val="0"/>
                  <w:marBottom w:val="0"/>
                  <w:divBdr>
                    <w:top w:val="none" w:sz="0" w:space="0" w:color="auto"/>
                    <w:left w:val="none" w:sz="0" w:space="0" w:color="auto"/>
                    <w:bottom w:val="none" w:sz="0" w:space="0" w:color="auto"/>
                    <w:right w:val="none" w:sz="0" w:space="0" w:color="auto"/>
                  </w:divBdr>
                </w:div>
                <w:div w:id="1092242291">
                  <w:marLeft w:val="480"/>
                  <w:marRight w:val="0"/>
                  <w:marTop w:val="0"/>
                  <w:marBottom w:val="0"/>
                  <w:divBdr>
                    <w:top w:val="none" w:sz="0" w:space="0" w:color="auto"/>
                    <w:left w:val="none" w:sz="0" w:space="0" w:color="auto"/>
                    <w:bottom w:val="none" w:sz="0" w:space="0" w:color="auto"/>
                    <w:right w:val="none" w:sz="0" w:space="0" w:color="auto"/>
                  </w:divBdr>
                </w:div>
                <w:div w:id="431366033">
                  <w:marLeft w:val="480"/>
                  <w:marRight w:val="0"/>
                  <w:marTop w:val="0"/>
                  <w:marBottom w:val="0"/>
                  <w:divBdr>
                    <w:top w:val="none" w:sz="0" w:space="0" w:color="auto"/>
                    <w:left w:val="none" w:sz="0" w:space="0" w:color="auto"/>
                    <w:bottom w:val="none" w:sz="0" w:space="0" w:color="auto"/>
                    <w:right w:val="none" w:sz="0" w:space="0" w:color="auto"/>
                  </w:divBdr>
                </w:div>
                <w:div w:id="405805352">
                  <w:marLeft w:val="480"/>
                  <w:marRight w:val="0"/>
                  <w:marTop w:val="0"/>
                  <w:marBottom w:val="0"/>
                  <w:divBdr>
                    <w:top w:val="none" w:sz="0" w:space="0" w:color="auto"/>
                    <w:left w:val="none" w:sz="0" w:space="0" w:color="auto"/>
                    <w:bottom w:val="none" w:sz="0" w:space="0" w:color="auto"/>
                    <w:right w:val="none" w:sz="0" w:space="0" w:color="auto"/>
                  </w:divBdr>
                </w:div>
                <w:div w:id="456727254">
                  <w:marLeft w:val="480"/>
                  <w:marRight w:val="0"/>
                  <w:marTop w:val="0"/>
                  <w:marBottom w:val="0"/>
                  <w:divBdr>
                    <w:top w:val="none" w:sz="0" w:space="0" w:color="auto"/>
                    <w:left w:val="none" w:sz="0" w:space="0" w:color="auto"/>
                    <w:bottom w:val="none" w:sz="0" w:space="0" w:color="auto"/>
                    <w:right w:val="none" w:sz="0" w:space="0" w:color="auto"/>
                  </w:divBdr>
                </w:div>
                <w:div w:id="71004725">
                  <w:marLeft w:val="480"/>
                  <w:marRight w:val="0"/>
                  <w:marTop w:val="0"/>
                  <w:marBottom w:val="0"/>
                  <w:divBdr>
                    <w:top w:val="none" w:sz="0" w:space="0" w:color="auto"/>
                    <w:left w:val="none" w:sz="0" w:space="0" w:color="auto"/>
                    <w:bottom w:val="none" w:sz="0" w:space="0" w:color="auto"/>
                    <w:right w:val="none" w:sz="0" w:space="0" w:color="auto"/>
                  </w:divBdr>
                </w:div>
                <w:div w:id="1971009614">
                  <w:marLeft w:val="480"/>
                  <w:marRight w:val="0"/>
                  <w:marTop w:val="0"/>
                  <w:marBottom w:val="0"/>
                  <w:divBdr>
                    <w:top w:val="none" w:sz="0" w:space="0" w:color="auto"/>
                    <w:left w:val="none" w:sz="0" w:space="0" w:color="auto"/>
                    <w:bottom w:val="none" w:sz="0" w:space="0" w:color="auto"/>
                    <w:right w:val="none" w:sz="0" w:space="0" w:color="auto"/>
                  </w:divBdr>
                </w:div>
                <w:div w:id="350840960">
                  <w:marLeft w:val="480"/>
                  <w:marRight w:val="0"/>
                  <w:marTop w:val="0"/>
                  <w:marBottom w:val="0"/>
                  <w:divBdr>
                    <w:top w:val="none" w:sz="0" w:space="0" w:color="auto"/>
                    <w:left w:val="none" w:sz="0" w:space="0" w:color="auto"/>
                    <w:bottom w:val="none" w:sz="0" w:space="0" w:color="auto"/>
                    <w:right w:val="none" w:sz="0" w:space="0" w:color="auto"/>
                  </w:divBdr>
                </w:div>
                <w:div w:id="465321932">
                  <w:marLeft w:val="480"/>
                  <w:marRight w:val="0"/>
                  <w:marTop w:val="0"/>
                  <w:marBottom w:val="0"/>
                  <w:divBdr>
                    <w:top w:val="none" w:sz="0" w:space="0" w:color="auto"/>
                    <w:left w:val="none" w:sz="0" w:space="0" w:color="auto"/>
                    <w:bottom w:val="none" w:sz="0" w:space="0" w:color="auto"/>
                    <w:right w:val="none" w:sz="0" w:space="0" w:color="auto"/>
                  </w:divBdr>
                </w:div>
                <w:div w:id="482352019">
                  <w:marLeft w:val="480"/>
                  <w:marRight w:val="0"/>
                  <w:marTop w:val="0"/>
                  <w:marBottom w:val="0"/>
                  <w:divBdr>
                    <w:top w:val="none" w:sz="0" w:space="0" w:color="auto"/>
                    <w:left w:val="none" w:sz="0" w:space="0" w:color="auto"/>
                    <w:bottom w:val="none" w:sz="0" w:space="0" w:color="auto"/>
                    <w:right w:val="none" w:sz="0" w:space="0" w:color="auto"/>
                  </w:divBdr>
                </w:div>
                <w:div w:id="1945381073">
                  <w:marLeft w:val="480"/>
                  <w:marRight w:val="0"/>
                  <w:marTop w:val="0"/>
                  <w:marBottom w:val="0"/>
                  <w:divBdr>
                    <w:top w:val="none" w:sz="0" w:space="0" w:color="auto"/>
                    <w:left w:val="none" w:sz="0" w:space="0" w:color="auto"/>
                    <w:bottom w:val="none" w:sz="0" w:space="0" w:color="auto"/>
                    <w:right w:val="none" w:sz="0" w:space="0" w:color="auto"/>
                  </w:divBdr>
                </w:div>
                <w:div w:id="2166960">
                  <w:marLeft w:val="480"/>
                  <w:marRight w:val="0"/>
                  <w:marTop w:val="0"/>
                  <w:marBottom w:val="0"/>
                  <w:divBdr>
                    <w:top w:val="none" w:sz="0" w:space="0" w:color="auto"/>
                    <w:left w:val="none" w:sz="0" w:space="0" w:color="auto"/>
                    <w:bottom w:val="none" w:sz="0" w:space="0" w:color="auto"/>
                    <w:right w:val="none" w:sz="0" w:space="0" w:color="auto"/>
                  </w:divBdr>
                </w:div>
                <w:div w:id="763919150">
                  <w:marLeft w:val="480"/>
                  <w:marRight w:val="0"/>
                  <w:marTop w:val="0"/>
                  <w:marBottom w:val="0"/>
                  <w:divBdr>
                    <w:top w:val="none" w:sz="0" w:space="0" w:color="auto"/>
                    <w:left w:val="none" w:sz="0" w:space="0" w:color="auto"/>
                    <w:bottom w:val="none" w:sz="0" w:space="0" w:color="auto"/>
                    <w:right w:val="none" w:sz="0" w:space="0" w:color="auto"/>
                  </w:divBdr>
                </w:div>
                <w:div w:id="1397435622">
                  <w:marLeft w:val="480"/>
                  <w:marRight w:val="0"/>
                  <w:marTop w:val="0"/>
                  <w:marBottom w:val="0"/>
                  <w:divBdr>
                    <w:top w:val="none" w:sz="0" w:space="0" w:color="auto"/>
                    <w:left w:val="none" w:sz="0" w:space="0" w:color="auto"/>
                    <w:bottom w:val="none" w:sz="0" w:space="0" w:color="auto"/>
                    <w:right w:val="none" w:sz="0" w:space="0" w:color="auto"/>
                  </w:divBdr>
                </w:div>
                <w:div w:id="198707831">
                  <w:marLeft w:val="480"/>
                  <w:marRight w:val="0"/>
                  <w:marTop w:val="0"/>
                  <w:marBottom w:val="0"/>
                  <w:divBdr>
                    <w:top w:val="none" w:sz="0" w:space="0" w:color="auto"/>
                    <w:left w:val="none" w:sz="0" w:space="0" w:color="auto"/>
                    <w:bottom w:val="none" w:sz="0" w:space="0" w:color="auto"/>
                    <w:right w:val="none" w:sz="0" w:space="0" w:color="auto"/>
                  </w:divBdr>
                </w:div>
                <w:div w:id="119540305">
                  <w:marLeft w:val="480"/>
                  <w:marRight w:val="0"/>
                  <w:marTop w:val="0"/>
                  <w:marBottom w:val="0"/>
                  <w:divBdr>
                    <w:top w:val="none" w:sz="0" w:space="0" w:color="auto"/>
                    <w:left w:val="none" w:sz="0" w:space="0" w:color="auto"/>
                    <w:bottom w:val="none" w:sz="0" w:space="0" w:color="auto"/>
                    <w:right w:val="none" w:sz="0" w:space="0" w:color="auto"/>
                  </w:divBdr>
                </w:div>
                <w:div w:id="1182234959">
                  <w:marLeft w:val="480"/>
                  <w:marRight w:val="0"/>
                  <w:marTop w:val="0"/>
                  <w:marBottom w:val="0"/>
                  <w:divBdr>
                    <w:top w:val="none" w:sz="0" w:space="0" w:color="auto"/>
                    <w:left w:val="none" w:sz="0" w:space="0" w:color="auto"/>
                    <w:bottom w:val="none" w:sz="0" w:space="0" w:color="auto"/>
                    <w:right w:val="none" w:sz="0" w:space="0" w:color="auto"/>
                  </w:divBdr>
                </w:div>
                <w:div w:id="171451761">
                  <w:marLeft w:val="480"/>
                  <w:marRight w:val="0"/>
                  <w:marTop w:val="0"/>
                  <w:marBottom w:val="0"/>
                  <w:divBdr>
                    <w:top w:val="none" w:sz="0" w:space="0" w:color="auto"/>
                    <w:left w:val="none" w:sz="0" w:space="0" w:color="auto"/>
                    <w:bottom w:val="none" w:sz="0" w:space="0" w:color="auto"/>
                    <w:right w:val="none" w:sz="0" w:space="0" w:color="auto"/>
                  </w:divBdr>
                </w:div>
                <w:div w:id="90443638">
                  <w:marLeft w:val="480"/>
                  <w:marRight w:val="0"/>
                  <w:marTop w:val="0"/>
                  <w:marBottom w:val="0"/>
                  <w:divBdr>
                    <w:top w:val="none" w:sz="0" w:space="0" w:color="auto"/>
                    <w:left w:val="none" w:sz="0" w:space="0" w:color="auto"/>
                    <w:bottom w:val="none" w:sz="0" w:space="0" w:color="auto"/>
                    <w:right w:val="none" w:sz="0" w:space="0" w:color="auto"/>
                  </w:divBdr>
                </w:div>
                <w:div w:id="512233075">
                  <w:marLeft w:val="480"/>
                  <w:marRight w:val="0"/>
                  <w:marTop w:val="0"/>
                  <w:marBottom w:val="0"/>
                  <w:divBdr>
                    <w:top w:val="none" w:sz="0" w:space="0" w:color="auto"/>
                    <w:left w:val="none" w:sz="0" w:space="0" w:color="auto"/>
                    <w:bottom w:val="none" w:sz="0" w:space="0" w:color="auto"/>
                    <w:right w:val="none" w:sz="0" w:space="0" w:color="auto"/>
                  </w:divBdr>
                </w:div>
                <w:div w:id="1520922958">
                  <w:marLeft w:val="480"/>
                  <w:marRight w:val="0"/>
                  <w:marTop w:val="0"/>
                  <w:marBottom w:val="0"/>
                  <w:divBdr>
                    <w:top w:val="none" w:sz="0" w:space="0" w:color="auto"/>
                    <w:left w:val="none" w:sz="0" w:space="0" w:color="auto"/>
                    <w:bottom w:val="none" w:sz="0" w:space="0" w:color="auto"/>
                    <w:right w:val="none" w:sz="0" w:space="0" w:color="auto"/>
                  </w:divBdr>
                </w:div>
                <w:div w:id="1780758245">
                  <w:marLeft w:val="480"/>
                  <w:marRight w:val="0"/>
                  <w:marTop w:val="0"/>
                  <w:marBottom w:val="0"/>
                  <w:divBdr>
                    <w:top w:val="none" w:sz="0" w:space="0" w:color="auto"/>
                    <w:left w:val="none" w:sz="0" w:space="0" w:color="auto"/>
                    <w:bottom w:val="none" w:sz="0" w:space="0" w:color="auto"/>
                    <w:right w:val="none" w:sz="0" w:space="0" w:color="auto"/>
                  </w:divBdr>
                </w:div>
                <w:div w:id="1975065080">
                  <w:marLeft w:val="480"/>
                  <w:marRight w:val="0"/>
                  <w:marTop w:val="0"/>
                  <w:marBottom w:val="0"/>
                  <w:divBdr>
                    <w:top w:val="none" w:sz="0" w:space="0" w:color="auto"/>
                    <w:left w:val="none" w:sz="0" w:space="0" w:color="auto"/>
                    <w:bottom w:val="none" w:sz="0" w:space="0" w:color="auto"/>
                    <w:right w:val="none" w:sz="0" w:space="0" w:color="auto"/>
                  </w:divBdr>
                </w:div>
                <w:div w:id="1383559664">
                  <w:marLeft w:val="480"/>
                  <w:marRight w:val="0"/>
                  <w:marTop w:val="0"/>
                  <w:marBottom w:val="0"/>
                  <w:divBdr>
                    <w:top w:val="none" w:sz="0" w:space="0" w:color="auto"/>
                    <w:left w:val="none" w:sz="0" w:space="0" w:color="auto"/>
                    <w:bottom w:val="none" w:sz="0" w:space="0" w:color="auto"/>
                    <w:right w:val="none" w:sz="0" w:space="0" w:color="auto"/>
                  </w:divBdr>
                </w:div>
                <w:div w:id="952370777">
                  <w:marLeft w:val="480"/>
                  <w:marRight w:val="0"/>
                  <w:marTop w:val="0"/>
                  <w:marBottom w:val="0"/>
                  <w:divBdr>
                    <w:top w:val="none" w:sz="0" w:space="0" w:color="auto"/>
                    <w:left w:val="none" w:sz="0" w:space="0" w:color="auto"/>
                    <w:bottom w:val="none" w:sz="0" w:space="0" w:color="auto"/>
                    <w:right w:val="none" w:sz="0" w:space="0" w:color="auto"/>
                  </w:divBdr>
                </w:div>
                <w:div w:id="455755205">
                  <w:marLeft w:val="480"/>
                  <w:marRight w:val="0"/>
                  <w:marTop w:val="0"/>
                  <w:marBottom w:val="0"/>
                  <w:divBdr>
                    <w:top w:val="none" w:sz="0" w:space="0" w:color="auto"/>
                    <w:left w:val="none" w:sz="0" w:space="0" w:color="auto"/>
                    <w:bottom w:val="none" w:sz="0" w:space="0" w:color="auto"/>
                    <w:right w:val="none" w:sz="0" w:space="0" w:color="auto"/>
                  </w:divBdr>
                </w:div>
                <w:div w:id="878863393">
                  <w:marLeft w:val="480"/>
                  <w:marRight w:val="0"/>
                  <w:marTop w:val="0"/>
                  <w:marBottom w:val="0"/>
                  <w:divBdr>
                    <w:top w:val="none" w:sz="0" w:space="0" w:color="auto"/>
                    <w:left w:val="none" w:sz="0" w:space="0" w:color="auto"/>
                    <w:bottom w:val="none" w:sz="0" w:space="0" w:color="auto"/>
                    <w:right w:val="none" w:sz="0" w:space="0" w:color="auto"/>
                  </w:divBdr>
                </w:div>
                <w:div w:id="1677657654">
                  <w:marLeft w:val="480"/>
                  <w:marRight w:val="0"/>
                  <w:marTop w:val="0"/>
                  <w:marBottom w:val="0"/>
                  <w:divBdr>
                    <w:top w:val="none" w:sz="0" w:space="0" w:color="auto"/>
                    <w:left w:val="none" w:sz="0" w:space="0" w:color="auto"/>
                    <w:bottom w:val="none" w:sz="0" w:space="0" w:color="auto"/>
                    <w:right w:val="none" w:sz="0" w:space="0" w:color="auto"/>
                  </w:divBdr>
                </w:div>
                <w:div w:id="1551917227">
                  <w:marLeft w:val="480"/>
                  <w:marRight w:val="0"/>
                  <w:marTop w:val="0"/>
                  <w:marBottom w:val="0"/>
                  <w:divBdr>
                    <w:top w:val="none" w:sz="0" w:space="0" w:color="auto"/>
                    <w:left w:val="none" w:sz="0" w:space="0" w:color="auto"/>
                    <w:bottom w:val="none" w:sz="0" w:space="0" w:color="auto"/>
                    <w:right w:val="none" w:sz="0" w:space="0" w:color="auto"/>
                  </w:divBdr>
                </w:div>
                <w:div w:id="896598170">
                  <w:marLeft w:val="480"/>
                  <w:marRight w:val="0"/>
                  <w:marTop w:val="0"/>
                  <w:marBottom w:val="0"/>
                  <w:divBdr>
                    <w:top w:val="none" w:sz="0" w:space="0" w:color="auto"/>
                    <w:left w:val="none" w:sz="0" w:space="0" w:color="auto"/>
                    <w:bottom w:val="none" w:sz="0" w:space="0" w:color="auto"/>
                    <w:right w:val="none" w:sz="0" w:space="0" w:color="auto"/>
                  </w:divBdr>
                </w:div>
                <w:div w:id="152913268">
                  <w:marLeft w:val="480"/>
                  <w:marRight w:val="0"/>
                  <w:marTop w:val="0"/>
                  <w:marBottom w:val="0"/>
                  <w:divBdr>
                    <w:top w:val="none" w:sz="0" w:space="0" w:color="auto"/>
                    <w:left w:val="none" w:sz="0" w:space="0" w:color="auto"/>
                    <w:bottom w:val="none" w:sz="0" w:space="0" w:color="auto"/>
                    <w:right w:val="none" w:sz="0" w:space="0" w:color="auto"/>
                  </w:divBdr>
                </w:div>
              </w:divsChild>
            </w:div>
            <w:div w:id="1690060960">
              <w:marLeft w:val="0"/>
              <w:marRight w:val="0"/>
              <w:marTop w:val="0"/>
              <w:marBottom w:val="0"/>
              <w:divBdr>
                <w:top w:val="none" w:sz="0" w:space="0" w:color="auto"/>
                <w:left w:val="none" w:sz="0" w:space="0" w:color="auto"/>
                <w:bottom w:val="none" w:sz="0" w:space="0" w:color="auto"/>
                <w:right w:val="none" w:sz="0" w:space="0" w:color="auto"/>
              </w:divBdr>
              <w:divsChild>
                <w:div w:id="321812033">
                  <w:marLeft w:val="480"/>
                  <w:marRight w:val="0"/>
                  <w:marTop w:val="0"/>
                  <w:marBottom w:val="0"/>
                  <w:divBdr>
                    <w:top w:val="none" w:sz="0" w:space="0" w:color="auto"/>
                    <w:left w:val="none" w:sz="0" w:space="0" w:color="auto"/>
                    <w:bottom w:val="none" w:sz="0" w:space="0" w:color="auto"/>
                    <w:right w:val="none" w:sz="0" w:space="0" w:color="auto"/>
                  </w:divBdr>
                </w:div>
                <w:div w:id="1237469396">
                  <w:marLeft w:val="480"/>
                  <w:marRight w:val="0"/>
                  <w:marTop w:val="0"/>
                  <w:marBottom w:val="0"/>
                  <w:divBdr>
                    <w:top w:val="none" w:sz="0" w:space="0" w:color="auto"/>
                    <w:left w:val="none" w:sz="0" w:space="0" w:color="auto"/>
                    <w:bottom w:val="none" w:sz="0" w:space="0" w:color="auto"/>
                    <w:right w:val="none" w:sz="0" w:space="0" w:color="auto"/>
                  </w:divBdr>
                </w:div>
                <w:div w:id="260645397">
                  <w:marLeft w:val="480"/>
                  <w:marRight w:val="0"/>
                  <w:marTop w:val="0"/>
                  <w:marBottom w:val="0"/>
                  <w:divBdr>
                    <w:top w:val="none" w:sz="0" w:space="0" w:color="auto"/>
                    <w:left w:val="none" w:sz="0" w:space="0" w:color="auto"/>
                    <w:bottom w:val="none" w:sz="0" w:space="0" w:color="auto"/>
                    <w:right w:val="none" w:sz="0" w:space="0" w:color="auto"/>
                  </w:divBdr>
                </w:div>
                <w:div w:id="18508665">
                  <w:marLeft w:val="480"/>
                  <w:marRight w:val="0"/>
                  <w:marTop w:val="0"/>
                  <w:marBottom w:val="0"/>
                  <w:divBdr>
                    <w:top w:val="none" w:sz="0" w:space="0" w:color="auto"/>
                    <w:left w:val="none" w:sz="0" w:space="0" w:color="auto"/>
                    <w:bottom w:val="none" w:sz="0" w:space="0" w:color="auto"/>
                    <w:right w:val="none" w:sz="0" w:space="0" w:color="auto"/>
                  </w:divBdr>
                </w:div>
                <w:div w:id="422529447">
                  <w:marLeft w:val="480"/>
                  <w:marRight w:val="0"/>
                  <w:marTop w:val="0"/>
                  <w:marBottom w:val="0"/>
                  <w:divBdr>
                    <w:top w:val="none" w:sz="0" w:space="0" w:color="auto"/>
                    <w:left w:val="none" w:sz="0" w:space="0" w:color="auto"/>
                    <w:bottom w:val="none" w:sz="0" w:space="0" w:color="auto"/>
                    <w:right w:val="none" w:sz="0" w:space="0" w:color="auto"/>
                  </w:divBdr>
                </w:div>
                <w:div w:id="504130353">
                  <w:marLeft w:val="480"/>
                  <w:marRight w:val="0"/>
                  <w:marTop w:val="0"/>
                  <w:marBottom w:val="0"/>
                  <w:divBdr>
                    <w:top w:val="none" w:sz="0" w:space="0" w:color="auto"/>
                    <w:left w:val="none" w:sz="0" w:space="0" w:color="auto"/>
                    <w:bottom w:val="none" w:sz="0" w:space="0" w:color="auto"/>
                    <w:right w:val="none" w:sz="0" w:space="0" w:color="auto"/>
                  </w:divBdr>
                </w:div>
                <w:div w:id="1603300402">
                  <w:marLeft w:val="480"/>
                  <w:marRight w:val="0"/>
                  <w:marTop w:val="0"/>
                  <w:marBottom w:val="0"/>
                  <w:divBdr>
                    <w:top w:val="none" w:sz="0" w:space="0" w:color="auto"/>
                    <w:left w:val="none" w:sz="0" w:space="0" w:color="auto"/>
                    <w:bottom w:val="none" w:sz="0" w:space="0" w:color="auto"/>
                    <w:right w:val="none" w:sz="0" w:space="0" w:color="auto"/>
                  </w:divBdr>
                </w:div>
                <w:div w:id="1360743163">
                  <w:marLeft w:val="480"/>
                  <w:marRight w:val="0"/>
                  <w:marTop w:val="0"/>
                  <w:marBottom w:val="0"/>
                  <w:divBdr>
                    <w:top w:val="none" w:sz="0" w:space="0" w:color="auto"/>
                    <w:left w:val="none" w:sz="0" w:space="0" w:color="auto"/>
                    <w:bottom w:val="none" w:sz="0" w:space="0" w:color="auto"/>
                    <w:right w:val="none" w:sz="0" w:space="0" w:color="auto"/>
                  </w:divBdr>
                </w:div>
                <w:div w:id="765462993">
                  <w:marLeft w:val="480"/>
                  <w:marRight w:val="0"/>
                  <w:marTop w:val="0"/>
                  <w:marBottom w:val="0"/>
                  <w:divBdr>
                    <w:top w:val="none" w:sz="0" w:space="0" w:color="auto"/>
                    <w:left w:val="none" w:sz="0" w:space="0" w:color="auto"/>
                    <w:bottom w:val="none" w:sz="0" w:space="0" w:color="auto"/>
                    <w:right w:val="none" w:sz="0" w:space="0" w:color="auto"/>
                  </w:divBdr>
                </w:div>
                <w:div w:id="615521071">
                  <w:marLeft w:val="480"/>
                  <w:marRight w:val="0"/>
                  <w:marTop w:val="0"/>
                  <w:marBottom w:val="0"/>
                  <w:divBdr>
                    <w:top w:val="none" w:sz="0" w:space="0" w:color="auto"/>
                    <w:left w:val="none" w:sz="0" w:space="0" w:color="auto"/>
                    <w:bottom w:val="none" w:sz="0" w:space="0" w:color="auto"/>
                    <w:right w:val="none" w:sz="0" w:space="0" w:color="auto"/>
                  </w:divBdr>
                </w:div>
                <w:div w:id="1820343532">
                  <w:marLeft w:val="480"/>
                  <w:marRight w:val="0"/>
                  <w:marTop w:val="0"/>
                  <w:marBottom w:val="0"/>
                  <w:divBdr>
                    <w:top w:val="none" w:sz="0" w:space="0" w:color="auto"/>
                    <w:left w:val="none" w:sz="0" w:space="0" w:color="auto"/>
                    <w:bottom w:val="none" w:sz="0" w:space="0" w:color="auto"/>
                    <w:right w:val="none" w:sz="0" w:space="0" w:color="auto"/>
                  </w:divBdr>
                </w:div>
                <w:div w:id="989479771">
                  <w:marLeft w:val="480"/>
                  <w:marRight w:val="0"/>
                  <w:marTop w:val="0"/>
                  <w:marBottom w:val="0"/>
                  <w:divBdr>
                    <w:top w:val="none" w:sz="0" w:space="0" w:color="auto"/>
                    <w:left w:val="none" w:sz="0" w:space="0" w:color="auto"/>
                    <w:bottom w:val="none" w:sz="0" w:space="0" w:color="auto"/>
                    <w:right w:val="none" w:sz="0" w:space="0" w:color="auto"/>
                  </w:divBdr>
                </w:div>
                <w:div w:id="624779206">
                  <w:marLeft w:val="480"/>
                  <w:marRight w:val="0"/>
                  <w:marTop w:val="0"/>
                  <w:marBottom w:val="0"/>
                  <w:divBdr>
                    <w:top w:val="none" w:sz="0" w:space="0" w:color="auto"/>
                    <w:left w:val="none" w:sz="0" w:space="0" w:color="auto"/>
                    <w:bottom w:val="none" w:sz="0" w:space="0" w:color="auto"/>
                    <w:right w:val="none" w:sz="0" w:space="0" w:color="auto"/>
                  </w:divBdr>
                </w:div>
                <w:div w:id="1137140468">
                  <w:marLeft w:val="480"/>
                  <w:marRight w:val="0"/>
                  <w:marTop w:val="0"/>
                  <w:marBottom w:val="0"/>
                  <w:divBdr>
                    <w:top w:val="none" w:sz="0" w:space="0" w:color="auto"/>
                    <w:left w:val="none" w:sz="0" w:space="0" w:color="auto"/>
                    <w:bottom w:val="none" w:sz="0" w:space="0" w:color="auto"/>
                    <w:right w:val="none" w:sz="0" w:space="0" w:color="auto"/>
                  </w:divBdr>
                </w:div>
                <w:div w:id="1083145116">
                  <w:marLeft w:val="480"/>
                  <w:marRight w:val="0"/>
                  <w:marTop w:val="0"/>
                  <w:marBottom w:val="0"/>
                  <w:divBdr>
                    <w:top w:val="none" w:sz="0" w:space="0" w:color="auto"/>
                    <w:left w:val="none" w:sz="0" w:space="0" w:color="auto"/>
                    <w:bottom w:val="none" w:sz="0" w:space="0" w:color="auto"/>
                    <w:right w:val="none" w:sz="0" w:space="0" w:color="auto"/>
                  </w:divBdr>
                </w:div>
                <w:div w:id="1227497465">
                  <w:marLeft w:val="480"/>
                  <w:marRight w:val="0"/>
                  <w:marTop w:val="0"/>
                  <w:marBottom w:val="0"/>
                  <w:divBdr>
                    <w:top w:val="none" w:sz="0" w:space="0" w:color="auto"/>
                    <w:left w:val="none" w:sz="0" w:space="0" w:color="auto"/>
                    <w:bottom w:val="none" w:sz="0" w:space="0" w:color="auto"/>
                    <w:right w:val="none" w:sz="0" w:space="0" w:color="auto"/>
                  </w:divBdr>
                </w:div>
                <w:div w:id="659428805">
                  <w:marLeft w:val="480"/>
                  <w:marRight w:val="0"/>
                  <w:marTop w:val="0"/>
                  <w:marBottom w:val="0"/>
                  <w:divBdr>
                    <w:top w:val="none" w:sz="0" w:space="0" w:color="auto"/>
                    <w:left w:val="none" w:sz="0" w:space="0" w:color="auto"/>
                    <w:bottom w:val="none" w:sz="0" w:space="0" w:color="auto"/>
                    <w:right w:val="none" w:sz="0" w:space="0" w:color="auto"/>
                  </w:divBdr>
                </w:div>
                <w:div w:id="657654709">
                  <w:marLeft w:val="480"/>
                  <w:marRight w:val="0"/>
                  <w:marTop w:val="0"/>
                  <w:marBottom w:val="0"/>
                  <w:divBdr>
                    <w:top w:val="none" w:sz="0" w:space="0" w:color="auto"/>
                    <w:left w:val="none" w:sz="0" w:space="0" w:color="auto"/>
                    <w:bottom w:val="none" w:sz="0" w:space="0" w:color="auto"/>
                    <w:right w:val="none" w:sz="0" w:space="0" w:color="auto"/>
                  </w:divBdr>
                </w:div>
                <w:div w:id="1059405367">
                  <w:marLeft w:val="480"/>
                  <w:marRight w:val="0"/>
                  <w:marTop w:val="0"/>
                  <w:marBottom w:val="0"/>
                  <w:divBdr>
                    <w:top w:val="none" w:sz="0" w:space="0" w:color="auto"/>
                    <w:left w:val="none" w:sz="0" w:space="0" w:color="auto"/>
                    <w:bottom w:val="none" w:sz="0" w:space="0" w:color="auto"/>
                    <w:right w:val="none" w:sz="0" w:space="0" w:color="auto"/>
                  </w:divBdr>
                </w:div>
                <w:div w:id="1720088555">
                  <w:marLeft w:val="480"/>
                  <w:marRight w:val="0"/>
                  <w:marTop w:val="0"/>
                  <w:marBottom w:val="0"/>
                  <w:divBdr>
                    <w:top w:val="none" w:sz="0" w:space="0" w:color="auto"/>
                    <w:left w:val="none" w:sz="0" w:space="0" w:color="auto"/>
                    <w:bottom w:val="none" w:sz="0" w:space="0" w:color="auto"/>
                    <w:right w:val="none" w:sz="0" w:space="0" w:color="auto"/>
                  </w:divBdr>
                </w:div>
                <w:div w:id="328753804">
                  <w:marLeft w:val="480"/>
                  <w:marRight w:val="0"/>
                  <w:marTop w:val="0"/>
                  <w:marBottom w:val="0"/>
                  <w:divBdr>
                    <w:top w:val="none" w:sz="0" w:space="0" w:color="auto"/>
                    <w:left w:val="none" w:sz="0" w:space="0" w:color="auto"/>
                    <w:bottom w:val="none" w:sz="0" w:space="0" w:color="auto"/>
                    <w:right w:val="none" w:sz="0" w:space="0" w:color="auto"/>
                  </w:divBdr>
                </w:div>
                <w:div w:id="660963072">
                  <w:marLeft w:val="480"/>
                  <w:marRight w:val="0"/>
                  <w:marTop w:val="0"/>
                  <w:marBottom w:val="0"/>
                  <w:divBdr>
                    <w:top w:val="none" w:sz="0" w:space="0" w:color="auto"/>
                    <w:left w:val="none" w:sz="0" w:space="0" w:color="auto"/>
                    <w:bottom w:val="none" w:sz="0" w:space="0" w:color="auto"/>
                    <w:right w:val="none" w:sz="0" w:space="0" w:color="auto"/>
                  </w:divBdr>
                </w:div>
                <w:div w:id="1302424524">
                  <w:marLeft w:val="480"/>
                  <w:marRight w:val="0"/>
                  <w:marTop w:val="0"/>
                  <w:marBottom w:val="0"/>
                  <w:divBdr>
                    <w:top w:val="none" w:sz="0" w:space="0" w:color="auto"/>
                    <w:left w:val="none" w:sz="0" w:space="0" w:color="auto"/>
                    <w:bottom w:val="none" w:sz="0" w:space="0" w:color="auto"/>
                    <w:right w:val="none" w:sz="0" w:space="0" w:color="auto"/>
                  </w:divBdr>
                </w:div>
                <w:div w:id="675377342">
                  <w:marLeft w:val="480"/>
                  <w:marRight w:val="0"/>
                  <w:marTop w:val="0"/>
                  <w:marBottom w:val="0"/>
                  <w:divBdr>
                    <w:top w:val="none" w:sz="0" w:space="0" w:color="auto"/>
                    <w:left w:val="none" w:sz="0" w:space="0" w:color="auto"/>
                    <w:bottom w:val="none" w:sz="0" w:space="0" w:color="auto"/>
                    <w:right w:val="none" w:sz="0" w:space="0" w:color="auto"/>
                  </w:divBdr>
                </w:div>
                <w:div w:id="1242980815">
                  <w:marLeft w:val="480"/>
                  <w:marRight w:val="0"/>
                  <w:marTop w:val="0"/>
                  <w:marBottom w:val="0"/>
                  <w:divBdr>
                    <w:top w:val="none" w:sz="0" w:space="0" w:color="auto"/>
                    <w:left w:val="none" w:sz="0" w:space="0" w:color="auto"/>
                    <w:bottom w:val="none" w:sz="0" w:space="0" w:color="auto"/>
                    <w:right w:val="none" w:sz="0" w:space="0" w:color="auto"/>
                  </w:divBdr>
                </w:div>
                <w:div w:id="1768693612">
                  <w:marLeft w:val="480"/>
                  <w:marRight w:val="0"/>
                  <w:marTop w:val="0"/>
                  <w:marBottom w:val="0"/>
                  <w:divBdr>
                    <w:top w:val="none" w:sz="0" w:space="0" w:color="auto"/>
                    <w:left w:val="none" w:sz="0" w:space="0" w:color="auto"/>
                    <w:bottom w:val="none" w:sz="0" w:space="0" w:color="auto"/>
                    <w:right w:val="none" w:sz="0" w:space="0" w:color="auto"/>
                  </w:divBdr>
                </w:div>
                <w:div w:id="139730727">
                  <w:marLeft w:val="480"/>
                  <w:marRight w:val="0"/>
                  <w:marTop w:val="0"/>
                  <w:marBottom w:val="0"/>
                  <w:divBdr>
                    <w:top w:val="none" w:sz="0" w:space="0" w:color="auto"/>
                    <w:left w:val="none" w:sz="0" w:space="0" w:color="auto"/>
                    <w:bottom w:val="none" w:sz="0" w:space="0" w:color="auto"/>
                    <w:right w:val="none" w:sz="0" w:space="0" w:color="auto"/>
                  </w:divBdr>
                </w:div>
                <w:div w:id="925457756">
                  <w:marLeft w:val="480"/>
                  <w:marRight w:val="0"/>
                  <w:marTop w:val="0"/>
                  <w:marBottom w:val="0"/>
                  <w:divBdr>
                    <w:top w:val="none" w:sz="0" w:space="0" w:color="auto"/>
                    <w:left w:val="none" w:sz="0" w:space="0" w:color="auto"/>
                    <w:bottom w:val="none" w:sz="0" w:space="0" w:color="auto"/>
                    <w:right w:val="none" w:sz="0" w:space="0" w:color="auto"/>
                  </w:divBdr>
                </w:div>
                <w:div w:id="907492586">
                  <w:marLeft w:val="480"/>
                  <w:marRight w:val="0"/>
                  <w:marTop w:val="0"/>
                  <w:marBottom w:val="0"/>
                  <w:divBdr>
                    <w:top w:val="none" w:sz="0" w:space="0" w:color="auto"/>
                    <w:left w:val="none" w:sz="0" w:space="0" w:color="auto"/>
                    <w:bottom w:val="none" w:sz="0" w:space="0" w:color="auto"/>
                    <w:right w:val="none" w:sz="0" w:space="0" w:color="auto"/>
                  </w:divBdr>
                </w:div>
                <w:div w:id="2113624139">
                  <w:marLeft w:val="480"/>
                  <w:marRight w:val="0"/>
                  <w:marTop w:val="0"/>
                  <w:marBottom w:val="0"/>
                  <w:divBdr>
                    <w:top w:val="none" w:sz="0" w:space="0" w:color="auto"/>
                    <w:left w:val="none" w:sz="0" w:space="0" w:color="auto"/>
                    <w:bottom w:val="none" w:sz="0" w:space="0" w:color="auto"/>
                    <w:right w:val="none" w:sz="0" w:space="0" w:color="auto"/>
                  </w:divBdr>
                </w:div>
                <w:div w:id="1444808161">
                  <w:marLeft w:val="480"/>
                  <w:marRight w:val="0"/>
                  <w:marTop w:val="0"/>
                  <w:marBottom w:val="0"/>
                  <w:divBdr>
                    <w:top w:val="none" w:sz="0" w:space="0" w:color="auto"/>
                    <w:left w:val="none" w:sz="0" w:space="0" w:color="auto"/>
                    <w:bottom w:val="none" w:sz="0" w:space="0" w:color="auto"/>
                    <w:right w:val="none" w:sz="0" w:space="0" w:color="auto"/>
                  </w:divBdr>
                </w:div>
                <w:div w:id="2145156349">
                  <w:marLeft w:val="480"/>
                  <w:marRight w:val="0"/>
                  <w:marTop w:val="0"/>
                  <w:marBottom w:val="0"/>
                  <w:divBdr>
                    <w:top w:val="none" w:sz="0" w:space="0" w:color="auto"/>
                    <w:left w:val="none" w:sz="0" w:space="0" w:color="auto"/>
                    <w:bottom w:val="none" w:sz="0" w:space="0" w:color="auto"/>
                    <w:right w:val="none" w:sz="0" w:space="0" w:color="auto"/>
                  </w:divBdr>
                </w:div>
                <w:div w:id="363556028">
                  <w:marLeft w:val="480"/>
                  <w:marRight w:val="0"/>
                  <w:marTop w:val="0"/>
                  <w:marBottom w:val="0"/>
                  <w:divBdr>
                    <w:top w:val="none" w:sz="0" w:space="0" w:color="auto"/>
                    <w:left w:val="none" w:sz="0" w:space="0" w:color="auto"/>
                    <w:bottom w:val="none" w:sz="0" w:space="0" w:color="auto"/>
                    <w:right w:val="none" w:sz="0" w:space="0" w:color="auto"/>
                  </w:divBdr>
                </w:div>
                <w:div w:id="405997829">
                  <w:marLeft w:val="480"/>
                  <w:marRight w:val="0"/>
                  <w:marTop w:val="0"/>
                  <w:marBottom w:val="0"/>
                  <w:divBdr>
                    <w:top w:val="none" w:sz="0" w:space="0" w:color="auto"/>
                    <w:left w:val="none" w:sz="0" w:space="0" w:color="auto"/>
                    <w:bottom w:val="none" w:sz="0" w:space="0" w:color="auto"/>
                    <w:right w:val="none" w:sz="0" w:space="0" w:color="auto"/>
                  </w:divBdr>
                </w:div>
                <w:div w:id="2096970663">
                  <w:marLeft w:val="480"/>
                  <w:marRight w:val="0"/>
                  <w:marTop w:val="0"/>
                  <w:marBottom w:val="0"/>
                  <w:divBdr>
                    <w:top w:val="none" w:sz="0" w:space="0" w:color="auto"/>
                    <w:left w:val="none" w:sz="0" w:space="0" w:color="auto"/>
                    <w:bottom w:val="none" w:sz="0" w:space="0" w:color="auto"/>
                    <w:right w:val="none" w:sz="0" w:space="0" w:color="auto"/>
                  </w:divBdr>
                </w:div>
                <w:div w:id="428046971">
                  <w:marLeft w:val="480"/>
                  <w:marRight w:val="0"/>
                  <w:marTop w:val="0"/>
                  <w:marBottom w:val="0"/>
                  <w:divBdr>
                    <w:top w:val="none" w:sz="0" w:space="0" w:color="auto"/>
                    <w:left w:val="none" w:sz="0" w:space="0" w:color="auto"/>
                    <w:bottom w:val="none" w:sz="0" w:space="0" w:color="auto"/>
                    <w:right w:val="none" w:sz="0" w:space="0" w:color="auto"/>
                  </w:divBdr>
                </w:div>
                <w:div w:id="1738475205">
                  <w:marLeft w:val="480"/>
                  <w:marRight w:val="0"/>
                  <w:marTop w:val="0"/>
                  <w:marBottom w:val="0"/>
                  <w:divBdr>
                    <w:top w:val="none" w:sz="0" w:space="0" w:color="auto"/>
                    <w:left w:val="none" w:sz="0" w:space="0" w:color="auto"/>
                    <w:bottom w:val="none" w:sz="0" w:space="0" w:color="auto"/>
                    <w:right w:val="none" w:sz="0" w:space="0" w:color="auto"/>
                  </w:divBdr>
                </w:div>
                <w:div w:id="1246037778">
                  <w:marLeft w:val="480"/>
                  <w:marRight w:val="0"/>
                  <w:marTop w:val="0"/>
                  <w:marBottom w:val="0"/>
                  <w:divBdr>
                    <w:top w:val="none" w:sz="0" w:space="0" w:color="auto"/>
                    <w:left w:val="none" w:sz="0" w:space="0" w:color="auto"/>
                    <w:bottom w:val="none" w:sz="0" w:space="0" w:color="auto"/>
                    <w:right w:val="none" w:sz="0" w:space="0" w:color="auto"/>
                  </w:divBdr>
                </w:div>
                <w:div w:id="1472214533">
                  <w:marLeft w:val="480"/>
                  <w:marRight w:val="0"/>
                  <w:marTop w:val="0"/>
                  <w:marBottom w:val="0"/>
                  <w:divBdr>
                    <w:top w:val="none" w:sz="0" w:space="0" w:color="auto"/>
                    <w:left w:val="none" w:sz="0" w:space="0" w:color="auto"/>
                    <w:bottom w:val="none" w:sz="0" w:space="0" w:color="auto"/>
                    <w:right w:val="none" w:sz="0" w:space="0" w:color="auto"/>
                  </w:divBdr>
                </w:div>
                <w:div w:id="1678724546">
                  <w:marLeft w:val="480"/>
                  <w:marRight w:val="0"/>
                  <w:marTop w:val="0"/>
                  <w:marBottom w:val="0"/>
                  <w:divBdr>
                    <w:top w:val="none" w:sz="0" w:space="0" w:color="auto"/>
                    <w:left w:val="none" w:sz="0" w:space="0" w:color="auto"/>
                    <w:bottom w:val="none" w:sz="0" w:space="0" w:color="auto"/>
                    <w:right w:val="none" w:sz="0" w:space="0" w:color="auto"/>
                  </w:divBdr>
                </w:div>
                <w:div w:id="458843359">
                  <w:marLeft w:val="480"/>
                  <w:marRight w:val="0"/>
                  <w:marTop w:val="0"/>
                  <w:marBottom w:val="0"/>
                  <w:divBdr>
                    <w:top w:val="none" w:sz="0" w:space="0" w:color="auto"/>
                    <w:left w:val="none" w:sz="0" w:space="0" w:color="auto"/>
                    <w:bottom w:val="none" w:sz="0" w:space="0" w:color="auto"/>
                    <w:right w:val="none" w:sz="0" w:space="0" w:color="auto"/>
                  </w:divBdr>
                </w:div>
                <w:div w:id="1925912144">
                  <w:marLeft w:val="480"/>
                  <w:marRight w:val="0"/>
                  <w:marTop w:val="0"/>
                  <w:marBottom w:val="0"/>
                  <w:divBdr>
                    <w:top w:val="none" w:sz="0" w:space="0" w:color="auto"/>
                    <w:left w:val="none" w:sz="0" w:space="0" w:color="auto"/>
                    <w:bottom w:val="none" w:sz="0" w:space="0" w:color="auto"/>
                    <w:right w:val="none" w:sz="0" w:space="0" w:color="auto"/>
                  </w:divBdr>
                </w:div>
                <w:div w:id="2051027126">
                  <w:marLeft w:val="480"/>
                  <w:marRight w:val="0"/>
                  <w:marTop w:val="0"/>
                  <w:marBottom w:val="0"/>
                  <w:divBdr>
                    <w:top w:val="none" w:sz="0" w:space="0" w:color="auto"/>
                    <w:left w:val="none" w:sz="0" w:space="0" w:color="auto"/>
                    <w:bottom w:val="none" w:sz="0" w:space="0" w:color="auto"/>
                    <w:right w:val="none" w:sz="0" w:space="0" w:color="auto"/>
                  </w:divBdr>
                </w:div>
                <w:div w:id="968821331">
                  <w:marLeft w:val="480"/>
                  <w:marRight w:val="0"/>
                  <w:marTop w:val="0"/>
                  <w:marBottom w:val="0"/>
                  <w:divBdr>
                    <w:top w:val="none" w:sz="0" w:space="0" w:color="auto"/>
                    <w:left w:val="none" w:sz="0" w:space="0" w:color="auto"/>
                    <w:bottom w:val="none" w:sz="0" w:space="0" w:color="auto"/>
                    <w:right w:val="none" w:sz="0" w:space="0" w:color="auto"/>
                  </w:divBdr>
                </w:div>
                <w:div w:id="417992502">
                  <w:marLeft w:val="480"/>
                  <w:marRight w:val="0"/>
                  <w:marTop w:val="0"/>
                  <w:marBottom w:val="0"/>
                  <w:divBdr>
                    <w:top w:val="none" w:sz="0" w:space="0" w:color="auto"/>
                    <w:left w:val="none" w:sz="0" w:space="0" w:color="auto"/>
                    <w:bottom w:val="none" w:sz="0" w:space="0" w:color="auto"/>
                    <w:right w:val="none" w:sz="0" w:space="0" w:color="auto"/>
                  </w:divBdr>
                </w:div>
                <w:div w:id="143620535">
                  <w:marLeft w:val="480"/>
                  <w:marRight w:val="0"/>
                  <w:marTop w:val="0"/>
                  <w:marBottom w:val="0"/>
                  <w:divBdr>
                    <w:top w:val="none" w:sz="0" w:space="0" w:color="auto"/>
                    <w:left w:val="none" w:sz="0" w:space="0" w:color="auto"/>
                    <w:bottom w:val="none" w:sz="0" w:space="0" w:color="auto"/>
                    <w:right w:val="none" w:sz="0" w:space="0" w:color="auto"/>
                  </w:divBdr>
                </w:div>
                <w:div w:id="481000973">
                  <w:marLeft w:val="480"/>
                  <w:marRight w:val="0"/>
                  <w:marTop w:val="0"/>
                  <w:marBottom w:val="0"/>
                  <w:divBdr>
                    <w:top w:val="none" w:sz="0" w:space="0" w:color="auto"/>
                    <w:left w:val="none" w:sz="0" w:space="0" w:color="auto"/>
                    <w:bottom w:val="none" w:sz="0" w:space="0" w:color="auto"/>
                    <w:right w:val="none" w:sz="0" w:space="0" w:color="auto"/>
                  </w:divBdr>
                </w:div>
                <w:div w:id="1450737239">
                  <w:marLeft w:val="480"/>
                  <w:marRight w:val="0"/>
                  <w:marTop w:val="0"/>
                  <w:marBottom w:val="0"/>
                  <w:divBdr>
                    <w:top w:val="none" w:sz="0" w:space="0" w:color="auto"/>
                    <w:left w:val="none" w:sz="0" w:space="0" w:color="auto"/>
                    <w:bottom w:val="none" w:sz="0" w:space="0" w:color="auto"/>
                    <w:right w:val="none" w:sz="0" w:space="0" w:color="auto"/>
                  </w:divBdr>
                </w:div>
                <w:div w:id="1902059394">
                  <w:marLeft w:val="480"/>
                  <w:marRight w:val="0"/>
                  <w:marTop w:val="0"/>
                  <w:marBottom w:val="0"/>
                  <w:divBdr>
                    <w:top w:val="none" w:sz="0" w:space="0" w:color="auto"/>
                    <w:left w:val="none" w:sz="0" w:space="0" w:color="auto"/>
                    <w:bottom w:val="none" w:sz="0" w:space="0" w:color="auto"/>
                    <w:right w:val="none" w:sz="0" w:space="0" w:color="auto"/>
                  </w:divBdr>
                </w:div>
                <w:div w:id="1562444529">
                  <w:marLeft w:val="480"/>
                  <w:marRight w:val="0"/>
                  <w:marTop w:val="0"/>
                  <w:marBottom w:val="0"/>
                  <w:divBdr>
                    <w:top w:val="none" w:sz="0" w:space="0" w:color="auto"/>
                    <w:left w:val="none" w:sz="0" w:space="0" w:color="auto"/>
                    <w:bottom w:val="none" w:sz="0" w:space="0" w:color="auto"/>
                    <w:right w:val="none" w:sz="0" w:space="0" w:color="auto"/>
                  </w:divBdr>
                </w:div>
                <w:div w:id="1447306361">
                  <w:marLeft w:val="480"/>
                  <w:marRight w:val="0"/>
                  <w:marTop w:val="0"/>
                  <w:marBottom w:val="0"/>
                  <w:divBdr>
                    <w:top w:val="none" w:sz="0" w:space="0" w:color="auto"/>
                    <w:left w:val="none" w:sz="0" w:space="0" w:color="auto"/>
                    <w:bottom w:val="none" w:sz="0" w:space="0" w:color="auto"/>
                    <w:right w:val="none" w:sz="0" w:space="0" w:color="auto"/>
                  </w:divBdr>
                </w:div>
                <w:div w:id="1378890235">
                  <w:marLeft w:val="480"/>
                  <w:marRight w:val="0"/>
                  <w:marTop w:val="0"/>
                  <w:marBottom w:val="0"/>
                  <w:divBdr>
                    <w:top w:val="none" w:sz="0" w:space="0" w:color="auto"/>
                    <w:left w:val="none" w:sz="0" w:space="0" w:color="auto"/>
                    <w:bottom w:val="none" w:sz="0" w:space="0" w:color="auto"/>
                    <w:right w:val="none" w:sz="0" w:space="0" w:color="auto"/>
                  </w:divBdr>
                </w:div>
                <w:div w:id="2074617497">
                  <w:marLeft w:val="480"/>
                  <w:marRight w:val="0"/>
                  <w:marTop w:val="0"/>
                  <w:marBottom w:val="0"/>
                  <w:divBdr>
                    <w:top w:val="none" w:sz="0" w:space="0" w:color="auto"/>
                    <w:left w:val="none" w:sz="0" w:space="0" w:color="auto"/>
                    <w:bottom w:val="none" w:sz="0" w:space="0" w:color="auto"/>
                    <w:right w:val="none" w:sz="0" w:space="0" w:color="auto"/>
                  </w:divBdr>
                </w:div>
                <w:div w:id="1447385900">
                  <w:marLeft w:val="480"/>
                  <w:marRight w:val="0"/>
                  <w:marTop w:val="0"/>
                  <w:marBottom w:val="0"/>
                  <w:divBdr>
                    <w:top w:val="none" w:sz="0" w:space="0" w:color="auto"/>
                    <w:left w:val="none" w:sz="0" w:space="0" w:color="auto"/>
                    <w:bottom w:val="none" w:sz="0" w:space="0" w:color="auto"/>
                    <w:right w:val="none" w:sz="0" w:space="0" w:color="auto"/>
                  </w:divBdr>
                </w:div>
                <w:div w:id="1232273810">
                  <w:marLeft w:val="480"/>
                  <w:marRight w:val="0"/>
                  <w:marTop w:val="0"/>
                  <w:marBottom w:val="0"/>
                  <w:divBdr>
                    <w:top w:val="none" w:sz="0" w:space="0" w:color="auto"/>
                    <w:left w:val="none" w:sz="0" w:space="0" w:color="auto"/>
                    <w:bottom w:val="none" w:sz="0" w:space="0" w:color="auto"/>
                    <w:right w:val="none" w:sz="0" w:space="0" w:color="auto"/>
                  </w:divBdr>
                </w:div>
                <w:div w:id="1318145546">
                  <w:marLeft w:val="480"/>
                  <w:marRight w:val="0"/>
                  <w:marTop w:val="0"/>
                  <w:marBottom w:val="0"/>
                  <w:divBdr>
                    <w:top w:val="none" w:sz="0" w:space="0" w:color="auto"/>
                    <w:left w:val="none" w:sz="0" w:space="0" w:color="auto"/>
                    <w:bottom w:val="none" w:sz="0" w:space="0" w:color="auto"/>
                    <w:right w:val="none" w:sz="0" w:space="0" w:color="auto"/>
                  </w:divBdr>
                </w:div>
                <w:div w:id="746864">
                  <w:marLeft w:val="480"/>
                  <w:marRight w:val="0"/>
                  <w:marTop w:val="0"/>
                  <w:marBottom w:val="0"/>
                  <w:divBdr>
                    <w:top w:val="none" w:sz="0" w:space="0" w:color="auto"/>
                    <w:left w:val="none" w:sz="0" w:space="0" w:color="auto"/>
                    <w:bottom w:val="none" w:sz="0" w:space="0" w:color="auto"/>
                    <w:right w:val="none" w:sz="0" w:space="0" w:color="auto"/>
                  </w:divBdr>
                </w:div>
                <w:div w:id="661350363">
                  <w:marLeft w:val="480"/>
                  <w:marRight w:val="0"/>
                  <w:marTop w:val="0"/>
                  <w:marBottom w:val="0"/>
                  <w:divBdr>
                    <w:top w:val="none" w:sz="0" w:space="0" w:color="auto"/>
                    <w:left w:val="none" w:sz="0" w:space="0" w:color="auto"/>
                    <w:bottom w:val="none" w:sz="0" w:space="0" w:color="auto"/>
                    <w:right w:val="none" w:sz="0" w:space="0" w:color="auto"/>
                  </w:divBdr>
                </w:div>
                <w:div w:id="1926498260">
                  <w:marLeft w:val="480"/>
                  <w:marRight w:val="0"/>
                  <w:marTop w:val="0"/>
                  <w:marBottom w:val="0"/>
                  <w:divBdr>
                    <w:top w:val="none" w:sz="0" w:space="0" w:color="auto"/>
                    <w:left w:val="none" w:sz="0" w:space="0" w:color="auto"/>
                    <w:bottom w:val="none" w:sz="0" w:space="0" w:color="auto"/>
                    <w:right w:val="none" w:sz="0" w:space="0" w:color="auto"/>
                  </w:divBdr>
                </w:div>
                <w:div w:id="1779368143">
                  <w:marLeft w:val="480"/>
                  <w:marRight w:val="0"/>
                  <w:marTop w:val="0"/>
                  <w:marBottom w:val="0"/>
                  <w:divBdr>
                    <w:top w:val="none" w:sz="0" w:space="0" w:color="auto"/>
                    <w:left w:val="none" w:sz="0" w:space="0" w:color="auto"/>
                    <w:bottom w:val="none" w:sz="0" w:space="0" w:color="auto"/>
                    <w:right w:val="none" w:sz="0" w:space="0" w:color="auto"/>
                  </w:divBdr>
                </w:div>
                <w:div w:id="403381930">
                  <w:marLeft w:val="480"/>
                  <w:marRight w:val="0"/>
                  <w:marTop w:val="0"/>
                  <w:marBottom w:val="0"/>
                  <w:divBdr>
                    <w:top w:val="none" w:sz="0" w:space="0" w:color="auto"/>
                    <w:left w:val="none" w:sz="0" w:space="0" w:color="auto"/>
                    <w:bottom w:val="none" w:sz="0" w:space="0" w:color="auto"/>
                    <w:right w:val="none" w:sz="0" w:space="0" w:color="auto"/>
                  </w:divBdr>
                </w:div>
                <w:div w:id="1729955883">
                  <w:marLeft w:val="480"/>
                  <w:marRight w:val="0"/>
                  <w:marTop w:val="0"/>
                  <w:marBottom w:val="0"/>
                  <w:divBdr>
                    <w:top w:val="none" w:sz="0" w:space="0" w:color="auto"/>
                    <w:left w:val="none" w:sz="0" w:space="0" w:color="auto"/>
                    <w:bottom w:val="none" w:sz="0" w:space="0" w:color="auto"/>
                    <w:right w:val="none" w:sz="0" w:space="0" w:color="auto"/>
                  </w:divBdr>
                </w:div>
                <w:div w:id="1650398264">
                  <w:marLeft w:val="480"/>
                  <w:marRight w:val="0"/>
                  <w:marTop w:val="0"/>
                  <w:marBottom w:val="0"/>
                  <w:divBdr>
                    <w:top w:val="none" w:sz="0" w:space="0" w:color="auto"/>
                    <w:left w:val="none" w:sz="0" w:space="0" w:color="auto"/>
                    <w:bottom w:val="none" w:sz="0" w:space="0" w:color="auto"/>
                    <w:right w:val="none" w:sz="0" w:space="0" w:color="auto"/>
                  </w:divBdr>
                </w:div>
                <w:div w:id="787506461">
                  <w:marLeft w:val="480"/>
                  <w:marRight w:val="0"/>
                  <w:marTop w:val="0"/>
                  <w:marBottom w:val="0"/>
                  <w:divBdr>
                    <w:top w:val="none" w:sz="0" w:space="0" w:color="auto"/>
                    <w:left w:val="none" w:sz="0" w:space="0" w:color="auto"/>
                    <w:bottom w:val="none" w:sz="0" w:space="0" w:color="auto"/>
                    <w:right w:val="none" w:sz="0" w:space="0" w:color="auto"/>
                  </w:divBdr>
                </w:div>
                <w:div w:id="759371752">
                  <w:marLeft w:val="480"/>
                  <w:marRight w:val="0"/>
                  <w:marTop w:val="0"/>
                  <w:marBottom w:val="0"/>
                  <w:divBdr>
                    <w:top w:val="none" w:sz="0" w:space="0" w:color="auto"/>
                    <w:left w:val="none" w:sz="0" w:space="0" w:color="auto"/>
                    <w:bottom w:val="none" w:sz="0" w:space="0" w:color="auto"/>
                    <w:right w:val="none" w:sz="0" w:space="0" w:color="auto"/>
                  </w:divBdr>
                </w:div>
                <w:div w:id="756171691">
                  <w:marLeft w:val="480"/>
                  <w:marRight w:val="0"/>
                  <w:marTop w:val="0"/>
                  <w:marBottom w:val="0"/>
                  <w:divBdr>
                    <w:top w:val="none" w:sz="0" w:space="0" w:color="auto"/>
                    <w:left w:val="none" w:sz="0" w:space="0" w:color="auto"/>
                    <w:bottom w:val="none" w:sz="0" w:space="0" w:color="auto"/>
                    <w:right w:val="none" w:sz="0" w:space="0" w:color="auto"/>
                  </w:divBdr>
                </w:div>
                <w:div w:id="583957598">
                  <w:marLeft w:val="480"/>
                  <w:marRight w:val="0"/>
                  <w:marTop w:val="0"/>
                  <w:marBottom w:val="0"/>
                  <w:divBdr>
                    <w:top w:val="none" w:sz="0" w:space="0" w:color="auto"/>
                    <w:left w:val="none" w:sz="0" w:space="0" w:color="auto"/>
                    <w:bottom w:val="none" w:sz="0" w:space="0" w:color="auto"/>
                    <w:right w:val="none" w:sz="0" w:space="0" w:color="auto"/>
                  </w:divBdr>
                </w:div>
                <w:div w:id="1431199187">
                  <w:marLeft w:val="480"/>
                  <w:marRight w:val="0"/>
                  <w:marTop w:val="0"/>
                  <w:marBottom w:val="0"/>
                  <w:divBdr>
                    <w:top w:val="none" w:sz="0" w:space="0" w:color="auto"/>
                    <w:left w:val="none" w:sz="0" w:space="0" w:color="auto"/>
                    <w:bottom w:val="none" w:sz="0" w:space="0" w:color="auto"/>
                    <w:right w:val="none" w:sz="0" w:space="0" w:color="auto"/>
                  </w:divBdr>
                </w:div>
                <w:div w:id="139688311">
                  <w:marLeft w:val="480"/>
                  <w:marRight w:val="0"/>
                  <w:marTop w:val="0"/>
                  <w:marBottom w:val="0"/>
                  <w:divBdr>
                    <w:top w:val="none" w:sz="0" w:space="0" w:color="auto"/>
                    <w:left w:val="none" w:sz="0" w:space="0" w:color="auto"/>
                    <w:bottom w:val="none" w:sz="0" w:space="0" w:color="auto"/>
                    <w:right w:val="none" w:sz="0" w:space="0" w:color="auto"/>
                  </w:divBdr>
                </w:div>
                <w:div w:id="1859345488">
                  <w:marLeft w:val="480"/>
                  <w:marRight w:val="0"/>
                  <w:marTop w:val="0"/>
                  <w:marBottom w:val="0"/>
                  <w:divBdr>
                    <w:top w:val="none" w:sz="0" w:space="0" w:color="auto"/>
                    <w:left w:val="none" w:sz="0" w:space="0" w:color="auto"/>
                    <w:bottom w:val="none" w:sz="0" w:space="0" w:color="auto"/>
                    <w:right w:val="none" w:sz="0" w:space="0" w:color="auto"/>
                  </w:divBdr>
                </w:div>
                <w:div w:id="309868465">
                  <w:marLeft w:val="480"/>
                  <w:marRight w:val="0"/>
                  <w:marTop w:val="0"/>
                  <w:marBottom w:val="0"/>
                  <w:divBdr>
                    <w:top w:val="none" w:sz="0" w:space="0" w:color="auto"/>
                    <w:left w:val="none" w:sz="0" w:space="0" w:color="auto"/>
                    <w:bottom w:val="none" w:sz="0" w:space="0" w:color="auto"/>
                    <w:right w:val="none" w:sz="0" w:space="0" w:color="auto"/>
                  </w:divBdr>
                </w:div>
                <w:div w:id="181672742">
                  <w:marLeft w:val="480"/>
                  <w:marRight w:val="0"/>
                  <w:marTop w:val="0"/>
                  <w:marBottom w:val="0"/>
                  <w:divBdr>
                    <w:top w:val="none" w:sz="0" w:space="0" w:color="auto"/>
                    <w:left w:val="none" w:sz="0" w:space="0" w:color="auto"/>
                    <w:bottom w:val="none" w:sz="0" w:space="0" w:color="auto"/>
                    <w:right w:val="none" w:sz="0" w:space="0" w:color="auto"/>
                  </w:divBdr>
                </w:div>
                <w:div w:id="499152076">
                  <w:marLeft w:val="480"/>
                  <w:marRight w:val="0"/>
                  <w:marTop w:val="0"/>
                  <w:marBottom w:val="0"/>
                  <w:divBdr>
                    <w:top w:val="none" w:sz="0" w:space="0" w:color="auto"/>
                    <w:left w:val="none" w:sz="0" w:space="0" w:color="auto"/>
                    <w:bottom w:val="none" w:sz="0" w:space="0" w:color="auto"/>
                    <w:right w:val="none" w:sz="0" w:space="0" w:color="auto"/>
                  </w:divBdr>
                </w:div>
              </w:divsChild>
            </w:div>
            <w:div w:id="1410813322">
              <w:marLeft w:val="0"/>
              <w:marRight w:val="0"/>
              <w:marTop w:val="0"/>
              <w:marBottom w:val="0"/>
              <w:divBdr>
                <w:top w:val="none" w:sz="0" w:space="0" w:color="auto"/>
                <w:left w:val="none" w:sz="0" w:space="0" w:color="auto"/>
                <w:bottom w:val="none" w:sz="0" w:space="0" w:color="auto"/>
                <w:right w:val="none" w:sz="0" w:space="0" w:color="auto"/>
              </w:divBdr>
              <w:divsChild>
                <w:div w:id="1313485940">
                  <w:marLeft w:val="480"/>
                  <w:marRight w:val="0"/>
                  <w:marTop w:val="0"/>
                  <w:marBottom w:val="0"/>
                  <w:divBdr>
                    <w:top w:val="none" w:sz="0" w:space="0" w:color="auto"/>
                    <w:left w:val="none" w:sz="0" w:space="0" w:color="auto"/>
                    <w:bottom w:val="none" w:sz="0" w:space="0" w:color="auto"/>
                    <w:right w:val="none" w:sz="0" w:space="0" w:color="auto"/>
                  </w:divBdr>
                </w:div>
                <w:div w:id="1723291283">
                  <w:marLeft w:val="480"/>
                  <w:marRight w:val="0"/>
                  <w:marTop w:val="0"/>
                  <w:marBottom w:val="0"/>
                  <w:divBdr>
                    <w:top w:val="none" w:sz="0" w:space="0" w:color="auto"/>
                    <w:left w:val="none" w:sz="0" w:space="0" w:color="auto"/>
                    <w:bottom w:val="none" w:sz="0" w:space="0" w:color="auto"/>
                    <w:right w:val="none" w:sz="0" w:space="0" w:color="auto"/>
                  </w:divBdr>
                </w:div>
                <w:div w:id="1781752625">
                  <w:marLeft w:val="480"/>
                  <w:marRight w:val="0"/>
                  <w:marTop w:val="0"/>
                  <w:marBottom w:val="0"/>
                  <w:divBdr>
                    <w:top w:val="none" w:sz="0" w:space="0" w:color="auto"/>
                    <w:left w:val="none" w:sz="0" w:space="0" w:color="auto"/>
                    <w:bottom w:val="none" w:sz="0" w:space="0" w:color="auto"/>
                    <w:right w:val="none" w:sz="0" w:space="0" w:color="auto"/>
                  </w:divBdr>
                </w:div>
                <w:div w:id="25641171">
                  <w:marLeft w:val="480"/>
                  <w:marRight w:val="0"/>
                  <w:marTop w:val="0"/>
                  <w:marBottom w:val="0"/>
                  <w:divBdr>
                    <w:top w:val="none" w:sz="0" w:space="0" w:color="auto"/>
                    <w:left w:val="none" w:sz="0" w:space="0" w:color="auto"/>
                    <w:bottom w:val="none" w:sz="0" w:space="0" w:color="auto"/>
                    <w:right w:val="none" w:sz="0" w:space="0" w:color="auto"/>
                  </w:divBdr>
                </w:div>
                <w:div w:id="127598975">
                  <w:marLeft w:val="480"/>
                  <w:marRight w:val="0"/>
                  <w:marTop w:val="0"/>
                  <w:marBottom w:val="0"/>
                  <w:divBdr>
                    <w:top w:val="none" w:sz="0" w:space="0" w:color="auto"/>
                    <w:left w:val="none" w:sz="0" w:space="0" w:color="auto"/>
                    <w:bottom w:val="none" w:sz="0" w:space="0" w:color="auto"/>
                    <w:right w:val="none" w:sz="0" w:space="0" w:color="auto"/>
                  </w:divBdr>
                </w:div>
                <w:div w:id="1973250526">
                  <w:marLeft w:val="480"/>
                  <w:marRight w:val="0"/>
                  <w:marTop w:val="0"/>
                  <w:marBottom w:val="0"/>
                  <w:divBdr>
                    <w:top w:val="none" w:sz="0" w:space="0" w:color="auto"/>
                    <w:left w:val="none" w:sz="0" w:space="0" w:color="auto"/>
                    <w:bottom w:val="none" w:sz="0" w:space="0" w:color="auto"/>
                    <w:right w:val="none" w:sz="0" w:space="0" w:color="auto"/>
                  </w:divBdr>
                </w:div>
                <w:div w:id="206065871">
                  <w:marLeft w:val="480"/>
                  <w:marRight w:val="0"/>
                  <w:marTop w:val="0"/>
                  <w:marBottom w:val="0"/>
                  <w:divBdr>
                    <w:top w:val="none" w:sz="0" w:space="0" w:color="auto"/>
                    <w:left w:val="none" w:sz="0" w:space="0" w:color="auto"/>
                    <w:bottom w:val="none" w:sz="0" w:space="0" w:color="auto"/>
                    <w:right w:val="none" w:sz="0" w:space="0" w:color="auto"/>
                  </w:divBdr>
                </w:div>
                <w:div w:id="651181158">
                  <w:marLeft w:val="480"/>
                  <w:marRight w:val="0"/>
                  <w:marTop w:val="0"/>
                  <w:marBottom w:val="0"/>
                  <w:divBdr>
                    <w:top w:val="none" w:sz="0" w:space="0" w:color="auto"/>
                    <w:left w:val="none" w:sz="0" w:space="0" w:color="auto"/>
                    <w:bottom w:val="none" w:sz="0" w:space="0" w:color="auto"/>
                    <w:right w:val="none" w:sz="0" w:space="0" w:color="auto"/>
                  </w:divBdr>
                </w:div>
                <w:div w:id="535235944">
                  <w:marLeft w:val="480"/>
                  <w:marRight w:val="0"/>
                  <w:marTop w:val="0"/>
                  <w:marBottom w:val="0"/>
                  <w:divBdr>
                    <w:top w:val="none" w:sz="0" w:space="0" w:color="auto"/>
                    <w:left w:val="none" w:sz="0" w:space="0" w:color="auto"/>
                    <w:bottom w:val="none" w:sz="0" w:space="0" w:color="auto"/>
                    <w:right w:val="none" w:sz="0" w:space="0" w:color="auto"/>
                  </w:divBdr>
                </w:div>
                <w:div w:id="1619067478">
                  <w:marLeft w:val="480"/>
                  <w:marRight w:val="0"/>
                  <w:marTop w:val="0"/>
                  <w:marBottom w:val="0"/>
                  <w:divBdr>
                    <w:top w:val="none" w:sz="0" w:space="0" w:color="auto"/>
                    <w:left w:val="none" w:sz="0" w:space="0" w:color="auto"/>
                    <w:bottom w:val="none" w:sz="0" w:space="0" w:color="auto"/>
                    <w:right w:val="none" w:sz="0" w:space="0" w:color="auto"/>
                  </w:divBdr>
                </w:div>
                <w:div w:id="475414845">
                  <w:marLeft w:val="480"/>
                  <w:marRight w:val="0"/>
                  <w:marTop w:val="0"/>
                  <w:marBottom w:val="0"/>
                  <w:divBdr>
                    <w:top w:val="none" w:sz="0" w:space="0" w:color="auto"/>
                    <w:left w:val="none" w:sz="0" w:space="0" w:color="auto"/>
                    <w:bottom w:val="none" w:sz="0" w:space="0" w:color="auto"/>
                    <w:right w:val="none" w:sz="0" w:space="0" w:color="auto"/>
                  </w:divBdr>
                </w:div>
                <w:div w:id="1243947315">
                  <w:marLeft w:val="480"/>
                  <w:marRight w:val="0"/>
                  <w:marTop w:val="0"/>
                  <w:marBottom w:val="0"/>
                  <w:divBdr>
                    <w:top w:val="none" w:sz="0" w:space="0" w:color="auto"/>
                    <w:left w:val="none" w:sz="0" w:space="0" w:color="auto"/>
                    <w:bottom w:val="none" w:sz="0" w:space="0" w:color="auto"/>
                    <w:right w:val="none" w:sz="0" w:space="0" w:color="auto"/>
                  </w:divBdr>
                </w:div>
                <w:div w:id="761876929">
                  <w:marLeft w:val="480"/>
                  <w:marRight w:val="0"/>
                  <w:marTop w:val="0"/>
                  <w:marBottom w:val="0"/>
                  <w:divBdr>
                    <w:top w:val="none" w:sz="0" w:space="0" w:color="auto"/>
                    <w:left w:val="none" w:sz="0" w:space="0" w:color="auto"/>
                    <w:bottom w:val="none" w:sz="0" w:space="0" w:color="auto"/>
                    <w:right w:val="none" w:sz="0" w:space="0" w:color="auto"/>
                  </w:divBdr>
                </w:div>
                <w:div w:id="2121218079">
                  <w:marLeft w:val="480"/>
                  <w:marRight w:val="0"/>
                  <w:marTop w:val="0"/>
                  <w:marBottom w:val="0"/>
                  <w:divBdr>
                    <w:top w:val="none" w:sz="0" w:space="0" w:color="auto"/>
                    <w:left w:val="none" w:sz="0" w:space="0" w:color="auto"/>
                    <w:bottom w:val="none" w:sz="0" w:space="0" w:color="auto"/>
                    <w:right w:val="none" w:sz="0" w:space="0" w:color="auto"/>
                  </w:divBdr>
                </w:div>
                <w:div w:id="68813859">
                  <w:marLeft w:val="480"/>
                  <w:marRight w:val="0"/>
                  <w:marTop w:val="0"/>
                  <w:marBottom w:val="0"/>
                  <w:divBdr>
                    <w:top w:val="none" w:sz="0" w:space="0" w:color="auto"/>
                    <w:left w:val="none" w:sz="0" w:space="0" w:color="auto"/>
                    <w:bottom w:val="none" w:sz="0" w:space="0" w:color="auto"/>
                    <w:right w:val="none" w:sz="0" w:space="0" w:color="auto"/>
                  </w:divBdr>
                </w:div>
                <w:div w:id="1117337244">
                  <w:marLeft w:val="480"/>
                  <w:marRight w:val="0"/>
                  <w:marTop w:val="0"/>
                  <w:marBottom w:val="0"/>
                  <w:divBdr>
                    <w:top w:val="none" w:sz="0" w:space="0" w:color="auto"/>
                    <w:left w:val="none" w:sz="0" w:space="0" w:color="auto"/>
                    <w:bottom w:val="none" w:sz="0" w:space="0" w:color="auto"/>
                    <w:right w:val="none" w:sz="0" w:space="0" w:color="auto"/>
                  </w:divBdr>
                </w:div>
                <w:div w:id="524833815">
                  <w:marLeft w:val="480"/>
                  <w:marRight w:val="0"/>
                  <w:marTop w:val="0"/>
                  <w:marBottom w:val="0"/>
                  <w:divBdr>
                    <w:top w:val="none" w:sz="0" w:space="0" w:color="auto"/>
                    <w:left w:val="none" w:sz="0" w:space="0" w:color="auto"/>
                    <w:bottom w:val="none" w:sz="0" w:space="0" w:color="auto"/>
                    <w:right w:val="none" w:sz="0" w:space="0" w:color="auto"/>
                  </w:divBdr>
                </w:div>
                <w:div w:id="644160889">
                  <w:marLeft w:val="480"/>
                  <w:marRight w:val="0"/>
                  <w:marTop w:val="0"/>
                  <w:marBottom w:val="0"/>
                  <w:divBdr>
                    <w:top w:val="none" w:sz="0" w:space="0" w:color="auto"/>
                    <w:left w:val="none" w:sz="0" w:space="0" w:color="auto"/>
                    <w:bottom w:val="none" w:sz="0" w:space="0" w:color="auto"/>
                    <w:right w:val="none" w:sz="0" w:space="0" w:color="auto"/>
                  </w:divBdr>
                </w:div>
                <w:div w:id="1040861465">
                  <w:marLeft w:val="480"/>
                  <w:marRight w:val="0"/>
                  <w:marTop w:val="0"/>
                  <w:marBottom w:val="0"/>
                  <w:divBdr>
                    <w:top w:val="none" w:sz="0" w:space="0" w:color="auto"/>
                    <w:left w:val="none" w:sz="0" w:space="0" w:color="auto"/>
                    <w:bottom w:val="none" w:sz="0" w:space="0" w:color="auto"/>
                    <w:right w:val="none" w:sz="0" w:space="0" w:color="auto"/>
                  </w:divBdr>
                </w:div>
                <w:div w:id="1805192992">
                  <w:marLeft w:val="480"/>
                  <w:marRight w:val="0"/>
                  <w:marTop w:val="0"/>
                  <w:marBottom w:val="0"/>
                  <w:divBdr>
                    <w:top w:val="none" w:sz="0" w:space="0" w:color="auto"/>
                    <w:left w:val="none" w:sz="0" w:space="0" w:color="auto"/>
                    <w:bottom w:val="none" w:sz="0" w:space="0" w:color="auto"/>
                    <w:right w:val="none" w:sz="0" w:space="0" w:color="auto"/>
                  </w:divBdr>
                </w:div>
                <w:div w:id="1140919900">
                  <w:marLeft w:val="480"/>
                  <w:marRight w:val="0"/>
                  <w:marTop w:val="0"/>
                  <w:marBottom w:val="0"/>
                  <w:divBdr>
                    <w:top w:val="none" w:sz="0" w:space="0" w:color="auto"/>
                    <w:left w:val="none" w:sz="0" w:space="0" w:color="auto"/>
                    <w:bottom w:val="none" w:sz="0" w:space="0" w:color="auto"/>
                    <w:right w:val="none" w:sz="0" w:space="0" w:color="auto"/>
                  </w:divBdr>
                </w:div>
                <w:div w:id="1612320570">
                  <w:marLeft w:val="480"/>
                  <w:marRight w:val="0"/>
                  <w:marTop w:val="0"/>
                  <w:marBottom w:val="0"/>
                  <w:divBdr>
                    <w:top w:val="none" w:sz="0" w:space="0" w:color="auto"/>
                    <w:left w:val="none" w:sz="0" w:space="0" w:color="auto"/>
                    <w:bottom w:val="none" w:sz="0" w:space="0" w:color="auto"/>
                    <w:right w:val="none" w:sz="0" w:space="0" w:color="auto"/>
                  </w:divBdr>
                </w:div>
                <w:div w:id="708144841">
                  <w:marLeft w:val="480"/>
                  <w:marRight w:val="0"/>
                  <w:marTop w:val="0"/>
                  <w:marBottom w:val="0"/>
                  <w:divBdr>
                    <w:top w:val="none" w:sz="0" w:space="0" w:color="auto"/>
                    <w:left w:val="none" w:sz="0" w:space="0" w:color="auto"/>
                    <w:bottom w:val="none" w:sz="0" w:space="0" w:color="auto"/>
                    <w:right w:val="none" w:sz="0" w:space="0" w:color="auto"/>
                  </w:divBdr>
                </w:div>
                <w:div w:id="1212154015">
                  <w:marLeft w:val="480"/>
                  <w:marRight w:val="0"/>
                  <w:marTop w:val="0"/>
                  <w:marBottom w:val="0"/>
                  <w:divBdr>
                    <w:top w:val="none" w:sz="0" w:space="0" w:color="auto"/>
                    <w:left w:val="none" w:sz="0" w:space="0" w:color="auto"/>
                    <w:bottom w:val="none" w:sz="0" w:space="0" w:color="auto"/>
                    <w:right w:val="none" w:sz="0" w:space="0" w:color="auto"/>
                  </w:divBdr>
                </w:div>
                <w:div w:id="1362390288">
                  <w:marLeft w:val="480"/>
                  <w:marRight w:val="0"/>
                  <w:marTop w:val="0"/>
                  <w:marBottom w:val="0"/>
                  <w:divBdr>
                    <w:top w:val="none" w:sz="0" w:space="0" w:color="auto"/>
                    <w:left w:val="none" w:sz="0" w:space="0" w:color="auto"/>
                    <w:bottom w:val="none" w:sz="0" w:space="0" w:color="auto"/>
                    <w:right w:val="none" w:sz="0" w:space="0" w:color="auto"/>
                  </w:divBdr>
                </w:div>
                <w:div w:id="341977213">
                  <w:marLeft w:val="480"/>
                  <w:marRight w:val="0"/>
                  <w:marTop w:val="0"/>
                  <w:marBottom w:val="0"/>
                  <w:divBdr>
                    <w:top w:val="none" w:sz="0" w:space="0" w:color="auto"/>
                    <w:left w:val="none" w:sz="0" w:space="0" w:color="auto"/>
                    <w:bottom w:val="none" w:sz="0" w:space="0" w:color="auto"/>
                    <w:right w:val="none" w:sz="0" w:space="0" w:color="auto"/>
                  </w:divBdr>
                </w:div>
                <w:div w:id="1599023159">
                  <w:marLeft w:val="480"/>
                  <w:marRight w:val="0"/>
                  <w:marTop w:val="0"/>
                  <w:marBottom w:val="0"/>
                  <w:divBdr>
                    <w:top w:val="none" w:sz="0" w:space="0" w:color="auto"/>
                    <w:left w:val="none" w:sz="0" w:space="0" w:color="auto"/>
                    <w:bottom w:val="none" w:sz="0" w:space="0" w:color="auto"/>
                    <w:right w:val="none" w:sz="0" w:space="0" w:color="auto"/>
                  </w:divBdr>
                </w:div>
                <w:div w:id="1551572771">
                  <w:marLeft w:val="480"/>
                  <w:marRight w:val="0"/>
                  <w:marTop w:val="0"/>
                  <w:marBottom w:val="0"/>
                  <w:divBdr>
                    <w:top w:val="none" w:sz="0" w:space="0" w:color="auto"/>
                    <w:left w:val="none" w:sz="0" w:space="0" w:color="auto"/>
                    <w:bottom w:val="none" w:sz="0" w:space="0" w:color="auto"/>
                    <w:right w:val="none" w:sz="0" w:space="0" w:color="auto"/>
                  </w:divBdr>
                </w:div>
                <w:div w:id="102698312">
                  <w:marLeft w:val="480"/>
                  <w:marRight w:val="0"/>
                  <w:marTop w:val="0"/>
                  <w:marBottom w:val="0"/>
                  <w:divBdr>
                    <w:top w:val="none" w:sz="0" w:space="0" w:color="auto"/>
                    <w:left w:val="none" w:sz="0" w:space="0" w:color="auto"/>
                    <w:bottom w:val="none" w:sz="0" w:space="0" w:color="auto"/>
                    <w:right w:val="none" w:sz="0" w:space="0" w:color="auto"/>
                  </w:divBdr>
                </w:div>
                <w:div w:id="146019577">
                  <w:marLeft w:val="480"/>
                  <w:marRight w:val="0"/>
                  <w:marTop w:val="0"/>
                  <w:marBottom w:val="0"/>
                  <w:divBdr>
                    <w:top w:val="none" w:sz="0" w:space="0" w:color="auto"/>
                    <w:left w:val="none" w:sz="0" w:space="0" w:color="auto"/>
                    <w:bottom w:val="none" w:sz="0" w:space="0" w:color="auto"/>
                    <w:right w:val="none" w:sz="0" w:space="0" w:color="auto"/>
                  </w:divBdr>
                </w:div>
                <w:div w:id="467821757">
                  <w:marLeft w:val="480"/>
                  <w:marRight w:val="0"/>
                  <w:marTop w:val="0"/>
                  <w:marBottom w:val="0"/>
                  <w:divBdr>
                    <w:top w:val="none" w:sz="0" w:space="0" w:color="auto"/>
                    <w:left w:val="none" w:sz="0" w:space="0" w:color="auto"/>
                    <w:bottom w:val="none" w:sz="0" w:space="0" w:color="auto"/>
                    <w:right w:val="none" w:sz="0" w:space="0" w:color="auto"/>
                  </w:divBdr>
                </w:div>
                <w:div w:id="1007294451">
                  <w:marLeft w:val="480"/>
                  <w:marRight w:val="0"/>
                  <w:marTop w:val="0"/>
                  <w:marBottom w:val="0"/>
                  <w:divBdr>
                    <w:top w:val="none" w:sz="0" w:space="0" w:color="auto"/>
                    <w:left w:val="none" w:sz="0" w:space="0" w:color="auto"/>
                    <w:bottom w:val="none" w:sz="0" w:space="0" w:color="auto"/>
                    <w:right w:val="none" w:sz="0" w:space="0" w:color="auto"/>
                  </w:divBdr>
                </w:div>
                <w:div w:id="1240602726">
                  <w:marLeft w:val="480"/>
                  <w:marRight w:val="0"/>
                  <w:marTop w:val="0"/>
                  <w:marBottom w:val="0"/>
                  <w:divBdr>
                    <w:top w:val="none" w:sz="0" w:space="0" w:color="auto"/>
                    <w:left w:val="none" w:sz="0" w:space="0" w:color="auto"/>
                    <w:bottom w:val="none" w:sz="0" w:space="0" w:color="auto"/>
                    <w:right w:val="none" w:sz="0" w:space="0" w:color="auto"/>
                  </w:divBdr>
                </w:div>
                <w:div w:id="363407140">
                  <w:marLeft w:val="480"/>
                  <w:marRight w:val="0"/>
                  <w:marTop w:val="0"/>
                  <w:marBottom w:val="0"/>
                  <w:divBdr>
                    <w:top w:val="none" w:sz="0" w:space="0" w:color="auto"/>
                    <w:left w:val="none" w:sz="0" w:space="0" w:color="auto"/>
                    <w:bottom w:val="none" w:sz="0" w:space="0" w:color="auto"/>
                    <w:right w:val="none" w:sz="0" w:space="0" w:color="auto"/>
                  </w:divBdr>
                </w:div>
                <w:div w:id="603921828">
                  <w:marLeft w:val="480"/>
                  <w:marRight w:val="0"/>
                  <w:marTop w:val="0"/>
                  <w:marBottom w:val="0"/>
                  <w:divBdr>
                    <w:top w:val="none" w:sz="0" w:space="0" w:color="auto"/>
                    <w:left w:val="none" w:sz="0" w:space="0" w:color="auto"/>
                    <w:bottom w:val="none" w:sz="0" w:space="0" w:color="auto"/>
                    <w:right w:val="none" w:sz="0" w:space="0" w:color="auto"/>
                  </w:divBdr>
                </w:div>
                <w:div w:id="587464872">
                  <w:marLeft w:val="480"/>
                  <w:marRight w:val="0"/>
                  <w:marTop w:val="0"/>
                  <w:marBottom w:val="0"/>
                  <w:divBdr>
                    <w:top w:val="none" w:sz="0" w:space="0" w:color="auto"/>
                    <w:left w:val="none" w:sz="0" w:space="0" w:color="auto"/>
                    <w:bottom w:val="none" w:sz="0" w:space="0" w:color="auto"/>
                    <w:right w:val="none" w:sz="0" w:space="0" w:color="auto"/>
                  </w:divBdr>
                </w:div>
                <w:div w:id="960574620">
                  <w:marLeft w:val="480"/>
                  <w:marRight w:val="0"/>
                  <w:marTop w:val="0"/>
                  <w:marBottom w:val="0"/>
                  <w:divBdr>
                    <w:top w:val="none" w:sz="0" w:space="0" w:color="auto"/>
                    <w:left w:val="none" w:sz="0" w:space="0" w:color="auto"/>
                    <w:bottom w:val="none" w:sz="0" w:space="0" w:color="auto"/>
                    <w:right w:val="none" w:sz="0" w:space="0" w:color="auto"/>
                  </w:divBdr>
                </w:div>
                <w:div w:id="1840078470">
                  <w:marLeft w:val="480"/>
                  <w:marRight w:val="0"/>
                  <w:marTop w:val="0"/>
                  <w:marBottom w:val="0"/>
                  <w:divBdr>
                    <w:top w:val="none" w:sz="0" w:space="0" w:color="auto"/>
                    <w:left w:val="none" w:sz="0" w:space="0" w:color="auto"/>
                    <w:bottom w:val="none" w:sz="0" w:space="0" w:color="auto"/>
                    <w:right w:val="none" w:sz="0" w:space="0" w:color="auto"/>
                  </w:divBdr>
                </w:div>
                <w:div w:id="1332105092">
                  <w:marLeft w:val="480"/>
                  <w:marRight w:val="0"/>
                  <w:marTop w:val="0"/>
                  <w:marBottom w:val="0"/>
                  <w:divBdr>
                    <w:top w:val="none" w:sz="0" w:space="0" w:color="auto"/>
                    <w:left w:val="none" w:sz="0" w:space="0" w:color="auto"/>
                    <w:bottom w:val="none" w:sz="0" w:space="0" w:color="auto"/>
                    <w:right w:val="none" w:sz="0" w:space="0" w:color="auto"/>
                  </w:divBdr>
                </w:div>
                <w:div w:id="313410394">
                  <w:marLeft w:val="480"/>
                  <w:marRight w:val="0"/>
                  <w:marTop w:val="0"/>
                  <w:marBottom w:val="0"/>
                  <w:divBdr>
                    <w:top w:val="none" w:sz="0" w:space="0" w:color="auto"/>
                    <w:left w:val="none" w:sz="0" w:space="0" w:color="auto"/>
                    <w:bottom w:val="none" w:sz="0" w:space="0" w:color="auto"/>
                    <w:right w:val="none" w:sz="0" w:space="0" w:color="auto"/>
                  </w:divBdr>
                </w:div>
                <w:div w:id="1655838859">
                  <w:marLeft w:val="480"/>
                  <w:marRight w:val="0"/>
                  <w:marTop w:val="0"/>
                  <w:marBottom w:val="0"/>
                  <w:divBdr>
                    <w:top w:val="none" w:sz="0" w:space="0" w:color="auto"/>
                    <w:left w:val="none" w:sz="0" w:space="0" w:color="auto"/>
                    <w:bottom w:val="none" w:sz="0" w:space="0" w:color="auto"/>
                    <w:right w:val="none" w:sz="0" w:space="0" w:color="auto"/>
                  </w:divBdr>
                </w:div>
                <w:div w:id="239799585">
                  <w:marLeft w:val="480"/>
                  <w:marRight w:val="0"/>
                  <w:marTop w:val="0"/>
                  <w:marBottom w:val="0"/>
                  <w:divBdr>
                    <w:top w:val="none" w:sz="0" w:space="0" w:color="auto"/>
                    <w:left w:val="none" w:sz="0" w:space="0" w:color="auto"/>
                    <w:bottom w:val="none" w:sz="0" w:space="0" w:color="auto"/>
                    <w:right w:val="none" w:sz="0" w:space="0" w:color="auto"/>
                  </w:divBdr>
                </w:div>
                <w:div w:id="1197814962">
                  <w:marLeft w:val="480"/>
                  <w:marRight w:val="0"/>
                  <w:marTop w:val="0"/>
                  <w:marBottom w:val="0"/>
                  <w:divBdr>
                    <w:top w:val="none" w:sz="0" w:space="0" w:color="auto"/>
                    <w:left w:val="none" w:sz="0" w:space="0" w:color="auto"/>
                    <w:bottom w:val="none" w:sz="0" w:space="0" w:color="auto"/>
                    <w:right w:val="none" w:sz="0" w:space="0" w:color="auto"/>
                  </w:divBdr>
                </w:div>
                <w:div w:id="549999504">
                  <w:marLeft w:val="480"/>
                  <w:marRight w:val="0"/>
                  <w:marTop w:val="0"/>
                  <w:marBottom w:val="0"/>
                  <w:divBdr>
                    <w:top w:val="none" w:sz="0" w:space="0" w:color="auto"/>
                    <w:left w:val="none" w:sz="0" w:space="0" w:color="auto"/>
                    <w:bottom w:val="none" w:sz="0" w:space="0" w:color="auto"/>
                    <w:right w:val="none" w:sz="0" w:space="0" w:color="auto"/>
                  </w:divBdr>
                </w:div>
                <w:div w:id="1442802868">
                  <w:marLeft w:val="480"/>
                  <w:marRight w:val="0"/>
                  <w:marTop w:val="0"/>
                  <w:marBottom w:val="0"/>
                  <w:divBdr>
                    <w:top w:val="none" w:sz="0" w:space="0" w:color="auto"/>
                    <w:left w:val="none" w:sz="0" w:space="0" w:color="auto"/>
                    <w:bottom w:val="none" w:sz="0" w:space="0" w:color="auto"/>
                    <w:right w:val="none" w:sz="0" w:space="0" w:color="auto"/>
                  </w:divBdr>
                </w:div>
                <w:div w:id="1829781244">
                  <w:marLeft w:val="480"/>
                  <w:marRight w:val="0"/>
                  <w:marTop w:val="0"/>
                  <w:marBottom w:val="0"/>
                  <w:divBdr>
                    <w:top w:val="none" w:sz="0" w:space="0" w:color="auto"/>
                    <w:left w:val="none" w:sz="0" w:space="0" w:color="auto"/>
                    <w:bottom w:val="none" w:sz="0" w:space="0" w:color="auto"/>
                    <w:right w:val="none" w:sz="0" w:space="0" w:color="auto"/>
                  </w:divBdr>
                </w:div>
                <w:div w:id="1575317498">
                  <w:marLeft w:val="480"/>
                  <w:marRight w:val="0"/>
                  <w:marTop w:val="0"/>
                  <w:marBottom w:val="0"/>
                  <w:divBdr>
                    <w:top w:val="none" w:sz="0" w:space="0" w:color="auto"/>
                    <w:left w:val="none" w:sz="0" w:space="0" w:color="auto"/>
                    <w:bottom w:val="none" w:sz="0" w:space="0" w:color="auto"/>
                    <w:right w:val="none" w:sz="0" w:space="0" w:color="auto"/>
                  </w:divBdr>
                </w:div>
                <w:div w:id="1710494050">
                  <w:marLeft w:val="480"/>
                  <w:marRight w:val="0"/>
                  <w:marTop w:val="0"/>
                  <w:marBottom w:val="0"/>
                  <w:divBdr>
                    <w:top w:val="none" w:sz="0" w:space="0" w:color="auto"/>
                    <w:left w:val="none" w:sz="0" w:space="0" w:color="auto"/>
                    <w:bottom w:val="none" w:sz="0" w:space="0" w:color="auto"/>
                    <w:right w:val="none" w:sz="0" w:space="0" w:color="auto"/>
                  </w:divBdr>
                </w:div>
                <w:div w:id="1455103492">
                  <w:marLeft w:val="480"/>
                  <w:marRight w:val="0"/>
                  <w:marTop w:val="0"/>
                  <w:marBottom w:val="0"/>
                  <w:divBdr>
                    <w:top w:val="none" w:sz="0" w:space="0" w:color="auto"/>
                    <w:left w:val="none" w:sz="0" w:space="0" w:color="auto"/>
                    <w:bottom w:val="none" w:sz="0" w:space="0" w:color="auto"/>
                    <w:right w:val="none" w:sz="0" w:space="0" w:color="auto"/>
                  </w:divBdr>
                </w:div>
                <w:div w:id="181170696">
                  <w:marLeft w:val="480"/>
                  <w:marRight w:val="0"/>
                  <w:marTop w:val="0"/>
                  <w:marBottom w:val="0"/>
                  <w:divBdr>
                    <w:top w:val="none" w:sz="0" w:space="0" w:color="auto"/>
                    <w:left w:val="none" w:sz="0" w:space="0" w:color="auto"/>
                    <w:bottom w:val="none" w:sz="0" w:space="0" w:color="auto"/>
                    <w:right w:val="none" w:sz="0" w:space="0" w:color="auto"/>
                  </w:divBdr>
                </w:div>
                <w:div w:id="1032808377">
                  <w:marLeft w:val="480"/>
                  <w:marRight w:val="0"/>
                  <w:marTop w:val="0"/>
                  <w:marBottom w:val="0"/>
                  <w:divBdr>
                    <w:top w:val="none" w:sz="0" w:space="0" w:color="auto"/>
                    <w:left w:val="none" w:sz="0" w:space="0" w:color="auto"/>
                    <w:bottom w:val="none" w:sz="0" w:space="0" w:color="auto"/>
                    <w:right w:val="none" w:sz="0" w:space="0" w:color="auto"/>
                  </w:divBdr>
                </w:div>
                <w:div w:id="1540123334">
                  <w:marLeft w:val="480"/>
                  <w:marRight w:val="0"/>
                  <w:marTop w:val="0"/>
                  <w:marBottom w:val="0"/>
                  <w:divBdr>
                    <w:top w:val="none" w:sz="0" w:space="0" w:color="auto"/>
                    <w:left w:val="none" w:sz="0" w:space="0" w:color="auto"/>
                    <w:bottom w:val="none" w:sz="0" w:space="0" w:color="auto"/>
                    <w:right w:val="none" w:sz="0" w:space="0" w:color="auto"/>
                  </w:divBdr>
                </w:div>
                <w:div w:id="1558281900">
                  <w:marLeft w:val="480"/>
                  <w:marRight w:val="0"/>
                  <w:marTop w:val="0"/>
                  <w:marBottom w:val="0"/>
                  <w:divBdr>
                    <w:top w:val="none" w:sz="0" w:space="0" w:color="auto"/>
                    <w:left w:val="none" w:sz="0" w:space="0" w:color="auto"/>
                    <w:bottom w:val="none" w:sz="0" w:space="0" w:color="auto"/>
                    <w:right w:val="none" w:sz="0" w:space="0" w:color="auto"/>
                  </w:divBdr>
                </w:div>
                <w:div w:id="916520997">
                  <w:marLeft w:val="480"/>
                  <w:marRight w:val="0"/>
                  <w:marTop w:val="0"/>
                  <w:marBottom w:val="0"/>
                  <w:divBdr>
                    <w:top w:val="none" w:sz="0" w:space="0" w:color="auto"/>
                    <w:left w:val="none" w:sz="0" w:space="0" w:color="auto"/>
                    <w:bottom w:val="none" w:sz="0" w:space="0" w:color="auto"/>
                    <w:right w:val="none" w:sz="0" w:space="0" w:color="auto"/>
                  </w:divBdr>
                </w:div>
                <w:div w:id="166792294">
                  <w:marLeft w:val="480"/>
                  <w:marRight w:val="0"/>
                  <w:marTop w:val="0"/>
                  <w:marBottom w:val="0"/>
                  <w:divBdr>
                    <w:top w:val="none" w:sz="0" w:space="0" w:color="auto"/>
                    <w:left w:val="none" w:sz="0" w:space="0" w:color="auto"/>
                    <w:bottom w:val="none" w:sz="0" w:space="0" w:color="auto"/>
                    <w:right w:val="none" w:sz="0" w:space="0" w:color="auto"/>
                  </w:divBdr>
                </w:div>
                <w:div w:id="671300076">
                  <w:marLeft w:val="480"/>
                  <w:marRight w:val="0"/>
                  <w:marTop w:val="0"/>
                  <w:marBottom w:val="0"/>
                  <w:divBdr>
                    <w:top w:val="none" w:sz="0" w:space="0" w:color="auto"/>
                    <w:left w:val="none" w:sz="0" w:space="0" w:color="auto"/>
                    <w:bottom w:val="none" w:sz="0" w:space="0" w:color="auto"/>
                    <w:right w:val="none" w:sz="0" w:space="0" w:color="auto"/>
                  </w:divBdr>
                </w:div>
                <w:div w:id="419183957">
                  <w:marLeft w:val="480"/>
                  <w:marRight w:val="0"/>
                  <w:marTop w:val="0"/>
                  <w:marBottom w:val="0"/>
                  <w:divBdr>
                    <w:top w:val="none" w:sz="0" w:space="0" w:color="auto"/>
                    <w:left w:val="none" w:sz="0" w:space="0" w:color="auto"/>
                    <w:bottom w:val="none" w:sz="0" w:space="0" w:color="auto"/>
                    <w:right w:val="none" w:sz="0" w:space="0" w:color="auto"/>
                  </w:divBdr>
                </w:div>
                <w:div w:id="1870340584">
                  <w:marLeft w:val="480"/>
                  <w:marRight w:val="0"/>
                  <w:marTop w:val="0"/>
                  <w:marBottom w:val="0"/>
                  <w:divBdr>
                    <w:top w:val="none" w:sz="0" w:space="0" w:color="auto"/>
                    <w:left w:val="none" w:sz="0" w:space="0" w:color="auto"/>
                    <w:bottom w:val="none" w:sz="0" w:space="0" w:color="auto"/>
                    <w:right w:val="none" w:sz="0" w:space="0" w:color="auto"/>
                  </w:divBdr>
                </w:div>
                <w:div w:id="1563128686">
                  <w:marLeft w:val="480"/>
                  <w:marRight w:val="0"/>
                  <w:marTop w:val="0"/>
                  <w:marBottom w:val="0"/>
                  <w:divBdr>
                    <w:top w:val="none" w:sz="0" w:space="0" w:color="auto"/>
                    <w:left w:val="none" w:sz="0" w:space="0" w:color="auto"/>
                    <w:bottom w:val="none" w:sz="0" w:space="0" w:color="auto"/>
                    <w:right w:val="none" w:sz="0" w:space="0" w:color="auto"/>
                  </w:divBdr>
                </w:div>
                <w:div w:id="1519998912">
                  <w:marLeft w:val="480"/>
                  <w:marRight w:val="0"/>
                  <w:marTop w:val="0"/>
                  <w:marBottom w:val="0"/>
                  <w:divBdr>
                    <w:top w:val="none" w:sz="0" w:space="0" w:color="auto"/>
                    <w:left w:val="none" w:sz="0" w:space="0" w:color="auto"/>
                    <w:bottom w:val="none" w:sz="0" w:space="0" w:color="auto"/>
                    <w:right w:val="none" w:sz="0" w:space="0" w:color="auto"/>
                  </w:divBdr>
                </w:div>
                <w:div w:id="298339431">
                  <w:marLeft w:val="480"/>
                  <w:marRight w:val="0"/>
                  <w:marTop w:val="0"/>
                  <w:marBottom w:val="0"/>
                  <w:divBdr>
                    <w:top w:val="none" w:sz="0" w:space="0" w:color="auto"/>
                    <w:left w:val="none" w:sz="0" w:space="0" w:color="auto"/>
                    <w:bottom w:val="none" w:sz="0" w:space="0" w:color="auto"/>
                    <w:right w:val="none" w:sz="0" w:space="0" w:color="auto"/>
                  </w:divBdr>
                </w:div>
                <w:div w:id="507713766">
                  <w:marLeft w:val="480"/>
                  <w:marRight w:val="0"/>
                  <w:marTop w:val="0"/>
                  <w:marBottom w:val="0"/>
                  <w:divBdr>
                    <w:top w:val="none" w:sz="0" w:space="0" w:color="auto"/>
                    <w:left w:val="none" w:sz="0" w:space="0" w:color="auto"/>
                    <w:bottom w:val="none" w:sz="0" w:space="0" w:color="auto"/>
                    <w:right w:val="none" w:sz="0" w:space="0" w:color="auto"/>
                  </w:divBdr>
                </w:div>
                <w:div w:id="1217084549">
                  <w:marLeft w:val="480"/>
                  <w:marRight w:val="0"/>
                  <w:marTop w:val="0"/>
                  <w:marBottom w:val="0"/>
                  <w:divBdr>
                    <w:top w:val="none" w:sz="0" w:space="0" w:color="auto"/>
                    <w:left w:val="none" w:sz="0" w:space="0" w:color="auto"/>
                    <w:bottom w:val="none" w:sz="0" w:space="0" w:color="auto"/>
                    <w:right w:val="none" w:sz="0" w:space="0" w:color="auto"/>
                  </w:divBdr>
                </w:div>
                <w:div w:id="1206913580">
                  <w:marLeft w:val="480"/>
                  <w:marRight w:val="0"/>
                  <w:marTop w:val="0"/>
                  <w:marBottom w:val="0"/>
                  <w:divBdr>
                    <w:top w:val="none" w:sz="0" w:space="0" w:color="auto"/>
                    <w:left w:val="none" w:sz="0" w:space="0" w:color="auto"/>
                    <w:bottom w:val="none" w:sz="0" w:space="0" w:color="auto"/>
                    <w:right w:val="none" w:sz="0" w:space="0" w:color="auto"/>
                  </w:divBdr>
                </w:div>
                <w:div w:id="1225917331">
                  <w:marLeft w:val="480"/>
                  <w:marRight w:val="0"/>
                  <w:marTop w:val="0"/>
                  <w:marBottom w:val="0"/>
                  <w:divBdr>
                    <w:top w:val="none" w:sz="0" w:space="0" w:color="auto"/>
                    <w:left w:val="none" w:sz="0" w:space="0" w:color="auto"/>
                    <w:bottom w:val="none" w:sz="0" w:space="0" w:color="auto"/>
                    <w:right w:val="none" w:sz="0" w:space="0" w:color="auto"/>
                  </w:divBdr>
                </w:div>
                <w:div w:id="968820521">
                  <w:marLeft w:val="480"/>
                  <w:marRight w:val="0"/>
                  <w:marTop w:val="0"/>
                  <w:marBottom w:val="0"/>
                  <w:divBdr>
                    <w:top w:val="none" w:sz="0" w:space="0" w:color="auto"/>
                    <w:left w:val="none" w:sz="0" w:space="0" w:color="auto"/>
                    <w:bottom w:val="none" w:sz="0" w:space="0" w:color="auto"/>
                    <w:right w:val="none" w:sz="0" w:space="0" w:color="auto"/>
                  </w:divBdr>
                </w:div>
                <w:div w:id="1077747911">
                  <w:marLeft w:val="480"/>
                  <w:marRight w:val="0"/>
                  <w:marTop w:val="0"/>
                  <w:marBottom w:val="0"/>
                  <w:divBdr>
                    <w:top w:val="none" w:sz="0" w:space="0" w:color="auto"/>
                    <w:left w:val="none" w:sz="0" w:space="0" w:color="auto"/>
                    <w:bottom w:val="none" w:sz="0" w:space="0" w:color="auto"/>
                    <w:right w:val="none" w:sz="0" w:space="0" w:color="auto"/>
                  </w:divBdr>
                </w:div>
                <w:div w:id="2005012307">
                  <w:marLeft w:val="480"/>
                  <w:marRight w:val="0"/>
                  <w:marTop w:val="0"/>
                  <w:marBottom w:val="0"/>
                  <w:divBdr>
                    <w:top w:val="none" w:sz="0" w:space="0" w:color="auto"/>
                    <w:left w:val="none" w:sz="0" w:space="0" w:color="auto"/>
                    <w:bottom w:val="none" w:sz="0" w:space="0" w:color="auto"/>
                    <w:right w:val="none" w:sz="0" w:space="0" w:color="auto"/>
                  </w:divBdr>
                </w:div>
                <w:div w:id="1641154358">
                  <w:marLeft w:val="480"/>
                  <w:marRight w:val="0"/>
                  <w:marTop w:val="0"/>
                  <w:marBottom w:val="0"/>
                  <w:divBdr>
                    <w:top w:val="none" w:sz="0" w:space="0" w:color="auto"/>
                    <w:left w:val="none" w:sz="0" w:space="0" w:color="auto"/>
                    <w:bottom w:val="none" w:sz="0" w:space="0" w:color="auto"/>
                    <w:right w:val="none" w:sz="0" w:space="0" w:color="auto"/>
                  </w:divBdr>
                </w:div>
                <w:div w:id="1019236895">
                  <w:marLeft w:val="480"/>
                  <w:marRight w:val="0"/>
                  <w:marTop w:val="0"/>
                  <w:marBottom w:val="0"/>
                  <w:divBdr>
                    <w:top w:val="none" w:sz="0" w:space="0" w:color="auto"/>
                    <w:left w:val="none" w:sz="0" w:space="0" w:color="auto"/>
                    <w:bottom w:val="none" w:sz="0" w:space="0" w:color="auto"/>
                    <w:right w:val="none" w:sz="0" w:space="0" w:color="auto"/>
                  </w:divBdr>
                </w:div>
                <w:div w:id="200480691">
                  <w:marLeft w:val="480"/>
                  <w:marRight w:val="0"/>
                  <w:marTop w:val="0"/>
                  <w:marBottom w:val="0"/>
                  <w:divBdr>
                    <w:top w:val="none" w:sz="0" w:space="0" w:color="auto"/>
                    <w:left w:val="none" w:sz="0" w:space="0" w:color="auto"/>
                    <w:bottom w:val="none" w:sz="0" w:space="0" w:color="auto"/>
                    <w:right w:val="none" w:sz="0" w:space="0" w:color="auto"/>
                  </w:divBdr>
                </w:div>
                <w:div w:id="1096898868">
                  <w:marLeft w:val="480"/>
                  <w:marRight w:val="0"/>
                  <w:marTop w:val="0"/>
                  <w:marBottom w:val="0"/>
                  <w:divBdr>
                    <w:top w:val="none" w:sz="0" w:space="0" w:color="auto"/>
                    <w:left w:val="none" w:sz="0" w:space="0" w:color="auto"/>
                    <w:bottom w:val="none" w:sz="0" w:space="0" w:color="auto"/>
                    <w:right w:val="none" w:sz="0" w:space="0" w:color="auto"/>
                  </w:divBdr>
                </w:div>
                <w:div w:id="1293707230">
                  <w:marLeft w:val="480"/>
                  <w:marRight w:val="0"/>
                  <w:marTop w:val="0"/>
                  <w:marBottom w:val="0"/>
                  <w:divBdr>
                    <w:top w:val="none" w:sz="0" w:space="0" w:color="auto"/>
                    <w:left w:val="none" w:sz="0" w:space="0" w:color="auto"/>
                    <w:bottom w:val="none" w:sz="0" w:space="0" w:color="auto"/>
                    <w:right w:val="none" w:sz="0" w:space="0" w:color="auto"/>
                  </w:divBdr>
                </w:div>
              </w:divsChild>
            </w:div>
            <w:div w:id="1546870738">
              <w:marLeft w:val="0"/>
              <w:marRight w:val="0"/>
              <w:marTop w:val="0"/>
              <w:marBottom w:val="0"/>
              <w:divBdr>
                <w:top w:val="none" w:sz="0" w:space="0" w:color="auto"/>
                <w:left w:val="none" w:sz="0" w:space="0" w:color="auto"/>
                <w:bottom w:val="none" w:sz="0" w:space="0" w:color="auto"/>
                <w:right w:val="none" w:sz="0" w:space="0" w:color="auto"/>
              </w:divBdr>
              <w:divsChild>
                <w:div w:id="1265920202">
                  <w:marLeft w:val="480"/>
                  <w:marRight w:val="0"/>
                  <w:marTop w:val="0"/>
                  <w:marBottom w:val="0"/>
                  <w:divBdr>
                    <w:top w:val="none" w:sz="0" w:space="0" w:color="auto"/>
                    <w:left w:val="none" w:sz="0" w:space="0" w:color="auto"/>
                    <w:bottom w:val="none" w:sz="0" w:space="0" w:color="auto"/>
                    <w:right w:val="none" w:sz="0" w:space="0" w:color="auto"/>
                  </w:divBdr>
                </w:div>
                <w:div w:id="1187135945">
                  <w:marLeft w:val="480"/>
                  <w:marRight w:val="0"/>
                  <w:marTop w:val="0"/>
                  <w:marBottom w:val="0"/>
                  <w:divBdr>
                    <w:top w:val="none" w:sz="0" w:space="0" w:color="auto"/>
                    <w:left w:val="none" w:sz="0" w:space="0" w:color="auto"/>
                    <w:bottom w:val="none" w:sz="0" w:space="0" w:color="auto"/>
                    <w:right w:val="none" w:sz="0" w:space="0" w:color="auto"/>
                  </w:divBdr>
                </w:div>
                <w:div w:id="1373848590">
                  <w:marLeft w:val="480"/>
                  <w:marRight w:val="0"/>
                  <w:marTop w:val="0"/>
                  <w:marBottom w:val="0"/>
                  <w:divBdr>
                    <w:top w:val="none" w:sz="0" w:space="0" w:color="auto"/>
                    <w:left w:val="none" w:sz="0" w:space="0" w:color="auto"/>
                    <w:bottom w:val="none" w:sz="0" w:space="0" w:color="auto"/>
                    <w:right w:val="none" w:sz="0" w:space="0" w:color="auto"/>
                  </w:divBdr>
                </w:div>
                <w:div w:id="1833905760">
                  <w:marLeft w:val="480"/>
                  <w:marRight w:val="0"/>
                  <w:marTop w:val="0"/>
                  <w:marBottom w:val="0"/>
                  <w:divBdr>
                    <w:top w:val="none" w:sz="0" w:space="0" w:color="auto"/>
                    <w:left w:val="none" w:sz="0" w:space="0" w:color="auto"/>
                    <w:bottom w:val="none" w:sz="0" w:space="0" w:color="auto"/>
                    <w:right w:val="none" w:sz="0" w:space="0" w:color="auto"/>
                  </w:divBdr>
                </w:div>
                <w:div w:id="978801490">
                  <w:marLeft w:val="480"/>
                  <w:marRight w:val="0"/>
                  <w:marTop w:val="0"/>
                  <w:marBottom w:val="0"/>
                  <w:divBdr>
                    <w:top w:val="none" w:sz="0" w:space="0" w:color="auto"/>
                    <w:left w:val="none" w:sz="0" w:space="0" w:color="auto"/>
                    <w:bottom w:val="none" w:sz="0" w:space="0" w:color="auto"/>
                    <w:right w:val="none" w:sz="0" w:space="0" w:color="auto"/>
                  </w:divBdr>
                </w:div>
                <w:div w:id="352416900">
                  <w:marLeft w:val="480"/>
                  <w:marRight w:val="0"/>
                  <w:marTop w:val="0"/>
                  <w:marBottom w:val="0"/>
                  <w:divBdr>
                    <w:top w:val="none" w:sz="0" w:space="0" w:color="auto"/>
                    <w:left w:val="none" w:sz="0" w:space="0" w:color="auto"/>
                    <w:bottom w:val="none" w:sz="0" w:space="0" w:color="auto"/>
                    <w:right w:val="none" w:sz="0" w:space="0" w:color="auto"/>
                  </w:divBdr>
                </w:div>
                <w:div w:id="351348413">
                  <w:marLeft w:val="480"/>
                  <w:marRight w:val="0"/>
                  <w:marTop w:val="0"/>
                  <w:marBottom w:val="0"/>
                  <w:divBdr>
                    <w:top w:val="none" w:sz="0" w:space="0" w:color="auto"/>
                    <w:left w:val="none" w:sz="0" w:space="0" w:color="auto"/>
                    <w:bottom w:val="none" w:sz="0" w:space="0" w:color="auto"/>
                    <w:right w:val="none" w:sz="0" w:space="0" w:color="auto"/>
                  </w:divBdr>
                </w:div>
                <w:div w:id="915625185">
                  <w:marLeft w:val="480"/>
                  <w:marRight w:val="0"/>
                  <w:marTop w:val="0"/>
                  <w:marBottom w:val="0"/>
                  <w:divBdr>
                    <w:top w:val="none" w:sz="0" w:space="0" w:color="auto"/>
                    <w:left w:val="none" w:sz="0" w:space="0" w:color="auto"/>
                    <w:bottom w:val="none" w:sz="0" w:space="0" w:color="auto"/>
                    <w:right w:val="none" w:sz="0" w:space="0" w:color="auto"/>
                  </w:divBdr>
                </w:div>
                <w:div w:id="1457794861">
                  <w:marLeft w:val="480"/>
                  <w:marRight w:val="0"/>
                  <w:marTop w:val="0"/>
                  <w:marBottom w:val="0"/>
                  <w:divBdr>
                    <w:top w:val="none" w:sz="0" w:space="0" w:color="auto"/>
                    <w:left w:val="none" w:sz="0" w:space="0" w:color="auto"/>
                    <w:bottom w:val="none" w:sz="0" w:space="0" w:color="auto"/>
                    <w:right w:val="none" w:sz="0" w:space="0" w:color="auto"/>
                  </w:divBdr>
                </w:div>
                <w:div w:id="1924138862">
                  <w:marLeft w:val="480"/>
                  <w:marRight w:val="0"/>
                  <w:marTop w:val="0"/>
                  <w:marBottom w:val="0"/>
                  <w:divBdr>
                    <w:top w:val="none" w:sz="0" w:space="0" w:color="auto"/>
                    <w:left w:val="none" w:sz="0" w:space="0" w:color="auto"/>
                    <w:bottom w:val="none" w:sz="0" w:space="0" w:color="auto"/>
                    <w:right w:val="none" w:sz="0" w:space="0" w:color="auto"/>
                  </w:divBdr>
                </w:div>
                <w:div w:id="143207853">
                  <w:marLeft w:val="480"/>
                  <w:marRight w:val="0"/>
                  <w:marTop w:val="0"/>
                  <w:marBottom w:val="0"/>
                  <w:divBdr>
                    <w:top w:val="none" w:sz="0" w:space="0" w:color="auto"/>
                    <w:left w:val="none" w:sz="0" w:space="0" w:color="auto"/>
                    <w:bottom w:val="none" w:sz="0" w:space="0" w:color="auto"/>
                    <w:right w:val="none" w:sz="0" w:space="0" w:color="auto"/>
                  </w:divBdr>
                </w:div>
                <w:div w:id="1455831601">
                  <w:marLeft w:val="480"/>
                  <w:marRight w:val="0"/>
                  <w:marTop w:val="0"/>
                  <w:marBottom w:val="0"/>
                  <w:divBdr>
                    <w:top w:val="none" w:sz="0" w:space="0" w:color="auto"/>
                    <w:left w:val="none" w:sz="0" w:space="0" w:color="auto"/>
                    <w:bottom w:val="none" w:sz="0" w:space="0" w:color="auto"/>
                    <w:right w:val="none" w:sz="0" w:space="0" w:color="auto"/>
                  </w:divBdr>
                </w:div>
                <w:div w:id="1906255311">
                  <w:marLeft w:val="480"/>
                  <w:marRight w:val="0"/>
                  <w:marTop w:val="0"/>
                  <w:marBottom w:val="0"/>
                  <w:divBdr>
                    <w:top w:val="none" w:sz="0" w:space="0" w:color="auto"/>
                    <w:left w:val="none" w:sz="0" w:space="0" w:color="auto"/>
                    <w:bottom w:val="none" w:sz="0" w:space="0" w:color="auto"/>
                    <w:right w:val="none" w:sz="0" w:space="0" w:color="auto"/>
                  </w:divBdr>
                </w:div>
                <w:div w:id="320542371">
                  <w:marLeft w:val="480"/>
                  <w:marRight w:val="0"/>
                  <w:marTop w:val="0"/>
                  <w:marBottom w:val="0"/>
                  <w:divBdr>
                    <w:top w:val="none" w:sz="0" w:space="0" w:color="auto"/>
                    <w:left w:val="none" w:sz="0" w:space="0" w:color="auto"/>
                    <w:bottom w:val="none" w:sz="0" w:space="0" w:color="auto"/>
                    <w:right w:val="none" w:sz="0" w:space="0" w:color="auto"/>
                  </w:divBdr>
                </w:div>
                <w:div w:id="1847280571">
                  <w:marLeft w:val="480"/>
                  <w:marRight w:val="0"/>
                  <w:marTop w:val="0"/>
                  <w:marBottom w:val="0"/>
                  <w:divBdr>
                    <w:top w:val="none" w:sz="0" w:space="0" w:color="auto"/>
                    <w:left w:val="none" w:sz="0" w:space="0" w:color="auto"/>
                    <w:bottom w:val="none" w:sz="0" w:space="0" w:color="auto"/>
                    <w:right w:val="none" w:sz="0" w:space="0" w:color="auto"/>
                  </w:divBdr>
                </w:div>
                <w:div w:id="1945384792">
                  <w:marLeft w:val="480"/>
                  <w:marRight w:val="0"/>
                  <w:marTop w:val="0"/>
                  <w:marBottom w:val="0"/>
                  <w:divBdr>
                    <w:top w:val="none" w:sz="0" w:space="0" w:color="auto"/>
                    <w:left w:val="none" w:sz="0" w:space="0" w:color="auto"/>
                    <w:bottom w:val="none" w:sz="0" w:space="0" w:color="auto"/>
                    <w:right w:val="none" w:sz="0" w:space="0" w:color="auto"/>
                  </w:divBdr>
                </w:div>
                <w:div w:id="1336418056">
                  <w:marLeft w:val="480"/>
                  <w:marRight w:val="0"/>
                  <w:marTop w:val="0"/>
                  <w:marBottom w:val="0"/>
                  <w:divBdr>
                    <w:top w:val="none" w:sz="0" w:space="0" w:color="auto"/>
                    <w:left w:val="none" w:sz="0" w:space="0" w:color="auto"/>
                    <w:bottom w:val="none" w:sz="0" w:space="0" w:color="auto"/>
                    <w:right w:val="none" w:sz="0" w:space="0" w:color="auto"/>
                  </w:divBdr>
                </w:div>
                <w:div w:id="261962250">
                  <w:marLeft w:val="480"/>
                  <w:marRight w:val="0"/>
                  <w:marTop w:val="0"/>
                  <w:marBottom w:val="0"/>
                  <w:divBdr>
                    <w:top w:val="none" w:sz="0" w:space="0" w:color="auto"/>
                    <w:left w:val="none" w:sz="0" w:space="0" w:color="auto"/>
                    <w:bottom w:val="none" w:sz="0" w:space="0" w:color="auto"/>
                    <w:right w:val="none" w:sz="0" w:space="0" w:color="auto"/>
                  </w:divBdr>
                </w:div>
                <w:div w:id="1034504610">
                  <w:marLeft w:val="480"/>
                  <w:marRight w:val="0"/>
                  <w:marTop w:val="0"/>
                  <w:marBottom w:val="0"/>
                  <w:divBdr>
                    <w:top w:val="none" w:sz="0" w:space="0" w:color="auto"/>
                    <w:left w:val="none" w:sz="0" w:space="0" w:color="auto"/>
                    <w:bottom w:val="none" w:sz="0" w:space="0" w:color="auto"/>
                    <w:right w:val="none" w:sz="0" w:space="0" w:color="auto"/>
                  </w:divBdr>
                </w:div>
                <w:div w:id="1519932831">
                  <w:marLeft w:val="480"/>
                  <w:marRight w:val="0"/>
                  <w:marTop w:val="0"/>
                  <w:marBottom w:val="0"/>
                  <w:divBdr>
                    <w:top w:val="none" w:sz="0" w:space="0" w:color="auto"/>
                    <w:left w:val="none" w:sz="0" w:space="0" w:color="auto"/>
                    <w:bottom w:val="none" w:sz="0" w:space="0" w:color="auto"/>
                    <w:right w:val="none" w:sz="0" w:space="0" w:color="auto"/>
                  </w:divBdr>
                </w:div>
                <w:div w:id="1682513777">
                  <w:marLeft w:val="480"/>
                  <w:marRight w:val="0"/>
                  <w:marTop w:val="0"/>
                  <w:marBottom w:val="0"/>
                  <w:divBdr>
                    <w:top w:val="none" w:sz="0" w:space="0" w:color="auto"/>
                    <w:left w:val="none" w:sz="0" w:space="0" w:color="auto"/>
                    <w:bottom w:val="none" w:sz="0" w:space="0" w:color="auto"/>
                    <w:right w:val="none" w:sz="0" w:space="0" w:color="auto"/>
                  </w:divBdr>
                </w:div>
                <w:div w:id="1163426852">
                  <w:marLeft w:val="480"/>
                  <w:marRight w:val="0"/>
                  <w:marTop w:val="0"/>
                  <w:marBottom w:val="0"/>
                  <w:divBdr>
                    <w:top w:val="none" w:sz="0" w:space="0" w:color="auto"/>
                    <w:left w:val="none" w:sz="0" w:space="0" w:color="auto"/>
                    <w:bottom w:val="none" w:sz="0" w:space="0" w:color="auto"/>
                    <w:right w:val="none" w:sz="0" w:space="0" w:color="auto"/>
                  </w:divBdr>
                </w:div>
                <w:div w:id="682514081">
                  <w:marLeft w:val="480"/>
                  <w:marRight w:val="0"/>
                  <w:marTop w:val="0"/>
                  <w:marBottom w:val="0"/>
                  <w:divBdr>
                    <w:top w:val="none" w:sz="0" w:space="0" w:color="auto"/>
                    <w:left w:val="none" w:sz="0" w:space="0" w:color="auto"/>
                    <w:bottom w:val="none" w:sz="0" w:space="0" w:color="auto"/>
                    <w:right w:val="none" w:sz="0" w:space="0" w:color="auto"/>
                  </w:divBdr>
                </w:div>
                <w:div w:id="121461127">
                  <w:marLeft w:val="480"/>
                  <w:marRight w:val="0"/>
                  <w:marTop w:val="0"/>
                  <w:marBottom w:val="0"/>
                  <w:divBdr>
                    <w:top w:val="none" w:sz="0" w:space="0" w:color="auto"/>
                    <w:left w:val="none" w:sz="0" w:space="0" w:color="auto"/>
                    <w:bottom w:val="none" w:sz="0" w:space="0" w:color="auto"/>
                    <w:right w:val="none" w:sz="0" w:space="0" w:color="auto"/>
                  </w:divBdr>
                </w:div>
                <w:div w:id="1033920705">
                  <w:marLeft w:val="480"/>
                  <w:marRight w:val="0"/>
                  <w:marTop w:val="0"/>
                  <w:marBottom w:val="0"/>
                  <w:divBdr>
                    <w:top w:val="none" w:sz="0" w:space="0" w:color="auto"/>
                    <w:left w:val="none" w:sz="0" w:space="0" w:color="auto"/>
                    <w:bottom w:val="none" w:sz="0" w:space="0" w:color="auto"/>
                    <w:right w:val="none" w:sz="0" w:space="0" w:color="auto"/>
                  </w:divBdr>
                </w:div>
                <w:div w:id="1930499878">
                  <w:marLeft w:val="480"/>
                  <w:marRight w:val="0"/>
                  <w:marTop w:val="0"/>
                  <w:marBottom w:val="0"/>
                  <w:divBdr>
                    <w:top w:val="none" w:sz="0" w:space="0" w:color="auto"/>
                    <w:left w:val="none" w:sz="0" w:space="0" w:color="auto"/>
                    <w:bottom w:val="none" w:sz="0" w:space="0" w:color="auto"/>
                    <w:right w:val="none" w:sz="0" w:space="0" w:color="auto"/>
                  </w:divBdr>
                </w:div>
                <w:div w:id="532885954">
                  <w:marLeft w:val="480"/>
                  <w:marRight w:val="0"/>
                  <w:marTop w:val="0"/>
                  <w:marBottom w:val="0"/>
                  <w:divBdr>
                    <w:top w:val="none" w:sz="0" w:space="0" w:color="auto"/>
                    <w:left w:val="none" w:sz="0" w:space="0" w:color="auto"/>
                    <w:bottom w:val="none" w:sz="0" w:space="0" w:color="auto"/>
                    <w:right w:val="none" w:sz="0" w:space="0" w:color="auto"/>
                  </w:divBdr>
                </w:div>
                <w:div w:id="1680042781">
                  <w:marLeft w:val="480"/>
                  <w:marRight w:val="0"/>
                  <w:marTop w:val="0"/>
                  <w:marBottom w:val="0"/>
                  <w:divBdr>
                    <w:top w:val="none" w:sz="0" w:space="0" w:color="auto"/>
                    <w:left w:val="none" w:sz="0" w:space="0" w:color="auto"/>
                    <w:bottom w:val="none" w:sz="0" w:space="0" w:color="auto"/>
                    <w:right w:val="none" w:sz="0" w:space="0" w:color="auto"/>
                  </w:divBdr>
                </w:div>
                <w:div w:id="1873229035">
                  <w:marLeft w:val="480"/>
                  <w:marRight w:val="0"/>
                  <w:marTop w:val="0"/>
                  <w:marBottom w:val="0"/>
                  <w:divBdr>
                    <w:top w:val="none" w:sz="0" w:space="0" w:color="auto"/>
                    <w:left w:val="none" w:sz="0" w:space="0" w:color="auto"/>
                    <w:bottom w:val="none" w:sz="0" w:space="0" w:color="auto"/>
                    <w:right w:val="none" w:sz="0" w:space="0" w:color="auto"/>
                  </w:divBdr>
                </w:div>
                <w:div w:id="812408015">
                  <w:marLeft w:val="480"/>
                  <w:marRight w:val="0"/>
                  <w:marTop w:val="0"/>
                  <w:marBottom w:val="0"/>
                  <w:divBdr>
                    <w:top w:val="none" w:sz="0" w:space="0" w:color="auto"/>
                    <w:left w:val="none" w:sz="0" w:space="0" w:color="auto"/>
                    <w:bottom w:val="none" w:sz="0" w:space="0" w:color="auto"/>
                    <w:right w:val="none" w:sz="0" w:space="0" w:color="auto"/>
                  </w:divBdr>
                </w:div>
                <w:div w:id="487669500">
                  <w:marLeft w:val="480"/>
                  <w:marRight w:val="0"/>
                  <w:marTop w:val="0"/>
                  <w:marBottom w:val="0"/>
                  <w:divBdr>
                    <w:top w:val="none" w:sz="0" w:space="0" w:color="auto"/>
                    <w:left w:val="none" w:sz="0" w:space="0" w:color="auto"/>
                    <w:bottom w:val="none" w:sz="0" w:space="0" w:color="auto"/>
                    <w:right w:val="none" w:sz="0" w:space="0" w:color="auto"/>
                  </w:divBdr>
                </w:div>
                <w:div w:id="1391076602">
                  <w:marLeft w:val="480"/>
                  <w:marRight w:val="0"/>
                  <w:marTop w:val="0"/>
                  <w:marBottom w:val="0"/>
                  <w:divBdr>
                    <w:top w:val="none" w:sz="0" w:space="0" w:color="auto"/>
                    <w:left w:val="none" w:sz="0" w:space="0" w:color="auto"/>
                    <w:bottom w:val="none" w:sz="0" w:space="0" w:color="auto"/>
                    <w:right w:val="none" w:sz="0" w:space="0" w:color="auto"/>
                  </w:divBdr>
                </w:div>
                <w:div w:id="527791066">
                  <w:marLeft w:val="480"/>
                  <w:marRight w:val="0"/>
                  <w:marTop w:val="0"/>
                  <w:marBottom w:val="0"/>
                  <w:divBdr>
                    <w:top w:val="none" w:sz="0" w:space="0" w:color="auto"/>
                    <w:left w:val="none" w:sz="0" w:space="0" w:color="auto"/>
                    <w:bottom w:val="none" w:sz="0" w:space="0" w:color="auto"/>
                    <w:right w:val="none" w:sz="0" w:space="0" w:color="auto"/>
                  </w:divBdr>
                </w:div>
                <w:div w:id="607658845">
                  <w:marLeft w:val="480"/>
                  <w:marRight w:val="0"/>
                  <w:marTop w:val="0"/>
                  <w:marBottom w:val="0"/>
                  <w:divBdr>
                    <w:top w:val="none" w:sz="0" w:space="0" w:color="auto"/>
                    <w:left w:val="none" w:sz="0" w:space="0" w:color="auto"/>
                    <w:bottom w:val="none" w:sz="0" w:space="0" w:color="auto"/>
                    <w:right w:val="none" w:sz="0" w:space="0" w:color="auto"/>
                  </w:divBdr>
                </w:div>
                <w:div w:id="825365986">
                  <w:marLeft w:val="480"/>
                  <w:marRight w:val="0"/>
                  <w:marTop w:val="0"/>
                  <w:marBottom w:val="0"/>
                  <w:divBdr>
                    <w:top w:val="none" w:sz="0" w:space="0" w:color="auto"/>
                    <w:left w:val="none" w:sz="0" w:space="0" w:color="auto"/>
                    <w:bottom w:val="none" w:sz="0" w:space="0" w:color="auto"/>
                    <w:right w:val="none" w:sz="0" w:space="0" w:color="auto"/>
                  </w:divBdr>
                </w:div>
                <w:div w:id="170607176">
                  <w:marLeft w:val="480"/>
                  <w:marRight w:val="0"/>
                  <w:marTop w:val="0"/>
                  <w:marBottom w:val="0"/>
                  <w:divBdr>
                    <w:top w:val="none" w:sz="0" w:space="0" w:color="auto"/>
                    <w:left w:val="none" w:sz="0" w:space="0" w:color="auto"/>
                    <w:bottom w:val="none" w:sz="0" w:space="0" w:color="auto"/>
                    <w:right w:val="none" w:sz="0" w:space="0" w:color="auto"/>
                  </w:divBdr>
                </w:div>
                <w:div w:id="1358193240">
                  <w:marLeft w:val="480"/>
                  <w:marRight w:val="0"/>
                  <w:marTop w:val="0"/>
                  <w:marBottom w:val="0"/>
                  <w:divBdr>
                    <w:top w:val="none" w:sz="0" w:space="0" w:color="auto"/>
                    <w:left w:val="none" w:sz="0" w:space="0" w:color="auto"/>
                    <w:bottom w:val="none" w:sz="0" w:space="0" w:color="auto"/>
                    <w:right w:val="none" w:sz="0" w:space="0" w:color="auto"/>
                  </w:divBdr>
                </w:div>
                <w:div w:id="1634168785">
                  <w:marLeft w:val="480"/>
                  <w:marRight w:val="0"/>
                  <w:marTop w:val="0"/>
                  <w:marBottom w:val="0"/>
                  <w:divBdr>
                    <w:top w:val="none" w:sz="0" w:space="0" w:color="auto"/>
                    <w:left w:val="none" w:sz="0" w:space="0" w:color="auto"/>
                    <w:bottom w:val="none" w:sz="0" w:space="0" w:color="auto"/>
                    <w:right w:val="none" w:sz="0" w:space="0" w:color="auto"/>
                  </w:divBdr>
                </w:div>
                <w:div w:id="1520047396">
                  <w:marLeft w:val="480"/>
                  <w:marRight w:val="0"/>
                  <w:marTop w:val="0"/>
                  <w:marBottom w:val="0"/>
                  <w:divBdr>
                    <w:top w:val="none" w:sz="0" w:space="0" w:color="auto"/>
                    <w:left w:val="none" w:sz="0" w:space="0" w:color="auto"/>
                    <w:bottom w:val="none" w:sz="0" w:space="0" w:color="auto"/>
                    <w:right w:val="none" w:sz="0" w:space="0" w:color="auto"/>
                  </w:divBdr>
                </w:div>
                <w:div w:id="78210457">
                  <w:marLeft w:val="480"/>
                  <w:marRight w:val="0"/>
                  <w:marTop w:val="0"/>
                  <w:marBottom w:val="0"/>
                  <w:divBdr>
                    <w:top w:val="none" w:sz="0" w:space="0" w:color="auto"/>
                    <w:left w:val="none" w:sz="0" w:space="0" w:color="auto"/>
                    <w:bottom w:val="none" w:sz="0" w:space="0" w:color="auto"/>
                    <w:right w:val="none" w:sz="0" w:space="0" w:color="auto"/>
                  </w:divBdr>
                </w:div>
                <w:div w:id="1385133084">
                  <w:marLeft w:val="480"/>
                  <w:marRight w:val="0"/>
                  <w:marTop w:val="0"/>
                  <w:marBottom w:val="0"/>
                  <w:divBdr>
                    <w:top w:val="none" w:sz="0" w:space="0" w:color="auto"/>
                    <w:left w:val="none" w:sz="0" w:space="0" w:color="auto"/>
                    <w:bottom w:val="none" w:sz="0" w:space="0" w:color="auto"/>
                    <w:right w:val="none" w:sz="0" w:space="0" w:color="auto"/>
                  </w:divBdr>
                </w:div>
                <w:div w:id="23750633">
                  <w:marLeft w:val="480"/>
                  <w:marRight w:val="0"/>
                  <w:marTop w:val="0"/>
                  <w:marBottom w:val="0"/>
                  <w:divBdr>
                    <w:top w:val="none" w:sz="0" w:space="0" w:color="auto"/>
                    <w:left w:val="none" w:sz="0" w:space="0" w:color="auto"/>
                    <w:bottom w:val="none" w:sz="0" w:space="0" w:color="auto"/>
                    <w:right w:val="none" w:sz="0" w:space="0" w:color="auto"/>
                  </w:divBdr>
                </w:div>
                <w:div w:id="2139764898">
                  <w:marLeft w:val="480"/>
                  <w:marRight w:val="0"/>
                  <w:marTop w:val="0"/>
                  <w:marBottom w:val="0"/>
                  <w:divBdr>
                    <w:top w:val="none" w:sz="0" w:space="0" w:color="auto"/>
                    <w:left w:val="none" w:sz="0" w:space="0" w:color="auto"/>
                    <w:bottom w:val="none" w:sz="0" w:space="0" w:color="auto"/>
                    <w:right w:val="none" w:sz="0" w:space="0" w:color="auto"/>
                  </w:divBdr>
                </w:div>
                <w:div w:id="688875383">
                  <w:marLeft w:val="480"/>
                  <w:marRight w:val="0"/>
                  <w:marTop w:val="0"/>
                  <w:marBottom w:val="0"/>
                  <w:divBdr>
                    <w:top w:val="none" w:sz="0" w:space="0" w:color="auto"/>
                    <w:left w:val="none" w:sz="0" w:space="0" w:color="auto"/>
                    <w:bottom w:val="none" w:sz="0" w:space="0" w:color="auto"/>
                    <w:right w:val="none" w:sz="0" w:space="0" w:color="auto"/>
                  </w:divBdr>
                </w:div>
                <w:div w:id="1728720381">
                  <w:marLeft w:val="480"/>
                  <w:marRight w:val="0"/>
                  <w:marTop w:val="0"/>
                  <w:marBottom w:val="0"/>
                  <w:divBdr>
                    <w:top w:val="none" w:sz="0" w:space="0" w:color="auto"/>
                    <w:left w:val="none" w:sz="0" w:space="0" w:color="auto"/>
                    <w:bottom w:val="none" w:sz="0" w:space="0" w:color="auto"/>
                    <w:right w:val="none" w:sz="0" w:space="0" w:color="auto"/>
                  </w:divBdr>
                </w:div>
                <w:div w:id="1771705107">
                  <w:marLeft w:val="480"/>
                  <w:marRight w:val="0"/>
                  <w:marTop w:val="0"/>
                  <w:marBottom w:val="0"/>
                  <w:divBdr>
                    <w:top w:val="none" w:sz="0" w:space="0" w:color="auto"/>
                    <w:left w:val="none" w:sz="0" w:space="0" w:color="auto"/>
                    <w:bottom w:val="none" w:sz="0" w:space="0" w:color="auto"/>
                    <w:right w:val="none" w:sz="0" w:space="0" w:color="auto"/>
                  </w:divBdr>
                </w:div>
                <w:div w:id="1402941564">
                  <w:marLeft w:val="480"/>
                  <w:marRight w:val="0"/>
                  <w:marTop w:val="0"/>
                  <w:marBottom w:val="0"/>
                  <w:divBdr>
                    <w:top w:val="none" w:sz="0" w:space="0" w:color="auto"/>
                    <w:left w:val="none" w:sz="0" w:space="0" w:color="auto"/>
                    <w:bottom w:val="none" w:sz="0" w:space="0" w:color="auto"/>
                    <w:right w:val="none" w:sz="0" w:space="0" w:color="auto"/>
                  </w:divBdr>
                </w:div>
                <w:div w:id="767655420">
                  <w:marLeft w:val="480"/>
                  <w:marRight w:val="0"/>
                  <w:marTop w:val="0"/>
                  <w:marBottom w:val="0"/>
                  <w:divBdr>
                    <w:top w:val="none" w:sz="0" w:space="0" w:color="auto"/>
                    <w:left w:val="none" w:sz="0" w:space="0" w:color="auto"/>
                    <w:bottom w:val="none" w:sz="0" w:space="0" w:color="auto"/>
                    <w:right w:val="none" w:sz="0" w:space="0" w:color="auto"/>
                  </w:divBdr>
                </w:div>
                <w:div w:id="1324502591">
                  <w:marLeft w:val="480"/>
                  <w:marRight w:val="0"/>
                  <w:marTop w:val="0"/>
                  <w:marBottom w:val="0"/>
                  <w:divBdr>
                    <w:top w:val="none" w:sz="0" w:space="0" w:color="auto"/>
                    <w:left w:val="none" w:sz="0" w:space="0" w:color="auto"/>
                    <w:bottom w:val="none" w:sz="0" w:space="0" w:color="auto"/>
                    <w:right w:val="none" w:sz="0" w:space="0" w:color="auto"/>
                  </w:divBdr>
                </w:div>
                <w:div w:id="1404060432">
                  <w:marLeft w:val="480"/>
                  <w:marRight w:val="0"/>
                  <w:marTop w:val="0"/>
                  <w:marBottom w:val="0"/>
                  <w:divBdr>
                    <w:top w:val="none" w:sz="0" w:space="0" w:color="auto"/>
                    <w:left w:val="none" w:sz="0" w:space="0" w:color="auto"/>
                    <w:bottom w:val="none" w:sz="0" w:space="0" w:color="auto"/>
                    <w:right w:val="none" w:sz="0" w:space="0" w:color="auto"/>
                  </w:divBdr>
                </w:div>
                <w:div w:id="1751266284">
                  <w:marLeft w:val="480"/>
                  <w:marRight w:val="0"/>
                  <w:marTop w:val="0"/>
                  <w:marBottom w:val="0"/>
                  <w:divBdr>
                    <w:top w:val="none" w:sz="0" w:space="0" w:color="auto"/>
                    <w:left w:val="none" w:sz="0" w:space="0" w:color="auto"/>
                    <w:bottom w:val="none" w:sz="0" w:space="0" w:color="auto"/>
                    <w:right w:val="none" w:sz="0" w:space="0" w:color="auto"/>
                  </w:divBdr>
                </w:div>
                <w:div w:id="1826504365">
                  <w:marLeft w:val="480"/>
                  <w:marRight w:val="0"/>
                  <w:marTop w:val="0"/>
                  <w:marBottom w:val="0"/>
                  <w:divBdr>
                    <w:top w:val="none" w:sz="0" w:space="0" w:color="auto"/>
                    <w:left w:val="none" w:sz="0" w:space="0" w:color="auto"/>
                    <w:bottom w:val="none" w:sz="0" w:space="0" w:color="auto"/>
                    <w:right w:val="none" w:sz="0" w:space="0" w:color="auto"/>
                  </w:divBdr>
                </w:div>
                <w:div w:id="496729791">
                  <w:marLeft w:val="480"/>
                  <w:marRight w:val="0"/>
                  <w:marTop w:val="0"/>
                  <w:marBottom w:val="0"/>
                  <w:divBdr>
                    <w:top w:val="none" w:sz="0" w:space="0" w:color="auto"/>
                    <w:left w:val="none" w:sz="0" w:space="0" w:color="auto"/>
                    <w:bottom w:val="none" w:sz="0" w:space="0" w:color="auto"/>
                    <w:right w:val="none" w:sz="0" w:space="0" w:color="auto"/>
                  </w:divBdr>
                </w:div>
                <w:div w:id="604919756">
                  <w:marLeft w:val="480"/>
                  <w:marRight w:val="0"/>
                  <w:marTop w:val="0"/>
                  <w:marBottom w:val="0"/>
                  <w:divBdr>
                    <w:top w:val="none" w:sz="0" w:space="0" w:color="auto"/>
                    <w:left w:val="none" w:sz="0" w:space="0" w:color="auto"/>
                    <w:bottom w:val="none" w:sz="0" w:space="0" w:color="auto"/>
                    <w:right w:val="none" w:sz="0" w:space="0" w:color="auto"/>
                  </w:divBdr>
                </w:div>
                <w:div w:id="1232040926">
                  <w:marLeft w:val="480"/>
                  <w:marRight w:val="0"/>
                  <w:marTop w:val="0"/>
                  <w:marBottom w:val="0"/>
                  <w:divBdr>
                    <w:top w:val="none" w:sz="0" w:space="0" w:color="auto"/>
                    <w:left w:val="none" w:sz="0" w:space="0" w:color="auto"/>
                    <w:bottom w:val="none" w:sz="0" w:space="0" w:color="auto"/>
                    <w:right w:val="none" w:sz="0" w:space="0" w:color="auto"/>
                  </w:divBdr>
                </w:div>
                <w:div w:id="1026758692">
                  <w:marLeft w:val="480"/>
                  <w:marRight w:val="0"/>
                  <w:marTop w:val="0"/>
                  <w:marBottom w:val="0"/>
                  <w:divBdr>
                    <w:top w:val="none" w:sz="0" w:space="0" w:color="auto"/>
                    <w:left w:val="none" w:sz="0" w:space="0" w:color="auto"/>
                    <w:bottom w:val="none" w:sz="0" w:space="0" w:color="auto"/>
                    <w:right w:val="none" w:sz="0" w:space="0" w:color="auto"/>
                  </w:divBdr>
                </w:div>
                <w:div w:id="533421196">
                  <w:marLeft w:val="480"/>
                  <w:marRight w:val="0"/>
                  <w:marTop w:val="0"/>
                  <w:marBottom w:val="0"/>
                  <w:divBdr>
                    <w:top w:val="none" w:sz="0" w:space="0" w:color="auto"/>
                    <w:left w:val="none" w:sz="0" w:space="0" w:color="auto"/>
                    <w:bottom w:val="none" w:sz="0" w:space="0" w:color="auto"/>
                    <w:right w:val="none" w:sz="0" w:space="0" w:color="auto"/>
                  </w:divBdr>
                </w:div>
                <w:div w:id="2079785389">
                  <w:marLeft w:val="480"/>
                  <w:marRight w:val="0"/>
                  <w:marTop w:val="0"/>
                  <w:marBottom w:val="0"/>
                  <w:divBdr>
                    <w:top w:val="none" w:sz="0" w:space="0" w:color="auto"/>
                    <w:left w:val="none" w:sz="0" w:space="0" w:color="auto"/>
                    <w:bottom w:val="none" w:sz="0" w:space="0" w:color="auto"/>
                    <w:right w:val="none" w:sz="0" w:space="0" w:color="auto"/>
                  </w:divBdr>
                </w:div>
                <w:div w:id="1125124418">
                  <w:marLeft w:val="480"/>
                  <w:marRight w:val="0"/>
                  <w:marTop w:val="0"/>
                  <w:marBottom w:val="0"/>
                  <w:divBdr>
                    <w:top w:val="none" w:sz="0" w:space="0" w:color="auto"/>
                    <w:left w:val="none" w:sz="0" w:space="0" w:color="auto"/>
                    <w:bottom w:val="none" w:sz="0" w:space="0" w:color="auto"/>
                    <w:right w:val="none" w:sz="0" w:space="0" w:color="auto"/>
                  </w:divBdr>
                </w:div>
                <w:div w:id="795098957">
                  <w:marLeft w:val="480"/>
                  <w:marRight w:val="0"/>
                  <w:marTop w:val="0"/>
                  <w:marBottom w:val="0"/>
                  <w:divBdr>
                    <w:top w:val="none" w:sz="0" w:space="0" w:color="auto"/>
                    <w:left w:val="none" w:sz="0" w:space="0" w:color="auto"/>
                    <w:bottom w:val="none" w:sz="0" w:space="0" w:color="auto"/>
                    <w:right w:val="none" w:sz="0" w:space="0" w:color="auto"/>
                  </w:divBdr>
                </w:div>
                <w:div w:id="121652638">
                  <w:marLeft w:val="480"/>
                  <w:marRight w:val="0"/>
                  <w:marTop w:val="0"/>
                  <w:marBottom w:val="0"/>
                  <w:divBdr>
                    <w:top w:val="none" w:sz="0" w:space="0" w:color="auto"/>
                    <w:left w:val="none" w:sz="0" w:space="0" w:color="auto"/>
                    <w:bottom w:val="none" w:sz="0" w:space="0" w:color="auto"/>
                    <w:right w:val="none" w:sz="0" w:space="0" w:color="auto"/>
                  </w:divBdr>
                </w:div>
                <w:div w:id="1250196057">
                  <w:marLeft w:val="480"/>
                  <w:marRight w:val="0"/>
                  <w:marTop w:val="0"/>
                  <w:marBottom w:val="0"/>
                  <w:divBdr>
                    <w:top w:val="none" w:sz="0" w:space="0" w:color="auto"/>
                    <w:left w:val="none" w:sz="0" w:space="0" w:color="auto"/>
                    <w:bottom w:val="none" w:sz="0" w:space="0" w:color="auto"/>
                    <w:right w:val="none" w:sz="0" w:space="0" w:color="auto"/>
                  </w:divBdr>
                </w:div>
                <w:div w:id="1174222025">
                  <w:marLeft w:val="480"/>
                  <w:marRight w:val="0"/>
                  <w:marTop w:val="0"/>
                  <w:marBottom w:val="0"/>
                  <w:divBdr>
                    <w:top w:val="none" w:sz="0" w:space="0" w:color="auto"/>
                    <w:left w:val="none" w:sz="0" w:space="0" w:color="auto"/>
                    <w:bottom w:val="none" w:sz="0" w:space="0" w:color="auto"/>
                    <w:right w:val="none" w:sz="0" w:space="0" w:color="auto"/>
                  </w:divBdr>
                </w:div>
                <w:div w:id="577056345">
                  <w:marLeft w:val="480"/>
                  <w:marRight w:val="0"/>
                  <w:marTop w:val="0"/>
                  <w:marBottom w:val="0"/>
                  <w:divBdr>
                    <w:top w:val="none" w:sz="0" w:space="0" w:color="auto"/>
                    <w:left w:val="none" w:sz="0" w:space="0" w:color="auto"/>
                    <w:bottom w:val="none" w:sz="0" w:space="0" w:color="auto"/>
                    <w:right w:val="none" w:sz="0" w:space="0" w:color="auto"/>
                  </w:divBdr>
                </w:div>
                <w:div w:id="367265316">
                  <w:marLeft w:val="480"/>
                  <w:marRight w:val="0"/>
                  <w:marTop w:val="0"/>
                  <w:marBottom w:val="0"/>
                  <w:divBdr>
                    <w:top w:val="none" w:sz="0" w:space="0" w:color="auto"/>
                    <w:left w:val="none" w:sz="0" w:space="0" w:color="auto"/>
                    <w:bottom w:val="none" w:sz="0" w:space="0" w:color="auto"/>
                    <w:right w:val="none" w:sz="0" w:space="0" w:color="auto"/>
                  </w:divBdr>
                </w:div>
                <w:div w:id="509027544">
                  <w:marLeft w:val="480"/>
                  <w:marRight w:val="0"/>
                  <w:marTop w:val="0"/>
                  <w:marBottom w:val="0"/>
                  <w:divBdr>
                    <w:top w:val="none" w:sz="0" w:space="0" w:color="auto"/>
                    <w:left w:val="none" w:sz="0" w:space="0" w:color="auto"/>
                    <w:bottom w:val="none" w:sz="0" w:space="0" w:color="auto"/>
                    <w:right w:val="none" w:sz="0" w:space="0" w:color="auto"/>
                  </w:divBdr>
                </w:div>
                <w:div w:id="247888161">
                  <w:marLeft w:val="480"/>
                  <w:marRight w:val="0"/>
                  <w:marTop w:val="0"/>
                  <w:marBottom w:val="0"/>
                  <w:divBdr>
                    <w:top w:val="none" w:sz="0" w:space="0" w:color="auto"/>
                    <w:left w:val="none" w:sz="0" w:space="0" w:color="auto"/>
                    <w:bottom w:val="none" w:sz="0" w:space="0" w:color="auto"/>
                    <w:right w:val="none" w:sz="0" w:space="0" w:color="auto"/>
                  </w:divBdr>
                </w:div>
                <w:div w:id="148062164">
                  <w:marLeft w:val="480"/>
                  <w:marRight w:val="0"/>
                  <w:marTop w:val="0"/>
                  <w:marBottom w:val="0"/>
                  <w:divBdr>
                    <w:top w:val="none" w:sz="0" w:space="0" w:color="auto"/>
                    <w:left w:val="none" w:sz="0" w:space="0" w:color="auto"/>
                    <w:bottom w:val="none" w:sz="0" w:space="0" w:color="auto"/>
                    <w:right w:val="none" w:sz="0" w:space="0" w:color="auto"/>
                  </w:divBdr>
                </w:div>
                <w:div w:id="1015300966">
                  <w:marLeft w:val="480"/>
                  <w:marRight w:val="0"/>
                  <w:marTop w:val="0"/>
                  <w:marBottom w:val="0"/>
                  <w:divBdr>
                    <w:top w:val="none" w:sz="0" w:space="0" w:color="auto"/>
                    <w:left w:val="none" w:sz="0" w:space="0" w:color="auto"/>
                    <w:bottom w:val="none" w:sz="0" w:space="0" w:color="auto"/>
                    <w:right w:val="none" w:sz="0" w:space="0" w:color="auto"/>
                  </w:divBdr>
                </w:div>
                <w:div w:id="1193956297">
                  <w:marLeft w:val="480"/>
                  <w:marRight w:val="0"/>
                  <w:marTop w:val="0"/>
                  <w:marBottom w:val="0"/>
                  <w:divBdr>
                    <w:top w:val="none" w:sz="0" w:space="0" w:color="auto"/>
                    <w:left w:val="none" w:sz="0" w:space="0" w:color="auto"/>
                    <w:bottom w:val="none" w:sz="0" w:space="0" w:color="auto"/>
                    <w:right w:val="none" w:sz="0" w:space="0" w:color="auto"/>
                  </w:divBdr>
                </w:div>
                <w:div w:id="1492870071">
                  <w:marLeft w:val="480"/>
                  <w:marRight w:val="0"/>
                  <w:marTop w:val="0"/>
                  <w:marBottom w:val="0"/>
                  <w:divBdr>
                    <w:top w:val="none" w:sz="0" w:space="0" w:color="auto"/>
                    <w:left w:val="none" w:sz="0" w:space="0" w:color="auto"/>
                    <w:bottom w:val="none" w:sz="0" w:space="0" w:color="auto"/>
                    <w:right w:val="none" w:sz="0" w:space="0" w:color="auto"/>
                  </w:divBdr>
                </w:div>
                <w:div w:id="270091322">
                  <w:marLeft w:val="480"/>
                  <w:marRight w:val="0"/>
                  <w:marTop w:val="0"/>
                  <w:marBottom w:val="0"/>
                  <w:divBdr>
                    <w:top w:val="none" w:sz="0" w:space="0" w:color="auto"/>
                    <w:left w:val="none" w:sz="0" w:space="0" w:color="auto"/>
                    <w:bottom w:val="none" w:sz="0" w:space="0" w:color="auto"/>
                    <w:right w:val="none" w:sz="0" w:space="0" w:color="auto"/>
                  </w:divBdr>
                </w:div>
                <w:div w:id="10377574">
                  <w:marLeft w:val="480"/>
                  <w:marRight w:val="0"/>
                  <w:marTop w:val="0"/>
                  <w:marBottom w:val="0"/>
                  <w:divBdr>
                    <w:top w:val="none" w:sz="0" w:space="0" w:color="auto"/>
                    <w:left w:val="none" w:sz="0" w:space="0" w:color="auto"/>
                    <w:bottom w:val="none" w:sz="0" w:space="0" w:color="auto"/>
                    <w:right w:val="none" w:sz="0" w:space="0" w:color="auto"/>
                  </w:divBdr>
                </w:div>
                <w:div w:id="812528509">
                  <w:marLeft w:val="480"/>
                  <w:marRight w:val="0"/>
                  <w:marTop w:val="0"/>
                  <w:marBottom w:val="0"/>
                  <w:divBdr>
                    <w:top w:val="none" w:sz="0" w:space="0" w:color="auto"/>
                    <w:left w:val="none" w:sz="0" w:space="0" w:color="auto"/>
                    <w:bottom w:val="none" w:sz="0" w:space="0" w:color="auto"/>
                    <w:right w:val="none" w:sz="0" w:space="0" w:color="auto"/>
                  </w:divBdr>
                </w:div>
              </w:divsChild>
            </w:div>
            <w:div w:id="929431719">
              <w:marLeft w:val="0"/>
              <w:marRight w:val="0"/>
              <w:marTop w:val="0"/>
              <w:marBottom w:val="0"/>
              <w:divBdr>
                <w:top w:val="none" w:sz="0" w:space="0" w:color="auto"/>
                <w:left w:val="none" w:sz="0" w:space="0" w:color="auto"/>
                <w:bottom w:val="none" w:sz="0" w:space="0" w:color="auto"/>
                <w:right w:val="none" w:sz="0" w:space="0" w:color="auto"/>
              </w:divBdr>
              <w:divsChild>
                <w:div w:id="2062122228">
                  <w:marLeft w:val="480"/>
                  <w:marRight w:val="0"/>
                  <w:marTop w:val="0"/>
                  <w:marBottom w:val="0"/>
                  <w:divBdr>
                    <w:top w:val="none" w:sz="0" w:space="0" w:color="auto"/>
                    <w:left w:val="none" w:sz="0" w:space="0" w:color="auto"/>
                    <w:bottom w:val="none" w:sz="0" w:space="0" w:color="auto"/>
                    <w:right w:val="none" w:sz="0" w:space="0" w:color="auto"/>
                  </w:divBdr>
                </w:div>
                <w:div w:id="1256326303">
                  <w:marLeft w:val="480"/>
                  <w:marRight w:val="0"/>
                  <w:marTop w:val="0"/>
                  <w:marBottom w:val="0"/>
                  <w:divBdr>
                    <w:top w:val="none" w:sz="0" w:space="0" w:color="auto"/>
                    <w:left w:val="none" w:sz="0" w:space="0" w:color="auto"/>
                    <w:bottom w:val="none" w:sz="0" w:space="0" w:color="auto"/>
                    <w:right w:val="none" w:sz="0" w:space="0" w:color="auto"/>
                  </w:divBdr>
                </w:div>
                <w:div w:id="1614284846">
                  <w:marLeft w:val="480"/>
                  <w:marRight w:val="0"/>
                  <w:marTop w:val="0"/>
                  <w:marBottom w:val="0"/>
                  <w:divBdr>
                    <w:top w:val="none" w:sz="0" w:space="0" w:color="auto"/>
                    <w:left w:val="none" w:sz="0" w:space="0" w:color="auto"/>
                    <w:bottom w:val="none" w:sz="0" w:space="0" w:color="auto"/>
                    <w:right w:val="none" w:sz="0" w:space="0" w:color="auto"/>
                  </w:divBdr>
                </w:div>
                <w:div w:id="1717503122">
                  <w:marLeft w:val="480"/>
                  <w:marRight w:val="0"/>
                  <w:marTop w:val="0"/>
                  <w:marBottom w:val="0"/>
                  <w:divBdr>
                    <w:top w:val="none" w:sz="0" w:space="0" w:color="auto"/>
                    <w:left w:val="none" w:sz="0" w:space="0" w:color="auto"/>
                    <w:bottom w:val="none" w:sz="0" w:space="0" w:color="auto"/>
                    <w:right w:val="none" w:sz="0" w:space="0" w:color="auto"/>
                  </w:divBdr>
                </w:div>
                <w:div w:id="1589077225">
                  <w:marLeft w:val="480"/>
                  <w:marRight w:val="0"/>
                  <w:marTop w:val="0"/>
                  <w:marBottom w:val="0"/>
                  <w:divBdr>
                    <w:top w:val="none" w:sz="0" w:space="0" w:color="auto"/>
                    <w:left w:val="none" w:sz="0" w:space="0" w:color="auto"/>
                    <w:bottom w:val="none" w:sz="0" w:space="0" w:color="auto"/>
                    <w:right w:val="none" w:sz="0" w:space="0" w:color="auto"/>
                  </w:divBdr>
                </w:div>
                <w:div w:id="1487742266">
                  <w:marLeft w:val="480"/>
                  <w:marRight w:val="0"/>
                  <w:marTop w:val="0"/>
                  <w:marBottom w:val="0"/>
                  <w:divBdr>
                    <w:top w:val="none" w:sz="0" w:space="0" w:color="auto"/>
                    <w:left w:val="none" w:sz="0" w:space="0" w:color="auto"/>
                    <w:bottom w:val="none" w:sz="0" w:space="0" w:color="auto"/>
                    <w:right w:val="none" w:sz="0" w:space="0" w:color="auto"/>
                  </w:divBdr>
                </w:div>
                <w:div w:id="892350060">
                  <w:marLeft w:val="480"/>
                  <w:marRight w:val="0"/>
                  <w:marTop w:val="0"/>
                  <w:marBottom w:val="0"/>
                  <w:divBdr>
                    <w:top w:val="none" w:sz="0" w:space="0" w:color="auto"/>
                    <w:left w:val="none" w:sz="0" w:space="0" w:color="auto"/>
                    <w:bottom w:val="none" w:sz="0" w:space="0" w:color="auto"/>
                    <w:right w:val="none" w:sz="0" w:space="0" w:color="auto"/>
                  </w:divBdr>
                </w:div>
                <w:div w:id="1993022309">
                  <w:marLeft w:val="480"/>
                  <w:marRight w:val="0"/>
                  <w:marTop w:val="0"/>
                  <w:marBottom w:val="0"/>
                  <w:divBdr>
                    <w:top w:val="none" w:sz="0" w:space="0" w:color="auto"/>
                    <w:left w:val="none" w:sz="0" w:space="0" w:color="auto"/>
                    <w:bottom w:val="none" w:sz="0" w:space="0" w:color="auto"/>
                    <w:right w:val="none" w:sz="0" w:space="0" w:color="auto"/>
                  </w:divBdr>
                </w:div>
                <w:div w:id="342518047">
                  <w:marLeft w:val="480"/>
                  <w:marRight w:val="0"/>
                  <w:marTop w:val="0"/>
                  <w:marBottom w:val="0"/>
                  <w:divBdr>
                    <w:top w:val="none" w:sz="0" w:space="0" w:color="auto"/>
                    <w:left w:val="none" w:sz="0" w:space="0" w:color="auto"/>
                    <w:bottom w:val="none" w:sz="0" w:space="0" w:color="auto"/>
                    <w:right w:val="none" w:sz="0" w:space="0" w:color="auto"/>
                  </w:divBdr>
                </w:div>
                <w:div w:id="2007391732">
                  <w:marLeft w:val="480"/>
                  <w:marRight w:val="0"/>
                  <w:marTop w:val="0"/>
                  <w:marBottom w:val="0"/>
                  <w:divBdr>
                    <w:top w:val="none" w:sz="0" w:space="0" w:color="auto"/>
                    <w:left w:val="none" w:sz="0" w:space="0" w:color="auto"/>
                    <w:bottom w:val="none" w:sz="0" w:space="0" w:color="auto"/>
                    <w:right w:val="none" w:sz="0" w:space="0" w:color="auto"/>
                  </w:divBdr>
                </w:div>
                <w:div w:id="2124572230">
                  <w:marLeft w:val="480"/>
                  <w:marRight w:val="0"/>
                  <w:marTop w:val="0"/>
                  <w:marBottom w:val="0"/>
                  <w:divBdr>
                    <w:top w:val="none" w:sz="0" w:space="0" w:color="auto"/>
                    <w:left w:val="none" w:sz="0" w:space="0" w:color="auto"/>
                    <w:bottom w:val="none" w:sz="0" w:space="0" w:color="auto"/>
                    <w:right w:val="none" w:sz="0" w:space="0" w:color="auto"/>
                  </w:divBdr>
                </w:div>
                <w:div w:id="741221040">
                  <w:marLeft w:val="480"/>
                  <w:marRight w:val="0"/>
                  <w:marTop w:val="0"/>
                  <w:marBottom w:val="0"/>
                  <w:divBdr>
                    <w:top w:val="none" w:sz="0" w:space="0" w:color="auto"/>
                    <w:left w:val="none" w:sz="0" w:space="0" w:color="auto"/>
                    <w:bottom w:val="none" w:sz="0" w:space="0" w:color="auto"/>
                    <w:right w:val="none" w:sz="0" w:space="0" w:color="auto"/>
                  </w:divBdr>
                </w:div>
                <w:div w:id="1512331022">
                  <w:marLeft w:val="480"/>
                  <w:marRight w:val="0"/>
                  <w:marTop w:val="0"/>
                  <w:marBottom w:val="0"/>
                  <w:divBdr>
                    <w:top w:val="none" w:sz="0" w:space="0" w:color="auto"/>
                    <w:left w:val="none" w:sz="0" w:space="0" w:color="auto"/>
                    <w:bottom w:val="none" w:sz="0" w:space="0" w:color="auto"/>
                    <w:right w:val="none" w:sz="0" w:space="0" w:color="auto"/>
                  </w:divBdr>
                </w:div>
                <w:div w:id="1722559674">
                  <w:marLeft w:val="480"/>
                  <w:marRight w:val="0"/>
                  <w:marTop w:val="0"/>
                  <w:marBottom w:val="0"/>
                  <w:divBdr>
                    <w:top w:val="none" w:sz="0" w:space="0" w:color="auto"/>
                    <w:left w:val="none" w:sz="0" w:space="0" w:color="auto"/>
                    <w:bottom w:val="none" w:sz="0" w:space="0" w:color="auto"/>
                    <w:right w:val="none" w:sz="0" w:space="0" w:color="auto"/>
                  </w:divBdr>
                </w:div>
                <w:div w:id="1821531501">
                  <w:marLeft w:val="480"/>
                  <w:marRight w:val="0"/>
                  <w:marTop w:val="0"/>
                  <w:marBottom w:val="0"/>
                  <w:divBdr>
                    <w:top w:val="none" w:sz="0" w:space="0" w:color="auto"/>
                    <w:left w:val="none" w:sz="0" w:space="0" w:color="auto"/>
                    <w:bottom w:val="none" w:sz="0" w:space="0" w:color="auto"/>
                    <w:right w:val="none" w:sz="0" w:space="0" w:color="auto"/>
                  </w:divBdr>
                </w:div>
                <w:div w:id="1397700171">
                  <w:marLeft w:val="480"/>
                  <w:marRight w:val="0"/>
                  <w:marTop w:val="0"/>
                  <w:marBottom w:val="0"/>
                  <w:divBdr>
                    <w:top w:val="none" w:sz="0" w:space="0" w:color="auto"/>
                    <w:left w:val="none" w:sz="0" w:space="0" w:color="auto"/>
                    <w:bottom w:val="none" w:sz="0" w:space="0" w:color="auto"/>
                    <w:right w:val="none" w:sz="0" w:space="0" w:color="auto"/>
                  </w:divBdr>
                </w:div>
                <w:div w:id="1804735824">
                  <w:marLeft w:val="480"/>
                  <w:marRight w:val="0"/>
                  <w:marTop w:val="0"/>
                  <w:marBottom w:val="0"/>
                  <w:divBdr>
                    <w:top w:val="none" w:sz="0" w:space="0" w:color="auto"/>
                    <w:left w:val="none" w:sz="0" w:space="0" w:color="auto"/>
                    <w:bottom w:val="none" w:sz="0" w:space="0" w:color="auto"/>
                    <w:right w:val="none" w:sz="0" w:space="0" w:color="auto"/>
                  </w:divBdr>
                </w:div>
                <w:div w:id="846556488">
                  <w:marLeft w:val="480"/>
                  <w:marRight w:val="0"/>
                  <w:marTop w:val="0"/>
                  <w:marBottom w:val="0"/>
                  <w:divBdr>
                    <w:top w:val="none" w:sz="0" w:space="0" w:color="auto"/>
                    <w:left w:val="none" w:sz="0" w:space="0" w:color="auto"/>
                    <w:bottom w:val="none" w:sz="0" w:space="0" w:color="auto"/>
                    <w:right w:val="none" w:sz="0" w:space="0" w:color="auto"/>
                  </w:divBdr>
                </w:div>
                <w:div w:id="151064265">
                  <w:marLeft w:val="480"/>
                  <w:marRight w:val="0"/>
                  <w:marTop w:val="0"/>
                  <w:marBottom w:val="0"/>
                  <w:divBdr>
                    <w:top w:val="none" w:sz="0" w:space="0" w:color="auto"/>
                    <w:left w:val="none" w:sz="0" w:space="0" w:color="auto"/>
                    <w:bottom w:val="none" w:sz="0" w:space="0" w:color="auto"/>
                    <w:right w:val="none" w:sz="0" w:space="0" w:color="auto"/>
                  </w:divBdr>
                </w:div>
                <w:div w:id="915674347">
                  <w:marLeft w:val="480"/>
                  <w:marRight w:val="0"/>
                  <w:marTop w:val="0"/>
                  <w:marBottom w:val="0"/>
                  <w:divBdr>
                    <w:top w:val="none" w:sz="0" w:space="0" w:color="auto"/>
                    <w:left w:val="none" w:sz="0" w:space="0" w:color="auto"/>
                    <w:bottom w:val="none" w:sz="0" w:space="0" w:color="auto"/>
                    <w:right w:val="none" w:sz="0" w:space="0" w:color="auto"/>
                  </w:divBdr>
                </w:div>
                <w:div w:id="2046832144">
                  <w:marLeft w:val="480"/>
                  <w:marRight w:val="0"/>
                  <w:marTop w:val="0"/>
                  <w:marBottom w:val="0"/>
                  <w:divBdr>
                    <w:top w:val="none" w:sz="0" w:space="0" w:color="auto"/>
                    <w:left w:val="none" w:sz="0" w:space="0" w:color="auto"/>
                    <w:bottom w:val="none" w:sz="0" w:space="0" w:color="auto"/>
                    <w:right w:val="none" w:sz="0" w:space="0" w:color="auto"/>
                  </w:divBdr>
                </w:div>
                <w:div w:id="698286737">
                  <w:marLeft w:val="480"/>
                  <w:marRight w:val="0"/>
                  <w:marTop w:val="0"/>
                  <w:marBottom w:val="0"/>
                  <w:divBdr>
                    <w:top w:val="none" w:sz="0" w:space="0" w:color="auto"/>
                    <w:left w:val="none" w:sz="0" w:space="0" w:color="auto"/>
                    <w:bottom w:val="none" w:sz="0" w:space="0" w:color="auto"/>
                    <w:right w:val="none" w:sz="0" w:space="0" w:color="auto"/>
                  </w:divBdr>
                </w:div>
                <w:div w:id="188876712">
                  <w:marLeft w:val="480"/>
                  <w:marRight w:val="0"/>
                  <w:marTop w:val="0"/>
                  <w:marBottom w:val="0"/>
                  <w:divBdr>
                    <w:top w:val="none" w:sz="0" w:space="0" w:color="auto"/>
                    <w:left w:val="none" w:sz="0" w:space="0" w:color="auto"/>
                    <w:bottom w:val="none" w:sz="0" w:space="0" w:color="auto"/>
                    <w:right w:val="none" w:sz="0" w:space="0" w:color="auto"/>
                  </w:divBdr>
                </w:div>
                <w:div w:id="1212575711">
                  <w:marLeft w:val="480"/>
                  <w:marRight w:val="0"/>
                  <w:marTop w:val="0"/>
                  <w:marBottom w:val="0"/>
                  <w:divBdr>
                    <w:top w:val="none" w:sz="0" w:space="0" w:color="auto"/>
                    <w:left w:val="none" w:sz="0" w:space="0" w:color="auto"/>
                    <w:bottom w:val="none" w:sz="0" w:space="0" w:color="auto"/>
                    <w:right w:val="none" w:sz="0" w:space="0" w:color="auto"/>
                  </w:divBdr>
                </w:div>
                <w:div w:id="1703554596">
                  <w:marLeft w:val="480"/>
                  <w:marRight w:val="0"/>
                  <w:marTop w:val="0"/>
                  <w:marBottom w:val="0"/>
                  <w:divBdr>
                    <w:top w:val="none" w:sz="0" w:space="0" w:color="auto"/>
                    <w:left w:val="none" w:sz="0" w:space="0" w:color="auto"/>
                    <w:bottom w:val="none" w:sz="0" w:space="0" w:color="auto"/>
                    <w:right w:val="none" w:sz="0" w:space="0" w:color="auto"/>
                  </w:divBdr>
                </w:div>
                <w:div w:id="712845487">
                  <w:marLeft w:val="480"/>
                  <w:marRight w:val="0"/>
                  <w:marTop w:val="0"/>
                  <w:marBottom w:val="0"/>
                  <w:divBdr>
                    <w:top w:val="none" w:sz="0" w:space="0" w:color="auto"/>
                    <w:left w:val="none" w:sz="0" w:space="0" w:color="auto"/>
                    <w:bottom w:val="none" w:sz="0" w:space="0" w:color="auto"/>
                    <w:right w:val="none" w:sz="0" w:space="0" w:color="auto"/>
                  </w:divBdr>
                </w:div>
                <w:div w:id="1376352521">
                  <w:marLeft w:val="480"/>
                  <w:marRight w:val="0"/>
                  <w:marTop w:val="0"/>
                  <w:marBottom w:val="0"/>
                  <w:divBdr>
                    <w:top w:val="none" w:sz="0" w:space="0" w:color="auto"/>
                    <w:left w:val="none" w:sz="0" w:space="0" w:color="auto"/>
                    <w:bottom w:val="none" w:sz="0" w:space="0" w:color="auto"/>
                    <w:right w:val="none" w:sz="0" w:space="0" w:color="auto"/>
                  </w:divBdr>
                </w:div>
                <w:div w:id="1940403198">
                  <w:marLeft w:val="480"/>
                  <w:marRight w:val="0"/>
                  <w:marTop w:val="0"/>
                  <w:marBottom w:val="0"/>
                  <w:divBdr>
                    <w:top w:val="none" w:sz="0" w:space="0" w:color="auto"/>
                    <w:left w:val="none" w:sz="0" w:space="0" w:color="auto"/>
                    <w:bottom w:val="none" w:sz="0" w:space="0" w:color="auto"/>
                    <w:right w:val="none" w:sz="0" w:space="0" w:color="auto"/>
                  </w:divBdr>
                </w:div>
                <w:div w:id="743648198">
                  <w:marLeft w:val="480"/>
                  <w:marRight w:val="0"/>
                  <w:marTop w:val="0"/>
                  <w:marBottom w:val="0"/>
                  <w:divBdr>
                    <w:top w:val="none" w:sz="0" w:space="0" w:color="auto"/>
                    <w:left w:val="none" w:sz="0" w:space="0" w:color="auto"/>
                    <w:bottom w:val="none" w:sz="0" w:space="0" w:color="auto"/>
                    <w:right w:val="none" w:sz="0" w:space="0" w:color="auto"/>
                  </w:divBdr>
                </w:div>
                <w:div w:id="1451129535">
                  <w:marLeft w:val="480"/>
                  <w:marRight w:val="0"/>
                  <w:marTop w:val="0"/>
                  <w:marBottom w:val="0"/>
                  <w:divBdr>
                    <w:top w:val="none" w:sz="0" w:space="0" w:color="auto"/>
                    <w:left w:val="none" w:sz="0" w:space="0" w:color="auto"/>
                    <w:bottom w:val="none" w:sz="0" w:space="0" w:color="auto"/>
                    <w:right w:val="none" w:sz="0" w:space="0" w:color="auto"/>
                  </w:divBdr>
                </w:div>
                <w:div w:id="568030856">
                  <w:marLeft w:val="480"/>
                  <w:marRight w:val="0"/>
                  <w:marTop w:val="0"/>
                  <w:marBottom w:val="0"/>
                  <w:divBdr>
                    <w:top w:val="none" w:sz="0" w:space="0" w:color="auto"/>
                    <w:left w:val="none" w:sz="0" w:space="0" w:color="auto"/>
                    <w:bottom w:val="none" w:sz="0" w:space="0" w:color="auto"/>
                    <w:right w:val="none" w:sz="0" w:space="0" w:color="auto"/>
                  </w:divBdr>
                </w:div>
                <w:div w:id="1774662201">
                  <w:marLeft w:val="480"/>
                  <w:marRight w:val="0"/>
                  <w:marTop w:val="0"/>
                  <w:marBottom w:val="0"/>
                  <w:divBdr>
                    <w:top w:val="none" w:sz="0" w:space="0" w:color="auto"/>
                    <w:left w:val="none" w:sz="0" w:space="0" w:color="auto"/>
                    <w:bottom w:val="none" w:sz="0" w:space="0" w:color="auto"/>
                    <w:right w:val="none" w:sz="0" w:space="0" w:color="auto"/>
                  </w:divBdr>
                </w:div>
                <w:div w:id="1306274969">
                  <w:marLeft w:val="480"/>
                  <w:marRight w:val="0"/>
                  <w:marTop w:val="0"/>
                  <w:marBottom w:val="0"/>
                  <w:divBdr>
                    <w:top w:val="none" w:sz="0" w:space="0" w:color="auto"/>
                    <w:left w:val="none" w:sz="0" w:space="0" w:color="auto"/>
                    <w:bottom w:val="none" w:sz="0" w:space="0" w:color="auto"/>
                    <w:right w:val="none" w:sz="0" w:space="0" w:color="auto"/>
                  </w:divBdr>
                </w:div>
                <w:div w:id="1970164442">
                  <w:marLeft w:val="480"/>
                  <w:marRight w:val="0"/>
                  <w:marTop w:val="0"/>
                  <w:marBottom w:val="0"/>
                  <w:divBdr>
                    <w:top w:val="none" w:sz="0" w:space="0" w:color="auto"/>
                    <w:left w:val="none" w:sz="0" w:space="0" w:color="auto"/>
                    <w:bottom w:val="none" w:sz="0" w:space="0" w:color="auto"/>
                    <w:right w:val="none" w:sz="0" w:space="0" w:color="auto"/>
                  </w:divBdr>
                </w:div>
                <w:div w:id="217475887">
                  <w:marLeft w:val="480"/>
                  <w:marRight w:val="0"/>
                  <w:marTop w:val="0"/>
                  <w:marBottom w:val="0"/>
                  <w:divBdr>
                    <w:top w:val="none" w:sz="0" w:space="0" w:color="auto"/>
                    <w:left w:val="none" w:sz="0" w:space="0" w:color="auto"/>
                    <w:bottom w:val="none" w:sz="0" w:space="0" w:color="auto"/>
                    <w:right w:val="none" w:sz="0" w:space="0" w:color="auto"/>
                  </w:divBdr>
                </w:div>
                <w:div w:id="182942878">
                  <w:marLeft w:val="480"/>
                  <w:marRight w:val="0"/>
                  <w:marTop w:val="0"/>
                  <w:marBottom w:val="0"/>
                  <w:divBdr>
                    <w:top w:val="none" w:sz="0" w:space="0" w:color="auto"/>
                    <w:left w:val="none" w:sz="0" w:space="0" w:color="auto"/>
                    <w:bottom w:val="none" w:sz="0" w:space="0" w:color="auto"/>
                    <w:right w:val="none" w:sz="0" w:space="0" w:color="auto"/>
                  </w:divBdr>
                </w:div>
                <w:div w:id="1482575395">
                  <w:marLeft w:val="480"/>
                  <w:marRight w:val="0"/>
                  <w:marTop w:val="0"/>
                  <w:marBottom w:val="0"/>
                  <w:divBdr>
                    <w:top w:val="none" w:sz="0" w:space="0" w:color="auto"/>
                    <w:left w:val="none" w:sz="0" w:space="0" w:color="auto"/>
                    <w:bottom w:val="none" w:sz="0" w:space="0" w:color="auto"/>
                    <w:right w:val="none" w:sz="0" w:space="0" w:color="auto"/>
                  </w:divBdr>
                </w:div>
                <w:div w:id="577835560">
                  <w:marLeft w:val="480"/>
                  <w:marRight w:val="0"/>
                  <w:marTop w:val="0"/>
                  <w:marBottom w:val="0"/>
                  <w:divBdr>
                    <w:top w:val="none" w:sz="0" w:space="0" w:color="auto"/>
                    <w:left w:val="none" w:sz="0" w:space="0" w:color="auto"/>
                    <w:bottom w:val="none" w:sz="0" w:space="0" w:color="auto"/>
                    <w:right w:val="none" w:sz="0" w:space="0" w:color="auto"/>
                  </w:divBdr>
                </w:div>
                <w:div w:id="298267749">
                  <w:marLeft w:val="480"/>
                  <w:marRight w:val="0"/>
                  <w:marTop w:val="0"/>
                  <w:marBottom w:val="0"/>
                  <w:divBdr>
                    <w:top w:val="none" w:sz="0" w:space="0" w:color="auto"/>
                    <w:left w:val="none" w:sz="0" w:space="0" w:color="auto"/>
                    <w:bottom w:val="none" w:sz="0" w:space="0" w:color="auto"/>
                    <w:right w:val="none" w:sz="0" w:space="0" w:color="auto"/>
                  </w:divBdr>
                </w:div>
                <w:div w:id="503322822">
                  <w:marLeft w:val="480"/>
                  <w:marRight w:val="0"/>
                  <w:marTop w:val="0"/>
                  <w:marBottom w:val="0"/>
                  <w:divBdr>
                    <w:top w:val="none" w:sz="0" w:space="0" w:color="auto"/>
                    <w:left w:val="none" w:sz="0" w:space="0" w:color="auto"/>
                    <w:bottom w:val="none" w:sz="0" w:space="0" w:color="auto"/>
                    <w:right w:val="none" w:sz="0" w:space="0" w:color="auto"/>
                  </w:divBdr>
                </w:div>
                <w:div w:id="94908372">
                  <w:marLeft w:val="480"/>
                  <w:marRight w:val="0"/>
                  <w:marTop w:val="0"/>
                  <w:marBottom w:val="0"/>
                  <w:divBdr>
                    <w:top w:val="none" w:sz="0" w:space="0" w:color="auto"/>
                    <w:left w:val="none" w:sz="0" w:space="0" w:color="auto"/>
                    <w:bottom w:val="none" w:sz="0" w:space="0" w:color="auto"/>
                    <w:right w:val="none" w:sz="0" w:space="0" w:color="auto"/>
                  </w:divBdr>
                </w:div>
                <w:div w:id="1762144278">
                  <w:marLeft w:val="480"/>
                  <w:marRight w:val="0"/>
                  <w:marTop w:val="0"/>
                  <w:marBottom w:val="0"/>
                  <w:divBdr>
                    <w:top w:val="none" w:sz="0" w:space="0" w:color="auto"/>
                    <w:left w:val="none" w:sz="0" w:space="0" w:color="auto"/>
                    <w:bottom w:val="none" w:sz="0" w:space="0" w:color="auto"/>
                    <w:right w:val="none" w:sz="0" w:space="0" w:color="auto"/>
                  </w:divBdr>
                </w:div>
                <w:div w:id="1183322370">
                  <w:marLeft w:val="480"/>
                  <w:marRight w:val="0"/>
                  <w:marTop w:val="0"/>
                  <w:marBottom w:val="0"/>
                  <w:divBdr>
                    <w:top w:val="none" w:sz="0" w:space="0" w:color="auto"/>
                    <w:left w:val="none" w:sz="0" w:space="0" w:color="auto"/>
                    <w:bottom w:val="none" w:sz="0" w:space="0" w:color="auto"/>
                    <w:right w:val="none" w:sz="0" w:space="0" w:color="auto"/>
                  </w:divBdr>
                </w:div>
                <w:div w:id="371534925">
                  <w:marLeft w:val="480"/>
                  <w:marRight w:val="0"/>
                  <w:marTop w:val="0"/>
                  <w:marBottom w:val="0"/>
                  <w:divBdr>
                    <w:top w:val="none" w:sz="0" w:space="0" w:color="auto"/>
                    <w:left w:val="none" w:sz="0" w:space="0" w:color="auto"/>
                    <w:bottom w:val="none" w:sz="0" w:space="0" w:color="auto"/>
                    <w:right w:val="none" w:sz="0" w:space="0" w:color="auto"/>
                  </w:divBdr>
                </w:div>
                <w:div w:id="739449392">
                  <w:marLeft w:val="480"/>
                  <w:marRight w:val="0"/>
                  <w:marTop w:val="0"/>
                  <w:marBottom w:val="0"/>
                  <w:divBdr>
                    <w:top w:val="none" w:sz="0" w:space="0" w:color="auto"/>
                    <w:left w:val="none" w:sz="0" w:space="0" w:color="auto"/>
                    <w:bottom w:val="none" w:sz="0" w:space="0" w:color="auto"/>
                    <w:right w:val="none" w:sz="0" w:space="0" w:color="auto"/>
                  </w:divBdr>
                </w:div>
                <w:div w:id="885526086">
                  <w:marLeft w:val="480"/>
                  <w:marRight w:val="0"/>
                  <w:marTop w:val="0"/>
                  <w:marBottom w:val="0"/>
                  <w:divBdr>
                    <w:top w:val="none" w:sz="0" w:space="0" w:color="auto"/>
                    <w:left w:val="none" w:sz="0" w:space="0" w:color="auto"/>
                    <w:bottom w:val="none" w:sz="0" w:space="0" w:color="auto"/>
                    <w:right w:val="none" w:sz="0" w:space="0" w:color="auto"/>
                  </w:divBdr>
                </w:div>
                <w:div w:id="342823683">
                  <w:marLeft w:val="480"/>
                  <w:marRight w:val="0"/>
                  <w:marTop w:val="0"/>
                  <w:marBottom w:val="0"/>
                  <w:divBdr>
                    <w:top w:val="none" w:sz="0" w:space="0" w:color="auto"/>
                    <w:left w:val="none" w:sz="0" w:space="0" w:color="auto"/>
                    <w:bottom w:val="none" w:sz="0" w:space="0" w:color="auto"/>
                    <w:right w:val="none" w:sz="0" w:space="0" w:color="auto"/>
                  </w:divBdr>
                </w:div>
                <w:div w:id="2049639863">
                  <w:marLeft w:val="480"/>
                  <w:marRight w:val="0"/>
                  <w:marTop w:val="0"/>
                  <w:marBottom w:val="0"/>
                  <w:divBdr>
                    <w:top w:val="none" w:sz="0" w:space="0" w:color="auto"/>
                    <w:left w:val="none" w:sz="0" w:space="0" w:color="auto"/>
                    <w:bottom w:val="none" w:sz="0" w:space="0" w:color="auto"/>
                    <w:right w:val="none" w:sz="0" w:space="0" w:color="auto"/>
                  </w:divBdr>
                </w:div>
                <w:div w:id="1244145946">
                  <w:marLeft w:val="480"/>
                  <w:marRight w:val="0"/>
                  <w:marTop w:val="0"/>
                  <w:marBottom w:val="0"/>
                  <w:divBdr>
                    <w:top w:val="none" w:sz="0" w:space="0" w:color="auto"/>
                    <w:left w:val="none" w:sz="0" w:space="0" w:color="auto"/>
                    <w:bottom w:val="none" w:sz="0" w:space="0" w:color="auto"/>
                    <w:right w:val="none" w:sz="0" w:space="0" w:color="auto"/>
                  </w:divBdr>
                </w:div>
                <w:div w:id="1688404671">
                  <w:marLeft w:val="480"/>
                  <w:marRight w:val="0"/>
                  <w:marTop w:val="0"/>
                  <w:marBottom w:val="0"/>
                  <w:divBdr>
                    <w:top w:val="none" w:sz="0" w:space="0" w:color="auto"/>
                    <w:left w:val="none" w:sz="0" w:space="0" w:color="auto"/>
                    <w:bottom w:val="none" w:sz="0" w:space="0" w:color="auto"/>
                    <w:right w:val="none" w:sz="0" w:space="0" w:color="auto"/>
                  </w:divBdr>
                </w:div>
                <w:div w:id="1374622415">
                  <w:marLeft w:val="480"/>
                  <w:marRight w:val="0"/>
                  <w:marTop w:val="0"/>
                  <w:marBottom w:val="0"/>
                  <w:divBdr>
                    <w:top w:val="none" w:sz="0" w:space="0" w:color="auto"/>
                    <w:left w:val="none" w:sz="0" w:space="0" w:color="auto"/>
                    <w:bottom w:val="none" w:sz="0" w:space="0" w:color="auto"/>
                    <w:right w:val="none" w:sz="0" w:space="0" w:color="auto"/>
                  </w:divBdr>
                </w:div>
                <w:div w:id="691490024">
                  <w:marLeft w:val="480"/>
                  <w:marRight w:val="0"/>
                  <w:marTop w:val="0"/>
                  <w:marBottom w:val="0"/>
                  <w:divBdr>
                    <w:top w:val="none" w:sz="0" w:space="0" w:color="auto"/>
                    <w:left w:val="none" w:sz="0" w:space="0" w:color="auto"/>
                    <w:bottom w:val="none" w:sz="0" w:space="0" w:color="auto"/>
                    <w:right w:val="none" w:sz="0" w:space="0" w:color="auto"/>
                  </w:divBdr>
                </w:div>
                <w:div w:id="2041666861">
                  <w:marLeft w:val="480"/>
                  <w:marRight w:val="0"/>
                  <w:marTop w:val="0"/>
                  <w:marBottom w:val="0"/>
                  <w:divBdr>
                    <w:top w:val="none" w:sz="0" w:space="0" w:color="auto"/>
                    <w:left w:val="none" w:sz="0" w:space="0" w:color="auto"/>
                    <w:bottom w:val="none" w:sz="0" w:space="0" w:color="auto"/>
                    <w:right w:val="none" w:sz="0" w:space="0" w:color="auto"/>
                  </w:divBdr>
                </w:div>
                <w:div w:id="1040086259">
                  <w:marLeft w:val="480"/>
                  <w:marRight w:val="0"/>
                  <w:marTop w:val="0"/>
                  <w:marBottom w:val="0"/>
                  <w:divBdr>
                    <w:top w:val="none" w:sz="0" w:space="0" w:color="auto"/>
                    <w:left w:val="none" w:sz="0" w:space="0" w:color="auto"/>
                    <w:bottom w:val="none" w:sz="0" w:space="0" w:color="auto"/>
                    <w:right w:val="none" w:sz="0" w:space="0" w:color="auto"/>
                  </w:divBdr>
                </w:div>
                <w:div w:id="1152873674">
                  <w:marLeft w:val="480"/>
                  <w:marRight w:val="0"/>
                  <w:marTop w:val="0"/>
                  <w:marBottom w:val="0"/>
                  <w:divBdr>
                    <w:top w:val="none" w:sz="0" w:space="0" w:color="auto"/>
                    <w:left w:val="none" w:sz="0" w:space="0" w:color="auto"/>
                    <w:bottom w:val="none" w:sz="0" w:space="0" w:color="auto"/>
                    <w:right w:val="none" w:sz="0" w:space="0" w:color="auto"/>
                  </w:divBdr>
                </w:div>
                <w:div w:id="611014148">
                  <w:marLeft w:val="480"/>
                  <w:marRight w:val="0"/>
                  <w:marTop w:val="0"/>
                  <w:marBottom w:val="0"/>
                  <w:divBdr>
                    <w:top w:val="none" w:sz="0" w:space="0" w:color="auto"/>
                    <w:left w:val="none" w:sz="0" w:space="0" w:color="auto"/>
                    <w:bottom w:val="none" w:sz="0" w:space="0" w:color="auto"/>
                    <w:right w:val="none" w:sz="0" w:space="0" w:color="auto"/>
                  </w:divBdr>
                </w:div>
                <w:div w:id="1717849904">
                  <w:marLeft w:val="480"/>
                  <w:marRight w:val="0"/>
                  <w:marTop w:val="0"/>
                  <w:marBottom w:val="0"/>
                  <w:divBdr>
                    <w:top w:val="none" w:sz="0" w:space="0" w:color="auto"/>
                    <w:left w:val="none" w:sz="0" w:space="0" w:color="auto"/>
                    <w:bottom w:val="none" w:sz="0" w:space="0" w:color="auto"/>
                    <w:right w:val="none" w:sz="0" w:space="0" w:color="auto"/>
                  </w:divBdr>
                </w:div>
                <w:div w:id="1925413773">
                  <w:marLeft w:val="480"/>
                  <w:marRight w:val="0"/>
                  <w:marTop w:val="0"/>
                  <w:marBottom w:val="0"/>
                  <w:divBdr>
                    <w:top w:val="none" w:sz="0" w:space="0" w:color="auto"/>
                    <w:left w:val="none" w:sz="0" w:space="0" w:color="auto"/>
                    <w:bottom w:val="none" w:sz="0" w:space="0" w:color="auto"/>
                    <w:right w:val="none" w:sz="0" w:space="0" w:color="auto"/>
                  </w:divBdr>
                </w:div>
                <w:div w:id="2125611915">
                  <w:marLeft w:val="480"/>
                  <w:marRight w:val="0"/>
                  <w:marTop w:val="0"/>
                  <w:marBottom w:val="0"/>
                  <w:divBdr>
                    <w:top w:val="none" w:sz="0" w:space="0" w:color="auto"/>
                    <w:left w:val="none" w:sz="0" w:space="0" w:color="auto"/>
                    <w:bottom w:val="none" w:sz="0" w:space="0" w:color="auto"/>
                    <w:right w:val="none" w:sz="0" w:space="0" w:color="auto"/>
                  </w:divBdr>
                </w:div>
                <w:div w:id="889265348">
                  <w:marLeft w:val="480"/>
                  <w:marRight w:val="0"/>
                  <w:marTop w:val="0"/>
                  <w:marBottom w:val="0"/>
                  <w:divBdr>
                    <w:top w:val="none" w:sz="0" w:space="0" w:color="auto"/>
                    <w:left w:val="none" w:sz="0" w:space="0" w:color="auto"/>
                    <w:bottom w:val="none" w:sz="0" w:space="0" w:color="auto"/>
                    <w:right w:val="none" w:sz="0" w:space="0" w:color="auto"/>
                  </w:divBdr>
                </w:div>
                <w:div w:id="559560458">
                  <w:marLeft w:val="480"/>
                  <w:marRight w:val="0"/>
                  <w:marTop w:val="0"/>
                  <w:marBottom w:val="0"/>
                  <w:divBdr>
                    <w:top w:val="none" w:sz="0" w:space="0" w:color="auto"/>
                    <w:left w:val="none" w:sz="0" w:space="0" w:color="auto"/>
                    <w:bottom w:val="none" w:sz="0" w:space="0" w:color="auto"/>
                    <w:right w:val="none" w:sz="0" w:space="0" w:color="auto"/>
                  </w:divBdr>
                </w:div>
                <w:div w:id="327829019">
                  <w:marLeft w:val="480"/>
                  <w:marRight w:val="0"/>
                  <w:marTop w:val="0"/>
                  <w:marBottom w:val="0"/>
                  <w:divBdr>
                    <w:top w:val="none" w:sz="0" w:space="0" w:color="auto"/>
                    <w:left w:val="none" w:sz="0" w:space="0" w:color="auto"/>
                    <w:bottom w:val="none" w:sz="0" w:space="0" w:color="auto"/>
                    <w:right w:val="none" w:sz="0" w:space="0" w:color="auto"/>
                  </w:divBdr>
                </w:div>
                <w:div w:id="155583186">
                  <w:marLeft w:val="480"/>
                  <w:marRight w:val="0"/>
                  <w:marTop w:val="0"/>
                  <w:marBottom w:val="0"/>
                  <w:divBdr>
                    <w:top w:val="none" w:sz="0" w:space="0" w:color="auto"/>
                    <w:left w:val="none" w:sz="0" w:space="0" w:color="auto"/>
                    <w:bottom w:val="none" w:sz="0" w:space="0" w:color="auto"/>
                    <w:right w:val="none" w:sz="0" w:space="0" w:color="auto"/>
                  </w:divBdr>
                </w:div>
                <w:div w:id="966156563">
                  <w:marLeft w:val="480"/>
                  <w:marRight w:val="0"/>
                  <w:marTop w:val="0"/>
                  <w:marBottom w:val="0"/>
                  <w:divBdr>
                    <w:top w:val="none" w:sz="0" w:space="0" w:color="auto"/>
                    <w:left w:val="none" w:sz="0" w:space="0" w:color="auto"/>
                    <w:bottom w:val="none" w:sz="0" w:space="0" w:color="auto"/>
                    <w:right w:val="none" w:sz="0" w:space="0" w:color="auto"/>
                  </w:divBdr>
                </w:div>
                <w:div w:id="793909462">
                  <w:marLeft w:val="480"/>
                  <w:marRight w:val="0"/>
                  <w:marTop w:val="0"/>
                  <w:marBottom w:val="0"/>
                  <w:divBdr>
                    <w:top w:val="none" w:sz="0" w:space="0" w:color="auto"/>
                    <w:left w:val="none" w:sz="0" w:space="0" w:color="auto"/>
                    <w:bottom w:val="none" w:sz="0" w:space="0" w:color="auto"/>
                    <w:right w:val="none" w:sz="0" w:space="0" w:color="auto"/>
                  </w:divBdr>
                </w:div>
                <w:div w:id="1671256489">
                  <w:marLeft w:val="480"/>
                  <w:marRight w:val="0"/>
                  <w:marTop w:val="0"/>
                  <w:marBottom w:val="0"/>
                  <w:divBdr>
                    <w:top w:val="none" w:sz="0" w:space="0" w:color="auto"/>
                    <w:left w:val="none" w:sz="0" w:space="0" w:color="auto"/>
                    <w:bottom w:val="none" w:sz="0" w:space="0" w:color="auto"/>
                    <w:right w:val="none" w:sz="0" w:space="0" w:color="auto"/>
                  </w:divBdr>
                </w:div>
                <w:div w:id="1185022315">
                  <w:marLeft w:val="480"/>
                  <w:marRight w:val="0"/>
                  <w:marTop w:val="0"/>
                  <w:marBottom w:val="0"/>
                  <w:divBdr>
                    <w:top w:val="none" w:sz="0" w:space="0" w:color="auto"/>
                    <w:left w:val="none" w:sz="0" w:space="0" w:color="auto"/>
                    <w:bottom w:val="none" w:sz="0" w:space="0" w:color="auto"/>
                    <w:right w:val="none" w:sz="0" w:space="0" w:color="auto"/>
                  </w:divBdr>
                </w:div>
                <w:div w:id="2065056382">
                  <w:marLeft w:val="480"/>
                  <w:marRight w:val="0"/>
                  <w:marTop w:val="0"/>
                  <w:marBottom w:val="0"/>
                  <w:divBdr>
                    <w:top w:val="none" w:sz="0" w:space="0" w:color="auto"/>
                    <w:left w:val="none" w:sz="0" w:space="0" w:color="auto"/>
                    <w:bottom w:val="none" w:sz="0" w:space="0" w:color="auto"/>
                    <w:right w:val="none" w:sz="0" w:space="0" w:color="auto"/>
                  </w:divBdr>
                </w:div>
                <w:div w:id="1913080838">
                  <w:marLeft w:val="480"/>
                  <w:marRight w:val="0"/>
                  <w:marTop w:val="0"/>
                  <w:marBottom w:val="0"/>
                  <w:divBdr>
                    <w:top w:val="none" w:sz="0" w:space="0" w:color="auto"/>
                    <w:left w:val="none" w:sz="0" w:space="0" w:color="auto"/>
                    <w:bottom w:val="none" w:sz="0" w:space="0" w:color="auto"/>
                    <w:right w:val="none" w:sz="0" w:space="0" w:color="auto"/>
                  </w:divBdr>
                </w:div>
                <w:div w:id="816189161">
                  <w:marLeft w:val="480"/>
                  <w:marRight w:val="0"/>
                  <w:marTop w:val="0"/>
                  <w:marBottom w:val="0"/>
                  <w:divBdr>
                    <w:top w:val="none" w:sz="0" w:space="0" w:color="auto"/>
                    <w:left w:val="none" w:sz="0" w:space="0" w:color="auto"/>
                    <w:bottom w:val="none" w:sz="0" w:space="0" w:color="auto"/>
                    <w:right w:val="none" w:sz="0" w:space="0" w:color="auto"/>
                  </w:divBdr>
                </w:div>
                <w:div w:id="201135272">
                  <w:marLeft w:val="480"/>
                  <w:marRight w:val="0"/>
                  <w:marTop w:val="0"/>
                  <w:marBottom w:val="0"/>
                  <w:divBdr>
                    <w:top w:val="none" w:sz="0" w:space="0" w:color="auto"/>
                    <w:left w:val="none" w:sz="0" w:space="0" w:color="auto"/>
                    <w:bottom w:val="none" w:sz="0" w:space="0" w:color="auto"/>
                    <w:right w:val="none" w:sz="0" w:space="0" w:color="auto"/>
                  </w:divBdr>
                </w:div>
                <w:div w:id="1924684303">
                  <w:marLeft w:val="480"/>
                  <w:marRight w:val="0"/>
                  <w:marTop w:val="0"/>
                  <w:marBottom w:val="0"/>
                  <w:divBdr>
                    <w:top w:val="none" w:sz="0" w:space="0" w:color="auto"/>
                    <w:left w:val="none" w:sz="0" w:space="0" w:color="auto"/>
                    <w:bottom w:val="none" w:sz="0" w:space="0" w:color="auto"/>
                    <w:right w:val="none" w:sz="0" w:space="0" w:color="auto"/>
                  </w:divBdr>
                </w:div>
                <w:div w:id="546719203">
                  <w:marLeft w:val="480"/>
                  <w:marRight w:val="0"/>
                  <w:marTop w:val="0"/>
                  <w:marBottom w:val="0"/>
                  <w:divBdr>
                    <w:top w:val="none" w:sz="0" w:space="0" w:color="auto"/>
                    <w:left w:val="none" w:sz="0" w:space="0" w:color="auto"/>
                    <w:bottom w:val="none" w:sz="0" w:space="0" w:color="auto"/>
                    <w:right w:val="none" w:sz="0" w:space="0" w:color="auto"/>
                  </w:divBdr>
                </w:div>
                <w:div w:id="1013218277">
                  <w:marLeft w:val="480"/>
                  <w:marRight w:val="0"/>
                  <w:marTop w:val="0"/>
                  <w:marBottom w:val="0"/>
                  <w:divBdr>
                    <w:top w:val="none" w:sz="0" w:space="0" w:color="auto"/>
                    <w:left w:val="none" w:sz="0" w:space="0" w:color="auto"/>
                    <w:bottom w:val="none" w:sz="0" w:space="0" w:color="auto"/>
                    <w:right w:val="none" w:sz="0" w:space="0" w:color="auto"/>
                  </w:divBdr>
                </w:div>
              </w:divsChild>
            </w:div>
            <w:div w:id="1885553412">
              <w:marLeft w:val="0"/>
              <w:marRight w:val="0"/>
              <w:marTop w:val="0"/>
              <w:marBottom w:val="0"/>
              <w:divBdr>
                <w:top w:val="none" w:sz="0" w:space="0" w:color="auto"/>
                <w:left w:val="none" w:sz="0" w:space="0" w:color="auto"/>
                <w:bottom w:val="none" w:sz="0" w:space="0" w:color="auto"/>
                <w:right w:val="none" w:sz="0" w:space="0" w:color="auto"/>
              </w:divBdr>
              <w:divsChild>
                <w:div w:id="933586913">
                  <w:marLeft w:val="480"/>
                  <w:marRight w:val="0"/>
                  <w:marTop w:val="0"/>
                  <w:marBottom w:val="0"/>
                  <w:divBdr>
                    <w:top w:val="none" w:sz="0" w:space="0" w:color="auto"/>
                    <w:left w:val="none" w:sz="0" w:space="0" w:color="auto"/>
                    <w:bottom w:val="none" w:sz="0" w:space="0" w:color="auto"/>
                    <w:right w:val="none" w:sz="0" w:space="0" w:color="auto"/>
                  </w:divBdr>
                </w:div>
                <w:div w:id="1354303418">
                  <w:marLeft w:val="480"/>
                  <w:marRight w:val="0"/>
                  <w:marTop w:val="0"/>
                  <w:marBottom w:val="0"/>
                  <w:divBdr>
                    <w:top w:val="none" w:sz="0" w:space="0" w:color="auto"/>
                    <w:left w:val="none" w:sz="0" w:space="0" w:color="auto"/>
                    <w:bottom w:val="none" w:sz="0" w:space="0" w:color="auto"/>
                    <w:right w:val="none" w:sz="0" w:space="0" w:color="auto"/>
                  </w:divBdr>
                </w:div>
                <w:div w:id="9257759">
                  <w:marLeft w:val="480"/>
                  <w:marRight w:val="0"/>
                  <w:marTop w:val="0"/>
                  <w:marBottom w:val="0"/>
                  <w:divBdr>
                    <w:top w:val="none" w:sz="0" w:space="0" w:color="auto"/>
                    <w:left w:val="none" w:sz="0" w:space="0" w:color="auto"/>
                    <w:bottom w:val="none" w:sz="0" w:space="0" w:color="auto"/>
                    <w:right w:val="none" w:sz="0" w:space="0" w:color="auto"/>
                  </w:divBdr>
                </w:div>
                <w:div w:id="485514624">
                  <w:marLeft w:val="480"/>
                  <w:marRight w:val="0"/>
                  <w:marTop w:val="0"/>
                  <w:marBottom w:val="0"/>
                  <w:divBdr>
                    <w:top w:val="none" w:sz="0" w:space="0" w:color="auto"/>
                    <w:left w:val="none" w:sz="0" w:space="0" w:color="auto"/>
                    <w:bottom w:val="none" w:sz="0" w:space="0" w:color="auto"/>
                    <w:right w:val="none" w:sz="0" w:space="0" w:color="auto"/>
                  </w:divBdr>
                </w:div>
                <w:div w:id="354893470">
                  <w:marLeft w:val="480"/>
                  <w:marRight w:val="0"/>
                  <w:marTop w:val="0"/>
                  <w:marBottom w:val="0"/>
                  <w:divBdr>
                    <w:top w:val="none" w:sz="0" w:space="0" w:color="auto"/>
                    <w:left w:val="none" w:sz="0" w:space="0" w:color="auto"/>
                    <w:bottom w:val="none" w:sz="0" w:space="0" w:color="auto"/>
                    <w:right w:val="none" w:sz="0" w:space="0" w:color="auto"/>
                  </w:divBdr>
                </w:div>
                <w:div w:id="1037776991">
                  <w:marLeft w:val="480"/>
                  <w:marRight w:val="0"/>
                  <w:marTop w:val="0"/>
                  <w:marBottom w:val="0"/>
                  <w:divBdr>
                    <w:top w:val="none" w:sz="0" w:space="0" w:color="auto"/>
                    <w:left w:val="none" w:sz="0" w:space="0" w:color="auto"/>
                    <w:bottom w:val="none" w:sz="0" w:space="0" w:color="auto"/>
                    <w:right w:val="none" w:sz="0" w:space="0" w:color="auto"/>
                  </w:divBdr>
                </w:div>
                <w:div w:id="927927958">
                  <w:marLeft w:val="480"/>
                  <w:marRight w:val="0"/>
                  <w:marTop w:val="0"/>
                  <w:marBottom w:val="0"/>
                  <w:divBdr>
                    <w:top w:val="none" w:sz="0" w:space="0" w:color="auto"/>
                    <w:left w:val="none" w:sz="0" w:space="0" w:color="auto"/>
                    <w:bottom w:val="none" w:sz="0" w:space="0" w:color="auto"/>
                    <w:right w:val="none" w:sz="0" w:space="0" w:color="auto"/>
                  </w:divBdr>
                </w:div>
                <w:div w:id="290937372">
                  <w:marLeft w:val="480"/>
                  <w:marRight w:val="0"/>
                  <w:marTop w:val="0"/>
                  <w:marBottom w:val="0"/>
                  <w:divBdr>
                    <w:top w:val="none" w:sz="0" w:space="0" w:color="auto"/>
                    <w:left w:val="none" w:sz="0" w:space="0" w:color="auto"/>
                    <w:bottom w:val="none" w:sz="0" w:space="0" w:color="auto"/>
                    <w:right w:val="none" w:sz="0" w:space="0" w:color="auto"/>
                  </w:divBdr>
                </w:div>
                <w:div w:id="2027635151">
                  <w:marLeft w:val="480"/>
                  <w:marRight w:val="0"/>
                  <w:marTop w:val="0"/>
                  <w:marBottom w:val="0"/>
                  <w:divBdr>
                    <w:top w:val="none" w:sz="0" w:space="0" w:color="auto"/>
                    <w:left w:val="none" w:sz="0" w:space="0" w:color="auto"/>
                    <w:bottom w:val="none" w:sz="0" w:space="0" w:color="auto"/>
                    <w:right w:val="none" w:sz="0" w:space="0" w:color="auto"/>
                  </w:divBdr>
                </w:div>
                <w:div w:id="774593170">
                  <w:marLeft w:val="480"/>
                  <w:marRight w:val="0"/>
                  <w:marTop w:val="0"/>
                  <w:marBottom w:val="0"/>
                  <w:divBdr>
                    <w:top w:val="none" w:sz="0" w:space="0" w:color="auto"/>
                    <w:left w:val="none" w:sz="0" w:space="0" w:color="auto"/>
                    <w:bottom w:val="none" w:sz="0" w:space="0" w:color="auto"/>
                    <w:right w:val="none" w:sz="0" w:space="0" w:color="auto"/>
                  </w:divBdr>
                </w:div>
                <w:div w:id="1162962101">
                  <w:marLeft w:val="480"/>
                  <w:marRight w:val="0"/>
                  <w:marTop w:val="0"/>
                  <w:marBottom w:val="0"/>
                  <w:divBdr>
                    <w:top w:val="none" w:sz="0" w:space="0" w:color="auto"/>
                    <w:left w:val="none" w:sz="0" w:space="0" w:color="auto"/>
                    <w:bottom w:val="none" w:sz="0" w:space="0" w:color="auto"/>
                    <w:right w:val="none" w:sz="0" w:space="0" w:color="auto"/>
                  </w:divBdr>
                </w:div>
                <w:div w:id="659893534">
                  <w:marLeft w:val="480"/>
                  <w:marRight w:val="0"/>
                  <w:marTop w:val="0"/>
                  <w:marBottom w:val="0"/>
                  <w:divBdr>
                    <w:top w:val="none" w:sz="0" w:space="0" w:color="auto"/>
                    <w:left w:val="none" w:sz="0" w:space="0" w:color="auto"/>
                    <w:bottom w:val="none" w:sz="0" w:space="0" w:color="auto"/>
                    <w:right w:val="none" w:sz="0" w:space="0" w:color="auto"/>
                  </w:divBdr>
                </w:div>
                <w:div w:id="1729111627">
                  <w:marLeft w:val="480"/>
                  <w:marRight w:val="0"/>
                  <w:marTop w:val="0"/>
                  <w:marBottom w:val="0"/>
                  <w:divBdr>
                    <w:top w:val="none" w:sz="0" w:space="0" w:color="auto"/>
                    <w:left w:val="none" w:sz="0" w:space="0" w:color="auto"/>
                    <w:bottom w:val="none" w:sz="0" w:space="0" w:color="auto"/>
                    <w:right w:val="none" w:sz="0" w:space="0" w:color="auto"/>
                  </w:divBdr>
                </w:div>
                <w:div w:id="280696862">
                  <w:marLeft w:val="480"/>
                  <w:marRight w:val="0"/>
                  <w:marTop w:val="0"/>
                  <w:marBottom w:val="0"/>
                  <w:divBdr>
                    <w:top w:val="none" w:sz="0" w:space="0" w:color="auto"/>
                    <w:left w:val="none" w:sz="0" w:space="0" w:color="auto"/>
                    <w:bottom w:val="none" w:sz="0" w:space="0" w:color="auto"/>
                    <w:right w:val="none" w:sz="0" w:space="0" w:color="auto"/>
                  </w:divBdr>
                </w:div>
                <w:div w:id="1421410854">
                  <w:marLeft w:val="480"/>
                  <w:marRight w:val="0"/>
                  <w:marTop w:val="0"/>
                  <w:marBottom w:val="0"/>
                  <w:divBdr>
                    <w:top w:val="none" w:sz="0" w:space="0" w:color="auto"/>
                    <w:left w:val="none" w:sz="0" w:space="0" w:color="auto"/>
                    <w:bottom w:val="none" w:sz="0" w:space="0" w:color="auto"/>
                    <w:right w:val="none" w:sz="0" w:space="0" w:color="auto"/>
                  </w:divBdr>
                </w:div>
                <w:div w:id="1632783396">
                  <w:marLeft w:val="480"/>
                  <w:marRight w:val="0"/>
                  <w:marTop w:val="0"/>
                  <w:marBottom w:val="0"/>
                  <w:divBdr>
                    <w:top w:val="none" w:sz="0" w:space="0" w:color="auto"/>
                    <w:left w:val="none" w:sz="0" w:space="0" w:color="auto"/>
                    <w:bottom w:val="none" w:sz="0" w:space="0" w:color="auto"/>
                    <w:right w:val="none" w:sz="0" w:space="0" w:color="auto"/>
                  </w:divBdr>
                </w:div>
                <w:div w:id="664163345">
                  <w:marLeft w:val="480"/>
                  <w:marRight w:val="0"/>
                  <w:marTop w:val="0"/>
                  <w:marBottom w:val="0"/>
                  <w:divBdr>
                    <w:top w:val="none" w:sz="0" w:space="0" w:color="auto"/>
                    <w:left w:val="none" w:sz="0" w:space="0" w:color="auto"/>
                    <w:bottom w:val="none" w:sz="0" w:space="0" w:color="auto"/>
                    <w:right w:val="none" w:sz="0" w:space="0" w:color="auto"/>
                  </w:divBdr>
                </w:div>
                <w:div w:id="895892812">
                  <w:marLeft w:val="480"/>
                  <w:marRight w:val="0"/>
                  <w:marTop w:val="0"/>
                  <w:marBottom w:val="0"/>
                  <w:divBdr>
                    <w:top w:val="none" w:sz="0" w:space="0" w:color="auto"/>
                    <w:left w:val="none" w:sz="0" w:space="0" w:color="auto"/>
                    <w:bottom w:val="none" w:sz="0" w:space="0" w:color="auto"/>
                    <w:right w:val="none" w:sz="0" w:space="0" w:color="auto"/>
                  </w:divBdr>
                </w:div>
                <w:div w:id="445081923">
                  <w:marLeft w:val="480"/>
                  <w:marRight w:val="0"/>
                  <w:marTop w:val="0"/>
                  <w:marBottom w:val="0"/>
                  <w:divBdr>
                    <w:top w:val="none" w:sz="0" w:space="0" w:color="auto"/>
                    <w:left w:val="none" w:sz="0" w:space="0" w:color="auto"/>
                    <w:bottom w:val="none" w:sz="0" w:space="0" w:color="auto"/>
                    <w:right w:val="none" w:sz="0" w:space="0" w:color="auto"/>
                  </w:divBdr>
                </w:div>
                <w:div w:id="1435860367">
                  <w:marLeft w:val="480"/>
                  <w:marRight w:val="0"/>
                  <w:marTop w:val="0"/>
                  <w:marBottom w:val="0"/>
                  <w:divBdr>
                    <w:top w:val="none" w:sz="0" w:space="0" w:color="auto"/>
                    <w:left w:val="none" w:sz="0" w:space="0" w:color="auto"/>
                    <w:bottom w:val="none" w:sz="0" w:space="0" w:color="auto"/>
                    <w:right w:val="none" w:sz="0" w:space="0" w:color="auto"/>
                  </w:divBdr>
                </w:div>
                <w:div w:id="228197410">
                  <w:marLeft w:val="480"/>
                  <w:marRight w:val="0"/>
                  <w:marTop w:val="0"/>
                  <w:marBottom w:val="0"/>
                  <w:divBdr>
                    <w:top w:val="none" w:sz="0" w:space="0" w:color="auto"/>
                    <w:left w:val="none" w:sz="0" w:space="0" w:color="auto"/>
                    <w:bottom w:val="none" w:sz="0" w:space="0" w:color="auto"/>
                    <w:right w:val="none" w:sz="0" w:space="0" w:color="auto"/>
                  </w:divBdr>
                </w:div>
                <w:div w:id="235746168">
                  <w:marLeft w:val="480"/>
                  <w:marRight w:val="0"/>
                  <w:marTop w:val="0"/>
                  <w:marBottom w:val="0"/>
                  <w:divBdr>
                    <w:top w:val="none" w:sz="0" w:space="0" w:color="auto"/>
                    <w:left w:val="none" w:sz="0" w:space="0" w:color="auto"/>
                    <w:bottom w:val="none" w:sz="0" w:space="0" w:color="auto"/>
                    <w:right w:val="none" w:sz="0" w:space="0" w:color="auto"/>
                  </w:divBdr>
                </w:div>
                <w:div w:id="652608263">
                  <w:marLeft w:val="480"/>
                  <w:marRight w:val="0"/>
                  <w:marTop w:val="0"/>
                  <w:marBottom w:val="0"/>
                  <w:divBdr>
                    <w:top w:val="none" w:sz="0" w:space="0" w:color="auto"/>
                    <w:left w:val="none" w:sz="0" w:space="0" w:color="auto"/>
                    <w:bottom w:val="none" w:sz="0" w:space="0" w:color="auto"/>
                    <w:right w:val="none" w:sz="0" w:space="0" w:color="auto"/>
                  </w:divBdr>
                </w:div>
                <w:div w:id="764611354">
                  <w:marLeft w:val="480"/>
                  <w:marRight w:val="0"/>
                  <w:marTop w:val="0"/>
                  <w:marBottom w:val="0"/>
                  <w:divBdr>
                    <w:top w:val="none" w:sz="0" w:space="0" w:color="auto"/>
                    <w:left w:val="none" w:sz="0" w:space="0" w:color="auto"/>
                    <w:bottom w:val="none" w:sz="0" w:space="0" w:color="auto"/>
                    <w:right w:val="none" w:sz="0" w:space="0" w:color="auto"/>
                  </w:divBdr>
                </w:div>
                <w:div w:id="1621256298">
                  <w:marLeft w:val="480"/>
                  <w:marRight w:val="0"/>
                  <w:marTop w:val="0"/>
                  <w:marBottom w:val="0"/>
                  <w:divBdr>
                    <w:top w:val="none" w:sz="0" w:space="0" w:color="auto"/>
                    <w:left w:val="none" w:sz="0" w:space="0" w:color="auto"/>
                    <w:bottom w:val="none" w:sz="0" w:space="0" w:color="auto"/>
                    <w:right w:val="none" w:sz="0" w:space="0" w:color="auto"/>
                  </w:divBdr>
                </w:div>
                <w:div w:id="1468861106">
                  <w:marLeft w:val="480"/>
                  <w:marRight w:val="0"/>
                  <w:marTop w:val="0"/>
                  <w:marBottom w:val="0"/>
                  <w:divBdr>
                    <w:top w:val="none" w:sz="0" w:space="0" w:color="auto"/>
                    <w:left w:val="none" w:sz="0" w:space="0" w:color="auto"/>
                    <w:bottom w:val="none" w:sz="0" w:space="0" w:color="auto"/>
                    <w:right w:val="none" w:sz="0" w:space="0" w:color="auto"/>
                  </w:divBdr>
                </w:div>
                <w:div w:id="1525749433">
                  <w:marLeft w:val="480"/>
                  <w:marRight w:val="0"/>
                  <w:marTop w:val="0"/>
                  <w:marBottom w:val="0"/>
                  <w:divBdr>
                    <w:top w:val="none" w:sz="0" w:space="0" w:color="auto"/>
                    <w:left w:val="none" w:sz="0" w:space="0" w:color="auto"/>
                    <w:bottom w:val="none" w:sz="0" w:space="0" w:color="auto"/>
                    <w:right w:val="none" w:sz="0" w:space="0" w:color="auto"/>
                  </w:divBdr>
                </w:div>
                <w:div w:id="956645390">
                  <w:marLeft w:val="480"/>
                  <w:marRight w:val="0"/>
                  <w:marTop w:val="0"/>
                  <w:marBottom w:val="0"/>
                  <w:divBdr>
                    <w:top w:val="none" w:sz="0" w:space="0" w:color="auto"/>
                    <w:left w:val="none" w:sz="0" w:space="0" w:color="auto"/>
                    <w:bottom w:val="none" w:sz="0" w:space="0" w:color="auto"/>
                    <w:right w:val="none" w:sz="0" w:space="0" w:color="auto"/>
                  </w:divBdr>
                </w:div>
                <w:div w:id="1852257518">
                  <w:marLeft w:val="480"/>
                  <w:marRight w:val="0"/>
                  <w:marTop w:val="0"/>
                  <w:marBottom w:val="0"/>
                  <w:divBdr>
                    <w:top w:val="none" w:sz="0" w:space="0" w:color="auto"/>
                    <w:left w:val="none" w:sz="0" w:space="0" w:color="auto"/>
                    <w:bottom w:val="none" w:sz="0" w:space="0" w:color="auto"/>
                    <w:right w:val="none" w:sz="0" w:space="0" w:color="auto"/>
                  </w:divBdr>
                </w:div>
                <w:div w:id="383525540">
                  <w:marLeft w:val="480"/>
                  <w:marRight w:val="0"/>
                  <w:marTop w:val="0"/>
                  <w:marBottom w:val="0"/>
                  <w:divBdr>
                    <w:top w:val="none" w:sz="0" w:space="0" w:color="auto"/>
                    <w:left w:val="none" w:sz="0" w:space="0" w:color="auto"/>
                    <w:bottom w:val="none" w:sz="0" w:space="0" w:color="auto"/>
                    <w:right w:val="none" w:sz="0" w:space="0" w:color="auto"/>
                  </w:divBdr>
                </w:div>
                <w:div w:id="1935435186">
                  <w:marLeft w:val="480"/>
                  <w:marRight w:val="0"/>
                  <w:marTop w:val="0"/>
                  <w:marBottom w:val="0"/>
                  <w:divBdr>
                    <w:top w:val="none" w:sz="0" w:space="0" w:color="auto"/>
                    <w:left w:val="none" w:sz="0" w:space="0" w:color="auto"/>
                    <w:bottom w:val="none" w:sz="0" w:space="0" w:color="auto"/>
                    <w:right w:val="none" w:sz="0" w:space="0" w:color="auto"/>
                  </w:divBdr>
                </w:div>
                <w:div w:id="384762753">
                  <w:marLeft w:val="480"/>
                  <w:marRight w:val="0"/>
                  <w:marTop w:val="0"/>
                  <w:marBottom w:val="0"/>
                  <w:divBdr>
                    <w:top w:val="none" w:sz="0" w:space="0" w:color="auto"/>
                    <w:left w:val="none" w:sz="0" w:space="0" w:color="auto"/>
                    <w:bottom w:val="none" w:sz="0" w:space="0" w:color="auto"/>
                    <w:right w:val="none" w:sz="0" w:space="0" w:color="auto"/>
                  </w:divBdr>
                </w:div>
                <w:div w:id="2044666901">
                  <w:marLeft w:val="480"/>
                  <w:marRight w:val="0"/>
                  <w:marTop w:val="0"/>
                  <w:marBottom w:val="0"/>
                  <w:divBdr>
                    <w:top w:val="none" w:sz="0" w:space="0" w:color="auto"/>
                    <w:left w:val="none" w:sz="0" w:space="0" w:color="auto"/>
                    <w:bottom w:val="none" w:sz="0" w:space="0" w:color="auto"/>
                    <w:right w:val="none" w:sz="0" w:space="0" w:color="auto"/>
                  </w:divBdr>
                </w:div>
                <w:div w:id="1495074407">
                  <w:marLeft w:val="480"/>
                  <w:marRight w:val="0"/>
                  <w:marTop w:val="0"/>
                  <w:marBottom w:val="0"/>
                  <w:divBdr>
                    <w:top w:val="none" w:sz="0" w:space="0" w:color="auto"/>
                    <w:left w:val="none" w:sz="0" w:space="0" w:color="auto"/>
                    <w:bottom w:val="none" w:sz="0" w:space="0" w:color="auto"/>
                    <w:right w:val="none" w:sz="0" w:space="0" w:color="auto"/>
                  </w:divBdr>
                </w:div>
                <w:div w:id="836070596">
                  <w:marLeft w:val="480"/>
                  <w:marRight w:val="0"/>
                  <w:marTop w:val="0"/>
                  <w:marBottom w:val="0"/>
                  <w:divBdr>
                    <w:top w:val="none" w:sz="0" w:space="0" w:color="auto"/>
                    <w:left w:val="none" w:sz="0" w:space="0" w:color="auto"/>
                    <w:bottom w:val="none" w:sz="0" w:space="0" w:color="auto"/>
                    <w:right w:val="none" w:sz="0" w:space="0" w:color="auto"/>
                  </w:divBdr>
                </w:div>
                <w:div w:id="1353606237">
                  <w:marLeft w:val="480"/>
                  <w:marRight w:val="0"/>
                  <w:marTop w:val="0"/>
                  <w:marBottom w:val="0"/>
                  <w:divBdr>
                    <w:top w:val="none" w:sz="0" w:space="0" w:color="auto"/>
                    <w:left w:val="none" w:sz="0" w:space="0" w:color="auto"/>
                    <w:bottom w:val="none" w:sz="0" w:space="0" w:color="auto"/>
                    <w:right w:val="none" w:sz="0" w:space="0" w:color="auto"/>
                  </w:divBdr>
                </w:div>
                <w:div w:id="1617175761">
                  <w:marLeft w:val="480"/>
                  <w:marRight w:val="0"/>
                  <w:marTop w:val="0"/>
                  <w:marBottom w:val="0"/>
                  <w:divBdr>
                    <w:top w:val="none" w:sz="0" w:space="0" w:color="auto"/>
                    <w:left w:val="none" w:sz="0" w:space="0" w:color="auto"/>
                    <w:bottom w:val="none" w:sz="0" w:space="0" w:color="auto"/>
                    <w:right w:val="none" w:sz="0" w:space="0" w:color="auto"/>
                  </w:divBdr>
                </w:div>
                <w:div w:id="175652536">
                  <w:marLeft w:val="480"/>
                  <w:marRight w:val="0"/>
                  <w:marTop w:val="0"/>
                  <w:marBottom w:val="0"/>
                  <w:divBdr>
                    <w:top w:val="none" w:sz="0" w:space="0" w:color="auto"/>
                    <w:left w:val="none" w:sz="0" w:space="0" w:color="auto"/>
                    <w:bottom w:val="none" w:sz="0" w:space="0" w:color="auto"/>
                    <w:right w:val="none" w:sz="0" w:space="0" w:color="auto"/>
                  </w:divBdr>
                </w:div>
                <w:div w:id="578446009">
                  <w:marLeft w:val="480"/>
                  <w:marRight w:val="0"/>
                  <w:marTop w:val="0"/>
                  <w:marBottom w:val="0"/>
                  <w:divBdr>
                    <w:top w:val="none" w:sz="0" w:space="0" w:color="auto"/>
                    <w:left w:val="none" w:sz="0" w:space="0" w:color="auto"/>
                    <w:bottom w:val="none" w:sz="0" w:space="0" w:color="auto"/>
                    <w:right w:val="none" w:sz="0" w:space="0" w:color="auto"/>
                  </w:divBdr>
                </w:div>
                <w:div w:id="2023819867">
                  <w:marLeft w:val="480"/>
                  <w:marRight w:val="0"/>
                  <w:marTop w:val="0"/>
                  <w:marBottom w:val="0"/>
                  <w:divBdr>
                    <w:top w:val="none" w:sz="0" w:space="0" w:color="auto"/>
                    <w:left w:val="none" w:sz="0" w:space="0" w:color="auto"/>
                    <w:bottom w:val="none" w:sz="0" w:space="0" w:color="auto"/>
                    <w:right w:val="none" w:sz="0" w:space="0" w:color="auto"/>
                  </w:divBdr>
                </w:div>
                <w:div w:id="1293252138">
                  <w:marLeft w:val="480"/>
                  <w:marRight w:val="0"/>
                  <w:marTop w:val="0"/>
                  <w:marBottom w:val="0"/>
                  <w:divBdr>
                    <w:top w:val="none" w:sz="0" w:space="0" w:color="auto"/>
                    <w:left w:val="none" w:sz="0" w:space="0" w:color="auto"/>
                    <w:bottom w:val="none" w:sz="0" w:space="0" w:color="auto"/>
                    <w:right w:val="none" w:sz="0" w:space="0" w:color="auto"/>
                  </w:divBdr>
                </w:div>
                <w:div w:id="1605960965">
                  <w:marLeft w:val="480"/>
                  <w:marRight w:val="0"/>
                  <w:marTop w:val="0"/>
                  <w:marBottom w:val="0"/>
                  <w:divBdr>
                    <w:top w:val="none" w:sz="0" w:space="0" w:color="auto"/>
                    <w:left w:val="none" w:sz="0" w:space="0" w:color="auto"/>
                    <w:bottom w:val="none" w:sz="0" w:space="0" w:color="auto"/>
                    <w:right w:val="none" w:sz="0" w:space="0" w:color="auto"/>
                  </w:divBdr>
                </w:div>
                <w:div w:id="587423998">
                  <w:marLeft w:val="480"/>
                  <w:marRight w:val="0"/>
                  <w:marTop w:val="0"/>
                  <w:marBottom w:val="0"/>
                  <w:divBdr>
                    <w:top w:val="none" w:sz="0" w:space="0" w:color="auto"/>
                    <w:left w:val="none" w:sz="0" w:space="0" w:color="auto"/>
                    <w:bottom w:val="none" w:sz="0" w:space="0" w:color="auto"/>
                    <w:right w:val="none" w:sz="0" w:space="0" w:color="auto"/>
                  </w:divBdr>
                </w:div>
                <w:div w:id="554317302">
                  <w:marLeft w:val="480"/>
                  <w:marRight w:val="0"/>
                  <w:marTop w:val="0"/>
                  <w:marBottom w:val="0"/>
                  <w:divBdr>
                    <w:top w:val="none" w:sz="0" w:space="0" w:color="auto"/>
                    <w:left w:val="none" w:sz="0" w:space="0" w:color="auto"/>
                    <w:bottom w:val="none" w:sz="0" w:space="0" w:color="auto"/>
                    <w:right w:val="none" w:sz="0" w:space="0" w:color="auto"/>
                  </w:divBdr>
                </w:div>
                <w:div w:id="685130976">
                  <w:marLeft w:val="480"/>
                  <w:marRight w:val="0"/>
                  <w:marTop w:val="0"/>
                  <w:marBottom w:val="0"/>
                  <w:divBdr>
                    <w:top w:val="none" w:sz="0" w:space="0" w:color="auto"/>
                    <w:left w:val="none" w:sz="0" w:space="0" w:color="auto"/>
                    <w:bottom w:val="none" w:sz="0" w:space="0" w:color="auto"/>
                    <w:right w:val="none" w:sz="0" w:space="0" w:color="auto"/>
                  </w:divBdr>
                </w:div>
                <w:div w:id="1369572072">
                  <w:marLeft w:val="480"/>
                  <w:marRight w:val="0"/>
                  <w:marTop w:val="0"/>
                  <w:marBottom w:val="0"/>
                  <w:divBdr>
                    <w:top w:val="none" w:sz="0" w:space="0" w:color="auto"/>
                    <w:left w:val="none" w:sz="0" w:space="0" w:color="auto"/>
                    <w:bottom w:val="none" w:sz="0" w:space="0" w:color="auto"/>
                    <w:right w:val="none" w:sz="0" w:space="0" w:color="auto"/>
                  </w:divBdr>
                </w:div>
                <w:div w:id="2084910964">
                  <w:marLeft w:val="480"/>
                  <w:marRight w:val="0"/>
                  <w:marTop w:val="0"/>
                  <w:marBottom w:val="0"/>
                  <w:divBdr>
                    <w:top w:val="none" w:sz="0" w:space="0" w:color="auto"/>
                    <w:left w:val="none" w:sz="0" w:space="0" w:color="auto"/>
                    <w:bottom w:val="none" w:sz="0" w:space="0" w:color="auto"/>
                    <w:right w:val="none" w:sz="0" w:space="0" w:color="auto"/>
                  </w:divBdr>
                </w:div>
                <w:div w:id="1896353623">
                  <w:marLeft w:val="480"/>
                  <w:marRight w:val="0"/>
                  <w:marTop w:val="0"/>
                  <w:marBottom w:val="0"/>
                  <w:divBdr>
                    <w:top w:val="none" w:sz="0" w:space="0" w:color="auto"/>
                    <w:left w:val="none" w:sz="0" w:space="0" w:color="auto"/>
                    <w:bottom w:val="none" w:sz="0" w:space="0" w:color="auto"/>
                    <w:right w:val="none" w:sz="0" w:space="0" w:color="auto"/>
                  </w:divBdr>
                </w:div>
                <w:div w:id="239563779">
                  <w:marLeft w:val="480"/>
                  <w:marRight w:val="0"/>
                  <w:marTop w:val="0"/>
                  <w:marBottom w:val="0"/>
                  <w:divBdr>
                    <w:top w:val="none" w:sz="0" w:space="0" w:color="auto"/>
                    <w:left w:val="none" w:sz="0" w:space="0" w:color="auto"/>
                    <w:bottom w:val="none" w:sz="0" w:space="0" w:color="auto"/>
                    <w:right w:val="none" w:sz="0" w:space="0" w:color="auto"/>
                  </w:divBdr>
                </w:div>
                <w:div w:id="1372270863">
                  <w:marLeft w:val="480"/>
                  <w:marRight w:val="0"/>
                  <w:marTop w:val="0"/>
                  <w:marBottom w:val="0"/>
                  <w:divBdr>
                    <w:top w:val="none" w:sz="0" w:space="0" w:color="auto"/>
                    <w:left w:val="none" w:sz="0" w:space="0" w:color="auto"/>
                    <w:bottom w:val="none" w:sz="0" w:space="0" w:color="auto"/>
                    <w:right w:val="none" w:sz="0" w:space="0" w:color="auto"/>
                  </w:divBdr>
                </w:div>
                <w:div w:id="898785625">
                  <w:marLeft w:val="480"/>
                  <w:marRight w:val="0"/>
                  <w:marTop w:val="0"/>
                  <w:marBottom w:val="0"/>
                  <w:divBdr>
                    <w:top w:val="none" w:sz="0" w:space="0" w:color="auto"/>
                    <w:left w:val="none" w:sz="0" w:space="0" w:color="auto"/>
                    <w:bottom w:val="none" w:sz="0" w:space="0" w:color="auto"/>
                    <w:right w:val="none" w:sz="0" w:space="0" w:color="auto"/>
                  </w:divBdr>
                </w:div>
                <w:div w:id="985011335">
                  <w:marLeft w:val="480"/>
                  <w:marRight w:val="0"/>
                  <w:marTop w:val="0"/>
                  <w:marBottom w:val="0"/>
                  <w:divBdr>
                    <w:top w:val="none" w:sz="0" w:space="0" w:color="auto"/>
                    <w:left w:val="none" w:sz="0" w:space="0" w:color="auto"/>
                    <w:bottom w:val="none" w:sz="0" w:space="0" w:color="auto"/>
                    <w:right w:val="none" w:sz="0" w:space="0" w:color="auto"/>
                  </w:divBdr>
                </w:div>
                <w:div w:id="435059684">
                  <w:marLeft w:val="480"/>
                  <w:marRight w:val="0"/>
                  <w:marTop w:val="0"/>
                  <w:marBottom w:val="0"/>
                  <w:divBdr>
                    <w:top w:val="none" w:sz="0" w:space="0" w:color="auto"/>
                    <w:left w:val="none" w:sz="0" w:space="0" w:color="auto"/>
                    <w:bottom w:val="none" w:sz="0" w:space="0" w:color="auto"/>
                    <w:right w:val="none" w:sz="0" w:space="0" w:color="auto"/>
                  </w:divBdr>
                </w:div>
                <w:div w:id="120996796">
                  <w:marLeft w:val="480"/>
                  <w:marRight w:val="0"/>
                  <w:marTop w:val="0"/>
                  <w:marBottom w:val="0"/>
                  <w:divBdr>
                    <w:top w:val="none" w:sz="0" w:space="0" w:color="auto"/>
                    <w:left w:val="none" w:sz="0" w:space="0" w:color="auto"/>
                    <w:bottom w:val="none" w:sz="0" w:space="0" w:color="auto"/>
                    <w:right w:val="none" w:sz="0" w:space="0" w:color="auto"/>
                  </w:divBdr>
                </w:div>
                <w:div w:id="425155310">
                  <w:marLeft w:val="480"/>
                  <w:marRight w:val="0"/>
                  <w:marTop w:val="0"/>
                  <w:marBottom w:val="0"/>
                  <w:divBdr>
                    <w:top w:val="none" w:sz="0" w:space="0" w:color="auto"/>
                    <w:left w:val="none" w:sz="0" w:space="0" w:color="auto"/>
                    <w:bottom w:val="none" w:sz="0" w:space="0" w:color="auto"/>
                    <w:right w:val="none" w:sz="0" w:space="0" w:color="auto"/>
                  </w:divBdr>
                </w:div>
                <w:div w:id="1983659886">
                  <w:marLeft w:val="480"/>
                  <w:marRight w:val="0"/>
                  <w:marTop w:val="0"/>
                  <w:marBottom w:val="0"/>
                  <w:divBdr>
                    <w:top w:val="none" w:sz="0" w:space="0" w:color="auto"/>
                    <w:left w:val="none" w:sz="0" w:space="0" w:color="auto"/>
                    <w:bottom w:val="none" w:sz="0" w:space="0" w:color="auto"/>
                    <w:right w:val="none" w:sz="0" w:space="0" w:color="auto"/>
                  </w:divBdr>
                </w:div>
                <w:div w:id="1804231541">
                  <w:marLeft w:val="480"/>
                  <w:marRight w:val="0"/>
                  <w:marTop w:val="0"/>
                  <w:marBottom w:val="0"/>
                  <w:divBdr>
                    <w:top w:val="none" w:sz="0" w:space="0" w:color="auto"/>
                    <w:left w:val="none" w:sz="0" w:space="0" w:color="auto"/>
                    <w:bottom w:val="none" w:sz="0" w:space="0" w:color="auto"/>
                    <w:right w:val="none" w:sz="0" w:space="0" w:color="auto"/>
                  </w:divBdr>
                </w:div>
                <w:div w:id="611983163">
                  <w:marLeft w:val="480"/>
                  <w:marRight w:val="0"/>
                  <w:marTop w:val="0"/>
                  <w:marBottom w:val="0"/>
                  <w:divBdr>
                    <w:top w:val="none" w:sz="0" w:space="0" w:color="auto"/>
                    <w:left w:val="none" w:sz="0" w:space="0" w:color="auto"/>
                    <w:bottom w:val="none" w:sz="0" w:space="0" w:color="auto"/>
                    <w:right w:val="none" w:sz="0" w:space="0" w:color="auto"/>
                  </w:divBdr>
                </w:div>
                <w:div w:id="763108832">
                  <w:marLeft w:val="480"/>
                  <w:marRight w:val="0"/>
                  <w:marTop w:val="0"/>
                  <w:marBottom w:val="0"/>
                  <w:divBdr>
                    <w:top w:val="none" w:sz="0" w:space="0" w:color="auto"/>
                    <w:left w:val="none" w:sz="0" w:space="0" w:color="auto"/>
                    <w:bottom w:val="none" w:sz="0" w:space="0" w:color="auto"/>
                    <w:right w:val="none" w:sz="0" w:space="0" w:color="auto"/>
                  </w:divBdr>
                </w:div>
                <w:div w:id="424304946">
                  <w:marLeft w:val="480"/>
                  <w:marRight w:val="0"/>
                  <w:marTop w:val="0"/>
                  <w:marBottom w:val="0"/>
                  <w:divBdr>
                    <w:top w:val="none" w:sz="0" w:space="0" w:color="auto"/>
                    <w:left w:val="none" w:sz="0" w:space="0" w:color="auto"/>
                    <w:bottom w:val="none" w:sz="0" w:space="0" w:color="auto"/>
                    <w:right w:val="none" w:sz="0" w:space="0" w:color="auto"/>
                  </w:divBdr>
                </w:div>
                <w:div w:id="1623730497">
                  <w:marLeft w:val="480"/>
                  <w:marRight w:val="0"/>
                  <w:marTop w:val="0"/>
                  <w:marBottom w:val="0"/>
                  <w:divBdr>
                    <w:top w:val="none" w:sz="0" w:space="0" w:color="auto"/>
                    <w:left w:val="none" w:sz="0" w:space="0" w:color="auto"/>
                    <w:bottom w:val="none" w:sz="0" w:space="0" w:color="auto"/>
                    <w:right w:val="none" w:sz="0" w:space="0" w:color="auto"/>
                  </w:divBdr>
                </w:div>
                <w:div w:id="800540537">
                  <w:marLeft w:val="480"/>
                  <w:marRight w:val="0"/>
                  <w:marTop w:val="0"/>
                  <w:marBottom w:val="0"/>
                  <w:divBdr>
                    <w:top w:val="none" w:sz="0" w:space="0" w:color="auto"/>
                    <w:left w:val="none" w:sz="0" w:space="0" w:color="auto"/>
                    <w:bottom w:val="none" w:sz="0" w:space="0" w:color="auto"/>
                    <w:right w:val="none" w:sz="0" w:space="0" w:color="auto"/>
                  </w:divBdr>
                </w:div>
                <w:div w:id="211695073">
                  <w:marLeft w:val="480"/>
                  <w:marRight w:val="0"/>
                  <w:marTop w:val="0"/>
                  <w:marBottom w:val="0"/>
                  <w:divBdr>
                    <w:top w:val="none" w:sz="0" w:space="0" w:color="auto"/>
                    <w:left w:val="none" w:sz="0" w:space="0" w:color="auto"/>
                    <w:bottom w:val="none" w:sz="0" w:space="0" w:color="auto"/>
                    <w:right w:val="none" w:sz="0" w:space="0" w:color="auto"/>
                  </w:divBdr>
                </w:div>
                <w:div w:id="270360786">
                  <w:marLeft w:val="480"/>
                  <w:marRight w:val="0"/>
                  <w:marTop w:val="0"/>
                  <w:marBottom w:val="0"/>
                  <w:divBdr>
                    <w:top w:val="none" w:sz="0" w:space="0" w:color="auto"/>
                    <w:left w:val="none" w:sz="0" w:space="0" w:color="auto"/>
                    <w:bottom w:val="none" w:sz="0" w:space="0" w:color="auto"/>
                    <w:right w:val="none" w:sz="0" w:space="0" w:color="auto"/>
                  </w:divBdr>
                </w:div>
                <w:div w:id="1908762010">
                  <w:marLeft w:val="480"/>
                  <w:marRight w:val="0"/>
                  <w:marTop w:val="0"/>
                  <w:marBottom w:val="0"/>
                  <w:divBdr>
                    <w:top w:val="none" w:sz="0" w:space="0" w:color="auto"/>
                    <w:left w:val="none" w:sz="0" w:space="0" w:color="auto"/>
                    <w:bottom w:val="none" w:sz="0" w:space="0" w:color="auto"/>
                    <w:right w:val="none" w:sz="0" w:space="0" w:color="auto"/>
                  </w:divBdr>
                </w:div>
                <w:div w:id="1735467692">
                  <w:marLeft w:val="480"/>
                  <w:marRight w:val="0"/>
                  <w:marTop w:val="0"/>
                  <w:marBottom w:val="0"/>
                  <w:divBdr>
                    <w:top w:val="none" w:sz="0" w:space="0" w:color="auto"/>
                    <w:left w:val="none" w:sz="0" w:space="0" w:color="auto"/>
                    <w:bottom w:val="none" w:sz="0" w:space="0" w:color="auto"/>
                    <w:right w:val="none" w:sz="0" w:space="0" w:color="auto"/>
                  </w:divBdr>
                </w:div>
                <w:div w:id="880095630">
                  <w:marLeft w:val="480"/>
                  <w:marRight w:val="0"/>
                  <w:marTop w:val="0"/>
                  <w:marBottom w:val="0"/>
                  <w:divBdr>
                    <w:top w:val="none" w:sz="0" w:space="0" w:color="auto"/>
                    <w:left w:val="none" w:sz="0" w:space="0" w:color="auto"/>
                    <w:bottom w:val="none" w:sz="0" w:space="0" w:color="auto"/>
                    <w:right w:val="none" w:sz="0" w:space="0" w:color="auto"/>
                  </w:divBdr>
                </w:div>
                <w:div w:id="784233800">
                  <w:marLeft w:val="480"/>
                  <w:marRight w:val="0"/>
                  <w:marTop w:val="0"/>
                  <w:marBottom w:val="0"/>
                  <w:divBdr>
                    <w:top w:val="none" w:sz="0" w:space="0" w:color="auto"/>
                    <w:left w:val="none" w:sz="0" w:space="0" w:color="auto"/>
                    <w:bottom w:val="none" w:sz="0" w:space="0" w:color="auto"/>
                    <w:right w:val="none" w:sz="0" w:space="0" w:color="auto"/>
                  </w:divBdr>
                </w:div>
                <w:div w:id="1986161861">
                  <w:marLeft w:val="480"/>
                  <w:marRight w:val="0"/>
                  <w:marTop w:val="0"/>
                  <w:marBottom w:val="0"/>
                  <w:divBdr>
                    <w:top w:val="none" w:sz="0" w:space="0" w:color="auto"/>
                    <w:left w:val="none" w:sz="0" w:space="0" w:color="auto"/>
                    <w:bottom w:val="none" w:sz="0" w:space="0" w:color="auto"/>
                    <w:right w:val="none" w:sz="0" w:space="0" w:color="auto"/>
                  </w:divBdr>
                </w:div>
                <w:div w:id="1844590669">
                  <w:marLeft w:val="480"/>
                  <w:marRight w:val="0"/>
                  <w:marTop w:val="0"/>
                  <w:marBottom w:val="0"/>
                  <w:divBdr>
                    <w:top w:val="none" w:sz="0" w:space="0" w:color="auto"/>
                    <w:left w:val="none" w:sz="0" w:space="0" w:color="auto"/>
                    <w:bottom w:val="none" w:sz="0" w:space="0" w:color="auto"/>
                    <w:right w:val="none" w:sz="0" w:space="0" w:color="auto"/>
                  </w:divBdr>
                </w:div>
                <w:div w:id="1745758406">
                  <w:marLeft w:val="480"/>
                  <w:marRight w:val="0"/>
                  <w:marTop w:val="0"/>
                  <w:marBottom w:val="0"/>
                  <w:divBdr>
                    <w:top w:val="none" w:sz="0" w:space="0" w:color="auto"/>
                    <w:left w:val="none" w:sz="0" w:space="0" w:color="auto"/>
                    <w:bottom w:val="none" w:sz="0" w:space="0" w:color="auto"/>
                    <w:right w:val="none" w:sz="0" w:space="0" w:color="auto"/>
                  </w:divBdr>
                </w:div>
                <w:div w:id="1323394051">
                  <w:marLeft w:val="480"/>
                  <w:marRight w:val="0"/>
                  <w:marTop w:val="0"/>
                  <w:marBottom w:val="0"/>
                  <w:divBdr>
                    <w:top w:val="none" w:sz="0" w:space="0" w:color="auto"/>
                    <w:left w:val="none" w:sz="0" w:space="0" w:color="auto"/>
                    <w:bottom w:val="none" w:sz="0" w:space="0" w:color="auto"/>
                    <w:right w:val="none" w:sz="0" w:space="0" w:color="auto"/>
                  </w:divBdr>
                </w:div>
                <w:div w:id="1533415159">
                  <w:marLeft w:val="480"/>
                  <w:marRight w:val="0"/>
                  <w:marTop w:val="0"/>
                  <w:marBottom w:val="0"/>
                  <w:divBdr>
                    <w:top w:val="none" w:sz="0" w:space="0" w:color="auto"/>
                    <w:left w:val="none" w:sz="0" w:space="0" w:color="auto"/>
                    <w:bottom w:val="none" w:sz="0" w:space="0" w:color="auto"/>
                    <w:right w:val="none" w:sz="0" w:space="0" w:color="auto"/>
                  </w:divBdr>
                </w:div>
                <w:div w:id="356123771">
                  <w:marLeft w:val="480"/>
                  <w:marRight w:val="0"/>
                  <w:marTop w:val="0"/>
                  <w:marBottom w:val="0"/>
                  <w:divBdr>
                    <w:top w:val="none" w:sz="0" w:space="0" w:color="auto"/>
                    <w:left w:val="none" w:sz="0" w:space="0" w:color="auto"/>
                    <w:bottom w:val="none" w:sz="0" w:space="0" w:color="auto"/>
                    <w:right w:val="none" w:sz="0" w:space="0" w:color="auto"/>
                  </w:divBdr>
                </w:div>
              </w:divsChild>
            </w:div>
            <w:div w:id="1838376611">
              <w:marLeft w:val="0"/>
              <w:marRight w:val="0"/>
              <w:marTop w:val="0"/>
              <w:marBottom w:val="0"/>
              <w:divBdr>
                <w:top w:val="none" w:sz="0" w:space="0" w:color="auto"/>
                <w:left w:val="none" w:sz="0" w:space="0" w:color="auto"/>
                <w:bottom w:val="none" w:sz="0" w:space="0" w:color="auto"/>
                <w:right w:val="none" w:sz="0" w:space="0" w:color="auto"/>
              </w:divBdr>
              <w:divsChild>
                <w:div w:id="1253274389">
                  <w:marLeft w:val="480"/>
                  <w:marRight w:val="0"/>
                  <w:marTop w:val="0"/>
                  <w:marBottom w:val="0"/>
                  <w:divBdr>
                    <w:top w:val="none" w:sz="0" w:space="0" w:color="auto"/>
                    <w:left w:val="none" w:sz="0" w:space="0" w:color="auto"/>
                    <w:bottom w:val="none" w:sz="0" w:space="0" w:color="auto"/>
                    <w:right w:val="none" w:sz="0" w:space="0" w:color="auto"/>
                  </w:divBdr>
                </w:div>
                <w:div w:id="409696096">
                  <w:marLeft w:val="480"/>
                  <w:marRight w:val="0"/>
                  <w:marTop w:val="0"/>
                  <w:marBottom w:val="0"/>
                  <w:divBdr>
                    <w:top w:val="none" w:sz="0" w:space="0" w:color="auto"/>
                    <w:left w:val="none" w:sz="0" w:space="0" w:color="auto"/>
                    <w:bottom w:val="none" w:sz="0" w:space="0" w:color="auto"/>
                    <w:right w:val="none" w:sz="0" w:space="0" w:color="auto"/>
                  </w:divBdr>
                </w:div>
                <w:div w:id="1349719843">
                  <w:marLeft w:val="480"/>
                  <w:marRight w:val="0"/>
                  <w:marTop w:val="0"/>
                  <w:marBottom w:val="0"/>
                  <w:divBdr>
                    <w:top w:val="none" w:sz="0" w:space="0" w:color="auto"/>
                    <w:left w:val="none" w:sz="0" w:space="0" w:color="auto"/>
                    <w:bottom w:val="none" w:sz="0" w:space="0" w:color="auto"/>
                    <w:right w:val="none" w:sz="0" w:space="0" w:color="auto"/>
                  </w:divBdr>
                </w:div>
                <w:div w:id="963266174">
                  <w:marLeft w:val="480"/>
                  <w:marRight w:val="0"/>
                  <w:marTop w:val="0"/>
                  <w:marBottom w:val="0"/>
                  <w:divBdr>
                    <w:top w:val="none" w:sz="0" w:space="0" w:color="auto"/>
                    <w:left w:val="none" w:sz="0" w:space="0" w:color="auto"/>
                    <w:bottom w:val="none" w:sz="0" w:space="0" w:color="auto"/>
                    <w:right w:val="none" w:sz="0" w:space="0" w:color="auto"/>
                  </w:divBdr>
                </w:div>
                <w:div w:id="1732074222">
                  <w:marLeft w:val="480"/>
                  <w:marRight w:val="0"/>
                  <w:marTop w:val="0"/>
                  <w:marBottom w:val="0"/>
                  <w:divBdr>
                    <w:top w:val="none" w:sz="0" w:space="0" w:color="auto"/>
                    <w:left w:val="none" w:sz="0" w:space="0" w:color="auto"/>
                    <w:bottom w:val="none" w:sz="0" w:space="0" w:color="auto"/>
                    <w:right w:val="none" w:sz="0" w:space="0" w:color="auto"/>
                  </w:divBdr>
                </w:div>
                <w:div w:id="1850367534">
                  <w:marLeft w:val="480"/>
                  <w:marRight w:val="0"/>
                  <w:marTop w:val="0"/>
                  <w:marBottom w:val="0"/>
                  <w:divBdr>
                    <w:top w:val="none" w:sz="0" w:space="0" w:color="auto"/>
                    <w:left w:val="none" w:sz="0" w:space="0" w:color="auto"/>
                    <w:bottom w:val="none" w:sz="0" w:space="0" w:color="auto"/>
                    <w:right w:val="none" w:sz="0" w:space="0" w:color="auto"/>
                  </w:divBdr>
                </w:div>
                <w:div w:id="551308625">
                  <w:marLeft w:val="480"/>
                  <w:marRight w:val="0"/>
                  <w:marTop w:val="0"/>
                  <w:marBottom w:val="0"/>
                  <w:divBdr>
                    <w:top w:val="none" w:sz="0" w:space="0" w:color="auto"/>
                    <w:left w:val="none" w:sz="0" w:space="0" w:color="auto"/>
                    <w:bottom w:val="none" w:sz="0" w:space="0" w:color="auto"/>
                    <w:right w:val="none" w:sz="0" w:space="0" w:color="auto"/>
                  </w:divBdr>
                </w:div>
                <w:div w:id="803157143">
                  <w:marLeft w:val="480"/>
                  <w:marRight w:val="0"/>
                  <w:marTop w:val="0"/>
                  <w:marBottom w:val="0"/>
                  <w:divBdr>
                    <w:top w:val="none" w:sz="0" w:space="0" w:color="auto"/>
                    <w:left w:val="none" w:sz="0" w:space="0" w:color="auto"/>
                    <w:bottom w:val="none" w:sz="0" w:space="0" w:color="auto"/>
                    <w:right w:val="none" w:sz="0" w:space="0" w:color="auto"/>
                  </w:divBdr>
                </w:div>
                <w:div w:id="462768986">
                  <w:marLeft w:val="480"/>
                  <w:marRight w:val="0"/>
                  <w:marTop w:val="0"/>
                  <w:marBottom w:val="0"/>
                  <w:divBdr>
                    <w:top w:val="none" w:sz="0" w:space="0" w:color="auto"/>
                    <w:left w:val="none" w:sz="0" w:space="0" w:color="auto"/>
                    <w:bottom w:val="none" w:sz="0" w:space="0" w:color="auto"/>
                    <w:right w:val="none" w:sz="0" w:space="0" w:color="auto"/>
                  </w:divBdr>
                </w:div>
                <w:div w:id="1743019362">
                  <w:marLeft w:val="480"/>
                  <w:marRight w:val="0"/>
                  <w:marTop w:val="0"/>
                  <w:marBottom w:val="0"/>
                  <w:divBdr>
                    <w:top w:val="none" w:sz="0" w:space="0" w:color="auto"/>
                    <w:left w:val="none" w:sz="0" w:space="0" w:color="auto"/>
                    <w:bottom w:val="none" w:sz="0" w:space="0" w:color="auto"/>
                    <w:right w:val="none" w:sz="0" w:space="0" w:color="auto"/>
                  </w:divBdr>
                </w:div>
                <w:div w:id="791174140">
                  <w:marLeft w:val="480"/>
                  <w:marRight w:val="0"/>
                  <w:marTop w:val="0"/>
                  <w:marBottom w:val="0"/>
                  <w:divBdr>
                    <w:top w:val="none" w:sz="0" w:space="0" w:color="auto"/>
                    <w:left w:val="none" w:sz="0" w:space="0" w:color="auto"/>
                    <w:bottom w:val="none" w:sz="0" w:space="0" w:color="auto"/>
                    <w:right w:val="none" w:sz="0" w:space="0" w:color="auto"/>
                  </w:divBdr>
                </w:div>
                <w:div w:id="1836844073">
                  <w:marLeft w:val="480"/>
                  <w:marRight w:val="0"/>
                  <w:marTop w:val="0"/>
                  <w:marBottom w:val="0"/>
                  <w:divBdr>
                    <w:top w:val="none" w:sz="0" w:space="0" w:color="auto"/>
                    <w:left w:val="none" w:sz="0" w:space="0" w:color="auto"/>
                    <w:bottom w:val="none" w:sz="0" w:space="0" w:color="auto"/>
                    <w:right w:val="none" w:sz="0" w:space="0" w:color="auto"/>
                  </w:divBdr>
                </w:div>
                <w:div w:id="877550690">
                  <w:marLeft w:val="480"/>
                  <w:marRight w:val="0"/>
                  <w:marTop w:val="0"/>
                  <w:marBottom w:val="0"/>
                  <w:divBdr>
                    <w:top w:val="none" w:sz="0" w:space="0" w:color="auto"/>
                    <w:left w:val="none" w:sz="0" w:space="0" w:color="auto"/>
                    <w:bottom w:val="none" w:sz="0" w:space="0" w:color="auto"/>
                    <w:right w:val="none" w:sz="0" w:space="0" w:color="auto"/>
                  </w:divBdr>
                </w:div>
                <w:div w:id="1107896143">
                  <w:marLeft w:val="480"/>
                  <w:marRight w:val="0"/>
                  <w:marTop w:val="0"/>
                  <w:marBottom w:val="0"/>
                  <w:divBdr>
                    <w:top w:val="none" w:sz="0" w:space="0" w:color="auto"/>
                    <w:left w:val="none" w:sz="0" w:space="0" w:color="auto"/>
                    <w:bottom w:val="none" w:sz="0" w:space="0" w:color="auto"/>
                    <w:right w:val="none" w:sz="0" w:space="0" w:color="auto"/>
                  </w:divBdr>
                </w:div>
                <w:div w:id="320543818">
                  <w:marLeft w:val="480"/>
                  <w:marRight w:val="0"/>
                  <w:marTop w:val="0"/>
                  <w:marBottom w:val="0"/>
                  <w:divBdr>
                    <w:top w:val="none" w:sz="0" w:space="0" w:color="auto"/>
                    <w:left w:val="none" w:sz="0" w:space="0" w:color="auto"/>
                    <w:bottom w:val="none" w:sz="0" w:space="0" w:color="auto"/>
                    <w:right w:val="none" w:sz="0" w:space="0" w:color="auto"/>
                  </w:divBdr>
                </w:div>
                <w:div w:id="1219440914">
                  <w:marLeft w:val="480"/>
                  <w:marRight w:val="0"/>
                  <w:marTop w:val="0"/>
                  <w:marBottom w:val="0"/>
                  <w:divBdr>
                    <w:top w:val="none" w:sz="0" w:space="0" w:color="auto"/>
                    <w:left w:val="none" w:sz="0" w:space="0" w:color="auto"/>
                    <w:bottom w:val="none" w:sz="0" w:space="0" w:color="auto"/>
                    <w:right w:val="none" w:sz="0" w:space="0" w:color="auto"/>
                  </w:divBdr>
                </w:div>
                <w:div w:id="71438574">
                  <w:marLeft w:val="480"/>
                  <w:marRight w:val="0"/>
                  <w:marTop w:val="0"/>
                  <w:marBottom w:val="0"/>
                  <w:divBdr>
                    <w:top w:val="none" w:sz="0" w:space="0" w:color="auto"/>
                    <w:left w:val="none" w:sz="0" w:space="0" w:color="auto"/>
                    <w:bottom w:val="none" w:sz="0" w:space="0" w:color="auto"/>
                    <w:right w:val="none" w:sz="0" w:space="0" w:color="auto"/>
                  </w:divBdr>
                </w:div>
                <w:div w:id="2046787461">
                  <w:marLeft w:val="480"/>
                  <w:marRight w:val="0"/>
                  <w:marTop w:val="0"/>
                  <w:marBottom w:val="0"/>
                  <w:divBdr>
                    <w:top w:val="none" w:sz="0" w:space="0" w:color="auto"/>
                    <w:left w:val="none" w:sz="0" w:space="0" w:color="auto"/>
                    <w:bottom w:val="none" w:sz="0" w:space="0" w:color="auto"/>
                    <w:right w:val="none" w:sz="0" w:space="0" w:color="auto"/>
                  </w:divBdr>
                </w:div>
                <w:div w:id="883979852">
                  <w:marLeft w:val="480"/>
                  <w:marRight w:val="0"/>
                  <w:marTop w:val="0"/>
                  <w:marBottom w:val="0"/>
                  <w:divBdr>
                    <w:top w:val="none" w:sz="0" w:space="0" w:color="auto"/>
                    <w:left w:val="none" w:sz="0" w:space="0" w:color="auto"/>
                    <w:bottom w:val="none" w:sz="0" w:space="0" w:color="auto"/>
                    <w:right w:val="none" w:sz="0" w:space="0" w:color="auto"/>
                  </w:divBdr>
                </w:div>
                <w:div w:id="1679625019">
                  <w:marLeft w:val="480"/>
                  <w:marRight w:val="0"/>
                  <w:marTop w:val="0"/>
                  <w:marBottom w:val="0"/>
                  <w:divBdr>
                    <w:top w:val="none" w:sz="0" w:space="0" w:color="auto"/>
                    <w:left w:val="none" w:sz="0" w:space="0" w:color="auto"/>
                    <w:bottom w:val="none" w:sz="0" w:space="0" w:color="auto"/>
                    <w:right w:val="none" w:sz="0" w:space="0" w:color="auto"/>
                  </w:divBdr>
                </w:div>
                <w:div w:id="1579559270">
                  <w:marLeft w:val="480"/>
                  <w:marRight w:val="0"/>
                  <w:marTop w:val="0"/>
                  <w:marBottom w:val="0"/>
                  <w:divBdr>
                    <w:top w:val="none" w:sz="0" w:space="0" w:color="auto"/>
                    <w:left w:val="none" w:sz="0" w:space="0" w:color="auto"/>
                    <w:bottom w:val="none" w:sz="0" w:space="0" w:color="auto"/>
                    <w:right w:val="none" w:sz="0" w:space="0" w:color="auto"/>
                  </w:divBdr>
                </w:div>
                <w:div w:id="879441602">
                  <w:marLeft w:val="480"/>
                  <w:marRight w:val="0"/>
                  <w:marTop w:val="0"/>
                  <w:marBottom w:val="0"/>
                  <w:divBdr>
                    <w:top w:val="none" w:sz="0" w:space="0" w:color="auto"/>
                    <w:left w:val="none" w:sz="0" w:space="0" w:color="auto"/>
                    <w:bottom w:val="none" w:sz="0" w:space="0" w:color="auto"/>
                    <w:right w:val="none" w:sz="0" w:space="0" w:color="auto"/>
                  </w:divBdr>
                </w:div>
                <w:div w:id="1107428010">
                  <w:marLeft w:val="480"/>
                  <w:marRight w:val="0"/>
                  <w:marTop w:val="0"/>
                  <w:marBottom w:val="0"/>
                  <w:divBdr>
                    <w:top w:val="none" w:sz="0" w:space="0" w:color="auto"/>
                    <w:left w:val="none" w:sz="0" w:space="0" w:color="auto"/>
                    <w:bottom w:val="none" w:sz="0" w:space="0" w:color="auto"/>
                    <w:right w:val="none" w:sz="0" w:space="0" w:color="auto"/>
                  </w:divBdr>
                </w:div>
                <w:div w:id="1006127480">
                  <w:marLeft w:val="480"/>
                  <w:marRight w:val="0"/>
                  <w:marTop w:val="0"/>
                  <w:marBottom w:val="0"/>
                  <w:divBdr>
                    <w:top w:val="none" w:sz="0" w:space="0" w:color="auto"/>
                    <w:left w:val="none" w:sz="0" w:space="0" w:color="auto"/>
                    <w:bottom w:val="none" w:sz="0" w:space="0" w:color="auto"/>
                    <w:right w:val="none" w:sz="0" w:space="0" w:color="auto"/>
                  </w:divBdr>
                </w:div>
                <w:div w:id="466315392">
                  <w:marLeft w:val="480"/>
                  <w:marRight w:val="0"/>
                  <w:marTop w:val="0"/>
                  <w:marBottom w:val="0"/>
                  <w:divBdr>
                    <w:top w:val="none" w:sz="0" w:space="0" w:color="auto"/>
                    <w:left w:val="none" w:sz="0" w:space="0" w:color="auto"/>
                    <w:bottom w:val="none" w:sz="0" w:space="0" w:color="auto"/>
                    <w:right w:val="none" w:sz="0" w:space="0" w:color="auto"/>
                  </w:divBdr>
                </w:div>
                <w:div w:id="573469598">
                  <w:marLeft w:val="480"/>
                  <w:marRight w:val="0"/>
                  <w:marTop w:val="0"/>
                  <w:marBottom w:val="0"/>
                  <w:divBdr>
                    <w:top w:val="none" w:sz="0" w:space="0" w:color="auto"/>
                    <w:left w:val="none" w:sz="0" w:space="0" w:color="auto"/>
                    <w:bottom w:val="none" w:sz="0" w:space="0" w:color="auto"/>
                    <w:right w:val="none" w:sz="0" w:space="0" w:color="auto"/>
                  </w:divBdr>
                </w:div>
                <w:div w:id="830297854">
                  <w:marLeft w:val="480"/>
                  <w:marRight w:val="0"/>
                  <w:marTop w:val="0"/>
                  <w:marBottom w:val="0"/>
                  <w:divBdr>
                    <w:top w:val="none" w:sz="0" w:space="0" w:color="auto"/>
                    <w:left w:val="none" w:sz="0" w:space="0" w:color="auto"/>
                    <w:bottom w:val="none" w:sz="0" w:space="0" w:color="auto"/>
                    <w:right w:val="none" w:sz="0" w:space="0" w:color="auto"/>
                  </w:divBdr>
                </w:div>
                <w:div w:id="1587837823">
                  <w:marLeft w:val="480"/>
                  <w:marRight w:val="0"/>
                  <w:marTop w:val="0"/>
                  <w:marBottom w:val="0"/>
                  <w:divBdr>
                    <w:top w:val="none" w:sz="0" w:space="0" w:color="auto"/>
                    <w:left w:val="none" w:sz="0" w:space="0" w:color="auto"/>
                    <w:bottom w:val="none" w:sz="0" w:space="0" w:color="auto"/>
                    <w:right w:val="none" w:sz="0" w:space="0" w:color="auto"/>
                  </w:divBdr>
                </w:div>
                <w:div w:id="1595285234">
                  <w:marLeft w:val="480"/>
                  <w:marRight w:val="0"/>
                  <w:marTop w:val="0"/>
                  <w:marBottom w:val="0"/>
                  <w:divBdr>
                    <w:top w:val="none" w:sz="0" w:space="0" w:color="auto"/>
                    <w:left w:val="none" w:sz="0" w:space="0" w:color="auto"/>
                    <w:bottom w:val="none" w:sz="0" w:space="0" w:color="auto"/>
                    <w:right w:val="none" w:sz="0" w:space="0" w:color="auto"/>
                  </w:divBdr>
                </w:div>
                <w:div w:id="913660158">
                  <w:marLeft w:val="480"/>
                  <w:marRight w:val="0"/>
                  <w:marTop w:val="0"/>
                  <w:marBottom w:val="0"/>
                  <w:divBdr>
                    <w:top w:val="none" w:sz="0" w:space="0" w:color="auto"/>
                    <w:left w:val="none" w:sz="0" w:space="0" w:color="auto"/>
                    <w:bottom w:val="none" w:sz="0" w:space="0" w:color="auto"/>
                    <w:right w:val="none" w:sz="0" w:space="0" w:color="auto"/>
                  </w:divBdr>
                </w:div>
                <w:div w:id="611938611">
                  <w:marLeft w:val="480"/>
                  <w:marRight w:val="0"/>
                  <w:marTop w:val="0"/>
                  <w:marBottom w:val="0"/>
                  <w:divBdr>
                    <w:top w:val="none" w:sz="0" w:space="0" w:color="auto"/>
                    <w:left w:val="none" w:sz="0" w:space="0" w:color="auto"/>
                    <w:bottom w:val="none" w:sz="0" w:space="0" w:color="auto"/>
                    <w:right w:val="none" w:sz="0" w:space="0" w:color="auto"/>
                  </w:divBdr>
                </w:div>
                <w:div w:id="1668828454">
                  <w:marLeft w:val="480"/>
                  <w:marRight w:val="0"/>
                  <w:marTop w:val="0"/>
                  <w:marBottom w:val="0"/>
                  <w:divBdr>
                    <w:top w:val="none" w:sz="0" w:space="0" w:color="auto"/>
                    <w:left w:val="none" w:sz="0" w:space="0" w:color="auto"/>
                    <w:bottom w:val="none" w:sz="0" w:space="0" w:color="auto"/>
                    <w:right w:val="none" w:sz="0" w:space="0" w:color="auto"/>
                  </w:divBdr>
                </w:div>
                <w:div w:id="1203329453">
                  <w:marLeft w:val="480"/>
                  <w:marRight w:val="0"/>
                  <w:marTop w:val="0"/>
                  <w:marBottom w:val="0"/>
                  <w:divBdr>
                    <w:top w:val="none" w:sz="0" w:space="0" w:color="auto"/>
                    <w:left w:val="none" w:sz="0" w:space="0" w:color="auto"/>
                    <w:bottom w:val="none" w:sz="0" w:space="0" w:color="auto"/>
                    <w:right w:val="none" w:sz="0" w:space="0" w:color="auto"/>
                  </w:divBdr>
                </w:div>
                <w:div w:id="1612473642">
                  <w:marLeft w:val="480"/>
                  <w:marRight w:val="0"/>
                  <w:marTop w:val="0"/>
                  <w:marBottom w:val="0"/>
                  <w:divBdr>
                    <w:top w:val="none" w:sz="0" w:space="0" w:color="auto"/>
                    <w:left w:val="none" w:sz="0" w:space="0" w:color="auto"/>
                    <w:bottom w:val="none" w:sz="0" w:space="0" w:color="auto"/>
                    <w:right w:val="none" w:sz="0" w:space="0" w:color="auto"/>
                  </w:divBdr>
                </w:div>
                <w:div w:id="521624395">
                  <w:marLeft w:val="480"/>
                  <w:marRight w:val="0"/>
                  <w:marTop w:val="0"/>
                  <w:marBottom w:val="0"/>
                  <w:divBdr>
                    <w:top w:val="none" w:sz="0" w:space="0" w:color="auto"/>
                    <w:left w:val="none" w:sz="0" w:space="0" w:color="auto"/>
                    <w:bottom w:val="none" w:sz="0" w:space="0" w:color="auto"/>
                    <w:right w:val="none" w:sz="0" w:space="0" w:color="auto"/>
                  </w:divBdr>
                </w:div>
                <w:div w:id="2096851984">
                  <w:marLeft w:val="480"/>
                  <w:marRight w:val="0"/>
                  <w:marTop w:val="0"/>
                  <w:marBottom w:val="0"/>
                  <w:divBdr>
                    <w:top w:val="none" w:sz="0" w:space="0" w:color="auto"/>
                    <w:left w:val="none" w:sz="0" w:space="0" w:color="auto"/>
                    <w:bottom w:val="none" w:sz="0" w:space="0" w:color="auto"/>
                    <w:right w:val="none" w:sz="0" w:space="0" w:color="auto"/>
                  </w:divBdr>
                </w:div>
                <w:div w:id="1147169919">
                  <w:marLeft w:val="480"/>
                  <w:marRight w:val="0"/>
                  <w:marTop w:val="0"/>
                  <w:marBottom w:val="0"/>
                  <w:divBdr>
                    <w:top w:val="none" w:sz="0" w:space="0" w:color="auto"/>
                    <w:left w:val="none" w:sz="0" w:space="0" w:color="auto"/>
                    <w:bottom w:val="none" w:sz="0" w:space="0" w:color="auto"/>
                    <w:right w:val="none" w:sz="0" w:space="0" w:color="auto"/>
                  </w:divBdr>
                </w:div>
                <w:div w:id="1525552010">
                  <w:marLeft w:val="480"/>
                  <w:marRight w:val="0"/>
                  <w:marTop w:val="0"/>
                  <w:marBottom w:val="0"/>
                  <w:divBdr>
                    <w:top w:val="none" w:sz="0" w:space="0" w:color="auto"/>
                    <w:left w:val="none" w:sz="0" w:space="0" w:color="auto"/>
                    <w:bottom w:val="none" w:sz="0" w:space="0" w:color="auto"/>
                    <w:right w:val="none" w:sz="0" w:space="0" w:color="auto"/>
                  </w:divBdr>
                </w:div>
                <w:div w:id="687606247">
                  <w:marLeft w:val="480"/>
                  <w:marRight w:val="0"/>
                  <w:marTop w:val="0"/>
                  <w:marBottom w:val="0"/>
                  <w:divBdr>
                    <w:top w:val="none" w:sz="0" w:space="0" w:color="auto"/>
                    <w:left w:val="none" w:sz="0" w:space="0" w:color="auto"/>
                    <w:bottom w:val="none" w:sz="0" w:space="0" w:color="auto"/>
                    <w:right w:val="none" w:sz="0" w:space="0" w:color="auto"/>
                  </w:divBdr>
                </w:div>
                <w:div w:id="1893808313">
                  <w:marLeft w:val="480"/>
                  <w:marRight w:val="0"/>
                  <w:marTop w:val="0"/>
                  <w:marBottom w:val="0"/>
                  <w:divBdr>
                    <w:top w:val="none" w:sz="0" w:space="0" w:color="auto"/>
                    <w:left w:val="none" w:sz="0" w:space="0" w:color="auto"/>
                    <w:bottom w:val="none" w:sz="0" w:space="0" w:color="auto"/>
                    <w:right w:val="none" w:sz="0" w:space="0" w:color="auto"/>
                  </w:divBdr>
                </w:div>
                <w:div w:id="981690303">
                  <w:marLeft w:val="480"/>
                  <w:marRight w:val="0"/>
                  <w:marTop w:val="0"/>
                  <w:marBottom w:val="0"/>
                  <w:divBdr>
                    <w:top w:val="none" w:sz="0" w:space="0" w:color="auto"/>
                    <w:left w:val="none" w:sz="0" w:space="0" w:color="auto"/>
                    <w:bottom w:val="none" w:sz="0" w:space="0" w:color="auto"/>
                    <w:right w:val="none" w:sz="0" w:space="0" w:color="auto"/>
                  </w:divBdr>
                </w:div>
                <w:div w:id="838154754">
                  <w:marLeft w:val="480"/>
                  <w:marRight w:val="0"/>
                  <w:marTop w:val="0"/>
                  <w:marBottom w:val="0"/>
                  <w:divBdr>
                    <w:top w:val="none" w:sz="0" w:space="0" w:color="auto"/>
                    <w:left w:val="none" w:sz="0" w:space="0" w:color="auto"/>
                    <w:bottom w:val="none" w:sz="0" w:space="0" w:color="auto"/>
                    <w:right w:val="none" w:sz="0" w:space="0" w:color="auto"/>
                  </w:divBdr>
                </w:div>
                <w:div w:id="111294429">
                  <w:marLeft w:val="480"/>
                  <w:marRight w:val="0"/>
                  <w:marTop w:val="0"/>
                  <w:marBottom w:val="0"/>
                  <w:divBdr>
                    <w:top w:val="none" w:sz="0" w:space="0" w:color="auto"/>
                    <w:left w:val="none" w:sz="0" w:space="0" w:color="auto"/>
                    <w:bottom w:val="none" w:sz="0" w:space="0" w:color="auto"/>
                    <w:right w:val="none" w:sz="0" w:space="0" w:color="auto"/>
                  </w:divBdr>
                </w:div>
                <w:div w:id="919483017">
                  <w:marLeft w:val="480"/>
                  <w:marRight w:val="0"/>
                  <w:marTop w:val="0"/>
                  <w:marBottom w:val="0"/>
                  <w:divBdr>
                    <w:top w:val="none" w:sz="0" w:space="0" w:color="auto"/>
                    <w:left w:val="none" w:sz="0" w:space="0" w:color="auto"/>
                    <w:bottom w:val="none" w:sz="0" w:space="0" w:color="auto"/>
                    <w:right w:val="none" w:sz="0" w:space="0" w:color="auto"/>
                  </w:divBdr>
                </w:div>
                <w:div w:id="1182549431">
                  <w:marLeft w:val="480"/>
                  <w:marRight w:val="0"/>
                  <w:marTop w:val="0"/>
                  <w:marBottom w:val="0"/>
                  <w:divBdr>
                    <w:top w:val="none" w:sz="0" w:space="0" w:color="auto"/>
                    <w:left w:val="none" w:sz="0" w:space="0" w:color="auto"/>
                    <w:bottom w:val="none" w:sz="0" w:space="0" w:color="auto"/>
                    <w:right w:val="none" w:sz="0" w:space="0" w:color="auto"/>
                  </w:divBdr>
                </w:div>
                <w:div w:id="665667210">
                  <w:marLeft w:val="480"/>
                  <w:marRight w:val="0"/>
                  <w:marTop w:val="0"/>
                  <w:marBottom w:val="0"/>
                  <w:divBdr>
                    <w:top w:val="none" w:sz="0" w:space="0" w:color="auto"/>
                    <w:left w:val="none" w:sz="0" w:space="0" w:color="auto"/>
                    <w:bottom w:val="none" w:sz="0" w:space="0" w:color="auto"/>
                    <w:right w:val="none" w:sz="0" w:space="0" w:color="auto"/>
                  </w:divBdr>
                </w:div>
                <w:div w:id="794104498">
                  <w:marLeft w:val="480"/>
                  <w:marRight w:val="0"/>
                  <w:marTop w:val="0"/>
                  <w:marBottom w:val="0"/>
                  <w:divBdr>
                    <w:top w:val="none" w:sz="0" w:space="0" w:color="auto"/>
                    <w:left w:val="none" w:sz="0" w:space="0" w:color="auto"/>
                    <w:bottom w:val="none" w:sz="0" w:space="0" w:color="auto"/>
                    <w:right w:val="none" w:sz="0" w:space="0" w:color="auto"/>
                  </w:divBdr>
                </w:div>
                <w:div w:id="1097018942">
                  <w:marLeft w:val="480"/>
                  <w:marRight w:val="0"/>
                  <w:marTop w:val="0"/>
                  <w:marBottom w:val="0"/>
                  <w:divBdr>
                    <w:top w:val="none" w:sz="0" w:space="0" w:color="auto"/>
                    <w:left w:val="none" w:sz="0" w:space="0" w:color="auto"/>
                    <w:bottom w:val="none" w:sz="0" w:space="0" w:color="auto"/>
                    <w:right w:val="none" w:sz="0" w:space="0" w:color="auto"/>
                  </w:divBdr>
                </w:div>
                <w:div w:id="509835657">
                  <w:marLeft w:val="480"/>
                  <w:marRight w:val="0"/>
                  <w:marTop w:val="0"/>
                  <w:marBottom w:val="0"/>
                  <w:divBdr>
                    <w:top w:val="none" w:sz="0" w:space="0" w:color="auto"/>
                    <w:left w:val="none" w:sz="0" w:space="0" w:color="auto"/>
                    <w:bottom w:val="none" w:sz="0" w:space="0" w:color="auto"/>
                    <w:right w:val="none" w:sz="0" w:space="0" w:color="auto"/>
                  </w:divBdr>
                </w:div>
                <w:div w:id="620458894">
                  <w:marLeft w:val="480"/>
                  <w:marRight w:val="0"/>
                  <w:marTop w:val="0"/>
                  <w:marBottom w:val="0"/>
                  <w:divBdr>
                    <w:top w:val="none" w:sz="0" w:space="0" w:color="auto"/>
                    <w:left w:val="none" w:sz="0" w:space="0" w:color="auto"/>
                    <w:bottom w:val="none" w:sz="0" w:space="0" w:color="auto"/>
                    <w:right w:val="none" w:sz="0" w:space="0" w:color="auto"/>
                  </w:divBdr>
                </w:div>
                <w:div w:id="1159225823">
                  <w:marLeft w:val="480"/>
                  <w:marRight w:val="0"/>
                  <w:marTop w:val="0"/>
                  <w:marBottom w:val="0"/>
                  <w:divBdr>
                    <w:top w:val="none" w:sz="0" w:space="0" w:color="auto"/>
                    <w:left w:val="none" w:sz="0" w:space="0" w:color="auto"/>
                    <w:bottom w:val="none" w:sz="0" w:space="0" w:color="auto"/>
                    <w:right w:val="none" w:sz="0" w:space="0" w:color="auto"/>
                  </w:divBdr>
                </w:div>
                <w:div w:id="1226448750">
                  <w:marLeft w:val="480"/>
                  <w:marRight w:val="0"/>
                  <w:marTop w:val="0"/>
                  <w:marBottom w:val="0"/>
                  <w:divBdr>
                    <w:top w:val="none" w:sz="0" w:space="0" w:color="auto"/>
                    <w:left w:val="none" w:sz="0" w:space="0" w:color="auto"/>
                    <w:bottom w:val="none" w:sz="0" w:space="0" w:color="auto"/>
                    <w:right w:val="none" w:sz="0" w:space="0" w:color="auto"/>
                  </w:divBdr>
                </w:div>
                <w:div w:id="1305696805">
                  <w:marLeft w:val="480"/>
                  <w:marRight w:val="0"/>
                  <w:marTop w:val="0"/>
                  <w:marBottom w:val="0"/>
                  <w:divBdr>
                    <w:top w:val="none" w:sz="0" w:space="0" w:color="auto"/>
                    <w:left w:val="none" w:sz="0" w:space="0" w:color="auto"/>
                    <w:bottom w:val="none" w:sz="0" w:space="0" w:color="auto"/>
                    <w:right w:val="none" w:sz="0" w:space="0" w:color="auto"/>
                  </w:divBdr>
                </w:div>
                <w:div w:id="1689717020">
                  <w:marLeft w:val="480"/>
                  <w:marRight w:val="0"/>
                  <w:marTop w:val="0"/>
                  <w:marBottom w:val="0"/>
                  <w:divBdr>
                    <w:top w:val="none" w:sz="0" w:space="0" w:color="auto"/>
                    <w:left w:val="none" w:sz="0" w:space="0" w:color="auto"/>
                    <w:bottom w:val="none" w:sz="0" w:space="0" w:color="auto"/>
                    <w:right w:val="none" w:sz="0" w:space="0" w:color="auto"/>
                  </w:divBdr>
                </w:div>
                <w:div w:id="336543681">
                  <w:marLeft w:val="480"/>
                  <w:marRight w:val="0"/>
                  <w:marTop w:val="0"/>
                  <w:marBottom w:val="0"/>
                  <w:divBdr>
                    <w:top w:val="none" w:sz="0" w:space="0" w:color="auto"/>
                    <w:left w:val="none" w:sz="0" w:space="0" w:color="auto"/>
                    <w:bottom w:val="none" w:sz="0" w:space="0" w:color="auto"/>
                    <w:right w:val="none" w:sz="0" w:space="0" w:color="auto"/>
                  </w:divBdr>
                </w:div>
                <w:div w:id="1635602695">
                  <w:marLeft w:val="480"/>
                  <w:marRight w:val="0"/>
                  <w:marTop w:val="0"/>
                  <w:marBottom w:val="0"/>
                  <w:divBdr>
                    <w:top w:val="none" w:sz="0" w:space="0" w:color="auto"/>
                    <w:left w:val="none" w:sz="0" w:space="0" w:color="auto"/>
                    <w:bottom w:val="none" w:sz="0" w:space="0" w:color="auto"/>
                    <w:right w:val="none" w:sz="0" w:space="0" w:color="auto"/>
                  </w:divBdr>
                </w:div>
                <w:div w:id="283394236">
                  <w:marLeft w:val="480"/>
                  <w:marRight w:val="0"/>
                  <w:marTop w:val="0"/>
                  <w:marBottom w:val="0"/>
                  <w:divBdr>
                    <w:top w:val="none" w:sz="0" w:space="0" w:color="auto"/>
                    <w:left w:val="none" w:sz="0" w:space="0" w:color="auto"/>
                    <w:bottom w:val="none" w:sz="0" w:space="0" w:color="auto"/>
                    <w:right w:val="none" w:sz="0" w:space="0" w:color="auto"/>
                  </w:divBdr>
                </w:div>
                <w:div w:id="318463203">
                  <w:marLeft w:val="480"/>
                  <w:marRight w:val="0"/>
                  <w:marTop w:val="0"/>
                  <w:marBottom w:val="0"/>
                  <w:divBdr>
                    <w:top w:val="none" w:sz="0" w:space="0" w:color="auto"/>
                    <w:left w:val="none" w:sz="0" w:space="0" w:color="auto"/>
                    <w:bottom w:val="none" w:sz="0" w:space="0" w:color="auto"/>
                    <w:right w:val="none" w:sz="0" w:space="0" w:color="auto"/>
                  </w:divBdr>
                </w:div>
                <w:div w:id="530842747">
                  <w:marLeft w:val="480"/>
                  <w:marRight w:val="0"/>
                  <w:marTop w:val="0"/>
                  <w:marBottom w:val="0"/>
                  <w:divBdr>
                    <w:top w:val="none" w:sz="0" w:space="0" w:color="auto"/>
                    <w:left w:val="none" w:sz="0" w:space="0" w:color="auto"/>
                    <w:bottom w:val="none" w:sz="0" w:space="0" w:color="auto"/>
                    <w:right w:val="none" w:sz="0" w:space="0" w:color="auto"/>
                  </w:divBdr>
                </w:div>
                <w:div w:id="1666589004">
                  <w:marLeft w:val="480"/>
                  <w:marRight w:val="0"/>
                  <w:marTop w:val="0"/>
                  <w:marBottom w:val="0"/>
                  <w:divBdr>
                    <w:top w:val="none" w:sz="0" w:space="0" w:color="auto"/>
                    <w:left w:val="none" w:sz="0" w:space="0" w:color="auto"/>
                    <w:bottom w:val="none" w:sz="0" w:space="0" w:color="auto"/>
                    <w:right w:val="none" w:sz="0" w:space="0" w:color="auto"/>
                  </w:divBdr>
                </w:div>
                <w:div w:id="1775048788">
                  <w:marLeft w:val="480"/>
                  <w:marRight w:val="0"/>
                  <w:marTop w:val="0"/>
                  <w:marBottom w:val="0"/>
                  <w:divBdr>
                    <w:top w:val="none" w:sz="0" w:space="0" w:color="auto"/>
                    <w:left w:val="none" w:sz="0" w:space="0" w:color="auto"/>
                    <w:bottom w:val="none" w:sz="0" w:space="0" w:color="auto"/>
                    <w:right w:val="none" w:sz="0" w:space="0" w:color="auto"/>
                  </w:divBdr>
                </w:div>
                <w:div w:id="1647202081">
                  <w:marLeft w:val="480"/>
                  <w:marRight w:val="0"/>
                  <w:marTop w:val="0"/>
                  <w:marBottom w:val="0"/>
                  <w:divBdr>
                    <w:top w:val="none" w:sz="0" w:space="0" w:color="auto"/>
                    <w:left w:val="none" w:sz="0" w:space="0" w:color="auto"/>
                    <w:bottom w:val="none" w:sz="0" w:space="0" w:color="auto"/>
                    <w:right w:val="none" w:sz="0" w:space="0" w:color="auto"/>
                  </w:divBdr>
                </w:div>
                <w:div w:id="1199199224">
                  <w:marLeft w:val="480"/>
                  <w:marRight w:val="0"/>
                  <w:marTop w:val="0"/>
                  <w:marBottom w:val="0"/>
                  <w:divBdr>
                    <w:top w:val="none" w:sz="0" w:space="0" w:color="auto"/>
                    <w:left w:val="none" w:sz="0" w:space="0" w:color="auto"/>
                    <w:bottom w:val="none" w:sz="0" w:space="0" w:color="auto"/>
                    <w:right w:val="none" w:sz="0" w:space="0" w:color="auto"/>
                  </w:divBdr>
                </w:div>
                <w:div w:id="2136898613">
                  <w:marLeft w:val="480"/>
                  <w:marRight w:val="0"/>
                  <w:marTop w:val="0"/>
                  <w:marBottom w:val="0"/>
                  <w:divBdr>
                    <w:top w:val="none" w:sz="0" w:space="0" w:color="auto"/>
                    <w:left w:val="none" w:sz="0" w:space="0" w:color="auto"/>
                    <w:bottom w:val="none" w:sz="0" w:space="0" w:color="auto"/>
                    <w:right w:val="none" w:sz="0" w:space="0" w:color="auto"/>
                  </w:divBdr>
                </w:div>
                <w:div w:id="932132445">
                  <w:marLeft w:val="480"/>
                  <w:marRight w:val="0"/>
                  <w:marTop w:val="0"/>
                  <w:marBottom w:val="0"/>
                  <w:divBdr>
                    <w:top w:val="none" w:sz="0" w:space="0" w:color="auto"/>
                    <w:left w:val="none" w:sz="0" w:space="0" w:color="auto"/>
                    <w:bottom w:val="none" w:sz="0" w:space="0" w:color="auto"/>
                    <w:right w:val="none" w:sz="0" w:space="0" w:color="auto"/>
                  </w:divBdr>
                </w:div>
                <w:div w:id="626358623">
                  <w:marLeft w:val="480"/>
                  <w:marRight w:val="0"/>
                  <w:marTop w:val="0"/>
                  <w:marBottom w:val="0"/>
                  <w:divBdr>
                    <w:top w:val="none" w:sz="0" w:space="0" w:color="auto"/>
                    <w:left w:val="none" w:sz="0" w:space="0" w:color="auto"/>
                    <w:bottom w:val="none" w:sz="0" w:space="0" w:color="auto"/>
                    <w:right w:val="none" w:sz="0" w:space="0" w:color="auto"/>
                  </w:divBdr>
                </w:div>
                <w:div w:id="1301378323">
                  <w:marLeft w:val="480"/>
                  <w:marRight w:val="0"/>
                  <w:marTop w:val="0"/>
                  <w:marBottom w:val="0"/>
                  <w:divBdr>
                    <w:top w:val="none" w:sz="0" w:space="0" w:color="auto"/>
                    <w:left w:val="none" w:sz="0" w:space="0" w:color="auto"/>
                    <w:bottom w:val="none" w:sz="0" w:space="0" w:color="auto"/>
                    <w:right w:val="none" w:sz="0" w:space="0" w:color="auto"/>
                  </w:divBdr>
                </w:div>
                <w:div w:id="92868963">
                  <w:marLeft w:val="480"/>
                  <w:marRight w:val="0"/>
                  <w:marTop w:val="0"/>
                  <w:marBottom w:val="0"/>
                  <w:divBdr>
                    <w:top w:val="none" w:sz="0" w:space="0" w:color="auto"/>
                    <w:left w:val="none" w:sz="0" w:space="0" w:color="auto"/>
                    <w:bottom w:val="none" w:sz="0" w:space="0" w:color="auto"/>
                    <w:right w:val="none" w:sz="0" w:space="0" w:color="auto"/>
                  </w:divBdr>
                </w:div>
                <w:div w:id="540944940">
                  <w:marLeft w:val="480"/>
                  <w:marRight w:val="0"/>
                  <w:marTop w:val="0"/>
                  <w:marBottom w:val="0"/>
                  <w:divBdr>
                    <w:top w:val="none" w:sz="0" w:space="0" w:color="auto"/>
                    <w:left w:val="none" w:sz="0" w:space="0" w:color="auto"/>
                    <w:bottom w:val="none" w:sz="0" w:space="0" w:color="auto"/>
                    <w:right w:val="none" w:sz="0" w:space="0" w:color="auto"/>
                  </w:divBdr>
                </w:div>
                <w:div w:id="2139760451">
                  <w:marLeft w:val="480"/>
                  <w:marRight w:val="0"/>
                  <w:marTop w:val="0"/>
                  <w:marBottom w:val="0"/>
                  <w:divBdr>
                    <w:top w:val="none" w:sz="0" w:space="0" w:color="auto"/>
                    <w:left w:val="none" w:sz="0" w:space="0" w:color="auto"/>
                    <w:bottom w:val="none" w:sz="0" w:space="0" w:color="auto"/>
                    <w:right w:val="none" w:sz="0" w:space="0" w:color="auto"/>
                  </w:divBdr>
                </w:div>
                <w:div w:id="1109591470">
                  <w:marLeft w:val="480"/>
                  <w:marRight w:val="0"/>
                  <w:marTop w:val="0"/>
                  <w:marBottom w:val="0"/>
                  <w:divBdr>
                    <w:top w:val="none" w:sz="0" w:space="0" w:color="auto"/>
                    <w:left w:val="none" w:sz="0" w:space="0" w:color="auto"/>
                    <w:bottom w:val="none" w:sz="0" w:space="0" w:color="auto"/>
                    <w:right w:val="none" w:sz="0" w:space="0" w:color="auto"/>
                  </w:divBdr>
                </w:div>
                <w:div w:id="3099067">
                  <w:marLeft w:val="480"/>
                  <w:marRight w:val="0"/>
                  <w:marTop w:val="0"/>
                  <w:marBottom w:val="0"/>
                  <w:divBdr>
                    <w:top w:val="none" w:sz="0" w:space="0" w:color="auto"/>
                    <w:left w:val="none" w:sz="0" w:space="0" w:color="auto"/>
                    <w:bottom w:val="none" w:sz="0" w:space="0" w:color="auto"/>
                    <w:right w:val="none" w:sz="0" w:space="0" w:color="auto"/>
                  </w:divBdr>
                </w:div>
                <w:div w:id="589630031">
                  <w:marLeft w:val="480"/>
                  <w:marRight w:val="0"/>
                  <w:marTop w:val="0"/>
                  <w:marBottom w:val="0"/>
                  <w:divBdr>
                    <w:top w:val="none" w:sz="0" w:space="0" w:color="auto"/>
                    <w:left w:val="none" w:sz="0" w:space="0" w:color="auto"/>
                    <w:bottom w:val="none" w:sz="0" w:space="0" w:color="auto"/>
                    <w:right w:val="none" w:sz="0" w:space="0" w:color="auto"/>
                  </w:divBdr>
                </w:div>
                <w:div w:id="2125691566">
                  <w:marLeft w:val="480"/>
                  <w:marRight w:val="0"/>
                  <w:marTop w:val="0"/>
                  <w:marBottom w:val="0"/>
                  <w:divBdr>
                    <w:top w:val="none" w:sz="0" w:space="0" w:color="auto"/>
                    <w:left w:val="none" w:sz="0" w:space="0" w:color="auto"/>
                    <w:bottom w:val="none" w:sz="0" w:space="0" w:color="auto"/>
                    <w:right w:val="none" w:sz="0" w:space="0" w:color="auto"/>
                  </w:divBdr>
                </w:div>
                <w:div w:id="374544091">
                  <w:marLeft w:val="480"/>
                  <w:marRight w:val="0"/>
                  <w:marTop w:val="0"/>
                  <w:marBottom w:val="0"/>
                  <w:divBdr>
                    <w:top w:val="none" w:sz="0" w:space="0" w:color="auto"/>
                    <w:left w:val="none" w:sz="0" w:space="0" w:color="auto"/>
                    <w:bottom w:val="none" w:sz="0" w:space="0" w:color="auto"/>
                    <w:right w:val="none" w:sz="0" w:space="0" w:color="auto"/>
                  </w:divBdr>
                </w:div>
              </w:divsChild>
            </w:div>
            <w:div w:id="2093357577">
              <w:marLeft w:val="0"/>
              <w:marRight w:val="0"/>
              <w:marTop w:val="0"/>
              <w:marBottom w:val="0"/>
              <w:divBdr>
                <w:top w:val="none" w:sz="0" w:space="0" w:color="auto"/>
                <w:left w:val="none" w:sz="0" w:space="0" w:color="auto"/>
                <w:bottom w:val="none" w:sz="0" w:space="0" w:color="auto"/>
                <w:right w:val="none" w:sz="0" w:space="0" w:color="auto"/>
              </w:divBdr>
              <w:divsChild>
                <w:div w:id="52391443">
                  <w:marLeft w:val="480"/>
                  <w:marRight w:val="0"/>
                  <w:marTop w:val="0"/>
                  <w:marBottom w:val="0"/>
                  <w:divBdr>
                    <w:top w:val="none" w:sz="0" w:space="0" w:color="auto"/>
                    <w:left w:val="none" w:sz="0" w:space="0" w:color="auto"/>
                    <w:bottom w:val="none" w:sz="0" w:space="0" w:color="auto"/>
                    <w:right w:val="none" w:sz="0" w:space="0" w:color="auto"/>
                  </w:divBdr>
                </w:div>
                <w:div w:id="69086479">
                  <w:marLeft w:val="480"/>
                  <w:marRight w:val="0"/>
                  <w:marTop w:val="0"/>
                  <w:marBottom w:val="0"/>
                  <w:divBdr>
                    <w:top w:val="none" w:sz="0" w:space="0" w:color="auto"/>
                    <w:left w:val="none" w:sz="0" w:space="0" w:color="auto"/>
                    <w:bottom w:val="none" w:sz="0" w:space="0" w:color="auto"/>
                    <w:right w:val="none" w:sz="0" w:space="0" w:color="auto"/>
                  </w:divBdr>
                </w:div>
                <w:div w:id="839391398">
                  <w:marLeft w:val="480"/>
                  <w:marRight w:val="0"/>
                  <w:marTop w:val="0"/>
                  <w:marBottom w:val="0"/>
                  <w:divBdr>
                    <w:top w:val="none" w:sz="0" w:space="0" w:color="auto"/>
                    <w:left w:val="none" w:sz="0" w:space="0" w:color="auto"/>
                    <w:bottom w:val="none" w:sz="0" w:space="0" w:color="auto"/>
                    <w:right w:val="none" w:sz="0" w:space="0" w:color="auto"/>
                  </w:divBdr>
                </w:div>
                <w:div w:id="695083169">
                  <w:marLeft w:val="480"/>
                  <w:marRight w:val="0"/>
                  <w:marTop w:val="0"/>
                  <w:marBottom w:val="0"/>
                  <w:divBdr>
                    <w:top w:val="none" w:sz="0" w:space="0" w:color="auto"/>
                    <w:left w:val="none" w:sz="0" w:space="0" w:color="auto"/>
                    <w:bottom w:val="none" w:sz="0" w:space="0" w:color="auto"/>
                    <w:right w:val="none" w:sz="0" w:space="0" w:color="auto"/>
                  </w:divBdr>
                </w:div>
                <w:div w:id="1596554067">
                  <w:marLeft w:val="480"/>
                  <w:marRight w:val="0"/>
                  <w:marTop w:val="0"/>
                  <w:marBottom w:val="0"/>
                  <w:divBdr>
                    <w:top w:val="none" w:sz="0" w:space="0" w:color="auto"/>
                    <w:left w:val="none" w:sz="0" w:space="0" w:color="auto"/>
                    <w:bottom w:val="none" w:sz="0" w:space="0" w:color="auto"/>
                    <w:right w:val="none" w:sz="0" w:space="0" w:color="auto"/>
                  </w:divBdr>
                </w:div>
                <w:div w:id="1107506939">
                  <w:marLeft w:val="480"/>
                  <w:marRight w:val="0"/>
                  <w:marTop w:val="0"/>
                  <w:marBottom w:val="0"/>
                  <w:divBdr>
                    <w:top w:val="none" w:sz="0" w:space="0" w:color="auto"/>
                    <w:left w:val="none" w:sz="0" w:space="0" w:color="auto"/>
                    <w:bottom w:val="none" w:sz="0" w:space="0" w:color="auto"/>
                    <w:right w:val="none" w:sz="0" w:space="0" w:color="auto"/>
                  </w:divBdr>
                </w:div>
                <w:div w:id="1521311841">
                  <w:marLeft w:val="480"/>
                  <w:marRight w:val="0"/>
                  <w:marTop w:val="0"/>
                  <w:marBottom w:val="0"/>
                  <w:divBdr>
                    <w:top w:val="none" w:sz="0" w:space="0" w:color="auto"/>
                    <w:left w:val="none" w:sz="0" w:space="0" w:color="auto"/>
                    <w:bottom w:val="none" w:sz="0" w:space="0" w:color="auto"/>
                    <w:right w:val="none" w:sz="0" w:space="0" w:color="auto"/>
                  </w:divBdr>
                </w:div>
                <w:div w:id="104081153">
                  <w:marLeft w:val="480"/>
                  <w:marRight w:val="0"/>
                  <w:marTop w:val="0"/>
                  <w:marBottom w:val="0"/>
                  <w:divBdr>
                    <w:top w:val="none" w:sz="0" w:space="0" w:color="auto"/>
                    <w:left w:val="none" w:sz="0" w:space="0" w:color="auto"/>
                    <w:bottom w:val="none" w:sz="0" w:space="0" w:color="auto"/>
                    <w:right w:val="none" w:sz="0" w:space="0" w:color="auto"/>
                  </w:divBdr>
                </w:div>
                <w:div w:id="1427923008">
                  <w:marLeft w:val="480"/>
                  <w:marRight w:val="0"/>
                  <w:marTop w:val="0"/>
                  <w:marBottom w:val="0"/>
                  <w:divBdr>
                    <w:top w:val="none" w:sz="0" w:space="0" w:color="auto"/>
                    <w:left w:val="none" w:sz="0" w:space="0" w:color="auto"/>
                    <w:bottom w:val="none" w:sz="0" w:space="0" w:color="auto"/>
                    <w:right w:val="none" w:sz="0" w:space="0" w:color="auto"/>
                  </w:divBdr>
                </w:div>
                <w:div w:id="162356570">
                  <w:marLeft w:val="480"/>
                  <w:marRight w:val="0"/>
                  <w:marTop w:val="0"/>
                  <w:marBottom w:val="0"/>
                  <w:divBdr>
                    <w:top w:val="none" w:sz="0" w:space="0" w:color="auto"/>
                    <w:left w:val="none" w:sz="0" w:space="0" w:color="auto"/>
                    <w:bottom w:val="none" w:sz="0" w:space="0" w:color="auto"/>
                    <w:right w:val="none" w:sz="0" w:space="0" w:color="auto"/>
                  </w:divBdr>
                </w:div>
                <w:div w:id="1459181060">
                  <w:marLeft w:val="480"/>
                  <w:marRight w:val="0"/>
                  <w:marTop w:val="0"/>
                  <w:marBottom w:val="0"/>
                  <w:divBdr>
                    <w:top w:val="none" w:sz="0" w:space="0" w:color="auto"/>
                    <w:left w:val="none" w:sz="0" w:space="0" w:color="auto"/>
                    <w:bottom w:val="none" w:sz="0" w:space="0" w:color="auto"/>
                    <w:right w:val="none" w:sz="0" w:space="0" w:color="auto"/>
                  </w:divBdr>
                </w:div>
                <w:div w:id="1712337565">
                  <w:marLeft w:val="480"/>
                  <w:marRight w:val="0"/>
                  <w:marTop w:val="0"/>
                  <w:marBottom w:val="0"/>
                  <w:divBdr>
                    <w:top w:val="none" w:sz="0" w:space="0" w:color="auto"/>
                    <w:left w:val="none" w:sz="0" w:space="0" w:color="auto"/>
                    <w:bottom w:val="none" w:sz="0" w:space="0" w:color="auto"/>
                    <w:right w:val="none" w:sz="0" w:space="0" w:color="auto"/>
                  </w:divBdr>
                </w:div>
                <w:div w:id="1066999812">
                  <w:marLeft w:val="480"/>
                  <w:marRight w:val="0"/>
                  <w:marTop w:val="0"/>
                  <w:marBottom w:val="0"/>
                  <w:divBdr>
                    <w:top w:val="none" w:sz="0" w:space="0" w:color="auto"/>
                    <w:left w:val="none" w:sz="0" w:space="0" w:color="auto"/>
                    <w:bottom w:val="none" w:sz="0" w:space="0" w:color="auto"/>
                    <w:right w:val="none" w:sz="0" w:space="0" w:color="auto"/>
                  </w:divBdr>
                </w:div>
                <w:div w:id="1023945128">
                  <w:marLeft w:val="480"/>
                  <w:marRight w:val="0"/>
                  <w:marTop w:val="0"/>
                  <w:marBottom w:val="0"/>
                  <w:divBdr>
                    <w:top w:val="none" w:sz="0" w:space="0" w:color="auto"/>
                    <w:left w:val="none" w:sz="0" w:space="0" w:color="auto"/>
                    <w:bottom w:val="none" w:sz="0" w:space="0" w:color="auto"/>
                    <w:right w:val="none" w:sz="0" w:space="0" w:color="auto"/>
                  </w:divBdr>
                </w:div>
                <w:div w:id="571501260">
                  <w:marLeft w:val="480"/>
                  <w:marRight w:val="0"/>
                  <w:marTop w:val="0"/>
                  <w:marBottom w:val="0"/>
                  <w:divBdr>
                    <w:top w:val="none" w:sz="0" w:space="0" w:color="auto"/>
                    <w:left w:val="none" w:sz="0" w:space="0" w:color="auto"/>
                    <w:bottom w:val="none" w:sz="0" w:space="0" w:color="auto"/>
                    <w:right w:val="none" w:sz="0" w:space="0" w:color="auto"/>
                  </w:divBdr>
                </w:div>
                <w:div w:id="1147552062">
                  <w:marLeft w:val="480"/>
                  <w:marRight w:val="0"/>
                  <w:marTop w:val="0"/>
                  <w:marBottom w:val="0"/>
                  <w:divBdr>
                    <w:top w:val="none" w:sz="0" w:space="0" w:color="auto"/>
                    <w:left w:val="none" w:sz="0" w:space="0" w:color="auto"/>
                    <w:bottom w:val="none" w:sz="0" w:space="0" w:color="auto"/>
                    <w:right w:val="none" w:sz="0" w:space="0" w:color="auto"/>
                  </w:divBdr>
                </w:div>
                <w:div w:id="2126582601">
                  <w:marLeft w:val="480"/>
                  <w:marRight w:val="0"/>
                  <w:marTop w:val="0"/>
                  <w:marBottom w:val="0"/>
                  <w:divBdr>
                    <w:top w:val="none" w:sz="0" w:space="0" w:color="auto"/>
                    <w:left w:val="none" w:sz="0" w:space="0" w:color="auto"/>
                    <w:bottom w:val="none" w:sz="0" w:space="0" w:color="auto"/>
                    <w:right w:val="none" w:sz="0" w:space="0" w:color="auto"/>
                  </w:divBdr>
                </w:div>
                <w:div w:id="1668899342">
                  <w:marLeft w:val="480"/>
                  <w:marRight w:val="0"/>
                  <w:marTop w:val="0"/>
                  <w:marBottom w:val="0"/>
                  <w:divBdr>
                    <w:top w:val="none" w:sz="0" w:space="0" w:color="auto"/>
                    <w:left w:val="none" w:sz="0" w:space="0" w:color="auto"/>
                    <w:bottom w:val="none" w:sz="0" w:space="0" w:color="auto"/>
                    <w:right w:val="none" w:sz="0" w:space="0" w:color="auto"/>
                  </w:divBdr>
                </w:div>
                <w:div w:id="1480152920">
                  <w:marLeft w:val="480"/>
                  <w:marRight w:val="0"/>
                  <w:marTop w:val="0"/>
                  <w:marBottom w:val="0"/>
                  <w:divBdr>
                    <w:top w:val="none" w:sz="0" w:space="0" w:color="auto"/>
                    <w:left w:val="none" w:sz="0" w:space="0" w:color="auto"/>
                    <w:bottom w:val="none" w:sz="0" w:space="0" w:color="auto"/>
                    <w:right w:val="none" w:sz="0" w:space="0" w:color="auto"/>
                  </w:divBdr>
                </w:div>
                <w:div w:id="1712919236">
                  <w:marLeft w:val="480"/>
                  <w:marRight w:val="0"/>
                  <w:marTop w:val="0"/>
                  <w:marBottom w:val="0"/>
                  <w:divBdr>
                    <w:top w:val="none" w:sz="0" w:space="0" w:color="auto"/>
                    <w:left w:val="none" w:sz="0" w:space="0" w:color="auto"/>
                    <w:bottom w:val="none" w:sz="0" w:space="0" w:color="auto"/>
                    <w:right w:val="none" w:sz="0" w:space="0" w:color="auto"/>
                  </w:divBdr>
                </w:div>
                <w:div w:id="1848708600">
                  <w:marLeft w:val="480"/>
                  <w:marRight w:val="0"/>
                  <w:marTop w:val="0"/>
                  <w:marBottom w:val="0"/>
                  <w:divBdr>
                    <w:top w:val="none" w:sz="0" w:space="0" w:color="auto"/>
                    <w:left w:val="none" w:sz="0" w:space="0" w:color="auto"/>
                    <w:bottom w:val="none" w:sz="0" w:space="0" w:color="auto"/>
                    <w:right w:val="none" w:sz="0" w:space="0" w:color="auto"/>
                  </w:divBdr>
                </w:div>
                <w:div w:id="1707364055">
                  <w:marLeft w:val="480"/>
                  <w:marRight w:val="0"/>
                  <w:marTop w:val="0"/>
                  <w:marBottom w:val="0"/>
                  <w:divBdr>
                    <w:top w:val="none" w:sz="0" w:space="0" w:color="auto"/>
                    <w:left w:val="none" w:sz="0" w:space="0" w:color="auto"/>
                    <w:bottom w:val="none" w:sz="0" w:space="0" w:color="auto"/>
                    <w:right w:val="none" w:sz="0" w:space="0" w:color="auto"/>
                  </w:divBdr>
                </w:div>
                <w:div w:id="979116660">
                  <w:marLeft w:val="480"/>
                  <w:marRight w:val="0"/>
                  <w:marTop w:val="0"/>
                  <w:marBottom w:val="0"/>
                  <w:divBdr>
                    <w:top w:val="none" w:sz="0" w:space="0" w:color="auto"/>
                    <w:left w:val="none" w:sz="0" w:space="0" w:color="auto"/>
                    <w:bottom w:val="none" w:sz="0" w:space="0" w:color="auto"/>
                    <w:right w:val="none" w:sz="0" w:space="0" w:color="auto"/>
                  </w:divBdr>
                </w:div>
                <w:div w:id="1205871946">
                  <w:marLeft w:val="480"/>
                  <w:marRight w:val="0"/>
                  <w:marTop w:val="0"/>
                  <w:marBottom w:val="0"/>
                  <w:divBdr>
                    <w:top w:val="none" w:sz="0" w:space="0" w:color="auto"/>
                    <w:left w:val="none" w:sz="0" w:space="0" w:color="auto"/>
                    <w:bottom w:val="none" w:sz="0" w:space="0" w:color="auto"/>
                    <w:right w:val="none" w:sz="0" w:space="0" w:color="auto"/>
                  </w:divBdr>
                </w:div>
                <w:div w:id="700014704">
                  <w:marLeft w:val="480"/>
                  <w:marRight w:val="0"/>
                  <w:marTop w:val="0"/>
                  <w:marBottom w:val="0"/>
                  <w:divBdr>
                    <w:top w:val="none" w:sz="0" w:space="0" w:color="auto"/>
                    <w:left w:val="none" w:sz="0" w:space="0" w:color="auto"/>
                    <w:bottom w:val="none" w:sz="0" w:space="0" w:color="auto"/>
                    <w:right w:val="none" w:sz="0" w:space="0" w:color="auto"/>
                  </w:divBdr>
                </w:div>
                <w:div w:id="1020812081">
                  <w:marLeft w:val="480"/>
                  <w:marRight w:val="0"/>
                  <w:marTop w:val="0"/>
                  <w:marBottom w:val="0"/>
                  <w:divBdr>
                    <w:top w:val="none" w:sz="0" w:space="0" w:color="auto"/>
                    <w:left w:val="none" w:sz="0" w:space="0" w:color="auto"/>
                    <w:bottom w:val="none" w:sz="0" w:space="0" w:color="auto"/>
                    <w:right w:val="none" w:sz="0" w:space="0" w:color="auto"/>
                  </w:divBdr>
                </w:div>
                <w:div w:id="365376882">
                  <w:marLeft w:val="480"/>
                  <w:marRight w:val="0"/>
                  <w:marTop w:val="0"/>
                  <w:marBottom w:val="0"/>
                  <w:divBdr>
                    <w:top w:val="none" w:sz="0" w:space="0" w:color="auto"/>
                    <w:left w:val="none" w:sz="0" w:space="0" w:color="auto"/>
                    <w:bottom w:val="none" w:sz="0" w:space="0" w:color="auto"/>
                    <w:right w:val="none" w:sz="0" w:space="0" w:color="auto"/>
                  </w:divBdr>
                </w:div>
                <w:div w:id="1775829741">
                  <w:marLeft w:val="480"/>
                  <w:marRight w:val="0"/>
                  <w:marTop w:val="0"/>
                  <w:marBottom w:val="0"/>
                  <w:divBdr>
                    <w:top w:val="none" w:sz="0" w:space="0" w:color="auto"/>
                    <w:left w:val="none" w:sz="0" w:space="0" w:color="auto"/>
                    <w:bottom w:val="none" w:sz="0" w:space="0" w:color="auto"/>
                    <w:right w:val="none" w:sz="0" w:space="0" w:color="auto"/>
                  </w:divBdr>
                </w:div>
                <w:div w:id="1181819427">
                  <w:marLeft w:val="480"/>
                  <w:marRight w:val="0"/>
                  <w:marTop w:val="0"/>
                  <w:marBottom w:val="0"/>
                  <w:divBdr>
                    <w:top w:val="none" w:sz="0" w:space="0" w:color="auto"/>
                    <w:left w:val="none" w:sz="0" w:space="0" w:color="auto"/>
                    <w:bottom w:val="none" w:sz="0" w:space="0" w:color="auto"/>
                    <w:right w:val="none" w:sz="0" w:space="0" w:color="auto"/>
                  </w:divBdr>
                </w:div>
                <w:div w:id="1037855114">
                  <w:marLeft w:val="480"/>
                  <w:marRight w:val="0"/>
                  <w:marTop w:val="0"/>
                  <w:marBottom w:val="0"/>
                  <w:divBdr>
                    <w:top w:val="none" w:sz="0" w:space="0" w:color="auto"/>
                    <w:left w:val="none" w:sz="0" w:space="0" w:color="auto"/>
                    <w:bottom w:val="none" w:sz="0" w:space="0" w:color="auto"/>
                    <w:right w:val="none" w:sz="0" w:space="0" w:color="auto"/>
                  </w:divBdr>
                </w:div>
                <w:div w:id="161748442">
                  <w:marLeft w:val="480"/>
                  <w:marRight w:val="0"/>
                  <w:marTop w:val="0"/>
                  <w:marBottom w:val="0"/>
                  <w:divBdr>
                    <w:top w:val="none" w:sz="0" w:space="0" w:color="auto"/>
                    <w:left w:val="none" w:sz="0" w:space="0" w:color="auto"/>
                    <w:bottom w:val="none" w:sz="0" w:space="0" w:color="auto"/>
                    <w:right w:val="none" w:sz="0" w:space="0" w:color="auto"/>
                  </w:divBdr>
                </w:div>
                <w:div w:id="1685206553">
                  <w:marLeft w:val="480"/>
                  <w:marRight w:val="0"/>
                  <w:marTop w:val="0"/>
                  <w:marBottom w:val="0"/>
                  <w:divBdr>
                    <w:top w:val="none" w:sz="0" w:space="0" w:color="auto"/>
                    <w:left w:val="none" w:sz="0" w:space="0" w:color="auto"/>
                    <w:bottom w:val="none" w:sz="0" w:space="0" w:color="auto"/>
                    <w:right w:val="none" w:sz="0" w:space="0" w:color="auto"/>
                  </w:divBdr>
                </w:div>
                <w:div w:id="1721636329">
                  <w:marLeft w:val="480"/>
                  <w:marRight w:val="0"/>
                  <w:marTop w:val="0"/>
                  <w:marBottom w:val="0"/>
                  <w:divBdr>
                    <w:top w:val="none" w:sz="0" w:space="0" w:color="auto"/>
                    <w:left w:val="none" w:sz="0" w:space="0" w:color="auto"/>
                    <w:bottom w:val="none" w:sz="0" w:space="0" w:color="auto"/>
                    <w:right w:val="none" w:sz="0" w:space="0" w:color="auto"/>
                  </w:divBdr>
                </w:div>
                <w:div w:id="324669572">
                  <w:marLeft w:val="480"/>
                  <w:marRight w:val="0"/>
                  <w:marTop w:val="0"/>
                  <w:marBottom w:val="0"/>
                  <w:divBdr>
                    <w:top w:val="none" w:sz="0" w:space="0" w:color="auto"/>
                    <w:left w:val="none" w:sz="0" w:space="0" w:color="auto"/>
                    <w:bottom w:val="none" w:sz="0" w:space="0" w:color="auto"/>
                    <w:right w:val="none" w:sz="0" w:space="0" w:color="auto"/>
                  </w:divBdr>
                </w:div>
                <w:div w:id="898906017">
                  <w:marLeft w:val="480"/>
                  <w:marRight w:val="0"/>
                  <w:marTop w:val="0"/>
                  <w:marBottom w:val="0"/>
                  <w:divBdr>
                    <w:top w:val="none" w:sz="0" w:space="0" w:color="auto"/>
                    <w:left w:val="none" w:sz="0" w:space="0" w:color="auto"/>
                    <w:bottom w:val="none" w:sz="0" w:space="0" w:color="auto"/>
                    <w:right w:val="none" w:sz="0" w:space="0" w:color="auto"/>
                  </w:divBdr>
                </w:div>
                <w:div w:id="912279534">
                  <w:marLeft w:val="480"/>
                  <w:marRight w:val="0"/>
                  <w:marTop w:val="0"/>
                  <w:marBottom w:val="0"/>
                  <w:divBdr>
                    <w:top w:val="none" w:sz="0" w:space="0" w:color="auto"/>
                    <w:left w:val="none" w:sz="0" w:space="0" w:color="auto"/>
                    <w:bottom w:val="none" w:sz="0" w:space="0" w:color="auto"/>
                    <w:right w:val="none" w:sz="0" w:space="0" w:color="auto"/>
                  </w:divBdr>
                </w:div>
                <w:div w:id="116068855">
                  <w:marLeft w:val="480"/>
                  <w:marRight w:val="0"/>
                  <w:marTop w:val="0"/>
                  <w:marBottom w:val="0"/>
                  <w:divBdr>
                    <w:top w:val="none" w:sz="0" w:space="0" w:color="auto"/>
                    <w:left w:val="none" w:sz="0" w:space="0" w:color="auto"/>
                    <w:bottom w:val="none" w:sz="0" w:space="0" w:color="auto"/>
                    <w:right w:val="none" w:sz="0" w:space="0" w:color="auto"/>
                  </w:divBdr>
                </w:div>
                <w:div w:id="784274895">
                  <w:marLeft w:val="480"/>
                  <w:marRight w:val="0"/>
                  <w:marTop w:val="0"/>
                  <w:marBottom w:val="0"/>
                  <w:divBdr>
                    <w:top w:val="none" w:sz="0" w:space="0" w:color="auto"/>
                    <w:left w:val="none" w:sz="0" w:space="0" w:color="auto"/>
                    <w:bottom w:val="none" w:sz="0" w:space="0" w:color="auto"/>
                    <w:right w:val="none" w:sz="0" w:space="0" w:color="auto"/>
                  </w:divBdr>
                </w:div>
                <w:div w:id="695539059">
                  <w:marLeft w:val="480"/>
                  <w:marRight w:val="0"/>
                  <w:marTop w:val="0"/>
                  <w:marBottom w:val="0"/>
                  <w:divBdr>
                    <w:top w:val="none" w:sz="0" w:space="0" w:color="auto"/>
                    <w:left w:val="none" w:sz="0" w:space="0" w:color="auto"/>
                    <w:bottom w:val="none" w:sz="0" w:space="0" w:color="auto"/>
                    <w:right w:val="none" w:sz="0" w:space="0" w:color="auto"/>
                  </w:divBdr>
                </w:div>
                <w:div w:id="1975059245">
                  <w:marLeft w:val="480"/>
                  <w:marRight w:val="0"/>
                  <w:marTop w:val="0"/>
                  <w:marBottom w:val="0"/>
                  <w:divBdr>
                    <w:top w:val="none" w:sz="0" w:space="0" w:color="auto"/>
                    <w:left w:val="none" w:sz="0" w:space="0" w:color="auto"/>
                    <w:bottom w:val="none" w:sz="0" w:space="0" w:color="auto"/>
                    <w:right w:val="none" w:sz="0" w:space="0" w:color="auto"/>
                  </w:divBdr>
                </w:div>
                <w:div w:id="1553270895">
                  <w:marLeft w:val="480"/>
                  <w:marRight w:val="0"/>
                  <w:marTop w:val="0"/>
                  <w:marBottom w:val="0"/>
                  <w:divBdr>
                    <w:top w:val="none" w:sz="0" w:space="0" w:color="auto"/>
                    <w:left w:val="none" w:sz="0" w:space="0" w:color="auto"/>
                    <w:bottom w:val="none" w:sz="0" w:space="0" w:color="auto"/>
                    <w:right w:val="none" w:sz="0" w:space="0" w:color="auto"/>
                  </w:divBdr>
                </w:div>
                <w:div w:id="499076509">
                  <w:marLeft w:val="480"/>
                  <w:marRight w:val="0"/>
                  <w:marTop w:val="0"/>
                  <w:marBottom w:val="0"/>
                  <w:divBdr>
                    <w:top w:val="none" w:sz="0" w:space="0" w:color="auto"/>
                    <w:left w:val="none" w:sz="0" w:space="0" w:color="auto"/>
                    <w:bottom w:val="none" w:sz="0" w:space="0" w:color="auto"/>
                    <w:right w:val="none" w:sz="0" w:space="0" w:color="auto"/>
                  </w:divBdr>
                </w:div>
                <w:div w:id="228466242">
                  <w:marLeft w:val="480"/>
                  <w:marRight w:val="0"/>
                  <w:marTop w:val="0"/>
                  <w:marBottom w:val="0"/>
                  <w:divBdr>
                    <w:top w:val="none" w:sz="0" w:space="0" w:color="auto"/>
                    <w:left w:val="none" w:sz="0" w:space="0" w:color="auto"/>
                    <w:bottom w:val="none" w:sz="0" w:space="0" w:color="auto"/>
                    <w:right w:val="none" w:sz="0" w:space="0" w:color="auto"/>
                  </w:divBdr>
                </w:div>
                <w:div w:id="1645770049">
                  <w:marLeft w:val="480"/>
                  <w:marRight w:val="0"/>
                  <w:marTop w:val="0"/>
                  <w:marBottom w:val="0"/>
                  <w:divBdr>
                    <w:top w:val="none" w:sz="0" w:space="0" w:color="auto"/>
                    <w:left w:val="none" w:sz="0" w:space="0" w:color="auto"/>
                    <w:bottom w:val="none" w:sz="0" w:space="0" w:color="auto"/>
                    <w:right w:val="none" w:sz="0" w:space="0" w:color="auto"/>
                  </w:divBdr>
                </w:div>
                <w:div w:id="1622611196">
                  <w:marLeft w:val="480"/>
                  <w:marRight w:val="0"/>
                  <w:marTop w:val="0"/>
                  <w:marBottom w:val="0"/>
                  <w:divBdr>
                    <w:top w:val="none" w:sz="0" w:space="0" w:color="auto"/>
                    <w:left w:val="none" w:sz="0" w:space="0" w:color="auto"/>
                    <w:bottom w:val="none" w:sz="0" w:space="0" w:color="auto"/>
                    <w:right w:val="none" w:sz="0" w:space="0" w:color="auto"/>
                  </w:divBdr>
                </w:div>
                <w:div w:id="594171616">
                  <w:marLeft w:val="480"/>
                  <w:marRight w:val="0"/>
                  <w:marTop w:val="0"/>
                  <w:marBottom w:val="0"/>
                  <w:divBdr>
                    <w:top w:val="none" w:sz="0" w:space="0" w:color="auto"/>
                    <w:left w:val="none" w:sz="0" w:space="0" w:color="auto"/>
                    <w:bottom w:val="none" w:sz="0" w:space="0" w:color="auto"/>
                    <w:right w:val="none" w:sz="0" w:space="0" w:color="auto"/>
                  </w:divBdr>
                </w:div>
                <w:div w:id="1760328879">
                  <w:marLeft w:val="480"/>
                  <w:marRight w:val="0"/>
                  <w:marTop w:val="0"/>
                  <w:marBottom w:val="0"/>
                  <w:divBdr>
                    <w:top w:val="none" w:sz="0" w:space="0" w:color="auto"/>
                    <w:left w:val="none" w:sz="0" w:space="0" w:color="auto"/>
                    <w:bottom w:val="none" w:sz="0" w:space="0" w:color="auto"/>
                    <w:right w:val="none" w:sz="0" w:space="0" w:color="auto"/>
                  </w:divBdr>
                </w:div>
                <w:div w:id="2136632655">
                  <w:marLeft w:val="480"/>
                  <w:marRight w:val="0"/>
                  <w:marTop w:val="0"/>
                  <w:marBottom w:val="0"/>
                  <w:divBdr>
                    <w:top w:val="none" w:sz="0" w:space="0" w:color="auto"/>
                    <w:left w:val="none" w:sz="0" w:space="0" w:color="auto"/>
                    <w:bottom w:val="none" w:sz="0" w:space="0" w:color="auto"/>
                    <w:right w:val="none" w:sz="0" w:space="0" w:color="auto"/>
                  </w:divBdr>
                </w:div>
                <w:div w:id="685136445">
                  <w:marLeft w:val="480"/>
                  <w:marRight w:val="0"/>
                  <w:marTop w:val="0"/>
                  <w:marBottom w:val="0"/>
                  <w:divBdr>
                    <w:top w:val="none" w:sz="0" w:space="0" w:color="auto"/>
                    <w:left w:val="none" w:sz="0" w:space="0" w:color="auto"/>
                    <w:bottom w:val="none" w:sz="0" w:space="0" w:color="auto"/>
                    <w:right w:val="none" w:sz="0" w:space="0" w:color="auto"/>
                  </w:divBdr>
                </w:div>
                <w:div w:id="1778676168">
                  <w:marLeft w:val="480"/>
                  <w:marRight w:val="0"/>
                  <w:marTop w:val="0"/>
                  <w:marBottom w:val="0"/>
                  <w:divBdr>
                    <w:top w:val="none" w:sz="0" w:space="0" w:color="auto"/>
                    <w:left w:val="none" w:sz="0" w:space="0" w:color="auto"/>
                    <w:bottom w:val="none" w:sz="0" w:space="0" w:color="auto"/>
                    <w:right w:val="none" w:sz="0" w:space="0" w:color="auto"/>
                  </w:divBdr>
                </w:div>
                <w:div w:id="1098480871">
                  <w:marLeft w:val="480"/>
                  <w:marRight w:val="0"/>
                  <w:marTop w:val="0"/>
                  <w:marBottom w:val="0"/>
                  <w:divBdr>
                    <w:top w:val="none" w:sz="0" w:space="0" w:color="auto"/>
                    <w:left w:val="none" w:sz="0" w:space="0" w:color="auto"/>
                    <w:bottom w:val="none" w:sz="0" w:space="0" w:color="auto"/>
                    <w:right w:val="none" w:sz="0" w:space="0" w:color="auto"/>
                  </w:divBdr>
                </w:div>
                <w:div w:id="1652058370">
                  <w:marLeft w:val="480"/>
                  <w:marRight w:val="0"/>
                  <w:marTop w:val="0"/>
                  <w:marBottom w:val="0"/>
                  <w:divBdr>
                    <w:top w:val="none" w:sz="0" w:space="0" w:color="auto"/>
                    <w:left w:val="none" w:sz="0" w:space="0" w:color="auto"/>
                    <w:bottom w:val="none" w:sz="0" w:space="0" w:color="auto"/>
                    <w:right w:val="none" w:sz="0" w:space="0" w:color="auto"/>
                  </w:divBdr>
                </w:div>
                <w:div w:id="527136204">
                  <w:marLeft w:val="480"/>
                  <w:marRight w:val="0"/>
                  <w:marTop w:val="0"/>
                  <w:marBottom w:val="0"/>
                  <w:divBdr>
                    <w:top w:val="none" w:sz="0" w:space="0" w:color="auto"/>
                    <w:left w:val="none" w:sz="0" w:space="0" w:color="auto"/>
                    <w:bottom w:val="none" w:sz="0" w:space="0" w:color="auto"/>
                    <w:right w:val="none" w:sz="0" w:space="0" w:color="auto"/>
                  </w:divBdr>
                </w:div>
                <w:div w:id="850990086">
                  <w:marLeft w:val="480"/>
                  <w:marRight w:val="0"/>
                  <w:marTop w:val="0"/>
                  <w:marBottom w:val="0"/>
                  <w:divBdr>
                    <w:top w:val="none" w:sz="0" w:space="0" w:color="auto"/>
                    <w:left w:val="none" w:sz="0" w:space="0" w:color="auto"/>
                    <w:bottom w:val="none" w:sz="0" w:space="0" w:color="auto"/>
                    <w:right w:val="none" w:sz="0" w:space="0" w:color="auto"/>
                  </w:divBdr>
                </w:div>
                <w:div w:id="1191140837">
                  <w:marLeft w:val="480"/>
                  <w:marRight w:val="0"/>
                  <w:marTop w:val="0"/>
                  <w:marBottom w:val="0"/>
                  <w:divBdr>
                    <w:top w:val="none" w:sz="0" w:space="0" w:color="auto"/>
                    <w:left w:val="none" w:sz="0" w:space="0" w:color="auto"/>
                    <w:bottom w:val="none" w:sz="0" w:space="0" w:color="auto"/>
                    <w:right w:val="none" w:sz="0" w:space="0" w:color="auto"/>
                  </w:divBdr>
                </w:div>
                <w:div w:id="1040520321">
                  <w:marLeft w:val="480"/>
                  <w:marRight w:val="0"/>
                  <w:marTop w:val="0"/>
                  <w:marBottom w:val="0"/>
                  <w:divBdr>
                    <w:top w:val="none" w:sz="0" w:space="0" w:color="auto"/>
                    <w:left w:val="none" w:sz="0" w:space="0" w:color="auto"/>
                    <w:bottom w:val="none" w:sz="0" w:space="0" w:color="auto"/>
                    <w:right w:val="none" w:sz="0" w:space="0" w:color="auto"/>
                  </w:divBdr>
                </w:div>
                <w:div w:id="776486667">
                  <w:marLeft w:val="480"/>
                  <w:marRight w:val="0"/>
                  <w:marTop w:val="0"/>
                  <w:marBottom w:val="0"/>
                  <w:divBdr>
                    <w:top w:val="none" w:sz="0" w:space="0" w:color="auto"/>
                    <w:left w:val="none" w:sz="0" w:space="0" w:color="auto"/>
                    <w:bottom w:val="none" w:sz="0" w:space="0" w:color="auto"/>
                    <w:right w:val="none" w:sz="0" w:space="0" w:color="auto"/>
                  </w:divBdr>
                </w:div>
                <w:div w:id="289945019">
                  <w:marLeft w:val="480"/>
                  <w:marRight w:val="0"/>
                  <w:marTop w:val="0"/>
                  <w:marBottom w:val="0"/>
                  <w:divBdr>
                    <w:top w:val="none" w:sz="0" w:space="0" w:color="auto"/>
                    <w:left w:val="none" w:sz="0" w:space="0" w:color="auto"/>
                    <w:bottom w:val="none" w:sz="0" w:space="0" w:color="auto"/>
                    <w:right w:val="none" w:sz="0" w:space="0" w:color="auto"/>
                  </w:divBdr>
                </w:div>
                <w:div w:id="1689670508">
                  <w:marLeft w:val="480"/>
                  <w:marRight w:val="0"/>
                  <w:marTop w:val="0"/>
                  <w:marBottom w:val="0"/>
                  <w:divBdr>
                    <w:top w:val="none" w:sz="0" w:space="0" w:color="auto"/>
                    <w:left w:val="none" w:sz="0" w:space="0" w:color="auto"/>
                    <w:bottom w:val="none" w:sz="0" w:space="0" w:color="auto"/>
                    <w:right w:val="none" w:sz="0" w:space="0" w:color="auto"/>
                  </w:divBdr>
                </w:div>
                <w:div w:id="159783100">
                  <w:marLeft w:val="480"/>
                  <w:marRight w:val="0"/>
                  <w:marTop w:val="0"/>
                  <w:marBottom w:val="0"/>
                  <w:divBdr>
                    <w:top w:val="none" w:sz="0" w:space="0" w:color="auto"/>
                    <w:left w:val="none" w:sz="0" w:space="0" w:color="auto"/>
                    <w:bottom w:val="none" w:sz="0" w:space="0" w:color="auto"/>
                    <w:right w:val="none" w:sz="0" w:space="0" w:color="auto"/>
                  </w:divBdr>
                </w:div>
                <w:div w:id="32200120">
                  <w:marLeft w:val="480"/>
                  <w:marRight w:val="0"/>
                  <w:marTop w:val="0"/>
                  <w:marBottom w:val="0"/>
                  <w:divBdr>
                    <w:top w:val="none" w:sz="0" w:space="0" w:color="auto"/>
                    <w:left w:val="none" w:sz="0" w:space="0" w:color="auto"/>
                    <w:bottom w:val="none" w:sz="0" w:space="0" w:color="auto"/>
                    <w:right w:val="none" w:sz="0" w:space="0" w:color="auto"/>
                  </w:divBdr>
                </w:div>
                <w:div w:id="127558045">
                  <w:marLeft w:val="480"/>
                  <w:marRight w:val="0"/>
                  <w:marTop w:val="0"/>
                  <w:marBottom w:val="0"/>
                  <w:divBdr>
                    <w:top w:val="none" w:sz="0" w:space="0" w:color="auto"/>
                    <w:left w:val="none" w:sz="0" w:space="0" w:color="auto"/>
                    <w:bottom w:val="none" w:sz="0" w:space="0" w:color="auto"/>
                    <w:right w:val="none" w:sz="0" w:space="0" w:color="auto"/>
                  </w:divBdr>
                </w:div>
                <w:div w:id="2064059824">
                  <w:marLeft w:val="480"/>
                  <w:marRight w:val="0"/>
                  <w:marTop w:val="0"/>
                  <w:marBottom w:val="0"/>
                  <w:divBdr>
                    <w:top w:val="none" w:sz="0" w:space="0" w:color="auto"/>
                    <w:left w:val="none" w:sz="0" w:space="0" w:color="auto"/>
                    <w:bottom w:val="none" w:sz="0" w:space="0" w:color="auto"/>
                    <w:right w:val="none" w:sz="0" w:space="0" w:color="auto"/>
                  </w:divBdr>
                </w:div>
                <w:div w:id="447244214">
                  <w:marLeft w:val="480"/>
                  <w:marRight w:val="0"/>
                  <w:marTop w:val="0"/>
                  <w:marBottom w:val="0"/>
                  <w:divBdr>
                    <w:top w:val="none" w:sz="0" w:space="0" w:color="auto"/>
                    <w:left w:val="none" w:sz="0" w:space="0" w:color="auto"/>
                    <w:bottom w:val="none" w:sz="0" w:space="0" w:color="auto"/>
                    <w:right w:val="none" w:sz="0" w:space="0" w:color="auto"/>
                  </w:divBdr>
                </w:div>
                <w:div w:id="1689411612">
                  <w:marLeft w:val="480"/>
                  <w:marRight w:val="0"/>
                  <w:marTop w:val="0"/>
                  <w:marBottom w:val="0"/>
                  <w:divBdr>
                    <w:top w:val="none" w:sz="0" w:space="0" w:color="auto"/>
                    <w:left w:val="none" w:sz="0" w:space="0" w:color="auto"/>
                    <w:bottom w:val="none" w:sz="0" w:space="0" w:color="auto"/>
                    <w:right w:val="none" w:sz="0" w:space="0" w:color="auto"/>
                  </w:divBdr>
                </w:div>
                <w:div w:id="604967647">
                  <w:marLeft w:val="480"/>
                  <w:marRight w:val="0"/>
                  <w:marTop w:val="0"/>
                  <w:marBottom w:val="0"/>
                  <w:divBdr>
                    <w:top w:val="none" w:sz="0" w:space="0" w:color="auto"/>
                    <w:left w:val="none" w:sz="0" w:space="0" w:color="auto"/>
                    <w:bottom w:val="none" w:sz="0" w:space="0" w:color="auto"/>
                    <w:right w:val="none" w:sz="0" w:space="0" w:color="auto"/>
                  </w:divBdr>
                </w:div>
                <w:div w:id="51660685">
                  <w:marLeft w:val="480"/>
                  <w:marRight w:val="0"/>
                  <w:marTop w:val="0"/>
                  <w:marBottom w:val="0"/>
                  <w:divBdr>
                    <w:top w:val="none" w:sz="0" w:space="0" w:color="auto"/>
                    <w:left w:val="none" w:sz="0" w:space="0" w:color="auto"/>
                    <w:bottom w:val="none" w:sz="0" w:space="0" w:color="auto"/>
                    <w:right w:val="none" w:sz="0" w:space="0" w:color="auto"/>
                  </w:divBdr>
                </w:div>
                <w:div w:id="167646897">
                  <w:marLeft w:val="480"/>
                  <w:marRight w:val="0"/>
                  <w:marTop w:val="0"/>
                  <w:marBottom w:val="0"/>
                  <w:divBdr>
                    <w:top w:val="none" w:sz="0" w:space="0" w:color="auto"/>
                    <w:left w:val="none" w:sz="0" w:space="0" w:color="auto"/>
                    <w:bottom w:val="none" w:sz="0" w:space="0" w:color="auto"/>
                    <w:right w:val="none" w:sz="0" w:space="0" w:color="auto"/>
                  </w:divBdr>
                </w:div>
                <w:div w:id="322512625">
                  <w:marLeft w:val="480"/>
                  <w:marRight w:val="0"/>
                  <w:marTop w:val="0"/>
                  <w:marBottom w:val="0"/>
                  <w:divBdr>
                    <w:top w:val="none" w:sz="0" w:space="0" w:color="auto"/>
                    <w:left w:val="none" w:sz="0" w:space="0" w:color="auto"/>
                    <w:bottom w:val="none" w:sz="0" w:space="0" w:color="auto"/>
                    <w:right w:val="none" w:sz="0" w:space="0" w:color="auto"/>
                  </w:divBdr>
                </w:div>
                <w:div w:id="1952736517">
                  <w:marLeft w:val="480"/>
                  <w:marRight w:val="0"/>
                  <w:marTop w:val="0"/>
                  <w:marBottom w:val="0"/>
                  <w:divBdr>
                    <w:top w:val="none" w:sz="0" w:space="0" w:color="auto"/>
                    <w:left w:val="none" w:sz="0" w:space="0" w:color="auto"/>
                    <w:bottom w:val="none" w:sz="0" w:space="0" w:color="auto"/>
                    <w:right w:val="none" w:sz="0" w:space="0" w:color="auto"/>
                  </w:divBdr>
                </w:div>
                <w:div w:id="169874788">
                  <w:marLeft w:val="480"/>
                  <w:marRight w:val="0"/>
                  <w:marTop w:val="0"/>
                  <w:marBottom w:val="0"/>
                  <w:divBdr>
                    <w:top w:val="none" w:sz="0" w:space="0" w:color="auto"/>
                    <w:left w:val="none" w:sz="0" w:space="0" w:color="auto"/>
                    <w:bottom w:val="none" w:sz="0" w:space="0" w:color="auto"/>
                    <w:right w:val="none" w:sz="0" w:space="0" w:color="auto"/>
                  </w:divBdr>
                </w:div>
                <w:div w:id="1000354622">
                  <w:marLeft w:val="480"/>
                  <w:marRight w:val="0"/>
                  <w:marTop w:val="0"/>
                  <w:marBottom w:val="0"/>
                  <w:divBdr>
                    <w:top w:val="none" w:sz="0" w:space="0" w:color="auto"/>
                    <w:left w:val="none" w:sz="0" w:space="0" w:color="auto"/>
                    <w:bottom w:val="none" w:sz="0" w:space="0" w:color="auto"/>
                    <w:right w:val="none" w:sz="0" w:space="0" w:color="auto"/>
                  </w:divBdr>
                </w:div>
                <w:div w:id="1945842801">
                  <w:marLeft w:val="480"/>
                  <w:marRight w:val="0"/>
                  <w:marTop w:val="0"/>
                  <w:marBottom w:val="0"/>
                  <w:divBdr>
                    <w:top w:val="none" w:sz="0" w:space="0" w:color="auto"/>
                    <w:left w:val="none" w:sz="0" w:space="0" w:color="auto"/>
                    <w:bottom w:val="none" w:sz="0" w:space="0" w:color="auto"/>
                    <w:right w:val="none" w:sz="0" w:space="0" w:color="auto"/>
                  </w:divBdr>
                </w:div>
                <w:div w:id="1513760847">
                  <w:marLeft w:val="480"/>
                  <w:marRight w:val="0"/>
                  <w:marTop w:val="0"/>
                  <w:marBottom w:val="0"/>
                  <w:divBdr>
                    <w:top w:val="none" w:sz="0" w:space="0" w:color="auto"/>
                    <w:left w:val="none" w:sz="0" w:space="0" w:color="auto"/>
                    <w:bottom w:val="none" w:sz="0" w:space="0" w:color="auto"/>
                    <w:right w:val="none" w:sz="0" w:space="0" w:color="auto"/>
                  </w:divBdr>
                </w:div>
              </w:divsChild>
            </w:div>
            <w:div w:id="396635680">
              <w:marLeft w:val="0"/>
              <w:marRight w:val="0"/>
              <w:marTop w:val="0"/>
              <w:marBottom w:val="0"/>
              <w:divBdr>
                <w:top w:val="none" w:sz="0" w:space="0" w:color="auto"/>
                <w:left w:val="none" w:sz="0" w:space="0" w:color="auto"/>
                <w:bottom w:val="none" w:sz="0" w:space="0" w:color="auto"/>
                <w:right w:val="none" w:sz="0" w:space="0" w:color="auto"/>
              </w:divBdr>
              <w:divsChild>
                <w:div w:id="83503853">
                  <w:marLeft w:val="480"/>
                  <w:marRight w:val="0"/>
                  <w:marTop w:val="0"/>
                  <w:marBottom w:val="0"/>
                  <w:divBdr>
                    <w:top w:val="none" w:sz="0" w:space="0" w:color="auto"/>
                    <w:left w:val="none" w:sz="0" w:space="0" w:color="auto"/>
                    <w:bottom w:val="none" w:sz="0" w:space="0" w:color="auto"/>
                    <w:right w:val="none" w:sz="0" w:space="0" w:color="auto"/>
                  </w:divBdr>
                </w:div>
                <w:div w:id="1506747959">
                  <w:marLeft w:val="480"/>
                  <w:marRight w:val="0"/>
                  <w:marTop w:val="0"/>
                  <w:marBottom w:val="0"/>
                  <w:divBdr>
                    <w:top w:val="none" w:sz="0" w:space="0" w:color="auto"/>
                    <w:left w:val="none" w:sz="0" w:space="0" w:color="auto"/>
                    <w:bottom w:val="none" w:sz="0" w:space="0" w:color="auto"/>
                    <w:right w:val="none" w:sz="0" w:space="0" w:color="auto"/>
                  </w:divBdr>
                </w:div>
                <w:div w:id="529414087">
                  <w:marLeft w:val="480"/>
                  <w:marRight w:val="0"/>
                  <w:marTop w:val="0"/>
                  <w:marBottom w:val="0"/>
                  <w:divBdr>
                    <w:top w:val="none" w:sz="0" w:space="0" w:color="auto"/>
                    <w:left w:val="none" w:sz="0" w:space="0" w:color="auto"/>
                    <w:bottom w:val="none" w:sz="0" w:space="0" w:color="auto"/>
                    <w:right w:val="none" w:sz="0" w:space="0" w:color="auto"/>
                  </w:divBdr>
                </w:div>
                <w:div w:id="1976906230">
                  <w:marLeft w:val="480"/>
                  <w:marRight w:val="0"/>
                  <w:marTop w:val="0"/>
                  <w:marBottom w:val="0"/>
                  <w:divBdr>
                    <w:top w:val="none" w:sz="0" w:space="0" w:color="auto"/>
                    <w:left w:val="none" w:sz="0" w:space="0" w:color="auto"/>
                    <w:bottom w:val="none" w:sz="0" w:space="0" w:color="auto"/>
                    <w:right w:val="none" w:sz="0" w:space="0" w:color="auto"/>
                  </w:divBdr>
                </w:div>
                <w:div w:id="899173385">
                  <w:marLeft w:val="480"/>
                  <w:marRight w:val="0"/>
                  <w:marTop w:val="0"/>
                  <w:marBottom w:val="0"/>
                  <w:divBdr>
                    <w:top w:val="none" w:sz="0" w:space="0" w:color="auto"/>
                    <w:left w:val="none" w:sz="0" w:space="0" w:color="auto"/>
                    <w:bottom w:val="none" w:sz="0" w:space="0" w:color="auto"/>
                    <w:right w:val="none" w:sz="0" w:space="0" w:color="auto"/>
                  </w:divBdr>
                </w:div>
                <w:div w:id="457724228">
                  <w:marLeft w:val="480"/>
                  <w:marRight w:val="0"/>
                  <w:marTop w:val="0"/>
                  <w:marBottom w:val="0"/>
                  <w:divBdr>
                    <w:top w:val="none" w:sz="0" w:space="0" w:color="auto"/>
                    <w:left w:val="none" w:sz="0" w:space="0" w:color="auto"/>
                    <w:bottom w:val="none" w:sz="0" w:space="0" w:color="auto"/>
                    <w:right w:val="none" w:sz="0" w:space="0" w:color="auto"/>
                  </w:divBdr>
                </w:div>
                <w:div w:id="1217665763">
                  <w:marLeft w:val="480"/>
                  <w:marRight w:val="0"/>
                  <w:marTop w:val="0"/>
                  <w:marBottom w:val="0"/>
                  <w:divBdr>
                    <w:top w:val="none" w:sz="0" w:space="0" w:color="auto"/>
                    <w:left w:val="none" w:sz="0" w:space="0" w:color="auto"/>
                    <w:bottom w:val="none" w:sz="0" w:space="0" w:color="auto"/>
                    <w:right w:val="none" w:sz="0" w:space="0" w:color="auto"/>
                  </w:divBdr>
                </w:div>
                <w:div w:id="109207953">
                  <w:marLeft w:val="480"/>
                  <w:marRight w:val="0"/>
                  <w:marTop w:val="0"/>
                  <w:marBottom w:val="0"/>
                  <w:divBdr>
                    <w:top w:val="none" w:sz="0" w:space="0" w:color="auto"/>
                    <w:left w:val="none" w:sz="0" w:space="0" w:color="auto"/>
                    <w:bottom w:val="none" w:sz="0" w:space="0" w:color="auto"/>
                    <w:right w:val="none" w:sz="0" w:space="0" w:color="auto"/>
                  </w:divBdr>
                </w:div>
                <w:div w:id="249777757">
                  <w:marLeft w:val="480"/>
                  <w:marRight w:val="0"/>
                  <w:marTop w:val="0"/>
                  <w:marBottom w:val="0"/>
                  <w:divBdr>
                    <w:top w:val="none" w:sz="0" w:space="0" w:color="auto"/>
                    <w:left w:val="none" w:sz="0" w:space="0" w:color="auto"/>
                    <w:bottom w:val="none" w:sz="0" w:space="0" w:color="auto"/>
                    <w:right w:val="none" w:sz="0" w:space="0" w:color="auto"/>
                  </w:divBdr>
                </w:div>
                <w:div w:id="1398285171">
                  <w:marLeft w:val="480"/>
                  <w:marRight w:val="0"/>
                  <w:marTop w:val="0"/>
                  <w:marBottom w:val="0"/>
                  <w:divBdr>
                    <w:top w:val="none" w:sz="0" w:space="0" w:color="auto"/>
                    <w:left w:val="none" w:sz="0" w:space="0" w:color="auto"/>
                    <w:bottom w:val="none" w:sz="0" w:space="0" w:color="auto"/>
                    <w:right w:val="none" w:sz="0" w:space="0" w:color="auto"/>
                  </w:divBdr>
                </w:div>
                <w:div w:id="377971094">
                  <w:marLeft w:val="480"/>
                  <w:marRight w:val="0"/>
                  <w:marTop w:val="0"/>
                  <w:marBottom w:val="0"/>
                  <w:divBdr>
                    <w:top w:val="none" w:sz="0" w:space="0" w:color="auto"/>
                    <w:left w:val="none" w:sz="0" w:space="0" w:color="auto"/>
                    <w:bottom w:val="none" w:sz="0" w:space="0" w:color="auto"/>
                    <w:right w:val="none" w:sz="0" w:space="0" w:color="auto"/>
                  </w:divBdr>
                </w:div>
                <w:div w:id="1522667685">
                  <w:marLeft w:val="480"/>
                  <w:marRight w:val="0"/>
                  <w:marTop w:val="0"/>
                  <w:marBottom w:val="0"/>
                  <w:divBdr>
                    <w:top w:val="none" w:sz="0" w:space="0" w:color="auto"/>
                    <w:left w:val="none" w:sz="0" w:space="0" w:color="auto"/>
                    <w:bottom w:val="none" w:sz="0" w:space="0" w:color="auto"/>
                    <w:right w:val="none" w:sz="0" w:space="0" w:color="auto"/>
                  </w:divBdr>
                </w:div>
                <w:div w:id="224799705">
                  <w:marLeft w:val="480"/>
                  <w:marRight w:val="0"/>
                  <w:marTop w:val="0"/>
                  <w:marBottom w:val="0"/>
                  <w:divBdr>
                    <w:top w:val="none" w:sz="0" w:space="0" w:color="auto"/>
                    <w:left w:val="none" w:sz="0" w:space="0" w:color="auto"/>
                    <w:bottom w:val="none" w:sz="0" w:space="0" w:color="auto"/>
                    <w:right w:val="none" w:sz="0" w:space="0" w:color="auto"/>
                  </w:divBdr>
                </w:div>
                <w:div w:id="708337304">
                  <w:marLeft w:val="480"/>
                  <w:marRight w:val="0"/>
                  <w:marTop w:val="0"/>
                  <w:marBottom w:val="0"/>
                  <w:divBdr>
                    <w:top w:val="none" w:sz="0" w:space="0" w:color="auto"/>
                    <w:left w:val="none" w:sz="0" w:space="0" w:color="auto"/>
                    <w:bottom w:val="none" w:sz="0" w:space="0" w:color="auto"/>
                    <w:right w:val="none" w:sz="0" w:space="0" w:color="auto"/>
                  </w:divBdr>
                </w:div>
                <w:div w:id="180168003">
                  <w:marLeft w:val="480"/>
                  <w:marRight w:val="0"/>
                  <w:marTop w:val="0"/>
                  <w:marBottom w:val="0"/>
                  <w:divBdr>
                    <w:top w:val="none" w:sz="0" w:space="0" w:color="auto"/>
                    <w:left w:val="none" w:sz="0" w:space="0" w:color="auto"/>
                    <w:bottom w:val="none" w:sz="0" w:space="0" w:color="auto"/>
                    <w:right w:val="none" w:sz="0" w:space="0" w:color="auto"/>
                  </w:divBdr>
                </w:div>
                <w:div w:id="256133132">
                  <w:marLeft w:val="480"/>
                  <w:marRight w:val="0"/>
                  <w:marTop w:val="0"/>
                  <w:marBottom w:val="0"/>
                  <w:divBdr>
                    <w:top w:val="none" w:sz="0" w:space="0" w:color="auto"/>
                    <w:left w:val="none" w:sz="0" w:space="0" w:color="auto"/>
                    <w:bottom w:val="none" w:sz="0" w:space="0" w:color="auto"/>
                    <w:right w:val="none" w:sz="0" w:space="0" w:color="auto"/>
                  </w:divBdr>
                </w:div>
                <w:div w:id="361634162">
                  <w:marLeft w:val="480"/>
                  <w:marRight w:val="0"/>
                  <w:marTop w:val="0"/>
                  <w:marBottom w:val="0"/>
                  <w:divBdr>
                    <w:top w:val="none" w:sz="0" w:space="0" w:color="auto"/>
                    <w:left w:val="none" w:sz="0" w:space="0" w:color="auto"/>
                    <w:bottom w:val="none" w:sz="0" w:space="0" w:color="auto"/>
                    <w:right w:val="none" w:sz="0" w:space="0" w:color="auto"/>
                  </w:divBdr>
                </w:div>
                <w:div w:id="1256134784">
                  <w:marLeft w:val="480"/>
                  <w:marRight w:val="0"/>
                  <w:marTop w:val="0"/>
                  <w:marBottom w:val="0"/>
                  <w:divBdr>
                    <w:top w:val="none" w:sz="0" w:space="0" w:color="auto"/>
                    <w:left w:val="none" w:sz="0" w:space="0" w:color="auto"/>
                    <w:bottom w:val="none" w:sz="0" w:space="0" w:color="auto"/>
                    <w:right w:val="none" w:sz="0" w:space="0" w:color="auto"/>
                  </w:divBdr>
                </w:div>
                <w:div w:id="2113042980">
                  <w:marLeft w:val="480"/>
                  <w:marRight w:val="0"/>
                  <w:marTop w:val="0"/>
                  <w:marBottom w:val="0"/>
                  <w:divBdr>
                    <w:top w:val="none" w:sz="0" w:space="0" w:color="auto"/>
                    <w:left w:val="none" w:sz="0" w:space="0" w:color="auto"/>
                    <w:bottom w:val="none" w:sz="0" w:space="0" w:color="auto"/>
                    <w:right w:val="none" w:sz="0" w:space="0" w:color="auto"/>
                  </w:divBdr>
                </w:div>
                <w:div w:id="1666856746">
                  <w:marLeft w:val="480"/>
                  <w:marRight w:val="0"/>
                  <w:marTop w:val="0"/>
                  <w:marBottom w:val="0"/>
                  <w:divBdr>
                    <w:top w:val="none" w:sz="0" w:space="0" w:color="auto"/>
                    <w:left w:val="none" w:sz="0" w:space="0" w:color="auto"/>
                    <w:bottom w:val="none" w:sz="0" w:space="0" w:color="auto"/>
                    <w:right w:val="none" w:sz="0" w:space="0" w:color="auto"/>
                  </w:divBdr>
                </w:div>
                <w:div w:id="1877960794">
                  <w:marLeft w:val="480"/>
                  <w:marRight w:val="0"/>
                  <w:marTop w:val="0"/>
                  <w:marBottom w:val="0"/>
                  <w:divBdr>
                    <w:top w:val="none" w:sz="0" w:space="0" w:color="auto"/>
                    <w:left w:val="none" w:sz="0" w:space="0" w:color="auto"/>
                    <w:bottom w:val="none" w:sz="0" w:space="0" w:color="auto"/>
                    <w:right w:val="none" w:sz="0" w:space="0" w:color="auto"/>
                  </w:divBdr>
                </w:div>
                <w:div w:id="1764182762">
                  <w:marLeft w:val="480"/>
                  <w:marRight w:val="0"/>
                  <w:marTop w:val="0"/>
                  <w:marBottom w:val="0"/>
                  <w:divBdr>
                    <w:top w:val="none" w:sz="0" w:space="0" w:color="auto"/>
                    <w:left w:val="none" w:sz="0" w:space="0" w:color="auto"/>
                    <w:bottom w:val="none" w:sz="0" w:space="0" w:color="auto"/>
                    <w:right w:val="none" w:sz="0" w:space="0" w:color="auto"/>
                  </w:divBdr>
                </w:div>
                <w:div w:id="483817886">
                  <w:marLeft w:val="480"/>
                  <w:marRight w:val="0"/>
                  <w:marTop w:val="0"/>
                  <w:marBottom w:val="0"/>
                  <w:divBdr>
                    <w:top w:val="none" w:sz="0" w:space="0" w:color="auto"/>
                    <w:left w:val="none" w:sz="0" w:space="0" w:color="auto"/>
                    <w:bottom w:val="none" w:sz="0" w:space="0" w:color="auto"/>
                    <w:right w:val="none" w:sz="0" w:space="0" w:color="auto"/>
                  </w:divBdr>
                </w:div>
                <w:div w:id="1478649059">
                  <w:marLeft w:val="480"/>
                  <w:marRight w:val="0"/>
                  <w:marTop w:val="0"/>
                  <w:marBottom w:val="0"/>
                  <w:divBdr>
                    <w:top w:val="none" w:sz="0" w:space="0" w:color="auto"/>
                    <w:left w:val="none" w:sz="0" w:space="0" w:color="auto"/>
                    <w:bottom w:val="none" w:sz="0" w:space="0" w:color="auto"/>
                    <w:right w:val="none" w:sz="0" w:space="0" w:color="auto"/>
                  </w:divBdr>
                </w:div>
                <w:div w:id="114176358">
                  <w:marLeft w:val="480"/>
                  <w:marRight w:val="0"/>
                  <w:marTop w:val="0"/>
                  <w:marBottom w:val="0"/>
                  <w:divBdr>
                    <w:top w:val="none" w:sz="0" w:space="0" w:color="auto"/>
                    <w:left w:val="none" w:sz="0" w:space="0" w:color="auto"/>
                    <w:bottom w:val="none" w:sz="0" w:space="0" w:color="auto"/>
                    <w:right w:val="none" w:sz="0" w:space="0" w:color="auto"/>
                  </w:divBdr>
                </w:div>
                <w:div w:id="885022143">
                  <w:marLeft w:val="480"/>
                  <w:marRight w:val="0"/>
                  <w:marTop w:val="0"/>
                  <w:marBottom w:val="0"/>
                  <w:divBdr>
                    <w:top w:val="none" w:sz="0" w:space="0" w:color="auto"/>
                    <w:left w:val="none" w:sz="0" w:space="0" w:color="auto"/>
                    <w:bottom w:val="none" w:sz="0" w:space="0" w:color="auto"/>
                    <w:right w:val="none" w:sz="0" w:space="0" w:color="auto"/>
                  </w:divBdr>
                </w:div>
                <w:div w:id="2051879721">
                  <w:marLeft w:val="480"/>
                  <w:marRight w:val="0"/>
                  <w:marTop w:val="0"/>
                  <w:marBottom w:val="0"/>
                  <w:divBdr>
                    <w:top w:val="none" w:sz="0" w:space="0" w:color="auto"/>
                    <w:left w:val="none" w:sz="0" w:space="0" w:color="auto"/>
                    <w:bottom w:val="none" w:sz="0" w:space="0" w:color="auto"/>
                    <w:right w:val="none" w:sz="0" w:space="0" w:color="auto"/>
                  </w:divBdr>
                </w:div>
                <w:div w:id="1438208523">
                  <w:marLeft w:val="480"/>
                  <w:marRight w:val="0"/>
                  <w:marTop w:val="0"/>
                  <w:marBottom w:val="0"/>
                  <w:divBdr>
                    <w:top w:val="none" w:sz="0" w:space="0" w:color="auto"/>
                    <w:left w:val="none" w:sz="0" w:space="0" w:color="auto"/>
                    <w:bottom w:val="none" w:sz="0" w:space="0" w:color="auto"/>
                    <w:right w:val="none" w:sz="0" w:space="0" w:color="auto"/>
                  </w:divBdr>
                </w:div>
                <w:div w:id="106509826">
                  <w:marLeft w:val="480"/>
                  <w:marRight w:val="0"/>
                  <w:marTop w:val="0"/>
                  <w:marBottom w:val="0"/>
                  <w:divBdr>
                    <w:top w:val="none" w:sz="0" w:space="0" w:color="auto"/>
                    <w:left w:val="none" w:sz="0" w:space="0" w:color="auto"/>
                    <w:bottom w:val="none" w:sz="0" w:space="0" w:color="auto"/>
                    <w:right w:val="none" w:sz="0" w:space="0" w:color="auto"/>
                  </w:divBdr>
                </w:div>
                <w:div w:id="2062438776">
                  <w:marLeft w:val="480"/>
                  <w:marRight w:val="0"/>
                  <w:marTop w:val="0"/>
                  <w:marBottom w:val="0"/>
                  <w:divBdr>
                    <w:top w:val="none" w:sz="0" w:space="0" w:color="auto"/>
                    <w:left w:val="none" w:sz="0" w:space="0" w:color="auto"/>
                    <w:bottom w:val="none" w:sz="0" w:space="0" w:color="auto"/>
                    <w:right w:val="none" w:sz="0" w:space="0" w:color="auto"/>
                  </w:divBdr>
                </w:div>
                <w:div w:id="443547832">
                  <w:marLeft w:val="480"/>
                  <w:marRight w:val="0"/>
                  <w:marTop w:val="0"/>
                  <w:marBottom w:val="0"/>
                  <w:divBdr>
                    <w:top w:val="none" w:sz="0" w:space="0" w:color="auto"/>
                    <w:left w:val="none" w:sz="0" w:space="0" w:color="auto"/>
                    <w:bottom w:val="none" w:sz="0" w:space="0" w:color="auto"/>
                    <w:right w:val="none" w:sz="0" w:space="0" w:color="auto"/>
                  </w:divBdr>
                </w:div>
                <w:div w:id="445931628">
                  <w:marLeft w:val="480"/>
                  <w:marRight w:val="0"/>
                  <w:marTop w:val="0"/>
                  <w:marBottom w:val="0"/>
                  <w:divBdr>
                    <w:top w:val="none" w:sz="0" w:space="0" w:color="auto"/>
                    <w:left w:val="none" w:sz="0" w:space="0" w:color="auto"/>
                    <w:bottom w:val="none" w:sz="0" w:space="0" w:color="auto"/>
                    <w:right w:val="none" w:sz="0" w:space="0" w:color="auto"/>
                  </w:divBdr>
                </w:div>
                <w:div w:id="1171330668">
                  <w:marLeft w:val="480"/>
                  <w:marRight w:val="0"/>
                  <w:marTop w:val="0"/>
                  <w:marBottom w:val="0"/>
                  <w:divBdr>
                    <w:top w:val="none" w:sz="0" w:space="0" w:color="auto"/>
                    <w:left w:val="none" w:sz="0" w:space="0" w:color="auto"/>
                    <w:bottom w:val="none" w:sz="0" w:space="0" w:color="auto"/>
                    <w:right w:val="none" w:sz="0" w:space="0" w:color="auto"/>
                  </w:divBdr>
                </w:div>
                <w:div w:id="897860308">
                  <w:marLeft w:val="480"/>
                  <w:marRight w:val="0"/>
                  <w:marTop w:val="0"/>
                  <w:marBottom w:val="0"/>
                  <w:divBdr>
                    <w:top w:val="none" w:sz="0" w:space="0" w:color="auto"/>
                    <w:left w:val="none" w:sz="0" w:space="0" w:color="auto"/>
                    <w:bottom w:val="none" w:sz="0" w:space="0" w:color="auto"/>
                    <w:right w:val="none" w:sz="0" w:space="0" w:color="auto"/>
                  </w:divBdr>
                </w:div>
                <w:div w:id="1757825128">
                  <w:marLeft w:val="480"/>
                  <w:marRight w:val="0"/>
                  <w:marTop w:val="0"/>
                  <w:marBottom w:val="0"/>
                  <w:divBdr>
                    <w:top w:val="none" w:sz="0" w:space="0" w:color="auto"/>
                    <w:left w:val="none" w:sz="0" w:space="0" w:color="auto"/>
                    <w:bottom w:val="none" w:sz="0" w:space="0" w:color="auto"/>
                    <w:right w:val="none" w:sz="0" w:space="0" w:color="auto"/>
                  </w:divBdr>
                </w:div>
                <w:div w:id="1591237961">
                  <w:marLeft w:val="480"/>
                  <w:marRight w:val="0"/>
                  <w:marTop w:val="0"/>
                  <w:marBottom w:val="0"/>
                  <w:divBdr>
                    <w:top w:val="none" w:sz="0" w:space="0" w:color="auto"/>
                    <w:left w:val="none" w:sz="0" w:space="0" w:color="auto"/>
                    <w:bottom w:val="none" w:sz="0" w:space="0" w:color="auto"/>
                    <w:right w:val="none" w:sz="0" w:space="0" w:color="auto"/>
                  </w:divBdr>
                </w:div>
                <w:div w:id="1275407845">
                  <w:marLeft w:val="480"/>
                  <w:marRight w:val="0"/>
                  <w:marTop w:val="0"/>
                  <w:marBottom w:val="0"/>
                  <w:divBdr>
                    <w:top w:val="none" w:sz="0" w:space="0" w:color="auto"/>
                    <w:left w:val="none" w:sz="0" w:space="0" w:color="auto"/>
                    <w:bottom w:val="none" w:sz="0" w:space="0" w:color="auto"/>
                    <w:right w:val="none" w:sz="0" w:space="0" w:color="auto"/>
                  </w:divBdr>
                </w:div>
                <w:div w:id="1380982199">
                  <w:marLeft w:val="480"/>
                  <w:marRight w:val="0"/>
                  <w:marTop w:val="0"/>
                  <w:marBottom w:val="0"/>
                  <w:divBdr>
                    <w:top w:val="none" w:sz="0" w:space="0" w:color="auto"/>
                    <w:left w:val="none" w:sz="0" w:space="0" w:color="auto"/>
                    <w:bottom w:val="none" w:sz="0" w:space="0" w:color="auto"/>
                    <w:right w:val="none" w:sz="0" w:space="0" w:color="auto"/>
                  </w:divBdr>
                </w:div>
                <w:div w:id="2103646176">
                  <w:marLeft w:val="480"/>
                  <w:marRight w:val="0"/>
                  <w:marTop w:val="0"/>
                  <w:marBottom w:val="0"/>
                  <w:divBdr>
                    <w:top w:val="none" w:sz="0" w:space="0" w:color="auto"/>
                    <w:left w:val="none" w:sz="0" w:space="0" w:color="auto"/>
                    <w:bottom w:val="none" w:sz="0" w:space="0" w:color="auto"/>
                    <w:right w:val="none" w:sz="0" w:space="0" w:color="auto"/>
                  </w:divBdr>
                </w:div>
                <w:div w:id="1906993405">
                  <w:marLeft w:val="480"/>
                  <w:marRight w:val="0"/>
                  <w:marTop w:val="0"/>
                  <w:marBottom w:val="0"/>
                  <w:divBdr>
                    <w:top w:val="none" w:sz="0" w:space="0" w:color="auto"/>
                    <w:left w:val="none" w:sz="0" w:space="0" w:color="auto"/>
                    <w:bottom w:val="none" w:sz="0" w:space="0" w:color="auto"/>
                    <w:right w:val="none" w:sz="0" w:space="0" w:color="auto"/>
                  </w:divBdr>
                </w:div>
                <w:div w:id="1246305886">
                  <w:marLeft w:val="480"/>
                  <w:marRight w:val="0"/>
                  <w:marTop w:val="0"/>
                  <w:marBottom w:val="0"/>
                  <w:divBdr>
                    <w:top w:val="none" w:sz="0" w:space="0" w:color="auto"/>
                    <w:left w:val="none" w:sz="0" w:space="0" w:color="auto"/>
                    <w:bottom w:val="none" w:sz="0" w:space="0" w:color="auto"/>
                    <w:right w:val="none" w:sz="0" w:space="0" w:color="auto"/>
                  </w:divBdr>
                </w:div>
                <w:div w:id="533470941">
                  <w:marLeft w:val="480"/>
                  <w:marRight w:val="0"/>
                  <w:marTop w:val="0"/>
                  <w:marBottom w:val="0"/>
                  <w:divBdr>
                    <w:top w:val="none" w:sz="0" w:space="0" w:color="auto"/>
                    <w:left w:val="none" w:sz="0" w:space="0" w:color="auto"/>
                    <w:bottom w:val="none" w:sz="0" w:space="0" w:color="auto"/>
                    <w:right w:val="none" w:sz="0" w:space="0" w:color="auto"/>
                  </w:divBdr>
                </w:div>
                <w:div w:id="426582672">
                  <w:marLeft w:val="480"/>
                  <w:marRight w:val="0"/>
                  <w:marTop w:val="0"/>
                  <w:marBottom w:val="0"/>
                  <w:divBdr>
                    <w:top w:val="none" w:sz="0" w:space="0" w:color="auto"/>
                    <w:left w:val="none" w:sz="0" w:space="0" w:color="auto"/>
                    <w:bottom w:val="none" w:sz="0" w:space="0" w:color="auto"/>
                    <w:right w:val="none" w:sz="0" w:space="0" w:color="auto"/>
                  </w:divBdr>
                </w:div>
                <w:div w:id="2139033012">
                  <w:marLeft w:val="480"/>
                  <w:marRight w:val="0"/>
                  <w:marTop w:val="0"/>
                  <w:marBottom w:val="0"/>
                  <w:divBdr>
                    <w:top w:val="none" w:sz="0" w:space="0" w:color="auto"/>
                    <w:left w:val="none" w:sz="0" w:space="0" w:color="auto"/>
                    <w:bottom w:val="none" w:sz="0" w:space="0" w:color="auto"/>
                    <w:right w:val="none" w:sz="0" w:space="0" w:color="auto"/>
                  </w:divBdr>
                </w:div>
                <w:div w:id="1305281567">
                  <w:marLeft w:val="480"/>
                  <w:marRight w:val="0"/>
                  <w:marTop w:val="0"/>
                  <w:marBottom w:val="0"/>
                  <w:divBdr>
                    <w:top w:val="none" w:sz="0" w:space="0" w:color="auto"/>
                    <w:left w:val="none" w:sz="0" w:space="0" w:color="auto"/>
                    <w:bottom w:val="none" w:sz="0" w:space="0" w:color="auto"/>
                    <w:right w:val="none" w:sz="0" w:space="0" w:color="auto"/>
                  </w:divBdr>
                </w:div>
                <w:div w:id="761727026">
                  <w:marLeft w:val="480"/>
                  <w:marRight w:val="0"/>
                  <w:marTop w:val="0"/>
                  <w:marBottom w:val="0"/>
                  <w:divBdr>
                    <w:top w:val="none" w:sz="0" w:space="0" w:color="auto"/>
                    <w:left w:val="none" w:sz="0" w:space="0" w:color="auto"/>
                    <w:bottom w:val="none" w:sz="0" w:space="0" w:color="auto"/>
                    <w:right w:val="none" w:sz="0" w:space="0" w:color="auto"/>
                  </w:divBdr>
                </w:div>
                <w:div w:id="1843622899">
                  <w:marLeft w:val="480"/>
                  <w:marRight w:val="0"/>
                  <w:marTop w:val="0"/>
                  <w:marBottom w:val="0"/>
                  <w:divBdr>
                    <w:top w:val="none" w:sz="0" w:space="0" w:color="auto"/>
                    <w:left w:val="none" w:sz="0" w:space="0" w:color="auto"/>
                    <w:bottom w:val="none" w:sz="0" w:space="0" w:color="auto"/>
                    <w:right w:val="none" w:sz="0" w:space="0" w:color="auto"/>
                  </w:divBdr>
                </w:div>
                <w:div w:id="1385907024">
                  <w:marLeft w:val="480"/>
                  <w:marRight w:val="0"/>
                  <w:marTop w:val="0"/>
                  <w:marBottom w:val="0"/>
                  <w:divBdr>
                    <w:top w:val="none" w:sz="0" w:space="0" w:color="auto"/>
                    <w:left w:val="none" w:sz="0" w:space="0" w:color="auto"/>
                    <w:bottom w:val="none" w:sz="0" w:space="0" w:color="auto"/>
                    <w:right w:val="none" w:sz="0" w:space="0" w:color="auto"/>
                  </w:divBdr>
                </w:div>
                <w:div w:id="1749031762">
                  <w:marLeft w:val="480"/>
                  <w:marRight w:val="0"/>
                  <w:marTop w:val="0"/>
                  <w:marBottom w:val="0"/>
                  <w:divBdr>
                    <w:top w:val="none" w:sz="0" w:space="0" w:color="auto"/>
                    <w:left w:val="none" w:sz="0" w:space="0" w:color="auto"/>
                    <w:bottom w:val="none" w:sz="0" w:space="0" w:color="auto"/>
                    <w:right w:val="none" w:sz="0" w:space="0" w:color="auto"/>
                  </w:divBdr>
                </w:div>
                <w:div w:id="436024406">
                  <w:marLeft w:val="480"/>
                  <w:marRight w:val="0"/>
                  <w:marTop w:val="0"/>
                  <w:marBottom w:val="0"/>
                  <w:divBdr>
                    <w:top w:val="none" w:sz="0" w:space="0" w:color="auto"/>
                    <w:left w:val="none" w:sz="0" w:space="0" w:color="auto"/>
                    <w:bottom w:val="none" w:sz="0" w:space="0" w:color="auto"/>
                    <w:right w:val="none" w:sz="0" w:space="0" w:color="auto"/>
                  </w:divBdr>
                </w:div>
                <w:div w:id="1287543974">
                  <w:marLeft w:val="480"/>
                  <w:marRight w:val="0"/>
                  <w:marTop w:val="0"/>
                  <w:marBottom w:val="0"/>
                  <w:divBdr>
                    <w:top w:val="none" w:sz="0" w:space="0" w:color="auto"/>
                    <w:left w:val="none" w:sz="0" w:space="0" w:color="auto"/>
                    <w:bottom w:val="none" w:sz="0" w:space="0" w:color="auto"/>
                    <w:right w:val="none" w:sz="0" w:space="0" w:color="auto"/>
                  </w:divBdr>
                </w:div>
                <w:div w:id="1765225861">
                  <w:marLeft w:val="480"/>
                  <w:marRight w:val="0"/>
                  <w:marTop w:val="0"/>
                  <w:marBottom w:val="0"/>
                  <w:divBdr>
                    <w:top w:val="none" w:sz="0" w:space="0" w:color="auto"/>
                    <w:left w:val="none" w:sz="0" w:space="0" w:color="auto"/>
                    <w:bottom w:val="none" w:sz="0" w:space="0" w:color="auto"/>
                    <w:right w:val="none" w:sz="0" w:space="0" w:color="auto"/>
                  </w:divBdr>
                </w:div>
                <w:div w:id="1516382196">
                  <w:marLeft w:val="480"/>
                  <w:marRight w:val="0"/>
                  <w:marTop w:val="0"/>
                  <w:marBottom w:val="0"/>
                  <w:divBdr>
                    <w:top w:val="none" w:sz="0" w:space="0" w:color="auto"/>
                    <w:left w:val="none" w:sz="0" w:space="0" w:color="auto"/>
                    <w:bottom w:val="none" w:sz="0" w:space="0" w:color="auto"/>
                    <w:right w:val="none" w:sz="0" w:space="0" w:color="auto"/>
                  </w:divBdr>
                </w:div>
                <w:div w:id="1267080458">
                  <w:marLeft w:val="480"/>
                  <w:marRight w:val="0"/>
                  <w:marTop w:val="0"/>
                  <w:marBottom w:val="0"/>
                  <w:divBdr>
                    <w:top w:val="none" w:sz="0" w:space="0" w:color="auto"/>
                    <w:left w:val="none" w:sz="0" w:space="0" w:color="auto"/>
                    <w:bottom w:val="none" w:sz="0" w:space="0" w:color="auto"/>
                    <w:right w:val="none" w:sz="0" w:space="0" w:color="auto"/>
                  </w:divBdr>
                </w:div>
                <w:div w:id="293021487">
                  <w:marLeft w:val="480"/>
                  <w:marRight w:val="0"/>
                  <w:marTop w:val="0"/>
                  <w:marBottom w:val="0"/>
                  <w:divBdr>
                    <w:top w:val="none" w:sz="0" w:space="0" w:color="auto"/>
                    <w:left w:val="none" w:sz="0" w:space="0" w:color="auto"/>
                    <w:bottom w:val="none" w:sz="0" w:space="0" w:color="auto"/>
                    <w:right w:val="none" w:sz="0" w:space="0" w:color="auto"/>
                  </w:divBdr>
                </w:div>
                <w:div w:id="932780840">
                  <w:marLeft w:val="480"/>
                  <w:marRight w:val="0"/>
                  <w:marTop w:val="0"/>
                  <w:marBottom w:val="0"/>
                  <w:divBdr>
                    <w:top w:val="none" w:sz="0" w:space="0" w:color="auto"/>
                    <w:left w:val="none" w:sz="0" w:space="0" w:color="auto"/>
                    <w:bottom w:val="none" w:sz="0" w:space="0" w:color="auto"/>
                    <w:right w:val="none" w:sz="0" w:space="0" w:color="auto"/>
                  </w:divBdr>
                </w:div>
                <w:div w:id="1631589791">
                  <w:marLeft w:val="480"/>
                  <w:marRight w:val="0"/>
                  <w:marTop w:val="0"/>
                  <w:marBottom w:val="0"/>
                  <w:divBdr>
                    <w:top w:val="none" w:sz="0" w:space="0" w:color="auto"/>
                    <w:left w:val="none" w:sz="0" w:space="0" w:color="auto"/>
                    <w:bottom w:val="none" w:sz="0" w:space="0" w:color="auto"/>
                    <w:right w:val="none" w:sz="0" w:space="0" w:color="auto"/>
                  </w:divBdr>
                </w:div>
                <w:div w:id="1902405186">
                  <w:marLeft w:val="480"/>
                  <w:marRight w:val="0"/>
                  <w:marTop w:val="0"/>
                  <w:marBottom w:val="0"/>
                  <w:divBdr>
                    <w:top w:val="none" w:sz="0" w:space="0" w:color="auto"/>
                    <w:left w:val="none" w:sz="0" w:space="0" w:color="auto"/>
                    <w:bottom w:val="none" w:sz="0" w:space="0" w:color="auto"/>
                    <w:right w:val="none" w:sz="0" w:space="0" w:color="auto"/>
                  </w:divBdr>
                </w:div>
                <w:div w:id="267087499">
                  <w:marLeft w:val="480"/>
                  <w:marRight w:val="0"/>
                  <w:marTop w:val="0"/>
                  <w:marBottom w:val="0"/>
                  <w:divBdr>
                    <w:top w:val="none" w:sz="0" w:space="0" w:color="auto"/>
                    <w:left w:val="none" w:sz="0" w:space="0" w:color="auto"/>
                    <w:bottom w:val="none" w:sz="0" w:space="0" w:color="auto"/>
                    <w:right w:val="none" w:sz="0" w:space="0" w:color="auto"/>
                  </w:divBdr>
                </w:div>
                <w:div w:id="2042246091">
                  <w:marLeft w:val="480"/>
                  <w:marRight w:val="0"/>
                  <w:marTop w:val="0"/>
                  <w:marBottom w:val="0"/>
                  <w:divBdr>
                    <w:top w:val="none" w:sz="0" w:space="0" w:color="auto"/>
                    <w:left w:val="none" w:sz="0" w:space="0" w:color="auto"/>
                    <w:bottom w:val="none" w:sz="0" w:space="0" w:color="auto"/>
                    <w:right w:val="none" w:sz="0" w:space="0" w:color="auto"/>
                  </w:divBdr>
                </w:div>
                <w:div w:id="105538802">
                  <w:marLeft w:val="480"/>
                  <w:marRight w:val="0"/>
                  <w:marTop w:val="0"/>
                  <w:marBottom w:val="0"/>
                  <w:divBdr>
                    <w:top w:val="none" w:sz="0" w:space="0" w:color="auto"/>
                    <w:left w:val="none" w:sz="0" w:space="0" w:color="auto"/>
                    <w:bottom w:val="none" w:sz="0" w:space="0" w:color="auto"/>
                    <w:right w:val="none" w:sz="0" w:space="0" w:color="auto"/>
                  </w:divBdr>
                </w:div>
                <w:div w:id="1177035104">
                  <w:marLeft w:val="480"/>
                  <w:marRight w:val="0"/>
                  <w:marTop w:val="0"/>
                  <w:marBottom w:val="0"/>
                  <w:divBdr>
                    <w:top w:val="none" w:sz="0" w:space="0" w:color="auto"/>
                    <w:left w:val="none" w:sz="0" w:space="0" w:color="auto"/>
                    <w:bottom w:val="none" w:sz="0" w:space="0" w:color="auto"/>
                    <w:right w:val="none" w:sz="0" w:space="0" w:color="auto"/>
                  </w:divBdr>
                </w:div>
                <w:div w:id="3290656">
                  <w:marLeft w:val="480"/>
                  <w:marRight w:val="0"/>
                  <w:marTop w:val="0"/>
                  <w:marBottom w:val="0"/>
                  <w:divBdr>
                    <w:top w:val="none" w:sz="0" w:space="0" w:color="auto"/>
                    <w:left w:val="none" w:sz="0" w:space="0" w:color="auto"/>
                    <w:bottom w:val="none" w:sz="0" w:space="0" w:color="auto"/>
                    <w:right w:val="none" w:sz="0" w:space="0" w:color="auto"/>
                  </w:divBdr>
                </w:div>
                <w:div w:id="203569178">
                  <w:marLeft w:val="480"/>
                  <w:marRight w:val="0"/>
                  <w:marTop w:val="0"/>
                  <w:marBottom w:val="0"/>
                  <w:divBdr>
                    <w:top w:val="none" w:sz="0" w:space="0" w:color="auto"/>
                    <w:left w:val="none" w:sz="0" w:space="0" w:color="auto"/>
                    <w:bottom w:val="none" w:sz="0" w:space="0" w:color="auto"/>
                    <w:right w:val="none" w:sz="0" w:space="0" w:color="auto"/>
                  </w:divBdr>
                </w:div>
                <w:div w:id="1428620263">
                  <w:marLeft w:val="480"/>
                  <w:marRight w:val="0"/>
                  <w:marTop w:val="0"/>
                  <w:marBottom w:val="0"/>
                  <w:divBdr>
                    <w:top w:val="none" w:sz="0" w:space="0" w:color="auto"/>
                    <w:left w:val="none" w:sz="0" w:space="0" w:color="auto"/>
                    <w:bottom w:val="none" w:sz="0" w:space="0" w:color="auto"/>
                    <w:right w:val="none" w:sz="0" w:space="0" w:color="auto"/>
                  </w:divBdr>
                </w:div>
                <w:div w:id="1128938517">
                  <w:marLeft w:val="480"/>
                  <w:marRight w:val="0"/>
                  <w:marTop w:val="0"/>
                  <w:marBottom w:val="0"/>
                  <w:divBdr>
                    <w:top w:val="none" w:sz="0" w:space="0" w:color="auto"/>
                    <w:left w:val="none" w:sz="0" w:space="0" w:color="auto"/>
                    <w:bottom w:val="none" w:sz="0" w:space="0" w:color="auto"/>
                    <w:right w:val="none" w:sz="0" w:space="0" w:color="auto"/>
                  </w:divBdr>
                </w:div>
                <w:div w:id="465244586">
                  <w:marLeft w:val="480"/>
                  <w:marRight w:val="0"/>
                  <w:marTop w:val="0"/>
                  <w:marBottom w:val="0"/>
                  <w:divBdr>
                    <w:top w:val="none" w:sz="0" w:space="0" w:color="auto"/>
                    <w:left w:val="none" w:sz="0" w:space="0" w:color="auto"/>
                    <w:bottom w:val="none" w:sz="0" w:space="0" w:color="auto"/>
                    <w:right w:val="none" w:sz="0" w:space="0" w:color="auto"/>
                  </w:divBdr>
                </w:div>
                <w:div w:id="1160461454">
                  <w:marLeft w:val="480"/>
                  <w:marRight w:val="0"/>
                  <w:marTop w:val="0"/>
                  <w:marBottom w:val="0"/>
                  <w:divBdr>
                    <w:top w:val="none" w:sz="0" w:space="0" w:color="auto"/>
                    <w:left w:val="none" w:sz="0" w:space="0" w:color="auto"/>
                    <w:bottom w:val="none" w:sz="0" w:space="0" w:color="auto"/>
                    <w:right w:val="none" w:sz="0" w:space="0" w:color="auto"/>
                  </w:divBdr>
                </w:div>
                <w:div w:id="697122292">
                  <w:marLeft w:val="480"/>
                  <w:marRight w:val="0"/>
                  <w:marTop w:val="0"/>
                  <w:marBottom w:val="0"/>
                  <w:divBdr>
                    <w:top w:val="none" w:sz="0" w:space="0" w:color="auto"/>
                    <w:left w:val="none" w:sz="0" w:space="0" w:color="auto"/>
                    <w:bottom w:val="none" w:sz="0" w:space="0" w:color="auto"/>
                    <w:right w:val="none" w:sz="0" w:space="0" w:color="auto"/>
                  </w:divBdr>
                </w:div>
                <w:div w:id="1625769540">
                  <w:marLeft w:val="480"/>
                  <w:marRight w:val="0"/>
                  <w:marTop w:val="0"/>
                  <w:marBottom w:val="0"/>
                  <w:divBdr>
                    <w:top w:val="none" w:sz="0" w:space="0" w:color="auto"/>
                    <w:left w:val="none" w:sz="0" w:space="0" w:color="auto"/>
                    <w:bottom w:val="none" w:sz="0" w:space="0" w:color="auto"/>
                    <w:right w:val="none" w:sz="0" w:space="0" w:color="auto"/>
                  </w:divBdr>
                </w:div>
                <w:div w:id="720250057">
                  <w:marLeft w:val="480"/>
                  <w:marRight w:val="0"/>
                  <w:marTop w:val="0"/>
                  <w:marBottom w:val="0"/>
                  <w:divBdr>
                    <w:top w:val="none" w:sz="0" w:space="0" w:color="auto"/>
                    <w:left w:val="none" w:sz="0" w:space="0" w:color="auto"/>
                    <w:bottom w:val="none" w:sz="0" w:space="0" w:color="auto"/>
                    <w:right w:val="none" w:sz="0" w:space="0" w:color="auto"/>
                  </w:divBdr>
                </w:div>
                <w:div w:id="1115447246">
                  <w:marLeft w:val="480"/>
                  <w:marRight w:val="0"/>
                  <w:marTop w:val="0"/>
                  <w:marBottom w:val="0"/>
                  <w:divBdr>
                    <w:top w:val="none" w:sz="0" w:space="0" w:color="auto"/>
                    <w:left w:val="none" w:sz="0" w:space="0" w:color="auto"/>
                    <w:bottom w:val="none" w:sz="0" w:space="0" w:color="auto"/>
                    <w:right w:val="none" w:sz="0" w:space="0" w:color="auto"/>
                  </w:divBdr>
                </w:div>
                <w:div w:id="268662721">
                  <w:marLeft w:val="480"/>
                  <w:marRight w:val="0"/>
                  <w:marTop w:val="0"/>
                  <w:marBottom w:val="0"/>
                  <w:divBdr>
                    <w:top w:val="none" w:sz="0" w:space="0" w:color="auto"/>
                    <w:left w:val="none" w:sz="0" w:space="0" w:color="auto"/>
                    <w:bottom w:val="none" w:sz="0" w:space="0" w:color="auto"/>
                    <w:right w:val="none" w:sz="0" w:space="0" w:color="auto"/>
                  </w:divBdr>
                </w:div>
                <w:div w:id="1584532171">
                  <w:marLeft w:val="480"/>
                  <w:marRight w:val="0"/>
                  <w:marTop w:val="0"/>
                  <w:marBottom w:val="0"/>
                  <w:divBdr>
                    <w:top w:val="none" w:sz="0" w:space="0" w:color="auto"/>
                    <w:left w:val="none" w:sz="0" w:space="0" w:color="auto"/>
                    <w:bottom w:val="none" w:sz="0" w:space="0" w:color="auto"/>
                    <w:right w:val="none" w:sz="0" w:space="0" w:color="auto"/>
                  </w:divBdr>
                </w:div>
              </w:divsChild>
            </w:div>
            <w:div w:id="633366172">
              <w:marLeft w:val="0"/>
              <w:marRight w:val="0"/>
              <w:marTop w:val="0"/>
              <w:marBottom w:val="0"/>
              <w:divBdr>
                <w:top w:val="none" w:sz="0" w:space="0" w:color="auto"/>
                <w:left w:val="none" w:sz="0" w:space="0" w:color="auto"/>
                <w:bottom w:val="none" w:sz="0" w:space="0" w:color="auto"/>
                <w:right w:val="none" w:sz="0" w:space="0" w:color="auto"/>
              </w:divBdr>
              <w:divsChild>
                <w:div w:id="1813135393">
                  <w:marLeft w:val="480"/>
                  <w:marRight w:val="0"/>
                  <w:marTop w:val="0"/>
                  <w:marBottom w:val="0"/>
                  <w:divBdr>
                    <w:top w:val="none" w:sz="0" w:space="0" w:color="auto"/>
                    <w:left w:val="none" w:sz="0" w:space="0" w:color="auto"/>
                    <w:bottom w:val="none" w:sz="0" w:space="0" w:color="auto"/>
                    <w:right w:val="none" w:sz="0" w:space="0" w:color="auto"/>
                  </w:divBdr>
                </w:div>
                <w:div w:id="1014724538">
                  <w:marLeft w:val="480"/>
                  <w:marRight w:val="0"/>
                  <w:marTop w:val="0"/>
                  <w:marBottom w:val="0"/>
                  <w:divBdr>
                    <w:top w:val="none" w:sz="0" w:space="0" w:color="auto"/>
                    <w:left w:val="none" w:sz="0" w:space="0" w:color="auto"/>
                    <w:bottom w:val="none" w:sz="0" w:space="0" w:color="auto"/>
                    <w:right w:val="none" w:sz="0" w:space="0" w:color="auto"/>
                  </w:divBdr>
                </w:div>
                <w:div w:id="1271350400">
                  <w:marLeft w:val="480"/>
                  <w:marRight w:val="0"/>
                  <w:marTop w:val="0"/>
                  <w:marBottom w:val="0"/>
                  <w:divBdr>
                    <w:top w:val="none" w:sz="0" w:space="0" w:color="auto"/>
                    <w:left w:val="none" w:sz="0" w:space="0" w:color="auto"/>
                    <w:bottom w:val="none" w:sz="0" w:space="0" w:color="auto"/>
                    <w:right w:val="none" w:sz="0" w:space="0" w:color="auto"/>
                  </w:divBdr>
                </w:div>
                <w:div w:id="236209654">
                  <w:marLeft w:val="480"/>
                  <w:marRight w:val="0"/>
                  <w:marTop w:val="0"/>
                  <w:marBottom w:val="0"/>
                  <w:divBdr>
                    <w:top w:val="none" w:sz="0" w:space="0" w:color="auto"/>
                    <w:left w:val="none" w:sz="0" w:space="0" w:color="auto"/>
                    <w:bottom w:val="none" w:sz="0" w:space="0" w:color="auto"/>
                    <w:right w:val="none" w:sz="0" w:space="0" w:color="auto"/>
                  </w:divBdr>
                </w:div>
                <w:div w:id="47263102">
                  <w:marLeft w:val="480"/>
                  <w:marRight w:val="0"/>
                  <w:marTop w:val="0"/>
                  <w:marBottom w:val="0"/>
                  <w:divBdr>
                    <w:top w:val="none" w:sz="0" w:space="0" w:color="auto"/>
                    <w:left w:val="none" w:sz="0" w:space="0" w:color="auto"/>
                    <w:bottom w:val="none" w:sz="0" w:space="0" w:color="auto"/>
                    <w:right w:val="none" w:sz="0" w:space="0" w:color="auto"/>
                  </w:divBdr>
                </w:div>
                <w:div w:id="1360551612">
                  <w:marLeft w:val="480"/>
                  <w:marRight w:val="0"/>
                  <w:marTop w:val="0"/>
                  <w:marBottom w:val="0"/>
                  <w:divBdr>
                    <w:top w:val="none" w:sz="0" w:space="0" w:color="auto"/>
                    <w:left w:val="none" w:sz="0" w:space="0" w:color="auto"/>
                    <w:bottom w:val="none" w:sz="0" w:space="0" w:color="auto"/>
                    <w:right w:val="none" w:sz="0" w:space="0" w:color="auto"/>
                  </w:divBdr>
                </w:div>
                <w:div w:id="2137096039">
                  <w:marLeft w:val="480"/>
                  <w:marRight w:val="0"/>
                  <w:marTop w:val="0"/>
                  <w:marBottom w:val="0"/>
                  <w:divBdr>
                    <w:top w:val="none" w:sz="0" w:space="0" w:color="auto"/>
                    <w:left w:val="none" w:sz="0" w:space="0" w:color="auto"/>
                    <w:bottom w:val="none" w:sz="0" w:space="0" w:color="auto"/>
                    <w:right w:val="none" w:sz="0" w:space="0" w:color="auto"/>
                  </w:divBdr>
                </w:div>
                <w:div w:id="855391005">
                  <w:marLeft w:val="480"/>
                  <w:marRight w:val="0"/>
                  <w:marTop w:val="0"/>
                  <w:marBottom w:val="0"/>
                  <w:divBdr>
                    <w:top w:val="none" w:sz="0" w:space="0" w:color="auto"/>
                    <w:left w:val="none" w:sz="0" w:space="0" w:color="auto"/>
                    <w:bottom w:val="none" w:sz="0" w:space="0" w:color="auto"/>
                    <w:right w:val="none" w:sz="0" w:space="0" w:color="auto"/>
                  </w:divBdr>
                </w:div>
                <w:div w:id="1805194037">
                  <w:marLeft w:val="480"/>
                  <w:marRight w:val="0"/>
                  <w:marTop w:val="0"/>
                  <w:marBottom w:val="0"/>
                  <w:divBdr>
                    <w:top w:val="none" w:sz="0" w:space="0" w:color="auto"/>
                    <w:left w:val="none" w:sz="0" w:space="0" w:color="auto"/>
                    <w:bottom w:val="none" w:sz="0" w:space="0" w:color="auto"/>
                    <w:right w:val="none" w:sz="0" w:space="0" w:color="auto"/>
                  </w:divBdr>
                </w:div>
                <w:div w:id="1874076364">
                  <w:marLeft w:val="480"/>
                  <w:marRight w:val="0"/>
                  <w:marTop w:val="0"/>
                  <w:marBottom w:val="0"/>
                  <w:divBdr>
                    <w:top w:val="none" w:sz="0" w:space="0" w:color="auto"/>
                    <w:left w:val="none" w:sz="0" w:space="0" w:color="auto"/>
                    <w:bottom w:val="none" w:sz="0" w:space="0" w:color="auto"/>
                    <w:right w:val="none" w:sz="0" w:space="0" w:color="auto"/>
                  </w:divBdr>
                </w:div>
                <w:div w:id="158811152">
                  <w:marLeft w:val="480"/>
                  <w:marRight w:val="0"/>
                  <w:marTop w:val="0"/>
                  <w:marBottom w:val="0"/>
                  <w:divBdr>
                    <w:top w:val="none" w:sz="0" w:space="0" w:color="auto"/>
                    <w:left w:val="none" w:sz="0" w:space="0" w:color="auto"/>
                    <w:bottom w:val="none" w:sz="0" w:space="0" w:color="auto"/>
                    <w:right w:val="none" w:sz="0" w:space="0" w:color="auto"/>
                  </w:divBdr>
                </w:div>
                <w:div w:id="958032502">
                  <w:marLeft w:val="480"/>
                  <w:marRight w:val="0"/>
                  <w:marTop w:val="0"/>
                  <w:marBottom w:val="0"/>
                  <w:divBdr>
                    <w:top w:val="none" w:sz="0" w:space="0" w:color="auto"/>
                    <w:left w:val="none" w:sz="0" w:space="0" w:color="auto"/>
                    <w:bottom w:val="none" w:sz="0" w:space="0" w:color="auto"/>
                    <w:right w:val="none" w:sz="0" w:space="0" w:color="auto"/>
                  </w:divBdr>
                </w:div>
                <w:div w:id="1772357778">
                  <w:marLeft w:val="480"/>
                  <w:marRight w:val="0"/>
                  <w:marTop w:val="0"/>
                  <w:marBottom w:val="0"/>
                  <w:divBdr>
                    <w:top w:val="none" w:sz="0" w:space="0" w:color="auto"/>
                    <w:left w:val="none" w:sz="0" w:space="0" w:color="auto"/>
                    <w:bottom w:val="none" w:sz="0" w:space="0" w:color="auto"/>
                    <w:right w:val="none" w:sz="0" w:space="0" w:color="auto"/>
                  </w:divBdr>
                </w:div>
                <w:div w:id="1120999839">
                  <w:marLeft w:val="480"/>
                  <w:marRight w:val="0"/>
                  <w:marTop w:val="0"/>
                  <w:marBottom w:val="0"/>
                  <w:divBdr>
                    <w:top w:val="none" w:sz="0" w:space="0" w:color="auto"/>
                    <w:left w:val="none" w:sz="0" w:space="0" w:color="auto"/>
                    <w:bottom w:val="none" w:sz="0" w:space="0" w:color="auto"/>
                    <w:right w:val="none" w:sz="0" w:space="0" w:color="auto"/>
                  </w:divBdr>
                </w:div>
                <w:div w:id="136337619">
                  <w:marLeft w:val="480"/>
                  <w:marRight w:val="0"/>
                  <w:marTop w:val="0"/>
                  <w:marBottom w:val="0"/>
                  <w:divBdr>
                    <w:top w:val="none" w:sz="0" w:space="0" w:color="auto"/>
                    <w:left w:val="none" w:sz="0" w:space="0" w:color="auto"/>
                    <w:bottom w:val="none" w:sz="0" w:space="0" w:color="auto"/>
                    <w:right w:val="none" w:sz="0" w:space="0" w:color="auto"/>
                  </w:divBdr>
                </w:div>
                <w:div w:id="935140287">
                  <w:marLeft w:val="480"/>
                  <w:marRight w:val="0"/>
                  <w:marTop w:val="0"/>
                  <w:marBottom w:val="0"/>
                  <w:divBdr>
                    <w:top w:val="none" w:sz="0" w:space="0" w:color="auto"/>
                    <w:left w:val="none" w:sz="0" w:space="0" w:color="auto"/>
                    <w:bottom w:val="none" w:sz="0" w:space="0" w:color="auto"/>
                    <w:right w:val="none" w:sz="0" w:space="0" w:color="auto"/>
                  </w:divBdr>
                </w:div>
                <w:div w:id="96562251">
                  <w:marLeft w:val="480"/>
                  <w:marRight w:val="0"/>
                  <w:marTop w:val="0"/>
                  <w:marBottom w:val="0"/>
                  <w:divBdr>
                    <w:top w:val="none" w:sz="0" w:space="0" w:color="auto"/>
                    <w:left w:val="none" w:sz="0" w:space="0" w:color="auto"/>
                    <w:bottom w:val="none" w:sz="0" w:space="0" w:color="auto"/>
                    <w:right w:val="none" w:sz="0" w:space="0" w:color="auto"/>
                  </w:divBdr>
                </w:div>
                <w:div w:id="546989869">
                  <w:marLeft w:val="480"/>
                  <w:marRight w:val="0"/>
                  <w:marTop w:val="0"/>
                  <w:marBottom w:val="0"/>
                  <w:divBdr>
                    <w:top w:val="none" w:sz="0" w:space="0" w:color="auto"/>
                    <w:left w:val="none" w:sz="0" w:space="0" w:color="auto"/>
                    <w:bottom w:val="none" w:sz="0" w:space="0" w:color="auto"/>
                    <w:right w:val="none" w:sz="0" w:space="0" w:color="auto"/>
                  </w:divBdr>
                </w:div>
                <w:div w:id="1398478379">
                  <w:marLeft w:val="480"/>
                  <w:marRight w:val="0"/>
                  <w:marTop w:val="0"/>
                  <w:marBottom w:val="0"/>
                  <w:divBdr>
                    <w:top w:val="none" w:sz="0" w:space="0" w:color="auto"/>
                    <w:left w:val="none" w:sz="0" w:space="0" w:color="auto"/>
                    <w:bottom w:val="none" w:sz="0" w:space="0" w:color="auto"/>
                    <w:right w:val="none" w:sz="0" w:space="0" w:color="auto"/>
                  </w:divBdr>
                </w:div>
                <w:div w:id="1969049789">
                  <w:marLeft w:val="480"/>
                  <w:marRight w:val="0"/>
                  <w:marTop w:val="0"/>
                  <w:marBottom w:val="0"/>
                  <w:divBdr>
                    <w:top w:val="none" w:sz="0" w:space="0" w:color="auto"/>
                    <w:left w:val="none" w:sz="0" w:space="0" w:color="auto"/>
                    <w:bottom w:val="none" w:sz="0" w:space="0" w:color="auto"/>
                    <w:right w:val="none" w:sz="0" w:space="0" w:color="auto"/>
                  </w:divBdr>
                </w:div>
                <w:div w:id="246233953">
                  <w:marLeft w:val="480"/>
                  <w:marRight w:val="0"/>
                  <w:marTop w:val="0"/>
                  <w:marBottom w:val="0"/>
                  <w:divBdr>
                    <w:top w:val="none" w:sz="0" w:space="0" w:color="auto"/>
                    <w:left w:val="none" w:sz="0" w:space="0" w:color="auto"/>
                    <w:bottom w:val="none" w:sz="0" w:space="0" w:color="auto"/>
                    <w:right w:val="none" w:sz="0" w:space="0" w:color="auto"/>
                  </w:divBdr>
                </w:div>
                <w:div w:id="26874766">
                  <w:marLeft w:val="480"/>
                  <w:marRight w:val="0"/>
                  <w:marTop w:val="0"/>
                  <w:marBottom w:val="0"/>
                  <w:divBdr>
                    <w:top w:val="none" w:sz="0" w:space="0" w:color="auto"/>
                    <w:left w:val="none" w:sz="0" w:space="0" w:color="auto"/>
                    <w:bottom w:val="none" w:sz="0" w:space="0" w:color="auto"/>
                    <w:right w:val="none" w:sz="0" w:space="0" w:color="auto"/>
                  </w:divBdr>
                </w:div>
                <w:div w:id="964851679">
                  <w:marLeft w:val="480"/>
                  <w:marRight w:val="0"/>
                  <w:marTop w:val="0"/>
                  <w:marBottom w:val="0"/>
                  <w:divBdr>
                    <w:top w:val="none" w:sz="0" w:space="0" w:color="auto"/>
                    <w:left w:val="none" w:sz="0" w:space="0" w:color="auto"/>
                    <w:bottom w:val="none" w:sz="0" w:space="0" w:color="auto"/>
                    <w:right w:val="none" w:sz="0" w:space="0" w:color="auto"/>
                  </w:divBdr>
                </w:div>
                <w:div w:id="1114790755">
                  <w:marLeft w:val="480"/>
                  <w:marRight w:val="0"/>
                  <w:marTop w:val="0"/>
                  <w:marBottom w:val="0"/>
                  <w:divBdr>
                    <w:top w:val="none" w:sz="0" w:space="0" w:color="auto"/>
                    <w:left w:val="none" w:sz="0" w:space="0" w:color="auto"/>
                    <w:bottom w:val="none" w:sz="0" w:space="0" w:color="auto"/>
                    <w:right w:val="none" w:sz="0" w:space="0" w:color="auto"/>
                  </w:divBdr>
                </w:div>
                <w:div w:id="344594847">
                  <w:marLeft w:val="480"/>
                  <w:marRight w:val="0"/>
                  <w:marTop w:val="0"/>
                  <w:marBottom w:val="0"/>
                  <w:divBdr>
                    <w:top w:val="none" w:sz="0" w:space="0" w:color="auto"/>
                    <w:left w:val="none" w:sz="0" w:space="0" w:color="auto"/>
                    <w:bottom w:val="none" w:sz="0" w:space="0" w:color="auto"/>
                    <w:right w:val="none" w:sz="0" w:space="0" w:color="auto"/>
                  </w:divBdr>
                </w:div>
                <w:div w:id="1760248045">
                  <w:marLeft w:val="480"/>
                  <w:marRight w:val="0"/>
                  <w:marTop w:val="0"/>
                  <w:marBottom w:val="0"/>
                  <w:divBdr>
                    <w:top w:val="none" w:sz="0" w:space="0" w:color="auto"/>
                    <w:left w:val="none" w:sz="0" w:space="0" w:color="auto"/>
                    <w:bottom w:val="none" w:sz="0" w:space="0" w:color="auto"/>
                    <w:right w:val="none" w:sz="0" w:space="0" w:color="auto"/>
                  </w:divBdr>
                </w:div>
                <w:div w:id="1424647986">
                  <w:marLeft w:val="480"/>
                  <w:marRight w:val="0"/>
                  <w:marTop w:val="0"/>
                  <w:marBottom w:val="0"/>
                  <w:divBdr>
                    <w:top w:val="none" w:sz="0" w:space="0" w:color="auto"/>
                    <w:left w:val="none" w:sz="0" w:space="0" w:color="auto"/>
                    <w:bottom w:val="none" w:sz="0" w:space="0" w:color="auto"/>
                    <w:right w:val="none" w:sz="0" w:space="0" w:color="auto"/>
                  </w:divBdr>
                </w:div>
                <w:div w:id="305552310">
                  <w:marLeft w:val="480"/>
                  <w:marRight w:val="0"/>
                  <w:marTop w:val="0"/>
                  <w:marBottom w:val="0"/>
                  <w:divBdr>
                    <w:top w:val="none" w:sz="0" w:space="0" w:color="auto"/>
                    <w:left w:val="none" w:sz="0" w:space="0" w:color="auto"/>
                    <w:bottom w:val="none" w:sz="0" w:space="0" w:color="auto"/>
                    <w:right w:val="none" w:sz="0" w:space="0" w:color="auto"/>
                  </w:divBdr>
                </w:div>
                <w:div w:id="1785269863">
                  <w:marLeft w:val="480"/>
                  <w:marRight w:val="0"/>
                  <w:marTop w:val="0"/>
                  <w:marBottom w:val="0"/>
                  <w:divBdr>
                    <w:top w:val="none" w:sz="0" w:space="0" w:color="auto"/>
                    <w:left w:val="none" w:sz="0" w:space="0" w:color="auto"/>
                    <w:bottom w:val="none" w:sz="0" w:space="0" w:color="auto"/>
                    <w:right w:val="none" w:sz="0" w:space="0" w:color="auto"/>
                  </w:divBdr>
                </w:div>
                <w:div w:id="519704761">
                  <w:marLeft w:val="480"/>
                  <w:marRight w:val="0"/>
                  <w:marTop w:val="0"/>
                  <w:marBottom w:val="0"/>
                  <w:divBdr>
                    <w:top w:val="none" w:sz="0" w:space="0" w:color="auto"/>
                    <w:left w:val="none" w:sz="0" w:space="0" w:color="auto"/>
                    <w:bottom w:val="none" w:sz="0" w:space="0" w:color="auto"/>
                    <w:right w:val="none" w:sz="0" w:space="0" w:color="auto"/>
                  </w:divBdr>
                </w:div>
                <w:div w:id="93481056">
                  <w:marLeft w:val="480"/>
                  <w:marRight w:val="0"/>
                  <w:marTop w:val="0"/>
                  <w:marBottom w:val="0"/>
                  <w:divBdr>
                    <w:top w:val="none" w:sz="0" w:space="0" w:color="auto"/>
                    <w:left w:val="none" w:sz="0" w:space="0" w:color="auto"/>
                    <w:bottom w:val="none" w:sz="0" w:space="0" w:color="auto"/>
                    <w:right w:val="none" w:sz="0" w:space="0" w:color="auto"/>
                  </w:divBdr>
                </w:div>
                <w:div w:id="1127774515">
                  <w:marLeft w:val="480"/>
                  <w:marRight w:val="0"/>
                  <w:marTop w:val="0"/>
                  <w:marBottom w:val="0"/>
                  <w:divBdr>
                    <w:top w:val="none" w:sz="0" w:space="0" w:color="auto"/>
                    <w:left w:val="none" w:sz="0" w:space="0" w:color="auto"/>
                    <w:bottom w:val="none" w:sz="0" w:space="0" w:color="auto"/>
                    <w:right w:val="none" w:sz="0" w:space="0" w:color="auto"/>
                  </w:divBdr>
                </w:div>
                <w:div w:id="905724754">
                  <w:marLeft w:val="480"/>
                  <w:marRight w:val="0"/>
                  <w:marTop w:val="0"/>
                  <w:marBottom w:val="0"/>
                  <w:divBdr>
                    <w:top w:val="none" w:sz="0" w:space="0" w:color="auto"/>
                    <w:left w:val="none" w:sz="0" w:space="0" w:color="auto"/>
                    <w:bottom w:val="none" w:sz="0" w:space="0" w:color="auto"/>
                    <w:right w:val="none" w:sz="0" w:space="0" w:color="auto"/>
                  </w:divBdr>
                </w:div>
                <w:div w:id="1179545512">
                  <w:marLeft w:val="480"/>
                  <w:marRight w:val="0"/>
                  <w:marTop w:val="0"/>
                  <w:marBottom w:val="0"/>
                  <w:divBdr>
                    <w:top w:val="none" w:sz="0" w:space="0" w:color="auto"/>
                    <w:left w:val="none" w:sz="0" w:space="0" w:color="auto"/>
                    <w:bottom w:val="none" w:sz="0" w:space="0" w:color="auto"/>
                    <w:right w:val="none" w:sz="0" w:space="0" w:color="auto"/>
                  </w:divBdr>
                </w:div>
                <w:div w:id="682633539">
                  <w:marLeft w:val="480"/>
                  <w:marRight w:val="0"/>
                  <w:marTop w:val="0"/>
                  <w:marBottom w:val="0"/>
                  <w:divBdr>
                    <w:top w:val="none" w:sz="0" w:space="0" w:color="auto"/>
                    <w:left w:val="none" w:sz="0" w:space="0" w:color="auto"/>
                    <w:bottom w:val="none" w:sz="0" w:space="0" w:color="auto"/>
                    <w:right w:val="none" w:sz="0" w:space="0" w:color="auto"/>
                  </w:divBdr>
                </w:div>
                <w:div w:id="254218312">
                  <w:marLeft w:val="480"/>
                  <w:marRight w:val="0"/>
                  <w:marTop w:val="0"/>
                  <w:marBottom w:val="0"/>
                  <w:divBdr>
                    <w:top w:val="none" w:sz="0" w:space="0" w:color="auto"/>
                    <w:left w:val="none" w:sz="0" w:space="0" w:color="auto"/>
                    <w:bottom w:val="none" w:sz="0" w:space="0" w:color="auto"/>
                    <w:right w:val="none" w:sz="0" w:space="0" w:color="auto"/>
                  </w:divBdr>
                </w:div>
                <w:div w:id="478963336">
                  <w:marLeft w:val="480"/>
                  <w:marRight w:val="0"/>
                  <w:marTop w:val="0"/>
                  <w:marBottom w:val="0"/>
                  <w:divBdr>
                    <w:top w:val="none" w:sz="0" w:space="0" w:color="auto"/>
                    <w:left w:val="none" w:sz="0" w:space="0" w:color="auto"/>
                    <w:bottom w:val="none" w:sz="0" w:space="0" w:color="auto"/>
                    <w:right w:val="none" w:sz="0" w:space="0" w:color="auto"/>
                  </w:divBdr>
                </w:div>
                <w:div w:id="528494944">
                  <w:marLeft w:val="480"/>
                  <w:marRight w:val="0"/>
                  <w:marTop w:val="0"/>
                  <w:marBottom w:val="0"/>
                  <w:divBdr>
                    <w:top w:val="none" w:sz="0" w:space="0" w:color="auto"/>
                    <w:left w:val="none" w:sz="0" w:space="0" w:color="auto"/>
                    <w:bottom w:val="none" w:sz="0" w:space="0" w:color="auto"/>
                    <w:right w:val="none" w:sz="0" w:space="0" w:color="auto"/>
                  </w:divBdr>
                </w:div>
                <w:div w:id="1349939988">
                  <w:marLeft w:val="480"/>
                  <w:marRight w:val="0"/>
                  <w:marTop w:val="0"/>
                  <w:marBottom w:val="0"/>
                  <w:divBdr>
                    <w:top w:val="none" w:sz="0" w:space="0" w:color="auto"/>
                    <w:left w:val="none" w:sz="0" w:space="0" w:color="auto"/>
                    <w:bottom w:val="none" w:sz="0" w:space="0" w:color="auto"/>
                    <w:right w:val="none" w:sz="0" w:space="0" w:color="auto"/>
                  </w:divBdr>
                </w:div>
                <w:div w:id="2031951496">
                  <w:marLeft w:val="480"/>
                  <w:marRight w:val="0"/>
                  <w:marTop w:val="0"/>
                  <w:marBottom w:val="0"/>
                  <w:divBdr>
                    <w:top w:val="none" w:sz="0" w:space="0" w:color="auto"/>
                    <w:left w:val="none" w:sz="0" w:space="0" w:color="auto"/>
                    <w:bottom w:val="none" w:sz="0" w:space="0" w:color="auto"/>
                    <w:right w:val="none" w:sz="0" w:space="0" w:color="auto"/>
                  </w:divBdr>
                </w:div>
                <w:div w:id="1682658305">
                  <w:marLeft w:val="480"/>
                  <w:marRight w:val="0"/>
                  <w:marTop w:val="0"/>
                  <w:marBottom w:val="0"/>
                  <w:divBdr>
                    <w:top w:val="none" w:sz="0" w:space="0" w:color="auto"/>
                    <w:left w:val="none" w:sz="0" w:space="0" w:color="auto"/>
                    <w:bottom w:val="none" w:sz="0" w:space="0" w:color="auto"/>
                    <w:right w:val="none" w:sz="0" w:space="0" w:color="auto"/>
                  </w:divBdr>
                </w:div>
                <w:div w:id="1556163227">
                  <w:marLeft w:val="480"/>
                  <w:marRight w:val="0"/>
                  <w:marTop w:val="0"/>
                  <w:marBottom w:val="0"/>
                  <w:divBdr>
                    <w:top w:val="none" w:sz="0" w:space="0" w:color="auto"/>
                    <w:left w:val="none" w:sz="0" w:space="0" w:color="auto"/>
                    <w:bottom w:val="none" w:sz="0" w:space="0" w:color="auto"/>
                    <w:right w:val="none" w:sz="0" w:space="0" w:color="auto"/>
                  </w:divBdr>
                </w:div>
                <w:div w:id="421803513">
                  <w:marLeft w:val="480"/>
                  <w:marRight w:val="0"/>
                  <w:marTop w:val="0"/>
                  <w:marBottom w:val="0"/>
                  <w:divBdr>
                    <w:top w:val="none" w:sz="0" w:space="0" w:color="auto"/>
                    <w:left w:val="none" w:sz="0" w:space="0" w:color="auto"/>
                    <w:bottom w:val="none" w:sz="0" w:space="0" w:color="auto"/>
                    <w:right w:val="none" w:sz="0" w:space="0" w:color="auto"/>
                  </w:divBdr>
                </w:div>
                <w:div w:id="477302277">
                  <w:marLeft w:val="480"/>
                  <w:marRight w:val="0"/>
                  <w:marTop w:val="0"/>
                  <w:marBottom w:val="0"/>
                  <w:divBdr>
                    <w:top w:val="none" w:sz="0" w:space="0" w:color="auto"/>
                    <w:left w:val="none" w:sz="0" w:space="0" w:color="auto"/>
                    <w:bottom w:val="none" w:sz="0" w:space="0" w:color="auto"/>
                    <w:right w:val="none" w:sz="0" w:space="0" w:color="auto"/>
                  </w:divBdr>
                </w:div>
                <w:div w:id="1845976182">
                  <w:marLeft w:val="480"/>
                  <w:marRight w:val="0"/>
                  <w:marTop w:val="0"/>
                  <w:marBottom w:val="0"/>
                  <w:divBdr>
                    <w:top w:val="none" w:sz="0" w:space="0" w:color="auto"/>
                    <w:left w:val="none" w:sz="0" w:space="0" w:color="auto"/>
                    <w:bottom w:val="none" w:sz="0" w:space="0" w:color="auto"/>
                    <w:right w:val="none" w:sz="0" w:space="0" w:color="auto"/>
                  </w:divBdr>
                </w:div>
                <w:div w:id="1279722407">
                  <w:marLeft w:val="480"/>
                  <w:marRight w:val="0"/>
                  <w:marTop w:val="0"/>
                  <w:marBottom w:val="0"/>
                  <w:divBdr>
                    <w:top w:val="none" w:sz="0" w:space="0" w:color="auto"/>
                    <w:left w:val="none" w:sz="0" w:space="0" w:color="auto"/>
                    <w:bottom w:val="none" w:sz="0" w:space="0" w:color="auto"/>
                    <w:right w:val="none" w:sz="0" w:space="0" w:color="auto"/>
                  </w:divBdr>
                </w:div>
                <w:div w:id="745419361">
                  <w:marLeft w:val="480"/>
                  <w:marRight w:val="0"/>
                  <w:marTop w:val="0"/>
                  <w:marBottom w:val="0"/>
                  <w:divBdr>
                    <w:top w:val="none" w:sz="0" w:space="0" w:color="auto"/>
                    <w:left w:val="none" w:sz="0" w:space="0" w:color="auto"/>
                    <w:bottom w:val="none" w:sz="0" w:space="0" w:color="auto"/>
                    <w:right w:val="none" w:sz="0" w:space="0" w:color="auto"/>
                  </w:divBdr>
                </w:div>
                <w:div w:id="948508314">
                  <w:marLeft w:val="480"/>
                  <w:marRight w:val="0"/>
                  <w:marTop w:val="0"/>
                  <w:marBottom w:val="0"/>
                  <w:divBdr>
                    <w:top w:val="none" w:sz="0" w:space="0" w:color="auto"/>
                    <w:left w:val="none" w:sz="0" w:space="0" w:color="auto"/>
                    <w:bottom w:val="none" w:sz="0" w:space="0" w:color="auto"/>
                    <w:right w:val="none" w:sz="0" w:space="0" w:color="auto"/>
                  </w:divBdr>
                </w:div>
                <w:div w:id="388654443">
                  <w:marLeft w:val="480"/>
                  <w:marRight w:val="0"/>
                  <w:marTop w:val="0"/>
                  <w:marBottom w:val="0"/>
                  <w:divBdr>
                    <w:top w:val="none" w:sz="0" w:space="0" w:color="auto"/>
                    <w:left w:val="none" w:sz="0" w:space="0" w:color="auto"/>
                    <w:bottom w:val="none" w:sz="0" w:space="0" w:color="auto"/>
                    <w:right w:val="none" w:sz="0" w:space="0" w:color="auto"/>
                  </w:divBdr>
                </w:div>
                <w:div w:id="1634558069">
                  <w:marLeft w:val="480"/>
                  <w:marRight w:val="0"/>
                  <w:marTop w:val="0"/>
                  <w:marBottom w:val="0"/>
                  <w:divBdr>
                    <w:top w:val="none" w:sz="0" w:space="0" w:color="auto"/>
                    <w:left w:val="none" w:sz="0" w:space="0" w:color="auto"/>
                    <w:bottom w:val="none" w:sz="0" w:space="0" w:color="auto"/>
                    <w:right w:val="none" w:sz="0" w:space="0" w:color="auto"/>
                  </w:divBdr>
                </w:div>
                <w:div w:id="5526177">
                  <w:marLeft w:val="480"/>
                  <w:marRight w:val="0"/>
                  <w:marTop w:val="0"/>
                  <w:marBottom w:val="0"/>
                  <w:divBdr>
                    <w:top w:val="none" w:sz="0" w:space="0" w:color="auto"/>
                    <w:left w:val="none" w:sz="0" w:space="0" w:color="auto"/>
                    <w:bottom w:val="none" w:sz="0" w:space="0" w:color="auto"/>
                    <w:right w:val="none" w:sz="0" w:space="0" w:color="auto"/>
                  </w:divBdr>
                </w:div>
                <w:div w:id="123471305">
                  <w:marLeft w:val="480"/>
                  <w:marRight w:val="0"/>
                  <w:marTop w:val="0"/>
                  <w:marBottom w:val="0"/>
                  <w:divBdr>
                    <w:top w:val="none" w:sz="0" w:space="0" w:color="auto"/>
                    <w:left w:val="none" w:sz="0" w:space="0" w:color="auto"/>
                    <w:bottom w:val="none" w:sz="0" w:space="0" w:color="auto"/>
                    <w:right w:val="none" w:sz="0" w:space="0" w:color="auto"/>
                  </w:divBdr>
                </w:div>
                <w:div w:id="1915776756">
                  <w:marLeft w:val="480"/>
                  <w:marRight w:val="0"/>
                  <w:marTop w:val="0"/>
                  <w:marBottom w:val="0"/>
                  <w:divBdr>
                    <w:top w:val="none" w:sz="0" w:space="0" w:color="auto"/>
                    <w:left w:val="none" w:sz="0" w:space="0" w:color="auto"/>
                    <w:bottom w:val="none" w:sz="0" w:space="0" w:color="auto"/>
                    <w:right w:val="none" w:sz="0" w:space="0" w:color="auto"/>
                  </w:divBdr>
                </w:div>
                <w:div w:id="830756578">
                  <w:marLeft w:val="480"/>
                  <w:marRight w:val="0"/>
                  <w:marTop w:val="0"/>
                  <w:marBottom w:val="0"/>
                  <w:divBdr>
                    <w:top w:val="none" w:sz="0" w:space="0" w:color="auto"/>
                    <w:left w:val="none" w:sz="0" w:space="0" w:color="auto"/>
                    <w:bottom w:val="none" w:sz="0" w:space="0" w:color="auto"/>
                    <w:right w:val="none" w:sz="0" w:space="0" w:color="auto"/>
                  </w:divBdr>
                </w:div>
                <w:div w:id="1154954206">
                  <w:marLeft w:val="480"/>
                  <w:marRight w:val="0"/>
                  <w:marTop w:val="0"/>
                  <w:marBottom w:val="0"/>
                  <w:divBdr>
                    <w:top w:val="none" w:sz="0" w:space="0" w:color="auto"/>
                    <w:left w:val="none" w:sz="0" w:space="0" w:color="auto"/>
                    <w:bottom w:val="none" w:sz="0" w:space="0" w:color="auto"/>
                    <w:right w:val="none" w:sz="0" w:space="0" w:color="auto"/>
                  </w:divBdr>
                </w:div>
                <w:div w:id="1940941243">
                  <w:marLeft w:val="480"/>
                  <w:marRight w:val="0"/>
                  <w:marTop w:val="0"/>
                  <w:marBottom w:val="0"/>
                  <w:divBdr>
                    <w:top w:val="none" w:sz="0" w:space="0" w:color="auto"/>
                    <w:left w:val="none" w:sz="0" w:space="0" w:color="auto"/>
                    <w:bottom w:val="none" w:sz="0" w:space="0" w:color="auto"/>
                    <w:right w:val="none" w:sz="0" w:space="0" w:color="auto"/>
                  </w:divBdr>
                </w:div>
                <w:div w:id="1344865495">
                  <w:marLeft w:val="480"/>
                  <w:marRight w:val="0"/>
                  <w:marTop w:val="0"/>
                  <w:marBottom w:val="0"/>
                  <w:divBdr>
                    <w:top w:val="none" w:sz="0" w:space="0" w:color="auto"/>
                    <w:left w:val="none" w:sz="0" w:space="0" w:color="auto"/>
                    <w:bottom w:val="none" w:sz="0" w:space="0" w:color="auto"/>
                    <w:right w:val="none" w:sz="0" w:space="0" w:color="auto"/>
                  </w:divBdr>
                </w:div>
                <w:div w:id="1203597976">
                  <w:marLeft w:val="480"/>
                  <w:marRight w:val="0"/>
                  <w:marTop w:val="0"/>
                  <w:marBottom w:val="0"/>
                  <w:divBdr>
                    <w:top w:val="none" w:sz="0" w:space="0" w:color="auto"/>
                    <w:left w:val="none" w:sz="0" w:space="0" w:color="auto"/>
                    <w:bottom w:val="none" w:sz="0" w:space="0" w:color="auto"/>
                    <w:right w:val="none" w:sz="0" w:space="0" w:color="auto"/>
                  </w:divBdr>
                </w:div>
                <w:div w:id="1656255776">
                  <w:marLeft w:val="480"/>
                  <w:marRight w:val="0"/>
                  <w:marTop w:val="0"/>
                  <w:marBottom w:val="0"/>
                  <w:divBdr>
                    <w:top w:val="none" w:sz="0" w:space="0" w:color="auto"/>
                    <w:left w:val="none" w:sz="0" w:space="0" w:color="auto"/>
                    <w:bottom w:val="none" w:sz="0" w:space="0" w:color="auto"/>
                    <w:right w:val="none" w:sz="0" w:space="0" w:color="auto"/>
                  </w:divBdr>
                </w:div>
                <w:div w:id="95835919">
                  <w:marLeft w:val="480"/>
                  <w:marRight w:val="0"/>
                  <w:marTop w:val="0"/>
                  <w:marBottom w:val="0"/>
                  <w:divBdr>
                    <w:top w:val="none" w:sz="0" w:space="0" w:color="auto"/>
                    <w:left w:val="none" w:sz="0" w:space="0" w:color="auto"/>
                    <w:bottom w:val="none" w:sz="0" w:space="0" w:color="auto"/>
                    <w:right w:val="none" w:sz="0" w:space="0" w:color="auto"/>
                  </w:divBdr>
                </w:div>
                <w:div w:id="81755833">
                  <w:marLeft w:val="480"/>
                  <w:marRight w:val="0"/>
                  <w:marTop w:val="0"/>
                  <w:marBottom w:val="0"/>
                  <w:divBdr>
                    <w:top w:val="none" w:sz="0" w:space="0" w:color="auto"/>
                    <w:left w:val="none" w:sz="0" w:space="0" w:color="auto"/>
                    <w:bottom w:val="none" w:sz="0" w:space="0" w:color="auto"/>
                    <w:right w:val="none" w:sz="0" w:space="0" w:color="auto"/>
                  </w:divBdr>
                </w:div>
                <w:div w:id="914582790">
                  <w:marLeft w:val="480"/>
                  <w:marRight w:val="0"/>
                  <w:marTop w:val="0"/>
                  <w:marBottom w:val="0"/>
                  <w:divBdr>
                    <w:top w:val="none" w:sz="0" w:space="0" w:color="auto"/>
                    <w:left w:val="none" w:sz="0" w:space="0" w:color="auto"/>
                    <w:bottom w:val="none" w:sz="0" w:space="0" w:color="auto"/>
                    <w:right w:val="none" w:sz="0" w:space="0" w:color="auto"/>
                  </w:divBdr>
                </w:div>
                <w:div w:id="785393878">
                  <w:marLeft w:val="480"/>
                  <w:marRight w:val="0"/>
                  <w:marTop w:val="0"/>
                  <w:marBottom w:val="0"/>
                  <w:divBdr>
                    <w:top w:val="none" w:sz="0" w:space="0" w:color="auto"/>
                    <w:left w:val="none" w:sz="0" w:space="0" w:color="auto"/>
                    <w:bottom w:val="none" w:sz="0" w:space="0" w:color="auto"/>
                    <w:right w:val="none" w:sz="0" w:space="0" w:color="auto"/>
                  </w:divBdr>
                </w:div>
                <w:div w:id="872501691">
                  <w:marLeft w:val="480"/>
                  <w:marRight w:val="0"/>
                  <w:marTop w:val="0"/>
                  <w:marBottom w:val="0"/>
                  <w:divBdr>
                    <w:top w:val="none" w:sz="0" w:space="0" w:color="auto"/>
                    <w:left w:val="none" w:sz="0" w:space="0" w:color="auto"/>
                    <w:bottom w:val="none" w:sz="0" w:space="0" w:color="auto"/>
                    <w:right w:val="none" w:sz="0" w:space="0" w:color="auto"/>
                  </w:divBdr>
                </w:div>
                <w:div w:id="488833046">
                  <w:marLeft w:val="480"/>
                  <w:marRight w:val="0"/>
                  <w:marTop w:val="0"/>
                  <w:marBottom w:val="0"/>
                  <w:divBdr>
                    <w:top w:val="none" w:sz="0" w:space="0" w:color="auto"/>
                    <w:left w:val="none" w:sz="0" w:space="0" w:color="auto"/>
                    <w:bottom w:val="none" w:sz="0" w:space="0" w:color="auto"/>
                    <w:right w:val="none" w:sz="0" w:space="0" w:color="auto"/>
                  </w:divBdr>
                </w:div>
                <w:div w:id="1106387157">
                  <w:marLeft w:val="480"/>
                  <w:marRight w:val="0"/>
                  <w:marTop w:val="0"/>
                  <w:marBottom w:val="0"/>
                  <w:divBdr>
                    <w:top w:val="none" w:sz="0" w:space="0" w:color="auto"/>
                    <w:left w:val="none" w:sz="0" w:space="0" w:color="auto"/>
                    <w:bottom w:val="none" w:sz="0" w:space="0" w:color="auto"/>
                    <w:right w:val="none" w:sz="0" w:space="0" w:color="auto"/>
                  </w:divBdr>
                </w:div>
                <w:div w:id="230774402">
                  <w:marLeft w:val="480"/>
                  <w:marRight w:val="0"/>
                  <w:marTop w:val="0"/>
                  <w:marBottom w:val="0"/>
                  <w:divBdr>
                    <w:top w:val="none" w:sz="0" w:space="0" w:color="auto"/>
                    <w:left w:val="none" w:sz="0" w:space="0" w:color="auto"/>
                    <w:bottom w:val="none" w:sz="0" w:space="0" w:color="auto"/>
                    <w:right w:val="none" w:sz="0" w:space="0" w:color="auto"/>
                  </w:divBdr>
                </w:div>
                <w:div w:id="1635941501">
                  <w:marLeft w:val="480"/>
                  <w:marRight w:val="0"/>
                  <w:marTop w:val="0"/>
                  <w:marBottom w:val="0"/>
                  <w:divBdr>
                    <w:top w:val="none" w:sz="0" w:space="0" w:color="auto"/>
                    <w:left w:val="none" w:sz="0" w:space="0" w:color="auto"/>
                    <w:bottom w:val="none" w:sz="0" w:space="0" w:color="auto"/>
                    <w:right w:val="none" w:sz="0" w:space="0" w:color="auto"/>
                  </w:divBdr>
                </w:div>
                <w:div w:id="1772552638">
                  <w:marLeft w:val="480"/>
                  <w:marRight w:val="0"/>
                  <w:marTop w:val="0"/>
                  <w:marBottom w:val="0"/>
                  <w:divBdr>
                    <w:top w:val="none" w:sz="0" w:space="0" w:color="auto"/>
                    <w:left w:val="none" w:sz="0" w:space="0" w:color="auto"/>
                    <w:bottom w:val="none" w:sz="0" w:space="0" w:color="auto"/>
                    <w:right w:val="none" w:sz="0" w:space="0" w:color="auto"/>
                  </w:divBdr>
                </w:div>
                <w:div w:id="1591700241">
                  <w:marLeft w:val="480"/>
                  <w:marRight w:val="0"/>
                  <w:marTop w:val="0"/>
                  <w:marBottom w:val="0"/>
                  <w:divBdr>
                    <w:top w:val="none" w:sz="0" w:space="0" w:color="auto"/>
                    <w:left w:val="none" w:sz="0" w:space="0" w:color="auto"/>
                    <w:bottom w:val="none" w:sz="0" w:space="0" w:color="auto"/>
                    <w:right w:val="none" w:sz="0" w:space="0" w:color="auto"/>
                  </w:divBdr>
                </w:div>
                <w:div w:id="452870498">
                  <w:marLeft w:val="480"/>
                  <w:marRight w:val="0"/>
                  <w:marTop w:val="0"/>
                  <w:marBottom w:val="0"/>
                  <w:divBdr>
                    <w:top w:val="none" w:sz="0" w:space="0" w:color="auto"/>
                    <w:left w:val="none" w:sz="0" w:space="0" w:color="auto"/>
                    <w:bottom w:val="none" w:sz="0" w:space="0" w:color="auto"/>
                    <w:right w:val="none" w:sz="0" w:space="0" w:color="auto"/>
                  </w:divBdr>
                </w:div>
                <w:div w:id="1481384557">
                  <w:marLeft w:val="480"/>
                  <w:marRight w:val="0"/>
                  <w:marTop w:val="0"/>
                  <w:marBottom w:val="0"/>
                  <w:divBdr>
                    <w:top w:val="none" w:sz="0" w:space="0" w:color="auto"/>
                    <w:left w:val="none" w:sz="0" w:space="0" w:color="auto"/>
                    <w:bottom w:val="none" w:sz="0" w:space="0" w:color="auto"/>
                    <w:right w:val="none" w:sz="0" w:space="0" w:color="auto"/>
                  </w:divBdr>
                </w:div>
                <w:div w:id="1031229223">
                  <w:marLeft w:val="480"/>
                  <w:marRight w:val="0"/>
                  <w:marTop w:val="0"/>
                  <w:marBottom w:val="0"/>
                  <w:divBdr>
                    <w:top w:val="none" w:sz="0" w:space="0" w:color="auto"/>
                    <w:left w:val="none" w:sz="0" w:space="0" w:color="auto"/>
                    <w:bottom w:val="none" w:sz="0" w:space="0" w:color="auto"/>
                    <w:right w:val="none" w:sz="0" w:space="0" w:color="auto"/>
                  </w:divBdr>
                </w:div>
                <w:div w:id="833183191">
                  <w:marLeft w:val="480"/>
                  <w:marRight w:val="0"/>
                  <w:marTop w:val="0"/>
                  <w:marBottom w:val="0"/>
                  <w:divBdr>
                    <w:top w:val="none" w:sz="0" w:space="0" w:color="auto"/>
                    <w:left w:val="none" w:sz="0" w:space="0" w:color="auto"/>
                    <w:bottom w:val="none" w:sz="0" w:space="0" w:color="auto"/>
                    <w:right w:val="none" w:sz="0" w:space="0" w:color="auto"/>
                  </w:divBdr>
                </w:div>
              </w:divsChild>
            </w:div>
            <w:div w:id="1390956877">
              <w:marLeft w:val="0"/>
              <w:marRight w:val="0"/>
              <w:marTop w:val="0"/>
              <w:marBottom w:val="0"/>
              <w:divBdr>
                <w:top w:val="none" w:sz="0" w:space="0" w:color="auto"/>
                <w:left w:val="none" w:sz="0" w:space="0" w:color="auto"/>
                <w:bottom w:val="none" w:sz="0" w:space="0" w:color="auto"/>
                <w:right w:val="none" w:sz="0" w:space="0" w:color="auto"/>
              </w:divBdr>
              <w:divsChild>
                <w:div w:id="884758775">
                  <w:marLeft w:val="480"/>
                  <w:marRight w:val="0"/>
                  <w:marTop w:val="0"/>
                  <w:marBottom w:val="0"/>
                  <w:divBdr>
                    <w:top w:val="none" w:sz="0" w:space="0" w:color="auto"/>
                    <w:left w:val="none" w:sz="0" w:space="0" w:color="auto"/>
                    <w:bottom w:val="none" w:sz="0" w:space="0" w:color="auto"/>
                    <w:right w:val="none" w:sz="0" w:space="0" w:color="auto"/>
                  </w:divBdr>
                </w:div>
                <w:div w:id="707872199">
                  <w:marLeft w:val="480"/>
                  <w:marRight w:val="0"/>
                  <w:marTop w:val="0"/>
                  <w:marBottom w:val="0"/>
                  <w:divBdr>
                    <w:top w:val="none" w:sz="0" w:space="0" w:color="auto"/>
                    <w:left w:val="none" w:sz="0" w:space="0" w:color="auto"/>
                    <w:bottom w:val="none" w:sz="0" w:space="0" w:color="auto"/>
                    <w:right w:val="none" w:sz="0" w:space="0" w:color="auto"/>
                  </w:divBdr>
                </w:div>
                <w:div w:id="217134324">
                  <w:marLeft w:val="480"/>
                  <w:marRight w:val="0"/>
                  <w:marTop w:val="0"/>
                  <w:marBottom w:val="0"/>
                  <w:divBdr>
                    <w:top w:val="none" w:sz="0" w:space="0" w:color="auto"/>
                    <w:left w:val="none" w:sz="0" w:space="0" w:color="auto"/>
                    <w:bottom w:val="none" w:sz="0" w:space="0" w:color="auto"/>
                    <w:right w:val="none" w:sz="0" w:space="0" w:color="auto"/>
                  </w:divBdr>
                </w:div>
                <w:div w:id="175000933">
                  <w:marLeft w:val="480"/>
                  <w:marRight w:val="0"/>
                  <w:marTop w:val="0"/>
                  <w:marBottom w:val="0"/>
                  <w:divBdr>
                    <w:top w:val="none" w:sz="0" w:space="0" w:color="auto"/>
                    <w:left w:val="none" w:sz="0" w:space="0" w:color="auto"/>
                    <w:bottom w:val="none" w:sz="0" w:space="0" w:color="auto"/>
                    <w:right w:val="none" w:sz="0" w:space="0" w:color="auto"/>
                  </w:divBdr>
                </w:div>
                <w:div w:id="990139762">
                  <w:marLeft w:val="480"/>
                  <w:marRight w:val="0"/>
                  <w:marTop w:val="0"/>
                  <w:marBottom w:val="0"/>
                  <w:divBdr>
                    <w:top w:val="none" w:sz="0" w:space="0" w:color="auto"/>
                    <w:left w:val="none" w:sz="0" w:space="0" w:color="auto"/>
                    <w:bottom w:val="none" w:sz="0" w:space="0" w:color="auto"/>
                    <w:right w:val="none" w:sz="0" w:space="0" w:color="auto"/>
                  </w:divBdr>
                </w:div>
                <w:div w:id="535627780">
                  <w:marLeft w:val="480"/>
                  <w:marRight w:val="0"/>
                  <w:marTop w:val="0"/>
                  <w:marBottom w:val="0"/>
                  <w:divBdr>
                    <w:top w:val="none" w:sz="0" w:space="0" w:color="auto"/>
                    <w:left w:val="none" w:sz="0" w:space="0" w:color="auto"/>
                    <w:bottom w:val="none" w:sz="0" w:space="0" w:color="auto"/>
                    <w:right w:val="none" w:sz="0" w:space="0" w:color="auto"/>
                  </w:divBdr>
                </w:div>
                <w:div w:id="11346538">
                  <w:marLeft w:val="480"/>
                  <w:marRight w:val="0"/>
                  <w:marTop w:val="0"/>
                  <w:marBottom w:val="0"/>
                  <w:divBdr>
                    <w:top w:val="none" w:sz="0" w:space="0" w:color="auto"/>
                    <w:left w:val="none" w:sz="0" w:space="0" w:color="auto"/>
                    <w:bottom w:val="none" w:sz="0" w:space="0" w:color="auto"/>
                    <w:right w:val="none" w:sz="0" w:space="0" w:color="auto"/>
                  </w:divBdr>
                </w:div>
                <w:div w:id="1572235685">
                  <w:marLeft w:val="480"/>
                  <w:marRight w:val="0"/>
                  <w:marTop w:val="0"/>
                  <w:marBottom w:val="0"/>
                  <w:divBdr>
                    <w:top w:val="none" w:sz="0" w:space="0" w:color="auto"/>
                    <w:left w:val="none" w:sz="0" w:space="0" w:color="auto"/>
                    <w:bottom w:val="none" w:sz="0" w:space="0" w:color="auto"/>
                    <w:right w:val="none" w:sz="0" w:space="0" w:color="auto"/>
                  </w:divBdr>
                </w:div>
                <w:div w:id="1956063133">
                  <w:marLeft w:val="480"/>
                  <w:marRight w:val="0"/>
                  <w:marTop w:val="0"/>
                  <w:marBottom w:val="0"/>
                  <w:divBdr>
                    <w:top w:val="none" w:sz="0" w:space="0" w:color="auto"/>
                    <w:left w:val="none" w:sz="0" w:space="0" w:color="auto"/>
                    <w:bottom w:val="none" w:sz="0" w:space="0" w:color="auto"/>
                    <w:right w:val="none" w:sz="0" w:space="0" w:color="auto"/>
                  </w:divBdr>
                </w:div>
                <w:div w:id="851335428">
                  <w:marLeft w:val="480"/>
                  <w:marRight w:val="0"/>
                  <w:marTop w:val="0"/>
                  <w:marBottom w:val="0"/>
                  <w:divBdr>
                    <w:top w:val="none" w:sz="0" w:space="0" w:color="auto"/>
                    <w:left w:val="none" w:sz="0" w:space="0" w:color="auto"/>
                    <w:bottom w:val="none" w:sz="0" w:space="0" w:color="auto"/>
                    <w:right w:val="none" w:sz="0" w:space="0" w:color="auto"/>
                  </w:divBdr>
                </w:div>
                <w:div w:id="167910896">
                  <w:marLeft w:val="480"/>
                  <w:marRight w:val="0"/>
                  <w:marTop w:val="0"/>
                  <w:marBottom w:val="0"/>
                  <w:divBdr>
                    <w:top w:val="none" w:sz="0" w:space="0" w:color="auto"/>
                    <w:left w:val="none" w:sz="0" w:space="0" w:color="auto"/>
                    <w:bottom w:val="none" w:sz="0" w:space="0" w:color="auto"/>
                    <w:right w:val="none" w:sz="0" w:space="0" w:color="auto"/>
                  </w:divBdr>
                </w:div>
                <w:div w:id="8071569">
                  <w:marLeft w:val="480"/>
                  <w:marRight w:val="0"/>
                  <w:marTop w:val="0"/>
                  <w:marBottom w:val="0"/>
                  <w:divBdr>
                    <w:top w:val="none" w:sz="0" w:space="0" w:color="auto"/>
                    <w:left w:val="none" w:sz="0" w:space="0" w:color="auto"/>
                    <w:bottom w:val="none" w:sz="0" w:space="0" w:color="auto"/>
                    <w:right w:val="none" w:sz="0" w:space="0" w:color="auto"/>
                  </w:divBdr>
                </w:div>
                <w:div w:id="1145271093">
                  <w:marLeft w:val="480"/>
                  <w:marRight w:val="0"/>
                  <w:marTop w:val="0"/>
                  <w:marBottom w:val="0"/>
                  <w:divBdr>
                    <w:top w:val="none" w:sz="0" w:space="0" w:color="auto"/>
                    <w:left w:val="none" w:sz="0" w:space="0" w:color="auto"/>
                    <w:bottom w:val="none" w:sz="0" w:space="0" w:color="auto"/>
                    <w:right w:val="none" w:sz="0" w:space="0" w:color="auto"/>
                  </w:divBdr>
                </w:div>
                <w:div w:id="1456634161">
                  <w:marLeft w:val="480"/>
                  <w:marRight w:val="0"/>
                  <w:marTop w:val="0"/>
                  <w:marBottom w:val="0"/>
                  <w:divBdr>
                    <w:top w:val="none" w:sz="0" w:space="0" w:color="auto"/>
                    <w:left w:val="none" w:sz="0" w:space="0" w:color="auto"/>
                    <w:bottom w:val="none" w:sz="0" w:space="0" w:color="auto"/>
                    <w:right w:val="none" w:sz="0" w:space="0" w:color="auto"/>
                  </w:divBdr>
                </w:div>
                <w:div w:id="2096046218">
                  <w:marLeft w:val="480"/>
                  <w:marRight w:val="0"/>
                  <w:marTop w:val="0"/>
                  <w:marBottom w:val="0"/>
                  <w:divBdr>
                    <w:top w:val="none" w:sz="0" w:space="0" w:color="auto"/>
                    <w:left w:val="none" w:sz="0" w:space="0" w:color="auto"/>
                    <w:bottom w:val="none" w:sz="0" w:space="0" w:color="auto"/>
                    <w:right w:val="none" w:sz="0" w:space="0" w:color="auto"/>
                  </w:divBdr>
                </w:div>
                <w:div w:id="1901206889">
                  <w:marLeft w:val="480"/>
                  <w:marRight w:val="0"/>
                  <w:marTop w:val="0"/>
                  <w:marBottom w:val="0"/>
                  <w:divBdr>
                    <w:top w:val="none" w:sz="0" w:space="0" w:color="auto"/>
                    <w:left w:val="none" w:sz="0" w:space="0" w:color="auto"/>
                    <w:bottom w:val="none" w:sz="0" w:space="0" w:color="auto"/>
                    <w:right w:val="none" w:sz="0" w:space="0" w:color="auto"/>
                  </w:divBdr>
                </w:div>
                <w:div w:id="1230506528">
                  <w:marLeft w:val="480"/>
                  <w:marRight w:val="0"/>
                  <w:marTop w:val="0"/>
                  <w:marBottom w:val="0"/>
                  <w:divBdr>
                    <w:top w:val="none" w:sz="0" w:space="0" w:color="auto"/>
                    <w:left w:val="none" w:sz="0" w:space="0" w:color="auto"/>
                    <w:bottom w:val="none" w:sz="0" w:space="0" w:color="auto"/>
                    <w:right w:val="none" w:sz="0" w:space="0" w:color="auto"/>
                  </w:divBdr>
                </w:div>
                <w:div w:id="2017072613">
                  <w:marLeft w:val="480"/>
                  <w:marRight w:val="0"/>
                  <w:marTop w:val="0"/>
                  <w:marBottom w:val="0"/>
                  <w:divBdr>
                    <w:top w:val="none" w:sz="0" w:space="0" w:color="auto"/>
                    <w:left w:val="none" w:sz="0" w:space="0" w:color="auto"/>
                    <w:bottom w:val="none" w:sz="0" w:space="0" w:color="auto"/>
                    <w:right w:val="none" w:sz="0" w:space="0" w:color="auto"/>
                  </w:divBdr>
                </w:div>
                <w:div w:id="86923554">
                  <w:marLeft w:val="480"/>
                  <w:marRight w:val="0"/>
                  <w:marTop w:val="0"/>
                  <w:marBottom w:val="0"/>
                  <w:divBdr>
                    <w:top w:val="none" w:sz="0" w:space="0" w:color="auto"/>
                    <w:left w:val="none" w:sz="0" w:space="0" w:color="auto"/>
                    <w:bottom w:val="none" w:sz="0" w:space="0" w:color="auto"/>
                    <w:right w:val="none" w:sz="0" w:space="0" w:color="auto"/>
                  </w:divBdr>
                </w:div>
                <w:div w:id="585312516">
                  <w:marLeft w:val="480"/>
                  <w:marRight w:val="0"/>
                  <w:marTop w:val="0"/>
                  <w:marBottom w:val="0"/>
                  <w:divBdr>
                    <w:top w:val="none" w:sz="0" w:space="0" w:color="auto"/>
                    <w:left w:val="none" w:sz="0" w:space="0" w:color="auto"/>
                    <w:bottom w:val="none" w:sz="0" w:space="0" w:color="auto"/>
                    <w:right w:val="none" w:sz="0" w:space="0" w:color="auto"/>
                  </w:divBdr>
                </w:div>
                <w:div w:id="413403663">
                  <w:marLeft w:val="480"/>
                  <w:marRight w:val="0"/>
                  <w:marTop w:val="0"/>
                  <w:marBottom w:val="0"/>
                  <w:divBdr>
                    <w:top w:val="none" w:sz="0" w:space="0" w:color="auto"/>
                    <w:left w:val="none" w:sz="0" w:space="0" w:color="auto"/>
                    <w:bottom w:val="none" w:sz="0" w:space="0" w:color="auto"/>
                    <w:right w:val="none" w:sz="0" w:space="0" w:color="auto"/>
                  </w:divBdr>
                </w:div>
                <w:div w:id="2065441654">
                  <w:marLeft w:val="480"/>
                  <w:marRight w:val="0"/>
                  <w:marTop w:val="0"/>
                  <w:marBottom w:val="0"/>
                  <w:divBdr>
                    <w:top w:val="none" w:sz="0" w:space="0" w:color="auto"/>
                    <w:left w:val="none" w:sz="0" w:space="0" w:color="auto"/>
                    <w:bottom w:val="none" w:sz="0" w:space="0" w:color="auto"/>
                    <w:right w:val="none" w:sz="0" w:space="0" w:color="auto"/>
                  </w:divBdr>
                </w:div>
                <w:div w:id="1874421275">
                  <w:marLeft w:val="480"/>
                  <w:marRight w:val="0"/>
                  <w:marTop w:val="0"/>
                  <w:marBottom w:val="0"/>
                  <w:divBdr>
                    <w:top w:val="none" w:sz="0" w:space="0" w:color="auto"/>
                    <w:left w:val="none" w:sz="0" w:space="0" w:color="auto"/>
                    <w:bottom w:val="none" w:sz="0" w:space="0" w:color="auto"/>
                    <w:right w:val="none" w:sz="0" w:space="0" w:color="auto"/>
                  </w:divBdr>
                </w:div>
                <w:div w:id="1283682566">
                  <w:marLeft w:val="480"/>
                  <w:marRight w:val="0"/>
                  <w:marTop w:val="0"/>
                  <w:marBottom w:val="0"/>
                  <w:divBdr>
                    <w:top w:val="none" w:sz="0" w:space="0" w:color="auto"/>
                    <w:left w:val="none" w:sz="0" w:space="0" w:color="auto"/>
                    <w:bottom w:val="none" w:sz="0" w:space="0" w:color="auto"/>
                    <w:right w:val="none" w:sz="0" w:space="0" w:color="auto"/>
                  </w:divBdr>
                </w:div>
                <w:div w:id="312223592">
                  <w:marLeft w:val="480"/>
                  <w:marRight w:val="0"/>
                  <w:marTop w:val="0"/>
                  <w:marBottom w:val="0"/>
                  <w:divBdr>
                    <w:top w:val="none" w:sz="0" w:space="0" w:color="auto"/>
                    <w:left w:val="none" w:sz="0" w:space="0" w:color="auto"/>
                    <w:bottom w:val="none" w:sz="0" w:space="0" w:color="auto"/>
                    <w:right w:val="none" w:sz="0" w:space="0" w:color="auto"/>
                  </w:divBdr>
                </w:div>
                <w:div w:id="1223368474">
                  <w:marLeft w:val="480"/>
                  <w:marRight w:val="0"/>
                  <w:marTop w:val="0"/>
                  <w:marBottom w:val="0"/>
                  <w:divBdr>
                    <w:top w:val="none" w:sz="0" w:space="0" w:color="auto"/>
                    <w:left w:val="none" w:sz="0" w:space="0" w:color="auto"/>
                    <w:bottom w:val="none" w:sz="0" w:space="0" w:color="auto"/>
                    <w:right w:val="none" w:sz="0" w:space="0" w:color="auto"/>
                  </w:divBdr>
                </w:div>
                <w:div w:id="879436439">
                  <w:marLeft w:val="480"/>
                  <w:marRight w:val="0"/>
                  <w:marTop w:val="0"/>
                  <w:marBottom w:val="0"/>
                  <w:divBdr>
                    <w:top w:val="none" w:sz="0" w:space="0" w:color="auto"/>
                    <w:left w:val="none" w:sz="0" w:space="0" w:color="auto"/>
                    <w:bottom w:val="none" w:sz="0" w:space="0" w:color="auto"/>
                    <w:right w:val="none" w:sz="0" w:space="0" w:color="auto"/>
                  </w:divBdr>
                </w:div>
                <w:div w:id="290286816">
                  <w:marLeft w:val="480"/>
                  <w:marRight w:val="0"/>
                  <w:marTop w:val="0"/>
                  <w:marBottom w:val="0"/>
                  <w:divBdr>
                    <w:top w:val="none" w:sz="0" w:space="0" w:color="auto"/>
                    <w:left w:val="none" w:sz="0" w:space="0" w:color="auto"/>
                    <w:bottom w:val="none" w:sz="0" w:space="0" w:color="auto"/>
                    <w:right w:val="none" w:sz="0" w:space="0" w:color="auto"/>
                  </w:divBdr>
                </w:div>
                <w:div w:id="1898784936">
                  <w:marLeft w:val="480"/>
                  <w:marRight w:val="0"/>
                  <w:marTop w:val="0"/>
                  <w:marBottom w:val="0"/>
                  <w:divBdr>
                    <w:top w:val="none" w:sz="0" w:space="0" w:color="auto"/>
                    <w:left w:val="none" w:sz="0" w:space="0" w:color="auto"/>
                    <w:bottom w:val="none" w:sz="0" w:space="0" w:color="auto"/>
                    <w:right w:val="none" w:sz="0" w:space="0" w:color="auto"/>
                  </w:divBdr>
                </w:div>
                <w:div w:id="1361542224">
                  <w:marLeft w:val="480"/>
                  <w:marRight w:val="0"/>
                  <w:marTop w:val="0"/>
                  <w:marBottom w:val="0"/>
                  <w:divBdr>
                    <w:top w:val="none" w:sz="0" w:space="0" w:color="auto"/>
                    <w:left w:val="none" w:sz="0" w:space="0" w:color="auto"/>
                    <w:bottom w:val="none" w:sz="0" w:space="0" w:color="auto"/>
                    <w:right w:val="none" w:sz="0" w:space="0" w:color="auto"/>
                  </w:divBdr>
                </w:div>
                <w:div w:id="880096114">
                  <w:marLeft w:val="480"/>
                  <w:marRight w:val="0"/>
                  <w:marTop w:val="0"/>
                  <w:marBottom w:val="0"/>
                  <w:divBdr>
                    <w:top w:val="none" w:sz="0" w:space="0" w:color="auto"/>
                    <w:left w:val="none" w:sz="0" w:space="0" w:color="auto"/>
                    <w:bottom w:val="none" w:sz="0" w:space="0" w:color="auto"/>
                    <w:right w:val="none" w:sz="0" w:space="0" w:color="auto"/>
                  </w:divBdr>
                </w:div>
                <w:div w:id="817305961">
                  <w:marLeft w:val="480"/>
                  <w:marRight w:val="0"/>
                  <w:marTop w:val="0"/>
                  <w:marBottom w:val="0"/>
                  <w:divBdr>
                    <w:top w:val="none" w:sz="0" w:space="0" w:color="auto"/>
                    <w:left w:val="none" w:sz="0" w:space="0" w:color="auto"/>
                    <w:bottom w:val="none" w:sz="0" w:space="0" w:color="auto"/>
                    <w:right w:val="none" w:sz="0" w:space="0" w:color="auto"/>
                  </w:divBdr>
                </w:div>
                <w:div w:id="1482843897">
                  <w:marLeft w:val="480"/>
                  <w:marRight w:val="0"/>
                  <w:marTop w:val="0"/>
                  <w:marBottom w:val="0"/>
                  <w:divBdr>
                    <w:top w:val="none" w:sz="0" w:space="0" w:color="auto"/>
                    <w:left w:val="none" w:sz="0" w:space="0" w:color="auto"/>
                    <w:bottom w:val="none" w:sz="0" w:space="0" w:color="auto"/>
                    <w:right w:val="none" w:sz="0" w:space="0" w:color="auto"/>
                  </w:divBdr>
                </w:div>
                <w:div w:id="1943296375">
                  <w:marLeft w:val="480"/>
                  <w:marRight w:val="0"/>
                  <w:marTop w:val="0"/>
                  <w:marBottom w:val="0"/>
                  <w:divBdr>
                    <w:top w:val="none" w:sz="0" w:space="0" w:color="auto"/>
                    <w:left w:val="none" w:sz="0" w:space="0" w:color="auto"/>
                    <w:bottom w:val="none" w:sz="0" w:space="0" w:color="auto"/>
                    <w:right w:val="none" w:sz="0" w:space="0" w:color="auto"/>
                  </w:divBdr>
                </w:div>
                <w:div w:id="1366709399">
                  <w:marLeft w:val="480"/>
                  <w:marRight w:val="0"/>
                  <w:marTop w:val="0"/>
                  <w:marBottom w:val="0"/>
                  <w:divBdr>
                    <w:top w:val="none" w:sz="0" w:space="0" w:color="auto"/>
                    <w:left w:val="none" w:sz="0" w:space="0" w:color="auto"/>
                    <w:bottom w:val="none" w:sz="0" w:space="0" w:color="auto"/>
                    <w:right w:val="none" w:sz="0" w:space="0" w:color="auto"/>
                  </w:divBdr>
                </w:div>
                <w:div w:id="1473986853">
                  <w:marLeft w:val="480"/>
                  <w:marRight w:val="0"/>
                  <w:marTop w:val="0"/>
                  <w:marBottom w:val="0"/>
                  <w:divBdr>
                    <w:top w:val="none" w:sz="0" w:space="0" w:color="auto"/>
                    <w:left w:val="none" w:sz="0" w:space="0" w:color="auto"/>
                    <w:bottom w:val="none" w:sz="0" w:space="0" w:color="auto"/>
                    <w:right w:val="none" w:sz="0" w:space="0" w:color="auto"/>
                  </w:divBdr>
                </w:div>
                <w:div w:id="937299343">
                  <w:marLeft w:val="480"/>
                  <w:marRight w:val="0"/>
                  <w:marTop w:val="0"/>
                  <w:marBottom w:val="0"/>
                  <w:divBdr>
                    <w:top w:val="none" w:sz="0" w:space="0" w:color="auto"/>
                    <w:left w:val="none" w:sz="0" w:space="0" w:color="auto"/>
                    <w:bottom w:val="none" w:sz="0" w:space="0" w:color="auto"/>
                    <w:right w:val="none" w:sz="0" w:space="0" w:color="auto"/>
                  </w:divBdr>
                </w:div>
                <w:div w:id="712651342">
                  <w:marLeft w:val="480"/>
                  <w:marRight w:val="0"/>
                  <w:marTop w:val="0"/>
                  <w:marBottom w:val="0"/>
                  <w:divBdr>
                    <w:top w:val="none" w:sz="0" w:space="0" w:color="auto"/>
                    <w:left w:val="none" w:sz="0" w:space="0" w:color="auto"/>
                    <w:bottom w:val="none" w:sz="0" w:space="0" w:color="auto"/>
                    <w:right w:val="none" w:sz="0" w:space="0" w:color="auto"/>
                  </w:divBdr>
                </w:div>
                <w:div w:id="2114009707">
                  <w:marLeft w:val="480"/>
                  <w:marRight w:val="0"/>
                  <w:marTop w:val="0"/>
                  <w:marBottom w:val="0"/>
                  <w:divBdr>
                    <w:top w:val="none" w:sz="0" w:space="0" w:color="auto"/>
                    <w:left w:val="none" w:sz="0" w:space="0" w:color="auto"/>
                    <w:bottom w:val="none" w:sz="0" w:space="0" w:color="auto"/>
                    <w:right w:val="none" w:sz="0" w:space="0" w:color="auto"/>
                  </w:divBdr>
                </w:div>
                <w:div w:id="758218269">
                  <w:marLeft w:val="480"/>
                  <w:marRight w:val="0"/>
                  <w:marTop w:val="0"/>
                  <w:marBottom w:val="0"/>
                  <w:divBdr>
                    <w:top w:val="none" w:sz="0" w:space="0" w:color="auto"/>
                    <w:left w:val="none" w:sz="0" w:space="0" w:color="auto"/>
                    <w:bottom w:val="none" w:sz="0" w:space="0" w:color="auto"/>
                    <w:right w:val="none" w:sz="0" w:space="0" w:color="auto"/>
                  </w:divBdr>
                </w:div>
                <w:div w:id="1256331182">
                  <w:marLeft w:val="480"/>
                  <w:marRight w:val="0"/>
                  <w:marTop w:val="0"/>
                  <w:marBottom w:val="0"/>
                  <w:divBdr>
                    <w:top w:val="none" w:sz="0" w:space="0" w:color="auto"/>
                    <w:left w:val="none" w:sz="0" w:space="0" w:color="auto"/>
                    <w:bottom w:val="none" w:sz="0" w:space="0" w:color="auto"/>
                    <w:right w:val="none" w:sz="0" w:space="0" w:color="auto"/>
                  </w:divBdr>
                </w:div>
                <w:div w:id="1937782942">
                  <w:marLeft w:val="480"/>
                  <w:marRight w:val="0"/>
                  <w:marTop w:val="0"/>
                  <w:marBottom w:val="0"/>
                  <w:divBdr>
                    <w:top w:val="none" w:sz="0" w:space="0" w:color="auto"/>
                    <w:left w:val="none" w:sz="0" w:space="0" w:color="auto"/>
                    <w:bottom w:val="none" w:sz="0" w:space="0" w:color="auto"/>
                    <w:right w:val="none" w:sz="0" w:space="0" w:color="auto"/>
                  </w:divBdr>
                </w:div>
                <w:div w:id="354624641">
                  <w:marLeft w:val="480"/>
                  <w:marRight w:val="0"/>
                  <w:marTop w:val="0"/>
                  <w:marBottom w:val="0"/>
                  <w:divBdr>
                    <w:top w:val="none" w:sz="0" w:space="0" w:color="auto"/>
                    <w:left w:val="none" w:sz="0" w:space="0" w:color="auto"/>
                    <w:bottom w:val="none" w:sz="0" w:space="0" w:color="auto"/>
                    <w:right w:val="none" w:sz="0" w:space="0" w:color="auto"/>
                  </w:divBdr>
                </w:div>
                <w:div w:id="205605832">
                  <w:marLeft w:val="480"/>
                  <w:marRight w:val="0"/>
                  <w:marTop w:val="0"/>
                  <w:marBottom w:val="0"/>
                  <w:divBdr>
                    <w:top w:val="none" w:sz="0" w:space="0" w:color="auto"/>
                    <w:left w:val="none" w:sz="0" w:space="0" w:color="auto"/>
                    <w:bottom w:val="none" w:sz="0" w:space="0" w:color="auto"/>
                    <w:right w:val="none" w:sz="0" w:space="0" w:color="auto"/>
                  </w:divBdr>
                </w:div>
                <w:div w:id="1595281419">
                  <w:marLeft w:val="480"/>
                  <w:marRight w:val="0"/>
                  <w:marTop w:val="0"/>
                  <w:marBottom w:val="0"/>
                  <w:divBdr>
                    <w:top w:val="none" w:sz="0" w:space="0" w:color="auto"/>
                    <w:left w:val="none" w:sz="0" w:space="0" w:color="auto"/>
                    <w:bottom w:val="none" w:sz="0" w:space="0" w:color="auto"/>
                    <w:right w:val="none" w:sz="0" w:space="0" w:color="auto"/>
                  </w:divBdr>
                </w:div>
                <w:div w:id="108401660">
                  <w:marLeft w:val="480"/>
                  <w:marRight w:val="0"/>
                  <w:marTop w:val="0"/>
                  <w:marBottom w:val="0"/>
                  <w:divBdr>
                    <w:top w:val="none" w:sz="0" w:space="0" w:color="auto"/>
                    <w:left w:val="none" w:sz="0" w:space="0" w:color="auto"/>
                    <w:bottom w:val="none" w:sz="0" w:space="0" w:color="auto"/>
                    <w:right w:val="none" w:sz="0" w:space="0" w:color="auto"/>
                  </w:divBdr>
                </w:div>
                <w:div w:id="1198158821">
                  <w:marLeft w:val="480"/>
                  <w:marRight w:val="0"/>
                  <w:marTop w:val="0"/>
                  <w:marBottom w:val="0"/>
                  <w:divBdr>
                    <w:top w:val="none" w:sz="0" w:space="0" w:color="auto"/>
                    <w:left w:val="none" w:sz="0" w:space="0" w:color="auto"/>
                    <w:bottom w:val="none" w:sz="0" w:space="0" w:color="auto"/>
                    <w:right w:val="none" w:sz="0" w:space="0" w:color="auto"/>
                  </w:divBdr>
                </w:div>
                <w:div w:id="908152364">
                  <w:marLeft w:val="480"/>
                  <w:marRight w:val="0"/>
                  <w:marTop w:val="0"/>
                  <w:marBottom w:val="0"/>
                  <w:divBdr>
                    <w:top w:val="none" w:sz="0" w:space="0" w:color="auto"/>
                    <w:left w:val="none" w:sz="0" w:space="0" w:color="auto"/>
                    <w:bottom w:val="none" w:sz="0" w:space="0" w:color="auto"/>
                    <w:right w:val="none" w:sz="0" w:space="0" w:color="auto"/>
                  </w:divBdr>
                </w:div>
                <w:div w:id="326596006">
                  <w:marLeft w:val="480"/>
                  <w:marRight w:val="0"/>
                  <w:marTop w:val="0"/>
                  <w:marBottom w:val="0"/>
                  <w:divBdr>
                    <w:top w:val="none" w:sz="0" w:space="0" w:color="auto"/>
                    <w:left w:val="none" w:sz="0" w:space="0" w:color="auto"/>
                    <w:bottom w:val="none" w:sz="0" w:space="0" w:color="auto"/>
                    <w:right w:val="none" w:sz="0" w:space="0" w:color="auto"/>
                  </w:divBdr>
                </w:div>
                <w:div w:id="398403673">
                  <w:marLeft w:val="480"/>
                  <w:marRight w:val="0"/>
                  <w:marTop w:val="0"/>
                  <w:marBottom w:val="0"/>
                  <w:divBdr>
                    <w:top w:val="none" w:sz="0" w:space="0" w:color="auto"/>
                    <w:left w:val="none" w:sz="0" w:space="0" w:color="auto"/>
                    <w:bottom w:val="none" w:sz="0" w:space="0" w:color="auto"/>
                    <w:right w:val="none" w:sz="0" w:space="0" w:color="auto"/>
                  </w:divBdr>
                </w:div>
                <w:div w:id="1848860345">
                  <w:marLeft w:val="480"/>
                  <w:marRight w:val="0"/>
                  <w:marTop w:val="0"/>
                  <w:marBottom w:val="0"/>
                  <w:divBdr>
                    <w:top w:val="none" w:sz="0" w:space="0" w:color="auto"/>
                    <w:left w:val="none" w:sz="0" w:space="0" w:color="auto"/>
                    <w:bottom w:val="none" w:sz="0" w:space="0" w:color="auto"/>
                    <w:right w:val="none" w:sz="0" w:space="0" w:color="auto"/>
                  </w:divBdr>
                </w:div>
                <w:div w:id="168370101">
                  <w:marLeft w:val="480"/>
                  <w:marRight w:val="0"/>
                  <w:marTop w:val="0"/>
                  <w:marBottom w:val="0"/>
                  <w:divBdr>
                    <w:top w:val="none" w:sz="0" w:space="0" w:color="auto"/>
                    <w:left w:val="none" w:sz="0" w:space="0" w:color="auto"/>
                    <w:bottom w:val="none" w:sz="0" w:space="0" w:color="auto"/>
                    <w:right w:val="none" w:sz="0" w:space="0" w:color="auto"/>
                  </w:divBdr>
                </w:div>
                <w:div w:id="1882471825">
                  <w:marLeft w:val="480"/>
                  <w:marRight w:val="0"/>
                  <w:marTop w:val="0"/>
                  <w:marBottom w:val="0"/>
                  <w:divBdr>
                    <w:top w:val="none" w:sz="0" w:space="0" w:color="auto"/>
                    <w:left w:val="none" w:sz="0" w:space="0" w:color="auto"/>
                    <w:bottom w:val="none" w:sz="0" w:space="0" w:color="auto"/>
                    <w:right w:val="none" w:sz="0" w:space="0" w:color="auto"/>
                  </w:divBdr>
                </w:div>
                <w:div w:id="136805015">
                  <w:marLeft w:val="480"/>
                  <w:marRight w:val="0"/>
                  <w:marTop w:val="0"/>
                  <w:marBottom w:val="0"/>
                  <w:divBdr>
                    <w:top w:val="none" w:sz="0" w:space="0" w:color="auto"/>
                    <w:left w:val="none" w:sz="0" w:space="0" w:color="auto"/>
                    <w:bottom w:val="none" w:sz="0" w:space="0" w:color="auto"/>
                    <w:right w:val="none" w:sz="0" w:space="0" w:color="auto"/>
                  </w:divBdr>
                </w:div>
                <w:div w:id="474420715">
                  <w:marLeft w:val="480"/>
                  <w:marRight w:val="0"/>
                  <w:marTop w:val="0"/>
                  <w:marBottom w:val="0"/>
                  <w:divBdr>
                    <w:top w:val="none" w:sz="0" w:space="0" w:color="auto"/>
                    <w:left w:val="none" w:sz="0" w:space="0" w:color="auto"/>
                    <w:bottom w:val="none" w:sz="0" w:space="0" w:color="auto"/>
                    <w:right w:val="none" w:sz="0" w:space="0" w:color="auto"/>
                  </w:divBdr>
                </w:div>
                <w:div w:id="1607228932">
                  <w:marLeft w:val="480"/>
                  <w:marRight w:val="0"/>
                  <w:marTop w:val="0"/>
                  <w:marBottom w:val="0"/>
                  <w:divBdr>
                    <w:top w:val="none" w:sz="0" w:space="0" w:color="auto"/>
                    <w:left w:val="none" w:sz="0" w:space="0" w:color="auto"/>
                    <w:bottom w:val="none" w:sz="0" w:space="0" w:color="auto"/>
                    <w:right w:val="none" w:sz="0" w:space="0" w:color="auto"/>
                  </w:divBdr>
                </w:div>
                <w:div w:id="1405881343">
                  <w:marLeft w:val="480"/>
                  <w:marRight w:val="0"/>
                  <w:marTop w:val="0"/>
                  <w:marBottom w:val="0"/>
                  <w:divBdr>
                    <w:top w:val="none" w:sz="0" w:space="0" w:color="auto"/>
                    <w:left w:val="none" w:sz="0" w:space="0" w:color="auto"/>
                    <w:bottom w:val="none" w:sz="0" w:space="0" w:color="auto"/>
                    <w:right w:val="none" w:sz="0" w:space="0" w:color="auto"/>
                  </w:divBdr>
                </w:div>
                <w:div w:id="877282918">
                  <w:marLeft w:val="480"/>
                  <w:marRight w:val="0"/>
                  <w:marTop w:val="0"/>
                  <w:marBottom w:val="0"/>
                  <w:divBdr>
                    <w:top w:val="none" w:sz="0" w:space="0" w:color="auto"/>
                    <w:left w:val="none" w:sz="0" w:space="0" w:color="auto"/>
                    <w:bottom w:val="none" w:sz="0" w:space="0" w:color="auto"/>
                    <w:right w:val="none" w:sz="0" w:space="0" w:color="auto"/>
                  </w:divBdr>
                </w:div>
                <w:div w:id="1244488578">
                  <w:marLeft w:val="480"/>
                  <w:marRight w:val="0"/>
                  <w:marTop w:val="0"/>
                  <w:marBottom w:val="0"/>
                  <w:divBdr>
                    <w:top w:val="none" w:sz="0" w:space="0" w:color="auto"/>
                    <w:left w:val="none" w:sz="0" w:space="0" w:color="auto"/>
                    <w:bottom w:val="none" w:sz="0" w:space="0" w:color="auto"/>
                    <w:right w:val="none" w:sz="0" w:space="0" w:color="auto"/>
                  </w:divBdr>
                </w:div>
                <w:div w:id="675620200">
                  <w:marLeft w:val="480"/>
                  <w:marRight w:val="0"/>
                  <w:marTop w:val="0"/>
                  <w:marBottom w:val="0"/>
                  <w:divBdr>
                    <w:top w:val="none" w:sz="0" w:space="0" w:color="auto"/>
                    <w:left w:val="none" w:sz="0" w:space="0" w:color="auto"/>
                    <w:bottom w:val="none" w:sz="0" w:space="0" w:color="auto"/>
                    <w:right w:val="none" w:sz="0" w:space="0" w:color="auto"/>
                  </w:divBdr>
                </w:div>
                <w:div w:id="511408796">
                  <w:marLeft w:val="480"/>
                  <w:marRight w:val="0"/>
                  <w:marTop w:val="0"/>
                  <w:marBottom w:val="0"/>
                  <w:divBdr>
                    <w:top w:val="none" w:sz="0" w:space="0" w:color="auto"/>
                    <w:left w:val="none" w:sz="0" w:space="0" w:color="auto"/>
                    <w:bottom w:val="none" w:sz="0" w:space="0" w:color="auto"/>
                    <w:right w:val="none" w:sz="0" w:space="0" w:color="auto"/>
                  </w:divBdr>
                </w:div>
                <w:div w:id="1723865008">
                  <w:marLeft w:val="480"/>
                  <w:marRight w:val="0"/>
                  <w:marTop w:val="0"/>
                  <w:marBottom w:val="0"/>
                  <w:divBdr>
                    <w:top w:val="none" w:sz="0" w:space="0" w:color="auto"/>
                    <w:left w:val="none" w:sz="0" w:space="0" w:color="auto"/>
                    <w:bottom w:val="none" w:sz="0" w:space="0" w:color="auto"/>
                    <w:right w:val="none" w:sz="0" w:space="0" w:color="auto"/>
                  </w:divBdr>
                </w:div>
                <w:div w:id="1247223644">
                  <w:marLeft w:val="480"/>
                  <w:marRight w:val="0"/>
                  <w:marTop w:val="0"/>
                  <w:marBottom w:val="0"/>
                  <w:divBdr>
                    <w:top w:val="none" w:sz="0" w:space="0" w:color="auto"/>
                    <w:left w:val="none" w:sz="0" w:space="0" w:color="auto"/>
                    <w:bottom w:val="none" w:sz="0" w:space="0" w:color="auto"/>
                    <w:right w:val="none" w:sz="0" w:space="0" w:color="auto"/>
                  </w:divBdr>
                </w:div>
                <w:div w:id="369109629">
                  <w:marLeft w:val="480"/>
                  <w:marRight w:val="0"/>
                  <w:marTop w:val="0"/>
                  <w:marBottom w:val="0"/>
                  <w:divBdr>
                    <w:top w:val="none" w:sz="0" w:space="0" w:color="auto"/>
                    <w:left w:val="none" w:sz="0" w:space="0" w:color="auto"/>
                    <w:bottom w:val="none" w:sz="0" w:space="0" w:color="auto"/>
                    <w:right w:val="none" w:sz="0" w:space="0" w:color="auto"/>
                  </w:divBdr>
                </w:div>
                <w:div w:id="462116545">
                  <w:marLeft w:val="480"/>
                  <w:marRight w:val="0"/>
                  <w:marTop w:val="0"/>
                  <w:marBottom w:val="0"/>
                  <w:divBdr>
                    <w:top w:val="none" w:sz="0" w:space="0" w:color="auto"/>
                    <w:left w:val="none" w:sz="0" w:space="0" w:color="auto"/>
                    <w:bottom w:val="none" w:sz="0" w:space="0" w:color="auto"/>
                    <w:right w:val="none" w:sz="0" w:space="0" w:color="auto"/>
                  </w:divBdr>
                </w:div>
                <w:div w:id="1378160292">
                  <w:marLeft w:val="480"/>
                  <w:marRight w:val="0"/>
                  <w:marTop w:val="0"/>
                  <w:marBottom w:val="0"/>
                  <w:divBdr>
                    <w:top w:val="none" w:sz="0" w:space="0" w:color="auto"/>
                    <w:left w:val="none" w:sz="0" w:space="0" w:color="auto"/>
                    <w:bottom w:val="none" w:sz="0" w:space="0" w:color="auto"/>
                    <w:right w:val="none" w:sz="0" w:space="0" w:color="auto"/>
                  </w:divBdr>
                </w:div>
                <w:div w:id="603801950">
                  <w:marLeft w:val="480"/>
                  <w:marRight w:val="0"/>
                  <w:marTop w:val="0"/>
                  <w:marBottom w:val="0"/>
                  <w:divBdr>
                    <w:top w:val="none" w:sz="0" w:space="0" w:color="auto"/>
                    <w:left w:val="none" w:sz="0" w:space="0" w:color="auto"/>
                    <w:bottom w:val="none" w:sz="0" w:space="0" w:color="auto"/>
                    <w:right w:val="none" w:sz="0" w:space="0" w:color="auto"/>
                  </w:divBdr>
                </w:div>
                <w:div w:id="1264191598">
                  <w:marLeft w:val="480"/>
                  <w:marRight w:val="0"/>
                  <w:marTop w:val="0"/>
                  <w:marBottom w:val="0"/>
                  <w:divBdr>
                    <w:top w:val="none" w:sz="0" w:space="0" w:color="auto"/>
                    <w:left w:val="none" w:sz="0" w:space="0" w:color="auto"/>
                    <w:bottom w:val="none" w:sz="0" w:space="0" w:color="auto"/>
                    <w:right w:val="none" w:sz="0" w:space="0" w:color="auto"/>
                  </w:divBdr>
                </w:div>
                <w:div w:id="2123069116">
                  <w:marLeft w:val="480"/>
                  <w:marRight w:val="0"/>
                  <w:marTop w:val="0"/>
                  <w:marBottom w:val="0"/>
                  <w:divBdr>
                    <w:top w:val="none" w:sz="0" w:space="0" w:color="auto"/>
                    <w:left w:val="none" w:sz="0" w:space="0" w:color="auto"/>
                    <w:bottom w:val="none" w:sz="0" w:space="0" w:color="auto"/>
                    <w:right w:val="none" w:sz="0" w:space="0" w:color="auto"/>
                  </w:divBdr>
                </w:div>
                <w:div w:id="899679491">
                  <w:marLeft w:val="480"/>
                  <w:marRight w:val="0"/>
                  <w:marTop w:val="0"/>
                  <w:marBottom w:val="0"/>
                  <w:divBdr>
                    <w:top w:val="none" w:sz="0" w:space="0" w:color="auto"/>
                    <w:left w:val="none" w:sz="0" w:space="0" w:color="auto"/>
                    <w:bottom w:val="none" w:sz="0" w:space="0" w:color="auto"/>
                    <w:right w:val="none" w:sz="0" w:space="0" w:color="auto"/>
                  </w:divBdr>
                </w:div>
                <w:div w:id="1295914882">
                  <w:marLeft w:val="480"/>
                  <w:marRight w:val="0"/>
                  <w:marTop w:val="0"/>
                  <w:marBottom w:val="0"/>
                  <w:divBdr>
                    <w:top w:val="none" w:sz="0" w:space="0" w:color="auto"/>
                    <w:left w:val="none" w:sz="0" w:space="0" w:color="auto"/>
                    <w:bottom w:val="none" w:sz="0" w:space="0" w:color="auto"/>
                    <w:right w:val="none" w:sz="0" w:space="0" w:color="auto"/>
                  </w:divBdr>
                </w:div>
                <w:div w:id="1859781334">
                  <w:marLeft w:val="480"/>
                  <w:marRight w:val="0"/>
                  <w:marTop w:val="0"/>
                  <w:marBottom w:val="0"/>
                  <w:divBdr>
                    <w:top w:val="none" w:sz="0" w:space="0" w:color="auto"/>
                    <w:left w:val="none" w:sz="0" w:space="0" w:color="auto"/>
                    <w:bottom w:val="none" w:sz="0" w:space="0" w:color="auto"/>
                    <w:right w:val="none" w:sz="0" w:space="0" w:color="auto"/>
                  </w:divBdr>
                </w:div>
                <w:div w:id="1341665010">
                  <w:marLeft w:val="480"/>
                  <w:marRight w:val="0"/>
                  <w:marTop w:val="0"/>
                  <w:marBottom w:val="0"/>
                  <w:divBdr>
                    <w:top w:val="none" w:sz="0" w:space="0" w:color="auto"/>
                    <w:left w:val="none" w:sz="0" w:space="0" w:color="auto"/>
                    <w:bottom w:val="none" w:sz="0" w:space="0" w:color="auto"/>
                    <w:right w:val="none" w:sz="0" w:space="0" w:color="auto"/>
                  </w:divBdr>
                </w:div>
                <w:div w:id="279647749">
                  <w:marLeft w:val="480"/>
                  <w:marRight w:val="0"/>
                  <w:marTop w:val="0"/>
                  <w:marBottom w:val="0"/>
                  <w:divBdr>
                    <w:top w:val="none" w:sz="0" w:space="0" w:color="auto"/>
                    <w:left w:val="none" w:sz="0" w:space="0" w:color="auto"/>
                    <w:bottom w:val="none" w:sz="0" w:space="0" w:color="auto"/>
                    <w:right w:val="none" w:sz="0" w:space="0" w:color="auto"/>
                  </w:divBdr>
                </w:div>
              </w:divsChild>
            </w:div>
            <w:div w:id="563681011">
              <w:marLeft w:val="0"/>
              <w:marRight w:val="0"/>
              <w:marTop w:val="0"/>
              <w:marBottom w:val="0"/>
              <w:divBdr>
                <w:top w:val="none" w:sz="0" w:space="0" w:color="auto"/>
                <w:left w:val="none" w:sz="0" w:space="0" w:color="auto"/>
                <w:bottom w:val="none" w:sz="0" w:space="0" w:color="auto"/>
                <w:right w:val="none" w:sz="0" w:space="0" w:color="auto"/>
              </w:divBdr>
              <w:divsChild>
                <w:div w:id="706293760">
                  <w:marLeft w:val="480"/>
                  <w:marRight w:val="0"/>
                  <w:marTop w:val="0"/>
                  <w:marBottom w:val="0"/>
                  <w:divBdr>
                    <w:top w:val="none" w:sz="0" w:space="0" w:color="auto"/>
                    <w:left w:val="none" w:sz="0" w:space="0" w:color="auto"/>
                    <w:bottom w:val="none" w:sz="0" w:space="0" w:color="auto"/>
                    <w:right w:val="none" w:sz="0" w:space="0" w:color="auto"/>
                  </w:divBdr>
                </w:div>
                <w:div w:id="257182525">
                  <w:marLeft w:val="480"/>
                  <w:marRight w:val="0"/>
                  <w:marTop w:val="0"/>
                  <w:marBottom w:val="0"/>
                  <w:divBdr>
                    <w:top w:val="none" w:sz="0" w:space="0" w:color="auto"/>
                    <w:left w:val="none" w:sz="0" w:space="0" w:color="auto"/>
                    <w:bottom w:val="none" w:sz="0" w:space="0" w:color="auto"/>
                    <w:right w:val="none" w:sz="0" w:space="0" w:color="auto"/>
                  </w:divBdr>
                </w:div>
                <w:div w:id="313031646">
                  <w:marLeft w:val="480"/>
                  <w:marRight w:val="0"/>
                  <w:marTop w:val="0"/>
                  <w:marBottom w:val="0"/>
                  <w:divBdr>
                    <w:top w:val="none" w:sz="0" w:space="0" w:color="auto"/>
                    <w:left w:val="none" w:sz="0" w:space="0" w:color="auto"/>
                    <w:bottom w:val="none" w:sz="0" w:space="0" w:color="auto"/>
                    <w:right w:val="none" w:sz="0" w:space="0" w:color="auto"/>
                  </w:divBdr>
                </w:div>
                <w:div w:id="406462322">
                  <w:marLeft w:val="480"/>
                  <w:marRight w:val="0"/>
                  <w:marTop w:val="0"/>
                  <w:marBottom w:val="0"/>
                  <w:divBdr>
                    <w:top w:val="none" w:sz="0" w:space="0" w:color="auto"/>
                    <w:left w:val="none" w:sz="0" w:space="0" w:color="auto"/>
                    <w:bottom w:val="none" w:sz="0" w:space="0" w:color="auto"/>
                    <w:right w:val="none" w:sz="0" w:space="0" w:color="auto"/>
                  </w:divBdr>
                </w:div>
                <w:div w:id="1812599918">
                  <w:marLeft w:val="480"/>
                  <w:marRight w:val="0"/>
                  <w:marTop w:val="0"/>
                  <w:marBottom w:val="0"/>
                  <w:divBdr>
                    <w:top w:val="none" w:sz="0" w:space="0" w:color="auto"/>
                    <w:left w:val="none" w:sz="0" w:space="0" w:color="auto"/>
                    <w:bottom w:val="none" w:sz="0" w:space="0" w:color="auto"/>
                    <w:right w:val="none" w:sz="0" w:space="0" w:color="auto"/>
                  </w:divBdr>
                </w:div>
                <w:div w:id="1254631171">
                  <w:marLeft w:val="480"/>
                  <w:marRight w:val="0"/>
                  <w:marTop w:val="0"/>
                  <w:marBottom w:val="0"/>
                  <w:divBdr>
                    <w:top w:val="none" w:sz="0" w:space="0" w:color="auto"/>
                    <w:left w:val="none" w:sz="0" w:space="0" w:color="auto"/>
                    <w:bottom w:val="none" w:sz="0" w:space="0" w:color="auto"/>
                    <w:right w:val="none" w:sz="0" w:space="0" w:color="auto"/>
                  </w:divBdr>
                </w:div>
                <w:div w:id="1058474890">
                  <w:marLeft w:val="480"/>
                  <w:marRight w:val="0"/>
                  <w:marTop w:val="0"/>
                  <w:marBottom w:val="0"/>
                  <w:divBdr>
                    <w:top w:val="none" w:sz="0" w:space="0" w:color="auto"/>
                    <w:left w:val="none" w:sz="0" w:space="0" w:color="auto"/>
                    <w:bottom w:val="none" w:sz="0" w:space="0" w:color="auto"/>
                    <w:right w:val="none" w:sz="0" w:space="0" w:color="auto"/>
                  </w:divBdr>
                </w:div>
                <w:div w:id="1018775100">
                  <w:marLeft w:val="480"/>
                  <w:marRight w:val="0"/>
                  <w:marTop w:val="0"/>
                  <w:marBottom w:val="0"/>
                  <w:divBdr>
                    <w:top w:val="none" w:sz="0" w:space="0" w:color="auto"/>
                    <w:left w:val="none" w:sz="0" w:space="0" w:color="auto"/>
                    <w:bottom w:val="none" w:sz="0" w:space="0" w:color="auto"/>
                    <w:right w:val="none" w:sz="0" w:space="0" w:color="auto"/>
                  </w:divBdr>
                </w:div>
                <w:div w:id="2085060128">
                  <w:marLeft w:val="480"/>
                  <w:marRight w:val="0"/>
                  <w:marTop w:val="0"/>
                  <w:marBottom w:val="0"/>
                  <w:divBdr>
                    <w:top w:val="none" w:sz="0" w:space="0" w:color="auto"/>
                    <w:left w:val="none" w:sz="0" w:space="0" w:color="auto"/>
                    <w:bottom w:val="none" w:sz="0" w:space="0" w:color="auto"/>
                    <w:right w:val="none" w:sz="0" w:space="0" w:color="auto"/>
                  </w:divBdr>
                </w:div>
                <w:div w:id="974069045">
                  <w:marLeft w:val="480"/>
                  <w:marRight w:val="0"/>
                  <w:marTop w:val="0"/>
                  <w:marBottom w:val="0"/>
                  <w:divBdr>
                    <w:top w:val="none" w:sz="0" w:space="0" w:color="auto"/>
                    <w:left w:val="none" w:sz="0" w:space="0" w:color="auto"/>
                    <w:bottom w:val="none" w:sz="0" w:space="0" w:color="auto"/>
                    <w:right w:val="none" w:sz="0" w:space="0" w:color="auto"/>
                  </w:divBdr>
                </w:div>
                <w:div w:id="461576937">
                  <w:marLeft w:val="480"/>
                  <w:marRight w:val="0"/>
                  <w:marTop w:val="0"/>
                  <w:marBottom w:val="0"/>
                  <w:divBdr>
                    <w:top w:val="none" w:sz="0" w:space="0" w:color="auto"/>
                    <w:left w:val="none" w:sz="0" w:space="0" w:color="auto"/>
                    <w:bottom w:val="none" w:sz="0" w:space="0" w:color="auto"/>
                    <w:right w:val="none" w:sz="0" w:space="0" w:color="auto"/>
                  </w:divBdr>
                </w:div>
                <w:div w:id="1650549004">
                  <w:marLeft w:val="480"/>
                  <w:marRight w:val="0"/>
                  <w:marTop w:val="0"/>
                  <w:marBottom w:val="0"/>
                  <w:divBdr>
                    <w:top w:val="none" w:sz="0" w:space="0" w:color="auto"/>
                    <w:left w:val="none" w:sz="0" w:space="0" w:color="auto"/>
                    <w:bottom w:val="none" w:sz="0" w:space="0" w:color="auto"/>
                    <w:right w:val="none" w:sz="0" w:space="0" w:color="auto"/>
                  </w:divBdr>
                </w:div>
                <w:div w:id="1048794894">
                  <w:marLeft w:val="480"/>
                  <w:marRight w:val="0"/>
                  <w:marTop w:val="0"/>
                  <w:marBottom w:val="0"/>
                  <w:divBdr>
                    <w:top w:val="none" w:sz="0" w:space="0" w:color="auto"/>
                    <w:left w:val="none" w:sz="0" w:space="0" w:color="auto"/>
                    <w:bottom w:val="none" w:sz="0" w:space="0" w:color="auto"/>
                    <w:right w:val="none" w:sz="0" w:space="0" w:color="auto"/>
                  </w:divBdr>
                </w:div>
                <w:div w:id="1468427918">
                  <w:marLeft w:val="480"/>
                  <w:marRight w:val="0"/>
                  <w:marTop w:val="0"/>
                  <w:marBottom w:val="0"/>
                  <w:divBdr>
                    <w:top w:val="none" w:sz="0" w:space="0" w:color="auto"/>
                    <w:left w:val="none" w:sz="0" w:space="0" w:color="auto"/>
                    <w:bottom w:val="none" w:sz="0" w:space="0" w:color="auto"/>
                    <w:right w:val="none" w:sz="0" w:space="0" w:color="auto"/>
                  </w:divBdr>
                </w:div>
                <w:div w:id="1914394715">
                  <w:marLeft w:val="480"/>
                  <w:marRight w:val="0"/>
                  <w:marTop w:val="0"/>
                  <w:marBottom w:val="0"/>
                  <w:divBdr>
                    <w:top w:val="none" w:sz="0" w:space="0" w:color="auto"/>
                    <w:left w:val="none" w:sz="0" w:space="0" w:color="auto"/>
                    <w:bottom w:val="none" w:sz="0" w:space="0" w:color="auto"/>
                    <w:right w:val="none" w:sz="0" w:space="0" w:color="auto"/>
                  </w:divBdr>
                </w:div>
                <w:div w:id="928581094">
                  <w:marLeft w:val="480"/>
                  <w:marRight w:val="0"/>
                  <w:marTop w:val="0"/>
                  <w:marBottom w:val="0"/>
                  <w:divBdr>
                    <w:top w:val="none" w:sz="0" w:space="0" w:color="auto"/>
                    <w:left w:val="none" w:sz="0" w:space="0" w:color="auto"/>
                    <w:bottom w:val="none" w:sz="0" w:space="0" w:color="auto"/>
                    <w:right w:val="none" w:sz="0" w:space="0" w:color="auto"/>
                  </w:divBdr>
                </w:div>
                <w:div w:id="1558080487">
                  <w:marLeft w:val="480"/>
                  <w:marRight w:val="0"/>
                  <w:marTop w:val="0"/>
                  <w:marBottom w:val="0"/>
                  <w:divBdr>
                    <w:top w:val="none" w:sz="0" w:space="0" w:color="auto"/>
                    <w:left w:val="none" w:sz="0" w:space="0" w:color="auto"/>
                    <w:bottom w:val="none" w:sz="0" w:space="0" w:color="auto"/>
                    <w:right w:val="none" w:sz="0" w:space="0" w:color="auto"/>
                  </w:divBdr>
                </w:div>
                <w:div w:id="888538566">
                  <w:marLeft w:val="480"/>
                  <w:marRight w:val="0"/>
                  <w:marTop w:val="0"/>
                  <w:marBottom w:val="0"/>
                  <w:divBdr>
                    <w:top w:val="none" w:sz="0" w:space="0" w:color="auto"/>
                    <w:left w:val="none" w:sz="0" w:space="0" w:color="auto"/>
                    <w:bottom w:val="none" w:sz="0" w:space="0" w:color="auto"/>
                    <w:right w:val="none" w:sz="0" w:space="0" w:color="auto"/>
                  </w:divBdr>
                </w:div>
                <w:div w:id="26034176">
                  <w:marLeft w:val="480"/>
                  <w:marRight w:val="0"/>
                  <w:marTop w:val="0"/>
                  <w:marBottom w:val="0"/>
                  <w:divBdr>
                    <w:top w:val="none" w:sz="0" w:space="0" w:color="auto"/>
                    <w:left w:val="none" w:sz="0" w:space="0" w:color="auto"/>
                    <w:bottom w:val="none" w:sz="0" w:space="0" w:color="auto"/>
                    <w:right w:val="none" w:sz="0" w:space="0" w:color="auto"/>
                  </w:divBdr>
                </w:div>
                <w:div w:id="1309165484">
                  <w:marLeft w:val="480"/>
                  <w:marRight w:val="0"/>
                  <w:marTop w:val="0"/>
                  <w:marBottom w:val="0"/>
                  <w:divBdr>
                    <w:top w:val="none" w:sz="0" w:space="0" w:color="auto"/>
                    <w:left w:val="none" w:sz="0" w:space="0" w:color="auto"/>
                    <w:bottom w:val="none" w:sz="0" w:space="0" w:color="auto"/>
                    <w:right w:val="none" w:sz="0" w:space="0" w:color="auto"/>
                  </w:divBdr>
                </w:div>
                <w:div w:id="533687857">
                  <w:marLeft w:val="480"/>
                  <w:marRight w:val="0"/>
                  <w:marTop w:val="0"/>
                  <w:marBottom w:val="0"/>
                  <w:divBdr>
                    <w:top w:val="none" w:sz="0" w:space="0" w:color="auto"/>
                    <w:left w:val="none" w:sz="0" w:space="0" w:color="auto"/>
                    <w:bottom w:val="none" w:sz="0" w:space="0" w:color="auto"/>
                    <w:right w:val="none" w:sz="0" w:space="0" w:color="auto"/>
                  </w:divBdr>
                </w:div>
                <w:div w:id="2025083712">
                  <w:marLeft w:val="480"/>
                  <w:marRight w:val="0"/>
                  <w:marTop w:val="0"/>
                  <w:marBottom w:val="0"/>
                  <w:divBdr>
                    <w:top w:val="none" w:sz="0" w:space="0" w:color="auto"/>
                    <w:left w:val="none" w:sz="0" w:space="0" w:color="auto"/>
                    <w:bottom w:val="none" w:sz="0" w:space="0" w:color="auto"/>
                    <w:right w:val="none" w:sz="0" w:space="0" w:color="auto"/>
                  </w:divBdr>
                </w:div>
                <w:div w:id="1838033209">
                  <w:marLeft w:val="480"/>
                  <w:marRight w:val="0"/>
                  <w:marTop w:val="0"/>
                  <w:marBottom w:val="0"/>
                  <w:divBdr>
                    <w:top w:val="none" w:sz="0" w:space="0" w:color="auto"/>
                    <w:left w:val="none" w:sz="0" w:space="0" w:color="auto"/>
                    <w:bottom w:val="none" w:sz="0" w:space="0" w:color="auto"/>
                    <w:right w:val="none" w:sz="0" w:space="0" w:color="auto"/>
                  </w:divBdr>
                </w:div>
                <w:div w:id="197355785">
                  <w:marLeft w:val="480"/>
                  <w:marRight w:val="0"/>
                  <w:marTop w:val="0"/>
                  <w:marBottom w:val="0"/>
                  <w:divBdr>
                    <w:top w:val="none" w:sz="0" w:space="0" w:color="auto"/>
                    <w:left w:val="none" w:sz="0" w:space="0" w:color="auto"/>
                    <w:bottom w:val="none" w:sz="0" w:space="0" w:color="auto"/>
                    <w:right w:val="none" w:sz="0" w:space="0" w:color="auto"/>
                  </w:divBdr>
                </w:div>
                <w:div w:id="769549480">
                  <w:marLeft w:val="480"/>
                  <w:marRight w:val="0"/>
                  <w:marTop w:val="0"/>
                  <w:marBottom w:val="0"/>
                  <w:divBdr>
                    <w:top w:val="none" w:sz="0" w:space="0" w:color="auto"/>
                    <w:left w:val="none" w:sz="0" w:space="0" w:color="auto"/>
                    <w:bottom w:val="none" w:sz="0" w:space="0" w:color="auto"/>
                    <w:right w:val="none" w:sz="0" w:space="0" w:color="auto"/>
                  </w:divBdr>
                </w:div>
                <w:div w:id="567571516">
                  <w:marLeft w:val="480"/>
                  <w:marRight w:val="0"/>
                  <w:marTop w:val="0"/>
                  <w:marBottom w:val="0"/>
                  <w:divBdr>
                    <w:top w:val="none" w:sz="0" w:space="0" w:color="auto"/>
                    <w:left w:val="none" w:sz="0" w:space="0" w:color="auto"/>
                    <w:bottom w:val="none" w:sz="0" w:space="0" w:color="auto"/>
                    <w:right w:val="none" w:sz="0" w:space="0" w:color="auto"/>
                  </w:divBdr>
                </w:div>
                <w:div w:id="1427116694">
                  <w:marLeft w:val="480"/>
                  <w:marRight w:val="0"/>
                  <w:marTop w:val="0"/>
                  <w:marBottom w:val="0"/>
                  <w:divBdr>
                    <w:top w:val="none" w:sz="0" w:space="0" w:color="auto"/>
                    <w:left w:val="none" w:sz="0" w:space="0" w:color="auto"/>
                    <w:bottom w:val="none" w:sz="0" w:space="0" w:color="auto"/>
                    <w:right w:val="none" w:sz="0" w:space="0" w:color="auto"/>
                  </w:divBdr>
                </w:div>
                <w:div w:id="352926599">
                  <w:marLeft w:val="480"/>
                  <w:marRight w:val="0"/>
                  <w:marTop w:val="0"/>
                  <w:marBottom w:val="0"/>
                  <w:divBdr>
                    <w:top w:val="none" w:sz="0" w:space="0" w:color="auto"/>
                    <w:left w:val="none" w:sz="0" w:space="0" w:color="auto"/>
                    <w:bottom w:val="none" w:sz="0" w:space="0" w:color="auto"/>
                    <w:right w:val="none" w:sz="0" w:space="0" w:color="auto"/>
                  </w:divBdr>
                </w:div>
                <w:div w:id="963734591">
                  <w:marLeft w:val="480"/>
                  <w:marRight w:val="0"/>
                  <w:marTop w:val="0"/>
                  <w:marBottom w:val="0"/>
                  <w:divBdr>
                    <w:top w:val="none" w:sz="0" w:space="0" w:color="auto"/>
                    <w:left w:val="none" w:sz="0" w:space="0" w:color="auto"/>
                    <w:bottom w:val="none" w:sz="0" w:space="0" w:color="auto"/>
                    <w:right w:val="none" w:sz="0" w:space="0" w:color="auto"/>
                  </w:divBdr>
                </w:div>
                <w:div w:id="1110859328">
                  <w:marLeft w:val="480"/>
                  <w:marRight w:val="0"/>
                  <w:marTop w:val="0"/>
                  <w:marBottom w:val="0"/>
                  <w:divBdr>
                    <w:top w:val="none" w:sz="0" w:space="0" w:color="auto"/>
                    <w:left w:val="none" w:sz="0" w:space="0" w:color="auto"/>
                    <w:bottom w:val="none" w:sz="0" w:space="0" w:color="auto"/>
                    <w:right w:val="none" w:sz="0" w:space="0" w:color="auto"/>
                  </w:divBdr>
                </w:div>
                <w:div w:id="1524050231">
                  <w:marLeft w:val="480"/>
                  <w:marRight w:val="0"/>
                  <w:marTop w:val="0"/>
                  <w:marBottom w:val="0"/>
                  <w:divBdr>
                    <w:top w:val="none" w:sz="0" w:space="0" w:color="auto"/>
                    <w:left w:val="none" w:sz="0" w:space="0" w:color="auto"/>
                    <w:bottom w:val="none" w:sz="0" w:space="0" w:color="auto"/>
                    <w:right w:val="none" w:sz="0" w:space="0" w:color="auto"/>
                  </w:divBdr>
                </w:div>
                <w:div w:id="1181354784">
                  <w:marLeft w:val="480"/>
                  <w:marRight w:val="0"/>
                  <w:marTop w:val="0"/>
                  <w:marBottom w:val="0"/>
                  <w:divBdr>
                    <w:top w:val="none" w:sz="0" w:space="0" w:color="auto"/>
                    <w:left w:val="none" w:sz="0" w:space="0" w:color="auto"/>
                    <w:bottom w:val="none" w:sz="0" w:space="0" w:color="auto"/>
                    <w:right w:val="none" w:sz="0" w:space="0" w:color="auto"/>
                  </w:divBdr>
                </w:div>
                <w:div w:id="1758331711">
                  <w:marLeft w:val="480"/>
                  <w:marRight w:val="0"/>
                  <w:marTop w:val="0"/>
                  <w:marBottom w:val="0"/>
                  <w:divBdr>
                    <w:top w:val="none" w:sz="0" w:space="0" w:color="auto"/>
                    <w:left w:val="none" w:sz="0" w:space="0" w:color="auto"/>
                    <w:bottom w:val="none" w:sz="0" w:space="0" w:color="auto"/>
                    <w:right w:val="none" w:sz="0" w:space="0" w:color="auto"/>
                  </w:divBdr>
                </w:div>
                <w:div w:id="441414399">
                  <w:marLeft w:val="480"/>
                  <w:marRight w:val="0"/>
                  <w:marTop w:val="0"/>
                  <w:marBottom w:val="0"/>
                  <w:divBdr>
                    <w:top w:val="none" w:sz="0" w:space="0" w:color="auto"/>
                    <w:left w:val="none" w:sz="0" w:space="0" w:color="auto"/>
                    <w:bottom w:val="none" w:sz="0" w:space="0" w:color="auto"/>
                    <w:right w:val="none" w:sz="0" w:space="0" w:color="auto"/>
                  </w:divBdr>
                </w:div>
                <w:div w:id="1017847333">
                  <w:marLeft w:val="480"/>
                  <w:marRight w:val="0"/>
                  <w:marTop w:val="0"/>
                  <w:marBottom w:val="0"/>
                  <w:divBdr>
                    <w:top w:val="none" w:sz="0" w:space="0" w:color="auto"/>
                    <w:left w:val="none" w:sz="0" w:space="0" w:color="auto"/>
                    <w:bottom w:val="none" w:sz="0" w:space="0" w:color="auto"/>
                    <w:right w:val="none" w:sz="0" w:space="0" w:color="auto"/>
                  </w:divBdr>
                </w:div>
                <w:div w:id="276959390">
                  <w:marLeft w:val="480"/>
                  <w:marRight w:val="0"/>
                  <w:marTop w:val="0"/>
                  <w:marBottom w:val="0"/>
                  <w:divBdr>
                    <w:top w:val="none" w:sz="0" w:space="0" w:color="auto"/>
                    <w:left w:val="none" w:sz="0" w:space="0" w:color="auto"/>
                    <w:bottom w:val="none" w:sz="0" w:space="0" w:color="auto"/>
                    <w:right w:val="none" w:sz="0" w:space="0" w:color="auto"/>
                  </w:divBdr>
                </w:div>
                <w:div w:id="2081251293">
                  <w:marLeft w:val="480"/>
                  <w:marRight w:val="0"/>
                  <w:marTop w:val="0"/>
                  <w:marBottom w:val="0"/>
                  <w:divBdr>
                    <w:top w:val="none" w:sz="0" w:space="0" w:color="auto"/>
                    <w:left w:val="none" w:sz="0" w:space="0" w:color="auto"/>
                    <w:bottom w:val="none" w:sz="0" w:space="0" w:color="auto"/>
                    <w:right w:val="none" w:sz="0" w:space="0" w:color="auto"/>
                  </w:divBdr>
                </w:div>
                <w:div w:id="1057583736">
                  <w:marLeft w:val="480"/>
                  <w:marRight w:val="0"/>
                  <w:marTop w:val="0"/>
                  <w:marBottom w:val="0"/>
                  <w:divBdr>
                    <w:top w:val="none" w:sz="0" w:space="0" w:color="auto"/>
                    <w:left w:val="none" w:sz="0" w:space="0" w:color="auto"/>
                    <w:bottom w:val="none" w:sz="0" w:space="0" w:color="auto"/>
                    <w:right w:val="none" w:sz="0" w:space="0" w:color="auto"/>
                  </w:divBdr>
                </w:div>
                <w:div w:id="2144501142">
                  <w:marLeft w:val="480"/>
                  <w:marRight w:val="0"/>
                  <w:marTop w:val="0"/>
                  <w:marBottom w:val="0"/>
                  <w:divBdr>
                    <w:top w:val="none" w:sz="0" w:space="0" w:color="auto"/>
                    <w:left w:val="none" w:sz="0" w:space="0" w:color="auto"/>
                    <w:bottom w:val="none" w:sz="0" w:space="0" w:color="auto"/>
                    <w:right w:val="none" w:sz="0" w:space="0" w:color="auto"/>
                  </w:divBdr>
                </w:div>
                <w:div w:id="357005626">
                  <w:marLeft w:val="480"/>
                  <w:marRight w:val="0"/>
                  <w:marTop w:val="0"/>
                  <w:marBottom w:val="0"/>
                  <w:divBdr>
                    <w:top w:val="none" w:sz="0" w:space="0" w:color="auto"/>
                    <w:left w:val="none" w:sz="0" w:space="0" w:color="auto"/>
                    <w:bottom w:val="none" w:sz="0" w:space="0" w:color="auto"/>
                    <w:right w:val="none" w:sz="0" w:space="0" w:color="auto"/>
                  </w:divBdr>
                </w:div>
                <w:div w:id="1207334094">
                  <w:marLeft w:val="480"/>
                  <w:marRight w:val="0"/>
                  <w:marTop w:val="0"/>
                  <w:marBottom w:val="0"/>
                  <w:divBdr>
                    <w:top w:val="none" w:sz="0" w:space="0" w:color="auto"/>
                    <w:left w:val="none" w:sz="0" w:space="0" w:color="auto"/>
                    <w:bottom w:val="none" w:sz="0" w:space="0" w:color="auto"/>
                    <w:right w:val="none" w:sz="0" w:space="0" w:color="auto"/>
                  </w:divBdr>
                </w:div>
                <w:div w:id="693648642">
                  <w:marLeft w:val="480"/>
                  <w:marRight w:val="0"/>
                  <w:marTop w:val="0"/>
                  <w:marBottom w:val="0"/>
                  <w:divBdr>
                    <w:top w:val="none" w:sz="0" w:space="0" w:color="auto"/>
                    <w:left w:val="none" w:sz="0" w:space="0" w:color="auto"/>
                    <w:bottom w:val="none" w:sz="0" w:space="0" w:color="auto"/>
                    <w:right w:val="none" w:sz="0" w:space="0" w:color="auto"/>
                  </w:divBdr>
                </w:div>
                <w:div w:id="480850724">
                  <w:marLeft w:val="480"/>
                  <w:marRight w:val="0"/>
                  <w:marTop w:val="0"/>
                  <w:marBottom w:val="0"/>
                  <w:divBdr>
                    <w:top w:val="none" w:sz="0" w:space="0" w:color="auto"/>
                    <w:left w:val="none" w:sz="0" w:space="0" w:color="auto"/>
                    <w:bottom w:val="none" w:sz="0" w:space="0" w:color="auto"/>
                    <w:right w:val="none" w:sz="0" w:space="0" w:color="auto"/>
                  </w:divBdr>
                </w:div>
                <w:div w:id="215512738">
                  <w:marLeft w:val="480"/>
                  <w:marRight w:val="0"/>
                  <w:marTop w:val="0"/>
                  <w:marBottom w:val="0"/>
                  <w:divBdr>
                    <w:top w:val="none" w:sz="0" w:space="0" w:color="auto"/>
                    <w:left w:val="none" w:sz="0" w:space="0" w:color="auto"/>
                    <w:bottom w:val="none" w:sz="0" w:space="0" w:color="auto"/>
                    <w:right w:val="none" w:sz="0" w:space="0" w:color="auto"/>
                  </w:divBdr>
                </w:div>
                <w:div w:id="1629966592">
                  <w:marLeft w:val="480"/>
                  <w:marRight w:val="0"/>
                  <w:marTop w:val="0"/>
                  <w:marBottom w:val="0"/>
                  <w:divBdr>
                    <w:top w:val="none" w:sz="0" w:space="0" w:color="auto"/>
                    <w:left w:val="none" w:sz="0" w:space="0" w:color="auto"/>
                    <w:bottom w:val="none" w:sz="0" w:space="0" w:color="auto"/>
                    <w:right w:val="none" w:sz="0" w:space="0" w:color="auto"/>
                  </w:divBdr>
                </w:div>
                <w:div w:id="193927023">
                  <w:marLeft w:val="480"/>
                  <w:marRight w:val="0"/>
                  <w:marTop w:val="0"/>
                  <w:marBottom w:val="0"/>
                  <w:divBdr>
                    <w:top w:val="none" w:sz="0" w:space="0" w:color="auto"/>
                    <w:left w:val="none" w:sz="0" w:space="0" w:color="auto"/>
                    <w:bottom w:val="none" w:sz="0" w:space="0" w:color="auto"/>
                    <w:right w:val="none" w:sz="0" w:space="0" w:color="auto"/>
                  </w:divBdr>
                </w:div>
                <w:div w:id="473134706">
                  <w:marLeft w:val="480"/>
                  <w:marRight w:val="0"/>
                  <w:marTop w:val="0"/>
                  <w:marBottom w:val="0"/>
                  <w:divBdr>
                    <w:top w:val="none" w:sz="0" w:space="0" w:color="auto"/>
                    <w:left w:val="none" w:sz="0" w:space="0" w:color="auto"/>
                    <w:bottom w:val="none" w:sz="0" w:space="0" w:color="auto"/>
                    <w:right w:val="none" w:sz="0" w:space="0" w:color="auto"/>
                  </w:divBdr>
                </w:div>
                <w:div w:id="403258904">
                  <w:marLeft w:val="480"/>
                  <w:marRight w:val="0"/>
                  <w:marTop w:val="0"/>
                  <w:marBottom w:val="0"/>
                  <w:divBdr>
                    <w:top w:val="none" w:sz="0" w:space="0" w:color="auto"/>
                    <w:left w:val="none" w:sz="0" w:space="0" w:color="auto"/>
                    <w:bottom w:val="none" w:sz="0" w:space="0" w:color="auto"/>
                    <w:right w:val="none" w:sz="0" w:space="0" w:color="auto"/>
                  </w:divBdr>
                </w:div>
                <w:div w:id="808480005">
                  <w:marLeft w:val="480"/>
                  <w:marRight w:val="0"/>
                  <w:marTop w:val="0"/>
                  <w:marBottom w:val="0"/>
                  <w:divBdr>
                    <w:top w:val="none" w:sz="0" w:space="0" w:color="auto"/>
                    <w:left w:val="none" w:sz="0" w:space="0" w:color="auto"/>
                    <w:bottom w:val="none" w:sz="0" w:space="0" w:color="auto"/>
                    <w:right w:val="none" w:sz="0" w:space="0" w:color="auto"/>
                  </w:divBdr>
                </w:div>
                <w:div w:id="67309661">
                  <w:marLeft w:val="480"/>
                  <w:marRight w:val="0"/>
                  <w:marTop w:val="0"/>
                  <w:marBottom w:val="0"/>
                  <w:divBdr>
                    <w:top w:val="none" w:sz="0" w:space="0" w:color="auto"/>
                    <w:left w:val="none" w:sz="0" w:space="0" w:color="auto"/>
                    <w:bottom w:val="none" w:sz="0" w:space="0" w:color="auto"/>
                    <w:right w:val="none" w:sz="0" w:space="0" w:color="auto"/>
                  </w:divBdr>
                </w:div>
                <w:div w:id="1079450753">
                  <w:marLeft w:val="480"/>
                  <w:marRight w:val="0"/>
                  <w:marTop w:val="0"/>
                  <w:marBottom w:val="0"/>
                  <w:divBdr>
                    <w:top w:val="none" w:sz="0" w:space="0" w:color="auto"/>
                    <w:left w:val="none" w:sz="0" w:space="0" w:color="auto"/>
                    <w:bottom w:val="none" w:sz="0" w:space="0" w:color="auto"/>
                    <w:right w:val="none" w:sz="0" w:space="0" w:color="auto"/>
                  </w:divBdr>
                </w:div>
                <w:div w:id="565798456">
                  <w:marLeft w:val="480"/>
                  <w:marRight w:val="0"/>
                  <w:marTop w:val="0"/>
                  <w:marBottom w:val="0"/>
                  <w:divBdr>
                    <w:top w:val="none" w:sz="0" w:space="0" w:color="auto"/>
                    <w:left w:val="none" w:sz="0" w:space="0" w:color="auto"/>
                    <w:bottom w:val="none" w:sz="0" w:space="0" w:color="auto"/>
                    <w:right w:val="none" w:sz="0" w:space="0" w:color="auto"/>
                  </w:divBdr>
                </w:div>
                <w:div w:id="539899364">
                  <w:marLeft w:val="480"/>
                  <w:marRight w:val="0"/>
                  <w:marTop w:val="0"/>
                  <w:marBottom w:val="0"/>
                  <w:divBdr>
                    <w:top w:val="none" w:sz="0" w:space="0" w:color="auto"/>
                    <w:left w:val="none" w:sz="0" w:space="0" w:color="auto"/>
                    <w:bottom w:val="none" w:sz="0" w:space="0" w:color="auto"/>
                    <w:right w:val="none" w:sz="0" w:space="0" w:color="auto"/>
                  </w:divBdr>
                </w:div>
                <w:div w:id="1896576907">
                  <w:marLeft w:val="480"/>
                  <w:marRight w:val="0"/>
                  <w:marTop w:val="0"/>
                  <w:marBottom w:val="0"/>
                  <w:divBdr>
                    <w:top w:val="none" w:sz="0" w:space="0" w:color="auto"/>
                    <w:left w:val="none" w:sz="0" w:space="0" w:color="auto"/>
                    <w:bottom w:val="none" w:sz="0" w:space="0" w:color="auto"/>
                    <w:right w:val="none" w:sz="0" w:space="0" w:color="auto"/>
                  </w:divBdr>
                </w:div>
                <w:div w:id="671832925">
                  <w:marLeft w:val="480"/>
                  <w:marRight w:val="0"/>
                  <w:marTop w:val="0"/>
                  <w:marBottom w:val="0"/>
                  <w:divBdr>
                    <w:top w:val="none" w:sz="0" w:space="0" w:color="auto"/>
                    <w:left w:val="none" w:sz="0" w:space="0" w:color="auto"/>
                    <w:bottom w:val="none" w:sz="0" w:space="0" w:color="auto"/>
                    <w:right w:val="none" w:sz="0" w:space="0" w:color="auto"/>
                  </w:divBdr>
                </w:div>
                <w:div w:id="853038392">
                  <w:marLeft w:val="480"/>
                  <w:marRight w:val="0"/>
                  <w:marTop w:val="0"/>
                  <w:marBottom w:val="0"/>
                  <w:divBdr>
                    <w:top w:val="none" w:sz="0" w:space="0" w:color="auto"/>
                    <w:left w:val="none" w:sz="0" w:space="0" w:color="auto"/>
                    <w:bottom w:val="none" w:sz="0" w:space="0" w:color="auto"/>
                    <w:right w:val="none" w:sz="0" w:space="0" w:color="auto"/>
                  </w:divBdr>
                </w:div>
                <w:div w:id="1732922242">
                  <w:marLeft w:val="480"/>
                  <w:marRight w:val="0"/>
                  <w:marTop w:val="0"/>
                  <w:marBottom w:val="0"/>
                  <w:divBdr>
                    <w:top w:val="none" w:sz="0" w:space="0" w:color="auto"/>
                    <w:left w:val="none" w:sz="0" w:space="0" w:color="auto"/>
                    <w:bottom w:val="none" w:sz="0" w:space="0" w:color="auto"/>
                    <w:right w:val="none" w:sz="0" w:space="0" w:color="auto"/>
                  </w:divBdr>
                </w:div>
                <w:div w:id="1759325943">
                  <w:marLeft w:val="480"/>
                  <w:marRight w:val="0"/>
                  <w:marTop w:val="0"/>
                  <w:marBottom w:val="0"/>
                  <w:divBdr>
                    <w:top w:val="none" w:sz="0" w:space="0" w:color="auto"/>
                    <w:left w:val="none" w:sz="0" w:space="0" w:color="auto"/>
                    <w:bottom w:val="none" w:sz="0" w:space="0" w:color="auto"/>
                    <w:right w:val="none" w:sz="0" w:space="0" w:color="auto"/>
                  </w:divBdr>
                </w:div>
                <w:div w:id="1129206827">
                  <w:marLeft w:val="480"/>
                  <w:marRight w:val="0"/>
                  <w:marTop w:val="0"/>
                  <w:marBottom w:val="0"/>
                  <w:divBdr>
                    <w:top w:val="none" w:sz="0" w:space="0" w:color="auto"/>
                    <w:left w:val="none" w:sz="0" w:space="0" w:color="auto"/>
                    <w:bottom w:val="none" w:sz="0" w:space="0" w:color="auto"/>
                    <w:right w:val="none" w:sz="0" w:space="0" w:color="auto"/>
                  </w:divBdr>
                </w:div>
                <w:div w:id="505678213">
                  <w:marLeft w:val="480"/>
                  <w:marRight w:val="0"/>
                  <w:marTop w:val="0"/>
                  <w:marBottom w:val="0"/>
                  <w:divBdr>
                    <w:top w:val="none" w:sz="0" w:space="0" w:color="auto"/>
                    <w:left w:val="none" w:sz="0" w:space="0" w:color="auto"/>
                    <w:bottom w:val="none" w:sz="0" w:space="0" w:color="auto"/>
                    <w:right w:val="none" w:sz="0" w:space="0" w:color="auto"/>
                  </w:divBdr>
                </w:div>
                <w:div w:id="937520810">
                  <w:marLeft w:val="480"/>
                  <w:marRight w:val="0"/>
                  <w:marTop w:val="0"/>
                  <w:marBottom w:val="0"/>
                  <w:divBdr>
                    <w:top w:val="none" w:sz="0" w:space="0" w:color="auto"/>
                    <w:left w:val="none" w:sz="0" w:space="0" w:color="auto"/>
                    <w:bottom w:val="none" w:sz="0" w:space="0" w:color="auto"/>
                    <w:right w:val="none" w:sz="0" w:space="0" w:color="auto"/>
                  </w:divBdr>
                </w:div>
                <w:div w:id="222378248">
                  <w:marLeft w:val="480"/>
                  <w:marRight w:val="0"/>
                  <w:marTop w:val="0"/>
                  <w:marBottom w:val="0"/>
                  <w:divBdr>
                    <w:top w:val="none" w:sz="0" w:space="0" w:color="auto"/>
                    <w:left w:val="none" w:sz="0" w:space="0" w:color="auto"/>
                    <w:bottom w:val="none" w:sz="0" w:space="0" w:color="auto"/>
                    <w:right w:val="none" w:sz="0" w:space="0" w:color="auto"/>
                  </w:divBdr>
                </w:div>
                <w:div w:id="1871599706">
                  <w:marLeft w:val="480"/>
                  <w:marRight w:val="0"/>
                  <w:marTop w:val="0"/>
                  <w:marBottom w:val="0"/>
                  <w:divBdr>
                    <w:top w:val="none" w:sz="0" w:space="0" w:color="auto"/>
                    <w:left w:val="none" w:sz="0" w:space="0" w:color="auto"/>
                    <w:bottom w:val="none" w:sz="0" w:space="0" w:color="auto"/>
                    <w:right w:val="none" w:sz="0" w:space="0" w:color="auto"/>
                  </w:divBdr>
                </w:div>
                <w:div w:id="67702148">
                  <w:marLeft w:val="480"/>
                  <w:marRight w:val="0"/>
                  <w:marTop w:val="0"/>
                  <w:marBottom w:val="0"/>
                  <w:divBdr>
                    <w:top w:val="none" w:sz="0" w:space="0" w:color="auto"/>
                    <w:left w:val="none" w:sz="0" w:space="0" w:color="auto"/>
                    <w:bottom w:val="none" w:sz="0" w:space="0" w:color="auto"/>
                    <w:right w:val="none" w:sz="0" w:space="0" w:color="auto"/>
                  </w:divBdr>
                </w:div>
                <w:div w:id="291793969">
                  <w:marLeft w:val="480"/>
                  <w:marRight w:val="0"/>
                  <w:marTop w:val="0"/>
                  <w:marBottom w:val="0"/>
                  <w:divBdr>
                    <w:top w:val="none" w:sz="0" w:space="0" w:color="auto"/>
                    <w:left w:val="none" w:sz="0" w:space="0" w:color="auto"/>
                    <w:bottom w:val="none" w:sz="0" w:space="0" w:color="auto"/>
                    <w:right w:val="none" w:sz="0" w:space="0" w:color="auto"/>
                  </w:divBdr>
                </w:div>
                <w:div w:id="1011838761">
                  <w:marLeft w:val="480"/>
                  <w:marRight w:val="0"/>
                  <w:marTop w:val="0"/>
                  <w:marBottom w:val="0"/>
                  <w:divBdr>
                    <w:top w:val="none" w:sz="0" w:space="0" w:color="auto"/>
                    <w:left w:val="none" w:sz="0" w:space="0" w:color="auto"/>
                    <w:bottom w:val="none" w:sz="0" w:space="0" w:color="auto"/>
                    <w:right w:val="none" w:sz="0" w:space="0" w:color="auto"/>
                  </w:divBdr>
                </w:div>
                <w:div w:id="373386662">
                  <w:marLeft w:val="480"/>
                  <w:marRight w:val="0"/>
                  <w:marTop w:val="0"/>
                  <w:marBottom w:val="0"/>
                  <w:divBdr>
                    <w:top w:val="none" w:sz="0" w:space="0" w:color="auto"/>
                    <w:left w:val="none" w:sz="0" w:space="0" w:color="auto"/>
                    <w:bottom w:val="none" w:sz="0" w:space="0" w:color="auto"/>
                    <w:right w:val="none" w:sz="0" w:space="0" w:color="auto"/>
                  </w:divBdr>
                </w:div>
                <w:div w:id="686253240">
                  <w:marLeft w:val="480"/>
                  <w:marRight w:val="0"/>
                  <w:marTop w:val="0"/>
                  <w:marBottom w:val="0"/>
                  <w:divBdr>
                    <w:top w:val="none" w:sz="0" w:space="0" w:color="auto"/>
                    <w:left w:val="none" w:sz="0" w:space="0" w:color="auto"/>
                    <w:bottom w:val="none" w:sz="0" w:space="0" w:color="auto"/>
                    <w:right w:val="none" w:sz="0" w:space="0" w:color="auto"/>
                  </w:divBdr>
                </w:div>
                <w:div w:id="2111460621">
                  <w:marLeft w:val="480"/>
                  <w:marRight w:val="0"/>
                  <w:marTop w:val="0"/>
                  <w:marBottom w:val="0"/>
                  <w:divBdr>
                    <w:top w:val="none" w:sz="0" w:space="0" w:color="auto"/>
                    <w:left w:val="none" w:sz="0" w:space="0" w:color="auto"/>
                    <w:bottom w:val="none" w:sz="0" w:space="0" w:color="auto"/>
                    <w:right w:val="none" w:sz="0" w:space="0" w:color="auto"/>
                  </w:divBdr>
                </w:div>
                <w:div w:id="2142922542">
                  <w:marLeft w:val="480"/>
                  <w:marRight w:val="0"/>
                  <w:marTop w:val="0"/>
                  <w:marBottom w:val="0"/>
                  <w:divBdr>
                    <w:top w:val="none" w:sz="0" w:space="0" w:color="auto"/>
                    <w:left w:val="none" w:sz="0" w:space="0" w:color="auto"/>
                    <w:bottom w:val="none" w:sz="0" w:space="0" w:color="auto"/>
                    <w:right w:val="none" w:sz="0" w:space="0" w:color="auto"/>
                  </w:divBdr>
                </w:div>
                <w:div w:id="1941524400">
                  <w:marLeft w:val="480"/>
                  <w:marRight w:val="0"/>
                  <w:marTop w:val="0"/>
                  <w:marBottom w:val="0"/>
                  <w:divBdr>
                    <w:top w:val="none" w:sz="0" w:space="0" w:color="auto"/>
                    <w:left w:val="none" w:sz="0" w:space="0" w:color="auto"/>
                    <w:bottom w:val="none" w:sz="0" w:space="0" w:color="auto"/>
                    <w:right w:val="none" w:sz="0" w:space="0" w:color="auto"/>
                  </w:divBdr>
                </w:div>
                <w:div w:id="977954184">
                  <w:marLeft w:val="480"/>
                  <w:marRight w:val="0"/>
                  <w:marTop w:val="0"/>
                  <w:marBottom w:val="0"/>
                  <w:divBdr>
                    <w:top w:val="none" w:sz="0" w:space="0" w:color="auto"/>
                    <w:left w:val="none" w:sz="0" w:space="0" w:color="auto"/>
                    <w:bottom w:val="none" w:sz="0" w:space="0" w:color="auto"/>
                    <w:right w:val="none" w:sz="0" w:space="0" w:color="auto"/>
                  </w:divBdr>
                </w:div>
                <w:div w:id="725301721">
                  <w:marLeft w:val="480"/>
                  <w:marRight w:val="0"/>
                  <w:marTop w:val="0"/>
                  <w:marBottom w:val="0"/>
                  <w:divBdr>
                    <w:top w:val="none" w:sz="0" w:space="0" w:color="auto"/>
                    <w:left w:val="none" w:sz="0" w:space="0" w:color="auto"/>
                    <w:bottom w:val="none" w:sz="0" w:space="0" w:color="auto"/>
                    <w:right w:val="none" w:sz="0" w:space="0" w:color="auto"/>
                  </w:divBdr>
                </w:div>
                <w:div w:id="1658419499">
                  <w:marLeft w:val="480"/>
                  <w:marRight w:val="0"/>
                  <w:marTop w:val="0"/>
                  <w:marBottom w:val="0"/>
                  <w:divBdr>
                    <w:top w:val="none" w:sz="0" w:space="0" w:color="auto"/>
                    <w:left w:val="none" w:sz="0" w:space="0" w:color="auto"/>
                    <w:bottom w:val="none" w:sz="0" w:space="0" w:color="auto"/>
                    <w:right w:val="none" w:sz="0" w:space="0" w:color="auto"/>
                  </w:divBdr>
                </w:div>
              </w:divsChild>
            </w:div>
            <w:div w:id="1325160403">
              <w:marLeft w:val="0"/>
              <w:marRight w:val="0"/>
              <w:marTop w:val="0"/>
              <w:marBottom w:val="0"/>
              <w:divBdr>
                <w:top w:val="none" w:sz="0" w:space="0" w:color="auto"/>
                <w:left w:val="none" w:sz="0" w:space="0" w:color="auto"/>
                <w:bottom w:val="none" w:sz="0" w:space="0" w:color="auto"/>
                <w:right w:val="none" w:sz="0" w:space="0" w:color="auto"/>
              </w:divBdr>
              <w:divsChild>
                <w:div w:id="1109197654">
                  <w:marLeft w:val="480"/>
                  <w:marRight w:val="0"/>
                  <w:marTop w:val="0"/>
                  <w:marBottom w:val="0"/>
                  <w:divBdr>
                    <w:top w:val="none" w:sz="0" w:space="0" w:color="auto"/>
                    <w:left w:val="none" w:sz="0" w:space="0" w:color="auto"/>
                    <w:bottom w:val="none" w:sz="0" w:space="0" w:color="auto"/>
                    <w:right w:val="none" w:sz="0" w:space="0" w:color="auto"/>
                  </w:divBdr>
                </w:div>
                <w:div w:id="2011828473">
                  <w:marLeft w:val="480"/>
                  <w:marRight w:val="0"/>
                  <w:marTop w:val="0"/>
                  <w:marBottom w:val="0"/>
                  <w:divBdr>
                    <w:top w:val="none" w:sz="0" w:space="0" w:color="auto"/>
                    <w:left w:val="none" w:sz="0" w:space="0" w:color="auto"/>
                    <w:bottom w:val="none" w:sz="0" w:space="0" w:color="auto"/>
                    <w:right w:val="none" w:sz="0" w:space="0" w:color="auto"/>
                  </w:divBdr>
                </w:div>
                <w:div w:id="1038818945">
                  <w:marLeft w:val="480"/>
                  <w:marRight w:val="0"/>
                  <w:marTop w:val="0"/>
                  <w:marBottom w:val="0"/>
                  <w:divBdr>
                    <w:top w:val="none" w:sz="0" w:space="0" w:color="auto"/>
                    <w:left w:val="none" w:sz="0" w:space="0" w:color="auto"/>
                    <w:bottom w:val="none" w:sz="0" w:space="0" w:color="auto"/>
                    <w:right w:val="none" w:sz="0" w:space="0" w:color="auto"/>
                  </w:divBdr>
                </w:div>
                <w:div w:id="1180972591">
                  <w:marLeft w:val="480"/>
                  <w:marRight w:val="0"/>
                  <w:marTop w:val="0"/>
                  <w:marBottom w:val="0"/>
                  <w:divBdr>
                    <w:top w:val="none" w:sz="0" w:space="0" w:color="auto"/>
                    <w:left w:val="none" w:sz="0" w:space="0" w:color="auto"/>
                    <w:bottom w:val="none" w:sz="0" w:space="0" w:color="auto"/>
                    <w:right w:val="none" w:sz="0" w:space="0" w:color="auto"/>
                  </w:divBdr>
                </w:div>
                <w:div w:id="996499052">
                  <w:marLeft w:val="480"/>
                  <w:marRight w:val="0"/>
                  <w:marTop w:val="0"/>
                  <w:marBottom w:val="0"/>
                  <w:divBdr>
                    <w:top w:val="none" w:sz="0" w:space="0" w:color="auto"/>
                    <w:left w:val="none" w:sz="0" w:space="0" w:color="auto"/>
                    <w:bottom w:val="none" w:sz="0" w:space="0" w:color="auto"/>
                    <w:right w:val="none" w:sz="0" w:space="0" w:color="auto"/>
                  </w:divBdr>
                </w:div>
                <w:div w:id="1869173553">
                  <w:marLeft w:val="480"/>
                  <w:marRight w:val="0"/>
                  <w:marTop w:val="0"/>
                  <w:marBottom w:val="0"/>
                  <w:divBdr>
                    <w:top w:val="none" w:sz="0" w:space="0" w:color="auto"/>
                    <w:left w:val="none" w:sz="0" w:space="0" w:color="auto"/>
                    <w:bottom w:val="none" w:sz="0" w:space="0" w:color="auto"/>
                    <w:right w:val="none" w:sz="0" w:space="0" w:color="auto"/>
                  </w:divBdr>
                </w:div>
                <w:div w:id="524708789">
                  <w:marLeft w:val="480"/>
                  <w:marRight w:val="0"/>
                  <w:marTop w:val="0"/>
                  <w:marBottom w:val="0"/>
                  <w:divBdr>
                    <w:top w:val="none" w:sz="0" w:space="0" w:color="auto"/>
                    <w:left w:val="none" w:sz="0" w:space="0" w:color="auto"/>
                    <w:bottom w:val="none" w:sz="0" w:space="0" w:color="auto"/>
                    <w:right w:val="none" w:sz="0" w:space="0" w:color="auto"/>
                  </w:divBdr>
                </w:div>
                <w:div w:id="884217075">
                  <w:marLeft w:val="480"/>
                  <w:marRight w:val="0"/>
                  <w:marTop w:val="0"/>
                  <w:marBottom w:val="0"/>
                  <w:divBdr>
                    <w:top w:val="none" w:sz="0" w:space="0" w:color="auto"/>
                    <w:left w:val="none" w:sz="0" w:space="0" w:color="auto"/>
                    <w:bottom w:val="none" w:sz="0" w:space="0" w:color="auto"/>
                    <w:right w:val="none" w:sz="0" w:space="0" w:color="auto"/>
                  </w:divBdr>
                </w:div>
                <w:div w:id="829178476">
                  <w:marLeft w:val="480"/>
                  <w:marRight w:val="0"/>
                  <w:marTop w:val="0"/>
                  <w:marBottom w:val="0"/>
                  <w:divBdr>
                    <w:top w:val="none" w:sz="0" w:space="0" w:color="auto"/>
                    <w:left w:val="none" w:sz="0" w:space="0" w:color="auto"/>
                    <w:bottom w:val="none" w:sz="0" w:space="0" w:color="auto"/>
                    <w:right w:val="none" w:sz="0" w:space="0" w:color="auto"/>
                  </w:divBdr>
                </w:div>
                <w:div w:id="1234698859">
                  <w:marLeft w:val="480"/>
                  <w:marRight w:val="0"/>
                  <w:marTop w:val="0"/>
                  <w:marBottom w:val="0"/>
                  <w:divBdr>
                    <w:top w:val="none" w:sz="0" w:space="0" w:color="auto"/>
                    <w:left w:val="none" w:sz="0" w:space="0" w:color="auto"/>
                    <w:bottom w:val="none" w:sz="0" w:space="0" w:color="auto"/>
                    <w:right w:val="none" w:sz="0" w:space="0" w:color="auto"/>
                  </w:divBdr>
                </w:div>
                <w:div w:id="1504127985">
                  <w:marLeft w:val="480"/>
                  <w:marRight w:val="0"/>
                  <w:marTop w:val="0"/>
                  <w:marBottom w:val="0"/>
                  <w:divBdr>
                    <w:top w:val="none" w:sz="0" w:space="0" w:color="auto"/>
                    <w:left w:val="none" w:sz="0" w:space="0" w:color="auto"/>
                    <w:bottom w:val="none" w:sz="0" w:space="0" w:color="auto"/>
                    <w:right w:val="none" w:sz="0" w:space="0" w:color="auto"/>
                  </w:divBdr>
                </w:div>
                <w:div w:id="1216308708">
                  <w:marLeft w:val="480"/>
                  <w:marRight w:val="0"/>
                  <w:marTop w:val="0"/>
                  <w:marBottom w:val="0"/>
                  <w:divBdr>
                    <w:top w:val="none" w:sz="0" w:space="0" w:color="auto"/>
                    <w:left w:val="none" w:sz="0" w:space="0" w:color="auto"/>
                    <w:bottom w:val="none" w:sz="0" w:space="0" w:color="auto"/>
                    <w:right w:val="none" w:sz="0" w:space="0" w:color="auto"/>
                  </w:divBdr>
                </w:div>
                <w:div w:id="2049332727">
                  <w:marLeft w:val="480"/>
                  <w:marRight w:val="0"/>
                  <w:marTop w:val="0"/>
                  <w:marBottom w:val="0"/>
                  <w:divBdr>
                    <w:top w:val="none" w:sz="0" w:space="0" w:color="auto"/>
                    <w:left w:val="none" w:sz="0" w:space="0" w:color="auto"/>
                    <w:bottom w:val="none" w:sz="0" w:space="0" w:color="auto"/>
                    <w:right w:val="none" w:sz="0" w:space="0" w:color="auto"/>
                  </w:divBdr>
                </w:div>
                <w:div w:id="302203245">
                  <w:marLeft w:val="480"/>
                  <w:marRight w:val="0"/>
                  <w:marTop w:val="0"/>
                  <w:marBottom w:val="0"/>
                  <w:divBdr>
                    <w:top w:val="none" w:sz="0" w:space="0" w:color="auto"/>
                    <w:left w:val="none" w:sz="0" w:space="0" w:color="auto"/>
                    <w:bottom w:val="none" w:sz="0" w:space="0" w:color="auto"/>
                    <w:right w:val="none" w:sz="0" w:space="0" w:color="auto"/>
                  </w:divBdr>
                </w:div>
                <w:div w:id="251668049">
                  <w:marLeft w:val="480"/>
                  <w:marRight w:val="0"/>
                  <w:marTop w:val="0"/>
                  <w:marBottom w:val="0"/>
                  <w:divBdr>
                    <w:top w:val="none" w:sz="0" w:space="0" w:color="auto"/>
                    <w:left w:val="none" w:sz="0" w:space="0" w:color="auto"/>
                    <w:bottom w:val="none" w:sz="0" w:space="0" w:color="auto"/>
                    <w:right w:val="none" w:sz="0" w:space="0" w:color="auto"/>
                  </w:divBdr>
                </w:div>
                <w:div w:id="2084404848">
                  <w:marLeft w:val="480"/>
                  <w:marRight w:val="0"/>
                  <w:marTop w:val="0"/>
                  <w:marBottom w:val="0"/>
                  <w:divBdr>
                    <w:top w:val="none" w:sz="0" w:space="0" w:color="auto"/>
                    <w:left w:val="none" w:sz="0" w:space="0" w:color="auto"/>
                    <w:bottom w:val="none" w:sz="0" w:space="0" w:color="auto"/>
                    <w:right w:val="none" w:sz="0" w:space="0" w:color="auto"/>
                  </w:divBdr>
                </w:div>
                <w:div w:id="874391283">
                  <w:marLeft w:val="480"/>
                  <w:marRight w:val="0"/>
                  <w:marTop w:val="0"/>
                  <w:marBottom w:val="0"/>
                  <w:divBdr>
                    <w:top w:val="none" w:sz="0" w:space="0" w:color="auto"/>
                    <w:left w:val="none" w:sz="0" w:space="0" w:color="auto"/>
                    <w:bottom w:val="none" w:sz="0" w:space="0" w:color="auto"/>
                    <w:right w:val="none" w:sz="0" w:space="0" w:color="auto"/>
                  </w:divBdr>
                </w:div>
                <w:div w:id="1590383892">
                  <w:marLeft w:val="480"/>
                  <w:marRight w:val="0"/>
                  <w:marTop w:val="0"/>
                  <w:marBottom w:val="0"/>
                  <w:divBdr>
                    <w:top w:val="none" w:sz="0" w:space="0" w:color="auto"/>
                    <w:left w:val="none" w:sz="0" w:space="0" w:color="auto"/>
                    <w:bottom w:val="none" w:sz="0" w:space="0" w:color="auto"/>
                    <w:right w:val="none" w:sz="0" w:space="0" w:color="auto"/>
                  </w:divBdr>
                </w:div>
                <w:div w:id="326370147">
                  <w:marLeft w:val="480"/>
                  <w:marRight w:val="0"/>
                  <w:marTop w:val="0"/>
                  <w:marBottom w:val="0"/>
                  <w:divBdr>
                    <w:top w:val="none" w:sz="0" w:space="0" w:color="auto"/>
                    <w:left w:val="none" w:sz="0" w:space="0" w:color="auto"/>
                    <w:bottom w:val="none" w:sz="0" w:space="0" w:color="auto"/>
                    <w:right w:val="none" w:sz="0" w:space="0" w:color="auto"/>
                  </w:divBdr>
                </w:div>
                <w:div w:id="2062635923">
                  <w:marLeft w:val="480"/>
                  <w:marRight w:val="0"/>
                  <w:marTop w:val="0"/>
                  <w:marBottom w:val="0"/>
                  <w:divBdr>
                    <w:top w:val="none" w:sz="0" w:space="0" w:color="auto"/>
                    <w:left w:val="none" w:sz="0" w:space="0" w:color="auto"/>
                    <w:bottom w:val="none" w:sz="0" w:space="0" w:color="auto"/>
                    <w:right w:val="none" w:sz="0" w:space="0" w:color="auto"/>
                  </w:divBdr>
                </w:div>
                <w:div w:id="1464689504">
                  <w:marLeft w:val="480"/>
                  <w:marRight w:val="0"/>
                  <w:marTop w:val="0"/>
                  <w:marBottom w:val="0"/>
                  <w:divBdr>
                    <w:top w:val="none" w:sz="0" w:space="0" w:color="auto"/>
                    <w:left w:val="none" w:sz="0" w:space="0" w:color="auto"/>
                    <w:bottom w:val="none" w:sz="0" w:space="0" w:color="auto"/>
                    <w:right w:val="none" w:sz="0" w:space="0" w:color="auto"/>
                  </w:divBdr>
                </w:div>
                <w:div w:id="2038194073">
                  <w:marLeft w:val="480"/>
                  <w:marRight w:val="0"/>
                  <w:marTop w:val="0"/>
                  <w:marBottom w:val="0"/>
                  <w:divBdr>
                    <w:top w:val="none" w:sz="0" w:space="0" w:color="auto"/>
                    <w:left w:val="none" w:sz="0" w:space="0" w:color="auto"/>
                    <w:bottom w:val="none" w:sz="0" w:space="0" w:color="auto"/>
                    <w:right w:val="none" w:sz="0" w:space="0" w:color="auto"/>
                  </w:divBdr>
                </w:div>
                <w:div w:id="352387462">
                  <w:marLeft w:val="480"/>
                  <w:marRight w:val="0"/>
                  <w:marTop w:val="0"/>
                  <w:marBottom w:val="0"/>
                  <w:divBdr>
                    <w:top w:val="none" w:sz="0" w:space="0" w:color="auto"/>
                    <w:left w:val="none" w:sz="0" w:space="0" w:color="auto"/>
                    <w:bottom w:val="none" w:sz="0" w:space="0" w:color="auto"/>
                    <w:right w:val="none" w:sz="0" w:space="0" w:color="auto"/>
                  </w:divBdr>
                </w:div>
                <w:div w:id="2071727266">
                  <w:marLeft w:val="480"/>
                  <w:marRight w:val="0"/>
                  <w:marTop w:val="0"/>
                  <w:marBottom w:val="0"/>
                  <w:divBdr>
                    <w:top w:val="none" w:sz="0" w:space="0" w:color="auto"/>
                    <w:left w:val="none" w:sz="0" w:space="0" w:color="auto"/>
                    <w:bottom w:val="none" w:sz="0" w:space="0" w:color="auto"/>
                    <w:right w:val="none" w:sz="0" w:space="0" w:color="auto"/>
                  </w:divBdr>
                </w:div>
                <w:div w:id="770512837">
                  <w:marLeft w:val="480"/>
                  <w:marRight w:val="0"/>
                  <w:marTop w:val="0"/>
                  <w:marBottom w:val="0"/>
                  <w:divBdr>
                    <w:top w:val="none" w:sz="0" w:space="0" w:color="auto"/>
                    <w:left w:val="none" w:sz="0" w:space="0" w:color="auto"/>
                    <w:bottom w:val="none" w:sz="0" w:space="0" w:color="auto"/>
                    <w:right w:val="none" w:sz="0" w:space="0" w:color="auto"/>
                  </w:divBdr>
                </w:div>
                <w:div w:id="1920165368">
                  <w:marLeft w:val="480"/>
                  <w:marRight w:val="0"/>
                  <w:marTop w:val="0"/>
                  <w:marBottom w:val="0"/>
                  <w:divBdr>
                    <w:top w:val="none" w:sz="0" w:space="0" w:color="auto"/>
                    <w:left w:val="none" w:sz="0" w:space="0" w:color="auto"/>
                    <w:bottom w:val="none" w:sz="0" w:space="0" w:color="auto"/>
                    <w:right w:val="none" w:sz="0" w:space="0" w:color="auto"/>
                  </w:divBdr>
                </w:div>
                <w:div w:id="1887376771">
                  <w:marLeft w:val="480"/>
                  <w:marRight w:val="0"/>
                  <w:marTop w:val="0"/>
                  <w:marBottom w:val="0"/>
                  <w:divBdr>
                    <w:top w:val="none" w:sz="0" w:space="0" w:color="auto"/>
                    <w:left w:val="none" w:sz="0" w:space="0" w:color="auto"/>
                    <w:bottom w:val="none" w:sz="0" w:space="0" w:color="auto"/>
                    <w:right w:val="none" w:sz="0" w:space="0" w:color="auto"/>
                  </w:divBdr>
                </w:div>
                <w:div w:id="1518273389">
                  <w:marLeft w:val="480"/>
                  <w:marRight w:val="0"/>
                  <w:marTop w:val="0"/>
                  <w:marBottom w:val="0"/>
                  <w:divBdr>
                    <w:top w:val="none" w:sz="0" w:space="0" w:color="auto"/>
                    <w:left w:val="none" w:sz="0" w:space="0" w:color="auto"/>
                    <w:bottom w:val="none" w:sz="0" w:space="0" w:color="auto"/>
                    <w:right w:val="none" w:sz="0" w:space="0" w:color="auto"/>
                  </w:divBdr>
                </w:div>
                <w:div w:id="101806124">
                  <w:marLeft w:val="480"/>
                  <w:marRight w:val="0"/>
                  <w:marTop w:val="0"/>
                  <w:marBottom w:val="0"/>
                  <w:divBdr>
                    <w:top w:val="none" w:sz="0" w:space="0" w:color="auto"/>
                    <w:left w:val="none" w:sz="0" w:space="0" w:color="auto"/>
                    <w:bottom w:val="none" w:sz="0" w:space="0" w:color="auto"/>
                    <w:right w:val="none" w:sz="0" w:space="0" w:color="auto"/>
                  </w:divBdr>
                </w:div>
                <w:div w:id="1776443857">
                  <w:marLeft w:val="480"/>
                  <w:marRight w:val="0"/>
                  <w:marTop w:val="0"/>
                  <w:marBottom w:val="0"/>
                  <w:divBdr>
                    <w:top w:val="none" w:sz="0" w:space="0" w:color="auto"/>
                    <w:left w:val="none" w:sz="0" w:space="0" w:color="auto"/>
                    <w:bottom w:val="none" w:sz="0" w:space="0" w:color="auto"/>
                    <w:right w:val="none" w:sz="0" w:space="0" w:color="auto"/>
                  </w:divBdr>
                </w:div>
                <w:div w:id="961038725">
                  <w:marLeft w:val="480"/>
                  <w:marRight w:val="0"/>
                  <w:marTop w:val="0"/>
                  <w:marBottom w:val="0"/>
                  <w:divBdr>
                    <w:top w:val="none" w:sz="0" w:space="0" w:color="auto"/>
                    <w:left w:val="none" w:sz="0" w:space="0" w:color="auto"/>
                    <w:bottom w:val="none" w:sz="0" w:space="0" w:color="auto"/>
                    <w:right w:val="none" w:sz="0" w:space="0" w:color="auto"/>
                  </w:divBdr>
                </w:div>
                <w:div w:id="21981545">
                  <w:marLeft w:val="480"/>
                  <w:marRight w:val="0"/>
                  <w:marTop w:val="0"/>
                  <w:marBottom w:val="0"/>
                  <w:divBdr>
                    <w:top w:val="none" w:sz="0" w:space="0" w:color="auto"/>
                    <w:left w:val="none" w:sz="0" w:space="0" w:color="auto"/>
                    <w:bottom w:val="none" w:sz="0" w:space="0" w:color="auto"/>
                    <w:right w:val="none" w:sz="0" w:space="0" w:color="auto"/>
                  </w:divBdr>
                </w:div>
                <w:div w:id="445006229">
                  <w:marLeft w:val="480"/>
                  <w:marRight w:val="0"/>
                  <w:marTop w:val="0"/>
                  <w:marBottom w:val="0"/>
                  <w:divBdr>
                    <w:top w:val="none" w:sz="0" w:space="0" w:color="auto"/>
                    <w:left w:val="none" w:sz="0" w:space="0" w:color="auto"/>
                    <w:bottom w:val="none" w:sz="0" w:space="0" w:color="auto"/>
                    <w:right w:val="none" w:sz="0" w:space="0" w:color="auto"/>
                  </w:divBdr>
                </w:div>
                <w:div w:id="25448790">
                  <w:marLeft w:val="480"/>
                  <w:marRight w:val="0"/>
                  <w:marTop w:val="0"/>
                  <w:marBottom w:val="0"/>
                  <w:divBdr>
                    <w:top w:val="none" w:sz="0" w:space="0" w:color="auto"/>
                    <w:left w:val="none" w:sz="0" w:space="0" w:color="auto"/>
                    <w:bottom w:val="none" w:sz="0" w:space="0" w:color="auto"/>
                    <w:right w:val="none" w:sz="0" w:space="0" w:color="auto"/>
                  </w:divBdr>
                </w:div>
                <w:div w:id="1832404196">
                  <w:marLeft w:val="480"/>
                  <w:marRight w:val="0"/>
                  <w:marTop w:val="0"/>
                  <w:marBottom w:val="0"/>
                  <w:divBdr>
                    <w:top w:val="none" w:sz="0" w:space="0" w:color="auto"/>
                    <w:left w:val="none" w:sz="0" w:space="0" w:color="auto"/>
                    <w:bottom w:val="none" w:sz="0" w:space="0" w:color="auto"/>
                    <w:right w:val="none" w:sz="0" w:space="0" w:color="auto"/>
                  </w:divBdr>
                </w:div>
                <w:div w:id="1877430034">
                  <w:marLeft w:val="480"/>
                  <w:marRight w:val="0"/>
                  <w:marTop w:val="0"/>
                  <w:marBottom w:val="0"/>
                  <w:divBdr>
                    <w:top w:val="none" w:sz="0" w:space="0" w:color="auto"/>
                    <w:left w:val="none" w:sz="0" w:space="0" w:color="auto"/>
                    <w:bottom w:val="none" w:sz="0" w:space="0" w:color="auto"/>
                    <w:right w:val="none" w:sz="0" w:space="0" w:color="auto"/>
                  </w:divBdr>
                </w:div>
                <w:div w:id="2019577330">
                  <w:marLeft w:val="480"/>
                  <w:marRight w:val="0"/>
                  <w:marTop w:val="0"/>
                  <w:marBottom w:val="0"/>
                  <w:divBdr>
                    <w:top w:val="none" w:sz="0" w:space="0" w:color="auto"/>
                    <w:left w:val="none" w:sz="0" w:space="0" w:color="auto"/>
                    <w:bottom w:val="none" w:sz="0" w:space="0" w:color="auto"/>
                    <w:right w:val="none" w:sz="0" w:space="0" w:color="auto"/>
                  </w:divBdr>
                </w:div>
                <w:div w:id="1707832790">
                  <w:marLeft w:val="480"/>
                  <w:marRight w:val="0"/>
                  <w:marTop w:val="0"/>
                  <w:marBottom w:val="0"/>
                  <w:divBdr>
                    <w:top w:val="none" w:sz="0" w:space="0" w:color="auto"/>
                    <w:left w:val="none" w:sz="0" w:space="0" w:color="auto"/>
                    <w:bottom w:val="none" w:sz="0" w:space="0" w:color="auto"/>
                    <w:right w:val="none" w:sz="0" w:space="0" w:color="auto"/>
                  </w:divBdr>
                </w:div>
                <w:div w:id="1281952337">
                  <w:marLeft w:val="480"/>
                  <w:marRight w:val="0"/>
                  <w:marTop w:val="0"/>
                  <w:marBottom w:val="0"/>
                  <w:divBdr>
                    <w:top w:val="none" w:sz="0" w:space="0" w:color="auto"/>
                    <w:left w:val="none" w:sz="0" w:space="0" w:color="auto"/>
                    <w:bottom w:val="none" w:sz="0" w:space="0" w:color="auto"/>
                    <w:right w:val="none" w:sz="0" w:space="0" w:color="auto"/>
                  </w:divBdr>
                </w:div>
                <w:div w:id="1600327838">
                  <w:marLeft w:val="480"/>
                  <w:marRight w:val="0"/>
                  <w:marTop w:val="0"/>
                  <w:marBottom w:val="0"/>
                  <w:divBdr>
                    <w:top w:val="none" w:sz="0" w:space="0" w:color="auto"/>
                    <w:left w:val="none" w:sz="0" w:space="0" w:color="auto"/>
                    <w:bottom w:val="none" w:sz="0" w:space="0" w:color="auto"/>
                    <w:right w:val="none" w:sz="0" w:space="0" w:color="auto"/>
                  </w:divBdr>
                </w:div>
                <w:div w:id="251740141">
                  <w:marLeft w:val="480"/>
                  <w:marRight w:val="0"/>
                  <w:marTop w:val="0"/>
                  <w:marBottom w:val="0"/>
                  <w:divBdr>
                    <w:top w:val="none" w:sz="0" w:space="0" w:color="auto"/>
                    <w:left w:val="none" w:sz="0" w:space="0" w:color="auto"/>
                    <w:bottom w:val="none" w:sz="0" w:space="0" w:color="auto"/>
                    <w:right w:val="none" w:sz="0" w:space="0" w:color="auto"/>
                  </w:divBdr>
                </w:div>
                <w:div w:id="149714401">
                  <w:marLeft w:val="480"/>
                  <w:marRight w:val="0"/>
                  <w:marTop w:val="0"/>
                  <w:marBottom w:val="0"/>
                  <w:divBdr>
                    <w:top w:val="none" w:sz="0" w:space="0" w:color="auto"/>
                    <w:left w:val="none" w:sz="0" w:space="0" w:color="auto"/>
                    <w:bottom w:val="none" w:sz="0" w:space="0" w:color="auto"/>
                    <w:right w:val="none" w:sz="0" w:space="0" w:color="auto"/>
                  </w:divBdr>
                </w:div>
                <w:div w:id="1510563382">
                  <w:marLeft w:val="480"/>
                  <w:marRight w:val="0"/>
                  <w:marTop w:val="0"/>
                  <w:marBottom w:val="0"/>
                  <w:divBdr>
                    <w:top w:val="none" w:sz="0" w:space="0" w:color="auto"/>
                    <w:left w:val="none" w:sz="0" w:space="0" w:color="auto"/>
                    <w:bottom w:val="none" w:sz="0" w:space="0" w:color="auto"/>
                    <w:right w:val="none" w:sz="0" w:space="0" w:color="auto"/>
                  </w:divBdr>
                </w:div>
                <w:div w:id="1717509475">
                  <w:marLeft w:val="480"/>
                  <w:marRight w:val="0"/>
                  <w:marTop w:val="0"/>
                  <w:marBottom w:val="0"/>
                  <w:divBdr>
                    <w:top w:val="none" w:sz="0" w:space="0" w:color="auto"/>
                    <w:left w:val="none" w:sz="0" w:space="0" w:color="auto"/>
                    <w:bottom w:val="none" w:sz="0" w:space="0" w:color="auto"/>
                    <w:right w:val="none" w:sz="0" w:space="0" w:color="auto"/>
                  </w:divBdr>
                </w:div>
                <w:div w:id="2005008959">
                  <w:marLeft w:val="480"/>
                  <w:marRight w:val="0"/>
                  <w:marTop w:val="0"/>
                  <w:marBottom w:val="0"/>
                  <w:divBdr>
                    <w:top w:val="none" w:sz="0" w:space="0" w:color="auto"/>
                    <w:left w:val="none" w:sz="0" w:space="0" w:color="auto"/>
                    <w:bottom w:val="none" w:sz="0" w:space="0" w:color="auto"/>
                    <w:right w:val="none" w:sz="0" w:space="0" w:color="auto"/>
                  </w:divBdr>
                </w:div>
                <w:div w:id="1092049537">
                  <w:marLeft w:val="480"/>
                  <w:marRight w:val="0"/>
                  <w:marTop w:val="0"/>
                  <w:marBottom w:val="0"/>
                  <w:divBdr>
                    <w:top w:val="none" w:sz="0" w:space="0" w:color="auto"/>
                    <w:left w:val="none" w:sz="0" w:space="0" w:color="auto"/>
                    <w:bottom w:val="none" w:sz="0" w:space="0" w:color="auto"/>
                    <w:right w:val="none" w:sz="0" w:space="0" w:color="auto"/>
                  </w:divBdr>
                </w:div>
                <w:div w:id="832254795">
                  <w:marLeft w:val="480"/>
                  <w:marRight w:val="0"/>
                  <w:marTop w:val="0"/>
                  <w:marBottom w:val="0"/>
                  <w:divBdr>
                    <w:top w:val="none" w:sz="0" w:space="0" w:color="auto"/>
                    <w:left w:val="none" w:sz="0" w:space="0" w:color="auto"/>
                    <w:bottom w:val="none" w:sz="0" w:space="0" w:color="auto"/>
                    <w:right w:val="none" w:sz="0" w:space="0" w:color="auto"/>
                  </w:divBdr>
                </w:div>
                <w:div w:id="1536233108">
                  <w:marLeft w:val="480"/>
                  <w:marRight w:val="0"/>
                  <w:marTop w:val="0"/>
                  <w:marBottom w:val="0"/>
                  <w:divBdr>
                    <w:top w:val="none" w:sz="0" w:space="0" w:color="auto"/>
                    <w:left w:val="none" w:sz="0" w:space="0" w:color="auto"/>
                    <w:bottom w:val="none" w:sz="0" w:space="0" w:color="auto"/>
                    <w:right w:val="none" w:sz="0" w:space="0" w:color="auto"/>
                  </w:divBdr>
                </w:div>
                <w:div w:id="1063332927">
                  <w:marLeft w:val="480"/>
                  <w:marRight w:val="0"/>
                  <w:marTop w:val="0"/>
                  <w:marBottom w:val="0"/>
                  <w:divBdr>
                    <w:top w:val="none" w:sz="0" w:space="0" w:color="auto"/>
                    <w:left w:val="none" w:sz="0" w:space="0" w:color="auto"/>
                    <w:bottom w:val="none" w:sz="0" w:space="0" w:color="auto"/>
                    <w:right w:val="none" w:sz="0" w:space="0" w:color="auto"/>
                  </w:divBdr>
                </w:div>
                <w:div w:id="2045982648">
                  <w:marLeft w:val="480"/>
                  <w:marRight w:val="0"/>
                  <w:marTop w:val="0"/>
                  <w:marBottom w:val="0"/>
                  <w:divBdr>
                    <w:top w:val="none" w:sz="0" w:space="0" w:color="auto"/>
                    <w:left w:val="none" w:sz="0" w:space="0" w:color="auto"/>
                    <w:bottom w:val="none" w:sz="0" w:space="0" w:color="auto"/>
                    <w:right w:val="none" w:sz="0" w:space="0" w:color="auto"/>
                  </w:divBdr>
                </w:div>
                <w:div w:id="856624673">
                  <w:marLeft w:val="480"/>
                  <w:marRight w:val="0"/>
                  <w:marTop w:val="0"/>
                  <w:marBottom w:val="0"/>
                  <w:divBdr>
                    <w:top w:val="none" w:sz="0" w:space="0" w:color="auto"/>
                    <w:left w:val="none" w:sz="0" w:space="0" w:color="auto"/>
                    <w:bottom w:val="none" w:sz="0" w:space="0" w:color="auto"/>
                    <w:right w:val="none" w:sz="0" w:space="0" w:color="auto"/>
                  </w:divBdr>
                </w:div>
                <w:div w:id="468934716">
                  <w:marLeft w:val="480"/>
                  <w:marRight w:val="0"/>
                  <w:marTop w:val="0"/>
                  <w:marBottom w:val="0"/>
                  <w:divBdr>
                    <w:top w:val="none" w:sz="0" w:space="0" w:color="auto"/>
                    <w:left w:val="none" w:sz="0" w:space="0" w:color="auto"/>
                    <w:bottom w:val="none" w:sz="0" w:space="0" w:color="auto"/>
                    <w:right w:val="none" w:sz="0" w:space="0" w:color="auto"/>
                  </w:divBdr>
                </w:div>
                <w:div w:id="1872113251">
                  <w:marLeft w:val="480"/>
                  <w:marRight w:val="0"/>
                  <w:marTop w:val="0"/>
                  <w:marBottom w:val="0"/>
                  <w:divBdr>
                    <w:top w:val="none" w:sz="0" w:space="0" w:color="auto"/>
                    <w:left w:val="none" w:sz="0" w:space="0" w:color="auto"/>
                    <w:bottom w:val="none" w:sz="0" w:space="0" w:color="auto"/>
                    <w:right w:val="none" w:sz="0" w:space="0" w:color="auto"/>
                  </w:divBdr>
                </w:div>
                <w:div w:id="368459315">
                  <w:marLeft w:val="480"/>
                  <w:marRight w:val="0"/>
                  <w:marTop w:val="0"/>
                  <w:marBottom w:val="0"/>
                  <w:divBdr>
                    <w:top w:val="none" w:sz="0" w:space="0" w:color="auto"/>
                    <w:left w:val="none" w:sz="0" w:space="0" w:color="auto"/>
                    <w:bottom w:val="none" w:sz="0" w:space="0" w:color="auto"/>
                    <w:right w:val="none" w:sz="0" w:space="0" w:color="auto"/>
                  </w:divBdr>
                </w:div>
                <w:div w:id="1266116828">
                  <w:marLeft w:val="480"/>
                  <w:marRight w:val="0"/>
                  <w:marTop w:val="0"/>
                  <w:marBottom w:val="0"/>
                  <w:divBdr>
                    <w:top w:val="none" w:sz="0" w:space="0" w:color="auto"/>
                    <w:left w:val="none" w:sz="0" w:space="0" w:color="auto"/>
                    <w:bottom w:val="none" w:sz="0" w:space="0" w:color="auto"/>
                    <w:right w:val="none" w:sz="0" w:space="0" w:color="auto"/>
                  </w:divBdr>
                </w:div>
                <w:div w:id="1653288703">
                  <w:marLeft w:val="480"/>
                  <w:marRight w:val="0"/>
                  <w:marTop w:val="0"/>
                  <w:marBottom w:val="0"/>
                  <w:divBdr>
                    <w:top w:val="none" w:sz="0" w:space="0" w:color="auto"/>
                    <w:left w:val="none" w:sz="0" w:space="0" w:color="auto"/>
                    <w:bottom w:val="none" w:sz="0" w:space="0" w:color="auto"/>
                    <w:right w:val="none" w:sz="0" w:space="0" w:color="auto"/>
                  </w:divBdr>
                </w:div>
                <w:div w:id="96215130">
                  <w:marLeft w:val="480"/>
                  <w:marRight w:val="0"/>
                  <w:marTop w:val="0"/>
                  <w:marBottom w:val="0"/>
                  <w:divBdr>
                    <w:top w:val="none" w:sz="0" w:space="0" w:color="auto"/>
                    <w:left w:val="none" w:sz="0" w:space="0" w:color="auto"/>
                    <w:bottom w:val="none" w:sz="0" w:space="0" w:color="auto"/>
                    <w:right w:val="none" w:sz="0" w:space="0" w:color="auto"/>
                  </w:divBdr>
                </w:div>
                <w:div w:id="935485211">
                  <w:marLeft w:val="480"/>
                  <w:marRight w:val="0"/>
                  <w:marTop w:val="0"/>
                  <w:marBottom w:val="0"/>
                  <w:divBdr>
                    <w:top w:val="none" w:sz="0" w:space="0" w:color="auto"/>
                    <w:left w:val="none" w:sz="0" w:space="0" w:color="auto"/>
                    <w:bottom w:val="none" w:sz="0" w:space="0" w:color="auto"/>
                    <w:right w:val="none" w:sz="0" w:space="0" w:color="auto"/>
                  </w:divBdr>
                </w:div>
                <w:div w:id="1010721690">
                  <w:marLeft w:val="480"/>
                  <w:marRight w:val="0"/>
                  <w:marTop w:val="0"/>
                  <w:marBottom w:val="0"/>
                  <w:divBdr>
                    <w:top w:val="none" w:sz="0" w:space="0" w:color="auto"/>
                    <w:left w:val="none" w:sz="0" w:space="0" w:color="auto"/>
                    <w:bottom w:val="none" w:sz="0" w:space="0" w:color="auto"/>
                    <w:right w:val="none" w:sz="0" w:space="0" w:color="auto"/>
                  </w:divBdr>
                </w:div>
                <w:div w:id="687753138">
                  <w:marLeft w:val="480"/>
                  <w:marRight w:val="0"/>
                  <w:marTop w:val="0"/>
                  <w:marBottom w:val="0"/>
                  <w:divBdr>
                    <w:top w:val="none" w:sz="0" w:space="0" w:color="auto"/>
                    <w:left w:val="none" w:sz="0" w:space="0" w:color="auto"/>
                    <w:bottom w:val="none" w:sz="0" w:space="0" w:color="auto"/>
                    <w:right w:val="none" w:sz="0" w:space="0" w:color="auto"/>
                  </w:divBdr>
                </w:div>
                <w:div w:id="222565573">
                  <w:marLeft w:val="480"/>
                  <w:marRight w:val="0"/>
                  <w:marTop w:val="0"/>
                  <w:marBottom w:val="0"/>
                  <w:divBdr>
                    <w:top w:val="none" w:sz="0" w:space="0" w:color="auto"/>
                    <w:left w:val="none" w:sz="0" w:space="0" w:color="auto"/>
                    <w:bottom w:val="none" w:sz="0" w:space="0" w:color="auto"/>
                    <w:right w:val="none" w:sz="0" w:space="0" w:color="auto"/>
                  </w:divBdr>
                </w:div>
                <w:div w:id="1305625420">
                  <w:marLeft w:val="480"/>
                  <w:marRight w:val="0"/>
                  <w:marTop w:val="0"/>
                  <w:marBottom w:val="0"/>
                  <w:divBdr>
                    <w:top w:val="none" w:sz="0" w:space="0" w:color="auto"/>
                    <w:left w:val="none" w:sz="0" w:space="0" w:color="auto"/>
                    <w:bottom w:val="none" w:sz="0" w:space="0" w:color="auto"/>
                    <w:right w:val="none" w:sz="0" w:space="0" w:color="auto"/>
                  </w:divBdr>
                </w:div>
                <w:div w:id="1146825523">
                  <w:marLeft w:val="480"/>
                  <w:marRight w:val="0"/>
                  <w:marTop w:val="0"/>
                  <w:marBottom w:val="0"/>
                  <w:divBdr>
                    <w:top w:val="none" w:sz="0" w:space="0" w:color="auto"/>
                    <w:left w:val="none" w:sz="0" w:space="0" w:color="auto"/>
                    <w:bottom w:val="none" w:sz="0" w:space="0" w:color="auto"/>
                    <w:right w:val="none" w:sz="0" w:space="0" w:color="auto"/>
                  </w:divBdr>
                </w:div>
                <w:div w:id="1235121194">
                  <w:marLeft w:val="480"/>
                  <w:marRight w:val="0"/>
                  <w:marTop w:val="0"/>
                  <w:marBottom w:val="0"/>
                  <w:divBdr>
                    <w:top w:val="none" w:sz="0" w:space="0" w:color="auto"/>
                    <w:left w:val="none" w:sz="0" w:space="0" w:color="auto"/>
                    <w:bottom w:val="none" w:sz="0" w:space="0" w:color="auto"/>
                    <w:right w:val="none" w:sz="0" w:space="0" w:color="auto"/>
                  </w:divBdr>
                </w:div>
                <w:div w:id="534542744">
                  <w:marLeft w:val="480"/>
                  <w:marRight w:val="0"/>
                  <w:marTop w:val="0"/>
                  <w:marBottom w:val="0"/>
                  <w:divBdr>
                    <w:top w:val="none" w:sz="0" w:space="0" w:color="auto"/>
                    <w:left w:val="none" w:sz="0" w:space="0" w:color="auto"/>
                    <w:bottom w:val="none" w:sz="0" w:space="0" w:color="auto"/>
                    <w:right w:val="none" w:sz="0" w:space="0" w:color="auto"/>
                  </w:divBdr>
                </w:div>
                <w:div w:id="1750039726">
                  <w:marLeft w:val="480"/>
                  <w:marRight w:val="0"/>
                  <w:marTop w:val="0"/>
                  <w:marBottom w:val="0"/>
                  <w:divBdr>
                    <w:top w:val="none" w:sz="0" w:space="0" w:color="auto"/>
                    <w:left w:val="none" w:sz="0" w:space="0" w:color="auto"/>
                    <w:bottom w:val="none" w:sz="0" w:space="0" w:color="auto"/>
                    <w:right w:val="none" w:sz="0" w:space="0" w:color="auto"/>
                  </w:divBdr>
                </w:div>
                <w:div w:id="1418286563">
                  <w:marLeft w:val="480"/>
                  <w:marRight w:val="0"/>
                  <w:marTop w:val="0"/>
                  <w:marBottom w:val="0"/>
                  <w:divBdr>
                    <w:top w:val="none" w:sz="0" w:space="0" w:color="auto"/>
                    <w:left w:val="none" w:sz="0" w:space="0" w:color="auto"/>
                    <w:bottom w:val="none" w:sz="0" w:space="0" w:color="auto"/>
                    <w:right w:val="none" w:sz="0" w:space="0" w:color="auto"/>
                  </w:divBdr>
                </w:div>
                <w:div w:id="57825598">
                  <w:marLeft w:val="480"/>
                  <w:marRight w:val="0"/>
                  <w:marTop w:val="0"/>
                  <w:marBottom w:val="0"/>
                  <w:divBdr>
                    <w:top w:val="none" w:sz="0" w:space="0" w:color="auto"/>
                    <w:left w:val="none" w:sz="0" w:space="0" w:color="auto"/>
                    <w:bottom w:val="none" w:sz="0" w:space="0" w:color="auto"/>
                    <w:right w:val="none" w:sz="0" w:space="0" w:color="auto"/>
                  </w:divBdr>
                </w:div>
                <w:div w:id="1266843476">
                  <w:marLeft w:val="480"/>
                  <w:marRight w:val="0"/>
                  <w:marTop w:val="0"/>
                  <w:marBottom w:val="0"/>
                  <w:divBdr>
                    <w:top w:val="none" w:sz="0" w:space="0" w:color="auto"/>
                    <w:left w:val="none" w:sz="0" w:space="0" w:color="auto"/>
                    <w:bottom w:val="none" w:sz="0" w:space="0" w:color="auto"/>
                    <w:right w:val="none" w:sz="0" w:space="0" w:color="auto"/>
                  </w:divBdr>
                </w:div>
                <w:div w:id="1680160462">
                  <w:marLeft w:val="480"/>
                  <w:marRight w:val="0"/>
                  <w:marTop w:val="0"/>
                  <w:marBottom w:val="0"/>
                  <w:divBdr>
                    <w:top w:val="none" w:sz="0" w:space="0" w:color="auto"/>
                    <w:left w:val="none" w:sz="0" w:space="0" w:color="auto"/>
                    <w:bottom w:val="none" w:sz="0" w:space="0" w:color="auto"/>
                    <w:right w:val="none" w:sz="0" w:space="0" w:color="auto"/>
                  </w:divBdr>
                </w:div>
                <w:div w:id="565258756">
                  <w:marLeft w:val="480"/>
                  <w:marRight w:val="0"/>
                  <w:marTop w:val="0"/>
                  <w:marBottom w:val="0"/>
                  <w:divBdr>
                    <w:top w:val="none" w:sz="0" w:space="0" w:color="auto"/>
                    <w:left w:val="none" w:sz="0" w:space="0" w:color="auto"/>
                    <w:bottom w:val="none" w:sz="0" w:space="0" w:color="auto"/>
                    <w:right w:val="none" w:sz="0" w:space="0" w:color="auto"/>
                  </w:divBdr>
                </w:div>
                <w:div w:id="1965497978">
                  <w:marLeft w:val="480"/>
                  <w:marRight w:val="0"/>
                  <w:marTop w:val="0"/>
                  <w:marBottom w:val="0"/>
                  <w:divBdr>
                    <w:top w:val="none" w:sz="0" w:space="0" w:color="auto"/>
                    <w:left w:val="none" w:sz="0" w:space="0" w:color="auto"/>
                    <w:bottom w:val="none" w:sz="0" w:space="0" w:color="auto"/>
                    <w:right w:val="none" w:sz="0" w:space="0" w:color="auto"/>
                  </w:divBdr>
                </w:div>
                <w:div w:id="1090007596">
                  <w:marLeft w:val="480"/>
                  <w:marRight w:val="0"/>
                  <w:marTop w:val="0"/>
                  <w:marBottom w:val="0"/>
                  <w:divBdr>
                    <w:top w:val="none" w:sz="0" w:space="0" w:color="auto"/>
                    <w:left w:val="none" w:sz="0" w:space="0" w:color="auto"/>
                    <w:bottom w:val="none" w:sz="0" w:space="0" w:color="auto"/>
                    <w:right w:val="none" w:sz="0" w:space="0" w:color="auto"/>
                  </w:divBdr>
                </w:div>
                <w:div w:id="1369716371">
                  <w:marLeft w:val="480"/>
                  <w:marRight w:val="0"/>
                  <w:marTop w:val="0"/>
                  <w:marBottom w:val="0"/>
                  <w:divBdr>
                    <w:top w:val="none" w:sz="0" w:space="0" w:color="auto"/>
                    <w:left w:val="none" w:sz="0" w:space="0" w:color="auto"/>
                    <w:bottom w:val="none" w:sz="0" w:space="0" w:color="auto"/>
                    <w:right w:val="none" w:sz="0" w:space="0" w:color="auto"/>
                  </w:divBdr>
                </w:div>
              </w:divsChild>
            </w:div>
            <w:div w:id="308287157">
              <w:marLeft w:val="0"/>
              <w:marRight w:val="0"/>
              <w:marTop w:val="0"/>
              <w:marBottom w:val="0"/>
              <w:divBdr>
                <w:top w:val="none" w:sz="0" w:space="0" w:color="auto"/>
                <w:left w:val="none" w:sz="0" w:space="0" w:color="auto"/>
                <w:bottom w:val="none" w:sz="0" w:space="0" w:color="auto"/>
                <w:right w:val="none" w:sz="0" w:space="0" w:color="auto"/>
              </w:divBdr>
              <w:divsChild>
                <w:div w:id="1456488516">
                  <w:marLeft w:val="480"/>
                  <w:marRight w:val="0"/>
                  <w:marTop w:val="0"/>
                  <w:marBottom w:val="0"/>
                  <w:divBdr>
                    <w:top w:val="none" w:sz="0" w:space="0" w:color="auto"/>
                    <w:left w:val="none" w:sz="0" w:space="0" w:color="auto"/>
                    <w:bottom w:val="none" w:sz="0" w:space="0" w:color="auto"/>
                    <w:right w:val="none" w:sz="0" w:space="0" w:color="auto"/>
                  </w:divBdr>
                </w:div>
                <w:div w:id="2076856058">
                  <w:marLeft w:val="480"/>
                  <w:marRight w:val="0"/>
                  <w:marTop w:val="0"/>
                  <w:marBottom w:val="0"/>
                  <w:divBdr>
                    <w:top w:val="none" w:sz="0" w:space="0" w:color="auto"/>
                    <w:left w:val="none" w:sz="0" w:space="0" w:color="auto"/>
                    <w:bottom w:val="none" w:sz="0" w:space="0" w:color="auto"/>
                    <w:right w:val="none" w:sz="0" w:space="0" w:color="auto"/>
                  </w:divBdr>
                </w:div>
                <w:div w:id="2078435646">
                  <w:marLeft w:val="480"/>
                  <w:marRight w:val="0"/>
                  <w:marTop w:val="0"/>
                  <w:marBottom w:val="0"/>
                  <w:divBdr>
                    <w:top w:val="none" w:sz="0" w:space="0" w:color="auto"/>
                    <w:left w:val="none" w:sz="0" w:space="0" w:color="auto"/>
                    <w:bottom w:val="none" w:sz="0" w:space="0" w:color="auto"/>
                    <w:right w:val="none" w:sz="0" w:space="0" w:color="auto"/>
                  </w:divBdr>
                </w:div>
                <w:div w:id="602347960">
                  <w:marLeft w:val="480"/>
                  <w:marRight w:val="0"/>
                  <w:marTop w:val="0"/>
                  <w:marBottom w:val="0"/>
                  <w:divBdr>
                    <w:top w:val="none" w:sz="0" w:space="0" w:color="auto"/>
                    <w:left w:val="none" w:sz="0" w:space="0" w:color="auto"/>
                    <w:bottom w:val="none" w:sz="0" w:space="0" w:color="auto"/>
                    <w:right w:val="none" w:sz="0" w:space="0" w:color="auto"/>
                  </w:divBdr>
                </w:div>
                <w:div w:id="723871438">
                  <w:marLeft w:val="480"/>
                  <w:marRight w:val="0"/>
                  <w:marTop w:val="0"/>
                  <w:marBottom w:val="0"/>
                  <w:divBdr>
                    <w:top w:val="none" w:sz="0" w:space="0" w:color="auto"/>
                    <w:left w:val="none" w:sz="0" w:space="0" w:color="auto"/>
                    <w:bottom w:val="none" w:sz="0" w:space="0" w:color="auto"/>
                    <w:right w:val="none" w:sz="0" w:space="0" w:color="auto"/>
                  </w:divBdr>
                </w:div>
                <w:div w:id="77991882">
                  <w:marLeft w:val="480"/>
                  <w:marRight w:val="0"/>
                  <w:marTop w:val="0"/>
                  <w:marBottom w:val="0"/>
                  <w:divBdr>
                    <w:top w:val="none" w:sz="0" w:space="0" w:color="auto"/>
                    <w:left w:val="none" w:sz="0" w:space="0" w:color="auto"/>
                    <w:bottom w:val="none" w:sz="0" w:space="0" w:color="auto"/>
                    <w:right w:val="none" w:sz="0" w:space="0" w:color="auto"/>
                  </w:divBdr>
                </w:div>
                <w:div w:id="1080442173">
                  <w:marLeft w:val="480"/>
                  <w:marRight w:val="0"/>
                  <w:marTop w:val="0"/>
                  <w:marBottom w:val="0"/>
                  <w:divBdr>
                    <w:top w:val="none" w:sz="0" w:space="0" w:color="auto"/>
                    <w:left w:val="none" w:sz="0" w:space="0" w:color="auto"/>
                    <w:bottom w:val="none" w:sz="0" w:space="0" w:color="auto"/>
                    <w:right w:val="none" w:sz="0" w:space="0" w:color="auto"/>
                  </w:divBdr>
                </w:div>
                <w:div w:id="1431241733">
                  <w:marLeft w:val="480"/>
                  <w:marRight w:val="0"/>
                  <w:marTop w:val="0"/>
                  <w:marBottom w:val="0"/>
                  <w:divBdr>
                    <w:top w:val="none" w:sz="0" w:space="0" w:color="auto"/>
                    <w:left w:val="none" w:sz="0" w:space="0" w:color="auto"/>
                    <w:bottom w:val="none" w:sz="0" w:space="0" w:color="auto"/>
                    <w:right w:val="none" w:sz="0" w:space="0" w:color="auto"/>
                  </w:divBdr>
                </w:div>
                <w:div w:id="993339179">
                  <w:marLeft w:val="480"/>
                  <w:marRight w:val="0"/>
                  <w:marTop w:val="0"/>
                  <w:marBottom w:val="0"/>
                  <w:divBdr>
                    <w:top w:val="none" w:sz="0" w:space="0" w:color="auto"/>
                    <w:left w:val="none" w:sz="0" w:space="0" w:color="auto"/>
                    <w:bottom w:val="none" w:sz="0" w:space="0" w:color="auto"/>
                    <w:right w:val="none" w:sz="0" w:space="0" w:color="auto"/>
                  </w:divBdr>
                </w:div>
                <w:div w:id="498889963">
                  <w:marLeft w:val="480"/>
                  <w:marRight w:val="0"/>
                  <w:marTop w:val="0"/>
                  <w:marBottom w:val="0"/>
                  <w:divBdr>
                    <w:top w:val="none" w:sz="0" w:space="0" w:color="auto"/>
                    <w:left w:val="none" w:sz="0" w:space="0" w:color="auto"/>
                    <w:bottom w:val="none" w:sz="0" w:space="0" w:color="auto"/>
                    <w:right w:val="none" w:sz="0" w:space="0" w:color="auto"/>
                  </w:divBdr>
                </w:div>
                <w:div w:id="2035887331">
                  <w:marLeft w:val="480"/>
                  <w:marRight w:val="0"/>
                  <w:marTop w:val="0"/>
                  <w:marBottom w:val="0"/>
                  <w:divBdr>
                    <w:top w:val="none" w:sz="0" w:space="0" w:color="auto"/>
                    <w:left w:val="none" w:sz="0" w:space="0" w:color="auto"/>
                    <w:bottom w:val="none" w:sz="0" w:space="0" w:color="auto"/>
                    <w:right w:val="none" w:sz="0" w:space="0" w:color="auto"/>
                  </w:divBdr>
                </w:div>
                <w:div w:id="410547562">
                  <w:marLeft w:val="480"/>
                  <w:marRight w:val="0"/>
                  <w:marTop w:val="0"/>
                  <w:marBottom w:val="0"/>
                  <w:divBdr>
                    <w:top w:val="none" w:sz="0" w:space="0" w:color="auto"/>
                    <w:left w:val="none" w:sz="0" w:space="0" w:color="auto"/>
                    <w:bottom w:val="none" w:sz="0" w:space="0" w:color="auto"/>
                    <w:right w:val="none" w:sz="0" w:space="0" w:color="auto"/>
                  </w:divBdr>
                </w:div>
                <w:div w:id="229998443">
                  <w:marLeft w:val="480"/>
                  <w:marRight w:val="0"/>
                  <w:marTop w:val="0"/>
                  <w:marBottom w:val="0"/>
                  <w:divBdr>
                    <w:top w:val="none" w:sz="0" w:space="0" w:color="auto"/>
                    <w:left w:val="none" w:sz="0" w:space="0" w:color="auto"/>
                    <w:bottom w:val="none" w:sz="0" w:space="0" w:color="auto"/>
                    <w:right w:val="none" w:sz="0" w:space="0" w:color="auto"/>
                  </w:divBdr>
                </w:div>
                <w:div w:id="1627932305">
                  <w:marLeft w:val="480"/>
                  <w:marRight w:val="0"/>
                  <w:marTop w:val="0"/>
                  <w:marBottom w:val="0"/>
                  <w:divBdr>
                    <w:top w:val="none" w:sz="0" w:space="0" w:color="auto"/>
                    <w:left w:val="none" w:sz="0" w:space="0" w:color="auto"/>
                    <w:bottom w:val="none" w:sz="0" w:space="0" w:color="auto"/>
                    <w:right w:val="none" w:sz="0" w:space="0" w:color="auto"/>
                  </w:divBdr>
                </w:div>
                <w:div w:id="1460490557">
                  <w:marLeft w:val="480"/>
                  <w:marRight w:val="0"/>
                  <w:marTop w:val="0"/>
                  <w:marBottom w:val="0"/>
                  <w:divBdr>
                    <w:top w:val="none" w:sz="0" w:space="0" w:color="auto"/>
                    <w:left w:val="none" w:sz="0" w:space="0" w:color="auto"/>
                    <w:bottom w:val="none" w:sz="0" w:space="0" w:color="auto"/>
                    <w:right w:val="none" w:sz="0" w:space="0" w:color="auto"/>
                  </w:divBdr>
                </w:div>
                <w:div w:id="689260774">
                  <w:marLeft w:val="480"/>
                  <w:marRight w:val="0"/>
                  <w:marTop w:val="0"/>
                  <w:marBottom w:val="0"/>
                  <w:divBdr>
                    <w:top w:val="none" w:sz="0" w:space="0" w:color="auto"/>
                    <w:left w:val="none" w:sz="0" w:space="0" w:color="auto"/>
                    <w:bottom w:val="none" w:sz="0" w:space="0" w:color="auto"/>
                    <w:right w:val="none" w:sz="0" w:space="0" w:color="auto"/>
                  </w:divBdr>
                </w:div>
                <w:div w:id="935359848">
                  <w:marLeft w:val="480"/>
                  <w:marRight w:val="0"/>
                  <w:marTop w:val="0"/>
                  <w:marBottom w:val="0"/>
                  <w:divBdr>
                    <w:top w:val="none" w:sz="0" w:space="0" w:color="auto"/>
                    <w:left w:val="none" w:sz="0" w:space="0" w:color="auto"/>
                    <w:bottom w:val="none" w:sz="0" w:space="0" w:color="auto"/>
                    <w:right w:val="none" w:sz="0" w:space="0" w:color="auto"/>
                  </w:divBdr>
                </w:div>
                <w:div w:id="1021594141">
                  <w:marLeft w:val="480"/>
                  <w:marRight w:val="0"/>
                  <w:marTop w:val="0"/>
                  <w:marBottom w:val="0"/>
                  <w:divBdr>
                    <w:top w:val="none" w:sz="0" w:space="0" w:color="auto"/>
                    <w:left w:val="none" w:sz="0" w:space="0" w:color="auto"/>
                    <w:bottom w:val="none" w:sz="0" w:space="0" w:color="auto"/>
                    <w:right w:val="none" w:sz="0" w:space="0" w:color="auto"/>
                  </w:divBdr>
                </w:div>
                <w:div w:id="1220358900">
                  <w:marLeft w:val="480"/>
                  <w:marRight w:val="0"/>
                  <w:marTop w:val="0"/>
                  <w:marBottom w:val="0"/>
                  <w:divBdr>
                    <w:top w:val="none" w:sz="0" w:space="0" w:color="auto"/>
                    <w:left w:val="none" w:sz="0" w:space="0" w:color="auto"/>
                    <w:bottom w:val="none" w:sz="0" w:space="0" w:color="auto"/>
                    <w:right w:val="none" w:sz="0" w:space="0" w:color="auto"/>
                  </w:divBdr>
                </w:div>
                <w:div w:id="1257980486">
                  <w:marLeft w:val="480"/>
                  <w:marRight w:val="0"/>
                  <w:marTop w:val="0"/>
                  <w:marBottom w:val="0"/>
                  <w:divBdr>
                    <w:top w:val="none" w:sz="0" w:space="0" w:color="auto"/>
                    <w:left w:val="none" w:sz="0" w:space="0" w:color="auto"/>
                    <w:bottom w:val="none" w:sz="0" w:space="0" w:color="auto"/>
                    <w:right w:val="none" w:sz="0" w:space="0" w:color="auto"/>
                  </w:divBdr>
                </w:div>
                <w:div w:id="223569523">
                  <w:marLeft w:val="480"/>
                  <w:marRight w:val="0"/>
                  <w:marTop w:val="0"/>
                  <w:marBottom w:val="0"/>
                  <w:divBdr>
                    <w:top w:val="none" w:sz="0" w:space="0" w:color="auto"/>
                    <w:left w:val="none" w:sz="0" w:space="0" w:color="auto"/>
                    <w:bottom w:val="none" w:sz="0" w:space="0" w:color="auto"/>
                    <w:right w:val="none" w:sz="0" w:space="0" w:color="auto"/>
                  </w:divBdr>
                </w:div>
                <w:div w:id="2020347792">
                  <w:marLeft w:val="480"/>
                  <w:marRight w:val="0"/>
                  <w:marTop w:val="0"/>
                  <w:marBottom w:val="0"/>
                  <w:divBdr>
                    <w:top w:val="none" w:sz="0" w:space="0" w:color="auto"/>
                    <w:left w:val="none" w:sz="0" w:space="0" w:color="auto"/>
                    <w:bottom w:val="none" w:sz="0" w:space="0" w:color="auto"/>
                    <w:right w:val="none" w:sz="0" w:space="0" w:color="auto"/>
                  </w:divBdr>
                </w:div>
                <w:div w:id="485321626">
                  <w:marLeft w:val="480"/>
                  <w:marRight w:val="0"/>
                  <w:marTop w:val="0"/>
                  <w:marBottom w:val="0"/>
                  <w:divBdr>
                    <w:top w:val="none" w:sz="0" w:space="0" w:color="auto"/>
                    <w:left w:val="none" w:sz="0" w:space="0" w:color="auto"/>
                    <w:bottom w:val="none" w:sz="0" w:space="0" w:color="auto"/>
                    <w:right w:val="none" w:sz="0" w:space="0" w:color="auto"/>
                  </w:divBdr>
                </w:div>
                <w:div w:id="388115320">
                  <w:marLeft w:val="480"/>
                  <w:marRight w:val="0"/>
                  <w:marTop w:val="0"/>
                  <w:marBottom w:val="0"/>
                  <w:divBdr>
                    <w:top w:val="none" w:sz="0" w:space="0" w:color="auto"/>
                    <w:left w:val="none" w:sz="0" w:space="0" w:color="auto"/>
                    <w:bottom w:val="none" w:sz="0" w:space="0" w:color="auto"/>
                    <w:right w:val="none" w:sz="0" w:space="0" w:color="auto"/>
                  </w:divBdr>
                </w:div>
                <w:div w:id="547575144">
                  <w:marLeft w:val="480"/>
                  <w:marRight w:val="0"/>
                  <w:marTop w:val="0"/>
                  <w:marBottom w:val="0"/>
                  <w:divBdr>
                    <w:top w:val="none" w:sz="0" w:space="0" w:color="auto"/>
                    <w:left w:val="none" w:sz="0" w:space="0" w:color="auto"/>
                    <w:bottom w:val="none" w:sz="0" w:space="0" w:color="auto"/>
                    <w:right w:val="none" w:sz="0" w:space="0" w:color="auto"/>
                  </w:divBdr>
                </w:div>
                <w:div w:id="530653360">
                  <w:marLeft w:val="480"/>
                  <w:marRight w:val="0"/>
                  <w:marTop w:val="0"/>
                  <w:marBottom w:val="0"/>
                  <w:divBdr>
                    <w:top w:val="none" w:sz="0" w:space="0" w:color="auto"/>
                    <w:left w:val="none" w:sz="0" w:space="0" w:color="auto"/>
                    <w:bottom w:val="none" w:sz="0" w:space="0" w:color="auto"/>
                    <w:right w:val="none" w:sz="0" w:space="0" w:color="auto"/>
                  </w:divBdr>
                </w:div>
                <w:div w:id="443840573">
                  <w:marLeft w:val="480"/>
                  <w:marRight w:val="0"/>
                  <w:marTop w:val="0"/>
                  <w:marBottom w:val="0"/>
                  <w:divBdr>
                    <w:top w:val="none" w:sz="0" w:space="0" w:color="auto"/>
                    <w:left w:val="none" w:sz="0" w:space="0" w:color="auto"/>
                    <w:bottom w:val="none" w:sz="0" w:space="0" w:color="auto"/>
                    <w:right w:val="none" w:sz="0" w:space="0" w:color="auto"/>
                  </w:divBdr>
                </w:div>
                <w:div w:id="1812016695">
                  <w:marLeft w:val="480"/>
                  <w:marRight w:val="0"/>
                  <w:marTop w:val="0"/>
                  <w:marBottom w:val="0"/>
                  <w:divBdr>
                    <w:top w:val="none" w:sz="0" w:space="0" w:color="auto"/>
                    <w:left w:val="none" w:sz="0" w:space="0" w:color="auto"/>
                    <w:bottom w:val="none" w:sz="0" w:space="0" w:color="auto"/>
                    <w:right w:val="none" w:sz="0" w:space="0" w:color="auto"/>
                  </w:divBdr>
                </w:div>
                <w:div w:id="2122793550">
                  <w:marLeft w:val="480"/>
                  <w:marRight w:val="0"/>
                  <w:marTop w:val="0"/>
                  <w:marBottom w:val="0"/>
                  <w:divBdr>
                    <w:top w:val="none" w:sz="0" w:space="0" w:color="auto"/>
                    <w:left w:val="none" w:sz="0" w:space="0" w:color="auto"/>
                    <w:bottom w:val="none" w:sz="0" w:space="0" w:color="auto"/>
                    <w:right w:val="none" w:sz="0" w:space="0" w:color="auto"/>
                  </w:divBdr>
                </w:div>
                <w:div w:id="1308168508">
                  <w:marLeft w:val="480"/>
                  <w:marRight w:val="0"/>
                  <w:marTop w:val="0"/>
                  <w:marBottom w:val="0"/>
                  <w:divBdr>
                    <w:top w:val="none" w:sz="0" w:space="0" w:color="auto"/>
                    <w:left w:val="none" w:sz="0" w:space="0" w:color="auto"/>
                    <w:bottom w:val="none" w:sz="0" w:space="0" w:color="auto"/>
                    <w:right w:val="none" w:sz="0" w:space="0" w:color="auto"/>
                  </w:divBdr>
                </w:div>
                <w:div w:id="761804677">
                  <w:marLeft w:val="480"/>
                  <w:marRight w:val="0"/>
                  <w:marTop w:val="0"/>
                  <w:marBottom w:val="0"/>
                  <w:divBdr>
                    <w:top w:val="none" w:sz="0" w:space="0" w:color="auto"/>
                    <w:left w:val="none" w:sz="0" w:space="0" w:color="auto"/>
                    <w:bottom w:val="none" w:sz="0" w:space="0" w:color="auto"/>
                    <w:right w:val="none" w:sz="0" w:space="0" w:color="auto"/>
                  </w:divBdr>
                </w:div>
                <w:div w:id="304970595">
                  <w:marLeft w:val="480"/>
                  <w:marRight w:val="0"/>
                  <w:marTop w:val="0"/>
                  <w:marBottom w:val="0"/>
                  <w:divBdr>
                    <w:top w:val="none" w:sz="0" w:space="0" w:color="auto"/>
                    <w:left w:val="none" w:sz="0" w:space="0" w:color="auto"/>
                    <w:bottom w:val="none" w:sz="0" w:space="0" w:color="auto"/>
                    <w:right w:val="none" w:sz="0" w:space="0" w:color="auto"/>
                  </w:divBdr>
                </w:div>
                <w:div w:id="627319206">
                  <w:marLeft w:val="480"/>
                  <w:marRight w:val="0"/>
                  <w:marTop w:val="0"/>
                  <w:marBottom w:val="0"/>
                  <w:divBdr>
                    <w:top w:val="none" w:sz="0" w:space="0" w:color="auto"/>
                    <w:left w:val="none" w:sz="0" w:space="0" w:color="auto"/>
                    <w:bottom w:val="none" w:sz="0" w:space="0" w:color="auto"/>
                    <w:right w:val="none" w:sz="0" w:space="0" w:color="auto"/>
                  </w:divBdr>
                </w:div>
                <w:div w:id="36904515">
                  <w:marLeft w:val="480"/>
                  <w:marRight w:val="0"/>
                  <w:marTop w:val="0"/>
                  <w:marBottom w:val="0"/>
                  <w:divBdr>
                    <w:top w:val="none" w:sz="0" w:space="0" w:color="auto"/>
                    <w:left w:val="none" w:sz="0" w:space="0" w:color="auto"/>
                    <w:bottom w:val="none" w:sz="0" w:space="0" w:color="auto"/>
                    <w:right w:val="none" w:sz="0" w:space="0" w:color="auto"/>
                  </w:divBdr>
                </w:div>
                <w:div w:id="1906909140">
                  <w:marLeft w:val="480"/>
                  <w:marRight w:val="0"/>
                  <w:marTop w:val="0"/>
                  <w:marBottom w:val="0"/>
                  <w:divBdr>
                    <w:top w:val="none" w:sz="0" w:space="0" w:color="auto"/>
                    <w:left w:val="none" w:sz="0" w:space="0" w:color="auto"/>
                    <w:bottom w:val="none" w:sz="0" w:space="0" w:color="auto"/>
                    <w:right w:val="none" w:sz="0" w:space="0" w:color="auto"/>
                  </w:divBdr>
                </w:div>
                <w:div w:id="473790869">
                  <w:marLeft w:val="480"/>
                  <w:marRight w:val="0"/>
                  <w:marTop w:val="0"/>
                  <w:marBottom w:val="0"/>
                  <w:divBdr>
                    <w:top w:val="none" w:sz="0" w:space="0" w:color="auto"/>
                    <w:left w:val="none" w:sz="0" w:space="0" w:color="auto"/>
                    <w:bottom w:val="none" w:sz="0" w:space="0" w:color="auto"/>
                    <w:right w:val="none" w:sz="0" w:space="0" w:color="auto"/>
                  </w:divBdr>
                </w:div>
                <w:div w:id="2006325887">
                  <w:marLeft w:val="480"/>
                  <w:marRight w:val="0"/>
                  <w:marTop w:val="0"/>
                  <w:marBottom w:val="0"/>
                  <w:divBdr>
                    <w:top w:val="none" w:sz="0" w:space="0" w:color="auto"/>
                    <w:left w:val="none" w:sz="0" w:space="0" w:color="auto"/>
                    <w:bottom w:val="none" w:sz="0" w:space="0" w:color="auto"/>
                    <w:right w:val="none" w:sz="0" w:space="0" w:color="auto"/>
                  </w:divBdr>
                </w:div>
                <w:div w:id="221134764">
                  <w:marLeft w:val="480"/>
                  <w:marRight w:val="0"/>
                  <w:marTop w:val="0"/>
                  <w:marBottom w:val="0"/>
                  <w:divBdr>
                    <w:top w:val="none" w:sz="0" w:space="0" w:color="auto"/>
                    <w:left w:val="none" w:sz="0" w:space="0" w:color="auto"/>
                    <w:bottom w:val="none" w:sz="0" w:space="0" w:color="auto"/>
                    <w:right w:val="none" w:sz="0" w:space="0" w:color="auto"/>
                  </w:divBdr>
                </w:div>
                <w:div w:id="1048342182">
                  <w:marLeft w:val="480"/>
                  <w:marRight w:val="0"/>
                  <w:marTop w:val="0"/>
                  <w:marBottom w:val="0"/>
                  <w:divBdr>
                    <w:top w:val="none" w:sz="0" w:space="0" w:color="auto"/>
                    <w:left w:val="none" w:sz="0" w:space="0" w:color="auto"/>
                    <w:bottom w:val="none" w:sz="0" w:space="0" w:color="auto"/>
                    <w:right w:val="none" w:sz="0" w:space="0" w:color="auto"/>
                  </w:divBdr>
                </w:div>
                <w:div w:id="163134480">
                  <w:marLeft w:val="480"/>
                  <w:marRight w:val="0"/>
                  <w:marTop w:val="0"/>
                  <w:marBottom w:val="0"/>
                  <w:divBdr>
                    <w:top w:val="none" w:sz="0" w:space="0" w:color="auto"/>
                    <w:left w:val="none" w:sz="0" w:space="0" w:color="auto"/>
                    <w:bottom w:val="none" w:sz="0" w:space="0" w:color="auto"/>
                    <w:right w:val="none" w:sz="0" w:space="0" w:color="auto"/>
                  </w:divBdr>
                </w:div>
                <w:div w:id="1314259326">
                  <w:marLeft w:val="480"/>
                  <w:marRight w:val="0"/>
                  <w:marTop w:val="0"/>
                  <w:marBottom w:val="0"/>
                  <w:divBdr>
                    <w:top w:val="none" w:sz="0" w:space="0" w:color="auto"/>
                    <w:left w:val="none" w:sz="0" w:space="0" w:color="auto"/>
                    <w:bottom w:val="none" w:sz="0" w:space="0" w:color="auto"/>
                    <w:right w:val="none" w:sz="0" w:space="0" w:color="auto"/>
                  </w:divBdr>
                </w:div>
                <w:div w:id="1348680782">
                  <w:marLeft w:val="480"/>
                  <w:marRight w:val="0"/>
                  <w:marTop w:val="0"/>
                  <w:marBottom w:val="0"/>
                  <w:divBdr>
                    <w:top w:val="none" w:sz="0" w:space="0" w:color="auto"/>
                    <w:left w:val="none" w:sz="0" w:space="0" w:color="auto"/>
                    <w:bottom w:val="none" w:sz="0" w:space="0" w:color="auto"/>
                    <w:right w:val="none" w:sz="0" w:space="0" w:color="auto"/>
                  </w:divBdr>
                </w:div>
                <w:div w:id="118888395">
                  <w:marLeft w:val="480"/>
                  <w:marRight w:val="0"/>
                  <w:marTop w:val="0"/>
                  <w:marBottom w:val="0"/>
                  <w:divBdr>
                    <w:top w:val="none" w:sz="0" w:space="0" w:color="auto"/>
                    <w:left w:val="none" w:sz="0" w:space="0" w:color="auto"/>
                    <w:bottom w:val="none" w:sz="0" w:space="0" w:color="auto"/>
                    <w:right w:val="none" w:sz="0" w:space="0" w:color="auto"/>
                  </w:divBdr>
                </w:div>
                <w:div w:id="1475291620">
                  <w:marLeft w:val="480"/>
                  <w:marRight w:val="0"/>
                  <w:marTop w:val="0"/>
                  <w:marBottom w:val="0"/>
                  <w:divBdr>
                    <w:top w:val="none" w:sz="0" w:space="0" w:color="auto"/>
                    <w:left w:val="none" w:sz="0" w:space="0" w:color="auto"/>
                    <w:bottom w:val="none" w:sz="0" w:space="0" w:color="auto"/>
                    <w:right w:val="none" w:sz="0" w:space="0" w:color="auto"/>
                  </w:divBdr>
                </w:div>
                <w:div w:id="832379334">
                  <w:marLeft w:val="480"/>
                  <w:marRight w:val="0"/>
                  <w:marTop w:val="0"/>
                  <w:marBottom w:val="0"/>
                  <w:divBdr>
                    <w:top w:val="none" w:sz="0" w:space="0" w:color="auto"/>
                    <w:left w:val="none" w:sz="0" w:space="0" w:color="auto"/>
                    <w:bottom w:val="none" w:sz="0" w:space="0" w:color="auto"/>
                    <w:right w:val="none" w:sz="0" w:space="0" w:color="auto"/>
                  </w:divBdr>
                </w:div>
                <w:div w:id="1431395652">
                  <w:marLeft w:val="480"/>
                  <w:marRight w:val="0"/>
                  <w:marTop w:val="0"/>
                  <w:marBottom w:val="0"/>
                  <w:divBdr>
                    <w:top w:val="none" w:sz="0" w:space="0" w:color="auto"/>
                    <w:left w:val="none" w:sz="0" w:space="0" w:color="auto"/>
                    <w:bottom w:val="none" w:sz="0" w:space="0" w:color="auto"/>
                    <w:right w:val="none" w:sz="0" w:space="0" w:color="auto"/>
                  </w:divBdr>
                </w:div>
                <w:div w:id="271589945">
                  <w:marLeft w:val="480"/>
                  <w:marRight w:val="0"/>
                  <w:marTop w:val="0"/>
                  <w:marBottom w:val="0"/>
                  <w:divBdr>
                    <w:top w:val="none" w:sz="0" w:space="0" w:color="auto"/>
                    <w:left w:val="none" w:sz="0" w:space="0" w:color="auto"/>
                    <w:bottom w:val="none" w:sz="0" w:space="0" w:color="auto"/>
                    <w:right w:val="none" w:sz="0" w:space="0" w:color="auto"/>
                  </w:divBdr>
                </w:div>
                <w:div w:id="1688672772">
                  <w:marLeft w:val="480"/>
                  <w:marRight w:val="0"/>
                  <w:marTop w:val="0"/>
                  <w:marBottom w:val="0"/>
                  <w:divBdr>
                    <w:top w:val="none" w:sz="0" w:space="0" w:color="auto"/>
                    <w:left w:val="none" w:sz="0" w:space="0" w:color="auto"/>
                    <w:bottom w:val="none" w:sz="0" w:space="0" w:color="auto"/>
                    <w:right w:val="none" w:sz="0" w:space="0" w:color="auto"/>
                  </w:divBdr>
                </w:div>
                <w:div w:id="428045097">
                  <w:marLeft w:val="480"/>
                  <w:marRight w:val="0"/>
                  <w:marTop w:val="0"/>
                  <w:marBottom w:val="0"/>
                  <w:divBdr>
                    <w:top w:val="none" w:sz="0" w:space="0" w:color="auto"/>
                    <w:left w:val="none" w:sz="0" w:space="0" w:color="auto"/>
                    <w:bottom w:val="none" w:sz="0" w:space="0" w:color="auto"/>
                    <w:right w:val="none" w:sz="0" w:space="0" w:color="auto"/>
                  </w:divBdr>
                </w:div>
                <w:div w:id="448084372">
                  <w:marLeft w:val="480"/>
                  <w:marRight w:val="0"/>
                  <w:marTop w:val="0"/>
                  <w:marBottom w:val="0"/>
                  <w:divBdr>
                    <w:top w:val="none" w:sz="0" w:space="0" w:color="auto"/>
                    <w:left w:val="none" w:sz="0" w:space="0" w:color="auto"/>
                    <w:bottom w:val="none" w:sz="0" w:space="0" w:color="auto"/>
                    <w:right w:val="none" w:sz="0" w:space="0" w:color="auto"/>
                  </w:divBdr>
                </w:div>
                <w:div w:id="1935892824">
                  <w:marLeft w:val="480"/>
                  <w:marRight w:val="0"/>
                  <w:marTop w:val="0"/>
                  <w:marBottom w:val="0"/>
                  <w:divBdr>
                    <w:top w:val="none" w:sz="0" w:space="0" w:color="auto"/>
                    <w:left w:val="none" w:sz="0" w:space="0" w:color="auto"/>
                    <w:bottom w:val="none" w:sz="0" w:space="0" w:color="auto"/>
                    <w:right w:val="none" w:sz="0" w:space="0" w:color="auto"/>
                  </w:divBdr>
                </w:div>
                <w:div w:id="2144230958">
                  <w:marLeft w:val="480"/>
                  <w:marRight w:val="0"/>
                  <w:marTop w:val="0"/>
                  <w:marBottom w:val="0"/>
                  <w:divBdr>
                    <w:top w:val="none" w:sz="0" w:space="0" w:color="auto"/>
                    <w:left w:val="none" w:sz="0" w:space="0" w:color="auto"/>
                    <w:bottom w:val="none" w:sz="0" w:space="0" w:color="auto"/>
                    <w:right w:val="none" w:sz="0" w:space="0" w:color="auto"/>
                  </w:divBdr>
                </w:div>
                <w:div w:id="1079717682">
                  <w:marLeft w:val="480"/>
                  <w:marRight w:val="0"/>
                  <w:marTop w:val="0"/>
                  <w:marBottom w:val="0"/>
                  <w:divBdr>
                    <w:top w:val="none" w:sz="0" w:space="0" w:color="auto"/>
                    <w:left w:val="none" w:sz="0" w:space="0" w:color="auto"/>
                    <w:bottom w:val="none" w:sz="0" w:space="0" w:color="auto"/>
                    <w:right w:val="none" w:sz="0" w:space="0" w:color="auto"/>
                  </w:divBdr>
                </w:div>
                <w:div w:id="631326338">
                  <w:marLeft w:val="480"/>
                  <w:marRight w:val="0"/>
                  <w:marTop w:val="0"/>
                  <w:marBottom w:val="0"/>
                  <w:divBdr>
                    <w:top w:val="none" w:sz="0" w:space="0" w:color="auto"/>
                    <w:left w:val="none" w:sz="0" w:space="0" w:color="auto"/>
                    <w:bottom w:val="none" w:sz="0" w:space="0" w:color="auto"/>
                    <w:right w:val="none" w:sz="0" w:space="0" w:color="auto"/>
                  </w:divBdr>
                </w:div>
                <w:div w:id="215044133">
                  <w:marLeft w:val="480"/>
                  <w:marRight w:val="0"/>
                  <w:marTop w:val="0"/>
                  <w:marBottom w:val="0"/>
                  <w:divBdr>
                    <w:top w:val="none" w:sz="0" w:space="0" w:color="auto"/>
                    <w:left w:val="none" w:sz="0" w:space="0" w:color="auto"/>
                    <w:bottom w:val="none" w:sz="0" w:space="0" w:color="auto"/>
                    <w:right w:val="none" w:sz="0" w:space="0" w:color="auto"/>
                  </w:divBdr>
                </w:div>
                <w:div w:id="762726165">
                  <w:marLeft w:val="480"/>
                  <w:marRight w:val="0"/>
                  <w:marTop w:val="0"/>
                  <w:marBottom w:val="0"/>
                  <w:divBdr>
                    <w:top w:val="none" w:sz="0" w:space="0" w:color="auto"/>
                    <w:left w:val="none" w:sz="0" w:space="0" w:color="auto"/>
                    <w:bottom w:val="none" w:sz="0" w:space="0" w:color="auto"/>
                    <w:right w:val="none" w:sz="0" w:space="0" w:color="auto"/>
                  </w:divBdr>
                </w:div>
                <w:div w:id="26686178">
                  <w:marLeft w:val="480"/>
                  <w:marRight w:val="0"/>
                  <w:marTop w:val="0"/>
                  <w:marBottom w:val="0"/>
                  <w:divBdr>
                    <w:top w:val="none" w:sz="0" w:space="0" w:color="auto"/>
                    <w:left w:val="none" w:sz="0" w:space="0" w:color="auto"/>
                    <w:bottom w:val="none" w:sz="0" w:space="0" w:color="auto"/>
                    <w:right w:val="none" w:sz="0" w:space="0" w:color="auto"/>
                  </w:divBdr>
                </w:div>
                <w:div w:id="390275857">
                  <w:marLeft w:val="480"/>
                  <w:marRight w:val="0"/>
                  <w:marTop w:val="0"/>
                  <w:marBottom w:val="0"/>
                  <w:divBdr>
                    <w:top w:val="none" w:sz="0" w:space="0" w:color="auto"/>
                    <w:left w:val="none" w:sz="0" w:space="0" w:color="auto"/>
                    <w:bottom w:val="none" w:sz="0" w:space="0" w:color="auto"/>
                    <w:right w:val="none" w:sz="0" w:space="0" w:color="auto"/>
                  </w:divBdr>
                </w:div>
                <w:div w:id="1437598534">
                  <w:marLeft w:val="480"/>
                  <w:marRight w:val="0"/>
                  <w:marTop w:val="0"/>
                  <w:marBottom w:val="0"/>
                  <w:divBdr>
                    <w:top w:val="none" w:sz="0" w:space="0" w:color="auto"/>
                    <w:left w:val="none" w:sz="0" w:space="0" w:color="auto"/>
                    <w:bottom w:val="none" w:sz="0" w:space="0" w:color="auto"/>
                    <w:right w:val="none" w:sz="0" w:space="0" w:color="auto"/>
                  </w:divBdr>
                </w:div>
                <w:div w:id="432097771">
                  <w:marLeft w:val="480"/>
                  <w:marRight w:val="0"/>
                  <w:marTop w:val="0"/>
                  <w:marBottom w:val="0"/>
                  <w:divBdr>
                    <w:top w:val="none" w:sz="0" w:space="0" w:color="auto"/>
                    <w:left w:val="none" w:sz="0" w:space="0" w:color="auto"/>
                    <w:bottom w:val="none" w:sz="0" w:space="0" w:color="auto"/>
                    <w:right w:val="none" w:sz="0" w:space="0" w:color="auto"/>
                  </w:divBdr>
                </w:div>
                <w:div w:id="1412191337">
                  <w:marLeft w:val="480"/>
                  <w:marRight w:val="0"/>
                  <w:marTop w:val="0"/>
                  <w:marBottom w:val="0"/>
                  <w:divBdr>
                    <w:top w:val="none" w:sz="0" w:space="0" w:color="auto"/>
                    <w:left w:val="none" w:sz="0" w:space="0" w:color="auto"/>
                    <w:bottom w:val="none" w:sz="0" w:space="0" w:color="auto"/>
                    <w:right w:val="none" w:sz="0" w:space="0" w:color="auto"/>
                  </w:divBdr>
                </w:div>
                <w:div w:id="1574585425">
                  <w:marLeft w:val="480"/>
                  <w:marRight w:val="0"/>
                  <w:marTop w:val="0"/>
                  <w:marBottom w:val="0"/>
                  <w:divBdr>
                    <w:top w:val="none" w:sz="0" w:space="0" w:color="auto"/>
                    <w:left w:val="none" w:sz="0" w:space="0" w:color="auto"/>
                    <w:bottom w:val="none" w:sz="0" w:space="0" w:color="auto"/>
                    <w:right w:val="none" w:sz="0" w:space="0" w:color="auto"/>
                  </w:divBdr>
                </w:div>
                <w:div w:id="1951663808">
                  <w:marLeft w:val="480"/>
                  <w:marRight w:val="0"/>
                  <w:marTop w:val="0"/>
                  <w:marBottom w:val="0"/>
                  <w:divBdr>
                    <w:top w:val="none" w:sz="0" w:space="0" w:color="auto"/>
                    <w:left w:val="none" w:sz="0" w:space="0" w:color="auto"/>
                    <w:bottom w:val="none" w:sz="0" w:space="0" w:color="auto"/>
                    <w:right w:val="none" w:sz="0" w:space="0" w:color="auto"/>
                  </w:divBdr>
                </w:div>
                <w:div w:id="2092192286">
                  <w:marLeft w:val="480"/>
                  <w:marRight w:val="0"/>
                  <w:marTop w:val="0"/>
                  <w:marBottom w:val="0"/>
                  <w:divBdr>
                    <w:top w:val="none" w:sz="0" w:space="0" w:color="auto"/>
                    <w:left w:val="none" w:sz="0" w:space="0" w:color="auto"/>
                    <w:bottom w:val="none" w:sz="0" w:space="0" w:color="auto"/>
                    <w:right w:val="none" w:sz="0" w:space="0" w:color="auto"/>
                  </w:divBdr>
                </w:div>
                <w:div w:id="1621641923">
                  <w:marLeft w:val="480"/>
                  <w:marRight w:val="0"/>
                  <w:marTop w:val="0"/>
                  <w:marBottom w:val="0"/>
                  <w:divBdr>
                    <w:top w:val="none" w:sz="0" w:space="0" w:color="auto"/>
                    <w:left w:val="none" w:sz="0" w:space="0" w:color="auto"/>
                    <w:bottom w:val="none" w:sz="0" w:space="0" w:color="auto"/>
                    <w:right w:val="none" w:sz="0" w:space="0" w:color="auto"/>
                  </w:divBdr>
                </w:div>
                <w:div w:id="1268736642">
                  <w:marLeft w:val="480"/>
                  <w:marRight w:val="0"/>
                  <w:marTop w:val="0"/>
                  <w:marBottom w:val="0"/>
                  <w:divBdr>
                    <w:top w:val="none" w:sz="0" w:space="0" w:color="auto"/>
                    <w:left w:val="none" w:sz="0" w:space="0" w:color="auto"/>
                    <w:bottom w:val="none" w:sz="0" w:space="0" w:color="auto"/>
                    <w:right w:val="none" w:sz="0" w:space="0" w:color="auto"/>
                  </w:divBdr>
                </w:div>
                <w:div w:id="668412884">
                  <w:marLeft w:val="480"/>
                  <w:marRight w:val="0"/>
                  <w:marTop w:val="0"/>
                  <w:marBottom w:val="0"/>
                  <w:divBdr>
                    <w:top w:val="none" w:sz="0" w:space="0" w:color="auto"/>
                    <w:left w:val="none" w:sz="0" w:space="0" w:color="auto"/>
                    <w:bottom w:val="none" w:sz="0" w:space="0" w:color="auto"/>
                    <w:right w:val="none" w:sz="0" w:space="0" w:color="auto"/>
                  </w:divBdr>
                </w:div>
                <w:div w:id="1943801820">
                  <w:marLeft w:val="480"/>
                  <w:marRight w:val="0"/>
                  <w:marTop w:val="0"/>
                  <w:marBottom w:val="0"/>
                  <w:divBdr>
                    <w:top w:val="none" w:sz="0" w:space="0" w:color="auto"/>
                    <w:left w:val="none" w:sz="0" w:space="0" w:color="auto"/>
                    <w:bottom w:val="none" w:sz="0" w:space="0" w:color="auto"/>
                    <w:right w:val="none" w:sz="0" w:space="0" w:color="auto"/>
                  </w:divBdr>
                </w:div>
                <w:div w:id="2131196013">
                  <w:marLeft w:val="480"/>
                  <w:marRight w:val="0"/>
                  <w:marTop w:val="0"/>
                  <w:marBottom w:val="0"/>
                  <w:divBdr>
                    <w:top w:val="none" w:sz="0" w:space="0" w:color="auto"/>
                    <w:left w:val="none" w:sz="0" w:space="0" w:color="auto"/>
                    <w:bottom w:val="none" w:sz="0" w:space="0" w:color="auto"/>
                    <w:right w:val="none" w:sz="0" w:space="0" w:color="auto"/>
                  </w:divBdr>
                </w:div>
                <w:div w:id="705257930">
                  <w:marLeft w:val="480"/>
                  <w:marRight w:val="0"/>
                  <w:marTop w:val="0"/>
                  <w:marBottom w:val="0"/>
                  <w:divBdr>
                    <w:top w:val="none" w:sz="0" w:space="0" w:color="auto"/>
                    <w:left w:val="none" w:sz="0" w:space="0" w:color="auto"/>
                    <w:bottom w:val="none" w:sz="0" w:space="0" w:color="auto"/>
                    <w:right w:val="none" w:sz="0" w:space="0" w:color="auto"/>
                  </w:divBdr>
                </w:div>
                <w:div w:id="864102050">
                  <w:marLeft w:val="480"/>
                  <w:marRight w:val="0"/>
                  <w:marTop w:val="0"/>
                  <w:marBottom w:val="0"/>
                  <w:divBdr>
                    <w:top w:val="none" w:sz="0" w:space="0" w:color="auto"/>
                    <w:left w:val="none" w:sz="0" w:space="0" w:color="auto"/>
                    <w:bottom w:val="none" w:sz="0" w:space="0" w:color="auto"/>
                    <w:right w:val="none" w:sz="0" w:space="0" w:color="auto"/>
                  </w:divBdr>
                </w:div>
                <w:div w:id="621807761">
                  <w:marLeft w:val="480"/>
                  <w:marRight w:val="0"/>
                  <w:marTop w:val="0"/>
                  <w:marBottom w:val="0"/>
                  <w:divBdr>
                    <w:top w:val="none" w:sz="0" w:space="0" w:color="auto"/>
                    <w:left w:val="none" w:sz="0" w:space="0" w:color="auto"/>
                    <w:bottom w:val="none" w:sz="0" w:space="0" w:color="auto"/>
                    <w:right w:val="none" w:sz="0" w:space="0" w:color="auto"/>
                  </w:divBdr>
                </w:div>
                <w:div w:id="458647346">
                  <w:marLeft w:val="480"/>
                  <w:marRight w:val="0"/>
                  <w:marTop w:val="0"/>
                  <w:marBottom w:val="0"/>
                  <w:divBdr>
                    <w:top w:val="none" w:sz="0" w:space="0" w:color="auto"/>
                    <w:left w:val="none" w:sz="0" w:space="0" w:color="auto"/>
                    <w:bottom w:val="none" w:sz="0" w:space="0" w:color="auto"/>
                    <w:right w:val="none" w:sz="0" w:space="0" w:color="auto"/>
                  </w:divBdr>
                </w:div>
                <w:div w:id="543835303">
                  <w:marLeft w:val="480"/>
                  <w:marRight w:val="0"/>
                  <w:marTop w:val="0"/>
                  <w:marBottom w:val="0"/>
                  <w:divBdr>
                    <w:top w:val="none" w:sz="0" w:space="0" w:color="auto"/>
                    <w:left w:val="none" w:sz="0" w:space="0" w:color="auto"/>
                    <w:bottom w:val="none" w:sz="0" w:space="0" w:color="auto"/>
                    <w:right w:val="none" w:sz="0" w:space="0" w:color="auto"/>
                  </w:divBdr>
                </w:div>
                <w:div w:id="1611082151">
                  <w:marLeft w:val="480"/>
                  <w:marRight w:val="0"/>
                  <w:marTop w:val="0"/>
                  <w:marBottom w:val="0"/>
                  <w:divBdr>
                    <w:top w:val="none" w:sz="0" w:space="0" w:color="auto"/>
                    <w:left w:val="none" w:sz="0" w:space="0" w:color="auto"/>
                    <w:bottom w:val="none" w:sz="0" w:space="0" w:color="auto"/>
                    <w:right w:val="none" w:sz="0" w:space="0" w:color="auto"/>
                  </w:divBdr>
                </w:div>
              </w:divsChild>
            </w:div>
            <w:div w:id="1148984718">
              <w:marLeft w:val="0"/>
              <w:marRight w:val="0"/>
              <w:marTop w:val="0"/>
              <w:marBottom w:val="0"/>
              <w:divBdr>
                <w:top w:val="none" w:sz="0" w:space="0" w:color="auto"/>
                <w:left w:val="none" w:sz="0" w:space="0" w:color="auto"/>
                <w:bottom w:val="none" w:sz="0" w:space="0" w:color="auto"/>
                <w:right w:val="none" w:sz="0" w:space="0" w:color="auto"/>
              </w:divBdr>
              <w:divsChild>
                <w:div w:id="1685937801">
                  <w:marLeft w:val="480"/>
                  <w:marRight w:val="0"/>
                  <w:marTop w:val="0"/>
                  <w:marBottom w:val="0"/>
                  <w:divBdr>
                    <w:top w:val="none" w:sz="0" w:space="0" w:color="auto"/>
                    <w:left w:val="none" w:sz="0" w:space="0" w:color="auto"/>
                    <w:bottom w:val="none" w:sz="0" w:space="0" w:color="auto"/>
                    <w:right w:val="none" w:sz="0" w:space="0" w:color="auto"/>
                  </w:divBdr>
                </w:div>
                <w:div w:id="1356809800">
                  <w:marLeft w:val="480"/>
                  <w:marRight w:val="0"/>
                  <w:marTop w:val="0"/>
                  <w:marBottom w:val="0"/>
                  <w:divBdr>
                    <w:top w:val="none" w:sz="0" w:space="0" w:color="auto"/>
                    <w:left w:val="none" w:sz="0" w:space="0" w:color="auto"/>
                    <w:bottom w:val="none" w:sz="0" w:space="0" w:color="auto"/>
                    <w:right w:val="none" w:sz="0" w:space="0" w:color="auto"/>
                  </w:divBdr>
                </w:div>
                <w:div w:id="1423063066">
                  <w:marLeft w:val="480"/>
                  <w:marRight w:val="0"/>
                  <w:marTop w:val="0"/>
                  <w:marBottom w:val="0"/>
                  <w:divBdr>
                    <w:top w:val="none" w:sz="0" w:space="0" w:color="auto"/>
                    <w:left w:val="none" w:sz="0" w:space="0" w:color="auto"/>
                    <w:bottom w:val="none" w:sz="0" w:space="0" w:color="auto"/>
                    <w:right w:val="none" w:sz="0" w:space="0" w:color="auto"/>
                  </w:divBdr>
                </w:div>
                <w:div w:id="1438216520">
                  <w:marLeft w:val="480"/>
                  <w:marRight w:val="0"/>
                  <w:marTop w:val="0"/>
                  <w:marBottom w:val="0"/>
                  <w:divBdr>
                    <w:top w:val="none" w:sz="0" w:space="0" w:color="auto"/>
                    <w:left w:val="none" w:sz="0" w:space="0" w:color="auto"/>
                    <w:bottom w:val="none" w:sz="0" w:space="0" w:color="auto"/>
                    <w:right w:val="none" w:sz="0" w:space="0" w:color="auto"/>
                  </w:divBdr>
                </w:div>
                <w:div w:id="247420807">
                  <w:marLeft w:val="480"/>
                  <w:marRight w:val="0"/>
                  <w:marTop w:val="0"/>
                  <w:marBottom w:val="0"/>
                  <w:divBdr>
                    <w:top w:val="none" w:sz="0" w:space="0" w:color="auto"/>
                    <w:left w:val="none" w:sz="0" w:space="0" w:color="auto"/>
                    <w:bottom w:val="none" w:sz="0" w:space="0" w:color="auto"/>
                    <w:right w:val="none" w:sz="0" w:space="0" w:color="auto"/>
                  </w:divBdr>
                </w:div>
                <w:div w:id="2088917161">
                  <w:marLeft w:val="480"/>
                  <w:marRight w:val="0"/>
                  <w:marTop w:val="0"/>
                  <w:marBottom w:val="0"/>
                  <w:divBdr>
                    <w:top w:val="none" w:sz="0" w:space="0" w:color="auto"/>
                    <w:left w:val="none" w:sz="0" w:space="0" w:color="auto"/>
                    <w:bottom w:val="none" w:sz="0" w:space="0" w:color="auto"/>
                    <w:right w:val="none" w:sz="0" w:space="0" w:color="auto"/>
                  </w:divBdr>
                </w:div>
                <w:div w:id="1997221448">
                  <w:marLeft w:val="480"/>
                  <w:marRight w:val="0"/>
                  <w:marTop w:val="0"/>
                  <w:marBottom w:val="0"/>
                  <w:divBdr>
                    <w:top w:val="none" w:sz="0" w:space="0" w:color="auto"/>
                    <w:left w:val="none" w:sz="0" w:space="0" w:color="auto"/>
                    <w:bottom w:val="none" w:sz="0" w:space="0" w:color="auto"/>
                    <w:right w:val="none" w:sz="0" w:space="0" w:color="auto"/>
                  </w:divBdr>
                </w:div>
                <w:div w:id="359087284">
                  <w:marLeft w:val="480"/>
                  <w:marRight w:val="0"/>
                  <w:marTop w:val="0"/>
                  <w:marBottom w:val="0"/>
                  <w:divBdr>
                    <w:top w:val="none" w:sz="0" w:space="0" w:color="auto"/>
                    <w:left w:val="none" w:sz="0" w:space="0" w:color="auto"/>
                    <w:bottom w:val="none" w:sz="0" w:space="0" w:color="auto"/>
                    <w:right w:val="none" w:sz="0" w:space="0" w:color="auto"/>
                  </w:divBdr>
                </w:div>
                <w:div w:id="1403403790">
                  <w:marLeft w:val="480"/>
                  <w:marRight w:val="0"/>
                  <w:marTop w:val="0"/>
                  <w:marBottom w:val="0"/>
                  <w:divBdr>
                    <w:top w:val="none" w:sz="0" w:space="0" w:color="auto"/>
                    <w:left w:val="none" w:sz="0" w:space="0" w:color="auto"/>
                    <w:bottom w:val="none" w:sz="0" w:space="0" w:color="auto"/>
                    <w:right w:val="none" w:sz="0" w:space="0" w:color="auto"/>
                  </w:divBdr>
                </w:div>
                <w:div w:id="815335264">
                  <w:marLeft w:val="480"/>
                  <w:marRight w:val="0"/>
                  <w:marTop w:val="0"/>
                  <w:marBottom w:val="0"/>
                  <w:divBdr>
                    <w:top w:val="none" w:sz="0" w:space="0" w:color="auto"/>
                    <w:left w:val="none" w:sz="0" w:space="0" w:color="auto"/>
                    <w:bottom w:val="none" w:sz="0" w:space="0" w:color="auto"/>
                    <w:right w:val="none" w:sz="0" w:space="0" w:color="auto"/>
                  </w:divBdr>
                </w:div>
                <w:div w:id="1866165085">
                  <w:marLeft w:val="480"/>
                  <w:marRight w:val="0"/>
                  <w:marTop w:val="0"/>
                  <w:marBottom w:val="0"/>
                  <w:divBdr>
                    <w:top w:val="none" w:sz="0" w:space="0" w:color="auto"/>
                    <w:left w:val="none" w:sz="0" w:space="0" w:color="auto"/>
                    <w:bottom w:val="none" w:sz="0" w:space="0" w:color="auto"/>
                    <w:right w:val="none" w:sz="0" w:space="0" w:color="auto"/>
                  </w:divBdr>
                </w:div>
                <w:div w:id="114562561">
                  <w:marLeft w:val="480"/>
                  <w:marRight w:val="0"/>
                  <w:marTop w:val="0"/>
                  <w:marBottom w:val="0"/>
                  <w:divBdr>
                    <w:top w:val="none" w:sz="0" w:space="0" w:color="auto"/>
                    <w:left w:val="none" w:sz="0" w:space="0" w:color="auto"/>
                    <w:bottom w:val="none" w:sz="0" w:space="0" w:color="auto"/>
                    <w:right w:val="none" w:sz="0" w:space="0" w:color="auto"/>
                  </w:divBdr>
                </w:div>
                <w:div w:id="1011642929">
                  <w:marLeft w:val="480"/>
                  <w:marRight w:val="0"/>
                  <w:marTop w:val="0"/>
                  <w:marBottom w:val="0"/>
                  <w:divBdr>
                    <w:top w:val="none" w:sz="0" w:space="0" w:color="auto"/>
                    <w:left w:val="none" w:sz="0" w:space="0" w:color="auto"/>
                    <w:bottom w:val="none" w:sz="0" w:space="0" w:color="auto"/>
                    <w:right w:val="none" w:sz="0" w:space="0" w:color="auto"/>
                  </w:divBdr>
                </w:div>
                <w:div w:id="1753118055">
                  <w:marLeft w:val="480"/>
                  <w:marRight w:val="0"/>
                  <w:marTop w:val="0"/>
                  <w:marBottom w:val="0"/>
                  <w:divBdr>
                    <w:top w:val="none" w:sz="0" w:space="0" w:color="auto"/>
                    <w:left w:val="none" w:sz="0" w:space="0" w:color="auto"/>
                    <w:bottom w:val="none" w:sz="0" w:space="0" w:color="auto"/>
                    <w:right w:val="none" w:sz="0" w:space="0" w:color="auto"/>
                  </w:divBdr>
                </w:div>
                <w:div w:id="730540312">
                  <w:marLeft w:val="480"/>
                  <w:marRight w:val="0"/>
                  <w:marTop w:val="0"/>
                  <w:marBottom w:val="0"/>
                  <w:divBdr>
                    <w:top w:val="none" w:sz="0" w:space="0" w:color="auto"/>
                    <w:left w:val="none" w:sz="0" w:space="0" w:color="auto"/>
                    <w:bottom w:val="none" w:sz="0" w:space="0" w:color="auto"/>
                    <w:right w:val="none" w:sz="0" w:space="0" w:color="auto"/>
                  </w:divBdr>
                </w:div>
                <w:div w:id="348989418">
                  <w:marLeft w:val="480"/>
                  <w:marRight w:val="0"/>
                  <w:marTop w:val="0"/>
                  <w:marBottom w:val="0"/>
                  <w:divBdr>
                    <w:top w:val="none" w:sz="0" w:space="0" w:color="auto"/>
                    <w:left w:val="none" w:sz="0" w:space="0" w:color="auto"/>
                    <w:bottom w:val="none" w:sz="0" w:space="0" w:color="auto"/>
                    <w:right w:val="none" w:sz="0" w:space="0" w:color="auto"/>
                  </w:divBdr>
                </w:div>
                <w:div w:id="1210652712">
                  <w:marLeft w:val="480"/>
                  <w:marRight w:val="0"/>
                  <w:marTop w:val="0"/>
                  <w:marBottom w:val="0"/>
                  <w:divBdr>
                    <w:top w:val="none" w:sz="0" w:space="0" w:color="auto"/>
                    <w:left w:val="none" w:sz="0" w:space="0" w:color="auto"/>
                    <w:bottom w:val="none" w:sz="0" w:space="0" w:color="auto"/>
                    <w:right w:val="none" w:sz="0" w:space="0" w:color="auto"/>
                  </w:divBdr>
                </w:div>
                <w:div w:id="895699671">
                  <w:marLeft w:val="480"/>
                  <w:marRight w:val="0"/>
                  <w:marTop w:val="0"/>
                  <w:marBottom w:val="0"/>
                  <w:divBdr>
                    <w:top w:val="none" w:sz="0" w:space="0" w:color="auto"/>
                    <w:left w:val="none" w:sz="0" w:space="0" w:color="auto"/>
                    <w:bottom w:val="none" w:sz="0" w:space="0" w:color="auto"/>
                    <w:right w:val="none" w:sz="0" w:space="0" w:color="auto"/>
                  </w:divBdr>
                </w:div>
                <w:div w:id="1120341917">
                  <w:marLeft w:val="480"/>
                  <w:marRight w:val="0"/>
                  <w:marTop w:val="0"/>
                  <w:marBottom w:val="0"/>
                  <w:divBdr>
                    <w:top w:val="none" w:sz="0" w:space="0" w:color="auto"/>
                    <w:left w:val="none" w:sz="0" w:space="0" w:color="auto"/>
                    <w:bottom w:val="none" w:sz="0" w:space="0" w:color="auto"/>
                    <w:right w:val="none" w:sz="0" w:space="0" w:color="auto"/>
                  </w:divBdr>
                </w:div>
                <w:div w:id="115950984">
                  <w:marLeft w:val="480"/>
                  <w:marRight w:val="0"/>
                  <w:marTop w:val="0"/>
                  <w:marBottom w:val="0"/>
                  <w:divBdr>
                    <w:top w:val="none" w:sz="0" w:space="0" w:color="auto"/>
                    <w:left w:val="none" w:sz="0" w:space="0" w:color="auto"/>
                    <w:bottom w:val="none" w:sz="0" w:space="0" w:color="auto"/>
                    <w:right w:val="none" w:sz="0" w:space="0" w:color="auto"/>
                  </w:divBdr>
                </w:div>
                <w:div w:id="2098018362">
                  <w:marLeft w:val="480"/>
                  <w:marRight w:val="0"/>
                  <w:marTop w:val="0"/>
                  <w:marBottom w:val="0"/>
                  <w:divBdr>
                    <w:top w:val="none" w:sz="0" w:space="0" w:color="auto"/>
                    <w:left w:val="none" w:sz="0" w:space="0" w:color="auto"/>
                    <w:bottom w:val="none" w:sz="0" w:space="0" w:color="auto"/>
                    <w:right w:val="none" w:sz="0" w:space="0" w:color="auto"/>
                  </w:divBdr>
                </w:div>
                <w:div w:id="428039589">
                  <w:marLeft w:val="480"/>
                  <w:marRight w:val="0"/>
                  <w:marTop w:val="0"/>
                  <w:marBottom w:val="0"/>
                  <w:divBdr>
                    <w:top w:val="none" w:sz="0" w:space="0" w:color="auto"/>
                    <w:left w:val="none" w:sz="0" w:space="0" w:color="auto"/>
                    <w:bottom w:val="none" w:sz="0" w:space="0" w:color="auto"/>
                    <w:right w:val="none" w:sz="0" w:space="0" w:color="auto"/>
                  </w:divBdr>
                </w:div>
                <w:div w:id="745153526">
                  <w:marLeft w:val="480"/>
                  <w:marRight w:val="0"/>
                  <w:marTop w:val="0"/>
                  <w:marBottom w:val="0"/>
                  <w:divBdr>
                    <w:top w:val="none" w:sz="0" w:space="0" w:color="auto"/>
                    <w:left w:val="none" w:sz="0" w:space="0" w:color="auto"/>
                    <w:bottom w:val="none" w:sz="0" w:space="0" w:color="auto"/>
                    <w:right w:val="none" w:sz="0" w:space="0" w:color="auto"/>
                  </w:divBdr>
                </w:div>
                <w:div w:id="525558436">
                  <w:marLeft w:val="480"/>
                  <w:marRight w:val="0"/>
                  <w:marTop w:val="0"/>
                  <w:marBottom w:val="0"/>
                  <w:divBdr>
                    <w:top w:val="none" w:sz="0" w:space="0" w:color="auto"/>
                    <w:left w:val="none" w:sz="0" w:space="0" w:color="auto"/>
                    <w:bottom w:val="none" w:sz="0" w:space="0" w:color="auto"/>
                    <w:right w:val="none" w:sz="0" w:space="0" w:color="auto"/>
                  </w:divBdr>
                </w:div>
                <w:div w:id="1085958172">
                  <w:marLeft w:val="480"/>
                  <w:marRight w:val="0"/>
                  <w:marTop w:val="0"/>
                  <w:marBottom w:val="0"/>
                  <w:divBdr>
                    <w:top w:val="none" w:sz="0" w:space="0" w:color="auto"/>
                    <w:left w:val="none" w:sz="0" w:space="0" w:color="auto"/>
                    <w:bottom w:val="none" w:sz="0" w:space="0" w:color="auto"/>
                    <w:right w:val="none" w:sz="0" w:space="0" w:color="auto"/>
                  </w:divBdr>
                </w:div>
                <w:div w:id="359165732">
                  <w:marLeft w:val="480"/>
                  <w:marRight w:val="0"/>
                  <w:marTop w:val="0"/>
                  <w:marBottom w:val="0"/>
                  <w:divBdr>
                    <w:top w:val="none" w:sz="0" w:space="0" w:color="auto"/>
                    <w:left w:val="none" w:sz="0" w:space="0" w:color="auto"/>
                    <w:bottom w:val="none" w:sz="0" w:space="0" w:color="auto"/>
                    <w:right w:val="none" w:sz="0" w:space="0" w:color="auto"/>
                  </w:divBdr>
                </w:div>
                <w:div w:id="1827358068">
                  <w:marLeft w:val="480"/>
                  <w:marRight w:val="0"/>
                  <w:marTop w:val="0"/>
                  <w:marBottom w:val="0"/>
                  <w:divBdr>
                    <w:top w:val="none" w:sz="0" w:space="0" w:color="auto"/>
                    <w:left w:val="none" w:sz="0" w:space="0" w:color="auto"/>
                    <w:bottom w:val="none" w:sz="0" w:space="0" w:color="auto"/>
                    <w:right w:val="none" w:sz="0" w:space="0" w:color="auto"/>
                  </w:divBdr>
                </w:div>
                <w:div w:id="473720762">
                  <w:marLeft w:val="480"/>
                  <w:marRight w:val="0"/>
                  <w:marTop w:val="0"/>
                  <w:marBottom w:val="0"/>
                  <w:divBdr>
                    <w:top w:val="none" w:sz="0" w:space="0" w:color="auto"/>
                    <w:left w:val="none" w:sz="0" w:space="0" w:color="auto"/>
                    <w:bottom w:val="none" w:sz="0" w:space="0" w:color="auto"/>
                    <w:right w:val="none" w:sz="0" w:space="0" w:color="auto"/>
                  </w:divBdr>
                </w:div>
                <w:div w:id="1923951357">
                  <w:marLeft w:val="480"/>
                  <w:marRight w:val="0"/>
                  <w:marTop w:val="0"/>
                  <w:marBottom w:val="0"/>
                  <w:divBdr>
                    <w:top w:val="none" w:sz="0" w:space="0" w:color="auto"/>
                    <w:left w:val="none" w:sz="0" w:space="0" w:color="auto"/>
                    <w:bottom w:val="none" w:sz="0" w:space="0" w:color="auto"/>
                    <w:right w:val="none" w:sz="0" w:space="0" w:color="auto"/>
                  </w:divBdr>
                </w:div>
                <w:div w:id="1041174323">
                  <w:marLeft w:val="480"/>
                  <w:marRight w:val="0"/>
                  <w:marTop w:val="0"/>
                  <w:marBottom w:val="0"/>
                  <w:divBdr>
                    <w:top w:val="none" w:sz="0" w:space="0" w:color="auto"/>
                    <w:left w:val="none" w:sz="0" w:space="0" w:color="auto"/>
                    <w:bottom w:val="none" w:sz="0" w:space="0" w:color="auto"/>
                    <w:right w:val="none" w:sz="0" w:space="0" w:color="auto"/>
                  </w:divBdr>
                </w:div>
                <w:div w:id="562260194">
                  <w:marLeft w:val="480"/>
                  <w:marRight w:val="0"/>
                  <w:marTop w:val="0"/>
                  <w:marBottom w:val="0"/>
                  <w:divBdr>
                    <w:top w:val="none" w:sz="0" w:space="0" w:color="auto"/>
                    <w:left w:val="none" w:sz="0" w:space="0" w:color="auto"/>
                    <w:bottom w:val="none" w:sz="0" w:space="0" w:color="auto"/>
                    <w:right w:val="none" w:sz="0" w:space="0" w:color="auto"/>
                  </w:divBdr>
                </w:div>
                <w:div w:id="1486165757">
                  <w:marLeft w:val="480"/>
                  <w:marRight w:val="0"/>
                  <w:marTop w:val="0"/>
                  <w:marBottom w:val="0"/>
                  <w:divBdr>
                    <w:top w:val="none" w:sz="0" w:space="0" w:color="auto"/>
                    <w:left w:val="none" w:sz="0" w:space="0" w:color="auto"/>
                    <w:bottom w:val="none" w:sz="0" w:space="0" w:color="auto"/>
                    <w:right w:val="none" w:sz="0" w:space="0" w:color="auto"/>
                  </w:divBdr>
                </w:div>
                <w:div w:id="12347687">
                  <w:marLeft w:val="480"/>
                  <w:marRight w:val="0"/>
                  <w:marTop w:val="0"/>
                  <w:marBottom w:val="0"/>
                  <w:divBdr>
                    <w:top w:val="none" w:sz="0" w:space="0" w:color="auto"/>
                    <w:left w:val="none" w:sz="0" w:space="0" w:color="auto"/>
                    <w:bottom w:val="none" w:sz="0" w:space="0" w:color="auto"/>
                    <w:right w:val="none" w:sz="0" w:space="0" w:color="auto"/>
                  </w:divBdr>
                </w:div>
                <w:div w:id="830563994">
                  <w:marLeft w:val="480"/>
                  <w:marRight w:val="0"/>
                  <w:marTop w:val="0"/>
                  <w:marBottom w:val="0"/>
                  <w:divBdr>
                    <w:top w:val="none" w:sz="0" w:space="0" w:color="auto"/>
                    <w:left w:val="none" w:sz="0" w:space="0" w:color="auto"/>
                    <w:bottom w:val="none" w:sz="0" w:space="0" w:color="auto"/>
                    <w:right w:val="none" w:sz="0" w:space="0" w:color="auto"/>
                  </w:divBdr>
                </w:div>
                <w:div w:id="968243756">
                  <w:marLeft w:val="480"/>
                  <w:marRight w:val="0"/>
                  <w:marTop w:val="0"/>
                  <w:marBottom w:val="0"/>
                  <w:divBdr>
                    <w:top w:val="none" w:sz="0" w:space="0" w:color="auto"/>
                    <w:left w:val="none" w:sz="0" w:space="0" w:color="auto"/>
                    <w:bottom w:val="none" w:sz="0" w:space="0" w:color="auto"/>
                    <w:right w:val="none" w:sz="0" w:space="0" w:color="auto"/>
                  </w:divBdr>
                </w:div>
                <w:div w:id="1274023124">
                  <w:marLeft w:val="480"/>
                  <w:marRight w:val="0"/>
                  <w:marTop w:val="0"/>
                  <w:marBottom w:val="0"/>
                  <w:divBdr>
                    <w:top w:val="none" w:sz="0" w:space="0" w:color="auto"/>
                    <w:left w:val="none" w:sz="0" w:space="0" w:color="auto"/>
                    <w:bottom w:val="none" w:sz="0" w:space="0" w:color="auto"/>
                    <w:right w:val="none" w:sz="0" w:space="0" w:color="auto"/>
                  </w:divBdr>
                </w:div>
                <w:div w:id="668679314">
                  <w:marLeft w:val="480"/>
                  <w:marRight w:val="0"/>
                  <w:marTop w:val="0"/>
                  <w:marBottom w:val="0"/>
                  <w:divBdr>
                    <w:top w:val="none" w:sz="0" w:space="0" w:color="auto"/>
                    <w:left w:val="none" w:sz="0" w:space="0" w:color="auto"/>
                    <w:bottom w:val="none" w:sz="0" w:space="0" w:color="auto"/>
                    <w:right w:val="none" w:sz="0" w:space="0" w:color="auto"/>
                  </w:divBdr>
                </w:div>
                <w:div w:id="1450584184">
                  <w:marLeft w:val="480"/>
                  <w:marRight w:val="0"/>
                  <w:marTop w:val="0"/>
                  <w:marBottom w:val="0"/>
                  <w:divBdr>
                    <w:top w:val="none" w:sz="0" w:space="0" w:color="auto"/>
                    <w:left w:val="none" w:sz="0" w:space="0" w:color="auto"/>
                    <w:bottom w:val="none" w:sz="0" w:space="0" w:color="auto"/>
                    <w:right w:val="none" w:sz="0" w:space="0" w:color="auto"/>
                  </w:divBdr>
                </w:div>
                <w:div w:id="569849943">
                  <w:marLeft w:val="480"/>
                  <w:marRight w:val="0"/>
                  <w:marTop w:val="0"/>
                  <w:marBottom w:val="0"/>
                  <w:divBdr>
                    <w:top w:val="none" w:sz="0" w:space="0" w:color="auto"/>
                    <w:left w:val="none" w:sz="0" w:space="0" w:color="auto"/>
                    <w:bottom w:val="none" w:sz="0" w:space="0" w:color="auto"/>
                    <w:right w:val="none" w:sz="0" w:space="0" w:color="auto"/>
                  </w:divBdr>
                </w:div>
                <w:div w:id="1999267989">
                  <w:marLeft w:val="480"/>
                  <w:marRight w:val="0"/>
                  <w:marTop w:val="0"/>
                  <w:marBottom w:val="0"/>
                  <w:divBdr>
                    <w:top w:val="none" w:sz="0" w:space="0" w:color="auto"/>
                    <w:left w:val="none" w:sz="0" w:space="0" w:color="auto"/>
                    <w:bottom w:val="none" w:sz="0" w:space="0" w:color="auto"/>
                    <w:right w:val="none" w:sz="0" w:space="0" w:color="auto"/>
                  </w:divBdr>
                </w:div>
                <w:div w:id="1267226063">
                  <w:marLeft w:val="480"/>
                  <w:marRight w:val="0"/>
                  <w:marTop w:val="0"/>
                  <w:marBottom w:val="0"/>
                  <w:divBdr>
                    <w:top w:val="none" w:sz="0" w:space="0" w:color="auto"/>
                    <w:left w:val="none" w:sz="0" w:space="0" w:color="auto"/>
                    <w:bottom w:val="none" w:sz="0" w:space="0" w:color="auto"/>
                    <w:right w:val="none" w:sz="0" w:space="0" w:color="auto"/>
                  </w:divBdr>
                </w:div>
                <w:div w:id="15622117">
                  <w:marLeft w:val="480"/>
                  <w:marRight w:val="0"/>
                  <w:marTop w:val="0"/>
                  <w:marBottom w:val="0"/>
                  <w:divBdr>
                    <w:top w:val="none" w:sz="0" w:space="0" w:color="auto"/>
                    <w:left w:val="none" w:sz="0" w:space="0" w:color="auto"/>
                    <w:bottom w:val="none" w:sz="0" w:space="0" w:color="auto"/>
                    <w:right w:val="none" w:sz="0" w:space="0" w:color="auto"/>
                  </w:divBdr>
                </w:div>
                <w:div w:id="174151021">
                  <w:marLeft w:val="480"/>
                  <w:marRight w:val="0"/>
                  <w:marTop w:val="0"/>
                  <w:marBottom w:val="0"/>
                  <w:divBdr>
                    <w:top w:val="none" w:sz="0" w:space="0" w:color="auto"/>
                    <w:left w:val="none" w:sz="0" w:space="0" w:color="auto"/>
                    <w:bottom w:val="none" w:sz="0" w:space="0" w:color="auto"/>
                    <w:right w:val="none" w:sz="0" w:space="0" w:color="auto"/>
                  </w:divBdr>
                </w:div>
                <w:div w:id="1361516044">
                  <w:marLeft w:val="480"/>
                  <w:marRight w:val="0"/>
                  <w:marTop w:val="0"/>
                  <w:marBottom w:val="0"/>
                  <w:divBdr>
                    <w:top w:val="none" w:sz="0" w:space="0" w:color="auto"/>
                    <w:left w:val="none" w:sz="0" w:space="0" w:color="auto"/>
                    <w:bottom w:val="none" w:sz="0" w:space="0" w:color="auto"/>
                    <w:right w:val="none" w:sz="0" w:space="0" w:color="auto"/>
                  </w:divBdr>
                </w:div>
                <w:div w:id="1712608045">
                  <w:marLeft w:val="480"/>
                  <w:marRight w:val="0"/>
                  <w:marTop w:val="0"/>
                  <w:marBottom w:val="0"/>
                  <w:divBdr>
                    <w:top w:val="none" w:sz="0" w:space="0" w:color="auto"/>
                    <w:left w:val="none" w:sz="0" w:space="0" w:color="auto"/>
                    <w:bottom w:val="none" w:sz="0" w:space="0" w:color="auto"/>
                    <w:right w:val="none" w:sz="0" w:space="0" w:color="auto"/>
                  </w:divBdr>
                </w:div>
                <w:div w:id="2099016995">
                  <w:marLeft w:val="480"/>
                  <w:marRight w:val="0"/>
                  <w:marTop w:val="0"/>
                  <w:marBottom w:val="0"/>
                  <w:divBdr>
                    <w:top w:val="none" w:sz="0" w:space="0" w:color="auto"/>
                    <w:left w:val="none" w:sz="0" w:space="0" w:color="auto"/>
                    <w:bottom w:val="none" w:sz="0" w:space="0" w:color="auto"/>
                    <w:right w:val="none" w:sz="0" w:space="0" w:color="auto"/>
                  </w:divBdr>
                </w:div>
                <w:div w:id="1648439754">
                  <w:marLeft w:val="480"/>
                  <w:marRight w:val="0"/>
                  <w:marTop w:val="0"/>
                  <w:marBottom w:val="0"/>
                  <w:divBdr>
                    <w:top w:val="none" w:sz="0" w:space="0" w:color="auto"/>
                    <w:left w:val="none" w:sz="0" w:space="0" w:color="auto"/>
                    <w:bottom w:val="none" w:sz="0" w:space="0" w:color="auto"/>
                    <w:right w:val="none" w:sz="0" w:space="0" w:color="auto"/>
                  </w:divBdr>
                </w:div>
                <w:div w:id="627130638">
                  <w:marLeft w:val="480"/>
                  <w:marRight w:val="0"/>
                  <w:marTop w:val="0"/>
                  <w:marBottom w:val="0"/>
                  <w:divBdr>
                    <w:top w:val="none" w:sz="0" w:space="0" w:color="auto"/>
                    <w:left w:val="none" w:sz="0" w:space="0" w:color="auto"/>
                    <w:bottom w:val="none" w:sz="0" w:space="0" w:color="auto"/>
                    <w:right w:val="none" w:sz="0" w:space="0" w:color="auto"/>
                  </w:divBdr>
                </w:div>
                <w:div w:id="1053046141">
                  <w:marLeft w:val="480"/>
                  <w:marRight w:val="0"/>
                  <w:marTop w:val="0"/>
                  <w:marBottom w:val="0"/>
                  <w:divBdr>
                    <w:top w:val="none" w:sz="0" w:space="0" w:color="auto"/>
                    <w:left w:val="none" w:sz="0" w:space="0" w:color="auto"/>
                    <w:bottom w:val="none" w:sz="0" w:space="0" w:color="auto"/>
                    <w:right w:val="none" w:sz="0" w:space="0" w:color="auto"/>
                  </w:divBdr>
                </w:div>
                <w:div w:id="521482244">
                  <w:marLeft w:val="480"/>
                  <w:marRight w:val="0"/>
                  <w:marTop w:val="0"/>
                  <w:marBottom w:val="0"/>
                  <w:divBdr>
                    <w:top w:val="none" w:sz="0" w:space="0" w:color="auto"/>
                    <w:left w:val="none" w:sz="0" w:space="0" w:color="auto"/>
                    <w:bottom w:val="none" w:sz="0" w:space="0" w:color="auto"/>
                    <w:right w:val="none" w:sz="0" w:space="0" w:color="auto"/>
                  </w:divBdr>
                </w:div>
                <w:div w:id="339743971">
                  <w:marLeft w:val="480"/>
                  <w:marRight w:val="0"/>
                  <w:marTop w:val="0"/>
                  <w:marBottom w:val="0"/>
                  <w:divBdr>
                    <w:top w:val="none" w:sz="0" w:space="0" w:color="auto"/>
                    <w:left w:val="none" w:sz="0" w:space="0" w:color="auto"/>
                    <w:bottom w:val="none" w:sz="0" w:space="0" w:color="auto"/>
                    <w:right w:val="none" w:sz="0" w:space="0" w:color="auto"/>
                  </w:divBdr>
                </w:div>
                <w:div w:id="1172985355">
                  <w:marLeft w:val="480"/>
                  <w:marRight w:val="0"/>
                  <w:marTop w:val="0"/>
                  <w:marBottom w:val="0"/>
                  <w:divBdr>
                    <w:top w:val="none" w:sz="0" w:space="0" w:color="auto"/>
                    <w:left w:val="none" w:sz="0" w:space="0" w:color="auto"/>
                    <w:bottom w:val="none" w:sz="0" w:space="0" w:color="auto"/>
                    <w:right w:val="none" w:sz="0" w:space="0" w:color="auto"/>
                  </w:divBdr>
                </w:div>
                <w:div w:id="2103331094">
                  <w:marLeft w:val="480"/>
                  <w:marRight w:val="0"/>
                  <w:marTop w:val="0"/>
                  <w:marBottom w:val="0"/>
                  <w:divBdr>
                    <w:top w:val="none" w:sz="0" w:space="0" w:color="auto"/>
                    <w:left w:val="none" w:sz="0" w:space="0" w:color="auto"/>
                    <w:bottom w:val="none" w:sz="0" w:space="0" w:color="auto"/>
                    <w:right w:val="none" w:sz="0" w:space="0" w:color="auto"/>
                  </w:divBdr>
                </w:div>
                <w:div w:id="2009750819">
                  <w:marLeft w:val="480"/>
                  <w:marRight w:val="0"/>
                  <w:marTop w:val="0"/>
                  <w:marBottom w:val="0"/>
                  <w:divBdr>
                    <w:top w:val="none" w:sz="0" w:space="0" w:color="auto"/>
                    <w:left w:val="none" w:sz="0" w:space="0" w:color="auto"/>
                    <w:bottom w:val="none" w:sz="0" w:space="0" w:color="auto"/>
                    <w:right w:val="none" w:sz="0" w:space="0" w:color="auto"/>
                  </w:divBdr>
                </w:div>
                <w:div w:id="479614379">
                  <w:marLeft w:val="480"/>
                  <w:marRight w:val="0"/>
                  <w:marTop w:val="0"/>
                  <w:marBottom w:val="0"/>
                  <w:divBdr>
                    <w:top w:val="none" w:sz="0" w:space="0" w:color="auto"/>
                    <w:left w:val="none" w:sz="0" w:space="0" w:color="auto"/>
                    <w:bottom w:val="none" w:sz="0" w:space="0" w:color="auto"/>
                    <w:right w:val="none" w:sz="0" w:space="0" w:color="auto"/>
                  </w:divBdr>
                </w:div>
                <w:div w:id="621957668">
                  <w:marLeft w:val="480"/>
                  <w:marRight w:val="0"/>
                  <w:marTop w:val="0"/>
                  <w:marBottom w:val="0"/>
                  <w:divBdr>
                    <w:top w:val="none" w:sz="0" w:space="0" w:color="auto"/>
                    <w:left w:val="none" w:sz="0" w:space="0" w:color="auto"/>
                    <w:bottom w:val="none" w:sz="0" w:space="0" w:color="auto"/>
                    <w:right w:val="none" w:sz="0" w:space="0" w:color="auto"/>
                  </w:divBdr>
                </w:div>
                <w:div w:id="1028679131">
                  <w:marLeft w:val="480"/>
                  <w:marRight w:val="0"/>
                  <w:marTop w:val="0"/>
                  <w:marBottom w:val="0"/>
                  <w:divBdr>
                    <w:top w:val="none" w:sz="0" w:space="0" w:color="auto"/>
                    <w:left w:val="none" w:sz="0" w:space="0" w:color="auto"/>
                    <w:bottom w:val="none" w:sz="0" w:space="0" w:color="auto"/>
                    <w:right w:val="none" w:sz="0" w:space="0" w:color="auto"/>
                  </w:divBdr>
                </w:div>
                <w:div w:id="786587405">
                  <w:marLeft w:val="480"/>
                  <w:marRight w:val="0"/>
                  <w:marTop w:val="0"/>
                  <w:marBottom w:val="0"/>
                  <w:divBdr>
                    <w:top w:val="none" w:sz="0" w:space="0" w:color="auto"/>
                    <w:left w:val="none" w:sz="0" w:space="0" w:color="auto"/>
                    <w:bottom w:val="none" w:sz="0" w:space="0" w:color="auto"/>
                    <w:right w:val="none" w:sz="0" w:space="0" w:color="auto"/>
                  </w:divBdr>
                </w:div>
                <w:div w:id="510875742">
                  <w:marLeft w:val="480"/>
                  <w:marRight w:val="0"/>
                  <w:marTop w:val="0"/>
                  <w:marBottom w:val="0"/>
                  <w:divBdr>
                    <w:top w:val="none" w:sz="0" w:space="0" w:color="auto"/>
                    <w:left w:val="none" w:sz="0" w:space="0" w:color="auto"/>
                    <w:bottom w:val="none" w:sz="0" w:space="0" w:color="auto"/>
                    <w:right w:val="none" w:sz="0" w:space="0" w:color="auto"/>
                  </w:divBdr>
                </w:div>
                <w:div w:id="1118642568">
                  <w:marLeft w:val="480"/>
                  <w:marRight w:val="0"/>
                  <w:marTop w:val="0"/>
                  <w:marBottom w:val="0"/>
                  <w:divBdr>
                    <w:top w:val="none" w:sz="0" w:space="0" w:color="auto"/>
                    <w:left w:val="none" w:sz="0" w:space="0" w:color="auto"/>
                    <w:bottom w:val="none" w:sz="0" w:space="0" w:color="auto"/>
                    <w:right w:val="none" w:sz="0" w:space="0" w:color="auto"/>
                  </w:divBdr>
                </w:div>
                <w:div w:id="2036467663">
                  <w:marLeft w:val="480"/>
                  <w:marRight w:val="0"/>
                  <w:marTop w:val="0"/>
                  <w:marBottom w:val="0"/>
                  <w:divBdr>
                    <w:top w:val="none" w:sz="0" w:space="0" w:color="auto"/>
                    <w:left w:val="none" w:sz="0" w:space="0" w:color="auto"/>
                    <w:bottom w:val="none" w:sz="0" w:space="0" w:color="auto"/>
                    <w:right w:val="none" w:sz="0" w:space="0" w:color="auto"/>
                  </w:divBdr>
                </w:div>
                <w:div w:id="507062300">
                  <w:marLeft w:val="480"/>
                  <w:marRight w:val="0"/>
                  <w:marTop w:val="0"/>
                  <w:marBottom w:val="0"/>
                  <w:divBdr>
                    <w:top w:val="none" w:sz="0" w:space="0" w:color="auto"/>
                    <w:left w:val="none" w:sz="0" w:space="0" w:color="auto"/>
                    <w:bottom w:val="none" w:sz="0" w:space="0" w:color="auto"/>
                    <w:right w:val="none" w:sz="0" w:space="0" w:color="auto"/>
                  </w:divBdr>
                </w:div>
                <w:div w:id="1128428452">
                  <w:marLeft w:val="480"/>
                  <w:marRight w:val="0"/>
                  <w:marTop w:val="0"/>
                  <w:marBottom w:val="0"/>
                  <w:divBdr>
                    <w:top w:val="none" w:sz="0" w:space="0" w:color="auto"/>
                    <w:left w:val="none" w:sz="0" w:space="0" w:color="auto"/>
                    <w:bottom w:val="none" w:sz="0" w:space="0" w:color="auto"/>
                    <w:right w:val="none" w:sz="0" w:space="0" w:color="auto"/>
                  </w:divBdr>
                </w:div>
                <w:div w:id="394205388">
                  <w:marLeft w:val="480"/>
                  <w:marRight w:val="0"/>
                  <w:marTop w:val="0"/>
                  <w:marBottom w:val="0"/>
                  <w:divBdr>
                    <w:top w:val="none" w:sz="0" w:space="0" w:color="auto"/>
                    <w:left w:val="none" w:sz="0" w:space="0" w:color="auto"/>
                    <w:bottom w:val="none" w:sz="0" w:space="0" w:color="auto"/>
                    <w:right w:val="none" w:sz="0" w:space="0" w:color="auto"/>
                  </w:divBdr>
                </w:div>
                <w:div w:id="1398936941">
                  <w:marLeft w:val="480"/>
                  <w:marRight w:val="0"/>
                  <w:marTop w:val="0"/>
                  <w:marBottom w:val="0"/>
                  <w:divBdr>
                    <w:top w:val="none" w:sz="0" w:space="0" w:color="auto"/>
                    <w:left w:val="none" w:sz="0" w:space="0" w:color="auto"/>
                    <w:bottom w:val="none" w:sz="0" w:space="0" w:color="auto"/>
                    <w:right w:val="none" w:sz="0" w:space="0" w:color="auto"/>
                  </w:divBdr>
                </w:div>
                <w:div w:id="59983398">
                  <w:marLeft w:val="480"/>
                  <w:marRight w:val="0"/>
                  <w:marTop w:val="0"/>
                  <w:marBottom w:val="0"/>
                  <w:divBdr>
                    <w:top w:val="none" w:sz="0" w:space="0" w:color="auto"/>
                    <w:left w:val="none" w:sz="0" w:space="0" w:color="auto"/>
                    <w:bottom w:val="none" w:sz="0" w:space="0" w:color="auto"/>
                    <w:right w:val="none" w:sz="0" w:space="0" w:color="auto"/>
                  </w:divBdr>
                </w:div>
                <w:div w:id="1101803833">
                  <w:marLeft w:val="480"/>
                  <w:marRight w:val="0"/>
                  <w:marTop w:val="0"/>
                  <w:marBottom w:val="0"/>
                  <w:divBdr>
                    <w:top w:val="none" w:sz="0" w:space="0" w:color="auto"/>
                    <w:left w:val="none" w:sz="0" w:space="0" w:color="auto"/>
                    <w:bottom w:val="none" w:sz="0" w:space="0" w:color="auto"/>
                    <w:right w:val="none" w:sz="0" w:space="0" w:color="auto"/>
                  </w:divBdr>
                </w:div>
                <w:div w:id="1665008816">
                  <w:marLeft w:val="480"/>
                  <w:marRight w:val="0"/>
                  <w:marTop w:val="0"/>
                  <w:marBottom w:val="0"/>
                  <w:divBdr>
                    <w:top w:val="none" w:sz="0" w:space="0" w:color="auto"/>
                    <w:left w:val="none" w:sz="0" w:space="0" w:color="auto"/>
                    <w:bottom w:val="none" w:sz="0" w:space="0" w:color="auto"/>
                    <w:right w:val="none" w:sz="0" w:space="0" w:color="auto"/>
                  </w:divBdr>
                </w:div>
                <w:div w:id="1435057618">
                  <w:marLeft w:val="480"/>
                  <w:marRight w:val="0"/>
                  <w:marTop w:val="0"/>
                  <w:marBottom w:val="0"/>
                  <w:divBdr>
                    <w:top w:val="none" w:sz="0" w:space="0" w:color="auto"/>
                    <w:left w:val="none" w:sz="0" w:space="0" w:color="auto"/>
                    <w:bottom w:val="none" w:sz="0" w:space="0" w:color="auto"/>
                    <w:right w:val="none" w:sz="0" w:space="0" w:color="auto"/>
                  </w:divBdr>
                </w:div>
                <w:div w:id="1149907835">
                  <w:marLeft w:val="480"/>
                  <w:marRight w:val="0"/>
                  <w:marTop w:val="0"/>
                  <w:marBottom w:val="0"/>
                  <w:divBdr>
                    <w:top w:val="none" w:sz="0" w:space="0" w:color="auto"/>
                    <w:left w:val="none" w:sz="0" w:space="0" w:color="auto"/>
                    <w:bottom w:val="none" w:sz="0" w:space="0" w:color="auto"/>
                    <w:right w:val="none" w:sz="0" w:space="0" w:color="auto"/>
                  </w:divBdr>
                </w:div>
                <w:div w:id="75398511">
                  <w:marLeft w:val="480"/>
                  <w:marRight w:val="0"/>
                  <w:marTop w:val="0"/>
                  <w:marBottom w:val="0"/>
                  <w:divBdr>
                    <w:top w:val="none" w:sz="0" w:space="0" w:color="auto"/>
                    <w:left w:val="none" w:sz="0" w:space="0" w:color="auto"/>
                    <w:bottom w:val="none" w:sz="0" w:space="0" w:color="auto"/>
                    <w:right w:val="none" w:sz="0" w:space="0" w:color="auto"/>
                  </w:divBdr>
                </w:div>
                <w:div w:id="926883227">
                  <w:marLeft w:val="480"/>
                  <w:marRight w:val="0"/>
                  <w:marTop w:val="0"/>
                  <w:marBottom w:val="0"/>
                  <w:divBdr>
                    <w:top w:val="none" w:sz="0" w:space="0" w:color="auto"/>
                    <w:left w:val="none" w:sz="0" w:space="0" w:color="auto"/>
                    <w:bottom w:val="none" w:sz="0" w:space="0" w:color="auto"/>
                    <w:right w:val="none" w:sz="0" w:space="0" w:color="auto"/>
                  </w:divBdr>
                </w:div>
                <w:div w:id="1515026284">
                  <w:marLeft w:val="480"/>
                  <w:marRight w:val="0"/>
                  <w:marTop w:val="0"/>
                  <w:marBottom w:val="0"/>
                  <w:divBdr>
                    <w:top w:val="none" w:sz="0" w:space="0" w:color="auto"/>
                    <w:left w:val="none" w:sz="0" w:space="0" w:color="auto"/>
                    <w:bottom w:val="none" w:sz="0" w:space="0" w:color="auto"/>
                    <w:right w:val="none" w:sz="0" w:space="0" w:color="auto"/>
                  </w:divBdr>
                </w:div>
                <w:div w:id="146171902">
                  <w:marLeft w:val="480"/>
                  <w:marRight w:val="0"/>
                  <w:marTop w:val="0"/>
                  <w:marBottom w:val="0"/>
                  <w:divBdr>
                    <w:top w:val="none" w:sz="0" w:space="0" w:color="auto"/>
                    <w:left w:val="none" w:sz="0" w:space="0" w:color="auto"/>
                    <w:bottom w:val="none" w:sz="0" w:space="0" w:color="auto"/>
                    <w:right w:val="none" w:sz="0" w:space="0" w:color="auto"/>
                  </w:divBdr>
                </w:div>
                <w:div w:id="312219398">
                  <w:marLeft w:val="480"/>
                  <w:marRight w:val="0"/>
                  <w:marTop w:val="0"/>
                  <w:marBottom w:val="0"/>
                  <w:divBdr>
                    <w:top w:val="none" w:sz="0" w:space="0" w:color="auto"/>
                    <w:left w:val="none" w:sz="0" w:space="0" w:color="auto"/>
                    <w:bottom w:val="none" w:sz="0" w:space="0" w:color="auto"/>
                    <w:right w:val="none" w:sz="0" w:space="0" w:color="auto"/>
                  </w:divBdr>
                </w:div>
              </w:divsChild>
            </w:div>
            <w:div w:id="1685127230">
              <w:marLeft w:val="0"/>
              <w:marRight w:val="0"/>
              <w:marTop w:val="0"/>
              <w:marBottom w:val="0"/>
              <w:divBdr>
                <w:top w:val="none" w:sz="0" w:space="0" w:color="auto"/>
                <w:left w:val="none" w:sz="0" w:space="0" w:color="auto"/>
                <w:bottom w:val="none" w:sz="0" w:space="0" w:color="auto"/>
                <w:right w:val="none" w:sz="0" w:space="0" w:color="auto"/>
              </w:divBdr>
              <w:divsChild>
                <w:div w:id="617755792">
                  <w:marLeft w:val="480"/>
                  <w:marRight w:val="0"/>
                  <w:marTop w:val="0"/>
                  <w:marBottom w:val="0"/>
                  <w:divBdr>
                    <w:top w:val="none" w:sz="0" w:space="0" w:color="auto"/>
                    <w:left w:val="none" w:sz="0" w:space="0" w:color="auto"/>
                    <w:bottom w:val="none" w:sz="0" w:space="0" w:color="auto"/>
                    <w:right w:val="none" w:sz="0" w:space="0" w:color="auto"/>
                  </w:divBdr>
                </w:div>
                <w:div w:id="472060712">
                  <w:marLeft w:val="480"/>
                  <w:marRight w:val="0"/>
                  <w:marTop w:val="0"/>
                  <w:marBottom w:val="0"/>
                  <w:divBdr>
                    <w:top w:val="none" w:sz="0" w:space="0" w:color="auto"/>
                    <w:left w:val="none" w:sz="0" w:space="0" w:color="auto"/>
                    <w:bottom w:val="none" w:sz="0" w:space="0" w:color="auto"/>
                    <w:right w:val="none" w:sz="0" w:space="0" w:color="auto"/>
                  </w:divBdr>
                </w:div>
                <w:div w:id="1626236600">
                  <w:marLeft w:val="480"/>
                  <w:marRight w:val="0"/>
                  <w:marTop w:val="0"/>
                  <w:marBottom w:val="0"/>
                  <w:divBdr>
                    <w:top w:val="none" w:sz="0" w:space="0" w:color="auto"/>
                    <w:left w:val="none" w:sz="0" w:space="0" w:color="auto"/>
                    <w:bottom w:val="none" w:sz="0" w:space="0" w:color="auto"/>
                    <w:right w:val="none" w:sz="0" w:space="0" w:color="auto"/>
                  </w:divBdr>
                </w:div>
                <w:div w:id="952860396">
                  <w:marLeft w:val="480"/>
                  <w:marRight w:val="0"/>
                  <w:marTop w:val="0"/>
                  <w:marBottom w:val="0"/>
                  <w:divBdr>
                    <w:top w:val="none" w:sz="0" w:space="0" w:color="auto"/>
                    <w:left w:val="none" w:sz="0" w:space="0" w:color="auto"/>
                    <w:bottom w:val="none" w:sz="0" w:space="0" w:color="auto"/>
                    <w:right w:val="none" w:sz="0" w:space="0" w:color="auto"/>
                  </w:divBdr>
                </w:div>
                <w:div w:id="1605307950">
                  <w:marLeft w:val="480"/>
                  <w:marRight w:val="0"/>
                  <w:marTop w:val="0"/>
                  <w:marBottom w:val="0"/>
                  <w:divBdr>
                    <w:top w:val="none" w:sz="0" w:space="0" w:color="auto"/>
                    <w:left w:val="none" w:sz="0" w:space="0" w:color="auto"/>
                    <w:bottom w:val="none" w:sz="0" w:space="0" w:color="auto"/>
                    <w:right w:val="none" w:sz="0" w:space="0" w:color="auto"/>
                  </w:divBdr>
                </w:div>
                <w:div w:id="253242623">
                  <w:marLeft w:val="480"/>
                  <w:marRight w:val="0"/>
                  <w:marTop w:val="0"/>
                  <w:marBottom w:val="0"/>
                  <w:divBdr>
                    <w:top w:val="none" w:sz="0" w:space="0" w:color="auto"/>
                    <w:left w:val="none" w:sz="0" w:space="0" w:color="auto"/>
                    <w:bottom w:val="none" w:sz="0" w:space="0" w:color="auto"/>
                    <w:right w:val="none" w:sz="0" w:space="0" w:color="auto"/>
                  </w:divBdr>
                </w:div>
                <w:div w:id="1130708616">
                  <w:marLeft w:val="480"/>
                  <w:marRight w:val="0"/>
                  <w:marTop w:val="0"/>
                  <w:marBottom w:val="0"/>
                  <w:divBdr>
                    <w:top w:val="none" w:sz="0" w:space="0" w:color="auto"/>
                    <w:left w:val="none" w:sz="0" w:space="0" w:color="auto"/>
                    <w:bottom w:val="none" w:sz="0" w:space="0" w:color="auto"/>
                    <w:right w:val="none" w:sz="0" w:space="0" w:color="auto"/>
                  </w:divBdr>
                </w:div>
                <w:div w:id="1934705331">
                  <w:marLeft w:val="480"/>
                  <w:marRight w:val="0"/>
                  <w:marTop w:val="0"/>
                  <w:marBottom w:val="0"/>
                  <w:divBdr>
                    <w:top w:val="none" w:sz="0" w:space="0" w:color="auto"/>
                    <w:left w:val="none" w:sz="0" w:space="0" w:color="auto"/>
                    <w:bottom w:val="none" w:sz="0" w:space="0" w:color="auto"/>
                    <w:right w:val="none" w:sz="0" w:space="0" w:color="auto"/>
                  </w:divBdr>
                </w:div>
                <w:div w:id="2030057823">
                  <w:marLeft w:val="480"/>
                  <w:marRight w:val="0"/>
                  <w:marTop w:val="0"/>
                  <w:marBottom w:val="0"/>
                  <w:divBdr>
                    <w:top w:val="none" w:sz="0" w:space="0" w:color="auto"/>
                    <w:left w:val="none" w:sz="0" w:space="0" w:color="auto"/>
                    <w:bottom w:val="none" w:sz="0" w:space="0" w:color="auto"/>
                    <w:right w:val="none" w:sz="0" w:space="0" w:color="auto"/>
                  </w:divBdr>
                </w:div>
                <w:div w:id="205684335">
                  <w:marLeft w:val="480"/>
                  <w:marRight w:val="0"/>
                  <w:marTop w:val="0"/>
                  <w:marBottom w:val="0"/>
                  <w:divBdr>
                    <w:top w:val="none" w:sz="0" w:space="0" w:color="auto"/>
                    <w:left w:val="none" w:sz="0" w:space="0" w:color="auto"/>
                    <w:bottom w:val="none" w:sz="0" w:space="0" w:color="auto"/>
                    <w:right w:val="none" w:sz="0" w:space="0" w:color="auto"/>
                  </w:divBdr>
                </w:div>
                <w:div w:id="473332090">
                  <w:marLeft w:val="480"/>
                  <w:marRight w:val="0"/>
                  <w:marTop w:val="0"/>
                  <w:marBottom w:val="0"/>
                  <w:divBdr>
                    <w:top w:val="none" w:sz="0" w:space="0" w:color="auto"/>
                    <w:left w:val="none" w:sz="0" w:space="0" w:color="auto"/>
                    <w:bottom w:val="none" w:sz="0" w:space="0" w:color="auto"/>
                    <w:right w:val="none" w:sz="0" w:space="0" w:color="auto"/>
                  </w:divBdr>
                </w:div>
                <w:div w:id="1661999479">
                  <w:marLeft w:val="480"/>
                  <w:marRight w:val="0"/>
                  <w:marTop w:val="0"/>
                  <w:marBottom w:val="0"/>
                  <w:divBdr>
                    <w:top w:val="none" w:sz="0" w:space="0" w:color="auto"/>
                    <w:left w:val="none" w:sz="0" w:space="0" w:color="auto"/>
                    <w:bottom w:val="none" w:sz="0" w:space="0" w:color="auto"/>
                    <w:right w:val="none" w:sz="0" w:space="0" w:color="auto"/>
                  </w:divBdr>
                </w:div>
                <w:div w:id="41564485">
                  <w:marLeft w:val="480"/>
                  <w:marRight w:val="0"/>
                  <w:marTop w:val="0"/>
                  <w:marBottom w:val="0"/>
                  <w:divBdr>
                    <w:top w:val="none" w:sz="0" w:space="0" w:color="auto"/>
                    <w:left w:val="none" w:sz="0" w:space="0" w:color="auto"/>
                    <w:bottom w:val="none" w:sz="0" w:space="0" w:color="auto"/>
                    <w:right w:val="none" w:sz="0" w:space="0" w:color="auto"/>
                  </w:divBdr>
                </w:div>
                <w:div w:id="815415465">
                  <w:marLeft w:val="480"/>
                  <w:marRight w:val="0"/>
                  <w:marTop w:val="0"/>
                  <w:marBottom w:val="0"/>
                  <w:divBdr>
                    <w:top w:val="none" w:sz="0" w:space="0" w:color="auto"/>
                    <w:left w:val="none" w:sz="0" w:space="0" w:color="auto"/>
                    <w:bottom w:val="none" w:sz="0" w:space="0" w:color="auto"/>
                    <w:right w:val="none" w:sz="0" w:space="0" w:color="auto"/>
                  </w:divBdr>
                </w:div>
                <w:div w:id="680468324">
                  <w:marLeft w:val="480"/>
                  <w:marRight w:val="0"/>
                  <w:marTop w:val="0"/>
                  <w:marBottom w:val="0"/>
                  <w:divBdr>
                    <w:top w:val="none" w:sz="0" w:space="0" w:color="auto"/>
                    <w:left w:val="none" w:sz="0" w:space="0" w:color="auto"/>
                    <w:bottom w:val="none" w:sz="0" w:space="0" w:color="auto"/>
                    <w:right w:val="none" w:sz="0" w:space="0" w:color="auto"/>
                  </w:divBdr>
                </w:div>
                <w:div w:id="1059596425">
                  <w:marLeft w:val="480"/>
                  <w:marRight w:val="0"/>
                  <w:marTop w:val="0"/>
                  <w:marBottom w:val="0"/>
                  <w:divBdr>
                    <w:top w:val="none" w:sz="0" w:space="0" w:color="auto"/>
                    <w:left w:val="none" w:sz="0" w:space="0" w:color="auto"/>
                    <w:bottom w:val="none" w:sz="0" w:space="0" w:color="auto"/>
                    <w:right w:val="none" w:sz="0" w:space="0" w:color="auto"/>
                  </w:divBdr>
                </w:div>
                <w:div w:id="780613898">
                  <w:marLeft w:val="480"/>
                  <w:marRight w:val="0"/>
                  <w:marTop w:val="0"/>
                  <w:marBottom w:val="0"/>
                  <w:divBdr>
                    <w:top w:val="none" w:sz="0" w:space="0" w:color="auto"/>
                    <w:left w:val="none" w:sz="0" w:space="0" w:color="auto"/>
                    <w:bottom w:val="none" w:sz="0" w:space="0" w:color="auto"/>
                    <w:right w:val="none" w:sz="0" w:space="0" w:color="auto"/>
                  </w:divBdr>
                </w:div>
                <w:div w:id="1575699333">
                  <w:marLeft w:val="480"/>
                  <w:marRight w:val="0"/>
                  <w:marTop w:val="0"/>
                  <w:marBottom w:val="0"/>
                  <w:divBdr>
                    <w:top w:val="none" w:sz="0" w:space="0" w:color="auto"/>
                    <w:left w:val="none" w:sz="0" w:space="0" w:color="auto"/>
                    <w:bottom w:val="none" w:sz="0" w:space="0" w:color="auto"/>
                    <w:right w:val="none" w:sz="0" w:space="0" w:color="auto"/>
                  </w:divBdr>
                </w:div>
                <w:div w:id="1476407470">
                  <w:marLeft w:val="480"/>
                  <w:marRight w:val="0"/>
                  <w:marTop w:val="0"/>
                  <w:marBottom w:val="0"/>
                  <w:divBdr>
                    <w:top w:val="none" w:sz="0" w:space="0" w:color="auto"/>
                    <w:left w:val="none" w:sz="0" w:space="0" w:color="auto"/>
                    <w:bottom w:val="none" w:sz="0" w:space="0" w:color="auto"/>
                    <w:right w:val="none" w:sz="0" w:space="0" w:color="auto"/>
                  </w:divBdr>
                </w:div>
                <w:div w:id="257907994">
                  <w:marLeft w:val="480"/>
                  <w:marRight w:val="0"/>
                  <w:marTop w:val="0"/>
                  <w:marBottom w:val="0"/>
                  <w:divBdr>
                    <w:top w:val="none" w:sz="0" w:space="0" w:color="auto"/>
                    <w:left w:val="none" w:sz="0" w:space="0" w:color="auto"/>
                    <w:bottom w:val="none" w:sz="0" w:space="0" w:color="auto"/>
                    <w:right w:val="none" w:sz="0" w:space="0" w:color="auto"/>
                  </w:divBdr>
                </w:div>
                <w:div w:id="1408650544">
                  <w:marLeft w:val="480"/>
                  <w:marRight w:val="0"/>
                  <w:marTop w:val="0"/>
                  <w:marBottom w:val="0"/>
                  <w:divBdr>
                    <w:top w:val="none" w:sz="0" w:space="0" w:color="auto"/>
                    <w:left w:val="none" w:sz="0" w:space="0" w:color="auto"/>
                    <w:bottom w:val="none" w:sz="0" w:space="0" w:color="auto"/>
                    <w:right w:val="none" w:sz="0" w:space="0" w:color="auto"/>
                  </w:divBdr>
                </w:div>
                <w:div w:id="1398893794">
                  <w:marLeft w:val="480"/>
                  <w:marRight w:val="0"/>
                  <w:marTop w:val="0"/>
                  <w:marBottom w:val="0"/>
                  <w:divBdr>
                    <w:top w:val="none" w:sz="0" w:space="0" w:color="auto"/>
                    <w:left w:val="none" w:sz="0" w:space="0" w:color="auto"/>
                    <w:bottom w:val="none" w:sz="0" w:space="0" w:color="auto"/>
                    <w:right w:val="none" w:sz="0" w:space="0" w:color="auto"/>
                  </w:divBdr>
                </w:div>
                <w:div w:id="867335787">
                  <w:marLeft w:val="480"/>
                  <w:marRight w:val="0"/>
                  <w:marTop w:val="0"/>
                  <w:marBottom w:val="0"/>
                  <w:divBdr>
                    <w:top w:val="none" w:sz="0" w:space="0" w:color="auto"/>
                    <w:left w:val="none" w:sz="0" w:space="0" w:color="auto"/>
                    <w:bottom w:val="none" w:sz="0" w:space="0" w:color="auto"/>
                    <w:right w:val="none" w:sz="0" w:space="0" w:color="auto"/>
                  </w:divBdr>
                </w:div>
                <w:div w:id="2107266620">
                  <w:marLeft w:val="480"/>
                  <w:marRight w:val="0"/>
                  <w:marTop w:val="0"/>
                  <w:marBottom w:val="0"/>
                  <w:divBdr>
                    <w:top w:val="none" w:sz="0" w:space="0" w:color="auto"/>
                    <w:left w:val="none" w:sz="0" w:space="0" w:color="auto"/>
                    <w:bottom w:val="none" w:sz="0" w:space="0" w:color="auto"/>
                    <w:right w:val="none" w:sz="0" w:space="0" w:color="auto"/>
                  </w:divBdr>
                </w:div>
                <w:div w:id="1858083353">
                  <w:marLeft w:val="480"/>
                  <w:marRight w:val="0"/>
                  <w:marTop w:val="0"/>
                  <w:marBottom w:val="0"/>
                  <w:divBdr>
                    <w:top w:val="none" w:sz="0" w:space="0" w:color="auto"/>
                    <w:left w:val="none" w:sz="0" w:space="0" w:color="auto"/>
                    <w:bottom w:val="none" w:sz="0" w:space="0" w:color="auto"/>
                    <w:right w:val="none" w:sz="0" w:space="0" w:color="auto"/>
                  </w:divBdr>
                </w:div>
                <w:div w:id="775178133">
                  <w:marLeft w:val="480"/>
                  <w:marRight w:val="0"/>
                  <w:marTop w:val="0"/>
                  <w:marBottom w:val="0"/>
                  <w:divBdr>
                    <w:top w:val="none" w:sz="0" w:space="0" w:color="auto"/>
                    <w:left w:val="none" w:sz="0" w:space="0" w:color="auto"/>
                    <w:bottom w:val="none" w:sz="0" w:space="0" w:color="auto"/>
                    <w:right w:val="none" w:sz="0" w:space="0" w:color="auto"/>
                  </w:divBdr>
                </w:div>
                <w:div w:id="799491008">
                  <w:marLeft w:val="480"/>
                  <w:marRight w:val="0"/>
                  <w:marTop w:val="0"/>
                  <w:marBottom w:val="0"/>
                  <w:divBdr>
                    <w:top w:val="none" w:sz="0" w:space="0" w:color="auto"/>
                    <w:left w:val="none" w:sz="0" w:space="0" w:color="auto"/>
                    <w:bottom w:val="none" w:sz="0" w:space="0" w:color="auto"/>
                    <w:right w:val="none" w:sz="0" w:space="0" w:color="auto"/>
                  </w:divBdr>
                </w:div>
                <w:div w:id="771366076">
                  <w:marLeft w:val="480"/>
                  <w:marRight w:val="0"/>
                  <w:marTop w:val="0"/>
                  <w:marBottom w:val="0"/>
                  <w:divBdr>
                    <w:top w:val="none" w:sz="0" w:space="0" w:color="auto"/>
                    <w:left w:val="none" w:sz="0" w:space="0" w:color="auto"/>
                    <w:bottom w:val="none" w:sz="0" w:space="0" w:color="auto"/>
                    <w:right w:val="none" w:sz="0" w:space="0" w:color="auto"/>
                  </w:divBdr>
                </w:div>
                <w:div w:id="1451049657">
                  <w:marLeft w:val="480"/>
                  <w:marRight w:val="0"/>
                  <w:marTop w:val="0"/>
                  <w:marBottom w:val="0"/>
                  <w:divBdr>
                    <w:top w:val="none" w:sz="0" w:space="0" w:color="auto"/>
                    <w:left w:val="none" w:sz="0" w:space="0" w:color="auto"/>
                    <w:bottom w:val="none" w:sz="0" w:space="0" w:color="auto"/>
                    <w:right w:val="none" w:sz="0" w:space="0" w:color="auto"/>
                  </w:divBdr>
                </w:div>
                <w:div w:id="1271011372">
                  <w:marLeft w:val="480"/>
                  <w:marRight w:val="0"/>
                  <w:marTop w:val="0"/>
                  <w:marBottom w:val="0"/>
                  <w:divBdr>
                    <w:top w:val="none" w:sz="0" w:space="0" w:color="auto"/>
                    <w:left w:val="none" w:sz="0" w:space="0" w:color="auto"/>
                    <w:bottom w:val="none" w:sz="0" w:space="0" w:color="auto"/>
                    <w:right w:val="none" w:sz="0" w:space="0" w:color="auto"/>
                  </w:divBdr>
                </w:div>
                <w:div w:id="1658149969">
                  <w:marLeft w:val="480"/>
                  <w:marRight w:val="0"/>
                  <w:marTop w:val="0"/>
                  <w:marBottom w:val="0"/>
                  <w:divBdr>
                    <w:top w:val="none" w:sz="0" w:space="0" w:color="auto"/>
                    <w:left w:val="none" w:sz="0" w:space="0" w:color="auto"/>
                    <w:bottom w:val="none" w:sz="0" w:space="0" w:color="auto"/>
                    <w:right w:val="none" w:sz="0" w:space="0" w:color="auto"/>
                  </w:divBdr>
                </w:div>
                <w:div w:id="557323802">
                  <w:marLeft w:val="480"/>
                  <w:marRight w:val="0"/>
                  <w:marTop w:val="0"/>
                  <w:marBottom w:val="0"/>
                  <w:divBdr>
                    <w:top w:val="none" w:sz="0" w:space="0" w:color="auto"/>
                    <w:left w:val="none" w:sz="0" w:space="0" w:color="auto"/>
                    <w:bottom w:val="none" w:sz="0" w:space="0" w:color="auto"/>
                    <w:right w:val="none" w:sz="0" w:space="0" w:color="auto"/>
                  </w:divBdr>
                </w:div>
                <w:div w:id="16736031">
                  <w:marLeft w:val="480"/>
                  <w:marRight w:val="0"/>
                  <w:marTop w:val="0"/>
                  <w:marBottom w:val="0"/>
                  <w:divBdr>
                    <w:top w:val="none" w:sz="0" w:space="0" w:color="auto"/>
                    <w:left w:val="none" w:sz="0" w:space="0" w:color="auto"/>
                    <w:bottom w:val="none" w:sz="0" w:space="0" w:color="auto"/>
                    <w:right w:val="none" w:sz="0" w:space="0" w:color="auto"/>
                  </w:divBdr>
                </w:div>
                <w:div w:id="1207450007">
                  <w:marLeft w:val="480"/>
                  <w:marRight w:val="0"/>
                  <w:marTop w:val="0"/>
                  <w:marBottom w:val="0"/>
                  <w:divBdr>
                    <w:top w:val="none" w:sz="0" w:space="0" w:color="auto"/>
                    <w:left w:val="none" w:sz="0" w:space="0" w:color="auto"/>
                    <w:bottom w:val="none" w:sz="0" w:space="0" w:color="auto"/>
                    <w:right w:val="none" w:sz="0" w:space="0" w:color="auto"/>
                  </w:divBdr>
                </w:div>
                <w:div w:id="1834099408">
                  <w:marLeft w:val="480"/>
                  <w:marRight w:val="0"/>
                  <w:marTop w:val="0"/>
                  <w:marBottom w:val="0"/>
                  <w:divBdr>
                    <w:top w:val="none" w:sz="0" w:space="0" w:color="auto"/>
                    <w:left w:val="none" w:sz="0" w:space="0" w:color="auto"/>
                    <w:bottom w:val="none" w:sz="0" w:space="0" w:color="auto"/>
                    <w:right w:val="none" w:sz="0" w:space="0" w:color="auto"/>
                  </w:divBdr>
                </w:div>
                <w:div w:id="571697866">
                  <w:marLeft w:val="480"/>
                  <w:marRight w:val="0"/>
                  <w:marTop w:val="0"/>
                  <w:marBottom w:val="0"/>
                  <w:divBdr>
                    <w:top w:val="none" w:sz="0" w:space="0" w:color="auto"/>
                    <w:left w:val="none" w:sz="0" w:space="0" w:color="auto"/>
                    <w:bottom w:val="none" w:sz="0" w:space="0" w:color="auto"/>
                    <w:right w:val="none" w:sz="0" w:space="0" w:color="auto"/>
                  </w:divBdr>
                </w:div>
                <w:div w:id="1679232054">
                  <w:marLeft w:val="480"/>
                  <w:marRight w:val="0"/>
                  <w:marTop w:val="0"/>
                  <w:marBottom w:val="0"/>
                  <w:divBdr>
                    <w:top w:val="none" w:sz="0" w:space="0" w:color="auto"/>
                    <w:left w:val="none" w:sz="0" w:space="0" w:color="auto"/>
                    <w:bottom w:val="none" w:sz="0" w:space="0" w:color="auto"/>
                    <w:right w:val="none" w:sz="0" w:space="0" w:color="auto"/>
                  </w:divBdr>
                </w:div>
                <w:div w:id="159396004">
                  <w:marLeft w:val="480"/>
                  <w:marRight w:val="0"/>
                  <w:marTop w:val="0"/>
                  <w:marBottom w:val="0"/>
                  <w:divBdr>
                    <w:top w:val="none" w:sz="0" w:space="0" w:color="auto"/>
                    <w:left w:val="none" w:sz="0" w:space="0" w:color="auto"/>
                    <w:bottom w:val="none" w:sz="0" w:space="0" w:color="auto"/>
                    <w:right w:val="none" w:sz="0" w:space="0" w:color="auto"/>
                  </w:divBdr>
                </w:div>
                <w:div w:id="318193872">
                  <w:marLeft w:val="480"/>
                  <w:marRight w:val="0"/>
                  <w:marTop w:val="0"/>
                  <w:marBottom w:val="0"/>
                  <w:divBdr>
                    <w:top w:val="none" w:sz="0" w:space="0" w:color="auto"/>
                    <w:left w:val="none" w:sz="0" w:space="0" w:color="auto"/>
                    <w:bottom w:val="none" w:sz="0" w:space="0" w:color="auto"/>
                    <w:right w:val="none" w:sz="0" w:space="0" w:color="auto"/>
                  </w:divBdr>
                </w:div>
                <w:div w:id="258105341">
                  <w:marLeft w:val="480"/>
                  <w:marRight w:val="0"/>
                  <w:marTop w:val="0"/>
                  <w:marBottom w:val="0"/>
                  <w:divBdr>
                    <w:top w:val="none" w:sz="0" w:space="0" w:color="auto"/>
                    <w:left w:val="none" w:sz="0" w:space="0" w:color="auto"/>
                    <w:bottom w:val="none" w:sz="0" w:space="0" w:color="auto"/>
                    <w:right w:val="none" w:sz="0" w:space="0" w:color="auto"/>
                  </w:divBdr>
                </w:div>
                <w:div w:id="26487710">
                  <w:marLeft w:val="480"/>
                  <w:marRight w:val="0"/>
                  <w:marTop w:val="0"/>
                  <w:marBottom w:val="0"/>
                  <w:divBdr>
                    <w:top w:val="none" w:sz="0" w:space="0" w:color="auto"/>
                    <w:left w:val="none" w:sz="0" w:space="0" w:color="auto"/>
                    <w:bottom w:val="none" w:sz="0" w:space="0" w:color="auto"/>
                    <w:right w:val="none" w:sz="0" w:space="0" w:color="auto"/>
                  </w:divBdr>
                </w:div>
                <w:div w:id="1737624990">
                  <w:marLeft w:val="480"/>
                  <w:marRight w:val="0"/>
                  <w:marTop w:val="0"/>
                  <w:marBottom w:val="0"/>
                  <w:divBdr>
                    <w:top w:val="none" w:sz="0" w:space="0" w:color="auto"/>
                    <w:left w:val="none" w:sz="0" w:space="0" w:color="auto"/>
                    <w:bottom w:val="none" w:sz="0" w:space="0" w:color="auto"/>
                    <w:right w:val="none" w:sz="0" w:space="0" w:color="auto"/>
                  </w:divBdr>
                </w:div>
                <w:div w:id="1878007215">
                  <w:marLeft w:val="480"/>
                  <w:marRight w:val="0"/>
                  <w:marTop w:val="0"/>
                  <w:marBottom w:val="0"/>
                  <w:divBdr>
                    <w:top w:val="none" w:sz="0" w:space="0" w:color="auto"/>
                    <w:left w:val="none" w:sz="0" w:space="0" w:color="auto"/>
                    <w:bottom w:val="none" w:sz="0" w:space="0" w:color="auto"/>
                    <w:right w:val="none" w:sz="0" w:space="0" w:color="auto"/>
                  </w:divBdr>
                </w:div>
                <w:div w:id="1625653094">
                  <w:marLeft w:val="480"/>
                  <w:marRight w:val="0"/>
                  <w:marTop w:val="0"/>
                  <w:marBottom w:val="0"/>
                  <w:divBdr>
                    <w:top w:val="none" w:sz="0" w:space="0" w:color="auto"/>
                    <w:left w:val="none" w:sz="0" w:space="0" w:color="auto"/>
                    <w:bottom w:val="none" w:sz="0" w:space="0" w:color="auto"/>
                    <w:right w:val="none" w:sz="0" w:space="0" w:color="auto"/>
                  </w:divBdr>
                </w:div>
                <w:div w:id="539587124">
                  <w:marLeft w:val="480"/>
                  <w:marRight w:val="0"/>
                  <w:marTop w:val="0"/>
                  <w:marBottom w:val="0"/>
                  <w:divBdr>
                    <w:top w:val="none" w:sz="0" w:space="0" w:color="auto"/>
                    <w:left w:val="none" w:sz="0" w:space="0" w:color="auto"/>
                    <w:bottom w:val="none" w:sz="0" w:space="0" w:color="auto"/>
                    <w:right w:val="none" w:sz="0" w:space="0" w:color="auto"/>
                  </w:divBdr>
                </w:div>
                <w:div w:id="1346135093">
                  <w:marLeft w:val="480"/>
                  <w:marRight w:val="0"/>
                  <w:marTop w:val="0"/>
                  <w:marBottom w:val="0"/>
                  <w:divBdr>
                    <w:top w:val="none" w:sz="0" w:space="0" w:color="auto"/>
                    <w:left w:val="none" w:sz="0" w:space="0" w:color="auto"/>
                    <w:bottom w:val="none" w:sz="0" w:space="0" w:color="auto"/>
                    <w:right w:val="none" w:sz="0" w:space="0" w:color="auto"/>
                  </w:divBdr>
                </w:div>
                <w:div w:id="1852185954">
                  <w:marLeft w:val="480"/>
                  <w:marRight w:val="0"/>
                  <w:marTop w:val="0"/>
                  <w:marBottom w:val="0"/>
                  <w:divBdr>
                    <w:top w:val="none" w:sz="0" w:space="0" w:color="auto"/>
                    <w:left w:val="none" w:sz="0" w:space="0" w:color="auto"/>
                    <w:bottom w:val="none" w:sz="0" w:space="0" w:color="auto"/>
                    <w:right w:val="none" w:sz="0" w:space="0" w:color="auto"/>
                  </w:divBdr>
                </w:div>
                <w:div w:id="1287540976">
                  <w:marLeft w:val="480"/>
                  <w:marRight w:val="0"/>
                  <w:marTop w:val="0"/>
                  <w:marBottom w:val="0"/>
                  <w:divBdr>
                    <w:top w:val="none" w:sz="0" w:space="0" w:color="auto"/>
                    <w:left w:val="none" w:sz="0" w:space="0" w:color="auto"/>
                    <w:bottom w:val="none" w:sz="0" w:space="0" w:color="auto"/>
                    <w:right w:val="none" w:sz="0" w:space="0" w:color="auto"/>
                  </w:divBdr>
                </w:div>
                <w:div w:id="362093083">
                  <w:marLeft w:val="480"/>
                  <w:marRight w:val="0"/>
                  <w:marTop w:val="0"/>
                  <w:marBottom w:val="0"/>
                  <w:divBdr>
                    <w:top w:val="none" w:sz="0" w:space="0" w:color="auto"/>
                    <w:left w:val="none" w:sz="0" w:space="0" w:color="auto"/>
                    <w:bottom w:val="none" w:sz="0" w:space="0" w:color="auto"/>
                    <w:right w:val="none" w:sz="0" w:space="0" w:color="auto"/>
                  </w:divBdr>
                </w:div>
                <w:div w:id="25256299">
                  <w:marLeft w:val="480"/>
                  <w:marRight w:val="0"/>
                  <w:marTop w:val="0"/>
                  <w:marBottom w:val="0"/>
                  <w:divBdr>
                    <w:top w:val="none" w:sz="0" w:space="0" w:color="auto"/>
                    <w:left w:val="none" w:sz="0" w:space="0" w:color="auto"/>
                    <w:bottom w:val="none" w:sz="0" w:space="0" w:color="auto"/>
                    <w:right w:val="none" w:sz="0" w:space="0" w:color="auto"/>
                  </w:divBdr>
                </w:div>
                <w:div w:id="1733112965">
                  <w:marLeft w:val="480"/>
                  <w:marRight w:val="0"/>
                  <w:marTop w:val="0"/>
                  <w:marBottom w:val="0"/>
                  <w:divBdr>
                    <w:top w:val="none" w:sz="0" w:space="0" w:color="auto"/>
                    <w:left w:val="none" w:sz="0" w:space="0" w:color="auto"/>
                    <w:bottom w:val="none" w:sz="0" w:space="0" w:color="auto"/>
                    <w:right w:val="none" w:sz="0" w:space="0" w:color="auto"/>
                  </w:divBdr>
                </w:div>
                <w:div w:id="1812482846">
                  <w:marLeft w:val="480"/>
                  <w:marRight w:val="0"/>
                  <w:marTop w:val="0"/>
                  <w:marBottom w:val="0"/>
                  <w:divBdr>
                    <w:top w:val="none" w:sz="0" w:space="0" w:color="auto"/>
                    <w:left w:val="none" w:sz="0" w:space="0" w:color="auto"/>
                    <w:bottom w:val="none" w:sz="0" w:space="0" w:color="auto"/>
                    <w:right w:val="none" w:sz="0" w:space="0" w:color="auto"/>
                  </w:divBdr>
                </w:div>
                <w:div w:id="1232733294">
                  <w:marLeft w:val="480"/>
                  <w:marRight w:val="0"/>
                  <w:marTop w:val="0"/>
                  <w:marBottom w:val="0"/>
                  <w:divBdr>
                    <w:top w:val="none" w:sz="0" w:space="0" w:color="auto"/>
                    <w:left w:val="none" w:sz="0" w:space="0" w:color="auto"/>
                    <w:bottom w:val="none" w:sz="0" w:space="0" w:color="auto"/>
                    <w:right w:val="none" w:sz="0" w:space="0" w:color="auto"/>
                  </w:divBdr>
                </w:div>
                <w:div w:id="1861115665">
                  <w:marLeft w:val="480"/>
                  <w:marRight w:val="0"/>
                  <w:marTop w:val="0"/>
                  <w:marBottom w:val="0"/>
                  <w:divBdr>
                    <w:top w:val="none" w:sz="0" w:space="0" w:color="auto"/>
                    <w:left w:val="none" w:sz="0" w:space="0" w:color="auto"/>
                    <w:bottom w:val="none" w:sz="0" w:space="0" w:color="auto"/>
                    <w:right w:val="none" w:sz="0" w:space="0" w:color="auto"/>
                  </w:divBdr>
                </w:div>
                <w:div w:id="832989873">
                  <w:marLeft w:val="480"/>
                  <w:marRight w:val="0"/>
                  <w:marTop w:val="0"/>
                  <w:marBottom w:val="0"/>
                  <w:divBdr>
                    <w:top w:val="none" w:sz="0" w:space="0" w:color="auto"/>
                    <w:left w:val="none" w:sz="0" w:space="0" w:color="auto"/>
                    <w:bottom w:val="none" w:sz="0" w:space="0" w:color="auto"/>
                    <w:right w:val="none" w:sz="0" w:space="0" w:color="auto"/>
                  </w:divBdr>
                </w:div>
                <w:div w:id="706953109">
                  <w:marLeft w:val="480"/>
                  <w:marRight w:val="0"/>
                  <w:marTop w:val="0"/>
                  <w:marBottom w:val="0"/>
                  <w:divBdr>
                    <w:top w:val="none" w:sz="0" w:space="0" w:color="auto"/>
                    <w:left w:val="none" w:sz="0" w:space="0" w:color="auto"/>
                    <w:bottom w:val="none" w:sz="0" w:space="0" w:color="auto"/>
                    <w:right w:val="none" w:sz="0" w:space="0" w:color="auto"/>
                  </w:divBdr>
                </w:div>
                <w:div w:id="1505826189">
                  <w:marLeft w:val="480"/>
                  <w:marRight w:val="0"/>
                  <w:marTop w:val="0"/>
                  <w:marBottom w:val="0"/>
                  <w:divBdr>
                    <w:top w:val="none" w:sz="0" w:space="0" w:color="auto"/>
                    <w:left w:val="none" w:sz="0" w:space="0" w:color="auto"/>
                    <w:bottom w:val="none" w:sz="0" w:space="0" w:color="auto"/>
                    <w:right w:val="none" w:sz="0" w:space="0" w:color="auto"/>
                  </w:divBdr>
                </w:div>
                <w:div w:id="1131167774">
                  <w:marLeft w:val="480"/>
                  <w:marRight w:val="0"/>
                  <w:marTop w:val="0"/>
                  <w:marBottom w:val="0"/>
                  <w:divBdr>
                    <w:top w:val="none" w:sz="0" w:space="0" w:color="auto"/>
                    <w:left w:val="none" w:sz="0" w:space="0" w:color="auto"/>
                    <w:bottom w:val="none" w:sz="0" w:space="0" w:color="auto"/>
                    <w:right w:val="none" w:sz="0" w:space="0" w:color="auto"/>
                  </w:divBdr>
                </w:div>
                <w:div w:id="1259798826">
                  <w:marLeft w:val="480"/>
                  <w:marRight w:val="0"/>
                  <w:marTop w:val="0"/>
                  <w:marBottom w:val="0"/>
                  <w:divBdr>
                    <w:top w:val="none" w:sz="0" w:space="0" w:color="auto"/>
                    <w:left w:val="none" w:sz="0" w:space="0" w:color="auto"/>
                    <w:bottom w:val="none" w:sz="0" w:space="0" w:color="auto"/>
                    <w:right w:val="none" w:sz="0" w:space="0" w:color="auto"/>
                  </w:divBdr>
                </w:div>
                <w:div w:id="759520222">
                  <w:marLeft w:val="480"/>
                  <w:marRight w:val="0"/>
                  <w:marTop w:val="0"/>
                  <w:marBottom w:val="0"/>
                  <w:divBdr>
                    <w:top w:val="none" w:sz="0" w:space="0" w:color="auto"/>
                    <w:left w:val="none" w:sz="0" w:space="0" w:color="auto"/>
                    <w:bottom w:val="none" w:sz="0" w:space="0" w:color="auto"/>
                    <w:right w:val="none" w:sz="0" w:space="0" w:color="auto"/>
                  </w:divBdr>
                </w:div>
                <w:div w:id="1969698839">
                  <w:marLeft w:val="480"/>
                  <w:marRight w:val="0"/>
                  <w:marTop w:val="0"/>
                  <w:marBottom w:val="0"/>
                  <w:divBdr>
                    <w:top w:val="none" w:sz="0" w:space="0" w:color="auto"/>
                    <w:left w:val="none" w:sz="0" w:space="0" w:color="auto"/>
                    <w:bottom w:val="none" w:sz="0" w:space="0" w:color="auto"/>
                    <w:right w:val="none" w:sz="0" w:space="0" w:color="auto"/>
                  </w:divBdr>
                </w:div>
                <w:div w:id="1772047748">
                  <w:marLeft w:val="480"/>
                  <w:marRight w:val="0"/>
                  <w:marTop w:val="0"/>
                  <w:marBottom w:val="0"/>
                  <w:divBdr>
                    <w:top w:val="none" w:sz="0" w:space="0" w:color="auto"/>
                    <w:left w:val="none" w:sz="0" w:space="0" w:color="auto"/>
                    <w:bottom w:val="none" w:sz="0" w:space="0" w:color="auto"/>
                    <w:right w:val="none" w:sz="0" w:space="0" w:color="auto"/>
                  </w:divBdr>
                </w:div>
                <w:div w:id="1329752078">
                  <w:marLeft w:val="480"/>
                  <w:marRight w:val="0"/>
                  <w:marTop w:val="0"/>
                  <w:marBottom w:val="0"/>
                  <w:divBdr>
                    <w:top w:val="none" w:sz="0" w:space="0" w:color="auto"/>
                    <w:left w:val="none" w:sz="0" w:space="0" w:color="auto"/>
                    <w:bottom w:val="none" w:sz="0" w:space="0" w:color="auto"/>
                    <w:right w:val="none" w:sz="0" w:space="0" w:color="auto"/>
                  </w:divBdr>
                </w:div>
                <w:div w:id="1989237242">
                  <w:marLeft w:val="480"/>
                  <w:marRight w:val="0"/>
                  <w:marTop w:val="0"/>
                  <w:marBottom w:val="0"/>
                  <w:divBdr>
                    <w:top w:val="none" w:sz="0" w:space="0" w:color="auto"/>
                    <w:left w:val="none" w:sz="0" w:space="0" w:color="auto"/>
                    <w:bottom w:val="none" w:sz="0" w:space="0" w:color="auto"/>
                    <w:right w:val="none" w:sz="0" w:space="0" w:color="auto"/>
                  </w:divBdr>
                </w:div>
                <w:div w:id="3944916">
                  <w:marLeft w:val="480"/>
                  <w:marRight w:val="0"/>
                  <w:marTop w:val="0"/>
                  <w:marBottom w:val="0"/>
                  <w:divBdr>
                    <w:top w:val="none" w:sz="0" w:space="0" w:color="auto"/>
                    <w:left w:val="none" w:sz="0" w:space="0" w:color="auto"/>
                    <w:bottom w:val="none" w:sz="0" w:space="0" w:color="auto"/>
                    <w:right w:val="none" w:sz="0" w:space="0" w:color="auto"/>
                  </w:divBdr>
                </w:div>
                <w:div w:id="499547511">
                  <w:marLeft w:val="480"/>
                  <w:marRight w:val="0"/>
                  <w:marTop w:val="0"/>
                  <w:marBottom w:val="0"/>
                  <w:divBdr>
                    <w:top w:val="none" w:sz="0" w:space="0" w:color="auto"/>
                    <w:left w:val="none" w:sz="0" w:space="0" w:color="auto"/>
                    <w:bottom w:val="none" w:sz="0" w:space="0" w:color="auto"/>
                    <w:right w:val="none" w:sz="0" w:space="0" w:color="auto"/>
                  </w:divBdr>
                </w:div>
                <w:div w:id="1912499587">
                  <w:marLeft w:val="480"/>
                  <w:marRight w:val="0"/>
                  <w:marTop w:val="0"/>
                  <w:marBottom w:val="0"/>
                  <w:divBdr>
                    <w:top w:val="none" w:sz="0" w:space="0" w:color="auto"/>
                    <w:left w:val="none" w:sz="0" w:space="0" w:color="auto"/>
                    <w:bottom w:val="none" w:sz="0" w:space="0" w:color="auto"/>
                    <w:right w:val="none" w:sz="0" w:space="0" w:color="auto"/>
                  </w:divBdr>
                </w:div>
                <w:div w:id="1484276173">
                  <w:marLeft w:val="480"/>
                  <w:marRight w:val="0"/>
                  <w:marTop w:val="0"/>
                  <w:marBottom w:val="0"/>
                  <w:divBdr>
                    <w:top w:val="none" w:sz="0" w:space="0" w:color="auto"/>
                    <w:left w:val="none" w:sz="0" w:space="0" w:color="auto"/>
                    <w:bottom w:val="none" w:sz="0" w:space="0" w:color="auto"/>
                    <w:right w:val="none" w:sz="0" w:space="0" w:color="auto"/>
                  </w:divBdr>
                </w:div>
                <w:div w:id="2010674115">
                  <w:marLeft w:val="480"/>
                  <w:marRight w:val="0"/>
                  <w:marTop w:val="0"/>
                  <w:marBottom w:val="0"/>
                  <w:divBdr>
                    <w:top w:val="none" w:sz="0" w:space="0" w:color="auto"/>
                    <w:left w:val="none" w:sz="0" w:space="0" w:color="auto"/>
                    <w:bottom w:val="none" w:sz="0" w:space="0" w:color="auto"/>
                    <w:right w:val="none" w:sz="0" w:space="0" w:color="auto"/>
                  </w:divBdr>
                </w:div>
                <w:div w:id="1015692024">
                  <w:marLeft w:val="480"/>
                  <w:marRight w:val="0"/>
                  <w:marTop w:val="0"/>
                  <w:marBottom w:val="0"/>
                  <w:divBdr>
                    <w:top w:val="none" w:sz="0" w:space="0" w:color="auto"/>
                    <w:left w:val="none" w:sz="0" w:space="0" w:color="auto"/>
                    <w:bottom w:val="none" w:sz="0" w:space="0" w:color="auto"/>
                    <w:right w:val="none" w:sz="0" w:space="0" w:color="auto"/>
                  </w:divBdr>
                </w:div>
                <w:div w:id="1744833382">
                  <w:marLeft w:val="480"/>
                  <w:marRight w:val="0"/>
                  <w:marTop w:val="0"/>
                  <w:marBottom w:val="0"/>
                  <w:divBdr>
                    <w:top w:val="none" w:sz="0" w:space="0" w:color="auto"/>
                    <w:left w:val="none" w:sz="0" w:space="0" w:color="auto"/>
                    <w:bottom w:val="none" w:sz="0" w:space="0" w:color="auto"/>
                    <w:right w:val="none" w:sz="0" w:space="0" w:color="auto"/>
                  </w:divBdr>
                </w:div>
                <w:div w:id="1342704297">
                  <w:marLeft w:val="480"/>
                  <w:marRight w:val="0"/>
                  <w:marTop w:val="0"/>
                  <w:marBottom w:val="0"/>
                  <w:divBdr>
                    <w:top w:val="none" w:sz="0" w:space="0" w:color="auto"/>
                    <w:left w:val="none" w:sz="0" w:space="0" w:color="auto"/>
                    <w:bottom w:val="none" w:sz="0" w:space="0" w:color="auto"/>
                    <w:right w:val="none" w:sz="0" w:space="0" w:color="auto"/>
                  </w:divBdr>
                </w:div>
                <w:div w:id="122584094">
                  <w:marLeft w:val="480"/>
                  <w:marRight w:val="0"/>
                  <w:marTop w:val="0"/>
                  <w:marBottom w:val="0"/>
                  <w:divBdr>
                    <w:top w:val="none" w:sz="0" w:space="0" w:color="auto"/>
                    <w:left w:val="none" w:sz="0" w:space="0" w:color="auto"/>
                    <w:bottom w:val="none" w:sz="0" w:space="0" w:color="auto"/>
                    <w:right w:val="none" w:sz="0" w:space="0" w:color="auto"/>
                  </w:divBdr>
                </w:div>
                <w:div w:id="1035233730">
                  <w:marLeft w:val="480"/>
                  <w:marRight w:val="0"/>
                  <w:marTop w:val="0"/>
                  <w:marBottom w:val="0"/>
                  <w:divBdr>
                    <w:top w:val="none" w:sz="0" w:space="0" w:color="auto"/>
                    <w:left w:val="none" w:sz="0" w:space="0" w:color="auto"/>
                    <w:bottom w:val="none" w:sz="0" w:space="0" w:color="auto"/>
                    <w:right w:val="none" w:sz="0" w:space="0" w:color="auto"/>
                  </w:divBdr>
                </w:div>
              </w:divsChild>
            </w:div>
            <w:div w:id="679938683">
              <w:marLeft w:val="0"/>
              <w:marRight w:val="0"/>
              <w:marTop w:val="0"/>
              <w:marBottom w:val="0"/>
              <w:divBdr>
                <w:top w:val="none" w:sz="0" w:space="0" w:color="auto"/>
                <w:left w:val="none" w:sz="0" w:space="0" w:color="auto"/>
                <w:bottom w:val="none" w:sz="0" w:space="0" w:color="auto"/>
                <w:right w:val="none" w:sz="0" w:space="0" w:color="auto"/>
              </w:divBdr>
              <w:divsChild>
                <w:div w:id="339627386">
                  <w:marLeft w:val="480"/>
                  <w:marRight w:val="0"/>
                  <w:marTop w:val="0"/>
                  <w:marBottom w:val="0"/>
                  <w:divBdr>
                    <w:top w:val="none" w:sz="0" w:space="0" w:color="auto"/>
                    <w:left w:val="none" w:sz="0" w:space="0" w:color="auto"/>
                    <w:bottom w:val="none" w:sz="0" w:space="0" w:color="auto"/>
                    <w:right w:val="none" w:sz="0" w:space="0" w:color="auto"/>
                  </w:divBdr>
                </w:div>
                <w:div w:id="1448309968">
                  <w:marLeft w:val="480"/>
                  <w:marRight w:val="0"/>
                  <w:marTop w:val="0"/>
                  <w:marBottom w:val="0"/>
                  <w:divBdr>
                    <w:top w:val="none" w:sz="0" w:space="0" w:color="auto"/>
                    <w:left w:val="none" w:sz="0" w:space="0" w:color="auto"/>
                    <w:bottom w:val="none" w:sz="0" w:space="0" w:color="auto"/>
                    <w:right w:val="none" w:sz="0" w:space="0" w:color="auto"/>
                  </w:divBdr>
                </w:div>
                <w:div w:id="2104954404">
                  <w:marLeft w:val="480"/>
                  <w:marRight w:val="0"/>
                  <w:marTop w:val="0"/>
                  <w:marBottom w:val="0"/>
                  <w:divBdr>
                    <w:top w:val="none" w:sz="0" w:space="0" w:color="auto"/>
                    <w:left w:val="none" w:sz="0" w:space="0" w:color="auto"/>
                    <w:bottom w:val="none" w:sz="0" w:space="0" w:color="auto"/>
                    <w:right w:val="none" w:sz="0" w:space="0" w:color="auto"/>
                  </w:divBdr>
                </w:div>
                <w:div w:id="2088502015">
                  <w:marLeft w:val="480"/>
                  <w:marRight w:val="0"/>
                  <w:marTop w:val="0"/>
                  <w:marBottom w:val="0"/>
                  <w:divBdr>
                    <w:top w:val="none" w:sz="0" w:space="0" w:color="auto"/>
                    <w:left w:val="none" w:sz="0" w:space="0" w:color="auto"/>
                    <w:bottom w:val="none" w:sz="0" w:space="0" w:color="auto"/>
                    <w:right w:val="none" w:sz="0" w:space="0" w:color="auto"/>
                  </w:divBdr>
                </w:div>
                <w:div w:id="1913852106">
                  <w:marLeft w:val="480"/>
                  <w:marRight w:val="0"/>
                  <w:marTop w:val="0"/>
                  <w:marBottom w:val="0"/>
                  <w:divBdr>
                    <w:top w:val="none" w:sz="0" w:space="0" w:color="auto"/>
                    <w:left w:val="none" w:sz="0" w:space="0" w:color="auto"/>
                    <w:bottom w:val="none" w:sz="0" w:space="0" w:color="auto"/>
                    <w:right w:val="none" w:sz="0" w:space="0" w:color="auto"/>
                  </w:divBdr>
                </w:div>
                <w:div w:id="282998085">
                  <w:marLeft w:val="480"/>
                  <w:marRight w:val="0"/>
                  <w:marTop w:val="0"/>
                  <w:marBottom w:val="0"/>
                  <w:divBdr>
                    <w:top w:val="none" w:sz="0" w:space="0" w:color="auto"/>
                    <w:left w:val="none" w:sz="0" w:space="0" w:color="auto"/>
                    <w:bottom w:val="none" w:sz="0" w:space="0" w:color="auto"/>
                    <w:right w:val="none" w:sz="0" w:space="0" w:color="auto"/>
                  </w:divBdr>
                </w:div>
                <w:div w:id="780611476">
                  <w:marLeft w:val="480"/>
                  <w:marRight w:val="0"/>
                  <w:marTop w:val="0"/>
                  <w:marBottom w:val="0"/>
                  <w:divBdr>
                    <w:top w:val="none" w:sz="0" w:space="0" w:color="auto"/>
                    <w:left w:val="none" w:sz="0" w:space="0" w:color="auto"/>
                    <w:bottom w:val="none" w:sz="0" w:space="0" w:color="auto"/>
                    <w:right w:val="none" w:sz="0" w:space="0" w:color="auto"/>
                  </w:divBdr>
                </w:div>
                <w:div w:id="1257792196">
                  <w:marLeft w:val="480"/>
                  <w:marRight w:val="0"/>
                  <w:marTop w:val="0"/>
                  <w:marBottom w:val="0"/>
                  <w:divBdr>
                    <w:top w:val="none" w:sz="0" w:space="0" w:color="auto"/>
                    <w:left w:val="none" w:sz="0" w:space="0" w:color="auto"/>
                    <w:bottom w:val="none" w:sz="0" w:space="0" w:color="auto"/>
                    <w:right w:val="none" w:sz="0" w:space="0" w:color="auto"/>
                  </w:divBdr>
                </w:div>
                <w:div w:id="596062445">
                  <w:marLeft w:val="480"/>
                  <w:marRight w:val="0"/>
                  <w:marTop w:val="0"/>
                  <w:marBottom w:val="0"/>
                  <w:divBdr>
                    <w:top w:val="none" w:sz="0" w:space="0" w:color="auto"/>
                    <w:left w:val="none" w:sz="0" w:space="0" w:color="auto"/>
                    <w:bottom w:val="none" w:sz="0" w:space="0" w:color="auto"/>
                    <w:right w:val="none" w:sz="0" w:space="0" w:color="auto"/>
                  </w:divBdr>
                </w:div>
                <w:div w:id="485173046">
                  <w:marLeft w:val="480"/>
                  <w:marRight w:val="0"/>
                  <w:marTop w:val="0"/>
                  <w:marBottom w:val="0"/>
                  <w:divBdr>
                    <w:top w:val="none" w:sz="0" w:space="0" w:color="auto"/>
                    <w:left w:val="none" w:sz="0" w:space="0" w:color="auto"/>
                    <w:bottom w:val="none" w:sz="0" w:space="0" w:color="auto"/>
                    <w:right w:val="none" w:sz="0" w:space="0" w:color="auto"/>
                  </w:divBdr>
                </w:div>
                <w:div w:id="1181627051">
                  <w:marLeft w:val="480"/>
                  <w:marRight w:val="0"/>
                  <w:marTop w:val="0"/>
                  <w:marBottom w:val="0"/>
                  <w:divBdr>
                    <w:top w:val="none" w:sz="0" w:space="0" w:color="auto"/>
                    <w:left w:val="none" w:sz="0" w:space="0" w:color="auto"/>
                    <w:bottom w:val="none" w:sz="0" w:space="0" w:color="auto"/>
                    <w:right w:val="none" w:sz="0" w:space="0" w:color="auto"/>
                  </w:divBdr>
                </w:div>
                <w:div w:id="1700470998">
                  <w:marLeft w:val="480"/>
                  <w:marRight w:val="0"/>
                  <w:marTop w:val="0"/>
                  <w:marBottom w:val="0"/>
                  <w:divBdr>
                    <w:top w:val="none" w:sz="0" w:space="0" w:color="auto"/>
                    <w:left w:val="none" w:sz="0" w:space="0" w:color="auto"/>
                    <w:bottom w:val="none" w:sz="0" w:space="0" w:color="auto"/>
                    <w:right w:val="none" w:sz="0" w:space="0" w:color="auto"/>
                  </w:divBdr>
                </w:div>
                <w:div w:id="969021733">
                  <w:marLeft w:val="480"/>
                  <w:marRight w:val="0"/>
                  <w:marTop w:val="0"/>
                  <w:marBottom w:val="0"/>
                  <w:divBdr>
                    <w:top w:val="none" w:sz="0" w:space="0" w:color="auto"/>
                    <w:left w:val="none" w:sz="0" w:space="0" w:color="auto"/>
                    <w:bottom w:val="none" w:sz="0" w:space="0" w:color="auto"/>
                    <w:right w:val="none" w:sz="0" w:space="0" w:color="auto"/>
                  </w:divBdr>
                </w:div>
                <w:div w:id="953554848">
                  <w:marLeft w:val="480"/>
                  <w:marRight w:val="0"/>
                  <w:marTop w:val="0"/>
                  <w:marBottom w:val="0"/>
                  <w:divBdr>
                    <w:top w:val="none" w:sz="0" w:space="0" w:color="auto"/>
                    <w:left w:val="none" w:sz="0" w:space="0" w:color="auto"/>
                    <w:bottom w:val="none" w:sz="0" w:space="0" w:color="auto"/>
                    <w:right w:val="none" w:sz="0" w:space="0" w:color="auto"/>
                  </w:divBdr>
                </w:div>
                <w:div w:id="1362246225">
                  <w:marLeft w:val="480"/>
                  <w:marRight w:val="0"/>
                  <w:marTop w:val="0"/>
                  <w:marBottom w:val="0"/>
                  <w:divBdr>
                    <w:top w:val="none" w:sz="0" w:space="0" w:color="auto"/>
                    <w:left w:val="none" w:sz="0" w:space="0" w:color="auto"/>
                    <w:bottom w:val="none" w:sz="0" w:space="0" w:color="auto"/>
                    <w:right w:val="none" w:sz="0" w:space="0" w:color="auto"/>
                  </w:divBdr>
                </w:div>
                <w:div w:id="1116947523">
                  <w:marLeft w:val="480"/>
                  <w:marRight w:val="0"/>
                  <w:marTop w:val="0"/>
                  <w:marBottom w:val="0"/>
                  <w:divBdr>
                    <w:top w:val="none" w:sz="0" w:space="0" w:color="auto"/>
                    <w:left w:val="none" w:sz="0" w:space="0" w:color="auto"/>
                    <w:bottom w:val="none" w:sz="0" w:space="0" w:color="auto"/>
                    <w:right w:val="none" w:sz="0" w:space="0" w:color="auto"/>
                  </w:divBdr>
                </w:div>
                <w:div w:id="1428382582">
                  <w:marLeft w:val="480"/>
                  <w:marRight w:val="0"/>
                  <w:marTop w:val="0"/>
                  <w:marBottom w:val="0"/>
                  <w:divBdr>
                    <w:top w:val="none" w:sz="0" w:space="0" w:color="auto"/>
                    <w:left w:val="none" w:sz="0" w:space="0" w:color="auto"/>
                    <w:bottom w:val="none" w:sz="0" w:space="0" w:color="auto"/>
                    <w:right w:val="none" w:sz="0" w:space="0" w:color="auto"/>
                  </w:divBdr>
                </w:div>
                <w:div w:id="1340620346">
                  <w:marLeft w:val="480"/>
                  <w:marRight w:val="0"/>
                  <w:marTop w:val="0"/>
                  <w:marBottom w:val="0"/>
                  <w:divBdr>
                    <w:top w:val="none" w:sz="0" w:space="0" w:color="auto"/>
                    <w:left w:val="none" w:sz="0" w:space="0" w:color="auto"/>
                    <w:bottom w:val="none" w:sz="0" w:space="0" w:color="auto"/>
                    <w:right w:val="none" w:sz="0" w:space="0" w:color="auto"/>
                  </w:divBdr>
                </w:div>
                <w:div w:id="1212964133">
                  <w:marLeft w:val="480"/>
                  <w:marRight w:val="0"/>
                  <w:marTop w:val="0"/>
                  <w:marBottom w:val="0"/>
                  <w:divBdr>
                    <w:top w:val="none" w:sz="0" w:space="0" w:color="auto"/>
                    <w:left w:val="none" w:sz="0" w:space="0" w:color="auto"/>
                    <w:bottom w:val="none" w:sz="0" w:space="0" w:color="auto"/>
                    <w:right w:val="none" w:sz="0" w:space="0" w:color="auto"/>
                  </w:divBdr>
                </w:div>
                <w:div w:id="70395172">
                  <w:marLeft w:val="480"/>
                  <w:marRight w:val="0"/>
                  <w:marTop w:val="0"/>
                  <w:marBottom w:val="0"/>
                  <w:divBdr>
                    <w:top w:val="none" w:sz="0" w:space="0" w:color="auto"/>
                    <w:left w:val="none" w:sz="0" w:space="0" w:color="auto"/>
                    <w:bottom w:val="none" w:sz="0" w:space="0" w:color="auto"/>
                    <w:right w:val="none" w:sz="0" w:space="0" w:color="auto"/>
                  </w:divBdr>
                </w:div>
                <w:div w:id="1905144490">
                  <w:marLeft w:val="480"/>
                  <w:marRight w:val="0"/>
                  <w:marTop w:val="0"/>
                  <w:marBottom w:val="0"/>
                  <w:divBdr>
                    <w:top w:val="none" w:sz="0" w:space="0" w:color="auto"/>
                    <w:left w:val="none" w:sz="0" w:space="0" w:color="auto"/>
                    <w:bottom w:val="none" w:sz="0" w:space="0" w:color="auto"/>
                    <w:right w:val="none" w:sz="0" w:space="0" w:color="auto"/>
                  </w:divBdr>
                </w:div>
                <w:div w:id="708649035">
                  <w:marLeft w:val="480"/>
                  <w:marRight w:val="0"/>
                  <w:marTop w:val="0"/>
                  <w:marBottom w:val="0"/>
                  <w:divBdr>
                    <w:top w:val="none" w:sz="0" w:space="0" w:color="auto"/>
                    <w:left w:val="none" w:sz="0" w:space="0" w:color="auto"/>
                    <w:bottom w:val="none" w:sz="0" w:space="0" w:color="auto"/>
                    <w:right w:val="none" w:sz="0" w:space="0" w:color="auto"/>
                  </w:divBdr>
                </w:div>
                <w:div w:id="1893227642">
                  <w:marLeft w:val="480"/>
                  <w:marRight w:val="0"/>
                  <w:marTop w:val="0"/>
                  <w:marBottom w:val="0"/>
                  <w:divBdr>
                    <w:top w:val="none" w:sz="0" w:space="0" w:color="auto"/>
                    <w:left w:val="none" w:sz="0" w:space="0" w:color="auto"/>
                    <w:bottom w:val="none" w:sz="0" w:space="0" w:color="auto"/>
                    <w:right w:val="none" w:sz="0" w:space="0" w:color="auto"/>
                  </w:divBdr>
                </w:div>
                <w:div w:id="1183131740">
                  <w:marLeft w:val="480"/>
                  <w:marRight w:val="0"/>
                  <w:marTop w:val="0"/>
                  <w:marBottom w:val="0"/>
                  <w:divBdr>
                    <w:top w:val="none" w:sz="0" w:space="0" w:color="auto"/>
                    <w:left w:val="none" w:sz="0" w:space="0" w:color="auto"/>
                    <w:bottom w:val="none" w:sz="0" w:space="0" w:color="auto"/>
                    <w:right w:val="none" w:sz="0" w:space="0" w:color="auto"/>
                  </w:divBdr>
                </w:div>
                <w:div w:id="1507095578">
                  <w:marLeft w:val="480"/>
                  <w:marRight w:val="0"/>
                  <w:marTop w:val="0"/>
                  <w:marBottom w:val="0"/>
                  <w:divBdr>
                    <w:top w:val="none" w:sz="0" w:space="0" w:color="auto"/>
                    <w:left w:val="none" w:sz="0" w:space="0" w:color="auto"/>
                    <w:bottom w:val="none" w:sz="0" w:space="0" w:color="auto"/>
                    <w:right w:val="none" w:sz="0" w:space="0" w:color="auto"/>
                  </w:divBdr>
                </w:div>
                <w:div w:id="1064336391">
                  <w:marLeft w:val="480"/>
                  <w:marRight w:val="0"/>
                  <w:marTop w:val="0"/>
                  <w:marBottom w:val="0"/>
                  <w:divBdr>
                    <w:top w:val="none" w:sz="0" w:space="0" w:color="auto"/>
                    <w:left w:val="none" w:sz="0" w:space="0" w:color="auto"/>
                    <w:bottom w:val="none" w:sz="0" w:space="0" w:color="auto"/>
                    <w:right w:val="none" w:sz="0" w:space="0" w:color="auto"/>
                  </w:divBdr>
                </w:div>
                <w:div w:id="1204051771">
                  <w:marLeft w:val="480"/>
                  <w:marRight w:val="0"/>
                  <w:marTop w:val="0"/>
                  <w:marBottom w:val="0"/>
                  <w:divBdr>
                    <w:top w:val="none" w:sz="0" w:space="0" w:color="auto"/>
                    <w:left w:val="none" w:sz="0" w:space="0" w:color="auto"/>
                    <w:bottom w:val="none" w:sz="0" w:space="0" w:color="auto"/>
                    <w:right w:val="none" w:sz="0" w:space="0" w:color="auto"/>
                  </w:divBdr>
                </w:div>
                <w:div w:id="1990281032">
                  <w:marLeft w:val="480"/>
                  <w:marRight w:val="0"/>
                  <w:marTop w:val="0"/>
                  <w:marBottom w:val="0"/>
                  <w:divBdr>
                    <w:top w:val="none" w:sz="0" w:space="0" w:color="auto"/>
                    <w:left w:val="none" w:sz="0" w:space="0" w:color="auto"/>
                    <w:bottom w:val="none" w:sz="0" w:space="0" w:color="auto"/>
                    <w:right w:val="none" w:sz="0" w:space="0" w:color="auto"/>
                  </w:divBdr>
                </w:div>
                <w:div w:id="785151785">
                  <w:marLeft w:val="480"/>
                  <w:marRight w:val="0"/>
                  <w:marTop w:val="0"/>
                  <w:marBottom w:val="0"/>
                  <w:divBdr>
                    <w:top w:val="none" w:sz="0" w:space="0" w:color="auto"/>
                    <w:left w:val="none" w:sz="0" w:space="0" w:color="auto"/>
                    <w:bottom w:val="none" w:sz="0" w:space="0" w:color="auto"/>
                    <w:right w:val="none" w:sz="0" w:space="0" w:color="auto"/>
                  </w:divBdr>
                </w:div>
                <w:div w:id="267397524">
                  <w:marLeft w:val="480"/>
                  <w:marRight w:val="0"/>
                  <w:marTop w:val="0"/>
                  <w:marBottom w:val="0"/>
                  <w:divBdr>
                    <w:top w:val="none" w:sz="0" w:space="0" w:color="auto"/>
                    <w:left w:val="none" w:sz="0" w:space="0" w:color="auto"/>
                    <w:bottom w:val="none" w:sz="0" w:space="0" w:color="auto"/>
                    <w:right w:val="none" w:sz="0" w:space="0" w:color="auto"/>
                  </w:divBdr>
                </w:div>
                <w:div w:id="755398047">
                  <w:marLeft w:val="480"/>
                  <w:marRight w:val="0"/>
                  <w:marTop w:val="0"/>
                  <w:marBottom w:val="0"/>
                  <w:divBdr>
                    <w:top w:val="none" w:sz="0" w:space="0" w:color="auto"/>
                    <w:left w:val="none" w:sz="0" w:space="0" w:color="auto"/>
                    <w:bottom w:val="none" w:sz="0" w:space="0" w:color="auto"/>
                    <w:right w:val="none" w:sz="0" w:space="0" w:color="auto"/>
                  </w:divBdr>
                </w:div>
                <w:div w:id="2122063197">
                  <w:marLeft w:val="480"/>
                  <w:marRight w:val="0"/>
                  <w:marTop w:val="0"/>
                  <w:marBottom w:val="0"/>
                  <w:divBdr>
                    <w:top w:val="none" w:sz="0" w:space="0" w:color="auto"/>
                    <w:left w:val="none" w:sz="0" w:space="0" w:color="auto"/>
                    <w:bottom w:val="none" w:sz="0" w:space="0" w:color="auto"/>
                    <w:right w:val="none" w:sz="0" w:space="0" w:color="auto"/>
                  </w:divBdr>
                </w:div>
                <w:div w:id="2083062903">
                  <w:marLeft w:val="480"/>
                  <w:marRight w:val="0"/>
                  <w:marTop w:val="0"/>
                  <w:marBottom w:val="0"/>
                  <w:divBdr>
                    <w:top w:val="none" w:sz="0" w:space="0" w:color="auto"/>
                    <w:left w:val="none" w:sz="0" w:space="0" w:color="auto"/>
                    <w:bottom w:val="none" w:sz="0" w:space="0" w:color="auto"/>
                    <w:right w:val="none" w:sz="0" w:space="0" w:color="auto"/>
                  </w:divBdr>
                </w:div>
                <w:div w:id="1249729989">
                  <w:marLeft w:val="480"/>
                  <w:marRight w:val="0"/>
                  <w:marTop w:val="0"/>
                  <w:marBottom w:val="0"/>
                  <w:divBdr>
                    <w:top w:val="none" w:sz="0" w:space="0" w:color="auto"/>
                    <w:left w:val="none" w:sz="0" w:space="0" w:color="auto"/>
                    <w:bottom w:val="none" w:sz="0" w:space="0" w:color="auto"/>
                    <w:right w:val="none" w:sz="0" w:space="0" w:color="auto"/>
                  </w:divBdr>
                </w:div>
                <w:div w:id="1888641912">
                  <w:marLeft w:val="480"/>
                  <w:marRight w:val="0"/>
                  <w:marTop w:val="0"/>
                  <w:marBottom w:val="0"/>
                  <w:divBdr>
                    <w:top w:val="none" w:sz="0" w:space="0" w:color="auto"/>
                    <w:left w:val="none" w:sz="0" w:space="0" w:color="auto"/>
                    <w:bottom w:val="none" w:sz="0" w:space="0" w:color="auto"/>
                    <w:right w:val="none" w:sz="0" w:space="0" w:color="auto"/>
                  </w:divBdr>
                </w:div>
                <w:div w:id="293027597">
                  <w:marLeft w:val="480"/>
                  <w:marRight w:val="0"/>
                  <w:marTop w:val="0"/>
                  <w:marBottom w:val="0"/>
                  <w:divBdr>
                    <w:top w:val="none" w:sz="0" w:space="0" w:color="auto"/>
                    <w:left w:val="none" w:sz="0" w:space="0" w:color="auto"/>
                    <w:bottom w:val="none" w:sz="0" w:space="0" w:color="auto"/>
                    <w:right w:val="none" w:sz="0" w:space="0" w:color="auto"/>
                  </w:divBdr>
                </w:div>
                <w:div w:id="1937060597">
                  <w:marLeft w:val="480"/>
                  <w:marRight w:val="0"/>
                  <w:marTop w:val="0"/>
                  <w:marBottom w:val="0"/>
                  <w:divBdr>
                    <w:top w:val="none" w:sz="0" w:space="0" w:color="auto"/>
                    <w:left w:val="none" w:sz="0" w:space="0" w:color="auto"/>
                    <w:bottom w:val="none" w:sz="0" w:space="0" w:color="auto"/>
                    <w:right w:val="none" w:sz="0" w:space="0" w:color="auto"/>
                  </w:divBdr>
                </w:div>
                <w:div w:id="156852043">
                  <w:marLeft w:val="480"/>
                  <w:marRight w:val="0"/>
                  <w:marTop w:val="0"/>
                  <w:marBottom w:val="0"/>
                  <w:divBdr>
                    <w:top w:val="none" w:sz="0" w:space="0" w:color="auto"/>
                    <w:left w:val="none" w:sz="0" w:space="0" w:color="auto"/>
                    <w:bottom w:val="none" w:sz="0" w:space="0" w:color="auto"/>
                    <w:right w:val="none" w:sz="0" w:space="0" w:color="auto"/>
                  </w:divBdr>
                </w:div>
                <w:div w:id="1988701555">
                  <w:marLeft w:val="480"/>
                  <w:marRight w:val="0"/>
                  <w:marTop w:val="0"/>
                  <w:marBottom w:val="0"/>
                  <w:divBdr>
                    <w:top w:val="none" w:sz="0" w:space="0" w:color="auto"/>
                    <w:left w:val="none" w:sz="0" w:space="0" w:color="auto"/>
                    <w:bottom w:val="none" w:sz="0" w:space="0" w:color="auto"/>
                    <w:right w:val="none" w:sz="0" w:space="0" w:color="auto"/>
                  </w:divBdr>
                </w:div>
                <w:div w:id="473989057">
                  <w:marLeft w:val="480"/>
                  <w:marRight w:val="0"/>
                  <w:marTop w:val="0"/>
                  <w:marBottom w:val="0"/>
                  <w:divBdr>
                    <w:top w:val="none" w:sz="0" w:space="0" w:color="auto"/>
                    <w:left w:val="none" w:sz="0" w:space="0" w:color="auto"/>
                    <w:bottom w:val="none" w:sz="0" w:space="0" w:color="auto"/>
                    <w:right w:val="none" w:sz="0" w:space="0" w:color="auto"/>
                  </w:divBdr>
                </w:div>
                <w:div w:id="1219785645">
                  <w:marLeft w:val="480"/>
                  <w:marRight w:val="0"/>
                  <w:marTop w:val="0"/>
                  <w:marBottom w:val="0"/>
                  <w:divBdr>
                    <w:top w:val="none" w:sz="0" w:space="0" w:color="auto"/>
                    <w:left w:val="none" w:sz="0" w:space="0" w:color="auto"/>
                    <w:bottom w:val="none" w:sz="0" w:space="0" w:color="auto"/>
                    <w:right w:val="none" w:sz="0" w:space="0" w:color="auto"/>
                  </w:divBdr>
                </w:div>
                <w:div w:id="1353726297">
                  <w:marLeft w:val="480"/>
                  <w:marRight w:val="0"/>
                  <w:marTop w:val="0"/>
                  <w:marBottom w:val="0"/>
                  <w:divBdr>
                    <w:top w:val="none" w:sz="0" w:space="0" w:color="auto"/>
                    <w:left w:val="none" w:sz="0" w:space="0" w:color="auto"/>
                    <w:bottom w:val="none" w:sz="0" w:space="0" w:color="auto"/>
                    <w:right w:val="none" w:sz="0" w:space="0" w:color="auto"/>
                  </w:divBdr>
                </w:div>
                <w:div w:id="577207944">
                  <w:marLeft w:val="480"/>
                  <w:marRight w:val="0"/>
                  <w:marTop w:val="0"/>
                  <w:marBottom w:val="0"/>
                  <w:divBdr>
                    <w:top w:val="none" w:sz="0" w:space="0" w:color="auto"/>
                    <w:left w:val="none" w:sz="0" w:space="0" w:color="auto"/>
                    <w:bottom w:val="none" w:sz="0" w:space="0" w:color="auto"/>
                    <w:right w:val="none" w:sz="0" w:space="0" w:color="auto"/>
                  </w:divBdr>
                </w:div>
                <w:div w:id="1664815531">
                  <w:marLeft w:val="480"/>
                  <w:marRight w:val="0"/>
                  <w:marTop w:val="0"/>
                  <w:marBottom w:val="0"/>
                  <w:divBdr>
                    <w:top w:val="none" w:sz="0" w:space="0" w:color="auto"/>
                    <w:left w:val="none" w:sz="0" w:space="0" w:color="auto"/>
                    <w:bottom w:val="none" w:sz="0" w:space="0" w:color="auto"/>
                    <w:right w:val="none" w:sz="0" w:space="0" w:color="auto"/>
                  </w:divBdr>
                </w:div>
                <w:div w:id="1798646547">
                  <w:marLeft w:val="480"/>
                  <w:marRight w:val="0"/>
                  <w:marTop w:val="0"/>
                  <w:marBottom w:val="0"/>
                  <w:divBdr>
                    <w:top w:val="none" w:sz="0" w:space="0" w:color="auto"/>
                    <w:left w:val="none" w:sz="0" w:space="0" w:color="auto"/>
                    <w:bottom w:val="none" w:sz="0" w:space="0" w:color="auto"/>
                    <w:right w:val="none" w:sz="0" w:space="0" w:color="auto"/>
                  </w:divBdr>
                </w:div>
                <w:div w:id="170294695">
                  <w:marLeft w:val="480"/>
                  <w:marRight w:val="0"/>
                  <w:marTop w:val="0"/>
                  <w:marBottom w:val="0"/>
                  <w:divBdr>
                    <w:top w:val="none" w:sz="0" w:space="0" w:color="auto"/>
                    <w:left w:val="none" w:sz="0" w:space="0" w:color="auto"/>
                    <w:bottom w:val="none" w:sz="0" w:space="0" w:color="auto"/>
                    <w:right w:val="none" w:sz="0" w:space="0" w:color="auto"/>
                  </w:divBdr>
                </w:div>
                <w:div w:id="238102031">
                  <w:marLeft w:val="480"/>
                  <w:marRight w:val="0"/>
                  <w:marTop w:val="0"/>
                  <w:marBottom w:val="0"/>
                  <w:divBdr>
                    <w:top w:val="none" w:sz="0" w:space="0" w:color="auto"/>
                    <w:left w:val="none" w:sz="0" w:space="0" w:color="auto"/>
                    <w:bottom w:val="none" w:sz="0" w:space="0" w:color="auto"/>
                    <w:right w:val="none" w:sz="0" w:space="0" w:color="auto"/>
                  </w:divBdr>
                </w:div>
                <w:div w:id="286470218">
                  <w:marLeft w:val="480"/>
                  <w:marRight w:val="0"/>
                  <w:marTop w:val="0"/>
                  <w:marBottom w:val="0"/>
                  <w:divBdr>
                    <w:top w:val="none" w:sz="0" w:space="0" w:color="auto"/>
                    <w:left w:val="none" w:sz="0" w:space="0" w:color="auto"/>
                    <w:bottom w:val="none" w:sz="0" w:space="0" w:color="auto"/>
                    <w:right w:val="none" w:sz="0" w:space="0" w:color="auto"/>
                  </w:divBdr>
                </w:div>
                <w:div w:id="789276625">
                  <w:marLeft w:val="480"/>
                  <w:marRight w:val="0"/>
                  <w:marTop w:val="0"/>
                  <w:marBottom w:val="0"/>
                  <w:divBdr>
                    <w:top w:val="none" w:sz="0" w:space="0" w:color="auto"/>
                    <w:left w:val="none" w:sz="0" w:space="0" w:color="auto"/>
                    <w:bottom w:val="none" w:sz="0" w:space="0" w:color="auto"/>
                    <w:right w:val="none" w:sz="0" w:space="0" w:color="auto"/>
                  </w:divBdr>
                </w:div>
                <w:div w:id="1899440081">
                  <w:marLeft w:val="480"/>
                  <w:marRight w:val="0"/>
                  <w:marTop w:val="0"/>
                  <w:marBottom w:val="0"/>
                  <w:divBdr>
                    <w:top w:val="none" w:sz="0" w:space="0" w:color="auto"/>
                    <w:left w:val="none" w:sz="0" w:space="0" w:color="auto"/>
                    <w:bottom w:val="none" w:sz="0" w:space="0" w:color="auto"/>
                    <w:right w:val="none" w:sz="0" w:space="0" w:color="auto"/>
                  </w:divBdr>
                </w:div>
                <w:div w:id="480973788">
                  <w:marLeft w:val="480"/>
                  <w:marRight w:val="0"/>
                  <w:marTop w:val="0"/>
                  <w:marBottom w:val="0"/>
                  <w:divBdr>
                    <w:top w:val="none" w:sz="0" w:space="0" w:color="auto"/>
                    <w:left w:val="none" w:sz="0" w:space="0" w:color="auto"/>
                    <w:bottom w:val="none" w:sz="0" w:space="0" w:color="auto"/>
                    <w:right w:val="none" w:sz="0" w:space="0" w:color="auto"/>
                  </w:divBdr>
                </w:div>
                <w:div w:id="1680740465">
                  <w:marLeft w:val="480"/>
                  <w:marRight w:val="0"/>
                  <w:marTop w:val="0"/>
                  <w:marBottom w:val="0"/>
                  <w:divBdr>
                    <w:top w:val="none" w:sz="0" w:space="0" w:color="auto"/>
                    <w:left w:val="none" w:sz="0" w:space="0" w:color="auto"/>
                    <w:bottom w:val="none" w:sz="0" w:space="0" w:color="auto"/>
                    <w:right w:val="none" w:sz="0" w:space="0" w:color="auto"/>
                  </w:divBdr>
                </w:div>
                <w:div w:id="1325468781">
                  <w:marLeft w:val="480"/>
                  <w:marRight w:val="0"/>
                  <w:marTop w:val="0"/>
                  <w:marBottom w:val="0"/>
                  <w:divBdr>
                    <w:top w:val="none" w:sz="0" w:space="0" w:color="auto"/>
                    <w:left w:val="none" w:sz="0" w:space="0" w:color="auto"/>
                    <w:bottom w:val="none" w:sz="0" w:space="0" w:color="auto"/>
                    <w:right w:val="none" w:sz="0" w:space="0" w:color="auto"/>
                  </w:divBdr>
                </w:div>
                <w:div w:id="858159100">
                  <w:marLeft w:val="480"/>
                  <w:marRight w:val="0"/>
                  <w:marTop w:val="0"/>
                  <w:marBottom w:val="0"/>
                  <w:divBdr>
                    <w:top w:val="none" w:sz="0" w:space="0" w:color="auto"/>
                    <w:left w:val="none" w:sz="0" w:space="0" w:color="auto"/>
                    <w:bottom w:val="none" w:sz="0" w:space="0" w:color="auto"/>
                    <w:right w:val="none" w:sz="0" w:space="0" w:color="auto"/>
                  </w:divBdr>
                </w:div>
                <w:div w:id="612713557">
                  <w:marLeft w:val="480"/>
                  <w:marRight w:val="0"/>
                  <w:marTop w:val="0"/>
                  <w:marBottom w:val="0"/>
                  <w:divBdr>
                    <w:top w:val="none" w:sz="0" w:space="0" w:color="auto"/>
                    <w:left w:val="none" w:sz="0" w:space="0" w:color="auto"/>
                    <w:bottom w:val="none" w:sz="0" w:space="0" w:color="auto"/>
                    <w:right w:val="none" w:sz="0" w:space="0" w:color="auto"/>
                  </w:divBdr>
                </w:div>
                <w:div w:id="24600992">
                  <w:marLeft w:val="480"/>
                  <w:marRight w:val="0"/>
                  <w:marTop w:val="0"/>
                  <w:marBottom w:val="0"/>
                  <w:divBdr>
                    <w:top w:val="none" w:sz="0" w:space="0" w:color="auto"/>
                    <w:left w:val="none" w:sz="0" w:space="0" w:color="auto"/>
                    <w:bottom w:val="none" w:sz="0" w:space="0" w:color="auto"/>
                    <w:right w:val="none" w:sz="0" w:space="0" w:color="auto"/>
                  </w:divBdr>
                </w:div>
                <w:div w:id="1709380442">
                  <w:marLeft w:val="480"/>
                  <w:marRight w:val="0"/>
                  <w:marTop w:val="0"/>
                  <w:marBottom w:val="0"/>
                  <w:divBdr>
                    <w:top w:val="none" w:sz="0" w:space="0" w:color="auto"/>
                    <w:left w:val="none" w:sz="0" w:space="0" w:color="auto"/>
                    <w:bottom w:val="none" w:sz="0" w:space="0" w:color="auto"/>
                    <w:right w:val="none" w:sz="0" w:space="0" w:color="auto"/>
                  </w:divBdr>
                </w:div>
                <w:div w:id="2064137035">
                  <w:marLeft w:val="480"/>
                  <w:marRight w:val="0"/>
                  <w:marTop w:val="0"/>
                  <w:marBottom w:val="0"/>
                  <w:divBdr>
                    <w:top w:val="none" w:sz="0" w:space="0" w:color="auto"/>
                    <w:left w:val="none" w:sz="0" w:space="0" w:color="auto"/>
                    <w:bottom w:val="none" w:sz="0" w:space="0" w:color="auto"/>
                    <w:right w:val="none" w:sz="0" w:space="0" w:color="auto"/>
                  </w:divBdr>
                </w:div>
                <w:div w:id="1183200343">
                  <w:marLeft w:val="480"/>
                  <w:marRight w:val="0"/>
                  <w:marTop w:val="0"/>
                  <w:marBottom w:val="0"/>
                  <w:divBdr>
                    <w:top w:val="none" w:sz="0" w:space="0" w:color="auto"/>
                    <w:left w:val="none" w:sz="0" w:space="0" w:color="auto"/>
                    <w:bottom w:val="none" w:sz="0" w:space="0" w:color="auto"/>
                    <w:right w:val="none" w:sz="0" w:space="0" w:color="auto"/>
                  </w:divBdr>
                </w:div>
                <w:div w:id="43994418">
                  <w:marLeft w:val="480"/>
                  <w:marRight w:val="0"/>
                  <w:marTop w:val="0"/>
                  <w:marBottom w:val="0"/>
                  <w:divBdr>
                    <w:top w:val="none" w:sz="0" w:space="0" w:color="auto"/>
                    <w:left w:val="none" w:sz="0" w:space="0" w:color="auto"/>
                    <w:bottom w:val="none" w:sz="0" w:space="0" w:color="auto"/>
                    <w:right w:val="none" w:sz="0" w:space="0" w:color="auto"/>
                  </w:divBdr>
                </w:div>
                <w:div w:id="233977114">
                  <w:marLeft w:val="480"/>
                  <w:marRight w:val="0"/>
                  <w:marTop w:val="0"/>
                  <w:marBottom w:val="0"/>
                  <w:divBdr>
                    <w:top w:val="none" w:sz="0" w:space="0" w:color="auto"/>
                    <w:left w:val="none" w:sz="0" w:space="0" w:color="auto"/>
                    <w:bottom w:val="none" w:sz="0" w:space="0" w:color="auto"/>
                    <w:right w:val="none" w:sz="0" w:space="0" w:color="auto"/>
                  </w:divBdr>
                </w:div>
                <w:div w:id="1037507566">
                  <w:marLeft w:val="480"/>
                  <w:marRight w:val="0"/>
                  <w:marTop w:val="0"/>
                  <w:marBottom w:val="0"/>
                  <w:divBdr>
                    <w:top w:val="none" w:sz="0" w:space="0" w:color="auto"/>
                    <w:left w:val="none" w:sz="0" w:space="0" w:color="auto"/>
                    <w:bottom w:val="none" w:sz="0" w:space="0" w:color="auto"/>
                    <w:right w:val="none" w:sz="0" w:space="0" w:color="auto"/>
                  </w:divBdr>
                </w:div>
                <w:div w:id="80294126">
                  <w:marLeft w:val="480"/>
                  <w:marRight w:val="0"/>
                  <w:marTop w:val="0"/>
                  <w:marBottom w:val="0"/>
                  <w:divBdr>
                    <w:top w:val="none" w:sz="0" w:space="0" w:color="auto"/>
                    <w:left w:val="none" w:sz="0" w:space="0" w:color="auto"/>
                    <w:bottom w:val="none" w:sz="0" w:space="0" w:color="auto"/>
                    <w:right w:val="none" w:sz="0" w:space="0" w:color="auto"/>
                  </w:divBdr>
                </w:div>
                <w:div w:id="876087671">
                  <w:marLeft w:val="480"/>
                  <w:marRight w:val="0"/>
                  <w:marTop w:val="0"/>
                  <w:marBottom w:val="0"/>
                  <w:divBdr>
                    <w:top w:val="none" w:sz="0" w:space="0" w:color="auto"/>
                    <w:left w:val="none" w:sz="0" w:space="0" w:color="auto"/>
                    <w:bottom w:val="none" w:sz="0" w:space="0" w:color="auto"/>
                    <w:right w:val="none" w:sz="0" w:space="0" w:color="auto"/>
                  </w:divBdr>
                </w:div>
                <w:div w:id="623275846">
                  <w:marLeft w:val="480"/>
                  <w:marRight w:val="0"/>
                  <w:marTop w:val="0"/>
                  <w:marBottom w:val="0"/>
                  <w:divBdr>
                    <w:top w:val="none" w:sz="0" w:space="0" w:color="auto"/>
                    <w:left w:val="none" w:sz="0" w:space="0" w:color="auto"/>
                    <w:bottom w:val="none" w:sz="0" w:space="0" w:color="auto"/>
                    <w:right w:val="none" w:sz="0" w:space="0" w:color="auto"/>
                  </w:divBdr>
                </w:div>
                <w:div w:id="1722827514">
                  <w:marLeft w:val="480"/>
                  <w:marRight w:val="0"/>
                  <w:marTop w:val="0"/>
                  <w:marBottom w:val="0"/>
                  <w:divBdr>
                    <w:top w:val="none" w:sz="0" w:space="0" w:color="auto"/>
                    <w:left w:val="none" w:sz="0" w:space="0" w:color="auto"/>
                    <w:bottom w:val="none" w:sz="0" w:space="0" w:color="auto"/>
                    <w:right w:val="none" w:sz="0" w:space="0" w:color="auto"/>
                  </w:divBdr>
                </w:div>
                <w:div w:id="2137528281">
                  <w:marLeft w:val="480"/>
                  <w:marRight w:val="0"/>
                  <w:marTop w:val="0"/>
                  <w:marBottom w:val="0"/>
                  <w:divBdr>
                    <w:top w:val="none" w:sz="0" w:space="0" w:color="auto"/>
                    <w:left w:val="none" w:sz="0" w:space="0" w:color="auto"/>
                    <w:bottom w:val="none" w:sz="0" w:space="0" w:color="auto"/>
                    <w:right w:val="none" w:sz="0" w:space="0" w:color="auto"/>
                  </w:divBdr>
                </w:div>
                <w:div w:id="1951431314">
                  <w:marLeft w:val="480"/>
                  <w:marRight w:val="0"/>
                  <w:marTop w:val="0"/>
                  <w:marBottom w:val="0"/>
                  <w:divBdr>
                    <w:top w:val="none" w:sz="0" w:space="0" w:color="auto"/>
                    <w:left w:val="none" w:sz="0" w:space="0" w:color="auto"/>
                    <w:bottom w:val="none" w:sz="0" w:space="0" w:color="auto"/>
                    <w:right w:val="none" w:sz="0" w:space="0" w:color="auto"/>
                  </w:divBdr>
                </w:div>
                <w:div w:id="1423990815">
                  <w:marLeft w:val="480"/>
                  <w:marRight w:val="0"/>
                  <w:marTop w:val="0"/>
                  <w:marBottom w:val="0"/>
                  <w:divBdr>
                    <w:top w:val="none" w:sz="0" w:space="0" w:color="auto"/>
                    <w:left w:val="none" w:sz="0" w:space="0" w:color="auto"/>
                    <w:bottom w:val="none" w:sz="0" w:space="0" w:color="auto"/>
                    <w:right w:val="none" w:sz="0" w:space="0" w:color="auto"/>
                  </w:divBdr>
                </w:div>
                <w:div w:id="808133351">
                  <w:marLeft w:val="480"/>
                  <w:marRight w:val="0"/>
                  <w:marTop w:val="0"/>
                  <w:marBottom w:val="0"/>
                  <w:divBdr>
                    <w:top w:val="none" w:sz="0" w:space="0" w:color="auto"/>
                    <w:left w:val="none" w:sz="0" w:space="0" w:color="auto"/>
                    <w:bottom w:val="none" w:sz="0" w:space="0" w:color="auto"/>
                    <w:right w:val="none" w:sz="0" w:space="0" w:color="auto"/>
                  </w:divBdr>
                </w:div>
                <w:div w:id="448748120">
                  <w:marLeft w:val="480"/>
                  <w:marRight w:val="0"/>
                  <w:marTop w:val="0"/>
                  <w:marBottom w:val="0"/>
                  <w:divBdr>
                    <w:top w:val="none" w:sz="0" w:space="0" w:color="auto"/>
                    <w:left w:val="none" w:sz="0" w:space="0" w:color="auto"/>
                    <w:bottom w:val="none" w:sz="0" w:space="0" w:color="auto"/>
                    <w:right w:val="none" w:sz="0" w:space="0" w:color="auto"/>
                  </w:divBdr>
                </w:div>
                <w:div w:id="2075395976">
                  <w:marLeft w:val="480"/>
                  <w:marRight w:val="0"/>
                  <w:marTop w:val="0"/>
                  <w:marBottom w:val="0"/>
                  <w:divBdr>
                    <w:top w:val="none" w:sz="0" w:space="0" w:color="auto"/>
                    <w:left w:val="none" w:sz="0" w:space="0" w:color="auto"/>
                    <w:bottom w:val="none" w:sz="0" w:space="0" w:color="auto"/>
                    <w:right w:val="none" w:sz="0" w:space="0" w:color="auto"/>
                  </w:divBdr>
                </w:div>
                <w:div w:id="18824426">
                  <w:marLeft w:val="480"/>
                  <w:marRight w:val="0"/>
                  <w:marTop w:val="0"/>
                  <w:marBottom w:val="0"/>
                  <w:divBdr>
                    <w:top w:val="none" w:sz="0" w:space="0" w:color="auto"/>
                    <w:left w:val="none" w:sz="0" w:space="0" w:color="auto"/>
                    <w:bottom w:val="none" w:sz="0" w:space="0" w:color="auto"/>
                    <w:right w:val="none" w:sz="0" w:space="0" w:color="auto"/>
                  </w:divBdr>
                </w:div>
                <w:div w:id="2017726690">
                  <w:marLeft w:val="480"/>
                  <w:marRight w:val="0"/>
                  <w:marTop w:val="0"/>
                  <w:marBottom w:val="0"/>
                  <w:divBdr>
                    <w:top w:val="none" w:sz="0" w:space="0" w:color="auto"/>
                    <w:left w:val="none" w:sz="0" w:space="0" w:color="auto"/>
                    <w:bottom w:val="none" w:sz="0" w:space="0" w:color="auto"/>
                    <w:right w:val="none" w:sz="0" w:space="0" w:color="auto"/>
                  </w:divBdr>
                </w:div>
              </w:divsChild>
            </w:div>
            <w:div w:id="656350419">
              <w:marLeft w:val="0"/>
              <w:marRight w:val="0"/>
              <w:marTop w:val="0"/>
              <w:marBottom w:val="0"/>
              <w:divBdr>
                <w:top w:val="none" w:sz="0" w:space="0" w:color="auto"/>
                <w:left w:val="none" w:sz="0" w:space="0" w:color="auto"/>
                <w:bottom w:val="none" w:sz="0" w:space="0" w:color="auto"/>
                <w:right w:val="none" w:sz="0" w:space="0" w:color="auto"/>
              </w:divBdr>
              <w:divsChild>
                <w:div w:id="807817331">
                  <w:marLeft w:val="480"/>
                  <w:marRight w:val="0"/>
                  <w:marTop w:val="0"/>
                  <w:marBottom w:val="0"/>
                  <w:divBdr>
                    <w:top w:val="none" w:sz="0" w:space="0" w:color="auto"/>
                    <w:left w:val="none" w:sz="0" w:space="0" w:color="auto"/>
                    <w:bottom w:val="none" w:sz="0" w:space="0" w:color="auto"/>
                    <w:right w:val="none" w:sz="0" w:space="0" w:color="auto"/>
                  </w:divBdr>
                </w:div>
                <w:div w:id="1861897682">
                  <w:marLeft w:val="480"/>
                  <w:marRight w:val="0"/>
                  <w:marTop w:val="0"/>
                  <w:marBottom w:val="0"/>
                  <w:divBdr>
                    <w:top w:val="none" w:sz="0" w:space="0" w:color="auto"/>
                    <w:left w:val="none" w:sz="0" w:space="0" w:color="auto"/>
                    <w:bottom w:val="none" w:sz="0" w:space="0" w:color="auto"/>
                    <w:right w:val="none" w:sz="0" w:space="0" w:color="auto"/>
                  </w:divBdr>
                </w:div>
                <w:div w:id="594554843">
                  <w:marLeft w:val="480"/>
                  <w:marRight w:val="0"/>
                  <w:marTop w:val="0"/>
                  <w:marBottom w:val="0"/>
                  <w:divBdr>
                    <w:top w:val="none" w:sz="0" w:space="0" w:color="auto"/>
                    <w:left w:val="none" w:sz="0" w:space="0" w:color="auto"/>
                    <w:bottom w:val="none" w:sz="0" w:space="0" w:color="auto"/>
                    <w:right w:val="none" w:sz="0" w:space="0" w:color="auto"/>
                  </w:divBdr>
                </w:div>
                <w:div w:id="220288343">
                  <w:marLeft w:val="480"/>
                  <w:marRight w:val="0"/>
                  <w:marTop w:val="0"/>
                  <w:marBottom w:val="0"/>
                  <w:divBdr>
                    <w:top w:val="none" w:sz="0" w:space="0" w:color="auto"/>
                    <w:left w:val="none" w:sz="0" w:space="0" w:color="auto"/>
                    <w:bottom w:val="none" w:sz="0" w:space="0" w:color="auto"/>
                    <w:right w:val="none" w:sz="0" w:space="0" w:color="auto"/>
                  </w:divBdr>
                </w:div>
                <w:div w:id="419644777">
                  <w:marLeft w:val="480"/>
                  <w:marRight w:val="0"/>
                  <w:marTop w:val="0"/>
                  <w:marBottom w:val="0"/>
                  <w:divBdr>
                    <w:top w:val="none" w:sz="0" w:space="0" w:color="auto"/>
                    <w:left w:val="none" w:sz="0" w:space="0" w:color="auto"/>
                    <w:bottom w:val="none" w:sz="0" w:space="0" w:color="auto"/>
                    <w:right w:val="none" w:sz="0" w:space="0" w:color="auto"/>
                  </w:divBdr>
                </w:div>
                <w:div w:id="1596328175">
                  <w:marLeft w:val="480"/>
                  <w:marRight w:val="0"/>
                  <w:marTop w:val="0"/>
                  <w:marBottom w:val="0"/>
                  <w:divBdr>
                    <w:top w:val="none" w:sz="0" w:space="0" w:color="auto"/>
                    <w:left w:val="none" w:sz="0" w:space="0" w:color="auto"/>
                    <w:bottom w:val="none" w:sz="0" w:space="0" w:color="auto"/>
                    <w:right w:val="none" w:sz="0" w:space="0" w:color="auto"/>
                  </w:divBdr>
                </w:div>
                <w:div w:id="892352676">
                  <w:marLeft w:val="480"/>
                  <w:marRight w:val="0"/>
                  <w:marTop w:val="0"/>
                  <w:marBottom w:val="0"/>
                  <w:divBdr>
                    <w:top w:val="none" w:sz="0" w:space="0" w:color="auto"/>
                    <w:left w:val="none" w:sz="0" w:space="0" w:color="auto"/>
                    <w:bottom w:val="none" w:sz="0" w:space="0" w:color="auto"/>
                    <w:right w:val="none" w:sz="0" w:space="0" w:color="auto"/>
                  </w:divBdr>
                </w:div>
                <w:div w:id="1995180928">
                  <w:marLeft w:val="480"/>
                  <w:marRight w:val="0"/>
                  <w:marTop w:val="0"/>
                  <w:marBottom w:val="0"/>
                  <w:divBdr>
                    <w:top w:val="none" w:sz="0" w:space="0" w:color="auto"/>
                    <w:left w:val="none" w:sz="0" w:space="0" w:color="auto"/>
                    <w:bottom w:val="none" w:sz="0" w:space="0" w:color="auto"/>
                    <w:right w:val="none" w:sz="0" w:space="0" w:color="auto"/>
                  </w:divBdr>
                </w:div>
                <w:div w:id="1035959559">
                  <w:marLeft w:val="480"/>
                  <w:marRight w:val="0"/>
                  <w:marTop w:val="0"/>
                  <w:marBottom w:val="0"/>
                  <w:divBdr>
                    <w:top w:val="none" w:sz="0" w:space="0" w:color="auto"/>
                    <w:left w:val="none" w:sz="0" w:space="0" w:color="auto"/>
                    <w:bottom w:val="none" w:sz="0" w:space="0" w:color="auto"/>
                    <w:right w:val="none" w:sz="0" w:space="0" w:color="auto"/>
                  </w:divBdr>
                </w:div>
                <w:div w:id="641665687">
                  <w:marLeft w:val="480"/>
                  <w:marRight w:val="0"/>
                  <w:marTop w:val="0"/>
                  <w:marBottom w:val="0"/>
                  <w:divBdr>
                    <w:top w:val="none" w:sz="0" w:space="0" w:color="auto"/>
                    <w:left w:val="none" w:sz="0" w:space="0" w:color="auto"/>
                    <w:bottom w:val="none" w:sz="0" w:space="0" w:color="auto"/>
                    <w:right w:val="none" w:sz="0" w:space="0" w:color="auto"/>
                  </w:divBdr>
                </w:div>
                <w:div w:id="1563952798">
                  <w:marLeft w:val="480"/>
                  <w:marRight w:val="0"/>
                  <w:marTop w:val="0"/>
                  <w:marBottom w:val="0"/>
                  <w:divBdr>
                    <w:top w:val="none" w:sz="0" w:space="0" w:color="auto"/>
                    <w:left w:val="none" w:sz="0" w:space="0" w:color="auto"/>
                    <w:bottom w:val="none" w:sz="0" w:space="0" w:color="auto"/>
                    <w:right w:val="none" w:sz="0" w:space="0" w:color="auto"/>
                  </w:divBdr>
                </w:div>
                <w:div w:id="1642033031">
                  <w:marLeft w:val="480"/>
                  <w:marRight w:val="0"/>
                  <w:marTop w:val="0"/>
                  <w:marBottom w:val="0"/>
                  <w:divBdr>
                    <w:top w:val="none" w:sz="0" w:space="0" w:color="auto"/>
                    <w:left w:val="none" w:sz="0" w:space="0" w:color="auto"/>
                    <w:bottom w:val="none" w:sz="0" w:space="0" w:color="auto"/>
                    <w:right w:val="none" w:sz="0" w:space="0" w:color="auto"/>
                  </w:divBdr>
                </w:div>
                <w:div w:id="1191798298">
                  <w:marLeft w:val="480"/>
                  <w:marRight w:val="0"/>
                  <w:marTop w:val="0"/>
                  <w:marBottom w:val="0"/>
                  <w:divBdr>
                    <w:top w:val="none" w:sz="0" w:space="0" w:color="auto"/>
                    <w:left w:val="none" w:sz="0" w:space="0" w:color="auto"/>
                    <w:bottom w:val="none" w:sz="0" w:space="0" w:color="auto"/>
                    <w:right w:val="none" w:sz="0" w:space="0" w:color="auto"/>
                  </w:divBdr>
                </w:div>
                <w:div w:id="557860311">
                  <w:marLeft w:val="480"/>
                  <w:marRight w:val="0"/>
                  <w:marTop w:val="0"/>
                  <w:marBottom w:val="0"/>
                  <w:divBdr>
                    <w:top w:val="none" w:sz="0" w:space="0" w:color="auto"/>
                    <w:left w:val="none" w:sz="0" w:space="0" w:color="auto"/>
                    <w:bottom w:val="none" w:sz="0" w:space="0" w:color="auto"/>
                    <w:right w:val="none" w:sz="0" w:space="0" w:color="auto"/>
                  </w:divBdr>
                </w:div>
                <w:div w:id="1822041126">
                  <w:marLeft w:val="480"/>
                  <w:marRight w:val="0"/>
                  <w:marTop w:val="0"/>
                  <w:marBottom w:val="0"/>
                  <w:divBdr>
                    <w:top w:val="none" w:sz="0" w:space="0" w:color="auto"/>
                    <w:left w:val="none" w:sz="0" w:space="0" w:color="auto"/>
                    <w:bottom w:val="none" w:sz="0" w:space="0" w:color="auto"/>
                    <w:right w:val="none" w:sz="0" w:space="0" w:color="auto"/>
                  </w:divBdr>
                </w:div>
                <w:div w:id="1183932625">
                  <w:marLeft w:val="480"/>
                  <w:marRight w:val="0"/>
                  <w:marTop w:val="0"/>
                  <w:marBottom w:val="0"/>
                  <w:divBdr>
                    <w:top w:val="none" w:sz="0" w:space="0" w:color="auto"/>
                    <w:left w:val="none" w:sz="0" w:space="0" w:color="auto"/>
                    <w:bottom w:val="none" w:sz="0" w:space="0" w:color="auto"/>
                    <w:right w:val="none" w:sz="0" w:space="0" w:color="auto"/>
                  </w:divBdr>
                </w:div>
                <w:div w:id="1775705262">
                  <w:marLeft w:val="480"/>
                  <w:marRight w:val="0"/>
                  <w:marTop w:val="0"/>
                  <w:marBottom w:val="0"/>
                  <w:divBdr>
                    <w:top w:val="none" w:sz="0" w:space="0" w:color="auto"/>
                    <w:left w:val="none" w:sz="0" w:space="0" w:color="auto"/>
                    <w:bottom w:val="none" w:sz="0" w:space="0" w:color="auto"/>
                    <w:right w:val="none" w:sz="0" w:space="0" w:color="auto"/>
                  </w:divBdr>
                </w:div>
                <w:div w:id="1411535497">
                  <w:marLeft w:val="480"/>
                  <w:marRight w:val="0"/>
                  <w:marTop w:val="0"/>
                  <w:marBottom w:val="0"/>
                  <w:divBdr>
                    <w:top w:val="none" w:sz="0" w:space="0" w:color="auto"/>
                    <w:left w:val="none" w:sz="0" w:space="0" w:color="auto"/>
                    <w:bottom w:val="none" w:sz="0" w:space="0" w:color="auto"/>
                    <w:right w:val="none" w:sz="0" w:space="0" w:color="auto"/>
                  </w:divBdr>
                </w:div>
                <w:div w:id="2133746173">
                  <w:marLeft w:val="480"/>
                  <w:marRight w:val="0"/>
                  <w:marTop w:val="0"/>
                  <w:marBottom w:val="0"/>
                  <w:divBdr>
                    <w:top w:val="none" w:sz="0" w:space="0" w:color="auto"/>
                    <w:left w:val="none" w:sz="0" w:space="0" w:color="auto"/>
                    <w:bottom w:val="none" w:sz="0" w:space="0" w:color="auto"/>
                    <w:right w:val="none" w:sz="0" w:space="0" w:color="auto"/>
                  </w:divBdr>
                </w:div>
                <w:div w:id="1325552138">
                  <w:marLeft w:val="480"/>
                  <w:marRight w:val="0"/>
                  <w:marTop w:val="0"/>
                  <w:marBottom w:val="0"/>
                  <w:divBdr>
                    <w:top w:val="none" w:sz="0" w:space="0" w:color="auto"/>
                    <w:left w:val="none" w:sz="0" w:space="0" w:color="auto"/>
                    <w:bottom w:val="none" w:sz="0" w:space="0" w:color="auto"/>
                    <w:right w:val="none" w:sz="0" w:space="0" w:color="auto"/>
                  </w:divBdr>
                </w:div>
                <w:div w:id="1561867104">
                  <w:marLeft w:val="480"/>
                  <w:marRight w:val="0"/>
                  <w:marTop w:val="0"/>
                  <w:marBottom w:val="0"/>
                  <w:divBdr>
                    <w:top w:val="none" w:sz="0" w:space="0" w:color="auto"/>
                    <w:left w:val="none" w:sz="0" w:space="0" w:color="auto"/>
                    <w:bottom w:val="none" w:sz="0" w:space="0" w:color="auto"/>
                    <w:right w:val="none" w:sz="0" w:space="0" w:color="auto"/>
                  </w:divBdr>
                </w:div>
                <w:div w:id="92289081">
                  <w:marLeft w:val="480"/>
                  <w:marRight w:val="0"/>
                  <w:marTop w:val="0"/>
                  <w:marBottom w:val="0"/>
                  <w:divBdr>
                    <w:top w:val="none" w:sz="0" w:space="0" w:color="auto"/>
                    <w:left w:val="none" w:sz="0" w:space="0" w:color="auto"/>
                    <w:bottom w:val="none" w:sz="0" w:space="0" w:color="auto"/>
                    <w:right w:val="none" w:sz="0" w:space="0" w:color="auto"/>
                  </w:divBdr>
                </w:div>
                <w:div w:id="1824467442">
                  <w:marLeft w:val="480"/>
                  <w:marRight w:val="0"/>
                  <w:marTop w:val="0"/>
                  <w:marBottom w:val="0"/>
                  <w:divBdr>
                    <w:top w:val="none" w:sz="0" w:space="0" w:color="auto"/>
                    <w:left w:val="none" w:sz="0" w:space="0" w:color="auto"/>
                    <w:bottom w:val="none" w:sz="0" w:space="0" w:color="auto"/>
                    <w:right w:val="none" w:sz="0" w:space="0" w:color="auto"/>
                  </w:divBdr>
                </w:div>
                <w:div w:id="982589140">
                  <w:marLeft w:val="480"/>
                  <w:marRight w:val="0"/>
                  <w:marTop w:val="0"/>
                  <w:marBottom w:val="0"/>
                  <w:divBdr>
                    <w:top w:val="none" w:sz="0" w:space="0" w:color="auto"/>
                    <w:left w:val="none" w:sz="0" w:space="0" w:color="auto"/>
                    <w:bottom w:val="none" w:sz="0" w:space="0" w:color="auto"/>
                    <w:right w:val="none" w:sz="0" w:space="0" w:color="auto"/>
                  </w:divBdr>
                </w:div>
                <w:div w:id="775562606">
                  <w:marLeft w:val="480"/>
                  <w:marRight w:val="0"/>
                  <w:marTop w:val="0"/>
                  <w:marBottom w:val="0"/>
                  <w:divBdr>
                    <w:top w:val="none" w:sz="0" w:space="0" w:color="auto"/>
                    <w:left w:val="none" w:sz="0" w:space="0" w:color="auto"/>
                    <w:bottom w:val="none" w:sz="0" w:space="0" w:color="auto"/>
                    <w:right w:val="none" w:sz="0" w:space="0" w:color="auto"/>
                  </w:divBdr>
                </w:div>
                <w:div w:id="149710722">
                  <w:marLeft w:val="480"/>
                  <w:marRight w:val="0"/>
                  <w:marTop w:val="0"/>
                  <w:marBottom w:val="0"/>
                  <w:divBdr>
                    <w:top w:val="none" w:sz="0" w:space="0" w:color="auto"/>
                    <w:left w:val="none" w:sz="0" w:space="0" w:color="auto"/>
                    <w:bottom w:val="none" w:sz="0" w:space="0" w:color="auto"/>
                    <w:right w:val="none" w:sz="0" w:space="0" w:color="auto"/>
                  </w:divBdr>
                </w:div>
                <w:div w:id="120194518">
                  <w:marLeft w:val="480"/>
                  <w:marRight w:val="0"/>
                  <w:marTop w:val="0"/>
                  <w:marBottom w:val="0"/>
                  <w:divBdr>
                    <w:top w:val="none" w:sz="0" w:space="0" w:color="auto"/>
                    <w:left w:val="none" w:sz="0" w:space="0" w:color="auto"/>
                    <w:bottom w:val="none" w:sz="0" w:space="0" w:color="auto"/>
                    <w:right w:val="none" w:sz="0" w:space="0" w:color="auto"/>
                  </w:divBdr>
                </w:div>
                <w:div w:id="1701391812">
                  <w:marLeft w:val="480"/>
                  <w:marRight w:val="0"/>
                  <w:marTop w:val="0"/>
                  <w:marBottom w:val="0"/>
                  <w:divBdr>
                    <w:top w:val="none" w:sz="0" w:space="0" w:color="auto"/>
                    <w:left w:val="none" w:sz="0" w:space="0" w:color="auto"/>
                    <w:bottom w:val="none" w:sz="0" w:space="0" w:color="auto"/>
                    <w:right w:val="none" w:sz="0" w:space="0" w:color="auto"/>
                  </w:divBdr>
                </w:div>
                <w:div w:id="1451627227">
                  <w:marLeft w:val="480"/>
                  <w:marRight w:val="0"/>
                  <w:marTop w:val="0"/>
                  <w:marBottom w:val="0"/>
                  <w:divBdr>
                    <w:top w:val="none" w:sz="0" w:space="0" w:color="auto"/>
                    <w:left w:val="none" w:sz="0" w:space="0" w:color="auto"/>
                    <w:bottom w:val="none" w:sz="0" w:space="0" w:color="auto"/>
                    <w:right w:val="none" w:sz="0" w:space="0" w:color="auto"/>
                  </w:divBdr>
                </w:div>
                <w:div w:id="1690332089">
                  <w:marLeft w:val="480"/>
                  <w:marRight w:val="0"/>
                  <w:marTop w:val="0"/>
                  <w:marBottom w:val="0"/>
                  <w:divBdr>
                    <w:top w:val="none" w:sz="0" w:space="0" w:color="auto"/>
                    <w:left w:val="none" w:sz="0" w:space="0" w:color="auto"/>
                    <w:bottom w:val="none" w:sz="0" w:space="0" w:color="auto"/>
                    <w:right w:val="none" w:sz="0" w:space="0" w:color="auto"/>
                  </w:divBdr>
                </w:div>
                <w:div w:id="1112478890">
                  <w:marLeft w:val="480"/>
                  <w:marRight w:val="0"/>
                  <w:marTop w:val="0"/>
                  <w:marBottom w:val="0"/>
                  <w:divBdr>
                    <w:top w:val="none" w:sz="0" w:space="0" w:color="auto"/>
                    <w:left w:val="none" w:sz="0" w:space="0" w:color="auto"/>
                    <w:bottom w:val="none" w:sz="0" w:space="0" w:color="auto"/>
                    <w:right w:val="none" w:sz="0" w:space="0" w:color="auto"/>
                  </w:divBdr>
                </w:div>
                <w:div w:id="1015306162">
                  <w:marLeft w:val="480"/>
                  <w:marRight w:val="0"/>
                  <w:marTop w:val="0"/>
                  <w:marBottom w:val="0"/>
                  <w:divBdr>
                    <w:top w:val="none" w:sz="0" w:space="0" w:color="auto"/>
                    <w:left w:val="none" w:sz="0" w:space="0" w:color="auto"/>
                    <w:bottom w:val="none" w:sz="0" w:space="0" w:color="auto"/>
                    <w:right w:val="none" w:sz="0" w:space="0" w:color="auto"/>
                  </w:divBdr>
                </w:div>
                <w:div w:id="1682656473">
                  <w:marLeft w:val="480"/>
                  <w:marRight w:val="0"/>
                  <w:marTop w:val="0"/>
                  <w:marBottom w:val="0"/>
                  <w:divBdr>
                    <w:top w:val="none" w:sz="0" w:space="0" w:color="auto"/>
                    <w:left w:val="none" w:sz="0" w:space="0" w:color="auto"/>
                    <w:bottom w:val="none" w:sz="0" w:space="0" w:color="auto"/>
                    <w:right w:val="none" w:sz="0" w:space="0" w:color="auto"/>
                  </w:divBdr>
                </w:div>
                <w:div w:id="1307929323">
                  <w:marLeft w:val="480"/>
                  <w:marRight w:val="0"/>
                  <w:marTop w:val="0"/>
                  <w:marBottom w:val="0"/>
                  <w:divBdr>
                    <w:top w:val="none" w:sz="0" w:space="0" w:color="auto"/>
                    <w:left w:val="none" w:sz="0" w:space="0" w:color="auto"/>
                    <w:bottom w:val="none" w:sz="0" w:space="0" w:color="auto"/>
                    <w:right w:val="none" w:sz="0" w:space="0" w:color="auto"/>
                  </w:divBdr>
                </w:div>
                <w:div w:id="1656957016">
                  <w:marLeft w:val="480"/>
                  <w:marRight w:val="0"/>
                  <w:marTop w:val="0"/>
                  <w:marBottom w:val="0"/>
                  <w:divBdr>
                    <w:top w:val="none" w:sz="0" w:space="0" w:color="auto"/>
                    <w:left w:val="none" w:sz="0" w:space="0" w:color="auto"/>
                    <w:bottom w:val="none" w:sz="0" w:space="0" w:color="auto"/>
                    <w:right w:val="none" w:sz="0" w:space="0" w:color="auto"/>
                  </w:divBdr>
                </w:div>
                <w:div w:id="1379815508">
                  <w:marLeft w:val="480"/>
                  <w:marRight w:val="0"/>
                  <w:marTop w:val="0"/>
                  <w:marBottom w:val="0"/>
                  <w:divBdr>
                    <w:top w:val="none" w:sz="0" w:space="0" w:color="auto"/>
                    <w:left w:val="none" w:sz="0" w:space="0" w:color="auto"/>
                    <w:bottom w:val="none" w:sz="0" w:space="0" w:color="auto"/>
                    <w:right w:val="none" w:sz="0" w:space="0" w:color="auto"/>
                  </w:divBdr>
                </w:div>
                <w:div w:id="1252667312">
                  <w:marLeft w:val="480"/>
                  <w:marRight w:val="0"/>
                  <w:marTop w:val="0"/>
                  <w:marBottom w:val="0"/>
                  <w:divBdr>
                    <w:top w:val="none" w:sz="0" w:space="0" w:color="auto"/>
                    <w:left w:val="none" w:sz="0" w:space="0" w:color="auto"/>
                    <w:bottom w:val="none" w:sz="0" w:space="0" w:color="auto"/>
                    <w:right w:val="none" w:sz="0" w:space="0" w:color="auto"/>
                  </w:divBdr>
                </w:div>
                <w:div w:id="2115516296">
                  <w:marLeft w:val="480"/>
                  <w:marRight w:val="0"/>
                  <w:marTop w:val="0"/>
                  <w:marBottom w:val="0"/>
                  <w:divBdr>
                    <w:top w:val="none" w:sz="0" w:space="0" w:color="auto"/>
                    <w:left w:val="none" w:sz="0" w:space="0" w:color="auto"/>
                    <w:bottom w:val="none" w:sz="0" w:space="0" w:color="auto"/>
                    <w:right w:val="none" w:sz="0" w:space="0" w:color="auto"/>
                  </w:divBdr>
                </w:div>
                <w:div w:id="2026051020">
                  <w:marLeft w:val="480"/>
                  <w:marRight w:val="0"/>
                  <w:marTop w:val="0"/>
                  <w:marBottom w:val="0"/>
                  <w:divBdr>
                    <w:top w:val="none" w:sz="0" w:space="0" w:color="auto"/>
                    <w:left w:val="none" w:sz="0" w:space="0" w:color="auto"/>
                    <w:bottom w:val="none" w:sz="0" w:space="0" w:color="auto"/>
                    <w:right w:val="none" w:sz="0" w:space="0" w:color="auto"/>
                  </w:divBdr>
                </w:div>
                <w:div w:id="1308054027">
                  <w:marLeft w:val="480"/>
                  <w:marRight w:val="0"/>
                  <w:marTop w:val="0"/>
                  <w:marBottom w:val="0"/>
                  <w:divBdr>
                    <w:top w:val="none" w:sz="0" w:space="0" w:color="auto"/>
                    <w:left w:val="none" w:sz="0" w:space="0" w:color="auto"/>
                    <w:bottom w:val="none" w:sz="0" w:space="0" w:color="auto"/>
                    <w:right w:val="none" w:sz="0" w:space="0" w:color="auto"/>
                  </w:divBdr>
                </w:div>
                <w:div w:id="51083703">
                  <w:marLeft w:val="480"/>
                  <w:marRight w:val="0"/>
                  <w:marTop w:val="0"/>
                  <w:marBottom w:val="0"/>
                  <w:divBdr>
                    <w:top w:val="none" w:sz="0" w:space="0" w:color="auto"/>
                    <w:left w:val="none" w:sz="0" w:space="0" w:color="auto"/>
                    <w:bottom w:val="none" w:sz="0" w:space="0" w:color="auto"/>
                    <w:right w:val="none" w:sz="0" w:space="0" w:color="auto"/>
                  </w:divBdr>
                </w:div>
                <w:div w:id="529028332">
                  <w:marLeft w:val="480"/>
                  <w:marRight w:val="0"/>
                  <w:marTop w:val="0"/>
                  <w:marBottom w:val="0"/>
                  <w:divBdr>
                    <w:top w:val="none" w:sz="0" w:space="0" w:color="auto"/>
                    <w:left w:val="none" w:sz="0" w:space="0" w:color="auto"/>
                    <w:bottom w:val="none" w:sz="0" w:space="0" w:color="auto"/>
                    <w:right w:val="none" w:sz="0" w:space="0" w:color="auto"/>
                  </w:divBdr>
                </w:div>
                <w:div w:id="1976988680">
                  <w:marLeft w:val="480"/>
                  <w:marRight w:val="0"/>
                  <w:marTop w:val="0"/>
                  <w:marBottom w:val="0"/>
                  <w:divBdr>
                    <w:top w:val="none" w:sz="0" w:space="0" w:color="auto"/>
                    <w:left w:val="none" w:sz="0" w:space="0" w:color="auto"/>
                    <w:bottom w:val="none" w:sz="0" w:space="0" w:color="auto"/>
                    <w:right w:val="none" w:sz="0" w:space="0" w:color="auto"/>
                  </w:divBdr>
                </w:div>
                <w:div w:id="326447182">
                  <w:marLeft w:val="480"/>
                  <w:marRight w:val="0"/>
                  <w:marTop w:val="0"/>
                  <w:marBottom w:val="0"/>
                  <w:divBdr>
                    <w:top w:val="none" w:sz="0" w:space="0" w:color="auto"/>
                    <w:left w:val="none" w:sz="0" w:space="0" w:color="auto"/>
                    <w:bottom w:val="none" w:sz="0" w:space="0" w:color="auto"/>
                    <w:right w:val="none" w:sz="0" w:space="0" w:color="auto"/>
                  </w:divBdr>
                </w:div>
                <w:div w:id="1175804254">
                  <w:marLeft w:val="480"/>
                  <w:marRight w:val="0"/>
                  <w:marTop w:val="0"/>
                  <w:marBottom w:val="0"/>
                  <w:divBdr>
                    <w:top w:val="none" w:sz="0" w:space="0" w:color="auto"/>
                    <w:left w:val="none" w:sz="0" w:space="0" w:color="auto"/>
                    <w:bottom w:val="none" w:sz="0" w:space="0" w:color="auto"/>
                    <w:right w:val="none" w:sz="0" w:space="0" w:color="auto"/>
                  </w:divBdr>
                </w:div>
                <w:div w:id="452868637">
                  <w:marLeft w:val="480"/>
                  <w:marRight w:val="0"/>
                  <w:marTop w:val="0"/>
                  <w:marBottom w:val="0"/>
                  <w:divBdr>
                    <w:top w:val="none" w:sz="0" w:space="0" w:color="auto"/>
                    <w:left w:val="none" w:sz="0" w:space="0" w:color="auto"/>
                    <w:bottom w:val="none" w:sz="0" w:space="0" w:color="auto"/>
                    <w:right w:val="none" w:sz="0" w:space="0" w:color="auto"/>
                  </w:divBdr>
                </w:div>
                <w:div w:id="235012986">
                  <w:marLeft w:val="480"/>
                  <w:marRight w:val="0"/>
                  <w:marTop w:val="0"/>
                  <w:marBottom w:val="0"/>
                  <w:divBdr>
                    <w:top w:val="none" w:sz="0" w:space="0" w:color="auto"/>
                    <w:left w:val="none" w:sz="0" w:space="0" w:color="auto"/>
                    <w:bottom w:val="none" w:sz="0" w:space="0" w:color="auto"/>
                    <w:right w:val="none" w:sz="0" w:space="0" w:color="auto"/>
                  </w:divBdr>
                </w:div>
                <w:div w:id="1561089291">
                  <w:marLeft w:val="480"/>
                  <w:marRight w:val="0"/>
                  <w:marTop w:val="0"/>
                  <w:marBottom w:val="0"/>
                  <w:divBdr>
                    <w:top w:val="none" w:sz="0" w:space="0" w:color="auto"/>
                    <w:left w:val="none" w:sz="0" w:space="0" w:color="auto"/>
                    <w:bottom w:val="none" w:sz="0" w:space="0" w:color="auto"/>
                    <w:right w:val="none" w:sz="0" w:space="0" w:color="auto"/>
                  </w:divBdr>
                </w:div>
                <w:div w:id="498229504">
                  <w:marLeft w:val="480"/>
                  <w:marRight w:val="0"/>
                  <w:marTop w:val="0"/>
                  <w:marBottom w:val="0"/>
                  <w:divBdr>
                    <w:top w:val="none" w:sz="0" w:space="0" w:color="auto"/>
                    <w:left w:val="none" w:sz="0" w:space="0" w:color="auto"/>
                    <w:bottom w:val="none" w:sz="0" w:space="0" w:color="auto"/>
                    <w:right w:val="none" w:sz="0" w:space="0" w:color="auto"/>
                  </w:divBdr>
                </w:div>
                <w:div w:id="1647082580">
                  <w:marLeft w:val="480"/>
                  <w:marRight w:val="0"/>
                  <w:marTop w:val="0"/>
                  <w:marBottom w:val="0"/>
                  <w:divBdr>
                    <w:top w:val="none" w:sz="0" w:space="0" w:color="auto"/>
                    <w:left w:val="none" w:sz="0" w:space="0" w:color="auto"/>
                    <w:bottom w:val="none" w:sz="0" w:space="0" w:color="auto"/>
                    <w:right w:val="none" w:sz="0" w:space="0" w:color="auto"/>
                  </w:divBdr>
                </w:div>
                <w:div w:id="1551723652">
                  <w:marLeft w:val="480"/>
                  <w:marRight w:val="0"/>
                  <w:marTop w:val="0"/>
                  <w:marBottom w:val="0"/>
                  <w:divBdr>
                    <w:top w:val="none" w:sz="0" w:space="0" w:color="auto"/>
                    <w:left w:val="none" w:sz="0" w:space="0" w:color="auto"/>
                    <w:bottom w:val="none" w:sz="0" w:space="0" w:color="auto"/>
                    <w:right w:val="none" w:sz="0" w:space="0" w:color="auto"/>
                  </w:divBdr>
                </w:div>
                <w:div w:id="434832690">
                  <w:marLeft w:val="480"/>
                  <w:marRight w:val="0"/>
                  <w:marTop w:val="0"/>
                  <w:marBottom w:val="0"/>
                  <w:divBdr>
                    <w:top w:val="none" w:sz="0" w:space="0" w:color="auto"/>
                    <w:left w:val="none" w:sz="0" w:space="0" w:color="auto"/>
                    <w:bottom w:val="none" w:sz="0" w:space="0" w:color="auto"/>
                    <w:right w:val="none" w:sz="0" w:space="0" w:color="auto"/>
                  </w:divBdr>
                </w:div>
                <w:div w:id="1231619217">
                  <w:marLeft w:val="480"/>
                  <w:marRight w:val="0"/>
                  <w:marTop w:val="0"/>
                  <w:marBottom w:val="0"/>
                  <w:divBdr>
                    <w:top w:val="none" w:sz="0" w:space="0" w:color="auto"/>
                    <w:left w:val="none" w:sz="0" w:space="0" w:color="auto"/>
                    <w:bottom w:val="none" w:sz="0" w:space="0" w:color="auto"/>
                    <w:right w:val="none" w:sz="0" w:space="0" w:color="auto"/>
                  </w:divBdr>
                </w:div>
                <w:div w:id="1127624656">
                  <w:marLeft w:val="480"/>
                  <w:marRight w:val="0"/>
                  <w:marTop w:val="0"/>
                  <w:marBottom w:val="0"/>
                  <w:divBdr>
                    <w:top w:val="none" w:sz="0" w:space="0" w:color="auto"/>
                    <w:left w:val="none" w:sz="0" w:space="0" w:color="auto"/>
                    <w:bottom w:val="none" w:sz="0" w:space="0" w:color="auto"/>
                    <w:right w:val="none" w:sz="0" w:space="0" w:color="auto"/>
                  </w:divBdr>
                </w:div>
                <w:div w:id="1330905247">
                  <w:marLeft w:val="480"/>
                  <w:marRight w:val="0"/>
                  <w:marTop w:val="0"/>
                  <w:marBottom w:val="0"/>
                  <w:divBdr>
                    <w:top w:val="none" w:sz="0" w:space="0" w:color="auto"/>
                    <w:left w:val="none" w:sz="0" w:space="0" w:color="auto"/>
                    <w:bottom w:val="none" w:sz="0" w:space="0" w:color="auto"/>
                    <w:right w:val="none" w:sz="0" w:space="0" w:color="auto"/>
                  </w:divBdr>
                </w:div>
                <w:div w:id="1551068330">
                  <w:marLeft w:val="480"/>
                  <w:marRight w:val="0"/>
                  <w:marTop w:val="0"/>
                  <w:marBottom w:val="0"/>
                  <w:divBdr>
                    <w:top w:val="none" w:sz="0" w:space="0" w:color="auto"/>
                    <w:left w:val="none" w:sz="0" w:space="0" w:color="auto"/>
                    <w:bottom w:val="none" w:sz="0" w:space="0" w:color="auto"/>
                    <w:right w:val="none" w:sz="0" w:space="0" w:color="auto"/>
                  </w:divBdr>
                </w:div>
                <w:div w:id="1361928819">
                  <w:marLeft w:val="480"/>
                  <w:marRight w:val="0"/>
                  <w:marTop w:val="0"/>
                  <w:marBottom w:val="0"/>
                  <w:divBdr>
                    <w:top w:val="none" w:sz="0" w:space="0" w:color="auto"/>
                    <w:left w:val="none" w:sz="0" w:space="0" w:color="auto"/>
                    <w:bottom w:val="none" w:sz="0" w:space="0" w:color="auto"/>
                    <w:right w:val="none" w:sz="0" w:space="0" w:color="auto"/>
                  </w:divBdr>
                </w:div>
                <w:div w:id="1962108154">
                  <w:marLeft w:val="480"/>
                  <w:marRight w:val="0"/>
                  <w:marTop w:val="0"/>
                  <w:marBottom w:val="0"/>
                  <w:divBdr>
                    <w:top w:val="none" w:sz="0" w:space="0" w:color="auto"/>
                    <w:left w:val="none" w:sz="0" w:space="0" w:color="auto"/>
                    <w:bottom w:val="none" w:sz="0" w:space="0" w:color="auto"/>
                    <w:right w:val="none" w:sz="0" w:space="0" w:color="auto"/>
                  </w:divBdr>
                </w:div>
                <w:div w:id="1792169533">
                  <w:marLeft w:val="480"/>
                  <w:marRight w:val="0"/>
                  <w:marTop w:val="0"/>
                  <w:marBottom w:val="0"/>
                  <w:divBdr>
                    <w:top w:val="none" w:sz="0" w:space="0" w:color="auto"/>
                    <w:left w:val="none" w:sz="0" w:space="0" w:color="auto"/>
                    <w:bottom w:val="none" w:sz="0" w:space="0" w:color="auto"/>
                    <w:right w:val="none" w:sz="0" w:space="0" w:color="auto"/>
                  </w:divBdr>
                </w:div>
                <w:div w:id="343820948">
                  <w:marLeft w:val="480"/>
                  <w:marRight w:val="0"/>
                  <w:marTop w:val="0"/>
                  <w:marBottom w:val="0"/>
                  <w:divBdr>
                    <w:top w:val="none" w:sz="0" w:space="0" w:color="auto"/>
                    <w:left w:val="none" w:sz="0" w:space="0" w:color="auto"/>
                    <w:bottom w:val="none" w:sz="0" w:space="0" w:color="auto"/>
                    <w:right w:val="none" w:sz="0" w:space="0" w:color="auto"/>
                  </w:divBdr>
                </w:div>
                <w:div w:id="552272058">
                  <w:marLeft w:val="480"/>
                  <w:marRight w:val="0"/>
                  <w:marTop w:val="0"/>
                  <w:marBottom w:val="0"/>
                  <w:divBdr>
                    <w:top w:val="none" w:sz="0" w:space="0" w:color="auto"/>
                    <w:left w:val="none" w:sz="0" w:space="0" w:color="auto"/>
                    <w:bottom w:val="none" w:sz="0" w:space="0" w:color="auto"/>
                    <w:right w:val="none" w:sz="0" w:space="0" w:color="auto"/>
                  </w:divBdr>
                </w:div>
                <w:div w:id="1987314852">
                  <w:marLeft w:val="480"/>
                  <w:marRight w:val="0"/>
                  <w:marTop w:val="0"/>
                  <w:marBottom w:val="0"/>
                  <w:divBdr>
                    <w:top w:val="none" w:sz="0" w:space="0" w:color="auto"/>
                    <w:left w:val="none" w:sz="0" w:space="0" w:color="auto"/>
                    <w:bottom w:val="none" w:sz="0" w:space="0" w:color="auto"/>
                    <w:right w:val="none" w:sz="0" w:space="0" w:color="auto"/>
                  </w:divBdr>
                </w:div>
                <w:div w:id="185219245">
                  <w:marLeft w:val="480"/>
                  <w:marRight w:val="0"/>
                  <w:marTop w:val="0"/>
                  <w:marBottom w:val="0"/>
                  <w:divBdr>
                    <w:top w:val="none" w:sz="0" w:space="0" w:color="auto"/>
                    <w:left w:val="none" w:sz="0" w:space="0" w:color="auto"/>
                    <w:bottom w:val="none" w:sz="0" w:space="0" w:color="auto"/>
                    <w:right w:val="none" w:sz="0" w:space="0" w:color="auto"/>
                  </w:divBdr>
                </w:div>
                <w:div w:id="1611551931">
                  <w:marLeft w:val="480"/>
                  <w:marRight w:val="0"/>
                  <w:marTop w:val="0"/>
                  <w:marBottom w:val="0"/>
                  <w:divBdr>
                    <w:top w:val="none" w:sz="0" w:space="0" w:color="auto"/>
                    <w:left w:val="none" w:sz="0" w:space="0" w:color="auto"/>
                    <w:bottom w:val="none" w:sz="0" w:space="0" w:color="auto"/>
                    <w:right w:val="none" w:sz="0" w:space="0" w:color="auto"/>
                  </w:divBdr>
                </w:div>
                <w:div w:id="567033889">
                  <w:marLeft w:val="480"/>
                  <w:marRight w:val="0"/>
                  <w:marTop w:val="0"/>
                  <w:marBottom w:val="0"/>
                  <w:divBdr>
                    <w:top w:val="none" w:sz="0" w:space="0" w:color="auto"/>
                    <w:left w:val="none" w:sz="0" w:space="0" w:color="auto"/>
                    <w:bottom w:val="none" w:sz="0" w:space="0" w:color="auto"/>
                    <w:right w:val="none" w:sz="0" w:space="0" w:color="auto"/>
                  </w:divBdr>
                </w:div>
                <w:div w:id="1316031809">
                  <w:marLeft w:val="480"/>
                  <w:marRight w:val="0"/>
                  <w:marTop w:val="0"/>
                  <w:marBottom w:val="0"/>
                  <w:divBdr>
                    <w:top w:val="none" w:sz="0" w:space="0" w:color="auto"/>
                    <w:left w:val="none" w:sz="0" w:space="0" w:color="auto"/>
                    <w:bottom w:val="none" w:sz="0" w:space="0" w:color="auto"/>
                    <w:right w:val="none" w:sz="0" w:space="0" w:color="auto"/>
                  </w:divBdr>
                </w:div>
                <w:div w:id="102697527">
                  <w:marLeft w:val="480"/>
                  <w:marRight w:val="0"/>
                  <w:marTop w:val="0"/>
                  <w:marBottom w:val="0"/>
                  <w:divBdr>
                    <w:top w:val="none" w:sz="0" w:space="0" w:color="auto"/>
                    <w:left w:val="none" w:sz="0" w:space="0" w:color="auto"/>
                    <w:bottom w:val="none" w:sz="0" w:space="0" w:color="auto"/>
                    <w:right w:val="none" w:sz="0" w:space="0" w:color="auto"/>
                  </w:divBdr>
                </w:div>
                <w:div w:id="1532304344">
                  <w:marLeft w:val="480"/>
                  <w:marRight w:val="0"/>
                  <w:marTop w:val="0"/>
                  <w:marBottom w:val="0"/>
                  <w:divBdr>
                    <w:top w:val="none" w:sz="0" w:space="0" w:color="auto"/>
                    <w:left w:val="none" w:sz="0" w:space="0" w:color="auto"/>
                    <w:bottom w:val="none" w:sz="0" w:space="0" w:color="auto"/>
                    <w:right w:val="none" w:sz="0" w:space="0" w:color="auto"/>
                  </w:divBdr>
                </w:div>
                <w:div w:id="1174301952">
                  <w:marLeft w:val="480"/>
                  <w:marRight w:val="0"/>
                  <w:marTop w:val="0"/>
                  <w:marBottom w:val="0"/>
                  <w:divBdr>
                    <w:top w:val="none" w:sz="0" w:space="0" w:color="auto"/>
                    <w:left w:val="none" w:sz="0" w:space="0" w:color="auto"/>
                    <w:bottom w:val="none" w:sz="0" w:space="0" w:color="auto"/>
                    <w:right w:val="none" w:sz="0" w:space="0" w:color="auto"/>
                  </w:divBdr>
                </w:div>
                <w:div w:id="964509655">
                  <w:marLeft w:val="480"/>
                  <w:marRight w:val="0"/>
                  <w:marTop w:val="0"/>
                  <w:marBottom w:val="0"/>
                  <w:divBdr>
                    <w:top w:val="none" w:sz="0" w:space="0" w:color="auto"/>
                    <w:left w:val="none" w:sz="0" w:space="0" w:color="auto"/>
                    <w:bottom w:val="none" w:sz="0" w:space="0" w:color="auto"/>
                    <w:right w:val="none" w:sz="0" w:space="0" w:color="auto"/>
                  </w:divBdr>
                </w:div>
                <w:div w:id="1179544042">
                  <w:marLeft w:val="480"/>
                  <w:marRight w:val="0"/>
                  <w:marTop w:val="0"/>
                  <w:marBottom w:val="0"/>
                  <w:divBdr>
                    <w:top w:val="none" w:sz="0" w:space="0" w:color="auto"/>
                    <w:left w:val="none" w:sz="0" w:space="0" w:color="auto"/>
                    <w:bottom w:val="none" w:sz="0" w:space="0" w:color="auto"/>
                    <w:right w:val="none" w:sz="0" w:space="0" w:color="auto"/>
                  </w:divBdr>
                </w:div>
                <w:div w:id="1385568575">
                  <w:marLeft w:val="480"/>
                  <w:marRight w:val="0"/>
                  <w:marTop w:val="0"/>
                  <w:marBottom w:val="0"/>
                  <w:divBdr>
                    <w:top w:val="none" w:sz="0" w:space="0" w:color="auto"/>
                    <w:left w:val="none" w:sz="0" w:space="0" w:color="auto"/>
                    <w:bottom w:val="none" w:sz="0" w:space="0" w:color="auto"/>
                    <w:right w:val="none" w:sz="0" w:space="0" w:color="auto"/>
                  </w:divBdr>
                </w:div>
                <w:div w:id="409499142">
                  <w:marLeft w:val="480"/>
                  <w:marRight w:val="0"/>
                  <w:marTop w:val="0"/>
                  <w:marBottom w:val="0"/>
                  <w:divBdr>
                    <w:top w:val="none" w:sz="0" w:space="0" w:color="auto"/>
                    <w:left w:val="none" w:sz="0" w:space="0" w:color="auto"/>
                    <w:bottom w:val="none" w:sz="0" w:space="0" w:color="auto"/>
                    <w:right w:val="none" w:sz="0" w:space="0" w:color="auto"/>
                  </w:divBdr>
                </w:div>
                <w:div w:id="1577132097">
                  <w:marLeft w:val="480"/>
                  <w:marRight w:val="0"/>
                  <w:marTop w:val="0"/>
                  <w:marBottom w:val="0"/>
                  <w:divBdr>
                    <w:top w:val="none" w:sz="0" w:space="0" w:color="auto"/>
                    <w:left w:val="none" w:sz="0" w:space="0" w:color="auto"/>
                    <w:bottom w:val="none" w:sz="0" w:space="0" w:color="auto"/>
                    <w:right w:val="none" w:sz="0" w:space="0" w:color="auto"/>
                  </w:divBdr>
                </w:div>
                <w:div w:id="2116824835">
                  <w:marLeft w:val="480"/>
                  <w:marRight w:val="0"/>
                  <w:marTop w:val="0"/>
                  <w:marBottom w:val="0"/>
                  <w:divBdr>
                    <w:top w:val="none" w:sz="0" w:space="0" w:color="auto"/>
                    <w:left w:val="none" w:sz="0" w:space="0" w:color="auto"/>
                    <w:bottom w:val="none" w:sz="0" w:space="0" w:color="auto"/>
                    <w:right w:val="none" w:sz="0" w:space="0" w:color="auto"/>
                  </w:divBdr>
                </w:div>
              </w:divsChild>
            </w:div>
            <w:div w:id="1984700620">
              <w:marLeft w:val="0"/>
              <w:marRight w:val="0"/>
              <w:marTop w:val="0"/>
              <w:marBottom w:val="0"/>
              <w:divBdr>
                <w:top w:val="none" w:sz="0" w:space="0" w:color="auto"/>
                <w:left w:val="none" w:sz="0" w:space="0" w:color="auto"/>
                <w:bottom w:val="none" w:sz="0" w:space="0" w:color="auto"/>
                <w:right w:val="none" w:sz="0" w:space="0" w:color="auto"/>
              </w:divBdr>
              <w:divsChild>
                <w:div w:id="489637973">
                  <w:marLeft w:val="480"/>
                  <w:marRight w:val="0"/>
                  <w:marTop w:val="0"/>
                  <w:marBottom w:val="0"/>
                  <w:divBdr>
                    <w:top w:val="none" w:sz="0" w:space="0" w:color="auto"/>
                    <w:left w:val="none" w:sz="0" w:space="0" w:color="auto"/>
                    <w:bottom w:val="none" w:sz="0" w:space="0" w:color="auto"/>
                    <w:right w:val="none" w:sz="0" w:space="0" w:color="auto"/>
                  </w:divBdr>
                </w:div>
                <w:div w:id="2012566765">
                  <w:marLeft w:val="480"/>
                  <w:marRight w:val="0"/>
                  <w:marTop w:val="0"/>
                  <w:marBottom w:val="0"/>
                  <w:divBdr>
                    <w:top w:val="none" w:sz="0" w:space="0" w:color="auto"/>
                    <w:left w:val="none" w:sz="0" w:space="0" w:color="auto"/>
                    <w:bottom w:val="none" w:sz="0" w:space="0" w:color="auto"/>
                    <w:right w:val="none" w:sz="0" w:space="0" w:color="auto"/>
                  </w:divBdr>
                </w:div>
                <w:div w:id="918365290">
                  <w:marLeft w:val="480"/>
                  <w:marRight w:val="0"/>
                  <w:marTop w:val="0"/>
                  <w:marBottom w:val="0"/>
                  <w:divBdr>
                    <w:top w:val="none" w:sz="0" w:space="0" w:color="auto"/>
                    <w:left w:val="none" w:sz="0" w:space="0" w:color="auto"/>
                    <w:bottom w:val="none" w:sz="0" w:space="0" w:color="auto"/>
                    <w:right w:val="none" w:sz="0" w:space="0" w:color="auto"/>
                  </w:divBdr>
                </w:div>
                <w:div w:id="59642745">
                  <w:marLeft w:val="480"/>
                  <w:marRight w:val="0"/>
                  <w:marTop w:val="0"/>
                  <w:marBottom w:val="0"/>
                  <w:divBdr>
                    <w:top w:val="none" w:sz="0" w:space="0" w:color="auto"/>
                    <w:left w:val="none" w:sz="0" w:space="0" w:color="auto"/>
                    <w:bottom w:val="none" w:sz="0" w:space="0" w:color="auto"/>
                    <w:right w:val="none" w:sz="0" w:space="0" w:color="auto"/>
                  </w:divBdr>
                </w:div>
                <w:div w:id="535697748">
                  <w:marLeft w:val="480"/>
                  <w:marRight w:val="0"/>
                  <w:marTop w:val="0"/>
                  <w:marBottom w:val="0"/>
                  <w:divBdr>
                    <w:top w:val="none" w:sz="0" w:space="0" w:color="auto"/>
                    <w:left w:val="none" w:sz="0" w:space="0" w:color="auto"/>
                    <w:bottom w:val="none" w:sz="0" w:space="0" w:color="auto"/>
                    <w:right w:val="none" w:sz="0" w:space="0" w:color="auto"/>
                  </w:divBdr>
                </w:div>
                <w:div w:id="730496269">
                  <w:marLeft w:val="480"/>
                  <w:marRight w:val="0"/>
                  <w:marTop w:val="0"/>
                  <w:marBottom w:val="0"/>
                  <w:divBdr>
                    <w:top w:val="none" w:sz="0" w:space="0" w:color="auto"/>
                    <w:left w:val="none" w:sz="0" w:space="0" w:color="auto"/>
                    <w:bottom w:val="none" w:sz="0" w:space="0" w:color="auto"/>
                    <w:right w:val="none" w:sz="0" w:space="0" w:color="auto"/>
                  </w:divBdr>
                </w:div>
                <w:div w:id="2047749966">
                  <w:marLeft w:val="480"/>
                  <w:marRight w:val="0"/>
                  <w:marTop w:val="0"/>
                  <w:marBottom w:val="0"/>
                  <w:divBdr>
                    <w:top w:val="none" w:sz="0" w:space="0" w:color="auto"/>
                    <w:left w:val="none" w:sz="0" w:space="0" w:color="auto"/>
                    <w:bottom w:val="none" w:sz="0" w:space="0" w:color="auto"/>
                    <w:right w:val="none" w:sz="0" w:space="0" w:color="auto"/>
                  </w:divBdr>
                </w:div>
                <w:div w:id="1535190128">
                  <w:marLeft w:val="480"/>
                  <w:marRight w:val="0"/>
                  <w:marTop w:val="0"/>
                  <w:marBottom w:val="0"/>
                  <w:divBdr>
                    <w:top w:val="none" w:sz="0" w:space="0" w:color="auto"/>
                    <w:left w:val="none" w:sz="0" w:space="0" w:color="auto"/>
                    <w:bottom w:val="none" w:sz="0" w:space="0" w:color="auto"/>
                    <w:right w:val="none" w:sz="0" w:space="0" w:color="auto"/>
                  </w:divBdr>
                </w:div>
                <w:div w:id="1821657848">
                  <w:marLeft w:val="480"/>
                  <w:marRight w:val="0"/>
                  <w:marTop w:val="0"/>
                  <w:marBottom w:val="0"/>
                  <w:divBdr>
                    <w:top w:val="none" w:sz="0" w:space="0" w:color="auto"/>
                    <w:left w:val="none" w:sz="0" w:space="0" w:color="auto"/>
                    <w:bottom w:val="none" w:sz="0" w:space="0" w:color="auto"/>
                    <w:right w:val="none" w:sz="0" w:space="0" w:color="auto"/>
                  </w:divBdr>
                </w:div>
                <w:div w:id="898175357">
                  <w:marLeft w:val="480"/>
                  <w:marRight w:val="0"/>
                  <w:marTop w:val="0"/>
                  <w:marBottom w:val="0"/>
                  <w:divBdr>
                    <w:top w:val="none" w:sz="0" w:space="0" w:color="auto"/>
                    <w:left w:val="none" w:sz="0" w:space="0" w:color="auto"/>
                    <w:bottom w:val="none" w:sz="0" w:space="0" w:color="auto"/>
                    <w:right w:val="none" w:sz="0" w:space="0" w:color="auto"/>
                  </w:divBdr>
                </w:div>
                <w:div w:id="1878271287">
                  <w:marLeft w:val="480"/>
                  <w:marRight w:val="0"/>
                  <w:marTop w:val="0"/>
                  <w:marBottom w:val="0"/>
                  <w:divBdr>
                    <w:top w:val="none" w:sz="0" w:space="0" w:color="auto"/>
                    <w:left w:val="none" w:sz="0" w:space="0" w:color="auto"/>
                    <w:bottom w:val="none" w:sz="0" w:space="0" w:color="auto"/>
                    <w:right w:val="none" w:sz="0" w:space="0" w:color="auto"/>
                  </w:divBdr>
                </w:div>
                <w:div w:id="1081295631">
                  <w:marLeft w:val="480"/>
                  <w:marRight w:val="0"/>
                  <w:marTop w:val="0"/>
                  <w:marBottom w:val="0"/>
                  <w:divBdr>
                    <w:top w:val="none" w:sz="0" w:space="0" w:color="auto"/>
                    <w:left w:val="none" w:sz="0" w:space="0" w:color="auto"/>
                    <w:bottom w:val="none" w:sz="0" w:space="0" w:color="auto"/>
                    <w:right w:val="none" w:sz="0" w:space="0" w:color="auto"/>
                  </w:divBdr>
                </w:div>
                <w:div w:id="1145391743">
                  <w:marLeft w:val="480"/>
                  <w:marRight w:val="0"/>
                  <w:marTop w:val="0"/>
                  <w:marBottom w:val="0"/>
                  <w:divBdr>
                    <w:top w:val="none" w:sz="0" w:space="0" w:color="auto"/>
                    <w:left w:val="none" w:sz="0" w:space="0" w:color="auto"/>
                    <w:bottom w:val="none" w:sz="0" w:space="0" w:color="auto"/>
                    <w:right w:val="none" w:sz="0" w:space="0" w:color="auto"/>
                  </w:divBdr>
                </w:div>
                <w:div w:id="292097418">
                  <w:marLeft w:val="480"/>
                  <w:marRight w:val="0"/>
                  <w:marTop w:val="0"/>
                  <w:marBottom w:val="0"/>
                  <w:divBdr>
                    <w:top w:val="none" w:sz="0" w:space="0" w:color="auto"/>
                    <w:left w:val="none" w:sz="0" w:space="0" w:color="auto"/>
                    <w:bottom w:val="none" w:sz="0" w:space="0" w:color="auto"/>
                    <w:right w:val="none" w:sz="0" w:space="0" w:color="auto"/>
                  </w:divBdr>
                </w:div>
                <w:div w:id="70851652">
                  <w:marLeft w:val="480"/>
                  <w:marRight w:val="0"/>
                  <w:marTop w:val="0"/>
                  <w:marBottom w:val="0"/>
                  <w:divBdr>
                    <w:top w:val="none" w:sz="0" w:space="0" w:color="auto"/>
                    <w:left w:val="none" w:sz="0" w:space="0" w:color="auto"/>
                    <w:bottom w:val="none" w:sz="0" w:space="0" w:color="auto"/>
                    <w:right w:val="none" w:sz="0" w:space="0" w:color="auto"/>
                  </w:divBdr>
                </w:div>
                <w:div w:id="1867794627">
                  <w:marLeft w:val="480"/>
                  <w:marRight w:val="0"/>
                  <w:marTop w:val="0"/>
                  <w:marBottom w:val="0"/>
                  <w:divBdr>
                    <w:top w:val="none" w:sz="0" w:space="0" w:color="auto"/>
                    <w:left w:val="none" w:sz="0" w:space="0" w:color="auto"/>
                    <w:bottom w:val="none" w:sz="0" w:space="0" w:color="auto"/>
                    <w:right w:val="none" w:sz="0" w:space="0" w:color="auto"/>
                  </w:divBdr>
                </w:div>
                <w:div w:id="263465667">
                  <w:marLeft w:val="480"/>
                  <w:marRight w:val="0"/>
                  <w:marTop w:val="0"/>
                  <w:marBottom w:val="0"/>
                  <w:divBdr>
                    <w:top w:val="none" w:sz="0" w:space="0" w:color="auto"/>
                    <w:left w:val="none" w:sz="0" w:space="0" w:color="auto"/>
                    <w:bottom w:val="none" w:sz="0" w:space="0" w:color="auto"/>
                    <w:right w:val="none" w:sz="0" w:space="0" w:color="auto"/>
                  </w:divBdr>
                </w:div>
                <w:div w:id="544563899">
                  <w:marLeft w:val="480"/>
                  <w:marRight w:val="0"/>
                  <w:marTop w:val="0"/>
                  <w:marBottom w:val="0"/>
                  <w:divBdr>
                    <w:top w:val="none" w:sz="0" w:space="0" w:color="auto"/>
                    <w:left w:val="none" w:sz="0" w:space="0" w:color="auto"/>
                    <w:bottom w:val="none" w:sz="0" w:space="0" w:color="auto"/>
                    <w:right w:val="none" w:sz="0" w:space="0" w:color="auto"/>
                  </w:divBdr>
                </w:div>
                <w:div w:id="1403257867">
                  <w:marLeft w:val="480"/>
                  <w:marRight w:val="0"/>
                  <w:marTop w:val="0"/>
                  <w:marBottom w:val="0"/>
                  <w:divBdr>
                    <w:top w:val="none" w:sz="0" w:space="0" w:color="auto"/>
                    <w:left w:val="none" w:sz="0" w:space="0" w:color="auto"/>
                    <w:bottom w:val="none" w:sz="0" w:space="0" w:color="auto"/>
                    <w:right w:val="none" w:sz="0" w:space="0" w:color="auto"/>
                  </w:divBdr>
                </w:div>
                <w:div w:id="273635665">
                  <w:marLeft w:val="480"/>
                  <w:marRight w:val="0"/>
                  <w:marTop w:val="0"/>
                  <w:marBottom w:val="0"/>
                  <w:divBdr>
                    <w:top w:val="none" w:sz="0" w:space="0" w:color="auto"/>
                    <w:left w:val="none" w:sz="0" w:space="0" w:color="auto"/>
                    <w:bottom w:val="none" w:sz="0" w:space="0" w:color="auto"/>
                    <w:right w:val="none" w:sz="0" w:space="0" w:color="auto"/>
                  </w:divBdr>
                </w:div>
                <w:div w:id="512453385">
                  <w:marLeft w:val="480"/>
                  <w:marRight w:val="0"/>
                  <w:marTop w:val="0"/>
                  <w:marBottom w:val="0"/>
                  <w:divBdr>
                    <w:top w:val="none" w:sz="0" w:space="0" w:color="auto"/>
                    <w:left w:val="none" w:sz="0" w:space="0" w:color="auto"/>
                    <w:bottom w:val="none" w:sz="0" w:space="0" w:color="auto"/>
                    <w:right w:val="none" w:sz="0" w:space="0" w:color="auto"/>
                  </w:divBdr>
                </w:div>
                <w:div w:id="1656106692">
                  <w:marLeft w:val="480"/>
                  <w:marRight w:val="0"/>
                  <w:marTop w:val="0"/>
                  <w:marBottom w:val="0"/>
                  <w:divBdr>
                    <w:top w:val="none" w:sz="0" w:space="0" w:color="auto"/>
                    <w:left w:val="none" w:sz="0" w:space="0" w:color="auto"/>
                    <w:bottom w:val="none" w:sz="0" w:space="0" w:color="auto"/>
                    <w:right w:val="none" w:sz="0" w:space="0" w:color="auto"/>
                  </w:divBdr>
                </w:div>
                <w:div w:id="886910945">
                  <w:marLeft w:val="480"/>
                  <w:marRight w:val="0"/>
                  <w:marTop w:val="0"/>
                  <w:marBottom w:val="0"/>
                  <w:divBdr>
                    <w:top w:val="none" w:sz="0" w:space="0" w:color="auto"/>
                    <w:left w:val="none" w:sz="0" w:space="0" w:color="auto"/>
                    <w:bottom w:val="none" w:sz="0" w:space="0" w:color="auto"/>
                    <w:right w:val="none" w:sz="0" w:space="0" w:color="auto"/>
                  </w:divBdr>
                </w:div>
                <w:div w:id="1372530832">
                  <w:marLeft w:val="480"/>
                  <w:marRight w:val="0"/>
                  <w:marTop w:val="0"/>
                  <w:marBottom w:val="0"/>
                  <w:divBdr>
                    <w:top w:val="none" w:sz="0" w:space="0" w:color="auto"/>
                    <w:left w:val="none" w:sz="0" w:space="0" w:color="auto"/>
                    <w:bottom w:val="none" w:sz="0" w:space="0" w:color="auto"/>
                    <w:right w:val="none" w:sz="0" w:space="0" w:color="auto"/>
                  </w:divBdr>
                </w:div>
                <w:div w:id="912812921">
                  <w:marLeft w:val="480"/>
                  <w:marRight w:val="0"/>
                  <w:marTop w:val="0"/>
                  <w:marBottom w:val="0"/>
                  <w:divBdr>
                    <w:top w:val="none" w:sz="0" w:space="0" w:color="auto"/>
                    <w:left w:val="none" w:sz="0" w:space="0" w:color="auto"/>
                    <w:bottom w:val="none" w:sz="0" w:space="0" w:color="auto"/>
                    <w:right w:val="none" w:sz="0" w:space="0" w:color="auto"/>
                  </w:divBdr>
                </w:div>
                <w:div w:id="513763302">
                  <w:marLeft w:val="480"/>
                  <w:marRight w:val="0"/>
                  <w:marTop w:val="0"/>
                  <w:marBottom w:val="0"/>
                  <w:divBdr>
                    <w:top w:val="none" w:sz="0" w:space="0" w:color="auto"/>
                    <w:left w:val="none" w:sz="0" w:space="0" w:color="auto"/>
                    <w:bottom w:val="none" w:sz="0" w:space="0" w:color="auto"/>
                    <w:right w:val="none" w:sz="0" w:space="0" w:color="auto"/>
                  </w:divBdr>
                </w:div>
                <w:div w:id="403143389">
                  <w:marLeft w:val="480"/>
                  <w:marRight w:val="0"/>
                  <w:marTop w:val="0"/>
                  <w:marBottom w:val="0"/>
                  <w:divBdr>
                    <w:top w:val="none" w:sz="0" w:space="0" w:color="auto"/>
                    <w:left w:val="none" w:sz="0" w:space="0" w:color="auto"/>
                    <w:bottom w:val="none" w:sz="0" w:space="0" w:color="auto"/>
                    <w:right w:val="none" w:sz="0" w:space="0" w:color="auto"/>
                  </w:divBdr>
                </w:div>
                <w:div w:id="755595860">
                  <w:marLeft w:val="480"/>
                  <w:marRight w:val="0"/>
                  <w:marTop w:val="0"/>
                  <w:marBottom w:val="0"/>
                  <w:divBdr>
                    <w:top w:val="none" w:sz="0" w:space="0" w:color="auto"/>
                    <w:left w:val="none" w:sz="0" w:space="0" w:color="auto"/>
                    <w:bottom w:val="none" w:sz="0" w:space="0" w:color="auto"/>
                    <w:right w:val="none" w:sz="0" w:space="0" w:color="auto"/>
                  </w:divBdr>
                </w:div>
                <w:div w:id="253780065">
                  <w:marLeft w:val="480"/>
                  <w:marRight w:val="0"/>
                  <w:marTop w:val="0"/>
                  <w:marBottom w:val="0"/>
                  <w:divBdr>
                    <w:top w:val="none" w:sz="0" w:space="0" w:color="auto"/>
                    <w:left w:val="none" w:sz="0" w:space="0" w:color="auto"/>
                    <w:bottom w:val="none" w:sz="0" w:space="0" w:color="auto"/>
                    <w:right w:val="none" w:sz="0" w:space="0" w:color="auto"/>
                  </w:divBdr>
                </w:div>
                <w:div w:id="533158225">
                  <w:marLeft w:val="480"/>
                  <w:marRight w:val="0"/>
                  <w:marTop w:val="0"/>
                  <w:marBottom w:val="0"/>
                  <w:divBdr>
                    <w:top w:val="none" w:sz="0" w:space="0" w:color="auto"/>
                    <w:left w:val="none" w:sz="0" w:space="0" w:color="auto"/>
                    <w:bottom w:val="none" w:sz="0" w:space="0" w:color="auto"/>
                    <w:right w:val="none" w:sz="0" w:space="0" w:color="auto"/>
                  </w:divBdr>
                </w:div>
                <w:div w:id="368844215">
                  <w:marLeft w:val="480"/>
                  <w:marRight w:val="0"/>
                  <w:marTop w:val="0"/>
                  <w:marBottom w:val="0"/>
                  <w:divBdr>
                    <w:top w:val="none" w:sz="0" w:space="0" w:color="auto"/>
                    <w:left w:val="none" w:sz="0" w:space="0" w:color="auto"/>
                    <w:bottom w:val="none" w:sz="0" w:space="0" w:color="auto"/>
                    <w:right w:val="none" w:sz="0" w:space="0" w:color="auto"/>
                  </w:divBdr>
                </w:div>
                <w:div w:id="305555296">
                  <w:marLeft w:val="480"/>
                  <w:marRight w:val="0"/>
                  <w:marTop w:val="0"/>
                  <w:marBottom w:val="0"/>
                  <w:divBdr>
                    <w:top w:val="none" w:sz="0" w:space="0" w:color="auto"/>
                    <w:left w:val="none" w:sz="0" w:space="0" w:color="auto"/>
                    <w:bottom w:val="none" w:sz="0" w:space="0" w:color="auto"/>
                    <w:right w:val="none" w:sz="0" w:space="0" w:color="auto"/>
                  </w:divBdr>
                </w:div>
                <w:div w:id="1849372210">
                  <w:marLeft w:val="480"/>
                  <w:marRight w:val="0"/>
                  <w:marTop w:val="0"/>
                  <w:marBottom w:val="0"/>
                  <w:divBdr>
                    <w:top w:val="none" w:sz="0" w:space="0" w:color="auto"/>
                    <w:left w:val="none" w:sz="0" w:space="0" w:color="auto"/>
                    <w:bottom w:val="none" w:sz="0" w:space="0" w:color="auto"/>
                    <w:right w:val="none" w:sz="0" w:space="0" w:color="auto"/>
                  </w:divBdr>
                </w:div>
                <w:div w:id="1296716964">
                  <w:marLeft w:val="480"/>
                  <w:marRight w:val="0"/>
                  <w:marTop w:val="0"/>
                  <w:marBottom w:val="0"/>
                  <w:divBdr>
                    <w:top w:val="none" w:sz="0" w:space="0" w:color="auto"/>
                    <w:left w:val="none" w:sz="0" w:space="0" w:color="auto"/>
                    <w:bottom w:val="none" w:sz="0" w:space="0" w:color="auto"/>
                    <w:right w:val="none" w:sz="0" w:space="0" w:color="auto"/>
                  </w:divBdr>
                </w:div>
                <w:div w:id="1269040888">
                  <w:marLeft w:val="480"/>
                  <w:marRight w:val="0"/>
                  <w:marTop w:val="0"/>
                  <w:marBottom w:val="0"/>
                  <w:divBdr>
                    <w:top w:val="none" w:sz="0" w:space="0" w:color="auto"/>
                    <w:left w:val="none" w:sz="0" w:space="0" w:color="auto"/>
                    <w:bottom w:val="none" w:sz="0" w:space="0" w:color="auto"/>
                    <w:right w:val="none" w:sz="0" w:space="0" w:color="auto"/>
                  </w:divBdr>
                </w:div>
                <w:div w:id="1722511412">
                  <w:marLeft w:val="480"/>
                  <w:marRight w:val="0"/>
                  <w:marTop w:val="0"/>
                  <w:marBottom w:val="0"/>
                  <w:divBdr>
                    <w:top w:val="none" w:sz="0" w:space="0" w:color="auto"/>
                    <w:left w:val="none" w:sz="0" w:space="0" w:color="auto"/>
                    <w:bottom w:val="none" w:sz="0" w:space="0" w:color="auto"/>
                    <w:right w:val="none" w:sz="0" w:space="0" w:color="auto"/>
                  </w:divBdr>
                </w:div>
                <w:div w:id="487743749">
                  <w:marLeft w:val="480"/>
                  <w:marRight w:val="0"/>
                  <w:marTop w:val="0"/>
                  <w:marBottom w:val="0"/>
                  <w:divBdr>
                    <w:top w:val="none" w:sz="0" w:space="0" w:color="auto"/>
                    <w:left w:val="none" w:sz="0" w:space="0" w:color="auto"/>
                    <w:bottom w:val="none" w:sz="0" w:space="0" w:color="auto"/>
                    <w:right w:val="none" w:sz="0" w:space="0" w:color="auto"/>
                  </w:divBdr>
                </w:div>
                <w:div w:id="691540340">
                  <w:marLeft w:val="480"/>
                  <w:marRight w:val="0"/>
                  <w:marTop w:val="0"/>
                  <w:marBottom w:val="0"/>
                  <w:divBdr>
                    <w:top w:val="none" w:sz="0" w:space="0" w:color="auto"/>
                    <w:left w:val="none" w:sz="0" w:space="0" w:color="auto"/>
                    <w:bottom w:val="none" w:sz="0" w:space="0" w:color="auto"/>
                    <w:right w:val="none" w:sz="0" w:space="0" w:color="auto"/>
                  </w:divBdr>
                </w:div>
                <w:div w:id="765419245">
                  <w:marLeft w:val="480"/>
                  <w:marRight w:val="0"/>
                  <w:marTop w:val="0"/>
                  <w:marBottom w:val="0"/>
                  <w:divBdr>
                    <w:top w:val="none" w:sz="0" w:space="0" w:color="auto"/>
                    <w:left w:val="none" w:sz="0" w:space="0" w:color="auto"/>
                    <w:bottom w:val="none" w:sz="0" w:space="0" w:color="auto"/>
                    <w:right w:val="none" w:sz="0" w:space="0" w:color="auto"/>
                  </w:divBdr>
                </w:div>
                <w:div w:id="1336490845">
                  <w:marLeft w:val="480"/>
                  <w:marRight w:val="0"/>
                  <w:marTop w:val="0"/>
                  <w:marBottom w:val="0"/>
                  <w:divBdr>
                    <w:top w:val="none" w:sz="0" w:space="0" w:color="auto"/>
                    <w:left w:val="none" w:sz="0" w:space="0" w:color="auto"/>
                    <w:bottom w:val="none" w:sz="0" w:space="0" w:color="auto"/>
                    <w:right w:val="none" w:sz="0" w:space="0" w:color="auto"/>
                  </w:divBdr>
                </w:div>
                <w:div w:id="1830632156">
                  <w:marLeft w:val="480"/>
                  <w:marRight w:val="0"/>
                  <w:marTop w:val="0"/>
                  <w:marBottom w:val="0"/>
                  <w:divBdr>
                    <w:top w:val="none" w:sz="0" w:space="0" w:color="auto"/>
                    <w:left w:val="none" w:sz="0" w:space="0" w:color="auto"/>
                    <w:bottom w:val="none" w:sz="0" w:space="0" w:color="auto"/>
                    <w:right w:val="none" w:sz="0" w:space="0" w:color="auto"/>
                  </w:divBdr>
                </w:div>
                <w:div w:id="441846577">
                  <w:marLeft w:val="480"/>
                  <w:marRight w:val="0"/>
                  <w:marTop w:val="0"/>
                  <w:marBottom w:val="0"/>
                  <w:divBdr>
                    <w:top w:val="none" w:sz="0" w:space="0" w:color="auto"/>
                    <w:left w:val="none" w:sz="0" w:space="0" w:color="auto"/>
                    <w:bottom w:val="none" w:sz="0" w:space="0" w:color="auto"/>
                    <w:right w:val="none" w:sz="0" w:space="0" w:color="auto"/>
                  </w:divBdr>
                </w:div>
                <w:div w:id="1612738602">
                  <w:marLeft w:val="480"/>
                  <w:marRight w:val="0"/>
                  <w:marTop w:val="0"/>
                  <w:marBottom w:val="0"/>
                  <w:divBdr>
                    <w:top w:val="none" w:sz="0" w:space="0" w:color="auto"/>
                    <w:left w:val="none" w:sz="0" w:space="0" w:color="auto"/>
                    <w:bottom w:val="none" w:sz="0" w:space="0" w:color="auto"/>
                    <w:right w:val="none" w:sz="0" w:space="0" w:color="auto"/>
                  </w:divBdr>
                </w:div>
                <w:div w:id="575673522">
                  <w:marLeft w:val="480"/>
                  <w:marRight w:val="0"/>
                  <w:marTop w:val="0"/>
                  <w:marBottom w:val="0"/>
                  <w:divBdr>
                    <w:top w:val="none" w:sz="0" w:space="0" w:color="auto"/>
                    <w:left w:val="none" w:sz="0" w:space="0" w:color="auto"/>
                    <w:bottom w:val="none" w:sz="0" w:space="0" w:color="auto"/>
                    <w:right w:val="none" w:sz="0" w:space="0" w:color="auto"/>
                  </w:divBdr>
                </w:div>
                <w:div w:id="83041544">
                  <w:marLeft w:val="480"/>
                  <w:marRight w:val="0"/>
                  <w:marTop w:val="0"/>
                  <w:marBottom w:val="0"/>
                  <w:divBdr>
                    <w:top w:val="none" w:sz="0" w:space="0" w:color="auto"/>
                    <w:left w:val="none" w:sz="0" w:space="0" w:color="auto"/>
                    <w:bottom w:val="none" w:sz="0" w:space="0" w:color="auto"/>
                    <w:right w:val="none" w:sz="0" w:space="0" w:color="auto"/>
                  </w:divBdr>
                </w:div>
                <w:div w:id="1011880627">
                  <w:marLeft w:val="480"/>
                  <w:marRight w:val="0"/>
                  <w:marTop w:val="0"/>
                  <w:marBottom w:val="0"/>
                  <w:divBdr>
                    <w:top w:val="none" w:sz="0" w:space="0" w:color="auto"/>
                    <w:left w:val="none" w:sz="0" w:space="0" w:color="auto"/>
                    <w:bottom w:val="none" w:sz="0" w:space="0" w:color="auto"/>
                    <w:right w:val="none" w:sz="0" w:space="0" w:color="auto"/>
                  </w:divBdr>
                </w:div>
                <w:div w:id="1471366766">
                  <w:marLeft w:val="480"/>
                  <w:marRight w:val="0"/>
                  <w:marTop w:val="0"/>
                  <w:marBottom w:val="0"/>
                  <w:divBdr>
                    <w:top w:val="none" w:sz="0" w:space="0" w:color="auto"/>
                    <w:left w:val="none" w:sz="0" w:space="0" w:color="auto"/>
                    <w:bottom w:val="none" w:sz="0" w:space="0" w:color="auto"/>
                    <w:right w:val="none" w:sz="0" w:space="0" w:color="auto"/>
                  </w:divBdr>
                </w:div>
                <w:div w:id="85852916">
                  <w:marLeft w:val="480"/>
                  <w:marRight w:val="0"/>
                  <w:marTop w:val="0"/>
                  <w:marBottom w:val="0"/>
                  <w:divBdr>
                    <w:top w:val="none" w:sz="0" w:space="0" w:color="auto"/>
                    <w:left w:val="none" w:sz="0" w:space="0" w:color="auto"/>
                    <w:bottom w:val="none" w:sz="0" w:space="0" w:color="auto"/>
                    <w:right w:val="none" w:sz="0" w:space="0" w:color="auto"/>
                  </w:divBdr>
                </w:div>
                <w:div w:id="1098602166">
                  <w:marLeft w:val="480"/>
                  <w:marRight w:val="0"/>
                  <w:marTop w:val="0"/>
                  <w:marBottom w:val="0"/>
                  <w:divBdr>
                    <w:top w:val="none" w:sz="0" w:space="0" w:color="auto"/>
                    <w:left w:val="none" w:sz="0" w:space="0" w:color="auto"/>
                    <w:bottom w:val="none" w:sz="0" w:space="0" w:color="auto"/>
                    <w:right w:val="none" w:sz="0" w:space="0" w:color="auto"/>
                  </w:divBdr>
                </w:div>
                <w:div w:id="719785513">
                  <w:marLeft w:val="480"/>
                  <w:marRight w:val="0"/>
                  <w:marTop w:val="0"/>
                  <w:marBottom w:val="0"/>
                  <w:divBdr>
                    <w:top w:val="none" w:sz="0" w:space="0" w:color="auto"/>
                    <w:left w:val="none" w:sz="0" w:space="0" w:color="auto"/>
                    <w:bottom w:val="none" w:sz="0" w:space="0" w:color="auto"/>
                    <w:right w:val="none" w:sz="0" w:space="0" w:color="auto"/>
                  </w:divBdr>
                </w:div>
                <w:div w:id="1512336142">
                  <w:marLeft w:val="480"/>
                  <w:marRight w:val="0"/>
                  <w:marTop w:val="0"/>
                  <w:marBottom w:val="0"/>
                  <w:divBdr>
                    <w:top w:val="none" w:sz="0" w:space="0" w:color="auto"/>
                    <w:left w:val="none" w:sz="0" w:space="0" w:color="auto"/>
                    <w:bottom w:val="none" w:sz="0" w:space="0" w:color="auto"/>
                    <w:right w:val="none" w:sz="0" w:space="0" w:color="auto"/>
                  </w:divBdr>
                </w:div>
                <w:div w:id="535196098">
                  <w:marLeft w:val="480"/>
                  <w:marRight w:val="0"/>
                  <w:marTop w:val="0"/>
                  <w:marBottom w:val="0"/>
                  <w:divBdr>
                    <w:top w:val="none" w:sz="0" w:space="0" w:color="auto"/>
                    <w:left w:val="none" w:sz="0" w:space="0" w:color="auto"/>
                    <w:bottom w:val="none" w:sz="0" w:space="0" w:color="auto"/>
                    <w:right w:val="none" w:sz="0" w:space="0" w:color="auto"/>
                  </w:divBdr>
                </w:div>
                <w:div w:id="1155533953">
                  <w:marLeft w:val="480"/>
                  <w:marRight w:val="0"/>
                  <w:marTop w:val="0"/>
                  <w:marBottom w:val="0"/>
                  <w:divBdr>
                    <w:top w:val="none" w:sz="0" w:space="0" w:color="auto"/>
                    <w:left w:val="none" w:sz="0" w:space="0" w:color="auto"/>
                    <w:bottom w:val="none" w:sz="0" w:space="0" w:color="auto"/>
                    <w:right w:val="none" w:sz="0" w:space="0" w:color="auto"/>
                  </w:divBdr>
                </w:div>
                <w:div w:id="850947966">
                  <w:marLeft w:val="480"/>
                  <w:marRight w:val="0"/>
                  <w:marTop w:val="0"/>
                  <w:marBottom w:val="0"/>
                  <w:divBdr>
                    <w:top w:val="none" w:sz="0" w:space="0" w:color="auto"/>
                    <w:left w:val="none" w:sz="0" w:space="0" w:color="auto"/>
                    <w:bottom w:val="none" w:sz="0" w:space="0" w:color="auto"/>
                    <w:right w:val="none" w:sz="0" w:space="0" w:color="auto"/>
                  </w:divBdr>
                </w:div>
                <w:div w:id="1883590354">
                  <w:marLeft w:val="480"/>
                  <w:marRight w:val="0"/>
                  <w:marTop w:val="0"/>
                  <w:marBottom w:val="0"/>
                  <w:divBdr>
                    <w:top w:val="none" w:sz="0" w:space="0" w:color="auto"/>
                    <w:left w:val="none" w:sz="0" w:space="0" w:color="auto"/>
                    <w:bottom w:val="none" w:sz="0" w:space="0" w:color="auto"/>
                    <w:right w:val="none" w:sz="0" w:space="0" w:color="auto"/>
                  </w:divBdr>
                </w:div>
                <w:div w:id="1676879153">
                  <w:marLeft w:val="480"/>
                  <w:marRight w:val="0"/>
                  <w:marTop w:val="0"/>
                  <w:marBottom w:val="0"/>
                  <w:divBdr>
                    <w:top w:val="none" w:sz="0" w:space="0" w:color="auto"/>
                    <w:left w:val="none" w:sz="0" w:space="0" w:color="auto"/>
                    <w:bottom w:val="none" w:sz="0" w:space="0" w:color="auto"/>
                    <w:right w:val="none" w:sz="0" w:space="0" w:color="auto"/>
                  </w:divBdr>
                </w:div>
                <w:div w:id="1448621921">
                  <w:marLeft w:val="480"/>
                  <w:marRight w:val="0"/>
                  <w:marTop w:val="0"/>
                  <w:marBottom w:val="0"/>
                  <w:divBdr>
                    <w:top w:val="none" w:sz="0" w:space="0" w:color="auto"/>
                    <w:left w:val="none" w:sz="0" w:space="0" w:color="auto"/>
                    <w:bottom w:val="none" w:sz="0" w:space="0" w:color="auto"/>
                    <w:right w:val="none" w:sz="0" w:space="0" w:color="auto"/>
                  </w:divBdr>
                </w:div>
                <w:div w:id="376273194">
                  <w:marLeft w:val="480"/>
                  <w:marRight w:val="0"/>
                  <w:marTop w:val="0"/>
                  <w:marBottom w:val="0"/>
                  <w:divBdr>
                    <w:top w:val="none" w:sz="0" w:space="0" w:color="auto"/>
                    <w:left w:val="none" w:sz="0" w:space="0" w:color="auto"/>
                    <w:bottom w:val="none" w:sz="0" w:space="0" w:color="auto"/>
                    <w:right w:val="none" w:sz="0" w:space="0" w:color="auto"/>
                  </w:divBdr>
                </w:div>
                <w:div w:id="2125884133">
                  <w:marLeft w:val="480"/>
                  <w:marRight w:val="0"/>
                  <w:marTop w:val="0"/>
                  <w:marBottom w:val="0"/>
                  <w:divBdr>
                    <w:top w:val="none" w:sz="0" w:space="0" w:color="auto"/>
                    <w:left w:val="none" w:sz="0" w:space="0" w:color="auto"/>
                    <w:bottom w:val="none" w:sz="0" w:space="0" w:color="auto"/>
                    <w:right w:val="none" w:sz="0" w:space="0" w:color="auto"/>
                  </w:divBdr>
                </w:div>
                <w:div w:id="1927037922">
                  <w:marLeft w:val="480"/>
                  <w:marRight w:val="0"/>
                  <w:marTop w:val="0"/>
                  <w:marBottom w:val="0"/>
                  <w:divBdr>
                    <w:top w:val="none" w:sz="0" w:space="0" w:color="auto"/>
                    <w:left w:val="none" w:sz="0" w:space="0" w:color="auto"/>
                    <w:bottom w:val="none" w:sz="0" w:space="0" w:color="auto"/>
                    <w:right w:val="none" w:sz="0" w:space="0" w:color="auto"/>
                  </w:divBdr>
                </w:div>
                <w:div w:id="1052775177">
                  <w:marLeft w:val="480"/>
                  <w:marRight w:val="0"/>
                  <w:marTop w:val="0"/>
                  <w:marBottom w:val="0"/>
                  <w:divBdr>
                    <w:top w:val="none" w:sz="0" w:space="0" w:color="auto"/>
                    <w:left w:val="none" w:sz="0" w:space="0" w:color="auto"/>
                    <w:bottom w:val="none" w:sz="0" w:space="0" w:color="auto"/>
                    <w:right w:val="none" w:sz="0" w:space="0" w:color="auto"/>
                  </w:divBdr>
                </w:div>
                <w:div w:id="1005591858">
                  <w:marLeft w:val="480"/>
                  <w:marRight w:val="0"/>
                  <w:marTop w:val="0"/>
                  <w:marBottom w:val="0"/>
                  <w:divBdr>
                    <w:top w:val="none" w:sz="0" w:space="0" w:color="auto"/>
                    <w:left w:val="none" w:sz="0" w:space="0" w:color="auto"/>
                    <w:bottom w:val="none" w:sz="0" w:space="0" w:color="auto"/>
                    <w:right w:val="none" w:sz="0" w:space="0" w:color="auto"/>
                  </w:divBdr>
                </w:div>
                <w:div w:id="574969632">
                  <w:marLeft w:val="480"/>
                  <w:marRight w:val="0"/>
                  <w:marTop w:val="0"/>
                  <w:marBottom w:val="0"/>
                  <w:divBdr>
                    <w:top w:val="none" w:sz="0" w:space="0" w:color="auto"/>
                    <w:left w:val="none" w:sz="0" w:space="0" w:color="auto"/>
                    <w:bottom w:val="none" w:sz="0" w:space="0" w:color="auto"/>
                    <w:right w:val="none" w:sz="0" w:space="0" w:color="auto"/>
                  </w:divBdr>
                </w:div>
                <w:div w:id="1984850040">
                  <w:marLeft w:val="480"/>
                  <w:marRight w:val="0"/>
                  <w:marTop w:val="0"/>
                  <w:marBottom w:val="0"/>
                  <w:divBdr>
                    <w:top w:val="none" w:sz="0" w:space="0" w:color="auto"/>
                    <w:left w:val="none" w:sz="0" w:space="0" w:color="auto"/>
                    <w:bottom w:val="none" w:sz="0" w:space="0" w:color="auto"/>
                    <w:right w:val="none" w:sz="0" w:space="0" w:color="auto"/>
                  </w:divBdr>
                </w:div>
                <w:div w:id="2004238172">
                  <w:marLeft w:val="480"/>
                  <w:marRight w:val="0"/>
                  <w:marTop w:val="0"/>
                  <w:marBottom w:val="0"/>
                  <w:divBdr>
                    <w:top w:val="none" w:sz="0" w:space="0" w:color="auto"/>
                    <w:left w:val="none" w:sz="0" w:space="0" w:color="auto"/>
                    <w:bottom w:val="none" w:sz="0" w:space="0" w:color="auto"/>
                    <w:right w:val="none" w:sz="0" w:space="0" w:color="auto"/>
                  </w:divBdr>
                </w:div>
                <w:div w:id="1028722914">
                  <w:marLeft w:val="480"/>
                  <w:marRight w:val="0"/>
                  <w:marTop w:val="0"/>
                  <w:marBottom w:val="0"/>
                  <w:divBdr>
                    <w:top w:val="none" w:sz="0" w:space="0" w:color="auto"/>
                    <w:left w:val="none" w:sz="0" w:space="0" w:color="auto"/>
                    <w:bottom w:val="none" w:sz="0" w:space="0" w:color="auto"/>
                    <w:right w:val="none" w:sz="0" w:space="0" w:color="auto"/>
                  </w:divBdr>
                </w:div>
                <w:div w:id="1122849137">
                  <w:marLeft w:val="480"/>
                  <w:marRight w:val="0"/>
                  <w:marTop w:val="0"/>
                  <w:marBottom w:val="0"/>
                  <w:divBdr>
                    <w:top w:val="none" w:sz="0" w:space="0" w:color="auto"/>
                    <w:left w:val="none" w:sz="0" w:space="0" w:color="auto"/>
                    <w:bottom w:val="none" w:sz="0" w:space="0" w:color="auto"/>
                    <w:right w:val="none" w:sz="0" w:space="0" w:color="auto"/>
                  </w:divBdr>
                </w:div>
                <w:div w:id="215430783">
                  <w:marLeft w:val="480"/>
                  <w:marRight w:val="0"/>
                  <w:marTop w:val="0"/>
                  <w:marBottom w:val="0"/>
                  <w:divBdr>
                    <w:top w:val="none" w:sz="0" w:space="0" w:color="auto"/>
                    <w:left w:val="none" w:sz="0" w:space="0" w:color="auto"/>
                    <w:bottom w:val="none" w:sz="0" w:space="0" w:color="auto"/>
                    <w:right w:val="none" w:sz="0" w:space="0" w:color="auto"/>
                  </w:divBdr>
                </w:div>
                <w:div w:id="1170022597">
                  <w:marLeft w:val="480"/>
                  <w:marRight w:val="0"/>
                  <w:marTop w:val="0"/>
                  <w:marBottom w:val="0"/>
                  <w:divBdr>
                    <w:top w:val="none" w:sz="0" w:space="0" w:color="auto"/>
                    <w:left w:val="none" w:sz="0" w:space="0" w:color="auto"/>
                    <w:bottom w:val="none" w:sz="0" w:space="0" w:color="auto"/>
                    <w:right w:val="none" w:sz="0" w:space="0" w:color="auto"/>
                  </w:divBdr>
                </w:div>
                <w:div w:id="1113670384">
                  <w:marLeft w:val="480"/>
                  <w:marRight w:val="0"/>
                  <w:marTop w:val="0"/>
                  <w:marBottom w:val="0"/>
                  <w:divBdr>
                    <w:top w:val="none" w:sz="0" w:space="0" w:color="auto"/>
                    <w:left w:val="none" w:sz="0" w:space="0" w:color="auto"/>
                    <w:bottom w:val="none" w:sz="0" w:space="0" w:color="auto"/>
                    <w:right w:val="none" w:sz="0" w:space="0" w:color="auto"/>
                  </w:divBdr>
                </w:div>
                <w:div w:id="231159025">
                  <w:marLeft w:val="480"/>
                  <w:marRight w:val="0"/>
                  <w:marTop w:val="0"/>
                  <w:marBottom w:val="0"/>
                  <w:divBdr>
                    <w:top w:val="none" w:sz="0" w:space="0" w:color="auto"/>
                    <w:left w:val="none" w:sz="0" w:space="0" w:color="auto"/>
                    <w:bottom w:val="none" w:sz="0" w:space="0" w:color="auto"/>
                    <w:right w:val="none" w:sz="0" w:space="0" w:color="auto"/>
                  </w:divBdr>
                </w:div>
                <w:div w:id="585311753">
                  <w:marLeft w:val="480"/>
                  <w:marRight w:val="0"/>
                  <w:marTop w:val="0"/>
                  <w:marBottom w:val="0"/>
                  <w:divBdr>
                    <w:top w:val="none" w:sz="0" w:space="0" w:color="auto"/>
                    <w:left w:val="none" w:sz="0" w:space="0" w:color="auto"/>
                    <w:bottom w:val="none" w:sz="0" w:space="0" w:color="auto"/>
                    <w:right w:val="none" w:sz="0" w:space="0" w:color="auto"/>
                  </w:divBdr>
                </w:div>
                <w:div w:id="780225221">
                  <w:marLeft w:val="480"/>
                  <w:marRight w:val="0"/>
                  <w:marTop w:val="0"/>
                  <w:marBottom w:val="0"/>
                  <w:divBdr>
                    <w:top w:val="none" w:sz="0" w:space="0" w:color="auto"/>
                    <w:left w:val="none" w:sz="0" w:space="0" w:color="auto"/>
                    <w:bottom w:val="none" w:sz="0" w:space="0" w:color="auto"/>
                    <w:right w:val="none" w:sz="0" w:space="0" w:color="auto"/>
                  </w:divBdr>
                </w:div>
              </w:divsChild>
            </w:div>
            <w:div w:id="1848253523">
              <w:marLeft w:val="0"/>
              <w:marRight w:val="0"/>
              <w:marTop w:val="0"/>
              <w:marBottom w:val="0"/>
              <w:divBdr>
                <w:top w:val="none" w:sz="0" w:space="0" w:color="auto"/>
                <w:left w:val="none" w:sz="0" w:space="0" w:color="auto"/>
                <w:bottom w:val="none" w:sz="0" w:space="0" w:color="auto"/>
                <w:right w:val="none" w:sz="0" w:space="0" w:color="auto"/>
              </w:divBdr>
              <w:divsChild>
                <w:div w:id="971249494">
                  <w:marLeft w:val="480"/>
                  <w:marRight w:val="0"/>
                  <w:marTop w:val="0"/>
                  <w:marBottom w:val="0"/>
                  <w:divBdr>
                    <w:top w:val="none" w:sz="0" w:space="0" w:color="auto"/>
                    <w:left w:val="none" w:sz="0" w:space="0" w:color="auto"/>
                    <w:bottom w:val="none" w:sz="0" w:space="0" w:color="auto"/>
                    <w:right w:val="none" w:sz="0" w:space="0" w:color="auto"/>
                  </w:divBdr>
                </w:div>
                <w:div w:id="1126005235">
                  <w:marLeft w:val="480"/>
                  <w:marRight w:val="0"/>
                  <w:marTop w:val="0"/>
                  <w:marBottom w:val="0"/>
                  <w:divBdr>
                    <w:top w:val="none" w:sz="0" w:space="0" w:color="auto"/>
                    <w:left w:val="none" w:sz="0" w:space="0" w:color="auto"/>
                    <w:bottom w:val="none" w:sz="0" w:space="0" w:color="auto"/>
                    <w:right w:val="none" w:sz="0" w:space="0" w:color="auto"/>
                  </w:divBdr>
                </w:div>
                <w:div w:id="425003686">
                  <w:marLeft w:val="480"/>
                  <w:marRight w:val="0"/>
                  <w:marTop w:val="0"/>
                  <w:marBottom w:val="0"/>
                  <w:divBdr>
                    <w:top w:val="none" w:sz="0" w:space="0" w:color="auto"/>
                    <w:left w:val="none" w:sz="0" w:space="0" w:color="auto"/>
                    <w:bottom w:val="none" w:sz="0" w:space="0" w:color="auto"/>
                    <w:right w:val="none" w:sz="0" w:space="0" w:color="auto"/>
                  </w:divBdr>
                </w:div>
                <w:div w:id="444883745">
                  <w:marLeft w:val="480"/>
                  <w:marRight w:val="0"/>
                  <w:marTop w:val="0"/>
                  <w:marBottom w:val="0"/>
                  <w:divBdr>
                    <w:top w:val="none" w:sz="0" w:space="0" w:color="auto"/>
                    <w:left w:val="none" w:sz="0" w:space="0" w:color="auto"/>
                    <w:bottom w:val="none" w:sz="0" w:space="0" w:color="auto"/>
                    <w:right w:val="none" w:sz="0" w:space="0" w:color="auto"/>
                  </w:divBdr>
                </w:div>
                <w:div w:id="325786886">
                  <w:marLeft w:val="480"/>
                  <w:marRight w:val="0"/>
                  <w:marTop w:val="0"/>
                  <w:marBottom w:val="0"/>
                  <w:divBdr>
                    <w:top w:val="none" w:sz="0" w:space="0" w:color="auto"/>
                    <w:left w:val="none" w:sz="0" w:space="0" w:color="auto"/>
                    <w:bottom w:val="none" w:sz="0" w:space="0" w:color="auto"/>
                    <w:right w:val="none" w:sz="0" w:space="0" w:color="auto"/>
                  </w:divBdr>
                </w:div>
                <w:div w:id="126515572">
                  <w:marLeft w:val="480"/>
                  <w:marRight w:val="0"/>
                  <w:marTop w:val="0"/>
                  <w:marBottom w:val="0"/>
                  <w:divBdr>
                    <w:top w:val="none" w:sz="0" w:space="0" w:color="auto"/>
                    <w:left w:val="none" w:sz="0" w:space="0" w:color="auto"/>
                    <w:bottom w:val="none" w:sz="0" w:space="0" w:color="auto"/>
                    <w:right w:val="none" w:sz="0" w:space="0" w:color="auto"/>
                  </w:divBdr>
                </w:div>
                <w:div w:id="2090692158">
                  <w:marLeft w:val="480"/>
                  <w:marRight w:val="0"/>
                  <w:marTop w:val="0"/>
                  <w:marBottom w:val="0"/>
                  <w:divBdr>
                    <w:top w:val="none" w:sz="0" w:space="0" w:color="auto"/>
                    <w:left w:val="none" w:sz="0" w:space="0" w:color="auto"/>
                    <w:bottom w:val="none" w:sz="0" w:space="0" w:color="auto"/>
                    <w:right w:val="none" w:sz="0" w:space="0" w:color="auto"/>
                  </w:divBdr>
                </w:div>
                <w:div w:id="1951937078">
                  <w:marLeft w:val="480"/>
                  <w:marRight w:val="0"/>
                  <w:marTop w:val="0"/>
                  <w:marBottom w:val="0"/>
                  <w:divBdr>
                    <w:top w:val="none" w:sz="0" w:space="0" w:color="auto"/>
                    <w:left w:val="none" w:sz="0" w:space="0" w:color="auto"/>
                    <w:bottom w:val="none" w:sz="0" w:space="0" w:color="auto"/>
                    <w:right w:val="none" w:sz="0" w:space="0" w:color="auto"/>
                  </w:divBdr>
                </w:div>
                <w:div w:id="1267545667">
                  <w:marLeft w:val="480"/>
                  <w:marRight w:val="0"/>
                  <w:marTop w:val="0"/>
                  <w:marBottom w:val="0"/>
                  <w:divBdr>
                    <w:top w:val="none" w:sz="0" w:space="0" w:color="auto"/>
                    <w:left w:val="none" w:sz="0" w:space="0" w:color="auto"/>
                    <w:bottom w:val="none" w:sz="0" w:space="0" w:color="auto"/>
                    <w:right w:val="none" w:sz="0" w:space="0" w:color="auto"/>
                  </w:divBdr>
                </w:div>
                <w:div w:id="982852325">
                  <w:marLeft w:val="480"/>
                  <w:marRight w:val="0"/>
                  <w:marTop w:val="0"/>
                  <w:marBottom w:val="0"/>
                  <w:divBdr>
                    <w:top w:val="none" w:sz="0" w:space="0" w:color="auto"/>
                    <w:left w:val="none" w:sz="0" w:space="0" w:color="auto"/>
                    <w:bottom w:val="none" w:sz="0" w:space="0" w:color="auto"/>
                    <w:right w:val="none" w:sz="0" w:space="0" w:color="auto"/>
                  </w:divBdr>
                </w:div>
                <w:div w:id="834422768">
                  <w:marLeft w:val="480"/>
                  <w:marRight w:val="0"/>
                  <w:marTop w:val="0"/>
                  <w:marBottom w:val="0"/>
                  <w:divBdr>
                    <w:top w:val="none" w:sz="0" w:space="0" w:color="auto"/>
                    <w:left w:val="none" w:sz="0" w:space="0" w:color="auto"/>
                    <w:bottom w:val="none" w:sz="0" w:space="0" w:color="auto"/>
                    <w:right w:val="none" w:sz="0" w:space="0" w:color="auto"/>
                  </w:divBdr>
                </w:div>
                <w:div w:id="1414399448">
                  <w:marLeft w:val="480"/>
                  <w:marRight w:val="0"/>
                  <w:marTop w:val="0"/>
                  <w:marBottom w:val="0"/>
                  <w:divBdr>
                    <w:top w:val="none" w:sz="0" w:space="0" w:color="auto"/>
                    <w:left w:val="none" w:sz="0" w:space="0" w:color="auto"/>
                    <w:bottom w:val="none" w:sz="0" w:space="0" w:color="auto"/>
                    <w:right w:val="none" w:sz="0" w:space="0" w:color="auto"/>
                  </w:divBdr>
                </w:div>
                <w:div w:id="776606803">
                  <w:marLeft w:val="480"/>
                  <w:marRight w:val="0"/>
                  <w:marTop w:val="0"/>
                  <w:marBottom w:val="0"/>
                  <w:divBdr>
                    <w:top w:val="none" w:sz="0" w:space="0" w:color="auto"/>
                    <w:left w:val="none" w:sz="0" w:space="0" w:color="auto"/>
                    <w:bottom w:val="none" w:sz="0" w:space="0" w:color="auto"/>
                    <w:right w:val="none" w:sz="0" w:space="0" w:color="auto"/>
                  </w:divBdr>
                </w:div>
                <w:div w:id="1254045785">
                  <w:marLeft w:val="480"/>
                  <w:marRight w:val="0"/>
                  <w:marTop w:val="0"/>
                  <w:marBottom w:val="0"/>
                  <w:divBdr>
                    <w:top w:val="none" w:sz="0" w:space="0" w:color="auto"/>
                    <w:left w:val="none" w:sz="0" w:space="0" w:color="auto"/>
                    <w:bottom w:val="none" w:sz="0" w:space="0" w:color="auto"/>
                    <w:right w:val="none" w:sz="0" w:space="0" w:color="auto"/>
                  </w:divBdr>
                </w:div>
                <w:div w:id="1210384545">
                  <w:marLeft w:val="480"/>
                  <w:marRight w:val="0"/>
                  <w:marTop w:val="0"/>
                  <w:marBottom w:val="0"/>
                  <w:divBdr>
                    <w:top w:val="none" w:sz="0" w:space="0" w:color="auto"/>
                    <w:left w:val="none" w:sz="0" w:space="0" w:color="auto"/>
                    <w:bottom w:val="none" w:sz="0" w:space="0" w:color="auto"/>
                    <w:right w:val="none" w:sz="0" w:space="0" w:color="auto"/>
                  </w:divBdr>
                </w:div>
                <w:div w:id="675618495">
                  <w:marLeft w:val="480"/>
                  <w:marRight w:val="0"/>
                  <w:marTop w:val="0"/>
                  <w:marBottom w:val="0"/>
                  <w:divBdr>
                    <w:top w:val="none" w:sz="0" w:space="0" w:color="auto"/>
                    <w:left w:val="none" w:sz="0" w:space="0" w:color="auto"/>
                    <w:bottom w:val="none" w:sz="0" w:space="0" w:color="auto"/>
                    <w:right w:val="none" w:sz="0" w:space="0" w:color="auto"/>
                  </w:divBdr>
                </w:div>
                <w:div w:id="576280182">
                  <w:marLeft w:val="480"/>
                  <w:marRight w:val="0"/>
                  <w:marTop w:val="0"/>
                  <w:marBottom w:val="0"/>
                  <w:divBdr>
                    <w:top w:val="none" w:sz="0" w:space="0" w:color="auto"/>
                    <w:left w:val="none" w:sz="0" w:space="0" w:color="auto"/>
                    <w:bottom w:val="none" w:sz="0" w:space="0" w:color="auto"/>
                    <w:right w:val="none" w:sz="0" w:space="0" w:color="auto"/>
                  </w:divBdr>
                </w:div>
                <w:div w:id="78262295">
                  <w:marLeft w:val="480"/>
                  <w:marRight w:val="0"/>
                  <w:marTop w:val="0"/>
                  <w:marBottom w:val="0"/>
                  <w:divBdr>
                    <w:top w:val="none" w:sz="0" w:space="0" w:color="auto"/>
                    <w:left w:val="none" w:sz="0" w:space="0" w:color="auto"/>
                    <w:bottom w:val="none" w:sz="0" w:space="0" w:color="auto"/>
                    <w:right w:val="none" w:sz="0" w:space="0" w:color="auto"/>
                  </w:divBdr>
                </w:div>
                <w:div w:id="1886600935">
                  <w:marLeft w:val="480"/>
                  <w:marRight w:val="0"/>
                  <w:marTop w:val="0"/>
                  <w:marBottom w:val="0"/>
                  <w:divBdr>
                    <w:top w:val="none" w:sz="0" w:space="0" w:color="auto"/>
                    <w:left w:val="none" w:sz="0" w:space="0" w:color="auto"/>
                    <w:bottom w:val="none" w:sz="0" w:space="0" w:color="auto"/>
                    <w:right w:val="none" w:sz="0" w:space="0" w:color="auto"/>
                  </w:divBdr>
                </w:div>
                <w:div w:id="1195731771">
                  <w:marLeft w:val="480"/>
                  <w:marRight w:val="0"/>
                  <w:marTop w:val="0"/>
                  <w:marBottom w:val="0"/>
                  <w:divBdr>
                    <w:top w:val="none" w:sz="0" w:space="0" w:color="auto"/>
                    <w:left w:val="none" w:sz="0" w:space="0" w:color="auto"/>
                    <w:bottom w:val="none" w:sz="0" w:space="0" w:color="auto"/>
                    <w:right w:val="none" w:sz="0" w:space="0" w:color="auto"/>
                  </w:divBdr>
                </w:div>
                <w:div w:id="1558929146">
                  <w:marLeft w:val="480"/>
                  <w:marRight w:val="0"/>
                  <w:marTop w:val="0"/>
                  <w:marBottom w:val="0"/>
                  <w:divBdr>
                    <w:top w:val="none" w:sz="0" w:space="0" w:color="auto"/>
                    <w:left w:val="none" w:sz="0" w:space="0" w:color="auto"/>
                    <w:bottom w:val="none" w:sz="0" w:space="0" w:color="auto"/>
                    <w:right w:val="none" w:sz="0" w:space="0" w:color="auto"/>
                  </w:divBdr>
                </w:div>
                <w:div w:id="1201285227">
                  <w:marLeft w:val="480"/>
                  <w:marRight w:val="0"/>
                  <w:marTop w:val="0"/>
                  <w:marBottom w:val="0"/>
                  <w:divBdr>
                    <w:top w:val="none" w:sz="0" w:space="0" w:color="auto"/>
                    <w:left w:val="none" w:sz="0" w:space="0" w:color="auto"/>
                    <w:bottom w:val="none" w:sz="0" w:space="0" w:color="auto"/>
                    <w:right w:val="none" w:sz="0" w:space="0" w:color="auto"/>
                  </w:divBdr>
                </w:div>
                <w:div w:id="296838147">
                  <w:marLeft w:val="480"/>
                  <w:marRight w:val="0"/>
                  <w:marTop w:val="0"/>
                  <w:marBottom w:val="0"/>
                  <w:divBdr>
                    <w:top w:val="none" w:sz="0" w:space="0" w:color="auto"/>
                    <w:left w:val="none" w:sz="0" w:space="0" w:color="auto"/>
                    <w:bottom w:val="none" w:sz="0" w:space="0" w:color="auto"/>
                    <w:right w:val="none" w:sz="0" w:space="0" w:color="auto"/>
                  </w:divBdr>
                </w:div>
                <w:div w:id="1531843824">
                  <w:marLeft w:val="480"/>
                  <w:marRight w:val="0"/>
                  <w:marTop w:val="0"/>
                  <w:marBottom w:val="0"/>
                  <w:divBdr>
                    <w:top w:val="none" w:sz="0" w:space="0" w:color="auto"/>
                    <w:left w:val="none" w:sz="0" w:space="0" w:color="auto"/>
                    <w:bottom w:val="none" w:sz="0" w:space="0" w:color="auto"/>
                    <w:right w:val="none" w:sz="0" w:space="0" w:color="auto"/>
                  </w:divBdr>
                </w:div>
                <w:div w:id="1025594541">
                  <w:marLeft w:val="480"/>
                  <w:marRight w:val="0"/>
                  <w:marTop w:val="0"/>
                  <w:marBottom w:val="0"/>
                  <w:divBdr>
                    <w:top w:val="none" w:sz="0" w:space="0" w:color="auto"/>
                    <w:left w:val="none" w:sz="0" w:space="0" w:color="auto"/>
                    <w:bottom w:val="none" w:sz="0" w:space="0" w:color="auto"/>
                    <w:right w:val="none" w:sz="0" w:space="0" w:color="auto"/>
                  </w:divBdr>
                </w:div>
                <w:div w:id="558320626">
                  <w:marLeft w:val="480"/>
                  <w:marRight w:val="0"/>
                  <w:marTop w:val="0"/>
                  <w:marBottom w:val="0"/>
                  <w:divBdr>
                    <w:top w:val="none" w:sz="0" w:space="0" w:color="auto"/>
                    <w:left w:val="none" w:sz="0" w:space="0" w:color="auto"/>
                    <w:bottom w:val="none" w:sz="0" w:space="0" w:color="auto"/>
                    <w:right w:val="none" w:sz="0" w:space="0" w:color="auto"/>
                  </w:divBdr>
                </w:div>
                <w:div w:id="432630725">
                  <w:marLeft w:val="480"/>
                  <w:marRight w:val="0"/>
                  <w:marTop w:val="0"/>
                  <w:marBottom w:val="0"/>
                  <w:divBdr>
                    <w:top w:val="none" w:sz="0" w:space="0" w:color="auto"/>
                    <w:left w:val="none" w:sz="0" w:space="0" w:color="auto"/>
                    <w:bottom w:val="none" w:sz="0" w:space="0" w:color="auto"/>
                    <w:right w:val="none" w:sz="0" w:space="0" w:color="auto"/>
                  </w:divBdr>
                </w:div>
                <w:div w:id="161970895">
                  <w:marLeft w:val="480"/>
                  <w:marRight w:val="0"/>
                  <w:marTop w:val="0"/>
                  <w:marBottom w:val="0"/>
                  <w:divBdr>
                    <w:top w:val="none" w:sz="0" w:space="0" w:color="auto"/>
                    <w:left w:val="none" w:sz="0" w:space="0" w:color="auto"/>
                    <w:bottom w:val="none" w:sz="0" w:space="0" w:color="auto"/>
                    <w:right w:val="none" w:sz="0" w:space="0" w:color="auto"/>
                  </w:divBdr>
                </w:div>
                <w:div w:id="92366197">
                  <w:marLeft w:val="480"/>
                  <w:marRight w:val="0"/>
                  <w:marTop w:val="0"/>
                  <w:marBottom w:val="0"/>
                  <w:divBdr>
                    <w:top w:val="none" w:sz="0" w:space="0" w:color="auto"/>
                    <w:left w:val="none" w:sz="0" w:space="0" w:color="auto"/>
                    <w:bottom w:val="none" w:sz="0" w:space="0" w:color="auto"/>
                    <w:right w:val="none" w:sz="0" w:space="0" w:color="auto"/>
                  </w:divBdr>
                </w:div>
                <w:div w:id="1523740992">
                  <w:marLeft w:val="480"/>
                  <w:marRight w:val="0"/>
                  <w:marTop w:val="0"/>
                  <w:marBottom w:val="0"/>
                  <w:divBdr>
                    <w:top w:val="none" w:sz="0" w:space="0" w:color="auto"/>
                    <w:left w:val="none" w:sz="0" w:space="0" w:color="auto"/>
                    <w:bottom w:val="none" w:sz="0" w:space="0" w:color="auto"/>
                    <w:right w:val="none" w:sz="0" w:space="0" w:color="auto"/>
                  </w:divBdr>
                </w:div>
                <w:div w:id="1233009412">
                  <w:marLeft w:val="480"/>
                  <w:marRight w:val="0"/>
                  <w:marTop w:val="0"/>
                  <w:marBottom w:val="0"/>
                  <w:divBdr>
                    <w:top w:val="none" w:sz="0" w:space="0" w:color="auto"/>
                    <w:left w:val="none" w:sz="0" w:space="0" w:color="auto"/>
                    <w:bottom w:val="none" w:sz="0" w:space="0" w:color="auto"/>
                    <w:right w:val="none" w:sz="0" w:space="0" w:color="auto"/>
                  </w:divBdr>
                </w:div>
                <w:div w:id="462428203">
                  <w:marLeft w:val="480"/>
                  <w:marRight w:val="0"/>
                  <w:marTop w:val="0"/>
                  <w:marBottom w:val="0"/>
                  <w:divBdr>
                    <w:top w:val="none" w:sz="0" w:space="0" w:color="auto"/>
                    <w:left w:val="none" w:sz="0" w:space="0" w:color="auto"/>
                    <w:bottom w:val="none" w:sz="0" w:space="0" w:color="auto"/>
                    <w:right w:val="none" w:sz="0" w:space="0" w:color="auto"/>
                  </w:divBdr>
                </w:div>
                <w:div w:id="1168405787">
                  <w:marLeft w:val="480"/>
                  <w:marRight w:val="0"/>
                  <w:marTop w:val="0"/>
                  <w:marBottom w:val="0"/>
                  <w:divBdr>
                    <w:top w:val="none" w:sz="0" w:space="0" w:color="auto"/>
                    <w:left w:val="none" w:sz="0" w:space="0" w:color="auto"/>
                    <w:bottom w:val="none" w:sz="0" w:space="0" w:color="auto"/>
                    <w:right w:val="none" w:sz="0" w:space="0" w:color="auto"/>
                  </w:divBdr>
                </w:div>
                <w:div w:id="1012998831">
                  <w:marLeft w:val="480"/>
                  <w:marRight w:val="0"/>
                  <w:marTop w:val="0"/>
                  <w:marBottom w:val="0"/>
                  <w:divBdr>
                    <w:top w:val="none" w:sz="0" w:space="0" w:color="auto"/>
                    <w:left w:val="none" w:sz="0" w:space="0" w:color="auto"/>
                    <w:bottom w:val="none" w:sz="0" w:space="0" w:color="auto"/>
                    <w:right w:val="none" w:sz="0" w:space="0" w:color="auto"/>
                  </w:divBdr>
                </w:div>
                <w:div w:id="664940022">
                  <w:marLeft w:val="480"/>
                  <w:marRight w:val="0"/>
                  <w:marTop w:val="0"/>
                  <w:marBottom w:val="0"/>
                  <w:divBdr>
                    <w:top w:val="none" w:sz="0" w:space="0" w:color="auto"/>
                    <w:left w:val="none" w:sz="0" w:space="0" w:color="auto"/>
                    <w:bottom w:val="none" w:sz="0" w:space="0" w:color="auto"/>
                    <w:right w:val="none" w:sz="0" w:space="0" w:color="auto"/>
                  </w:divBdr>
                </w:div>
                <w:div w:id="1547520267">
                  <w:marLeft w:val="480"/>
                  <w:marRight w:val="0"/>
                  <w:marTop w:val="0"/>
                  <w:marBottom w:val="0"/>
                  <w:divBdr>
                    <w:top w:val="none" w:sz="0" w:space="0" w:color="auto"/>
                    <w:left w:val="none" w:sz="0" w:space="0" w:color="auto"/>
                    <w:bottom w:val="none" w:sz="0" w:space="0" w:color="auto"/>
                    <w:right w:val="none" w:sz="0" w:space="0" w:color="auto"/>
                  </w:divBdr>
                </w:div>
                <w:div w:id="942616675">
                  <w:marLeft w:val="480"/>
                  <w:marRight w:val="0"/>
                  <w:marTop w:val="0"/>
                  <w:marBottom w:val="0"/>
                  <w:divBdr>
                    <w:top w:val="none" w:sz="0" w:space="0" w:color="auto"/>
                    <w:left w:val="none" w:sz="0" w:space="0" w:color="auto"/>
                    <w:bottom w:val="none" w:sz="0" w:space="0" w:color="auto"/>
                    <w:right w:val="none" w:sz="0" w:space="0" w:color="auto"/>
                  </w:divBdr>
                </w:div>
                <w:div w:id="1649436848">
                  <w:marLeft w:val="480"/>
                  <w:marRight w:val="0"/>
                  <w:marTop w:val="0"/>
                  <w:marBottom w:val="0"/>
                  <w:divBdr>
                    <w:top w:val="none" w:sz="0" w:space="0" w:color="auto"/>
                    <w:left w:val="none" w:sz="0" w:space="0" w:color="auto"/>
                    <w:bottom w:val="none" w:sz="0" w:space="0" w:color="auto"/>
                    <w:right w:val="none" w:sz="0" w:space="0" w:color="auto"/>
                  </w:divBdr>
                </w:div>
                <w:div w:id="1125194287">
                  <w:marLeft w:val="480"/>
                  <w:marRight w:val="0"/>
                  <w:marTop w:val="0"/>
                  <w:marBottom w:val="0"/>
                  <w:divBdr>
                    <w:top w:val="none" w:sz="0" w:space="0" w:color="auto"/>
                    <w:left w:val="none" w:sz="0" w:space="0" w:color="auto"/>
                    <w:bottom w:val="none" w:sz="0" w:space="0" w:color="auto"/>
                    <w:right w:val="none" w:sz="0" w:space="0" w:color="auto"/>
                  </w:divBdr>
                </w:div>
                <w:div w:id="57362482">
                  <w:marLeft w:val="480"/>
                  <w:marRight w:val="0"/>
                  <w:marTop w:val="0"/>
                  <w:marBottom w:val="0"/>
                  <w:divBdr>
                    <w:top w:val="none" w:sz="0" w:space="0" w:color="auto"/>
                    <w:left w:val="none" w:sz="0" w:space="0" w:color="auto"/>
                    <w:bottom w:val="none" w:sz="0" w:space="0" w:color="auto"/>
                    <w:right w:val="none" w:sz="0" w:space="0" w:color="auto"/>
                  </w:divBdr>
                </w:div>
                <w:div w:id="1024482898">
                  <w:marLeft w:val="480"/>
                  <w:marRight w:val="0"/>
                  <w:marTop w:val="0"/>
                  <w:marBottom w:val="0"/>
                  <w:divBdr>
                    <w:top w:val="none" w:sz="0" w:space="0" w:color="auto"/>
                    <w:left w:val="none" w:sz="0" w:space="0" w:color="auto"/>
                    <w:bottom w:val="none" w:sz="0" w:space="0" w:color="auto"/>
                    <w:right w:val="none" w:sz="0" w:space="0" w:color="auto"/>
                  </w:divBdr>
                </w:div>
                <w:div w:id="253168428">
                  <w:marLeft w:val="480"/>
                  <w:marRight w:val="0"/>
                  <w:marTop w:val="0"/>
                  <w:marBottom w:val="0"/>
                  <w:divBdr>
                    <w:top w:val="none" w:sz="0" w:space="0" w:color="auto"/>
                    <w:left w:val="none" w:sz="0" w:space="0" w:color="auto"/>
                    <w:bottom w:val="none" w:sz="0" w:space="0" w:color="auto"/>
                    <w:right w:val="none" w:sz="0" w:space="0" w:color="auto"/>
                  </w:divBdr>
                </w:div>
                <w:div w:id="273557097">
                  <w:marLeft w:val="480"/>
                  <w:marRight w:val="0"/>
                  <w:marTop w:val="0"/>
                  <w:marBottom w:val="0"/>
                  <w:divBdr>
                    <w:top w:val="none" w:sz="0" w:space="0" w:color="auto"/>
                    <w:left w:val="none" w:sz="0" w:space="0" w:color="auto"/>
                    <w:bottom w:val="none" w:sz="0" w:space="0" w:color="auto"/>
                    <w:right w:val="none" w:sz="0" w:space="0" w:color="auto"/>
                  </w:divBdr>
                </w:div>
                <w:div w:id="438305524">
                  <w:marLeft w:val="480"/>
                  <w:marRight w:val="0"/>
                  <w:marTop w:val="0"/>
                  <w:marBottom w:val="0"/>
                  <w:divBdr>
                    <w:top w:val="none" w:sz="0" w:space="0" w:color="auto"/>
                    <w:left w:val="none" w:sz="0" w:space="0" w:color="auto"/>
                    <w:bottom w:val="none" w:sz="0" w:space="0" w:color="auto"/>
                    <w:right w:val="none" w:sz="0" w:space="0" w:color="auto"/>
                  </w:divBdr>
                </w:div>
                <w:div w:id="1420640971">
                  <w:marLeft w:val="480"/>
                  <w:marRight w:val="0"/>
                  <w:marTop w:val="0"/>
                  <w:marBottom w:val="0"/>
                  <w:divBdr>
                    <w:top w:val="none" w:sz="0" w:space="0" w:color="auto"/>
                    <w:left w:val="none" w:sz="0" w:space="0" w:color="auto"/>
                    <w:bottom w:val="none" w:sz="0" w:space="0" w:color="auto"/>
                    <w:right w:val="none" w:sz="0" w:space="0" w:color="auto"/>
                  </w:divBdr>
                </w:div>
                <w:div w:id="1970159709">
                  <w:marLeft w:val="480"/>
                  <w:marRight w:val="0"/>
                  <w:marTop w:val="0"/>
                  <w:marBottom w:val="0"/>
                  <w:divBdr>
                    <w:top w:val="none" w:sz="0" w:space="0" w:color="auto"/>
                    <w:left w:val="none" w:sz="0" w:space="0" w:color="auto"/>
                    <w:bottom w:val="none" w:sz="0" w:space="0" w:color="auto"/>
                    <w:right w:val="none" w:sz="0" w:space="0" w:color="auto"/>
                  </w:divBdr>
                </w:div>
                <w:div w:id="1219322347">
                  <w:marLeft w:val="480"/>
                  <w:marRight w:val="0"/>
                  <w:marTop w:val="0"/>
                  <w:marBottom w:val="0"/>
                  <w:divBdr>
                    <w:top w:val="none" w:sz="0" w:space="0" w:color="auto"/>
                    <w:left w:val="none" w:sz="0" w:space="0" w:color="auto"/>
                    <w:bottom w:val="none" w:sz="0" w:space="0" w:color="auto"/>
                    <w:right w:val="none" w:sz="0" w:space="0" w:color="auto"/>
                  </w:divBdr>
                </w:div>
                <w:div w:id="154415259">
                  <w:marLeft w:val="480"/>
                  <w:marRight w:val="0"/>
                  <w:marTop w:val="0"/>
                  <w:marBottom w:val="0"/>
                  <w:divBdr>
                    <w:top w:val="none" w:sz="0" w:space="0" w:color="auto"/>
                    <w:left w:val="none" w:sz="0" w:space="0" w:color="auto"/>
                    <w:bottom w:val="none" w:sz="0" w:space="0" w:color="auto"/>
                    <w:right w:val="none" w:sz="0" w:space="0" w:color="auto"/>
                  </w:divBdr>
                </w:div>
                <w:div w:id="1094479520">
                  <w:marLeft w:val="480"/>
                  <w:marRight w:val="0"/>
                  <w:marTop w:val="0"/>
                  <w:marBottom w:val="0"/>
                  <w:divBdr>
                    <w:top w:val="none" w:sz="0" w:space="0" w:color="auto"/>
                    <w:left w:val="none" w:sz="0" w:space="0" w:color="auto"/>
                    <w:bottom w:val="none" w:sz="0" w:space="0" w:color="auto"/>
                    <w:right w:val="none" w:sz="0" w:space="0" w:color="auto"/>
                  </w:divBdr>
                </w:div>
                <w:div w:id="322247422">
                  <w:marLeft w:val="480"/>
                  <w:marRight w:val="0"/>
                  <w:marTop w:val="0"/>
                  <w:marBottom w:val="0"/>
                  <w:divBdr>
                    <w:top w:val="none" w:sz="0" w:space="0" w:color="auto"/>
                    <w:left w:val="none" w:sz="0" w:space="0" w:color="auto"/>
                    <w:bottom w:val="none" w:sz="0" w:space="0" w:color="auto"/>
                    <w:right w:val="none" w:sz="0" w:space="0" w:color="auto"/>
                  </w:divBdr>
                </w:div>
                <w:div w:id="125970989">
                  <w:marLeft w:val="480"/>
                  <w:marRight w:val="0"/>
                  <w:marTop w:val="0"/>
                  <w:marBottom w:val="0"/>
                  <w:divBdr>
                    <w:top w:val="none" w:sz="0" w:space="0" w:color="auto"/>
                    <w:left w:val="none" w:sz="0" w:space="0" w:color="auto"/>
                    <w:bottom w:val="none" w:sz="0" w:space="0" w:color="auto"/>
                    <w:right w:val="none" w:sz="0" w:space="0" w:color="auto"/>
                  </w:divBdr>
                </w:div>
                <w:div w:id="634260128">
                  <w:marLeft w:val="480"/>
                  <w:marRight w:val="0"/>
                  <w:marTop w:val="0"/>
                  <w:marBottom w:val="0"/>
                  <w:divBdr>
                    <w:top w:val="none" w:sz="0" w:space="0" w:color="auto"/>
                    <w:left w:val="none" w:sz="0" w:space="0" w:color="auto"/>
                    <w:bottom w:val="none" w:sz="0" w:space="0" w:color="auto"/>
                    <w:right w:val="none" w:sz="0" w:space="0" w:color="auto"/>
                  </w:divBdr>
                </w:div>
                <w:div w:id="448471938">
                  <w:marLeft w:val="480"/>
                  <w:marRight w:val="0"/>
                  <w:marTop w:val="0"/>
                  <w:marBottom w:val="0"/>
                  <w:divBdr>
                    <w:top w:val="none" w:sz="0" w:space="0" w:color="auto"/>
                    <w:left w:val="none" w:sz="0" w:space="0" w:color="auto"/>
                    <w:bottom w:val="none" w:sz="0" w:space="0" w:color="auto"/>
                    <w:right w:val="none" w:sz="0" w:space="0" w:color="auto"/>
                  </w:divBdr>
                </w:div>
                <w:div w:id="937636380">
                  <w:marLeft w:val="480"/>
                  <w:marRight w:val="0"/>
                  <w:marTop w:val="0"/>
                  <w:marBottom w:val="0"/>
                  <w:divBdr>
                    <w:top w:val="none" w:sz="0" w:space="0" w:color="auto"/>
                    <w:left w:val="none" w:sz="0" w:space="0" w:color="auto"/>
                    <w:bottom w:val="none" w:sz="0" w:space="0" w:color="auto"/>
                    <w:right w:val="none" w:sz="0" w:space="0" w:color="auto"/>
                  </w:divBdr>
                </w:div>
                <w:div w:id="1824278854">
                  <w:marLeft w:val="480"/>
                  <w:marRight w:val="0"/>
                  <w:marTop w:val="0"/>
                  <w:marBottom w:val="0"/>
                  <w:divBdr>
                    <w:top w:val="none" w:sz="0" w:space="0" w:color="auto"/>
                    <w:left w:val="none" w:sz="0" w:space="0" w:color="auto"/>
                    <w:bottom w:val="none" w:sz="0" w:space="0" w:color="auto"/>
                    <w:right w:val="none" w:sz="0" w:space="0" w:color="auto"/>
                  </w:divBdr>
                </w:div>
                <w:div w:id="584191285">
                  <w:marLeft w:val="480"/>
                  <w:marRight w:val="0"/>
                  <w:marTop w:val="0"/>
                  <w:marBottom w:val="0"/>
                  <w:divBdr>
                    <w:top w:val="none" w:sz="0" w:space="0" w:color="auto"/>
                    <w:left w:val="none" w:sz="0" w:space="0" w:color="auto"/>
                    <w:bottom w:val="none" w:sz="0" w:space="0" w:color="auto"/>
                    <w:right w:val="none" w:sz="0" w:space="0" w:color="auto"/>
                  </w:divBdr>
                </w:div>
                <w:div w:id="997656078">
                  <w:marLeft w:val="480"/>
                  <w:marRight w:val="0"/>
                  <w:marTop w:val="0"/>
                  <w:marBottom w:val="0"/>
                  <w:divBdr>
                    <w:top w:val="none" w:sz="0" w:space="0" w:color="auto"/>
                    <w:left w:val="none" w:sz="0" w:space="0" w:color="auto"/>
                    <w:bottom w:val="none" w:sz="0" w:space="0" w:color="auto"/>
                    <w:right w:val="none" w:sz="0" w:space="0" w:color="auto"/>
                  </w:divBdr>
                </w:div>
                <w:div w:id="1260717031">
                  <w:marLeft w:val="480"/>
                  <w:marRight w:val="0"/>
                  <w:marTop w:val="0"/>
                  <w:marBottom w:val="0"/>
                  <w:divBdr>
                    <w:top w:val="none" w:sz="0" w:space="0" w:color="auto"/>
                    <w:left w:val="none" w:sz="0" w:space="0" w:color="auto"/>
                    <w:bottom w:val="none" w:sz="0" w:space="0" w:color="auto"/>
                    <w:right w:val="none" w:sz="0" w:space="0" w:color="auto"/>
                  </w:divBdr>
                </w:div>
                <w:div w:id="1311442671">
                  <w:marLeft w:val="480"/>
                  <w:marRight w:val="0"/>
                  <w:marTop w:val="0"/>
                  <w:marBottom w:val="0"/>
                  <w:divBdr>
                    <w:top w:val="none" w:sz="0" w:space="0" w:color="auto"/>
                    <w:left w:val="none" w:sz="0" w:space="0" w:color="auto"/>
                    <w:bottom w:val="none" w:sz="0" w:space="0" w:color="auto"/>
                    <w:right w:val="none" w:sz="0" w:space="0" w:color="auto"/>
                  </w:divBdr>
                </w:div>
                <w:div w:id="379591578">
                  <w:marLeft w:val="480"/>
                  <w:marRight w:val="0"/>
                  <w:marTop w:val="0"/>
                  <w:marBottom w:val="0"/>
                  <w:divBdr>
                    <w:top w:val="none" w:sz="0" w:space="0" w:color="auto"/>
                    <w:left w:val="none" w:sz="0" w:space="0" w:color="auto"/>
                    <w:bottom w:val="none" w:sz="0" w:space="0" w:color="auto"/>
                    <w:right w:val="none" w:sz="0" w:space="0" w:color="auto"/>
                  </w:divBdr>
                </w:div>
                <w:div w:id="1638803029">
                  <w:marLeft w:val="480"/>
                  <w:marRight w:val="0"/>
                  <w:marTop w:val="0"/>
                  <w:marBottom w:val="0"/>
                  <w:divBdr>
                    <w:top w:val="none" w:sz="0" w:space="0" w:color="auto"/>
                    <w:left w:val="none" w:sz="0" w:space="0" w:color="auto"/>
                    <w:bottom w:val="none" w:sz="0" w:space="0" w:color="auto"/>
                    <w:right w:val="none" w:sz="0" w:space="0" w:color="auto"/>
                  </w:divBdr>
                </w:div>
                <w:div w:id="279380672">
                  <w:marLeft w:val="480"/>
                  <w:marRight w:val="0"/>
                  <w:marTop w:val="0"/>
                  <w:marBottom w:val="0"/>
                  <w:divBdr>
                    <w:top w:val="none" w:sz="0" w:space="0" w:color="auto"/>
                    <w:left w:val="none" w:sz="0" w:space="0" w:color="auto"/>
                    <w:bottom w:val="none" w:sz="0" w:space="0" w:color="auto"/>
                    <w:right w:val="none" w:sz="0" w:space="0" w:color="auto"/>
                  </w:divBdr>
                </w:div>
                <w:div w:id="348680543">
                  <w:marLeft w:val="480"/>
                  <w:marRight w:val="0"/>
                  <w:marTop w:val="0"/>
                  <w:marBottom w:val="0"/>
                  <w:divBdr>
                    <w:top w:val="none" w:sz="0" w:space="0" w:color="auto"/>
                    <w:left w:val="none" w:sz="0" w:space="0" w:color="auto"/>
                    <w:bottom w:val="none" w:sz="0" w:space="0" w:color="auto"/>
                    <w:right w:val="none" w:sz="0" w:space="0" w:color="auto"/>
                  </w:divBdr>
                </w:div>
                <w:div w:id="1987657908">
                  <w:marLeft w:val="480"/>
                  <w:marRight w:val="0"/>
                  <w:marTop w:val="0"/>
                  <w:marBottom w:val="0"/>
                  <w:divBdr>
                    <w:top w:val="none" w:sz="0" w:space="0" w:color="auto"/>
                    <w:left w:val="none" w:sz="0" w:space="0" w:color="auto"/>
                    <w:bottom w:val="none" w:sz="0" w:space="0" w:color="auto"/>
                    <w:right w:val="none" w:sz="0" w:space="0" w:color="auto"/>
                  </w:divBdr>
                </w:div>
                <w:div w:id="1322663100">
                  <w:marLeft w:val="480"/>
                  <w:marRight w:val="0"/>
                  <w:marTop w:val="0"/>
                  <w:marBottom w:val="0"/>
                  <w:divBdr>
                    <w:top w:val="none" w:sz="0" w:space="0" w:color="auto"/>
                    <w:left w:val="none" w:sz="0" w:space="0" w:color="auto"/>
                    <w:bottom w:val="none" w:sz="0" w:space="0" w:color="auto"/>
                    <w:right w:val="none" w:sz="0" w:space="0" w:color="auto"/>
                  </w:divBdr>
                </w:div>
                <w:div w:id="201870248">
                  <w:marLeft w:val="480"/>
                  <w:marRight w:val="0"/>
                  <w:marTop w:val="0"/>
                  <w:marBottom w:val="0"/>
                  <w:divBdr>
                    <w:top w:val="none" w:sz="0" w:space="0" w:color="auto"/>
                    <w:left w:val="none" w:sz="0" w:space="0" w:color="auto"/>
                    <w:bottom w:val="none" w:sz="0" w:space="0" w:color="auto"/>
                    <w:right w:val="none" w:sz="0" w:space="0" w:color="auto"/>
                  </w:divBdr>
                </w:div>
                <w:div w:id="2031951971">
                  <w:marLeft w:val="480"/>
                  <w:marRight w:val="0"/>
                  <w:marTop w:val="0"/>
                  <w:marBottom w:val="0"/>
                  <w:divBdr>
                    <w:top w:val="none" w:sz="0" w:space="0" w:color="auto"/>
                    <w:left w:val="none" w:sz="0" w:space="0" w:color="auto"/>
                    <w:bottom w:val="none" w:sz="0" w:space="0" w:color="auto"/>
                    <w:right w:val="none" w:sz="0" w:space="0" w:color="auto"/>
                  </w:divBdr>
                </w:div>
                <w:div w:id="132062421">
                  <w:marLeft w:val="480"/>
                  <w:marRight w:val="0"/>
                  <w:marTop w:val="0"/>
                  <w:marBottom w:val="0"/>
                  <w:divBdr>
                    <w:top w:val="none" w:sz="0" w:space="0" w:color="auto"/>
                    <w:left w:val="none" w:sz="0" w:space="0" w:color="auto"/>
                    <w:bottom w:val="none" w:sz="0" w:space="0" w:color="auto"/>
                    <w:right w:val="none" w:sz="0" w:space="0" w:color="auto"/>
                  </w:divBdr>
                </w:div>
                <w:div w:id="613363150">
                  <w:marLeft w:val="480"/>
                  <w:marRight w:val="0"/>
                  <w:marTop w:val="0"/>
                  <w:marBottom w:val="0"/>
                  <w:divBdr>
                    <w:top w:val="none" w:sz="0" w:space="0" w:color="auto"/>
                    <w:left w:val="none" w:sz="0" w:space="0" w:color="auto"/>
                    <w:bottom w:val="none" w:sz="0" w:space="0" w:color="auto"/>
                    <w:right w:val="none" w:sz="0" w:space="0" w:color="auto"/>
                  </w:divBdr>
                </w:div>
                <w:div w:id="1143548508">
                  <w:marLeft w:val="480"/>
                  <w:marRight w:val="0"/>
                  <w:marTop w:val="0"/>
                  <w:marBottom w:val="0"/>
                  <w:divBdr>
                    <w:top w:val="none" w:sz="0" w:space="0" w:color="auto"/>
                    <w:left w:val="none" w:sz="0" w:space="0" w:color="auto"/>
                    <w:bottom w:val="none" w:sz="0" w:space="0" w:color="auto"/>
                    <w:right w:val="none" w:sz="0" w:space="0" w:color="auto"/>
                  </w:divBdr>
                </w:div>
                <w:div w:id="431173894">
                  <w:marLeft w:val="480"/>
                  <w:marRight w:val="0"/>
                  <w:marTop w:val="0"/>
                  <w:marBottom w:val="0"/>
                  <w:divBdr>
                    <w:top w:val="none" w:sz="0" w:space="0" w:color="auto"/>
                    <w:left w:val="none" w:sz="0" w:space="0" w:color="auto"/>
                    <w:bottom w:val="none" w:sz="0" w:space="0" w:color="auto"/>
                    <w:right w:val="none" w:sz="0" w:space="0" w:color="auto"/>
                  </w:divBdr>
                </w:div>
                <w:div w:id="1184049757">
                  <w:marLeft w:val="480"/>
                  <w:marRight w:val="0"/>
                  <w:marTop w:val="0"/>
                  <w:marBottom w:val="0"/>
                  <w:divBdr>
                    <w:top w:val="none" w:sz="0" w:space="0" w:color="auto"/>
                    <w:left w:val="none" w:sz="0" w:space="0" w:color="auto"/>
                    <w:bottom w:val="none" w:sz="0" w:space="0" w:color="auto"/>
                    <w:right w:val="none" w:sz="0" w:space="0" w:color="auto"/>
                  </w:divBdr>
                </w:div>
                <w:div w:id="901673431">
                  <w:marLeft w:val="480"/>
                  <w:marRight w:val="0"/>
                  <w:marTop w:val="0"/>
                  <w:marBottom w:val="0"/>
                  <w:divBdr>
                    <w:top w:val="none" w:sz="0" w:space="0" w:color="auto"/>
                    <w:left w:val="none" w:sz="0" w:space="0" w:color="auto"/>
                    <w:bottom w:val="none" w:sz="0" w:space="0" w:color="auto"/>
                    <w:right w:val="none" w:sz="0" w:space="0" w:color="auto"/>
                  </w:divBdr>
                </w:div>
                <w:div w:id="1711612466">
                  <w:marLeft w:val="480"/>
                  <w:marRight w:val="0"/>
                  <w:marTop w:val="0"/>
                  <w:marBottom w:val="0"/>
                  <w:divBdr>
                    <w:top w:val="none" w:sz="0" w:space="0" w:color="auto"/>
                    <w:left w:val="none" w:sz="0" w:space="0" w:color="auto"/>
                    <w:bottom w:val="none" w:sz="0" w:space="0" w:color="auto"/>
                    <w:right w:val="none" w:sz="0" w:space="0" w:color="auto"/>
                  </w:divBdr>
                </w:div>
                <w:div w:id="1813864084">
                  <w:marLeft w:val="480"/>
                  <w:marRight w:val="0"/>
                  <w:marTop w:val="0"/>
                  <w:marBottom w:val="0"/>
                  <w:divBdr>
                    <w:top w:val="none" w:sz="0" w:space="0" w:color="auto"/>
                    <w:left w:val="none" w:sz="0" w:space="0" w:color="auto"/>
                    <w:bottom w:val="none" w:sz="0" w:space="0" w:color="auto"/>
                    <w:right w:val="none" w:sz="0" w:space="0" w:color="auto"/>
                  </w:divBdr>
                </w:div>
              </w:divsChild>
            </w:div>
            <w:div w:id="293222117">
              <w:marLeft w:val="0"/>
              <w:marRight w:val="0"/>
              <w:marTop w:val="0"/>
              <w:marBottom w:val="0"/>
              <w:divBdr>
                <w:top w:val="none" w:sz="0" w:space="0" w:color="auto"/>
                <w:left w:val="none" w:sz="0" w:space="0" w:color="auto"/>
                <w:bottom w:val="none" w:sz="0" w:space="0" w:color="auto"/>
                <w:right w:val="none" w:sz="0" w:space="0" w:color="auto"/>
              </w:divBdr>
              <w:divsChild>
                <w:div w:id="1152597688">
                  <w:marLeft w:val="480"/>
                  <w:marRight w:val="0"/>
                  <w:marTop w:val="0"/>
                  <w:marBottom w:val="0"/>
                  <w:divBdr>
                    <w:top w:val="none" w:sz="0" w:space="0" w:color="auto"/>
                    <w:left w:val="none" w:sz="0" w:space="0" w:color="auto"/>
                    <w:bottom w:val="none" w:sz="0" w:space="0" w:color="auto"/>
                    <w:right w:val="none" w:sz="0" w:space="0" w:color="auto"/>
                  </w:divBdr>
                </w:div>
                <w:div w:id="1001540209">
                  <w:marLeft w:val="480"/>
                  <w:marRight w:val="0"/>
                  <w:marTop w:val="0"/>
                  <w:marBottom w:val="0"/>
                  <w:divBdr>
                    <w:top w:val="none" w:sz="0" w:space="0" w:color="auto"/>
                    <w:left w:val="none" w:sz="0" w:space="0" w:color="auto"/>
                    <w:bottom w:val="none" w:sz="0" w:space="0" w:color="auto"/>
                    <w:right w:val="none" w:sz="0" w:space="0" w:color="auto"/>
                  </w:divBdr>
                </w:div>
                <w:div w:id="1676960772">
                  <w:marLeft w:val="480"/>
                  <w:marRight w:val="0"/>
                  <w:marTop w:val="0"/>
                  <w:marBottom w:val="0"/>
                  <w:divBdr>
                    <w:top w:val="none" w:sz="0" w:space="0" w:color="auto"/>
                    <w:left w:val="none" w:sz="0" w:space="0" w:color="auto"/>
                    <w:bottom w:val="none" w:sz="0" w:space="0" w:color="auto"/>
                    <w:right w:val="none" w:sz="0" w:space="0" w:color="auto"/>
                  </w:divBdr>
                </w:div>
                <w:div w:id="609312172">
                  <w:marLeft w:val="480"/>
                  <w:marRight w:val="0"/>
                  <w:marTop w:val="0"/>
                  <w:marBottom w:val="0"/>
                  <w:divBdr>
                    <w:top w:val="none" w:sz="0" w:space="0" w:color="auto"/>
                    <w:left w:val="none" w:sz="0" w:space="0" w:color="auto"/>
                    <w:bottom w:val="none" w:sz="0" w:space="0" w:color="auto"/>
                    <w:right w:val="none" w:sz="0" w:space="0" w:color="auto"/>
                  </w:divBdr>
                </w:div>
                <w:div w:id="969434238">
                  <w:marLeft w:val="480"/>
                  <w:marRight w:val="0"/>
                  <w:marTop w:val="0"/>
                  <w:marBottom w:val="0"/>
                  <w:divBdr>
                    <w:top w:val="none" w:sz="0" w:space="0" w:color="auto"/>
                    <w:left w:val="none" w:sz="0" w:space="0" w:color="auto"/>
                    <w:bottom w:val="none" w:sz="0" w:space="0" w:color="auto"/>
                    <w:right w:val="none" w:sz="0" w:space="0" w:color="auto"/>
                  </w:divBdr>
                </w:div>
                <w:div w:id="1309703308">
                  <w:marLeft w:val="480"/>
                  <w:marRight w:val="0"/>
                  <w:marTop w:val="0"/>
                  <w:marBottom w:val="0"/>
                  <w:divBdr>
                    <w:top w:val="none" w:sz="0" w:space="0" w:color="auto"/>
                    <w:left w:val="none" w:sz="0" w:space="0" w:color="auto"/>
                    <w:bottom w:val="none" w:sz="0" w:space="0" w:color="auto"/>
                    <w:right w:val="none" w:sz="0" w:space="0" w:color="auto"/>
                  </w:divBdr>
                </w:div>
                <w:div w:id="614677367">
                  <w:marLeft w:val="480"/>
                  <w:marRight w:val="0"/>
                  <w:marTop w:val="0"/>
                  <w:marBottom w:val="0"/>
                  <w:divBdr>
                    <w:top w:val="none" w:sz="0" w:space="0" w:color="auto"/>
                    <w:left w:val="none" w:sz="0" w:space="0" w:color="auto"/>
                    <w:bottom w:val="none" w:sz="0" w:space="0" w:color="auto"/>
                    <w:right w:val="none" w:sz="0" w:space="0" w:color="auto"/>
                  </w:divBdr>
                </w:div>
                <w:div w:id="1656451572">
                  <w:marLeft w:val="480"/>
                  <w:marRight w:val="0"/>
                  <w:marTop w:val="0"/>
                  <w:marBottom w:val="0"/>
                  <w:divBdr>
                    <w:top w:val="none" w:sz="0" w:space="0" w:color="auto"/>
                    <w:left w:val="none" w:sz="0" w:space="0" w:color="auto"/>
                    <w:bottom w:val="none" w:sz="0" w:space="0" w:color="auto"/>
                    <w:right w:val="none" w:sz="0" w:space="0" w:color="auto"/>
                  </w:divBdr>
                </w:div>
                <w:div w:id="1086807792">
                  <w:marLeft w:val="480"/>
                  <w:marRight w:val="0"/>
                  <w:marTop w:val="0"/>
                  <w:marBottom w:val="0"/>
                  <w:divBdr>
                    <w:top w:val="none" w:sz="0" w:space="0" w:color="auto"/>
                    <w:left w:val="none" w:sz="0" w:space="0" w:color="auto"/>
                    <w:bottom w:val="none" w:sz="0" w:space="0" w:color="auto"/>
                    <w:right w:val="none" w:sz="0" w:space="0" w:color="auto"/>
                  </w:divBdr>
                </w:div>
                <w:div w:id="1230723677">
                  <w:marLeft w:val="480"/>
                  <w:marRight w:val="0"/>
                  <w:marTop w:val="0"/>
                  <w:marBottom w:val="0"/>
                  <w:divBdr>
                    <w:top w:val="none" w:sz="0" w:space="0" w:color="auto"/>
                    <w:left w:val="none" w:sz="0" w:space="0" w:color="auto"/>
                    <w:bottom w:val="none" w:sz="0" w:space="0" w:color="auto"/>
                    <w:right w:val="none" w:sz="0" w:space="0" w:color="auto"/>
                  </w:divBdr>
                </w:div>
                <w:div w:id="943534800">
                  <w:marLeft w:val="480"/>
                  <w:marRight w:val="0"/>
                  <w:marTop w:val="0"/>
                  <w:marBottom w:val="0"/>
                  <w:divBdr>
                    <w:top w:val="none" w:sz="0" w:space="0" w:color="auto"/>
                    <w:left w:val="none" w:sz="0" w:space="0" w:color="auto"/>
                    <w:bottom w:val="none" w:sz="0" w:space="0" w:color="auto"/>
                    <w:right w:val="none" w:sz="0" w:space="0" w:color="auto"/>
                  </w:divBdr>
                </w:div>
                <w:div w:id="2045329456">
                  <w:marLeft w:val="480"/>
                  <w:marRight w:val="0"/>
                  <w:marTop w:val="0"/>
                  <w:marBottom w:val="0"/>
                  <w:divBdr>
                    <w:top w:val="none" w:sz="0" w:space="0" w:color="auto"/>
                    <w:left w:val="none" w:sz="0" w:space="0" w:color="auto"/>
                    <w:bottom w:val="none" w:sz="0" w:space="0" w:color="auto"/>
                    <w:right w:val="none" w:sz="0" w:space="0" w:color="auto"/>
                  </w:divBdr>
                </w:div>
                <w:div w:id="43800157">
                  <w:marLeft w:val="480"/>
                  <w:marRight w:val="0"/>
                  <w:marTop w:val="0"/>
                  <w:marBottom w:val="0"/>
                  <w:divBdr>
                    <w:top w:val="none" w:sz="0" w:space="0" w:color="auto"/>
                    <w:left w:val="none" w:sz="0" w:space="0" w:color="auto"/>
                    <w:bottom w:val="none" w:sz="0" w:space="0" w:color="auto"/>
                    <w:right w:val="none" w:sz="0" w:space="0" w:color="auto"/>
                  </w:divBdr>
                </w:div>
                <w:div w:id="1181117495">
                  <w:marLeft w:val="480"/>
                  <w:marRight w:val="0"/>
                  <w:marTop w:val="0"/>
                  <w:marBottom w:val="0"/>
                  <w:divBdr>
                    <w:top w:val="none" w:sz="0" w:space="0" w:color="auto"/>
                    <w:left w:val="none" w:sz="0" w:space="0" w:color="auto"/>
                    <w:bottom w:val="none" w:sz="0" w:space="0" w:color="auto"/>
                    <w:right w:val="none" w:sz="0" w:space="0" w:color="auto"/>
                  </w:divBdr>
                </w:div>
                <w:div w:id="384452067">
                  <w:marLeft w:val="480"/>
                  <w:marRight w:val="0"/>
                  <w:marTop w:val="0"/>
                  <w:marBottom w:val="0"/>
                  <w:divBdr>
                    <w:top w:val="none" w:sz="0" w:space="0" w:color="auto"/>
                    <w:left w:val="none" w:sz="0" w:space="0" w:color="auto"/>
                    <w:bottom w:val="none" w:sz="0" w:space="0" w:color="auto"/>
                    <w:right w:val="none" w:sz="0" w:space="0" w:color="auto"/>
                  </w:divBdr>
                </w:div>
                <w:div w:id="689180888">
                  <w:marLeft w:val="480"/>
                  <w:marRight w:val="0"/>
                  <w:marTop w:val="0"/>
                  <w:marBottom w:val="0"/>
                  <w:divBdr>
                    <w:top w:val="none" w:sz="0" w:space="0" w:color="auto"/>
                    <w:left w:val="none" w:sz="0" w:space="0" w:color="auto"/>
                    <w:bottom w:val="none" w:sz="0" w:space="0" w:color="auto"/>
                    <w:right w:val="none" w:sz="0" w:space="0" w:color="auto"/>
                  </w:divBdr>
                </w:div>
                <w:div w:id="747189972">
                  <w:marLeft w:val="480"/>
                  <w:marRight w:val="0"/>
                  <w:marTop w:val="0"/>
                  <w:marBottom w:val="0"/>
                  <w:divBdr>
                    <w:top w:val="none" w:sz="0" w:space="0" w:color="auto"/>
                    <w:left w:val="none" w:sz="0" w:space="0" w:color="auto"/>
                    <w:bottom w:val="none" w:sz="0" w:space="0" w:color="auto"/>
                    <w:right w:val="none" w:sz="0" w:space="0" w:color="auto"/>
                  </w:divBdr>
                </w:div>
                <w:div w:id="156112323">
                  <w:marLeft w:val="480"/>
                  <w:marRight w:val="0"/>
                  <w:marTop w:val="0"/>
                  <w:marBottom w:val="0"/>
                  <w:divBdr>
                    <w:top w:val="none" w:sz="0" w:space="0" w:color="auto"/>
                    <w:left w:val="none" w:sz="0" w:space="0" w:color="auto"/>
                    <w:bottom w:val="none" w:sz="0" w:space="0" w:color="auto"/>
                    <w:right w:val="none" w:sz="0" w:space="0" w:color="auto"/>
                  </w:divBdr>
                </w:div>
                <w:div w:id="1515420194">
                  <w:marLeft w:val="480"/>
                  <w:marRight w:val="0"/>
                  <w:marTop w:val="0"/>
                  <w:marBottom w:val="0"/>
                  <w:divBdr>
                    <w:top w:val="none" w:sz="0" w:space="0" w:color="auto"/>
                    <w:left w:val="none" w:sz="0" w:space="0" w:color="auto"/>
                    <w:bottom w:val="none" w:sz="0" w:space="0" w:color="auto"/>
                    <w:right w:val="none" w:sz="0" w:space="0" w:color="auto"/>
                  </w:divBdr>
                </w:div>
                <w:div w:id="567304385">
                  <w:marLeft w:val="480"/>
                  <w:marRight w:val="0"/>
                  <w:marTop w:val="0"/>
                  <w:marBottom w:val="0"/>
                  <w:divBdr>
                    <w:top w:val="none" w:sz="0" w:space="0" w:color="auto"/>
                    <w:left w:val="none" w:sz="0" w:space="0" w:color="auto"/>
                    <w:bottom w:val="none" w:sz="0" w:space="0" w:color="auto"/>
                    <w:right w:val="none" w:sz="0" w:space="0" w:color="auto"/>
                  </w:divBdr>
                </w:div>
                <w:div w:id="1900283920">
                  <w:marLeft w:val="480"/>
                  <w:marRight w:val="0"/>
                  <w:marTop w:val="0"/>
                  <w:marBottom w:val="0"/>
                  <w:divBdr>
                    <w:top w:val="none" w:sz="0" w:space="0" w:color="auto"/>
                    <w:left w:val="none" w:sz="0" w:space="0" w:color="auto"/>
                    <w:bottom w:val="none" w:sz="0" w:space="0" w:color="auto"/>
                    <w:right w:val="none" w:sz="0" w:space="0" w:color="auto"/>
                  </w:divBdr>
                </w:div>
                <w:div w:id="1556893176">
                  <w:marLeft w:val="480"/>
                  <w:marRight w:val="0"/>
                  <w:marTop w:val="0"/>
                  <w:marBottom w:val="0"/>
                  <w:divBdr>
                    <w:top w:val="none" w:sz="0" w:space="0" w:color="auto"/>
                    <w:left w:val="none" w:sz="0" w:space="0" w:color="auto"/>
                    <w:bottom w:val="none" w:sz="0" w:space="0" w:color="auto"/>
                    <w:right w:val="none" w:sz="0" w:space="0" w:color="auto"/>
                  </w:divBdr>
                </w:div>
                <w:div w:id="1098284605">
                  <w:marLeft w:val="480"/>
                  <w:marRight w:val="0"/>
                  <w:marTop w:val="0"/>
                  <w:marBottom w:val="0"/>
                  <w:divBdr>
                    <w:top w:val="none" w:sz="0" w:space="0" w:color="auto"/>
                    <w:left w:val="none" w:sz="0" w:space="0" w:color="auto"/>
                    <w:bottom w:val="none" w:sz="0" w:space="0" w:color="auto"/>
                    <w:right w:val="none" w:sz="0" w:space="0" w:color="auto"/>
                  </w:divBdr>
                </w:div>
                <w:div w:id="212041617">
                  <w:marLeft w:val="480"/>
                  <w:marRight w:val="0"/>
                  <w:marTop w:val="0"/>
                  <w:marBottom w:val="0"/>
                  <w:divBdr>
                    <w:top w:val="none" w:sz="0" w:space="0" w:color="auto"/>
                    <w:left w:val="none" w:sz="0" w:space="0" w:color="auto"/>
                    <w:bottom w:val="none" w:sz="0" w:space="0" w:color="auto"/>
                    <w:right w:val="none" w:sz="0" w:space="0" w:color="auto"/>
                  </w:divBdr>
                </w:div>
                <w:div w:id="2036811386">
                  <w:marLeft w:val="480"/>
                  <w:marRight w:val="0"/>
                  <w:marTop w:val="0"/>
                  <w:marBottom w:val="0"/>
                  <w:divBdr>
                    <w:top w:val="none" w:sz="0" w:space="0" w:color="auto"/>
                    <w:left w:val="none" w:sz="0" w:space="0" w:color="auto"/>
                    <w:bottom w:val="none" w:sz="0" w:space="0" w:color="auto"/>
                    <w:right w:val="none" w:sz="0" w:space="0" w:color="auto"/>
                  </w:divBdr>
                </w:div>
                <w:div w:id="1169519097">
                  <w:marLeft w:val="480"/>
                  <w:marRight w:val="0"/>
                  <w:marTop w:val="0"/>
                  <w:marBottom w:val="0"/>
                  <w:divBdr>
                    <w:top w:val="none" w:sz="0" w:space="0" w:color="auto"/>
                    <w:left w:val="none" w:sz="0" w:space="0" w:color="auto"/>
                    <w:bottom w:val="none" w:sz="0" w:space="0" w:color="auto"/>
                    <w:right w:val="none" w:sz="0" w:space="0" w:color="auto"/>
                  </w:divBdr>
                </w:div>
                <w:div w:id="14353922">
                  <w:marLeft w:val="480"/>
                  <w:marRight w:val="0"/>
                  <w:marTop w:val="0"/>
                  <w:marBottom w:val="0"/>
                  <w:divBdr>
                    <w:top w:val="none" w:sz="0" w:space="0" w:color="auto"/>
                    <w:left w:val="none" w:sz="0" w:space="0" w:color="auto"/>
                    <w:bottom w:val="none" w:sz="0" w:space="0" w:color="auto"/>
                    <w:right w:val="none" w:sz="0" w:space="0" w:color="auto"/>
                  </w:divBdr>
                </w:div>
                <w:div w:id="2042047158">
                  <w:marLeft w:val="480"/>
                  <w:marRight w:val="0"/>
                  <w:marTop w:val="0"/>
                  <w:marBottom w:val="0"/>
                  <w:divBdr>
                    <w:top w:val="none" w:sz="0" w:space="0" w:color="auto"/>
                    <w:left w:val="none" w:sz="0" w:space="0" w:color="auto"/>
                    <w:bottom w:val="none" w:sz="0" w:space="0" w:color="auto"/>
                    <w:right w:val="none" w:sz="0" w:space="0" w:color="auto"/>
                  </w:divBdr>
                </w:div>
                <w:div w:id="271785540">
                  <w:marLeft w:val="480"/>
                  <w:marRight w:val="0"/>
                  <w:marTop w:val="0"/>
                  <w:marBottom w:val="0"/>
                  <w:divBdr>
                    <w:top w:val="none" w:sz="0" w:space="0" w:color="auto"/>
                    <w:left w:val="none" w:sz="0" w:space="0" w:color="auto"/>
                    <w:bottom w:val="none" w:sz="0" w:space="0" w:color="auto"/>
                    <w:right w:val="none" w:sz="0" w:space="0" w:color="auto"/>
                  </w:divBdr>
                </w:div>
                <w:div w:id="600063906">
                  <w:marLeft w:val="480"/>
                  <w:marRight w:val="0"/>
                  <w:marTop w:val="0"/>
                  <w:marBottom w:val="0"/>
                  <w:divBdr>
                    <w:top w:val="none" w:sz="0" w:space="0" w:color="auto"/>
                    <w:left w:val="none" w:sz="0" w:space="0" w:color="auto"/>
                    <w:bottom w:val="none" w:sz="0" w:space="0" w:color="auto"/>
                    <w:right w:val="none" w:sz="0" w:space="0" w:color="auto"/>
                  </w:divBdr>
                </w:div>
                <w:div w:id="998389263">
                  <w:marLeft w:val="480"/>
                  <w:marRight w:val="0"/>
                  <w:marTop w:val="0"/>
                  <w:marBottom w:val="0"/>
                  <w:divBdr>
                    <w:top w:val="none" w:sz="0" w:space="0" w:color="auto"/>
                    <w:left w:val="none" w:sz="0" w:space="0" w:color="auto"/>
                    <w:bottom w:val="none" w:sz="0" w:space="0" w:color="auto"/>
                    <w:right w:val="none" w:sz="0" w:space="0" w:color="auto"/>
                  </w:divBdr>
                </w:div>
                <w:div w:id="2141875940">
                  <w:marLeft w:val="480"/>
                  <w:marRight w:val="0"/>
                  <w:marTop w:val="0"/>
                  <w:marBottom w:val="0"/>
                  <w:divBdr>
                    <w:top w:val="none" w:sz="0" w:space="0" w:color="auto"/>
                    <w:left w:val="none" w:sz="0" w:space="0" w:color="auto"/>
                    <w:bottom w:val="none" w:sz="0" w:space="0" w:color="auto"/>
                    <w:right w:val="none" w:sz="0" w:space="0" w:color="auto"/>
                  </w:divBdr>
                </w:div>
                <w:div w:id="1107044806">
                  <w:marLeft w:val="480"/>
                  <w:marRight w:val="0"/>
                  <w:marTop w:val="0"/>
                  <w:marBottom w:val="0"/>
                  <w:divBdr>
                    <w:top w:val="none" w:sz="0" w:space="0" w:color="auto"/>
                    <w:left w:val="none" w:sz="0" w:space="0" w:color="auto"/>
                    <w:bottom w:val="none" w:sz="0" w:space="0" w:color="auto"/>
                    <w:right w:val="none" w:sz="0" w:space="0" w:color="auto"/>
                  </w:divBdr>
                </w:div>
                <w:div w:id="612396838">
                  <w:marLeft w:val="480"/>
                  <w:marRight w:val="0"/>
                  <w:marTop w:val="0"/>
                  <w:marBottom w:val="0"/>
                  <w:divBdr>
                    <w:top w:val="none" w:sz="0" w:space="0" w:color="auto"/>
                    <w:left w:val="none" w:sz="0" w:space="0" w:color="auto"/>
                    <w:bottom w:val="none" w:sz="0" w:space="0" w:color="auto"/>
                    <w:right w:val="none" w:sz="0" w:space="0" w:color="auto"/>
                  </w:divBdr>
                </w:div>
                <w:div w:id="680623819">
                  <w:marLeft w:val="480"/>
                  <w:marRight w:val="0"/>
                  <w:marTop w:val="0"/>
                  <w:marBottom w:val="0"/>
                  <w:divBdr>
                    <w:top w:val="none" w:sz="0" w:space="0" w:color="auto"/>
                    <w:left w:val="none" w:sz="0" w:space="0" w:color="auto"/>
                    <w:bottom w:val="none" w:sz="0" w:space="0" w:color="auto"/>
                    <w:right w:val="none" w:sz="0" w:space="0" w:color="auto"/>
                  </w:divBdr>
                </w:div>
                <w:div w:id="1308124384">
                  <w:marLeft w:val="480"/>
                  <w:marRight w:val="0"/>
                  <w:marTop w:val="0"/>
                  <w:marBottom w:val="0"/>
                  <w:divBdr>
                    <w:top w:val="none" w:sz="0" w:space="0" w:color="auto"/>
                    <w:left w:val="none" w:sz="0" w:space="0" w:color="auto"/>
                    <w:bottom w:val="none" w:sz="0" w:space="0" w:color="auto"/>
                    <w:right w:val="none" w:sz="0" w:space="0" w:color="auto"/>
                  </w:divBdr>
                </w:div>
                <w:div w:id="455875477">
                  <w:marLeft w:val="480"/>
                  <w:marRight w:val="0"/>
                  <w:marTop w:val="0"/>
                  <w:marBottom w:val="0"/>
                  <w:divBdr>
                    <w:top w:val="none" w:sz="0" w:space="0" w:color="auto"/>
                    <w:left w:val="none" w:sz="0" w:space="0" w:color="auto"/>
                    <w:bottom w:val="none" w:sz="0" w:space="0" w:color="auto"/>
                    <w:right w:val="none" w:sz="0" w:space="0" w:color="auto"/>
                  </w:divBdr>
                </w:div>
                <w:div w:id="849150153">
                  <w:marLeft w:val="480"/>
                  <w:marRight w:val="0"/>
                  <w:marTop w:val="0"/>
                  <w:marBottom w:val="0"/>
                  <w:divBdr>
                    <w:top w:val="none" w:sz="0" w:space="0" w:color="auto"/>
                    <w:left w:val="none" w:sz="0" w:space="0" w:color="auto"/>
                    <w:bottom w:val="none" w:sz="0" w:space="0" w:color="auto"/>
                    <w:right w:val="none" w:sz="0" w:space="0" w:color="auto"/>
                  </w:divBdr>
                </w:div>
                <w:div w:id="838497509">
                  <w:marLeft w:val="480"/>
                  <w:marRight w:val="0"/>
                  <w:marTop w:val="0"/>
                  <w:marBottom w:val="0"/>
                  <w:divBdr>
                    <w:top w:val="none" w:sz="0" w:space="0" w:color="auto"/>
                    <w:left w:val="none" w:sz="0" w:space="0" w:color="auto"/>
                    <w:bottom w:val="none" w:sz="0" w:space="0" w:color="auto"/>
                    <w:right w:val="none" w:sz="0" w:space="0" w:color="auto"/>
                  </w:divBdr>
                </w:div>
                <w:div w:id="600257135">
                  <w:marLeft w:val="480"/>
                  <w:marRight w:val="0"/>
                  <w:marTop w:val="0"/>
                  <w:marBottom w:val="0"/>
                  <w:divBdr>
                    <w:top w:val="none" w:sz="0" w:space="0" w:color="auto"/>
                    <w:left w:val="none" w:sz="0" w:space="0" w:color="auto"/>
                    <w:bottom w:val="none" w:sz="0" w:space="0" w:color="auto"/>
                    <w:right w:val="none" w:sz="0" w:space="0" w:color="auto"/>
                  </w:divBdr>
                </w:div>
                <w:div w:id="1711145745">
                  <w:marLeft w:val="480"/>
                  <w:marRight w:val="0"/>
                  <w:marTop w:val="0"/>
                  <w:marBottom w:val="0"/>
                  <w:divBdr>
                    <w:top w:val="none" w:sz="0" w:space="0" w:color="auto"/>
                    <w:left w:val="none" w:sz="0" w:space="0" w:color="auto"/>
                    <w:bottom w:val="none" w:sz="0" w:space="0" w:color="auto"/>
                    <w:right w:val="none" w:sz="0" w:space="0" w:color="auto"/>
                  </w:divBdr>
                </w:div>
                <w:div w:id="720401222">
                  <w:marLeft w:val="480"/>
                  <w:marRight w:val="0"/>
                  <w:marTop w:val="0"/>
                  <w:marBottom w:val="0"/>
                  <w:divBdr>
                    <w:top w:val="none" w:sz="0" w:space="0" w:color="auto"/>
                    <w:left w:val="none" w:sz="0" w:space="0" w:color="auto"/>
                    <w:bottom w:val="none" w:sz="0" w:space="0" w:color="auto"/>
                    <w:right w:val="none" w:sz="0" w:space="0" w:color="auto"/>
                  </w:divBdr>
                </w:div>
                <w:div w:id="1959945663">
                  <w:marLeft w:val="480"/>
                  <w:marRight w:val="0"/>
                  <w:marTop w:val="0"/>
                  <w:marBottom w:val="0"/>
                  <w:divBdr>
                    <w:top w:val="none" w:sz="0" w:space="0" w:color="auto"/>
                    <w:left w:val="none" w:sz="0" w:space="0" w:color="auto"/>
                    <w:bottom w:val="none" w:sz="0" w:space="0" w:color="auto"/>
                    <w:right w:val="none" w:sz="0" w:space="0" w:color="auto"/>
                  </w:divBdr>
                </w:div>
                <w:div w:id="1907261105">
                  <w:marLeft w:val="480"/>
                  <w:marRight w:val="0"/>
                  <w:marTop w:val="0"/>
                  <w:marBottom w:val="0"/>
                  <w:divBdr>
                    <w:top w:val="none" w:sz="0" w:space="0" w:color="auto"/>
                    <w:left w:val="none" w:sz="0" w:space="0" w:color="auto"/>
                    <w:bottom w:val="none" w:sz="0" w:space="0" w:color="auto"/>
                    <w:right w:val="none" w:sz="0" w:space="0" w:color="auto"/>
                  </w:divBdr>
                </w:div>
                <w:div w:id="1855266796">
                  <w:marLeft w:val="480"/>
                  <w:marRight w:val="0"/>
                  <w:marTop w:val="0"/>
                  <w:marBottom w:val="0"/>
                  <w:divBdr>
                    <w:top w:val="none" w:sz="0" w:space="0" w:color="auto"/>
                    <w:left w:val="none" w:sz="0" w:space="0" w:color="auto"/>
                    <w:bottom w:val="none" w:sz="0" w:space="0" w:color="auto"/>
                    <w:right w:val="none" w:sz="0" w:space="0" w:color="auto"/>
                  </w:divBdr>
                </w:div>
                <w:div w:id="779685286">
                  <w:marLeft w:val="480"/>
                  <w:marRight w:val="0"/>
                  <w:marTop w:val="0"/>
                  <w:marBottom w:val="0"/>
                  <w:divBdr>
                    <w:top w:val="none" w:sz="0" w:space="0" w:color="auto"/>
                    <w:left w:val="none" w:sz="0" w:space="0" w:color="auto"/>
                    <w:bottom w:val="none" w:sz="0" w:space="0" w:color="auto"/>
                    <w:right w:val="none" w:sz="0" w:space="0" w:color="auto"/>
                  </w:divBdr>
                </w:div>
                <w:div w:id="946741144">
                  <w:marLeft w:val="480"/>
                  <w:marRight w:val="0"/>
                  <w:marTop w:val="0"/>
                  <w:marBottom w:val="0"/>
                  <w:divBdr>
                    <w:top w:val="none" w:sz="0" w:space="0" w:color="auto"/>
                    <w:left w:val="none" w:sz="0" w:space="0" w:color="auto"/>
                    <w:bottom w:val="none" w:sz="0" w:space="0" w:color="auto"/>
                    <w:right w:val="none" w:sz="0" w:space="0" w:color="auto"/>
                  </w:divBdr>
                </w:div>
                <w:div w:id="280377648">
                  <w:marLeft w:val="480"/>
                  <w:marRight w:val="0"/>
                  <w:marTop w:val="0"/>
                  <w:marBottom w:val="0"/>
                  <w:divBdr>
                    <w:top w:val="none" w:sz="0" w:space="0" w:color="auto"/>
                    <w:left w:val="none" w:sz="0" w:space="0" w:color="auto"/>
                    <w:bottom w:val="none" w:sz="0" w:space="0" w:color="auto"/>
                    <w:right w:val="none" w:sz="0" w:space="0" w:color="auto"/>
                  </w:divBdr>
                </w:div>
                <w:div w:id="131408896">
                  <w:marLeft w:val="480"/>
                  <w:marRight w:val="0"/>
                  <w:marTop w:val="0"/>
                  <w:marBottom w:val="0"/>
                  <w:divBdr>
                    <w:top w:val="none" w:sz="0" w:space="0" w:color="auto"/>
                    <w:left w:val="none" w:sz="0" w:space="0" w:color="auto"/>
                    <w:bottom w:val="none" w:sz="0" w:space="0" w:color="auto"/>
                    <w:right w:val="none" w:sz="0" w:space="0" w:color="auto"/>
                  </w:divBdr>
                </w:div>
                <w:div w:id="474682768">
                  <w:marLeft w:val="480"/>
                  <w:marRight w:val="0"/>
                  <w:marTop w:val="0"/>
                  <w:marBottom w:val="0"/>
                  <w:divBdr>
                    <w:top w:val="none" w:sz="0" w:space="0" w:color="auto"/>
                    <w:left w:val="none" w:sz="0" w:space="0" w:color="auto"/>
                    <w:bottom w:val="none" w:sz="0" w:space="0" w:color="auto"/>
                    <w:right w:val="none" w:sz="0" w:space="0" w:color="auto"/>
                  </w:divBdr>
                </w:div>
                <w:div w:id="1068722085">
                  <w:marLeft w:val="480"/>
                  <w:marRight w:val="0"/>
                  <w:marTop w:val="0"/>
                  <w:marBottom w:val="0"/>
                  <w:divBdr>
                    <w:top w:val="none" w:sz="0" w:space="0" w:color="auto"/>
                    <w:left w:val="none" w:sz="0" w:space="0" w:color="auto"/>
                    <w:bottom w:val="none" w:sz="0" w:space="0" w:color="auto"/>
                    <w:right w:val="none" w:sz="0" w:space="0" w:color="auto"/>
                  </w:divBdr>
                </w:div>
                <w:div w:id="1037311140">
                  <w:marLeft w:val="480"/>
                  <w:marRight w:val="0"/>
                  <w:marTop w:val="0"/>
                  <w:marBottom w:val="0"/>
                  <w:divBdr>
                    <w:top w:val="none" w:sz="0" w:space="0" w:color="auto"/>
                    <w:left w:val="none" w:sz="0" w:space="0" w:color="auto"/>
                    <w:bottom w:val="none" w:sz="0" w:space="0" w:color="auto"/>
                    <w:right w:val="none" w:sz="0" w:space="0" w:color="auto"/>
                  </w:divBdr>
                </w:div>
                <w:div w:id="1477724067">
                  <w:marLeft w:val="480"/>
                  <w:marRight w:val="0"/>
                  <w:marTop w:val="0"/>
                  <w:marBottom w:val="0"/>
                  <w:divBdr>
                    <w:top w:val="none" w:sz="0" w:space="0" w:color="auto"/>
                    <w:left w:val="none" w:sz="0" w:space="0" w:color="auto"/>
                    <w:bottom w:val="none" w:sz="0" w:space="0" w:color="auto"/>
                    <w:right w:val="none" w:sz="0" w:space="0" w:color="auto"/>
                  </w:divBdr>
                </w:div>
                <w:div w:id="1421948103">
                  <w:marLeft w:val="480"/>
                  <w:marRight w:val="0"/>
                  <w:marTop w:val="0"/>
                  <w:marBottom w:val="0"/>
                  <w:divBdr>
                    <w:top w:val="none" w:sz="0" w:space="0" w:color="auto"/>
                    <w:left w:val="none" w:sz="0" w:space="0" w:color="auto"/>
                    <w:bottom w:val="none" w:sz="0" w:space="0" w:color="auto"/>
                    <w:right w:val="none" w:sz="0" w:space="0" w:color="auto"/>
                  </w:divBdr>
                </w:div>
                <w:div w:id="1130711050">
                  <w:marLeft w:val="480"/>
                  <w:marRight w:val="0"/>
                  <w:marTop w:val="0"/>
                  <w:marBottom w:val="0"/>
                  <w:divBdr>
                    <w:top w:val="none" w:sz="0" w:space="0" w:color="auto"/>
                    <w:left w:val="none" w:sz="0" w:space="0" w:color="auto"/>
                    <w:bottom w:val="none" w:sz="0" w:space="0" w:color="auto"/>
                    <w:right w:val="none" w:sz="0" w:space="0" w:color="auto"/>
                  </w:divBdr>
                </w:div>
                <w:div w:id="1172984576">
                  <w:marLeft w:val="480"/>
                  <w:marRight w:val="0"/>
                  <w:marTop w:val="0"/>
                  <w:marBottom w:val="0"/>
                  <w:divBdr>
                    <w:top w:val="none" w:sz="0" w:space="0" w:color="auto"/>
                    <w:left w:val="none" w:sz="0" w:space="0" w:color="auto"/>
                    <w:bottom w:val="none" w:sz="0" w:space="0" w:color="auto"/>
                    <w:right w:val="none" w:sz="0" w:space="0" w:color="auto"/>
                  </w:divBdr>
                </w:div>
                <w:div w:id="1254585087">
                  <w:marLeft w:val="480"/>
                  <w:marRight w:val="0"/>
                  <w:marTop w:val="0"/>
                  <w:marBottom w:val="0"/>
                  <w:divBdr>
                    <w:top w:val="none" w:sz="0" w:space="0" w:color="auto"/>
                    <w:left w:val="none" w:sz="0" w:space="0" w:color="auto"/>
                    <w:bottom w:val="none" w:sz="0" w:space="0" w:color="auto"/>
                    <w:right w:val="none" w:sz="0" w:space="0" w:color="auto"/>
                  </w:divBdr>
                </w:div>
                <w:div w:id="1571039625">
                  <w:marLeft w:val="480"/>
                  <w:marRight w:val="0"/>
                  <w:marTop w:val="0"/>
                  <w:marBottom w:val="0"/>
                  <w:divBdr>
                    <w:top w:val="none" w:sz="0" w:space="0" w:color="auto"/>
                    <w:left w:val="none" w:sz="0" w:space="0" w:color="auto"/>
                    <w:bottom w:val="none" w:sz="0" w:space="0" w:color="auto"/>
                    <w:right w:val="none" w:sz="0" w:space="0" w:color="auto"/>
                  </w:divBdr>
                </w:div>
                <w:div w:id="1967539422">
                  <w:marLeft w:val="480"/>
                  <w:marRight w:val="0"/>
                  <w:marTop w:val="0"/>
                  <w:marBottom w:val="0"/>
                  <w:divBdr>
                    <w:top w:val="none" w:sz="0" w:space="0" w:color="auto"/>
                    <w:left w:val="none" w:sz="0" w:space="0" w:color="auto"/>
                    <w:bottom w:val="none" w:sz="0" w:space="0" w:color="auto"/>
                    <w:right w:val="none" w:sz="0" w:space="0" w:color="auto"/>
                  </w:divBdr>
                </w:div>
                <w:div w:id="531000375">
                  <w:marLeft w:val="480"/>
                  <w:marRight w:val="0"/>
                  <w:marTop w:val="0"/>
                  <w:marBottom w:val="0"/>
                  <w:divBdr>
                    <w:top w:val="none" w:sz="0" w:space="0" w:color="auto"/>
                    <w:left w:val="none" w:sz="0" w:space="0" w:color="auto"/>
                    <w:bottom w:val="none" w:sz="0" w:space="0" w:color="auto"/>
                    <w:right w:val="none" w:sz="0" w:space="0" w:color="auto"/>
                  </w:divBdr>
                </w:div>
                <w:div w:id="339965526">
                  <w:marLeft w:val="480"/>
                  <w:marRight w:val="0"/>
                  <w:marTop w:val="0"/>
                  <w:marBottom w:val="0"/>
                  <w:divBdr>
                    <w:top w:val="none" w:sz="0" w:space="0" w:color="auto"/>
                    <w:left w:val="none" w:sz="0" w:space="0" w:color="auto"/>
                    <w:bottom w:val="none" w:sz="0" w:space="0" w:color="auto"/>
                    <w:right w:val="none" w:sz="0" w:space="0" w:color="auto"/>
                  </w:divBdr>
                </w:div>
                <w:div w:id="1581714965">
                  <w:marLeft w:val="480"/>
                  <w:marRight w:val="0"/>
                  <w:marTop w:val="0"/>
                  <w:marBottom w:val="0"/>
                  <w:divBdr>
                    <w:top w:val="none" w:sz="0" w:space="0" w:color="auto"/>
                    <w:left w:val="none" w:sz="0" w:space="0" w:color="auto"/>
                    <w:bottom w:val="none" w:sz="0" w:space="0" w:color="auto"/>
                    <w:right w:val="none" w:sz="0" w:space="0" w:color="auto"/>
                  </w:divBdr>
                </w:div>
                <w:div w:id="1504083031">
                  <w:marLeft w:val="480"/>
                  <w:marRight w:val="0"/>
                  <w:marTop w:val="0"/>
                  <w:marBottom w:val="0"/>
                  <w:divBdr>
                    <w:top w:val="none" w:sz="0" w:space="0" w:color="auto"/>
                    <w:left w:val="none" w:sz="0" w:space="0" w:color="auto"/>
                    <w:bottom w:val="none" w:sz="0" w:space="0" w:color="auto"/>
                    <w:right w:val="none" w:sz="0" w:space="0" w:color="auto"/>
                  </w:divBdr>
                </w:div>
                <w:div w:id="1139686082">
                  <w:marLeft w:val="480"/>
                  <w:marRight w:val="0"/>
                  <w:marTop w:val="0"/>
                  <w:marBottom w:val="0"/>
                  <w:divBdr>
                    <w:top w:val="none" w:sz="0" w:space="0" w:color="auto"/>
                    <w:left w:val="none" w:sz="0" w:space="0" w:color="auto"/>
                    <w:bottom w:val="none" w:sz="0" w:space="0" w:color="auto"/>
                    <w:right w:val="none" w:sz="0" w:space="0" w:color="auto"/>
                  </w:divBdr>
                </w:div>
                <w:div w:id="786655211">
                  <w:marLeft w:val="480"/>
                  <w:marRight w:val="0"/>
                  <w:marTop w:val="0"/>
                  <w:marBottom w:val="0"/>
                  <w:divBdr>
                    <w:top w:val="none" w:sz="0" w:space="0" w:color="auto"/>
                    <w:left w:val="none" w:sz="0" w:space="0" w:color="auto"/>
                    <w:bottom w:val="none" w:sz="0" w:space="0" w:color="auto"/>
                    <w:right w:val="none" w:sz="0" w:space="0" w:color="auto"/>
                  </w:divBdr>
                </w:div>
                <w:div w:id="1448700900">
                  <w:marLeft w:val="480"/>
                  <w:marRight w:val="0"/>
                  <w:marTop w:val="0"/>
                  <w:marBottom w:val="0"/>
                  <w:divBdr>
                    <w:top w:val="none" w:sz="0" w:space="0" w:color="auto"/>
                    <w:left w:val="none" w:sz="0" w:space="0" w:color="auto"/>
                    <w:bottom w:val="none" w:sz="0" w:space="0" w:color="auto"/>
                    <w:right w:val="none" w:sz="0" w:space="0" w:color="auto"/>
                  </w:divBdr>
                </w:div>
                <w:div w:id="740637240">
                  <w:marLeft w:val="480"/>
                  <w:marRight w:val="0"/>
                  <w:marTop w:val="0"/>
                  <w:marBottom w:val="0"/>
                  <w:divBdr>
                    <w:top w:val="none" w:sz="0" w:space="0" w:color="auto"/>
                    <w:left w:val="none" w:sz="0" w:space="0" w:color="auto"/>
                    <w:bottom w:val="none" w:sz="0" w:space="0" w:color="auto"/>
                    <w:right w:val="none" w:sz="0" w:space="0" w:color="auto"/>
                  </w:divBdr>
                </w:div>
                <w:div w:id="175776081">
                  <w:marLeft w:val="480"/>
                  <w:marRight w:val="0"/>
                  <w:marTop w:val="0"/>
                  <w:marBottom w:val="0"/>
                  <w:divBdr>
                    <w:top w:val="none" w:sz="0" w:space="0" w:color="auto"/>
                    <w:left w:val="none" w:sz="0" w:space="0" w:color="auto"/>
                    <w:bottom w:val="none" w:sz="0" w:space="0" w:color="auto"/>
                    <w:right w:val="none" w:sz="0" w:space="0" w:color="auto"/>
                  </w:divBdr>
                </w:div>
                <w:div w:id="1138299479">
                  <w:marLeft w:val="480"/>
                  <w:marRight w:val="0"/>
                  <w:marTop w:val="0"/>
                  <w:marBottom w:val="0"/>
                  <w:divBdr>
                    <w:top w:val="none" w:sz="0" w:space="0" w:color="auto"/>
                    <w:left w:val="none" w:sz="0" w:space="0" w:color="auto"/>
                    <w:bottom w:val="none" w:sz="0" w:space="0" w:color="auto"/>
                    <w:right w:val="none" w:sz="0" w:space="0" w:color="auto"/>
                  </w:divBdr>
                </w:div>
                <w:div w:id="425345499">
                  <w:marLeft w:val="480"/>
                  <w:marRight w:val="0"/>
                  <w:marTop w:val="0"/>
                  <w:marBottom w:val="0"/>
                  <w:divBdr>
                    <w:top w:val="none" w:sz="0" w:space="0" w:color="auto"/>
                    <w:left w:val="none" w:sz="0" w:space="0" w:color="auto"/>
                    <w:bottom w:val="none" w:sz="0" w:space="0" w:color="auto"/>
                    <w:right w:val="none" w:sz="0" w:space="0" w:color="auto"/>
                  </w:divBdr>
                </w:div>
                <w:div w:id="75398370">
                  <w:marLeft w:val="480"/>
                  <w:marRight w:val="0"/>
                  <w:marTop w:val="0"/>
                  <w:marBottom w:val="0"/>
                  <w:divBdr>
                    <w:top w:val="none" w:sz="0" w:space="0" w:color="auto"/>
                    <w:left w:val="none" w:sz="0" w:space="0" w:color="auto"/>
                    <w:bottom w:val="none" w:sz="0" w:space="0" w:color="auto"/>
                    <w:right w:val="none" w:sz="0" w:space="0" w:color="auto"/>
                  </w:divBdr>
                </w:div>
                <w:div w:id="407658753">
                  <w:marLeft w:val="480"/>
                  <w:marRight w:val="0"/>
                  <w:marTop w:val="0"/>
                  <w:marBottom w:val="0"/>
                  <w:divBdr>
                    <w:top w:val="none" w:sz="0" w:space="0" w:color="auto"/>
                    <w:left w:val="none" w:sz="0" w:space="0" w:color="auto"/>
                    <w:bottom w:val="none" w:sz="0" w:space="0" w:color="auto"/>
                    <w:right w:val="none" w:sz="0" w:space="0" w:color="auto"/>
                  </w:divBdr>
                </w:div>
                <w:div w:id="443381826">
                  <w:marLeft w:val="480"/>
                  <w:marRight w:val="0"/>
                  <w:marTop w:val="0"/>
                  <w:marBottom w:val="0"/>
                  <w:divBdr>
                    <w:top w:val="none" w:sz="0" w:space="0" w:color="auto"/>
                    <w:left w:val="none" w:sz="0" w:space="0" w:color="auto"/>
                    <w:bottom w:val="none" w:sz="0" w:space="0" w:color="auto"/>
                    <w:right w:val="none" w:sz="0" w:space="0" w:color="auto"/>
                  </w:divBdr>
                </w:div>
                <w:div w:id="484902708">
                  <w:marLeft w:val="480"/>
                  <w:marRight w:val="0"/>
                  <w:marTop w:val="0"/>
                  <w:marBottom w:val="0"/>
                  <w:divBdr>
                    <w:top w:val="none" w:sz="0" w:space="0" w:color="auto"/>
                    <w:left w:val="none" w:sz="0" w:space="0" w:color="auto"/>
                    <w:bottom w:val="none" w:sz="0" w:space="0" w:color="auto"/>
                    <w:right w:val="none" w:sz="0" w:space="0" w:color="auto"/>
                  </w:divBdr>
                </w:div>
                <w:div w:id="1605650427">
                  <w:marLeft w:val="480"/>
                  <w:marRight w:val="0"/>
                  <w:marTop w:val="0"/>
                  <w:marBottom w:val="0"/>
                  <w:divBdr>
                    <w:top w:val="none" w:sz="0" w:space="0" w:color="auto"/>
                    <w:left w:val="none" w:sz="0" w:space="0" w:color="auto"/>
                    <w:bottom w:val="none" w:sz="0" w:space="0" w:color="auto"/>
                    <w:right w:val="none" w:sz="0" w:space="0" w:color="auto"/>
                  </w:divBdr>
                </w:div>
              </w:divsChild>
            </w:div>
            <w:div w:id="1803187150">
              <w:marLeft w:val="0"/>
              <w:marRight w:val="0"/>
              <w:marTop w:val="0"/>
              <w:marBottom w:val="0"/>
              <w:divBdr>
                <w:top w:val="none" w:sz="0" w:space="0" w:color="auto"/>
                <w:left w:val="none" w:sz="0" w:space="0" w:color="auto"/>
                <w:bottom w:val="none" w:sz="0" w:space="0" w:color="auto"/>
                <w:right w:val="none" w:sz="0" w:space="0" w:color="auto"/>
              </w:divBdr>
              <w:divsChild>
                <w:div w:id="1864857401">
                  <w:marLeft w:val="480"/>
                  <w:marRight w:val="0"/>
                  <w:marTop w:val="0"/>
                  <w:marBottom w:val="0"/>
                  <w:divBdr>
                    <w:top w:val="none" w:sz="0" w:space="0" w:color="auto"/>
                    <w:left w:val="none" w:sz="0" w:space="0" w:color="auto"/>
                    <w:bottom w:val="none" w:sz="0" w:space="0" w:color="auto"/>
                    <w:right w:val="none" w:sz="0" w:space="0" w:color="auto"/>
                  </w:divBdr>
                </w:div>
                <w:div w:id="27264575">
                  <w:marLeft w:val="480"/>
                  <w:marRight w:val="0"/>
                  <w:marTop w:val="0"/>
                  <w:marBottom w:val="0"/>
                  <w:divBdr>
                    <w:top w:val="none" w:sz="0" w:space="0" w:color="auto"/>
                    <w:left w:val="none" w:sz="0" w:space="0" w:color="auto"/>
                    <w:bottom w:val="none" w:sz="0" w:space="0" w:color="auto"/>
                    <w:right w:val="none" w:sz="0" w:space="0" w:color="auto"/>
                  </w:divBdr>
                </w:div>
                <w:div w:id="769665911">
                  <w:marLeft w:val="480"/>
                  <w:marRight w:val="0"/>
                  <w:marTop w:val="0"/>
                  <w:marBottom w:val="0"/>
                  <w:divBdr>
                    <w:top w:val="none" w:sz="0" w:space="0" w:color="auto"/>
                    <w:left w:val="none" w:sz="0" w:space="0" w:color="auto"/>
                    <w:bottom w:val="none" w:sz="0" w:space="0" w:color="auto"/>
                    <w:right w:val="none" w:sz="0" w:space="0" w:color="auto"/>
                  </w:divBdr>
                </w:div>
                <w:div w:id="2046563646">
                  <w:marLeft w:val="480"/>
                  <w:marRight w:val="0"/>
                  <w:marTop w:val="0"/>
                  <w:marBottom w:val="0"/>
                  <w:divBdr>
                    <w:top w:val="none" w:sz="0" w:space="0" w:color="auto"/>
                    <w:left w:val="none" w:sz="0" w:space="0" w:color="auto"/>
                    <w:bottom w:val="none" w:sz="0" w:space="0" w:color="auto"/>
                    <w:right w:val="none" w:sz="0" w:space="0" w:color="auto"/>
                  </w:divBdr>
                </w:div>
                <w:div w:id="93209048">
                  <w:marLeft w:val="480"/>
                  <w:marRight w:val="0"/>
                  <w:marTop w:val="0"/>
                  <w:marBottom w:val="0"/>
                  <w:divBdr>
                    <w:top w:val="none" w:sz="0" w:space="0" w:color="auto"/>
                    <w:left w:val="none" w:sz="0" w:space="0" w:color="auto"/>
                    <w:bottom w:val="none" w:sz="0" w:space="0" w:color="auto"/>
                    <w:right w:val="none" w:sz="0" w:space="0" w:color="auto"/>
                  </w:divBdr>
                </w:div>
                <w:div w:id="511922184">
                  <w:marLeft w:val="480"/>
                  <w:marRight w:val="0"/>
                  <w:marTop w:val="0"/>
                  <w:marBottom w:val="0"/>
                  <w:divBdr>
                    <w:top w:val="none" w:sz="0" w:space="0" w:color="auto"/>
                    <w:left w:val="none" w:sz="0" w:space="0" w:color="auto"/>
                    <w:bottom w:val="none" w:sz="0" w:space="0" w:color="auto"/>
                    <w:right w:val="none" w:sz="0" w:space="0" w:color="auto"/>
                  </w:divBdr>
                </w:div>
                <w:div w:id="1373115702">
                  <w:marLeft w:val="480"/>
                  <w:marRight w:val="0"/>
                  <w:marTop w:val="0"/>
                  <w:marBottom w:val="0"/>
                  <w:divBdr>
                    <w:top w:val="none" w:sz="0" w:space="0" w:color="auto"/>
                    <w:left w:val="none" w:sz="0" w:space="0" w:color="auto"/>
                    <w:bottom w:val="none" w:sz="0" w:space="0" w:color="auto"/>
                    <w:right w:val="none" w:sz="0" w:space="0" w:color="auto"/>
                  </w:divBdr>
                </w:div>
                <w:div w:id="1451052926">
                  <w:marLeft w:val="480"/>
                  <w:marRight w:val="0"/>
                  <w:marTop w:val="0"/>
                  <w:marBottom w:val="0"/>
                  <w:divBdr>
                    <w:top w:val="none" w:sz="0" w:space="0" w:color="auto"/>
                    <w:left w:val="none" w:sz="0" w:space="0" w:color="auto"/>
                    <w:bottom w:val="none" w:sz="0" w:space="0" w:color="auto"/>
                    <w:right w:val="none" w:sz="0" w:space="0" w:color="auto"/>
                  </w:divBdr>
                </w:div>
                <w:div w:id="666203055">
                  <w:marLeft w:val="480"/>
                  <w:marRight w:val="0"/>
                  <w:marTop w:val="0"/>
                  <w:marBottom w:val="0"/>
                  <w:divBdr>
                    <w:top w:val="none" w:sz="0" w:space="0" w:color="auto"/>
                    <w:left w:val="none" w:sz="0" w:space="0" w:color="auto"/>
                    <w:bottom w:val="none" w:sz="0" w:space="0" w:color="auto"/>
                    <w:right w:val="none" w:sz="0" w:space="0" w:color="auto"/>
                  </w:divBdr>
                </w:div>
                <w:div w:id="692998997">
                  <w:marLeft w:val="480"/>
                  <w:marRight w:val="0"/>
                  <w:marTop w:val="0"/>
                  <w:marBottom w:val="0"/>
                  <w:divBdr>
                    <w:top w:val="none" w:sz="0" w:space="0" w:color="auto"/>
                    <w:left w:val="none" w:sz="0" w:space="0" w:color="auto"/>
                    <w:bottom w:val="none" w:sz="0" w:space="0" w:color="auto"/>
                    <w:right w:val="none" w:sz="0" w:space="0" w:color="auto"/>
                  </w:divBdr>
                </w:div>
                <w:div w:id="49813790">
                  <w:marLeft w:val="480"/>
                  <w:marRight w:val="0"/>
                  <w:marTop w:val="0"/>
                  <w:marBottom w:val="0"/>
                  <w:divBdr>
                    <w:top w:val="none" w:sz="0" w:space="0" w:color="auto"/>
                    <w:left w:val="none" w:sz="0" w:space="0" w:color="auto"/>
                    <w:bottom w:val="none" w:sz="0" w:space="0" w:color="auto"/>
                    <w:right w:val="none" w:sz="0" w:space="0" w:color="auto"/>
                  </w:divBdr>
                </w:div>
                <w:div w:id="395275891">
                  <w:marLeft w:val="480"/>
                  <w:marRight w:val="0"/>
                  <w:marTop w:val="0"/>
                  <w:marBottom w:val="0"/>
                  <w:divBdr>
                    <w:top w:val="none" w:sz="0" w:space="0" w:color="auto"/>
                    <w:left w:val="none" w:sz="0" w:space="0" w:color="auto"/>
                    <w:bottom w:val="none" w:sz="0" w:space="0" w:color="auto"/>
                    <w:right w:val="none" w:sz="0" w:space="0" w:color="auto"/>
                  </w:divBdr>
                </w:div>
                <w:div w:id="1203710227">
                  <w:marLeft w:val="480"/>
                  <w:marRight w:val="0"/>
                  <w:marTop w:val="0"/>
                  <w:marBottom w:val="0"/>
                  <w:divBdr>
                    <w:top w:val="none" w:sz="0" w:space="0" w:color="auto"/>
                    <w:left w:val="none" w:sz="0" w:space="0" w:color="auto"/>
                    <w:bottom w:val="none" w:sz="0" w:space="0" w:color="auto"/>
                    <w:right w:val="none" w:sz="0" w:space="0" w:color="auto"/>
                  </w:divBdr>
                </w:div>
                <w:div w:id="1350570656">
                  <w:marLeft w:val="480"/>
                  <w:marRight w:val="0"/>
                  <w:marTop w:val="0"/>
                  <w:marBottom w:val="0"/>
                  <w:divBdr>
                    <w:top w:val="none" w:sz="0" w:space="0" w:color="auto"/>
                    <w:left w:val="none" w:sz="0" w:space="0" w:color="auto"/>
                    <w:bottom w:val="none" w:sz="0" w:space="0" w:color="auto"/>
                    <w:right w:val="none" w:sz="0" w:space="0" w:color="auto"/>
                  </w:divBdr>
                </w:div>
                <w:div w:id="184485630">
                  <w:marLeft w:val="480"/>
                  <w:marRight w:val="0"/>
                  <w:marTop w:val="0"/>
                  <w:marBottom w:val="0"/>
                  <w:divBdr>
                    <w:top w:val="none" w:sz="0" w:space="0" w:color="auto"/>
                    <w:left w:val="none" w:sz="0" w:space="0" w:color="auto"/>
                    <w:bottom w:val="none" w:sz="0" w:space="0" w:color="auto"/>
                    <w:right w:val="none" w:sz="0" w:space="0" w:color="auto"/>
                  </w:divBdr>
                </w:div>
                <w:div w:id="1087461130">
                  <w:marLeft w:val="480"/>
                  <w:marRight w:val="0"/>
                  <w:marTop w:val="0"/>
                  <w:marBottom w:val="0"/>
                  <w:divBdr>
                    <w:top w:val="none" w:sz="0" w:space="0" w:color="auto"/>
                    <w:left w:val="none" w:sz="0" w:space="0" w:color="auto"/>
                    <w:bottom w:val="none" w:sz="0" w:space="0" w:color="auto"/>
                    <w:right w:val="none" w:sz="0" w:space="0" w:color="auto"/>
                  </w:divBdr>
                </w:div>
                <w:div w:id="1215970127">
                  <w:marLeft w:val="480"/>
                  <w:marRight w:val="0"/>
                  <w:marTop w:val="0"/>
                  <w:marBottom w:val="0"/>
                  <w:divBdr>
                    <w:top w:val="none" w:sz="0" w:space="0" w:color="auto"/>
                    <w:left w:val="none" w:sz="0" w:space="0" w:color="auto"/>
                    <w:bottom w:val="none" w:sz="0" w:space="0" w:color="auto"/>
                    <w:right w:val="none" w:sz="0" w:space="0" w:color="auto"/>
                  </w:divBdr>
                </w:div>
                <w:div w:id="1827551034">
                  <w:marLeft w:val="480"/>
                  <w:marRight w:val="0"/>
                  <w:marTop w:val="0"/>
                  <w:marBottom w:val="0"/>
                  <w:divBdr>
                    <w:top w:val="none" w:sz="0" w:space="0" w:color="auto"/>
                    <w:left w:val="none" w:sz="0" w:space="0" w:color="auto"/>
                    <w:bottom w:val="none" w:sz="0" w:space="0" w:color="auto"/>
                    <w:right w:val="none" w:sz="0" w:space="0" w:color="auto"/>
                  </w:divBdr>
                </w:div>
                <w:div w:id="1140268987">
                  <w:marLeft w:val="480"/>
                  <w:marRight w:val="0"/>
                  <w:marTop w:val="0"/>
                  <w:marBottom w:val="0"/>
                  <w:divBdr>
                    <w:top w:val="none" w:sz="0" w:space="0" w:color="auto"/>
                    <w:left w:val="none" w:sz="0" w:space="0" w:color="auto"/>
                    <w:bottom w:val="none" w:sz="0" w:space="0" w:color="auto"/>
                    <w:right w:val="none" w:sz="0" w:space="0" w:color="auto"/>
                  </w:divBdr>
                </w:div>
                <w:div w:id="1246109233">
                  <w:marLeft w:val="480"/>
                  <w:marRight w:val="0"/>
                  <w:marTop w:val="0"/>
                  <w:marBottom w:val="0"/>
                  <w:divBdr>
                    <w:top w:val="none" w:sz="0" w:space="0" w:color="auto"/>
                    <w:left w:val="none" w:sz="0" w:space="0" w:color="auto"/>
                    <w:bottom w:val="none" w:sz="0" w:space="0" w:color="auto"/>
                    <w:right w:val="none" w:sz="0" w:space="0" w:color="auto"/>
                  </w:divBdr>
                </w:div>
                <w:div w:id="1012729254">
                  <w:marLeft w:val="480"/>
                  <w:marRight w:val="0"/>
                  <w:marTop w:val="0"/>
                  <w:marBottom w:val="0"/>
                  <w:divBdr>
                    <w:top w:val="none" w:sz="0" w:space="0" w:color="auto"/>
                    <w:left w:val="none" w:sz="0" w:space="0" w:color="auto"/>
                    <w:bottom w:val="none" w:sz="0" w:space="0" w:color="auto"/>
                    <w:right w:val="none" w:sz="0" w:space="0" w:color="auto"/>
                  </w:divBdr>
                </w:div>
                <w:div w:id="1081873488">
                  <w:marLeft w:val="480"/>
                  <w:marRight w:val="0"/>
                  <w:marTop w:val="0"/>
                  <w:marBottom w:val="0"/>
                  <w:divBdr>
                    <w:top w:val="none" w:sz="0" w:space="0" w:color="auto"/>
                    <w:left w:val="none" w:sz="0" w:space="0" w:color="auto"/>
                    <w:bottom w:val="none" w:sz="0" w:space="0" w:color="auto"/>
                    <w:right w:val="none" w:sz="0" w:space="0" w:color="auto"/>
                  </w:divBdr>
                </w:div>
                <w:div w:id="1245064020">
                  <w:marLeft w:val="480"/>
                  <w:marRight w:val="0"/>
                  <w:marTop w:val="0"/>
                  <w:marBottom w:val="0"/>
                  <w:divBdr>
                    <w:top w:val="none" w:sz="0" w:space="0" w:color="auto"/>
                    <w:left w:val="none" w:sz="0" w:space="0" w:color="auto"/>
                    <w:bottom w:val="none" w:sz="0" w:space="0" w:color="auto"/>
                    <w:right w:val="none" w:sz="0" w:space="0" w:color="auto"/>
                  </w:divBdr>
                </w:div>
                <w:div w:id="1242178636">
                  <w:marLeft w:val="480"/>
                  <w:marRight w:val="0"/>
                  <w:marTop w:val="0"/>
                  <w:marBottom w:val="0"/>
                  <w:divBdr>
                    <w:top w:val="none" w:sz="0" w:space="0" w:color="auto"/>
                    <w:left w:val="none" w:sz="0" w:space="0" w:color="auto"/>
                    <w:bottom w:val="none" w:sz="0" w:space="0" w:color="auto"/>
                    <w:right w:val="none" w:sz="0" w:space="0" w:color="auto"/>
                  </w:divBdr>
                </w:div>
                <w:div w:id="132136283">
                  <w:marLeft w:val="480"/>
                  <w:marRight w:val="0"/>
                  <w:marTop w:val="0"/>
                  <w:marBottom w:val="0"/>
                  <w:divBdr>
                    <w:top w:val="none" w:sz="0" w:space="0" w:color="auto"/>
                    <w:left w:val="none" w:sz="0" w:space="0" w:color="auto"/>
                    <w:bottom w:val="none" w:sz="0" w:space="0" w:color="auto"/>
                    <w:right w:val="none" w:sz="0" w:space="0" w:color="auto"/>
                  </w:divBdr>
                </w:div>
                <w:div w:id="1935238038">
                  <w:marLeft w:val="480"/>
                  <w:marRight w:val="0"/>
                  <w:marTop w:val="0"/>
                  <w:marBottom w:val="0"/>
                  <w:divBdr>
                    <w:top w:val="none" w:sz="0" w:space="0" w:color="auto"/>
                    <w:left w:val="none" w:sz="0" w:space="0" w:color="auto"/>
                    <w:bottom w:val="none" w:sz="0" w:space="0" w:color="auto"/>
                    <w:right w:val="none" w:sz="0" w:space="0" w:color="auto"/>
                  </w:divBdr>
                </w:div>
                <w:div w:id="452284610">
                  <w:marLeft w:val="480"/>
                  <w:marRight w:val="0"/>
                  <w:marTop w:val="0"/>
                  <w:marBottom w:val="0"/>
                  <w:divBdr>
                    <w:top w:val="none" w:sz="0" w:space="0" w:color="auto"/>
                    <w:left w:val="none" w:sz="0" w:space="0" w:color="auto"/>
                    <w:bottom w:val="none" w:sz="0" w:space="0" w:color="auto"/>
                    <w:right w:val="none" w:sz="0" w:space="0" w:color="auto"/>
                  </w:divBdr>
                </w:div>
                <w:div w:id="1108547588">
                  <w:marLeft w:val="480"/>
                  <w:marRight w:val="0"/>
                  <w:marTop w:val="0"/>
                  <w:marBottom w:val="0"/>
                  <w:divBdr>
                    <w:top w:val="none" w:sz="0" w:space="0" w:color="auto"/>
                    <w:left w:val="none" w:sz="0" w:space="0" w:color="auto"/>
                    <w:bottom w:val="none" w:sz="0" w:space="0" w:color="auto"/>
                    <w:right w:val="none" w:sz="0" w:space="0" w:color="auto"/>
                  </w:divBdr>
                </w:div>
                <w:div w:id="1441878676">
                  <w:marLeft w:val="480"/>
                  <w:marRight w:val="0"/>
                  <w:marTop w:val="0"/>
                  <w:marBottom w:val="0"/>
                  <w:divBdr>
                    <w:top w:val="none" w:sz="0" w:space="0" w:color="auto"/>
                    <w:left w:val="none" w:sz="0" w:space="0" w:color="auto"/>
                    <w:bottom w:val="none" w:sz="0" w:space="0" w:color="auto"/>
                    <w:right w:val="none" w:sz="0" w:space="0" w:color="auto"/>
                  </w:divBdr>
                </w:div>
                <w:div w:id="250314073">
                  <w:marLeft w:val="480"/>
                  <w:marRight w:val="0"/>
                  <w:marTop w:val="0"/>
                  <w:marBottom w:val="0"/>
                  <w:divBdr>
                    <w:top w:val="none" w:sz="0" w:space="0" w:color="auto"/>
                    <w:left w:val="none" w:sz="0" w:space="0" w:color="auto"/>
                    <w:bottom w:val="none" w:sz="0" w:space="0" w:color="auto"/>
                    <w:right w:val="none" w:sz="0" w:space="0" w:color="auto"/>
                  </w:divBdr>
                </w:div>
                <w:div w:id="1815370905">
                  <w:marLeft w:val="480"/>
                  <w:marRight w:val="0"/>
                  <w:marTop w:val="0"/>
                  <w:marBottom w:val="0"/>
                  <w:divBdr>
                    <w:top w:val="none" w:sz="0" w:space="0" w:color="auto"/>
                    <w:left w:val="none" w:sz="0" w:space="0" w:color="auto"/>
                    <w:bottom w:val="none" w:sz="0" w:space="0" w:color="auto"/>
                    <w:right w:val="none" w:sz="0" w:space="0" w:color="auto"/>
                  </w:divBdr>
                </w:div>
                <w:div w:id="1946113513">
                  <w:marLeft w:val="480"/>
                  <w:marRight w:val="0"/>
                  <w:marTop w:val="0"/>
                  <w:marBottom w:val="0"/>
                  <w:divBdr>
                    <w:top w:val="none" w:sz="0" w:space="0" w:color="auto"/>
                    <w:left w:val="none" w:sz="0" w:space="0" w:color="auto"/>
                    <w:bottom w:val="none" w:sz="0" w:space="0" w:color="auto"/>
                    <w:right w:val="none" w:sz="0" w:space="0" w:color="auto"/>
                  </w:divBdr>
                </w:div>
                <w:div w:id="1848787971">
                  <w:marLeft w:val="480"/>
                  <w:marRight w:val="0"/>
                  <w:marTop w:val="0"/>
                  <w:marBottom w:val="0"/>
                  <w:divBdr>
                    <w:top w:val="none" w:sz="0" w:space="0" w:color="auto"/>
                    <w:left w:val="none" w:sz="0" w:space="0" w:color="auto"/>
                    <w:bottom w:val="none" w:sz="0" w:space="0" w:color="auto"/>
                    <w:right w:val="none" w:sz="0" w:space="0" w:color="auto"/>
                  </w:divBdr>
                </w:div>
                <w:div w:id="997994934">
                  <w:marLeft w:val="480"/>
                  <w:marRight w:val="0"/>
                  <w:marTop w:val="0"/>
                  <w:marBottom w:val="0"/>
                  <w:divBdr>
                    <w:top w:val="none" w:sz="0" w:space="0" w:color="auto"/>
                    <w:left w:val="none" w:sz="0" w:space="0" w:color="auto"/>
                    <w:bottom w:val="none" w:sz="0" w:space="0" w:color="auto"/>
                    <w:right w:val="none" w:sz="0" w:space="0" w:color="auto"/>
                  </w:divBdr>
                </w:div>
                <w:div w:id="691808190">
                  <w:marLeft w:val="480"/>
                  <w:marRight w:val="0"/>
                  <w:marTop w:val="0"/>
                  <w:marBottom w:val="0"/>
                  <w:divBdr>
                    <w:top w:val="none" w:sz="0" w:space="0" w:color="auto"/>
                    <w:left w:val="none" w:sz="0" w:space="0" w:color="auto"/>
                    <w:bottom w:val="none" w:sz="0" w:space="0" w:color="auto"/>
                    <w:right w:val="none" w:sz="0" w:space="0" w:color="auto"/>
                  </w:divBdr>
                </w:div>
                <w:div w:id="678581133">
                  <w:marLeft w:val="480"/>
                  <w:marRight w:val="0"/>
                  <w:marTop w:val="0"/>
                  <w:marBottom w:val="0"/>
                  <w:divBdr>
                    <w:top w:val="none" w:sz="0" w:space="0" w:color="auto"/>
                    <w:left w:val="none" w:sz="0" w:space="0" w:color="auto"/>
                    <w:bottom w:val="none" w:sz="0" w:space="0" w:color="auto"/>
                    <w:right w:val="none" w:sz="0" w:space="0" w:color="auto"/>
                  </w:divBdr>
                </w:div>
                <w:div w:id="2041976445">
                  <w:marLeft w:val="480"/>
                  <w:marRight w:val="0"/>
                  <w:marTop w:val="0"/>
                  <w:marBottom w:val="0"/>
                  <w:divBdr>
                    <w:top w:val="none" w:sz="0" w:space="0" w:color="auto"/>
                    <w:left w:val="none" w:sz="0" w:space="0" w:color="auto"/>
                    <w:bottom w:val="none" w:sz="0" w:space="0" w:color="auto"/>
                    <w:right w:val="none" w:sz="0" w:space="0" w:color="auto"/>
                  </w:divBdr>
                </w:div>
                <w:div w:id="1321696527">
                  <w:marLeft w:val="480"/>
                  <w:marRight w:val="0"/>
                  <w:marTop w:val="0"/>
                  <w:marBottom w:val="0"/>
                  <w:divBdr>
                    <w:top w:val="none" w:sz="0" w:space="0" w:color="auto"/>
                    <w:left w:val="none" w:sz="0" w:space="0" w:color="auto"/>
                    <w:bottom w:val="none" w:sz="0" w:space="0" w:color="auto"/>
                    <w:right w:val="none" w:sz="0" w:space="0" w:color="auto"/>
                  </w:divBdr>
                </w:div>
                <w:div w:id="1350835227">
                  <w:marLeft w:val="480"/>
                  <w:marRight w:val="0"/>
                  <w:marTop w:val="0"/>
                  <w:marBottom w:val="0"/>
                  <w:divBdr>
                    <w:top w:val="none" w:sz="0" w:space="0" w:color="auto"/>
                    <w:left w:val="none" w:sz="0" w:space="0" w:color="auto"/>
                    <w:bottom w:val="none" w:sz="0" w:space="0" w:color="auto"/>
                    <w:right w:val="none" w:sz="0" w:space="0" w:color="auto"/>
                  </w:divBdr>
                </w:div>
                <w:div w:id="1066801026">
                  <w:marLeft w:val="480"/>
                  <w:marRight w:val="0"/>
                  <w:marTop w:val="0"/>
                  <w:marBottom w:val="0"/>
                  <w:divBdr>
                    <w:top w:val="none" w:sz="0" w:space="0" w:color="auto"/>
                    <w:left w:val="none" w:sz="0" w:space="0" w:color="auto"/>
                    <w:bottom w:val="none" w:sz="0" w:space="0" w:color="auto"/>
                    <w:right w:val="none" w:sz="0" w:space="0" w:color="auto"/>
                  </w:divBdr>
                </w:div>
                <w:div w:id="2000573822">
                  <w:marLeft w:val="480"/>
                  <w:marRight w:val="0"/>
                  <w:marTop w:val="0"/>
                  <w:marBottom w:val="0"/>
                  <w:divBdr>
                    <w:top w:val="none" w:sz="0" w:space="0" w:color="auto"/>
                    <w:left w:val="none" w:sz="0" w:space="0" w:color="auto"/>
                    <w:bottom w:val="none" w:sz="0" w:space="0" w:color="auto"/>
                    <w:right w:val="none" w:sz="0" w:space="0" w:color="auto"/>
                  </w:divBdr>
                </w:div>
                <w:div w:id="1742823034">
                  <w:marLeft w:val="480"/>
                  <w:marRight w:val="0"/>
                  <w:marTop w:val="0"/>
                  <w:marBottom w:val="0"/>
                  <w:divBdr>
                    <w:top w:val="none" w:sz="0" w:space="0" w:color="auto"/>
                    <w:left w:val="none" w:sz="0" w:space="0" w:color="auto"/>
                    <w:bottom w:val="none" w:sz="0" w:space="0" w:color="auto"/>
                    <w:right w:val="none" w:sz="0" w:space="0" w:color="auto"/>
                  </w:divBdr>
                </w:div>
                <w:div w:id="594947682">
                  <w:marLeft w:val="480"/>
                  <w:marRight w:val="0"/>
                  <w:marTop w:val="0"/>
                  <w:marBottom w:val="0"/>
                  <w:divBdr>
                    <w:top w:val="none" w:sz="0" w:space="0" w:color="auto"/>
                    <w:left w:val="none" w:sz="0" w:space="0" w:color="auto"/>
                    <w:bottom w:val="none" w:sz="0" w:space="0" w:color="auto"/>
                    <w:right w:val="none" w:sz="0" w:space="0" w:color="auto"/>
                  </w:divBdr>
                </w:div>
                <w:div w:id="1929725928">
                  <w:marLeft w:val="480"/>
                  <w:marRight w:val="0"/>
                  <w:marTop w:val="0"/>
                  <w:marBottom w:val="0"/>
                  <w:divBdr>
                    <w:top w:val="none" w:sz="0" w:space="0" w:color="auto"/>
                    <w:left w:val="none" w:sz="0" w:space="0" w:color="auto"/>
                    <w:bottom w:val="none" w:sz="0" w:space="0" w:color="auto"/>
                    <w:right w:val="none" w:sz="0" w:space="0" w:color="auto"/>
                  </w:divBdr>
                </w:div>
                <w:div w:id="951590104">
                  <w:marLeft w:val="480"/>
                  <w:marRight w:val="0"/>
                  <w:marTop w:val="0"/>
                  <w:marBottom w:val="0"/>
                  <w:divBdr>
                    <w:top w:val="none" w:sz="0" w:space="0" w:color="auto"/>
                    <w:left w:val="none" w:sz="0" w:space="0" w:color="auto"/>
                    <w:bottom w:val="none" w:sz="0" w:space="0" w:color="auto"/>
                    <w:right w:val="none" w:sz="0" w:space="0" w:color="auto"/>
                  </w:divBdr>
                </w:div>
                <w:div w:id="140124031">
                  <w:marLeft w:val="480"/>
                  <w:marRight w:val="0"/>
                  <w:marTop w:val="0"/>
                  <w:marBottom w:val="0"/>
                  <w:divBdr>
                    <w:top w:val="none" w:sz="0" w:space="0" w:color="auto"/>
                    <w:left w:val="none" w:sz="0" w:space="0" w:color="auto"/>
                    <w:bottom w:val="none" w:sz="0" w:space="0" w:color="auto"/>
                    <w:right w:val="none" w:sz="0" w:space="0" w:color="auto"/>
                  </w:divBdr>
                </w:div>
                <w:div w:id="1354922353">
                  <w:marLeft w:val="480"/>
                  <w:marRight w:val="0"/>
                  <w:marTop w:val="0"/>
                  <w:marBottom w:val="0"/>
                  <w:divBdr>
                    <w:top w:val="none" w:sz="0" w:space="0" w:color="auto"/>
                    <w:left w:val="none" w:sz="0" w:space="0" w:color="auto"/>
                    <w:bottom w:val="none" w:sz="0" w:space="0" w:color="auto"/>
                    <w:right w:val="none" w:sz="0" w:space="0" w:color="auto"/>
                  </w:divBdr>
                </w:div>
                <w:div w:id="453136469">
                  <w:marLeft w:val="480"/>
                  <w:marRight w:val="0"/>
                  <w:marTop w:val="0"/>
                  <w:marBottom w:val="0"/>
                  <w:divBdr>
                    <w:top w:val="none" w:sz="0" w:space="0" w:color="auto"/>
                    <w:left w:val="none" w:sz="0" w:space="0" w:color="auto"/>
                    <w:bottom w:val="none" w:sz="0" w:space="0" w:color="auto"/>
                    <w:right w:val="none" w:sz="0" w:space="0" w:color="auto"/>
                  </w:divBdr>
                </w:div>
                <w:div w:id="1552419720">
                  <w:marLeft w:val="480"/>
                  <w:marRight w:val="0"/>
                  <w:marTop w:val="0"/>
                  <w:marBottom w:val="0"/>
                  <w:divBdr>
                    <w:top w:val="none" w:sz="0" w:space="0" w:color="auto"/>
                    <w:left w:val="none" w:sz="0" w:space="0" w:color="auto"/>
                    <w:bottom w:val="none" w:sz="0" w:space="0" w:color="auto"/>
                    <w:right w:val="none" w:sz="0" w:space="0" w:color="auto"/>
                  </w:divBdr>
                </w:div>
                <w:div w:id="1662076037">
                  <w:marLeft w:val="480"/>
                  <w:marRight w:val="0"/>
                  <w:marTop w:val="0"/>
                  <w:marBottom w:val="0"/>
                  <w:divBdr>
                    <w:top w:val="none" w:sz="0" w:space="0" w:color="auto"/>
                    <w:left w:val="none" w:sz="0" w:space="0" w:color="auto"/>
                    <w:bottom w:val="none" w:sz="0" w:space="0" w:color="auto"/>
                    <w:right w:val="none" w:sz="0" w:space="0" w:color="auto"/>
                  </w:divBdr>
                </w:div>
                <w:div w:id="791290456">
                  <w:marLeft w:val="480"/>
                  <w:marRight w:val="0"/>
                  <w:marTop w:val="0"/>
                  <w:marBottom w:val="0"/>
                  <w:divBdr>
                    <w:top w:val="none" w:sz="0" w:space="0" w:color="auto"/>
                    <w:left w:val="none" w:sz="0" w:space="0" w:color="auto"/>
                    <w:bottom w:val="none" w:sz="0" w:space="0" w:color="auto"/>
                    <w:right w:val="none" w:sz="0" w:space="0" w:color="auto"/>
                  </w:divBdr>
                </w:div>
                <w:div w:id="531382828">
                  <w:marLeft w:val="480"/>
                  <w:marRight w:val="0"/>
                  <w:marTop w:val="0"/>
                  <w:marBottom w:val="0"/>
                  <w:divBdr>
                    <w:top w:val="none" w:sz="0" w:space="0" w:color="auto"/>
                    <w:left w:val="none" w:sz="0" w:space="0" w:color="auto"/>
                    <w:bottom w:val="none" w:sz="0" w:space="0" w:color="auto"/>
                    <w:right w:val="none" w:sz="0" w:space="0" w:color="auto"/>
                  </w:divBdr>
                </w:div>
                <w:div w:id="943464480">
                  <w:marLeft w:val="480"/>
                  <w:marRight w:val="0"/>
                  <w:marTop w:val="0"/>
                  <w:marBottom w:val="0"/>
                  <w:divBdr>
                    <w:top w:val="none" w:sz="0" w:space="0" w:color="auto"/>
                    <w:left w:val="none" w:sz="0" w:space="0" w:color="auto"/>
                    <w:bottom w:val="none" w:sz="0" w:space="0" w:color="auto"/>
                    <w:right w:val="none" w:sz="0" w:space="0" w:color="auto"/>
                  </w:divBdr>
                </w:div>
                <w:div w:id="68357796">
                  <w:marLeft w:val="480"/>
                  <w:marRight w:val="0"/>
                  <w:marTop w:val="0"/>
                  <w:marBottom w:val="0"/>
                  <w:divBdr>
                    <w:top w:val="none" w:sz="0" w:space="0" w:color="auto"/>
                    <w:left w:val="none" w:sz="0" w:space="0" w:color="auto"/>
                    <w:bottom w:val="none" w:sz="0" w:space="0" w:color="auto"/>
                    <w:right w:val="none" w:sz="0" w:space="0" w:color="auto"/>
                  </w:divBdr>
                </w:div>
                <w:div w:id="1157918523">
                  <w:marLeft w:val="480"/>
                  <w:marRight w:val="0"/>
                  <w:marTop w:val="0"/>
                  <w:marBottom w:val="0"/>
                  <w:divBdr>
                    <w:top w:val="none" w:sz="0" w:space="0" w:color="auto"/>
                    <w:left w:val="none" w:sz="0" w:space="0" w:color="auto"/>
                    <w:bottom w:val="none" w:sz="0" w:space="0" w:color="auto"/>
                    <w:right w:val="none" w:sz="0" w:space="0" w:color="auto"/>
                  </w:divBdr>
                </w:div>
                <w:div w:id="1318260816">
                  <w:marLeft w:val="480"/>
                  <w:marRight w:val="0"/>
                  <w:marTop w:val="0"/>
                  <w:marBottom w:val="0"/>
                  <w:divBdr>
                    <w:top w:val="none" w:sz="0" w:space="0" w:color="auto"/>
                    <w:left w:val="none" w:sz="0" w:space="0" w:color="auto"/>
                    <w:bottom w:val="none" w:sz="0" w:space="0" w:color="auto"/>
                    <w:right w:val="none" w:sz="0" w:space="0" w:color="auto"/>
                  </w:divBdr>
                </w:div>
                <w:div w:id="1279415310">
                  <w:marLeft w:val="480"/>
                  <w:marRight w:val="0"/>
                  <w:marTop w:val="0"/>
                  <w:marBottom w:val="0"/>
                  <w:divBdr>
                    <w:top w:val="none" w:sz="0" w:space="0" w:color="auto"/>
                    <w:left w:val="none" w:sz="0" w:space="0" w:color="auto"/>
                    <w:bottom w:val="none" w:sz="0" w:space="0" w:color="auto"/>
                    <w:right w:val="none" w:sz="0" w:space="0" w:color="auto"/>
                  </w:divBdr>
                </w:div>
                <w:div w:id="777529164">
                  <w:marLeft w:val="480"/>
                  <w:marRight w:val="0"/>
                  <w:marTop w:val="0"/>
                  <w:marBottom w:val="0"/>
                  <w:divBdr>
                    <w:top w:val="none" w:sz="0" w:space="0" w:color="auto"/>
                    <w:left w:val="none" w:sz="0" w:space="0" w:color="auto"/>
                    <w:bottom w:val="none" w:sz="0" w:space="0" w:color="auto"/>
                    <w:right w:val="none" w:sz="0" w:space="0" w:color="auto"/>
                  </w:divBdr>
                </w:div>
                <w:div w:id="271666099">
                  <w:marLeft w:val="480"/>
                  <w:marRight w:val="0"/>
                  <w:marTop w:val="0"/>
                  <w:marBottom w:val="0"/>
                  <w:divBdr>
                    <w:top w:val="none" w:sz="0" w:space="0" w:color="auto"/>
                    <w:left w:val="none" w:sz="0" w:space="0" w:color="auto"/>
                    <w:bottom w:val="none" w:sz="0" w:space="0" w:color="auto"/>
                    <w:right w:val="none" w:sz="0" w:space="0" w:color="auto"/>
                  </w:divBdr>
                </w:div>
                <w:div w:id="646398450">
                  <w:marLeft w:val="480"/>
                  <w:marRight w:val="0"/>
                  <w:marTop w:val="0"/>
                  <w:marBottom w:val="0"/>
                  <w:divBdr>
                    <w:top w:val="none" w:sz="0" w:space="0" w:color="auto"/>
                    <w:left w:val="none" w:sz="0" w:space="0" w:color="auto"/>
                    <w:bottom w:val="none" w:sz="0" w:space="0" w:color="auto"/>
                    <w:right w:val="none" w:sz="0" w:space="0" w:color="auto"/>
                  </w:divBdr>
                </w:div>
                <w:div w:id="1847400152">
                  <w:marLeft w:val="480"/>
                  <w:marRight w:val="0"/>
                  <w:marTop w:val="0"/>
                  <w:marBottom w:val="0"/>
                  <w:divBdr>
                    <w:top w:val="none" w:sz="0" w:space="0" w:color="auto"/>
                    <w:left w:val="none" w:sz="0" w:space="0" w:color="auto"/>
                    <w:bottom w:val="none" w:sz="0" w:space="0" w:color="auto"/>
                    <w:right w:val="none" w:sz="0" w:space="0" w:color="auto"/>
                  </w:divBdr>
                </w:div>
                <w:div w:id="1735548121">
                  <w:marLeft w:val="480"/>
                  <w:marRight w:val="0"/>
                  <w:marTop w:val="0"/>
                  <w:marBottom w:val="0"/>
                  <w:divBdr>
                    <w:top w:val="none" w:sz="0" w:space="0" w:color="auto"/>
                    <w:left w:val="none" w:sz="0" w:space="0" w:color="auto"/>
                    <w:bottom w:val="none" w:sz="0" w:space="0" w:color="auto"/>
                    <w:right w:val="none" w:sz="0" w:space="0" w:color="auto"/>
                  </w:divBdr>
                </w:div>
                <w:div w:id="451561556">
                  <w:marLeft w:val="480"/>
                  <w:marRight w:val="0"/>
                  <w:marTop w:val="0"/>
                  <w:marBottom w:val="0"/>
                  <w:divBdr>
                    <w:top w:val="none" w:sz="0" w:space="0" w:color="auto"/>
                    <w:left w:val="none" w:sz="0" w:space="0" w:color="auto"/>
                    <w:bottom w:val="none" w:sz="0" w:space="0" w:color="auto"/>
                    <w:right w:val="none" w:sz="0" w:space="0" w:color="auto"/>
                  </w:divBdr>
                </w:div>
                <w:div w:id="1554849330">
                  <w:marLeft w:val="480"/>
                  <w:marRight w:val="0"/>
                  <w:marTop w:val="0"/>
                  <w:marBottom w:val="0"/>
                  <w:divBdr>
                    <w:top w:val="none" w:sz="0" w:space="0" w:color="auto"/>
                    <w:left w:val="none" w:sz="0" w:space="0" w:color="auto"/>
                    <w:bottom w:val="none" w:sz="0" w:space="0" w:color="auto"/>
                    <w:right w:val="none" w:sz="0" w:space="0" w:color="auto"/>
                  </w:divBdr>
                </w:div>
                <w:div w:id="1855998651">
                  <w:marLeft w:val="480"/>
                  <w:marRight w:val="0"/>
                  <w:marTop w:val="0"/>
                  <w:marBottom w:val="0"/>
                  <w:divBdr>
                    <w:top w:val="none" w:sz="0" w:space="0" w:color="auto"/>
                    <w:left w:val="none" w:sz="0" w:space="0" w:color="auto"/>
                    <w:bottom w:val="none" w:sz="0" w:space="0" w:color="auto"/>
                    <w:right w:val="none" w:sz="0" w:space="0" w:color="auto"/>
                  </w:divBdr>
                </w:div>
                <w:div w:id="407580765">
                  <w:marLeft w:val="480"/>
                  <w:marRight w:val="0"/>
                  <w:marTop w:val="0"/>
                  <w:marBottom w:val="0"/>
                  <w:divBdr>
                    <w:top w:val="none" w:sz="0" w:space="0" w:color="auto"/>
                    <w:left w:val="none" w:sz="0" w:space="0" w:color="auto"/>
                    <w:bottom w:val="none" w:sz="0" w:space="0" w:color="auto"/>
                    <w:right w:val="none" w:sz="0" w:space="0" w:color="auto"/>
                  </w:divBdr>
                </w:div>
                <w:div w:id="1974367057">
                  <w:marLeft w:val="480"/>
                  <w:marRight w:val="0"/>
                  <w:marTop w:val="0"/>
                  <w:marBottom w:val="0"/>
                  <w:divBdr>
                    <w:top w:val="none" w:sz="0" w:space="0" w:color="auto"/>
                    <w:left w:val="none" w:sz="0" w:space="0" w:color="auto"/>
                    <w:bottom w:val="none" w:sz="0" w:space="0" w:color="auto"/>
                    <w:right w:val="none" w:sz="0" w:space="0" w:color="auto"/>
                  </w:divBdr>
                </w:div>
                <w:div w:id="487554026">
                  <w:marLeft w:val="480"/>
                  <w:marRight w:val="0"/>
                  <w:marTop w:val="0"/>
                  <w:marBottom w:val="0"/>
                  <w:divBdr>
                    <w:top w:val="none" w:sz="0" w:space="0" w:color="auto"/>
                    <w:left w:val="none" w:sz="0" w:space="0" w:color="auto"/>
                    <w:bottom w:val="none" w:sz="0" w:space="0" w:color="auto"/>
                    <w:right w:val="none" w:sz="0" w:space="0" w:color="auto"/>
                  </w:divBdr>
                </w:div>
                <w:div w:id="1644188898">
                  <w:marLeft w:val="480"/>
                  <w:marRight w:val="0"/>
                  <w:marTop w:val="0"/>
                  <w:marBottom w:val="0"/>
                  <w:divBdr>
                    <w:top w:val="none" w:sz="0" w:space="0" w:color="auto"/>
                    <w:left w:val="none" w:sz="0" w:space="0" w:color="auto"/>
                    <w:bottom w:val="none" w:sz="0" w:space="0" w:color="auto"/>
                    <w:right w:val="none" w:sz="0" w:space="0" w:color="auto"/>
                  </w:divBdr>
                </w:div>
                <w:div w:id="1914702127">
                  <w:marLeft w:val="480"/>
                  <w:marRight w:val="0"/>
                  <w:marTop w:val="0"/>
                  <w:marBottom w:val="0"/>
                  <w:divBdr>
                    <w:top w:val="none" w:sz="0" w:space="0" w:color="auto"/>
                    <w:left w:val="none" w:sz="0" w:space="0" w:color="auto"/>
                    <w:bottom w:val="none" w:sz="0" w:space="0" w:color="auto"/>
                    <w:right w:val="none" w:sz="0" w:space="0" w:color="auto"/>
                  </w:divBdr>
                </w:div>
                <w:div w:id="1591502266">
                  <w:marLeft w:val="480"/>
                  <w:marRight w:val="0"/>
                  <w:marTop w:val="0"/>
                  <w:marBottom w:val="0"/>
                  <w:divBdr>
                    <w:top w:val="none" w:sz="0" w:space="0" w:color="auto"/>
                    <w:left w:val="none" w:sz="0" w:space="0" w:color="auto"/>
                    <w:bottom w:val="none" w:sz="0" w:space="0" w:color="auto"/>
                    <w:right w:val="none" w:sz="0" w:space="0" w:color="auto"/>
                  </w:divBdr>
                </w:div>
                <w:div w:id="715475197">
                  <w:marLeft w:val="480"/>
                  <w:marRight w:val="0"/>
                  <w:marTop w:val="0"/>
                  <w:marBottom w:val="0"/>
                  <w:divBdr>
                    <w:top w:val="none" w:sz="0" w:space="0" w:color="auto"/>
                    <w:left w:val="none" w:sz="0" w:space="0" w:color="auto"/>
                    <w:bottom w:val="none" w:sz="0" w:space="0" w:color="auto"/>
                    <w:right w:val="none" w:sz="0" w:space="0" w:color="auto"/>
                  </w:divBdr>
                </w:div>
                <w:div w:id="987441345">
                  <w:marLeft w:val="480"/>
                  <w:marRight w:val="0"/>
                  <w:marTop w:val="0"/>
                  <w:marBottom w:val="0"/>
                  <w:divBdr>
                    <w:top w:val="none" w:sz="0" w:space="0" w:color="auto"/>
                    <w:left w:val="none" w:sz="0" w:space="0" w:color="auto"/>
                    <w:bottom w:val="none" w:sz="0" w:space="0" w:color="auto"/>
                    <w:right w:val="none" w:sz="0" w:space="0" w:color="auto"/>
                  </w:divBdr>
                </w:div>
                <w:div w:id="2145345341">
                  <w:marLeft w:val="480"/>
                  <w:marRight w:val="0"/>
                  <w:marTop w:val="0"/>
                  <w:marBottom w:val="0"/>
                  <w:divBdr>
                    <w:top w:val="none" w:sz="0" w:space="0" w:color="auto"/>
                    <w:left w:val="none" w:sz="0" w:space="0" w:color="auto"/>
                    <w:bottom w:val="none" w:sz="0" w:space="0" w:color="auto"/>
                    <w:right w:val="none" w:sz="0" w:space="0" w:color="auto"/>
                  </w:divBdr>
                </w:div>
                <w:div w:id="1398481905">
                  <w:marLeft w:val="480"/>
                  <w:marRight w:val="0"/>
                  <w:marTop w:val="0"/>
                  <w:marBottom w:val="0"/>
                  <w:divBdr>
                    <w:top w:val="none" w:sz="0" w:space="0" w:color="auto"/>
                    <w:left w:val="none" w:sz="0" w:space="0" w:color="auto"/>
                    <w:bottom w:val="none" w:sz="0" w:space="0" w:color="auto"/>
                    <w:right w:val="none" w:sz="0" w:space="0" w:color="auto"/>
                  </w:divBdr>
                </w:div>
              </w:divsChild>
            </w:div>
            <w:div w:id="1238637474">
              <w:marLeft w:val="0"/>
              <w:marRight w:val="0"/>
              <w:marTop w:val="0"/>
              <w:marBottom w:val="0"/>
              <w:divBdr>
                <w:top w:val="none" w:sz="0" w:space="0" w:color="auto"/>
                <w:left w:val="none" w:sz="0" w:space="0" w:color="auto"/>
                <w:bottom w:val="none" w:sz="0" w:space="0" w:color="auto"/>
                <w:right w:val="none" w:sz="0" w:space="0" w:color="auto"/>
              </w:divBdr>
              <w:divsChild>
                <w:div w:id="352847855">
                  <w:marLeft w:val="480"/>
                  <w:marRight w:val="0"/>
                  <w:marTop w:val="0"/>
                  <w:marBottom w:val="0"/>
                  <w:divBdr>
                    <w:top w:val="none" w:sz="0" w:space="0" w:color="auto"/>
                    <w:left w:val="none" w:sz="0" w:space="0" w:color="auto"/>
                    <w:bottom w:val="none" w:sz="0" w:space="0" w:color="auto"/>
                    <w:right w:val="none" w:sz="0" w:space="0" w:color="auto"/>
                  </w:divBdr>
                </w:div>
                <w:div w:id="1700082838">
                  <w:marLeft w:val="480"/>
                  <w:marRight w:val="0"/>
                  <w:marTop w:val="0"/>
                  <w:marBottom w:val="0"/>
                  <w:divBdr>
                    <w:top w:val="none" w:sz="0" w:space="0" w:color="auto"/>
                    <w:left w:val="none" w:sz="0" w:space="0" w:color="auto"/>
                    <w:bottom w:val="none" w:sz="0" w:space="0" w:color="auto"/>
                    <w:right w:val="none" w:sz="0" w:space="0" w:color="auto"/>
                  </w:divBdr>
                </w:div>
                <w:div w:id="1697194765">
                  <w:marLeft w:val="480"/>
                  <w:marRight w:val="0"/>
                  <w:marTop w:val="0"/>
                  <w:marBottom w:val="0"/>
                  <w:divBdr>
                    <w:top w:val="none" w:sz="0" w:space="0" w:color="auto"/>
                    <w:left w:val="none" w:sz="0" w:space="0" w:color="auto"/>
                    <w:bottom w:val="none" w:sz="0" w:space="0" w:color="auto"/>
                    <w:right w:val="none" w:sz="0" w:space="0" w:color="auto"/>
                  </w:divBdr>
                </w:div>
                <w:div w:id="978191216">
                  <w:marLeft w:val="480"/>
                  <w:marRight w:val="0"/>
                  <w:marTop w:val="0"/>
                  <w:marBottom w:val="0"/>
                  <w:divBdr>
                    <w:top w:val="none" w:sz="0" w:space="0" w:color="auto"/>
                    <w:left w:val="none" w:sz="0" w:space="0" w:color="auto"/>
                    <w:bottom w:val="none" w:sz="0" w:space="0" w:color="auto"/>
                    <w:right w:val="none" w:sz="0" w:space="0" w:color="auto"/>
                  </w:divBdr>
                </w:div>
                <w:div w:id="1700936465">
                  <w:marLeft w:val="480"/>
                  <w:marRight w:val="0"/>
                  <w:marTop w:val="0"/>
                  <w:marBottom w:val="0"/>
                  <w:divBdr>
                    <w:top w:val="none" w:sz="0" w:space="0" w:color="auto"/>
                    <w:left w:val="none" w:sz="0" w:space="0" w:color="auto"/>
                    <w:bottom w:val="none" w:sz="0" w:space="0" w:color="auto"/>
                    <w:right w:val="none" w:sz="0" w:space="0" w:color="auto"/>
                  </w:divBdr>
                </w:div>
                <w:div w:id="631059501">
                  <w:marLeft w:val="480"/>
                  <w:marRight w:val="0"/>
                  <w:marTop w:val="0"/>
                  <w:marBottom w:val="0"/>
                  <w:divBdr>
                    <w:top w:val="none" w:sz="0" w:space="0" w:color="auto"/>
                    <w:left w:val="none" w:sz="0" w:space="0" w:color="auto"/>
                    <w:bottom w:val="none" w:sz="0" w:space="0" w:color="auto"/>
                    <w:right w:val="none" w:sz="0" w:space="0" w:color="auto"/>
                  </w:divBdr>
                </w:div>
                <w:div w:id="903679812">
                  <w:marLeft w:val="480"/>
                  <w:marRight w:val="0"/>
                  <w:marTop w:val="0"/>
                  <w:marBottom w:val="0"/>
                  <w:divBdr>
                    <w:top w:val="none" w:sz="0" w:space="0" w:color="auto"/>
                    <w:left w:val="none" w:sz="0" w:space="0" w:color="auto"/>
                    <w:bottom w:val="none" w:sz="0" w:space="0" w:color="auto"/>
                    <w:right w:val="none" w:sz="0" w:space="0" w:color="auto"/>
                  </w:divBdr>
                </w:div>
                <w:div w:id="564527990">
                  <w:marLeft w:val="480"/>
                  <w:marRight w:val="0"/>
                  <w:marTop w:val="0"/>
                  <w:marBottom w:val="0"/>
                  <w:divBdr>
                    <w:top w:val="none" w:sz="0" w:space="0" w:color="auto"/>
                    <w:left w:val="none" w:sz="0" w:space="0" w:color="auto"/>
                    <w:bottom w:val="none" w:sz="0" w:space="0" w:color="auto"/>
                    <w:right w:val="none" w:sz="0" w:space="0" w:color="auto"/>
                  </w:divBdr>
                </w:div>
                <w:div w:id="1226599496">
                  <w:marLeft w:val="480"/>
                  <w:marRight w:val="0"/>
                  <w:marTop w:val="0"/>
                  <w:marBottom w:val="0"/>
                  <w:divBdr>
                    <w:top w:val="none" w:sz="0" w:space="0" w:color="auto"/>
                    <w:left w:val="none" w:sz="0" w:space="0" w:color="auto"/>
                    <w:bottom w:val="none" w:sz="0" w:space="0" w:color="auto"/>
                    <w:right w:val="none" w:sz="0" w:space="0" w:color="auto"/>
                  </w:divBdr>
                </w:div>
                <w:div w:id="561529617">
                  <w:marLeft w:val="480"/>
                  <w:marRight w:val="0"/>
                  <w:marTop w:val="0"/>
                  <w:marBottom w:val="0"/>
                  <w:divBdr>
                    <w:top w:val="none" w:sz="0" w:space="0" w:color="auto"/>
                    <w:left w:val="none" w:sz="0" w:space="0" w:color="auto"/>
                    <w:bottom w:val="none" w:sz="0" w:space="0" w:color="auto"/>
                    <w:right w:val="none" w:sz="0" w:space="0" w:color="auto"/>
                  </w:divBdr>
                </w:div>
                <w:div w:id="107118309">
                  <w:marLeft w:val="480"/>
                  <w:marRight w:val="0"/>
                  <w:marTop w:val="0"/>
                  <w:marBottom w:val="0"/>
                  <w:divBdr>
                    <w:top w:val="none" w:sz="0" w:space="0" w:color="auto"/>
                    <w:left w:val="none" w:sz="0" w:space="0" w:color="auto"/>
                    <w:bottom w:val="none" w:sz="0" w:space="0" w:color="auto"/>
                    <w:right w:val="none" w:sz="0" w:space="0" w:color="auto"/>
                  </w:divBdr>
                </w:div>
                <w:div w:id="1215385051">
                  <w:marLeft w:val="480"/>
                  <w:marRight w:val="0"/>
                  <w:marTop w:val="0"/>
                  <w:marBottom w:val="0"/>
                  <w:divBdr>
                    <w:top w:val="none" w:sz="0" w:space="0" w:color="auto"/>
                    <w:left w:val="none" w:sz="0" w:space="0" w:color="auto"/>
                    <w:bottom w:val="none" w:sz="0" w:space="0" w:color="auto"/>
                    <w:right w:val="none" w:sz="0" w:space="0" w:color="auto"/>
                  </w:divBdr>
                </w:div>
                <w:div w:id="1967083169">
                  <w:marLeft w:val="480"/>
                  <w:marRight w:val="0"/>
                  <w:marTop w:val="0"/>
                  <w:marBottom w:val="0"/>
                  <w:divBdr>
                    <w:top w:val="none" w:sz="0" w:space="0" w:color="auto"/>
                    <w:left w:val="none" w:sz="0" w:space="0" w:color="auto"/>
                    <w:bottom w:val="none" w:sz="0" w:space="0" w:color="auto"/>
                    <w:right w:val="none" w:sz="0" w:space="0" w:color="auto"/>
                  </w:divBdr>
                </w:div>
                <w:div w:id="373434047">
                  <w:marLeft w:val="480"/>
                  <w:marRight w:val="0"/>
                  <w:marTop w:val="0"/>
                  <w:marBottom w:val="0"/>
                  <w:divBdr>
                    <w:top w:val="none" w:sz="0" w:space="0" w:color="auto"/>
                    <w:left w:val="none" w:sz="0" w:space="0" w:color="auto"/>
                    <w:bottom w:val="none" w:sz="0" w:space="0" w:color="auto"/>
                    <w:right w:val="none" w:sz="0" w:space="0" w:color="auto"/>
                  </w:divBdr>
                </w:div>
                <w:div w:id="130950883">
                  <w:marLeft w:val="480"/>
                  <w:marRight w:val="0"/>
                  <w:marTop w:val="0"/>
                  <w:marBottom w:val="0"/>
                  <w:divBdr>
                    <w:top w:val="none" w:sz="0" w:space="0" w:color="auto"/>
                    <w:left w:val="none" w:sz="0" w:space="0" w:color="auto"/>
                    <w:bottom w:val="none" w:sz="0" w:space="0" w:color="auto"/>
                    <w:right w:val="none" w:sz="0" w:space="0" w:color="auto"/>
                  </w:divBdr>
                </w:div>
                <w:div w:id="1640652474">
                  <w:marLeft w:val="480"/>
                  <w:marRight w:val="0"/>
                  <w:marTop w:val="0"/>
                  <w:marBottom w:val="0"/>
                  <w:divBdr>
                    <w:top w:val="none" w:sz="0" w:space="0" w:color="auto"/>
                    <w:left w:val="none" w:sz="0" w:space="0" w:color="auto"/>
                    <w:bottom w:val="none" w:sz="0" w:space="0" w:color="auto"/>
                    <w:right w:val="none" w:sz="0" w:space="0" w:color="auto"/>
                  </w:divBdr>
                </w:div>
                <w:div w:id="459232529">
                  <w:marLeft w:val="480"/>
                  <w:marRight w:val="0"/>
                  <w:marTop w:val="0"/>
                  <w:marBottom w:val="0"/>
                  <w:divBdr>
                    <w:top w:val="none" w:sz="0" w:space="0" w:color="auto"/>
                    <w:left w:val="none" w:sz="0" w:space="0" w:color="auto"/>
                    <w:bottom w:val="none" w:sz="0" w:space="0" w:color="auto"/>
                    <w:right w:val="none" w:sz="0" w:space="0" w:color="auto"/>
                  </w:divBdr>
                </w:div>
                <w:div w:id="2129927933">
                  <w:marLeft w:val="480"/>
                  <w:marRight w:val="0"/>
                  <w:marTop w:val="0"/>
                  <w:marBottom w:val="0"/>
                  <w:divBdr>
                    <w:top w:val="none" w:sz="0" w:space="0" w:color="auto"/>
                    <w:left w:val="none" w:sz="0" w:space="0" w:color="auto"/>
                    <w:bottom w:val="none" w:sz="0" w:space="0" w:color="auto"/>
                    <w:right w:val="none" w:sz="0" w:space="0" w:color="auto"/>
                  </w:divBdr>
                </w:div>
                <w:div w:id="1368333296">
                  <w:marLeft w:val="480"/>
                  <w:marRight w:val="0"/>
                  <w:marTop w:val="0"/>
                  <w:marBottom w:val="0"/>
                  <w:divBdr>
                    <w:top w:val="none" w:sz="0" w:space="0" w:color="auto"/>
                    <w:left w:val="none" w:sz="0" w:space="0" w:color="auto"/>
                    <w:bottom w:val="none" w:sz="0" w:space="0" w:color="auto"/>
                    <w:right w:val="none" w:sz="0" w:space="0" w:color="auto"/>
                  </w:divBdr>
                </w:div>
                <w:div w:id="1665817087">
                  <w:marLeft w:val="480"/>
                  <w:marRight w:val="0"/>
                  <w:marTop w:val="0"/>
                  <w:marBottom w:val="0"/>
                  <w:divBdr>
                    <w:top w:val="none" w:sz="0" w:space="0" w:color="auto"/>
                    <w:left w:val="none" w:sz="0" w:space="0" w:color="auto"/>
                    <w:bottom w:val="none" w:sz="0" w:space="0" w:color="auto"/>
                    <w:right w:val="none" w:sz="0" w:space="0" w:color="auto"/>
                  </w:divBdr>
                </w:div>
                <w:div w:id="654183288">
                  <w:marLeft w:val="480"/>
                  <w:marRight w:val="0"/>
                  <w:marTop w:val="0"/>
                  <w:marBottom w:val="0"/>
                  <w:divBdr>
                    <w:top w:val="none" w:sz="0" w:space="0" w:color="auto"/>
                    <w:left w:val="none" w:sz="0" w:space="0" w:color="auto"/>
                    <w:bottom w:val="none" w:sz="0" w:space="0" w:color="auto"/>
                    <w:right w:val="none" w:sz="0" w:space="0" w:color="auto"/>
                  </w:divBdr>
                </w:div>
                <w:div w:id="150030670">
                  <w:marLeft w:val="480"/>
                  <w:marRight w:val="0"/>
                  <w:marTop w:val="0"/>
                  <w:marBottom w:val="0"/>
                  <w:divBdr>
                    <w:top w:val="none" w:sz="0" w:space="0" w:color="auto"/>
                    <w:left w:val="none" w:sz="0" w:space="0" w:color="auto"/>
                    <w:bottom w:val="none" w:sz="0" w:space="0" w:color="auto"/>
                    <w:right w:val="none" w:sz="0" w:space="0" w:color="auto"/>
                  </w:divBdr>
                </w:div>
                <w:div w:id="1328316361">
                  <w:marLeft w:val="480"/>
                  <w:marRight w:val="0"/>
                  <w:marTop w:val="0"/>
                  <w:marBottom w:val="0"/>
                  <w:divBdr>
                    <w:top w:val="none" w:sz="0" w:space="0" w:color="auto"/>
                    <w:left w:val="none" w:sz="0" w:space="0" w:color="auto"/>
                    <w:bottom w:val="none" w:sz="0" w:space="0" w:color="auto"/>
                    <w:right w:val="none" w:sz="0" w:space="0" w:color="auto"/>
                  </w:divBdr>
                </w:div>
                <w:div w:id="1715153234">
                  <w:marLeft w:val="480"/>
                  <w:marRight w:val="0"/>
                  <w:marTop w:val="0"/>
                  <w:marBottom w:val="0"/>
                  <w:divBdr>
                    <w:top w:val="none" w:sz="0" w:space="0" w:color="auto"/>
                    <w:left w:val="none" w:sz="0" w:space="0" w:color="auto"/>
                    <w:bottom w:val="none" w:sz="0" w:space="0" w:color="auto"/>
                    <w:right w:val="none" w:sz="0" w:space="0" w:color="auto"/>
                  </w:divBdr>
                </w:div>
                <w:div w:id="1281840182">
                  <w:marLeft w:val="480"/>
                  <w:marRight w:val="0"/>
                  <w:marTop w:val="0"/>
                  <w:marBottom w:val="0"/>
                  <w:divBdr>
                    <w:top w:val="none" w:sz="0" w:space="0" w:color="auto"/>
                    <w:left w:val="none" w:sz="0" w:space="0" w:color="auto"/>
                    <w:bottom w:val="none" w:sz="0" w:space="0" w:color="auto"/>
                    <w:right w:val="none" w:sz="0" w:space="0" w:color="auto"/>
                  </w:divBdr>
                </w:div>
                <w:div w:id="1031030991">
                  <w:marLeft w:val="480"/>
                  <w:marRight w:val="0"/>
                  <w:marTop w:val="0"/>
                  <w:marBottom w:val="0"/>
                  <w:divBdr>
                    <w:top w:val="none" w:sz="0" w:space="0" w:color="auto"/>
                    <w:left w:val="none" w:sz="0" w:space="0" w:color="auto"/>
                    <w:bottom w:val="none" w:sz="0" w:space="0" w:color="auto"/>
                    <w:right w:val="none" w:sz="0" w:space="0" w:color="auto"/>
                  </w:divBdr>
                </w:div>
                <w:div w:id="971791676">
                  <w:marLeft w:val="480"/>
                  <w:marRight w:val="0"/>
                  <w:marTop w:val="0"/>
                  <w:marBottom w:val="0"/>
                  <w:divBdr>
                    <w:top w:val="none" w:sz="0" w:space="0" w:color="auto"/>
                    <w:left w:val="none" w:sz="0" w:space="0" w:color="auto"/>
                    <w:bottom w:val="none" w:sz="0" w:space="0" w:color="auto"/>
                    <w:right w:val="none" w:sz="0" w:space="0" w:color="auto"/>
                  </w:divBdr>
                </w:div>
                <w:div w:id="1515412316">
                  <w:marLeft w:val="480"/>
                  <w:marRight w:val="0"/>
                  <w:marTop w:val="0"/>
                  <w:marBottom w:val="0"/>
                  <w:divBdr>
                    <w:top w:val="none" w:sz="0" w:space="0" w:color="auto"/>
                    <w:left w:val="none" w:sz="0" w:space="0" w:color="auto"/>
                    <w:bottom w:val="none" w:sz="0" w:space="0" w:color="auto"/>
                    <w:right w:val="none" w:sz="0" w:space="0" w:color="auto"/>
                  </w:divBdr>
                </w:div>
                <w:div w:id="206845505">
                  <w:marLeft w:val="480"/>
                  <w:marRight w:val="0"/>
                  <w:marTop w:val="0"/>
                  <w:marBottom w:val="0"/>
                  <w:divBdr>
                    <w:top w:val="none" w:sz="0" w:space="0" w:color="auto"/>
                    <w:left w:val="none" w:sz="0" w:space="0" w:color="auto"/>
                    <w:bottom w:val="none" w:sz="0" w:space="0" w:color="auto"/>
                    <w:right w:val="none" w:sz="0" w:space="0" w:color="auto"/>
                  </w:divBdr>
                </w:div>
                <w:div w:id="2086757772">
                  <w:marLeft w:val="480"/>
                  <w:marRight w:val="0"/>
                  <w:marTop w:val="0"/>
                  <w:marBottom w:val="0"/>
                  <w:divBdr>
                    <w:top w:val="none" w:sz="0" w:space="0" w:color="auto"/>
                    <w:left w:val="none" w:sz="0" w:space="0" w:color="auto"/>
                    <w:bottom w:val="none" w:sz="0" w:space="0" w:color="auto"/>
                    <w:right w:val="none" w:sz="0" w:space="0" w:color="auto"/>
                  </w:divBdr>
                </w:div>
                <w:div w:id="1646928762">
                  <w:marLeft w:val="480"/>
                  <w:marRight w:val="0"/>
                  <w:marTop w:val="0"/>
                  <w:marBottom w:val="0"/>
                  <w:divBdr>
                    <w:top w:val="none" w:sz="0" w:space="0" w:color="auto"/>
                    <w:left w:val="none" w:sz="0" w:space="0" w:color="auto"/>
                    <w:bottom w:val="none" w:sz="0" w:space="0" w:color="auto"/>
                    <w:right w:val="none" w:sz="0" w:space="0" w:color="auto"/>
                  </w:divBdr>
                </w:div>
                <w:div w:id="449738916">
                  <w:marLeft w:val="480"/>
                  <w:marRight w:val="0"/>
                  <w:marTop w:val="0"/>
                  <w:marBottom w:val="0"/>
                  <w:divBdr>
                    <w:top w:val="none" w:sz="0" w:space="0" w:color="auto"/>
                    <w:left w:val="none" w:sz="0" w:space="0" w:color="auto"/>
                    <w:bottom w:val="none" w:sz="0" w:space="0" w:color="auto"/>
                    <w:right w:val="none" w:sz="0" w:space="0" w:color="auto"/>
                  </w:divBdr>
                </w:div>
                <w:div w:id="1476797102">
                  <w:marLeft w:val="480"/>
                  <w:marRight w:val="0"/>
                  <w:marTop w:val="0"/>
                  <w:marBottom w:val="0"/>
                  <w:divBdr>
                    <w:top w:val="none" w:sz="0" w:space="0" w:color="auto"/>
                    <w:left w:val="none" w:sz="0" w:space="0" w:color="auto"/>
                    <w:bottom w:val="none" w:sz="0" w:space="0" w:color="auto"/>
                    <w:right w:val="none" w:sz="0" w:space="0" w:color="auto"/>
                  </w:divBdr>
                </w:div>
                <w:div w:id="2055084409">
                  <w:marLeft w:val="480"/>
                  <w:marRight w:val="0"/>
                  <w:marTop w:val="0"/>
                  <w:marBottom w:val="0"/>
                  <w:divBdr>
                    <w:top w:val="none" w:sz="0" w:space="0" w:color="auto"/>
                    <w:left w:val="none" w:sz="0" w:space="0" w:color="auto"/>
                    <w:bottom w:val="none" w:sz="0" w:space="0" w:color="auto"/>
                    <w:right w:val="none" w:sz="0" w:space="0" w:color="auto"/>
                  </w:divBdr>
                </w:div>
                <w:div w:id="901450944">
                  <w:marLeft w:val="480"/>
                  <w:marRight w:val="0"/>
                  <w:marTop w:val="0"/>
                  <w:marBottom w:val="0"/>
                  <w:divBdr>
                    <w:top w:val="none" w:sz="0" w:space="0" w:color="auto"/>
                    <w:left w:val="none" w:sz="0" w:space="0" w:color="auto"/>
                    <w:bottom w:val="none" w:sz="0" w:space="0" w:color="auto"/>
                    <w:right w:val="none" w:sz="0" w:space="0" w:color="auto"/>
                  </w:divBdr>
                </w:div>
                <w:div w:id="806974671">
                  <w:marLeft w:val="480"/>
                  <w:marRight w:val="0"/>
                  <w:marTop w:val="0"/>
                  <w:marBottom w:val="0"/>
                  <w:divBdr>
                    <w:top w:val="none" w:sz="0" w:space="0" w:color="auto"/>
                    <w:left w:val="none" w:sz="0" w:space="0" w:color="auto"/>
                    <w:bottom w:val="none" w:sz="0" w:space="0" w:color="auto"/>
                    <w:right w:val="none" w:sz="0" w:space="0" w:color="auto"/>
                  </w:divBdr>
                </w:div>
                <w:div w:id="1711032328">
                  <w:marLeft w:val="480"/>
                  <w:marRight w:val="0"/>
                  <w:marTop w:val="0"/>
                  <w:marBottom w:val="0"/>
                  <w:divBdr>
                    <w:top w:val="none" w:sz="0" w:space="0" w:color="auto"/>
                    <w:left w:val="none" w:sz="0" w:space="0" w:color="auto"/>
                    <w:bottom w:val="none" w:sz="0" w:space="0" w:color="auto"/>
                    <w:right w:val="none" w:sz="0" w:space="0" w:color="auto"/>
                  </w:divBdr>
                </w:div>
                <w:div w:id="75136494">
                  <w:marLeft w:val="480"/>
                  <w:marRight w:val="0"/>
                  <w:marTop w:val="0"/>
                  <w:marBottom w:val="0"/>
                  <w:divBdr>
                    <w:top w:val="none" w:sz="0" w:space="0" w:color="auto"/>
                    <w:left w:val="none" w:sz="0" w:space="0" w:color="auto"/>
                    <w:bottom w:val="none" w:sz="0" w:space="0" w:color="auto"/>
                    <w:right w:val="none" w:sz="0" w:space="0" w:color="auto"/>
                  </w:divBdr>
                </w:div>
                <w:div w:id="1088230816">
                  <w:marLeft w:val="480"/>
                  <w:marRight w:val="0"/>
                  <w:marTop w:val="0"/>
                  <w:marBottom w:val="0"/>
                  <w:divBdr>
                    <w:top w:val="none" w:sz="0" w:space="0" w:color="auto"/>
                    <w:left w:val="none" w:sz="0" w:space="0" w:color="auto"/>
                    <w:bottom w:val="none" w:sz="0" w:space="0" w:color="auto"/>
                    <w:right w:val="none" w:sz="0" w:space="0" w:color="auto"/>
                  </w:divBdr>
                </w:div>
                <w:div w:id="580141799">
                  <w:marLeft w:val="480"/>
                  <w:marRight w:val="0"/>
                  <w:marTop w:val="0"/>
                  <w:marBottom w:val="0"/>
                  <w:divBdr>
                    <w:top w:val="none" w:sz="0" w:space="0" w:color="auto"/>
                    <w:left w:val="none" w:sz="0" w:space="0" w:color="auto"/>
                    <w:bottom w:val="none" w:sz="0" w:space="0" w:color="auto"/>
                    <w:right w:val="none" w:sz="0" w:space="0" w:color="auto"/>
                  </w:divBdr>
                </w:div>
                <w:div w:id="927691679">
                  <w:marLeft w:val="480"/>
                  <w:marRight w:val="0"/>
                  <w:marTop w:val="0"/>
                  <w:marBottom w:val="0"/>
                  <w:divBdr>
                    <w:top w:val="none" w:sz="0" w:space="0" w:color="auto"/>
                    <w:left w:val="none" w:sz="0" w:space="0" w:color="auto"/>
                    <w:bottom w:val="none" w:sz="0" w:space="0" w:color="auto"/>
                    <w:right w:val="none" w:sz="0" w:space="0" w:color="auto"/>
                  </w:divBdr>
                </w:div>
                <w:div w:id="1454130889">
                  <w:marLeft w:val="480"/>
                  <w:marRight w:val="0"/>
                  <w:marTop w:val="0"/>
                  <w:marBottom w:val="0"/>
                  <w:divBdr>
                    <w:top w:val="none" w:sz="0" w:space="0" w:color="auto"/>
                    <w:left w:val="none" w:sz="0" w:space="0" w:color="auto"/>
                    <w:bottom w:val="none" w:sz="0" w:space="0" w:color="auto"/>
                    <w:right w:val="none" w:sz="0" w:space="0" w:color="auto"/>
                  </w:divBdr>
                </w:div>
                <w:div w:id="607857729">
                  <w:marLeft w:val="480"/>
                  <w:marRight w:val="0"/>
                  <w:marTop w:val="0"/>
                  <w:marBottom w:val="0"/>
                  <w:divBdr>
                    <w:top w:val="none" w:sz="0" w:space="0" w:color="auto"/>
                    <w:left w:val="none" w:sz="0" w:space="0" w:color="auto"/>
                    <w:bottom w:val="none" w:sz="0" w:space="0" w:color="auto"/>
                    <w:right w:val="none" w:sz="0" w:space="0" w:color="auto"/>
                  </w:divBdr>
                </w:div>
                <w:div w:id="1543905864">
                  <w:marLeft w:val="480"/>
                  <w:marRight w:val="0"/>
                  <w:marTop w:val="0"/>
                  <w:marBottom w:val="0"/>
                  <w:divBdr>
                    <w:top w:val="none" w:sz="0" w:space="0" w:color="auto"/>
                    <w:left w:val="none" w:sz="0" w:space="0" w:color="auto"/>
                    <w:bottom w:val="none" w:sz="0" w:space="0" w:color="auto"/>
                    <w:right w:val="none" w:sz="0" w:space="0" w:color="auto"/>
                  </w:divBdr>
                </w:div>
                <w:div w:id="948389845">
                  <w:marLeft w:val="480"/>
                  <w:marRight w:val="0"/>
                  <w:marTop w:val="0"/>
                  <w:marBottom w:val="0"/>
                  <w:divBdr>
                    <w:top w:val="none" w:sz="0" w:space="0" w:color="auto"/>
                    <w:left w:val="none" w:sz="0" w:space="0" w:color="auto"/>
                    <w:bottom w:val="none" w:sz="0" w:space="0" w:color="auto"/>
                    <w:right w:val="none" w:sz="0" w:space="0" w:color="auto"/>
                  </w:divBdr>
                </w:div>
                <w:div w:id="1386640470">
                  <w:marLeft w:val="480"/>
                  <w:marRight w:val="0"/>
                  <w:marTop w:val="0"/>
                  <w:marBottom w:val="0"/>
                  <w:divBdr>
                    <w:top w:val="none" w:sz="0" w:space="0" w:color="auto"/>
                    <w:left w:val="none" w:sz="0" w:space="0" w:color="auto"/>
                    <w:bottom w:val="none" w:sz="0" w:space="0" w:color="auto"/>
                    <w:right w:val="none" w:sz="0" w:space="0" w:color="auto"/>
                  </w:divBdr>
                </w:div>
                <w:div w:id="1131090189">
                  <w:marLeft w:val="480"/>
                  <w:marRight w:val="0"/>
                  <w:marTop w:val="0"/>
                  <w:marBottom w:val="0"/>
                  <w:divBdr>
                    <w:top w:val="none" w:sz="0" w:space="0" w:color="auto"/>
                    <w:left w:val="none" w:sz="0" w:space="0" w:color="auto"/>
                    <w:bottom w:val="none" w:sz="0" w:space="0" w:color="auto"/>
                    <w:right w:val="none" w:sz="0" w:space="0" w:color="auto"/>
                  </w:divBdr>
                </w:div>
                <w:div w:id="859005197">
                  <w:marLeft w:val="480"/>
                  <w:marRight w:val="0"/>
                  <w:marTop w:val="0"/>
                  <w:marBottom w:val="0"/>
                  <w:divBdr>
                    <w:top w:val="none" w:sz="0" w:space="0" w:color="auto"/>
                    <w:left w:val="none" w:sz="0" w:space="0" w:color="auto"/>
                    <w:bottom w:val="none" w:sz="0" w:space="0" w:color="auto"/>
                    <w:right w:val="none" w:sz="0" w:space="0" w:color="auto"/>
                  </w:divBdr>
                </w:div>
                <w:div w:id="1416440000">
                  <w:marLeft w:val="480"/>
                  <w:marRight w:val="0"/>
                  <w:marTop w:val="0"/>
                  <w:marBottom w:val="0"/>
                  <w:divBdr>
                    <w:top w:val="none" w:sz="0" w:space="0" w:color="auto"/>
                    <w:left w:val="none" w:sz="0" w:space="0" w:color="auto"/>
                    <w:bottom w:val="none" w:sz="0" w:space="0" w:color="auto"/>
                    <w:right w:val="none" w:sz="0" w:space="0" w:color="auto"/>
                  </w:divBdr>
                </w:div>
                <w:div w:id="1892955032">
                  <w:marLeft w:val="480"/>
                  <w:marRight w:val="0"/>
                  <w:marTop w:val="0"/>
                  <w:marBottom w:val="0"/>
                  <w:divBdr>
                    <w:top w:val="none" w:sz="0" w:space="0" w:color="auto"/>
                    <w:left w:val="none" w:sz="0" w:space="0" w:color="auto"/>
                    <w:bottom w:val="none" w:sz="0" w:space="0" w:color="auto"/>
                    <w:right w:val="none" w:sz="0" w:space="0" w:color="auto"/>
                  </w:divBdr>
                </w:div>
                <w:div w:id="1585333795">
                  <w:marLeft w:val="480"/>
                  <w:marRight w:val="0"/>
                  <w:marTop w:val="0"/>
                  <w:marBottom w:val="0"/>
                  <w:divBdr>
                    <w:top w:val="none" w:sz="0" w:space="0" w:color="auto"/>
                    <w:left w:val="none" w:sz="0" w:space="0" w:color="auto"/>
                    <w:bottom w:val="none" w:sz="0" w:space="0" w:color="auto"/>
                    <w:right w:val="none" w:sz="0" w:space="0" w:color="auto"/>
                  </w:divBdr>
                </w:div>
                <w:div w:id="1393963947">
                  <w:marLeft w:val="480"/>
                  <w:marRight w:val="0"/>
                  <w:marTop w:val="0"/>
                  <w:marBottom w:val="0"/>
                  <w:divBdr>
                    <w:top w:val="none" w:sz="0" w:space="0" w:color="auto"/>
                    <w:left w:val="none" w:sz="0" w:space="0" w:color="auto"/>
                    <w:bottom w:val="none" w:sz="0" w:space="0" w:color="auto"/>
                    <w:right w:val="none" w:sz="0" w:space="0" w:color="auto"/>
                  </w:divBdr>
                </w:div>
                <w:div w:id="1100881424">
                  <w:marLeft w:val="480"/>
                  <w:marRight w:val="0"/>
                  <w:marTop w:val="0"/>
                  <w:marBottom w:val="0"/>
                  <w:divBdr>
                    <w:top w:val="none" w:sz="0" w:space="0" w:color="auto"/>
                    <w:left w:val="none" w:sz="0" w:space="0" w:color="auto"/>
                    <w:bottom w:val="none" w:sz="0" w:space="0" w:color="auto"/>
                    <w:right w:val="none" w:sz="0" w:space="0" w:color="auto"/>
                  </w:divBdr>
                </w:div>
                <w:div w:id="1665935221">
                  <w:marLeft w:val="480"/>
                  <w:marRight w:val="0"/>
                  <w:marTop w:val="0"/>
                  <w:marBottom w:val="0"/>
                  <w:divBdr>
                    <w:top w:val="none" w:sz="0" w:space="0" w:color="auto"/>
                    <w:left w:val="none" w:sz="0" w:space="0" w:color="auto"/>
                    <w:bottom w:val="none" w:sz="0" w:space="0" w:color="auto"/>
                    <w:right w:val="none" w:sz="0" w:space="0" w:color="auto"/>
                  </w:divBdr>
                </w:div>
                <w:div w:id="1128819818">
                  <w:marLeft w:val="480"/>
                  <w:marRight w:val="0"/>
                  <w:marTop w:val="0"/>
                  <w:marBottom w:val="0"/>
                  <w:divBdr>
                    <w:top w:val="none" w:sz="0" w:space="0" w:color="auto"/>
                    <w:left w:val="none" w:sz="0" w:space="0" w:color="auto"/>
                    <w:bottom w:val="none" w:sz="0" w:space="0" w:color="auto"/>
                    <w:right w:val="none" w:sz="0" w:space="0" w:color="auto"/>
                  </w:divBdr>
                </w:div>
                <w:div w:id="911892699">
                  <w:marLeft w:val="480"/>
                  <w:marRight w:val="0"/>
                  <w:marTop w:val="0"/>
                  <w:marBottom w:val="0"/>
                  <w:divBdr>
                    <w:top w:val="none" w:sz="0" w:space="0" w:color="auto"/>
                    <w:left w:val="none" w:sz="0" w:space="0" w:color="auto"/>
                    <w:bottom w:val="none" w:sz="0" w:space="0" w:color="auto"/>
                    <w:right w:val="none" w:sz="0" w:space="0" w:color="auto"/>
                  </w:divBdr>
                </w:div>
                <w:div w:id="1745839948">
                  <w:marLeft w:val="480"/>
                  <w:marRight w:val="0"/>
                  <w:marTop w:val="0"/>
                  <w:marBottom w:val="0"/>
                  <w:divBdr>
                    <w:top w:val="none" w:sz="0" w:space="0" w:color="auto"/>
                    <w:left w:val="none" w:sz="0" w:space="0" w:color="auto"/>
                    <w:bottom w:val="none" w:sz="0" w:space="0" w:color="auto"/>
                    <w:right w:val="none" w:sz="0" w:space="0" w:color="auto"/>
                  </w:divBdr>
                </w:div>
                <w:div w:id="1819957545">
                  <w:marLeft w:val="480"/>
                  <w:marRight w:val="0"/>
                  <w:marTop w:val="0"/>
                  <w:marBottom w:val="0"/>
                  <w:divBdr>
                    <w:top w:val="none" w:sz="0" w:space="0" w:color="auto"/>
                    <w:left w:val="none" w:sz="0" w:space="0" w:color="auto"/>
                    <w:bottom w:val="none" w:sz="0" w:space="0" w:color="auto"/>
                    <w:right w:val="none" w:sz="0" w:space="0" w:color="auto"/>
                  </w:divBdr>
                </w:div>
                <w:div w:id="637952323">
                  <w:marLeft w:val="480"/>
                  <w:marRight w:val="0"/>
                  <w:marTop w:val="0"/>
                  <w:marBottom w:val="0"/>
                  <w:divBdr>
                    <w:top w:val="none" w:sz="0" w:space="0" w:color="auto"/>
                    <w:left w:val="none" w:sz="0" w:space="0" w:color="auto"/>
                    <w:bottom w:val="none" w:sz="0" w:space="0" w:color="auto"/>
                    <w:right w:val="none" w:sz="0" w:space="0" w:color="auto"/>
                  </w:divBdr>
                </w:div>
                <w:div w:id="1811628516">
                  <w:marLeft w:val="480"/>
                  <w:marRight w:val="0"/>
                  <w:marTop w:val="0"/>
                  <w:marBottom w:val="0"/>
                  <w:divBdr>
                    <w:top w:val="none" w:sz="0" w:space="0" w:color="auto"/>
                    <w:left w:val="none" w:sz="0" w:space="0" w:color="auto"/>
                    <w:bottom w:val="none" w:sz="0" w:space="0" w:color="auto"/>
                    <w:right w:val="none" w:sz="0" w:space="0" w:color="auto"/>
                  </w:divBdr>
                </w:div>
                <w:div w:id="1417707035">
                  <w:marLeft w:val="480"/>
                  <w:marRight w:val="0"/>
                  <w:marTop w:val="0"/>
                  <w:marBottom w:val="0"/>
                  <w:divBdr>
                    <w:top w:val="none" w:sz="0" w:space="0" w:color="auto"/>
                    <w:left w:val="none" w:sz="0" w:space="0" w:color="auto"/>
                    <w:bottom w:val="none" w:sz="0" w:space="0" w:color="auto"/>
                    <w:right w:val="none" w:sz="0" w:space="0" w:color="auto"/>
                  </w:divBdr>
                </w:div>
                <w:div w:id="204682922">
                  <w:marLeft w:val="480"/>
                  <w:marRight w:val="0"/>
                  <w:marTop w:val="0"/>
                  <w:marBottom w:val="0"/>
                  <w:divBdr>
                    <w:top w:val="none" w:sz="0" w:space="0" w:color="auto"/>
                    <w:left w:val="none" w:sz="0" w:space="0" w:color="auto"/>
                    <w:bottom w:val="none" w:sz="0" w:space="0" w:color="auto"/>
                    <w:right w:val="none" w:sz="0" w:space="0" w:color="auto"/>
                  </w:divBdr>
                </w:div>
                <w:div w:id="520435912">
                  <w:marLeft w:val="480"/>
                  <w:marRight w:val="0"/>
                  <w:marTop w:val="0"/>
                  <w:marBottom w:val="0"/>
                  <w:divBdr>
                    <w:top w:val="none" w:sz="0" w:space="0" w:color="auto"/>
                    <w:left w:val="none" w:sz="0" w:space="0" w:color="auto"/>
                    <w:bottom w:val="none" w:sz="0" w:space="0" w:color="auto"/>
                    <w:right w:val="none" w:sz="0" w:space="0" w:color="auto"/>
                  </w:divBdr>
                </w:div>
                <w:div w:id="1915892160">
                  <w:marLeft w:val="480"/>
                  <w:marRight w:val="0"/>
                  <w:marTop w:val="0"/>
                  <w:marBottom w:val="0"/>
                  <w:divBdr>
                    <w:top w:val="none" w:sz="0" w:space="0" w:color="auto"/>
                    <w:left w:val="none" w:sz="0" w:space="0" w:color="auto"/>
                    <w:bottom w:val="none" w:sz="0" w:space="0" w:color="auto"/>
                    <w:right w:val="none" w:sz="0" w:space="0" w:color="auto"/>
                  </w:divBdr>
                </w:div>
                <w:div w:id="939531800">
                  <w:marLeft w:val="480"/>
                  <w:marRight w:val="0"/>
                  <w:marTop w:val="0"/>
                  <w:marBottom w:val="0"/>
                  <w:divBdr>
                    <w:top w:val="none" w:sz="0" w:space="0" w:color="auto"/>
                    <w:left w:val="none" w:sz="0" w:space="0" w:color="auto"/>
                    <w:bottom w:val="none" w:sz="0" w:space="0" w:color="auto"/>
                    <w:right w:val="none" w:sz="0" w:space="0" w:color="auto"/>
                  </w:divBdr>
                </w:div>
                <w:div w:id="15666425">
                  <w:marLeft w:val="480"/>
                  <w:marRight w:val="0"/>
                  <w:marTop w:val="0"/>
                  <w:marBottom w:val="0"/>
                  <w:divBdr>
                    <w:top w:val="none" w:sz="0" w:space="0" w:color="auto"/>
                    <w:left w:val="none" w:sz="0" w:space="0" w:color="auto"/>
                    <w:bottom w:val="none" w:sz="0" w:space="0" w:color="auto"/>
                    <w:right w:val="none" w:sz="0" w:space="0" w:color="auto"/>
                  </w:divBdr>
                </w:div>
                <w:div w:id="1200970698">
                  <w:marLeft w:val="480"/>
                  <w:marRight w:val="0"/>
                  <w:marTop w:val="0"/>
                  <w:marBottom w:val="0"/>
                  <w:divBdr>
                    <w:top w:val="none" w:sz="0" w:space="0" w:color="auto"/>
                    <w:left w:val="none" w:sz="0" w:space="0" w:color="auto"/>
                    <w:bottom w:val="none" w:sz="0" w:space="0" w:color="auto"/>
                    <w:right w:val="none" w:sz="0" w:space="0" w:color="auto"/>
                  </w:divBdr>
                </w:div>
                <w:div w:id="1934974629">
                  <w:marLeft w:val="480"/>
                  <w:marRight w:val="0"/>
                  <w:marTop w:val="0"/>
                  <w:marBottom w:val="0"/>
                  <w:divBdr>
                    <w:top w:val="none" w:sz="0" w:space="0" w:color="auto"/>
                    <w:left w:val="none" w:sz="0" w:space="0" w:color="auto"/>
                    <w:bottom w:val="none" w:sz="0" w:space="0" w:color="auto"/>
                    <w:right w:val="none" w:sz="0" w:space="0" w:color="auto"/>
                  </w:divBdr>
                </w:div>
                <w:div w:id="127016354">
                  <w:marLeft w:val="480"/>
                  <w:marRight w:val="0"/>
                  <w:marTop w:val="0"/>
                  <w:marBottom w:val="0"/>
                  <w:divBdr>
                    <w:top w:val="none" w:sz="0" w:space="0" w:color="auto"/>
                    <w:left w:val="none" w:sz="0" w:space="0" w:color="auto"/>
                    <w:bottom w:val="none" w:sz="0" w:space="0" w:color="auto"/>
                    <w:right w:val="none" w:sz="0" w:space="0" w:color="auto"/>
                  </w:divBdr>
                </w:div>
                <w:div w:id="1564214208">
                  <w:marLeft w:val="480"/>
                  <w:marRight w:val="0"/>
                  <w:marTop w:val="0"/>
                  <w:marBottom w:val="0"/>
                  <w:divBdr>
                    <w:top w:val="none" w:sz="0" w:space="0" w:color="auto"/>
                    <w:left w:val="none" w:sz="0" w:space="0" w:color="auto"/>
                    <w:bottom w:val="none" w:sz="0" w:space="0" w:color="auto"/>
                    <w:right w:val="none" w:sz="0" w:space="0" w:color="auto"/>
                  </w:divBdr>
                </w:div>
                <w:div w:id="1910262234">
                  <w:marLeft w:val="480"/>
                  <w:marRight w:val="0"/>
                  <w:marTop w:val="0"/>
                  <w:marBottom w:val="0"/>
                  <w:divBdr>
                    <w:top w:val="none" w:sz="0" w:space="0" w:color="auto"/>
                    <w:left w:val="none" w:sz="0" w:space="0" w:color="auto"/>
                    <w:bottom w:val="none" w:sz="0" w:space="0" w:color="auto"/>
                    <w:right w:val="none" w:sz="0" w:space="0" w:color="auto"/>
                  </w:divBdr>
                </w:div>
                <w:div w:id="1402437221">
                  <w:marLeft w:val="480"/>
                  <w:marRight w:val="0"/>
                  <w:marTop w:val="0"/>
                  <w:marBottom w:val="0"/>
                  <w:divBdr>
                    <w:top w:val="none" w:sz="0" w:space="0" w:color="auto"/>
                    <w:left w:val="none" w:sz="0" w:space="0" w:color="auto"/>
                    <w:bottom w:val="none" w:sz="0" w:space="0" w:color="auto"/>
                    <w:right w:val="none" w:sz="0" w:space="0" w:color="auto"/>
                  </w:divBdr>
                </w:div>
                <w:div w:id="481191236">
                  <w:marLeft w:val="480"/>
                  <w:marRight w:val="0"/>
                  <w:marTop w:val="0"/>
                  <w:marBottom w:val="0"/>
                  <w:divBdr>
                    <w:top w:val="none" w:sz="0" w:space="0" w:color="auto"/>
                    <w:left w:val="none" w:sz="0" w:space="0" w:color="auto"/>
                    <w:bottom w:val="none" w:sz="0" w:space="0" w:color="auto"/>
                    <w:right w:val="none" w:sz="0" w:space="0" w:color="auto"/>
                  </w:divBdr>
                </w:div>
                <w:div w:id="18896970">
                  <w:marLeft w:val="480"/>
                  <w:marRight w:val="0"/>
                  <w:marTop w:val="0"/>
                  <w:marBottom w:val="0"/>
                  <w:divBdr>
                    <w:top w:val="none" w:sz="0" w:space="0" w:color="auto"/>
                    <w:left w:val="none" w:sz="0" w:space="0" w:color="auto"/>
                    <w:bottom w:val="none" w:sz="0" w:space="0" w:color="auto"/>
                    <w:right w:val="none" w:sz="0" w:space="0" w:color="auto"/>
                  </w:divBdr>
                </w:div>
                <w:div w:id="813957772">
                  <w:marLeft w:val="480"/>
                  <w:marRight w:val="0"/>
                  <w:marTop w:val="0"/>
                  <w:marBottom w:val="0"/>
                  <w:divBdr>
                    <w:top w:val="none" w:sz="0" w:space="0" w:color="auto"/>
                    <w:left w:val="none" w:sz="0" w:space="0" w:color="auto"/>
                    <w:bottom w:val="none" w:sz="0" w:space="0" w:color="auto"/>
                    <w:right w:val="none" w:sz="0" w:space="0" w:color="auto"/>
                  </w:divBdr>
                </w:div>
              </w:divsChild>
            </w:div>
            <w:div w:id="249778367">
              <w:marLeft w:val="0"/>
              <w:marRight w:val="0"/>
              <w:marTop w:val="0"/>
              <w:marBottom w:val="0"/>
              <w:divBdr>
                <w:top w:val="none" w:sz="0" w:space="0" w:color="auto"/>
                <w:left w:val="none" w:sz="0" w:space="0" w:color="auto"/>
                <w:bottom w:val="none" w:sz="0" w:space="0" w:color="auto"/>
                <w:right w:val="none" w:sz="0" w:space="0" w:color="auto"/>
              </w:divBdr>
              <w:divsChild>
                <w:div w:id="1534417794">
                  <w:marLeft w:val="480"/>
                  <w:marRight w:val="0"/>
                  <w:marTop w:val="0"/>
                  <w:marBottom w:val="0"/>
                  <w:divBdr>
                    <w:top w:val="none" w:sz="0" w:space="0" w:color="auto"/>
                    <w:left w:val="none" w:sz="0" w:space="0" w:color="auto"/>
                    <w:bottom w:val="none" w:sz="0" w:space="0" w:color="auto"/>
                    <w:right w:val="none" w:sz="0" w:space="0" w:color="auto"/>
                  </w:divBdr>
                </w:div>
                <w:div w:id="763573160">
                  <w:marLeft w:val="480"/>
                  <w:marRight w:val="0"/>
                  <w:marTop w:val="0"/>
                  <w:marBottom w:val="0"/>
                  <w:divBdr>
                    <w:top w:val="none" w:sz="0" w:space="0" w:color="auto"/>
                    <w:left w:val="none" w:sz="0" w:space="0" w:color="auto"/>
                    <w:bottom w:val="none" w:sz="0" w:space="0" w:color="auto"/>
                    <w:right w:val="none" w:sz="0" w:space="0" w:color="auto"/>
                  </w:divBdr>
                </w:div>
                <w:div w:id="1239438559">
                  <w:marLeft w:val="480"/>
                  <w:marRight w:val="0"/>
                  <w:marTop w:val="0"/>
                  <w:marBottom w:val="0"/>
                  <w:divBdr>
                    <w:top w:val="none" w:sz="0" w:space="0" w:color="auto"/>
                    <w:left w:val="none" w:sz="0" w:space="0" w:color="auto"/>
                    <w:bottom w:val="none" w:sz="0" w:space="0" w:color="auto"/>
                    <w:right w:val="none" w:sz="0" w:space="0" w:color="auto"/>
                  </w:divBdr>
                </w:div>
                <w:div w:id="503396124">
                  <w:marLeft w:val="480"/>
                  <w:marRight w:val="0"/>
                  <w:marTop w:val="0"/>
                  <w:marBottom w:val="0"/>
                  <w:divBdr>
                    <w:top w:val="none" w:sz="0" w:space="0" w:color="auto"/>
                    <w:left w:val="none" w:sz="0" w:space="0" w:color="auto"/>
                    <w:bottom w:val="none" w:sz="0" w:space="0" w:color="auto"/>
                    <w:right w:val="none" w:sz="0" w:space="0" w:color="auto"/>
                  </w:divBdr>
                </w:div>
                <w:div w:id="1340740239">
                  <w:marLeft w:val="480"/>
                  <w:marRight w:val="0"/>
                  <w:marTop w:val="0"/>
                  <w:marBottom w:val="0"/>
                  <w:divBdr>
                    <w:top w:val="none" w:sz="0" w:space="0" w:color="auto"/>
                    <w:left w:val="none" w:sz="0" w:space="0" w:color="auto"/>
                    <w:bottom w:val="none" w:sz="0" w:space="0" w:color="auto"/>
                    <w:right w:val="none" w:sz="0" w:space="0" w:color="auto"/>
                  </w:divBdr>
                </w:div>
                <w:div w:id="358049448">
                  <w:marLeft w:val="480"/>
                  <w:marRight w:val="0"/>
                  <w:marTop w:val="0"/>
                  <w:marBottom w:val="0"/>
                  <w:divBdr>
                    <w:top w:val="none" w:sz="0" w:space="0" w:color="auto"/>
                    <w:left w:val="none" w:sz="0" w:space="0" w:color="auto"/>
                    <w:bottom w:val="none" w:sz="0" w:space="0" w:color="auto"/>
                    <w:right w:val="none" w:sz="0" w:space="0" w:color="auto"/>
                  </w:divBdr>
                </w:div>
                <w:div w:id="1609509816">
                  <w:marLeft w:val="480"/>
                  <w:marRight w:val="0"/>
                  <w:marTop w:val="0"/>
                  <w:marBottom w:val="0"/>
                  <w:divBdr>
                    <w:top w:val="none" w:sz="0" w:space="0" w:color="auto"/>
                    <w:left w:val="none" w:sz="0" w:space="0" w:color="auto"/>
                    <w:bottom w:val="none" w:sz="0" w:space="0" w:color="auto"/>
                    <w:right w:val="none" w:sz="0" w:space="0" w:color="auto"/>
                  </w:divBdr>
                </w:div>
                <w:div w:id="1074595297">
                  <w:marLeft w:val="480"/>
                  <w:marRight w:val="0"/>
                  <w:marTop w:val="0"/>
                  <w:marBottom w:val="0"/>
                  <w:divBdr>
                    <w:top w:val="none" w:sz="0" w:space="0" w:color="auto"/>
                    <w:left w:val="none" w:sz="0" w:space="0" w:color="auto"/>
                    <w:bottom w:val="none" w:sz="0" w:space="0" w:color="auto"/>
                    <w:right w:val="none" w:sz="0" w:space="0" w:color="auto"/>
                  </w:divBdr>
                </w:div>
                <w:div w:id="382412153">
                  <w:marLeft w:val="480"/>
                  <w:marRight w:val="0"/>
                  <w:marTop w:val="0"/>
                  <w:marBottom w:val="0"/>
                  <w:divBdr>
                    <w:top w:val="none" w:sz="0" w:space="0" w:color="auto"/>
                    <w:left w:val="none" w:sz="0" w:space="0" w:color="auto"/>
                    <w:bottom w:val="none" w:sz="0" w:space="0" w:color="auto"/>
                    <w:right w:val="none" w:sz="0" w:space="0" w:color="auto"/>
                  </w:divBdr>
                </w:div>
                <w:div w:id="629749515">
                  <w:marLeft w:val="480"/>
                  <w:marRight w:val="0"/>
                  <w:marTop w:val="0"/>
                  <w:marBottom w:val="0"/>
                  <w:divBdr>
                    <w:top w:val="none" w:sz="0" w:space="0" w:color="auto"/>
                    <w:left w:val="none" w:sz="0" w:space="0" w:color="auto"/>
                    <w:bottom w:val="none" w:sz="0" w:space="0" w:color="auto"/>
                    <w:right w:val="none" w:sz="0" w:space="0" w:color="auto"/>
                  </w:divBdr>
                </w:div>
                <w:div w:id="822114493">
                  <w:marLeft w:val="480"/>
                  <w:marRight w:val="0"/>
                  <w:marTop w:val="0"/>
                  <w:marBottom w:val="0"/>
                  <w:divBdr>
                    <w:top w:val="none" w:sz="0" w:space="0" w:color="auto"/>
                    <w:left w:val="none" w:sz="0" w:space="0" w:color="auto"/>
                    <w:bottom w:val="none" w:sz="0" w:space="0" w:color="auto"/>
                    <w:right w:val="none" w:sz="0" w:space="0" w:color="auto"/>
                  </w:divBdr>
                </w:div>
                <w:div w:id="563561397">
                  <w:marLeft w:val="480"/>
                  <w:marRight w:val="0"/>
                  <w:marTop w:val="0"/>
                  <w:marBottom w:val="0"/>
                  <w:divBdr>
                    <w:top w:val="none" w:sz="0" w:space="0" w:color="auto"/>
                    <w:left w:val="none" w:sz="0" w:space="0" w:color="auto"/>
                    <w:bottom w:val="none" w:sz="0" w:space="0" w:color="auto"/>
                    <w:right w:val="none" w:sz="0" w:space="0" w:color="auto"/>
                  </w:divBdr>
                </w:div>
                <w:div w:id="426508683">
                  <w:marLeft w:val="480"/>
                  <w:marRight w:val="0"/>
                  <w:marTop w:val="0"/>
                  <w:marBottom w:val="0"/>
                  <w:divBdr>
                    <w:top w:val="none" w:sz="0" w:space="0" w:color="auto"/>
                    <w:left w:val="none" w:sz="0" w:space="0" w:color="auto"/>
                    <w:bottom w:val="none" w:sz="0" w:space="0" w:color="auto"/>
                    <w:right w:val="none" w:sz="0" w:space="0" w:color="auto"/>
                  </w:divBdr>
                </w:div>
                <w:div w:id="1287857307">
                  <w:marLeft w:val="480"/>
                  <w:marRight w:val="0"/>
                  <w:marTop w:val="0"/>
                  <w:marBottom w:val="0"/>
                  <w:divBdr>
                    <w:top w:val="none" w:sz="0" w:space="0" w:color="auto"/>
                    <w:left w:val="none" w:sz="0" w:space="0" w:color="auto"/>
                    <w:bottom w:val="none" w:sz="0" w:space="0" w:color="auto"/>
                    <w:right w:val="none" w:sz="0" w:space="0" w:color="auto"/>
                  </w:divBdr>
                </w:div>
                <w:div w:id="1565798391">
                  <w:marLeft w:val="480"/>
                  <w:marRight w:val="0"/>
                  <w:marTop w:val="0"/>
                  <w:marBottom w:val="0"/>
                  <w:divBdr>
                    <w:top w:val="none" w:sz="0" w:space="0" w:color="auto"/>
                    <w:left w:val="none" w:sz="0" w:space="0" w:color="auto"/>
                    <w:bottom w:val="none" w:sz="0" w:space="0" w:color="auto"/>
                    <w:right w:val="none" w:sz="0" w:space="0" w:color="auto"/>
                  </w:divBdr>
                </w:div>
                <w:div w:id="1012731075">
                  <w:marLeft w:val="480"/>
                  <w:marRight w:val="0"/>
                  <w:marTop w:val="0"/>
                  <w:marBottom w:val="0"/>
                  <w:divBdr>
                    <w:top w:val="none" w:sz="0" w:space="0" w:color="auto"/>
                    <w:left w:val="none" w:sz="0" w:space="0" w:color="auto"/>
                    <w:bottom w:val="none" w:sz="0" w:space="0" w:color="auto"/>
                    <w:right w:val="none" w:sz="0" w:space="0" w:color="auto"/>
                  </w:divBdr>
                </w:div>
                <w:div w:id="298539330">
                  <w:marLeft w:val="480"/>
                  <w:marRight w:val="0"/>
                  <w:marTop w:val="0"/>
                  <w:marBottom w:val="0"/>
                  <w:divBdr>
                    <w:top w:val="none" w:sz="0" w:space="0" w:color="auto"/>
                    <w:left w:val="none" w:sz="0" w:space="0" w:color="auto"/>
                    <w:bottom w:val="none" w:sz="0" w:space="0" w:color="auto"/>
                    <w:right w:val="none" w:sz="0" w:space="0" w:color="auto"/>
                  </w:divBdr>
                </w:div>
                <w:div w:id="1552185266">
                  <w:marLeft w:val="480"/>
                  <w:marRight w:val="0"/>
                  <w:marTop w:val="0"/>
                  <w:marBottom w:val="0"/>
                  <w:divBdr>
                    <w:top w:val="none" w:sz="0" w:space="0" w:color="auto"/>
                    <w:left w:val="none" w:sz="0" w:space="0" w:color="auto"/>
                    <w:bottom w:val="none" w:sz="0" w:space="0" w:color="auto"/>
                    <w:right w:val="none" w:sz="0" w:space="0" w:color="auto"/>
                  </w:divBdr>
                </w:div>
                <w:div w:id="331421081">
                  <w:marLeft w:val="480"/>
                  <w:marRight w:val="0"/>
                  <w:marTop w:val="0"/>
                  <w:marBottom w:val="0"/>
                  <w:divBdr>
                    <w:top w:val="none" w:sz="0" w:space="0" w:color="auto"/>
                    <w:left w:val="none" w:sz="0" w:space="0" w:color="auto"/>
                    <w:bottom w:val="none" w:sz="0" w:space="0" w:color="auto"/>
                    <w:right w:val="none" w:sz="0" w:space="0" w:color="auto"/>
                  </w:divBdr>
                </w:div>
                <w:div w:id="728965208">
                  <w:marLeft w:val="480"/>
                  <w:marRight w:val="0"/>
                  <w:marTop w:val="0"/>
                  <w:marBottom w:val="0"/>
                  <w:divBdr>
                    <w:top w:val="none" w:sz="0" w:space="0" w:color="auto"/>
                    <w:left w:val="none" w:sz="0" w:space="0" w:color="auto"/>
                    <w:bottom w:val="none" w:sz="0" w:space="0" w:color="auto"/>
                    <w:right w:val="none" w:sz="0" w:space="0" w:color="auto"/>
                  </w:divBdr>
                </w:div>
                <w:div w:id="1948080534">
                  <w:marLeft w:val="480"/>
                  <w:marRight w:val="0"/>
                  <w:marTop w:val="0"/>
                  <w:marBottom w:val="0"/>
                  <w:divBdr>
                    <w:top w:val="none" w:sz="0" w:space="0" w:color="auto"/>
                    <w:left w:val="none" w:sz="0" w:space="0" w:color="auto"/>
                    <w:bottom w:val="none" w:sz="0" w:space="0" w:color="auto"/>
                    <w:right w:val="none" w:sz="0" w:space="0" w:color="auto"/>
                  </w:divBdr>
                </w:div>
                <w:div w:id="2045713039">
                  <w:marLeft w:val="480"/>
                  <w:marRight w:val="0"/>
                  <w:marTop w:val="0"/>
                  <w:marBottom w:val="0"/>
                  <w:divBdr>
                    <w:top w:val="none" w:sz="0" w:space="0" w:color="auto"/>
                    <w:left w:val="none" w:sz="0" w:space="0" w:color="auto"/>
                    <w:bottom w:val="none" w:sz="0" w:space="0" w:color="auto"/>
                    <w:right w:val="none" w:sz="0" w:space="0" w:color="auto"/>
                  </w:divBdr>
                </w:div>
                <w:div w:id="2125347151">
                  <w:marLeft w:val="480"/>
                  <w:marRight w:val="0"/>
                  <w:marTop w:val="0"/>
                  <w:marBottom w:val="0"/>
                  <w:divBdr>
                    <w:top w:val="none" w:sz="0" w:space="0" w:color="auto"/>
                    <w:left w:val="none" w:sz="0" w:space="0" w:color="auto"/>
                    <w:bottom w:val="none" w:sz="0" w:space="0" w:color="auto"/>
                    <w:right w:val="none" w:sz="0" w:space="0" w:color="auto"/>
                  </w:divBdr>
                </w:div>
                <w:div w:id="404835540">
                  <w:marLeft w:val="480"/>
                  <w:marRight w:val="0"/>
                  <w:marTop w:val="0"/>
                  <w:marBottom w:val="0"/>
                  <w:divBdr>
                    <w:top w:val="none" w:sz="0" w:space="0" w:color="auto"/>
                    <w:left w:val="none" w:sz="0" w:space="0" w:color="auto"/>
                    <w:bottom w:val="none" w:sz="0" w:space="0" w:color="auto"/>
                    <w:right w:val="none" w:sz="0" w:space="0" w:color="auto"/>
                  </w:divBdr>
                </w:div>
                <w:div w:id="38826406">
                  <w:marLeft w:val="480"/>
                  <w:marRight w:val="0"/>
                  <w:marTop w:val="0"/>
                  <w:marBottom w:val="0"/>
                  <w:divBdr>
                    <w:top w:val="none" w:sz="0" w:space="0" w:color="auto"/>
                    <w:left w:val="none" w:sz="0" w:space="0" w:color="auto"/>
                    <w:bottom w:val="none" w:sz="0" w:space="0" w:color="auto"/>
                    <w:right w:val="none" w:sz="0" w:space="0" w:color="auto"/>
                  </w:divBdr>
                </w:div>
                <w:div w:id="511840422">
                  <w:marLeft w:val="480"/>
                  <w:marRight w:val="0"/>
                  <w:marTop w:val="0"/>
                  <w:marBottom w:val="0"/>
                  <w:divBdr>
                    <w:top w:val="none" w:sz="0" w:space="0" w:color="auto"/>
                    <w:left w:val="none" w:sz="0" w:space="0" w:color="auto"/>
                    <w:bottom w:val="none" w:sz="0" w:space="0" w:color="auto"/>
                    <w:right w:val="none" w:sz="0" w:space="0" w:color="auto"/>
                  </w:divBdr>
                </w:div>
                <w:div w:id="1049769660">
                  <w:marLeft w:val="480"/>
                  <w:marRight w:val="0"/>
                  <w:marTop w:val="0"/>
                  <w:marBottom w:val="0"/>
                  <w:divBdr>
                    <w:top w:val="none" w:sz="0" w:space="0" w:color="auto"/>
                    <w:left w:val="none" w:sz="0" w:space="0" w:color="auto"/>
                    <w:bottom w:val="none" w:sz="0" w:space="0" w:color="auto"/>
                    <w:right w:val="none" w:sz="0" w:space="0" w:color="auto"/>
                  </w:divBdr>
                </w:div>
                <w:div w:id="1894585915">
                  <w:marLeft w:val="480"/>
                  <w:marRight w:val="0"/>
                  <w:marTop w:val="0"/>
                  <w:marBottom w:val="0"/>
                  <w:divBdr>
                    <w:top w:val="none" w:sz="0" w:space="0" w:color="auto"/>
                    <w:left w:val="none" w:sz="0" w:space="0" w:color="auto"/>
                    <w:bottom w:val="none" w:sz="0" w:space="0" w:color="auto"/>
                    <w:right w:val="none" w:sz="0" w:space="0" w:color="auto"/>
                  </w:divBdr>
                </w:div>
                <w:div w:id="1365710620">
                  <w:marLeft w:val="480"/>
                  <w:marRight w:val="0"/>
                  <w:marTop w:val="0"/>
                  <w:marBottom w:val="0"/>
                  <w:divBdr>
                    <w:top w:val="none" w:sz="0" w:space="0" w:color="auto"/>
                    <w:left w:val="none" w:sz="0" w:space="0" w:color="auto"/>
                    <w:bottom w:val="none" w:sz="0" w:space="0" w:color="auto"/>
                    <w:right w:val="none" w:sz="0" w:space="0" w:color="auto"/>
                  </w:divBdr>
                </w:div>
                <w:div w:id="149754869">
                  <w:marLeft w:val="480"/>
                  <w:marRight w:val="0"/>
                  <w:marTop w:val="0"/>
                  <w:marBottom w:val="0"/>
                  <w:divBdr>
                    <w:top w:val="none" w:sz="0" w:space="0" w:color="auto"/>
                    <w:left w:val="none" w:sz="0" w:space="0" w:color="auto"/>
                    <w:bottom w:val="none" w:sz="0" w:space="0" w:color="auto"/>
                    <w:right w:val="none" w:sz="0" w:space="0" w:color="auto"/>
                  </w:divBdr>
                </w:div>
                <w:div w:id="771247129">
                  <w:marLeft w:val="480"/>
                  <w:marRight w:val="0"/>
                  <w:marTop w:val="0"/>
                  <w:marBottom w:val="0"/>
                  <w:divBdr>
                    <w:top w:val="none" w:sz="0" w:space="0" w:color="auto"/>
                    <w:left w:val="none" w:sz="0" w:space="0" w:color="auto"/>
                    <w:bottom w:val="none" w:sz="0" w:space="0" w:color="auto"/>
                    <w:right w:val="none" w:sz="0" w:space="0" w:color="auto"/>
                  </w:divBdr>
                </w:div>
                <w:div w:id="1769614528">
                  <w:marLeft w:val="480"/>
                  <w:marRight w:val="0"/>
                  <w:marTop w:val="0"/>
                  <w:marBottom w:val="0"/>
                  <w:divBdr>
                    <w:top w:val="none" w:sz="0" w:space="0" w:color="auto"/>
                    <w:left w:val="none" w:sz="0" w:space="0" w:color="auto"/>
                    <w:bottom w:val="none" w:sz="0" w:space="0" w:color="auto"/>
                    <w:right w:val="none" w:sz="0" w:space="0" w:color="auto"/>
                  </w:divBdr>
                </w:div>
                <w:div w:id="1364477750">
                  <w:marLeft w:val="480"/>
                  <w:marRight w:val="0"/>
                  <w:marTop w:val="0"/>
                  <w:marBottom w:val="0"/>
                  <w:divBdr>
                    <w:top w:val="none" w:sz="0" w:space="0" w:color="auto"/>
                    <w:left w:val="none" w:sz="0" w:space="0" w:color="auto"/>
                    <w:bottom w:val="none" w:sz="0" w:space="0" w:color="auto"/>
                    <w:right w:val="none" w:sz="0" w:space="0" w:color="auto"/>
                  </w:divBdr>
                </w:div>
                <w:div w:id="142629029">
                  <w:marLeft w:val="480"/>
                  <w:marRight w:val="0"/>
                  <w:marTop w:val="0"/>
                  <w:marBottom w:val="0"/>
                  <w:divBdr>
                    <w:top w:val="none" w:sz="0" w:space="0" w:color="auto"/>
                    <w:left w:val="none" w:sz="0" w:space="0" w:color="auto"/>
                    <w:bottom w:val="none" w:sz="0" w:space="0" w:color="auto"/>
                    <w:right w:val="none" w:sz="0" w:space="0" w:color="auto"/>
                  </w:divBdr>
                </w:div>
                <w:div w:id="1722170389">
                  <w:marLeft w:val="480"/>
                  <w:marRight w:val="0"/>
                  <w:marTop w:val="0"/>
                  <w:marBottom w:val="0"/>
                  <w:divBdr>
                    <w:top w:val="none" w:sz="0" w:space="0" w:color="auto"/>
                    <w:left w:val="none" w:sz="0" w:space="0" w:color="auto"/>
                    <w:bottom w:val="none" w:sz="0" w:space="0" w:color="auto"/>
                    <w:right w:val="none" w:sz="0" w:space="0" w:color="auto"/>
                  </w:divBdr>
                </w:div>
                <w:div w:id="47611888">
                  <w:marLeft w:val="480"/>
                  <w:marRight w:val="0"/>
                  <w:marTop w:val="0"/>
                  <w:marBottom w:val="0"/>
                  <w:divBdr>
                    <w:top w:val="none" w:sz="0" w:space="0" w:color="auto"/>
                    <w:left w:val="none" w:sz="0" w:space="0" w:color="auto"/>
                    <w:bottom w:val="none" w:sz="0" w:space="0" w:color="auto"/>
                    <w:right w:val="none" w:sz="0" w:space="0" w:color="auto"/>
                  </w:divBdr>
                </w:div>
                <w:div w:id="1208369812">
                  <w:marLeft w:val="480"/>
                  <w:marRight w:val="0"/>
                  <w:marTop w:val="0"/>
                  <w:marBottom w:val="0"/>
                  <w:divBdr>
                    <w:top w:val="none" w:sz="0" w:space="0" w:color="auto"/>
                    <w:left w:val="none" w:sz="0" w:space="0" w:color="auto"/>
                    <w:bottom w:val="none" w:sz="0" w:space="0" w:color="auto"/>
                    <w:right w:val="none" w:sz="0" w:space="0" w:color="auto"/>
                  </w:divBdr>
                </w:div>
                <w:div w:id="1443262401">
                  <w:marLeft w:val="480"/>
                  <w:marRight w:val="0"/>
                  <w:marTop w:val="0"/>
                  <w:marBottom w:val="0"/>
                  <w:divBdr>
                    <w:top w:val="none" w:sz="0" w:space="0" w:color="auto"/>
                    <w:left w:val="none" w:sz="0" w:space="0" w:color="auto"/>
                    <w:bottom w:val="none" w:sz="0" w:space="0" w:color="auto"/>
                    <w:right w:val="none" w:sz="0" w:space="0" w:color="auto"/>
                  </w:divBdr>
                </w:div>
                <w:div w:id="2050522074">
                  <w:marLeft w:val="480"/>
                  <w:marRight w:val="0"/>
                  <w:marTop w:val="0"/>
                  <w:marBottom w:val="0"/>
                  <w:divBdr>
                    <w:top w:val="none" w:sz="0" w:space="0" w:color="auto"/>
                    <w:left w:val="none" w:sz="0" w:space="0" w:color="auto"/>
                    <w:bottom w:val="none" w:sz="0" w:space="0" w:color="auto"/>
                    <w:right w:val="none" w:sz="0" w:space="0" w:color="auto"/>
                  </w:divBdr>
                </w:div>
                <w:div w:id="2005668054">
                  <w:marLeft w:val="480"/>
                  <w:marRight w:val="0"/>
                  <w:marTop w:val="0"/>
                  <w:marBottom w:val="0"/>
                  <w:divBdr>
                    <w:top w:val="none" w:sz="0" w:space="0" w:color="auto"/>
                    <w:left w:val="none" w:sz="0" w:space="0" w:color="auto"/>
                    <w:bottom w:val="none" w:sz="0" w:space="0" w:color="auto"/>
                    <w:right w:val="none" w:sz="0" w:space="0" w:color="auto"/>
                  </w:divBdr>
                </w:div>
                <w:div w:id="1852837211">
                  <w:marLeft w:val="480"/>
                  <w:marRight w:val="0"/>
                  <w:marTop w:val="0"/>
                  <w:marBottom w:val="0"/>
                  <w:divBdr>
                    <w:top w:val="none" w:sz="0" w:space="0" w:color="auto"/>
                    <w:left w:val="none" w:sz="0" w:space="0" w:color="auto"/>
                    <w:bottom w:val="none" w:sz="0" w:space="0" w:color="auto"/>
                    <w:right w:val="none" w:sz="0" w:space="0" w:color="auto"/>
                  </w:divBdr>
                </w:div>
                <w:div w:id="1884562525">
                  <w:marLeft w:val="480"/>
                  <w:marRight w:val="0"/>
                  <w:marTop w:val="0"/>
                  <w:marBottom w:val="0"/>
                  <w:divBdr>
                    <w:top w:val="none" w:sz="0" w:space="0" w:color="auto"/>
                    <w:left w:val="none" w:sz="0" w:space="0" w:color="auto"/>
                    <w:bottom w:val="none" w:sz="0" w:space="0" w:color="auto"/>
                    <w:right w:val="none" w:sz="0" w:space="0" w:color="auto"/>
                  </w:divBdr>
                </w:div>
                <w:div w:id="475803727">
                  <w:marLeft w:val="480"/>
                  <w:marRight w:val="0"/>
                  <w:marTop w:val="0"/>
                  <w:marBottom w:val="0"/>
                  <w:divBdr>
                    <w:top w:val="none" w:sz="0" w:space="0" w:color="auto"/>
                    <w:left w:val="none" w:sz="0" w:space="0" w:color="auto"/>
                    <w:bottom w:val="none" w:sz="0" w:space="0" w:color="auto"/>
                    <w:right w:val="none" w:sz="0" w:space="0" w:color="auto"/>
                  </w:divBdr>
                </w:div>
                <w:div w:id="1615207586">
                  <w:marLeft w:val="480"/>
                  <w:marRight w:val="0"/>
                  <w:marTop w:val="0"/>
                  <w:marBottom w:val="0"/>
                  <w:divBdr>
                    <w:top w:val="none" w:sz="0" w:space="0" w:color="auto"/>
                    <w:left w:val="none" w:sz="0" w:space="0" w:color="auto"/>
                    <w:bottom w:val="none" w:sz="0" w:space="0" w:color="auto"/>
                    <w:right w:val="none" w:sz="0" w:space="0" w:color="auto"/>
                  </w:divBdr>
                </w:div>
                <w:div w:id="16086984">
                  <w:marLeft w:val="480"/>
                  <w:marRight w:val="0"/>
                  <w:marTop w:val="0"/>
                  <w:marBottom w:val="0"/>
                  <w:divBdr>
                    <w:top w:val="none" w:sz="0" w:space="0" w:color="auto"/>
                    <w:left w:val="none" w:sz="0" w:space="0" w:color="auto"/>
                    <w:bottom w:val="none" w:sz="0" w:space="0" w:color="auto"/>
                    <w:right w:val="none" w:sz="0" w:space="0" w:color="auto"/>
                  </w:divBdr>
                </w:div>
                <w:div w:id="1876456987">
                  <w:marLeft w:val="480"/>
                  <w:marRight w:val="0"/>
                  <w:marTop w:val="0"/>
                  <w:marBottom w:val="0"/>
                  <w:divBdr>
                    <w:top w:val="none" w:sz="0" w:space="0" w:color="auto"/>
                    <w:left w:val="none" w:sz="0" w:space="0" w:color="auto"/>
                    <w:bottom w:val="none" w:sz="0" w:space="0" w:color="auto"/>
                    <w:right w:val="none" w:sz="0" w:space="0" w:color="auto"/>
                  </w:divBdr>
                </w:div>
                <w:div w:id="672880725">
                  <w:marLeft w:val="480"/>
                  <w:marRight w:val="0"/>
                  <w:marTop w:val="0"/>
                  <w:marBottom w:val="0"/>
                  <w:divBdr>
                    <w:top w:val="none" w:sz="0" w:space="0" w:color="auto"/>
                    <w:left w:val="none" w:sz="0" w:space="0" w:color="auto"/>
                    <w:bottom w:val="none" w:sz="0" w:space="0" w:color="auto"/>
                    <w:right w:val="none" w:sz="0" w:space="0" w:color="auto"/>
                  </w:divBdr>
                </w:div>
                <w:div w:id="1721594187">
                  <w:marLeft w:val="480"/>
                  <w:marRight w:val="0"/>
                  <w:marTop w:val="0"/>
                  <w:marBottom w:val="0"/>
                  <w:divBdr>
                    <w:top w:val="none" w:sz="0" w:space="0" w:color="auto"/>
                    <w:left w:val="none" w:sz="0" w:space="0" w:color="auto"/>
                    <w:bottom w:val="none" w:sz="0" w:space="0" w:color="auto"/>
                    <w:right w:val="none" w:sz="0" w:space="0" w:color="auto"/>
                  </w:divBdr>
                </w:div>
                <w:div w:id="1988587383">
                  <w:marLeft w:val="480"/>
                  <w:marRight w:val="0"/>
                  <w:marTop w:val="0"/>
                  <w:marBottom w:val="0"/>
                  <w:divBdr>
                    <w:top w:val="none" w:sz="0" w:space="0" w:color="auto"/>
                    <w:left w:val="none" w:sz="0" w:space="0" w:color="auto"/>
                    <w:bottom w:val="none" w:sz="0" w:space="0" w:color="auto"/>
                    <w:right w:val="none" w:sz="0" w:space="0" w:color="auto"/>
                  </w:divBdr>
                </w:div>
                <w:div w:id="1097480455">
                  <w:marLeft w:val="480"/>
                  <w:marRight w:val="0"/>
                  <w:marTop w:val="0"/>
                  <w:marBottom w:val="0"/>
                  <w:divBdr>
                    <w:top w:val="none" w:sz="0" w:space="0" w:color="auto"/>
                    <w:left w:val="none" w:sz="0" w:space="0" w:color="auto"/>
                    <w:bottom w:val="none" w:sz="0" w:space="0" w:color="auto"/>
                    <w:right w:val="none" w:sz="0" w:space="0" w:color="auto"/>
                  </w:divBdr>
                </w:div>
                <w:div w:id="1725979761">
                  <w:marLeft w:val="480"/>
                  <w:marRight w:val="0"/>
                  <w:marTop w:val="0"/>
                  <w:marBottom w:val="0"/>
                  <w:divBdr>
                    <w:top w:val="none" w:sz="0" w:space="0" w:color="auto"/>
                    <w:left w:val="none" w:sz="0" w:space="0" w:color="auto"/>
                    <w:bottom w:val="none" w:sz="0" w:space="0" w:color="auto"/>
                    <w:right w:val="none" w:sz="0" w:space="0" w:color="auto"/>
                  </w:divBdr>
                </w:div>
                <w:div w:id="83496591">
                  <w:marLeft w:val="480"/>
                  <w:marRight w:val="0"/>
                  <w:marTop w:val="0"/>
                  <w:marBottom w:val="0"/>
                  <w:divBdr>
                    <w:top w:val="none" w:sz="0" w:space="0" w:color="auto"/>
                    <w:left w:val="none" w:sz="0" w:space="0" w:color="auto"/>
                    <w:bottom w:val="none" w:sz="0" w:space="0" w:color="auto"/>
                    <w:right w:val="none" w:sz="0" w:space="0" w:color="auto"/>
                  </w:divBdr>
                </w:div>
                <w:div w:id="202718541">
                  <w:marLeft w:val="480"/>
                  <w:marRight w:val="0"/>
                  <w:marTop w:val="0"/>
                  <w:marBottom w:val="0"/>
                  <w:divBdr>
                    <w:top w:val="none" w:sz="0" w:space="0" w:color="auto"/>
                    <w:left w:val="none" w:sz="0" w:space="0" w:color="auto"/>
                    <w:bottom w:val="none" w:sz="0" w:space="0" w:color="auto"/>
                    <w:right w:val="none" w:sz="0" w:space="0" w:color="auto"/>
                  </w:divBdr>
                </w:div>
                <w:div w:id="1158110774">
                  <w:marLeft w:val="480"/>
                  <w:marRight w:val="0"/>
                  <w:marTop w:val="0"/>
                  <w:marBottom w:val="0"/>
                  <w:divBdr>
                    <w:top w:val="none" w:sz="0" w:space="0" w:color="auto"/>
                    <w:left w:val="none" w:sz="0" w:space="0" w:color="auto"/>
                    <w:bottom w:val="none" w:sz="0" w:space="0" w:color="auto"/>
                    <w:right w:val="none" w:sz="0" w:space="0" w:color="auto"/>
                  </w:divBdr>
                </w:div>
                <w:div w:id="1656568456">
                  <w:marLeft w:val="480"/>
                  <w:marRight w:val="0"/>
                  <w:marTop w:val="0"/>
                  <w:marBottom w:val="0"/>
                  <w:divBdr>
                    <w:top w:val="none" w:sz="0" w:space="0" w:color="auto"/>
                    <w:left w:val="none" w:sz="0" w:space="0" w:color="auto"/>
                    <w:bottom w:val="none" w:sz="0" w:space="0" w:color="auto"/>
                    <w:right w:val="none" w:sz="0" w:space="0" w:color="auto"/>
                  </w:divBdr>
                </w:div>
                <w:div w:id="136655577">
                  <w:marLeft w:val="480"/>
                  <w:marRight w:val="0"/>
                  <w:marTop w:val="0"/>
                  <w:marBottom w:val="0"/>
                  <w:divBdr>
                    <w:top w:val="none" w:sz="0" w:space="0" w:color="auto"/>
                    <w:left w:val="none" w:sz="0" w:space="0" w:color="auto"/>
                    <w:bottom w:val="none" w:sz="0" w:space="0" w:color="auto"/>
                    <w:right w:val="none" w:sz="0" w:space="0" w:color="auto"/>
                  </w:divBdr>
                </w:div>
                <w:div w:id="1278558720">
                  <w:marLeft w:val="480"/>
                  <w:marRight w:val="0"/>
                  <w:marTop w:val="0"/>
                  <w:marBottom w:val="0"/>
                  <w:divBdr>
                    <w:top w:val="none" w:sz="0" w:space="0" w:color="auto"/>
                    <w:left w:val="none" w:sz="0" w:space="0" w:color="auto"/>
                    <w:bottom w:val="none" w:sz="0" w:space="0" w:color="auto"/>
                    <w:right w:val="none" w:sz="0" w:space="0" w:color="auto"/>
                  </w:divBdr>
                </w:div>
                <w:div w:id="426924864">
                  <w:marLeft w:val="480"/>
                  <w:marRight w:val="0"/>
                  <w:marTop w:val="0"/>
                  <w:marBottom w:val="0"/>
                  <w:divBdr>
                    <w:top w:val="none" w:sz="0" w:space="0" w:color="auto"/>
                    <w:left w:val="none" w:sz="0" w:space="0" w:color="auto"/>
                    <w:bottom w:val="none" w:sz="0" w:space="0" w:color="auto"/>
                    <w:right w:val="none" w:sz="0" w:space="0" w:color="auto"/>
                  </w:divBdr>
                </w:div>
                <w:div w:id="1264799247">
                  <w:marLeft w:val="480"/>
                  <w:marRight w:val="0"/>
                  <w:marTop w:val="0"/>
                  <w:marBottom w:val="0"/>
                  <w:divBdr>
                    <w:top w:val="none" w:sz="0" w:space="0" w:color="auto"/>
                    <w:left w:val="none" w:sz="0" w:space="0" w:color="auto"/>
                    <w:bottom w:val="none" w:sz="0" w:space="0" w:color="auto"/>
                    <w:right w:val="none" w:sz="0" w:space="0" w:color="auto"/>
                  </w:divBdr>
                </w:div>
                <w:div w:id="727648345">
                  <w:marLeft w:val="480"/>
                  <w:marRight w:val="0"/>
                  <w:marTop w:val="0"/>
                  <w:marBottom w:val="0"/>
                  <w:divBdr>
                    <w:top w:val="none" w:sz="0" w:space="0" w:color="auto"/>
                    <w:left w:val="none" w:sz="0" w:space="0" w:color="auto"/>
                    <w:bottom w:val="none" w:sz="0" w:space="0" w:color="auto"/>
                    <w:right w:val="none" w:sz="0" w:space="0" w:color="auto"/>
                  </w:divBdr>
                </w:div>
                <w:div w:id="1447774202">
                  <w:marLeft w:val="480"/>
                  <w:marRight w:val="0"/>
                  <w:marTop w:val="0"/>
                  <w:marBottom w:val="0"/>
                  <w:divBdr>
                    <w:top w:val="none" w:sz="0" w:space="0" w:color="auto"/>
                    <w:left w:val="none" w:sz="0" w:space="0" w:color="auto"/>
                    <w:bottom w:val="none" w:sz="0" w:space="0" w:color="auto"/>
                    <w:right w:val="none" w:sz="0" w:space="0" w:color="auto"/>
                  </w:divBdr>
                </w:div>
                <w:div w:id="1728608783">
                  <w:marLeft w:val="480"/>
                  <w:marRight w:val="0"/>
                  <w:marTop w:val="0"/>
                  <w:marBottom w:val="0"/>
                  <w:divBdr>
                    <w:top w:val="none" w:sz="0" w:space="0" w:color="auto"/>
                    <w:left w:val="none" w:sz="0" w:space="0" w:color="auto"/>
                    <w:bottom w:val="none" w:sz="0" w:space="0" w:color="auto"/>
                    <w:right w:val="none" w:sz="0" w:space="0" w:color="auto"/>
                  </w:divBdr>
                </w:div>
                <w:div w:id="1225993791">
                  <w:marLeft w:val="480"/>
                  <w:marRight w:val="0"/>
                  <w:marTop w:val="0"/>
                  <w:marBottom w:val="0"/>
                  <w:divBdr>
                    <w:top w:val="none" w:sz="0" w:space="0" w:color="auto"/>
                    <w:left w:val="none" w:sz="0" w:space="0" w:color="auto"/>
                    <w:bottom w:val="none" w:sz="0" w:space="0" w:color="auto"/>
                    <w:right w:val="none" w:sz="0" w:space="0" w:color="auto"/>
                  </w:divBdr>
                </w:div>
                <w:div w:id="903494923">
                  <w:marLeft w:val="480"/>
                  <w:marRight w:val="0"/>
                  <w:marTop w:val="0"/>
                  <w:marBottom w:val="0"/>
                  <w:divBdr>
                    <w:top w:val="none" w:sz="0" w:space="0" w:color="auto"/>
                    <w:left w:val="none" w:sz="0" w:space="0" w:color="auto"/>
                    <w:bottom w:val="none" w:sz="0" w:space="0" w:color="auto"/>
                    <w:right w:val="none" w:sz="0" w:space="0" w:color="auto"/>
                  </w:divBdr>
                </w:div>
                <w:div w:id="1809391724">
                  <w:marLeft w:val="480"/>
                  <w:marRight w:val="0"/>
                  <w:marTop w:val="0"/>
                  <w:marBottom w:val="0"/>
                  <w:divBdr>
                    <w:top w:val="none" w:sz="0" w:space="0" w:color="auto"/>
                    <w:left w:val="none" w:sz="0" w:space="0" w:color="auto"/>
                    <w:bottom w:val="none" w:sz="0" w:space="0" w:color="auto"/>
                    <w:right w:val="none" w:sz="0" w:space="0" w:color="auto"/>
                  </w:divBdr>
                </w:div>
                <w:div w:id="1651248480">
                  <w:marLeft w:val="480"/>
                  <w:marRight w:val="0"/>
                  <w:marTop w:val="0"/>
                  <w:marBottom w:val="0"/>
                  <w:divBdr>
                    <w:top w:val="none" w:sz="0" w:space="0" w:color="auto"/>
                    <w:left w:val="none" w:sz="0" w:space="0" w:color="auto"/>
                    <w:bottom w:val="none" w:sz="0" w:space="0" w:color="auto"/>
                    <w:right w:val="none" w:sz="0" w:space="0" w:color="auto"/>
                  </w:divBdr>
                </w:div>
                <w:div w:id="402027881">
                  <w:marLeft w:val="480"/>
                  <w:marRight w:val="0"/>
                  <w:marTop w:val="0"/>
                  <w:marBottom w:val="0"/>
                  <w:divBdr>
                    <w:top w:val="none" w:sz="0" w:space="0" w:color="auto"/>
                    <w:left w:val="none" w:sz="0" w:space="0" w:color="auto"/>
                    <w:bottom w:val="none" w:sz="0" w:space="0" w:color="auto"/>
                    <w:right w:val="none" w:sz="0" w:space="0" w:color="auto"/>
                  </w:divBdr>
                </w:div>
                <w:div w:id="1993437515">
                  <w:marLeft w:val="480"/>
                  <w:marRight w:val="0"/>
                  <w:marTop w:val="0"/>
                  <w:marBottom w:val="0"/>
                  <w:divBdr>
                    <w:top w:val="none" w:sz="0" w:space="0" w:color="auto"/>
                    <w:left w:val="none" w:sz="0" w:space="0" w:color="auto"/>
                    <w:bottom w:val="none" w:sz="0" w:space="0" w:color="auto"/>
                    <w:right w:val="none" w:sz="0" w:space="0" w:color="auto"/>
                  </w:divBdr>
                </w:div>
                <w:div w:id="1900171410">
                  <w:marLeft w:val="480"/>
                  <w:marRight w:val="0"/>
                  <w:marTop w:val="0"/>
                  <w:marBottom w:val="0"/>
                  <w:divBdr>
                    <w:top w:val="none" w:sz="0" w:space="0" w:color="auto"/>
                    <w:left w:val="none" w:sz="0" w:space="0" w:color="auto"/>
                    <w:bottom w:val="none" w:sz="0" w:space="0" w:color="auto"/>
                    <w:right w:val="none" w:sz="0" w:space="0" w:color="auto"/>
                  </w:divBdr>
                </w:div>
                <w:div w:id="223221833">
                  <w:marLeft w:val="480"/>
                  <w:marRight w:val="0"/>
                  <w:marTop w:val="0"/>
                  <w:marBottom w:val="0"/>
                  <w:divBdr>
                    <w:top w:val="none" w:sz="0" w:space="0" w:color="auto"/>
                    <w:left w:val="none" w:sz="0" w:space="0" w:color="auto"/>
                    <w:bottom w:val="none" w:sz="0" w:space="0" w:color="auto"/>
                    <w:right w:val="none" w:sz="0" w:space="0" w:color="auto"/>
                  </w:divBdr>
                </w:div>
                <w:div w:id="768812476">
                  <w:marLeft w:val="480"/>
                  <w:marRight w:val="0"/>
                  <w:marTop w:val="0"/>
                  <w:marBottom w:val="0"/>
                  <w:divBdr>
                    <w:top w:val="none" w:sz="0" w:space="0" w:color="auto"/>
                    <w:left w:val="none" w:sz="0" w:space="0" w:color="auto"/>
                    <w:bottom w:val="none" w:sz="0" w:space="0" w:color="auto"/>
                    <w:right w:val="none" w:sz="0" w:space="0" w:color="auto"/>
                  </w:divBdr>
                </w:div>
                <w:div w:id="702443140">
                  <w:marLeft w:val="480"/>
                  <w:marRight w:val="0"/>
                  <w:marTop w:val="0"/>
                  <w:marBottom w:val="0"/>
                  <w:divBdr>
                    <w:top w:val="none" w:sz="0" w:space="0" w:color="auto"/>
                    <w:left w:val="none" w:sz="0" w:space="0" w:color="auto"/>
                    <w:bottom w:val="none" w:sz="0" w:space="0" w:color="auto"/>
                    <w:right w:val="none" w:sz="0" w:space="0" w:color="auto"/>
                  </w:divBdr>
                </w:div>
                <w:div w:id="1490712175">
                  <w:marLeft w:val="480"/>
                  <w:marRight w:val="0"/>
                  <w:marTop w:val="0"/>
                  <w:marBottom w:val="0"/>
                  <w:divBdr>
                    <w:top w:val="none" w:sz="0" w:space="0" w:color="auto"/>
                    <w:left w:val="none" w:sz="0" w:space="0" w:color="auto"/>
                    <w:bottom w:val="none" w:sz="0" w:space="0" w:color="auto"/>
                    <w:right w:val="none" w:sz="0" w:space="0" w:color="auto"/>
                  </w:divBdr>
                </w:div>
                <w:div w:id="555166851">
                  <w:marLeft w:val="480"/>
                  <w:marRight w:val="0"/>
                  <w:marTop w:val="0"/>
                  <w:marBottom w:val="0"/>
                  <w:divBdr>
                    <w:top w:val="none" w:sz="0" w:space="0" w:color="auto"/>
                    <w:left w:val="none" w:sz="0" w:space="0" w:color="auto"/>
                    <w:bottom w:val="none" w:sz="0" w:space="0" w:color="auto"/>
                    <w:right w:val="none" w:sz="0" w:space="0" w:color="auto"/>
                  </w:divBdr>
                </w:div>
                <w:div w:id="835850359">
                  <w:marLeft w:val="480"/>
                  <w:marRight w:val="0"/>
                  <w:marTop w:val="0"/>
                  <w:marBottom w:val="0"/>
                  <w:divBdr>
                    <w:top w:val="none" w:sz="0" w:space="0" w:color="auto"/>
                    <w:left w:val="none" w:sz="0" w:space="0" w:color="auto"/>
                    <w:bottom w:val="none" w:sz="0" w:space="0" w:color="auto"/>
                    <w:right w:val="none" w:sz="0" w:space="0" w:color="auto"/>
                  </w:divBdr>
                </w:div>
                <w:div w:id="859971677">
                  <w:marLeft w:val="480"/>
                  <w:marRight w:val="0"/>
                  <w:marTop w:val="0"/>
                  <w:marBottom w:val="0"/>
                  <w:divBdr>
                    <w:top w:val="none" w:sz="0" w:space="0" w:color="auto"/>
                    <w:left w:val="none" w:sz="0" w:space="0" w:color="auto"/>
                    <w:bottom w:val="none" w:sz="0" w:space="0" w:color="auto"/>
                    <w:right w:val="none" w:sz="0" w:space="0" w:color="auto"/>
                  </w:divBdr>
                </w:div>
              </w:divsChild>
            </w:div>
            <w:div w:id="151071040">
              <w:marLeft w:val="0"/>
              <w:marRight w:val="0"/>
              <w:marTop w:val="0"/>
              <w:marBottom w:val="0"/>
              <w:divBdr>
                <w:top w:val="none" w:sz="0" w:space="0" w:color="auto"/>
                <w:left w:val="none" w:sz="0" w:space="0" w:color="auto"/>
                <w:bottom w:val="none" w:sz="0" w:space="0" w:color="auto"/>
                <w:right w:val="none" w:sz="0" w:space="0" w:color="auto"/>
              </w:divBdr>
              <w:divsChild>
                <w:div w:id="178198601">
                  <w:marLeft w:val="480"/>
                  <w:marRight w:val="0"/>
                  <w:marTop w:val="0"/>
                  <w:marBottom w:val="0"/>
                  <w:divBdr>
                    <w:top w:val="none" w:sz="0" w:space="0" w:color="auto"/>
                    <w:left w:val="none" w:sz="0" w:space="0" w:color="auto"/>
                    <w:bottom w:val="none" w:sz="0" w:space="0" w:color="auto"/>
                    <w:right w:val="none" w:sz="0" w:space="0" w:color="auto"/>
                  </w:divBdr>
                </w:div>
                <w:div w:id="856314544">
                  <w:marLeft w:val="480"/>
                  <w:marRight w:val="0"/>
                  <w:marTop w:val="0"/>
                  <w:marBottom w:val="0"/>
                  <w:divBdr>
                    <w:top w:val="none" w:sz="0" w:space="0" w:color="auto"/>
                    <w:left w:val="none" w:sz="0" w:space="0" w:color="auto"/>
                    <w:bottom w:val="none" w:sz="0" w:space="0" w:color="auto"/>
                    <w:right w:val="none" w:sz="0" w:space="0" w:color="auto"/>
                  </w:divBdr>
                </w:div>
                <w:div w:id="1283075084">
                  <w:marLeft w:val="480"/>
                  <w:marRight w:val="0"/>
                  <w:marTop w:val="0"/>
                  <w:marBottom w:val="0"/>
                  <w:divBdr>
                    <w:top w:val="none" w:sz="0" w:space="0" w:color="auto"/>
                    <w:left w:val="none" w:sz="0" w:space="0" w:color="auto"/>
                    <w:bottom w:val="none" w:sz="0" w:space="0" w:color="auto"/>
                    <w:right w:val="none" w:sz="0" w:space="0" w:color="auto"/>
                  </w:divBdr>
                </w:div>
                <w:div w:id="1664434973">
                  <w:marLeft w:val="480"/>
                  <w:marRight w:val="0"/>
                  <w:marTop w:val="0"/>
                  <w:marBottom w:val="0"/>
                  <w:divBdr>
                    <w:top w:val="none" w:sz="0" w:space="0" w:color="auto"/>
                    <w:left w:val="none" w:sz="0" w:space="0" w:color="auto"/>
                    <w:bottom w:val="none" w:sz="0" w:space="0" w:color="auto"/>
                    <w:right w:val="none" w:sz="0" w:space="0" w:color="auto"/>
                  </w:divBdr>
                </w:div>
                <w:div w:id="1488664914">
                  <w:marLeft w:val="480"/>
                  <w:marRight w:val="0"/>
                  <w:marTop w:val="0"/>
                  <w:marBottom w:val="0"/>
                  <w:divBdr>
                    <w:top w:val="none" w:sz="0" w:space="0" w:color="auto"/>
                    <w:left w:val="none" w:sz="0" w:space="0" w:color="auto"/>
                    <w:bottom w:val="none" w:sz="0" w:space="0" w:color="auto"/>
                    <w:right w:val="none" w:sz="0" w:space="0" w:color="auto"/>
                  </w:divBdr>
                </w:div>
                <w:div w:id="403916033">
                  <w:marLeft w:val="480"/>
                  <w:marRight w:val="0"/>
                  <w:marTop w:val="0"/>
                  <w:marBottom w:val="0"/>
                  <w:divBdr>
                    <w:top w:val="none" w:sz="0" w:space="0" w:color="auto"/>
                    <w:left w:val="none" w:sz="0" w:space="0" w:color="auto"/>
                    <w:bottom w:val="none" w:sz="0" w:space="0" w:color="auto"/>
                    <w:right w:val="none" w:sz="0" w:space="0" w:color="auto"/>
                  </w:divBdr>
                </w:div>
                <w:div w:id="1389498033">
                  <w:marLeft w:val="480"/>
                  <w:marRight w:val="0"/>
                  <w:marTop w:val="0"/>
                  <w:marBottom w:val="0"/>
                  <w:divBdr>
                    <w:top w:val="none" w:sz="0" w:space="0" w:color="auto"/>
                    <w:left w:val="none" w:sz="0" w:space="0" w:color="auto"/>
                    <w:bottom w:val="none" w:sz="0" w:space="0" w:color="auto"/>
                    <w:right w:val="none" w:sz="0" w:space="0" w:color="auto"/>
                  </w:divBdr>
                </w:div>
                <w:div w:id="937636369">
                  <w:marLeft w:val="480"/>
                  <w:marRight w:val="0"/>
                  <w:marTop w:val="0"/>
                  <w:marBottom w:val="0"/>
                  <w:divBdr>
                    <w:top w:val="none" w:sz="0" w:space="0" w:color="auto"/>
                    <w:left w:val="none" w:sz="0" w:space="0" w:color="auto"/>
                    <w:bottom w:val="none" w:sz="0" w:space="0" w:color="auto"/>
                    <w:right w:val="none" w:sz="0" w:space="0" w:color="auto"/>
                  </w:divBdr>
                </w:div>
                <w:div w:id="1341464004">
                  <w:marLeft w:val="480"/>
                  <w:marRight w:val="0"/>
                  <w:marTop w:val="0"/>
                  <w:marBottom w:val="0"/>
                  <w:divBdr>
                    <w:top w:val="none" w:sz="0" w:space="0" w:color="auto"/>
                    <w:left w:val="none" w:sz="0" w:space="0" w:color="auto"/>
                    <w:bottom w:val="none" w:sz="0" w:space="0" w:color="auto"/>
                    <w:right w:val="none" w:sz="0" w:space="0" w:color="auto"/>
                  </w:divBdr>
                </w:div>
                <w:div w:id="102578211">
                  <w:marLeft w:val="480"/>
                  <w:marRight w:val="0"/>
                  <w:marTop w:val="0"/>
                  <w:marBottom w:val="0"/>
                  <w:divBdr>
                    <w:top w:val="none" w:sz="0" w:space="0" w:color="auto"/>
                    <w:left w:val="none" w:sz="0" w:space="0" w:color="auto"/>
                    <w:bottom w:val="none" w:sz="0" w:space="0" w:color="auto"/>
                    <w:right w:val="none" w:sz="0" w:space="0" w:color="auto"/>
                  </w:divBdr>
                </w:div>
                <w:div w:id="541941999">
                  <w:marLeft w:val="480"/>
                  <w:marRight w:val="0"/>
                  <w:marTop w:val="0"/>
                  <w:marBottom w:val="0"/>
                  <w:divBdr>
                    <w:top w:val="none" w:sz="0" w:space="0" w:color="auto"/>
                    <w:left w:val="none" w:sz="0" w:space="0" w:color="auto"/>
                    <w:bottom w:val="none" w:sz="0" w:space="0" w:color="auto"/>
                    <w:right w:val="none" w:sz="0" w:space="0" w:color="auto"/>
                  </w:divBdr>
                </w:div>
                <w:div w:id="1534996289">
                  <w:marLeft w:val="480"/>
                  <w:marRight w:val="0"/>
                  <w:marTop w:val="0"/>
                  <w:marBottom w:val="0"/>
                  <w:divBdr>
                    <w:top w:val="none" w:sz="0" w:space="0" w:color="auto"/>
                    <w:left w:val="none" w:sz="0" w:space="0" w:color="auto"/>
                    <w:bottom w:val="none" w:sz="0" w:space="0" w:color="auto"/>
                    <w:right w:val="none" w:sz="0" w:space="0" w:color="auto"/>
                  </w:divBdr>
                </w:div>
                <w:div w:id="2040887363">
                  <w:marLeft w:val="480"/>
                  <w:marRight w:val="0"/>
                  <w:marTop w:val="0"/>
                  <w:marBottom w:val="0"/>
                  <w:divBdr>
                    <w:top w:val="none" w:sz="0" w:space="0" w:color="auto"/>
                    <w:left w:val="none" w:sz="0" w:space="0" w:color="auto"/>
                    <w:bottom w:val="none" w:sz="0" w:space="0" w:color="auto"/>
                    <w:right w:val="none" w:sz="0" w:space="0" w:color="auto"/>
                  </w:divBdr>
                </w:div>
                <w:div w:id="1556894736">
                  <w:marLeft w:val="480"/>
                  <w:marRight w:val="0"/>
                  <w:marTop w:val="0"/>
                  <w:marBottom w:val="0"/>
                  <w:divBdr>
                    <w:top w:val="none" w:sz="0" w:space="0" w:color="auto"/>
                    <w:left w:val="none" w:sz="0" w:space="0" w:color="auto"/>
                    <w:bottom w:val="none" w:sz="0" w:space="0" w:color="auto"/>
                    <w:right w:val="none" w:sz="0" w:space="0" w:color="auto"/>
                  </w:divBdr>
                </w:div>
                <w:div w:id="217208428">
                  <w:marLeft w:val="480"/>
                  <w:marRight w:val="0"/>
                  <w:marTop w:val="0"/>
                  <w:marBottom w:val="0"/>
                  <w:divBdr>
                    <w:top w:val="none" w:sz="0" w:space="0" w:color="auto"/>
                    <w:left w:val="none" w:sz="0" w:space="0" w:color="auto"/>
                    <w:bottom w:val="none" w:sz="0" w:space="0" w:color="auto"/>
                    <w:right w:val="none" w:sz="0" w:space="0" w:color="auto"/>
                  </w:divBdr>
                </w:div>
                <w:div w:id="569003281">
                  <w:marLeft w:val="480"/>
                  <w:marRight w:val="0"/>
                  <w:marTop w:val="0"/>
                  <w:marBottom w:val="0"/>
                  <w:divBdr>
                    <w:top w:val="none" w:sz="0" w:space="0" w:color="auto"/>
                    <w:left w:val="none" w:sz="0" w:space="0" w:color="auto"/>
                    <w:bottom w:val="none" w:sz="0" w:space="0" w:color="auto"/>
                    <w:right w:val="none" w:sz="0" w:space="0" w:color="auto"/>
                  </w:divBdr>
                </w:div>
                <w:div w:id="452214596">
                  <w:marLeft w:val="480"/>
                  <w:marRight w:val="0"/>
                  <w:marTop w:val="0"/>
                  <w:marBottom w:val="0"/>
                  <w:divBdr>
                    <w:top w:val="none" w:sz="0" w:space="0" w:color="auto"/>
                    <w:left w:val="none" w:sz="0" w:space="0" w:color="auto"/>
                    <w:bottom w:val="none" w:sz="0" w:space="0" w:color="auto"/>
                    <w:right w:val="none" w:sz="0" w:space="0" w:color="auto"/>
                  </w:divBdr>
                </w:div>
                <w:div w:id="830096864">
                  <w:marLeft w:val="480"/>
                  <w:marRight w:val="0"/>
                  <w:marTop w:val="0"/>
                  <w:marBottom w:val="0"/>
                  <w:divBdr>
                    <w:top w:val="none" w:sz="0" w:space="0" w:color="auto"/>
                    <w:left w:val="none" w:sz="0" w:space="0" w:color="auto"/>
                    <w:bottom w:val="none" w:sz="0" w:space="0" w:color="auto"/>
                    <w:right w:val="none" w:sz="0" w:space="0" w:color="auto"/>
                  </w:divBdr>
                </w:div>
                <w:div w:id="1192456642">
                  <w:marLeft w:val="480"/>
                  <w:marRight w:val="0"/>
                  <w:marTop w:val="0"/>
                  <w:marBottom w:val="0"/>
                  <w:divBdr>
                    <w:top w:val="none" w:sz="0" w:space="0" w:color="auto"/>
                    <w:left w:val="none" w:sz="0" w:space="0" w:color="auto"/>
                    <w:bottom w:val="none" w:sz="0" w:space="0" w:color="auto"/>
                    <w:right w:val="none" w:sz="0" w:space="0" w:color="auto"/>
                  </w:divBdr>
                </w:div>
                <w:div w:id="1299605496">
                  <w:marLeft w:val="480"/>
                  <w:marRight w:val="0"/>
                  <w:marTop w:val="0"/>
                  <w:marBottom w:val="0"/>
                  <w:divBdr>
                    <w:top w:val="none" w:sz="0" w:space="0" w:color="auto"/>
                    <w:left w:val="none" w:sz="0" w:space="0" w:color="auto"/>
                    <w:bottom w:val="none" w:sz="0" w:space="0" w:color="auto"/>
                    <w:right w:val="none" w:sz="0" w:space="0" w:color="auto"/>
                  </w:divBdr>
                </w:div>
                <w:div w:id="918489190">
                  <w:marLeft w:val="480"/>
                  <w:marRight w:val="0"/>
                  <w:marTop w:val="0"/>
                  <w:marBottom w:val="0"/>
                  <w:divBdr>
                    <w:top w:val="none" w:sz="0" w:space="0" w:color="auto"/>
                    <w:left w:val="none" w:sz="0" w:space="0" w:color="auto"/>
                    <w:bottom w:val="none" w:sz="0" w:space="0" w:color="auto"/>
                    <w:right w:val="none" w:sz="0" w:space="0" w:color="auto"/>
                  </w:divBdr>
                </w:div>
                <w:div w:id="728502798">
                  <w:marLeft w:val="480"/>
                  <w:marRight w:val="0"/>
                  <w:marTop w:val="0"/>
                  <w:marBottom w:val="0"/>
                  <w:divBdr>
                    <w:top w:val="none" w:sz="0" w:space="0" w:color="auto"/>
                    <w:left w:val="none" w:sz="0" w:space="0" w:color="auto"/>
                    <w:bottom w:val="none" w:sz="0" w:space="0" w:color="auto"/>
                    <w:right w:val="none" w:sz="0" w:space="0" w:color="auto"/>
                  </w:divBdr>
                </w:div>
                <w:div w:id="757019349">
                  <w:marLeft w:val="480"/>
                  <w:marRight w:val="0"/>
                  <w:marTop w:val="0"/>
                  <w:marBottom w:val="0"/>
                  <w:divBdr>
                    <w:top w:val="none" w:sz="0" w:space="0" w:color="auto"/>
                    <w:left w:val="none" w:sz="0" w:space="0" w:color="auto"/>
                    <w:bottom w:val="none" w:sz="0" w:space="0" w:color="auto"/>
                    <w:right w:val="none" w:sz="0" w:space="0" w:color="auto"/>
                  </w:divBdr>
                </w:div>
                <w:div w:id="828789585">
                  <w:marLeft w:val="480"/>
                  <w:marRight w:val="0"/>
                  <w:marTop w:val="0"/>
                  <w:marBottom w:val="0"/>
                  <w:divBdr>
                    <w:top w:val="none" w:sz="0" w:space="0" w:color="auto"/>
                    <w:left w:val="none" w:sz="0" w:space="0" w:color="auto"/>
                    <w:bottom w:val="none" w:sz="0" w:space="0" w:color="auto"/>
                    <w:right w:val="none" w:sz="0" w:space="0" w:color="auto"/>
                  </w:divBdr>
                </w:div>
                <w:div w:id="1639264751">
                  <w:marLeft w:val="480"/>
                  <w:marRight w:val="0"/>
                  <w:marTop w:val="0"/>
                  <w:marBottom w:val="0"/>
                  <w:divBdr>
                    <w:top w:val="none" w:sz="0" w:space="0" w:color="auto"/>
                    <w:left w:val="none" w:sz="0" w:space="0" w:color="auto"/>
                    <w:bottom w:val="none" w:sz="0" w:space="0" w:color="auto"/>
                    <w:right w:val="none" w:sz="0" w:space="0" w:color="auto"/>
                  </w:divBdr>
                </w:div>
                <w:div w:id="1088044683">
                  <w:marLeft w:val="480"/>
                  <w:marRight w:val="0"/>
                  <w:marTop w:val="0"/>
                  <w:marBottom w:val="0"/>
                  <w:divBdr>
                    <w:top w:val="none" w:sz="0" w:space="0" w:color="auto"/>
                    <w:left w:val="none" w:sz="0" w:space="0" w:color="auto"/>
                    <w:bottom w:val="none" w:sz="0" w:space="0" w:color="auto"/>
                    <w:right w:val="none" w:sz="0" w:space="0" w:color="auto"/>
                  </w:divBdr>
                </w:div>
                <w:div w:id="1954433952">
                  <w:marLeft w:val="480"/>
                  <w:marRight w:val="0"/>
                  <w:marTop w:val="0"/>
                  <w:marBottom w:val="0"/>
                  <w:divBdr>
                    <w:top w:val="none" w:sz="0" w:space="0" w:color="auto"/>
                    <w:left w:val="none" w:sz="0" w:space="0" w:color="auto"/>
                    <w:bottom w:val="none" w:sz="0" w:space="0" w:color="auto"/>
                    <w:right w:val="none" w:sz="0" w:space="0" w:color="auto"/>
                  </w:divBdr>
                </w:div>
                <w:div w:id="1303390880">
                  <w:marLeft w:val="480"/>
                  <w:marRight w:val="0"/>
                  <w:marTop w:val="0"/>
                  <w:marBottom w:val="0"/>
                  <w:divBdr>
                    <w:top w:val="none" w:sz="0" w:space="0" w:color="auto"/>
                    <w:left w:val="none" w:sz="0" w:space="0" w:color="auto"/>
                    <w:bottom w:val="none" w:sz="0" w:space="0" w:color="auto"/>
                    <w:right w:val="none" w:sz="0" w:space="0" w:color="auto"/>
                  </w:divBdr>
                </w:div>
                <w:div w:id="1322850075">
                  <w:marLeft w:val="480"/>
                  <w:marRight w:val="0"/>
                  <w:marTop w:val="0"/>
                  <w:marBottom w:val="0"/>
                  <w:divBdr>
                    <w:top w:val="none" w:sz="0" w:space="0" w:color="auto"/>
                    <w:left w:val="none" w:sz="0" w:space="0" w:color="auto"/>
                    <w:bottom w:val="none" w:sz="0" w:space="0" w:color="auto"/>
                    <w:right w:val="none" w:sz="0" w:space="0" w:color="auto"/>
                  </w:divBdr>
                </w:div>
                <w:div w:id="1818374498">
                  <w:marLeft w:val="480"/>
                  <w:marRight w:val="0"/>
                  <w:marTop w:val="0"/>
                  <w:marBottom w:val="0"/>
                  <w:divBdr>
                    <w:top w:val="none" w:sz="0" w:space="0" w:color="auto"/>
                    <w:left w:val="none" w:sz="0" w:space="0" w:color="auto"/>
                    <w:bottom w:val="none" w:sz="0" w:space="0" w:color="auto"/>
                    <w:right w:val="none" w:sz="0" w:space="0" w:color="auto"/>
                  </w:divBdr>
                </w:div>
                <w:div w:id="51007116">
                  <w:marLeft w:val="480"/>
                  <w:marRight w:val="0"/>
                  <w:marTop w:val="0"/>
                  <w:marBottom w:val="0"/>
                  <w:divBdr>
                    <w:top w:val="none" w:sz="0" w:space="0" w:color="auto"/>
                    <w:left w:val="none" w:sz="0" w:space="0" w:color="auto"/>
                    <w:bottom w:val="none" w:sz="0" w:space="0" w:color="auto"/>
                    <w:right w:val="none" w:sz="0" w:space="0" w:color="auto"/>
                  </w:divBdr>
                </w:div>
                <w:div w:id="2062360198">
                  <w:marLeft w:val="480"/>
                  <w:marRight w:val="0"/>
                  <w:marTop w:val="0"/>
                  <w:marBottom w:val="0"/>
                  <w:divBdr>
                    <w:top w:val="none" w:sz="0" w:space="0" w:color="auto"/>
                    <w:left w:val="none" w:sz="0" w:space="0" w:color="auto"/>
                    <w:bottom w:val="none" w:sz="0" w:space="0" w:color="auto"/>
                    <w:right w:val="none" w:sz="0" w:space="0" w:color="auto"/>
                  </w:divBdr>
                </w:div>
                <w:div w:id="162018110">
                  <w:marLeft w:val="480"/>
                  <w:marRight w:val="0"/>
                  <w:marTop w:val="0"/>
                  <w:marBottom w:val="0"/>
                  <w:divBdr>
                    <w:top w:val="none" w:sz="0" w:space="0" w:color="auto"/>
                    <w:left w:val="none" w:sz="0" w:space="0" w:color="auto"/>
                    <w:bottom w:val="none" w:sz="0" w:space="0" w:color="auto"/>
                    <w:right w:val="none" w:sz="0" w:space="0" w:color="auto"/>
                  </w:divBdr>
                </w:div>
                <w:div w:id="1466005157">
                  <w:marLeft w:val="480"/>
                  <w:marRight w:val="0"/>
                  <w:marTop w:val="0"/>
                  <w:marBottom w:val="0"/>
                  <w:divBdr>
                    <w:top w:val="none" w:sz="0" w:space="0" w:color="auto"/>
                    <w:left w:val="none" w:sz="0" w:space="0" w:color="auto"/>
                    <w:bottom w:val="none" w:sz="0" w:space="0" w:color="auto"/>
                    <w:right w:val="none" w:sz="0" w:space="0" w:color="auto"/>
                  </w:divBdr>
                </w:div>
                <w:div w:id="1256328781">
                  <w:marLeft w:val="480"/>
                  <w:marRight w:val="0"/>
                  <w:marTop w:val="0"/>
                  <w:marBottom w:val="0"/>
                  <w:divBdr>
                    <w:top w:val="none" w:sz="0" w:space="0" w:color="auto"/>
                    <w:left w:val="none" w:sz="0" w:space="0" w:color="auto"/>
                    <w:bottom w:val="none" w:sz="0" w:space="0" w:color="auto"/>
                    <w:right w:val="none" w:sz="0" w:space="0" w:color="auto"/>
                  </w:divBdr>
                </w:div>
                <w:div w:id="426923616">
                  <w:marLeft w:val="480"/>
                  <w:marRight w:val="0"/>
                  <w:marTop w:val="0"/>
                  <w:marBottom w:val="0"/>
                  <w:divBdr>
                    <w:top w:val="none" w:sz="0" w:space="0" w:color="auto"/>
                    <w:left w:val="none" w:sz="0" w:space="0" w:color="auto"/>
                    <w:bottom w:val="none" w:sz="0" w:space="0" w:color="auto"/>
                    <w:right w:val="none" w:sz="0" w:space="0" w:color="auto"/>
                  </w:divBdr>
                </w:div>
                <w:div w:id="1412579626">
                  <w:marLeft w:val="480"/>
                  <w:marRight w:val="0"/>
                  <w:marTop w:val="0"/>
                  <w:marBottom w:val="0"/>
                  <w:divBdr>
                    <w:top w:val="none" w:sz="0" w:space="0" w:color="auto"/>
                    <w:left w:val="none" w:sz="0" w:space="0" w:color="auto"/>
                    <w:bottom w:val="none" w:sz="0" w:space="0" w:color="auto"/>
                    <w:right w:val="none" w:sz="0" w:space="0" w:color="auto"/>
                  </w:divBdr>
                </w:div>
                <w:div w:id="223837533">
                  <w:marLeft w:val="480"/>
                  <w:marRight w:val="0"/>
                  <w:marTop w:val="0"/>
                  <w:marBottom w:val="0"/>
                  <w:divBdr>
                    <w:top w:val="none" w:sz="0" w:space="0" w:color="auto"/>
                    <w:left w:val="none" w:sz="0" w:space="0" w:color="auto"/>
                    <w:bottom w:val="none" w:sz="0" w:space="0" w:color="auto"/>
                    <w:right w:val="none" w:sz="0" w:space="0" w:color="auto"/>
                  </w:divBdr>
                </w:div>
                <w:div w:id="88936408">
                  <w:marLeft w:val="480"/>
                  <w:marRight w:val="0"/>
                  <w:marTop w:val="0"/>
                  <w:marBottom w:val="0"/>
                  <w:divBdr>
                    <w:top w:val="none" w:sz="0" w:space="0" w:color="auto"/>
                    <w:left w:val="none" w:sz="0" w:space="0" w:color="auto"/>
                    <w:bottom w:val="none" w:sz="0" w:space="0" w:color="auto"/>
                    <w:right w:val="none" w:sz="0" w:space="0" w:color="auto"/>
                  </w:divBdr>
                </w:div>
                <w:div w:id="1756976142">
                  <w:marLeft w:val="480"/>
                  <w:marRight w:val="0"/>
                  <w:marTop w:val="0"/>
                  <w:marBottom w:val="0"/>
                  <w:divBdr>
                    <w:top w:val="none" w:sz="0" w:space="0" w:color="auto"/>
                    <w:left w:val="none" w:sz="0" w:space="0" w:color="auto"/>
                    <w:bottom w:val="none" w:sz="0" w:space="0" w:color="auto"/>
                    <w:right w:val="none" w:sz="0" w:space="0" w:color="auto"/>
                  </w:divBdr>
                </w:div>
                <w:div w:id="874196588">
                  <w:marLeft w:val="480"/>
                  <w:marRight w:val="0"/>
                  <w:marTop w:val="0"/>
                  <w:marBottom w:val="0"/>
                  <w:divBdr>
                    <w:top w:val="none" w:sz="0" w:space="0" w:color="auto"/>
                    <w:left w:val="none" w:sz="0" w:space="0" w:color="auto"/>
                    <w:bottom w:val="none" w:sz="0" w:space="0" w:color="auto"/>
                    <w:right w:val="none" w:sz="0" w:space="0" w:color="auto"/>
                  </w:divBdr>
                </w:div>
                <w:div w:id="78798918">
                  <w:marLeft w:val="480"/>
                  <w:marRight w:val="0"/>
                  <w:marTop w:val="0"/>
                  <w:marBottom w:val="0"/>
                  <w:divBdr>
                    <w:top w:val="none" w:sz="0" w:space="0" w:color="auto"/>
                    <w:left w:val="none" w:sz="0" w:space="0" w:color="auto"/>
                    <w:bottom w:val="none" w:sz="0" w:space="0" w:color="auto"/>
                    <w:right w:val="none" w:sz="0" w:space="0" w:color="auto"/>
                  </w:divBdr>
                </w:div>
                <w:div w:id="1985432153">
                  <w:marLeft w:val="480"/>
                  <w:marRight w:val="0"/>
                  <w:marTop w:val="0"/>
                  <w:marBottom w:val="0"/>
                  <w:divBdr>
                    <w:top w:val="none" w:sz="0" w:space="0" w:color="auto"/>
                    <w:left w:val="none" w:sz="0" w:space="0" w:color="auto"/>
                    <w:bottom w:val="none" w:sz="0" w:space="0" w:color="auto"/>
                    <w:right w:val="none" w:sz="0" w:space="0" w:color="auto"/>
                  </w:divBdr>
                </w:div>
                <w:div w:id="1146580887">
                  <w:marLeft w:val="480"/>
                  <w:marRight w:val="0"/>
                  <w:marTop w:val="0"/>
                  <w:marBottom w:val="0"/>
                  <w:divBdr>
                    <w:top w:val="none" w:sz="0" w:space="0" w:color="auto"/>
                    <w:left w:val="none" w:sz="0" w:space="0" w:color="auto"/>
                    <w:bottom w:val="none" w:sz="0" w:space="0" w:color="auto"/>
                    <w:right w:val="none" w:sz="0" w:space="0" w:color="auto"/>
                  </w:divBdr>
                </w:div>
                <w:div w:id="500462228">
                  <w:marLeft w:val="480"/>
                  <w:marRight w:val="0"/>
                  <w:marTop w:val="0"/>
                  <w:marBottom w:val="0"/>
                  <w:divBdr>
                    <w:top w:val="none" w:sz="0" w:space="0" w:color="auto"/>
                    <w:left w:val="none" w:sz="0" w:space="0" w:color="auto"/>
                    <w:bottom w:val="none" w:sz="0" w:space="0" w:color="auto"/>
                    <w:right w:val="none" w:sz="0" w:space="0" w:color="auto"/>
                  </w:divBdr>
                </w:div>
                <w:div w:id="1259945577">
                  <w:marLeft w:val="480"/>
                  <w:marRight w:val="0"/>
                  <w:marTop w:val="0"/>
                  <w:marBottom w:val="0"/>
                  <w:divBdr>
                    <w:top w:val="none" w:sz="0" w:space="0" w:color="auto"/>
                    <w:left w:val="none" w:sz="0" w:space="0" w:color="auto"/>
                    <w:bottom w:val="none" w:sz="0" w:space="0" w:color="auto"/>
                    <w:right w:val="none" w:sz="0" w:space="0" w:color="auto"/>
                  </w:divBdr>
                </w:div>
                <w:div w:id="1578828418">
                  <w:marLeft w:val="480"/>
                  <w:marRight w:val="0"/>
                  <w:marTop w:val="0"/>
                  <w:marBottom w:val="0"/>
                  <w:divBdr>
                    <w:top w:val="none" w:sz="0" w:space="0" w:color="auto"/>
                    <w:left w:val="none" w:sz="0" w:space="0" w:color="auto"/>
                    <w:bottom w:val="none" w:sz="0" w:space="0" w:color="auto"/>
                    <w:right w:val="none" w:sz="0" w:space="0" w:color="auto"/>
                  </w:divBdr>
                </w:div>
                <w:div w:id="1132674690">
                  <w:marLeft w:val="480"/>
                  <w:marRight w:val="0"/>
                  <w:marTop w:val="0"/>
                  <w:marBottom w:val="0"/>
                  <w:divBdr>
                    <w:top w:val="none" w:sz="0" w:space="0" w:color="auto"/>
                    <w:left w:val="none" w:sz="0" w:space="0" w:color="auto"/>
                    <w:bottom w:val="none" w:sz="0" w:space="0" w:color="auto"/>
                    <w:right w:val="none" w:sz="0" w:space="0" w:color="auto"/>
                  </w:divBdr>
                </w:div>
                <w:div w:id="224685839">
                  <w:marLeft w:val="480"/>
                  <w:marRight w:val="0"/>
                  <w:marTop w:val="0"/>
                  <w:marBottom w:val="0"/>
                  <w:divBdr>
                    <w:top w:val="none" w:sz="0" w:space="0" w:color="auto"/>
                    <w:left w:val="none" w:sz="0" w:space="0" w:color="auto"/>
                    <w:bottom w:val="none" w:sz="0" w:space="0" w:color="auto"/>
                    <w:right w:val="none" w:sz="0" w:space="0" w:color="auto"/>
                  </w:divBdr>
                </w:div>
                <w:div w:id="1246451229">
                  <w:marLeft w:val="480"/>
                  <w:marRight w:val="0"/>
                  <w:marTop w:val="0"/>
                  <w:marBottom w:val="0"/>
                  <w:divBdr>
                    <w:top w:val="none" w:sz="0" w:space="0" w:color="auto"/>
                    <w:left w:val="none" w:sz="0" w:space="0" w:color="auto"/>
                    <w:bottom w:val="none" w:sz="0" w:space="0" w:color="auto"/>
                    <w:right w:val="none" w:sz="0" w:space="0" w:color="auto"/>
                  </w:divBdr>
                </w:div>
                <w:div w:id="1185941920">
                  <w:marLeft w:val="480"/>
                  <w:marRight w:val="0"/>
                  <w:marTop w:val="0"/>
                  <w:marBottom w:val="0"/>
                  <w:divBdr>
                    <w:top w:val="none" w:sz="0" w:space="0" w:color="auto"/>
                    <w:left w:val="none" w:sz="0" w:space="0" w:color="auto"/>
                    <w:bottom w:val="none" w:sz="0" w:space="0" w:color="auto"/>
                    <w:right w:val="none" w:sz="0" w:space="0" w:color="auto"/>
                  </w:divBdr>
                </w:div>
                <w:div w:id="1476096204">
                  <w:marLeft w:val="480"/>
                  <w:marRight w:val="0"/>
                  <w:marTop w:val="0"/>
                  <w:marBottom w:val="0"/>
                  <w:divBdr>
                    <w:top w:val="none" w:sz="0" w:space="0" w:color="auto"/>
                    <w:left w:val="none" w:sz="0" w:space="0" w:color="auto"/>
                    <w:bottom w:val="none" w:sz="0" w:space="0" w:color="auto"/>
                    <w:right w:val="none" w:sz="0" w:space="0" w:color="auto"/>
                  </w:divBdr>
                </w:div>
                <w:div w:id="1992251117">
                  <w:marLeft w:val="480"/>
                  <w:marRight w:val="0"/>
                  <w:marTop w:val="0"/>
                  <w:marBottom w:val="0"/>
                  <w:divBdr>
                    <w:top w:val="none" w:sz="0" w:space="0" w:color="auto"/>
                    <w:left w:val="none" w:sz="0" w:space="0" w:color="auto"/>
                    <w:bottom w:val="none" w:sz="0" w:space="0" w:color="auto"/>
                    <w:right w:val="none" w:sz="0" w:space="0" w:color="auto"/>
                  </w:divBdr>
                </w:div>
                <w:div w:id="1985968120">
                  <w:marLeft w:val="480"/>
                  <w:marRight w:val="0"/>
                  <w:marTop w:val="0"/>
                  <w:marBottom w:val="0"/>
                  <w:divBdr>
                    <w:top w:val="none" w:sz="0" w:space="0" w:color="auto"/>
                    <w:left w:val="none" w:sz="0" w:space="0" w:color="auto"/>
                    <w:bottom w:val="none" w:sz="0" w:space="0" w:color="auto"/>
                    <w:right w:val="none" w:sz="0" w:space="0" w:color="auto"/>
                  </w:divBdr>
                </w:div>
                <w:div w:id="242758478">
                  <w:marLeft w:val="480"/>
                  <w:marRight w:val="0"/>
                  <w:marTop w:val="0"/>
                  <w:marBottom w:val="0"/>
                  <w:divBdr>
                    <w:top w:val="none" w:sz="0" w:space="0" w:color="auto"/>
                    <w:left w:val="none" w:sz="0" w:space="0" w:color="auto"/>
                    <w:bottom w:val="none" w:sz="0" w:space="0" w:color="auto"/>
                    <w:right w:val="none" w:sz="0" w:space="0" w:color="auto"/>
                  </w:divBdr>
                </w:div>
                <w:div w:id="1439254200">
                  <w:marLeft w:val="480"/>
                  <w:marRight w:val="0"/>
                  <w:marTop w:val="0"/>
                  <w:marBottom w:val="0"/>
                  <w:divBdr>
                    <w:top w:val="none" w:sz="0" w:space="0" w:color="auto"/>
                    <w:left w:val="none" w:sz="0" w:space="0" w:color="auto"/>
                    <w:bottom w:val="none" w:sz="0" w:space="0" w:color="auto"/>
                    <w:right w:val="none" w:sz="0" w:space="0" w:color="auto"/>
                  </w:divBdr>
                </w:div>
                <w:div w:id="569770401">
                  <w:marLeft w:val="480"/>
                  <w:marRight w:val="0"/>
                  <w:marTop w:val="0"/>
                  <w:marBottom w:val="0"/>
                  <w:divBdr>
                    <w:top w:val="none" w:sz="0" w:space="0" w:color="auto"/>
                    <w:left w:val="none" w:sz="0" w:space="0" w:color="auto"/>
                    <w:bottom w:val="none" w:sz="0" w:space="0" w:color="auto"/>
                    <w:right w:val="none" w:sz="0" w:space="0" w:color="auto"/>
                  </w:divBdr>
                </w:div>
                <w:div w:id="69229916">
                  <w:marLeft w:val="480"/>
                  <w:marRight w:val="0"/>
                  <w:marTop w:val="0"/>
                  <w:marBottom w:val="0"/>
                  <w:divBdr>
                    <w:top w:val="none" w:sz="0" w:space="0" w:color="auto"/>
                    <w:left w:val="none" w:sz="0" w:space="0" w:color="auto"/>
                    <w:bottom w:val="none" w:sz="0" w:space="0" w:color="auto"/>
                    <w:right w:val="none" w:sz="0" w:space="0" w:color="auto"/>
                  </w:divBdr>
                </w:div>
                <w:div w:id="871386453">
                  <w:marLeft w:val="480"/>
                  <w:marRight w:val="0"/>
                  <w:marTop w:val="0"/>
                  <w:marBottom w:val="0"/>
                  <w:divBdr>
                    <w:top w:val="none" w:sz="0" w:space="0" w:color="auto"/>
                    <w:left w:val="none" w:sz="0" w:space="0" w:color="auto"/>
                    <w:bottom w:val="none" w:sz="0" w:space="0" w:color="auto"/>
                    <w:right w:val="none" w:sz="0" w:space="0" w:color="auto"/>
                  </w:divBdr>
                </w:div>
                <w:div w:id="1521698904">
                  <w:marLeft w:val="480"/>
                  <w:marRight w:val="0"/>
                  <w:marTop w:val="0"/>
                  <w:marBottom w:val="0"/>
                  <w:divBdr>
                    <w:top w:val="none" w:sz="0" w:space="0" w:color="auto"/>
                    <w:left w:val="none" w:sz="0" w:space="0" w:color="auto"/>
                    <w:bottom w:val="none" w:sz="0" w:space="0" w:color="auto"/>
                    <w:right w:val="none" w:sz="0" w:space="0" w:color="auto"/>
                  </w:divBdr>
                </w:div>
                <w:div w:id="79527605">
                  <w:marLeft w:val="480"/>
                  <w:marRight w:val="0"/>
                  <w:marTop w:val="0"/>
                  <w:marBottom w:val="0"/>
                  <w:divBdr>
                    <w:top w:val="none" w:sz="0" w:space="0" w:color="auto"/>
                    <w:left w:val="none" w:sz="0" w:space="0" w:color="auto"/>
                    <w:bottom w:val="none" w:sz="0" w:space="0" w:color="auto"/>
                    <w:right w:val="none" w:sz="0" w:space="0" w:color="auto"/>
                  </w:divBdr>
                </w:div>
                <w:div w:id="218514385">
                  <w:marLeft w:val="480"/>
                  <w:marRight w:val="0"/>
                  <w:marTop w:val="0"/>
                  <w:marBottom w:val="0"/>
                  <w:divBdr>
                    <w:top w:val="none" w:sz="0" w:space="0" w:color="auto"/>
                    <w:left w:val="none" w:sz="0" w:space="0" w:color="auto"/>
                    <w:bottom w:val="none" w:sz="0" w:space="0" w:color="auto"/>
                    <w:right w:val="none" w:sz="0" w:space="0" w:color="auto"/>
                  </w:divBdr>
                </w:div>
                <w:div w:id="1232615758">
                  <w:marLeft w:val="480"/>
                  <w:marRight w:val="0"/>
                  <w:marTop w:val="0"/>
                  <w:marBottom w:val="0"/>
                  <w:divBdr>
                    <w:top w:val="none" w:sz="0" w:space="0" w:color="auto"/>
                    <w:left w:val="none" w:sz="0" w:space="0" w:color="auto"/>
                    <w:bottom w:val="none" w:sz="0" w:space="0" w:color="auto"/>
                    <w:right w:val="none" w:sz="0" w:space="0" w:color="auto"/>
                  </w:divBdr>
                </w:div>
                <w:div w:id="105586144">
                  <w:marLeft w:val="480"/>
                  <w:marRight w:val="0"/>
                  <w:marTop w:val="0"/>
                  <w:marBottom w:val="0"/>
                  <w:divBdr>
                    <w:top w:val="none" w:sz="0" w:space="0" w:color="auto"/>
                    <w:left w:val="none" w:sz="0" w:space="0" w:color="auto"/>
                    <w:bottom w:val="none" w:sz="0" w:space="0" w:color="auto"/>
                    <w:right w:val="none" w:sz="0" w:space="0" w:color="auto"/>
                  </w:divBdr>
                </w:div>
                <w:div w:id="1039278034">
                  <w:marLeft w:val="480"/>
                  <w:marRight w:val="0"/>
                  <w:marTop w:val="0"/>
                  <w:marBottom w:val="0"/>
                  <w:divBdr>
                    <w:top w:val="none" w:sz="0" w:space="0" w:color="auto"/>
                    <w:left w:val="none" w:sz="0" w:space="0" w:color="auto"/>
                    <w:bottom w:val="none" w:sz="0" w:space="0" w:color="auto"/>
                    <w:right w:val="none" w:sz="0" w:space="0" w:color="auto"/>
                  </w:divBdr>
                </w:div>
                <w:div w:id="978025568">
                  <w:marLeft w:val="480"/>
                  <w:marRight w:val="0"/>
                  <w:marTop w:val="0"/>
                  <w:marBottom w:val="0"/>
                  <w:divBdr>
                    <w:top w:val="none" w:sz="0" w:space="0" w:color="auto"/>
                    <w:left w:val="none" w:sz="0" w:space="0" w:color="auto"/>
                    <w:bottom w:val="none" w:sz="0" w:space="0" w:color="auto"/>
                    <w:right w:val="none" w:sz="0" w:space="0" w:color="auto"/>
                  </w:divBdr>
                </w:div>
                <w:div w:id="372972726">
                  <w:marLeft w:val="480"/>
                  <w:marRight w:val="0"/>
                  <w:marTop w:val="0"/>
                  <w:marBottom w:val="0"/>
                  <w:divBdr>
                    <w:top w:val="none" w:sz="0" w:space="0" w:color="auto"/>
                    <w:left w:val="none" w:sz="0" w:space="0" w:color="auto"/>
                    <w:bottom w:val="none" w:sz="0" w:space="0" w:color="auto"/>
                    <w:right w:val="none" w:sz="0" w:space="0" w:color="auto"/>
                  </w:divBdr>
                </w:div>
                <w:div w:id="1958680497">
                  <w:marLeft w:val="480"/>
                  <w:marRight w:val="0"/>
                  <w:marTop w:val="0"/>
                  <w:marBottom w:val="0"/>
                  <w:divBdr>
                    <w:top w:val="none" w:sz="0" w:space="0" w:color="auto"/>
                    <w:left w:val="none" w:sz="0" w:space="0" w:color="auto"/>
                    <w:bottom w:val="none" w:sz="0" w:space="0" w:color="auto"/>
                    <w:right w:val="none" w:sz="0" w:space="0" w:color="auto"/>
                  </w:divBdr>
                </w:div>
                <w:div w:id="2140686967">
                  <w:marLeft w:val="480"/>
                  <w:marRight w:val="0"/>
                  <w:marTop w:val="0"/>
                  <w:marBottom w:val="0"/>
                  <w:divBdr>
                    <w:top w:val="none" w:sz="0" w:space="0" w:color="auto"/>
                    <w:left w:val="none" w:sz="0" w:space="0" w:color="auto"/>
                    <w:bottom w:val="none" w:sz="0" w:space="0" w:color="auto"/>
                    <w:right w:val="none" w:sz="0" w:space="0" w:color="auto"/>
                  </w:divBdr>
                </w:div>
                <w:div w:id="1170370368">
                  <w:marLeft w:val="480"/>
                  <w:marRight w:val="0"/>
                  <w:marTop w:val="0"/>
                  <w:marBottom w:val="0"/>
                  <w:divBdr>
                    <w:top w:val="none" w:sz="0" w:space="0" w:color="auto"/>
                    <w:left w:val="none" w:sz="0" w:space="0" w:color="auto"/>
                    <w:bottom w:val="none" w:sz="0" w:space="0" w:color="auto"/>
                    <w:right w:val="none" w:sz="0" w:space="0" w:color="auto"/>
                  </w:divBdr>
                </w:div>
                <w:div w:id="386072631">
                  <w:marLeft w:val="480"/>
                  <w:marRight w:val="0"/>
                  <w:marTop w:val="0"/>
                  <w:marBottom w:val="0"/>
                  <w:divBdr>
                    <w:top w:val="none" w:sz="0" w:space="0" w:color="auto"/>
                    <w:left w:val="none" w:sz="0" w:space="0" w:color="auto"/>
                    <w:bottom w:val="none" w:sz="0" w:space="0" w:color="auto"/>
                    <w:right w:val="none" w:sz="0" w:space="0" w:color="auto"/>
                  </w:divBdr>
                </w:div>
                <w:div w:id="954562609">
                  <w:marLeft w:val="480"/>
                  <w:marRight w:val="0"/>
                  <w:marTop w:val="0"/>
                  <w:marBottom w:val="0"/>
                  <w:divBdr>
                    <w:top w:val="none" w:sz="0" w:space="0" w:color="auto"/>
                    <w:left w:val="none" w:sz="0" w:space="0" w:color="auto"/>
                    <w:bottom w:val="none" w:sz="0" w:space="0" w:color="auto"/>
                    <w:right w:val="none" w:sz="0" w:space="0" w:color="auto"/>
                  </w:divBdr>
                </w:div>
                <w:div w:id="448547413">
                  <w:marLeft w:val="480"/>
                  <w:marRight w:val="0"/>
                  <w:marTop w:val="0"/>
                  <w:marBottom w:val="0"/>
                  <w:divBdr>
                    <w:top w:val="none" w:sz="0" w:space="0" w:color="auto"/>
                    <w:left w:val="none" w:sz="0" w:space="0" w:color="auto"/>
                    <w:bottom w:val="none" w:sz="0" w:space="0" w:color="auto"/>
                    <w:right w:val="none" w:sz="0" w:space="0" w:color="auto"/>
                  </w:divBdr>
                </w:div>
                <w:div w:id="1021663467">
                  <w:marLeft w:val="480"/>
                  <w:marRight w:val="0"/>
                  <w:marTop w:val="0"/>
                  <w:marBottom w:val="0"/>
                  <w:divBdr>
                    <w:top w:val="none" w:sz="0" w:space="0" w:color="auto"/>
                    <w:left w:val="none" w:sz="0" w:space="0" w:color="auto"/>
                    <w:bottom w:val="none" w:sz="0" w:space="0" w:color="auto"/>
                    <w:right w:val="none" w:sz="0" w:space="0" w:color="auto"/>
                  </w:divBdr>
                </w:div>
                <w:div w:id="1079520312">
                  <w:marLeft w:val="480"/>
                  <w:marRight w:val="0"/>
                  <w:marTop w:val="0"/>
                  <w:marBottom w:val="0"/>
                  <w:divBdr>
                    <w:top w:val="none" w:sz="0" w:space="0" w:color="auto"/>
                    <w:left w:val="none" w:sz="0" w:space="0" w:color="auto"/>
                    <w:bottom w:val="none" w:sz="0" w:space="0" w:color="auto"/>
                    <w:right w:val="none" w:sz="0" w:space="0" w:color="auto"/>
                  </w:divBdr>
                </w:div>
                <w:div w:id="1788355320">
                  <w:marLeft w:val="480"/>
                  <w:marRight w:val="0"/>
                  <w:marTop w:val="0"/>
                  <w:marBottom w:val="0"/>
                  <w:divBdr>
                    <w:top w:val="none" w:sz="0" w:space="0" w:color="auto"/>
                    <w:left w:val="none" w:sz="0" w:space="0" w:color="auto"/>
                    <w:bottom w:val="none" w:sz="0" w:space="0" w:color="auto"/>
                    <w:right w:val="none" w:sz="0" w:space="0" w:color="auto"/>
                  </w:divBdr>
                </w:div>
              </w:divsChild>
            </w:div>
            <w:div w:id="1625841624">
              <w:marLeft w:val="0"/>
              <w:marRight w:val="0"/>
              <w:marTop w:val="0"/>
              <w:marBottom w:val="0"/>
              <w:divBdr>
                <w:top w:val="none" w:sz="0" w:space="0" w:color="auto"/>
                <w:left w:val="none" w:sz="0" w:space="0" w:color="auto"/>
                <w:bottom w:val="none" w:sz="0" w:space="0" w:color="auto"/>
                <w:right w:val="none" w:sz="0" w:space="0" w:color="auto"/>
              </w:divBdr>
              <w:divsChild>
                <w:div w:id="564608872">
                  <w:marLeft w:val="480"/>
                  <w:marRight w:val="0"/>
                  <w:marTop w:val="0"/>
                  <w:marBottom w:val="0"/>
                  <w:divBdr>
                    <w:top w:val="none" w:sz="0" w:space="0" w:color="auto"/>
                    <w:left w:val="none" w:sz="0" w:space="0" w:color="auto"/>
                    <w:bottom w:val="none" w:sz="0" w:space="0" w:color="auto"/>
                    <w:right w:val="none" w:sz="0" w:space="0" w:color="auto"/>
                  </w:divBdr>
                </w:div>
                <w:div w:id="384523690">
                  <w:marLeft w:val="480"/>
                  <w:marRight w:val="0"/>
                  <w:marTop w:val="0"/>
                  <w:marBottom w:val="0"/>
                  <w:divBdr>
                    <w:top w:val="none" w:sz="0" w:space="0" w:color="auto"/>
                    <w:left w:val="none" w:sz="0" w:space="0" w:color="auto"/>
                    <w:bottom w:val="none" w:sz="0" w:space="0" w:color="auto"/>
                    <w:right w:val="none" w:sz="0" w:space="0" w:color="auto"/>
                  </w:divBdr>
                </w:div>
                <w:div w:id="1641881307">
                  <w:marLeft w:val="480"/>
                  <w:marRight w:val="0"/>
                  <w:marTop w:val="0"/>
                  <w:marBottom w:val="0"/>
                  <w:divBdr>
                    <w:top w:val="none" w:sz="0" w:space="0" w:color="auto"/>
                    <w:left w:val="none" w:sz="0" w:space="0" w:color="auto"/>
                    <w:bottom w:val="none" w:sz="0" w:space="0" w:color="auto"/>
                    <w:right w:val="none" w:sz="0" w:space="0" w:color="auto"/>
                  </w:divBdr>
                </w:div>
                <w:div w:id="1116754687">
                  <w:marLeft w:val="480"/>
                  <w:marRight w:val="0"/>
                  <w:marTop w:val="0"/>
                  <w:marBottom w:val="0"/>
                  <w:divBdr>
                    <w:top w:val="none" w:sz="0" w:space="0" w:color="auto"/>
                    <w:left w:val="none" w:sz="0" w:space="0" w:color="auto"/>
                    <w:bottom w:val="none" w:sz="0" w:space="0" w:color="auto"/>
                    <w:right w:val="none" w:sz="0" w:space="0" w:color="auto"/>
                  </w:divBdr>
                </w:div>
                <w:div w:id="627664289">
                  <w:marLeft w:val="480"/>
                  <w:marRight w:val="0"/>
                  <w:marTop w:val="0"/>
                  <w:marBottom w:val="0"/>
                  <w:divBdr>
                    <w:top w:val="none" w:sz="0" w:space="0" w:color="auto"/>
                    <w:left w:val="none" w:sz="0" w:space="0" w:color="auto"/>
                    <w:bottom w:val="none" w:sz="0" w:space="0" w:color="auto"/>
                    <w:right w:val="none" w:sz="0" w:space="0" w:color="auto"/>
                  </w:divBdr>
                </w:div>
                <w:div w:id="1924752148">
                  <w:marLeft w:val="480"/>
                  <w:marRight w:val="0"/>
                  <w:marTop w:val="0"/>
                  <w:marBottom w:val="0"/>
                  <w:divBdr>
                    <w:top w:val="none" w:sz="0" w:space="0" w:color="auto"/>
                    <w:left w:val="none" w:sz="0" w:space="0" w:color="auto"/>
                    <w:bottom w:val="none" w:sz="0" w:space="0" w:color="auto"/>
                    <w:right w:val="none" w:sz="0" w:space="0" w:color="auto"/>
                  </w:divBdr>
                </w:div>
                <w:div w:id="503322255">
                  <w:marLeft w:val="480"/>
                  <w:marRight w:val="0"/>
                  <w:marTop w:val="0"/>
                  <w:marBottom w:val="0"/>
                  <w:divBdr>
                    <w:top w:val="none" w:sz="0" w:space="0" w:color="auto"/>
                    <w:left w:val="none" w:sz="0" w:space="0" w:color="auto"/>
                    <w:bottom w:val="none" w:sz="0" w:space="0" w:color="auto"/>
                    <w:right w:val="none" w:sz="0" w:space="0" w:color="auto"/>
                  </w:divBdr>
                </w:div>
                <w:div w:id="1999965943">
                  <w:marLeft w:val="480"/>
                  <w:marRight w:val="0"/>
                  <w:marTop w:val="0"/>
                  <w:marBottom w:val="0"/>
                  <w:divBdr>
                    <w:top w:val="none" w:sz="0" w:space="0" w:color="auto"/>
                    <w:left w:val="none" w:sz="0" w:space="0" w:color="auto"/>
                    <w:bottom w:val="none" w:sz="0" w:space="0" w:color="auto"/>
                    <w:right w:val="none" w:sz="0" w:space="0" w:color="auto"/>
                  </w:divBdr>
                </w:div>
                <w:div w:id="620303669">
                  <w:marLeft w:val="480"/>
                  <w:marRight w:val="0"/>
                  <w:marTop w:val="0"/>
                  <w:marBottom w:val="0"/>
                  <w:divBdr>
                    <w:top w:val="none" w:sz="0" w:space="0" w:color="auto"/>
                    <w:left w:val="none" w:sz="0" w:space="0" w:color="auto"/>
                    <w:bottom w:val="none" w:sz="0" w:space="0" w:color="auto"/>
                    <w:right w:val="none" w:sz="0" w:space="0" w:color="auto"/>
                  </w:divBdr>
                </w:div>
                <w:div w:id="270816699">
                  <w:marLeft w:val="480"/>
                  <w:marRight w:val="0"/>
                  <w:marTop w:val="0"/>
                  <w:marBottom w:val="0"/>
                  <w:divBdr>
                    <w:top w:val="none" w:sz="0" w:space="0" w:color="auto"/>
                    <w:left w:val="none" w:sz="0" w:space="0" w:color="auto"/>
                    <w:bottom w:val="none" w:sz="0" w:space="0" w:color="auto"/>
                    <w:right w:val="none" w:sz="0" w:space="0" w:color="auto"/>
                  </w:divBdr>
                </w:div>
                <w:div w:id="2111122612">
                  <w:marLeft w:val="480"/>
                  <w:marRight w:val="0"/>
                  <w:marTop w:val="0"/>
                  <w:marBottom w:val="0"/>
                  <w:divBdr>
                    <w:top w:val="none" w:sz="0" w:space="0" w:color="auto"/>
                    <w:left w:val="none" w:sz="0" w:space="0" w:color="auto"/>
                    <w:bottom w:val="none" w:sz="0" w:space="0" w:color="auto"/>
                    <w:right w:val="none" w:sz="0" w:space="0" w:color="auto"/>
                  </w:divBdr>
                </w:div>
                <w:div w:id="11424780">
                  <w:marLeft w:val="480"/>
                  <w:marRight w:val="0"/>
                  <w:marTop w:val="0"/>
                  <w:marBottom w:val="0"/>
                  <w:divBdr>
                    <w:top w:val="none" w:sz="0" w:space="0" w:color="auto"/>
                    <w:left w:val="none" w:sz="0" w:space="0" w:color="auto"/>
                    <w:bottom w:val="none" w:sz="0" w:space="0" w:color="auto"/>
                    <w:right w:val="none" w:sz="0" w:space="0" w:color="auto"/>
                  </w:divBdr>
                </w:div>
                <w:div w:id="1675841781">
                  <w:marLeft w:val="480"/>
                  <w:marRight w:val="0"/>
                  <w:marTop w:val="0"/>
                  <w:marBottom w:val="0"/>
                  <w:divBdr>
                    <w:top w:val="none" w:sz="0" w:space="0" w:color="auto"/>
                    <w:left w:val="none" w:sz="0" w:space="0" w:color="auto"/>
                    <w:bottom w:val="none" w:sz="0" w:space="0" w:color="auto"/>
                    <w:right w:val="none" w:sz="0" w:space="0" w:color="auto"/>
                  </w:divBdr>
                </w:div>
                <w:div w:id="1995915792">
                  <w:marLeft w:val="480"/>
                  <w:marRight w:val="0"/>
                  <w:marTop w:val="0"/>
                  <w:marBottom w:val="0"/>
                  <w:divBdr>
                    <w:top w:val="none" w:sz="0" w:space="0" w:color="auto"/>
                    <w:left w:val="none" w:sz="0" w:space="0" w:color="auto"/>
                    <w:bottom w:val="none" w:sz="0" w:space="0" w:color="auto"/>
                    <w:right w:val="none" w:sz="0" w:space="0" w:color="auto"/>
                  </w:divBdr>
                </w:div>
                <w:div w:id="1815370812">
                  <w:marLeft w:val="480"/>
                  <w:marRight w:val="0"/>
                  <w:marTop w:val="0"/>
                  <w:marBottom w:val="0"/>
                  <w:divBdr>
                    <w:top w:val="none" w:sz="0" w:space="0" w:color="auto"/>
                    <w:left w:val="none" w:sz="0" w:space="0" w:color="auto"/>
                    <w:bottom w:val="none" w:sz="0" w:space="0" w:color="auto"/>
                    <w:right w:val="none" w:sz="0" w:space="0" w:color="auto"/>
                  </w:divBdr>
                </w:div>
                <w:div w:id="499975743">
                  <w:marLeft w:val="480"/>
                  <w:marRight w:val="0"/>
                  <w:marTop w:val="0"/>
                  <w:marBottom w:val="0"/>
                  <w:divBdr>
                    <w:top w:val="none" w:sz="0" w:space="0" w:color="auto"/>
                    <w:left w:val="none" w:sz="0" w:space="0" w:color="auto"/>
                    <w:bottom w:val="none" w:sz="0" w:space="0" w:color="auto"/>
                    <w:right w:val="none" w:sz="0" w:space="0" w:color="auto"/>
                  </w:divBdr>
                </w:div>
                <w:div w:id="700208885">
                  <w:marLeft w:val="480"/>
                  <w:marRight w:val="0"/>
                  <w:marTop w:val="0"/>
                  <w:marBottom w:val="0"/>
                  <w:divBdr>
                    <w:top w:val="none" w:sz="0" w:space="0" w:color="auto"/>
                    <w:left w:val="none" w:sz="0" w:space="0" w:color="auto"/>
                    <w:bottom w:val="none" w:sz="0" w:space="0" w:color="auto"/>
                    <w:right w:val="none" w:sz="0" w:space="0" w:color="auto"/>
                  </w:divBdr>
                </w:div>
                <w:div w:id="510295508">
                  <w:marLeft w:val="480"/>
                  <w:marRight w:val="0"/>
                  <w:marTop w:val="0"/>
                  <w:marBottom w:val="0"/>
                  <w:divBdr>
                    <w:top w:val="none" w:sz="0" w:space="0" w:color="auto"/>
                    <w:left w:val="none" w:sz="0" w:space="0" w:color="auto"/>
                    <w:bottom w:val="none" w:sz="0" w:space="0" w:color="auto"/>
                    <w:right w:val="none" w:sz="0" w:space="0" w:color="auto"/>
                  </w:divBdr>
                </w:div>
                <w:div w:id="1658345219">
                  <w:marLeft w:val="480"/>
                  <w:marRight w:val="0"/>
                  <w:marTop w:val="0"/>
                  <w:marBottom w:val="0"/>
                  <w:divBdr>
                    <w:top w:val="none" w:sz="0" w:space="0" w:color="auto"/>
                    <w:left w:val="none" w:sz="0" w:space="0" w:color="auto"/>
                    <w:bottom w:val="none" w:sz="0" w:space="0" w:color="auto"/>
                    <w:right w:val="none" w:sz="0" w:space="0" w:color="auto"/>
                  </w:divBdr>
                </w:div>
                <w:div w:id="1001354440">
                  <w:marLeft w:val="480"/>
                  <w:marRight w:val="0"/>
                  <w:marTop w:val="0"/>
                  <w:marBottom w:val="0"/>
                  <w:divBdr>
                    <w:top w:val="none" w:sz="0" w:space="0" w:color="auto"/>
                    <w:left w:val="none" w:sz="0" w:space="0" w:color="auto"/>
                    <w:bottom w:val="none" w:sz="0" w:space="0" w:color="auto"/>
                    <w:right w:val="none" w:sz="0" w:space="0" w:color="auto"/>
                  </w:divBdr>
                </w:div>
                <w:div w:id="919483348">
                  <w:marLeft w:val="480"/>
                  <w:marRight w:val="0"/>
                  <w:marTop w:val="0"/>
                  <w:marBottom w:val="0"/>
                  <w:divBdr>
                    <w:top w:val="none" w:sz="0" w:space="0" w:color="auto"/>
                    <w:left w:val="none" w:sz="0" w:space="0" w:color="auto"/>
                    <w:bottom w:val="none" w:sz="0" w:space="0" w:color="auto"/>
                    <w:right w:val="none" w:sz="0" w:space="0" w:color="auto"/>
                  </w:divBdr>
                </w:div>
                <w:div w:id="1527215193">
                  <w:marLeft w:val="480"/>
                  <w:marRight w:val="0"/>
                  <w:marTop w:val="0"/>
                  <w:marBottom w:val="0"/>
                  <w:divBdr>
                    <w:top w:val="none" w:sz="0" w:space="0" w:color="auto"/>
                    <w:left w:val="none" w:sz="0" w:space="0" w:color="auto"/>
                    <w:bottom w:val="none" w:sz="0" w:space="0" w:color="auto"/>
                    <w:right w:val="none" w:sz="0" w:space="0" w:color="auto"/>
                  </w:divBdr>
                </w:div>
                <w:div w:id="665745195">
                  <w:marLeft w:val="480"/>
                  <w:marRight w:val="0"/>
                  <w:marTop w:val="0"/>
                  <w:marBottom w:val="0"/>
                  <w:divBdr>
                    <w:top w:val="none" w:sz="0" w:space="0" w:color="auto"/>
                    <w:left w:val="none" w:sz="0" w:space="0" w:color="auto"/>
                    <w:bottom w:val="none" w:sz="0" w:space="0" w:color="auto"/>
                    <w:right w:val="none" w:sz="0" w:space="0" w:color="auto"/>
                  </w:divBdr>
                </w:div>
                <w:div w:id="1575820678">
                  <w:marLeft w:val="480"/>
                  <w:marRight w:val="0"/>
                  <w:marTop w:val="0"/>
                  <w:marBottom w:val="0"/>
                  <w:divBdr>
                    <w:top w:val="none" w:sz="0" w:space="0" w:color="auto"/>
                    <w:left w:val="none" w:sz="0" w:space="0" w:color="auto"/>
                    <w:bottom w:val="none" w:sz="0" w:space="0" w:color="auto"/>
                    <w:right w:val="none" w:sz="0" w:space="0" w:color="auto"/>
                  </w:divBdr>
                </w:div>
                <w:div w:id="849880896">
                  <w:marLeft w:val="480"/>
                  <w:marRight w:val="0"/>
                  <w:marTop w:val="0"/>
                  <w:marBottom w:val="0"/>
                  <w:divBdr>
                    <w:top w:val="none" w:sz="0" w:space="0" w:color="auto"/>
                    <w:left w:val="none" w:sz="0" w:space="0" w:color="auto"/>
                    <w:bottom w:val="none" w:sz="0" w:space="0" w:color="auto"/>
                    <w:right w:val="none" w:sz="0" w:space="0" w:color="auto"/>
                  </w:divBdr>
                </w:div>
                <w:div w:id="1738085706">
                  <w:marLeft w:val="480"/>
                  <w:marRight w:val="0"/>
                  <w:marTop w:val="0"/>
                  <w:marBottom w:val="0"/>
                  <w:divBdr>
                    <w:top w:val="none" w:sz="0" w:space="0" w:color="auto"/>
                    <w:left w:val="none" w:sz="0" w:space="0" w:color="auto"/>
                    <w:bottom w:val="none" w:sz="0" w:space="0" w:color="auto"/>
                    <w:right w:val="none" w:sz="0" w:space="0" w:color="auto"/>
                  </w:divBdr>
                </w:div>
                <w:div w:id="908730463">
                  <w:marLeft w:val="480"/>
                  <w:marRight w:val="0"/>
                  <w:marTop w:val="0"/>
                  <w:marBottom w:val="0"/>
                  <w:divBdr>
                    <w:top w:val="none" w:sz="0" w:space="0" w:color="auto"/>
                    <w:left w:val="none" w:sz="0" w:space="0" w:color="auto"/>
                    <w:bottom w:val="none" w:sz="0" w:space="0" w:color="auto"/>
                    <w:right w:val="none" w:sz="0" w:space="0" w:color="auto"/>
                  </w:divBdr>
                </w:div>
                <w:div w:id="1961371413">
                  <w:marLeft w:val="480"/>
                  <w:marRight w:val="0"/>
                  <w:marTop w:val="0"/>
                  <w:marBottom w:val="0"/>
                  <w:divBdr>
                    <w:top w:val="none" w:sz="0" w:space="0" w:color="auto"/>
                    <w:left w:val="none" w:sz="0" w:space="0" w:color="auto"/>
                    <w:bottom w:val="none" w:sz="0" w:space="0" w:color="auto"/>
                    <w:right w:val="none" w:sz="0" w:space="0" w:color="auto"/>
                  </w:divBdr>
                </w:div>
                <w:div w:id="1842700521">
                  <w:marLeft w:val="480"/>
                  <w:marRight w:val="0"/>
                  <w:marTop w:val="0"/>
                  <w:marBottom w:val="0"/>
                  <w:divBdr>
                    <w:top w:val="none" w:sz="0" w:space="0" w:color="auto"/>
                    <w:left w:val="none" w:sz="0" w:space="0" w:color="auto"/>
                    <w:bottom w:val="none" w:sz="0" w:space="0" w:color="auto"/>
                    <w:right w:val="none" w:sz="0" w:space="0" w:color="auto"/>
                  </w:divBdr>
                </w:div>
                <w:div w:id="2120175163">
                  <w:marLeft w:val="480"/>
                  <w:marRight w:val="0"/>
                  <w:marTop w:val="0"/>
                  <w:marBottom w:val="0"/>
                  <w:divBdr>
                    <w:top w:val="none" w:sz="0" w:space="0" w:color="auto"/>
                    <w:left w:val="none" w:sz="0" w:space="0" w:color="auto"/>
                    <w:bottom w:val="none" w:sz="0" w:space="0" w:color="auto"/>
                    <w:right w:val="none" w:sz="0" w:space="0" w:color="auto"/>
                  </w:divBdr>
                </w:div>
                <w:div w:id="1094323004">
                  <w:marLeft w:val="480"/>
                  <w:marRight w:val="0"/>
                  <w:marTop w:val="0"/>
                  <w:marBottom w:val="0"/>
                  <w:divBdr>
                    <w:top w:val="none" w:sz="0" w:space="0" w:color="auto"/>
                    <w:left w:val="none" w:sz="0" w:space="0" w:color="auto"/>
                    <w:bottom w:val="none" w:sz="0" w:space="0" w:color="auto"/>
                    <w:right w:val="none" w:sz="0" w:space="0" w:color="auto"/>
                  </w:divBdr>
                </w:div>
                <w:div w:id="385498205">
                  <w:marLeft w:val="480"/>
                  <w:marRight w:val="0"/>
                  <w:marTop w:val="0"/>
                  <w:marBottom w:val="0"/>
                  <w:divBdr>
                    <w:top w:val="none" w:sz="0" w:space="0" w:color="auto"/>
                    <w:left w:val="none" w:sz="0" w:space="0" w:color="auto"/>
                    <w:bottom w:val="none" w:sz="0" w:space="0" w:color="auto"/>
                    <w:right w:val="none" w:sz="0" w:space="0" w:color="auto"/>
                  </w:divBdr>
                </w:div>
                <w:div w:id="1622882518">
                  <w:marLeft w:val="480"/>
                  <w:marRight w:val="0"/>
                  <w:marTop w:val="0"/>
                  <w:marBottom w:val="0"/>
                  <w:divBdr>
                    <w:top w:val="none" w:sz="0" w:space="0" w:color="auto"/>
                    <w:left w:val="none" w:sz="0" w:space="0" w:color="auto"/>
                    <w:bottom w:val="none" w:sz="0" w:space="0" w:color="auto"/>
                    <w:right w:val="none" w:sz="0" w:space="0" w:color="auto"/>
                  </w:divBdr>
                </w:div>
                <w:div w:id="2005157489">
                  <w:marLeft w:val="480"/>
                  <w:marRight w:val="0"/>
                  <w:marTop w:val="0"/>
                  <w:marBottom w:val="0"/>
                  <w:divBdr>
                    <w:top w:val="none" w:sz="0" w:space="0" w:color="auto"/>
                    <w:left w:val="none" w:sz="0" w:space="0" w:color="auto"/>
                    <w:bottom w:val="none" w:sz="0" w:space="0" w:color="auto"/>
                    <w:right w:val="none" w:sz="0" w:space="0" w:color="auto"/>
                  </w:divBdr>
                </w:div>
                <w:div w:id="1822889788">
                  <w:marLeft w:val="480"/>
                  <w:marRight w:val="0"/>
                  <w:marTop w:val="0"/>
                  <w:marBottom w:val="0"/>
                  <w:divBdr>
                    <w:top w:val="none" w:sz="0" w:space="0" w:color="auto"/>
                    <w:left w:val="none" w:sz="0" w:space="0" w:color="auto"/>
                    <w:bottom w:val="none" w:sz="0" w:space="0" w:color="auto"/>
                    <w:right w:val="none" w:sz="0" w:space="0" w:color="auto"/>
                  </w:divBdr>
                </w:div>
                <w:div w:id="1890418161">
                  <w:marLeft w:val="480"/>
                  <w:marRight w:val="0"/>
                  <w:marTop w:val="0"/>
                  <w:marBottom w:val="0"/>
                  <w:divBdr>
                    <w:top w:val="none" w:sz="0" w:space="0" w:color="auto"/>
                    <w:left w:val="none" w:sz="0" w:space="0" w:color="auto"/>
                    <w:bottom w:val="none" w:sz="0" w:space="0" w:color="auto"/>
                    <w:right w:val="none" w:sz="0" w:space="0" w:color="auto"/>
                  </w:divBdr>
                </w:div>
                <w:div w:id="866023902">
                  <w:marLeft w:val="480"/>
                  <w:marRight w:val="0"/>
                  <w:marTop w:val="0"/>
                  <w:marBottom w:val="0"/>
                  <w:divBdr>
                    <w:top w:val="none" w:sz="0" w:space="0" w:color="auto"/>
                    <w:left w:val="none" w:sz="0" w:space="0" w:color="auto"/>
                    <w:bottom w:val="none" w:sz="0" w:space="0" w:color="auto"/>
                    <w:right w:val="none" w:sz="0" w:space="0" w:color="auto"/>
                  </w:divBdr>
                </w:div>
                <w:div w:id="1687629609">
                  <w:marLeft w:val="480"/>
                  <w:marRight w:val="0"/>
                  <w:marTop w:val="0"/>
                  <w:marBottom w:val="0"/>
                  <w:divBdr>
                    <w:top w:val="none" w:sz="0" w:space="0" w:color="auto"/>
                    <w:left w:val="none" w:sz="0" w:space="0" w:color="auto"/>
                    <w:bottom w:val="none" w:sz="0" w:space="0" w:color="auto"/>
                    <w:right w:val="none" w:sz="0" w:space="0" w:color="auto"/>
                  </w:divBdr>
                </w:div>
                <w:div w:id="1380858355">
                  <w:marLeft w:val="480"/>
                  <w:marRight w:val="0"/>
                  <w:marTop w:val="0"/>
                  <w:marBottom w:val="0"/>
                  <w:divBdr>
                    <w:top w:val="none" w:sz="0" w:space="0" w:color="auto"/>
                    <w:left w:val="none" w:sz="0" w:space="0" w:color="auto"/>
                    <w:bottom w:val="none" w:sz="0" w:space="0" w:color="auto"/>
                    <w:right w:val="none" w:sz="0" w:space="0" w:color="auto"/>
                  </w:divBdr>
                </w:div>
                <w:div w:id="757287762">
                  <w:marLeft w:val="480"/>
                  <w:marRight w:val="0"/>
                  <w:marTop w:val="0"/>
                  <w:marBottom w:val="0"/>
                  <w:divBdr>
                    <w:top w:val="none" w:sz="0" w:space="0" w:color="auto"/>
                    <w:left w:val="none" w:sz="0" w:space="0" w:color="auto"/>
                    <w:bottom w:val="none" w:sz="0" w:space="0" w:color="auto"/>
                    <w:right w:val="none" w:sz="0" w:space="0" w:color="auto"/>
                  </w:divBdr>
                </w:div>
                <w:div w:id="967659774">
                  <w:marLeft w:val="480"/>
                  <w:marRight w:val="0"/>
                  <w:marTop w:val="0"/>
                  <w:marBottom w:val="0"/>
                  <w:divBdr>
                    <w:top w:val="none" w:sz="0" w:space="0" w:color="auto"/>
                    <w:left w:val="none" w:sz="0" w:space="0" w:color="auto"/>
                    <w:bottom w:val="none" w:sz="0" w:space="0" w:color="auto"/>
                    <w:right w:val="none" w:sz="0" w:space="0" w:color="auto"/>
                  </w:divBdr>
                </w:div>
                <w:div w:id="1329870390">
                  <w:marLeft w:val="480"/>
                  <w:marRight w:val="0"/>
                  <w:marTop w:val="0"/>
                  <w:marBottom w:val="0"/>
                  <w:divBdr>
                    <w:top w:val="none" w:sz="0" w:space="0" w:color="auto"/>
                    <w:left w:val="none" w:sz="0" w:space="0" w:color="auto"/>
                    <w:bottom w:val="none" w:sz="0" w:space="0" w:color="auto"/>
                    <w:right w:val="none" w:sz="0" w:space="0" w:color="auto"/>
                  </w:divBdr>
                </w:div>
                <w:div w:id="1216118639">
                  <w:marLeft w:val="480"/>
                  <w:marRight w:val="0"/>
                  <w:marTop w:val="0"/>
                  <w:marBottom w:val="0"/>
                  <w:divBdr>
                    <w:top w:val="none" w:sz="0" w:space="0" w:color="auto"/>
                    <w:left w:val="none" w:sz="0" w:space="0" w:color="auto"/>
                    <w:bottom w:val="none" w:sz="0" w:space="0" w:color="auto"/>
                    <w:right w:val="none" w:sz="0" w:space="0" w:color="auto"/>
                  </w:divBdr>
                </w:div>
                <w:div w:id="1892426795">
                  <w:marLeft w:val="480"/>
                  <w:marRight w:val="0"/>
                  <w:marTop w:val="0"/>
                  <w:marBottom w:val="0"/>
                  <w:divBdr>
                    <w:top w:val="none" w:sz="0" w:space="0" w:color="auto"/>
                    <w:left w:val="none" w:sz="0" w:space="0" w:color="auto"/>
                    <w:bottom w:val="none" w:sz="0" w:space="0" w:color="auto"/>
                    <w:right w:val="none" w:sz="0" w:space="0" w:color="auto"/>
                  </w:divBdr>
                </w:div>
                <w:div w:id="360784653">
                  <w:marLeft w:val="480"/>
                  <w:marRight w:val="0"/>
                  <w:marTop w:val="0"/>
                  <w:marBottom w:val="0"/>
                  <w:divBdr>
                    <w:top w:val="none" w:sz="0" w:space="0" w:color="auto"/>
                    <w:left w:val="none" w:sz="0" w:space="0" w:color="auto"/>
                    <w:bottom w:val="none" w:sz="0" w:space="0" w:color="auto"/>
                    <w:right w:val="none" w:sz="0" w:space="0" w:color="auto"/>
                  </w:divBdr>
                </w:div>
                <w:div w:id="778984999">
                  <w:marLeft w:val="480"/>
                  <w:marRight w:val="0"/>
                  <w:marTop w:val="0"/>
                  <w:marBottom w:val="0"/>
                  <w:divBdr>
                    <w:top w:val="none" w:sz="0" w:space="0" w:color="auto"/>
                    <w:left w:val="none" w:sz="0" w:space="0" w:color="auto"/>
                    <w:bottom w:val="none" w:sz="0" w:space="0" w:color="auto"/>
                    <w:right w:val="none" w:sz="0" w:space="0" w:color="auto"/>
                  </w:divBdr>
                </w:div>
                <w:div w:id="606427721">
                  <w:marLeft w:val="480"/>
                  <w:marRight w:val="0"/>
                  <w:marTop w:val="0"/>
                  <w:marBottom w:val="0"/>
                  <w:divBdr>
                    <w:top w:val="none" w:sz="0" w:space="0" w:color="auto"/>
                    <w:left w:val="none" w:sz="0" w:space="0" w:color="auto"/>
                    <w:bottom w:val="none" w:sz="0" w:space="0" w:color="auto"/>
                    <w:right w:val="none" w:sz="0" w:space="0" w:color="auto"/>
                  </w:divBdr>
                </w:div>
                <w:div w:id="1080325011">
                  <w:marLeft w:val="480"/>
                  <w:marRight w:val="0"/>
                  <w:marTop w:val="0"/>
                  <w:marBottom w:val="0"/>
                  <w:divBdr>
                    <w:top w:val="none" w:sz="0" w:space="0" w:color="auto"/>
                    <w:left w:val="none" w:sz="0" w:space="0" w:color="auto"/>
                    <w:bottom w:val="none" w:sz="0" w:space="0" w:color="auto"/>
                    <w:right w:val="none" w:sz="0" w:space="0" w:color="auto"/>
                  </w:divBdr>
                </w:div>
                <w:div w:id="2043092126">
                  <w:marLeft w:val="480"/>
                  <w:marRight w:val="0"/>
                  <w:marTop w:val="0"/>
                  <w:marBottom w:val="0"/>
                  <w:divBdr>
                    <w:top w:val="none" w:sz="0" w:space="0" w:color="auto"/>
                    <w:left w:val="none" w:sz="0" w:space="0" w:color="auto"/>
                    <w:bottom w:val="none" w:sz="0" w:space="0" w:color="auto"/>
                    <w:right w:val="none" w:sz="0" w:space="0" w:color="auto"/>
                  </w:divBdr>
                </w:div>
                <w:div w:id="1990285200">
                  <w:marLeft w:val="480"/>
                  <w:marRight w:val="0"/>
                  <w:marTop w:val="0"/>
                  <w:marBottom w:val="0"/>
                  <w:divBdr>
                    <w:top w:val="none" w:sz="0" w:space="0" w:color="auto"/>
                    <w:left w:val="none" w:sz="0" w:space="0" w:color="auto"/>
                    <w:bottom w:val="none" w:sz="0" w:space="0" w:color="auto"/>
                    <w:right w:val="none" w:sz="0" w:space="0" w:color="auto"/>
                  </w:divBdr>
                </w:div>
                <w:div w:id="1065420696">
                  <w:marLeft w:val="480"/>
                  <w:marRight w:val="0"/>
                  <w:marTop w:val="0"/>
                  <w:marBottom w:val="0"/>
                  <w:divBdr>
                    <w:top w:val="none" w:sz="0" w:space="0" w:color="auto"/>
                    <w:left w:val="none" w:sz="0" w:space="0" w:color="auto"/>
                    <w:bottom w:val="none" w:sz="0" w:space="0" w:color="auto"/>
                    <w:right w:val="none" w:sz="0" w:space="0" w:color="auto"/>
                  </w:divBdr>
                </w:div>
                <w:div w:id="1839492097">
                  <w:marLeft w:val="480"/>
                  <w:marRight w:val="0"/>
                  <w:marTop w:val="0"/>
                  <w:marBottom w:val="0"/>
                  <w:divBdr>
                    <w:top w:val="none" w:sz="0" w:space="0" w:color="auto"/>
                    <w:left w:val="none" w:sz="0" w:space="0" w:color="auto"/>
                    <w:bottom w:val="none" w:sz="0" w:space="0" w:color="auto"/>
                    <w:right w:val="none" w:sz="0" w:space="0" w:color="auto"/>
                  </w:divBdr>
                </w:div>
                <w:div w:id="121849472">
                  <w:marLeft w:val="480"/>
                  <w:marRight w:val="0"/>
                  <w:marTop w:val="0"/>
                  <w:marBottom w:val="0"/>
                  <w:divBdr>
                    <w:top w:val="none" w:sz="0" w:space="0" w:color="auto"/>
                    <w:left w:val="none" w:sz="0" w:space="0" w:color="auto"/>
                    <w:bottom w:val="none" w:sz="0" w:space="0" w:color="auto"/>
                    <w:right w:val="none" w:sz="0" w:space="0" w:color="auto"/>
                  </w:divBdr>
                </w:div>
                <w:div w:id="1179200529">
                  <w:marLeft w:val="480"/>
                  <w:marRight w:val="0"/>
                  <w:marTop w:val="0"/>
                  <w:marBottom w:val="0"/>
                  <w:divBdr>
                    <w:top w:val="none" w:sz="0" w:space="0" w:color="auto"/>
                    <w:left w:val="none" w:sz="0" w:space="0" w:color="auto"/>
                    <w:bottom w:val="none" w:sz="0" w:space="0" w:color="auto"/>
                    <w:right w:val="none" w:sz="0" w:space="0" w:color="auto"/>
                  </w:divBdr>
                </w:div>
                <w:div w:id="598489884">
                  <w:marLeft w:val="480"/>
                  <w:marRight w:val="0"/>
                  <w:marTop w:val="0"/>
                  <w:marBottom w:val="0"/>
                  <w:divBdr>
                    <w:top w:val="none" w:sz="0" w:space="0" w:color="auto"/>
                    <w:left w:val="none" w:sz="0" w:space="0" w:color="auto"/>
                    <w:bottom w:val="none" w:sz="0" w:space="0" w:color="auto"/>
                    <w:right w:val="none" w:sz="0" w:space="0" w:color="auto"/>
                  </w:divBdr>
                </w:div>
                <w:div w:id="1119059116">
                  <w:marLeft w:val="480"/>
                  <w:marRight w:val="0"/>
                  <w:marTop w:val="0"/>
                  <w:marBottom w:val="0"/>
                  <w:divBdr>
                    <w:top w:val="none" w:sz="0" w:space="0" w:color="auto"/>
                    <w:left w:val="none" w:sz="0" w:space="0" w:color="auto"/>
                    <w:bottom w:val="none" w:sz="0" w:space="0" w:color="auto"/>
                    <w:right w:val="none" w:sz="0" w:space="0" w:color="auto"/>
                  </w:divBdr>
                </w:div>
                <w:div w:id="83427466">
                  <w:marLeft w:val="480"/>
                  <w:marRight w:val="0"/>
                  <w:marTop w:val="0"/>
                  <w:marBottom w:val="0"/>
                  <w:divBdr>
                    <w:top w:val="none" w:sz="0" w:space="0" w:color="auto"/>
                    <w:left w:val="none" w:sz="0" w:space="0" w:color="auto"/>
                    <w:bottom w:val="none" w:sz="0" w:space="0" w:color="auto"/>
                    <w:right w:val="none" w:sz="0" w:space="0" w:color="auto"/>
                  </w:divBdr>
                </w:div>
                <w:div w:id="925264558">
                  <w:marLeft w:val="480"/>
                  <w:marRight w:val="0"/>
                  <w:marTop w:val="0"/>
                  <w:marBottom w:val="0"/>
                  <w:divBdr>
                    <w:top w:val="none" w:sz="0" w:space="0" w:color="auto"/>
                    <w:left w:val="none" w:sz="0" w:space="0" w:color="auto"/>
                    <w:bottom w:val="none" w:sz="0" w:space="0" w:color="auto"/>
                    <w:right w:val="none" w:sz="0" w:space="0" w:color="auto"/>
                  </w:divBdr>
                </w:div>
                <w:div w:id="868563676">
                  <w:marLeft w:val="480"/>
                  <w:marRight w:val="0"/>
                  <w:marTop w:val="0"/>
                  <w:marBottom w:val="0"/>
                  <w:divBdr>
                    <w:top w:val="none" w:sz="0" w:space="0" w:color="auto"/>
                    <w:left w:val="none" w:sz="0" w:space="0" w:color="auto"/>
                    <w:bottom w:val="none" w:sz="0" w:space="0" w:color="auto"/>
                    <w:right w:val="none" w:sz="0" w:space="0" w:color="auto"/>
                  </w:divBdr>
                </w:div>
                <w:div w:id="332877198">
                  <w:marLeft w:val="480"/>
                  <w:marRight w:val="0"/>
                  <w:marTop w:val="0"/>
                  <w:marBottom w:val="0"/>
                  <w:divBdr>
                    <w:top w:val="none" w:sz="0" w:space="0" w:color="auto"/>
                    <w:left w:val="none" w:sz="0" w:space="0" w:color="auto"/>
                    <w:bottom w:val="none" w:sz="0" w:space="0" w:color="auto"/>
                    <w:right w:val="none" w:sz="0" w:space="0" w:color="auto"/>
                  </w:divBdr>
                </w:div>
                <w:div w:id="1830518656">
                  <w:marLeft w:val="480"/>
                  <w:marRight w:val="0"/>
                  <w:marTop w:val="0"/>
                  <w:marBottom w:val="0"/>
                  <w:divBdr>
                    <w:top w:val="none" w:sz="0" w:space="0" w:color="auto"/>
                    <w:left w:val="none" w:sz="0" w:space="0" w:color="auto"/>
                    <w:bottom w:val="none" w:sz="0" w:space="0" w:color="auto"/>
                    <w:right w:val="none" w:sz="0" w:space="0" w:color="auto"/>
                  </w:divBdr>
                </w:div>
                <w:div w:id="2045471912">
                  <w:marLeft w:val="480"/>
                  <w:marRight w:val="0"/>
                  <w:marTop w:val="0"/>
                  <w:marBottom w:val="0"/>
                  <w:divBdr>
                    <w:top w:val="none" w:sz="0" w:space="0" w:color="auto"/>
                    <w:left w:val="none" w:sz="0" w:space="0" w:color="auto"/>
                    <w:bottom w:val="none" w:sz="0" w:space="0" w:color="auto"/>
                    <w:right w:val="none" w:sz="0" w:space="0" w:color="auto"/>
                  </w:divBdr>
                </w:div>
                <w:div w:id="442965970">
                  <w:marLeft w:val="480"/>
                  <w:marRight w:val="0"/>
                  <w:marTop w:val="0"/>
                  <w:marBottom w:val="0"/>
                  <w:divBdr>
                    <w:top w:val="none" w:sz="0" w:space="0" w:color="auto"/>
                    <w:left w:val="none" w:sz="0" w:space="0" w:color="auto"/>
                    <w:bottom w:val="none" w:sz="0" w:space="0" w:color="auto"/>
                    <w:right w:val="none" w:sz="0" w:space="0" w:color="auto"/>
                  </w:divBdr>
                </w:div>
                <w:div w:id="1246038465">
                  <w:marLeft w:val="480"/>
                  <w:marRight w:val="0"/>
                  <w:marTop w:val="0"/>
                  <w:marBottom w:val="0"/>
                  <w:divBdr>
                    <w:top w:val="none" w:sz="0" w:space="0" w:color="auto"/>
                    <w:left w:val="none" w:sz="0" w:space="0" w:color="auto"/>
                    <w:bottom w:val="none" w:sz="0" w:space="0" w:color="auto"/>
                    <w:right w:val="none" w:sz="0" w:space="0" w:color="auto"/>
                  </w:divBdr>
                </w:div>
                <w:div w:id="1052729364">
                  <w:marLeft w:val="480"/>
                  <w:marRight w:val="0"/>
                  <w:marTop w:val="0"/>
                  <w:marBottom w:val="0"/>
                  <w:divBdr>
                    <w:top w:val="none" w:sz="0" w:space="0" w:color="auto"/>
                    <w:left w:val="none" w:sz="0" w:space="0" w:color="auto"/>
                    <w:bottom w:val="none" w:sz="0" w:space="0" w:color="auto"/>
                    <w:right w:val="none" w:sz="0" w:space="0" w:color="auto"/>
                  </w:divBdr>
                </w:div>
                <w:div w:id="1960837664">
                  <w:marLeft w:val="480"/>
                  <w:marRight w:val="0"/>
                  <w:marTop w:val="0"/>
                  <w:marBottom w:val="0"/>
                  <w:divBdr>
                    <w:top w:val="none" w:sz="0" w:space="0" w:color="auto"/>
                    <w:left w:val="none" w:sz="0" w:space="0" w:color="auto"/>
                    <w:bottom w:val="none" w:sz="0" w:space="0" w:color="auto"/>
                    <w:right w:val="none" w:sz="0" w:space="0" w:color="auto"/>
                  </w:divBdr>
                </w:div>
                <w:div w:id="106317701">
                  <w:marLeft w:val="480"/>
                  <w:marRight w:val="0"/>
                  <w:marTop w:val="0"/>
                  <w:marBottom w:val="0"/>
                  <w:divBdr>
                    <w:top w:val="none" w:sz="0" w:space="0" w:color="auto"/>
                    <w:left w:val="none" w:sz="0" w:space="0" w:color="auto"/>
                    <w:bottom w:val="none" w:sz="0" w:space="0" w:color="auto"/>
                    <w:right w:val="none" w:sz="0" w:space="0" w:color="auto"/>
                  </w:divBdr>
                </w:div>
                <w:div w:id="1431049059">
                  <w:marLeft w:val="480"/>
                  <w:marRight w:val="0"/>
                  <w:marTop w:val="0"/>
                  <w:marBottom w:val="0"/>
                  <w:divBdr>
                    <w:top w:val="none" w:sz="0" w:space="0" w:color="auto"/>
                    <w:left w:val="none" w:sz="0" w:space="0" w:color="auto"/>
                    <w:bottom w:val="none" w:sz="0" w:space="0" w:color="auto"/>
                    <w:right w:val="none" w:sz="0" w:space="0" w:color="auto"/>
                  </w:divBdr>
                </w:div>
                <w:div w:id="1324964364">
                  <w:marLeft w:val="480"/>
                  <w:marRight w:val="0"/>
                  <w:marTop w:val="0"/>
                  <w:marBottom w:val="0"/>
                  <w:divBdr>
                    <w:top w:val="none" w:sz="0" w:space="0" w:color="auto"/>
                    <w:left w:val="none" w:sz="0" w:space="0" w:color="auto"/>
                    <w:bottom w:val="none" w:sz="0" w:space="0" w:color="auto"/>
                    <w:right w:val="none" w:sz="0" w:space="0" w:color="auto"/>
                  </w:divBdr>
                </w:div>
                <w:div w:id="466823028">
                  <w:marLeft w:val="480"/>
                  <w:marRight w:val="0"/>
                  <w:marTop w:val="0"/>
                  <w:marBottom w:val="0"/>
                  <w:divBdr>
                    <w:top w:val="none" w:sz="0" w:space="0" w:color="auto"/>
                    <w:left w:val="none" w:sz="0" w:space="0" w:color="auto"/>
                    <w:bottom w:val="none" w:sz="0" w:space="0" w:color="auto"/>
                    <w:right w:val="none" w:sz="0" w:space="0" w:color="auto"/>
                  </w:divBdr>
                </w:div>
                <w:div w:id="796069948">
                  <w:marLeft w:val="480"/>
                  <w:marRight w:val="0"/>
                  <w:marTop w:val="0"/>
                  <w:marBottom w:val="0"/>
                  <w:divBdr>
                    <w:top w:val="none" w:sz="0" w:space="0" w:color="auto"/>
                    <w:left w:val="none" w:sz="0" w:space="0" w:color="auto"/>
                    <w:bottom w:val="none" w:sz="0" w:space="0" w:color="auto"/>
                    <w:right w:val="none" w:sz="0" w:space="0" w:color="auto"/>
                  </w:divBdr>
                </w:div>
                <w:div w:id="1347560457">
                  <w:marLeft w:val="480"/>
                  <w:marRight w:val="0"/>
                  <w:marTop w:val="0"/>
                  <w:marBottom w:val="0"/>
                  <w:divBdr>
                    <w:top w:val="none" w:sz="0" w:space="0" w:color="auto"/>
                    <w:left w:val="none" w:sz="0" w:space="0" w:color="auto"/>
                    <w:bottom w:val="none" w:sz="0" w:space="0" w:color="auto"/>
                    <w:right w:val="none" w:sz="0" w:space="0" w:color="auto"/>
                  </w:divBdr>
                </w:div>
                <w:div w:id="229115581">
                  <w:marLeft w:val="480"/>
                  <w:marRight w:val="0"/>
                  <w:marTop w:val="0"/>
                  <w:marBottom w:val="0"/>
                  <w:divBdr>
                    <w:top w:val="none" w:sz="0" w:space="0" w:color="auto"/>
                    <w:left w:val="none" w:sz="0" w:space="0" w:color="auto"/>
                    <w:bottom w:val="none" w:sz="0" w:space="0" w:color="auto"/>
                    <w:right w:val="none" w:sz="0" w:space="0" w:color="auto"/>
                  </w:divBdr>
                </w:div>
                <w:div w:id="158498018">
                  <w:marLeft w:val="480"/>
                  <w:marRight w:val="0"/>
                  <w:marTop w:val="0"/>
                  <w:marBottom w:val="0"/>
                  <w:divBdr>
                    <w:top w:val="none" w:sz="0" w:space="0" w:color="auto"/>
                    <w:left w:val="none" w:sz="0" w:space="0" w:color="auto"/>
                    <w:bottom w:val="none" w:sz="0" w:space="0" w:color="auto"/>
                    <w:right w:val="none" w:sz="0" w:space="0" w:color="auto"/>
                  </w:divBdr>
                </w:div>
                <w:div w:id="510025641">
                  <w:marLeft w:val="480"/>
                  <w:marRight w:val="0"/>
                  <w:marTop w:val="0"/>
                  <w:marBottom w:val="0"/>
                  <w:divBdr>
                    <w:top w:val="none" w:sz="0" w:space="0" w:color="auto"/>
                    <w:left w:val="none" w:sz="0" w:space="0" w:color="auto"/>
                    <w:bottom w:val="none" w:sz="0" w:space="0" w:color="auto"/>
                    <w:right w:val="none" w:sz="0" w:space="0" w:color="auto"/>
                  </w:divBdr>
                </w:div>
                <w:div w:id="1845585516">
                  <w:marLeft w:val="480"/>
                  <w:marRight w:val="0"/>
                  <w:marTop w:val="0"/>
                  <w:marBottom w:val="0"/>
                  <w:divBdr>
                    <w:top w:val="none" w:sz="0" w:space="0" w:color="auto"/>
                    <w:left w:val="none" w:sz="0" w:space="0" w:color="auto"/>
                    <w:bottom w:val="none" w:sz="0" w:space="0" w:color="auto"/>
                    <w:right w:val="none" w:sz="0" w:space="0" w:color="auto"/>
                  </w:divBdr>
                </w:div>
              </w:divsChild>
            </w:div>
            <w:div w:id="1238596048">
              <w:marLeft w:val="0"/>
              <w:marRight w:val="0"/>
              <w:marTop w:val="0"/>
              <w:marBottom w:val="0"/>
              <w:divBdr>
                <w:top w:val="none" w:sz="0" w:space="0" w:color="auto"/>
                <w:left w:val="none" w:sz="0" w:space="0" w:color="auto"/>
                <w:bottom w:val="none" w:sz="0" w:space="0" w:color="auto"/>
                <w:right w:val="none" w:sz="0" w:space="0" w:color="auto"/>
              </w:divBdr>
              <w:divsChild>
                <w:div w:id="2068526334">
                  <w:marLeft w:val="480"/>
                  <w:marRight w:val="0"/>
                  <w:marTop w:val="0"/>
                  <w:marBottom w:val="0"/>
                  <w:divBdr>
                    <w:top w:val="none" w:sz="0" w:space="0" w:color="auto"/>
                    <w:left w:val="none" w:sz="0" w:space="0" w:color="auto"/>
                    <w:bottom w:val="none" w:sz="0" w:space="0" w:color="auto"/>
                    <w:right w:val="none" w:sz="0" w:space="0" w:color="auto"/>
                  </w:divBdr>
                </w:div>
                <w:div w:id="198855930">
                  <w:marLeft w:val="480"/>
                  <w:marRight w:val="0"/>
                  <w:marTop w:val="0"/>
                  <w:marBottom w:val="0"/>
                  <w:divBdr>
                    <w:top w:val="none" w:sz="0" w:space="0" w:color="auto"/>
                    <w:left w:val="none" w:sz="0" w:space="0" w:color="auto"/>
                    <w:bottom w:val="none" w:sz="0" w:space="0" w:color="auto"/>
                    <w:right w:val="none" w:sz="0" w:space="0" w:color="auto"/>
                  </w:divBdr>
                </w:div>
                <w:div w:id="560335244">
                  <w:marLeft w:val="480"/>
                  <w:marRight w:val="0"/>
                  <w:marTop w:val="0"/>
                  <w:marBottom w:val="0"/>
                  <w:divBdr>
                    <w:top w:val="none" w:sz="0" w:space="0" w:color="auto"/>
                    <w:left w:val="none" w:sz="0" w:space="0" w:color="auto"/>
                    <w:bottom w:val="none" w:sz="0" w:space="0" w:color="auto"/>
                    <w:right w:val="none" w:sz="0" w:space="0" w:color="auto"/>
                  </w:divBdr>
                </w:div>
                <w:div w:id="1297643653">
                  <w:marLeft w:val="480"/>
                  <w:marRight w:val="0"/>
                  <w:marTop w:val="0"/>
                  <w:marBottom w:val="0"/>
                  <w:divBdr>
                    <w:top w:val="none" w:sz="0" w:space="0" w:color="auto"/>
                    <w:left w:val="none" w:sz="0" w:space="0" w:color="auto"/>
                    <w:bottom w:val="none" w:sz="0" w:space="0" w:color="auto"/>
                    <w:right w:val="none" w:sz="0" w:space="0" w:color="auto"/>
                  </w:divBdr>
                </w:div>
                <w:div w:id="645091393">
                  <w:marLeft w:val="480"/>
                  <w:marRight w:val="0"/>
                  <w:marTop w:val="0"/>
                  <w:marBottom w:val="0"/>
                  <w:divBdr>
                    <w:top w:val="none" w:sz="0" w:space="0" w:color="auto"/>
                    <w:left w:val="none" w:sz="0" w:space="0" w:color="auto"/>
                    <w:bottom w:val="none" w:sz="0" w:space="0" w:color="auto"/>
                    <w:right w:val="none" w:sz="0" w:space="0" w:color="auto"/>
                  </w:divBdr>
                </w:div>
                <w:div w:id="2006517944">
                  <w:marLeft w:val="480"/>
                  <w:marRight w:val="0"/>
                  <w:marTop w:val="0"/>
                  <w:marBottom w:val="0"/>
                  <w:divBdr>
                    <w:top w:val="none" w:sz="0" w:space="0" w:color="auto"/>
                    <w:left w:val="none" w:sz="0" w:space="0" w:color="auto"/>
                    <w:bottom w:val="none" w:sz="0" w:space="0" w:color="auto"/>
                    <w:right w:val="none" w:sz="0" w:space="0" w:color="auto"/>
                  </w:divBdr>
                </w:div>
                <w:div w:id="2128348893">
                  <w:marLeft w:val="480"/>
                  <w:marRight w:val="0"/>
                  <w:marTop w:val="0"/>
                  <w:marBottom w:val="0"/>
                  <w:divBdr>
                    <w:top w:val="none" w:sz="0" w:space="0" w:color="auto"/>
                    <w:left w:val="none" w:sz="0" w:space="0" w:color="auto"/>
                    <w:bottom w:val="none" w:sz="0" w:space="0" w:color="auto"/>
                    <w:right w:val="none" w:sz="0" w:space="0" w:color="auto"/>
                  </w:divBdr>
                </w:div>
                <w:div w:id="1567960416">
                  <w:marLeft w:val="480"/>
                  <w:marRight w:val="0"/>
                  <w:marTop w:val="0"/>
                  <w:marBottom w:val="0"/>
                  <w:divBdr>
                    <w:top w:val="none" w:sz="0" w:space="0" w:color="auto"/>
                    <w:left w:val="none" w:sz="0" w:space="0" w:color="auto"/>
                    <w:bottom w:val="none" w:sz="0" w:space="0" w:color="auto"/>
                    <w:right w:val="none" w:sz="0" w:space="0" w:color="auto"/>
                  </w:divBdr>
                </w:div>
                <w:div w:id="1611933390">
                  <w:marLeft w:val="480"/>
                  <w:marRight w:val="0"/>
                  <w:marTop w:val="0"/>
                  <w:marBottom w:val="0"/>
                  <w:divBdr>
                    <w:top w:val="none" w:sz="0" w:space="0" w:color="auto"/>
                    <w:left w:val="none" w:sz="0" w:space="0" w:color="auto"/>
                    <w:bottom w:val="none" w:sz="0" w:space="0" w:color="auto"/>
                    <w:right w:val="none" w:sz="0" w:space="0" w:color="auto"/>
                  </w:divBdr>
                </w:div>
                <w:div w:id="1112213296">
                  <w:marLeft w:val="480"/>
                  <w:marRight w:val="0"/>
                  <w:marTop w:val="0"/>
                  <w:marBottom w:val="0"/>
                  <w:divBdr>
                    <w:top w:val="none" w:sz="0" w:space="0" w:color="auto"/>
                    <w:left w:val="none" w:sz="0" w:space="0" w:color="auto"/>
                    <w:bottom w:val="none" w:sz="0" w:space="0" w:color="auto"/>
                    <w:right w:val="none" w:sz="0" w:space="0" w:color="auto"/>
                  </w:divBdr>
                </w:div>
                <w:div w:id="1376738880">
                  <w:marLeft w:val="480"/>
                  <w:marRight w:val="0"/>
                  <w:marTop w:val="0"/>
                  <w:marBottom w:val="0"/>
                  <w:divBdr>
                    <w:top w:val="none" w:sz="0" w:space="0" w:color="auto"/>
                    <w:left w:val="none" w:sz="0" w:space="0" w:color="auto"/>
                    <w:bottom w:val="none" w:sz="0" w:space="0" w:color="auto"/>
                    <w:right w:val="none" w:sz="0" w:space="0" w:color="auto"/>
                  </w:divBdr>
                </w:div>
                <w:div w:id="1415857054">
                  <w:marLeft w:val="480"/>
                  <w:marRight w:val="0"/>
                  <w:marTop w:val="0"/>
                  <w:marBottom w:val="0"/>
                  <w:divBdr>
                    <w:top w:val="none" w:sz="0" w:space="0" w:color="auto"/>
                    <w:left w:val="none" w:sz="0" w:space="0" w:color="auto"/>
                    <w:bottom w:val="none" w:sz="0" w:space="0" w:color="auto"/>
                    <w:right w:val="none" w:sz="0" w:space="0" w:color="auto"/>
                  </w:divBdr>
                </w:div>
                <w:div w:id="542913341">
                  <w:marLeft w:val="480"/>
                  <w:marRight w:val="0"/>
                  <w:marTop w:val="0"/>
                  <w:marBottom w:val="0"/>
                  <w:divBdr>
                    <w:top w:val="none" w:sz="0" w:space="0" w:color="auto"/>
                    <w:left w:val="none" w:sz="0" w:space="0" w:color="auto"/>
                    <w:bottom w:val="none" w:sz="0" w:space="0" w:color="auto"/>
                    <w:right w:val="none" w:sz="0" w:space="0" w:color="auto"/>
                  </w:divBdr>
                </w:div>
                <w:div w:id="921791498">
                  <w:marLeft w:val="480"/>
                  <w:marRight w:val="0"/>
                  <w:marTop w:val="0"/>
                  <w:marBottom w:val="0"/>
                  <w:divBdr>
                    <w:top w:val="none" w:sz="0" w:space="0" w:color="auto"/>
                    <w:left w:val="none" w:sz="0" w:space="0" w:color="auto"/>
                    <w:bottom w:val="none" w:sz="0" w:space="0" w:color="auto"/>
                    <w:right w:val="none" w:sz="0" w:space="0" w:color="auto"/>
                  </w:divBdr>
                </w:div>
                <w:div w:id="1817256172">
                  <w:marLeft w:val="480"/>
                  <w:marRight w:val="0"/>
                  <w:marTop w:val="0"/>
                  <w:marBottom w:val="0"/>
                  <w:divBdr>
                    <w:top w:val="none" w:sz="0" w:space="0" w:color="auto"/>
                    <w:left w:val="none" w:sz="0" w:space="0" w:color="auto"/>
                    <w:bottom w:val="none" w:sz="0" w:space="0" w:color="auto"/>
                    <w:right w:val="none" w:sz="0" w:space="0" w:color="auto"/>
                  </w:divBdr>
                </w:div>
                <w:div w:id="461771183">
                  <w:marLeft w:val="480"/>
                  <w:marRight w:val="0"/>
                  <w:marTop w:val="0"/>
                  <w:marBottom w:val="0"/>
                  <w:divBdr>
                    <w:top w:val="none" w:sz="0" w:space="0" w:color="auto"/>
                    <w:left w:val="none" w:sz="0" w:space="0" w:color="auto"/>
                    <w:bottom w:val="none" w:sz="0" w:space="0" w:color="auto"/>
                    <w:right w:val="none" w:sz="0" w:space="0" w:color="auto"/>
                  </w:divBdr>
                </w:div>
                <w:div w:id="1909221137">
                  <w:marLeft w:val="480"/>
                  <w:marRight w:val="0"/>
                  <w:marTop w:val="0"/>
                  <w:marBottom w:val="0"/>
                  <w:divBdr>
                    <w:top w:val="none" w:sz="0" w:space="0" w:color="auto"/>
                    <w:left w:val="none" w:sz="0" w:space="0" w:color="auto"/>
                    <w:bottom w:val="none" w:sz="0" w:space="0" w:color="auto"/>
                    <w:right w:val="none" w:sz="0" w:space="0" w:color="auto"/>
                  </w:divBdr>
                </w:div>
                <w:div w:id="193470904">
                  <w:marLeft w:val="480"/>
                  <w:marRight w:val="0"/>
                  <w:marTop w:val="0"/>
                  <w:marBottom w:val="0"/>
                  <w:divBdr>
                    <w:top w:val="none" w:sz="0" w:space="0" w:color="auto"/>
                    <w:left w:val="none" w:sz="0" w:space="0" w:color="auto"/>
                    <w:bottom w:val="none" w:sz="0" w:space="0" w:color="auto"/>
                    <w:right w:val="none" w:sz="0" w:space="0" w:color="auto"/>
                  </w:divBdr>
                </w:div>
                <w:div w:id="878856448">
                  <w:marLeft w:val="480"/>
                  <w:marRight w:val="0"/>
                  <w:marTop w:val="0"/>
                  <w:marBottom w:val="0"/>
                  <w:divBdr>
                    <w:top w:val="none" w:sz="0" w:space="0" w:color="auto"/>
                    <w:left w:val="none" w:sz="0" w:space="0" w:color="auto"/>
                    <w:bottom w:val="none" w:sz="0" w:space="0" w:color="auto"/>
                    <w:right w:val="none" w:sz="0" w:space="0" w:color="auto"/>
                  </w:divBdr>
                </w:div>
                <w:div w:id="367069972">
                  <w:marLeft w:val="480"/>
                  <w:marRight w:val="0"/>
                  <w:marTop w:val="0"/>
                  <w:marBottom w:val="0"/>
                  <w:divBdr>
                    <w:top w:val="none" w:sz="0" w:space="0" w:color="auto"/>
                    <w:left w:val="none" w:sz="0" w:space="0" w:color="auto"/>
                    <w:bottom w:val="none" w:sz="0" w:space="0" w:color="auto"/>
                    <w:right w:val="none" w:sz="0" w:space="0" w:color="auto"/>
                  </w:divBdr>
                </w:div>
                <w:div w:id="139612514">
                  <w:marLeft w:val="480"/>
                  <w:marRight w:val="0"/>
                  <w:marTop w:val="0"/>
                  <w:marBottom w:val="0"/>
                  <w:divBdr>
                    <w:top w:val="none" w:sz="0" w:space="0" w:color="auto"/>
                    <w:left w:val="none" w:sz="0" w:space="0" w:color="auto"/>
                    <w:bottom w:val="none" w:sz="0" w:space="0" w:color="auto"/>
                    <w:right w:val="none" w:sz="0" w:space="0" w:color="auto"/>
                  </w:divBdr>
                </w:div>
                <w:div w:id="1232277450">
                  <w:marLeft w:val="480"/>
                  <w:marRight w:val="0"/>
                  <w:marTop w:val="0"/>
                  <w:marBottom w:val="0"/>
                  <w:divBdr>
                    <w:top w:val="none" w:sz="0" w:space="0" w:color="auto"/>
                    <w:left w:val="none" w:sz="0" w:space="0" w:color="auto"/>
                    <w:bottom w:val="none" w:sz="0" w:space="0" w:color="auto"/>
                    <w:right w:val="none" w:sz="0" w:space="0" w:color="auto"/>
                  </w:divBdr>
                </w:div>
                <w:div w:id="1168398664">
                  <w:marLeft w:val="480"/>
                  <w:marRight w:val="0"/>
                  <w:marTop w:val="0"/>
                  <w:marBottom w:val="0"/>
                  <w:divBdr>
                    <w:top w:val="none" w:sz="0" w:space="0" w:color="auto"/>
                    <w:left w:val="none" w:sz="0" w:space="0" w:color="auto"/>
                    <w:bottom w:val="none" w:sz="0" w:space="0" w:color="auto"/>
                    <w:right w:val="none" w:sz="0" w:space="0" w:color="auto"/>
                  </w:divBdr>
                </w:div>
                <w:div w:id="782308344">
                  <w:marLeft w:val="480"/>
                  <w:marRight w:val="0"/>
                  <w:marTop w:val="0"/>
                  <w:marBottom w:val="0"/>
                  <w:divBdr>
                    <w:top w:val="none" w:sz="0" w:space="0" w:color="auto"/>
                    <w:left w:val="none" w:sz="0" w:space="0" w:color="auto"/>
                    <w:bottom w:val="none" w:sz="0" w:space="0" w:color="auto"/>
                    <w:right w:val="none" w:sz="0" w:space="0" w:color="auto"/>
                  </w:divBdr>
                </w:div>
                <w:div w:id="363484547">
                  <w:marLeft w:val="480"/>
                  <w:marRight w:val="0"/>
                  <w:marTop w:val="0"/>
                  <w:marBottom w:val="0"/>
                  <w:divBdr>
                    <w:top w:val="none" w:sz="0" w:space="0" w:color="auto"/>
                    <w:left w:val="none" w:sz="0" w:space="0" w:color="auto"/>
                    <w:bottom w:val="none" w:sz="0" w:space="0" w:color="auto"/>
                    <w:right w:val="none" w:sz="0" w:space="0" w:color="auto"/>
                  </w:divBdr>
                </w:div>
                <w:div w:id="844445395">
                  <w:marLeft w:val="480"/>
                  <w:marRight w:val="0"/>
                  <w:marTop w:val="0"/>
                  <w:marBottom w:val="0"/>
                  <w:divBdr>
                    <w:top w:val="none" w:sz="0" w:space="0" w:color="auto"/>
                    <w:left w:val="none" w:sz="0" w:space="0" w:color="auto"/>
                    <w:bottom w:val="none" w:sz="0" w:space="0" w:color="auto"/>
                    <w:right w:val="none" w:sz="0" w:space="0" w:color="auto"/>
                  </w:divBdr>
                </w:div>
                <w:div w:id="1237088508">
                  <w:marLeft w:val="480"/>
                  <w:marRight w:val="0"/>
                  <w:marTop w:val="0"/>
                  <w:marBottom w:val="0"/>
                  <w:divBdr>
                    <w:top w:val="none" w:sz="0" w:space="0" w:color="auto"/>
                    <w:left w:val="none" w:sz="0" w:space="0" w:color="auto"/>
                    <w:bottom w:val="none" w:sz="0" w:space="0" w:color="auto"/>
                    <w:right w:val="none" w:sz="0" w:space="0" w:color="auto"/>
                  </w:divBdr>
                </w:div>
                <w:div w:id="172956059">
                  <w:marLeft w:val="480"/>
                  <w:marRight w:val="0"/>
                  <w:marTop w:val="0"/>
                  <w:marBottom w:val="0"/>
                  <w:divBdr>
                    <w:top w:val="none" w:sz="0" w:space="0" w:color="auto"/>
                    <w:left w:val="none" w:sz="0" w:space="0" w:color="auto"/>
                    <w:bottom w:val="none" w:sz="0" w:space="0" w:color="auto"/>
                    <w:right w:val="none" w:sz="0" w:space="0" w:color="auto"/>
                  </w:divBdr>
                </w:div>
                <w:div w:id="1448042398">
                  <w:marLeft w:val="480"/>
                  <w:marRight w:val="0"/>
                  <w:marTop w:val="0"/>
                  <w:marBottom w:val="0"/>
                  <w:divBdr>
                    <w:top w:val="none" w:sz="0" w:space="0" w:color="auto"/>
                    <w:left w:val="none" w:sz="0" w:space="0" w:color="auto"/>
                    <w:bottom w:val="none" w:sz="0" w:space="0" w:color="auto"/>
                    <w:right w:val="none" w:sz="0" w:space="0" w:color="auto"/>
                  </w:divBdr>
                </w:div>
                <w:div w:id="1663654749">
                  <w:marLeft w:val="480"/>
                  <w:marRight w:val="0"/>
                  <w:marTop w:val="0"/>
                  <w:marBottom w:val="0"/>
                  <w:divBdr>
                    <w:top w:val="none" w:sz="0" w:space="0" w:color="auto"/>
                    <w:left w:val="none" w:sz="0" w:space="0" w:color="auto"/>
                    <w:bottom w:val="none" w:sz="0" w:space="0" w:color="auto"/>
                    <w:right w:val="none" w:sz="0" w:space="0" w:color="auto"/>
                  </w:divBdr>
                </w:div>
                <w:div w:id="792404015">
                  <w:marLeft w:val="480"/>
                  <w:marRight w:val="0"/>
                  <w:marTop w:val="0"/>
                  <w:marBottom w:val="0"/>
                  <w:divBdr>
                    <w:top w:val="none" w:sz="0" w:space="0" w:color="auto"/>
                    <w:left w:val="none" w:sz="0" w:space="0" w:color="auto"/>
                    <w:bottom w:val="none" w:sz="0" w:space="0" w:color="auto"/>
                    <w:right w:val="none" w:sz="0" w:space="0" w:color="auto"/>
                  </w:divBdr>
                </w:div>
                <w:div w:id="700476078">
                  <w:marLeft w:val="480"/>
                  <w:marRight w:val="0"/>
                  <w:marTop w:val="0"/>
                  <w:marBottom w:val="0"/>
                  <w:divBdr>
                    <w:top w:val="none" w:sz="0" w:space="0" w:color="auto"/>
                    <w:left w:val="none" w:sz="0" w:space="0" w:color="auto"/>
                    <w:bottom w:val="none" w:sz="0" w:space="0" w:color="auto"/>
                    <w:right w:val="none" w:sz="0" w:space="0" w:color="auto"/>
                  </w:divBdr>
                </w:div>
                <w:div w:id="1104838165">
                  <w:marLeft w:val="480"/>
                  <w:marRight w:val="0"/>
                  <w:marTop w:val="0"/>
                  <w:marBottom w:val="0"/>
                  <w:divBdr>
                    <w:top w:val="none" w:sz="0" w:space="0" w:color="auto"/>
                    <w:left w:val="none" w:sz="0" w:space="0" w:color="auto"/>
                    <w:bottom w:val="none" w:sz="0" w:space="0" w:color="auto"/>
                    <w:right w:val="none" w:sz="0" w:space="0" w:color="auto"/>
                  </w:divBdr>
                </w:div>
                <w:div w:id="674193088">
                  <w:marLeft w:val="480"/>
                  <w:marRight w:val="0"/>
                  <w:marTop w:val="0"/>
                  <w:marBottom w:val="0"/>
                  <w:divBdr>
                    <w:top w:val="none" w:sz="0" w:space="0" w:color="auto"/>
                    <w:left w:val="none" w:sz="0" w:space="0" w:color="auto"/>
                    <w:bottom w:val="none" w:sz="0" w:space="0" w:color="auto"/>
                    <w:right w:val="none" w:sz="0" w:space="0" w:color="auto"/>
                  </w:divBdr>
                </w:div>
                <w:div w:id="74406111">
                  <w:marLeft w:val="480"/>
                  <w:marRight w:val="0"/>
                  <w:marTop w:val="0"/>
                  <w:marBottom w:val="0"/>
                  <w:divBdr>
                    <w:top w:val="none" w:sz="0" w:space="0" w:color="auto"/>
                    <w:left w:val="none" w:sz="0" w:space="0" w:color="auto"/>
                    <w:bottom w:val="none" w:sz="0" w:space="0" w:color="auto"/>
                    <w:right w:val="none" w:sz="0" w:space="0" w:color="auto"/>
                  </w:divBdr>
                </w:div>
                <w:div w:id="2059624033">
                  <w:marLeft w:val="480"/>
                  <w:marRight w:val="0"/>
                  <w:marTop w:val="0"/>
                  <w:marBottom w:val="0"/>
                  <w:divBdr>
                    <w:top w:val="none" w:sz="0" w:space="0" w:color="auto"/>
                    <w:left w:val="none" w:sz="0" w:space="0" w:color="auto"/>
                    <w:bottom w:val="none" w:sz="0" w:space="0" w:color="auto"/>
                    <w:right w:val="none" w:sz="0" w:space="0" w:color="auto"/>
                  </w:divBdr>
                </w:div>
                <w:div w:id="1511721494">
                  <w:marLeft w:val="480"/>
                  <w:marRight w:val="0"/>
                  <w:marTop w:val="0"/>
                  <w:marBottom w:val="0"/>
                  <w:divBdr>
                    <w:top w:val="none" w:sz="0" w:space="0" w:color="auto"/>
                    <w:left w:val="none" w:sz="0" w:space="0" w:color="auto"/>
                    <w:bottom w:val="none" w:sz="0" w:space="0" w:color="auto"/>
                    <w:right w:val="none" w:sz="0" w:space="0" w:color="auto"/>
                  </w:divBdr>
                </w:div>
                <w:div w:id="1876454968">
                  <w:marLeft w:val="480"/>
                  <w:marRight w:val="0"/>
                  <w:marTop w:val="0"/>
                  <w:marBottom w:val="0"/>
                  <w:divBdr>
                    <w:top w:val="none" w:sz="0" w:space="0" w:color="auto"/>
                    <w:left w:val="none" w:sz="0" w:space="0" w:color="auto"/>
                    <w:bottom w:val="none" w:sz="0" w:space="0" w:color="auto"/>
                    <w:right w:val="none" w:sz="0" w:space="0" w:color="auto"/>
                  </w:divBdr>
                </w:div>
                <w:div w:id="299850534">
                  <w:marLeft w:val="480"/>
                  <w:marRight w:val="0"/>
                  <w:marTop w:val="0"/>
                  <w:marBottom w:val="0"/>
                  <w:divBdr>
                    <w:top w:val="none" w:sz="0" w:space="0" w:color="auto"/>
                    <w:left w:val="none" w:sz="0" w:space="0" w:color="auto"/>
                    <w:bottom w:val="none" w:sz="0" w:space="0" w:color="auto"/>
                    <w:right w:val="none" w:sz="0" w:space="0" w:color="auto"/>
                  </w:divBdr>
                </w:div>
                <w:div w:id="1736511890">
                  <w:marLeft w:val="480"/>
                  <w:marRight w:val="0"/>
                  <w:marTop w:val="0"/>
                  <w:marBottom w:val="0"/>
                  <w:divBdr>
                    <w:top w:val="none" w:sz="0" w:space="0" w:color="auto"/>
                    <w:left w:val="none" w:sz="0" w:space="0" w:color="auto"/>
                    <w:bottom w:val="none" w:sz="0" w:space="0" w:color="auto"/>
                    <w:right w:val="none" w:sz="0" w:space="0" w:color="auto"/>
                  </w:divBdr>
                </w:div>
                <w:div w:id="278031435">
                  <w:marLeft w:val="480"/>
                  <w:marRight w:val="0"/>
                  <w:marTop w:val="0"/>
                  <w:marBottom w:val="0"/>
                  <w:divBdr>
                    <w:top w:val="none" w:sz="0" w:space="0" w:color="auto"/>
                    <w:left w:val="none" w:sz="0" w:space="0" w:color="auto"/>
                    <w:bottom w:val="none" w:sz="0" w:space="0" w:color="auto"/>
                    <w:right w:val="none" w:sz="0" w:space="0" w:color="auto"/>
                  </w:divBdr>
                </w:div>
                <w:div w:id="412355813">
                  <w:marLeft w:val="480"/>
                  <w:marRight w:val="0"/>
                  <w:marTop w:val="0"/>
                  <w:marBottom w:val="0"/>
                  <w:divBdr>
                    <w:top w:val="none" w:sz="0" w:space="0" w:color="auto"/>
                    <w:left w:val="none" w:sz="0" w:space="0" w:color="auto"/>
                    <w:bottom w:val="none" w:sz="0" w:space="0" w:color="auto"/>
                    <w:right w:val="none" w:sz="0" w:space="0" w:color="auto"/>
                  </w:divBdr>
                </w:div>
                <w:div w:id="1214660366">
                  <w:marLeft w:val="480"/>
                  <w:marRight w:val="0"/>
                  <w:marTop w:val="0"/>
                  <w:marBottom w:val="0"/>
                  <w:divBdr>
                    <w:top w:val="none" w:sz="0" w:space="0" w:color="auto"/>
                    <w:left w:val="none" w:sz="0" w:space="0" w:color="auto"/>
                    <w:bottom w:val="none" w:sz="0" w:space="0" w:color="auto"/>
                    <w:right w:val="none" w:sz="0" w:space="0" w:color="auto"/>
                  </w:divBdr>
                </w:div>
                <w:div w:id="649290408">
                  <w:marLeft w:val="480"/>
                  <w:marRight w:val="0"/>
                  <w:marTop w:val="0"/>
                  <w:marBottom w:val="0"/>
                  <w:divBdr>
                    <w:top w:val="none" w:sz="0" w:space="0" w:color="auto"/>
                    <w:left w:val="none" w:sz="0" w:space="0" w:color="auto"/>
                    <w:bottom w:val="none" w:sz="0" w:space="0" w:color="auto"/>
                    <w:right w:val="none" w:sz="0" w:space="0" w:color="auto"/>
                  </w:divBdr>
                </w:div>
                <w:div w:id="1894459745">
                  <w:marLeft w:val="480"/>
                  <w:marRight w:val="0"/>
                  <w:marTop w:val="0"/>
                  <w:marBottom w:val="0"/>
                  <w:divBdr>
                    <w:top w:val="none" w:sz="0" w:space="0" w:color="auto"/>
                    <w:left w:val="none" w:sz="0" w:space="0" w:color="auto"/>
                    <w:bottom w:val="none" w:sz="0" w:space="0" w:color="auto"/>
                    <w:right w:val="none" w:sz="0" w:space="0" w:color="auto"/>
                  </w:divBdr>
                </w:div>
                <w:div w:id="255525388">
                  <w:marLeft w:val="480"/>
                  <w:marRight w:val="0"/>
                  <w:marTop w:val="0"/>
                  <w:marBottom w:val="0"/>
                  <w:divBdr>
                    <w:top w:val="none" w:sz="0" w:space="0" w:color="auto"/>
                    <w:left w:val="none" w:sz="0" w:space="0" w:color="auto"/>
                    <w:bottom w:val="none" w:sz="0" w:space="0" w:color="auto"/>
                    <w:right w:val="none" w:sz="0" w:space="0" w:color="auto"/>
                  </w:divBdr>
                </w:div>
                <w:div w:id="135143917">
                  <w:marLeft w:val="480"/>
                  <w:marRight w:val="0"/>
                  <w:marTop w:val="0"/>
                  <w:marBottom w:val="0"/>
                  <w:divBdr>
                    <w:top w:val="none" w:sz="0" w:space="0" w:color="auto"/>
                    <w:left w:val="none" w:sz="0" w:space="0" w:color="auto"/>
                    <w:bottom w:val="none" w:sz="0" w:space="0" w:color="auto"/>
                    <w:right w:val="none" w:sz="0" w:space="0" w:color="auto"/>
                  </w:divBdr>
                </w:div>
                <w:div w:id="335812092">
                  <w:marLeft w:val="480"/>
                  <w:marRight w:val="0"/>
                  <w:marTop w:val="0"/>
                  <w:marBottom w:val="0"/>
                  <w:divBdr>
                    <w:top w:val="none" w:sz="0" w:space="0" w:color="auto"/>
                    <w:left w:val="none" w:sz="0" w:space="0" w:color="auto"/>
                    <w:bottom w:val="none" w:sz="0" w:space="0" w:color="auto"/>
                    <w:right w:val="none" w:sz="0" w:space="0" w:color="auto"/>
                  </w:divBdr>
                </w:div>
                <w:div w:id="2027707281">
                  <w:marLeft w:val="480"/>
                  <w:marRight w:val="0"/>
                  <w:marTop w:val="0"/>
                  <w:marBottom w:val="0"/>
                  <w:divBdr>
                    <w:top w:val="none" w:sz="0" w:space="0" w:color="auto"/>
                    <w:left w:val="none" w:sz="0" w:space="0" w:color="auto"/>
                    <w:bottom w:val="none" w:sz="0" w:space="0" w:color="auto"/>
                    <w:right w:val="none" w:sz="0" w:space="0" w:color="auto"/>
                  </w:divBdr>
                </w:div>
                <w:div w:id="1741950800">
                  <w:marLeft w:val="480"/>
                  <w:marRight w:val="0"/>
                  <w:marTop w:val="0"/>
                  <w:marBottom w:val="0"/>
                  <w:divBdr>
                    <w:top w:val="none" w:sz="0" w:space="0" w:color="auto"/>
                    <w:left w:val="none" w:sz="0" w:space="0" w:color="auto"/>
                    <w:bottom w:val="none" w:sz="0" w:space="0" w:color="auto"/>
                    <w:right w:val="none" w:sz="0" w:space="0" w:color="auto"/>
                  </w:divBdr>
                </w:div>
                <w:div w:id="252201096">
                  <w:marLeft w:val="480"/>
                  <w:marRight w:val="0"/>
                  <w:marTop w:val="0"/>
                  <w:marBottom w:val="0"/>
                  <w:divBdr>
                    <w:top w:val="none" w:sz="0" w:space="0" w:color="auto"/>
                    <w:left w:val="none" w:sz="0" w:space="0" w:color="auto"/>
                    <w:bottom w:val="none" w:sz="0" w:space="0" w:color="auto"/>
                    <w:right w:val="none" w:sz="0" w:space="0" w:color="auto"/>
                  </w:divBdr>
                </w:div>
                <w:div w:id="514343666">
                  <w:marLeft w:val="480"/>
                  <w:marRight w:val="0"/>
                  <w:marTop w:val="0"/>
                  <w:marBottom w:val="0"/>
                  <w:divBdr>
                    <w:top w:val="none" w:sz="0" w:space="0" w:color="auto"/>
                    <w:left w:val="none" w:sz="0" w:space="0" w:color="auto"/>
                    <w:bottom w:val="none" w:sz="0" w:space="0" w:color="auto"/>
                    <w:right w:val="none" w:sz="0" w:space="0" w:color="auto"/>
                  </w:divBdr>
                </w:div>
                <w:div w:id="1670912818">
                  <w:marLeft w:val="480"/>
                  <w:marRight w:val="0"/>
                  <w:marTop w:val="0"/>
                  <w:marBottom w:val="0"/>
                  <w:divBdr>
                    <w:top w:val="none" w:sz="0" w:space="0" w:color="auto"/>
                    <w:left w:val="none" w:sz="0" w:space="0" w:color="auto"/>
                    <w:bottom w:val="none" w:sz="0" w:space="0" w:color="auto"/>
                    <w:right w:val="none" w:sz="0" w:space="0" w:color="auto"/>
                  </w:divBdr>
                </w:div>
                <w:div w:id="1403211161">
                  <w:marLeft w:val="480"/>
                  <w:marRight w:val="0"/>
                  <w:marTop w:val="0"/>
                  <w:marBottom w:val="0"/>
                  <w:divBdr>
                    <w:top w:val="none" w:sz="0" w:space="0" w:color="auto"/>
                    <w:left w:val="none" w:sz="0" w:space="0" w:color="auto"/>
                    <w:bottom w:val="none" w:sz="0" w:space="0" w:color="auto"/>
                    <w:right w:val="none" w:sz="0" w:space="0" w:color="auto"/>
                  </w:divBdr>
                </w:div>
                <w:div w:id="2040661665">
                  <w:marLeft w:val="480"/>
                  <w:marRight w:val="0"/>
                  <w:marTop w:val="0"/>
                  <w:marBottom w:val="0"/>
                  <w:divBdr>
                    <w:top w:val="none" w:sz="0" w:space="0" w:color="auto"/>
                    <w:left w:val="none" w:sz="0" w:space="0" w:color="auto"/>
                    <w:bottom w:val="none" w:sz="0" w:space="0" w:color="auto"/>
                    <w:right w:val="none" w:sz="0" w:space="0" w:color="auto"/>
                  </w:divBdr>
                </w:div>
                <w:div w:id="1161853280">
                  <w:marLeft w:val="480"/>
                  <w:marRight w:val="0"/>
                  <w:marTop w:val="0"/>
                  <w:marBottom w:val="0"/>
                  <w:divBdr>
                    <w:top w:val="none" w:sz="0" w:space="0" w:color="auto"/>
                    <w:left w:val="none" w:sz="0" w:space="0" w:color="auto"/>
                    <w:bottom w:val="none" w:sz="0" w:space="0" w:color="auto"/>
                    <w:right w:val="none" w:sz="0" w:space="0" w:color="auto"/>
                  </w:divBdr>
                </w:div>
                <w:div w:id="2041663266">
                  <w:marLeft w:val="480"/>
                  <w:marRight w:val="0"/>
                  <w:marTop w:val="0"/>
                  <w:marBottom w:val="0"/>
                  <w:divBdr>
                    <w:top w:val="none" w:sz="0" w:space="0" w:color="auto"/>
                    <w:left w:val="none" w:sz="0" w:space="0" w:color="auto"/>
                    <w:bottom w:val="none" w:sz="0" w:space="0" w:color="auto"/>
                    <w:right w:val="none" w:sz="0" w:space="0" w:color="auto"/>
                  </w:divBdr>
                </w:div>
                <w:div w:id="1643733461">
                  <w:marLeft w:val="480"/>
                  <w:marRight w:val="0"/>
                  <w:marTop w:val="0"/>
                  <w:marBottom w:val="0"/>
                  <w:divBdr>
                    <w:top w:val="none" w:sz="0" w:space="0" w:color="auto"/>
                    <w:left w:val="none" w:sz="0" w:space="0" w:color="auto"/>
                    <w:bottom w:val="none" w:sz="0" w:space="0" w:color="auto"/>
                    <w:right w:val="none" w:sz="0" w:space="0" w:color="auto"/>
                  </w:divBdr>
                </w:div>
                <w:div w:id="1493183225">
                  <w:marLeft w:val="480"/>
                  <w:marRight w:val="0"/>
                  <w:marTop w:val="0"/>
                  <w:marBottom w:val="0"/>
                  <w:divBdr>
                    <w:top w:val="none" w:sz="0" w:space="0" w:color="auto"/>
                    <w:left w:val="none" w:sz="0" w:space="0" w:color="auto"/>
                    <w:bottom w:val="none" w:sz="0" w:space="0" w:color="auto"/>
                    <w:right w:val="none" w:sz="0" w:space="0" w:color="auto"/>
                  </w:divBdr>
                </w:div>
                <w:div w:id="773600509">
                  <w:marLeft w:val="480"/>
                  <w:marRight w:val="0"/>
                  <w:marTop w:val="0"/>
                  <w:marBottom w:val="0"/>
                  <w:divBdr>
                    <w:top w:val="none" w:sz="0" w:space="0" w:color="auto"/>
                    <w:left w:val="none" w:sz="0" w:space="0" w:color="auto"/>
                    <w:bottom w:val="none" w:sz="0" w:space="0" w:color="auto"/>
                    <w:right w:val="none" w:sz="0" w:space="0" w:color="auto"/>
                  </w:divBdr>
                </w:div>
                <w:div w:id="1967196617">
                  <w:marLeft w:val="480"/>
                  <w:marRight w:val="0"/>
                  <w:marTop w:val="0"/>
                  <w:marBottom w:val="0"/>
                  <w:divBdr>
                    <w:top w:val="none" w:sz="0" w:space="0" w:color="auto"/>
                    <w:left w:val="none" w:sz="0" w:space="0" w:color="auto"/>
                    <w:bottom w:val="none" w:sz="0" w:space="0" w:color="auto"/>
                    <w:right w:val="none" w:sz="0" w:space="0" w:color="auto"/>
                  </w:divBdr>
                </w:div>
                <w:div w:id="1643120965">
                  <w:marLeft w:val="480"/>
                  <w:marRight w:val="0"/>
                  <w:marTop w:val="0"/>
                  <w:marBottom w:val="0"/>
                  <w:divBdr>
                    <w:top w:val="none" w:sz="0" w:space="0" w:color="auto"/>
                    <w:left w:val="none" w:sz="0" w:space="0" w:color="auto"/>
                    <w:bottom w:val="none" w:sz="0" w:space="0" w:color="auto"/>
                    <w:right w:val="none" w:sz="0" w:space="0" w:color="auto"/>
                  </w:divBdr>
                </w:div>
                <w:div w:id="586886986">
                  <w:marLeft w:val="480"/>
                  <w:marRight w:val="0"/>
                  <w:marTop w:val="0"/>
                  <w:marBottom w:val="0"/>
                  <w:divBdr>
                    <w:top w:val="none" w:sz="0" w:space="0" w:color="auto"/>
                    <w:left w:val="none" w:sz="0" w:space="0" w:color="auto"/>
                    <w:bottom w:val="none" w:sz="0" w:space="0" w:color="auto"/>
                    <w:right w:val="none" w:sz="0" w:space="0" w:color="auto"/>
                  </w:divBdr>
                </w:div>
                <w:div w:id="874345969">
                  <w:marLeft w:val="480"/>
                  <w:marRight w:val="0"/>
                  <w:marTop w:val="0"/>
                  <w:marBottom w:val="0"/>
                  <w:divBdr>
                    <w:top w:val="none" w:sz="0" w:space="0" w:color="auto"/>
                    <w:left w:val="none" w:sz="0" w:space="0" w:color="auto"/>
                    <w:bottom w:val="none" w:sz="0" w:space="0" w:color="auto"/>
                    <w:right w:val="none" w:sz="0" w:space="0" w:color="auto"/>
                  </w:divBdr>
                </w:div>
                <w:div w:id="1534540032">
                  <w:marLeft w:val="480"/>
                  <w:marRight w:val="0"/>
                  <w:marTop w:val="0"/>
                  <w:marBottom w:val="0"/>
                  <w:divBdr>
                    <w:top w:val="none" w:sz="0" w:space="0" w:color="auto"/>
                    <w:left w:val="none" w:sz="0" w:space="0" w:color="auto"/>
                    <w:bottom w:val="none" w:sz="0" w:space="0" w:color="auto"/>
                    <w:right w:val="none" w:sz="0" w:space="0" w:color="auto"/>
                  </w:divBdr>
                </w:div>
                <w:div w:id="1093934776">
                  <w:marLeft w:val="480"/>
                  <w:marRight w:val="0"/>
                  <w:marTop w:val="0"/>
                  <w:marBottom w:val="0"/>
                  <w:divBdr>
                    <w:top w:val="none" w:sz="0" w:space="0" w:color="auto"/>
                    <w:left w:val="none" w:sz="0" w:space="0" w:color="auto"/>
                    <w:bottom w:val="none" w:sz="0" w:space="0" w:color="auto"/>
                    <w:right w:val="none" w:sz="0" w:space="0" w:color="auto"/>
                  </w:divBdr>
                </w:div>
                <w:div w:id="1996184990">
                  <w:marLeft w:val="480"/>
                  <w:marRight w:val="0"/>
                  <w:marTop w:val="0"/>
                  <w:marBottom w:val="0"/>
                  <w:divBdr>
                    <w:top w:val="none" w:sz="0" w:space="0" w:color="auto"/>
                    <w:left w:val="none" w:sz="0" w:space="0" w:color="auto"/>
                    <w:bottom w:val="none" w:sz="0" w:space="0" w:color="auto"/>
                    <w:right w:val="none" w:sz="0" w:space="0" w:color="auto"/>
                  </w:divBdr>
                </w:div>
                <w:div w:id="513880602">
                  <w:marLeft w:val="480"/>
                  <w:marRight w:val="0"/>
                  <w:marTop w:val="0"/>
                  <w:marBottom w:val="0"/>
                  <w:divBdr>
                    <w:top w:val="none" w:sz="0" w:space="0" w:color="auto"/>
                    <w:left w:val="none" w:sz="0" w:space="0" w:color="auto"/>
                    <w:bottom w:val="none" w:sz="0" w:space="0" w:color="auto"/>
                    <w:right w:val="none" w:sz="0" w:space="0" w:color="auto"/>
                  </w:divBdr>
                </w:div>
                <w:div w:id="783422443">
                  <w:marLeft w:val="480"/>
                  <w:marRight w:val="0"/>
                  <w:marTop w:val="0"/>
                  <w:marBottom w:val="0"/>
                  <w:divBdr>
                    <w:top w:val="none" w:sz="0" w:space="0" w:color="auto"/>
                    <w:left w:val="none" w:sz="0" w:space="0" w:color="auto"/>
                    <w:bottom w:val="none" w:sz="0" w:space="0" w:color="auto"/>
                    <w:right w:val="none" w:sz="0" w:space="0" w:color="auto"/>
                  </w:divBdr>
                </w:div>
                <w:div w:id="750349592">
                  <w:marLeft w:val="480"/>
                  <w:marRight w:val="0"/>
                  <w:marTop w:val="0"/>
                  <w:marBottom w:val="0"/>
                  <w:divBdr>
                    <w:top w:val="none" w:sz="0" w:space="0" w:color="auto"/>
                    <w:left w:val="none" w:sz="0" w:space="0" w:color="auto"/>
                    <w:bottom w:val="none" w:sz="0" w:space="0" w:color="auto"/>
                    <w:right w:val="none" w:sz="0" w:space="0" w:color="auto"/>
                  </w:divBdr>
                </w:div>
                <w:div w:id="1787499056">
                  <w:marLeft w:val="480"/>
                  <w:marRight w:val="0"/>
                  <w:marTop w:val="0"/>
                  <w:marBottom w:val="0"/>
                  <w:divBdr>
                    <w:top w:val="none" w:sz="0" w:space="0" w:color="auto"/>
                    <w:left w:val="none" w:sz="0" w:space="0" w:color="auto"/>
                    <w:bottom w:val="none" w:sz="0" w:space="0" w:color="auto"/>
                    <w:right w:val="none" w:sz="0" w:space="0" w:color="auto"/>
                  </w:divBdr>
                </w:div>
                <w:div w:id="1198934412">
                  <w:marLeft w:val="480"/>
                  <w:marRight w:val="0"/>
                  <w:marTop w:val="0"/>
                  <w:marBottom w:val="0"/>
                  <w:divBdr>
                    <w:top w:val="none" w:sz="0" w:space="0" w:color="auto"/>
                    <w:left w:val="none" w:sz="0" w:space="0" w:color="auto"/>
                    <w:bottom w:val="none" w:sz="0" w:space="0" w:color="auto"/>
                    <w:right w:val="none" w:sz="0" w:space="0" w:color="auto"/>
                  </w:divBdr>
                </w:div>
                <w:div w:id="627785062">
                  <w:marLeft w:val="480"/>
                  <w:marRight w:val="0"/>
                  <w:marTop w:val="0"/>
                  <w:marBottom w:val="0"/>
                  <w:divBdr>
                    <w:top w:val="none" w:sz="0" w:space="0" w:color="auto"/>
                    <w:left w:val="none" w:sz="0" w:space="0" w:color="auto"/>
                    <w:bottom w:val="none" w:sz="0" w:space="0" w:color="auto"/>
                    <w:right w:val="none" w:sz="0" w:space="0" w:color="auto"/>
                  </w:divBdr>
                </w:div>
                <w:div w:id="52195250">
                  <w:marLeft w:val="480"/>
                  <w:marRight w:val="0"/>
                  <w:marTop w:val="0"/>
                  <w:marBottom w:val="0"/>
                  <w:divBdr>
                    <w:top w:val="none" w:sz="0" w:space="0" w:color="auto"/>
                    <w:left w:val="none" w:sz="0" w:space="0" w:color="auto"/>
                    <w:bottom w:val="none" w:sz="0" w:space="0" w:color="auto"/>
                    <w:right w:val="none" w:sz="0" w:space="0" w:color="auto"/>
                  </w:divBdr>
                </w:div>
                <w:div w:id="798037467">
                  <w:marLeft w:val="480"/>
                  <w:marRight w:val="0"/>
                  <w:marTop w:val="0"/>
                  <w:marBottom w:val="0"/>
                  <w:divBdr>
                    <w:top w:val="none" w:sz="0" w:space="0" w:color="auto"/>
                    <w:left w:val="none" w:sz="0" w:space="0" w:color="auto"/>
                    <w:bottom w:val="none" w:sz="0" w:space="0" w:color="auto"/>
                    <w:right w:val="none" w:sz="0" w:space="0" w:color="auto"/>
                  </w:divBdr>
                </w:div>
                <w:div w:id="25376196">
                  <w:marLeft w:val="480"/>
                  <w:marRight w:val="0"/>
                  <w:marTop w:val="0"/>
                  <w:marBottom w:val="0"/>
                  <w:divBdr>
                    <w:top w:val="none" w:sz="0" w:space="0" w:color="auto"/>
                    <w:left w:val="none" w:sz="0" w:space="0" w:color="auto"/>
                    <w:bottom w:val="none" w:sz="0" w:space="0" w:color="auto"/>
                    <w:right w:val="none" w:sz="0" w:space="0" w:color="auto"/>
                  </w:divBdr>
                </w:div>
              </w:divsChild>
            </w:div>
            <w:div w:id="1931161893">
              <w:marLeft w:val="0"/>
              <w:marRight w:val="0"/>
              <w:marTop w:val="0"/>
              <w:marBottom w:val="0"/>
              <w:divBdr>
                <w:top w:val="none" w:sz="0" w:space="0" w:color="auto"/>
                <w:left w:val="none" w:sz="0" w:space="0" w:color="auto"/>
                <w:bottom w:val="none" w:sz="0" w:space="0" w:color="auto"/>
                <w:right w:val="none" w:sz="0" w:space="0" w:color="auto"/>
              </w:divBdr>
              <w:divsChild>
                <w:div w:id="1172178532">
                  <w:marLeft w:val="480"/>
                  <w:marRight w:val="0"/>
                  <w:marTop w:val="0"/>
                  <w:marBottom w:val="0"/>
                  <w:divBdr>
                    <w:top w:val="none" w:sz="0" w:space="0" w:color="auto"/>
                    <w:left w:val="none" w:sz="0" w:space="0" w:color="auto"/>
                    <w:bottom w:val="none" w:sz="0" w:space="0" w:color="auto"/>
                    <w:right w:val="none" w:sz="0" w:space="0" w:color="auto"/>
                  </w:divBdr>
                </w:div>
                <w:div w:id="1175994030">
                  <w:marLeft w:val="480"/>
                  <w:marRight w:val="0"/>
                  <w:marTop w:val="0"/>
                  <w:marBottom w:val="0"/>
                  <w:divBdr>
                    <w:top w:val="none" w:sz="0" w:space="0" w:color="auto"/>
                    <w:left w:val="none" w:sz="0" w:space="0" w:color="auto"/>
                    <w:bottom w:val="none" w:sz="0" w:space="0" w:color="auto"/>
                    <w:right w:val="none" w:sz="0" w:space="0" w:color="auto"/>
                  </w:divBdr>
                </w:div>
                <w:div w:id="1008748415">
                  <w:marLeft w:val="480"/>
                  <w:marRight w:val="0"/>
                  <w:marTop w:val="0"/>
                  <w:marBottom w:val="0"/>
                  <w:divBdr>
                    <w:top w:val="none" w:sz="0" w:space="0" w:color="auto"/>
                    <w:left w:val="none" w:sz="0" w:space="0" w:color="auto"/>
                    <w:bottom w:val="none" w:sz="0" w:space="0" w:color="auto"/>
                    <w:right w:val="none" w:sz="0" w:space="0" w:color="auto"/>
                  </w:divBdr>
                </w:div>
                <w:div w:id="1686133667">
                  <w:marLeft w:val="480"/>
                  <w:marRight w:val="0"/>
                  <w:marTop w:val="0"/>
                  <w:marBottom w:val="0"/>
                  <w:divBdr>
                    <w:top w:val="none" w:sz="0" w:space="0" w:color="auto"/>
                    <w:left w:val="none" w:sz="0" w:space="0" w:color="auto"/>
                    <w:bottom w:val="none" w:sz="0" w:space="0" w:color="auto"/>
                    <w:right w:val="none" w:sz="0" w:space="0" w:color="auto"/>
                  </w:divBdr>
                </w:div>
                <w:div w:id="736512061">
                  <w:marLeft w:val="480"/>
                  <w:marRight w:val="0"/>
                  <w:marTop w:val="0"/>
                  <w:marBottom w:val="0"/>
                  <w:divBdr>
                    <w:top w:val="none" w:sz="0" w:space="0" w:color="auto"/>
                    <w:left w:val="none" w:sz="0" w:space="0" w:color="auto"/>
                    <w:bottom w:val="none" w:sz="0" w:space="0" w:color="auto"/>
                    <w:right w:val="none" w:sz="0" w:space="0" w:color="auto"/>
                  </w:divBdr>
                </w:div>
                <w:div w:id="1659068536">
                  <w:marLeft w:val="480"/>
                  <w:marRight w:val="0"/>
                  <w:marTop w:val="0"/>
                  <w:marBottom w:val="0"/>
                  <w:divBdr>
                    <w:top w:val="none" w:sz="0" w:space="0" w:color="auto"/>
                    <w:left w:val="none" w:sz="0" w:space="0" w:color="auto"/>
                    <w:bottom w:val="none" w:sz="0" w:space="0" w:color="auto"/>
                    <w:right w:val="none" w:sz="0" w:space="0" w:color="auto"/>
                  </w:divBdr>
                </w:div>
                <w:div w:id="27805272">
                  <w:marLeft w:val="480"/>
                  <w:marRight w:val="0"/>
                  <w:marTop w:val="0"/>
                  <w:marBottom w:val="0"/>
                  <w:divBdr>
                    <w:top w:val="none" w:sz="0" w:space="0" w:color="auto"/>
                    <w:left w:val="none" w:sz="0" w:space="0" w:color="auto"/>
                    <w:bottom w:val="none" w:sz="0" w:space="0" w:color="auto"/>
                    <w:right w:val="none" w:sz="0" w:space="0" w:color="auto"/>
                  </w:divBdr>
                </w:div>
                <w:div w:id="979532890">
                  <w:marLeft w:val="480"/>
                  <w:marRight w:val="0"/>
                  <w:marTop w:val="0"/>
                  <w:marBottom w:val="0"/>
                  <w:divBdr>
                    <w:top w:val="none" w:sz="0" w:space="0" w:color="auto"/>
                    <w:left w:val="none" w:sz="0" w:space="0" w:color="auto"/>
                    <w:bottom w:val="none" w:sz="0" w:space="0" w:color="auto"/>
                    <w:right w:val="none" w:sz="0" w:space="0" w:color="auto"/>
                  </w:divBdr>
                </w:div>
                <w:div w:id="669912124">
                  <w:marLeft w:val="480"/>
                  <w:marRight w:val="0"/>
                  <w:marTop w:val="0"/>
                  <w:marBottom w:val="0"/>
                  <w:divBdr>
                    <w:top w:val="none" w:sz="0" w:space="0" w:color="auto"/>
                    <w:left w:val="none" w:sz="0" w:space="0" w:color="auto"/>
                    <w:bottom w:val="none" w:sz="0" w:space="0" w:color="auto"/>
                    <w:right w:val="none" w:sz="0" w:space="0" w:color="auto"/>
                  </w:divBdr>
                </w:div>
                <w:div w:id="1445269222">
                  <w:marLeft w:val="480"/>
                  <w:marRight w:val="0"/>
                  <w:marTop w:val="0"/>
                  <w:marBottom w:val="0"/>
                  <w:divBdr>
                    <w:top w:val="none" w:sz="0" w:space="0" w:color="auto"/>
                    <w:left w:val="none" w:sz="0" w:space="0" w:color="auto"/>
                    <w:bottom w:val="none" w:sz="0" w:space="0" w:color="auto"/>
                    <w:right w:val="none" w:sz="0" w:space="0" w:color="auto"/>
                  </w:divBdr>
                </w:div>
                <w:div w:id="136268690">
                  <w:marLeft w:val="480"/>
                  <w:marRight w:val="0"/>
                  <w:marTop w:val="0"/>
                  <w:marBottom w:val="0"/>
                  <w:divBdr>
                    <w:top w:val="none" w:sz="0" w:space="0" w:color="auto"/>
                    <w:left w:val="none" w:sz="0" w:space="0" w:color="auto"/>
                    <w:bottom w:val="none" w:sz="0" w:space="0" w:color="auto"/>
                    <w:right w:val="none" w:sz="0" w:space="0" w:color="auto"/>
                  </w:divBdr>
                </w:div>
                <w:div w:id="1170606538">
                  <w:marLeft w:val="480"/>
                  <w:marRight w:val="0"/>
                  <w:marTop w:val="0"/>
                  <w:marBottom w:val="0"/>
                  <w:divBdr>
                    <w:top w:val="none" w:sz="0" w:space="0" w:color="auto"/>
                    <w:left w:val="none" w:sz="0" w:space="0" w:color="auto"/>
                    <w:bottom w:val="none" w:sz="0" w:space="0" w:color="auto"/>
                    <w:right w:val="none" w:sz="0" w:space="0" w:color="auto"/>
                  </w:divBdr>
                </w:div>
                <w:div w:id="241792540">
                  <w:marLeft w:val="480"/>
                  <w:marRight w:val="0"/>
                  <w:marTop w:val="0"/>
                  <w:marBottom w:val="0"/>
                  <w:divBdr>
                    <w:top w:val="none" w:sz="0" w:space="0" w:color="auto"/>
                    <w:left w:val="none" w:sz="0" w:space="0" w:color="auto"/>
                    <w:bottom w:val="none" w:sz="0" w:space="0" w:color="auto"/>
                    <w:right w:val="none" w:sz="0" w:space="0" w:color="auto"/>
                  </w:divBdr>
                </w:div>
                <w:div w:id="1113287660">
                  <w:marLeft w:val="480"/>
                  <w:marRight w:val="0"/>
                  <w:marTop w:val="0"/>
                  <w:marBottom w:val="0"/>
                  <w:divBdr>
                    <w:top w:val="none" w:sz="0" w:space="0" w:color="auto"/>
                    <w:left w:val="none" w:sz="0" w:space="0" w:color="auto"/>
                    <w:bottom w:val="none" w:sz="0" w:space="0" w:color="auto"/>
                    <w:right w:val="none" w:sz="0" w:space="0" w:color="auto"/>
                  </w:divBdr>
                </w:div>
                <w:div w:id="1513372300">
                  <w:marLeft w:val="480"/>
                  <w:marRight w:val="0"/>
                  <w:marTop w:val="0"/>
                  <w:marBottom w:val="0"/>
                  <w:divBdr>
                    <w:top w:val="none" w:sz="0" w:space="0" w:color="auto"/>
                    <w:left w:val="none" w:sz="0" w:space="0" w:color="auto"/>
                    <w:bottom w:val="none" w:sz="0" w:space="0" w:color="auto"/>
                    <w:right w:val="none" w:sz="0" w:space="0" w:color="auto"/>
                  </w:divBdr>
                </w:div>
                <w:div w:id="856429954">
                  <w:marLeft w:val="480"/>
                  <w:marRight w:val="0"/>
                  <w:marTop w:val="0"/>
                  <w:marBottom w:val="0"/>
                  <w:divBdr>
                    <w:top w:val="none" w:sz="0" w:space="0" w:color="auto"/>
                    <w:left w:val="none" w:sz="0" w:space="0" w:color="auto"/>
                    <w:bottom w:val="none" w:sz="0" w:space="0" w:color="auto"/>
                    <w:right w:val="none" w:sz="0" w:space="0" w:color="auto"/>
                  </w:divBdr>
                </w:div>
                <w:div w:id="1034309153">
                  <w:marLeft w:val="480"/>
                  <w:marRight w:val="0"/>
                  <w:marTop w:val="0"/>
                  <w:marBottom w:val="0"/>
                  <w:divBdr>
                    <w:top w:val="none" w:sz="0" w:space="0" w:color="auto"/>
                    <w:left w:val="none" w:sz="0" w:space="0" w:color="auto"/>
                    <w:bottom w:val="none" w:sz="0" w:space="0" w:color="auto"/>
                    <w:right w:val="none" w:sz="0" w:space="0" w:color="auto"/>
                  </w:divBdr>
                </w:div>
                <w:div w:id="1989816578">
                  <w:marLeft w:val="480"/>
                  <w:marRight w:val="0"/>
                  <w:marTop w:val="0"/>
                  <w:marBottom w:val="0"/>
                  <w:divBdr>
                    <w:top w:val="none" w:sz="0" w:space="0" w:color="auto"/>
                    <w:left w:val="none" w:sz="0" w:space="0" w:color="auto"/>
                    <w:bottom w:val="none" w:sz="0" w:space="0" w:color="auto"/>
                    <w:right w:val="none" w:sz="0" w:space="0" w:color="auto"/>
                  </w:divBdr>
                </w:div>
                <w:div w:id="778063562">
                  <w:marLeft w:val="480"/>
                  <w:marRight w:val="0"/>
                  <w:marTop w:val="0"/>
                  <w:marBottom w:val="0"/>
                  <w:divBdr>
                    <w:top w:val="none" w:sz="0" w:space="0" w:color="auto"/>
                    <w:left w:val="none" w:sz="0" w:space="0" w:color="auto"/>
                    <w:bottom w:val="none" w:sz="0" w:space="0" w:color="auto"/>
                    <w:right w:val="none" w:sz="0" w:space="0" w:color="auto"/>
                  </w:divBdr>
                </w:div>
                <w:div w:id="1273973634">
                  <w:marLeft w:val="480"/>
                  <w:marRight w:val="0"/>
                  <w:marTop w:val="0"/>
                  <w:marBottom w:val="0"/>
                  <w:divBdr>
                    <w:top w:val="none" w:sz="0" w:space="0" w:color="auto"/>
                    <w:left w:val="none" w:sz="0" w:space="0" w:color="auto"/>
                    <w:bottom w:val="none" w:sz="0" w:space="0" w:color="auto"/>
                    <w:right w:val="none" w:sz="0" w:space="0" w:color="auto"/>
                  </w:divBdr>
                </w:div>
                <w:div w:id="1602176354">
                  <w:marLeft w:val="480"/>
                  <w:marRight w:val="0"/>
                  <w:marTop w:val="0"/>
                  <w:marBottom w:val="0"/>
                  <w:divBdr>
                    <w:top w:val="none" w:sz="0" w:space="0" w:color="auto"/>
                    <w:left w:val="none" w:sz="0" w:space="0" w:color="auto"/>
                    <w:bottom w:val="none" w:sz="0" w:space="0" w:color="auto"/>
                    <w:right w:val="none" w:sz="0" w:space="0" w:color="auto"/>
                  </w:divBdr>
                </w:div>
                <w:div w:id="1380327497">
                  <w:marLeft w:val="480"/>
                  <w:marRight w:val="0"/>
                  <w:marTop w:val="0"/>
                  <w:marBottom w:val="0"/>
                  <w:divBdr>
                    <w:top w:val="none" w:sz="0" w:space="0" w:color="auto"/>
                    <w:left w:val="none" w:sz="0" w:space="0" w:color="auto"/>
                    <w:bottom w:val="none" w:sz="0" w:space="0" w:color="auto"/>
                    <w:right w:val="none" w:sz="0" w:space="0" w:color="auto"/>
                  </w:divBdr>
                </w:div>
                <w:div w:id="375087681">
                  <w:marLeft w:val="480"/>
                  <w:marRight w:val="0"/>
                  <w:marTop w:val="0"/>
                  <w:marBottom w:val="0"/>
                  <w:divBdr>
                    <w:top w:val="none" w:sz="0" w:space="0" w:color="auto"/>
                    <w:left w:val="none" w:sz="0" w:space="0" w:color="auto"/>
                    <w:bottom w:val="none" w:sz="0" w:space="0" w:color="auto"/>
                    <w:right w:val="none" w:sz="0" w:space="0" w:color="auto"/>
                  </w:divBdr>
                </w:div>
                <w:div w:id="1941253087">
                  <w:marLeft w:val="480"/>
                  <w:marRight w:val="0"/>
                  <w:marTop w:val="0"/>
                  <w:marBottom w:val="0"/>
                  <w:divBdr>
                    <w:top w:val="none" w:sz="0" w:space="0" w:color="auto"/>
                    <w:left w:val="none" w:sz="0" w:space="0" w:color="auto"/>
                    <w:bottom w:val="none" w:sz="0" w:space="0" w:color="auto"/>
                    <w:right w:val="none" w:sz="0" w:space="0" w:color="auto"/>
                  </w:divBdr>
                </w:div>
                <w:div w:id="544223714">
                  <w:marLeft w:val="480"/>
                  <w:marRight w:val="0"/>
                  <w:marTop w:val="0"/>
                  <w:marBottom w:val="0"/>
                  <w:divBdr>
                    <w:top w:val="none" w:sz="0" w:space="0" w:color="auto"/>
                    <w:left w:val="none" w:sz="0" w:space="0" w:color="auto"/>
                    <w:bottom w:val="none" w:sz="0" w:space="0" w:color="auto"/>
                    <w:right w:val="none" w:sz="0" w:space="0" w:color="auto"/>
                  </w:divBdr>
                </w:div>
                <w:div w:id="929317158">
                  <w:marLeft w:val="480"/>
                  <w:marRight w:val="0"/>
                  <w:marTop w:val="0"/>
                  <w:marBottom w:val="0"/>
                  <w:divBdr>
                    <w:top w:val="none" w:sz="0" w:space="0" w:color="auto"/>
                    <w:left w:val="none" w:sz="0" w:space="0" w:color="auto"/>
                    <w:bottom w:val="none" w:sz="0" w:space="0" w:color="auto"/>
                    <w:right w:val="none" w:sz="0" w:space="0" w:color="auto"/>
                  </w:divBdr>
                </w:div>
                <w:div w:id="1965696539">
                  <w:marLeft w:val="480"/>
                  <w:marRight w:val="0"/>
                  <w:marTop w:val="0"/>
                  <w:marBottom w:val="0"/>
                  <w:divBdr>
                    <w:top w:val="none" w:sz="0" w:space="0" w:color="auto"/>
                    <w:left w:val="none" w:sz="0" w:space="0" w:color="auto"/>
                    <w:bottom w:val="none" w:sz="0" w:space="0" w:color="auto"/>
                    <w:right w:val="none" w:sz="0" w:space="0" w:color="auto"/>
                  </w:divBdr>
                </w:div>
                <w:div w:id="1980568924">
                  <w:marLeft w:val="480"/>
                  <w:marRight w:val="0"/>
                  <w:marTop w:val="0"/>
                  <w:marBottom w:val="0"/>
                  <w:divBdr>
                    <w:top w:val="none" w:sz="0" w:space="0" w:color="auto"/>
                    <w:left w:val="none" w:sz="0" w:space="0" w:color="auto"/>
                    <w:bottom w:val="none" w:sz="0" w:space="0" w:color="auto"/>
                    <w:right w:val="none" w:sz="0" w:space="0" w:color="auto"/>
                  </w:divBdr>
                </w:div>
                <w:div w:id="2119131777">
                  <w:marLeft w:val="480"/>
                  <w:marRight w:val="0"/>
                  <w:marTop w:val="0"/>
                  <w:marBottom w:val="0"/>
                  <w:divBdr>
                    <w:top w:val="none" w:sz="0" w:space="0" w:color="auto"/>
                    <w:left w:val="none" w:sz="0" w:space="0" w:color="auto"/>
                    <w:bottom w:val="none" w:sz="0" w:space="0" w:color="auto"/>
                    <w:right w:val="none" w:sz="0" w:space="0" w:color="auto"/>
                  </w:divBdr>
                </w:div>
                <w:div w:id="272328286">
                  <w:marLeft w:val="480"/>
                  <w:marRight w:val="0"/>
                  <w:marTop w:val="0"/>
                  <w:marBottom w:val="0"/>
                  <w:divBdr>
                    <w:top w:val="none" w:sz="0" w:space="0" w:color="auto"/>
                    <w:left w:val="none" w:sz="0" w:space="0" w:color="auto"/>
                    <w:bottom w:val="none" w:sz="0" w:space="0" w:color="auto"/>
                    <w:right w:val="none" w:sz="0" w:space="0" w:color="auto"/>
                  </w:divBdr>
                </w:div>
                <w:div w:id="1423255559">
                  <w:marLeft w:val="480"/>
                  <w:marRight w:val="0"/>
                  <w:marTop w:val="0"/>
                  <w:marBottom w:val="0"/>
                  <w:divBdr>
                    <w:top w:val="none" w:sz="0" w:space="0" w:color="auto"/>
                    <w:left w:val="none" w:sz="0" w:space="0" w:color="auto"/>
                    <w:bottom w:val="none" w:sz="0" w:space="0" w:color="auto"/>
                    <w:right w:val="none" w:sz="0" w:space="0" w:color="auto"/>
                  </w:divBdr>
                </w:div>
                <w:div w:id="778643219">
                  <w:marLeft w:val="480"/>
                  <w:marRight w:val="0"/>
                  <w:marTop w:val="0"/>
                  <w:marBottom w:val="0"/>
                  <w:divBdr>
                    <w:top w:val="none" w:sz="0" w:space="0" w:color="auto"/>
                    <w:left w:val="none" w:sz="0" w:space="0" w:color="auto"/>
                    <w:bottom w:val="none" w:sz="0" w:space="0" w:color="auto"/>
                    <w:right w:val="none" w:sz="0" w:space="0" w:color="auto"/>
                  </w:divBdr>
                </w:div>
                <w:div w:id="149370002">
                  <w:marLeft w:val="480"/>
                  <w:marRight w:val="0"/>
                  <w:marTop w:val="0"/>
                  <w:marBottom w:val="0"/>
                  <w:divBdr>
                    <w:top w:val="none" w:sz="0" w:space="0" w:color="auto"/>
                    <w:left w:val="none" w:sz="0" w:space="0" w:color="auto"/>
                    <w:bottom w:val="none" w:sz="0" w:space="0" w:color="auto"/>
                    <w:right w:val="none" w:sz="0" w:space="0" w:color="auto"/>
                  </w:divBdr>
                </w:div>
                <w:div w:id="1434788043">
                  <w:marLeft w:val="480"/>
                  <w:marRight w:val="0"/>
                  <w:marTop w:val="0"/>
                  <w:marBottom w:val="0"/>
                  <w:divBdr>
                    <w:top w:val="none" w:sz="0" w:space="0" w:color="auto"/>
                    <w:left w:val="none" w:sz="0" w:space="0" w:color="auto"/>
                    <w:bottom w:val="none" w:sz="0" w:space="0" w:color="auto"/>
                    <w:right w:val="none" w:sz="0" w:space="0" w:color="auto"/>
                  </w:divBdr>
                </w:div>
                <w:div w:id="784426717">
                  <w:marLeft w:val="480"/>
                  <w:marRight w:val="0"/>
                  <w:marTop w:val="0"/>
                  <w:marBottom w:val="0"/>
                  <w:divBdr>
                    <w:top w:val="none" w:sz="0" w:space="0" w:color="auto"/>
                    <w:left w:val="none" w:sz="0" w:space="0" w:color="auto"/>
                    <w:bottom w:val="none" w:sz="0" w:space="0" w:color="auto"/>
                    <w:right w:val="none" w:sz="0" w:space="0" w:color="auto"/>
                  </w:divBdr>
                </w:div>
                <w:div w:id="1283226696">
                  <w:marLeft w:val="480"/>
                  <w:marRight w:val="0"/>
                  <w:marTop w:val="0"/>
                  <w:marBottom w:val="0"/>
                  <w:divBdr>
                    <w:top w:val="none" w:sz="0" w:space="0" w:color="auto"/>
                    <w:left w:val="none" w:sz="0" w:space="0" w:color="auto"/>
                    <w:bottom w:val="none" w:sz="0" w:space="0" w:color="auto"/>
                    <w:right w:val="none" w:sz="0" w:space="0" w:color="auto"/>
                  </w:divBdr>
                </w:div>
                <w:div w:id="127162074">
                  <w:marLeft w:val="480"/>
                  <w:marRight w:val="0"/>
                  <w:marTop w:val="0"/>
                  <w:marBottom w:val="0"/>
                  <w:divBdr>
                    <w:top w:val="none" w:sz="0" w:space="0" w:color="auto"/>
                    <w:left w:val="none" w:sz="0" w:space="0" w:color="auto"/>
                    <w:bottom w:val="none" w:sz="0" w:space="0" w:color="auto"/>
                    <w:right w:val="none" w:sz="0" w:space="0" w:color="auto"/>
                  </w:divBdr>
                </w:div>
                <w:div w:id="361713614">
                  <w:marLeft w:val="480"/>
                  <w:marRight w:val="0"/>
                  <w:marTop w:val="0"/>
                  <w:marBottom w:val="0"/>
                  <w:divBdr>
                    <w:top w:val="none" w:sz="0" w:space="0" w:color="auto"/>
                    <w:left w:val="none" w:sz="0" w:space="0" w:color="auto"/>
                    <w:bottom w:val="none" w:sz="0" w:space="0" w:color="auto"/>
                    <w:right w:val="none" w:sz="0" w:space="0" w:color="auto"/>
                  </w:divBdr>
                </w:div>
                <w:div w:id="866142056">
                  <w:marLeft w:val="480"/>
                  <w:marRight w:val="0"/>
                  <w:marTop w:val="0"/>
                  <w:marBottom w:val="0"/>
                  <w:divBdr>
                    <w:top w:val="none" w:sz="0" w:space="0" w:color="auto"/>
                    <w:left w:val="none" w:sz="0" w:space="0" w:color="auto"/>
                    <w:bottom w:val="none" w:sz="0" w:space="0" w:color="auto"/>
                    <w:right w:val="none" w:sz="0" w:space="0" w:color="auto"/>
                  </w:divBdr>
                </w:div>
                <w:div w:id="2045909816">
                  <w:marLeft w:val="480"/>
                  <w:marRight w:val="0"/>
                  <w:marTop w:val="0"/>
                  <w:marBottom w:val="0"/>
                  <w:divBdr>
                    <w:top w:val="none" w:sz="0" w:space="0" w:color="auto"/>
                    <w:left w:val="none" w:sz="0" w:space="0" w:color="auto"/>
                    <w:bottom w:val="none" w:sz="0" w:space="0" w:color="auto"/>
                    <w:right w:val="none" w:sz="0" w:space="0" w:color="auto"/>
                  </w:divBdr>
                </w:div>
                <w:div w:id="953443892">
                  <w:marLeft w:val="480"/>
                  <w:marRight w:val="0"/>
                  <w:marTop w:val="0"/>
                  <w:marBottom w:val="0"/>
                  <w:divBdr>
                    <w:top w:val="none" w:sz="0" w:space="0" w:color="auto"/>
                    <w:left w:val="none" w:sz="0" w:space="0" w:color="auto"/>
                    <w:bottom w:val="none" w:sz="0" w:space="0" w:color="auto"/>
                    <w:right w:val="none" w:sz="0" w:space="0" w:color="auto"/>
                  </w:divBdr>
                </w:div>
                <w:div w:id="285039781">
                  <w:marLeft w:val="480"/>
                  <w:marRight w:val="0"/>
                  <w:marTop w:val="0"/>
                  <w:marBottom w:val="0"/>
                  <w:divBdr>
                    <w:top w:val="none" w:sz="0" w:space="0" w:color="auto"/>
                    <w:left w:val="none" w:sz="0" w:space="0" w:color="auto"/>
                    <w:bottom w:val="none" w:sz="0" w:space="0" w:color="auto"/>
                    <w:right w:val="none" w:sz="0" w:space="0" w:color="auto"/>
                  </w:divBdr>
                </w:div>
                <w:div w:id="1422409868">
                  <w:marLeft w:val="480"/>
                  <w:marRight w:val="0"/>
                  <w:marTop w:val="0"/>
                  <w:marBottom w:val="0"/>
                  <w:divBdr>
                    <w:top w:val="none" w:sz="0" w:space="0" w:color="auto"/>
                    <w:left w:val="none" w:sz="0" w:space="0" w:color="auto"/>
                    <w:bottom w:val="none" w:sz="0" w:space="0" w:color="auto"/>
                    <w:right w:val="none" w:sz="0" w:space="0" w:color="auto"/>
                  </w:divBdr>
                </w:div>
                <w:div w:id="1687898081">
                  <w:marLeft w:val="480"/>
                  <w:marRight w:val="0"/>
                  <w:marTop w:val="0"/>
                  <w:marBottom w:val="0"/>
                  <w:divBdr>
                    <w:top w:val="none" w:sz="0" w:space="0" w:color="auto"/>
                    <w:left w:val="none" w:sz="0" w:space="0" w:color="auto"/>
                    <w:bottom w:val="none" w:sz="0" w:space="0" w:color="auto"/>
                    <w:right w:val="none" w:sz="0" w:space="0" w:color="auto"/>
                  </w:divBdr>
                </w:div>
                <w:div w:id="689839295">
                  <w:marLeft w:val="480"/>
                  <w:marRight w:val="0"/>
                  <w:marTop w:val="0"/>
                  <w:marBottom w:val="0"/>
                  <w:divBdr>
                    <w:top w:val="none" w:sz="0" w:space="0" w:color="auto"/>
                    <w:left w:val="none" w:sz="0" w:space="0" w:color="auto"/>
                    <w:bottom w:val="none" w:sz="0" w:space="0" w:color="auto"/>
                    <w:right w:val="none" w:sz="0" w:space="0" w:color="auto"/>
                  </w:divBdr>
                </w:div>
                <w:div w:id="1645087057">
                  <w:marLeft w:val="480"/>
                  <w:marRight w:val="0"/>
                  <w:marTop w:val="0"/>
                  <w:marBottom w:val="0"/>
                  <w:divBdr>
                    <w:top w:val="none" w:sz="0" w:space="0" w:color="auto"/>
                    <w:left w:val="none" w:sz="0" w:space="0" w:color="auto"/>
                    <w:bottom w:val="none" w:sz="0" w:space="0" w:color="auto"/>
                    <w:right w:val="none" w:sz="0" w:space="0" w:color="auto"/>
                  </w:divBdr>
                </w:div>
                <w:div w:id="1734084119">
                  <w:marLeft w:val="480"/>
                  <w:marRight w:val="0"/>
                  <w:marTop w:val="0"/>
                  <w:marBottom w:val="0"/>
                  <w:divBdr>
                    <w:top w:val="none" w:sz="0" w:space="0" w:color="auto"/>
                    <w:left w:val="none" w:sz="0" w:space="0" w:color="auto"/>
                    <w:bottom w:val="none" w:sz="0" w:space="0" w:color="auto"/>
                    <w:right w:val="none" w:sz="0" w:space="0" w:color="auto"/>
                  </w:divBdr>
                </w:div>
                <w:div w:id="591164576">
                  <w:marLeft w:val="480"/>
                  <w:marRight w:val="0"/>
                  <w:marTop w:val="0"/>
                  <w:marBottom w:val="0"/>
                  <w:divBdr>
                    <w:top w:val="none" w:sz="0" w:space="0" w:color="auto"/>
                    <w:left w:val="none" w:sz="0" w:space="0" w:color="auto"/>
                    <w:bottom w:val="none" w:sz="0" w:space="0" w:color="auto"/>
                    <w:right w:val="none" w:sz="0" w:space="0" w:color="auto"/>
                  </w:divBdr>
                </w:div>
                <w:div w:id="1388604950">
                  <w:marLeft w:val="480"/>
                  <w:marRight w:val="0"/>
                  <w:marTop w:val="0"/>
                  <w:marBottom w:val="0"/>
                  <w:divBdr>
                    <w:top w:val="none" w:sz="0" w:space="0" w:color="auto"/>
                    <w:left w:val="none" w:sz="0" w:space="0" w:color="auto"/>
                    <w:bottom w:val="none" w:sz="0" w:space="0" w:color="auto"/>
                    <w:right w:val="none" w:sz="0" w:space="0" w:color="auto"/>
                  </w:divBdr>
                </w:div>
                <w:div w:id="2034452189">
                  <w:marLeft w:val="480"/>
                  <w:marRight w:val="0"/>
                  <w:marTop w:val="0"/>
                  <w:marBottom w:val="0"/>
                  <w:divBdr>
                    <w:top w:val="none" w:sz="0" w:space="0" w:color="auto"/>
                    <w:left w:val="none" w:sz="0" w:space="0" w:color="auto"/>
                    <w:bottom w:val="none" w:sz="0" w:space="0" w:color="auto"/>
                    <w:right w:val="none" w:sz="0" w:space="0" w:color="auto"/>
                  </w:divBdr>
                </w:div>
                <w:div w:id="754787217">
                  <w:marLeft w:val="480"/>
                  <w:marRight w:val="0"/>
                  <w:marTop w:val="0"/>
                  <w:marBottom w:val="0"/>
                  <w:divBdr>
                    <w:top w:val="none" w:sz="0" w:space="0" w:color="auto"/>
                    <w:left w:val="none" w:sz="0" w:space="0" w:color="auto"/>
                    <w:bottom w:val="none" w:sz="0" w:space="0" w:color="auto"/>
                    <w:right w:val="none" w:sz="0" w:space="0" w:color="auto"/>
                  </w:divBdr>
                </w:div>
                <w:div w:id="239684304">
                  <w:marLeft w:val="480"/>
                  <w:marRight w:val="0"/>
                  <w:marTop w:val="0"/>
                  <w:marBottom w:val="0"/>
                  <w:divBdr>
                    <w:top w:val="none" w:sz="0" w:space="0" w:color="auto"/>
                    <w:left w:val="none" w:sz="0" w:space="0" w:color="auto"/>
                    <w:bottom w:val="none" w:sz="0" w:space="0" w:color="auto"/>
                    <w:right w:val="none" w:sz="0" w:space="0" w:color="auto"/>
                  </w:divBdr>
                </w:div>
                <w:div w:id="897087560">
                  <w:marLeft w:val="480"/>
                  <w:marRight w:val="0"/>
                  <w:marTop w:val="0"/>
                  <w:marBottom w:val="0"/>
                  <w:divBdr>
                    <w:top w:val="none" w:sz="0" w:space="0" w:color="auto"/>
                    <w:left w:val="none" w:sz="0" w:space="0" w:color="auto"/>
                    <w:bottom w:val="none" w:sz="0" w:space="0" w:color="auto"/>
                    <w:right w:val="none" w:sz="0" w:space="0" w:color="auto"/>
                  </w:divBdr>
                </w:div>
                <w:div w:id="528377434">
                  <w:marLeft w:val="480"/>
                  <w:marRight w:val="0"/>
                  <w:marTop w:val="0"/>
                  <w:marBottom w:val="0"/>
                  <w:divBdr>
                    <w:top w:val="none" w:sz="0" w:space="0" w:color="auto"/>
                    <w:left w:val="none" w:sz="0" w:space="0" w:color="auto"/>
                    <w:bottom w:val="none" w:sz="0" w:space="0" w:color="auto"/>
                    <w:right w:val="none" w:sz="0" w:space="0" w:color="auto"/>
                  </w:divBdr>
                </w:div>
                <w:div w:id="999314345">
                  <w:marLeft w:val="480"/>
                  <w:marRight w:val="0"/>
                  <w:marTop w:val="0"/>
                  <w:marBottom w:val="0"/>
                  <w:divBdr>
                    <w:top w:val="none" w:sz="0" w:space="0" w:color="auto"/>
                    <w:left w:val="none" w:sz="0" w:space="0" w:color="auto"/>
                    <w:bottom w:val="none" w:sz="0" w:space="0" w:color="auto"/>
                    <w:right w:val="none" w:sz="0" w:space="0" w:color="auto"/>
                  </w:divBdr>
                </w:div>
                <w:div w:id="621150925">
                  <w:marLeft w:val="480"/>
                  <w:marRight w:val="0"/>
                  <w:marTop w:val="0"/>
                  <w:marBottom w:val="0"/>
                  <w:divBdr>
                    <w:top w:val="none" w:sz="0" w:space="0" w:color="auto"/>
                    <w:left w:val="none" w:sz="0" w:space="0" w:color="auto"/>
                    <w:bottom w:val="none" w:sz="0" w:space="0" w:color="auto"/>
                    <w:right w:val="none" w:sz="0" w:space="0" w:color="auto"/>
                  </w:divBdr>
                </w:div>
                <w:div w:id="1874339960">
                  <w:marLeft w:val="480"/>
                  <w:marRight w:val="0"/>
                  <w:marTop w:val="0"/>
                  <w:marBottom w:val="0"/>
                  <w:divBdr>
                    <w:top w:val="none" w:sz="0" w:space="0" w:color="auto"/>
                    <w:left w:val="none" w:sz="0" w:space="0" w:color="auto"/>
                    <w:bottom w:val="none" w:sz="0" w:space="0" w:color="auto"/>
                    <w:right w:val="none" w:sz="0" w:space="0" w:color="auto"/>
                  </w:divBdr>
                </w:div>
                <w:div w:id="225578158">
                  <w:marLeft w:val="480"/>
                  <w:marRight w:val="0"/>
                  <w:marTop w:val="0"/>
                  <w:marBottom w:val="0"/>
                  <w:divBdr>
                    <w:top w:val="none" w:sz="0" w:space="0" w:color="auto"/>
                    <w:left w:val="none" w:sz="0" w:space="0" w:color="auto"/>
                    <w:bottom w:val="none" w:sz="0" w:space="0" w:color="auto"/>
                    <w:right w:val="none" w:sz="0" w:space="0" w:color="auto"/>
                  </w:divBdr>
                </w:div>
                <w:div w:id="1892227945">
                  <w:marLeft w:val="480"/>
                  <w:marRight w:val="0"/>
                  <w:marTop w:val="0"/>
                  <w:marBottom w:val="0"/>
                  <w:divBdr>
                    <w:top w:val="none" w:sz="0" w:space="0" w:color="auto"/>
                    <w:left w:val="none" w:sz="0" w:space="0" w:color="auto"/>
                    <w:bottom w:val="none" w:sz="0" w:space="0" w:color="auto"/>
                    <w:right w:val="none" w:sz="0" w:space="0" w:color="auto"/>
                  </w:divBdr>
                </w:div>
                <w:div w:id="534274562">
                  <w:marLeft w:val="480"/>
                  <w:marRight w:val="0"/>
                  <w:marTop w:val="0"/>
                  <w:marBottom w:val="0"/>
                  <w:divBdr>
                    <w:top w:val="none" w:sz="0" w:space="0" w:color="auto"/>
                    <w:left w:val="none" w:sz="0" w:space="0" w:color="auto"/>
                    <w:bottom w:val="none" w:sz="0" w:space="0" w:color="auto"/>
                    <w:right w:val="none" w:sz="0" w:space="0" w:color="auto"/>
                  </w:divBdr>
                </w:div>
                <w:div w:id="283771637">
                  <w:marLeft w:val="480"/>
                  <w:marRight w:val="0"/>
                  <w:marTop w:val="0"/>
                  <w:marBottom w:val="0"/>
                  <w:divBdr>
                    <w:top w:val="none" w:sz="0" w:space="0" w:color="auto"/>
                    <w:left w:val="none" w:sz="0" w:space="0" w:color="auto"/>
                    <w:bottom w:val="none" w:sz="0" w:space="0" w:color="auto"/>
                    <w:right w:val="none" w:sz="0" w:space="0" w:color="auto"/>
                  </w:divBdr>
                </w:div>
                <w:div w:id="86847916">
                  <w:marLeft w:val="480"/>
                  <w:marRight w:val="0"/>
                  <w:marTop w:val="0"/>
                  <w:marBottom w:val="0"/>
                  <w:divBdr>
                    <w:top w:val="none" w:sz="0" w:space="0" w:color="auto"/>
                    <w:left w:val="none" w:sz="0" w:space="0" w:color="auto"/>
                    <w:bottom w:val="none" w:sz="0" w:space="0" w:color="auto"/>
                    <w:right w:val="none" w:sz="0" w:space="0" w:color="auto"/>
                  </w:divBdr>
                </w:div>
                <w:div w:id="950236704">
                  <w:marLeft w:val="480"/>
                  <w:marRight w:val="0"/>
                  <w:marTop w:val="0"/>
                  <w:marBottom w:val="0"/>
                  <w:divBdr>
                    <w:top w:val="none" w:sz="0" w:space="0" w:color="auto"/>
                    <w:left w:val="none" w:sz="0" w:space="0" w:color="auto"/>
                    <w:bottom w:val="none" w:sz="0" w:space="0" w:color="auto"/>
                    <w:right w:val="none" w:sz="0" w:space="0" w:color="auto"/>
                  </w:divBdr>
                </w:div>
                <w:div w:id="1616213680">
                  <w:marLeft w:val="480"/>
                  <w:marRight w:val="0"/>
                  <w:marTop w:val="0"/>
                  <w:marBottom w:val="0"/>
                  <w:divBdr>
                    <w:top w:val="none" w:sz="0" w:space="0" w:color="auto"/>
                    <w:left w:val="none" w:sz="0" w:space="0" w:color="auto"/>
                    <w:bottom w:val="none" w:sz="0" w:space="0" w:color="auto"/>
                    <w:right w:val="none" w:sz="0" w:space="0" w:color="auto"/>
                  </w:divBdr>
                </w:div>
                <w:div w:id="1568567000">
                  <w:marLeft w:val="480"/>
                  <w:marRight w:val="0"/>
                  <w:marTop w:val="0"/>
                  <w:marBottom w:val="0"/>
                  <w:divBdr>
                    <w:top w:val="none" w:sz="0" w:space="0" w:color="auto"/>
                    <w:left w:val="none" w:sz="0" w:space="0" w:color="auto"/>
                    <w:bottom w:val="none" w:sz="0" w:space="0" w:color="auto"/>
                    <w:right w:val="none" w:sz="0" w:space="0" w:color="auto"/>
                  </w:divBdr>
                </w:div>
                <w:div w:id="251398288">
                  <w:marLeft w:val="480"/>
                  <w:marRight w:val="0"/>
                  <w:marTop w:val="0"/>
                  <w:marBottom w:val="0"/>
                  <w:divBdr>
                    <w:top w:val="none" w:sz="0" w:space="0" w:color="auto"/>
                    <w:left w:val="none" w:sz="0" w:space="0" w:color="auto"/>
                    <w:bottom w:val="none" w:sz="0" w:space="0" w:color="auto"/>
                    <w:right w:val="none" w:sz="0" w:space="0" w:color="auto"/>
                  </w:divBdr>
                </w:div>
                <w:div w:id="36706766">
                  <w:marLeft w:val="480"/>
                  <w:marRight w:val="0"/>
                  <w:marTop w:val="0"/>
                  <w:marBottom w:val="0"/>
                  <w:divBdr>
                    <w:top w:val="none" w:sz="0" w:space="0" w:color="auto"/>
                    <w:left w:val="none" w:sz="0" w:space="0" w:color="auto"/>
                    <w:bottom w:val="none" w:sz="0" w:space="0" w:color="auto"/>
                    <w:right w:val="none" w:sz="0" w:space="0" w:color="auto"/>
                  </w:divBdr>
                </w:div>
                <w:div w:id="2068606660">
                  <w:marLeft w:val="480"/>
                  <w:marRight w:val="0"/>
                  <w:marTop w:val="0"/>
                  <w:marBottom w:val="0"/>
                  <w:divBdr>
                    <w:top w:val="none" w:sz="0" w:space="0" w:color="auto"/>
                    <w:left w:val="none" w:sz="0" w:space="0" w:color="auto"/>
                    <w:bottom w:val="none" w:sz="0" w:space="0" w:color="auto"/>
                    <w:right w:val="none" w:sz="0" w:space="0" w:color="auto"/>
                  </w:divBdr>
                </w:div>
                <w:div w:id="67307843">
                  <w:marLeft w:val="480"/>
                  <w:marRight w:val="0"/>
                  <w:marTop w:val="0"/>
                  <w:marBottom w:val="0"/>
                  <w:divBdr>
                    <w:top w:val="none" w:sz="0" w:space="0" w:color="auto"/>
                    <w:left w:val="none" w:sz="0" w:space="0" w:color="auto"/>
                    <w:bottom w:val="none" w:sz="0" w:space="0" w:color="auto"/>
                    <w:right w:val="none" w:sz="0" w:space="0" w:color="auto"/>
                  </w:divBdr>
                </w:div>
                <w:div w:id="1597253463">
                  <w:marLeft w:val="480"/>
                  <w:marRight w:val="0"/>
                  <w:marTop w:val="0"/>
                  <w:marBottom w:val="0"/>
                  <w:divBdr>
                    <w:top w:val="none" w:sz="0" w:space="0" w:color="auto"/>
                    <w:left w:val="none" w:sz="0" w:space="0" w:color="auto"/>
                    <w:bottom w:val="none" w:sz="0" w:space="0" w:color="auto"/>
                    <w:right w:val="none" w:sz="0" w:space="0" w:color="auto"/>
                  </w:divBdr>
                </w:div>
                <w:div w:id="1131168366">
                  <w:marLeft w:val="480"/>
                  <w:marRight w:val="0"/>
                  <w:marTop w:val="0"/>
                  <w:marBottom w:val="0"/>
                  <w:divBdr>
                    <w:top w:val="none" w:sz="0" w:space="0" w:color="auto"/>
                    <w:left w:val="none" w:sz="0" w:space="0" w:color="auto"/>
                    <w:bottom w:val="none" w:sz="0" w:space="0" w:color="auto"/>
                    <w:right w:val="none" w:sz="0" w:space="0" w:color="auto"/>
                  </w:divBdr>
                </w:div>
                <w:div w:id="487477337">
                  <w:marLeft w:val="480"/>
                  <w:marRight w:val="0"/>
                  <w:marTop w:val="0"/>
                  <w:marBottom w:val="0"/>
                  <w:divBdr>
                    <w:top w:val="none" w:sz="0" w:space="0" w:color="auto"/>
                    <w:left w:val="none" w:sz="0" w:space="0" w:color="auto"/>
                    <w:bottom w:val="none" w:sz="0" w:space="0" w:color="auto"/>
                    <w:right w:val="none" w:sz="0" w:space="0" w:color="auto"/>
                  </w:divBdr>
                </w:div>
                <w:div w:id="1932540932">
                  <w:marLeft w:val="480"/>
                  <w:marRight w:val="0"/>
                  <w:marTop w:val="0"/>
                  <w:marBottom w:val="0"/>
                  <w:divBdr>
                    <w:top w:val="none" w:sz="0" w:space="0" w:color="auto"/>
                    <w:left w:val="none" w:sz="0" w:space="0" w:color="auto"/>
                    <w:bottom w:val="none" w:sz="0" w:space="0" w:color="auto"/>
                    <w:right w:val="none" w:sz="0" w:space="0" w:color="auto"/>
                  </w:divBdr>
                </w:div>
                <w:div w:id="2111777218">
                  <w:marLeft w:val="480"/>
                  <w:marRight w:val="0"/>
                  <w:marTop w:val="0"/>
                  <w:marBottom w:val="0"/>
                  <w:divBdr>
                    <w:top w:val="none" w:sz="0" w:space="0" w:color="auto"/>
                    <w:left w:val="none" w:sz="0" w:space="0" w:color="auto"/>
                    <w:bottom w:val="none" w:sz="0" w:space="0" w:color="auto"/>
                    <w:right w:val="none" w:sz="0" w:space="0" w:color="auto"/>
                  </w:divBdr>
                </w:div>
                <w:div w:id="177619628">
                  <w:marLeft w:val="480"/>
                  <w:marRight w:val="0"/>
                  <w:marTop w:val="0"/>
                  <w:marBottom w:val="0"/>
                  <w:divBdr>
                    <w:top w:val="none" w:sz="0" w:space="0" w:color="auto"/>
                    <w:left w:val="none" w:sz="0" w:space="0" w:color="auto"/>
                    <w:bottom w:val="none" w:sz="0" w:space="0" w:color="auto"/>
                    <w:right w:val="none" w:sz="0" w:space="0" w:color="auto"/>
                  </w:divBdr>
                </w:div>
                <w:div w:id="1574730140">
                  <w:marLeft w:val="480"/>
                  <w:marRight w:val="0"/>
                  <w:marTop w:val="0"/>
                  <w:marBottom w:val="0"/>
                  <w:divBdr>
                    <w:top w:val="none" w:sz="0" w:space="0" w:color="auto"/>
                    <w:left w:val="none" w:sz="0" w:space="0" w:color="auto"/>
                    <w:bottom w:val="none" w:sz="0" w:space="0" w:color="auto"/>
                    <w:right w:val="none" w:sz="0" w:space="0" w:color="auto"/>
                  </w:divBdr>
                </w:div>
              </w:divsChild>
            </w:div>
            <w:div w:id="621303425">
              <w:marLeft w:val="0"/>
              <w:marRight w:val="0"/>
              <w:marTop w:val="0"/>
              <w:marBottom w:val="0"/>
              <w:divBdr>
                <w:top w:val="none" w:sz="0" w:space="0" w:color="auto"/>
                <w:left w:val="none" w:sz="0" w:space="0" w:color="auto"/>
                <w:bottom w:val="none" w:sz="0" w:space="0" w:color="auto"/>
                <w:right w:val="none" w:sz="0" w:space="0" w:color="auto"/>
              </w:divBdr>
              <w:divsChild>
                <w:div w:id="448399971">
                  <w:marLeft w:val="480"/>
                  <w:marRight w:val="0"/>
                  <w:marTop w:val="0"/>
                  <w:marBottom w:val="0"/>
                  <w:divBdr>
                    <w:top w:val="none" w:sz="0" w:space="0" w:color="auto"/>
                    <w:left w:val="none" w:sz="0" w:space="0" w:color="auto"/>
                    <w:bottom w:val="none" w:sz="0" w:space="0" w:color="auto"/>
                    <w:right w:val="none" w:sz="0" w:space="0" w:color="auto"/>
                  </w:divBdr>
                </w:div>
                <w:div w:id="1984767818">
                  <w:marLeft w:val="480"/>
                  <w:marRight w:val="0"/>
                  <w:marTop w:val="0"/>
                  <w:marBottom w:val="0"/>
                  <w:divBdr>
                    <w:top w:val="none" w:sz="0" w:space="0" w:color="auto"/>
                    <w:left w:val="none" w:sz="0" w:space="0" w:color="auto"/>
                    <w:bottom w:val="none" w:sz="0" w:space="0" w:color="auto"/>
                    <w:right w:val="none" w:sz="0" w:space="0" w:color="auto"/>
                  </w:divBdr>
                </w:div>
                <w:div w:id="1573811472">
                  <w:marLeft w:val="480"/>
                  <w:marRight w:val="0"/>
                  <w:marTop w:val="0"/>
                  <w:marBottom w:val="0"/>
                  <w:divBdr>
                    <w:top w:val="none" w:sz="0" w:space="0" w:color="auto"/>
                    <w:left w:val="none" w:sz="0" w:space="0" w:color="auto"/>
                    <w:bottom w:val="none" w:sz="0" w:space="0" w:color="auto"/>
                    <w:right w:val="none" w:sz="0" w:space="0" w:color="auto"/>
                  </w:divBdr>
                </w:div>
                <w:div w:id="326254398">
                  <w:marLeft w:val="480"/>
                  <w:marRight w:val="0"/>
                  <w:marTop w:val="0"/>
                  <w:marBottom w:val="0"/>
                  <w:divBdr>
                    <w:top w:val="none" w:sz="0" w:space="0" w:color="auto"/>
                    <w:left w:val="none" w:sz="0" w:space="0" w:color="auto"/>
                    <w:bottom w:val="none" w:sz="0" w:space="0" w:color="auto"/>
                    <w:right w:val="none" w:sz="0" w:space="0" w:color="auto"/>
                  </w:divBdr>
                </w:div>
                <w:div w:id="1132987529">
                  <w:marLeft w:val="480"/>
                  <w:marRight w:val="0"/>
                  <w:marTop w:val="0"/>
                  <w:marBottom w:val="0"/>
                  <w:divBdr>
                    <w:top w:val="none" w:sz="0" w:space="0" w:color="auto"/>
                    <w:left w:val="none" w:sz="0" w:space="0" w:color="auto"/>
                    <w:bottom w:val="none" w:sz="0" w:space="0" w:color="auto"/>
                    <w:right w:val="none" w:sz="0" w:space="0" w:color="auto"/>
                  </w:divBdr>
                </w:div>
                <w:div w:id="86662591">
                  <w:marLeft w:val="480"/>
                  <w:marRight w:val="0"/>
                  <w:marTop w:val="0"/>
                  <w:marBottom w:val="0"/>
                  <w:divBdr>
                    <w:top w:val="none" w:sz="0" w:space="0" w:color="auto"/>
                    <w:left w:val="none" w:sz="0" w:space="0" w:color="auto"/>
                    <w:bottom w:val="none" w:sz="0" w:space="0" w:color="auto"/>
                    <w:right w:val="none" w:sz="0" w:space="0" w:color="auto"/>
                  </w:divBdr>
                </w:div>
                <w:div w:id="62413372">
                  <w:marLeft w:val="480"/>
                  <w:marRight w:val="0"/>
                  <w:marTop w:val="0"/>
                  <w:marBottom w:val="0"/>
                  <w:divBdr>
                    <w:top w:val="none" w:sz="0" w:space="0" w:color="auto"/>
                    <w:left w:val="none" w:sz="0" w:space="0" w:color="auto"/>
                    <w:bottom w:val="none" w:sz="0" w:space="0" w:color="auto"/>
                    <w:right w:val="none" w:sz="0" w:space="0" w:color="auto"/>
                  </w:divBdr>
                </w:div>
                <w:div w:id="1098721789">
                  <w:marLeft w:val="480"/>
                  <w:marRight w:val="0"/>
                  <w:marTop w:val="0"/>
                  <w:marBottom w:val="0"/>
                  <w:divBdr>
                    <w:top w:val="none" w:sz="0" w:space="0" w:color="auto"/>
                    <w:left w:val="none" w:sz="0" w:space="0" w:color="auto"/>
                    <w:bottom w:val="none" w:sz="0" w:space="0" w:color="auto"/>
                    <w:right w:val="none" w:sz="0" w:space="0" w:color="auto"/>
                  </w:divBdr>
                </w:div>
                <w:div w:id="1629313660">
                  <w:marLeft w:val="480"/>
                  <w:marRight w:val="0"/>
                  <w:marTop w:val="0"/>
                  <w:marBottom w:val="0"/>
                  <w:divBdr>
                    <w:top w:val="none" w:sz="0" w:space="0" w:color="auto"/>
                    <w:left w:val="none" w:sz="0" w:space="0" w:color="auto"/>
                    <w:bottom w:val="none" w:sz="0" w:space="0" w:color="auto"/>
                    <w:right w:val="none" w:sz="0" w:space="0" w:color="auto"/>
                  </w:divBdr>
                </w:div>
                <w:div w:id="1634292290">
                  <w:marLeft w:val="480"/>
                  <w:marRight w:val="0"/>
                  <w:marTop w:val="0"/>
                  <w:marBottom w:val="0"/>
                  <w:divBdr>
                    <w:top w:val="none" w:sz="0" w:space="0" w:color="auto"/>
                    <w:left w:val="none" w:sz="0" w:space="0" w:color="auto"/>
                    <w:bottom w:val="none" w:sz="0" w:space="0" w:color="auto"/>
                    <w:right w:val="none" w:sz="0" w:space="0" w:color="auto"/>
                  </w:divBdr>
                </w:div>
                <w:div w:id="1367219793">
                  <w:marLeft w:val="480"/>
                  <w:marRight w:val="0"/>
                  <w:marTop w:val="0"/>
                  <w:marBottom w:val="0"/>
                  <w:divBdr>
                    <w:top w:val="none" w:sz="0" w:space="0" w:color="auto"/>
                    <w:left w:val="none" w:sz="0" w:space="0" w:color="auto"/>
                    <w:bottom w:val="none" w:sz="0" w:space="0" w:color="auto"/>
                    <w:right w:val="none" w:sz="0" w:space="0" w:color="auto"/>
                  </w:divBdr>
                </w:div>
                <w:div w:id="222252512">
                  <w:marLeft w:val="480"/>
                  <w:marRight w:val="0"/>
                  <w:marTop w:val="0"/>
                  <w:marBottom w:val="0"/>
                  <w:divBdr>
                    <w:top w:val="none" w:sz="0" w:space="0" w:color="auto"/>
                    <w:left w:val="none" w:sz="0" w:space="0" w:color="auto"/>
                    <w:bottom w:val="none" w:sz="0" w:space="0" w:color="auto"/>
                    <w:right w:val="none" w:sz="0" w:space="0" w:color="auto"/>
                  </w:divBdr>
                </w:div>
                <w:div w:id="518398465">
                  <w:marLeft w:val="480"/>
                  <w:marRight w:val="0"/>
                  <w:marTop w:val="0"/>
                  <w:marBottom w:val="0"/>
                  <w:divBdr>
                    <w:top w:val="none" w:sz="0" w:space="0" w:color="auto"/>
                    <w:left w:val="none" w:sz="0" w:space="0" w:color="auto"/>
                    <w:bottom w:val="none" w:sz="0" w:space="0" w:color="auto"/>
                    <w:right w:val="none" w:sz="0" w:space="0" w:color="auto"/>
                  </w:divBdr>
                </w:div>
                <w:div w:id="307712525">
                  <w:marLeft w:val="480"/>
                  <w:marRight w:val="0"/>
                  <w:marTop w:val="0"/>
                  <w:marBottom w:val="0"/>
                  <w:divBdr>
                    <w:top w:val="none" w:sz="0" w:space="0" w:color="auto"/>
                    <w:left w:val="none" w:sz="0" w:space="0" w:color="auto"/>
                    <w:bottom w:val="none" w:sz="0" w:space="0" w:color="auto"/>
                    <w:right w:val="none" w:sz="0" w:space="0" w:color="auto"/>
                  </w:divBdr>
                </w:div>
                <w:div w:id="1557887685">
                  <w:marLeft w:val="480"/>
                  <w:marRight w:val="0"/>
                  <w:marTop w:val="0"/>
                  <w:marBottom w:val="0"/>
                  <w:divBdr>
                    <w:top w:val="none" w:sz="0" w:space="0" w:color="auto"/>
                    <w:left w:val="none" w:sz="0" w:space="0" w:color="auto"/>
                    <w:bottom w:val="none" w:sz="0" w:space="0" w:color="auto"/>
                    <w:right w:val="none" w:sz="0" w:space="0" w:color="auto"/>
                  </w:divBdr>
                </w:div>
                <w:div w:id="374622602">
                  <w:marLeft w:val="480"/>
                  <w:marRight w:val="0"/>
                  <w:marTop w:val="0"/>
                  <w:marBottom w:val="0"/>
                  <w:divBdr>
                    <w:top w:val="none" w:sz="0" w:space="0" w:color="auto"/>
                    <w:left w:val="none" w:sz="0" w:space="0" w:color="auto"/>
                    <w:bottom w:val="none" w:sz="0" w:space="0" w:color="auto"/>
                    <w:right w:val="none" w:sz="0" w:space="0" w:color="auto"/>
                  </w:divBdr>
                </w:div>
                <w:div w:id="1646741888">
                  <w:marLeft w:val="480"/>
                  <w:marRight w:val="0"/>
                  <w:marTop w:val="0"/>
                  <w:marBottom w:val="0"/>
                  <w:divBdr>
                    <w:top w:val="none" w:sz="0" w:space="0" w:color="auto"/>
                    <w:left w:val="none" w:sz="0" w:space="0" w:color="auto"/>
                    <w:bottom w:val="none" w:sz="0" w:space="0" w:color="auto"/>
                    <w:right w:val="none" w:sz="0" w:space="0" w:color="auto"/>
                  </w:divBdr>
                </w:div>
                <w:div w:id="1470784831">
                  <w:marLeft w:val="480"/>
                  <w:marRight w:val="0"/>
                  <w:marTop w:val="0"/>
                  <w:marBottom w:val="0"/>
                  <w:divBdr>
                    <w:top w:val="none" w:sz="0" w:space="0" w:color="auto"/>
                    <w:left w:val="none" w:sz="0" w:space="0" w:color="auto"/>
                    <w:bottom w:val="none" w:sz="0" w:space="0" w:color="auto"/>
                    <w:right w:val="none" w:sz="0" w:space="0" w:color="auto"/>
                  </w:divBdr>
                </w:div>
                <w:div w:id="917206797">
                  <w:marLeft w:val="480"/>
                  <w:marRight w:val="0"/>
                  <w:marTop w:val="0"/>
                  <w:marBottom w:val="0"/>
                  <w:divBdr>
                    <w:top w:val="none" w:sz="0" w:space="0" w:color="auto"/>
                    <w:left w:val="none" w:sz="0" w:space="0" w:color="auto"/>
                    <w:bottom w:val="none" w:sz="0" w:space="0" w:color="auto"/>
                    <w:right w:val="none" w:sz="0" w:space="0" w:color="auto"/>
                  </w:divBdr>
                </w:div>
                <w:div w:id="1617298393">
                  <w:marLeft w:val="480"/>
                  <w:marRight w:val="0"/>
                  <w:marTop w:val="0"/>
                  <w:marBottom w:val="0"/>
                  <w:divBdr>
                    <w:top w:val="none" w:sz="0" w:space="0" w:color="auto"/>
                    <w:left w:val="none" w:sz="0" w:space="0" w:color="auto"/>
                    <w:bottom w:val="none" w:sz="0" w:space="0" w:color="auto"/>
                    <w:right w:val="none" w:sz="0" w:space="0" w:color="auto"/>
                  </w:divBdr>
                </w:div>
                <w:div w:id="792290683">
                  <w:marLeft w:val="480"/>
                  <w:marRight w:val="0"/>
                  <w:marTop w:val="0"/>
                  <w:marBottom w:val="0"/>
                  <w:divBdr>
                    <w:top w:val="none" w:sz="0" w:space="0" w:color="auto"/>
                    <w:left w:val="none" w:sz="0" w:space="0" w:color="auto"/>
                    <w:bottom w:val="none" w:sz="0" w:space="0" w:color="auto"/>
                    <w:right w:val="none" w:sz="0" w:space="0" w:color="auto"/>
                  </w:divBdr>
                </w:div>
                <w:div w:id="922683165">
                  <w:marLeft w:val="480"/>
                  <w:marRight w:val="0"/>
                  <w:marTop w:val="0"/>
                  <w:marBottom w:val="0"/>
                  <w:divBdr>
                    <w:top w:val="none" w:sz="0" w:space="0" w:color="auto"/>
                    <w:left w:val="none" w:sz="0" w:space="0" w:color="auto"/>
                    <w:bottom w:val="none" w:sz="0" w:space="0" w:color="auto"/>
                    <w:right w:val="none" w:sz="0" w:space="0" w:color="auto"/>
                  </w:divBdr>
                </w:div>
                <w:div w:id="1937983832">
                  <w:marLeft w:val="480"/>
                  <w:marRight w:val="0"/>
                  <w:marTop w:val="0"/>
                  <w:marBottom w:val="0"/>
                  <w:divBdr>
                    <w:top w:val="none" w:sz="0" w:space="0" w:color="auto"/>
                    <w:left w:val="none" w:sz="0" w:space="0" w:color="auto"/>
                    <w:bottom w:val="none" w:sz="0" w:space="0" w:color="auto"/>
                    <w:right w:val="none" w:sz="0" w:space="0" w:color="auto"/>
                  </w:divBdr>
                </w:div>
                <w:div w:id="1212814697">
                  <w:marLeft w:val="480"/>
                  <w:marRight w:val="0"/>
                  <w:marTop w:val="0"/>
                  <w:marBottom w:val="0"/>
                  <w:divBdr>
                    <w:top w:val="none" w:sz="0" w:space="0" w:color="auto"/>
                    <w:left w:val="none" w:sz="0" w:space="0" w:color="auto"/>
                    <w:bottom w:val="none" w:sz="0" w:space="0" w:color="auto"/>
                    <w:right w:val="none" w:sz="0" w:space="0" w:color="auto"/>
                  </w:divBdr>
                </w:div>
                <w:div w:id="1650818232">
                  <w:marLeft w:val="480"/>
                  <w:marRight w:val="0"/>
                  <w:marTop w:val="0"/>
                  <w:marBottom w:val="0"/>
                  <w:divBdr>
                    <w:top w:val="none" w:sz="0" w:space="0" w:color="auto"/>
                    <w:left w:val="none" w:sz="0" w:space="0" w:color="auto"/>
                    <w:bottom w:val="none" w:sz="0" w:space="0" w:color="auto"/>
                    <w:right w:val="none" w:sz="0" w:space="0" w:color="auto"/>
                  </w:divBdr>
                </w:div>
                <w:div w:id="1118720343">
                  <w:marLeft w:val="480"/>
                  <w:marRight w:val="0"/>
                  <w:marTop w:val="0"/>
                  <w:marBottom w:val="0"/>
                  <w:divBdr>
                    <w:top w:val="none" w:sz="0" w:space="0" w:color="auto"/>
                    <w:left w:val="none" w:sz="0" w:space="0" w:color="auto"/>
                    <w:bottom w:val="none" w:sz="0" w:space="0" w:color="auto"/>
                    <w:right w:val="none" w:sz="0" w:space="0" w:color="auto"/>
                  </w:divBdr>
                </w:div>
                <w:div w:id="458106950">
                  <w:marLeft w:val="480"/>
                  <w:marRight w:val="0"/>
                  <w:marTop w:val="0"/>
                  <w:marBottom w:val="0"/>
                  <w:divBdr>
                    <w:top w:val="none" w:sz="0" w:space="0" w:color="auto"/>
                    <w:left w:val="none" w:sz="0" w:space="0" w:color="auto"/>
                    <w:bottom w:val="none" w:sz="0" w:space="0" w:color="auto"/>
                    <w:right w:val="none" w:sz="0" w:space="0" w:color="auto"/>
                  </w:divBdr>
                </w:div>
                <w:div w:id="644434169">
                  <w:marLeft w:val="480"/>
                  <w:marRight w:val="0"/>
                  <w:marTop w:val="0"/>
                  <w:marBottom w:val="0"/>
                  <w:divBdr>
                    <w:top w:val="none" w:sz="0" w:space="0" w:color="auto"/>
                    <w:left w:val="none" w:sz="0" w:space="0" w:color="auto"/>
                    <w:bottom w:val="none" w:sz="0" w:space="0" w:color="auto"/>
                    <w:right w:val="none" w:sz="0" w:space="0" w:color="auto"/>
                  </w:divBdr>
                </w:div>
                <w:div w:id="370612492">
                  <w:marLeft w:val="480"/>
                  <w:marRight w:val="0"/>
                  <w:marTop w:val="0"/>
                  <w:marBottom w:val="0"/>
                  <w:divBdr>
                    <w:top w:val="none" w:sz="0" w:space="0" w:color="auto"/>
                    <w:left w:val="none" w:sz="0" w:space="0" w:color="auto"/>
                    <w:bottom w:val="none" w:sz="0" w:space="0" w:color="auto"/>
                    <w:right w:val="none" w:sz="0" w:space="0" w:color="auto"/>
                  </w:divBdr>
                </w:div>
                <w:div w:id="2081558862">
                  <w:marLeft w:val="480"/>
                  <w:marRight w:val="0"/>
                  <w:marTop w:val="0"/>
                  <w:marBottom w:val="0"/>
                  <w:divBdr>
                    <w:top w:val="none" w:sz="0" w:space="0" w:color="auto"/>
                    <w:left w:val="none" w:sz="0" w:space="0" w:color="auto"/>
                    <w:bottom w:val="none" w:sz="0" w:space="0" w:color="auto"/>
                    <w:right w:val="none" w:sz="0" w:space="0" w:color="auto"/>
                  </w:divBdr>
                </w:div>
                <w:div w:id="1950701171">
                  <w:marLeft w:val="480"/>
                  <w:marRight w:val="0"/>
                  <w:marTop w:val="0"/>
                  <w:marBottom w:val="0"/>
                  <w:divBdr>
                    <w:top w:val="none" w:sz="0" w:space="0" w:color="auto"/>
                    <w:left w:val="none" w:sz="0" w:space="0" w:color="auto"/>
                    <w:bottom w:val="none" w:sz="0" w:space="0" w:color="auto"/>
                    <w:right w:val="none" w:sz="0" w:space="0" w:color="auto"/>
                  </w:divBdr>
                </w:div>
                <w:div w:id="457262504">
                  <w:marLeft w:val="480"/>
                  <w:marRight w:val="0"/>
                  <w:marTop w:val="0"/>
                  <w:marBottom w:val="0"/>
                  <w:divBdr>
                    <w:top w:val="none" w:sz="0" w:space="0" w:color="auto"/>
                    <w:left w:val="none" w:sz="0" w:space="0" w:color="auto"/>
                    <w:bottom w:val="none" w:sz="0" w:space="0" w:color="auto"/>
                    <w:right w:val="none" w:sz="0" w:space="0" w:color="auto"/>
                  </w:divBdr>
                </w:div>
                <w:div w:id="1495294903">
                  <w:marLeft w:val="480"/>
                  <w:marRight w:val="0"/>
                  <w:marTop w:val="0"/>
                  <w:marBottom w:val="0"/>
                  <w:divBdr>
                    <w:top w:val="none" w:sz="0" w:space="0" w:color="auto"/>
                    <w:left w:val="none" w:sz="0" w:space="0" w:color="auto"/>
                    <w:bottom w:val="none" w:sz="0" w:space="0" w:color="auto"/>
                    <w:right w:val="none" w:sz="0" w:space="0" w:color="auto"/>
                  </w:divBdr>
                </w:div>
                <w:div w:id="345714222">
                  <w:marLeft w:val="480"/>
                  <w:marRight w:val="0"/>
                  <w:marTop w:val="0"/>
                  <w:marBottom w:val="0"/>
                  <w:divBdr>
                    <w:top w:val="none" w:sz="0" w:space="0" w:color="auto"/>
                    <w:left w:val="none" w:sz="0" w:space="0" w:color="auto"/>
                    <w:bottom w:val="none" w:sz="0" w:space="0" w:color="auto"/>
                    <w:right w:val="none" w:sz="0" w:space="0" w:color="auto"/>
                  </w:divBdr>
                </w:div>
                <w:div w:id="629480809">
                  <w:marLeft w:val="480"/>
                  <w:marRight w:val="0"/>
                  <w:marTop w:val="0"/>
                  <w:marBottom w:val="0"/>
                  <w:divBdr>
                    <w:top w:val="none" w:sz="0" w:space="0" w:color="auto"/>
                    <w:left w:val="none" w:sz="0" w:space="0" w:color="auto"/>
                    <w:bottom w:val="none" w:sz="0" w:space="0" w:color="auto"/>
                    <w:right w:val="none" w:sz="0" w:space="0" w:color="auto"/>
                  </w:divBdr>
                </w:div>
                <w:div w:id="1597597488">
                  <w:marLeft w:val="480"/>
                  <w:marRight w:val="0"/>
                  <w:marTop w:val="0"/>
                  <w:marBottom w:val="0"/>
                  <w:divBdr>
                    <w:top w:val="none" w:sz="0" w:space="0" w:color="auto"/>
                    <w:left w:val="none" w:sz="0" w:space="0" w:color="auto"/>
                    <w:bottom w:val="none" w:sz="0" w:space="0" w:color="auto"/>
                    <w:right w:val="none" w:sz="0" w:space="0" w:color="auto"/>
                  </w:divBdr>
                </w:div>
                <w:div w:id="1302155321">
                  <w:marLeft w:val="480"/>
                  <w:marRight w:val="0"/>
                  <w:marTop w:val="0"/>
                  <w:marBottom w:val="0"/>
                  <w:divBdr>
                    <w:top w:val="none" w:sz="0" w:space="0" w:color="auto"/>
                    <w:left w:val="none" w:sz="0" w:space="0" w:color="auto"/>
                    <w:bottom w:val="none" w:sz="0" w:space="0" w:color="auto"/>
                    <w:right w:val="none" w:sz="0" w:space="0" w:color="auto"/>
                  </w:divBdr>
                </w:div>
                <w:div w:id="859860602">
                  <w:marLeft w:val="480"/>
                  <w:marRight w:val="0"/>
                  <w:marTop w:val="0"/>
                  <w:marBottom w:val="0"/>
                  <w:divBdr>
                    <w:top w:val="none" w:sz="0" w:space="0" w:color="auto"/>
                    <w:left w:val="none" w:sz="0" w:space="0" w:color="auto"/>
                    <w:bottom w:val="none" w:sz="0" w:space="0" w:color="auto"/>
                    <w:right w:val="none" w:sz="0" w:space="0" w:color="auto"/>
                  </w:divBdr>
                </w:div>
                <w:div w:id="2020231678">
                  <w:marLeft w:val="480"/>
                  <w:marRight w:val="0"/>
                  <w:marTop w:val="0"/>
                  <w:marBottom w:val="0"/>
                  <w:divBdr>
                    <w:top w:val="none" w:sz="0" w:space="0" w:color="auto"/>
                    <w:left w:val="none" w:sz="0" w:space="0" w:color="auto"/>
                    <w:bottom w:val="none" w:sz="0" w:space="0" w:color="auto"/>
                    <w:right w:val="none" w:sz="0" w:space="0" w:color="auto"/>
                  </w:divBdr>
                </w:div>
                <w:div w:id="823164807">
                  <w:marLeft w:val="480"/>
                  <w:marRight w:val="0"/>
                  <w:marTop w:val="0"/>
                  <w:marBottom w:val="0"/>
                  <w:divBdr>
                    <w:top w:val="none" w:sz="0" w:space="0" w:color="auto"/>
                    <w:left w:val="none" w:sz="0" w:space="0" w:color="auto"/>
                    <w:bottom w:val="none" w:sz="0" w:space="0" w:color="auto"/>
                    <w:right w:val="none" w:sz="0" w:space="0" w:color="auto"/>
                  </w:divBdr>
                </w:div>
                <w:div w:id="151410722">
                  <w:marLeft w:val="480"/>
                  <w:marRight w:val="0"/>
                  <w:marTop w:val="0"/>
                  <w:marBottom w:val="0"/>
                  <w:divBdr>
                    <w:top w:val="none" w:sz="0" w:space="0" w:color="auto"/>
                    <w:left w:val="none" w:sz="0" w:space="0" w:color="auto"/>
                    <w:bottom w:val="none" w:sz="0" w:space="0" w:color="auto"/>
                    <w:right w:val="none" w:sz="0" w:space="0" w:color="auto"/>
                  </w:divBdr>
                </w:div>
                <w:div w:id="856113933">
                  <w:marLeft w:val="480"/>
                  <w:marRight w:val="0"/>
                  <w:marTop w:val="0"/>
                  <w:marBottom w:val="0"/>
                  <w:divBdr>
                    <w:top w:val="none" w:sz="0" w:space="0" w:color="auto"/>
                    <w:left w:val="none" w:sz="0" w:space="0" w:color="auto"/>
                    <w:bottom w:val="none" w:sz="0" w:space="0" w:color="auto"/>
                    <w:right w:val="none" w:sz="0" w:space="0" w:color="auto"/>
                  </w:divBdr>
                </w:div>
                <w:div w:id="1481269027">
                  <w:marLeft w:val="480"/>
                  <w:marRight w:val="0"/>
                  <w:marTop w:val="0"/>
                  <w:marBottom w:val="0"/>
                  <w:divBdr>
                    <w:top w:val="none" w:sz="0" w:space="0" w:color="auto"/>
                    <w:left w:val="none" w:sz="0" w:space="0" w:color="auto"/>
                    <w:bottom w:val="none" w:sz="0" w:space="0" w:color="auto"/>
                    <w:right w:val="none" w:sz="0" w:space="0" w:color="auto"/>
                  </w:divBdr>
                </w:div>
                <w:div w:id="1797790581">
                  <w:marLeft w:val="480"/>
                  <w:marRight w:val="0"/>
                  <w:marTop w:val="0"/>
                  <w:marBottom w:val="0"/>
                  <w:divBdr>
                    <w:top w:val="none" w:sz="0" w:space="0" w:color="auto"/>
                    <w:left w:val="none" w:sz="0" w:space="0" w:color="auto"/>
                    <w:bottom w:val="none" w:sz="0" w:space="0" w:color="auto"/>
                    <w:right w:val="none" w:sz="0" w:space="0" w:color="auto"/>
                  </w:divBdr>
                </w:div>
                <w:div w:id="1987512284">
                  <w:marLeft w:val="480"/>
                  <w:marRight w:val="0"/>
                  <w:marTop w:val="0"/>
                  <w:marBottom w:val="0"/>
                  <w:divBdr>
                    <w:top w:val="none" w:sz="0" w:space="0" w:color="auto"/>
                    <w:left w:val="none" w:sz="0" w:space="0" w:color="auto"/>
                    <w:bottom w:val="none" w:sz="0" w:space="0" w:color="auto"/>
                    <w:right w:val="none" w:sz="0" w:space="0" w:color="auto"/>
                  </w:divBdr>
                </w:div>
                <w:div w:id="213935789">
                  <w:marLeft w:val="480"/>
                  <w:marRight w:val="0"/>
                  <w:marTop w:val="0"/>
                  <w:marBottom w:val="0"/>
                  <w:divBdr>
                    <w:top w:val="none" w:sz="0" w:space="0" w:color="auto"/>
                    <w:left w:val="none" w:sz="0" w:space="0" w:color="auto"/>
                    <w:bottom w:val="none" w:sz="0" w:space="0" w:color="auto"/>
                    <w:right w:val="none" w:sz="0" w:space="0" w:color="auto"/>
                  </w:divBdr>
                </w:div>
                <w:div w:id="780682264">
                  <w:marLeft w:val="480"/>
                  <w:marRight w:val="0"/>
                  <w:marTop w:val="0"/>
                  <w:marBottom w:val="0"/>
                  <w:divBdr>
                    <w:top w:val="none" w:sz="0" w:space="0" w:color="auto"/>
                    <w:left w:val="none" w:sz="0" w:space="0" w:color="auto"/>
                    <w:bottom w:val="none" w:sz="0" w:space="0" w:color="auto"/>
                    <w:right w:val="none" w:sz="0" w:space="0" w:color="auto"/>
                  </w:divBdr>
                </w:div>
                <w:div w:id="2025935650">
                  <w:marLeft w:val="480"/>
                  <w:marRight w:val="0"/>
                  <w:marTop w:val="0"/>
                  <w:marBottom w:val="0"/>
                  <w:divBdr>
                    <w:top w:val="none" w:sz="0" w:space="0" w:color="auto"/>
                    <w:left w:val="none" w:sz="0" w:space="0" w:color="auto"/>
                    <w:bottom w:val="none" w:sz="0" w:space="0" w:color="auto"/>
                    <w:right w:val="none" w:sz="0" w:space="0" w:color="auto"/>
                  </w:divBdr>
                </w:div>
                <w:div w:id="1611350370">
                  <w:marLeft w:val="480"/>
                  <w:marRight w:val="0"/>
                  <w:marTop w:val="0"/>
                  <w:marBottom w:val="0"/>
                  <w:divBdr>
                    <w:top w:val="none" w:sz="0" w:space="0" w:color="auto"/>
                    <w:left w:val="none" w:sz="0" w:space="0" w:color="auto"/>
                    <w:bottom w:val="none" w:sz="0" w:space="0" w:color="auto"/>
                    <w:right w:val="none" w:sz="0" w:space="0" w:color="auto"/>
                  </w:divBdr>
                </w:div>
                <w:div w:id="1623681642">
                  <w:marLeft w:val="480"/>
                  <w:marRight w:val="0"/>
                  <w:marTop w:val="0"/>
                  <w:marBottom w:val="0"/>
                  <w:divBdr>
                    <w:top w:val="none" w:sz="0" w:space="0" w:color="auto"/>
                    <w:left w:val="none" w:sz="0" w:space="0" w:color="auto"/>
                    <w:bottom w:val="none" w:sz="0" w:space="0" w:color="auto"/>
                    <w:right w:val="none" w:sz="0" w:space="0" w:color="auto"/>
                  </w:divBdr>
                </w:div>
                <w:div w:id="511724514">
                  <w:marLeft w:val="480"/>
                  <w:marRight w:val="0"/>
                  <w:marTop w:val="0"/>
                  <w:marBottom w:val="0"/>
                  <w:divBdr>
                    <w:top w:val="none" w:sz="0" w:space="0" w:color="auto"/>
                    <w:left w:val="none" w:sz="0" w:space="0" w:color="auto"/>
                    <w:bottom w:val="none" w:sz="0" w:space="0" w:color="auto"/>
                    <w:right w:val="none" w:sz="0" w:space="0" w:color="auto"/>
                  </w:divBdr>
                </w:div>
                <w:div w:id="1089616319">
                  <w:marLeft w:val="480"/>
                  <w:marRight w:val="0"/>
                  <w:marTop w:val="0"/>
                  <w:marBottom w:val="0"/>
                  <w:divBdr>
                    <w:top w:val="none" w:sz="0" w:space="0" w:color="auto"/>
                    <w:left w:val="none" w:sz="0" w:space="0" w:color="auto"/>
                    <w:bottom w:val="none" w:sz="0" w:space="0" w:color="auto"/>
                    <w:right w:val="none" w:sz="0" w:space="0" w:color="auto"/>
                  </w:divBdr>
                </w:div>
                <w:div w:id="6906551">
                  <w:marLeft w:val="480"/>
                  <w:marRight w:val="0"/>
                  <w:marTop w:val="0"/>
                  <w:marBottom w:val="0"/>
                  <w:divBdr>
                    <w:top w:val="none" w:sz="0" w:space="0" w:color="auto"/>
                    <w:left w:val="none" w:sz="0" w:space="0" w:color="auto"/>
                    <w:bottom w:val="none" w:sz="0" w:space="0" w:color="auto"/>
                    <w:right w:val="none" w:sz="0" w:space="0" w:color="auto"/>
                  </w:divBdr>
                </w:div>
                <w:div w:id="977537648">
                  <w:marLeft w:val="480"/>
                  <w:marRight w:val="0"/>
                  <w:marTop w:val="0"/>
                  <w:marBottom w:val="0"/>
                  <w:divBdr>
                    <w:top w:val="none" w:sz="0" w:space="0" w:color="auto"/>
                    <w:left w:val="none" w:sz="0" w:space="0" w:color="auto"/>
                    <w:bottom w:val="none" w:sz="0" w:space="0" w:color="auto"/>
                    <w:right w:val="none" w:sz="0" w:space="0" w:color="auto"/>
                  </w:divBdr>
                </w:div>
                <w:div w:id="1861699748">
                  <w:marLeft w:val="480"/>
                  <w:marRight w:val="0"/>
                  <w:marTop w:val="0"/>
                  <w:marBottom w:val="0"/>
                  <w:divBdr>
                    <w:top w:val="none" w:sz="0" w:space="0" w:color="auto"/>
                    <w:left w:val="none" w:sz="0" w:space="0" w:color="auto"/>
                    <w:bottom w:val="none" w:sz="0" w:space="0" w:color="auto"/>
                    <w:right w:val="none" w:sz="0" w:space="0" w:color="auto"/>
                  </w:divBdr>
                </w:div>
                <w:div w:id="1667241364">
                  <w:marLeft w:val="480"/>
                  <w:marRight w:val="0"/>
                  <w:marTop w:val="0"/>
                  <w:marBottom w:val="0"/>
                  <w:divBdr>
                    <w:top w:val="none" w:sz="0" w:space="0" w:color="auto"/>
                    <w:left w:val="none" w:sz="0" w:space="0" w:color="auto"/>
                    <w:bottom w:val="none" w:sz="0" w:space="0" w:color="auto"/>
                    <w:right w:val="none" w:sz="0" w:space="0" w:color="auto"/>
                  </w:divBdr>
                </w:div>
                <w:div w:id="1274050331">
                  <w:marLeft w:val="480"/>
                  <w:marRight w:val="0"/>
                  <w:marTop w:val="0"/>
                  <w:marBottom w:val="0"/>
                  <w:divBdr>
                    <w:top w:val="none" w:sz="0" w:space="0" w:color="auto"/>
                    <w:left w:val="none" w:sz="0" w:space="0" w:color="auto"/>
                    <w:bottom w:val="none" w:sz="0" w:space="0" w:color="auto"/>
                    <w:right w:val="none" w:sz="0" w:space="0" w:color="auto"/>
                  </w:divBdr>
                </w:div>
                <w:div w:id="7416141">
                  <w:marLeft w:val="480"/>
                  <w:marRight w:val="0"/>
                  <w:marTop w:val="0"/>
                  <w:marBottom w:val="0"/>
                  <w:divBdr>
                    <w:top w:val="none" w:sz="0" w:space="0" w:color="auto"/>
                    <w:left w:val="none" w:sz="0" w:space="0" w:color="auto"/>
                    <w:bottom w:val="none" w:sz="0" w:space="0" w:color="auto"/>
                    <w:right w:val="none" w:sz="0" w:space="0" w:color="auto"/>
                  </w:divBdr>
                </w:div>
                <w:div w:id="98794250">
                  <w:marLeft w:val="480"/>
                  <w:marRight w:val="0"/>
                  <w:marTop w:val="0"/>
                  <w:marBottom w:val="0"/>
                  <w:divBdr>
                    <w:top w:val="none" w:sz="0" w:space="0" w:color="auto"/>
                    <w:left w:val="none" w:sz="0" w:space="0" w:color="auto"/>
                    <w:bottom w:val="none" w:sz="0" w:space="0" w:color="auto"/>
                    <w:right w:val="none" w:sz="0" w:space="0" w:color="auto"/>
                  </w:divBdr>
                </w:div>
                <w:div w:id="1646936870">
                  <w:marLeft w:val="480"/>
                  <w:marRight w:val="0"/>
                  <w:marTop w:val="0"/>
                  <w:marBottom w:val="0"/>
                  <w:divBdr>
                    <w:top w:val="none" w:sz="0" w:space="0" w:color="auto"/>
                    <w:left w:val="none" w:sz="0" w:space="0" w:color="auto"/>
                    <w:bottom w:val="none" w:sz="0" w:space="0" w:color="auto"/>
                    <w:right w:val="none" w:sz="0" w:space="0" w:color="auto"/>
                  </w:divBdr>
                </w:div>
                <w:div w:id="750002700">
                  <w:marLeft w:val="480"/>
                  <w:marRight w:val="0"/>
                  <w:marTop w:val="0"/>
                  <w:marBottom w:val="0"/>
                  <w:divBdr>
                    <w:top w:val="none" w:sz="0" w:space="0" w:color="auto"/>
                    <w:left w:val="none" w:sz="0" w:space="0" w:color="auto"/>
                    <w:bottom w:val="none" w:sz="0" w:space="0" w:color="auto"/>
                    <w:right w:val="none" w:sz="0" w:space="0" w:color="auto"/>
                  </w:divBdr>
                </w:div>
                <w:div w:id="979194201">
                  <w:marLeft w:val="480"/>
                  <w:marRight w:val="0"/>
                  <w:marTop w:val="0"/>
                  <w:marBottom w:val="0"/>
                  <w:divBdr>
                    <w:top w:val="none" w:sz="0" w:space="0" w:color="auto"/>
                    <w:left w:val="none" w:sz="0" w:space="0" w:color="auto"/>
                    <w:bottom w:val="none" w:sz="0" w:space="0" w:color="auto"/>
                    <w:right w:val="none" w:sz="0" w:space="0" w:color="auto"/>
                  </w:divBdr>
                </w:div>
                <w:div w:id="1629045917">
                  <w:marLeft w:val="480"/>
                  <w:marRight w:val="0"/>
                  <w:marTop w:val="0"/>
                  <w:marBottom w:val="0"/>
                  <w:divBdr>
                    <w:top w:val="none" w:sz="0" w:space="0" w:color="auto"/>
                    <w:left w:val="none" w:sz="0" w:space="0" w:color="auto"/>
                    <w:bottom w:val="none" w:sz="0" w:space="0" w:color="auto"/>
                    <w:right w:val="none" w:sz="0" w:space="0" w:color="auto"/>
                  </w:divBdr>
                </w:div>
                <w:div w:id="1363747184">
                  <w:marLeft w:val="480"/>
                  <w:marRight w:val="0"/>
                  <w:marTop w:val="0"/>
                  <w:marBottom w:val="0"/>
                  <w:divBdr>
                    <w:top w:val="none" w:sz="0" w:space="0" w:color="auto"/>
                    <w:left w:val="none" w:sz="0" w:space="0" w:color="auto"/>
                    <w:bottom w:val="none" w:sz="0" w:space="0" w:color="auto"/>
                    <w:right w:val="none" w:sz="0" w:space="0" w:color="auto"/>
                  </w:divBdr>
                </w:div>
                <w:div w:id="1396053854">
                  <w:marLeft w:val="480"/>
                  <w:marRight w:val="0"/>
                  <w:marTop w:val="0"/>
                  <w:marBottom w:val="0"/>
                  <w:divBdr>
                    <w:top w:val="none" w:sz="0" w:space="0" w:color="auto"/>
                    <w:left w:val="none" w:sz="0" w:space="0" w:color="auto"/>
                    <w:bottom w:val="none" w:sz="0" w:space="0" w:color="auto"/>
                    <w:right w:val="none" w:sz="0" w:space="0" w:color="auto"/>
                  </w:divBdr>
                </w:div>
                <w:div w:id="1923368290">
                  <w:marLeft w:val="480"/>
                  <w:marRight w:val="0"/>
                  <w:marTop w:val="0"/>
                  <w:marBottom w:val="0"/>
                  <w:divBdr>
                    <w:top w:val="none" w:sz="0" w:space="0" w:color="auto"/>
                    <w:left w:val="none" w:sz="0" w:space="0" w:color="auto"/>
                    <w:bottom w:val="none" w:sz="0" w:space="0" w:color="auto"/>
                    <w:right w:val="none" w:sz="0" w:space="0" w:color="auto"/>
                  </w:divBdr>
                </w:div>
                <w:div w:id="1480806085">
                  <w:marLeft w:val="480"/>
                  <w:marRight w:val="0"/>
                  <w:marTop w:val="0"/>
                  <w:marBottom w:val="0"/>
                  <w:divBdr>
                    <w:top w:val="none" w:sz="0" w:space="0" w:color="auto"/>
                    <w:left w:val="none" w:sz="0" w:space="0" w:color="auto"/>
                    <w:bottom w:val="none" w:sz="0" w:space="0" w:color="auto"/>
                    <w:right w:val="none" w:sz="0" w:space="0" w:color="auto"/>
                  </w:divBdr>
                </w:div>
                <w:div w:id="39013152">
                  <w:marLeft w:val="480"/>
                  <w:marRight w:val="0"/>
                  <w:marTop w:val="0"/>
                  <w:marBottom w:val="0"/>
                  <w:divBdr>
                    <w:top w:val="none" w:sz="0" w:space="0" w:color="auto"/>
                    <w:left w:val="none" w:sz="0" w:space="0" w:color="auto"/>
                    <w:bottom w:val="none" w:sz="0" w:space="0" w:color="auto"/>
                    <w:right w:val="none" w:sz="0" w:space="0" w:color="auto"/>
                  </w:divBdr>
                </w:div>
                <w:div w:id="656810143">
                  <w:marLeft w:val="480"/>
                  <w:marRight w:val="0"/>
                  <w:marTop w:val="0"/>
                  <w:marBottom w:val="0"/>
                  <w:divBdr>
                    <w:top w:val="none" w:sz="0" w:space="0" w:color="auto"/>
                    <w:left w:val="none" w:sz="0" w:space="0" w:color="auto"/>
                    <w:bottom w:val="none" w:sz="0" w:space="0" w:color="auto"/>
                    <w:right w:val="none" w:sz="0" w:space="0" w:color="auto"/>
                  </w:divBdr>
                </w:div>
                <w:div w:id="2021662735">
                  <w:marLeft w:val="480"/>
                  <w:marRight w:val="0"/>
                  <w:marTop w:val="0"/>
                  <w:marBottom w:val="0"/>
                  <w:divBdr>
                    <w:top w:val="none" w:sz="0" w:space="0" w:color="auto"/>
                    <w:left w:val="none" w:sz="0" w:space="0" w:color="auto"/>
                    <w:bottom w:val="none" w:sz="0" w:space="0" w:color="auto"/>
                    <w:right w:val="none" w:sz="0" w:space="0" w:color="auto"/>
                  </w:divBdr>
                </w:div>
                <w:div w:id="1933396927">
                  <w:marLeft w:val="480"/>
                  <w:marRight w:val="0"/>
                  <w:marTop w:val="0"/>
                  <w:marBottom w:val="0"/>
                  <w:divBdr>
                    <w:top w:val="none" w:sz="0" w:space="0" w:color="auto"/>
                    <w:left w:val="none" w:sz="0" w:space="0" w:color="auto"/>
                    <w:bottom w:val="none" w:sz="0" w:space="0" w:color="auto"/>
                    <w:right w:val="none" w:sz="0" w:space="0" w:color="auto"/>
                  </w:divBdr>
                </w:div>
                <w:div w:id="1947039319">
                  <w:marLeft w:val="480"/>
                  <w:marRight w:val="0"/>
                  <w:marTop w:val="0"/>
                  <w:marBottom w:val="0"/>
                  <w:divBdr>
                    <w:top w:val="none" w:sz="0" w:space="0" w:color="auto"/>
                    <w:left w:val="none" w:sz="0" w:space="0" w:color="auto"/>
                    <w:bottom w:val="none" w:sz="0" w:space="0" w:color="auto"/>
                    <w:right w:val="none" w:sz="0" w:space="0" w:color="auto"/>
                  </w:divBdr>
                </w:div>
                <w:div w:id="157507047">
                  <w:marLeft w:val="480"/>
                  <w:marRight w:val="0"/>
                  <w:marTop w:val="0"/>
                  <w:marBottom w:val="0"/>
                  <w:divBdr>
                    <w:top w:val="none" w:sz="0" w:space="0" w:color="auto"/>
                    <w:left w:val="none" w:sz="0" w:space="0" w:color="auto"/>
                    <w:bottom w:val="none" w:sz="0" w:space="0" w:color="auto"/>
                    <w:right w:val="none" w:sz="0" w:space="0" w:color="auto"/>
                  </w:divBdr>
                </w:div>
                <w:div w:id="2134589337">
                  <w:marLeft w:val="480"/>
                  <w:marRight w:val="0"/>
                  <w:marTop w:val="0"/>
                  <w:marBottom w:val="0"/>
                  <w:divBdr>
                    <w:top w:val="none" w:sz="0" w:space="0" w:color="auto"/>
                    <w:left w:val="none" w:sz="0" w:space="0" w:color="auto"/>
                    <w:bottom w:val="none" w:sz="0" w:space="0" w:color="auto"/>
                    <w:right w:val="none" w:sz="0" w:space="0" w:color="auto"/>
                  </w:divBdr>
                </w:div>
                <w:div w:id="1655064493">
                  <w:marLeft w:val="480"/>
                  <w:marRight w:val="0"/>
                  <w:marTop w:val="0"/>
                  <w:marBottom w:val="0"/>
                  <w:divBdr>
                    <w:top w:val="none" w:sz="0" w:space="0" w:color="auto"/>
                    <w:left w:val="none" w:sz="0" w:space="0" w:color="auto"/>
                    <w:bottom w:val="none" w:sz="0" w:space="0" w:color="auto"/>
                    <w:right w:val="none" w:sz="0" w:space="0" w:color="auto"/>
                  </w:divBdr>
                </w:div>
                <w:div w:id="1318800957">
                  <w:marLeft w:val="480"/>
                  <w:marRight w:val="0"/>
                  <w:marTop w:val="0"/>
                  <w:marBottom w:val="0"/>
                  <w:divBdr>
                    <w:top w:val="none" w:sz="0" w:space="0" w:color="auto"/>
                    <w:left w:val="none" w:sz="0" w:space="0" w:color="auto"/>
                    <w:bottom w:val="none" w:sz="0" w:space="0" w:color="auto"/>
                    <w:right w:val="none" w:sz="0" w:space="0" w:color="auto"/>
                  </w:divBdr>
                </w:div>
              </w:divsChild>
            </w:div>
            <w:div w:id="1965379833">
              <w:marLeft w:val="0"/>
              <w:marRight w:val="0"/>
              <w:marTop w:val="0"/>
              <w:marBottom w:val="0"/>
              <w:divBdr>
                <w:top w:val="none" w:sz="0" w:space="0" w:color="auto"/>
                <w:left w:val="none" w:sz="0" w:space="0" w:color="auto"/>
                <w:bottom w:val="none" w:sz="0" w:space="0" w:color="auto"/>
                <w:right w:val="none" w:sz="0" w:space="0" w:color="auto"/>
              </w:divBdr>
              <w:divsChild>
                <w:div w:id="273054151">
                  <w:marLeft w:val="480"/>
                  <w:marRight w:val="0"/>
                  <w:marTop w:val="0"/>
                  <w:marBottom w:val="0"/>
                  <w:divBdr>
                    <w:top w:val="none" w:sz="0" w:space="0" w:color="auto"/>
                    <w:left w:val="none" w:sz="0" w:space="0" w:color="auto"/>
                    <w:bottom w:val="none" w:sz="0" w:space="0" w:color="auto"/>
                    <w:right w:val="none" w:sz="0" w:space="0" w:color="auto"/>
                  </w:divBdr>
                </w:div>
                <w:div w:id="25065153">
                  <w:marLeft w:val="480"/>
                  <w:marRight w:val="0"/>
                  <w:marTop w:val="0"/>
                  <w:marBottom w:val="0"/>
                  <w:divBdr>
                    <w:top w:val="none" w:sz="0" w:space="0" w:color="auto"/>
                    <w:left w:val="none" w:sz="0" w:space="0" w:color="auto"/>
                    <w:bottom w:val="none" w:sz="0" w:space="0" w:color="auto"/>
                    <w:right w:val="none" w:sz="0" w:space="0" w:color="auto"/>
                  </w:divBdr>
                </w:div>
                <w:div w:id="1761296948">
                  <w:marLeft w:val="480"/>
                  <w:marRight w:val="0"/>
                  <w:marTop w:val="0"/>
                  <w:marBottom w:val="0"/>
                  <w:divBdr>
                    <w:top w:val="none" w:sz="0" w:space="0" w:color="auto"/>
                    <w:left w:val="none" w:sz="0" w:space="0" w:color="auto"/>
                    <w:bottom w:val="none" w:sz="0" w:space="0" w:color="auto"/>
                    <w:right w:val="none" w:sz="0" w:space="0" w:color="auto"/>
                  </w:divBdr>
                </w:div>
                <w:div w:id="1620841538">
                  <w:marLeft w:val="480"/>
                  <w:marRight w:val="0"/>
                  <w:marTop w:val="0"/>
                  <w:marBottom w:val="0"/>
                  <w:divBdr>
                    <w:top w:val="none" w:sz="0" w:space="0" w:color="auto"/>
                    <w:left w:val="none" w:sz="0" w:space="0" w:color="auto"/>
                    <w:bottom w:val="none" w:sz="0" w:space="0" w:color="auto"/>
                    <w:right w:val="none" w:sz="0" w:space="0" w:color="auto"/>
                  </w:divBdr>
                </w:div>
                <w:div w:id="1156074209">
                  <w:marLeft w:val="480"/>
                  <w:marRight w:val="0"/>
                  <w:marTop w:val="0"/>
                  <w:marBottom w:val="0"/>
                  <w:divBdr>
                    <w:top w:val="none" w:sz="0" w:space="0" w:color="auto"/>
                    <w:left w:val="none" w:sz="0" w:space="0" w:color="auto"/>
                    <w:bottom w:val="none" w:sz="0" w:space="0" w:color="auto"/>
                    <w:right w:val="none" w:sz="0" w:space="0" w:color="auto"/>
                  </w:divBdr>
                </w:div>
                <w:div w:id="747272249">
                  <w:marLeft w:val="480"/>
                  <w:marRight w:val="0"/>
                  <w:marTop w:val="0"/>
                  <w:marBottom w:val="0"/>
                  <w:divBdr>
                    <w:top w:val="none" w:sz="0" w:space="0" w:color="auto"/>
                    <w:left w:val="none" w:sz="0" w:space="0" w:color="auto"/>
                    <w:bottom w:val="none" w:sz="0" w:space="0" w:color="auto"/>
                    <w:right w:val="none" w:sz="0" w:space="0" w:color="auto"/>
                  </w:divBdr>
                </w:div>
                <w:div w:id="1192916279">
                  <w:marLeft w:val="480"/>
                  <w:marRight w:val="0"/>
                  <w:marTop w:val="0"/>
                  <w:marBottom w:val="0"/>
                  <w:divBdr>
                    <w:top w:val="none" w:sz="0" w:space="0" w:color="auto"/>
                    <w:left w:val="none" w:sz="0" w:space="0" w:color="auto"/>
                    <w:bottom w:val="none" w:sz="0" w:space="0" w:color="auto"/>
                    <w:right w:val="none" w:sz="0" w:space="0" w:color="auto"/>
                  </w:divBdr>
                </w:div>
                <w:div w:id="1851528865">
                  <w:marLeft w:val="480"/>
                  <w:marRight w:val="0"/>
                  <w:marTop w:val="0"/>
                  <w:marBottom w:val="0"/>
                  <w:divBdr>
                    <w:top w:val="none" w:sz="0" w:space="0" w:color="auto"/>
                    <w:left w:val="none" w:sz="0" w:space="0" w:color="auto"/>
                    <w:bottom w:val="none" w:sz="0" w:space="0" w:color="auto"/>
                    <w:right w:val="none" w:sz="0" w:space="0" w:color="auto"/>
                  </w:divBdr>
                </w:div>
                <w:div w:id="934636100">
                  <w:marLeft w:val="480"/>
                  <w:marRight w:val="0"/>
                  <w:marTop w:val="0"/>
                  <w:marBottom w:val="0"/>
                  <w:divBdr>
                    <w:top w:val="none" w:sz="0" w:space="0" w:color="auto"/>
                    <w:left w:val="none" w:sz="0" w:space="0" w:color="auto"/>
                    <w:bottom w:val="none" w:sz="0" w:space="0" w:color="auto"/>
                    <w:right w:val="none" w:sz="0" w:space="0" w:color="auto"/>
                  </w:divBdr>
                </w:div>
                <w:div w:id="1461727148">
                  <w:marLeft w:val="480"/>
                  <w:marRight w:val="0"/>
                  <w:marTop w:val="0"/>
                  <w:marBottom w:val="0"/>
                  <w:divBdr>
                    <w:top w:val="none" w:sz="0" w:space="0" w:color="auto"/>
                    <w:left w:val="none" w:sz="0" w:space="0" w:color="auto"/>
                    <w:bottom w:val="none" w:sz="0" w:space="0" w:color="auto"/>
                    <w:right w:val="none" w:sz="0" w:space="0" w:color="auto"/>
                  </w:divBdr>
                </w:div>
                <w:div w:id="2039161988">
                  <w:marLeft w:val="480"/>
                  <w:marRight w:val="0"/>
                  <w:marTop w:val="0"/>
                  <w:marBottom w:val="0"/>
                  <w:divBdr>
                    <w:top w:val="none" w:sz="0" w:space="0" w:color="auto"/>
                    <w:left w:val="none" w:sz="0" w:space="0" w:color="auto"/>
                    <w:bottom w:val="none" w:sz="0" w:space="0" w:color="auto"/>
                    <w:right w:val="none" w:sz="0" w:space="0" w:color="auto"/>
                  </w:divBdr>
                </w:div>
                <w:div w:id="2002195058">
                  <w:marLeft w:val="480"/>
                  <w:marRight w:val="0"/>
                  <w:marTop w:val="0"/>
                  <w:marBottom w:val="0"/>
                  <w:divBdr>
                    <w:top w:val="none" w:sz="0" w:space="0" w:color="auto"/>
                    <w:left w:val="none" w:sz="0" w:space="0" w:color="auto"/>
                    <w:bottom w:val="none" w:sz="0" w:space="0" w:color="auto"/>
                    <w:right w:val="none" w:sz="0" w:space="0" w:color="auto"/>
                  </w:divBdr>
                </w:div>
                <w:div w:id="589773163">
                  <w:marLeft w:val="480"/>
                  <w:marRight w:val="0"/>
                  <w:marTop w:val="0"/>
                  <w:marBottom w:val="0"/>
                  <w:divBdr>
                    <w:top w:val="none" w:sz="0" w:space="0" w:color="auto"/>
                    <w:left w:val="none" w:sz="0" w:space="0" w:color="auto"/>
                    <w:bottom w:val="none" w:sz="0" w:space="0" w:color="auto"/>
                    <w:right w:val="none" w:sz="0" w:space="0" w:color="auto"/>
                  </w:divBdr>
                </w:div>
                <w:div w:id="1278872831">
                  <w:marLeft w:val="480"/>
                  <w:marRight w:val="0"/>
                  <w:marTop w:val="0"/>
                  <w:marBottom w:val="0"/>
                  <w:divBdr>
                    <w:top w:val="none" w:sz="0" w:space="0" w:color="auto"/>
                    <w:left w:val="none" w:sz="0" w:space="0" w:color="auto"/>
                    <w:bottom w:val="none" w:sz="0" w:space="0" w:color="auto"/>
                    <w:right w:val="none" w:sz="0" w:space="0" w:color="auto"/>
                  </w:divBdr>
                </w:div>
                <w:div w:id="244345710">
                  <w:marLeft w:val="480"/>
                  <w:marRight w:val="0"/>
                  <w:marTop w:val="0"/>
                  <w:marBottom w:val="0"/>
                  <w:divBdr>
                    <w:top w:val="none" w:sz="0" w:space="0" w:color="auto"/>
                    <w:left w:val="none" w:sz="0" w:space="0" w:color="auto"/>
                    <w:bottom w:val="none" w:sz="0" w:space="0" w:color="auto"/>
                    <w:right w:val="none" w:sz="0" w:space="0" w:color="auto"/>
                  </w:divBdr>
                </w:div>
                <w:div w:id="2064062294">
                  <w:marLeft w:val="480"/>
                  <w:marRight w:val="0"/>
                  <w:marTop w:val="0"/>
                  <w:marBottom w:val="0"/>
                  <w:divBdr>
                    <w:top w:val="none" w:sz="0" w:space="0" w:color="auto"/>
                    <w:left w:val="none" w:sz="0" w:space="0" w:color="auto"/>
                    <w:bottom w:val="none" w:sz="0" w:space="0" w:color="auto"/>
                    <w:right w:val="none" w:sz="0" w:space="0" w:color="auto"/>
                  </w:divBdr>
                </w:div>
                <w:div w:id="1351566225">
                  <w:marLeft w:val="480"/>
                  <w:marRight w:val="0"/>
                  <w:marTop w:val="0"/>
                  <w:marBottom w:val="0"/>
                  <w:divBdr>
                    <w:top w:val="none" w:sz="0" w:space="0" w:color="auto"/>
                    <w:left w:val="none" w:sz="0" w:space="0" w:color="auto"/>
                    <w:bottom w:val="none" w:sz="0" w:space="0" w:color="auto"/>
                    <w:right w:val="none" w:sz="0" w:space="0" w:color="auto"/>
                  </w:divBdr>
                </w:div>
                <w:div w:id="926230459">
                  <w:marLeft w:val="480"/>
                  <w:marRight w:val="0"/>
                  <w:marTop w:val="0"/>
                  <w:marBottom w:val="0"/>
                  <w:divBdr>
                    <w:top w:val="none" w:sz="0" w:space="0" w:color="auto"/>
                    <w:left w:val="none" w:sz="0" w:space="0" w:color="auto"/>
                    <w:bottom w:val="none" w:sz="0" w:space="0" w:color="auto"/>
                    <w:right w:val="none" w:sz="0" w:space="0" w:color="auto"/>
                  </w:divBdr>
                </w:div>
                <w:div w:id="1473328822">
                  <w:marLeft w:val="480"/>
                  <w:marRight w:val="0"/>
                  <w:marTop w:val="0"/>
                  <w:marBottom w:val="0"/>
                  <w:divBdr>
                    <w:top w:val="none" w:sz="0" w:space="0" w:color="auto"/>
                    <w:left w:val="none" w:sz="0" w:space="0" w:color="auto"/>
                    <w:bottom w:val="none" w:sz="0" w:space="0" w:color="auto"/>
                    <w:right w:val="none" w:sz="0" w:space="0" w:color="auto"/>
                  </w:divBdr>
                </w:div>
                <w:div w:id="127867004">
                  <w:marLeft w:val="480"/>
                  <w:marRight w:val="0"/>
                  <w:marTop w:val="0"/>
                  <w:marBottom w:val="0"/>
                  <w:divBdr>
                    <w:top w:val="none" w:sz="0" w:space="0" w:color="auto"/>
                    <w:left w:val="none" w:sz="0" w:space="0" w:color="auto"/>
                    <w:bottom w:val="none" w:sz="0" w:space="0" w:color="auto"/>
                    <w:right w:val="none" w:sz="0" w:space="0" w:color="auto"/>
                  </w:divBdr>
                </w:div>
                <w:div w:id="1539925724">
                  <w:marLeft w:val="480"/>
                  <w:marRight w:val="0"/>
                  <w:marTop w:val="0"/>
                  <w:marBottom w:val="0"/>
                  <w:divBdr>
                    <w:top w:val="none" w:sz="0" w:space="0" w:color="auto"/>
                    <w:left w:val="none" w:sz="0" w:space="0" w:color="auto"/>
                    <w:bottom w:val="none" w:sz="0" w:space="0" w:color="auto"/>
                    <w:right w:val="none" w:sz="0" w:space="0" w:color="auto"/>
                  </w:divBdr>
                </w:div>
                <w:div w:id="463037116">
                  <w:marLeft w:val="480"/>
                  <w:marRight w:val="0"/>
                  <w:marTop w:val="0"/>
                  <w:marBottom w:val="0"/>
                  <w:divBdr>
                    <w:top w:val="none" w:sz="0" w:space="0" w:color="auto"/>
                    <w:left w:val="none" w:sz="0" w:space="0" w:color="auto"/>
                    <w:bottom w:val="none" w:sz="0" w:space="0" w:color="auto"/>
                    <w:right w:val="none" w:sz="0" w:space="0" w:color="auto"/>
                  </w:divBdr>
                </w:div>
                <w:div w:id="1686587750">
                  <w:marLeft w:val="480"/>
                  <w:marRight w:val="0"/>
                  <w:marTop w:val="0"/>
                  <w:marBottom w:val="0"/>
                  <w:divBdr>
                    <w:top w:val="none" w:sz="0" w:space="0" w:color="auto"/>
                    <w:left w:val="none" w:sz="0" w:space="0" w:color="auto"/>
                    <w:bottom w:val="none" w:sz="0" w:space="0" w:color="auto"/>
                    <w:right w:val="none" w:sz="0" w:space="0" w:color="auto"/>
                  </w:divBdr>
                </w:div>
                <w:div w:id="1759666836">
                  <w:marLeft w:val="480"/>
                  <w:marRight w:val="0"/>
                  <w:marTop w:val="0"/>
                  <w:marBottom w:val="0"/>
                  <w:divBdr>
                    <w:top w:val="none" w:sz="0" w:space="0" w:color="auto"/>
                    <w:left w:val="none" w:sz="0" w:space="0" w:color="auto"/>
                    <w:bottom w:val="none" w:sz="0" w:space="0" w:color="auto"/>
                    <w:right w:val="none" w:sz="0" w:space="0" w:color="auto"/>
                  </w:divBdr>
                </w:div>
                <w:div w:id="1651864504">
                  <w:marLeft w:val="480"/>
                  <w:marRight w:val="0"/>
                  <w:marTop w:val="0"/>
                  <w:marBottom w:val="0"/>
                  <w:divBdr>
                    <w:top w:val="none" w:sz="0" w:space="0" w:color="auto"/>
                    <w:left w:val="none" w:sz="0" w:space="0" w:color="auto"/>
                    <w:bottom w:val="none" w:sz="0" w:space="0" w:color="auto"/>
                    <w:right w:val="none" w:sz="0" w:space="0" w:color="auto"/>
                  </w:divBdr>
                </w:div>
                <w:div w:id="2101098985">
                  <w:marLeft w:val="480"/>
                  <w:marRight w:val="0"/>
                  <w:marTop w:val="0"/>
                  <w:marBottom w:val="0"/>
                  <w:divBdr>
                    <w:top w:val="none" w:sz="0" w:space="0" w:color="auto"/>
                    <w:left w:val="none" w:sz="0" w:space="0" w:color="auto"/>
                    <w:bottom w:val="none" w:sz="0" w:space="0" w:color="auto"/>
                    <w:right w:val="none" w:sz="0" w:space="0" w:color="auto"/>
                  </w:divBdr>
                </w:div>
                <w:div w:id="1043142619">
                  <w:marLeft w:val="480"/>
                  <w:marRight w:val="0"/>
                  <w:marTop w:val="0"/>
                  <w:marBottom w:val="0"/>
                  <w:divBdr>
                    <w:top w:val="none" w:sz="0" w:space="0" w:color="auto"/>
                    <w:left w:val="none" w:sz="0" w:space="0" w:color="auto"/>
                    <w:bottom w:val="none" w:sz="0" w:space="0" w:color="auto"/>
                    <w:right w:val="none" w:sz="0" w:space="0" w:color="auto"/>
                  </w:divBdr>
                </w:div>
                <w:div w:id="693653067">
                  <w:marLeft w:val="480"/>
                  <w:marRight w:val="0"/>
                  <w:marTop w:val="0"/>
                  <w:marBottom w:val="0"/>
                  <w:divBdr>
                    <w:top w:val="none" w:sz="0" w:space="0" w:color="auto"/>
                    <w:left w:val="none" w:sz="0" w:space="0" w:color="auto"/>
                    <w:bottom w:val="none" w:sz="0" w:space="0" w:color="auto"/>
                    <w:right w:val="none" w:sz="0" w:space="0" w:color="auto"/>
                  </w:divBdr>
                </w:div>
                <w:div w:id="784807583">
                  <w:marLeft w:val="480"/>
                  <w:marRight w:val="0"/>
                  <w:marTop w:val="0"/>
                  <w:marBottom w:val="0"/>
                  <w:divBdr>
                    <w:top w:val="none" w:sz="0" w:space="0" w:color="auto"/>
                    <w:left w:val="none" w:sz="0" w:space="0" w:color="auto"/>
                    <w:bottom w:val="none" w:sz="0" w:space="0" w:color="auto"/>
                    <w:right w:val="none" w:sz="0" w:space="0" w:color="auto"/>
                  </w:divBdr>
                </w:div>
                <w:div w:id="181558593">
                  <w:marLeft w:val="480"/>
                  <w:marRight w:val="0"/>
                  <w:marTop w:val="0"/>
                  <w:marBottom w:val="0"/>
                  <w:divBdr>
                    <w:top w:val="none" w:sz="0" w:space="0" w:color="auto"/>
                    <w:left w:val="none" w:sz="0" w:space="0" w:color="auto"/>
                    <w:bottom w:val="none" w:sz="0" w:space="0" w:color="auto"/>
                    <w:right w:val="none" w:sz="0" w:space="0" w:color="auto"/>
                  </w:divBdr>
                </w:div>
                <w:div w:id="773745430">
                  <w:marLeft w:val="480"/>
                  <w:marRight w:val="0"/>
                  <w:marTop w:val="0"/>
                  <w:marBottom w:val="0"/>
                  <w:divBdr>
                    <w:top w:val="none" w:sz="0" w:space="0" w:color="auto"/>
                    <w:left w:val="none" w:sz="0" w:space="0" w:color="auto"/>
                    <w:bottom w:val="none" w:sz="0" w:space="0" w:color="auto"/>
                    <w:right w:val="none" w:sz="0" w:space="0" w:color="auto"/>
                  </w:divBdr>
                </w:div>
                <w:div w:id="1122918807">
                  <w:marLeft w:val="480"/>
                  <w:marRight w:val="0"/>
                  <w:marTop w:val="0"/>
                  <w:marBottom w:val="0"/>
                  <w:divBdr>
                    <w:top w:val="none" w:sz="0" w:space="0" w:color="auto"/>
                    <w:left w:val="none" w:sz="0" w:space="0" w:color="auto"/>
                    <w:bottom w:val="none" w:sz="0" w:space="0" w:color="auto"/>
                    <w:right w:val="none" w:sz="0" w:space="0" w:color="auto"/>
                  </w:divBdr>
                </w:div>
                <w:div w:id="169414542">
                  <w:marLeft w:val="480"/>
                  <w:marRight w:val="0"/>
                  <w:marTop w:val="0"/>
                  <w:marBottom w:val="0"/>
                  <w:divBdr>
                    <w:top w:val="none" w:sz="0" w:space="0" w:color="auto"/>
                    <w:left w:val="none" w:sz="0" w:space="0" w:color="auto"/>
                    <w:bottom w:val="none" w:sz="0" w:space="0" w:color="auto"/>
                    <w:right w:val="none" w:sz="0" w:space="0" w:color="auto"/>
                  </w:divBdr>
                </w:div>
                <w:div w:id="1120565653">
                  <w:marLeft w:val="480"/>
                  <w:marRight w:val="0"/>
                  <w:marTop w:val="0"/>
                  <w:marBottom w:val="0"/>
                  <w:divBdr>
                    <w:top w:val="none" w:sz="0" w:space="0" w:color="auto"/>
                    <w:left w:val="none" w:sz="0" w:space="0" w:color="auto"/>
                    <w:bottom w:val="none" w:sz="0" w:space="0" w:color="auto"/>
                    <w:right w:val="none" w:sz="0" w:space="0" w:color="auto"/>
                  </w:divBdr>
                </w:div>
                <w:div w:id="24798495">
                  <w:marLeft w:val="480"/>
                  <w:marRight w:val="0"/>
                  <w:marTop w:val="0"/>
                  <w:marBottom w:val="0"/>
                  <w:divBdr>
                    <w:top w:val="none" w:sz="0" w:space="0" w:color="auto"/>
                    <w:left w:val="none" w:sz="0" w:space="0" w:color="auto"/>
                    <w:bottom w:val="none" w:sz="0" w:space="0" w:color="auto"/>
                    <w:right w:val="none" w:sz="0" w:space="0" w:color="auto"/>
                  </w:divBdr>
                </w:div>
                <w:div w:id="2138834278">
                  <w:marLeft w:val="480"/>
                  <w:marRight w:val="0"/>
                  <w:marTop w:val="0"/>
                  <w:marBottom w:val="0"/>
                  <w:divBdr>
                    <w:top w:val="none" w:sz="0" w:space="0" w:color="auto"/>
                    <w:left w:val="none" w:sz="0" w:space="0" w:color="auto"/>
                    <w:bottom w:val="none" w:sz="0" w:space="0" w:color="auto"/>
                    <w:right w:val="none" w:sz="0" w:space="0" w:color="auto"/>
                  </w:divBdr>
                </w:div>
                <w:div w:id="639072520">
                  <w:marLeft w:val="480"/>
                  <w:marRight w:val="0"/>
                  <w:marTop w:val="0"/>
                  <w:marBottom w:val="0"/>
                  <w:divBdr>
                    <w:top w:val="none" w:sz="0" w:space="0" w:color="auto"/>
                    <w:left w:val="none" w:sz="0" w:space="0" w:color="auto"/>
                    <w:bottom w:val="none" w:sz="0" w:space="0" w:color="auto"/>
                    <w:right w:val="none" w:sz="0" w:space="0" w:color="auto"/>
                  </w:divBdr>
                </w:div>
                <w:div w:id="1127165489">
                  <w:marLeft w:val="480"/>
                  <w:marRight w:val="0"/>
                  <w:marTop w:val="0"/>
                  <w:marBottom w:val="0"/>
                  <w:divBdr>
                    <w:top w:val="none" w:sz="0" w:space="0" w:color="auto"/>
                    <w:left w:val="none" w:sz="0" w:space="0" w:color="auto"/>
                    <w:bottom w:val="none" w:sz="0" w:space="0" w:color="auto"/>
                    <w:right w:val="none" w:sz="0" w:space="0" w:color="auto"/>
                  </w:divBdr>
                </w:div>
                <w:div w:id="716198452">
                  <w:marLeft w:val="480"/>
                  <w:marRight w:val="0"/>
                  <w:marTop w:val="0"/>
                  <w:marBottom w:val="0"/>
                  <w:divBdr>
                    <w:top w:val="none" w:sz="0" w:space="0" w:color="auto"/>
                    <w:left w:val="none" w:sz="0" w:space="0" w:color="auto"/>
                    <w:bottom w:val="none" w:sz="0" w:space="0" w:color="auto"/>
                    <w:right w:val="none" w:sz="0" w:space="0" w:color="auto"/>
                  </w:divBdr>
                </w:div>
                <w:div w:id="1007368860">
                  <w:marLeft w:val="480"/>
                  <w:marRight w:val="0"/>
                  <w:marTop w:val="0"/>
                  <w:marBottom w:val="0"/>
                  <w:divBdr>
                    <w:top w:val="none" w:sz="0" w:space="0" w:color="auto"/>
                    <w:left w:val="none" w:sz="0" w:space="0" w:color="auto"/>
                    <w:bottom w:val="none" w:sz="0" w:space="0" w:color="auto"/>
                    <w:right w:val="none" w:sz="0" w:space="0" w:color="auto"/>
                  </w:divBdr>
                </w:div>
                <w:div w:id="265307025">
                  <w:marLeft w:val="480"/>
                  <w:marRight w:val="0"/>
                  <w:marTop w:val="0"/>
                  <w:marBottom w:val="0"/>
                  <w:divBdr>
                    <w:top w:val="none" w:sz="0" w:space="0" w:color="auto"/>
                    <w:left w:val="none" w:sz="0" w:space="0" w:color="auto"/>
                    <w:bottom w:val="none" w:sz="0" w:space="0" w:color="auto"/>
                    <w:right w:val="none" w:sz="0" w:space="0" w:color="auto"/>
                  </w:divBdr>
                </w:div>
                <w:div w:id="835655029">
                  <w:marLeft w:val="480"/>
                  <w:marRight w:val="0"/>
                  <w:marTop w:val="0"/>
                  <w:marBottom w:val="0"/>
                  <w:divBdr>
                    <w:top w:val="none" w:sz="0" w:space="0" w:color="auto"/>
                    <w:left w:val="none" w:sz="0" w:space="0" w:color="auto"/>
                    <w:bottom w:val="none" w:sz="0" w:space="0" w:color="auto"/>
                    <w:right w:val="none" w:sz="0" w:space="0" w:color="auto"/>
                  </w:divBdr>
                </w:div>
                <w:div w:id="769786032">
                  <w:marLeft w:val="480"/>
                  <w:marRight w:val="0"/>
                  <w:marTop w:val="0"/>
                  <w:marBottom w:val="0"/>
                  <w:divBdr>
                    <w:top w:val="none" w:sz="0" w:space="0" w:color="auto"/>
                    <w:left w:val="none" w:sz="0" w:space="0" w:color="auto"/>
                    <w:bottom w:val="none" w:sz="0" w:space="0" w:color="auto"/>
                    <w:right w:val="none" w:sz="0" w:space="0" w:color="auto"/>
                  </w:divBdr>
                </w:div>
                <w:div w:id="1465543104">
                  <w:marLeft w:val="480"/>
                  <w:marRight w:val="0"/>
                  <w:marTop w:val="0"/>
                  <w:marBottom w:val="0"/>
                  <w:divBdr>
                    <w:top w:val="none" w:sz="0" w:space="0" w:color="auto"/>
                    <w:left w:val="none" w:sz="0" w:space="0" w:color="auto"/>
                    <w:bottom w:val="none" w:sz="0" w:space="0" w:color="auto"/>
                    <w:right w:val="none" w:sz="0" w:space="0" w:color="auto"/>
                  </w:divBdr>
                </w:div>
                <w:div w:id="109206698">
                  <w:marLeft w:val="480"/>
                  <w:marRight w:val="0"/>
                  <w:marTop w:val="0"/>
                  <w:marBottom w:val="0"/>
                  <w:divBdr>
                    <w:top w:val="none" w:sz="0" w:space="0" w:color="auto"/>
                    <w:left w:val="none" w:sz="0" w:space="0" w:color="auto"/>
                    <w:bottom w:val="none" w:sz="0" w:space="0" w:color="auto"/>
                    <w:right w:val="none" w:sz="0" w:space="0" w:color="auto"/>
                  </w:divBdr>
                </w:div>
                <w:div w:id="245575824">
                  <w:marLeft w:val="480"/>
                  <w:marRight w:val="0"/>
                  <w:marTop w:val="0"/>
                  <w:marBottom w:val="0"/>
                  <w:divBdr>
                    <w:top w:val="none" w:sz="0" w:space="0" w:color="auto"/>
                    <w:left w:val="none" w:sz="0" w:space="0" w:color="auto"/>
                    <w:bottom w:val="none" w:sz="0" w:space="0" w:color="auto"/>
                    <w:right w:val="none" w:sz="0" w:space="0" w:color="auto"/>
                  </w:divBdr>
                </w:div>
                <w:div w:id="375743780">
                  <w:marLeft w:val="480"/>
                  <w:marRight w:val="0"/>
                  <w:marTop w:val="0"/>
                  <w:marBottom w:val="0"/>
                  <w:divBdr>
                    <w:top w:val="none" w:sz="0" w:space="0" w:color="auto"/>
                    <w:left w:val="none" w:sz="0" w:space="0" w:color="auto"/>
                    <w:bottom w:val="none" w:sz="0" w:space="0" w:color="auto"/>
                    <w:right w:val="none" w:sz="0" w:space="0" w:color="auto"/>
                  </w:divBdr>
                </w:div>
                <w:div w:id="1072315909">
                  <w:marLeft w:val="480"/>
                  <w:marRight w:val="0"/>
                  <w:marTop w:val="0"/>
                  <w:marBottom w:val="0"/>
                  <w:divBdr>
                    <w:top w:val="none" w:sz="0" w:space="0" w:color="auto"/>
                    <w:left w:val="none" w:sz="0" w:space="0" w:color="auto"/>
                    <w:bottom w:val="none" w:sz="0" w:space="0" w:color="auto"/>
                    <w:right w:val="none" w:sz="0" w:space="0" w:color="auto"/>
                  </w:divBdr>
                </w:div>
                <w:div w:id="1694458996">
                  <w:marLeft w:val="480"/>
                  <w:marRight w:val="0"/>
                  <w:marTop w:val="0"/>
                  <w:marBottom w:val="0"/>
                  <w:divBdr>
                    <w:top w:val="none" w:sz="0" w:space="0" w:color="auto"/>
                    <w:left w:val="none" w:sz="0" w:space="0" w:color="auto"/>
                    <w:bottom w:val="none" w:sz="0" w:space="0" w:color="auto"/>
                    <w:right w:val="none" w:sz="0" w:space="0" w:color="auto"/>
                  </w:divBdr>
                </w:div>
                <w:div w:id="1788113716">
                  <w:marLeft w:val="480"/>
                  <w:marRight w:val="0"/>
                  <w:marTop w:val="0"/>
                  <w:marBottom w:val="0"/>
                  <w:divBdr>
                    <w:top w:val="none" w:sz="0" w:space="0" w:color="auto"/>
                    <w:left w:val="none" w:sz="0" w:space="0" w:color="auto"/>
                    <w:bottom w:val="none" w:sz="0" w:space="0" w:color="auto"/>
                    <w:right w:val="none" w:sz="0" w:space="0" w:color="auto"/>
                  </w:divBdr>
                </w:div>
                <w:div w:id="1109354774">
                  <w:marLeft w:val="480"/>
                  <w:marRight w:val="0"/>
                  <w:marTop w:val="0"/>
                  <w:marBottom w:val="0"/>
                  <w:divBdr>
                    <w:top w:val="none" w:sz="0" w:space="0" w:color="auto"/>
                    <w:left w:val="none" w:sz="0" w:space="0" w:color="auto"/>
                    <w:bottom w:val="none" w:sz="0" w:space="0" w:color="auto"/>
                    <w:right w:val="none" w:sz="0" w:space="0" w:color="auto"/>
                  </w:divBdr>
                </w:div>
                <w:div w:id="145518040">
                  <w:marLeft w:val="480"/>
                  <w:marRight w:val="0"/>
                  <w:marTop w:val="0"/>
                  <w:marBottom w:val="0"/>
                  <w:divBdr>
                    <w:top w:val="none" w:sz="0" w:space="0" w:color="auto"/>
                    <w:left w:val="none" w:sz="0" w:space="0" w:color="auto"/>
                    <w:bottom w:val="none" w:sz="0" w:space="0" w:color="auto"/>
                    <w:right w:val="none" w:sz="0" w:space="0" w:color="auto"/>
                  </w:divBdr>
                </w:div>
                <w:div w:id="560558979">
                  <w:marLeft w:val="480"/>
                  <w:marRight w:val="0"/>
                  <w:marTop w:val="0"/>
                  <w:marBottom w:val="0"/>
                  <w:divBdr>
                    <w:top w:val="none" w:sz="0" w:space="0" w:color="auto"/>
                    <w:left w:val="none" w:sz="0" w:space="0" w:color="auto"/>
                    <w:bottom w:val="none" w:sz="0" w:space="0" w:color="auto"/>
                    <w:right w:val="none" w:sz="0" w:space="0" w:color="auto"/>
                  </w:divBdr>
                </w:div>
                <w:div w:id="276908218">
                  <w:marLeft w:val="480"/>
                  <w:marRight w:val="0"/>
                  <w:marTop w:val="0"/>
                  <w:marBottom w:val="0"/>
                  <w:divBdr>
                    <w:top w:val="none" w:sz="0" w:space="0" w:color="auto"/>
                    <w:left w:val="none" w:sz="0" w:space="0" w:color="auto"/>
                    <w:bottom w:val="none" w:sz="0" w:space="0" w:color="auto"/>
                    <w:right w:val="none" w:sz="0" w:space="0" w:color="auto"/>
                  </w:divBdr>
                </w:div>
                <w:div w:id="348795746">
                  <w:marLeft w:val="480"/>
                  <w:marRight w:val="0"/>
                  <w:marTop w:val="0"/>
                  <w:marBottom w:val="0"/>
                  <w:divBdr>
                    <w:top w:val="none" w:sz="0" w:space="0" w:color="auto"/>
                    <w:left w:val="none" w:sz="0" w:space="0" w:color="auto"/>
                    <w:bottom w:val="none" w:sz="0" w:space="0" w:color="auto"/>
                    <w:right w:val="none" w:sz="0" w:space="0" w:color="auto"/>
                  </w:divBdr>
                </w:div>
                <w:div w:id="1572351481">
                  <w:marLeft w:val="480"/>
                  <w:marRight w:val="0"/>
                  <w:marTop w:val="0"/>
                  <w:marBottom w:val="0"/>
                  <w:divBdr>
                    <w:top w:val="none" w:sz="0" w:space="0" w:color="auto"/>
                    <w:left w:val="none" w:sz="0" w:space="0" w:color="auto"/>
                    <w:bottom w:val="none" w:sz="0" w:space="0" w:color="auto"/>
                    <w:right w:val="none" w:sz="0" w:space="0" w:color="auto"/>
                  </w:divBdr>
                </w:div>
                <w:div w:id="1091657823">
                  <w:marLeft w:val="480"/>
                  <w:marRight w:val="0"/>
                  <w:marTop w:val="0"/>
                  <w:marBottom w:val="0"/>
                  <w:divBdr>
                    <w:top w:val="none" w:sz="0" w:space="0" w:color="auto"/>
                    <w:left w:val="none" w:sz="0" w:space="0" w:color="auto"/>
                    <w:bottom w:val="none" w:sz="0" w:space="0" w:color="auto"/>
                    <w:right w:val="none" w:sz="0" w:space="0" w:color="auto"/>
                  </w:divBdr>
                </w:div>
                <w:div w:id="979458647">
                  <w:marLeft w:val="480"/>
                  <w:marRight w:val="0"/>
                  <w:marTop w:val="0"/>
                  <w:marBottom w:val="0"/>
                  <w:divBdr>
                    <w:top w:val="none" w:sz="0" w:space="0" w:color="auto"/>
                    <w:left w:val="none" w:sz="0" w:space="0" w:color="auto"/>
                    <w:bottom w:val="none" w:sz="0" w:space="0" w:color="auto"/>
                    <w:right w:val="none" w:sz="0" w:space="0" w:color="auto"/>
                  </w:divBdr>
                </w:div>
                <w:div w:id="1726180772">
                  <w:marLeft w:val="480"/>
                  <w:marRight w:val="0"/>
                  <w:marTop w:val="0"/>
                  <w:marBottom w:val="0"/>
                  <w:divBdr>
                    <w:top w:val="none" w:sz="0" w:space="0" w:color="auto"/>
                    <w:left w:val="none" w:sz="0" w:space="0" w:color="auto"/>
                    <w:bottom w:val="none" w:sz="0" w:space="0" w:color="auto"/>
                    <w:right w:val="none" w:sz="0" w:space="0" w:color="auto"/>
                  </w:divBdr>
                </w:div>
                <w:div w:id="1743748120">
                  <w:marLeft w:val="480"/>
                  <w:marRight w:val="0"/>
                  <w:marTop w:val="0"/>
                  <w:marBottom w:val="0"/>
                  <w:divBdr>
                    <w:top w:val="none" w:sz="0" w:space="0" w:color="auto"/>
                    <w:left w:val="none" w:sz="0" w:space="0" w:color="auto"/>
                    <w:bottom w:val="none" w:sz="0" w:space="0" w:color="auto"/>
                    <w:right w:val="none" w:sz="0" w:space="0" w:color="auto"/>
                  </w:divBdr>
                </w:div>
                <w:div w:id="1283537949">
                  <w:marLeft w:val="480"/>
                  <w:marRight w:val="0"/>
                  <w:marTop w:val="0"/>
                  <w:marBottom w:val="0"/>
                  <w:divBdr>
                    <w:top w:val="none" w:sz="0" w:space="0" w:color="auto"/>
                    <w:left w:val="none" w:sz="0" w:space="0" w:color="auto"/>
                    <w:bottom w:val="none" w:sz="0" w:space="0" w:color="auto"/>
                    <w:right w:val="none" w:sz="0" w:space="0" w:color="auto"/>
                  </w:divBdr>
                </w:div>
                <w:div w:id="954289079">
                  <w:marLeft w:val="480"/>
                  <w:marRight w:val="0"/>
                  <w:marTop w:val="0"/>
                  <w:marBottom w:val="0"/>
                  <w:divBdr>
                    <w:top w:val="none" w:sz="0" w:space="0" w:color="auto"/>
                    <w:left w:val="none" w:sz="0" w:space="0" w:color="auto"/>
                    <w:bottom w:val="none" w:sz="0" w:space="0" w:color="auto"/>
                    <w:right w:val="none" w:sz="0" w:space="0" w:color="auto"/>
                  </w:divBdr>
                </w:div>
                <w:div w:id="1370185647">
                  <w:marLeft w:val="480"/>
                  <w:marRight w:val="0"/>
                  <w:marTop w:val="0"/>
                  <w:marBottom w:val="0"/>
                  <w:divBdr>
                    <w:top w:val="none" w:sz="0" w:space="0" w:color="auto"/>
                    <w:left w:val="none" w:sz="0" w:space="0" w:color="auto"/>
                    <w:bottom w:val="none" w:sz="0" w:space="0" w:color="auto"/>
                    <w:right w:val="none" w:sz="0" w:space="0" w:color="auto"/>
                  </w:divBdr>
                </w:div>
                <w:div w:id="1906144526">
                  <w:marLeft w:val="480"/>
                  <w:marRight w:val="0"/>
                  <w:marTop w:val="0"/>
                  <w:marBottom w:val="0"/>
                  <w:divBdr>
                    <w:top w:val="none" w:sz="0" w:space="0" w:color="auto"/>
                    <w:left w:val="none" w:sz="0" w:space="0" w:color="auto"/>
                    <w:bottom w:val="none" w:sz="0" w:space="0" w:color="auto"/>
                    <w:right w:val="none" w:sz="0" w:space="0" w:color="auto"/>
                  </w:divBdr>
                </w:div>
                <w:div w:id="1240942138">
                  <w:marLeft w:val="480"/>
                  <w:marRight w:val="0"/>
                  <w:marTop w:val="0"/>
                  <w:marBottom w:val="0"/>
                  <w:divBdr>
                    <w:top w:val="none" w:sz="0" w:space="0" w:color="auto"/>
                    <w:left w:val="none" w:sz="0" w:space="0" w:color="auto"/>
                    <w:bottom w:val="none" w:sz="0" w:space="0" w:color="auto"/>
                    <w:right w:val="none" w:sz="0" w:space="0" w:color="auto"/>
                  </w:divBdr>
                </w:div>
                <w:div w:id="850493418">
                  <w:marLeft w:val="480"/>
                  <w:marRight w:val="0"/>
                  <w:marTop w:val="0"/>
                  <w:marBottom w:val="0"/>
                  <w:divBdr>
                    <w:top w:val="none" w:sz="0" w:space="0" w:color="auto"/>
                    <w:left w:val="none" w:sz="0" w:space="0" w:color="auto"/>
                    <w:bottom w:val="none" w:sz="0" w:space="0" w:color="auto"/>
                    <w:right w:val="none" w:sz="0" w:space="0" w:color="auto"/>
                  </w:divBdr>
                </w:div>
                <w:div w:id="1948072994">
                  <w:marLeft w:val="480"/>
                  <w:marRight w:val="0"/>
                  <w:marTop w:val="0"/>
                  <w:marBottom w:val="0"/>
                  <w:divBdr>
                    <w:top w:val="none" w:sz="0" w:space="0" w:color="auto"/>
                    <w:left w:val="none" w:sz="0" w:space="0" w:color="auto"/>
                    <w:bottom w:val="none" w:sz="0" w:space="0" w:color="auto"/>
                    <w:right w:val="none" w:sz="0" w:space="0" w:color="auto"/>
                  </w:divBdr>
                </w:div>
                <w:div w:id="2010399494">
                  <w:marLeft w:val="480"/>
                  <w:marRight w:val="0"/>
                  <w:marTop w:val="0"/>
                  <w:marBottom w:val="0"/>
                  <w:divBdr>
                    <w:top w:val="none" w:sz="0" w:space="0" w:color="auto"/>
                    <w:left w:val="none" w:sz="0" w:space="0" w:color="auto"/>
                    <w:bottom w:val="none" w:sz="0" w:space="0" w:color="auto"/>
                    <w:right w:val="none" w:sz="0" w:space="0" w:color="auto"/>
                  </w:divBdr>
                </w:div>
                <w:div w:id="1814905071">
                  <w:marLeft w:val="480"/>
                  <w:marRight w:val="0"/>
                  <w:marTop w:val="0"/>
                  <w:marBottom w:val="0"/>
                  <w:divBdr>
                    <w:top w:val="none" w:sz="0" w:space="0" w:color="auto"/>
                    <w:left w:val="none" w:sz="0" w:space="0" w:color="auto"/>
                    <w:bottom w:val="none" w:sz="0" w:space="0" w:color="auto"/>
                    <w:right w:val="none" w:sz="0" w:space="0" w:color="auto"/>
                  </w:divBdr>
                </w:div>
                <w:div w:id="878978819">
                  <w:marLeft w:val="480"/>
                  <w:marRight w:val="0"/>
                  <w:marTop w:val="0"/>
                  <w:marBottom w:val="0"/>
                  <w:divBdr>
                    <w:top w:val="none" w:sz="0" w:space="0" w:color="auto"/>
                    <w:left w:val="none" w:sz="0" w:space="0" w:color="auto"/>
                    <w:bottom w:val="none" w:sz="0" w:space="0" w:color="auto"/>
                    <w:right w:val="none" w:sz="0" w:space="0" w:color="auto"/>
                  </w:divBdr>
                </w:div>
                <w:div w:id="945771077">
                  <w:marLeft w:val="480"/>
                  <w:marRight w:val="0"/>
                  <w:marTop w:val="0"/>
                  <w:marBottom w:val="0"/>
                  <w:divBdr>
                    <w:top w:val="none" w:sz="0" w:space="0" w:color="auto"/>
                    <w:left w:val="none" w:sz="0" w:space="0" w:color="auto"/>
                    <w:bottom w:val="none" w:sz="0" w:space="0" w:color="auto"/>
                    <w:right w:val="none" w:sz="0" w:space="0" w:color="auto"/>
                  </w:divBdr>
                </w:div>
                <w:div w:id="894315538">
                  <w:marLeft w:val="480"/>
                  <w:marRight w:val="0"/>
                  <w:marTop w:val="0"/>
                  <w:marBottom w:val="0"/>
                  <w:divBdr>
                    <w:top w:val="none" w:sz="0" w:space="0" w:color="auto"/>
                    <w:left w:val="none" w:sz="0" w:space="0" w:color="auto"/>
                    <w:bottom w:val="none" w:sz="0" w:space="0" w:color="auto"/>
                    <w:right w:val="none" w:sz="0" w:space="0" w:color="auto"/>
                  </w:divBdr>
                </w:div>
                <w:div w:id="1120808252">
                  <w:marLeft w:val="480"/>
                  <w:marRight w:val="0"/>
                  <w:marTop w:val="0"/>
                  <w:marBottom w:val="0"/>
                  <w:divBdr>
                    <w:top w:val="none" w:sz="0" w:space="0" w:color="auto"/>
                    <w:left w:val="none" w:sz="0" w:space="0" w:color="auto"/>
                    <w:bottom w:val="none" w:sz="0" w:space="0" w:color="auto"/>
                    <w:right w:val="none" w:sz="0" w:space="0" w:color="auto"/>
                  </w:divBdr>
                </w:div>
                <w:div w:id="2126580067">
                  <w:marLeft w:val="480"/>
                  <w:marRight w:val="0"/>
                  <w:marTop w:val="0"/>
                  <w:marBottom w:val="0"/>
                  <w:divBdr>
                    <w:top w:val="none" w:sz="0" w:space="0" w:color="auto"/>
                    <w:left w:val="none" w:sz="0" w:space="0" w:color="auto"/>
                    <w:bottom w:val="none" w:sz="0" w:space="0" w:color="auto"/>
                    <w:right w:val="none" w:sz="0" w:space="0" w:color="auto"/>
                  </w:divBdr>
                </w:div>
                <w:div w:id="400953609">
                  <w:marLeft w:val="480"/>
                  <w:marRight w:val="0"/>
                  <w:marTop w:val="0"/>
                  <w:marBottom w:val="0"/>
                  <w:divBdr>
                    <w:top w:val="none" w:sz="0" w:space="0" w:color="auto"/>
                    <w:left w:val="none" w:sz="0" w:space="0" w:color="auto"/>
                    <w:bottom w:val="none" w:sz="0" w:space="0" w:color="auto"/>
                    <w:right w:val="none" w:sz="0" w:space="0" w:color="auto"/>
                  </w:divBdr>
                </w:div>
                <w:div w:id="522136562">
                  <w:marLeft w:val="480"/>
                  <w:marRight w:val="0"/>
                  <w:marTop w:val="0"/>
                  <w:marBottom w:val="0"/>
                  <w:divBdr>
                    <w:top w:val="none" w:sz="0" w:space="0" w:color="auto"/>
                    <w:left w:val="none" w:sz="0" w:space="0" w:color="auto"/>
                    <w:bottom w:val="none" w:sz="0" w:space="0" w:color="auto"/>
                    <w:right w:val="none" w:sz="0" w:space="0" w:color="auto"/>
                  </w:divBdr>
                </w:div>
              </w:divsChild>
            </w:div>
            <w:div w:id="1607807864">
              <w:marLeft w:val="0"/>
              <w:marRight w:val="0"/>
              <w:marTop w:val="0"/>
              <w:marBottom w:val="0"/>
              <w:divBdr>
                <w:top w:val="none" w:sz="0" w:space="0" w:color="auto"/>
                <w:left w:val="none" w:sz="0" w:space="0" w:color="auto"/>
                <w:bottom w:val="none" w:sz="0" w:space="0" w:color="auto"/>
                <w:right w:val="none" w:sz="0" w:space="0" w:color="auto"/>
              </w:divBdr>
              <w:divsChild>
                <w:div w:id="1509321912">
                  <w:marLeft w:val="480"/>
                  <w:marRight w:val="0"/>
                  <w:marTop w:val="0"/>
                  <w:marBottom w:val="0"/>
                  <w:divBdr>
                    <w:top w:val="none" w:sz="0" w:space="0" w:color="auto"/>
                    <w:left w:val="none" w:sz="0" w:space="0" w:color="auto"/>
                    <w:bottom w:val="none" w:sz="0" w:space="0" w:color="auto"/>
                    <w:right w:val="none" w:sz="0" w:space="0" w:color="auto"/>
                  </w:divBdr>
                </w:div>
                <w:div w:id="2035030724">
                  <w:marLeft w:val="480"/>
                  <w:marRight w:val="0"/>
                  <w:marTop w:val="0"/>
                  <w:marBottom w:val="0"/>
                  <w:divBdr>
                    <w:top w:val="none" w:sz="0" w:space="0" w:color="auto"/>
                    <w:left w:val="none" w:sz="0" w:space="0" w:color="auto"/>
                    <w:bottom w:val="none" w:sz="0" w:space="0" w:color="auto"/>
                    <w:right w:val="none" w:sz="0" w:space="0" w:color="auto"/>
                  </w:divBdr>
                </w:div>
                <w:div w:id="1416895940">
                  <w:marLeft w:val="480"/>
                  <w:marRight w:val="0"/>
                  <w:marTop w:val="0"/>
                  <w:marBottom w:val="0"/>
                  <w:divBdr>
                    <w:top w:val="none" w:sz="0" w:space="0" w:color="auto"/>
                    <w:left w:val="none" w:sz="0" w:space="0" w:color="auto"/>
                    <w:bottom w:val="none" w:sz="0" w:space="0" w:color="auto"/>
                    <w:right w:val="none" w:sz="0" w:space="0" w:color="auto"/>
                  </w:divBdr>
                </w:div>
                <w:div w:id="1762334318">
                  <w:marLeft w:val="480"/>
                  <w:marRight w:val="0"/>
                  <w:marTop w:val="0"/>
                  <w:marBottom w:val="0"/>
                  <w:divBdr>
                    <w:top w:val="none" w:sz="0" w:space="0" w:color="auto"/>
                    <w:left w:val="none" w:sz="0" w:space="0" w:color="auto"/>
                    <w:bottom w:val="none" w:sz="0" w:space="0" w:color="auto"/>
                    <w:right w:val="none" w:sz="0" w:space="0" w:color="auto"/>
                  </w:divBdr>
                </w:div>
                <w:div w:id="426274942">
                  <w:marLeft w:val="480"/>
                  <w:marRight w:val="0"/>
                  <w:marTop w:val="0"/>
                  <w:marBottom w:val="0"/>
                  <w:divBdr>
                    <w:top w:val="none" w:sz="0" w:space="0" w:color="auto"/>
                    <w:left w:val="none" w:sz="0" w:space="0" w:color="auto"/>
                    <w:bottom w:val="none" w:sz="0" w:space="0" w:color="auto"/>
                    <w:right w:val="none" w:sz="0" w:space="0" w:color="auto"/>
                  </w:divBdr>
                </w:div>
                <w:div w:id="719089927">
                  <w:marLeft w:val="480"/>
                  <w:marRight w:val="0"/>
                  <w:marTop w:val="0"/>
                  <w:marBottom w:val="0"/>
                  <w:divBdr>
                    <w:top w:val="none" w:sz="0" w:space="0" w:color="auto"/>
                    <w:left w:val="none" w:sz="0" w:space="0" w:color="auto"/>
                    <w:bottom w:val="none" w:sz="0" w:space="0" w:color="auto"/>
                    <w:right w:val="none" w:sz="0" w:space="0" w:color="auto"/>
                  </w:divBdr>
                </w:div>
                <w:div w:id="1060328437">
                  <w:marLeft w:val="480"/>
                  <w:marRight w:val="0"/>
                  <w:marTop w:val="0"/>
                  <w:marBottom w:val="0"/>
                  <w:divBdr>
                    <w:top w:val="none" w:sz="0" w:space="0" w:color="auto"/>
                    <w:left w:val="none" w:sz="0" w:space="0" w:color="auto"/>
                    <w:bottom w:val="none" w:sz="0" w:space="0" w:color="auto"/>
                    <w:right w:val="none" w:sz="0" w:space="0" w:color="auto"/>
                  </w:divBdr>
                </w:div>
                <w:div w:id="5065374">
                  <w:marLeft w:val="480"/>
                  <w:marRight w:val="0"/>
                  <w:marTop w:val="0"/>
                  <w:marBottom w:val="0"/>
                  <w:divBdr>
                    <w:top w:val="none" w:sz="0" w:space="0" w:color="auto"/>
                    <w:left w:val="none" w:sz="0" w:space="0" w:color="auto"/>
                    <w:bottom w:val="none" w:sz="0" w:space="0" w:color="auto"/>
                    <w:right w:val="none" w:sz="0" w:space="0" w:color="auto"/>
                  </w:divBdr>
                </w:div>
                <w:div w:id="599680352">
                  <w:marLeft w:val="480"/>
                  <w:marRight w:val="0"/>
                  <w:marTop w:val="0"/>
                  <w:marBottom w:val="0"/>
                  <w:divBdr>
                    <w:top w:val="none" w:sz="0" w:space="0" w:color="auto"/>
                    <w:left w:val="none" w:sz="0" w:space="0" w:color="auto"/>
                    <w:bottom w:val="none" w:sz="0" w:space="0" w:color="auto"/>
                    <w:right w:val="none" w:sz="0" w:space="0" w:color="auto"/>
                  </w:divBdr>
                </w:div>
                <w:div w:id="1041250543">
                  <w:marLeft w:val="480"/>
                  <w:marRight w:val="0"/>
                  <w:marTop w:val="0"/>
                  <w:marBottom w:val="0"/>
                  <w:divBdr>
                    <w:top w:val="none" w:sz="0" w:space="0" w:color="auto"/>
                    <w:left w:val="none" w:sz="0" w:space="0" w:color="auto"/>
                    <w:bottom w:val="none" w:sz="0" w:space="0" w:color="auto"/>
                    <w:right w:val="none" w:sz="0" w:space="0" w:color="auto"/>
                  </w:divBdr>
                </w:div>
                <w:div w:id="1301761179">
                  <w:marLeft w:val="480"/>
                  <w:marRight w:val="0"/>
                  <w:marTop w:val="0"/>
                  <w:marBottom w:val="0"/>
                  <w:divBdr>
                    <w:top w:val="none" w:sz="0" w:space="0" w:color="auto"/>
                    <w:left w:val="none" w:sz="0" w:space="0" w:color="auto"/>
                    <w:bottom w:val="none" w:sz="0" w:space="0" w:color="auto"/>
                    <w:right w:val="none" w:sz="0" w:space="0" w:color="auto"/>
                  </w:divBdr>
                </w:div>
                <w:div w:id="1818955464">
                  <w:marLeft w:val="480"/>
                  <w:marRight w:val="0"/>
                  <w:marTop w:val="0"/>
                  <w:marBottom w:val="0"/>
                  <w:divBdr>
                    <w:top w:val="none" w:sz="0" w:space="0" w:color="auto"/>
                    <w:left w:val="none" w:sz="0" w:space="0" w:color="auto"/>
                    <w:bottom w:val="none" w:sz="0" w:space="0" w:color="auto"/>
                    <w:right w:val="none" w:sz="0" w:space="0" w:color="auto"/>
                  </w:divBdr>
                </w:div>
                <w:div w:id="386733408">
                  <w:marLeft w:val="480"/>
                  <w:marRight w:val="0"/>
                  <w:marTop w:val="0"/>
                  <w:marBottom w:val="0"/>
                  <w:divBdr>
                    <w:top w:val="none" w:sz="0" w:space="0" w:color="auto"/>
                    <w:left w:val="none" w:sz="0" w:space="0" w:color="auto"/>
                    <w:bottom w:val="none" w:sz="0" w:space="0" w:color="auto"/>
                    <w:right w:val="none" w:sz="0" w:space="0" w:color="auto"/>
                  </w:divBdr>
                </w:div>
                <w:div w:id="10377526">
                  <w:marLeft w:val="480"/>
                  <w:marRight w:val="0"/>
                  <w:marTop w:val="0"/>
                  <w:marBottom w:val="0"/>
                  <w:divBdr>
                    <w:top w:val="none" w:sz="0" w:space="0" w:color="auto"/>
                    <w:left w:val="none" w:sz="0" w:space="0" w:color="auto"/>
                    <w:bottom w:val="none" w:sz="0" w:space="0" w:color="auto"/>
                    <w:right w:val="none" w:sz="0" w:space="0" w:color="auto"/>
                  </w:divBdr>
                </w:div>
                <w:div w:id="36242213">
                  <w:marLeft w:val="480"/>
                  <w:marRight w:val="0"/>
                  <w:marTop w:val="0"/>
                  <w:marBottom w:val="0"/>
                  <w:divBdr>
                    <w:top w:val="none" w:sz="0" w:space="0" w:color="auto"/>
                    <w:left w:val="none" w:sz="0" w:space="0" w:color="auto"/>
                    <w:bottom w:val="none" w:sz="0" w:space="0" w:color="auto"/>
                    <w:right w:val="none" w:sz="0" w:space="0" w:color="auto"/>
                  </w:divBdr>
                </w:div>
                <w:div w:id="804585967">
                  <w:marLeft w:val="480"/>
                  <w:marRight w:val="0"/>
                  <w:marTop w:val="0"/>
                  <w:marBottom w:val="0"/>
                  <w:divBdr>
                    <w:top w:val="none" w:sz="0" w:space="0" w:color="auto"/>
                    <w:left w:val="none" w:sz="0" w:space="0" w:color="auto"/>
                    <w:bottom w:val="none" w:sz="0" w:space="0" w:color="auto"/>
                    <w:right w:val="none" w:sz="0" w:space="0" w:color="auto"/>
                  </w:divBdr>
                </w:div>
                <w:div w:id="1127507058">
                  <w:marLeft w:val="480"/>
                  <w:marRight w:val="0"/>
                  <w:marTop w:val="0"/>
                  <w:marBottom w:val="0"/>
                  <w:divBdr>
                    <w:top w:val="none" w:sz="0" w:space="0" w:color="auto"/>
                    <w:left w:val="none" w:sz="0" w:space="0" w:color="auto"/>
                    <w:bottom w:val="none" w:sz="0" w:space="0" w:color="auto"/>
                    <w:right w:val="none" w:sz="0" w:space="0" w:color="auto"/>
                  </w:divBdr>
                </w:div>
                <w:div w:id="384261534">
                  <w:marLeft w:val="480"/>
                  <w:marRight w:val="0"/>
                  <w:marTop w:val="0"/>
                  <w:marBottom w:val="0"/>
                  <w:divBdr>
                    <w:top w:val="none" w:sz="0" w:space="0" w:color="auto"/>
                    <w:left w:val="none" w:sz="0" w:space="0" w:color="auto"/>
                    <w:bottom w:val="none" w:sz="0" w:space="0" w:color="auto"/>
                    <w:right w:val="none" w:sz="0" w:space="0" w:color="auto"/>
                  </w:divBdr>
                </w:div>
                <w:div w:id="325669481">
                  <w:marLeft w:val="480"/>
                  <w:marRight w:val="0"/>
                  <w:marTop w:val="0"/>
                  <w:marBottom w:val="0"/>
                  <w:divBdr>
                    <w:top w:val="none" w:sz="0" w:space="0" w:color="auto"/>
                    <w:left w:val="none" w:sz="0" w:space="0" w:color="auto"/>
                    <w:bottom w:val="none" w:sz="0" w:space="0" w:color="auto"/>
                    <w:right w:val="none" w:sz="0" w:space="0" w:color="auto"/>
                  </w:divBdr>
                </w:div>
                <w:div w:id="478883970">
                  <w:marLeft w:val="480"/>
                  <w:marRight w:val="0"/>
                  <w:marTop w:val="0"/>
                  <w:marBottom w:val="0"/>
                  <w:divBdr>
                    <w:top w:val="none" w:sz="0" w:space="0" w:color="auto"/>
                    <w:left w:val="none" w:sz="0" w:space="0" w:color="auto"/>
                    <w:bottom w:val="none" w:sz="0" w:space="0" w:color="auto"/>
                    <w:right w:val="none" w:sz="0" w:space="0" w:color="auto"/>
                  </w:divBdr>
                </w:div>
                <w:div w:id="2063022809">
                  <w:marLeft w:val="480"/>
                  <w:marRight w:val="0"/>
                  <w:marTop w:val="0"/>
                  <w:marBottom w:val="0"/>
                  <w:divBdr>
                    <w:top w:val="none" w:sz="0" w:space="0" w:color="auto"/>
                    <w:left w:val="none" w:sz="0" w:space="0" w:color="auto"/>
                    <w:bottom w:val="none" w:sz="0" w:space="0" w:color="auto"/>
                    <w:right w:val="none" w:sz="0" w:space="0" w:color="auto"/>
                  </w:divBdr>
                </w:div>
                <w:div w:id="764805162">
                  <w:marLeft w:val="480"/>
                  <w:marRight w:val="0"/>
                  <w:marTop w:val="0"/>
                  <w:marBottom w:val="0"/>
                  <w:divBdr>
                    <w:top w:val="none" w:sz="0" w:space="0" w:color="auto"/>
                    <w:left w:val="none" w:sz="0" w:space="0" w:color="auto"/>
                    <w:bottom w:val="none" w:sz="0" w:space="0" w:color="auto"/>
                    <w:right w:val="none" w:sz="0" w:space="0" w:color="auto"/>
                  </w:divBdr>
                </w:div>
                <w:div w:id="1179008677">
                  <w:marLeft w:val="480"/>
                  <w:marRight w:val="0"/>
                  <w:marTop w:val="0"/>
                  <w:marBottom w:val="0"/>
                  <w:divBdr>
                    <w:top w:val="none" w:sz="0" w:space="0" w:color="auto"/>
                    <w:left w:val="none" w:sz="0" w:space="0" w:color="auto"/>
                    <w:bottom w:val="none" w:sz="0" w:space="0" w:color="auto"/>
                    <w:right w:val="none" w:sz="0" w:space="0" w:color="auto"/>
                  </w:divBdr>
                </w:div>
                <w:div w:id="1831291448">
                  <w:marLeft w:val="480"/>
                  <w:marRight w:val="0"/>
                  <w:marTop w:val="0"/>
                  <w:marBottom w:val="0"/>
                  <w:divBdr>
                    <w:top w:val="none" w:sz="0" w:space="0" w:color="auto"/>
                    <w:left w:val="none" w:sz="0" w:space="0" w:color="auto"/>
                    <w:bottom w:val="none" w:sz="0" w:space="0" w:color="auto"/>
                    <w:right w:val="none" w:sz="0" w:space="0" w:color="auto"/>
                  </w:divBdr>
                </w:div>
                <w:div w:id="1583224214">
                  <w:marLeft w:val="480"/>
                  <w:marRight w:val="0"/>
                  <w:marTop w:val="0"/>
                  <w:marBottom w:val="0"/>
                  <w:divBdr>
                    <w:top w:val="none" w:sz="0" w:space="0" w:color="auto"/>
                    <w:left w:val="none" w:sz="0" w:space="0" w:color="auto"/>
                    <w:bottom w:val="none" w:sz="0" w:space="0" w:color="auto"/>
                    <w:right w:val="none" w:sz="0" w:space="0" w:color="auto"/>
                  </w:divBdr>
                </w:div>
                <w:div w:id="562713123">
                  <w:marLeft w:val="480"/>
                  <w:marRight w:val="0"/>
                  <w:marTop w:val="0"/>
                  <w:marBottom w:val="0"/>
                  <w:divBdr>
                    <w:top w:val="none" w:sz="0" w:space="0" w:color="auto"/>
                    <w:left w:val="none" w:sz="0" w:space="0" w:color="auto"/>
                    <w:bottom w:val="none" w:sz="0" w:space="0" w:color="auto"/>
                    <w:right w:val="none" w:sz="0" w:space="0" w:color="auto"/>
                  </w:divBdr>
                </w:div>
                <w:div w:id="923026842">
                  <w:marLeft w:val="480"/>
                  <w:marRight w:val="0"/>
                  <w:marTop w:val="0"/>
                  <w:marBottom w:val="0"/>
                  <w:divBdr>
                    <w:top w:val="none" w:sz="0" w:space="0" w:color="auto"/>
                    <w:left w:val="none" w:sz="0" w:space="0" w:color="auto"/>
                    <w:bottom w:val="none" w:sz="0" w:space="0" w:color="auto"/>
                    <w:right w:val="none" w:sz="0" w:space="0" w:color="auto"/>
                  </w:divBdr>
                </w:div>
                <w:div w:id="1339888978">
                  <w:marLeft w:val="480"/>
                  <w:marRight w:val="0"/>
                  <w:marTop w:val="0"/>
                  <w:marBottom w:val="0"/>
                  <w:divBdr>
                    <w:top w:val="none" w:sz="0" w:space="0" w:color="auto"/>
                    <w:left w:val="none" w:sz="0" w:space="0" w:color="auto"/>
                    <w:bottom w:val="none" w:sz="0" w:space="0" w:color="auto"/>
                    <w:right w:val="none" w:sz="0" w:space="0" w:color="auto"/>
                  </w:divBdr>
                </w:div>
                <w:div w:id="114714191">
                  <w:marLeft w:val="480"/>
                  <w:marRight w:val="0"/>
                  <w:marTop w:val="0"/>
                  <w:marBottom w:val="0"/>
                  <w:divBdr>
                    <w:top w:val="none" w:sz="0" w:space="0" w:color="auto"/>
                    <w:left w:val="none" w:sz="0" w:space="0" w:color="auto"/>
                    <w:bottom w:val="none" w:sz="0" w:space="0" w:color="auto"/>
                    <w:right w:val="none" w:sz="0" w:space="0" w:color="auto"/>
                  </w:divBdr>
                </w:div>
                <w:div w:id="2121365723">
                  <w:marLeft w:val="480"/>
                  <w:marRight w:val="0"/>
                  <w:marTop w:val="0"/>
                  <w:marBottom w:val="0"/>
                  <w:divBdr>
                    <w:top w:val="none" w:sz="0" w:space="0" w:color="auto"/>
                    <w:left w:val="none" w:sz="0" w:space="0" w:color="auto"/>
                    <w:bottom w:val="none" w:sz="0" w:space="0" w:color="auto"/>
                    <w:right w:val="none" w:sz="0" w:space="0" w:color="auto"/>
                  </w:divBdr>
                </w:div>
                <w:div w:id="552079077">
                  <w:marLeft w:val="480"/>
                  <w:marRight w:val="0"/>
                  <w:marTop w:val="0"/>
                  <w:marBottom w:val="0"/>
                  <w:divBdr>
                    <w:top w:val="none" w:sz="0" w:space="0" w:color="auto"/>
                    <w:left w:val="none" w:sz="0" w:space="0" w:color="auto"/>
                    <w:bottom w:val="none" w:sz="0" w:space="0" w:color="auto"/>
                    <w:right w:val="none" w:sz="0" w:space="0" w:color="auto"/>
                  </w:divBdr>
                </w:div>
                <w:div w:id="1736469554">
                  <w:marLeft w:val="480"/>
                  <w:marRight w:val="0"/>
                  <w:marTop w:val="0"/>
                  <w:marBottom w:val="0"/>
                  <w:divBdr>
                    <w:top w:val="none" w:sz="0" w:space="0" w:color="auto"/>
                    <w:left w:val="none" w:sz="0" w:space="0" w:color="auto"/>
                    <w:bottom w:val="none" w:sz="0" w:space="0" w:color="auto"/>
                    <w:right w:val="none" w:sz="0" w:space="0" w:color="auto"/>
                  </w:divBdr>
                </w:div>
                <w:div w:id="1364205904">
                  <w:marLeft w:val="480"/>
                  <w:marRight w:val="0"/>
                  <w:marTop w:val="0"/>
                  <w:marBottom w:val="0"/>
                  <w:divBdr>
                    <w:top w:val="none" w:sz="0" w:space="0" w:color="auto"/>
                    <w:left w:val="none" w:sz="0" w:space="0" w:color="auto"/>
                    <w:bottom w:val="none" w:sz="0" w:space="0" w:color="auto"/>
                    <w:right w:val="none" w:sz="0" w:space="0" w:color="auto"/>
                  </w:divBdr>
                </w:div>
                <w:div w:id="346827816">
                  <w:marLeft w:val="480"/>
                  <w:marRight w:val="0"/>
                  <w:marTop w:val="0"/>
                  <w:marBottom w:val="0"/>
                  <w:divBdr>
                    <w:top w:val="none" w:sz="0" w:space="0" w:color="auto"/>
                    <w:left w:val="none" w:sz="0" w:space="0" w:color="auto"/>
                    <w:bottom w:val="none" w:sz="0" w:space="0" w:color="auto"/>
                    <w:right w:val="none" w:sz="0" w:space="0" w:color="auto"/>
                  </w:divBdr>
                </w:div>
                <w:div w:id="25832948">
                  <w:marLeft w:val="480"/>
                  <w:marRight w:val="0"/>
                  <w:marTop w:val="0"/>
                  <w:marBottom w:val="0"/>
                  <w:divBdr>
                    <w:top w:val="none" w:sz="0" w:space="0" w:color="auto"/>
                    <w:left w:val="none" w:sz="0" w:space="0" w:color="auto"/>
                    <w:bottom w:val="none" w:sz="0" w:space="0" w:color="auto"/>
                    <w:right w:val="none" w:sz="0" w:space="0" w:color="auto"/>
                  </w:divBdr>
                </w:div>
                <w:div w:id="220479969">
                  <w:marLeft w:val="480"/>
                  <w:marRight w:val="0"/>
                  <w:marTop w:val="0"/>
                  <w:marBottom w:val="0"/>
                  <w:divBdr>
                    <w:top w:val="none" w:sz="0" w:space="0" w:color="auto"/>
                    <w:left w:val="none" w:sz="0" w:space="0" w:color="auto"/>
                    <w:bottom w:val="none" w:sz="0" w:space="0" w:color="auto"/>
                    <w:right w:val="none" w:sz="0" w:space="0" w:color="auto"/>
                  </w:divBdr>
                </w:div>
                <w:div w:id="1593124404">
                  <w:marLeft w:val="480"/>
                  <w:marRight w:val="0"/>
                  <w:marTop w:val="0"/>
                  <w:marBottom w:val="0"/>
                  <w:divBdr>
                    <w:top w:val="none" w:sz="0" w:space="0" w:color="auto"/>
                    <w:left w:val="none" w:sz="0" w:space="0" w:color="auto"/>
                    <w:bottom w:val="none" w:sz="0" w:space="0" w:color="auto"/>
                    <w:right w:val="none" w:sz="0" w:space="0" w:color="auto"/>
                  </w:divBdr>
                </w:div>
                <w:div w:id="1056588135">
                  <w:marLeft w:val="480"/>
                  <w:marRight w:val="0"/>
                  <w:marTop w:val="0"/>
                  <w:marBottom w:val="0"/>
                  <w:divBdr>
                    <w:top w:val="none" w:sz="0" w:space="0" w:color="auto"/>
                    <w:left w:val="none" w:sz="0" w:space="0" w:color="auto"/>
                    <w:bottom w:val="none" w:sz="0" w:space="0" w:color="auto"/>
                    <w:right w:val="none" w:sz="0" w:space="0" w:color="auto"/>
                  </w:divBdr>
                </w:div>
                <w:div w:id="538322243">
                  <w:marLeft w:val="480"/>
                  <w:marRight w:val="0"/>
                  <w:marTop w:val="0"/>
                  <w:marBottom w:val="0"/>
                  <w:divBdr>
                    <w:top w:val="none" w:sz="0" w:space="0" w:color="auto"/>
                    <w:left w:val="none" w:sz="0" w:space="0" w:color="auto"/>
                    <w:bottom w:val="none" w:sz="0" w:space="0" w:color="auto"/>
                    <w:right w:val="none" w:sz="0" w:space="0" w:color="auto"/>
                  </w:divBdr>
                </w:div>
                <w:div w:id="462190184">
                  <w:marLeft w:val="480"/>
                  <w:marRight w:val="0"/>
                  <w:marTop w:val="0"/>
                  <w:marBottom w:val="0"/>
                  <w:divBdr>
                    <w:top w:val="none" w:sz="0" w:space="0" w:color="auto"/>
                    <w:left w:val="none" w:sz="0" w:space="0" w:color="auto"/>
                    <w:bottom w:val="none" w:sz="0" w:space="0" w:color="auto"/>
                    <w:right w:val="none" w:sz="0" w:space="0" w:color="auto"/>
                  </w:divBdr>
                </w:div>
                <w:div w:id="256451669">
                  <w:marLeft w:val="480"/>
                  <w:marRight w:val="0"/>
                  <w:marTop w:val="0"/>
                  <w:marBottom w:val="0"/>
                  <w:divBdr>
                    <w:top w:val="none" w:sz="0" w:space="0" w:color="auto"/>
                    <w:left w:val="none" w:sz="0" w:space="0" w:color="auto"/>
                    <w:bottom w:val="none" w:sz="0" w:space="0" w:color="auto"/>
                    <w:right w:val="none" w:sz="0" w:space="0" w:color="auto"/>
                  </w:divBdr>
                </w:div>
                <w:div w:id="1777749388">
                  <w:marLeft w:val="480"/>
                  <w:marRight w:val="0"/>
                  <w:marTop w:val="0"/>
                  <w:marBottom w:val="0"/>
                  <w:divBdr>
                    <w:top w:val="none" w:sz="0" w:space="0" w:color="auto"/>
                    <w:left w:val="none" w:sz="0" w:space="0" w:color="auto"/>
                    <w:bottom w:val="none" w:sz="0" w:space="0" w:color="auto"/>
                    <w:right w:val="none" w:sz="0" w:space="0" w:color="auto"/>
                  </w:divBdr>
                </w:div>
                <w:div w:id="72629403">
                  <w:marLeft w:val="480"/>
                  <w:marRight w:val="0"/>
                  <w:marTop w:val="0"/>
                  <w:marBottom w:val="0"/>
                  <w:divBdr>
                    <w:top w:val="none" w:sz="0" w:space="0" w:color="auto"/>
                    <w:left w:val="none" w:sz="0" w:space="0" w:color="auto"/>
                    <w:bottom w:val="none" w:sz="0" w:space="0" w:color="auto"/>
                    <w:right w:val="none" w:sz="0" w:space="0" w:color="auto"/>
                  </w:divBdr>
                </w:div>
                <w:div w:id="831607108">
                  <w:marLeft w:val="480"/>
                  <w:marRight w:val="0"/>
                  <w:marTop w:val="0"/>
                  <w:marBottom w:val="0"/>
                  <w:divBdr>
                    <w:top w:val="none" w:sz="0" w:space="0" w:color="auto"/>
                    <w:left w:val="none" w:sz="0" w:space="0" w:color="auto"/>
                    <w:bottom w:val="none" w:sz="0" w:space="0" w:color="auto"/>
                    <w:right w:val="none" w:sz="0" w:space="0" w:color="auto"/>
                  </w:divBdr>
                </w:div>
                <w:div w:id="1106266563">
                  <w:marLeft w:val="480"/>
                  <w:marRight w:val="0"/>
                  <w:marTop w:val="0"/>
                  <w:marBottom w:val="0"/>
                  <w:divBdr>
                    <w:top w:val="none" w:sz="0" w:space="0" w:color="auto"/>
                    <w:left w:val="none" w:sz="0" w:space="0" w:color="auto"/>
                    <w:bottom w:val="none" w:sz="0" w:space="0" w:color="auto"/>
                    <w:right w:val="none" w:sz="0" w:space="0" w:color="auto"/>
                  </w:divBdr>
                </w:div>
                <w:div w:id="1638995534">
                  <w:marLeft w:val="480"/>
                  <w:marRight w:val="0"/>
                  <w:marTop w:val="0"/>
                  <w:marBottom w:val="0"/>
                  <w:divBdr>
                    <w:top w:val="none" w:sz="0" w:space="0" w:color="auto"/>
                    <w:left w:val="none" w:sz="0" w:space="0" w:color="auto"/>
                    <w:bottom w:val="none" w:sz="0" w:space="0" w:color="auto"/>
                    <w:right w:val="none" w:sz="0" w:space="0" w:color="auto"/>
                  </w:divBdr>
                </w:div>
                <w:div w:id="1104424647">
                  <w:marLeft w:val="480"/>
                  <w:marRight w:val="0"/>
                  <w:marTop w:val="0"/>
                  <w:marBottom w:val="0"/>
                  <w:divBdr>
                    <w:top w:val="none" w:sz="0" w:space="0" w:color="auto"/>
                    <w:left w:val="none" w:sz="0" w:space="0" w:color="auto"/>
                    <w:bottom w:val="none" w:sz="0" w:space="0" w:color="auto"/>
                    <w:right w:val="none" w:sz="0" w:space="0" w:color="auto"/>
                  </w:divBdr>
                </w:div>
                <w:div w:id="787436723">
                  <w:marLeft w:val="480"/>
                  <w:marRight w:val="0"/>
                  <w:marTop w:val="0"/>
                  <w:marBottom w:val="0"/>
                  <w:divBdr>
                    <w:top w:val="none" w:sz="0" w:space="0" w:color="auto"/>
                    <w:left w:val="none" w:sz="0" w:space="0" w:color="auto"/>
                    <w:bottom w:val="none" w:sz="0" w:space="0" w:color="auto"/>
                    <w:right w:val="none" w:sz="0" w:space="0" w:color="auto"/>
                  </w:divBdr>
                </w:div>
                <w:div w:id="2025280721">
                  <w:marLeft w:val="480"/>
                  <w:marRight w:val="0"/>
                  <w:marTop w:val="0"/>
                  <w:marBottom w:val="0"/>
                  <w:divBdr>
                    <w:top w:val="none" w:sz="0" w:space="0" w:color="auto"/>
                    <w:left w:val="none" w:sz="0" w:space="0" w:color="auto"/>
                    <w:bottom w:val="none" w:sz="0" w:space="0" w:color="auto"/>
                    <w:right w:val="none" w:sz="0" w:space="0" w:color="auto"/>
                  </w:divBdr>
                </w:div>
                <w:div w:id="2136364945">
                  <w:marLeft w:val="480"/>
                  <w:marRight w:val="0"/>
                  <w:marTop w:val="0"/>
                  <w:marBottom w:val="0"/>
                  <w:divBdr>
                    <w:top w:val="none" w:sz="0" w:space="0" w:color="auto"/>
                    <w:left w:val="none" w:sz="0" w:space="0" w:color="auto"/>
                    <w:bottom w:val="none" w:sz="0" w:space="0" w:color="auto"/>
                    <w:right w:val="none" w:sz="0" w:space="0" w:color="auto"/>
                  </w:divBdr>
                </w:div>
                <w:div w:id="169950485">
                  <w:marLeft w:val="480"/>
                  <w:marRight w:val="0"/>
                  <w:marTop w:val="0"/>
                  <w:marBottom w:val="0"/>
                  <w:divBdr>
                    <w:top w:val="none" w:sz="0" w:space="0" w:color="auto"/>
                    <w:left w:val="none" w:sz="0" w:space="0" w:color="auto"/>
                    <w:bottom w:val="none" w:sz="0" w:space="0" w:color="auto"/>
                    <w:right w:val="none" w:sz="0" w:space="0" w:color="auto"/>
                  </w:divBdr>
                </w:div>
                <w:div w:id="1665819965">
                  <w:marLeft w:val="480"/>
                  <w:marRight w:val="0"/>
                  <w:marTop w:val="0"/>
                  <w:marBottom w:val="0"/>
                  <w:divBdr>
                    <w:top w:val="none" w:sz="0" w:space="0" w:color="auto"/>
                    <w:left w:val="none" w:sz="0" w:space="0" w:color="auto"/>
                    <w:bottom w:val="none" w:sz="0" w:space="0" w:color="auto"/>
                    <w:right w:val="none" w:sz="0" w:space="0" w:color="auto"/>
                  </w:divBdr>
                </w:div>
                <w:div w:id="2125805382">
                  <w:marLeft w:val="480"/>
                  <w:marRight w:val="0"/>
                  <w:marTop w:val="0"/>
                  <w:marBottom w:val="0"/>
                  <w:divBdr>
                    <w:top w:val="none" w:sz="0" w:space="0" w:color="auto"/>
                    <w:left w:val="none" w:sz="0" w:space="0" w:color="auto"/>
                    <w:bottom w:val="none" w:sz="0" w:space="0" w:color="auto"/>
                    <w:right w:val="none" w:sz="0" w:space="0" w:color="auto"/>
                  </w:divBdr>
                </w:div>
                <w:div w:id="1009483">
                  <w:marLeft w:val="480"/>
                  <w:marRight w:val="0"/>
                  <w:marTop w:val="0"/>
                  <w:marBottom w:val="0"/>
                  <w:divBdr>
                    <w:top w:val="none" w:sz="0" w:space="0" w:color="auto"/>
                    <w:left w:val="none" w:sz="0" w:space="0" w:color="auto"/>
                    <w:bottom w:val="none" w:sz="0" w:space="0" w:color="auto"/>
                    <w:right w:val="none" w:sz="0" w:space="0" w:color="auto"/>
                  </w:divBdr>
                </w:div>
                <w:div w:id="1570460879">
                  <w:marLeft w:val="480"/>
                  <w:marRight w:val="0"/>
                  <w:marTop w:val="0"/>
                  <w:marBottom w:val="0"/>
                  <w:divBdr>
                    <w:top w:val="none" w:sz="0" w:space="0" w:color="auto"/>
                    <w:left w:val="none" w:sz="0" w:space="0" w:color="auto"/>
                    <w:bottom w:val="none" w:sz="0" w:space="0" w:color="auto"/>
                    <w:right w:val="none" w:sz="0" w:space="0" w:color="auto"/>
                  </w:divBdr>
                </w:div>
                <w:div w:id="857814866">
                  <w:marLeft w:val="480"/>
                  <w:marRight w:val="0"/>
                  <w:marTop w:val="0"/>
                  <w:marBottom w:val="0"/>
                  <w:divBdr>
                    <w:top w:val="none" w:sz="0" w:space="0" w:color="auto"/>
                    <w:left w:val="none" w:sz="0" w:space="0" w:color="auto"/>
                    <w:bottom w:val="none" w:sz="0" w:space="0" w:color="auto"/>
                    <w:right w:val="none" w:sz="0" w:space="0" w:color="auto"/>
                  </w:divBdr>
                </w:div>
                <w:div w:id="1260018571">
                  <w:marLeft w:val="480"/>
                  <w:marRight w:val="0"/>
                  <w:marTop w:val="0"/>
                  <w:marBottom w:val="0"/>
                  <w:divBdr>
                    <w:top w:val="none" w:sz="0" w:space="0" w:color="auto"/>
                    <w:left w:val="none" w:sz="0" w:space="0" w:color="auto"/>
                    <w:bottom w:val="none" w:sz="0" w:space="0" w:color="auto"/>
                    <w:right w:val="none" w:sz="0" w:space="0" w:color="auto"/>
                  </w:divBdr>
                </w:div>
                <w:div w:id="78646851">
                  <w:marLeft w:val="480"/>
                  <w:marRight w:val="0"/>
                  <w:marTop w:val="0"/>
                  <w:marBottom w:val="0"/>
                  <w:divBdr>
                    <w:top w:val="none" w:sz="0" w:space="0" w:color="auto"/>
                    <w:left w:val="none" w:sz="0" w:space="0" w:color="auto"/>
                    <w:bottom w:val="none" w:sz="0" w:space="0" w:color="auto"/>
                    <w:right w:val="none" w:sz="0" w:space="0" w:color="auto"/>
                  </w:divBdr>
                </w:div>
                <w:div w:id="475951840">
                  <w:marLeft w:val="480"/>
                  <w:marRight w:val="0"/>
                  <w:marTop w:val="0"/>
                  <w:marBottom w:val="0"/>
                  <w:divBdr>
                    <w:top w:val="none" w:sz="0" w:space="0" w:color="auto"/>
                    <w:left w:val="none" w:sz="0" w:space="0" w:color="auto"/>
                    <w:bottom w:val="none" w:sz="0" w:space="0" w:color="auto"/>
                    <w:right w:val="none" w:sz="0" w:space="0" w:color="auto"/>
                  </w:divBdr>
                </w:div>
                <w:div w:id="693116247">
                  <w:marLeft w:val="480"/>
                  <w:marRight w:val="0"/>
                  <w:marTop w:val="0"/>
                  <w:marBottom w:val="0"/>
                  <w:divBdr>
                    <w:top w:val="none" w:sz="0" w:space="0" w:color="auto"/>
                    <w:left w:val="none" w:sz="0" w:space="0" w:color="auto"/>
                    <w:bottom w:val="none" w:sz="0" w:space="0" w:color="auto"/>
                    <w:right w:val="none" w:sz="0" w:space="0" w:color="auto"/>
                  </w:divBdr>
                </w:div>
                <w:div w:id="589584557">
                  <w:marLeft w:val="480"/>
                  <w:marRight w:val="0"/>
                  <w:marTop w:val="0"/>
                  <w:marBottom w:val="0"/>
                  <w:divBdr>
                    <w:top w:val="none" w:sz="0" w:space="0" w:color="auto"/>
                    <w:left w:val="none" w:sz="0" w:space="0" w:color="auto"/>
                    <w:bottom w:val="none" w:sz="0" w:space="0" w:color="auto"/>
                    <w:right w:val="none" w:sz="0" w:space="0" w:color="auto"/>
                  </w:divBdr>
                </w:div>
                <w:div w:id="228686385">
                  <w:marLeft w:val="480"/>
                  <w:marRight w:val="0"/>
                  <w:marTop w:val="0"/>
                  <w:marBottom w:val="0"/>
                  <w:divBdr>
                    <w:top w:val="none" w:sz="0" w:space="0" w:color="auto"/>
                    <w:left w:val="none" w:sz="0" w:space="0" w:color="auto"/>
                    <w:bottom w:val="none" w:sz="0" w:space="0" w:color="auto"/>
                    <w:right w:val="none" w:sz="0" w:space="0" w:color="auto"/>
                  </w:divBdr>
                </w:div>
                <w:div w:id="1225944018">
                  <w:marLeft w:val="480"/>
                  <w:marRight w:val="0"/>
                  <w:marTop w:val="0"/>
                  <w:marBottom w:val="0"/>
                  <w:divBdr>
                    <w:top w:val="none" w:sz="0" w:space="0" w:color="auto"/>
                    <w:left w:val="none" w:sz="0" w:space="0" w:color="auto"/>
                    <w:bottom w:val="none" w:sz="0" w:space="0" w:color="auto"/>
                    <w:right w:val="none" w:sz="0" w:space="0" w:color="auto"/>
                  </w:divBdr>
                </w:div>
                <w:div w:id="271325385">
                  <w:marLeft w:val="480"/>
                  <w:marRight w:val="0"/>
                  <w:marTop w:val="0"/>
                  <w:marBottom w:val="0"/>
                  <w:divBdr>
                    <w:top w:val="none" w:sz="0" w:space="0" w:color="auto"/>
                    <w:left w:val="none" w:sz="0" w:space="0" w:color="auto"/>
                    <w:bottom w:val="none" w:sz="0" w:space="0" w:color="auto"/>
                    <w:right w:val="none" w:sz="0" w:space="0" w:color="auto"/>
                  </w:divBdr>
                </w:div>
                <w:div w:id="1484932297">
                  <w:marLeft w:val="480"/>
                  <w:marRight w:val="0"/>
                  <w:marTop w:val="0"/>
                  <w:marBottom w:val="0"/>
                  <w:divBdr>
                    <w:top w:val="none" w:sz="0" w:space="0" w:color="auto"/>
                    <w:left w:val="none" w:sz="0" w:space="0" w:color="auto"/>
                    <w:bottom w:val="none" w:sz="0" w:space="0" w:color="auto"/>
                    <w:right w:val="none" w:sz="0" w:space="0" w:color="auto"/>
                  </w:divBdr>
                </w:div>
                <w:div w:id="1652830351">
                  <w:marLeft w:val="480"/>
                  <w:marRight w:val="0"/>
                  <w:marTop w:val="0"/>
                  <w:marBottom w:val="0"/>
                  <w:divBdr>
                    <w:top w:val="none" w:sz="0" w:space="0" w:color="auto"/>
                    <w:left w:val="none" w:sz="0" w:space="0" w:color="auto"/>
                    <w:bottom w:val="none" w:sz="0" w:space="0" w:color="auto"/>
                    <w:right w:val="none" w:sz="0" w:space="0" w:color="auto"/>
                  </w:divBdr>
                </w:div>
                <w:div w:id="2134589813">
                  <w:marLeft w:val="480"/>
                  <w:marRight w:val="0"/>
                  <w:marTop w:val="0"/>
                  <w:marBottom w:val="0"/>
                  <w:divBdr>
                    <w:top w:val="none" w:sz="0" w:space="0" w:color="auto"/>
                    <w:left w:val="none" w:sz="0" w:space="0" w:color="auto"/>
                    <w:bottom w:val="none" w:sz="0" w:space="0" w:color="auto"/>
                    <w:right w:val="none" w:sz="0" w:space="0" w:color="auto"/>
                  </w:divBdr>
                </w:div>
                <w:div w:id="952396928">
                  <w:marLeft w:val="480"/>
                  <w:marRight w:val="0"/>
                  <w:marTop w:val="0"/>
                  <w:marBottom w:val="0"/>
                  <w:divBdr>
                    <w:top w:val="none" w:sz="0" w:space="0" w:color="auto"/>
                    <w:left w:val="none" w:sz="0" w:space="0" w:color="auto"/>
                    <w:bottom w:val="none" w:sz="0" w:space="0" w:color="auto"/>
                    <w:right w:val="none" w:sz="0" w:space="0" w:color="auto"/>
                  </w:divBdr>
                </w:div>
                <w:div w:id="618682382">
                  <w:marLeft w:val="480"/>
                  <w:marRight w:val="0"/>
                  <w:marTop w:val="0"/>
                  <w:marBottom w:val="0"/>
                  <w:divBdr>
                    <w:top w:val="none" w:sz="0" w:space="0" w:color="auto"/>
                    <w:left w:val="none" w:sz="0" w:space="0" w:color="auto"/>
                    <w:bottom w:val="none" w:sz="0" w:space="0" w:color="auto"/>
                    <w:right w:val="none" w:sz="0" w:space="0" w:color="auto"/>
                  </w:divBdr>
                </w:div>
                <w:div w:id="929461403">
                  <w:marLeft w:val="480"/>
                  <w:marRight w:val="0"/>
                  <w:marTop w:val="0"/>
                  <w:marBottom w:val="0"/>
                  <w:divBdr>
                    <w:top w:val="none" w:sz="0" w:space="0" w:color="auto"/>
                    <w:left w:val="none" w:sz="0" w:space="0" w:color="auto"/>
                    <w:bottom w:val="none" w:sz="0" w:space="0" w:color="auto"/>
                    <w:right w:val="none" w:sz="0" w:space="0" w:color="auto"/>
                  </w:divBdr>
                </w:div>
                <w:div w:id="34081686">
                  <w:marLeft w:val="480"/>
                  <w:marRight w:val="0"/>
                  <w:marTop w:val="0"/>
                  <w:marBottom w:val="0"/>
                  <w:divBdr>
                    <w:top w:val="none" w:sz="0" w:space="0" w:color="auto"/>
                    <w:left w:val="none" w:sz="0" w:space="0" w:color="auto"/>
                    <w:bottom w:val="none" w:sz="0" w:space="0" w:color="auto"/>
                    <w:right w:val="none" w:sz="0" w:space="0" w:color="auto"/>
                  </w:divBdr>
                </w:div>
                <w:div w:id="1922595312">
                  <w:marLeft w:val="480"/>
                  <w:marRight w:val="0"/>
                  <w:marTop w:val="0"/>
                  <w:marBottom w:val="0"/>
                  <w:divBdr>
                    <w:top w:val="none" w:sz="0" w:space="0" w:color="auto"/>
                    <w:left w:val="none" w:sz="0" w:space="0" w:color="auto"/>
                    <w:bottom w:val="none" w:sz="0" w:space="0" w:color="auto"/>
                    <w:right w:val="none" w:sz="0" w:space="0" w:color="auto"/>
                  </w:divBdr>
                </w:div>
                <w:div w:id="377749724">
                  <w:marLeft w:val="480"/>
                  <w:marRight w:val="0"/>
                  <w:marTop w:val="0"/>
                  <w:marBottom w:val="0"/>
                  <w:divBdr>
                    <w:top w:val="none" w:sz="0" w:space="0" w:color="auto"/>
                    <w:left w:val="none" w:sz="0" w:space="0" w:color="auto"/>
                    <w:bottom w:val="none" w:sz="0" w:space="0" w:color="auto"/>
                    <w:right w:val="none" w:sz="0" w:space="0" w:color="auto"/>
                  </w:divBdr>
                </w:div>
                <w:div w:id="1862281007">
                  <w:marLeft w:val="480"/>
                  <w:marRight w:val="0"/>
                  <w:marTop w:val="0"/>
                  <w:marBottom w:val="0"/>
                  <w:divBdr>
                    <w:top w:val="none" w:sz="0" w:space="0" w:color="auto"/>
                    <w:left w:val="none" w:sz="0" w:space="0" w:color="auto"/>
                    <w:bottom w:val="none" w:sz="0" w:space="0" w:color="auto"/>
                    <w:right w:val="none" w:sz="0" w:space="0" w:color="auto"/>
                  </w:divBdr>
                </w:div>
                <w:div w:id="1430664570">
                  <w:marLeft w:val="480"/>
                  <w:marRight w:val="0"/>
                  <w:marTop w:val="0"/>
                  <w:marBottom w:val="0"/>
                  <w:divBdr>
                    <w:top w:val="none" w:sz="0" w:space="0" w:color="auto"/>
                    <w:left w:val="none" w:sz="0" w:space="0" w:color="auto"/>
                    <w:bottom w:val="none" w:sz="0" w:space="0" w:color="auto"/>
                    <w:right w:val="none" w:sz="0" w:space="0" w:color="auto"/>
                  </w:divBdr>
                </w:div>
                <w:div w:id="389159753">
                  <w:marLeft w:val="480"/>
                  <w:marRight w:val="0"/>
                  <w:marTop w:val="0"/>
                  <w:marBottom w:val="0"/>
                  <w:divBdr>
                    <w:top w:val="none" w:sz="0" w:space="0" w:color="auto"/>
                    <w:left w:val="none" w:sz="0" w:space="0" w:color="auto"/>
                    <w:bottom w:val="none" w:sz="0" w:space="0" w:color="auto"/>
                    <w:right w:val="none" w:sz="0" w:space="0" w:color="auto"/>
                  </w:divBdr>
                </w:div>
              </w:divsChild>
            </w:div>
            <w:div w:id="774252322">
              <w:marLeft w:val="0"/>
              <w:marRight w:val="0"/>
              <w:marTop w:val="0"/>
              <w:marBottom w:val="0"/>
              <w:divBdr>
                <w:top w:val="none" w:sz="0" w:space="0" w:color="auto"/>
                <w:left w:val="none" w:sz="0" w:space="0" w:color="auto"/>
                <w:bottom w:val="none" w:sz="0" w:space="0" w:color="auto"/>
                <w:right w:val="none" w:sz="0" w:space="0" w:color="auto"/>
              </w:divBdr>
              <w:divsChild>
                <w:div w:id="1780221310">
                  <w:marLeft w:val="480"/>
                  <w:marRight w:val="0"/>
                  <w:marTop w:val="0"/>
                  <w:marBottom w:val="0"/>
                  <w:divBdr>
                    <w:top w:val="none" w:sz="0" w:space="0" w:color="auto"/>
                    <w:left w:val="none" w:sz="0" w:space="0" w:color="auto"/>
                    <w:bottom w:val="none" w:sz="0" w:space="0" w:color="auto"/>
                    <w:right w:val="none" w:sz="0" w:space="0" w:color="auto"/>
                  </w:divBdr>
                </w:div>
                <w:div w:id="742023158">
                  <w:marLeft w:val="480"/>
                  <w:marRight w:val="0"/>
                  <w:marTop w:val="0"/>
                  <w:marBottom w:val="0"/>
                  <w:divBdr>
                    <w:top w:val="none" w:sz="0" w:space="0" w:color="auto"/>
                    <w:left w:val="none" w:sz="0" w:space="0" w:color="auto"/>
                    <w:bottom w:val="none" w:sz="0" w:space="0" w:color="auto"/>
                    <w:right w:val="none" w:sz="0" w:space="0" w:color="auto"/>
                  </w:divBdr>
                </w:div>
                <w:div w:id="52438189">
                  <w:marLeft w:val="480"/>
                  <w:marRight w:val="0"/>
                  <w:marTop w:val="0"/>
                  <w:marBottom w:val="0"/>
                  <w:divBdr>
                    <w:top w:val="none" w:sz="0" w:space="0" w:color="auto"/>
                    <w:left w:val="none" w:sz="0" w:space="0" w:color="auto"/>
                    <w:bottom w:val="none" w:sz="0" w:space="0" w:color="auto"/>
                    <w:right w:val="none" w:sz="0" w:space="0" w:color="auto"/>
                  </w:divBdr>
                </w:div>
                <w:div w:id="207105963">
                  <w:marLeft w:val="480"/>
                  <w:marRight w:val="0"/>
                  <w:marTop w:val="0"/>
                  <w:marBottom w:val="0"/>
                  <w:divBdr>
                    <w:top w:val="none" w:sz="0" w:space="0" w:color="auto"/>
                    <w:left w:val="none" w:sz="0" w:space="0" w:color="auto"/>
                    <w:bottom w:val="none" w:sz="0" w:space="0" w:color="auto"/>
                    <w:right w:val="none" w:sz="0" w:space="0" w:color="auto"/>
                  </w:divBdr>
                </w:div>
                <w:div w:id="1377117658">
                  <w:marLeft w:val="480"/>
                  <w:marRight w:val="0"/>
                  <w:marTop w:val="0"/>
                  <w:marBottom w:val="0"/>
                  <w:divBdr>
                    <w:top w:val="none" w:sz="0" w:space="0" w:color="auto"/>
                    <w:left w:val="none" w:sz="0" w:space="0" w:color="auto"/>
                    <w:bottom w:val="none" w:sz="0" w:space="0" w:color="auto"/>
                    <w:right w:val="none" w:sz="0" w:space="0" w:color="auto"/>
                  </w:divBdr>
                </w:div>
                <w:div w:id="553008515">
                  <w:marLeft w:val="480"/>
                  <w:marRight w:val="0"/>
                  <w:marTop w:val="0"/>
                  <w:marBottom w:val="0"/>
                  <w:divBdr>
                    <w:top w:val="none" w:sz="0" w:space="0" w:color="auto"/>
                    <w:left w:val="none" w:sz="0" w:space="0" w:color="auto"/>
                    <w:bottom w:val="none" w:sz="0" w:space="0" w:color="auto"/>
                    <w:right w:val="none" w:sz="0" w:space="0" w:color="auto"/>
                  </w:divBdr>
                </w:div>
                <w:div w:id="1864319907">
                  <w:marLeft w:val="480"/>
                  <w:marRight w:val="0"/>
                  <w:marTop w:val="0"/>
                  <w:marBottom w:val="0"/>
                  <w:divBdr>
                    <w:top w:val="none" w:sz="0" w:space="0" w:color="auto"/>
                    <w:left w:val="none" w:sz="0" w:space="0" w:color="auto"/>
                    <w:bottom w:val="none" w:sz="0" w:space="0" w:color="auto"/>
                    <w:right w:val="none" w:sz="0" w:space="0" w:color="auto"/>
                  </w:divBdr>
                </w:div>
                <w:div w:id="1403983687">
                  <w:marLeft w:val="480"/>
                  <w:marRight w:val="0"/>
                  <w:marTop w:val="0"/>
                  <w:marBottom w:val="0"/>
                  <w:divBdr>
                    <w:top w:val="none" w:sz="0" w:space="0" w:color="auto"/>
                    <w:left w:val="none" w:sz="0" w:space="0" w:color="auto"/>
                    <w:bottom w:val="none" w:sz="0" w:space="0" w:color="auto"/>
                    <w:right w:val="none" w:sz="0" w:space="0" w:color="auto"/>
                  </w:divBdr>
                </w:div>
                <w:div w:id="398097523">
                  <w:marLeft w:val="480"/>
                  <w:marRight w:val="0"/>
                  <w:marTop w:val="0"/>
                  <w:marBottom w:val="0"/>
                  <w:divBdr>
                    <w:top w:val="none" w:sz="0" w:space="0" w:color="auto"/>
                    <w:left w:val="none" w:sz="0" w:space="0" w:color="auto"/>
                    <w:bottom w:val="none" w:sz="0" w:space="0" w:color="auto"/>
                    <w:right w:val="none" w:sz="0" w:space="0" w:color="auto"/>
                  </w:divBdr>
                </w:div>
                <w:div w:id="1725834211">
                  <w:marLeft w:val="480"/>
                  <w:marRight w:val="0"/>
                  <w:marTop w:val="0"/>
                  <w:marBottom w:val="0"/>
                  <w:divBdr>
                    <w:top w:val="none" w:sz="0" w:space="0" w:color="auto"/>
                    <w:left w:val="none" w:sz="0" w:space="0" w:color="auto"/>
                    <w:bottom w:val="none" w:sz="0" w:space="0" w:color="auto"/>
                    <w:right w:val="none" w:sz="0" w:space="0" w:color="auto"/>
                  </w:divBdr>
                </w:div>
                <w:div w:id="1448894550">
                  <w:marLeft w:val="480"/>
                  <w:marRight w:val="0"/>
                  <w:marTop w:val="0"/>
                  <w:marBottom w:val="0"/>
                  <w:divBdr>
                    <w:top w:val="none" w:sz="0" w:space="0" w:color="auto"/>
                    <w:left w:val="none" w:sz="0" w:space="0" w:color="auto"/>
                    <w:bottom w:val="none" w:sz="0" w:space="0" w:color="auto"/>
                    <w:right w:val="none" w:sz="0" w:space="0" w:color="auto"/>
                  </w:divBdr>
                </w:div>
                <w:div w:id="1900087560">
                  <w:marLeft w:val="480"/>
                  <w:marRight w:val="0"/>
                  <w:marTop w:val="0"/>
                  <w:marBottom w:val="0"/>
                  <w:divBdr>
                    <w:top w:val="none" w:sz="0" w:space="0" w:color="auto"/>
                    <w:left w:val="none" w:sz="0" w:space="0" w:color="auto"/>
                    <w:bottom w:val="none" w:sz="0" w:space="0" w:color="auto"/>
                    <w:right w:val="none" w:sz="0" w:space="0" w:color="auto"/>
                  </w:divBdr>
                </w:div>
                <w:div w:id="2089233741">
                  <w:marLeft w:val="480"/>
                  <w:marRight w:val="0"/>
                  <w:marTop w:val="0"/>
                  <w:marBottom w:val="0"/>
                  <w:divBdr>
                    <w:top w:val="none" w:sz="0" w:space="0" w:color="auto"/>
                    <w:left w:val="none" w:sz="0" w:space="0" w:color="auto"/>
                    <w:bottom w:val="none" w:sz="0" w:space="0" w:color="auto"/>
                    <w:right w:val="none" w:sz="0" w:space="0" w:color="auto"/>
                  </w:divBdr>
                </w:div>
                <w:div w:id="2046253593">
                  <w:marLeft w:val="480"/>
                  <w:marRight w:val="0"/>
                  <w:marTop w:val="0"/>
                  <w:marBottom w:val="0"/>
                  <w:divBdr>
                    <w:top w:val="none" w:sz="0" w:space="0" w:color="auto"/>
                    <w:left w:val="none" w:sz="0" w:space="0" w:color="auto"/>
                    <w:bottom w:val="none" w:sz="0" w:space="0" w:color="auto"/>
                    <w:right w:val="none" w:sz="0" w:space="0" w:color="auto"/>
                  </w:divBdr>
                </w:div>
                <w:div w:id="369842179">
                  <w:marLeft w:val="480"/>
                  <w:marRight w:val="0"/>
                  <w:marTop w:val="0"/>
                  <w:marBottom w:val="0"/>
                  <w:divBdr>
                    <w:top w:val="none" w:sz="0" w:space="0" w:color="auto"/>
                    <w:left w:val="none" w:sz="0" w:space="0" w:color="auto"/>
                    <w:bottom w:val="none" w:sz="0" w:space="0" w:color="auto"/>
                    <w:right w:val="none" w:sz="0" w:space="0" w:color="auto"/>
                  </w:divBdr>
                </w:div>
                <w:div w:id="514609912">
                  <w:marLeft w:val="480"/>
                  <w:marRight w:val="0"/>
                  <w:marTop w:val="0"/>
                  <w:marBottom w:val="0"/>
                  <w:divBdr>
                    <w:top w:val="none" w:sz="0" w:space="0" w:color="auto"/>
                    <w:left w:val="none" w:sz="0" w:space="0" w:color="auto"/>
                    <w:bottom w:val="none" w:sz="0" w:space="0" w:color="auto"/>
                    <w:right w:val="none" w:sz="0" w:space="0" w:color="auto"/>
                  </w:divBdr>
                </w:div>
                <w:div w:id="638805781">
                  <w:marLeft w:val="480"/>
                  <w:marRight w:val="0"/>
                  <w:marTop w:val="0"/>
                  <w:marBottom w:val="0"/>
                  <w:divBdr>
                    <w:top w:val="none" w:sz="0" w:space="0" w:color="auto"/>
                    <w:left w:val="none" w:sz="0" w:space="0" w:color="auto"/>
                    <w:bottom w:val="none" w:sz="0" w:space="0" w:color="auto"/>
                    <w:right w:val="none" w:sz="0" w:space="0" w:color="auto"/>
                  </w:divBdr>
                </w:div>
                <w:div w:id="636254609">
                  <w:marLeft w:val="480"/>
                  <w:marRight w:val="0"/>
                  <w:marTop w:val="0"/>
                  <w:marBottom w:val="0"/>
                  <w:divBdr>
                    <w:top w:val="none" w:sz="0" w:space="0" w:color="auto"/>
                    <w:left w:val="none" w:sz="0" w:space="0" w:color="auto"/>
                    <w:bottom w:val="none" w:sz="0" w:space="0" w:color="auto"/>
                    <w:right w:val="none" w:sz="0" w:space="0" w:color="auto"/>
                  </w:divBdr>
                </w:div>
                <w:div w:id="1427382711">
                  <w:marLeft w:val="480"/>
                  <w:marRight w:val="0"/>
                  <w:marTop w:val="0"/>
                  <w:marBottom w:val="0"/>
                  <w:divBdr>
                    <w:top w:val="none" w:sz="0" w:space="0" w:color="auto"/>
                    <w:left w:val="none" w:sz="0" w:space="0" w:color="auto"/>
                    <w:bottom w:val="none" w:sz="0" w:space="0" w:color="auto"/>
                    <w:right w:val="none" w:sz="0" w:space="0" w:color="auto"/>
                  </w:divBdr>
                </w:div>
                <w:div w:id="74712969">
                  <w:marLeft w:val="480"/>
                  <w:marRight w:val="0"/>
                  <w:marTop w:val="0"/>
                  <w:marBottom w:val="0"/>
                  <w:divBdr>
                    <w:top w:val="none" w:sz="0" w:space="0" w:color="auto"/>
                    <w:left w:val="none" w:sz="0" w:space="0" w:color="auto"/>
                    <w:bottom w:val="none" w:sz="0" w:space="0" w:color="auto"/>
                    <w:right w:val="none" w:sz="0" w:space="0" w:color="auto"/>
                  </w:divBdr>
                </w:div>
                <w:div w:id="287705981">
                  <w:marLeft w:val="480"/>
                  <w:marRight w:val="0"/>
                  <w:marTop w:val="0"/>
                  <w:marBottom w:val="0"/>
                  <w:divBdr>
                    <w:top w:val="none" w:sz="0" w:space="0" w:color="auto"/>
                    <w:left w:val="none" w:sz="0" w:space="0" w:color="auto"/>
                    <w:bottom w:val="none" w:sz="0" w:space="0" w:color="auto"/>
                    <w:right w:val="none" w:sz="0" w:space="0" w:color="auto"/>
                  </w:divBdr>
                </w:div>
                <w:div w:id="1112094897">
                  <w:marLeft w:val="480"/>
                  <w:marRight w:val="0"/>
                  <w:marTop w:val="0"/>
                  <w:marBottom w:val="0"/>
                  <w:divBdr>
                    <w:top w:val="none" w:sz="0" w:space="0" w:color="auto"/>
                    <w:left w:val="none" w:sz="0" w:space="0" w:color="auto"/>
                    <w:bottom w:val="none" w:sz="0" w:space="0" w:color="auto"/>
                    <w:right w:val="none" w:sz="0" w:space="0" w:color="auto"/>
                  </w:divBdr>
                </w:div>
                <w:div w:id="1938636210">
                  <w:marLeft w:val="480"/>
                  <w:marRight w:val="0"/>
                  <w:marTop w:val="0"/>
                  <w:marBottom w:val="0"/>
                  <w:divBdr>
                    <w:top w:val="none" w:sz="0" w:space="0" w:color="auto"/>
                    <w:left w:val="none" w:sz="0" w:space="0" w:color="auto"/>
                    <w:bottom w:val="none" w:sz="0" w:space="0" w:color="auto"/>
                    <w:right w:val="none" w:sz="0" w:space="0" w:color="auto"/>
                  </w:divBdr>
                </w:div>
                <w:div w:id="41173969">
                  <w:marLeft w:val="480"/>
                  <w:marRight w:val="0"/>
                  <w:marTop w:val="0"/>
                  <w:marBottom w:val="0"/>
                  <w:divBdr>
                    <w:top w:val="none" w:sz="0" w:space="0" w:color="auto"/>
                    <w:left w:val="none" w:sz="0" w:space="0" w:color="auto"/>
                    <w:bottom w:val="none" w:sz="0" w:space="0" w:color="auto"/>
                    <w:right w:val="none" w:sz="0" w:space="0" w:color="auto"/>
                  </w:divBdr>
                </w:div>
                <w:div w:id="1333531927">
                  <w:marLeft w:val="480"/>
                  <w:marRight w:val="0"/>
                  <w:marTop w:val="0"/>
                  <w:marBottom w:val="0"/>
                  <w:divBdr>
                    <w:top w:val="none" w:sz="0" w:space="0" w:color="auto"/>
                    <w:left w:val="none" w:sz="0" w:space="0" w:color="auto"/>
                    <w:bottom w:val="none" w:sz="0" w:space="0" w:color="auto"/>
                    <w:right w:val="none" w:sz="0" w:space="0" w:color="auto"/>
                  </w:divBdr>
                </w:div>
                <w:div w:id="406222610">
                  <w:marLeft w:val="480"/>
                  <w:marRight w:val="0"/>
                  <w:marTop w:val="0"/>
                  <w:marBottom w:val="0"/>
                  <w:divBdr>
                    <w:top w:val="none" w:sz="0" w:space="0" w:color="auto"/>
                    <w:left w:val="none" w:sz="0" w:space="0" w:color="auto"/>
                    <w:bottom w:val="none" w:sz="0" w:space="0" w:color="auto"/>
                    <w:right w:val="none" w:sz="0" w:space="0" w:color="auto"/>
                  </w:divBdr>
                </w:div>
                <w:div w:id="649408030">
                  <w:marLeft w:val="480"/>
                  <w:marRight w:val="0"/>
                  <w:marTop w:val="0"/>
                  <w:marBottom w:val="0"/>
                  <w:divBdr>
                    <w:top w:val="none" w:sz="0" w:space="0" w:color="auto"/>
                    <w:left w:val="none" w:sz="0" w:space="0" w:color="auto"/>
                    <w:bottom w:val="none" w:sz="0" w:space="0" w:color="auto"/>
                    <w:right w:val="none" w:sz="0" w:space="0" w:color="auto"/>
                  </w:divBdr>
                </w:div>
                <w:div w:id="1267493905">
                  <w:marLeft w:val="480"/>
                  <w:marRight w:val="0"/>
                  <w:marTop w:val="0"/>
                  <w:marBottom w:val="0"/>
                  <w:divBdr>
                    <w:top w:val="none" w:sz="0" w:space="0" w:color="auto"/>
                    <w:left w:val="none" w:sz="0" w:space="0" w:color="auto"/>
                    <w:bottom w:val="none" w:sz="0" w:space="0" w:color="auto"/>
                    <w:right w:val="none" w:sz="0" w:space="0" w:color="auto"/>
                  </w:divBdr>
                </w:div>
                <w:div w:id="1595671533">
                  <w:marLeft w:val="480"/>
                  <w:marRight w:val="0"/>
                  <w:marTop w:val="0"/>
                  <w:marBottom w:val="0"/>
                  <w:divBdr>
                    <w:top w:val="none" w:sz="0" w:space="0" w:color="auto"/>
                    <w:left w:val="none" w:sz="0" w:space="0" w:color="auto"/>
                    <w:bottom w:val="none" w:sz="0" w:space="0" w:color="auto"/>
                    <w:right w:val="none" w:sz="0" w:space="0" w:color="auto"/>
                  </w:divBdr>
                </w:div>
                <w:div w:id="497112446">
                  <w:marLeft w:val="480"/>
                  <w:marRight w:val="0"/>
                  <w:marTop w:val="0"/>
                  <w:marBottom w:val="0"/>
                  <w:divBdr>
                    <w:top w:val="none" w:sz="0" w:space="0" w:color="auto"/>
                    <w:left w:val="none" w:sz="0" w:space="0" w:color="auto"/>
                    <w:bottom w:val="none" w:sz="0" w:space="0" w:color="auto"/>
                    <w:right w:val="none" w:sz="0" w:space="0" w:color="auto"/>
                  </w:divBdr>
                </w:div>
                <w:div w:id="1926498143">
                  <w:marLeft w:val="480"/>
                  <w:marRight w:val="0"/>
                  <w:marTop w:val="0"/>
                  <w:marBottom w:val="0"/>
                  <w:divBdr>
                    <w:top w:val="none" w:sz="0" w:space="0" w:color="auto"/>
                    <w:left w:val="none" w:sz="0" w:space="0" w:color="auto"/>
                    <w:bottom w:val="none" w:sz="0" w:space="0" w:color="auto"/>
                    <w:right w:val="none" w:sz="0" w:space="0" w:color="auto"/>
                  </w:divBdr>
                </w:div>
                <w:div w:id="1365864176">
                  <w:marLeft w:val="480"/>
                  <w:marRight w:val="0"/>
                  <w:marTop w:val="0"/>
                  <w:marBottom w:val="0"/>
                  <w:divBdr>
                    <w:top w:val="none" w:sz="0" w:space="0" w:color="auto"/>
                    <w:left w:val="none" w:sz="0" w:space="0" w:color="auto"/>
                    <w:bottom w:val="none" w:sz="0" w:space="0" w:color="auto"/>
                    <w:right w:val="none" w:sz="0" w:space="0" w:color="auto"/>
                  </w:divBdr>
                </w:div>
                <w:div w:id="482696902">
                  <w:marLeft w:val="480"/>
                  <w:marRight w:val="0"/>
                  <w:marTop w:val="0"/>
                  <w:marBottom w:val="0"/>
                  <w:divBdr>
                    <w:top w:val="none" w:sz="0" w:space="0" w:color="auto"/>
                    <w:left w:val="none" w:sz="0" w:space="0" w:color="auto"/>
                    <w:bottom w:val="none" w:sz="0" w:space="0" w:color="auto"/>
                    <w:right w:val="none" w:sz="0" w:space="0" w:color="auto"/>
                  </w:divBdr>
                </w:div>
                <w:div w:id="140999232">
                  <w:marLeft w:val="480"/>
                  <w:marRight w:val="0"/>
                  <w:marTop w:val="0"/>
                  <w:marBottom w:val="0"/>
                  <w:divBdr>
                    <w:top w:val="none" w:sz="0" w:space="0" w:color="auto"/>
                    <w:left w:val="none" w:sz="0" w:space="0" w:color="auto"/>
                    <w:bottom w:val="none" w:sz="0" w:space="0" w:color="auto"/>
                    <w:right w:val="none" w:sz="0" w:space="0" w:color="auto"/>
                  </w:divBdr>
                </w:div>
                <w:div w:id="490869714">
                  <w:marLeft w:val="480"/>
                  <w:marRight w:val="0"/>
                  <w:marTop w:val="0"/>
                  <w:marBottom w:val="0"/>
                  <w:divBdr>
                    <w:top w:val="none" w:sz="0" w:space="0" w:color="auto"/>
                    <w:left w:val="none" w:sz="0" w:space="0" w:color="auto"/>
                    <w:bottom w:val="none" w:sz="0" w:space="0" w:color="auto"/>
                    <w:right w:val="none" w:sz="0" w:space="0" w:color="auto"/>
                  </w:divBdr>
                </w:div>
                <w:div w:id="1617329573">
                  <w:marLeft w:val="480"/>
                  <w:marRight w:val="0"/>
                  <w:marTop w:val="0"/>
                  <w:marBottom w:val="0"/>
                  <w:divBdr>
                    <w:top w:val="none" w:sz="0" w:space="0" w:color="auto"/>
                    <w:left w:val="none" w:sz="0" w:space="0" w:color="auto"/>
                    <w:bottom w:val="none" w:sz="0" w:space="0" w:color="auto"/>
                    <w:right w:val="none" w:sz="0" w:space="0" w:color="auto"/>
                  </w:divBdr>
                </w:div>
                <w:div w:id="1351490937">
                  <w:marLeft w:val="480"/>
                  <w:marRight w:val="0"/>
                  <w:marTop w:val="0"/>
                  <w:marBottom w:val="0"/>
                  <w:divBdr>
                    <w:top w:val="none" w:sz="0" w:space="0" w:color="auto"/>
                    <w:left w:val="none" w:sz="0" w:space="0" w:color="auto"/>
                    <w:bottom w:val="none" w:sz="0" w:space="0" w:color="auto"/>
                    <w:right w:val="none" w:sz="0" w:space="0" w:color="auto"/>
                  </w:divBdr>
                </w:div>
                <w:div w:id="936984749">
                  <w:marLeft w:val="480"/>
                  <w:marRight w:val="0"/>
                  <w:marTop w:val="0"/>
                  <w:marBottom w:val="0"/>
                  <w:divBdr>
                    <w:top w:val="none" w:sz="0" w:space="0" w:color="auto"/>
                    <w:left w:val="none" w:sz="0" w:space="0" w:color="auto"/>
                    <w:bottom w:val="none" w:sz="0" w:space="0" w:color="auto"/>
                    <w:right w:val="none" w:sz="0" w:space="0" w:color="auto"/>
                  </w:divBdr>
                </w:div>
                <w:div w:id="1380320429">
                  <w:marLeft w:val="480"/>
                  <w:marRight w:val="0"/>
                  <w:marTop w:val="0"/>
                  <w:marBottom w:val="0"/>
                  <w:divBdr>
                    <w:top w:val="none" w:sz="0" w:space="0" w:color="auto"/>
                    <w:left w:val="none" w:sz="0" w:space="0" w:color="auto"/>
                    <w:bottom w:val="none" w:sz="0" w:space="0" w:color="auto"/>
                    <w:right w:val="none" w:sz="0" w:space="0" w:color="auto"/>
                  </w:divBdr>
                </w:div>
                <w:div w:id="1567568219">
                  <w:marLeft w:val="480"/>
                  <w:marRight w:val="0"/>
                  <w:marTop w:val="0"/>
                  <w:marBottom w:val="0"/>
                  <w:divBdr>
                    <w:top w:val="none" w:sz="0" w:space="0" w:color="auto"/>
                    <w:left w:val="none" w:sz="0" w:space="0" w:color="auto"/>
                    <w:bottom w:val="none" w:sz="0" w:space="0" w:color="auto"/>
                    <w:right w:val="none" w:sz="0" w:space="0" w:color="auto"/>
                  </w:divBdr>
                </w:div>
                <w:div w:id="84428209">
                  <w:marLeft w:val="480"/>
                  <w:marRight w:val="0"/>
                  <w:marTop w:val="0"/>
                  <w:marBottom w:val="0"/>
                  <w:divBdr>
                    <w:top w:val="none" w:sz="0" w:space="0" w:color="auto"/>
                    <w:left w:val="none" w:sz="0" w:space="0" w:color="auto"/>
                    <w:bottom w:val="none" w:sz="0" w:space="0" w:color="auto"/>
                    <w:right w:val="none" w:sz="0" w:space="0" w:color="auto"/>
                  </w:divBdr>
                </w:div>
                <w:div w:id="1098212741">
                  <w:marLeft w:val="480"/>
                  <w:marRight w:val="0"/>
                  <w:marTop w:val="0"/>
                  <w:marBottom w:val="0"/>
                  <w:divBdr>
                    <w:top w:val="none" w:sz="0" w:space="0" w:color="auto"/>
                    <w:left w:val="none" w:sz="0" w:space="0" w:color="auto"/>
                    <w:bottom w:val="none" w:sz="0" w:space="0" w:color="auto"/>
                    <w:right w:val="none" w:sz="0" w:space="0" w:color="auto"/>
                  </w:divBdr>
                </w:div>
                <w:div w:id="1076320747">
                  <w:marLeft w:val="480"/>
                  <w:marRight w:val="0"/>
                  <w:marTop w:val="0"/>
                  <w:marBottom w:val="0"/>
                  <w:divBdr>
                    <w:top w:val="none" w:sz="0" w:space="0" w:color="auto"/>
                    <w:left w:val="none" w:sz="0" w:space="0" w:color="auto"/>
                    <w:bottom w:val="none" w:sz="0" w:space="0" w:color="auto"/>
                    <w:right w:val="none" w:sz="0" w:space="0" w:color="auto"/>
                  </w:divBdr>
                </w:div>
                <w:div w:id="692071968">
                  <w:marLeft w:val="480"/>
                  <w:marRight w:val="0"/>
                  <w:marTop w:val="0"/>
                  <w:marBottom w:val="0"/>
                  <w:divBdr>
                    <w:top w:val="none" w:sz="0" w:space="0" w:color="auto"/>
                    <w:left w:val="none" w:sz="0" w:space="0" w:color="auto"/>
                    <w:bottom w:val="none" w:sz="0" w:space="0" w:color="auto"/>
                    <w:right w:val="none" w:sz="0" w:space="0" w:color="auto"/>
                  </w:divBdr>
                </w:div>
                <w:div w:id="445780782">
                  <w:marLeft w:val="480"/>
                  <w:marRight w:val="0"/>
                  <w:marTop w:val="0"/>
                  <w:marBottom w:val="0"/>
                  <w:divBdr>
                    <w:top w:val="none" w:sz="0" w:space="0" w:color="auto"/>
                    <w:left w:val="none" w:sz="0" w:space="0" w:color="auto"/>
                    <w:bottom w:val="none" w:sz="0" w:space="0" w:color="auto"/>
                    <w:right w:val="none" w:sz="0" w:space="0" w:color="auto"/>
                  </w:divBdr>
                </w:div>
                <w:div w:id="1808083035">
                  <w:marLeft w:val="480"/>
                  <w:marRight w:val="0"/>
                  <w:marTop w:val="0"/>
                  <w:marBottom w:val="0"/>
                  <w:divBdr>
                    <w:top w:val="none" w:sz="0" w:space="0" w:color="auto"/>
                    <w:left w:val="none" w:sz="0" w:space="0" w:color="auto"/>
                    <w:bottom w:val="none" w:sz="0" w:space="0" w:color="auto"/>
                    <w:right w:val="none" w:sz="0" w:space="0" w:color="auto"/>
                  </w:divBdr>
                </w:div>
                <w:div w:id="969700812">
                  <w:marLeft w:val="480"/>
                  <w:marRight w:val="0"/>
                  <w:marTop w:val="0"/>
                  <w:marBottom w:val="0"/>
                  <w:divBdr>
                    <w:top w:val="none" w:sz="0" w:space="0" w:color="auto"/>
                    <w:left w:val="none" w:sz="0" w:space="0" w:color="auto"/>
                    <w:bottom w:val="none" w:sz="0" w:space="0" w:color="auto"/>
                    <w:right w:val="none" w:sz="0" w:space="0" w:color="auto"/>
                  </w:divBdr>
                </w:div>
                <w:div w:id="978152272">
                  <w:marLeft w:val="480"/>
                  <w:marRight w:val="0"/>
                  <w:marTop w:val="0"/>
                  <w:marBottom w:val="0"/>
                  <w:divBdr>
                    <w:top w:val="none" w:sz="0" w:space="0" w:color="auto"/>
                    <w:left w:val="none" w:sz="0" w:space="0" w:color="auto"/>
                    <w:bottom w:val="none" w:sz="0" w:space="0" w:color="auto"/>
                    <w:right w:val="none" w:sz="0" w:space="0" w:color="auto"/>
                  </w:divBdr>
                </w:div>
                <w:div w:id="1912884055">
                  <w:marLeft w:val="480"/>
                  <w:marRight w:val="0"/>
                  <w:marTop w:val="0"/>
                  <w:marBottom w:val="0"/>
                  <w:divBdr>
                    <w:top w:val="none" w:sz="0" w:space="0" w:color="auto"/>
                    <w:left w:val="none" w:sz="0" w:space="0" w:color="auto"/>
                    <w:bottom w:val="none" w:sz="0" w:space="0" w:color="auto"/>
                    <w:right w:val="none" w:sz="0" w:space="0" w:color="auto"/>
                  </w:divBdr>
                </w:div>
                <w:div w:id="1765300649">
                  <w:marLeft w:val="480"/>
                  <w:marRight w:val="0"/>
                  <w:marTop w:val="0"/>
                  <w:marBottom w:val="0"/>
                  <w:divBdr>
                    <w:top w:val="none" w:sz="0" w:space="0" w:color="auto"/>
                    <w:left w:val="none" w:sz="0" w:space="0" w:color="auto"/>
                    <w:bottom w:val="none" w:sz="0" w:space="0" w:color="auto"/>
                    <w:right w:val="none" w:sz="0" w:space="0" w:color="auto"/>
                  </w:divBdr>
                </w:div>
                <w:div w:id="1066536616">
                  <w:marLeft w:val="480"/>
                  <w:marRight w:val="0"/>
                  <w:marTop w:val="0"/>
                  <w:marBottom w:val="0"/>
                  <w:divBdr>
                    <w:top w:val="none" w:sz="0" w:space="0" w:color="auto"/>
                    <w:left w:val="none" w:sz="0" w:space="0" w:color="auto"/>
                    <w:bottom w:val="none" w:sz="0" w:space="0" w:color="auto"/>
                    <w:right w:val="none" w:sz="0" w:space="0" w:color="auto"/>
                  </w:divBdr>
                </w:div>
                <w:div w:id="1520583132">
                  <w:marLeft w:val="480"/>
                  <w:marRight w:val="0"/>
                  <w:marTop w:val="0"/>
                  <w:marBottom w:val="0"/>
                  <w:divBdr>
                    <w:top w:val="none" w:sz="0" w:space="0" w:color="auto"/>
                    <w:left w:val="none" w:sz="0" w:space="0" w:color="auto"/>
                    <w:bottom w:val="none" w:sz="0" w:space="0" w:color="auto"/>
                    <w:right w:val="none" w:sz="0" w:space="0" w:color="auto"/>
                  </w:divBdr>
                </w:div>
                <w:div w:id="546838807">
                  <w:marLeft w:val="480"/>
                  <w:marRight w:val="0"/>
                  <w:marTop w:val="0"/>
                  <w:marBottom w:val="0"/>
                  <w:divBdr>
                    <w:top w:val="none" w:sz="0" w:space="0" w:color="auto"/>
                    <w:left w:val="none" w:sz="0" w:space="0" w:color="auto"/>
                    <w:bottom w:val="none" w:sz="0" w:space="0" w:color="auto"/>
                    <w:right w:val="none" w:sz="0" w:space="0" w:color="auto"/>
                  </w:divBdr>
                </w:div>
                <w:div w:id="306783943">
                  <w:marLeft w:val="480"/>
                  <w:marRight w:val="0"/>
                  <w:marTop w:val="0"/>
                  <w:marBottom w:val="0"/>
                  <w:divBdr>
                    <w:top w:val="none" w:sz="0" w:space="0" w:color="auto"/>
                    <w:left w:val="none" w:sz="0" w:space="0" w:color="auto"/>
                    <w:bottom w:val="none" w:sz="0" w:space="0" w:color="auto"/>
                    <w:right w:val="none" w:sz="0" w:space="0" w:color="auto"/>
                  </w:divBdr>
                </w:div>
                <w:div w:id="687635422">
                  <w:marLeft w:val="480"/>
                  <w:marRight w:val="0"/>
                  <w:marTop w:val="0"/>
                  <w:marBottom w:val="0"/>
                  <w:divBdr>
                    <w:top w:val="none" w:sz="0" w:space="0" w:color="auto"/>
                    <w:left w:val="none" w:sz="0" w:space="0" w:color="auto"/>
                    <w:bottom w:val="none" w:sz="0" w:space="0" w:color="auto"/>
                    <w:right w:val="none" w:sz="0" w:space="0" w:color="auto"/>
                  </w:divBdr>
                </w:div>
                <w:div w:id="300616416">
                  <w:marLeft w:val="480"/>
                  <w:marRight w:val="0"/>
                  <w:marTop w:val="0"/>
                  <w:marBottom w:val="0"/>
                  <w:divBdr>
                    <w:top w:val="none" w:sz="0" w:space="0" w:color="auto"/>
                    <w:left w:val="none" w:sz="0" w:space="0" w:color="auto"/>
                    <w:bottom w:val="none" w:sz="0" w:space="0" w:color="auto"/>
                    <w:right w:val="none" w:sz="0" w:space="0" w:color="auto"/>
                  </w:divBdr>
                </w:div>
                <w:div w:id="1237084010">
                  <w:marLeft w:val="480"/>
                  <w:marRight w:val="0"/>
                  <w:marTop w:val="0"/>
                  <w:marBottom w:val="0"/>
                  <w:divBdr>
                    <w:top w:val="none" w:sz="0" w:space="0" w:color="auto"/>
                    <w:left w:val="none" w:sz="0" w:space="0" w:color="auto"/>
                    <w:bottom w:val="none" w:sz="0" w:space="0" w:color="auto"/>
                    <w:right w:val="none" w:sz="0" w:space="0" w:color="auto"/>
                  </w:divBdr>
                </w:div>
                <w:div w:id="2037582931">
                  <w:marLeft w:val="480"/>
                  <w:marRight w:val="0"/>
                  <w:marTop w:val="0"/>
                  <w:marBottom w:val="0"/>
                  <w:divBdr>
                    <w:top w:val="none" w:sz="0" w:space="0" w:color="auto"/>
                    <w:left w:val="none" w:sz="0" w:space="0" w:color="auto"/>
                    <w:bottom w:val="none" w:sz="0" w:space="0" w:color="auto"/>
                    <w:right w:val="none" w:sz="0" w:space="0" w:color="auto"/>
                  </w:divBdr>
                </w:div>
                <w:div w:id="1333988657">
                  <w:marLeft w:val="480"/>
                  <w:marRight w:val="0"/>
                  <w:marTop w:val="0"/>
                  <w:marBottom w:val="0"/>
                  <w:divBdr>
                    <w:top w:val="none" w:sz="0" w:space="0" w:color="auto"/>
                    <w:left w:val="none" w:sz="0" w:space="0" w:color="auto"/>
                    <w:bottom w:val="none" w:sz="0" w:space="0" w:color="auto"/>
                    <w:right w:val="none" w:sz="0" w:space="0" w:color="auto"/>
                  </w:divBdr>
                </w:div>
                <w:div w:id="700279995">
                  <w:marLeft w:val="480"/>
                  <w:marRight w:val="0"/>
                  <w:marTop w:val="0"/>
                  <w:marBottom w:val="0"/>
                  <w:divBdr>
                    <w:top w:val="none" w:sz="0" w:space="0" w:color="auto"/>
                    <w:left w:val="none" w:sz="0" w:space="0" w:color="auto"/>
                    <w:bottom w:val="none" w:sz="0" w:space="0" w:color="auto"/>
                    <w:right w:val="none" w:sz="0" w:space="0" w:color="auto"/>
                  </w:divBdr>
                </w:div>
                <w:div w:id="1853186150">
                  <w:marLeft w:val="480"/>
                  <w:marRight w:val="0"/>
                  <w:marTop w:val="0"/>
                  <w:marBottom w:val="0"/>
                  <w:divBdr>
                    <w:top w:val="none" w:sz="0" w:space="0" w:color="auto"/>
                    <w:left w:val="none" w:sz="0" w:space="0" w:color="auto"/>
                    <w:bottom w:val="none" w:sz="0" w:space="0" w:color="auto"/>
                    <w:right w:val="none" w:sz="0" w:space="0" w:color="auto"/>
                  </w:divBdr>
                </w:div>
                <w:div w:id="1173959006">
                  <w:marLeft w:val="480"/>
                  <w:marRight w:val="0"/>
                  <w:marTop w:val="0"/>
                  <w:marBottom w:val="0"/>
                  <w:divBdr>
                    <w:top w:val="none" w:sz="0" w:space="0" w:color="auto"/>
                    <w:left w:val="none" w:sz="0" w:space="0" w:color="auto"/>
                    <w:bottom w:val="none" w:sz="0" w:space="0" w:color="auto"/>
                    <w:right w:val="none" w:sz="0" w:space="0" w:color="auto"/>
                  </w:divBdr>
                </w:div>
                <w:div w:id="104233947">
                  <w:marLeft w:val="480"/>
                  <w:marRight w:val="0"/>
                  <w:marTop w:val="0"/>
                  <w:marBottom w:val="0"/>
                  <w:divBdr>
                    <w:top w:val="none" w:sz="0" w:space="0" w:color="auto"/>
                    <w:left w:val="none" w:sz="0" w:space="0" w:color="auto"/>
                    <w:bottom w:val="none" w:sz="0" w:space="0" w:color="auto"/>
                    <w:right w:val="none" w:sz="0" w:space="0" w:color="auto"/>
                  </w:divBdr>
                </w:div>
                <w:div w:id="542523088">
                  <w:marLeft w:val="480"/>
                  <w:marRight w:val="0"/>
                  <w:marTop w:val="0"/>
                  <w:marBottom w:val="0"/>
                  <w:divBdr>
                    <w:top w:val="none" w:sz="0" w:space="0" w:color="auto"/>
                    <w:left w:val="none" w:sz="0" w:space="0" w:color="auto"/>
                    <w:bottom w:val="none" w:sz="0" w:space="0" w:color="auto"/>
                    <w:right w:val="none" w:sz="0" w:space="0" w:color="auto"/>
                  </w:divBdr>
                </w:div>
                <w:div w:id="1411273287">
                  <w:marLeft w:val="480"/>
                  <w:marRight w:val="0"/>
                  <w:marTop w:val="0"/>
                  <w:marBottom w:val="0"/>
                  <w:divBdr>
                    <w:top w:val="none" w:sz="0" w:space="0" w:color="auto"/>
                    <w:left w:val="none" w:sz="0" w:space="0" w:color="auto"/>
                    <w:bottom w:val="none" w:sz="0" w:space="0" w:color="auto"/>
                    <w:right w:val="none" w:sz="0" w:space="0" w:color="auto"/>
                  </w:divBdr>
                </w:div>
                <w:div w:id="307053148">
                  <w:marLeft w:val="480"/>
                  <w:marRight w:val="0"/>
                  <w:marTop w:val="0"/>
                  <w:marBottom w:val="0"/>
                  <w:divBdr>
                    <w:top w:val="none" w:sz="0" w:space="0" w:color="auto"/>
                    <w:left w:val="none" w:sz="0" w:space="0" w:color="auto"/>
                    <w:bottom w:val="none" w:sz="0" w:space="0" w:color="auto"/>
                    <w:right w:val="none" w:sz="0" w:space="0" w:color="auto"/>
                  </w:divBdr>
                </w:div>
                <w:div w:id="1895893984">
                  <w:marLeft w:val="480"/>
                  <w:marRight w:val="0"/>
                  <w:marTop w:val="0"/>
                  <w:marBottom w:val="0"/>
                  <w:divBdr>
                    <w:top w:val="none" w:sz="0" w:space="0" w:color="auto"/>
                    <w:left w:val="none" w:sz="0" w:space="0" w:color="auto"/>
                    <w:bottom w:val="none" w:sz="0" w:space="0" w:color="auto"/>
                    <w:right w:val="none" w:sz="0" w:space="0" w:color="auto"/>
                  </w:divBdr>
                </w:div>
                <w:div w:id="632633268">
                  <w:marLeft w:val="480"/>
                  <w:marRight w:val="0"/>
                  <w:marTop w:val="0"/>
                  <w:marBottom w:val="0"/>
                  <w:divBdr>
                    <w:top w:val="none" w:sz="0" w:space="0" w:color="auto"/>
                    <w:left w:val="none" w:sz="0" w:space="0" w:color="auto"/>
                    <w:bottom w:val="none" w:sz="0" w:space="0" w:color="auto"/>
                    <w:right w:val="none" w:sz="0" w:space="0" w:color="auto"/>
                  </w:divBdr>
                </w:div>
                <w:div w:id="56167974">
                  <w:marLeft w:val="480"/>
                  <w:marRight w:val="0"/>
                  <w:marTop w:val="0"/>
                  <w:marBottom w:val="0"/>
                  <w:divBdr>
                    <w:top w:val="none" w:sz="0" w:space="0" w:color="auto"/>
                    <w:left w:val="none" w:sz="0" w:space="0" w:color="auto"/>
                    <w:bottom w:val="none" w:sz="0" w:space="0" w:color="auto"/>
                    <w:right w:val="none" w:sz="0" w:space="0" w:color="auto"/>
                  </w:divBdr>
                </w:div>
                <w:div w:id="1359234756">
                  <w:marLeft w:val="480"/>
                  <w:marRight w:val="0"/>
                  <w:marTop w:val="0"/>
                  <w:marBottom w:val="0"/>
                  <w:divBdr>
                    <w:top w:val="none" w:sz="0" w:space="0" w:color="auto"/>
                    <w:left w:val="none" w:sz="0" w:space="0" w:color="auto"/>
                    <w:bottom w:val="none" w:sz="0" w:space="0" w:color="auto"/>
                    <w:right w:val="none" w:sz="0" w:space="0" w:color="auto"/>
                  </w:divBdr>
                </w:div>
                <w:div w:id="1624849255">
                  <w:marLeft w:val="480"/>
                  <w:marRight w:val="0"/>
                  <w:marTop w:val="0"/>
                  <w:marBottom w:val="0"/>
                  <w:divBdr>
                    <w:top w:val="none" w:sz="0" w:space="0" w:color="auto"/>
                    <w:left w:val="none" w:sz="0" w:space="0" w:color="auto"/>
                    <w:bottom w:val="none" w:sz="0" w:space="0" w:color="auto"/>
                    <w:right w:val="none" w:sz="0" w:space="0" w:color="auto"/>
                  </w:divBdr>
                </w:div>
                <w:div w:id="162088792">
                  <w:marLeft w:val="480"/>
                  <w:marRight w:val="0"/>
                  <w:marTop w:val="0"/>
                  <w:marBottom w:val="0"/>
                  <w:divBdr>
                    <w:top w:val="none" w:sz="0" w:space="0" w:color="auto"/>
                    <w:left w:val="none" w:sz="0" w:space="0" w:color="auto"/>
                    <w:bottom w:val="none" w:sz="0" w:space="0" w:color="auto"/>
                    <w:right w:val="none" w:sz="0" w:space="0" w:color="auto"/>
                  </w:divBdr>
                </w:div>
                <w:div w:id="509100058">
                  <w:marLeft w:val="480"/>
                  <w:marRight w:val="0"/>
                  <w:marTop w:val="0"/>
                  <w:marBottom w:val="0"/>
                  <w:divBdr>
                    <w:top w:val="none" w:sz="0" w:space="0" w:color="auto"/>
                    <w:left w:val="none" w:sz="0" w:space="0" w:color="auto"/>
                    <w:bottom w:val="none" w:sz="0" w:space="0" w:color="auto"/>
                    <w:right w:val="none" w:sz="0" w:space="0" w:color="auto"/>
                  </w:divBdr>
                </w:div>
                <w:div w:id="1299724624">
                  <w:marLeft w:val="480"/>
                  <w:marRight w:val="0"/>
                  <w:marTop w:val="0"/>
                  <w:marBottom w:val="0"/>
                  <w:divBdr>
                    <w:top w:val="none" w:sz="0" w:space="0" w:color="auto"/>
                    <w:left w:val="none" w:sz="0" w:space="0" w:color="auto"/>
                    <w:bottom w:val="none" w:sz="0" w:space="0" w:color="auto"/>
                    <w:right w:val="none" w:sz="0" w:space="0" w:color="auto"/>
                  </w:divBdr>
                </w:div>
                <w:div w:id="1266502136">
                  <w:marLeft w:val="480"/>
                  <w:marRight w:val="0"/>
                  <w:marTop w:val="0"/>
                  <w:marBottom w:val="0"/>
                  <w:divBdr>
                    <w:top w:val="none" w:sz="0" w:space="0" w:color="auto"/>
                    <w:left w:val="none" w:sz="0" w:space="0" w:color="auto"/>
                    <w:bottom w:val="none" w:sz="0" w:space="0" w:color="auto"/>
                    <w:right w:val="none" w:sz="0" w:space="0" w:color="auto"/>
                  </w:divBdr>
                </w:div>
                <w:div w:id="1414158967">
                  <w:marLeft w:val="480"/>
                  <w:marRight w:val="0"/>
                  <w:marTop w:val="0"/>
                  <w:marBottom w:val="0"/>
                  <w:divBdr>
                    <w:top w:val="none" w:sz="0" w:space="0" w:color="auto"/>
                    <w:left w:val="none" w:sz="0" w:space="0" w:color="auto"/>
                    <w:bottom w:val="none" w:sz="0" w:space="0" w:color="auto"/>
                    <w:right w:val="none" w:sz="0" w:space="0" w:color="auto"/>
                  </w:divBdr>
                </w:div>
              </w:divsChild>
            </w:div>
            <w:div w:id="1583755013">
              <w:marLeft w:val="0"/>
              <w:marRight w:val="0"/>
              <w:marTop w:val="0"/>
              <w:marBottom w:val="0"/>
              <w:divBdr>
                <w:top w:val="none" w:sz="0" w:space="0" w:color="auto"/>
                <w:left w:val="none" w:sz="0" w:space="0" w:color="auto"/>
                <w:bottom w:val="none" w:sz="0" w:space="0" w:color="auto"/>
                <w:right w:val="none" w:sz="0" w:space="0" w:color="auto"/>
              </w:divBdr>
              <w:divsChild>
                <w:div w:id="364721043">
                  <w:marLeft w:val="480"/>
                  <w:marRight w:val="0"/>
                  <w:marTop w:val="0"/>
                  <w:marBottom w:val="0"/>
                  <w:divBdr>
                    <w:top w:val="none" w:sz="0" w:space="0" w:color="auto"/>
                    <w:left w:val="none" w:sz="0" w:space="0" w:color="auto"/>
                    <w:bottom w:val="none" w:sz="0" w:space="0" w:color="auto"/>
                    <w:right w:val="none" w:sz="0" w:space="0" w:color="auto"/>
                  </w:divBdr>
                </w:div>
                <w:div w:id="762915996">
                  <w:marLeft w:val="480"/>
                  <w:marRight w:val="0"/>
                  <w:marTop w:val="0"/>
                  <w:marBottom w:val="0"/>
                  <w:divBdr>
                    <w:top w:val="none" w:sz="0" w:space="0" w:color="auto"/>
                    <w:left w:val="none" w:sz="0" w:space="0" w:color="auto"/>
                    <w:bottom w:val="none" w:sz="0" w:space="0" w:color="auto"/>
                    <w:right w:val="none" w:sz="0" w:space="0" w:color="auto"/>
                  </w:divBdr>
                </w:div>
                <w:div w:id="2038693943">
                  <w:marLeft w:val="480"/>
                  <w:marRight w:val="0"/>
                  <w:marTop w:val="0"/>
                  <w:marBottom w:val="0"/>
                  <w:divBdr>
                    <w:top w:val="none" w:sz="0" w:space="0" w:color="auto"/>
                    <w:left w:val="none" w:sz="0" w:space="0" w:color="auto"/>
                    <w:bottom w:val="none" w:sz="0" w:space="0" w:color="auto"/>
                    <w:right w:val="none" w:sz="0" w:space="0" w:color="auto"/>
                  </w:divBdr>
                </w:div>
                <w:div w:id="1379014887">
                  <w:marLeft w:val="480"/>
                  <w:marRight w:val="0"/>
                  <w:marTop w:val="0"/>
                  <w:marBottom w:val="0"/>
                  <w:divBdr>
                    <w:top w:val="none" w:sz="0" w:space="0" w:color="auto"/>
                    <w:left w:val="none" w:sz="0" w:space="0" w:color="auto"/>
                    <w:bottom w:val="none" w:sz="0" w:space="0" w:color="auto"/>
                    <w:right w:val="none" w:sz="0" w:space="0" w:color="auto"/>
                  </w:divBdr>
                </w:div>
                <w:div w:id="1695233334">
                  <w:marLeft w:val="480"/>
                  <w:marRight w:val="0"/>
                  <w:marTop w:val="0"/>
                  <w:marBottom w:val="0"/>
                  <w:divBdr>
                    <w:top w:val="none" w:sz="0" w:space="0" w:color="auto"/>
                    <w:left w:val="none" w:sz="0" w:space="0" w:color="auto"/>
                    <w:bottom w:val="none" w:sz="0" w:space="0" w:color="auto"/>
                    <w:right w:val="none" w:sz="0" w:space="0" w:color="auto"/>
                  </w:divBdr>
                </w:div>
                <w:div w:id="1814909259">
                  <w:marLeft w:val="480"/>
                  <w:marRight w:val="0"/>
                  <w:marTop w:val="0"/>
                  <w:marBottom w:val="0"/>
                  <w:divBdr>
                    <w:top w:val="none" w:sz="0" w:space="0" w:color="auto"/>
                    <w:left w:val="none" w:sz="0" w:space="0" w:color="auto"/>
                    <w:bottom w:val="none" w:sz="0" w:space="0" w:color="auto"/>
                    <w:right w:val="none" w:sz="0" w:space="0" w:color="auto"/>
                  </w:divBdr>
                </w:div>
                <w:div w:id="1083531181">
                  <w:marLeft w:val="480"/>
                  <w:marRight w:val="0"/>
                  <w:marTop w:val="0"/>
                  <w:marBottom w:val="0"/>
                  <w:divBdr>
                    <w:top w:val="none" w:sz="0" w:space="0" w:color="auto"/>
                    <w:left w:val="none" w:sz="0" w:space="0" w:color="auto"/>
                    <w:bottom w:val="none" w:sz="0" w:space="0" w:color="auto"/>
                    <w:right w:val="none" w:sz="0" w:space="0" w:color="auto"/>
                  </w:divBdr>
                </w:div>
                <w:div w:id="637998009">
                  <w:marLeft w:val="480"/>
                  <w:marRight w:val="0"/>
                  <w:marTop w:val="0"/>
                  <w:marBottom w:val="0"/>
                  <w:divBdr>
                    <w:top w:val="none" w:sz="0" w:space="0" w:color="auto"/>
                    <w:left w:val="none" w:sz="0" w:space="0" w:color="auto"/>
                    <w:bottom w:val="none" w:sz="0" w:space="0" w:color="auto"/>
                    <w:right w:val="none" w:sz="0" w:space="0" w:color="auto"/>
                  </w:divBdr>
                </w:div>
                <w:div w:id="974725964">
                  <w:marLeft w:val="480"/>
                  <w:marRight w:val="0"/>
                  <w:marTop w:val="0"/>
                  <w:marBottom w:val="0"/>
                  <w:divBdr>
                    <w:top w:val="none" w:sz="0" w:space="0" w:color="auto"/>
                    <w:left w:val="none" w:sz="0" w:space="0" w:color="auto"/>
                    <w:bottom w:val="none" w:sz="0" w:space="0" w:color="auto"/>
                    <w:right w:val="none" w:sz="0" w:space="0" w:color="auto"/>
                  </w:divBdr>
                </w:div>
                <w:div w:id="1062171483">
                  <w:marLeft w:val="480"/>
                  <w:marRight w:val="0"/>
                  <w:marTop w:val="0"/>
                  <w:marBottom w:val="0"/>
                  <w:divBdr>
                    <w:top w:val="none" w:sz="0" w:space="0" w:color="auto"/>
                    <w:left w:val="none" w:sz="0" w:space="0" w:color="auto"/>
                    <w:bottom w:val="none" w:sz="0" w:space="0" w:color="auto"/>
                    <w:right w:val="none" w:sz="0" w:space="0" w:color="auto"/>
                  </w:divBdr>
                </w:div>
                <w:div w:id="264270812">
                  <w:marLeft w:val="480"/>
                  <w:marRight w:val="0"/>
                  <w:marTop w:val="0"/>
                  <w:marBottom w:val="0"/>
                  <w:divBdr>
                    <w:top w:val="none" w:sz="0" w:space="0" w:color="auto"/>
                    <w:left w:val="none" w:sz="0" w:space="0" w:color="auto"/>
                    <w:bottom w:val="none" w:sz="0" w:space="0" w:color="auto"/>
                    <w:right w:val="none" w:sz="0" w:space="0" w:color="auto"/>
                  </w:divBdr>
                </w:div>
                <w:div w:id="1869558539">
                  <w:marLeft w:val="480"/>
                  <w:marRight w:val="0"/>
                  <w:marTop w:val="0"/>
                  <w:marBottom w:val="0"/>
                  <w:divBdr>
                    <w:top w:val="none" w:sz="0" w:space="0" w:color="auto"/>
                    <w:left w:val="none" w:sz="0" w:space="0" w:color="auto"/>
                    <w:bottom w:val="none" w:sz="0" w:space="0" w:color="auto"/>
                    <w:right w:val="none" w:sz="0" w:space="0" w:color="auto"/>
                  </w:divBdr>
                </w:div>
                <w:div w:id="925846976">
                  <w:marLeft w:val="480"/>
                  <w:marRight w:val="0"/>
                  <w:marTop w:val="0"/>
                  <w:marBottom w:val="0"/>
                  <w:divBdr>
                    <w:top w:val="none" w:sz="0" w:space="0" w:color="auto"/>
                    <w:left w:val="none" w:sz="0" w:space="0" w:color="auto"/>
                    <w:bottom w:val="none" w:sz="0" w:space="0" w:color="auto"/>
                    <w:right w:val="none" w:sz="0" w:space="0" w:color="auto"/>
                  </w:divBdr>
                </w:div>
                <w:div w:id="1652563969">
                  <w:marLeft w:val="480"/>
                  <w:marRight w:val="0"/>
                  <w:marTop w:val="0"/>
                  <w:marBottom w:val="0"/>
                  <w:divBdr>
                    <w:top w:val="none" w:sz="0" w:space="0" w:color="auto"/>
                    <w:left w:val="none" w:sz="0" w:space="0" w:color="auto"/>
                    <w:bottom w:val="none" w:sz="0" w:space="0" w:color="auto"/>
                    <w:right w:val="none" w:sz="0" w:space="0" w:color="auto"/>
                  </w:divBdr>
                </w:div>
                <w:div w:id="1216967975">
                  <w:marLeft w:val="480"/>
                  <w:marRight w:val="0"/>
                  <w:marTop w:val="0"/>
                  <w:marBottom w:val="0"/>
                  <w:divBdr>
                    <w:top w:val="none" w:sz="0" w:space="0" w:color="auto"/>
                    <w:left w:val="none" w:sz="0" w:space="0" w:color="auto"/>
                    <w:bottom w:val="none" w:sz="0" w:space="0" w:color="auto"/>
                    <w:right w:val="none" w:sz="0" w:space="0" w:color="auto"/>
                  </w:divBdr>
                </w:div>
                <w:div w:id="170726375">
                  <w:marLeft w:val="480"/>
                  <w:marRight w:val="0"/>
                  <w:marTop w:val="0"/>
                  <w:marBottom w:val="0"/>
                  <w:divBdr>
                    <w:top w:val="none" w:sz="0" w:space="0" w:color="auto"/>
                    <w:left w:val="none" w:sz="0" w:space="0" w:color="auto"/>
                    <w:bottom w:val="none" w:sz="0" w:space="0" w:color="auto"/>
                    <w:right w:val="none" w:sz="0" w:space="0" w:color="auto"/>
                  </w:divBdr>
                </w:div>
                <w:div w:id="176623967">
                  <w:marLeft w:val="480"/>
                  <w:marRight w:val="0"/>
                  <w:marTop w:val="0"/>
                  <w:marBottom w:val="0"/>
                  <w:divBdr>
                    <w:top w:val="none" w:sz="0" w:space="0" w:color="auto"/>
                    <w:left w:val="none" w:sz="0" w:space="0" w:color="auto"/>
                    <w:bottom w:val="none" w:sz="0" w:space="0" w:color="auto"/>
                    <w:right w:val="none" w:sz="0" w:space="0" w:color="auto"/>
                  </w:divBdr>
                </w:div>
                <w:div w:id="1798595863">
                  <w:marLeft w:val="480"/>
                  <w:marRight w:val="0"/>
                  <w:marTop w:val="0"/>
                  <w:marBottom w:val="0"/>
                  <w:divBdr>
                    <w:top w:val="none" w:sz="0" w:space="0" w:color="auto"/>
                    <w:left w:val="none" w:sz="0" w:space="0" w:color="auto"/>
                    <w:bottom w:val="none" w:sz="0" w:space="0" w:color="auto"/>
                    <w:right w:val="none" w:sz="0" w:space="0" w:color="auto"/>
                  </w:divBdr>
                </w:div>
                <w:div w:id="1016804517">
                  <w:marLeft w:val="480"/>
                  <w:marRight w:val="0"/>
                  <w:marTop w:val="0"/>
                  <w:marBottom w:val="0"/>
                  <w:divBdr>
                    <w:top w:val="none" w:sz="0" w:space="0" w:color="auto"/>
                    <w:left w:val="none" w:sz="0" w:space="0" w:color="auto"/>
                    <w:bottom w:val="none" w:sz="0" w:space="0" w:color="auto"/>
                    <w:right w:val="none" w:sz="0" w:space="0" w:color="auto"/>
                  </w:divBdr>
                </w:div>
                <w:div w:id="749619471">
                  <w:marLeft w:val="480"/>
                  <w:marRight w:val="0"/>
                  <w:marTop w:val="0"/>
                  <w:marBottom w:val="0"/>
                  <w:divBdr>
                    <w:top w:val="none" w:sz="0" w:space="0" w:color="auto"/>
                    <w:left w:val="none" w:sz="0" w:space="0" w:color="auto"/>
                    <w:bottom w:val="none" w:sz="0" w:space="0" w:color="auto"/>
                    <w:right w:val="none" w:sz="0" w:space="0" w:color="auto"/>
                  </w:divBdr>
                </w:div>
                <w:div w:id="1965426698">
                  <w:marLeft w:val="480"/>
                  <w:marRight w:val="0"/>
                  <w:marTop w:val="0"/>
                  <w:marBottom w:val="0"/>
                  <w:divBdr>
                    <w:top w:val="none" w:sz="0" w:space="0" w:color="auto"/>
                    <w:left w:val="none" w:sz="0" w:space="0" w:color="auto"/>
                    <w:bottom w:val="none" w:sz="0" w:space="0" w:color="auto"/>
                    <w:right w:val="none" w:sz="0" w:space="0" w:color="auto"/>
                  </w:divBdr>
                </w:div>
                <w:div w:id="1728531802">
                  <w:marLeft w:val="480"/>
                  <w:marRight w:val="0"/>
                  <w:marTop w:val="0"/>
                  <w:marBottom w:val="0"/>
                  <w:divBdr>
                    <w:top w:val="none" w:sz="0" w:space="0" w:color="auto"/>
                    <w:left w:val="none" w:sz="0" w:space="0" w:color="auto"/>
                    <w:bottom w:val="none" w:sz="0" w:space="0" w:color="auto"/>
                    <w:right w:val="none" w:sz="0" w:space="0" w:color="auto"/>
                  </w:divBdr>
                </w:div>
                <w:div w:id="613094368">
                  <w:marLeft w:val="480"/>
                  <w:marRight w:val="0"/>
                  <w:marTop w:val="0"/>
                  <w:marBottom w:val="0"/>
                  <w:divBdr>
                    <w:top w:val="none" w:sz="0" w:space="0" w:color="auto"/>
                    <w:left w:val="none" w:sz="0" w:space="0" w:color="auto"/>
                    <w:bottom w:val="none" w:sz="0" w:space="0" w:color="auto"/>
                    <w:right w:val="none" w:sz="0" w:space="0" w:color="auto"/>
                  </w:divBdr>
                </w:div>
                <w:div w:id="186910416">
                  <w:marLeft w:val="480"/>
                  <w:marRight w:val="0"/>
                  <w:marTop w:val="0"/>
                  <w:marBottom w:val="0"/>
                  <w:divBdr>
                    <w:top w:val="none" w:sz="0" w:space="0" w:color="auto"/>
                    <w:left w:val="none" w:sz="0" w:space="0" w:color="auto"/>
                    <w:bottom w:val="none" w:sz="0" w:space="0" w:color="auto"/>
                    <w:right w:val="none" w:sz="0" w:space="0" w:color="auto"/>
                  </w:divBdr>
                </w:div>
                <w:div w:id="1379352551">
                  <w:marLeft w:val="480"/>
                  <w:marRight w:val="0"/>
                  <w:marTop w:val="0"/>
                  <w:marBottom w:val="0"/>
                  <w:divBdr>
                    <w:top w:val="none" w:sz="0" w:space="0" w:color="auto"/>
                    <w:left w:val="none" w:sz="0" w:space="0" w:color="auto"/>
                    <w:bottom w:val="none" w:sz="0" w:space="0" w:color="auto"/>
                    <w:right w:val="none" w:sz="0" w:space="0" w:color="auto"/>
                  </w:divBdr>
                </w:div>
                <w:div w:id="584191457">
                  <w:marLeft w:val="480"/>
                  <w:marRight w:val="0"/>
                  <w:marTop w:val="0"/>
                  <w:marBottom w:val="0"/>
                  <w:divBdr>
                    <w:top w:val="none" w:sz="0" w:space="0" w:color="auto"/>
                    <w:left w:val="none" w:sz="0" w:space="0" w:color="auto"/>
                    <w:bottom w:val="none" w:sz="0" w:space="0" w:color="auto"/>
                    <w:right w:val="none" w:sz="0" w:space="0" w:color="auto"/>
                  </w:divBdr>
                </w:div>
                <w:div w:id="1864590787">
                  <w:marLeft w:val="480"/>
                  <w:marRight w:val="0"/>
                  <w:marTop w:val="0"/>
                  <w:marBottom w:val="0"/>
                  <w:divBdr>
                    <w:top w:val="none" w:sz="0" w:space="0" w:color="auto"/>
                    <w:left w:val="none" w:sz="0" w:space="0" w:color="auto"/>
                    <w:bottom w:val="none" w:sz="0" w:space="0" w:color="auto"/>
                    <w:right w:val="none" w:sz="0" w:space="0" w:color="auto"/>
                  </w:divBdr>
                </w:div>
                <w:div w:id="387190552">
                  <w:marLeft w:val="480"/>
                  <w:marRight w:val="0"/>
                  <w:marTop w:val="0"/>
                  <w:marBottom w:val="0"/>
                  <w:divBdr>
                    <w:top w:val="none" w:sz="0" w:space="0" w:color="auto"/>
                    <w:left w:val="none" w:sz="0" w:space="0" w:color="auto"/>
                    <w:bottom w:val="none" w:sz="0" w:space="0" w:color="auto"/>
                    <w:right w:val="none" w:sz="0" w:space="0" w:color="auto"/>
                  </w:divBdr>
                </w:div>
                <w:div w:id="147793086">
                  <w:marLeft w:val="480"/>
                  <w:marRight w:val="0"/>
                  <w:marTop w:val="0"/>
                  <w:marBottom w:val="0"/>
                  <w:divBdr>
                    <w:top w:val="none" w:sz="0" w:space="0" w:color="auto"/>
                    <w:left w:val="none" w:sz="0" w:space="0" w:color="auto"/>
                    <w:bottom w:val="none" w:sz="0" w:space="0" w:color="auto"/>
                    <w:right w:val="none" w:sz="0" w:space="0" w:color="auto"/>
                  </w:divBdr>
                </w:div>
                <w:div w:id="328096989">
                  <w:marLeft w:val="480"/>
                  <w:marRight w:val="0"/>
                  <w:marTop w:val="0"/>
                  <w:marBottom w:val="0"/>
                  <w:divBdr>
                    <w:top w:val="none" w:sz="0" w:space="0" w:color="auto"/>
                    <w:left w:val="none" w:sz="0" w:space="0" w:color="auto"/>
                    <w:bottom w:val="none" w:sz="0" w:space="0" w:color="auto"/>
                    <w:right w:val="none" w:sz="0" w:space="0" w:color="auto"/>
                  </w:divBdr>
                </w:div>
                <w:div w:id="562833502">
                  <w:marLeft w:val="480"/>
                  <w:marRight w:val="0"/>
                  <w:marTop w:val="0"/>
                  <w:marBottom w:val="0"/>
                  <w:divBdr>
                    <w:top w:val="none" w:sz="0" w:space="0" w:color="auto"/>
                    <w:left w:val="none" w:sz="0" w:space="0" w:color="auto"/>
                    <w:bottom w:val="none" w:sz="0" w:space="0" w:color="auto"/>
                    <w:right w:val="none" w:sz="0" w:space="0" w:color="auto"/>
                  </w:divBdr>
                </w:div>
                <w:div w:id="1032271060">
                  <w:marLeft w:val="480"/>
                  <w:marRight w:val="0"/>
                  <w:marTop w:val="0"/>
                  <w:marBottom w:val="0"/>
                  <w:divBdr>
                    <w:top w:val="none" w:sz="0" w:space="0" w:color="auto"/>
                    <w:left w:val="none" w:sz="0" w:space="0" w:color="auto"/>
                    <w:bottom w:val="none" w:sz="0" w:space="0" w:color="auto"/>
                    <w:right w:val="none" w:sz="0" w:space="0" w:color="auto"/>
                  </w:divBdr>
                </w:div>
                <w:div w:id="1008406968">
                  <w:marLeft w:val="480"/>
                  <w:marRight w:val="0"/>
                  <w:marTop w:val="0"/>
                  <w:marBottom w:val="0"/>
                  <w:divBdr>
                    <w:top w:val="none" w:sz="0" w:space="0" w:color="auto"/>
                    <w:left w:val="none" w:sz="0" w:space="0" w:color="auto"/>
                    <w:bottom w:val="none" w:sz="0" w:space="0" w:color="auto"/>
                    <w:right w:val="none" w:sz="0" w:space="0" w:color="auto"/>
                  </w:divBdr>
                </w:div>
                <w:div w:id="1237208740">
                  <w:marLeft w:val="480"/>
                  <w:marRight w:val="0"/>
                  <w:marTop w:val="0"/>
                  <w:marBottom w:val="0"/>
                  <w:divBdr>
                    <w:top w:val="none" w:sz="0" w:space="0" w:color="auto"/>
                    <w:left w:val="none" w:sz="0" w:space="0" w:color="auto"/>
                    <w:bottom w:val="none" w:sz="0" w:space="0" w:color="auto"/>
                    <w:right w:val="none" w:sz="0" w:space="0" w:color="auto"/>
                  </w:divBdr>
                </w:div>
                <w:div w:id="430509006">
                  <w:marLeft w:val="480"/>
                  <w:marRight w:val="0"/>
                  <w:marTop w:val="0"/>
                  <w:marBottom w:val="0"/>
                  <w:divBdr>
                    <w:top w:val="none" w:sz="0" w:space="0" w:color="auto"/>
                    <w:left w:val="none" w:sz="0" w:space="0" w:color="auto"/>
                    <w:bottom w:val="none" w:sz="0" w:space="0" w:color="auto"/>
                    <w:right w:val="none" w:sz="0" w:space="0" w:color="auto"/>
                  </w:divBdr>
                </w:div>
                <w:div w:id="1853063103">
                  <w:marLeft w:val="480"/>
                  <w:marRight w:val="0"/>
                  <w:marTop w:val="0"/>
                  <w:marBottom w:val="0"/>
                  <w:divBdr>
                    <w:top w:val="none" w:sz="0" w:space="0" w:color="auto"/>
                    <w:left w:val="none" w:sz="0" w:space="0" w:color="auto"/>
                    <w:bottom w:val="none" w:sz="0" w:space="0" w:color="auto"/>
                    <w:right w:val="none" w:sz="0" w:space="0" w:color="auto"/>
                  </w:divBdr>
                </w:div>
                <w:div w:id="1684360758">
                  <w:marLeft w:val="480"/>
                  <w:marRight w:val="0"/>
                  <w:marTop w:val="0"/>
                  <w:marBottom w:val="0"/>
                  <w:divBdr>
                    <w:top w:val="none" w:sz="0" w:space="0" w:color="auto"/>
                    <w:left w:val="none" w:sz="0" w:space="0" w:color="auto"/>
                    <w:bottom w:val="none" w:sz="0" w:space="0" w:color="auto"/>
                    <w:right w:val="none" w:sz="0" w:space="0" w:color="auto"/>
                  </w:divBdr>
                </w:div>
                <w:div w:id="399596562">
                  <w:marLeft w:val="480"/>
                  <w:marRight w:val="0"/>
                  <w:marTop w:val="0"/>
                  <w:marBottom w:val="0"/>
                  <w:divBdr>
                    <w:top w:val="none" w:sz="0" w:space="0" w:color="auto"/>
                    <w:left w:val="none" w:sz="0" w:space="0" w:color="auto"/>
                    <w:bottom w:val="none" w:sz="0" w:space="0" w:color="auto"/>
                    <w:right w:val="none" w:sz="0" w:space="0" w:color="auto"/>
                  </w:divBdr>
                </w:div>
                <w:div w:id="917251304">
                  <w:marLeft w:val="480"/>
                  <w:marRight w:val="0"/>
                  <w:marTop w:val="0"/>
                  <w:marBottom w:val="0"/>
                  <w:divBdr>
                    <w:top w:val="none" w:sz="0" w:space="0" w:color="auto"/>
                    <w:left w:val="none" w:sz="0" w:space="0" w:color="auto"/>
                    <w:bottom w:val="none" w:sz="0" w:space="0" w:color="auto"/>
                    <w:right w:val="none" w:sz="0" w:space="0" w:color="auto"/>
                  </w:divBdr>
                </w:div>
                <w:div w:id="1693605778">
                  <w:marLeft w:val="480"/>
                  <w:marRight w:val="0"/>
                  <w:marTop w:val="0"/>
                  <w:marBottom w:val="0"/>
                  <w:divBdr>
                    <w:top w:val="none" w:sz="0" w:space="0" w:color="auto"/>
                    <w:left w:val="none" w:sz="0" w:space="0" w:color="auto"/>
                    <w:bottom w:val="none" w:sz="0" w:space="0" w:color="auto"/>
                    <w:right w:val="none" w:sz="0" w:space="0" w:color="auto"/>
                  </w:divBdr>
                </w:div>
                <w:div w:id="352655383">
                  <w:marLeft w:val="480"/>
                  <w:marRight w:val="0"/>
                  <w:marTop w:val="0"/>
                  <w:marBottom w:val="0"/>
                  <w:divBdr>
                    <w:top w:val="none" w:sz="0" w:space="0" w:color="auto"/>
                    <w:left w:val="none" w:sz="0" w:space="0" w:color="auto"/>
                    <w:bottom w:val="none" w:sz="0" w:space="0" w:color="auto"/>
                    <w:right w:val="none" w:sz="0" w:space="0" w:color="auto"/>
                  </w:divBdr>
                </w:div>
                <w:div w:id="830027722">
                  <w:marLeft w:val="480"/>
                  <w:marRight w:val="0"/>
                  <w:marTop w:val="0"/>
                  <w:marBottom w:val="0"/>
                  <w:divBdr>
                    <w:top w:val="none" w:sz="0" w:space="0" w:color="auto"/>
                    <w:left w:val="none" w:sz="0" w:space="0" w:color="auto"/>
                    <w:bottom w:val="none" w:sz="0" w:space="0" w:color="auto"/>
                    <w:right w:val="none" w:sz="0" w:space="0" w:color="auto"/>
                  </w:divBdr>
                </w:div>
                <w:div w:id="1490361775">
                  <w:marLeft w:val="480"/>
                  <w:marRight w:val="0"/>
                  <w:marTop w:val="0"/>
                  <w:marBottom w:val="0"/>
                  <w:divBdr>
                    <w:top w:val="none" w:sz="0" w:space="0" w:color="auto"/>
                    <w:left w:val="none" w:sz="0" w:space="0" w:color="auto"/>
                    <w:bottom w:val="none" w:sz="0" w:space="0" w:color="auto"/>
                    <w:right w:val="none" w:sz="0" w:space="0" w:color="auto"/>
                  </w:divBdr>
                </w:div>
                <w:div w:id="1631592366">
                  <w:marLeft w:val="480"/>
                  <w:marRight w:val="0"/>
                  <w:marTop w:val="0"/>
                  <w:marBottom w:val="0"/>
                  <w:divBdr>
                    <w:top w:val="none" w:sz="0" w:space="0" w:color="auto"/>
                    <w:left w:val="none" w:sz="0" w:space="0" w:color="auto"/>
                    <w:bottom w:val="none" w:sz="0" w:space="0" w:color="auto"/>
                    <w:right w:val="none" w:sz="0" w:space="0" w:color="auto"/>
                  </w:divBdr>
                </w:div>
                <w:div w:id="1795639160">
                  <w:marLeft w:val="480"/>
                  <w:marRight w:val="0"/>
                  <w:marTop w:val="0"/>
                  <w:marBottom w:val="0"/>
                  <w:divBdr>
                    <w:top w:val="none" w:sz="0" w:space="0" w:color="auto"/>
                    <w:left w:val="none" w:sz="0" w:space="0" w:color="auto"/>
                    <w:bottom w:val="none" w:sz="0" w:space="0" w:color="auto"/>
                    <w:right w:val="none" w:sz="0" w:space="0" w:color="auto"/>
                  </w:divBdr>
                </w:div>
                <w:div w:id="1803890405">
                  <w:marLeft w:val="480"/>
                  <w:marRight w:val="0"/>
                  <w:marTop w:val="0"/>
                  <w:marBottom w:val="0"/>
                  <w:divBdr>
                    <w:top w:val="none" w:sz="0" w:space="0" w:color="auto"/>
                    <w:left w:val="none" w:sz="0" w:space="0" w:color="auto"/>
                    <w:bottom w:val="none" w:sz="0" w:space="0" w:color="auto"/>
                    <w:right w:val="none" w:sz="0" w:space="0" w:color="auto"/>
                  </w:divBdr>
                </w:div>
                <w:div w:id="332297651">
                  <w:marLeft w:val="480"/>
                  <w:marRight w:val="0"/>
                  <w:marTop w:val="0"/>
                  <w:marBottom w:val="0"/>
                  <w:divBdr>
                    <w:top w:val="none" w:sz="0" w:space="0" w:color="auto"/>
                    <w:left w:val="none" w:sz="0" w:space="0" w:color="auto"/>
                    <w:bottom w:val="none" w:sz="0" w:space="0" w:color="auto"/>
                    <w:right w:val="none" w:sz="0" w:space="0" w:color="auto"/>
                  </w:divBdr>
                </w:div>
                <w:div w:id="1834681757">
                  <w:marLeft w:val="480"/>
                  <w:marRight w:val="0"/>
                  <w:marTop w:val="0"/>
                  <w:marBottom w:val="0"/>
                  <w:divBdr>
                    <w:top w:val="none" w:sz="0" w:space="0" w:color="auto"/>
                    <w:left w:val="none" w:sz="0" w:space="0" w:color="auto"/>
                    <w:bottom w:val="none" w:sz="0" w:space="0" w:color="auto"/>
                    <w:right w:val="none" w:sz="0" w:space="0" w:color="auto"/>
                  </w:divBdr>
                </w:div>
                <w:div w:id="1567103740">
                  <w:marLeft w:val="480"/>
                  <w:marRight w:val="0"/>
                  <w:marTop w:val="0"/>
                  <w:marBottom w:val="0"/>
                  <w:divBdr>
                    <w:top w:val="none" w:sz="0" w:space="0" w:color="auto"/>
                    <w:left w:val="none" w:sz="0" w:space="0" w:color="auto"/>
                    <w:bottom w:val="none" w:sz="0" w:space="0" w:color="auto"/>
                    <w:right w:val="none" w:sz="0" w:space="0" w:color="auto"/>
                  </w:divBdr>
                </w:div>
                <w:div w:id="1445689670">
                  <w:marLeft w:val="480"/>
                  <w:marRight w:val="0"/>
                  <w:marTop w:val="0"/>
                  <w:marBottom w:val="0"/>
                  <w:divBdr>
                    <w:top w:val="none" w:sz="0" w:space="0" w:color="auto"/>
                    <w:left w:val="none" w:sz="0" w:space="0" w:color="auto"/>
                    <w:bottom w:val="none" w:sz="0" w:space="0" w:color="auto"/>
                    <w:right w:val="none" w:sz="0" w:space="0" w:color="auto"/>
                  </w:divBdr>
                </w:div>
                <w:div w:id="706763648">
                  <w:marLeft w:val="480"/>
                  <w:marRight w:val="0"/>
                  <w:marTop w:val="0"/>
                  <w:marBottom w:val="0"/>
                  <w:divBdr>
                    <w:top w:val="none" w:sz="0" w:space="0" w:color="auto"/>
                    <w:left w:val="none" w:sz="0" w:space="0" w:color="auto"/>
                    <w:bottom w:val="none" w:sz="0" w:space="0" w:color="auto"/>
                    <w:right w:val="none" w:sz="0" w:space="0" w:color="auto"/>
                  </w:divBdr>
                </w:div>
                <w:div w:id="1390953438">
                  <w:marLeft w:val="480"/>
                  <w:marRight w:val="0"/>
                  <w:marTop w:val="0"/>
                  <w:marBottom w:val="0"/>
                  <w:divBdr>
                    <w:top w:val="none" w:sz="0" w:space="0" w:color="auto"/>
                    <w:left w:val="none" w:sz="0" w:space="0" w:color="auto"/>
                    <w:bottom w:val="none" w:sz="0" w:space="0" w:color="auto"/>
                    <w:right w:val="none" w:sz="0" w:space="0" w:color="auto"/>
                  </w:divBdr>
                </w:div>
                <w:div w:id="825822356">
                  <w:marLeft w:val="480"/>
                  <w:marRight w:val="0"/>
                  <w:marTop w:val="0"/>
                  <w:marBottom w:val="0"/>
                  <w:divBdr>
                    <w:top w:val="none" w:sz="0" w:space="0" w:color="auto"/>
                    <w:left w:val="none" w:sz="0" w:space="0" w:color="auto"/>
                    <w:bottom w:val="none" w:sz="0" w:space="0" w:color="auto"/>
                    <w:right w:val="none" w:sz="0" w:space="0" w:color="auto"/>
                  </w:divBdr>
                </w:div>
                <w:div w:id="245463328">
                  <w:marLeft w:val="480"/>
                  <w:marRight w:val="0"/>
                  <w:marTop w:val="0"/>
                  <w:marBottom w:val="0"/>
                  <w:divBdr>
                    <w:top w:val="none" w:sz="0" w:space="0" w:color="auto"/>
                    <w:left w:val="none" w:sz="0" w:space="0" w:color="auto"/>
                    <w:bottom w:val="none" w:sz="0" w:space="0" w:color="auto"/>
                    <w:right w:val="none" w:sz="0" w:space="0" w:color="auto"/>
                  </w:divBdr>
                </w:div>
                <w:div w:id="1769815750">
                  <w:marLeft w:val="480"/>
                  <w:marRight w:val="0"/>
                  <w:marTop w:val="0"/>
                  <w:marBottom w:val="0"/>
                  <w:divBdr>
                    <w:top w:val="none" w:sz="0" w:space="0" w:color="auto"/>
                    <w:left w:val="none" w:sz="0" w:space="0" w:color="auto"/>
                    <w:bottom w:val="none" w:sz="0" w:space="0" w:color="auto"/>
                    <w:right w:val="none" w:sz="0" w:space="0" w:color="auto"/>
                  </w:divBdr>
                </w:div>
                <w:div w:id="1349723241">
                  <w:marLeft w:val="480"/>
                  <w:marRight w:val="0"/>
                  <w:marTop w:val="0"/>
                  <w:marBottom w:val="0"/>
                  <w:divBdr>
                    <w:top w:val="none" w:sz="0" w:space="0" w:color="auto"/>
                    <w:left w:val="none" w:sz="0" w:space="0" w:color="auto"/>
                    <w:bottom w:val="none" w:sz="0" w:space="0" w:color="auto"/>
                    <w:right w:val="none" w:sz="0" w:space="0" w:color="auto"/>
                  </w:divBdr>
                </w:div>
                <w:div w:id="1980761968">
                  <w:marLeft w:val="480"/>
                  <w:marRight w:val="0"/>
                  <w:marTop w:val="0"/>
                  <w:marBottom w:val="0"/>
                  <w:divBdr>
                    <w:top w:val="none" w:sz="0" w:space="0" w:color="auto"/>
                    <w:left w:val="none" w:sz="0" w:space="0" w:color="auto"/>
                    <w:bottom w:val="none" w:sz="0" w:space="0" w:color="auto"/>
                    <w:right w:val="none" w:sz="0" w:space="0" w:color="auto"/>
                  </w:divBdr>
                </w:div>
                <w:div w:id="1821388882">
                  <w:marLeft w:val="480"/>
                  <w:marRight w:val="0"/>
                  <w:marTop w:val="0"/>
                  <w:marBottom w:val="0"/>
                  <w:divBdr>
                    <w:top w:val="none" w:sz="0" w:space="0" w:color="auto"/>
                    <w:left w:val="none" w:sz="0" w:space="0" w:color="auto"/>
                    <w:bottom w:val="none" w:sz="0" w:space="0" w:color="auto"/>
                    <w:right w:val="none" w:sz="0" w:space="0" w:color="auto"/>
                  </w:divBdr>
                </w:div>
                <w:div w:id="1030685931">
                  <w:marLeft w:val="480"/>
                  <w:marRight w:val="0"/>
                  <w:marTop w:val="0"/>
                  <w:marBottom w:val="0"/>
                  <w:divBdr>
                    <w:top w:val="none" w:sz="0" w:space="0" w:color="auto"/>
                    <w:left w:val="none" w:sz="0" w:space="0" w:color="auto"/>
                    <w:bottom w:val="none" w:sz="0" w:space="0" w:color="auto"/>
                    <w:right w:val="none" w:sz="0" w:space="0" w:color="auto"/>
                  </w:divBdr>
                </w:div>
                <w:div w:id="797066385">
                  <w:marLeft w:val="480"/>
                  <w:marRight w:val="0"/>
                  <w:marTop w:val="0"/>
                  <w:marBottom w:val="0"/>
                  <w:divBdr>
                    <w:top w:val="none" w:sz="0" w:space="0" w:color="auto"/>
                    <w:left w:val="none" w:sz="0" w:space="0" w:color="auto"/>
                    <w:bottom w:val="none" w:sz="0" w:space="0" w:color="auto"/>
                    <w:right w:val="none" w:sz="0" w:space="0" w:color="auto"/>
                  </w:divBdr>
                </w:div>
                <w:div w:id="49693997">
                  <w:marLeft w:val="480"/>
                  <w:marRight w:val="0"/>
                  <w:marTop w:val="0"/>
                  <w:marBottom w:val="0"/>
                  <w:divBdr>
                    <w:top w:val="none" w:sz="0" w:space="0" w:color="auto"/>
                    <w:left w:val="none" w:sz="0" w:space="0" w:color="auto"/>
                    <w:bottom w:val="none" w:sz="0" w:space="0" w:color="auto"/>
                    <w:right w:val="none" w:sz="0" w:space="0" w:color="auto"/>
                  </w:divBdr>
                </w:div>
                <w:div w:id="1587376108">
                  <w:marLeft w:val="480"/>
                  <w:marRight w:val="0"/>
                  <w:marTop w:val="0"/>
                  <w:marBottom w:val="0"/>
                  <w:divBdr>
                    <w:top w:val="none" w:sz="0" w:space="0" w:color="auto"/>
                    <w:left w:val="none" w:sz="0" w:space="0" w:color="auto"/>
                    <w:bottom w:val="none" w:sz="0" w:space="0" w:color="auto"/>
                    <w:right w:val="none" w:sz="0" w:space="0" w:color="auto"/>
                  </w:divBdr>
                </w:div>
                <w:div w:id="1585651422">
                  <w:marLeft w:val="480"/>
                  <w:marRight w:val="0"/>
                  <w:marTop w:val="0"/>
                  <w:marBottom w:val="0"/>
                  <w:divBdr>
                    <w:top w:val="none" w:sz="0" w:space="0" w:color="auto"/>
                    <w:left w:val="none" w:sz="0" w:space="0" w:color="auto"/>
                    <w:bottom w:val="none" w:sz="0" w:space="0" w:color="auto"/>
                    <w:right w:val="none" w:sz="0" w:space="0" w:color="auto"/>
                  </w:divBdr>
                </w:div>
                <w:div w:id="916595259">
                  <w:marLeft w:val="480"/>
                  <w:marRight w:val="0"/>
                  <w:marTop w:val="0"/>
                  <w:marBottom w:val="0"/>
                  <w:divBdr>
                    <w:top w:val="none" w:sz="0" w:space="0" w:color="auto"/>
                    <w:left w:val="none" w:sz="0" w:space="0" w:color="auto"/>
                    <w:bottom w:val="none" w:sz="0" w:space="0" w:color="auto"/>
                    <w:right w:val="none" w:sz="0" w:space="0" w:color="auto"/>
                  </w:divBdr>
                </w:div>
                <w:div w:id="1191407285">
                  <w:marLeft w:val="480"/>
                  <w:marRight w:val="0"/>
                  <w:marTop w:val="0"/>
                  <w:marBottom w:val="0"/>
                  <w:divBdr>
                    <w:top w:val="none" w:sz="0" w:space="0" w:color="auto"/>
                    <w:left w:val="none" w:sz="0" w:space="0" w:color="auto"/>
                    <w:bottom w:val="none" w:sz="0" w:space="0" w:color="auto"/>
                    <w:right w:val="none" w:sz="0" w:space="0" w:color="auto"/>
                  </w:divBdr>
                </w:div>
                <w:div w:id="906957230">
                  <w:marLeft w:val="480"/>
                  <w:marRight w:val="0"/>
                  <w:marTop w:val="0"/>
                  <w:marBottom w:val="0"/>
                  <w:divBdr>
                    <w:top w:val="none" w:sz="0" w:space="0" w:color="auto"/>
                    <w:left w:val="none" w:sz="0" w:space="0" w:color="auto"/>
                    <w:bottom w:val="none" w:sz="0" w:space="0" w:color="auto"/>
                    <w:right w:val="none" w:sz="0" w:space="0" w:color="auto"/>
                  </w:divBdr>
                </w:div>
                <w:div w:id="978849782">
                  <w:marLeft w:val="480"/>
                  <w:marRight w:val="0"/>
                  <w:marTop w:val="0"/>
                  <w:marBottom w:val="0"/>
                  <w:divBdr>
                    <w:top w:val="none" w:sz="0" w:space="0" w:color="auto"/>
                    <w:left w:val="none" w:sz="0" w:space="0" w:color="auto"/>
                    <w:bottom w:val="none" w:sz="0" w:space="0" w:color="auto"/>
                    <w:right w:val="none" w:sz="0" w:space="0" w:color="auto"/>
                  </w:divBdr>
                </w:div>
                <w:div w:id="1743284641">
                  <w:marLeft w:val="480"/>
                  <w:marRight w:val="0"/>
                  <w:marTop w:val="0"/>
                  <w:marBottom w:val="0"/>
                  <w:divBdr>
                    <w:top w:val="none" w:sz="0" w:space="0" w:color="auto"/>
                    <w:left w:val="none" w:sz="0" w:space="0" w:color="auto"/>
                    <w:bottom w:val="none" w:sz="0" w:space="0" w:color="auto"/>
                    <w:right w:val="none" w:sz="0" w:space="0" w:color="auto"/>
                  </w:divBdr>
                </w:div>
                <w:div w:id="1780250081">
                  <w:marLeft w:val="480"/>
                  <w:marRight w:val="0"/>
                  <w:marTop w:val="0"/>
                  <w:marBottom w:val="0"/>
                  <w:divBdr>
                    <w:top w:val="none" w:sz="0" w:space="0" w:color="auto"/>
                    <w:left w:val="none" w:sz="0" w:space="0" w:color="auto"/>
                    <w:bottom w:val="none" w:sz="0" w:space="0" w:color="auto"/>
                    <w:right w:val="none" w:sz="0" w:space="0" w:color="auto"/>
                  </w:divBdr>
                </w:div>
                <w:div w:id="1605335374">
                  <w:marLeft w:val="480"/>
                  <w:marRight w:val="0"/>
                  <w:marTop w:val="0"/>
                  <w:marBottom w:val="0"/>
                  <w:divBdr>
                    <w:top w:val="none" w:sz="0" w:space="0" w:color="auto"/>
                    <w:left w:val="none" w:sz="0" w:space="0" w:color="auto"/>
                    <w:bottom w:val="none" w:sz="0" w:space="0" w:color="auto"/>
                    <w:right w:val="none" w:sz="0" w:space="0" w:color="auto"/>
                  </w:divBdr>
                </w:div>
                <w:div w:id="1284077999">
                  <w:marLeft w:val="480"/>
                  <w:marRight w:val="0"/>
                  <w:marTop w:val="0"/>
                  <w:marBottom w:val="0"/>
                  <w:divBdr>
                    <w:top w:val="none" w:sz="0" w:space="0" w:color="auto"/>
                    <w:left w:val="none" w:sz="0" w:space="0" w:color="auto"/>
                    <w:bottom w:val="none" w:sz="0" w:space="0" w:color="auto"/>
                    <w:right w:val="none" w:sz="0" w:space="0" w:color="auto"/>
                  </w:divBdr>
                </w:div>
                <w:div w:id="1714452823">
                  <w:marLeft w:val="480"/>
                  <w:marRight w:val="0"/>
                  <w:marTop w:val="0"/>
                  <w:marBottom w:val="0"/>
                  <w:divBdr>
                    <w:top w:val="none" w:sz="0" w:space="0" w:color="auto"/>
                    <w:left w:val="none" w:sz="0" w:space="0" w:color="auto"/>
                    <w:bottom w:val="none" w:sz="0" w:space="0" w:color="auto"/>
                    <w:right w:val="none" w:sz="0" w:space="0" w:color="auto"/>
                  </w:divBdr>
                </w:div>
                <w:div w:id="991953806">
                  <w:marLeft w:val="480"/>
                  <w:marRight w:val="0"/>
                  <w:marTop w:val="0"/>
                  <w:marBottom w:val="0"/>
                  <w:divBdr>
                    <w:top w:val="none" w:sz="0" w:space="0" w:color="auto"/>
                    <w:left w:val="none" w:sz="0" w:space="0" w:color="auto"/>
                    <w:bottom w:val="none" w:sz="0" w:space="0" w:color="auto"/>
                    <w:right w:val="none" w:sz="0" w:space="0" w:color="auto"/>
                  </w:divBdr>
                </w:div>
                <w:div w:id="1941837576">
                  <w:marLeft w:val="480"/>
                  <w:marRight w:val="0"/>
                  <w:marTop w:val="0"/>
                  <w:marBottom w:val="0"/>
                  <w:divBdr>
                    <w:top w:val="none" w:sz="0" w:space="0" w:color="auto"/>
                    <w:left w:val="none" w:sz="0" w:space="0" w:color="auto"/>
                    <w:bottom w:val="none" w:sz="0" w:space="0" w:color="auto"/>
                    <w:right w:val="none" w:sz="0" w:space="0" w:color="auto"/>
                  </w:divBdr>
                </w:div>
                <w:div w:id="408692808">
                  <w:marLeft w:val="480"/>
                  <w:marRight w:val="0"/>
                  <w:marTop w:val="0"/>
                  <w:marBottom w:val="0"/>
                  <w:divBdr>
                    <w:top w:val="none" w:sz="0" w:space="0" w:color="auto"/>
                    <w:left w:val="none" w:sz="0" w:space="0" w:color="auto"/>
                    <w:bottom w:val="none" w:sz="0" w:space="0" w:color="auto"/>
                    <w:right w:val="none" w:sz="0" w:space="0" w:color="auto"/>
                  </w:divBdr>
                </w:div>
                <w:div w:id="1565526069">
                  <w:marLeft w:val="480"/>
                  <w:marRight w:val="0"/>
                  <w:marTop w:val="0"/>
                  <w:marBottom w:val="0"/>
                  <w:divBdr>
                    <w:top w:val="none" w:sz="0" w:space="0" w:color="auto"/>
                    <w:left w:val="none" w:sz="0" w:space="0" w:color="auto"/>
                    <w:bottom w:val="none" w:sz="0" w:space="0" w:color="auto"/>
                    <w:right w:val="none" w:sz="0" w:space="0" w:color="auto"/>
                  </w:divBdr>
                </w:div>
              </w:divsChild>
            </w:div>
            <w:div w:id="513108279">
              <w:marLeft w:val="0"/>
              <w:marRight w:val="0"/>
              <w:marTop w:val="0"/>
              <w:marBottom w:val="0"/>
              <w:divBdr>
                <w:top w:val="none" w:sz="0" w:space="0" w:color="auto"/>
                <w:left w:val="none" w:sz="0" w:space="0" w:color="auto"/>
                <w:bottom w:val="none" w:sz="0" w:space="0" w:color="auto"/>
                <w:right w:val="none" w:sz="0" w:space="0" w:color="auto"/>
              </w:divBdr>
              <w:divsChild>
                <w:div w:id="1919093791">
                  <w:marLeft w:val="480"/>
                  <w:marRight w:val="0"/>
                  <w:marTop w:val="0"/>
                  <w:marBottom w:val="0"/>
                  <w:divBdr>
                    <w:top w:val="none" w:sz="0" w:space="0" w:color="auto"/>
                    <w:left w:val="none" w:sz="0" w:space="0" w:color="auto"/>
                    <w:bottom w:val="none" w:sz="0" w:space="0" w:color="auto"/>
                    <w:right w:val="none" w:sz="0" w:space="0" w:color="auto"/>
                  </w:divBdr>
                </w:div>
                <w:div w:id="55207366">
                  <w:marLeft w:val="480"/>
                  <w:marRight w:val="0"/>
                  <w:marTop w:val="0"/>
                  <w:marBottom w:val="0"/>
                  <w:divBdr>
                    <w:top w:val="none" w:sz="0" w:space="0" w:color="auto"/>
                    <w:left w:val="none" w:sz="0" w:space="0" w:color="auto"/>
                    <w:bottom w:val="none" w:sz="0" w:space="0" w:color="auto"/>
                    <w:right w:val="none" w:sz="0" w:space="0" w:color="auto"/>
                  </w:divBdr>
                </w:div>
                <w:div w:id="2039500855">
                  <w:marLeft w:val="480"/>
                  <w:marRight w:val="0"/>
                  <w:marTop w:val="0"/>
                  <w:marBottom w:val="0"/>
                  <w:divBdr>
                    <w:top w:val="none" w:sz="0" w:space="0" w:color="auto"/>
                    <w:left w:val="none" w:sz="0" w:space="0" w:color="auto"/>
                    <w:bottom w:val="none" w:sz="0" w:space="0" w:color="auto"/>
                    <w:right w:val="none" w:sz="0" w:space="0" w:color="auto"/>
                  </w:divBdr>
                </w:div>
                <w:div w:id="2052730673">
                  <w:marLeft w:val="480"/>
                  <w:marRight w:val="0"/>
                  <w:marTop w:val="0"/>
                  <w:marBottom w:val="0"/>
                  <w:divBdr>
                    <w:top w:val="none" w:sz="0" w:space="0" w:color="auto"/>
                    <w:left w:val="none" w:sz="0" w:space="0" w:color="auto"/>
                    <w:bottom w:val="none" w:sz="0" w:space="0" w:color="auto"/>
                    <w:right w:val="none" w:sz="0" w:space="0" w:color="auto"/>
                  </w:divBdr>
                </w:div>
                <w:div w:id="50077007">
                  <w:marLeft w:val="480"/>
                  <w:marRight w:val="0"/>
                  <w:marTop w:val="0"/>
                  <w:marBottom w:val="0"/>
                  <w:divBdr>
                    <w:top w:val="none" w:sz="0" w:space="0" w:color="auto"/>
                    <w:left w:val="none" w:sz="0" w:space="0" w:color="auto"/>
                    <w:bottom w:val="none" w:sz="0" w:space="0" w:color="auto"/>
                    <w:right w:val="none" w:sz="0" w:space="0" w:color="auto"/>
                  </w:divBdr>
                </w:div>
                <w:div w:id="1597010705">
                  <w:marLeft w:val="480"/>
                  <w:marRight w:val="0"/>
                  <w:marTop w:val="0"/>
                  <w:marBottom w:val="0"/>
                  <w:divBdr>
                    <w:top w:val="none" w:sz="0" w:space="0" w:color="auto"/>
                    <w:left w:val="none" w:sz="0" w:space="0" w:color="auto"/>
                    <w:bottom w:val="none" w:sz="0" w:space="0" w:color="auto"/>
                    <w:right w:val="none" w:sz="0" w:space="0" w:color="auto"/>
                  </w:divBdr>
                </w:div>
                <w:div w:id="7487712">
                  <w:marLeft w:val="480"/>
                  <w:marRight w:val="0"/>
                  <w:marTop w:val="0"/>
                  <w:marBottom w:val="0"/>
                  <w:divBdr>
                    <w:top w:val="none" w:sz="0" w:space="0" w:color="auto"/>
                    <w:left w:val="none" w:sz="0" w:space="0" w:color="auto"/>
                    <w:bottom w:val="none" w:sz="0" w:space="0" w:color="auto"/>
                    <w:right w:val="none" w:sz="0" w:space="0" w:color="auto"/>
                  </w:divBdr>
                </w:div>
                <w:div w:id="2113741898">
                  <w:marLeft w:val="480"/>
                  <w:marRight w:val="0"/>
                  <w:marTop w:val="0"/>
                  <w:marBottom w:val="0"/>
                  <w:divBdr>
                    <w:top w:val="none" w:sz="0" w:space="0" w:color="auto"/>
                    <w:left w:val="none" w:sz="0" w:space="0" w:color="auto"/>
                    <w:bottom w:val="none" w:sz="0" w:space="0" w:color="auto"/>
                    <w:right w:val="none" w:sz="0" w:space="0" w:color="auto"/>
                  </w:divBdr>
                </w:div>
                <w:div w:id="1342779415">
                  <w:marLeft w:val="480"/>
                  <w:marRight w:val="0"/>
                  <w:marTop w:val="0"/>
                  <w:marBottom w:val="0"/>
                  <w:divBdr>
                    <w:top w:val="none" w:sz="0" w:space="0" w:color="auto"/>
                    <w:left w:val="none" w:sz="0" w:space="0" w:color="auto"/>
                    <w:bottom w:val="none" w:sz="0" w:space="0" w:color="auto"/>
                    <w:right w:val="none" w:sz="0" w:space="0" w:color="auto"/>
                  </w:divBdr>
                </w:div>
                <w:div w:id="97911016">
                  <w:marLeft w:val="480"/>
                  <w:marRight w:val="0"/>
                  <w:marTop w:val="0"/>
                  <w:marBottom w:val="0"/>
                  <w:divBdr>
                    <w:top w:val="none" w:sz="0" w:space="0" w:color="auto"/>
                    <w:left w:val="none" w:sz="0" w:space="0" w:color="auto"/>
                    <w:bottom w:val="none" w:sz="0" w:space="0" w:color="auto"/>
                    <w:right w:val="none" w:sz="0" w:space="0" w:color="auto"/>
                  </w:divBdr>
                </w:div>
                <w:div w:id="1293634941">
                  <w:marLeft w:val="480"/>
                  <w:marRight w:val="0"/>
                  <w:marTop w:val="0"/>
                  <w:marBottom w:val="0"/>
                  <w:divBdr>
                    <w:top w:val="none" w:sz="0" w:space="0" w:color="auto"/>
                    <w:left w:val="none" w:sz="0" w:space="0" w:color="auto"/>
                    <w:bottom w:val="none" w:sz="0" w:space="0" w:color="auto"/>
                    <w:right w:val="none" w:sz="0" w:space="0" w:color="auto"/>
                  </w:divBdr>
                </w:div>
                <w:div w:id="1689677249">
                  <w:marLeft w:val="480"/>
                  <w:marRight w:val="0"/>
                  <w:marTop w:val="0"/>
                  <w:marBottom w:val="0"/>
                  <w:divBdr>
                    <w:top w:val="none" w:sz="0" w:space="0" w:color="auto"/>
                    <w:left w:val="none" w:sz="0" w:space="0" w:color="auto"/>
                    <w:bottom w:val="none" w:sz="0" w:space="0" w:color="auto"/>
                    <w:right w:val="none" w:sz="0" w:space="0" w:color="auto"/>
                  </w:divBdr>
                </w:div>
                <w:div w:id="1039934588">
                  <w:marLeft w:val="480"/>
                  <w:marRight w:val="0"/>
                  <w:marTop w:val="0"/>
                  <w:marBottom w:val="0"/>
                  <w:divBdr>
                    <w:top w:val="none" w:sz="0" w:space="0" w:color="auto"/>
                    <w:left w:val="none" w:sz="0" w:space="0" w:color="auto"/>
                    <w:bottom w:val="none" w:sz="0" w:space="0" w:color="auto"/>
                    <w:right w:val="none" w:sz="0" w:space="0" w:color="auto"/>
                  </w:divBdr>
                </w:div>
                <w:div w:id="1103841647">
                  <w:marLeft w:val="480"/>
                  <w:marRight w:val="0"/>
                  <w:marTop w:val="0"/>
                  <w:marBottom w:val="0"/>
                  <w:divBdr>
                    <w:top w:val="none" w:sz="0" w:space="0" w:color="auto"/>
                    <w:left w:val="none" w:sz="0" w:space="0" w:color="auto"/>
                    <w:bottom w:val="none" w:sz="0" w:space="0" w:color="auto"/>
                    <w:right w:val="none" w:sz="0" w:space="0" w:color="auto"/>
                  </w:divBdr>
                </w:div>
                <w:div w:id="1037505344">
                  <w:marLeft w:val="480"/>
                  <w:marRight w:val="0"/>
                  <w:marTop w:val="0"/>
                  <w:marBottom w:val="0"/>
                  <w:divBdr>
                    <w:top w:val="none" w:sz="0" w:space="0" w:color="auto"/>
                    <w:left w:val="none" w:sz="0" w:space="0" w:color="auto"/>
                    <w:bottom w:val="none" w:sz="0" w:space="0" w:color="auto"/>
                    <w:right w:val="none" w:sz="0" w:space="0" w:color="auto"/>
                  </w:divBdr>
                </w:div>
                <w:div w:id="314721258">
                  <w:marLeft w:val="480"/>
                  <w:marRight w:val="0"/>
                  <w:marTop w:val="0"/>
                  <w:marBottom w:val="0"/>
                  <w:divBdr>
                    <w:top w:val="none" w:sz="0" w:space="0" w:color="auto"/>
                    <w:left w:val="none" w:sz="0" w:space="0" w:color="auto"/>
                    <w:bottom w:val="none" w:sz="0" w:space="0" w:color="auto"/>
                    <w:right w:val="none" w:sz="0" w:space="0" w:color="auto"/>
                  </w:divBdr>
                </w:div>
                <w:div w:id="194657106">
                  <w:marLeft w:val="480"/>
                  <w:marRight w:val="0"/>
                  <w:marTop w:val="0"/>
                  <w:marBottom w:val="0"/>
                  <w:divBdr>
                    <w:top w:val="none" w:sz="0" w:space="0" w:color="auto"/>
                    <w:left w:val="none" w:sz="0" w:space="0" w:color="auto"/>
                    <w:bottom w:val="none" w:sz="0" w:space="0" w:color="auto"/>
                    <w:right w:val="none" w:sz="0" w:space="0" w:color="auto"/>
                  </w:divBdr>
                </w:div>
                <w:div w:id="1494488563">
                  <w:marLeft w:val="480"/>
                  <w:marRight w:val="0"/>
                  <w:marTop w:val="0"/>
                  <w:marBottom w:val="0"/>
                  <w:divBdr>
                    <w:top w:val="none" w:sz="0" w:space="0" w:color="auto"/>
                    <w:left w:val="none" w:sz="0" w:space="0" w:color="auto"/>
                    <w:bottom w:val="none" w:sz="0" w:space="0" w:color="auto"/>
                    <w:right w:val="none" w:sz="0" w:space="0" w:color="auto"/>
                  </w:divBdr>
                </w:div>
                <w:div w:id="604457444">
                  <w:marLeft w:val="480"/>
                  <w:marRight w:val="0"/>
                  <w:marTop w:val="0"/>
                  <w:marBottom w:val="0"/>
                  <w:divBdr>
                    <w:top w:val="none" w:sz="0" w:space="0" w:color="auto"/>
                    <w:left w:val="none" w:sz="0" w:space="0" w:color="auto"/>
                    <w:bottom w:val="none" w:sz="0" w:space="0" w:color="auto"/>
                    <w:right w:val="none" w:sz="0" w:space="0" w:color="auto"/>
                  </w:divBdr>
                </w:div>
                <w:div w:id="1227838274">
                  <w:marLeft w:val="480"/>
                  <w:marRight w:val="0"/>
                  <w:marTop w:val="0"/>
                  <w:marBottom w:val="0"/>
                  <w:divBdr>
                    <w:top w:val="none" w:sz="0" w:space="0" w:color="auto"/>
                    <w:left w:val="none" w:sz="0" w:space="0" w:color="auto"/>
                    <w:bottom w:val="none" w:sz="0" w:space="0" w:color="auto"/>
                    <w:right w:val="none" w:sz="0" w:space="0" w:color="auto"/>
                  </w:divBdr>
                </w:div>
                <w:div w:id="647130883">
                  <w:marLeft w:val="480"/>
                  <w:marRight w:val="0"/>
                  <w:marTop w:val="0"/>
                  <w:marBottom w:val="0"/>
                  <w:divBdr>
                    <w:top w:val="none" w:sz="0" w:space="0" w:color="auto"/>
                    <w:left w:val="none" w:sz="0" w:space="0" w:color="auto"/>
                    <w:bottom w:val="none" w:sz="0" w:space="0" w:color="auto"/>
                    <w:right w:val="none" w:sz="0" w:space="0" w:color="auto"/>
                  </w:divBdr>
                </w:div>
                <w:div w:id="1573932823">
                  <w:marLeft w:val="480"/>
                  <w:marRight w:val="0"/>
                  <w:marTop w:val="0"/>
                  <w:marBottom w:val="0"/>
                  <w:divBdr>
                    <w:top w:val="none" w:sz="0" w:space="0" w:color="auto"/>
                    <w:left w:val="none" w:sz="0" w:space="0" w:color="auto"/>
                    <w:bottom w:val="none" w:sz="0" w:space="0" w:color="auto"/>
                    <w:right w:val="none" w:sz="0" w:space="0" w:color="auto"/>
                  </w:divBdr>
                </w:div>
                <w:div w:id="1035885593">
                  <w:marLeft w:val="480"/>
                  <w:marRight w:val="0"/>
                  <w:marTop w:val="0"/>
                  <w:marBottom w:val="0"/>
                  <w:divBdr>
                    <w:top w:val="none" w:sz="0" w:space="0" w:color="auto"/>
                    <w:left w:val="none" w:sz="0" w:space="0" w:color="auto"/>
                    <w:bottom w:val="none" w:sz="0" w:space="0" w:color="auto"/>
                    <w:right w:val="none" w:sz="0" w:space="0" w:color="auto"/>
                  </w:divBdr>
                </w:div>
                <w:div w:id="1479612598">
                  <w:marLeft w:val="480"/>
                  <w:marRight w:val="0"/>
                  <w:marTop w:val="0"/>
                  <w:marBottom w:val="0"/>
                  <w:divBdr>
                    <w:top w:val="none" w:sz="0" w:space="0" w:color="auto"/>
                    <w:left w:val="none" w:sz="0" w:space="0" w:color="auto"/>
                    <w:bottom w:val="none" w:sz="0" w:space="0" w:color="auto"/>
                    <w:right w:val="none" w:sz="0" w:space="0" w:color="auto"/>
                  </w:divBdr>
                </w:div>
                <w:div w:id="517626165">
                  <w:marLeft w:val="480"/>
                  <w:marRight w:val="0"/>
                  <w:marTop w:val="0"/>
                  <w:marBottom w:val="0"/>
                  <w:divBdr>
                    <w:top w:val="none" w:sz="0" w:space="0" w:color="auto"/>
                    <w:left w:val="none" w:sz="0" w:space="0" w:color="auto"/>
                    <w:bottom w:val="none" w:sz="0" w:space="0" w:color="auto"/>
                    <w:right w:val="none" w:sz="0" w:space="0" w:color="auto"/>
                  </w:divBdr>
                </w:div>
                <w:div w:id="1562865601">
                  <w:marLeft w:val="480"/>
                  <w:marRight w:val="0"/>
                  <w:marTop w:val="0"/>
                  <w:marBottom w:val="0"/>
                  <w:divBdr>
                    <w:top w:val="none" w:sz="0" w:space="0" w:color="auto"/>
                    <w:left w:val="none" w:sz="0" w:space="0" w:color="auto"/>
                    <w:bottom w:val="none" w:sz="0" w:space="0" w:color="auto"/>
                    <w:right w:val="none" w:sz="0" w:space="0" w:color="auto"/>
                  </w:divBdr>
                </w:div>
                <w:div w:id="1771509037">
                  <w:marLeft w:val="480"/>
                  <w:marRight w:val="0"/>
                  <w:marTop w:val="0"/>
                  <w:marBottom w:val="0"/>
                  <w:divBdr>
                    <w:top w:val="none" w:sz="0" w:space="0" w:color="auto"/>
                    <w:left w:val="none" w:sz="0" w:space="0" w:color="auto"/>
                    <w:bottom w:val="none" w:sz="0" w:space="0" w:color="auto"/>
                    <w:right w:val="none" w:sz="0" w:space="0" w:color="auto"/>
                  </w:divBdr>
                </w:div>
                <w:div w:id="1687513983">
                  <w:marLeft w:val="480"/>
                  <w:marRight w:val="0"/>
                  <w:marTop w:val="0"/>
                  <w:marBottom w:val="0"/>
                  <w:divBdr>
                    <w:top w:val="none" w:sz="0" w:space="0" w:color="auto"/>
                    <w:left w:val="none" w:sz="0" w:space="0" w:color="auto"/>
                    <w:bottom w:val="none" w:sz="0" w:space="0" w:color="auto"/>
                    <w:right w:val="none" w:sz="0" w:space="0" w:color="auto"/>
                  </w:divBdr>
                </w:div>
                <w:div w:id="106119187">
                  <w:marLeft w:val="480"/>
                  <w:marRight w:val="0"/>
                  <w:marTop w:val="0"/>
                  <w:marBottom w:val="0"/>
                  <w:divBdr>
                    <w:top w:val="none" w:sz="0" w:space="0" w:color="auto"/>
                    <w:left w:val="none" w:sz="0" w:space="0" w:color="auto"/>
                    <w:bottom w:val="none" w:sz="0" w:space="0" w:color="auto"/>
                    <w:right w:val="none" w:sz="0" w:space="0" w:color="auto"/>
                  </w:divBdr>
                </w:div>
                <w:div w:id="774836168">
                  <w:marLeft w:val="480"/>
                  <w:marRight w:val="0"/>
                  <w:marTop w:val="0"/>
                  <w:marBottom w:val="0"/>
                  <w:divBdr>
                    <w:top w:val="none" w:sz="0" w:space="0" w:color="auto"/>
                    <w:left w:val="none" w:sz="0" w:space="0" w:color="auto"/>
                    <w:bottom w:val="none" w:sz="0" w:space="0" w:color="auto"/>
                    <w:right w:val="none" w:sz="0" w:space="0" w:color="auto"/>
                  </w:divBdr>
                </w:div>
                <w:div w:id="2072581887">
                  <w:marLeft w:val="480"/>
                  <w:marRight w:val="0"/>
                  <w:marTop w:val="0"/>
                  <w:marBottom w:val="0"/>
                  <w:divBdr>
                    <w:top w:val="none" w:sz="0" w:space="0" w:color="auto"/>
                    <w:left w:val="none" w:sz="0" w:space="0" w:color="auto"/>
                    <w:bottom w:val="none" w:sz="0" w:space="0" w:color="auto"/>
                    <w:right w:val="none" w:sz="0" w:space="0" w:color="auto"/>
                  </w:divBdr>
                </w:div>
                <w:div w:id="1158115300">
                  <w:marLeft w:val="480"/>
                  <w:marRight w:val="0"/>
                  <w:marTop w:val="0"/>
                  <w:marBottom w:val="0"/>
                  <w:divBdr>
                    <w:top w:val="none" w:sz="0" w:space="0" w:color="auto"/>
                    <w:left w:val="none" w:sz="0" w:space="0" w:color="auto"/>
                    <w:bottom w:val="none" w:sz="0" w:space="0" w:color="auto"/>
                    <w:right w:val="none" w:sz="0" w:space="0" w:color="auto"/>
                  </w:divBdr>
                </w:div>
                <w:div w:id="974797543">
                  <w:marLeft w:val="480"/>
                  <w:marRight w:val="0"/>
                  <w:marTop w:val="0"/>
                  <w:marBottom w:val="0"/>
                  <w:divBdr>
                    <w:top w:val="none" w:sz="0" w:space="0" w:color="auto"/>
                    <w:left w:val="none" w:sz="0" w:space="0" w:color="auto"/>
                    <w:bottom w:val="none" w:sz="0" w:space="0" w:color="auto"/>
                    <w:right w:val="none" w:sz="0" w:space="0" w:color="auto"/>
                  </w:divBdr>
                </w:div>
                <w:div w:id="1550604319">
                  <w:marLeft w:val="480"/>
                  <w:marRight w:val="0"/>
                  <w:marTop w:val="0"/>
                  <w:marBottom w:val="0"/>
                  <w:divBdr>
                    <w:top w:val="none" w:sz="0" w:space="0" w:color="auto"/>
                    <w:left w:val="none" w:sz="0" w:space="0" w:color="auto"/>
                    <w:bottom w:val="none" w:sz="0" w:space="0" w:color="auto"/>
                    <w:right w:val="none" w:sz="0" w:space="0" w:color="auto"/>
                  </w:divBdr>
                </w:div>
                <w:div w:id="763575564">
                  <w:marLeft w:val="480"/>
                  <w:marRight w:val="0"/>
                  <w:marTop w:val="0"/>
                  <w:marBottom w:val="0"/>
                  <w:divBdr>
                    <w:top w:val="none" w:sz="0" w:space="0" w:color="auto"/>
                    <w:left w:val="none" w:sz="0" w:space="0" w:color="auto"/>
                    <w:bottom w:val="none" w:sz="0" w:space="0" w:color="auto"/>
                    <w:right w:val="none" w:sz="0" w:space="0" w:color="auto"/>
                  </w:divBdr>
                </w:div>
                <w:div w:id="495415209">
                  <w:marLeft w:val="480"/>
                  <w:marRight w:val="0"/>
                  <w:marTop w:val="0"/>
                  <w:marBottom w:val="0"/>
                  <w:divBdr>
                    <w:top w:val="none" w:sz="0" w:space="0" w:color="auto"/>
                    <w:left w:val="none" w:sz="0" w:space="0" w:color="auto"/>
                    <w:bottom w:val="none" w:sz="0" w:space="0" w:color="auto"/>
                    <w:right w:val="none" w:sz="0" w:space="0" w:color="auto"/>
                  </w:divBdr>
                </w:div>
                <w:div w:id="1645116454">
                  <w:marLeft w:val="480"/>
                  <w:marRight w:val="0"/>
                  <w:marTop w:val="0"/>
                  <w:marBottom w:val="0"/>
                  <w:divBdr>
                    <w:top w:val="none" w:sz="0" w:space="0" w:color="auto"/>
                    <w:left w:val="none" w:sz="0" w:space="0" w:color="auto"/>
                    <w:bottom w:val="none" w:sz="0" w:space="0" w:color="auto"/>
                    <w:right w:val="none" w:sz="0" w:space="0" w:color="auto"/>
                  </w:divBdr>
                </w:div>
                <w:div w:id="1850681087">
                  <w:marLeft w:val="480"/>
                  <w:marRight w:val="0"/>
                  <w:marTop w:val="0"/>
                  <w:marBottom w:val="0"/>
                  <w:divBdr>
                    <w:top w:val="none" w:sz="0" w:space="0" w:color="auto"/>
                    <w:left w:val="none" w:sz="0" w:space="0" w:color="auto"/>
                    <w:bottom w:val="none" w:sz="0" w:space="0" w:color="auto"/>
                    <w:right w:val="none" w:sz="0" w:space="0" w:color="auto"/>
                  </w:divBdr>
                </w:div>
                <w:div w:id="355736043">
                  <w:marLeft w:val="480"/>
                  <w:marRight w:val="0"/>
                  <w:marTop w:val="0"/>
                  <w:marBottom w:val="0"/>
                  <w:divBdr>
                    <w:top w:val="none" w:sz="0" w:space="0" w:color="auto"/>
                    <w:left w:val="none" w:sz="0" w:space="0" w:color="auto"/>
                    <w:bottom w:val="none" w:sz="0" w:space="0" w:color="auto"/>
                    <w:right w:val="none" w:sz="0" w:space="0" w:color="auto"/>
                  </w:divBdr>
                </w:div>
                <w:div w:id="1626037849">
                  <w:marLeft w:val="480"/>
                  <w:marRight w:val="0"/>
                  <w:marTop w:val="0"/>
                  <w:marBottom w:val="0"/>
                  <w:divBdr>
                    <w:top w:val="none" w:sz="0" w:space="0" w:color="auto"/>
                    <w:left w:val="none" w:sz="0" w:space="0" w:color="auto"/>
                    <w:bottom w:val="none" w:sz="0" w:space="0" w:color="auto"/>
                    <w:right w:val="none" w:sz="0" w:space="0" w:color="auto"/>
                  </w:divBdr>
                </w:div>
                <w:div w:id="822695201">
                  <w:marLeft w:val="480"/>
                  <w:marRight w:val="0"/>
                  <w:marTop w:val="0"/>
                  <w:marBottom w:val="0"/>
                  <w:divBdr>
                    <w:top w:val="none" w:sz="0" w:space="0" w:color="auto"/>
                    <w:left w:val="none" w:sz="0" w:space="0" w:color="auto"/>
                    <w:bottom w:val="none" w:sz="0" w:space="0" w:color="auto"/>
                    <w:right w:val="none" w:sz="0" w:space="0" w:color="auto"/>
                  </w:divBdr>
                </w:div>
                <w:div w:id="1917130400">
                  <w:marLeft w:val="480"/>
                  <w:marRight w:val="0"/>
                  <w:marTop w:val="0"/>
                  <w:marBottom w:val="0"/>
                  <w:divBdr>
                    <w:top w:val="none" w:sz="0" w:space="0" w:color="auto"/>
                    <w:left w:val="none" w:sz="0" w:space="0" w:color="auto"/>
                    <w:bottom w:val="none" w:sz="0" w:space="0" w:color="auto"/>
                    <w:right w:val="none" w:sz="0" w:space="0" w:color="auto"/>
                  </w:divBdr>
                </w:div>
                <w:div w:id="2132942976">
                  <w:marLeft w:val="480"/>
                  <w:marRight w:val="0"/>
                  <w:marTop w:val="0"/>
                  <w:marBottom w:val="0"/>
                  <w:divBdr>
                    <w:top w:val="none" w:sz="0" w:space="0" w:color="auto"/>
                    <w:left w:val="none" w:sz="0" w:space="0" w:color="auto"/>
                    <w:bottom w:val="none" w:sz="0" w:space="0" w:color="auto"/>
                    <w:right w:val="none" w:sz="0" w:space="0" w:color="auto"/>
                  </w:divBdr>
                </w:div>
                <w:div w:id="1681395645">
                  <w:marLeft w:val="480"/>
                  <w:marRight w:val="0"/>
                  <w:marTop w:val="0"/>
                  <w:marBottom w:val="0"/>
                  <w:divBdr>
                    <w:top w:val="none" w:sz="0" w:space="0" w:color="auto"/>
                    <w:left w:val="none" w:sz="0" w:space="0" w:color="auto"/>
                    <w:bottom w:val="none" w:sz="0" w:space="0" w:color="auto"/>
                    <w:right w:val="none" w:sz="0" w:space="0" w:color="auto"/>
                  </w:divBdr>
                </w:div>
                <w:div w:id="1546257127">
                  <w:marLeft w:val="480"/>
                  <w:marRight w:val="0"/>
                  <w:marTop w:val="0"/>
                  <w:marBottom w:val="0"/>
                  <w:divBdr>
                    <w:top w:val="none" w:sz="0" w:space="0" w:color="auto"/>
                    <w:left w:val="none" w:sz="0" w:space="0" w:color="auto"/>
                    <w:bottom w:val="none" w:sz="0" w:space="0" w:color="auto"/>
                    <w:right w:val="none" w:sz="0" w:space="0" w:color="auto"/>
                  </w:divBdr>
                </w:div>
                <w:div w:id="1436631056">
                  <w:marLeft w:val="480"/>
                  <w:marRight w:val="0"/>
                  <w:marTop w:val="0"/>
                  <w:marBottom w:val="0"/>
                  <w:divBdr>
                    <w:top w:val="none" w:sz="0" w:space="0" w:color="auto"/>
                    <w:left w:val="none" w:sz="0" w:space="0" w:color="auto"/>
                    <w:bottom w:val="none" w:sz="0" w:space="0" w:color="auto"/>
                    <w:right w:val="none" w:sz="0" w:space="0" w:color="auto"/>
                  </w:divBdr>
                </w:div>
                <w:div w:id="1387753755">
                  <w:marLeft w:val="480"/>
                  <w:marRight w:val="0"/>
                  <w:marTop w:val="0"/>
                  <w:marBottom w:val="0"/>
                  <w:divBdr>
                    <w:top w:val="none" w:sz="0" w:space="0" w:color="auto"/>
                    <w:left w:val="none" w:sz="0" w:space="0" w:color="auto"/>
                    <w:bottom w:val="none" w:sz="0" w:space="0" w:color="auto"/>
                    <w:right w:val="none" w:sz="0" w:space="0" w:color="auto"/>
                  </w:divBdr>
                </w:div>
                <w:div w:id="1042943987">
                  <w:marLeft w:val="480"/>
                  <w:marRight w:val="0"/>
                  <w:marTop w:val="0"/>
                  <w:marBottom w:val="0"/>
                  <w:divBdr>
                    <w:top w:val="none" w:sz="0" w:space="0" w:color="auto"/>
                    <w:left w:val="none" w:sz="0" w:space="0" w:color="auto"/>
                    <w:bottom w:val="none" w:sz="0" w:space="0" w:color="auto"/>
                    <w:right w:val="none" w:sz="0" w:space="0" w:color="auto"/>
                  </w:divBdr>
                </w:div>
                <w:div w:id="1670788451">
                  <w:marLeft w:val="480"/>
                  <w:marRight w:val="0"/>
                  <w:marTop w:val="0"/>
                  <w:marBottom w:val="0"/>
                  <w:divBdr>
                    <w:top w:val="none" w:sz="0" w:space="0" w:color="auto"/>
                    <w:left w:val="none" w:sz="0" w:space="0" w:color="auto"/>
                    <w:bottom w:val="none" w:sz="0" w:space="0" w:color="auto"/>
                    <w:right w:val="none" w:sz="0" w:space="0" w:color="auto"/>
                  </w:divBdr>
                </w:div>
                <w:div w:id="797530862">
                  <w:marLeft w:val="480"/>
                  <w:marRight w:val="0"/>
                  <w:marTop w:val="0"/>
                  <w:marBottom w:val="0"/>
                  <w:divBdr>
                    <w:top w:val="none" w:sz="0" w:space="0" w:color="auto"/>
                    <w:left w:val="none" w:sz="0" w:space="0" w:color="auto"/>
                    <w:bottom w:val="none" w:sz="0" w:space="0" w:color="auto"/>
                    <w:right w:val="none" w:sz="0" w:space="0" w:color="auto"/>
                  </w:divBdr>
                </w:div>
                <w:div w:id="1892644104">
                  <w:marLeft w:val="480"/>
                  <w:marRight w:val="0"/>
                  <w:marTop w:val="0"/>
                  <w:marBottom w:val="0"/>
                  <w:divBdr>
                    <w:top w:val="none" w:sz="0" w:space="0" w:color="auto"/>
                    <w:left w:val="none" w:sz="0" w:space="0" w:color="auto"/>
                    <w:bottom w:val="none" w:sz="0" w:space="0" w:color="auto"/>
                    <w:right w:val="none" w:sz="0" w:space="0" w:color="auto"/>
                  </w:divBdr>
                </w:div>
                <w:div w:id="1576210478">
                  <w:marLeft w:val="480"/>
                  <w:marRight w:val="0"/>
                  <w:marTop w:val="0"/>
                  <w:marBottom w:val="0"/>
                  <w:divBdr>
                    <w:top w:val="none" w:sz="0" w:space="0" w:color="auto"/>
                    <w:left w:val="none" w:sz="0" w:space="0" w:color="auto"/>
                    <w:bottom w:val="none" w:sz="0" w:space="0" w:color="auto"/>
                    <w:right w:val="none" w:sz="0" w:space="0" w:color="auto"/>
                  </w:divBdr>
                </w:div>
                <w:div w:id="1035933441">
                  <w:marLeft w:val="480"/>
                  <w:marRight w:val="0"/>
                  <w:marTop w:val="0"/>
                  <w:marBottom w:val="0"/>
                  <w:divBdr>
                    <w:top w:val="none" w:sz="0" w:space="0" w:color="auto"/>
                    <w:left w:val="none" w:sz="0" w:space="0" w:color="auto"/>
                    <w:bottom w:val="none" w:sz="0" w:space="0" w:color="auto"/>
                    <w:right w:val="none" w:sz="0" w:space="0" w:color="auto"/>
                  </w:divBdr>
                </w:div>
                <w:div w:id="449856747">
                  <w:marLeft w:val="480"/>
                  <w:marRight w:val="0"/>
                  <w:marTop w:val="0"/>
                  <w:marBottom w:val="0"/>
                  <w:divBdr>
                    <w:top w:val="none" w:sz="0" w:space="0" w:color="auto"/>
                    <w:left w:val="none" w:sz="0" w:space="0" w:color="auto"/>
                    <w:bottom w:val="none" w:sz="0" w:space="0" w:color="auto"/>
                    <w:right w:val="none" w:sz="0" w:space="0" w:color="auto"/>
                  </w:divBdr>
                </w:div>
                <w:div w:id="6293377">
                  <w:marLeft w:val="480"/>
                  <w:marRight w:val="0"/>
                  <w:marTop w:val="0"/>
                  <w:marBottom w:val="0"/>
                  <w:divBdr>
                    <w:top w:val="none" w:sz="0" w:space="0" w:color="auto"/>
                    <w:left w:val="none" w:sz="0" w:space="0" w:color="auto"/>
                    <w:bottom w:val="none" w:sz="0" w:space="0" w:color="auto"/>
                    <w:right w:val="none" w:sz="0" w:space="0" w:color="auto"/>
                  </w:divBdr>
                </w:div>
                <w:div w:id="1996258266">
                  <w:marLeft w:val="480"/>
                  <w:marRight w:val="0"/>
                  <w:marTop w:val="0"/>
                  <w:marBottom w:val="0"/>
                  <w:divBdr>
                    <w:top w:val="none" w:sz="0" w:space="0" w:color="auto"/>
                    <w:left w:val="none" w:sz="0" w:space="0" w:color="auto"/>
                    <w:bottom w:val="none" w:sz="0" w:space="0" w:color="auto"/>
                    <w:right w:val="none" w:sz="0" w:space="0" w:color="auto"/>
                  </w:divBdr>
                </w:div>
                <w:div w:id="334037765">
                  <w:marLeft w:val="480"/>
                  <w:marRight w:val="0"/>
                  <w:marTop w:val="0"/>
                  <w:marBottom w:val="0"/>
                  <w:divBdr>
                    <w:top w:val="none" w:sz="0" w:space="0" w:color="auto"/>
                    <w:left w:val="none" w:sz="0" w:space="0" w:color="auto"/>
                    <w:bottom w:val="none" w:sz="0" w:space="0" w:color="auto"/>
                    <w:right w:val="none" w:sz="0" w:space="0" w:color="auto"/>
                  </w:divBdr>
                </w:div>
                <w:div w:id="1457020536">
                  <w:marLeft w:val="480"/>
                  <w:marRight w:val="0"/>
                  <w:marTop w:val="0"/>
                  <w:marBottom w:val="0"/>
                  <w:divBdr>
                    <w:top w:val="none" w:sz="0" w:space="0" w:color="auto"/>
                    <w:left w:val="none" w:sz="0" w:space="0" w:color="auto"/>
                    <w:bottom w:val="none" w:sz="0" w:space="0" w:color="auto"/>
                    <w:right w:val="none" w:sz="0" w:space="0" w:color="auto"/>
                  </w:divBdr>
                </w:div>
                <w:div w:id="1127511756">
                  <w:marLeft w:val="480"/>
                  <w:marRight w:val="0"/>
                  <w:marTop w:val="0"/>
                  <w:marBottom w:val="0"/>
                  <w:divBdr>
                    <w:top w:val="none" w:sz="0" w:space="0" w:color="auto"/>
                    <w:left w:val="none" w:sz="0" w:space="0" w:color="auto"/>
                    <w:bottom w:val="none" w:sz="0" w:space="0" w:color="auto"/>
                    <w:right w:val="none" w:sz="0" w:space="0" w:color="auto"/>
                  </w:divBdr>
                </w:div>
                <w:div w:id="389184775">
                  <w:marLeft w:val="480"/>
                  <w:marRight w:val="0"/>
                  <w:marTop w:val="0"/>
                  <w:marBottom w:val="0"/>
                  <w:divBdr>
                    <w:top w:val="none" w:sz="0" w:space="0" w:color="auto"/>
                    <w:left w:val="none" w:sz="0" w:space="0" w:color="auto"/>
                    <w:bottom w:val="none" w:sz="0" w:space="0" w:color="auto"/>
                    <w:right w:val="none" w:sz="0" w:space="0" w:color="auto"/>
                  </w:divBdr>
                </w:div>
                <w:div w:id="551962389">
                  <w:marLeft w:val="480"/>
                  <w:marRight w:val="0"/>
                  <w:marTop w:val="0"/>
                  <w:marBottom w:val="0"/>
                  <w:divBdr>
                    <w:top w:val="none" w:sz="0" w:space="0" w:color="auto"/>
                    <w:left w:val="none" w:sz="0" w:space="0" w:color="auto"/>
                    <w:bottom w:val="none" w:sz="0" w:space="0" w:color="auto"/>
                    <w:right w:val="none" w:sz="0" w:space="0" w:color="auto"/>
                  </w:divBdr>
                </w:div>
                <w:div w:id="525874869">
                  <w:marLeft w:val="480"/>
                  <w:marRight w:val="0"/>
                  <w:marTop w:val="0"/>
                  <w:marBottom w:val="0"/>
                  <w:divBdr>
                    <w:top w:val="none" w:sz="0" w:space="0" w:color="auto"/>
                    <w:left w:val="none" w:sz="0" w:space="0" w:color="auto"/>
                    <w:bottom w:val="none" w:sz="0" w:space="0" w:color="auto"/>
                    <w:right w:val="none" w:sz="0" w:space="0" w:color="auto"/>
                  </w:divBdr>
                </w:div>
                <w:div w:id="1326974645">
                  <w:marLeft w:val="480"/>
                  <w:marRight w:val="0"/>
                  <w:marTop w:val="0"/>
                  <w:marBottom w:val="0"/>
                  <w:divBdr>
                    <w:top w:val="none" w:sz="0" w:space="0" w:color="auto"/>
                    <w:left w:val="none" w:sz="0" w:space="0" w:color="auto"/>
                    <w:bottom w:val="none" w:sz="0" w:space="0" w:color="auto"/>
                    <w:right w:val="none" w:sz="0" w:space="0" w:color="auto"/>
                  </w:divBdr>
                </w:div>
                <w:div w:id="1356274408">
                  <w:marLeft w:val="480"/>
                  <w:marRight w:val="0"/>
                  <w:marTop w:val="0"/>
                  <w:marBottom w:val="0"/>
                  <w:divBdr>
                    <w:top w:val="none" w:sz="0" w:space="0" w:color="auto"/>
                    <w:left w:val="none" w:sz="0" w:space="0" w:color="auto"/>
                    <w:bottom w:val="none" w:sz="0" w:space="0" w:color="auto"/>
                    <w:right w:val="none" w:sz="0" w:space="0" w:color="auto"/>
                  </w:divBdr>
                </w:div>
                <w:div w:id="856696653">
                  <w:marLeft w:val="480"/>
                  <w:marRight w:val="0"/>
                  <w:marTop w:val="0"/>
                  <w:marBottom w:val="0"/>
                  <w:divBdr>
                    <w:top w:val="none" w:sz="0" w:space="0" w:color="auto"/>
                    <w:left w:val="none" w:sz="0" w:space="0" w:color="auto"/>
                    <w:bottom w:val="none" w:sz="0" w:space="0" w:color="auto"/>
                    <w:right w:val="none" w:sz="0" w:space="0" w:color="auto"/>
                  </w:divBdr>
                </w:div>
                <w:div w:id="1221017762">
                  <w:marLeft w:val="480"/>
                  <w:marRight w:val="0"/>
                  <w:marTop w:val="0"/>
                  <w:marBottom w:val="0"/>
                  <w:divBdr>
                    <w:top w:val="none" w:sz="0" w:space="0" w:color="auto"/>
                    <w:left w:val="none" w:sz="0" w:space="0" w:color="auto"/>
                    <w:bottom w:val="none" w:sz="0" w:space="0" w:color="auto"/>
                    <w:right w:val="none" w:sz="0" w:space="0" w:color="auto"/>
                  </w:divBdr>
                </w:div>
                <w:div w:id="576210462">
                  <w:marLeft w:val="480"/>
                  <w:marRight w:val="0"/>
                  <w:marTop w:val="0"/>
                  <w:marBottom w:val="0"/>
                  <w:divBdr>
                    <w:top w:val="none" w:sz="0" w:space="0" w:color="auto"/>
                    <w:left w:val="none" w:sz="0" w:space="0" w:color="auto"/>
                    <w:bottom w:val="none" w:sz="0" w:space="0" w:color="auto"/>
                    <w:right w:val="none" w:sz="0" w:space="0" w:color="auto"/>
                  </w:divBdr>
                </w:div>
                <w:div w:id="430205030">
                  <w:marLeft w:val="480"/>
                  <w:marRight w:val="0"/>
                  <w:marTop w:val="0"/>
                  <w:marBottom w:val="0"/>
                  <w:divBdr>
                    <w:top w:val="none" w:sz="0" w:space="0" w:color="auto"/>
                    <w:left w:val="none" w:sz="0" w:space="0" w:color="auto"/>
                    <w:bottom w:val="none" w:sz="0" w:space="0" w:color="auto"/>
                    <w:right w:val="none" w:sz="0" w:space="0" w:color="auto"/>
                  </w:divBdr>
                </w:div>
                <w:div w:id="772630891">
                  <w:marLeft w:val="480"/>
                  <w:marRight w:val="0"/>
                  <w:marTop w:val="0"/>
                  <w:marBottom w:val="0"/>
                  <w:divBdr>
                    <w:top w:val="none" w:sz="0" w:space="0" w:color="auto"/>
                    <w:left w:val="none" w:sz="0" w:space="0" w:color="auto"/>
                    <w:bottom w:val="none" w:sz="0" w:space="0" w:color="auto"/>
                    <w:right w:val="none" w:sz="0" w:space="0" w:color="auto"/>
                  </w:divBdr>
                </w:div>
                <w:div w:id="1383359646">
                  <w:marLeft w:val="480"/>
                  <w:marRight w:val="0"/>
                  <w:marTop w:val="0"/>
                  <w:marBottom w:val="0"/>
                  <w:divBdr>
                    <w:top w:val="none" w:sz="0" w:space="0" w:color="auto"/>
                    <w:left w:val="none" w:sz="0" w:space="0" w:color="auto"/>
                    <w:bottom w:val="none" w:sz="0" w:space="0" w:color="auto"/>
                    <w:right w:val="none" w:sz="0" w:space="0" w:color="auto"/>
                  </w:divBdr>
                </w:div>
                <w:div w:id="789664087">
                  <w:marLeft w:val="480"/>
                  <w:marRight w:val="0"/>
                  <w:marTop w:val="0"/>
                  <w:marBottom w:val="0"/>
                  <w:divBdr>
                    <w:top w:val="none" w:sz="0" w:space="0" w:color="auto"/>
                    <w:left w:val="none" w:sz="0" w:space="0" w:color="auto"/>
                    <w:bottom w:val="none" w:sz="0" w:space="0" w:color="auto"/>
                    <w:right w:val="none" w:sz="0" w:space="0" w:color="auto"/>
                  </w:divBdr>
                </w:div>
                <w:div w:id="202447914">
                  <w:marLeft w:val="480"/>
                  <w:marRight w:val="0"/>
                  <w:marTop w:val="0"/>
                  <w:marBottom w:val="0"/>
                  <w:divBdr>
                    <w:top w:val="none" w:sz="0" w:space="0" w:color="auto"/>
                    <w:left w:val="none" w:sz="0" w:space="0" w:color="auto"/>
                    <w:bottom w:val="none" w:sz="0" w:space="0" w:color="auto"/>
                    <w:right w:val="none" w:sz="0" w:space="0" w:color="auto"/>
                  </w:divBdr>
                </w:div>
                <w:div w:id="2142578800">
                  <w:marLeft w:val="480"/>
                  <w:marRight w:val="0"/>
                  <w:marTop w:val="0"/>
                  <w:marBottom w:val="0"/>
                  <w:divBdr>
                    <w:top w:val="none" w:sz="0" w:space="0" w:color="auto"/>
                    <w:left w:val="none" w:sz="0" w:space="0" w:color="auto"/>
                    <w:bottom w:val="none" w:sz="0" w:space="0" w:color="auto"/>
                    <w:right w:val="none" w:sz="0" w:space="0" w:color="auto"/>
                  </w:divBdr>
                </w:div>
                <w:div w:id="1369793870">
                  <w:marLeft w:val="480"/>
                  <w:marRight w:val="0"/>
                  <w:marTop w:val="0"/>
                  <w:marBottom w:val="0"/>
                  <w:divBdr>
                    <w:top w:val="none" w:sz="0" w:space="0" w:color="auto"/>
                    <w:left w:val="none" w:sz="0" w:space="0" w:color="auto"/>
                    <w:bottom w:val="none" w:sz="0" w:space="0" w:color="auto"/>
                    <w:right w:val="none" w:sz="0" w:space="0" w:color="auto"/>
                  </w:divBdr>
                </w:div>
                <w:div w:id="50617461">
                  <w:marLeft w:val="480"/>
                  <w:marRight w:val="0"/>
                  <w:marTop w:val="0"/>
                  <w:marBottom w:val="0"/>
                  <w:divBdr>
                    <w:top w:val="none" w:sz="0" w:space="0" w:color="auto"/>
                    <w:left w:val="none" w:sz="0" w:space="0" w:color="auto"/>
                    <w:bottom w:val="none" w:sz="0" w:space="0" w:color="auto"/>
                    <w:right w:val="none" w:sz="0" w:space="0" w:color="auto"/>
                  </w:divBdr>
                </w:div>
                <w:div w:id="316344972">
                  <w:marLeft w:val="480"/>
                  <w:marRight w:val="0"/>
                  <w:marTop w:val="0"/>
                  <w:marBottom w:val="0"/>
                  <w:divBdr>
                    <w:top w:val="none" w:sz="0" w:space="0" w:color="auto"/>
                    <w:left w:val="none" w:sz="0" w:space="0" w:color="auto"/>
                    <w:bottom w:val="none" w:sz="0" w:space="0" w:color="auto"/>
                    <w:right w:val="none" w:sz="0" w:space="0" w:color="auto"/>
                  </w:divBdr>
                </w:div>
              </w:divsChild>
            </w:div>
            <w:div w:id="636110755">
              <w:marLeft w:val="0"/>
              <w:marRight w:val="0"/>
              <w:marTop w:val="0"/>
              <w:marBottom w:val="0"/>
              <w:divBdr>
                <w:top w:val="none" w:sz="0" w:space="0" w:color="auto"/>
                <w:left w:val="none" w:sz="0" w:space="0" w:color="auto"/>
                <w:bottom w:val="none" w:sz="0" w:space="0" w:color="auto"/>
                <w:right w:val="none" w:sz="0" w:space="0" w:color="auto"/>
              </w:divBdr>
              <w:divsChild>
                <w:div w:id="2124038174">
                  <w:marLeft w:val="480"/>
                  <w:marRight w:val="0"/>
                  <w:marTop w:val="0"/>
                  <w:marBottom w:val="0"/>
                  <w:divBdr>
                    <w:top w:val="none" w:sz="0" w:space="0" w:color="auto"/>
                    <w:left w:val="none" w:sz="0" w:space="0" w:color="auto"/>
                    <w:bottom w:val="none" w:sz="0" w:space="0" w:color="auto"/>
                    <w:right w:val="none" w:sz="0" w:space="0" w:color="auto"/>
                  </w:divBdr>
                </w:div>
                <w:div w:id="1689404058">
                  <w:marLeft w:val="480"/>
                  <w:marRight w:val="0"/>
                  <w:marTop w:val="0"/>
                  <w:marBottom w:val="0"/>
                  <w:divBdr>
                    <w:top w:val="none" w:sz="0" w:space="0" w:color="auto"/>
                    <w:left w:val="none" w:sz="0" w:space="0" w:color="auto"/>
                    <w:bottom w:val="none" w:sz="0" w:space="0" w:color="auto"/>
                    <w:right w:val="none" w:sz="0" w:space="0" w:color="auto"/>
                  </w:divBdr>
                </w:div>
                <w:div w:id="462695738">
                  <w:marLeft w:val="480"/>
                  <w:marRight w:val="0"/>
                  <w:marTop w:val="0"/>
                  <w:marBottom w:val="0"/>
                  <w:divBdr>
                    <w:top w:val="none" w:sz="0" w:space="0" w:color="auto"/>
                    <w:left w:val="none" w:sz="0" w:space="0" w:color="auto"/>
                    <w:bottom w:val="none" w:sz="0" w:space="0" w:color="auto"/>
                    <w:right w:val="none" w:sz="0" w:space="0" w:color="auto"/>
                  </w:divBdr>
                </w:div>
                <w:div w:id="747339190">
                  <w:marLeft w:val="480"/>
                  <w:marRight w:val="0"/>
                  <w:marTop w:val="0"/>
                  <w:marBottom w:val="0"/>
                  <w:divBdr>
                    <w:top w:val="none" w:sz="0" w:space="0" w:color="auto"/>
                    <w:left w:val="none" w:sz="0" w:space="0" w:color="auto"/>
                    <w:bottom w:val="none" w:sz="0" w:space="0" w:color="auto"/>
                    <w:right w:val="none" w:sz="0" w:space="0" w:color="auto"/>
                  </w:divBdr>
                </w:div>
                <w:div w:id="1826357452">
                  <w:marLeft w:val="480"/>
                  <w:marRight w:val="0"/>
                  <w:marTop w:val="0"/>
                  <w:marBottom w:val="0"/>
                  <w:divBdr>
                    <w:top w:val="none" w:sz="0" w:space="0" w:color="auto"/>
                    <w:left w:val="none" w:sz="0" w:space="0" w:color="auto"/>
                    <w:bottom w:val="none" w:sz="0" w:space="0" w:color="auto"/>
                    <w:right w:val="none" w:sz="0" w:space="0" w:color="auto"/>
                  </w:divBdr>
                </w:div>
                <w:div w:id="150877854">
                  <w:marLeft w:val="480"/>
                  <w:marRight w:val="0"/>
                  <w:marTop w:val="0"/>
                  <w:marBottom w:val="0"/>
                  <w:divBdr>
                    <w:top w:val="none" w:sz="0" w:space="0" w:color="auto"/>
                    <w:left w:val="none" w:sz="0" w:space="0" w:color="auto"/>
                    <w:bottom w:val="none" w:sz="0" w:space="0" w:color="auto"/>
                    <w:right w:val="none" w:sz="0" w:space="0" w:color="auto"/>
                  </w:divBdr>
                </w:div>
                <w:div w:id="1889686368">
                  <w:marLeft w:val="480"/>
                  <w:marRight w:val="0"/>
                  <w:marTop w:val="0"/>
                  <w:marBottom w:val="0"/>
                  <w:divBdr>
                    <w:top w:val="none" w:sz="0" w:space="0" w:color="auto"/>
                    <w:left w:val="none" w:sz="0" w:space="0" w:color="auto"/>
                    <w:bottom w:val="none" w:sz="0" w:space="0" w:color="auto"/>
                    <w:right w:val="none" w:sz="0" w:space="0" w:color="auto"/>
                  </w:divBdr>
                </w:div>
                <w:div w:id="819035010">
                  <w:marLeft w:val="480"/>
                  <w:marRight w:val="0"/>
                  <w:marTop w:val="0"/>
                  <w:marBottom w:val="0"/>
                  <w:divBdr>
                    <w:top w:val="none" w:sz="0" w:space="0" w:color="auto"/>
                    <w:left w:val="none" w:sz="0" w:space="0" w:color="auto"/>
                    <w:bottom w:val="none" w:sz="0" w:space="0" w:color="auto"/>
                    <w:right w:val="none" w:sz="0" w:space="0" w:color="auto"/>
                  </w:divBdr>
                </w:div>
                <w:div w:id="1361397324">
                  <w:marLeft w:val="480"/>
                  <w:marRight w:val="0"/>
                  <w:marTop w:val="0"/>
                  <w:marBottom w:val="0"/>
                  <w:divBdr>
                    <w:top w:val="none" w:sz="0" w:space="0" w:color="auto"/>
                    <w:left w:val="none" w:sz="0" w:space="0" w:color="auto"/>
                    <w:bottom w:val="none" w:sz="0" w:space="0" w:color="auto"/>
                    <w:right w:val="none" w:sz="0" w:space="0" w:color="auto"/>
                  </w:divBdr>
                </w:div>
                <w:div w:id="2147045292">
                  <w:marLeft w:val="480"/>
                  <w:marRight w:val="0"/>
                  <w:marTop w:val="0"/>
                  <w:marBottom w:val="0"/>
                  <w:divBdr>
                    <w:top w:val="none" w:sz="0" w:space="0" w:color="auto"/>
                    <w:left w:val="none" w:sz="0" w:space="0" w:color="auto"/>
                    <w:bottom w:val="none" w:sz="0" w:space="0" w:color="auto"/>
                    <w:right w:val="none" w:sz="0" w:space="0" w:color="auto"/>
                  </w:divBdr>
                </w:div>
                <w:div w:id="495851490">
                  <w:marLeft w:val="480"/>
                  <w:marRight w:val="0"/>
                  <w:marTop w:val="0"/>
                  <w:marBottom w:val="0"/>
                  <w:divBdr>
                    <w:top w:val="none" w:sz="0" w:space="0" w:color="auto"/>
                    <w:left w:val="none" w:sz="0" w:space="0" w:color="auto"/>
                    <w:bottom w:val="none" w:sz="0" w:space="0" w:color="auto"/>
                    <w:right w:val="none" w:sz="0" w:space="0" w:color="auto"/>
                  </w:divBdr>
                </w:div>
                <w:div w:id="1282490964">
                  <w:marLeft w:val="480"/>
                  <w:marRight w:val="0"/>
                  <w:marTop w:val="0"/>
                  <w:marBottom w:val="0"/>
                  <w:divBdr>
                    <w:top w:val="none" w:sz="0" w:space="0" w:color="auto"/>
                    <w:left w:val="none" w:sz="0" w:space="0" w:color="auto"/>
                    <w:bottom w:val="none" w:sz="0" w:space="0" w:color="auto"/>
                    <w:right w:val="none" w:sz="0" w:space="0" w:color="auto"/>
                  </w:divBdr>
                </w:div>
                <w:div w:id="542792754">
                  <w:marLeft w:val="480"/>
                  <w:marRight w:val="0"/>
                  <w:marTop w:val="0"/>
                  <w:marBottom w:val="0"/>
                  <w:divBdr>
                    <w:top w:val="none" w:sz="0" w:space="0" w:color="auto"/>
                    <w:left w:val="none" w:sz="0" w:space="0" w:color="auto"/>
                    <w:bottom w:val="none" w:sz="0" w:space="0" w:color="auto"/>
                    <w:right w:val="none" w:sz="0" w:space="0" w:color="auto"/>
                  </w:divBdr>
                </w:div>
                <w:div w:id="284118291">
                  <w:marLeft w:val="480"/>
                  <w:marRight w:val="0"/>
                  <w:marTop w:val="0"/>
                  <w:marBottom w:val="0"/>
                  <w:divBdr>
                    <w:top w:val="none" w:sz="0" w:space="0" w:color="auto"/>
                    <w:left w:val="none" w:sz="0" w:space="0" w:color="auto"/>
                    <w:bottom w:val="none" w:sz="0" w:space="0" w:color="auto"/>
                    <w:right w:val="none" w:sz="0" w:space="0" w:color="auto"/>
                  </w:divBdr>
                </w:div>
                <w:div w:id="1572499049">
                  <w:marLeft w:val="480"/>
                  <w:marRight w:val="0"/>
                  <w:marTop w:val="0"/>
                  <w:marBottom w:val="0"/>
                  <w:divBdr>
                    <w:top w:val="none" w:sz="0" w:space="0" w:color="auto"/>
                    <w:left w:val="none" w:sz="0" w:space="0" w:color="auto"/>
                    <w:bottom w:val="none" w:sz="0" w:space="0" w:color="auto"/>
                    <w:right w:val="none" w:sz="0" w:space="0" w:color="auto"/>
                  </w:divBdr>
                </w:div>
                <w:div w:id="1370685637">
                  <w:marLeft w:val="480"/>
                  <w:marRight w:val="0"/>
                  <w:marTop w:val="0"/>
                  <w:marBottom w:val="0"/>
                  <w:divBdr>
                    <w:top w:val="none" w:sz="0" w:space="0" w:color="auto"/>
                    <w:left w:val="none" w:sz="0" w:space="0" w:color="auto"/>
                    <w:bottom w:val="none" w:sz="0" w:space="0" w:color="auto"/>
                    <w:right w:val="none" w:sz="0" w:space="0" w:color="auto"/>
                  </w:divBdr>
                </w:div>
                <w:div w:id="2112123849">
                  <w:marLeft w:val="480"/>
                  <w:marRight w:val="0"/>
                  <w:marTop w:val="0"/>
                  <w:marBottom w:val="0"/>
                  <w:divBdr>
                    <w:top w:val="none" w:sz="0" w:space="0" w:color="auto"/>
                    <w:left w:val="none" w:sz="0" w:space="0" w:color="auto"/>
                    <w:bottom w:val="none" w:sz="0" w:space="0" w:color="auto"/>
                    <w:right w:val="none" w:sz="0" w:space="0" w:color="auto"/>
                  </w:divBdr>
                </w:div>
                <w:div w:id="8993483">
                  <w:marLeft w:val="480"/>
                  <w:marRight w:val="0"/>
                  <w:marTop w:val="0"/>
                  <w:marBottom w:val="0"/>
                  <w:divBdr>
                    <w:top w:val="none" w:sz="0" w:space="0" w:color="auto"/>
                    <w:left w:val="none" w:sz="0" w:space="0" w:color="auto"/>
                    <w:bottom w:val="none" w:sz="0" w:space="0" w:color="auto"/>
                    <w:right w:val="none" w:sz="0" w:space="0" w:color="auto"/>
                  </w:divBdr>
                </w:div>
                <w:div w:id="252518931">
                  <w:marLeft w:val="480"/>
                  <w:marRight w:val="0"/>
                  <w:marTop w:val="0"/>
                  <w:marBottom w:val="0"/>
                  <w:divBdr>
                    <w:top w:val="none" w:sz="0" w:space="0" w:color="auto"/>
                    <w:left w:val="none" w:sz="0" w:space="0" w:color="auto"/>
                    <w:bottom w:val="none" w:sz="0" w:space="0" w:color="auto"/>
                    <w:right w:val="none" w:sz="0" w:space="0" w:color="auto"/>
                  </w:divBdr>
                </w:div>
                <w:div w:id="916987079">
                  <w:marLeft w:val="480"/>
                  <w:marRight w:val="0"/>
                  <w:marTop w:val="0"/>
                  <w:marBottom w:val="0"/>
                  <w:divBdr>
                    <w:top w:val="none" w:sz="0" w:space="0" w:color="auto"/>
                    <w:left w:val="none" w:sz="0" w:space="0" w:color="auto"/>
                    <w:bottom w:val="none" w:sz="0" w:space="0" w:color="auto"/>
                    <w:right w:val="none" w:sz="0" w:space="0" w:color="auto"/>
                  </w:divBdr>
                </w:div>
                <w:div w:id="417560822">
                  <w:marLeft w:val="480"/>
                  <w:marRight w:val="0"/>
                  <w:marTop w:val="0"/>
                  <w:marBottom w:val="0"/>
                  <w:divBdr>
                    <w:top w:val="none" w:sz="0" w:space="0" w:color="auto"/>
                    <w:left w:val="none" w:sz="0" w:space="0" w:color="auto"/>
                    <w:bottom w:val="none" w:sz="0" w:space="0" w:color="auto"/>
                    <w:right w:val="none" w:sz="0" w:space="0" w:color="auto"/>
                  </w:divBdr>
                </w:div>
                <w:div w:id="789975667">
                  <w:marLeft w:val="480"/>
                  <w:marRight w:val="0"/>
                  <w:marTop w:val="0"/>
                  <w:marBottom w:val="0"/>
                  <w:divBdr>
                    <w:top w:val="none" w:sz="0" w:space="0" w:color="auto"/>
                    <w:left w:val="none" w:sz="0" w:space="0" w:color="auto"/>
                    <w:bottom w:val="none" w:sz="0" w:space="0" w:color="auto"/>
                    <w:right w:val="none" w:sz="0" w:space="0" w:color="auto"/>
                  </w:divBdr>
                </w:div>
                <w:div w:id="1126313493">
                  <w:marLeft w:val="480"/>
                  <w:marRight w:val="0"/>
                  <w:marTop w:val="0"/>
                  <w:marBottom w:val="0"/>
                  <w:divBdr>
                    <w:top w:val="none" w:sz="0" w:space="0" w:color="auto"/>
                    <w:left w:val="none" w:sz="0" w:space="0" w:color="auto"/>
                    <w:bottom w:val="none" w:sz="0" w:space="0" w:color="auto"/>
                    <w:right w:val="none" w:sz="0" w:space="0" w:color="auto"/>
                  </w:divBdr>
                </w:div>
                <w:div w:id="1765153264">
                  <w:marLeft w:val="480"/>
                  <w:marRight w:val="0"/>
                  <w:marTop w:val="0"/>
                  <w:marBottom w:val="0"/>
                  <w:divBdr>
                    <w:top w:val="none" w:sz="0" w:space="0" w:color="auto"/>
                    <w:left w:val="none" w:sz="0" w:space="0" w:color="auto"/>
                    <w:bottom w:val="none" w:sz="0" w:space="0" w:color="auto"/>
                    <w:right w:val="none" w:sz="0" w:space="0" w:color="auto"/>
                  </w:divBdr>
                </w:div>
                <w:div w:id="168065454">
                  <w:marLeft w:val="480"/>
                  <w:marRight w:val="0"/>
                  <w:marTop w:val="0"/>
                  <w:marBottom w:val="0"/>
                  <w:divBdr>
                    <w:top w:val="none" w:sz="0" w:space="0" w:color="auto"/>
                    <w:left w:val="none" w:sz="0" w:space="0" w:color="auto"/>
                    <w:bottom w:val="none" w:sz="0" w:space="0" w:color="auto"/>
                    <w:right w:val="none" w:sz="0" w:space="0" w:color="auto"/>
                  </w:divBdr>
                </w:div>
                <w:div w:id="801535307">
                  <w:marLeft w:val="480"/>
                  <w:marRight w:val="0"/>
                  <w:marTop w:val="0"/>
                  <w:marBottom w:val="0"/>
                  <w:divBdr>
                    <w:top w:val="none" w:sz="0" w:space="0" w:color="auto"/>
                    <w:left w:val="none" w:sz="0" w:space="0" w:color="auto"/>
                    <w:bottom w:val="none" w:sz="0" w:space="0" w:color="auto"/>
                    <w:right w:val="none" w:sz="0" w:space="0" w:color="auto"/>
                  </w:divBdr>
                </w:div>
                <w:div w:id="2074699421">
                  <w:marLeft w:val="480"/>
                  <w:marRight w:val="0"/>
                  <w:marTop w:val="0"/>
                  <w:marBottom w:val="0"/>
                  <w:divBdr>
                    <w:top w:val="none" w:sz="0" w:space="0" w:color="auto"/>
                    <w:left w:val="none" w:sz="0" w:space="0" w:color="auto"/>
                    <w:bottom w:val="none" w:sz="0" w:space="0" w:color="auto"/>
                    <w:right w:val="none" w:sz="0" w:space="0" w:color="auto"/>
                  </w:divBdr>
                </w:div>
                <w:div w:id="1042094776">
                  <w:marLeft w:val="480"/>
                  <w:marRight w:val="0"/>
                  <w:marTop w:val="0"/>
                  <w:marBottom w:val="0"/>
                  <w:divBdr>
                    <w:top w:val="none" w:sz="0" w:space="0" w:color="auto"/>
                    <w:left w:val="none" w:sz="0" w:space="0" w:color="auto"/>
                    <w:bottom w:val="none" w:sz="0" w:space="0" w:color="auto"/>
                    <w:right w:val="none" w:sz="0" w:space="0" w:color="auto"/>
                  </w:divBdr>
                </w:div>
                <w:div w:id="582036004">
                  <w:marLeft w:val="480"/>
                  <w:marRight w:val="0"/>
                  <w:marTop w:val="0"/>
                  <w:marBottom w:val="0"/>
                  <w:divBdr>
                    <w:top w:val="none" w:sz="0" w:space="0" w:color="auto"/>
                    <w:left w:val="none" w:sz="0" w:space="0" w:color="auto"/>
                    <w:bottom w:val="none" w:sz="0" w:space="0" w:color="auto"/>
                    <w:right w:val="none" w:sz="0" w:space="0" w:color="auto"/>
                  </w:divBdr>
                </w:div>
                <w:div w:id="752360158">
                  <w:marLeft w:val="480"/>
                  <w:marRight w:val="0"/>
                  <w:marTop w:val="0"/>
                  <w:marBottom w:val="0"/>
                  <w:divBdr>
                    <w:top w:val="none" w:sz="0" w:space="0" w:color="auto"/>
                    <w:left w:val="none" w:sz="0" w:space="0" w:color="auto"/>
                    <w:bottom w:val="none" w:sz="0" w:space="0" w:color="auto"/>
                    <w:right w:val="none" w:sz="0" w:space="0" w:color="auto"/>
                  </w:divBdr>
                </w:div>
                <w:div w:id="972364985">
                  <w:marLeft w:val="480"/>
                  <w:marRight w:val="0"/>
                  <w:marTop w:val="0"/>
                  <w:marBottom w:val="0"/>
                  <w:divBdr>
                    <w:top w:val="none" w:sz="0" w:space="0" w:color="auto"/>
                    <w:left w:val="none" w:sz="0" w:space="0" w:color="auto"/>
                    <w:bottom w:val="none" w:sz="0" w:space="0" w:color="auto"/>
                    <w:right w:val="none" w:sz="0" w:space="0" w:color="auto"/>
                  </w:divBdr>
                </w:div>
                <w:div w:id="1821996439">
                  <w:marLeft w:val="480"/>
                  <w:marRight w:val="0"/>
                  <w:marTop w:val="0"/>
                  <w:marBottom w:val="0"/>
                  <w:divBdr>
                    <w:top w:val="none" w:sz="0" w:space="0" w:color="auto"/>
                    <w:left w:val="none" w:sz="0" w:space="0" w:color="auto"/>
                    <w:bottom w:val="none" w:sz="0" w:space="0" w:color="auto"/>
                    <w:right w:val="none" w:sz="0" w:space="0" w:color="auto"/>
                  </w:divBdr>
                </w:div>
                <w:div w:id="1243637051">
                  <w:marLeft w:val="480"/>
                  <w:marRight w:val="0"/>
                  <w:marTop w:val="0"/>
                  <w:marBottom w:val="0"/>
                  <w:divBdr>
                    <w:top w:val="none" w:sz="0" w:space="0" w:color="auto"/>
                    <w:left w:val="none" w:sz="0" w:space="0" w:color="auto"/>
                    <w:bottom w:val="none" w:sz="0" w:space="0" w:color="auto"/>
                    <w:right w:val="none" w:sz="0" w:space="0" w:color="auto"/>
                  </w:divBdr>
                </w:div>
                <w:div w:id="634138801">
                  <w:marLeft w:val="480"/>
                  <w:marRight w:val="0"/>
                  <w:marTop w:val="0"/>
                  <w:marBottom w:val="0"/>
                  <w:divBdr>
                    <w:top w:val="none" w:sz="0" w:space="0" w:color="auto"/>
                    <w:left w:val="none" w:sz="0" w:space="0" w:color="auto"/>
                    <w:bottom w:val="none" w:sz="0" w:space="0" w:color="auto"/>
                    <w:right w:val="none" w:sz="0" w:space="0" w:color="auto"/>
                  </w:divBdr>
                </w:div>
                <w:div w:id="43263375">
                  <w:marLeft w:val="480"/>
                  <w:marRight w:val="0"/>
                  <w:marTop w:val="0"/>
                  <w:marBottom w:val="0"/>
                  <w:divBdr>
                    <w:top w:val="none" w:sz="0" w:space="0" w:color="auto"/>
                    <w:left w:val="none" w:sz="0" w:space="0" w:color="auto"/>
                    <w:bottom w:val="none" w:sz="0" w:space="0" w:color="auto"/>
                    <w:right w:val="none" w:sz="0" w:space="0" w:color="auto"/>
                  </w:divBdr>
                </w:div>
                <w:div w:id="2136218708">
                  <w:marLeft w:val="480"/>
                  <w:marRight w:val="0"/>
                  <w:marTop w:val="0"/>
                  <w:marBottom w:val="0"/>
                  <w:divBdr>
                    <w:top w:val="none" w:sz="0" w:space="0" w:color="auto"/>
                    <w:left w:val="none" w:sz="0" w:space="0" w:color="auto"/>
                    <w:bottom w:val="none" w:sz="0" w:space="0" w:color="auto"/>
                    <w:right w:val="none" w:sz="0" w:space="0" w:color="auto"/>
                  </w:divBdr>
                </w:div>
                <w:div w:id="1145975737">
                  <w:marLeft w:val="480"/>
                  <w:marRight w:val="0"/>
                  <w:marTop w:val="0"/>
                  <w:marBottom w:val="0"/>
                  <w:divBdr>
                    <w:top w:val="none" w:sz="0" w:space="0" w:color="auto"/>
                    <w:left w:val="none" w:sz="0" w:space="0" w:color="auto"/>
                    <w:bottom w:val="none" w:sz="0" w:space="0" w:color="auto"/>
                    <w:right w:val="none" w:sz="0" w:space="0" w:color="auto"/>
                  </w:divBdr>
                </w:div>
                <w:div w:id="1704742590">
                  <w:marLeft w:val="480"/>
                  <w:marRight w:val="0"/>
                  <w:marTop w:val="0"/>
                  <w:marBottom w:val="0"/>
                  <w:divBdr>
                    <w:top w:val="none" w:sz="0" w:space="0" w:color="auto"/>
                    <w:left w:val="none" w:sz="0" w:space="0" w:color="auto"/>
                    <w:bottom w:val="none" w:sz="0" w:space="0" w:color="auto"/>
                    <w:right w:val="none" w:sz="0" w:space="0" w:color="auto"/>
                  </w:divBdr>
                </w:div>
                <w:div w:id="1743988136">
                  <w:marLeft w:val="480"/>
                  <w:marRight w:val="0"/>
                  <w:marTop w:val="0"/>
                  <w:marBottom w:val="0"/>
                  <w:divBdr>
                    <w:top w:val="none" w:sz="0" w:space="0" w:color="auto"/>
                    <w:left w:val="none" w:sz="0" w:space="0" w:color="auto"/>
                    <w:bottom w:val="none" w:sz="0" w:space="0" w:color="auto"/>
                    <w:right w:val="none" w:sz="0" w:space="0" w:color="auto"/>
                  </w:divBdr>
                </w:div>
                <w:div w:id="735667961">
                  <w:marLeft w:val="480"/>
                  <w:marRight w:val="0"/>
                  <w:marTop w:val="0"/>
                  <w:marBottom w:val="0"/>
                  <w:divBdr>
                    <w:top w:val="none" w:sz="0" w:space="0" w:color="auto"/>
                    <w:left w:val="none" w:sz="0" w:space="0" w:color="auto"/>
                    <w:bottom w:val="none" w:sz="0" w:space="0" w:color="auto"/>
                    <w:right w:val="none" w:sz="0" w:space="0" w:color="auto"/>
                  </w:divBdr>
                </w:div>
                <w:div w:id="361707235">
                  <w:marLeft w:val="480"/>
                  <w:marRight w:val="0"/>
                  <w:marTop w:val="0"/>
                  <w:marBottom w:val="0"/>
                  <w:divBdr>
                    <w:top w:val="none" w:sz="0" w:space="0" w:color="auto"/>
                    <w:left w:val="none" w:sz="0" w:space="0" w:color="auto"/>
                    <w:bottom w:val="none" w:sz="0" w:space="0" w:color="auto"/>
                    <w:right w:val="none" w:sz="0" w:space="0" w:color="auto"/>
                  </w:divBdr>
                </w:div>
                <w:div w:id="813717220">
                  <w:marLeft w:val="480"/>
                  <w:marRight w:val="0"/>
                  <w:marTop w:val="0"/>
                  <w:marBottom w:val="0"/>
                  <w:divBdr>
                    <w:top w:val="none" w:sz="0" w:space="0" w:color="auto"/>
                    <w:left w:val="none" w:sz="0" w:space="0" w:color="auto"/>
                    <w:bottom w:val="none" w:sz="0" w:space="0" w:color="auto"/>
                    <w:right w:val="none" w:sz="0" w:space="0" w:color="auto"/>
                  </w:divBdr>
                </w:div>
                <w:div w:id="103161528">
                  <w:marLeft w:val="480"/>
                  <w:marRight w:val="0"/>
                  <w:marTop w:val="0"/>
                  <w:marBottom w:val="0"/>
                  <w:divBdr>
                    <w:top w:val="none" w:sz="0" w:space="0" w:color="auto"/>
                    <w:left w:val="none" w:sz="0" w:space="0" w:color="auto"/>
                    <w:bottom w:val="none" w:sz="0" w:space="0" w:color="auto"/>
                    <w:right w:val="none" w:sz="0" w:space="0" w:color="auto"/>
                  </w:divBdr>
                </w:div>
                <w:div w:id="138158938">
                  <w:marLeft w:val="480"/>
                  <w:marRight w:val="0"/>
                  <w:marTop w:val="0"/>
                  <w:marBottom w:val="0"/>
                  <w:divBdr>
                    <w:top w:val="none" w:sz="0" w:space="0" w:color="auto"/>
                    <w:left w:val="none" w:sz="0" w:space="0" w:color="auto"/>
                    <w:bottom w:val="none" w:sz="0" w:space="0" w:color="auto"/>
                    <w:right w:val="none" w:sz="0" w:space="0" w:color="auto"/>
                  </w:divBdr>
                </w:div>
                <w:div w:id="939217343">
                  <w:marLeft w:val="480"/>
                  <w:marRight w:val="0"/>
                  <w:marTop w:val="0"/>
                  <w:marBottom w:val="0"/>
                  <w:divBdr>
                    <w:top w:val="none" w:sz="0" w:space="0" w:color="auto"/>
                    <w:left w:val="none" w:sz="0" w:space="0" w:color="auto"/>
                    <w:bottom w:val="none" w:sz="0" w:space="0" w:color="auto"/>
                    <w:right w:val="none" w:sz="0" w:space="0" w:color="auto"/>
                  </w:divBdr>
                </w:div>
                <w:div w:id="880942289">
                  <w:marLeft w:val="480"/>
                  <w:marRight w:val="0"/>
                  <w:marTop w:val="0"/>
                  <w:marBottom w:val="0"/>
                  <w:divBdr>
                    <w:top w:val="none" w:sz="0" w:space="0" w:color="auto"/>
                    <w:left w:val="none" w:sz="0" w:space="0" w:color="auto"/>
                    <w:bottom w:val="none" w:sz="0" w:space="0" w:color="auto"/>
                    <w:right w:val="none" w:sz="0" w:space="0" w:color="auto"/>
                  </w:divBdr>
                </w:div>
                <w:div w:id="180048254">
                  <w:marLeft w:val="480"/>
                  <w:marRight w:val="0"/>
                  <w:marTop w:val="0"/>
                  <w:marBottom w:val="0"/>
                  <w:divBdr>
                    <w:top w:val="none" w:sz="0" w:space="0" w:color="auto"/>
                    <w:left w:val="none" w:sz="0" w:space="0" w:color="auto"/>
                    <w:bottom w:val="none" w:sz="0" w:space="0" w:color="auto"/>
                    <w:right w:val="none" w:sz="0" w:space="0" w:color="auto"/>
                  </w:divBdr>
                </w:div>
                <w:div w:id="1881623978">
                  <w:marLeft w:val="480"/>
                  <w:marRight w:val="0"/>
                  <w:marTop w:val="0"/>
                  <w:marBottom w:val="0"/>
                  <w:divBdr>
                    <w:top w:val="none" w:sz="0" w:space="0" w:color="auto"/>
                    <w:left w:val="none" w:sz="0" w:space="0" w:color="auto"/>
                    <w:bottom w:val="none" w:sz="0" w:space="0" w:color="auto"/>
                    <w:right w:val="none" w:sz="0" w:space="0" w:color="auto"/>
                  </w:divBdr>
                </w:div>
                <w:div w:id="129245998">
                  <w:marLeft w:val="480"/>
                  <w:marRight w:val="0"/>
                  <w:marTop w:val="0"/>
                  <w:marBottom w:val="0"/>
                  <w:divBdr>
                    <w:top w:val="none" w:sz="0" w:space="0" w:color="auto"/>
                    <w:left w:val="none" w:sz="0" w:space="0" w:color="auto"/>
                    <w:bottom w:val="none" w:sz="0" w:space="0" w:color="auto"/>
                    <w:right w:val="none" w:sz="0" w:space="0" w:color="auto"/>
                  </w:divBdr>
                </w:div>
                <w:div w:id="1031538051">
                  <w:marLeft w:val="480"/>
                  <w:marRight w:val="0"/>
                  <w:marTop w:val="0"/>
                  <w:marBottom w:val="0"/>
                  <w:divBdr>
                    <w:top w:val="none" w:sz="0" w:space="0" w:color="auto"/>
                    <w:left w:val="none" w:sz="0" w:space="0" w:color="auto"/>
                    <w:bottom w:val="none" w:sz="0" w:space="0" w:color="auto"/>
                    <w:right w:val="none" w:sz="0" w:space="0" w:color="auto"/>
                  </w:divBdr>
                </w:div>
                <w:div w:id="181671699">
                  <w:marLeft w:val="480"/>
                  <w:marRight w:val="0"/>
                  <w:marTop w:val="0"/>
                  <w:marBottom w:val="0"/>
                  <w:divBdr>
                    <w:top w:val="none" w:sz="0" w:space="0" w:color="auto"/>
                    <w:left w:val="none" w:sz="0" w:space="0" w:color="auto"/>
                    <w:bottom w:val="none" w:sz="0" w:space="0" w:color="auto"/>
                    <w:right w:val="none" w:sz="0" w:space="0" w:color="auto"/>
                  </w:divBdr>
                </w:div>
                <w:div w:id="1250122115">
                  <w:marLeft w:val="480"/>
                  <w:marRight w:val="0"/>
                  <w:marTop w:val="0"/>
                  <w:marBottom w:val="0"/>
                  <w:divBdr>
                    <w:top w:val="none" w:sz="0" w:space="0" w:color="auto"/>
                    <w:left w:val="none" w:sz="0" w:space="0" w:color="auto"/>
                    <w:bottom w:val="none" w:sz="0" w:space="0" w:color="auto"/>
                    <w:right w:val="none" w:sz="0" w:space="0" w:color="auto"/>
                  </w:divBdr>
                </w:div>
                <w:div w:id="727652186">
                  <w:marLeft w:val="480"/>
                  <w:marRight w:val="0"/>
                  <w:marTop w:val="0"/>
                  <w:marBottom w:val="0"/>
                  <w:divBdr>
                    <w:top w:val="none" w:sz="0" w:space="0" w:color="auto"/>
                    <w:left w:val="none" w:sz="0" w:space="0" w:color="auto"/>
                    <w:bottom w:val="none" w:sz="0" w:space="0" w:color="auto"/>
                    <w:right w:val="none" w:sz="0" w:space="0" w:color="auto"/>
                  </w:divBdr>
                </w:div>
                <w:div w:id="1929266227">
                  <w:marLeft w:val="480"/>
                  <w:marRight w:val="0"/>
                  <w:marTop w:val="0"/>
                  <w:marBottom w:val="0"/>
                  <w:divBdr>
                    <w:top w:val="none" w:sz="0" w:space="0" w:color="auto"/>
                    <w:left w:val="none" w:sz="0" w:space="0" w:color="auto"/>
                    <w:bottom w:val="none" w:sz="0" w:space="0" w:color="auto"/>
                    <w:right w:val="none" w:sz="0" w:space="0" w:color="auto"/>
                  </w:divBdr>
                </w:div>
                <w:div w:id="123811115">
                  <w:marLeft w:val="480"/>
                  <w:marRight w:val="0"/>
                  <w:marTop w:val="0"/>
                  <w:marBottom w:val="0"/>
                  <w:divBdr>
                    <w:top w:val="none" w:sz="0" w:space="0" w:color="auto"/>
                    <w:left w:val="none" w:sz="0" w:space="0" w:color="auto"/>
                    <w:bottom w:val="none" w:sz="0" w:space="0" w:color="auto"/>
                    <w:right w:val="none" w:sz="0" w:space="0" w:color="auto"/>
                  </w:divBdr>
                </w:div>
                <w:div w:id="1160274955">
                  <w:marLeft w:val="480"/>
                  <w:marRight w:val="0"/>
                  <w:marTop w:val="0"/>
                  <w:marBottom w:val="0"/>
                  <w:divBdr>
                    <w:top w:val="none" w:sz="0" w:space="0" w:color="auto"/>
                    <w:left w:val="none" w:sz="0" w:space="0" w:color="auto"/>
                    <w:bottom w:val="none" w:sz="0" w:space="0" w:color="auto"/>
                    <w:right w:val="none" w:sz="0" w:space="0" w:color="auto"/>
                  </w:divBdr>
                </w:div>
                <w:div w:id="319306790">
                  <w:marLeft w:val="480"/>
                  <w:marRight w:val="0"/>
                  <w:marTop w:val="0"/>
                  <w:marBottom w:val="0"/>
                  <w:divBdr>
                    <w:top w:val="none" w:sz="0" w:space="0" w:color="auto"/>
                    <w:left w:val="none" w:sz="0" w:space="0" w:color="auto"/>
                    <w:bottom w:val="none" w:sz="0" w:space="0" w:color="auto"/>
                    <w:right w:val="none" w:sz="0" w:space="0" w:color="auto"/>
                  </w:divBdr>
                </w:div>
                <w:div w:id="354504338">
                  <w:marLeft w:val="480"/>
                  <w:marRight w:val="0"/>
                  <w:marTop w:val="0"/>
                  <w:marBottom w:val="0"/>
                  <w:divBdr>
                    <w:top w:val="none" w:sz="0" w:space="0" w:color="auto"/>
                    <w:left w:val="none" w:sz="0" w:space="0" w:color="auto"/>
                    <w:bottom w:val="none" w:sz="0" w:space="0" w:color="auto"/>
                    <w:right w:val="none" w:sz="0" w:space="0" w:color="auto"/>
                  </w:divBdr>
                </w:div>
                <w:div w:id="1698191416">
                  <w:marLeft w:val="480"/>
                  <w:marRight w:val="0"/>
                  <w:marTop w:val="0"/>
                  <w:marBottom w:val="0"/>
                  <w:divBdr>
                    <w:top w:val="none" w:sz="0" w:space="0" w:color="auto"/>
                    <w:left w:val="none" w:sz="0" w:space="0" w:color="auto"/>
                    <w:bottom w:val="none" w:sz="0" w:space="0" w:color="auto"/>
                    <w:right w:val="none" w:sz="0" w:space="0" w:color="auto"/>
                  </w:divBdr>
                </w:div>
                <w:div w:id="2081629826">
                  <w:marLeft w:val="480"/>
                  <w:marRight w:val="0"/>
                  <w:marTop w:val="0"/>
                  <w:marBottom w:val="0"/>
                  <w:divBdr>
                    <w:top w:val="none" w:sz="0" w:space="0" w:color="auto"/>
                    <w:left w:val="none" w:sz="0" w:space="0" w:color="auto"/>
                    <w:bottom w:val="none" w:sz="0" w:space="0" w:color="auto"/>
                    <w:right w:val="none" w:sz="0" w:space="0" w:color="auto"/>
                  </w:divBdr>
                </w:div>
                <w:div w:id="1287155521">
                  <w:marLeft w:val="480"/>
                  <w:marRight w:val="0"/>
                  <w:marTop w:val="0"/>
                  <w:marBottom w:val="0"/>
                  <w:divBdr>
                    <w:top w:val="none" w:sz="0" w:space="0" w:color="auto"/>
                    <w:left w:val="none" w:sz="0" w:space="0" w:color="auto"/>
                    <w:bottom w:val="none" w:sz="0" w:space="0" w:color="auto"/>
                    <w:right w:val="none" w:sz="0" w:space="0" w:color="auto"/>
                  </w:divBdr>
                </w:div>
                <w:div w:id="996228590">
                  <w:marLeft w:val="480"/>
                  <w:marRight w:val="0"/>
                  <w:marTop w:val="0"/>
                  <w:marBottom w:val="0"/>
                  <w:divBdr>
                    <w:top w:val="none" w:sz="0" w:space="0" w:color="auto"/>
                    <w:left w:val="none" w:sz="0" w:space="0" w:color="auto"/>
                    <w:bottom w:val="none" w:sz="0" w:space="0" w:color="auto"/>
                    <w:right w:val="none" w:sz="0" w:space="0" w:color="auto"/>
                  </w:divBdr>
                </w:div>
                <w:div w:id="1703167481">
                  <w:marLeft w:val="480"/>
                  <w:marRight w:val="0"/>
                  <w:marTop w:val="0"/>
                  <w:marBottom w:val="0"/>
                  <w:divBdr>
                    <w:top w:val="none" w:sz="0" w:space="0" w:color="auto"/>
                    <w:left w:val="none" w:sz="0" w:space="0" w:color="auto"/>
                    <w:bottom w:val="none" w:sz="0" w:space="0" w:color="auto"/>
                    <w:right w:val="none" w:sz="0" w:space="0" w:color="auto"/>
                  </w:divBdr>
                </w:div>
                <w:div w:id="74592482">
                  <w:marLeft w:val="480"/>
                  <w:marRight w:val="0"/>
                  <w:marTop w:val="0"/>
                  <w:marBottom w:val="0"/>
                  <w:divBdr>
                    <w:top w:val="none" w:sz="0" w:space="0" w:color="auto"/>
                    <w:left w:val="none" w:sz="0" w:space="0" w:color="auto"/>
                    <w:bottom w:val="none" w:sz="0" w:space="0" w:color="auto"/>
                    <w:right w:val="none" w:sz="0" w:space="0" w:color="auto"/>
                  </w:divBdr>
                </w:div>
                <w:div w:id="1414474234">
                  <w:marLeft w:val="480"/>
                  <w:marRight w:val="0"/>
                  <w:marTop w:val="0"/>
                  <w:marBottom w:val="0"/>
                  <w:divBdr>
                    <w:top w:val="none" w:sz="0" w:space="0" w:color="auto"/>
                    <w:left w:val="none" w:sz="0" w:space="0" w:color="auto"/>
                    <w:bottom w:val="none" w:sz="0" w:space="0" w:color="auto"/>
                    <w:right w:val="none" w:sz="0" w:space="0" w:color="auto"/>
                  </w:divBdr>
                </w:div>
                <w:div w:id="1704134301">
                  <w:marLeft w:val="480"/>
                  <w:marRight w:val="0"/>
                  <w:marTop w:val="0"/>
                  <w:marBottom w:val="0"/>
                  <w:divBdr>
                    <w:top w:val="none" w:sz="0" w:space="0" w:color="auto"/>
                    <w:left w:val="none" w:sz="0" w:space="0" w:color="auto"/>
                    <w:bottom w:val="none" w:sz="0" w:space="0" w:color="auto"/>
                    <w:right w:val="none" w:sz="0" w:space="0" w:color="auto"/>
                  </w:divBdr>
                </w:div>
                <w:div w:id="792331452">
                  <w:marLeft w:val="480"/>
                  <w:marRight w:val="0"/>
                  <w:marTop w:val="0"/>
                  <w:marBottom w:val="0"/>
                  <w:divBdr>
                    <w:top w:val="none" w:sz="0" w:space="0" w:color="auto"/>
                    <w:left w:val="none" w:sz="0" w:space="0" w:color="auto"/>
                    <w:bottom w:val="none" w:sz="0" w:space="0" w:color="auto"/>
                    <w:right w:val="none" w:sz="0" w:space="0" w:color="auto"/>
                  </w:divBdr>
                </w:div>
                <w:div w:id="910851884">
                  <w:marLeft w:val="480"/>
                  <w:marRight w:val="0"/>
                  <w:marTop w:val="0"/>
                  <w:marBottom w:val="0"/>
                  <w:divBdr>
                    <w:top w:val="none" w:sz="0" w:space="0" w:color="auto"/>
                    <w:left w:val="none" w:sz="0" w:space="0" w:color="auto"/>
                    <w:bottom w:val="none" w:sz="0" w:space="0" w:color="auto"/>
                    <w:right w:val="none" w:sz="0" w:space="0" w:color="auto"/>
                  </w:divBdr>
                </w:div>
                <w:div w:id="1621303016">
                  <w:marLeft w:val="480"/>
                  <w:marRight w:val="0"/>
                  <w:marTop w:val="0"/>
                  <w:marBottom w:val="0"/>
                  <w:divBdr>
                    <w:top w:val="none" w:sz="0" w:space="0" w:color="auto"/>
                    <w:left w:val="none" w:sz="0" w:space="0" w:color="auto"/>
                    <w:bottom w:val="none" w:sz="0" w:space="0" w:color="auto"/>
                    <w:right w:val="none" w:sz="0" w:space="0" w:color="auto"/>
                  </w:divBdr>
                </w:div>
                <w:div w:id="1277837063">
                  <w:marLeft w:val="480"/>
                  <w:marRight w:val="0"/>
                  <w:marTop w:val="0"/>
                  <w:marBottom w:val="0"/>
                  <w:divBdr>
                    <w:top w:val="none" w:sz="0" w:space="0" w:color="auto"/>
                    <w:left w:val="none" w:sz="0" w:space="0" w:color="auto"/>
                    <w:bottom w:val="none" w:sz="0" w:space="0" w:color="auto"/>
                    <w:right w:val="none" w:sz="0" w:space="0" w:color="auto"/>
                  </w:divBdr>
                </w:div>
                <w:div w:id="332340579">
                  <w:marLeft w:val="480"/>
                  <w:marRight w:val="0"/>
                  <w:marTop w:val="0"/>
                  <w:marBottom w:val="0"/>
                  <w:divBdr>
                    <w:top w:val="none" w:sz="0" w:space="0" w:color="auto"/>
                    <w:left w:val="none" w:sz="0" w:space="0" w:color="auto"/>
                    <w:bottom w:val="none" w:sz="0" w:space="0" w:color="auto"/>
                    <w:right w:val="none" w:sz="0" w:space="0" w:color="auto"/>
                  </w:divBdr>
                </w:div>
                <w:div w:id="1962688738">
                  <w:marLeft w:val="480"/>
                  <w:marRight w:val="0"/>
                  <w:marTop w:val="0"/>
                  <w:marBottom w:val="0"/>
                  <w:divBdr>
                    <w:top w:val="none" w:sz="0" w:space="0" w:color="auto"/>
                    <w:left w:val="none" w:sz="0" w:space="0" w:color="auto"/>
                    <w:bottom w:val="none" w:sz="0" w:space="0" w:color="auto"/>
                    <w:right w:val="none" w:sz="0" w:space="0" w:color="auto"/>
                  </w:divBdr>
                </w:div>
                <w:div w:id="648368394">
                  <w:marLeft w:val="480"/>
                  <w:marRight w:val="0"/>
                  <w:marTop w:val="0"/>
                  <w:marBottom w:val="0"/>
                  <w:divBdr>
                    <w:top w:val="none" w:sz="0" w:space="0" w:color="auto"/>
                    <w:left w:val="none" w:sz="0" w:space="0" w:color="auto"/>
                    <w:bottom w:val="none" w:sz="0" w:space="0" w:color="auto"/>
                    <w:right w:val="none" w:sz="0" w:space="0" w:color="auto"/>
                  </w:divBdr>
                </w:div>
                <w:div w:id="487326556">
                  <w:marLeft w:val="480"/>
                  <w:marRight w:val="0"/>
                  <w:marTop w:val="0"/>
                  <w:marBottom w:val="0"/>
                  <w:divBdr>
                    <w:top w:val="none" w:sz="0" w:space="0" w:color="auto"/>
                    <w:left w:val="none" w:sz="0" w:space="0" w:color="auto"/>
                    <w:bottom w:val="none" w:sz="0" w:space="0" w:color="auto"/>
                    <w:right w:val="none" w:sz="0" w:space="0" w:color="auto"/>
                  </w:divBdr>
                </w:div>
                <w:div w:id="1615794508">
                  <w:marLeft w:val="480"/>
                  <w:marRight w:val="0"/>
                  <w:marTop w:val="0"/>
                  <w:marBottom w:val="0"/>
                  <w:divBdr>
                    <w:top w:val="none" w:sz="0" w:space="0" w:color="auto"/>
                    <w:left w:val="none" w:sz="0" w:space="0" w:color="auto"/>
                    <w:bottom w:val="none" w:sz="0" w:space="0" w:color="auto"/>
                    <w:right w:val="none" w:sz="0" w:space="0" w:color="auto"/>
                  </w:divBdr>
                </w:div>
                <w:div w:id="780950005">
                  <w:marLeft w:val="480"/>
                  <w:marRight w:val="0"/>
                  <w:marTop w:val="0"/>
                  <w:marBottom w:val="0"/>
                  <w:divBdr>
                    <w:top w:val="none" w:sz="0" w:space="0" w:color="auto"/>
                    <w:left w:val="none" w:sz="0" w:space="0" w:color="auto"/>
                    <w:bottom w:val="none" w:sz="0" w:space="0" w:color="auto"/>
                    <w:right w:val="none" w:sz="0" w:space="0" w:color="auto"/>
                  </w:divBdr>
                </w:div>
              </w:divsChild>
            </w:div>
            <w:div w:id="844855602">
              <w:marLeft w:val="0"/>
              <w:marRight w:val="0"/>
              <w:marTop w:val="0"/>
              <w:marBottom w:val="0"/>
              <w:divBdr>
                <w:top w:val="none" w:sz="0" w:space="0" w:color="auto"/>
                <w:left w:val="none" w:sz="0" w:space="0" w:color="auto"/>
                <w:bottom w:val="none" w:sz="0" w:space="0" w:color="auto"/>
                <w:right w:val="none" w:sz="0" w:space="0" w:color="auto"/>
              </w:divBdr>
              <w:divsChild>
                <w:div w:id="1734424473">
                  <w:marLeft w:val="480"/>
                  <w:marRight w:val="0"/>
                  <w:marTop w:val="0"/>
                  <w:marBottom w:val="0"/>
                  <w:divBdr>
                    <w:top w:val="none" w:sz="0" w:space="0" w:color="auto"/>
                    <w:left w:val="none" w:sz="0" w:space="0" w:color="auto"/>
                    <w:bottom w:val="none" w:sz="0" w:space="0" w:color="auto"/>
                    <w:right w:val="none" w:sz="0" w:space="0" w:color="auto"/>
                  </w:divBdr>
                </w:div>
                <w:div w:id="1934777791">
                  <w:marLeft w:val="480"/>
                  <w:marRight w:val="0"/>
                  <w:marTop w:val="0"/>
                  <w:marBottom w:val="0"/>
                  <w:divBdr>
                    <w:top w:val="none" w:sz="0" w:space="0" w:color="auto"/>
                    <w:left w:val="none" w:sz="0" w:space="0" w:color="auto"/>
                    <w:bottom w:val="none" w:sz="0" w:space="0" w:color="auto"/>
                    <w:right w:val="none" w:sz="0" w:space="0" w:color="auto"/>
                  </w:divBdr>
                </w:div>
                <w:div w:id="217933174">
                  <w:marLeft w:val="480"/>
                  <w:marRight w:val="0"/>
                  <w:marTop w:val="0"/>
                  <w:marBottom w:val="0"/>
                  <w:divBdr>
                    <w:top w:val="none" w:sz="0" w:space="0" w:color="auto"/>
                    <w:left w:val="none" w:sz="0" w:space="0" w:color="auto"/>
                    <w:bottom w:val="none" w:sz="0" w:space="0" w:color="auto"/>
                    <w:right w:val="none" w:sz="0" w:space="0" w:color="auto"/>
                  </w:divBdr>
                </w:div>
                <w:div w:id="2127696272">
                  <w:marLeft w:val="480"/>
                  <w:marRight w:val="0"/>
                  <w:marTop w:val="0"/>
                  <w:marBottom w:val="0"/>
                  <w:divBdr>
                    <w:top w:val="none" w:sz="0" w:space="0" w:color="auto"/>
                    <w:left w:val="none" w:sz="0" w:space="0" w:color="auto"/>
                    <w:bottom w:val="none" w:sz="0" w:space="0" w:color="auto"/>
                    <w:right w:val="none" w:sz="0" w:space="0" w:color="auto"/>
                  </w:divBdr>
                </w:div>
                <w:div w:id="1108156810">
                  <w:marLeft w:val="480"/>
                  <w:marRight w:val="0"/>
                  <w:marTop w:val="0"/>
                  <w:marBottom w:val="0"/>
                  <w:divBdr>
                    <w:top w:val="none" w:sz="0" w:space="0" w:color="auto"/>
                    <w:left w:val="none" w:sz="0" w:space="0" w:color="auto"/>
                    <w:bottom w:val="none" w:sz="0" w:space="0" w:color="auto"/>
                    <w:right w:val="none" w:sz="0" w:space="0" w:color="auto"/>
                  </w:divBdr>
                </w:div>
                <w:div w:id="1021782773">
                  <w:marLeft w:val="480"/>
                  <w:marRight w:val="0"/>
                  <w:marTop w:val="0"/>
                  <w:marBottom w:val="0"/>
                  <w:divBdr>
                    <w:top w:val="none" w:sz="0" w:space="0" w:color="auto"/>
                    <w:left w:val="none" w:sz="0" w:space="0" w:color="auto"/>
                    <w:bottom w:val="none" w:sz="0" w:space="0" w:color="auto"/>
                    <w:right w:val="none" w:sz="0" w:space="0" w:color="auto"/>
                  </w:divBdr>
                </w:div>
                <w:div w:id="91049664">
                  <w:marLeft w:val="480"/>
                  <w:marRight w:val="0"/>
                  <w:marTop w:val="0"/>
                  <w:marBottom w:val="0"/>
                  <w:divBdr>
                    <w:top w:val="none" w:sz="0" w:space="0" w:color="auto"/>
                    <w:left w:val="none" w:sz="0" w:space="0" w:color="auto"/>
                    <w:bottom w:val="none" w:sz="0" w:space="0" w:color="auto"/>
                    <w:right w:val="none" w:sz="0" w:space="0" w:color="auto"/>
                  </w:divBdr>
                </w:div>
                <w:div w:id="1161237572">
                  <w:marLeft w:val="480"/>
                  <w:marRight w:val="0"/>
                  <w:marTop w:val="0"/>
                  <w:marBottom w:val="0"/>
                  <w:divBdr>
                    <w:top w:val="none" w:sz="0" w:space="0" w:color="auto"/>
                    <w:left w:val="none" w:sz="0" w:space="0" w:color="auto"/>
                    <w:bottom w:val="none" w:sz="0" w:space="0" w:color="auto"/>
                    <w:right w:val="none" w:sz="0" w:space="0" w:color="auto"/>
                  </w:divBdr>
                </w:div>
                <w:div w:id="290020685">
                  <w:marLeft w:val="480"/>
                  <w:marRight w:val="0"/>
                  <w:marTop w:val="0"/>
                  <w:marBottom w:val="0"/>
                  <w:divBdr>
                    <w:top w:val="none" w:sz="0" w:space="0" w:color="auto"/>
                    <w:left w:val="none" w:sz="0" w:space="0" w:color="auto"/>
                    <w:bottom w:val="none" w:sz="0" w:space="0" w:color="auto"/>
                    <w:right w:val="none" w:sz="0" w:space="0" w:color="auto"/>
                  </w:divBdr>
                </w:div>
                <w:div w:id="2084058177">
                  <w:marLeft w:val="480"/>
                  <w:marRight w:val="0"/>
                  <w:marTop w:val="0"/>
                  <w:marBottom w:val="0"/>
                  <w:divBdr>
                    <w:top w:val="none" w:sz="0" w:space="0" w:color="auto"/>
                    <w:left w:val="none" w:sz="0" w:space="0" w:color="auto"/>
                    <w:bottom w:val="none" w:sz="0" w:space="0" w:color="auto"/>
                    <w:right w:val="none" w:sz="0" w:space="0" w:color="auto"/>
                  </w:divBdr>
                </w:div>
                <w:div w:id="1183544782">
                  <w:marLeft w:val="480"/>
                  <w:marRight w:val="0"/>
                  <w:marTop w:val="0"/>
                  <w:marBottom w:val="0"/>
                  <w:divBdr>
                    <w:top w:val="none" w:sz="0" w:space="0" w:color="auto"/>
                    <w:left w:val="none" w:sz="0" w:space="0" w:color="auto"/>
                    <w:bottom w:val="none" w:sz="0" w:space="0" w:color="auto"/>
                    <w:right w:val="none" w:sz="0" w:space="0" w:color="auto"/>
                  </w:divBdr>
                </w:div>
                <w:div w:id="2048332522">
                  <w:marLeft w:val="480"/>
                  <w:marRight w:val="0"/>
                  <w:marTop w:val="0"/>
                  <w:marBottom w:val="0"/>
                  <w:divBdr>
                    <w:top w:val="none" w:sz="0" w:space="0" w:color="auto"/>
                    <w:left w:val="none" w:sz="0" w:space="0" w:color="auto"/>
                    <w:bottom w:val="none" w:sz="0" w:space="0" w:color="auto"/>
                    <w:right w:val="none" w:sz="0" w:space="0" w:color="auto"/>
                  </w:divBdr>
                </w:div>
                <w:div w:id="680936374">
                  <w:marLeft w:val="480"/>
                  <w:marRight w:val="0"/>
                  <w:marTop w:val="0"/>
                  <w:marBottom w:val="0"/>
                  <w:divBdr>
                    <w:top w:val="none" w:sz="0" w:space="0" w:color="auto"/>
                    <w:left w:val="none" w:sz="0" w:space="0" w:color="auto"/>
                    <w:bottom w:val="none" w:sz="0" w:space="0" w:color="auto"/>
                    <w:right w:val="none" w:sz="0" w:space="0" w:color="auto"/>
                  </w:divBdr>
                </w:div>
                <w:div w:id="1008942369">
                  <w:marLeft w:val="480"/>
                  <w:marRight w:val="0"/>
                  <w:marTop w:val="0"/>
                  <w:marBottom w:val="0"/>
                  <w:divBdr>
                    <w:top w:val="none" w:sz="0" w:space="0" w:color="auto"/>
                    <w:left w:val="none" w:sz="0" w:space="0" w:color="auto"/>
                    <w:bottom w:val="none" w:sz="0" w:space="0" w:color="auto"/>
                    <w:right w:val="none" w:sz="0" w:space="0" w:color="auto"/>
                  </w:divBdr>
                </w:div>
                <w:div w:id="874736052">
                  <w:marLeft w:val="480"/>
                  <w:marRight w:val="0"/>
                  <w:marTop w:val="0"/>
                  <w:marBottom w:val="0"/>
                  <w:divBdr>
                    <w:top w:val="none" w:sz="0" w:space="0" w:color="auto"/>
                    <w:left w:val="none" w:sz="0" w:space="0" w:color="auto"/>
                    <w:bottom w:val="none" w:sz="0" w:space="0" w:color="auto"/>
                    <w:right w:val="none" w:sz="0" w:space="0" w:color="auto"/>
                  </w:divBdr>
                </w:div>
                <w:div w:id="928778532">
                  <w:marLeft w:val="480"/>
                  <w:marRight w:val="0"/>
                  <w:marTop w:val="0"/>
                  <w:marBottom w:val="0"/>
                  <w:divBdr>
                    <w:top w:val="none" w:sz="0" w:space="0" w:color="auto"/>
                    <w:left w:val="none" w:sz="0" w:space="0" w:color="auto"/>
                    <w:bottom w:val="none" w:sz="0" w:space="0" w:color="auto"/>
                    <w:right w:val="none" w:sz="0" w:space="0" w:color="auto"/>
                  </w:divBdr>
                </w:div>
                <w:div w:id="640889225">
                  <w:marLeft w:val="480"/>
                  <w:marRight w:val="0"/>
                  <w:marTop w:val="0"/>
                  <w:marBottom w:val="0"/>
                  <w:divBdr>
                    <w:top w:val="none" w:sz="0" w:space="0" w:color="auto"/>
                    <w:left w:val="none" w:sz="0" w:space="0" w:color="auto"/>
                    <w:bottom w:val="none" w:sz="0" w:space="0" w:color="auto"/>
                    <w:right w:val="none" w:sz="0" w:space="0" w:color="auto"/>
                  </w:divBdr>
                </w:div>
                <w:div w:id="1667514040">
                  <w:marLeft w:val="480"/>
                  <w:marRight w:val="0"/>
                  <w:marTop w:val="0"/>
                  <w:marBottom w:val="0"/>
                  <w:divBdr>
                    <w:top w:val="none" w:sz="0" w:space="0" w:color="auto"/>
                    <w:left w:val="none" w:sz="0" w:space="0" w:color="auto"/>
                    <w:bottom w:val="none" w:sz="0" w:space="0" w:color="auto"/>
                    <w:right w:val="none" w:sz="0" w:space="0" w:color="auto"/>
                  </w:divBdr>
                </w:div>
                <w:div w:id="584341831">
                  <w:marLeft w:val="480"/>
                  <w:marRight w:val="0"/>
                  <w:marTop w:val="0"/>
                  <w:marBottom w:val="0"/>
                  <w:divBdr>
                    <w:top w:val="none" w:sz="0" w:space="0" w:color="auto"/>
                    <w:left w:val="none" w:sz="0" w:space="0" w:color="auto"/>
                    <w:bottom w:val="none" w:sz="0" w:space="0" w:color="auto"/>
                    <w:right w:val="none" w:sz="0" w:space="0" w:color="auto"/>
                  </w:divBdr>
                </w:div>
                <w:div w:id="224952290">
                  <w:marLeft w:val="480"/>
                  <w:marRight w:val="0"/>
                  <w:marTop w:val="0"/>
                  <w:marBottom w:val="0"/>
                  <w:divBdr>
                    <w:top w:val="none" w:sz="0" w:space="0" w:color="auto"/>
                    <w:left w:val="none" w:sz="0" w:space="0" w:color="auto"/>
                    <w:bottom w:val="none" w:sz="0" w:space="0" w:color="auto"/>
                    <w:right w:val="none" w:sz="0" w:space="0" w:color="auto"/>
                  </w:divBdr>
                </w:div>
                <w:div w:id="833372855">
                  <w:marLeft w:val="480"/>
                  <w:marRight w:val="0"/>
                  <w:marTop w:val="0"/>
                  <w:marBottom w:val="0"/>
                  <w:divBdr>
                    <w:top w:val="none" w:sz="0" w:space="0" w:color="auto"/>
                    <w:left w:val="none" w:sz="0" w:space="0" w:color="auto"/>
                    <w:bottom w:val="none" w:sz="0" w:space="0" w:color="auto"/>
                    <w:right w:val="none" w:sz="0" w:space="0" w:color="auto"/>
                  </w:divBdr>
                </w:div>
                <w:div w:id="313342997">
                  <w:marLeft w:val="480"/>
                  <w:marRight w:val="0"/>
                  <w:marTop w:val="0"/>
                  <w:marBottom w:val="0"/>
                  <w:divBdr>
                    <w:top w:val="none" w:sz="0" w:space="0" w:color="auto"/>
                    <w:left w:val="none" w:sz="0" w:space="0" w:color="auto"/>
                    <w:bottom w:val="none" w:sz="0" w:space="0" w:color="auto"/>
                    <w:right w:val="none" w:sz="0" w:space="0" w:color="auto"/>
                  </w:divBdr>
                </w:div>
                <w:div w:id="17436469">
                  <w:marLeft w:val="480"/>
                  <w:marRight w:val="0"/>
                  <w:marTop w:val="0"/>
                  <w:marBottom w:val="0"/>
                  <w:divBdr>
                    <w:top w:val="none" w:sz="0" w:space="0" w:color="auto"/>
                    <w:left w:val="none" w:sz="0" w:space="0" w:color="auto"/>
                    <w:bottom w:val="none" w:sz="0" w:space="0" w:color="auto"/>
                    <w:right w:val="none" w:sz="0" w:space="0" w:color="auto"/>
                  </w:divBdr>
                </w:div>
                <w:div w:id="1585918350">
                  <w:marLeft w:val="480"/>
                  <w:marRight w:val="0"/>
                  <w:marTop w:val="0"/>
                  <w:marBottom w:val="0"/>
                  <w:divBdr>
                    <w:top w:val="none" w:sz="0" w:space="0" w:color="auto"/>
                    <w:left w:val="none" w:sz="0" w:space="0" w:color="auto"/>
                    <w:bottom w:val="none" w:sz="0" w:space="0" w:color="auto"/>
                    <w:right w:val="none" w:sz="0" w:space="0" w:color="auto"/>
                  </w:divBdr>
                </w:div>
                <w:div w:id="769741671">
                  <w:marLeft w:val="480"/>
                  <w:marRight w:val="0"/>
                  <w:marTop w:val="0"/>
                  <w:marBottom w:val="0"/>
                  <w:divBdr>
                    <w:top w:val="none" w:sz="0" w:space="0" w:color="auto"/>
                    <w:left w:val="none" w:sz="0" w:space="0" w:color="auto"/>
                    <w:bottom w:val="none" w:sz="0" w:space="0" w:color="auto"/>
                    <w:right w:val="none" w:sz="0" w:space="0" w:color="auto"/>
                  </w:divBdr>
                </w:div>
                <w:div w:id="606935352">
                  <w:marLeft w:val="480"/>
                  <w:marRight w:val="0"/>
                  <w:marTop w:val="0"/>
                  <w:marBottom w:val="0"/>
                  <w:divBdr>
                    <w:top w:val="none" w:sz="0" w:space="0" w:color="auto"/>
                    <w:left w:val="none" w:sz="0" w:space="0" w:color="auto"/>
                    <w:bottom w:val="none" w:sz="0" w:space="0" w:color="auto"/>
                    <w:right w:val="none" w:sz="0" w:space="0" w:color="auto"/>
                  </w:divBdr>
                </w:div>
                <w:div w:id="392654725">
                  <w:marLeft w:val="480"/>
                  <w:marRight w:val="0"/>
                  <w:marTop w:val="0"/>
                  <w:marBottom w:val="0"/>
                  <w:divBdr>
                    <w:top w:val="none" w:sz="0" w:space="0" w:color="auto"/>
                    <w:left w:val="none" w:sz="0" w:space="0" w:color="auto"/>
                    <w:bottom w:val="none" w:sz="0" w:space="0" w:color="auto"/>
                    <w:right w:val="none" w:sz="0" w:space="0" w:color="auto"/>
                  </w:divBdr>
                </w:div>
                <w:div w:id="2044666706">
                  <w:marLeft w:val="480"/>
                  <w:marRight w:val="0"/>
                  <w:marTop w:val="0"/>
                  <w:marBottom w:val="0"/>
                  <w:divBdr>
                    <w:top w:val="none" w:sz="0" w:space="0" w:color="auto"/>
                    <w:left w:val="none" w:sz="0" w:space="0" w:color="auto"/>
                    <w:bottom w:val="none" w:sz="0" w:space="0" w:color="auto"/>
                    <w:right w:val="none" w:sz="0" w:space="0" w:color="auto"/>
                  </w:divBdr>
                </w:div>
                <w:div w:id="295913237">
                  <w:marLeft w:val="480"/>
                  <w:marRight w:val="0"/>
                  <w:marTop w:val="0"/>
                  <w:marBottom w:val="0"/>
                  <w:divBdr>
                    <w:top w:val="none" w:sz="0" w:space="0" w:color="auto"/>
                    <w:left w:val="none" w:sz="0" w:space="0" w:color="auto"/>
                    <w:bottom w:val="none" w:sz="0" w:space="0" w:color="auto"/>
                    <w:right w:val="none" w:sz="0" w:space="0" w:color="auto"/>
                  </w:divBdr>
                </w:div>
                <w:div w:id="267395897">
                  <w:marLeft w:val="480"/>
                  <w:marRight w:val="0"/>
                  <w:marTop w:val="0"/>
                  <w:marBottom w:val="0"/>
                  <w:divBdr>
                    <w:top w:val="none" w:sz="0" w:space="0" w:color="auto"/>
                    <w:left w:val="none" w:sz="0" w:space="0" w:color="auto"/>
                    <w:bottom w:val="none" w:sz="0" w:space="0" w:color="auto"/>
                    <w:right w:val="none" w:sz="0" w:space="0" w:color="auto"/>
                  </w:divBdr>
                </w:div>
                <w:div w:id="1349597405">
                  <w:marLeft w:val="480"/>
                  <w:marRight w:val="0"/>
                  <w:marTop w:val="0"/>
                  <w:marBottom w:val="0"/>
                  <w:divBdr>
                    <w:top w:val="none" w:sz="0" w:space="0" w:color="auto"/>
                    <w:left w:val="none" w:sz="0" w:space="0" w:color="auto"/>
                    <w:bottom w:val="none" w:sz="0" w:space="0" w:color="auto"/>
                    <w:right w:val="none" w:sz="0" w:space="0" w:color="auto"/>
                  </w:divBdr>
                </w:div>
                <w:div w:id="157043550">
                  <w:marLeft w:val="480"/>
                  <w:marRight w:val="0"/>
                  <w:marTop w:val="0"/>
                  <w:marBottom w:val="0"/>
                  <w:divBdr>
                    <w:top w:val="none" w:sz="0" w:space="0" w:color="auto"/>
                    <w:left w:val="none" w:sz="0" w:space="0" w:color="auto"/>
                    <w:bottom w:val="none" w:sz="0" w:space="0" w:color="auto"/>
                    <w:right w:val="none" w:sz="0" w:space="0" w:color="auto"/>
                  </w:divBdr>
                </w:div>
                <w:div w:id="1766728617">
                  <w:marLeft w:val="480"/>
                  <w:marRight w:val="0"/>
                  <w:marTop w:val="0"/>
                  <w:marBottom w:val="0"/>
                  <w:divBdr>
                    <w:top w:val="none" w:sz="0" w:space="0" w:color="auto"/>
                    <w:left w:val="none" w:sz="0" w:space="0" w:color="auto"/>
                    <w:bottom w:val="none" w:sz="0" w:space="0" w:color="auto"/>
                    <w:right w:val="none" w:sz="0" w:space="0" w:color="auto"/>
                  </w:divBdr>
                </w:div>
                <w:div w:id="427309450">
                  <w:marLeft w:val="480"/>
                  <w:marRight w:val="0"/>
                  <w:marTop w:val="0"/>
                  <w:marBottom w:val="0"/>
                  <w:divBdr>
                    <w:top w:val="none" w:sz="0" w:space="0" w:color="auto"/>
                    <w:left w:val="none" w:sz="0" w:space="0" w:color="auto"/>
                    <w:bottom w:val="none" w:sz="0" w:space="0" w:color="auto"/>
                    <w:right w:val="none" w:sz="0" w:space="0" w:color="auto"/>
                  </w:divBdr>
                </w:div>
                <w:div w:id="1884901667">
                  <w:marLeft w:val="480"/>
                  <w:marRight w:val="0"/>
                  <w:marTop w:val="0"/>
                  <w:marBottom w:val="0"/>
                  <w:divBdr>
                    <w:top w:val="none" w:sz="0" w:space="0" w:color="auto"/>
                    <w:left w:val="none" w:sz="0" w:space="0" w:color="auto"/>
                    <w:bottom w:val="none" w:sz="0" w:space="0" w:color="auto"/>
                    <w:right w:val="none" w:sz="0" w:space="0" w:color="auto"/>
                  </w:divBdr>
                </w:div>
                <w:div w:id="1470240576">
                  <w:marLeft w:val="480"/>
                  <w:marRight w:val="0"/>
                  <w:marTop w:val="0"/>
                  <w:marBottom w:val="0"/>
                  <w:divBdr>
                    <w:top w:val="none" w:sz="0" w:space="0" w:color="auto"/>
                    <w:left w:val="none" w:sz="0" w:space="0" w:color="auto"/>
                    <w:bottom w:val="none" w:sz="0" w:space="0" w:color="auto"/>
                    <w:right w:val="none" w:sz="0" w:space="0" w:color="auto"/>
                  </w:divBdr>
                </w:div>
                <w:div w:id="2100129164">
                  <w:marLeft w:val="480"/>
                  <w:marRight w:val="0"/>
                  <w:marTop w:val="0"/>
                  <w:marBottom w:val="0"/>
                  <w:divBdr>
                    <w:top w:val="none" w:sz="0" w:space="0" w:color="auto"/>
                    <w:left w:val="none" w:sz="0" w:space="0" w:color="auto"/>
                    <w:bottom w:val="none" w:sz="0" w:space="0" w:color="auto"/>
                    <w:right w:val="none" w:sz="0" w:space="0" w:color="auto"/>
                  </w:divBdr>
                </w:div>
                <w:div w:id="999504549">
                  <w:marLeft w:val="480"/>
                  <w:marRight w:val="0"/>
                  <w:marTop w:val="0"/>
                  <w:marBottom w:val="0"/>
                  <w:divBdr>
                    <w:top w:val="none" w:sz="0" w:space="0" w:color="auto"/>
                    <w:left w:val="none" w:sz="0" w:space="0" w:color="auto"/>
                    <w:bottom w:val="none" w:sz="0" w:space="0" w:color="auto"/>
                    <w:right w:val="none" w:sz="0" w:space="0" w:color="auto"/>
                  </w:divBdr>
                </w:div>
                <w:div w:id="1459638618">
                  <w:marLeft w:val="480"/>
                  <w:marRight w:val="0"/>
                  <w:marTop w:val="0"/>
                  <w:marBottom w:val="0"/>
                  <w:divBdr>
                    <w:top w:val="none" w:sz="0" w:space="0" w:color="auto"/>
                    <w:left w:val="none" w:sz="0" w:space="0" w:color="auto"/>
                    <w:bottom w:val="none" w:sz="0" w:space="0" w:color="auto"/>
                    <w:right w:val="none" w:sz="0" w:space="0" w:color="auto"/>
                  </w:divBdr>
                </w:div>
                <w:div w:id="230434261">
                  <w:marLeft w:val="480"/>
                  <w:marRight w:val="0"/>
                  <w:marTop w:val="0"/>
                  <w:marBottom w:val="0"/>
                  <w:divBdr>
                    <w:top w:val="none" w:sz="0" w:space="0" w:color="auto"/>
                    <w:left w:val="none" w:sz="0" w:space="0" w:color="auto"/>
                    <w:bottom w:val="none" w:sz="0" w:space="0" w:color="auto"/>
                    <w:right w:val="none" w:sz="0" w:space="0" w:color="auto"/>
                  </w:divBdr>
                </w:div>
                <w:div w:id="1866022654">
                  <w:marLeft w:val="480"/>
                  <w:marRight w:val="0"/>
                  <w:marTop w:val="0"/>
                  <w:marBottom w:val="0"/>
                  <w:divBdr>
                    <w:top w:val="none" w:sz="0" w:space="0" w:color="auto"/>
                    <w:left w:val="none" w:sz="0" w:space="0" w:color="auto"/>
                    <w:bottom w:val="none" w:sz="0" w:space="0" w:color="auto"/>
                    <w:right w:val="none" w:sz="0" w:space="0" w:color="auto"/>
                  </w:divBdr>
                </w:div>
                <w:div w:id="759371605">
                  <w:marLeft w:val="480"/>
                  <w:marRight w:val="0"/>
                  <w:marTop w:val="0"/>
                  <w:marBottom w:val="0"/>
                  <w:divBdr>
                    <w:top w:val="none" w:sz="0" w:space="0" w:color="auto"/>
                    <w:left w:val="none" w:sz="0" w:space="0" w:color="auto"/>
                    <w:bottom w:val="none" w:sz="0" w:space="0" w:color="auto"/>
                    <w:right w:val="none" w:sz="0" w:space="0" w:color="auto"/>
                  </w:divBdr>
                </w:div>
                <w:div w:id="388459334">
                  <w:marLeft w:val="480"/>
                  <w:marRight w:val="0"/>
                  <w:marTop w:val="0"/>
                  <w:marBottom w:val="0"/>
                  <w:divBdr>
                    <w:top w:val="none" w:sz="0" w:space="0" w:color="auto"/>
                    <w:left w:val="none" w:sz="0" w:space="0" w:color="auto"/>
                    <w:bottom w:val="none" w:sz="0" w:space="0" w:color="auto"/>
                    <w:right w:val="none" w:sz="0" w:space="0" w:color="auto"/>
                  </w:divBdr>
                </w:div>
                <w:div w:id="87696256">
                  <w:marLeft w:val="480"/>
                  <w:marRight w:val="0"/>
                  <w:marTop w:val="0"/>
                  <w:marBottom w:val="0"/>
                  <w:divBdr>
                    <w:top w:val="none" w:sz="0" w:space="0" w:color="auto"/>
                    <w:left w:val="none" w:sz="0" w:space="0" w:color="auto"/>
                    <w:bottom w:val="none" w:sz="0" w:space="0" w:color="auto"/>
                    <w:right w:val="none" w:sz="0" w:space="0" w:color="auto"/>
                  </w:divBdr>
                </w:div>
                <w:div w:id="2027126324">
                  <w:marLeft w:val="480"/>
                  <w:marRight w:val="0"/>
                  <w:marTop w:val="0"/>
                  <w:marBottom w:val="0"/>
                  <w:divBdr>
                    <w:top w:val="none" w:sz="0" w:space="0" w:color="auto"/>
                    <w:left w:val="none" w:sz="0" w:space="0" w:color="auto"/>
                    <w:bottom w:val="none" w:sz="0" w:space="0" w:color="auto"/>
                    <w:right w:val="none" w:sz="0" w:space="0" w:color="auto"/>
                  </w:divBdr>
                </w:div>
                <w:div w:id="740099412">
                  <w:marLeft w:val="480"/>
                  <w:marRight w:val="0"/>
                  <w:marTop w:val="0"/>
                  <w:marBottom w:val="0"/>
                  <w:divBdr>
                    <w:top w:val="none" w:sz="0" w:space="0" w:color="auto"/>
                    <w:left w:val="none" w:sz="0" w:space="0" w:color="auto"/>
                    <w:bottom w:val="none" w:sz="0" w:space="0" w:color="auto"/>
                    <w:right w:val="none" w:sz="0" w:space="0" w:color="auto"/>
                  </w:divBdr>
                </w:div>
                <w:div w:id="1991715045">
                  <w:marLeft w:val="480"/>
                  <w:marRight w:val="0"/>
                  <w:marTop w:val="0"/>
                  <w:marBottom w:val="0"/>
                  <w:divBdr>
                    <w:top w:val="none" w:sz="0" w:space="0" w:color="auto"/>
                    <w:left w:val="none" w:sz="0" w:space="0" w:color="auto"/>
                    <w:bottom w:val="none" w:sz="0" w:space="0" w:color="auto"/>
                    <w:right w:val="none" w:sz="0" w:space="0" w:color="auto"/>
                  </w:divBdr>
                </w:div>
                <w:div w:id="1549221054">
                  <w:marLeft w:val="480"/>
                  <w:marRight w:val="0"/>
                  <w:marTop w:val="0"/>
                  <w:marBottom w:val="0"/>
                  <w:divBdr>
                    <w:top w:val="none" w:sz="0" w:space="0" w:color="auto"/>
                    <w:left w:val="none" w:sz="0" w:space="0" w:color="auto"/>
                    <w:bottom w:val="none" w:sz="0" w:space="0" w:color="auto"/>
                    <w:right w:val="none" w:sz="0" w:space="0" w:color="auto"/>
                  </w:divBdr>
                </w:div>
                <w:div w:id="1447576482">
                  <w:marLeft w:val="480"/>
                  <w:marRight w:val="0"/>
                  <w:marTop w:val="0"/>
                  <w:marBottom w:val="0"/>
                  <w:divBdr>
                    <w:top w:val="none" w:sz="0" w:space="0" w:color="auto"/>
                    <w:left w:val="none" w:sz="0" w:space="0" w:color="auto"/>
                    <w:bottom w:val="none" w:sz="0" w:space="0" w:color="auto"/>
                    <w:right w:val="none" w:sz="0" w:space="0" w:color="auto"/>
                  </w:divBdr>
                </w:div>
                <w:div w:id="777215251">
                  <w:marLeft w:val="480"/>
                  <w:marRight w:val="0"/>
                  <w:marTop w:val="0"/>
                  <w:marBottom w:val="0"/>
                  <w:divBdr>
                    <w:top w:val="none" w:sz="0" w:space="0" w:color="auto"/>
                    <w:left w:val="none" w:sz="0" w:space="0" w:color="auto"/>
                    <w:bottom w:val="none" w:sz="0" w:space="0" w:color="auto"/>
                    <w:right w:val="none" w:sz="0" w:space="0" w:color="auto"/>
                  </w:divBdr>
                </w:div>
                <w:div w:id="1411392260">
                  <w:marLeft w:val="480"/>
                  <w:marRight w:val="0"/>
                  <w:marTop w:val="0"/>
                  <w:marBottom w:val="0"/>
                  <w:divBdr>
                    <w:top w:val="none" w:sz="0" w:space="0" w:color="auto"/>
                    <w:left w:val="none" w:sz="0" w:space="0" w:color="auto"/>
                    <w:bottom w:val="none" w:sz="0" w:space="0" w:color="auto"/>
                    <w:right w:val="none" w:sz="0" w:space="0" w:color="auto"/>
                  </w:divBdr>
                </w:div>
                <w:div w:id="1465002657">
                  <w:marLeft w:val="480"/>
                  <w:marRight w:val="0"/>
                  <w:marTop w:val="0"/>
                  <w:marBottom w:val="0"/>
                  <w:divBdr>
                    <w:top w:val="none" w:sz="0" w:space="0" w:color="auto"/>
                    <w:left w:val="none" w:sz="0" w:space="0" w:color="auto"/>
                    <w:bottom w:val="none" w:sz="0" w:space="0" w:color="auto"/>
                    <w:right w:val="none" w:sz="0" w:space="0" w:color="auto"/>
                  </w:divBdr>
                </w:div>
                <w:div w:id="1884512947">
                  <w:marLeft w:val="480"/>
                  <w:marRight w:val="0"/>
                  <w:marTop w:val="0"/>
                  <w:marBottom w:val="0"/>
                  <w:divBdr>
                    <w:top w:val="none" w:sz="0" w:space="0" w:color="auto"/>
                    <w:left w:val="none" w:sz="0" w:space="0" w:color="auto"/>
                    <w:bottom w:val="none" w:sz="0" w:space="0" w:color="auto"/>
                    <w:right w:val="none" w:sz="0" w:space="0" w:color="auto"/>
                  </w:divBdr>
                </w:div>
                <w:div w:id="378821585">
                  <w:marLeft w:val="480"/>
                  <w:marRight w:val="0"/>
                  <w:marTop w:val="0"/>
                  <w:marBottom w:val="0"/>
                  <w:divBdr>
                    <w:top w:val="none" w:sz="0" w:space="0" w:color="auto"/>
                    <w:left w:val="none" w:sz="0" w:space="0" w:color="auto"/>
                    <w:bottom w:val="none" w:sz="0" w:space="0" w:color="auto"/>
                    <w:right w:val="none" w:sz="0" w:space="0" w:color="auto"/>
                  </w:divBdr>
                </w:div>
                <w:div w:id="1934126228">
                  <w:marLeft w:val="480"/>
                  <w:marRight w:val="0"/>
                  <w:marTop w:val="0"/>
                  <w:marBottom w:val="0"/>
                  <w:divBdr>
                    <w:top w:val="none" w:sz="0" w:space="0" w:color="auto"/>
                    <w:left w:val="none" w:sz="0" w:space="0" w:color="auto"/>
                    <w:bottom w:val="none" w:sz="0" w:space="0" w:color="auto"/>
                    <w:right w:val="none" w:sz="0" w:space="0" w:color="auto"/>
                  </w:divBdr>
                </w:div>
                <w:div w:id="423378151">
                  <w:marLeft w:val="480"/>
                  <w:marRight w:val="0"/>
                  <w:marTop w:val="0"/>
                  <w:marBottom w:val="0"/>
                  <w:divBdr>
                    <w:top w:val="none" w:sz="0" w:space="0" w:color="auto"/>
                    <w:left w:val="none" w:sz="0" w:space="0" w:color="auto"/>
                    <w:bottom w:val="none" w:sz="0" w:space="0" w:color="auto"/>
                    <w:right w:val="none" w:sz="0" w:space="0" w:color="auto"/>
                  </w:divBdr>
                </w:div>
                <w:div w:id="2010938532">
                  <w:marLeft w:val="480"/>
                  <w:marRight w:val="0"/>
                  <w:marTop w:val="0"/>
                  <w:marBottom w:val="0"/>
                  <w:divBdr>
                    <w:top w:val="none" w:sz="0" w:space="0" w:color="auto"/>
                    <w:left w:val="none" w:sz="0" w:space="0" w:color="auto"/>
                    <w:bottom w:val="none" w:sz="0" w:space="0" w:color="auto"/>
                    <w:right w:val="none" w:sz="0" w:space="0" w:color="auto"/>
                  </w:divBdr>
                </w:div>
                <w:div w:id="1355882357">
                  <w:marLeft w:val="480"/>
                  <w:marRight w:val="0"/>
                  <w:marTop w:val="0"/>
                  <w:marBottom w:val="0"/>
                  <w:divBdr>
                    <w:top w:val="none" w:sz="0" w:space="0" w:color="auto"/>
                    <w:left w:val="none" w:sz="0" w:space="0" w:color="auto"/>
                    <w:bottom w:val="none" w:sz="0" w:space="0" w:color="auto"/>
                    <w:right w:val="none" w:sz="0" w:space="0" w:color="auto"/>
                  </w:divBdr>
                </w:div>
                <w:div w:id="1500735715">
                  <w:marLeft w:val="480"/>
                  <w:marRight w:val="0"/>
                  <w:marTop w:val="0"/>
                  <w:marBottom w:val="0"/>
                  <w:divBdr>
                    <w:top w:val="none" w:sz="0" w:space="0" w:color="auto"/>
                    <w:left w:val="none" w:sz="0" w:space="0" w:color="auto"/>
                    <w:bottom w:val="none" w:sz="0" w:space="0" w:color="auto"/>
                    <w:right w:val="none" w:sz="0" w:space="0" w:color="auto"/>
                  </w:divBdr>
                </w:div>
                <w:div w:id="1707752920">
                  <w:marLeft w:val="480"/>
                  <w:marRight w:val="0"/>
                  <w:marTop w:val="0"/>
                  <w:marBottom w:val="0"/>
                  <w:divBdr>
                    <w:top w:val="none" w:sz="0" w:space="0" w:color="auto"/>
                    <w:left w:val="none" w:sz="0" w:space="0" w:color="auto"/>
                    <w:bottom w:val="none" w:sz="0" w:space="0" w:color="auto"/>
                    <w:right w:val="none" w:sz="0" w:space="0" w:color="auto"/>
                  </w:divBdr>
                </w:div>
                <w:div w:id="340859862">
                  <w:marLeft w:val="480"/>
                  <w:marRight w:val="0"/>
                  <w:marTop w:val="0"/>
                  <w:marBottom w:val="0"/>
                  <w:divBdr>
                    <w:top w:val="none" w:sz="0" w:space="0" w:color="auto"/>
                    <w:left w:val="none" w:sz="0" w:space="0" w:color="auto"/>
                    <w:bottom w:val="none" w:sz="0" w:space="0" w:color="auto"/>
                    <w:right w:val="none" w:sz="0" w:space="0" w:color="auto"/>
                  </w:divBdr>
                </w:div>
                <w:div w:id="2119251914">
                  <w:marLeft w:val="480"/>
                  <w:marRight w:val="0"/>
                  <w:marTop w:val="0"/>
                  <w:marBottom w:val="0"/>
                  <w:divBdr>
                    <w:top w:val="none" w:sz="0" w:space="0" w:color="auto"/>
                    <w:left w:val="none" w:sz="0" w:space="0" w:color="auto"/>
                    <w:bottom w:val="none" w:sz="0" w:space="0" w:color="auto"/>
                    <w:right w:val="none" w:sz="0" w:space="0" w:color="auto"/>
                  </w:divBdr>
                </w:div>
                <w:div w:id="1492982681">
                  <w:marLeft w:val="480"/>
                  <w:marRight w:val="0"/>
                  <w:marTop w:val="0"/>
                  <w:marBottom w:val="0"/>
                  <w:divBdr>
                    <w:top w:val="none" w:sz="0" w:space="0" w:color="auto"/>
                    <w:left w:val="none" w:sz="0" w:space="0" w:color="auto"/>
                    <w:bottom w:val="none" w:sz="0" w:space="0" w:color="auto"/>
                    <w:right w:val="none" w:sz="0" w:space="0" w:color="auto"/>
                  </w:divBdr>
                </w:div>
                <w:div w:id="1442846121">
                  <w:marLeft w:val="480"/>
                  <w:marRight w:val="0"/>
                  <w:marTop w:val="0"/>
                  <w:marBottom w:val="0"/>
                  <w:divBdr>
                    <w:top w:val="none" w:sz="0" w:space="0" w:color="auto"/>
                    <w:left w:val="none" w:sz="0" w:space="0" w:color="auto"/>
                    <w:bottom w:val="none" w:sz="0" w:space="0" w:color="auto"/>
                    <w:right w:val="none" w:sz="0" w:space="0" w:color="auto"/>
                  </w:divBdr>
                </w:div>
                <w:div w:id="1989556502">
                  <w:marLeft w:val="480"/>
                  <w:marRight w:val="0"/>
                  <w:marTop w:val="0"/>
                  <w:marBottom w:val="0"/>
                  <w:divBdr>
                    <w:top w:val="none" w:sz="0" w:space="0" w:color="auto"/>
                    <w:left w:val="none" w:sz="0" w:space="0" w:color="auto"/>
                    <w:bottom w:val="none" w:sz="0" w:space="0" w:color="auto"/>
                    <w:right w:val="none" w:sz="0" w:space="0" w:color="auto"/>
                  </w:divBdr>
                </w:div>
                <w:div w:id="128255686">
                  <w:marLeft w:val="480"/>
                  <w:marRight w:val="0"/>
                  <w:marTop w:val="0"/>
                  <w:marBottom w:val="0"/>
                  <w:divBdr>
                    <w:top w:val="none" w:sz="0" w:space="0" w:color="auto"/>
                    <w:left w:val="none" w:sz="0" w:space="0" w:color="auto"/>
                    <w:bottom w:val="none" w:sz="0" w:space="0" w:color="auto"/>
                    <w:right w:val="none" w:sz="0" w:space="0" w:color="auto"/>
                  </w:divBdr>
                </w:div>
                <w:div w:id="1650860118">
                  <w:marLeft w:val="480"/>
                  <w:marRight w:val="0"/>
                  <w:marTop w:val="0"/>
                  <w:marBottom w:val="0"/>
                  <w:divBdr>
                    <w:top w:val="none" w:sz="0" w:space="0" w:color="auto"/>
                    <w:left w:val="none" w:sz="0" w:space="0" w:color="auto"/>
                    <w:bottom w:val="none" w:sz="0" w:space="0" w:color="auto"/>
                    <w:right w:val="none" w:sz="0" w:space="0" w:color="auto"/>
                  </w:divBdr>
                </w:div>
                <w:div w:id="432631172">
                  <w:marLeft w:val="480"/>
                  <w:marRight w:val="0"/>
                  <w:marTop w:val="0"/>
                  <w:marBottom w:val="0"/>
                  <w:divBdr>
                    <w:top w:val="none" w:sz="0" w:space="0" w:color="auto"/>
                    <w:left w:val="none" w:sz="0" w:space="0" w:color="auto"/>
                    <w:bottom w:val="none" w:sz="0" w:space="0" w:color="auto"/>
                    <w:right w:val="none" w:sz="0" w:space="0" w:color="auto"/>
                  </w:divBdr>
                </w:div>
                <w:div w:id="2107192599">
                  <w:marLeft w:val="480"/>
                  <w:marRight w:val="0"/>
                  <w:marTop w:val="0"/>
                  <w:marBottom w:val="0"/>
                  <w:divBdr>
                    <w:top w:val="none" w:sz="0" w:space="0" w:color="auto"/>
                    <w:left w:val="none" w:sz="0" w:space="0" w:color="auto"/>
                    <w:bottom w:val="none" w:sz="0" w:space="0" w:color="auto"/>
                    <w:right w:val="none" w:sz="0" w:space="0" w:color="auto"/>
                  </w:divBdr>
                </w:div>
                <w:div w:id="1393968450">
                  <w:marLeft w:val="480"/>
                  <w:marRight w:val="0"/>
                  <w:marTop w:val="0"/>
                  <w:marBottom w:val="0"/>
                  <w:divBdr>
                    <w:top w:val="none" w:sz="0" w:space="0" w:color="auto"/>
                    <w:left w:val="none" w:sz="0" w:space="0" w:color="auto"/>
                    <w:bottom w:val="none" w:sz="0" w:space="0" w:color="auto"/>
                    <w:right w:val="none" w:sz="0" w:space="0" w:color="auto"/>
                  </w:divBdr>
                </w:div>
                <w:div w:id="356587698">
                  <w:marLeft w:val="480"/>
                  <w:marRight w:val="0"/>
                  <w:marTop w:val="0"/>
                  <w:marBottom w:val="0"/>
                  <w:divBdr>
                    <w:top w:val="none" w:sz="0" w:space="0" w:color="auto"/>
                    <w:left w:val="none" w:sz="0" w:space="0" w:color="auto"/>
                    <w:bottom w:val="none" w:sz="0" w:space="0" w:color="auto"/>
                    <w:right w:val="none" w:sz="0" w:space="0" w:color="auto"/>
                  </w:divBdr>
                </w:div>
                <w:div w:id="1714696321">
                  <w:marLeft w:val="480"/>
                  <w:marRight w:val="0"/>
                  <w:marTop w:val="0"/>
                  <w:marBottom w:val="0"/>
                  <w:divBdr>
                    <w:top w:val="none" w:sz="0" w:space="0" w:color="auto"/>
                    <w:left w:val="none" w:sz="0" w:space="0" w:color="auto"/>
                    <w:bottom w:val="none" w:sz="0" w:space="0" w:color="auto"/>
                    <w:right w:val="none" w:sz="0" w:space="0" w:color="auto"/>
                  </w:divBdr>
                </w:div>
                <w:div w:id="1360398033">
                  <w:marLeft w:val="480"/>
                  <w:marRight w:val="0"/>
                  <w:marTop w:val="0"/>
                  <w:marBottom w:val="0"/>
                  <w:divBdr>
                    <w:top w:val="none" w:sz="0" w:space="0" w:color="auto"/>
                    <w:left w:val="none" w:sz="0" w:space="0" w:color="auto"/>
                    <w:bottom w:val="none" w:sz="0" w:space="0" w:color="auto"/>
                    <w:right w:val="none" w:sz="0" w:space="0" w:color="auto"/>
                  </w:divBdr>
                </w:div>
                <w:div w:id="2089569501">
                  <w:marLeft w:val="480"/>
                  <w:marRight w:val="0"/>
                  <w:marTop w:val="0"/>
                  <w:marBottom w:val="0"/>
                  <w:divBdr>
                    <w:top w:val="none" w:sz="0" w:space="0" w:color="auto"/>
                    <w:left w:val="none" w:sz="0" w:space="0" w:color="auto"/>
                    <w:bottom w:val="none" w:sz="0" w:space="0" w:color="auto"/>
                    <w:right w:val="none" w:sz="0" w:space="0" w:color="auto"/>
                  </w:divBdr>
                </w:div>
                <w:div w:id="1389109178">
                  <w:marLeft w:val="480"/>
                  <w:marRight w:val="0"/>
                  <w:marTop w:val="0"/>
                  <w:marBottom w:val="0"/>
                  <w:divBdr>
                    <w:top w:val="none" w:sz="0" w:space="0" w:color="auto"/>
                    <w:left w:val="none" w:sz="0" w:space="0" w:color="auto"/>
                    <w:bottom w:val="none" w:sz="0" w:space="0" w:color="auto"/>
                    <w:right w:val="none" w:sz="0" w:space="0" w:color="auto"/>
                  </w:divBdr>
                </w:div>
                <w:div w:id="1152675119">
                  <w:marLeft w:val="480"/>
                  <w:marRight w:val="0"/>
                  <w:marTop w:val="0"/>
                  <w:marBottom w:val="0"/>
                  <w:divBdr>
                    <w:top w:val="none" w:sz="0" w:space="0" w:color="auto"/>
                    <w:left w:val="none" w:sz="0" w:space="0" w:color="auto"/>
                    <w:bottom w:val="none" w:sz="0" w:space="0" w:color="auto"/>
                    <w:right w:val="none" w:sz="0" w:space="0" w:color="auto"/>
                  </w:divBdr>
                </w:div>
                <w:div w:id="1046369861">
                  <w:marLeft w:val="480"/>
                  <w:marRight w:val="0"/>
                  <w:marTop w:val="0"/>
                  <w:marBottom w:val="0"/>
                  <w:divBdr>
                    <w:top w:val="none" w:sz="0" w:space="0" w:color="auto"/>
                    <w:left w:val="none" w:sz="0" w:space="0" w:color="auto"/>
                    <w:bottom w:val="none" w:sz="0" w:space="0" w:color="auto"/>
                    <w:right w:val="none" w:sz="0" w:space="0" w:color="auto"/>
                  </w:divBdr>
                </w:div>
              </w:divsChild>
            </w:div>
            <w:div w:id="1212957089">
              <w:marLeft w:val="0"/>
              <w:marRight w:val="0"/>
              <w:marTop w:val="0"/>
              <w:marBottom w:val="0"/>
              <w:divBdr>
                <w:top w:val="none" w:sz="0" w:space="0" w:color="auto"/>
                <w:left w:val="none" w:sz="0" w:space="0" w:color="auto"/>
                <w:bottom w:val="none" w:sz="0" w:space="0" w:color="auto"/>
                <w:right w:val="none" w:sz="0" w:space="0" w:color="auto"/>
              </w:divBdr>
              <w:divsChild>
                <w:div w:id="1044406575">
                  <w:marLeft w:val="480"/>
                  <w:marRight w:val="0"/>
                  <w:marTop w:val="0"/>
                  <w:marBottom w:val="0"/>
                  <w:divBdr>
                    <w:top w:val="none" w:sz="0" w:space="0" w:color="auto"/>
                    <w:left w:val="none" w:sz="0" w:space="0" w:color="auto"/>
                    <w:bottom w:val="none" w:sz="0" w:space="0" w:color="auto"/>
                    <w:right w:val="none" w:sz="0" w:space="0" w:color="auto"/>
                  </w:divBdr>
                </w:div>
                <w:div w:id="1566061787">
                  <w:marLeft w:val="480"/>
                  <w:marRight w:val="0"/>
                  <w:marTop w:val="0"/>
                  <w:marBottom w:val="0"/>
                  <w:divBdr>
                    <w:top w:val="none" w:sz="0" w:space="0" w:color="auto"/>
                    <w:left w:val="none" w:sz="0" w:space="0" w:color="auto"/>
                    <w:bottom w:val="none" w:sz="0" w:space="0" w:color="auto"/>
                    <w:right w:val="none" w:sz="0" w:space="0" w:color="auto"/>
                  </w:divBdr>
                </w:div>
                <w:div w:id="1020083642">
                  <w:marLeft w:val="480"/>
                  <w:marRight w:val="0"/>
                  <w:marTop w:val="0"/>
                  <w:marBottom w:val="0"/>
                  <w:divBdr>
                    <w:top w:val="none" w:sz="0" w:space="0" w:color="auto"/>
                    <w:left w:val="none" w:sz="0" w:space="0" w:color="auto"/>
                    <w:bottom w:val="none" w:sz="0" w:space="0" w:color="auto"/>
                    <w:right w:val="none" w:sz="0" w:space="0" w:color="auto"/>
                  </w:divBdr>
                </w:div>
                <w:div w:id="855777197">
                  <w:marLeft w:val="480"/>
                  <w:marRight w:val="0"/>
                  <w:marTop w:val="0"/>
                  <w:marBottom w:val="0"/>
                  <w:divBdr>
                    <w:top w:val="none" w:sz="0" w:space="0" w:color="auto"/>
                    <w:left w:val="none" w:sz="0" w:space="0" w:color="auto"/>
                    <w:bottom w:val="none" w:sz="0" w:space="0" w:color="auto"/>
                    <w:right w:val="none" w:sz="0" w:space="0" w:color="auto"/>
                  </w:divBdr>
                </w:div>
                <w:div w:id="1315986933">
                  <w:marLeft w:val="480"/>
                  <w:marRight w:val="0"/>
                  <w:marTop w:val="0"/>
                  <w:marBottom w:val="0"/>
                  <w:divBdr>
                    <w:top w:val="none" w:sz="0" w:space="0" w:color="auto"/>
                    <w:left w:val="none" w:sz="0" w:space="0" w:color="auto"/>
                    <w:bottom w:val="none" w:sz="0" w:space="0" w:color="auto"/>
                    <w:right w:val="none" w:sz="0" w:space="0" w:color="auto"/>
                  </w:divBdr>
                </w:div>
                <w:div w:id="683362406">
                  <w:marLeft w:val="480"/>
                  <w:marRight w:val="0"/>
                  <w:marTop w:val="0"/>
                  <w:marBottom w:val="0"/>
                  <w:divBdr>
                    <w:top w:val="none" w:sz="0" w:space="0" w:color="auto"/>
                    <w:left w:val="none" w:sz="0" w:space="0" w:color="auto"/>
                    <w:bottom w:val="none" w:sz="0" w:space="0" w:color="auto"/>
                    <w:right w:val="none" w:sz="0" w:space="0" w:color="auto"/>
                  </w:divBdr>
                </w:div>
                <w:div w:id="437913289">
                  <w:marLeft w:val="480"/>
                  <w:marRight w:val="0"/>
                  <w:marTop w:val="0"/>
                  <w:marBottom w:val="0"/>
                  <w:divBdr>
                    <w:top w:val="none" w:sz="0" w:space="0" w:color="auto"/>
                    <w:left w:val="none" w:sz="0" w:space="0" w:color="auto"/>
                    <w:bottom w:val="none" w:sz="0" w:space="0" w:color="auto"/>
                    <w:right w:val="none" w:sz="0" w:space="0" w:color="auto"/>
                  </w:divBdr>
                </w:div>
                <w:div w:id="1156415046">
                  <w:marLeft w:val="480"/>
                  <w:marRight w:val="0"/>
                  <w:marTop w:val="0"/>
                  <w:marBottom w:val="0"/>
                  <w:divBdr>
                    <w:top w:val="none" w:sz="0" w:space="0" w:color="auto"/>
                    <w:left w:val="none" w:sz="0" w:space="0" w:color="auto"/>
                    <w:bottom w:val="none" w:sz="0" w:space="0" w:color="auto"/>
                    <w:right w:val="none" w:sz="0" w:space="0" w:color="auto"/>
                  </w:divBdr>
                </w:div>
                <w:div w:id="2117558302">
                  <w:marLeft w:val="480"/>
                  <w:marRight w:val="0"/>
                  <w:marTop w:val="0"/>
                  <w:marBottom w:val="0"/>
                  <w:divBdr>
                    <w:top w:val="none" w:sz="0" w:space="0" w:color="auto"/>
                    <w:left w:val="none" w:sz="0" w:space="0" w:color="auto"/>
                    <w:bottom w:val="none" w:sz="0" w:space="0" w:color="auto"/>
                    <w:right w:val="none" w:sz="0" w:space="0" w:color="auto"/>
                  </w:divBdr>
                </w:div>
                <w:div w:id="1932812794">
                  <w:marLeft w:val="480"/>
                  <w:marRight w:val="0"/>
                  <w:marTop w:val="0"/>
                  <w:marBottom w:val="0"/>
                  <w:divBdr>
                    <w:top w:val="none" w:sz="0" w:space="0" w:color="auto"/>
                    <w:left w:val="none" w:sz="0" w:space="0" w:color="auto"/>
                    <w:bottom w:val="none" w:sz="0" w:space="0" w:color="auto"/>
                    <w:right w:val="none" w:sz="0" w:space="0" w:color="auto"/>
                  </w:divBdr>
                </w:div>
                <w:div w:id="1658262420">
                  <w:marLeft w:val="480"/>
                  <w:marRight w:val="0"/>
                  <w:marTop w:val="0"/>
                  <w:marBottom w:val="0"/>
                  <w:divBdr>
                    <w:top w:val="none" w:sz="0" w:space="0" w:color="auto"/>
                    <w:left w:val="none" w:sz="0" w:space="0" w:color="auto"/>
                    <w:bottom w:val="none" w:sz="0" w:space="0" w:color="auto"/>
                    <w:right w:val="none" w:sz="0" w:space="0" w:color="auto"/>
                  </w:divBdr>
                </w:div>
                <w:div w:id="542331721">
                  <w:marLeft w:val="480"/>
                  <w:marRight w:val="0"/>
                  <w:marTop w:val="0"/>
                  <w:marBottom w:val="0"/>
                  <w:divBdr>
                    <w:top w:val="none" w:sz="0" w:space="0" w:color="auto"/>
                    <w:left w:val="none" w:sz="0" w:space="0" w:color="auto"/>
                    <w:bottom w:val="none" w:sz="0" w:space="0" w:color="auto"/>
                    <w:right w:val="none" w:sz="0" w:space="0" w:color="auto"/>
                  </w:divBdr>
                </w:div>
                <w:div w:id="756365375">
                  <w:marLeft w:val="480"/>
                  <w:marRight w:val="0"/>
                  <w:marTop w:val="0"/>
                  <w:marBottom w:val="0"/>
                  <w:divBdr>
                    <w:top w:val="none" w:sz="0" w:space="0" w:color="auto"/>
                    <w:left w:val="none" w:sz="0" w:space="0" w:color="auto"/>
                    <w:bottom w:val="none" w:sz="0" w:space="0" w:color="auto"/>
                    <w:right w:val="none" w:sz="0" w:space="0" w:color="auto"/>
                  </w:divBdr>
                </w:div>
                <w:div w:id="1522860561">
                  <w:marLeft w:val="480"/>
                  <w:marRight w:val="0"/>
                  <w:marTop w:val="0"/>
                  <w:marBottom w:val="0"/>
                  <w:divBdr>
                    <w:top w:val="none" w:sz="0" w:space="0" w:color="auto"/>
                    <w:left w:val="none" w:sz="0" w:space="0" w:color="auto"/>
                    <w:bottom w:val="none" w:sz="0" w:space="0" w:color="auto"/>
                    <w:right w:val="none" w:sz="0" w:space="0" w:color="auto"/>
                  </w:divBdr>
                </w:div>
                <w:div w:id="1398866623">
                  <w:marLeft w:val="480"/>
                  <w:marRight w:val="0"/>
                  <w:marTop w:val="0"/>
                  <w:marBottom w:val="0"/>
                  <w:divBdr>
                    <w:top w:val="none" w:sz="0" w:space="0" w:color="auto"/>
                    <w:left w:val="none" w:sz="0" w:space="0" w:color="auto"/>
                    <w:bottom w:val="none" w:sz="0" w:space="0" w:color="auto"/>
                    <w:right w:val="none" w:sz="0" w:space="0" w:color="auto"/>
                  </w:divBdr>
                </w:div>
                <w:div w:id="1806199519">
                  <w:marLeft w:val="480"/>
                  <w:marRight w:val="0"/>
                  <w:marTop w:val="0"/>
                  <w:marBottom w:val="0"/>
                  <w:divBdr>
                    <w:top w:val="none" w:sz="0" w:space="0" w:color="auto"/>
                    <w:left w:val="none" w:sz="0" w:space="0" w:color="auto"/>
                    <w:bottom w:val="none" w:sz="0" w:space="0" w:color="auto"/>
                    <w:right w:val="none" w:sz="0" w:space="0" w:color="auto"/>
                  </w:divBdr>
                </w:div>
                <w:div w:id="119494574">
                  <w:marLeft w:val="480"/>
                  <w:marRight w:val="0"/>
                  <w:marTop w:val="0"/>
                  <w:marBottom w:val="0"/>
                  <w:divBdr>
                    <w:top w:val="none" w:sz="0" w:space="0" w:color="auto"/>
                    <w:left w:val="none" w:sz="0" w:space="0" w:color="auto"/>
                    <w:bottom w:val="none" w:sz="0" w:space="0" w:color="auto"/>
                    <w:right w:val="none" w:sz="0" w:space="0" w:color="auto"/>
                  </w:divBdr>
                </w:div>
                <w:div w:id="1082140300">
                  <w:marLeft w:val="480"/>
                  <w:marRight w:val="0"/>
                  <w:marTop w:val="0"/>
                  <w:marBottom w:val="0"/>
                  <w:divBdr>
                    <w:top w:val="none" w:sz="0" w:space="0" w:color="auto"/>
                    <w:left w:val="none" w:sz="0" w:space="0" w:color="auto"/>
                    <w:bottom w:val="none" w:sz="0" w:space="0" w:color="auto"/>
                    <w:right w:val="none" w:sz="0" w:space="0" w:color="auto"/>
                  </w:divBdr>
                </w:div>
                <w:div w:id="1412851416">
                  <w:marLeft w:val="480"/>
                  <w:marRight w:val="0"/>
                  <w:marTop w:val="0"/>
                  <w:marBottom w:val="0"/>
                  <w:divBdr>
                    <w:top w:val="none" w:sz="0" w:space="0" w:color="auto"/>
                    <w:left w:val="none" w:sz="0" w:space="0" w:color="auto"/>
                    <w:bottom w:val="none" w:sz="0" w:space="0" w:color="auto"/>
                    <w:right w:val="none" w:sz="0" w:space="0" w:color="auto"/>
                  </w:divBdr>
                </w:div>
                <w:div w:id="26764009">
                  <w:marLeft w:val="480"/>
                  <w:marRight w:val="0"/>
                  <w:marTop w:val="0"/>
                  <w:marBottom w:val="0"/>
                  <w:divBdr>
                    <w:top w:val="none" w:sz="0" w:space="0" w:color="auto"/>
                    <w:left w:val="none" w:sz="0" w:space="0" w:color="auto"/>
                    <w:bottom w:val="none" w:sz="0" w:space="0" w:color="auto"/>
                    <w:right w:val="none" w:sz="0" w:space="0" w:color="auto"/>
                  </w:divBdr>
                </w:div>
                <w:div w:id="994604637">
                  <w:marLeft w:val="480"/>
                  <w:marRight w:val="0"/>
                  <w:marTop w:val="0"/>
                  <w:marBottom w:val="0"/>
                  <w:divBdr>
                    <w:top w:val="none" w:sz="0" w:space="0" w:color="auto"/>
                    <w:left w:val="none" w:sz="0" w:space="0" w:color="auto"/>
                    <w:bottom w:val="none" w:sz="0" w:space="0" w:color="auto"/>
                    <w:right w:val="none" w:sz="0" w:space="0" w:color="auto"/>
                  </w:divBdr>
                </w:div>
                <w:div w:id="1930651646">
                  <w:marLeft w:val="480"/>
                  <w:marRight w:val="0"/>
                  <w:marTop w:val="0"/>
                  <w:marBottom w:val="0"/>
                  <w:divBdr>
                    <w:top w:val="none" w:sz="0" w:space="0" w:color="auto"/>
                    <w:left w:val="none" w:sz="0" w:space="0" w:color="auto"/>
                    <w:bottom w:val="none" w:sz="0" w:space="0" w:color="auto"/>
                    <w:right w:val="none" w:sz="0" w:space="0" w:color="auto"/>
                  </w:divBdr>
                </w:div>
                <w:div w:id="376512599">
                  <w:marLeft w:val="480"/>
                  <w:marRight w:val="0"/>
                  <w:marTop w:val="0"/>
                  <w:marBottom w:val="0"/>
                  <w:divBdr>
                    <w:top w:val="none" w:sz="0" w:space="0" w:color="auto"/>
                    <w:left w:val="none" w:sz="0" w:space="0" w:color="auto"/>
                    <w:bottom w:val="none" w:sz="0" w:space="0" w:color="auto"/>
                    <w:right w:val="none" w:sz="0" w:space="0" w:color="auto"/>
                  </w:divBdr>
                </w:div>
                <w:div w:id="1147011085">
                  <w:marLeft w:val="480"/>
                  <w:marRight w:val="0"/>
                  <w:marTop w:val="0"/>
                  <w:marBottom w:val="0"/>
                  <w:divBdr>
                    <w:top w:val="none" w:sz="0" w:space="0" w:color="auto"/>
                    <w:left w:val="none" w:sz="0" w:space="0" w:color="auto"/>
                    <w:bottom w:val="none" w:sz="0" w:space="0" w:color="auto"/>
                    <w:right w:val="none" w:sz="0" w:space="0" w:color="auto"/>
                  </w:divBdr>
                </w:div>
                <w:div w:id="1817645213">
                  <w:marLeft w:val="480"/>
                  <w:marRight w:val="0"/>
                  <w:marTop w:val="0"/>
                  <w:marBottom w:val="0"/>
                  <w:divBdr>
                    <w:top w:val="none" w:sz="0" w:space="0" w:color="auto"/>
                    <w:left w:val="none" w:sz="0" w:space="0" w:color="auto"/>
                    <w:bottom w:val="none" w:sz="0" w:space="0" w:color="auto"/>
                    <w:right w:val="none" w:sz="0" w:space="0" w:color="auto"/>
                  </w:divBdr>
                </w:div>
                <w:div w:id="1913462294">
                  <w:marLeft w:val="480"/>
                  <w:marRight w:val="0"/>
                  <w:marTop w:val="0"/>
                  <w:marBottom w:val="0"/>
                  <w:divBdr>
                    <w:top w:val="none" w:sz="0" w:space="0" w:color="auto"/>
                    <w:left w:val="none" w:sz="0" w:space="0" w:color="auto"/>
                    <w:bottom w:val="none" w:sz="0" w:space="0" w:color="auto"/>
                    <w:right w:val="none" w:sz="0" w:space="0" w:color="auto"/>
                  </w:divBdr>
                </w:div>
                <w:div w:id="1243029920">
                  <w:marLeft w:val="480"/>
                  <w:marRight w:val="0"/>
                  <w:marTop w:val="0"/>
                  <w:marBottom w:val="0"/>
                  <w:divBdr>
                    <w:top w:val="none" w:sz="0" w:space="0" w:color="auto"/>
                    <w:left w:val="none" w:sz="0" w:space="0" w:color="auto"/>
                    <w:bottom w:val="none" w:sz="0" w:space="0" w:color="auto"/>
                    <w:right w:val="none" w:sz="0" w:space="0" w:color="auto"/>
                  </w:divBdr>
                </w:div>
                <w:div w:id="437483679">
                  <w:marLeft w:val="480"/>
                  <w:marRight w:val="0"/>
                  <w:marTop w:val="0"/>
                  <w:marBottom w:val="0"/>
                  <w:divBdr>
                    <w:top w:val="none" w:sz="0" w:space="0" w:color="auto"/>
                    <w:left w:val="none" w:sz="0" w:space="0" w:color="auto"/>
                    <w:bottom w:val="none" w:sz="0" w:space="0" w:color="auto"/>
                    <w:right w:val="none" w:sz="0" w:space="0" w:color="auto"/>
                  </w:divBdr>
                </w:div>
                <w:div w:id="474951811">
                  <w:marLeft w:val="480"/>
                  <w:marRight w:val="0"/>
                  <w:marTop w:val="0"/>
                  <w:marBottom w:val="0"/>
                  <w:divBdr>
                    <w:top w:val="none" w:sz="0" w:space="0" w:color="auto"/>
                    <w:left w:val="none" w:sz="0" w:space="0" w:color="auto"/>
                    <w:bottom w:val="none" w:sz="0" w:space="0" w:color="auto"/>
                    <w:right w:val="none" w:sz="0" w:space="0" w:color="auto"/>
                  </w:divBdr>
                </w:div>
                <w:div w:id="824123084">
                  <w:marLeft w:val="480"/>
                  <w:marRight w:val="0"/>
                  <w:marTop w:val="0"/>
                  <w:marBottom w:val="0"/>
                  <w:divBdr>
                    <w:top w:val="none" w:sz="0" w:space="0" w:color="auto"/>
                    <w:left w:val="none" w:sz="0" w:space="0" w:color="auto"/>
                    <w:bottom w:val="none" w:sz="0" w:space="0" w:color="auto"/>
                    <w:right w:val="none" w:sz="0" w:space="0" w:color="auto"/>
                  </w:divBdr>
                </w:div>
                <w:div w:id="150678127">
                  <w:marLeft w:val="480"/>
                  <w:marRight w:val="0"/>
                  <w:marTop w:val="0"/>
                  <w:marBottom w:val="0"/>
                  <w:divBdr>
                    <w:top w:val="none" w:sz="0" w:space="0" w:color="auto"/>
                    <w:left w:val="none" w:sz="0" w:space="0" w:color="auto"/>
                    <w:bottom w:val="none" w:sz="0" w:space="0" w:color="auto"/>
                    <w:right w:val="none" w:sz="0" w:space="0" w:color="auto"/>
                  </w:divBdr>
                </w:div>
                <w:div w:id="1797677936">
                  <w:marLeft w:val="480"/>
                  <w:marRight w:val="0"/>
                  <w:marTop w:val="0"/>
                  <w:marBottom w:val="0"/>
                  <w:divBdr>
                    <w:top w:val="none" w:sz="0" w:space="0" w:color="auto"/>
                    <w:left w:val="none" w:sz="0" w:space="0" w:color="auto"/>
                    <w:bottom w:val="none" w:sz="0" w:space="0" w:color="auto"/>
                    <w:right w:val="none" w:sz="0" w:space="0" w:color="auto"/>
                  </w:divBdr>
                </w:div>
                <w:div w:id="1806073203">
                  <w:marLeft w:val="480"/>
                  <w:marRight w:val="0"/>
                  <w:marTop w:val="0"/>
                  <w:marBottom w:val="0"/>
                  <w:divBdr>
                    <w:top w:val="none" w:sz="0" w:space="0" w:color="auto"/>
                    <w:left w:val="none" w:sz="0" w:space="0" w:color="auto"/>
                    <w:bottom w:val="none" w:sz="0" w:space="0" w:color="auto"/>
                    <w:right w:val="none" w:sz="0" w:space="0" w:color="auto"/>
                  </w:divBdr>
                </w:div>
                <w:div w:id="1682314004">
                  <w:marLeft w:val="480"/>
                  <w:marRight w:val="0"/>
                  <w:marTop w:val="0"/>
                  <w:marBottom w:val="0"/>
                  <w:divBdr>
                    <w:top w:val="none" w:sz="0" w:space="0" w:color="auto"/>
                    <w:left w:val="none" w:sz="0" w:space="0" w:color="auto"/>
                    <w:bottom w:val="none" w:sz="0" w:space="0" w:color="auto"/>
                    <w:right w:val="none" w:sz="0" w:space="0" w:color="auto"/>
                  </w:divBdr>
                </w:div>
                <w:div w:id="2066755190">
                  <w:marLeft w:val="480"/>
                  <w:marRight w:val="0"/>
                  <w:marTop w:val="0"/>
                  <w:marBottom w:val="0"/>
                  <w:divBdr>
                    <w:top w:val="none" w:sz="0" w:space="0" w:color="auto"/>
                    <w:left w:val="none" w:sz="0" w:space="0" w:color="auto"/>
                    <w:bottom w:val="none" w:sz="0" w:space="0" w:color="auto"/>
                    <w:right w:val="none" w:sz="0" w:space="0" w:color="auto"/>
                  </w:divBdr>
                </w:div>
                <w:div w:id="18706211">
                  <w:marLeft w:val="480"/>
                  <w:marRight w:val="0"/>
                  <w:marTop w:val="0"/>
                  <w:marBottom w:val="0"/>
                  <w:divBdr>
                    <w:top w:val="none" w:sz="0" w:space="0" w:color="auto"/>
                    <w:left w:val="none" w:sz="0" w:space="0" w:color="auto"/>
                    <w:bottom w:val="none" w:sz="0" w:space="0" w:color="auto"/>
                    <w:right w:val="none" w:sz="0" w:space="0" w:color="auto"/>
                  </w:divBdr>
                </w:div>
                <w:div w:id="965815641">
                  <w:marLeft w:val="480"/>
                  <w:marRight w:val="0"/>
                  <w:marTop w:val="0"/>
                  <w:marBottom w:val="0"/>
                  <w:divBdr>
                    <w:top w:val="none" w:sz="0" w:space="0" w:color="auto"/>
                    <w:left w:val="none" w:sz="0" w:space="0" w:color="auto"/>
                    <w:bottom w:val="none" w:sz="0" w:space="0" w:color="auto"/>
                    <w:right w:val="none" w:sz="0" w:space="0" w:color="auto"/>
                  </w:divBdr>
                </w:div>
                <w:div w:id="1256866189">
                  <w:marLeft w:val="480"/>
                  <w:marRight w:val="0"/>
                  <w:marTop w:val="0"/>
                  <w:marBottom w:val="0"/>
                  <w:divBdr>
                    <w:top w:val="none" w:sz="0" w:space="0" w:color="auto"/>
                    <w:left w:val="none" w:sz="0" w:space="0" w:color="auto"/>
                    <w:bottom w:val="none" w:sz="0" w:space="0" w:color="auto"/>
                    <w:right w:val="none" w:sz="0" w:space="0" w:color="auto"/>
                  </w:divBdr>
                </w:div>
                <w:div w:id="1778141257">
                  <w:marLeft w:val="480"/>
                  <w:marRight w:val="0"/>
                  <w:marTop w:val="0"/>
                  <w:marBottom w:val="0"/>
                  <w:divBdr>
                    <w:top w:val="none" w:sz="0" w:space="0" w:color="auto"/>
                    <w:left w:val="none" w:sz="0" w:space="0" w:color="auto"/>
                    <w:bottom w:val="none" w:sz="0" w:space="0" w:color="auto"/>
                    <w:right w:val="none" w:sz="0" w:space="0" w:color="auto"/>
                  </w:divBdr>
                </w:div>
                <w:div w:id="1083720664">
                  <w:marLeft w:val="480"/>
                  <w:marRight w:val="0"/>
                  <w:marTop w:val="0"/>
                  <w:marBottom w:val="0"/>
                  <w:divBdr>
                    <w:top w:val="none" w:sz="0" w:space="0" w:color="auto"/>
                    <w:left w:val="none" w:sz="0" w:space="0" w:color="auto"/>
                    <w:bottom w:val="none" w:sz="0" w:space="0" w:color="auto"/>
                    <w:right w:val="none" w:sz="0" w:space="0" w:color="auto"/>
                  </w:divBdr>
                </w:div>
                <w:div w:id="1356615620">
                  <w:marLeft w:val="480"/>
                  <w:marRight w:val="0"/>
                  <w:marTop w:val="0"/>
                  <w:marBottom w:val="0"/>
                  <w:divBdr>
                    <w:top w:val="none" w:sz="0" w:space="0" w:color="auto"/>
                    <w:left w:val="none" w:sz="0" w:space="0" w:color="auto"/>
                    <w:bottom w:val="none" w:sz="0" w:space="0" w:color="auto"/>
                    <w:right w:val="none" w:sz="0" w:space="0" w:color="auto"/>
                  </w:divBdr>
                </w:div>
                <w:div w:id="1120222564">
                  <w:marLeft w:val="480"/>
                  <w:marRight w:val="0"/>
                  <w:marTop w:val="0"/>
                  <w:marBottom w:val="0"/>
                  <w:divBdr>
                    <w:top w:val="none" w:sz="0" w:space="0" w:color="auto"/>
                    <w:left w:val="none" w:sz="0" w:space="0" w:color="auto"/>
                    <w:bottom w:val="none" w:sz="0" w:space="0" w:color="auto"/>
                    <w:right w:val="none" w:sz="0" w:space="0" w:color="auto"/>
                  </w:divBdr>
                </w:div>
                <w:div w:id="1170943293">
                  <w:marLeft w:val="480"/>
                  <w:marRight w:val="0"/>
                  <w:marTop w:val="0"/>
                  <w:marBottom w:val="0"/>
                  <w:divBdr>
                    <w:top w:val="none" w:sz="0" w:space="0" w:color="auto"/>
                    <w:left w:val="none" w:sz="0" w:space="0" w:color="auto"/>
                    <w:bottom w:val="none" w:sz="0" w:space="0" w:color="auto"/>
                    <w:right w:val="none" w:sz="0" w:space="0" w:color="auto"/>
                  </w:divBdr>
                </w:div>
                <w:div w:id="434323454">
                  <w:marLeft w:val="480"/>
                  <w:marRight w:val="0"/>
                  <w:marTop w:val="0"/>
                  <w:marBottom w:val="0"/>
                  <w:divBdr>
                    <w:top w:val="none" w:sz="0" w:space="0" w:color="auto"/>
                    <w:left w:val="none" w:sz="0" w:space="0" w:color="auto"/>
                    <w:bottom w:val="none" w:sz="0" w:space="0" w:color="auto"/>
                    <w:right w:val="none" w:sz="0" w:space="0" w:color="auto"/>
                  </w:divBdr>
                </w:div>
                <w:div w:id="252865274">
                  <w:marLeft w:val="480"/>
                  <w:marRight w:val="0"/>
                  <w:marTop w:val="0"/>
                  <w:marBottom w:val="0"/>
                  <w:divBdr>
                    <w:top w:val="none" w:sz="0" w:space="0" w:color="auto"/>
                    <w:left w:val="none" w:sz="0" w:space="0" w:color="auto"/>
                    <w:bottom w:val="none" w:sz="0" w:space="0" w:color="auto"/>
                    <w:right w:val="none" w:sz="0" w:space="0" w:color="auto"/>
                  </w:divBdr>
                </w:div>
                <w:div w:id="440032480">
                  <w:marLeft w:val="480"/>
                  <w:marRight w:val="0"/>
                  <w:marTop w:val="0"/>
                  <w:marBottom w:val="0"/>
                  <w:divBdr>
                    <w:top w:val="none" w:sz="0" w:space="0" w:color="auto"/>
                    <w:left w:val="none" w:sz="0" w:space="0" w:color="auto"/>
                    <w:bottom w:val="none" w:sz="0" w:space="0" w:color="auto"/>
                    <w:right w:val="none" w:sz="0" w:space="0" w:color="auto"/>
                  </w:divBdr>
                </w:div>
                <w:div w:id="351734125">
                  <w:marLeft w:val="480"/>
                  <w:marRight w:val="0"/>
                  <w:marTop w:val="0"/>
                  <w:marBottom w:val="0"/>
                  <w:divBdr>
                    <w:top w:val="none" w:sz="0" w:space="0" w:color="auto"/>
                    <w:left w:val="none" w:sz="0" w:space="0" w:color="auto"/>
                    <w:bottom w:val="none" w:sz="0" w:space="0" w:color="auto"/>
                    <w:right w:val="none" w:sz="0" w:space="0" w:color="auto"/>
                  </w:divBdr>
                </w:div>
                <w:div w:id="726993980">
                  <w:marLeft w:val="480"/>
                  <w:marRight w:val="0"/>
                  <w:marTop w:val="0"/>
                  <w:marBottom w:val="0"/>
                  <w:divBdr>
                    <w:top w:val="none" w:sz="0" w:space="0" w:color="auto"/>
                    <w:left w:val="none" w:sz="0" w:space="0" w:color="auto"/>
                    <w:bottom w:val="none" w:sz="0" w:space="0" w:color="auto"/>
                    <w:right w:val="none" w:sz="0" w:space="0" w:color="auto"/>
                  </w:divBdr>
                </w:div>
                <w:div w:id="1563254719">
                  <w:marLeft w:val="480"/>
                  <w:marRight w:val="0"/>
                  <w:marTop w:val="0"/>
                  <w:marBottom w:val="0"/>
                  <w:divBdr>
                    <w:top w:val="none" w:sz="0" w:space="0" w:color="auto"/>
                    <w:left w:val="none" w:sz="0" w:space="0" w:color="auto"/>
                    <w:bottom w:val="none" w:sz="0" w:space="0" w:color="auto"/>
                    <w:right w:val="none" w:sz="0" w:space="0" w:color="auto"/>
                  </w:divBdr>
                </w:div>
                <w:div w:id="1358506648">
                  <w:marLeft w:val="480"/>
                  <w:marRight w:val="0"/>
                  <w:marTop w:val="0"/>
                  <w:marBottom w:val="0"/>
                  <w:divBdr>
                    <w:top w:val="none" w:sz="0" w:space="0" w:color="auto"/>
                    <w:left w:val="none" w:sz="0" w:space="0" w:color="auto"/>
                    <w:bottom w:val="none" w:sz="0" w:space="0" w:color="auto"/>
                    <w:right w:val="none" w:sz="0" w:space="0" w:color="auto"/>
                  </w:divBdr>
                </w:div>
                <w:div w:id="394090846">
                  <w:marLeft w:val="480"/>
                  <w:marRight w:val="0"/>
                  <w:marTop w:val="0"/>
                  <w:marBottom w:val="0"/>
                  <w:divBdr>
                    <w:top w:val="none" w:sz="0" w:space="0" w:color="auto"/>
                    <w:left w:val="none" w:sz="0" w:space="0" w:color="auto"/>
                    <w:bottom w:val="none" w:sz="0" w:space="0" w:color="auto"/>
                    <w:right w:val="none" w:sz="0" w:space="0" w:color="auto"/>
                  </w:divBdr>
                </w:div>
                <w:div w:id="39061776">
                  <w:marLeft w:val="480"/>
                  <w:marRight w:val="0"/>
                  <w:marTop w:val="0"/>
                  <w:marBottom w:val="0"/>
                  <w:divBdr>
                    <w:top w:val="none" w:sz="0" w:space="0" w:color="auto"/>
                    <w:left w:val="none" w:sz="0" w:space="0" w:color="auto"/>
                    <w:bottom w:val="none" w:sz="0" w:space="0" w:color="auto"/>
                    <w:right w:val="none" w:sz="0" w:space="0" w:color="auto"/>
                  </w:divBdr>
                </w:div>
                <w:div w:id="607199051">
                  <w:marLeft w:val="480"/>
                  <w:marRight w:val="0"/>
                  <w:marTop w:val="0"/>
                  <w:marBottom w:val="0"/>
                  <w:divBdr>
                    <w:top w:val="none" w:sz="0" w:space="0" w:color="auto"/>
                    <w:left w:val="none" w:sz="0" w:space="0" w:color="auto"/>
                    <w:bottom w:val="none" w:sz="0" w:space="0" w:color="auto"/>
                    <w:right w:val="none" w:sz="0" w:space="0" w:color="auto"/>
                  </w:divBdr>
                </w:div>
                <w:div w:id="334191678">
                  <w:marLeft w:val="480"/>
                  <w:marRight w:val="0"/>
                  <w:marTop w:val="0"/>
                  <w:marBottom w:val="0"/>
                  <w:divBdr>
                    <w:top w:val="none" w:sz="0" w:space="0" w:color="auto"/>
                    <w:left w:val="none" w:sz="0" w:space="0" w:color="auto"/>
                    <w:bottom w:val="none" w:sz="0" w:space="0" w:color="auto"/>
                    <w:right w:val="none" w:sz="0" w:space="0" w:color="auto"/>
                  </w:divBdr>
                </w:div>
                <w:div w:id="1618830777">
                  <w:marLeft w:val="480"/>
                  <w:marRight w:val="0"/>
                  <w:marTop w:val="0"/>
                  <w:marBottom w:val="0"/>
                  <w:divBdr>
                    <w:top w:val="none" w:sz="0" w:space="0" w:color="auto"/>
                    <w:left w:val="none" w:sz="0" w:space="0" w:color="auto"/>
                    <w:bottom w:val="none" w:sz="0" w:space="0" w:color="auto"/>
                    <w:right w:val="none" w:sz="0" w:space="0" w:color="auto"/>
                  </w:divBdr>
                </w:div>
                <w:div w:id="2122188029">
                  <w:marLeft w:val="480"/>
                  <w:marRight w:val="0"/>
                  <w:marTop w:val="0"/>
                  <w:marBottom w:val="0"/>
                  <w:divBdr>
                    <w:top w:val="none" w:sz="0" w:space="0" w:color="auto"/>
                    <w:left w:val="none" w:sz="0" w:space="0" w:color="auto"/>
                    <w:bottom w:val="none" w:sz="0" w:space="0" w:color="auto"/>
                    <w:right w:val="none" w:sz="0" w:space="0" w:color="auto"/>
                  </w:divBdr>
                </w:div>
                <w:div w:id="1907064359">
                  <w:marLeft w:val="480"/>
                  <w:marRight w:val="0"/>
                  <w:marTop w:val="0"/>
                  <w:marBottom w:val="0"/>
                  <w:divBdr>
                    <w:top w:val="none" w:sz="0" w:space="0" w:color="auto"/>
                    <w:left w:val="none" w:sz="0" w:space="0" w:color="auto"/>
                    <w:bottom w:val="none" w:sz="0" w:space="0" w:color="auto"/>
                    <w:right w:val="none" w:sz="0" w:space="0" w:color="auto"/>
                  </w:divBdr>
                </w:div>
                <w:div w:id="1035543518">
                  <w:marLeft w:val="480"/>
                  <w:marRight w:val="0"/>
                  <w:marTop w:val="0"/>
                  <w:marBottom w:val="0"/>
                  <w:divBdr>
                    <w:top w:val="none" w:sz="0" w:space="0" w:color="auto"/>
                    <w:left w:val="none" w:sz="0" w:space="0" w:color="auto"/>
                    <w:bottom w:val="none" w:sz="0" w:space="0" w:color="auto"/>
                    <w:right w:val="none" w:sz="0" w:space="0" w:color="auto"/>
                  </w:divBdr>
                </w:div>
                <w:div w:id="254365273">
                  <w:marLeft w:val="480"/>
                  <w:marRight w:val="0"/>
                  <w:marTop w:val="0"/>
                  <w:marBottom w:val="0"/>
                  <w:divBdr>
                    <w:top w:val="none" w:sz="0" w:space="0" w:color="auto"/>
                    <w:left w:val="none" w:sz="0" w:space="0" w:color="auto"/>
                    <w:bottom w:val="none" w:sz="0" w:space="0" w:color="auto"/>
                    <w:right w:val="none" w:sz="0" w:space="0" w:color="auto"/>
                  </w:divBdr>
                </w:div>
                <w:div w:id="989090652">
                  <w:marLeft w:val="480"/>
                  <w:marRight w:val="0"/>
                  <w:marTop w:val="0"/>
                  <w:marBottom w:val="0"/>
                  <w:divBdr>
                    <w:top w:val="none" w:sz="0" w:space="0" w:color="auto"/>
                    <w:left w:val="none" w:sz="0" w:space="0" w:color="auto"/>
                    <w:bottom w:val="none" w:sz="0" w:space="0" w:color="auto"/>
                    <w:right w:val="none" w:sz="0" w:space="0" w:color="auto"/>
                  </w:divBdr>
                </w:div>
                <w:div w:id="597980698">
                  <w:marLeft w:val="480"/>
                  <w:marRight w:val="0"/>
                  <w:marTop w:val="0"/>
                  <w:marBottom w:val="0"/>
                  <w:divBdr>
                    <w:top w:val="none" w:sz="0" w:space="0" w:color="auto"/>
                    <w:left w:val="none" w:sz="0" w:space="0" w:color="auto"/>
                    <w:bottom w:val="none" w:sz="0" w:space="0" w:color="auto"/>
                    <w:right w:val="none" w:sz="0" w:space="0" w:color="auto"/>
                  </w:divBdr>
                </w:div>
                <w:div w:id="2076779388">
                  <w:marLeft w:val="480"/>
                  <w:marRight w:val="0"/>
                  <w:marTop w:val="0"/>
                  <w:marBottom w:val="0"/>
                  <w:divBdr>
                    <w:top w:val="none" w:sz="0" w:space="0" w:color="auto"/>
                    <w:left w:val="none" w:sz="0" w:space="0" w:color="auto"/>
                    <w:bottom w:val="none" w:sz="0" w:space="0" w:color="auto"/>
                    <w:right w:val="none" w:sz="0" w:space="0" w:color="auto"/>
                  </w:divBdr>
                </w:div>
                <w:div w:id="1631126302">
                  <w:marLeft w:val="480"/>
                  <w:marRight w:val="0"/>
                  <w:marTop w:val="0"/>
                  <w:marBottom w:val="0"/>
                  <w:divBdr>
                    <w:top w:val="none" w:sz="0" w:space="0" w:color="auto"/>
                    <w:left w:val="none" w:sz="0" w:space="0" w:color="auto"/>
                    <w:bottom w:val="none" w:sz="0" w:space="0" w:color="auto"/>
                    <w:right w:val="none" w:sz="0" w:space="0" w:color="auto"/>
                  </w:divBdr>
                </w:div>
                <w:div w:id="212428356">
                  <w:marLeft w:val="480"/>
                  <w:marRight w:val="0"/>
                  <w:marTop w:val="0"/>
                  <w:marBottom w:val="0"/>
                  <w:divBdr>
                    <w:top w:val="none" w:sz="0" w:space="0" w:color="auto"/>
                    <w:left w:val="none" w:sz="0" w:space="0" w:color="auto"/>
                    <w:bottom w:val="none" w:sz="0" w:space="0" w:color="auto"/>
                    <w:right w:val="none" w:sz="0" w:space="0" w:color="auto"/>
                  </w:divBdr>
                </w:div>
                <w:div w:id="1896816813">
                  <w:marLeft w:val="480"/>
                  <w:marRight w:val="0"/>
                  <w:marTop w:val="0"/>
                  <w:marBottom w:val="0"/>
                  <w:divBdr>
                    <w:top w:val="none" w:sz="0" w:space="0" w:color="auto"/>
                    <w:left w:val="none" w:sz="0" w:space="0" w:color="auto"/>
                    <w:bottom w:val="none" w:sz="0" w:space="0" w:color="auto"/>
                    <w:right w:val="none" w:sz="0" w:space="0" w:color="auto"/>
                  </w:divBdr>
                </w:div>
                <w:div w:id="359166101">
                  <w:marLeft w:val="480"/>
                  <w:marRight w:val="0"/>
                  <w:marTop w:val="0"/>
                  <w:marBottom w:val="0"/>
                  <w:divBdr>
                    <w:top w:val="none" w:sz="0" w:space="0" w:color="auto"/>
                    <w:left w:val="none" w:sz="0" w:space="0" w:color="auto"/>
                    <w:bottom w:val="none" w:sz="0" w:space="0" w:color="auto"/>
                    <w:right w:val="none" w:sz="0" w:space="0" w:color="auto"/>
                  </w:divBdr>
                </w:div>
                <w:div w:id="742680805">
                  <w:marLeft w:val="480"/>
                  <w:marRight w:val="0"/>
                  <w:marTop w:val="0"/>
                  <w:marBottom w:val="0"/>
                  <w:divBdr>
                    <w:top w:val="none" w:sz="0" w:space="0" w:color="auto"/>
                    <w:left w:val="none" w:sz="0" w:space="0" w:color="auto"/>
                    <w:bottom w:val="none" w:sz="0" w:space="0" w:color="auto"/>
                    <w:right w:val="none" w:sz="0" w:space="0" w:color="auto"/>
                  </w:divBdr>
                </w:div>
                <w:div w:id="900824405">
                  <w:marLeft w:val="480"/>
                  <w:marRight w:val="0"/>
                  <w:marTop w:val="0"/>
                  <w:marBottom w:val="0"/>
                  <w:divBdr>
                    <w:top w:val="none" w:sz="0" w:space="0" w:color="auto"/>
                    <w:left w:val="none" w:sz="0" w:space="0" w:color="auto"/>
                    <w:bottom w:val="none" w:sz="0" w:space="0" w:color="auto"/>
                    <w:right w:val="none" w:sz="0" w:space="0" w:color="auto"/>
                  </w:divBdr>
                </w:div>
                <w:div w:id="1204947112">
                  <w:marLeft w:val="480"/>
                  <w:marRight w:val="0"/>
                  <w:marTop w:val="0"/>
                  <w:marBottom w:val="0"/>
                  <w:divBdr>
                    <w:top w:val="none" w:sz="0" w:space="0" w:color="auto"/>
                    <w:left w:val="none" w:sz="0" w:space="0" w:color="auto"/>
                    <w:bottom w:val="none" w:sz="0" w:space="0" w:color="auto"/>
                    <w:right w:val="none" w:sz="0" w:space="0" w:color="auto"/>
                  </w:divBdr>
                </w:div>
                <w:div w:id="760492558">
                  <w:marLeft w:val="480"/>
                  <w:marRight w:val="0"/>
                  <w:marTop w:val="0"/>
                  <w:marBottom w:val="0"/>
                  <w:divBdr>
                    <w:top w:val="none" w:sz="0" w:space="0" w:color="auto"/>
                    <w:left w:val="none" w:sz="0" w:space="0" w:color="auto"/>
                    <w:bottom w:val="none" w:sz="0" w:space="0" w:color="auto"/>
                    <w:right w:val="none" w:sz="0" w:space="0" w:color="auto"/>
                  </w:divBdr>
                </w:div>
                <w:div w:id="1764573864">
                  <w:marLeft w:val="480"/>
                  <w:marRight w:val="0"/>
                  <w:marTop w:val="0"/>
                  <w:marBottom w:val="0"/>
                  <w:divBdr>
                    <w:top w:val="none" w:sz="0" w:space="0" w:color="auto"/>
                    <w:left w:val="none" w:sz="0" w:space="0" w:color="auto"/>
                    <w:bottom w:val="none" w:sz="0" w:space="0" w:color="auto"/>
                    <w:right w:val="none" w:sz="0" w:space="0" w:color="auto"/>
                  </w:divBdr>
                </w:div>
                <w:div w:id="1272198993">
                  <w:marLeft w:val="480"/>
                  <w:marRight w:val="0"/>
                  <w:marTop w:val="0"/>
                  <w:marBottom w:val="0"/>
                  <w:divBdr>
                    <w:top w:val="none" w:sz="0" w:space="0" w:color="auto"/>
                    <w:left w:val="none" w:sz="0" w:space="0" w:color="auto"/>
                    <w:bottom w:val="none" w:sz="0" w:space="0" w:color="auto"/>
                    <w:right w:val="none" w:sz="0" w:space="0" w:color="auto"/>
                  </w:divBdr>
                </w:div>
                <w:div w:id="1149907547">
                  <w:marLeft w:val="480"/>
                  <w:marRight w:val="0"/>
                  <w:marTop w:val="0"/>
                  <w:marBottom w:val="0"/>
                  <w:divBdr>
                    <w:top w:val="none" w:sz="0" w:space="0" w:color="auto"/>
                    <w:left w:val="none" w:sz="0" w:space="0" w:color="auto"/>
                    <w:bottom w:val="none" w:sz="0" w:space="0" w:color="auto"/>
                    <w:right w:val="none" w:sz="0" w:space="0" w:color="auto"/>
                  </w:divBdr>
                </w:div>
                <w:div w:id="1796096614">
                  <w:marLeft w:val="480"/>
                  <w:marRight w:val="0"/>
                  <w:marTop w:val="0"/>
                  <w:marBottom w:val="0"/>
                  <w:divBdr>
                    <w:top w:val="none" w:sz="0" w:space="0" w:color="auto"/>
                    <w:left w:val="none" w:sz="0" w:space="0" w:color="auto"/>
                    <w:bottom w:val="none" w:sz="0" w:space="0" w:color="auto"/>
                    <w:right w:val="none" w:sz="0" w:space="0" w:color="auto"/>
                  </w:divBdr>
                </w:div>
                <w:div w:id="1392847344">
                  <w:marLeft w:val="480"/>
                  <w:marRight w:val="0"/>
                  <w:marTop w:val="0"/>
                  <w:marBottom w:val="0"/>
                  <w:divBdr>
                    <w:top w:val="none" w:sz="0" w:space="0" w:color="auto"/>
                    <w:left w:val="none" w:sz="0" w:space="0" w:color="auto"/>
                    <w:bottom w:val="none" w:sz="0" w:space="0" w:color="auto"/>
                    <w:right w:val="none" w:sz="0" w:space="0" w:color="auto"/>
                  </w:divBdr>
                </w:div>
                <w:div w:id="1636715980">
                  <w:marLeft w:val="480"/>
                  <w:marRight w:val="0"/>
                  <w:marTop w:val="0"/>
                  <w:marBottom w:val="0"/>
                  <w:divBdr>
                    <w:top w:val="none" w:sz="0" w:space="0" w:color="auto"/>
                    <w:left w:val="none" w:sz="0" w:space="0" w:color="auto"/>
                    <w:bottom w:val="none" w:sz="0" w:space="0" w:color="auto"/>
                    <w:right w:val="none" w:sz="0" w:space="0" w:color="auto"/>
                  </w:divBdr>
                </w:div>
                <w:div w:id="985165550">
                  <w:marLeft w:val="480"/>
                  <w:marRight w:val="0"/>
                  <w:marTop w:val="0"/>
                  <w:marBottom w:val="0"/>
                  <w:divBdr>
                    <w:top w:val="none" w:sz="0" w:space="0" w:color="auto"/>
                    <w:left w:val="none" w:sz="0" w:space="0" w:color="auto"/>
                    <w:bottom w:val="none" w:sz="0" w:space="0" w:color="auto"/>
                    <w:right w:val="none" w:sz="0" w:space="0" w:color="auto"/>
                  </w:divBdr>
                </w:div>
              </w:divsChild>
            </w:div>
            <w:div w:id="1076246993">
              <w:marLeft w:val="0"/>
              <w:marRight w:val="0"/>
              <w:marTop w:val="0"/>
              <w:marBottom w:val="0"/>
              <w:divBdr>
                <w:top w:val="none" w:sz="0" w:space="0" w:color="auto"/>
                <w:left w:val="none" w:sz="0" w:space="0" w:color="auto"/>
                <w:bottom w:val="none" w:sz="0" w:space="0" w:color="auto"/>
                <w:right w:val="none" w:sz="0" w:space="0" w:color="auto"/>
              </w:divBdr>
              <w:divsChild>
                <w:div w:id="422917912">
                  <w:marLeft w:val="480"/>
                  <w:marRight w:val="0"/>
                  <w:marTop w:val="0"/>
                  <w:marBottom w:val="0"/>
                  <w:divBdr>
                    <w:top w:val="none" w:sz="0" w:space="0" w:color="auto"/>
                    <w:left w:val="none" w:sz="0" w:space="0" w:color="auto"/>
                    <w:bottom w:val="none" w:sz="0" w:space="0" w:color="auto"/>
                    <w:right w:val="none" w:sz="0" w:space="0" w:color="auto"/>
                  </w:divBdr>
                </w:div>
                <w:div w:id="912860867">
                  <w:marLeft w:val="480"/>
                  <w:marRight w:val="0"/>
                  <w:marTop w:val="0"/>
                  <w:marBottom w:val="0"/>
                  <w:divBdr>
                    <w:top w:val="none" w:sz="0" w:space="0" w:color="auto"/>
                    <w:left w:val="none" w:sz="0" w:space="0" w:color="auto"/>
                    <w:bottom w:val="none" w:sz="0" w:space="0" w:color="auto"/>
                    <w:right w:val="none" w:sz="0" w:space="0" w:color="auto"/>
                  </w:divBdr>
                </w:div>
                <w:div w:id="623925187">
                  <w:marLeft w:val="480"/>
                  <w:marRight w:val="0"/>
                  <w:marTop w:val="0"/>
                  <w:marBottom w:val="0"/>
                  <w:divBdr>
                    <w:top w:val="none" w:sz="0" w:space="0" w:color="auto"/>
                    <w:left w:val="none" w:sz="0" w:space="0" w:color="auto"/>
                    <w:bottom w:val="none" w:sz="0" w:space="0" w:color="auto"/>
                    <w:right w:val="none" w:sz="0" w:space="0" w:color="auto"/>
                  </w:divBdr>
                </w:div>
                <w:div w:id="1983150150">
                  <w:marLeft w:val="480"/>
                  <w:marRight w:val="0"/>
                  <w:marTop w:val="0"/>
                  <w:marBottom w:val="0"/>
                  <w:divBdr>
                    <w:top w:val="none" w:sz="0" w:space="0" w:color="auto"/>
                    <w:left w:val="none" w:sz="0" w:space="0" w:color="auto"/>
                    <w:bottom w:val="none" w:sz="0" w:space="0" w:color="auto"/>
                    <w:right w:val="none" w:sz="0" w:space="0" w:color="auto"/>
                  </w:divBdr>
                </w:div>
                <w:div w:id="1099830563">
                  <w:marLeft w:val="480"/>
                  <w:marRight w:val="0"/>
                  <w:marTop w:val="0"/>
                  <w:marBottom w:val="0"/>
                  <w:divBdr>
                    <w:top w:val="none" w:sz="0" w:space="0" w:color="auto"/>
                    <w:left w:val="none" w:sz="0" w:space="0" w:color="auto"/>
                    <w:bottom w:val="none" w:sz="0" w:space="0" w:color="auto"/>
                    <w:right w:val="none" w:sz="0" w:space="0" w:color="auto"/>
                  </w:divBdr>
                </w:div>
                <w:div w:id="1622226777">
                  <w:marLeft w:val="480"/>
                  <w:marRight w:val="0"/>
                  <w:marTop w:val="0"/>
                  <w:marBottom w:val="0"/>
                  <w:divBdr>
                    <w:top w:val="none" w:sz="0" w:space="0" w:color="auto"/>
                    <w:left w:val="none" w:sz="0" w:space="0" w:color="auto"/>
                    <w:bottom w:val="none" w:sz="0" w:space="0" w:color="auto"/>
                    <w:right w:val="none" w:sz="0" w:space="0" w:color="auto"/>
                  </w:divBdr>
                </w:div>
                <w:div w:id="2028872974">
                  <w:marLeft w:val="480"/>
                  <w:marRight w:val="0"/>
                  <w:marTop w:val="0"/>
                  <w:marBottom w:val="0"/>
                  <w:divBdr>
                    <w:top w:val="none" w:sz="0" w:space="0" w:color="auto"/>
                    <w:left w:val="none" w:sz="0" w:space="0" w:color="auto"/>
                    <w:bottom w:val="none" w:sz="0" w:space="0" w:color="auto"/>
                    <w:right w:val="none" w:sz="0" w:space="0" w:color="auto"/>
                  </w:divBdr>
                </w:div>
                <w:div w:id="218984622">
                  <w:marLeft w:val="480"/>
                  <w:marRight w:val="0"/>
                  <w:marTop w:val="0"/>
                  <w:marBottom w:val="0"/>
                  <w:divBdr>
                    <w:top w:val="none" w:sz="0" w:space="0" w:color="auto"/>
                    <w:left w:val="none" w:sz="0" w:space="0" w:color="auto"/>
                    <w:bottom w:val="none" w:sz="0" w:space="0" w:color="auto"/>
                    <w:right w:val="none" w:sz="0" w:space="0" w:color="auto"/>
                  </w:divBdr>
                </w:div>
                <w:div w:id="2041272209">
                  <w:marLeft w:val="480"/>
                  <w:marRight w:val="0"/>
                  <w:marTop w:val="0"/>
                  <w:marBottom w:val="0"/>
                  <w:divBdr>
                    <w:top w:val="none" w:sz="0" w:space="0" w:color="auto"/>
                    <w:left w:val="none" w:sz="0" w:space="0" w:color="auto"/>
                    <w:bottom w:val="none" w:sz="0" w:space="0" w:color="auto"/>
                    <w:right w:val="none" w:sz="0" w:space="0" w:color="auto"/>
                  </w:divBdr>
                </w:div>
                <w:div w:id="70397143">
                  <w:marLeft w:val="480"/>
                  <w:marRight w:val="0"/>
                  <w:marTop w:val="0"/>
                  <w:marBottom w:val="0"/>
                  <w:divBdr>
                    <w:top w:val="none" w:sz="0" w:space="0" w:color="auto"/>
                    <w:left w:val="none" w:sz="0" w:space="0" w:color="auto"/>
                    <w:bottom w:val="none" w:sz="0" w:space="0" w:color="auto"/>
                    <w:right w:val="none" w:sz="0" w:space="0" w:color="auto"/>
                  </w:divBdr>
                </w:div>
                <w:div w:id="1379083304">
                  <w:marLeft w:val="480"/>
                  <w:marRight w:val="0"/>
                  <w:marTop w:val="0"/>
                  <w:marBottom w:val="0"/>
                  <w:divBdr>
                    <w:top w:val="none" w:sz="0" w:space="0" w:color="auto"/>
                    <w:left w:val="none" w:sz="0" w:space="0" w:color="auto"/>
                    <w:bottom w:val="none" w:sz="0" w:space="0" w:color="auto"/>
                    <w:right w:val="none" w:sz="0" w:space="0" w:color="auto"/>
                  </w:divBdr>
                </w:div>
                <w:div w:id="678968619">
                  <w:marLeft w:val="480"/>
                  <w:marRight w:val="0"/>
                  <w:marTop w:val="0"/>
                  <w:marBottom w:val="0"/>
                  <w:divBdr>
                    <w:top w:val="none" w:sz="0" w:space="0" w:color="auto"/>
                    <w:left w:val="none" w:sz="0" w:space="0" w:color="auto"/>
                    <w:bottom w:val="none" w:sz="0" w:space="0" w:color="auto"/>
                    <w:right w:val="none" w:sz="0" w:space="0" w:color="auto"/>
                  </w:divBdr>
                </w:div>
                <w:div w:id="1104695436">
                  <w:marLeft w:val="480"/>
                  <w:marRight w:val="0"/>
                  <w:marTop w:val="0"/>
                  <w:marBottom w:val="0"/>
                  <w:divBdr>
                    <w:top w:val="none" w:sz="0" w:space="0" w:color="auto"/>
                    <w:left w:val="none" w:sz="0" w:space="0" w:color="auto"/>
                    <w:bottom w:val="none" w:sz="0" w:space="0" w:color="auto"/>
                    <w:right w:val="none" w:sz="0" w:space="0" w:color="auto"/>
                  </w:divBdr>
                </w:div>
                <w:div w:id="829559523">
                  <w:marLeft w:val="480"/>
                  <w:marRight w:val="0"/>
                  <w:marTop w:val="0"/>
                  <w:marBottom w:val="0"/>
                  <w:divBdr>
                    <w:top w:val="none" w:sz="0" w:space="0" w:color="auto"/>
                    <w:left w:val="none" w:sz="0" w:space="0" w:color="auto"/>
                    <w:bottom w:val="none" w:sz="0" w:space="0" w:color="auto"/>
                    <w:right w:val="none" w:sz="0" w:space="0" w:color="auto"/>
                  </w:divBdr>
                </w:div>
                <w:div w:id="718942533">
                  <w:marLeft w:val="480"/>
                  <w:marRight w:val="0"/>
                  <w:marTop w:val="0"/>
                  <w:marBottom w:val="0"/>
                  <w:divBdr>
                    <w:top w:val="none" w:sz="0" w:space="0" w:color="auto"/>
                    <w:left w:val="none" w:sz="0" w:space="0" w:color="auto"/>
                    <w:bottom w:val="none" w:sz="0" w:space="0" w:color="auto"/>
                    <w:right w:val="none" w:sz="0" w:space="0" w:color="auto"/>
                  </w:divBdr>
                </w:div>
                <w:div w:id="722215608">
                  <w:marLeft w:val="480"/>
                  <w:marRight w:val="0"/>
                  <w:marTop w:val="0"/>
                  <w:marBottom w:val="0"/>
                  <w:divBdr>
                    <w:top w:val="none" w:sz="0" w:space="0" w:color="auto"/>
                    <w:left w:val="none" w:sz="0" w:space="0" w:color="auto"/>
                    <w:bottom w:val="none" w:sz="0" w:space="0" w:color="auto"/>
                    <w:right w:val="none" w:sz="0" w:space="0" w:color="auto"/>
                  </w:divBdr>
                </w:div>
                <w:div w:id="295373938">
                  <w:marLeft w:val="480"/>
                  <w:marRight w:val="0"/>
                  <w:marTop w:val="0"/>
                  <w:marBottom w:val="0"/>
                  <w:divBdr>
                    <w:top w:val="none" w:sz="0" w:space="0" w:color="auto"/>
                    <w:left w:val="none" w:sz="0" w:space="0" w:color="auto"/>
                    <w:bottom w:val="none" w:sz="0" w:space="0" w:color="auto"/>
                    <w:right w:val="none" w:sz="0" w:space="0" w:color="auto"/>
                  </w:divBdr>
                </w:div>
                <w:div w:id="102770682">
                  <w:marLeft w:val="480"/>
                  <w:marRight w:val="0"/>
                  <w:marTop w:val="0"/>
                  <w:marBottom w:val="0"/>
                  <w:divBdr>
                    <w:top w:val="none" w:sz="0" w:space="0" w:color="auto"/>
                    <w:left w:val="none" w:sz="0" w:space="0" w:color="auto"/>
                    <w:bottom w:val="none" w:sz="0" w:space="0" w:color="auto"/>
                    <w:right w:val="none" w:sz="0" w:space="0" w:color="auto"/>
                  </w:divBdr>
                </w:div>
                <w:div w:id="1204558054">
                  <w:marLeft w:val="480"/>
                  <w:marRight w:val="0"/>
                  <w:marTop w:val="0"/>
                  <w:marBottom w:val="0"/>
                  <w:divBdr>
                    <w:top w:val="none" w:sz="0" w:space="0" w:color="auto"/>
                    <w:left w:val="none" w:sz="0" w:space="0" w:color="auto"/>
                    <w:bottom w:val="none" w:sz="0" w:space="0" w:color="auto"/>
                    <w:right w:val="none" w:sz="0" w:space="0" w:color="auto"/>
                  </w:divBdr>
                </w:div>
                <w:div w:id="949891809">
                  <w:marLeft w:val="480"/>
                  <w:marRight w:val="0"/>
                  <w:marTop w:val="0"/>
                  <w:marBottom w:val="0"/>
                  <w:divBdr>
                    <w:top w:val="none" w:sz="0" w:space="0" w:color="auto"/>
                    <w:left w:val="none" w:sz="0" w:space="0" w:color="auto"/>
                    <w:bottom w:val="none" w:sz="0" w:space="0" w:color="auto"/>
                    <w:right w:val="none" w:sz="0" w:space="0" w:color="auto"/>
                  </w:divBdr>
                </w:div>
                <w:div w:id="1927611335">
                  <w:marLeft w:val="480"/>
                  <w:marRight w:val="0"/>
                  <w:marTop w:val="0"/>
                  <w:marBottom w:val="0"/>
                  <w:divBdr>
                    <w:top w:val="none" w:sz="0" w:space="0" w:color="auto"/>
                    <w:left w:val="none" w:sz="0" w:space="0" w:color="auto"/>
                    <w:bottom w:val="none" w:sz="0" w:space="0" w:color="auto"/>
                    <w:right w:val="none" w:sz="0" w:space="0" w:color="auto"/>
                  </w:divBdr>
                </w:div>
                <w:div w:id="79495204">
                  <w:marLeft w:val="480"/>
                  <w:marRight w:val="0"/>
                  <w:marTop w:val="0"/>
                  <w:marBottom w:val="0"/>
                  <w:divBdr>
                    <w:top w:val="none" w:sz="0" w:space="0" w:color="auto"/>
                    <w:left w:val="none" w:sz="0" w:space="0" w:color="auto"/>
                    <w:bottom w:val="none" w:sz="0" w:space="0" w:color="auto"/>
                    <w:right w:val="none" w:sz="0" w:space="0" w:color="auto"/>
                  </w:divBdr>
                </w:div>
                <w:div w:id="2096978152">
                  <w:marLeft w:val="480"/>
                  <w:marRight w:val="0"/>
                  <w:marTop w:val="0"/>
                  <w:marBottom w:val="0"/>
                  <w:divBdr>
                    <w:top w:val="none" w:sz="0" w:space="0" w:color="auto"/>
                    <w:left w:val="none" w:sz="0" w:space="0" w:color="auto"/>
                    <w:bottom w:val="none" w:sz="0" w:space="0" w:color="auto"/>
                    <w:right w:val="none" w:sz="0" w:space="0" w:color="auto"/>
                  </w:divBdr>
                </w:div>
                <w:div w:id="1353337273">
                  <w:marLeft w:val="480"/>
                  <w:marRight w:val="0"/>
                  <w:marTop w:val="0"/>
                  <w:marBottom w:val="0"/>
                  <w:divBdr>
                    <w:top w:val="none" w:sz="0" w:space="0" w:color="auto"/>
                    <w:left w:val="none" w:sz="0" w:space="0" w:color="auto"/>
                    <w:bottom w:val="none" w:sz="0" w:space="0" w:color="auto"/>
                    <w:right w:val="none" w:sz="0" w:space="0" w:color="auto"/>
                  </w:divBdr>
                </w:div>
                <w:div w:id="1321159702">
                  <w:marLeft w:val="480"/>
                  <w:marRight w:val="0"/>
                  <w:marTop w:val="0"/>
                  <w:marBottom w:val="0"/>
                  <w:divBdr>
                    <w:top w:val="none" w:sz="0" w:space="0" w:color="auto"/>
                    <w:left w:val="none" w:sz="0" w:space="0" w:color="auto"/>
                    <w:bottom w:val="none" w:sz="0" w:space="0" w:color="auto"/>
                    <w:right w:val="none" w:sz="0" w:space="0" w:color="auto"/>
                  </w:divBdr>
                </w:div>
                <w:div w:id="2090736278">
                  <w:marLeft w:val="480"/>
                  <w:marRight w:val="0"/>
                  <w:marTop w:val="0"/>
                  <w:marBottom w:val="0"/>
                  <w:divBdr>
                    <w:top w:val="none" w:sz="0" w:space="0" w:color="auto"/>
                    <w:left w:val="none" w:sz="0" w:space="0" w:color="auto"/>
                    <w:bottom w:val="none" w:sz="0" w:space="0" w:color="auto"/>
                    <w:right w:val="none" w:sz="0" w:space="0" w:color="auto"/>
                  </w:divBdr>
                </w:div>
                <w:div w:id="2093579956">
                  <w:marLeft w:val="480"/>
                  <w:marRight w:val="0"/>
                  <w:marTop w:val="0"/>
                  <w:marBottom w:val="0"/>
                  <w:divBdr>
                    <w:top w:val="none" w:sz="0" w:space="0" w:color="auto"/>
                    <w:left w:val="none" w:sz="0" w:space="0" w:color="auto"/>
                    <w:bottom w:val="none" w:sz="0" w:space="0" w:color="auto"/>
                    <w:right w:val="none" w:sz="0" w:space="0" w:color="auto"/>
                  </w:divBdr>
                </w:div>
                <w:div w:id="2132477842">
                  <w:marLeft w:val="480"/>
                  <w:marRight w:val="0"/>
                  <w:marTop w:val="0"/>
                  <w:marBottom w:val="0"/>
                  <w:divBdr>
                    <w:top w:val="none" w:sz="0" w:space="0" w:color="auto"/>
                    <w:left w:val="none" w:sz="0" w:space="0" w:color="auto"/>
                    <w:bottom w:val="none" w:sz="0" w:space="0" w:color="auto"/>
                    <w:right w:val="none" w:sz="0" w:space="0" w:color="auto"/>
                  </w:divBdr>
                </w:div>
                <w:div w:id="2037731397">
                  <w:marLeft w:val="480"/>
                  <w:marRight w:val="0"/>
                  <w:marTop w:val="0"/>
                  <w:marBottom w:val="0"/>
                  <w:divBdr>
                    <w:top w:val="none" w:sz="0" w:space="0" w:color="auto"/>
                    <w:left w:val="none" w:sz="0" w:space="0" w:color="auto"/>
                    <w:bottom w:val="none" w:sz="0" w:space="0" w:color="auto"/>
                    <w:right w:val="none" w:sz="0" w:space="0" w:color="auto"/>
                  </w:divBdr>
                </w:div>
                <w:div w:id="2073429059">
                  <w:marLeft w:val="480"/>
                  <w:marRight w:val="0"/>
                  <w:marTop w:val="0"/>
                  <w:marBottom w:val="0"/>
                  <w:divBdr>
                    <w:top w:val="none" w:sz="0" w:space="0" w:color="auto"/>
                    <w:left w:val="none" w:sz="0" w:space="0" w:color="auto"/>
                    <w:bottom w:val="none" w:sz="0" w:space="0" w:color="auto"/>
                    <w:right w:val="none" w:sz="0" w:space="0" w:color="auto"/>
                  </w:divBdr>
                </w:div>
                <w:div w:id="2000814221">
                  <w:marLeft w:val="480"/>
                  <w:marRight w:val="0"/>
                  <w:marTop w:val="0"/>
                  <w:marBottom w:val="0"/>
                  <w:divBdr>
                    <w:top w:val="none" w:sz="0" w:space="0" w:color="auto"/>
                    <w:left w:val="none" w:sz="0" w:space="0" w:color="auto"/>
                    <w:bottom w:val="none" w:sz="0" w:space="0" w:color="auto"/>
                    <w:right w:val="none" w:sz="0" w:space="0" w:color="auto"/>
                  </w:divBdr>
                </w:div>
                <w:div w:id="488057454">
                  <w:marLeft w:val="480"/>
                  <w:marRight w:val="0"/>
                  <w:marTop w:val="0"/>
                  <w:marBottom w:val="0"/>
                  <w:divBdr>
                    <w:top w:val="none" w:sz="0" w:space="0" w:color="auto"/>
                    <w:left w:val="none" w:sz="0" w:space="0" w:color="auto"/>
                    <w:bottom w:val="none" w:sz="0" w:space="0" w:color="auto"/>
                    <w:right w:val="none" w:sz="0" w:space="0" w:color="auto"/>
                  </w:divBdr>
                </w:div>
                <w:div w:id="1385569710">
                  <w:marLeft w:val="480"/>
                  <w:marRight w:val="0"/>
                  <w:marTop w:val="0"/>
                  <w:marBottom w:val="0"/>
                  <w:divBdr>
                    <w:top w:val="none" w:sz="0" w:space="0" w:color="auto"/>
                    <w:left w:val="none" w:sz="0" w:space="0" w:color="auto"/>
                    <w:bottom w:val="none" w:sz="0" w:space="0" w:color="auto"/>
                    <w:right w:val="none" w:sz="0" w:space="0" w:color="auto"/>
                  </w:divBdr>
                </w:div>
                <w:div w:id="696811168">
                  <w:marLeft w:val="480"/>
                  <w:marRight w:val="0"/>
                  <w:marTop w:val="0"/>
                  <w:marBottom w:val="0"/>
                  <w:divBdr>
                    <w:top w:val="none" w:sz="0" w:space="0" w:color="auto"/>
                    <w:left w:val="none" w:sz="0" w:space="0" w:color="auto"/>
                    <w:bottom w:val="none" w:sz="0" w:space="0" w:color="auto"/>
                    <w:right w:val="none" w:sz="0" w:space="0" w:color="auto"/>
                  </w:divBdr>
                </w:div>
                <w:div w:id="1883010375">
                  <w:marLeft w:val="480"/>
                  <w:marRight w:val="0"/>
                  <w:marTop w:val="0"/>
                  <w:marBottom w:val="0"/>
                  <w:divBdr>
                    <w:top w:val="none" w:sz="0" w:space="0" w:color="auto"/>
                    <w:left w:val="none" w:sz="0" w:space="0" w:color="auto"/>
                    <w:bottom w:val="none" w:sz="0" w:space="0" w:color="auto"/>
                    <w:right w:val="none" w:sz="0" w:space="0" w:color="auto"/>
                  </w:divBdr>
                </w:div>
                <w:div w:id="1649438506">
                  <w:marLeft w:val="480"/>
                  <w:marRight w:val="0"/>
                  <w:marTop w:val="0"/>
                  <w:marBottom w:val="0"/>
                  <w:divBdr>
                    <w:top w:val="none" w:sz="0" w:space="0" w:color="auto"/>
                    <w:left w:val="none" w:sz="0" w:space="0" w:color="auto"/>
                    <w:bottom w:val="none" w:sz="0" w:space="0" w:color="auto"/>
                    <w:right w:val="none" w:sz="0" w:space="0" w:color="auto"/>
                  </w:divBdr>
                </w:div>
                <w:div w:id="1079712138">
                  <w:marLeft w:val="480"/>
                  <w:marRight w:val="0"/>
                  <w:marTop w:val="0"/>
                  <w:marBottom w:val="0"/>
                  <w:divBdr>
                    <w:top w:val="none" w:sz="0" w:space="0" w:color="auto"/>
                    <w:left w:val="none" w:sz="0" w:space="0" w:color="auto"/>
                    <w:bottom w:val="none" w:sz="0" w:space="0" w:color="auto"/>
                    <w:right w:val="none" w:sz="0" w:space="0" w:color="auto"/>
                  </w:divBdr>
                </w:div>
                <w:div w:id="1135298200">
                  <w:marLeft w:val="480"/>
                  <w:marRight w:val="0"/>
                  <w:marTop w:val="0"/>
                  <w:marBottom w:val="0"/>
                  <w:divBdr>
                    <w:top w:val="none" w:sz="0" w:space="0" w:color="auto"/>
                    <w:left w:val="none" w:sz="0" w:space="0" w:color="auto"/>
                    <w:bottom w:val="none" w:sz="0" w:space="0" w:color="auto"/>
                    <w:right w:val="none" w:sz="0" w:space="0" w:color="auto"/>
                  </w:divBdr>
                </w:div>
                <w:div w:id="1626962846">
                  <w:marLeft w:val="480"/>
                  <w:marRight w:val="0"/>
                  <w:marTop w:val="0"/>
                  <w:marBottom w:val="0"/>
                  <w:divBdr>
                    <w:top w:val="none" w:sz="0" w:space="0" w:color="auto"/>
                    <w:left w:val="none" w:sz="0" w:space="0" w:color="auto"/>
                    <w:bottom w:val="none" w:sz="0" w:space="0" w:color="auto"/>
                    <w:right w:val="none" w:sz="0" w:space="0" w:color="auto"/>
                  </w:divBdr>
                </w:div>
                <w:div w:id="1982998912">
                  <w:marLeft w:val="480"/>
                  <w:marRight w:val="0"/>
                  <w:marTop w:val="0"/>
                  <w:marBottom w:val="0"/>
                  <w:divBdr>
                    <w:top w:val="none" w:sz="0" w:space="0" w:color="auto"/>
                    <w:left w:val="none" w:sz="0" w:space="0" w:color="auto"/>
                    <w:bottom w:val="none" w:sz="0" w:space="0" w:color="auto"/>
                    <w:right w:val="none" w:sz="0" w:space="0" w:color="auto"/>
                  </w:divBdr>
                </w:div>
                <w:div w:id="794182834">
                  <w:marLeft w:val="480"/>
                  <w:marRight w:val="0"/>
                  <w:marTop w:val="0"/>
                  <w:marBottom w:val="0"/>
                  <w:divBdr>
                    <w:top w:val="none" w:sz="0" w:space="0" w:color="auto"/>
                    <w:left w:val="none" w:sz="0" w:space="0" w:color="auto"/>
                    <w:bottom w:val="none" w:sz="0" w:space="0" w:color="auto"/>
                    <w:right w:val="none" w:sz="0" w:space="0" w:color="auto"/>
                  </w:divBdr>
                </w:div>
                <w:div w:id="169562425">
                  <w:marLeft w:val="480"/>
                  <w:marRight w:val="0"/>
                  <w:marTop w:val="0"/>
                  <w:marBottom w:val="0"/>
                  <w:divBdr>
                    <w:top w:val="none" w:sz="0" w:space="0" w:color="auto"/>
                    <w:left w:val="none" w:sz="0" w:space="0" w:color="auto"/>
                    <w:bottom w:val="none" w:sz="0" w:space="0" w:color="auto"/>
                    <w:right w:val="none" w:sz="0" w:space="0" w:color="auto"/>
                  </w:divBdr>
                </w:div>
                <w:div w:id="584847304">
                  <w:marLeft w:val="480"/>
                  <w:marRight w:val="0"/>
                  <w:marTop w:val="0"/>
                  <w:marBottom w:val="0"/>
                  <w:divBdr>
                    <w:top w:val="none" w:sz="0" w:space="0" w:color="auto"/>
                    <w:left w:val="none" w:sz="0" w:space="0" w:color="auto"/>
                    <w:bottom w:val="none" w:sz="0" w:space="0" w:color="auto"/>
                    <w:right w:val="none" w:sz="0" w:space="0" w:color="auto"/>
                  </w:divBdr>
                </w:div>
                <w:div w:id="108742457">
                  <w:marLeft w:val="480"/>
                  <w:marRight w:val="0"/>
                  <w:marTop w:val="0"/>
                  <w:marBottom w:val="0"/>
                  <w:divBdr>
                    <w:top w:val="none" w:sz="0" w:space="0" w:color="auto"/>
                    <w:left w:val="none" w:sz="0" w:space="0" w:color="auto"/>
                    <w:bottom w:val="none" w:sz="0" w:space="0" w:color="auto"/>
                    <w:right w:val="none" w:sz="0" w:space="0" w:color="auto"/>
                  </w:divBdr>
                </w:div>
                <w:div w:id="2067873551">
                  <w:marLeft w:val="480"/>
                  <w:marRight w:val="0"/>
                  <w:marTop w:val="0"/>
                  <w:marBottom w:val="0"/>
                  <w:divBdr>
                    <w:top w:val="none" w:sz="0" w:space="0" w:color="auto"/>
                    <w:left w:val="none" w:sz="0" w:space="0" w:color="auto"/>
                    <w:bottom w:val="none" w:sz="0" w:space="0" w:color="auto"/>
                    <w:right w:val="none" w:sz="0" w:space="0" w:color="auto"/>
                  </w:divBdr>
                </w:div>
                <w:div w:id="1270625950">
                  <w:marLeft w:val="480"/>
                  <w:marRight w:val="0"/>
                  <w:marTop w:val="0"/>
                  <w:marBottom w:val="0"/>
                  <w:divBdr>
                    <w:top w:val="none" w:sz="0" w:space="0" w:color="auto"/>
                    <w:left w:val="none" w:sz="0" w:space="0" w:color="auto"/>
                    <w:bottom w:val="none" w:sz="0" w:space="0" w:color="auto"/>
                    <w:right w:val="none" w:sz="0" w:space="0" w:color="auto"/>
                  </w:divBdr>
                </w:div>
                <w:div w:id="1985314502">
                  <w:marLeft w:val="480"/>
                  <w:marRight w:val="0"/>
                  <w:marTop w:val="0"/>
                  <w:marBottom w:val="0"/>
                  <w:divBdr>
                    <w:top w:val="none" w:sz="0" w:space="0" w:color="auto"/>
                    <w:left w:val="none" w:sz="0" w:space="0" w:color="auto"/>
                    <w:bottom w:val="none" w:sz="0" w:space="0" w:color="auto"/>
                    <w:right w:val="none" w:sz="0" w:space="0" w:color="auto"/>
                  </w:divBdr>
                </w:div>
                <w:div w:id="660891237">
                  <w:marLeft w:val="480"/>
                  <w:marRight w:val="0"/>
                  <w:marTop w:val="0"/>
                  <w:marBottom w:val="0"/>
                  <w:divBdr>
                    <w:top w:val="none" w:sz="0" w:space="0" w:color="auto"/>
                    <w:left w:val="none" w:sz="0" w:space="0" w:color="auto"/>
                    <w:bottom w:val="none" w:sz="0" w:space="0" w:color="auto"/>
                    <w:right w:val="none" w:sz="0" w:space="0" w:color="auto"/>
                  </w:divBdr>
                </w:div>
                <w:div w:id="1617178928">
                  <w:marLeft w:val="480"/>
                  <w:marRight w:val="0"/>
                  <w:marTop w:val="0"/>
                  <w:marBottom w:val="0"/>
                  <w:divBdr>
                    <w:top w:val="none" w:sz="0" w:space="0" w:color="auto"/>
                    <w:left w:val="none" w:sz="0" w:space="0" w:color="auto"/>
                    <w:bottom w:val="none" w:sz="0" w:space="0" w:color="auto"/>
                    <w:right w:val="none" w:sz="0" w:space="0" w:color="auto"/>
                  </w:divBdr>
                </w:div>
                <w:div w:id="122430366">
                  <w:marLeft w:val="480"/>
                  <w:marRight w:val="0"/>
                  <w:marTop w:val="0"/>
                  <w:marBottom w:val="0"/>
                  <w:divBdr>
                    <w:top w:val="none" w:sz="0" w:space="0" w:color="auto"/>
                    <w:left w:val="none" w:sz="0" w:space="0" w:color="auto"/>
                    <w:bottom w:val="none" w:sz="0" w:space="0" w:color="auto"/>
                    <w:right w:val="none" w:sz="0" w:space="0" w:color="auto"/>
                  </w:divBdr>
                </w:div>
                <w:div w:id="1674994122">
                  <w:marLeft w:val="480"/>
                  <w:marRight w:val="0"/>
                  <w:marTop w:val="0"/>
                  <w:marBottom w:val="0"/>
                  <w:divBdr>
                    <w:top w:val="none" w:sz="0" w:space="0" w:color="auto"/>
                    <w:left w:val="none" w:sz="0" w:space="0" w:color="auto"/>
                    <w:bottom w:val="none" w:sz="0" w:space="0" w:color="auto"/>
                    <w:right w:val="none" w:sz="0" w:space="0" w:color="auto"/>
                  </w:divBdr>
                </w:div>
                <w:div w:id="821627393">
                  <w:marLeft w:val="480"/>
                  <w:marRight w:val="0"/>
                  <w:marTop w:val="0"/>
                  <w:marBottom w:val="0"/>
                  <w:divBdr>
                    <w:top w:val="none" w:sz="0" w:space="0" w:color="auto"/>
                    <w:left w:val="none" w:sz="0" w:space="0" w:color="auto"/>
                    <w:bottom w:val="none" w:sz="0" w:space="0" w:color="auto"/>
                    <w:right w:val="none" w:sz="0" w:space="0" w:color="auto"/>
                  </w:divBdr>
                </w:div>
                <w:div w:id="1325090855">
                  <w:marLeft w:val="480"/>
                  <w:marRight w:val="0"/>
                  <w:marTop w:val="0"/>
                  <w:marBottom w:val="0"/>
                  <w:divBdr>
                    <w:top w:val="none" w:sz="0" w:space="0" w:color="auto"/>
                    <w:left w:val="none" w:sz="0" w:space="0" w:color="auto"/>
                    <w:bottom w:val="none" w:sz="0" w:space="0" w:color="auto"/>
                    <w:right w:val="none" w:sz="0" w:space="0" w:color="auto"/>
                  </w:divBdr>
                </w:div>
                <w:div w:id="336661482">
                  <w:marLeft w:val="480"/>
                  <w:marRight w:val="0"/>
                  <w:marTop w:val="0"/>
                  <w:marBottom w:val="0"/>
                  <w:divBdr>
                    <w:top w:val="none" w:sz="0" w:space="0" w:color="auto"/>
                    <w:left w:val="none" w:sz="0" w:space="0" w:color="auto"/>
                    <w:bottom w:val="none" w:sz="0" w:space="0" w:color="auto"/>
                    <w:right w:val="none" w:sz="0" w:space="0" w:color="auto"/>
                  </w:divBdr>
                </w:div>
                <w:div w:id="281348658">
                  <w:marLeft w:val="480"/>
                  <w:marRight w:val="0"/>
                  <w:marTop w:val="0"/>
                  <w:marBottom w:val="0"/>
                  <w:divBdr>
                    <w:top w:val="none" w:sz="0" w:space="0" w:color="auto"/>
                    <w:left w:val="none" w:sz="0" w:space="0" w:color="auto"/>
                    <w:bottom w:val="none" w:sz="0" w:space="0" w:color="auto"/>
                    <w:right w:val="none" w:sz="0" w:space="0" w:color="auto"/>
                  </w:divBdr>
                </w:div>
                <w:div w:id="1016342372">
                  <w:marLeft w:val="480"/>
                  <w:marRight w:val="0"/>
                  <w:marTop w:val="0"/>
                  <w:marBottom w:val="0"/>
                  <w:divBdr>
                    <w:top w:val="none" w:sz="0" w:space="0" w:color="auto"/>
                    <w:left w:val="none" w:sz="0" w:space="0" w:color="auto"/>
                    <w:bottom w:val="none" w:sz="0" w:space="0" w:color="auto"/>
                    <w:right w:val="none" w:sz="0" w:space="0" w:color="auto"/>
                  </w:divBdr>
                </w:div>
                <w:div w:id="971911078">
                  <w:marLeft w:val="480"/>
                  <w:marRight w:val="0"/>
                  <w:marTop w:val="0"/>
                  <w:marBottom w:val="0"/>
                  <w:divBdr>
                    <w:top w:val="none" w:sz="0" w:space="0" w:color="auto"/>
                    <w:left w:val="none" w:sz="0" w:space="0" w:color="auto"/>
                    <w:bottom w:val="none" w:sz="0" w:space="0" w:color="auto"/>
                    <w:right w:val="none" w:sz="0" w:space="0" w:color="auto"/>
                  </w:divBdr>
                </w:div>
                <w:div w:id="31735319">
                  <w:marLeft w:val="480"/>
                  <w:marRight w:val="0"/>
                  <w:marTop w:val="0"/>
                  <w:marBottom w:val="0"/>
                  <w:divBdr>
                    <w:top w:val="none" w:sz="0" w:space="0" w:color="auto"/>
                    <w:left w:val="none" w:sz="0" w:space="0" w:color="auto"/>
                    <w:bottom w:val="none" w:sz="0" w:space="0" w:color="auto"/>
                    <w:right w:val="none" w:sz="0" w:space="0" w:color="auto"/>
                  </w:divBdr>
                </w:div>
                <w:div w:id="270669233">
                  <w:marLeft w:val="480"/>
                  <w:marRight w:val="0"/>
                  <w:marTop w:val="0"/>
                  <w:marBottom w:val="0"/>
                  <w:divBdr>
                    <w:top w:val="none" w:sz="0" w:space="0" w:color="auto"/>
                    <w:left w:val="none" w:sz="0" w:space="0" w:color="auto"/>
                    <w:bottom w:val="none" w:sz="0" w:space="0" w:color="auto"/>
                    <w:right w:val="none" w:sz="0" w:space="0" w:color="auto"/>
                  </w:divBdr>
                </w:div>
                <w:div w:id="1041710190">
                  <w:marLeft w:val="480"/>
                  <w:marRight w:val="0"/>
                  <w:marTop w:val="0"/>
                  <w:marBottom w:val="0"/>
                  <w:divBdr>
                    <w:top w:val="none" w:sz="0" w:space="0" w:color="auto"/>
                    <w:left w:val="none" w:sz="0" w:space="0" w:color="auto"/>
                    <w:bottom w:val="none" w:sz="0" w:space="0" w:color="auto"/>
                    <w:right w:val="none" w:sz="0" w:space="0" w:color="auto"/>
                  </w:divBdr>
                </w:div>
                <w:div w:id="1872188100">
                  <w:marLeft w:val="480"/>
                  <w:marRight w:val="0"/>
                  <w:marTop w:val="0"/>
                  <w:marBottom w:val="0"/>
                  <w:divBdr>
                    <w:top w:val="none" w:sz="0" w:space="0" w:color="auto"/>
                    <w:left w:val="none" w:sz="0" w:space="0" w:color="auto"/>
                    <w:bottom w:val="none" w:sz="0" w:space="0" w:color="auto"/>
                    <w:right w:val="none" w:sz="0" w:space="0" w:color="auto"/>
                  </w:divBdr>
                </w:div>
                <w:div w:id="1212576505">
                  <w:marLeft w:val="480"/>
                  <w:marRight w:val="0"/>
                  <w:marTop w:val="0"/>
                  <w:marBottom w:val="0"/>
                  <w:divBdr>
                    <w:top w:val="none" w:sz="0" w:space="0" w:color="auto"/>
                    <w:left w:val="none" w:sz="0" w:space="0" w:color="auto"/>
                    <w:bottom w:val="none" w:sz="0" w:space="0" w:color="auto"/>
                    <w:right w:val="none" w:sz="0" w:space="0" w:color="auto"/>
                  </w:divBdr>
                </w:div>
                <w:div w:id="1622421170">
                  <w:marLeft w:val="480"/>
                  <w:marRight w:val="0"/>
                  <w:marTop w:val="0"/>
                  <w:marBottom w:val="0"/>
                  <w:divBdr>
                    <w:top w:val="none" w:sz="0" w:space="0" w:color="auto"/>
                    <w:left w:val="none" w:sz="0" w:space="0" w:color="auto"/>
                    <w:bottom w:val="none" w:sz="0" w:space="0" w:color="auto"/>
                    <w:right w:val="none" w:sz="0" w:space="0" w:color="auto"/>
                  </w:divBdr>
                </w:div>
                <w:div w:id="2134663991">
                  <w:marLeft w:val="480"/>
                  <w:marRight w:val="0"/>
                  <w:marTop w:val="0"/>
                  <w:marBottom w:val="0"/>
                  <w:divBdr>
                    <w:top w:val="none" w:sz="0" w:space="0" w:color="auto"/>
                    <w:left w:val="none" w:sz="0" w:space="0" w:color="auto"/>
                    <w:bottom w:val="none" w:sz="0" w:space="0" w:color="auto"/>
                    <w:right w:val="none" w:sz="0" w:space="0" w:color="auto"/>
                  </w:divBdr>
                </w:div>
                <w:div w:id="1538589597">
                  <w:marLeft w:val="480"/>
                  <w:marRight w:val="0"/>
                  <w:marTop w:val="0"/>
                  <w:marBottom w:val="0"/>
                  <w:divBdr>
                    <w:top w:val="none" w:sz="0" w:space="0" w:color="auto"/>
                    <w:left w:val="none" w:sz="0" w:space="0" w:color="auto"/>
                    <w:bottom w:val="none" w:sz="0" w:space="0" w:color="auto"/>
                    <w:right w:val="none" w:sz="0" w:space="0" w:color="auto"/>
                  </w:divBdr>
                </w:div>
                <w:div w:id="643700037">
                  <w:marLeft w:val="480"/>
                  <w:marRight w:val="0"/>
                  <w:marTop w:val="0"/>
                  <w:marBottom w:val="0"/>
                  <w:divBdr>
                    <w:top w:val="none" w:sz="0" w:space="0" w:color="auto"/>
                    <w:left w:val="none" w:sz="0" w:space="0" w:color="auto"/>
                    <w:bottom w:val="none" w:sz="0" w:space="0" w:color="auto"/>
                    <w:right w:val="none" w:sz="0" w:space="0" w:color="auto"/>
                  </w:divBdr>
                </w:div>
                <w:div w:id="217403456">
                  <w:marLeft w:val="480"/>
                  <w:marRight w:val="0"/>
                  <w:marTop w:val="0"/>
                  <w:marBottom w:val="0"/>
                  <w:divBdr>
                    <w:top w:val="none" w:sz="0" w:space="0" w:color="auto"/>
                    <w:left w:val="none" w:sz="0" w:space="0" w:color="auto"/>
                    <w:bottom w:val="none" w:sz="0" w:space="0" w:color="auto"/>
                    <w:right w:val="none" w:sz="0" w:space="0" w:color="auto"/>
                  </w:divBdr>
                </w:div>
                <w:div w:id="1092357591">
                  <w:marLeft w:val="480"/>
                  <w:marRight w:val="0"/>
                  <w:marTop w:val="0"/>
                  <w:marBottom w:val="0"/>
                  <w:divBdr>
                    <w:top w:val="none" w:sz="0" w:space="0" w:color="auto"/>
                    <w:left w:val="none" w:sz="0" w:space="0" w:color="auto"/>
                    <w:bottom w:val="none" w:sz="0" w:space="0" w:color="auto"/>
                    <w:right w:val="none" w:sz="0" w:space="0" w:color="auto"/>
                  </w:divBdr>
                </w:div>
                <w:div w:id="1829445030">
                  <w:marLeft w:val="480"/>
                  <w:marRight w:val="0"/>
                  <w:marTop w:val="0"/>
                  <w:marBottom w:val="0"/>
                  <w:divBdr>
                    <w:top w:val="none" w:sz="0" w:space="0" w:color="auto"/>
                    <w:left w:val="none" w:sz="0" w:space="0" w:color="auto"/>
                    <w:bottom w:val="none" w:sz="0" w:space="0" w:color="auto"/>
                    <w:right w:val="none" w:sz="0" w:space="0" w:color="auto"/>
                  </w:divBdr>
                </w:div>
                <w:div w:id="1978605367">
                  <w:marLeft w:val="480"/>
                  <w:marRight w:val="0"/>
                  <w:marTop w:val="0"/>
                  <w:marBottom w:val="0"/>
                  <w:divBdr>
                    <w:top w:val="none" w:sz="0" w:space="0" w:color="auto"/>
                    <w:left w:val="none" w:sz="0" w:space="0" w:color="auto"/>
                    <w:bottom w:val="none" w:sz="0" w:space="0" w:color="auto"/>
                    <w:right w:val="none" w:sz="0" w:space="0" w:color="auto"/>
                  </w:divBdr>
                </w:div>
                <w:div w:id="291834373">
                  <w:marLeft w:val="480"/>
                  <w:marRight w:val="0"/>
                  <w:marTop w:val="0"/>
                  <w:marBottom w:val="0"/>
                  <w:divBdr>
                    <w:top w:val="none" w:sz="0" w:space="0" w:color="auto"/>
                    <w:left w:val="none" w:sz="0" w:space="0" w:color="auto"/>
                    <w:bottom w:val="none" w:sz="0" w:space="0" w:color="auto"/>
                    <w:right w:val="none" w:sz="0" w:space="0" w:color="auto"/>
                  </w:divBdr>
                </w:div>
                <w:div w:id="1831600568">
                  <w:marLeft w:val="480"/>
                  <w:marRight w:val="0"/>
                  <w:marTop w:val="0"/>
                  <w:marBottom w:val="0"/>
                  <w:divBdr>
                    <w:top w:val="none" w:sz="0" w:space="0" w:color="auto"/>
                    <w:left w:val="none" w:sz="0" w:space="0" w:color="auto"/>
                    <w:bottom w:val="none" w:sz="0" w:space="0" w:color="auto"/>
                    <w:right w:val="none" w:sz="0" w:space="0" w:color="auto"/>
                  </w:divBdr>
                </w:div>
                <w:div w:id="2006392159">
                  <w:marLeft w:val="480"/>
                  <w:marRight w:val="0"/>
                  <w:marTop w:val="0"/>
                  <w:marBottom w:val="0"/>
                  <w:divBdr>
                    <w:top w:val="none" w:sz="0" w:space="0" w:color="auto"/>
                    <w:left w:val="none" w:sz="0" w:space="0" w:color="auto"/>
                    <w:bottom w:val="none" w:sz="0" w:space="0" w:color="auto"/>
                    <w:right w:val="none" w:sz="0" w:space="0" w:color="auto"/>
                  </w:divBdr>
                </w:div>
                <w:div w:id="1459908946">
                  <w:marLeft w:val="480"/>
                  <w:marRight w:val="0"/>
                  <w:marTop w:val="0"/>
                  <w:marBottom w:val="0"/>
                  <w:divBdr>
                    <w:top w:val="none" w:sz="0" w:space="0" w:color="auto"/>
                    <w:left w:val="none" w:sz="0" w:space="0" w:color="auto"/>
                    <w:bottom w:val="none" w:sz="0" w:space="0" w:color="auto"/>
                    <w:right w:val="none" w:sz="0" w:space="0" w:color="auto"/>
                  </w:divBdr>
                </w:div>
                <w:div w:id="196161294">
                  <w:marLeft w:val="480"/>
                  <w:marRight w:val="0"/>
                  <w:marTop w:val="0"/>
                  <w:marBottom w:val="0"/>
                  <w:divBdr>
                    <w:top w:val="none" w:sz="0" w:space="0" w:color="auto"/>
                    <w:left w:val="none" w:sz="0" w:space="0" w:color="auto"/>
                    <w:bottom w:val="none" w:sz="0" w:space="0" w:color="auto"/>
                    <w:right w:val="none" w:sz="0" w:space="0" w:color="auto"/>
                  </w:divBdr>
                </w:div>
                <w:div w:id="1395929183">
                  <w:marLeft w:val="480"/>
                  <w:marRight w:val="0"/>
                  <w:marTop w:val="0"/>
                  <w:marBottom w:val="0"/>
                  <w:divBdr>
                    <w:top w:val="none" w:sz="0" w:space="0" w:color="auto"/>
                    <w:left w:val="none" w:sz="0" w:space="0" w:color="auto"/>
                    <w:bottom w:val="none" w:sz="0" w:space="0" w:color="auto"/>
                    <w:right w:val="none" w:sz="0" w:space="0" w:color="auto"/>
                  </w:divBdr>
                </w:div>
                <w:div w:id="907345951">
                  <w:marLeft w:val="480"/>
                  <w:marRight w:val="0"/>
                  <w:marTop w:val="0"/>
                  <w:marBottom w:val="0"/>
                  <w:divBdr>
                    <w:top w:val="none" w:sz="0" w:space="0" w:color="auto"/>
                    <w:left w:val="none" w:sz="0" w:space="0" w:color="auto"/>
                    <w:bottom w:val="none" w:sz="0" w:space="0" w:color="auto"/>
                    <w:right w:val="none" w:sz="0" w:space="0" w:color="auto"/>
                  </w:divBdr>
                </w:div>
                <w:div w:id="958219030">
                  <w:marLeft w:val="480"/>
                  <w:marRight w:val="0"/>
                  <w:marTop w:val="0"/>
                  <w:marBottom w:val="0"/>
                  <w:divBdr>
                    <w:top w:val="none" w:sz="0" w:space="0" w:color="auto"/>
                    <w:left w:val="none" w:sz="0" w:space="0" w:color="auto"/>
                    <w:bottom w:val="none" w:sz="0" w:space="0" w:color="auto"/>
                    <w:right w:val="none" w:sz="0" w:space="0" w:color="auto"/>
                  </w:divBdr>
                </w:div>
              </w:divsChild>
            </w:div>
            <w:div w:id="611667369">
              <w:marLeft w:val="0"/>
              <w:marRight w:val="0"/>
              <w:marTop w:val="0"/>
              <w:marBottom w:val="0"/>
              <w:divBdr>
                <w:top w:val="none" w:sz="0" w:space="0" w:color="auto"/>
                <w:left w:val="none" w:sz="0" w:space="0" w:color="auto"/>
                <w:bottom w:val="none" w:sz="0" w:space="0" w:color="auto"/>
                <w:right w:val="none" w:sz="0" w:space="0" w:color="auto"/>
              </w:divBdr>
              <w:divsChild>
                <w:div w:id="715550605">
                  <w:marLeft w:val="480"/>
                  <w:marRight w:val="0"/>
                  <w:marTop w:val="0"/>
                  <w:marBottom w:val="0"/>
                  <w:divBdr>
                    <w:top w:val="none" w:sz="0" w:space="0" w:color="auto"/>
                    <w:left w:val="none" w:sz="0" w:space="0" w:color="auto"/>
                    <w:bottom w:val="none" w:sz="0" w:space="0" w:color="auto"/>
                    <w:right w:val="none" w:sz="0" w:space="0" w:color="auto"/>
                  </w:divBdr>
                </w:div>
                <w:div w:id="421872956">
                  <w:marLeft w:val="480"/>
                  <w:marRight w:val="0"/>
                  <w:marTop w:val="0"/>
                  <w:marBottom w:val="0"/>
                  <w:divBdr>
                    <w:top w:val="none" w:sz="0" w:space="0" w:color="auto"/>
                    <w:left w:val="none" w:sz="0" w:space="0" w:color="auto"/>
                    <w:bottom w:val="none" w:sz="0" w:space="0" w:color="auto"/>
                    <w:right w:val="none" w:sz="0" w:space="0" w:color="auto"/>
                  </w:divBdr>
                </w:div>
                <w:div w:id="595676642">
                  <w:marLeft w:val="480"/>
                  <w:marRight w:val="0"/>
                  <w:marTop w:val="0"/>
                  <w:marBottom w:val="0"/>
                  <w:divBdr>
                    <w:top w:val="none" w:sz="0" w:space="0" w:color="auto"/>
                    <w:left w:val="none" w:sz="0" w:space="0" w:color="auto"/>
                    <w:bottom w:val="none" w:sz="0" w:space="0" w:color="auto"/>
                    <w:right w:val="none" w:sz="0" w:space="0" w:color="auto"/>
                  </w:divBdr>
                </w:div>
                <w:div w:id="2076657786">
                  <w:marLeft w:val="480"/>
                  <w:marRight w:val="0"/>
                  <w:marTop w:val="0"/>
                  <w:marBottom w:val="0"/>
                  <w:divBdr>
                    <w:top w:val="none" w:sz="0" w:space="0" w:color="auto"/>
                    <w:left w:val="none" w:sz="0" w:space="0" w:color="auto"/>
                    <w:bottom w:val="none" w:sz="0" w:space="0" w:color="auto"/>
                    <w:right w:val="none" w:sz="0" w:space="0" w:color="auto"/>
                  </w:divBdr>
                </w:div>
                <w:div w:id="126320004">
                  <w:marLeft w:val="480"/>
                  <w:marRight w:val="0"/>
                  <w:marTop w:val="0"/>
                  <w:marBottom w:val="0"/>
                  <w:divBdr>
                    <w:top w:val="none" w:sz="0" w:space="0" w:color="auto"/>
                    <w:left w:val="none" w:sz="0" w:space="0" w:color="auto"/>
                    <w:bottom w:val="none" w:sz="0" w:space="0" w:color="auto"/>
                    <w:right w:val="none" w:sz="0" w:space="0" w:color="auto"/>
                  </w:divBdr>
                </w:div>
                <w:div w:id="1573420329">
                  <w:marLeft w:val="480"/>
                  <w:marRight w:val="0"/>
                  <w:marTop w:val="0"/>
                  <w:marBottom w:val="0"/>
                  <w:divBdr>
                    <w:top w:val="none" w:sz="0" w:space="0" w:color="auto"/>
                    <w:left w:val="none" w:sz="0" w:space="0" w:color="auto"/>
                    <w:bottom w:val="none" w:sz="0" w:space="0" w:color="auto"/>
                    <w:right w:val="none" w:sz="0" w:space="0" w:color="auto"/>
                  </w:divBdr>
                </w:div>
                <w:div w:id="1104152344">
                  <w:marLeft w:val="480"/>
                  <w:marRight w:val="0"/>
                  <w:marTop w:val="0"/>
                  <w:marBottom w:val="0"/>
                  <w:divBdr>
                    <w:top w:val="none" w:sz="0" w:space="0" w:color="auto"/>
                    <w:left w:val="none" w:sz="0" w:space="0" w:color="auto"/>
                    <w:bottom w:val="none" w:sz="0" w:space="0" w:color="auto"/>
                    <w:right w:val="none" w:sz="0" w:space="0" w:color="auto"/>
                  </w:divBdr>
                </w:div>
                <w:div w:id="1024747688">
                  <w:marLeft w:val="480"/>
                  <w:marRight w:val="0"/>
                  <w:marTop w:val="0"/>
                  <w:marBottom w:val="0"/>
                  <w:divBdr>
                    <w:top w:val="none" w:sz="0" w:space="0" w:color="auto"/>
                    <w:left w:val="none" w:sz="0" w:space="0" w:color="auto"/>
                    <w:bottom w:val="none" w:sz="0" w:space="0" w:color="auto"/>
                    <w:right w:val="none" w:sz="0" w:space="0" w:color="auto"/>
                  </w:divBdr>
                </w:div>
                <w:div w:id="536158936">
                  <w:marLeft w:val="480"/>
                  <w:marRight w:val="0"/>
                  <w:marTop w:val="0"/>
                  <w:marBottom w:val="0"/>
                  <w:divBdr>
                    <w:top w:val="none" w:sz="0" w:space="0" w:color="auto"/>
                    <w:left w:val="none" w:sz="0" w:space="0" w:color="auto"/>
                    <w:bottom w:val="none" w:sz="0" w:space="0" w:color="auto"/>
                    <w:right w:val="none" w:sz="0" w:space="0" w:color="auto"/>
                  </w:divBdr>
                </w:div>
                <w:div w:id="1029601958">
                  <w:marLeft w:val="480"/>
                  <w:marRight w:val="0"/>
                  <w:marTop w:val="0"/>
                  <w:marBottom w:val="0"/>
                  <w:divBdr>
                    <w:top w:val="none" w:sz="0" w:space="0" w:color="auto"/>
                    <w:left w:val="none" w:sz="0" w:space="0" w:color="auto"/>
                    <w:bottom w:val="none" w:sz="0" w:space="0" w:color="auto"/>
                    <w:right w:val="none" w:sz="0" w:space="0" w:color="auto"/>
                  </w:divBdr>
                </w:div>
                <w:div w:id="1875263293">
                  <w:marLeft w:val="480"/>
                  <w:marRight w:val="0"/>
                  <w:marTop w:val="0"/>
                  <w:marBottom w:val="0"/>
                  <w:divBdr>
                    <w:top w:val="none" w:sz="0" w:space="0" w:color="auto"/>
                    <w:left w:val="none" w:sz="0" w:space="0" w:color="auto"/>
                    <w:bottom w:val="none" w:sz="0" w:space="0" w:color="auto"/>
                    <w:right w:val="none" w:sz="0" w:space="0" w:color="auto"/>
                  </w:divBdr>
                </w:div>
                <w:div w:id="295256526">
                  <w:marLeft w:val="480"/>
                  <w:marRight w:val="0"/>
                  <w:marTop w:val="0"/>
                  <w:marBottom w:val="0"/>
                  <w:divBdr>
                    <w:top w:val="none" w:sz="0" w:space="0" w:color="auto"/>
                    <w:left w:val="none" w:sz="0" w:space="0" w:color="auto"/>
                    <w:bottom w:val="none" w:sz="0" w:space="0" w:color="auto"/>
                    <w:right w:val="none" w:sz="0" w:space="0" w:color="auto"/>
                  </w:divBdr>
                </w:div>
                <w:div w:id="205916210">
                  <w:marLeft w:val="480"/>
                  <w:marRight w:val="0"/>
                  <w:marTop w:val="0"/>
                  <w:marBottom w:val="0"/>
                  <w:divBdr>
                    <w:top w:val="none" w:sz="0" w:space="0" w:color="auto"/>
                    <w:left w:val="none" w:sz="0" w:space="0" w:color="auto"/>
                    <w:bottom w:val="none" w:sz="0" w:space="0" w:color="auto"/>
                    <w:right w:val="none" w:sz="0" w:space="0" w:color="auto"/>
                  </w:divBdr>
                </w:div>
                <w:div w:id="23680506">
                  <w:marLeft w:val="480"/>
                  <w:marRight w:val="0"/>
                  <w:marTop w:val="0"/>
                  <w:marBottom w:val="0"/>
                  <w:divBdr>
                    <w:top w:val="none" w:sz="0" w:space="0" w:color="auto"/>
                    <w:left w:val="none" w:sz="0" w:space="0" w:color="auto"/>
                    <w:bottom w:val="none" w:sz="0" w:space="0" w:color="auto"/>
                    <w:right w:val="none" w:sz="0" w:space="0" w:color="auto"/>
                  </w:divBdr>
                </w:div>
                <w:div w:id="2115862418">
                  <w:marLeft w:val="480"/>
                  <w:marRight w:val="0"/>
                  <w:marTop w:val="0"/>
                  <w:marBottom w:val="0"/>
                  <w:divBdr>
                    <w:top w:val="none" w:sz="0" w:space="0" w:color="auto"/>
                    <w:left w:val="none" w:sz="0" w:space="0" w:color="auto"/>
                    <w:bottom w:val="none" w:sz="0" w:space="0" w:color="auto"/>
                    <w:right w:val="none" w:sz="0" w:space="0" w:color="auto"/>
                  </w:divBdr>
                </w:div>
                <w:div w:id="743260446">
                  <w:marLeft w:val="480"/>
                  <w:marRight w:val="0"/>
                  <w:marTop w:val="0"/>
                  <w:marBottom w:val="0"/>
                  <w:divBdr>
                    <w:top w:val="none" w:sz="0" w:space="0" w:color="auto"/>
                    <w:left w:val="none" w:sz="0" w:space="0" w:color="auto"/>
                    <w:bottom w:val="none" w:sz="0" w:space="0" w:color="auto"/>
                    <w:right w:val="none" w:sz="0" w:space="0" w:color="auto"/>
                  </w:divBdr>
                </w:div>
                <w:div w:id="988175001">
                  <w:marLeft w:val="480"/>
                  <w:marRight w:val="0"/>
                  <w:marTop w:val="0"/>
                  <w:marBottom w:val="0"/>
                  <w:divBdr>
                    <w:top w:val="none" w:sz="0" w:space="0" w:color="auto"/>
                    <w:left w:val="none" w:sz="0" w:space="0" w:color="auto"/>
                    <w:bottom w:val="none" w:sz="0" w:space="0" w:color="auto"/>
                    <w:right w:val="none" w:sz="0" w:space="0" w:color="auto"/>
                  </w:divBdr>
                </w:div>
                <w:div w:id="1355232103">
                  <w:marLeft w:val="480"/>
                  <w:marRight w:val="0"/>
                  <w:marTop w:val="0"/>
                  <w:marBottom w:val="0"/>
                  <w:divBdr>
                    <w:top w:val="none" w:sz="0" w:space="0" w:color="auto"/>
                    <w:left w:val="none" w:sz="0" w:space="0" w:color="auto"/>
                    <w:bottom w:val="none" w:sz="0" w:space="0" w:color="auto"/>
                    <w:right w:val="none" w:sz="0" w:space="0" w:color="auto"/>
                  </w:divBdr>
                </w:div>
                <w:div w:id="60295698">
                  <w:marLeft w:val="480"/>
                  <w:marRight w:val="0"/>
                  <w:marTop w:val="0"/>
                  <w:marBottom w:val="0"/>
                  <w:divBdr>
                    <w:top w:val="none" w:sz="0" w:space="0" w:color="auto"/>
                    <w:left w:val="none" w:sz="0" w:space="0" w:color="auto"/>
                    <w:bottom w:val="none" w:sz="0" w:space="0" w:color="auto"/>
                    <w:right w:val="none" w:sz="0" w:space="0" w:color="auto"/>
                  </w:divBdr>
                </w:div>
                <w:div w:id="1529368563">
                  <w:marLeft w:val="480"/>
                  <w:marRight w:val="0"/>
                  <w:marTop w:val="0"/>
                  <w:marBottom w:val="0"/>
                  <w:divBdr>
                    <w:top w:val="none" w:sz="0" w:space="0" w:color="auto"/>
                    <w:left w:val="none" w:sz="0" w:space="0" w:color="auto"/>
                    <w:bottom w:val="none" w:sz="0" w:space="0" w:color="auto"/>
                    <w:right w:val="none" w:sz="0" w:space="0" w:color="auto"/>
                  </w:divBdr>
                </w:div>
                <w:div w:id="1040394325">
                  <w:marLeft w:val="480"/>
                  <w:marRight w:val="0"/>
                  <w:marTop w:val="0"/>
                  <w:marBottom w:val="0"/>
                  <w:divBdr>
                    <w:top w:val="none" w:sz="0" w:space="0" w:color="auto"/>
                    <w:left w:val="none" w:sz="0" w:space="0" w:color="auto"/>
                    <w:bottom w:val="none" w:sz="0" w:space="0" w:color="auto"/>
                    <w:right w:val="none" w:sz="0" w:space="0" w:color="auto"/>
                  </w:divBdr>
                </w:div>
                <w:div w:id="1452550131">
                  <w:marLeft w:val="480"/>
                  <w:marRight w:val="0"/>
                  <w:marTop w:val="0"/>
                  <w:marBottom w:val="0"/>
                  <w:divBdr>
                    <w:top w:val="none" w:sz="0" w:space="0" w:color="auto"/>
                    <w:left w:val="none" w:sz="0" w:space="0" w:color="auto"/>
                    <w:bottom w:val="none" w:sz="0" w:space="0" w:color="auto"/>
                    <w:right w:val="none" w:sz="0" w:space="0" w:color="auto"/>
                  </w:divBdr>
                </w:div>
                <w:div w:id="990980333">
                  <w:marLeft w:val="480"/>
                  <w:marRight w:val="0"/>
                  <w:marTop w:val="0"/>
                  <w:marBottom w:val="0"/>
                  <w:divBdr>
                    <w:top w:val="none" w:sz="0" w:space="0" w:color="auto"/>
                    <w:left w:val="none" w:sz="0" w:space="0" w:color="auto"/>
                    <w:bottom w:val="none" w:sz="0" w:space="0" w:color="auto"/>
                    <w:right w:val="none" w:sz="0" w:space="0" w:color="auto"/>
                  </w:divBdr>
                </w:div>
                <w:div w:id="583103291">
                  <w:marLeft w:val="480"/>
                  <w:marRight w:val="0"/>
                  <w:marTop w:val="0"/>
                  <w:marBottom w:val="0"/>
                  <w:divBdr>
                    <w:top w:val="none" w:sz="0" w:space="0" w:color="auto"/>
                    <w:left w:val="none" w:sz="0" w:space="0" w:color="auto"/>
                    <w:bottom w:val="none" w:sz="0" w:space="0" w:color="auto"/>
                    <w:right w:val="none" w:sz="0" w:space="0" w:color="auto"/>
                  </w:divBdr>
                </w:div>
                <w:div w:id="1073627594">
                  <w:marLeft w:val="480"/>
                  <w:marRight w:val="0"/>
                  <w:marTop w:val="0"/>
                  <w:marBottom w:val="0"/>
                  <w:divBdr>
                    <w:top w:val="none" w:sz="0" w:space="0" w:color="auto"/>
                    <w:left w:val="none" w:sz="0" w:space="0" w:color="auto"/>
                    <w:bottom w:val="none" w:sz="0" w:space="0" w:color="auto"/>
                    <w:right w:val="none" w:sz="0" w:space="0" w:color="auto"/>
                  </w:divBdr>
                </w:div>
                <w:div w:id="62609473">
                  <w:marLeft w:val="480"/>
                  <w:marRight w:val="0"/>
                  <w:marTop w:val="0"/>
                  <w:marBottom w:val="0"/>
                  <w:divBdr>
                    <w:top w:val="none" w:sz="0" w:space="0" w:color="auto"/>
                    <w:left w:val="none" w:sz="0" w:space="0" w:color="auto"/>
                    <w:bottom w:val="none" w:sz="0" w:space="0" w:color="auto"/>
                    <w:right w:val="none" w:sz="0" w:space="0" w:color="auto"/>
                  </w:divBdr>
                </w:div>
                <w:div w:id="1341396535">
                  <w:marLeft w:val="480"/>
                  <w:marRight w:val="0"/>
                  <w:marTop w:val="0"/>
                  <w:marBottom w:val="0"/>
                  <w:divBdr>
                    <w:top w:val="none" w:sz="0" w:space="0" w:color="auto"/>
                    <w:left w:val="none" w:sz="0" w:space="0" w:color="auto"/>
                    <w:bottom w:val="none" w:sz="0" w:space="0" w:color="auto"/>
                    <w:right w:val="none" w:sz="0" w:space="0" w:color="auto"/>
                  </w:divBdr>
                </w:div>
                <w:div w:id="1537963168">
                  <w:marLeft w:val="480"/>
                  <w:marRight w:val="0"/>
                  <w:marTop w:val="0"/>
                  <w:marBottom w:val="0"/>
                  <w:divBdr>
                    <w:top w:val="none" w:sz="0" w:space="0" w:color="auto"/>
                    <w:left w:val="none" w:sz="0" w:space="0" w:color="auto"/>
                    <w:bottom w:val="none" w:sz="0" w:space="0" w:color="auto"/>
                    <w:right w:val="none" w:sz="0" w:space="0" w:color="auto"/>
                  </w:divBdr>
                </w:div>
                <w:div w:id="1326936251">
                  <w:marLeft w:val="480"/>
                  <w:marRight w:val="0"/>
                  <w:marTop w:val="0"/>
                  <w:marBottom w:val="0"/>
                  <w:divBdr>
                    <w:top w:val="none" w:sz="0" w:space="0" w:color="auto"/>
                    <w:left w:val="none" w:sz="0" w:space="0" w:color="auto"/>
                    <w:bottom w:val="none" w:sz="0" w:space="0" w:color="auto"/>
                    <w:right w:val="none" w:sz="0" w:space="0" w:color="auto"/>
                  </w:divBdr>
                </w:div>
                <w:div w:id="1345784320">
                  <w:marLeft w:val="480"/>
                  <w:marRight w:val="0"/>
                  <w:marTop w:val="0"/>
                  <w:marBottom w:val="0"/>
                  <w:divBdr>
                    <w:top w:val="none" w:sz="0" w:space="0" w:color="auto"/>
                    <w:left w:val="none" w:sz="0" w:space="0" w:color="auto"/>
                    <w:bottom w:val="none" w:sz="0" w:space="0" w:color="auto"/>
                    <w:right w:val="none" w:sz="0" w:space="0" w:color="auto"/>
                  </w:divBdr>
                </w:div>
                <w:div w:id="558514338">
                  <w:marLeft w:val="480"/>
                  <w:marRight w:val="0"/>
                  <w:marTop w:val="0"/>
                  <w:marBottom w:val="0"/>
                  <w:divBdr>
                    <w:top w:val="none" w:sz="0" w:space="0" w:color="auto"/>
                    <w:left w:val="none" w:sz="0" w:space="0" w:color="auto"/>
                    <w:bottom w:val="none" w:sz="0" w:space="0" w:color="auto"/>
                    <w:right w:val="none" w:sz="0" w:space="0" w:color="auto"/>
                  </w:divBdr>
                </w:div>
                <w:div w:id="626857868">
                  <w:marLeft w:val="480"/>
                  <w:marRight w:val="0"/>
                  <w:marTop w:val="0"/>
                  <w:marBottom w:val="0"/>
                  <w:divBdr>
                    <w:top w:val="none" w:sz="0" w:space="0" w:color="auto"/>
                    <w:left w:val="none" w:sz="0" w:space="0" w:color="auto"/>
                    <w:bottom w:val="none" w:sz="0" w:space="0" w:color="auto"/>
                    <w:right w:val="none" w:sz="0" w:space="0" w:color="auto"/>
                  </w:divBdr>
                </w:div>
                <w:div w:id="1578510790">
                  <w:marLeft w:val="480"/>
                  <w:marRight w:val="0"/>
                  <w:marTop w:val="0"/>
                  <w:marBottom w:val="0"/>
                  <w:divBdr>
                    <w:top w:val="none" w:sz="0" w:space="0" w:color="auto"/>
                    <w:left w:val="none" w:sz="0" w:space="0" w:color="auto"/>
                    <w:bottom w:val="none" w:sz="0" w:space="0" w:color="auto"/>
                    <w:right w:val="none" w:sz="0" w:space="0" w:color="auto"/>
                  </w:divBdr>
                </w:div>
                <w:div w:id="748580896">
                  <w:marLeft w:val="480"/>
                  <w:marRight w:val="0"/>
                  <w:marTop w:val="0"/>
                  <w:marBottom w:val="0"/>
                  <w:divBdr>
                    <w:top w:val="none" w:sz="0" w:space="0" w:color="auto"/>
                    <w:left w:val="none" w:sz="0" w:space="0" w:color="auto"/>
                    <w:bottom w:val="none" w:sz="0" w:space="0" w:color="auto"/>
                    <w:right w:val="none" w:sz="0" w:space="0" w:color="auto"/>
                  </w:divBdr>
                </w:div>
                <w:div w:id="499856337">
                  <w:marLeft w:val="480"/>
                  <w:marRight w:val="0"/>
                  <w:marTop w:val="0"/>
                  <w:marBottom w:val="0"/>
                  <w:divBdr>
                    <w:top w:val="none" w:sz="0" w:space="0" w:color="auto"/>
                    <w:left w:val="none" w:sz="0" w:space="0" w:color="auto"/>
                    <w:bottom w:val="none" w:sz="0" w:space="0" w:color="auto"/>
                    <w:right w:val="none" w:sz="0" w:space="0" w:color="auto"/>
                  </w:divBdr>
                </w:div>
                <w:div w:id="1852060225">
                  <w:marLeft w:val="480"/>
                  <w:marRight w:val="0"/>
                  <w:marTop w:val="0"/>
                  <w:marBottom w:val="0"/>
                  <w:divBdr>
                    <w:top w:val="none" w:sz="0" w:space="0" w:color="auto"/>
                    <w:left w:val="none" w:sz="0" w:space="0" w:color="auto"/>
                    <w:bottom w:val="none" w:sz="0" w:space="0" w:color="auto"/>
                    <w:right w:val="none" w:sz="0" w:space="0" w:color="auto"/>
                  </w:divBdr>
                </w:div>
                <w:div w:id="206920584">
                  <w:marLeft w:val="480"/>
                  <w:marRight w:val="0"/>
                  <w:marTop w:val="0"/>
                  <w:marBottom w:val="0"/>
                  <w:divBdr>
                    <w:top w:val="none" w:sz="0" w:space="0" w:color="auto"/>
                    <w:left w:val="none" w:sz="0" w:space="0" w:color="auto"/>
                    <w:bottom w:val="none" w:sz="0" w:space="0" w:color="auto"/>
                    <w:right w:val="none" w:sz="0" w:space="0" w:color="auto"/>
                  </w:divBdr>
                </w:div>
                <w:div w:id="26682389">
                  <w:marLeft w:val="480"/>
                  <w:marRight w:val="0"/>
                  <w:marTop w:val="0"/>
                  <w:marBottom w:val="0"/>
                  <w:divBdr>
                    <w:top w:val="none" w:sz="0" w:space="0" w:color="auto"/>
                    <w:left w:val="none" w:sz="0" w:space="0" w:color="auto"/>
                    <w:bottom w:val="none" w:sz="0" w:space="0" w:color="auto"/>
                    <w:right w:val="none" w:sz="0" w:space="0" w:color="auto"/>
                  </w:divBdr>
                </w:div>
                <w:div w:id="1082331804">
                  <w:marLeft w:val="480"/>
                  <w:marRight w:val="0"/>
                  <w:marTop w:val="0"/>
                  <w:marBottom w:val="0"/>
                  <w:divBdr>
                    <w:top w:val="none" w:sz="0" w:space="0" w:color="auto"/>
                    <w:left w:val="none" w:sz="0" w:space="0" w:color="auto"/>
                    <w:bottom w:val="none" w:sz="0" w:space="0" w:color="auto"/>
                    <w:right w:val="none" w:sz="0" w:space="0" w:color="auto"/>
                  </w:divBdr>
                </w:div>
                <w:div w:id="1750033648">
                  <w:marLeft w:val="480"/>
                  <w:marRight w:val="0"/>
                  <w:marTop w:val="0"/>
                  <w:marBottom w:val="0"/>
                  <w:divBdr>
                    <w:top w:val="none" w:sz="0" w:space="0" w:color="auto"/>
                    <w:left w:val="none" w:sz="0" w:space="0" w:color="auto"/>
                    <w:bottom w:val="none" w:sz="0" w:space="0" w:color="auto"/>
                    <w:right w:val="none" w:sz="0" w:space="0" w:color="auto"/>
                  </w:divBdr>
                </w:div>
                <w:div w:id="1740639399">
                  <w:marLeft w:val="480"/>
                  <w:marRight w:val="0"/>
                  <w:marTop w:val="0"/>
                  <w:marBottom w:val="0"/>
                  <w:divBdr>
                    <w:top w:val="none" w:sz="0" w:space="0" w:color="auto"/>
                    <w:left w:val="none" w:sz="0" w:space="0" w:color="auto"/>
                    <w:bottom w:val="none" w:sz="0" w:space="0" w:color="auto"/>
                    <w:right w:val="none" w:sz="0" w:space="0" w:color="auto"/>
                  </w:divBdr>
                </w:div>
                <w:div w:id="1536389553">
                  <w:marLeft w:val="480"/>
                  <w:marRight w:val="0"/>
                  <w:marTop w:val="0"/>
                  <w:marBottom w:val="0"/>
                  <w:divBdr>
                    <w:top w:val="none" w:sz="0" w:space="0" w:color="auto"/>
                    <w:left w:val="none" w:sz="0" w:space="0" w:color="auto"/>
                    <w:bottom w:val="none" w:sz="0" w:space="0" w:color="auto"/>
                    <w:right w:val="none" w:sz="0" w:space="0" w:color="auto"/>
                  </w:divBdr>
                </w:div>
                <w:div w:id="1274904293">
                  <w:marLeft w:val="480"/>
                  <w:marRight w:val="0"/>
                  <w:marTop w:val="0"/>
                  <w:marBottom w:val="0"/>
                  <w:divBdr>
                    <w:top w:val="none" w:sz="0" w:space="0" w:color="auto"/>
                    <w:left w:val="none" w:sz="0" w:space="0" w:color="auto"/>
                    <w:bottom w:val="none" w:sz="0" w:space="0" w:color="auto"/>
                    <w:right w:val="none" w:sz="0" w:space="0" w:color="auto"/>
                  </w:divBdr>
                </w:div>
                <w:div w:id="1299726689">
                  <w:marLeft w:val="480"/>
                  <w:marRight w:val="0"/>
                  <w:marTop w:val="0"/>
                  <w:marBottom w:val="0"/>
                  <w:divBdr>
                    <w:top w:val="none" w:sz="0" w:space="0" w:color="auto"/>
                    <w:left w:val="none" w:sz="0" w:space="0" w:color="auto"/>
                    <w:bottom w:val="none" w:sz="0" w:space="0" w:color="auto"/>
                    <w:right w:val="none" w:sz="0" w:space="0" w:color="auto"/>
                  </w:divBdr>
                </w:div>
                <w:div w:id="975334952">
                  <w:marLeft w:val="480"/>
                  <w:marRight w:val="0"/>
                  <w:marTop w:val="0"/>
                  <w:marBottom w:val="0"/>
                  <w:divBdr>
                    <w:top w:val="none" w:sz="0" w:space="0" w:color="auto"/>
                    <w:left w:val="none" w:sz="0" w:space="0" w:color="auto"/>
                    <w:bottom w:val="none" w:sz="0" w:space="0" w:color="auto"/>
                    <w:right w:val="none" w:sz="0" w:space="0" w:color="auto"/>
                  </w:divBdr>
                </w:div>
                <w:div w:id="214898247">
                  <w:marLeft w:val="480"/>
                  <w:marRight w:val="0"/>
                  <w:marTop w:val="0"/>
                  <w:marBottom w:val="0"/>
                  <w:divBdr>
                    <w:top w:val="none" w:sz="0" w:space="0" w:color="auto"/>
                    <w:left w:val="none" w:sz="0" w:space="0" w:color="auto"/>
                    <w:bottom w:val="none" w:sz="0" w:space="0" w:color="auto"/>
                    <w:right w:val="none" w:sz="0" w:space="0" w:color="auto"/>
                  </w:divBdr>
                </w:div>
                <w:div w:id="875042897">
                  <w:marLeft w:val="480"/>
                  <w:marRight w:val="0"/>
                  <w:marTop w:val="0"/>
                  <w:marBottom w:val="0"/>
                  <w:divBdr>
                    <w:top w:val="none" w:sz="0" w:space="0" w:color="auto"/>
                    <w:left w:val="none" w:sz="0" w:space="0" w:color="auto"/>
                    <w:bottom w:val="none" w:sz="0" w:space="0" w:color="auto"/>
                    <w:right w:val="none" w:sz="0" w:space="0" w:color="auto"/>
                  </w:divBdr>
                </w:div>
                <w:div w:id="1761561067">
                  <w:marLeft w:val="480"/>
                  <w:marRight w:val="0"/>
                  <w:marTop w:val="0"/>
                  <w:marBottom w:val="0"/>
                  <w:divBdr>
                    <w:top w:val="none" w:sz="0" w:space="0" w:color="auto"/>
                    <w:left w:val="none" w:sz="0" w:space="0" w:color="auto"/>
                    <w:bottom w:val="none" w:sz="0" w:space="0" w:color="auto"/>
                    <w:right w:val="none" w:sz="0" w:space="0" w:color="auto"/>
                  </w:divBdr>
                </w:div>
                <w:div w:id="1613240936">
                  <w:marLeft w:val="480"/>
                  <w:marRight w:val="0"/>
                  <w:marTop w:val="0"/>
                  <w:marBottom w:val="0"/>
                  <w:divBdr>
                    <w:top w:val="none" w:sz="0" w:space="0" w:color="auto"/>
                    <w:left w:val="none" w:sz="0" w:space="0" w:color="auto"/>
                    <w:bottom w:val="none" w:sz="0" w:space="0" w:color="auto"/>
                    <w:right w:val="none" w:sz="0" w:space="0" w:color="auto"/>
                  </w:divBdr>
                </w:div>
                <w:div w:id="542905646">
                  <w:marLeft w:val="480"/>
                  <w:marRight w:val="0"/>
                  <w:marTop w:val="0"/>
                  <w:marBottom w:val="0"/>
                  <w:divBdr>
                    <w:top w:val="none" w:sz="0" w:space="0" w:color="auto"/>
                    <w:left w:val="none" w:sz="0" w:space="0" w:color="auto"/>
                    <w:bottom w:val="none" w:sz="0" w:space="0" w:color="auto"/>
                    <w:right w:val="none" w:sz="0" w:space="0" w:color="auto"/>
                  </w:divBdr>
                </w:div>
                <w:div w:id="93524065">
                  <w:marLeft w:val="480"/>
                  <w:marRight w:val="0"/>
                  <w:marTop w:val="0"/>
                  <w:marBottom w:val="0"/>
                  <w:divBdr>
                    <w:top w:val="none" w:sz="0" w:space="0" w:color="auto"/>
                    <w:left w:val="none" w:sz="0" w:space="0" w:color="auto"/>
                    <w:bottom w:val="none" w:sz="0" w:space="0" w:color="auto"/>
                    <w:right w:val="none" w:sz="0" w:space="0" w:color="auto"/>
                  </w:divBdr>
                </w:div>
                <w:div w:id="1863323991">
                  <w:marLeft w:val="480"/>
                  <w:marRight w:val="0"/>
                  <w:marTop w:val="0"/>
                  <w:marBottom w:val="0"/>
                  <w:divBdr>
                    <w:top w:val="none" w:sz="0" w:space="0" w:color="auto"/>
                    <w:left w:val="none" w:sz="0" w:space="0" w:color="auto"/>
                    <w:bottom w:val="none" w:sz="0" w:space="0" w:color="auto"/>
                    <w:right w:val="none" w:sz="0" w:space="0" w:color="auto"/>
                  </w:divBdr>
                </w:div>
                <w:div w:id="1114906811">
                  <w:marLeft w:val="480"/>
                  <w:marRight w:val="0"/>
                  <w:marTop w:val="0"/>
                  <w:marBottom w:val="0"/>
                  <w:divBdr>
                    <w:top w:val="none" w:sz="0" w:space="0" w:color="auto"/>
                    <w:left w:val="none" w:sz="0" w:space="0" w:color="auto"/>
                    <w:bottom w:val="none" w:sz="0" w:space="0" w:color="auto"/>
                    <w:right w:val="none" w:sz="0" w:space="0" w:color="auto"/>
                  </w:divBdr>
                </w:div>
                <w:div w:id="651182571">
                  <w:marLeft w:val="480"/>
                  <w:marRight w:val="0"/>
                  <w:marTop w:val="0"/>
                  <w:marBottom w:val="0"/>
                  <w:divBdr>
                    <w:top w:val="none" w:sz="0" w:space="0" w:color="auto"/>
                    <w:left w:val="none" w:sz="0" w:space="0" w:color="auto"/>
                    <w:bottom w:val="none" w:sz="0" w:space="0" w:color="auto"/>
                    <w:right w:val="none" w:sz="0" w:space="0" w:color="auto"/>
                  </w:divBdr>
                </w:div>
                <w:div w:id="39280719">
                  <w:marLeft w:val="480"/>
                  <w:marRight w:val="0"/>
                  <w:marTop w:val="0"/>
                  <w:marBottom w:val="0"/>
                  <w:divBdr>
                    <w:top w:val="none" w:sz="0" w:space="0" w:color="auto"/>
                    <w:left w:val="none" w:sz="0" w:space="0" w:color="auto"/>
                    <w:bottom w:val="none" w:sz="0" w:space="0" w:color="auto"/>
                    <w:right w:val="none" w:sz="0" w:space="0" w:color="auto"/>
                  </w:divBdr>
                </w:div>
                <w:div w:id="1399287192">
                  <w:marLeft w:val="480"/>
                  <w:marRight w:val="0"/>
                  <w:marTop w:val="0"/>
                  <w:marBottom w:val="0"/>
                  <w:divBdr>
                    <w:top w:val="none" w:sz="0" w:space="0" w:color="auto"/>
                    <w:left w:val="none" w:sz="0" w:space="0" w:color="auto"/>
                    <w:bottom w:val="none" w:sz="0" w:space="0" w:color="auto"/>
                    <w:right w:val="none" w:sz="0" w:space="0" w:color="auto"/>
                  </w:divBdr>
                </w:div>
                <w:div w:id="18239680">
                  <w:marLeft w:val="480"/>
                  <w:marRight w:val="0"/>
                  <w:marTop w:val="0"/>
                  <w:marBottom w:val="0"/>
                  <w:divBdr>
                    <w:top w:val="none" w:sz="0" w:space="0" w:color="auto"/>
                    <w:left w:val="none" w:sz="0" w:space="0" w:color="auto"/>
                    <w:bottom w:val="none" w:sz="0" w:space="0" w:color="auto"/>
                    <w:right w:val="none" w:sz="0" w:space="0" w:color="auto"/>
                  </w:divBdr>
                </w:div>
                <w:div w:id="1995183878">
                  <w:marLeft w:val="480"/>
                  <w:marRight w:val="0"/>
                  <w:marTop w:val="0"/>
                  <w:marBottom w:val="0"/>
                  <w:divBdr>
                    <w:top w:val="none" w:sz="0" w:space="0" w:color="auto"/>
                    <w:left w:val="none" w:sz="0" w:space="0" w:color="auto"/>
                    <w:bottom w:val="none" w:sz="0" w:space="0" w:color="auto"/>
                    <w:right w:val="none" w:sz="0" w:space="0" w:color="auto"/>
                  </w:divBdr>
                </w:div>
                <w:div w:id="1391533069">
                  <w:marLeft w:val="480"/>
                  <w:marRight w:val="0"/>
                  <w:marTop w:val="0"/>
                  <w:marBottom w:val="0"/>
                  <w:divBdr>
                    <w:top w:val="none" w:sz="0" w:space="0" w:color="auto"/>
                    <w:left w:val="none" w:sz="0" w:space="0" w:color="auto"/>
                    <w:bottom w:val="none" w:sz="0" w:space="0" w:color="auto"/>
                    <w:right w:val="none" w:sz="0" w:space="0" w:color="auto"/>
                  </w:divBdr>
                </w:div>
                <w:div w:id="573321498">
                  <w:marLeft w:val="480"/>
                  <w:marRight w:val="0"/>
                  <w:marTop w:val="0"/>
                  <w:marBottom w:val="0"/>
                  <w:divBdr>
                    <w:top w:val="none" w:sz="0" w:space="0" w:color="auto"/>
                    <w:left w:val="none" w:sz="0" w:space="0" w:color="auto"/>
                    <w:bottom w:val="none" w:sz="0" w:space="0" w:color="auto"/>
                    <w:right w:val="none" w:sz="0" w:space="0" w:color="auto"/>
                  </w:divBdr>
                </w:div>
                <w:div w:id="1109620142">
                  <w:marLeft w:val="480"/>
                  <w:marRight w:val="0"/>
                  <w:marTop w:val="0"/>
                  <w:marBottom w:val="0"/>
                  <w:divBdr>
                    <w:top w:val="none" w:sz="0" w:space="0" w:color="auto"/>
                    <w:left w:val="none" w:sz="0" w:space="0" w:color="auto"/>
                    <w:bottom w:val="none" w:sz="0" w:space="0" w:color="auto"/>
                    <w:right w:val="none" w:sz="0" w:space="0" w:color="auto"/>
                  </w:divBdr>
                </w:div>
                <w:div w:id="974020477">
                  <w:marLeft w:val="480"/>
                  <w:marRight w:val="0"/>
                  <w:marTop w:val="0"/>
                  <w:marBottom w:val="0"/>
                  <w:divBdr>
                    <w:top w:val="none" w:sz="0" w:space="0" w:color="auto"/>
                    <w:left w:val="none" w:sz="0" w:space="0" w:color="auto"/>
                    <w:bottom w:val="none" w:sz="0" w:space="0" w:color="auto"/>
                    <w:right w:val="none" w:sz="0" w:space="0" w:color="auto"/>
                  </w:divBdr>
                </w:div>
                <w:div w:id="1692299931">
                  <w:marLeft w:val="480"/>
                  <w:marRight w:val="0"/>
                  <w:marTop w:val="0"/>
                  <w:marBottom w:val="0"/>
                  <w:divBdr>
                    <w:top w:val="none" w:sz="0" w:space="0" w:color="auto"/>
                    <w:left w:val="none" w:sz="0" w:space="0" w:color="auto"/>
                    <w:bottom w:val="none" w:sz="0" w:space="0" w:color="auto"/>
                    <w:right w:val="none" w:sz="0" w:space="0" w:color="auto"/>
                  </w:divBdr>
                </w:div>
                <w:div w:id="1546479476">
                  <w:marLeft w:val="480"/>
                  <w:marRight w:val="0"/>
                  <w:marTop w:val="0"/>
                  <w:marBottom w:val="0"/>
                  <w:divBdr>
                    <w:top w:val="none" w:sz="0" w:space="0" w:color="auto"/>
                    <w:left w:val="none" w:sz="0" w:space="0" w:color="auto"/>
                    <w:bottom w:val="none" w:sz="0" w:space="0" w:color="auto"/>
                    <w:right w:val="none" w:sz="0" w:space="0" w:color="auto"/>
                  </w:divBdr>
                </w:div>
                <w:div w:id="1772974762">
                  <w:marLeft w:val="480"/>
                  <w:marRight w:val="0"/>
                  <w:marTop w:val="0"/>
                  <w:marBottom w:val="0"/>
                  <w:divBdr>
                    <w:top w:val="none" w:sz="0" w:space="0" w:color="auto"/>
                    <w:left w:val="none" w:sz="0" w:space="0" w:color="auto"/>
                    <w:bottom w:val="none" w:sz="0" w:space="0" w:color="auto"/>
                    <w:right w:val="none" w:sz="0" w:space="0" w:color="auto"/>
                  </w:divBdr>
                </w:div>
                <w:div w:id="443884211">
                  <w:marLeft w:val="480"/>
                  <w:marRight w:val="0"/>
                  <w:marTop w:val="0"/>
                  <w:marBottom w:val="0"/>
                  <w:divBdr>
                    <w:top w:val="none" w:sz="0" w:space="0" w:color="auto"/>
                    <w:left w:val="none" w:sz="0" w:space="0" w:color="auto"/>
                    <w:bottom w:val="none" w:sz="0" w:space="0" w:color="auto"/>
                    <w:right w:val="none" w:sz="0" w:space="0" w:color="auto"/>
                  </w:divBdr>
                </w:div>
                <w:div w:id="759835470">
                  <w:marLeft w:val="480"/>
                  <w:marRight w:val="0"/>
                  <w:marTop w:val="0"/>
                  <w:marBottom w:val="0"/>
                  <w:divBdr>
                    <w:top w:val="none" w:sz="0" w:space="0" w:color="auto"/>
                    <w:left w:val="none" w:sz="0" w:space="0" w:color="auto"/>
                    <w:bottom w:val="none" w:sz="0" w:space="0" w:color="auto"/>
                    <w:right w:val="none" w:sz="0" w:space="0" w:color="auto"/>
                  </w:divBdr>
                </w:div>
                <w:div w:id="1564296904">
                  <w:marLeft w:val="480"/>
                  <w:marRight w:val="0"/>
                  <w:marTop w:val="0"/>
                  <w:marBottom w:val="0"/>
                  <w:divBdr>
                    <w:top w:val="none" w:sz="0" w:space="0" w:color="auto"/>
                    <w:left w:val="none" w:sz="0" w:space="0" w:color="auto"/>
                    <w:bottom w:val="none" w:sz="0" w:space="0" w:color="auto"/>
                    <w:right w:val="none" w:sz="0" w:space="0" w:color="auto"/>
                  </w:divBdr>
                </w:div>
                <w:div w:id="2094351820">
                  <w:marLeft w:val="480"/>
                  <w:marRight w:val="0"/>
                  <w:marTop w:val="0"/>
                  <w:marBottom w:val="0"/>
                  <w:divBdr>
                    <w:top w:val="none" w:sz="0" w:space="0" w:color="auto"/>
                    <w:left w:val="none" w:sz="0" w:space="0" w:color="auto"/>
                    <w:bottom w:val="none" w:sz="0" w:space="0" w:color="auto"/>
                    <w:right w:val="none" w:sz="0" w:space="0" w:color="auto"/>
                  </w:divBdr>
                </w:div>
                <w:div w:id="1344627998">
                  <w:marLeft w:val="480"/>
                  <w:marRight w:val="0"/>
                  <w:marTop w:val="0"/>
                  <w:marBottom w:val="0"/>
                  <w:divBdr>
                    <w:top w:val="none" w:sz="0" w:space="0" w:color="auto"/>
                    <w:left w:val="none" w:sz="0" w:space="0" w:color="auto"/>
                    <w:bottom w:val="none" w:sz="0" w:space="0" w:color="auto"/>
                    <w:right w:val="none" w:sz="0" w:space="0" w:color="auto"/>
                  </w:divBdr>
                </w:div>
                <w:div w:id="1761098120">
                  <w:marLeft w:val="480"/>
                  <w:marRight w:val="0"/>
                  <w:marTop w:val="0"/>
                  <w:marBottom w:val="0"/>
                  <w:divBdr>
                    <w:top w:val="none" w:sz="0" w:space="0" w:color="auto"/>
                    <w:left w:val="none" w:sz="0" w:space="0" w:color="auto"/>
                    <w:bottom w:val="none" w:sz="0" w:space="0" w:color="auto"/>
                    <w:right w:val="none" w:sz="0" w:space="0" w:color="auto"/>
                  </w:divBdr>
                </w:div>
                <w:div w:id="727992974">
                  <w:marLeft w:val="480"/>
                  <w:marRight w:val="0"/>
                  <w:marTop w:val="0"/>
                  <w:marBottom w:val="0"/>
                  <w:divBdr>
                    <w:top w:val="none" w:sz="0" w:space="0" w:color="auto"/>
                    <w:left w:val="none" w:sz="0" w:space="0" w:color="auto"/>
                    <w:bottom w:val="none" w:sz="0" w:space="0" w:color="auto"/>
                    <w:right w:val="none" w:sz="0" w:space="0" w:color="auto"/>
                  </w:divBdr>
                </w:div>
                <w:div w:id="1425567491">
                  <w:marLeft w:val="480"/>
                  <w:marRight w:val="0"/>
                  <w:marTop w:val="0"/>
                  <w:marBottom w:val="0"/>
                  <w:divBdr>
                    <w:top w:val="none" w:sz="0" w:space="0" w:color="auto"/>
                    <w:left w:val="none" w:sz="0" w:space="0" w:color="auto"/>
                    <w:bottom w:val="none" w:sz="0" w:space="0" w:color="auto"/>
                    <w:right w:val="none" w:sz="0" w:space="0" w:color="auto"/>
                  </w:divBdr>
                </w:div>
                <w:div w:id="1966082165">
                  <w:marLeft w:val="480"/>
                  <w:marRight w:val="0"/>
                  <w:marTop w:val="0"/>
                  <w:marBottom w:val="0"/>
                  <w:divBdr>
                    <w:top w:val="none" w:sz="0" w:space="0" w:color="auto"/>
                    <w:left w:val="none" w:sz="0" w:space="0" w:color="auto"/>
                    <w:bottom w:val="none" w:sz="0" w:space="0" w:color="auto"/>
                    <w:right w:val="none" w:sz="0" w:space="0" w:color="auto"/>
                  </w:divBdr>
                </w:div>
                <w:div w:id="130903584">
                  <w:marLeft w:val="480"/>
                  <w:marRight w:val="0"/>
                  <w:marTop w:val="0"/>
                  <w:marBottom w:val="0"/>
                  <w:divBdr>
                    <w:top w:val="none" w:sz="0" w:space="0" w:color="auto"/>
                    <w:left w:val="none" w:sz="0" w:space="0" w:color="auto"/>
                    <w:bottom w:val="none" w:sz="0" w:space="0" w:color="auto"/>
                    <w:right w:val="none" w:sz="0" w:space="0" w:color="auto"/>
                  </w:divBdr>
                </w:div>
                <w:div w:id="1775133402">
                  <w:marLeft w:val="480"/>
                  <w:marRight w:val="0"/>
                  <w:marTop w:val="0"/>
                  <w:marBottom w:val="0"/>
                  <w:divBdr>
                    <w:top w:val="none" w:sz="0" w:space="0" w:color="auto"/>
                    <w:left w:val="none" w:sz="0" w:space="0" w:color="auto"/>
                    <w:bottom w:val="none" w:sz="0" w:space="0" w:color="auto"/>
                    <w:right w:val="none" w:sz="0" w:space="0" w:color="auto"/>
                  </w:divBdr>
                </w:div>
                <w:div w:id="1605110955">
                  <w:marLeft w:val="480"/>
                  <w:marRight w:val="0"/>
                  <w:marTop w:val="0"/>
                  <w:marBottom w:val="0"/>
                  <w:divBdr>
                    <w:top w:val="none" w:sz="0" w:space="0" w:color="auto"/>
                    <w:left w:val="none" w:sz="0" w:space="0" w:color="auto"/>
                    <w:bottom w:val="none" w:sz="0" w:space="0" w:color="auto"/>
                    <w:right w:val="none" w:sz="0" w:space="0" w:color="auto"/>
                  </w:divBdr>
                </w:div>
                <w:div w:id="1991513804">
                  <w:marLeft w:val="480"/>
                  <w:marRight w:val="0"/>
                  <w:marTop w:val="0"/>
                  <w:marBottom w:val="0"/>
                  <w:divBdr>
                    <w:top w:val="none" w:sz="0" w:space="0" w:color="auto"/>
                    <w:left w:val="none" w:sz="0" w:space="0" w:color="auto"/>
                    <w:bottom w:val="none" w:sz="0" w:space="0" w:color="auto"/>
                    <w:right w:val="none" w:sz="0" w:space="0" w:color="auto"/>
                  </w:divBdr>
                </w:div>
              </w:divsChild>
            </w:div>
            <w:div w:id="922837962">
              <w:marLeft w:val="0"/>
              <w:marRight w:val="0"/>
              <w:marTop w:val="0"/>
              <w:marBottom w:val="0"/>
              <w:divBdr>
                <w:top w:val="none" w:sz="0" w:space="0" w:color="auto"/>
                <w:left w:val="none" w:sz="0" w:space="0" w:color="auto"/>
                <w:bottom w:val="none" w:sz="0" w:space="0" w:color="auto"/>
                <w:right w:val="none" w:sz="0" w:space="0" w:color="auto"/>
              </w:divBdr>
              <w:divsChild>
                <w:div w:id="1954945859">
                  <w:marLeft w:val="480"/>
                  <w:marRight w:val="0"/>
                  <w:marTop w:val="0"/>
                  <w:marBottom w:val="0"/>
                  <w:divBdr>
                    <w:top w:val="none" w:sz="0" w:space="0" w:color="auto"/>
                    <w:left w:val="none" w:sz="0" w:space="0" w:color="auto"/>
                    <w:bottom w:val="none" w:sz="0" w:space="0" w:color="auto"/>
                    <w:right w:val="none" w:sz="0" w:space="0" w:color="auto"/>
                  </w:divBdr>
                </w:div>
                <w:div w:id="1660112432">
                  <w:marLeft w:val="480"/>
                  <w:marRight w:val="0"/>
                  <w:marTop w:val="0"/>
                  <w:marBottom w:val="0"/>
                  <w:divBdr>
                    <w:top w:val="none" w:sz="0" w:space="0" w:color="auto"/>
                    <w:left w:val="none" w:sz="0" w:space="0" w:color="auto"/>
                    <w:bottom w:val="none" w:sz="0" w:space="0" w:color="auto"/>
                    <w:right w:val="none" w:sz="0" w:space="0" w:color="auto"/>
                  </w:divBdr>
                </w:div>
                <w:div w:id="465195852">
                  <w:marLeft w:val="480"/>
                  <w:marRight w:val="0"/>
                  <w:marTop w:val="0"/>
                  <w:marBottom w:val="0"/>
                  <w:divBdr>
                    <w:top w:val="none" w:sz="0" w:space="0" w:color="auto"/>
                    <w:left w:val="none" w:sz="0" w:space="0" w:color="auto"/>
                    <w:bottom w:val="none" w:sz="0" w:space="0" w:color="auto"/>
                    <w:right w:val="none" w:sz="0" w:space="0" w:color="auto"/>
                  </w:divBdr>
                </w:div>
                <w:div w:id="873422124">
                  <w:marLeft w:val="480"/>
                  <w:marRight w:val="0"/>
                  <w:marTop w:val="0"/>
                  <w:marBottom w:val="0"/>
                  <w:divBdr>
                    <w:top w:val="none" w:sz="0" w:space="0" w:color="auto"/>
                    <w:left w:val="none" w:sz="0" w:space="0" w:color="auto"/>
                    <w:bottom w:val="none" w:sz="0" w:space="0" w:color="auto"/>
                    <w:right w:val="none" w:sz="0" w:space="0" w:color="auto"/>
                  </w:divBdr>
                </w:div>
                <w:div w:id="232198846">
                  <w:marLeft w:val="480"/>
                  <w:marRight w:val="0"/>
                  <w:marTop w:val="0"/>
                  <w:marBottom w:val="0"/>
                  <w:divBdr>
                    <w:top w:val="none" w:sz="0" w:space="0" w:color="auto"/>
                    <w:left w:val="none" w:sz="0" w:space="0" w:color="auto"/>
                    <w:bottom w:val="none" w:sz="0" w:space="0" w:color="auto"/>
                    <w:right w:val="none" w:sz="0" w:space="0" w:color="auto"/>
                  </w:divBdr>
                </w:div>
                <w:div w:id="8992636">
                  <w:marLeft w:val="480"/>
                  <w:marRight w:val="0"/>
                  <w:marTop w:val="0"/>
                  <w:marBottom w:val="0"/>
                  <w:divBdr>
                    <w:top w:val="none" w:sz="0" w:space="0" w:color="auto"/>
                    <w:left w:val="none" w:sz="0" w:space="0" w:color="auto"/>
                    <w:bottom w:val="none" w:sz="0" w:space="0" w:color="auto"/>
                    <w:right w:val="none" w:sz="0" w:space="0" w:color="auto"/>
                  </w:divBdr>
                </w:div>
                <w:div w:id="986740219">
                  <w:marLeft w:val="480"/>
                  <w:marRight w:val="0"/>
                  <w:marTop w:val="0"/>
                  <w:marBottom w:val="0"/>
                  <w:divBdr>
                    <w:top w:val="none" w:sz="0" w:space="0" w:color="auto"/>
                    <w:left w:val="none" w:sz="0" w:space="0" w:color="auto"/>
                    <w:bottom w:val="none" w:sz="0" w:space="0" w:color="auto"/>
                    <w:right w:val="none" w:sz="0" w:space="0" w:color="auto"/>
                  </w:divBdr>
                </w:div>
                <w:div w:id="1061370521">
                  <w:marLeft w:val="480"/>
                  <w:marRight w:val="0"/>
                  <w:marTop w:val="0"/>
                  <w:marBottom w:val="0"/>
                  <w:divBdr>
                    <w:top w:val="none" w:sz="0" w:space="0" w:color="auto"/>
                    <w:left w:val="none" w:sz="0" w:space="0" w:color="auto"/>
                    <w:bottom w:val="none" w:sz="0" w:space="0" w:color="auto"/>
                    <w:right w:val="none" w:sz="0" w:space="0" w:color="auto"/>
                  </w:divBdr>
                </w:div>
                <w:div w:id="298070664">
                  <w:marLeft w:val="480"/>
                  <w:marRight w:val="0"/>
                  <w:marTop w:val="0"/>
                  <w:marBottom w:val="0"/>
                  <w:divBdr>
                    <w:top w:val="none" w:sz="0" w:space="0" w:color="auto"/>
                    <w:left w:val="none" w:sz="0" w:space="0" w:color="auto"/>
                    <w:bottom w:val="none" w:sz="0" w:space="0" w:color="auto"/>
                    <w:right w:val="none" w:sz="0" w:space="0" w:color="auto"/>
                  </w:divBdr>
                </w:div>
                <w:div w:id="799567432">
                  <w:marLeft w:val="480"/>
                  <w:marRight w:val="0"/>
                  <w:marTop w:val="0"/>
                  <w:marBottom w:val="0"/>
                  <w:divBdr>
                    <w:top w:val="none" w:sz="0" w:space="0" w:color="auto"/>
                    <w:left w:val="none" w:sz="0" w:space="0" w:color="auto"/>
                    <w:bottom w:val="none" w:sz="0" w:space="0" w:color="auto"/>
                    <w:right w:val="none" w:sz="0" w:space="0" w:color="auto"/>
                  </w:divBdr>
                </w:div>
                <w:div w:id="1469056071">
                  <w:marLeft w:val="480"/>
                  <w:marRight w:val="0"/>
                  <w:marTop w:val="0"/>
                  <w:marBottom w:val="0"/>
                  <w:divBdr>
                    <w:top w:val="none" w:sz="0" w:space="0" w:color="auto"/>
                    <w:left w:val="none" w:sz="0" w:space="0" w:color="auto"/>
                    <w:bottom w:val="none" w:sz="0" w:space="0" w:color="auto"/>
                    <w:right w:val="none" w:sz="0" w:space="0" w:color="auto"/>
                  </w:divBdr>
                </w:div>
                <w:div w:id="844319109">
                  <w:marLeft w:val="480"/>
                  <w:marRight w:val="0"/>
                  <w:marTop w:val="0"/>
                  <w:marBottom w:val="0"/>
                  <w:divBdr>
                    <w:top w:val="none" w:sz="0" w:space="0" w:color="auto"/>
                    <w:left w:val="none" w:sz="0" w:space="0" w:color="auto"/>
                    <w:bottom w:val="none" w:sz="0" w:space="0" w:color="auto"/>
                    <w:right w:val="none" w:sz="0" w:space="0" w:color="auto"/>
                  </w:divBdr>
                </w:div>
                <w:div w:id="486358170">
                  <w:marLeft w:val="480"/>
                  <w:marRight w:val="0"/>
                  <w:marTop w:val="0"/>
                  <w:marBottom w:val="0"/>
                  <w:divBdr>
                    <w:top w:val="none" w:sz="0" w:space="0" w:color="auto"/>
                    <w:left w:val="none" w:sz="0" w:space="0" w:color="auto"/>
                    <w:bottom w:val="none" w:sz="0" w:space="0" w:color="auto"/>
                    <w:right w:val="none" w:sz="0" w:space="0" w:color="auto"/>
                  </w:divBdr>
                </w:div>
                <w:div w:id="1782719372">
                  <w:marLeft w:val="480"/>
                  <w:marRight w:val="0"/>
                  <w:marTop w:val="0"/>
                  <w:marBottom w:val="0"/>
                  <w:divBdr>
                    <w:top w:val="none" w:sz="0" w:space="0" w:color="auto"/>
                    <w:left w:val="none" w:sz="0" w:space="0" w:color="auto"/>
                    <w:bottom w:val="none" w:sz="0" w:space="0" w:color="auto"/>
                    <w:right w:val="none" w:sz="0" w:space="0" w:color="auto"/>
                  </w:divBdr>
                </w:div>
                <w:div w:id="1016686310">
                  <w:marLeft w:val="480"/>
                  <w:marRight w:val="0"/>
                  <w:marTop w:val="0"/>
                  <w:marBottom w:val="0"/>
                  <w:divBdr>
                    <w:top w:val="none" w:sz="0" w:space="0" w:color="auto"/>
                    <w:left w:val="none" w:sz="0" w:space="0" w:color="auto"/>
                    <w:bottom w:val="none" w:sz="0" w:space="0" w:color="auto"/>
                    <w:right w:val="none" w:sz="0" w:space="0" w:color="auto"/>
                  </w:divBdr>
                </w:div>
                <w:div w:id="497188299">
                  <w:marLeft w:val="480"/>
                  <w:marRight w:val="0"/>
                  <w:marTop w:val="0"/>
                  <w:marBottom w:val="0"/>
                  <w:divBdr>
                    <w:top w:val="none" w:sz="0" w:space="0" w:color="auto"/>
                    <w:left w:val="none" w:sz="0" w:space="0" w:color="auto"/>
                    <w:bottom w:val="none" w:sz="0" w:space="0" w:color="auto"/>
                    <w:right w:val="none" w:sz="0" w:space="0" w:color="auto"/>
                  </w:divBdr>
                </w:div>
                <w:div w:id="2113934162">
                  <w:marLeft w:val="480"/>
                  <w:marRight w:val="0"/>
                  <w:marTop w:val="0"/>
                  <w:marBottom w:val="0"/>
                  <w:divBdr>
                    <w:top w:val="none" w:sz="0" w:space="0" w:color="auto"/>
                    <w:left w:val="none" w:sz="0" w:space="0" w:color="auto"/>
                    <w:bottom w:val="none" w:sz="0" w:space="0" w:color="auto"/>
                    <w:right w:val="none" w:sz="0" w:space="0" w:color="auto"/>
                  </w:divBdr>
                </w:div>
                <w:div w:id="955253351">
                  <w:marLeft w:val="480"/>
                  <w:marRight w:val="0"/>
                  <w:marTop w:val="0"/>
                  <w:marBottom w:val="0"/>
                  <w:divBdr>
                    <w:top w:val="none" w:sz="0" w:space="0" w:color="auto"/>
                    <w:left w:val="none" w:sz="0" w:space="0" w:color="auto"/>
                    <w:bottom w:val="none" w:sz="0" w:space="0" w:color="auto"/>
                    <w:right w:val="none" w:sz="0" w:space="0" w:color="auto"/>
                  </w:divBdr>
                </w:div>
                <w:div w:id="580457155">
                  <w:marLeft w:val="480"/>
                  <w:marRight w:val="0"/>
                  <w:marTop w:val="0"/>
                  <w:marBottom w:val="0"/>
                  <w:divBdr>
                    <w:top w:val="none" w:sz="0" w:space="0" w:color="auto"/>
                    <w:left w:val="none" w:sz="0" w:space="0" w:color="auto"/>
                    <w:bottom w:val="none" w:sz="0" w:space="0" w:color="auto"/>
                    <w:right w:val="none" w:sz="0" w:space="0" w:color="auto"/>
                  </w:divBdr>
                </w:div>
                <w:div w:id="1448350523">
                  <w:marLeft w:val="480"/>
                  <w:marRight w:val="0"/>
                  <w:marTop w:val="0"/>
                  <w:marBottom w:val="0"/>
                  <w:divBdr>
                    <w:top w:val="none" w:sz="0" w:space="0" w:color="auto"/>
                    <w:left w:val="none" w:sz="0" w:space="0" w:color="auto"/>
                    <w:bottom w:val="none" w:sz="0" w:space="0" w:color="auto"/>
                    <w:right w:val="none" w:sz="0" w:space="0" w:color="auto"/>
                  </w:divBdr>
                </w:div>
                <w:div w:id="960913329">
                  <w:marLeft w:val="480"/>
                  <w:marRight w:val="0"/>
                  <w:marTop w:val="0"/>
                  <w:marBottom w:val="0"/>
                  <w:divBdr>
                    <w:top w:val="none" w:sz="0" w:space="0" w:color="auto"/>
                    <w:left w:val="none" w:sz="0" w:space="0" w:color="auto"/>
                    <w:bottom w:val="none" w:sz="0" w:space="0" w:color="auto"/>
                    <w:right w:val="none" w:sz="0" w:space="0" w:color="auto"/>
                  </w:divBdr>
                </w:div>
                <w:div w:id="1076978578">
                  <w:marLeft w:val="480"/>
                  <w:marRight w:val="0"/>
                  <w:marTop w:val="0"/>
                  <w:marBottom w:val="0"/>
                  <w:divBdr>
                    <w:top w:val="none" w:sz="0" w:space="0" w:color="auto"/>
                    <w:left w:val="none" w:sz="0" w:space="0" w:color="auto"/>
                    <w:bottom w:val="none" w:sz="0" w:space="0" w:color="auto"/>
                    <w:right w:val="none" w:sz="0" w:space="0" w:color="auto"/>
                  </w:divBdr>
                </w:div>
                <w:div w:id="26223439">
                  <w:marLeft w:val="480"/>
                  <w:marRight w:val="0"/>
                  <w:marTop w:val="0"/>
                  <w:marBottom w:val="0"/>
                  <w:divBdr>
                    <w:top w:val="none" w:sz="0" w:space="0" w:color="auto"/>
                    <w:left w:val="none" w:sz="0" w:space="0" w:color="auto"/>
                    <w:bottom w:val="none" w:sz="0" w:space="0" w:color="auto"/>
                    <w:right w:val="none" w:sz="0" w:space="0" w:color="auto"/>
                  </w:divBdr>
                </w:div>
                <w:div w:id="453867745">
                  <w:marLeft w:val="480"/>
                  <w:marRight w:val="0"/>
                  <w:marTop w:val="0"/>
                  <w:marBottom w:val="0"/>
                  <w:divBdr>
                    <w:top w:val="none" w:sz="0" w:space="0" w:color="auto"/>
                    <w:left w:val="none" w:sz="0" w:space="0" w:color="auto"/>
                    <w:bottom w:val="none" w:sz="0" w:space="0" w:color="auto"/>
                    <w:right w:val="none" w:sz="0" w:space="0" w:color="auto"/>
                  </w:divBdr>
                </w:div>
                <w:div w:id="1845583247">
                  <w:marLeft w:val="480"/>
                  <w:marRight w:val="0"/>
                  <w:marTop w:val="0"/>
                  <w:marBottom w:val="0"/>
                  <w:divBdr>
                    <w:top w:val="none" w:sz="0" w:space="0" w:color="auto"/>
                    <w:left w:val="none" w:sz="0" w:space="0" w:color="auto"/>
                    <w:bottom w:val="none" w:sz="0" w:space="0" w:color="auto"/>
                    <w:right w:val="none" w:sz="0" w:space="0" w:color="auto"/>
                  </w:divBdr>
                </w:div>
                <w:div w:id="1272860765">
                  <w:marLeft w:val="480"/>
                  <w:marRight w:val="0"/>
                  <w:marTop w:val="0"/>
                  <w:marBottom w:val="0"/>
                  <w:divBdr>
                    <w:top w:val="none" w:sz="0" w:space="0" w:color="auto"/>
                    <w:left w:val="none" w:sz="0" w:space="0" w:color="auto"/>
                    <w:bottom w:val="none" w:sz="0" w:space="0" w:color="auto"/>
                    <w:right w:val="none" w:sz="0" w:space="0" w:color="auto"/>
                  </w:divBdr>
                </w:div>
                <w:div w:id="734082653">
                  <w:marLeft w:val="480"/>
                  <w:marRight w:val="0"/>
                  <w:marTop w:val="0"/>
                  <w:marBottom w:val="0"/>
                  <w:divBdr>
                    <w:top w:val="none" w:sz="0" w:space="0" w:color="auto"/>
                    <w:left w:val="none" w:sz="0" w:space="0" w:color="auto"/>
                    <w:bottom w:val="none" w:sz="0" w:space="0" w:color="auto"/>
                    <w:right w:val="none" w:sz="0" w:space="0" w:color="auto"/>
                  </w:divBdr>
                </w:div>
                <w:div w:id="426652870">
                  <w:marLeft w:val="480"/>
                  <w:marRight w:val="0"/>
                  <w:marTop w:val="0"/>
                  <w:marBottom w:val="0"/>
                  <w:divBdr>
                    <w:top w:val="none" w:sz="0" w:space="0" w:color="auto"/>
                    <w:left w:val="none" w:sz="0" w:space="0" w:color="auto"/>
                    <w:bottom w:val="none" w:sz="0" w:space="0" w:color="auto"/>
                    <w:right w:val="none" w:sz="0" w:space="0" w:color="auto"/>
                  </w:divBdr>
                </w:div>
                <w:div w:id="910388362">
                  <w:marLeft w:val="480"/>
                  <w:marRight w:val="0"/>
                  <w:marTop w:val="0"/>
                  <w:marBottom w:val="0"/>
                  <w:divBdr>
                    <w:top w:val="none" w:sz="0" w:space="0" w:color="auto"/>
                    <w:left w:val="none" w:sz="0" w:space="0" w:color="auto"/>
                    <w:bottom w:val="none" w:sz="0" w:space="0" w:color="auto"/>
                    <w:right w:val="none" w:sz="0" w:space="0" w:color="auto"/>
                  </w:divBdr>
                </w:div>
                <w:div w:id="464742117">
                  <w:marLeft w:val="480"/>
                  <w:marRight w:val="0"/>
                  <w:marTop w:val="0"/>
                  <w:marBottom w:val="0"/>
                  <w:divBdr>
                    <w:top w:val="none" w:sz="0" w:space="0" w:color="auto"/>
                    <w:left w:val="none" w:sz="0" w:space="0" w:color="auto"/>
                    <w:bottom w:val="none" w:sz="0" w:space="0" w:color="auto"/>
                    <w:right w:val="none" w:sz="0" w:space="0" w:color="auto"/>
                  </w:divBdr>
                </w:div>
                <w:div w:id="125247791">
                  <w:marLeft w:val="480"/>
                  <w:marRight w:val="0"/>
                  <w:marTop w:val="0"/>
                  <w:marBottom w:val="0"/>
                  <w:divBdr>
                    <w:top w:val="none" w:sz="0" w:space="0" w:color="auto"/>
                    <w:left w:val="none" w:sz="0" w:space="0" w:color="auto"/>
                    <w:bottom w:val="none" w:sz="0" w:space="0" w:color="auto"/>
                    <w:right w:val="none" w:sz="0" w:space="0" w:color="auto"/>
                  </w:divBdr>
                </w:div>
                <w:div w:id="453141175">
                  <w:marLeft w:val="480"/>
                  <w:marRight w:val="0"/>
                  <w:marTop w:val="0"/>
                  <w:marBottom w:val="0"/>
                  <w:divBdr>
                    <w:top w:val="none" w:sz="0" w:space="0" w:color="auto"/>
                    <w:left w:val="none" w:sz="0" w:space="0" w:color="auto"/>
                    <w:bottom w:val="none" w:sz="0" w:space="0" w:color="auto"/>
                    <w:right w:val="none" w:sz="0" w:space="0" w:color="auto"/>
                  </w:divBdr>
                </w:div>
                <w:div w:id="806631641">
                  <w:marLeft w:val="480"/>
                  <w:marRight w:val="0"/>
                  <w:marTop w:val="0"/>
                  <w:marBottom w:val="0"/>
                  <w:divBdr>
                    <w:top w:val="none" w:sz="0" w:space="0" w:color="auto"/>
                    <w:left w:val="none" w:sz="0" w:space="0" w:color="auto"/>
                    <w:bottom w:val="none" w:sz="0" w:space="0" w:color="auto"/>
                    <w:right w:val="none" w:sz="0" w:space="0" w:color="auto"/>
                  </w:divBdr>
                </w:div>
                <w:div w:id="1874725498">
                  <w:marLeft w:val="480"/>
                  <w:marRight w:val="0"/>
                  <w:marTop w:val="0"/>
                  <w:marBottom w:val="0"/>
                  <w:divBdr>
                    <w:top w:val="none" w:sz="0" w:space="0" w:color="auto"/>
                    <w:left w:val="none" w:sz="0" w:space="0" w:color="auto"/>
                    <w:bottom w:val="none" w:sz="0" w:space="0" w:color="auto"/>
                    <w:right w:val="none" w:sz="0" w:space="0" w:color="auto"/>
                  </w:divBdr>
                </w:div>
                <w:div w:id="1992559377">
                  <w:marLeft w:val="480"/>
                  <w:marRight w:val="0"/>
                  <w:marTop w:val="0"/>
                  <w:marBottom w:val="0"/>
                  <w:divBdr>
                    <w:top w:val="none" w:sz="0" w:space="0" w:color="auto"/>
                    <w:left w:val="none" w:sz="0" w:space="0" w:color="auto"/>
                    <w:bottom w:val="none" w:sz="0" w:space="0" w:color="auto"/>
                    <w:right w:val="none" w:sz="0" w:space="0" w:color="auto"/>
                  </w:divBdr>
                </w:div>
                <w:div w:id="688484579">
                  <w:marLeft w:val="480"/>
                  <w:marRight w:val="0"/>
                  <w:marTop w:val="0"/>
                  <w:marBottom w:val="0"/>
                  <w:divBdr>
                    <w:top w:val="none" w:sz="0" w:space="0" w:color="auto"/>
                    <w:left w:val="none" w:sz="0" w:space="0" w:color="auto"/>
                    <w:bottom w:val="none" w:sz="0" w:space="0" w:color="auto"/>
                    <w:right w:val="none" w:sz="0" w:space="0" w:color="auto"/>
                  </w:divBdr>
                </w:div>
                <w:div w:id="1695615890">
                  <w:marLeft w:val="480"/>
                  <w:marRight w:val="0"/>
                  <w:marTop w:val="0"/>
                  <w:marBottom w:val="0"/>
                  <w:divBdr>
                    <w:top w:val="none" w:sz="0" w:space="0" w:color="auto"/>
                    <w:left w:val="none" w:sz="0" w:space="0" w:color="auto"/>
                    <w:bottom w:val="none" w:sz="0" w:space="0" w:color="auto"/>
                    <w:right w:val="none" w:sz="0" w:space="0" w:color="auto"/>
                  </w:divBdr>
                </w:div>
                <w:div w:id="1895778318">
                  <w:marLeft w:val="480"/>
                  <w:marRight w:val="0"/>
                  <w:marTop w:val="0"/>
                  <w:marBottom w:val="0"/>
                  <w:divBdr>
                    <w:top w:val="none" w:sz="0" w:space="0" w:color="auto"/>
                    <w:left w:val="none" w:sz="0" w:space="0" w:color="auto"/>
                    <w:bottom w:val="none" w:sz="0" w:space="0" w:color="auto"/>
                    <w:right w:val="none" w:sz="0" w:space="0" w:color="auto"/>
                  </w:divBdr>
                </w:div>
                <w:div w:id="1734886197">
                  <w:marLeft w:val="480"/>
                  <w:marRight w:val="0"/>
                  <w:marTop w:val="0"/>
                  <w:marBottom w:val="0"/>
                  <w:divBdr>
                    <w:top w:val="none" w:sz="0" w:space="0" w:color="auto"/>
                    <w:left w:val="none" w:sz="0" w:space="0" w:color="auto"/>
                    <w:bottom w:val="none" w:sz="0" w:space="0" w:color="auto"/>
                    <w:right w:val="none" w:sz="0" w:space="0" w:color="auto"/>
                  </w:divBdr>
                </w:div>
                <w:div w:id="1566180881">
                  <w:marLeft w:val="480"/>
                  <w:marRight w:val="0"/>
                  <w:marTop w:val="0"/>
                  <w:marBottom w:val="0"/>
                  <w:divBdr>
                    <w:top w:val="none" w:sz="0" w:space="0" w:color="auto"/>
                    <w:left w:val="none" w:sz="0" w:space="0" w:color="auto"/>
                    <w:bottom w:val="none" w:sz="0" w:space="0" w:color="auto"/>
                    <w:right w:val="none" w:sz="0" w:space="0" w:color="auto"/>
                  </w:divBdr>
                </w:div>
                <w:div w:id="1172838241">
                  <w:marLeft w:val="480"/>
                  <w:marRight w:val="0"/>
                  <w:marTop w:val="0"/>
                  <w:marBottom w:val="0"/>
                  <w:divBdr>
                    <w:top w:val="none" w:sz="0" w:space="0" w:color="auto"/>
                    <w:left w:val="none" w:sz="0" w:space="0" w:color="auto"/>
                    <w:bottom w:val="none" w:sz="0" w:space="0" w:color="auto"/>
                    <w:right w:val="none" w:sz="0" w:space="0" w:color="auto"/>
                  </w:divBdr>
                </w:div>
                <w:div w:id="1626933009">
                  <w:marLeft w:val="480"/>
                  <w:marRight w:val="0"/>
                  <w:marTop w:val="0"/>
                  <w:marBottom w:val="0"/>
                  <w:divBdr>
                    <w:top w:val="none" w:sz="0" w:space="0" w:color="auto"/>
                    <w:left w:val="none" w:sz="0" w:space="0" w:color="auto"/>
                    <w:bottom w:val="none" w:sz="0" w:space="0" w:color="auto"/>
                    <w:right w:val="none" w:sz="0" w:space="0" w:color="auto"/>
                  </w:divBdr>
                </w:div>
                <w:div w:id="284696091">
                  <w:marLeft w:val="480"/>
                  <w:marRight w:val="0"/>
                  <w:marTop w:val="0"/>
                  <w:marBottom w:val="0"/>
                  <w:divBdr>
                    <w:top w:val="none" w:sz="0" w:space="0" w:color="auto"/>
                    <w:left w:val="none" w:sz="0" w:space="0" w:color="auto"/>
                    <w:bottom w:val="none" w:sz="0" w:space="0" w:color="auto"/>
                    <w:right w:val="none" w:sz="0" w:space="0" w:color="auto"/>
                  </w:divBdr>
                </w:div>
                <w:div w:id="108819656">
                  <w:marLeft w:val="480"/>
                  <w:marRight w:val="0"/>
                  <w:marTop w:val="0"/>
                  <w:marBottom w:val="0"/>
                  <w:divBdr>
                    <w:top w:val="none" w:sz="0" w:space="0" w:color="auto"/>
                    <w:left w:val="none" w:sz="0" w:space="0" w:color="auto"/>
                    <w:bottom w:val="none" w:sz="0" w:space="0" w:color="auto"/>
                    <w:right w:val="none" w:sz="0" w:space="0" w:color="auto"/>
                  </w:divBdr>
                </w:div>
                <w:div w:id="1363557979">
                  <w:marLeft w:val="480"/>
                  <w:marRight w:val="0"/>
                  <w:marTop w:val="0"/>
                  <w:marBottom w:val="0"/>
                  <w:divBdr>
                    <w:top w:val="none" w:sz="0" w:space="0" w:color="auto"/>
                    <w:left w:val="none" w:sz="0" w:space="0" w:color="auto"/>
                    <w:bottom w:val="none" w:sz="0" w:space="0" w:color="auto"/>
                    <w:right w:val="none" w:sz="0" w:space="0" w:color="auto"/>
                  </w:divBdr>
                </w:div>
                <w:div w:id="1409689587">
                  <w:marLeft w:val="480"/>
                  <w:marRight w:val="0"/>
                  <w:marTop w:val="0"/>
                  <w:marBottom w:val="0"/>
                  <w:divBdr>
                    <w:top w:val="none" w:sz="0" w:space="0" w:color="auto"/>
                    <w:left w:val="none" w:sz="0" w:space="0" w:color="auto"/>
                    <w:bottom w:val="none" w:sz="0" w:space="0" w:color="auto"/>
                    <w:right w:val="none" w:sz="0" w:space="0" w:color="auto"/>
                  </w:divBdr>
                </w:div>
                <w:div w:id="470295882">
                  <w:marLeft w:val="480"/>
                  <w:marRight w:val="0"/>
                  <w:marTop w:val="0"/>
                  <w:marBottom w:val="0"/>
                  <w:divBdr>
                    <w:top w:val="none" w:sz="0" w:space="0" w:color="auto"/>
                    <w:left w:val="none" w:sz="0" w:space="0" w:color="auto"/>
                    <w:bottom w:val="none" w:sz="0" w:space="0" w:color="auto"/>
                    <w:right w:val="none" w:sz="0" w:space="0" w:color="auto"/>
                  </w:divBdr>
                </w:div>
                <w:div w:id="463812148">
                  <w:marLeft w:val="480"/>
                  <w:marRight w:val="0"/>
                  <w:marTop w:val="0"/>
                  <w:marBottom w:val="0"/>
                  <w:divBdr>
                    <w:top w:val="none" w:sz="0" w:space="0" w:color="auto"/>
                    <w:left w:val="none" w:sz="0" w:space="0" w:color="auto"/>
                    <w:bottom w:val="none" w:sz="0" w:space="0" w:color="auto"/>
                    <w:right w:val="none" w:sz="0" w:space="0" w:color="auto"/>
                  </w:divBdr>
                </w:div>
                <w:div w:id="147093393">
                  <w:marLeft w:val="480"/>
                  <w:marRight w:val="0"/>
                  <w:marTop w:val="0"/>
                  <w:marBottom w:val="0"/>
                  <w:divBdr>
                    <w:top w:val="none" w:sz="0" w:space="0" w:color="auto"/>
                    <w:left w:val="none" w:sz="0" w:space="0" w:color="auto"/>
                    <w:bottom w:val="none" w:sz="0" w:space="0" w:color="auto"/>
                    <w:right w:val="none" w:sz="0" w:space="0" w:color="auto"/>
                  </w:divBdr>
                </w:div>
                <w:div w:id="554001733">
                  <w:marLeft w:val="480"/>
                  <w:marRight w:val="0"/>
                  <w:marTop w:val="0"/>
                  <w:marBottom w:val="0"/>
                  <w:divBdr>
                    <w:top w:val="none" w:sz="0" w:space="0" w:color="auto"/>
                    <w:left w:val="none" w:sz="0" w:space="0" w:color="auto"/>
                    <w:bottom w:val="none" w:sz="0" w:space="0" w:color="auto"/>
                    <w:right w:val="none" w:sz="0" w:space="0" w:color="auto"/>
                  </w:divBdr>
                </w:div>
                <w:div w:id="594942990">
                  <w:marLeft w:val="480"/>
                  <w:marRight w:val="0"/>
                  <w:marTop w:val="0"/>
                  <w:marBottom w:val="0"/>
                  <w:divBdr>
                    <w:top w:val="none" w:sz="0" w:space="0" w:color="auto"/>
                    <w:left w:val="none" w:sz="0" w:space="0" w:color="auto"/>
                    <w:bottom w:val="none" w:sz="0" w:space="0" w:color="auto"/>
                    <w:right w:val="none" w:sz="0" w:space="0" w:color="auto"/>
                  </w:divBdr>
                </w:div>
                <w:div w:id="1696080915">
                  <w:marLeft w:val="480"/>
                  <w:marRight w:val="0"/>
                  <w:marTop w:val="0"/>
                  <w:marBottom w:val="0"/>
                  <w:divBdr>
                    <w:top w:val="none" w:sz="0" w:space="0" w:color="auto"/>
                    <w:left w:val="none" w:sz="0" w:space="0" w:color="auto"/>
                    <w:bottom w:val="none" w:sz="0" w:space="0" w:color="auto"/>
                    <w:right w:val="none" w:sz="0" w:space="0" w:color="auto"/>
                  </w:divBdr>
                </w:div>
                <w:div w:id="37945724">
                  <w:marLeft w:val="480"/>
                  <w:marRight w:val="0"/>
                  <w:marTop w:val="0"/>
                  <w:marBottom w:val="0"/>
                  <w:divBdr>
                    <w:top w:val="none" w:sz="0" w:space="0" w:color="auto"/>
                    <w:left w:val="none" w:sz="0" w:space="0" w:color="auto"/>
                    <w:bottom w:val="none" w:sz="0" w:space="0" w:color="auto"/>
                    <w:right w:val="none" w:sz="0" w:space="0" w:color="auto"/>
                  </w:divBdr>
                </w:div>
                <w:div w:id="206334580">
                  <w:marLeft w:val="480"/>
                  <w:marRight w:val="0"/>
                  <w:marTop w:val="0"/>
                  <w:marBottom w:val="0"/>
                  <w:divBdr>
                    <w:top w:val="none" w:sz="0" w:space="0" w:color="auto"/>
                    <w:left w:val="none" w:sz="0" w:space="0" w:color="auto"/>
                    <w:bottom w:val="none" w:sz="0" w:space="0" w:color="auto"/>
                    <w:right w:val="none" w:sz="0" w:space="0" w:color="auto"/>
                  </w:divBdr>
                </w:div>
                <w:div w:id="434444480">
                  <w:marLeft w:val="480"/>
                  <w:marRight w:val="0"/>
                  <w:marTop w:val="0"/>
                  <w:marBottom w:val="0"/>
                  <w:divBdr>
                    <w:top w:val="none" w:sz="0" w:space="0" w:color="auto"/>
                    <w:left w:val="none" w:sz="0" w:space="0" w:color="auto"/>
                    <w:bottom w:val="none" w:sz="0" w:space="0" w:color="auto"/>
                    <w:right w:val="none" w:sz="0" w:space="0" w:color="auto"/>
                  </w:divBdr>
                </w:div>
                <w:div w:id="131338229">
                  <w:marLeft w:val="480"/>
                  <w:marRight w:val="0"/>
                  <w:marTop w:val="0"/>
                  <w:marBottom w:val="0"/>
                  <w:divBdr>
                    <w:top w:val="none" w:sz="0" w:space="0" w:color="auto"/>
                    <w:left w:val="none" w:sz="0" w:space="0" w:color="auto"/>
                    <w:bottom w:val="none" w:sz="0" w:space="0" w:color="auto"/>
                    <w:right w:val="none" w:sz="0" w:space="0" w:color="auto"/>
                  </w:divBdr>
                </w:div>
                <w:div w:id="613294787">
                  <w:marLeft w:val="480"/>
                  <w:marRight w:val="0"/>
                  <w:marTop w:val="0"/>
                  <w:marBottom w:val="0"/>
                  <w:divBdr>
                    <w:top w:val="none" w:sz="0" w:space="0" w:color="auto"/>
                    <w:left w:val="none" w:sz="0" w:space="0" w:color="auto"/>
                    <w:bottom w:val="none" w:sz="0" w:space="0" w:color="auto"/>
                    <w:right w:val="none" w:sz="0" w:space="0" w:color="auto"/>
                  </w:divBdr>
                </w:div>
                <w:div w:id="389352043">
                  <w:marLeft w:val="480"/>
                  <w:marRight w:val="0"/>
                  <w:marTop w:val="0"/>
                  <w:marBottom w:val="0"/>
                  <w:divBdr>
                    <w:top w:val="none" w:sz="0" w:space="0" w:color="auto"/>
                    <w:left w:val="none" w:sz="0" w:space="0" w:color="auto"/>
                    <w:bottom w:val="none" w:sz="0" w:space="0" w:color="auto"/>
                    <w:right w:val="none" w:sz="0" w:space="0" w:color="auto"/>
                  </w:divBdr>
                </w:div>
                <w:div w:id="618266817">
                  <w:marLeft w:val="480"/>
                  <w:marRight w:val="0"/>
                  <w:marTop w:val="0"/>
                  <w:marBottom w:val="0"/>
                  <w:divBdr>
                    <w:top w:val="none" w:sz="0" w:space="0" w:color="auto"/>
                    <w:left w:val="none" w:sz="0" w:space="0" w:color="auto"/>
                    <w:bottom w:val="none" w:sz="0" w:space="0" w:color="auto"/>
                    <w:right w:val="none" w:sz="0" w:space="0" w:color="auto"/>
                  </w:divBdr>
                </w:div>
                <w:div w:id="1724979934">
                  <w:marLeft w:val="480"/>
                  <w:marRight w:val="0"/>
                  <w:marTop w:val="0"/>
                  <w:marBottom w:val="0"/>
                  <w:divBdr>
                    <w:top w:val="none" w:sz="0" w:space="0" w:color="auto"/>
                    <w:left w:val="none" w:sz="0" w:space="0" w:color="auto"/>
                    <w:bottom w:val="none" w:sz="0" w:space="0" w:color="auto"/>
                    <w:right w:val="none" w:sz="0" w:space="0" w:color="auto"/>
                  </w:divBdr>
                </w:div>
                <w:div w:id="1303270610">
                  <w:marLeft w:val="480"/>
                  <w:marRight w:val="0"/>
                  <w:marTop w:val="0"/>
                  <w:marBottom w:val="0"/>
                  <w:divBdr>
                    <w:top w:val="none" w:sz="0" w:space="0" w:color="auto"/>
                    <w:left w:val="none" w:sz="0" w:space="0" w:color="auto"/>
                    <w:bottom w:val="none" w:sz="0" w:space="0" w:color="auto"/>
                    <w:right w:val="none" w:sz="0" w:space="0" w:color="auto"/>
                  </w:divBdr>
                </w:div>
                <w:div w:id="383411432">
                  <w:marLeft w:val="480"/>
                  <w:marRight w:val="0"/>
                  <w:marTop w:val="0"/>
                  <w:marBottom w:val="0"/>
                  <w:divBdr>
                    <w:top w:val="none" w:sz="0" w:space="0" w:color="auto"/>
                    <w:left w:val="none" w:sz="0" w:space="0" w:color="auto"/>
                    <w:bottom w:val="none" w:sz="0" w:space="0" w:color="auto"/>
                    <w:right w:val="none" w:sz="0" w:space="0" w:color="auto"/>
                  </w:divBdr>
                </w:div>
                <w:div w:id="872691360">
                  <w:marLeft w:val="480"/>
                  <w:marRight w:val="0"/>
                  <w:marTop w:val="0"/>
                  <w:marBottom w:val="0"/>
                  <w:divBdr>
                    <w:top w:val="none" w:sz="0" w:space="0" w:color="auto"/>
                    <w:left w:val="none" w:sz="0" w:space="0" w:color="auto"/>
                    <w:bottom w:val="none" w:sz="0" w:space="0" w:color="auto"/>
                    <w:right w:val="none" w:sz="0" w:space="0" w:color="auto"/>
                  </w:divBdr>
                </w:div>
                <w:div w:id="912281221">
                  <w:marLeft w:val="480"/>
                  <w:marRight w:val="0"/>
                  <w:marTop w:val="0"/>
                  <w:marBottom w:val="0"/>
                  <w:divBdr>
                    <w:top w:val="none" w:sz="0" w:space="0" w:color="auto"/>
                    <w:left w:val="none" w:sz="0" w:space="0" w:color="auto"/>
                    <w:bottom w:val="none" w:sz="0" w:space="0" w:color="auto"/>
                    <w:right w:val="none" w:sz="0" w:space="0" w:color="auto"/>
                  </w:divBdr>
                </w:div>
                <w:div w:id="1838961478">
                  <w:marLeft w:val="480"/>
                  <w:marRight w:val="0"/>
                  <w:marTop w:val="0"/>
                  <w:marBottom w:val="0"/>
                  <w:divBdr>
                    <w:top w:val="none" w:sz="0" w:space="0" w:color="auto"/>
                    <w:left w:val="none" w:sz="0" w:space="0" w:color="auto"/>
                    <w:bottom w:val="none" w:sz="0" w:space="0" w:color="auto"/>
                    <w:right w:val="none" w:sz="0" w:space="0" w:color="auto"/>
                  </w:divBdr>
                </w:div>
                <w:div w:id="1190265655">
                  <w:marLeft w:val="480"/>
                  <w:marRight w:val="0"/>
                  <w:marTop w:val="0"/>
                  <w:marBottom w:val="0"/>
                  <w:divBdr>
                    <w:top w:val="none" w:sz="0" w:space="0" w:color="auto"/>
                    <w:left w:val="none" w:sz="0" w:space="0" w:color="auto"/>
                    <w:bottom w:val="none" w:sz="0" w:space="0" w:color="auto"/>
                    <w:right w:val="none" w:sz="0" w:space="0" w:color="auto"/>
                  </w:divBdr>
                </w:div>
                <w:div w:id="1747679700">
                  <w:marLeft w:val="480"/>
                  <w:marRight w:val="0"/>
                  <w:marTop w:val="0"/>
                  <w:marBottom w:val="0"/>
                  <w:divBdr>
                    <w:top w:val="none" w:sz="0" w:space="0" w:color="auto"/>
                    <w:left w:val="none" w:sz="0" w:space="0" w:color="auto"/>
                    <w:bottom w:val="none" w:sz="0" w:space="0" w:color="auto"/>
                    <w:right w:val="none" w:sz="0" w:space="0" w:color="auto"/>
                  </w:divBdr>
                </w:div>
                <w:div w:id="1504201538">
                  <w:marLeft w:val="480"/>
                  <w:marRight w:val="0"/>
                  <w:marTop w:val="0"/>
                  <w:marBottom w:val="0"/>
                  <w:divBdr>
                    <w:top w:val="none" w:sz="0" w:space="0" w:color="auto"/>
                    <w:left w:val="none" w:sz="0" w:space="0" w:color="auto"/>
                    <w:bottom w:val="none" w:sz="0" w:space="0" w:color="auto"/>
                    <w:right w:val="none" w:sz="0" w:space="0" w:color="auto"/>
                  </w:divBdr>
                </w:div>
                <w:div w:id="793795680">
                  <w:marLeft w:val="480"/>
                  <w:marRight w:val="0"/>
                  <w:marTop w:val="0"/>
                  <w:marBottom w:val="0"/>
                  <w:divBdr>
                    <w:top w:val="none" w:sz="0" w:space="0" w:color="auto"/>
                    <w:left w:val="none" w:sz="0" w:space="0" w:color="auto"/>
                    <w:bottom w:val="none" w:sz="0" w:space="0" w:color="auto"/>
                    <w:right w:val="none" w:sz="0" w:space="0" w:color="auto"/>
                  </w:divBdr>
                </w:div>
                <w:div w:id="1677921386">
                  <w:marLeft w:val="480"/>
                  <w:marRight w:val="0"/>
                  <w:marTop w:val="0"/>
                  <w:marBottom w:val="0"/>
                  <w:divBdr>
                    <w:top w:val="none" w:sz="0" w:space="0" w:color="auto"/>
                    <w:left w:val="none" w:sz="0" w:space="0" w:color="auto"/>
                    <w:bottom w:val="none" w:sz="0" w:space="0" w:color="auto"/>
                    <w:right w:val="none" w:sz="0" w:space="0" w:color="auto"/>
                  </w:divBdr>
                </w:div>
                <w:div w:id="1015302601">
                  <w:marLeft w:val="480"/>
                  <w:marRight w:val="0"/>
                  <w:marTop w:val="0"/>
                  <w:marBottom w:val="0"/>
                  <w:divBdr>
                    <w:top w:val="none" w:sz="0" w:space="0" w:color="auto"/>
                    <w:left w:val="none" w:sz="0" w:space="0" w:color="auto"/>
                    <w:bottom w:val="none" w:sz="0" w:space="0" w:color="auto"/>
                    <w:right w:val="none" w:sz="0" w:space="0" w:color="auto"/>
                  </w:divBdr>
                </w:div>
                <w:div w:id="1256399954">
                  <w:marLeft w:val="480"/>
                  <w:marRight w:val="0"/>
                  <w:marTop w:val="0"/>
                  <w:marBottom w:val="0"/>
                  <w:divBdr>
                    <w:top w:val="none" w:sz="0" w:space="0" w:color="auto"/>
                    <w:left w:val="none" w:sz="0" w:space="0" w:color="auto"/>
                    <w:bottom w:val="none" w:sz="0" w:space="0" w:color="auto"/>
                    <w:right w:val="none" w:sz="0" w:space="0" w:color="auto"/>
                  </w:divBdr>
                </w:div>
                <w:div w:id="1889682999">
                  <w:marLeft w:val="480"/>
                  <w:marRight w:val="0"/>
                  <w:marTop w:val="0"/>
                  <w:marBottom w:val="0"/>
                  <w:divBdr>
                    <w:top w:val="none" w:sz="0" w:space="0" w:color="auto"/>
                    <w:left w:val="none" w:sz="0" w:space="0" w:color="auto"/>
                    <w:bottom w:val="none" w:sz="0" w:space="0" w:color="auto"/>
                    <w:right w:val="none" w:sz="0" w:space="0" w:color="auto"/>
                  </w:divBdr>
                </w:div>
                <w:div w:id="1320621726">
                  <w:marLeft w:val="480"/>
                  <w:marRight w:val="0"/>
                  <w:marTop w:val="0"/>
                  <w:marBottom w:val="0"/>
                  <w:divBdr>
                    <w:top w:val="none" w:sz="0" w:space="0" w:color="auto"/>
                    <w:left w:val="none" w:sz="0" w:space="0" w:color="auto"/>
                    <w:bottom w:val="none" w:sz="0" w:space="0" w:color="auto"/>
                    <w:right w:val="none" w:sz="0" w:space="0" w:color="auto"/>
                  </w:divBdr>
                </w:div>
                <w:div w:id="706836466">
                  <w:marLeft w:val="480"/>
                  <w:marRight w:val="0"/>
                  <w:marTop w:val="0"/>
                  <w:marBottom w:val="0"/>
                  <w:divBdr>
                    <w:top w:val="none" w:sz="0" w:space="0" w:color="auto"/>
                    <w:left w:val="none" w:sz="0" w:space="0" w:color="auto"/>
                    <w:bottom w:val="none" w:sz="0" w:space="0" w:color="auto"/>
                    <w:right w:val="none" w:sz="0" w:space="0" w:color="auto"/>
                  </w:divBdr>
                </w:div>
                <w:div w:id="589050467">
                  <w:marLeft w:val="480"/>
                  <w:marRight w:val="0"/>
                  <w:marTop w:val="0"/>
                  <w:marBottom w:val="0"/>
                  <w:divBdr>
                    <w:top w:val="none" w:sz="0" w:space="0" w:color="auto"/>
                    <w:left w:val="none" w:sz="0" w:space="0" w:color="auto"/>
                    <w:bottom w:val="none" w:sz="0" w:space="0" w:color="auto"/>
                    <w:right w:val="none" w:sz="0" w:space="0" w:color="auto"/>
                  </w:divBdr>
                </w:div>
                <w:div w:id="280262698">
                  <w:marLeft w:val="480"/>
                  <w:marRight w:val="0"/>
                  <w:marTop w:val="0"/>
                  <w:marBottom w:val="0"/>
                  <w:divBdr>
                    <w:top w:val="none" w:sz="0" w:space="0" w:color="auto"/>
                    <w:left w:val="none" w:sz="0" w:space="0" w:color="auto"/>
                    <w:bottom w:val="none" w:sz="0" w:space="0" w:color="auto"/>
                    <w:right w:val="none" w:sz="0" w:space="0" w:color="auto"/>
                  </w:divBdr>
                </w:div>
                <w:div w:id="118456103">
                  <w:marLeft w:val="480"/>
                  <w:marRight w:val="0"/>
                  <w:marTop w:val="0"/>
                  <w:marBottom w:val="0"/>
                  <w:divBdr>
                    <w:top w:val="none" w:sz="0" w:space="0" w:color="auto"/>
                    <w:left w:val="none" w:sz="0" w:space="0" w:color="auto"/>
                    <w:bottom w:val="none" w:sz="0" w:space="0" w:color="auto"/>
                    <w:right w:val="none" w:sz="0" w:space="0" w:color="auto"/>
                  </w:divBdr>
                </w:div>
              </w:divsChild>
            </w:div>
            <w:div w:id="1375891159">
              <w:marLeft w:val="0"/>
              <w:marRight w:val="0"/>
              <w:marTop w:val="0"/>
              <w:marBottom w:val="0"/>
              <w:divBdr>
                <w:top w:val="none" w:sz="0" w:space="0" w:color="auto"/>
                <w:left w:val="none" w:sz="0" w:space="0" w:color="auto"/>
                <w:bottom w:val="none" w:sz="0" w:space="0" w:color="auto"/>
                <w:right w:val="none" w:sz="0" w:space="0" w:color="auto"/>
              </w:divBdr>
              <w:divsChild>
                <w:div w:id="1330519653">
                  <w:marLeft w:val="480"/>
                  <w:marRight w:val="0"/>
                  <w:marTop w:val="0"/>
                  <w:marBottom w:val="0"/>
                  <w:divBdr>
                    <w:top w:val="none" w:sz="0" w:space="0" w:color="auto"/>
                    <w:left w:val="none" w:sz="0" w:space="0" w:color="auto"/>
                    <w:bottom w:val="none" w:sz="0" w:space="0" w:color="auto"/>
                    <w:right w:val="none" w:sz="0" w:space="0" w:color="auto"/>
                  </w:divBdr>
                </w:div>
                <w:div w:id="651905693">
                  <w:marLeft w:val="480"/>
                  <w:marRight w:val="0"/>
                  <w:marTop w:val="0"/>
                  <w:marBottom w:val="0"/>
                  <w:divBdr>
                    <w:top w:val="none" w:sz="0" w:space="0" w:color="auto"/>
                    <w:left w:val="none" w:sz="0" w:space="0" w:color="auto"/>
                    <w:bottom w:val="none" w:sz="0" w:space="0" w:color="auto"/>
                    <w:right w:val="none" w:sz="0" w:space="0" w:color="auto"/>
                  </w:divBdr>
                </w:div>
                <w:div w:id="1990475537">
                  <w:marLeft w:val="480"/>
                  <w:marRight w:val="0"/>
                  <w:marTop w:val="0"/>
                  <w:marBottom w:val="0"/>
                  <w:divBdr>
                    <w:top w:val="none" w:sz="0" w:space="0" w:color="auto"/>
                    <w:left w:val="none" w:sz="0" w:space="0" w:color="auto"/>
                    <w:bottom w:val="none" w:sz="0" w:space="0" w:color="auto"/>
                    <w:right w:val="none" w:sz="0" w:space="0" w:color="auto"/>
                  </w:divBdr>
                </w:div>
                <w:div w:id="393309550">
                  <w:marLeft w:val="480"/>
                  <w:marRight w:val="0"/>
                  <w:marTop w:val="0"/>
                  <w:marBottom w:val="0"/>
                  <w:divBdr>
                    <w:top w:val="none" w:sz="0" w:space="0" w:color="auto"/>
                    <w:left w:val="none" w:sz="0" w:space="0" w:color="auto"/>
                    <w:bottom w:val="none" w:sz="0" w:space="0" w:color="auto"/>
                    <w:right w:val="none" w:sz="0" w:space="0" w:color="auto"/>
                  </w:divBdr>
                </w:div>
                <w:div w:id="770710410">
                  <w:marLeft w:val="480"/>
                  <w:marRight w:val="0"/>
                  <w:marTop w:val="0"/>
                  <w:marBottom w:val="0"/>
                  <w:divBdr>
                    <w:top w:val="none" w:sz="0" w:space="0" w:color="auto"/>
                    <w:left w:val="none" w:sz="0" w:space="0" w:color="auto"/>
                    <w:bottom w:val="none" w:sz="0" w:space="0" w:color="auto"/>
                    <w:right w:val="none" w:sz="0" w:space="0" w:color="auto"/>
                  </w:divBdr>
                </w:div>
                <w:div w:id="47654335">
                  <w:marLeft w:val="480"/>
                  <w:marRight w:val="0"/>
                  <w:marTop w:val="0"/>
                  <w:marBottom w:val="0"/>
                  <w:divBdr>
                    <w:top w:val="none" w:sz="0" w:space="0" w:color="auto"/>
                    <w:left w:val="none" w:sz="0" w:space="0" w:color="auto"/>
                    <w:bottom w:val="none" w:sz="0" w:space="0" w:color="auto"/>
                    <w:right w:val="none" w:sz="0" w:space="0" w:color="auto"/>
                  </w:divBdr>
                </w:div>
                <w:div w:id="709384215">
                  <w:marLeft w:val="480"/>
                  <w:marRight w:val="0"/>
                  <w:marTop w:val="0"/>
                  <w:marBottom w:val="0"/>
                  <w:divBdr>
                    <w:top w:val="none" w:sz="0" w:space="0" w:color="auto"/>
                    <w:left w:val="none" w:sz="0" w:space="0" w:color="auto"/>
                    <w:bottom w:val="none" w:sz="0" w:space="0" w:color="auto"/>
                    <w:right w:val="none" w:sz="0" w:space="0" w:color="auto"/>
                  </w:divBdr>
                </w:div>
                <w:div w:id="2092114270">
                  <w:marLeft w:val="480"/>
                  <w:marRight w:val="0"/>
                  <w:marTop w:val="0"/>
                  <w:marBottom w:val="0"/>
                  <w:divBdr>
                    <w:top w:val="none" w:sz="0" w:space="0" w:color="auto"/>
                    <w:left w:val="none" w:sz="0" w:space="0" w:color="auto"/>
                    <w:bottom w:val="none" w:sz="0" w:space="0" w:color="auto"/>
                    <w:right w:val="none" w:sz="0" w:space="0" w:color="auto"/>
                  </w:divBdr>
                </w:div>
                <w:div w:id="349570710">
                  <w:marLeft w:val="480"/>
                  <w:marRight w:val="0"/>
                  <w:marTop w:val="0"/>
                  <w:marBottom w:val="0"/>
                  <w:divBdr>
                    <w:top w:val="none" w:sz="0" w:space="0" w:color="auto"/>
                    <w:left w:val="none" w:sz="0" w:space="0" w:color="auto"/>
                    <w:bottom w:val="none" w:sz="0" w:space="0" w:color="auto"/>
                    <w:right w:val="none" w:sz="0" w:space="0" w:color="auto"/>
                  </w:divBdr>
                </w:div>
                <w:div w:id="824276573">
                  <w:marLeft w:val="480"/>
                  <w:marRight w:val="0"/>
                  <w:marTop w:val="0"/>
                  <w:marBottom w:val="0"/>
                  <w:divBdr>
                    <w:top w:val="none" w:sz="0" w:space="0" w:color="auto"/>
                    <w:left w:val="none" w:sz="0" w:space="0" w:color="auto"/>
                    <w:bottom w:val="none" w:sz="0" w:space="0" w:color="auto"/>
                    <w:right w:val="none" w:sz="0" w:space="0" w:color="auto"/>
                  </w:divBdr>
                </w:div>
                <w:div w:id="2035837034">
                  <w:marLeft w:val="480"/>
                  <w:marRight w:val="0"/>
                  <w:marTop w:val="0"/>
                  <w:marBottom w:val="0"/>
                  <w:divBdr>
                    <w:top w:val="none" w:sz="0" w:space="0" w:color="auto"/>
                    <w:left w:val="none" w:sz="0" w:space="0" w:color="auto"/>
                    <w:bottom w:val="none" w:sz="0" w:space="0" w:color="auto"/>
                    <w:right w:val="none" w:sz="0" w:space="0" w:color="auto"/>
                  </w:divBdr>
                </w:div>
                <w:div w:id="1321151132">
                  <w:marLeft w:val="480"/>
                  <w:marRight w:val="0"/>
                  <w:marTop w:val="0"/>
                  <w:marBottom w:val="0"/>
                  <w:divBdr>
                    <w:top w:val="none" w:sz="0" w:space="0" w:color="auto"/>
                    <w:left w:val="none" w:sz="0" w:space="0" w:color="auto"/>
                    <w:bottom w:val="none" w:sz="0" w:space="0" w:color="auto"/>
                    <w:right w:val="none" w:sz="0" w:space="0" w:color="auto"/>
                  </w:divBdr>
                </w:div>
                <w:div w:id="645816932">
                  <w:marLeft w:val="480"/>
                  <w:marRight w:val="0"/>
                  <w:marTop w:val="0"/>
                  <w:marBottom w:val="0"/>
                  <w:divBdr>
                    <w:top w:val="none" w:sz="0" w:space="0" w:color="auto"/>
                    <w:left w:val="none" w:sz="0" w:space="0" w:color="auto"/>
                    <w:bottom w:val="none" w:sz="0" w:space="0" w:color="auto"/>
                    <w:right w:val="none" w:sz="0" w:space="0" w:color="auto"/>
                  </w:divBdr>
                </w:div>
                <w:div w:id="1019355560">
                  <w:marLeft w:val="480"/>
                  <w:marRight w:val="0"/>
                  <w:marTop w:val="0"/>
                  <w:marBottom w:val="0"/>
                  <w:divBdr>
                    <w:top w:val="none" w:sz="0" w:space="0" w:color="auto"/>
                    <w:left w:val="none" w:sz="0" w:space="0" w:color="auto"/>
                    <w:bottom w:val="none" w:sz="0" w:space="0" w:color="auto"/>
                    <w:right w:val="none" w:sz="0" w:space="0" w:color="auto"/>
                  </w:divBdr>
                </w:div>
                <w:div w:id="1148089822">
                  <w:marLeft w:val="480"/>
                  <w:marRight w:val="0"/>
                  <w:marTop w:val="0"/>
                  <w:marBottom w:val="0"/>
                  <w:divBdr>
                    <w:top w:val="none" w:sz="0" w:space="0" w:color="auto"/>
                    <w:left w:val="none" w:sz="0" w:space="0" w:color="auto"/>
                    <w:bottom w:val="none" w:sz="0" w:space="0" w:color="auto"/>
                    <w:right w:val="none" w:sz="0" w:space="0" w:color="auto"/>
                  </w:divBdr>
                </w:div>
                <w:div w:id="2057243322">
                  <w:marLeft w:val="480"/>
                  <w:marRight w:val="0"/>
                  <w:marTop w:val="0"/>
                  <w:marBottom w:val="0"/>
                  <w:divBdr>
                    <w:top w:val="none" w:sz="0" w:space="0" w:color="auto"/>
                    <w:left w:val="none" w:sz="0" w:space="0" w:color="auto"/>
                    <w:bottom w:val="none" w:sz="0" w:space="0" w:color="auto"/>
                    <w:right w:val="none" w:sz="0" w:space="0" w:color="auto"/>
                  </w:divBdr>
                </w:div>
                <w:div w:id="533428052">
                  <w:marLeft w:val="480"/>
                  <w:marRight w:val="0"/>
                  <w:marTop w:val="0"/>
                  <w:marBottom w:val="0"/>
                  <w:divBdr>
                    <w:top w:val="none" w:sz="0" w:space="0" w:color="auto"/>
                    <w:left w:val="none" w:sz="0" w:space="0" w:color="auto"/>
                    <w:bottom w:val="none" w:sz="0" w:space="0" w:color="auto"/>
                    <w:right w:val="none" w:sz="0" w:space="0" w:color="auto"/>
                  </w:divBdr>
                </w:div>
                <w:div w:id="31851963">
                  <w:marLeft w:val="480"/>
                  <w:marRight w:val="0"/>
                  <w:marTop w:val="0"/>
                  <w:marBottom w:val="0"/>
                  <w:divBdr>
                    <w:top w:val="none" w:sz="0" w:space="0" w:color="auto"/>
                    <w:left w:val="none" w:sz="0" w:space="0" w:color="auto"/>
                    <w:bottom w:val="none" w:sz="0" w:space="0" w:color="auto"/>
                    <w:right w:val="none" w:sz="0" w:space="0" w:color="auto"/>
                  </w:divBdr>
                </w:div>
                <w:div w:id="1402210922">
                  <w:marLeft w:val="480"/>
                  <w:marRight w:val="0"/>
                  <w:marTop w:val="0"/>
                  <w:marBottom w:val="0"/>
                  <w:divBdr>
                    <w:top w:val="none" w:sz="0" w:space="0" w:color="auto"/>
                    <w:left w:val="none" w:sz="0" w:space="0" w:color="auto"/>
                    <w:bottom w:val="none" w:sz="0" w:space="0" w:color="auto"/>
                    <w:right w:val="none" w:sz="0" w:space="0" w:color="auto"/>
                  </w:divBdr>
                </w:div>
                <w:div w:id="547842333">
                  <w:marLeft w:val="480"/>
                  <w:marRight w:val="0"/>
                  <w:marTop w:val="0"/>
                  <w:marBottom w:val="0"/>
                  <w:divBdr>
                    <w:top w:val="none" w:sz="0" w:space="0" w:color="auto"/>
                    <w:left w:val="none" w:sz="0" w:space="0" w:color="auto"/>
                    <w:bottom w:val="none" w:sz="0" w:space="0" w:color="auto"/>
                    <w:right w:val="none" w:sz="0" w:space="0" w:color="auto"/>
                  </w:divBdr>
                </w:div>
                <w:div w:id="613097918">
                  <w:marLeft w:val="480"/>
                  <w:marRight w:val="0"/>
                  <w:marTop w:val="0"/>
                  <w:marBottom w:val="0"/>
                  <w:divBdr>
                    <w:top w:val="none" w:sz="0" w:space="0" w:color="auto"/>
                    <w:left w:val="none" w:sz="0" w:space="0" w:color="auto"/>
                    <w:bottom w:val="none" w:sz="0" w:space="0" w:color="auto"/>
                    <w:right w:val="none" w:sz="0" w:space="0" w:color="auto"/>
                  </w:divBdr>
                </w:div>
                <w:div w:id="2100983252">
                  <w:marLeft w:val="480"/>
                  <w:marRight w:val="0"/>
                  <w:marTop w:val="0"/>
                  <w:marBottom w:val="0"/>
                  <w:divBdr>
                    <w:top w:val="none" w:sz="0" w:space="0" w:color="auto"/>
                    <w:left w:val="none" w:sz="0" w:space="0" w:color="auto"/>
                    <w:bottom w:val="none" w:sz="0" w:space="0" w:color="auto"/>
                    <w:right w:val="none" w:sz="0" w:space="0" w:color="auto"/>
                  </w:divBdr>
                </w:div>
                <w:div w:id="2100708919">
                  <w:marLeft w:val="480"/>
                  <w:marRight w:val="0"/>
                  <w:marTop w:val="0"/>
                  <w:marBottom w:val="0"/>
                  <w:divBdr>
                    <w:top w:val="none" w:sz="0" w:space="0" w:color="auto"/>
                    <w:left w:val="none" w:sz="0" w:space="0" w:color="auto"/>
                    <w:bottom w:val="none" w:sz="0" w:space="0" w:color="auto"/>
                    <w:right w:val="none" w:sz="0" w:space="0" w:color="auto"/>
                  </w:divBdr>
                </w:div>
                <w:div w:id="1129083405">
                  <w:marLeft w:val="480"/>
                  <w:marRight w:val="0"/>
                  <w:marTop w:val="0"/>
                  <w:marBottom w:val="0"/>
                  <w:divBdr>
                    <w:top w:val="none" w:sz="0" w:space="0" w:color="auto"/>
                    <w:left w:val="none" w:sz="0" w:space="0" w:color="auto"/>
                    <w:bottom w:val="none" w:sz="0" w:space="0" w:color="auto"/>
                    <w:right w:val="none" w:sz="0" w:space="0" w:color="auto"/>
                  </w:divBdr>
                </w:div>
                <w:div w:id="111025713">
                  <w:marLeft w:val="480"/>
                  <w:marRight w:val="0"/>
                  <w:marTop w:val="0"/>
                  <w:marBottom w:val="0"/>
                  <w:divBdr>
                    <w:top w:val="none" w:sz="0" w:space="0" w:color="auto"/>
                    <w:left w:val="none" w:sz="0" w:space="0" w:color="auto"/>
                    <w:bottom w:val="none" w:sz="0" w:space="0" w:color="auto"/>
                    <w:right w:val="none" w:sz="0" w:space="0" w:color="auto"/>
                  </w:divBdr>
                </w:div>
                <w:div w:id="1357386635">
                  <w:marLeft w:val="480"/>
                  <w:marRight w:val="0"/>
                  <w:marTop w:val="0"/>
                  <w:marBottom w:val="0"/>
                  <w:divBdr>
                    <w:top w:val="none" w:sz="0" w:space="0" w:color="auto"/>
                    <w:left w:val="none" w:sz="0" w:space="0" w:color="auto"/>
                    <w:bottom w:val="none" w:sz="0" w:space="0" w:color="auto"/>
                    <w:right w:val="none" w:sz="0" w:space="0" w:color="auto"/>
                  </w:divBdr>
                </w:div>
                <w:div w:id="1151562644">
                  <w:marLeft w:val="480"/>
                  <w:marRight w:val="0"/>
                  <w:marTop w:val="0"/>
                  <w:marBottom w:val="0"/>
                  <w:divBdr>
                    <w:top w:val="none" w:sz="0" w:space="0" w:color="auto"/>
                    <w:left w:val="none" w:sz="0" w:space="0" w:color="auto"/>
                    <w:bottom w:val="none" w:sz="0" w:space="0" w:color="auto"/>
                    <w:right w:val="none" w:sz="0" w:space="0" w:color="auto"/>
                  </w:divBdr>
                </w:div>
                <w:div w:id="547106669">
                  <w:marLeft w:val="480"/>
                  <w:marRight w:val="0"/>
                  <w:marTop w:val="0"/>
                  <w:marBottom w:val="0"/>
                  <w:divBdr>
                    <w:top w:val="none" w:sz="0" w:space="0" w:color="auto"/>
                    <w:left w:val="none" w:sz="0" w:space="0" w:color="auto"/>
                    <w:bottom w:val="none" w:sz="0" w:space="0" w:color="auto"/>
                    <w:right w:val="none" w:sz="0" w:space="0" w:color="auto"/>
                  </w:divBdr>
                </w:div>
                <w:div w:id="91820607">
                  <w:marLeft w:val="480"/>
                  <w:marRight w:val="0"/>
                  <w:marTop w:val="0"/>
                  <w:marBottom w:val="0"/>
                  <w:divBdr>
                    <w:top w:val="none" w:sz="0" w:space="0" w:color="auto"/>
                    <w:left w:val="none" w:sz="0" w:space="0" w:color="auto"/>
                    <w:bottom w:val="none" w:sz="0" w:space="0" w:color="auto"/>
                    <w:right w:val="none" w:sz="0" w:space="0" w:color="auto"/>
                  </w:divBdr>
                </w:div>
                <w:div w:id="51009627">
                  <w:marLeft w:val="480"/>
                  <w:marRight w:val="0"/>
                  <w:marTop w:val="0"/>
                  <w:marBottom w:val="0"/>
                  <w:divBdr>
                    <w:top w:val="none" w:sz="0" w:space="0" w:color="auto"/>
                    <w:left w:val="none" w:sz="0" w:space="0" w:color="auto"/>
                    <w:bottom w:val="none" w:sz="0" w:space="0" w:color="auto"/>
                    <w:right w:val="none" w:sz="0" w:space="0" w:color="auto"/>
                  </w:divBdr>
                </w:div>
                <w:div w:id="980695039">
                  <w:marLeft w:val="480"/>
                  <w:marRight w:val="0"/>
                  <w:marTop w:val="0"/>
                  <w:marBottom w:val="0"/>
                  <w:divBdr>
                    <w:top w:val="none" w:sz="0" w:space="0" w:color="auto"/>
                    <w:left w:val="none" w:sz="0" w:space="0" w:color="auto"/>
                    <w:bottom w:val="none" w:sz="0" w:space="0" w:color="auto"/>
                    <w:right w:val="none" w:sz="0" w:space="0" w:color="auto"/>
                  </w:divBdr>
                </w:div>
                <w:div w:id="1405682795">
                  <w:marLeft w:val="480"/>
                  <w:marRight w:val="0"/>
                  <w:marTop w:val="0"/>
                  <w:marBottom w:val="0"/>
                  <w:divBdr>
                    <w:top w:val="none" w:sz="0" w:space="0" w:color="auto"/>
                    <w:left w:val="none" w:sz="0" w:space="0" w:color="auto"/>
                    <w:bottom w:val="none" w:sz="0" w:space="0" w:color="auto"/>
                    <w:right w:val="none" w:sz="0" w:space="0" w:color="auto"/>
                  </w:divBdr>
                </w:div>
                <w:div w:id="8216692">
                  <w:marLeft w:val="480"/>
                  <w:marRight w:val="0"/>
                  <w:marTop w:val="0"/>
                  <w:marBottom w:val="0"/>
                  <w:divBdr>
                    <w:top w:val="none" w:sz="0" w:space="0" w:color="auto"/>
                    <w:left w:val="none" w:sz="0" w:space="0" w:color="auto"/>
                    <w:bottom w:val="none" w:sz="0" w:space="0" w:color="auto"/>
                    <w:right w:val="none" w:sz="0" w:space="0" w:color="auto"/>
                  </w:divBdr>
                </w:div>
                <w:div w:id="1987660576">
                  <w:marLeft w:val="480"/>
                  <w:marRight w:val="0"/>
                  <w:marTop w:val="0"/>
                  <w:marBottom w:val="0"/>
                  <w:divBdr>
                    <w:top w:val="none" w:sz="0" w:space="0" w:color="auto"/>
                    <w:left w:val="none" w:sz="0" w:space="0" w:color="auto"/>
                    <w:bottom w:val="none" w:sz="0" w:space="0" w:color="auto"/>
                    <w:right w:val="none" w:sz="0" w:space="0" w:color="auto"/>
                  </w:divBdr>
                </w:div>
                <w:div w:id="536311617">
                  <w:marLeft w:val="480"/>
                  <w:marRight w:val="0"/>
                  <w:marTop w:val="0"/>
                  <w:marBottom w:val="0"/>
                  <w:divBdr>
                    <w:top w:val="none" w:sz="0" w:space="0" w:color="auto"/>
                    <w:left w:val="none" w:sz="0" w:space="0" w:color="auto"/>
                    <w:bottom w:val="none" w:sz="0" w:space="0" w:color="auto"/>
                    <w:right w:val="none" w:sz="0" w:space="0" w:color="auto"/>
                  </w:divBdr>
                </w:div>
                <w:div w:id="363361941">
                  <w:marLeft w:val="480"/>
                  <w:marRight w:val="0"/>
                  <w:marTop w:val="0"/>
                  <w:marBottom w:val="0"/>
                  <w:divBdr>
                    <w:top w:val="none" w:sz="0" w:space="0" w:color="auto"/>
                    <w:left w:val="none" w:sz="0" w:space="0" w:color="auto"/>
                    <w:bottom w:val="none" w:sz="0" w:space="0" w:color="auto"/>
                    <w:right w:val="none" w:sz="0" w:space="0" w:color="auto"/>
                  </w:divBdr>
                </w:div>
                <w:div w:id="1615401095">
                  <w:marLeft w:val="480"/>
                  <w:marRight w:val="0"/>
                  <w:marTop w:val="0"/>
                  <w:marBottom w:val="0"/>
                  <w:divBdr>
                    <w:top w:val="none" w:sz="0" w:space="0" w:color="auto"/>
                    <w:left w:val="none" w:sz="0" w:space="0" w:color="auto"/>
                    <w:bottom w:val="none" w:sz="0" w:space="0" w:color="auto"/>
                    <w:right w:val="none" w:sz="0" w:space="0" w:color="auto"/>
                  </w:divBdr>
                </w:div>
                <w:div w:id="627515882">
                  <w:marLeft w:val="480"/>
                  <w:marRight w:val="0"/>
                  <w:marTop w:val="0"/>
                  <w:marBottom w:val="0"/>
                  <w:divBdr>
                    <w:top w:val="none" w:sz="0" w:space="0" w:color="auto"/>
                    <w:left w:val="none" w:sz="0" w:space="0" w:color="auto"/>
                    <w:bottom w:val="none" w:sz="0" w:space="0" w:color="auto"/>
                    <w:right w:val="none" w:sz="0" w:space="0" w:color="auto"/>
                  </w:divBdr>
                </w:div>
                <w:div w:id="694815946">
                  <w:marLeft w:val="480"/>
                  <w:marRight w:val="0"/>
                  <w:marTop w:val="0"/>
                  <w:marBottom w:val="0"/>
                  <w:divBdr>
                    <w:top w:val="none" w:sz="0" w:space="0" w:color="auto"/>
                    <w:left w:val="none" w:sz="0" w:space="0" w:color="auto"/>
                    <w:bottom w:val="none" w:sz="0" w:space="0" w:color="auto"/>
                    <w:right w:val="none" w:sz="0" w:space="0" w:color="auto"/>
                  </w:divBdr>
                </w:div>
                <w:div w:id="1028220912">
                  <w:marLeft w:val="480"/>
                  <w:marRight w:val="0"/>
                  <w:marTop w:val="0"/>
                  <w:marBottom w:val="0"/>
                  <w:divBdr>
                    <w:top w:val="none" w:sz="0" w:space="0" w:color="auto"/>
                    <w:left w:val="none" w:sz="0" w:space="0" w:color="auto"/>
                    <w:bottom w:val="none" w:sz="0" w:space="0" w:color="auto"/>
                    <w:right w:val="none" w:sz="0" w:space="0" w:color="auto"/>
                  </w:divBdr>
                </w:div>
                <w:div w:id="56517867">
                  <w:marLeft w:val="480"/>
                  <w:marRight w:val="0"/>
                  <w:marTop w:val="0"/>
                  <w:marBottom w:val="0"/>
                  <w:divBdr>
                    <w:top w:val="none" w:sz="0" w:space="0" w:color="auto"/>
                    <w:left w:val="none" w:sz="0" w:space="0" w:color="auto"/>
                    <w:bottom w:val="none" w:sz="0" w:space="0" w:color="auto"/>
                    <w:right w:val="none" w:sz="0" w:space="0" w:color="auto"/>
                  </w:divBdr>
                </w:div>
                <w:div w:id="714816039">
                  <w:marLeft w:val="480"/>
                  <w:marRight w:val="0"/>
                  <w:marTop w:val="0"/>
                  <w:marBottom w:val="0"/>
                  <w:divBdr>
                    <w:top w:val="none" w:sz="0" w:space="0" w:color="auto"/>
                    <w:left w:val="none" w:sz="0" w:space="0" w:color="auto"/>
                    <w:bottom w:val="none" w:sz="0" w:space="0" w:color="auto"/>
                    <w:right w:val="none" w:sz="0" w:space="0" w:color="auto"/>
                  </w:divBdr>
                </w:div>
                <w:div w:id="172188179">
                  <w:marLeft w:val="480"/>
                  <w:marRight w:val="0"/>
                  <w:marTop w:val="0"/>
                  <w:marBottom w:val="0"/>
                  <w:divBdr>
                    <w:top w:val="none" w:sz="0" w:space="0" w:color="auto"/>
                    <w:left w:val="none" w:sz="0" w:space="0" w:color="auto"/>
                    <w:bottom w:val="none" w:sz="0" w:space="0" w:color="auto"/>
                    <w:right w:val="none" w:sz="0" w:space="0" w:color="auto"/>
                  </w:divBdr>
                </w:div>
                <w:div w:id="573472099">
                  <w:marLeft w:val="480"/>
                  <w:marRight w:val="0"/>
                  <w:marTop w:val="0"/>
                  <w:marBottom w:val="0"/>
                  <w:divBdr>
                    <w:top w:val="none" w:sz="0" w:space="0" w:color="auto"/>
                    <w:left w:val="none" w:sz="0" w:space="0" w:color="auto"/>
                    <w:bottom w:val="none" w:sz="0" w:space="0" w:color="auto"/>
                    <w:right w:val="none" w:sz="0" w:space="0" w:color="auto"/>
                  </w:divBdr>
                </w:div>
                <w:div w:id="2109496718">
                  <w:marLeft w:val="480"/>
                  <w:marRight w:val="0"/>
                  <w:marTop w:val="0"/>
                  <w:marBottom w:val="0"/>
                  <w:divBdr>
                    <w:top w:val="none" w:sz="0" w:space="0" w:color="auto"/>
                    <w:left w:val="none" w:sz="0" w:space="0" w:color="auto"/>
                    <w:bottom w:val="none" w:sz="0" w:space="0" w:color="auto"/>
                    <w:right w:val="none" w:sz="0" w:space="0" w:color="auto"/>
                  </w:divBdr>
                </w:div>
                <w:div w:id="701709186">
                  <w:marLeft w:val="480"/>
                  <w:marRight w:val="0"/>
                  <w:marTop w:val="0"/>
                  <w:marBottom w:val="0"/>
                  <w:divBdr>
                    <w:top w:val="none" w:sz="0" w:space="0" w:color="auto"/>
                    <w:left w:val="none" w:sz="0" w:space="0" w:color="auto"/>
                    <w:bottom w:val="none" w:sz="0" w:space="0" w:color="auto"/>
                    <w:right w:val="none" w:sz="0" w:space="0" w:color="auto"/>
                  </w:divBdr>
                </w:div>
                <w:div w:id="2029216381">
                  <w:marLeft w:val="480"/>
                  <w:marRight w:val="0"/>
                  <w:marTop w:val="0"/>
                  <w:marBottom w:val="0"/>
                  <w:divBdr>
                    <w:top w:val="none" w:sz="0" w:space="0" w:color="auto"/>
                    <w:left w:val="none" w:sz="0" w:space="0" w:color="auto"/>
                    <w:bottom w:val="none" w:sz="0" w:space="0" w:color="auto"/>
                    <w:right w:val="none" w:sz="0" w:space="0" w:color="auto"/>
                  </w:divBdr>
                </w:div>
                <w:div w:id="1881898995">
                  <w:marLeft w:val="480"/>
                  <w:marRight w:val="0"/>
                  <w:marTop w:val="0"/>
                  <w:marBottom w:val="0"/>
                  <w:divBdr>
                    <w:top w:val="none" w:sz="0" w:space="0" w:color="auto"/>
                    <w:left w:val="none" w:sz="0" w:space="0" w:color="auto"/>
                    <w:bottom w:val="none" w:sz="0" w:space="0" w:color="auto"/>
                    <w:right w:val="none" w:sz="0" w:space="0" w:color="auto"/>
                  </w:divBdr>
                </w:div>
                <w:div w:id="699546242">
                  <w:marLeft w:val="480"/>
                  <w:marRight w:val="0"/>
                  <w:marTop w:val="0"/>
                  <w:marBottom w:val="0"/>
                  <w:divBdr>
                    <w:top w:val="none" w:sz="0" w:space="0" w:color="auto"/>
                    <w:left w:val="none" w:sz="0" w:space="0" w:color="auto"/>
                    <w:bottom w:val="none" w:sz="0" w:space="0" w:color="auto"/>
                    <w:right w:val="none" w:sz="0" w:space="0" w:color="auto"/>
                  </w:divBdr>
                </w:div>
                <w:div w:id="929460250">
                  <w:marLeft w:val="480"/>
                  <w:marRight w:val="0"/>
                  <w:marTop w:val="0"/>
                  <w:marBottom w:val="0"/>
                  <w:divBdr>
                    <w:top w:val="none" w:sz="0" w:space="0" w:color="auto"/>
                    <w:left w:val="none" w:sz="0" w:space="0" w:color="auto"/>
                    <w:bottom w:val="none" w:sz="0" w:space="0" w:color="auto"/>
                    <w:right w:val="none" w:sz="0" w:space="0" w:color="auto"/>
                  </w:divBdr>
                </w:div>
                <w:div w:id="907114328">
                  <w:marLeft w:val="480"/>
                  <w:marRight w:val="0"/>
                  <w:marTop w:val="0"/>
                  <w:marBottom w:val="0"/>
                  <w:divBdr>
                    <w:top w:val="none" w:sz="0" w:space="0" w:color="auto"/>
                    <w:left w:val="none" w:sz="0" w:space="0" w:color="auto"/>
                    <w:bottom w:val="none" w:sz="0" w:space="0" w:color="auto"/>
                    <w:right w:val="none" w:sz="0" w:space="0" w:color="auto"/>
                  </w:divBdr>
                </w:div>
                <w:div w:id="399405900">
                  <w:marLeft w:val="480"/>
                  <w:marRight w:val="0"/>
                  <w:marTop w:val="0"/>
                  <w:marBottom w:val="0"/>
                  <w:divBdr>
                    <w:top w:val="none" w:sz="0" w:space="0" w:color="auto"/>
                    <w:left w:val="none" w:sz="0" w:space="0" w:color="auto"/>
                    <w:bottom w:val="none" w:sz="0" w:space="0" w:color="auto"/>
                    <w:right w:val="none" w:sz="0" w:space="0" w:color="auto"/>
                  </w:divBdr>
                </w:div>
                <w:div w:id="1113089818">
                  <w:marLeft w:val="480"/>
                  <w:marRight w:val="0"/>
                  <w:marTop w:val="0"/>
                  <w:marBottom w:val="0"/>
                  <w:divBdr>
                    <w:top w:val="none" w:sz="0" w:space="0" w:color="auto"/>
                    <w:left w:val="none" w:sz="0" w:space="0" w:color="auto"/>
                    <w:bottom w:val="none" w:sz="0" w:space="0" w:color="auto"/>
                    <w:right w:val="none" w:sz="0" w:space="0" w:color="auto"/>
                  </w:divBdr>
                </w:div>
                <w:div w:id="1851723210">
                  <w:marLeft w:val="480"/>
                  <w:marRight w:val="0"/>
                  <w:marTop w:val="0"/>
                  <w:marBottom w:val="0"/>
                  <w:divBdr>
                    <w:top w:val="none" w:sz="0" w:space="0" w:color="auto"/>
                    <w:left w:val="none" w:sz="0" w:space="0" w:color="auto"/>
                    <w:bottom w:val="none" w:sz="0" w:space="0" w:color="auto"/>
                    <w:right w:val="none" w:sz="0" w:space="0" w:color="auto"/>
                  </w:divBdr>
                </w:div>
                <w:div w:id="115031173">
                  <w:marLeft w:val="480"/>
                  <w:marRight w:val="0"/>
                  <w:marTop w:val="0"/>
                  <w:marBottom w:val="0"/>
                  <w:divBdr>
                    <w:top w:val="none" w:sz="0" w:space="0" w:color="auto"/>
                    <w:left w:val="none" w:sz="0" w:space="0" w:color="auto"/>
                    <w:bottom w:val="none" w:sz="0" w:space="0" w:color="auto"/>
                    <w:right w:val="none" w:sz="0" w:space="0" w:color="auto"/>
                  </w:divBdr>
                </w:div>
                <w:div w:id="1220438461">
                  <w:marLeft w:val="480"/>
                  <w:marRight w:val="0"/>
                  <w:marTop w:val="0"/>
                  <w:marBottom w:val="0"/>
                  <w:divBdr>
                    <w:top w:val="none" w:sz="0" w:space="0" w:color="auto"/>
                    <w:left w:val="none" w:sz="0" w:space="0" w:color="auto"/>
                    <w:bottom w:val="none" w:sz="0" w:space="0" w:color="auto"/>
                    <w:right w:val="none" w:sz="0" w:space="0" w:color="auto"/>
                  </w:divBdr>
                </w:div>
                <w:div w:id="619728344">
                  <w:marLeft w:val="480"/>
                  <w:marRight w:val="0"/>
                  <w:marTop w:val="0"/>
                  <w:marBottom w:val="0"/>
                  <w:divBdr>
                    <w:top w:val="none" w:sz="0" w:space="0" w:color="auto"/>
                    <w:left w:val="none" w:sz="0" w:space="0" w:color="auto"/>
                    <w:bottom w:val="none" w:sz="0" w:space="0" w:color="auto"/>
                    <w:right w:val="none" w:sz="0" w:space="0" w:color="auto"/>
                  </w:divBdr>
                </w:div>
                <w:div w:id="151454706">
                  <w:marLeft w:val="480"/>
                  <w:marRight w:val="0"/>
                  <w:marTop w:val="0"/>
                  <w:marBottom w:val="0"/>
                  <w:divBdr>
                    <w:top w:val="none" w:sz="0" w:space="0" w:color="auto"/>
                    <w:left w:val="none" w:sz="0" w:space="0" w:color="auto"/>
                    <w:bottom w:val="none" w:sz="0" w:space="0" w:color="auto"/>
                    <w:right w:val="none" w:sz="0" w:space="0" w:color="auto"/>
                  </w:divBdr>
                </w:div>
                <w:div w:id="1578323022">
                  <w:marLeft w:val="480"/>
                  <w:marRight w:val="0"/>
                  <w:marTop w:val="0"/>
                  <w:marBottom w:val="0"/>
                  <w:divBdr>
                    <w:top w:val="none" w:sz="0" w:space="0" w:color="auto"/>
                    <w:left w:val="none" w:sz="0" w:space="0" w:color="auto"/>
                    <w:bottom w:val="none" w:sz="0" w:space="0" w:color="auto"/>
                    <w:right w:val="none" w:sz="0" w:space="0" w:color="auto"/>
                  </w:divBdr>
                </w:div>
                <w:div w:id="1917784601">
                  <w:marLeft w:val="480"/>
                  <w:marRight w:val="0"/>
                  <w:marTop w:val="0"/>
                  <w:marBottom w:val="0"/>
                  <w:divBdr>
                    <w:top w:val="none" w:sz="0" w:space="0" w:color="auto"/>
                    <w:left w:val="none" w:sz="0" w:space="0" w:color="auto"/>
                    <w:bottom w:val="none" w:sz="0" w:space="0" w:color="auto"/>
                    <w:right w:val="none" w:sz="0" w:space="0" w:color="auto"/>
                  </w:divBdr>
                </w:div>
                <w:div w:id="1541435063">
                  <w:marLeft w:val="480"/>
                  <w:marRight w:val="0"/>
                  <w:marTop w:val="0"/>
                  <w:marBottom w:val="0"/>
                  <w:divBdr>
                    <w:top w:val="none" w:sz="0" w:space="0" w:color="auto"/>
                    <w:left w:val="none" w:sz="0" w:space="0" w:color="auto"/>
                    <w:bottom w:val="none" w:sz="0" w:space="0" w:color="auto"/>
                    <w:right w:val="none" w:sz="0" w:space="0" w:color="auto"/>
                  </w:divBdr>
                </w:div>
                <w:div w:id="2144232085">
                  <w:marLeft w:val="480"/>
                  <w:marRight w:val="0"/>
                  <w:marTop w:val="0"/>
                  <w:marBottom w:val="0"/>
                  <w:divBdr>
                    <w:top w:val="none" w:sz="0" w:space="0" w:color="auto"/>
                    <w:left w:val="none" w:sz="0" w:space="0" w:color="auto"/>
                    <w:bottom w:val="none" w:sz="0" w:space="0" w:color="auto"/>
                    <w:right w:val="none" w:sz="0" w:space="0" w:color="auto"/>
                  </w:divBdr>
                </w:div>
                <w:div w:id="603340972">
                  <w:marLeft w:val="480"/>
                  <w:marRight w:val="0"/>
                  <w:marTop w:val="0"/>
                  <w:marBottom w:val="0"/>
                  <w:divBdr>
                    <w:top w:val="none" w:sz="0" w:space="0" w:color="auto"/>
                    <w:left w:val="none" w:sz="0" w:space="0" w:color="auto"/>
                    <w:bottom w:val="none" w:sz="0" w:space="0" w:color="auto"/>
                    <w:right w:val="none" w:sz="0" w:space="0" w:color="auto"/>
                  </w:divBdr>
                </w:div>
                <w:div w:id="667293644">
                  <w:marLeft w:val="480"/>
                  <w:marRight w:val="0"/>
                  <w:marTop w:val="0"/>
                  <w:marBottom w:val="0"/>
                  <w:divBdr>
                    <w:top w:val="none" w:sz="0" w:space="0" w:color="auto"/>
                    <w:left w:val="none" w:sz="0" w:space="0" w:color="auto"/>
                    <w:bottom w:val="none" w:sz="0" w:space="0" w:color="auto"/>
                    <w:right w:val="none" w:sz="0" w:space="0" w:color="auto"/>
                  </w:divBdr>
                </w:div>
                <w:div w:id="134952888">
                  <w:marLeft w:val="480"/>
                  <w:marRight w:val="0"/>
                  <w:marTop w:val="0"/>
                  <w:marBottom w:val="0"/>
                  <w:divBdr>
                    <w:top w:val="none" w:sz="0" w:space="0" w:color="auto"/>
                    <w:left w:val="none" w:sz="0" w:space="0" w:color="auto"/>
                    <w:bottom w:val="none" w:sz="0" w:space="0" w:color="auto"/>
                    <w:right w:val="none" w:sz="0" w:space="0" w:color="auto"/>
                  </w:divBdr>
                </w:div>
                <w:div w:id="674917935">
                  <w:marLeft w:val="480"/>
                  <w:marRight w:val="0"/>
                  <w:marTop w:val="0"/>
                  <w:marBottom w:val="0"/>
                  <w:divBdr>
                    <w:top w:val="none" w:sz="0" w:space="0" w:color="auto"/>
                    <w:left w:val="none" w:sz="0" w:space="0" w:color="auto"/>
                    <w:bottom w:val="none" w:sz="0" w:space="0" w:color="auto"/>
                    <w:right w:val="none" w:sz="0" w:space="0" w:color="auto"/>
                  </w:divBdr>
                </w:div>
                <w:div w:id="848570372">
                  <w:marLeft w:val="480"/>
                  <w:marRight w:val="0"/>
                  <w:marTop w:val="0"/>
                  <w:marBottom w:val="0"/>
                  <w:divBdr>
                    <w:top w:val="none" w:sz="0" w:space="0" w:color="auto"/>
                    <w:left w:val="none" w:sz="0" w:space="0" w:color="auto"/>
                    <w:bottom w:val="none" w:sz="0" w:space="0" w:color="auto"/>
                    <w:right w:val="none" w:sz="0" w:space="0" w:color="auto"/>
                  </w:divBdr>
                </w:div>
                <w:div w:id="982001227">
                  <w:marLeft w:val="480"/>
                  <w:marRight w:val="0"/>
                  <w:marTop w:val="0"/>
                  <w:marBottom w:val="0"/>
                  <w:divBdr>
                    <w:top w:val="none" w:sz="0" w:space="0" w:color="auto"/>
                    <w:left w:val="none" w:sz="0" w:space="0" w:color="auto"/>
                    <w:bottom w:val="none" w:sz="0" w:space="0" w:color="auto"/>
                    <w:right w:val="none" w:sz="0" w:space="0" w:color="auto"/>
                  </w:divBdr>
                </w:div>
                <w:div w:id="670254102">
                  <w:marLeft w:val="480"/>
                  <w:marRight w:val="0"/>
                  <w:marTop w:val="0"/>
                  <w:marBottom w:val="0"/>
                  <w:divBdr>
                    <w:top w:val="none" w:sz="0" w:space="0" w:color="auto"/>
                    <w:left w:val="none" w:sz="0" w:space="0" w:color="auto"/>
                    <w:bottom w:val="none" w:sz="0" w:space="0" w:color="auto"/>
                    <w:right w:val="none" w:sz="0" w:space="0" w:color="auto"/>
                  </w:divBdr>
                </w:div>
                <w:div w:id="616450145">
                  <w:marLeft w:val="480"/>
                  <w:marRight w:val="0"/>
                  <w:marTop w:val="0"/>
                  <w:marBottom w:val="0"/>
                  <w:divBdr>
                    <w:top w:val="none" w:sz="0" w:space="0" w:color="auto"/>
                    <w:left w:val="none" w:sz="0" w:space="0" w:color="auto"/>
                    <w:bottom w:val="none" w:sz="0" w:space="0" w:color="auto"/>
                    <w:right w:val="none" w:sz="0" w:space="0" w:color="auto"/>
                  </w:divBdr>
                </w:div>
                <w:div w:id="1207839013">
                  <w:marLeft w:val="480"/>
                  <w:marRight w:val="0"/>
                  <w:marTop w:val="0"/>
                  <w:marBottom w:val="0"/>
                  <w:divBdr>
                    <w:top w:val="none" w:sz="0" w:space="0" w:color="auto"/>
                    <w:left w:val="none" w:sz="0" w:space="0" w:color="auto"/>
                    <w:bottom w:val="none" w:sz="0" w:space="0" w:color="auto"/>
                    <w:right w:val="none" w:sz="0" w:space="0" w:color="auto"/>
                  </w:divBdr>
                </w:div>
                <w:div w:id="222567208">
                  <w:marLeft w:val="480"/>
                  <w:marRight w:val="0"/>
                  <w:marTop w:val="0"/>
                  <w:marBottom w:val="0"/>
                  <w:divBdr>
                    <w:top w:val="none" w:sz="0" w:space="0" w:color="auto"/>
                    <w:left w:val="none" w:sz="0" w:space="0" w:color="auto"/>
                    <w:bottom w:val="none" w:sz="0" w:space="0" w:color="auto"/>
                    <w:right w:val="none" w:sz="0" w:space="0" w:color="auto"/>
                  </w:divBdr>
                </w:div>
                <w:div w:id="1676107659">
                  <w:marLeft w:val="480"/>
                  <w:marRight w:val="0"/>
                  <w:marTop w:val="0"/>
                  <w:marBottom w:val="0"/>
                  <w:divBdr>
                    <w:top w:val="none" w:sz="0" w:space="0" w:color="auto"/>
                    <w:left w:val="none" w:sz="0" w:space="0" w:color="auto"/>
                    <w:bottom w:val="none" w:sz="0" w:space="0" w:color="auto"/>
                    <w:right w:val="none" w:sz="0" w:space="0" w:color="auto"/>
                  </w:divBdr>
                </w:div>
                <w:div w:id="1818649329">
                  <w:marLeft w:val="480"/>
                  <w:marRight w:val="0"/>
                  <w:marTop w:val="0"/>
                  <w:marBottom w:val="0"/>
                  <w:divBdr>
                    <w:top w:val="none" w:sz="0" w:space="0" w:color="auto"/>
                    <w:left w:val="none" w:sz="0" w:space="0" w:color="auto"/>
                    <w:bottom w:val="none" w:sz="0" w:space="0" w:color="auto"/>
                    <w:right w:val="none" w:sz="0" w:space="0" w:color="auto"/>
                  </w:divBdr>
                </w:div>
                <w:div w:id="1834638357">
                  <w:marLeft w:val="480"/>
                  <w:marRight w:val="0"/>
                  <w:marTop w:val="0"/>
                  <w:marBottom w:val="0"/>
                  <w:divBdr>
                    <w:top w:val="none" w:sz="0" w:space="0" w:color="auto"/>
                    <w:left w:val="none" w:sz="0" w:space="0" w:color="auto"/>
                    <w:bottom w:val="none" w:sz="0" w:space="0" w:color="auto"/>
                    <w:right w:val="none" w:sz="0" w:space="0" w:color="auto"/>
                  </w:divBdr>
                </w:div>
                <w:div w:id="779956602">
                  <w:marLeft w:val="480"/>
                  <w:marRight w:val="0"/>
                  <w:marTop w:val="0"/>
                  <w:marBottom w:val="0"/>
                  <w:divBdr>
                    <w:top w:val="none" w:sz="0" w:space="0" w:color="auto"/>
                    <w:left w:val="none" w:sz="0" w:space="0" w:color="auto"/>
                    <w:bottom w:val="none" w:sz="0" w:space="0" w:color="auto"/>
                    <w:right w:val="none" w:sz="0" w:space="0" w:color="auto"/>
                  </w:divBdr>
                </w:div>
                <w:div w:id="1012101336">
                  <w:marLeft w:val="480"/>
                  <w:marRight w:val="0"/>
                  <w:marTop w:val="0"/>
                  <w:marBottom w:val="0"/>
                  <w:divBdr>
                    <w:top w:val="none" w:sz="0" w:space="0" w:color="auto"/>
                    <w:left w:val="none" w:sz="0" w:space="0" w:color="auto"/>
                    <w:bottom w:val="none" w:sz="0" w:space="0" w:color="auto"/>
                    <w:right w:val="none" w:sz="0" w:space="0" w:color="auto"/>
                  </w:divBdr>
                </w:div>
                <w:div w:id="801847148">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220094987">
          <w:marLeft w:val="480"/>
          <w:marRight w:val="0"/>
          <w:marTop w:val="0"/>
          <w:marBottom w:val="0"/>
          <w:divBdr>
            <w:top w:val="none" w:sz="0" w:space="0" w:color="auto"/>
            <w:left w:val="none" w:sz="0" w:space="0" w:color="auto"/>
            <w:bottom w:val="none" w:sz="0" w:space="0" w:color="auto"/>
            <w:right w:val="none" w:sz="0" w:space="0" w:color="auto"/>
          </w:divBdr>
        </w:div>
        <w:div w:id="1047224719">
          <w:marLeft w:val="480"/>
          <w:marRight w:val="0"/>
          <w:marTop w:val="0"/>
          <w:marBottom w:val="0"/>
          <w:divBdr>
            <w:top w:val="none" w:sz="0" w:space="0" w:color="auto"/>
            <w:left w:val="none" w:sz="0" w:space="0" w:color="auto"/>
            <w:bottom w:val="none" w:sz="0" w:space="0" w:color="auto"/>
            <w:right w:val="none" w:sz="0" w:space="0" w:color="auto"/>
          </w:divBdr>
        </w:div>
        <w:div w:id="1116680126">
          <w:marLeft w:val="480"/>
          <w:marRight w:val="0"/>
          <w:marTop w:val="0"/>
          <w:marBottom w:val="0"/>
          <w:divBdr>
            <w:top w:val="none" w:sz="0" w:space="0" w:color="auto"/>
            <w:left w:val="none" w:sz="0" w:space="0" w:color="auto"/>
            <w:bottom w:val="none" w:sz="0" w:space="0" w:color="auto"/>
            <w:right w:val="none" w:sz="0" w:space="0" w:color="auto"/>
          </w:divBdr>
        </w:div>
        <w:div w:id="383212644">
          <w:marLeft w:val="480"/>
          <w:marRight w:val="0"/>
          <w:marTop w:val="0"/>
          <w:marBottom w:val="0"/>
          <w:divBdr>
            <w:top w:val="none" w:sz="0" w:space="0" w:color="auto"/>
            <w:left w:val="none" w:sz="0" w:space="0" w:color="auto"/>
            <w:bottom w:val="none" w:sz="0" w:space="0" w:color="auto"/>
            <w:right w:val="none" w:sz="0" w:space="0" w:color="auto"/>
          </w:divBdr>
        </w:div>
        <w:div w:id="358438321">
          <w:marLeft w:val="480"/>
          <w:marRight w:val="0"/>
          <w:marTop w:val="0"/>
          <w:marBottom w:val="0"/>
          <w:divBdr>
            <w:top w:val="none" w:sz="0" w:space="0" w:color="auto"/>
            <w:left w:val="none" w:sz="0" w:space="0" w:color="auto"/>
            <w:bottom w:val="none" w:sz="0" w:space="0" w:color="auto"/>
            <w:right w:val="none" w:sz="0" w:space="0" w:color="auto"/>
          </w:divBdr>
        </w:div>
        <w:div w:id="118184430">
          <w:marLeft w:val="480"/>
          <w:marRight w:val="0"/>
          <w:marTop w:val="0"/>
          <w:marBottom w:val="0"/>
          <w:divBdr>
            <w:top w:val="none" w:sz="0" w:space="0" w:color="auto"/>
            <w:left w:val="none" w:sz="0" w:space="0" w:color="auto"/>
            <w:bottom w:val="none" w:sz="0" w:space="0" w:color="auto"/>
            <w:right w:val="none" w:sz="0" w:space="0" w:color="auto"/>
          </w:divBdr>
        </w:div>
        <w:div w:id="890654113">
          <w:marLeft w:val="480"/>
          <w:marRight w:val="0"/>
          <w:marTop w:val="0"/>
          <w:marBottom w:val="0"/>
          <w:divBdr>
            <w:top w:val="none" w:sz="0" w:space="0" w:color="auto"/>
            <w:left w:val="none" w:sz="0" w:space="0" w:color="auto"/>
            <w:bottom w:val="none" w:sz="0" w:space="0" w:color="auto"/>
            <w:right w:val="none" w:sz="0" w:space="0" w:color="auto"/>
          </w:divBdr>
        </w:div>
        <w:div w:id="1107117973">
          <w:marLeft w:val="480"/>
          <w:marRight w:val="0"/>
          <w:marTop w:val="0"/>
          <w:marBottom w:val="0"/>
          <w:divBdr>
            <w:top w:val="none" w:sz="0" w:space="0" w:color="auto"/>
            <w:left w:val="none" w:sz="0" w:space="0" w:color="auto"/>
            <w:bottom w:val="none" w:sz="0" w:space="0" w:color="auto"/>
            <w:right w:val="none" w:sz="0" w:space="0" w:color="auto"/>
          </w:divBdr>
        </w:div>
        <w:div w:id="1261374695">
          <w:marLeft w:val="480"/>
          <w:marRight w:val="0"/>
          <w:marTop w:val="0"/>
          <w:marBottom w:val="0"/>
          <w:divBdr>
            <w:top w:val="none" w:sz="0" w:space="0" w:color="auto"/>
            <w:left w:val="none" w:sz="0" w:space="0" w:color="auto"/>
            <w:bottom w:val="none" w:sz="0" w:space="0" w:color="auto"/>
            <w:right w:val="none" w:sz="0" w:space="0" w:color="auto"/>
          </w:divBdr>
        </w:div>
        <w:div w:id="2139258136">
          <w:marLeft w:val="480"/>
          <w:marRight w:val="0"/>
          <w:marTop w:val="0"/>
          <w:marBottom w:val="0"/>
          <w:divBdr>
            <w:top w:val="none" w:sz="0" w:space="0" w:color="auto"/>
            <w:left w:val="none" w:sz="0" w:space="0" w:color="auto"/>
            <w:bottom w:val="none" w:sz="0" w:space="0" w:color="auto"/>
            <w:right w:val="none" w:sz="0" w:space="0" w:color="auto"/>
          </w:divBdr>
        </w:div>
        <w:div w:id="1000696109">
          <w:marLeft w:val="480"/>
          <w:marRight w:val="0"/>
          <w:marTop w:val="0"/>
          <w:marBottom w:val="0"/>
          <w:divBdr>
            <w:top w:val="none" w:sz="0" w:space="0" w:color="auto"/>
            <w:left w:val="none" w:sz="0" w:space="0" w:color="auto"/>
            <w:bottom w:val="none" w:sz="0" w:space="0" w:color="auto"/>
            <w:right w:val="none" w:sz="0" w:space="0" w:color="auto"/>
          </w:divBdr>
        </w:div>
        <w:div w:id="2071152846">
          <w:marLeft w:val="480"/>
          <w:marRight w:val="0"/>
          <w:marTop w:val="0"/>
          <w:marBottom w:val="0"/>
          <w:divBdr>
            <w:top w:val="none" w:sz="0" w:space="0" w:color="auto"/>
            <w:left w:val="none" w:sz="0" w:space="0" w:color="auto"/>
            <w:bottom w:val="none" w:sz="0" w:space="0" w:color="auto"/>
            <w:right w:val="none" w:sz="0" w:space="0" w:color="auto"/>
          </w:divBdr>
        </w:div>
        <w:div w:id="633488839">
          <w:marLeft w:val="480"/>
          <w:marRight w:val="0"/>
          <w:marTop w:val="0"/>
          <w:marBottom w:val="0"/>
          <w:divBdr>
            <w:top w:val="none" w:sz="0" w:space="0" w:color="auto"/>
            <w:left w:val="none" w:sz="0" w:space="0" w:color="auto"/>
            <w:bottom w:val="none" w:sz="0" w:space="0" w:color="auto"/>
            <w:right w:val="none" w:sz="0" w:space="0" w:color="auto"/>
          </w:divBdr>
        </w:div>
        <w:div w:id="220334592">
          <w:marLeft w:val="480"/>
          <w:marRight w:val="0"/>
          <w:marTop w:val="0"/>
          <w:marBottom w:val="0"/>
          <w:divBdr>
            <w:top w:val="none" w:sz="0" w:space="0" w:color="auto"/>
            <w:left w:val="none" w:sz="0" w:space="0" w:color="auto"/>
            <w:bottom w:val="none" w:sz="0" w:space="0" w:color="auto"/>
            <w:right w:val="none" w:sz="0" w:space="0" w:color="auto"/>
          </w:divBdr>
        </w:div>
        <w:div w:id="646477305">
          <w:marLeft w:val="480"/>
          <w:marRight w:val="0"/>
          <w:marTop w:val="0"/>
          <w:marBottom w:val="0"/>
          <w:divBdr>
            <w:top w:val="none" w:sz="0" w:space="0" w:color="auto"/>
            <w:left w:val="none" w:sz="0" w:space="0" w:color="auto"/>
            <w:bottom w:val="none" w:sz="0" w:space="0" w:color="auto"/>
            <w:right w:val="none" w:sz="0" w:space="0" w:color="auto"/>
          </w:divBdr>
        </w:div>
        <w:div w:id="6368796">
          <w:marLeft w:val="480"/>
          <w:marRight w:val="0"/>
          <w:marTop w:val="0"/>
          <w:marBottom w:val="0"/>
          <w:divBdr>
            <w:top w:val="none" w:sz="0" w:space="0" w:color="auto"/>
            <w:left w:val="none" w:sz="0" w:space="0" w:color="auto"/>
            <w:bottom w:val="none" w:sz="0" w:space="0" w:color="auto"/>
            <w:right w:val="none" w:sz="0" w:space="0" w:color="auto"/>
          </w:divBdr>
        </w:div>
        <w:div w:id="236286560">
          <w:marLeft w:val="480"/>
          <w:marRight w:val="0"/>
          <w:marTop w:val="0"/>
          <w:marBottom w:val="0"/>
          <w:divBdr>
            <w:top w:val="none" w:sz="0" w:space="0" w:color="auto"/>
            <w:left w:val="none" w:sz="0" w:space="0" w:color="auto"/>
            <w:bottom w:val="none" w:sz="0" w:space="0" w:color="auto"/>
            <w:right w:val="none" w:sz="0" w:space="0" w:color="auto"/>
          </w:divBdr>
        </w:div>
        <w:div w:id="2085226093">
          <w:marLeft w:val="480"/>
          <w:marRight w:val="0"/>
          <w:marTop w:val="0"/>
          <w:marBottom w:val="0"/>
          <w:divBdr>
            <w:top w:val="none" w:sz="0" w:space="0" w:color="auto"/>
            <w:left w:val="none" w:sz="0" w:space="0" w:color="auto"/>
            <w:bottom w:val="none" w:sz="0" w:space="0" w:color="auto"/>
            <w:right w:val="none" w:sz="0" w:space="0" w:color="auto"/>
          </w:divBdr>
        </w:div>
        <w:div w:id="426272151">
          <w:marLeft w:val="480"/>
          <w:marRight w:val="0"/>
          <w:marTop w:val="0"/>
          <w:marBottom w:val="0"/>
          <w:divBdr>
            <w:top w:val="none" w:sz="0" w:space="0" w:color="auto"/>
            <w:left w:val="none" w:sz="0" w:space="0" w:color="auto"/>
            <w:bottom w:val="none" w:sz="0" w:space="0" w:color="auto"/>
            <w:right w:val="none" w:sz="0" w:space="0" w:color="auto"/>
          </w:divBdr>
        </w:div>
        <w:div w:id="1807624865">
          <w:marLeft w:val="480"/>
          <w:marRight w:val="0"/>
          <w:marTop w:val="0"/>
          <w:marBottom w:val="0"/>
          <w:divBdr>
            <w:top w:val="none" w:sz="0" w:space="0" w:color="auto"/>
            <w:left w:val="none" w:sz="0" w:space="0" w:color="auto"/>
            <w:bottom w:val="none" w:sz="0" w:space="0" w:color="auto"/>
            <w:right w:val="none" w:sz="0" w:space="0" w:color="auto"/>
          </w:divBdr>
        </w:div>
        <w:div w:id="1919486318">
          <w:marLeft w:val="480"/>
          <w:marRight w:val="0"/>
          <w:marTop w:val="0"/>
          <w:marBottom w:val="0"/>
          <w:divBdr>
            <w:top w:val="none" w:sz="0" w:space="0" w:color="auto"/>
            <w:left w:val="none" w:sz="0" w:space="0" w:color="auto"/>
            <w:bottom w:val="none" w:sz="0" w:space="0" w:color="auto"/>
            <w:right w:val="none" w:sz="0" w:space="0" w:color="auto"/>
          </w:divBdr>
        </w:div>
        <w:div w:id="1365793688">
          <w:marLeft w:val="480"/>
          <w:marRight w:val="0"/>
          <w:marTop w:val="0"/>
          <w:marBottom w:val="0"/>
          <w:divBdr>
            <w:top w:val="none" w:sz="0" w:space="0" w:color="auto"/>
            <w:left w:val="none" w:sz="0" w:space="0" w:color="auto"/>
            <w:bottom w:val="none" w:sz="0" w:space="0" w:color="auto"/>
            <w:right w:val="none" w:sz="0" w:space="0" w:color="auto"/>
          </w:divBdr>
        </w:div>
        <w:div w:id="17659620">
          <w:marLeft w:val="480"/>
          <w:marRight w:val="0"/>
          <w:marTop w:val="0"/>
          <w:marBottom w:val="0"/>
          <w:divBdr>
            <w:top w:val="none" w:sz="0" w:space="0" w:color="auto"/>
            <w:left w:val="none" w:sz="0" w:space="0" w:color="auto"/>
            <w:bottom w:val="none" w:sz="0" w:space="0" w:color="auto"/>
            <w:right w:val="none" w:sz="0" w:space="0" w:color="auto"/>
          </w:divBdr>
        </w:div>
        <w:div w:id="792793003">
          <w:marLeft w:val="480"/>
          <w:marRight w:val="0"/>
          <w:marTop w:val="0"/>
          <w:marBottom w:val="0"/>
          <w:divBdr>
            <w:top w:val="none" w:sz="0" w:space="0" w:color="auto"/>
            <w:left w:val="none" w:sz="0" w:space="0" w:color="auto"/>
            <w:bottom w:val="none" w:sz="0" w:space="0" w:color="auto"/>
            <w:right w:val="none" w:sz="0" w:space="0" w:color="auto"/>
          </w:divBdr>
        </w:div>
        <w:div w:id="736048895">
          <w:marLeft w:val="480"/>
          <w:marRight w:val="0"/>
          <w:marTop w:val="0"/>
          <w:marBottom w:val="0"/>
          <w:divBdr>
            <w:top w:val="none" w:sz="0" w:space="0" w:color="auto"/>
            <w:left w:val="none" w:sz="0" w:space="0" w:color="auto"/>
            <w:bottom w:val="none" w:sz="0" w:space="0" w:color="auto"/>
            <w:right w:val="none" w:sz="0" w:space="0" w:color="auto"/>
          </w:divBdr>
        </w:div>
        <w:div w:id="2061854479">
          <w:marLeft w:val="480"/>
          <w:marRight w:val="0"/>
          <w:marTop w:val="0"/>
          <w:marBottom w:val="0"/>
          <w:divBdr>
            <w:top w:val="none" w:sz="0" w:space="0" w:color="auto"/>
            <w:left w:val="none" w:sz="0" w:space="0" w:color="auto"/>
            <w:bottom w:val="none" w:sz="0" w:space="0" w:color="auto"/>
            <w:right w:val="none" w:sz="0" w:space="0" w:color="auto"/>
          </w:divBdr>
        </w:div>
        <w:div w:id="1501197162">
          <w:marLeft w:val="480"/>
          <w:marRight w:val="0"/>
          <w:marTop w:val="0"/>
          <w:marBottom w:val="0"/>
          <w:divBdr>
            <w:top w:val="none" w:sz="0" w:space="0" w:color="auto"/>
            <w:left w:val="none" w:sz="0" w:space="0" w:color="auto"/>
            <w:bottom w:val="none" w:sz="0" w:space="0" w:color="auto"/>
            <w:right w:val="none" w:sz="0" w:space="0" w:color="auto"/>
          </w:divBdr>
        </w:div>
        <w:div w:id="1450319602">
          <w:marLeft w:val="480"/>
          <w:marRight w:val="0"/>
          <w:marTop w:val="0"/>
          <w:marBottom w:val="0"/>
          <w:divBdr>
            <w:top w:val="none" w:sz="0" w:space="0" w:color="auto"/>
            <w:left w:val="none" w:sz="0" w:space="0" w:color="auto"/>
            <w:bottom w:val="none" w:sz="0" w:space="0" w:color="auto"/>
            <w:right w:val="none" w:sz="0" w:space="0" w:color="auto"/>
          </w:divBdr>
        </w:div>
        <w:div w:id="1221012704">
          <w:marLeft w:val="480"/>
          <w:marRight w:val="0"/>
          <w:marTop w:val="0"/>
          <w:marBottom w:val="0"/>
          <w:divBdr>
            <w:top w:val="none" w:sz="0" w:space="0" w:color="auto"/>
            <w:left w:val="none" w:sz="0" w:space="0" w:color="auto"/>
            <w:bottom w:val="none" w:sz="0" w:space="0" w:color="auto"/>
            <w:right w:val="none" w:sz="0" w:space="0" w:color="auto"/>
          </w:divBdr>
        </w:div>
        <w:div w:id="747507657">
          <w:marLeft w:val="480"/>
          <w:marRight w:val="0"/>
          <w:marTop w:val="0"/>
          <w:marBottom w:val="0"/>
          <w:divBdr>
            <w:top w:val="none" w:sz="0" w:space="0" w:color="auto"/>
            <w:left w:val="none" w:sz="0" w:space="0" w:color="auto"/>
            <w:bottom w:val="none" w:sz="0" w:space="0" w:color="auto"/>
            <w:right w:val="none" w:sz="0" w:space="0" w:color="auto"/>
          </w:divBdr>
        </w:div>
        <w:div w:id="691499111">
          <w:marLeft w:val="480"/>
          <w:marRight w:val="0"/>
          <w:marTop w:val="0"/>
          <w:marBottom w:val="0"/>
          <w:divBdr>
            <w:top w:val="none" w:sz="0" w:space="0" w:color="auto"/>
            <w:left w:val="none" w:sz="0" w:space="0" w:color="auto"/>
            <w:bottom w:val="none" w:sz="0" w:space="0" w:color="auto"/>
            <w:right w:val="none" w:sz="0" w:space="0" w:color="auto"/>
          </w:divBdr>
        </w:div>
        <w:div w:id="1321345006">
          <w:marLeft w:val="480"/>
          <w:marRight w:val="0"/>
          <w:marTop w:val="0"/>
          <w:marBottom w:val="0"/>
          <w:divBdr>
            <w:top w:val="none" w:sz="0" w:space="0" w:color="auto"/>
            <w:left w:val="none" w:sz="0" w:space="0" w:color="auto"/>
            <w:bottom w:val="none" w:sz="0" w:space="0" w:color="auto"/>
            <w:right w:val="none" w:sz="0" w:space="0" w:color="auto"/>
          </w:divBdr>
        </w:div>
        <w:div w:id="72242694">
          <w:marLeft w:val="480"/>
          <w:marRight w:val="0"/>
          <w:marTop w:val="0"/>
          <w:marBottom w:val="0"/>
          <w:divBdr>
            <w:top w:val="none" w:sz="0" w:space="0" w:color="auto"/>
            <w:left w:val="none" w:sz="0" w:space="0" w:color="auto"/>
            <w:bottom w:val="none" w:sz="0" w:space="0" w:color="auto"/>
            <w:right w:val="none" w:sz="0" w:space="0" w:color="auto"/>
          </w:divBdr>
        </w:div>
        <w:div w:id="1457413437">
          <w:marLeft w:val="480"/>
          <w:marRight w:val="0"/>
          <w:marTop w:val="0"/>
          <w:marBottom w:val="0"/>
          <w:divBdr>
            <w:top w:val="none" w:sz="0" w:space="0" w:color="auto"/>
            <w:left w:val="none" w:sz="0" w:space="0" w:color="auto"/>
            <w:bottom w:val="none" w:sz="0" w:space="0" w:color="auto"/>
            <w:right w:val="none" w:sz="0" w:space="0" w:color="auto"/>
          </w:divBdr>
        </w:div>
        <w:div w:id="544174057">
          <w:marLeft w:val="480"/>
          <w:marRight w:val="0"/>
          <w:marTop w:val="0"/>
          <w:marBottom w:val="0"/>
          <w:divBdr>
            <w:top w:val="none" w:sz="0" w:space="0" w:color="auto"/>
            <w:left w:val="none" w:sz="0" w:space="0" w:color="auto"/>
            <w:bottom w:val="none" w:sz="0" w:space="0" w:color="auto"/>
            <w:right w:val="none" w:sz="0" w:space="0" w:color="auto"/>
          </w:divBdr>
        </w:div>
        <w:div w:id="1814254768">
          <w:marLeft w:val="480"/>
          <w:marRight w:val="0"/>
          <w:marTop w:val="0"/>
          <w:marBottom w:val="0"/>
          <w:divBdr>
            <w:top w:val="none" w:sz="0" w:space="0" w:color="auto"/>
            <w:left w:val="none" w:sz="0" w:space="0" w:color="auto"/>
            <w:bottom w:val="none" w:sz="0" w:space="0" w:color="auto"/>
            <w:right w:val="none" w:sz="0" w:space="0" w:color="auto"/>
          </w:divBdr>
        </w:div>
        <w:div w:id="2052142715">
          <w:marLeft w:val="480"/>
          <w:marRight w:val="0"/>
          <w:marTop w:val="0"/>
          <w:marBottom w:val="0"/>
          <w:divBdr>
            <w:top w:val="none" w:sz="0" w:space="0" w:color="auto"/>
            <w:left w:val="none" w:sz="0" w:space="0" w:color="auto"/>
            <w:bottom w:val="none" w:sz="0" w:space="0" w:color="auto"/>
            <w:right w:val="none" w:sz="0" w:space="0" w:color="auto"/>
          </w:divBdr>
        </w:div>
        <w:div w:id="791093485">
          <w:marLeft w:val="480"/>
          <w:marRight w:val="0"/>
          <w:marTop w:val="0"/>
          <w:marBottom w:val="0"/>
          <w:divBdr>
            <w:top w:val="none" w:sz="0" w:space="0" w:color="auto"/>
            <w:left w:val="none" w:sz="0" w:space="0" w:color="auto"/>
            <w:bottom w:val="none" w:sz="0" w:space="0" w:color="auto"/>
            <w:right w:val="none" w:sz="0" w:space="0" w:color="auto"/>
          </w:divBdr>
        </w:div>
        <w:div w:id="1217887771">
          <w:marLeft w:val="480"/>
          <w:marRight w:val="0"/>
          <w:marTop w:val="0"/>
          <w:marBottom w:val="0"/>
          <w:divBdr>
            <w:top w:val="none" w:sz="0" w:space="0" w:color="auto"/>
            <w:left w:val="none" w:sz="0" w:space="0" w:color="auto"/>
            <w:bottom w:val="none" w:sz="0" w:space="0" w:color="auto"/>
            <w:right w:val="none" w:sz="0" w:space="0" w:color="auto"/>
          </w:divBdr>
        </w:div>
        <w:div w:id="292444856">
          <w:marLeft w:val="480"/>
          <w:marRight w:val="0"/>
          <w:marTop w:val="0"/>
          <w:marBottom w:val="0"/>
          <w:divBdr>
            <w:top w:val="none" w:sz="0" w:space="0" w:color="auto"/>
            <w:left w:val="none" w:sz="0" w:space="0" w:color="auto"/>
            <w:bottom w:val="none" w:sz="0" w:space="0" w:color="auto"/>
            <w:right w:val="none" w:sz="0" w:space="0" w:color="auto"/>
          </w:divBdr>
        </w:div>
        <w:div w:id="1495145792">
          <w:marLeft w:val="480"/>
          <w:marRight w:val="0"/>
          <w:marTop w:val="0"/>
          <w:marBottom w:val="0"/>
          <w:divBdr>
            <w:top w:val="none" w:sz="0" w:space="0" w:color="auto"/>
            <w:left w:val="none" w:sz="0" w:space="0" w:color="auto"/>
            <w:bottom w:val="none" w:sz="0" w:space="0" w:color="auto"/>
            <w:right w:val="none" w:sz="0" w:space="0" w:color="auto"/>
          </w:divBdr>
        </w:div>
        <w:div w:id="516506493">
          <w:marLeft w:val="480"/>
          <w:marRight w:val="0"/>
          <w:marTop w:val="0"/>
          <w:marBottom w:val="0"/>
          <w:divBdr>
            <w:top w:val="none" w:sz="0" w:space="0" w:color="auto"/>
            <w:left w:val="none" w:sz="0" w:space="0" w:color="auto"/>
            <w:bottom w:val="none" w:sz="0" w:space="0" w:color="auto"/>
            <w:right w:val="none" w:sz="0" w:space="0" w:color="auto"/>
          </w:divBdr>
        </w:div>
        <w:div w:id="544024488">
          <w:marLeft w:val="480"/>
          <w:marRight w:val="0"/>
          <w:marTop w:val="0"/>
          <w:marBottom w:val="0"/>
          <w:divBdr>
            <w:top w:val="none" w:sz="0" w:space="0" w:color="auto"/>
            <w:left w:val="none" w:sz="0" w:space="0" w:color="auto"/>
            <w:bottom w:val="none" w:sz="0" w:space="0" w:color="auto"/>
            <w:right w:val="none" w:sz="0" w:space="0" w:color="auto"/>
          </w:divBdr>
        </w:div>
        <w:div w:id="1833567461">
          <w:marLeft w:val="480"/>
          <w:marRight w:val="0"/>
          <w:marTop w:val="0"/>
          <w:marBottom w:val="0"/>
          <w:divBdr>
            <w:top w:val="none" w:sz="0" w:space="0" w:color="auto"/>
            <w:left w:val="none" w:sz="0" w:space="0" w:color="auto"/>
            <w:bottom w:val="none" w:sz="0" w:space="0" w:color="auto"/>
            <w:right w:val="none" w:sz="0" w:space="0" w:color="auto"/>
          </w:divBdr>
        </w:div>
        <w:div w:id="1634680104">
          <w:marLeft w:val="480"/>
          <w:marRight w:val="0"/>
          <w:marTop w:val="0"/>
          <w:marBottom w:val="0"/>
          <w:divBdr>
            <w:top w:val="none" w:sz="0" w:space="0" w:color="auto"/>
            <w:left w:val="none" w:sz="0" w:space="0" w:color="auto"/>
            <w:bottom w:val="none" w:sz="0" w:space="0" w:color="auto"/>
            <w:right w:val="none" w:sz="0" w:space="0" w:color="auto"/>
          </w:divBdr>
        </w:div>
        <w:div w:id="1232696404">
          <w:marLeft w:val="480"/>
          <w:marRight w:val="0"/>
          <w:marTop w:val="0"/>
          <w:marBottom w:val="0"/>
          <w:divBdr>
            <w:top w:val="none" w:sz="0" w:space="0" w:color="auto"/>
            <w:left w:val="none" w:sz="0" w:space="0" w:color="auto"/>
            <w:bottom w:val="none" w:sz="0" w:space="0" w:color="auto"/>
            <w:right w:val="none" w:sz="0" w:space="0" w:color="auto"/>
          </w:divBdr>
        </w:div>
        <w:div w:id="1720738268">
          <w:marLeft w:val="480"/>
          <w:marRight w:val="0"/>
          <w:marTop w:val="0"/>
          <w:marBottom w:val="0"/>
          <w:divBdr>
            <w:top w:val="none" w:sz="0" w:space="0" w:color="auto"/>
            <w:left w:val="none" w:sz="0" w:space="0" w:color="auto"/>
            <w:bottom w:val="none" w:sz="0" w:space="0" w:color="auto"/>
            <w:right w:val="none" w:sz="0" w:space="0" w:color="auto"/>
          </w:divBdr>
        </w:div>
        <w:div w:id="1769931099">
          <w:marLeft w:val="480"/>
          <w:marRight w:val="0"/>
          <w:marTop w:val="0"/>
          <w:marBottom w:val="0"/>
          <w:divBdr>
            <w:top w:val="none" w:sz="0" w:space="0" w:color="auto"/>
            <w:left w:val="none" w:sz="0" w:space="0" w:color="auto"/>
            <w:bottom w:val="none" w:sz="0" w:space="0" w:color="auto"/>
            <w:right w:val="none" w:sz="0" w:space="0" w:color="auto"/>
          </w:divBdr>
        </w:div>
        <w:div w:id="1966766157">
          <w:marLeft w:val="480"/>
          <w:marRight w:val="0"/>
          <w:marTop w:val="0"/>
          <w:marBottom w:val="0"/>
          <w:divBdr>
            <w:top w:val="none" w:sz="0" w:space="0" w:color="auto"/>
            <w:left w:val="none" w:sz="0" w:space="0" w:color="auto"/>
            <w:bottom w:val="none" w:sz="0" w:space="0" w:color="auto"/>
            <w:right w:val="none" w:sz="0" w:space="0" w:color="auto"/>
          </w:divBdr>
        </w:div>
        <w:div w:id="1504969957">
          <w:marLeft w:val="480"/>
          <w:marRight w:val="0"/>
          <w:marTop w:val="0"/>
          <w:marBottom w:val="0"/>
          <w:divBdr>
            <w:top w:val="none" w:sz="0" w:space="0" w:color="auto"/>
            <w:left w:val="none" w:sz="0" w:space="0" w:color="auto"/>
            <w:bottom w:val="none" w:sz="0" w:space="0" w:color="auto"/>
            <w:right w:val="none" w:sz="0" w:space="0" w:color="auto"/>
          </w:divBdr>
        </w:div>
        <w:div w:id="1531256699">
          <w:marLeft w:val="480"/>
          <w:marRight w:val="0"/>
          <w:marTop w:val="0"/>
          <w:marBottom w:val="0"/>
          <w:divBdr>
            <w:top w:val="none" w:sz="0" w:space="0" w:color="auto"/>
            <w:left w:val="none" w:sz="0" w:space="0" w:color="auto"/>
            <w:bottom w:val="none" w:sz="0" w:space="0" w:color="auto"/>
            <w:right w:val="none" w:sz="0" w:space="0" w:color="auto"/>
          </w:divBdr>
        </w:div>
        <w:div w:id="845823983">
          <w:marLeft w:val="480"/>
          <w:marRight w:val="0"/>
          <w:marTop w:val="0"/>
          <w:marBottom w:val="0"/>
          <w:divBdr>
            <w:top w:val="none" w:sz="0" w:space="0" w:color="auto"/>
            <w:left w:val="none" w:sz="0" w:space="0" w:color="auto"/>
            <w:bottom w:val="none" w:sz="0" w:space="0" w:color="auto"/>
            <w:right w:val="none" w:sz="0" w:space="0" w:color="auto"/>
          </w:divBdr>
        </w:div>
        <w:div w:id="1257403376">
          <w:marLeft w:val="480"/>
          <w:marRight w:val="0"/>
          <w:marTop w:val="0"/>
          <w:marBottom w:val="0"/>
          <w:divBdr>
            <w:top w:val="none" w:sz="0" w:space="0" w:color="auto"/>
            <w:left w:val="none" w:sz="0" w:space="0" w:color="auto"/>
            <w:bottom w:val="none" w:sz="0" w:space="0" w:color="auto"/>
            <w:right w:val="none" w:sz="0" w:space="0" w:color="auto"/>
          </w:divBdr>
        </w:div>
        <w:div w:id="1526601643">
          <w:marLeft w:val="480"/>
          <w:marRight w:val="0"/>
          <w:marTop w:val="0"/>
          <w:marBottom w:val="0"/>
          <w:divBdr>
            <w:top w:val="none" w:sz="0" w:space="0" w:color="auto"/>
            <w:left w:val="none" w:sz="0" w:space="0" w:color="auto"/>
            <w:bottom w:val="none" w:sz="0" w:space="0" w:color="auto"/>
            <w:right w:val="none" w:sz="0" w:space="0" w:color="auto"/>
          </w:divBdr>
        </w:div>
        <w:div w:id="463085726">
          <w:marLeft w:val="480"/>
          <w:marRight w:val="0"/>
          <w:marTop w:val="0"/>
          <w:marBottom w:val="0"/>
          <w:divBdr>
            <w:top w:val="none" w:sz="0" w:space="0" w:color="auto"/>
            <w:left w:val="none" w:sz="0" w:space="0" w:color="auto"/>
            <w:bottom w:val="none" w:sz="0" w:space="0" w:color="auto"/>
            <w:right w:val="none" w:sz="0" w:space="0" w:color="auto"/>
          </w:divBdr>
        </w:div>
        <w:div w:id="1460614334">
          <w:marLeft w:val="480"/>
          <w:marRight w:val="0"/>
          <w:marTop w:val="0"/>
          <w:marBottom w:val="0"/>
          <w:divBdr>
            <w:top w:val="none" w:sz="0" w:space="0" w:color="auto"/>
            <w:left w:val="none" w:sz="0" w:space="0" w:color="auto"/>
            <w:bottom w:val="none" w:sz="0" w:space="0" w:color="auto"/>
            <w:right w:val="none" w:sz="0" w:space="0" w:color="auto"/>
          </w:divBdr>
        </w:div>
        <w:div w:id="43144159">
          <w:marLeft w:val="480"/>
          <w:marRight w:val="0"/>
          <w:marTop w:val="0"/>
          <w:marBottom w:val="0"/>
          <w:divBdr>
            <w:top w:val="none" w:sz="0" w:space="0" w:color="auto"/>
            <w:left w:val="none" w:sz="0" w:space="0" w:color="auto"/>
            <w:bottom w:val="none" w:sz="0" w:space="0" w:color="auto"/>
            <w:right w:val="none" w:sz="0" w:space="0" w:color="auto"/>
          </w:divBdr>
        </w:div>
        <w:div w:id="1173372983">
          <w:marLeft w:val="480"/>
          <w:marRight w:val="0"/>
          <w:marTop w:val="0"/>
          <w:marBottom w:val="0"/>
          <w:divBdr>
            <w:top w:val="none" w:sz="0" w:space="0" w:color="auto"/>
            <w:left w:val="none" w:sz="0" w:space="0" w:color="auto"/>
            <w:bottom w:val="none" w:sz="0" w:space="0" w:color="auto"/>
            <w:right w:val="none" w:sz="0" w:space="0" w:color="auto"/>
          </w:divBdr>
        </w:div>
        <w:div w:id="507404658">
          <w:marLeft w:val="480"/>
          <w:marRight w:val="0"/>
          <w:marTop w:val="0"/>
          <w:marBottom w:val="0"/>
          <w:divBdr>
            <w:top w:val="none" w:sz="0" w:space="0" w:color="auto"/>
            <w:left w:val="none" w:sz="0" w:space="0" w:color="auto"/>
            <w:bottom w:val="none" w:sz="0" w:space="0" w:color="auto"/>
            <w:right w:val="none" w:sz="0" w:space="0" w:color="auto"/>
          </w:divBdr>
        </w:div>
        <w:div w:id="1772819061">
          <w:marLeft w:val="480"/>
          <w:marRight w:val="0"/>
          <w:marTop w:val="0"/>
          <w:marBottom w:val="0"/>
          <w:divBdr>
            <w:top w:val="none" w:sz="0" w:space="0" w:color="auto"/>
            <w:left w:val="none" w:sz="0" w:space="0" w:color="auto"/>
            <w:bottom w:val="none" w:sz="0" w:space="0" w:color="auto"/>
            <w:right w:val="none" w:sz="0" w:space="0" w:color="auto"/>
          </w:divBdr>
        </w:div>
        <w:div w:id="454062024">
          <w:marLeft w:val="480"/>
          <w:marRight w:val="0"/>
          <w:marTop w:val="0"/>
          <w:marBottom w:val="0"/>
          <w:divBdr>
            <w:top w:val="none" w:sz="0" w:space="0" w:color="auto"/>
            <w:left w:val="none" w:sz="0" w:space="0" w:color="auto"/>
            <w:bottom w:val="none" w:sz="0" w:space="0" w:color="auto"/>
            <w:right w:val="none" w:sz="0" w:space="0" w:color="auto"/>
          </w:divBdr>
        </w:div>
        <w:div w:id="1908808750">
          <w:marLeft w:val="480"/>
          <w:marRight w:val="0"/>
          <w:marTop w:val="0"/>
          <w:marBottom w:val="0"/>
          <w:divBdr>
            <w:top w:val="none" w:sz="0" w:space="0" w:color="auto"/>
            <w:left w:val="none" w:sz="0" w:space="0" w:color="auto"/>
            <w:bottom w:val="none" w:sz="0" w:space="0" w:color="auto"/>
            <w:right w:val="none" w:sz="0" w:space="0" w:color="auto"/>
          </w:divBdr>
        </w:div>
        <w:div w:id="489685868">
          <w:marLeft w:val="480"/>
          <w:marRight w:val="0"/>
          <w:marTop w:val="0"/>
          <w:marBottom w:val="0"/>
          <w:divBdr>
            <w:top w:val="none" w:sz="0" w:space="0" w:color="auto"/>
            <w:left w:val="none" w:sz="0" w:space="0" w:color="auto"/>
            <w:bottom w:val="none" w:sz="0" w:space="0" w:color="auto"/>
            <w:right w:val="none" w:sz="0" w:space="0" w:color="auto"/>
          </w:divBdr>
        </w:div>
        <w:div w:id="1139759386">
          <w:marLeft w:val="480"/>
          <w:marRight w:val="0"/>
          <w:marTop w:val="0"/>
          <w:marBottom w:val="0"/>
          <w:divBdr>
            <w:top w:val="none" w:sz="0" w:space="0" w:color="auto"/>
            <w:left w:val="none" w:sz="0" w:space="0" w:color="auto"/>
            <w:bottom w:val="none" w:sz="0" w:space="0" w:color="auto"/>
            <w:right w:val="none" w:sz="0" w:space="0" w:color="auto"/>
          </w:divBdr>
        </w:div>
        <w:div w:id="1750732488">
          <w:marLeft w:val="480"/>
          <w:marRight w:val="0"/>
          <w:marTop w:val="0"/>
          <w:marBottom w:val="0"/>
          <w:divBdr>
            <w:top w:val="none" w:sz="0" w:space="0" w:color="auto"/>
            <w:left w:val="none" w:sz="0" w:space="0" w:color="auto"/>
            <w:bottom w:val="none" w:sz="0" w:space="0" w:color="auto"/>
            <w:right w:val="none" w:sz="0" w:space="0" w:color="auto"/>
          </w:divBdr>
        </w:div>
        <w:div w:id="453447939">
          <w:marLeft w:val="480"/>
          <w:marRight w:val="0"/>
          <w:marTop w:val="0"/>
          <w:marBottom w:val="0"/>
          <w:divBdr>
            <w:top w:val="none" w:sz="0" w:space="0" w:color="auto"/>
            <w:left w:val="none" w:sz="0" w:space="0" w:color="auto"/>
            <w:bottom w:val="none" w:sz="0" w:space="0" w:color="auto"/>
            <w:right w:val="none" w:sz="0" w:space="0" w:color="auto"/>
          </w:divBdr>
        </w:div>
      </w:divsChild>
    </w:div>
    <w:div w:id="970594693">
      <w:bodyDiv w:val="1"/>
      <w:marLeft w:val="0"/>
      <w:marRight w:val="0"/>
      <w:marTop w:val="0"/>
      <w:marBottom w:val="0"/>
      <w:divBdr>
        <w:top w:val="none" w:sz="0" w:space="0" w:color="auto"/>
        <w:left w:val="none" w:sz="0" w:space="0" w:color="auto"/>
        <w:bottom w:val="none" w:sz="0" w:space="0" w:color="auto"/>
        <w:right w:val="none" w:sz="0" w:space="0" w:color="auto"/>
      </w:divBdr>
      <w:divsChild>
        <w:div w:id="490608521">
          <w:marLeft w:val="480"/>
          <w:marRight w:val="0"/>
          <w:marTop w:val="0"/>
          <w:marBottom w:val="0"/>
          <w:divBdr>
            <w:top w:val="none" w:sz="0" w:space="0" w:color="auto"/>
            <w:left w:val="none" w:sz="0" w:space="0" w:color="auto"/>
            <w:bottom w:val="none" w:sz="0" w:space="0" w:color="auto"/>
            <w:right w:val="none" w:sz="0" w:space="0" w:color="auto"/>
          </w:divBdr>
        </w:div>
        <w:div w:id="1970360631">
          <w:marLeft w:val="480"/>
          <w:marRight w:val="0"/>
          <w:marTop w:val="0"/>
          <w:marBottom w:val="0"/>
          <w:divBdr>
            <w:top w:val="none" w:sz="0" w:space="0" w:color="auto"/>
            <w:left w:val="none" w:sz="0" w:space="0" w:color="auto"/>
            <w:bottom w:val="none" w:sz="0" w:space="0" w:color="auto"/>
            <w:right w:val="none" w:sz="0" w:space="0" w:color="auto"/>
          </w:divBdr>
        </w:div>
        <w:div w:id="1476294604">
          <w:marLeft w:val="480"/>
          <w:marRight w:val="0"/>
          <w:marTop w:val="0"/>
          <w:marBottom w:val="0"/>
          <w:divBdr>
            <w:top w:val="none" w:sz="0" w:space="0" w:color="auto"/>
            <w:left w:val="none" w:sz="0" w:space="0" w:color="auto"/>
            <w:bottom w:val="none" w:sz="0" w:space="0" w:color="auto"/>
            <w:right w:val="none" w:sz="0" w:space="0" w:color="auto"/>
          </w:divBdr>
        </w:div>
        <w:div w:id="89473940">
          <w:marLeft w:val="480"/>
          <w:marRight w:val="0"/>
          <w:marTop w:val="0"/>
          <w:marBottom w:val="0"/>
          <w:divBdr>
            <w:top w:val="none" w:sz="0" w:space="0" w:color="auto"/>
            <w:left w:val="none" w:sz="0" w:space="0" w:color="auto"/>
            <w:bottom w:val="none" w:sz="0" w:space="0" w:color="auto"/>
            <w:right w:val="none" w:sz="0" w:space="0" w:color="auto"/>
          </w:divBdr>
        </w:div>
        <w:div w:id="489520856">
          <w:marLeft w:val="480"/>
          <w:marRight w:val="0"/>
          <w:marTop w:val="0"/>
          <w:marBottom w:val="0"/>
          <w:divBdr>
            <w:top w:val="none" w:sz="0" w:space="0" w:color="auto"/>
            <w:left w:val="none" w:sz="0" w:space="0" w:color="auto"/>
            <w:bottom w:val="none" w:sz="0" w:space="0" w:color="auto"/>
            <w:right w:val="none" w:sz="0" w:space="0" w:color="auto"/>
          </w:divBdr>
        </w:div>
        <w:div w:id="1375085114">
          <w:marLeft w:val="480"/>
          <w:marRight w:val="0"/>
          <w:marTop w:val="0"/>
          <w:marBottom w:val="0"/>
          <w:divBdr>
            <w:top w:val="none" w:sz="0" w:space="0" w:color="auto"/>
            <w:left w:val="none" w:sz="0" w:space="0" w:color="auto"/>
            <w:bottom w:val="none" w:sz="0" w:space="0" w:color="auto"/>
            <w:right w:val="none" w:sz="0" w:space="0" w:color="auto"/>
          </w:divBdr>
        </w:div>
        <w:div w:id="368457468">
          <w:marLeft w:val="480"/>
          <w:marRight w:val="0"/>
          <w:marTop w:val="0"/>
          <w:marBottom w:val="0"/>
          <w:divBdr>
            <w:top w:val="none" w:sz="0" w:space="0" w:color="auto"/>
            <w:left w:val="none" w:sz="0" w:space="0" w:color="auto"/>
            <w:bottom w:val="none" w:sz="0" w:space="0" w:color="auto"/>
            <w:right w:val="none" w:sz="0" w:space="0" w:color="auto"/>
          </w:divBdr>
        </w:div>
        <w:div w:id="168299214">
          <w:marLeft w:val="480"/>
          <w:marRight w:val="0"/>
          <w:marTop w:val="0"/>
          <w:marBottom w:val="0"/>
          <w:divBdr>
            <w:top w:val="none" w:sz="0" w:space="0" w:color="auto"/>
            <w:left w:val="none" w:sz="0" w:space="0" w:color="auto"/>
            <w:bottom w:val="none" w:sz="0" w:space="0" w:color="auto"/>
            <w:right w:val="none" w:sz="0" w:space="0" w:color="auto"/>
          </w:divBdr>
        </w:div>
        <w:div w:id="520634163">
          <w:marLeft w:val="480"/>
          <w:marRight w:val="0"/>
          <w:marTop w:val="0"/>
          <w:marBottom w:val="0"/>
          <w:divBdr>
            <w:top w:val="none" w:sz="0" w:space="0" w:color="auto"/>
            <w:left w:val="none" w:sz="0" w:space="0" w:color="auto"/>
            <w:bottom w:val="none" w:sz="0" w:space="0" w:color="auto"/>
            <w:right w:val="none" w:sz="0" w:space="0" w:color="auto"/>
          </w:divBdr>
        </w:div>
        <w:div w:id="728847489">
          <w:marLeft w:val="480"/>
          <w:marRight w:val="0"/>
          <w:marTop w:val="0"/>
          <w:marBottom w:val="0"/>
          <w:divBdr>
            <w:top w:val="none" w:sz="0" w:space="0" w:color="auto"/>
            <w:left w:val="none" w:sz="0" w:space="0" w:color="auto"/>
            <w:bottom w:val="none" w:sz="0" w:space="0" w:color="auto"/>
            <w:right w:val="none" w:sz="0" w:space="0" w:color="auto"/>
          </w:divBdr>
        </w:div>
        <w:div w:id="2106686927">
          <w:marLeft w:val="480"/>
          <w:marRight w:val="0"/>
          <w:marTop w:val="0"/>
          <w:marBottom w:val="0"/>
          <w:divBdr>
            <w:top w:val="none" w:sz="0" w:space="0" w:color="auto"/>
            <w:left w:val="none" w:sz="0" w:space="0" w:color="auto"/>
            <w:bottom w:val="none" w:sz="0" w:space="0" w:color="auto"/>
            <w:right w:val="none" w:sz="0" w:space="0" w:color="auto"/>
          </w:divBdr>
        </w:div>
        <w:div w:id="454638297">
          <w:marLeft w:val="480"/>
          <w:marRight w:val="0"/>
          <w:marTop w:val="0"/>
          <w:marBottom w:val="0"/>
          <w:divBdr>
            <w:top w:val="none" w:sz="0" w:space="0" w:color="auto"/>
            <w:left w:val="none" w:sz="0" w:space="0" w:color="auto"/>
            <w:bottom w:val="none" w:sz="0" w:space="0" w:color="auto"/>
            <w:right w:val="none" w:sz="0" w:space="0" w:color="auto"/>
          </w:divBdr>
        </w:div>
        <w:div w:id="832722099">
          <w:marLeft w:val="480"/>
          <w:marRight w:val="0"/>
          <w:marTop w:val="0"/>
          <w:marBottom w:val="0"/>
          <w:divBdr>
            <w:top w:val="none" w:sz="0" w:space="0" w:color="auto"/>
            <w:left w:val="none" w:sz="0" w:space="0" w:color="auto"/>
            <w:bottom w:val="none" w:sz="0" w:space="0" w:color="auto"/>
            <w:right w:val="none" w:sz="0" w:space="0" w:color="auto"/>
          </w:divBdr>
        </w:div>
        <w:div w:id="1753627964">
          <w:marLeft w:val="480"/>
          <w:marRight w:val="0"/>
          <w:marTop w:val="0"/>
          <w:marBottom w:val="0"/>
          <w:divBdr>
            <w:top w:val="none" w:sz="0" w:space="0" w:color="auto"/>
            <w:left w:val="none" w:sz="0" w:space="0" w:color="auto"/>
            <w:bottom w:val="none" w:sz="0" w:space="0" w:color="auto"/>
            <w:right w:val="none" w:sz="0" w:space="0" w:color="auto"/>
          </w:divBdr>
        </w:div>
        <w:div w:id="1359089686">
          <w:marLeft w:val="480"/>
          <w:marRight w:val="0"/>
          <w:marTop w:val="0"/>
          <w:marBottom w:val="0"/>
          <w:divBdr>
            <w:top w:val="none" w:sz="0" w:space="0" w:color="auto"/>
            <w:left w:val="none" w:sz="0" w:space="0" w:color="auto"/>
            <w:bottom w:val="none" w:sz="0" w:space="0" w:color="auto"/>
            <w:right w:val="none" w:sz="0" w:space="0" w:color="auto"/>
          </w:divBdr>
        </w:div>
        <w:div w:id="429014343">
          <w:marLeft w:val="480"/>
          <w:marRight w:val="0"/>
          <w:marTop w:val="0"/>
          <w:marBottom w:val="0"/>
          <w:divBdr>
            <w:top w:val="none" w:sz="0" w:space="0" w:color="auto"/>
            <w:left w:val="none" w:sz="0" w:space="0" w:color="auto"/>
            <w:bottom w:val="none" w:sz="0" w:space="0" w:color="auto"/>
            <w:right w:val="none" w:sz="0" w:space="0" w:color="auto"/>
          </w:divBdr>
        </w:div>
        <w:div w:id="1667856516">
          <w:marLeft w:val="480"/>
          <w:marRight w:val="0"/>
          <w:marTop w:val="0"/>
          <w:marBottom w:val="0"/>
          <w:divBdr>
            <w:top w:val="none" w:sz="0" w:space="0" w:color="auto"/>
            <w:left w:val="none" w:sz="0" w:space="0" w:color="auto"/>
            <w:bottom w:val="none" w:sz="0" w:space="0" w:color="auto"/>
            <w:right w:val="none" w:sz="0" w:space="0" w:color="auto"/>
          </w:divBdr>
        </w:div>
        <w:div w:id="2120564305">
          <w:marLeft w:val="480"/>
          <w:marRight w:val="0"/>
          <w:marTop w:val="0"/>
          <w:marBottom w:val="0"/>
          <w:divBdr>
            <w:top w:val="none" w:sz="0" w:space="0" w:color="auto"/>
            <w:left w:val="none" w:sz="0" w:space="0" w:color="auto"/>
            <w:bottom w:val="none" w:sz="0" w:space="0" w:color="auto"/>
            <w:right w:val="none" w:sz="0" w:space="0" w:color="auto"/>
          </w:divBdr>
        </w:div>
        <w:div w:id="1109667978">
          <w:marLeft w:val="480"/>
          <w:marRight w:val="0"/>
          <w:marTop w:val="0"/>
          <w:marBottom w:val="0"/>
          <w:divBdr>
            <w:top w:val="none" w:sz="0" w:space="0" w:color="auto"/>
            <w:left w:val="none" w:sz="0" w:space="0" w:color="auto"/>
            <w:bottom w:val="none" w:sz="0" w:space="0" w:color="auto"/>
            <w:right w:val="none" w:sz="0" w:space="0" w:color="auto"/>
          </w:divBdr>
        </w:div>
        <w:div w:id="837187985">
          <w:marLeft w:val="480"/>
          <w:marRight w:val="0"/>
          <w:marTop w:val="0"/>
          <w:marBottom w:val="0"/>
          <w:divBdr>
            <w:top w:val="none" w:sz="0" w:space="0" w:color="auto"/>
            <w:left w:val="none" w:sz="0" w:space="0" w:color="auto"/>
            <w:bottom w:val="none" w:sz="0" w:space="0" w:color="auto"/>
            <w:right w:val="none" w:sz="0" w:space="0" w:color="auto"/>
          </w:divBdr>
        </w:div>
        <w:div w:id="1688752156">
          <w:marLeft w:val="480"/>
          <w:marRight w:val="0"/>
          <w:marTop w:val="0"/>
          <w:marBottom w:val="0"/>
          <w:divBdr>
            <w:top w:val="none" w:sz="0" w:space="0" w:color="auto"/>
            <w:left w:val="none" w:sz="0" w:space="0" w:color="auto"/>
            <w:bottom w:val="none" w:sz="0" w:space="0" w:color="auto"/>
            <w:right w:val="none" w:sz="0" w:space="0" w:color="auto"/>
          </w:divBdr>
        </w:div>
        <w:div w:id="1638296926">
          <w:marLeft w:val="480"/>
          <w:marRight w:val="0"/>
          <w:marTop w:val="0"/>
          <w:marBottom w:val="0"/>
          <w:divBdr>
            <w:top w:val="none" w:sz="0" w:space="0" w:color="auto"/>
            <w:left w:val="none" w:sz="0" w:space="0" w:color="auto"/>
            <w:bottom w:val="none" w:sz="0" w:space="0" w:color="auto"/>
            <w:right w:val="none" w:sz="0" w:space="0" w:color="auto"/>
          </w:divBdr>
        </w:div>
        <w:div w:id="1759710686">
          <w:marLeft w:val="480"/>
          <w:marRight w:val="0"/>
          <w:marTop w:val="0"/>
          <w:marBottom w:val="0"/>
          <w:divBdr>
            <w:top w:val="none" w:sz="0" w:space="0" w:color="auto"/>
            <w:left w:val="none" w:sz="0" w:space="0" w:color="auto"/>
            <w:bottom w:val="none" w:sz="0" w:space="0" w:color="auto"/>
            <w:right w:val="none" w:sz="0" w:space="0" w:color="auto"/>
          </w:divBdr>
        </w:div>
        <w:div w:id="2139108959">
          <w:marLeft w:val="480"/>
          <w:marRight w:val="0"/>
          <w:marTop w:val="0"/>
          <w:marBottom w:val="0"/>
          <w:divBdr>
            <w:top w:val="none" w:sz="0" w:space="0" w:color="auto"/>
            <w:left w:val="none" w:sz="0" w:space="0" w:color="auto"/>
            <w:bottom w:val="none" w:sz="0" w:space="0" w:color="auto"/>
            <w:right w:val="none" w:sz="0" w:space="0" w:color="auto"/>
          </w:divBdr>
        </w:div>
        <w:div w:id="25915788">
          <w:marLeft w:val="480"/>
          <w:marRight w:val="0"/>
          <w:marTop w:val="0"/>
          <w:marBottom w:val="0"/>
          <w:divBdr>
            <w:top w:val="none" w:sz="0" w:space="0" w:color="auto"/>
            <w:left w:val="none" w:sz="0" w:space="0" w:color="auto"/>
            <w:bottom w:val="none" w:sz="0" w:space="0" w:color="auto"/>
            <w:right w:val="none" w:sz="0" w:space="0" w:color="auto"/>
          </w:divBdr>
        </w:div>
        <w:div w:id="952828004">
          <w:marLeft w:val="480"/>
          <w:marRight w:val="0"/>
          <w:marTop w:val="0"/>
          <w:marBottom w:val="0"/>
          <w:divBdr>
            <w:top w:val="none" w:sz="0" w:space="0" w:color="auto"/>
            <w:left w:val="none" w:sz="0" w:space="0" w:color="auto"/>
            <w:bottom w:val="none" w:sz="0" w:space="0" w:color="auto"/>
            <w:right w:val="none" w:sz="0" w:space="0" w:color="auto"/>
          </w:divBdr>
        </w:div>
        <w:div w:id="1974023491">
          <w:marLeft w:val="480"/>
          <w:marRight w:val="0"/>
          <w:marTop w:val="0"/>
          <w:marBottom w:val="0"/>
          <w:divBdr>
            <w:top w:val="none" w:sz="0" w:space="0" w:color="auto"/>
            <w:left w:val="none" w:sz="0" w:space="0" w:color="auto"/>
            <w:bottom w:val="none" w:sz="0" w:space="0" w:color="auto"/>
            <w:right w:val="none" w:sz="0" w:space="0" w:color="auto"/>
          </w:divBdr>
        </w:div>
        <w:div w:id="1806778930">
          <w:marLeft w:val="480"/>
          <w:marRight w:val="0"/>
          <w:marTop w:val="0"/>
          <w:marBottom w:val="0"/>
          <w:divBdr>
            <w:top w:val="none" w:sz="0" w:space="0" w:color="auto"/>
            <w:left w:val="none" w:sz="0" w:space="0" w:color="auto"/>
            <w:bottom w:val="none" w:sz="0" w:space="0" w:color="auto"/>
            <w:right w:val="none" w:sz="0" w:space="0" w:color="auto"/>
          </w:divBdr>
        </w:div>
        <w:div w:id="306203604">
          <w:marLeft w:val="480"/>
          <w:marRight w:val="0"/>
          <w:marTop w:val="0"/>
          <w:marBottom w:val="0"/>
          <w:divBdr>
            <w:top w:val="none" w:sz="0" w:space="0" w:color="auto"/>
            <w:left w:val="none" w:sz="0" w:space="0" w:color="auto"/>
            <w:bottom w:val="none" w:sz="0" w:space="0" w:color="auto"/>
            <w:right w:val="none" w:sz="0" w:space="0" w:color="auto"/>
          </w:divBdr>
        </w:div>
        <w:div w:id="672493330">
          <w:marLeft w:val="480"/>
          <w:marRight w:val="0"/>
          <w:marTop w:val="0"/>
          <w:marBottom w:val="0"/>
          <w:divBdr>
            <w:top w:val="none" w:sz="0" w:space="0" w:color="auto"/>
            <w:left w:val="none" w:sz="0" w:space="0" w:color="auto"/>
            <w:bottom w:val="none" w:sz="0" w:space="0" w:color="auto"/>
            <w:right w:val="none" w:sz="0" w:space="0" w:color="auto"/>
          </w:divBdr>
        </w:div>
        <w:div w:id="571505426">
          <w:marLeft w:val="480"/>
          <w:marRight w:val="0"/>
          <w:marTop w:val="0"/>
          <w:marBottom w:val="0"/>
          <w:divBdr>
            <w:top w:val="none" w:sz="0" w:space="0" w:color="auto"/>
            <w:left w:val="none" w:sz="0" w:space="0" w:color="auto"/>
            <w:bottom w:val="none" w:sz="0" w:space="0" w:color="auto"/>
            <w:right w:val="none" w:sz="0" w:space="0" w:color="auto"/>
          </w:divBdr>
        </w:div>
        <w:div w:id="2066953552">
          <w:marLeft w:val="480"/>
          <w:marRight w:val="0"/>
          <w:marTop w:val="0"/>
          <w:marBottom w:val="0"/>
          <w:divBdr>
            <w:top w:val="none" w:sz="0" w:space="0" w:color="auto"/>
            <w:left w:val="none" w:sz="0" w:space="0" w:color="auto"/>
            <w:bottom w:val="none" w:sz="0" w:space="0" w:color="auto"/>
            <w:right w:val="none" w:sz="0" w:space="0" w:color="auto"/>
          </w:divBdr>
        </w:div>
        <w:div w:id="1179999817">
          <w:marLeft w:val="480"/>
          <w:marRight w:val="0"/>
          <w:marTop w:val="0"/>
          <w:marBottom w:val="0"/>
          <w:divBdr>
            <w:top w:val="none" w:sz="0" w:space="0" w:color="auto"/>
            <w:left w:val="none" w:sz="0" w:space="0" w:color="auto"/>
            <w:bottom w:val="none" w:sz="0" w:space="0" w:color="auto"/>
            <w:right w:val="none" w:sz="0" w:space="0" w:color="auto"/>
          </w:divBdr>
        </w:div>
        <w:div w:id="897663828">
          <w:marLeft w:val="480"/>
          <w:marRight w:val="0"/>
          <w:marTop w:val="0"/>
          <w:marBottom w:val="0"/>
          <w:divBdr>
            <w:top w:val="none" w:sz="0" w:space="0" w:color="auto"/>
            <w:left w:val="none" w:sz="0" w:space="0" w:color="auto"/>
            <w:bottom w:val="none" w:sz="0" w:space="0" w:color="auto"/>
            <w:right w:val="none" w:sz="0" w:space="0" w:color="auto"/>
          </w:divBdr>
        </w:div>
        <w:div w:id="437873923">
          <w:marLeft w:val="480"/>
          <w:marRight w:val="0"/>
          <w:marTop w:val="0"/>
          <w:marBottom w:val="0"/>
          <w:divBdr>
            <w:top w:val="none" w:sz="0" w:space="0" w:color="auto"/>
            <w:left w:val="none" w:sz="0" w:space="0" w:color="auto"/>
            <w:bottom w:val="none" w:sz="0" w:space="0" w:color="auto"/>
            <w:right w:val="none" w:sz="0" w:space="0" w:color="auto"/>
          </w:divBdr>
        </w:div>
        <w:div w:id="892548707">
          <w:marLeft w:val="480"/>
          <w:marRight w:val="0"/>
          <w:marTop w:val="0"/>
          <w:marBottom w:val="0"/>
          <w:divBdr>
            <w:top w:val="none" w:sz="0" w:space="0" w:color="auto"/>
            <w:left w:val="none" w:sz="0" w:space="0" w:color="auto"/>
            <w:bottom w:val="none" w:sz="0" w:space="0" w:color="auto"/>
            <w:right w:val="none" w:sz="0" w:space="0" w:color="auto"/>
          </w:divBdr>
        </w:div>
        <w:div w:id="2132358764">
          <w:marLeft w:val="480"/>
          <w:marRight w:val="0"/>
          <w:marTop w:val="0"/>
          <w:marBottom w:val="0"/>
          <w:divBdr>
            <w:top w:val="none" w:sz="0" w:space="0" w:color="auto"/>
            <w:left w:val="none" w:sz="0" w:space="0" w:color="auto"/>
            <w:bottom w:val="none" w:sz="0" w:space="0" w:color="auto"/>
            <w:right w:val="none" w:sz="0" w:space="0" w:color="auto"/>
          </w:divBdr>
        </w:div>
        <w:div w:id="1647466308">
          <w:marLeft w:val="480"/>
          <w:marRight w:val="0"/>
          <w:marTop w:val="0"/>
          <w:marBottom w:val="0"/>
          <w:divBdr>
            <w:top w:val="none" w:sz="0" w:space="0" w:color="auto"/>
            <w:left w:val="none" w:sz="0" w:space="0" w:color="auto"/>
            <w:bottom w:val="none" w:sz="0" w:space="0" w:color="auto"/>
            <w:right w:val="none" w:sz="0" w:space="0" w:color="auto"/>
          </w:divBdr>
        </w:div>
        <w:div w:id="1606499748">
          <w:marLeft w:val="480"/>
          <w:marRight w:val="0"/>
          <w:marTop w:val="0"/>
          <w:marBottom w:val="0"/>
          <w:divBdr>
            <w:top w:val="none" w:sz="0" w:space="0" w:color="auto"/>
            <w:left w:val="none" w:sz="0" w:space="0" w:color="auto"/>
            <w:bottom w:val="none" w:sz="0" w:space="0" w:color="auto"/>
            <w:right w:val="none" w:sz="0" w:space="0" w:color="auto"/>
          </w:divBdr>
        </w:div>
        <w:div w:id="1489781417">
          <w:marLeft w:val="480"/>
          <w:marRight w:val="0"/>
          <w:marTop w:val="0"/>
          <w:marBottom w:val="0"/>
          <w:divBdr>
            <w:top w:val="none" w:sz="0" w:space="0" w:color="auto"/>
            <w:left w:val="none" w:sz="0" w:space="0" w:color="auto"/>
            <w:bottom w:val="none" w:sz="0" w:space="0" w:color="auto"/>
            <w:right w:val="none" w:sz="0" w:space="0" w:color="auto"/>
          </w:divBdr>
        </w:div>
        <w:div w:id="1567572109">
          <w:marLeft w:val="480"/>
          <w:marRight w:val="0"/>
          <w:marTop w:val="0"/>
          <w:marBottom w:val="0"/>
          <w:divBdr>
            <w:top w:val="none" w:sz="0" w:space="0" w:color="auto"/>
            <w:left w:val="none" w:sz="0" w:space="0" w:color="auto"/>
            <w:bottom w:val="none" w:sz="0" w:space="0" w:color="auto"/>
            <w:right w:val="none" w:sz="0" w:space="0" w:color="auto"/>
          </w:divBdr>
        </w:div>
        <w:div w:id="1973096811">
          <w:marLeft w:val="480"/>
          <w:marRight w:val="0"/>
          <w:marTop w:val="0"/>
          <w:marBottom w:val="0"/>
          <w:divBdr>
            <w:top w:val="none" w:sz="0" w:space="0" w:color="auto"/>
            <w:left w:val="none" w:sz="0" w:space="0" w:color="auto"/>
            <w:bottom w:val="none" w:sz="0" w:space="0" w:color="auto"/>
            <w:right w:val="none" w:sz="0" w:space="0" w:color="auto"/>
          </w:divBdr>
        </w:div>
        <w:div w:id="861942954">
          <w:marLeft w:val="480"/>
          <w:marRight w:val="0"/>
          <w:marTop w:val="0"/>
          <w:marBottom w:val="0"/>
          <w:divBdr>
            <w:top w:val="none" w:sz="0" w:space="0" w:color="auto"/>
            <w:left w:val="none" w:sz="0" w:space="0" w:color="auto"/>
            <w:bottom w:val="none" w:sz="0" w:space="0" w:color="auto"/>
            <w:right w:val="none" w:sz="0" w:space="0" w:color="auto"/>
          </w:divBdr>
        </w:div>
        <w:div w:id="132645895">
          <w:marLeft w:val="480"/>
          <w:marRight w:val="0"/>
          <w:marTop w:val="0"/>
          <w:marBottom w:val="0"/>
          <w:divBdr>
            <w:top w:val="none" w:sz="0" w:space="0" w:color="auto"/>
            <w:left w:val="none" w:sz="0" w:space="0" w:color="auto"/>
            <w:bottom w:val="none" w:sz="0" w:space="0" w:color="auto"/>
            <w:right w:val="none" w:sz="0" w:space="0" w:color="auto"/>
          </w:divBdr>
        </w:div>
        <w:div w:id="292367105">
          <w:marLeft w:val="480"/>
          <w:marRight w:val="0"/>
          <w:marTop w:val="0"/>
          <w:marBottom w:val="0"/>
          <w:divBdr>
            <w:top w:val="none" w:sz="0" w:space="0" w:color="auto"/>
            <w:left w:val="none" w:sz="0" w:space="0" w:color="auto"/>
            <w:bottom w:val="none" w:sz="0" w:space="0" w:color="auto"/>
            <w:right w:val="none" w:sz="0" w:space="0" w:color="auto"/>
          </w:divBdr>
        </w:div>
        <w:div w:id="1474523618">
          <w:marLeft w:val="480"/>
          <w:marRight w:val="0"/>
          <w:marTop w:val="0"/>
          <w:marBottom w:val="0"/>
          <w:divBdr>
            <w:top w:val="none" w:sz="0" w:space="0" w:color="auto"/>
            <w:left w:val="none" w:sz="0" w:space="0" w:color="auto"/>
            <w:bottom w:val="none" w:sz="0" w:space="0" w:color="auto"/>
            <w:right w:val="none" w:sz="0" w:space="0" w:color="auto"/>
          </w:divBdr>
        </w:div>
        <w:div w:id="566302439">
          <w:marLeft w:val="480"/>
          <w:marRight w:val="0"/>
          <w:marTop w:val="0"/>
          <w:marBottom w:val="0"/>
          <w:divBdr>
            <w:top w:val="none" w:sz="0" w:space="0" w:color="auto"/>
            <w:left w:val="none" w:sz="0" w:space="0" w:color="auto"/>
            <w:bottom w:val="none" w:sz="0" w:space="0" w:color="auto"/>
            <w:right w:val="none" w:sz="0" w:space="0" w:color="auto"/>
          </w:divBdr>
        </w:div>
        <w:div w:id="527840768">
          <w:marLeft w:val="480"/>
          <w:marRight w:val="0"/>
          <w:marTop w:val="0"/>
          <w:marBottom w:val="0"/>
          <w:divBdr>
            <w:top w:val="none" w:sz="0" w:space="0" w:color="auto"/>
            <w:left w:val="none" w:sz="0" w:space="0" w:color="auto"/>
            <w:bottom w:val="none" w:sz="0" w:space="0" w:color="auto"/>
            <w:right w:val="none" w:sz="0" w:space="0" w:color="auto"/>
          </w:divBdr>
        </w:div>
        <w:div w:id="589897578">
          <w:marLeft w:val="480"/>
          <w:marRight w:val="0"/>
          <w:marTop w:val="0"/>
          <w:marBottom w:val="0"/>
          <w:divBdr>
            <w:top w:val="none" w:sz="0" w:space="0" w:color="auto"/>
            <w:left w:val="none" w:sz="0" w:space="0" w:color="auto"/>
            <w:bottom w:val="none" w:sz="0" w:space="0" w:color="auto"/>
            <w:right w:val="none" w:sz="0" w:space="0" w:color="auto"/>
          </w:divBdr>
        </w:div>
        <w:div w:id="854608928">
          <w:marLeft w:val="480"/>
          <w:marRight w:val="0"/>
          <w:marTop w:val="0"/>
          <w:marBottom w:val="0"/>
          <w:divBdr>
            <w:top w:val="none" w:sz="0" w:space="0" w:color="auto"/>
            <w:left w:val="none" w:sz="0" w:space="0" w:color="auto"/>
            <w:bottom w:val="none" w:sz="0" w:space="0" w:color="auto"/>
            <w:right w:val="none" w:sz="0" w:space="0" w:color="auto"/>
          </w:divBdr>
        </w:div>
        <w:div w:id="410926780">
          <w:marLeft w:val="480"/>
          <w:marRight w:val="0"/>
          <w:marTop w:val="0"/>
          <w:marBottom w:val="0"/>
          <w:divBdr>
            <w:top w:val="none" w:sz="0" w:space="0" w:color="auto"/>
            <w:left w:val="none" w:sz="0" w:space="0" w:color="auto"/>
            <w:bottom w:val="none" w:sz="0" w:space="0" w:color="auto"/>
            <w:right w:val="none" w:sz="0" w:space="0" w:color="auto"/>
          </w:divBdr>
        </w:div>
        <w:div w:id="1528134551">
          <w:marLeft w:val="480"/>
          <w:marRight w:val="0"/>
          <w:marTop w:val="0"/>
          <w:marBottom w:val="0"/>
          <w:divBdr>
            <w:top w:val="none" w:sz="0" w:space="0" w:color="auto"/>
            <w:left w:val="none" w:sz="0" w:space="0" w:color="auto"/>
            <w:bottom w:val="none" w:sz="0" w:space="0" w:color="auto"/>
            <w:right w:val="none" w:sz="0" w:space="0" w:color="auto"/>
          </w:divBdr>
        </w:div>
        <w:div w:id="72626508">
          <w:marLeft w:val="480"/>
          <w:marRight w:val="0"/>
          <w:marTop w:val="0"/>
          <w:marBottom w:val="0"/>
          <w:divBdr>
            <w:top w:val="none" w:sz="0" w:space="0" w:color="auto"/>
            <w:left w:val="none" w:sz="0" w:space="0" w:color="auto"/>
            <w:bottom w:val="none" w:sz="0" w:space="0" w:color="auto"/>
            <w:right w:val="none" w:sz="0" w:space="0" w:color="auto"/>
          </w:divBdr>
        </w:div>
        <w:div w:id="1065100839">
          <w:marLeft w:val="480"/>
          <w:marRight w:val="0"/>
          <w:marTop w:val="0"/>
          <w:marBottom w:val="0"/>
          <w:divBdr>
            <w:top w:val="none" w:sz="0" w:space="0" w:color="auto"/>
            <w:left w:val="none" w:sz="0" w:space="0" w:color="auto"/>
            <w:bottom w:val="none" w:sz="0" w:space="0" w:color="auto"/>
            <w:right w:val="none" w:sz="0" w:space="0" w:color="auto"/>
          </w:divBdr>
        </w:div>
      </w:divsChild>
    </w:div>
    <w:div w:id="974068137">
      <w:bodyDiv w:val="1"/>
      <w:marLeft w:val="0"/>
      <w:marRight w:val="0"/>
      <w:marTop w:val="0"/>
      <w:marBottom w:val="0"/>
      <w:divBdr>
        <w:top w:val="none" w:sz="0" w:space="0" w:color="auto"/>
        <w:left w:val="none" w:sz="0" w:space="0" w:color="auto"/>
        <w:bottom w:val="none" w:sz="0" w:space="0" w:color="auto"/>
        <w:right w:val="none" w:sz="0" w:space="0" w:color="auto"/>
      </w:divBdr>
      <w:divsChild>
        <w:div w:id="1782214965">
          <w:marLeft w:val="480"/>
          <w:marRight w:val="0"/>
          <w:marTop w:val="0"/>
          <w:marBottom w:val="0"/>
          <w:divBdr>
            <w:top w:val="none" w:sz="0" w:space="0" w:color="auto"/>
            <w:left w:val="none" w:sz="0" w:space="0" w:color="auto"/>
            <w:bottom w:val="none" w:sz="0" w:space="0" w:color="auto"/>
            <w:right w:val="none" w:sz="0" w:space="0" w:color="auto"/>
          </w:divBdr>
        </w:div>
        <w:div w:id="452094429">
          <w:marLeft w:val="480"/>
          <w:marRight w:val="0"/>
          <w:marTop w:val="0"/>
          <w:marBottom w:val="0"/>
          <w:divBdr>
            <w:top w:val="none" w:sz="0" w:space="0" w:color="auto"/>
            <w:left w:val="none" w:sz="0" w:space="0" w:color="auto"/>
            <w:bottom w:val="none" w:sz="0" w:space="0" w:color="auto"/>
            <w:right w:val="none" w:sz="0" w:space="0" w:color="auto"/>
          </w:divBdr>
        </w:div>
        <w:div w:id="1711492348">
          <w:marLeft w:val="480"/>
          <w:marRight w:val="0"/>
          <w:marTop w:val="0"/>
          <w:marBottom w:val="0"/>
          <w:divBdr>
            <w:top w:val="none" w:sz="0" w:space="0" w:color="auto"/>
            <w:left w:val="none" w:sz="0" w:space="0" w:color="auto"/>
            <w:bottom w:val="none" w:sz="0" w:space="0" w:color="auto"/>
            <w:right w:val="none" w:sz="0" w:space="0" w:color="auto"/>
          </w:divBdr>
        </w:div>
        <w:div w:id="2030788545">
          <w:marLeft w:val="480"/>
          <w:marRight w:val="0"/>
          <w:marTop w:val="0"/>
          <w:marBottom w:val="0"/>
          <w:divBdr>
            <w:top w:val="none" w:sz="0" w:space="0" w:color="auto"/>
            <w:left w:val="none" w:sz="0" w:space="0" w:color="auto"/>
            <w:bottom w:val="none" w:sz="0" w:space="0" w:color="auto"/>
            <w:right w:val="none" w:sz="0" w:space="0" w:color="auto"/>
          </w:divBdr>
        </w:div>
        <w:div w:id="529270504">
          <w:marLeft w:val="480"/>
          <w:marRight w:val="0"/>
          <w:marTop w:val="0"/>
          <w:marBottom w:val="0"/>
          <w:divBdr>
            <w:top w:val="none" w:sz="0" w:space="0" w:color="auto"/>
            <w:left w:val="none" w:sz="0" w:space="0" w:color="auto"/>
            <w:bottom w:val="none" w:sz="0" w:space="0" w:color="auto"/>
            <w:right w:val="none" w:sz="0" w:space="0" w:color="auto"/>
          </w:divBdr>
        </w:div>
        <w:div w:id="188372030">
          <w:marLeft w:val="480"/>
          <w:marRight w:val="0"/>
          <w:marTop w:val="0"/>
          <w:marBottom w:val="0"/>
          <w:divBdr>
            <w:top w:val="none" w:sz="0" w:space="0" w:color="auto"/>
            <w:left w:val="none" w:sz="0" w:space="0" w:color="auto"/>
            <w:bottom w:val="none" w:sz="0" w:space="0" w:color="auto"/>
            <w:right w:val="none" w:sz="0" w:space="0" w:color="auto"/>
          </w:divBdr>
        </w:div>
        <w:div w:id="1619264531">
          <w:marLeft w:val="480"/>
          <w:marRight w:val="0"/>
          <w:marTop w:val="0"/>
          <w:marBottom w:val="0"/>
          <w:divBdr>
            <w:top w:val="none" w:sz="0" w:space="0" w:color="auto"/>
            <w:left w:val="none" w:sz="0" w:space="0" w:color="auto"/>
            <w:bottom w:val="none" w:sz="0" w:space="0" w:color="auto"/>
            <w:right w:val="none" w:sz="0" w:space="0" w:color="auto"/>
          </w:divBdr>
        </w:div>
        <w:div w:id="1273243205">
          <w:marLeft w:val="480"/>
          <w:marRight w:val="0"/>
          <w:marTop w:val="0"/>
          <w:marBottom w:val="0"/>
          <w:divBdr>
            <w:top w:val="none" w:sz="0" w:space="0" w:color="auto"/>
            <w:left w:val="none" w:sz="0" w:space="0" w:color="auto"/>
            <w:bottom w:val="none" w:sz="0" w:space="0" w:color="auto"/>
            <w:right w:val="none" w:sz="0" w:space="0" w:color="auto"/>
          </w:divBdr>
        </w:div>
        <w:div w:id="696589380">
          <w:marLeft w:val="480"/>
          <w:marRight w:val="0"/>
          <w:marTop w:val="0"/>
          <w:marBottom w:val="0"/>
          <w:divBdr>
            <w:top w:val="none" w:sz="0" w:space="0" w:color="auto"/>
            <w:left w:val="none" w:sz="0" w:space="0" w:color="auto"/>
            <w:bottom w:val="none" w:sz="0" w:space="0" w:color="auto"/>
            <w:right w:val="none" w:sz="0" w:space="0" w:color="auto"/>
          </w:divBdr>
        </w:div>
        <w:div w:id="1964534515">
          <w:marLeft w:val="480"/>
          <w:marRight w:val="0"/>
          <w:marTop w:val="0"/>
          <w:marBottom w:val="0"/>
          <w:divBdr>
            <w:top w:val="none" w:sz="0" w:space="0" w:color="auto"/>
            <w:left w:val="none" w:sz="0" w:space="0" w:color="auto"/>
            <w:bottom w:val="none" w:sz="0" w:space="0" w:color="auto"/>
            <w:right w:val="none" w:sz="0" w:space="0" w:color="auto"/>
          </w:divBdr>
        </w:div>
        <w:div w:id="655838140">
          <w:marLeft w:val="480"/>
          <w:marRight w:val="0"/>
          <w:marTop w:val="0"/>
          <w:marBottom w:val="0"/>
          <w:divBdr>
            <w:top w:val="none" w:sz="0" w:space="0" w:color="auto"/>
            <w:left w:val="none" w:sz="0" w:space="0" w:color="auto"/>
            <w:bottom w:val="none" w:sz="0" w:space="0" w:color="auto"/>
            <w:right w:val="none" w:sz="0" w:space="0" w:color="auto"/>
          </w:divBdr>
        </w:div>
        <w:div w:id="2045207938">
          <w:marLeft w:val="480"/>
          <w:marRight w:val="0"/>
          <w:marTop w:val="0"/>
          <w:marBottom w:val="0"/>
          <w:divBdr>
            <w:top w:val="none" w:sz="0" w:space="0" w:color="auto"/>
            <w:left w:val="none" w:sz="0" w:space="0" w:color="auto"/>
            <w:bottom w:val="none" w:sz="0" w:space="0" w:color="auto"/>
            <w:right w:val="none" w:sz="0" w:space="0" w:color="auto"/>
          </w:divBdr>
        </w:div>
        <w:div w:id="1363244080">
          <w:marLeft w:val="480"/>
          <w:marRight w:val="0"/>
          <w:marTop w:val="0"/>
          <w:marBottom w:val="0"/>
          <w:divBdr>
            <w:top w:val="none" w:sz="0" w:space="0" w:color="auto"/>
            <w:left w:val="none" w:sz="0" w:space="0" w:color="auto"/>
            <w:bottom w:val="none" w:sz="0" w:space="0" w:color="auto"/>
            <w:right w:val="none" w:sz="0" w:space="0" w:color="auto"/>
          </w:divBdr>
        </w:div>
        <w:div w:id="1937205047">
          <w:marLeft w:val="480"/>
          <w:marRight w:val="0"/>
          <w:marTop w:val="0"/>
          <w:marBottom w:val="0"/>
          <w:divBdr>
            <w:top w:val="none" w:sz="0" w:space="0" w:color="auto"/>
            <w:left w:val="none" w:sz="0" w:space="0" w:color="auto"/>
            <w:bottom w:val="none" w:sz="0" w:space="0" w:color="auto"/>
            <w:right w:val="none" w:sz="0" w:space="0" w:color="auto"/>
          </w:divBdr>
        </w:div>
        <w:div w:id="1622766316">
          <w:marLeft w:val="480"/>
          <w:marRight w:val="0"/>
          <w:marTop w:val="0"/>
          <w:marBottom w:val="0"/>
          <w:divBdr>
            <w:top w:val="none" w:sz="0" w:space="0" w:color="auto"/>
            <w:left w:val="none" w:sz="0" w:space="0" w:color="auto"/>
            <w:bottom w:val="none" w:sz="0" w:space="0" w:color="auto"/>
            <w:right w:val="none" w:sz="0" w:space="0" w:color="auto"/>
          </w:divBdr>
        </w:div>
        <w:div w:id="61954199">
          <w:marLeft w:val="480"/>
          <w:marRight w:val="0"/>
          <w:marTop w:val="0"/>
          <w:marBottom w:val="0"/>
          <w:divBdr>
            <w:top w:val="none" w:sz="0" w:space="0" w:color="auto"/>
            <w:left w:val="none" w:sz="0" w:space="0" w:color="auto"/>
            <w:bottom w:val="none" w:sz="0" w:space="0" w:color="auto"/>
            <w:right w:val="none" w:sz="0" w:space="0" w:color="auto"/>
          </w:divBdr>
        </w:div>
        <w:div w:id="1275088789">
          <w:marLeft w:val="480"/>
          <w:marRight w:val="0"/>
          <w:marTop w:val="0"/>
          <w:marBottom w:val="0"/>
          <w:divBdr>
            <w:top w:val="none" w:sz="0" w:space="0" w:color="auto"/>
            <w:left w:val="none" w:sz="0" w:space="0" w:color="auto"/>
            <w:bottom w:val="none" w:sz="0" w:space="0" w:color="auto"/>
            <w:right w:val="none" w:sz="0" w:space="0" w:color="auto"/>
          </w:divBdr>
        </w:div>
        <w:div w:id="538055246">
          <w:marLeft w:val="480"/>
          <w:marRight w:val="0"/>
          <w:marTop w:val="0"/>
          <w:marBottom w:val="0"/>
          <w:divBdr>
            <w:top w:val="none" w:sz="0" w:space="0" w:color="auto"/>
            <w:left w:val="none" w:sz="0" w:space="0" w:color="auto"/>
            <w:bottom w:val="none" w:sz="0" w:space="0" w:color="auto"/>
            <w:right w:val="none" w:sz="0" w:space="0" w:color="auto"/>
          </w:divBdr>
        </w:div>
        <w:div w:id="1511987567">
          <w:marLeft w:val="480"/>
          <w:marRight w:val="0"/>
          <w:marTop w:val="0"/>
          <w:marBottom w:val="0"/>
          <w:divBdr>
            <w:top w:val="none" w:sz="0" w:space="0" w:color="auto"/>
            <w:left w:val="none" w:sz="0" w:space="0" w:color="auto"/>
            <w:bottom w:val="none" w:sz="0" w:space="0" w:color="auto"/>
            <w:right w:val="none" w:sz="0" w:space="0" w:color="auto"/>
          </w:divBdr>
        </w:div>
        <w:div w:id="1267079189">
          <w:marLeft w:val="480"/>
          <w:marRight w:val="0"/>
          <w:marTop w:val="0"/>
          <w:marBottom w:val="0"/>
          <w:divBdr>
            <w:top w:val="none" w:sz="0" w:space="0" w:color="auto"/>
            <w:left w:val="none" w:sz="0" w:space="0" w:color="auto"/>
            <w:bottom w:val="none" w:sz="0" w:space="0" w:color="auto"/>
            <w:right w:val="none" w:sz="0" w:space="0" w:color="auto"/>
          </w:divBdr>
        </w:div>
        <w:div w:id="1878661464">
          <w:marLeft w:val="480"/>
          <w:marRight w:val="0"/>
          <w:marTop w:val="0"/>
          <w:marBottom w:val="0"/>
          <w:divBdr>
            <w:top w:val="none" w:sz="0" w:space="0" w:color="auto"/>
            <w:left w:val="none" w:sz="0" w:space="0" w:color="auto"/>
            <w:bottom w:val="none" w:sz="0" w:space="0" w:color="auto"/>
            <w:right w:val="none" w:sz="0" w:space="0" w:color="auto"/>
          </w:divBdr>
        </w:div>
        <w:div w:id="1703943305">
          <w:marLeft w:val="480"/>
          <w:marRight w:val="0"/>
          <w:marTop w:val="0"/>
          <w:marBottom w:val="0"/>
          <w:divBdr>
            <w:top w:val="none" w:sz="0" w:space="0" w:color="auto"/>
            <w:left w:val="none" w:sz="0" w:space="0" w:color="auto"/>
            <w:bottom w:val="none" w:sz="0" w:space="0" w:color="auto"/>
            <w:right w:val="none" w:sz="0" w:space="0" w:color="auto"/>
          </w:divBdr>
        </w:div>
        <w:div w:id="1141078881">
          <w:marLeft w:val="480"/>
          <w:marRight w:val="0"/>
          <w:marTop w:val="0"/>
          <w:marBottom w:val="0"/>
          <w:divBdr>
            <w:top w:val="none" w:sz="0" w:space="0" w:color="auto"/>
            <w:left w:val="none" w:sz="0" w:space="0" w:color="auto"/>
            <w:bottom w:val="none" w:sz="0" w:space="0" w:color="auto"/>
            <w:right w:val="none" w:sz="0" w:space="0" w:color="auto"/>
          </w:divBdr>
        </w:div>
        <w:div w:id="1794203052">
          <w:marLeft w:val="480"/>
          <w:marRight w:val="0"/>
          <w:marTop w:val="0"/>
          <w:marBottom w:val="0"/>
          <w:divBdr>
            <w:top w:val="none" w:sz="0" w:space="0" w:color="auto"/>
            <w:left w:val="none" w:sz="0" w:space="0" w:color="auto"/>
            <w:bottom w:val="none" w:sz="0" w:space="0" w:color="auto"/>
            <w:right w:val="none" w:sz="0" w:space="0" w:color="auto"/>
          </w:divBdr>
        </w:div>
        <w:div w:id="1121411489">
          <w:marLeft w:val="480"/>
          <w:marRight w:val="0"/>
          <w:marTop w:val="0"/>
          <w:marBottom w:val="0"/>
          <w:divBdr>
            <w:top w:val="none" w:sz="0" w:space="0" w:color="auto"/>
            <w:left w:val="none" w:sz="0" w:space="0" w:color="auto"/>
            <w:bottom w:val="none" w:sz="0" w:space="0" w:color="auto"/>
            <w:right w:val="none" w:sz="0" w:space="0" w:color="auto"/>
          </w:divBdr>
        </w:div>
        <w:div w:id="2053728991">
          <w:marLeft w:val="480"/>
          <w:marRight w:val="0"/>
          <w:marTop w:val="0"/>
          <w:marBottom w:val="0"/>
          <w:divBdr>
            <w:top w:val="none" w:sz="0" w:space="0" w:color="auto"/>
            <w:left w:val="none" w:sz="0" w:space="0" w:color="auto"/>
            <w:bottom w:val="none" w:sz="0" w:space="0" w:color="auto"/>
            <w:right w:val="none" w:sz="0" w:space="0" w:color="auto"/>
          </w:divBdr>
        </w:div>
        <w:div w:id="235827906">
          <w:marLeft w:val="480"/>
          <w:marRight w:val="0"/>
          <w:marTop w:val="0"/>
          <w:marBottom w:val="0"/>
          <w:divBdr>
            <w:top w:val="none" w:sz="0" w:space="0" w:color="auto"/>
            <w:left w:val="none" w:sz="0" w:space="0" w:color="auto"/>
            <w:bottom w:val="none" w:sz="0" w:space="0" w:color="auto"/>
            <w:right w:val="none" w:sz="0" w:space="0" w:color="auto"/>
          </w:divBdr>
        </w:div>
        <w:div w:id="464734357">
          <w:marLeft w:val="480"/>
          <w:marRight w:val="0"/>
          <w:marTop w:val="0"/>
          <w:marBottom w:val="0"/>
          <w:divBdr>
            <w:top w:val="none" w:sz="0" w:space="0" w:color="auto"/>
            <w:left w:val="none" w:sz="0" w:space="0" w:color="auto"/>
            <w:bottom w:val="none" w:sz="0" w:space="0" w:color="auto"/>
            <w:right w:val="none" w:sz="0" w:space="0" w:color="auto"/>
          </w:divBdr>
        </w:div>
        <w:div w:id="297420386">
          <w:marLeft w:val="480"/>
          <w:marRight w:val="0"/>
          <w:marTop w:val="0"/>
          <w:marBottom w:val="0"/>
          <w:divBdr>
            <w:top w:val="none" w:sz="0" w:space="0" w:color="auto"/>
            <w:left w:val="none" w:sz="0" w:space="0" w:color="auto"/>
            <w:bottom w:val="none" w:sz="0" w:space="0" w:color="auto"/>
            <w:right w:val="none" w:sz="0" w:space="0" w:color="auto"/>
          </w:divBdr>
        </w:div>
        <w:div w:id="1171405240">
          <w:marLeft w:val="480"/>
          <w:marRight w:val="0"/>
          <w:marTop w:val="0"/>
          <w:marBottom w:val="0"/>
          <w:divBdr>
            <w:top w:val="none" w:sz="0" w:space="0" w:color="auto"/>
            <w:left w:val="none" w:sz="0" w:space="0" w:color="auto"/>
            <w:bottom w:val="none" w:sz="0" w:space="0" w:color="auto"/>
            <w:right w:val="none" w:sz="0" w:space="0" w:color="auto"/>
          </w:divBdr>
        </w:div>
        <w:div w:id="1463382349">
          <w:marLeft w:val="480"/>
          <w:marRight w:val="0"/>
          <w:marTop w:val="0"/>
          <w:marBottom w:val="0"/>
          <w:divBdr>
            <w:top w:val="none" w:sz="0" w:space="0" w:color="auto"/>
            <w:left w:val="none" w:sz="0" w:space="0" w:color="auto"/>
            <w:bottom w:val="none" w:sz="0" w:space="0" w:color="auto"/>
            <w:right w:val="none" w:sz="0" w:space="0" w:color="auto"/>
          </w:divBdr>
        </w:div>
        <w:div w:id="1371958568">
          <w:marLeft w:val="480"/>
          <w:marRight w:val="0"/>
          <w:marTop w:val="0"/>
          <w:marBottom w:val="0"/>
          <w:divBdr>
            <w:top w:val="none" w:sz="0" w:space="0" w:color="auto"/>
            <w:left w:val="none" w:sz="0" w:space="0" w:color="auto"/>
            <w:bottom w:val="none" w:sz="0" w:space="0" w:color="auto"/>
            <w:right w:val="none" w:sz="0" w:space="0" w:color="auto"/>
          </w:divBdr>
        </w:div>
        <w:div w:id="865025303">
          <w:marLeft w:val="480"/>
          <w:marRight w:val="0"/>
          <w:marTop w:val="0"/>
          <w:marBottom w:val="0"/>
          <w:divBdr>
            <w:top w:val="none" w:sz="0" w:space="0" w:color="auto"/>
            <w:left w:val="none" w:sz="0" w:space="0" w:color="auto"/>
            <w:bottom w:val="none" w:sz="0" w:space="0" w:color="auto"/>
            <w:right w:val="none" w:sz="0" w:space="0" w:color="auto"/>
          </w:divBdr>
        </w:div>
        <w:div w:id="726799620">
          <w:marLeft w:val="480"/>
          <w:marRight w:val="0"/>
          <w:marTop w:val="0"/>
          <w:marBottom w:val="0"/>
          <w:divBdr>
            <w:top w:val="none" w:sz="0" w:space="0" w:color="auto"/>
            <w:left w:val="none" w:sz="0" w:space="0" w:color="auto"/>
            <w:bottom w:val="none" w:sz="0" w:space="0" w:color="auto"/>
            <w:right w:val="none" w:sz="0" w:space="0" w:color="auto"/>
          </w:divBdr>
        </w:div>
        <w:div w:id="1009674874">
          <w:marLeft w:val="480"/>
          <w:marRight w:val="0"/>
          <w:marTop w:val="0"/>
          <w:marBottom w:val="0"/>
          <w:divBdr>
            <w:top w:val="none" w:sz="0" w:space="0" w:color="auto"/>
            <w:left w:val="none" w:sz="0" w:space="0" w:color="auto"/>
            <w:bottom w:val="none" w:sz="0" w:space="0" w:color="auto"/>
            <w:right w:val="none" w:sz="0" w:space="0" w:color="auto"/>
          </w:divBdr>
        </w:div>
        <w:div w:id="25301945">
          <w:marLeft w:val="480"/>
          <w:marRight w:val="0"/>
          <w:marTop w:val="0"/>
          <w:marBottom w:val="0"/>
          <w:divBdr>
            <w:top w:val="none" w:sz="0" w:space="0" w:color="auto"/>
            <w:left w:val="none" w:sz="0" w:space="0" w:color="auto"/>
            <w:bottom w:val="none" w:sz="0" w:space="0" w:color="auto"/>
            <w:right w:val="none" w:sz="0" w:space="0" w:color="auto"/>
          </w:divBdr>
        </w:div>
        <w:div w:id="629827863">
          <w:marLeft w:val="480"/>
          <w:marRight w:val="0"/>
          <w:marTop w:val="0"/>
          <w:marBottom w:val="0"/>
          <w:divBdr>
            <w:top w:val="none" w:sz="0" w:space="0" w:color="auto"/>
            <w:left w:val="none" w:sz="0" w:space="0" w:color="auto"/>
            <w:bottom w:val="none" w:sz="0" w:space="0" w:color="auto"/>
            <w:right w:val="none" w:sz="0" w:space="0" w:color="auto"/>
          </w:divBdr>
        </w:div>
        <w:div w:id="1139375791">
          <w:marLeft w:val="480"/>
          <w:marRight w:val="0"/>
          <w:marTop w:val="0"/>
          <w:marBottom w:val="0"/>
          <w:divBdr>
            <w:top w:val="none" w:sz="0" w:space="0" w:color="auto"/>
            <w:left w:val="none" w:sz="0" w:space="0" w:color="auto"/>
            <w:bottom w:val="none" w:sz="0" w:space="0" w:color="auto"/>
            <w:right w:val="none" w:sz="0" w:space="0" w:color="auto"/>
          </w:divBdr>
        </w:div>
        <w:div w:id="502018043">
          <w:marLeft w:val="480"/>
          <w:marRight w:val="0"/>
          <w:marTop w:val="0"/>
          <w:marBottom w:val="0"/>
          <w:divBdr>
            <w:top w:val="none" w:sz="0" w:space="0" w:color="auto"/>
            <w:left w:val="none" w:sz="0" w:space="0" w:color="auto"/>
            <w:bottom w:val="none" w:sz="0" w:space="0" w:color="auto"/>
            <w:right w:val="none" w:sz="0" w:space="0" w:color="auto"/>
          </w:divBdr>
        </w:div>
        <w:div w:id="969243916">
          <w:marLeft w:val="480"/>
          <w:marRight w:val="0"/>
          <w:marTop w:val="0"/>
          <w:marBottom w:val="0"/>
          <w:divBdr>
            <w:top w:val="none" w:sz="0" w:space="0" w:color="auto"/>
            <w:left w:val="none" w:sz="0" w:space="0" w:color="auto"/>
            <w:bottom w:val="none" w:sz="0" w:space="0" w:color="auto"/>
            <w:right w:val="none" w:sz="0" w:space="0" w:color="auto"/>
          </w:divBdr>
        </w:div>
        <w:div w:id="1760175731">
          <w:marLeft w:val="480"/>
          <w:marRight w:val="0"/>
          <w:marTop w:val="0"/>
          <w:marBottom w:val="0"/>
          <w:divBdr>
            <w:top w:val="none" w:sz="0" w:space="0" w:color="auto"/>
            <w:left w:val="none" w:sz="0" w:space="0" w:color="auto"/>
            <w:bottom w:val="none" w:sz="0" w:space="0" w:color="auto"/>
            <w:right w:val="none" w:sz="0" w:space="0" w:color="auto"/>
          </w:divBdr>
        </w:div>
        <w:div w:id="490877633">
          <w:marLeft w:val="480"/>
          <w:marRight w:val="0"/>
          <w:marTop w:val="0"/>
          <w:marBottom w:val="0"/>
          <w:divBdr>
            <w:top w:val="none" w:sz="0" w:space="0" w:color="auto"/>
            <w:left w:val="none" w:sz="0" w:space="0" w:color="auto"/>
            <w:bottom w:val="none" w:sz="0" w:space="0" w:color="auto"/>
            <w:right w:val="none" w:sz="0" w:space="0" w:color="auto"/>
          </w:divBdr>
        </w:div>
        <w:div w:id="692540666">
          <w:marLeft w:val="480"/>
          <w:marRight w:val="0"/>
          <w:marTop w:val="0"/>
          <w:marBottom w:val="0"/>
          <w:divBdr>
            <w:top w:val="none" w:sz="0" w:space="0" w:color="auto"/>
            <w:left w:val="none" w:sz="0" w:space="0" w:color="auto"/>
            <w:bottom w:val="none" w:sz="0" w:space="0" w:color="auto"/>
            <w:right w:val="none" w:sz="0" w:space="0" w:color="auto"/>
          </w:divBdr>
        </w:div>
        <w:div w:id="406733189">
          <w:marLeft w:val="480"/>
          <w:marRight w:val="0"/>
          <w:marTop w:val="0"/>
          <w:marBottom w:val="0"/>
          <w:divBdr>
            <w:top w:val="none" w:sz="0" w:space="0" w:color="auto"/>
            <w:left w:val="none" w:sz="0" w:space="0" w:color="auto"/>
            <w:bottom w:val="none" w:sz="0" w:space="0" w:color="auto"/>
            <w:right w:val="none" w:sz="0" w:space="0" w:color="auto"/>
          </w:divBdr>
        </w:div>
        <w:div w:id="606041372">
          <w:marLeft w:val="480"/>
          <w:marRight w:val="0"/>
          <w:marTop w:val="0"/>
          <w:marBottom w:val="0"/>
          <w:divBdr>
            <w:top w:val="none" w:sz="0" w:space="0" w:color="auto"/>
            <w:left w:val="none" w:sz="0" w:space="0" w:color="auto"/>
            <w:bottom w:val="none" w:sz="0" w:space="0" w:color="auto"/>
            <w:right w:val="none" w:sz="0" w:space="0" w:color="auto"/>
          </w:divBdr>
        </w:div>
        <w:div w:id="1286347106">
          <w:marLeft w:val="480"/>
          <w:marRight w:val="0"/>
          <w:marTop w:val="0"/>
          <w:marBottom w:val="0"/>
          <w:divBdr>
            <w:top w:val="none" w:sz="0" w:space="0" w:color="auto"/>
            <w:left w:val="none" w:sz="0" w:space="0" w:color="auto"/>
            <w:bottom w:val="none" w:sz="0" w:space="0" w:color="auto"/>
            <w:right w:val="none" w:sz="0" w:space="0" w:color="auto"/>
          </w:divBdr>
        </w:div>
        <w:div w:id="1415324166">
          <w:marLeft w:val="480"/>
          <w:marRight w:val="0"/>
          <w:marTop w:val="0"/>
          <w:marBottom w:val="0"/>
          <w:divBdr>
            <w:top w:val="none" w:sz="0" w:space="0" w:color="auto"/>
            <w:left w:val="none" w:sz="0" w:space="0" w:color="auto"/>
            <w:bottom w:val="none" w:sz="0" w:space="0" w:color="auto"/>
            <w:right w:val="none" w:sz="0" w:space="0" w:color="auto"/>
          </w:divBdr>
        </w:div>
        <w:div w:id="1209491697">
          <w:marLeft w:val="480"/>
          <w:marRight w:val="0"/>
          <w:marTop w:val="0"/>
          <w:marBottom w:val="0"/>
          <w:divBdr>
            <w:top w:val="none" w:sz="0" w:space="0" w:color="auto"/>
            <w:left w:val="none" w:sz="0" w:space="0" w:color="auto"/>
            <w:bottom w:val="none" w:sz="0" w:space="0" w:color="auto"/>
            <w:right w:val="none" w:sz="0" w:space="0" w:color="auto"/>
          </w:divBdr>
        </w:div>
        <w:div w:id="674117009">
          <w:marLeft w:val="480"/>
          <w:marRight w:val="0"/>
          <w:marTop w:val="0"/>
          <w:marBottom w:val="0"/>
          <w:divBdr>
            <w:top w:val="none" w:sz="0" w:space="0" w:color="auto"/>
            <w:left w:val="none" w:sz="0" w:space="0" w:color="auto"/>
            <w:bottom w:val="none" w:sz="0" w:space="0" w:color="auto"/>
            <w:right w:val="none" w:sz="0" w:space="0" w:color="auto"/>
          </w:divBdr>
        </w:div>
        <w:div w:id="643630208">
          <w:marLeft w:val="480"/>
          <w:marRight w:val="0"/>
          <w:marTop w:val="0"/>
          <w:marBottom w:val="0"/>
          <w:divBdr>
            <w:top w:val="none" w:sz="0" w:space="0" w:color="auto"/>
            <w:left w:val="none" w:sz="0" w:space="0" w:color="auto"/>
            <w:bottom w:val="none" w:sz="0" w:space="0" w:color="auto"/>
            <w:right w:val="none" w:sz="0" w:space="0" w:color="auto"/>
          </w:divBdr>
        </w:div>
        <w:div w:id="623461747">
          <w:marLeft w:val="480"/>
          <w:marRight w:val="0"/>
          <w:marTop w:val="0"/>
          <w:marBottom w:val="0"/>
          <w:divBdr>
            <w:top w:val="none" w:sz="0" w:space="0" w:color="auto"/>
            <w:left w:val="none" w:sz="0" w:space="0" w:color="auto"/>
            <w:bottom w:val="none" w:sz="0" w:space="0" w:color="auto"/>
            <w:right w:val="none" w:sz="0" w:space="0" w:color="auto"/>
          </w:divBdr>
        </w:div>
        <w:div w:id="2018657440">
          <w:marLeft w:val="480"/>
          <w:marRight w:val="0"/>
          <w:marTop w:val="0"/>
          <w:marBottom w:val="0"/>
          <w:divBdr>
            <w:top w:val="none" w:sz="0" w:space="0" w:color="auto"/>
            <w:left w:val="none" w:sz="0" w:space="0" w:color="auto"/>
            <w:bottom w:val="none" w:sz="0" w:space="0" w:color="auto"/>
            <w:right w:val="none" w:sz="0" w:space="0" w:color="auto"/>
          </w:divBdr>
        </w:div>
      </w:divsChild>
    </w:div>
    <w:div w:id="977495102">
      <w:bodyDiv w:val="1"/>
      <w:marLeft w:val="0"/>
      <w:marRight w:val="0"/>
      <w:marTop w:val="0"/>
      <w:marBottom w:val="0"/>
      <w:divBdr>
        <w:top w:val="none" w:sz="0" w:space="0" w:color="auto"/>
        <w:left w:val="none" w:sz="0" w:space="0" w:color="auto"/>
        <w:bottom w:val="none" w:sz="0" w:space="0" w:color="auto"/>
        <w:right w:val="none" w:sz="0" w:space="0" w:color="auto"/>
      </w:divBdr>
      <w:divsChild>
        <w:div w:id="440686760">
          <w:marLeft w:val="480"/>
          <w:marRight w:val="0"/>
          <w:marTop w:val="0"/>
          <w:marBottom w:val="0"/>
          <w:divBdr>
            <w:top w:val="none" w:sz="0" w:space="0" w:color="auto"/>
            <w:left w:val="none" w:sz="0" w:space="0" w:color="auto"/>
            <w:bottom w:val="none" w:sz="0" w:space="0" w:color="auto"/>
            <w:right w:val="none" w:sz="0" w:space="0" w:color="auto"/>
          </w:divBdr>
        </w:div>
        <w:div w:id="1083182473">
          <w:marLeft w:val="480"/>
          <w:marRight w:val="0"/>
          <w:marTop w:val="0"/>
          <w:marBottom w:val="0"/>
          <w:divBdr>
            <w:top w:val="none" w:sz="0" w:space="0" w:color="auto"/>
            <w:left w:val="none" w:sz="0" w:space="0" w:color="auto"/>
            <w:bottom w:val="none" w:sz="0" w:space="0" w:color="auto"/>
            <w:right w:val="none" w:sz="0" w:space="0" w:color="auto"/>
          </w:divBdr>
        </w:div>
        <w:div w:id="1030765910">
          <w:marLeft w:val="480"/>
          <w:marRight w:val="0"/>
          <w:marTop w:val="0"/>
          <w:marBottom w:val="0"/>
          <w:divBdr>
            <w:top w:val="none" w:sz="0" w:space="0" w:color="auto"/>
            <w:left w:val="none" w:sz="0" w:space="0" w:color="auto"/>
            <w:bottom w:val="none" w:sz="0" w:space="0" w:color="auto"/>
            <w:right w:val="none" w:sz="0" w:space="0" w:color="auto"/>
          </w:divBdr>
        </w:div>
        <w:div w:id="799494564">
          <w:marLeft w:val="480"/>
          <w:marRight w:val="0"/>
          <w:marTop w:val="0"/>
          <w:marBottom w:val="0"/>
          <w:divBdr>
            <w:top w:val="none" w:sz="0" w:space="0" w:color="auto"/>
            <w:left w:val="none" w:sz="0" w:space="0" w:color="auto"/>
            <w:bottom w:val="none" w:sz="0" w:space="0" w:color="auto"/>
            <w:right w:val="none" w:sz="0" w:space="0" w:color="auto"/>
          </w:divBdr>
        </w:div>
        <w:div w:id="741295994">
          <w:marLeft w:val="480"/>
          <w:marRight w:val="0"/>
          <w:marTop w:val="0"/>
          <w:marBottom w:val="0"/>
          <w:divBdr>
            <w:top w:val="none" w:sz="0" w:space="0" w:color="auto"/>
            <w:left w:val="none" w:sz="0" w:space="0" w:color="auto"/>
            <w:bottom w:val="none" w:sz="0" w:space="0" w:color="auto"/>
            <w:right w:val="none" w:sz="0" w:space="0" w:color="auto"/>
          </w:divBdr>
        </w:div>
        <w:div w:id="561907521">
          <w:marLeft w:val="480"/>
          <w:marRight w:val="0"/>
          <w:marTop w:val="0"/>
          <w:marBottom w:val="0"/>
          <w:divBdr>
            <w:top w:val="none" w:sz="0" w:space="0" w:color="auto"/>
            <w:left w:val="none" w:sz="0" w:space="0" w:color="auto"/>
            <w:bottom w:val="none" w:sz="0" w:space="0" w:color="auto"/>
            <w:right w:val="none" w:sz="0" w:space="0" w:color="auto"/>
          </w:divBdr>
        </w:div>
        <w:div w:id="1585332107">
          <w:marLeft w:val="480"/>
          <w:marRight w:val="0"/>
          <w:marTop w:val="0"/>
          <w:marBottom w:val="0"/>
          <w:divBdr>
            <w:top w:val="none" w:sz="0" w:space="0" w:color="auto"/>
            <w:left w:val="none" w:sz="0" w:space="0" w:color="auto"/>
            <w:bottom w:val="none" w:sz="0" w:space="0" w:color="auto"/>
            <w:right w:val="none" w:sz="0" w:space="0" w:color="auto"/>
          </w:divBdr>
        </w:div>
        <w:div w:id="1087992755">
          <w:marLeft w:val="480"/>
          <w:marRight w:val="0"/>
          <w:marTop w:val="0"/>
          <w:marBottom w:val="0"/>
          <w:divBdr>
            <w:top w:val="none" w:sz="0" w:space="0" w:color="auto"/>
            <w:left w:val="none" w:sz="0" w:space="0" w:color="auto"/>
            <w:bottom w:val="none" w:sz="0" w:space="0" w:color="auto"/>
            <w:right w:val="none" w:sz="0" w:space="0" w:color="auto"/>
          </w:divBdr>
        </w:div>
        <w:div w:id="862210092">
          <w:marLeft w:val="480"/>
          <w:marRight w:val="0"/>
          <w:marTop w:val="0"/>
          <w:marBottom w:val="0"/>
          <w:divBdr>
            <w:top w:val="none" w:sz="0" w:space="0" w:color="auto"/>
            <w:left w:val="none" w:sz="0" w:space="0" w:color="auto"/>
            <w:bottom w:val="none" w:sz="0" w:space="0" w:color="auto"/>
            <w:right w:val="none" w:sz="0" w:space="0" w:color="auto"/>
          </w:divBdr>
        </w:div>
        <w:div w:id="1438988367">
          <w:marLeft w:val="480"/>
          <w:marRight w:val="0"/>
          <w:marTop w:val="0"/>
          <w:marBottom w:val="0"/>
          <w:divBdr>
            <w:top w:val="none" w:sz="0" w:space="0" w:color="auto"/>
            <w:left w:val="none" w:sz="0" w:space="0" w:color="auto"/>
            <w:bottom w:val="none" w:sz="0" w:space="0" w:color="auto"/>
            <w:right w:val="none" w:sz="0" w:space="0" w:color="auto"/>
          </w:divBdr>
        </w:div>
        <w:div w:id="1506895757">
          <w:marLeft w:val="480"/>
          <w:marRight w:val="0"/>
          <w:marTop w:val="0"/>
          <w:marBottom w:val="0"/>
          <w:divBdr>
            <w:top w:val="none" w:sz="0" w:space="0" w:color="auto"/>
            <w:left w:val="none" w:sz="0" w:space="0" w:color="auto"/>
            <w:bottom w:val="none" w:sz="0" w:space="0" w:color="auto"/>
            <w:right w:val="none" w:sz="0" w:space="0" w:color="auto"/>
          </w:divBdr>
        </w:div>
        <w:div w:id="838160455">
          <w:marLeft w:val="480"/>
          <w:marRight w:val="0"/>
          <w:marTop w:val="0"/>
          <w:marBottom w:val="0"/>
          <w:divBdr>
            <w:top w:val="none" w:sz="0" w:space="0" w:color="auto"/>
            <w:left w:val="none" w:sz="0" w:space="0" w:color="auto"/>
            <w:bottom w:val="none" w:sz="0" w:space="0" w:color="auto"/>
            <w:right w:val="none" w:sz="0" w:space="0" w:color="auto"/>
          </w:divBdr>
        </w:div>
        <w:div w:id="1275207560">
          <w:marLeft w:val="480"/>
          <w:marRight w:val="0"/>
          <w:marTop w:val="0"/>
          <w:marBottom w:val="0"/>
          <w:divBdr>
            <w:top w:val="none" w:sz="0" w:space="0" w:color="auto"/>
            <w:left w:val="none" w:sz="0" w:space="0" w:color="auto"/>
            <w:bottom w:val="none" w:sz="0" w:space="0" w:color="auto"/>
            <w:right w:val="none" w:sz="0" w:space="0" w:color="auto"/>
          </w:divBdr>
        </w:div>
        <w:div w:id="621765289">
          <w:marLeft w:val="480"/>
          <w:marRight w:val="0"/>
          <w:marTop w:val="0"/>
          <w:marBottom w:val="0"/>
          <w:divBdr>
            <w:top w:val="none" w:sz="0" w:space="0" w:color="auto"/>
            <w:left w:val="none" w:sz="0" w:space="0" w:color="auto"/>
            <w:bottom w:val="none" w:sz="0" w:space="0" w:color="auto"/>
            <w:right w:val="none" w:sz="0" w:space="0" w:color="auto"/>
          </w:divBdr>
        </w:div>
        <w:div w:id="445546411">
          <w:marLeft w:val="480"/>
          <w:marRight w:val="0"/>
          <w:marTop w:val="0"/>
          <w:marBottom w:val="0"/>
          <w:divBdr>
            <w:top w:val="none" w:sz="0" w:space="0" w:color="auto"/>
            <w:left w:val="none" w:sz="0" w:space="0" w:color="auto"/>
            <w:bottom w:val="none" w:sz="0" w:space="0" w:color="auto"/>
            <w:right w:val="none" w:sz="0" w:space="0" w:color="auto"/>
          </w:divBdr>
        </w:div>
        <w:div w:id="1797135873">
          <w:marLeft w:val="480"/>
          <w:marRight w:val="0"/>
          <w:marTop w:val="0"/>
          <w:marBottom w:val="0"/>
          <w:divBdr>
            <w:top w:val="none" w:sz="0" w:space="0" w:color="auto"/>
            <w:left w:val="none" w:sz="0" w:space="0" w:color="auto"/>
            <w:bottom w:val="none" w:sz="0" w:space="0" w:color="auto"/>
            <w:right w:val="none" w:sz="0" w:space="0" w:color="auto"/>
          </w:divBdr>
        </w:div>
        <w:div w:id="740325903">
          <w:marLeft w:val="480"/>
          <w:marRight w:val="0"/>
          <w:marTop w:val="0"/>
          <w:marBottom w:val="0"/>
          <w:divBdr>
            <w:top w:val="none" w:sz="0" w:space="0" w:color="auto"/>
            <w:left w:val="none" w:sz="0" w:space="0" w:color="auto"/>
            <w:bottom w:val="none" w:sz="0" w:space="0" w:color="auto"/>
            <w:right w:val="none" w:sz="0" w:space="0" w:color="auto"/>
          </w:divBdr>
        </w:div>
        <w:div w:id="1075053199">
          <w:marLeft w:val="480"/>
          <w:marRight w:val="0"/>
          <w:marTop w:val="0"/>
          <w:marBottom w:val="0"/>
          <w:divBdr>
            <w:top w:val="none" w:sz="0" w:space="0" w:color="auto"/>
            <w:left w:val="none" w:sz="0" w:space="0" w:color="auto"/>
            <w:bottom w:val="none" w:sz="0" w:space="0" w:color="auto"/>
            <w:right w:val="none" w:sz="0" w:space="0" w:color="auto"/>
          </w:divBdr>
        </w:div>
        <w:div w:id="714819472">
          <w:marLeft w:val="480"/>
          <w:marRight w:val="0"/>
          <w:marTop w:val="0"/>
          <w:marBottom w:val="0"/>
          <w:divBdr>
            <w:top w:val="none" w:sz="0" w:space="0" w:color="auto"/>
            <w:left w:val="none" w:sz="0" w:space="0" w:color="auto"/>
            <w:bottom w:val="none" w:sz="0" w:space="0" w:color="auto"/>
            <w:right w:val="none" w:sz="0" w:space="0" w:color="auto"/>
          </w:divBdr>
        </w:div>
        <w:div w:id="1834057247">
          <w:marLeft w:val="480"/>
          <w:marRight w:val="0"/>
          <w:marTop w:val="0"/>
          <w:marBottom w:val="0"/>
          <w:divBdr>
            <w:top w:val="none" w:sz="0" w:space="0" w:color="auto"/>
            <w:left w:val="none" w:sz="0" w:space="0" w:color="auto"/>
            <w:bottom w:val="none" w:sz="0" w:space="0" w:color="auto"/>
            <w:right w:val="none" w:sz="0" w:space="0" w:color="auto"/>
          </w:divBdr>
        </w:div>
        <w:div w:id="394551845">
          <w:marLeft w:val="480"/>
          <w:marRight w:val="0"/>
          <w:marTop w:val="0"/>
          <w:marBottom w:val="0"/>
          <w:divBdr>
            <w:top w:val="none" w:sz="0" w:space="0" w:color="auto"/>
            <w:left w:val="none" w:sz="0" w:space="0" w:color="auto"/>
            <w:bottom w:val="none" w:sz="0" w:space="0" w:color="auto"/>
            <w:right w:val="none" w:sz="0" w:space="0" w:color="auto"/>
          </w:divBdr>
        </w:div>
        <w:div w:id="1213081414">
          <w:marLeft w:val="480"/>
          <w:marRight w:val="0"/>
          <w:marTop w:val="0"/>
          <w:marBottom w:val="0"/>
          <w:divBdr>
            <w:top w:val="none" w:sz="0" w:space="0" w:color="auto"/>
            <w:left w:val="none" w:sz="0" w:space="0" w:color="auto"/>
            <w:bottom w:val="none" w:sz="0" w:space="0" w:color="auto"/>
            <w:right w:val="none" w:sz="0" w:space="0" w:color="auto"/>
          </w:divBdr>
        </w:div>
        <w:div w:id="1075977799">
          <w:marLeft w:val="480"/>
          <w:marRight w:val="0"/>
          <w:marTop w:val="0"/>
          <w:marBottom w:val="0"/>
          <w:divBdr>
            <w:top w:val="none" w:sz="0" w:space="0" w:color="auto"/>
            <w:left w:val="none" w:sz="0" w:space="0" w:color="auto"/>
            <w:bottom w:val="none" w:sz="0" w:space="0" w:color="auto"/>
            <w:right w:val="none" w:sz="0" w:space="0" w:color="auto"/>
          </w:divBdr>
        </w:div>
        <w:div w:id="127019473">
          <w:marLeft w:val="480"/>
          <w:marRight w:val="0"/>
          <w:marTop w:val="0"/>
          <w:marBottom w:val="0"/>
          <w:divBdr>
            <w:top w:val="none" w:sz="0" w:space="0" w:color="auto"/>
            <w:left w:val="none" w:sz="0" w:space="0" w:color="auto"/>
            <w:bottom w:val="none" w:sz="0" w:space="0" w:color="auto"/>
            <w:right w:val="none" w:sz="0" w:space="0" w:color="auto"/>
          </w:divBdr>
        </w:div>
        <w:div w:id="1236550923">
          <w:marLeft w:val="480"/>
          <w:marRight w:val="0"/>
          <w:marTop w:val="0"/>
          <w:marBottom w:val="0"/>
          <w:divBdr>
            <w:top w:val="none" w:sz="0" w:space="0" w:color="auto"/>
            <w:left w:val="none" w:sz="0" w:space="0" w:color="auto"/>
            <w:bottom w:val="none" w:sz="0" w:space="0" w:color="auto"/>
            <w:right w:val="none" w:sz="0" w:space="0" w:color="auto"/>
          </w:divBdr>
        </w:div>
        <w:div w:id="1495098569">
          <w:marLeft w:val="480"/>
          <w:marRight w:val="0"/>
          <w:marTop w:val="0"/>
          <w:marBottom w:val="0"/>
          <w:divBdr>
            <w:top w:val="none" w:sz="0" w:space="0" w:color="auto"/>
            <w:left w:val="none" w:sz="0" w:space="0" w:color="auto"/>
            <w:bottom w:val="none" w:sz="0" w:space="0" w:color="auto"/>
            <w:right w:val="none" w:sz="0" w:space="0" w:color="auto"/>
          </w:divBdr>
        </w:div>
        <w:div w:id="650184379">
          <w:marLeft w:val="480"/>
          <w:marRight w:val="0"/>
          <w:marTop w:val="0"/>
          <w:marBottom w:val="0"/>
          <w:divBdr>
            <w:top w:val="none" w:sz="0" w:space="0" w:color="auto"/>
            <w:left w:val="none" w:sz="0" w:space="0" w:color="auto"/>
            <w:bottom w:val="none" w:sz="0" w:space="0" w:color="auto"/>
            <w:right w:val="none" w:sz="0" w:space="0" w:color="auto"/>
          </w:divBdr>
        </w:div>
        <w:div w:id="806053080">
          <w:marLeft w:val="480"/>
          <w:marRight w:val="0"/>
          <w:marTop w:val="0"/>
          <w:marBottom w:val="0"/>
          <w:divBdr>
            <w:top w:val="none" w:sz="0" w:space="0" w:color="auto"/>
            <w:left w:val="none" w:sz="0" w:space="0" w:color="auto"/>
            <w:bottom w:val="none" w:sz="0" w:space="0" w:color="auto"/>
            <w:right w:val="none" w:sz="0" w:space="0" w:color="auto"/>
          </w:divBdr>
        </w:div>
        <w:div w:id="1311057946">
          <w:marLeft w:val="480"/>
          <w:marRight w:val="0"/>
          <w:marTop w:val="0"/>
          <w:marBottom w:val="0"/>
          <w:divBdr>
            <w:top w:val="none" w:sz="0" w:space="0" w:color="auto"/>
            <w:left w:val="none" w:sz="0" w:space="0" w:color="auto"/>
            <w:bottom w:val="none" w:sz="0" w:space="0" w:color="auto"/>
            <w:right w:val="none" w:sz="0" w:space="0" w:color="auto"/>
          </w:divBdr>
        </w:div>
        <w:div w:id="1882327606">
          <w:marLeft w:val="480"/>
          <w:marRight w:val="0"/>
          <w:marTop w:val="0"/>
          <w:marBottom w:val="0"/>
          <w:divBdr>
            <w:top w:val="none" w:sz="0" w:space="0" w:color="auto"/>
            <w:left w:val="none" w:sz="0" w:space="0" w:color="auto"/>
            <w:bottom w:val="none" w:sz="0" w:space="0" w:color="auto"/>
            <w:right w:val="none" w:sz="0" w:space="0" w:color="auto"/>
          </w:divBdr>
        </w:div>
        <w:div w:id="1247033761">
          <w:marLeft w:val="480"/>
          <w:marRight w:val="0"/>
          <w:marTop w:val="0"/>
          <w:marBottom w:val="0"/>
          <w:divBdr>
            <w:top w:val="none" w:sz="0" w:space="0" w:color="auto"/>
            <w:left w:val="none" w:sz="0" w:space="0" w:color="auto"/>
            <w:bottom w:val="none" w:sz="0" w:space="0" w:color="auto"/>
            <w:right w:val="none" w:sz="0" w:space="0" w:color="auto"/>
          </w:divBdr>
        </w:div>
        <w:div w:id="1797915618">
          <w:marLeft w:val="480"/>
          <w:marRight w:val="0"/>
          <w:marTop w:val="0"/>
          <w:marBottom w:val="0"/>
          <w:divBdr>
            <w:top w:val="none" w:sz="0" w:space="0" w:color="auto"/>
            <w:left w:val="none" w:sz="0" w:space="0" w:color="auto"/>
            <w:bottom w:val="none" w:sz="0" w:space="0" w:color="auto"/>
            <w:right w:val="none" w:sz="0" w:space="0" w:color="auto"/>
          </w:divBdr>
        </w:div>
        <w:div w:id="121122237">
          <w:marLeft w:val="480"/>
          <w:marRight w:val="0"/>
          <w:marTop w:val="0"/>
          <w:marBottom w:val="0"/>
          <w:divBdr>
            <w:top w:val="none" w:sz="0" w:space="0" w:color="auto"/>
            <w:left w:val="none" w:sz="0" w:space="0" w:color="auto"/>
            <w:bottom w:val="none" w:sz="0" w:space="0" w:color="auto"/>
            <w:right w:val="none" w:sz="0" w:space="0" w:color="auto"/>
          </w:divBdr>
        </w:div>
        <w:div w:id="1105229191">
          <w:marLeft w:val="480"/>
          <w:marRight w:val="0"/>
          <w:marTop w:val="0"/>
          <w:marBottom w:val="0"/>
          <w:divBdr>
            <w:top w:val="none" w:sz="0" w:space="0" w:color="auto"/>
            <w:left w:val="none" w:sz="0" w:space="0" w:color="auto"/>
            <w:bottom w:val="none" w:sz="0" w:space="0" w:color="auto"/>
            <w:right w:val="none" w:sz="0" w:space="0" w:color="auto"/>
          </w:divBdr>
        </w:div>
        <w:div w:id="1886411546">
          <w:marLeft w:val="480"/>
          <w:marRight w:val="0"/>
          <w:marTop w:val="0"/>
          <w:marBottom w:val="0"/>
          <w:divBdr>
            <w:top w:val="none" w:sz="0" w:space="0" w:color="auto"/>
            <w:left w:val="none" w:sz="0" w:space="0" w:color="auto"/>
            <w:bottom w:val="none" w:sz="0" w:space="0" w:color="auto"/>
            <w:right w:val="none" w:sz="0" w:space="0" w:color="auto"/>
          </w:divBdr>
        </w:div>
        <w:div w:id="353191908">
          <w:marLeft w:val="480"/>
          <w:marRight w:val="0"/>
          <w:marTop w:val="0"/>
          <w:marBottom w:val="0"/>
          <w:divBdr>
            <w:top w:val="none" w:sz="0" w:space="0" w:color="auto"/>
            <w:left w:val="none" w:sz="0" w:space="0" w:color="auto"/>
            <w:bottom w:val="none" w:sz="0" w:space="0" w:color="auto"/>
            <w:right w:val="none" w:sz="0" w:space="0" w:color="auto"/>
          </w:divBdr>
        </w:div>
        <w:div w:id="358747549">
          <w:marLeft w:val="480"/>
          <w:marRight w:val="0"/>
          <w:marTop w:val="0"/>
          <w:marBottom w:val="0"/>
          <w:divBdr>
            <w:top w:val="none" w:sz="0" w:space="0" w:color="auto"/>
            <w:left w:val="none" w:sz="0" w:space="0" w:color="auto"/>
            <w:bottom w:val="none" w:sz="0" w:space="0" w:color="auto"/>
            <w:right w:val="none" w:sz="0" w:space="0" w:color="auto"/>
          </w:divBdr>
        </w:div>
        <w:div w:id="1375160565">
          <w:marLeft w:val="480"/>
          <w:marRight w:val="0"/>
          <w:marTop w:val="0"/>
          <w:marBottom w:val="0"/>
          <w:divBdr>
            <w:top w:val="none" w:sz="0" w:space="0" w:color="auto"/>
            <w:left w:val="none" w:sz="0" w:space="0" w:color="auto"/>
            <w:bottom w:val="none" w:sz="0" w:space="0" w:color="auto"/>
            <w:right w:val="none" w:sz="0" w:space="0" w:color="auto"/>
          </w:divBdr>
        </w:div>
        <w:div w:id="260340432">
          <w:marLeft w:val="480"/>
          <w:marRight w:val="0"/>
          <w:marTop w:val="0"/>
          <w:marBottom w:val="0"/>
          <w:divBdr>
            <w:top w:val="none" w:sz="0" w:space="0" w:color="auto"/>
            <w:left w:val="none" w:sz="0" w:space="0" w:color="auto"/>
            <w:bottom w:val="none" w:sz="0" w:space="0" w:color="auto"/>
            <w:right w:val="none" w:sz="0" w:space="0" w:color="auto"/>
          </w:divBdr>
        </w:div>
        <w:div w:id="791703433">
          <w:marLeft w:val="480"/>
          <w:marRight w:val="0"/>
          <w:marTop w:val="0"/>
          <w:marBottom w:val="0"/>
          <w:divBdr>
            <w:top w:val="none" w:sz="0" w:space="0" w:color="auto"/>
            <w:left w:val="none" w:sz="0" w:space="0" w:color="auto"/>
            <w:bottom w:val="none" w:sz="0" w:space="0" w:color="auto"/>
            <w:right w:val="none" w:sz="0" w:space="0" w:color="auto"/>
          </w:divBdr>
        </w:div>
        <w:div w:id="63644022">
          <w:marLeft w:val="480"/>
          <w:marRight w:val="0"/>
          <w:marTop w:val="0"/>
          <w:marBottom w:val="0"/>
          <w:divBdr>
            <w:top w:val="none" w:sz="0" w:space="0" w:color="auto"/>
            <w:left w:val="none" w:sz="0" w:space="0" w:color="auto"/>
            <w:bottom w:val="none" w:sz="0" w:space="0" w:color="auto"/>
            <w:right w:val="none" w:sz="0" w:space="0" w:color="auto"/>
          </w:divBdr>
        </w:div>
        <w:div w:id="989214513">
          <w:marLeft w:val="480"/>
          <w:marRight w:val="0"/>
          <w:marTop w:val="0"/>
          <w:marBottom w:val="0"/>
          <w:divBdr>
            <w:top w:val="none" w:sz="0" w:space="0" w:color="auto"/>
            <w:left w:val="none" w:sz="0" w:space="0" w:color="auto"/>
            <w:bottom w:val="none" w:sz="0" w:space="0" w:color="auto"/>
            <w:right w:val="none" w:sz="0" w:space="0" w:color="auto"/>
          </w:divBdr>
        </w:div>
        <w:div w:id="1518076850">
          <w:marLeft w:val="480"/>
          <w:marRight w:val="0"/>
          <w:marTop w:val="0"/>
          <w:marBottom w:val="0"/>
          <w:divBdr>
            <w:top w:val="none" w:sz="0" w:space="0" w:color="auto"/>
            <w:left w:val="none" w:sz="0" w:space="0" w:color="auto"/>
            <w:bottom w:val="none" w:sz="0" w:space="0" w:color="auto"/>
            <w:right w:val="none" w:sz="0" w:space="0" w:color="auto"/>
          </w:divBdr>
        </w:div>
        <w:div w:id="1563978420">
          <w:marLeft w:val="480"/>
          <w:marRight w:val="0"/>
          <w:marTop w:val="0"/>
          <w:marBottom w:val="0"/>
          <w:divBdr>
            <w:top w:val="none" w:sz="0" w:space="0" w:color="auto"/>
            <w:left w:val="none" w:sz="0" w:space="0" w:color="auto"/>
            <w:bottom w:val="none" w:sz="0" w:space="0" w:color="auto"/>
            <w:right w:val="none" w:sz="0" w:space="0" w:color="auto"/>
          </w:divBdr>
        </w:div>
        <w:div w:id="537669197">
          <w:marLeft w:val="480"/>
          <w:marRight w:val="0"/>
          <w:marTop w:val="0"/>
          <w:marBottom w:val="0"/>
          <w:divBdr>
            <w:top w:val="none" w:sz="0" w:space="0" w:color="auto"/>
            <w:left w:val="none" w:sz="0" w:space="0" w:color="auto"/>
            <w:bottom w:val="none" w:sz="0" w:space="0" w:color="auto"/>
            <w:right w:val="none" w:sz="0" w:space="0" w:color="auto"/>
          </w:divBdr>
        </w:div>
        <w:div w:id="1215392081">
          <w:marLeft w:val="480"/>
          <w:marRight w:val="0"/>
          <w:marTop w:val="0"/>
          <w:marBottom w:val="0"/>
          <w:divBdr>
            <w:top w:val="none" w:sz="0" w:space="0" w:color="auto"/>
            <w:left w:val="none" w:sz="0" w:space="0" w:color="auto"/>
            <w:bottom w:val="none" w:sz="0" w:space="0" w:color="auto"/>
            <w:right w:val="none" w:sz="0" w:space="0" w:color="auto"/>
          </w:divBdr>
        </w:div>
        <w:div w:id="1870600161">
          <w:marLeft w:val="480"/>
          <w:marRight w:val="0"/>
          <w:marTop w:val="0"/>
          <w:marBottom w:val="0"/>
          <w:divBdr>
            <w:top w:val="none" w:sz="0" w:space="0" w:color="auto"/>
            <w:left w:val="none" w:sz="0" w:space="0" w:color="auto"/>
            <w:bottom w:val="none" w:sz="0" w:space="0" w:color="auto"/>
            <w:right w:val="none" w:sz="0" w:space="0" w:color="auto"/>
          </w:divBdr>
        </w:div>
        <w:div w:id="500782047">
          <w:marLeft w:val="480"/>
          <w:marRight w:val="0"/>
          <w:marTop w:val="0"/>
          <w:marBottom w:val="0"/>
          <w:divBdr>
            <w:top w:val="none" w:sz="0" w:space="0" w:color="auto"/>
            <w:left w:val="none" w:sz="0" w:space="0" w:color="auto"/>
            <w:bottom w:val="none" w:sz="0" w:space="0" w:color="auto"/>
            <w:right w:val="none" w:sz="0" w:space="0" w:color="auto"/>
          </w:divBdr>
        </w:div>
        <w:div w:id="1055661982">
          <w:marLeft w:val="480"/>
          <w:marRight w:val="0"/>
          <w:marTop w:val="0"/>
          <w:marBottom w:val="0"/>
          <w:divBdr>
            <w:top w:val="none" w:sz="0" w:space="0" w:color="auto"/>
            <w:left w:val="none" w:sz="0" w:space="0" w:color="auto"/>
            <w:bottom w:val="none" w:sz="0" w:space="0" w:color="auto"/>
            <w:right w:val="none" w:sz="0" w:space="0" w:color="auto"/>
          </w:divBdr>
        </w:div>
        <w:div w:id="2104720957">
          <w:marLeft w:val="480"/>
          <w:marRight w:val="0"/>
          <w:marTop w:val="0"/>
          <w:marBottom w:val="0"/>
          <w:divBdr>
            <w:top w:val="none" w:sz="0" w:space="0" w:color="auto"/>
            <w:left w:val="none" w:sz="0" w:space="0" w:color="auto"/>
            <w:bottom w:val="none" w:sz="0" w:space="0" w:color="auto"/>
            <w:right w:val="none" w:sz="0" w:space="0" w:color="auto"/>
          </w:divBdr>
        </w:div>
        <w:div w:id="262542928">
          <w:marLeft w:val="480"/>
          <w:marRight w:val="0"/>
          <w:marTop w:val="0"/>
          <w:marBottom w:val="0"/>
          <w:divBdr>
            <w:top w:val="none" w:sz="0" w:space="0" w:color="auto"/>
            <w:left w:val="none" w:sz="0" w:space="0" w:color="auto"/>
            <w:bottom w:val="none" w:sz="0" w:space="0" w:color="auto"/>
            <w:right w:val="none" w:sz="0" w:space="0" w:color="auto"/>
          </w:divBdr>
        </w:div>
        <w:div w:id="342635516">
          <w:marLeft w:val="480"/>
          <w:marRight w:val="0"/>
          <w:marTop w:val="0"/>
          <w:marBottom w:val="0"/>
          <w:divBdr>
            <w:top w:val="none" w:sz="0" w:space="0" w:color="auto"/>
            <w:left w:val="none" w:sz="0" w:space="0" w:color="auto"/>
            <w:bottom w:val="none" w:sz="0" w:space="0" w:color="auto"/>
            <w:right w:val="none" w:sz="0" w:space="0" w:color="auto"/>
          </w:divBdr>
        </w:div>
        <w:div w:id="1960378650">
          <w:marLeft w:val="480"/>
          <w:marRight w:val="0"/>
          <w:marTop w:val="0"/>
          <w:marBottom w:val="0"/>
          <w:divBdr>
            <w:top w:val="none" w:sz="0" w:space="0" w:color="auto"/>
            <w:left w:val="none" w:sz="0" w:space="0" w:color="auto"/>
            <w:bottom w:val="none" w:sz="0" w:space="0" w:color="auto"/>
            <w:right w:val="none" w:sz="0" w:space="0" w:color="auto"/>
          </w:divBdr>
        </w:div>
        <w:div w:id="1213268971">
          <w:marLeft w:val="480"/>
          <w:marRight w:val="0"/>
          <w:marTop w:val="0"/>
          <w:marBottom w:val="0"/>
          <w:divBdr>
            <w:top w:val="none" w:sz="0" w:space="0" w:color="auto"/>
            <w:left w:val="none" w:sz="0" w:space="0" w:color="auto"/>
            <w:bottom w:val="none" w:sz="0" w:space="0" w:color="auto"/>
            <w:right w:val="none" w:sz="0" w:space="0" w:color="auto"/>
          </w:divBdr>
        </w:div>
        <w:div w:id="1211922542">
          <w:marLeft w:val="480"/>
          <w:marRight w:val="0"/>
          <w:marTop w:val="0"/>
          <w:marBottom w:val="0"/>
          <w:divBdr>
            <w:top w:val="none" w:sz="0" w:space="0" w:color="auto"/>
            <w:left w:val="none" w:sz="0" w:space="0" w:color="auto"/>
            <w:bottom w:val="none" w:sz="0" w:space="0" w:color="auto"/>
            <w:right w:val="none" w:sz="0" w:space="0" w:color="auto"/>
          </w:divBdr>
        </w:div>
      </w:divsChild>
    </w:div>
    <w:div w:id="977952912">
      <w:bodyDiv w:val="1"/>
      <w:marLeft w:val="0"/>
      <w:marRight w:val="0"/>
      <w:marTop w:val="0"/>
      <w:marBottom w:val="0"/>
      <w:divBdr>
        <w:top w:val="none" w:sz="0" w:space="0" w:color="auto"/>
        <w:left w:val="none" w:sz="0" w:space="0" w:color="auto"/>
        <w:bottom w:val="none" w:sz="0" w:space="0" w:color="auto"/>
        <w:right w:val="none" w:sz="0" w:space="0" w:color="auto"/>
      </w:divBdr>
      <w:divsChild>
        <w:div w:id="1929999185">
          <w:marLeft w:val="480"/>
          <w:marRight w:val="0"/>
          <w:marTop w:val="0"/>
          <w:marBottom w:val="0"/>
          <w:divBdr>
            <w:top w:val="none" w:sz="0" w:space="0" w:color="auto"/>
            <w:left w:val="none" w:sz="0" w:space="0" w:color="auto"/>
            <w:bottom w:val="none" w:sz="0" w:space="0" w:color="auto"/>
            <w:right w:val="none" w:sz="0" w:space="0" w:color="auto"/>
          </w:divBdr>
        </w:div>
        <w:div w:id="47535880">
          <w:marLeft w:val="480"/>
          <w:marRight w:val="0"/>
          <w:marTop w:val="0"/>
          <w:marBottom w:val="0"/>
          <w:divBdr>
            <w:top w:val="none" w:sz="0" w:space="0" w:color="auto"/>
            <w:left w:val="none" w:sz="0" w:space="0" w:color="auto"/>
            <w:bottom w:val="none" w:sz="0" w:space="0" w:color="auto"/>
            <w:right w:val="none" w:sz="0" w:space="0" w:color="auto"/>
          </w:divBdr>
        </w:div>
        <w:div w:id="2143771695">
          <w:marLeft w:val="480"/>
          <w:marRight w:val="0"/>
          <w:marTop w:val="0"/>
          <w:marBottom w:val="0"/>
          <w:divBdr>
            <w:top w:val="none" w:sz="0" w:space="0" w:color="auto"/>
            <w:left w:val="none" w:sz="0" w:space="0" w:color="auto"/>
            <w:bottom w:val="none" w:sz="0" w:space="0" w:color="auto"/>
            <w:right w:val="none" w:sz="0" w:space="0" w:color="auto"/>
          </w:divBdr>
        </w:div>
        <w:div w:id="723020875">
          <w:marLeft w:val="480"/>
          <w:marRight w:val="0"/>
          <w:marTop w:val="0"/>
          <w:marBottom w:val="0"/>
          <w:divBdr>
            <w:top w:val="none" w:sz="0" w:space="0" w:color="auto"/>
            <w:left w:val="none" w:sz="0" w:space="0" w:color="auto"/>
            <w:bottom w:val="none" w:sz="0" w:space="0" w:color="auto"/>
            <w:right w:val="none" w:sz="0" w:space="0" w:color="auto"/>
          </w:divBdr>
        </w:div>
        <w:div w:id="599526734">
          <w:marLeft w:val="480"/>
          <w:marRight w:val="0"/>
          <w:marTop w:val="0"/>
          <w:marBottom w:val="0"/>
          <w:divBdr>
            <w:top w:val="none" w:sz="0" w:space="0" w:color="auto"/>
            <w:left w:val="none" w:sz="0" w:space="0" w:color="auto"/>
            <w:bottom w:val="none" w:sz="0" w:space="0" w:color="auto"/>
            <w:right w:val="none" w:sz="0" w:space="0" w:color="auto"/>
          </w:divBdr>
        </w:div>
        <w:div w:id="110128593">
          <w:marLeft w:val="480"/>
          <w:marRight w:val="0"/>
          <w:marTop w:val="0"/>
          <w:marBottom w:val="0"/>
          <w:divBdr>
            <w:top w:val="none" w:sz="0" w:space="0" w:color="auto"/>
            <w:left w:val="none" w:sz="0" w:space="0" w:color="auto"/>
            <w:bottom w:val="none" w:sz="0" w:space="0" w:color="auto"/>
            <w:right w:val="none" w:sz="0" w:space="0" w:color="auto"/>
          </w:divBdr>
        </w:div>
        <w:div w:id="15469049">
          <w:marLeft w:val="480"/>
          <w:marRight w:val="0"/>
          <w:marTop w:val="0"/>
          <w:marBottom w:val="0"/>
          <w:divBdr>
            <w:top w:val="none" w:sz="0" w:space="0" w:color="auto"/>
            <w:left w:val="none" w:sz="0" w:space="0" w:color="auto"/>
            <w:bottom w:val="none" w:sz="0" w:space="0" w:color="auto"/>
            <w:right w:val="none" w:sz="0" w:space="0" w:color="auto"/>
          </w:divBdr>
        </w:div>
        <w:div w:id="429736242">
          <w:marLeft w:val="480"/>
          <w:marRight w:val="0"/>
          <w:marTop w:val="0"/>
          <w:marBottom w:val="0"/>
          <w:divBdr>
            <w:top w:val="none" w:sz="0" w:space="0" w:color="auto"/>
            <w:left w:val="none" w:sz="0" w:space="0" w:color="auto"/>
            <w:bottom w:val="none" w:sz="0" w:space="0" w:color="auto"/>
            <w:right w:val="none" w:sz="0" w:space="0" w:color="auto"/>
          </w:divBdr>
        </w:div>
        <w:div w:id="836503080">
          <w:marLeft w:val="480"/>
          <w:marRight w:val="0"/>
          <w:marTop w:val="0"/>
          <w:marBottom w:val="0"/>
          <w:divBdr>
            <w:top w:val="none" w:sz="0" w:space="0" w:color="auto"/>
            <w:left w:val="none" w:sz="0" w:space="0" w:color="auto"/>
            <w:bottom w:val="none" w:sz="0" w:space="0" w:color="auto"/>
            <w:right w:val="none" w:sz="0" w:space="0" w:color="auto"/>
          </w:divBdr>
        </w:div>
        <w:div w:id="1083186527">
          <w:marLeft w:val="480"/>
          <w:marRight w:val="0"/>
          <w:marTop w:val="0"/>
          <w:marBottom w:val="0"/>
          <w:divBdr>
            <w:top w:val="none" w:sz="0" w:space="0" w:color="auto"/>
            <w:left w:val="none" w:sz="0" w:space="0" w:color="auto"/>
            <w:bottom w:val="none" w:sz="0" w:space="0" w:color="auto"/>
            <w:right w:val="none" w:sz="0" w:space="0" w:color="auto"/>
          </w:divBdr>
        </w:div>
        <w:div w:id="1720740660">
          <w:marLeft w:val="480"/>
          <w:marRight w:val="0"/>
          <w:marTop w:val="0"/>
          <w:marBottom w:val="0"/>
          <w:divBdr>
            <w:top w:val="none" w:sz="0" w:space="0" w:color="auto"/>
            <w:left w:val="none" w:sz="0" w:space="0" w:color="auto"/>
            <w:bottom w:val="none" w:sz="0" w:space="0" w:color="auto"/>
            <w:right w:val="none" w:sz="0" w:space="0" w:color="auto"/>
          </w:divBdr>
        </w:div>
        <w:div w:id="1267079765">
          <w:marLeft w:val="480"/>
          <w:marRight w:val="0"/>
          <w:marTop w:val="0"/>
          <w:marBottom w:val="0"/>
          <w:divBdr>
            <w:top w:val="none" w:sz="0" w:space="0" w:color="auto"/>
            <w:left w:val="none" w:sz="0" w:space="0" w:color="auto"/>
            <w:bottom w:val="none" w:sz="0" w:space="0" w:color="auto"/>
            <w:right w:val="none" w:sz="0" w:space="0" w:color="auto"/>
          </w:divBdr>
        </w:div>
        <w:div w:id="1143354171">
          <w:marLeft w:val="480"/>
          <w:marRight w:val="0"/>
          <w:marTop w:val="0"/>
          <w:marBottom w:val="0"/>
          <w:divBdr>
            <w:top w:val="none" w:sz="0" w:space="0" w:color="auto"/>
            <w:left w:val="none" w:sz="0" w:space="0" w:color="auto"/>
            <w:bottom w:val="none" w:sz="0" w:space="0" w:color="auto"/>
            <w:right w:val="none" w:sz="0" w:space="0" w:color="auto"/>
          </w:divBdr>
        </w:div>
        <w:div w:id="1680691042">
          <w:marLeft w:val="480"/>
          <w:marRight w:val="0"/>
          <w:marTop w:val="0"/>
          <w:marBottom w:val="0"/>
          <w:divBdr>
            <w:top w:val="none" w:sz="0" w:space="0" w:color="auto"/>
            <w:left w:val="none" w:sz="0" w:space="0" w:color="auto"/>
            <w:bottom w:val="none" w:sz="0" w:space="0" w:color="auto"/>
            <w:right w:val="none" w:sz="0" w:space="0" w:color="auto"/>
          </w:divBdr>
        </w:div>
        <w:div w:id="1955746903">
          <w:marLeft w:val="480"/>
          <w:marRight w:val="0"/>
          <w:marTop w:val="0"/>
          <w:marBottom w:val="0"/>
          <w:divBdr>
            <w:top w:val="none" w:sz="0" w:space="0" w:color="auto"/>
            <w:left w:val="none" w:sz="0" w:space="0" w:color="auto"/>
            <w:bottom w:val="none" w:sz="0" w:space="0" w:color="auto"/>
            <w:right w:val="none" w:sz="0" w:space="0" w:color="auto"/>
          </w:divBdr>
        </w:div>
        <w:div w:id="891968643">
          <w:marLeft w:val="480"/>
          <w:marRight w:val="0"/>
          <w:marTop w:val="0"/>
          <w:marBottom w:val="0"/>
          <w:divBdr>
            <w:top w:val="none" w:sz="0" w:space="0" w:color="auto"/>
            <w:left w:val="none" w:sz="0" w:space="0" w:color="auto"/>
            <w:bottom w:val="none" w:sz="0" w:space="0" w:color="auto"/>
            <w:right w:val="none" w:sz="0" w:space="0" w:color="auto"/>
          </w:divBdr>
        </w:div>
        <w:div w:id="895555943">
          <w:marLeft w:val="480"/>
          <w:marRight w:val="0"/>
          <w:marTop w:val="0"/>
          <w:marBottom w:val="0"/>
          <w:divBdr>
            <w:top w:val="none" w:sz="0" w:space="0" w:color="auto"/>
            <w:left w:val="none" w:sz="0" w:space="0" w:color="auto"/>
            <w:bottom w:val="none" w:sz="0" w:space="0" w:color="auto"/>
            <w:right w:val="none" w:sz="0" w:space="0" w:color="auto"/>
          </w:divBdr>
        </w:div>
        <w:div w:id="75904221">
          <w:marLeft w:val="480"/>
          <w:marRight w:val="0"/>
          <w:marTop w:val="0"/>
          <w:marBottom w:val="0"/>
          <w:divBdr>
            <w:top w:val="none" w:sz="0" w:space="0" w:color="auto"/>
            <w:left w:val="none" w:sz="0" w:space="0" w:color="auto"/>
            <w:bottom w:val="none" w:sz="0" w:space="0" w:color="auto"/>
            <w:right w:val="none" w:sz="0" w:space="0" w:color="auto"/>
          </w:divBdr>
        </w:div>
        <w:div w:id="497186007">
          <w:marLeft w:val="480"/>
          <w:marRight w:val="0"/>
          <w:marTop w:val="0"/>
          <w:marBottom w:val="0"/>
          <w:divBdr>
            <w:top w:val="none" w:sz="0" w:space="0" w:color="auto"/>
            <w:left w:val="none" w:sz="0" w:space="0" w:color="auto"/>
            <w:bottom w:val="none" w:sz="0" w:space="0" w:color="auto"/>
            <w:right w:val="none" w:sz="0" w:space="0" w:color="auto"/>
          </w:divBdr>
        </w:div>
        <w:div w:id="1992710074">
          <w:marLeft w:val="480"/>
          <w:marRight w:val="0"/>
          <w:marTop w:val="0"/>
          <w:marBottom w:val="0"/>
          <w:divBdr>
            <w:top w:val="none" w:sz="0" w:space="0" w:color="auto"/>
            <w:left w:val="none" w:sz="0" w:space="0" w:color="auto"/>
            <w:bottom w:val="none" w:sz="0" w:space="0" w:color="auto"/>
            <w:right w:val="none" w:sz="0" w:space="0" w:color="auto"/>
          </w:divBdr>
        </w:div>
        <w:div w:id="509149248">
          <w:marLeft w:val="480"/>
          <w:marRight w:val="0"/>
          <w:marTop w:val="0"/>
          <w:marBottom w:val="0"/>
          <w:divBdr>
            <w:top w:val="none" w:sz="0" w:space="0" w:color="auto"/>
            <w:left w:val="none" w:sz="0" w:space="0" w:color="auto"/>
            <w:bottom w:val="none" w:sz="0" w:space="0" w:color="auto"/>
            <w:right w:val="none" w:sz="0" w:space="0" w:color="auto"/>
          </w:divBdr>
        </w:div>
        <w:div w:id="619074996">
          <w:marLeft w:val="480"/>
          <w:marRight w:val="0"/>
          <w:marTop w:val="0"/>
          <w:marBottom w:val="0"/>
          <w:divBdr>
            <w:top w:val="none" w:sz="0" w:space="0" w:color="auto"/>
            <w:left w:val="none" w:sz="0" w:space="0" w:color="auto"/>
            <w:bottom w:val="none" w:sz="0" w:space="0" w:color="auto"/>
            <w:right w:val="none" w:sz="0" w:space="0" w:color="auto"/>
          </w:divBdr>
        </w:div>
        <w:div w:id="1895508035">
          <w:marLeft w:val="480"/>
          <w:marRight w:val="0"/>
          <w:marTop w:val="0"/>
          <w:marBottom w:val="0"/>
          <w:divBdr>
            <w:top w:val="none" w:sz="0" w:space="0" w:color="auto"/>
            <w:left w:val="none" w:sz="0" w:space="0" w:color="auto"/>
            <w:bottom w:val="none" w:sz="0" w:space="0" w:color="auto"/>
            <w:right w:val="none" w:sz="0" w:space="0" w:color="auto"/>
          </w:divBdr>
        </w:div>
        <w:div w:id="805852211">
          <w:marLeft w:val="480"/>
          <w:marRight w:val="0"/>
          <w:marTop w:val="0"/>
          <w:marBottom w:val="0"/>
          <w:divBdr>
            <w:top w:val="none" w:sz="0" w:space="0" w:color="auto"/>
            <w:left w:val="none" w:sz="0" w:space="0" w:color="auto"/>
            <w:bottom w:val="none" w:sz="0" w:space="0" w:color="auto"/>
            <w:right w:val="none" w:sz="0" w:space="0" w:color="auto"/>
          </w:divBdr>
        </w:div>
        <w:div w:id="1030373716">
          <w:marLeft w:val="480"/>
          <w:marRight w:val="0"/>
          <w:marTop w:val="0"/>
          <w:marBottom w:val="0"/>
          <w:divBdr>
            <w:top w:val="none" w:sz="0" w:space="0" w:color="auto"/>
            <w:left w:val="none" w:sz="0" w:space="0" w:color="auto"/>
            <w:bottom w:val="none" w:sz="0" w:space="0" w:color="auto"/>
            <w:right w:val="none" w:sz="0" w:space="0" w:color="auto"/>
          </w:divBdr>
        </w:div>
        <w:div w:id="1175922303">
          <w:marLeft w:val="480"/>
          <w:marRight w:val="0"/>
          <w:marTop w:val="0"/>
          <w:marBottom w:val="0"/>
          <w:divBdr>
            <w:top w:val="none" w:sz="0" w:space="0" w:color="auto"/>
            <w:left w:val="none" w:sz="0" w:space="0" w:color="auto"/>
            <w:bottom w:val="none" w:sz="0" w:space="0" w:color="auto"/>
            <w:right w:val="none" w:sz="0" w:space="0" w:color="auto"/>
          </w:divBdr>
        </w:div>
        <w:div w:id="1631278566">
          <w:marLeft w:val="480"/>
          <w:marRight w:val="0"/>
          <w:marTop w:val="0"/>
          <w:marBottom w:val="0"/>
          <w:divBdr>
            <w:top w:val="none" w:sz="0" w:space="0" w:color="auto"/>
            <w:left w:val="none" w:sz="0" w:space="0" w:color="auto"/>
            <w:bottom w:val="none" w:sz="0" w:space="0" w:color="auto"/>
            <w:right w:val="none" w:sz="0" w:space="0" w:color="auto"/>
          </w:divBdr>
        </w:div>
        <w:div w:id="1827163946">
          <w:marLeft w:val="480"/>
          <w:marRight w:val="0"/>
          <w:marTop w:val="0"/>
          <w:marBottom w:val="0"/>
          <w:divBdr>
            <w:top w:val="none" w:sz="0" w:space="0" w:color="auto"/>
            <w:left w:val="none" w:sz="0" w:space="0" w:color="auto"/>
            <w:bottom w:val="none" w:sz="0" w:space="0" w:color="auto"/>
            <w:right w:val="none" w:sz="0" w:space="0" w:color="auto"/>
          </w:divBdr>
        </w:div>
        <w:div w:id="658113975">
          <w:marLeft w:val="480"/>
          <w:marRight w:val="0"/>
          <w:marTop w:val="0"/>
          <w:marBottom w:val="0"/>
          <w:divBdr>
            <w:top w:val="none" w:sz="0" w:space="0" w:color="auto"/>
            <w:left w:val="none" w:sz="0" w:space="0" w:color="auto"/>
            <w:bottom w:val="none" w:sz="0" w:space="0" w:color="auto"/>
            <w:right w:val="none" w:sz="0" w:space="0" w:color="auto"/>
          </w:divBdr>
        </w:div>
        <w:div w:id="1314718329">
          <w:marLeft w:val="480"/>
          <w:marRight w:val="0"/>
          <w:marTop w:val="0"/>
          <w:marBottom w:val="0"/>
          <w:divBdr>
            <w:top w:val="none" w:sz="0" w:space="0" w:color="auto"/>
            <w:left w:val="none" w:sz="0" w:space="0" w:color="auto"/>
            <w:bottom w:val="none" w:sz="0" w:space="0" w:color="auto"/>
            <w:right w:val="none" w:sz="0" w:space="0" w:color="auto"/>
          </w:divBdr>
        </w:div>
        <w:div w:id="1427269360">
          <w:marLeft w:val="480"/>
          <w:marRight w:val="0"/>
          <w:marTop w:val="0"/>
          <w:marBottom w:val="0"/>
          <w:divBdr>
            <w:top w:val="none" w:sz="0" w:space="0" w:color="auto"/>
            <w:left w:val="none" w:sz="0" w:space="0" w:color="auto"/>
            <w:bottom w:val="none" w:sz="0" w:space="0" w:color="auto"/>
            <w:right w:val="none" w:sz="0" w:space="0" w:color="auto"/>
          </w:divBdr>
        </w:div>
        <w:div w:id="878708213">
          <w:marLeft w:val="480"/>
          <w:marRight w:val="0"/>
          <w:marTop w:val="0"/>
          <w:marBottom w:val="0"/>
          <w:divBdr>
            <w:top w:val="none" w:sz="0" w:space="0" w:color="auto"/>
            <w:left w:val="none" w:sz="0" w:space="0" w:color="auto"/>
            <w:bottom w:val="none" w:sz="0" w:space="0" w:color="auto"/>
            <w:right w:val="none" w:sz="0" w:space="0" w:color="auto"/>
          </w:divBdr>
        </w:div>
        <w:div w:id="498619523">
          <w:marLeft w:val="480"/>
          <w:marRight w:val="0"/>
          <w:marTop w:val="0"/>
          <w:marBottom w:val="0"/>
          <w:divBdr>
            <w:top w:val="none" w:sz="0" w:space="0" w:color="auto"/>
            <w:left w:val="none" w:sz="0" w:space="0" w:color="auto"/>
            <w:bottom w:val="none" w:sz="0" w:space="0" w:color="auto"/>
            <w:right w:val="none" w:sz="0" w:space="0" w:color="auto"/>
          </w:divBdr>
        </w:div>
        <w:div w:id="1158423864">
          <w:marLeft w:val="480"/>
          <w:marRight w:val="0"/>
          <w:marTop w:val="0"/>
          <w:marBottom w:val="0"/>
          <w:divBdr>
            <w:top w:val="none" w:sz="0" w:space="0" w:color="auto"/>
            <w:left w:val="none" w:sz="0" w:space="0" w:color="auto"/>
            <w:bottom w:val="none" w:sz="0" w:space="0" w:color="auto"/>
            <w:right w:val="none" w:sz="0" w:space="0" w:color="auto"/>
          </w:divBdr>
        </w:div>
        <w:div w:id="1595479712">
          <w:marLeft w:val="480"/>
          <w:marRight w:val="0"/>
          <w:marTop w:val="0"/>
          <w:marBottom w:val="0"/>
          <w:divBdr>
            <w:top w:val="none" w:sz="0" w:space="0" w:color="auto"/>
            <w:left w:val="none" w:sz="0" w:space="0" w:color="auto"/>
            <w:bottom w:val="none" w:sz="0" w:space="0" w:color="auto"/>
            <w:right w:val="none" w:sz="0" w:space="0" w:color="auto"/>
          </w:divBdr>
        </w:div>
        <w:div w:id="2056345722">
          <w:marLeft w:val="480"/>
          <w:marRight w:val="0"/>
          <w:marTop w:val="0"/>
          <w:marBottom w:val="0"/>
          <w:divBdr>
            <w:top w:val="none" w:sz="0" w:space="0" w:color="auto"/>
            <w:left w:val="none" w:sz="0" w:space="0" w:color="auto"/>
            <w:bottom w:val="none" w:sz="0" w:space="0" w:color="auto"/>
            <w:right w:val="none" w:sz="0" w:space="0" w:color="auto"/>
          </w:divBdr>
        </w:div>
        <w:div w:id="1896507784">
          <w:marLeft w:val="480"/>
          <w:marRight w:val="0"/>
          <w:marTop w:val="0"/>
          <w:marBottom w:val="0"/>
          <w:divBdr>
            <w:top w:val="none" w:sz="0" w:space="0" w:color="auto"/>
            <w:left w:val="none" w:sz="0" w:space="0" w:color="auto"/>
            <w:bottom w:val="none" w:sz="0" w:space="0" w:color="auto"/>
            <w:right w:val="none" w:sz="0" w:space="0" w:color="auto"/>
          </w:divBdr>
        </w:div>
        <w:div w:id="917983937">
          <w:marLeft w:val="480"/>
          <w:marRight w:val="0"/>
          <w:marTop w:val="0"/>
          <w:marBottom w:val="0"/>
          <w:divBdr>
            <w:top w:val="none" w:sz="0" w:space="0" w:color="auto"/>
            <w:left w:val="none" w:sz="0" w:space="0" w:color="auto"/>
            <w:bottom w:val="none" w:sz="0" w:space="0" w:color="auto"/>
            <w:right w:val="none" w:sz="0" w:space="0" w:color="auto"/>
          </w:divBdr>
        </w:div>
        <w:div w:id="1497920690">
          <w:marLeft w:val="480"/>
          <w:marRight w:val="0"/>
          <w:marTop w:val="0"/>
          <w:marBottom w:val="0"/>
          <w:divBdr>
            <w:top w:val="none" w:sz="0" w:space="0" w:color="auto"/>
            <w:left w:val="none" w:sz="0" w:space="0" w:color="auto"/>
            <w:bottom w:val="none" w:sz="0" w:space="0" w:color="auto"/>
            <w:right w:val="none" w:sz="0" w:space="0" w:color="auto"/>
          </w:divBdr>
        </w:div>
        <w:div w:id="54277057">
          <w:marLeft w:val="480"/>
          <w:marRight w:val="0"/>
          <w:marTop w:val="0"/>
          <w:marBottom w:val="0"/>
          <w:divBdr>
            <w:top w:val="none" w:sz="0" w:space="0" w:color="auto"/>
            <w:left w:val="none" w:sz="0" w:space="0" w:color="auto"/>
            <w:bottom w:val="none" w:sz="0" w:space="0" w:color="auto"/>
            <w:right w:val="none" w:sz="0" w:space="0" w:color="auto"/>
          </w:divBdr>
        </w:div>
        <w:div w:id="378941408">
          <w:marLeft w:val="480"/>
          <w:marRight w:val="0"/>
          <w:marTop w:val="0"/>
          <w:marBottom w:val="0"/>
          <w:divBdr>
            <w:top w:val="none" w:sz="0" w:space="0" w:color="auto"/>
            <w:left w:val="none" w:sz="0" w:space="0" w:color="auto"/>
            <w:bottom w:val="none" w:sz="0" w:space="0" w:color="auto"/>
            <w:right w:val="none" w:sz="0" w:space="0" w:color="auto"/>
          </w:divBdr>
        </w:div>
        <w:div w:id="1261721431">
          <w:marLeft w:val="480"/>
          <w:marRight w:val="0"/>
          <w:marTop w:val="0"/>
          <w:marBottom w:val="0"/>
          <w:divBdr>
            <w:top w:val="none" w:sz="0" w:space="0" w:color="auto"/>
            <w:left w:val="none" w:sz="0" w:space="0" w:color="auto"/>
            <w:bottom w:val="none" w:sz="0" w:space="0" w:color="auto"/>
            <w:right w:val="none" w:sz="0" w:space="0" w:color="auto"/>
          </w:divBdr>
        </w:div>
        <w:div w:id="1370036790">
          <w:marLeft w:val="480"/>
          <w:marRight w:val="0"/>
          <w:marTop w:val="0"/>
          <w:marBottom w:val="0"/>
          <w:divBdr>
            <w:top w:val="none" w:sz="0" w:space="0" w:color="auto"/>
            <w:left w:val="none" w:sz="0" w:space="0" w:color="auto"/>
            <w:bottom w:val="none" w:sz="0" w:space="0" w:color="auto"/>
            <w:right w:val="none" w:sz="0" w:space="0" w:color="auto"/>
          </w:divBdr>
        </w:div>
        <w:div w:id="246157773">
          <w:marLeft w:val="480"/>
          <w:marRight w:val="0"/>
          <w:marTop w:val="0"/>
          <w:marBottom w:val="0"/>
          <w:divBdr>
            <w:top w:val="none" w:sz="0" w:space="0" w:color="auto"/>
            <w:left w:val="none" w:sz="0" w:space="0" w:color="auto"/>
            <w:bottom w:val="none" w:sz="0" w:space="0" w:color="auto"/>
            <w:right w:val="none" w:sz="0" w:space="0" w:color="auto"/>
          </w:divBdr>
        </w:div>
        <w:div w:id="15734554">
          <w:marLeft w:val="480"/>
          <w:marRight w:val="0"/>
          <w:marTop w:val="0"/>
          <w:marBottom w:val="0"/>
          <w:divBdr>
            <w:top w:val="none" w:sz="0" w:space="0" w:color="auto"/>
            <w:left w:val="none" w:sz="0" w:space="0" w:color="auto"/>
            <w:bottom w:val="none" w:sz="0" w:space="0" w:color="auto"/>
            <w:right w:val="none" w:sz="0" w:space="0" w:color="auto"/>
          </w:divBdr>
        </w:div>
        <w:div w:id="1334605172">
          <w:marLeft w:val="480"/>
          <w:marRight w:val="0"/>
          <w:marTop w:val="0"/>
          <w:marBottom w:val="0"/>
          <w:divBdr>
            <w:top w:val="none" w:sz="0" w:space="0" w:color="auto"/>
            <w:left w:val="none" w:sz="0" w:space="0" w:color="auto"/>
            <w:bottom w:val="none" w:sz="0" w:space="0" w:color="auto"/>
            <w:right w:val="none" w:sz="0" w:space="0" w:color="auto"/>
          </w:divBdr>
        </w:div>
        <w:div w:id="274362303">
          <w:marLeft w:val="480"/>
          <w:marRight w:val="0"/>
          <w:marTop w:val="0"/>
          <w:marBottom w:val="0"/>
          <w:divBdr>
            <w:top w:val="none" w:sz="0" w:space="0" w:color="auto"/>
            <w:left w:val="none" w:sz="0" w:space="0" w:color="auto"/>
            <w:bottom w:val="none" w:sz="0" w:space="0" w:color="auto"/>
            <w:right w:val="none" w:sz="0" w:space="0" w:color="auto"/>
          </w:divBdr>
        </w:div>
        <w:div w:id="531572998">
          <w:marLeft w:val="480"/>
          <w:marRight w:val="0"/>
          <w:marTop w:val="0"/>
          <w:marBottom w:val="0"/>
          <w:divBdr>
            <w:top w:val="none" w:sz="0" w:space="0" w:color="auto"/>
            <w:left w:val="none" w:sz="0" w:space="0" w:color="auto"/>
            <w:bottom w:val="none" w:sz="0" w:space="0" w:color="auto"/>
            <w:right w:val="none" w:sz="0" w:space="0" w:color="auto"/>
          </w:divBdr>
        </w:div>
        <w:div w:id="1606692841">
          <w:marLeft w:val="480"/>
          <w:marRight w:val="0"/>
          <w:marTop w:val="0"/>
          <w:marBottom w:val="0"/>
          <w:divBdr>
            <w:top w:val="none" w:sz="0" w:space="0" w:color="auto"/>
            <w:left w:val="none" w:sz="0" w:space="0" w:color="auto"/>
            <w:bottom w:val="none" w:sz="0" w:space="0" w:color="auto"/>
            <w:right w:val="none" w:sz="0" w:space="0" w:color="auto"/>
          </w:divBdr>
        </w:div>
        <w:div w:id="80374163">
          <w:marLeft w:val="480"/>
          <w:marRight w:val="0"/>
          <w:marTop w:val="0"/>
          <w:marBottom w:val="0"/>
          <w:divBdr>
            <w:top w:val="none" w:sz="0" w:space="0" w:color="auto"/>
            <w:left w:val="none" w:sz="0" w:space="0" w:color="auto"/>
            <w:bottom w:val="none" w:sz="0" w:space="0" w:color="auto"/>
            <w:right w:val="none" w:sz="0" w:space="0" w:color="auto"/>
          </w:divBdr>
        </w:div>
        <w:div w:id="1654941550">
          <w:marLeft w:val="480"/>
          <w:marRight w:val="0"/>
          <w:marTop w:val="0"/>
          <w:marBottom w:val="0"/>
          <w:divBdr>
            <w:top w:val="none" w:sz="0" w:space="0" w:color="auto"/>
            <w:left w:val="none" w:sz="0" w:space="0" w:color="auto"/>
            <w:bottom w:val="none" w:sz="0" w:space="0" w:color="auto"/>
            <w:right w:val="none" w:sz="0" w:space="0" w:color="auto"/>
          </w:divBdr>
        </w:div>
        <w:div w:id="307054649">
          <w:marLeft w:val="480"/>
          <w:marRight w:val="0"/>
          <w:marTop w:val="0"/>
          <w:marBottom w:val="0"/>
          <w:divBdr>
            <w:top w:val="none" w:sz="0" w:space="0" w:color="auto"/>
            <w:left w:val="none" w:sz="0" w:space="0" w:color="auto"/>
            <w:bottom w:val="none" w:sz="0" w:space="0" w:color="auto"/>
            <w:right w:val="none" w:sz="0" w:space="0" w:color="auto"/>
          </w:divBdr>
        </w:div>
        <w:div w:id="1274675874">
          <w:marLeft w:val="480"/>
          <w:marRight w:val="0"/>
          <w:marTop w:val="0"/>
          <w:marBottom w:val="0"/>
          <w:divBdr>
            <w:top w:val="none" w:sz="0" w:space="0" w:color="auto"/>
            <w:left w:val="none" w:sz="0" w:space="0" w:color="auto"/>
            <w:bottom w:val="none" w:sz="0" w:space="0" w:color="auto"/>
            <w:right w:val="none" w:sz="0" w:space="0" w:color="auto"/>
          </w:divBdr>
        </w:div>
        <w:div w:id="2006086215">
          <w:marLeft w:val="480"/>
          <w:marRight w:val="0"/>
          <w:marTop w:val="0"/>
          <w:marBottom w:val="0"/>
          <w:divBdr>
            <w:top w:val="none" w:sz="0" w:space="0" w:color="auto"/>
            <w:left w:val="none" w:sz="0" w:space="0" w:color="auto"/>
            <w:bottom w:val="none" w:sz="0" w:space="0" w:color="auto"/>
            <w:right w:val="none" w:sz="0" w:space="0" w:color="auto"/>
          </w:divBdr>
        </w:div>
        <w:div w:id="1204757986">
          <w:marLeft w:val="480"/>
          <w:marRight w:val="0"/>
          <w:marTop w:val="0"/>
          <w:marBottom w:val="0"/>
          <w:divBdr>
            <w:top w:val="none" w:sz="0" w:space="0" w:color="auto"/>
            <w:left w:val="none" w:sz="0" w:space="0" w:color="auto"/>
            <w:bottom w:val="none" w:sz="0" w:space="0" w:color="auto"/>
            <w:right w:val="none" w:sz="0" w:space="0" w:color="auto"/>
          </w:divBdr>
        </w:div>
        <w:div w:id="1626692542">
          <w:marLeft w:val="480"/>
          <w:marRight w:val="0"/>
          <w:marTop w:val="0"/>
          <w:marBottom w:val="0"/>
          <w:divBdr>
            <w:top w:val="none" w:sz="0" w:space="0" w:color="auto"/>
            <w:left w:val="none" w:sz="0" w:space="0" w:color="auto"/>
            <w:bottom w:val="none" w:sz="0" w:space="0" w:color="auto"/>
            <w:right w:val="none" w:sz="0" w:space="0" w:color="auto"/>
          </w:divBdr>
        </w:div>
      </w:divsChild>
    </w:div>
    <w:div w:id="983194852">
      <w:bodyDiv w:val="1"/>
      <w:marLeft w:val="0"/>
      <w:marRight w:val="0"/>
      <w:marTop w:val="0"/>
      <w:marBottom w:val="0"/>
      <w:divBdr>
        <w:top w:val="none" w:sz="0" w:space="0" w:color="auto"/>
        <w:left w:val="none" w:sz="0" w:space="0" w:color="auto"/>
        <w:bottom w:val="none" w:sz="0" w:space="0" w:color="auto"/>
        <w:right w:val="none" w:sz="0" w:space="0" w:color="auto"/>
      </w:divBdr>
    </w:div>
    <w:div w:id="984817672">
      <w:bodyDiv w:val="1"/>
      <w:marLeft w:val="0"/>
      <w:marRight w:val="0"/>
      <w:marTop w:val="0"/>
      <w:marBottom w:val="0"/>
      <w:divBdr>
        <w:top w:val="none" w:sz="0" w:space="0" w:color="auto"/>
        <w:left w:val="none" w:sz="0" w:space="0" w:color="auto"/>
        <w:bottom w:val="none" w:sz="0" w:space="0" w:color="auto"/>
        <w:right w:val="none" w:sz="0" w:space="0" w:color="auto"/>
      </w:divBdr>
    </w:div>
    <w:div w:id="987126253">
      <w:bodyDiv w:val="1"/>
      <w:marLeft w:val="0"/>
      <w:marRight w:val="0"/>
      <w:marTop w:val="0"/>
      <w:marBottom w:val="0"/>
      <w:divBdr>
        <w:top w:val="none" w:sz="0" w:space="0" w:color="auto"/>
        <w:left w:val="none" w:sz="0" w:space="0" w:color="auto"/>
        <w:bottom w:val="none" w:sz="0" w:space="0" w:color="auto"/>
        <w:right w:val="none" w:sz="0" w:space="0" w:color="auto"/>
      </w:divBdr>
    </w:div>
    <w:div w:id="989209231">
      <w:bodyDiv w:val="1"/>
      <w:marLeft w:val="0"/>
      <w:marRight w:val="0"/>
      <w:marTop w:val="0"/>
      <w:marBottom w:val="0"/>
      <w:divBdr>
        <w:top w:val="none" w:sz="0" w:space="0" w:color="auto"/>
        <w:left w:val="none" w:sz="0" w:space="0" w:color="auto"/>
        <w:bottom w:val="none" w:sz="0" w:space="0" w:color="auto"/>
        <w:right w:val="none" w:sz="0" w:space="0" w:color="auto"/>
      </w:divBdr>
    </w:div>
    <w:div w:id="989403272">
      <w:bodyDiv w:val="1"/>
      <w:marLeft w:val="0"/>
      <w:marRight w:val="0"/>
      <w:marTop w:val="0"/>
      <w:marBottom w:val="0"/>
      <w:divBdr>
        <w:top w:val="none" w:sz="0" w:space="0" w:color="auto"/>
        <w:left w:val="none" w:sz="0" w:space="0" w:color="auto"/>
        <w:bottom w:val="none" w:sz="0" w:space="0" w:color="auto"/>
        <w:right w:val="none" w:sz="0" w:space="0" w:color="auto"/>
      </w:divBdr>
    </w:div>
    <w:div w:id="994262813">
      <w:bodyDiv w:val="1"/>
      <w:marLeft w:val="0"/>
      <w:marRight w:val="0"/>
      <w:marTop w:val="0"/>
      <w:marBottom w:val="0"/>
      <w:divBdr>
        <w:top w:val="none" w:sz="0" w:space="0" w:color="auto"/>
        <w:left w:val="none" w:sz="0" w:space="0" w:color="auto"/>
        <w:bottom w:val="none" w:sz="0" w:space="0" w:color="auto"/>
        <w:right w:val="none" w:sz="0" w:space="0" w:color="auto"/>
      </w:divBdr>
    </w:div>
    <w:div w:id="994380212">
      <w:bodyDiv w:val="1"/>
      <w:marLeft w:val="0"/>
      <w:marRight w:val="0"/>
      <w:marTop w:val="0"/>
      <w:marBottom w:val="0"/>
      <w:divBdr>
        <w:top w:val="none" w:sz="0" w:space="0" w:color="auto"/>
        <w:left w:val="none" w:sz="0" w:space="0" w:color="auto"/>
        <w:bottom w:val="none" w:sz="0" w:space="0" w:color="auto"/>
        <w:right w:val="none" w:sz="0" w:space="0" w:color="auto"/>
      </w:divBdr>
      <w:divsChild>
        <w:div w:id="1641571223">
          <w:marLeft w:val="640"/>
          <w:marRight w:val="0"/>
          <w:marTop w:val="0"/>
          <w:marBottom w:val="0"/>
          <w:divBdr>
            <w:top w:val="none" w:sz="0" w:space="0" w:color="auto"/>
            <w:left w:val="none" w:sz="0" w:space="0" w:color="auto"/>
            <w:bottom w:val="none" w:sz="0" w:space="0" w:color="auto"/>
            <w:right w:val="none" w:sz="0" w:space="0" w:color="auto"/>
          </w:divBdr>
        </w:div>
        <w:div w:id="1024095118">
          <w:marLeft w:val="640"/>
          <w:marRight w:val="0"/>
          <w:marTop w:val="0"/>
          <w:marBottom w:val="0"/>
          <w:divBdr>
            <w:top w:val="none" w:sz="0" w:space="0" w:color="auto"/>
            <w:left w:val="none" w:sz="0" w:space="0" w:color="auto"/>
            <w:bottom w:val="none" w:sz="0" w:space="0" w:color="auto"/>
            <w:right w:val="none" w:sz="0" w:space="0" w:color="auto"/>
          </w:divBdr>
        </w:div>
        <w:div w:id="683868291">
          <w:marLeft w:val="640"/>
          <w:marRight w:val="0"/>
          <w:marTop w:val="0"/>
          <w:marBottom w:val="0"/>
          <w:divBdr>
            <w:top w:val="none" w:sz="0" w:space="0" w:color="auto"/>
            <w:left w:val="none" w:sz="0" w:space="0" w:color="auto"/>
            <w:bottom w:val="none" w:sz="0" w:space="0" w:color="auto"/>
            <w:right w:val="none" w:sz="0" w:space="0" w:color="auto"/>
          </w:divBdr>
        </w:div>
        <w:div w:id="430785148">
          <w:marLeft w:val="640"/>
          <w:marRight w:val="0"/>
          <w:marTop w:val="0"/>
          <w:marBottom w:val="0"/>
          <w:divBdr>
            <w:top w:val="none" w:sz="0" w:space="0" w:color="auto"/>
            <w:left w:val="none" w:sz="0" w:space="0" w:color="auto"/>
            <w:bottom w:val="none" w:sz="0" w:space="0" w:color="auto"/>
            <w:right w:val="none" w:sz="0" w:space="0" w:color="auto"/>
          </w:divBdr>
        </w:div>
        <w:div w:id="661782997">
          <w:marLeft w:val="640"/>
          <w:marRight w:val="0"/>
          <w:marTop w:val="0"/>
          <w:marBottom w:val="0"/>
          <w:divBdr>
            <w:top w:val="none" w:sz="0" w:space="0" w:color="auto"/>
            <w:left w:val="none" w:sz="0" w:space="0" w:color="auto"/>
            <w:bottom w:val="none" w:sz="0" w:space="0" w:color="auto"/>
            <w:right w:val="none" w:sz="0" w:space="0" w:color="auto"/>
          </w:divBdr>
        </w:div>
        <w:div w:id="1362391770">
          <w:marLeft w:val="640"/>
          <w:marRight w:val="0"/>
          <w:marTop w:val="0"/>
          <w:marBottom w:val="0"/>
          <w:divBdr>
            <w:top w:val="none" w:sz="0" w:space="0" w:color="auto"/>
            <w:left w:val="none" w:sz="0" w:space="0" w:color="auto"/>
            <w:bottom w:val="none" w:sz="0" w:space="0" w:color="auto"/>
            <w:right w:val="none" w:sz="0" w:space="0" w:color="auto"/>
          </w:divBdr>
        </w:div>
        <w:div w:id="758795699">
          <w:marLeft w:val="640"/>
          <w:marRight w:val="0"/>
          <w:marTop w:val="0"/>
          <w:marBottom w:val="0"/>
          <w:divBdr>
            <w:top w:val="none" w:sz="0" w:space="0" w:color="auto"/>
            <w:left w:val="none" w:sz="0" w:space="0" w:color="auto"/>
            <w:bottom w:val="none" w:sz="0" w:space="0" w:color="auto"/>
            <w:right w:val="none" w:sz="0" w:space="0" w:color="auto"/>
          </w:divBdr>
        </w:div>
        <w:div w:id="1476529139">
          <w:marLeft w:val="640"/>
          <w:marRight w:val="0"/>
          <w:marTop w:val="0"/>
          <w:marBottom w:val="0"/>
          <w:divBdr>
            <w:top w:val="none" w:sz="0" w:space="0" w:color="auto"/>
            <w:left w:val="none" w:sz="0" w:space="0" w:color="auto"/>
            <w:bottom w:val="none" w:sz="0" w:space="0" w:color="auto"/>
            <w:right w:val="none" w:sz="0" w:space="0" w:color="auto"/>
          </w:divBdr>
        </w:div>
        <w:div w:id="1988699247">
          <w:marLeft w:val="640"/>
          <w:marRight w:val="0"/>
          <w:marTop w:val="0"/>
          <w:marBottom w:val="0"/>
          <w:divBdr>
            <w:top w:val="none" w:sz="0" w:space="0" w:color="auto"/>
            <w:left w:val="none" w:sz="0" w:space="0" w:color="auto"/>
            <w:bottom w:val="none" w:sz="0" w:space="0" w:color="auto"/>
            <w:right w:val="none" w:sz="0" w:space="0" w:color="auto"/>
          </w:divBdr>
        </w:div>
        <w:div w:id="963075549">
          <w:marLeft w:val="640"/>
          <w:marRight w:val="0"/>
          <w:marTop w:val="0"/>
          <w:marBottom w:val="0"/>
          <w:divBdr>
            <w:top w:val="none" w:sz="0" w:space="0" w:color="auto"/>
            <w:left w:val="none" w:sz="0" w:space="0" w:color="auto"/>
            <w:bottom w:val="none" w:sz="0" w:space="0" w:color="auto"/>
            <w:right w:val="none" w:sz="0" w:space="0" w:color="auto"/>
          </w:divBdr>
        </w:div>
        <w:div w:id="154149667">
          <w:marLeft w:val="640"/>
          <w:marRight w:val="0"/>
          <w:marTop w:val="0"/>
          <w:marBottom w:val="0"/>
          <w:divBdr>
            <w:top w:val="none" w:sz="0" w:space="0" w:color="auto"/>
            <w:left w:val="none" w:sz="0" w:space="0" w:color="auto"/>
            <w:bottom w:val="none" w:sz="0" w:space="0" w:color="auto"/>
            <w:right w:val="none" w:sz="0" w:space="0" w:color="auto"/>
          </w:divBdr>
        </w:div>
        <w:div w:id="70860882">
          <w:marLeft w:val="640"/>
          <w:marRight w:val="0"/>
          <w:marTop w:val="0"/>
          <w:marBottom w:val="0"/>
          <w:divBdr>
            <w:top w:val="none" w:sz="0" w:space="0" w:color="auto"/>
            <w:left w:val="none" w:sz="0" w:space="0" w:color="auto"/>
            <w:bottom w:val="none" w:sz="0" w:space="0" w:color="auto"/>
            <w:right w:val="none" w:sz="0" w:space="0" w:color="auto"/>
          </w:divBdr>
        </w:div>
        <w:div w:id="649484910">
          <w:marLeft w:val="640"/>
          <w:marRight w:val="0"/>
          <w:marTop w:val="0"/>
          <w:marBottom w:val="0"/>
          <w:divBdr>
            <w:top w:val="none" w:sz="0" w:space="0" w:color="auto"/>
            <w:left w:val="none" w:sz="0" w:space="0" w:color="auto"/>
            <w:bottom w:val="none" w:sz="0" w:space="0" w:color="auto"/>
            <w:right w:val="none" w:sz="0" w:space="0" w:color="auto"/>
          </w:divBdr>
        </w:div>
        <w:div w:id="1652638018">
          <w:marLeft w:val="640"/>
          <w:marRight w:val="0"/>
          <w:marTop w:val="0"/>
          <w:marBottom w:val="0"/>
          <w:divBdr>
            <w:top w:val="none" w:sz="0" w:space="0" w:color="auto"/>
            <w:left w:val="none" w:sz="0" w:space="0" w:color="auto"/>
            <w:bottom w:val="none" w:sz="0" w:space="0" w:color="auto"/>
            <w:right w:val="none" w:sz="0" w:space="0" w:color="auto"/>
          </w:divBdr>
        </w:div>
        <w:div w:id="327052357">
          <w:marLeft w:val="640"/>
          <w:marRight w:val="0"/>
          <w:marTop w:val="0"/>
          <w:marBottom w:val="0"/>
          <w:divBdr>
            <w:top w:val="none" w:sz="0" w:space="0" w:color="auto"/>
            <w:left w:val="none" w:sz="0" w:space="0" w:color="auto"/>
            <w:bottom w:val="none" w:sz="0" w:space="0" w:color="auto"/>
            <w:right w:val="none" w:sz="0" w:space="0" w:color="auto"/>
          </w:divBdr>
        </w:div>
        <w:div w:id="1277299278">
          <w:marLeft w:val="640"/>
          <w:marRight w:val="0"/>
          <w:marTop w:val="0"/>
          <w:marBottom w:val="0"/>
          <w:divBdr>
            <w:top w:val="none" w:sz="0" w:space="0" w:color="auto"/>
            <w:left w:val="none" w:sz="0" w:space="0" w:color="auto"/>
            <w:bottom w:val="none" w:sz="0" w:space="0" w:color="auto"/>
            <w:right w:val="none" w:sz="0" w:space="0" w:color="auto"/>
          </w:divBdr>
        </w:div>
        <w:div w:id="1458791298">
          <w:marLeft w:val="640"/>
          <w:marRight w:val="0"/>
          <w:marTop w:val="0"/>
          <w:marBottom w:val="0"/>
          <w:divBdr>
            <w:top w:val="none" w:sz="0" w:space="0" w:color="auto"/>
            <w:left w:val="none" w:sz="0" w:space="0" w:color="auto"/>
            <w:bottom w:val="none" w:sz="0" w:space="0" w:color="auto"/>
            <w:right w:val="none" w:sz="0" w:space="0" w:color="auto"/>
          </w:divBdr>
        </w:div>
        <w:div w:id="484780032">
          <w:marLeft w:val="640"/>
          <w:marRight w:val="0"/>
          <w:marTop w:val="0"/>
          <w:marBottom w:val="0"/>
          <w:divBdr>
            <w:top w:val="none" w:sz="0" w:space="0" w:color="auto"/>
            <w:left w:val="none" w:sz="0" w:space="0" w:color="auto"/>
            <w:bottom w:val="none" w:sz="0" w:space="0" w:color="auto"/>
            <w:right w:val="none" w:sz="0" w:space="0" w:color="auto"/>
          </w:divBdr>
        </w:div>
        <w:div w:id="748692738">
          <w:marLeft w:val="640"/>
          <w:marRight w:val="0"/>
          <w:marTop w:val="0"/>
          <w:marBottom w:val="0"/>
          <w:divBdr>
            <w:top w:val="none" w:sz="0" w:space="0" w:color="auto"/>
            <w:left w:val="none" w:sz="0" w:space="0" w:color="auto"/>
            <w:bottom w:val="none" w:sz="0" w:space="0" w:color="auto"/>
            <w:right w:val="none" w:sz="0" w:space="0" w:color="auto"/>
          </w:divBdr>
        </w:div>
        <w:div w:id="1445005455">
          <w:marLeft w:val="640"/>
          <w:marRight w:val="0"/>
          <w:marTop w:val="0"/>
          <w:marBottom w:val="0"/>
          <w:divBdr>
            <w:top w:val="none" w:sz="0" w:space="0" w:color="auto"/>
            <w:left w:val="none" w:sz="0" w:space="0" w:color="auto"/>
            <w:bottom w:val="none" w:sz="0" w:space="0" w:color="auto"/>
            <w:right w:val="none" w:sz="0" w:space="0" w:color="auto"/>
          </w:divBdr>
        </w:div>
        <w:div w:id="1538545669">
          <w:marLeft w:val="640"/>
          <w:marRight w:val="0"/>
          <w:marTop w:val="0"/>
          <w:marBottom w:val="0"/>
          <w:divBdr>
            <w:top w:val="none" w:sz="0" w:space="0" w:color="auto"/>
            <w:left w:val="none" w:sz="0" w:space="0" w:color="auto"/>
            <w:bottom w:val="none" w:sz="0" w:space="0" w:color="auto"/>
            <w:right w:val="none" w:sz="0" w:space="0" w:color="auto"/>
          </w:divBdr>
        </w:div>
        <w:div w:id="1711222038">
          <w:marLeft w:val="640"/>
          <w:marRight w:val="0"/>
          <w:marTop w:val="0"/>
          <w:marBottom w:val="0"/>
          <w:divBdr>
            <w:top w:val="none" w:sz="0" w:space="0" w:color="auto"/>
            <w:left w:val="none" w:sz="0" w:space="0" w:color="auto"/>
            <w:bottom w:val="none" w:sz="0" w:space="0" w:color="auto"/>
            <w:right w:val="none" w:sz="0" w:space="0" w:color="auto"/>
          </w:divBdr>
        </w:div>
        <w:div w:id="676271528">
          <w:marLeft w:val="640"/>
          <w:marRight w:val="0"/>
          <w:marTop w:val="0"/>
          <w:marBottom w:val="0"/>
          <w:divBdr>
            <w:top w:val="none" w:sz="0" w:space="0" w:color="auto"/>
            <w:left w:val="none" w:sz="0" w:space="0" w:color="auto"/>
            <w:bottom w:val="none" w:sz="0" w:space="0" w:color="auto"/>
            <w:right w:val="none" w:sz="0" w:space="0" w:color="auto"/>
          </w:divBdr>
        </w:div>
        <w:div w:id="1846480631">
          <w:marLeft w:val="640"/>
          <w:marRight w:val="0"/>
          <w:marTop w:val="0"/>
          <w:marBottom w:val="0"/>
          <w:divBdr>
            <w:top w:val="none" w:sz="0" w:space="0" w:color="auto"/>
            <w:left w:val="none" w:sz="0" w:space="0" w:color="auto"/>
            <w:bottom w:val="none" w:sz="0" w:space="0" w:color="auto"/>
            <w:right w:val="none" w:sz="0" w:space="0" w:color="auto"/>
          </w:divBdr>
        </w:div>
        <w:div w:id="408968265">
          <w:marLeft w:val="640"/>
          <w:marRight w:val="0"/>
          <w:marTop w:val="0"/>
          <w:marBottom w:val="0"/>
          <w:divBdr>
            <w:top w:val="none" w:sz="0" w:space="0" w:color="auto"/>
            <w:left w:val="none" w:sz="0" w:space="0" w:color="auto"/>
            <w:bottom w:val="none" w:sz="0" w:space="0" w:color="auto"/>
            <w:right w:val="none" w:sz="0" w:space="0" w:color="auto"/>
          </w:divBdr>
        </w:div>
        <w:div w:id="67729352">
          <w:marLeft w:val="640"/>
          <w:marRight w:val="0"/>
          <w:marTop w:val="0"/>
          <w:marBottom w:val="0"/>
          <w:divBdr>
            <w:top w:val="none" w:sz="0" w:space="0" w:color="auto"/>
            <w:left w:val="none" w:sz="0" w:space="0" w:color="auto"/>
            <w:bottom w:val="none" w:sz="0" w:space="0" w:color="auto"/>
            <w:right w:val="none" w:sz="0" w:space="0" w:color="auto"/>
          </w:divBdr>
        </w:div>
        <w:div w:id="1330869916">
          <w:marLeft w:val="640"/>
          <w:marRight w:val="0"/>
          <w:marTop w:val="0"/>
          <w:marBottom w:val="0"/>
          <w:divBdr>
            <w:top w:val="none" w:sz="0" w:space="0" w:color="auto"/>
            <w:left w:val="none" w:sz="0" w:space="0" w:color="auto"/>
            <w:bottom w:val="none" w:sz="0" w:space="0" w:color="auto"/>
            <w:right w:val="none" w:sz="0" w:space="0" w:color="auto"/>
          </w:divBdr>
        </w:div>
        <w:div w:id="2063869529">
          <w:marLeft w:val="640"/>
          <w:marRight w:val="0"/>
          <w:marTop w:val="0"/>
          <w:marBottom w:val="0"/>
          <w:divBdr>
            <w:top w:val="none" w:sz="0" w:space="0" w:color="auto"/>
            <w:left w:val="none" w:sz="0" w:space="0" w:color="auto"/>
            <w:bottom w:val="none" w:sz="0" w:space="0" w:color="auto"/>
            <w:right w:val="none" w:sz="0" w:space="0" w:color="auto"/>
          </w:divBdr>
        </w:div>
        <w:div w:id="788622368">
          <w:marLeft w:val="640"/>
          <w:marRight w:val="0"/>
          <w:marTop w:val="0"/>
          <w:marBottom w:val="0"/>
          <w:divBdr>
            <w:top w:val="none" w:sz="0" w:space="0" w:color="auto"/>
            <w:left w:val="none" w:sz="0" w:space="0" w:color="auto"/>
            <w:bottom w:val="none" w:sz="0" w:space="0" w:color="auto"/>
            <w:right w:val="none" w:sz="0" w:space="0" w:color="auto"/>
          </w:divBdr>
        </w:div>
        <w:div w:id="996424080">
          <w:marLeft w:val="640"/>
          <w:marRight w:val="0"/>
          <w:marTop w:val="0"/>
          <w:marBottom w:val="0"/>
          <w:divBdr>
            <w:top w:val="none" w:sz="0" w:space="0" w:color="auto"/>
            <w:left w:val="none" w:sz="0" w:space="0" w:color="auto"/>
            <w:bottom w:val="none" w:sz="0" w:space="0" w:color="auto"/>
            <w:right w:val="none" w:sz="0" w:space="0" w:color="auto"/>
          </w:divBdr>
        </w:div>
        <w:div w:id="1482969090">
          <w:marLeft w:val="640"/>
          <w:marRight w:val="0"/>
          <w:marTop w:val="0"/>
          <w:marBottom w:val="0"/>
          <w:divBdr>
            <w:top w:val="none" w:sz="0" w:space="0" w:color="auto"/>
            <w:left w:val="none" w:sz="0" w:space="0" w:color="auto"/>
            <w:bottom w:val="none" w:sz="0" w:space="0" w:color="auto"/>
            <w:right w:val="none" w:sz="0" w:space="0" w:color="auto"/>
          </w:divBdr>
        </w:div>
        <w:div w:id="1852333604">
          <w:marLeft w:val="640"/>
          <w:marRight w:val="0"/>
          <w:marTop w:val="0"/>
          <w:marBottom w:val="0"/>
          <w:divBdr>
            <w:top w:val="none" w:sz="0" w:space="0" w:color="auto"/>
            <w:left w:val="none" w:sz="0" w:space="0" w:color="auto"/>
            <w:bottom w:val="none" w:sz="0" w:space="0" w:color="auto"/>
            <w:right w:val="none" w:sz="0" w:space="0" w:color="auto"/>
          </w:divBdr>
        </w:div>
        <w:div w:id="904922240">
          <w:marLeft w:val="640"/>
          <w:marRight w:val="0"/>
          <w:marTop w:val="0"/>
          <w:marBottom w:val="0"/>
          <w:divBdr>
            <w:top w:val="none" w:sz="0" w:space="0" w:color="auto"/>
            <w:left w:val="none" w:sz="0" w:space="0" w:color="auto"/>
            <w:bottom w:val="none" w:sz="0" w:space="0" w:color="auto"/>
            <w:right w:val="none" w:sz="0" w:space="0" w:color="auto"/>
          </w:divBdr>
        </w:div>
        <w:div w:id="738866024">
          <w:marLeft w:val="640"/>
          <w:marRight w:val="0"/>
          <w:marTop w:val="0"/>
          <w:marBottom w:val="0"/>
          <w:divBdr>
            <w:top w:val="none" w:sz="0" w:space="0" w:color="auto"/>
            <w:left w:val="none" w:sz="0" w:space="0" w:color="auto"/>
            <w:bottom w:val="none" w:sz="0" w:space="0" w:color="auto"/>
            <w:right w:val="none" w:sz="0" w:space="0" w:color="auto"/>
          </w:divBdr>
        </w:div>
        <w:div w:id="909389028">
          <w:marLeft w:val="640"/>
          <w:marRight w:val="0"/>
          <w:marTop w:val="0"/>
          <w:marBottom w:val="0"/>
          <w:divBdr>
            <w:top w:val="none" w:sz="0" w:space="0" w:color="auto"/>
            <w:left w:val="none" w:sz="0" w:space="0" w:color="auto"/>
            <w:bottom w:val="none" w:sz="0" w:space="0" w:color="auto"/>
            <w:right w:val="none" w:sz="0" w:space="0" w:color="auto"/>
          </w:divBdr>
        </w:div>
        <w:div w:id="1272932534">
          <w:marLeft w:val="640"/>
          <w:marRight w:val="0"/>
          <w:marTop w:val="0"/>
          <w:marBottom w:val="0"/>
          <w:divBdr>
            <w:top w:val="none" w:sz="0" w:space="0" w:color="auto"/>
            <w:left w:val="none" w:sz="0" w:space="0" w:color="auto"/>
            <w:bottom w:val="none" w:sz="0" w:space="0" w:color="auto"/>
            <w:right w:val="none" w:sz="0" w:space="0" w:color="auto"/>
          </w:divBdr>
        </w:div>
        <w:div w:id="956445564">
          <w:marLeft w:val="640"/>
          <w:marRight w:val="0"/>
          <w:marTop w:val="0"/>
          <w:marBottom w:val="0"/>
          <w:divBdr>
            <w:top w:val="none" w:sz="0" w:space="0" w:color="auto"/>
            <w:left w:val="none" w:sz="0" w:space="0" w:color="auto"/>
            <w:bottom w:val="none" w:sz="0" w:space="0" w:color="auto"/>
            <w:right w:val="none" w:sz="0" w:space="0" w:color="auto"/>
          </w:divBdr>
        </w:div>
        <w:div w:id="879443336">
          <w:marLeft w:val="640"/>
          <w:marRight w:val="0"/>
          <w:marTop w:val="0"/>
          <w:marBottom w:val="0"/>
          <w:divBdr>
            <w:top w:val="none" w:sz="0" w:space="0" w:color="auto"/>
            <w:left w:val="none" w:sz="0" w:space="0" w:color="auto"/>
            <w:bottom w:val="none" w:sz="0" w:space="0" w:color="auto"/>
            <w:right w:val="none" w:sz="0" w:space="0" w:color="auto"/>
          </w:divBdr>
        </w:div>
        <w:div w:id="778767060">
          <w:marLeft w:val="640"/>
          <w:marRight w:val="0"/>
          <w:marTop w:val="0"/>
          <w:marBottom w:val="0"/>
          <w:divBdr>
            <w:top w:val="none" w:sz="0" w:space="0" w:color="auto"/>
            <w:left w:val="none" w:sz="0" w:space="0" w:color="auto"/>
            <w:bottom w:val="none" w:sz="0" w:space="0" w:color="auto"/>
            <w:right w:val="none" w:sz="0" w:space="0" w:color="auto"/>
          </w:divBdr>
        </w:div>
        <w:div w:id="2007895906">
          <w:marLeft w:val="640"/>
          <w:marRight w:val="0"/>
          <w:marTop w:val="0"/>
          <w:marBottom w:val="0"/>
          <w:divBdr>
            <w:top w:val="none" w:sz="0" w:space="0" w:color="auto"/>
            <w:left w:val="none" w:sz="0" w:space="0" w:color="auto"/>
            <w:bottom w:val="none" w:sz="0" w:space="0" w:color="auto"/>
            <w:right w:val="none" w:sz="0" w:space="0" w:color="auto"/>
          </w:divBdr>
        </w:div>
        <w:div w:id="918058146">
          <w:marLeft w:val="640"/>
          <w:marRight w:val="0"/>
          <w:marTop w:val="0"/>
          <w:marBottom w:val="0"/>
          <w:divBdr>
            <w:top w:val="none" w:sz="0" w:space="0" w:color="auto"/>
            <w:left w:val="none" w:sz="0" w:space="0" w:color="auto"/>
            <w:bottom w:val="none" w:sz="0" w:space="0" w:color="auto"/>
            <w:right w:val="none" w:sz="0" w:space="0" w:color="auto"/>
          </w:divBdr>
        </w:div>
        <w:div w:id="370351192">
          <w:marLeft w:val="640"/>
          <w:marRight w:val="0"/>
          <w:marTop w:val="0"/>
          <w:marBottom w:val="0"/>
          <w:divBdr>
            <w:top w:val="none" w:sz="0" w:space="0" w:color="auto"/>
            <w:left w:val="none" w:sz="0" w:space="0" w:color="auto"/>
            <w:bottom w:val="none" w:sz="0" w:space="0" w:color="auto"/>
            <w:right w:val="none" w:sz="0" w:space="0" w:color="auto"/>
          </w:divBdr>
        </w:div>
        <w:div w:id="1890802999">
          <w:marLeft w:val="640"/>
          <w:marRight w:val="0"/>
          <w:marTop w:val="0"/>
          <w:marBottom w:val="0"/>
          <w:divBdr>
            <w:top w:val="none" w:sz="0" w:space="0" w:color="auto"/>
            <w:left w:val="none" w:sz="0" w:space="0" w:color="auto"/>
            <w:bottom w:val="none" w:sz="0" w:space="0" w:color="auto"/>
            <w:right w:val="none" w:sz="0" w:space="0" w:color="auto"/>
          </w:divBdr>
        </w:div>
        <w:div w:id="768966369">
          <w:marLeft w:val="640"/>
          <w:marRight w:val="0"/>
          <w:marTop w:val="0"/>
          <w:marBottom w:val="0"/>
          <w:divBdr>
            <w:top w:val="none" w:sz="0" w:space="0" w:color="auto"/>
            <w:left w:val="none" w:sz="0" w:space="0" w:color="auto"/>
            <w:bottom w:val="none" w:sz="0" w:space="0" w:color="auto"/>
            <w:right w:val="none" w:sz="0" w:space="0" w:color="auto"/>
          </w:divBdr>
        </w:div>
        <w:div w:id="715815698">
          <w:marLeft w:val="640"/>
          <w:marRight w:val="0"/>
          <w:marTop w:val="0"/>
          <w:marBottom w:val="0"/>
          <w:divBdr>
            <w:top w:val="none" w:sz="0" w:space="0" w:color="auto"/>
            <w:left w:val="none" w:sz="0" w:space="0" w:color="auto"/>
            <w:bottom w:val="none" w:sz="0" w:space="0" w:color="auto"/>
            <w:right w:val="none" w:sz="0" w:space="0" w:color="auto"/>
          </w:divBdr>
        </w:div>
        <w:div w:id="2139838511">
          <w:marLeft w:val="640"/>
          <w:marRight w:val="0"/>
          <w:marTop w:val="0"/>
          <w:marBottom w:val="0"/>
          <w:divBdr>
            <w:top w:val="none" w:sz="0" w:space="0" w:color="auto"/>
            <w:left w:val="none" w:sz="0" w:space="0" w:color="auto"/>
            <w:bottom w:val="none" w:sz="0" w:space="0" w:color="auto"/>
            <w:right w:val="none" w:sz="0" w:space="0" w:color="auto"/>
          </w:divBdr>
        </w:div>
        <w:div w:id="506944859">
          <w:marLeft w:val="640"/>
          <w:marRight w:val="0"/>
          <w:marTop w:val="0"/>
          <w:marBottom w:val="0"/>
          <w:divBdr>
            <w:top w:val="none" w:sz="0" w:space="0" w:color="auto"/>
            <w:left w:val="none" w:sz="0" w:space="0" w:color="auto"/>
            <w:bottom w:val="none" w:sz="0" w:space="0" w:color="auto"/>
            <w:right w:val="none" w:sz="0" w:space="0" w:color="auto"/>
          </w:divBdr>
        </w:div>
        <w:div w:id="473640266">
          <w:marLeft w:val="640"/>
          <w:marRight w:val="0"/>
          <w:marTop w:val="0"/>
          <w:marBottom w:val="0"/>
          <w:divBdr>
            <w:top w:val="none" w:sz="0" w:space="0" w:color="auto"/>
            <w:left w:val="none" w:sz="0" w:space="0" w:color="auto"/>
            <w:bottom w:val="none" w:sz="0" w:space="0" w:color="auto"/>
            <w:right w:val="none" w:sz="0" w:space="0" w:color="auto"/>
          </w:divBdr>
        </w:div>
        <w:div w:id="337931381">
          <w:marLeft w:val="640"/>
          <w:marRight w:val="0"/>
          <w:marTop w:val="0"/>
          <w:marBottom w:val="0"/>
          <w:divBdr>
            <w:top w:val="none" w:sz="0" w:space="0" w:color="auto"/>
            <w:left w:val="none" w:sz="0" w:space="0" w:color="auto"/>
            <w:bottom w:val="none" w:sz="0" w:space="0" w:color="auto"/>
            <w:right w:val="none" w:sz="0" w:space="0" w:color="auto"/>
          </w:divBdr>
        </w:div>
        <w:div w:id="1685131672">
          <w:marLeft w:val="640"/>
          <w:marRight w:val="0"/>
          <w:marTop w:val="0"/>
          <w:marBottom w:val="0"/>
          <w:divBdr>
            <w:top w:val="none" w:sz="0" w:space="0" w:color="auto"/>
            <w:left w:val="none" w:sz="0" w:space="0" w:color="auto"/>
            <w:bottom w:val="none" w:sz="0" w:space="0" w:color="auto"/>
            <w:right w:val="none" w:sz="0" w:space="0" w:color="auto"/>
          </w:divBdr>
        </w:div>
        <w:div w:id="1970088313">
          <w:marLeft w:val="640"/>
          <w:marRight w:val="0"/>
          <w:marTop w:val="0"/>
          <w:marBottom w:val="0"/>
          <w:divBdr>
            <w:top w:val="none" w:sz="0" w:space="0" w:color="auto"/>
            <w:left w:val="none" w:sz="0" w:space="0" w:color="auto"/>
            <w:bottom w:val="none" w:sz="0" w:space="0" w:color="auto"/>
            <w:right w:val="none" w:sz="0" w:space="0" w:color="auto"/>
          </w:divBdr>
        </w:div>
        <w:div w:id="352610465">
          <w:marLeft w:val="640"/>
          <w:marRight w:val="0"/>
          <w:marTop w:val="0"/>
          <w:marBottom w:val="0"/>
          <w:divBdr>
            <w:top w:val="none" w:sz="0" w:space="0" w:color="auto"/>
            <w:left w:val="none" w:sz="0" w:space="0" w:color="auto"/>
            <w:bottom w:val="none" w:sz="0" w:space="0" w:color="auto"/>
            <w:right w:val="none" w:sz="0" w:space="0" w:color="auto"/>
          </w:divBdr>
        </w:div>
        <w:div w:id="325019375">
          <w:marLeft w:val="640"/>
          <w:marRight w:val="0"/>
          <w:marTop w:val="0"/>
          <w:marBottom w:val="0"/>
          <w:divBdr>
            <w:top w:val="none" w:sz="0" w:space="0" w:color="auto"/>
            <w:left w:val="none" w:sz="0" w:space="0" w:color="auto"/>
            <w:bottom w:val="none" w:sz="0" w:space="0" w:color="auto"/>
            <w:right w:val="none" w:sz="0" w:space="0" w:color="auto"/>
          </w:divBdr>
        </w:div>
        <w:div w:id="2100983139">
          <w:marLeft w:val="640"/>
          <w:marRight w:val="0"/>
          <w:marTop w:val="0"/>
          <w:marBottom w:val="0"/>
          <w:divBdr>
            <w:top w:val="none" w:sz="0" w:space="0" w:color="auto"/>
            <w:left w:val="none" w:sz="0" w:space="0" w:color="auto"/>
            <w:bottom w:val="none" w:sz="0" w:space="0" w:color="auto"/>
            <w:right w:val="none" w:sz="0" w:space="0" w:color="auto"/>
          </w:divBdr>
        </w:div>
        <w:div w:id="2117165989">
          <w:marLeft w:val="640"/>
          <w:marRight w:val="0"/>
          <w:marTop w:val="0"/>
          <w:marBottom w:val="0"/>
          <w:divBdr>
            <w:top w:val="none" w:sz="0" w:space="0" w:color="auto"/>
            <w:left w:val="none" w:sz="0" w:space="0" w:color="auto"/>
            <w:bottom w:val="none" w:sz="0" w:space="0" w:color="auto"/>
            <w:right w:val="none" w:sz="0" w:space="0" w:color="auto"/>
          </w:divBdr>
        </w:div>
        <w:div w:id="1764260089">
          <w:marLeft w:val="640"/>
          <w:marRight w:val="0"/>
          <w:marTop w:val="0"/>
          <w:marBottom w:val="0"/>
          <w:divBdr>
            <w:top w:val="none" w:sz="0" w:space="0" w:color="auto"/>
            <w:left w:val="none" w:sz="0" w:space="0" w:color="auto"/>
            <w:bottom w:val="none" w:sz="0" w:space="0" w:color="auto"/>
            <w:right w:val="none" w:sz="0" w:space="0" w:color="auto"/>
          </w:divBdr>
        </w:div>
        <w:div w:id="512380812">
          <w:marLeft w:val="640"/>
          <w:marRight w:val="0"/>
          <w:marTop w:val="0"/>
          <w:marBottom w:val="0"/>
          <w:divBdr>
            <w:top w:val="none" w:sz="0" w:space="0" w:color="auto"/>
            <w:left w:val="none" w:sz="0" w:space="0" w:color="auto"/>
            <w:bottom w:val="none" w:sz="0" w:space="0" w:color="auto"/>
            <w:right w:val="none" w:sz="0" w:space="0" w:color="auto"/>
          </w:divBdr>
        </w:div>
        <w:div w:id="1235775957">
          <w:marLeft w:val="640"/>
          <w:marRight w:val="0"/>
          <w:marTop w:val="0"/>
          <w:marBottom w:val="0"/>
          <w:divBdr>
            <w:top w:val="none" w:sz="0" w:space="0" w:color="auto"/>
            <w:left w:val="none" w:sz="0" w:space="0" w:color="auto"/>
            <w:bottom w:val="none" w:sz="0" w:space="0" w:color="auto"/>
            <w:right w:val="none" w:sz="0" w:space="0" w:color="auto"/>
          </w:divBdr>
        </w:div>
        <w:div w:id="434911785">
          <w:marLeft w:val="640"/>
          <w:marRight w:val="0"/>
          <w:marTop w:val="0"/>
          <w:marBottom w:val="0"/>
          <w:divBdr>
            <w:top w:val="none" w:sz="0" w:space="0" w:color="auto"/>
            <w:left w:val="none" w:sz="0" w:space="0" w:color="auto"/>
            <w:bottom w:val="none" w:sz="0" w:space="0" w:color="auto"/>
            <w:right w:val="none" w:sz="0" w:space="0" w:color="auto"/>
          </w:divBdr>
        </w:div>
        <w:div w:id="1141658192">
          <w:marLeft w:val="640"/>
          <w:marRight w:val="0"/>
          <w:marTop w:val="0"/>
          <w:marBottom w:val="0"/>
          <w:divBdr>
            <w:top w:val="none" w:sz="0" w:space="0" w:color="auto"/>
            <w:left w:val="none" w:sz="0" w:space="0" w:color="auto"/>
            <w:bottom w:val="none" w:sz="0" w:space="0" w:color="auto"/>
            <w:right w:val="none" w:sz="0" w:space="0" w:color="auto"/>
          </w:divBdr>
        </w:div>
        <w:div w:id="1877082382">
          <w:marLeft w:val="640"/>
          <w:marRight w:val="0"/>
          <w:marTop w:val="0"/>
          <w:marBottom w:val="0"/>
          <w:divBdr>
            <w:top w:val="none" w:sz="0" w:space="0" w:color="auto"/>
            <w:left w:val="none" w:sz="0" w:space="0" w:color="auto"/>
            <w:bottom w:val="none" w:sz="0" w:space="0" w:color="auto"/>
            <w:right w:val="none" w:sz="0" w:space="0" w:color="auto"/>
          </w:divBdr>
        </w:div>
        <w:div w:id="270938151">
          <w:marLeft w:val="640"/>
          <w:marRight w:val="0"/>
          <w:marTop w:val="0"/>
          <w:marBottom w:val="0"/>
          <w:divBdr>
            <w:top w:val="none" w:sz="0" w:space="0" w:color="auto"/>
            <w:left w:val="none" w:sz="0" w:space="0" w:color="auto"/>
            <w:bottom w:val="none" w:sz="0" w:space="0" w:color="auto"/>
            <w:right w:val="none" w:sz="0" w:space="0" w:color="auto"/>
          </w:divBdr>
        </w:div>
        <w:div w:id="1614053258">
          <w:marLeft w:val="640"/>
          <w:marRight w:val="0"/>
          <w:marTop w:val="0"/>
          <w:marBottom w:val="0"/>
          <w:divBdr>
            <w:top w:val="none" w:sz="0" w:space="0" w:color="auto"/>
            <w:left w:val="none" w:sz="0" w:space="0" w:color="auto"/>
            <w:bottom w:val="none" w:sz="0" w:space="0" w:color="auto"/>
            <w:right w:val="none" w:sz="0" w:space="0" w:color="auto"/>
          </w:divBdr>
        </w:div>
        <w:div w:id="1848640033">
          <w:marLeft w:val="640"/>
          <w:marRight w:val="0"/>
          <w:marTop w:val="0"/>
          <w:marBottom w:val="0"/>
          <w:divBdr>
            <w:top w:val="none" w:sz="0" w:space="0" w:color="auto"/>
            <w:left w:val="none" w:sz="0" w:space="0" w:color="auto"/>
            <w:bottom w:val="none" w:sz="0" w:space="0" w:color="auto"/>
            <w:right w:val="none" w:sz="0" w:space="0" w:color="auto"/>
          </w:divBdr>
        </w:div>
        <w:div w:id="991713378">
          <w:marLeft w:val="640"/>
          <w:marRight w:val="0"/>
          <w:marTop w:val="0"/>
          <w:marBottom w:val="0"/>
          <w:divBdr>
            <w:top w:val="none" w:sz="0" w:space="0" w:color="auto"/>
            <w:left w:val="none" w:sz="0" w:space="0" w:color="auto"/>
            <w:bottom w:val="none" w:sz="0" w:space="0" w:color="auto"/>
            <w:right w:val="none" w:sz="0" w:space="0" w:color="auto"/>
          </w:divBdr>
        </w:div>
        <w:div w:id="1462914865">
          <w:marLeft w:val="640"/>
          <w:marRight w:val="0"/>
          <w:marTop w:val="0"/>
          <w:marBottom w:val="0"/>
          <w:divBdr>
            <w:top w:val="none" w:sz="0" w:space="0" w:color="auto"/>
            <w:left w:val="none" w:sz="0" w:space="0" w:color="auto"/>
            <w:bottom w:val="none" w:sz="0" w:space="0" w:color="auto"/>
            <w:right w:val="none" w:sz="0" w:space="0" w:color="auto"/>
          </w:divBdr>
        </w:div>
        <w:div w:id="483666578">
          <w:marLeft w:val="640"/>
          <w:marRight w:val="0"/>
          <w:marTop w:val="0"/>
          <w:marBottom w:val="0"/>
          <w:divBdr>
            <w:top w:val="none" w:sz="0" w:space="0" w:color="auto"/>
            <w:left w:val="none" w:sz="0" w:space="0" w:color="auto"/>
            <w:bottom w:val="none" w:sz="0" w:space="0" w:color="auto"/>
            <w:right w:val="none" w:sz="0" w:space="0" w:color="auto"/>
          </w:divBdr>
        </w:div>
        <w:div w:id="665012568">
          <w:marLeft w:val="640"/>
          <w:marRight w:val="0"/>
          <w:marTop w:val="0"/>
          <w:marBottom w:val="0"/>
          <w:divBdr>
            <w:top w:val="none" w:sz="0" w:space="0" w:color="auto"/>
            <w:left w:val="none" w:sz="0" w:space="0" w:color="auto"/>
            <w:bottom w:val="none" w:sz="0" w:space="0" w:color="auto"/>
            <w:right w:val="none" w:sz="0" w:space="0" w:color="auto"/>
          </w:divBdr>
        </w:div>
        <w:div w:id="1674261353">
          <w:marLeft w:val="640"/>
          <w:marRight w:val="0"/>
          <w:marTop w:val="0"/>
          <w:marBottom w:val="0"/>
          <w:divBdr>
            <w:top w:val="none" w:sz="0" w:space="0" w:color="auto"/>
            <w:left w:val="none" w:sz="0" w:space="0" w:color="auto"/>
            <w:bottom w:val="none" w:sz="0" w:space="0" w:color="auto"/>
            <w:right w:val="none" w:sz="0" w:space="0" w:color="auto"/>
          </w:divBdr>
        </w:div>
        <w:div w:id="1475682595">
          <w:marLeft w:val="640"/>
          <w:marRight w:val="0"/>
          <w:marTop w:val="0"/>
          <w:marBottom w:val="0"/>
          <w:divBdr>
            <w:top w:val="none" w:sz="0" w:space="0" w:color="auto"/>
            <w:left w:val="none" w:sz="0" w:space="0" w:color="auto"/>
            <w:bottom w:val="none" w:sz="0" w:space="0" w:color="auto"/>
            <w:right w:val="none" w:sz="0" w:space="0" w:color="auto"/>
          </w:divBdr>
        </w:div>
        <w:div w:id="1493718377">
          <w:marLeft w:val="640"/>
          <w:marRight w:val="0"/>
          <w:marTop w:val="0"/>
          <w:marBottom w:val="0"/>
          <w:divBdr>
            <w:top w:val="none" w:sz="0" w:space="0" w:color="auto"/>
            <w:left w:val="none" w:sz="0" w:space="0" w:color="auto"/>
            <w:bottom w:val="none" w:sz="0" w:space="0" w:color="auto"/>
            <w:right w:val="none" w:sz="0" w:space="0" w:color="auto"/>
          </w:divBdr>
        </w:div>
        <w:div w:id="1194152885">
          <w:marLeft w:val="640"/>
          <w:marRight w:val="0"/>
          <w:marTop w:val="0"/>
          <w:marBottom w:val="0"/>
          <w:divBdr>
            <w:top w:val="none" w:sz="0" w:space="0" w:color="auto"/>
            <w:left w:val="none" w:sz="0" w:space="0" w:color="auto"/>
            <w:bottom w:val="none" w:sz="0" w:space="0" w:color="auto"/>
            <w:right w:val="none" w:sz="0" w:space="0" w:color="auto"/>
          </w:divBdr>
        </w:div>
        <w:div w:id="1748503615">
          <w:marLeft w:val="640"/>
          <w:marRight w:val="0"/>
          <w:marTop w:val="0"/>
          <w:marBottom w:val="0"/>
          <w:divBdr>
            <w:top w:val="none" w:sz="0" w:space="0" w:color="auto"/>
            <w:left w:val="none" w:sz="0" w:space="0" w:color="auto"/>
            <w:bottom w:val="none" w:sz="0" w:space="0" w:color="auto"/>
            <w:right w:val="none" w:sz="0" w:space="0" w:color="auto"/>
          </w:divBdr>
        </w:div>
        <w:div w:id="1779711439">
          <w:marLeft w:val="640"/>
          <w:marRight w:val="0"/>
          <w:marTop w:val="0"/>
          <w:marBottom w:val="0"/>
          <w:divBdr>
            <w:top w:val="none" w:sz="0" w:space="0" w:color="auto"/>
            <w:left w:val="none" w:sz="0" w:space="0" w:color="auto"/>
            <w:bottom w:val="none" w:sz="0" w:space="0" w:color="auto"/>
            <w:right w:val="none" w:sz="0" w:space="0" w:color="auto"/>
          </w:divBdr>
        </w:div>
      </w:divsChild>
    </w:div>
    <w:div w:id="995038258">
      <w:bodyDiv w:val="1"/>
      <w:marLeft w:val="0"/>
      <w:marRight w:val="0"/>
      <w:marTop w:val="0"/>
      <w:marBottom w:val="0"/>
      <w:divBdr>
        <w:top w:val="none" w:sz="0" w:space="0" w:color="auto"/>
        <w:left w:val="none" w:sz="0" w:space="0" w:color="auto"/>
        <w:bottom w:val="none" w:sz="0" w:space="0" w:color="auto"/>
        <w:right w:val="none" w:sz="0" w:space="0" w:color="auto"/>
      </w:divBdr>
    </w:div>
    <w:div w:id="1000742934">
      <w:bodyDiv w:val="1"/>
      <w:marLeft w:val="0"/>
      <w:marRight w:val="0"/>
      <w:marTop w:val="0"/>
      <w:marBottom w:val="0"/>
      <w:divBdr>
        <w:top w:val="none" w:sz="0" w:space="0" w:color="auto"/>
        <w:left w:val="none" w:sz="0" w:space="0" w:color="auto"/>
        <w:bottom w:val="none" w:sz="0" w:space="0" w:color="auto"/>
        <w:right w:val="none" w:sz="0" w:space="0" w:color="auto"/>
      </w:divBdr>
      <w:divsChild>
        <w:div w:id="70935758">
          <w:marLeft w:val="480"/>
          <w:marRight w:val="0"/>
          <w:marTop w:val="0"/>
          <w:marBottom w:val="0"/>
          <w:divBdr>
            <w:top w:val="none" w:sz="0" w:space="0" w:color="auto"/>
            <w:left w:val="none" w:sz="0" w:space="0" w:color="auto"/>
            <w:bottom w:val="none" w:sz="0" w:space="0" w:color="auto"/>
            <w:right w:val="none" w:sz="0" w:space="0" w:color="auto"/>
          </w:divBdr>
        </w:div>
        <w:div w:id="1551724902">
          <w:marLeft w:val="480"/>
          <w:marRight w:val="0"/>
          <w:marTop w:val="0"/>
          <w:marBottom w:val="0"/>
          <w:divBdr>
            <w:top w:val="none" w:sz="0" w:space="0" w:color="auto"/>
            <w:left w:val="none" w:sz="0" w:space="0" w:color="auto"/>
            <w:bottom w:val="none" w:sz="0" w:space="0" w:color="auto"/>
            <w:right w:val="none" w:sz="0" w:space="0" w:color="auto"/>
          </w:divBdr>
        </w:div>
        <w:div w:id="149830446">
          <w:marLeft w:val="480"/>
          <w:marRight w:val="0"/>
          <w:marTop w:val="0"/>
          <w:marBottom w:val="0"/>
          <w:divBdr>
            <w:top w:val="none" w:sz="0" w:space="0" w:color="auto"/>
            <w:left w:val="none" w:sz="0" w:space="0" w:color="auto"/>
            <w:bottom w:val="none" w:sz="0" w:space="0" w:color="auto"/>
            <w:right w:val="none" w:sz="0" w:space="0" w:color="auto"/>
          </w:divBdr>
        </w:div>
        <w:div w:id="1634823095">
          <w:marLeft w:val="480"/>
          <w:marRight w:val="0"/>
          <w:marTop w:val="0"/>
          <w:marBottom w:val="0"/>
          <w:divBdr>
            <w:top w:val="none" w:sz="0" w:space="0" w:color="auto"/>
            <w:left w:val="none" w:sz="0" w:space="0" w:color="auto"/>
            <w:bottom w:val="none" w:sz="0" w:space="0" w:color="auto"/>
            <w:right w:val="none" w:sz="0" w:space="0" w:color="auto"/>
          </w:divBdr>
        </w:div>
        <w:div w:id="1871140679">
          <w:marLeft w:val="480"/>
          <w:marRight w:val="0"/>
          <w:marTop w:val="0"/>
          <w:marBottom w:val="0"/>
          <w:divBdr>
            <w:top w:val="none" w:sz="0" w:space="0" w:color="auto"/>
            <w:left w:val="none" w:sz="0" w:space="0" w:color="auto"/>
            <w:bottom w:val="none" w:sz="0" w:space="0" w:color="auto"/>
            <w:right w:val="none" w:sz="0" w:space="0" w:color="auto"/>
          </w:divBdr>
        </w:div>
        <w:div w:id="1470510045">
          <w:marLeft w:val="480"/>
          <w:marRight w:val="0"/>
          <w:marTop w:val="0"/>
          <w:marBottom w:val="0"/>
          <w:divBdr>
            <w:top w:val="none" w:sz="0" w:space="0" w:color="auto"/>
            <w:left w:val="none" w:sz="0" w:space="0" w:color="auto"/>
            <w:bottom w:val="none" w:sz="0" w:space="0" w:color="auto"/>
            <w:right w:val="none" w:sz="0" w:space="0" w:color="auto"/>
          </w:divBdr>
        </w:div>
        <w:div w:id="1268931783">
          <w:marLeft w:val="480"/>
          <w:marRight w:val="0"/>
          <w:marTop w:val="0"/>
          <w:marBottom w:val="0"/>
          <w:divBdr>
            <w:top w:val="none" w:sz="0" w:space="0" w:color="auto"/>
            <w:left w:val="none" w:sz="0" w:space="0" w:color="auto"/>
            <w:bottom w:val="none" w:sz="0" w:space="0" w:color="auto"/>
            <w:right w:val="none" w:sz="0" w:space="0" w:color="auto"/>
          </w:divBdr>
        </w:div>
        <w:div w:id="1557231288">
          <w:marLeft w:val="480"/>
          <w:marRight w:val="0"/>
          <w:marTop w:val="0"/>
          <w:marBottom w:val="0"/>
          <w:divBdr>
            <w:top w:val="none" w:sz="0" w:space="0" w:color="auto"/>
            <w:left w:val="none" w:sz="0" w:space="0" w:color="auto"/>
            <w:bottom w:val="none" w:sz="0" w:space="0" w:color="auto"/>
            <w:right w:val="none" w:sz="0" w:space="0" w:color="auto"/>
          </w:divBdr>
        </w:div>
        <w:div w:id="434399603">
          <w:marLeft w:val="480"/>
          <w:marRight w:val="0"/>
          <w:marTop w:val="0"/>
          <w:marBottom w:val="0"/>
          <w:divBdr>
            <w:top w:val="none" w:sz="0" w:space="0" w:color="auto"/>
            <w:left w:val="none" w:sz="0" w:space="0" w:color="auto"/>
            <w:bottom w:val="none" w:sz="0" w:space="0" w:color="auto"/>
            <w:right w:val="none" w:sz="0" w:space="0" w:color="auto"/>
          </w:divBdr>
        </w:div>
        <w:div w:id="2055810244">
          <w:marLeft w:val="480"/>
          <w:marRight w:val="0"/>
          <w:marTop w:val="0"/>
          <w:marBottom w:val="0"/>
          <w:divBdr>
            <w:top w:val="none" w:sz="0" w:space="0" w:color="auto"/>
            <w:left w:val="none" w:sz="0" w:space="0" w:color="auto"/>
            <w:bottom w:val="none" w:sz="0" w:space="0" w:color="auto"/>
            <w:right w:val="none" w:sz="0" w:space="0" w:color="auto"/>
          </w:divBdr>
        </w:div>
        <w:div w:id="1839274353">
          <w:marLeft w:val="480"/>
          <w:marRight w:val="0"/>
          <w:marTop w:val="0"/>
          <w:marBottom w:val="0"/>
          <w:divBdr>
            <w:top w:val="none" w:sz="0" w:space="0" w:color="auto"/>
            <w:left w:val="none" w:sz="0" w:space="0" w:color="auto"/>
            <w:bottom w:val="none" w:sz="0" w:space="0" w:color="auto"/>
            <w:right w:val="none" w:sz="0" w:space="0" w:color="auto"/>
          </w:divBdr>
        </w:div>
        <w:div w:id="206837561">
          <w:marLeft w:val="480"/>
          <w:marRight w:val="0"/>
          <w:marTop w:val="0"/>
          <w:marBottom w:val="0"/>
          <w:divBdr>
            <w:top w:val="none" w:sz="0" w:space="0" w:color="auto"/>
            <w:left w:val="none" w:sz="0" w:space="0" w:color="auto"/>
            <w:bottom w:val="none" w:sz="0" w:space="0" w:color="auto"/>
            <w:right w:val="none" w:sz="0" w:space="0" w:color="auto"/>
          </w:divBdr>
        </w:div>
        <w:div w:id="2039116792">
          <w:marLeft w:val="480"/>
          <w:marRight w:val="0"/>
          <w:marTop w:val="0"/>
          <w:marBottom w:val="0"/>
          <w:divBdr>
            <w:top w:val="none" w:sz="0" w:space="0" w:color="auto"/>
            <w:left w:val="none" w:sz="0" w:space="0" w:color="auto"/>
            <w:bottom w:val="none" w:sz="0" w:space="0" w:color="auto"/>
            <w:right w:val="none" w:sz="0" w:space="0" w:color="auto"/>
          </w:divBdr>
        </w:div>
        <w:div w:id="256721624">
          <w:marLeft w:val="480"/>
          <w:marRight w:val="0"/>
          <w:marTop w:val="0"/>
          <w:marBottom w:val="0"/>
          <w:divBdr>
            <w:top w:val="none" w:sz="0" w:space="0" w:color="auto"/>
            <w:left w:val="none" w:sz="0" w:space="0" w:color="auto"/>
            <w:bottom w:val="none" w:sz="0" w:space="0" w:color="auto"/>
            <w:right w:val="none" w:sz="0" w:space="0" w:color="auto"/>
          </w:divBdr>
        </w:div>
        <w:div w:id="1991058346">
          <w:marLeft w:val="480"/>
          <w:marRight w:val="0"/>
          <w:marTop w:val="0"/>
          <w:marBottom w:val="0"/>
          <w:divBdr>
            <w:top w:val="none" w:sz="0" w:space="0" w:color="auto"/>
            <w:left w:val="none" w:sz="0" w:space="0" w:color="auto"/>
            <w:bottom w:val="none" w:sz="0" w:space="0" w:color="auto"/>
            <w:right w:val="none" w:sz="0" w:space="0" w:color="auto"/>
          </w:divBdr>
        </w:div>
        <w:div w:id="856651306">
          <w:marLeft w:val="480"/>
          <w:marRight w:val="0"/>
          <w:marTop w:val="0"/>
          <w:marBottom w:val="0"/>
          <w:divBdr>
            <w:top w:val="none" w:sz="0" w:space="0" w:color="auto"/>
            <w:left w:val="none" w:sz="0" w:space="0" w:color="auto"/>
            <w:bottom w:val="none" w:sz="0" w:space="0" w:color="auto"/>
            <w:right w:val="none" w:sz="0" w:space="0" w:color="auto"/>
          </w:divBdr>
        </w:div>
        <w:div w:id="1364476054">
          <w:marLeft w:val="480"/>
          <w:marRight w:val="0"/>
          <w:marTop w:val="0"/>
          <w:marBottom w:val="0"/>
          <w:divBdr>
            <w:top w:val="none" w:sz="0" w:space="0" w:color="auto"/>
            <w:left w:val="none" w:sz="0" w:space="0" w:color="auto"/>
            <w:bottom w:val="none" w:sz="0" w:space="0" w:color="auto"/>
            <w:right w:val="none" w:sz="0" w:space="0" w:color="auto"/>
          </w:divBdr>
        </w:div>
        <w:div w:id="1332295694">
          <w:marLeft w:val="480"/>
          <w:marRight w:val="0"/>
          <w:marTop w:val="0"/>
          <w:marBottom w:val="0"/>
          <w:divBdr>
            <w:top w:val="none" w:sz="0" w:space="0" w:color="auto"/>
            <w:left w:val="none" w:sz="0" w:space="0" w:color="auto"/>
            <w:bottom w:val="none" w:sz="0" w:space="0" w:color="auto"/>
            <w:right w:val="none" w:sz="0" w:space="0" w:color="auto"/>
          </w:divBdr>
        </w:div>
        <w:div w:id="195428870">
          <w:marLeft w:val="480"/>
          <w:marRight w:val="0"/>
          <w:marTop w:val="0"/>
          <w:marBottom w:val="0"/>
          <w:divBdr>
            <w:top w:val="none" w:sz="0" w:space="0" w:color="auto"/>
            <w:left w:val="none" w:sz="0" w:space="0" w:color="auto"/>
            <w:bottom w:val="none" w:sz="0" w:space="0" w:color="auto"/>
            <w:right w:val="none" w:sz="0" w:space="0" w:color="auto"/>
          </w:divBdr>
        </w:div>
        <w:div w:id="602616075">
          <w:marLeft w:val="480"/>
          <w:marRight w:val="0"/>
          <w:marTop w:val="0"/>
          <w:marBottom w:val="0"/>
          <w:divBdr>
            <w:top w:val="none" w:sz="0" w:space="0" w:color="auto"/>
            <w:left w:val="none" w:sz="0" w:space="0" w:color="auto"/>
            <w:bottom w:val="none" w:sz="0" w:space="0" w:color="auto"/>
            <w:right w:val="none" w:sz="0" w:space="0" w:color="auto"/>
          </w:divBdr>
        </w:div>
        <w:div w:id="39598498">
          <w:marLeft w:val="480"/>
          <w:marRight w:val="0"/>
          <w:marTop w:val="0"/>
          <w:marBottom w:val="0"/>
          <w:divBdr>
            <w:top w:val="none" w:sz="0" w:space="0" w:color="auto"/>
            <w:left w:val="none" w:sz="0" w:space="0" w:color="auto"/>
            <w:bottom w:val="none" w:sz="0" w:space="0" w:color="auto"/>
            <w:right w:val="none" w:sz="0" w:space="0" w:color="auto"/>
          </w:divBdr>
        </w:div>
        <w:div w:id="428548665">
          <w:marLeft w:val="480"/>
          <w:marRight w:val="0"/>
          <w:marTop w:val="0"/>
          <w:marBottom w:val="0"/>
          <w:divBdr>
            <w:top w:val="none" w:sz="0" w:space="0" w:color="auto"/>
            <w:left w:val="none" w:sz="0" w:space="0" w:color="auto"/>
            <w:bottom w:val="none" w:sz="0" w:space="0" w:color="auto"/>
            <w:right w:val="none" w:sz="0" w:space="0" w:color="auto"/>
          </w:divBdr>
        </w:div>
        <w:div w:id="2043506347">
          <w:marLeft w:val="480"/>
          <w:marRight w:val="0"/>
          <w:marTop w:val="0"/>
          <w:marBottom w:val="0"/>
          <w:divBdr>
            <w:top w:val="none" w:sz="0" w:space="0" w:color="auto"/>
            <w:left w:val="none" w:sz="0" w:space="0" w:color="auto"/>
            <w:bottom w:val="none" w:sz="0" w:space="0" w:color="auto"/>
            <w:right w:val="none" w:sz="0" w:space="0" w:color="auto"/>
          </w:divBdr>
        </w:div>
        <w:div w:id="930821148">
          <w:marLeft w:val="480"/>
          <w:marRight w:val="0"/>
          <w:marTop w:val="0"/>
          <w:marBottom w:val="0"/>
          <w:divBdr>
            <w:top w:val="none" w:sz="0" w:space="0" w:color="auto"/>
            <w:left w:val="none" w:sz="0" w:space="0" w:color="auto"/>
            <w:bottom w:val="none" w:sz="0" w:space="0" w:color="auto"/>
            <w:right w:val="none" w:sz="0" w:space="0" w:color="auto"/>
          </w:divBdr>
        </w:div>
        <w:div w:id="664473764">
          <w:marLeft w:val="480"/>
          <w:marRight w:val="0"/>
          <w:marTop w:val="0"/>
          <w:marBottom w:val="0"/>
          <w:divBdr>
            <w:top w:val="none" w:sz="0" w:space="0" w:color="auto"/>
            <w:left w:val="none" w:sz="0" w:space="0" w:color="auto"/>
            <w:bottom w:val="none" w:sz="0" w:space="0" w:color="auto"/>
            <w:right w:val="none" w:sz="0" w:space="0" w:color="auto"/>
          </w:divBdr>
        </w:div>
        <w:div w:id="1581210867">
          <w:marLeft w:val="480"/>
          <w:marRight w:val="0"/>
          <w:marTop w:val="0"/>
          <w:marBottom w:val="0"/>
          <w:divBdr>
            <w:top w:val="none" w:sz="0" w:space="0" w:color="auto"/>
            <w:left w:val="none" w:sz="0" w:space="0" w:color="auto"/>
            <w:bottom w:val="none" w:sz="0" w:space="0" w:color="auto"/>
            <w:right w:val="none" w:sz="0" w:space="0" w:color="auto"/>
          </w:divBdr>
        </w:div>
        <w:div w:id="1775057998">
          <w:marLeft w:val="480"/>
          <w:marRight w:val="0"/>
          <w:marTop w:val="0"/>
          <w:marBottom w:val="0"/>
          <w:divBdr>
            <w:top w:val="none" w:sz="0" w:space="0" w:color="auto"/>
            <w:left w:val="none" w:sz="0" w:space="0" w:color="auto"/>
            <w:bottom w:val="none" w:sz="0" w:space="0" w:color="auto"/>
            <w:right w:val="none" w:sz="0" w:space="0" w:color="auto"/>
          </w:divBdr>
        </w:div>
        <w:div w:id="348144123">
          <w:marLeft w:val="480"/>
          <w:marRight w:val="0"/>
          <w:marTop w:val="0"/>
          <w:marBottom w:val="0"/>
          <w:divBdr>
            <w:top w:val="none" w:sz="0" w:space="0" w:color="auto"/>
            <w:left w:val="none" w:sz="0" w:space="0" w:color="auto"/>
            <w:bottom w:val="none" w:sz="0" w:space="0" w:color="auto"/>
            <w:right w:val="none" w:sz="0" w:space="0" w:color="auto"/>
          </w:divBdr>
        </w:div>
        <w:div w:id="1733649422">
          <w:marLeft w:val="480"/>
          <w:marRight w:val="0"/>
          <w:marTop w:val="0"/>
          <w:marBottom w:val="0"/>
          <w:divBdr>
            <w:top w:val="none" w:sz="0" w:space="0" w:color="auto"/>
            <w:left w:val="none" w:sz="0" w:space="0" w:color="auto"/>
            <w:bottom w:val="none" w:sz="0" w:space="0" w:color="auto"/>
            <w:right w:val="none" w:sz="0" w:space="0" w:color="auto"/>
          </w:divBdr>
        </w:div>
        <w:div w:id="433324932">
          <w:marLeft w:val="480"/>
          <w:marRight w:val="0"/>
          <w:marTop w:val="0"/>
          <w:marBottom w:val="0"/>
          <w:divBdr>
            <w:top w:val="none" w:sz="0" w:space="0" w:color="auto"/>
            <w:left w:val="none" w:sz="0" w:space="0" w:color="auto"/>
            <w:bottom w:val="none" w:sz="0" w:space="0" w:color="auto"/>
            <w:right w:val="none" w:sz="0" w:space="0" w:color="auto"/>
          </w:divBdr>
        </w:div>
        <w:div w:id="1760447932">
          <w:marLeft w:val="480"/>
          <w:marRight w:val="0"/>
          <w:marTop w:val="0"/>
          <w:marBottom w:val="0"/>
          <w:divBdr>
            <w:top w:val="none" w:sz="0" w:space="0" w:color="auto"/>
            <w:left w:val="none" w:sz="0" w:space="0" w:color="auto"/>
            <w:bottom w:val="none" w:sz="0" w:space="0" w:color="auto"/>
            <w:right w:val="none" w:sz="0" w:space="0" w:color="auto"/>
          </w:divBdr>
        </w:div>
        <w:div w:id="1352341231">
          <w:marLeft w:val="480"/>
          <w:marRight w:val="0"/>
          <w:marTop w:val="0"/>
          <w:marBottom w:val="0"/>
          <w:divBdr>
            <w:top w:val="none" w:sz="0" w:space="0" w:color="auto"/>
            <w:left w:val="none" w:sz="0" w:space="0" w:color="auto"/>
            <w:bottom w:val="none" w:sz="0" w:space="0" w:color="auto"/>
            <w:right w:val="none" w:sz="0" w:space="0" w:color="auto"/>
          </w:divBdr>
        </w:div>
        <w:div w:id="1721515916">
          <w:marLeft w:val="480"/>
          <w:marRight w:val="0"/>
          <w:marTop w:val="0"/>
          <w:marBottom w:val="0"/>
          <w:divBdr>
            <w:top w:val="none" w:sz="0" w:space="0" w:color="auto"/>
            <w:left w:val="none" w:sz="0" w:space="0" w:color="auto"/>
            <w:bottom w:val="none" w:sz="0" w:space="0" w:color="auto"/>
            <w:right w:val="none" w:sz="0" w:space="0" w:color="auto"/>
          </w:divBdr>
        </w:div>
        <w:div w:id="2027437242">
          <w:marLeft w:val="480"/>
          <w:marRight w:val="0"/>
          <w:marTop w:val="0"/>
          <w:marBottom w:val="0"/>
          <w:divBdr>
            <w:top w:val="none" w:sz="0" w:space="0" w:color="auto"/>
            <w:left w:val="none" w:sz="0" w:space="0" w:color="auto"/>
            <w:bottom w:val="none" w:sz="0" w:space="0" w:color="auto"/>
            <w:right w:val="none" w:sz="0" w:space="0" w:color="auto"/>
          </w:divBdr>
        </w:div>
        <w:div w:id="950474438">
          <w:marLeft w:val="480"/>
          <w:marRight w:val="0"/>
          <w:marTop w:val="0"/>
          <w:marBottom w:val="0"/>
          <w:divBdr>
            <w:top w:val="none" w:sz="0" w:space="0" w:color="auto"/>
            <w:left w:val="none" w:sz="0" w:space="0" w:color="auto"/>
            <w:bottom w:val="none" w:sz="0" w:space="0" w:color="auto"/>
            <w:right w:val="none" w:sz="0" w:space="0" w:color="auto"/>
          </w:divBdr>
        </w:div>
        <w:div w:id="973830766">
          <w:marLeft w:val="480"/>
          <w:marRight w:val="0"/>
          <w:marTop w:val="0"/>
          <w:marBottom w:val="0"/>
          <w:divBdr>
            <w:top w:val="none" w:sz="0" w:space="0" w:color="auto"/>
            <w:left w:val="none" w:sz="0" w:space="0" w:color="auto"/>
            <w:bottom w:val="none" w:sz="0" w:space="0" w:color="auto"/>
            <w:right w:val="none" w:sz="0" w:space="0" w:color="auto"/>
          </w:divBdr>
        </w:div>
        <w:div w:id="18360949">
          <w:marLeft w:val="480"/>
          <w:marRight w:val="0"/>
          <w:marTop w:val="0"/>
          <w:marBottom w:val="0"/>
          <w:divBdr>
            <w:top w:val="none" w:sz="0" w:space="0" w:color="auto"/>
            <w:left w:val="none" w:sz="0" w:space="0" w:color="auto"/>
            <w:bottom w:val="none" w:sz="0" w:space="0" w:color="auto"/>
            <w:right w:val="none" w:sz="0" w:space="0" w:color="auto"/>
          </w:divBdr>
        </w:div>
        <w:div w:id="1347512396">
          <w:marLeft w:val="480"/>
          <w:marRight w:val="0"/>
          <w:marTop w:val="0"/>
          <w:marBottom w:val="0"/>
          <w:divBdr>
            <w:top w:val="none" w:sz="0" w:space="0" w:color="auto"/>
            <w:left w:val="none" w:sz="0" w:space="0" w:color="auto"/>
            <w:bottom w:val="none" w:sz="0" w:space="0" w:color="auto"/>
            <w:right w:val="none" w:sz="0" w:space="0" w:color="auto"/>
          </w:divBdr>
        </w:div>
        <w:div w:id="1576472571">
          <w:marLeft w:val="480"/>
          <w:marRight w:val="0"/>
          <w:marTop w:val="0"/>
          <w:marBottom w:val="0"/>
          <w:divBdr>
            <w:top w:val="none" w:sz="0" w:space="0" w:color="auto"/>
            <w:left w:val="none" w:sz="0" w:space="0" w:color="auto"/>
            <w:bottom w:val="none" w:sz="0" w:space="0" w:color="auto"/>
            <w:right w:val="none" w:sz="0" w:space="0" w:color="auto"/>
          </w:divBdr>
        </w:div>
        <w:div w:id="494489637">
          <w:marLeft w:val="480"/>
          <w:marRight w:val="0"/>
          <w:marTop w:val="0"/>
          <w:marBottom w:val="0"/>
          <w:divBdr>
            <w:top w:val="none" w:sz="0" w:space="0" w:color="auto"/>
            <w:left w:val="none" w:sz="0" w:space="0" w:color="auto"/>
            <w:bottom w:val="none" w:sz="0" w:space="0" w:color="auto"/>
            <w:right w:val="none" w:sz="0" w:space="0" w:color="auto"/>
          </w:divBdr>
        </w:div>
        <w:div w:id="729696239">
          <w:marLeft w:val="480"/>
          <w:marRight w:val="0"/>
          <w:marTop w:val="0"/>
          <w:marBottom w:val="0"/>
          <w:divBdr>
            <w:top w:val="none" w:sz="0" w:space="0" w:color="auto"/>
            <w:left w:val="none" w:sz="0" w:space="0" w:color="auto"/>
            <w:bottom w:val="none" w:sz="0" w:space="0" w:color="auto"/>
            <w:right w:val="none" w:sz="0" w:space="0" w:color="auto"/>
          </w:divBdr>
        </w:div>
        <w:div w:id="699359397">
          <w:marLeft w:val="480"/>
          <w:marRight w:val="0"/>
          <w:marTop w:val="0"/>
          <w:marBottom w:val="0"/>
          <w:divBdr>
            <w:top w:val="none" w:sz="0" w:space="0" w:color="auto"/>
            <w:left w:val="none" w:sz="0" w:space="0" w:color="auto"/>
            <w:bottom w:val="none" w:sz="0" w:space="0" w:color="auto"/>
            <w:right w:val="none" w:sz="0" w:space="0" w:color="auto"/>
          </w:divBdr>
        </w:div>
        <w:div w:id="836581294">
          <w:marLeft w:val="480"/>
          <w:marRight w:val="0"/>
          <w:marTop w:val="0"/>
          <w:marBottom w:val="0"/>
          <w:divBdr>
            <w:top w:val="none" w:sz="0" w:space="0" w:color="auto"/>
            <w:left w:val="none" w:sz="0" w:space="0" w:color="auto"/>
            <w:bottom w:val="none" w:sz="0" w:space="0" w:color="auto"/>
            <w:right w:val="none" w:sz="0" w:space="0" w:color="auto"/>
          </w:divBdr>
        </w:div>
        <w:div w:id="718018131">
          <w:marLeft w:val="480"/>
          <w:marRight w:val="0"/>
          <w:marTop w:val="0"/>
          <w:marBottom w:val="0"/>
          <w:divBdr>
            <w:top w:val="none" w:sz="0" w:space="0" w:color="auto"/>
            <w:left w:val="none" w:sz="0" w:space="0" w:color="auto"/>
            <w:bottom w:val="none" w:sz="0" w:space="0" w:color="auto"/>
            <w:right w:val="none" w:sz="0" w:space="0" w:color="auto"/>
          </w:divBdr>
        </w:div>
        <w:div w:id="1921913290">
          <w:marLeft w:val="480"/>
          <w:marRight w:val="0"/>
          <w:marTop w:val="0"/>
          <w:marBottom w:val="0"/>
          <w:divBdr>
            <w:top w:val="none" w:sz="0" w:space="0" w:color="auto"/>
            <w:left w:val="none" w:sz="0" w:space="0" w:color="auto"/>
            <w:bottom w:val="none" w:sz="0" w:space="0" w:color="auto"/>
            <w:right w:val="none" w:sz="0" w:space="0" w:color="auto"/>
          </w:divBdr>
        </w:div>
        <w:div w:id="2017295974">
          <w:marLeft w:val="480"/>
          <w:marRight w:val="0"/>
          <w:marTop w:val="0"/>
          <w:marBottom w:val="0"/>
          <w:divBdr>
            <w:top w:val="none" w:sz="0" w:space="0" w:color="auto"/>
            <w:left w:val="none" w:sz="0" w:space="0" w:color="auto"/>
            <w:bottom w:val="none" w:sz="0" w:space="0" w:color="auto"/>
            <w:right w:val="none" w:sz="0" w:space="0" w:color="auto"/>
          </w:divBdr>
        </w:div>
        <w:div w:id="931857749">
          <w:marLeft w:val="480"/>
          <w:marRight w:val="0"/>
          <w:marTop w:val="0"/>
          <w:marBottom w:val="0"/>
          <w:divBdr>
            <w:top w:val="none" w:sz="0" w:space="0" w:color="auto"/>
            <w:left w:val="none" w:sz="0" w:space="0" w:color="auto"/>
            <w:bottom w:val="none" w:sz="0" w:space="0" w:color="auto"/>
            <w:right w:val="none" w:sz="0" w:space="0" w:color="auto"/>
          </w:divBdr>
        </w:div>
        <w:div w:id="676467413">
          <w:marLeft w:val="480"/>
          <w:marRight w:val="0"/>
          <w:marTop w:val="0"/>
          <w:marBottom w:val="0"/>
          <w:divBdr>
            <w:top w:val="none" w:sz="0" w:space="0" w:color="auto"/>
            <w:left w:val="none" w:sz="0" w:space="0" w:color="auto"/>
            <w:bottom w:val="none" w:sz="0" w:space="0" w:color="auto"/>
            <w:right w:val="none" w:sz="0" w:space="0" w:color="auto"/>
          </w:divBdr>
        </w:div>
        <w:div w:id="1962221322">
          <w:marLeft w:val="480"/>
          <w:marRight w:val="0"/>
          <w:marTop w:val="0"/>
          <w:marBottom w:val="0"/>
          <w:divBdr>
            <w:top w:val="none" w:sz="0" w:space="0" w:color="auto"/>
            <w:left w:val="none" w:sz="0" w:space="0" w:color="auto"/>
            <w:bottom w:val="none" w:sz="0" w:space="0" w:color="auto"/>
            <w:right w:val="none" w:sz="0" w:space="0" w:color="auto"/>
          </w:divBdr>
        </w:div>
        <w:div w:id="1294365806">
          <w:marLeft w:val="480"/>
          <w:marRight w:val="0"/>
          <w:marTop w:val="0"/>
          <w:marBottom w:val="0"/>
          <w:divBdr>
            <w:top w:val="none" w:sz="0" w:space="0" w:color="auto"/>
            <w:left w:val="none" w:sz="0" w:space="0" w:color="auto"/>
            <w:bottom w:val="none" w:sz="0" w:space="0" w:color="auto"/>
            <w:right w:val="none" w:sz="0" w:space="0" w:color="auto"/>
          </w:divBdr>
        </w:div>
        <w:div w:id="1090128031">
          <w:marLeft w:val="480"/>
          <w:marRight w:val="0"/>
          <w:marTop w:val="0"/>
          <w:marBottom w:val="0"/>
          <w:divBdr>
            <w:top w:val="none" w:sz="0" w:space="0" w:color="auto"/>
            <w:left w:val="none" w:sz="0" w:space="0" w:color="auto"/>
            <w:bottom w:val="none" w:sz="0" w:space="0" w:color="auto"/>
            <w:right w:val="none" w:sz="0" w:space="0" w:color="auto"/>
          </w:divBdr>
        </w:div>
        <w:div w:id="1330984705">
          <w:marLeft w:val="480"/>
          <w:marRight w:val="0"/>
          <w:marTop w:val="0"/>
          <w:marBottom w:val="0"/>
          <w:divBdr>
            <w:top w:val="none" w:sz="0" w:space="0" w:color="auto"/>
            <w:left w:val="none" w:sz="0" w:space="0" w:color="auto"/>
            <w:bottom w:val="none" w:sz="0" w:space="0" w:color="auto"/>
            <w:right w:val="none" w:sz="0" w:space="0" w:color="auto"/>
          </w:divBdr>
        </w:div>
        <w:div w:id="1197546975">
          <w:marLeft w:val="480"/>
          <w:marRight w:val="0"/>
          <w:marTop w:val="0"/>
          <w:marBottom w:val="0"/>
          <w:divBdr>
            <w:top w:val="none" w:sz="0" w:space="0" w:color="auto"/>
            <w:left w:val="none" w:sz="0" w:space="0" w:color="auto"/>
            <w:bottom w:val="none" w:sz="0" w:space="0" w:color="auto"/>
            <w:right w:val="none" w:sz="0" w:space="0" w:color="auto"/>
          </w:divBdr>
        </w:div>
        <w:div w:id="106780158">
          <w:marLeft w:val="480"/>
          <w:marRight w:val="0"/>
          <w:marTop w:val="0"/>
          <w:marBottom w:val="0"/>
          <w:divBdr>
            <w:top w:val="none" w:sz="0" w:space="0" w:color="auto"/>
            <w:left w:val="none" w:sz="0" w:space="0" w:color="auto"/>
            <w:bottom w:val="none" w:sz="0" w:space="0" w:color="auto"/>
            <w:right w:val="none" w:sz="0" w:space="0" w:color="auto"/>
          </w:divBdr>
        </w:div>
        <w:div w:id="185950179">
          <w:marLeft w:val="480"/>
          <w:marRight w:val="0"/>
          <w:marTop w:val="0"/>
          <w:marBottom w:val="0"/>
          <w:divBdr>
            <w:top w:val="none" w:sz="0" w:space="0" w:color="auto"/>
            <w:left w:val="none" w:sz="0" w:space="0" w:color="auto"/>
            <w:bottom w:val="none" w:sz="0" w:space="0" w:color="auto"/>
            <w:right w:val="none" w:sz="0" w:space="0" w:color="auto"/>
          </w:divBdr>
        </w:div>
      </w:divsChild>
    </w:div>
    <w:div w:id="1004164509">
      <w:bodyDiv w:val="1"/>
      <w:marLeft w:val="0"/>
      <w:marRight w:val="0"/>
      <w:marTop w:val="0"/>
      <w:marBottom w:val="0"/>
      <w:divBdr>
        <w:top w:val="none" w:sz="0" w:space="0" w:color="auto"/>
        <w:left w:val="none" w:sz="0" w:space="0" w:color="auto"/>
        <w:bottom w:val="none" w:sz="0" w:space="0" w:color="auto"/>
        <w:right w:val="none" w:sz="0" w:space="0" w:color="auto"/>
      </w:divBdr>
      <w:divsChild>
        <w:div w:id="1693451534">
          <w:marLeft w:val="480"/>
          <w:marRight w:val="0"/>
          <w:marTop w:val="0"/>
          <w:marBottom w:val="0"/>
          <w:divBdr>
            <w:top w:val="none" w:sz="0" w:space="0" w:color="auto"/>
            <w:left w:val="none" w:sz="0" w:space="0" w:color="auto"/>
            <w:bottom w:val="none" w:sz="0" w:space="0" w:color="auto"/>
            <w:right w:val="none" w:sz="0" w:space="0" w:color="auto"/>
          </w:divBdr>
        </w:div>
        <w:div w:id="77215374">
          <w:marLeft w:val="480"/>
          <w:marRight w:val="0"/>
          <w:marTop w:val="0"/>
          <w:marBottom w:val="0"/>
          <w:divBdr>
            <w:top w:val="none" w:sz="0" w:space="0" w:color="auto"/>
            <w:left w:val="none" w:sz="0" w:space="0" w:color="auto"/>
            <w:bottom w:val="none" w:sz="0" w:space="0" w:color="auto"/>
            <w:right w:val="none" w:sz="0" w:space="0" w:color="auto"/>
          </w:divBdr>
        </w:div>
        <w:div w:id="55279609">
          <w:marLeft w:val="480"/>
          <w:marRight w:val="0"/>
          <w:marTop w:val="0"/>
          <w:marBottom w:val="0"/>
          <w:divBdr>
            <w:top w:val="none" w:sz="0" w:space="0" w:color="auto"/>
            <w:left w:val="none" w:sz="0" w:space="0" w:color="auto"/>
            <w:bottom w:val="none" w:sz="0" w:space="0" w:color="auto"/>
            <w:right w:val="none" w:sz="0" w:space="0" w:color="auto"/>
          </w:divBdr>
        </w:div>
        <w:div w:id="765151441">
          <w:marLeft w:val="480"/>
          <w:marRight w:val="0"/>
          <w:marTop w:val="0"/>
          <w:marBottom w:val="0"/>
          <w:divBdr>
            <w:top w:val="none" w:sz="0" w:space="0" w:color="auto"/>
            <w:left w:val="none" w:sz="0" w:space="0" w:color="auto"/>
            <w:bottom w:val="none" w:sz="0" w:space="0" w:color="auto"/>
            <w:right w:val="none" w:sz="0" w:space="0" w:color="auto"/>
          </w:divBdr>
        </w:div>
        <w:div w:id="505679310">
          <w:marLeft w:val="480"/>
          <w:marRight w:val="0"/>
          <w:marTop w:val="0"/>
          <w:marBottom w:val="0"/>
          <w:divBdr>
            <w:top w:val="none" w:sz="0" w:space="0" w:color="auto"/>
            <w:left w:val="none" w:sz="0" w:space="0" w:color="auto"/>
            <w:bottom w:val="none" w:sz="0" w:space="0" w:color="auto"/>
            <w:right w:val="none" w:sz="0" w:space="0" w:color="auto"/>
          </w:divBdr>
        </w:div>
        <w:div w:id="382561297">
          <w:marLeft w:val="480"/>
          <w:marRight w:val="0"/>
          <w:marTop w:val="0"/>
          <w:marBottom w:val="0"/>
          <w:divBdr>
            <w:top w:val="none" w:sz="0" w:space="0" w:color="auto"/>
            <w:left w:val="none" w:sz="0" w:space="0" w:color="auto"/>
            <w:bottom w:val="none" w:sz="0" w:space="0" w:color="auto"/>
            <w:right w:val="none" w:sz="0" w:space="0" w:color="auto"/>
          </w:divBdr>
        </w:div>
        <w:div w:id="2115131229">
          <w:marLeft w:val="480"/>
          <w:marRight w:val="0"/>
          <w:marTop w:val="0"/>
          <w:marBottom w:val="0"/>
          <w:divBdr>
            <w:top w:val="none" w:sz="0" w:space="0" w:color="auto"/>
            <w:left w:val="none" w:sz="0" w:space="0" w:color="auto"/>
            <w:bottom w:val="none" w:sz="0" w:space="0" w:color="auto"/>
            <w:right w:val="none" w:sz="0" w:space="0" w:color="auto"/>
          </w:divBdr>
        </w:div>
        <w:div w:id="1052660379">
          <w:marLeft w:val="480"/>
          <w:marRight w:val="0"/>
          <w:marTop w:val="0"/>
          <w:marBottom w:val="0"/>
          <w:divBdr>
            <w:top w:val="none" w:sz="0" w:space="0" w:color="auto"/>
            <w:left w:val="none" w:sz="0" w:space="0" w:color="auto"/>
            <w:bottom w:val="none" w:sz="0" w:space="0" w:color="auto"/>
            <w:right w:val="none" w:sz="0" w:space="0" w:color="auto"/>
          </w:divBdr>
        </w:div>
        <w:div w:id="927231831">
          <w:marLeft w:val="480"/>
          <w:marRight w:val="0"/>
          <w:marTop w:val="0"/>
          <w:marBottom w:val="0"/>
          <w:divBdr>
            <w:top w:val="none" w:sz="0" w:space="0" w:color="auto"/>
            <w:left w:val="none" w:sz="0" w:space="0" w:color="auto"/>
            <w:bottom w:val="none" w:sz="0" w:space="0" w:color="auto"/>
            <w:right w:val="none" w:sz="0" w:space="0" w:color="auto"/>
          </w:divBdr>
        </w:div>
        <w:div w:id="1972398475">
          <w:marLeft w:val="480"/>
          <w:marRight w:val="0"/>
          <w:marTop w:val="0"/>
          <w:marBottom w:val="0"/>
          <w:divBdr>
            <w:top w:val="none" w:sz="0" w:space="0" w:color="auto"/>
            <w:left w:val="none" w:sz="0" w:space="0" w:color="auto"/>
            <w:bottom w:val="none" w:sz="0" w:space="0" w:color="auto"/>
            <w:right w:val="none" w:sz="0" w:space="0" w:color="auto"/>
          </w:divBdr>
        </w:div>
        <w:div w:id="456724315">
          <w:marLeft w:val="480"/>
          <w:marRight w:val="0"/>
          <w:marTop w:val="0"/>
          <w:marBottom w:val="0"/>
          <w:divBdr>
            <w:top w:val="none" w:sz="0" w:space="0" w:color="auto"/>
            <w:left w:val="none" w:sz="0" w:space="0" w:color="auto"/>
            <w:bottom w:val="none" w:sz="0" w:space="0" w:color="auto"/>
            <w:right w:val="none" w:sz="0" w:space="0" w:color="auto"/>
          </w:divBdr>
        </w:div>
        <w:div w:id="624578346">
          <w:marLeft w:val="480"/>
          <w:marRight w:val="0"/>
          <w:marTop w:val="0"/>
          <w:marBottom w:val="0"/>
          <w:divBdr>
            <w:top w:val="none" w:sz="0" w:space="0" w:color="auto"/>
            <w:left w:val="none" w:sz="0" w:space="0" w:color="auto"/>
            <w:bottom w:val="none" w:sz="0" w:space="0" w:color="auto"/>
            <w:right w:val="none" w:sz="0" w:space="0" w:color="auto"/>
          </w:divBdr>
        </w:div>
        <w:div w:id="443155779">
          <w:marLeft w:val="480"/>
          <w:marRight w:val="0"/>
          <w:marTop w:val="0"/>
          <w:marBottom w:val="0"/>
          <w:divBdr>
            <w:top w:val="none" w:sz="0" w:space="0" w:color="auto"/>
            <w:left w:val="none" w:sz="0" w:space="0" w:color="auto"/>
            <w:bottom w:val="none" w:sz="0" w:space="0" w:color="auto"/>
            <w:right w:val="none" w:sz="0" w:space="0" w:color="auto"/>
          </w:divBdr>
        </w:div>
        <w:div w:id="1780105779">
          <w:marLeft w:val="480"/>
          <w:marRight w:val="0"/>
          <w:marTop w:val="0"/>
          <w:marBottom w:val="0"/>
          <w:divBdr>
            <w:top w:val="none" w:sz="0" w:space="0" w:color="auto"/>
            <w:left w:val="none" w:sz="0" w:space="0" w:color="auto"/>
            <w:bottom w:val="none" w:sz="0" w:space="0" w:color="auto"/>
            <w:right w:val="none" w:sz="0" w:space="0" w:color="auto"/>
          </w:divBdr>
        </w:div>
        <w:div w:id="951862652">
          <w:marLeft w:val="480"/>
          <w:marRight w:val="0"/>
          <w:marTop w:val="0"/>
          <w:marBottom w:val="0"/>
          <w:divBdr>
            <w:top w:val="none" w:sz="0" w:space="0" w:color="auto"/>
            <w:left w:val="none" w:sz="0" w:space="0" w:color="auto"/>
            <w:bottom w:val="none" w:sz="0" w:space="0" w:color="auto"/>
            <w:right w:val="none" w:sz="0" w:space="0" w:color="auto"/>
          </w:divBdr>
        </w:div>
        <w:div w:id="906841112">
          <w:marLeft w:val="480"/>
          <w:marRight w:val="0"/>
          <w:marTop w:val="0"/>
          <w:marBottom w:val="0"/>
          <w:divBdr>
            <w:top w:val="none" w:sz="0" w:space="0" w:color="auto"/>
            <w:left w:val="none" w:sz="0" w:space="0" w:color="auto"/>
            <w:bottom w:val="none" w:sz="0" w:space="0" w:color="auto"/>
            <w:right w:val="none" w:sz="0" w:space="0" w:color="auto"/>
          </w:divBdr>
        </w:div>
        <w:div w:id="1353413610">
          <w:marLeft w:val="480"/>
          <w:marRight w:val="0"/>
          <w:marTop w:val="0"/>
          <w:marBottom w:val="0"/>
          <w:divBdr>
            <w:top w:val="none" w:sz="0" w:space="0" w:color="auto"/>
            <w:left w:val="none" w:sz="0" w:space="0" w:color="auto"/>
            <w:bottom w:val="none" w:sz="0" w:space="0" w:color="auto"/>
            <w:right w:val="none" w:sz="0" w:space="0" w:color="auto"/>
          </w:divBdr>
        </w:div>
        <w:div w:id="2123987033">
          <w:marLeft w:val="480"/>
          <w:marRight w:val="0"/>
          <w:marTop w:val="0"/>
          <w:marBottom w:val="0"/>
          <w:divBdr>
            <w:top w:val="none" w:sz="0" w:space="0" w:color="auto"/>
            <w:left w:val="none" w:sz="0" w:space="0" w:color="auto"/>
            <w:bottom w:val="none" w:sz="0" w:space="0" w:color="auto"/>
            <w:right w:val="none" w:sz="0" w:space="0" w:color="auto"/>
          </w:divBdr>
        </w:div>
        <w:div w:id="412360337">
          <w:marLeft w:val="480"/>
          <w:marRight w:val="0"/>
          <w:marTop w:val="0"/>
          <w:marBottom w:val="0"/>
          <w:divBdr>
            <w:top w:val="none" w:sz="0" w:space="0" w:color="auto"/>
            <w:left w:val="none" w:sz="0" w:space="0" w:color="auto"/>
            <w:bottom w:val="none" w:sz="0" w:space="0" w:color="auto"/>
            <w:right w:val="none" w:sz="0" w:space="0" w:color="auto"/>
          </w:divBdr>
        </w:div>
        <w:div w:id="617764319">
          <w:marLeft w:val="480"/>
          <w:marRight w:val="0"/>
          <w:marTop w:val="0"/>
          <w:marBottom w:val="0"/>
          <w:divBdr>
            <w:top w:val="none" w:sz="0" w:space="0" w:color="auto"/>
            <w:left w:val="none" w:sz="0" w:space="0" w:color="auto"/>
            <w:bottom w:val="none" w:sz="0" w:space="0" w:color="auto"/>
            <w:right w:val="none" w:sz="0" w:space="0" w:color="auto"/>
          </w:divBdr>
        </w:div>
        <w:div w:id="1813257357">
          <w:marLeft w:val="480"/>
          <w:marRight w:val="0"/>
          <w:marTop w:val="0"/>
          <w:marBottom w:val="0"/>
          <w:divBdr>
            <w:top w:val="none" w:sz="0" w:space="0" w:color="auto"/>
            <w:left w:val="none" w:sz="0" w:space="0" w:color="auto"/>
            <w:bottom w:val="none" w:sz="0" w:space="0" w:color="auto"/>
            <w:right w:val="none" w:sz="0" w:space="0" w:color="auto"/>
          </w:divBdr>
        </w:div>
        <w:div w:id="1363246929">
          <w:marLeft w:val="480"/>
          <w:marRight w:val="0"/>
          <w:marTop w:val="0"/>
          <w:marBottom w:val="0"/>
          <w:divBdr>
            <w:top w:val="none" w:sz="0" w:space="0" w:color="auto"/>
            <w:left w:val="none" w:sz="0" w:space="0" w:color="auto"/>
            <w:bottom w:val="none" w:sz="0" w:space="0" w:color="auto"/>
            <w:right w:val="none" w:sz="0" w:space="0" w:color="auto"/>
          </w:divBdr>
        </w:div>
        <w:div w:id="1673601402">
          <w:marLeft w:val="480"/>
          <w:marRight w:val="0"/>
          <w:marTop w:val="0"/>
          <w:marBottom w:val="0"/>
          <w:divBdr>
            <w:top w:val="none" w:sz="0" w:space="0" w:color="auto"/>
            <w:left w:val="none" w:sz="0" w:space="0" w:color="auto"/>
            <w:bottom w:val="none" w:sz="0" w:space="0" w:color="auto"/>
            <w:right w:val="none" w:sz="0" w:space="0" w:color="auto"/>
          </w:divBdr>
        </w:div>
        <w:div w:id="1146508266">
          <w:marLeft w:val="480"/>
          <w:marRight w:val="0"/>
          <w:marTop w:val="0"/>
          <w:marBottom w:val="0"/>
          <w:divBdr>
            <w:top w:val="none" w:sz="0" w:space="0" w:color="auto"/>
            <w:left w:val="none" w:sz="0" w:space="0" w:color="auto"/>
            <w:bottom w:val="none" w:sz="0" w:space="0" w:color="auto"/>
            <w:right w:val="none" w:sz="0" w:space="0" w:color="auto"/>
          </w:divBdr>
        </w:div>
        <w:div w:id="1518039282">
          <w:marLeft w:val="480"/>
          <w:marRight w:val="0"/>
          <w:marTop w:val="0"/>
          <w:marBottom w:val="0"/>
          <w:divBdr>
            <w:top w:val="none" w:sz="0" w:space="0" w:color="auto"/>
            <w:left w:val="none" w:sz="0" w:space="0" w:color="auto"/>
            <w:bottom w:val="none" w:sz="0" w:space="0" w:color="auto"/>
            <w:right w:val="none" w:sz="0" w:space="0" w:color="auto"/>
          </w:divBdr>
        </w:div>
        <w:div w:id="381557721">
          <w:marLeft w:val="480"/>
          <w:marRight w:val="0"/>
          <w:marTop w:val="0"/>
          <w:marBottom w:val="0"/>
          <w:divBdr>
            <w:top w:val="none" w:sz="0" w:space="0" w:color="auto"/>
            <w:left w:val="none" w:sz="0" w:space="0" w:color="auto"/>
            <w:bottom w:val="none" w:sz="0" w:space="0" w:color="auto"/>
            <w:right w:val="none" w:sz="0" w:space="0" w:color="auto"/>
          </w:divBdr>
        </w:div>
        <w:div w:id="1758597832">
          <w:marLeft w:val="480"/>
          <w:marRight w:val="0"/>
          <w:marTop w:val="0"/>
          <w:marBottom w:val="0"/>
          <w:divBdr>
            <w:top w:val="none" w:sz="0" w:space="0" w:color="auto"/>
            <w:left w:val="none" w:sz="0" w:space="0" w:color="auto"/>
            <w:bottom w:val="none" w:sz="0" w:space="0" w:color="auto"/>
            <w:right w:val="none" w:sz="0" w:space="0" w:color="auto"/>
          </w:divBdr>
        </w:div>
        <w:div w:id="169100231">
          <w:marLeft w:val="480"/>
          <w:marRight w:val="0"/>
          <w:marTop w:val="0"/>
          <w:marBottom w:val="0"/>
          <w:divBdr>
            <w:top w:val="none" w:sz="0" w:space="0" w:color="auto"/>
            <w:left w:val="none" w:sz="0" w:space="0" w:color="auto"/>
            <w:bottom w:val="none" w:sz="0" w:space="0" w:color="auto"/>
            <w:right w:val="none" w:sz="0" w:space="0" w:color="auto"/>
          </w:divBdr>
        </w:div>
      </w:divsChild>
    </w:div>
    <w:div w:id="1006977650">
      <w:bodyDiv w:val="1"/>
      <w:marLeft w:val="0"/>
      <w:marRight w:val="0"/>
      <w:marTop w:val="0"/>
      <w:marBottom w:val="0"/>
      <w:divBdr>
        <w:top w:val="none" w:sz="0" w:space="0" w:color="auto"/>
        <w:left w:val="none" w:sz="0" w:space="0" w:color="auto"/>
        <w:bottom w:val="none" w:sz="0" w:space="0" w:color="auto"/>
        <w:right w:val="none" w:sz="0" w:space="0" w:color="auto"/>
      </w:divBdr>
    </w:div>
    <w:div w:id="1009913079">
      <w:bodyDiv w:val="1"/>
      <w:marLeft w:val="0"/>
      <w:marRight w:val="0"/>
      <w:marTop w:val="0"/>
      <w:marBottom w:val="0"/>
      <w:divBdr>
        <w:top w:val="none" w:sz="0" w:space="0" w:color="auto"/>
        <w:left w:val="none" w:sz="0" w:space="0" w:color="auto"/>
        <w:bottom w:val="none" w:sz="0" w:space="0" w:color="auto"/>
        <w:right w:val="none" w:sz="0" w:space="0" w:color="auto"/>
      </w:divBdr>
      <w:divsChild>
        <w:div w:id="1466463560">
          <w:marLeft w:val="640"/>
          <w:marRight w:val="0"/>
          <w:marTop w:val="0"/>
          <w:marBottom w:val="0"/>
          <w:divBdr>
            <w:top w:val="none" w:sz="0" w:space="0" w:color="auto"/>
            <w:left w:val="none" w:sz="0" w:space="0" w:color="auto"/>
            <w:bottom w:val="none" w:sz="0" w:space="0" w:color="auto"/>
            <w:right w:val="none" w:sz="0" w:space="0" w:color="auto"/>
          </w:divBdr>
        </w:div>
        <w:div w:id="1889951590">
          <w:marLeft w:val="640"/>
          <w:marRight w:val="0"/>
          <w:marTop w:val="0"/>
          <w:marBottom w:val="0"/>
          <w:divBdr>
            <w:top w:val="none" w:sz="0" w:space="0" w:color="auto"/>
            <w:left w:val="none" w:sz="0" w:space="0" w:color="auto"/>
            <w:bottom w:val="none" w:sz="0" w:space="0" w:color="auto"/>
            <w:right w:val="none" w:sz="0" w:space="0" w:color="auto"/>
          </w:divBdr>
        </w:div>
        <w:div w:id="1768965391">
          <w:marLeft w:val="640"/>
          <w:marRight w:val="0"/>
          <w:marTop w:val="0"/>
          <w:marBottom w:val="0"/>
          <w:divBdr>
            <w:top w:val="none" w:sz="0" w:space="0" w:color="auto"/>
            <w:left w:val="none" w:sz="0" w:space="0" w:color="auto"/>
            <w:bottom w:val="none" w:sz="0" w:space="0" w:color="auto"/>
            <w:right w:val="none" w:sz="0" w:space="0" w:color="auto"/>
          </w:divBdr>
        </w:div>
        <w:div w:id="2112239772">
          <w:marLeft w:val="640"/>
          <w:marRight w:val="0"/>
          <w:marTop w:val="0"/>
          <w:marBottom w:val="0"/>
          <w:divBdr>
            <w:top w:val="none" w:sz="0" w:space="0" w:color="auto"/>
            <w:left w:val="none" w:sz="0" w:space="0" w:color="auto"/>
            <w:bottom w:val="none" w:sz="0" w:space="0" w:color="auto"/>
            <w:right w:val="none" w:sz="0" w:space="0" w:color="auto"/>
          </w:divBdr>
        </w:div>
        <w:div w:id="1520654658">
          <w:marLeft w:val="640"/>
          <w:marRight w:val="0"/>
          <w:marTop w:val="0"/>
          <w:marBottom w:val="0"/>
          <w:divBdr>
            <w:top w:val="none" w:sz="0" w:space="0" w:color="auto"/>
            <w:left w:val="none" w:sz="0" w:space="0" w:color="auto"/>
            <w:bottom w:val="none" w:sz="0" w:space="0" w:color="auto"/>
            <w:right w:val="none" w:sz="0" w:space="0" w:color="auto"/>
          </w:divBdr>
        </w:div>
        <w:div w:id="1221018436">
          <w:marLeft w:val="640"/>
          <w:marRight w:val="0"/>
          <w:marTop w:val="0"/>
          <w:marBottom w:val="0"/>
          <w:divBdr>
            <w:top w:val="none" w:sz="0" w:space="0" w:color="auto"/>
            <w:left w:val="none" w:sz="0" w:space="0" w:color="auto"/>
            <w:bottom w:val="none" w:sz="0" w:space="0" w:color="auto"/>
            <w:right w:val="none" w:sz="0" w:space="0" w:color="auto"/>
          </w:divBdr>
        </w:div>
        <w:div w:id="366444143">
          <w:marLeft w:val="640"/>
          <w:marRight w:val="0"/>
          <w:marTop w:val="0"/>
          <w:marBottom w:val="0"/>
          <w:divBdr>
            <w:top w:val="none" w:sz="0" w:space="0" w:color="auto"/>
            <w:left w:val="none" w:sz="0" w:space="0" w:color="auto"/>
            <w:bottom w:val="none" w:sz="0" w:space="0" w:color="auto"/>
            <w:right w:val="none" w:sz="0" w:space="0" w:color="auto"/>
          </w:divBdr>
        </w:div>
        <w:div w:id="243880307">
          <w:marLeft w:val="640"/>
          <w:marRight w:val="0"/>
          <w:marTop w:val="0"/>
          <w:marBottom w:val="0"/>
          <w:divBdr>
            <w:top w:val="none" w:sz="0" w:space="0" w:color="auto"/>
            <w:left w:val="none" w:sz="0" w:space="0" w:color="auto"/>
            <w:bottom w:val="none" w:sz="0" w:space="0" w:color="auto"/>
            <w:right w:val="none" w:sz="0" w:space="0" w:color="auto"/>
          </w:divBdr>
        </w:div>
        <w:div w:id="1193573761">
          <w:marLeft w:val="640"/>
          <w:marRight w:val="0"/>
          <w:marTop w:val="0"/>
          <w:marBottom w:val="0"/>
          <w:divBdr>
            <w:top w:val="none" w:sz="0" w:space="0" w:color="auto"/>
            <w:left w:val="none" w:sz="0" w:space="0" w:color="auto"/>
            <w:bottom w:val="none" w:sz="0" w:space="0" w:color="auto"/>
            <w:right w:val="none" w:sz="0" w:space="0" w:color="auto"/>
          </w:divBdr>
        </w:div>
        <w:div w:id="1863277260">
          <w:marLeft w:val="640"/>
          <w:marRight w:val="0"/>
          <w:marTop w:val="0"/>
          <w:marBottom w:val="0"/>
          <w:divBdr>
            <w:top w:val="none" w:sz="0" w:space="0" w:color="auto"/>
            <w:left w:val="none" w:sz="0" w:space="0" w:color="auto"/>
            <w:bottom w:val="none" w:sz="0" w:space="0" w:color="auto"/>
            <w:right w:val="none" w:sz="0" w:space="0" w:color="auto"/>
          </w:divBdr>
        </w:div>
        <w:div w:id="1939485061">
          <w:marLeft w:val="640"/>
          <w:marRight w:val="0"/>
          <w:marTop w:val="0"/>
          <w:marBottom w:val="0"/>
          <w:divBdr>
            <w:top w:val="none" w:sz="0" w:space="0" w:color="auto"/>
            <w:left w:val="none" w:sz="0" w:space="0" w:color="auto"/>
            <w:bottom w:val="none" w:sz="0" w:space="0" w:color="auto"/>
            <w:right w:val="none" w:sz="0" w:space="0" w:color="auto"/>
          </w:divBdr>
        </w:div>
        <w:div w:id="1321152923">
          <w:marLeft w:val="640"/>
          <w:marRight w:val="0"/>
          <w:marTop w:val="0"/>
          <w:marBottom w:val="0"/>
          <w:divBdr>
            <w:top w:val="none" w:sz="0" w:space="0" w:color="auto"/>
            <w:left w:val="none" w:sz="0" w:space="0" w:color="auto"/>
            <w:bottom w:val="none" w:sz="0" w:space="0" w:color="auto"/>
            <w:right w:val="none" w:sz="0" w:space="0" w:color="auto"/>
          </w:divBdr>
        </w:div>
        <w:div w:id="600534434">
          <w:marLeft w:val="640"/>
          <w:marRight w:val="0"/>
          <w:marTop w:val="0"/>
          <w:marBottom w:val="0"/>
          <w:divBdr>
            <w:top w:val="none" w:sz="0" w:space="0" w:color="auto"/>
            <w:left w:val="none" w:sz="0" w:space="0" w:color="auto"/>
            <w:bottom w:val="none" w:sz="0" w:space="0" w:color="auto"/>
            <w:right w:val="none" w:sz="0" w:space="0" w:color="auto"/>
          </w:divBdr>
        </w:div>
        <w:div w:id="88505342">
          <w:marLeft w:val="640"/>
          <w:marRight w:val="0"/>
          <w:marTop w:val="0"/>
          <w:marBottom w:val="0"/>
          <w:divBdr>
            <w:top w:val="none" w:sz="0" w:space="0" w:color="auto"/>
            <w:left w:val="none" w:sz="0" w:space="0" w:color="auto"/>
            <w:bottom w:val="none" w:sz="0" w:space="0" w:color="auto"/>
            <w:right w:val="none" w:sz="0" w:space="0" w:color="auto"/>
          </w:divBdr>
        </w:div>
        <w:div w:id="1684432102">
          <w:marLeft w:val="640"/>
          <w:marRight w:val="0"/>
          <w:marTop w:val="0"/>
          <w:marBottom w:val="0"/>
          <w:divBdr>
            <w:top w:val="none" w:sz="0" w:space="0" w:color="auto"/>
            <w:left w:val="none" w:sz="0" w:space="0" w:color="auto"/>
            <w:bottom w:val="none" w:sz="0" w:space="0" w:color="auto"/>
            <w:right w:val="none" w:sz="0" w:space="0" w:color="auto"/>
          </w:divBdr>
        </w:div>
        <w:div w:id="1966764596">
          <w:marLeft w:val="640"/>
          <w:marRight w:val="0"/>
          <w:marTop w:val="0"/>
          <w:marBottom w:val="0"/>
          <w:divBdr>
            <w:top w:val="none" w:sz="0" w:space="0" w:color="auto"/>
            <w:left w:val="none" w:sz="0" w:space="0" w:color="auto"/>
            <w:bottom w:val="none" w:sz="0" w:space="0" w:color="auto"/>
            <w:right w:val="none" w:sz="0" w:space="0" w:color="auto"/>
          </w:divBdr>
        </w:div>
        <w:div w:id="1449932349">
          <w:marLeft w:val="640"/>
          <w:marRight w:val="0"/>
          <w:marTop w:val="0"/>
          <w:marBottom w:val="0"/>
          <w:divBdr>
            <w:top w:val="none" w:sz="0" w:space="0" w:color="auto"/>
            <w:left w:val="none" w:sz="0" w:space="0" w:color="auto"/>
            <w:bottom w:val="none" w:sz="0" w:space="0" w:color="auto"/>
            <w:right w:val="none" w:sz="0" w:space="0" w:color="auto"/>
          </w:divBdr>
        </w:div>
        <w:div w:id="1801530910">
          <w:marLeft w:val="640"/>
          <w:marRight w:val="0"/>
          <w:marTop w:val="0"/>
          <w:marBottom w:val="0"/>
          <w:divBdr>
            <w:top w:val="none" w:sz="0" w:space="0" w:color="auto"/>
            <w:left w:val="none" w:sz="0" w:space="0" w:color="auto"/>
            <w:bottom w:val="none" w:sz="0" w:space="0" w:color="auto"/>
            <w:right w:val="none" w:sz="0" w:space="0" w:color="auto"/>
          </w:divBdr>
        </w:div>
        <w:div w:id="1261454743">
          <w:marLeft w:val="640"/>
          <w:marRight w:val="0"/>
          <w:marTop w:val="0"/>
          <w:marBottom w:val="0"/>
          <w:divBdr>
            <w:top w:val="none" w:sz="0" w:space="0" w:color="auto"/>
            <w:left w:val="none" w:sz="0" w:space="0" w:color="auto"/>
            <w:bottom w:val="none" w:sz="0" w:space="0" w:color="auto"/>
            <w:right w:val="none" w:sz="0" w:space="0" w:color="auto"/>
          </w:divBdr>
        </w:div>
        <w:div w:id="1281954332">
          <w:marLeft w:val="640"/>
          <w:marRight w:val="0"/>
          <w:marTop w:val="0"/>
          <w:marBottom w:val="0"/>
          <w:divBdr>
            <w:top w:val="none" w:sz="0" w:space="0" w:color="auto"/>
            <w:left w:val="none" w:sz="0" w:space="0" w:color="auto"/>
            <w:bottom w:val="none" w:sz="0" w:space="0" w:color="auto"/>
            <w:right w:val="none" w:sz="0" w:space="0" w:color="auto"/>
          </w:divBdr>
        </w:div>
        <w:div w:id="931397644">
          <w:marLeft w:val="640"/>
          <w:marRight w:val="0"/>
          <w:marTop w:val="0"/>
          <w:marBottom w:val="0"/>
          <w:divBdr>
            <w:top w:val="none" w:sz="0" w:space="0" w:color="auto"/>
            <w:left w:val="none" w:sz="0" w:space="0" w:color="auto"/>
            <w:bottom w:val="none" w:sz="0" w:space="0" w:color="auto"/>
            <w:right w:val="none" w:sz="0" w:space="0" w:color="auto"/>
          </w:divBdr>
        </w:div>
        <w:div w:id="1403605490">
          <w:marLeft w:val="640"/>
          <w:marRight w:val="0"/>
          <w:marTop w:val="0"/>
          <w:marBottom w:val="0"/>
          <w:divBdr>
            <w:top w:val="none" w:sz="0" w:space="0" w:color="auto"/>
            <w:left w:val="none" w:sz="0" w:space="0" w:color="auto"/>
            <w:bottom w:val="none" w:sz="0" w:space="0" w:color="auto"/>
            <w:right w:val="none" w:sz="0" w:space="0" w:color="auto"/>
          </w:divBdr>
        </w:div>
        <w:div w:id="1128545858">
          <w:marLeft w:val="640"/>
          <w:marRight w:val="0"/>
          <w:marTop w:val="0"/>
          <w:marBottom w:val="0"/>
          <w:divBdr>
            <w:top w:val="none" w:sz="0" w:space="0" w:color="auto"/>
            <w:left w:val="none" w:sz="0" w:space="0" w:color="auto"/>
            <w:bottom w:val="none" w:sz="0" w:space="0" w:color="auto"/>
            <w:right w:val="none" w:sz="0" w:space="0" w:color="auto"/>
          </w:divBdr>
        </w:div>
        <w:div w:id="352658325">
          <w:marLeft w:val="640"/>
          <w:marRight w:val="0"/>
          <w:marTop w:val="0"/>
          <w:marBottom w:val="0"/>
          <w:divBdr>
            <w:top w:val="none" w:sz="0" w:space="0" w:color="auto"/>
            <w:left w:val="none" w:sz="0" w:space="0" w:color="auto"/>
            <w:bottom w:val="none" w:sz="0" w:space="0" w:color="auto"/>
            <w:right w:val="none" w:sz="0" w:space="0" w:color="auto"/>
          </w:divBdr>
        </w:div>
        <w:div w:id="383914808">
          <w:marLeft w:val="640"/>
          <w:marRight w:val="0"/>
          <w:marTop w:val="0"/>
          <w:marBottom w:val="0"/>
          <w:divBdr>
            <w:top w:val="none" w:sz="0" w:space="0" w:color="auto"/>
            <w:left w:val="none" w:sz="0" w:space="0" w:color="auto"/>
            <w:bottom w:val="none" w:sz="0" w:space="0" w:color="auto"/>
            <w:right w:val="none" w:sz="0" w:space="0" w:color="auto"/>
          </w:divBdr>
        </w:div>
        <w:div w:id="1780759888">
          <w:marLeft w:val="640"/>
          <w:marRight w:val="0"/>
          <w:marTop w:val="0"/>
          <w:marBottom w:val="0"/>
          <w:divBdr>
            <w:top w:val="none" w:sz="0" w:space="0" w:color="auto"/>
            <w:left w:val="none" w:sz="0" w:space="0" w:color="auto"/>
            <w:bottom w:val="none" w:sz="0" w:space="0" w:color="auto"/>
            <w:right w:val="none" w:sz="0" w:space="0" w:color="auto"/>
          </w:divBdr>
        </w:div>
        <w:div w:id="1234388537">
          <w:marLeft w:val="640"/>
          <w:marRight w:val="0"/>
          <w:marTop w:val="0"/>
          <w:marBottom w:val="0"/>
          <w:divBdr>
            <w:top w:val="none" w:sz="0" w:space="0" w:color="auto"/>
            <w:left w:val="none" w:sz="0" w:space="0" w:color="auto"/>
            <w:bottom w:val="none" w:sz="0" w:space="0" w:color="auto"/>
            <w:right w:val="none" w:sz="0" w:space="0" w:color="auto"/>
          </w:divBdr>
        </w:div>
        <w:div w:id="313878061">
          <w:marLeft w:val="640"/>
          <w:marRight w:val="0"/>
          <w:marTop w:val="0"/>
          <w:marBottom w:val="0"/>
          <w:divBdr>
            <w:top w:val="none" w:sz="0" w:space="0" w:color="auto"/>
            <w:left w:val="none" w:sz="0" w:space="0" w:color="auto"/>
            <w:bottom w:val="none" w:sz="0" w:space="0" w:color="auto"/>
            <w:right w:val="none" w:sz="0" w:space="0" w:color="auto"/>
          </w:divBdr>
        </w:div>
        <w:div w:id="1994794206">
          <w:marLeft w:val="640"/>
          <w:marRight w:val="0"/>
          <w:marTop w:val="0"/>
          <w:marBottom w:val="0"/>
          <w:divBdr>
            <w:top w:val="none" w:sz="0" w:space="0" w:color="auto"/>
            <w:left w:val="none" w:sz="0" w:space="0" w:color="auto"/>
            <w:bottom w:val="none" w:sz="0" w:space="0" w:color="auto"/>
            <w:right w:val="none" w:sz="0" w:space="0" w:color="auto"/>
          </w:divBdr>
        </w:div>
        <w:div w:id="2109735220">
          <w:marLeft w:val="640"/>
          <w:marRight w:val="0"/>
          <w:marTop w:val="0"/>
          <w:marBottom w:val="0"/>
          <w:divBdr>
            <w:top w:val="none" w:sz="0" w:space="0" w:color="auto"/>
            <w:left w:val="none" w:sz="0" w:space="0" w:color="auto"/>
            <w:bottom w:val="none" w:sz="0" w:space="0" w:color="auto"/>
            <w:right w:val="none" w:sz="0" w:space="0" w:color="auto"/>
          </w:divBdr>
        </w:div>
        <w:div w:id="887760443">
          <w:marLeft w:val="640"/>
          <w:marRight w:val="0"/>
          <w:marTop w:val="0"/>
          <w:marBottom w:val="0"/>
          <w:divBdr>
            <w:top w:val="none" w:sz="0" w:space="0" w:color="auto"/>
            <w:left w:val="none" w:sz="0" w:space="0" w:color="auto"/>
            <w:bottom w:val="none" w:sz="0" w:space="0" w:color="auto"/>
            <w:right w:val="none" w:sz="0" w:space="0" w:color="auto"/>
          </w:divBdr>
        </w:div>
        <w:div w:id="865948610">
          <w:marLeft w:val="640"/>
          <w:marRight w:val="0"/>
          <w:marTop w:val="0"/>
          <w:marBottom w:val="0"/>
          <w:divBdr>
            <w:top w:val="none" w:sz="0" w:space="0" w:color="auto"/>
            <w:left w:val="none" w:sz="0" w:space="0" w:color="auto"/>
            <w:bottom w:val="none" w:sz="0" w:space="0" w:color="auto"/>
            <w:right w:val="none" w:sz="0" w:space="0" w:color="auto"/>
          </w:divBdr>
        </w:div>
        <w:div w:id="1360205803">
          <w:marLeft w:val="640"/>
          <w:marRight w:val="0"/>
          <w:marTop w:val="0"/>
          <w:marBottom w:val="0"/>
          <w:divBdr>
            <w:top w:val="none" w:sz="0" w:space="0" w:color="auto"/>
            <w:left w:val="none" w:sz="0" w:space="0" w:color="auto"/>
            <w:bottom w:val="none" w:sz="0" w:space="0" w:color="auto"/>
            <w:right w:val="none" w:sz="0" w:space="0" w:color="auto"/>
          </w:divBdr>
        </w:div>
        <w:div w:id="268124563">
          <w:marLeft w:val="640"/>
          <w:marRight w:val="0"/>
          <w:marTop w:val="0"/>
          <w:marBottom w:val="0"/>
          <w:divBdr>
            <w:top w:val="none" w:sz="0" w:space="0" w:color="auto"/>
            <w:left w:val="none" w:sz="0" w:space="0" w:color="auto"/>
            <w:bottom w:val="none" w:sz="0" w:space="0" w:color="auto"/>
            <w:right w:val="none" w:sz="0" w:space="0" w:color="auto"/>
          </w:divBdr>
        </w:div>
        <w:div w:id="861479231">
          <w:marLeft w:val="640"/>
          <w:marRight w:val="0"/>
          <w:marTop w:val="0"/>
          <w:marBottom w:val="0"/>
          <w:divBdr>
            <w:top w:val="none" w:sz="0" w:space="0" w:color="auto"/>
            <w:left w:val="none" w:sz="0" w:space="0" w:color="auto"/>
            <w:bottom w:val="none" w:sz="0" w:space="0" w:color="auto"/>
            <w:right w:val="none" w:sz="0" w:space="0" w:color="auto"/>
          </w:divBdr>
        </w:div>
        <w:div w:id="2061780779">
          <w:marLeft w:val="640"/>
          <w:marRight w:val="0"/>
          <w:marTop w:val="0"/>
          <w:marBottom w:val="0"/>
          <w:divBdr>
            <w:top w:val="none" w:sz="0" w:space="0" w:color="auto"/>
            <w:left w:val="none" w:sz="0" w:space="0" w:color="auto"/>
            <w:bottom w:val="none" w:sz="0" w:space="0" w:color="auto"/>
            <w:right w:val="none" w:sz="0" w:space="0" w:color="auto"/>
          </w:divBdr>
        </w:div>
        <w:div w:id="1415783537">
          <w:marLeft w:val="640"/>
          <w:marRight w:val="0"/>
          <w:marTop w:val="0"/>
          <w:marBottom w:val="0"/>
          <w:divBdr>
            <w:top w:val="none" w:sz="0" w:space="0" w:color="auto"/>
            <w:left w:val="none" w:sz="0" w:space="0" w:color="auto"/>
            <w:bottom w:val="none" w:sz="0" w:space="0" w:color="auto"/>
            <w:right w:val="none" w:sz="0" w:space="0" w:color="auto"/>
          </w:divBdr>
        </w:div>
        <w:div w:id="209802335">
          <w:marLeft w:val="640"/>
          <w:marRight w:val="0"/>
          <w:marTop w:val="0"/>
          <w:marBottom w:val="0"/>
          <w:divBdr>
            <w:top w:val="none" w:sz="0" w:space="0" w:color="auto"/>
            <w:left w:val="none" w:sz="0" w:space="0" w:color="auto"/>
            <w:bottom w:val="none" w:sz="0" w:space="0" w:color="auto"/>
            <w:right w:val="none" w:sz="0" w:space="0" w:color="auto"/>
          </w:divBdr>
        </w:div>
        <w:div w:id="1594824955">
          <w:marLeft w:val="640"/>
          <w:marRight w:val="0"/>
          <w:marTop w:val="0"/>
          <w:marBottom w:val="0"/>
          <w:divBdr>
            <w:top w:val="none" w:sz="0" w:space="0" w:color="auto"/>
            <w:left w:val="none" w:sz="0" w:space="0" w:color="auto"/>
            <w:bottom w:val="none" w:sz="0" w:space="0" w:color="auto"/>
            <w:right w:val="none" w:sz="0" w:space="0" w:color="auto"/>
          </w:divBdr>
        </w:div>
        <w:div w:id="1992977647">
          <w:marLeft w:val="640"/>
          <w:marRight w:val="0"/>
          <w:marTop w:val="0"/>
          <w:marBottom w:val="0"/>
          <w:divBdr>
            <w:top w:val="none" w:sz="0" w:space="0" w:color="auto"/>
            <w:left w:val="none" w:sz="0" w:space="0" w:color="auto"/>
            <w:bottom w:val="none" w:sz="0" w:space="0" w:color="auto"/>
            <w:right w:val="none" w:sz="0" w:space="0" w:color="auto"/>
          </w:divBdr>
        </w:div>
        <w:div w:id="701590271">
          <w:marLeft w:val="640"/>
          <w:marRight w:val="0"/>
          <w:marTop w:val="0"/>
          <w:marBottom w:val="0"/>
          <w:divBdr>
            <w:top w:val="none" w:sz="0" w:space="0" w:color="auto"/>
            <w:left w:val="none" w:sz="0" w:space="0" w:color="auto"/>
            <w:bottom w:val="none" w:sz="0" w:space="0" w:color="auto"/>
            <w:right w:val="none" w:sz="0" w:space="0" w:color="auto"/>
          </w:divBdr>
        </w:div>
        <w:div w:id="1511990547">
          <w:marLeft w:val="640"/>
          <w:marRight w:val="0"/>
          <w:marTop w:val="0"/>
          <w:marBottom w:val="0"/>
          <w:divBdr>
            <w:top w:val="none" w:sz="0" w:space="0" w:color="auto"/>
            <w:left w:val="none" w:sz="0" w:space="0" w:color="auto"/>
            <w:bottom w:val="none" w:sz="0" w:space="0" w:color="auto"/>
            <w:right w:val="none" w:sz="0" w:space="0" w:color="auto"/>
          </w:divBdr>
        </w:div>
        <w:div w:id="1848326133">
          <w:marLeft w:val="640"/>
          <w:marRight w:val="0"/>
          <w:marTop w:val="0"/>
          <w:marBottom w:val="0"/>
          <w:divBdr>
            <w:top w:val="none" w:sz="0" w:space="0" w:color="auto"/>
            <w:left w:val="none" w:sz="0" w:space="0" w:color="auto"/>
            <w:bottom w:val="none" w:sz="0" w:space="0" w:color="auto"/>
            <w:right w:val="none" w:sz="0" w:space="0" w:color="auto"/>
          </w:divBdr>
        </w:div>
        <w:div w:id="1110974878">
          <w:marLeft w:val="640"/>
          <w:marRight w:val="0"/>
          <w:marTop w:val="0"/>
          <w:marBottom w:val="0"/>
          <w:divBdr>
            <w:top w:val="none" w:sz="0" w:space="0" w:color="auto"/>
            <w:left w:val="none" w:sz="0" w:space="0" w:color="auto"/>
            <w:bottom w:val="none" w:sz="0" w:space="0" w:color="auto"/>
            <w:right w:val="none" w:sz="0" w:space="0" w:color="auto"/>
          </w:divBdr>
        </w:div>
        <w:div w:id="820318105">
          <w:marLeft w:val="640"/>
          <w:marRight w:val="0"/>
          <w:marTop w:val="0"/>
          <w:marBottom w:val="0"/>
          <w:divBdr>
            <w:top w:val="none" w:sz="0" w:space="0" w:color="auto"/>
            <w:left w:val="none" w:sz="0" w:space="0" w:color="auto"/>
            <w:bottom w:val="none" w:sz="0" w:space="0" w:color="auto"/>
            <w:right w:val="none" w:sz="0" w:space="0" w:color="auto"/>
          </w:divBdr>
        </w:div>
        <w:div w:id="2067558877">
          <w:marLeft w:val="640"/>
          <w:marRight w:val="0"/>
          <w:marTop w:val="0"/>
          <w:marBottom w:val="0"/>
          <w:divBdr>
            <w:top w:val="none" w:sz="0" w:space="0" w:color="auto"/>
            <w:left w:val="none" w:sz="0" w:space="0" w:color="auto"/>
            <w:bottom w:val="none" w:sz="0" w:space="0" w:color="auto"/>
            <w:right w:val="none" w:sz="0" w:space="0" w:color="auto"/>
          </w:divBdr>
        </w:div>
        <w:div w:id="1195532955">
          <w:marLeft w:val="640"/>
          <w:marRight w:val="0"/>
          <w:marTop w:val="0"/>
          <w:marBottom w:val="0"/>
          <w:divBdr>
            <w:top w:val="none" w:sz="0" w:space="0" w:color="auto"/>
            <w:left w:val="none" w:sz="0" w:space="0" w:color="auto"/>
            <w:bottom w:val="none" w:sz="0" w:space="0" w:color="auto"/>
            <w:right w:val="none" w:sz="0" w:space="0" w:color="auto"/>
          </w:divBdr>
        </w:div>
        <w:div w:id="1979190585">
          <w:marLeft w:val="640"/>
          <w:marRight w:val="0"/>
          <w:marTop w:val="0"/>
          <w:marBottom w:val="0"/>
          <w:divBdr>
            <w:top w:val="none" w:sz="0" w:space="0" w:color="auto"/>
            <w:left w:val="none" w:sz="0" w:space="0" w:color="auto"/>
            <w:bottom w:val="none" w:sz="0" w:space="0" w:color="auto"/>
            <w:right w:val="none" w:sz="0" w:space="0" w:color="auto"/>
          </w:divBdr>
        </w:div>
        <w:div w:id="1046566101">
          <w:marLeft w:val="640"/>
          <w:marRight w:val="0"/>
          <w:marTop w:val="0"/>
          <w:marBottom w:val="0"/>
          <w:divBdr>
            <w:top w:val="none" w:sz="0" w:space="0" w:color="auto"/>
            <w:left w:val="none" w:sz="0" w:space="0" w:color="auto"/>
            <w:bottom w:val="none" w:sz="0" w:space="0" w:color="auto"/>
            <w:right w:val="none" w:sz="0" w:space="0" w:color="auto"/>
          </w:divBdr>
        </w:div>
        <w:div w:id="319119368">
          <w:marLeft w:val="640"/>
          <w:marRight w:val="0"/>
          <w:marTop w:val="0"/>
          <w:marBottom w:val="0"/>
          <w:divBdr>
            <w:top w:val="none" w:sz="0" w:space="0" w:color="auto"/>
            <w:left w:val="none" w:sz="0" w:space="0" w:color="auto"/>
            <w:bottom w:val="none" w:sz="0" w:space="0" w:color="auto"/>
            <w:right w:val="none" w:sz="0" w:space="0" w:color="auto"/>
          </w:divBdr>
        </w:div>
        <w:div w:id="958953652">
          <w:marLeft w:val="640"/>
          <w:marRight w:val="0"/>
          <w:marTop w:val="0"/>
          <w:marBottom w:val="0"/>
          <w:divBdr>
            <w:top w:val="none" w:sz="0" w:space="0" w:color="auto"/>
            <w:left w:val="none" w:sz="0" w:space="0" w:color="auto"/>
            <w:bottom w:val="none" w:sz="0" w:space="0" w:color="auto"/>
            <w:right w:val="none" w:sz="0" w:space="0" w:color="auto"/>
          </w:divBdr>
        </w:div>
        <w:div w:id="1092553069">
          <w:marLeft w:val="640"/>
          <w:marRight w:val="0"/>
          <w:marTop w:val="0"/>
          <w:marBottom w:val="0"/>
          <w:divBdr>
            <w:top w:val="none" w:sz="0" w:space="0" w:color="auto"/>
            <w:left w:val="none" w:sz="0" w:space="0" w:color="auto"/>
            <w:bottom w:val="none" w:sz="0" w:space="0" w:color="auto"/>
            <w:right w:val="none" w:sz="0" w:space="0" w:color="auto"/>
          </w:divBdr>
        </w:div>
        <w:div w:id="391198884">
          <w:marLeft w:val="640"/>
          <w:marRight w:val="0"/>
          <w:marTop w:val="0"/>
          <w:marBottom w:val="0"/>
          <w:divBdr>
            <w:top w:val="none" w:sz="0" w:space="0" w:color="auto"/>
            <w:left w:val="none" w:sz="0" w:space="0" w:color="auto"/>
            <w:bottom w:val="none" w:sz="0" w:space="0" w:color="auto"/>
            <w:right w:val="none" w:sz="0" w:space="0" w:color="auto"/>
          </w:divBdr>
        </w:div>
        <w:div w:id="2058774833">
          <w:marLeft w:val="640"/>
          <w:marRight w:val="0"/>
          <w:marTop w:val="0"/>
          <w:marBottom w:val="0"/>
          <w:divBdr>
            <w:top w:val="none" w:sz="0" w:space="0" w:color="auto"/>
            <w:left w:val="none" w:sz="0" w:space="0" w:color="auto"/>
            <w:bottom w:val="none" w:sz="0" w:space="0" w:color="auto"/>
            <w:right w:val="none" w:sz="0" w:space="0" w:color="auto"/>
          </w:divBdr>
        </w:div>
        <w:div w:id="444545725">
          <w:marLeft w:val="640"/>
          <w:marRight w:val="0"/>
          <w:marTop w:val="0"/>
          <w:marBottom w:val="0"/>
          <w:divBdr>
            <w:top w:val="none" w:sz="0" w:space="0" w:color="auto"/>
            <w:left w:val="none" w:sz="0" w:space="0" w:color="auto"/>
            <w:bottom w:val="none" w:sz="0" w:space="0" w:color="auto"/>
            <w:right w:val="none" w:sz="0" w:space="0" w:color="auto"/>
          </w:divBdr>
        </w:div>
        <w:div w:id="2094013068">
          <w:marLeft w:val="640"/>
          <w:marRight w:val="0"/>
          <w:marTop w:val="0"/>
          <w:marBottom w:val="0"/>
          <w:divBdr>
            <w:top w:val="none" w:sz="0" w:space="0" w:color="auto"/>
            <w:left w:val="none" w:sz="0" w:space="0" w:color="auto"/>
            <w:bottom w:val="none" w:sz="0" w:space="0" w:color="auto"/>
            <w:right w:val="none" w:sz="0" w:space="0" w:color="auto"/>
          </w:divBdr>
        </w:div>
        <w:div w:id="1839346470">
          <w:marLeft w:val="640"/>
          <w:marRight w:val="0"/>
          <w:marTop w:val="0"/>
          <w:marBottom w:val="0"/>
          <w:divBdr>
            <w:top w:val="none" w:sz="0" w:space="0" w:color="auto"/>
            <w:left w:val="none" w:sz="0" w:space="0" w:color="auto"/>
            <w:bottom w:val="none" w:sz="0" w:space="0" w:color="auto"/>
            <w:right w:val="none" w:sz="0" w:space="0" w:color="auto"/>
          </w:divBdr>
        </w:div>
        <w:div w:id="1312097355">
          <w:marLeft w:val="640"/>
          <w:marRight w:val="0"/>
          <w:marTop w:val="0"/>
          <w:marBottom w:val="0"/>
          <w:divBdr>
            <w:top w:val="none" w:sz="0" w:space="0" w:color="auto"/>
            <w:left w:val="none" w:sz="0" w:space="0" w:color="auto"/>
            <w:bottom w:val="none" w:sz="0" w:space="0" w:color="auto"/>
            <w:right w:val="none" w:sz="0" w:space="0" w:color="auto"/>
          </w:divBdr>
        </w:div>
        <w:div w:id="876506479">
          <w:marLeft w:val="640"/>
          <w:marRight w:val="0"/>
          <w:marTop w:val="0"/>
          <w:marBottom w:val="0"/>
          <w:divBdr>
            <w:top w:val="none" w:sz="0" w:space="0" w:color="auto"/>
            <w:left w:val="none" w:sz="0" w:space="0" w:color="auto"/>
            <w:bottom w:val="none" w:sz="0" w:space="0" w:color="auto"/>
            <w:right w:val="none" w:sz="0" w:space="0" w:color="auto"/>
          </w:divBdr>
        </w:div>
        <w:div w:id="1403212961">
          <w:marLeft w:val="640"/>
          <w:marRight w:val="0"/>
          <w:marTop w:val="0"/>
          <w:marBottom w:val="0"/>
          <w:divBdr>
            <w:top w:val="none" w:sz="0" w:space="0" w:color="auto"/>
            <w:left w:val="none" w:sz="0" w:space="0" w:color="auto"/>
            <w:bottom w:val="none" w:sz="0" w:space="0" w:color="auto"/>
            <w:right w:val="none" w:sz="0" w:space="0" w:color="auto"/>
          </w:divBdr>
        </w:div>
        <w:div w:id="972564704">
          <w:marLeft w:val="640"/>
          <w:marRight w:val="0"/>
          <w:marTop w:val="0"/>
          <w:marBottom w:val="0"/>
          <w:divBdr>
            <w:top w:val="none" w:sz="0" w:space="0" w:color="auto"/>
            <w:left w:val="none" w:sz="0" w:space="0" w:color="auto"/>
            <w:bottom w:val="none" w:sz="0" w:space="0" w:color="auto"/>
            <w:right w:val="none" w:sz="0" w:space="0" w:color="auto"/>
          </w:divBdr>
        </w:div>
        <w:div w:id="818230497">
          <w:marLeft w:val="640"/>
          <w:marRight w:val="0"/>
          <w:marTop w:val="0"/>
          <w:marBottom w:val="0"/>
          <w:divBdr>
            <w:top w:val="none" w:sz="0" w:space="0" w:color="auto"/>
            <w:left w:val="none" w:sz="0" w:space="0" w:color="auto"/>
            <w:bottom w:val="none" w:sz="0" w:space="0" w:color="auto"/>
            <w:right w:val="none" w:sz="0" w:space="0" w:color="auto"/>
          </w:divBdr>
        </w:div>
        <w:div w:id="1168836306">
          <w:marLeft w:val="640"/>
          <w:marRight w:val="0"/>
          <w:marTop w:val="0"/>
          <w:marBottom w:val="0"/>
          <w:divBdr>
            <w:top w:val="none" w:sz="0" w:space="0" w:color="auto"/>
            <w:left w:val="none" w:sz="0" w:space="0" w:color="auto"/>
            <w:bottom w:val="none" w:sz="0" w:space="0" w:color="auto"/>
            <w:right w:val="none" w:sz="0" w:space="0" w:color="auto"/>
          </w:divBdr>
        </w:div>
        <w:div w:id="634869653">
          <w:marLeft w:val="640"/>
          <w:marRight w:val="0"/>
          <w:marTop w:val="0"/>
          <w:marBottom w:val="0"/>
          <w:divBdr>
            <w:top w:val="none" w:sz="0" w:space="0" w:color="auto"/>
            <w:left w:val="none" w:sz="0" w:space="0" w:color="auto"/>
            <w:bottom w:val="none" w:sz="0" w:space="0" w:color="auto"/>
            <w:right w:val="none" w:sz="0" w:space="0" w:color="auto"/>
          </w:divBdr>
        </w:div>
        <w:div w:id="248584010">
          <w:marLeft w:val="640"/>
          <w:marRight w:val="0"/>
          <w:marTop w:val="0"/>
          <w:marBottom w:val="0"/>
          <w:divBdr>
            <w:top w:val="none" w:sz="0" w:space="0" w:color="auto"/>
            <w:left w:val="none" w:sz="0" w:space="0" w:color="auto"/>
            <w:bottom w:val="none" w:sz="0" w:space="0" w:color="auto"/>
            <w:right w:val="none" w:sz="0" w:space="0" w:color="auto"/>
          </w:divBdr>
        </w:div>
        <w:div w:id="260454559">
          <w:marLeft w:val="640"/>
          <w:marRight w:val="0"/>
          <w:marTop w:val="0"/>
          <w:marBottom w:val="0"/>
          <w:divBdr>
            <w:top w:val="none" w:sz="0" w:space="0" w:color="auto"/>
            <w:left w:val="none" w:sz="0" w:space="0" w:color="auto"/>
            <w:bottom w:val="none" w:sz="0" w:space="0" w:color="auto"/>
            <w:right w:val="none" w:sz="0" w:space="0" w:color="auto"/>
          </w:divBdr>
        </w:div>
        <w:div w:id="1296177266">
          <w:marLeft w:val="640"/>
          <w:marRight w:val="0"/>
          <w:marTop w:val="0"/>
          <w:marBottom w:val="0"/>
          <w:divBdr>
            <w:top w:val="none" w:sz="0" w:space="0" w:color="auto"/>
            <w:left w:val="none" w:sz="0" w:space="0" w:color="auto"/>
            <w:bottom w:val="none" w:sz="0" w:space="0" w:color="auto"/>
            <w:right w:val="none" w:sz="0" w:space="0" w:color="auto"/>
          </w:divBdr>
        </w:div>
        <w:div w:id="1679891316">
          <w:marLeft w:val="640"/>
          <w:marRight w:val="0"/>
          <w:marTop w:val="0"/>
          <w:marBottom w:val="0"/>
          <w:divBdr>
            <w:top w:val="none" w:sz="0" w:space="0" w:color="auto"/>
            <w:left w:val="none" w:sz="0" w:space="0" w:color="auto"/>
            <w:bottom w:val="none" w:sz="0" w:space="0" w:color="auto"/>
            <w:right w:val="none" w:sz="0" w:space="0" w:color="auto"/>
          </w:divBdr>
        </w:div>
        <w:div w:id="772823733">
          <w:marLeft w:val="640"/>
          <w:marRight w:val="0"/>
          <w:marTop w:val="0"/>
          <w:marBottom w:val="0"/>
          <w:divBdr>
            <w:top w:val="none" w:sz="0" w:space="0" w:color="auto"/>
            <w:left w:val="none" w:sz="0" w:space="0" w:color="auto"/>
            <w:bottom w:val="none" w:sz="0" w:space="0" w:color="auto"/>
            <w:right w:val="none" w:sz="0" w:space="0" w:color="auto"/>
          </w:divBdr>
        </w:div>
        <w:div w:id="1649749847">
          <w:marLeft w:val="640"/>
          <w:marRight w:val="0"/>
          <w:marTop w:val="0"/>
          <w:marBottom w:val="0"/>
          <w:divBdr>
            <w:top w:val="none" w:sz="0" w:space="0" w:color="auto"/>
            <w:left w:val="none" w:sz="0" w:space="0" w:color="auto"/>
            <w:bottom w:val="none" w:sz="0" w:space="0" w:color="auto"/>
            <w:right w:val="none" w:sz="0" w:space="0" w:color="auto"/>
          </w:divBdr>
        </w:div>
      </w:divsChild>
    </w:div>
    <w:div w:id="1013646153">
      <w:bodyDiv w:val="1"/>
      <w:marLeft w:val="0"/>
      <w:marRight w:val="0"/>
      <w:marTop w:val="0"/>
      <w:marBottom w:val="0"/>
      <w:divBdr>
        <w:top w:val="none" w:sz="0" w:space="0" w:color="auto"/>
        <w:left w:val="none" w:sz="0" w:space="0" w:color="auto"/>
        <w:bottom w:val="none" w:sz="0" w:space="0" w:color="auto"/>
        <w:right w:val="none" w:sz="0" w:space="0" w:color="auto"/>
      </w:divBdr>
    </w:div>
    <w:div w:id="1014843095">
      <w:bodyDiv w:val="1"/>
      <w:marLeft w:val="0"/>
      <w:marRight w:val="0"/>
      <w:marTop w:val="0"/>
      <w:marBottom w:val="0"/>
      <w:divBdr>
        <w:top w:val="none" w:sz="0" w:space="0" w:color="auto"/>
        <w:left w:val="none" w:sz="0" w:space="0" w:color="auto"/>
        <w:bottom w:val="none" w:sz="0" w:space="0" w:color="auto"/>
        <w:right w:val="none" w:sz="0" w:space="0" w:color="auto"/>
      </w:divBdr>
      <w:divsChild>
        <w:div w:id="185874377">
          <w:marLeft w:val="480"/>
          <w:marRight w:val="0"/>
          <w:marTop w:val="0"/>
          <w:marBottom w:val="0"/>
          <w:divBdr>
            <w:top w:val="none" w:sz="0" w:space="0" w:color="auto"/>
            <w:left w:val="none" w:sz="0" w:space="0" w:color="auto"/>
            <w:bottom w:val="none" w:sz="0" w:space="0" w:color="auto"/>
            <w:right w:val="none" w:sz="0" w:space="0" w:color="auto"/>
          </w:divBdr>
        </w:div>
        <w:div w:id="953824130">
          <w:marLeft w:val="480"/>
          <w:marRight w:val="0"/>
          <w:marTop w:val="0"/>
          <w:marBottom w:val="0"/>
          <w:divBdr>
            <w:top w:val="none" w:sz="0" w:space="0" w:color="auto"/>
            <w:left w:val="none" w:sz="0" w:space="0" w:color="auto"/>
            <w:bottom w:val="none" w:sz="0" w:space="0" w:color="auto"/>
            <w:right w:val="none" w:sz="0" w:space="0" w:color="auto"/>
          </w:divBdr>
        </w:div>
        <w:div w:id="422189866">
          <w:marLeft w:val="480"/>
          <w:marRight w:val="0"/>
          <w:marTop w:val="0"/>
          <w:marBottom w:val="0"/>
          <w:divBdr>
            <w:top w:val="none" w:sz="0" w:space="0" w:color="auto"/>
            <w:left w:val="none" w:sz="0" w:space="0" w:color="auto"/>
            <w:bottom w:val="none" w:sz="0" w:space="0" w:color="auto"/>
            <w:right w:val="none" w:sz="0" w:space="0" w:color="auto"/>
          </w:divBdr>
        </w:div>
        <w:div w:id="510025296">
          <w:marLeft w:val="480"/>
          <w:marRight w:val="0"/>
          <w:marTop w:val="0"/>
          <w:marBottom w:val="0"/>
          <w:divBdr>
            <w:top w:val="none" w:sz="0" w:space="0" w:color="auto"/>
            <w:left w:val="none" w:sz="0" w:space="0" w:color="auto"/>
            <w:bottom w:val="none" w:sz="0" w:space="0" w:color="auto"/>
            <w:right w:val="none" w:sz="0" w:space="0" w:color="auto"/>
          </w:divBdr>
        </w:div>
        <w:div w:id="1149053981">
          <w:marLeft w:val="480"/>
          <w:marRight w:val="0"/>
          <w:marTop w:val="0"/>
          <w:marBottom w:val="0"/>
          <w:divBdr>
            <w:top w:val="none" w:sz="0" w:space="0" w:color="auto"/>
            <w:left w:val="none" w:sz="0" w:space="0" w:color="auto"/>
            <w:bottom w:val="none" w:sz="0" w:space="0" w:color="auto"/>
            <w:right w:val="none" w:sz="0" w:space="0" w:color="auto"/>
          </w:divBdr>
        </w:div>
        <w:div w:id="1566061816">
          <w:marLeft w:val="480"/>
          <w:marRight w:val="0"/>
          <w:marTop w:val="0"/>
          <w:marBottom w:val="0"/>
          <w:divBdr>
            <w:top w:val="none" w:sz="0" w:space="0" w:color="auto"/>
            <w:left w:val="none" w:sz="0" w:space="0" w:color="auto"/>
            <w:bottom w:val="none" w:sz="0" w:space="0" w:color="auto"/>
            <w:right w:val="none" w:sz="0" w:space="0" w:color="auto"/>
          </w:divBdr>
        </w:div>
        <w:div w:id="386950819">
          <w:marLeft w:val="480"/>
          <w:marRight w:val="0"/>
          <w:marTop w:val="0"/>
          <w:marBottom w:val="0"/>
          <w:divBdr>
            <w:top w:val="none" w:sz="0" w:space="0" w:color="auto"/>
            <w:left w:val="none" w:sz="0" w:space="0" w:color="auto"/>
            <w:bottom w:val="none" w:sz="0" w:space="0" w:color="auto"/>
            <w:right w:val="none" w:sz="0" w:space="0" w:color="auto"/>
          </w:divBdr>
        </w:div>
        <w:div w:id="702053802">
          <w:marLeft w:val="480"/>
          <w:marRight w:val="0"/>
          <w:marTop w:val="0"/>
          <w:marBottom w:val="0"/>
          <w:divBdr>
            <w:top w:val="none" w:sz="0" w:space="0" w:color="auto"/>
            <w:left w:val="none" w:sz="0" w:space="0" w:color="auto"/>
            <w:bottom w:val="none" w:sz="0" w:space="0" w:color="auto"/>
            <w:right w:val="none" w:sz="0" w:space="0" w:color="auto"/>
          </w:divBdr>
        </w:div>
        <w:div w:id="2125535912">
          <w:marLeft w:val="480"/>
          <w:marRight w:val="0"/>
          <w:marTop w:val="0"/>
          <w:marBottom w:val="0"/>
          <w:divBdr>
            <w:top w:val="none" w:sz="0" w:space="0" w:color="auto"/>
            <w:left w:val="none" w:sz="0" w:space="0" w:color="auto"/>
            <w:bottom w:val="none" w:sz="0" w:space="0" w:color="auto"/>
            <w:right w:val="none" w:sz="0" w:space="0" w:color="auto"/>
          </w:divBdr>
        </w:div>
        <w:div w:id="639772986">
          <w:marLeft w:val="480"/>
          <w:marRight w:val="0"/>
          <w:marTop w:val="0"/>
          <w:marBottom w:val="0"/>
          <w:divBdr>
            <w:top w:val="none" w:sz="0" w:space="0" w:color="auto"/>
            <w:left w:val="none" w:sz="0" w:space="0" w:color="auto"/>
            <w:bottom w:val="none" w:sz="0" w:space="0" w:color="auto"/>
            <w:right w:val="none" w:sz="0" w:space="0" w:color="auto"/>
          </w:divBdr>
        </w:div>
        <w:div w:id="649864692">
          <w:marLeft w:val="480"/>
          <w:marRight w:val="0"/>
          <w:marTop w:val="0"/>
          <w:marBottom w:val="0"/>
          <w:divBdr>
            <w:top w:val="none" w:sz="0" w:space="0" w:color="auto"/>
            <w:left w:val="none" w:sz="0" w:space="0" w:color="auto"/>
            <w:bottom w:val="none" w:sz="0" w:space="0" w:color="auto"/>
            <w:right w:val="none" w:sz="0" w:space="0" w:color="auto"/>
          </w:divBdr>
        </w:div>
        <w:div w:id="666247355">
          <w:marLeft w:val="480"/>
          <w:marRight w:val="0"/>
          <w:marTop w:val="0"/>
          <w:marBottom w:val="0"/>
          <w:divBdr>
            <w:top w:val="none" w:sz="0" w:space="0" w:color="auto"/>
            <w:left w:val="none" w:sz="0" w:space="0" w:color="auto"/>
            <w:bottom w:val="none" w:sz="0" w:space="0" w:color="auto"/>
            <w:right w:val="none" w:sz="0" w:space="0" w:color="auto"/>
          </w:divBdr>
        </w:div>
        <w:div w:id="707334233">
          <w:marLeft w:val="480"/>
          <w:marRight w:val="0"/>
          <w:marTop w:val="0"/>
          <w:marBottom w:val="0"/>
          <w:divBdr>
            <w:top w:val="none" w:sz="0" w:space="0" w:color="auto"/>
            <w:left w:val="none" w:sz="0" w:space="0" w:color="auto"/>
            <w:bottom w:val="none" w:sz="0" w:space="0" w:color="auto"/>
            <w:right w:val="none" w:sz="0" w:space="0" w:color="auto"/>
          </w:divBdr>
        </w:div>
        <w:div w:id="746537720">
          <w:marLeft w:val="480"/>
          <w:marRight w:val="0"/>
          <w:marTop w:val="0"/>
          <w:marBottom w:val="0"/>
          <w:divBdr>
            <w:top w:val="none" w:sz="0" w:space="0" w:color="auto"/>
            <w:left w:val="none" w:sz="0" w:space="0" w:color="auto"/>
            <w:bottom w:val="none" w:sz="0" w:space="0" w:color="auto"/>
            <w:right w:val="none" w:sz="0" w:space="0" w:color="auto"/>
          </w:divBdr>
        </w:div>
        <w:div w:id="1155877606">
          <w:marLeft w:val="480"/>
          <w:marRight w:val="0"/>
          <w:marTop w:val="0"/>
          <w:marBottom w:val="0"/>
          <w:divBdr>
            <w:top w:val="none" w:sz="0" w:space="0" w:color="auto"/>
            <w:left w:val="none" w:sz="0" w:space="0" w:color="auto"/>
            <w:bottom w:val="none" w:sz="0" w:space="0" w:color="auto"/>
            <w:right w:val="none" w:sz="0" w:space="0" w:color="auto"/>
          </w:divBdr>
        </w:div>
        <w:div w:id="1974673844">
          <w:marLeft w:val="480"/>
          <w:marRight w:val="0"/>
          <w:marTop w:val="0"/>
          <w:marBottom w:val="0"/>
          <w:divBdr>
            <w:top w:val="none" w:sz="0" w:space="0" w:color="auto"/>
            <w:left w:val="none" w:sz="0" w:space="0" w:color="auto"/>
            <w:bottom w:val="none" w:sz="0" w:space="0" w:color="auto"/>
            <w:right w:val="none" w:sz="0" w:space="0" w:color="auto"/>
          </w:divBdr>
        </w:div>
        <w:div w:id="168103187">
          <w:marLeft w:val="480"/>
          <w:marRight w:val="0"/>
          <w:marTop w:val="0"/>
          <w:marBottom w:val="0"/>
          <w:divBdr>
            <w:top w:val="none" w:sz="0" w:space="0" w:color="auto"/>
            <w:left w:val="none" w:sz="0" w:space="0" w:color="auto"/>
            <w:bottom w:val="none" w:sz="0" w:space="0" w:color="auto"/>
            <w:right w:val="none" w:sz="0" w:space="0" w:color="auto"/>
          </w:divBdr>
        </w:div>
        <w:div w:id="609243494">
          <w:marLeft w:val="480"/>
          <w:marRight w:val="0"/>
          <w:marTop w:val="0"/>
          <w:marBottom w:val="0"/>
          <w:divBdr>
            <w:top w:val="none" w:sz="0" w:space="0" w:color="auto"/>
            <w:left w:val="none" w:sz="0" w:space="0" w:color="auto"/>
            <w:bottom w:val="none" w:sz="0" w:space="0" w:color="auto"/>
            <w:right w:val="none" w:sz="0" w:space="0" w:color="auto"/>
          </w:divBdr>
        </w:div>
        <w:div w:id="1416702319">
          <w:marLeft w:val="480"/>
          <w:marRight w:val="0"/>
          <w:marTop w:val="0"/>
          <w:marBottom w:val="0"/>
          <w:divBdr>
            <w:top w:val="none" w:sz="0" w:space="0" w:color="auto"/>
            <w:left w:val="none" w:sz="0" w:space="0" w:color="auto"/>
            <w:bottom w:val="none" w:sz="0" w:space="0" w:color="auto"/>
            <w:right w:val="none" w:sz="0" w:space="0" w:color="auto"/>
          </w:divBdr>
        </w:div>
        <w:div w:id="179780919">
          <w:marLeft w:val="480"/>
          <w:marRight w:val="0"/>
          <w:marTop w:val="0"/>
          <w:marBottom w:val="0"/>
          <w:divBdr>
            <w:top w:val="none" w:sz="0" w:space="0" w:color="auto"/>
            <w:left w:val="none" w:sz="0" w:space="0" w:color="auto"/>
            <w:bottom w:val="none" w:sz="0" w:space="0" w:color="auto"/>
            <w:right w:val="none" w:sz="0" w:space="0" w:color="auto"/>
          </w:divBdr>
        </w:div>
        <w:div w:id="2072724607">
          <w:marLeft w:val="480"/>
          <w:marRight w:val="0"/>
          <w:marTop w:val="0"/>
          <w:marBottom w:val="0"/>
          <w:divBdr>
            <w:top w:val="none" w:sz="0" w:space="0" w:color="auto"/>
            <w:left w:val="none" w:sz="0" w:space="0" w:color="auto"/>
            <w:bottom w:val="none" w:sz="0" w:space="0" w:color="auto"/>
            <w:right w:val="none" w:sz="0" w:space="0" w:color="auto"/>
          </w:divBdr>
        </w:div>
        <w:div w:id="1645309805">
          <w:marLeft w:val="480"/>
          <w:marRight w:val="0"/>
          <w:marTop w:val="0"/>
          <w:marBottom w:val="0"/>
          <w:divBdr>
            <w:top w:val="none" w:sz="0" w:space="0" w:color="auto"/>
            <w:left w:val="none" w:sz="0" w:space="0" w:color="auto"/>
            <w:bottom w:val="none" w:sz="0" w:space="0" w:color="auto"/>
            <w:right w:val="none" w:sz="0" w:space="0" w:color="auto"/>
          </w:divBdr>
        </w:div>
        <w:div w:id="1545092641">
          <w:marLeft w:val="480"/>
          <w:marRight w:val="0"/>
          <w:marTop w:val="0"/>
          <w:marBottom w:val="0"/>
          <w:divBdr>
            <w:top w:val="none" w:sz="0" w:space="0" w:color="auto"/>
            <w:left w:val="none" w:sz="0" w:space="0" w:color="auto"/>
            <w:bottom w:val="none" w:sz="0" w:space="0" w:color="auto"/>
            <w:right w:val="none" w:sz="0" w:space="0" w:color="auto"/>
          </w:divBdr>
        </w:div>
        <w:div w:id="138309784">
          <w:marLeft w:val="480"/>
          <w:marRight w:val="0"/>
          <w:marTop w:val="0"/>
          <w:marBottom w:val="0"/>
          <w:divBdr>
            <w:top w:val="none" w:sz="0" w:space="0" w:color="auto"/>
            <w:left w:val="none" w:sz="0" w:space="0" w:color="auto"/>
            <w:bottom w:val="none" w:sz="0" w:space="0" w:color="auto"/>
            <w:right w:val="none" w:sz="0" w:space="0" w:color="auto"/>
          </w:divBdr>
        </w:div>
        <w:div w:id="668991832">
          <w:marLeft w:val="480"/>
          <w:marRight w:val="0"/>
          <w:marTop w:val="0"/>
          <w:marBottom w:val="0"/>
          <w:divBdr>
            <w:top w:val="none" w:sz="0" w:space="0" w:color="auto"/>
            <w:left w:val="none" w:sz="0" w:space="0" w:color="auto"/>
            <w:bottom w:val="none" w:sz="0" w:space="0" w:color="auto"/>
            <w:right w:val="none" w:sz="0" w:space="0" w:color="auto"/>
          </w:divBdr>
        </w:div>
        <w:div w:id="589313960">
          <w:marLeft w:val="480"/>
          <w:marRight w:val="0"/>
          <w:marTop w:val="0"/>
          <w:marBottom w:val="0"/>
          <w:divBdr>
            <w:top w:val="none" w:sz="0" w:space="0" w:color="auto"/>
            <w:left w:val="none" w:sz="0" w:space="0" w:color="auto"/>
            <w:bottom w:val="none" w:sz="0" w:space="0" w:color="auto"/>
            <w:right w:val="none" w:sz="0" w:space="0" w:color="auto"/>
          </w:divBdr>
        </w:div>
        <w:div w:id="1280602104">
          <w:marLeft w:val="480"/>
          <w:marRight w:val="0"/>
          <w:marTop w:val="0"/>
          <w:marBottom w:val="0"/>
          <w:divBdr>
            <w:top w:val="none" w:sz="0" w:space="0" w:color="auto"/>
            <w:left w:val="none" w:sz="0" w:space="0" w:color="auto"/>
            <w:bottom w:val="none" w:sz="0" w:space="0" w:color="auto"/>
            <w:right w:val="none" w:sz="0" w:space="0" w:color="auto"/>
          </w:divBdr>
        </w:div>
        <w:div w:id="933708363">
          <w:marLeft w:val="480"/>
          <w:marRight w:val="0"/>
          <w:marTop w:val="0"/>
          <w:marBottom w:val="0"/>
          <w:divBdr>
            <w:top w:val="none" w:sz="0" w:space="0" w:color="auto"/>
            <w:left w:val="none" w:sz="0" w:space="0" w:color="auto"/>
            <w:bottom w:val="none" w:sz="0" w:space="0" w:color="auto"/>
            <w:right w:val="none" w:sz="0" w:space="0" w:color="auto"/>
          </w:divBdr>
        </w:div>
        <w:div w:id="1248418437">
          <w:marLeft w:val="480"/>
          <w:marRight w:val="0"/>
          <w:marTop w:val="0"/>
          <w:marBottom w:val="0"/>
          <w:divBdr>
            <w:top w:val="none" w:sz="0" w:space="0" w:color="auto"/>
            <w:left w:val="none" w:sz="0" w:space="0" w:color="auto"/>
            <w:bottom w:val="none" w:sz="0" w:space="0" w:color="auto"/>
            <w:right w:val="none" w:sz="0" w:space="0" w:color="auto"/>
          </w:divBdr>
        </w:div>
        <w:div w:id="850023286">
          <w:marLeft w:val="480"/>
          <w:marRight w:val="0"/>
          <w:marTop w:val="0"/>
          <w:marBottom w:val="0"/>
          <w:divBdr>
            <w:top w:val="none" w:sz="0" w:space="0" w:color="auto"/>
            <w:left w:val="none" w:sz="0" w:space="0" w:color="auto"/>
            <w:bottom w:val="none" w:sz="0" w:space="0" w:color="auto"/>
            <w:right w:val="none" w:sz="0" w:space="0" w:color="auto"/>
          </w:divBdr>
        </w:div>
        <w:div w:id="1782605606">
          <w:marLeft w:val="480"/>
          <w:marRight w:val="0"/>
          <w:marTop w:val="0"/>
          <w:marBottom w:val="0"/>
          <w:divBdr>
            <w:top w:val="none" w:sz="0" w:space="0" w:color="auto"/>
            <w:left w:val="none" w:sz="0" w:space="0" w:color="auto"/>
            <w:bottom w:val="none" w:sz="0" w:space="0" w:color="auto"/>
            <w:right w:val="none" w:sz="0" w:space="0" w:color="auto"/>
          </w:divBdr>
        </w:div>
        <w:div w:id="920484084">
          <w:marLeft w:val="480"/>
          <w:marRight w:val="0"/>
          <w:marTop w:val="0"/>
          <w:marBottom w:val="0"/>
          <w:divBdr>
            <w:top w:val="none" w:sz="0" w:space="0" w:color="auto"/>
            <w:left w:val="none" w:sz="0" w:space="0" w:color="auto"/>
            <w:bottom w:val="none" w:sz="0" w:space="0" w:color="auto"/>
            <w:right w:val="none" w:sz="0" w:space="0" w:color="auto"/>
          </w:divBdr>
        </w:div>
        <w:div w:id="1539926574">
          <w:marLeft w:val="480"/>
          <w:marRight w:val="0"/>
          <w:marTop w:val="0"/>
          <w:marBottom w:val="0"/>
          <w:divBdr>
            <w:top w:val="none" w:sz="0" w:space="0" w:color="auto"/>
            <w:left w:val="none" w:sz="0" w:space="0" w:color="auto"/>
            <w:bottom w:val="none" w:sz="0" w:space="0" w:color="auto"/>
            <w:right w:val="none" w:sz="0" w:space="0" w:color="auto"/>
          </w:divBdr>
        </w:div>
        <w:div w:id="67584250">
          <w:marLeft w:val="480"/>
          <w:marRight w:val="0"/>
          <w:marTop w:val="0"/>
          <w:marBottom w:val="0"/>
          <w:divBdr>
            <w:top w:val="none" w:sz="0" w:space="0" w:color="auto"/>
            <w:left w:val="none" w:sz="0" w:space="0" w:color="auto"/>
            <w:bottom w:val="none" w:sz="0" w:space="0" w:color="auto"/>
            <w:right w:val="none" w:sz="0" w:space="0" w:color="auto"/>
          </w:divBdr>
        </w:div>
        <w:div w:id="1681548211">
          <w:marLeft w:val="480"/>
          <w:marRight w:val="0"/>
          <w:marTop w:val="0"/>
          <w:marBottom w:val="0"/>
          <w:divBdr>
            <w:top w:val="none" w:sz="0" w:space="0" w:color="auto"/>
            <w:left w:val="none" w:sz="0" w:space="0" w:color="auto"/>
            <w:bottom w:val="none" w:sz="0" w:space="0" w:color="auto"/>
            <w:right w:val="none" w:sz="0" w:space="0" w:color="auto"/>
          </w:divBdr>
        </w:div>
        <w:div w:id="2014604633">
          <w:marLeft w:val="480"/>
          <w:marRight w:val="0"/>
          <w:marTop w:val="0"/>
          <w:marBottom w:val="0"/>
          <w:divBdr>
            <w:top w:val="none" w:sz="0" w:space="0" w:color="auto"/>
            <w:left w:val="none" w:sz="0" w:space="0" w:color="auto"/>
            <w:bottom w:val="none" w:sz="0" w:space="0" w:color="auto"/>
            <w:right w:val="none" w:sz="0" w:space="0" w:color="auto"/>
          </w:divBdr>
        </w:div>
        <w:div w:id="715205238">
          <w:marLeft w:val="480"/>
          <w:marRight w:val="0"/>
          <w:marTop w:val="0"/>
          <w:marBottom w:val="0"/>
          <w:divBdr>
            <w:top w:val="none" w:sz="0" w:space="0" w:color="auto"/>
            <w:left w:val="none" w:sz="0" w:space="0" w:color="auto"/>
            <w:bottom w:val="none" w:sz="0" w:space="0" w:color="auto"/>
            <w:right w:val="none" w:sz="0" w:space="0" w:color="auto"/>
          </w:divBdr>
        </w:div>
        <w:div w:id="361322083">
          <w:marLeft w:val="480"/>
          <w:marRight w:val="0"/>
          <w:marTop w:val="0"/>
          <w:marBottom w:val="0"/>
          <w:divBdr>
            <w:top w:val="none" w:sz="0" w:space="0" w:color="auto"/>
            <w:left w:val="none" w:sz="0" w:space="0" w:color="auto"/>
            <w:bottom w:val="none" w:sz="0" w:space="0" w:color="auto"/>
            <w:right w:val="none" w:sz="0" w:space="0" w:color="auto"/>
          </w:divBdr>
        </w:div>
        <w:div w:id="951009447">
          <w:marLeft w:val="480"/>
          <w:marRight w:val="0"/>
          <w:marTop w:val="0"/>
          <w:marBottom w:val="0"/>
          <w:divBdr>
            <w:top w:val="none" w:sz="0" w:space="0" w:color="auto"/>
            <w:left w:val="none" w:sz="0" w:space="0" w:color="auto"/>
            <w:bottom w:val="none" w:sz="0" w:space="0" w:color="auto"/>
            <w:right w:val="none" w:sz="0" w:space="0" w:color="auto"/>
          </w:divBdr>
        </w:div>
        <w:div w:id="1960140096">
          <w:marLeft w:val="480"/>
          <w:marRight w:val="0"/>
          <w:marTop w:val="0"/>
          <w:marBottom w:val="0"/>
          <w:divBdr>
            <w:top w:val="none" w:sz="0" w:space="0" w:color="auto"/>
            <w:left w:val="none" w:sz="0" w:space="0" w:color="auto"/>
            <w:bottom w:val="none" w:sz="0" w:space="0" w:color="auto"/>
            <w:right w:val="none" w:sz="0" w:space="0" w:color="auto"/>
          </w:divBdr>
        </w:div>
        <w:div w:id="182667694">
          <w:marLeft w:val="480"/>
          <w:marRight w:val="0"/>
          <w:marTop w:val="0"/>
          <w:marBottom w:val="0"/>
          <w:divBdr>
            <w:top w:val="none" w:sz="0" w:space="0" w:color="auto"/>
            <w:left w:val="none" w:sz="0" w:space="0" w:color="auto"/>
            <w:bottom w:val="none" w:sz="0" w:space="0" w:color="auto"/>
            <w:right w:val="none" w:sz="0" w:space="0" w:color="auto"/>
          </w:divBdr>
        </w:div>
        <w:div w:id="1197351597">
          <w:marLeft w:val="480"/>
          <w:marRight w:val="0"/>
          <w:marTop w:val="0"/>
          <w:marBottom w:val="0"/>
          <w:divBdr>
            <w:top w:val="none" w:sz="0" w:space="0" w:color="auto"/>
            <w:left w:val="none" w:sz="0" w:space="0" w:color="auto"/>
            <w:bottom w:val="none" w:sz="0" w:space="0" w:color="auto"/>
            <w:right w:val="none" w:sz="0" w:space="0" w:color="auto"/>
          </w:divBdr>
        </w:div>
        <w:div w:id="1599868847">
          <w:marLeft w:val="480"/>
          <w:marRight w:val="0"/>
          <w:marTop w:val="0"/>
          <w:marBottom w:val="0"/>
          <w:divBdr>
            <w:top w:val="none" w:sz="0" w:space="0" w:color="auto"/>
            <w:left w:val="none" w:sz="0" w:space="0" w:color="auto"/>
            <w:bottom w:val="none" w:sz="0" w:space="0" w:color="auto"/>
            <w:right w:val="none" w:sz="0" w:space="0" w:color="auto"/>
          </w:divBdr>
        </w:div>
        <w:div w:id="687293045">
          <w:marLeft w:val="480"/>
          <w:marRight w:val="0"/>
          <w:marTop w:val="0"/>
          <w:marBottom w:val="0"/>
          <w:divBdr>
            <w:top w:val="none" w:sz="0" w:space="0" w:color="auto"/>
            <w:left w:val="none" w:sz="0" w:space="0" w:color="auto"/>
            <w:bottom w:val="none" w:sz="0" w:space="0" w:color="auto"/>
            <w:right w:val="none" w:sz="0" w:space="0" w:color="auto"/>
          </w:divBdr>
        </w:div>
        <w:div w:id="466823885">
          <w:marLeft w:val="480"/>
          <w:marRight w:val="0"/>
          <w:marTop w:val="0"/>
          <w:marBottom w:val="0"/>
          <w:divBdr>
            <w:top w:val="none" w:sz="0" w:space="0" w:color="auto"/>
            <w:left w:val="none" w:sz="0" w:space="0" w:color="auto"/>
            <w:bottom w:val="none" w:sz="0" w:space="0" w:color="auto"/>
            <w:right w:val="none" w:sz="0" w:space="0" w:color="auto"/>
          </w:divBdr>
        </w:div>
        <w:div w:id="164634822">
          <w:marLeft w:val="480"/>
          <w:marRight w:val="0"/>
          <w:marTop w:val="0"/>
          <w:marBottom w:val="0"/>
          <w:divBdr>
            <w:top w:val="none" w:sz="0" w:space="0" w:color="auto"/>
            <w:left w:val="none" w:sz="0" w:space="0" w:color="auto"/>
            <w:bottom w:val="none" w:sz="0" w:space="0" w:color="auto"/>
            <w:right w:val="none" w:sz="0" w:space="0" w:color="auto"/>
          </w:divBdr>
        </w:div>
        <w:div w:id="1692146533">
          <w:marLeft w:val="480"/>
          <w:marRight w:val="0"/>
          <w:marTop w:val="0"/>
          <w:marBottom w:val="0"/>
          <w:divBdr>
            <w:top w:val="none" w:sz="0" w:space="0" w:color="auto"/>
            <w:left w:val="none" w:sz="0" w:space="0" w:color="auto"/>
            <w:bottom w:val="none" w:sz="0" w:space="0" w:color="auto"/>
            <w:right w:val="none" w:sz="0" w:space="0" w:color="auto"/>
          </w:divBdr>
        </w:div>
        <w:div w:id="194318839">
          <w:marLeft w:val="480"/>
          <w:marRight w:val="0"/>
          <w:marTop w:val="0"/>
          <w:marBottom w:val="0"/>
          <w:divBdr>
            <w:top w:val="none" w:sz="0" w:space="0" w:color="auto"/>
            <w:left w:val="none" w:sz="0" w:space="0" w:color="auto"/>
            <w:bottom w:val="none" w:sz="0" w:space="0" w:color="auto"/>
            <w:right w:val="none" w:sz="0" w:space="0" w:color="auto"/>
          </w:divBdr>
        </w:div>
        <w:div w:id="1189948995">
          <w:marLeft w:val="480"/>
          <w:marRight w:val="0"/>
          <w:marTop w:val="0"/>
          <w:marBottom w:val="0"/>
          <w:divBdr>
            <w:top w:val="none" w:sz="0" w:space="0" w:color="auto"/>
            <w:left w:val="none" w:sz="0" w:space="0" w:color="auto"/>
            <w:bottom w:val="none" w:sz="0" w:space="0" w:color="auto"/>
            <w:right w:val="none" w:sz="0" w:space="0" w:color="auto"/>
          </w:divBdr>
        </w:div>
        <w:div w:id="1234194993">
          <w:marLeft w:val="480"/>
          <w:marRight w:val="0"/>
          <w:marTop w:val="0"/>
          <w:marBottom w:val="0"/>
          <w:divBdr>
            <w:top w:val="none" w:sz="0" w:space="0" w:color="auto"/>
            <w:left w:val="none" w:sz="0" w:space="0" w:color="auto"/>
            <w:bottom w:val="none" w:sz="0" w:space="0" w:color="auto"/>
            <w:right w:val="none" w:sz="0" w:space="0" w:color="auto"/>
          </w:divBdr>
        </w:div>
        <w:div w:id="1319117888">
          <w:marLeft w:val="480"/>
          <w:marRight w:val="0"/>
          <w:marTop w:val="0"/>
          <w:marBottom w:val="0"/>
          <w:divBdr>
            <w:top w:val="none" w:sz="0" w:space="0" w:color="auto"/>
            <w:left w:val="none" w:sz="0" w:space="0" w:color="auto"/>
            <w:bottom w:val="none" w:sz="0" w:space="0" w:color="auto"/>
            <w:right w:val="none" w:sz="0" w:space="0" w:color="auto"/>
          </w:divBdr>
        </w:div>
        <w:div w:id="1350832175">
          <w:marLeft w:val="480"/>
          <w:marRight w:val="0"/>
          <w:marTop w:val="0"/>
          <w:marBottom w:val="0"/>
          <w:divBdr>
            <w:top w:val="none" w:sz="0" w:space="0" w:color="auto"/>
            <w:left w:val="none" w:sz="0" w:space="0" w:color="auto"/>
            <w:bottom w:val="none" w:sz="0" w:space="0" w:color="auto"/>
            <w:right w:val="none" w:sz="0" w:space="0" w:color="auto"/>
          </w:divBdr>
        </w:div>
        <w:div w:id="2028286320">
          <w:marLeft w:val="480"/>
          <w:marRight w:val="0"/>
          <w:marTop w:val="0"/>
          <w:marBottom w:val="0"/>
          <w:divBdr>
            <w:top w:val="none" w:sz="0" w:space="0" w:color="auto"/>
            <w:left w:val="none" w:sz="0" w:space="0" w:color="auto"/>
            <w:bottom w:val="none" w:sz="0" w:space="0" w:color="auto"/>
            <w:right w:val="none" w:sz="0" w:space="0" w:color="auto"/>
          </w:divBdr>
        </w:div>
        <w:div w:id="720400481">
          <w:marLeft w:val="480"/>
          <w:marRight w:val="0"/>
          <w:marTop w:val="0"/>
          <w:marBottom w:val="0"/>
          <w:divBdr>
            <w:top w:val="none" w:sz="0" w:space="0" w:color="auto"/>
            <w:left w:val="none" w:sz="0" w:space="0" w:color="auto"/>
            <w:bottom w:val="none" w:sz="0" w:space="0" w:color="auto"/>
            <w:right w:val="none" w:sz="0" w:space="0" w:color="auto"/>
          </w:divBdr>
        </w:div>
        <w:div w:id="1381855684">
          <w:marLeft w:val="480"/>
          <w:marRight w:val="0"/>
          <w:marTop w:val="0"/>
          <w:marBottom w:val="0"/>
          <w:divBdr>
            <w:top w:val="none" w:sz="0" w:space="0" w:color="auto"/>
            <w:left w:val="none" w:sz="0" w:space="0" w:color="auto"/>
            <w:bottom w:val="none" w:sz="0" w:space="0" w:color="auto"/>
            <w:right w:val="none" w:sz="0" w:space="0" w:color="auto"/>
          </w:divBdr>
        </w:div>
        <w:div w:id="428817761">
          <w:marLeft w:val="480"/>
          <w:marRight w:val="0"/>
          <w:marTop w:val="0"/>
          <w:marBottom w:val="0"/>
          <w:divBdr>
            <w:top w:val="none" w:sz="0" w:space="0" w:color="auto"/>
            <w:left w:val="none" w:sz="0" w:space="0" w:color="auto"/>
            <w:bottom w:val="none" w:sz="0" w:space="0" w:color="auto"/>
            <w:right w:val="none" w:sz="0" w:space="0" w:color="auto"/>
          </w:divBdr>
        </w:div>
      </w:divsChild>
    </w:div>
    <w:div w:id="1016037035">
      <w:bodyDiv w:val="1"/>
      <w:marLeft w:val="0"/>
      <w:marRight w:val="0"/>
      <w:marTop w:val="0"/>
      <w:marBottom w:val="0"/>
      <w:divBdr>
        <w:top w:val="none" w:sz="0" w:space="0" w:color="auto"/>
        <w:left w:val="none" w:sz="0" w:space="0" w:color="auto"/>
        <w:bottom w:val="none" w:sz="0" w:space="0" w:color="auto"/>
        <w:right w:val="none" w:sz="0" w:space="0" w:color="auto"/>
      </w:divBdr>
      <w:divsChild>
        <w:div w:id="143665211">
          <w:marLeft w:val="480"/>
          <w:marRight w:val="0"/>
          <w:marTop w:val="0"/>
          <w:marBottom w:val="0"/>
          <w:divBdr>
            <w:top w:val="none" w:sz="0" w:space="0" w:color="auto"/>
            <w:left w:val="none" w:sz="0" w:space="0" w:color="auto"/>
            <w:bottom w:val="none" w:sz="0" w:space="0" w:color="auto"/>
            <w:right w:val="none" w:sz="0" w:space="0" w:color="auto"/>
          </w:divBdr>
        </w:div>
        <w:div w:id="1956597109">
          <w:marLeft w:val="480"/>
          <w:marRight w:val="0"/>
          <w:marTop w:val="0"/>
          <w:marBottom w:val="0"/>
          <w:divBdr>
            <w:top w:val="none" w:sz="0" w:space="0" w:color="auto"/>
            <w:left w:val="none" w:sz="0" w:space="0" w:color="auto"/>
            <w:bottom w:val="none" w:sz="0" w:space="0" w:color="auto"/>
            <w:right w:val="none" w:sz="0" w:space="0" w:color="auto"/>
          </w:divBdr>
        </w:div>
        <w:div w:id="362173843">
          <w:marLeft w:val="480"/>
          <w:marRight w:val="0"/>
          <w:marTop w:val="0"/>
          <w:marBottom w:val="0"/>
          <w:divBdr>
            <w:top w:val="none" w:sz="0" w:space="0" w:color="auto"/>
            <w:left w:val="none" w:sz="0" w:space="0" w:color="auto"/>
            <w:bottom w:val="none" w:sz="0" w:space="0" w:color="auto"/>
            <w:right w:val="none" w:sz="0" w:space="0" w:color="auto"/>
          </w:divBdr>
        </w:div>
        <w:div w:id="149562563">
          <w:marLeft w:val="480"/>
          <w:marRight w:val="0"/>
          <w:marTop w:val="0"/>
          <w:marBottom w:val="0"/>
          <w:divBdr>
            <w:top w:val="none" w:sz="0" w:space="0" w:color="auto"/>
            <w:left w:val="none" w:sz="0" w:space="0" w:color="auto"/>
            <w:bottom w:val="none" w:sz="0" w:space="0" w:color="auto"/>
            <w:right w:val="none" w:sz="0" w:space="0" w:color="auto"/>
          </w:divBdr>
        </w:div>
        <w:div w:id="1369647698">
          <w:marLeft w:val="480"/>
          <w:marRight w:val="0"/>
          <w:marTop w:val="0"/>
          <w:marBottom w:val="0"/>
          <w:divBdr>
            <w:top w:val="none" w:sz="0" w:space="0" w:color="auto"/>
            <w:left w:val="none" w:sz="0" w:space="0" w:color="auto"/>
            <w:bottom w:val="none" w:sz="0" w:space="0" w:color="auto"/>
            <w:right w:val="none" w:sz="0" w:space="0" w:color="auto"/>
          </w:divBdr>
        </w:div>
        <w:div w:id="311300196">
          <w:marLeft w:val="480"/>
          <w:marRight w:val="0"/>
          <w:marTop w:val="0"/>
          <w:marBottom w:val="0"/>
          <w:divBdr>
            <w:top w:val="none" w:sz="0" w:space="0" w:color="auto"/>
            <w:left w:val="none" w:sz="0" w:space="0" w:color="auto"/>
            <w:bottom w:val="none" w:sz="0" w:space="0" w:color="auto"/>
            <w:right w:val="none" w:sz="0" w:space="0" w:color="auto"/>
          </w:divBdr>
        </w:div>
        <w:div w:id="1797405199">
          <w:marLeft w:val="480"/>
          <w:marRight w:val="0"/>
          <w:marTop w:val="0"/>
          <w:marBottom w:val="0"/>
          <w:divBdr>
            <w:top w:val="none" w:sz="0" w:space="0" w:color="auto"/>
            <w:left w:val="none" w:sz="0" w:space="0" w:color="auto"/>
            <w:bottom w:val="none" w:sz="0" w:space="0" w:color="auto"/>
            <w:right w:val="none" w:sz="0" w:space="0" w:color="auto"/>
          </w:divBdr>
        </w:div>
        <w:div w:id="1754155945">
          <w:marLeft w:val="480"/>
          <w:marRight w:val="0"/>
          <w:marTop w:val="0"/>
          <w:marBottom w:val="0"/>
          <w:divBdr>
            <w:top w:val="none" w:sz="0" w:space="0" w:color="auto"/>
            <w:left w:val="none" w:sz="0" w:space="0" w:color="auto"/>
            <w:bottom w:val="none" w:sz="0" w:space="0" w:color="auto"/>
            <w:right w:val="none" w:sz="0" w:space="0" w:color="auto"/>
          </w:divBdr>
        </w:div>
        <w:div w:id="686752337">
          <w:marLeft w:val="480"/>
          <w:marRight w:val="0"/>
          <w:marTop w:val="0"/>
          <w:marBottom w:val="0"/>
          <w:divBdr>
            <w:top w:val="none" w:sz="0" w:space="0" w:color="auto"/>
            <w:left w:val="none" w:sz="0" w:space="0" w:color="auto"/>
            <w:bottom w:val="none" w:sz="0" w:space="0" w:color="auto"/>
            <w:right w:val="none" w:sz="0" w:space="0" w:color="auto"/>
          </w:divBdr>
        </w:div>
        <w:div w:id="1852446581">
          <w:marLeft w:val="480"/>
          <w:marRight w:val="0"/>
          <w:marTop w:val="0"/>
          <w:marBottom w:val="0"/>
          <w:divBdr>
            <w:top w:val="none" w:sz="0" w:space="0" w:color="auto"/>
            <w:left w:val="none" w:sz="0" w:space="0" w:color="auto"/>
            <w:bottom w:val="none" w:sz="0" w:space="0" w:color="auto"/>
            <w:right w:val="none" w:sz="0" w:space="0" w:color="auto"/>
          </w:divBdr>
        </w:div>
        <w:div w:id="79832924">
          <w:marLeft w:val="480"/>
          <w:marRight w:val="0"/>
          <w:marTop w:val="0"/>
          <w:marBottom w:val="0"/>
          <w:divBdr>
            <w:top w:val="none" w:sz="0" w:space="0" w:color="auto"/>
            <w:left w:val="none" w:sz="0" w:space="0" w:color="auto"/>
            <w:bottom w:val="none" w:sz="0" w:space="0" w:color="auto"/>
            <w:right w:val="none" w:sz="0" w:space="0" w:color="auto"/>
          </w:divBdr>
        </w:div>
        <w:div w:id="79370059">
          <w:marLeft w:val="480"/>
          <w:marRight w:val="0"/>
          <w:marTop w:val="0"/>
          <w:marBottom w:val="0"/>
          <w:divBdr>
            <w:top w:val="none" w:sz="0" w:space="0" w:color="auto"/>
            <w:left w:val="none" w:sz="0" w:space="0" w:color="auto"/>
            <w:bottom w:val="none" w:sz="0" w:space="0" w:color="auto"/>
            <w:right w:val="none" w:sz="0" w:space="0" w:color="auto"/>
          </w:divBdr>
        </w:div>
        <w:div w:id="858086095">
          <w:marLeft w:val="480"/>
          <w:marRight w:val="0"/>
          <w:marTop w:val="0"/>
          <w:marBottom w:val="0"/>
          <w:divBdr>
            <w:top w:val="none" w:sz="0" w:space="0" w:color="auto"/>
            <w:left w:val="none" w:sz="0" w:space="0" w:color="auto"/>
            <w:bottom w:val="none" w:sz="0" w:space="0" w:color="auto"/>
            <w:right w:val="none" w:sz="0" w:space="0" w:color="auto"/>
          </w:divBdr>
        </w:div>
        <w:div w:id="1790320932">
          <w:marLeft w:val="480"/>
          <w:marRight w:val="0"/>
          <w:marTop w:val="0"/>
          <w:marBottom w:val="0"/>
          <w:divBdr>
            <w:top w:val="none" w:sz="0" w:space="0" w:color="auto"/>
            <w:left w:val="none" w:sz="0" w:space="0" w:color="auto"/>
            <w:bottom w:val="none" w:sz="0" w:space="0" w:color="auto"/>
            <w:right w:val="none" w:sz="0" w:space="0" w:color="auto"/>
          </w:divBdr>
        </w:div>
        <w:div w:id="43217559">
          <w:marLeft w:val="480"/>
          <w:marRight w:val="0"/>
          <w:marTop w:val="0"/>
          <w:marBottom w:val="0"/>
          <w:divBdr>
            <w:top w:val="none" w:sz="0" w:space="0" w:color="auto"/>
            <w:left w:val="none" w:sz="0" w:space="0" w:color="auto"/>
            <w:bottom w:val="none" w:sz="0" w:space="0" w:color="auto"/>
            <w:right w:val="none" w:sz="0" w:space="0" w:color="auto"/>
          </w:divBdr>
        </w:div>
        <w:div w:id="1169710889">
          <w:marLeft w:val="480"/>
          <w:marRight w:val="0"/>
          <w:marTop w:val="0"/>
          <w:marBottom w:val="0"/>
          <w:divBdr>
            <w:top w:val="none" w:sz="0" w:space="0" w:color="auto"/>
            <w:left w:val="none" w:sz="0" w:space="0" w:color="auto"/>
            <w:bottom w:val="none" w:sz="0" w:space="0" w:color="auto"/>
            <w:right w:val="none" w:sz="0" w:space="0" w:color="auto"/>
          </w:divBdr>
        </w:div>
        <w:div w:id="959217236">
          <w:marLeft w:val="480"/>
          <w:marRight w:val="0"/>
          <w:marTop w:val="0"/>
          <w:marBottom w:val="0"/>
          <w:divBdr>
            <w:top w:val="none" w:sz="0" w:space="0" w:color="auto"/>
            <w:left w:val="none" w:sz="0" w:space="0" w:color="auto"/>
            <w:bottom w:val="none" w:sz="0" w:space="0" w:color="auto"/>
            <w:right w:val="none" w:sz="0" w:space="0" w:color="auto"/>
          </w:divBdr>
        </w:div>
        <w:div w:id="453868024">
          <w:marLeft w:val="480"/>
          <w:marRight w:val="0"/>
          <w:marTop w:val="0"/>
          <w:marBottom w:val="0"/>
          <w:divBdr>
            <w:top w:val="none" w:sz="0" w:space="0" w:color="auto"/>
            <w:left w:val="none" w:sz="0" w:space="0" w:color="auto"/>
            <w:bottom w:val="none" w:sz="0" w:space="0" w:color="auto"/>
            <w:right w:val="none" w:sz="0" w:space="0" w:color="auto"/>
          </w:divBdr>
        </w:div>
        <w:div w:id="964850598">
          <w:marLeft w:val="480"/>
          <w:marRight w:val="0"/>
          <w:marTop w:val="0"/>
          <w:marBottom w:val="0"/>
          <w:divBdr>
            <w:top w:val="none" w:sz="0" w:space="0" w:color="auto"/>
            <w:left w:val="none" w:sz="0" w:space="0" w:color="auto"/>
            <w:bottom w:val="none" w:sz="0" w:space="0" w:color="auto"/>
            <w:right w:val="none" w:sz="0" w:space="0" w:color="auto"/>
          </w:divBdr>
        </w:div>
        <w:div w:id="1280141191">
          <w:marLeft w:val="480"/>
          <w:marRight w:val="0"/>
          <w:marTop w:val="0"/>
          <w:marBottom w:val="0"/>
          <w:divBdr>
            <w:top w:val="none" w:sz="0" w:space="0" w:color="auto"/>
            <w:left w:val="none" w:sz="0" w:space="0" w:color="auto"/>
            <w:bottom w:val="none" w:sz="0" w:space="0" w:color="auto"/>
            <w:right w:val="none" w:sz="0" w:space="0" w:color="auto"/>
          </w:divBdr>
        </w:div>
        <w:div w:id="1170634081">
          <w:marLeft w:val="480"/>
          <w:marRight w:val="0"/>
          <w:marTop w:val="0"/>
          <w:marBottom w:val="0"/>
          <w:divBdr>
            <w:top w:val="none" w:sz="0" w:space="0" w:color="auto"/>
            <w:left w:val="none" w:sz="0" w:space="0" w:color="auto"/>
            <w:bottom w:val="none" w:sz="0" w:space="0" w:color="auto"/>
            <w:right w:val="none" w:sz="0" w:space="0" w:color="auto"/>
          </w:divBdr>
        </w:div>
        <w:div w:id="1058551757">
          <w:marLeft w:val="480"/>
          <w:marRight w:val="0"/>
          <w:marTop w:val="0"/>
          <w:marBottom w:val="0"/>
          <w:divBdr>
            <w:top w:val="none" w:sz="0" w:space="0" w:color="auto"/>
            <w:left w:val="none" w:sz="0" w:space="0" w:color="auto"/>
            <w:bottom w:val="none" w:sz="0" w:space="0" w:color="auto"/>
            <w:right w:val="none" w:sz="0" w:space="0" w:color="auto"/>
          </w:divBdr>
        </w:div>
        <w:div w:id="1366716181">
          <w:marLeft w:val="480"/>
          <w:marRight w:val="0"/>
          <w:marTop w:val="0"/>
          <w:marBottom w:val="0"/>
          <w:divBdr>
            <w:top w:val="none" w:sz="0" w:space="0" w:color="auto"/>
            <w:left w:val="none" w:sz="0" w:space="0" w:color="auto"/>
            <w:bottom w:val="none" w:sz="0" w:space="0" w:color="auto"/>
            <w:right w:val="none" w:sz="0" w:space="0" w:color="auto"/>
          </w:divBdr>
        </w:div>
        <w:div w:id="820849018">
          <w:marLeft w:val="480"/>
          <w:marRight w:val="0"/>
          <w:marTop w:val="0"/>
          <w:marBottom w:val="0"/>
          <w:divBdr>
            <w:top w:val="none" w:sz="0" w:space="0" w:color="auto"/>
            <w:left w:val="none" w:sz="0" w:space="0" w:color="auto"/>
            <w:bottom w:val="none" w:sz="0" w:space="0" w:color="auto"/>
            <w:right w:val="none" w:sz="0" w:space="0" w:color="auto"/>
          </w:divBdr>
        </w:div>
        <w:div w:id="1392002536">
          <w:marLeft w:val="480"/>
          <w:marRight w:val="0"/>
          <w:marTop w:val="0"/>
          <w:marBottom w:val="0"/>
          <w:divBdr>
            <w:top w:val="none" w:sz="0" w:space="0" w:color="auto"/>
            <w:left w:val="none" w:sz="0" w:space="0" w:color="auto"/>
            <w:bottom w:val="none" w:sz="0" w:space="0" w:color="auto"/>
            <w:right w:val="none" w:sz="0" w:space="0" w:color="auto"/>
          </w:divBdr>
        </w:div>
        <w:div w:id="1658538338">
          <w:marLeft w:val="480"/>
          <w:marRight w:val="0"/>
          <w:marTop w:val="0"/>
          <w:marBottom w:val="0"/>
          <w:divBdr>
            <w:top w:val="none" w:sz="0" w:space="0" w:color="auto"/>
            <w:left w:val="none" w:sz="0" w:space="0" w:color="auto"/>
            <w:bottom w:val="none" w:sz="0" w:space="0" w:color="auto"/>
            <w:right w:val="none" w:sz="0" w:space="0" w:color="auto"/>
          </w:divBdr>
        </w:div>
        <w:div w:id="1444109938">
          <w:marLeft w:val="480"/>
          <w:marRight w:val="0"/>
          <w:marTop w:val="0"/>
          <w:marBottom w:val="0"/>
          <w:divBdr>
            <w:top w:val="none" w:sz="0" w:space="0" w:color="auto"/>
            <w:left w:val="none" w:sz="0" w:space="0" w:color="auto"/>
            <w:bottom w:val="none" w:sz="0" w:space="0" w:color="auto"/>
            <w:right w:val="none" w:sz="0" w:space="0" w:color="auto"/>
          </w:divBdr>
        </w:div>
        <w:div w:id="1900937569">
          <w:marLeft w:val="480"/>
          <w:marRight w:val="0"/>
          <w:marTop w:val="0"/>
          <w:marBottom w:val="0"/>
          <w:divBdr>
            <w:top w:val="none" w:sz="0" w:space="0" w:color="auto"/>
            <w:left w:val="none" w:sz="0" w:space="0" w:color="auto"/>
            <w:bottom w:val="none" w:sz="0" w:space="0" w:color="auto"/>
            <w:right w:val="none" w:sz="0" w:space="0" w:color="auto"/>
          </w:divBdr>
        </w:div>
        <w:div w:id="2059476654">
          <w:marLeft w:val="480"/>
          <w:marRight w:val="0"/>
          <w:marTop w:val="0"/>
          <w:marBottom w:val="0"/>
          <w:divBdr>
            <w:top w:val="none" w:sz="0" w:space="0" w:color="auto"/>
            <w:left w:val="none" w:sz="0" w:space="0" w:color="auto"/>
            <w:bottom w:val="none" w:sz="0" w:space="0" w:color="auto"/>
            <w:right w:val="none" w:sz="0" w:space="0" w:color="auto"/>
          </w:divBdr>
        </w:div>
        <w:div w:id="388497825">
          <w:marLeft w:val="480"/>
          <w:marRight w:val="0"/>
          <w:marTop w:val="0"/>
          <w:marBottom w:val="0"/>
          <w:divBdr>
            <w:top w:val="none" w:sz="0" w:space="0" w:color="auto"/>
            <w:left w:val="none" w:sz="0" w:space="0" w:color="auto"/>
            <w:bottom w:val="none" w:sz="0" w:space="0" w:color="auto"/>
            <w:right w:val="none" w:sz="0" w:space="0" w:color="auto"/>
          </w:divBdr>
        </w:div>
        <w:div w:id="130680070">
          <w:marLeft w:val="480"/>
          <w:marRight w:val="0"/>
          <w:marTop w:val="0"/>
          <w:marBottom w:val="0"/>
          <w:divBdr>
            <w:top w:val="none" w:sz="0" w:space="0" w:color="auto"/>
            <w:left w:val="none" w:sz="0" w:space="0" w:color="auto"/>
            <w:bottom w:val="none" w:sz="0" w:space="0" w:color="auto"/>
            <w:right w:val="none" w:sz="0" w:space="0" w:color="auto"/>
          </w:divBdr>
        </w:div>
        <w:div w:id="1237666006">
          <w:marLeft w:val="480"/>
          <w:marRight w:val="0"/>
          <w:marTop w:val="0"/>
          <w:marBottom w:val="0"/>
          <w:divBdr>
            <w:top w:val="none" w:sz="0" w:space="0" w:color="auto"/>
            <w:left w:val="none" w:sz="0" w:space="0" w:color="auto"/>
            <w:bottom w:val="none" w:sz="0" w:space="0" w:color="auto"/>
            <w:right w:val="none" w:sz="0" w:space="0" w:color="auto"/>
          </w:divBdr>
        </w:div>
        <w:div w:id="1323893175">
          <w:marLeft w:val="480"/>
          <w:marRight w:val="0"/>
          <w:marTop w:val="0"/>
          <w:marBottom w:val="0"/>
          <w:divBdr>
            <w:top w:val="none" w:sz="0" w:space="0" w:color="auto"/>
            <w:left w:val="none" w:sz="0" w:space="0" w:color="auto"/>
            <w:bottom w:val="none" w:sz="0" w:space="0" w:color="auto"/>
            <w:right w:val="none" w:sz="0" w:space="0" w:color="auto"/>
          </w:divBdr>
        </w:div>
        <w:div w:id="1285230868">
          <w:marLeft w:val="480"/>
          <w:marRight w:val="0"/>
          <w:marTop w:val="0"/>
          <w:marBottom w:val="0"/>
          <w:divBdr>
            <w:top w:val="none" w:sz="0" w:space="0" w:color="auto"/>
            <w:left w:val="none" w:sz="0" w:space="0" w:color="auto"/>
            <w:bottom w:val="none" w:sz="0" w:space="0" w:color="auto"/>
            <w:right w:val="none" w:sz="0" w:space="0" w:color="auto"/>
          </w:divBdr>
        </w:div>
        <w:div w:id="1056276042">
          <w:marLeft w:val="480"/>
          <w:marRight w:val="0"/>
          <w:marTop w:val="0"/>
          <w:marBottom w:val="0"/>
          <w:divBdr>
            <w:top w:val="none" w:sz="0" w:space="0" w:color="auto"/>
            <w:left w:val="none" w:sz="0" w:space="0" w:color="auto"/>
            <w:bottom w:val="none" w:sz="0" w:space="0" w:color="auto"/>
            <w:right w:val="none" w:sz="0" w:space="0" w:color="auto"/>
          </w:divBdr>
        </w:div>
        <w:div w:id="361832807">
          <w:marLeft w:val="480"/>
          <w:marRight w:val="0"/>
          <w:marTop w:val="0"/>
          <w:marBottom w:val="0"/>
          <w:divBdr>
            <w:top w:val="none" w:sz="0" w:space="0" w:color="auto"/>
            <w:left w:val="none" w:sz="0" w:space="0" w:color="auto"/>
            <w:bottom w:val="none" w:sz="0" w:space="0" w:color="auto"/>
            <w:right w:val="none" w:sz="0" w:space="0" w:color="auto"/>
          </w:divBdr>
        </w:div>
        <w:div w:id="1817533008">
          <w:marLeft w:val="480"/>
          <w:marRight w:val="0"/>
          <w:marTop w:val="0"/>
          <w:marBottom w:val="0"/>
          <w:divBdr>
            <w:top w:val="none" w:sz="0" w:space="0" w:color="auto"/>
            <w:left w:val="none" w:sz="0" w:space="0" w:color="auto"/>
            <w:bottom w:val="none" w:sz="0" w:space="0" w:color="auto"/>
            <w:right w:val="none" w:sz="0" w:space="0" w:color="auto"/>
          </w:divBdr>
        </w:div>
        <w:div w:id="1282491346">
          <w:marLeft w:val="480"/>
          <w:marRight w:val="0"/>
          <w:marTop w:val="0"/>
          <w:marBottom w:val="0"/>
          <w:divBdr>
            <w:top w:val="none" w:sz="0" w:space="0" w:color="auto"/>
            <w:left w:val="none" w:sz="0" w:space="0" w:color="auto"/>
            <w:bottom w:val="none" w:sz="0" w:space="0" w:color="auto"/>
            <w:right w:val="none" w:sz="0" w:space="0" w:color="auto"/>
          </w:divBdr>
        </w:div>
        <w:div w:id="1998067386">
          <w:marLeft w:val="480"/>
          <w:marRight w:val="0"/>
          <w:marTop w:val="0"/>
          <w:marBottom w:val="0"/>
          <w:divBdr>
            <w:top w:val="none" w:sz="0" w:space="0" w:color="auto"/>
            <w:left w:val="none" w:sz="0" w:space="0" w:color="auto"/>
            <w:bottom w:val="none" w:sz="0" w:space="0" w:color="auto"/>
            <w:right w:val="none" w:sz="0" w:space="0" w:color="auto"/>
          </w:divBdr>
        </w:div>
        <w:div w:id="1985311912">
          <w:marLeft w:val="480"/>
          <w:marRight w:val="0"/>
          <w:marTop w:val="0"/>
          <w:marBottom w:val="0"/>
          <w:divBdr>
            <w:top w:val="none" w:sz="0" w:space="0" w:color="auto"/>
            <w:left w:val="none" w:sz="0" w:space="0" w:color="auto"/>
            <w:bottom w:val="none" w:sz="0" w:space="0" w:color="auto"/>
            <w:right w:val="none" w:sz="0" w:space="0" w:color="auto"/>
          </w:divBdr>
        </w:div>
        <w:div w:id="1957373173">
          <w:marLeft w:val="480"/>
          <w:marRight w:val="0"/>
          <w:marTop w:val="0"/>
          <w:marBottom w:val="0"/>
          <w:divBdr>
            <w:top w:val="none" w:sz="0" w:space="0" w:color="auto"/>
            <w:left w:val="none" w:sz="0" w:space="0" w:color="auto"/>
            <w:bottom w:val="none" w:sz="0" w:space="0" w:color="auto"/>
            <w:right w:val="none" w:sz="0" w:space="0" w:color="auto"/>
          </w:divBdr>
        </w:div>
        <w:div w:id="1863858340">
          <w:marLeft w:val="480"/>
          <w:marRight w:val="0"/>
          <w:marTop w:val="0"/>
          <w:marBottom w:val="0"/>
          <w:divBdr>
            <w:top w:val="none" w:sz="0" w:space="0" w:color="auto"/>
            <w:left w:val="none" w:sz="0" w:space="0" w:color="auto"/>
            <w:bottom w:val="none" w:sz="0" w:space="0" w:color="auto"/>
            <w:right w:val="none" w:sz="0" w:space="0" w:color="auto"/>
          </w:divBdr>
        </w:div>
        <w:div w:id="57166775">
          <w:marLeft w:val="480"/>
          <w:marRight w:val="0"/>
          <w:marTop w:val="0"/>
          <w:marBottom w:val="0"/>
          <w:divBdr>
            <w:top w:val="none" w:sz="0" w:space="0" w:color="auto"/>
            <w:left w:val="none" w:sz="0" w:space="0" w:color="auto"/>
            <w:bottom w:val="none" w:sz="0" w:space="0" w:color="auto"/>
            <w:right w:val="none" w:sz="0" w:space="0" w:color="auto"/>
          </w:divBdr>
        </w:div>
        <w:div w:id="1430615807">
          <w:marLeft w:val="480"/>
          <w:marRight w:val="0"/>
          <w:marTop w:val="0"/>
          <w:marBottom w:val="0"/>
          <w:divBdr>
            <w:top w:val="none" w:sz="0" w:space="0" w:color="auto"/>
            <w:left w:val="none" w:sz="0" w:space="0" w:color="auto"/>
            <w:bottom w:val="none" w:sz="0" w:space="0" w:color="auto"/>
            <w:right w:val="none" w:sz="0" w:space="0" w:color="auto"/>
          </w:divBdr>
        </w:div>
        <w:div w:id="1165778302">
          <w:marLeft w:val="480"/>
          <w:marRight w:val="0"/>
          <w:marTop w:val="0"/>
          <w:marBottom w:val="0"/>
          <w:divBdr>
            <w:top w:val="none" w:sz="0" w:space="0" w:color="auto"/>
            <w:left w:val="none" w:sz="0" w:space="0" w:color="auto"/>
            <w:bottom w:val="none" w:sz="0" w:space="0" w:color="auto"/>
            <w:right w:val="none" w:sz="0" w:space="0" w:color="auto"/>
          </w:divBdr>
        </w:div>
        <w:div w:id="1031029293">
          <w:marLeft w:val="480"/>
          <w:marRight w:val="0"/>
          <w:marTop w:val="0"/>
          <w:marBottom w:val="0"/>
          <w:divBdr>
            <w:top w:val="none" w:sz="0" w:space="0" w:color="auto"/>
            <w:left w:val="none" w:sz="0" w:space="0" w:color="auto"/>
            <w:bottom w:val="none" w:sz="0" w:space="0" w:color="auto"/>
            <w:right w:val="none" w:sz="0" w:space="0" w:color="auto"/>
          </w:divBdr>
        </w:div>
        <w:div w:id="1261984067">
          <w:marLeft w:val="480"/>
          <w:marRight w:val="0"/>
          <w:marTop w:val="0"/>
          <w:marBottom w:val="0"/>
          <w:divBdr>
            <w:top w:val="none" w:sz="0" w:space="0" w:color="auto"/>
            <w:left w:val="none" w:sz="0" w:space="0" w:color="auto"/>
            <w:bottom w:val="none" w:sz="0" w:space="0" w:color="auto"/>
            <w:right w:val="none" w:sz="0" w:space="0" w:color="auto"/>
          </w:divBdr>
        </w:div>
        <w:div w:id="2061860668">
          <w:marLeft w:val="480"/>
          <w:marRight w:val="0"/>
          <w:marTop w:val="0"/>
          <w:marBottom w:val="0"/>
          <w:divBdr>
            <w:top w:val="none" w:sz="0" w:space="0" w:color="auto"/>
            <w:left w:val="none" w:sz="0" w:space="0" w:color="auto"/>
            <w:bottom w:val="none" w:sz="0" w:space="0" w:color="auto"/>
            <w:right w:val="none" w:sz="0" w:space="0" w:color="auto"/>
          </w:divBdr>
        </w:div>
        <w:div w:id="1107240786">
          <w:marLeft w:val="480"/>
          <w:marRight w:val="0"/>
          <w:marTop w:val="0"/>
          <w:marBottom w:val="0"/>
          <w:divBdr>
            <w:top w:val="none" w:sz="0" w:space="0" w:color="auto"/>
            <w:left w:val="none" w:sz="0" w:space="0" w:color="auto"/>
            <w:bottom w:val="none" w:sz="0" w:space="0" w:color="auto"/>
            <w:right w:val="none" w:sz="0" w:space="0" w:color="auto"/>
          </w:divBdr>
        </w:div>
        <w:div w:id="329211384">
          <w:marLeft w:val="480"/>
          <w:marRight w:val="0"/>
          <w:marTop w:val="0"/>
          <w:marBottom w:val="0"/>
          <w:divBdr>
            <w:top w:val="none" w:sz="0" w:space="0" w:color="auto"/>
            <w:left w:val="none" w:sz="0" w:space="0" w:color="auto"/>
            <w:bottom w:val="none" w:sz="0" w:space="0" w:color="auto"/>
            <w:right w:val="none" w:sz="0" w:space="0" w:color="auto"/>
          </w:divBdr>
        </w:div>
        <w:div w:id="467288097">
          <w:marLeft w:val="480"/>
          <w:marRight w:val="0"/>
          <w:marTop w:val="0"/>
          <w:marBottom w:val="0"/>
          <w:divBdr>
            <w:top w:val="none" w:sz="0" w:space="0" w:color="auto"/>
            <w:left w:val="none" w:sz="0" w:space="0" w:color="auto"/>
            <w:bottom w:val="none" w:sz="0" w:space="0" w:color="auto"/>
            <w:right w:val="none" w:sz="0" w:space="0" w:color="auto"/>
          </w:divBdr>
        </w:div>
        <w:div w:id="1157957767">
          <w:marLeft w:val="480"/>
          <w:marRight w:val="0"/>
          <w:marTop w:val="0"/>
          <w:marBottom w:val="0"/>
          <w:divBdr>
            <w:top w:val="none" w:sz="0" w:space="0" w:color="auto"/>
            <w:left w:val="none" w:sz="0" w:space="0" w:color="auto"/>
            <w:bottom w:val="none" w:sz="0" w:space="0" w:color="auto"/>
            <w:right w:val="none" w:sz="0" w:space="0" w:color="auto"/>
          </w:divBdr>
        </w:div>
        <w:div w:id="505560272">
          <w:marLeft w:val="480"/>
          <w:marRight w:val="0"/>
          <w:marTop w:val="0"/>
          <w:marBottom w:val="0"/>
          <w:divBdr>
            <w:top w:val="none" w:sz="0" w:space="0" w:color="auto"/>
            <w:left w:val="none" w:sz="0" w:space="0" w:color="auto"/>
            <w:bottom w:val="none" w:sz="0" w:space="0" w:color="auto"/>
            <w:right w:val="none" w:sz="0" w:space="0" w:color="auto"/>
          </w:divBdr>
        </w:div>
        <w:div w:id="465700912">
          <w:marLeft w:val="480"/>
          <w:marRight w:val="0"/>
          <w:marTop w:val="0"/>
          <w:marBottom w:val="0"/>
          <w:divBdr>
            <w:top w:val="none" w:sz="0" w:space="0" w:color="auto"/>
            <w:left w:val="none" w:sz="0" w:space="0" w:color="auto"/>
            <w:bottom w:val="none" w:sz="0" w:space="0" w:color="auto"/>
            <w:right w:val="none" w:sz="0" w:space="0" w:color="auto"/>
          </w:divBdr>
        </w:div>
        <w:div w:id="499809811">
          <w:marLeft w:val="480"/>
          <w:marRight w:val="0"/>
          <w:marTop w:val="0"/>
          <w:marBottom w:val="0"/>
          <w:divBdr>
            <w:top w:val="none" w:sz="0" w:space="0" w:color="auto"/>
            <w:left w:val="none" w:sz="0" w:space="0" w:color="auto"/>
            <w:bottom w:val="none" w:sz="0" w:space="0" w:color="auto"/>
            <w:right w:val="none" w:sz="0" w:space="0" w:color="auto"/>
          </w:divBdr>
        </w:div>
      </w:divsChild>
    </w:div>
    <w:div w:id="1019697435">
      <w:bodyDiv w:val="1"/>
      <w:marLeft w:val="0"/>
      <w:marRight w:val="0"/>
      <w:marTop w:val="0"/>
      <w:marBottom w:val="0"/>
      <w:divBdr>
        <w:top w:val="none" w:sz="0" w:space="0" w:color="auto"/>
        <w:left w:val="none" w:sz="0" w:space="0" w:color="auto"/>
        <w:bottom w:val="none" w:sz="0" w:space="0" w:color="auto"/>
        <w:right w:val="none" w:sz="0" w:space="0" w:color="auto"/>
      </w:divBdr>
    </w:div>
    <w:div w:id="1026832988">
      <w:bodyDiv w:val="1"/>
      <w:marLeft w:val="0"/>
      <w:marRight w:val="0"/>
      <w:marTop w:val="0"/>
      <w:marBottom w:val="0"/>
      <w:divBdr>
        <w:top w:val="none" w:sz="0" w:space="0" w:color="auto"/>
        <w:left w:val="none" w:sz="0" w:space="0" w:color="auto"/>
        <w:bottom w:val="none" w:sz="0" w:space="0" w:color="auto"/>
        <w:right w:val="none" w:sz="0" w:space="0" w:color="auto"/>
      </w:divBdr>
    </w:div>
    <w:div w:id="1029573862">
      <w:bodyDiv w:val="1"/>
      <w:marLeft w:val="0"/>
      <w:marRight w:val="0"/>
      <w:marTop w:val="0"/>
      <w:marBottom w:val="0"/>
      <w:divBdr>
        <w:top w:val="none" w:sz="0" w:space="0" w:color="auto"/>
        <w:left w:val="none" w:sz="0" w:space="0" w:color="auto"/>
        <w:bottom w:val="none" w:sz="0" w:space="0" w:color="auto"/>
        <w:right w:val="none" w:sz="0" w:space="0" w:color="auto"/>
      </w:divBdr>
    </w:div>
    <w:div w:id="1029641739">
      <w:bodyDiv w:val="1"/>
      <w:marLeft w:val="0"/>
      <w:marRight w:val="0"/>
      <w:marTop w:val="0"/>
      <w:marBottom w:val="0"/>
      <w:divBdr>
        <w:top w:val="none" w:sz="0" w:space="0" w:color="auto"/>
        <w:left w:val="none" w:sz="0" w:space="0" w:color="auto"/>
        <w:bottom w:val="none" w:sz="0" w:space="0" w:color="auto"/>
        <w:right w:val="none" w:sz="0" w:space="0" w:color="auto"/>
      </w:divBdr>
      <w:divsChild>
        <w:div w:id="2043284982">
          <w:marLeft w:val="640"/>
          <w:marRight w:val="0"/>
          <w:marTop w:val="0"/>
          <w:marBottom w:val="0"/>
          <w:divBdr>
            <w:top w:val="none" w:sz="0" w:space="0" w:color="auto"/>
            <w:left w:val="none" w:sz="0" w:space="0" w:color="auto"/>
            <w:bottom w:val="none" w:sz="0" w:space="0" w:color="auto"/>
            <w:right w:val="none" w:sz="0" w:space="0" w:color="auto"/>
          </w:divBdr>
        </w:div>
        <w:div w:id="289938931">
          <w:marLeft w:val="640"/>
          <w:marRight w:val="0"/>
          <w:marTop w:val="0"/>
          <w:marBottom w:val="0"/>
          <w:divBdr>
            <w:top w:val="none" w:sz="0" w:space="0" w:color="auto"/>
            <w:left w:val="none" w:sz="0" w:space="0" w:color="auto"/>
            <w:bottom w:val="none" w:sz="0" w:space="0" w:color="auto"/>
            <w:right w:val="none" w:sz="0" w:space="0" w:color="auto"/>
          </w:divBdr>
        </w:div>
        <w:div w:id="142620574">
          <w:marLeft w:val="640"/>
          <w:marRight w:val="0"/>
          <w:marTop w:val="0"/>
          <w:marBottom w:val="0"/>
          <w:divBdr>
            <w:top w:val="none" w:sz="0" w:space="0" w:color="auto"/>
            <w:left w:val="none" w:sz="0" w:space="0" w:color="auto"/>
            <w:bottom w:val="none" w:sz="0" w:space="0" w:color="auto"/>
            <w:right w:val="none" w:sz="0" w:space="0" w:color="auto"/>
          </w:divBdr>
        </w:div>
        <w:div w:id="1308511315">
          <w:marLeft w:val="640"/>
          <w:marRight w:val="0"/>
          <w:marTop w:val="0"/>
          <w:marBottom w:val="0"/>
          <w:divBdr>
            <w:top w:val="none" w:sz="0" w:space="0" w:color="auto"/>
            <w:left w:val="none" w:sz="0" w:space="0" w:color="auto"/>
            <w:bottom w:val="none" w:sz="0" w:space="0" w:color="auto"/>
            <w:right w:val="none" w:sz="0" w:space="0" w:color="auto"/>
          </w:divBdr>
        </w:div>
        <w:div w:id="562373917">
          <w:marLeft w:val="640"/>
          <w:marRight w:val="0"/>
          <w:marTop w:val="0"/>
          <w:marBottom w:val="0"/>
          <w:divBdr>
            <w:top w:val="none" w:sz="0" w:space="0" w:color="auto"/>
            <w:left w:val="none" w:sz="0" w:space="0" w:color="auto"/>
            <w:bottom w:val="none" w:sz="0" w:space="0" w:color="auto"/>
            <w:right w:val="none" w:sz="0" w:space="0" w:color="auto"/>
          </w:divBdr>
        </w:div>
        <w:div w:id="1560557512">
          <w:marLeft w:val="640"/>
          <w:marRight w:val="0"/>
          <w:marTop w:val="0"/>
          <w:marBottom w:val="0"/>
          <w:divBdr>
            <w:top w:val="none" w:sz="0" w:space="0" w:color="auto"/>
            <w:left w:val="none" w:sz="0" w:space="0" w:color="auto"/>
            <w:bottom w:val="none" w:sz="0" w:space="0" w:color="auto"/>
            <w:right w:val="none" w:sz="0" w:space="0" w:color="auto"/>
          </w:divBdr>
        </w:div>
        <w:div w:id="227376034">
          <w:marLeft w:val="640"/>
          <w:marRight w:val="0"/>
          <w:marTop w:val="0"/>
          <w:marBottom w:val="0"/>
          <w:divBdr>
            <w:top w:val="none" w:sz="0" w:space="0" w:color="auto"/>
            <w:left w:val="none" w:sz="0" w:space="0" w:color="auto"/>
            <w:bottom w:val="none" w:sz="0" w:space="0" w:color="auto"/>
            <w:right w:val="none" w:sz="0" w:space="0" w:color="auto"/>
          </w:divBdr>
        </w:div>
        <w:div w:id="265122143">
          <w:marLeft w:val="640"/>
          <w:marRight w:val="0"/>
          <w:marTop w:val="0"/>
          <w:marBottom w:val="0"/>
          <w:divBdr>
            <w:top w:val="none" w:sz="0" w:space="0" w:color="auto"/>
            <w:left w:val="none" w:sz="0" w:space="0" w:color="auto"/>
            <w:bottom w:val="none" w:sz="0" w:space="0" w:color="auto"/>
            <w:right w:val="none" w:sz="0" w:space="0" w:color="auto"/>
          </w:divBdr>
        </w:div>
        <w:div w:id="1633096731">
          <w:marLeft w:val="640"/>
          <w:marRight w:val="0"/>
          <w:marTop w:val="0"/>
          <w:marBottom w:val="0"/>
          <w:divBdr>
            <w:top w:val="none" w:sz="0" w:space="0" w:color="auto"/>
            <w:left w:val="none" w:sz="0" w:space="0" w:color="auto"/>
            <w:bottom w:val="none" w:sz="0" w:space="0" w:color="auto"/>
            <w:right w:val="none" w:sz="0" w:space="0" w:color="auto"/>
          </w:divBdr>
        </w:div>
        <w:div w:id="1737969263">
          <w:marLeft w:val="640"/>
          <w:marRight w:val="0"/>
          <w:marTop w:val="0"/>
          <w:marBottom w:val="0"/>
          <w:divBdr>
            <w:top w:val="none" w:sz="0" w:space="0" w:color="auto"/>
            <w:left w:val="none" w:sz="0" w:space="0" w:color="auto"/>
            <w:bottom w:val="none" w:sz="0" w:space="0" w:color="auto"/>
            <w:right w:val="none" w:sz="0" w:space="0" w:color="auto"/>
          </w:divBdr>
        </w:div>
        <w:div w:id="78984592">
          <w:marLeft w:val="640"/>
          <w:marRight w:val="0"/>
          <w:marTop w:val="0"/>
          <w:marBottom w:val="0"/>
          <w:divBdr>
            <w:top w:val="none" w:sz="0" w:space="0" w:color="auto"/>
            <w:left w:val="none" w:sz="0" w:space="0" w:color="auto"/>
            <w:bottom w:val="none" w:sz="0" w:space="0" w:color="auto"/>
            <w:right w:val="none" w:sz="0" w:space="0" w:color="auto"/>
          </w:divBdr>
        </w:div>
        <w:div w:id="2075733657">
          <w:marLeft w:val="640"/>
          <w:marRight w:val="0"/>
          <w:marTop w:val="0"/>
          <w:marBottom w:val="0"/>
          <w:divBdr>
            <w:top w:val="none" w:sz="0" w:space="0" w:color="auto"/>
            <w:left w:val="none" w:sz="0" w:space="0" w:color="auto"/>
            <w:bottom w:val="none" w:sz="0" w:space="0" w:color="auto"/>
            <w:right w:val="none" w:sz="0" w:space="0" w:color="auto"/>
          </w:divBdr>
        </w:div>
        <w:div w:id="1110977187">
          <w:marLeft w:val="640"/>
          <w:marRight w:val="0"/>
          <w:marTop w:val="0"/>
          <w:marBottom w:val="0"/>
          <w:divBdr>
            <w:top w:val="none" w:sz="0" w:space="0" w:color="auto"/>
            <w:left w:val="none" w:sz="0" w:space="0" w:color="auto"/>
            <w:bottom w:val="none" w:sz="0" w:space="0" w:color="auto"/>
            <w:right w:val="none" w:sz="0" w:space="0" w:color="auto"/>
          </w:divBdr>
        </w:div>
        <w:div w:id="1364135839">
          <w:marLeft w:val="640"/>
          <w:marRight w:val="0"/>
          <w:marTop w:val="0"/>
          <w:marBottom w:val="0"/>
          <w:divBdr>
            <w:top w:val="none" w:sz="0" w:space="0" w:color="auto"/>
            <w:left w:val="none" w:sz="0" w:space="0" w:color="auto"/>
            <w:bottom w:val="none" w:sz="0" w:space="0" w:color="auto"/>
            <w:right w:val="none" w:sz="0" w:space="0" w:color="auto"/>
          </w:divBdr>
        </w:div>
        <w:div w:id="1283538073">
          <w:marLeft w:val="640"/>
          <w:marRight w:val="0"/>
          <w:marTop w:val="0"/>
          <w:marBottom w:val="0"/>
          <w:divBdr>
            <w:top w:val="none" w:sz="0" w:space="0" w:color="auto"/>
            <w:left w:val="none" w:sz="0" w:space="0" w:color="auto"/>
            <w:bottom w:val="none" w:sz="0" w:space="0" w:color="auto"/>
            <w:right w:val="none" w:sz="0" w:space="0" w:color="auto"/>
          </w:divBdr>
        </w:div>
        <w:div w:id="1083333425">
          <w:marLeft w:val="640"/>
          <w:marRight w:val="0"/>
          <w:marTop w:val="0"/>
          <w:marBottom w:val="0"/>
          <w:divBdr>
            <w:top w:val="none" w:sz="0" w:space="0" w:color="auto"/>
            <w:left w:val="none" w:sz="0" w:space="0" w:color="auto"/>
            <w:bottom w:val="none" w:sz="0" w:space="0" w:color="auto"/>
            <w:right w:val="none" w:sz="0" w:space="0" w:color="auto"/>
          </w:divBdr>
        </w:div>
        <w:div w:id="304895272">
          <w:marLeft w:val="640"/>
          <w:marRight w:val="0"/>
          <w:marTop w:val="0"/>
          <w:marBottom w:val="0"/>
          <w:divBdr>
            <w:top w:val="none" w:sz="0" w:space="0" w:color="auto"/>
            <w:left w:val="none" w:sz="0" w:space="0" w:color="auto"/>
            <w:bottom w:val="none" w:sz="0" w:space="0" w:color="auto"/>
            <w:right w:val="none" w:sz="0" w:space="0" w:color="auto"/>
          </w:divBdr>
        </w:div>
        <w:div w:id="275406885">
          <w:marLeft w:val="640"/>
          <w:marRight w:val="0"/>
          <w:marTop w:val="0"/>
          <w:marBottom w:val="0"/>
          <w:divBdr>
            <w:top w:val="none" w:sz="0" w:space="0" w:color="auto"/>
            <w:left w:val="none" w:sz="0" w:space="0" w:color="auto"/>
            <w:bottom w:val="none" w:sz="0" w:space="0" w:color="auto"/>
            <w:right w:val="none" w:sz="0" w:space="0" w:color="auto"/>
          </w:divBdr>
        </w:div>
        <w:div w:id="230430816">
          <w:marLeft w:val="640"/>
          <w:marRight w:val="0"/>
          <w:marTop w:val="0"/>
          <w:marBottom w:val="0"/>
          <w:divBdr>
            <w:top w:val="none" w:sz="0" w:space="0" w:color="auto"/>
            <w:left w:val="none" w:sz="0" w:space="0" w:color="auto"/>
            <w:bottom w:val="none" w:sz="0" w:space="0" w:color="auto"/>
            <w:right w:val="none" w:sz="0" w:space="0" w:color="auto"/>
          </w:divBdr>
        </w:div>
        <w:div w:id="445584092">
          <w:marLeft w:val="640"/>
          <w:marRight w:val="0"/>
          <w:marTop w:val="0"/>
          <w:marBottom w:val="0"/>
          <w:divBdr>
            <w:top w:val="none" w:sz="0" w:space="0" w:color="auto"/>
            <w:left w:val="none" w:sz="0" w:space="0" w:color="auto"/>
            <w:bottom w:val="none" w:sz="0" w:space="0" w:color="auto"/>
            <w:right w:val="none" w:sz="0" w:space="0" w:color="auto"/>
          </w:divBdr>
        </w:div>
        <w:div w:id="75904337">
          <w:marLeft w:val="640"/>
          <w:marRight w:val="0"/>
          <w:marTop w:val="0"/>
          <w:marBottom w:val="0"/>
          <w:divBdr>
            <w:top w:val="none" w:sz="0" w:space="0" w:color="auto"/>
            <w:left w:val="none" w:sz="0" w:space="0" w:color="auto"/>
            <w:bottom w:val="none" w:sz="0" w:space="0" w:color="auto"/>
            <w:right w:val="none" w:sz="0" w:space="0" w:color="auto"/>
          </w:divBdr>
        </w:div>
        <w:div w:id="40331254">
          <w:marLeft w:val="640"/>
          <w:marRight w:val="0"/>
          <w:marTop w:val="0"/>
          <w:marBottom w:val="0"/>
          <w:divBdr>
            <w:top w:val="none" w:sz="0" w:space="0" w:color="auto"/>
            <w:left w:val="none" w:sz="0" w:space="0" w:color="auto"/>
            <w:bottom w:val="none" w:sz="0" w:space="0" w:color="auto"/>
            <w:right w:val="none" w:sz="0" w:space="0" w:color="auto"/>
          </w:divBdr>
        </w:div>
        <w:div w:id="1825929454">
          <w:marLeft w:val="640"/>
          <w:marRight w:val="0"/>
          <w:marTop w:val="0"/>
          <w:marBottom w:val="0"/>
          <w:divBdr>
            <w:top w:val="none" w:sz="0" w:space="0" w:color="auto"/>
            <w:left w:val="none" w:sz="0" w:space="0" w:color="auto"/>
            <w:bottom w:val="none" w:sz="0" w:space="0" w:color="auto"/>
            <w:right w:val="none" w:sz="0" w:space="0" w:color="auto"/>
          </w:divBdr>
        </w:div>
        <w:div w:id="1795362918">
          <w:marLeft w:val="640"/>
          <w:marRight w:val="0"/>
          <w:marTop w:val="0"/>
          <w:marBottom w:val="0"/>
          <w:divBdr>
            <w:top w:val="none" w:sz="0" w:space="0" w:color="auto"/>
            <w:left w:val="none" w:sz="0" w:space="0" w:color="auto"/>
            <w:bottom w:val="none" w:sz="0" w:space="0" w:color="auto"/>
            <w:right w:val="none" w:sz="0" w:space="0" w:color="auto"/>
          </w:divBdr>
        </w:div>
        <w:div w:id="544100482">
          <w:marLeft w:val="640"/>
          <w:marRight w:val="0"/>
          <w:marTop w:val="0"/>
          <w:marBottom w:val="0"/>
          <w:divBdr>
            <w:top w:val="none" w:sz="0" w:space="0" w:color="auto"/>
            <w:left w:val="none" w:sz="0" w:space="0" w:color="auto"/>
            <w:bottom w:val="none" w:sz="0" w:space="0" w:color="auto"/>
            <w:right w:val="none" w:sz="0" w:space="0" w:color="auto"/>
          </w:divBdr>
        </w:div>
        <w:div w:id="516191130">
          <w:marLeft w:val="640"/>
          <w:marRight w:val="0"/>
          <w:marTop w:val="0"/>
          <w:marBottom w:val="0"/>
          <w:divBdr>
            <w:top w:val="none" w:sz="0" w:space="0" w:color="auto"/>
            <w:left w:val="none" w:sz="0" w:space="0" w:color="auto"/>
            <w:bottom w:val="none" w:sz="0" w:space="0" w:color="auto"/>
            <w:right w:val="none" w:sz="0" w:space="0" w:color="auto"/>
          </w:divBdr>
        </w:div>
        <w:div w:id="2031952345">
          <w:marLeft w:val="640"/>
          <w:marRight w:val="0"/>
          <w:marTop w:val="0"/>
          <w:marBottom w:val="0"/>
          <w:divBdr>
            <w:top w:val="none" w:sz="0" w:space="0" w:color="auto"/>
            <w:left w:val="none" w:sz="0" w:space="0" w:color="auto"/>
            <w:bottom w:val="none" w:sz="0" w:space="0" w:color="auto"/>
            <w:right w:val="none" w:sz="0" w:space="0" w:color="auto"/>
          </w:divBdr>
        </w:div>
        <w:div w:id="286813041">
          <w:marLeft w:val="640"/>
          <w:marRight w:val="0"/>
          <w:marTop w:val="0"/>
          <w:marBottom w:val="0"/>
          <w:divBdr>
            <w:top w:val="none" w:sz="0" w:space="0" w:color="auto"/>
            <w:left w:val="none" w:sz="0" w:space="0" w:color="auto"/>
            <w:bottom w:val="none" w:sz="0" w:space="0" w:color="auto"/>
            <w:right w:val="none" w:sz="0" w:space="0" w:color="auto"/>
          </w:divBdr>
        </w:div>
        <w:div w:id="1883324948">
          <w:marLeft w:val="640"/>
          <w:marRight w:val="0"/>
          <w:marTop w:val="0"/>
          <w:marBottom w:val="0"/>
          <w:divBdr>
            <w:top w:val="none" w:sz="0" w:space="0" w:color="auto"/>
            <w:left w:val="none" w:sz="0" w:space="0" w:color="auto"/>
            <w:bottom w:val="none" w:sz="0" w:space="0" w:color="auto"/>
            <w:right w:val="none" w:sz="0" w:space="0" w:color="auto"/>
          </w:divBdr>
        </w:div>
        <w:div w:id="651443081">
          <w:marLeft w:val="640"/>
          <w:marRight w:val="0"/>
          <w:marTop w:val="0"/>
          <w:marBottom w:val="0"/>
          <w:divBdr>
            <w:top w:val="none" w:sz="0" w:space="0" w:color="auto"/>
            <w:left w:val="none" w:sz="0" w:space="0" w:color="auto"/>
            <w:bottom w:val="none" w:sz="0" w:space="0" w:color="auto"/>
            <w:right w:val="none" w:sz="0" w:space="0" w:color="auto"/>
          </w:divBdr>
        </w:div>
        <w:div w:id="469589866">
          <w:marLeft w:val="640"/>
          <w:marRight w:val="0"/>
          <w:marTop w:val="0"/>
          <w:marBottom w:val="0"/>
          <w:divBdr>
            <w:top w:val="none" w:sz="0" w:space="0" w:color="auto"/>
            <w:left w:val="none" w:sz="0" w:space="0" w:color="auto"/>
            <w:bottom w:val="none" w:sz="0" w:space="0" w:color="auto"/>
            <w:right w:val="none" w:sz="0" w:space="0" w:color="auto"/>
          </w:divBdr>
        </w:div>
        <w:div w:id="2048526486">
          <w:marLeft w:val="640"/>
          <w:marRight w:val="0"/>
          <w:marTop w:val="0"/>
          <w:marBottom w:val="0"/>
          <w:divBdr>
            <w:top w:val="none" w:sz="0" w:space="0" w:color="auto"/>
            <w:left w:val="none" w:sz="0" w:space="0" w:color="auto"/>
            <w:bottom w:val="none" w:sz="0" w:space="0" w:color="auto"/>
            <w:right w:val="none" w:sz="0" w:space="0" w:color="auto"/>
          </w:divBdr>
        </w:div>
        <w:div w:id="1784153689">
          <w:marLeft w:val="640"/>
          <w:marRight w:val="0"/>
          <w:marTop w:val="0"/>
          <w:marBottom w:val="0"/>
          <w:divBdr>
            <w:top w:val="none" w:sz="0" w:space="0" w:color="auto"/>
            <w:left w:val="none" w:sz="0" w:space="0" w:color="auto"/>
            <w:bottom w:val="none" w:sz="0" w:space="0" w:color="auto"/>
            <w:right w:val="none" w:sz="0" w:space="0" w:color="auto"/>
          </w:divBdr>
        </w:div>
        <w:div w:id="76444398">
          <w:marLeft w:val="640"/>
          <w:marRight w:val="0"/>
          <w:marTop w:val="0"/>
          <w:marBottom w:val="0"/>
          <w:divBdr>
            <w:top w:val="none" w:sz="0" w:space="0" w:color="auto"/>
            <w:left w:val="none" w:sz="0" w:space="0" w:color="auto"/>
            <w:bottom w:val="none" w:sz="0" w:space="0" w:color="auto"/>
            <w:right w:val="none" w:sz="0" w:space="0" w:color="auto"/>
          </w:divBdr>
        </w:div>
        <w:div w:id="942347073">
          <w:marLeft w:val="640"/>
          <w:marRight w:val="0"/>
          <w:marTop w:val="0"/>
          <w:marBottom w:val="0"/>
          <w:divBdr>
            <w:top w:val="none" w:sz="0" w:space="0" w:color="auto"/>
            <w:left w:val="none" w:sz="0" w:space="0" w:color="auto"/>
            <w:bottom w:val="none" w:sz="0" w:space="0" w:color="auto"/>
            <w:right w:val="none" w:sz="0" w:space="0" w:color="auto"/>
          </w:divBdr>
        </w:div>
        <w:div w:id="560866915">
          <w:marLeft w:val="640"/>
          <w:marRight w:val="0"/>
          <w:marTop w:val="0"/>
          <w:marBottom w:val="0"/>
          <w:divBdr>
            <w:top w:val="none" w:sz="0" w:space="0" w:color="auto"/>
            <w:left w:val="none" w:sz="0" w:space="0" w:color="auto"/>
            <w:bottom w:val="none" w:sz="0" w:space="0" w:color="auto"/>
            <w:right w:val="none" w:sz="0" w:space="0" w:color="auto"/>
          </w:divBdr>
        </w:div>
        <w:div w:id="809400792">
          <w:marLeft w:val="640"/>
          <w:marRight w:val="0"/>
          <w:marTop w:val="0"/>
          <w:marBottom w:val="0"/>
          <w:divBdr>
            <w:top w:val="none" w:sz="0" w:space="0" w:color="auto"/>
            <w:left w:val="none" w:sz="0" w:space="0" w:color="auto"/>
            <w:bottom w:val="none" w:sz="0" w:space="0" w:color="auto"/>
            <w:right w:val="none" w:sz="0" w:space="0" w:color="auto"/>
          </w:divBdr>
        </w:div>
        <w:div w:id="1899434288">
          <w:marLeft w:val="640"/>
          <w:marRight w:val="0"/>
          <w:marTop w:val="0"/>
          <w:marBottom w:val="0"/>
          <w:divBdr>
            <w:top w:val="none" w:sz="0" w:space="0" w:color="auto"/>
            <w:left w:val="none" w:sz="0" w:space="0" w:color="auto"/>
            <w:bottom w:val="none" w:sz="0" w:space="0" w:color="auto"/>
            <w:right w:val="none" w:sz="0" w:space="0" w:color="auto"/>
          </w:divBdr>
        </w:div>
        <w:div w:id="1948149389">
          <w:marLeft w:val="640"/>
          <w:marRight w:val="0"/>
          <w:marTop w:val="0"/>
          <w:marBottom w:val="0"/>
          <w:divBdr>
            <w:top w:val="none" w:sz="0" w:space="0" w:color="auto"/>
            <w:left w:val="none" w:sz="0" w:space="0" w:color="auto"/>
            <w:bottom w:val="none" w:sz="0" w:space="0" w:color="auto"/>
            <w:right w:val="none" w:sz="0" w:space="0" w:color="auto"/>
          </w:divBdr>
        </w:div>
        <w:div w:id="1586954678">
          <w:marLeft w:val="640"/>
          <w:marRight w:val="0"/>
          <w:marTop w:val="0"/>
          <w:marBottom w:val="0"/>
          <w:divBdr>
            <w:top w:val="none" w:sz="0" w:space="0" w:color="auto"/>
            <w:left w:val="none" w:sz="0" w:space="0" w:color="auto"/>
            <w:bottom w:val="none" w:sz="0" w:space="0" w:color="auto"/>
            <w:right w:val="none" w:sz="0" w:space="0" w:color="auto"/>
          </w:divBdr>
        </w:div>
        <w:div w:id="579869109">
          <w:marLeft w:val="640"/>
          <w:marRight w:val="0"/>
          <w:marTop w:val="0"/>
          <w:marBottom w:val="0"/>
          <w:divBdr>
            <w:top w:val="none" w:sz="0" w:space="0" w:color="auto"/>
            <w:left w:val="none" w:sz="0" w:space="0" w:color="auto"/>
            <w:bottom w:val="none" w:sz="0" w:space="0" w:color="auto"/>
            <w:right w:val="none" w:sz="0" w:space="0" w:color="auto"/>
          </w:divBdr>
        </w:div>
        <w:div w:id="847523042">
          <w:marLeft w:val="640"/>
          <w:marRight w:val="0"/>
          <w:marTop w:val="0"/>
          <w:marBottom w:val="0"/>
          <w:divBdr>
            <w:top w:val="none" w:sz="0" w:space="0" w:color="auto"/>
            <w:left w:val="none" w:sz="0" w:space="0" w:color="auto"/>
            <w:bottom w:val="none" w:sz="0" w:space="0" w:color="auto"/>
            <w:right w:val="none" w:sz="0" w:space="0" w:color="auto"/>
          </w:divBdr>
        </w:div>
        <w:div w:id="1847359056">
          <w:marLeft w:val="640"/>
          <w:marRight w:val="0"/>
          <w:marTop w:val="0"/>
          <w:marBottom w:val="0"/>
          <w:divBdr>
            <w:top w:val="none" w:sz="0" w:space="0" w:color="auto"/>
            <w:left w:val="none" w:sz="0" w:space="0" w:color="auto"/>
            <w:bottom w:val="none" w:sz="0" w:space="0" w:color="auto"/>
            <w:right w:val="none" w:sz="0" w:space="0" w:color="auto"/>
          </w:divBdr>
        </w:div>
        <w:div w:id="2083789333">
          <w:marLeft w:val="640"/>
          <w:marRight w:val="0"/>
          <w:marTop w:val="0"/>
          <w:marBottom w:val="0"/>
          <w:divBdr>
            <w:top w:val="none" w:sz="0" w:space="0" w:color="auto"/>
            <w:left w:val="none" w:sz="0" w:space="0" w:color="auto"/>
            <w:bottom w:val="none" w:sz="0" w:space="0" w:color="auto"/>
            <w:right w:val="none" w:sz="0" w:space="0" w:color="auto"/>
          </w:divBdr>
        </w:div>
        <w:div w:id="515929123">
          <w:marLeft w:val="640"/>
          <w:marRight w:val="0"/>
          <w:marTop w:val="0"/>
          <w:marBottom w:val="0"/>
          <w:divBdr>
            <w:top w:val="none" w:sz="0" w:space="0" w:color="auto"/>
            <w:left w:val="none" w:sz="0" w:space="0" w:color="auto"/>
            <w:bottom w:val="none" w:sz="0" w:space="0" w:color="auto"/>
            <w:right w:val="none" w:sz="0" w:space="0" w:color="auto"/>
          </w:divBdr>
        </w:div>
        <w:div w:id="27685307">
          <w:marLeft w:val="640"/>
          <w:marRight w:val="0"/>
          <w:marTop w:val="0"/>
          <w:marBottom w:val="0"/>
          <w:divBdr>
            <w:top w:val="none" w:sz="0" w:space="0" w:color="auto"/>
            <w:left w:val="none" w:sz="0" w:space="0" w:color="auto"/>
            <w:bottom w:val="none" w:sz="0" w:space="0" w:color="auto"/>
            <w:right w:val="none" w:sz="0" w:space="0" w:color="auto"/>
          </w:divBdr>
        </w:div>
        <w:div w:id="824323259">
          <w:marLeft w:val="640"/>
          <w:marRight w:val="0"/>
          <w:marTop w:val="0"/>
          <w:marBottom w:val="0"/>
          <w:divBdr>
            <w:top w:val="none" w:sz="0" w:space="0" w:color="auto"/>
            <w:left w:val="none" w:sz="0" w:space="0" w:color="auto"/>
            <w:bottom w:val="none" w:sz="0" w:space="0" w:color="auto"/>
            <w:right w:val="none" w:sz="0" w:space="0" w:color="auto"/>
          </w:divBdr>
        </w:div>
        <w:div w:id="413163259">
          <w:marLeft w:val="640"/>
          <w:marRight w:val="0"/>
          <w:marTop w:val="0"/>
          <w:marBottom w:val="0"/>
          <w:divBdr>
            <w:top w:val="none" w:sz="0" w:space="0" w:color="auto"/>
            <w:left w:val="none" w:sz="0" w:space="0" w:color="auto"/>
            <w:bottom w:val="none" w:sz="0" w:space="0" w:color="auto"/>
            <w:right w:val="none" w:sz="0" w:space="0" w:color="auto"/>
          </w:divBdr>
        </w:div>
        <w:div w:id="1515001947">
          <w:marLeft w:val="640"/>
          <w:marRight w:val="0"/>
          <w:marTop w:val="0"/>
          <w:marBottom w:val="0"/>
          <w:divBdr>
            <w:top w:val="none" w:sz="0" w:space="0" w:color="auto"/>
            <w:left w:val="none" w:sz="0" w:space="0" w:color="auto"/>
            <w:bottom w:val="none" w:sz="0" w:space="0" w:color="auto"/>
            <w:right w:val="none" w:sz="0" w:space="0" w:color="auto"/>
          </w:divBdr>
        </w:div>
        <w:div w:id="1579825441">
          <w:marLeft w:val="640"/>
          <w:marRight w:val="0"/>
          <w:marTop w:val="0"/>
          <w:marBottom w:val="0"/>
          <w:divBdr>
            <w:top w:val="none" w:sz="0" w:space="0" w:color="auto"/>
            <w:left w:val="none" w:sz="0" w:space="0" w:color="auto"/>
            <w:bottom w:val="none" w:sz="0" w:space="0" w:color="auto"/>
            <w:right w:val="none" w:sz="0" w:space="0" w:color="auto"/>
          </w:divBdr>
        </w:div>
        <w:div w:id="1315530290">
          <w:marLeft w:val="640"/>
          <w:marRight w:val="0"/>
          <w:marTop w:val="0"/>
          <w:marBottom w:val="0"/>
          <w:divBdr>
            <w:top w:val="none" w:sz="0" w:space="0" w:color="auto"/>
            <w:left w:val="none" w:sz="0" w:space="0" w:color="auto"/>
            <w:bottom w:val="none" w:sz="0" w:space="0" w:color="auto"/>
            <w:right w:val="none" w:sz="0" w:space="0" w:color="auto"/>
          </w:divBdr>
        </w:div>
        <w:div w:id="623275294">
          <w:marLeft w:val="640"/>
          <w:marRight w:val="0"/>
          <w:marTop w:val="0"/>
          <w:marBottom w:val="0"/>
          <w:divBdr>
            <w:top w:val="none" w:sz="0" w:space="0" w:color="auto"/>
            <w:left w:val="none" w:sz="0" w:space="0" w:color="auto"/>
            <w:bottom w:val="none" w:sz="0" w:space="0" w:color="auto"/>
            <w:right w:val="none" w:sz="0" w:space="0" w:color="auto"/>
          </w:divBdr>
        </w:div>
        <w:div w:id="1120535545">
          <w:marLeft w:val="640"/>
          <w:marRight w:val="0"/>
          <w:marTop w:val="0"/>
          <w:marBottom w:val="0"/>
          <w:divBdr>
            <w:top w:val="none" w:sz="0" w:space="0" w:color="auto"/>
            <w:left w:val="none" w:sz="0" w:space="0" w:color="auto"/>
            <w:bottom w:val="none" w:sz="0" w:space="0" w:color="auto"/>
            <w:right w:val="none" w:sz="0" w:space="0" w:color="auto"/>
          </w:divBdr>
        </w:div>
        <w:div w:id="1841047015">
          <w:marLeft w:val="640"/>
          <w:marRight w:val="0"/>
          <w:marTop w:val="0"/>
          <w:marBottom w:val="0"/>
          <w:divBdr>
            <w:top w:val="none" w:sz="0" w:space="0" w:color="auto"/>
            <w:left w:val="none" w:sz="0" w:space="0" w:color="auto"/>
            <w:bottom w:val="none" w:sz="0" w:space="0" w:color="auto"/>
            <w:right w:val="none" w:sz="0" w:space="0" w:color="auto"/>
          </w:divBdr>
        </w:div>
        <w:div w:id="351226916">
          <w:marLeft w:val="640"/>
          <w:marRight w:val="0"/>
          <w:marTop w:val="0"/>
          <w:marBottom w:val="0"/>
          <w:divBdr>
            <w:top w:val="none" w:sz="0" w:space="0" w:color="auto"/>
            <w:left w:val="none" w:sz="0" w:space="0" w:color="auto"/>
            <w:bottom w:val="none" w:sz="0" w:space="0" w:color="auto"/>
            <w:right w:val="none" w:sz="0" w:space="0" w:color="auto"/>
          </w:divBdr>
        </w:div>
        <w:div w:id="842548207">
          <w:marLeft w:val="640"/>
          <w:marRight w:val="0"/>
          <w:marTop w:val="0"/>
          <w:marBottom w:val="0"/>
          <w:divBdr>
            <w:top w:val="none" w:sz="0" w:space="0" w:color="auto"/>
            <w:left w:val="none" w:sz="0" w:space="0" w:color="auto"/>
            <w:bottom w:val="none" w:sz="0" w:space="0" w:color="auto"/>
            <w:right w:val="none" w:sz="0" w:space="0" w:color="auto"/>
          </w:divBdr>
        </w:div>
        <w:div w:id="1389189951">
          <w:marLeft w:val="640"/>
          <w:marRight w:val="0"/>
          <w:marTop w:val="0"/>
          <w:marBottom w:val="0"/>
          <w:divBdr>
            <w:top w:val="none" w:sz="0" w:space="0" w:color="auto"/>
            <w:left w:val="none" w:sz="0" w:space="0" w:color="auto"/>
            <w:bottom w:val="none" w:sz="0" w:space="0" w:color="auto"/>
            <w:right w:val="none" w:sz="0" w:space="0" w:color="auto"/>
          </w:divBdr>
        </w:div>
        <w:div w:id="582568078">
          <w:marLeft w:val="640"/>
          <w:marRight w:val="0"/>
          <w:marTop w:val="0"/>
          <w:marBottom w:val="0"/>
          <w:divBdr>
            <w:top w:val="none" w:sz="0" w:space="0" w:color="auto"/>
            <w:left w:val="none" w:sz="0" w:space="0" w:color="auto"/>
            <w:bottom w:val="none" w:sz="0" w:space="0" w:color="auto"/>
            <w:right w:val="none" w:sz="0" w:space="0" w:color="auto"/>
          </w:divBdr>
        </w:div>
        <w:div w:id="513767629">
          <w:marLeft w:val="640"/>
          <w:marRight w:val="0"/>
          <w:marTop w:val="0"/>
          <w:marBottom w:val="0"/>
          <w:divBdr>
            <w:top w:val="none" w:sz="0" w:space="0" w:color="auto"/>
            <w:left w:val="none" w:sz="0" w:space="0" w:color="auto"/>
            <w:bottom w:val="none" w:sz="0" w:space="0" w:color="auto"/>
            <w:right w:val="none" w:sz="0" w:space="0" w:color="auto"/>
          </w:divBdr>
        </w:div>
        <w:div w:id="11494794">
          <w:marLeft w:val="640"/>
          <w:marRight w:val="0"/>
          <w:marTop w:val="0"/>
          <w:marBottom w:val="0"/>
          <w:divBdr>
            <w:top w:val="none" w:sz="0" w:space="0" w:color="auto"/>
            <w:left w:val="none" w:sz="0" w:space="0" w:color="auto"/>
            <w:bottom w:val="none" w:sz="0" w:space="0" w:color="auto"/>
            <w:right w:val="none" w:sz="0" w:space="0" w:color="auto"/>
          </w:divBdr>
        </w:div>
        <w:div w:id="311375792">
          <w:marLeft w:val="640"/>
          <w:marRight w:val="0"/>
          <w:marTop w:val="0"/>
          <w:marBottom w:val="0"/>
          <w:divBdr>
            <w:top w:val="none" w:sz="0" w:space="0" w:color="auto"/>
            <w:left w:val="none" w:sz="0" w:space="0" w:color="auto"/>
            <w:bottom w:val="none" w:sz="0" w:space="0" w:color="auto"/>
            <w:right w:val="none" w:sz="0" w:space="0" w:color="auto"/>
          </w:divBdr>
        </w:div>
        <w:div w:id="103119214">
          <w:marLeft w:val="640"/>
          <w:marRight w:val="0"/>
          <w:marTop w:val="0"/>
          <w:marBottom w:val="0"/>
          <w:divBdr>
            <w:top w:val="none" w:sz="0" w:space="0" w:color="auto"/>
            <w:left w:val="none" w:sz="0" w:space="0" w:color="auto"/>
            <w:bottom w:val="none" w:sz="0" w:space="0" w:color="auto"/>
            <w:right w:val="none" w:sz="0" w:space="0" w:color="auto"/>
          </w:divBdr>
        </w:div>
        <w:div w:id="191462573">
          <w:marLeft w:val="640"/>
          <w:marRight w:val="0"/>
          <w:marTop w:val="0"/>
          <w:marBottom w:val="0"/>
          <w:divBdr>
            <w:top w:val="none" w:sz="0" w:space="0" w:color="auto"/>
            <w:left w:val="none" w:sz="0" w:space="0" w:color="auto"/>
            <w:bottom w:val="none" w:sz="0" w:space="0" w:color="auto"/>
            <w:right w:val="none" w:sz="0" w:space="0" w:color="auto"/>
          </w:divBdr>
        </w:div>
        <w:div w:id="453017023">
          <w:marLeft w:val="640"/>
          <w:marRight w:val="0"/>
          <w:marTop w:val="0"/>
          <w:marBottom w:val="0"/>
          <w:divBdr>
            <w:top w:val="none" w:sz="0" w:space="0" w:color="auto"/>
            <w:left w:val="none" w:sz="0" w:space="0" w:color="auto"/>
            <w:bottom w:val="none" w:sz="0" w:space="0" w:color="auto"/>
            <w:right w:val="none" w:sz="0" w:space="0" w:color="auto"/>
          </w:divBdr>
        </w:div>
        <w:div w:id="911696157">
          <w:marLeft w:val="640"/>
          <w:marRight w:val="0"/>
          <w:marTop w:val="0"/>
          <w:marBottom w:val="0"/>
          <w:divBdr>
            <w:top w:val="none" w:sz="0" w:space="0" w:color="auto"/>
            <w:left w:val="none" w:sz="0" w:space="0" w:color="auto"/>
            <w:bottom w:val="none" w:sz="0" w:space="0" w:color="auto"/>
            <w:right w:val="none" w:sz="0" w:space="0" w:color="auto"/>
          </w:divBdr>
        </w:div>
        <w:div w:id="993290759">
          <w:marLeft w:val="640"/>
          <w:marRight w:val="0"/>
          <w:marTop w:val="0"/>
          <w:marBottom w:val="0"/>
          <w:divBdr>
            <w:top w:val="none" w:sz="0" w:space="0" w:color="auto"/>
            <w:left w:val="none" w:sz="0" w:space="0" w:color="auto"/>
            <w:bottom w:val="none" w:sz="0" w:space="0" w:color="auto"/>
            <w:right w:val="none" w:sz="0" w:space="0" w:color="auto"/>
          </w:divBdr>
        </w:div>
        <w:div w:id="719666402">
          <w:marLeft w:val="640"/>
          <w:marRight w:val="0"/>
          <w:marTop w:val="0"/>
          <w:marBottom w:val="0"/>
          <w:divBdr>
            <w:top w:val="none" w:sz="0" w:space="0" w:color="auto"/>
            <w:left w:val="none" w:sz="0" w:space="0" w:color="auto"/>
            <w:bottom w:val="none" w:sz="0" w:space="0" w:color="auto"/>
            <w:right w:val="none" w:sz="0" w:space="0" w:color="auto"/>
          </w:divBdr>
        </w:div>
        <w:div w:id="885217110">
          <w:marLeft w:val="640"/>
          <w:marRight w:val="0"/>
          <w:marTop w:val="0"/>
          <w:marBottom w:val="0"/>
          <w:divBdr>
            <w:top w:val="none" w:sz="0" w:space="0" w:color="auto"/>
            <w:left w:val="none" w:sz="0" w:space="0" w:color="auto"/>
            <w:bottom w:val="none" w:sz="0" w:space="0" w:color="auto"/>
            <w:right w:val="none" w:sz="0" w:space="0" w:color="auto"/>
          </w:divBdr>
        </w:div>
        <w:div w:id="810094922">
          <w:marLeft w:val="640"/>
          <w:marRight w:val="0"/>
          <w:marTop w:val="0"/>
          <w:marBottom w:val="0"/>
          <w:divBdr>
            <w:top w:val="none" w:sz="0" w:space="0" w:color="auto"/>
            <w:left w:val="none" w:sz="0" w:space="0" w:color="auto"/>
            <w:bottom w:val="none" w:sz="0" w:space="0" w:color="auto"/>
            <w:right w:val="none" w:sz="0" w:space="0" w:color="auto"/>
          </w:divBdr>
        </w:div>
        <w:div w:id="1143697891">
          <w:marLeft w:val="640"/>
          <w:marRight w:val="0"/>
          <w:marTop w:val="0"/>
          <w:marBottom w:val="0"/>
          <w:divBdr>
            <w:top w:val="none" w:sz="0" w:space="0" w:color="auto"/>
            <w:left w:val="none" w:sz="0" w:space="0" w:color="auto"/>
            <w:bottom w:val="none" w:sz="0" w:space="0" w:color="auto"/>
            <w:right w:val="none" w:sz="0" w:space="0" w:color="auto"/>
          </w:divBdr>
        </w:div>
        <w:div w:id="1096630075">
          <w:marLeft w:val="640"/>
          <w:marRight w:val="0"/>
          <w:marTop w:val="0"/>
          <w:marBottom w:val="0"/>
          <w:divBdr>
            <w:top w:val="none" w:sz="0" w:space="0" w:color="auto"/>
            <w:left w:val="none" w:sz="0" w:space="0" w:color="auto"/>
            <w:bottom w:val="none" w:sz="0" w:space="0" w:color="auto"/>
            <w:right w:val="none" w:sz="0" w:space="0" w:color="auto"/>
          </w:divBdr>
        </w:div>
        <w:div w:id="1626085026">
          <w:marLeft w:val="640"/>
          <w:marRight w:val="0"/>
          <w:marTop w:val="0"/>
          <w:marBottom w:val="0"/>
          <w:divBdr>
            <w:top w:val="none" w:sz="0" w:space="0" w:color="auto"/>
            <w:left w:val="none" w:sz="0" w:space="0" w:color="auto"/>
            <w:bottom w:val="none" w:sz="0" w:space="0" w:color="auto"/>
            <w:right w:val="none" w:sz="0" w:space="0" w:color="auto"/>
          </w:divBdr>
        </w:div>
        <w:div w:id="1120496943">
          <w:marLeft w:val="640"/>
          <w:marRight w:val="0"/>
          <w:marTop w:val="0"/>
          <w:marBottom w:val="0"/>
          <w:divBdr>
            <w:top w:val="none" w:sz="0" w:space="0" w:color="auto"/>
            <w:left w:val="none" w:sz="0" w:space="0" w:color="auto"/>
            <w:bottom w:val="none" w:sz="0" w:space="0" w:color="auto"/>
            <w:right w:val="none" w:sz="0" w:space="0" w:color="auto"/>
          </w:divBdr>
        </w:div>
        <w:div w:id="1372651551">
          <w:marLeft w:val="640"/>
          <w:marRight w:val="0"/>
          <w:marTop w:val="0"/>
          <w:marBottom w:val="0"/>
          <w:divBdr>
            <w:top w:val="none" w:sz="0" w:space="0" w:color="auto"/>
            <w:left w:val="none" w:sz="0" w:space="0" w:color="auto"/>
            <w:bottom w:val="none" w:sz="0" w:space="0" w:color="auto"/>
            <w:right w:val="none" w:sz="0" w:space="0" w:color="auto"/>
          </w:divBdr>
        </w:div>
        <w:div w:id="843931220">
          <w:marLeft w:val="640"/>
          <w:marRight w:val="0"/>
          <w:marTop w:val="0"/>
          <w:marBottom w:val="0"/>
          <w:divBdr>
            <w:top w:val="none" w:sz="0" w:space="0" w:color="auto"/>
            <w:left w:val="none" w:sz="0" w:space="0" w:color="auto"/>
            <w:bottom w:val="none" w:sz="0" w:space="0" w:color="auto"/>
            <w:right w:val="none" w:sz="0" w:space="0" w:color="auto"/>
          </w:divBdr>
        </w:div>
        <w:div w:id="1594240954">
          <w:marLeft w:val="640"/>
          <w:marRight w:val="0"/>
          <w:marTop w:val="0"/>
          <w:marBottom w:val="0"/>
          <w:divBdr>
            <w:top w:val="none" w:sz="0" w:space="0" w:color="auto"/>
            <w:left w:val="none" w:sz="0" w:space="0" w:color="auto"/>
            <w:bottom w:val="none" w:sz="0" w:space="0" w:color="auto"/>
            <w:right w:val="none" w:sz="0" w:space="0" w:color="auto"/>
          </w:divBdr>
        </w:div>
        <w:div w:id="2122334917">
          <w:marLeft w:val="640"/>
          <w:marRight w:val="0"/>
          <w:marTop w:val="0"/>
          <w:marBottom w:val="0"/>
          <w:divBdr>
            <w:top w:val="none" w:sz="0" w:space="0" w:color="auto"/>
            <w:left w:val="none" w:sz="0" w:space="0" w:color="auto"/>
            <w:bottom w:val="none" w:sz="0" w:space="0" w:color="auto"/>
            <w:right w:val="none" w:sz="0" w:space="0" w:color="auto"/>
          </w:divBdr>
        </w:div>
        <w:div w:id="614751234">
          <w:marLeft w:val="640"/>
          <w:marRight w:val="0"/>
          <w:marTop w:val="0"/>
          <w:marBottom w:val="0"/>
          <w:divBdr>
            <w:top w:val="none" w:sz="0" w:space="0" w:color="auto"/>
            <w:left w:val="none" w:sz="0" w:space="0" w:color="auto"/>
            <w:bottom w:val="none" w:sz="0" w:space="0" w:color="auto"/>
            <w:right w:val="none" w:sz="0" w:space="0" w:color="auto"/>
          </w:divBdr>
        </w:div>
        <w:div w:id="1287811161">
          <w:marLeft w:val="640"/>
          <w:marRight w:val="0"/>
          <w:marTop w:val="0"/>
          <w:marBottom w:val="0"/>
          <w:divBdr>
            <w:top w:val="none" w:sz="0" w:space="0" w:color="auto"/>
            <w:left w:val="none" w:sz="0" w:space="0" w:color="auto"/>
            <w:bottom w:val="none" w:sz="0" w:space="0" w:color="auto"/>
            <w:right w:val="none" w:sz="0" w:space="0" w:color="auto"/>
          </w:divBdr>
        </w:div>
        <w:div w:id="868907365">
          <w:marLeft w:val="640"/>
          <w:marRight w:val="0"/>
          <w:marTop w:val="0"/>
          <w:marBottom w:val="0"/>
          <w:divBdr>
            <w:top w:val="none" w:sz="0" w:space="0" w:color="auto"/>
            <w:left w:val="none" w:sz="0" w:space="0" w:color="auto"/>
            <w:bottom w:val="none" w:sz="0" w:space="0" w:color="auto"/>
            <w:right w:val="none" w:sz="0" w:space="0" w:color="auto"/>
          </w:divBdr>
        </w:div>
        <w:div w:id="1279265598">
          <w:marLeft w:val="640"/>
          <w:marRight w:val="0"/>
          <w:marTop w:val="0"/>
          <w:marBottom w:val="0"/>
          <w:divBdr>
            <w:top w:val="none" w:sz="0" w:space="0" w:color="auto"/>
            <w:left w:val="none" w:sz="0" w:space="0" w:color="auto"/>
            <w:bottom w:val="none" w:sz="0" w:space="0" w:color="auto"/>
            <w:right w:val="none" w:sz="0" w:space="0" w:color="auto"/>
          </w:divBdr>
        </w:div>
        <w:div w:id="1685131903">
          <w:marLeft w:val="640"/>
          <w:marRight w:val="0"/>
          <w:marTop w:val="0"/>
          <w:marBottom w:val="0"/>
          <w:divBdr>
            <w:top w:val="none" w:sz="0" w:space="0" w:color="auto"/>
            <w:left w:val="none" w:sz="0" w:space="0" w:color="auto"/>
            <w:bottom w:val="none" w:sz="0" w:space="0" w:color="auto"/>
            <w:right w:val="none" w:sz="0" w:space="0" w:color="auto"/>
          </w:divBdr>
        </w:div>
        <w:div w:id="477840064">
          <w:marLeft w:val="640"/>
          <w:marRight w:val="0"/>
          <w:marTop w:val="0"/>
          <w:marBottom w:val="0"/>
          <w:divBdr>
            <w:top w:val="none" w:sz="0" w:space="0" w:color="auto"/>
            <w:left w:val="none" w:sz="0" w:space="0" w:color="auto"/>
            <w:bottom w:val="none" w:sz="0" w:space="0" w:color="auto"/>
            <w:right w:val="none" w:sz="0" w:space="0" w:color="auto"/>
          </w:divBdr>
        </w:div>
        <w:div w:id="1834950894">
          <w:marLeft w:val="640"/>
          <w:marRight w:val="0"/>
          <w:marTop w:val="0"/>
          <w:marBottom w:val="0"/>
          <w:divBdr>
            <w:top w:val="none" w:sz="0" w:space="0" w:color="auto"/>
            <w:left w:val="none" w:sz="0" w:space="0" w:color="auto"/>
            <w:bottom w:val="none" w:sz="0" w:space="0" w:color="auto"/>
            <w:right w:val="none" w:sz="0" w:space="0" w:color="auto"/>
          </w:divBdr>
        </w:div>
        <w:div w:id="1818913434">
          <w:marLeft w:val="640"/>
          <w:marRight w:val="0"/>
          <w:marTop w:val="0"/>
          <w:marBottom w:val="0"/>
          <w:divBdr>
            <w:top w:val="none" w:sz="0" w:space="0" w:color="auto"/>
            <w:left w:val="none" w:sz="0" w:space="0" w:color="auto"/>
            <w:bottom w:val="none" w:sz="0" w:space="0" w:color="auto"/>
            <w:right w:val="none" w:sz="0" w:space="0" w:color="auto"/>
          </w:divBdr>
        </w:div>
      </w:divsChild>
    </w:div>
    <w:div w:id="1036809584">
      <w:bodyDiv w:val="1"/>
      <w:marLeft w:val="0"/>
      <w:marRight w:val="0"/>
      <w:marTop w:val="0"/>
      <w:marBottom w:val="0"/>
      <w:divBdr>
        <w:top w:val="none" w:sz="0" w:space="0" w:color="auto"/>
        <w:left w:val="none" w:sz="0" w:space="0" w:color="auto"/>
        <w:bottom w:val="none" w:sz="0" w:space="0" w:color="auto"/>
        <w:right w:val="none" w:sz="0" w:space="0" w:color="auto"/>
      </w:divBdr>
      <w:divsChild>
        <w:div w:id="615134660">
          <w:marLeft w:val="640"/>
          <w:marRight w:val="0"/>
          <w:marTop w:val="0"/>
          <w:marBottom w:val="0"/>
          <w:divBdr>
            <w:top w:val="none" w:sz="0" w:space="0" w:color="auto"/>
            <w:left w:val="none" w:sz="0" w:space="0" w:color="auto"/>
            <w:bottom w:val="none" w:sz="0" w:space="0" w:color="auto"/>
            <w:right w:val="none" w:sz="0" w:space="0" w:color="auto"/>
          </w:divBdr>
        </w:div>
        <w:div w:id="1017275529">
          <w:marLeft w:val="640"/>
          <w:marRight w:val="0"/>
          <w:marTop w:val="0"/>
          <w:marBottom w:val="0"/>
          <w:divBdr>
            <w:top w:val="none" w:sz="0" w:space="0" w:color="auto"/>
            <w:left w:val="none" w:sz="0" w:space="0" w:color="auto"/>
            <w:bottom w:val="none" w:sz="0" w:space="0" w:color="auto"/>
            <w:right w:val="none" w:sz="0" w:space="0" w:color="auto"/>
          </w:divBdr>
        </w:div>
        <w:div w:id="170029351">
          <w:marLeft w:val="640"/>
          <w:marRight w:val="0"/>
          <w:marTop w:val="0"/>
          <w:marBottom w:val="0"/>
          <w:divBdr>
            <w:top w:val="none" w:sz="0" w:space="0" w:color="auto"/>
            <w:left w:val="none" w:sz="0" w:space="0" w:color="auto"/>
            <w:bottom w:val="none" w:sz="0" w:space="0" w:color="auto"/>
            <w:right w:val="none" w:sz="0" w:space="0" w:color="auto"/>
          </w:divBdr>
        </w:div>
        <w:div w:id="272983400">
          <w:marLeft w:val="640"/>
          <w:marRight w:val="0"/>
          <w:marTop w:val="0"/>
          <w:marBottom w:val="0"/>
          <w:divBdr>
            <w:top w:val="none" w:sz="0" w:space="0" w:color="auto"/>
            <w:left w:val="none" w:sz="0" w:space="0" w:color="auto"/>
            <w:bottom w:val="none" w:sz="0" w:space="0" w:color="auto"/>
            <w:right w:val="none" w:sz="0" w:space="0" w:color="auto"/>
          </w:divBdr>
        </w:div>
        <w:div w:id="1664502922">
          <w:marLeft w:val="640"/>
          <w:marRight w:val="0"/>
          <w:marTop w:val="0"/>
          <w:marBottom w:val="0"/>
          <w:divBdr>
            <w:top w:val="none" w:sz="0" w:space="0" w:color="auto"/>
            <w:left w:val="none" w:sz="0" w:space="0" w:color="auto"/>
            <w:bottom w:val="none" w:sz="0" w:space="0" w:color="auto"/>
            <w:right w:val="none" w:sz="0" w:space="0" w:color="auto"/>
          </w:divBdr>
        </w:div>
        <w:div w:id="1950164324">
          <w:marLeft w:val="640"/>
          <w:marRight w:val="0"/>
          <w:marTop w:val="0"/>
          <w:marBottom w:val="0"/>
          <w:divBdr>
            <w:top w:val="none" w:sz="0" w:space="0" w:color="auto"/>
            <w:left w:val="none" w:sz="0" w:space="0" w:color="auto"/>
            <w:bottom w:val="none" w:sz="0" w:space="0" w:color="auto"/>
            <w:right w:val="none" w:sz="0" w:space="0" w:color="auto"/>
          </w:divBdr>
        </w:div>
        <w:div w:id="156306787">
          <w:marLeft w:val="640"/>
          <w:marRight w:val="0"/>
          <w:marTop w:val="0"/>
          <w:marBottom w:val="0"/>
          <w:divBdr>
            <w:top w:val="none" w:sz="0" w:space="0" w:color="auto"/>
            <w:left w:val="none" w:sz="0" w:space="0" w:color="auto"/>
            <w:bottom w:val="none" w:sz="0" w:space="0" w:color="auto"/>
            <w:right w:val="none" w:sz="0" w:space="0" w:color="auto"/>
          </w:divBdr>
        </w:div>
        <w:div w:id="658652585">
          <w:marLeft w:val="640"/>
          <w:marRight w:val="0"/>
          <w:marTop w:val="0"/>
          <w:marBottom w:val="0"/>
          <w:divBdr>
            <w:top w:val="none" w:sz="0" w:space="0" w:color="auto"/>
            <w:left w:val="none" w:sz="0" w:space="0" w:color="auto"/>
            <w:bottom w:val="none" w:sz="0" w:space="0" w:color="auto"/>
            <w:right w:val="none" w:sz="0" w:space="0" w:color="auto"/>
          </w:divBdr>
        </w:div>
        <w:div w:id="414060463">
          <w:marLeft w:val="640"/>
          <w:marRight w:val="0"/>
          <w:marTop w:val="0"/>
          <w:marBottom w:val="0"/>
          <w:divBdr>
            <w:top w:val="none" w:sz="0" w:space="0" w:color="auto"/>
            <w:left w:val="none" w:sz="0" w:space="0" w:color="auto"/>
            <w:bottom w:val="none" w:sz="0" w:space="0" w:color="auto"/>
            <w:right w:val="none" w:sz="0" w:space="0" w:color="auto"/>
          </w:divBdr>
        </w:div>
        <w:div w:id="1095319139">
          <w:marLeft w:val="640"/>
          <w:marRight w:val="0"/>
          <w:marTop w:val="0"/>
          <w:marBottom w:val="0"/>
          <w:divBdr>
            <w:top w:val="none" w:sz="0" w:space="0" w:color="auto"/>
            <w:left w:val="none" w:sz="0" w:space="0" w:color="auto"/>
            <w:bottom w:val="none" w:sz="0" w:space="0" w:color="auto"/>
            <w:right w:val="none" w:sz="0" w:space="0" w:color="auto"/>
          </w:divBdr>
        </w:div>
        <w:div w:id="2107190137">
          <w:marLeft w:val="640"/>
          <w:marRight w:val="0"/>
          <w:marTop w:val="0"/>
          <w:marBottom w:val="0"/>
          <w:divBdr>
            <w:top w:val="none" w:sz="0" w:space="0" w:color="auto"/>
            <w:left w:val="none" w:sz="0" w:space="0" w:color="auto"/>
            <w:bottom w:val="none" w:sz="0" w:space="0" w:color="auto"/>
            <w:right w:val="none" w:sz="0" w:space="0" w:color="auto"/>
          </w:divBdr>
        </w:div>
        <w:div w:id="1356033366">
          <w:marLeft w:val="640"/>
          <w:marRight w:val="0"/>
          <w:marTop w:val="0"/>
          <w:marBottom w:val="0"/>
          <w:divBdr>
            <w:top w:val="none" w:sz="0" w:space="0" w:color="auto"/>
            <w:left w:val="none" w:sz="0" w:space="0" w:color="auto"/>
            <w:bottom w:val="none" w:sz="0" w:space="0" w:color="auto"/>
            <w:right w:val="none" w:sz="0" w:space="0" w:color="auto"/>
          </w:divBdr>
        </w:div>
        <w:div w:id="412825972">
          <w:marLeft w:val="640"/>
          <w:marRight w:val="0"/>
          <w:marTop w:val="0"/>
          <w:marBottom w:val="0"/>
          <w:divBdr>
            <w:top w:val="none" w:sz="0" w:space="0" w:color="auto"/>
            <w:left w:val="none" w:sz="0" w:space="0" w:color="auto"/>
            <w:bottom w:val="none" w:sz="0" w:space="0" w:color="auto"/>
            <w:right w:val="none" w:sz="0" w:space="0" w:color="auto"/>
          </w:divBdr>
        </w:div>
        <w:div w:id="806623881">
          <w:marLeft w:val="640"/>
          <w:marRight w:val="0"/>
          <w:marTop w:val="0"/>
          <w:marBottom w:val="0"/>
          <w:divBdr>
            <w:top w:val="none" w:sz="0" w:space="0" w:color="auto"/>
            <w:left w:val="none" w:sz="0" w:space="0" w:color="auto"/>
            <w:bottom w:val="none" w:sz="0" w:space="0" w:color="auto"/>
            <w:right w:val="none" w:sz="0" w:space="0" w:color="auto"/>
          </w:divBdr>
        </w:div>
        <w:div w:id="363215068">
          <w:marLeft w:val="640"/>
          <w:marRight w:val="0"/>
          <w:marTop w:val="0"/>
          <w:marBottom w:val="0"/>
          <w:divBdr>
            <w:top w:val="none" w:sz="0" w:space="0" w:color="auto"/>
            <w:left w:val="none" w:sz="0" w:space="0" w:color="auto"/>
            <w:bottom w:val="none" w:sz="0" w:space="0" w:color="auto"/>
            <w:right w:val="none" w:sz="0" w:space="0" w:color="auto"/>
          </w:divBdr>
        </w:div>
        <w:div w:id="1501503718">
          <w:marLeft w:val="640"/>
          <w:marRight w:val="0"/>
          <w:marTop w:val="0"/>
          <w:marBottom w:val="0"/>
          <w:divBdr>
            <w:top w:val="none" w:sz="0" w:space="0" w:color="auto"/>
            <w:left w:val="none" w:sz="0" w:space="0" w:color="auto"/>
            <w:bottom w:val="none" w:sz="0" w:space="0" w:color="auto"/>
            <w:right w:val="none" w:sz="0" w:space="0" w:color="auto"/>
          </w:divBdr>
        </w:div>
        <w:div w:id="694114204">
          <w:marLeft w:val="640"/>
          <w:marRight w:val="0"/>
          <w:marTop w:val="0"/>
          <w:marBottom w:val="0"/>
          <w:divBdr>
            <w:top w:val="none" w:sz="0" w:space="0" w:color="auto"/>
            <w:left w:val="none" w:sz="0" w:space="0" w:color="auto"/>
            <w:bottom w:val="none" w:sz="0" w:space="0" w:color="auto"/>
            <w:right w:val="none" w:sz="0" w:space="0" w:color="auto"/>
          </w:divBdr>
        </w:div>
        <w:div w:id="557478723">
          <w:marLeft w:val="640"/>
          <w:marRight w:val="0"/>
          <w:marTop w:val="0"/>
          <w:marBottom w:val="0"/>
          <w:divBdr>
            <w:top w:val="none" w:sz="0" w:space="0" w:color="auto"/>
            <w:left w:val="none" w:sz="0" w:space="0" w:color="auto"/>
            <w:bottom w:val="none" w:sz="0" w:space="0" w:color="auto"/>
            <w:right w:val="none" w:sz="0" w:space="0" w:color="auto"/>
          </w:divBdr>
        </w:div>
        <w:div w:id="244072595">
          <w:marLeft w:val="640"/>
          <w:marRight w:val="0"/>
          <w:marTop w:val="0"/>
          <w:marBottom w:val="0"/>
          <w:divBdr>
            <w:top w:val="none" w:sz="0" w:space="0" w:color="auto"/>
            <w:left w:val="none" w:sz="0" w:space="0" w:color="auto"/>
            <w:bottom w:val="none" w:sz="0" w:space="0" w:color="auto"/>
            <w:right w:val="none" w:sz="0" w:space="0" w:color="auto"/>
          </w:divBdr>
        </w:div>
        <w:div w:id="1462311050">
          <w:marLeft w:val="640"/>
          <w:marRight w:val="0"/>
          <w:marTop w:val="0"/>
          <w:marBottom w:val="0"/>
          <w:divBdr>
            <w:top w:val="none" w:sz="0" w:space="0" w:color="auto"/>
            <w:left w:val="none" w:sz="0" w:space="0" w:color="auto"/>
            <w:bottom w:val="none" w:sz="0" w:space="0" w:color="auto"/>
            <w:right w:val="none" w:sz="0" w:space="0" w:color="auto"/>
          </w:divBdr>
        </w:div>
        <w:div w:id="1729182275">
          <w:marLeft w:val="640"/>
          <w:marRight w:val="0"/>
          <w:marTop w:val="0"/>
          <w:marBottom w:val="0"/>
          <w:divBdr>
            <w:top w:val="none" w:sz="0" w:space="0" w:color="auto"/>
            <w:left w:val="none" w:sz="0" w:space="0" w:color="auto"/>
            <w:bottom w:val="none" w:sz="0" w:space="0" w:color="auto"/>
            <w:right w:val="none" w:sz="0" w:space="0" w:color="auto"/>
          </w:divBdr>
        </w:div>
        <w:div w:id="1052387625">
          <w:marLeft w:val="640"/>
          <w:marRight w:val="0"/>
          <w:marTop w:val="0"/>
          <w:marBottom w:val="0"/>
          <w:divBdr>
            <w:top w:val="none" w:sz="0" w:space="0" w:color="auto"/>
            <w:left w:val="none" w:sz="0" w:space="0" w:color="auto"/>
            <w:bottom w:val="none" w:sz="0" w:space="0" w:color="auto"/>
            <w:right w:val="none" w:sz="0" w:space="0" w:color="auto"/>
          </w:divBdr>
        </w:div>
        <w:div w:id="294719580">
          <w:marLeft w:val="640"/>
          <w:marRight w:val="0"/>
          <w:marTop w:val="0"/>
          <w:marBottom w:val="0"/>
          <w:divBdr>
            <w:top w:val="none" w:sz="0" w:space="0" w:color="auto"/>
            <w:left w:val="none" w:sz="0" w:space="0" w:color="auto"/>
            <w:bottom w:val="none" w:sz="0" w:space="0" w:color="auto"/>
            <w:right w:val="none" w:sz="0" w:space="0" w:color="auto"/>
          </w:divBdr>
        </w:div>
        <w:div w:id="582568100">
          <w:marLeft w:val="640"/>
          <w:marRight w:val="0"/>
          <w:marTop w:val="0"/>
          <w:marBottom w:val="0"/>
          <w:divBdr>
            <w:top w:val="none" w:sz="0" w:space="0" w:color="auto"/>
            <w:left w:val="none" w:sz="0" w:space="0" w:color="auto"/>
            <w:bottom w:val="none" w:sz="0" w:space="0" w:color="auto"/>
            <w:right w:val="none" w:sz="0" w:space="0" w:color="auto"/>
          </w:divBdr>
        </w:div>
        <w:div w:id="1436363477">
          <w:marLeft w:val="640"/>
          <w:marRight w:val="0"/>
          <w:marTop w:val="0"/>
          <w:marBottom w:val="0"/>
          <w:divBdr>
            <w:top w:val="none" w:sz="0" w:space="0" w:color="auto"/>
            <w:left w:val="none" w:sz="0" w:space="0" w:color="auto"/>
            <w:bottom w:val="none" w:sz="0" w:space="0" w:color="auto"/>
            <w:right w:val="none" w:sz="0" w:space="0" w:color="auto"/>
          </w:divBdr>
        </w:div>
        <w:div w:id="1188372937">
          <w:marLeft w:val="640"/>
          <w:marRight w:val="0"/>
          <w:marTop w:val="0"/>
          <w:marBottom w:val="0"/>
          <w:divBdr>
            <w:top w:val="none" w:sz="0" w:space="0" w:color="auto"/>
            <w:left w:val="none" w:sz="0" w:space="0" w:color="auto"/>
            <w:bottom w:val="none" w:sz="0" w:space="0" w:color="auto"/>
            <w:right w:val="none" w:sz="0" w:space="0" w:color="auto"/>
          </w:divBdr>
        </w:div>
        <w:div w:id="685405053">
          <w:marLeft w:val="640"/>
          <w:marRight w:val="0"/>
          <w:marTop w:val="0"/>
          <w:marBottom w:val="0"/>
          <w:divBdr>
            <w:top w:val="none" w:sz="0" w:space="0" w:color="auto"/>
            <w:left w:val="none" w:sz="0" w:space="0" w:color="auto"/>
            <w:bottom w:val="none" w:sz="0" w:space="0" w:color="auto"/>
            <w:right w:val="none" w:sz="0" w:space="0" w:color="auto"/>
          </w:divBdr>
        </w:div>
        <w:div w:id="774330397">
          <w:marLeft w:val="640"/>
          <w:marRight w:val="0"/>
          <w:marTop w:val="0"/>
          <w:marBottom w:val="0"/>
          <w:divBdr>
            <w:top w:val="none" w:sz="0" w:space="0" w:color="auto"/>
            <w:left w:val="none" w:sz="0" w:space="0" w:color="auto"/>
            <w:bottom w:val="none" w:sz="0" w:space="0" w:color="auto"/>
            <w:right w:val="none" w:sz="0" w:space="0" w:color="auto"/>
          </w:divBdr>
        </w:div>
        <w:div w:id="1773166157">
          <w:marLeft w:val="640"/>
          <w:marRight w:val="0"/>
          <w:marTop w:val="0"/>
          <w:marBottom w:val="0"/>
          <w:divBdr>
            <w:top w:val="none" w:sz="0" w:space="0" w:color="auto"/>
            <w:left w:val="none" w:sz="0" w:space="0" w:color="auto"/>
            <w:bottom w:val="none" w:sz="0" w:space="0" w:color="auto"/>
            <w:right w:val="none" w:sz="0" w:space="0" w:color="auto"/>
          </w:divBdr>
        </w:div>
        <w:div w:id="1109397035">
          <w:marLeft w:val="640"/>
          <w:marRight w:val="0"/>
          <w:marTop w:val="0"/>
          <w:marBottom w:val="0"/>
          <w:divBdr>
            <w:top w:val="none" w:sz="0" w:space="0" w:color="auto"/>
            <w:left w:val="none" w:sz="0" w:space="0" w:color="auto"/>
            <w:bottom w:val="none" w:sz="0" w:space="0" w:color="auto"/>
            <w:right w:val="none" w:sz="0" w:space="0" w:color="auto"/>
          </w:divBdr>
        </w:div>
        <w:div w:id="104472220">
          <w:marLeft w:val="640"/>
          <w:marRight w:val="0"/>
          <w:marTop w:val="0"/>
          <w:marBottom w:val="0"/>
          <w:divBdr>
            <w:top w:val="none" w:sz="0" w:space="0" w:color="auto"/>
            <w:left w:val="none" w:sz="0" w:space="0" w:color="auto"/>
            <w:bottom w:val="none" w:sz="0" w:space="0" w:color="auto"/>
            <w:right w:val="none" w:sz="0" w:space="0" w:color="auto"/>
          </w:divBdr>
        </w:div>
        <w:div w:id="1185246107">
          <w:marLeft w:val="640"/>
          <w:marRight w:val="0"/>
          <w:marTop w:val="0"/>
          <w:marBottom w:val="0"/>
          <w:divBdr>
            <w:top w:val="none" w:sz="0" w:space="0" w:color="auto"/>
            <w:left w:val="none" w:sz="0" w:space="0" w:color="auto"/>
            <w:bottom w:val="none" w:sz="0" w:space="0" w:color="auto"/>
            <w:right w:val="none" w:sz="0" w:space="0" w:color="auto"/>
          </w:divBdr>
        </w:div>
        <w:div w:id="1367566358">
          <w:marLeft w:val="640"/>
          <w:marRight w:val="0"/>
          <w:marTop w:val="0"/>
          <w:marBottom w:val="0"/>
          <w:divBdr>
            <w:top w:val="none" w:sz="0" w:space="0" w:color="auto"/>
            <w:left w:val="none" w:sz="0" w:space="0" w:color="auto"/>
            <w:bottom w:val="none" w:sz="0" w:space="0" w:color="auto"/>
            <w:right w:val="none" w:sz="0" w:space="0" w:color="auto"/>
          </w:divBdr>
        </w:div>
        <w:div w:id="677199625">
          <w:marLeft w:val="640"/>
          <w:marRight w:val="0"/>
          <w:marTop w:val="0"/>
          <w:marBottom w:val="0"/>
          <w:divBdr>
            <w:top w:val="none" w:sz="0" w:space="0" w:color="auto"/>
            <w:left w:val="none" w:sz="0" w:space="0" w:color="auto"/>
            <w:bottom w:val="none" w:sz="0" w:space="0" w:color="auto"/>
            <w:right w:val="none" w:sz="0" w:space="0" w:color="auto"/>
          </w:divBdr>
        </w:div>
        <w:div w:id="1272709528">
          <w:marLeft w:val="640"/>
          <w:marRight w:val="0"/>
          <w:marTop w:val="0"/>
          <w:marBottom w:val="0"/>
          <w:divBdr>
            <w:top w:val="none" w:sz="0" w:space="0" w:color="auto"/>
            <w:left w:val="none" w:sz="0" w:space="0" w:color="auto"/>
            <w:bottom w:val="none" w:sz="0" w:space="0" w:color="auto"/>
            <w:right w:val="none" w:sz="0" w:space="0" w:color="auto"/>
          </w:divBdr>
        </w:div>
        <w:div w:id="1007170273">
          <w:marLeft w:val="640"/>
          <w:marRight w:val="0"/>
          <w:marTop w:val="0"/>
          <w:marBottom w:val="0"/>
          <w:divBdr>
            <w:top w:val="none" w:sz="0" w:space="0" w:color="auto"/>
            <w:left w:val="none" w:sz="0" w:space="0" w:color="auto"/>
            <w:bottom w:val="none" w:sz="0" w:space="0" w:color="auto"/>
            <w:right w:val="none" w:sz="0" w:space="0" w:color="auto"/>
          </w:divBdr>
        </w:div>
        <w:div w:id="1750418801">
          <w:marLeft w:val="640"/>
          <w:marRight w:val="0"/>
          <w:marTop w:val="0"/>
          <w:marBottom w:val="0"/>
          <w:divBdr>
            <w:top w:val="none" w:sz="0" w:space="0" w:color="auto"/>
            <w:left w:val="none" w:sz="0" w:space="0" w:color="auto"/>
            <w:bottom w:val="none" w:sz="0" w:space="0" w:color="auto"/>
            <w:right w:val="none" w:sz="0" w:space="0" w:color="auto"/>
          </w:divBdr>
        </w:div>
        <w:div w:id="269747998">
          <w:marLeft w:val="640"/>
          <w:marRight w:val="0"/>
          <w:marTop w:val="0"/>
          <w:marBottom w:val="0"/>
          <w:divBdr>
            <w:top w:val="none" w:sz="0" w:space="0" w:color="auto"/>
            <w:left w:val="none" w:sz="0" w:space="0" w:color="auto"/>
            <w:bottom w:val="none" w:sz="0" w:space="0" w:color="auto"/>
            <w:right w:val="none" w:sz="0" w:space="0" w:color="auto"/>
          </w:divBdr>
        </w:div>
        <w:div w:id="346951004">
          <w:marLeft w:val="640"/>
          <w:marRight w:val="0"/>
          <w:marTop w:val="0"/>
          <w:marBottom w:val="0"/>
          <w:divBdr>
            <w:top w:val="none" w:sz="0" w:space="0" w:color="auto"/>
            <w:left w:val="none" w:sz="0" w:space="0" w:color="auto"/>
            <w:bottom w:val="none" w:sz="0" w:space="0" w:color="auto"/>
            <w:right w:val="none" w:sz="0" w:space="0" w:color="auto"/>
          </w:divBdr>
        </w:div>
        <w:div w:id="117528254">
          <w:marLeft w:val="640"/>
          <w:marRight w:val="0"/>
          <w:marTop w:val="0"/>
          <w:marBottom w:val="0"/>
          <w:divBdr>
            <w:top w:val="none" w:sz="0" w:space="0" w:color="auto"/>
            <w:left w:val="none" w:sz="0" w:space="0" w:color="auto"/>
            <w:bottom w:val="none" w:sz="0" w:space="0" w:color="auto"/>
            <w:right w:val="none" w:sz="0" w:space="0" w:color="auto"/>
          </w:divBdr>
        </w:div>
        <w:div w:id="1424036710">
          <w:marLeft w:val="640"/>
          <w:marRight w:val="0"/>
          <w:marTop w:val="0"/>
          <w:marBottom w:val="0"/>
          <w:divBdr>
            <w:top w:val="none" w:sz="0" w:space="0" w:color="auto"/>
            <w:left w:val="none" w:sz="0" w:space="0" w:color="auto"/>
            <w:bottom w:val="none" w:sz="0" w:space="0" w:color="auto"/>
            <w:right w:val="none" w:sz="0" w:space="0" w:color="auto"/>
          </w:divBdr>
        </w:div>
        <w:div w:id="855533985">
          <w:marLeft w:val="640"/>
          <w:marRight w:val="0"/>
          <w:marTop w:val="0"/>
          <w:marBottom w:val="0"/>
          <w:divBdr>
            <w:top w:val="none" w:sz="0" w:space="0" w:color="auto"/>
            <w:left w:val="none" w:sz="0" w:space="0" w:color="auto"/>
            <w:bottom w:val="none" w:sz="0" w:space="0" w:color="auto"/>
            <w:right w:val="none" w:sz="0" w:space="0" w:color="auto"/>
          </w:divBdr>
        </w:div>
        <w:div w:id="2114088586">
          <w:marLeft w:val="640"/>
          <w:marRight w:val="0"/>
          <w:marTop w:val="0"/>
          <w:marBottom w:val="0"/>
          <w:divBdr>
            <w:top w:val="none" w:sz="0" w:space="0" w:color="auto"/>
            <w:left w:val="none" w:sz="0" w:space="0" w:color="auto"/>
            <w:bottom w:val="none" w:sz="0" w:space="0" w:color="auto"/>
            <w:right w:val="none" w:sz="0" w:space="0" w:color="auto"/>
          </w:divBdr>
        </w:div>
        <w:div w:id="1086075685">
          <w:marLeft w:val="640"/>
          <w:marRight w:val="0"/>
          <w:marTop w:val="0"/>
          <w:marBottom w:val="0"/>
          <w:divBdr>
            <w:top w:val="none" w:sz="0" w:space="0" w:color="auto"/>
            <w:left w:val="none" w:sz="0" w:space="0" w:color="auto"/>
            <w:bottom w:val="none" w:sz="0" w:space="0" w:color="auto"/>
            <w:right w:val="none" w:sz="0" w:space="0" w:color="auto"/>
          </w:divBdr>
        </w:div>
        <w:div w:id="391655323">
          <w:marLeft w:val="640"/>
          <w:marRight w:val="0"/>
          <w:marTop w:val="0"/>
          <w:marBottom w:val="0"/>
          <w:divBdr>
            <w:top w:val="none" w:sz="0" w:space="0" w:color="auto"/>
            <w:left w:val="none" w:sz="0" w:space="0" w:color="auto"/>
            <w:bottom w:val="none" w:sz="0" w:space="0" w:color="auto"/>
            <w:right w:val="none" w:sz="0" w:space="0" w:color="auto"/>
          </w:divBdr>
        </w:div>
        <w:div w:id="1557811322">
          <w:marLeft w:val="640"/>
          <w:marRight w:val="0"/>
          <w:marTop w:val="0"/>
          <w:marBottom w:val="0"/>
          <w:divBdr>
            <w:top w:val="none" w:sz="0" w:space="0" w:color="auto"/>
            <w:left w:val="none" w:sz="0" w:space="0" w:color="auto"/>
            <w:bottom w:val="none" w:sz="0" w:space="0" w:color="auto"/>
            <w:right w:val="none" w:sz="0" w:space="0" w:color="auto"/>
          </w:divBdr>
        </w:div>
        <w:div w:id="1877618833">
          <w:marLeft w:val="640"/>
          <w:marRight w:val="0"/>
          <w:marTop w:val="0"/>
          <w:marBottom w:val="0"/>
          <w:divBdr>
            <w:top w:val="none" w:sz="0" w:space="0" w:color="auto"/>
            <w:left w:val="none" w:sz="0" w:space="0" w:color="auto"/>
            <w:bottom w:val="none" w:sz="0" w:space="0" w:color="auto"/>
            <w:right w:val="none" w:sz="0" w:space="0" w:color="auto"/>
          </w:divBdr>
        </w:div>
        <w:div w:id="858545621">
          <w:marLeft w:val="640"/>
          <w:marRight w:val="0"/>
          <w:marTop w:val="0"/>
          <w:marBottom w:val="0"/>
          <w:divBdr>
            <w:top w:val="none" w:sz="0" w:space="0" w:color="auto"/>
            <w:left w:val="none" w:sz="0" w:space="0" w:color="auto"/>
            <w:bottom w:val="none" w:sz="0" w:space="0" w:color="auto"/>
            <w:right w:val="none" w:sz="0" w:space="0" w:color="auto"/>
          </w:divBdr>
        </w:div>
        <w:div w:id="1802380368">
          <w:marLeft w:val="640"/>
          <w:marRight w:val="0"/>
          <w:marTop w:val="0"/>
          <w:marBottom w:val="0"/>
          <w:divBdr>
            <w:top w:val="none" w:sz="0" w:space="0" w:color="auto"/>
            <w:left w:val="none" w:sz="0" w:space="0" w:color="auto"/>
            <w:bottom w:val="none" w:sz="0" w:space="0" w:color="auto"/>
            <w:right w:val="none" w:sz="0" w:space="0" w:color="auto"/>
          </w:divBdr>
        </w:div>
        <w:div w:id="479658831">
          <w:marLeft w:val="640"/>
          <w:marRight w:val="0"/>
          <w:marTop w:val="0"/>
          <w:marBottom w:val="0"/>
          <w:divBdr>
            <w:top w:val="none" w:sz="0" w:space="0" w:color="auto"/>
            <w:left w:val="none" w:sz="0" w:space="0" w:color="auto"/>
            <w:bottom w:val="none" w:sz="0" w:space="0" w:color="auto"/>
            <w:right w:val="none" w:sz="0" w:space="0" w:color="auto"/>
          </w:divBdr>
        </w:div>
        <w:div w:id="137385790">
          <w:marLeft w:val="640"/>
          <w:marRight w:val="0"/>
          <w:marTop w:val="0"/>
          <w:marBottom w:val="0"/>
          <w:divBdr>
            <w:top w:val="none" w:sz="0" w:space="0" w:color="auto"/>
            <w:left w:val="none" w:sz="0" w:space="0" w:color="auto"/>
            <w:bottom w:val="none" w:sz="0" w:space="0" w:color="auto"/>
            <w:right w:val="none" w:sz="0" w:space="0" w:color="auto"/>
          </w:divBdr>
        </w:div>
        <w:div w:id="2055736956">
          <w:marLeft w:val="640"/>
          <w:marRight w:val="0"/>
          <w:marTop w:val="0"/>
          <w:marBottom w:val="0"/>
          <w:divBdr>
            <w:top w:val="none" w:sz="0" w:space="0" w:color="auto"/>
            <w:left w:val="none" w:sz="0" w:space="0" w:color="auto"/>
            <w:bottom w:val="none" w:sz="0" w:space="0" w:color="auto"/>
            <w:right w:val="none" w:sz="0" w:space="0" w:color="auto"/>
          </w:divBdr>
        </w:div>
        <w:div w:id="1248418546">
          <w:marLeft w:val="640"/>
          <w:marRight w:val="0"/>
          <w:marTop w:val="0"/>
          <w:marBottom w:val="0"/>
          <w:divBdr>
            <w:top w:val="none" w:sz="0" w:space="0" w:color="auto"/>
            <w:left w:val="none" w:sz="0" w:space="0" w:color="auto"/>
            <w:bottom w:val="none" w:sz="0" w:space="0" w:color="auto"/>
            <w:right w:val="none" w:sz="0" w:space="0" w:color="auto"/>
          </w:divBdr>
        </w:div>
        <w:div w:id="506987463">
          <w:marLeft w:val="640"/>
          <w:marRight w:val="0"/>
          <w:marTop w:val="0"/>
          <w:marBottom w:val="0"/>
          <w:divBdr>
            <w:top w:val="none" w:sz="0" w:space="0" w:color="auto"/>
            <w:left w:val="none" w:sz="0" w:space="0" w:color="auto"/>
            <w:bottom w:val="none" w:sz="0" w:space="0" w:color="auto"/>
            <w:right w:val="none" w:sz="0" w:space="0" w:color="auto"/>
          </w:divBdr>
        </w:div>
        <w:div w:id="1862425993">
          <w:marLeft w:val="640"/>
          <w:marRight w:val="0"/>
          <w:marTop w:val="0"/>
          <w:marBottom w:val="0"/>
          <w:divBdr>
            <w:top w:val="none" w:sz="0" w:space="0" w:color="auto"/>
            <w:left w:val="none" w:sz="0" w:space="0" w:color="auto"/>
            <w:bottom w:val="none" w:sz="0" w:space="0" w:color="auto"/>
            <w:right w:val="none" w:sz="0" w:space="0" w:color="auto"/>
          </w:divBdr>
        </w:div>
        <w:div w:id="102576352">
          <w:marLeft w:val="640"/>
          <w:marRight w:val="0"/>
          <w:marTop w:val="0"/>
          <w:marBottom w:val="0"/>
          <w:divBdr>
            <w:top w:val="none" w:sz="0" w:space="0" w:color="auto"/>
            <w:left w:val="none" w:sz="0" w:space="0" w:color="auto"/>
            <w:bottom w:val="none" w:sz="0" w:space="0" w:color="auto"/>
            <w:right w:val="none" w:sz="0" w:space="0" w:color="auto"/>
          </w:divBdr>
        </w:div>
        <w:div w:id="638078026">
          <w:marLeft w:val="640"/>
          <w:marRight w:val="0"/>
          <w:marTop w:val="0"/>
          <w:marBottom w:val="0"/>
          <w:divBdr>
            <w:top w:val="none" w:sz="0" w:space="0" w:color="auto"/>
            <w:left w:val="none" w:sz="0" w:space="0" w:color="auto"/>
            <w:bottom w:val="none" w:sz="0" w:space="0" w:color="auto"/>
            <w:right w:val="none" w:sz="0" w:space="0" w:color="auto"/>
          </w:divBdr>
        </w:div>
        <w:div w:id="1285504241">
          <w:marLeft w:val="640"/>
          <w:marRight w:val="0"/>
          <w:marTop w:val="0"/>
          <w:marBottom w:val="0"/>
          <w:divBdr>
            <w:top w:val="none" w:sz="0" w:space="0" w:color="auto"/>
            <w:left w:val="none" w:sz="0" w:space="0" w:color="auto"/>
            <w:bottom w:val="none" w:sz="0" w:space="0" w:color="auto"/>
            <w:right w:val="none" w:sz="0" w:space="0" w:color="auto"/>
          </w:divBdr>
        </w:div>
        <w:div w:id="2090732063">
          <w:marLeft w:val="640"/>
          <w:marRight w:val="0"/>
          <w:marTop w:val="0"/>
          <w:marBottom w:val="0"/>
          <w:divBdr>
            <w:top w:val="none" w:sz="0" w:space="0" w:color="auto"/>
            <w:left w:val="none" w:sz="0" w:space="0" w:color="auto"/>
            <w:bottom w:val="none" w:sz="0" w:space="0" w:color="auto"/>
            <w:right w:val="none" w:sz="0" w:space="0" w:color="auto"/>
          </w:divBdr>
        </w:div>
        <w:div w:id="1252011016">
          <w:marLeft w:val="640"/>
          <w:marRight w:val="0"/>
          <w:marTop w:val="0"/>
          <w:marBottom w:val="0"/>
          <w:divBdr>
            <w:top w:val="none" w:sz="0" w:space="0" w:color="auto"/>
            <w:left w:val="none" w:sz="0" w:space="0" w:color="auto"/>
            <w:bottom w:val="none" w:sz="0" w:space="0" w:color="auto"/>
            <w:right w:val="none" w:sz="0" w:space="0" w:color="auto"/>
          </w:divBdr>
        </w:div>
        <w:div w:id="1028683120">
          <w:marLeft w:val="640"/>
          <w:marRight w:val="0"/>
          <w:marTop w:val="0"/>
          <w:marBottom w:val="0"/>
          <w:divBdr>
            <w:top w:val="none" w:sz="0" w:space="0" w:color="auto"/>
            <w:left w:val="none" w:sz="0" w:space="0" w:color="auto"/>
            <w:bottom w:val="none" w:sz="0" w:space="0" w:color="auto"/>
            <w:right w:val="none" w:sz="0" w:space="0" w:color="auto"/>
          </w:divBdr>
        </w:div>
        <w:div w:id="1725831974">
          <w:marLeft w:val="640"/>
          <w:marRight w:val="0"/>
          <w:marTop w:val="0"/>
          <w:marBottom w:val="0"/>
          <w:divBdr>
            <w:top w:val="none" w:sz="0" w:space="0" w:color="auto"/>
            <w:left w:val="none" w:sz="0" w:space="0" w:color="auto"/>
            <w:bottom w:val="none" w:sz="0" w:space="0" w:color="auto"/>
            <w:right w:val="none" w:sz="0" w:space="0" w:color="auto"/>
          </w:divBdr>
        </w:div>
        <w:div w:id="81804017">
          <w:marLeft w:val="640"/>
          <w:marRight w:val="0"/>
          <w:marTop w:val="0"/>
          <w:marBottom w:val="0"/>
          <w:divBdr>
            <w:top w:val="none" w:sz="0" w:space="0" w:color="auto"/>
            <w:left w:val="none" w:sz="0" w:space="0" w:color="auto"/>
            <w:bottom w:val="none" w:sz="0" w:space="0" w:color="auto"/>
            <w:right w:val="none" w:sz="0" w:space="0" w:color="auto"/>
          </w:divBdr>
        </w:div>
        <w:div w:id="1300069529">
          <w:marLeft w:val="640"/>
          <w:marRight w:val="0"/>
          <w:marTop w:val="0"/>
          <w:marBottom w:val="0"/>
          <w:divBdr>
            <w:top w:val="none" w:sz="0" w:space="0" w:color="auto"/>
            <w:left w:val="none" w:sz="0" w:space="0" w:color="auto"/>
            <w:bottom w:val="none" w:sz="0" w:space="0" w:color="auto"/>
            <w:right w:val="none" w:sz="0" w:space="0" w:color="auto"/>
          </w:divBdr>
        </w:div>
        <w:div w:id="633558727">
          <w:marLeft w:val="640"/>
          <w:marRight w:val="0"/>
          <w:marTop w:val="0"/>
          <w:marBottom w:val="0"/>
          <w:divBdr>
            <w:top w:val="none" w:sz="0" w:space="0" w:color="auto"/>
            <w:left w:val="none" w:sz="0" w:space="0" w:color="auto"/>
            <w:bottom w:val="none" w:sz="0" w:space="0" w:color="auto"/>
            <w:right w:val="none" w:sz="0" w:space="0" w:color="auto"/>
          </w:divBdr>
        </w:div>
        <w:div w:id="1013066332">
          <w:marLeft w:val="640"/>
          <w:marRight w:val="0"/>
          <w:marTop w:val="0"/>
          <w:marBottom w:val="0"/>
          <w:divBdr>
            <w:top w:val="none" w:sz="0" w:space="0" w:color="auto"/>
            <w:left w:val="none" w:sz="0" w:space="0" w:color="auto"/>
            <w:bottom w:val="none" w:sz="0" w:space="0" w:color="auto"/>
            <w:right w:val="none" w:sz="0" w:space="0" w:color="auto"/>
          </w:divBdr>
        </w:div>
        <w:div w:id="362095221">
          <w:marLeft w:val="640"/>
          <w:marRight w:val="0"/>
          <w:marTop w:val="0"/>
          <w:marBottom w:val="0"/>
          <w:divBdr>
            <w:top w:val="none" w:sz="0" w:space="0" w:color="auto"/>
            <w:left w:val="none" w:sz="0" w:space="0" w:color="auto"/>
            <w:bottom w:val="none" w:sz="0" w:space="0" w:color="auto"/>
            <w:right w:val="none" w:sz="0" w:space="0" w:color="auto"/>
          </w:divBdr>
        </w:div>
        <w:div w:id="1700546089">
          <w:marLeft w:val="640"/>
          <w:marRight w:val="0"/>
          <w:marTop w:val="0"/>
          <w:marBottom w:val="0"/>
          <w:divBdr>
            <w:top w:val="none" w:sz="0" w:space="0" w:color="auto"/>
            <w:left w:val="none" w:sz="0" w:space="0" w:color="auto"/>
            <w:bottom w:val="none" w:sz="0" w:space="0" w:color="auto"/>
            <w:right w:val="none" w:sz="0" w:space="0" w:color="auto"/>
          </w:divBdr>
        </w:div>
        <w:div w:id="1003976982">
          <w:marLeft w:val="640"/>
          <w:marRight w:val="0"/>
          <w:marTop w:val="0"/>
          <w:marBottom w:val="0"/>
          <w:divBdr>
            <w:top w:val="none" w:sz="0" w:space="0" w:color="auto"/>
            <w:left w:val="none" w:sz="0" w:space="0" w:color="auto"/>
            <w:bottom w:val="none" w:sz="0" w:space="0" w:color="auto"/>
            <w:right w:val="none" w:sz="0" w:space="0" w:color="auto"/>
          </w:divBdr>
        </w:div>
        <w:div w:id="1963225266">
          <w:marLeft w:val="640"/>
          <w:marRight w:val="0"/>
          <w:marTop w:val="0"/>
          <w:marBottom w:val="0"/>
          <w:divBdr>
            <w:top w:val="none" w:sz="0" w:space="0" w:color="auto"/>
            <w:left w:val="none" w:sz="0" w:space="0" w:color="auto"/>
            <w:bottom w:val="none" w:sz="0" w:space="0" w:color="auto"/>
            <w:right w:val="none" w:sz="0" w:space="0" w:color="auto"/>
          </w:divBdr>
        </w:div>
        <w:div w:id="45881539">
          <w:marLeft w:val="640"/>
          <w:marRight w:val="0"/>
          <w:marTop w:val="0"/>
          <w:marBottom w:val="0"/>
          <w:divBdr>
            <w:top w:val="none" w:sz="0" w:space="0" w:color="auto"/>
            <w:left w:val="none" w:sz="0" w:space="0" w:color="auto"/>
            <w:bottom w:val="none" w:sz="0" w:space="0" w:color="auto"/>
            <w:right w:val="none" w:sz="0" w:space="0" w:color="auto"/>
          </w:divBdr>
        </w:div>
        <w:div w:id="2042510197">
          <w:marLeft w:val="640"/>
          <w:marRight w:val="0"/>
          <w:marTop w:val="0"/>
          <w:marBottom w:val="0"/>
          <w:divBdr>
            <w:top w:val="none" w:sz="0" w:space="0" w:color="auto"/>
            <w:left w:val="none" w:sz="0" w:space="0" w:color="auto"/>
            <w:bottom w:val="none" w:sz="0" w:space="0" w:color="auto"/>
            <w:right w:val="none" w:sz="0" w:space="0" w:color="auto"/>
          </w:divBdr>
        </w:div>
        <w:div w:id="12192271">
          <w:marLeft w:val="640"/>
          <w:marRight w:val="0"/>
          <w:marTop w:val="0"/>
          <w:marBottom w:val="0"/>
          <w:divBdr>
            <w:top w:val="none" w:sz="0" w:space="0" w:color="auto"/>
            <w:left w:val="none" w:sz="0" w:space="0" w:color="auto"/>
            <w:bottom w:val="none" w:sz="0" w:space="0" w:color="auto"/>
            <w:right w:val="none" w:sz="0" w:space="0" w:color="auto"/>
          </w:divBdr>
        </w:div>
        <w:div w:id="1677460457">
          <w:marLeft w:val="640"/>
          <w:marRight w:val="0"/>
          <w:marTop w:val="0"/>
          <w:marBottom w:val="0"/>
          <w:divBdr>
            <w:top w:val="none" w:sz="0" w:space="0" w:color="auto"/>
            <w:left w:val="none" w:sz="0" w:space="0" w:color="auto"/>
            <w:bottom w:val="none" w:sz="0" w:space="0" w:color="auto"/>
            <w:right w:val="none" w:sz="0" w:space="0" w:color="auto"/>
          </w:divBdr>
        </w:div>
        <w:div w:id="269551918">
          <w:marLeft w:val="640"/>
          <w:marRight w:val="0"/>
          <w:marTop w:val="0"/>
          <w:marBottom w:val="0"/>
          <w:divBdr>
            <w:top w:val="none" w:sz="0" w:space="0" w:color="auto"/>
            <w:left w:val="none" w:sz="0" w:space="0" w:color="auto"/>
            <w:bottom w:val="none" w:sz="0" w:space="0" w:color="auto"/>
            <w:right w:val="none" w:sz="0" w:space="0" w:color="auto"/>
          </w:divBdr>
        </w:div>
        <w:div w:id="557056301">
          <w:marLeft w:val="640"/>
          <w:marRight w:val="0"/>
          <w:marTop w:val="0"/>
          <w:marBottom w:val="0"/>
          <w:divBdr>
            <w:top w:val="none" w:sz="0" w:space="0" w:color="auto"/>
            <w:left w:val="none" w:sz="0" w:space="0" w:color="auto"/>
            <w:bottom w:val="none" w:sz="0" w:space="0" w:color="auto"/>
            <w:right w:val="none" w:sz="0" w:space="0" w:color="auto"/>
          </w:divBdr>
        </w:div>
        <w:div w:id="824468965">
          <w:marLeft w:val="640"/>
          <w:marRight w:val="0"/>
          <w:marTop w:val="0"/>
          <w:marBottom w:val="0"/>
          <w:divBdr>
            <w:top w:val="none" w:sz="0" w:space="0" w:color="auto"/>
            <w:left w:val="none" w:sz="0" w:space="0" w:color="auto"/>
            <w:bottom w:val="none" w:sz="0" w:space="0" w:color="auto"/>
            <w:right w:val="none" w:sz="0" w:space="0" w:color="auto"/>
          </w:divBdr>
        </w:div>
        <w:div w:id="692194450">
          <w:marLeft w:val="640"/>
          <w:marRight w:val="0"/>
          <w:marTop w:val="0"/>
          <w:marBottom w:val="0"/>
          <w:divBdr>
            <w:top w:val="none" w:sz="0" w:space="0" w:color="auto"/>
            <w:left w:val="none" w:sz="0" w:space="0" w:color="auto"/>
            <w:bottom w:val="none" w:sz="0" w:space="0" w:color="auto"/>
            <w:right w:val="none" w:sz="0" w:space="0" w:color="auto"/>
          </w:divBdr>
        </w:div>
      </w:divsChild>
    </w:div>
    <w:div w:id="1040478522">
      <w:bodyDiv w:val="1"/>
      <w:marLeft w:val="0"/>
      <w:marRight w:val="0"/>
      <w:marTop w:val="0"/>
      <w:marBottom w:val="0"/>
      <w:divBdr>
        <w:top w:val="none" w:sz="0" w:space="0" w:color="auto"/>
        <w:left w:val="none" w:sz="0" w:space="0" w:color="auto"/>
        <w:bottom w:val="none" w:sz="0" w:space="0" w:color="auto"/>
        <w:right w:val="none" w:sz="0" w:space="0" w:color="auto"/>
      </w:divBdr>
    </w:div>
    <w:div w:id="1042629741">
      <w:bodyDiv w:val="1"/>
      <w:marLeft w:val="0"/>
      <w:marRight w:val="0"/>
      <w:marTop w:val="0"/>
      <w:marBottom w:val="0"/>
      <w:divBdr>
        <w:top w:val="none" w:sz="0" w:space="0" w:color="auto"/>
        <w:left w:val="none" w:sz="0" w:space="0" w:color="auto"/>
        <w:bottom w:val="none" w:sz="0" w:space="0" w:color="auto"/>
        <w:right w:val="none" w:sz="0" w:space="0" w:color="auto"/>
      </w:divBdr>
    </w:div>
    <w:div w:id="1057362715">
      <w:bodyDiv w:val="1"/>
      <w:marLeft w:val="0"/>
      <w:marRight w:val="0"/>
      <w:marTop w:val="0"/>
      <w:marBottom w:val="0"/>
      <w:divBdr>
        <w:top w:val="none" w:sz="0" w:space="0" w:color="auto"/>
        <w:left w:val="none" w:sz="0" w:space="0" w:color="auto"/>
        <w:bottom w:val="none" w:sz="0" w:space="0" w:color="auto"/>
        <w:right w:val="none" w:sz="0" w:space="0" w:color="auto"/>
      </w:divBdr>
      <w:divsChild>
        <w:div w:id="547574416">
          <w:marLeft w:val="0"/>
          <w:marRight w:val="0"/>
          <w:marTop w:val="0"/>
          <w:marBottom w:val="0"/>
          <w:divBdr>
            <w:top w:val="none" w:sz="0" w:space="0" w:color="auto"/>
            <w:left w:val="none" w:sz="0" w:space="0" w:color="auto"/>
            <w:bottom w:val="none" w:sz="0" w:space="0" w:color="auto"/>
            <w:right w:val="none" w:sz="0" w:space="0" w:color="auto"/>
          </w:divBdr>
        </w:div>
        <w:div w:id="469441585">
          <w:marLeft w:val="0"/>
          <w:marRight w:val="0"/>
          <w:marTop w:val="0"/>
          <w:marBottom w:val="0"/>
          <w:divBdr>
            <w:top w:val="none" w:sz="0" w:space="0" w:color="auto"/>
            <w:left w:val="none" w:sz="0" w:space="0" w:color="auto"/>
            <w:bottom w:val="none" w:sz="0" w:space="0" w:color="auto"/>
            <w:right w:val="none" w:sz="0" w:space="0" w:color="auto"/>
          </w:divBdr>
        </w:div>
      </w:divsChild>
    </w:div>
    <w:div w:id="1058431477">
      <w:bodyDiv w:val="1"/>
      <w:marLeft w:val="0"/>
      <w:marRight w:val="0"/>
      <w:marTop w:val="0"/>
      <w:marBottom w:val="0"/>
      <w:divBdr>
        <w:top w:val="none" w:sz="0" w:space="0" w:color="auto"/>
        <w:left w:val="none" w:sz="0" w:space="0" w:color="auto"/>
        <w:bottom w:val="none" w:sz="0" w:space="0" w:color="auto"/>
        <w:right w:val="none" w:sz="0" w:space="0" w:color="auto"/>
      </w:divBdr>
      <w:divsChild>
        <w:div w:id="959728795">
          <w:marLeft w:val="640"/>
          <w:marRight w:val="0"/>
          <w:marTop w:val="0"/>
          <w:marBottom w:val="0"/>
          <w:divBdr>
            <w:top w:val="none" w:sz="0" w:space="0" w:color="auto"/>
            <w:left w:val="none" w:sz="0" w:space="0" w:color="auto"/>
            <w:bottom w:val="none" w:sz="0" w:space="0" w:color="auto"/>
            <w:right w:val="none" w:sz="0" w:space="0" w:color="auto"/>
          </w:divBdr>
        </w:div>
        <w:div w:id="1691685850">
          <w:marLeft w:val="640"/>
          <w:marRight w:val="0"/>
          <w:marTop w:val="0"/>
          <w:marBottom w:val="0"/>
          <w:divBdr>
            <w:top w:val="none" w:sz="0" w:space="0" w:color="auto"/>
            <w:left w:val="none" w:sz="0" w:space="0" w:color="auto"/>
            <w:bottom w:val="none" w:sz="0" w:space="0" w:color="auto"/>
            <w:right w:val="none" w:sz="0" w:space="0" w:color="auto"/>
          </w:divBdr>
        </w:div>
        <w:div w:id="788935175">
          <w:marLeft w:val="640"/>
          <w:marRight w:val="0"/>
          <w:marTop w:val="0"/>
          <w:marBottom w:val="0"/>
          <w:divBdr>
            <w:top w:val="none" w:sz="0" w:space="0" w:color="auto"/>
            <w:left w:val="none" w:sz="0" w:space="0" w:color="auto"/>
            <w:bottom w:val="none" w:sz="0" w:space="0" w:color="auto"/>
            <w:right w:val="none" w:sz="0" w:space="0" w:color="auto"/>
          </w:divBdr>
        </w:div>
        <w:div w:id="1011372048">
          <w:marLeft w:val="640"/>
          <w:marRight w:val="0"/>
          <w:marTop w:val="0"/>
          <w:marBottom w:val="0"/>
          <w:divBdr>
            <w:top w:val="none" w:sz="0" w:space="0" w:color="auto"/>
            <w:left w:val="none" w:sz="0" w:space="0" w:color="auto"/>
            <w:bottom w:val="none" w:sz="0" w:space="0" w:color="auto"/>
            <w:right w:val="none" w:sz="0" w:space="0" w:color="auto"/>
          </w:divBdr>
        </w:div>
        <w:div w:id="607933034">
          <w:marLeft w:val="640"/>
          <w:marRight w:val="0"/>
          <w:marTop w:val="0"/>
          <w:marBottom w:val="0"/>
          <w:divBdr>
            <w:top w:val="none" w:sz="0" w:space="0" w:color="auto"/>
            <w:left w:val="none" w:sz="0" w:space="0" w:color="auto"/>
            <w:bottom w:val="none" w:sz="0" w:space="0" w:color="auto"/>
            <w:right w:val="none" w:sz="0" w:space="0" w:color="auto"/>
          </w:divBdr>
        </w:div>
        <w:div w:id="1015153261">
          <w:marLeft w:val="640"/>
          <w:marRight w:val="0"/>
          <w:marTop w:val="0"/>
          <w:marBottom w:val="0"/>
          <w:divBdr>
            <w:top w:val="none" w:sz="0" w:space="0" w:color="auto"/>
            <w:left w:val="none" w:sz="0" w:space="0" w:color="auto"/>
            <w:bottom w:val="none" w:sz="0" w:space="0" w:color="auto"/>
            <w:right w:val="none" w:sz="0" w:space="0" w:color="auto"/>
          </w:divBdr>
        </w:div>
        <w:div w:id="559287589">
          <w:marLeft w:val="640"/>
          <w:marRight w:val="0"/>
          <w:marTop w:val="0"/>
          <w:marBottom w:val="0"/>
          <w:divBdr>
            <w:top w:val="none" w:sz="0" w:space="0" w:color="auto"/>
            <w:left w:val="none" w:sz="0" w:space="0" w:color="auto"/>
            <w:bottom w:val="none" w:sz="0" w:space="0" w:color="auto"/>
            <w:right w:val="none" w:sz="0" w:space="0" w:color="auto"/>
          </w:divBdr>
        </w:div>
        <w:div w:id="1655178265">
          <w:marLeft w:val="640"/>
          <w:marRight w:val="0"/>
          <w:marTop w:val="0"/>
          <w:marBottom w:val="0"/>
          <w:divBdr>
            <w:top w:val="none" w:sz="0" w:space="0" w:color="auto"/>
            <w:left w:val="none" w:sz="0" w:space="0" w:color="auto"/>
            <w:bottom w:val="none" w:sz="0" w:space="0" w:color="auto"/>
            <w:right w:val="none" w:sz="0" w:space="0" w:color="auto"/>
          </w:divBdr>
        </w:div>
        <w:div w:id="1247300691">
          <w:marLeft w:val="640"/>
          <w:marRight w:val="0"/>
          <w:marTop w:val="0"/>
          <w:marBottom w:val="0"/>
          <w:divBdr>
            <w:top w:val="none" w:sz="0" w:space="0" w:color="auto"/>
            <w:left w:val="none" w:sz="0" w:space="0" w:color="auto"/>
            <w:bottom w:val="none" w:sz="0" w:space="0" w:color="auto"/>
            <w:right w:val="none" w:sz="0" w:space="0" w:color="auto"/>
          </w:divBdr>
        </w:div>
        <w:div w:id="686566719">
          <w:marLeft w:val="640"/>
          <w:marRight w:val="0"/>
          <w:marTop w:val="0"/>
          <w:marBottom w:val="0"/>
          <w:divBdr>
            <w:top w:val="none" w:sz="0" w:space="0" w:color="auto"/>
            <w:left w:val="none" w:sz="0" w:space="0" w:color="auto"/>
            <w:bottom w:val="none" w:sz="0" w:space="0" w:color="auto"/>
            <w:right w:val="none" w:sz="0" w:space="0" w:color="auto"/>
          </w:divBdr>
        </w:div>
        <w:div w:id="1403530471">
          <w:marLeft w:val="640"/>
          <w:marRight w:val="0"/>
          <w:marTop w:val="0"/>
          <w:marBottom w:val="0"/>
          <w:divBdr>
            <w:top w:val="none" w:sz="0" w:space="0" w:color="auto"/>
            <w:left w:val="none" w:sz="0" w:space="0" w:color="auto"/>
            <w:bottom w:val="none" w:sz="0" w:space="0" w:color="auto"/>
            <w:right w:val="none" w:sz="0" w:space="0" w:color="auto"/>
          </w:divBdr>
        </w:div>
        <w:div w:id="734085140">
          <w:marLeft w:val="640"/>
          <w:marRight w:val="0"/>
          <w:marTop w:val="0"/>
          <w:marBottom w:val="0"/>
          <w:divBdr>
            <w:top w:val="none" w:sz="0" w:space="0" w:color="auto"/>
            <w:left w:val="none" w:sz="0" w:space="0" w:color="auto"/>
            <w:bottom w:val="none" w:sz="0" w:space="0" w:color="auto"/>
            <w:right w:val="none" w:sz="0" w:space="0" w:color="auto"/>
          </w:divBdr>
        </w:div>
        <w:div w:id="1479765861">
          <w:marLeft w:val="640"/>
          <w:marRight w:val="0"/>
          <w:marTop w:val="0"/>
          <w:marBottom w:val="0"/>
          <w:divBdr>
            <w:top w:val="none" w:sz="0" w:space="0" w:color="auto"/>
            <w:left w:val="none" w:sz="0" w:space="0" w:color="auto"/>
            <w:bottom w:val="none" w:sz="0" w:space="0" w:color="auto"/>
            <w:right w:val="none" w:sz="0" w:space="0" w:color="auto"/>
          </w:divBdr>
        </w:div>
        <w:div w:id="419982406">
          <w:marLeft w:val="640"/>
          <w:marRight w:val="0"/>
          <w:marTop w:val="0"/>
          <w:marBottom w:val="0"/>
          <w:divBdr>
            <w:top w:val="none" w:sz="0" w:space="0" w:color="auto"/>
            <w:left w:val="none" w:sz="0" w:space="0" w:color="auto"/>
            <w:bottom w:val="none" w:sz="0" w:space="0" w:color="auto"/>
            <w:right w:val="none" w:sz="0" w:space="0" w:color="auto"/>
          </w:divBdr>
        </w:div>
        <w:div w:id="1421566582">
          <w:marLeft w:val="640"/>
          <w:marRight w:val="0"/>
          <w:marTop w:val="0"/>
          <w:marBottom w:val="0"/>
          <w:divBdr>
            <w:top w:val="none" w:sz="0" w:space="0" w:color="auto"/>
            <w:left w:val="none" w:sz="0" w:space="0" w:color="auto"/>
            <w:bottom w:val="none" w:sz="0" w:space="0" w:color="auto"/>
            <w:right w:val="none" w:sz="0" w:space="0" w:color="auto"/>
          </w:divBdr>
        </w:div>
        <w:div w:id="2003771270">
          <w:marLeft w:val="640"/>
          <w:marRight w:val="0"/>
          <w:marTop w:val="0"/>
          <w:marBottom w:val="0"/>
          <w:divBdr>
            <w:top w:val="none" w:sz="0" w:space="0" w:color="auto"/>
            <w:left w:val="none" w:sz="0" w:space="0" w:color="auto"/>
            <w:bottom w:val="none" w:sz="0" w:space="0" w:color="auto"/>
            <w:right w:val="none" w:sz="0" w:space="0" w:color="auto"/>
          </w:divBdr>
        </w:div>
        <w:div w:id="1541210267">
          <w:marLeft w:val="640"/>
          <w:marRight w:val="0"/>
          <w:marTop w:val="0"/>
          <w:marBottom w:val="0"/>
          <w:divBdr>
            <w:top w:val="none" w:sz="0" w:space="0" w:color="auto"/>
            <w:left w:val="none" w:sz="0" w:space="0" w:color="auto"/>
            <w:bottom w:val="none" w:sz="0" w:space="0" w:color="auto"/>
            <w:right w:val="none" w:sz="0" w:space="0" w:color="auto"/>
          </w:divBdr>
        </w:div>
        <w:div w:id="986664413">
          <w:marLeft w:val="640"/>
          <w:marRight w:val="0"/>
          <w:marTop w:val="0"/>
          <w:marBottom w:val="0"/>
          <w:divBdr>
            <w:top w:val="none" w:sz="0" w:space="0" w:color="auto"/>
            <w:left w:val="none" w:sz="0" w:space="0" w:color="auto"/>
            <w:bottom w:val="none" w:sz="0" w:space="0" w:color="auto"/>
            <w:right w:val="none" w:sz="0" w:space="0" w:color="auto"/>
          </w:divBdr>
        </w:div>
        <w:div w:id="819157805">
          <w:marLeft w:val="640"/>
          <w:marRight w:val="0"/>
          <w:marTop w:val="0"/>
          <w:marBottom w:val="0"/>
          <w:divBdr>
            <w:top w:val="none" w:sz="0" w:space="0" w:color="auto"/>
            <w:left w:val="none" w:sz="0" w:space="0" w:color="auto"/>
            <w:bottom w:val="none" w:sz="0" w:space="0" w:color="auto"/>
            <w:right w:val="none" w:sz="0" w:space="0" w:color="auto"/>
          </w:divBdr>
        </w:div>
        <w:div w:id="1733582085">
          <w:marLeft w:val="640"/>
          <w:marRight w:val="0"/>
          <w:marTop w:val="0"/>
          <w:marBottom w:val="0"/>
          <w:divBdr>
            <w:top w:val="none" w:sz="0" w:space="0" w:color="auto"/>
            <w:left w:val="none" w:sz="0" w:space="0" w:color="auto"/>
            <w:bottom w:val="none" w:sz="0" w:space="0" w:color="auto"/>
            <w:right w:val="none" w:sz="0" w:space="0" w:color="auto"/>
          </w:divBdr>
        </w:div>
        <w:div w:id="608665545">
          <w:marLeft w:val="640"/>
          <w:marRight w:val="0"/>
          <w:marTop w:val="0"/>
          <w:marBottom w:val="0"/>
          <w:divBdr>
            <w:top w:val="none" w:sz="0" w:space="0" w:color="auto"/>
            <w:left w:val="none" w:sz="0" w:space="0" w:color="auto"/>
            <w:bottom w:val="none" w:sz="0" w:space="0" w:color="auto"/>
            <w:right w:val="none" w:sz="0" w:space="0" w:color="auto"/>
          </w:divBdr>
        </w:div>
        <w:div w:id="1874419400">
          <w:marLeft w:val="640"/>
          <w:marRight w:val="0"/>
          <w:marTop w:val="0"/>
          <w:marBottom w:val="0"/>
          <w:divBdr>
            <w:top w:val="none" w:sz="0" w:space="0" w:color="auto"/>
            <w:left w:val="none" w:sz="0" w:space="0" w:color="auto"/>
            <w:bottom w:val="none" w:sz="0" w:space="0" w:color="auto"/>
            <w:right w:val="none" w:sz="0" w:space="0" w:color="auto"/>
          </w:divBdr>
        </w:div>
        <w:div w:id="1201237537">
          <w:marLeft w:val="640"/>
          <w:marRight w:val="0"/>
          <w:marTop w:val="0"/>
          <w:marBottom w:val="0"/>
          <w:divBdr>
            <w:top w:val="none" w:sz="0" w:space="0" w:color="auto"/>
            <w:left w:val="none" w:sz="0" w:space="0" w:color="auto"/>
            <w:bottom w:val="none" w:sz="0" w:space="0" w:color="auto"/>
            <w:right w:val="none" w:sz="0" w:space="0" w:color="auto"/>
          </w:divBdr>
        </w:div>
        <w:div w:id="232087325">
          <w:marLeft w:val="640"/>
          <w:marRight w:val="0"/>
          <w:marTop w:val="0"/>
          <w:marBottom w:val="0"/>
          <w:divBdr>
            <w:top w:val="none" w:sz="0" w:space="0" w:color="auto"/>
            <w:left w:val="none" w:sz="0" w:space="0" w:color="auto"/>
            <w:bottom w:val="none" w:sz="0" w:space="0" w:color="auto"/>
            <w:right w:val="none" w:sz="0" w:space="0" w:color="auto"/>
          </w:divBdr>
        </w:div>
        <w:div w:id="171921823">
          <w:marLeft w:val="640"/>
          <w:marRight w:val="0"/>
          <w:marTop w:val="0"/>
          <w:marBottom w:val="0"/>
          <w:divBdr>
            <w:top w:val="none" w:sz="0" w:space="0" w:color="auto"/>
            <w:left w:val="none" w:sz="0" w:space="0" w:color="auto"/>
            <w:bottom w:val="none" w:sz="0" w:space="0" w:color="auto"/>
            <w:right w:val="none" w:sz="0" w:space="0" w:color="auto"/>
          </w:divBdr>
        </w:div>
        <w:div w:id="1828592635">
          <w:marLeft w:val="640"/>
          <w:marRight w:val="0"/>
          <w:marTop w:val="0"/>
          <w:marBottom w:val="0"/>
          <w:divBdr>
            <w:top w:val="none" w:sz="0" w:space="0" w:color="auto"/>
            <w:left w:val="none" w:sz="0" w:space="0" w:color="auto"/>
            <w:bottom w:val="none" w:sz="0" w:space="0" w:color="auto"/>
            <w:right w:val="none" w:sz="0" w:space="0" w:color="auto"/>
          </w:divBdr>
        </w:div>
        <w:div w:id="1909341437">
          <w:marLeft w:val="640"/>
          <w:marRight w:val="0"/>
          <w:marTop w:val="0"/>
          <w:marBottom w:val="0"/>
          <w:divBdr>
            <w:top w:val="none" w:sz="0" w:space="0" w:color="auto"/>
            <w:left w:val="none" w:sz="0" w:space="0" w:color="auto"/>
            <w:bottom w:val="none" w:sz="0" w:space="0" w:color="auto"/>
            <w:right w:val="none" w:sz="0" w:space="0" w:color="auto"/>
          </w:divBdr>
        </w:div>
        <w:div w:id="1190340903">
          <w:marLeft w:val="640"/>
          <w:marRight w:val="0"/>
          <w:marTop w:val="0"/>
          <w:marBottom w:val="0"/>
          <w:divBdr>
            <w:top w:val="none" w:sz="0" w:space="0" w:color="auto"/>
            <w:left w:val="none" w:sz="0" w:space="0" w:color="auto"/>
            <w:bottom w:val="none" w:sz="0" w:space="0" w:color="auto"/>
            <w:right w:val="none" w:sz="0" w:space="0" w:color="auto"/>
          </w:divBdr>
        </w:div>
        <w:div w:id="1105004146">
          <w:marLeft w:val="640"/>
          <w:marRight w:val="0"/>
          <w:marTop w:val="0"/>
          <w:marBottom w:val="0"/>
          <w:divBdr>
            <w:top w:val="none" w:sz="0" w:space="0" w:color="auto"/>
            <w:left w:val="none" w:sz="0" w:space="0" w:color="auto"/>
            <w:bottom w:val="none" w:sz="0" w:space="0" w:color="auto"/>
            <w:right w:val="none" w:sz="0" w:space="0" w:color="auto"/>
          </w:divBdr>
        </w:div>
        <w:div w:id="1307854376">
          <w:marLeft w:val="640"/>
          <w:marRight w:val="0"/>
          <w:marTop w:val="0"/>
          <w:marBottom w:val="0"/>
          <w:divBdr>
            <w:top w:val="none" w:sz="0" w:space="0" w:color="auto"/>
            <w:left w:val="none" w:sz="0" w:space="0" w:color="auto"/>
            <w:bottom w:val="none" w:sz="0" w:space="0" w:color="auto"/>
            <w:right w:val="none" w:sz="0" w:space="0" w:color="auto"/>
          </w:divBdr>
        </w:div>
        <w:div w:id="56056671">
          <w:marLeft w:val="640"/>
          <w:marRight w:val="0"/>
          <w:marTop w:val="0"/>
          <w:marBottom w:val="0"/>
          <w:divBdr>
            <w:top w:val="none" w:sz="0" w:space="0" w:color="auto"/>
            <w:left w:val="none" w:sz="0" w:space="0" w:color="auto"/>
            <w:bottom w:val="none" w:sz="0" w:space="0" w:color="auto"/>
            <w:right w:val="none" w:sz="0" w:space="0" w:color="auto"/>
          </w:divBdr>
        </w:div>
        <w:div w:id="1956785208">
          <w:marLeft w:val="640"/>
          <w:marRight w:val="0"/>
          <w:marTop w:val="0"/>
          <w:marBottom w:val="0"/>
          <w:divBdr>
            <w:top w:val="none" w:sz="0" w:space="0" w:color="auto"/>
            <w:left w:val="none" w:sz="0" w:space="0" w:color="auto"/>
            <w:bottom w:val="none" w:sz="0" w:space="0" w:color="auto"/>
            <w:right w:val="none" w:sz="0" w:space="0" w:color="auto"/>
          </w:divBdr>
        </w:div>
        <w:div w:id="1654336362">
          <w:marLeft w:val="640"/>
          <w:marRight w:val="0"/>
          <w:marTop w:val="0"/>
          <w:marBottom w:val="0"/>
          <w:divBdr>
            <w:top w:val="none" w:sz="0" w:space="0" w:color="auto"/>
            <w:left w:val="none" w:sz="0" w:space="0" w:color="auto"/>
            <w:bottom w:val="none" w:sz="0" w:space="0" w:color="auto"/>
            <w:right w:val="none" w:sz="0" w:space="0" w:color="auto"/>
          </w:divBdr>
        </w:div>
        <w:div w:id="528835943">
          <w:marLeft w:val="640"/>
          <w:marRight w:val="0"/>
          <w:marTop w:val="0"/>
          <w:marBottom w:val="0"/>
          <w:divBdr>
            <w:top w:val="none" w:sz="0" w:space="0" w:color="auto"/>
            <w:left w:val="none" w:sz="0" w:space="0" w:color="auto"/>
            <w:bottom w:val="none" w:sz="0" w:space="0" w:color="auto"/>
            <w:right w:val="none" w:sz="0" w:space="0" w:color="auto"/>
          </w:divBdr>
        </w:div>
        <w:div w:id="953948429">
          <w:marLeft w:val="640"/>
          <w:marRight w:val="0"/>
          <w:marTop w:val="0"/>
          <w:marBottom w:val="0"/>
          <w:divBdr>
            <w:top w:val="none" w:sz="0" w:space="0" w:color="auto"/>
            <w:left w:val="none" w:sz="0" w:space="0" w:color="auto"/>
            <w:bottom w:val="none" w:sz="0" w:space="0" w:color="auto"/>
            <w:right w:val="none" w:sz="0" w:space="0" w:color="auto"/>
          </w:divBdr>
        </w:div>
        <w:div w:id="586350960">
          <w:marLeft w:val="640"/>
          <w:marRight w:val="0"/>
          <w:marTop w:val="0"/>
          <w:marBottom w:val="0"/>
          <w:divBdr>
            <w:top w:val="none" w:sz="0" w:space="0" w:color="auto"/>
            <w:left w:val="none" w:sz="0" w:space="0" w:color="auto"/>
            <w:bottom w:val="none" w:sz="0" w:space="0" w:color="auto"/>
            <w:right w:val="none" w:sz="0" w:space="0" w:color="auto"/>
          </w:divBdr>
        </w:div>
        <w:div w:id="866331031">
          <w:marLeft w:val="640"/>
          <w:marRight w:val="0"/>
          <w:marTop w:val="0"/>
          <w:marBottom w:val="0"/>
          <w:divBdr>
            <w:top w:val="none" w:sz="0" w:space="0" w:color="auto"/>
            <w:left w:val="none" w:sz="0" w:space="0" w:color="auto"/>
            <w:bottom w:val="none" w:sz="0" w:space="0" w:color="auto"/>
            <w:right w:val="none" w:sz="0" w:space="0" w:color="auto"/>
          </w:divBdr>
        </w:div>
        <w:div w:id="176776133">
          <w:marLeft w:val="640"/>
          <w:marRight w:val="0"/>
          <w:marTop w:val="0"/>
          <w:marBottom w:val="0"/>
          <w:divBdr>
            <w:top w:val="none" w:sz="0" w:space="0" w:color="auto"/>
            <w:left w:val="none" w:sz="0" w:space="0" w:color="auto"/>
            <w:bottom w:val="none" w:sz="0" w:space="0" w:color="auto"/>
            <w:right w:val="none" w:sz="0" w:space="0" w:color="auto"/>
          </w:divBdr>
        </w:div>
        <w:div w:id="433598626">
          <w:marLeft w:val="640"/>
          <w:marRight w:val="0"/>
          <w:marTop w:val="0"/>
          <w:marBottom w:val="0"/>
          <w:divBdr>
            <w:top w:val="none" w:sz="0" w:space="0" w:color="auto"/>
            <w:left w:val="none" w:sz="0" w:space="0" w:color="auto"/>
            <w:bottom w:val="none" w:sz="0" w:space="0" w:color="auto"/>
            <w:right w:val="none" w:sz="0" w:space="0" w:color="auto"/>
          </w:divBdr>
        </w:div>
        <w:div w:id="1099527136">
          <w:marLeft w:val="640"/>
          <w:marRight w:val="0"/>
          <w:marTop w:val="0"/>
          <w:marBottom w:val="0"/>
          <w:divBdr>
            <w:top w:val="none" w:sz="0" w:space="0" w:color="auto"/>
            <w:left w:val="none" w:sz="0" w:space="0" w:color="auto"/>
            <w:bottom w:val="none" w:sz="0" w:space="0" w:color="auto"/>
            <w:right w:val="none" w:sz="0" w:space="0" w:color="auto"/>
          </w:divBdr>
        </w:div>
        <w:div w:id="73011219">
          <w:marLeft w:val="640"/>
          <w:marRight w:val="0"/>
          <w:marTop w:val="0"/>
          <w:marBottom w:val="0"/>
          <w:divBdr>
            <w:top w:val="none" w:sz="0" w:space="0" w:color="auto"/>
            <w:left w:val="none" w:sz="0" w:space="0" w:color="auto"/>
            <w:bottom w:val="none" w:sz="0" w:space="0" w:color="auto"/>
            <w:right w:val="none" w:sz="0" w:space="0" w:color="auto"/>
          </w:divBdr>
        </w:div>
        <w:div w:id="934559697">
          <w:marLeft w:val="640"/>
          <w:marRight w:val="0"/>
          <w:marTop w:val="0"/>
          <w:marBottom w:val="0"/>
          <w:divBdr>
            <w:top w:val="none" w:sz="0" w:space="0" w:color="auto"/>
            <w:left w:val="none" w:sz="0" w:space="0" w:color="auto"/>
            <w:bottom w:val="none" w:sz="0" w:space="0" w:color="auto"/>
            <w:right w:val="none" w:sz="0" w:space="0" w:color="auto"/>
          </w:divBdr>
        </w:div>
        <w:div w:id="1523670588">
          <w:marLeft w:val="640"/>
          <w:marRight w:val="0"/>
          <w:marTop w:val="0"/>
          <w:marBottom w:val="0"/>
          <w:divBdr>
            <w:top w:val="none" w:sz="0" w:space="0" w:color="auto"/>
            <w:left w:val="none" w:sz="0" w:space="0" w:color="auto"/>
            <w:bottom w:val="none" w:sz="0" w:space="0" w:color="auto"/>
            <w:right w:val="none" w:sz="0" w:space="0" w:color="auto"/>
          </w:divBdr>
        </w:div>
        <w:div w:id="1057509643">
          <w:marLeft w:val="640"/>
          <w:marRight w:val="0"/>
          <w:marTop w:val="0"/>
          <w:marBottom w:val="0"/>
          <w:divBdr>
            <w:top w:val="none" w:sz="0" w:space="0" w:color="auto"/>
            <w:left w:val="none" w:sz="0" w:space="0" w:color="auto"/>
            <w:bottom w:val="none" w:sz="0" w:space="0" w:color="auto"/>
            <w:right w:val="none" w:sz="0" w:space="0" w:color="auto"/>
          </w:divBdr>
        </w:div>
        <w:div w:id="561792054">
          <w:marLeft w:val="640"/>
          <w:marRight w:val="0"/>
          <w:marTop w:val="0"/>
          <w:marBottom w:val="0"/>
          <w:divBdr>
            <w:top w:val="none" w:sz="0" w:space="0" w:color="auto"/>
            <w:left w:val="none" w:sz="0" w:space="0" w:color="auto"/>
            <w:bottom w:val="none" w:sz="0" w:space="0" w:color="auto"/>
            <w:right w:val="none" w:sz="0" w:space="0" w:color="auto"/>
          </w:divBdr>
        </w:div>
        <w:div w:id="1560894779">
          <w:marLeft w:val="640"/>
          <w:marRight w:val="0"/>
          <w:marTop w:val="0"/>
          <w:marBottom w:val="0"/>
          <w:divBdr>
            <w:top w:val="none" w:sz="0" w:space="0" w:color="auto"/>
            <w:left w:val="none" w:sz="0" w:space="0" w:color="auto"/>
            <w:bottom w:val="none" w:sz="0" w:space="0" w:color="auto"/>
            <w:right w:val="none" w:sz="0" w:space="0" w:color="auto"/>
          </w:divBdr>
        </w:div>
        <w:div w:id="1388336975">
          <w:marLeft w:val="640"/>
          <w:marRight w:val="0"/>
          <w:marTop w:val="0"/>
          <w:marBottom w:val="0"/>
          <w:divBdr>
            <w:top w:val="none" w:sz="0" w:space="0" w:color="auto"/>
            <w:left w:val="none" w:sz="0" w:space="0" w:color="auto"/>
            <w:bottom w:val="none" w:sz="0" w:space="0" w:color="auto"/>
            <w:right w:val="none" w:sz="0" w:space="0" w:color="auto"/>
          </w:divBdr>
        </w:div>
        <w:div w:id="508180452">
          <w:marLeft w:val="640"/>
          <w:marRight w:val="0"/>
          <w:marTop w:val="0"/>
          <w:marBottom w:val="0"/>
          <w:divBdr>
            <w:top w:val="none" w:sz="0" w:space="0" w:color="auto"/>
            <w:left w:val="none" w:sz="0" w:space="0" w:color="auto"/>
            <w:bottom w:val="none" w:sz="0" w:space="0" w:color="auto"/>
            <w:right w:val="none" w:sz="0" w:space="0" w:color="auto"/>
          </w:divBdr>
        </w:div>
        <w:div w:id="1140686020">
          <w:marLeft w:val="640"/>
          <w:marRight w:val="0"/>
          <w:marTop w:val="0"/>
          <w:marBottom w:val="0"/>
          <w:divBdr>
            <w:top w:val="none" w:sz="0" w:space="0" w:color="auto"/>
            <w:left w:val="none" w:sz="0" w:space="0" w:color="auto"/>
            <w:bottom w:val="none" w:sz="0" w:space="0" w:color="auto"/>
            <w:right w:val="none" w:sz="0" w:space="0" w:color="auto"/>
          </w:divBdr>
        </w:div>
        <w:div w:id="503671910">
          <w:marLeft w:val="640"/>
          <w:marRight w:val="0"/>
          <w:marTop w:val="0"/>
          <w:marBottom w:val="0"/>
          <w:divBdr>
            <w:top w:val="none" w:sz="0" w:space="0" w:color="auto"/>
            <w:left w:val="none" w:sz="0" w:space="0" w:color="auto"/>
            <w:bottom w:val="none" w:sz="0" w:space="0" w:color="auto"/>
            <w:right w:val="none" w:sz="0" w:space="0" w:color="auto"/>
          </w:divBdr>
        </w:div>
        <w:div w:id="1069185129">
          <w:marLeft w:val="640"/>
          <w:marRight w:val="0"/>
          <w:marTop w:val="0"/>
          <w:marBottom w:val="0"/>
          <w:divBdr>
            <w:top w:val="none" w:sz="0" w:space="0" w:color="auto"/>
            <w:left w:val="none" w:sz="0" w:space="0" w:color="auto"/>
            <w:bottom w:val="none" w:sz="0" w:space="0" w:color="auto"/>
            <w:right w:val="none" w:sz="0" w:space="0" w:color="auto"/>
          </w:divBdr>
        </w:div>
        <w:div w:id="1930575194">
          <w:marLeft w:val="640"/>
          <w:marRight w:val="0"/>
          <w:marTop w:val="0"/>
          <w:marBottom w:val="0"/>
          <w:divBdr>
            <w:top w:val="none" w:sz="0" w:space="0" w:color="auto"/>
            <w:left w:val="none" w:sz="0" w:space="0" w:color="auto"/>
            <w:bottom w:val="none" w:sz="0" w:space="0" w:color="auto"/>
            <w:right w:val="none" w:sz="0" w:space="0" w:color="auto"/>
          </w:divBdr>
        </w:div>
        <w:div w:id="904224934">
          <w:marLeft w:val="640"/>
          <w:marRight w:val="0"/>
          <w:marTop w:val="0"/>
          <w:marBottom w:val="0"/>
          <w:divBdr>
            <w:top w:val="none" w:sz="0" w:space="0" w:color="auto"/>
            <w:left w:val="none" w:sz="0" w:space="0" w:color="auto"/>
            <w:bottom w:val="none" w:sz="0" w:space="0" w:color="auto"/>
            <w:right w:val="none" w:sz="0" w:space="0" w:color="auto"/>
          </w:divBdr>
        </w:div>
        <w:div w:id="1928421156">
          <w:marLeft w:val="640"/>
          <w:marRight w:val="0"/>
          <w:marTop w:val="0"/>
          <w:marBottom w:val="0"/>
          <w:divBdr>
            <w:top w:val="none" w:sz="0" w:space="0" w:color="auto"/>
            <w:left w:val="none" w:sz="0" w:space="0" w:color="auto"/>
            <w:bottom w:val="none" w:sz="0" w:space="0" w:color="auto"/>
            <w:right w:val="none" w:sz="0" w:space="0" w:color="auto"/>
          </w:divBdr>
        </w:div>
        <w:div w:id="425350039">
          <w:marLeft w:val="640"/>
          <w:marRight w:val="0"/>
          <w:marTop w:val="0"/>
          <w:marBottom w:val="0"/>
          <w:divBdr>
            <w:top w:val="none" w:sz="0" w:space="0" w:color="auto"/>
            <w:left w:val="none" w:sz="0" w:space="0" w:color="auto"/>
            <w:bottom w:val="none" w:sz="0" w:space="0" w:color="auto"/>
            <w:right w:val="none" w:sz="0" w:space="0" w:color="auto"/>
          </w:divBdr>
        </w:div>
        <w:div w:id="1452019024">
          <w:marLeft w:val="640"/>
          <w:marRight w:val="0"/>
          <w:marTop w:val="0"/>
          <w:marBottom w:val="0"/>
          <w:divBdr>
            <w:top w:val="none" w:sz="0" w:space="0" w:color="auto"/>
            <w:left w:val="none" w:sz="0" w:space="0" w:color="auto"/>
            <w:bottom w:val="none" w:sz="0" w:space="0" w:color="auto"/>
            <w:right w:val="none" w:sz="0" w:space="0" w:color="auto"/>
          </w:divBdr>
        </w:div>
        <w:div w:id="1251113996">
          <w:marLeft w:val="640"/>
          <w:marRight w:val="0"/>
          <w:marTop w:val="0"/>
          <w:marBottom w:val="0"/>
          <w:divBdr>
            <w:top w:val="none" w:sz="0" w:space="0" w:color="auto"/>
            <w:left w:val="none" w:sz="0" w:space="0" w:color="auto"/>
            <w:bottom w:val="none" w:sz="0" w:space="0" w:color="auto"/>
            <w:right w:val="none" w:sz="0" w:space="0" w:color="auto"/>
          </w:divBdr>
        </w:div>
        <w:div w:id="308247528">
          <w:marLeft w:val="640"/>
          <w:marRight w:val="0"/>
          <w:marTop w:val="0"/>
          <w:marBottom w:val="0"/>
          <w:divBdr>
            <w:top w:val="none" w:sz="0" w:space="0" w:color="auto"/>
            <w:left w:val="none" w:sz="0" w:space="0" w:color="auto"/>
            <w:bottom w:val="none" w:sz="0" w:space="0" w:color="auto"/>
            <w:right w:val="none" w:sz="0" w:space="0" w:color="auto"/>
          </w:divBdr>
        </w:div>
        <w:div w:id="522979569">
          <w:marLeft w:val="640"/>
          <w:marRight w:val="0"/>
          <w:marTop w:val="0"/>
          <w:marBottom w:val="0"/>
          <w:divBdr>
            <w:top w:val="none" w:sz="0" w:space="0" w:color="auto"/>
            <w:left w:val="none" w:sz="0" w:space="0" w:color="auto"/>
            <w:bottom w:val="none" w:sz="0" w:space="0" w:color="auto"/>
            <w:right w:val="none" w:sz="0" w:space="0" w:color="auto"/>
          </w:divBdr>
        </w:div>
        <w:div w:id="142504809">
          <w:marLeft w:val="640"/>
          <w:marRight w:val="0"/>
          <w:marTop w:val="0"/>
          <w:marBottom w:val="0"/>
          <w:divBdr>
            <w:top w:val="none" w:sz="0" w:space="0" w:color="auto"/>
            <w:left w:val="none" w:sz="0" w:space="0" w:color="auto"/>
            <w:bottom w:val="none" w:sz="0" w:space="0" w:color="auto"/>
            <w:right w:val="none" w:sz="0" w:space="0" w:color="auto"/>
          </w:divBdr>
        </w:div>
        <w:div w:id="458114456">
          <w:marLeft w:val="640"/>
          <w:marRight w:val="0"/>
          <w:marTop w:val="0"/>
          <w:marBottom w:val="0"/>
          <w:divBdr>
            <w:top w:val="none" w:sz="0" w:space="0" w:color="auto"/>
            <w:left w:val="none" w:sz="0" w:space="0" w:color="auto"/>
            <w:bottom w:val="none" w:sz="0" w:space="0" w:color="auto"/>
            <w:right w:val="none" w:sz="0" w:space="0" w:color="auto"/>
          </w:divBdr>
        </w:div>
        <w:div w:id="1792556785">
          <w:marLeft w:val="640"/>
          <w:marRight w:val="0"/>
          <w:marTop w:val="0"/>
          <w:marBottom w:val="0"/>
          <w:divBdr>
            <w:top w:val="none" w:sz="0" w:space="0" w:color="auto"/>
            <w:left w:val="none" w:sz="0" w:space="0" w:color="auto"/>
            <w:bottom w:val="none" w:sz="0" w:space="0" w:color="auto"/>
            <w:right w:val="none" w:sz="0" w:space="0" w:color="auto"/>
          </w:divBdr>
        </w:div>
        <w:div w:id="1163743427">
          <w:marLeft w:val="640"/>
          <w:marRight w:val="0"/>
          <w:marTop w:val="0"/>
          <w:marBottom w:val="0"/>
          <w:divBdr>
            <w:top w:val="none" w:sz="0" w:space="0" w:color="auto"/>
            <w:left w:val="none" w:sz="0" w:space="0" w:color="auto"/>
            <w:bottom w:val="none" w:sz="0" w:space="0" w:color="auto"/>
            <w:right w:val="none" w:sz="0" w:space="0" w:color="auto"/>
          </w:divBdr>
        </w:div>
        <w:div w:id="1536697620">
          <w:marLeft w:val="640"/>
          <w:marRight w:val="0"/>
          <w:marTop w:val="0"/>
          <w:marBottom w:val="0"/>
          <w:divBdr>
            <w:top w:val="none" w:sz="0" w:space="0" w:color="auto"/>
            <w:left w:val="none" w:sz="0" w:space="0" w:color="auto"/>
            <w:bottom w:val="none" w:sz="0" w:space="0" w:color="auto"/>
            <w:right w:val="none" w:sz="0" w:space="0" w:color="auto"/>
          </w:divBdr>
        </w:div>
        <w:div w:id="1884249662">
          <w:marLeft w:val="640"/>
          <w:marRight w:val="0"/>
          <w:marTop w:val="0"/>
          <w:marBottom w:val="0"/>
          <w:divBdr>
            <w:top w:val="none" w:sz="0" w:space="0" w:color="auto"/>
            <w:left w:val="none" w:sz="0" w:space="0" w:color="auto"/>
            <w:bottom w:val="none" w:sz="0" w:space="0" w:color="auto"/>
            <w:right w:val="none" w:sz="0" w:space="0" w:color="auto"/>
          </w:divBdr>
        </w:div>
        <w:div w:id="305402744">
          <w:marLeft w:val="640"/>
          <w:marRight w:val="0"/>
          <w:marTop w:val="0"/>
          <w:marBottom w:val="0"/>
          <w:divBdr>
            <w:top w:val="none" w:sz="0" w:space="0" w:color="auto"/>
            <w:left w:val="none" w:sz="0" w:space="0" w:color="auto"/>
            <w:bottom w:val="none" w:sz="0" w:space="0" w:color="auto"/>
            <w:right w:val="none" w:sz="0" w:space="0" w:color="auto"/>
          </w:divBdr>
        </w:div>
        <w:div w:id="1786389898">
          <w:marLeft w:val="640"/>
          <w:marRight w:val="0"/>
          <w:marTop w:val="0"/>
          <w:marBottom w:val="0"/>
          <w:divBdr>
            <w:top w:val="none" w:sz="0" w:space="0" w:color="auto"/>
            <w:left w:val="none" w:sz="0" w:space="0" w:color="auto"/>
            <w:bottom w:val="none" w:sz="0" w:space="0" w:color="auto"/>
            <w:right w:val="none" w:sz="0" w:space="0" w:color="auto"/>
          </w:divBdr>
        </w:div>
        <w:div w:id="612515562">
          <w:marLeft w:val="640"/>
          <w:marRight w:val="0"/>
          <w:marTop w:val="0"/>
          <w:marBottom w:val="0"/>
          <w:divBdr>
            <w:top w:val="none" w:sz="0" w:space="0" w:color="auto"/>
            <w:left w:val="none" w:sz="0" w:space="0" w:color="auto"/>
            <w:bottom w:val="none" w:sz="0" w:space="0" w:color="auto"/>
            <w:right w:val="none" w:sz="0" w:space="0" w:color="auto"/>
          </w:divBdr>
        </w:div>
        <w:div w:id="989334781">
          <w:marLeft w:val="640"/>
          <w:marRight w:val="0"/>
          <w:marTop w:val="0"/>
          <w:marBottom w:val="0"/>
          <w:divBdr>
            <w:top w:val="none" w:sz="0" w:space="0" w:color="auto"/>
            <w:left w:val="none" w:sz="0" w:space="0" w:color="auto"/>
            <w:bottom w:val="none" w:sz="0" w:space="0" w:color="auto"/>
            <w:right w:val="none" w:sz="0" w:space="0" w:color="auto"/>
          </w:divBdr>
        </w:div>
        <w:div w:id="1591349555">
          <w:marLeft w:val="640"/>
          <w:marRight w:val="0"/>
          <w:marTop w:val="0"/>
          <w:marBottom w:val="0"/>
          <w:divBdr>
            <w:top w:val="none" w:sz="0" w:space="0" w:color="auto"/>
            <w:left w:val="none" w:sz="0" w:space="0" w:color="auto"/>
            <w:bottom w:val="none" w:sz="0" w:space="0" w:color="auto"/>
            <w:right w:val="none" w:sz="0" w:space="0" w:color="auto"/>
          </w:divBdr>
        </w:div>
        <w:div w:id="1492015257">
          <w:marLeft w:val="640"/>
          <w:marRight w:val="0"/>
          <w:marTop w:val="0"/>
          <w:marBottom w:val="0"/>
          <w:divBdr>
            <w:top w:val="none" w:sz="0" w:space="0" w:color="auto"/>
            <w:left w:val="none" w:sz="0" w:space="0" w:color="auto"/>
            <w:bottom w:val="none" w:sz="0" w:space="0" w:color="auto"/>
            <w:right w:val="none" w:sz="0" w:space="0" w:color="auto"/>
          </w:divBdr>
        </w:div>
        <w:div w:id="268437409">
          <w:marLeft w:val="640"/>
          <w:marRight w:val="0"/>
          <w:marTop w:val="0"/>
          <w:marBottom w:val="0"/>
          <w:divBdr>
            <w:top w:val="none" w:sz="0" w:space="0" w:color="auto"/>
            <w:left w:val="none" w:sz="0" w:space="0" w:color="auto"/>
            <w:bottom w:val="none" w:sz="0" w:space="0" w:color="auto"/>
            <w:right w:val="none" w:sz="0" w:space="0" w:color="auto"/>
          </w:divBdr>
        </w:div>
        <w:div w:id="708190218">
          <w:marLeft w:val="640"/>
          <w:marRight w:val="0"/>
          <w:marTop w:val="0"/>
          <w:marBottom w:val="0"/>
          <w:divBdr>
            <w:top w:val="none" w:sz="0" w:space="0" w:color="auto"/>
            <w:left w:val="none" w:sz="0" w:space="0" w:color="auto"/>
            <w:bottom w:val="none" w:sz="0" w:space="0" w:color="auto"/>
            <w:right w:val="none" w:sz="0" w:space="0" w:color="auto"/>
          </w:divBdr>
        </w:div>
        <w:div w:id="553153845">
          <w:marLeft w:val="640"/>
          <w:marRight w:val="0"/>
          <w:marTop w:val="0"/>
          <w:marBottom w:val="0"/>
          <w:divBdr>
            <w:top w:val="none" w:sz="0" w:space="0" w:color="auto"/>
            <w:left w:val="none" w:sz="0" w:space="0" w:color="auto"/>
            <w:bottom w:val="none" w:sz="0" w:space="0" w:color="auto"/>
            <w:right w:val="none" w:sz="0" w:space="0" w:color="auto"/>
          </w:divBdr>
        </w:div>
        <w:div w:id="620495147">
          <w:marLeft w:val="640"/>
          <w:marRight w:val="0"/>
          <w:marTop w:val="0"/>
          <w:marBottom w:val="0"/>
          <w:divBdr>
            <w:top w:val="none" w:sz="0" w:space="0" w:color="auto"/>
            <w:left w:val="none" w:sz="0" w:space="0" w:color="auto"/>
            <w:bottom w:val="none" w:sz="0" w:space="0" w:color="auto"/>
            <w:right w:val="none" w:sz="0" w:space="0" w:color="auto"/>
          </w:divBdr>
        </w:div>
        <w:div w:id="1273510579">
          <w:marLeft w:val="640"/>
          <w:marRight w:val="0"/>
          <w:marTop w:val="0"/>
          <w:marBottom w:val="0"/>
          <w:divBdr>
            <w:top w:val="none" w:sz="0" w:space="0" w:color="auto"/>
            <w:left w:val="none" w:sz="0" w:space="0" w:color="auto"/>
            <w:bottom w:val="none" w:sz="0" w:space="0" w:color="auto"/>
            <w:right w:val="none" w:sz="0" w:space="0" w:color="auto"/>
          </w:divBdr>
        </w:div>
        <w:div w:id="2017416968">
          <w:marLeft w:val="640"/>
          <w:marRight w:val="0"/>
          <w:marTop w:val="0"/>
          <w:marBottom w:val="0"/>
          <w:divBdr>
            <w:top w:val="none" w:sz="0" w:space="0" w:color="auto"/>
            <w:left w:val="none" w:sz="0" w:space="0" w:color="auto"/>
            <w:bottom w:val="none" w:sz="0" w:space="0" w:color="auto"/>
            <w:right w:val="none" w:sz="0" w:space="0" w:color="auto"/>
          </w:divBdr>
        </w:div>
        <w:div w:id="1718818801">
          <w:marLeft w:val="640"/>
          <w:marRight w:val="0"/>
          <w:marTop w:val="0"/>
          <w:marBottom w:val="0"/>
          <w:divBdr>
            <w:top w:val="none" w:sz="0" w:space="0" w:color="auto"/>
            <w:left w:val="none" w:sz="0" w:space="0" w:color="auto"/>
            <w:bottom w:val="none" w:sz="0" w:space="0" w:color="auto"/>
            <w:right w:val="none" w:sz="0" w:space="0" w:color="auto"/>
          </w:divBdr>
        </w:div>
        <w:div w:id="265962275">
          <w:marLeft w:val="640"/>
          <w:marRight w:val="0"/>
          <w:marTop w:val="0"/>
          <w:marBottom w:val="0"/>
          <w:divBdr>
            <w:top w:val="none" w:sz="0" w:space="0" w:color="auto"/>
            <w:left w:val="none" w:sz="0" w:space="0" w:color="auto"/>
            <w:bottom w:val="none" w:sz="0" w:space="0" w:color="auto"/>
            <w:right w:val="none" w:sz="0" w:space="0" w:color="auto"/>
          </w:divBdr>
        </w:div>
      </w:divsChild>
    </w:div>
    <w:div w:id="1065301453">
      <w:bodyDiv w:val="1"/>
      <w:marLeft w:val="0"/>
      <w:marRight w:val="0"/>
      <w:marTop w:val="0"/>
      <w:marBottom w:val="0"/>
      <w:divBdr>
        <w:top w:val="none" w:sz="0" w:space="0" w:color="auto"/>
        <w:left w:val="none" w:sz="0" w:space="0" w:color="auto"/>
        <w:bottom w:val="none" w:sz="0" w:space="0" w:color="auto"/>
        <w:right w:val="none" w:sz="0" w:space="0" w:color="auto"/>
      </w:divBdr>
    </w:div>
    <w:div w:id="1071998072">
      <w:bodyDiv w:val="1"/>
      <w:marLeft w:val="0"/>
      <w:marRight w:val="0"/>
      <w:marTop w:val="0"/>
      <w:marBottom w:val="0"/>
      <w:divBdr>
        <w:top w:val="none" w:sz="0" w:space="0" w:color="auto"/>
        <w:left w:val="none" w:sz="0" w:space="0" w:color="auto"/>
        <w:bottom w:val="none" w:sz="0" w:space="0" w:color="auto"/>
        <w:right w:val="none" w:sz="0" w:space="0" w:color="auto"/>
      </w:divBdr>
    </w:div>
    <w:div w:id="1074427626">
      <w:bodyDiv w:val="1"/>
      <w:marLeft w:val="0"/>
      <w:marRight w:val="0"/>
      <w:marTop w:val="0"/>
      <w:marBottom w:val="0"/>
      <w:divBdr>
        <w:top w:val="none" w:sz="0" w:space="0" w:color="auto"/>
        <w:left w:val="none" w:sz="0" w:space="0" w:color="auto"/>
        <w:bottom w:val="none" w:sz="0" w:space="0" w:color="auto"/>
        <w:right w:val="none" w:sz="0" w:space="0" w:color="auto"/>
      </w:divBdr>
    </w:div>
    <w:div w:id="1078819700">
      <w:bodyDiv w:val="1"/>
      <w:marLeft w:val="0"/>
      <w:marRight w:val="0"/>
      <w:marTop w:val="0"/>
      <w:marBottom w:val="0"/>
      <w:divBdr>
        <w:top w:val="none" w:sz="0" w:space="0" w:color="auto"/>
        <w:left w:val="none" w:sz="0" w:space="0" w:color="auto"/>
        <w:bottom w:val="none" w:sz="0" w:space="0" w:color="auto"/>
        <w:right w:val="none" w:sz="0" w:space="0" w:color="auto"/>
      </w:divBdr>
      <w:divsChild>
        <w:div w:id="172689513">
          <w:marLeft w:val="640"/>
          <w:marRight w:val="0"/>
          <w:marTop w:val="0"/>
          <w:marBottom w:val="0"/>
          <w:divBdr>
            <w:top w:val="none" w:sz="0" w:space="0" w:color="auto"/>
            <w:left w:val="none" w:sz="0" w:space="0" w:color="auto"/>
            <w:bottom w:val="none" w:sz="0" w:space="0" w:color="auto"/>
            <w:right w:val="none" w:sz="0" w:space="0" w:color="auto"/>
          </w:divBdr>
        </w:div>
        <w:div w:id="953708130">
          <w:marLeft w:val="640"/>
          <w:marRight w:val="0"/>
          <w:marTop w:val="0"/>
          <w:marBottom w:val="0"/>
          <w:divBdr>
            <w:top w:val="none" w:sz="0" w:space="0" w:color="auto"/>
            <w:left w:val="none" w:sz="0" w:space="0" w:color="auto"/>
            <w:bottom w:val="none" w:sz="0" w:space="0" w:color="auto"/>
            <w:right w:val="none" w:sz="0" w:space="0" w:color="auto"/>
          </w:divBdr>
        </w:div>
        <w:div w:id="1588271877">
          <w:marLeft w:val="640"/>
          <w:marRight w:val="0"/>
          <w:marTop w:val="0"/>
          <w:marBottom w:val="0"/>
          <w:divBdr>
            <w:top w:val="none" w:sz="0" w:space="0" w:color="auto"/>
            <w:left w:val="none" w:sz="0" w:space="0" w:color="auto"/>
            <w:bottom w:val="none" w:sz="0" w:space="0" w:color="auto"/>
            <w:right w:val="none" w:sz="0" w:space="0" w:color="auto"/>
          </w:divBdr>
        </w:div>
        <w:div w:id="195629610">
          <w:marLeft w:val="640"/>
          <w:marRight w:val="0"/>
          <w:marTop w:val="0"/>
          <w:marBottom w:val="0"/>
          <w:divBdr>
            <w:top w:val="none" w:sz="0" w:space="0" w:color="auto"/>
            <w:left w:val="none" w:sz="0" w:space="0" w:color="auto"/>
            <w:bottom w:val="none" w:sz="0" w:space="0" w:color="auto"/>
            <w:right w:val="none" w:sz="0" w:space="0" w:color="auto"/>
          </w:divBdr>
        </w:div>
        <w:div w:id="1856919369">
          <w:marLeft w:val="640"/>
          <w:marRight w:val="0"/>
          <w:marTop w:val="0"/>
          <w:marBottom w:val="0"/>
          <w:divBdr>
            <w:top w:val="none" w:sz="0" w:space="0" w:color="auto"/>
            <w:left w:val="none" w:sz="0" w:space="0" w:color="auto"/>
            <w:bottom w:val="none" w:sz="0" w:space="0" w:color="auto"/>
            <w:right w:val="none" w:sz="0" w:space="0" w:color="auto"/>
          </w:divBdr>
        </w:div>
        <w:div w:id="442655104">
          <w:marLeft w:val="640"/>
          <w:marRight w:val="0"/>
          <w:marTop w:val="0"/>
          <w:marBottom w:val="0"/>
          <w:divBdr>
            <w:top w:val="none" w:sz="0" w:space="0" w:color="auto"/>
            <w:left w:val="none" w:sz="0" w:space="0" w:color="auto"/>
            <w:bottom w:val="none" w:sz="0" w:space="0" w:color="auto"/>
            <w:right w:val="none" w:sz="0" w:space="0" w:color="auto"/>
          </w:divBdr>
        </w:div>
        <w:div w:id="309675531">
          <w:marLeft w:val="640"/>
          <w:marRight w:val="0"/>
          <w:marTop w:val="0"/>
          <w:marBottom w:val="0"/>
          <w:divBdr>
            <w:top w:val="none" w:sz="0" w:space="0" w:color="auto"/>
            <w:left w:val="none" w:sz="0" w:space="0" w:color="auto"/>
            <w:bottom w:val="none" w:sz="0" w:space="0" w:color="auto"/>
            <w:right w:val="none" w:sz="0" w:space="0" w:color="auto"/>
          </w:divBdr>
        </w:div>
        <w:div w:id="581717981">
          <w:marLeft w:val="640"/>
          <w:marRight w:val="0"/>
          <w:marTop w:val="0"/>
          <w:marBottom w:val="0"/>
          <w:divBdr>
            <w:top w:val="none" w:sz="0" w:space="0" w:color="auto"/>
            <w:left w:val="none" w:sz="0" w:space="0" w:color="auto"/>
            <w:bottom w:val="none" w:sz="0" w:space="0" w:color="auto"/>
            <w:right w:val="none" w:sz="0" w:space="0" w:color="auto"/>
          </w:divBdr>
        </w:div>
        <w:div w:id="2075885212">
          <w:marLeft w:val="640"/>
          <w:marRight w:val="0"/>
          <w:marTop w:val="0"/>
          <w:marBottom w:val="0"/>
          <w:divBdr>
            <w:top w:val="none" w:sz="0" w:space="0" w:color="auto"/>
            <w:left w:val="none" w:sz="0" w:space="0" w:color="auto"/>
            <w:bottom w:val="none" w:sz="0" w:space="0" w:color="auto"/>
            <w:right w:val="none" w:sz="0" w:space="0" w:color="auto"/>
          </w:divBdr>
        </w:div>
        <w:div w:id="1660890944">
          <w:marLeft w:val="640"/>
          <w:marRight w:val="0"/>
          <w:marTop w:val="0"/>
          <w:marBottom w:val="0"/>
          <w:divBdr>
            <w:top w:val="none" w:sz="0" w:space="0" w:color="auto"/>
            <w:left w:val="none" w:sz="0" w:space="0" w:color="auto"/>
            <w:bottom w:val="none" w:sz="0" w:space="0" w:color="auto"/>
            <w:right w:val="none" w:sz="0" w:space="0" w:color="auto"/>
          </w:divBdr>
        </w:div>
        <w:div w:id="870073215">
          <w:marLeft w:val="640"/>
          <w:marRight w:val="0"/>
          <w:marTop w:val="0"/>
          <w:marBottom w:val="0"/>
          <w:divBdr>
            <w:top w:val="none" w:sz="0" w:space="0" w:color="auto"/>
            <w:left w:val="none" w:sz="0" w:space="0" w:color="auto"/>
            <w:bottom w:val="none" w:sz="0" w:space="0" w:color="auto"/>
            <w:right w:val="none" w:sz="0" w:space="0" w:color="auto"/>
          </w:divBdr>
        </w:div>
        <w:div w:id="184832320">
          <w:marLeft w:val="640"/>
          <w:marRight w:val="0"/>
          <w:marTop w:val="0"/>
          <w:marBottom w:val="0"/>
          <w:divBdr>
            <w:top w:val="none" w:sz="0" w:space="0" w:color="auto"/>
            <w:left w:val="none" w:sz="0" w:space="0" w:color="auto"/>
            <w:bottom w:val="none" w:sz="0" w:space="0" w:color="auto"/>
            <w:right w:val="none" w:sz="0" w:space="0" w:color="auto"/>
          </w:divBdr>
        </w:div>
        <w:div w:id="886573860">
          <w:marLeft w:val="640"/>
          <w:marRight w:val="0"/>
          <w:marTop w:val="0"/>
          <w:marBottom w:val="0"/>
          <w:divBdr>
            <w:top w:val="none" w:sz="0" w:space="0" w:color="auto"/>
            <w:left w:val="none" w:sz="0" w:space="0" w:color="auto"/>
            <w:bottom w:val="none" w:sz="0" w:space="0" w:color="auto"/>
            <w:right w:val="none" w:sz="0" w:space="0" w:color="auto"/>
          </w:divBdr>
        </w:div>
        <w:div w:id="1695962820">
          <w:marLeft w:val="640"/>
          <w:marRight w:val="0"/>
          <w:marTop w:val="0"/>
          <w:marBottom w:val="0"/>
          <w:divBdr>
            <w:top w:val="none" w:sz="0" w:space="0" w:color="auto"/>
            <w:left w:val="none" w:sz="0" w:space="0" w:color="auto"/>
            <w:bottom w:val="none" w:sz="0" w:space="0" w:color="auto"/>
            <w:right w:val="none" w:sz="0" w:space="0" w:color="auto"/>
          </w:divBdr>
        </w:div>
        <w:div w:id="1186138221">
          <w:marLeft w:val="640"/>
          <w:marRight w:val="0"/>
          <w:marTop w:val="0"/>
          <w:marBottom w:val="0"/>
          <w:divBdr>
            <w:top w:val="none" w:sz="0" w:space="0" w:color="auto"/>
            <w:left w:val="none" w:sz="0" w:space="0" w:color="auto"/>
            <w:bottom w:val="none" w:sz="0" w:space="0" w:color="auto"/>
            <w:right w:val="none" w:sz="0" w:space="0" w:color="auto"/>
          </w:divBdr>
        </w:div>
        <w:div w:id="1494881164">
          <w:marLeft w:val="640"/>
          <w:marRight w:val="0"/>
          <w:marTop w:val="0"/>
          <w:marBottom w:val="0"/>
          <w:divBdr>
            <w:top w:val="none" w:sz="0" w:space="0" w:color="auto"/>
            <w:left w:val="none" w:sz="0" w:space="0" w:color="auto"/>
            <w:bottom w:val="none" w:sz="0" w:space="0" w:color="auto"/>
            <w:right w:val="none" w:sz="0" w:space="0" w:color="auto"/>
          </w:divBdr>
        </w:div>
        <w:div w:id="1761441316">
          <w:marLeft w:val="640"/>
          <w:marRight w:val="0"/>
          <w:marTop w:val="0"/>
          <w:marBottom w:val="0"/>
          <w:divBdr>
            <w:top w:val="none" w:sz="0" w:space="0" w:color="auto"/>
            <w:left w:val="none" w:sz="0" w:space="0" w:color="auto"/>
            <w:bottom w:val="none" w:sz="0" w:space="0" w:color="auto"/>
            <w:right w:val="none" w:sz="0" w:space="0" w:color="auto"/>
          </w:divBdr>
        </w:div>
        <w:div w:id="1554268287">
          <w:marLeft w:val="640"/>
          <w:marRight w:val="0"/>
          <w:marTop w:val="0"/>
          <w:marBottom w:val="0"/>
          <w:divBdr>
            <w:top w:val="none" w:sz="0" w:space="0" w:color="auto"/>
            <w:left w:val="none" w:sz="0" w:space="0" w:color="auto"/>
            <w:bottom w:val="none" w:sz="0" w:space="0" w:color="auto"/>
            <w:right w:val="none" w:sz="0" w:space="0" w:color="auto"/>
          </w:divBdr>
        </w:div>
        <w:div w:id="1592203463">
          <w:marLeft w:val="640"/>
          <w:marRight w:val="0"/>
          <w:marTop w:val="0"/>
          <w:marBottom w:val="0"/>
          <w:divBdr>
            <w:top w:val="none" w:sz="0" w:space="0" w:color="auto"/>
            <w:left w:val="none" w:sz="0" w:space="0" w:color="auto"/>
            <w:bottom w:val="none" w:sz="0" w:space="0" w:color="auto"/>
            <w:right w:val="none" w:sz="0" w:space="0" w:color="auto"/>
          </w:divBdr>
        </w:div>
        <w:div w:id="339431060">
          <w:marLeft w:val="640"/>
          <w:marRight w:val="0"/>
          <w:marTop w:val="0"/>
          <w:marBottom w:val="0"/>
          <w:divBdr>
            <w:top w:val="none" w:sz="0" w:space="0" w:color="auto"/>
            <w:left w:val="none" w:sz="0" w:space="0" w:color="auto"/>
            <w:bottom w:val="none" w:sz="0" w:space="0" w:color="auto"/>
            <w:right w:val="none" w:sz="0" w:space="0" w:color="auto"/>
          </w:divBdr>
        </w:div>
        <w:div w:id="510144866">
          <w:marLeft w:val="640"/>
          <w:marRight w:val="0"/>
          <w:marTop w:val="0"/>
          <w:marBottom w:val="0"/>
          <w:divBdr>
            <w:top w:val="none" w:sz="0" w:space="0" w:color="auto"/>
            <w:left w:val="none" w:sz="0" w:space="0" w:color="auto"/>
            <w:bottom w:val="none" w:sz="0" w:space="0" w:color="auto"/>
            <w:right w:val="none" w:sz="0" w:space="0" w:color="auto"/>
          </w:divBdr>
        </w:div>
        <w:div w:id="572424071">
          <w:marLeft w:val="640"/>
          <w:marRight w:val="0"/>
          <w:marTop w:val="0"/>
          <w:marBottom w:val="0"/>
          <w:divBdr>
            <w:top w:val="none" w:sz="0" w:space="0" w:color="auto"/>
            <w:left w:val="none" w:sz="0" w:space="0" w:color="auto"/>
            <w:bottom w:val="none" w:sz="0" w:space="0" w:color="auto"/>
            <w:right w:val="none" w:sz="0" w:space="0" w:color="auto"/>
          </w:divBdr>
        </w:div>
        <w:div w:id="222329076">
          <w:marLeft w:val="640"/>
          <w:marRight w:val="0"/>
          <w:marTop w:val="0"/>
          <w:marBottom w:val="0"/>
          <w:divBdr>
            <w:top w:val="none" w:sz="0" w:space="0" w:color="auto"/>
            <w:left w:val="none" w:sz="0" w:space="0" w:color="auto"/>
            <w:bottom w:val="none" w:sz="0" w:space="0" w:color="auto"/>
            <w:right w:val="none" w:sz="0" w:space="0" w:color="auto"/>
          </w:divBdr>
        </w:div>
        <w:div w:id="1128164774">
          <w:marLeft w:val="640"/>
          <w:marRight w:val="0"/>
          <w:marTop w:val="0"/>
          <w:marBottom w:val="0"/>
          <w:divBdr>
            <w:top w:val="none" w:sz="0" w:space="0" w:color="auto"/>
            <w:left w:val="none" w:sz="0" w:space="0" w:color="auto"/>
            <w:bottom w:val="none" w:sz="0" w:space="0" w:color="auto"/>
            <w:right w:val="none" w:sz="0" w:space="0" w:color="auto"/>
          </w:divBdr>
        </w:div>
        <w:div w:id="676151705">
          <w:marLeft w:val="640"/>
          <w:marRight w:val="0"/>
          <w:marTop w:val="0"/>
          <w:marBottom w:val="0"/>
          <w:divBdr>
            <w:top w:val="none" w:sz="0" w:space="0" w:color="auto"/>
            <w:left w:val="none" w:sz="0" w:space="0" w:color="auto"/>
            <w:bottom w:val="none" w:sz="0" w:space="0" w:color="auto"/>
            <w:right w:val="none" w:sz="0" w:space="0" w:color="auto"/>
          </w:divBdr>
        </w:div>
        <w:div w:id="554588045">
          <w:marLeft w:val="640"/>
          <w:marRight w:val="0"/>
          <w:marTop w:val="0"/>
          <w:marBottom w:val="0"/>
          <w:divBdr>
            <w:top w:val="none" w:sz="0" w:space="0" w:color="auto"/>
            <w:left w:val="none" w:sz="0" w:space="0" w:color="auto"/>
            <w:bottom w:val="none" w:sz="0" w:space="0" w:color="auto"/>
            <w:right w:val="none" w:sz="0" w:space="0" w:color="auto"/>
          </w:divBdr>
        </w:div>
        <w:div w:id="1706174890">
          <w:marLeft w:val="640"/>
          <w:marRight w:val="0"/>
          <w:marTop w:val="0"/>
          <w:marBottom w:val="0"/>
          <w:divBdr>
            <w:top w:val="none" w:sz="0" w:space="0" w:color="auto"/>
            <w:left w:val="none" w:sz="0" w:space="0" w:color="auto"/>
            <w:bottom w:val="none" w:sz="0" w:space="0" w:color="auto"/>
            <w:right w:val="none" w:sz="0" w:space="0" w:color="auto"/>
          </w:divBdr>
        </w:div>
        <w:div w:id="1664435158">
          <w:marLeft w:val="640"/>
          <w:marRight w:val="0"/>
          <w:marTop w:val="0"/>
          <w:marBottom w:val="0"/>
          <w:divBdr>
            <w:top w:val="none" w:sz="0" w:space="0" w:color="auto"/>
            <w:left w:val="none" w:sz="0" w:space="0" w:color="auto"/>
            <w:bottom w:val="none" w:sz="0" w:space="0" w:color="auto"/>
            <w:right w:val="none" w:sz="0" w:space="0" w:color="auto"/>
          </w:divBdr>
        </w:div>
        <w:div w:id="348991654">
          <w:marLeft w:val="640"/>
          <w:marRight w:val="0"/>
          <w:marTop w:val="0"/>
          <w:marBottom w:val="0"/>
          <w:divBdr>
            <w:top w:val="none" w:sz="0" w:space="0" w:color="auto"/>
            <w:left w:val="none" w:sz="0" w:space="0" w:color="auto"/>
            <w:bottom w:val="none" w:sz="0" w:space="0" w:color="auto"/>
            <w:right w:val="none" w:sz="0" w:space="0" w:color="auto"/>
          </w:divBdr>
        </w:div>
        <w:div w:id="2041662143">
          <w:marLeft w:val="640"/>
          <w:marRight w:val="0"/>
          <w:marTop w:val="0"/>
          <w:marBottom w:val="0"/>
          <w:divBdr>
            <w:top w:val="none" w:sz="0" w:space="0" w:color="auto"/>
            <w:left w:val="none" w:sz="0" w:space="0" w:color="auto"/>
            <w:bottom w:val="none" w:sz="0" w:space="0" w:color="auto"/>
            <w:right w:val="none" w:sz="0" w:space="0" w:color="auto"/>
          </w:divBdr>
        </w:div>
        <w:div w:id="784541486">
          <w:marLeft w:val="640"/>
          <w:marRight w:val="0"/>
          <w:marTop w:val="0"/>
          <w:marBottom w:val="0"/>
          <w:divBdr>
            <w:top w:val="none" w:sz="0" w:space="0" w:color="auto"/>
            <w:left w:val="none" w:sz="0" w:space="0" w:color="auto"/>
            <w:bottom w:val="none" w:sz="0" w:space="0" w:color="auto"/>
            <w:right w:val="none" w:sz="0" w:space="0" w:color="auto"/>
          </w:divBdr>
        </w:div>
        <w:div w:id="653727932">
          <w:marLeft w:val="640"/>
          <w:marRight w:val="0"/>
          <w:marTop w:val="0"/>
          <w:marBottom w:val="0"/>
          <w:divBdr>
            <w:top w:val="none" w:sz="0" w:space="0" w:color="auto"/>
            <w:left w:val="none" w:sz="0" w:space="0" w:color="auto"/>
            <w:bottom w:val="none" w:sz="0" w:space="0" w:color="auto"/>
            <w:right w:val="none" w:sz="0" w:space="0" w:color="auto"/>
          </w:divBdr>
        </w:div>
        <w:div w:id="1687830052">
          <w:marLeft w:val="640"/>
          <w:marRight w:val="0"/>
          <w:marTop w:val="0"/>
          <w:marBottom w:val="0"/>
          <w:divBdr>
            <w:top w:val="none" w:sz="0" w:space="0" w:color="auto"/>
            <w:left w:val="none" w:sz="0" w:space="0" w:color="auto"/>
            <w:bottom w:val="none" w:sz="0" w:space="0" w:color="auto"/>
            <w:right w:val="none" w:sz="0" w:space="0" w:color="auto"/>
          </w:divBdr>
        </w:div>
        <w:div w:id="1987586622">
          <w:marLeft w:val="640"/>
          <w:marRight w:val="0"/>
          <w:marTop w:val="0"/>
          <w:marBottom w:val="0"/>
          <w:divBdr>
            <w:top w:val="none" w:sz="0" w:space="0" w:color="auto"/>
            <w:left w:val="none" w:sz="0" w:space="0" w:color="auto"/>
            <w:bottom w:val="none" w:sz="0" w:space="0" w:color="auto"/>
            <w:right w:val="none" w:sz="0" w:space="0" w:color="auto"/>
          </w:divBdr>
        </w:div>
        <w:div w:id="803353051">
          <w:marLeft w:val="640"/>
          <w:marRight w:val="0"/>
          <w:marTop w:val="0"/>
          <w:marBottom w:val="0"/>
          <w:divBdr>
            <w:top w:val="none" w:sz="0" w:space="0" w:color="auto"/>
            <w:left w:val="none" w:sz="0" w:space="0" w:color="auto"/>
            <w:bottom w:val="none" w:sz="0" w:space="0" w:color="auto"/>
            <w:right w:val="none" w:sz="0" w:space="0" w:color="auto"/>
          </w:divBdr>
        </w:div>
        <w:div w:id="789275555">
          <w:marLeft w:val="640"/>
          <w:marRight w:val="0"/>
          <w:marTop w:val="0"/>
          <w:marBottom w:val="0"/>
          <w:divBdr>
            <w:top w:val="none" w:sz="0" w:space="0" w:color="auto"/>
            <w:left w:val="none" w:sz="0" w:space="0" w:color="auto"/>
            <w:bottom w:val="none" w:sz="0" w:space="0" w:color="auto"/>
            <w:right w:val="none" w:sz="0" w:space="0" w:color="auto"/>
          </w:divBdr>
        </w:div>
        <w:div w:id="295764977">
          <w:marLeft w:val="640"/>
          <w:marRight w:val="0"/>
          <w:marTop w:val="0"/>
          <w:marBottom w:val="0"/>
          <w:divBdr>
            <w:top w:val="none" w:sz="0" w:space="0" w:color="auto"/>
            <w:left w:val="none" w:sz="0" w:space="0" w:color="auto"/>
            <w:bottom w:val="none" w:sz="0" w:space="0" w:color="auto"/>
            <w:right w:val="none" w:sz="0" w:space="0" w:color="auto"/>
          </w:divBdr>
        </w:div>
        <w:div w:id="1320036259">
          <w:marLeft w:val="640"/>
          <w:marRight w:val="0"/>
          <w:marTop w:val="0"/>
          <w:marBottom w:val="0"/>
          <w:divBdr>
            <w:top w:val="none" w:sz="0" w:space="0" w:color="auto"/>
            <w:left w:val="none" w:sz="0" w:space="0" w:color="auto"/>
            <w:bottom w:val="none" w:sz="0" w:space="0" w:color="auto"/>
            <w:right w:val="none" w:sz="0" w:space="0" w:color="auto"/>
          </w:divBdr>
        </w:div>
        <w:div w:id="606693681">
          <w:marLeft w:val="640"/>
          <w:marRight w:val="0"/>
          <w:marTop w:val="0"/>
          <w:marBottom w:val="0"/>
          <w:divBdr>
            <w:top w:val="none" w:sz="0" w:space="0" w:color="auto"/>
            <w:left w:val="none" w:sz="0" w:space="0" w:color="auto"/>
            <w:bottom w:val="none" w:sz="0" w:space="0" w:color="auto"/>
            <w:right w:val="none" w:sz="0" w:space="0" w:color="auto"/>
          </w:divBdr>
        </w:div>
        <w:div w:id="452210025">
          <w:marLeft w:val="640"/>
          <w:marRight w:val="0"/>
          <w:marTop w:val="0"/>
          <w:marBottom w:val="0"/>
          <w:divBdr>
            <w:top w:val="none" w:sz="0" w:space="0" w:color="auto"/>
            <w:left w:val="none" w:sz="0" w:space="0" w:color="auto"/>
            <w:bottom w:val="none" w:sz="0" w:space="0" w:color="auto"/>
            <w:right w:val="none" w:sz="0" w:space="0" w:color="auto"/>
          </w:divBdr>
        </w:div>
        <w:div w:id="947127207">
          <w:marLeft w:val="640"/>
          <w:marRight w:val="0"/>
          <w:marTop w:val="0"/>
          <w:marBottom w:val="0"/>
          <w:divBdr>
            <w:top w:val="none" w:sz="0" w:space="0" w:color="auto"/>
            <w:left w:val="none" w:sz="0" w:space="0" w:color="auto"/>
            <w:bottom w:val="none" w:sz="0" w:space="0" w:color="auto"/>
            <w:right w:val="none" w:sz="0" w:space="0" w:color="auto"/>
          </w:divBdr>
        </w:div>
        <w:div w:id="480778984">
          <w:marLeft w:val="640"/>
          <w:marRight w:val="0"/>
          <w:marTop w:val="0"/>
          <w:marBottom w:val="0"/>
          <w:divBdr>
            <w:top w:val="none" w:sz="0" w:space="0" w:color="auto"/>
            <w:left w:val="none" w:sz="0" w:space="0" w:color="auto"/>
            <w:bottom w:val="none" w:sz="0" w:space="0" w:color="auto"/>
            <w:right w:val="none" w:sz="0" w:space="0" w:color="auto"/>
          </w:divBdr>
        </w:div>
        <w:div w:id="1149832288">
          <w:marLeft w:val="640"/>
          <w:marRight w:val="0"/>
          <w:marTop w:val="0"/>
          <w:marBottom w:val="0"/>
          <w:divBdr>
            <w:top w:val="none" w:sz="0" w:space="0" w:color="auto"/>
            <w:left w:val="none" w:sz="0" w:space="0" w:color="auto"/>
            <w:bottom w:val="none" w:sz="0" w:space="0" w:color="auto"/>
            <w:right w:val="none" w:sz="0" w:space="0" w:color="auto"/>
          </w:divBdr>
        </w:div>
        <w:div w:id="1228145087">
          <w:marLeft w:val="640"/>
          <w:marRight w:val="0"/>
          <w:marTop w:val="0"/>
          <w:marBottom w:val="0"/>
          <w:divBdr>
            <w:top w:val="none" w:sz="0" w:space="0" w:color="auto"/>
            <w:left w:val="none" w:sz="0" w:space="0" w:color="auto"/>
            <w:bottom w:val="none" w:sz="0" w:space="0" w:color="auto"/>
            <w:right w:val="none" w:sz="0" w:space="0" w:color="auto"/>
          </w:divBdr>
        </w:div>
        <w:div w:id="2104840562">
          <w:marLeft w:val="640"/>
          <w:marRight w:val="0"/>
          <w:marTop w:val="0"/>
          <w:marBottom w:val="0"/>
          <w:divBdr>
            <w:top w:val="none" w:sz="0" w:space="0" w:color="auto"/>
            <w:left w:val="none" w:sz="0" w:space="0" w:color="auto"/>
            <w:bottom w:val="none" w:sz="0" w:space="0" w:color="auto"/>
            <w:right w:val="none" w:sz="0" w:space="0" w:color="auto"/>
          </w:divBdr>
        </w:div>
        <w:div w:id="885724660">
          <w:marLeft w:val="640"/>
          <w:marRight w:val="0"/>
          <w:marTop w:val="0"/>
          <w:marBottom w:val="0"/>
          <w:divBdr>
            <w:top w:val="none" w:sz="0" w:space="0" w:color="auto"/>
            <w:left w:val="none" w:sz="0" w:space="0" w:color="auto"/>
            <w:bottom w:val="none" w:sz="0" w:space="0" w:color="auto"/>
            <w:right w:val="none" w:sz="0" w:space="0" w:color="auto"/>
          </w:divBdr>
        </w:div>
        <w:div w:id="1143304343">
          <w:marLeft w:val="640"/>
          <w:marRight w:val="0"/>
          <w:marTop w:val="0"/>
          <w:marBottom w:val="0"/>
          <w:divBdr>
            <w:top w:val="none" w:sz="0" w:space="0" w:color="auto"/>
            <w:left w:val="none" w:sz="0" w:space="0" w:color="auto"/>
            <w:bottom w:val="none" w:sz="0" w:space="0" w:color="auto"/>
            <w:right w:val="none" w:sz="0" w:space="0" w:color="auto"/>
          </w:divBdr>
        </w:div>
        <w:div w:id="46688921">
          <w:marLeft w:val="640"/>
          <w:marRight w:val="0"/>
          <w:marTop w:val="0"/>
          <w:marBottom w:val="0"/>
          <w:divBdr>
            <w:top w:val="none" w:sz="0" w:space="0" w:color="auto"/>
            <w:left w:val="none" w:sz="0" w:space="0" w:color="auto"/>
            <w:bottom w:val="none" w:sz="0" w:space="0" w:color="auto"/>
            <w:right w:val="none" w:sz="0" w:space="0" w:color="auto"/>
          </w:divBdr>
        </w:div>
        <w:div w:id="265117743">
          <w:marLeft w:val="640"/>
          <w:marRight w:val="0"/>
          <w:marTop w:val="0"/>
          <w:marBottom w:val="0"/>
          <w:divBdr>
            <w:top w:val="none" w:sz="0" w:space="0" w:color="auto"/>
            <w:left w:val="none" w:sz="0" w:space="0" w:color="auto"/>
            <w:bottom w:val="none" w:sz="0" w:space="0" w:color="auto"/>
            <w:right w:val="none" w:sz="0" w:space="0" w:color="auto"/>
          </w:divBdr>
        </w:div>
        <w:div w:id="380371767">
          <w:marLeft w:val="640"/>
          <w:marRight w:val="0"/>
          <w:marTop w:val="0"/>
          <w:marBottom w:val="0"/>
          <w:divBdr>
            <w:top w:val="none" w:sz="0" w:space="0" w:color="auto"/>
            <w:left w:val="none" w:sz="0" w:space="0" w:color="auto"/>
            <w:bottom w:val="none" w:sz="0" w:space="0" w:color="auto"/>
            <w:right w:val="none" w:sz="0" w:space="0" w:color="auto"/>
          </w:divBdr>
        </w:div>
        <w:div w:id="1841848424">
          <w:marLeft w:val="640"/>
          <w:marRight w:val="0"/>
          <w:marTop w:val="0"/>
          <w:marBottom w:val="0"/>
          <w:divBdr>
            <w:top w:val="none" w:sz="0" w:space="0" w:color="auto"/>
            <w:left w:val="none" w:sz="0" w:space="0" w:color="auto"/>
            <w:bottom w:val="none" w:sz="0" w:space="0" w:color="auto"/>
            <w:right w:val="none" w:sz="0" w:space="0" w:color="auto"/>
          </w:divBdr>
        </w:div>
        <w:div w:id="578488719">
          <w:marLeft w:val="640"/>
          <w:marRight w:val="0"/>
          <w:marTop w:val="0"/>
          <w:marBottom w:val="0"/>
          <w:divBdr>
            <w:top w:val="none" w:sz="0" w:space="0" w:color="auto"/>
            <w:left w:val="none" w:sz="0" w:space="0" w:color="auto"/>
            <w:bottom w:val="none" w:sz="0" w:space="0" w:color="auto"/>
            <w:right w:val="none" w:sz="0" w:space="0" w:color="auto"/>
          </w:divBdr>
        </w:div>
        <w:div w:id="738601832">
          <w:marLeft w:val="640"/>
          <w:marRight w:val="0"/>
          <w:marTop w:val="0"/>
          <w:marBottom w:val="0"/>
          <w:divBdr>
            <w:top w:val="none" w:sz="0" w:space="0" w:color="auto"/>
            <w:left w:val="none" w:sz="0" w:space="0" w:color="auto"/>
            <w:bottom w:val="none" w:sz="0" w:space="0" w:color="auto"/>
            <w:right w:val="none" w:sz="0" w:space="0" w:color="auto"/>
          </w:divBdr>
        </w:div>
        <w:div w:id="1495486092">
          <w:marLeft w:val="640"/>
          <w:marRight w:val="0"/>
          <w:marTop w:val="0"/>
          <w:marBottom w:val="0"/>
          <w:divBdr>
            <w:top w:val="none" w:sz="0" w:space="0" w:color="auto"/>
            <w:left w:val="none" w:sz="0" w:space="0" w:color="auto"/>
            <w:bottom w:val="none" w:sz="0" w:space="0" w:color="auto"/>
            <w:right w:val="none" w:sz="0" w:space="0" w:color="auto"/>
          </w:divBdr>
        </w:div>
        <w:div w:id="56899415">
          <w:marLeft w:val="640"/>
          <w:marRight w:val="0"/>
          <w:marTop w:val="0"/>
          <w:marBottom w:val="0"/>
          <w:divBdr>
            <w:top w:val="none" w:sz="0" w:space="0" w:color="auto"/>
            <w:left w:val="none" w:sz="0" w:space="0" w:color="auto"/>
            <w:bottom w:val="none" w:sz="0" w:space="0" w:color="auto"/>
            <w:right w:val="none" w:sz="0" w:space="0" w:color="auto"/>
          </w:divBdr>
        </w:div>
        <w:div w:id="371422176">
          <w:marLeft w:val="640"/>
          <w:marRight w:val="0"/>
          <w:marTop w:val="0"/>
          <w:marBottom w:val="0"/>
          <w:divBdr>
            <w:top w:val="none" w:sz="0" w:space="0" w:color="auto"/>
            <w:left w:val="none" w:sz="0" w:space="0" w:color="auto"/>
            <w:bottom w:val="none" w:sz="0" w:space="0" w:color="auto"/>
            <w:right w:val="none" w:sz="0" w:space="0" w:color="auto"/>
          </w:divBdr>
        </w:div>
        <w:div w:id="335232108">
          <w:marLeft w:val="640"/>
          <w:marRight w:val="0"/>
          <w:marTop w:val="0"/>
          <w:marBottom w:val="0"/>
          <w:divBdr>
            <w:top w:val="none" w:sz="0" w:space="0" w:color="auto"/>
            <w:left w:val="none" w:sz="0" w:space="0" w:color="auto"/>
            <w:bottom w:val="none" w:sz="0" w:space="0" w:color="auto"/>
            <w:right w:val="none" w:sz="0" w:space="0" w:color="auto"/>
          </w:divBdr>
        </w:div>
        <w:div w:id="280576028">
          <w:marLeft w:val="640"/>
          <w:marRight w:val="0"/>
          <w:marTop w:val="0"/>
          <w:marBottom w:val="0"/>
          <w:divBdr>
            <w:top w:val="none" w:sz="0" w:space="0" w:color="auto"/>
            <w:left w:val="none" w:sz="0" w:space="0" w:color="auto"/>
            <w:bottom w:val="none" w:sz="0" w:space="0" w:color="auto"/>
            <w:right w:val="none" w:sz="0" w:space="0" w:color="auto"/>
          </w:divBdr>
        </w:div>
        <w:div w:id="416251498">
          <w:marLeft w:val="640"/>
          <w:marRight w:val="0"/>
          <w:marTop w:val="0"/>
          <w:marBottom w:val="0"/>
          <w:divBdr>
            <w:top w:val="none" w:sz="0" w:space="0" w:color="auto"/>
            <w:left w:val="none" w:sz="0" w:space="0" w:color="auto"/>
            <w:bottom w:val="none" w:sz="0" w:space="0" w:color="auto"/>
            <w:right w:val="none" w:sz="0" w:space="0" w:color="auto"/>
          </w:divBdr>
        </w:div>
        <w:div w:id="1435050919">
          <w:marLeft w:val="640"/>
          <w:marRight w:val="0"/>
          <w:marTop w:val="0"/>
          <w:marBottom w:val="0"/>
          <w:divBdr>
            <w:top w:val="none" w:sz="0" w:space="0" w:color="auto"/>
            <w:left w:val="none" w:sz="0" w:space="0" w:color="auto"/>
            <w:bottom w:val="none" w:sz="0" w:space="0" w:color="auto"/>
            <w:right w:val="none" w:sz="0" w:space="0" w:color="auto"/>
          </w:divBdr>
        </w:div>
        <w:div w:id="1344167493">
          <w:marLeft w:val="640"/>
          <w:marRight w:val="0"/>
          <w:marTop w:val="0"/>
          <w:marBottom w:val="0"/>
          <w:divBdr>
            <w:top w:val="none" w:sz="0" w:space="0" w:color="auto"/>
            <w:left w:val="none" w:sz="0" w:space="0" w:color="auto"/>
            <w:bottom w:val="none" w:sz="0" w:space="0" w:color="auto"/>
            <w:right w:val="none" w:sz="0" w:space="0" w:color="auto"/>
          </w:divBdr>
        </w:div>
        <w:div w:id="421072706">
          <w:marLeft w:val="640"/>
          <w:marRight w:val="0"/>
          <w:marTop w:val="0"/>
          <w:marBottom w:val="0"/>
          <w:divBdr>
            <w:top w:val="none" w:sz="0" w:space="0" w:color="auto"/>
            <w:left w:val="none" w:sz="0" w:space="0" w:color="auto"/>
            <w:bottom w:val="none" w:sz="0" w:space="0" w:color="auto"/>
            <w:right w:val="none" w:sz="0" w:space="0" w:color="auto"/>
          </w:divBdr>
        </w:div>
        <w:div w:id="1795711088">
          <w:marLeft w:val="640"/>
          <w:marRight w:val="0"/>
          <w:marTop w:val="0"/>
          <w:marBottom w:val="0"/>
          <w:divBdr>
            <w:top w:val="none" w:sz="0" w:space="0" w:color="auto"/>
            <w:left w:val="none" w:sz="0" w:space="0" w:color="auto"/>
            <w:bottom w:val="none" w:sz="0" w:space="0" w:color="auto"/>
            <w:right w:val="none" w:sz="0" w:space="0" w:color="auto"/>
          </w:divBdr>
        </w:div>
        <w:div w:id="1251815588">
          <w:marLeft w:val="640"/>
          <w:marRight w:val="0"/>
          <w:marTop w:val="0"/>
          <w:marBottom w:val="0"/>
          <w:divBdr>
            <w:top w:val="none" w:sz="0" w:space="0" w:color="auto"/>
            <w:left w:val="none" w:sz="0" w:space="0" w:color="auto"/>
            <w:bottom w:val="none" w:sz="0" w:space="0" w:color="auto"/>
            <w:right w:val="none" w:sz="0" w:space="0" w:color="auto"/>
          </w:divBdr>
        </w:div>
        <w:div w:id="582449306">
          <w:marLeft w:val="640"/>
          <w:marRight w:val="0"/>
          <w:marTop w:val="0"/>
          <w:marBottom w:val="0"/>
          <w:divBdr>
            <w:top w:val="none" w:sz="0" w:space="0" w:color="auto"/>
            <w:left w:val="none" w:sz="0" w:space="0" w:color="auto"/>
            <w:bottom w:val="none" w:sz="0" w:space="0" w:color="auto"/>
            <w:right w:val="none" w:sz="0" w:space="0" w:color="auto"/>
          </w:divBdr>
        </w:div>
        <w:div w:id="1309361354">
          <w:marLeft w:val="640"/>
          <w:marRight w:val="0"/>
          <w:marTop w:val="0"/>
          <w:marBottom w:val="0"/>
          <w:divBdr>
            <w:top w:val="none" w:sz="0" w:space="0" w:color="auto"/>
            <w:left w:val="none" w:sz="0" w:space="0" w:color="auto"/>
            <w:bottom w:val="none" w:sz="0" w:space="0" w:color="auto"/>
            <w:right w:val="none" w:sz="0" w:space="0" w:color="auto"/>
          </w:divBdr>
        </w:div>
        <w:div w:id="91627509">
          <w:marLeft w:val="640"/>
          <w:marRight w:val="0"/>
          <w:marTop w:val="0"/>
          <w:marBottom w:val="0"/>
          <w:divBdr>
            <w:top w:val="none" w:sz="0" w:space="0" w:color="auto"/>
            <w:left w:val="none" w:sz="0" w:space="0" w:color="auto"/>
            <w:bottom w:val="none" w:sz="0" w:space="0" w:color="auto"/>
            <w:right w:val="none" w:sz="0" w:space="0" w:color="auto"/>
          </w:divBdr>
        </w:div>
        <w:div w:id="353969266">
          <w:marLeft w:val="640"/>
          <w:marRight w:val="0"/>
          <w:marTop w:val="0"/>
          <w:marBottom w:val="0"/>
          <w:divBdr>
            <w:top w:val="none" w:sz="0" w:space="0" w:color="auto"/>
            <w:left w:val="none" w:sz="0" w:space="0" w:color="auto"/>
            <w:bottom w:val="none" w:sz="0" w:space="0" w:color="auto"/>
            <w:right w:val="none" w:sz="0" w:space="0" w:color="auto"/>
          </w:divBdr>
        </w:div>
        <w:div w:id="758142650">
          <w:marLeft w:val="640"/>
          <w:marRight w:val="0"/>
          <w:marTop w:val="0"/>
          <w:marBottom w:val="0"/>
          <w:divBdr>
            <w:top w:val="none" w:sz="0" w:space="0" w:color="auto"/>
            <w:left w:val="none" w:sz="0" w:space="0" w:color="auto"/>
            <w:bottom w:val="none" w:sz="0" w:space="0" w:color="auto"/>
            <w:right w:val="none" w:sz="0" w:space="0" w:color="auto"/>
          </w:divBdr>
        </w:div>
        <w:div w:id="936211473">
          <w:marLeft w:val="640"/>
          <w:marRight w:val="0"/>
          <w:marTop w:val="0"/>
          <w:marBottom w:val="0"/>
          <w:divBdr>
            <w:top w:val="none" w:sz="0" w:space="0" w:color="auto"/>
            <w:left w:val="none" w:sz="0" w:space="0" w:color="auto"/>
            <w:bottom w:val="none" w:sz="0" w:space="0" w:color="auto"/>
            <w:right w:val="none" w:sz="0" w:space="0" w:color="auto"/>
          </w:divBdr>
        </w:div>
        <w:div w:id="1588808585">
          <w:marLeft w:val="640"/>
          <w:marRight w:val="0"/>
          <w:marTop w:val="0"/>
          <w:marBottom w:val="0"/>
          <w:divBdr>
            <w:top w:val="none" w:sz="0" w:space="0" w:color="auto"/>
            <w:left w:val="none" w:sz="0" w:space="0" w:color="auto"/>
            <w:bottom w:val="none" w:sz="0" w:space="0" w:color="auto"/>
            <w:right w:val="none" w:sz="0" w:space="0" w:color="auto"/>
          </w:divBdr>
        </w:div>
        <w:div w:id="1580745939">
          <w:marLeft w:val="640"/>
          <w:marRight w:val="0"/>
          <w:marTop w:val="0"/>
          <w:marBottom w:val="0"/>
          <w:divBdr>
            <w:top w:val="none" w:sz="0" w:space="0" w:color="auto"/>
            <w:left w:val="none" w:sz="0" w:space="0" w:color="auto"/>
            <w:bottom w:val="none" w:sz="0" w:space="0" w:color="auto"/>
            <w:right w:val="none" w:sz="0" w:space="0" w:color="auto"/>
          </w:divBdr>
        </w:div>
        <w:div w:id="1963655749">
          <w:marLeft w:val="640"/>
          <w:marRight w:val="0"/>
          <w:marTop w:val="0"/>
          <w:marBottom w:val="0"/>
          <w:divBdr>
            <w:top w:val="none" w:sz="0" w:space="0" w:color="auto"/>
            <w:left w:val="none" w:sz="0" w:space="0" w:color="auto"/>
            <w:bottom w:val="none" w:sz="0" w:space="0" w:color="auto"/>
            <w:right w:val="none" w:sz="0" w:space="0" w:color="auto"/>
          </w:divBdr>
        </w:div>
        <w:div w:id="710037818">
          <w:marLeft w:val="640"/>
          <w:marRight w:val="0"/>
          <w:marTop w:val="0"/>
          <w:marBottom w:val="0"/>
          <w:divBdr>
            <w:top w:val="none" w:sz="0" w:space="0" w:color="auto"/>
            <w:left w:val="none" w:sz="0" w:space="0" w:color="auto"/>
            <w:bottom w:val="none" w:sz="0" w:space="0" w:color="auto"/>
            <w:right w:val="none" w:sz="0" w:space="0" w:color="auto"/>
          </w:divBdr>
        </w:div>
        <w:div w:id="741877467">
          <w:marLeft w:val="640"/>
          <w:marRight w:val="0"/>
          <w:marTop w:val="0"/>
          <w:marBottom w:val="0"/>
          <w:divBdr>
            <w:top w:val="none" w:sz="0" w:space="0" w:color="auto"/>
            <w:left w:val="none" w:sz="0" w:space="0" w:color="auto"/>
            <w:bottom w:val="none" w:sz="0" w:space="0" w:color="auto"/>
            <w:right w:val="none" w:sz="0" w:space="0" w:color="auto"/>
          </w:divBdr>
        </w:div>
        <w:div w:id="980111534">
          <w:marLeft w:val="640"/>
          <w:marRight w:val="0"/>
          <w:marTop w:val="0"/>
          <w:marBottom w:val="0"/>
          <w:divBdr>
            <w:top w:val="none" w:sz="0" w:space="0" w:color="auto"/>
            <w:left w:val="none" w:sz="0" w:space="0" w:color="auto"/>
            <w:bottom w:val="none" w:sz="0" w:space="0" w:color="auto"/>
            <w:right w:val="none" w:sz="0" w:space="0" w:color="auto"/>
          </w:divBdr>
        </w:div>
        <w:div w:id="1113935642">
          <w:marLeft w:val="640"/>
          <w:marRight w:val="0"/>
          <w:marTop w:val="0"/>
          <w:marBottom w:val="0"/>
          <w:divBdr>
            <w:top w:val="none" w:sz="0" w:space="0" w:color="auto"/>
            <w:left w:val="none" w:sz="0" w:space="0" w:color="auto"/>
            <w:bottom w:val="none" w:sz="0" w:space="0" w:color="auto"/>
            <w:right w:val="none" w:sz="0" w:space="0" w:color="auto"/>
          </w:divBdr>
        </w:div>
      </w:divsChild>
    </w:div>
    <w:div w:id="1081803294">
      <w:bodyDiv w:val="1"/>
      <w:marLeft w:val="0"/>
      <w:marRight w:val="0"/>
      <w:marTop w:val="0"/>
      <w:marBottom w:val="0"/>
      <w:divBdr>
        <w:top w:val="none" w:sz="0" w:space="0" w:color="auto"/>
        <w:left w:val="none" w:sz="0" w:space="0" w:color="auto"/>
        <w:bottom w:val="none" w:sz="0" w:space="0" w:color="auto"/>
        <w:right w:val="none" w:sz="0" w:space="0" w:color="auto"/>
      </w:divBdr>
    </w:div>
    <w:div w:id="1087845342">
      <w:bodyDiv w:val="1"/>
      <w:marLeft w:val="0"/>
      <w:marRight w:val="0"/>
      <w:marTop w:val="0"/>
      <w:marBottom w:val="0"/>
      <w:divBdr>
        <w:top w:val="none" w:sz="0" w:space="0" w:color="auto"/>
        <w:left w:val="none" w:sz="0" w:space="0" w:color="auto"/>
        <w:bottom w:val="none" w:sz="0" w:space="0" w:color="auto"/>
        <w:right w:val="none" w:sz="0" w:space="0" w:color="auto"/>
      </w:divBdr>
      <w:divsChild>
        <w:div w:id="1938370717">
          <w:marLeft w:val="480"/>
          <w:marRight w:val="0"/>
          <w:marTop w:val="0"/>
          <w:marBottom w:val="0"/>
          <w:divBdr>
            <w:top w:val="none" w:sz="0" w:space="0" w:color="auto"/>
            <w:left w:val="none" w:sz="0" w:space="0" w:color="auto"/>
            <w:bottom w:val="none" w:sz="0" w:space="0" w:color="auto"/>
            <w:right w:val="none" w:sz="0" w:space="0" w:color="auto"/>
          </w:divBdr>
        </w:div>
        <w:div w:id="484901683">
          <w:marLeft w:val="480"/>
          <w:marRight w:val="0"/>
          <w:marTop w:val="0"/>
          <w:marBottom w:val="0"/>
          <w:divBdr>
            <w:top w:val="none" w:sz="0" w:space="0" w:color="auto"/>
            <w:left w:val="none" w:sz="0" w:space="0" w:color="auto"/>
            <w:bottom w:val="none" w:sz="0" w:space="0" w:color="auto"/>
            <w:right w:val="none" w:sz="0" w:space="0" w:color="auto"/>
          </w:divBdr>
        </w:div>
        <w:div w:id="1434352858">
          <w:marLeft w:val="480"/>
          <w:marRight w:val="0"/>
          <w:marTop w:val="0"/>
          <w:marBottom w:val="0"/>
          <w:divBdr>
            <w:top w:val="none" w:sz="0" w:space="0" w:color="auto"/>
            <w:left w:val="none" w:sz="0" w:space="0" w:color="auto"/>
            <w:bottom w:val="none" w:sz="0" w:space="0" w:color="auto"/>
            <w:right w:val="none" w:sz="0" w:space="0" w:color="auto"/>
          </w:divBdr>
        </w:div>
        <w:div w:id="1890529248">
          <w:marLeft w:val="480"/>
          <w:marRight w:val="0"/>
          <w:marTop w:val="0"/>
          <w:marBottom w:val="0"/>
          <w:divBdr>
            <w:top w:val="none" w:sz="0" w:space="0" w:color="auto"/>
            <w:left w:val="none" w:sz="0" w:space="0" w:color="auto"/>
            <w:bottom w:val="none" w:sz="0" w:space="0" w:color="auto"/>
            <w:right w:val="none" w:sz="0" w:space="0" w:color="auto"/>
          </w:divBdr>
        </w:div>
        <w:div w:id="959260739">
          <w:marLeft w:val="480"/>
          <w:marRight w:val="0"/>
          <w:marTop w:val="0"/>
          <w:marBottom w:val="0"/>
          <w:divBdr>
            <w:top w:val="none" w:sz="0" w:space="0" w:color="auto"/>
            <w:left w:val="none" w:sz="0" w:space="0" w:color="auto"/>
            <w:bottom w:val="none" w:sz="0" w:space="0" w:color="auto"/>
            <w:right w:val="none" w:sz="0" w:space="0" w:color="auto"/>
          </w:divBdr>
        </w:div>
        <w:div w:id="466628862">
          <w:marLeft w:val="480"/>
          <w:marRight w:val="0"/>
          <w:marTop w:val="0"/>
          <w:marBottom w:val="0"/>
          <w:divBdr>
            <w:top w:val="none" w:sz="0" w:space="0" w:color="auto"/>
            <w:left w:val="none" w:sz="0" w:space="0" w:color="auto"/>
            <w:bottom w:val="none" w:sz="0" w:space="0" w:color="auto"/>
            <w:right w:val="none" w:sz="0" w:space="0" w:color="auto"/>
          </w:divBdr>
        </w:div>
        <w:div w:id="207421478">
          <w:marLeft w:val="480"/>
          <w:marRight w:val="0"/>
          <w:marTop w:val="0"/>
          <w:marBottom w:val="0"/>
          <w:divBdr>
            <w:top w:val="none" w:sz="0" w:space="0" w:color="auto"/>
            <w:left w:val="none" w:sz="0" w:space="0" w:color="auto"/>
            <w:bottom w:val="none" w:sz="0" w:space="0" w:color="auto"/>
            <w:right w:val="none" w:sz="0" w:space="0" w:color="auto"/>
          </w:divBdr>
        </w:div>
        <w:div w:id="669136250">
          <w:marLeft w:val="480"/>
          <w:marRight w:val="0"/>
          <w:marTop w:val="0"/>
          <w:marBottom w:val="0"/>
          <w:divBdr>
            <w:top w:val="none" w:sz="0" w:space="0" w:color="auto"/>
            <w:left w:val="none" w:sz="0" w:space="0" w:color="auto"/>
            <w:bottom w:val="none" w:sz="0" w:space="0" w:color="auto"/>
            <w:right w:val="none" w:sz="0" w:space="0" w:color="auto"/>
          </w:divBdr>
        </w:div>
        <w:div w:id="693268846">
          <w:marLeft w:val="480"/>
          <w:marRight w:val="0"/>
          <w:marTop w:val="0"/>
          <w:marBottom w:val="0"/>
          <w:divBdr>
            <w:top w:val="none" w:sz="0" w:space="0" w:color="auto"/>
            <w:left w:val="none" w:sz="0" w:space="0" w:color="auto"/>
            <w:bottom w:val="none" w:sz="0" w:space="0" w:color="auto"/>
            <w:right w:val="none" w:sz="0" w:space="0" w:color="auto"/>
          </w:divBdr>
        </w:div>
        <w:div w:id="923105577">
          <w:marLeft w:val="480"/>
          <w:marRight w:val="0"/>
          <w:marTop w:val="0"/>
          <w:marBottom w:val="0"/>
          <w:divBdr>
            <w:top w:val="none" w:sz="0" w:space="0" w:color="auto"/>
            <w:left w:val="none" w:sz="0" w:space="0" w:color="auto"/>
            <w:bottom w:val="none" w:sz="0" w:space="0" w:color="auto"/>
            <w:right w:val="none" w:sz="0" w:space="0" w:color="auto"/>
          </w:divBdr>
        </w:div>
        <w:div w:id="1262835487">
          <w:marLeft w:val="480"/>
          <w:marRight w:val="0"/>
          <w:marTop w:val="0"/>
          <w:marBottom w:val="0"/>
          <w:divBdr>
            <w:top w:val="none" w:sz="0" w:space="0" w:color="auto"/>
            <w:left w:val="none" w:sz="0" w:space="0" w:color="auto"/>
            <w:bottom w:val="none" w:sz="0" w:space="0" w:color="auto"/>
            <w:right w:val="none" w:sz="0" w:space="0" w:color="auto"/>
          </w:divBdr>
        </w:div>
        <w:div w:id="1670137792">
          <w:marLeft w:val="480"/>
          <w:marRight w:val="0"/>
          <w:marTop w:val="0"/>
          <w:marBottom w:val="0"/>
          <w:divBdr>
            <w:top w:val="none" w:sz="0" w:space="0" w:color="auto"/>
            <w:left w:val="none" w:sz="0" w:space="0" w:color="auto"/>
            <w:bottom w:val="none" w:sz="0" w:space="0" w:color="auto"/>
            <w:right w:val="none" w:sz="0" w:space="0" w:color="auto"/>
          </w:divBdr>
        </w:div>
        <w:div w:id="536968516">
          <w:marLeft w:val="480"/>
          <w:marRight w:val="0"/>
          <w:marTop w:val="0"/>
          <w:marBottom w:val="0"/>
          <w:divBdr>
            <w:top w:val="none" w:sz="0" w:space="0" w:color="auto"/>
            <w:left w:val="none" w:sz="0" w:space="0" w:color="auto"/>
            <w:bottom w:val="none" w:sz="0" w:space="0" w:color="auto"/>
            <w:right w:val="none" w:sz="0" w:space="0" w:color="auto"/>
          </w:divBdr>
        </w:div>
        <w:div w:id="1361662682">
          <w:marLeft w:val="480"/>
          <w:marRight w:val="0"/>
          <w:marTop w:val="0"/>
          <w:marBottom w:val="0"/>
          <w:divBdr>
            <w:top w:val="none" w:sz="0" w:space="0" w:color="auto"/>
            <w:left w:val="none" w:sz="0" w:space="0" w:color="auto"/>
            <w:bottom w:val="none" w:sz="0" w:space="0" w:color="auto"/>
            <w:right w:val="none" w:sz="0" w:space="0" w:color="auto"/>
          </w:divBdr>
        </w:div>
        <w:div w:id="333729544">
          <w:marLeft w:val="480"/>
          <w:marRight w:val="0"/>
          <w:marTop w:val="0"/>
          <w:marBottom w:val="0"/>
          <w:divBdr>
            <w:top w:val="none" w:sz="0" w:space="0" w:color="auto"/>
            <w:left w:val="none" w:sz="0" w:space="0" w:color="auto"/>
            <w:bottom w:val="none" w:sz="0" w:space="0" w:color="auto"/>
            <w:right w:val="none" w:sz="0" w:space="0" w:color="auto"/>
          </w:divBdr>
        </w:div>
        <w:div w:id="2065448782">
          <w:marLeft w:val="480"/>
          <w:marRight w:val="0"/>
          <w:marTop w:val="0"/>
          <w:marBottom w:val="0"/>
          <w:divBdr>
            <w:top w:val="none" w:sz="0" w:space="0" w:color="auto"/>
            <w:left w:val="none" w:sz="0" w:space="0" w:color="auto"/>
            <w:bottom w:val="none" w:sz="0" w:space="0" w:color="auto"/>
            <w:right w:val="none" w:sz="0" w:space="0" w:color="auto"/>
          </w:divBdr>
        </w:div>
        <w:div w:id="961494509">
          <w:marLeft w:val="480"/>
          <w:marRight w:val="0"/>
          <w:marTop w:val="0"/>
          <w:marBottom w:val="0"/>
          <w:divBdr>
            <w:top w:val="none" w:sz="0" w:space="0" w:color="auto"/>
            <w:left w:val="none" w:sz="0" w:space="0" w:color="auto"/>
            <w:bottom w:val="none" w:sz="0" w:space="0" w:color="auto"/>
            <w:right w:val="none" w:sz="0" w:space="0" w:color="auto"/>
          </w:divBdr>
        </w:div>
        <w:div w:id="1330908716">
          <w:marLeft w:val="480"/>
          <w:marRight w:val="0"/>
          <w:marTop w:val="0"/>
          <w:marBottom w:val="0"/>
          <w:divBdr>
            <w:top w:val="none" w:sz="0" w:space="0" w:color="auto"/>
            <w:left w:val="none" w:sz="0" w:space="0" w:color="auto"/>
            <w:bottom w:val="none" w:sz="0" w:space="0" w:color="auto"/>
            <w:right w:val="none" w:sz="0" w:space="0" w:color="auto"/>
          </w:divBdr>
        </w:div>
        <w:div w:id="975372824">
          <w:marLeft w:val="480"/>
          <w:marRight w:val="0"/>
          <w:marTop w:val="0"/>
          <w:marBottom w:val="0"/>
          <w:divBdr>
            <w:top w:val="none" w:sz="0" w:space="0" w:color="auto"/>
            <w:left w:val="none" w:sz="0" w:space="0" w:color="auto"/>
            <w:bottom w:val="none" w:sz="0" w:space="0" w:color="auto"/>
            <w:right w:val="none" w:sz="0" w:space="0" w:color="auto"/>
          </w:divBdr>
        </w:div>
        <w:div w:id="1554850459">
          <w:marLeft w:val="480"/>
          <w:marRight w:val="0"/>
          <w:marTop w:val="0"/>
          <w:marBottom w:val="0"/>
          <w:divBdr>
            <w:top w:val="none" w:sz="0" w:space="0" w:color="auto"/>
            <w:left w:val="none" w:sz="0" w:space="0" w:color="auto"/>
            <w:bottom w:val="none" w:sz="0" w:space="0" w:color="auto"/>
            <w:right w:val="none" w:sz="0" w:space="0" w:color="auto"/>
          </w:divBdr>
        </w:div>
        <w:div w:id="934170305">
          <w:marLeft w:val="480"/>
          <w:marRight w:val="0"/>
          <w:marTop w:val="0"/>
          <w:marBottom w:val="0"/>
          <w:divBdr>
            <w:top w:val="none" w:sz="0" w:space="0" w:color="auto"/>
            <w:left w:val="none" w:sz="0" w:space="0" w:color="auto"/>
            <w:bottom w:val="none" w:sz="0" w:space="0" w:color="auto"/>
            <w:right w:val="none" w:sz="0" w:space="0" w:color="auto"/>
          </w:divBdr>
        </w:div>
        <w:div w:id="1357734250">
          <w:marLeft w:val="480"/>
          <w:marRight w:val="0"/>
          <w:marTop w:val="0"/>
          <w:marBottom w:val="0"/>
          <w:divBdr>
            <w:top w:val="none" w:sz="0" w:space="0" w:color="auto"/>
            <w:left w:val="none" w:sz="0" w:space="0" w:color="auto"/>
            <w:bottom w:val="none" w:sz="0" w:space="0" w:color="auto"/>
            <w:right w:val="none" w:sz="0" w:space="0" w:color="auto"/>
          </w:divBdr>
        </w:div>
        <w:div w:id="834225122">
          <w:marLeft w:val="480"/>
          <w:marRight w:val="0"/>
          <w:marTop w:val="0"/>
          <w:marBottom w:val="0"/>
          <w:divBdr>
            <w:top w:val="none" w:sz="0" w:space="0" w:color="auto"/>
            <w:left w:val="none" w:sz="0" w:space="0" w:color="auto"/>
            <w:bottom w:val="none" w:sz="0" w:space="0" w:color="auto"/>
            <w:right w:val="none" w:sz="0" w:space="0" w:color="auto"/>
          </w:divBdr>
        </w:div>
        <w:div w:id="1268392344">
          <w:marLeft w:val="480"/>
          <w:marRight w:val="0"/>
          <w:marTop w:val="0"/>
          <w:marBottom w:val="0"/>
          <w:divBdr>
            <w:top w:val="none" w:sz="0" w:space="0" w:color="auto"/>
            <w:left w:val="none" w:sz="0" w:space="0" w:color="auto"/>
            <w:bottom w:val="none" w:sz="0" w:space="0" w:color="auto"/>
            <w:right w:val="none" w:sz="0" w:space="0" w:color="auto"/>
          </w:divBdr>
        </w:div>
        <w:div w:id="1244996495">
          <w:marLeft w:val="480"/>
          <w:marRight w:val="0"/>
          <w:marTop w:val="0"/>
          <w:marBottom w:val="0"/>
          <w:divBdr>
            <w:top w:val="none" w:sz="0" w:space="0" w:color="auto"/>
            <w:left w:val="none" w:sz="0" w:space="0" w:color="auto"/>
            <w:bottom w:val="none" w:sz="0" w:space="0" w:color="auto"/>
            <w:right w:val="none" w:sz="0" w:space="0" w:color="auto"/>
          </w:divBdr>
        </w:div>
        <w:div w:id="1014956897">
          <w:marLeft w:val="480"/>
          <w:marRight w:val="0"/>
          <w:marTop w:val="0"/>
          <w:marBottom w:val="0"/>
          <w:divBdr>
            <w:top w:val="none" w:sz="0" w:space="0" w:color="auto"/>
            <w:left w:val="none" w:sz="0" w:space="0" w:color="auto"/>
            <w:bottom w:val="none" w:sz="0" w:space="0" w:color="auto"/>
            <w:right w:val="none" w:sz="0" w:space="0" w:color="auto"/>
          </w:divBdr>
        </w:div>
        <w:div w:id="864177889">
          <w:marLeft w:val="480"/>
          <w:marRight w:val="0"/>
          <w:marTop w:val="0"/>
          <w:marBottom w:val="0"/>
          <w:divBdr>
            <w:top w:val="none" w:sz="0" w:space="0" w:color="auto"/>
            <w:left w:val="none" w:sz="0" w:space="0" w:color="auto"/>
            <w:bottom w:val="none" w:sz="0" w:space="0" w:color="auto"/>
            <w:right w:val="none" w:sz="0" w:space="0" w:color="auto"/>
          </w:divBdr>
        </w:div>
        <w:div w:id="805859758">
          <w:marLeft w:val="480"/>
          <w:marRight w:val="0"/>
          <w:marTop w:val="0"/>
          <w:marBottom w:val="0"/>
          <w:divBdr>
            <w:top w:val="none" w:sz="0" w:space="0" w:color="auto"/>
            <w:left w:val="none" w:sz="0" w:space="0" w:color="auto"/>
            <w:bottom w:val="none" w:sz="0" w:space="0" w:color="auto"/>
            <w:right w:val="none" w:sz="0" w:space="0" w:color="auto"/>
          </w:divBdr>
        </w:div>
        <w:div w:id="1422485184">
          <w:marLeft w:val="480"/>
          <w:marRight w:val="0"/>
          <w:marTop w:val="0"/>
          <w:marBottom w:val="0"/>
          <w:divBdr>
            <w:top w:val="none" w:sz="0" w:space="0" w:color="auto"/>
            <w:left w:val="none" w:sz="0" w:space="0" w:color="auto"/>
            <w:bottom w:val="none" w:sz="0" w:space="0" w:color="auto"/>
            <w:right w:val="none" w:sz="0" w:space="0" w:color="auto"/>
          </w:divBdr>
        </w:div>
        <w:div w:id="2022855601">
          <w:marLeft w:val="480"/>
          <w:marRight w:val="0"/>
          <w:marTop w:val="0"/>
          <w:marBottom w:val="0"/>
          <w:divBdr>
            <w:top w:val="none" w:sz="0" w:space="0" w:color="auto"/>
            <w:left w:val="none" w:sz="0" w:space="0" w:color="auto"/>
            <w:bottom w:val="none" w:sz="0" w:space="0" w:color="auto"/>
            <w:right w:val="none" w:sz="0" w:space="0" w:color="auto"/>
          </w:divBdr>
        </w:div>
        <w:div w:id="996348295">
          <w:marLeft w:val="480"/>
          <w:marRight w:val="0"/>
          <w:marTop w:val="0"/>
          <w:marBottom w:val="0"/>
          <w:divBdr>
            <w:top w:val="none" w:sz="0" w:space="0" w:color="auto"/>
            <w:left w:val="none" w:sz="0" w:space="0" w:color="auto"/>
            <w:bottom w:val="none" w:sz="0" w:space="0" w:color="auto"/>
            <w:right w:val="none" w:sz="0" w:space="0" w:color="auto"/>
          </w:divBdr>
        </w:div>
        <w:div w:id="1693409443">
          <w:marLeft w:val="480"/>
          <w:marRight w:val="0"/>
          <w:marTop w:val="0"/>
          <w:marBottom w:val="0"/>
          <w:divBdr>
            <w:top w:val="none" w:sz="0" w:space="0" w:color="auto"/>
            <w:left w:val="none" w:sz="0" w:space="0" w:color="auto"/>
            <w:bottom w:val="none" w:sz="0" w:space="0" w:color="auto"/>
            <w:right w:val="none" w:sz="0" w:space="0" w:color="auto"/>
          </w:divBdr>
        </w:div>
        <w:div w:id="2102333245">
          <w:marLeft w:val="480"/>
          <w:marRight w:val="0"/>
          <w:marTop w:val="0"/>
          <w:marBottom w:val="0"/>
          <w:divBdr>
            <w:top w:val="none" w:sz="0" w:space="0" w:color="auto"/>
            <w:left w:val="none" w:sz="0" w:space="0" w:color="auto"/>
            <w:bottom w:val="none" w:sz="0" w:space="0" w:color="auto"/>
            <w:right w:val="none" w:sz="0" w:space="0" w:color="auto"/>
          </w:divBdr>
        </w:div>
        <w:div w:id="883980536">
          <w:marLeft w:val="480"/>
          <w:marRight w:val="0"/>
          <w:marTop w:val="0"/>
          <w:marBottom w:val="0"/>
          <w:divBdr>
            <w:top w:val="none" w:sz="0" w:space="0" w:color="auto"/>
            <w:left w:val="none" w:sz="0" w:space="0" w:color="auto"/>
            <w:bottom w:val="none" w:sz="0" w:space="0" w:color="auto"/>
            <w:right w:val="none" w:sz="0" w:space="0" w:color="auto"/>
          </w:divBdr>
        </w:div>
        <w:div w:id="1989279850">
          <w:marLeft w:val="480"/>
          <w:marRight w:val="0"/>
          <w:marTop w:val="0"/>
          <w:marBottom w:val="0"/>
          <w:divBdr>
            <w:top w:val="none" w:sz="0" w:space="0" w:color="auto"/>
            <w:left w:val="none" w:sz="0" w:space="0" w:color="auto"/>
            <w:bottom w:val="none" w:sz="0" w:space="0" w:color="auto"/>
            <w:right w:val="none" w:sz="0" w:space="0" w:color="auto"/>
          </w:divBdr>
        </w:div>
        <w:div w:id="1871871777">
          <w:marLeft w:val="480"/>
          <w:marRight w:val="0"/>
          <w:marTop w:val="0"/>
          <w:marBottom w:val="0"/>
          <w:divBdr>
            <w:top w:val="none" w:sz="0" w:space="0" w:color="auto"/>
            <w:left w:val="none" w:sz="0" w:space="0" w:color="auto"/>
            <w:bottom w:val="none" w:sz="0" w:space="0" w:color="auto"/>
            <w:right w:val="none" w:sz="0" w:space="0" w:color="auto"/>
          </w:divBdr>
        </w:div>
        <w:div w:id="1121731312">
          <w:marLeft w:val="480"/>
          <w:marRight w:val="0"/>
          <w:marTop w:val="0"/>
          <w:marBottom w:val="0"/>
          <w:divBdr>
            <w:top w:val="none" w:sz="0" w:space="0" w:color="auto"/>
            <w:left w:val="none" w:sz="0" w:space="0" w:color="auto"/>
            <w:bottom w:val="none" w:sz="0" w:space="0" w:color="auto"/>
            <w:right w:val="none" w:sz="0" w:space="0" w:color="auto"/>
          </w:divBdr>
        </w:div>
        <w:div w:id="423963056">
          <w:marLeft w:val="480"/>
          <w:marRight w:val="0"/>
          <w:marTop w:val="0"/>
          <w:marBottom w:val="0"/>
          <w:divBdr>
            <w:top w:val="none" w:sz="0" w:space="0" w:color="auto"/>
            <w:left w:val="none" w:sz="0" w:space="0" w:color="auto"/>
            <w:bottom w:val="none" w:sz="0" w:space="0" w:color="auto"/>
            <w:right w:val="none" w:sz="0" w:space="0" w:color="auto"/>
          </w:divBdr>
        </w:div>
        <w:div w:id="1779060876">
          <w:marLeft w:val="480"/>
          <w:marRight w:val="0"/>
          <w:marTop w:val="0"/>
          <w:marBottom w:val="0"/>
          <w:divBdr>
            <w:top w:val="none" w:sz="0" w:space="0" w:color="auto"/>
            <w:left w:val="none" w:sz="0" w:space="0" w:color="auto"/>
            <w:bottom w:val="none" w:sz="0" w:space="0" w:color="auto"/>
            <w:right w:val="none" w:sz="0" w:space="0" w:color="auto"/>
          </w:divBdr>
        </w:div>
        <w:div w:id="744424641">
          <w:marLeft w:val="480"/>
          <w:marRight w:val="0"/>
          <w:marTop w:val="0"/>
          <w:marBottom w:val="0"/>
          <w:divBdr>
            <w:top w:val="none" w:sz="0" w:space="0" w:color="auto"/>
            <w:left w:val="none" w:sz="0" w:space="0" w:color="auto"/>
            <w:bottom w:val="none" w:sz="0" w:space="0" w:color="auto"/>
            <w:right w:val="none" w:sz="0" w:space="0" w:color="auto"/>
          </w:divBdr>
        </w:div>
        <w:div w:id="1569803806">
          <w:marLeft w:val="480"/>
          <w:marRight w:val="0"/>
          <w:marTop w:val="0"/>
          <w:marBottom w:val="0"/>
          <w:divBdr>
            <w:top w:val="none" w:sz="0" w:space="0" w:color="auto"/>
            <w:left w:val="none" w:sz="0" w:space="0" w:color="auto"/>
            <w:bottom w:val="none" w:sz="0" w:space="0" w:color="auto"/>
            <w:right w:val="none" w:sz="0" w:space="0" w:color="auto"/>
          </w:divBdr>
        </w:div>
        <w:div w:id="1699424420">
          <w:marLeft w:val="480"/>
          <w:marRight w:val="0"/>
          <w:marTop w:val="0"/>
          <w:marBottom w:val="0"/>
          <w:divBdr>
            <w:top w:val="none" w:sz="0" w:space="0" w:color="auto"/>
            <w:left w:val="none" w:sz="0" w:space="0" w:color="auto"/>
            <w:bottom w:val="none" w:sz="0" w:space="0" w:color="auto"/>
            <w:right w:val="none" w:sz="0" w:space="0" w:color="auto"/>
          </w:divBdr>
        </w:div>
        <w:div w:id="815414188">
          <w:marLeft w:val="480"/>
          <w:marRight w:val="0"/>
          <w:marTop w:val="0"/>
          <w:marBottom w:val="0"/>
          <w:divBdr>
            <w:top w:val="none" w:sz="0" w:space="0" w:color="auto"/>
            <w:left w:val="none" w:sz="0" w:space="0" w:color="auto"/>
            <w:bottom w:val="none" w:sz="0" w:space="0" w:color="auto"/>
            <w:right w:val="none" w:sz="0" w:space="0" w:color="auto"/>
          </w:divBdr>
        </w:div>
        <w:div w:id="1613976672">
          <w:marLeft w:val="480"/>
          <w:marRight w:val="0"/>
          <w:marTop w:val="0"/>
          <w:marBottom w:val="0"/>
          <w:divBdr>
            <w:top w:val="none" w:sz="0" w:space="0" w:color="auto"/>
            <w:left w:val="none" w:sz="0" w:space="0" w:color="auto"/>
            <w:bottom w:val="none" w:sz="0" w:space="0" w:color="auto"/>
            <w:right w:val="none" w:sz="0" w:space="0" w:color="auto"/>
          </w:divBdr>
        </w:div>
        <w:div w:id="432093306">
          <w:marLeft w:val="480"/>
          <w:marRight w:val="0"/>
          <w:marTop w:val="0"/>
          <w:marBottom w:val="0"/>
          <w:divBdr>
            <w:top w:val="none" w:sz="0" w:space="0" w:color="auto"/>
            <w:left w:val="none" w:sz="0" w:space="0" w:color="auto"/>
            <w:bottom w:val="none" w:sz="0" w:space="0" w:color="auto"/>
            <w:right w:val="none" w:sz="0" w:space="0" w:color="auto"/>
          </w:divBdr>
        </w:div>
      </w:divsChild>
    </w:div>
    <w:div w:id="1088038443">
      <w:bodyDiv w:val="1"/>
      <w:marLeft w:val="0"/>
      <w:marRight w:val="0"/>
      <w:marTop w:val="0"/>
      <w:marBottom w:val="0"/>
      <w:divBdr>
        <w:top w:val="none" w:sz="0" w:space="0" w:color="auto"/>
        <w:left w:val="none" w:sz="0" w:space="0" w:color="auto"/>
        <w:bottom w:val="none" w:sz="0" w:space="0" w:color="auto"/>
        <w:right w:val="none" w:sz="0" w:space="0" w:color="auto"/>
      </w:divBdr>
      <w:divsChild>
        <w:div w:id="1466044112">
          <w:marLeft w:val="640"/>
          <w:marRight w:val="0"/>
          <w:marTop w:val="0"/>
          <w:marBottom w:val="0"/>
          <w:divBdr>
            <w:top w:val="none" w:sz="0" w:space="0" w:color="auto"/>
            <w:left w:val="none" w:sz="0" w:space="0" w:color="auto"/>
            <w:bottom w:val="none" w:sz="0" w:space="0" w:color="auto"/>
            <w:right w:val="none" w:sz="0" w:space="0" w:color="auto"/>
          </w:divBdr>
        </w:div>
        <w:div w:id="1109474167">
          <w:marLeft w:val="640"/>
          <w:marRight w:val="0"/>
          <w:marTop w:val="0"/>
          <w:marBottom w:val="0"/>
          <w:divBdr>
            <w:top w:val="none" w:sz="0" w:space="0" w:color="auto"/>
            <w:left w:val="none" w:sz="0" w:space="0" w:color="auto"/>
            <w:bottom w:val="none" w:sz="0" w:space="0" w:color="auto"/>
            <w:right w:val="none" w:sz="0" w:space="0" w:color="auto"/>
          </w:divBdr>
        </w:div>
        <w:div w:id="1600063156">
          <w:marLeft w:val="640"/>
          <w:marRight w:val="0"/>
          <w:marTop w:val="0"/>
          <w:marBottom w:val="0"/>
          <w:divBdr>
            <w:top w:val="none" w:sz="0" w:space="0" w:color="auto"/>
            <w:left w:val="none" w:sz="0" w:space="0" w:color="auto"/>
            <w:bottom w:val="none" w:sz="0" w:space="0" w:color="auto"/>
            <w:right w:val="none" w:sz="0" w:space="0" w:color="auto"/>
          </w:divBdr>
        </w:div>
        <w:div w:id="586353596">
          <w:marLeft w:val="640"/>
          <w:marRight w:val="0"/>
          <w:marTop w:val="0"/>
          <w:marBottom w:val="0"/>
          <w:divBdr>
            <w:top w:val="none" w:sz="0" w:space="0" w:color="auto"/>
            <w:left w:val="none" w:sz="0" w:space="0" w:color="auto"/>
            <w:bottom w:val="none" w:sz="0" w:space="0" w:color="auto"/>
            <w:right w:val="none" w:sz="0" w:space="0" w:color="auto"/>
          </w:divBdr>
        </w:div>
        <w:div w:id="915896786">
          <w:marLeft w:val="640"/>
          <w:marRight w:val="0"/>
          <w:marTop w:val="0"/>
          <w:marBottom w:val="0"/>
          <w:divBdr>
            <w:top w:val="none" w:sz="0" w:space="0" w:color="auto"/>
            <w:left w:val="none" w:sz="0" w:space="0" w:color="auto"/>
            <w:bottom w:val="none" w:sz="0" w:space="0" w:color="auto"/>
            <w:right w:val="none" w:sz="0" w:space="0" w:color="auto"/>
          </w:divBdr>
        </w:div>
        <w:div w:id="520972080">
          <w:marLeft w:val="640"/>
          <w:marRight w:val="0"/>
          <w:marTop w:val="0"/>
          <w:marBottom w:val="0"/>
          <w:divBdr>
            <w:top w:val="none" w:sz="0" w:space="0" w:color="auto"/>
            <w:left w:val="none" w:sz="0" w:space="0" w:color="auto"/>
            <w:bottom w:val="none" w:sz="0" w:space="0" w:color="auto"/>
            <w:right w:val="none" w:sz="0" w:space="0" w:color="auto"/>
          </w:divBdr>
        </w:div>
        <w:div w:id="1039008786">
          <w:marLeft w:val="640"/>
          <w:marRight w:val="0"/>
          <w:marTop w:val="0"/>
          <w:marBottom w:val="0"/>
          <w:divBdr>
            <w:top w:val="none" w:sz="0" w:space="0" w:color="auto"/>
            <w:left w:val="none" w:sz="0" w:space="0" w:color="auto"/>
            <w:bottom w:val="none" w:sz="0" w:space="0" w:color="auto"/>
            <w:right w:val="none" w:sz="0" w:space="0" w:color="auto"/>
          </w:divBdr>
        </w:div>
        <w:div w:id="522288118">
          <w:marLeft w:val="640"/>
          <w:marRight w:val="0"/>
          <w:marTop w:val="0"/>
          <w:marBottom w:val="0"/>
          <w:divBdr>
            <w:top w:val="none" w:sz="0" w:space="0" w:color="auto"/>
            <w:left w:val="none" w:sz="0" w:space="0" w:color="auto"/>
            <w:bottom w:val="none" w:sz="0" w:space="0" w:color="auto"/>
            <w:right w:val="none" w:sz="0" w:space="0" w:color="auto"/>
          </w:divBdr>
        </w:div>
        <w:div w:id="1139105700">
          <w:marLeft w:val="640"/>
          <w:marRight w:val="0"/>
          <w:marTop w:val="0"/>
          <w:marBottom w:val="0"/>
          <w:divBdr>
            <w:top w:val="none" w:sz="0" w:space="0" w:color="auto"/>
            <w:left w:val="none" w:sz="0" w:space="0" w:color="auto"/>
            <w:bottom w:val="none" w:sz="0" w:space="0" w:color="auto"/>
            <w:right w:val="none" w:sz="0" w:space="0" w:color="auto"/>
          </w:divBdr>
        </w:div>
        <w:div w:id="803618980">
          <w:marLeft w:val="640"/>
          <w:marRight w:val="0"/>
          <w:marTop w:val="0"/>
          <w:marBottom w:val="0"/>
          <w:divBdr>
            <w:top w:val="none" w:sz="0" w:space="0" w:color="auto"/>
            <w:left w:val="none" w:sz="0" w:space="0" w:color="auto"/>
            <w:bottom w:val="none" w:sz="0" w:space="0" w:color="auto"/>
            <w:right w:val="none" w:sz="0" w:space="0" w:color="auto"/>
          </w:divBdr>
        </w:div>
        <w:div w:id="1622688420">
          <w:marLeft w:val="640"/>
          <w:marRight w:val="0"/>
          <w:marTop w:val="0"/>
          <w:marBottom w:val="0"/>
          <w:divBdr>
            <w:top w:val="none" w:sz="0" w:space="0" w:color="auto"/>
            <w:left w:val="none" w:sz="0" w:space="0" w:color="auto"/>
            <w:bottom w:val="none" w:sz="0" w:space="0" w:color="auto"/>
            <w:right w:val="none" w:sz="0" w:space="0" w:color="auto"/>
          </w:divBdr>
        </w:div>
        <w:div w:id="607011258">
          <w:marLeft w:val="640"/>
          <w:marRight w:val="0"/>
          <w:marTop w:val="0"/>
          <w:marBottom w:val="0"/>
          <w:divBdr>
            <w:top w:val="none" w:sz="0" w:space="0" w:color="auto"/>
            <w:left w:val="none" w:sz="0" w:space="0" w:color="auto"/>
            <w:bottom w:val="none" w:sz="0" w:space="0" w:color="auto"/>
            <w:right w:val="none" w:sz="0" w:space="0" w:color="auto"/>
          </w:divBdr>
        </w:div>
        <w:div w:id="125052674">
          <w:marLeft w:val="640"/>
          <w:marRight w:val="0"/>
          <w:marTop w:val="0"/>
          <w:marBottom w:val="0"/>
          <w:divBdr>
            <w:top w:val="none" w:sz="0" w:space="0" w:color="auto"/>
            <w:left w:val="none" w:sz="0" w:space="0" w:color="auto"/>
            <w:bottom w:val="none" w:sz="0" w:space="0" w:color="auto"/>
            <w:right w:val="none" w:sz="0" w:space="0" w:color="auto"/>
          </w:divBdr>
        </w:div>
        <w:div w:id="312486012">
          <w:marLeft w:val="640"/>
          <w:marRight w:val="0"/>
          <w:marTop w:val="0"/>
          <w:marBottom w:val="0"/>
          <w:divBdr>
            <w:top w:val="none" w:sz="0" w:space="0" w:color="auto"/>
            <w:left w:val="none" w:sz="0" w:space="0" w:color="auto"/>
            <w:bottom w:val="none" w:sz="0" w:space="0" w:color="auto"/>
            <w:right w:val="none" w:sz="0" w:space="0" w:color="auto"/>
          </w:divBdr>
        </w:div>
        <w:div w:id="1026639242">
          <w:marLeft w:val="640"/>
          <w:marRight w:val="0"/>
          <w:marTop w:val="0"/>
          <w:marBottom w:val="0"/>
          <w:divBdr>
            <w:top w:val="none" w:sz="0" w:space="0" w:color="auto"/>
            <w:left w:val="none" w:sz="0" w:space="0" w:color="auto"/>
            <w:bottom w:val="none" w:sz="0" w:space="0" w:color="auto"/>
            <w:right w:val="none" w:sz="0" w:space="0" w:color="auto"/>
          </w:divBdr>
        </w:div>
        <w:div w:id="1779642983">
          <w:marLeft w:val="640"/>
          <w:marRight w:val="0"/>
          <w:marTop w:val="0"/>
          <w:marBottom w:val="0"/>
          <w:divBdr>
            <w:top w:val="none" w:sz="0" w:space="0" w:color="auto"/>
            <w:left w:val="none" w:sz="0" w:space="0" w:color="auto"/>
            <w:bottom w:val="none" w:sz="0" w:space="0" w:color="auto"/>
            <w:right w:val="none" w:sz="0" w:space="0" w:color="auto"/>
          </w:divBdr>
        </w:div>
        <w:div w:id="667441120">
          <w:marLeft w:val="640"/>
          <w:marRight w:val="0"/>
          <w:marTop w:val="0"/>
          <w:marBottom w:val="0"/>
          <w:divBdr>
            <w:top w:val="none" w:sz="0" w:space="0" w:color="auto"/>
            <w:left w:val="none" w:sz="0" w:space="0" w:color="auto"/>
            <w:bottom w:val="none" w:sz="0" w:space="0" w:color="auto"/>
            <w:right w:val="none" w:sz="0" w:space="0" w:color="auto"/>
          </w:divBdr>
        </w:div>
        <w:div w:id="1448161397">
          <w:marLeft w:val="640"/>
          <w:marRight w:val="0"/>
          <w:marTop w:val="0"/>
          <w:marBottom w:val="0"/>
          <w:divBdr>
            <w:top w:val="none" w:sz="0" w:space="0" w:color="auto"/>
            <w:left w:val="none" w:sz="0" w:space="0" w:color="auto"/>
            <w:bottom w:val="none" w:sz="0" w:space="0" w:color="auto"/>
            <w:right w:val="none" w:sz="0" w:space="0" w:color="auto"/>
          </w:divBdr>
        </w:div>
        <w:div w:id="2092656949">
          <w:marLeft w:val="640"/>
          <w:marRight w:val="0"/>
          <w:marTop w:val="0"/>
          <w:marBottom w:val="0"/>
          <w:divBdr>
            <w:top w:val="none" w:sz="0" w:space="0" w:color="auto"/>
            <w:left w:val="none" w:sz="0" w:space="0" w:color="auto"/>
            <w:bottom w:val="none" w:sz="0" w:space="0" w:color="auto"/>
            <w:right w:val="none" w:sz="0" w:space="0" w:color="auto"/>
          </w:divBdr>
        </w:div>
        <w:div w:id="1000276832">
          <w:marLeft w:val="640"/>
          <w:marRight w:val="0"/>
          <w:marTop w:val="0"/>
          <w:marBottom w:val="0"/>
          <w:divBdr>
            <w:top w:val="none" w:sz="0" w:space="0" w:color="auto"/>
            <w:left w:val="none" w:sz="0" w:space="0" w:color="auto"/>
            <w:bottom w:val="none" w:sz="0" w:space="0" w:color="auto"/>
            <w:right w:val="none" w:sz="0" w:space="0" w:color="auto"/>
          </w:divBdr>
        </w:div>
        <w:div w:id="73866637">
          <w:marLeft w:val="640"/>
          <w:marRight w:val="0"/>
          <w:marTop w:val="0"/>
          <w:marBottom w:val="0"/>
          <w:divBdr>
            <w:top w:val="none" w:sz="0" w:space="0" w:color="auto"/>
            <w:left w:val="none" w:sz="0" w:space="0" w:color="auto"/>
            <w:bottom w:val="none" w:sz="0" w:space="0" w:color="auto"/>
            <w:right w:val="none" w:sz="0" w:space="0" w:color="auto"/>
          </w:divBdr>
        </w:div>
        <w:div w:id="1113674488">
          <w:marLeft w:val="640"/>
          <w:marRight w:val="0"/>
          <w:marTop w:val="0"/>
          <w:marBottom w:val="0"/>
          <w:divBdr>
            <w:top w:val="none" w:sz="0" w:space="0" w:color="auto"/>
            <w:left w:val="none" w:sz="0" w:space="0" w:color="auto"/>
            <w:bottom w:val="none" w:sz="0" w:space="0" w:color="auto"/>
            <w:right w:val="none" w:sz="0" w:space="0" w:color="auto"/>
          </w:divBdr>
        </w:div>
        <w:div w:id="64453715">
          <w:marLeft w:val="640"/>
          <w:marRight w:val="0"/>
          <w:marTop w:val="0"/>
          <w:marBottom w:val="0"/>
          <w:divBdr>
            <w:top w:val="none" w:sz="0" w:space="0" w:color="auto"/>
            <w:left w:val="none" w:sz="0" w:space="0" w:color="auto"/>
            <w:bottom w:val="none" w:sz="0" w:space="0" w:color="auto"/>
            <w:right w:val="none" w:sz="0" w:space="0" w:color="auto"/>
          </w:divBdr>
        </w:div>
        <w:div w:id="438108790">
          <w:marLeft w:val="640"/>
          <w:marRight w:val="0"/>
          <w:marTop w:val="0"/>
          <w:marBottom w:val="0"/>
          <w:divBdr>
            <w:top w:val="none" w:sz="0" w:space="0" w:color="auto"/>
            <w:left w:val="none" w:sz="0" w:space="0" w:color="auto"/>
            <w:bottom w:val="none" w:sz="0" w:space="0" w:color="auto"/>
            <w:right w:val="none" w:sz="0" w:space="0" w:color="auto"/>
          </w:divBdr>
        </w:div>
        <w:div w:id="1857618981">
          <w:marLeft w:val="640"/>
          <w:marRight w:val="0"/>
          <w:marTop w:val="0"/>
          <w:marBottom w:val="0"/>
          <w:divBdr>
            <w:top w:val="none" w:sz="0" w:space="0" w:color="auto"/>
            <w:left w:val="none" w:sz="0" w:space="0" w:color="auto"/>
            <w:bottom w:val="none" w:sz="0" w:space="0" w:color="auto"/>
            <w:right w:val="none" w:sz="0" w:space="0" w:color="auto"/>
          </w:divBdr>
        </w:div>
        <w:div w:id="48114825">
          <w:marLeft w:val="640"/>
          <w:marRight w:val="0"/>
          <w:marTop w:val="0"/>
          <w:marBottom w:val="0"/>
          <w:divBdr>
            <w:top w:val="none" w:sz="0" w:space="0" w:color="auto"/>
            <w:left w:val="none" w:sz="0" w:space="0" w:color="auto"/>
            <w:bottom w:val="none" w:sz="0" w:space="0" w:color="auto"/>
            <w:right w:val="none" w:sz="0" w:space="0" w:color="auto"/>
          </w:divBdr>
        </w:div>
        <w:div w:id="571816695">
          <w:marLeft w:val="640"/>
          <w:marRight w:val="0"/>
          <w:marTop w:val="0"/>
          <w:marBottom w:val="0"/>
          <w:divBdr>
            <w:top w:val="none" w:sz="0" w:space="0" w:color="auto"/>
            <w:left w:val="none" w:sz="0" w:space="0" w:color="auto"/>
            <w:bottom w:val="none" w:sz="0" w:space="0" w:color="auto"/>
            <w:right w:val="none" w:sz="0" w:space="0" w:color="auto"/>
          </w:divBdr>
        </w:div>
        <w:div w:id="1007638171">
          <w:marLeft w:val="640"/>
          <w:marRight w:val="0"/>
          <w:marTop w:val="0"/>
          <w:marBottom w:val="0"/>
          <w:divBdr>
            <w:top w:val="none" w:sz="0" w:space="0" w:color="auto"/>
            <w:left w:val="none" w:sz="0" w:space="0" w:color="auto"/>
            <w:bottom w:val="none" w:sz="0" w:space="0" w:color="auto"/>
            <w:right w:val="none" w:sz="0" w:space="0" w:color="auto"/>
          </w:divBdr>
        </w:div>
        <w:div w:id="726999838">
          <w:marLeft w:val="640"/>
          <w:marRight w:val="0"/>
          <w:marTop w:val="0"/>
          <w:marBottom w:val="0"/>
          <w:divBdr>
            <w:top w:val="none" w:sz="0" w:space="0" w:color="auto"/>
            <w:left w:val="none" w:sz="0" w:space="0" w:color="auto"/>
            <w:bottom w:val="none" w:sz="0" w:space="0" w:color="auto"/>
            <w:right w:val="none" w:sz="0" w:space="0" w:color="auto"/>
          </w:divBdr>
        </w:div>
        <w:div w:id="1400903785">
          <w:marLeft w:val="640"/>
          <w:marRight w:val="0"/>
          <w:marTop w:val="0"/>
          <w:marBottom w:val="0"/>
          <w:divBdr>
            <w:top w:val="none" w:sz="0" w:space="0" w:color="auto"/>
            <w:left w:val="none" w:sz="0" w:space="0" w:color="auto"/>
            <w:bottom w:val="none" w:sz="0" w:space="0" w:color="auto"/>
            <w:right w:val="none" w:sz="0" w:space="0" w:color="auto"/>
          </w:divBdr>
        </w:div>
        <w:div w:id="1996717731">
          <w:marLeft w:val="640"/>
          <w:marRight w:val="0"/>
          <w:marTop w:val="0"/>
          <w:marBottom w:val="0"/>
          <w:divBdr>
            <w:top w:val="none" w:sz="0" w:space="0" w:color="auto"/>
            <w:left w:val="none" w:sz="0" w:space="0" w:color="auto"/>
            <w:bottom w:val="none" w:sz="0" w:space="0" w:color="auto"/>
            <w:right w:val="none" w:sz="0" w:space="0" w:color="auto"/>
          </w:divBdr>
        </w:div>
        <w:div w:id="1453326951">
          <w:marLeft w:val="640"/>
          <w:marRight w:val="0"/>
          <w:marTop w:val="0"/>
          <w:marBottom w:val="0"/>
          <w:divBdr>
            <w:top w:val="none" w:sz="0" w:space="0" w:color="auto"/>
            <w:left w:val="none" w:sz="0" w:space="0" w:color="auto"/>
            <w:bottom w:val="none" w:sz="0" w:space="0" w:color="auto"/>
            <w:right w:val="none" w:sz="0" w:space="0" w:color="auto"/>
          </w:divBdr>
        </w:div>
        <w:div w:id="1057554564">
          <w:marLeft w:val="640"/>
          <w:marRight w:val="0"/>
          <w:marTop w:val="0"/>
          <w:marBottom w:val="0"/>
          <w:divBdr>
            <w:top w:val="none" w:sz="0" w:space="0" w:color="auto"/>
            <w:left w:val="none" w:sz="0" w:space="0" w:color="auto"/>
            <w:bottom w:val="none" w:sz="0" w:space="0" w:color="auto"/>
            <w:right w:val="none" w:sz="0" w:space="0" w:color="auto"/>
          </w:divBdr>
        </w:div>
        <w:div w:id="1496218871">
          <w:marLeft w:val="640"/>
          <w:marRight w:val="0"/>
          <w:marTop w:val="0"/>
          <w:marBottom w:val="0"/>
          <w:divBdr>
            <w:top w:val="none" w:sz="0" w:space="0" w:color="auto"/>
            <w:left w:val="none" w:sz="0" w:space="0" w:color="auto"/>
            <w:bottom w:val="none" w:sz="0" w:space="0" w:color="auto"/>
            <w:right w:val="none" w:sz="0" w:space="0" w:color="auto"/>
          </w:divBdr>
        </w:div>
        <w:div w:id="835069975">
          <w:marLeft w:val="640"/>
          <w:marRight w:val="0"/>
          <w:marTop w:val="0"/>
          <w:marBottom w:val="0"/>
          <w:divBdr>
            <w:top w:val="none" w:sz="0" w:space="0" w:color="auto"/>
            <w:left w:val="none" w:sz="0" w:space="0" w:color="auto"/>
            <w:bottom w:val="none" w:sz="0" w:space="0" w:color="auto"/>
            <w:right w:val="none" w:sz="0" w:space="0" w:color="auto"/>
          </w:divBdr>
        </w:div>
        <w:div w:id="553542895">
          <w:marLeft w:val="640"/>
          <w:marRight w:val="0"/>
          <w:marTop w:val="0"/>
          <w:marBottom w:val="0"/>
          <w:divBdr>
            <w:top w:val="none" w:sz="0" w:space="0" w:color="auto"/>
            <w:left w:val="none" w:sz="0" w:space="0" w:color="auto"/>
            <w:bottom w:val="none" w:sz="0" w:space="0" w:color="auto"/>
            <w:right w:val="none" w:sz="0" w:space="0" w:color="auto"/>
          </w:divBdr>
        </w:div>
        <w:div w:id="1575820620">
          <w:marLeft w:val="640"/>
          <w:marRight w:val="0"/>
          <w:marTop w:val="0"/>
          <w:marBottom w:val="0"/>
          <w:divBdr>
            <w:top w:val="none" w:sz="0" w:space="0" w:color="auto"/>
            <w:left w:val="none" w:sz="0" w:space="0" w:color="auto"/>
            <w:bottom w:val="none" w:sz="0" w:space="0" w:color="auto"/>
            <w:right w:val="none" w:sz="0" w:space="0" w:color="auto"/>
          </w:divBdr>
        </w:div>
        <w:div w:id="1963682467">
          <w:marLeft w:val="640"/>
          <w:marRight w:val="0"/>
          <w:marTop w:val="0"/>
          <w:marBottom w:val="0"/>
          <w:divBdr>
            <w:top w:val="none" w:sz="0" w:space="0" w:color="auto"/>
            <w:left w:val="none" w:sz="0" w:space="0" w:color="auto"/>
            <w:bottom w:val="none" w:sz="0" w:space="0" w:color="auto"/>
            <w:right w:val="none" w:sz="0" w:space="0" w:color="auto"/>
          </w:divBdr>
        </w:div>
        <w:div w:id="175661161">
          <w:marLeft w:val="640"/>
          <w:marRight w:val="0"/>
          <w:marTop w:val="0"/>
          <w:marBottom w:val="0"/>
          <w:divBdr>
            <w:top w:val="none" w:sz="0" w:space="0" w:color="auto"/>
            <w:left w:val="none" w:sz="0" w:space="0" w:color="auto"/>
            <w:bottom w:val="none" w:sz="0" w:space="0" w:color="auto"/>
            <w:right w:val="none" w:sz="0" w:space="0" w:color="auto"/>
          </w:divBdr>
        </w:div>
        <w:div w:id="811481759">
          <w:marLeft w:val="640"/>
          <w:marRight w:val="0"/>
          <w:marTop w:val="0"/>
          <w:marBottom w:val="0"/>
          <w:divBdr>
            <w:top w:val="none" w:sz="0" w:space="0" w:color="auto"/>
            <w:left w:val="none" w:sz="0" w:space="0" w:color="auto"/>
            <w:bottom w:val="none" w:sz="0" w:space="0" w:color="auto"/>
            <w:right w:val="none" w:sz="0" w:space="0" w:color="auto"/>
          </w:divBdr>
        </w:div>
        <w:div w:id="19362936">
          <w:marLeft w:val="640"/>
          <w:marRight w:val="0"/>
          <w:marTop w:val="0"/>
          <w:marBottom w:val="0"/>
          <w:divBdr>
            <w:top w:val="none" w:sz="0" w:space="0" w:color="auto"/>
            <w:left w:val="none" w:sz="0" w:space="0" w:color="auto"/>
            <w:bottom w:val="none" w:sz="0" w:space="0" w:color="auto"/>
            <w:right w:val="none" w:sz="0" w:space="0" w:color="auto"/>
          </w:divBdr>
        </w:div>
        <w:div w:id="1029142784">
          <w:marLeft w:val="640"/>
          <w:marRight w:val="0"/>
          <w:marTop w:val="0"/>
          <w:marBottom w:val="0"/>
          <w:divBdr>
            <w:top w:val="none" w:sz="0" w:space="0" w:color="auto"/>
            <w:left w:val="none" w:sz="0" w:space="0" w:color="auto"/>
            <w:bottom w:val="none" w:sz="0" w:space="0" w:color="auto"/>
            <w:right w:val="none" w:sz="0" w:space="0" w:color="auto"/>
          </w:divBdr>
        </w:div>
        <w:div w:id="765657938">
          <w:marLeft w:val="640"/>
          <w:marRight w:val="0"/>
          <w:marTop w:val="0"/>
          <w:marBottom w:val="0"/>
          <w:divBdr>
            <w:top w:val="none" w:sz="0" w:space="0" w:color="auto"/>
            <w:left w:val="none" w:sz="0" w:space="0" w:color="auto"/>
            <w:bottom w:val="none" w:sz="0" w:space="0" w:color="auto"/>
            <w:right w:val="none" w:sz="0" w:space="0" w:color="auto"/>
          </w:divBdr>
        </w:div>
        <w:div w:id="1606040814">
          <w:marLeft w:val="640"/>
          <w:marRight w:val="0"/>
          <w:marTop w:val="0"/>
          <w:marBottom w:val="0"/>
          <w:divBdr>
            <w:top w:val="none" w:sz="0" w:space="0" w:color="auto"/>
            <w:left w:val="none" w:sz="0" w:space="0" w:color="auto"/>
            <w:bottom w:val="none" w:sz="0" w:space="0" w:color="auto"/>
            <w:right w:val="none" w:sz="0" w:space="0" w:color="auto"/>
          </w:divBdr>
        </w:div>
        <w:div w:id="536967225">
          <w:marLeft w:val="640"/>
          <w:marRight w:val="0"/>
          <w:marTop w:val="0"/>
          <w:marBottom w:val="0"/>
          <w:divBdr>
            <w:top w:val="none" w:sz="0" w:space="0" w:color="auto"/>
            <w:left w:val="none" w:sz="0" w:space="0" w:color="auto"/>
            <w:bottom w:val="none" w:sz="0" w:space="0" w:color="auto"/>
            <w:right w:val="none" w:sz="0" w:space="0" w:color="auto"/>
          </w:divBdr>
        </w:div>
        <w:div w:id="1128816341">
          <w:marLeft w:val="640"/>
          <w:marRight w:val="0"/>
          <w:marTop w:val="0"/>
          <w:marBottom w:val="0"/>
          <w:divBdr>
            <w:top w:val="none" w:sz="0" w:space="0" w:color="auto"/>
            <w:left w:val="none" w:sz="0" w:space="0" w:color="auto"/>
            <w:bottom w:val="none" w:sz="0" w:space="0" w:color="auto"/>
            <w:right w:val="none" w:sz="0" w:space="0" w:color="auto"/>
          </w:divBdr>
        </w:div>
        <w:div w:id="904921537">
          <w:marLeft w:val="640"/>
          <w:marRight w:val="0"/>
          <w:marTop w:val="0"/>
          <w:marBottom w:val="0"/>
          <w:divBdr>
            <w:top w:val="none" w:sz="0" w:space="0" w:color="auto"/>
            <w:left w:val="none" w:sz="0" w:space="0" w:color="auto"/>
            <w:bottom w:val="none" w:sz="0" w:space="0" w:color="auto"/>
            <w:right w:val="none" w:sz="0" w:space="0" w:color="auto"/>
          </w:divBdr>
        </w:div>
        <w:div w:id="1244484495">
          <w:marLeft w:val="640"/>
          <w:marRight w:val="0"/>
          <w:marTop w:val="0"/>
          <w:marBottom w:val="0"/>
          <w:divBdr>
            <w:top w:val="none" w:sz="0" w:space="0" w:color="auto"/>
            <w:left w:val="none" w:sz="0" w:space="0" w:color="auto"/>
            <w:bottom w:val="none" w:sz="0" w:space="0" w:color="auto"/>
            <w:right w:val="none" w:sz="0" w:space="0" w:color="auto"/>
          </w:divBdr>
        </w:div>
        <w:div w:id="932514314">
          <w:marLeft w:val="640"/>
          <w:marRight w:val="0"/>
          <w:marTop w:val="0"/>
          <w:marBottom w:val="0"/>
          <w:divBdr>
            <w:top w:val="none" w:sz="0" w:space="0" w:color="auto"/>
            <w:left w:val="none" w:sz="0" w:space="0" w:color="auto"/>
            <w:bottom w:val="none" w:sz="0" w:space="0" w:color="auto"/>
            <w:right w:val="none" w:sz="0" w:space="0" w:color="auto"/>
          </w:divBdr>
        </w:div>
        <w:div w:id="1032610956">
          <w:marLeft w:val="640"/>
          <w:marRight w:val="0"/>
          <w:marTop w:val="0"/>
          <w:marBottom w:val="0"/>
          <w:divBdr>
            <w:top w:val="none" w:sz="0" w:space="0" w:color="auto"/>
            <w:left w:val="none" w:sz="0" w:space="0" w:color="auto"/>
            <w:bottom w:val="none" w:sz="0" w:space="0" w:color="auto"/>
            <w:right w:val="none" w:sz="0" w:space="0" w:color="auto"/>
          </w:divBdr>
        </w:div>
        <w:div w:id="1921331739">
          <w:marLeft w:val="640"/>
          <w:marRight w:val="0"/>
          <w:marTop w:val="0"/>
          <w:marBottom w:val="0"/>
          <w:divBdr>
            <w:top w:val="none" w:sz="0" w:space="0" w:color="auto"/>
            <w:left w:val="none" w:sz="0" w:space="0" w:color="auto"/>
            <w:bottom w:val="none" w:sz="0" w:space="0" w:color="auto"/>
            <w:right w:val="none" w:sz="0" w:space="0" w:color="auto"/>
          </w:divBdr>
        </w:div>
        <w:div w:id="1483039574">
          <w:marLeft w:val="640"/>
          <w:marRight w:val="0"/>
          <w:marTop w:val="0"/>
          <w:marBottom w:val="0"/>
          <w:divBdr>
            <w:top w:val="none" w:sz="0" w:space="0" w:color="auto"/>
            <w:left w:val="none" w:sz="0" w:space="0" w:color="auto"/>
            <w:bottom w:val="none" w:sz="0" w:space="0" w:color="auto"/>
            <w:right w:val="none" w:sz="0" w:space="0" w:color="auto"/>
          </w:divBdr>
        </w:div>
        <w:div w:id="2042853290">
          <w:marLeft w:val="640"/>
          <w:marRight w:val="0"/>
          <w:marTop w:val="0"/>
          <w:marBottom w:val="0"/>
          <w:divBdr>
            <w:top w:val="none" w:sz="0" w:space="0" w:color="auto"/>
            <w:left w:val="none" w:sz="0" w:space="0" w:color="auto"/>
            <w:bottom w:val="none" w:sz="0" w:space="0" w:color="auto"/>
            <w:right w:val="none" w:sz="0" w:space="0" w:color="auto"/>
          </w:divBdr>
        </w:div>
        <w:div w:id="1802116332">
          <w:marLeft w:val="640"/>
          <w:marRight w:val="0"/>
          <w:marTop w:val="0"/>
          <w:marBottom w:val="0"/>
          <w:divBdr>
            <w:top w:val="none" w:sz="0" w:space="0" w:color="auto"/>
            <w:left w:val="none" w:sz="0" w:space="0" w:color="auto"/>
            <w:bottom w:val="none" w:sz="0" w:space="0" w:color="auto"/>
            <w:right w:val="none" w:sz="0" w:space="0" w:color="auto"/>
          </w:divBdr>
        </w:div>
        <w:div w:id="365184018">
          <w:marLeft w:val="640"/>
          <w:marRight w:val="0"/>
          <w:marTop w:val="0"/>
          <w:marBottom w:val="0"/>
          <w:divBdr>
            <w:top w:val="none" w:sz="0" w:space="0" w:color="auto"/>
            <w:left w:val="none" w:sz="0" w:space="0" w:color="auto"/>
            <w:bottom w:val="none" w:sz="0" w:space="0" w:color="auto"/>
            <w:right w:val="none" w:sz="0" w:space="0" w:color="auto"/>
          </w:divBdr>
        </w:div>
        <w:div w:id="1999380273">
          <w:marLeft w:val="640"/>
          <w:marRight w:val="0"/>
          <w:marTop w:val="0"/>
          <w:marBottom w:val="0"/>
          <w:divBdr>
            <w:top w:val="none" w:sz="0" w:space="0" w:color="auto"/>
            <w:left w:val="none" w:sz="0" w:space="0" w:color="auto"/>
            <w:bottom w:val="none" w:sz="0" w:space="0" w:color="auto"/>
            <w:right w:val="none" w:sz="0" w:space="0" w:color="auto"/>
          </w:divBdr>
        </w:div>
        <w:div w:id="826747220">
          <w:marLeft w:val="640"/>
          <w:marRight w:val="0"/>
          <w:marTop w:val="0"/>
          <w:marBottom w:val="0"/>
          <w:divBdr>
            <w:top w:val="none" w:sz="0" w:space="0" w:color="auto"/>
            <w:left w:val="none" w:sz="0" w:space="0" w:color="auto"/>
            <w:bottom w:val="none" w:sz="0" w:space="0" w:color="auto"/>
            <w:right w:val="none" w:sz="0" w:space="0" w:color="auto"/>
          </w:divBdr>
        </w:div>
        <w:div w:id="9797394">
          <w:marLeft w:val="640"/>
          <w:marRight w:val="0"/>
          <w:marTop w:val="0"/>
          <w:marBottom w:val="0"/>
          <w:divBdr>
            <w:top w:val="none" w:sz="0" w:space="0" w:color="auto"/>
            <w:left w:val="none" w:sz="0" w:space="0" w:color="auto"/>
            <w:bottom w:val="none" w:sz="0" w:space="0" w:color="auto"/>
            <w:right w:val="none" w:sz="0" w:space="0" w:color="auto"/>
          </w:divBdr>
        </w:div>
        <w:div w:id="95102634">
          <w:marLeft w:val="640"/>
          <w:marRight w:val="0"/>
          <w:marTop w:val="0"/>
          <w:marBottom w:val="0"/>
          <w:divBdr>
            <w:top w:val="none" w:sz="0" w:space="0" w:color="auto"/>
            <w:left w:val="none" w:sz="0" w:space="0" w:color="auto"/>
            <w:bottom w:val="none" w:sz="0" w:space="0" w:color="auto"/>
            <w:right w:val="none" w:sz="0" w:space="0" w:color="auto"/>
          </w:divBdr>
        </w:div>
        <w:div w:id="1333072222">
          <w:marLeft w:val="640"/>
          <w:marRight w:val="0"/>
          <w:marTop w:val="0"/>
          <w:marBottom w:val="0"/>
          <w:divBdr>
            <w:top w:val="none" w:sz="0" w:space="0" w:color="auto"/>
            <w:left w:val="none" w:sz="0" w:space="0" w:color="auto"/>
            <w:bottom w:val="none" w:sz="0" w:space="0" w:color="auto"/>
            <w:right w:val="none" w:sz="0" w:space="0" w:color="auto"/>
          </w:divBdr>
        </w:div>
        <w:div w:id="1530534615">
          <w:marLeft w:val="640"/>
          <w:marRight w:val="0"/>
          <w:marTop w:val="0"/>
          <w:marBottom w:val="0"/>
          <w:divBdr>
            <w:top w:val="none" w:sz="0" w:space="0" w:color="auto"/>
            <w:left w:val="none" w:sz="0" w:space="0" w:color="auto"/>
            <w:bottom w:val="none" w:sz="0" w:space="0" w:color="auto"/>
            <w:right w:val="none" w:sz="0" w:space="0" w:color="auto"/>
          </w:divBdr>
        </w:div>
        <w:div w:id="744256844">
          <w:marLeft w:val="640"/>
          <w:marRight w:val="0"/>
          <w:marTop w:val="0"/>
          <w:marBottom w:val="0"/>
          <w:divBdr>
            <w:top w:val="none" w:sz="0" w:space="0" w:color="auto"/>
            <w:left w:val="none" w:sz="0" w:space="0" w:color="auto"/>
            <w:bottom w:val="none" w:sz="0" w:space="0" w:color="auto"/>
            <w:right w:val="none" w:sz="0" w:space="0" w:color="auto"/>
          </w:divBdr>
        </w:div>
        <w:div w:id="103162559">
          <w:marLeft w:val="640"/>
          <w:marRight w:val="0"/>
          <w:marTop w:val="0"/>
          <w:marBottom w:val="0"/>
          <w:divBdr>
            <w:top w:val="none" w:sz="0" w:space="0" w:color="auto"/>
            <w:left w:val="none" w:sz="0" w:space="0" w:color="auto"/>
            <w:bottom w:val="none" w:sz="0" w:space="0" w:color="auto"/>
            <w:right w:val="none" w:sz="0" w:space="0" w:color="auto"/>
          </w:divBdr>
        </w:div>
        <w:div w:id="63266284">
          <w:marLeft w:val="640"/>
          <w:marRight w:val="0"/>
          <w:marTop w:val="0"/>
          <w:marBottom w:val="0"/>
          <w:divBdr>
            <w:top w:val="none" w:sz="0" w:space="0" w:color="auto"/>
            <w:left w:val="none" w:sz="0" w:space="0" w:color="auto"/>
            <w:bottom w:val="none" w:sz="0" w:space="0" w:color="auto"/>
            <w:right w:val="none" w:sz="0" w:space="0" w:color="auto"/>
          </w:divBdr>
        </w:div>
        <w:div w:id="998462295">
          <w:marLeft w:val="640"/>
          <w:marRight w:val="0"/>
          <w:marTop w:val="0"/>
          <w:marBottom w:val="0"/>
          <w:divBdr>
            <w:top w:val="none" w:sz="0" w:space="0" w:color="auto"/>
            <w:left w:val="none" w:sz="0" w:space="0" w:color="auto"/>
            <w:bottom w:val="none" w:sz="0" w:space="0" w:color="auto"/>
            <w:right w:val="none" w:sz="0" w:space="0" w:color="auto"/>
          </w:divBdr>
        </w:div>
        <w:div w:id="1687708753">
          <w:marLeft w:val="640"/>
          <w:marRight w:val="0"/>
          <w:marTop w:val="0"/>
          <w:marBottom w:val="0"/>
          <w:divBdr>
            <w:top w:val="none" w:sz="0" w:space="0" w:color="auto"/>
            <w:left w:val="none" w:sz="0" w:space="0" w:color="auto"/>
            <w:bottom w:val="none" w:sz="0" w:space="0" w:color="auto"/>
            <w:right w:val="none" w:sz="0" w:space="0" w:color="auto"/>
          </w:divBdr>
        </w:div>
        <w:div w:id="575166195">
          <w:marLeft w:val="640"/>
          <w:marRight w:val="0"/>
          <w:marTop w:val="0"/>
          <w:marBottom w:val="0"/>
          <w:divBdr>
            <w:top w:val="none" w:sz="0" w:space="0" w:color="auto"/>
            <w:left w:val="none" w:sz="0" w:space="0" w:color="auto"/>
            <w:bottom w:val="none" w:sz="0" w:space="0" w:color="auto"/>
            <w:right w:val="none" w:sz="0" w:space="0" w:color="auto"/>
          </w:divBdr>
        </w:div>
        <w:div w:id="1478692419">
          <w:marLeft w:val="640"/>
          <w:marRight w:val="0"/>
          <w:marTop w:val="0"/>
          <w:marBottom w:val="0"/>
          <w:divBdr>
            <w:top w:val="none" w:sz="0" w:space="0" w:color="auto"/>
            <w:left w:val="none" w:sz="0" w:space="0" w:color="auto"/>
            <w:bottom w:val="none" w:sz="0" w:space="0" w:color="auto"/>
            <w:right w:val="none" w:sz="0" w:space="0" w:color="auto"/>
          </w:divBdr>
        </w:div>
        <w:div w:id="764112580">
          <w:marLeft w:val="640"/>
          <w:marRight w:val="0"/>
          <w:marTop w:val="0"/>
          <w:marBottom w:val="0"/>
          <w:divBdr>
            <w:top w:val="none" w:sz="0" w:space="0" w:color="auto"/>
            <w:left w:val="none" w:sz="0" w:space="0" w:color="auto"/>
            <w:bottom w:val="none" w:sz="0" w:space="0" w:color="auto"/>
            <w:right w:val="none" w:sz="0" w:space="0" w:color="auto"/>
          </w:divBdr>
        </w:div>
        <w:div w:id="7222186">
          <w:marLeft w:val="640"/>
          <w:marRight w:val="0"/>
          <w:marTop w:val="0"/>
          <w:marBottom w:val="0"/>
          <w:divBdr>
            <w:top w:val="none" w:sz="0" w:space="0" w:color="auto"/>
            <w:left w:val="none" w:sz="0" w:space="0" w:color="auto"/>
            <w:bottom w:val="none" w:sz="0" w:space="0" w:color="auto"/>
            <w:right w:val="none" w:sz="0" w:space="0" w:color="auto"/>
          </w:divBdr>
        </w:div>
        <w:div w:id="210923514">
          <w:marLeft w:val="640"/>
          <w:marRight w:val="0"/>
          <w:marTop w:val="0"/>
          <w:marBottom w:val="0"/>
          <w:divBdr>
            <w:top w:val="none" w:sz="0" w:space="0" w:color="auto"/>
            <w:left w:val="none" w:sz="0" w:space="0" w:color="auto"/>
            <w:bottom w:val="none" w:sz="0" w:space="0" w:color="auto"/>
            <w:right w:val="none" w:sz="0" w:space="0" w:color="auto"/>
          </w:divBdr>
        </w:div>
        <w:div w:id="69887501">
          <w:marLeft w:val="640"/>
          <w:marRight w:val="0"/>
          <w:marTop w:val="0"/>
          <w:marBottom w:val="0"/>
          <w:divBdr>
            <w:top w:val="none" w:sz="0" w:space="0" w:color="auto"/>
            <w:left w:val="none" w:sz="0" w:space="0" w:color="auto"/>
            <w:bottom w:val="none" w:sz="0" w:space="0" w:color="auto"/>
            <w:right w:val="none" w:sz="0" w:space="0" w:color="auto"/>
          </w:divBdr>
        </w:div>
        <w:div w:id="513418265">
          <w:marLeft w:val="640"/>
          <w:marRight w:val="0"/>
          <w:marTop w:val="0"/>
          <w:marBottom w:val="0"/>
          <w:divBdr>
            <w:top w:val="none" w:sz="0" w:space="0" w:color="auto"/>
            <w:left w:val="none" w:sz="0" w:space="0" w:color="auto"/>
            <w:bottom w:val="none" w:sz="0" w:space="0" w:color="auto"/>
            <w:right w:val="none" w:sz="0" w:space="0" w:color="auto"/>
          </w:divBdr>
        </w:div>
        <w:div w:id="1968510454">
          <w:marLeft w:val="640"/>
          <w:marRight w:val="0"/>
          <w:marTop w:val="0"/>
          <w:marBottom w:val="0"/>
          <w:divBdr>
            <w:top w:val="none" w:sz="0" w:space="0" w:color="auto"/>
            <w:left w:val="none" w:sz="0" w:space="0" w:color="auto"/>
            <w:bottom w:val="none" w:sz="0" w:space="0" w:color="auto"/>
            <w:right w:val="none" w:sz="0" w:space="0" w:color="auto"/>
          </w:divBdr>
        </w:div>
        <w:div w:id="93552424">
          <w:marLeft w:val="640"/>
          <w:marRight w:val="0"/>
          <w:marTop w:val="0"/>
          <w:marBottom w:val="0"/>
          <w:divBdr>
            <w:top w:val="none" w:sz="0" w:space="0" w:color="auto"/>
            <w:left w:val="none" w:sz="0" w:space="0" w:color="auto"/>
            <w:bottom w:val="none" w:sz="0" w:space="0" w:color="auto"/>
            <w:right w:val="none" w:sz="0" w:space="0" w:color="auto"/>
          </w:divBdr>
        </w:div>
        <w:div w:id="1268998966">
          <w:marLeft w:val="640"/>
          <w:marRight w:val="0"/>
          <w:marTop w:val="0"/>
          <w:marBottom w:val="0"/>
          <w:divBdr>
            <w:top w:val="none" w:sz="0" w:space="0" w:color="auto"/>
            <w:left w:val="none" w:sz="0" w:space="0" w:color="auto"/>
            <w:bottom w:val="none" w:sz="0" w:space="0" w:color="auto"/>
            <w:right w:val="none" w:sz="0" w:space="0" w:color="auto"/>
          </w:divBdr>
        </w:div>
        <w:div w:id="937099934">
          <w:marLeft w:val="640"/>
          <w:marRight w:val="0"/>
          <w:marTop w:val="0"/>
          <w:marBottom w:val="0"/>
          <w:divBdr>
            <w:top w:val="none" w:sz="0" w:space="0" w:color="auto"/>
            <w:left w:val="none" w:sz="0" w:space="0" w:color="auto"/>
            <w:bottom w:val="none" w:sz="0" w:space="0" w:color="auto"/>
            <w:right w:val="none" w:sz="0" w:space="0" w:color="auto"/>
          </w:divBdr>
        </w:div>
        <w:div w:id="2000427588">
          <w:marLeft w:val="640"/>
          <w:marRight w:val="0"/>
          <w:marTop w:val="0"/>
          <w:marBottom w:val="0"/>
          <w:divBdr>
            <w:top w:val="none" w:sz="0" w:space="0" w:color="auto"/>
            <w:left w:val="none" w:sz="0" w:space="0" w:color="auto"/>
            <w:bottom w:val="none" w:sz="0" w:space="0" w:color="auto"/>
            <w:right w:val="none" w:sz="0" w:space="0" w:color="auto"/>
          </w:divBdr>
        </w:div>
        <w:div w:id="812256175">
          <w:marLeft w:val="640"/>
          <w:marRight w:val="0"/>
          <w:marTop w:val="0"/>
          <w:marBottom w:val="0"/>
          <w:divBdr>
            <w:top w:val="none" w:sz="0" w:space="0" w:color="auto"/>
            <w:left w:val="none" w:sz="0" w:space="0" w:color="auto"/>
            <w:bottom w:val="none" w:sz="0" w:space="0" w:color="auto"/>
            <w:right w:val="none" w:sz="0" w:space="0" w:color="auto"/>
          </w:divBdr>
        </w:div>
        <w:div w:id="1262373508">
          <w:marLeft w:val="640"/>
          <w:marRight w:val="0"/>
          <w:marTop w:val="0"/>
          <w:marBottom w:val="0"/>
          <w:divBdr>
            <w:top w:val="none" w:sz="0" w:space="0" w:color="auto"/>
            <w:left w:val="none" w:sz="0" w:space="0" w:color="auto"/>
            <w:bottom w:val="none" w:sz="0" w:space="0" w:color="auto"/>
            <w:right w:val="none" w:sz="0" w:space="0" w:color="auto"/>
          </w:divBdr>
        </w:div>
      </w:divsChild>
    </w:div>
    <w:div w:id="1093286385">
      <w:bodyDiv w:val="1"/>
      <w:marLeft w:val="0"/>
      <w:marRight w:val="0"/>
      <w:marTop w:val="0"/>
      <w:marBottom w:val="0"/>
      <w:divBdr>
        <w:top w:val="none" w:sz="0" w:space="0" w:color="auto"/>
        <w:left w:val="none" w:sz="0" w:space="0" w:color="auto"/>
        <w:bottom w:val="none" w:sz="0" w:space="0" w:color="auto"/>
        <w:right w:val="none" w:sz="0" w:space="0" w:color="auto"/>
      </w:divBdr>
    </w:div>
    <w:div w:id="1106077285">
      <w:bodyDiv w:val="1"/>
      <w:marLeft w:val="0"/>
      <w:marRight w:val="0"/>
      <w:marTop w:val="0"/>
      <w:marBottom w:val="0"/>
      <w:divBdr>
        <w:top w:val="none" w:sz="0" w:space="0" w:color="auto"/>
        <w:left w:val="none" w:sz="0" w:space="0" w:color="auto"/>
        <w:bottom w:val="none" w:sz="0" w:space="0" w:color="auto"/>
        <w:right w:val="none" w:sz="0" w:space="0" w:color="auto"/>
      </w:divBdr>
      <w:divsChild>
        <w:div w:id="1126656135">
          <w:marLeft w:val="480"/>
          <w:marRight w:val="0"/>
          <w:marTop w:val="0"/>
          <w:marBottom w:val="0"/>
          <w:divBdr>
            <w:top w:val="none" w:sz="0" w:space="0" w:color="auto"/>
            <w:left w:val="none" w:sz="0" w:space="0" w:color="auto"/>
            <w:bottom w:val="none" w:sz="0" w:space="0" w:color="auto"/>
            <w:right w:val="none" w:sz="0" w:space="0" w:color="auto"/>
          </w:divBdr>
        </w:div>
        <w:div w:id="762650624">
          <w:marLeft w:val="480"/>
          <w:marRight w:val="0"/>
          <w:marTop w:val="0"/>
          <w:marBottom w:val="0"/>
          <w:divBdr>
            <w:top w:val="none" w:sz="0" w:space="0" w:color="auto"/>
            <w:left w:val="none" w:sz="0" w:space="0" w:color="auto"/>
            <w:bottom w:val="none" w:sz="0" w:space="0" w:color="auto"/>
            <w:right w:val="none" w:sz="0" w:space="0" w:color="auto"/>
          </w:divBdr>
        </w:div>
        <w:div w:id="542523437">
          <w:marLeft w:val="480"/>
          <w:marRight w:val="0"/>
          <w:marTop w:val="0"/>
          <w:marBottom w:val="0"/>
          <w:divBdr>
            <w:top w:val="none" w:sz="0" w:space="0" w:color="auto"/>
            <w:left w:val="none" w:sz="0" w:space="0" w:color="auto"/>
            <w:bottom w:val="none" w:sz="0" w:space="0" w:color="auto"/>
            <w:right w:val="none" w:sz="0" w:space="0" w:color="auto"/>
          </w:divBdr>
        </w:div>
        <w:div w:id="133569273">
          <w:marLeft w:val="480"/>
          <w:marRight w:val="0"/>
          <w:marTop w:val="0"/>
          <w:marBottom w:val="0"/>
          <w:divBdr>
            <w:top w:val="none" w:sz="0" w:space="0" w:color="auto"/>
            <w:left w:val="none" w:sz="0" w:space="0" w:color="auto"/>
            <w:bottom w:val="none" w:sz="0" w:space="0" w:color="auto"/>
            <w:right w:val="none" w:sz="0" w:space="0" w:color="auto"/>
          </w:divBdr>
        </w:div>
        <w:div w:id="1260675862">
          <w:marLeft w:val="480"/>
          <w:marRight w:val="0"/>
          <w:marTop w:val="0"/>
          <w:marBottom w:val="0"/>
          <w:divBdr>
            <w:top w:val="none" w:sz="0" w:space="0" w:color="auto"/>
            <w:left w:val="none" w:sz="0" w:space="0" w:color="auto"/>
            <w:bottom w:val="none" w:sz="0" w:space="0" w:color="auto"/>
            <w:right w:val="none" w:sz="0" w:space="0" w:color="auto"/>
          </w:divBdr>
        </w:div>
        <w:div w:id="1899583411">
          <w:marLeft w:val="480"/>
          <w:marRight w:val="0"/>
          <w:marTop w:val="0"/>
          <w:marBottom w:val="0"/>
          <w:divBdr>
            <w:top w:val="none" w:sz="0" w:space="0" w:color="auto"/>
            <w:left w:val="none" w:sz="0" w:space="0" w:color="auto"/>
            <w:bottom w:val="none" w:sz="0" w:space="0" w:color="auto"/>
            <w:right w:val="none" w:sz="0" w:space="0" w:color="auto"/>
          </w:divBdr>
        </w:div>
        <w:div w:id="112945927">
          <w:marLeft w:val="480"/>
          <w:marRight w:val="0"/>
          <w:marTop w:val="0"/>
          <w:marBottom w:val="0"/>
          <w:divBdr>
            <w:top w:val="none" w:sz="0" w:space="0" w:color="auto"/>
            <w:left w:val="none" w:sz="0" w:space="0" w:color="auto"/>
            <w:bottom w:val="none" w:sz="0" w:space="0" w:color="auto"/>
            <w:right w:val="none" w:sz="0" w:space="0" w:color="auto"/>
          </w:divBdr>
        </w:div>
        <w:div w:id="61952801">
          <w:marLeft w:val="480"/>
          <w:marRight w:val="0"/>
          <w:marTop w:val="0"/>
          <w:marBottom w:val="0"/>
          <w:divBdr>
            <w:top w:val="none" w:sz="0" w:space="0" w:color="auto"/>
            <w:left w:val="none" w:sz="0" w:space="0" w:color="auto"/>
            <w:bottom w:val="none" w:sz="0" w:space="0" w:color="auto"/>
            <w:right w:val="none" w:sz="0" w:space="0" w:color="auto"/>
          </w:divBdr>
        </w:div>
        <w:div w:id="759103636">
          <w:marLeft w:val="480"/>
          <w:marRight w:val="0"/>
          <w:marTop w:val="0"/>
          <w:marBottom w:val="0"/>
          <w:divBdr>
            <w:top w:val="none" w:sz="0" w:space="0" w:color="auto"/>
            <w:left w:val="none" w:sz="0" w:space="0" w:color="auto"/>
            <w:bottom w:val="none" w:sz="0" w:space="0" w:color="auto"/>
            <w:right w:val="none" w:sz="0" w:space="0" w:color="auto"/>
          </w:divBdr>
        </w:div>
        <w:div w:id="1221744371">
          <w:marLeft w:val="480"/>
          <w:marRight w:val="0"/>
          <w:marTop w:val="0"/>
          <w:marBottom w:val="0"/>
          <w:divBdr>
            <w:top w:val="none" w:sz="0" w:space="0" w:color="auto"/>
            <w:left w:val="none" w:sz="0" w:space="0" w:color="auto"/>
            <w:bottom w:val="none" w:sz="0" w:space="0" w:color="auto"/>
            <w:right w:val="none" w:sz="0" w:space="0" w:color="auto"/>
          </w:divBdr>
        </w:div>
        <w:div w:id="1463963834">
          <w:marLeft w:val="480"/>
          <w:marRight w:val="0"/>
          <w:marTop w:val="0"/>
          <w:marBottom w:val="0"/>
          <w:divBdr>
            <w:top w:val="none" w:sz="0" w:space="0" w:color="auto"/>
            <w:left w:val="none" w:sz="0" w:space="0" w:color="auto"/>
            <w:bottom w:val="none" w:sz="0" w:space="0" w:color="auto"/>
            <w:right w:val="none" w:sz="0" w:space="0" w:color="auto"/>
          </w:divBdr>
        </w:div>
        <w:div w:id="579601657">
          <w:marLeft w:val="480"/>
          <w:marRight w:val="0"/>
          <w:marTop w:val="0"/>
          <w:marBottom w:val="0"/>
          <w:divBdr>
            <w:top w:val="none" w:sz="0" w:space="0" w:color="auto"/>
            <w:left w:val="none" w:sz="0" w:space="0" w:color="auto"/>
            <w:bottom w:val="none" w:sz="0" w:space="0" w:color="auto"/>
            <w:right w:val="none" w:sz="0" w:space="0" w:color="auto"/>
          </w:divBdr>
        </w:div>
        <w:div w:id="1083574242">
          <w:marLeft w:val="480"/>
          <w:marRight w:val="0"/>
          <w:marTop w:val="0"/>
          <w:marBottom w:val="0"/>
          <w:divBdr>
            <w:top w:val="none" w:sz="0" w:space="0" w:color="auto"/>
            <w:left w:val="none" w:sz="0" w:space="0" w:color="auto"/>
            <w:bottom w:val="none" w:sz="0" w:space="0" w:color="auto"/>
            <w:right w:val="none" w:sz="0" w:space="0" w:color="auto"/>
          </w:divBdr>
        </w:div>
        <w:div w:id="1783960419">
          <w:marLeft w:val="480"/>
          <w:marRight w:val="0"/>
          <w:marTop w:val="0"/>
          <w:marBottom w:val="0"/>
          <w:divBdr>
            <w:top w:val="none" w:sz="0" w:space="0" w:color="auto"/>
            <w:left w:val="none" w:sz="0" w:space="0" w:color="auto"/>
            <w:bottom w:val="none" w:sz="0" w:space="0" w:color="auto"/>
            <w:right w:val="none" w:sz="0" w:space="0" w:color="auto"/>
          </w:divBdr>
        </w:div>
        <w:div w:id="1223637576">
          <w:marLeft w:val="480"/>
          <w:marRight w:val="0"/>
          <w:marTop w:val="0"/>
          <w:marBottom w:val="0"/>
          <w:divBdr>
            <w:top w:val="none" w:sz="0" w:space="0" w:color="auto"/>
            <w:left w:val="none" w:sz="0" w:space="0" w:color="auto"/>
            <w:bottom w:val="none" w:sz="0" w:space="0" w:color="auto"/>
            <w:right w:val="none" w:sz="0" w:space="0" w:color="auto"/>
          </w:divBdr>
        </w:div>
        <w:div w:id="143863727">
          <w:marLeft w:val="480"/>
          <w:marRight w:val="0"/>
          <w:marTop w:val="0"/>
          <w:marBottom w:val="0"/>
          <w:divBdr>
            <w:top w:val="none" w:sz="0" w:space="0" w:color="auto"/>
            <w:left w:val="none" w:sz="0" w:space="0" w:color="auto"/>
            <w:bottom w:val="none" w:sz="0" w:space="0" w:color="auto"/>
            <w:right w:val="none" w:sz="0" w:space="0" w:color="auto"/>
          </w:divBdr>
        </w:div>
        <w:div w:id="1360545963">
          <w:marLeft w:val="480"/>
          <w:marRight w:val="0"/>
          <w:marTop w:val="0"/>
          <w:marBottom w:val="0"/>
          <w:divBdr>
            <w:top w:val="none" w:sz="0" w:space="0" w:color="auto"/>
            <w:left w:val="none" w:sz="0" w:space="0" w:color="auto"/>
            <w:bottom w:val="none" w:sz="0" w:space="0" w:color="auto"/>
            <w:right w:val="none" w:sz="0" w:space="0" w:color="auto"/>
          </w:divBdr>
        </w:div>
        <w:div w:id="1894655867">
          <w:marLeft w:val="480"/>
          <w:marRight w:val="0"/>
          <w:marTop w:val="0"/>
          <w:marBottom w:val="0"/>
          <w:divBdr>
            <w:top w:val="none" w:sz="0" w:space="0" w:color="auto"/>
            <w:left w:val="none" w:sz="0" w:space="0" w:color="auto"/>
            <w:bottom w:val="none" w:sz="0" w:space="0" w:color="auto"/>
            <w:right w:val="none" w:sz="0" w:space="0" w:color="auto"/>
          </w:divBdr>
        </w:div>
        <w:div w:id="987169567">
          <w:marLeft w:val="480"/>
          <w:marRight w:val="0"/>
          <w:marTop w:val="0"/>
          <w:marBottom w:val="0"/>
          <w:divBdr>
            <w:top w:val="none" w:sz="0" w:space="0" w:color="auto"/>
            <w:left w:val="none" w:sz="0" w:space="0" w:color="auto"/>
            <w:bottom w:val="none" w:sz="0" w:space="0" w:color="auto"/>
            <w:right w:val="none" w:sz="0" w:space="0" w:color="auto"/>
          </w:divBdr>
        </w:div>
        <w:div w:id="843209394">
          <w:marLeft w:val="480"/>
          <w:marRight w:val="0"/>
          <w:marTop w:val="0"/>
          <w:marBottom w:val="0"/>
          <w:divBdr>
            <w:top w:val="none" w:sz="0" w:space="0" w:color="auto"/>
            <w:left w:val="none" w:sz="0" w:space="0" w:color="auto"/>
            <w:bottom w:val="none" w:sz="0" w:space="0" w:color="auto"/>
            <w:right w:val="none" w:sz="0" w:space="0" w:color="auto"/>
          </w:divBdr>
        </w:div>
        <w:div w:id="164712842">
          <w:marLeft w:val="480"/>
          <w:marRight w:val="0"/>
          <w:marTop w:val="0"/>
          <w:marBottom w:val="0"/>
          <w:divBdr>
            <w:top w:val="none" w:sz="0" w:space="0" w:color="auto"/>
            <w:left w:val="none" w:sz="0" w:space="0" w:color="auto"/>
            <w:bottom w:val="none" w:sz="0" w:space="0" w:color="auto"/>
            <w:right w:val="none" w:sz="0" w:space="0" w:color="auto"/>
          </w:divBdr>
        </w:div>
        <w:div w:id="1079671003">
          <w:marLeft w:val="480"/>
          <w:marRight w:val="0"/>
          <w:marTop w:val="0"/>
          <w:marBottom w:val="0"/>
          <w:divBdr>
            <w:top w:val="none" w:sz="0" w:space="0" w:color="auto"/>
            <w:left w:val="none" w:sz="0" w:space="0" w:color="auto"/>
            <w:bottom w:val="none" w:sz="0" w:space="0" w:color="auto"/>
            <w:right w:val="none" w:sz="0" w:space="0" w:color="auto"/>
          </w:divBdr>
        </w:div>
        <w:div w:id="548683887">
          <w:marLeft w:val="480"/>
          <w:marRight w:val="0"/>
          <w:marTop w:val="0"/>
          <w:marBottom w:val="0"/>
          <w:divBdr>
            <w:top w:val="none" w:sz="0" w:space="0" w:color="auto"/>
            <w:left w:val="none" w:sz="0" w:space="0" w:color="auto"/>
            <w:bottom w:val="none" w:sz="0" w:space="0" w:color="auto"/>
            <w:right w:val="none" w:sz="0" w:space="0" w:color="auto"/>
          </w:divBdr>
        </w:div>
        <w:div w:id="2000839564">
          <w:marLeft w:val="480"/>
          <w:marRight w:val="0"/>
          <w:marTop w:val="0"/>
          <w:marBottom w:val="0"/>
          <w:divBdr>
            <w:top w:val="none" w:sz="0" w:space="0" w:color="auto"/>
            <w:left w:val="none" w:sz="0" w:space="0" w:color="auto"/>
            <w:bottom w:val="none" w:sz="0" w:space="0" w:color="auto"/>
            <w:right w:val="none" w:sz="0" w:space="0" w:color="auto"/>
          </w:divBdr>
        </w:div>
        <w:div w:id="395855858">
          <w:marLeft w:val="480"/>
          <w:marRight w:val="0"/>
          <w:marTop w:val="0"/>
          <w:marBottom w:val="0"/>
          <w:divBdr>
            <w:top w:val="none" w:sz="0" w:space="0" w:color="auto"/>
            <w:left w:val="none" w:sz="0" w:space="0" w:color="auto"/>
            <w:bottom w:val="none" w:sz="0" w:space="0" w:color="auto"/>
            <w:right w:val="none" w:sz="0" w:space="0" w:color="auto"/>
          </w:divBdr>
        </w:div>
        <w:div w:id="565918039">
          <w:marLeft w:val="480"/>
          <w:marRight w:val="0"/>
          <w:marTop w:val="0"/>
          <w:marBottom w:val="0"/>
          <w:divBdr>
            <w:top w:val="none" w:sz="0" w:space="0" w:color="auto"/>
            <w:left w:val="none" w:sz="0" w:space="0" w:color="auto"/>
            <w:bottom w:val="none" w:sz="0" w:space="0" w:color="auto"/>
            <w:right w:val="none" w:sz="0" w:space="0" w:color="auto"/>
          </w:divBdr>
        </w:div>
        <w:div w:id="1362709305">
          <w:marLeft w:val="480"/>
          <w:marRight w:val="0"/>
          <w:marTop w:val="0"/>
          <w:marBottom w:val="0"/>
          <w:divBdr>
            <w:top w:val="none" w:sz="0" w:space="0" w:color="auto"/>
            <w:left w:val="none" w:sz="0" w:space="0" w:color="auto"/>
            <w:bottom w:val="none" w:sz="0" w:space="0" w:color="auto"/>
            <w:right w:val="none" w:sz="0" w:space="0" w:color="auto"/>
          </w:divBdr>
        </w:div>
        <w:div w:id="1848905173">
          <w:marLeft w:val="480"/>
          <w:marRight w:val="0"/>
          <w:marTop w:val="0"/>
          <w:marBottom w:val="0"/>
          <w:divBdr>
            <w:top w:val="none" w:sz="0" w:space="0" w:color="auto"/>
            <w:left w:val="none" w:sz="0" w:space="0" w:color="auto"/>
            <w:bottom w:val="none" w:sz="0" w:space="0" w:color="auto"/>
            <w:right w:val="none" w:sz="0" w:space="0" w:color="auto"/>
          </w:divBdr>
        </w:div>
        <w:div w:id="685516821">
          <w:marLeft w:val="480"/>
          <w:marRight w:val="0"/>
          <w:marTop w:val="0"/>
          <w:marBottom w:val="0"/>
          <w:divBdr>
            <w:top w:val="none" w:sz="0" w:space="0" w:color="auto"/>
            <w:left w:val="none" w:sz="0" w:space="0" w:color="auto"/>
            <w:bottom w:val="none" w:sz="0" w:space="0" w:color="auto"/>
            <w:right w:val="none" w:sz="0" w:space="0" w:color="auto"/>
          </w:divBdr>
        </w:div>
      </w:divsChild>
    </w:div>
    <w:div w:id="1115174780">
      <w:bodyDiv w:val="1"/>
      <w:marLeft w:val="0"/>
      <w:marRight w:val="0"/>
      <w:marTop w:val="0"/>
      <w:marBottom w:val="0"/>
      <w:divBdr>
        <w:top w:val="none" w:sz="0" w:space="0" w:color="auto"/>
        <w:left w:val="none" w:sz="0" w:space="0" w:color="auto"/>
        <w:bottom w:val="none" w:sz="0" w:space="0" w:color="auto"/>
        <w:right w:val="none" w:sz="0" w:space="0" w:color="auto"/>
      </w:divBdr>
    </w:div>
    <w:div w:id="1118063994">
      <w:bodyDiv w:val="1"/>
      <w:marLeft w:val="0"/>
      <w:marRight w:val="0"/>
      <w:marTop w:val="0"/>
      <w:marBottom w:val="0"/>
      <w:divBdr>
        <w:top w:val="none" w:sz="0" w:space="0" w:color="auto"/>
        <w:left w:val="none" w:sz="0" w:space="0" w:color="auto"/>
        <w:bottom w:val="none" w:sz="0" w:space="0" w:color="auto"/>
        <w:right w:val="none" w:sz="0" w:space="0" w:color="auto"/>
      </w:divBdr>
    </w:div>
    <w:div w:id="1118373754">
      <w:bodyDiv w:val="1"/>
      <w:marLeft w:val="0"/>
      <w:marRight w:val="0"/>
      <w:marTop w:val="0"/>
      <w:marBottom w:val="0"/>
      <w:divBdr>
        <w:top w:val="none" w:sz="0" w:space="0" w:color="auto"/>
        <w:left w:val="none" w:sz="0" w:space="0" w:color="auto"/>
        <w:bottom w:val="none" w:sz="0" w:space="0" w:color="auto"/>
        <w:right w:val="none" w:sz="0" w:space="0" w:color="auto"/>
      </w:divBdr>
    </w:div>
    <w:div w:id="1118641926">
      <w:bodyDiv w:val="1"/>
      <w:marLeft w:val="0"/>
      <w:marRight w:val="0"/>
      <w:marTop w:val="0"/>
      <w:marBottom w:val="0"/>
      <w:divBdr>
        <w:top w:val="none" w:sz="0" w:space="0" w:color="auto"/>
        <w:left w:val="none" w:sz="0" w:space="0" w:color="auto"/>
        <w:bottom w:val="none" w:sz="0" w:space="0" w:color="auto"/>
        <w:right w:val="none" w:sz="0" w:space="0" w:color="auto"/>
      </w:divBdr>
    </w:div>
    <w:div w:id="1119690236">
      <w:bodyDiv w:val="1"/>
      <w:marLeft w:val="0"/>
      <w:marRight w:val="0"/>
      <w:marTop w:val="0"/>
      <w:marBottom w:val="0"/>
      <w:divBdr>
        <w:top w:val="none" w:sz="0" w:space="0" w:color="auto"/>
        <w:left w:val="none" w:sz="0" w:space="0" w:color="auto"/>
        <w:bottom w:val="none" w:sz="0" w:space="0" w:color="auto"/>
        <w:right w:val="none" w:sz="0" w:space="0" w:color="auto"/>
      </w:divBdr>
    </w:div>
    <w:div w:id="1119832210">
      <w:bodyDiv w:val="1"/>
      <w:marLeft w:val="0"/>
      <w:marRight w:val="0"/>
      <w:marTop w:val="0"/>
      <w:marBottom w:val="0"/>
      <w:divBdr>
        <w:top w:val="none" w:sz="0" w:space="0" w:color="auto"/>
        <w:left w:val="none" w:sz="0" w:space="0" w:color="auto"/>
        <w:bottom w:val="none" w:sz="0" w:space="0" w:color="auto"/>
        <w:right w:val="none" w:sz="0" w:space="0" w:color="auto"/>
      </w:divBdr>
      <w:divsChild>
        <w:div w:id="1252854042">
          <w:marLeft w:val="480"/>
          <w:marRight w:val="0"/>
          <w:marTop w:val="0"/>
          <w:marBottom w:val="0"/>
          <w:divBdr>
            <w:top w:val="none" w:sz="0" w:space="0" w:color="auto"/>
            <w:left w:val="none" w:sz="0" w:space="0" w:color="auto"/>
            <w:bottom w:val="none" w:sz="0" w:space="0" w:color="auto"/>
            <w:right w:val="none" w:sz="0" w:space="0" w:color="auto"/>
          </w:divBdr>
        </w:div>
        <w:div w:id="1017081855">
          <w:marLeft w:val="480"/>
          <w:marRight w:val="0"/>
          <w:marTop w:val="0"/>
          <w:marBottom w:val="0"/>
          <w:divBdr>
            <w:top w:val="none" w:sz="0" w:space="0" w:color="auto"/>
            <w:left w:val="none" w:sz="0" w:space="0" w:color="auto"/>
            <w:bottom w:val="none" w:sz="0" w:space="0" w:color="auto"/>
            <w:right w:val="none" w:sz="0" w:space="0" w:color="auto"/>
          </w:divBdr>
        </w:div>
        <w:div w:id="893155633">
          <w:marLeft w:val="480"/>
          <w:marRight w:val="0"/>
          <w:marTop w:val="0"/>
          <w:marBottom w:val="0"/>
          <w:divBdr>
            <w:top w:val="none" w:sz="0" w:space="0" w:color="auto"/>
            <w:left w:val="none" w:sz="0" w:space="0" w:color="auto"/>
            <w:bottom w:val="none" w:sz="0" w:space="0" w:color="auto"/>
            <w:right w:val="none" w:sz="0" w:space="0" w:color="auto"/>
          </w:divBdr>
        </w:div>
        <w:div w:id="1991208558">
          <w:marLeft w:val="480"/>
          <w:marRight w:val="0"/>
          <w:marTop w:val="0"/>
          <w:marBottom w:val="0"/>
          <w:divBdr>
            <w:top w:val="none" w:sz="0" w:space="0" w:color="auto"/>
            <w:left w:val="none" w:sz="0" w:space="0" w:color="auto"/>
            <w:bottom w:val="none" w:sz="0" w:space="0" w:color="auto"/>
            <w:right w:val="none" w:sz="0" w:space="0" w:color="auto"/>
          </w:divBdr>
        </w:div>
        <w:div w:id="182012520">
          <w:marLeft w:val="480"/>
          <w:marRight w:val="0"/>
          <w:marTop w:val="0"/>
          <w:marBottom w:val="0"/>
          <w:divBdr>
            <w:top w:val="none" w:sz="0" w:space="0" w:color="auto"/>
            <w:left w:val="none" w:sz="0" w:space="0" w:color="auto"/>
            <w:bottom w:val="none" w:sz="0" w:space="0" w:color="auto"/>
            <w:right w:val="none" w:sz="0" w:space="0" w:color="auto"/>
          </w:divBdr>
        </w:div>
        <w:div w:id="593326510">
          <w:marLeft w:val="480"/>
          <w:marRight w:val="0"/>
          <w:marTop w:val="0"/>
          <w:marBottom w:val="0"/>
          <w:divBdr>
            <w:top w:val="none" w:sz="0" w:space="0" w:color="auto"/>
            <w:left w:val="none" w:sz="0" w:space="0" w:color="auto"/>
            <w:bottom w:val="none" w:sz="0" w:space="0" w:color="auto"/>
            <w:right w:val="none" w:sz="0" w:space="0" w:color="auto"/>
          </w:divBdr>
        </w:div>
        <w:div w:id="1105685495">
          <w:marLeft w:val="480"/>
          <w:marRight w:val="0"/>
          <w:marTop w:val="0"/>
          <w:marBottom w:val="0"/>
          <w:divBdr>
            <w:top w:val="none" w:sz="0" w:space="0" w:color="auto"/>
            <w:left w:val="none" w:sz="0" w:space="0" w:color="auto"/>
            <w:bottom w:val="none" w:sz="0" w:space="0" w:color="auto"/>
            <w:right w:val="none" w:sz="0" w:space="0" w:color="auto"/>
          </w:divBdr>
        </w:div>
        <w:div w:id="159783751">
          <w:marLeft w:val="480"/>
          <w:marRight w:val="0"/>
          <w:marTop w:val="0"/>
          <w:marBottom w:val="0"/>
          <w:divBdr>
            <w:top w:val="none" w:sz="0" w:space="0" w:color="auto"/>
            <w:left w:val="none" w:sz="0" w:space="0" w:color="auto"/>
            <w:bottom w:val="none" w:sz="0" w:space="0" w:color="auto"/>
            <w:right w:val="none" w:sz="0" w:space="0" w:color="auto"/>
          </w:divBdr>
        </w:div>
        <w:div w:id="336660097">
          <w:marLeft w:val="480"/>
          <w:marRight w:val="0"/>
          <w:marTop w:val="0"/>
          <w:marBottom w:val="0"/>
          <w:divBdr>
            <w:top w:val="none" w:sz="0" w:space="0" w:color="auto"/>
            <w:left w:val="none" w:sz="0" w:space="0" w:color="auto"/>
            <w:bottom w:val="none" w:sz="0" w:space="0" w:color="auto"/>
            <w:right w:val="none" w:sz="0" w:space="0" w:color="auto"/>
          </w:divBdr>
        </w:div>
        <w:div w:id="501965959">
          <w:marLeft w:val="480"/>
          <w:marRight w:val="0"/>
          <w:marTop w:val="0"/>
          <w:marBottom w:val="0"/>
          <w:divBdr>
            <w:top w:val="none" w:sz="0" w:space="0" w:color="auto"/>
            <w:left w:val="none" w:sz="0" w:space="0" w:color="auto"/>
            <w:bottom w:val="none" w:sz="0" w:space="0" w:color="auto"/>
            <w:right w:val="none" w:sz="0" w:space="0" w:color="auto"/>
          </w:divBdr>
        </w:div>
        <w:div w:id="932857147">
          <w:marLeft w:val="480"/>
          <w:marRight w:val="0"/>
          <w:marTop w:val="0"/>
          <w:marBottom w:val="0"/>
          <w:divBdr>
            <w:top w:val="none" w:sz="0" w:space="0" w:color="auto"/>
            <w:left w:val="none" w:sz="0" w:space="0" w:color="auto"/>
            <w:bottom w:val="none" w:sz="0" w:space="0" w:color="auto"/>
            <w:right w:val="none" w:sz="0" w:space="0" w:color="auto"/>
          </w:divBdr>
        </w:div>
        <w:div w:id="393551411">
          <w:marLeft w:val="480"/>
          <w:marRight w:val="0"/>
          <w:marTop w:val="0"/>
          <w:marBottom w:val="0"/>
          <w:divBdr>
            <w:top w:val="none" w:sz="0" w:space="0" w:color="auto"/>
            <w:left w:val="none" w:sz="0" w:space="0" w:color="auto"/>
            <w:bottom w:val="none" w:sz="0" w:space="0" w:color="auto"/>
            <w:right w:val="none" w:sz="0" w:space="0" w:color="auto"/>
          </w:divBdr>
        </w:div>
        <w:div w:id="340934631">
          <w:marLeft w:val="480"/>
          <w:marRight w:val="0"/>
          <w:marTop w:val="0"/>
          <w:marBottom w:val="0"/>
          <w:divBdr>
            <w:top w:val="none" w:sz="0" w:space="0" w:color="auto"/>
            <w:left w:val="none" w:sz="0" w:space="0" w:color="auto"/>
            <w:bottom w:val="none" w:sz="0" w:space="0" w:color="auto"/>
            <w:right w:val="none" w:sz="0" w:space="0" w:color="auto"/>
          </w:divBdr>
        </w:div>
        <w:div w:id="564217157">
          <w:marLeft w:val="480"/>
          <w:marRight w:val="0"/>
          <w:marTop w:val="0"/>
          <w:marBottom w:val="0"/>
          <w:divBdr>
            <w:top w:val="none" w:sz="0" w:space="0" w:color="auto"/>
            <w:left w:val="none" w:sz="0" w:space="0" w:color="auto"/>
            <w:bottom w:val="none" w:sz="0" w:space="0" w:color="auto"/>
            <w:right w:val="none" w:sz="0" w:space="0" w:color="auto"/>
          </w:divBdr>
        </w:div>
        <w:div w:id="18747697">
          <w:marLeft w:val="480"/>
          <w:marRight w:val="0"/>
          <w:marTop w:val="0"/>
          <w:marBottom w:val="0"/>
          <w:divBdr>
            <w:top w:val="none" w:sz="0" w:space="0" w:color="auto"/>
            <w:left w:val="none" w:sz="0" w:space="0" w:color="auto"/>
            <w:bottom w:val="none" w:sz="0" w:space="0" w:color="auto"/>
            <w:right w:val="none" w:sz="0" w:space="0" w:color="auto"/>
          </w:divBdr>
        </w:div>
        <w:div w:id="384332189">
          <w:marLeft w:val="480"/>
          <w:marRight w:val="0"/>
          <w:marTop w:val="0"/>
          <w:marBottom w:val="0"/>
          <w:divBdr>
            <w:top w:val="none" w:sz="0" w:space="0" w:color="auto"/>
            <w:left w:val="none" w:sz="0" w:space="0" w:color="auto"/>
            <w:bottom w:val="none" w:sz="0" w:space="0" w:color="auto"/>
            <w:right w:val="none" w:sz="0" w:space="0" w:color="auto"/>
          </w:divBdr>
        </w:div>
        <w:div w:id="1207985915">
          <w:marLeft w:val="480"/>
          <w:marRight w:val="0"/>
          <w:marTop w:val="0"/>
          <w:marBottom w:val="0"/>
          <w:divBdr>
            <w:top w:val="none" w:sz="0" w:space="0" w:color="auto"/>
            <w:left w:val="none" w:sz="0" w:space="0" w:color="auto"/>
            <w:bottom w:val="none" w:sz="0" w:space="0" w:color="auto"/>
            <w:right w:val="none" w:sz="0" w:space="0" w:color="auto"/>
          </w:divBdr>
        </w:div>
        <w:div w:id="1684044358">
          <w:marLeft w:val="480"/>
          <w:marRight w:val="0"/>
          <w:marTop w:val="0"/>
          <w:marBottom w:val="0"/>
          <w:divBdr>
            <w:top w:val="none" w:sz="0" w:space="0" w:color="auto"/>
            <w:left w:val="none" w:sz="0" w:space="0" w:color="auto"/>
            <w:bottom w:val="none" w:sz="0" w:space="0" w:color="auto"/>
            <w:right w:val="none" w:sz="0" w:space="0" w:color="auto"/>
          </w:divBdr>
        </w:div>
        <w:div w:id="1878203853">
          <w:marLeft w:val="480"/>
          <w:marRight w:val="0"/>
          <w:marTop w:val="0"/>
          <w:marBottom w:val="0"/>
          <w:divBdr>
            <w:top w:val="none" w:sz="0" w:space="0" w:color="auto"/>
            <w:left w:val="none" w:sz="0" w:space="0" w:color="auto"/>
            <w:bottom w:val="none" w:sz="0" w:space="0" w:color="auto"/>
            <w:right w:val="none" w:sz="0" w:space="0" w:color="auto"/>
          </w:divBdr>
        </w:div>
        <w:div w:id="1532181105">
          <w:marLeft w:val="480"/>
          <w:marRight w:val="0"/>
          <w:marTop w:val="0"/>
          <w:marBottom w:val="0"/>
          <w:divBdr>
            <w:top w:val="none" w:sz="0" w:space="0" w:color="auto"/>
            <w:left w:val="none" w:sz="0" w:space="0" w:color="auto"/>
            <w:bottom w:val="none" w:sz="0" w:space="0" w:color="auto"/>
            <w:right w:val="none" w:sz="0" w:space="0" w:color="auto"/>
          </w:divBdr>
        </w:div>
        <w:div w:id="177356832">
          <w:marLeft w:val="480"/>
          <w:marRight w:val="0"/>
          <w:marTop w:val="0"/>
          <w:marBottom w:val="0"/>
          <w:divBdr>
            <w:top w:val="none" w:sz="0" w:space="0" w:color="auto"/>
            <w:left w:val="none" w:sz="0" w:space="0" w:color="auto"/>
            <w:bottom w:val="none" w:sz="0" w:space="0" w:color="auto"/>
            <w:right w:val="none" w:sz="0" w:space="0" w:color="auto"/>
          </w:divBdr>
        </w:div>
        <w:div w:id="390541370">
          <w:marLeft w:val="480"/>
          <w:marRight w:val="0"/>
          <w:marTop w:val="0"/>
          <w:marBottom w:val="0"/>
          <w:divBdr>
            <w:top w:val="none" w:sz="0" w:space="0" w:color="auto"/>
            <w:left w:val="none" w:sz="0" w:space="0" w:color="auto"/>
            <w:bottom w:val="none" w:sz="0" w:space="0" w:color="auto"/>
            <w:right w:val="none" w:sz="0" w:space="0" w:color="auto"/>
          </w:divBdr>
        </w:div>
        <w:div w:id="673579583">
          <w:marLeft w:val="480"/>
          <w:marRight w:val="0"/>
          <w:marTop w:val="0"/>
          <w:marBottom w:val="0"/>
          <w:divBdr>
            <w:top w:val="none" w:sz="0" w:space="0" w:color="auto"/>
            <w:left w:val="none" w:sz="0" w:space="0" w:color="auto"/>
            <w:bottom w:val="none" w:sz="0" w:space="0" w:color="auto"/>
            <w:right w:val="none" w:sz="0" w:space="0" w:color="auto"/>
          </w:divBdr>
        </w:div>
        <w:div w:id="745228539">
          <w:marLeft w:val="480"/>
          <w:marRight w:val="0"/>
          <w:marTop w:val="0"/>
          <w:marBottom w:val="0"/>
          <w:divBdr>
            <w:top w:val="none" w:sz="0" w:space="0" w:color="auto"/>
            <w:left w:val="none" w:sz="0" w:space="0" w:color="auto"/>
            <w:bottom w:val="none" w:sz="0" w:space="0" w:color="auto"/>
            <w:right w:val="none" w:sz="0" w:space="0" w:color="auto"/>
          </w:divBdr>
        </w:div>
        <w:div w:id="1738672299">
          <w:marLeft w:val="480"/>
          <w:marRight w:val="0"/>
          <w:marTop w:val="0"/>
          <w:marBottom w:val="0"/>
          <w:divBdr>
            <w:top w:val="none" w:sz="0" w:space="0" w:color="auto"/>
            <w:left w:val="none" w:sz="0" w:space="0" w:color="auto"/>
            <w:bottom w:val="none" w:sz="0" w:space="0" w:color="auto"/>
            <w:right w:val="none" w:sz="0" w:space="0" w:color="auto"/>
          </w:divBdr>
        </w:div>
        <w:div w:id="438137034">
          <w:marLeft w:val="480"/>
          <w:marRight w:val="0"/>
          <w:marTop w:val="0"/>
          <w:marBottom w:val="0"/>
          <w:divBdr>
            <w:top w:val="none" w:sz="0" w:space="0" w:color="auto"/>
            <w:left w:val="none" w:sz="0" w:space="0" w:color="auto"/>
            <w:bottom w:val="none" w:sz="0" w:space="0" w:color="auto"/>
            <w:right w:val="none" w:sz="0" w:space="0" w:color="auto"/>
          </w:divBdr>
        </w:div>
        <w:div w:id="479658311">
          <w:marLeft w:val="480"/>
          <w:marRight w:val="0"/>
          <w:marTop w:val="0"/>
          <w:marBottom w:val="0"/>
          <w:divBdr>
            <w:top w:val="none" w:sz="0" w:space="0" w:color="auto"/>
            <w:left w:val="none" w:sz="0" w:space="0" w:color="auto"/>
            <w:bottom w:val="none" w:sz="0" w:space="0" w:color="auto"/>
            <w:right w:val="none" w:sz="0" w:space="0" w:color="auto"/>
          </w:divBdr>
        </w:div>
        <w:div w:id="176891573">
          <w:marLeft w:val="480"/>
          <w:marRight w:val="0"/>
          <w:marTop w:val="0"/>
          <w:marBottom w:val="0"/>
          <w:divBdr>
            <w:top w:val="none" w:sz="0" w:space="0" w:color="auto"/>
            <w:left w:val="none" w:sz="0" w:space="0" w:color="auto"/>
            <w:bottom w:val="none" w:sz="0" w:space="0" w:color="auto"/>
            <w:right w:val="none" w:sz="0" w:space="0" w:color="auto"/>
          </w:divBdr>
        </w:div>
        <w:div w:id="288708735">
          <w:marLeft w:val="480"/>
          <w:marRight w:val="0"/>
          <w:marTop w:val="0"/>
          <w:marBottom w:val="0"/>
          <w:divBdr>
            <w:top w:val="none" w:sz="0" w:space="0" w:color="auto"/>
            <w:left w:val="none" w:sz="0" w:space="0" w:color="auto"/>
            <w:bottom w:val="none" w:sz="0" w:space="0" w:color="auto"/>
            <w:right w:val="none" w:sz="0" w:space="0" w:color="auto"/>
          </w:divBdr>
        </w:div>
        <w:div w:id="315232269">
          <w:marLeft w:val="480"/>
          <w:marRight w:val="0"/>
          <w:marTop w:val="0"/>
          <w:marBottom w:val="0"/>
          <w:divBdr>
            <w:top w:val="none" w:sz="0" w:space="0" w:color="auto"/>
            <w:left w:val="none" w:sz="0" w:space="0" w:color="auto"/>
            <w:bottom w:val="none" w:sz="0" w:space="0" w:color="auto"/>
            <w:right w:val="none" w:sz="0" w:space="0" w:color="auto"/>
          </w:divBdr>
        </w:div>
        <w:div w:id="1089086395">
          <w:marLeft w:val="480"/>
          <w:marRight w:val="0"/>
          <w:marTop w:val="0"/>
          <w:marBottom w:val="0"/>
          <w:divBdr>
            <w:top w:val="none" w:sz="0" w:space="0" w:color="auto"/>
            <w:left w:val="none" w:sz="0" w:space="0" w:color="auto"/>
            <w:bottom w:val="none" w:sz="0" w:space="0" w:color="auto"/>
            <w:right w:val="none" w:sz="0" w:space="0" w:color="auto"/>
          </w:divBdr>
        </w:div>
        <w:div w:id="1322655772">
          <w:marLeft w:val="480"/>
          <w:marRight w:val="0"/>
          <w:marTop w:val="0"/>
          <w:marBottom w:val="0"/>
          <w:divBdr>
            <w:top w:val="none" w:sz="0" w:space="0" w:color="auto"/>
            <w:left w:val="none" w:sz="0" w:space="0" w:color="auto"/>
            <w:bottom w:val="none" w:sz="0" w:space="0" w:color="auto"/>
            <w:right w:val="none" w:sz="0" w:space="0" w:color="auto"/>
          </w:divBdr>
        </w:div>
        <w:div w:id="1397976568">
          <w:marLeft w:val="480"/>
          <w:marRight w:val="0"/>
          <w:marTop w:val="0"/>
          <w:marBottom w:val="0"/>
          <w:divBdr>
            <w:top w:val="none" w:sz="0" w:space="0" w:color="auto"/>
            <w:left w:val="none" w:sz="0" w:space="0" w:color="auto"/>
            <w:bottom w:val="none" w:sz="0" w:space="0" w:color="auto"/>
            <w:right w:val="none" w:sz="0" w:space="0" w:color="auto"/>
          </w:divBdr>
        </w:div>
        <w:div w:id="2076780891">
          <w:marLeft w:val="480"/>
          <w:marRight w:val="0"/>
          <w:marTop w:val="0"/>
          <w:marBottom w:val="0"/>
          <w:divBdr>
            <w:top w:val="none" w:sz="0" w:space="0" w:color="auto"/>
            <w:left w:val="none" w:sz="0" w:space="0" w:color="auto"/>
            <w:bottom w:val="none" w:sz="0" w:space="0" w:color="auto"/>
            <w:right w:val="none" w:sz="0" w:space="0" w:color="auto"/>
          </w:divBdr>
        </w:div>
        <w:div w:id="665280033">
          <w:marLeft w:val="480"/>
          <w:marRight w:val="0"/>
          <w:marTop w:val="0"/>
          <w:marBottom w:val="0"/>
          <w:divBdr>
            <w:top w:val="none" w:sz="0" w:space="0" w:color="auto"/>
            <w:left w:val="none" w:sz="0" w:space="0" w:color="auto"/>
            <w:bottom w:val="none" w:sz="0" w:space="0" w:color="auto"/>
            <w:right w:val="none" w:sz="0" w:space="0" w:color="auto"/>
          </w:divBdr>
        </w:div>
        <w:div w:id="693463438">
          <w:marLeft w:val="480"/>
          <w:marRight w:val="0"/>
          <w:marTop w:val="0"/>
          <w:marBottom w:val="0"/>
          <w:divBdr>
            <w:top w:val="none" w:sz="0" w:space="0" w:color="auto"/>
            <w:left w:val="none" w:sz="0" w:space="0" w:color="auto"/>
            <w:bottom w:val="none" w:sz="0" w:space="0" w:color="auto"/>
            <w:right w:val="none" w:sz="0" w:space="0" w:color="auto"/>
          </w:divBdr>
        </w:div>
        <w:div w:id="580801160">
          <w:marLeft w:val="480"/>
          <w:marRight w:val="0"/>
          <w:marTop w:val="0"/>
          <w:marBottom w:val="0"/>
          <w:divBdr>
            <w:top w:val="none" w:sz="0" w:space="0" w:color="auto"/>
            <w:left w:val="none" w:sz="0" w:space="0" w:color="auto"/>
            <w:bottom w:val="none" w:sz="0" w:space="0" w:color="auto"/>
            <w:right w:val="none" w:sz="0" w:space="0" w:color="auto"/>
          </w:divBdr>
        </w:div>
        <w:div w:id="1021129007">
          <w:marLeft w:val="480"/>
          <w:marRight w:val="0"/>
          <w:marTop w:val="0"/>
          <w:marBottom w:val="0"/>
          <w:divBdr>
            <w:top w:val="none" w:sz="0" w:space="0" w:color="auto"/>
            <w:left w:val="none" w:sz="0" w:space="0" w:color="auto"/>
            <w:bottom w:val="none" w:sz="0" w:space="0" w:color="auto"/>
            <w:right w:val="none" w:sz="0" w:space="0" w:color="auto"/>
          </w:divBdr>
        </w:div>
        <w:div w:id="2050253562">
          <w:marLeft w:val="480"/>
          <w:marRight w:val="0"/>
          <w:marTop w:val="0"/>
          <w:marBottom w:val="0"/>
          <w:divBdr>
            <w:top w:val="none" w:sz="0" w:space="0" w:color="auto"/>
            <w:left w:val="none" w:sz="0" w:space="0" w:color="auto"/>
            <w:bottom w:val="none" w:sz="0" w:space="0" w:color="auto"/>
            <w:right w:val="none" w:sz="0" w:space="0" w:color="auto"/>
          </w:divBdr>
        </w:div>
        <w:div w:id="1008295531">
          <w:marLeft w:val="480"/>
          <w:marRight w:val="0"/>
          <w:marTop w:val="0"/>
          <w:marBottom w:val="0"/>
          <w:divBdr>
            <w:top w:val="none" w:sz="0" w:space="0" w:color="auto"/>
            <w:left w:val="none" w:sz="0" w:space="0" w:color="auto"/>
            <w:bottom w:val="none" w:sz="0" w:space="0" w:color="auto"/>
            <w:right w:val="none" w:sz="0" w:space="0" w:color="auto"/>
          </w:divBdr>
        </w:div>
        <w:div w:id="1430657662">
          <w:marLeft w:val="480"/>
          <w:marRight w:val="0"/>
          <w:marTop w:val="0"/>
          <w:marBottom w:val="0"/>
          <w:divBdr>
            <w:top w:val="none" w:sz="0" w:space="0" w:color="auto"/>
            <w:left w:val="none" w:sz="0" w:space="0" w:color="auto"/>
            <w:bottom w:val="none" w:sz="0" w:space="0" w:color="auto"/>
            <w:right w:val="none" w:sz="0" w:space="0" w:color="auto"/>
          </w:divBdr>
        </w:div>
        <w:div w:id="1946304578">
          <w:marLeft w:val="480"/>
          <w:marRight w:val="0"/>
          <w:marTop w:val="0"/>
          <w:marBottom w:val="0"/>
          <w:divBdr>
            <w:top w:val="none" w:sz="0" w:space="0" w:color="auto"/>
            <w:left w:val="none" w:sz="0" w:space="0" w:color="auto"/>
            <w:bottom w:val="none" w:sz="0" w:space="0" w:color="auto"/>
            <w:right w:val="none" w:sz="0" w:space="0" w:color="auto"/>
          </w:divBdr>
        </w:div>
        <w:div w:id="1286428858">
          <w:marLeft w:val="480"/>
          <w:marRight w:val="0"/>
          <w:marTop w:val="0"/>
          <w:marBottom w:val="0"/>
          <w:divBdr>
            <w:top w:val="none" w:sz="0" w:space="0" w:color="auto"/>
            <w:left w:val="none" w:sz="0" w:space="0" w:color="auto"/>
            <w:bottom w:val="none" w:sz="0" w:space="0" w:color="auto"/>
            <w:right w:val="none" w:sz="0" w:space="0" w:color="auto"/>
          </w:divBdr>
        </w:div>
        <w:div w:id="167065290">
          <w:marLeft w:val="480"/>
          <w:marRight w:val="0"/>
          <w:marTop w:val="0"/>
          <w:marBottom w:val="0"/>
          <w:divBdr>
            <w:top w:val="none" w:sz="0" w:space="0" w:color="auto"/>
            <w:left w:val="none" w:sz="0" w:space="0" w:color="auto"/>
            <w:bottom w:val="none" w:sz="0" w:space="0" w:color="auto"/>
            <w:right w:val="none" w:sz="0" w:space="0" w:color="auto"/>
          </w:divBdr>
        </w:div>
        <w:div w:id="2017609758">
          <w:marLeft w:val="480"/>
          <w:marRight w:val="0"/>
          <w:marTop w:val="0"/>
          <w:marBottom w:val="0"/>
          <w:divBdr>
            <w:top w:val="none" w:sz="0" w:space="0" w:color="auto"/>
            <w:left w:val="none" w:sz="0" w:space="0" w:color="auto"/>
            <w:bottom w:val="none" w:sz="0" w:space="0" w:color="auto"/>
            <w:right w:val="none" w:sz="0" w:space="0" w:color="auto"/>
          </w:divBdr>
        </w:div>
        <w:div w:id="915239911">
          <w:marLeft w:val="480"/>
          <w:marRight w:val="0"/>
          <w:marTop w:val="0"/>
          <w:marBottom w:val="0"/>
          <w:divBdr>
            <w:top w:val="none" w:sz="0" w:space="0" w:color="auto"/>
            <w:left w:val="none" w:sz="0" w:space="0" w:color="auto"/>
            <w:bottom w:val="none" w:sz="0" w:space="0" w:color="auto"/>
            <w:right w:val="none" w:sz="0" w:space="0" w:color="auto"/>
          </w:divBdr>
        </w:div>
        <w:div w:id="2091653354">
          <w:marLeft w:val="480"/>
          <w:marRight w:val="0"/>
          <w:marTop w:val="0"/>
          <w:marBottom w:val="0"/>
          <w:divBdr>
            <w:top w:val="none" w:sz="0" w:space="0" w:color="auto"/>
            <w:left w:val="none" w:sz="0" w:space="0" w:color="auto"/>
            <w:bottom w:val="none" w:sz="0" w:space="0" w:color="auto"/>
            <w:right w:val="none" w:sz="0" w:space="0" w:color="auto"/>
          </w:divBdr>
        </w:div>
        <w:div w:id="1776171856">
          <w:marLeft w:val="480"/>
          <w:marRight w:val="0"/>
          <w:marTop w:val="0"/>
          <w:marBottom w:val="0"/>
          <w:divBdr>
            <w:top w:val="none" w:sz="0" w:space="0" w:color="auto"/>
            <w:left w:val="none" w:sz="0" w:space="0" w:color="auto"/>
            <w:bottom w:val="none" w:sz="0" w:space="0" w:color="auto"/>
            <w:right w:val="none" w:sz="0" w:space="0" w:color="auto"/>
          </w:divBdr>
        </w:div>
        <w:div w:id="345056004">
          <w:marLeft w:val="480"/>
          <w:marRight w:val="0"/>
          <w:marTop w:val="0"/>
          <w:marBottom w:val="0"/>
          <w:divBdr>
            <w:top w:val="none" w:sz="0" w:space="0" w:color="auto"/>
            <w:left w:val="none" w:sz="0" w:space="0" w:color="auto"/>
            <w:bottom w:val="none" w:sz="0" w:space="0" w:color="auto"/>
            <w:right w:val="none" w:sz="0" w:space="0" w:color="auto"/>
          </w:divBdr>
        </w:div>
        <w:div w:id="1396245242">
          <w:marLeft w:val="480"/>
          <w:marRight w:val="0"/>
          <w:marTop w:val="0"/>
          <w:marBottom w:val="0"/>
          <w:divBdr>
            <w:top w:val="none" w:sz="0" w:space="0" w:color="auto"/>
            <w:left w:val="none" w:sz="0" w:space="0" w:color="auto"/>
            <w:bottom w:val="none" w:sz="0" w:space="0" w:color="auto"/>
            <w:right w:val="none" w:sz="0" w:space="0" w:color="auto"/>
          </w:divBdr>
        </w:div>
        <w:div w:id="764768231">
          <w:marLeft w:val="480"/>
          <w:marRight w:val="0"/>
          <w:marTop w:val="0"/>
          <w:marBottom w:val="0"/>
          <w:divBdr>
            <w:top w:val="none" w:sz="0" w:space="0" w:color="auto"/>
            <w:left w:val="none" w:sz="0" w:space="0" w:color="auto"/>
            <w:bottom w:val="none" w:sz="0" w:space="0" w:color="auto"/>
            <w:right w:val="none" w:sz="0" w:space="0" w:color="auto"/>
          </w:divBdr>
        </w:div>
        <w:div w:id="325281113">
          <w:marLeft w:val="480"/>
          <w:marRight w:val="0"/>
          <w:marTop w:val="0"/>
          <w:marBottom w:val="0"/>
          <w:divBdr>
            <w:top w:val="none" w:sz="0" w:space="0" w:color="auto"/>
            <w:left w:val="none" w:sz="0" w:space="0" w:color="auto"/>
            <w:bottom w:val="none" w:sz="0" w:space="0" w:color="auto"/>
            <w:right w:val="none" w:sz="0" w:space="0" w:color="auto"/>
          </w:divBdr>
        </w:div>
        <w:div w:id="1042053950">
          <w:marLeft w:val="480"/>
          <w:marRight w:val="0"/>
          <w:marTop w:val="0"/>
          <w:marBottom w:val="0"/>
          <w:divBdr>
            <w:top w:val="none" w:sz="0" w:space="0" w:color="auto"/>
            <w:left w:val="none" w:sz="0" w:space="0" w:color="auto"/>
            <w:bottom w:val="none" w:sz="0" w:space="0" w:color="auto"/>
            <w:right w:val="none" w:sz="0" w:space="0" w:color="auto"/>
          </w:divBdr>
        </w:div>
        <w:div w:id="874537602">
          <w:marLeft w:val="480"/>
          <w:marRight w:val="0"/>
          <w:marTop w:val="0"/>
          <w:marBottom w:val="0"/>
          <w:divBdr>
            <w:top w:val="none" w:sz="0" w:space="0" w:color="auto"/>
            <w:left w:val="none" w:sz="0" w:space="0" w:color="auto"/>
            <w:bottom w:val="none" w:sz="0" w:space="0" w:color="auto"/>
            <w:right w:val="none" w:sz="0" w:space="0" w:color="auto"/>
          </w:divBdr>
        </w:div>
        <w:div w:id="1164785143">
          <w:marLeft w:val="480"/>
          <w:marRight w:val="0"/>
          <w:marTop w:val="0"/>
          <w:marBottom w:val="0"/>
          <w:divBdr>
            <w:top w:val="none" w:sz="0" w:space="0" w:color="auto"/>
            <w:left w:val="none" w:sz="0" w:space="0" w:color="auto"/>
            <w:bottom w:val="none" w:sz="0" w:space="0" w:color="auto"/>
            <w:right w:val="none" w:sz="0" w:space="0" w:color="auto"/>
          </w:divBdr>
        </w:div>
        <w:div w:id="1829206675">
          <w:marLeft w:val="480"/>
          <w:marRight w:val="0"/>
          <w:marTop w:val="0"/>
          <w:marBottom w:val="0"/>
          <w:divBdr>
            <w:top w:val="none" w:sz="0" w:space="0" w:color="auto"/>
            <w:left w:val="none" w:sz="0" w:space="0" w:color="auto"/>
            <w:bottom w:val="none" w:sz="0" w:space="0" w:color="auto"/>
            <w:right w:val="none" w:sz="0" w:space="0" w:color="auto"/>
          </w:divBdr>
        </w:div>
        <w:div w:id="146821747">
          <w:marLeft w:val="480"/>
          <w:marRight w:val="0"/>
          <w:marTop w:val="0"/>
          <w:marBottom w:val="0"/>
          <w:divBdr>
            <w:top w:val="none" w:sz="0" w:space="0" w:color="auto"/>
            <w:left w:val="none" w:sz="0" w:space="0" w:color="auto"/>
            <w:bottom w:val="none" w:sz="0" w:space="0" w:color="auto"/>
            <w:right w:val="none" w:sz="0" w:space="0" w:color="auto"/>
          </w:divBdr>
        </w:div>
        <w:div w:id="491145806">
          <w:marLeft w:val="480"/>
          <w:marRight w:val="0"/>
          <w:marTop w:val="0"/>
          <w:marBottom w:val="0"/>
          <w:divBdr>
            <w:top w:val="none" w:sz="0" w:space="0" w:color="auto"/>
            <w:left w:val="none" w:sz="0" w:space="0" w:color="auto"/>
            <w:bottom w:val="none" w:sz="0" w:space="0" w:color="auto"/>
            <w:right w:val="none" w:sz="0" w:space="0" w:color="auto"/>
          </w:divBdr>
        </w:div>
      </w:divsChild>
    </w:div>
    <w:div w:id="1120222581">
      <w:bodyDiv w:val="1"/>
      <w:marLeft w:val="0"/>
      <w:marRight w:val="0"/>
      <w:marTop w:val="0"/>
      <w:marBottom w:val="0"/>
      <w:divBdr>
        <w:top w:val="none" w:sz="0" w:space="0" w:color="auto"/>
        <w:left w:val="none" w:sz="0" w:space="0" w:color="auto"/>
        <w:bottom w:val="none" w:sz="0" w:space="0" w:color="auto"/>
        <w:right w:val="none" w:sz="0" w:space="0" w:color="auto"/>
      </w:divBdr>
      <w:divsChild>
        <w:div w:id="1036345102">
          <w:marLeft w:val="480"/>
          <w:marRight w:val="0"/>
          <w:marTop w:val="0"/>
          <w:marBottom w:val="0"/>
          <w:divBdr>
            <w:top w:val="none" w:sz="0" w:space="0" w:color="auto"/>
            <w:left w:val="none" w:sz="0" w:space="0" w:color="auto"/>
            <w:bottom w:val="none" w:sz="0" w:space="0" w:color="auto"/>
            <w:right w:val="none" w:sz="0" w:space="0" w:color="auto"/>
          </w:divBdr>
        </w:div>
        <w:div w:id="1399673899">
          <w:marLeft w:val="480"/>
          <w:marRight w:val="0"/>
          <w:marTop w:val="0"/>
          <w:marBottom w:val="0"/>
          <w:divBdr>
            <w:top w:val="none" w:sz="0" w:space="0" w:color="auto"/>
            <w:left w:val="none" w:sz="0" w:space="0" w:color="auto"/>
            <w:bottom w:val="none" w:sz="0" w:space="0" w:color="auto"/>
            <w:right w:val="none" w:sz="0" w:space="0" w:color="auto"/>
          </w:divBdr>
        </w:div>
        <w:div w:id="509411389">
          <w:marLeft w:val="480"/>
          <w:marRight w:val="0"/>
          <w:marTop w:val="0"/>
          <w:marBottom w:val="0"/>
          <w:divBdr>
            <w:top w:val="none" w:sz="0" w:space="0" w:color="auto"/>
            <w:left w:val="none" w:sz="0" w:space="0" w:color="auto"/>
            <w:bottom w:val="none" w:sz="0" w:space="0" w:color="auto"/>
            <w:right w:val="none" w:sz="0" w:space="0" w:color="auto"/>
          </w:divBdr>
        </w:div>
        <w:div w:id="533689240">
          <w:marLeft w:val="480"/>
          <w:marRight w:val="0"/>
          <w:marTop w:val="0"/>
          <w:marBottom w:val="0"/>
          <w:divBdr>
            <w:top w:val="none" w:sz="0" w:space="0" w:color="auto"/>
            <w:left w:val="none" w:sz="0" w:space="0" w:color="auto"/>
            <w:bottom w:val="none" w:sz="0" w:space="0" w:color="auto"/>
            <w:right w:val="none" w:sz="0" w:space="0" w:color="auto"/>
          </w:divBdr>
        </w:div>
        <w:div w:id="1193542932">
          <w:marLeft w:val="480"/>
          <w:marRight w:val="0"/>
          <w:marTop w:val="0"/>
          <w:marBottom w:val="0"/>
          <w:divBdr>
            <w:top w:val="none" w:sz="0" w:space="0" w:color="auto"/>
            <w:left w:val="none" w:sz="0" w:space="0" w:color="auto"/>
            <w:bottom w:val="none" w:sz="0" w:space="0" w:color="auto"/>
            <w:right w:val="none" w:sz="0" w:space="0" w:color="auto"/>
          </w:divBdr>
        </w:div>
        <w:div w:id="1603804876">
          <w:marLeft w:val="480"/>
          <w:marRight w:val="0"/>
          <w:marTop w:val="0"/>
          <w:marBottom w:val="0"/>
          <w:divBdr>
            <w:top w:val="none" w:sz="0" w:space="0" w:color="auto"/>
            <w:left w:val="none" w:sz="0" w:space="0" w:color="auto"/>
            <w:bottom w:val="none" w:sz="0" w:space="0" w:color="auto"/>
            <w:right w:val="none" w:sz="0" w:space="0" w:color="auto"/>
          </w:divBdr>
        </w:div>
        <w:div w:id="232394084">
          <w:marLeft w:val="480"/>
          <w:marRight w:val="0"/>
          <w:marTop w:val="0"/>
          <w:marBottom w:val="0"/>
          <w:divBdr>
            <w:top w:val="none" w:sz="0" w:space="0" w:color="auto"/>
            <w:left w:val="none" w:sz="0" w:space="0" w:color="auto"/>
            <w:bottom w:val="none" w:sz="0" w:space="0" w:color="auto"/>
            <w:right w:val="none" w:sz="0" w:space="0" w:color="auto"/>
          </w:divBdr>
        </w:div>
        <w:div w:id="1013336651">
          <w:marLeft w:val="480"/>
          <w:marRight w:val="0"/>
          <w:marTop w:val="0"/>
          <w:marBottom w:val="0"/>
          <w:divBdr>
            <w:top w:val="none" w:sz="0" w:space="0" w:color="auto"/>
            <w:left w:val="none" w:sz="0" w:space="0" w:color="auto"/>
            <w:bottom w:val="none" w:sz="0" w:space="0" w:color="auto"/>
            <w:right w:val="none" w:sz="0" w:space="0" w:color="auto"/>
          </w:divBdr>
        </w:div>
        <w:div w:id="1316302493">
          <w:marLeft w:val="480"/>
          <w:marRight w:val="0"/>
          <w:marTop w:val="0"/>
          <w:marBottom w:val="0"/>
          <w:divBdr>
            <w:top w:val="none" w:sz="0" w:space="0" w:color="auto"/>
            <w:left w:val="none" w:sz="0" w:space="0" w:color="auto"/>
            <w:bottom w:val="none" w:sz="0" w:space="0" w:color="auto"/>
            <w:right w:val="none" w:sz="0" w:space="0" w:color="auto"/>
          </w:divBdr>
        </w:div>
        <w:div w:id="1309749696">
          <w:marLeft w:val="480"/>
          <w:marRight w:val="0"/>
          <w:marTop w:val="0"/>
          <w:marBottom w:val="0"/>
          <w:divBdr>
            <w:top w:val="none" w:sz="0" w:space="0" w:color="auto"/>
            <w:left w:val="none" w:sz="0" w:space="0" w:color="auto"/>
            <w:bottom w:val="none" w:sz="0" w:space="0" w:color="auto"/>
            <w:right w:val="none" w:sz="0" w:space="0" w:color="auto"/>
          </w:divBdr>
        </w:div>
        <w:div w:id="480584597">
          <w:marLeft w:val="480"/>
          <w:marRight w:val="0"/>
          <w:marTop w:val="0"/>
          <w:marBottom w:val="0"/>
          <w:divBdr>
            <w:top w:val="none" w:sz="0" w:space="0" w:color="auto"/>
            <w:left w:val="none" w:sz="0" w:space="0" w:color="auto"/>
            <w:bottom w:val="none" w:sz="0" w:space="0" w:color="auto"/>
            <w:right w:val="none" w:sz="0" w:space="0" w:color="auto"/>
          </w:divBdr>
        </w:div>
        <w:div w:id="320741106">
          <w:marLeft w:val="480"/>
          <w:marRight w:val="0"/>
          <w:marTop w:val="0"/>
          <w:marBottom w:val="0"/>
          <w:divBdr>
            <w:top w:val="none" w:sz="0" w:space="0" w:color="auto"/>
            <w:left w:val="none" w:sz="0" w:space="0" w:color="auto"/>
            <w:bottom w:val="none" w:sz="0" w:space="0" w:color="auto"/>
            <w:right w:val="none" w:sz="0" w:space="0" w:color="auto"/>
          </w:divBdr>
        </w:div>
        <w:div w:id="993218686">
          <w:marLeft w:val="480"/>
          <w:marRight w:val="0"/>
          <w:marTop w:val="0"/>
          <w:marBottom w:val="0"/>
          <w:divBdr>
            <w:top w:val="none" w:sz="0" w:space="0" w:color="auto"/>
            <w:left w:val="none" w:sz="0" w:space="0" w:color="auto"/>
            <w:bottom w:val="none" w:sz="0" w:space="0" w:color="auto"/>
            <w:right w:val="none" w:sz="0" w:space="0" w:color="auto"/>
          </w:divBdr>
        </w:div>
        <w:div w:id="504973698">
          <w:marLeft w:val="480"/>
          <w:marRight w:val="0"/>
          <w:marTop w:val="0"/>
          <w:marBottom w:val="0"/>
          <w:divBdr>
            <w:top w:val="none" w:sz="0" w:space="0" w:color="auto"/>
            <w:left w:val="none" w:sz="0" w:space="0" w:color="auto"/>
            <w:bottom w:val="none" w:sz="0" w:space="0" w:color="auto"/>
            <w:right w:val="none" w:sz="0" w:space="0" w:color="auto"/>
          </w:divBdr>
        </w:div>
        <w:div w:id="434981035">
          <w:marLeft w:val="480"/>
          <w:marRight w:val="0"/>
          <w:marTop w:val="0"/>
          <w:marBottom w:val="0"/>
          <w:divBdr>
            <w:top w:val="none" w:sz="0" w:space="0" w:color="auto"/>
            <w:left w:val="none" w:sz="0" w:space="0" w:color="auto"/>
            <w:bottom w:val="none" w:sz="0" w:space="0" w:color="auto"/>
            <w:right w:val="none" w:sz="0" w:space="0" w:color="auto"/>
          </w:divBdr>
        </w:div>
        <w:div w:id="1508714728">
          <w:marLeft w:val="480"/>
          <w:marRight w:val="0"/>
          <w:marTop w:val="0"/>
          <w:marBottom w:val="0"/>
          <w:divBdr>
            <w:top w:val="none" w:sz="0" w:space="0" w:color="auto"/>
            <w:left w:val="none" w:sz="0" w:space="0" w:color="auto"/>
            <w:bottom w:val="none" w:sz="0" w:space="0" w:color="auto"/>
            <w:right w:val="none" w:sz="0" w:space="0" w:color="auto"/>
          </w:divBdr>
        </w:div>
        <w:div w:id="1923490107">
          <w:marLeft w:val="480"/>
          <w:marRight w:val="0"/>
          <w:marTop w:val="0"/>
          <w:marBottom w:val="0"/>
          <w:divBdr>
            <w:top w:val="none" w:sz="0" w:space="0" w:color="auto"/>
            <w:left w:val="none" w:sz="0" w:space="0" w:color="auto"/>
            <w:bottom w:val="none" w:sz="0" w:space="0" w:color="auto"/>
            <w:right w:val="none" w:sz="0" w:space="0" w:color="auto"/>
          </w:divBdr>
        </w:div>
        <w:div w:id="1925449507">
          <w:marLeft w:val="480"/>
          <w:marRight w:val="0"/>
          <w:marTop w:val="0"/>
          <w:marBottom w:val="0"/>
          <w:divBdr>
            <w:top w:val="none" w:sz="0" w:space="0" w:color="auto"/>
            <w:left w:val="none" w:sz="0" w:space="0" w:color="auto"/>
            <w:bottom w:val="none" w:sz="0" w:space="0" w:color="auto"/>
            <w:right w:val="none" w:sz="0" w:space="0" w:color="auto"/>
          </w:divBdr>
        </w:div>
        <w:div w:id="1180437195">
          <w:marLeft w:val="480"/>
          <w:marRight w:val="0"/>
          <w:marTop w:val="0"/>
          <w:marBottom w:val="0"/>
          <w:divBdr>
            <w:top w:val="none" w:sz="0" w:space="0" w:color="auto"/>
            <w:left w:val="none" w:sz="0" w:space="0" w:color="auto"/>
            <w:bottom w:val="none" w:sz="0" w:space="0" w:color="auto"/>
            <w:right w:val="none" w:sz="0" w:space="0" w:color="auto"/>
          </w:divBdr>
        </w:div>
        <w:div w:id="508448879">
          <w:marLeft w:val="480"/>
          <w:marRight w:val="0"/>
          <w:marTop w:val="0"/>
          <w:marBottom w:val="0"/>
          <w:divBdr>
            <w:top w:val="none" w:sz="0" w:space="0" w:color="auto"/>
            <w:left w:val="none" w:sz="0" w:space="0" w:color="auto"/>
            <w:bottom w:val="none" w:sz="0" w:space="0" w:color="auto"/>
            <w:right w:val="none" w:sz="0" w:space="0" w:color="auto"/>
          </w:divBdr>
        </w:div>
        <w:div w:id="1613053298">
          <w:marLeft w:val="480"/>
          <w:marRight w:val="0"/>
          <w:marTop w:val="0"/>
          <w:marBottom w:val="0"/>
          <w:divBdr>
            <w:top w:val="none" w:sz="0" w:space="0" w:color="auto"/>
            <w:left w:val="none" w:sz="0" w:space="0" w:color="auto"/>
            <w:bottom w:val="none" w:sz="0" w:space="0" w:color="auto"/>
            <w:right w:val="none" w:sz="0" w:space="0" w:color="auto"/>
          </w:divBdr>
        </w:div>
        <w:div w:id="1329096696">
          <w:marLeft w:val="480"/>
          <w:marRight w:val="0"/>
          <w:marTop w:val="0"/>
          <w:marBottom w:val="0"/>
          <w:divBdr>
            <w:top w:val="none" w:sz="0" w:space="0" w:color="auto"/>
            <w:left w:val="none" w:sz="0" w:space="0" w:color="auto"/>
            <w:bottom w:val="none" w:sz="0" w:space="0" w:color="auto"/>
            <w:right w:val="none" w:sz="0" w:space="0" w:color="auto"/>
          </w:divBdr>
        </w:div>
        <w:div w:id="961032024">
          <w:marLeft w:val="480"/>
          <w:marRight w:val="0"/>
          <w:marTop w:val="0"/>
          <w:marBottom w:val="0"/>
          <w:divBdr>
            <w:top w:val="none" w:sz="0" w:space="0" w:color="auto"/>
            <w:left w:val="none" w:sz="0" w:space="0" w:color="auto"/>
            <w:bottom w:val="none" w:sz="0" w:space="0" w:color="auto"/>
            <w:right w:val="none" w:sz="0" w:space="0" w:color="auto"/>
          </w:divBdr>
        </w:div>
        <w:div w:id="1615210859">
          <w:marLeft w:val="480"/>
          <w:marRight w:val="0"/>
          <w:marTop w:val="0"/>
          <w:marBottom w:val="0"/>
          <w:divBdr>
            <w:top w:val="none" w:sz="0" w:space="0" w:color="auto"/>
            <w:left w:val="none" w:sz="0" w:space="0" w:color="auto"/>
            <w:bottom w:val="none" w:sz="0" w:space="0" w:color="auto"/>
            <w:right w:val="none" w:sz="0" w:space="0" w:color="auto"/>
          </w:divBdr>
        </w:div>
        <w:div w:id="2143843640">
          <w:marLeft w:val="480"/>
          <w:marRight w:val="0"/>
          <w:marTop w:val="0"/>
          <w:marBottom w:val="0"/>
          <w:divBdr>
            <w:top w:val="none" w:sz="0" w:space="0" w:color="auto"/>
            <w:left w:val="none" w:sz="0" w:space="0" w:color="auto"/>
            <w:bottom w:val="none" w:sz="0" w:space="0" w:color="auto"/>
            <w:right w:val="none" w:sz="0" w:space="0" w:color="auto"/>
          </w:divBdr>
        </w:div>
        <w:div w:id="411632402">
          <w:marLeft w:val="480"/>
          <w:marRight w:val="0"/>
          <w:marTop w:val="0"/>
          <w:marBottom w:val="0"/>
          <w:divBdr>
            <w:top w:val="none" w:sz="0" w:space="0" w:color="auto"/>
            <w:left w:val="none" w:sz="0" w:space="0" w:color="auto"/>
            <w:bottom w:val="none" w:sz="0" w:space="0" w:color="auto"/>
            <w:right w:val="none" w:sz="0" w:space="0" w:color="auto"/>
          </w:divBdr>
        </w:div>
        <w:div w:id="1463116573">
          <w:marLeft w:val="480"/>
          <w:marRight w:val="0"/>
          <w:marTop w:val="0"/>
          <w:marBottom w:val="0"/>
          <w:divBdr>
            <w:top w:val="none" w:sz="0" w:space="0" w:color="auto"/>
            <w:left w:val="none" w:sz="0" w:space="0" w:color="auto"/>
            <w:bottom w:val="none" w:sz="0" w:space="0" w:color="auto"/>
            <w:right w:val="none" w:sz="0" w:space="0" w:color="auto"/>
          </w:divBdr>
        </w:div>
        <w:div w:id="1663967199">
          <w:marLeft w:val="480"/>
          <w:marRight w:val="0"/>
          <w:marTop w:val="0"/>
          <w:marBottom w:val="0"/>
          <w:divBdr>
            <w:top w:val="none" w:sz="0" w:space="0" w:color="auto"/>
            <w:left w:val="none" w:sz="0" w:space="0" w:color="auto"/>
            <w:bottom w:val="none" w:sz="0" w:space="0" w:color="auto"/>
            <w:right w:val="none" w:sz="0" w:space="0" w:color="auto"/>
          </w:divBdr>
        </w:div>
        <w:div w:id="743381536">
          <w:marLeft w:val="480"/>
          <w:marRight w:val="0"/>
          <w:marTop w:val="0"/>
          <w:marBottom w:val="0"/>
          <w:divBdr>
            <w:top w:val="none" w:sz="0" w:space="0" w:color="auto"/>
            <w:left w:val="none" w:sz="0" w:space="0" w:color="auto"/>
            <w:bottom w:val="none" w:sz="0" w:space="0" w:color="auto"/>
            <w:right w:val="none" w:sz="0" w:space="0" w:color="auto"/>
          </w:divBdr>
        </w:div>
        <w:div w:id="1113130415">
          <w:marLeft w:val="480"/>
          <w:marRight w:val="0"/>
          <w:marTop w:val="0"/>
          <w:marBottom w:val="0"/>
          <w:divBdr>
            <w:top w:val="none" w:sz="0" w:space="0" w:color="auto"/>
            <w:left w:val="none" w:sz="0" w:space="0" w:color="auto"/>
            <w:bottom w:val="none" w:sz="0" w:space="0" w:color="auto"/>
            <w:right w:val="none" w:sz="0" w:space="0" w:color="auto"/>
          </w:divBdr>
        </w:div>
        <w:div w:id="450250973">
          <w:marLeft w:val="480"/>
          <w:marRight w:val="0"/>
          <w:marTop w:val="0"/>
          <w:marBottom w:val="0"/>
          <w:divBdr>
            <w:top w:val="none" w:sz="0" w:space="0" w:color="auto"/>
            <w:left w:val="none" w:sz="0" w:space="0" w:color="auto"/>
            <w:bottom w:val="none" w:sz="0" w:space="0" w:color="auto"/>
            <w:right w:val="none" w:sz="0" w:space="0" w:color="auto"/>
          </w:divBdr>
        </w:div>
        <w:div w:id="1741827427">
          <w:marLeft w:val="480"/>
          <w:marRight w:val="0"/>
          <w:marTop w:val="0"/>
          <w:marBottom w:val="0"/>
          <w:divBdr>
            <w:top w:val="none" w:sz="0" w:space="0" w:color="auto"/>
            <w:left w:val="none" w:sz="0" w:space="0" w:color="auto"/>
            <w:bottom w:val="none" w:sz="0" w:space="0" w:color="auto"/>
            <w:right w:val="none" w:sz="0" w:space="0" w:color="auto"/>
          </w:divBdr>
        </w:div>
        <w:div w:id="1463108693">
          <w:marLeft w:val="480"/>
          <w:marRight w:val="0"/>
          <w:marTop w:val="0"/>
          <w:marBottom w:val="0"/>
          <w:divBdr>
            <w:top w:val="none" w:sz="0" w:space="0" w:color="auto"/>
            <w:left w:val="none" w:sz="0" w:space="0" w:color="auto"/>
            <w:bottom w:val="none" w:sz="0" w:space="0" w:color="auto"/>
            <w:right w:val="none" w:sz="0" w:space="0" w:color="auto"/>
          </w:divBdr>
        </w:div>
        <w:div w:id="438718759">
          <w:marLeft w:val="480"/>
          <w:marRight w:val="0"/>
          <w:marTop w:val="0"/>
          <w:marBottom w:val="0"/>
          <w:divBdr>
            <w:top w:val="none" w:sz="0" w:space="0" w:color="auto"/>
            <w:left w:val="none" w:sz="0" w:space="0" w:color="auto"/>
            <w:bottom w:val="none" w:sz="0" w:space="0" w:color="auto"/>
            <w:right w:val="none" w:sz="0" w:space="0" w:color="auto"/>
          </w:divBdr>
        </w:div>
        <w:div w:id="1399783727">
          <w:marLeft w:val="480"/>
          <w:marRight w:val="0"/>
          <w:marTop w:val="0"/>
          <w:marBottom w:val="0"/>
          <w:divBdr>
            <w:top w:val="none" w:sz="0" w:space="0" w:color="auto"/>
            <w:left w:val="none" w:sz="0" w:space="0" w:color="auto"/>
            <w:bottom w:val="none" w:sz="0" w:space="0" w:color="auto"/>
            <w:right w:val="none" w:sz="0" w:space="0" w:color="auto"/>
          </w:divBdr>
        </w:div>
        <w:div w:id="2038582446">
          <w:marLeft w:val="480"/>
          <w:marRight w:val="0"/>
          <w:marTop w:val="0"/>
          <w:marBottom w:val="0"/>
          <w:divBdr>
            <w:top w:val="none" w:sz="0" w:space="0" w:color="auto"/>
            <w:left w:val="none" w:sz="0" w:space="0" w:color="auto"/>
            <w:bottom w:val="none" w:sz="0" w:space="0" w:color="auto"/>
            <w:right w:val="none" w:sz="0" w:space="0" w:color="auto"/>
          </w:divBdr>
        </w:div>
        <w:div w:id="1291472223">
          <w:marLeft w:val="480"/>
          <w:marRight w:val="0"/>
          <w:marTop w:val="0"/>
          <w:marBottom w:val="0"/>
          <w:divBdr>
            <w:top w:val="none" w:sz="0" w:space="0" w:color="auto"/>
            <w:left w:val="none" w:sz="0" w:space="0" w:color="auto"/>
            <w:bottom w:val="none" w:sz="0" w:space="0" w:color="auto"/>
            <w:right w:val="none" w:sz="0" w:space="0" w:color="auto"/>
          </w:divBdr>
        </w:div>
        <w:div w:id="1434548914">
          <w:marLeft w:val="480"/>
          <w:marRight w:val="0"/>
          <w:marTop w:val="0"/>
          <w:marBottom w:val="0"/>
          <w:divBdr>
            <w:top w:val="none" w:sz="0" w:space="0" w:color="auto"/>
            <w:left w:val="none" w:sz="0" w:space="0" w:color="auto"/>
            <w:bottom w:val="none" w:sz="0" w:space="0" w:color="auto"/>
            <w:right w:val="none" w:sz="0" w:space="0" w:color="auto"/>
          </w:divBdr>
        </w:div>
        <w:div w:id="816847191">
          <w:marLeft w:val="480"/>
          <w:marRight w:val="0"/>
          <w:marTop w:val="0"/>
          <w:marBottom w:val="0"/>
          <w:divBdr>
            <w:top w:val="none" w:sz="0" w:space="0" w:color="auto"/>
            <w:left w:val="none" w:sz="0" w:space="0" w:color="auto"/>
            <w:bottom w:val="none" w:sz="0" w:space="0" w:color="auto"/>
            <w:right w:val="none" w:sz="0" w:space="0" w:color="auto"/>
          </w:divBdr>
        </w:div>
        <w:div w:id="934703329">
          <w:marLeft w:val="480"/>
          <w:marRight w:val="0"/>
          <w:marTop w:val="0"/>
          <w:marBottom w:val="0"/>
          <w:divBdr>
            <w:top w:val="none" w:sz="0" w:space="0" w:color="auto"/>
            <w:left w:val="none" w:sz="0" w:space="0" w:color="auto"/>
            <w:bottom w:val="none" w:sz="0" w:space="0" w:color="auto"/>
            <w:right w:val="none" w:sz="0" w:space="0" w:color="auto"/>
          </w:divBdr>
        </w:div>
        <w:div w:id="273102415">
          <w:marLeft w:val="480"/>
          <w:marRight w:val="0"/>
          <w:marTop w:val="0"/>
          <w:marBottom w:val="0"/>
          <w:divBdr>
            <w:top w:val="none" w:sz="0" w:space="0" w:color="auto"/>
            <w:left w:val="none" w:sz="0" w:space="0" w:color="auto"/>
            <w:bottom w:val="none" w:sz="0" w:space="0" w:color="auto"/>
            <w:right w:val="none" w:sz="0" w:space="0" w:color="auto"/>
          </w:divBdr>
        </w:div>
        <w:div w:id="168057826">
          <w:marLeft w:val="480"/>
          <w:marRight w:val="0"/>
          <w:marTop w:val="0"/>
          <w:marBottom w:val="0"/>
          <w:divBdr>
            <w:top w:val="none" w:sz="0" w:space="0" w:color="auto"/>
            <w:left w:val="none" w:sz="0" w:space="0" w:color="auto"/>
            <w:bottom w:val="none" w:sz="0" w:space="0" w:color="auto"/>
            <w:right w:val="none" w:sz="0" w:space="0" w:color="auto"/>
          </w:divBdr>
        </w:div>
        <w:div w:id="2127843265">
          <w:marLeft w:val="480"/>
          <w:marRight w:val="0"/>
          <w:marTop w:val="0"/>
          <w:marBottom w:val="0"/>
          <w:divBdr>
            <w:top w:val="none" w:sz="0" w:space="0" w:color="auto"/>
            <w:left w:val="none" w:sz="0" w:space="0" w:color="auto"/>
            <w:bottom w:val="none" w:sz="0" w:space="0" w:color="auto"/>
            <w:right w:val="none" w:sz="0" w:space="0" w:color="auto"/>
          </w:divBdr>
        </w:div>
        <w:div w:id="1016424584">
          <w:marLeft w:val="480"/>
          <w:marRight w:val="0"/>
          <w:marTop w:val="0"/>
          <w:marBottom w:val="0"/>
          <w:divBdr>
            <w:top w:val="none" w:sz="0" w:space="0" w:color="auto"/>
            <w:left w:val="none" w:sz="0" w:space="0" w:color="auto"/>
            <w:bottom w:val="none" w:sz="0" w:space="0" w:color="auto"/>
            <w:right w:val="none" w:sz="0" w:space="0" w:color="auto"/>
          </w:divBdr>
        </w:div>
        <w:div w:id="1265189154">
          <w:marLeft w:val="480"/>
          <w:marRight w:val="0"/>
          <w:marTop w:val="0"/>
          <w:marBottom w:val="0"/>
          <w:divBdr>
            <w:top w:val="none" w:sz="0" w:space="0" w:color="auto"/>
            <w:left w:val="none" w:sz="0" w:space="0" w:color="auto"/>
            <w:bottom w:val="none" w:sz="0" w:space="0" w:color="auto"/>
            <w:right w:val="none" w:sz="0" w:space="0" w:color="auto"/>
          </w:divBdr>
        </w:div>
        <w:div w:id="1451439861">
          <w:marLeft w:val="480"/>
          <w:marRight w:val="0"/>
          <w:marTop w:val="0"/>
          <w:marBottom w:val="0"/>
          <w:divBdr>
            <w:top w:val="none" w:sz="0" w:space="0" w:color="auto"/>
            <w:left w:val="none" w:sz="0" w:space="0" w:color="auto"/>
            <w:bottom w:val="none" w:sz="0" w:space="0" w:color="auto"/>
            <w:right w:val="none" w:sz="0" w:space="0" w:color="auto"/>
          </w:divBdr>
        </w:div>
        <w:div w:id="1842894183">
          <w:marLeft w:val="480"/>
          <w:marRight w:val="0"/>
          <w:marTop w:val="0"/>
          <w:marBottom w:val="0"/>
          <w:divBdr>
            <w:top w:val="none" w:sz="0" w:space="0" w:color="auto"/>
            <w:left w:val="none" w:sz="0" w:space="0" w:color="auto"/>
            <w:bottom w:val="none" w:sz="0" w:space="0" w:color="auto"/>
            <w:right w:val="none" w:sz="0" w:space="0" w:color="auto"/>
          </w:divBdr>
        </w:div>
        <w:div w:id="1653099542">
          <w:marLeft w:val="480"/>
          <w:marRight w:val="0"/>
          <w:marTop w:val="0"/>
          <w:marBottom w:val="0"/>
          <w:divBdr>
            <w:top w:val="none" w:sz="0" w:space="0" w:color="auto"/>
            <w:left w:val="none" w:sz="0" w:space="0" w:color="auto"/>
            <w:bottom w:val="none" w:sz="0" w:space="0" w:color="auto"/>
            <w:right w:val="none" w:sz="0" w:space="0" w:color="auto"/>
          </w:divBdr>
        </w:div>
        <w:div w:id="229539100">
          <w:marLeft w:val="480"/>
          <w:marRight w:val="0"/>
          <w:marTop w:val="0"/>
          <w:marBottom w:val="0"/>
          <w:divBdr>
            <w:top w:val="none" w:sz="0" w:space="0" w:color="auto"/>
            <w:left w:val="none" w:sz="0" w:space="0" w:color="auto"/>
            <w:bottom w:val="none" w:sz="0" w:space="0" w:color="auto"/>
            <w:right w:val="none" w:sz="0" w:space="0" w:color="auto"/>
          </w:divBdr>
        </w:div>
        <w:div w:id="1228027612">
          <w:marLeft w:val="480"/>
          <w:marRight w:val="0"/>
          <w:marTop w:val="0"/>
          <w:marBottom w:val="0"/>
          <w:divBdr>
            <w:top w:val="none" w:sz="0" w:space="0" w:color="auto"/>
            <w:left w:val="none" w:sz="0" w:space="0" w:color="auto"/>
            <w:bottom w:val="none" w:sz="0" w:space="0" w:color="auto"/>
            <w:right w:val="none" w:sz="0" w:space="0" w:color="auto"/>
          </w:divBdr>
        </w:div>
        <w:div w:id="721945355">
          <w:marLeft w:val="480"/>
          <w:marRight w:val="0"/>
          <w:marTop w:val="0"/>
          <w:marBottom w:val="0"/>
          <w:divBdr>
            <w:top w:val="none" w:sz="0" w:space="0" w:color="auto"/>
            <w:left w:val="none" w:sz="0" w:space="0" w:color="auto"/>
            <w:bottom w:val="none" w:sz="0" w:space="0" w:color="auto"/>
            <w:right w:val="none" w:sz="0" w:space="0" w:color="auto"/>
          </w:divBdr>
        </w:div>
        <w:div w:id="1144473013">
          <w:marLeft w:val="480"/>
          <w:marRight w:val="0"/>
          <w:marTop w:val="0"/>
          <w:marBottom w:val="0"/>
          <w:divBdr>
            <w:top w:val="none" w:sz="0" w:space="0" w:color="auto"/>
            <w:left w:val="none" w:sz="0" w:space="0" w:color="auto"/>
            <w:bottom w:val="none" w:sz="0" w:space="0" w:color="auto"/>
            <w:right w:val="none" w:sz="0" w:space="0" w:color="auto"/>
          </w:divBdr>
        </w:div>
        <w:div w:id="1475218996">
          <w:marLeft w:val="480"/>
          <w:marRight w:val="0"/>
          <w:marTop w:val="0"/>
          <w:marBottom w:val="0"/>
          <w:divBdr>
            <w:top w:val="none" w:sz="0" w:space="0" w:color="auto"/>
            <w:left w:val="none" w:sz="0" w:space="0" w:color="auto"/>
            <w:bottom w:val="none" w:sz="0" w:space="0" w:color="auto"/>
            <w:right w:val="none" w:sz="0" w:space="0" w:color="auto"/>
          </w:divBdr>
        </w:div>
        <w:div w:id="1962030640">
          <w:marLeft w:val="480"/>
          <w:marRight w:val="0"/>
          <w:marTop w:val="0"/>
          <w:marBottom w:val="0"/>
          <w:divBdr>
            <w:top w:val="none" w:sz="0" w:space="0" w:color="auto"/>
            <w:left w:val="none" w:sz="0" w:space="0" w:color="auto"/>
            <w:bottom w:val="none" w:sz="0" w:space="0" w:color="auto"/>
            <w:right w:val="none" w:sz="0" w:space="0" w:color="auto"/>
          </w:divBdr>
        </w:div>
        <w:div w:id="1828939357">
          <w:marLeft w:val="480"/>
          <w:marRight w:val="0"/>
          <w:marTop w:val="0"/>
          <w:marBottom w:val="0"/>
          <w:divBdr>
            <w:top w:val="none" w:sz="0" w:space="0" w:color="auto"/>
            <w:left w:val="none" w:sz="0" w:space="0" w:color="auto"/>
            <w:bottom w:val="none" w:sz="0" w:space="0" w:color="auto"/>
            <w:right w:val="none" w:sz="0" w:space="0" w:color="auto"/>
          </w:divBdr>
        </w:div>
        <w:div w:id="915669087">
          <w:marLeft w:val="480"/>
          <w:marRight w:val="0"/>
          <w:marTop w:val="0"/>
          <w:marBottom w:val="0"/>
          <w:divBdr>
            <w:top w:val="none" w:sz="0" w:space="0" w:color="auto"/>
            <w:left w:val="none" w:sz="0" w:space="0" w:color="auto"/>
            <w:bottom w:val="none" w:sz="0" w:space="0" w:color="auto"/>
            <w:right w:val="none" w:sz="0" w:space="0" w:color="auto"/>
          </w:divBdr>
        </w:div>
        <w:div w:id="976640914">
          <w:marLeft w:val="480"/>
          <w:marRight w:val="0"/>
          <w:marTop w:val="0"/>
          <w:marBottom w:val="0"/>
          <w:divBdr>
            <w:top w:val="none" w:sz="0" w:space="0" w:color="auto"/>
            <w:left w:val="none" w:sz="0" w:space="0" w:color="auto"/>
            <w:bottom w:val="none" w:sz="0" w:space="0" w:color="auto"/>
            <w:right w:val="none" w:sz="0" w:space="0" w:color="auto"/>
          </w:divBdr>
        </w:div>
        <w:div w:id="161160758">
          <w:marLeft w:val="480"/>
          <w:marRight w:val="0"/>
          <w:marTop w:val="0"/>
          <w:marBottom w:val="0"/>
          <w:divBdr>
            <w:top w:val="none" w:sz="0" w:space="0" w:color="auto"/>
            <w:left w:val="none" w:sz="0" w:space="0" w:color="auto"/>
            <w:bottom w:val="none" w:sz="0" w:space="0" w:color="auto"/>
            <w:right w:val="none" w:sz="0" w:space="0" w:color="auto"/>
          </w:divBdr>
        </w:div>
        <w:div w:id="2122262002">
          <w:marLeft w:val="480"/>
          <w:marRight w:val="0"/>
          <w:marTop w:val="0"/>
          <w:marBottom w:val="0"/>
          <w:divBdr>
            <w:top w:val="none" w:sz="0" w:space="0" w:color="auto"/>
            <w:left w:val="none" w:sz="0" w:space="0" w:color="auto"/>
            <w:bottom w:val="none" w:sz="0" w:space="0" w:color="auto"/>
            <w:right w:val="none" w:sz="0" w:space="0" w:color="auto"/>
          </w:divBdr>
        </w:div>
        <w:div w:id="1211500778">
          <w:marLeft w:val="480"/>
          <w:marRight w:val="0"/>
          <w:marTop w:val="0"/>
          <w:marBottom w:val="0"/>
          <w:divBdr>
            <w:top w:val="none" w:sz="0" w:space="0" w:color="auto"/>
            <w:left w:val="none" w:sz="0" w:space="0" w:color="auto"/>
            <w:bottom w:val="none" w:sz="0" w:space="0" w:color="auto"/>
            <w:right w:val="none" w:sz="0" w:space="0" w:color="auto"/>
          </w:divBdr>
        </w:div>
        <w:div w:id="1925989443">
          <w:marLeft w:val="480"/>
          <w:marRight w:val="0"/>
          <w:marTop w:val="0"/>
          <w:marBottom w:val="0"/>
          <w:divBdr>
            <w:top w:val="none" w:sz="0" w:space="0" w:color="auto"/>
            <w:left w:val="none" w:sz="0" w:space="0" w:color="auto"/>
            <w:bottom w:val="none" w:sz="0" w:space="0" w:color="auto"/>
            <w:right w:val="none" w:sz="0" w:space="0" w:color="auto"/>
          </w:divBdr>
        </w:div>
        <w:div w:id="1296251116">
          <w:marLeft w:val="480"/>
          <w:marRight w:val="0"/>
          <w:marTop w:val="0"/>
          <w:marBottom w:val="0"/>
          <w:divBdr>
            <w:top w:val="none" w:sz="0" w:space="0" w:color="auto"/>
            <w:left w:val="none" w:sz="0" w:space="0" w:color="auto"/>
            <w:bottom w:val="none" w:sz="0" w:space="0" w:color="auto"/>
            <w:right w:val="none" w:sz="0" w:space="0" w:color="auto"/>
          </w:divBdr>
        </w:div>
      </w:divsChild>
    </w:div>
    <w:div w:id="1124618369">
      <w:bodyDiv w:val="1"/>
      <w:marLeft w:val="0"/>
      <w:marRight w:val="0"/>
      <w:marTop w:val="0"/>
      <w:marBottom w:val="0"/>
      <w:divBdr>
        <w:top w:val="none" w:sz="0" w:space="0" w:color="auto"/>
        <w:left w:val="none" w:sz="0" w:space="0" w:color="auto"/>
        <w:bottom w:val="none" w:sz="0" w:space="0" w:color="auto"/>
        <w:right w:val="none" w:sz="0" w:space="0" w:color="auto"/>
      </w:divBdr>
      <w:divsChild>
        <w:div w:id="774908450">
          <w:marLeft w:val="640"/>
          <w:marRight w:val="0"/>
          <w:marTop w:val="0"/>
          <w:marBottom w:val="0"/>
          <w:divBdr>
            <w:top w:val="none" w:sz="0" w:space="0" w:color="auto"/>
            <w:left w:val="none" w:sz="0" w:space="0" w:color="auto"/>
            <w:bottom w:val="none" w:sz="0" w:space="0" w:color="auto"/>
            <w:right w:val="none" w:sz="0" w:space="0" w:color="auto"/>
          </w:divBdr>
        </w:div>
        <w:div w:id="1926575992">
          <w:marLeft w:val="640"/>
          <w:marRight w:val="0"/>
          <w:marTop w:val="0"/>
          <w:marBottom w:val="0"/>
          <w:divBdr>
            <w:top w:val="none" w:sz="0" w:space="0" w:color="auto"/>
            <w:left w:val="none" w:sz="0" w:space="0" w:color="auto"/>
            <w:bottom w:val="none" w:sz="0" w:space="0" w:color="auto"/>
            <w:right w:val="none" w:sz="0" w:space="0" w:color="auto"/>
          </w:divBdr>
        </w:div>
        <w:div w:id="293874082">
          <w:marLeft w:val="640"/>
          <w:marRight w:val="0"/>
          <w:marTop w:val="0"/>
          <w:marBottom w:val="0"/>
          <w:divBdr>
            <w:top w:val="none" w:sz="0" w:space="0" w:color="auto"/>
            <w:left w:val="none" w:sz="0" w:space="0" w:color="auto"/>
            <w:bottom w:val="none" w:sz="0" w:space="0" w:color="auto"/>
            <w:right w:val="none" w:sz="0" w:space="0" w:color="auto"/>
          </w:divBdr>
        </w:div>
        <w:div w:id="1136526091">
          <w:marLeft w:val="640"/>
          <w:marRight w:val="0"/>
          <w:marTop w:val="0"/>
          <w:marBottom w:val="0"/>
          <w:divBdr>
            <w:top w:val="none" w:sz="0" w:space="0" w:color="auto"/>
            <w:left w:val="none" w:sz="0" w:space="0" w:color="auto"/>
            <w:bottom w:val="none" w:sz="0" w:space="0" w:color="auto"/>
            <w:right w:val="none" w:sz="0" w:space="0" w:color="auto"/>
          </w:divBdr>
        </w:div>
        <w:div w:id="907425596">
          <w:marLeft w:val="640"/>
          <w:marRight w:val="0"/>
          <w:marTop w:val="0"/>
          <w:marBottom w:val="0"/>
          <w:divBdr>
            <w:top w:val="none" w:sz="0" w:space="0" w:color="auto"/>
            <w:left w:val="none" w:sz="0" w:space="0" w:color="auto"/>
            <w:bottom w:val="none" w:sz="0" w:space="0" w:color="auto"/>
            <w:right w:val="none" w:sz="0" w:space="0" w:color="auto"/>
          </w:divBdr>
        </w:div>
        <w:div w:id="434639045">
          <w:marLeft w:val="640"/>
          <w:marRight w:val="0"/>
          <w:marTop w:val="0"/>
          <w:marBottom w:val="0"/>
          <w:divBdr>
            <w:top w:val="none" w:sz="0" w:space="0" w:color="auto"/>
            <w:left w:val="none" w:sz="0" w:space="0" w:color="auto"/>
            <w:bottom w:val="none" w:sz="0" w:space="0" w:color="auto"/>
            <w:right w:val="none" w:sz="0" w:space="0" w:color="auto"/>
          </w:divBdr>
        </w:div>
        <w:div w:id="1689676536">
          <w:marLeft w:val="640"/>
          <w:marRight w:val="0"/>
          <w:marTop w:val="0"/>
          <w:marBottom w:val="0"/>
          <w:divBdr>
            <w:top w:val="none" w:sz="0" w:space="0" w:color="auto"/>
            <w:left w:val="none" w:sz="0" w:space="0" w:color="auto"/>
            <w:bottom w:val="none" w:sz="0" w:space="0" w:color="auto"/>
            <w:right w:val="none" w:sz="0" w:space="0" w:color="auto"/>
          </w:divBdr>
        </w:div>
        <w:div w:id="1290747960">
          <w:marLeft w:val="640"/>
          <w:marRight w:val="0"/>
          <w:marTop w:val="0"/>
          <w:marBottom w:val="0"/>
          <w:divBdr>
            <w:top w:val="none" w:sz="0" w:space="0" w:color="auto"/>
            <w:left w:val="none" w:sz="0" w:space="0" w:color="auto"/>
            <w:bottom w:val="none" w:sz="0" w:space="0" w:color="auto"/>
            <w:right w:val="none" w:sz="0" w:space="0" w:color="auto"/>
          </w:divBdr>
        </w:div>
        <w:div w:id="1081485550">
          <w:marLeft w:val="640"/>
          <w:marRight w:val="0"/>
          <w:marTop w:val="0"/>
          <w:marBottom w:val="0"/>
          <w:divBdr>
            <w:top w:val="none" w:sz="0" w:space="0" w:color="auto"/>
            <w:left w:val="none" w:sz="0" w:space="0" w:color="auto"/>
            <w:bottom w:val="none" w:sz="0" w:space="0" w:color="auto"/>
            <w:right w:val="none" w:sz="0" w:space="0" w:color="auto"/>
          </w:divBdr>
        </w:div>
        <w:div w:id="1072509929">
          <w:marLeft w:val="640"/>
          <w:marRight w:val="0"/>
          <w:marTop w:val="0"/>
          <w:marBottom w:val="0"/>
          <w:divBdr>
            <w:top w:val="none" w:sz="0" w:space="0" w:color="auto"/>
            <w:left w:val="none" w:sz="0" w:space="0" w:color="auto"/>
            <w:bottom w:val="none" w:sz="0" w:space="0" w:color="auto"/>
            <w:right w:val="none" w:sz="0" w:space="0" w:color="auto"/>
          </w:divBdr>
        </w:div>
        <w:div w:id="59056923">
          <w:marLeft w:val="640"/>
          <w:marRight w:val="0"/>
          <w:marTop w:val="0"/>
          <w:marBottom w:val="0"/>
          <w:divBdr>
            <w:top w:val="none" w:sz="0" w:space="0" w:color="auto"/>
            <w:left w:val="none" w:sz="0" w:space="0" w:color="auto"/>
            <w:bottom w:val="none" w:sz="0" w:space="0" w:color="auto"/>
            <w:right w:val="none" w:sz="0" w:space="0" w:color="auto"/>
          </w:divBdr>
        </w:div>
        <w:div w:id="1560283545">
          <w:marLeft w:val="640"/>
          <w:marRight w:val="0"/>
          <w:marTop w:val="0"/>
          <w:marBottom w:val="0"/>
          <w:divBdr>
            <w:top w:val="none" w:sz="0" w:space="0" w:color="auto"/>
            <w:left w:val="none" w:sz="0" w:space="0" w:color="auto"/>
            <w:bottom w:val="none" w:sz="0" w:space="0" w:color="auto"/>
            <w:right w:val="none" w:sz="0" w:space="0" w:color="auto"/>
          </w:divBdr>
        </w:div>
        <w:div w:id="991953634">
          <w:marLeft w:val="640"/>
          <w:marRight w:val="0"/>
          <w:marTop w:val="0"/>
          <w:marBottom w:val="0"/>
          <w:divBdr>
            <w:top w:val="none" w:sz="0" w:space="0" w:color="auto"/>
            <w:left w:val="none" w:sz="0" w:space="0" w:color="auto"/>
            <w:bottom w:val="none" w:sz="0" w:space="0" w:color="auto"/>
            <w:right w:val="none" w:sz="0" w:space="0" w:color="auto"/>
          </w:divBdr>
        </w:div>
        <w:div w:id="838732391">
          <w:marLeft w:val="640"/>
          <w:marRight w:val="0"/>
          <w:marTop w:val="0"/>
          <w:marBottom w:val="0"/>
          <w:divBdr>
            <w:top w:val="none" w:sz="0" w:space="0" w:color="auto"/>
            <w:left w:val="none" w:sz="0" w:space="0" w:color="auto"/>
            <w:bottom w:val="none" w:sz="0" w:space="0" w:color="auto"/>
            <w:right w:val="none" w:sz="0" w:space="0" w:color="auto"/>
          </w:divBdr>
        </w:div>
        <w:div w:id="614213800">
          <w:marLeft w:val="640"/>
          <w:marRight w:val="0"/>
          <w:marTop w:val="0"/>
          <w:marBottom w:val="0"/>
          <w:divBdr>
            <w:top w:val="none" w:sz="0" w:space="0" w:color="auto"/>
            <w:left w:val="none" w:sz="0" w:space="0" w:color="auto"/>
            <w:bottom w:val="none" w:sz="0" w:space="0" w:color="auto"/>
            <w:right w:val="none" w:sz="0" w:space="0" w:color="auto"/>
          </w:divBdr>
        </w:div>
        <w:div w:id="1307276280">
          <w:marLeft w:val="640"/>
          <w:marRight w:val="0"/>
          <w:marTop w:val="0"/>
          <w:marBottom w:val="0"/>
          <w:divBdr>
            <w:top w:val="none" w:sz="0" w:space="0" w:color="auto"/>
            <w:left w:val="none" w:sz="0" w:space="0" w:color="auto"/>
            <w:bottom w:val="none" w:sz="0" w:space="0" w:color="auto"/>
            <w:right w:val="none" w:sz="0" w:space="0" w:color="auto"/>
          </w:divBdr>
        </w:div>
        <w:div w:id="519053552">
          <w:marLeft w:val="640"/>
          <w:marRight w:val="0"/>
          <w:marTop w:val="0"/>
          <w:marBottom w:val="0"/>
          <w:divBdr>
            <w:top w:val="none" w:sz="0" w:space="0" w:color="auto"/>
            <w:left w:val="none" w:sz="0" w:space="0" w:color="auto"/>
            <w:bottom w:val="none" w:sz="0" w:space="0" w:color="auto"/>
            <w:right w:val="none" w:sz="0" w:space="0" w:color="auto"/>
          </w:divBdr>
        </w:div>
        <w:div w:id="372192904">
          <w:marLeft w:val="640"/>
          <w:marRight w:val="0"/>
          <w:marTop w:val="0"/>
          <w:marBottom w:val="0"/>
          <w:divBdr>
            <w:top w:val="none" w:sz="0" w:space="0" w:color="auto"/>
            <w:left w:val="none" w:sz="0" w:space="0" w:color="auto"/>
            <w:bottom w:val="none" w:sz="0" w:space="0" w:color="auto"/>
            <w:right w:val="none" w:sz="0" w:space="0" w:color="auto"/>
          </w:divBdr>
        </w:div>
        <w:div w:id="609972207">
          <w:marLeft w:val="640"/>
          <w:marRight w:val="0"/>
          <w:marTop w:val="0"/>
          <w:marBottom w:val="0"/>
          <w:divBdr>
            <w:top w:val="none" w:sz="0" w:space="0" w:color="auto"/>
            <w:left w:val="none" w:sz="0" w:space="0" w:color="auto"/>
            <w:bottom w:val="none" w:sz="0" w:space="0" w:color="auto"/>
            <w:right w:val="none" w:sz="0" w:space="0" w:color="auto"/>
          </w:divBdr>
        </w:div>
        <w:div w:id="1520662824">
          <w:marLeft w:val="640"/>
          <w:marRight w:val="0"/>
          <w:marTop w:val="0"/>
          <w:marBottom w:val="0"/>
          <w:divBdr>
            <w:top w:val="none" w:sz="0" w:space="0" w:color="auto"/>
            <w:left w:val="none" w:sz="0" w:space="0" w:color="auto"/>
            <w:bottom w:val="none" w:sz="0" w:space="0" w:color="auto"/>
            <w:right w:val="none" w:sz="0" w:space="0" w:color="auto"/>
          </w:divBdr>
        </w:div>
        <w:div w:id="250823792">
          <w:marLeft w:val="640"/>
          <w:marRight w:val="0"/>
          <w:marTop w:val="0"/>
          <w:marBottom w:val="0"/>
          <w:divBdr>
            <w:top w:val="none" w:sz="0" w:space="0" w:color="auto"/>
            <w:left w:val="none" w:sz="0" w:space="0" w:color="auto"/>
            <w:bottom w:val="none" w:sz="0" w:space="0" w:color="auto"/>
            <w:right w:val="none" w:sz="0" w:space="0" w:color="auto"/>
          </w:divBdr>
        </w:div>
        <w:div w:id="491795407">
          <w:marLeft w:val="640"/>
          <w:marRight w:val="0"/>
          <w:marTop w:val="0"/>
          <w:marBottom w:val="0"/>
          <w:divBdr>
            <w:top w:val="none" w:sz="0" w:space="0" w:color="auto"/>
            <w:left w:val="none" w:sz="0" w:space="0" w:color="auto"/>
            <w:bottom w:val="none" w:sz="0" w:space="0" w:color="auto"/>
            <w:right w:val="none" w:sz="0" w:space="0" w:color="auto"/>
          </w:divBdr>
        </w:div>
        <w:div w:id="595090875">
          <w:marLeft w:val="640"/>
          <w:marRight w:val="0"/>
          <w:marTop w:val="0"/>
          <w:marBottom w:val="0"/>
          <w:divBdr>
            <w:top w:val="none" w:sz="0" w:space="0" w:color="auto"/>
            <w:left w:val="none" w:sz="0" w:space="0" w:color="auto"/>
            <w:bottom w:val="none" w:sz="0" w:space="0" w:color="auto"/>
            <w:right w:val="none" w:sz="0" w:space="0" w:color="auto"/>
          </w:divBdr>
        </w:div>
        <w:div w:id="2117627344">
          <w:marLeft w:val="640"/>
          <w:marRight w:val="0"/>
          <w:marTop w:val="0"/>
          <w:marBottom w:val="0"/>
          <w:divBdr>
            <w:top w:val="none" w:sz="0" w:space="0" w:color="auto"/>
            <w:left w:val="none" w:sz="0" w:space="0" w:color="auto"/>
            <w:bottom w:val="none" w:sz="0" w:space="0" w:color="auto"/>
            <w:right w:val="none" w:sz="0" w:space="0" w:color="auto"/>
          </w:divBdr>
        </w:div>
        <w:div w:id="2095542763">
          <w:marLeft w:val="640"/>
          <w:marRight w:val="0"/>
          <w:marTop w:val="0"/>
          <w:marBottom w:val="0"/>
          <w:divBdr>
            <w:top w:val="none" w:sz="0" w:space="0" w:color="auto"/>
            <w:left w:val="none" w:sz="0" w:space="0" w:color="auto"/>
            <w:bottom w:val="none" w:sz="0" w:space="0" w:color="auto"/>
            <w:right w:val="none" w:sz="0" w:space="0" w:color="auto"/>
          </w:divBdr>
        </w:div>
        <w:div w:id="1811903629">
          <w:marLeft w:val="640"/>
          <w:marRight w:val="0"/>
          <w:marTop w:val="0"/>
          <w:marBottom w:val="0"/>
          <w:divBdr>
            <w:top w:val="none" w:sz="0" w:space="0" w:color="auto"/>
            <w:left w:val="none" w:sz="0" w:space="0" w:color="auto"/>
            <w:bottom w:val="none" w:sz="0" w:space="0" w:color="auto"/>
            <w:right w:val="none" w:sz="0" w:space="0" w:color="auto"/>
          </w:divBdr>
        </w:div>
        <w:div w:id="2512129">
          <w:marLeft w:val="640"/>
          <w:marRight w:val="0"/>
          <w:marTop w:val="0"/>
          <w:marBottom w:val="0"/>
          <w:divBdr>
            <w:top w:val="none" w:sz="0" w:space="0" w:color="auto"/>
            <w:left w:val="none" w:sz="0" w:space="0" w:color="auto"/>
            <w:bottom w:val="none" w:sz="0" w:space="0" w:color="auto"/>
            <w:right w:val="none" w:sz="0" w:space="0" w:color="auto"/>
          </w:divBdr>
        </w:div>
        <w:div w:id="818502542">
          <w:marLeft w:val="640"/>
          <w:marRight w:val="0"/>
          <w:marTop w:val="0"/>
          <w:marBottom w:val="0"/>
          <w:divBdr>
            <w:top w:val="none" w:sz="0" w:space="0" w:color="auto"/>
            <w:left w:val="none" w:sz="0" w:space="0" w:color="auto"/>
            <w:bottom w:val="none" w:sz="0" w:space="0" w:color="auto"/>
            <w:right w:val="none" w:sz="0" w:space="0" w:color="auto"/>
          </w:divBdr>
        </w:div>
        <w:div w:id="1829860941">
          <w:marLeft w:val="640"/>
          <w:marRight w:val="0"/>
          <w:marTop w:val="0"/>
          <w:marBottom w:val="0"/>
          <w:divBdr>
            <w:top w:val="none" w:sz="0" w:space="0" w:color="auto"/>
            <w:left w:val="none" w:sz="0" w:space="0" w:color="auto"/>
            <w:bottom w:val="none" w:sz="0" w:space="0" w:color="auto"/>
            <w:right w:val="none" w:sz="0" w:space="0" w:color="auto"/>
          </w:divBdr>
        </w:div>
        <w:div w:id="513764979">
          <w:marLeft w:val="640"/>
          <w:marRight w:val="0"/>
          <w:marTop w:val="0"/>
          <w:marBottom w:val="0"/>
          <w:divBdr>
            <w:top w:val="none" w:sz="0" w:space="0" w:color="auto"/>
            <w:left w:val="none" w:sz="0" w:space="0" w:color="auto"/>
            <w:bottom w:val="none" w:sz="0" w:space="0" w:color="auto"/>
            <w:right w:val="none" w:sz="0" w:space="0" w:color="auto"/>
          </w:divBdr>
        </w:div>
        <w:div w:id="1322927381">
          <w:marLeft w:val="640"/>
          <w:marRight w:val="0"/>
          <w:marTop w:val="0"/>
          <w:marBottom w:val="0"/>
          <w:divBdr>
            <w:top w:val="none" w:sz="0" w:space="0" w:color="auto"/>
            <w:left w:val="none" w:sz="0" w:space="0" w:color="auto"/>
            <w:bottom w:val="none" w:sz="0" w:space="0" w:color="auto"/>
            <w:right w:val="none" w:sz="0" w:space="0" w:color="auto"/>
          </w:divBdr>
        </w:div>
        <w:div w:id="1103302293">
          <w:marLeft w:val="640"/>
          <w:marRight w:val="0"/>
          <w:marTop w:val="0"/>
          <w:marBottom w:val="0"/>
          <w:divBdr>
            <w:top w:val="none" w:sz="0" w:space="0" w:color="auto"/>
            <w:left w:val="none" w:sz="0" w:space="0" w:color="auto"/>
            <w:bottom w:val="none" w:sz="0" w:space="0" w:color="auto"/>
            <w:right w:val="none" w:sz="0" w:space="0" w:color="auto"/>
          </w:divBdr>
        </w:div>
        <w:div w:id="1805076953">
          <w:marLeft w:val="640"/>
          <w:marRight w:val="0"/>
          <w:marTop w:val="0"/>
          <w:marBottom w:val="0"/>
          <w:divBdr>
            <w:top w:val="none" w:sz="0" w:space="0" w:color="auto"/>
            <w:left w:val="none" w:sz="0" w:space="0" w:color="auto"/>
            <w:bottom w:val="none" w:sz="0" w:space="0" w:color="auto"/>
            <w:right w:val="none" w:sz="0" w:space="0" w:color="auto"/>
          </w:divBdr>
        </w:div>
        <w:div w:id="535897054">
          <w:marLeft w:val="640"/>
          <w:marRight w:val="0"/>
          <w:marTop w:val="0"/>
          <w:marBottom w:val="0"/>
          <w:divBdr>
            <w:top w:val="none" w:sz="0" w:space="0" w:color="auto"/>
            <w:left w:val="none" w:sz="0" w:space="0" w:color="auto"/>
            <w:bottom w:val="none" w:sz="0" w:space="0" w:color="auto"/>
            <w:right w:val="none" w:sz="0" w:space="0" w:color="auto"/>
          </w:divBdr>
        </w:div>
        <w:div w:id="500119295">
          <w:marLeft w:val="640"/>
          <w:marRight w:val="0"/>
          <w:marTop w:val="0"/>
          <w:marBottom w:val="0"/>
          <w:divBdr>
            <w:top w:val="none" w:sz="0" w:space="0" w:color="auto"/>
            <w:left w:val="none" w:sz="0" w:space="0" w:color="auto"/>
            <w:bottom w:val="none" w:sz="0" w:space="0" w:color="auto"/>
            <w:right w:val="none" w:sz="0" w:space="0" w:color="auto"/>
          </w:divBdr>
        </w:div>
        <w:div w:id="1508863612">
          <w:marLeft w:val="640"/>
          <w:marRight w:val="0"/>
          <w:marTop w:val="0"/>
          <w:marBottom w:val="0"/>
          <w:divBdr>
            <w:top w:val="none" w:sz="0" w:space="0" w:color="auto"/>
            <w:left w:val="none" w:sz="0" w:space="0" w:color="auto"/>
            <w:bottom w:val="none" w:sz="0" w:space="0" w:color="auto"/>
            <w:right w:val="none" w:sz="0" w:space="0" w:color="auto"/>
          </w:divBdr>
        </w:div>
        <w:div w:id="722022859">
          <w:marLeft w:val="640"/>
          <w:marRight w:val="0"/>
          <w:marTop w:val="0"/>
          <w:marBottom w:val="0"/>
          <w:divBdr>
            <w:top w:val="none" w:sz="0" w:space="0" w:color="auto"/>
            <w:left w:val="none" w:sz="0" w:space="0" w:color="auto"/>
            <w:bottom w:val="none" w:sz="0" w:space="0" w:color="auto"/>
            <w:right w:val="none" w:sz="0" w:space="0" w:color="auto"/>
          </w:divBdr>
        </w:div>
        <w:div w:id="1299070080">
          <w:marLeft w:val="640"/>
          <w:marRight w:val="0"/>
          <w:marTop w:val="0"/>
          <w:marBottom w:val="0"/>
          <w:divBdr>
            <w:top w:val="none" w:sz="0" w:space="0" w:color="auto"/>
            <w:left w:val="none" w:sz="0" w:space="0" w:color="auto"/>
            <w:bottom w:val="none" w:sz="0" w:space="0" w:color="auto"/>
            <w:right w:val="none" w:sz="0" w:space="0" w:color="auto"/>
          </w:divBdr>
        </w:div>
        <w:div w:id="592326109">
          <w:marLeft w:val="640"/>
          <w:marRight w:val="0"/>
          <w:marTop w:val="0"/>
          <w:marBottom w:val="0"/>
          <w:divBdr>
            <w:top w:val="none" w:sz="0" w:space="0" w:color="auto"/>
            <w:left w:val="none" w:sz="0" w:space="0" w:color="auto"/>
            <w:bottom w:val="none" w:sz="0" w:space="0" w:color="auto"/>
            <w:right w:val="none" w:sz="0" w:space="0" w:color="auto"/>
          </w:divBdr>
        </w:div>
        <w:div w:id="19549979">
          <w:marLeft w:val="640"/>
          <w:marRight w:val="0"/>
          <w:marTop w:val="0"/>
          <w:marBottom w:val="0"/>
          <w:divBdr>
            <w:top w:val="none" w:sz="0" w:space="0" w:color="auto"/>
            <w:left w:val="none" w:sz="0" w:space="0" w:color="auto"/>
            <w:bottom w:val="none" w:sz="0" w:space="0" w:color="auto"/>
            <w:right w:val="none" w:sz="0" w:space="0" w:color="auto"/>
          </w:divBdr>
        </w:div>
        <w:div w:id="1785882281">
          <w:marLeft w:val="640"/>
          <w:marRight w:val="0"/>
          <w:marTop w:val="0"/>
          <w:marBottom w:val="0"/>
          <w:divBdr>
            <w:top w:val="none" w:sz="0" w:space="0" w:color="auto"/>
            <w:left w:val="none" w:sz="0" w:space="0" w:color="auto"/>
            <w:bottom w:val="none" w:sz="0" w:space="0" w:color="auto"/>
            <w:right w:val="none" w:sz="0" w:space="0" w:color="auto"/>
          </w:divBdr>
        </w:div>
        <w:div w:id="170879362">
          <w:marLeft w:val="640"/>
          <w:marRight w:val="0"/>
          <w:marTop w:val="0"/>
          <w:marBottom w:val="0"/>
          <w:divBdr>
            <w:top w:val="none" w:sz="0" w:space="0" w:color="auto"/>
            <w:left w:val="none" w:sz="0" w:space="0" w:color="auto"/>
            <w:bottom w:val="none" w:sz="0" w:space="0" w:color="auto"/>
            <w:right w:val="none" w:sz="0" w:space="0" w:color="auto"/>
          </w:divBdr>
        </w:div>
        <w:div w:id="1339036870">
          <w:marLeft w:val="640"/>
          <w:marRight w:val="0"/>
          <w:marTop w:val="0"/>
          <w:marBottom w:val="0"/>
          <w:divBdr>
            <w:top w:val="none" w:sz="0" w:space="0" w:color="auto"/>
            <w:left w:val="none" w:sz="0" w:space="0" w:color="auto"/>
            <w:bottom w:val="none" w:sz="0" w:space="0" w:color="auto"/>
            <w:right w:val="none" w:sz="0" w:space="0" w:color="auto"/>
          </w:divBdr>
        </w:div>
        <w:div w:id="1902785166">
          <w:marLeft w:val="640"/>
          <w:marRight w:val="0"/>
          <w:marTop w:val="0"/>
          <w:marBottom w:val="0"/>
          <w:divBdr>
            <w:top w:val="none" w:sz="0" w:space="0" w:color="auto"/>
            <w:left w:val="none" w:sz="0" w:space="0" w:color="auto"/>
            <w:bottom w:val="none" w:sz="0" w:space="0" w:color="auto"/>
            <w:right w:val="none" w:sz="0" w:space="0" w:color="auto"/>
          </w:divBdr>
        </w:div>
        <w:div w:id="20712029">
          <w:marLeft w:val="640"/>
          <w:marRight w:val="0"/>
          <w:marTop w:val="0"/>
          <w:marBottom w:val="0"/>
          <w:divBdr>
            <w:top w:val="none" w:sz="0" w:space="0" w:color="auto"/>
            <w:left w:val="none" w:sz="0" w:space="0" w:color="auto"/>
            <w:bottom w:val="none" w:sz="0" w:space="0" w:color="auto"/>
            <w:right w:val="none" w:sz="0" w:space="0" w:color="auto"/>
          </w:divBdr>
        </w:div>
        <w:div w:id="668675101">
          <w:marLeft w:val="640"/>
          <w:marRight w:val="0"/>
          <w:marTop w:val="0"/>
          <w:marBottom w:val="0"/>
          <w:divBdr>
            <w:top w:val="none" w:sz="0" w:space="0" w:color="auto"/>
            <w:left w:val="none" w:sz="0" w:space="0" w:color="auto"/>
            <w:bottom w:val="none" w:sz="0" w:space="0" w:color="auto"/>
            <w:right w:val="none" w:sz="0" w:space="0" w:color="auto"/>
          </w:divBdr>
        </w:div>
        <w:div w:id="1955284604">
          <w:marLeft w:val="640"/>
          <w:marRight w:val="0"/>
          <w:marTop w:val="0"/>
          <w:marBottom w:val="0"/>
          <w:divBdr>
            <w:top w:val="none" w:sz="0" w:space="0" w:color="auto"/>
            <w:left w:val="none" w:sz="0" w:space="0" w:color="auto"/>
            <w:bottom w:val="none" w:sz="0" w:space="0" w:color="auto"/>
            <w:right w:val="none" w:sz="0" w:space="0" w:color="auto"/>
          </w:divBdr>
        </w:div>
        <w:div w:id="244725217">
          <w:marLeft w:val="640"/>
          <w:marRight w:val="0"/>
          <w:marTop w:val="0"/>
          <w:marBottom w:val="0"/>
          <w:divBdr>
            <w:top w:val="none" w:sz="0" w:space="0" w:color="auto"/>
            <w:left w:val="none" w:sz="0" w:space="0" w:color="auto"/>
            <w:bottom w:val="none" w:sz="0" w:space="0" w:color="auto"/>
            <w:right w:val="none" w:sz="0" w:space="0" w:color="auto"/>
          </w:divBdr>
        </w:div>
        <w:div w:id="541288849">
          <w:marLeft w:val="640"/>
          <w:marRight w:val="0"/>
          <w:marTop w:val="0"/>
          <w:marBottom w:val="0"/>
          <w:divBdr>
            <w:top w:val="none" w:sz="0" w:space="0" w:color="auto"/>
            <w:left w:val="none" w:sz="0" w:space="0" w:color="auto"/>
            <w:bottom w:val="none" w:sz="0" w:space="0" w:color="auto"/>
            <w:right w:val="none" w:sz="0" w:space="0" w:color="auto"/>
          </w:divBdr>
        </w:div>
        <w:div w:id="1983189148">
          <w:marLeft w:val="640"/>
          <w:marRight w:val="0"/>
          <w:marTop w:val="0"/>
          <w:marBottom w:val="0"/>
          <w:divBdr>
            <w:top w:val="none" w:sz="0" w:space="0" w:color="auto"/>
            <w:left w:val="none" w:sz="0" w:space="0" w:color="auto"/>
            <w:bottom w:val="none" w:sz="0" w:space="0" w:color="auto"/>
            <w:right w:val="none" w:sz="0" w:space="0" w:color="auto"/>
          </w:divBdr>
        </w:div>
        <w:div w:id="1023357546">
          <w:marLeft w:val="640"/>
          <w:marRight w:val="0"/>
          <w:marTop w:val="0"/>
          <w:marBottom w:val="0"/>
          <w:divBdr>
            <w:top w:val="none" w:sz="0" w:space="0" w:color="auto"/>
            <w:left w:val="none" w:sz="0" w:space="0" w:color="auto"/>
            <w:bottom w:val="none" w:sz="0" w:space="0" w:color="auto"/>
            <w:right w:val="none" w:sz="0" w:space="0" w:color="auto"/>
          </w:divBdr>
        </w:div>
        <w:div w:id="781194984">
          <w:marLeft w:val="640"/>
          <w:marRight w:val="0"/>
          <w:marTop w:val="0"/>
          <w:marBottom w:val="0"/>
          <w:divBdr>
            <w:top w:val="none" w:sz="0" w:space="0" w:color="auto"/>
            <w:left w:val="none" w:sz="0" w:space="0" w:color="auto"/>
            <w:bottom w:val="none" w:sz="0" w:space="0" w:color="auto"/>
            <w:right w:val="none" w:sz="0" w:space="0" w:color="auto"/>
          </w:divBdr>
        </w:div>
        <w:div w:id="1517109786">
          <w:marLeft w:val="640"/>
          <w:marRight w:val="0"/>
          <w:marTop w:val="0"/>
          <w:marBottom w:val="0"/>
          <w:divBdr>
            <w:top w:val="none" w:sz="0" w:space="0" w:color="auto"/>
            <w:left w:val="none" w:sz="0" w:space="0" w:color="auto"/>
            <w:bottom w:val="none" w:sz="0" w:space="0" w:color="auto"/>
            <w:right w:val="none" w:sz="0" w:space="0" w:color="auto"/>
          </w:divBdr>
        </w:div>
        <w:div w:id="125322675">
          <w:marLeft w:val="640"/>
          <w:marRight w:val="0"/>
          <w:marTop w:val="0"/>
          <w:marBottom w:val="0"/>
          <w:divBdr>
            <w:top w:val="none" w:sz="0" w:space="0" w:color="auto"/>
            <w:left w:val="none" w:sz="0" w:space="0" w:color="auto"/>
            <w:bottom w:val="none" w:sz="0" w:space="0" w:color="auto"/>
            <w:right w:val="none" w:sz="0" w:space="0" w:color="auto"/>
          </w:divBdr>
        </w:div>
        <w:div w:id="1945533163">
          <w:marLeft w:val="640"/>
          <w:marRight w:val="0"/>
          <w:marTop w:val="0"/>
          <w:marBottom w:val="0"/>
          <w:divBdr>
            <w:top w:val="none" w:sz="0" w:space="0" w:color="auto"/>
            <w:left w:val="none" w:sz="0" w:space="0" w:color="auto"/>
            <w:bottom w:val="none" w:sz="0" w:space="0" w:color="auto"/>
            <w:right w:val="none" w:sz="0" w:space="0" w:color="auto"/>
          </w:divBdr>
        </w:div>
        <w:div w:id="1009067203">
          <w:marLeft w:val="640"/>
          <w:marRight w:val="0"/>
          <w:marTop w:val="0"/>
          <w:marBottom w:val="0"/>
          <w:divBdr>
            <w:top w:val="none" w:sz="0" w:space="0" w:color="auto"/>
            <w:left w:val="none" w:sz="0" w:space="0" w:color="auto"/>
            <w:bottom w:val="none" w:sz="0" w:space="0" w:color="auto"/>
            <w:right w:val="none" w:sz="0" w:space="0" w:color="auto"/>
          </w:divBdr>
        </w:div>
        <w:div w:id="1345209187">
          <w:marLeft w:val="640"/>
          <w:marRight w:val="0"/>
          <w:marTop w:val="0"/>
          <w:marBottom w:val="0"/>
          <w:divBdr>
            <w:top w:val="none" w:sz="0" w:space="0" w:color="auto"/>
            <w:left w:val="none" w:sz="0" w:space="0" w:color="auto"/>
            <w:bottom w:val="none" w:sz="0" w:space="0" w:color="auto"/>
            <w:right w:val="none" w:sz="0" w:space="0" w:color="auto"/>
          </w:divBdr>
        </w:div>
        <w:div w:id="1341271760">
          <w:marLeft w:val="640"/>
          <w:marRight w:val="0"/>
          <w:marTop w:val="0"/>
          <w:marBottom w:val="0"/>
          <w:divBdr>
            <w:top w:val="none" w:sz="0" w:space="0" w:color="auto"/>
            <w:left w:val="none" w:sz="0" w:space="0" w:color="auto"/>
            <w:bottom w:val="none" w:sz="0" w:space="0" w:color="auto"/>
            <w:right w:val="none" w:sz="0" w:space="0" w:color="auto"/>
          </w:divBdr>
        </w:div>
        <w:div w:id="1717044410">
          <w:marLeft w:val="640"/>
          <w:marRight w:val="0"/>
          <w:marTop w:val="0"/>
          <w:marBottom w:val="0"/>
          <w:divBdr>
            <w:top w:val="none" w:sz="0" w:space="0" w:color="auto"/>
            <w:left w:val="none" w:sz="0" w:space="0" w:color="auto"/>
            <w:bottom w:val="none" w:sz="0" w:space="0" w:color="auto"/>
            <w:right w:val="none" w:sz="0" w:space="0" w:color="auto"/>
          </w:divBdr>
        </w:div>
        <w:div w:id="1322267871">
          <w:marLeft w:val="640"/>
          <w:marRight w:val="0"/>
          <w:marTop w:val="0"/>
          <w:marBottom w:val="0"/>
          <w:divBdr>
            <w:top w:val="none" w:sz="0" w:space="0" w:color="auto"/>
            <w:left w:val="none" w:sz="0" w:space="0" w:color="auto"/>
            <w:bottom w:val="none" w:sz="0" w:space="0" w:color="auto"/>
            <w:right w:val="none" w:sz="0" w:space="0" w:color="auto"/>
          </w:divBdr>
        </w:div>
        <w:div w:id="1571114388">
          <w:marLeft w:val="640"/>
          <w:marRight w:val="0"/>
          <w:marTop w:val="0"/>
          <w:marBottom w:val="0"/>
          <w:divBdr>
            <w:top w:val="none" w:sz="0" w:space="0" w:color="auto"/>
            <w:left w:val="none" w:sz="0" w:space="0" w:color="auto"/>
            <w:bottom w:val="none" w:sz="0" w:space="0" w:color="auto"/>
            <w:right w:val="none" w:sz="0" w:space="0" w:color="auto"/>
          </w:divBdr>
        </w:div>
        <w:div w:id="1449155847">
          <w:marLeft w:val="640"/>
          <w:marRight w:val="0"/>
          <w:marTop w:val="0"/>
          <w:marBottom w:val="0"/>
          <w:divBdr>
            <w:top w:val="none" w:sz="0" w:space="0" w:color="auto"/>
            <w:left w:val="none" w:sz="0" w:space="0" w:color="auto"/>
            <w:bottom w:val="none" w:sz="0" w:space="0" w:color="auto"/>
            <w:right w:val="none" w:sz="0" w:space="0" w:color="auto"/>
          </w:divBdr>
        </w:div>
        <w:div w:id="1943801592">
          <w:marLeft w:val="640"/>
          <w:marRight w:val="0"/>
          <w:marTop w:val="0"/>
          <w:marBottom w:val="0"/>
          <w:divBdr>
            <w:top w:val="none" w:sz="0" w:space="0" w:color="auto"/>
            <w:left w:val="none" w:sz="0" w:space="0" w:color="auto"/>
            <w:bottom w:val="none" w:sz="0" w:space="0" w:color="auto"/>
            <w:right w:val="none" w:sz="0" w:space="0" w:color="auto"/>
          </w:divBdr>
        </w:div>
        <w:div w:id="1478568024">
          <w:marLeft w:val="640"/>
          <w:marRight w:val="0"/>
          <w:marTop w:val="0"/>
          <w:marBottom w:val="0"/>
          <w:divBdr>
            <w:top w:val="none" w:sz="0" w:space="0" w:color="auto"/>
            <w:left w:val="none" w:sz="0" w:space="0" w:color="auto"/>
            <w:bottom w:val="none" w:sz="0" w:space="0" w:color="auto"/>
            <w:right w:val="none" w:sz="0" w:space="0" w:color="auto"/>
          </w:divBdr>
        </w:div>
        <w:div w:id="1227304291">
          <w:marLeft w:val="640"/>
          <w:marRight w:val="0"/>
          <w:marTop w:val="0"/>
          <w:marBottom w:val="0"/>
          <w:divBdr>
            <w:top w:val="none" w:sz="0" w:space="0" w:color="auto"/>
            <w:left w:val="none" w:sz="0" w:space="0" w:color="auto"/>
            <w:bottom w:val="none" w:sz="0" w:space="0" w:color="auto"/>
            <w:right w:val="none" w:sz="0" w:space="0" w:color="auto"/>
          </w:divBdr>
        </w:div>
        <w:div w:id="1296377679">
          <w:marLeft w:val="640"/>
          <w:marRight w:val="0"/>
          <w:marTop w:val="0"/>
          <w:marBottom w:val="0"/>
          <w:divBdr>
            <w:top w:val="none" w:sz="0" w:space="0" w:color="auto"/>
            <w:left w:val="none" w:sz="0" w:space="0" w:color="auto"/>
            <w:bottom w:val="none" w:sz="0" w:space="0" w:color="auto"/>
            <w:right w:val="none" w:sz="0" w:space="0" w:color="auto"/>
          </w:divBdr>
        </w:div>
        <w:div w:id="418479106">
          <w:marLeft w:val="640"/>
          <w:marRight w:val="0"/>
          <w:marTop w:val="0"/>
          <w:marBottom w:val="0"/>
          <w:divBdr>
            <w:top w:val="none" w:sz="0" w:space="0" w:color="auto"/>
            <w:left w:val="none" w:sz="0" w:space="0" w:color="auto"/>
            <w:bottom w:val="none" w:sz="0" w:space="0" w:color="auto"/>
            <w:right w:val="none" w:sz="0" w:space="0" w:color="auto"/>
          </w:divBdr>
        </w:div>
        <w:div w:id="81411245">
          <w:marLeft w:val="640"/>
          <w:marRight w:val="0"/>
          <w:marTop w:val="0"/>
          <w:marBottom w:val="0"/>
          <w:divBdr>
            <w:top w:val="none" w:sz="0" w:space="0" w:color="auto"/>
            <w:left w:val="none" w:sz="0" w:space="0" w:color="auto"/>
            <w:bottom w:val="none" w:sz="0" w:space="0" w:color="auto"/>
            <w:right w:val="none" w:sz="0" w:space="0" w:color="auto"/>
          </w:divBdr>
        </w:div>
        <w:div w:id="1683163050">
          <w:marLeft w:val="640"/>
          <w:marRight w:val="0"/>
          <w:marTop w:val="0"/>
          <w:marBottom w:val="0"/>
          <w:divBdr>
            <w:top w:val="none" w:sz="0" w:space="0" w:color="auto"/>
            <w:left w:val="none" w:sz="0" w:space="0" w:color="auto"/>
            <w:bottom w:val="none" w:sz="0" w:space="0" w:color="auto"/>
            <w:right w:val="none" w:sz="0" w:space="0" w:color="auto"/>
          </w:divBdr>
        </w:div>
        <w:div w:id="119999522">
          <w:marLeft w:val="640"/>
          <w:marRight w:val="0"/>
          <w:marTop w:val="0"/>
          <w:marBottom w:val="0"/>
          <w:divBdr>
            <w:top w:val="none" w:sz="0" w:space="0" w:color="auto"/>
            <w:left w:val="none" w:sz="0" w:space="0" w:color="auto"/>
            <w:bottom w:val="none" w:sz="0" w:space="0" w:color="auto"/>
            <w:right w:val="none" w:sz="0" w:space="0" w:color="auto"/>
          </w:divBdr>
        </w:div>
        <w:div w:id="2144734191">
          <w:marLeft w:val="640"/>
          <w:marRight w:val="0"/>
          <w:marTop w:val="0"/>
          <w:marBottom w:val="0"/>
          <w:divBdr>
            <w:top w:val="none" w:sz="0" w:space="0" w:color="auto"/>
            <w:left w:val="none" w:sz="0" w:space="0" w:color="auto"/>
            <w:bottom w:val="none" w:sz="0" w:space="0" w:color="auto"/>
            <w:right w:val="none" w:sz="0" w:space="0" w:color="auto"/>
          </w:divBdr>
        </w:div>
        <w:div w:id="1711569025">
          <w:marLeft w:val="640"/>
          <w:marRight w:val="0"/>
          <w:marTop w:val="0"/>
          <w:marBottom w:val="0"/>
          <w:divBdr>
            <w:top w:val="none" w:sz="0" w:space="0" w:color="auto"/>
            <w:left w:val="none" w:sz="0" w:space="0" w:color="auto"/>
            <w:bottom w:val="none" w:sz="0" w:space="0" w:color="auto"/>
            <w:right w:val="none" w:sz="0" w:space="0" w:color="auto"/>
          </w:divBdr>
        </w:div>
        <w:div w:id="661397970">
          <w:marLeft w:val="640"/>
          <w:marRight w:val="0"/>
          <w:marTop w:val="0"/>
          <w:marBottom w:val="0"/>
          <w:divBdr>
            <w:top w:val="none" w:sz="0" w:space="0" w:color="auto"/>
            <w:left w:val="none" w:sz="0" w:space="0" w:color="auto"/>
            <w:bottom w:val="none" w:sz="0" w:space="0" w:color="auto"/>
            <w:right w:val="none" w:sz="0" w:space="0" w:color="auto"/>
          </w:divBdr>
        </w:div>
        <w:div w:id="262106672">
          <w:marLeft w:val="640"/>
          <w:marRight w:val="0"/>
          <w:marTop w:val="0"/>
          <w:marBottom w:val="0"/>
          <w:divBdr>
            <w:top w:val="none" w:sz="0" w:space="0" w:color="auto"/>
            <w:left w:val="none" w:sz="0" w:space="0" w:color="auto"/>
            <w:bottom w:val="none" w:sz="0" w:space="0" w:color="auto"/>
            <w:right w:val="none" w:sz="0" w:space="0" w:color="auto"/>
          </w:divBdr>
        </w:div>
      </w:divsChild>
    </w:div>
    <w:div w:id="1126775037">
      <w:bodyDiv w:val="1"/>
      <w:marLeft w:val="0"/>
      <w:marRight w:val="0"/>
      <w:marTop w:val="0"/>
      <w:marBottom w:val="0"/>
      <w:divBdr>
        <w:top w:val="none" w:sz="0" w:space="0" w:color="auto"/>
        <w:left w:val="none" w:sz="0" w:space="0" w:color="auto"/>
        <w:bottom w:val="none" w:sz="0" w:space="0" w:color="auto"/>
        <w:right w:val="none" w:sz="0" w:space="0" w:color="auto"/>
      </w:divBdr>
    </w:div>
    <w:div w:id="1128013927">
      <w:bodyDiv w:val="1"/>
      <w:marLeft w:val="0"/>
      <w:marRight w:val="0"/>
      <w:marTop w:val="0"/>
      <w:marBottom w:val="0"/>
      <w:divBdr>
        <w:top w:val="none" w:sz="0" w:space="0" w:color="auto"/>
        <w:left w:val="none" w:sz="0" w:space="0" w:color="auto"/>
        <w:bottom w:val="none" w:sz="0" w:space="0" w:color="auto"/>
        <w:right w:val="none" w:sz="0" w:space="0" w:color="auto"/>
      </w:divBdr>
    </w:div>
    <w:div w:id="1132138259">
      <w:bodyDiv w:val="1"/>
      <w:marLeft w:val="0"/>
      <w:marRight w:val="0"/>
      <w:marTop w:val="0"/>
      <w:marBottom w:val="0"/>
      <w:divBdr>
        <w:top w:val="none" w:sz="0" w:space="0" w:color="auto"/>
        <w:left w:val="none" w:sz="0" w:space="0" w:color="auto"/>
        <w:bottom w:val="none" w:sz="0" w:space="0" w:color="auto"/>
        <w:right w:val="none" w:sz="0" w:space="0" w:color="auto"/>
      </w:divBdr>
    </w:div>
    <w:div w:id="1134253725">
      <w:bodyDiv w:val="1"/>
      <w:marLeft w:val="0"/>
      <w:marRight w:val="0"/>
      <w:marTop w:val="0"/>
      <w:marBottom w:val="0"/>
      <w:divBdr>
        <w:top w:val="none" w:sz="0" w:space="0" w:color="auto"/>
        <w:left w:val="none" w:sz="0" w:space="0" w:color="auto"/>
        <w:bottom w:val="none" w:sz="0" w:space="0" w:color="auto"/>
        <w:right w:val="none" w:sz="0" w:space="0" w:color="auto"/>
      </w:divBdr>
    </w:div>
    <w:div w:id="1135373258">
      <w:bodyDiv w:val="1"/>
      <w:marLeft w:val="0"/>
      <w:marRight w:val="0"/>
      <w:marTop w:val="0"/>
      <w:marBottom w:val="0"/>
      <w:divBdr>
        <w:top w:val="none" w:sz="0" w:space="0" w:color="auto"/>
        <w:left w:val="none" w:sz="0" w:space="0" w:color="auto"/>
        <w:bottom w:val="none" w:sz="0" w:space="0" w:color="auto"/>
        <w:right w:val="none" w:sz="0" w:space="0" w:color="auto"/>
      </w:divBdr>
    </w:div>
    <w:div w:id="1135683365">
      <w:bodyDiv w:val="1"/>
      <w:marLeft w:val="0"/>
      <w:marRight w:val="0"/>
      <w:marTop w:val="0"/>
      <w:marBottom w:val="0"/>
      <w:divBdr>
        <w:top w:val="none" w:sz="0" w:space="0" w:color="auto"/>
        <w:left w:val="none" w:sz="0" w:space="0" w:color="auto"/>
        <w:bottom w:val="none" w:sz="0" w:space="0" w:color="auto"/>
        <w:right w:val="none" w:sz="0" w:space="0" w:color="auto"/>
      </w:divBdr>
    </w:div>
    <w:div w:id="1137257733">
      <w:bodyDiv w:val="1"/>
      <w:marLeft w:val="0"/>
      <w:marRight w:val="0"/>
      <w:marTop w:val="0"/>
      <w:marBottom w:val="0"/>
      <w:divBdr>
        <w:top w:val="none" w:sz="0" w:space="0" w:color="auto"/>
        <w:left w:val="none" w:sz="0" w:space="0" w:color="auto"/>
        <w:bottom w:val="none" w:sz="0" w:space="0" w:color="auto"/>
        <w:right w:val="none" w:sz="0" w:space="0" w:color="auto"/>
      </w:divBdr>
      <w:divsChild>
        <w:div w:id="1762991974">
          <w:marLeft w:val="640"/>
          <w:marRight w:val="0"/>
          <w:marTop w:val="0"/>
          <w:marBottom w:val="0"/>
          <w:divBdr>
            <w:top w:val="none" w:sz="0" w:space="0" w:color="auto"/>
            <w:left w:val="none" w:sz="0" w:space="0" w:color="auto"/>
            <w:bottom w:val="none" w:sz="0" w:space="0" w:color="auto"/>
            <w:right w:val="none" w:sz="0" w:space="0" w:color="auto"/>
          </w:divBdr>
        </w:div>
        <w:div w:id="601256033">
          <w:marLeft w:val="640"/>
          <w:marRight w:val="0"/>
          <w:marTop w:val="0"/>
          <w:marBottom w:val="0"/>
          <w:divBdr>
            <w:top w:val="none" w:sz="0" w:space="0" w:color="auto"/>
            <w:left w:val="none" w:sz="0" w:space="0" w:color="auto"/>
            <w:bottom w:val="none" w:sz="0" w:space="0" w:color="auto"/>
            <w:right w:val="none" w:sz="0" w:space="0" w:color="auto"/>
          </w:divBdr>
        </w:div>
        <w:div w:id="1867526824">
          <w:marLeft w:val="640"/>
          <w:marRight w:val="0"/>
          <w:marTop w:val="0"/>
          <w:marBottom w:val="0"/>
          <w:divBdr>
            <w:top w:val="none" w:sz="0" w:space="0" w:color="auto"/>
            <w:left w:val="none" w:sz="0" w:space="0" w:color="auto"/>
            <w:bottom w:val="none" w:sz="0" w:space="0" w:color="auto"/>
            <w:right w:val="none" w:sz="0" w:space="0" w:color="auto"/>
          </w:divBdr>
        </w:div>
        <w:div w:id="1726492905">
          <w:marLeft w:val="640"/>
          <w:marRight w:val="0"/>
          <w:marTop w:val="0"/>
          <w:marBottom w:val="0"/>
          <w:divBdr>
            <w:top w:val="none" w:sz="0" w:space="0" w:color="auto"/>
            <w:left w:val="none" w:sz="0" w:space="0" w:color="auto"/>
            <w:bottom w:val="none" w:sz="0" w:space="0" w:color="auto"/>
            <w:right w:val="none" w:sz="0" w:space="0" w:color="auto"/>
          </w:divBdr>
        </w:div>
        <w:div w:id="1585262291">
          <w:marLeft w:val="640"/>
          <w:marRight w:val="0"/>
          <w:marTop w:val="0"/>
          <w:marBottom w:val="0"/>
          <w:divBdr>
            <w:top w:val="none" w:sz="0" w:space="0" w:color="auto"/>
            <w:left w:val="none" w:sz="0" w:space="0" w:color="auto"/>
            <w:bottom w:val="none" w:sz="0" w:space="0" w:color="auto"/>
            <w:right w:val="none" w:sz="0" w:space="0" w:color="auto"/>
          </w:divBdr>
        </w:div>
        <w:div w:id="1864440271">
          <w:marLeft w:val="640"/>
          <w:marRight w:val="0"/>
          <w:marTop w:val="0"/>
          <w:marBottom w:val="0"/>
          <w:divBdr>
            <w:top w:val="none" w:sz="0" w:space="0" w:color="auto"/>
            <w:left w:val="none" w:sz="0" w:space="0" w:color="auto"/>
            <w:bottom w:val="none" w:sz="0" w:space="0" w:color="auto"/>
            <w:right w:val="none" w:sz="0" w:space="0" w:color="auto"/>
          </w:divBdr>
        </w:div>
        <w:div w:id="883755365">
          <w:marLeft w:val="640"/>
          <w:marRight w:val="0"/>
          <w:marTop w:val="0"/>
          <w:marBottom w:val="0"/>
          <w:divBdr>
            <w:top w:val="none" w:sz="0" w:space="0" w:color="auto"/>
            <w:left w:val="none" w:sz="0" w:space="0" w:color="auto"/>
            <w:bottom w:val="none" w:sz="0" w:space="0" w:color="auto"/>
            <w:right w:val="none" w:sz="0" w:space="0" w:color="auto"/>
          </w:divBdr>
        </w:div>
        <w:div w:id="50615428">
          <w:marLeft w:val="640"/>
          <w:marRight w:val="0"/>
          <w:marTop w:val="0"/>
          <w:marBottom w:val="0"/>
          <w:divBdr>
            <w:top w:val="none" w:sz="0" w:space="0" w:color="auto"/>
            <w:left w:val="none" w:sz="0" w:space="0" w:color="auto"/>
            <w:bottom w:val="none" w:sz="0" w:space="0" w:color="auto"/>
            <w:right w:val="none" w:sz="0" w:space="0" w:color="auto"/>
          </w:divBdr>
        </w:div>
        <w:div w:id="1816750410">
          <w:marLeft w:val="640"/>
          <w:marRight w:val="0"/>
          <w:marTop w:val="0"/>
          <w:marBottom w:val="0"/>
          <w:divBdr>
            <w:top w:val="none" w:sz="0" w:space="0" w:color="auto"/>
            <w:left w:val="none" w:sz="0" w:space="0" w:color="auto"/>
            <w:bottom w:val="none" w:sz="0" w:space="0" w:color="auto"/>
            <w:right w:val="none" w:sz="0" w:space="0" w:color="auto"/>
          </w:divBdr>
        </w:div>
        <w:div w:id="1548567563">
          <w:marLeft w:val="640"/>
          <w:marRight w:val="0"/>
          <w:marTop w:val="0"/>
          <w:marBottom w:val="0"/>
          <w:divBdr>
            <w:top w:val="none" w:sz="0" w:space="0" w:color="auto"/>
            <w:left w:val="none" w:sz="0" w:space="0" w:color="auto"/>
            <w:bottom w:val="none" w:sz="0" w:space="0" w:color="auto"/>
            <w:right w:val="none" w:sz="0" w:space="0" w:color="auto"/>
          </w:divBdr>
        </w:div>
        <w:div w:id="1995791668">
          <w:marLeft w:val="640"/>
          <w:marRight w:val="0"/>
          <w:marTop w:val="0"/>
          <w:marBottom w:val="0"/>
          <w:divBdr>
            <w:top w:val="none" w:sz="0" w:space="0" w:color="auto"/>
            <w:left w:val="none" w:sz="0" w:space="0" w:color="auto"/>
            <w:bottom w:val="none" w:sz="0" w:space="0" w:color="auto"/>
            <w:right w:val="none" w:sz="0" w:space="0" w:color="auto"/>
          </w:divBdr>
        </w:div>
        <w:div w:id="1154223933">
          <w:marLeft w:val="640"/>
          <w:marRight w:val="0"/>
          <w:marTop w:val="0"/>
          <w:marBottom w:val="0"/>
          <w:divBdr>
            <w:top w:val="none" w:sz="0" w:space="0" w:color="auto"/>
            <w:left w:val="none" w:sz="0" w:space="0" w:color="auto"/>
            <w:bottom w:val="none" w:sz="0" w:space="0" w:color="auto"/>
            <w:right w:val="none" w:sz="0" w:space="0" w:color="auto"/>
          </w:divBdr>
        </w:div>
        <w:div w:id="904143601">
          <w:marLeft w:val="640"/>
          <w:marRight w:val="0"/>
          <w:marTop w:val="0"/>
          <w:marBottom w:val="0"/>
          <w:divBdr>
            <w:top w:val="none" w:sz="0" w:space="0" w:color="auto"/>
            <w:left w:val="none" w:sz="0" w:space="0" w:color="auto"/>
            <w:bottom w:val="none" w:sz="0" w:space="0" w:color="auto"/>
            <w:right w:val="none" w:sz="0" w:space="0" w:color="auto"/>
          </w:divBdr>
        </w:div>
        <w:div w:id="127208141">
          <w:marLeft w:val="640"/>
          <w:marRight w:val="0"/>
          <w:marTop w:val="0"/>
          <w:marBottom w:val="0"/>
          <w:divBdr>
            <w:top w:val="none" w:sz="0" w:space="0" w:color="auto"/>
            <w:left w:val="none" w:sz="0" w:space="0" w:color="auto"/>
            <w:bottom w:val="none" w:sz="0" w:space="0" w:color="auto"/>
            <w:right w:val="none" w:sz="0" w:space="0" w:color="auto"/>
          </w:divBdr>
        </w:div>
        <w:div w:id="1905946118">
          <w:marLeft w:val="640"/>
          <w:marRight w:val="0"/>
          <w:marTop w:val="0"/>
          <w:marBottom w:val="0"/>
          <w:divBdr>
            <w:top w:val="none" w:sz="0" w:space="0" w:color="auto"/>
            <w:left w:val="none" w:sz="0" w:space="0" w:color="auto"/>
            <w:bottom w:val="none" w:sz="0" w:space="0" w:color="auto"/>
            <w:right w:val="none" w:sz="0" w:space="0" w:color="auto"/>
          </w:divBdr>
        </w:div>
        <w:div w:id="2007661511">
          <w:marLeft w:val="640"/>
          <w:marRight w:val="0"/>
          <w:marTop w:val="0"/>
          <w:marBottom w:val="0"/>
          <w:divBdr>
            <w:top w:val="none" w:sz="0" w:space="0" w:color="auto"/>
            <w:left w:val="none" w:sz="0" w:space="0" w:color="auto"/>
            <w:bottom w:val="none" w:sz="0" w:space="0" w:color="auto"/>
            <w:right w:val="none" w:sz="0" w:space="0" w:color="auto"/>
          </w:divBdr>
        </w:div>
        <w:div w:id="829100538">
          <w:marLeft w:val="640"/>
          <w:marRight w:val="0"/>
          <w:marTop w:val="0"/>
          <w:marBottom w:val="0"/>
          <w:divBdr>
            <w:top w:val="none" w:sz="0" w:space="0" w:color="auto"/>
            <w:left w:val="none" w:sz="0" w:space="0" w:color="auto"/>
            <w:bottom w:val="none" w:sz="0" w:space="0" w:color="auto"/>
            <w:right w:val="none" w:sz="0" w:space="0" w:color="auto"/>
          </w:divBdr>
        </w:div>
        <w:div w:id="978346384">
          <w:marLeft w:val="640"/>
          <w:marRight w:val="0"/>
          <w:marTop w:val="0"/>
          <w:marBottom w:val="0"/>
          <w:divBdr>
            <w:top w:val="none" w:sz="0" w:space="0" w:color="auto"/>
            <w:left w:val="none" w:sz="0" w:space="0" w:color="auto"/>
            <w:bottom w:val="none" w:sz="0" w:space="0" w:color="auto"/>
            <w:right w:val="none" w:sz="0" w:space="0" w:color="auto"/>
          </w:divBdr>
        </w:div>
        <w:div w:id="1804955773">
          <w:marLeft w:val="640"/>
          <w:marRight w:val="0"/>
          <w:marTop w:val="0"/>
          <w:marBottom w:val="0"/>
          <w:divBdr>
            <w:top w:val="none" w:sz="0" w:space="0" w:color="auto"/>
            <w:left w:val="none" w:sz="0" w:space="0" w:color="auto"/>
            <w:bottom w:val="none" w:sz="0" w:space="0" w:color="auto"/>
            <w:right w:val="none" w:sz="0" w:space="0" w:color="auto"/>
          </w:divBdr>
        </w:div>
        <w:div w:id="522400576">
          <w:marLeft w:val="640"/>
          <w:marRight w:val="0"/>
          <w:marTop w:val="0"/>
          <w:marBottom w:val="0"/>
          <w:divBdr>
            <w:top w:val="none" w:sz="0" w:space="0" w:color="auto"/>
            <w:left w:val="none" w:sz="0" w:space="0" w:color="auto"/>
            <w:bottom w:val="none" w:sz="0" w:space="0" w:color="auto"/>
            <w:right w:val="none" w:sz="0" w:space="0" w:color="auto"/>
          </w:divBdr>
        </w:div>
        <w:div w:id="632566310">
          <w:marLeft w:val="640"/>
          <w:marRight w:val="0"/>
          <w:marTop w:val="0"/>
          <w:marBottom w:val="0"/>
          <w:divBdr>
            <w:top w:val="none" w:sz="0" w:space="0" w:color="auto"/>
            <w:left w:val="none" w:sz="0" w:space="0" w:color="auto"/>
            <w:bottom w:val="none" w:sz="0" w:space="0" w:color="auto"/>
            <w:right w:val="none" w:sz="0" w:space="0" w:color="auto"/>
          </w:divBdr>
        </w:div>
        <w:div w:id="2022932048">
          <w:marLeft w:val="640"/>
          <w:marRight w:val="0"/>
          <w:marTop w:val="0"/>
          <w:marBottom w:val="0"/>
          <w:divBdr>
            <w:top w:val="none" w:sz="0" w:space="0" w:color="auto"/>
            <w:left w:val="none" w:sz="0" w:space="0" w:color="auto"/>
            <w:bottom w:val="none" w:sz="0" w:space="0" w:color="auto"/>
            <w:right w:val="none" w:sz="0" w:space="0" w:color="auto"/>
          </w:divBdr>
        </w:div>
        <w:div w:id="1576864874">
          <w:marLeft w:val="640"/>
          <w:marRight w:val="0"/>
          <w:marTop w:val="0"/>
          <w:marBottom w:val="0"/>
          <w:divBdr>
            <w:top w:val="none" w:sz="0" w:space="0" w:color="auto"/>
            <w:left w:val="none" w:sz="0" w:space="0" w:color="auto"/>
            <w:bottom w:val="none" w:sz="0" w:space="0" w:color="auto"/>
            <w:right w:val="none" w:sz="0" w:space="0" w:color="auto"/>
          </w:divBdr>
        </w:div>
        <w:div w:id="1203401658">
          <w:marLeft w:val="640"/>
          <w:marRight w:val="0"/>
          <w:marTop w:val="0"/>
          <w:marBottom w:val="0"/>
          <w:divBdr>
            <w:top w:val="none" w:sz="0" w:space="0" w:color="auto"/>
            <w:left w:val="none" w:sz="0" w:space="0" w:color="auto"/>
            <w:bottom w:val="none" w:sz="0" w:space="0" w:color="auto"/>
            <w:right w:val="none" w:sz="0" w:space="0" w:color="auto"/>
          </w:divBdr>
        </w:div>
        <w:div w:id="1314675643">
          <w:marLeft w:val="640"/>
          <w:marRight w:val="0"/>
          <w:marTop w:val="0"/>
          <w:marBottom w:val="0"/>
          <w:divBdr>
            <w:top w:val="none" w:sz="0" w:space="0" w:color="auto"/>
            <w:left w:val="none" w:sz="0" w:space="0" w:color="auto"/>
            <w:bottom w:val="none" w:sz="0" w:space="0" w:color="auto"/>
            <w:right w:val="none" w:sz="0" w:space="0" w:color="auto"/>
          </w:divBdr>
        </w:div>
        <w:div w:id="818423874">
          <w:marLeft w:val="640"/>
          <w:marRight w:val="0"/>
          <w:marTop w:val="0"/>
          <w:marBottom w:val="0"/>
          <w:divBdr>
            <w:top w:val="none" w:sz="0" w:space="0" w:color="auto"/>
            <w:left w:val="none" w:sz="0" w:space="0" w:color="auto"/>
            <w:bottom w:val="none" w:sz="0" w:space="0" w:color="auto"/>
            <w:right w:val="none" w:sz="0" w:space="0" w:color="auto"/>
          </w:divBdr>
        </w:div>
        <w:div w:id="111678086">
          <w:marLeft w:val="640"/>
          <w:marRight w:val="0"/>
          <w:marTop w:val="0"/>
          <w:marBottom w:val="0"/>
          <w:divBdr>
            <w:top w:val="none" w:sz="0" w:space="0" w:color="auto"/>
            <w:left w:val="none" w:sz="0" w:space="0" w:color="auto"/>
            <w:bottom w:val="none" w:sz="0" w:space="0" w:color="auto"/>
            <w:right w:val="none" w:sz="0" w:space="0" w:color="auto"/>
          </w:divBdr>
        </w:div>
        <w:div w:id="439422338">
          <w:marLeft w:val="640"/>
          <w:marRight w:val="0"/>
          <w:marTop w:val="0"/>
          <w:marBottom w:val="0"/>
          <w:divBdr>
            <w:top w:val="none" w:sz="0" w:space="0" w:color="auto"/>
            <w:left w:val="none" w:sz="0" w:space="0" w:color="auto"/>
            <w:bottom w:val="none" w:sz="0" w:space="0" w:color="auto"/>
            <w:right w:val="none" w:sz="0" w:space="0" w:color="auto"/>
          </w:divBdr>
        </w:div>
        <w:div w:id="1391074804">
          <w:marLeft w:val="640"/>
          <w:marRight w:val="0"/>
          <w:marTop w:val="0"/>
          <w:marBottom w:val="0"/>
          <w:divBdr>
            <w:top w:val="none" w:sz="0" w:space="0" w:color="auto"/>
            <w:left w:val="none" w:sz="0" w:space="0" w:color="auto"/>
            <w:bottom w:val="none" w:sz="0" w:space="0" w:color="auto"/>
            <w:right w:val="none" w:sz="0" w:space="0" w:color="auto"/>
          </w:divBdr>
        </w:div>
        <w:div w:id="427968482">
          <w:marLeft w:val="640"/>
          <w:marRight w:val="0"/>
          <w:marTop w:val="0"/>
          <w:marBottom w:val="0"/>
          <w:divBdr>
            <w:top w:val="none" w:sz="0" w:space="0" w:color="auto"/>
            <w:left w:val="none" w:sz="0" w:space="0" w:color="auto"/>
            <w:bottom w:val="none" w:sz="0" w:space="0" w:color="auto"/>
            <w:right w:val="none" w:sz="0" w:space="0" w:color="auto"/>
          </w:divBdr>
        </w:div>
        <w:div w:id="919603954">
          <w:marLeft w:val="640"/>
          <w:marRight w:val="0"/>
          <w:marTop w:val="0"/>
          <w:marBottom w:val="0"/>
          <w:divBdr>
            <w:top w:val="none" w:sz="0" w:space="0" w:color="auto"/>
            <w:left w:val="none" w:sz="0" w:space="0" w:color="auto"/>
            <w:bottom w:val="none" w:sz="0" w:space="0" w:color="auto"/>
            <w:right w:val="none" w:sz="0" w:space="0" w:color="auto"/>
          </w:divBdr>
        </w:div>
        <w:div w:id="40174955">
          <w:marLeft w:val="640"/>
          <w:marRight w:val="0"/>
          <w:marTop w:val="0"/>
          <w:marBottom w:val="0"/>
          <w:divBdr>
            <w:top w:val="none" w:sz="0" w:space="0" w:color="auto"/>
            <w:left w:val="none" w:sz="0" w:space="0" w:color="auto"/>
            <w:bottom w:val="none" w:sz="0" w:space="0" w:color="auto"/>
            <w:right w:val="none" w:sz="0" w:space="0" w:color="auto"/>
          </w:divBdr>
        </w:div>
        <w:div w:id="1902524058">
          <w:marLeft w:val="640"/>
          <w:marRight w:val="0"/>
          <w:marTop w:val="0"/>
          <w:marBottom w:val="0"/>
          <w:divBdr>
            <w:top w:val="none" w:sz="0" w:space="0" w:color="auto"/>
            <w:left w:val="none" w:sz="0" w:space="0" w:color="auto"/>
            <w:bottom w:val="none" w:sz="0" w:space="0" w:color="auto"/>
            <w:right w:val="none" w:sz="0" w:space="0" w:color="auto"/>
          </w:divBdr>
        </w:div>
        <w:div w:id="1162306737">
          <w:marLeft w:val="640"/>
          <w:marRight w:val="0"/>
          <w:marTop w:val="0"/>
          <w:marBottom w:val="0"/>
          <w:divBdr>
            <w:top w:val="none" w:sz="0" w:space="0" w:color="auto"/>
            <w:left w:val="none" w:sz="0" w:space="0" w:color="auto"/>
            <w:bottom w:val="none" w:sz="0" w:space="0" w:color="auto"/>
            <w:right w:val="none" w:sz="0" w:space="0" w:color="auto"/>
          </w:divBdr>
        </w:div>
        <w:div w:id="298613159">
          <w:marLeft w:val="640"/>
          <w:marRight w:val="0"/>
          <w:marTop w:val="0"/>
          <w:marBottom w:val="0"/>
          <w:divBdr>
            <w:top w:val="none" w:sz="0" w:space="0" w:color="auto"/>
            <w:left w:val="none" w:sz="0" w:space="0" w:color="auto"/>
            <w:bottom w:val="none" w:sz="0" w:space="0" w:color="auto"/>
            <w:right w:val="none" w:sz="0" w:space="0" w:color="auto"/>
          </w:divBdr>
        </w:div>
        <w:div w:id="862522649">
          <w:marLeft w:val="640"/>
          <w:marRight w:val="0"/>
          <w:marTop w:val="0"/>
          <w:marBottom w:val="0"/>
          <w:divBdr>
            <w:top w:val="none" w:sz="0" w:space="0" w:color="auto"/>
            <w:left w:val="none" w:sz="0" w:space="0" w:color="auto"/>
            <w:bottom w:val="none" w:sz="0" w:space="0" w:color="auto"/>
            <w:right w:val="none" w:sz="0" w:space="0" w:color="auto"/>
          </w:divBdr>
        </w:div>
        <w:div w:id="364334534">
          <w:marLeft w:val="640"/>
          <w:marRight w:val="0"/>
          <w:marTop w:val="0"/>
          <w:marBottom w:val="0"/>
          <w:divBdr>
            <w:top w:val="none" w:sz="0" w:space="0" w:color="auto"/>
            <w:left w:val="none" w:sz="0" w:space="0" w:color="auto"/>
            <w:bottom w:val="none" w:sz="0" w:space="0" w:color="auto"/>
            <w:right w:val="none" w:sz="0" w:space="0" w:color="auto"/>
          </w:divBdr>
        </w:div>
        <w:div w:id="1188832265">
          <w:marLeft w:val="640"/>
          <w:marRight w:val="0"/>
          <w:marTop w:val="0"/>
          <w:marBottom w:val="0"/>
          <w:divBdr>
            <w:top w:val="none" w:sz="0" w:space="0" w:color="auto"/>
            <w:left w:val="none" w:sz="0" w:space="0" w:color="auto"/>
            <w:bottom w:val="none" w:sz="0" w:space="0" w:color="auto"/>
            <w:right w:val="none" w:sz="0" w:space="0" w:color="auto"/>
          </w:divBdr>
        </w:div>
        <w:div w:id="1921938745">
          <w:marLeft w:val="640"/>
          <w:marRight w:val="0"/>
          <w:marTop w:val="0"/>
          <w:marBottom w:val="0"/>
          <w:divBdr>
            <w:top w:val="none" w:sz="0" w:space="0" w:color="auto"/>
            <w:left w:val="none" w:sz="0" w:space="0" w:color="auto"/>
            <w:bottom w:val="none" w:sz="0" w:space="0" w:color="auto"/>
            <w:right w:val="none" w:sz="0" w:space="0" w:color="auto"/>
          </w:divBdr>
        </w:div>
        <w:div w:id="1073507636">
          <w:marLeft w:val="640"/>
          <w:marRight w:val="0"/>
          <w:marTop w:val="0"/>
          <w:marBottom w:val="0"/>
          <w:divBdr>
            <w:top w:val="none" w:sz="0" w:space="0" w:color="auto"/>
            <w:left w:val="none" w:sz="0" w:space="0" w:color="auto"/>
            <w:bottom w:val="none" w:sz="0" w:space="0" w:color="auto"/>
            <w:right w:val="none" w:sz="0" w:space="0" w:color="auto"/>
          </w:divBdr>
        </w:div>
        <w:div w:id="254823621">
          <w:marLeft w:val="640"/>
          <w:marRight w:val="0"/>
          <w:marTop w:val="0"/>
          <w:marBottom w:val="0"/>
          <w:divBdr>
            <w:top w:val="none" w:sz="0" w:space="0" w:color="auto"/>
            <w:left w:val="none" w:sz="0" w:space="0" w:color="auto"/>
            <w:bottom w:val="none" w:sz="0" w:space="0" w:color="auto"/>
            <w:right w:val="none" w:sz="0" w:space="0" w:color="auto"/>
          </w:divBdr>
        </w:div>
        <w:div w:id="1001392013">
          <w:marLeft w:val="640"/>
          <w:marRight w:val="0"/>
          <w:marTop w:val="0"/>
          <w:marBottom w:val="0"/>
          <w:divBdr>
            <w:top w:val="none" w:sz="0" w:space="0" w:color="auto"/>
            <w:left w:val="none" w:sz="0" w:space="0" w:color="auto"/>
            <w:bottom w:val="none" w:sz="0" w:space="0" w:color="auto"/>
            <w:right w:val="none" w:sz="0" w:space="0" w:color="auto"/>
          </w:divBdr>
        </w:div>
        <w:div w:id="677541362">
          <w:marLeft w:val="640"/>
          <w:marRight w:val="0"/>
          <w:marTop w:val="0"/>
          <w:marBottom w:val="0"/>
          <w:divBdr>
            <w:top w:val="none" w:sz="0" w:space="0" w:color="auto"/>
            <w:left w:val="none" w:sz="0" w:space="0" w:color="auto"/>
            <w:bottom w:val="none" w:sz="0" w:space="0" w:color="auto"/>
            <w:right w:val="none" w:sz="0" w:space="0" w:color="auto"/>
          </w:divBdr>
        </w:div>
        <w:div w:id="1655642546">
          <w:marLeft w:val="640"/>
          <w:marRight w:val="0"/>
          <w:marTop w:val="0"/>
          <w:marBottom w:val="0"/>
          <w:divBdr>
            <w:top w:val="none" w:sz="0" w:space="0" w:color="auto"/>
            <w:left w:val="none" w:sz="0" w:space="0" w:color="auto"/>
            <w:bottom w:val="none" w:sz="0" w:space="0" w:color="auto"/>
            <w:right w:val="none" w:sz="0" w:space="0" w:color="auto"/>
          </w:divBdr>
        </w:div>
        <w:div w:id="1560555113">
          <w:marLeft w:val="640"/>
          <w:marRight w:val="0"/>
          <w:marTop w:val="0"/>
          <w:marBottom w:val="0"/>
          <w:divBdr>
            <w:top w:val="none" w:sz="0" w:space="0" w:color="auto"/>
            <w:left w:val="none" w:sz="0" w:space="0" w:color="auto"/>
            <w:bottom w:val="none" w:sz="0" w:space="0" w:color="auto"/>
            <w:right w:val="none" w:sz="0" w:space="0" w:color="auto"/>
          </w:divBdr>
        </w:div>
        <w:div w:id="2134513313">
          <w:marLeft w:val="640"/>
          <w:marRight w:val="0"/>
          <w:marTop w:val="0"/>
          <w:marBottom w:val="0"/>
          <w:divBdr>
            <w:top w:val="none" w:sz="0" w:space="0" w:color="auto"/>
            <w:left w:val="none" w:sz="0" w:space="0" w:color="auto"/>
            <w:bottom w:val="none" w:sz="0" w:space="0" w:color="auto"/>
            <w:right w:val="none" w:sz="0" w:space="0" w:color="auto"/>
          </w:divBdr>
        </w:div>
        <w:div w:id="881406424">
          <w:marLeft w:val="640"/>
          <w:marRight w:val="0"/>
          <w:marTop w:val="0"/>
          <w:marBottom w:val="0"/>
          <w:divBdr>
            <w:top w:val="none" w:sz="0" w:space="0" w:color="auto"/>
            <w:left w:val="none" w:sz="0" w:space="0" w:color="auto"/>
            <w:bottom w:val="none" w:sz="0" w:space="0" w:color="auto"/>
            <w:right w:val="none" w:sz="0" w:space="0" w:color="auto"/>
          </w:divBdr>
        </w:div>
        <w:div w:id="1297105853">
          <w:marLeft w:val="640"/>
          <w:marRight w:val="0"/>
          <w:marTop w:val="0"/>
          <w:marBottom w:val="0"/>
          <w:divBdr>
            <w:top w:val="none" w:sz="0" w:space="0" w:color="auto"/>
            <w:left w:val="none" w:sz="0" w:space="0" w:color="auto"/>
            <w:bottom w:val="none" w:sz="0" w:space="0" w:color="auto"/>
            <w:right w:val="none" w:sz="0" w:space="0" w:color="auto"/>
          </w:divBdr>
        </w:div>
        <w:div w:id="1203790717">
          <w:marLeft w:val="640"/>
          <w:marRight w:val="0"/>
          <w:marTop w:val="0"/>
          <w:marBottom w:val="0"/>
          <w:divBdr>
            <w:top w:val="none" w:sz="0" w:space="0" w:color="auto"/>
            <w:left w:val="none" w:sz="0" w:space="0" w:color="auto"/>
            <w:bottom w:val="none" w:sz="0" w:space="0" w:color="auto"/>
            <w:right w:val="none" w:sz="0" w:space="0" w:color="auto"/>
          </w:divBdr>
        </w:div>
        <w:div w:id="1481726799">
          <w:marLeft w:val="640"/>
          <w:marRight w:val="0"/>
          <w:marTop w:val="0"/>
          <w:marBottom w:val="0"/>
          <w:divBdr>
            <w:top w:val="none" w:sz="0" w:space="0" w:color="auto"/>
            <w:left w:val="none" w:sz="0" w:space="0" w:color="auto"/>
            <w:bottom w:val="none" w:sz="0" w:space="0" w:color="auto"/>
            <w:right w:val="none" w:sz="0" w:space="0" w:color="auto"/>
          </w:divBdr>
        </w:div>
        <w:div w:id="118645723">
          <w:marLeft w:val="640"/>
          <w:marRight w:val="0"/>
          <w:marTop w:val="0"/>
          <w:marBottom w:val="0"/>
          <w:divBdr>
            <w:top w:val="none" w:sz="0" w:space="0" w:color="auto"/>
            <w:left w:val="none" w:sz="0" w:space="0" w:color="auto"/>
            <w:bottom w:val="none" w:sz="0" w:space="0" w:color="auto"/>
            <w:right w:val="none" w:sz="0" w:space="0" w:color="auto"/>
          </w:divBdr>
        </w:div>
        <w:div w:id="1636134676">
          <w:marLeft w:val="640"/>
          <w:marRight w:val="0"/>
          <w:marTop w:val="0"/>
          <w:marBottom w:val="0"/>
          <w:divBdr>
            <w:top w:val="none" w:sz="0" w:space="0" w:color="auto"/>
            <w:left w:val="none" w:sz="0" w:space="0" w:color="auto"/>
            <w:bottom w:val="none" w:sz="0" w:space="0" w:color="auto"/>
            <w:right w:val="none" w:sz="0" w:space="0" w:color="auto"/>
          </w:divBdr>
        </w:div>
        <w:div w:id="2116320288">
          <w:marLeft w:val="640"/>
          <w:marRight w:val="0"/>
          <w:marTop w:val="0"/>
          <w:marBottom w:val="0"/>
          <w:divBdr>
            <w:top w:val="none" w:sz="0" w:space="0" w:color="auto"/>
            <w:left w:val="none" w:sz="0" w:space="0" w:color="auto"/>
            <w:bottom w:val="none" w:sz="0" w:space="0" w:color="auto"/>
            <w:right w:val="none" w:sz="0" w:space="0" w:color="auto"/>
          </w:divBdr>
        </w:div>
        <w:div w:id="2131119964">
          <w:marLeft w:val="640"/>
          <w:marRight w:val="0"/>
          <w:marTop w:val="0"/>
          <w:marBottom w:val="0"/>
          <w:divBdr>
            <w:top w:val="none" w:sz="0" w:space="0" w:color="auto"/>
            <w:left w:val="none" w:sz="0" w:space="0" w:color="auto"/>
            <w:bottom w:val="none" w:sz="0" w:space="0" w:color="auto"/>
            <w:right w:val="none" w:sz="0" w:space="0" w:color="auto"/>
          </w:divBdr>
        </w:div>
        <w:div w:id="266084970">
          <w:marLeft w:val="640"/>
          <w:marRight w:val="0"/>
          <w:marTop w:val="0"/>
          <w:marBottom w:val="0"/>
          <w:divBdr>
            <w:top w:val="none" w:sz="0" w:space="0" w:color="auto"/>
            <w:left w:val="none" w:sz="0" w:space="0" w:color="auto"/>
            <w:bottom w:val="none" w:sz="0" w:space="0" w:color="auto"/>
            <w:right w:val="none" w:sz="0" w:space="0" w:color="auto"/>
          </w:divBdr>
        </w:div>
        <w:div w:id="1017341586">
          <w:marLeft w:val="640"/>
          <w:marRight w:val="0"/>
          <w:marTop w:val="0"/>
          <w:marBottom w:val="0"/>
          <w:divBdr>
            <w:top w:val="none" w:sz="0" w:space="0" w:color="auto"/>
            <w:left w:val="none" w:sz="0" w:space="0" w:color="auto"/>
            <w:bottom w:val="none" w:sz="0" w:space="0" w:color="auto"/>
            <w:right w:val="none" w:sz="0" w:space="0" w:color="auto"/>
          </w:divBdr>
        </w:div>
        <w:div w:id="233011025">
          <w:marLeft w:val="640"/>
          <w:marRight w:val="0"/>
          <w:marTop w:val="0"/>
          <w:marBottom w:val="0"/>
          <w:divBdr>
            <w:top w:val="none" w:sz="0" w:space="0" w:color="auto"/>
            <w:left w:val="none" w:sz="0" w:space="0" w:color="auto"/>
            <w:bottom w:val="none" w:sz="0" w:space="0" w:color="auto"/>
            <w:right w:val="none" w:sz="0" w:space="0" w:color="auto"/>
          </w:divBdr>
        </w:div>
        <w:div w:id="2076389238">
          <w:marLeft w:val="640"/>
          <w:marRight w:val="0"/>
          <w:marTop w:val="0"/>
          <w:marBottom w:val="0"/>
          <w:divBdr>
            <w:top w:val="none" w:sz="0" w:space="0" w:color="auto"/>
            <w:left w:val="none" w:sz="0" w:space="0" w:color="auto"/>
            <w:bottom w:val="none" w:sz="0" w:space="0" w:color="auto"/>
            <w:right w:val="none" w:sz="0" w:space="0" w:color="auto"/>
          </w:divBdr>
        </w:div>
        <w:div w:id="1655796932">
          <w:marLeft w:val="640"/>
          <w:marRight w:val="0"/>
          <w:marTop w:val="0"/>
          <w:marBottom w:val="0"/>
          <w:divBdr>
            <w:top w:val="none" w:sz="0" w:space="0" w:color="auto"/>
            <w:left w:val="none" w:sz="0" w:space="0" w:color="auto"/>
            <w:bottom w:val="none" w:sz="0" w:space="0" w:color="auto"/>
            <w:right w:val="none" w:sz="0" w:space="0" w:color="auto"/>
          </w:divBdr>
        </w:div>
        <w:div w:id="674066252">
          <w:marLeft w:val="640"/>
          <w:marRight w:val="0"/>
          <w:marTop w:val="0"/>
          <w:marBottom w:val="0"/>
          <w:divBdr>
            <w:top w:val="none" w:sz="0" w:space="0" w:color="auto"/>
            <w:left w:val="none" w:sz="0" w:space="0" w:color="auto"/>
            <w:bottom w:val="none" w:sz="0" w:space="0" w:color="auto"/>
            <w:right w:val="none" w:sz="0" w:space="0" w:color="auto"/>
          </w:divBdr>
        </w:div>
        <w:div w:id="1344089456">
          <w:marLeft w:val="640"/>
          <w:marRight w:val="0"/>
          <w:marTop w:val="0"/>
          <w:marBottom w:val="0"/>
          <w:divBdr>
            <w:top w:val="none" w:sz="0" w:space="0" w:color="auto"/>
            <w:left w:val="none" w:sz="0" w:space="0" w:color="auto"/>
            <w:bottom w:val="none" w:sz="0" w:space="0" w:color="auto"/>
            <w:right w:val="none" w:sz="0" w:space="0" w:color="auto"/>
          </w:divBdr>
        </w:div>
        <w:div w:id="1244023179">
          <w:marLeft w:val="640"/>
          <w:marRight w:val="0"/>
          <w:marTop w:val="0"/>
          <w:marBottom w:val="0"/>
          <w:divBdr>
            <w:top w:val="none" w:sz="0" w:space="0" w:color="auto"/>
            <w:left w:val="none" w:sz="0" w:space="0" w:color="auto"/>
            <w:bottom w:val="none" w:sz="0" w:space="0" w:color="auto"/>
            <w:right w:val="none" w:sz="0" w:space="0" w:color="auto"/>
          </w:divBdr>
        </w:div>
        <w:div w:id="1759205044">
          <w:marLeft w:val="640"/>
          <w:marRight w:val="0"/>
          <w:marTop w:val="0"/>
          <w:marBottom w:val="0"/>
          <w:divBdr>
            <w:top w:val="none" w:sz="0" w:space="0" w:color="auto"/>
            <w:left w:val="none" w:sz="0" w:space="0" w:color="auto"/>
            <w:bottom w:val="none" w:sz="0" w:space="0" w:color="auto"/>
            <w:right w:val="none" w:sz="0" w:space="0" w:color="auto"/>
          </w:divBdr>
        </w:div>
        <w:div w:id="1613435736">
          <w:marLeft w:val="640"/>
          <w:marRight w:val="0"/>
          <w:marTop w:val="0"/>
          <w:marBottom w:val="0"/>
          <w:divBdr>
            <w:top w:val="none" w:sz="0" w:space="0" w:color="auto"/>
            <w:left w:val="none" w:sz="0" w:space="0" w:color="auto"/>
            <w:bottom w:val="none" w:sz="0" w:space="0" w:color="auto"/>
            <w:right w:val="none" w:sz="0" w:space="0" w:color="auto"/>
          </w:divBdr>
        </w:div>
        <w:div w:id="742948516">
          <w:marLeft w:val="640"/>
          <w:marRight w:val="0"/>
          <w:marTop w:val="0"/>
          <w:marBottom w:val="0"/>
          <w:divBdr>
            <w:top w:val="none" w:sz="0" w:space="0" w:color="auto"/>
            <w:left w:val="none" w:sz="0" w:space="0" w:color="auto"/>
            <w:bottom w:val="none" w:sz="0" w:space="0" w:color="auto"/>
            <w:right w:val="none" w:sz="0" w:space="0" w:color="auto"/>
          </w:divBdr>
        </w:div>
        <w:div w:id="228030802">
          <w:marLeft w:val="640"/>
          <w:marRight w:val="0"/>
          <w:marTop w:val="0"/>
          <w:marBottom w:val="0"/>
          <w:divBdr>
            <w:top w:val="none" w:sz="0" w:space="0" w:color="auto"/>
            <w:left w:val="none" w:sz="0" w:space="0" w:color="auto"/>
            <w:bottom w:val="none" w:sz="0" w:space="0" w:color="auto"/>
            <w:right w:val="none" w:sz="0" w:space="0" w:color="auto"/>
          </w:divBdr>
        </w:div>
        <w:div w:id="2105564682">
          <w:marLeft w:val="640"/>
          <w:marRight w:val="0"/>
          <w:marTop w:val="0"/>
          <w:marBottom w:val="0"/>
          <w:divBdr>
            <w:top w:val="none" w:sz="0" w:space="0" w:color="auto"/>
            <w:left w:val="none" w:sz="0" w:space="0" w:color="auto"/>
            <w:bottom w:val="none" w:sz="0" w:space="0" w:color="auto"/>
            <w:right w:val="none" w:sz="0" w:space="0" w:color="auto"/>
          </w:divBdr>
        </w:div>
        <w:div w:id="1194997326">
          <w:marLeft w:val="640"/>
          <w:marRight w:val="0"/>
          <w:marTop w:val="0"/>
          <w:marBottom w:val="0"/>
          <w:divBdr>
            <w:top w:val="none" w:sz="0" w:space="0" w:color="auto"/>
            <w:left w:val="none" w:sz="0" w:space="0" w:color="auto"/>
            <w:bottom w:val="none" w:sz="0" w:space="0" w:color="auto"/>
            <w:right w:val="none" w:sz="0" w:space="0" w:color="auto"/>
          </w:divBdr>
        </w:div>
        <w:div w:id="1554199840">
          <w:marLeft w:val="640"/>
          <w:marRight w:val="0"/>
          <w:marTop w:val="0"/>
          <w:marBottom w:val="0"/>
          <w:divBdr>
            <w:top w:val="none" w:sz="0" w:space="0" w:color="auto"/>
            <w:left w:val="none" w:sz="0" w:space="0" w:color="auto"/>
            <w:bottom w:val="none" w:sz="0" w:space="0" w:color="auto"/>
            <w:right w:val="none" w:sz="0" w:space="0" w:color="auto"/>
          </w:divBdr>
        </w:div>
        <w:div w:id="404035061">
          <w:marLeft w:val="640"/>
          <w:marRight w:val="0"/>
          <w:marTop w:val="0"/>
          <w:marBottom w:val="0"/>
          <w:divBdr>
            <w:top w:val="none" w:sz="0" w:space="0" w:color="auto"/>
            <w:left w:val="none" w:sz="0" w:space="0" w:color="auto"/>
            <w:bottom w:val="none" w:sz="0" w:space="0" w:color="auto"/>
            <w:right w:val="none" w:sz="0" w:space="0" w:color="auto"/>
          </w:divBdr>
        </w:div>
        <w:div w:id="1588533775">
          <w:marLeft w:val="640"/>
          <w:marRight w:val="0"/>
          <w:marTop w:val="0"/>
          <w:marBottom w:val="0"/>
          <w:divBdr>
            <w:top w:val="none" w:sz="0" w:space="0" w:color="auto"/>
            <w:left w:val="none" w:sz="0" w:space="0" w:color="auto"/>
            <w:bottom w:val="none" w:sz="0" w:space="0" w:color="auto"/>
            <w:right w:val="none" w:sz="0" w:space="0" w:color="auto"/>
          </w:divBdr>
        </w:div>
        <w:div w:id="1292590020">
          <w:marLeft w:val="640"/>
          <w:marRight w:val="0"/>
          <w:marTop w:val="0"/>
          <w:marBottom w:val="0"/>
          <w:divBdr>
            <w:top w:val="none" w:sz="0" w:space="0" w:color="auto"/>
            <w:left w:val="none" w:sz="0" w:space="0" w:color="auto"/>
            <w:bottom w:val="none" w:sz="0" w:space="0" w:color="auto"/>
            <w:right w:val="none" w:sz="0" w:space="0" w:color="auto"/>
          </w:divBdr>
        </w:div>
        <w:div w:id="594439038">
          <w:marLeft w:val="640"/>
          <w:marRight w:val="0"/>
          <w:marTop w:val="0"/>
          <w:marBottom w:val="0"/>
          <w:divBdr>
            <w:top w:val="none" w:sz="0" w:space="0" w:color="auto"/>
            <w:left w:val="none" w:sz="0" w:space="0" w:color="auto"/>
            <w:bottom w:val="none" w:sz="0" w:space="0" w:color="auto"/>
            <w:right w:val="none" w:sz="0" w:space="0" w:color="auto"/>
          </w:divBdr>
        </w:div>
        <w:div w:id="1953587129">
          <w:marLeft w:val="640"/>
          <w:marRight w:val="0"/>
          <w:marTop w:val="0"/>
          <w:marBottom w:val="0"/>
          <w:divBdr>
            <w:top w:val="none" w:sz="0" w:space="0" w:color="auto"/>
            <w:left w:val="none" w:sz="0" w:space="0" w:color="auto"/>
            <w:bottom w:val="none" w:sz="0" w:space="0" w:color="auto"/>
            <w:right w:val="none" w:sz="0" w:space="0" w:color="auto"/>
          </w:divBdr>
        </w:div>
        <w:div w:id="1565681719">
          <w:marLeft w:val="640"/>
          <w:marRight w:val="0"/>
          <w:marTop w:val="0"/>
          <w:marBottom w:val="0"/>
          <w:divBdr>
            <w:top w:val="none" w:sz="0" w:space="0" w:color="auto"/>
            <w:left w:val="none" w:sz="0" w:space="0" w:color="auto"/>
            <w:bottom w:val="none" w:sz="0" w:space="0" w:color="auto"/>
            <w:right w:val="none" w:sz="0" w:space="0" w:color="auto"/>
          </w:divBdr>
        </w:div>
        <w:div w:id="709763675">
          <w:marLeft w:val="640"/>
          <w:marRight w:val="0"/>
          <w:marTop w:val="0"/>
          <w:marBottom w:val="0"/>
          <w:divBdr>
            <w:top w:val="none" w:sz="0" w:space="0" w:color="auto"/>
            <w:left w:val="none" w:sz="0" w:space="0" w:color="auto"/>
            <w:bottom w:val="none" w:sz="0" w:space="0" w:color="auto"/>
            <w:right w:val="none" w:sz="0" w:space="0" w:color="auto"/>
          </w:divBdr>
        </w:div>
        <w:div w:id="344332885">
          <w:marLeft w:val="640"/>
          <w:marRight w:val="0"/>
          <w:marTop w:val="0"/>
          <w:marBottom w:val="0"/>
          <w:divBdr>
            <w:top w:val="none" w:sz="0" w:space="0" w:color="auto"/>
            <w:left w:val="none" w:sz="0" w:space="0" w:color="auto"/>
            <w:bottom w:val="none" w:sz="0" w:space="0" w:color="auto"/>
            <w:right w:val="none" w:sz="0" w:space="0" w:color="auto"/>
          </w:divBdr>
        </w:div>
      </w:divsChild>
    </w:div>
    <w:div w:id="1141121739">
      <w:bodyDiv w:val="1"/>
      <w:marLeft w:val="0"/>
      <w:marRight w:val="0"/>
      <w:marTop w:val="0"/>
      <w:marBottom w:val="0"/>
      <w:divBdr>
        <w:top w:val="none" w:sz="0" w:space="0" w:color="auto"/>
        <w:left w:val="none" w:sz="0" w:space="0" w:color="auto"/>
        <w:bottom w:val="none" w:sz="0" w:space="0" w:color="auto"/>
        <w:right w:val="none" w:sz="0" w:space="0" w:color="auto"/>
      </w:divBdr>
      <w:divsChild>
        <w:div w:id="1033457087">
          <w:marLeft w:val="0"/>
          <w:marRight w:val="0"/>
          <w:marTop w:val="0"/>
          <w:marBottom w:val="0"/>
          <w:divBdr>
            <w:top w:val="none" w:sz="0" w:space="0" w:color="auto"/>
            <w:left w:val="none" w:sz="0" w:space="0" w:color="auto"/>
            <w:bottom w:val="none" w:sz="0" w:space="0" w:color="auto"/>
            <w:right w:val="none" w:sz="0" w:space="0" w:color="auto"/>
          </w:divBdr>
        </w:div>
      </w:divsChild>
    </w:div>
    <w:div w:id="1142965043">
      <w:bodyDiv w:val="1"/>
      <w:marLeft w:val="0"/>
      <w:marRight w:val="0"/>
      <w:marTop w:val="0"/>
      <w:marBottom w:val="0"/>
      <w:divBdr>
        <w:top w:val="none" w:sz="0" w:space="0" w:color="auto"/>
        <w:left w:val="none" w:sz="0" w:space="0" w:color="auto"/>
        <w:bottom w:val="none" w:sz="0" w:space="0" w:color="auto"/>
        <w:right w:val="none" w:sz="0" w:space="0" w:color="auto"/>
      </w:divBdr>
    </w:div>
    <w:div w:id="1143277540">
      <w:bodyDiv w:val="1"/>
      <w:marLeft w:val="0"/>
      <w:marRight w:val="0"/>
      <w:marTop w:val="0"/>
      <w:marBottom w:val="0"/>
      <w:divBdr>
        <w:top w:val="none" w:sz="0" w:space="0" w:color="auto"/>
        <w:left w:val="none" w:sz="0" w:space="0" w:color="auto"/>
        <w:bottom w:val="none" w:sz="0" w:space="0" w:color="auto"/>
        <w:right w:val="none" w:sz="0" w:space="0" w:color="auto"/>
      </w:divBdr>
      <w:divsChild>
        <w:div w:id="356660146">
          <w:marLeft w:val="640"/>
          <w:marRight w:val="0"/>
          <w:marTop w:val="0"/>
          <w:marBottom w:val="0"/>
          <w:divBdr>
            <w:top w:val="none" w:sz="0" w:space="0" w:color="auto"/>
            <w:left w:val="none" w:sz="0" w:space="0" w:color="auto"/>
            <w:bottom w:val="none" w:sz="0" w:space="0" w:color="auto"/>
            <w:right w:val="none" w:sz="0" w:space="0" w:color="auto"/>
          </w:divBdr>
        </w:div>
        <w:div w:id="1333337535">
          <w:marLeft w:val="640"/>
          <w:marRight w:val="0"/>
          <w:marTop w:val="0"/>
          <w:marBottom w:val="0"/>
          <w:divBdr>
            <w:top w:val="none" w:sz="0" w:space="0" w:color="auto"/>
            <w:left w:val="none" w:sz="0" w:space="0" w:color="auto"/>
            <w:bottom w:val="none" w:sz="0" w:space="0" w:color="auto"/>
            <w:right w:val="none" w:sz="0" w:space="0" w:color="auto"/>
          </w:divBdr>
        </w:div>
        <w:div w:id="704717613">
          <w:marLeft w:val="640"/>
          <w:marRight w:val="0"/>
          <w:marTop w:val="0"/>
          <w:marBottom w:val="0"/>
          <w:divBdr>
            <w:top w:val="none" w:sz="0" w:space="0" w:color="auto"/>
            <w:left w:val="none" w:sz="0" w:space="0" w:color="auto"/>
            <w:bottom w:val="none" w:sz="0" w:space="0" w:color="auto"/>
            <w:right w:val="none" w:sz="0" w:space="0" w:color="auto"/>
          </w:divBdr>
        </w:div>
        <w:div w:id="2110008190">
          <w:marLeft w:val="640"/>
          <w:marRight w:val="0"/>
          <w:marTop w:val="0"/>
          <w:marBottom w:val="0"/>
          <w:divBdr>
            <w:top w:val="none" w:sz="0" w:space="0" w:color="auto"/>
            <w:left w:val="none" w:sz="0" w:space="0" w:color="auto"/>
            <w:bottom w:val="none" w:sz="0" w:space="0" w:color="auto"/>
            <w:right w:val="none" w:sz="0" w:space="0" w:color="auto"/>
          </w:divBdr>
        </w:div>
        <w:div w:id="135688787">
          <w:marLeft w:val="640"/>
          <w:marRight w:val="0"/>
          <w:marTop w:val="0"/>
          <w:marBottom w:val="0"/>
          <w:divBdr>
            <w:top w:val="none" w:sz="0" w:space="0" w:color="auto"/>
            <w:left w:val="none" w:sz="0" w:space="0" w:color="auto"/>
            <w:bottom w:val="none" w:sz="0" w:space="0" w:color="auto"/>
            <w:right w:val="none" w:sz="0" w:space="0" w:color="auto"/>
          </w:divBdr>
        </w:div>
        <w:div w:id="2114203717">
          <w:marLeft w:val="640"/>
          <w:marRight w:val="0"/>
          <w:marTop w:val="0"/>
          <w:marBottom w:val="0"/>
          <w:divBdr>
            <w:top w:val="none" w:sz="0" w:space="0" w:color="auto"/>
            <w:left w:val="none" w:sz="0" w:space="0" w:color="auto"/>
            <w:bottom w:val="none" w:sz="0" w:space="0" w:color="auto"/>
            <w:right w:val="none" w:sz="0" w:space="0" w:color="auto"/>
          </w:divBdr>
        </w:div>
        <w:div w:id="1548760323">
          <w:marLeft w:val="640"/>
          <w:marRight w:val="0"/>
          <w:marTop w:val="0"/>
          <w:marBottom w:val="0"/>
          <w:divBdr>
            <w:top w:val="none" w:sz="0" w:space="0" w:color="auto"/>
            <w:left w:val="none" w:sz="0" w:space="0" w:color="auto"/>
            <w:bottom w:val="none" w:sz="0" w:space="0" w:color="auto"/>
            <w:right w:val="none" w:sz="0" w:space="0" w:color="auto"/>
          </w:divBdr>
        </w:div>
        <w:div w:id="1161657662">
          <w:marLeft w:val="640"/>
          <w:marRight w:val="0"/>
          <w:marTop w:val="0"/>
          <w:marBottom w:val="0"/>
          <w:divBdr>
            <w:top w:val="none" w:sz="0" w:space="0" w:color="auto"/>
            <w:left w:val="none" w:sz="0" w:space="0" w:color="auto"/>
            <w:bottom w:val="none" w:sz="0" w:space="0" w:color="auto"/>
            <w:right w:val="none" w:sz="0" w:space="0" w:color="auto"/>
          </w:divBdr>
        </w:div>
        <w:div w:id="1469468557">
          <w:marLeft w:val="640"/>
          <w:marRight w:val="0"/>
          <w:marTop w:val="0"/>
          <w:marBottom w:val="0"/>
          <w:divBdr>
            <w:top w:val="none" w:sz="0" w:space="0" w:color="auto"/>
            <w:left w:val="none" w:sz="0" w:space="0" w:color="auto"/>
            <w:bottom w:val="none" w:sz="0" w:space="0" w:color="auto"/>
            <w:right w:val="none" w:sz="0" w:space="0" w:color="auto"/>
          </w:divBdr>
        </w:div>
        <w:div w:id="2090035822">
          <w:marLeft w:val="640"/>
          <w:marRight w:val="0"/>
          <w:marTop w:val="0"/>
          <w:marBottom w:val="0"/>
          <w:divBdr>
            <w:top w:val="none" w:sz="0" w:space="0" w:color="auto"/>
            <w:left w:val="none" w:sz="0" w:space="0" w:color="auto"/>
            <w:bottom w:val="none" w:sz="0" w:space="0" w:color="auto"/>
            <w:right w:val="none" w:sz="0" w:space="0" w:color="auto"/>
          </w:divBdr>
        </w:div>
        <w:div w:id="435951010">
          <w:marLeft w:val="640"/>
          <w:marRight w:val="0"/>
          <w:marTop w:val="0"/>
          <w:marBottom w:val="0"/>
          <w:divBdr>
            <w:top w:val="none" w:sz="0" w:space="0" w:color="auto"/>
            <w:left w:val="none" w:sz="0" w:space="0" w:color="auto"/>
            <w:bottom w:val="none" w:sz="0" w:space="0" w:color="auto"/>
            <w:right w:val="none" w:sz="0" w:space="0" w:color="auto"/>
          </w:divBdr>
        </w:div>
        <w:div w:id="86537645">
          <w:marLeft w:val="640"/>
          <w:marRight w:val="0"/>
          <w:marTop w:val="0"/>
          <w:marBottom w:val="0"/>
          <w:divBdr>
            <w:top w:val="none" w:sz="0" w:space="0" w:color="auto"/>
            <w:left w:val="none" w:sz="0" w:space="0" w:color="auto"/>
            <w:bottom w:val="none" w:sz="0" w:space="0" w:color="auto"/>
            <w:right w:val="none" w:sz="0" w:space="0" w:color="auto"/>
          </w:divBdr>
        </w:div>
        <w:div w:id="609047307">
          <w:marLeft w:val="640"/>
          <w:marRight w:val="0"/>
          <w:marTop w:val="0"/>
          <w:marBottom w:val="0"/>
          <w:divBdr>
            <w:top w:val="none" w:sz="0" w:space="0" w:color="auto"/>
            <w:left w:val="none" w:sz="0" w:space="0" w:color="auto"/>
            <w:bottom w:val="none" w:sz="0" w:space="0" w:color="auto"/>
            <w:right w:val="none" w:sz="0" w:space="0" w:color="auto"/>
          </w:divBdr>
        </w:div>
        <w:div w:id="1639677023">
          <w:marLeft w:val="640"/>
          <w:marRight w:val="0"/>
          <w:marTop w:val="0"/>
          <w:marBottom w:val="0"/>
          <w:divBdr>
            <w:top w:val="none" w:sz="0" w:space="0" w:color="auto"/>
            <w:left w:val="none" w:sz="0" w:space="0" w:color="auto"/>
            <w:bottom w:val="none" w:sz="0" w:space="0" w:color="auto"/>
            <w:right w:val="none" w:sz="0" w:space="0" w:color="auto"/>
          </w:divBdr>
        </w:div>
        <w:div w:id="2027560207">
          <w:marLeft w:val="640"/>
          <w:marRight w:val="0"/>
          <w:marTop w:val="0"/>
          <w:marBottom w:val="0"/>
          <w:divBdr>
            <w:top w:val="none" w:sz="0" w:space="0" w:color="auto"/>
            <w:left w:val="none" w:sz="0" w:space="0" w:color="auto"/>
            <w:bottom w:val="none" w:sz="0" w:space="0" w:color="auto"/>
            <w:right w:val="none" w:sz="0" w:space="0" w:color="auto"/>
          </w:divBdr>
        </w:div>
        <w:div w:id="1178928012">
          <w:marLeft w:val="640"/>
          <w:marRight w:val="0"/>
          <w:marTop w:val="0"/>
          <w:marBottom w:val="0"/>
          <w:divBdr>
            <w:top w:val="none" w:sz="0" w:space="0" w:color="auto"/>
            <w:left w:val="none" w:sz="0" w:space="0" w:color="auto"/>
            <w:bottom w:val="none" w:sz="0" w:space="0" w:color="auto"/>
            <w:right w:val="none" w:sz="0" w:space="0" w:color="auto"/>
          </w:divBdr>
        </w:div>
        <w:div w:id="201210689">
          <w:marLeft w:val="640"/>
          <w:marRight w:val="0"/>
          <w:marTop w:val="0"/>
          <w:marBottom w:val="0"/>
          <w:divBdr>
            <w:top w:val="none" w:sz="0" w:space="0" w:color="auto"/>
            <w:left w:val="none" w:sz="0" w:space="0" w:color="auto"/>
            <w:bottom w:val="none" w:sz="0" w:space="0" w:color="auto"/>
            <w:right w:val="none" w:sz="0" w:space="0" w:color="auto"/>
          </w:divBdr>
        </w:div>
        <w:div w:id="1243294702">
          <w:marLeft w:val="640"/>
          <w:marRight w:val="0"/>
          <w:marTop w:val="0"/>
          <w:marBottom w:val="0"/>
          <w:divBdr>
            <w:top w:val="none" w:sz="0" w:space="0" w:color="auto"/>
            <w:left w:val="none" w:sz="0" w:space="0" w:color="auto"/>
            <w:bottom w:val="none" w:sz="0" w:space="0" w:color="auto"/>
            <w:right w:val="none" w:sz="0" w:space="0" w:color="auto"/>
          </w:divBdr>
        </w:div>
        <w:div w:id="1871532698">
          <w:marLeft w:val="640"/>
          <w:marRight w:val="0"/>
          <w:marTop w:val="0"/>
          <w:marBottom w:val="0"/>
          <w:divBdr>
            <w:top w:val="none" w:sz="0" w:space="0" w:color="auto"/>
            <w:left w:val="none" w:sz="0" w:space="0" w:color="auto"/>
            <w:bottom w:val="none" w:sz="0" w:space="0" w:color="auto"/>
            <w:right w:val="none" w:sz="0" w:space="0" w:color="auto"/>
          </w:divBdr>
        </w:div>
        <w:div w:id="1818183027">
          <w:marLeft w:val="640"/>
          <w:marRight w:val="0"/>
          <w:marTop w:val="0"/>
          <w:marBottom w:val="0"/>
          <w:divBdr>
            <w:top w:val="none" w:sz="0" w:space="0" w:color="auto"/>
            <w:left w:val="none" w:sz="0" w:space="0" w:color="auto"/>
            <w:bottom w:val="none" w:sz="0" w:space="0" w:color="auto"/>
            <w:right w:val="none" w:sz="0" w:space="0" w:color="auto"/>
          </w:divBdr>
        </w:div>
        <w:div w:id="1925455897">
          <w:marLeft w:val="640"/>
          <w:marRight w:val="0"/>
          <w:marTop w:val="0"/>
          <w:marBottom w:val="0"/>
          <w:divBdr>
            <w:top w:val="none" w:sz="0" w:space="0" w:color="auto"/>
            <w:left w:val="none" w:sz="0" w:space="0" w:color="auto"/>
            <w:bottom w:val="none" w:sz="0" w:space="0" w:color="auto"/>
            <w:right w:val="none" w:sz="0" w:space="0" w:color="auto"/>
          </w:divBdr>
        </w:div>
        <w:div w:id="2134907087">
          <w:marLeft w:val="640"/>
          <w:marRight w:val="0"/>
          <w:marTop w:val="0"/>
          <w:marBottom w:val="0"/>
          <w:divBdr>
            <w:top w:val="none" w:sz="0" w:space="0" w:color="auto"/>
            <w:left w:val="none" w:sz="0" w:space="0" w:color="auto"/>
            <w:bottom w:val="none" w:sz="0" w:space="0" w:color="auto"/>
            <w:right w:val="none" w:sz="0" w:space="0" w:color="auto"/>
          </w:divBdr>
        </w:div>
        <w:div w:id="1494564340">
          <w:marLeft w:val="640"/>
          <w:marRight w:val="0"/>
          <w:marTop w:val="0"/>
          <w:marBottom w:val="0"/>
          <w:divBdr>
            <w:top w:val="none" w:sz="0" w:space="0" w:color="auto"/>
            <w:left w:val="none" w:sz="0" w:space="0" w:color="auto"/>
            <w:bottom w:val="none" w:sz="0" w:space="0" w:color="auto"/>
            <w:right w:val="none" w:sz="0" w:space="0" w:color="auto"/>
          </w:divBdr>
        </w:div>
        <w:div w:id="1526360078">
          <w:marLeft w:val="640"/>
          <w:marRight w:val="0"/>
          <w:marTop w:val="0"/>
          <w:marBottom w:val="0"/>
          <w:divBdr>
            <w:top w:val="none" w:sz="0" w:space="0" w:color="auto"/>
            <w:left w:val="none" w:sz="0" w:space="0" w:color="auto"/>
            <w:bottom w:val="none" w:sz="0" w:space="0" w:color="auto"/>
            <w:right w:val="none" w:sz="0" w:space="0" w:color="auto"/>
          </w:divBdr>
        </w:div>
        <w:div w:id="326716423">
          <w:marLeft w:val="640"/>
          <w:marRight w:val="0"/>
          <w:marTop w:val="0"/>
          <w:marBottom w:val="0"/>
          <w:divBdr>
            <w:top w:val="none" w:sz="0" w:space="0" w:color="auto"/>
            <w:left w:val="none" w:sz="0" w:space="0" w:color="auto"/>
            <w:bottom w:val="none" w:sz="0" w:space="0" w:color="auto"/>
            <w:right w:val="none" w:sz="0" w:space="0" w:color="auto"/>
          </w:divBdr>
        </w:div>
        <w:div w:id="1273174449">
          <w:marLeft w:val="640"/>
          <w:marRight w:val="0"/>
          <w:marTop w:val="0"/>
          <w:marBottom w:val="0"/>
          <w:divBdr>
            <w:top w:val="none" w:sz="0" w:space="0" w:color="auto"/>
            <w:left w:val="none" w:sz="0" w:space="0" w:color="auto"/>
            <w:bottom w:val="none" w:sz="0" w:space="0" w:color="auto"/>
            <w:right w:val="none" w:sz="0" w:space="0" w:color="auto"/>
          </w:divBdr>
        </w:div>
        <w:div w:id="855534050">
          <w:marLeft w:val="640"/>
          <w:marRight w:val="0"/>
          <w:marTop w:val="0"/>
          <w:marBottom w:val="0"/>
          <w:divBdr>
            <w:top w:val="none" w:sz="0" w:space="0" w:color="auto"/>
            <w:left w:val="none" w:sz="0" w:space="0" w:color="auto"/>
            <w:bottom w:val="none" w:sz="0" w:space="0" w:color="auto"/>
            <w:right w:val="none" w:sz="0" w:space="0" w:color="auto"/>
          </w:divBdr>
        </w:div>
        <w:div w:id="534149462">
          <w:marLeft w:val="640"/>
          <w:marRight w:val="0"/>
          <w:marTop w:val="0"/>
          <w:marBottom w:val="0"/>
          <w:divBdr>
            <w:top w:val="none" w:sz="0" w:space="0" w:color="auto"/>
            <w:left w:val="none" w:sz="0" w:space="0" w:color="auto"/>
            <w:bottom w:val="none" w:sz="0" w:space="0" w:color="auto"/>
            <w:right w:val="none" w:sz="0" w:space="0" w:color="auto"/>
          </w:divBdr>
        </w:div>
        <w:div w:id="1953243474">
          <w:marLeft w:val="640"/>
          <w:marRight w:val="0"/>
          <w:marTop w:val="0"/>
          <w:marBottom w:val="0"/>
          <w:divBdr>
            <w:top w:val="none" w:sz="0" w:space="0" w:color="auto"/>
            <w:left w:val="none" w:sz="0" w:space="0" w:color="auto"/>
            <w:bottom w:val="none" w:sz="0" w:space="0" w:color="auto"/>
            <w:right w:val="none" w:sz="0" w:space="0" w:color="auto"/>
          </w:divBdr>
        </w:div>
        <w:div w:id="1644237841">
          <w:marLeft w:val="640"/>
          <w:marRight w:val="0"/>
          <w:marTop w:val="0"/>
          <w:marBottom w:val="0"/>
          <w:divBdr>
            <w:top w:val="none" w:sz="0" w:space="0" w:color="auto"/>
            <w:left w:val="none" w:sz="0" w:space="0" w:color="auto"/>
            <w:bottom w:val="none" w:sz="0" w:space="0" w:color="auto"/>
            <w:right w:val="none" w:sz="0" w:space="0" w:color="auto"/>
          </w:divBdr>
        </w:div>
        <w:div w:id="1845394941">
          <w:marLeft w:val="640"/>
          <w:marRight w:val="0"/>
          <w:marTop w:val="0"/>
          <w:marBottom w:val="0"/>
          <w:divBdr>
            <w:top w:val="none" w:sz="0" w:space="0" w:color="auto"/>
            <w:left w:val="none" w:sz="0" w:space="0" w:color="auto"/>
            <w:bottom w:val="none" w:sz="0" w:space="0" w:color="auto"/>
            <w:right w:val="none" w:sz="0" w:space="0" w:color="auto"/>
          </w:divBdr>
        </w:div>
        <w:div w:id="2014532723">
          <w:marLeft w:val="640"/>
          <w:marRight w:val="0"/>
          <w:marTop w:val="0"/>
          <w:marBottom w:val="0"/>
          <w:divBdr>
            <w:top w:val="none" w:sz="0" w:space="0" w:color="auto"/>
            <w:left w:val="none" w:sz="0" w:space="0" w:color="auto"/>
            <w:bottom w:val="none" w:sz="0" w:space="0" w:color="auto"/>
            <w:right w:val="none" w:sz="0" w:space="0" w:color="auto"/>
          </w:divBdr>
        </w:div>
        <w:div w:id="1362702689">
          <w:marLeft w:val="640"/>
          <w:marRight w:val="0"/>
          <w:marTop w:val="0"/>
          <w:marBottom w:val="0"/>
          <w:divBdr>
            <w:top w:val="none" w:sz="0" w:space="0" w:color="auto"/>
            <w:left w:val="none" w:sz="0" w:space="0" w:color="auto"/>
            <w:bottom w:val="none" w:sz="0" w:space="0" w:color="auto"/>
            <w:right w:val="none" w:sz="0" w:space="0" w:color="auto"/>
          </w:divBdr>
        </w:div>
        <w:div w:id="1551648297">
          <w:marLeft w:val="640"/>
          <w:marRight w:val="0"/>
          <w:marTop w:val="0"/>
          <w:marBottom w:val="0"/>
          <w:divBdr>
            <w:top w:val="none" w:sz="0" w:space="0" w:color="auto"/>
            <w:left w:val="none" w:sz="0" w:space="0" w:color="auto"/>
            <w:bottom w:val="none" w:sz="0" w:space="0" w:color="auto"/>
            <w:right w:val="none" w:sz="0" w:space="0" w:color="auto"/>
          </w:divBdr>
        </w:div>
        <w:div w:id="848955740">
          <w:marLeft w:val="640"/>
          <w:marRight w:val="0"/>
          <w:marTop w:val="0"/>
          <w:marBottom w:val="0"/>
          <w:divBdr>
            <w:top w:val="none" w:sz="0" w:space="0" w:color="auto"/>
            <w:left w:val="none" w:sz="0" w:space="0" w:color="auto"/>
            <w:bottom w:val="none" w:sz="0" w:space="0" w:color="auto"/>
            <w:right w:val="none" w:sz="0" w:space="0" w:color="auto"/>
          </w:divBdr>
        </w:div>
        <w:div w:id="406540166">
          <w:marLeft w:val="640"/>
          <w:marRight w:val="0"/>
          <w:marTop w:val="0"/>
          <w:marBottom w:val="0"/>
          <w:divBdr>
            <w:top w:val="none" w:sz="0" w:space="0" w:color="auto"/>
            <w:left w:val="none" w:sz="0" w:space="0" w:color="auto"/>
            <w:bottom w:val="none" w:sz="0" w:space="0" w:color="auto"/>
            <w:right w:val="none" w:sz="0" w:space="0" w:color="auto"/>
          </w:divBdr>
        </w:div>
        <w:div w:id="1488935601">
          <w:marLeft w:val="640"/>
          <w:marRight w:val="0"/>
          <w:marTop w:val="0"/>
          <w:marBottom w:val="0"/>
          <w:divBdr>
            <w:top w:val="none" w:sz="0" w:space="0" w:color="auto"/>
            <w:left w:val="none" w:sz="0" w:space="0" w:color="auto"/>
            <w:bottom w:val="none" w:sz="0" w:space="0" w:color="auto"/>
            <w:right w:val="none" w:sz="0" w:space="0" w:color="auto"/>
          </w:divBdr>
        </w:div>
        <w:div w:id="1685279877">
          <w:marLeft w:val="640"/>
          <w:marRight w:val="0"/>
          <w:marTop w:val="0"/>
          <w:marBottom w:val="0"/>
          <w:divBdr>
            <w:top w:val="none" w:sz="0" w:space="0" w:color="auto"/>
            <w:left w:val="none" w:sz="0" w:space="0" w:color="auto"/>
            <w:bottom w:val="none" w:sz="0" w:space="0" w:color="auto"/>
            <w:right w:val="none" w:sz="0" w:space="0" w:color="auto"/>
          </w:divBdr>
        </w:div>
        <w:div w:id="99185775">
          <w:marLeft w:val="640"/>
          <w:marRight w:val="0"/>
          <w:marTop w:val="0"/>
          <w:marBottom w:val="0"/>
          <w:divBdr>
            <w:top w:val="none" w:sz="0" w:space="0" w:color="auto"/>
            <w:left w:val="none" w:sz="0" w:space="0" w:color="auto"/>
            <w:bottom w:val="none" w:sz="0" w:space="0" w:color="auto"/>
            <w:right w:val="none" w:sz="0" w:space="0" w:color="auto"/>
          </w:divBdr>
        </w:div>
        <w:div w:id="2084062719">
          <w:marLeft w:val="640"/>
          <w:marRight w:val="0"/>
          <w:marTop w:val="0"/>
          <w:marBottom w:val="0"/>
          <w:divBdr>
            <w:top w:val="none" w:sz="0" w:space="0" w:color="auto"/>
            <w:left w:val="none" w:sz="0" w:space="0" w:color="auto"/>
            <w:bottom w:val="none" w:sz="0" w:space="0" w:color="auto"/>
            <w:right w:val="none" w:sz="0" w:space="0" w:color="auto"/>
          </w:divBdr>
        </w:div>
        <w:div w:id="1775830152">
          <w:marLeft w:val="640"/>
          <w:marRight w:val="0"/>
          <w:marTop w:val="0"/>
          <w:marBottom w:val="0"/>
          <w:divBdr>
            <w:top w:val="none" w:sz="0" w:space="0" w:color="auto"/>
            <w:left w:val="none" w:sz="0" w:space="0" w:color="auto"/>
            <w:bottom w:val="none" w:sz="0" w:space="0" w:color="auto"/>
            <w:right w:val="none" w:sz="0" w:space="0" w:color="auto"/>
          </w:divBdr>
        </w:div>
        <w:div w:id="1403915145">
          <w:marLeft w:val="640"/>
          <w:marRight w:val="0"/>
          <w:marTop w:val="0"/>
          <w:marBottom w:val="0"/>
          <w:divBdr>
            <w:top w:val="none" w:sz="0" w:space="0" w:color="auto"/>
            <w:left w:val="none" w:sz="0" w:space="0" w:color="auto"/>
            <w:bottom w:val="none" w:sz="0" w:space="0" w:color="auto"/>
            <w:right w:val="none" w:sz="0" w:space="0" w:color="auto"/>
          </w:divBdr>
        </w:div>
        <w:div w:id="296187021">
          <w:marLeft w:val="640"/>
          <w:marRight w:val="0"/>
          <w:marTop w:val="0"/>
          <w:marBottom w:val="0"/>
          <w:divBdr>
            <w:top w:val="none" w:sz="0" w:space="0" w:color="auto"/>
            <w:left w:val="none" w:sz="0" w:space="0" w:color="auto"/>
            <w:bottom w:val="none" w:sz="0" w:space="0" w:color="auto"/>
            <w:right w:val="none" w:sz="0" w:space="0" w:color="auto"/>
          </w:divBdr>
        </w:div>
        <w:div w:id="1972519115">
          <w:marLeft w:val="640"/>
          <w:marRight w:val="0"/>
          <w:marTop w:val="0"/>
          <w:marBottom w:val="0"/>
          <w:divBdr>
            <w:top w:val="none" w:sz="0" w:space="0" w:color="auto"/>
            <w:left w:val="none" w:sz="0" w:space="0" w:color="auto"/>
            <w:bottom w:val="none" w:sz="0" w:space="0" w:color="auto"/>
            <w:right w:val="none" w:sz="0" w:space="0" w:color="auto"/>
          </w:divBdr>
        </w:div>
        <w:div w:id="1149590196">
          <w:marLeft w:val="640"/>
          <w:marRight w:val="0"/>
          <w:marTop w:val="0"/>
          <w:marBottom w:val="0"/>
          <w:divBdr>
            <w:top w:val="none" w:sz="0" w:space="0" w:color="auto"/>
            <w:left w:val="none" w:sz="0" w:space="0" w:color="auto"/>
            <w:bottom w:val="none" w:sz="0" w:space="0" w:color="auto"/>
            <w:right w:val="none" w:sz="0" w:space="0" w:color="auto"/>
          </w:divBdr>
        </w:div>
        <w:div w:id="1212813512">
          <w:marLeft w:val="640"/>
          <w:marRight w:val="0"/>
          <w:marTop w:val="0"/>
          <w:marBottom w:val="0"/>
          <w:divBdr>
            <w:top w:val="none" w:sz="0" w:space="0" w:color="auto"/>
            <w:left w:val="none" w:sz="0" w:space="0" w:color="auto"/>
            <w:bottom w:val="none" w:sz="0" w:space="0" w:color="auto"/>
            <w:right w:val="none" w:sz="0" w:space="0" w:color="auto"/>
          </w:divBdr>
        </w:div>
        <w:div w:id="1672440288">
          <w:marLeft w:val="640"/>
          <w:marRight w:val="0"/>
          <w:marTop w:val="0"/>
          <w:marBottom w:val="0"/>
          <w:divBdr>
            <w:top w:val="none" w:sz="0" w:space="0" w:color="auto"/>
            <w:left w:val="none" w:sz="0" w:space="0" w:color="auto"/>
            <w:bottom w:val="none" w:sz="0" w:space="0" w:color="auto"/>
            <w:right w:val="none" w:sz="0" w:space="0" w:color="auto"/>
          </w:divBdr>
        </w:div>
        <w:div w:id="1757241136">
          <w:marLeft w:val="640"/>
          <w:marRight w:val="0"/>
          <w:marTop w:val="0"/>
          <w:marBottom w:val="0"/>
          <w:divBdr>
            <w:top w:val="none" w:sz="0" w:space="0" w:color="auto"/>
            <w:left w:val="none" w:sz="0" w:space="0" w:color="auto"/>
            <w:bottom w:val="none" w:sz="0" w:space="0" w:color="auto"/>
            <w:right w:val="none" w:sz="0" w:space="0" w:color="auto"/>
          </w:divBdr>
        </w:div>
        <w:div w:id="1177036253">
          <w:marLeft w:val="640"/>
          <w:marRight w:val="0"/>
          <w:marTop w:val="0"/>
          <w:marBottom w:val="0"/>
          <w:divBdr>
            <w:top w:val="none" w:sz="0" w:space="0" w:color="auto"/>
            <w:left w:val="none" w:sz="0" w:space="0" w:color="auto"/>
            <w:bottom w:val="none" w:sz="0" w:space="0" w:color="auto"/>
            <w:right w:val="none" w:sz="0" w:space="0" w:color="auto"/>
          </w:divBdr>
        </w:div>
        <w:div w:id="808935020">
          <w:marLeft w:val="640"/>
          <w:marRight w:val="0"/>
          <w:marTop w:val="0"/>
          <w:marBottom w:val="0"/>
          <w:divBdr>
            <w:top w:val="none" w:sz="0" w:space="0" w:color="auto"/>
            <w:left w:val="none" w:sz="0" w:space="0" w:color="auto"/>
            <w:bottom w:val="none" w:sz="0" w:space="0" w:color="auto"/>
            <w:right w:val="none" w:sz="0" w:space="0" w:color="auto"/>
          </w:divBdr>
        </w:div>
        <w:div w:id="2062362907">
          <w:marLeft w:val="640"/>
          <w:marRight w:val="0"/>
          <w:marTop w:val="0"/>
          <w:marBottom w:val="0"/>
          <w:divBdr>
            <w:top w:val="none" w:sz="0" w:space="0" w:color="auto"/>
            <w:left w:val="none" w:sz="0" w:space="0" w:color="auto"/>
            <w:bottom w:val="none" w:sz="0" w:space="0" w:color="auto"/>
            <w:right w:val="none" w:sz="0" w:space="0" w:color="auto"/>
          </w:divBdr>
        </w:div>
        <w:div w:id="2014408453">
          <w:marLeft w:val="640"/>
          <w:marRight w:val="0"/>
          <w:marTop w:val="0"/>
          <w:marBottom w:val="0"/>
          <w:divBdr>
            <w:top w:val="none" w:sz="0" w:space="0" w:color="auto"/>
            <w:left w:val="none" w:sz="0" w:space="0" w:color="auto"/>
            <w:bottom w:val="none" w:sz="0" w:space="0" w:color="auto"/>
            <w:right w:val="none" w:sz="0" w:space="0" w:color="auto"/>
          </w:divBdr>
        </w:div>
      </w:divsChild>
    </w:div>
    <w:div w:id="1145775741">
      <w:bodyDiv w:val="1"/>
      <w:marLeft w:val="0"/>
      <w:marRight w:val="0"/>
      <w:marTop w:val="0"/>
      <w:marBottom w:val="0"/>
      <w:divBdr>
        <w:top w:val="none" w:sz="0" w:space="0" w:color="auto"/>
        <w:left w:val="none" w:sz="0" w:space="0" w:color="auto"/>
        <w:bottom w:val="none" w:sz="0" w:space="0" w:color="auto"/>
        <w:right w:val="none" w:sz="0" w:space="0" w:color="auto"/>
      </w:divBdr>
      <w:divsChild>
        <w:div w:id="935672065">
          <w:marLeft w:val="480"/>
          <w:marRight w:val="0"/>
          <w:marTop w:val="0"/>
          <w:marBottom w:val="0"/>
          <w:divBdr>
            <w:top w:val="none" w:sz="0" w:space="0" w:color="auto"/>
            <w:left w:val="none" w:sz="0" w:space="0" w:color="auto"/>
            <w:bottom w:val="none" w:sz="0" w:space="0" w:color="auto"/>
            <w:right w:val="none" w:sz="0" w:space="0" w:color="auto"/>
          </w:divBdr>
        </w:div>
        <w:div w:id="1798639593">
          <w:marLeft w:val="480"/>
          <w:marRight w:val="0"/>
          <w:marTop w:val="0"/>
          <w:marBottom w:val="0"/>
          <w:divBdr>
            <w:top w:val="none" w:sz="0" w:space="0" w:color="auto"/>
            <w:left w:val="none" w:sz="0" w:space="0" w:color="auto"/>
            <w:bottom w:val="none" w:sz="0" w:space="0" w:color="auto"/>
            <w:right w:val="none" w:sz="0" w:space="0" w:color="auto"/>
          </w:divBdr>
        </w:div>
        <w:div w:id="2006516072">
          <w:marLeft w:val="480"/>
          <w:marRight w:val="0"/>
          <w:marTop w:val="0"/>
          <w:marBottom w:val="0"/>
          <w:divBdr>
            <w:top w:val="none" w:sz="0" w:space="0" w:color="auto"/>
            <w:left w:val="none" w:sz="0" w:space="0" w:color="auto"/>
            <w:bottom w:val="none" w:sz="0" w:space="0" w:color="auto"/>
            <w:right w:val="none" w:sz="0" w:space="0" w:color="auto"/>
          </w:divBdr>
        </w:div>
        <w:div w:id="2114551729">
          <w:marLeft w:val="480"/>
          <w:marRight w:val="0"/>
          <w:marTop w:val="0"/>
          <w:marBottom w:val="0"/>
          <w:divBdr>
            <w:top w:val="none" w:sz="0" w:space="0" w:color="auto"/>
            <w:left w:val="none" w:sz="0" w:space="0" w:color="auto"/>
            <w:bottom w:val="none" w:sz="0" w:space="0" w:color="auto"/>
            <w:right w:val="none" w:sz="0" w:space="0" w:color="auto"/>
          </w:divBdr>
        </w:div>
        <w:div w:id="1736736244">
          <w:marLeft w:val="480"/>
          <w:marRight w:val="0"/>
          <w:marTop w:val="0"/>
          <w:marBottom w:val="0"/>
          <w:divBdr>
            <w:top w:val="none" w:sz="0" w:space="0" w:color="auto"/>
            <w:left w:val="none" w:sz="0" w:space="0" w:color="auto"/>
            <w:bottom w:val="none" w:sz="0" w:space="0" w:color="auto"/>
            <w:right w:val="none" w:sz="0" w:space="0" w:color="auto"/>
          </w:divBdr>
        </w:div>
        <w:div w:id="376779384">
          <w:marLeft w:val="480"/>
          <w:marRight w:val="0"/>
          <w:marTop w:val="0"/>
          <w:marBottom w:val="0"/>
          <w:divBdr>
            <w:top w:val="none" w:sz="0" w:space="0" w:color="auto"/>
            <w:left w:val="none" w:sz="0" w:space="0" w:color="auto"/>
            <w:bottom w:val="none" w:sz="0" w:space="0" w:color="auto"/>
            <w:right w:val="none" w:sz="0" w:space="0" w:color="auto"/>
          </w:divBdr>
        </w:div>
        <w:div w:id="973565288">
          <w:marLeft w:val="480"/>
          <w:marRight w:val="0"/>
          <w:marTop w:val="0"/>
          <w:marBottom w:val="0"/>
          <w:divBdr>
            <w:top w:val="none" w:sz="0" w:space="0" w:color="auto"/>
            <w:left w:val="none" w:sz="0" w:space="0" w:color="auto"/>
            <w:bottom w:val="none" w:sz="0" w:space="0" w:color="auto"/>
            <w:right w:val="none" w:sz="0" w:space="0" w:color="auto"/>
          </w:divBdr>
        </w:div>
        <w:div w:id="1716661141">
          <w:marLeft w:val="480"/>
          <w:marRight w:val="0"/>
          <w:marTop w:val="0"/>
          <w:marBottom w:val="0"/>
          <w:divBdr>
            <w:top w:val="none" w:sz="0" w:space="0" w:color="auto"/>
            <w:left w:val="none" w:sz="0" w:space="0" w:color="auto"/>
            <w:bottom w:val="none" w:sz="0" w:space="0" w:color="auto"/>
            <w:right w:val="none" w:sz="0" w:space="0" w:color="auto"/>
          </w:divBdr>
        </w:div>
        <w:div w:id="77754898">
          <w:marLeft w:val="480"/>
          <w:marRight w:val="0"/>
          <w:marTop w:val="0"/>
          <w:marBottom w:val="0"/>
          <w:divBdr>
            <w:top w:val="none" w:sz="0" w:space="0" w:color="auto"/>
            <w:left w:val="none" w:sz="0" w:space="0" w:color="auto"/>
            <w:bottom w:val="none" w:sz="0" w:space="0" w:color="auto"/>
            <w:right w:val="none" w:sz="0" w:space="0" w:color="auto"/>
          </w:divBdr>
        </w:div>
        <w:div w:id="1449396275">
          <w:marLeft w:val="480"/>
          <w:marRight w:val="0"/>
          <w:marTop w:val="0"/>
          <w:marBottom w:val="0"/>
          <w:divBdr>
            <w:top w:val="none" w:sz="0" w:space="0" w:color="auto"/>
            <w:left w:val="none" w:sz="0" w:space="0" w:color="auto"/>
            <w:bottom w:val="none" w:sz="0" w:space="0" w:color="auto"/>
            <w:right w:val="none" w:sz="0" w:space="0" w:color="auto"/>
          </w:divBdr>
        </w:div>
        <w:div w:id="489178225">
          <w:marLeft w:val="480"/>
          <w:marRight w:val="0"/>
          <w:marTop w:val="0"/>
          <w:marBottom w:val="0"/>
          <w:divBdr>
            <w:top w:val="none" w:sz="0" w:space="0" w:color="auto"/>
            <w:left w:val="none" w:sz="0" w:space="0" w:color="auto"/>
            <w:bottom w:val="none" w:sz="0" w:space="0" w:color="auto"/>
            <w:right w:val="none" w:sz="0" w:space="0" w:color="auto"/>
          </w:divBdr>
        </w:div>
        <w:div w:id="829521319">
          <w:marLeft w:val="480"/>
          <w:marRight w:val="0"/>
          <w:marTop w:val="0"/>
          <w:marBottom w:val="0"/>
          <w:divBdr>
            <w:top w:val="none" w:sz="0" w:space="0" w:color="auto"/>
            <w:left w:val="none" w:sz="0" w:space="0" w:color="auto"/>
            <w:bottom w:val="none" w:sz="0" w:space="0" w:color="auto"/>
            <w:right w:val="none" w:sz="0" w:space="0" w:color="auto"/>
          </w:divBdr>
        </w:div>
        <w:div w:id="311257416">
          <w:marLeft w:val="480"/>
          <w:marRight w:val="0"/>
          <w:marTop w:val="0"/>
          <w:marBottom w:val="0"/>
          <w:divBdr>
            <w:top w:val="none" w:sz="0" w:space="0" w:color="auto"/>
            <w:left w:val="none" w:sz="0" w:space="0" w:color="auto"/>
            <w:bottom w:val="none" w:sz="0" w:space="0" w:color="auto"/>
            <w:right w:val="none" w:sz="0" w:space="0" w:color="auto"/>
          </w:divBdr>
        </w:div>
        <w:div w:id="520582742">
          <w:marLeft w:val="480"/>
          <w:marRight w:val="0"/>
          <w:marTop w:val="0"/>
          <w:marBottom w:val="0"/>
          <w:divBdr>
            <w:top w:val="none" w:sz="0" w:space="0" w:color="auto"/>
            <w:left w:val="none" w:sz="0" w:space="0" w:color="auto"/>
            <w:bottom w:val="none" w:sz="0" w:space="0" w:color="auto"/>
            <w:right w:val="none" w:sz="0" w:space="0" w:color="auto"/>
          </w:divBdr>
        </w:div>
        <w:div w:id="1647785556">
          <w:marLeft w:val="480"/>
          <w:marRight w:val="0"/>
          <w:marTop w:val="0"/>
          <w:marBottom w:val="0"/>
          <w:divBdr>
            <w:top w:val="none" w:sz="0" w:space="0" w:color="auto"/>
            <w:left w:val="none" w:sz="0" w:space="0" w:color="auto"/>
            <w:bottom w:val="none" w:sz="0" w:space="0" w:color="auto"/>
            <w:right w:val="none" w:sz="0" w:space="0" w:color="auto"/>
          </w:divBdr>
        </w:div>
        <w:div w:id="1560897014">
          <w:marLeft w:val="480"/>
          <w:marRight w:val="0"/>
          <w:marTop w:val="0"/>
          <w:marBottom w:val="0"/>
          <w:divBdr>
            <w:top w:val="none" w:sz="0" w:space="0" w:color="auto"/>
            <w:left w:val="none" w:sz="0" w:space="0" w:color="auto"/>
            <w:bottom w:val="none" w:sz="0" w:space="0" w:color="auto"/>
            <w:right w:val="none" w:sz="0" w:space="0" w:color="auto"/>
          </w:divBdr>
        </w:div>
        <w:div w:id="1130829990">
          <w:marLeft w:val="480"/>
          <w:marRight w:val="0"/>
          <w:marTop w:val="0"/>
          <w:marBottom w:val="0"/>
          <w:divBdr>
            <w:top w:val="none" w:sz="0" w:space="0" w:color="auto"/>
            <w:left w:val="none" w:sz="0" w:space="0" w:color="auto"/>
            <w:bottom w:val="none" w:sz="0" w:space="0" w:color="auto"/>
            <w:right w:val="none" w:sz="0" w:space="0" w:color="auto"/>
          </w:divBdr>
        </w:div>
        <w:div w:id="658536954">
          <w:marLeft w:val="480"/>
          <w:marRight w:val="0"/>
          <w:marTop w:val="0"/>
          <w:marBottom w:val="0"/>
          <w:divBdr>
            <w:top w:val="none" w:sz="0" w:space="0" w:color="auto"/>
            <w:left w:val="none" w:sz="0" w:space="0" w:color="auto"/>
            <w:bottom w:val="none" w:sz="0" w:space="0" w:color="auto"/>
            <w:right w:val="none" w:sz="0" w:space="0" w:color="auto"/>
          </w:divBdr>
        </w:div>
        <w:div w:id="634718270">
          <w:marLeft w:val="480"/>
          <w:marRight w:val="0"/>
          <w:marTop w:val="0"/>
          <w:marBottom w:val="0"/>
          <w:divBdr>
            <w:top w:val="none" w:sz="0" w:space="0" w:color="auto"/>
            <w:left w:val="none" w:sz="0" w:space="0" w:color="auto"/>
            <w:bottom w:val="none" w:sz="0" w:space="0" w:color="auto"/>
            <w:right w:val="none" w:sz="0" w:space="0" w:color="auto"/>
          </w:divBdr>
        </w:div>
        <w:div w:id="1296645090">
          <w:marLeft w:val="480"/>
          <w:marRight w:val="0"/>
          <w:marTop w:val="0"/>
          <w:marBottom w:val="0"/>
          <w:divBdr>
            <w:top w:val="none" w:sz="0" w:space="0" w:color="auto"/>
            <w:left w:val="none" w:sz="0" w:space="0" w:color="auto"/>
            <w:bottom w:val="none" w:sz="0" w:space="0" w:color="auto"/>
            <w:right w:val="none" w:sz="0" w:space="0" w:color="auto"/>
          </w:divBdr>
        </w:div>
        <w:div w:id="1729986018">
          <w:marLeft w:val="480"/>
          <w:marRight w:val="0"/>
          <w:marTop w:val="0"/>
          <w:marBottom w:val="0"/>
          <w:divBdr>
            <w:top w:val="none" w:sz="0" w:space="0" w:color="auto"/>
            <w:left w:val="none" w:sz="0" w:space="0" w:color="auto"/>
            <w:bottom w:val="none" w:sz="0" w:space="0" w:color="auto"/>
            <w:right w:val="none" w:sz="0" w:space="0" w:color="auto"/>
          </w:divBdr>
        </w:div>
        <w:div w:id="1771855412">
          <w:marLeft w:val="480"/>
          <w:marRight w:val="0"/>
          <w:marTop w:val="0"/>
          <w:marBottom w:val="0"/>
          <w:divBdr>
            <w:top w:val="none" w:sz="0" w:space="0" w:color="auto"/>
            <w:left w:val="none" w:sz="0" w:space="0" w:color="auto"/>
            <w:bottom w:val="none" w:sz="0" w:space="0" w:color="auto"/>
            <w:right w:val="none" w:sz="0" w:space="0" w:color="auto"/>
          </w:divBdr>
        </w:div>
        <w:div w:id="552544206">
          <w:marLeft w:val="480"/>
          <w:marRight w:val="0"/>
          <w:marTop w:val="0"/>
          <w:marBottom w:val="0"/>
          <w:divBdr>
            <w:top w:val="none" w:sz="0" w:space="0" w:color="auto"/>
            <w:left w:val="none" w:sz="0" w:space="0" w:color="auto"/>
            <w:bottom w:val="none" w:sz="0" w:space="0" w:color="auto"/>
            <w:right w:val="none" w:sz="0" w:space="0" w:color="auto"/>
          </w:divBdr>
        </w:div>
        <w:div w:id="607546893">
          <w:marLeft w:val="480"/>
          <w:marRight w:val="0"/>
          <w:marTop w:val="0"/>
          <w:marBottom w:val="0"/>
          <w:divBdr>
            <w:top w:val="none" w:sz="0" w:space="0" w:color="auto"/>
            <w:left w:val="none" w:sz="0" w:space="0" w:color="auto"/>
            <w:bottom w:val="none" w:sz="0" w:space="0" w:color="auto"/>
            <w:right w:val="none" w:sz="0" w:space="0" w:color="auto"/>
          </w:divBdr>
        </w:div>
        <w:div w:id="264848285">
          <w:marLeft w:val="480"/>
          <w:marRight w:val="0"/>
          <w:marTop w:val="0"/>
          <w:marBottom w:val="0"/>
          <w:divBdr>
            <w:top w:val="none" w:sz="0" w:space="0" w:color="auto"/>
            <w:left w:val="none" w:sz="0" w:space="0" w:color="auto"/>
            <w:bottom w:val="none" w:sz="0" w:space="0" w:color="auto"/>
            <w:right w:val="none" w:sz="0" w:space="0" w:color="auto"/>
          </w:divBdr>
        </w:div>
        <w:div w:id="1895390969">
          <w:marLeft w:val="480"/>
          <w:marRight w:val="0"/>
          <w:marTop w:val="0"/>
          <w:marBottom w:val="0"/>
          <w:divBdr>
            <w:top w:val="none" w:sz="0" w:space="0" w:color="auto"/>
            <w:left w:val="none" w:sz="0" w:space="0" w:color="auto"/>
            <w:bottom w:val="none" w:sz="0" w:space="0" w:color="auto"/>
            <w:right w:val="none" w:sz="0" w:space="0" w:color="auto"/>
          </w:divBdr>
        </w:div>
        <w:div w:id="676469193">
          <w:marLeft w:val="480"/>
          <w:marRight w:val="0"/>
          <w:marTop w:val="0"/>
          <w:marBottom w:val="0"/>
          <w:divBdr>
            <w:top w:val="none" w:sz="0" w:space="0" w:color="auto"/>
            <w:left w:val="none" w:sz="0" w:space="0" w:color="auto"/>
            <w:bottom w:val="none" w:sz="0" w:space="0" w:color="auto"/>
            <w:right w:val="none" w:sz="0" w:space="0" w:color="auto"/>
          </w:divBdr>
        </w:div>
        <w:div w:id="1022895189">
          <w:marLeft w:val="480"/>
          <w:marRight w:val="0"/>
          <w:marTop w:val="0"/>
          <w:marBottom w:val="0"/>
          <w:divBdr>
            <w:top w:val="none" w:sz="0" w:space="0" w:color="auto"/>
            <w:left w:val="none" w:sz="0" w:space="0" w:color="auto"/>
            <w:bottom w:val="none" w:sz="0" w:space="0" w:color="auto"/>
            <w:right w:val="none" w:sz="0" w:space="0" w:color="auto"/>
          </w:divBdr>
        </w:div>
        <w:div w:id="1496609829">
          <w:marLeft w:val="480"/>
          <w:marRight w:val="0"/>
          <w:marTop w:val="0"/>
          <w:marBottom w:val="0"/>
          <w:divBdr>
            <w:top w:val="none" w:sz="0" w:space="0" w:color="auto"/>
            <w:left w:val="none" w:sz="0" w:space="0" w:color="auto"/>
            <w:bottom w:val="none" w:sz="0" w:space="0" w:color="auto"/>
            <w:right w:val="none" w:sz="0" w:space="0" w:color="auto"/>
          </w:divBdr>
        </w:div>
        <w:div w:id="1707103823">
          <w:marLeft w:val="480"/>
          <w:marRight w:val="0"/>
          <w:marTop w:val="0"/>
          <w:marBottom w:val="0"/>
          <w:divBdr>
            <w:top w:val="none" w:sz="0" w:space="0" w:color="auto"/>
            <w:left w:val="none" w:sz="0" w:space="0" w:color="auto"/>
            <w:bottom w:val="none" w:sz="0" w:space="0" w:color="auto"/>
            <w:right w:val="none" w:sz="0" w:space="0" w:color="auto"/>
          </w:divBdr>
        </w:div>
      </w:divsChild>
    </w:div>
    <w:div w:id="1149978121">
      <w:bodyDiv w:val="1"/>
      <w:marLeft w:val="0"/>
      <w:marRight w:val="0"/>
      <w:marTop w:val="0"/>
      <w:marBottom w:val="0"/>
      <w:divBdr>
        <w:top w:val="none" w:sz="0" w:space="0" w:color="auto"/>
        <w:left w:val="none" w:sz="0" w:space="0" w:color="auto"/>
        <w:bottom w:val="none" w:sz="0" w:space="0" w:color="auto"/>
        <w:right w:val="none" w:sz="0" w:space="0" w:color="auto"/>
      </w:divBdr>
    </w:div>
    <w:div w:id="1152599232">
      <w:bodyDiv w:val="1"/>
      <w:marLeft w:val="0"/>
      <w:marRight w:val="0"/>
      <w:marTop w:val="0"/>
      <w:marBottom w:val="0"/>
      <w:divBdr>
        <w:top w:val="none" w:sz="0" w:space="0" w:color="auto"/>
        <w:left w:val="none" w:sz="0" w:space="0" w:color="auto"/>
        <w:bottom w:val="none" w:sz="0" w:space="0" w:color="auto"/>
        <w:right w:val="none" w:sz="0" w:space="0" w:color="auto"/>
      </w:divBdr>
      <w:divsChild>
        <w:div w:id="2121533709">
          <w:marLeft w:val="640"/>
          <w:marRight w:val="0"/>
          <w:marTop w:val="0"/>
          <w:marBottom w:val="0"/>
          <w:divBdr>
            <w:top w:val="none" w:sz="0" w:space="0" w:color="auto"/>
            <w:left w:val="none" w:sz="0" w:space="0" w:color="auto"/>
            <w:bottom w:val="none" w:sz="0" w:space="0" w:color="auto"/>
            <w:right w:val="none" w:sz="0" w:space="0" w:color="auto"/>
          </w:divBdr>
        </w:div>
        <w:div w:id="1161116407">
          <w:marLeft w:val="640"/>
          <w:marRight w:val="0"/>
          <w:marTop w:val="0"/>
          <w:marBottom w:val="0"/>
          <w:divBdr>
            <w:top w:val="none" w:sz="0" w:space="0" w:color="auto"/>
            <w:left w:val="none" w:sz="0" w:space="0" w:color="auto"/>
            <w:bottom w:val="none" w:sz="0" w:space="0" w:color="auto"/>
            <w:right w:val="none" w:sz="0" w:space="0" w:color="auto"/>
          </w:divBdr>
        </w:div>
        <w:div w:id="1082334013">
          <w:marLeft w:val="640"/>
          <w:marRight w:val="0"/>
          <w:marTop w:val="0"/>
          <w:marBottom w:val="0"/>
          <w:divBdr>
            <w:top w:val="none" w:sz="0" w:space="0" w:color="auto"/>
            <w:left w:val="none" w:sz="0" w:space="0" w:color="auto"/>
            <w:bottom w:val="none" w:sz="0" w:space="0" w:color="auto"/>
            <w:right w:val="none" w:sz="0" w:space="0" w:color="auto"/>
          </w:divBdr>
        </w:div>
        <w:div w:id="336929163">
          <w:marLeft w:val="640"/>
          <w:marRight w:val="0"/>
          <w:marTop w:val="0"/>
          <w:marBottom w:val="0"/>
          <w:divBdr>
            <w:top w:val="none" w:sz="0" w:space="0" w:color="auto"/>
            <w:left w:val="none" w:sz="0" w:space="0" w:color="auto"/>
            <w:bottom w:val="none" w:sz="0" w:space="0" w:color="auto"/>
            <w:right w:val="none" w:sz="0" w:space="0" w:color="auto"/>
          </w:divBdr>
        </w:div>
        <w:div w:id="1430660558">
          <w:marLeft w:val="640"/>
          <w:marRight w:val="0"/>
          <w:marTop w:val="0"/>
          <w:marBottom w:val="0"/>
          <w:divBdr>
            <w:top w:val="none" w:sz="0" w:space="0" w:color="auto"/>
            <w:left w:val="none" w:sz="0" w:space="0" w:color="auto"/>
            <w:bottom w:val="none" w:sz="0" w:space="0" w:color="auto"/>
            <w:right w:val="none" w:sz="0" w:space="0" w:color="auto"/>
          </w:divBdr>
        </w:div>
        <w:div w:id="1856767364">
          <w:marLeft w:val="640"/>
          <w:marRight w:val="0"/>
          <w:marTop w:val="0"/>
          <w:marBottom w:val="0"/>
          <w:divBdr>
            <w:top w:val="none" w:sz="0" w:space="0" w:color="auto"/>
            <w:left w:val="none" w:sz="0" w:space="0" w:color="auto"/>
            <w:bottom w:val="none" w:sz="0" w:space="0" w:color="auto"/>
            <w:right w:val="none" w:sz="0" w:space="0" w:color="auto"/>
          </w:divBdr>
        </w:div>
        <w:div w:id="746803446">
          <w:marLeft w:val="640"/>
          <w:marRight w:val="0"/>
          <w:marTop w:val="0"/>
          <w:marBottom w:val="0"/>
          <w:divBdr>
            <w:top w:val="none" w:sz="0" w:space="0" w:color="auto"/>
            <w:left w:val="none" w:sz="0" w:space="0" w:color="auto"/>
            <w:bottom w:val="none" w:sz="0" w:space="0" w:color="auto"/>
            <w:right w:val="none" w:sz="0" w:space="0" w:color="auto"/>
          </w:divBdr>
        </w:div>
        <w:div w:id="448594166">
          <w:marLeft w:val="640"/>
          <w:marRight w:val="0"/>
          <w:marTop w:val="0"/>
          <w:marBottom w:val="0"/>
          <w:divBdr>
            <w:top w:val="none" w:sz="0" w:space="0" w:color="auto"/>
            <w:left w:val="none" w:sz="0" w:space="0" w:color="auto"/>
            <w:bottom w:val="none" w:sz="0" w:space="0" w:color="auto"/>
            <w:right w:val="none" w:sz="0" w:space="0" w:color="auto"/>
          </w:divBdr>
        </w:div>
        <w:div w:id="1665553218">
          <w:marLeft w:val="640"/>
          <w:marRight w:val="0"/>
          <w:marTop w:val="0"/>
          <w:marBottom w:val="0"/>
          <w:divBdr>
            <w:top w:val="none" w:sz="0" w:space="0" w:color="auto"/>
            <w:left w:val="none" w:sz="0" w:space="0" w:color="auto"/>
            <w:bottom w:val="none" w:sz="0" w:space="0" w:color="auto"/>
            <w:right w:val="none" w:sz="0" w:space="0" w:color="auto"/>
          </w:divBdr>
        </w:div>
        <w:div w:id="880018250">
          <w:marLeft w:val="640"/>
          <w:marRight w:val="0"/>
          <w:marTop w:val="0"/>
          <w:marBottom w:val="0"/>
          <w:divBdr>
            <w:top w:val="none" w:sz="0" w:space="0" w:color="auto"/>
            <w:left w:val="none" w:sz="0" w:space="0" w:color="auto"/>
            <w:bottom w:val="none" w:sz="0" w:space="0" w:color="auto"/>
            <w:right w:val="none" w:sz="0" w:space="0" w:color="auto"/>
          </w:divBdr>
        </w:div>
        <w:div w:id="968167380">
          <w:marLeft w:val="640"/>
          <w:marRight w:val="0"/>
          <w:marTop w:val="0"/>
          <w:marBottom w:val="0"/>
          <w:divBdr>
            <w:top w:val="none" w:sz="0" w:space="0" w:color="auto"/>
            <w:left w:val="none" w:sz="0" w:space="0" w:color="auto"/>
            <w:bottom w:val="none" w:sz="0" w:space="0" w:color="auto"/>
            <w:right w:val="none" w:sz="0" w:space="0" w:color="auto"/>
          </w:divBdr>
        </w:div>
        <w:div w:id="1056902462">
          <w:marLeft w:val="640"/>
          <w:marRight w:val="0"/>
          <w:marTop w:val="0"/>
          <w:marBottom w:val="0"/>
          <w:divBdr>
            <w:top w:val="none" w:sz="0" w:space="0" w:color="auto"/>
            <w:left w:val="none" w:sz="0" w:space="0" w:color="auto"/>
            <w:bottom w:val="none" w:sz="0" w:space="0" w:color="auto"/>
            <w:right w:val="none" w:sz="0" w:space="0" w:color="auto"/>
          </w:divBdr>
        </w:div>
        <w:div w:id="2092383825">
          <w:marLeft w:val="640"/>
          <w:marRight w:val="0"/>
          <w:marTop w:val="0"/>
          <w:marBottom w:val="0"/>
          <w:divBdr>
            <w:top w:val="none" w:sz="0" w:space="0" w:color="auto"/>
            <w:left w:val="none" w:sz="0" w:space="0" w:color="auto"/>
            <w:bottom w:val="none" w:sz="0" w:space="0" w:color="auto"/>
            <w:right w:val="none" w:sz="0" w:space="0" w:color="auto"/>
          </w:divBdr>
        </w:div>
        <w:div w:id="1223054834">
          <w:marLeft w:val="640"/>
          <w:marRight w:val="0"/>
          <w:marTop w:val="0"/>
          <w:marBottom w:val="0"/>
          <w:divBdr>
            <w:top w:val="none" w:sz="0" w:space="0" w:color="auto"/>
            <w:left w:val="none" w:sz="0" w:space="0" w:color="auto"/>
            <w:bottom w:val="none" w:sz="0" w:space="0" w:color="auto"/>
            <w:right w:val="none" w:sz="0" w:space="0" w:color="auto"/>
          </w:divBdr>
        </w:div>
        <w:div w:id="1431003411">
          <w:marLeft w:val="640"/>
          <w:marRight w:val="0"/>
          <w:marTop w:val="0"/>
          <w:marBottom w:val="0"/>
          <w:divBdr>
            <w:top w:val="none" w:sz="0" w:space="0" w:color="auto"/>
            <w:left w:val="none" w:sz="0" w:space="0" w:color="auto"/>
            <w:bottom w:val="none" w:sz="0" w:space="0" w:color="auto"/>
            <w:right w:val="none" w:sz="0" w:space="0" w:color="auto"/>
          </w:divBdr>
        </w:div>
        <w:div w:id="1232350064">
          <w:marLeft w:val="640"/>
          <w:marRight w:val="0"/>
          <w:marTop w:val="0"/>
          <w:marBottom w:val="0"/>
          <w:divBdr>
            <w:top w:val="none" w:sz="0" w:space="0" w:color="auto"/>
            <w:left w:val="none" w:sz="0" w:space="0" w:color="auto"/>
            <w:bottom w:val="none" w:sz="0" w:space="0" w:color="auto"/>
            <w:right w:val="none" w:sz="0" w:space="0" w:color="auto"/>
          </w:divBdr>
        </w:div>
        <w:div w:id="2074037929">
          <w:marLeft w:val="640"/>
          <w:marRight w:val="0"/>
          <w:marTop w:val="0"/>
          <w:marBottom w:val="0"/>
          <w:divBdr>
            <w:top w:val="none" w:sz="0" w:space="0" w:color="auto"/>
            <w:left w:val="none" w:sz="0" w:space="0" w:color="auto"/>
            <w:bottom w:val="none" w:sz="0" w:space="0" w:color="auto"/>
            <w:right w:val="none" w:sz="0" w:space="0" w:color="auto"/>
          </w:divBdr>
        </w:div>
        <w:div w:id="1424108108">
          <w:marLeft w:val="640"/>
          <w:marRight w:val="0"/>
          <w:marTop w:val="0"/>
          <w:marBottom w:val="0"/>
          <w:divBdr>
            <w:top w:val="none" w:sz="0" w:space="0" w:color="auto"/>
            <w:left w:val="none" w:sz="0" w:space="0" w:color="auto"/>
            <w:bottom w:val="none" w:sz="0" w:space="0" w:color="auto"/>
            <w:right w:val="none" w:sz="0" w:space="0" w:color="auto"/>
          </w:divBdr>
        </w:div>
        <w:div w:id="823200688">
          <w:marLeft w:val="640"/>
          <w:marRight w:val="0"/>
          <w:marTop w:val="0"/>
          <w:marBottom w:val="0"/>
          <w:divBdr>
            <w:top w:val="none" w:sz="0" w:space="0" w:color="auto"/>
            <w:left w:val="none" w:sz="0" w:space="0" w:color="auto"/>
            <w:bottom w:val="none" w:sz="0" w:space="0" w:color="auto"/>
            <w:right w:val="none" w:sz="0" w:space="0" w:color="auto"/>
          </w:divBdr>
        </w:div>
        <w:div w:id="1712343697">
          <w:marLeft w:val="640"/>
          <w:marRight w:val="0"/>
          <w:marTop w:val="0"/>
          <w:marBottom w:val="0"/>
          <w:divBdr>
            <w:top w:val="none" w:sz="0" w:space="0" w:color="auto"/>
            <w:left w:val="none" w:sz="0" w:space="0" w:color="auto"/>
            <w:bottom w:val="none" w:sz="0" w:space="0" w:color="auto"/>
            <w:right w:val="none" w:sz="0" w:space="0" w:color="auto"/>
          </w:divBdr>
        </w:div>
        <w:div w:id="760417830">
          <w:marLeft w:val="640"/>
          <w:marRight w:val="0"/>
          <w:marTop w:val="0"/>
          <w:marBottom w:val="0"/>
          <w:divBdr>
            <w:top w:val="none" w:sz="0" w:space="0" w:color="auto"/>
            <w:left w:val="none" w:sz="0" w:space="0" w:color="auto"/>
            <w:bottom w:val="none" w:sz="0" w:space="0" w:color="auto"/>
            <w:right w:val="none" w:sz="0" w:space="0" w:color="auto"/>
          </w:divBdr>
        </w:div>
        <w:div w:id="1208834675">
          <w:marLeft w:val="640"/>
          <w:marRight w:val="0"/>
          <w:marTop w:val="0"/>
          <w:marBottom w:val="0"/>
          <w:divBdr>
            <w:top w:val="none" w:sz="0" w:space="0" w:color="auto"/>
            <w:left w:val="none" w:sz="0" w:space="0" w:color="auto"/>
            <w:bottom w:val="none" w:sz="0" w:space="0" w:color="auto"/>
            <w:right w:val="none" w:sz="0" w:space="0" w:color="auto"/>
          </w:divBdr>
        </w:div>
        <w:div w:id="2129929222">
          <w:marLeft w:val="640"/>
          <w:marRight w:val="0"/>
          <w:marTop w:val="0"/>
          <w:marBottom w:val="0"/>
          <w:divBdr>
            <w:top w:val="none" w:sz="0" w:space="0" w:color="auto"/>
            <w:left w:val="none" w:sz="0" w:space="0" w:color="auto"/>
            <w:bottom w:val="none" w:sz="0" w:space="0" w:color="auto"/>
            <w:right w:val="none" w:sz="0" w:space="0" w:color="auto"/>
          </w:divBdr>
        </w:div>
        <w:div w:id="2126848518">
          <w:marLeft w:val="640"/>
          <w:marRight w:val="0"/>
          <w:marTop w:val="0"/>
          <w:marBottom w:val="0"/>
          <w:divBdr>
            <w:top w:val="none" w:sz="0" w:space="0" w:color="auto"/>
            <w:left w:val="none" w:sz="0" w:space="0" w:color="auto"/>
            <w:bottom w:val="none" w:sz="0" w:space="0" w:color="auto"/>
            <w:right w:val="none" w:sz="0" w:space="0" w:color="auto"/>
          </w:divBdr>
        </w:div>
        <w:div w:id="1474712091">
          <w:marLeft w:val="640"/>
          <w:marRight w:val="0"/>
          <w:marTop w:val="0"/>
          <w:marBottom w:val="0"/>
          <w:divBdr>
            <w:top w:val="none" w:sz="0" w:space="0" w:color="auto"/>
            <w:left w:val="none" w:sz="0" w:space="0" w:color="auto"/>
            <w:bottom w:val="none" w:sz="0" w:space="0" w:color="auto"/>
            <w:right w:val="none" w:sz="0" w:space="0" w:color="auto"/>
          </w:divBdr>
        </w:div>
        <w:div w:id="2050908764">
          <w:marLeft w:val="640"/>
          <w:marRight w:val="0"/>
          <w:marTop w:val="0"/>
          <w:marBottom w:val="0"/>
          <w:divBdr>
            <w:top w:val="none" w:sz="0" w:space="0" w:color="auto"/>
            <w:left w:val="none" w:sz="0" w:space="0" w:color="auto"/>
            <w:bottom w:val="none" w:sz="0" w:space="0" w:color="auto"/>
            <w:right w:val="none" w:sz="0" w:space="0" w:color="auto"/>
          </w:divBdr>
        </w:div>
        <w:div w:id="358632013">
          <w:marLeft w:val="640"/>
          <w:marRight w:val="0"/>
          <w:marTop w:val="0"/>
          <w:marBottom w:val="0"/>
          <w:divBdr>
            <w:top w:val="none" w:sz="0" w:space="0" w:color="auto"/>
            <w:left w:val="none" w:sz="0" w:space="0" w:color="auto"/>
            <w:bottom w:val="none" w:sz="0" w:space="0" w:color="auto"/>
            <w:right w:val="none" w:sz="0" w:space="0" w:color="auto"/>
          </w:divBdr>
        </w:div>
        <w:div w:id="2040550047">
          <w:marLeft w:val="640"/>
          <w:marRight w:val="0"/>
          <w:marTop w:val="0"/>
          <w:marBottom w:val="0"/>
          <w:divBdr>
            <w:top w:val="none" w:sz="0" w:space="0" w:color="auto"/>
            <w:left w:val="none" w:sz="0" w:space="0" w:color="auto"/>
            <w:bottom w:val="none" w:sz="0" w:space="0" w:color="auto"/>
            <w:right w:val="none" w:sz="0" w:space="0" w:color="auto"/>
          </w:divBdr>
        </w:div>
        <w:div w:id="803499809">
          <w:marLeft w:val="640"/>
          <w:marRight w:val="0"/>
          <w:marTop w:val="0"/>
          <w:marBottom w:val="0"/>
          <w:divBdr>
            <w:top w:val="none" w:sz="0" w:space="0" w:color="auto"/>
            <w:left w:val="none" w:sz="0" w:space="0" w:color="auto"/>
            <w:bottom w:val="none" w:sz="0" w:space="0" w:color="auto"/>
            <w:right w:val="none" w:sz="0" w:space="0" w:color="auto"/>
          </w:divBdr>
        </w:div>
        <w:div w:id="2116440258">
          <w:marLeft w:val="640"/>
          <w:marRight w:val="0"/>
          <w:marTop w:val="0"/>
          <w:marBottom w:val="0"/>
          <w:divBdr>
            <w:top w:val="none" w:sz="0" w:space="0" w:color="auto"/>
            <w:left w:val="none" w:sz="0" w:space="0" w:color="auto"/>
            <w:bottom w:val="none" w:sz="0" w:space="0" w:color="auto"/>
            <w:right w:val="none" w:sz="0" w:space="0" w:color="auto"/>
          </w:divBdr>
        </w:div>
        <w:div w:id="1422333575">
          <w:marLeft w:val="640"/>
          <w:marRight w:val="0"/>
          <w:marTop w:val="0"/>
          <w:marBottom w:val="0"/>
          <w:divBdr>
            <w:top w:val="none" w:sz="0" w:space="0" w:color="auto"/>
            <w:left w:val="none" w:sz="0" w:space="0" w:color="auto"/>
            <w:bottom w:val="none" w:sz="0" w:space="0" w:color="auto"/>
            <w:right w:val="none" w:sz="0" w:space="0" w:color="auto"/>
          </w:divBdr>
        </w:div>
        <w:div w:id="1131438241">
          <w:marLeft w:val="640"/>
          <w:marRight w:val="0"/>
          <w:marTop w:val="0"/>
          <w:marBottom w:val="0"/>
          <w:divBdr>
            <w:top w:val="none" w:sz="0" w:space="0" w:color="auto"/>
            <w:left w:val="none" w:sz="0" w:space="0" w:color="auto"/>
            <w:bottom w:val="none" w:sz="0" w:space="0" w:color="auto"/>
            <w:right w:val="none" w:sz="0" w:space="0" w:color="auto"/>
          </w:divBdr>
        </w:div>
        <w:div w:id="495609115">
          <w:marLeft w:val="640"/>
          <w:marRight w:val="0"/>
          <w:marTop w:val="0"/>
          <w:marBottom w:val="0"/>
          <w:divBdr>
            <w:top w:val="none" w:sz="0" w:space="0" w:color="auto"/>
            <w:left w:val="none" w:sz="0" w:space="0" w:color="auto"/>
            <w:bottom w:val="none" w:sz="0" w:space="0" w:color="auto"/>
            <w:right w:val="none" w:sz="0" w:space="0" w:color="auto"/>
          </w:divBdr>
        </w:div>
        <w:div w:id="1668287109">
          <w:marLeft w:val="640"/>
          <w:marRight w:val="0"/>
          <w:marTop w:val="0"/>
          <w:marBottom w:val="0"/>
          <w:divBdr>
            <w:top w:val="none" w:sz="0" w:space="0" w:color="auto"/>
            <w:left w:val="none" w:sz="0" w:space="0" w:color="auto"/>
            <w:bottom w:val="none" w:sz="0" w:space="0" w:color="auto"/>
            <w:right w:val="none" w:sz="0" w:space="0" w:color="auto"/>
          </w:divBdr>
        </w:div>
        <w:div w:id="478572569">
          <w:marLeft w:val="640"/>
          <w:marRight w:val="0"/>
          <w:marTop w:val="0"/>
          <w:marBottom w:val="0"/>
          <w:divBdr>
            <w:top w:val="none" w:sz="0" w:space="0" w:color="auto"/>
            <w:left w:val="none" w:sz="0" w:space="0" w:color="auto"/>
            <w:bottom w:val="none" w:sz="0" w:space="0" w:color="auto"/>
            <w:right w:val="none" w:sz="0" w:space="0" w:color="auto"/>
          </w:divBdr>
        </w:div>
        <w:div w:id="317223695">
          <w:marLeft w:val="640"/>
          <w:marRight w:val="0"/>
          <w:marTop w:val="0"/>
          <w:marBottom w:val="0"/>
          <w:divBdr>
            <w:top w:val="none" w:sz="0" w:space="0" w:color="auto"/>
            <w:left w:val="none" w:sz="0" w:space="0" w:color="auto"/>
            <w:bottom w:val="none" w:sz="0" w:space="0" w:color="auto"/>
            <w:right w:val="none" w:sz="0" w:space="0" w:color="auto"/>
          </w:divBdr>
        </w:div>
        <w:div w:id="619994025">
          <w:marLeft w:val="640"/>
          <w:marRight w:val="0"/>
          <w:marTop w:val="0"/>
          <w:marBottom w:val="0"/>
          <w:divBdr>
            <w:top w:val="none" w:sz="0" w:space="0" w:color="auto"/>
            <w:left w:val="none" w:sz="0" w:space="0" w:color="auto"/>
            <w:bottom w:val="none" w:sz="0" w:space="0" w:color="auto"/>
            <w:right w:val="none" w:sz="0" w:space="0" w:color="auto"/>
          </w:divBdr>
        </w:div>
        <w:div w:id="86003778">
          <w:marLeft w:val="640"/>
          <w:marRight w:val="0"/>
          <w:marTop w:val="0"/>
          <w:marBottom w:val="0"/>
          <w:divBdr>
            <w:top w:val="none" w:sz="0" w:space="0" w:color="auto"/>
            <w:left w:val="none" w:sz="0" w:space="0" w:color="auto"/>
            <w:bottom w:val="none" w:sz="0" w:space="0" w:color="auto"/>
            <w:right w:val="none" w:sz="0" w:space="0" w:color="auto"/>
          </w:divBdr>
        </w:div>
        <w:div w:id="461310391">
          <w:marLeft w:val="640"/>
          <w:marRight w:val="0"/>
          <w:marTop w:val="0"/>
          <w:marBottom w:val="0"/>
          <w:divBdr>
            <w:top w:val="none" w:sz="0" w:space="0" w:color="auto"/>
            <w:left w:val="none" w:sz="0" w:space="0" w:color="auto"/>
            <w:bottom w:val="none" w:sz="0" w:space="0" w:color="auto"/>
            <w:right w:val="none" w:sz="0" w:space="0" w:color="auto"/>
          </w:divBdr>
        </w:div>
        <w:div w:id="1317607818">
          <w:marLeft w:val="640"/>
          <w:marRight w:val="0"/>
          <w:marTop w:val="0"/>
          <w:marBottom w:val="0"/>
          <w:divBdr>
            <w:top w:val="none" w:sz="0" w:space="0" w:color="auto"/>
            <w:left w:val="none" w:sz="0" w:space="0" w:color="auto"/>
            <w:bottom w:val="none" w:sz="0" w:space="0" w:color="auto"/>
            <w:right w:val="none" w:sz="0" w:space="0" w:color="auto"/>
          </w:divBdr>
        </w:div>
        <w:div w:id="1149126438">
          <w:marLeft w:val="640"/>
          <w:marRight w:val="0"/>
          <w:marTop w:val="0"/>
          <w:marBottom w:val="0"/>
          <w:divBdr>
            <w:top w:val="none" w:sz="0" w:space="0" w:color="auto"/>
            <w:left w:val="none" w:sz="0" w:space="0" w:color="auto"/>
            <w:bottom w:val="none" w:sz="0" w:space="0" w:color="auto"/>
            <w:right w:val="none" w:sz="0" w:space="0" w:color="auto"/>
          </w:divBdr>
        </w:div>
        <w:div w:id="306739899">
          <w:marLeft w:val="640"/>
          <w:marRight w:val="0"/>
          <w:marTop w:val="0"/>
          <w:marBottom w:val="0"/>
          <w:divBdr>
            <w:top w:val="none" w:sz="0" w:space="0" w:color="auto"/>
            <w:left w:val="none" w:sz="0" w:space="0" w:color="auto"/>
            <w:bottom w:val="none" w:sz="0" w:space="0" w:color="auto"/>
            <w:right w:val="none" w:sz="0" w:space="0" w:color="auto"/>
          </w:divBdr>
        </w:div>
        <w:div w:id="2067221842">
          <w:marLeft w:val="640"/>
          <w:marRight w:val="0"/>
          <w:marTop w:val="0"/>
          <w:marBottom w:val="0"/>
          <w:divBdr>
            <w:top w:val="none" w:sz="0" w:space="0" w:color="auto"/>
            <w:left w:val="none" w:sz="0" w:space="0" w:color="auto"/>
            <w:bottom w:val="none" w:sz="0" w:space="0" w:color="auto"/>
            <w:right w:val="none" w:sz="0" w:space="0" w:color="auto"/>
          </w:divBdr>
        </w:div>
        <w:div w:id="1380207761">
          <w:marLeft w:val="640"/>
          <w:marRight w:val="0"/>
          <w:marTop w:val="0"/>
          <w:marBottom w:val="0"/>
          <w:divBdr>
            <w:top w:val="none" w:sz="0" w:space="0" w:color="auto"/>
            <w:left w:val="none" w:sz="0" w:space="0" w:color="auto"/>
            <w:bottom w:val="none" w:sz="0" w:space="0" w:color="auto"/>
            <w:right w:val="none" w:sz="0" w:space="0" w:color="auto"/>
          </w:divBdr>
        </w:div>
        <w:div w:id="1760591700">
          <w:marLeft w:val="640"/>
          <w:marRight w:val="0"/>
          <w:marTop w:val="0"/>
          <w:marBottom w:val="0"/>
          <w:divBdr>
            <w:top w:val="none" w:sz="0" w:space="0" w:color="auto"/>
            <w:left w:val="none" w:sz="0" w:space="0" w:color="auto"/>
            <w:bottom w:val="none" w:sz="0" w:space="0" w:color="auto"/>
            <w:right w:val="none" w:sz="0" w:space="0" w:color="auto"/>
          </w:divBdr>
        </w:div>
        <w:div w:id="1858688452">
          <w:marLeft w:val="640"/>
          <w:marRight w:val="0"/>
          <w:marTop w:val="0"/>
          <w:marBottom w:val="0"/>
          <w:divBdr>
            <w:top w:val="none" w:sz="0" w:space="0" w:color="auto"/>
            <w:left w:val="none" w:sz="0" w:space="0" w:color="auto"/>
            <w:bottom w:val="none" w:sz="0" w:space="0" w:color="auto"/>
            <w:right w:val="none" w:sz="0" w:space="0" w:color="auto"/>
          </w:divBdr>
        </w:div>
        <w:div w:id="1554538990">
          <w:marLeft w:val="640"/>
          <w:marRight w:val="0"/>
          <w:marTop w:val="0"/>
          <w:marBottom w:val="0"/>
          <w:divBdr>
            <w:top w:val="none" w:sz="0" w:space="0" w:color="auto"/>
            <w:left w:val="none" w:sz="0" w:space="0" w:color="auto"/>
            <w:bottom w:val="none" w:sz="0" w:space="0" w:color="auto"/>
            <w:right w:val="none" w:sz="0" w:space="0" w:color="auto"/>
          </w:divBdr>
        </w:div>
        <w:div w:id="2136675781">
          <w:marLeft w:val="640"/>
          <w:marRight w:val="0"/>
          <w:marTop w:val="0"/>
          <w:marBottom w:val="0"/>
          <w:divBdr>
            <w:top w:val="none" w:sz="0" w:space="0" w:color="auto"/>
            <w:left w:val="none" w:sz="0" w:space="0" w:color="auto"/>
            <w:bottom w:val="none" w:sz="0" w:space="0" w:color="auto"/>
            <w:right w:val="none" w:sz="0" w:space="0" w:color="auto"/>
          </w:divBdr>
        </w:div>
        <w:div w:id="842084743">
          <w:marLeft w:val="640"/>
          <w:marRight w:val="0"/>
          <w:marTop w:val="0"/>
          <w:marBottom w:val="0"/>
          <w:divBdr>
            <w:top w:val="none" w:sz="0" w:space="0" w:color="auto"/>
            <w:left w:val="none" w:sz="0" w:space="0" w:color="auto"/>
            <w:bottom w:val="none" w:sz="0" w:space="0" w:color="auto"/>
            <w:right w:val="none" w:sz="0" w:space="0" w:color="auto"/>
          </w:divBdr>
        </w:div>
        <w:div w:id="677658191">
          <w:marLeft w:val="640"/>
          <w:marRight w:val="0"/>
          <w:marTop w:val="0"/>
          <w:marBottom w:val="0"/>
          <w:divBdr>
            <w:top w:val="none" w:sz="0" w:space="0" w:color="auto"/>
            <w:left w:val="none" w:sz="0" w:space="0" w:color="auto"/>
            <w:bottom w:val="none" w:sz="0" w:space="0" w:color="auto"/>
            <w:right w:val="none" w:sz="0" w:space="0" w:color="auto"/>
          </w:divBdr>
        </w:div>
        <w:div w:id="2022967278">
          <w:marLeft w:val="640"/>
          <w:marRight w:val="0"/>
          <w:marTop w:val="0"/>
          <w:marBottom w:val="0"/>
          <w:divBdr>
            <w:top w:val="none" w:sz="0" w:space="0" w:color="auto"/>
            <w:left w:val="none" w:sz="0" w:space="0" w:color="auto"/>
            <w:bottom w:val="none" w:sz="0" w:space="0" w:color="auto"/>
            <w:right w:val="none" w:sz="0" w:space="0" w:color="auto"/>
          </w:divBdr>
        </w:div>
        <w:div w:id="1313483846">
          <w:marLeft w:val="640"/>
          <w:marRight w:val="0"/>
          <w:marTop w:val="0"/>
          <w:marBottom w:val="0"/>
          <w:divBdr>
            <w:top w:val="none" w:sz="0" w:space="0" w:color="auto"/>
            <w:left w:val="none" w:sz="0" w:space="0" w:color="auto"/>
            <w:bottom w:val="none" w:sz="0" w:space="0" w:color="auto"/>
            <w:right w:val="none" w:sz="0" w:space="0" w:color="auto"/>
          </w:divBdr>
        </w:div>
        <w:div w:id="66420231">
          <w:marLeft w:val="640"/>
          <w:marRight w:val="0"/>
          <w:marTop w:val="0"/>
          <w:marBottom w:val="0"/>
          <w:divBdr>
            <w:top w:val="none" w:sz="0" w:space="0" w:color="auto"/>
            <w:left w:val="none" w:sz="0" w:space="0" w:color="auto"/>
            <w:bottom w:val="none" w:sz="0" w:space="0" w:color="auto"/>
            <w:right w:val="none" w:sz="0" w:space="0" w:color="auto"/>
          </w:divBdr>
        </w:div>
        <w:div w:id="257108084">
          <w:marLeft w:val="640"/>
          <w:marRight w:val="0"/>
          <w:marTop w:val="0"/>
          <w:marBottom w:val="0"/>
          <w:divBdr>
            <w:top w:val="none" w:sz="0" w:space="0" w:color="auto"/>
            <w:left w:val="none" w:sz="0" w:space="0" w:color="auto"/>
            <w:bottom w:val="none" w:sz="0" w:space="0" w:color="auto"/>
            <w:right w:val="none" w:sz="0" w:space="0" w:color="auto"/>
          </w:divBdr>
        </w:div>
        <w:div w:id="2068988300">
          <w:marLeft w:val="640"/>
          <w:marRight w:val="0"/>
          <w:marTop w:val="0"/>
          <w:marBottom w:val="0"/>
          <w:divBdr>
            <w:top w:val="none" w:sz="0" w:space="0" w:color="auto"/>
            <w:left w:val="none" w:sz="0" w:space="0" w:color="auto"/>
            <w:bottom w:val="none" w:sz="0" w:space="0" w:color="auto"/>
            <w:right w:val="none" w:sz="0" w:space="0" w:color="auto"/>
          </w:divBdr>
        </w:div>
        <w:div w:id="1028943523">
          <w:marLeft w:val="640"/>
          <w:marRight w:val="0"/>
          <w:marTop w:val="0"/>
          <w:marBottom w:val="0"/>
          <w:divBdr>
            <w:top w:val="none" w:sz="0" w:space="0" w:color="auto"/>
            <w:left w:val="none" w:sz="0" w:space="0" w:color="auto"/>
            <w:bottom w:val="none" w:sz="0" w:space="0" w:color="auto"/>
            <w:right w:val="none" w:sz="0" w:space="0" w:color="auto"/>
          </w:divBdr>
        </w:div>
        <w:div w:id="119151578">
          <w:marLeft w:val="640"/>
          <w:marRight w:val="0"/>
          <w:marTop w:val="0"/>
          <w:marBottom w:val="0"/>
          <w:divBdr>
            <w:top w:val="none" w:sz="0" w:space="0" w:color="auto"/>
            <w:left w:val="none" w:sz="0" w:space="0" w:color="auto"/>
            <w:bottom w:val="none" w:sz="0" w:space="0" w:color="auto"/>
            <w:right w:val="none" w:sz="0" w:space="0" w:color="auto"/>
          </w:divBdr>
        </w:div>
        <w:div w:id="469635091">
          <w:marLeft w:val="640"/>
          <w:marRight w:val="0"/>
          <w:marTop w:val="0"/>
          <w:marBottom w:val="0"/>
          <w:divBdr>
            <w:top w:val="none" w:sz="0" w:space="0" w:color="auto"/>
            <w:left w:val="none" w:sz="0" w:space="0" w:color="auto"/>
            <w:bottom w:val="none" w:sz="0" w:space="0" w:color="auto"/>
            <w:right w:val="none" w:sz="0" w:space="0" w:color="auto"/>
          </w:divBdr>
        </w:div>
        <w:div w:id="796026793">
          <w:marLeft w:val="640"/>
          <w:marRight w:val="0"/>
          <w:marTop w:val="0"/>
          <w:marBottom w:val="0"/>
          <w:divBdr>
            <w:top w:val="none" w:sz="0" w:space="0" w:color="auto"/>
            <w:left w:val="none" w:sz="0" w:space="0" w:color="auto"/>
            <w:bottom w:val="none" w:sz="0" w:space="0" w:color="auto"/>
            <w:right w:val="none" w:sz="0" w:space="0" w:color="auto"/>
          </w:divBdr>
        </w:div>
        <w:div w:id="1394278580">
          <w:marLeft w:val="640"/>
          <w:marRight w:val="0"/>
          <w:marTop w:val="0"/>
          <w:marBottom w:val="0"/>
          <w:divBdr>
            <w:top w:val="none" w:sz="0" w:space="0" w:color="auto"/>
            <w:left w:val="none" w:sz="0" w:space="0" w:color="auto"/>
            <w:bottom w:val="none" w:sz="0" w:space="0" w:color="auto"/>
            <w:right w:val="none" w:sz="0" w:space="0" w:color="auto"/>
          </w:divBdr>
        </w:div>
        <w:div w:id="176120360">
          <w:marLeft w:val="640"/>
          <w:marRight w:val="0"/>
          <w:marTop w:val="0"/>
          <w:marBottom w:val="0"/>
          <w:divBdr>
            <w:top w:val="none" w:sz="0" w:space="0" w:color="auto"/>
            <w:left w:val="none" w:sz="0" w:space="0" w:color="auto"/>
            <w:bottom w:val="none" w:sz="0" w:space="0" w:color="auto"/>
            <w:right w:val="none" w:sz="0" w:space="0" w:color="auto"/>
          </w:divBdr>
        </w:div>
        <w:div w:id="1231304461">
          <w:marLeft w:val="640"/>
          <w:marRight w:val="0"/>
          <w:marTop w:val="0"/>
          <w:marBottom w:val="0"/>
          <w:divBdr>
            <w:top w:val="none" w:sz="0" w:space="0" w:color="auto"/>
            <w:left w:val="none" w:sz="0" w:space="0" w:color="auto"/>
            <w:bottom w:val="none" w:sz="0" w:space="0" w:color="auto"/>
            <w:right w:val="none" w:sz="0" w:space="0" w:color="auto"/>
          </w:divBdr>
        </w:div>
        <w:div w:id="223374205">
          <w:marLeft w:val="640"/>
          <w:marRight w:val="0"/>
          <w:marTop w:val="0"/>
          <w:marBottom w:val="0"/>
          <w:divBdr>
            <w:top w:val="none" w:sz="0" w:space="0" w:color="auto"/>
            <w:left w:val="none" w:sz="0" w:space="0" w:color="auto"/>
            <w:bottom w:val="none" w:sz="0" w:space="0" w:color="auto"/>
            <w:right w:val="none" w:sz="0" w:space="0" w:color="auto"/>
          </w:divBdr>
        </w:div>
        <w:div w:id="1102609268">
          <w:marLeft w:val="640"/>
          <w:marRight w:val="0"/>
          <w:marTop w:val="0"/>
          <w:marBottom w:val="0"/>
          <w:divBdr>
            <w:top w:val="none" w:sz="0" w:space="0" w:color="auto"/>
            <w:left w:val="none" w:sz="0" w:space="0" w:color="auto"/>
            <w:bottom w:val="none" w:sz="0" w:space="0" w:color="auto"/>
            <w:right w:val="none" w:sz="0" w:space="0" w:color="auto"/>
          </w:divBdr>
        </w:div>
        <w:div w:id="1066488168">
          <w:marLeft w:val="640"/>
          <w:marRight w:val="0"/>
          <w:marTop w:val="0"/>
          <w:marBottom w:val="0"/>
          <w:divBdr>
            <w:top w:val="none" w:sz="0" w:space="0" w:color="auto"/>
            <w:left w:val="none" w:sz="0" w:space="0" w:color="auto"/>
            <w:bottom w:val="none" w:sz="0" w:space="0" w:color="auto"/>
            <w:right w:val="none" w:sz="0" w:space="0" w:color="auto"/>
          </w:divBdr>
        </w:div>
        <w:div w:id="462382707">
          <w:marLeft w:val="640"/>
          <w:marRight w:val="0"/>
          <w:marTop w:val="0"/>
          <w:marBottom w:val="0"/>
          <w:divBdr>
            <w:top w:val="none" w:sz="0" w:space="0" w:color="auto"/>
            <w:left w:val="none" w:sz="0" w:space="0" w:color="auto"/>
            <w:bottom w:val="none" w:sz="0" w:space="0" w:color="auto"/>
            <w:right w:val="none" w:sz="0" w:space="0" w:color="auto"/>
          </w:divBdr>
        </w:div>
        <w:div w:id="2088647752">
          <w:marLeft w:val="640"/>
          <w:marRight w:val="0"/>
          <w:marTop w:val="0"/>
          <w:marBottom w:val="0"/>
          <w:divBdr>
            <w:top w:val="none" w:sz="0" w:space="0" w:color="auto"/>
            <w:left w:val="none" w:sz="0" w:space="0" w:color="auto"/>
            <w:bottom w:val="none" w:sz="0" w:space="0" w:color="auto"/>
            <w:right w:val="none" w:sz="0" w:space="0" w:color="auto"/>
          </w:divBdr>
        </w:div>
        <w:div w:id="885486717">
          <w:marLeft w:val="640"/>
          <w:marRight w:val="0"/>
          <w:marTop w:val="0"/>
          <w:marBottom w:val="0"/>
          <w:divBdr>
            <w:top w:val="none" w:sz="0" w:space="0" w:color="auto"/>
            <w:left w:val="none" w:sz="0" w:space="0" w:color="auto"/>
            <w:bottom w:val="none" w:sz="0" w:space="0" w:color="auto"/>
            <w:right w:val="none" w:sz="0" w:space="0" w:color="auto"/>
          </w:divBdr>
        </w:div>
        <w:div w:id="2036491842">
          <w:marLeft w:val="640"/>
          <w:marRight w:val="0"/>
          <w:marTop w:val="0"/>
          <w:marBottom w:val="0"/>
          <w:divBdr>
            <w:top w:val="none" w:sz="0" w:space="0" w:color="auto"/>
            <w:left w:val="none" w:sz="0" w:space="0" w:color="auto"/>
            <w:bottom w:val="none" w:sz="0" w:space="0" w:color="auto"/>
            <w:right w:val="none" w:sz="0" w:space="0" w:color="auto"/>
          </w:divBdr>
        </w:div>
        <w:div w:id="540940353">
          <w:marLeft w:val="640"/>
          <w:marRight w:val="0"/>
          <w:marTop w:val="0"/>
          <w:marBottom w:val="0"/>
          <w:divBdr>
            <w:top w:val="none" w:sz="0" w:space="0" w:color="auto"/>
            <w:left w:val="none" w:sz="0" w:space="0" w:color="auto"/>
            <w:bottom w:val="none" w:sz="0" w:space="0" w:color="auto"/>
            <w:right w:val="none" w:sz="0" w:space="0" w:color="auto"/>
          </w:divBdr>
        </w:div>
        <w:div w:id="183986296">
          <w:marLeft w:val="640"/>
          <w:marRight w:val="0"/>
          <w:marTop w:val="0"/>
          <w:marBottom w:val="0"/>
          <w:divBdr>
            <w:top w:val="none" w:sz="0" w:space="0" w:color="auto"/>
            <w:left w:val="none" w:sz="0" w:space="0" w:color="auto"/>
            <w:bottom w:val="none" w:sz="0" w:space="0" w:color="auto"/>
            <w:right w:val="none" w:sz="0" w:space="0" w:color="auto"/>
          </w:divBdr>
        </w:div>
        <w:div w:id="1622878350">
          <w:marLeft w:val="640"/>
          <w:marRight w:val="0"/>
          <w:marTop w:val="0"/>
          <w:marBottom w:val="0"/>
          <w:divBdr>
            <w:top w:val="none" w:sz="0" w:space="0" w:color="auto"/>
            <w:left w:val="none" w:sz="0" w:space="0" w:color="auto"/>
            <w:bottom w:val="none" w:sz="0" w:space="0" w:color="auto"/>
            <w:right w:val="none" w:sz="0" w:space="0" w:color="auto"/>
          </w:divBdr>
        </w:div>
        <w:div w:id="1725366489">
          <w:marLeft w:val="640"/>
          <w:marRight w:val="0"/>
          <w:marTop w:val="0"/>
          <w:marBottom w:val="0"/>
          <w:divBdr>
            <w:top w:val="none" w:sz="0" w:space="0" w:color="auto"/>
            <w:left w:val="none" w:sz="0" w:space="0" w:color="auto"/>
            <w:bottom w:val="none" w:sz="0" w:space="0" w:color="auto"/>
            <w:right w:val="none" w:sz="0" w:space="0" w:color="auto"/>
          </w:divBdr>
        </w:div>
        <w:div w:id="119499773">
          <w:marLeft w:val="640"/>
          <w:marRight w:val="0"/>
          <w:marTop w:val="0"/>
          <w:marBottom w:val="0"/>
          <w:divBdr>
            <w:top w:val="none" w:sz="0" w:space="0" w:color="auto"/>
            <w:left w:val="none" w:sz="0" w:space="0" w:color="auto"/>
            <w:bottom w:val="none" w:sz="0" w:space="0" w:color="auto"/>
            <w:right w:val="none" w:sz="0" w:space="0" w:color="auto"/>
          </w:divBdr>
        </w:div>
        <w:div w:id="1984002594">
          <w:marLeft w:val="640"/>
          <w:marRight w:val="0"/>
          <w:marTop w:val="0"/>
          <w:marBottom w:val="0"/>
          <w:divBdr>
            <w:top w:val="none" w:sz="0" w:space="0" w:color="auto"/>
            <w:left w:val="none" w:sz="0" w:space="0" w:color="auto"/>
            <w:bottom w:val="none" w:sz="0" w:space="0" w:color="auto"/>
            <w:right w:val="none" w:sz="0" w:space="0" w:color="auto"/>
          </w:divBdr>
        </w:div>
        <w:div w:id="125583366">
          <w:marLeft w:val="640"/>
          <w:marRight w:val="0"/>
          <w:marTop w:val="0"/>
          <w:marBottom w:val="0"/>
          <w:divBdr>
            <w:top w:val="none" w:sz="0" w:space="0" w:color="auto"/>
            <w:left w:val="none" w:sz="0" w:space="0" w:color="auto"/>
            <w:bottom w:val="none" w:sz="0" w:space="0" w:color="auto"/>
            <w:right w:val="none" w:sz="0" w:space="0" w:color="auto"/>
          </w:divBdr>
        </w:div>
        <w:div w:id="1053195435">
          <w:marLeft w:val="640"/>
          <w:marRight w:val="0"/>
          <w:marTop w:val="0"/>
          <w:marBottom w:val="0"/>
          <w:divBdr>
            <w:top w:val="none" w:sz="0" w:space="0" w:color="auto"/>
            <w:left w:val="none" w:sz="0" w:space="0" w:color="auto"/>
            <w:bottom w:val="none" w:sz="0" w:space="0" w:color="auto"/>
            <w:right w:val="none" w:sz="0" w:space="0" w:color="auto"/>
          </w:divBdr>
        </w:div>
        <w:div w:id="1672443633">
          <w:marLeft w:val="640"/>
          <w:marRight w:val="0"/>
          <w:marTop w:val="0"/>
          <w:marBottom w:val="0"/>
          <w:divBdr>
            <w:top w:val="none" w:sz="0" w:space="0" w:color="auto"/>
            <w:left w:val="none" w:sz="0" w:space="0" w:color="auto"/>
            <w:bottom w:val="none" w:sz="0" w:space="0" w:color="auto"/>
            <w:right w:val="none" w:sz="0" w:space="0" w:color="auto"/>
          </w:divBdr>
        </w:div>
        <w:div w:id="378670918">
          <w:marLeft w:val="640"/>
          <w:marRight w:val="0"/>
          <w:marTop w:val="0"/>
          <w:marBottom w:val="0"/>
          <w:divBdr>
            <w:top w:val="none" w:sz="0" w:space="0" w:color="auto"/>
            <w:left w:val="none" w:sz="0" w:space="0" w:color="auto"/>
            <w:bottom w:val="none" w:sz="0" w:space="0" w:color="auto"/>
            <w:right w:val="none" w:sz="0" w:space="0" w:color="auto"/>
          </w:divBdr>
        </w:div>
        <w:div w:id="2078355824">
          <w:marLeft w:val="640"/>
          <w:marRight w:val="0"/>
          <w:marTop w:val="0"/>
          <w:marBottom w:val="0"/>
          <w:divBdr>
            <w:top w:val="none" w:sz="0" w:space="0" w:color="auto"/>
            <w:left w:val="none" w:sz="0" w:space="0" w:color="auto"/>
            <w:bottom w:val="none" w:sz="0" w:space="0" w:color="auto"/>
            <w:right w:val="none" w:sz="0" w:space="0" w:color="auto"/>
          </w:divBdr>
        </w:div>
        <w:div w:id="637077728">
          <w:marLeft w:val="640"/>
          <w:marRight w:val="0"/>
          <w:marTop w:val="0"/>
          <w:marBottom w:val="0"/>
          <w:divBdr>
            <w:top w:val="none" w:sz="0" w:space="0" w:color="auto"/>
            <w:left w:val="none" w:sz="0" w:space="0" w:color="auto"/>
            <w:bottom w:val="none" w:sz="0" w:space="0" w:color="auto"/>
            <w:right w:val="none" w:sz="0" w:space="0" w:color="auto"/>
          </w:divBdr>
        </w:div>
        <w:div w:id="155994315">
          <w:marLeft w:val="640"/>
          <w:marRight w:val="0"/>
          <w:marTop w:val="0"/>
          <w:marBottom w:val="0"/>
          <w:divBdr>
            <w:top w:val="none" w:sz="0" w:space="0" w:color="auto"/>
            <w:left w:val="none" w:sz="0" w:space="0" w:color="auto"/>
            <w:bottom w:val="none" w:sz="0" w:space="0" w:color="auto"/>
            <w:right w:val="none" w:sz="0" w:space="0" w:color="auto"/>
          </w:divBdr>
        </w:div>
        <w:div w:id="619456658">
          <w:marLeft w:val="640"/>
          <w:marRight w:val="0"/>
          <w:marTop w:val="0"/>
          <w:marBottom w:val="0"/>
          <w:divBdr>
            <w:top w:val="none" w:sz="0" w:space="0" w:color="auto"/>
            <w:left w:val="none" w:sz="0" w:space="0" w:color="auto"/>
            <w:bottom w:val="none" w:sz="0" w:space="0" w:color="auto"/>
            <w:right w:val="none" w:sz="0" w:space="0" w:color="auto"/>
          </w:divBdr>
        </w:div>
        <w:div w:id="1848590665">
          <w:marLeft w:val="640"/>
          <w:marRight w:val="0"/>
          <w:marTop w:val="0"/>
          <w:marBottom w:val="0"/>
          <w:divBdr>
            <w:top w:val="none" w:sz="0" w:space="0" w:color="auto"/>
            <w:left w:val="none" w:sz="0" w:space="0" w:color="auto"/>
            <w:bottom w:val="none" w:sz="0" w:space="0" w:color="auto"/>
            <w:right w:val="none" w:sz="0" w:space="0" w:color="auto"/>
          </w:divBdr>
        </w:div>
        <w:div w:id="566572695">
          <w:marLeft w:val="640"/>
          <w:marRight w:val="0"/>
          <w:marTop w:val="0"/>
          <w:marBottom w:val="0"/>
          <w:divBdr>
            <w:top w:val="none" w:sz="0" w:space="0" w:color="auto"/>
            <w:left w:val="none" w:sz="0" w:space="0" w:color="auto"/>
            <w:bottom w:val="none" w:sz="0" w:space="0" w:color="auto"/>
            <w:right w:val="none" w:sz="0" w:space="0" w:color="auto"/>
          </w:divBdr>
        </w:div>
      </w:divsChild>
    </w:div>
    <w:div w:id="1159537629">
      <w:bodyDiv w:val="1"/>
      <w:marLeft w:val="0"/>
      <w:marRight w:val="0"/>
      <w:marTop w:val="0"/>
      <w:marBottom w:val="0"/>
      <w:divBdr>
        <w:top w:val="none" w:sz="0" w:space="0" w:color="auto"/>
        <w:left w:val="none" w:sz="0" w:space="0" w:color="auto"/>
        <w:bottom w:val="none" w:sz="0" w:space="0" w:color="auto"/>
        <w:right w:val="none" w:sz="0" w:space="0" w:color="auto"/>
      </w:divBdr>
      <w:divsChild>
        <w:div w:id="1502117435">
          <w:marLeft w:val="480"/>
          <w:marRight w:val="0"/>
          <w:marTop w:val="0"/>
          <w:marBottom w:val="0"/>
          <w:divBdr>
            <w:top w:val="none" w:sz="0" w:space="0" w:color="auto"/>
            <w:left w:val="none" w:sz="0" w:space="0" w:color="auto"/>
            <w:bottom w:val="none" w:sz="0" w:space="0" w:color="auto"/>
            <w:right w:val="none" w:sz="0" w:space="0" w:color="auto"/>
          </w:divBdr>
        </w:div>
        <w:div w:id="1564413322">
          <w:marLeft w:val="480"/>
          <w:marRight w:val="0"/>
          <w:marTop w:val="0"/>
          <w:marBottom w:val="0"/>
          <w:divBdr>
            <w:top w:val="none" w:sz="0" w:space="0" w:color="auto"/>
            <w:left w:val="none" w:sz="0" w:space="0" w:color="auto"/>
            <w:bottom w:val="none" w:sz="0" w:space="0" w:color="auto"/>
            <w:right w:val="none" w:sz="0" w:space="0" w:color="auto"/>
          </w:divBdr>
        </w:div>
        <w:div w:id="2006863090">
          <w:marLeft w:val="480"/>
          <w:marRight w:val="0"/>
          <w:marTop w:val="0"/>
          <w:marBottom w:val="0"/>
          <w:divBdr>
            <w:top w:val="none" w:sz="0" w:space="0" w:color="auto"/>
            <w:left w:val="none" w:sz="0" w:space="0" w:color="auto"/>
            <w:bottom w:val="none" w:sz="0" w:space="0" w:color="auto"/>
            <w:right w:val="none" w:sz="0" w:space="0" w:color="auto"/>
          </w:divBdr>
        </w:div>
        <w:div w:id="75446047">
          <w:marLeft w:val="480"/>
          <w:marRight w:val="0"/>
          <w:marTop w:val="0"/>
          <w:marBottom w:val="0"/>
          <w:divBdr>
            <w:top w:val="none" w:sz="0" w:space="0" w:color="auto"/>
            <w:left w:val="none" w:sz="0" w:space="0" w:color="auto"/>
            <w:bottom w:val="none" w:sz="0" w:space="0" w:color="auto"/>
            <w:right w:val="none" w:sz="0" w:space="0" w:color="auto"/>
          </w:divBdr>
        </w:div>
        <w:div w:id="671761160">
          <w:marLeft w:val="480"/>
          <w:marRight w:val="0"/>
          <w:marTop w:val="0"/>
          <w:marBottom w:val="0"/>
          <w:divBdr>
            <w:top w:val="none" w:sz="0" w:space="0" w:color="auto"/>
            <w:left w:val="none" w:sz="0" w:space="0" w:color="auto"/>
            <w:bottom w:val="none" w:sz="0" w:space="0" w:color="auto"/>
            <w:right w:val="none" w:sz="0" w:space="0" w:color="auto"/>
          </w:divBdr>
        </w:div>
        <w:div w:id="438834541">
          <w:marLeft w:val="480"/>
          <w:marRight w:val="0"/>
          <w:marTop w:val="0"/>
          <w:marBottom w:val="0"/>
          <w:divBdr>
            <w:top w:val="none" w:sz="0" w:space="0" w:color="auto"/>
            <w:left w:val="none" w:sz="0" w:space="0" w:color="auto"/>
            <w:bottom w:val="none" w:sz="0" w:space="0" w:color="auto"/>
            <w:right w:val="none" w:sz="0" w:space="0" w:color="auto"/>
          </w:divBdr>
        </w:div>
        <w:div w:id="165481214">
          <w:marLeft w:val="480"/>
          <w:marRight w:val="0"/>
          <w:marTop w:val="0"/>
          <w:marBottom w:val="0"/>
          <w:divBdr>
            <w:top w:val="none" w:sz="0" w:space="0" w:color="auto"/>
            <w:left w:val="none" w:sz="0" w:space="0" w:color="auto"/>
            <w:bottom w:val="none" w:sz="0" w:space="0" w:color="auto"/>
            <w:right w:val="none" w:sz="0" w:space="0" w:color="auto"/>
          </w:divBdr>
        </w:div>
        <w:div w:id="1266424098">
          <w:marLeft w:val="480"/>
          <w:marRight w:val="0"/>
          <w:marTop w:val="0"/>
          <w:marBottom w:val="0"/>
          <w:divBdr>
            <w:top w:val="none" w:sz="0" w:space="0" w:color="auto"/>
            <w:left w:val="none" w:sz="0" w:space="0" w:color="auto"/>
            <w:bottom w:val="none" w:sz="0" w:space="0" w:color="auto"/>
            <w:right w:val="none" w:sz="0" w:space="0" w:color="auto"/>
          </w:divBdr>
        </w:div>
        <w:div w:id="838539970">
          <w:marLeft w:val="480"/>
          <w:marRight w:val="0"/>
          <w:marTop w:val="0"/>
          <w:marBottom w:val="0"/>
          <w:divBdr>
            <w:top w:val="none" w:sz="0" w:space="0" w:color="auto"/>
            <w:left w:val="none" w:sz="0" w:space="0" w:color="auto"/>
            <w:bottom w:val="none" w:sz="0" w:space="0" w:color="auto"/>
            <w:right w:val="none" w:sz="0" w:space="0" w:color="auto"/>
          </w:divBdr>
        </w:div>
        <w:div w:id="115565824">
          <w:marLeft w:val="480"/>
          <w:marRight w:val="0"/>
          <w:marTop w:val="0"/>
          <w:marBottom w:val="0"/>
          <w:divBdr>
            <w:top w:val="none" w:sz="0" w:space="0" w:color="auto"/>
            <w:left w:val="none" w:sz="0" w:space="0" w:color="auto"/>
            <w:bottom w:val="none" w:sz="0" w:space="0" w:color="auto"/>
            <w:right w:val="none" w:sz="0" w:space="0" w:color="auto"/>
          </w:divBdr>
        </w:div>
        <w:div w:id="1523472287">
          <w:marLeft w:val="480"/>
          <w:marRight w:val="0"/>
          <w:marTop w:val="0"/>
          <w:marBottom w:val="0"/>
          <w:divBdr>
            <w:top w:val="none" w:sz="0" w:space="0" w:color="auto"/>
            <w:left w:val="none" w:sz="0" w:space="0" w:color="auto"/>
            <w:bottom w:val="none" w:sz="0" w:space="0" w:color="auto"/>
            <w:right w:val="none" w:sz="0" w:space="0" w:color="auto"/>
          </w:divBdr>
        </w:div>
        <w:div w:id="525563283">
          <w:marLeft w:val="480"/>
          <w:marRight w:val="0"/>
          <w:marTop w:val="0"/>
          <w:marBottom w:val="0"/>
          <w:divBdr>
            <w:top w:val="none" w:sz="0" w:space="0" w:color="auto"/>
            <w:left w:val="none" w:sz="0" w:space="0" w:color="auto"/>
            <w:bottom w:val="none" w:sz="0" w:space="0" w:color="auto"/>
            <w:right w:val="none" w:sz="0" w:space="0" w:color="auto"/>
          </w:divBdr>
        </w:div>
        <w:div w:id="939292326">
          <w:marLeft w:val="480"/>
          <w:marRight w:val="0"/>
          <w:marTop w:val="0"/>
          <w:marBottom w:val="0"/>
          <w:divBdr>
            <w:top w:val="none" w:sz="0" w:space="0" w:color="auto"/>
            <w:left w:val="none" w:sz="0" w:space="0" w:color="auto"/>
            <w:bottom w:val="none" w:sz="0" w:space="0" w:color="auto"/>
            <w:right w:val="none" w:sz="0" w:space="0" w:color="auto"/>
          </w:divBdr>
        </w:div>
        <w:div w:id="1482848635">
          <w:marLeft w:val="480"/>
          <w:marRight w:val="0"/>
          <w:marTop w:val="0"/>
          <w:marBottom w:val="0"/>
          <w:divBdr>
            <w:top w:val="none" w:sz="0" w:space="0" w:color="auto"/>
            <w:left w:val="none" w:sz="0" w:space="0" w:color="auto"/>
            <w:bottom w:val="none" w:sz="0" w:space="0" w:color="auto"/>
            <w:right w:val="none" w:sz="0" w:space="0" w:color="auto"/>
          </w:divBdr>
        </w:div>
        <w:div w:id="329144770">
          <w:marLeft w:val="480"/>
          <w:marRight w:val="0"/>
          <w:marTop w:val="0"/>
          <w:marBottom w:val="0"/>
          <w:divBdr>
            <w:top w:val="none" w:sz="0" w:space="0" w:color="auto"/>
            <w:left w:val="none" w:sz="0" w:space="0" w:color="auto"/>
            <w:bottom w:val="none" w:sz="0" w:space="0" w:color="auto"/>
            <w:right w:val="none" w:sz="0" w:space="0" w:color="auto"/>
          </w:divBdr>
        </w:div>
        <w:div w:id="469641424">
          <w:marLeft w:val="480"/>
          <w:marRight w:val="0"/>
          <w:marTop w:val="0"/>
          <w:marBottom w:val="0"/>
          <w:divBdr>
            <w:top w:val="none" w:sz="0" w:space="0" w:color="auto"/>
            <w:left w:val="none" w:sz="0" w:space="0" w:color="auto"/>
            <w:bottom w:val="none" w:sz="0" w:space="0" w:color="auto"/>
            <w:right w:val="none" w:sz="0" w:space="0" w:color="auto"/>
          </w:divBdr>
        </w:div>
        <w:div w:id="921723986">
          <w:marLeft w:val="480"/>
          <w:marRight w:val="0"/>
          <w:marTop w:val="0"/>
          <w:marBottom w:val="0"/>
          <w:divBdr>
            <w:top w:val="none" w:sz="0" w:space="0" w:color="auto"/>
            <w:left w:val="none" w:sz="0" w:space="0" w:color="auto"/>
            <w:bottom w:val="none" w:sz="0" w:space="0" w:color="auto"/>
            <w:right w:val="none" w:sz="0" w:space="0" w:color="auto"/>
          </w:divBdr>
        </w:div>
        <w:div w:id="890725602">
          <w:marLeft w:val="480"/>
          <w:marRight w:val="0"/>
          <w:marTop w:val="0"/>
          <w:marBottom w:val="0"/>
          <w:divBdr>
            <w:top w:val="none" w:sz="0" w:space="0" w:color="auto"/>
            <w:left w:val="none" w:sz="0" w:space="0" w:color="auto"/>
            <w:bottom w:val="none" w:sz="0" w:space="0" w:color="auto"/>
            <w:right w:val="none" w:sz="0" w:space="0" w:color="auto"/>
          </w:divBdr>
        </w:div>
        <w:div w:id="1733309777">
          <w:marLeft w:val="480"/>
          <w:marRight w:val="0"/>
          <w:marTop w:val="0"/>
          <w:marBottom w:val="0"/>
          <w:divBdr>
            <w:top w:val="none" w:sz="0" w:space="0" w:color="auto"/>
            <w:left w:val="none" w:sz="0" w:space="0" w:color="auto"/>
            <w:bottom w:val="none" w:sz="0" w:space="0" w:color="auto"/>
            <w:right w:val="none" w:sz="0" w:space="0" w:color="auto"/>
          </w:divBdr>
        </w:div>
        <w:div w:id="144709732">
          <w:marLeft w:val="480"/>
          <w:marRight w:val="0"/>
          <w:marTop w:val="0"/>
          <w:marBottom w:val="0"/>
          <w:divBdr>
            <w:top w:val="none" w:sz="0" w:space="0" w:color="auto"/>
            <w:left w:val="none" w:sz="0" w:space="0" w:color="auto"/>
            <w:bottom w:val="none" w:sz="0" w:space="0" w:color="auto"/>
            <w:right w:val="none" w:sz="0" w:space="0" w:color="auto"/>
          </w:divBdr>
        </w:div>
      </w:divsChild>
    </w:div>
    <w:div w:id="1160000993">
      <w:bodyDiv w:val="1"/>
      <w:marLeft w:val="0"/>
      <w:marRight w:val="0"/>
      <w:marTop w:val="0"/>
      <w:marBottom w:val="0"/>
      <w:divBdr>
        <w:top w:val="none" w:sz="0" w:space="0" w:color="auto"/>
        <w:left w:val="none" w:sz="0" w:space="0" w:color="auto"/>
        <w:bottom w:val="none" w:sz="0" w:space="0" w:color="auto"/>
        <w:right w:val="none" w:sz="0" w:space="0" w:color="auto"/>
      </w:divBdr>
      <w:divsChild>
        <w:div w:id="354619955">
          <w:marLeft w:val="640"/>
          <w:marRight w:val="0"/>
          <w:marTop w:val="0"/>
          <w:marBottom w:val="0"/>
          <w:divBdr>
            <w:top w:val="none" w:sz="0" w:space="0" w:color="auto"/>
            <w:left w:val="none" w:sz="0" w:space="0" w:color="auto"/>
            <w:bottom w:val="none" w:sz="0" w:space="0" w:color="auto"/>
            <w:right w:val="none" w:sz="0" w:space="0" w:color="auto"/>
          </w:divBdr>
        </w:div>
        <w:div w:id="827743449">
          <w:marLeft w:val="640"/>
          <w:marRight w:val="0"/>
          <w:marTop w:val="0"/>
          <w:marBottom w:val="0"/>
          <w:divBdr>
            <w:top w:val="none" w:sz="0" w:space="0" w:color="auto"/>
            <w:left w:val="none" w:sz="0" w:space="0" w:color="auto"/>
            <w:bottom w:val="none" w:sz="0" w:space="0" w:color="auto"/>
            <w:right w:val="none" w:sz="0" w:space="0" w:color="auto"/>
          </w:divBdr>
        </w:div>
        <w:div w:id="183253203">
          <w:marLeft w:val="640"/>
          <w:marRight w:val="0"/>
          <w:marTop w:val="0"/>
          <w:marBottom w:val="0"/>
          <w:divBdr>
            <w:top w:val="none" w:sz="0" w:space="0" w:color="auto"/>
            <w:left w:val="none" w:sz="0" w:space="0" w:color="auto"/>
            <w:bottom w:val="none" w:sz="0" w:space="0" w:color="auto"/>
            <w:right w:val="none" w:sz="0" w:space="0" w:color="auto"/>
          </w:divBdr>
        </w:div>
        <w:div w:id="445779241">
          <w:marLeft w:val="640"/>
          <w:marRight w:val="0"/>
          <w:marTop w:val="0"/>
          <w:marBottom w:val="0"/>
          <w:divBdr>
            <w:top w:val="none" w:sz="0" w:space="0" w:color="auto"/>
            <w:left w:val="none" w:sz="0" w:space="0" w:color="auto"/>
            <w:bottom w:val="none" w:sz="0" w:space="0" w:color="auto"/>
            <w:right w:val="none" w:sz="0" w:space="0" w:color="auto"/>
          </w:divBdr>
        </w:div>
        <w:div w:id="1598293614">
          <w:marLeft w:val="640"/>
          <w:marRight w:val="0"/>
          <w:marTop w:val="0"/>
          <w:marBottom w:val="0"/>
          <w:divBdr>
            <w:top w:val="none" w:sz="0" w:space="0" w:color="auto"/>
            <w:left w:val="none" w:sz="0" w:space="0" w:color="auto"/>
            <w:bottom w:val="none" w:sz="0" w:space="0" w:color="auto"/>
            <w:right w:val="none" w:sz="0" w:space="0" w:color="auto"/>
          </w:divBdr>
        </w:div>
        <w:div w:id="949430632">
          <w:marLeft w:val="640"/>
          <w:marRight w:val="0"/>
          <w:marTop w:val="0"/>
          <w:marBottom w:val="0"/>
          <w:divBdr>
            <w:top w:val="none" w:sz="0" w:space="0" w:color="auto"/>
            <w:left w:val="none" w:sz="0" w:space="0" w:color="auto"/>
            <w:bottom w:val="none" w:sz="0" w:space="0" w:color="auto"/>
            <w:right w:val="none" w:sz="0" w:space="0" w:color="auto"/>
          </w:divBdr>
        </w:div>
        <w:div w:id="324864176">
          <w:marLeft w:val="640"/>
          <w:marRight w:val="0"/>
          <w:marTop w:val="0"/>
          <w:marBottom w:val="0"/>
          <w:divBdr>
            <w:top w:val="none" w:sz="0" w:space="0" w:color="auto"/>
            <w:left w:val="none" w:sz="0" w:space="0" w:color="auto"/>
            <w:bottom w:val="none" w:sz="0" w:space="0" w:color="auto"/>
            <w:right w:val="none" w:sz="0" w:space="0" w:color="auto"/>
          </w:divBdr>
        </w:div>
        <w:div w:id="1524785418">
          <w:marLeft w:val="640"/>
          <w:marRight w:val="0"/>
          <w:marTop w:val="0"/>
          <w:marBottom w:val="0"/>
          <w:divBdr>
            <w:top w:val="none" w:sz="0" w:space="0" w:color="auto"/>
            <w:left w:val="none" w:sz="0" w:space="0" w:color="auto"/>
            <w:bottom w:val="none" w:sz="0" w:space="0" w:color="auto"/>
            <w:right w:val="none" w:sz="0" w:space="0" w:color="auto"/>
          </w:divBdr>
        </w:div>
        <w:div w:id="1956059083">
          <w:marLeft w:val="640"/>
          <w:marRight w:val="0"/>
          <w:marTop w:val="0"/>
          <w:marBottom w:val="0"/>
          <w:divBdr>
            <w:top w:val="none" w:sz="0" w:space="0" w:color="auto"/>
            <w:left w:val="none" w:sz="0" w:space="0" w:color="auto"/>
            <w:bottom w:val="none" w:sz="0" w:space="0" w:color="auto"/>
            <w:right w:val="none" w:sz="0" w:space="0" w:color="auto"/>
          </w:divBdr>
        </w:div>
        <w:div w:id="1388533364">
          <w:marLeft w:val="640"/>
          <w:marRight w:val="0"/>
          <w:marTop w:val="0"/>
          <w:marBottom w:val="0"/>
          <w:divBdr>
            <w:top w:val="none" w:sz="0" w:space="0" w:color="auto"/>
            <w:left w:val="none" w:sz="0" w:space="0" w:color="auto"/>
            <w:bottom w:val="none" w:sz="0" w:space="0" w:color="auto"/>
            <w:right w:val="none" w:sz="0" w:space="0" w:color="auto"/>
          </w:divBdr>
        </w:div>
        <w:div w:id="944187486">
          <w:marLeft w:val="640"/>
          <w:marRight w:val="0"/>
          <w:marTop w:val="0"/>
          <w:marBottom w:val="0"/>
          <w:divBdr>
            <w:top w:val="none" w:sz="0" w:space="0" w:color="auto"/>
            <w:left w:val="none" w:sz="0" w:space="0" w:color="auto"/>
            <w:bottom w:val="none" w:sz="0" w:space="0" w:color="auto"/>
            <w:right w:val="none" w:sz="0" w:space="0" w:color="auto"/>
          </w:divBdr>
        </w:div>
        <w:div w:id="745305637">
          <w:marLeft w:val="640"/>
          <w:marRight w:val="0"/>
          <w:marTop w:val="0"/>
          <w:marBottom w:val="0"/>
          <w:divBdr>
            <w:top w:val="none" w:sz="0" w:space="0" w:color="auto"/>
            <w:left w:val="none" w:sz="0" w:space="0" w:color="auto"/>
            <w:bottom w:val="none" w:sz="0" w:space="0" w:color="auto"/>
            <w:right w:val="none" w:sz="0" w:space="0" w:color="auto"/>
          </w:divBdr>
        </w:div>
        <w:div w:id="197789278">
          <w:marLeft w:val="640"/>
          <w:marRight w:val="0"/>
          <w:marTop w:val="0"/>
          <w:marBottom w:val="0"/>
          <w:divBdr>
            <w:top w:val="none" w:sz="0" w:space="0" w:color="auto"/>
            <w:left w:val="none" w:sz="0" w:space="0" w:color="auto"/>
            <w:bottom w:val="none" w:sz="0" w:space="0" w:color="auto"/>
            <w:right w:val="none" w:sz="0" w:space="0" w:color="auto"/>
          </w:divBdr>
        </w:div>
        <w:div w:id="1244679595">
          <w:marLeft w:val="640"/>
          <w:marRight w:val="0"/>
          <w:marTop w:val="0"/>
          <w:marBottom w:val="0"/>
          <w:divBdr>
            <w:top w:val="none" w:sz="0" w:space="0" w:color="auto"/>
            <w:left w:val="none" w:sz="0" w:space="0" w:color="auto"/>
            <w:bottom w:val="none" w:sz="0" w:space="0" w:color="auto"/>
            <w:right w:val="none" w:sz="0" w:space="0" w:color="auto"/>
          </w:divBdr>
        </w:div>
        <w:div w:id="1012881234">
          <w:marLeft w:val="640"/>
          <w:marRight w:val="0"/>
          <w:marTop w:val="0"/>
          <w:marBottom w:val="0"/>
          <w:divBdr>
            <w:top w:val="none" w:sz="0" w:space="0" w:color="auto"/>
            <w:left w:val="none" w:sz="0" w:space="0" w:color="auto"/>
            <w:bottom w:val="none" w:sz="0" w:space="0" w:color="auto"/>
            <w:right w:val="none" w:sz="0" w:space="0" w:color="auto"/>
          </w:divBdr>
        </w:div>
        <w:div w:id="26301241">
          <w:marLeft w:val="640"/>
          <w:marRight w:val="0"/>
          <w:marTop w:val="0"/>
          <w:marBottom w:val="0"/>
          <w:divBdr>
            <w:top w:val="none" w:sz="0" w:space="0" w:color="auto"/>
            <w:left w:val="none" w:sz="0" w:space="0" w:color="auto"/>
            <w:bottom w:val="none" w:sz="0" w:space="0" w:color="auto"/>
            <w:right w:val="none" w:sz="0" w:space="0" w:color="auto"/>
          </w:divBdr>
        </w:div>
        <w:div w:id="1696927621">
          <w:marLeft w:val="640"/>
          <w:marRight w:val="0"/>
          <w:marTop w:val="0"/>
          <w:marBottom w:val="0"/>
          <w:divBdr>
            <w:top w:val="none" w:sz="0" w:space="0" w:color="auto"/>
            <w:left w:val="none" w:sz="0" w:space="0" w:color="auto"/>
            <w:bottom w:val="none" w:sz="0" w:space="0" w:color="auto"/>
            <w:right w:val="none" w:sz="0" w:space="0" w:color="auto"/>
          </w:divBdr>
        </w:div>
        <w:div w:id="2004888356">
          <w:marLeft w:val="640"/>
          <w:marRight w:val="0"/>
          <w:marTop w:val="0"/>
          <w:marBottom w:val="0"/>
          <w:divBdr>
            <w:top w:val="none" w:sz="0" w:space="0" w:color="auto"/>
            <w:left w:val="none" w:sz="0" w:space="0" w:color="auto"/>
            <w:bottom w:val="none" w:sz="0" w:space="0" w:color="auto"/>
            <w:right w:val="none" w:sz="0" w:space="0" w:color="auto"/>
          </w:divBdr>
        </w:div>
        <w:div w:id="340013333">
          <w:marLeft w:val="640"/>
          <w:marRight w:val="0"/>
          <w:marTop w:val="0"/>
          <w:marBottom w:val="0"/>
          <w:divBdr>
            <w:top w:val="none" w:sz="0" w:space="0" w:color="auto"/>
            <w:left w:val="none" w:sz="0" w:space="0" w:color="auto"/>
            <w:bottom w:val="none" w:sz="0" w:space="0" w:color="auto"/>
            <w:right w:val="none" w:sz="0" w:space="0" w:color="auto"/>
          </w:divBdr>
        </w:div>
        <w:div w:id="297958298">
          <w:marLeft w:val="640"/>
          <w:marRight w:val="0"/>
          <w:marTop w:val="0"/>
          <w:marBottom w:val="0"/>
          <w:divBdr>
            <w:top w:val="none" w:sz="0" w:space="0" w:color="auto"/>
            <w:left w:val="none" w:sz="0" w:space="0" w:color="auto"/>
            <w:bottom w:val="none" w:sz="0" w:space="0" w:color="auto"/>
            <w:right w:val="none" w:sz="0" w:space="0" w:color="auto"/>
          </w:divBdr>
        </w:div>
        <w:div w:id="31656637">
          <w:marLeft w:val="640"/>
          <w:marRight w:val="0"/>
          <w:marTop w:val="0"/>
          <w:marBottom w:val="0"/>
          <w:divBdr>
            <w:top w:val="none" w:sz="0" w:space="0" w:color="auto"/>
            <w:left w:val="none" w:sz="0" w:space="0" w:color="auto"/>
            <w:bottom w:val="none" w:sz="0" w:space="0" w:color="auto"/>
            <w:right w:val="none" w:sz="0" w:space="0" w:color="auto"/>
          </w:divBdr>
        </w:div>
        <w:div w:id="281806186">
          <w:marLeft w:val="640"/>
          <w:marRight w:val="0"/>
          <w:marTop w:val="0"/>
          <w:marBottom w:val="0"/>
          <w:divBdr>
            <w:top w:val="none" w:sz="0" w:space="0" w:color="auto"/>
            <w:left w:val="none" w:sz="0" w:space="0" w:color="auto"/>
            <w:bottom w:val="none" w:sz="0" w:space="0" w:color="auto"/>
            <w:right w:val="none" w:sz="0" w:space="0" w:color="auto"/>
          </w:divBdr>
        </w:div>
        <w:div w:id="757872211">
          <w:marLeft w:val="640"/>
          <w:marRight w:val="0"/>
          <w:marTop w:val="0"/>
          <w:marBottom w:val="0"/>
          <w:divBdr>
            <w:top w:val="none" w:sz="0" w:space="0" w:color="auto"/>
            <w:left w:val="none" w:sz="0" w:space="0" w:color="auto"/>
            <w:bottom w:val="none" w:sz="0" w:space="0" w:color="auto"/>
            <w:right w:val="none" w:sz="0" w:space="0" w:color="auto"/>
          </w:divBdr>
        </w:div>
        <w:div w:id="839080654">
          <w:marLeft w:val="640"/>
          <w:marRight w:val="0"/>
          <w:marTop w:val="0"/>
          <w:marBottom w:val="0"/>
          <w:divBdr>
            <w:top w:val="none" w:sz="0" w:space="0" w:color="auto"/>
            <w:left w:val="none" w:sz="0" w:space="0" w:color="auto"/>
            <w:bottom w:val="none" w:sz="0" w:space="0" w:color="auto"/>
            <w:right w:val="none" w:sz="0" w:space="0" w:color="auto"/>
          </w:divBdr>
        </w:div>
        <w:div w:id="1136027025">
          <w:marLeft w:val="640"/>
          <w:marRight w:val="0"/>
          <w:marTop w:val="0"/>
          <w:marBottom w:val="0"/>
          <w:divBdr>
            <w:top w:val="none" w:sz="0" w:space="0" w:color="auto"/>
            <w:left w:val="none" w:sz="0" w:space="0" w:color="auto"/>
            <w:bottom w:val="none" w:sz="0" w:space="0" w:color="auto"/>
            <w:right w:val="none" w:sz="0" w:space="0" w:color="auto"/>
          </w:divBdr>
        </w:div>
        <w:div w:id="96684998">
          <w:marLeft w:val="640"/>
          <w:marRight w:val="0"/>
          <w:marTop w:val="0"/>
          <w:marBottom w:val="0"/>
          <w:divBdr>
            <w:top w:val="none" w:sz="0" w:space="0" w:color="auto"/>
            <w:left w:val="none" w:sz="0" w:space="0" w:color="auto"/>
            <w:bottom w:val="none" w:sz="0" w:space="0" w:color="auto"/>
            <w:right w:val="none" w:sz="0" w:space="0" w:color="auto"/>
          </w:divBdr>
        </w:div>
        <w:div w:id="218977453">
          <w:marLeft w:val="640"/>
          <w:marRight w:val="0"/>
          <w:marTop w:val="0"/>
          <w:marBottom w:val="0"/>
          <w:divBdr>
            <w:top w:val="none" w:sz="0" w:space="0" w:color="auto"/>
            <w:left w:val="none" w:sz="0" w:space="0" w:color="auto"/>
            <w:bottom w:val="none" w:sz="0" w:space="0" w:color="auto"/>
            <w:right w:val="none" w:sz="0" w:space="0" w:color="auto"/>
          </w:divBdr>
        </w:div>
        <w:div w:id="2144886328">
          <w:marLeft w:val="640"/>
          <w:marRight w:val="0"/>
          <w:marTop w:val="0"/>
          <w:marBottom w:val="0"/>
          <w:divBdr>
            <w:top w:val="none" w:sz="0" w:space="0" w:color="auto"/>
            <w:left w:val="none" w:sz="0" w:space="0" w:color="auto"/>
            <w:bottom w:val="none" w:sz="0" w:space="0" w:color="auto"/>
            <w:right w:val="none" w:sz="0" w:space="0" w:color="auto"/>
          </w:divBdr>
        </w:div>
        <w:div w:id="999623979">
          <w:marLeft w:val="640"/>
          <w:marRight w:val="0"/>
          <w:marTop w:val="0"/>
          <w:marBottom w:val="0"/>
          <w:divBdr>
            <w:top w:val="none" w:sz="0" w:space="0" w:color="auto"/>
            <w:left w:val="none" w:sz="0" w:space="0" w:color="auto"/>
            <w:bottom w:val="none" w:sz="0" w:space="0" w:color="auto"/>
            <w:right w:val="none" w:sz="0" w:space="0" w:color="auto"/>
          </w:divBdr>
        </w:div>
        <w:div w:id="1069419142">
          <w:marLeft w:val="640"/>
          <w:marRight w:val="0"/>
          <w:marTop w:val="0"/>
          <w:marBottom w:val="0"/>
          <w:divBdr>
            <w:top w:val="none" w:sz="0" w:space="0" w:color="auto"/>
            <w:left w:val="none" w:sz="0" w:space="0" w:color="auto"/>
            <w:bottom w:val="none" w:sz="0" w:space="0" w:color="auto"/>
            <w:right w:val="none" w:sz="0" w:space="0" w:color="auto"/>
          </w:divBdr>
        </w:div>
        <w:div w:id="1080757162">
          <w:marLeft w:val="640"/>
          <w:marRight w:val="0"/>
          <w:marTop w:val="0"/>
          <w:marBottom w:val="0"/>
          <w:divBdr>
            <w:top w:val="none" w:sz="0" w:space="0" w:color="auto"/>
            <w:left w:val="none" w:sz="0" w:space="0" w:color="auto"/>
            <w:bottom w:val="none" w:sz="0" w:space="0" w:color="auto"/>
            <w:right w:val="none" w:sz="0" w:space="0" w:color="auto"/>
          </w:divBdr>
        </w:div>
        <w:div w:id="291176716">
          <w:marLeft w:val="640"/>
          <w:marRight w:val="0"/>
          <w:marTop w:val="0"/>
          <w:marBottom w:val="0"/>
          <w:divBdr>
            <w:top w:val="none" w:sz="0" w:space="0" w:color="auto"/>
            <w:left w:val="none" w:sz="0" w:space="0" w:color="auto"/>
            <w:bottom w:val="none" w:sz="0" w:space="0" w:color="auto"/>
            <w:right w:val="none" w:sz="0" w:space="0" w:color="auto"/>
          </w:divBdr>
        </w:div>
        <w:div w:id="1019620249">
          <w:marLeft w:val="640"/>
          <w:marRight w:val="0"/>
          <w:marTop w:val="0"/>
          <w:marBottom w:val="0"/>
          <w:divBdr>
            <w:top w:val="none" w:sz="0" w:space="0" w:color="auto"/>
            <w:left w:val="none" w:sz="0" w:space="0" w:color="auto"/>
            <w:bottom w:val="none" w:sz="0" w:space="0" w:color="auto"/>
            <w:right w:val="none" w:sz="0" w:space="0" w:color="auto"/>
          </w:divBdr>
        </w:div>
        <w:div w:id="553077913">
          <w:marLeft w:val="640"/>
          <w:marRight w:val="0"/>
          <w:marTop w:val="0"/>
          <w:marBottom w:val="0"/>
          <w:divBdr>
            <w:top w:val="none" w:sz="0" w:space="0" w:color="auto"/>
            <w:left w:val="none" w:sz="0" w:space="0" w:color="auto"/>
            <w:bottom w:val="none" w:sz="0" w:space="0" w:color="auto"/>
            <w:right w:val="none" w:sz="0" w:space="0" w:color="auto"/>
          </w:divBdr>
        </w:div>
        <w:div w:id="543950183">
          <w:marLeft w:val="640"/>
          <w:marRight w:val="0"/>
          <w:marTop w:val="0"/>
          <w:marBottom w:val="0"/>
          <w:divBdr>
            <w:top w:val="none" w:sz="0" w:space="0" w:color="auto"/>
            <w:left w:val="none" w:sz="0" w:space="0" w:color="auto"/>
            <w:bottom w:val="none" w:sz="0" w:space="0" w:color="auto"/>
            <w:right w:val="none" w:sz="0" w:space="0" w:color="auto"/>
          </w:divBdr>
        </w:div>
        <w:div w:id="1142505519">
          <w:marLeft w:val="640"/>
          <w:marRight w:val="0"/>
          <w:marTop w:val="0"/>
          <w:marBottom w:val="0"/>
          <w:divBdr>
            <w:top w:val="none" w:sz="0" w:space="0" w:color="auto"/>
            <w:left w:val="none" w:sz="0" w:space="0" w:color="auto"/>
            <w:bottom w:val="none" w:sz="0" w:space="0" w:color="auto"/>
            <w:right w:val="none" w:sz="0" w:space="0" w:color="auto"/>
          </w:divBdr>
        </w:div>
        <w:div w:id="1787967244">
          <w:marLeft w:val="640"/>
          <w:marRight w:val="0"/>
          <w:marTop w:val="0"/>
          <w:marBottom w:val="0"/>
          <w:divBdr>
            <w:top w:val="none" w:sz="0" w:space="0" w:color="auto"/>
            <w:left w:val="none" w:sz="0" w:space="0" w:color="auto"/>
            <w:bottom w:val="none" w:sz="0" w:space="0" w:color="auto"/>
            <w:right w:val="none" w:sz="0" w:space="0" w:color="auto"/>
          </w:divBdr>
        </w:div>
        <w:div w:id="1485393262">
          <w:marLeft w:val="640"/>
          <w:marRight w:val="0"/>
          <w:marTop w:val="0"/>
          <w:marBottom w:val="0"/>
          <w:divBdr>
            <w:top w:val="none" w:sz="0" w:space="0" w:color="auto"/>
            <w:left w:val="none" w:sz="0" w:space="0" w:color="auto"/>
            <w:bottom w:val="none" w:sz="0" w:space="0" w:color="auto"/>
            <w:right w:val="none" w:sz="0" w:space="0" w:color="auto"/>
          </w:divBdr>
        </w:div>
        <w:div w:id="446897251">
          <w:marLeft w:val="640"/>
          <w:marRight w:val="0"/>
          <w:marTop w:val="0"/>
          <w:marBottom w:val="0"/>
          <w:divBdr>
            <w:top w:val="none" w:sz="0" w:space="0" w:color="auto"/>
            <w:left w:val="none" w:sz="0" w:space="0" w:color="auto"/>
            <w:bottom w:val="none" w:sz="0" w:space="0" w:color="auto"/>
            <w:right w:val="none" w:sz="0" w:space="0" w:color="auto"/>
          </w:divBdr>
        </w:div>
        <w:div w:id="322977539">
          <w:marLeft w:val="640"/>
          <w:marRight w:val="0"/>
          <w:marTop w:val="0"/>
          <w:marBottom w:val="0"/>
          <w:divBdr>
            <w:top w:val="none" w:sz="0" w:space="0" w:color="auto"/>
            <w:left w:val="none" w:sz="0" w:space="0" w:color="auto"/>
            <w:bottom w:val="none" w:sz="0" w:space="0" w:color="auto"/>
            <w:right w:val="none" w:sz="0" w:space="0" w:color="auto"/>
          </w:divBdr>
        </w:div>
        <w:div w:id="1917125765">
          <w:marLeft w:val="640"/>
          <w:marRight w:val="0"/>
          <w:marTop w:val="0"/>
          <w:marBottom w:val="0"/>
          <w:divBdr>
            <w:top w:val="none" w:sz="0" w:space="0" w:color="auto"/>
            <w:left w:val="none" w:sz="0" w:space="0" w:color="auto"/>
            <w:bottom w:val="none" w:sz="0" w:space="0" w:color="auto"/>
            <w:right w:val="none" w:sz="0" w:space="0" w:color="auto"/>
          </w:divBdr>
        </w:div>
        <w:div w:id="2011525051">
          <w:marLeft w:val="640"/>
          <w:marRight w:val="0"/>
          <w:marTop w:val="0"/>
          <w:marBottom w:val="0"/>
          <w:divBdr>
            <w:top w:val="none" w:sz="0" w:space="0" w:color="auto"/>
            <w:left w:val="none" w:sz="0" w:space="0" w:color="auto"/>
            <w:bottom w:val="none" w:sz="0" w:space="0" w:color="auto"/>
            <w:right w:val="none" w:sz="0" w:space="0" w:color="auto"/>
          </w:divBdr>
        </w:div>
        <w:div w:id="1927152382">
          <w:marLeft w:val="640"/>
          <w:marRight w:val="0"/>
          <w:marTop w:val="0"/>
          <w:marBottom w:val="0"/>
          <w:divBdr>
            <w:top w:val="none" w:sz="0" w:space="0" w:color="auto"/>
            <w:left w:val="none" w:sz="0" w:space="0" w:color="auto"/>
            <w:bottom w:val="none" w:sz="0" w:space="0" w:color="auto"/>
            <w:right w:val="none" w:sz="0" w:space="0" w:color="auto"/>
          </w:divBdr>
        </w:div>
        <w:div w:id="1487629584">
          <w:marLeft w:val="640"/>
          <w:marRight w:val="0"/>
          <w:marTop w:val="0"/>
          <w:marBottom w:val="0"/>
          <w:divBdr>
            <w:top w:val="none" w:sz="0" w:space="0" w:color="auto"/>
            <w:left w:val="none" w:sz="0" w:space="0" w:color="auto"/>
            <w:bottom w:val="none" w:sz="0" w:space="0" w:color="auto"/>
            <w:right w:val="none" w:sz="0" w:space="0" w:color="auto"/>
          </w:divBdr>
        </w:div>
        <w:div w:id="583953862">
          <w:marLeft w:val="640"/>
          <w:marRight w:val="0"/>
          <w:marTop w:val="0"/>
          <w:marBottom w:val="0"/>
          <w:divBdr>
            <w:top w:val="none" w:sz="0" w:space="0" w:color="auto"/>
            <w:left w:val="none" w:sz="0" w:space="0" w:color="auto"/>
            <w:bottom w:val="none" w:sz="0" w:space="0" w:color="auto"/>
            <w:right w:val="none" w:sz="0" w:space="0" w:color="auto"/>
          </w:divBdr>
        </w:div>
        <w:div w:id="1623070436">
          <w:marLeft w:val="640"/>
          <w:marRight w:val="0"/>
          <w:marTop w:val="0"/>
          <w:marBottom w:val="0"/>
          <w:divBdr>
            <w:top w:val="none" w:sz="0" w:space="0" w:color="auto"/>
            <w:left w:val="none" w:sz="0" w:space="0" w:color="auto"/>
            <w:bottom w:val="none" w:sz="0" w:space="0" w:color="auto"/>
            <w:right w:val="none" w:sz="0" w:space="0" w:color="auto"/>
          </w:divBdr>
        </w:div>
        <w:div w:id="883323547">
          <w:marLeft w:val="640"/>
          <w:marRight w:val="0"/>
          <w:marTop w:val="0"/>
          <w:marBottom w:val="0"/>
          <w:divBdr>
            <w:top w:val="none" w:sz="0" w:space="0" w:color="auto"/>
            <w:left w:val="none" w:sz="0" w:space="0" w:color="auto"/>
            <w:bottom w:val="none" w:sz="0" w:space="0" w:color="auto"/>
            <w:right w:val="none" w:sz="0" w:space="0" w:color="auto"/>
          </w:divBdr>
        </w:div>
        <w:div w:id="1080710394">
          <w:marLeft w:val="640"/>
          <w:marRight w:val="0"/>
          <w:marTop w:val="0"/>
          <w:marBottom w:val="0"/>
          <w:divBdr>
            <w:top w:val="none" w:sz="0" w:space="0" w:color="auto"/>
            <w:left w:val="none" w:sz="0" w:space="0" w:color="auto"/>
            <w:bottom w:val="none" w:sz="0" w:space="0" w:color="auto"/>
            <w:right w:val="none" w:sz="0" w:space="0" w:color="auto"/>
          </w:divBdr>
        </w:div>
        <w:div w:id="312567988">
          <w:marLeft w:val="640"/>
          <w:marRight w:val="0"/>
          <w:marTop w:val="0"/>
          <w:marBottom w:val="0"/>
          <w:divBdr>
            <w:top w:val="none" w:sz="0" w:space="0" w:color="auto"/>
            <w:left w:val="none" w:sz="0" w:space="0" w:color="auto"/>
            <w:bottom w:val="none" w:sz="0" w:space="0" w:color="auto"/>
            <w:right w:val="none" w:sz="0" w:space="0" w:color="auto"/>
          </w:divBdr>
        </w:div>
        <w:div w:id="2021851723">
          <w:marLeft w:val="640"/>
          <w:marRight w:val="0"/>
          <w:marTop w:val="0"/>
          <w:marBottom w:val="0"/>
          <w:divBdr>
            <w:top w:val="none" w:sz="0" w:space="0" w:color="auto"/>
            <w:left w:val="none" w:sz="0" w:space="0" w:color="auto"/>
            <w:bottom w:val="none" w:sz="0" w:space="0" w:color="auto"/>
            <w:right w:val="none" w:sz="0" w:space="0" w:color="auto"/>
          </w:divBdr>
        </w:div>
        <w:div w:id="2088577752">
          <w:marLeft w:val="640"/>
          <w:marRight w:val="0"/>
          <w:marTop w:val="0"/>
          <w:marBottom w:val="0"/>
          <w:divBdr>
            <w:top w:val="none" w:sz="0" w:space="0" w:color="auto"/>
            <w:left w:val="none" w:sz="0" w:space="0" w:color="auto"/>
            <w:bottom w:val="none" w:sz="0" w:space="0" w:color="auto"/>
            <w:right w:val="none" w:sz="0" w:space="0" w:color="auto"/>
          </w:divBdr>
        </w:div>
        <w:div w:id="1055276622">
          <w:marLeft w:val="640"/>
          <w:marRight w:val="0"/>
          <w:marTop w:val="0"/>
          <w:marBottom w:val="0"/>
          <w:divBdr>
            <w:top w:val="none" w:sz="0" w:space="0" w:color="auto"/>
            <w:left w:val="none" w:sz="0" w:space="0" w:color="auto"/>
            <w:bottom w:val="none" w:sz="0" w:space="0" w:color="auto"/>
            <w:right w:val="none" w:sz="0" w:space="0" w:color="auto"/>
          </w:divBdr>
        </w:div>
      </w:divsChild>
    </w:div>
    <w:div w:id="1163206517">
      <w:bodyDiv w:val="1"/>
      <w:marLeft w:val="0"/>
      <w:marRight w:val="0"/>
      <w:marTop w:val="0"/>
      <w:marBottom w:val="0"/>
      <w:divBdr>
        <w:top w:val="none" w:sz="0" w:space="0" w:color="auto"/>
        <w:left w:val="none" w:sz="0" w:space="0" w:color="auto"/>
        <w:bottom w:val="none" w:sz="0" w:space="0" w:color="auto"/>
        <w:right w:val="none" w:sz="0" w:space="0" w:color="auto"/>
      </w:divBdr>
    </w:div>
    <w:div w:id="1166628839">
      <w:bodyDiv w:val="1"/>
      <w:marLeft w:val="0"/>
      <w:marRight w:val="0"/>
      <w:marTop w:val="0"/>
      <w:marBottom w:val="0"/>
      <w:divBdr>
        <w:top w:val="none" w:sz="0" w:space="0" w:color="auto"/>
        <w:left w:val="none" w:sz="0" w:space="0" w:color="auto"/>
        <w:bottom w:val="none" w:sz="0" w:space="0" w:color="auto"/>
        <w:right w:val="none" w:sz="0" w:space="0" w:color="auto"/>
      </w:divBdr>
    </w:div>
    <w:div w:id="1171993428">
      <w:bodyDiv w:val="1"/>
      <w:marLeft w:val="0"/>
      <w:marRight w:val="0"/>
      <w:marTop w:val="0"/>
      <w:marBottom w:val="0"/>
      <w:divBdr>
        <w:top w:val="none" w:sz="0" w:space="0" w:color="auto"/>
        <w:left w:val="none" w:sz="0" w:space="0" w:color="auto"/>
        <w:bottom w:val="none" w:sz="0" w:space="0" w:color="auto"/>
        <w:right w:val="none" w:sz="0" w:space="0" w:color="auto"/>
      </w:divBdr>
      <w:divsChild>
        <w:div w:id="594637144">
          <w:marLeft w:val="480"/>
          <w:marRight w:val="0"/>
          <w:marTop w:val="0"/>
          <w:marBottom w:val="0"/>
          <w:divBdr>
            <w:top w:val="none" w:sz="0" w:space="0" w:color="auto"/>
            <w:left w:val="none" w:sz="0" w:space="0" w:color="auto"/>
            <w:bottom w:val="none" w:sz="0" w:space="0" w:color="auto"/>
            <w:right w:val="none" w:sz="0" w:space="0" w:color="auto"/>
          </w:divBdr>
        </w:div>
        <w:div w:id="1605766746">
          <w:marLeft w:val="480"/>
          <w:marRight w:val="0"/>
          <w:marTop w:val="0"/>
          <w:marBottom w:val="0"/>
          <w:divBdr>
            <w:top w:val="none" w:sz="0" w:space="0" w:color="auto"/>
            <w:left w:val="none" w:sz="0" w:space="0" w:color="auto"/>
            <w:bottom w:val="none" w:sz="0" w:space="0" w:color="auto"/>
            <w:right w:val="none" w:sz="0" w:space="0" w:color="auto"/>
          </w:divBdr>
        </w:div>
        <w:div w:id="272323198">
          <w:marLeft w:val="480"/>
          <w:marRight w:val="0"/>
          <w:marTop w:val="0"/>
          <w:marBottom w:val="0"/>
          <w:divBdr>
            <w:top w:val="none" w:sz="0" w:space="0" w:color="auto"/>
            <w:left w:val="none" w:sz="0" w:space="0" w:color="auto"/>
            <w:bottom w:val="none" w:sz="0" w:space="0" w:color="auto"/>
            <w:right w:val="none" w:sz="0" w:space="0" w:color="auto"/>
          </w:divBdr>
        </w:div>
        <w:div w:id="1598908071">
          <w:marLeft w:val="480"/>
          <w:marRight w:val="0"/>
          <w:marTop w:val="0"/>
          <w:marBottom w:val="0"/>
          <w:divBdr>
            <w:top w:val="none" w:sz="0" w:space="0" w:color="auto"/>
            <w:left w:val="none" w:sz="0" w:space="0" w:color="auto"/>
            <w:bottom w:val="none" w:sz="0" w:space="0" w:color="auto"/>
            <w:right w:val="none" w:sz="0" w:space="0" w:color="auto"/>
          </w:divBdr>
        </w:div>
        <w:div w:id="1176069086">
          <w:marLeft w:val="480"/>
          <w:marRight w:val="0"/>
          <w:marTop w:val="0"/>
          <w:marBottom w:val="0"/>
          <w:divBdr>
            <w:top w:val="none" w:sz="0" w:space="0" w:color="auto"/>
            <w:left w:val="none" w:sz="0" w:space="0" w:color="auto"/>
            <w:bottom w:val="none" w:sz="0" w:space="0" w:color="auto"/>
            <w:right w:val="none" w:sz="0" w:space="0" w:color="auto"/>
          </w:divBdr>
        </w:div>
        <w:div w:id="1945457105">
          <w:marLeft w:val="480"/>
          <w:marRight w:val="0"/>
          <w:marTop w:val="0"/>
          <w:marBottom w:val="0"/>
          <w:divBdr>
            <w:top w:val="none" w:sz="0" w:space="0" w:color="auto"/>
            <w:left w:val="none" w:sz="0" w:space="0" w:color="auto"/>
            <w:bottom w:val="none" w:sz="0" w:space="0" w:color="auto"/>
            <w:right w:val="none" w:sz="0" w:space="0" w:color="auto"/>
          </w:divBdr>
        </w:div>
        <w:div w:id="1335260255">
          <w:marLeft w:val="480"/>
          <w:marRight w:val="0"/>
          <w:marTop w:val="0"/>
          <w:marBottom w:val="0"/>
          <w:divBdr>
            <w:top w:val="none" w:sz="0" w:space="0" w:color="auto"/>
            <w:left w:val="none" w:sz="0" w:space="0" w:color="auto"/>
            <w:bottom w:val="none" w:sz="0" w:space="0" w:color="auto"/>
            <w:right w:val="none" w:sz="0" w:space="0" w:color="auto"/>
          </w:divBdr>
        </w:div>
        <w:div w:id="433012043">
          <w:marLeft w:val="480"/>
          <w:marRight w:val="0"/>
          <w:marTop w:val="0"/>
          <w:marBottom w:val="0"/>
          <w:divBdr>
            <w:top w:val="none" w:sz="0" w:space="0" w:color="auto"/>
            <w:left w:val="none" w:sz="0" w:space="0" w:color="auto"/>
            <w:bottom w:val="none" w:sz="0" w:space="0" w:color="auto"/>
            <w:right w:val="none" w:sz="0" w:space="0" w:color="auto"/>
          </w:divBdr>
        </w:div>
        <w:div w:id="1924339995">
          <w:marLeft w:val="480"/>
          <w:marRight w:val="0"/>
          <w:marTop w:val="0"/>
          <w:marBottom w:val="0"/>
          <w:divBdr>
            <w:top w:val="none" w:sz="0" w:space="0" w:color="auto"/>
            <w:left w:val="none" w:sz="0" w:space="0" w:color="auto"/>
            <w:bottom w:val="none" w:sz="0" w:space="0" w:color="auto"/>
            <w:right w:val="none" w:sz="0" w:space="0" w:color="auto"/>
          </w:divBdr>
        </w:div>
        <w:div w:id="751197141">
          <w:marLeft w:val="480"/>
          <w:marRight w:val="0"/>
          <w:marTop w:val="0"/>
          <w:marBottom w:val="0"/>
          <w:divBdr>
            <w:top w:val="none" w:sz="0" w:space="0" w:color="auto"/>
            <w:left w:val="none" w:sz="0" w:space="0" w:color="auto"/>
            <w:bottom w:val="none" w:sz="0" w:space="0" w:color="auto"/>
            <w:right w:val="none" w:sz="0" w:space="0" w:color="auto"/>
          </w:divBdr>
        </w:div>
        <w:div w:id="223563902">
          <w:marLeft w:val="480"/>
          <w:marRight w:val="0"/>
          <w:marTop w:val="0"/>
          <w:marBottom w:val="0"/>
          <w:divBdr>
            <w:top w:val="none" w:sz="0" w:space="0" w:color="auto"/>
            <w:left w:val="none" w:sz="0" w:space="0" w:color="auto"/>
            <w:bottom w:val="none" w:sz="0" w:space="0" w:color="auto"/>
            <w:right w:val="none" w:sz="0" w:space="0" w:color="auto"/>
          </w:divBdr>
        </w:div>
        <w:div w:id="54403211">
          <w:marLeft w:val="480"/>
          <w:marRight w:val="0"/>
          <w:marTop w:val="0"/>
          <w:marBottom w:val="0"/>
          <w:divBdr>
            <w:top w:val="none" w:sz="0" w:space="0" w:color="auto"/>
            <w:left w:val="none" w:sz="0" w:space="0" w:color="auto"/>
            <w:bottom w:val="none" w:sz="0" w:space="0" w:color="auto"/>
            <w:right w:val="none" w:sz="0" w:space="0" w:color="auto"/>
          </w:divBdr>
        </w:div>
        <w:div w:id="171455760">
          <w:marLeft w:val="480"/>
          <w:marRight w:val="0"/>
          <w:marTop w:val="0"/>
          <w:marBottom w:val="0"/>
          <w:divBdr>
            <w:top w:val="none" w:sz="0" w:space="0" w:color="auto"/>
            <w:left w:val="none" w:sz="0" w:space="0" w:color="auto"/>
            <w:bottom w:val="none" w:sz="0" w:space="0" w:color="auto"/>
            <w:right w:val="none" w:sz="0" w:space="0" w:color="auto"/>
          </w:divBdr>
        </w:div>
        <w:div w:id="992677866">
          <w:marLeft w:val="480"/>
          <w:marRight w:val="0"/>
          <w:marTop w:val="0"/>
          <w:marBottom w:val="0"/>
          <w:divBdr>
            <w:top w:val="none" w:sz="0" w:space="0" w:color="auto"/>
            <w:left w:val="none" w:sz="0" w:space="0" w:color="auto"/>
            <w:bottom w:val="none" w:sz="0" w:space="0" w:color="auto"/>
            <w:right w:val="none" w:sz="0" w:space="0" w:color="auto"/>
          </w:divBdr>
        </w:div>
        <w:div w:id="317153724">
          <w:marLeft w:val="480"/>
          <w:marRight w:val="0"/>
          <w:marTop w:val="0"/>
          <w:marBottom w:val="0"/>
          <w:divBdr>
            <w:top w:val="none" w:sz="0" w:space="0" w:color="auto"/>
            <w:left w:val="none" w:sz="0" w:space="0" w:color="auto"/>
            <w:bottom w:val="none" w:sz="0" w:space="0" w:color="auto"/>
            <w:right w:val="none" w:sz="0" w:space="0" w:color="auto"/>
          </w:divBdr>
        </w:div>
        <w:div w:id="9334745">
          <w:marLeft w:val="480"/>
          <w:marRight w:val="0"/>
          <w:marTop w:val="0"/>
          <w:marBottom w:val="0"/>
          <w:divBdr>
            <w:top w:val="none" w:sz="0" w:space="0" w:color="auto"/>
            <w:left w:val="none" w:sz="0" w:space="0" w:color="auto"/>
            <w:bottom w:val="none" w:sz="0" w:space="0" w:color="auto"/>
            <w:right w:val="none" w:sz="0" w:space="0" w:color="auto"/>
          </w:divBdr>
        </w:div>
        <w:div w:id="1982033274">
          <w:marLeft w:val="480"/>
          <w:marRight w:val="0"/>
          <w:marTop w:val="0"/>
          <w:marBottom w:val="0"/>
          <w:divBdr>
            <w:top w:val="none" w:sz="0" w:space="0" w:color="auto"/>
            <w:left w:val="none" w:sz="0" w:space="0" w:color="auto"/>
            <w:bottom w:val="none" w:sz="0" w:space="0" w:color="auto"/>
            <w:right w:val="none" w:sz="0" w:space="0" w:color="auto"/>
          </w:divBdr>
        </w:div>
        <w:div w:id="172302263">
          <w:marLeft w:val="480"/>
          <w:marRight w:val="0"/>
          <w:marTop w:val="0"/>
          <w:marBottom w:val="0"/>
          <w:divBdr>
            <w:top w:val="none" w:sz="0" w:space="0" w:color="auto"/>
            <w:left w:val="none" w:sz="0" w:space="0" w:color="auto"/>
            <w:bottom w:val="none" w:sz="0" w:space="0" w:color="auto"/>
            <w:right w:val="none" w:sz="0" w:space="0" w:color="auto"/>
          </w:divBdr>
        </w:div>
        <w:div w:id="767777291">
          <w:marLeft w:val="480"/>
          <w:marRight w:val="0"/>
          <w:marTop w:val="0"/>
          <w:marBottom w:val="0"/>
          <w:divBdr>
            <w:top w:val="none" w:sz="0" w:space="0" w:color="auto"/>
            <w:left w:val="none" w:sz="0" w:space="0" w:color="auto"/>
            <w:bottom w:val="none" w:sz="0" w:space="0" w:color="auto"/>
            <w:right w:val="none" w:sz="0" w:space="0" w:color="auto"/>
          </w:divBdr>
        </w:div>
        <w:div w:id="1873420487">
          <w:marLeft w:val="480"/>
          <w:marRight w:val="0"/>
          <w:marTop w:val="0"/>
          <w:marBottom w:val="0"/>
          <w:divBdr>
            <w:top w:val="none" w:sz="0" w:space="0" w:color="auto"/>
            <w:left w:val="none" w:sz="0" w:space="0" w:color="auto"/>
            <w:bottom w:val="none" w:sz="0" w:space="0" w:color="auto"/>
            <w:right w:val="none" w:sz="0" w:space="0" w:color="auto"/>
          </w:divBdr>
        </w:div>
        <w:div w:id="151020936">
          <w:marLeft w:val="480"/>
          <w:marRight w:val="0"/>
          <w:marTop w:val="0"/>
          <w:marBottom w:val="0"/>
          <w:divBdr>
            <w:top w:val="none" w:sz="0" w:space="0" w:color="auto"/>
            <w:left w:val="none" w:sz="0" w:space="0" w:color="auto"/>
            <w:bottom w:val="none" w:sz="0" w:space="0" w:color="auto"/>
            <w:right w:val="none" w:sz="0" w:space="0" w:color="auto"/>
          </w:divBdr>
        </w:div>
        <w:div w:id="1034885108">
          <w:marLeft w:val="480"/>
          <w:marRight w:val="0"/>
          <w:marTop w:val="0"/>
          <w:marBottom w:val="0"/>
          <w:divBdr>
            <w:top w:val="none" w:sz="0" w:space="0" w:color="auto"/>
            <w:left w:val="none" w:sz="0" w:space="0" w:color="auto"/>
            <w:bottom w:val="none" w:sz="0" w:space="0" w:color="auto"/>
            <w:right w:val="none" w:sz="0" w:space="0" w:color="auto"/>
          </w:divBdr>
        </w:div>
        <w:div w:id="204829464">
          <w:marLeft w:val="480"/>
          <w:marRight w:val="0"/>
          <w:marTop w:val="0"/>
          <w:marBottom w:val="0"/>
          <w:divBdr>
            <w:top w:val="none" w:sz="0" w:space="0" w:color="auto"/>
            <w:left w:val="none" w:sz="0" w:space="0" w:color="auto"/>
            <w:bottom w:val="none" w:sz="0" w:space="0" w:color="auto"/>
            <w:right w:val="none" w:sz="0" w:space="0" w:color="auto"/>
          </w:divBdr>
        </w:div>
        <w:div w:id="87316063">
          <w:marLeft w:val="480"/>
          <w:marRight w:val="0"/>
          <w:marTop w:val="0"/>
          <w:marBottom w:val="0"/>
          <w:divBdr>
            <w:top w:val="none" w:sz="0" w:space="0" w:color="auto"/>
            <w:left w:val="none" w:sz="0" w:space="0" w:color="auto"/>
            <w:bottom w:val="none" w:sz="0" w:space="0" w:color="auto"/>
            <w:right w:val="none" w:sz="0" w:space="0" w:color="auto"/>
          </w:divBdr>
        </w:div>
        <w:div w:id="403991275">
          <w:marLeft w:val="480"/>
          <w:marRight w:val="0"/>
          <w:marTop w:val="0"/>
          <w:marBottom w:val="0"/>
          <w:divBdr>
            <w:top w:val="none" w:sz="0" w:space="0" w:color="auto"/>
            <w:left w:val="none" w:sz="0" w:space="0" w:color="auto"/>
            <w:bottom w:val="none" w:sz="0" w:space="0" w:color="auto"/>
            <w:right w:val="none" w:sz="0" w:space="0" w:color="auto"/>
          </w:divBdr>
        </w:div>
        <w:div w:id="1474254425">
          <w:marLeft w:val="480"/>
          <w:marRight w:val="0"/>
          <w:marTop w:val="0"/>
          <w:marBottom w:val="0"/>
          <w:divBdr>
            <w:top w:val="none" w:sz="0" w:space="0" w:color="auto"/>
            <w:left w:val="none" w:sz="0" w:space="0" w:color="auto"/>
            <w:bottom w:val="none" w:sz="0" w:space="0" w:color="auto"/>
            <w:right w:val="none" w:sz="0" w:space="0" w:color="auto"/>
          </w:divBdr>
        </w:div>
        <w:div w:id="818502125">
          <w:marLeft w:val="480"/>
          <w:marRight w:val="0"/>
          <w:marTop w:val="0"/>
          <w:marBottom w:val="0"/>
          <w:divBdr>
            <w:top w:val="none" w:sz="0" w:space="0" w:color="auto"/>
            <w:left w:val="none" w:sz="0" w:space="0" w:color="auto"/>
            <w:bottom w:val="none" w:sz="0" w:space="0" w:color="auto"/>
            <w:right w:val="none" w:sz="0" w:space="0" w:color="auto"/>
          </w:divBdr>
        </w:div>
        <w:div w:id="92360902">
          <w:marLeft w:val="480"/>
          <w:marRight w:val="0"/>
          <w:marTop w:val="0"/>
          <w:marBottom w:val="0"/>
          <w:divBdr>
            <w:top w:val="none" w:sz="0" w:space="0" w:color="auto"/>
            <w:left w:val="none" w:sz="0" w:space="0" w:color="auto"/>
            <w:bottom w:val="none" w:sz="0" w:space="0" w:color="auto"/>
            <w:right w:val="none" w:sz="0" w:space="0" w:color="auto"/>
          </w:divBdr>
        </w:div>
        <w:div w:id="1251504021">
          <w:marLeft w:val="480"/>
          <w:marRight w:val="0"/>
          <w:marTop w:val="0"/>
          <w:marBottom w:val="0"/>
          <w:divBdr>
            <w:top w:val="none" w:sz="0" w:space="0" w:color="auto"/>
            <w:left w:val="none" w:sz="0" w:space="0" w:color="auto"/>
            <w:bottom w:val="none" w:sz="0" w:space="0" w:color="auto"/>
            <w:right w:val="none" w:sz="0" w:space="0" w:color="auto"/>
          </w:divBdr>
        </w:div>
        <w:div w:id="1059016698">
          <w:marLeft w:val="480"/>
          <w:marRight w:val="0"/>
          <w:marTop w:val="0"/>
          <w:marBottom w:val="0"/>
          <w:divBdr>
            <w:top w:val="none" w:sz="0" w:space="0" w:color="auto"/>
            <w:left w:val="none" w:sz="0" w:space="0" w:color="auto"/>
            <w:bottom w:val="none" w:sz="0" w:space="0" w:color="auto"/>
            <w:right w:val="none" w:sz="0" w:space="0" w:color="auto"/>
          </w:divBdr>
        </w:div>
        <w:div w:id="1112164027">
          <w:marLeft w:val="480"/>
          <w:marRight w:val="0"/>
          <w:marTop w:val="0"/>
          <w:marBottom w:val="0"/>
          <w:divBdr>
            <w:top w:val="none" w:sz="0" w:space="0" w:color="auto"/>
            <w:left w:val="none" w:sz="0" w:space="0" w:color="auto"/>
            <w:bottom w:val="none" w:sz="0" w:space="0" w:color="auto"/>
            <w:right w:val="none" w:sz="0" w:space="0" w:color="auto"/>
          </w:divBdr>
        </w:div>
        <w:div w:id="196814578">
          <w:marLeft w:val="480"/>
          <w:marRight w:val="0"/>
          <w:marTop w:val="0"/>
          <w:marBottom w:val="0"/>
          <w:divBdr>
            <w:top w:val="none" w:sz="0" w:space="0" w:color="auto"/>
            <w:left w:val="none" w:sz="0" w:space="0" w:color="auto"/>
            <w:bottom w:val="none" w:sz="0" w:space="0" w:color="auto"/>
            <w:right w:val="none" w:sz="0" w:space="0" w:color="auto"/>
          </w:divBdr>
        </w:div>
        <w:div w:id="386801029">
          <w:marLeft w:val="480"/>
          <w:marRight w:val="0"/>
          <w:marTop w:val="0"/>
          <w:marBottom w:val="0"/>
          <w:divBdr>
            <w:top w:val="none" w:sz="0" w:space="0" w:color="auto"/>
            <w:left w:val="none" w:sz="0" w:space="0" w:color="auto"/>
            <w:bottom w:val="none" w:sz="0" w:space="0" w:color="auto"/>
            <w:right w:val="none" w:sz="0" w:space="0" w:color="auto"/>
          </w:divBdr>
        </w:div>
        <w:div w:id="435903691">
          <w:marLeft w:val="480"/>
          <w:marRight w:val="0"/>
          <w:marTop w:val="0"/>
          <w:marBottom w:val="0"/>
          <w:divBdr>
            <w:top w:val="none" w:sz="0" w:space="0" w:color="auto"/>
            <w:left w:val="none" w:sz="0" w:space="0" w:color="auto"/>
            <w:bottom w:val="none" w:sz="0" w:space="0" w:color="auto"/>
            <w:right w:val="none" w:sz="0" w:space="0" w:color="auto"/>
          </w:divBdr>
        </w:div>
        <w:div w:id="1812016763">
          <w:marLeft w:val="480"/>
          <w:marRight w:val="0"/>
          <w:marTop w:val="0"/>
          <w:marBottom w:val="0"/>
          <w:divBdr>
            <w:top w:val="none" w:sz="0" w:space="0" w:color="auto"/>
            <w:left w:val="none" w:sz="0" w:space="0" w:color="auto"/>
            <w:bottom w:val="none" w:sz="0" w:space="0" w:color="auto"/>
            <w:right w:val="none" w:sz="0" w:space="0" w:color="auto"/>
          </w:divBdr>
        </w:div>
        <w:div w:id="770782598">
          <w:marLeft w:val="480"/>
          <w:marRight w:val="0"/>
          <w:marTop w:val="0"/>
          <w:marBottom w:val="0"/>
          <w:divBdr>
            <w:top w:val="none" w:sz="0" w:space="0" w:color="auto"/>
            <w:left w:val="none" w:sz="0" w:space="0" w:color="auto"/>
            <w:bottom w:val="none" w:sz="0" w:space="0" w:color="auto"/>
            <w:right w:val="none" w:sz="0" w:space="0" w:color="auto"/>
          </w:divBdr>
        </w:div>
        <w:div w:id="1991278099">
          <w:marLeft w:val="480"/>
          <w:marRight w:val="0"/>
          <w:marTop w:val="0"/>
          <w:marBottom w:val="0"/>
          <w:divBdr>
            <w:top w:val="none" w:sz="0" w:space="0" w:color="auto"/>
            <w:left w:val="none" w:sz="0" w:space="0" w:color="auto"/>
            <w:bottom w:val="none" w:sz="0" w:space="0" w:color="auto"/>
            <w:right w:val="none" w:sz="0" w:space="0" w:color="auto"/>
          </w:divBdr>
        </w:div>
        <w:div w:id="1488013703">
          <w:marLeft w:val="480"/>
          <w:marRight w:val="0"/>
          <w:marTop w:val="0"/>
          <w:marBottom w:val="0"/>
          <w:divBdr>
            <w:top w:val="none" w:sz="0" w:space="0" w:color="auto"/>
            <w:left w:val="none" w:sz="0" w:space="0" w:color="auto"/>
            <w:bottom w:val="none" w:sz="0" w:space="0" w:color="auto"/>
            <w:right w:val="none" w:sz="0" w:space="0" w:color="auto"/>
          </w:divBdr>
        </w:div>
        <w:div w:id="1585256860">
          <w:marLeft w:val="480"/>
          <w:marRight w:val="0"/>
          <w:marTop w:val="0"/>
          <w:marBottom w:val="0"/>
          <w:divBdr>
            <w:top w:val="none" w:sz="0" w:space="0" w:color="auto"/>
            <w:left w:val="none" w:sz="0" w:space="0" w:color="auto"/>
            <w:bottom w:val="none" w:sz="0" w:space="0" w:color="auto"/>
            <w:right w:val="none" w:sz="0" w:space="0" w:color="auto"/>
          </w:divBdr>
        </w:div>
        <w:div w:id="304049590">
          <w:marLeft w:val="480"/>
          <w:marRight w:val="0"/>
          <w:marTop w:val="0"/>
          <w:marBottom w:val="0"/>
          <w:divBdr>
            <w:top w:val="none" w:sz="0" w:space="0" w:color="auto"/>
            <w:left w:val="none" w:sz="0" w:space="0" w:color="auto"/>
            <w:bottom w:val="none" w:sz="0" w:space="0" w:color="auto"/>
            <w:right w:val="none" w:sz="0" w:space="0" w:color="auto"/>
          </w:divBdr>
        </w:div>
        <w:div w:id="216817734">
          <w:marLeft w:val="480"/>
          <w:marRight w:val="0"/>
          <w:marTop w:val="0"/>
          <w:marBottom w:val="0"/>
          <w:divBdr>
            <w:top w:val="none" w:sz="0" w:space="0" w:color="auto"/>
            <w:left w:val="none" w:sz="0" w:space="0" w:color="auto"/>
            <w:bottom w:val="none" w:sz="0" w:space="0" w:color="auto"/>
            <w:right w:val="none" w:sz="0" w:space="0" w:color="auto"/>
          </w:divBdr>
        </w:div>
        <w:div w:id="335957434">
          <w:marLeft w:val="480"/>
          <w:marRight w:val="0"/>
          <w:marTop w:val="0"/>
          <w:marBottom w:val="0"/>
          <w:divBdr>
            <w:top w:val="none" w:sz="0" w:space="0" w:color="auto"/>
            <w:left w:val="none" w:sz="0" w:space="0" w:color="auto"/>
            <w:bottom w:val="none" w:sz="0" w:space="0" w:color="auto"/>
            <w:right w:val="none" w:sz="0" w:space="0" w:color="auto"/>
          </w:divBdr>
        </w:div>
        <w:div w:id="1851335484">
          <w:marLeft w:val="480"/>
          <w:marRight w:val="0"/>
          <w:marTop w:val="0"/>
          <w:marBottom w:val="0"/>
          <w:divBdr>
            <w:top w:val="none" w:sz="0" w:space="0" w:color="auto"/>
            <w:left w:val="none" w:sz="0" w:space="0" w:color="auto"/>
            <w:bottom w:val="none" w:sz="0" w:space="0" w:color="auto"/>
            <w:right w:val="none" w:sz="0" w:space="0" w:color="auto"/>
          </w:divBdr>
        </w:div>
        <w:div w:id="946304105">
          <w:marLeft w:val="480"/>
          <w:marRight w:val="0"/>
          <w:marTop w:val="0"/>
          <w:marBottom w:val="0"/>
          <w:divBdr>
            <w:top w:val="none" w:sz="0" w:space="0" w:color="auto"/>
            <w:left w:val="none" w:sz="0" w:space="0" w:color="auto"/>
            <w:bottom w:val="none" w:sz="0" w:space="0" w:color="auto"/>
            <w:right w:val="none" w:sz="0" w:space="0" w:color="auto"/>
          </w:divBdr>
        </w:div>
        <w:div w:id="67116108">
          <w:marLeft w:val="480"/>
          <w:marRight w:val="0"/>
          <w:marTop w:val="0"/>
          <w:marBottom w:val="0"/>
          <w:divBdr>
            <w:top w:val="none" w:sz="0" w:space="0" w:color="auto"/>
            <w:left w:val="none" w:sz="0" w:space="0" w:color="auto"/>
            <w:bottom w:val="none" w:sz="0" w:space="0" w:color="auto"/>
            <w:right w:val="none" w:sz="0" w:space="0" w:color="auto"/>
          </w:divBdr>
        </w:div>
        <w:div w:id="312687671">
          <w:marLeft w:val="480"/>
          <w:marRight w:val="0"/>
          <w:marTop w:val="0"/>
          <w:marBottom w:val="0"/>
          <w:divBdr>
            <w:top w:val="none" w:sz="0" w:space="0" w:color="auto"/>
            <w:left w:val="none" w:sz="0" w:space="0" w:color="auto"/>
            <w:bottom w:val="none" w:sz="0" w:space="0" w:color="auto"/>
            <w:right w:val="none" w:sz="0" w:space="0" w:color="auto"/>
          </w:divBdr>
        </w:div>
        <w:div w:id="281309938">
          <w:marLeft w:val="480"/>
          <w:marRight w:val="0"/>
          <w:marTop w:val="0"/>
          <w:marBottom w:val="0"/>
          <w:divBdr>
            <w:top w:val="none" w:sz="0" w:space="0" w:color="auto"/>
            <w:left w:val="none" w:sz="0" w:space="0" w:color="auto"/>
            <w:bottom w:val="none" w:sz="0" w:space="0" w:color="auto"/>
            <w:right w:val="none" w:sz="0" w:space="0" w:color="auto"/>
          </w:divBdr>
        </w:div>
        <w:div w:id="1784494490">
          <w:marLeft w:val="480"/>
          <w:marRight w:val="0"/>
          <w:marTop w:val="0"/>
          <w:marBottom w:val="0"/>
          <w:divBdr>
            <w:top w:val="none" w:sz="0" w:space="0" w:color="auto"/>
            <w:left w:val="none" w:sz="0" w:space="0" w:color="auto"/>
            <w:bottom w:val="none" w:sz="0" w:space="0" w:color="auto"/>
            <w:right w:val="none" w:sz="0" w:space="0" w:color="auto"/>
          </w:divBdr>
        </w:div>
        <w:div w:id="1493519035">
          <w:marLeft w:val="480"/>
          <w:marRight w:val="0"/>
          <w:marTop w:val="0"/>
          <w:marBottom w:val="0"/>
          <w:divBdr>
            <w:top w:val="none" w:sz="0" w:space="0" w:color="auto"/>
            <w:left w:val="none" w:sz="0" w:space="0" w:color="auto"/>
            <w:bottom w:val="none" w:sz="0" w:space="0" w:color="auto"/>
            <w:right w:val="none" w:sz="0" w:space="0" w:color="auto"/>
          </w:divBdr>
        </w:div>
        <w:div w:id="420830543">
          <w:marLeft w:val="480"/>
          <w:marRight w:val="0"/>
          <w:marTop w:val="0"/>
          <w:marBottom w:val="0"/>
          <w:divBdr>
            <w:top w:val="none" w:sz="0" w:space="0" w:color="auto"/>
            <w:left w:val="none" w:sz="0" w:space="0" w:color="auto"/>
            <w:bottom w:val="none" w:sz="0" w:space="0" w:color="auto"/>
            <w:right w:val="none" w:sz="0" w:space="0" w:color="auto"/>
          </w:divBdr>
        </w:div>
        <w:div w:id="1107315567">
          <w:marLeft w:val="480"/>
          <w:marRight w:val="0"/>
          <w:marTop w:val="0"/>
          <w:marBottom w:val="0"/>
          <w:divBdr>
            <w:top w:val="none" w:sz="0" w:space="0" w:color="auto"/>
            <w:left w:val="none" w:sz="0" w:space="0" w:color="auto"/>
            <w:bottom w:val="none" w:sz="0" w:space="0" w:color="auto"/>
            <w:right w:val="none" w:sz="0" w:space="0" w:color="auto"/>
          </w:divBdr>
        </w:div>
        <w:div w:id="160433694">
          <w:marLeft w:val="480"/>
          <w:marRight w:val="0"/>
          <w:marTop w:val="0"/>
          <w:marBottom w:val="0"/>
          <w:divBdr>
            <w:top w:val="none" w:sz="0" w:space="0" w:color="auto"/>
            <w:left w:val="none" w:sz="0" w:space="0" w:color="auto"/>
            <w:bottom w:val="none" w:sz="0" w:space="0" w:color="auto"/>
            <w:right w:val="none" w:sz="0" w:space="0" w:color="auto"/>
          </w:divBdr>
        </w:div>
        <w:div w:id="710883342">
          <w:marLeft w:val="480"/>
          <w:marRight w:val="0"/>
          <w:marTop w:val="0"/>
          <w:marBottom w:val="0"/>
          <w:divBdr>
            <w:top w:val="none" w:sz="0" w:space="0" w:color="auto"/>
            <w:left w:val="none" w:sz="0" w:space="0" w:color="auto"/>
            <w:bottom w:val="none" w:sz="0" w:space="0" w:color="auto"/>
            <w:right w:val="none" w:sz="0" w:space="0" w:color="auto"/>
          </w:divBdr>
        </w:div>
        <w:div w:id="2095276633">
          <w:marLeft w:val="480"/>
          <w:marRight w:val="0"/>
          <w:marTop w:val="0"/>
          <w:marBottom w:val="0"/>
          <w:divBdr>
            <w:top w:val="none" w:sz="0" w:space="0" w:color="auto"/>
            <w:left w:val="none" w:sz="0" w:space="0" w:color="auto"/>
            <w:bottom w:val="none" w:sz="0" w:space="0" w:color="auto"/>
            <w:right w:val="none" w:sz="0" w:space="0" w:color="auto"/>
          </w:divBdr>
        </w:div>
        <w:div w:id="388304008">
          <w:marLeft w:val="480"/>
          <w:marRight w:val="0"/>
          <w:marTop w:val="0"/>
          <w:marBottom w:val="0"/>
          <w:divBdr>
            <w:top w:val="none" w:sz="0" w:space="0" w:color="auto"/>
            <w:left w:val="none" w:sz="0" w:space="0" w:color="auto"/>
            <w:bottom w:val="none" w:sz="0" w:space="0" w:color="auto"/>
            <w:right w:val="none" w:sz="0" w:space="0" w:color="auto"/>
          </w:divBdr>
        </w:div>
        <w:div w:id="1255162635">
          <w:marLeft w:val="480"/>
          <w:marRight w:val="0"/>
          <w:marTop w:val="0"/>
          <w:marBottom w:val="0"/>
          <w:divBdr>
            <w:top w:val="none" w:sz="0" w:space="0" w:color="auto"/>
            <w:left w:val="none" w:sz="0" w:space="0" w:color="auto"/>
            <w:bottom w:val="none" w:sz="0" w:space="0" w:color="auto"/>
            <w:right w:val="none" w:sz="0" w:space="0" w:color="auto"/>
          </w:divBdr>
        </w:div>
        <w:div w:id="130245662">
          <w:marLeft w:val="480"/>
          <w:marRight w:val="0"/>
          <w:marTop w:val="0"/>
          <w:marBottom w:val="0"/>
          <w:divBdr>
            <w:top w:val="none" w:sz="0" w:space="0" w:color="auto"/>
            <w:left w:val="none" w:sz="0" w:space="0" w:color="auto"/>
            <w:bottom w:val="none" w:sz="0" w:space="0" w:color="auto"/>
            <w:right w:val="none" w:sz="0" w:space="0" w:color="auto"/>
          </w:divBdr>
        </w:div>
        <w:div w:id="1878160823">
          <w:marLeft w:val="480"/>
          <w:marRight w:val="0"/>
          <w:marTop w:val="0"/>
          <w:marBottom w:val="0"/>
          <w:divBdr>
            <w:top w:val="none" w:sz="0" w:space="0" w:color="auto"/>
            <w:left w:val="none" w:sz="0" w:space="0" w:color="auto"/>
            <w:bottom w:val="none" w:sz="0" w:space="0" w:color="auto"/>
            <w:right w:val="none" w:sz="0" w:space="0" w:color="auto"/>
          </w:divBdr>
        </w:div>
        <w:div w:id="356200550">
          <w:marLeft w:val="480"/>
          <w:marRight w:val="0"/>
          <w:marTop w:val="0"/>
          <w:marBottom w:val="0"/>
          <w:divBdr>
            <w:top w:val="none" w:sz="0" w:space="0" w:color="auto"/>
            <w:left w:val="none" w:sz="0" w:space="0" w:color="auto"/>
            <w:bottom w:val="none" w:sz="0" w:space="0" w:color="auto"/>
            <w:right w:val="none" w:sz="0" w:space="0" w:color="auto"/>
          </w:divBdr>
        </w:div>
        <w:div w:id="1154570720">
          <w:marLeft w:val="480"/>
          <w:marRight w:val="0"/>
          <w:marTop w:val="0"/>
          <w:marBottom w:val="0"/>
          <w:divBdr>
            <w:top w:val="none" w:sz="0" w:space="0" w:color="auto"/>
            <w:left w:val="none" w:sz="0" w:space="0" w:color="auto"/>
            <w:bottom w:val="none" w:sz="0" w:space="0" w:color="auto"/>
            <w:right w:val="none" w:sz="0" w:space="0" w:color="auto"/>
          </w:divBdr>
        </w:div>
        <w:div w:id="167864414">
          <w:marLeft w:val="480"/>
          <w:marRight w:val="0"/>
          <w:marTop w:val="0"/>
          <w:marBottom w:val="0"/>
          <w:divBdr>
            <w:top w:val="none" w:sz="0" w:space="0" w:color="auto"/>
            <w:left w:val="none" w:sz="0" w:space="0" w:color="auto"/>
            <w:bottom w:val="none" w:sz="0" w:space="0" w:color="auto"/>
            <w:right w:val="none" w:sz="0" w:space="0" w:color="auto"/>
          </w:divBdr>
        </w:div>
        <w:div w:id="194316785">
          <w:marLeft w:val="480"/>
          <w:marRight w:val="0"/>
          <w:marTop w:val="0"/>
          <w:marBottom w:val="0"/>
          <w:divBdr>
            <w:top w:val="none" w:sz="0" w:space="0" w:color="auto"/>
            <w:left w:val="none" w:sz="0" w:space="0" w:color="auto"/>
            <w:bottom w:val="none" w:sz="0" w:space="0" w:color="auto"/>
            <w:right w:val="none" w:sz="0" w:space="0" w:color="auto"/>
          </w:divBdr>
        </w:div>
        <w:div w:id="2078163012">
          <w:marLeft w:val="480"/>
          <w:marRight w:val="0"/>
          <w:marTop w:val="0"/>
          <w:marBottom w:val="0"/>
          <w:divBdr>
            <w:top w:val="none" w:sz="0" w:space="0" w:color="auto"/>
            <w:left w:val="none" w:sz="0" w:space="0" w:color="auto"/>
            <w:bottom w:val="none" w:sz="0" w:space="0" w:color="auto"/>
            <w:right w:val="none" w:sz="0" w:space="0" w:color="auto"/>
          </w:divBdr>
        </w:div>
        <w:div w:id="2087066674">
          <w:marLeft w:val="480"/>
          <w:marRight w:val="0"/>
          <w:marTop w:val="0"/>
          <w:marBottom w:val="0"/>
          <w:divBdr>
            <w:top w:val="none" w:sz="0" w:space="0" w:color="auto"/>
            <w:left w:val="none" w:sz="0" w:space="0" w:color="auto"/>
            <w:bottom w:val="none" w:sz="0" w:space="0" w:color="auto"/>
            <w:right w:val="none" w:sz="0" w:space="0" w:color="auto"/>
          </w:divBdr>
        </w:div>
      </w:divsChild>
    </w:div>
    <w:div w:id="1172454729">
      <w:bodyDiv w:val="1"/>
      <w:marLeft w:val="0"/>
      <w:marRight w:val="0"/>
      <w:marTop w:val="0"/>
      <w:marBottom w:val="0"/>
      <w:divBdr>
        <w:top w:val="none" w:sz="0" w:space="0" w:color="auto"/>
        <w:left w:val="none" w:sz="0" w:space="0" w:color="auto"/>
        <w:bottom w:val="none" w:sz="0" w:space="0" w:color="auto"/>
        <w:right w:val="none" w:sz="0" w:space="0" w:color="auto"/>
      </w:divBdr>
    </w:div>
    <w:div w:id="1176580927">
      <w:bodyDiv w:val="1"/>
      <w:marLeft w:val="0"/>
      <w:marRight w:val="0"/>
      <w:marTop w:val="0"/>
      <w:marBottom w:val="0"/>
      <w:divBdr>
        <w:top w:val="none" w:sz="0" w:space="0" w:color="auto"/>
        <w:left w:val="none" w:sz="0" w:space="0" w:color="auto"/>
        <w:bottom w:val="none" w:sz="0" w:space="0" w:color="auto"/>
        <w:right w:val="none" w:sz="0" w:space="0" w:color="auto"/>
      </w:divBdr>
    </w:div>
    <w:div w:id="1178039200">
      <w:bodyDiv w:val="1"/>
      <w:marLeft w:val="0"/>
      <w:marRight w:val="0"/>
      <w:marTop w:val="0"/>
      <w:marBottom w:val="0"/>
      <w:divBdr>
        <w:top w:val="none" w:sz="0" w:space="0" w:color="auto"/>
        <w:left w:val="none" w:sz="0" w:space="0" w:color="auto"/>
        <w:bottom w:val="none" w:sz="0" w:space="0" w:color="auto"/>
        <w:right w:val="none" w:sz="0" w:space="0" w:color="auto"/>
      </w:divBdr>
      <w:divsChild>
        <w:div w:id="1661150029">
          <w:marLeft w:val="640"/>
          <w:marRight w:val="0"/>
          <w:marTop w:val="0"/>
          <w:marBottom w:val="0"/>
          <w:divBdr>
            <w:top w:val="none" w:sz="0" w:space="0" w:color="auto"/>
            <w:left w:val="none" w:sz="0" w:space="0" w:color="auto"/>
            <w:bottom w:val="none" w:sz="0" w:space="0" w:color="auto"/>
            <w:right w:val="none" w:sz="0" w:space="0" w:color="auto"/>
          </w:divBdr>
        </w:div>
        <w:div w:id="1603609542">
          <w:marLeft w:val="640"/>
          <w:marRight w:val="0"/>
          <w:marTop w:val="0"/>
          <w:marBottom w:val="0"/>
          <w:divBdr>
            <w:top w:val="none" w:sz="0" w:space="0" w:color="auto"/>
            <w:left w:val="none" w:sz="0" w:space="0" w:color="auto"/>
            <w:bottom w:val="none" w:sz="0" w:space="0" w:color="auto"/>
            <w:right w:val="none" w:sz="0" w:space="0" w:color="auto"/>
          </w:divBdr>
        </w:div>
        <w:div w:id="2032995196">
          <w:marLeft w:val="640"/>
          <w:marRight w:val="0"/>
          <w:marTop w:val="0"/>
          <w:marBottom w:val="0"/>
          <w:divBdr>
            <w:top w:val="none" w:sz="0" w:space="0" w:color="auto"/>
            <w:left w:val="none" w:sz="0" w:space="0" w:color="auto"/>
            <w:bottom w:val="none" w:sz="0" w:space="0" w:color="auto"/>
            <w:right w:val="none" w:sz="0" w:space="0" w:color="auto"/>
          </w:divBdr>
        </w:div>
        <w:div w:id="445084959">
          <w:marLeft w:val="640"/>
          <w:marRight w:val="0"/>
          <w:marTop w:val="0"/>
          <w:marBottom w:val="0"/>
          <w:divBdr>
            <w:top w:val="none" w:sz="0" w:space="0" w:color="auto"/>
            <w:left w:val="none" w:sz="0" w:space="0" w:color="auto"/>
            <w:bottom w:val="none" w:sz="0" w:space="0" w:color="auto"/>
            <w:right w:val="none" w:sz="0" w:space="0" w:color="auto"/>
          </w:divBdr>
        </w:div>
        <w:div w:id="1049648681">
          <w:marLeft w:val="640"/>
          <w:marRight w:val="0"/>
          <w:marTop w:val="0"/>
          <w:marBottom w:val="0"/>
          <w:divBdr>
            <w:top w:val="none" w:sz="0" w:space="0" w:color="auto"/>
            <w:left w:val="none" w:sz="0" w:space="0" w:color="auto"/>
            <w:bottom w:val="none" w:sz="0" w:space="0" w:color="auto"/>
            <w:right w:val="none" w:sz="0" w:space="0" w:color="auto"/>
          </w:divBdr>
        </w:div>
        <w:div w:id="1632052037">
          <w:marLeft w:val="640"/>
          <w:marRight w:val="0"/>
          <w:marTop w:val="0"/>
          <w:marBottom w:val="0"/>
          <w:divBdr>
            <w:top w:val="none" w:sz="0" w:space="0" w:color="auto"/>
            <w:left w:val="none" w:sz="0" w:space="0" w:color="auto"/>
            <w:bottom w:val="none" w:sz="0" w:space="0" w:color="auto"/>
            <w:right w:val="none" w:sz="0" w:space="0" w:color="auto"/>
          </w:divBdr>
        </w:div>
        <w:div w:id="386412763">
          <w:marLeft w:val="640"/>
          <w:marRight w:val="0"/>
          <w:marTop w:val="0"/>
          <w:marBottom w:val="0"/>
          <w:divBdr>
            <w:top w:val="none" w:sz="0" w:space="0" w:color="auto"/>
            <w:left w:val="none" w:sz="0" w:space="0" w:color="auto"/>
            <w:bottom w:val="none" w:sz="0" w:space="0" w:color="auto"/>
            <w:right w:val="none" w:sz="0" w:space="0" w:color="auto"/>
          </w:divBdr>
        </w:div>
        <w:div w:id="1225995164">
          <w:marLeft w:val="640"/>
          <w:marRight w:val="0"/>
          <w:marTop w:val="0"/>
          <w:marBottom w:val="0"/>
          <w:divBdr>
            <w:top w:val="none" w:sz="0" w:space="0" w:color="auto"/>
            <w:left w:val="none" w:sz="0" w:space="0" w:color="auto"/>
            <w:bottom w:val="none" w:sz="0" w:space="0" w:color="auto"/>
            <w:right w:val="none" w:sz="0" w:space="0" w:color="auto"/>
          </w:divBdr>
        </w:div>
        <w:div w:id="239676663">
          <w:marLeft w:val="640"/>
          <w:marRight w:val="0"/>
          <w:marTop w:val="0"/>
          <w:marBottom w:val="0"/>
          <w:divBdr>
            <w:top w:val="none" w:sz="0" w:space="0" w:color="auto"/>
            <w:left w:val="none" w:sz="0" w:space="0" w:color="auto"/>
            <w:bottom w:val="none" w:sz="0" w:space="0" w:color="auto"/>
            <w:right w:val="none" w:sz="0" w:space="0" w:color="auto"/>
          </w:divBdr>
        </w:div>
        <w:div w:id="146283894">
          <w:marLeft w:val="640"/>
          <w:marRight w:val="0"/>
          <w:marTop w:val="0"/>
          <w:marBottom w:val="0"/>
          <w:divBdr>
            <w:top w:val="none" w:sz="0" w:space="0" w:color="auto"/>
            <w:left w:val="none" w:sz="0" w:space="0" w:color="auto"/>
            <w:bottom w:val="none" w:sz="0" w:space="0" w:color="auto"/>
            <w:right w:val="none" w:sz="0" w:space="0" w:color="auto"/>
          </w:divBdr>
        </w:div>
        <w:div w:id="1004893187">
          <w:marLeft w:val="640"/>
          <w:marRight w:val="0"/>
          <w:marTop w:val="0"/>
          <w:marBottom w:val="0"/>
          <w:divBdr>
            <w:top w:val="none" w:sz="0" w:space="0" w:color="auto"/>
            <w:left w:val="none" w:sz="0" w:space="0" w:color="auto"/>
            <w:bottom w:val="none" w:sz="0" w:space="0" w:color="auto"/>
            <w:right w:val="none" w:sz="0" w:space="0" w:color="auto"/>
          </w:divBdr>
        </w:div>
        <w:div w:id="1092051010">
          <w:marLeft w:val="640"/>
          <w:marRight w:val="0"/>
          <w:marTop w:val="0"/>
          <w:marBottom w:val="0"/>
          <w:divBdr>
            <w:top w:val="none" w:sz="0" w:space="0" w:color="auto"/>
            <w:left w:val="none" w:sz="0" w:space="0" w:color="auto"/>
            <w:bottom w:val="none" w:sz="0" w:space="0" w:color="auto"/>
            <w:right w:val="none" w:sz="0" w:space="0" w:color="auto"/>
          </w:divBdr>
        </w:div>
        <w:div w:id="1871919713">
          <w:marLeft w:val="640"/>
          <w:marRight w:val="0"/>
          <w:marTop w:val="0"/>
          <w:marBottom w:val="0"/>
          <w:divBdr>
            <w:top w:val="none" w:sz="0" w:space="0" w:color="auto"/>
            <w:left w:val="none" w:sz="0" w:space="0" w:color="auto"/>
            <w:bottom w:val="none" w:sz="0" w:space="0" w:color="auto"/>
            <w:right w:val="none" w:sz="0" w:space="0" w:color="auto"/>
          </w:divBdr>
        </w:div>
        <w:div w:id="1117141658">
          <w:marLeft w:val="640"/>
          <w:marRight w:val="0"/>
          <w:marTop w:val="0"/>
          <w:marBottom w:val="0"/>
          <w:divBdr>
            <w:top w:val="none" w:sz="0" w:space="0" w:color="auto"/>
            <w:left w:val="none" w:sz="0" w:space="0" w:color="auto"/>
            <w:bottom w:val="none" w:sz="0" w:space="0" w:color="auto"/>
            <w:right w:val="none" w:sz="0" w:space="0" w:color="auto"/>
          </w:divBdr>
        </w:div>
        <w:div w:id="1085497868">
          <w:marLeft w:val="640"/>
          <w:marRight w:val="0"/>
          <w:marTop w:val="0"/>
          <w:marBottom w:val="0"/>
          <w:divBdr>
            <w:top w:val="none" w:sz="0" w:space="0" w:color="auto"/>
            <w:left w:val="none" w:sz="0" w:space="0" w:color="auto"/>
            <w:bottom w:val="none" w:sz="0" w:space="0" w:color="auto"/>
            <w:right w:val="none" w:sz="0" w:space="0" w:color="auto"/>
          </w:divBdr>
        </w:div>
        <w:div w:id="2139177024">
          <w:marLeft w:val="640"/>
          <w:marRight w:val="0"/>
          <w:marTop w:val="0"/>
          <w:marBottom w:val="0"/>
          <w:divBdr>
            <w:top w:val="none" w:sz="0" w:space="0" w:color="auto"/>
            <w:left w:val="none" w:sz="0" w:space="0" w:color="auto"/>
            <w:bottom w:val="none" w:sz="0" w:space="0" w:color="auto"/>
            <w:right w:val="none" w:sz="0" w:space="0" w:color="auto"/>
          </w:divBdr>
        </w:div>
        <w:div w:id="1987661991">
          <w:marLeft w:val="640"/>
          <w:marRight w:val="0"/>
          <w:marTop w:val="0"/>
          <w:marBottom w:val="0"/>
          <w:divBdr>
            <w:top w:val="none" w:sz="0" w:space="0" w:color="auto"/>
            <w:left w:val="none" w:sz="0" w:space="0" w:color="auto"/>
            <w:bottom w:val="none" w:sz="0" w:space="0" w:color="auto"/>
            <w:right w:val="none" w:sz="0" w:space="0" w:color="auto"/>
          </w:divBdr>
        </w:div>
        <w:div w:id="728840573">
          <w:marLeft w:val="640"/>
          <w:marRight w:val="0"/>
          <w:marTop w:val="0"/>
          <w:marBottom w:val="0"/>
          <w:divBdr>
            <w:top w:val="none" w:sz="0" w:space="0" w:color="auto"/>
            <w:left w:val="none" w:sz="0" w:space="0" w:color="auto"/>
            <w:bottom w:val="none" w:sz="0" w:space="0" w:color="auto"/>
            <w:right w:val="none" w:sz="0" w:space="0" w:color="auto"/>
          </w:divBdr>
        </w:div>
        <w:div w:id="224462728">
          <w:marLeft w:val="640"/>
          <w:marRight w:val="0"/>
          <w:marTop w:val="0"/>
          <w:marBottom w:val="0"/>
          <w:divBdr>
            <w:top w:val="none" w:sz="0" w:space="0" w:color="auto"/>
            <w:left w:val="none" w:sz="0" w:space="0" w:color="auto"/>
            <w:bottom w:val="none" w:sz="0" w:space="0" w:color="auto"/>
            <w:right w:val="none" w:sz="0" w:space="0" w:color="auto"/>
          </w:divBdr>
        </w:div>
        <w:div w:id="1949892861">
          <w:marLeft w:val="640"/>
          <w:marRight w:val="0"/>
          <w:marTop w:val="0"/>
          <w:marBottom w:val="0"/>
          <w:divBdr>
            <w:top w:val="none" w:sz="0" w:space="0" w:color="auto"/>
            <w:left w:val="none" w:sz="0" w:space="0" w:color="auto"/>
            <w:bottom w:val="none" w:sz="0" w:space="0" w:color="auto"/>
            <w:right w:val="none" w:sz="0" w:space="0" w:color="auto"/>
          </w:divBdr>
        </w:div>
        <w:div w:id="37512842">
          <w:marLeft w:val="640"/>
          <w:marRight w:val="0"/>
          <w:marTop w:val="0"/>
          <w:marBottom w:val="0"/>
          <w:divBdr>
            <w:top w:val="none" w:sz="0" w:space="0" w:color="auto"/>
            <w:left w:val="none" w:sz="0" w:space="0" w:color="auto"/>
            <w:bottom w:val="none" w:sz="0" w:space="0" w:color="auto"/>
            <w:right w:val="none" w:sz="0" w:space="0" w:color="auto"/>
          </w:divBdr>
        </w:div>
        <w:div w:id="1444420495">
          <w:marLeft w:val="640"/>
          <w:marRight w:val="0"/>
          <w:marTop w:val="0"/>
          <w:marBottom w:val="0"/>
          <w:divBdr>
            <w:top w:val="none" w:sz="0" w:space="0" w:color="auto"/>
            <w:left w:val="none" w:sz="0" w:space="0" w:color="auto"/>
            <w:bottom w:val="none" w:sz="0" w:space="0" w:color="auto"/>
            <w:right w:val="none" w:sz="0" w:space="0" w:color="auto"/>
          </w:divBdr>
        </w:div>
        <w:div w:id="1320768454">
          <w:marLeft w:val="640"/>
          <w:marRight w:val="0"/>
          <w:marTop w:val="0"/>
          <w:marBottom w:val="0"/>
          <w:divBdr>
            <w:top w:val="none" w:sz="0" w:space="0" w:color="auto"/>
            <w:left w:val="none" w:sz="0" w:space="0" w:color="auto"/>
            <w:bottom w:val="none" w:sz="0" w:space="0" w:color="auto"/>
            <w:right w:val="none" w:sz="0" w:space="0" w:color="auto"/>
          </w:divBdr>
        </w:div>
        <w:div w:id="2076049675">
          <w:marLeft w:val="640"/>
          <w:marRight w:val="0"/>
          <w:marTop w:val="0"/>
          <w:marBottom w:val="0"/>
          <w:divBdr>
            <w:top w:val="none" w:sz="0" w:space="0" w:color="auto"/>
            <w:left w:val="none" w:sz="0" w:space="0" w:color="auto"/>
            <w:bottom w:val="none" w:sz="0" w:space="0" w:color="auto"/>
            <w:right w:val="none" w:sz="0" w:space="0" w:color="auto"/>
          </w:divBdr>
        </w:div>
        <w:div w:id="33241381">
          <w:marLeft w:val="640"/>
          <w:marRight w:val="0"/>
          <w:marTop w:val="0"/>
          <w:marBottom w:val="0"/>
          <w:divBdr>
            <w:top w:val="none" w:sz="0" w:space="0" w:color="auto"/>
            <w:left w:val="none" w:sz="0" w:space="0" w:color="auto"/>
            <w:bottom w:val="none" w:sz="0" w:space="0" w:color="auto"/>
            <w:right w:val="none" w:sz="0" w:space="0" w:color="auto"/>
          </w:divBdr>
        </w:div>
        <w:div w:id="1550142701">
          <w:marLeft w:val="640"/>
          <w:marRight w:val="0"/>
          <w:marTop w:val="0"/>
          <w:marBottom w:val="0"/>
          <w:divBdr>
            <w:top w:val="none" w:sz="0" w:space="0" w:color="auto"/>
            <w:left w:val="none" w:sz="0" w:space="0" w:color="auto"/>
            <w:bottom w:val="none" w:sz="0" w:space="0" w:color="auto"/>
            <w:right w:val="none" w:sz="0" w:space="0" w:color="auto"/>
          </w:divBdr>
        </w:div>
        <w:div w:id="1023088398">
          <w:marLeft w:val="640"/>
          <w:marRight w:val="0"/>
          <w:marTop w:val="0"/>
          <w:marBottom w:val="0"/>
          <w:divBdr>
            <w:top w:val="none" w:sz="0" w:space="0" w:color="auto"/>
            <w:left w:val="none" w:sz="0" w:space="0" w:color="auto"/>
            <w:bottom w:val="none" w:sz="0" w:space="0" w:color="auto"/>
            <w:right w:val="none" w:sz="0" w:space="0" w:color="auto"/>
          </w:divBdr>
        </w:div>
        <w:div w:id="189149695">
          <w:marLeft w:val="640"/>
          <w:marRight w:val="0"/>
          <w:marTop w:val="0"/>
          <w:marBottom w:val="0"/>
          <w:divBdr>
            <w:top w:val="none" w:sz="0" w:space="0" w:color="auto"/>
            <w:left w:val="none" w:sz="0" w:space="0" w:color="auto"/>
            <w:bottom w:val="none" w:sz="0" w:space="0" w:color="auto"/>
            <w:right w:val="none" w:sz="0" w:space="0" w:color="auto"/>
          </w:divBdr>
        </w:div>
        <w:div w:id="388917732">
          <w:marLeft w:val="640"/>
          <w:marRight w:val="0"/>
          <w:marTop w:val="0"/>
          <w:marBottom w:val="0"/>
          <w:divBdr>
            <w:top w:val="none" w:sz="0" w:space="0" w:color="auto"/>
            <w:left w:val="none" w:sz="0" w:space="0" w:color="auto"/>
            <w:bottom w:val="none" w:sz="0" w:space="0" w:color="auto"/>
            <w:right w:val="none" w:sz="0" w:space="0" w:color="auto"/>
          </w:divBdr>
        </w:div>
        <w:div w:id="2063479147">
          <w:marLeft w:val="640"/>
          <w:marRight w:val="0"/>
          <w:marTop w:val="0"/>
          <w:marBottom w:val="0"/>
          <w:divBdr>
            <w:top w:val="none" w:sz="0" w:space="0" w:color="auto"/>
            <w:left w:val="none" w:sz="0" w:space="0" w:color="auto"/>
            <w:bottom w:val="none" w:sz="0" w:space="0" w:color="auto"/>
            <w:right w:val="none" w:sz="0" w:space="0" w:color="auto"/>
          </w:divBdr>
        </w:div>
        <w:div w:id="1517033761">
          <w:marLeft w:val="640"/>
          <w:marRight w:val="0"/>
          <w:marTop w:val="0"/>
          <w:marBottom w:val="0"/>
          <w:divBdr>
            <w:top w:val="none" w:sz="0" w:space="0" w:color="auto"/>
            <w:left w:val="none" w:sz="0" w:space="0" w:color="auto"/>
            <w:bottom w:val="none" w:sz="0" w:space="0" w:color="auto"/>
            <w:right w:val="none" w:sz="0" w:space="0" w:color="auto"/>
          </w:divBdr>
        </w:div>
        <w:div w:id="280307782">
          <w:marLeft w:val="640"/>
          <w:marRight w:val="0"/>
          <w:marTop w:val="0"/>
          <w:marBottom w:val="0"/>
          <w:divBdr>
            <w:top w:val="none" w:sz="0" w:space="0" w:color="auto"/>
            <w:left w:val="none" w:sz="0" w:space="0" w:color="auto"/>
            <w:bottom w:val="none" w:sz="0" w:space="0" w:color="auto"/>
            <w:right w:val="none" w:sz="0" w:space="0" w:color="auto"/>
          </w:divBdr>
        </w:div>
        <w:div w:id="402221928">
          <w:marLeft w:val="640"/>
          <w:marRight w:val="0"/>
          <w:marTop w:val="0"/>
          <w:marBottom w:val="0"/>
          <w:divBdr>
            <w:top w:val="none" w:sz="0" w:space="0" w:color="auto"/>
            <w:left w:val="none" w:sz="0" w:space="0" w:color="auto"/>
            <w:bottom w:val="none" w:sz="0" w:space="0" w:color="auto"/>
            <w:right w:val="none" w:sz="0" w:space="0" w:color="auto"/>
          </w:divBdr>
        </w:div>
        <w:div w:id="375391048">
          <w:marLeft w:val="640"/>
          <w:marRight w:val="0"/>
          <w:marTop w:val="0"/>
          <w:marBottom w:val="0"/>
          <w:divBdr>
            <w:top w:val="none" w:sz="0" w:space="0" w:color="auto"/>
            <w:left w:val="none" w:sz="0" w:space="0" w:color="auto"/>
            <w:bottom w:val="none" w:sz="0" w:space="0" w:color="auto"/>
            <w:right w:val="none" w:sz="0" w:space="0" w:color="auto"/>
          </w:divBdr>
        </w:div>
        <w:div w:id="2077362324">
          <w:marLeft w:val="640"/>
          <w:marRight w:val="0"/>
          <w:marTop w:val="0"/>
          <w:marBottom w:val="0"/>
          <w:divBdr>
            <w:top w:val="none" w:sz="0" w:space="0" w:color="auto"/>
            <w:left w:val="none" w:sz="0" w:space="0" w:color="auto"/>
            <w:bottom w:val="none" w:sz="0" w:space="0" w:color="auto"/>
            <w:right w:val="none" w:sz="0" w:space="0" w:color="auto"/>
          </w:divBdr>
        </w:div>
        <w:div w:id="305016463">
          <w:marLeft w:val="640"/>
          <w:marRight w:val="0"/>
          <w:marTop w:val="0"/>
          <w:marBottom w:val="0"/>
          <w:divBdr>
            <w:top w:val="none" w:sz="0" w:space="0" w:color="auto"/>
            <w:left w:val="none" w:sz="0" w:space="0" w:color="auto"/>
            <w:bottom w:val="none" w:sz="0" w:space="0" w:color="auto"/>
            <w:right w:val="none" w:sz="0" w:space="0" w:color="auto"/>
          </w:divBdr>
        </w:div>
        <w:div w:id="1178276311">
          <w:marLeft w:val="640"/>
          <w:marRight w:val="0"/>
          <w:marTop w:val="0"/>
          <w:marBottom w:val="0"/>
          <w:divBdr>
            <w:top w:val="none" w:sz="0" w:space="0" w:color="auto"/>
            <w:left w:val="none" w:sz="0" w:space="0" w:color="auto"/>
            <w:bottom w:val="none" w:sz="0" w:space="0" w:color="auto"/>
            <w:right w:val="none" w:sz="0" w:space="0" w:color="auto"/>
          </w:divBdr>
        </w:div>
        <w:div w:id="1876574309">
          <w:marLeft w:val="640"/>
          <w:marRight w:val="0"/>
          <w:marTop w:val="0"/>
          <w:marBottom w:val="0"/>
          <w:divBdr>
            <w:top w:val="none" w:sz="0" w:space="0" w:color="auto"/>
            <w:left w:val="none" w:sz="0" w:space="0" w:color="auto"/>
            <w:bottom w:val="none" w:sz="0" w:space="0" w:color="auto"/>
            <w:right w:val="none" w:sz="0" w:space="0" w:color="auto"/>
          </w:divBdr>
        </w:div>
        <w:div w:id="2049061990">
          <w:marLeft w:val="640"/>
          <w:marRight w:val="0"/>
          <w:marTop w:val="0"/>
          <w:marBottom w:val="0"/>
          <w:divBdr>
            <w:top w:val="none" w:sz="0" w:space="0" w:color="auto"/>
            <w:left w:val="none" w:sz="0" w:space="0" w:color="auto"/>
            <w:bottom w:val="none" w:sz="0" w:space="0" w:color="auto"/>
            <w:right w:val="none" w:sz="0" w:space="0" w:color="auto"/>
          </w:divBdr>
        </w:div>
        <w:div w:id="1092698408">
          <w:marLeft w:val="640"/>
          <w:marRight w:val="0"/>
          <w:marTop w:val="0"/>
          <w:marBottom w:val="0"/>
          <w:divBdr>
            <w:top w:val="none" w:sz="0" w:space="0" w:color="auto"/>
            <w:left w:val="none" w:sz="0" w:space="0" w:color="auto"/>
            <w:bottom w:val="none" w:sz="0" w:space="0" w:color="auto"/>
            <w:right w:val="none" w:sz="0" w:space="0" w:color="auto"/>
          </w:divBdr>
        </w:div>
        <w:div w:id="1044646258">
          <w:marLeft w:val="640"/>
          <w:marRight w:val="0"/>
          <w:marTop w:val="0"/>
          <w:marBottom w:val="0"/>
          <w:divBdr>
            <w:top w:val="none" w:sz="0" w:space="0" w:color="auto"/>
            <w:left w:val="none" w:sz="0" w:space="0" w:color="auto"/>
            <w:bottom w:val="none" w:sz="0" w:space="0" w:color="auto"/>
            <w:right w:val="none" w:sz="0" w:space="0" w:color="auto"/>
          </w:divBdr>
        </w:div>
        <w:div w:id="1857696956">
          <w:marLeft w:val="640"/>
          <w:marRight w:val="0"/>
          <w:marTop w:val="0"/>
          <w:marBottom w:val="0"/>
          <w:divBdr>
            <w:top w:val="none" w:sz="0" w:space="0" w:color="auto"/>
            <w:left w:val="none" w:sz="0" w:space="0" w:color="auto"/>
            <w:bottom w:val="none" w:sz="0" w:space="0" w:color="auto"/>
            <w:right w:val="none" w:sz="0" w:space="0" w:color="auto"/>
          </w:divBdr>
        </w:div>
        <w:div w:id="978416233">
          <w:marLeft w:val="640"/>
          <w:marRight w:val="0"/>
          <w:marTop w:val="0"/>
          <w:marBottom w:val="0"/>
          <w:divBdr>
            <w:top w:val="none" w:sz="0" w:space="0" w:color="auto"/>
            <w:left w:val="none" w:sz="0" w:space="0" w:color="auto"/>
            <w:bottom w:val="none" w:sz="0" w:space="0" w:color="auto"/>
            <w:right w:val="none" w:sz="0" w:space="0" w:color="auto"/>
          </w:divBdr>
        </w:div>
        <w:div w:id="1140153973">
          <w:marLeft w:val="640"/>
          <w:marRight w:val="0"/>
          <w:marTop w:val="0"/>
          <w:marBottom w:val="0"/>
          <w:divBdr>
            <w:top w:val="none" w:sz="0" w:space="0" w:color="auto"/>
            <w:left w:val="none" w:sz="0" w:space="0" w:color="auto"/>
            <w:bottom w:val="none" w:sz="0" w:space="0" w:color="auto"/>
            <w:right w:val="none" w:sz="0" w:space="0" w:color="auto"/>
          </w:divBdr>
        </w:div>
        <w:div w:id="1672759548">
          <w:marLeft w:val="640"/>
          <w:marRight w:val="0"/>
          <w:marTop w:val="0"/>
          <w:marBottom w:val="0"/>
          <w:divBdr>
            <w:top w:val="none" w:sz="0" w:space="0" w:color="auto"/>
            <w:left w:val="none" w:sz="0" w:space="0" w:color="auto"/>
            <w:bottom w:val="none" w:sz="0" w:space="0" w:color="auto"/>
            <w:right w:val="none" w:sz="0" w:space="0" w:color="auto"/>
          </w:divBdr>
        </w:div>
        <w:div w:id="50426872">
          <w:marLeft w:val="640"/>
          <w:marRight w:val="0"/>
          <w:marTop w:val="0"/>
          <w:marBottom w:val="0"/>
          <w:divBdr>
            <w:top w:val="none" w:sz="0" w:space="0" w:color="auto"/>
            <w:left w:val="none" w:sz="0" w:space="0" w:color="auto"/>
            <w:bottom w:val="none" w:sz="0" w:space="0" w:color="auto"/>
            <w:right w:val="none" w:sz="0" w:space="0" w:color="auto"/>
          </w:divBdr>
        </w:div>
        <w:div w:id="148326457">
          <w:marLeft w:val="640"/>
          <w:marRight w:val="0"/>
          <w:marTop w:val="0"/>
          <w:marBottom w:val="0"/>
          <w:divBdr>
            <w:top w:val="none" w:sz="0" w:space="0" w:color="auto"/>
            <w:left w:val="none" w:sz="0" w:space="0" w:color="auto"/>
            <w:bottom w:val="none" w:sz="0" w:space="0" w:color="auto"/>
            <w:right w:val="none" w:sz="0" w:space="0" w:color="auto"/>
          </w:divBdr>
        </w:div>
        <w:div w:id="1100025305">
          <w:marLeft w:val="640"/>
          <w:marRight w:val="0"/>
          <w:marTop w:val="0"/>
          <w:marBottom w:val="0"/>
          <w:divBdr>
            <w:top w:val="none" w:sz="0" w:space="0" w:color="auto"/>
            <w:left w:val="none" w:sz="0" w:space="0" w:color="auto"/>
            <w:bottom w:val="none" w:sz="0" w:space="0" w:color="auto"/>
            <w:right w:val="none" w:sz="0" w:space="0" w:color="auto"/>
          </w:divBdr>
        </w:div>
        <w:div w:id="1394039865">
          <w:marLeft w:val="640"/>
          <w:marRight w:val="0"/>
          <w:marTop w:val="0"/>
          <w:marBottom w:val="0"/>
          <w:divBdr>
            <w:top w:val="none" w:sz="0" w:space="0" w:color="auto"/>
            <w:left w:val="none" w:sz="0" w:space="0" w:color="auto"/>
            <w:bottom w:val="none" w:sz="0" w:space="0" w:color="auto"/>
            <w:right w:val="none" w:sz="0" w:space="0" w:color="auto"/>
          </w:divBdr>
        </w:div>
        <w:div w:id="199823468">
          <w:marLeft w:val="640"/>
          <w:marRight w:val="0"/>
          <w:marTop w:val="0"/>
          <w:marBottom w:val="0"/>
          <w:divBdr>
            <w:top w:val="none" w:sz="0" w:space="0" w:color="auto"/>
            <w:left w:val="none" w:sz="0" w:space="0" w:color="auto"/>
            <w:bottom w:val="none" w:sz="0" w:space="0" w:color="auto"/>
            <w:right w:val="none" w:sz="0" w:space="0" w:color="auto"/>
          </w:divBdr>
        </w:div>
        <w:div w:id="457258571">
          <w:marLeft w:val="640"/>
          <w:marRight w:val="0"/>
          <w:marTop w:val="0"/>
          <w:marBottom w:val="0"/>
          <w:divBdr>
            <w:top w:val="none" w:sz="0" w:space="0" w:color="auto"/>
            <w:left w:val="none" w:sz="0" w:space="0" w:color="auto"/>
            <w:bottom w:val="none" w:sz="0" w:space="0" w:color="auto"/>
            <w:right w:val="none" w:sz="0" w:space="0" w:color="auto"/>
          </w:divBdr>
        </w:div>
        <w:div w:id="1844929364">
          <w:marLeft w:val="640"/>
          <w:marRight w:val="0"/>
          <w:marTop w:val="0"/>
          <w:marBottom w:val="0"/>
          <w:divBdr>
            <w:top w:val="none" w:sz="0" w:space="0" w:color="auto"/>
            <w:left w:val="none" w:sz="0" w:space="0" w:color="auto"/>
            <w:bottom w:val="none" w:sz="0" w:space="0" w:color="auto"/>
            <w:right w:val="none" w:sz="0" w:space="0" w:color="auto"/>
          </w:divBdr>
        </w:div>
        <w:div w:id="569072037">
          <w:marLeft w:val="640"/>
          <w:marRight w:val="0"/>
          <w:marTop w:val="0"/>
          <w:marBottom w:val="0"/>
          <w:divBdr>
            <w:top w:val="none" w:sz="0" w:space="0" w:color="auto"/>
            <w:left w:val="none" w:sz="0" w:space="0" w:color="auto"/>
            <w:bottom w:val="none" w:sz="0" w:space="0" w:color="auto"/>
            <w:right w:val="none" w:sz="0" w:space="0" w:color="auto"/>
          </w:divBdr>
        </w:div>
        <w:div w:id="734738457">
          <w:marLeft w:val="640"/>
          <w:marRight w:val="0"/>
          <w:marTop w:val="0"/>
          <w:marBottom w:val="0"/>
          <w:divBdr>
            <w:top w:val="none" w:sz="0" w:space="0" w:color="auto"/>
            <w:left w:val="none" w:sz="0" w:space="0" w:color="auto"/>
            <w:bottom w:val="none" w:sz="0" w:space="0" w:color="auto"/>
            <w:right w:val="none" w:sz="0" w:space="0" w:color="auto"/>
          </w:divBdr>
        </w:div>
        <w:div w:id="909074833">
          <w:marLeft w:val="640"/>
          <w:marRight w:val="0"/>
          <w:marTop w:val="0"/>
          <w:marBottom w:val="0"/>
          <w:divBdr>
            <w:top w:val="none" w:sz="0" w:space="0" w:color="auto"/>
            <w:left w:val="none" w:sz="0" w:space="0" w:color="auto"/>
            <w:bottom w:val="none" w:sz="0" w:space="0" w:color="auto"/>
            <w:right w:val="none" w:sz="0" w:space="0" w:color="auto"/>
          </w:divBdr>
        </w:div>
        <w:div w:id="430708503">
          <w:marLeft w:val="640"/>
          <w:marRight w:val="0"/>
          <w:marTop w:val="0"/>
          <w:marBottom w:val="0"/>
          <w:divBdr>
            <w:top w:val="none" w:sz="0" w:space="0" w:color="auto"/>
            <w:left w:val="none" w:sz="0" w:space="0" w:color="auto"/>
            <w:bottom w:val="none" w:sz="0" w:space="0" w:color="auto"/>
            <w:right w:val="none" w:sz="0" w:space="0" w:color="auto"/>
          </w:divBdr>
        </w:div>
        <w:div w:id="1641231272">
          <w:marLeft w:val="640"/>
          <w:marRight w:val="0"/>
          <w:marTop w:val="0"/>
          <w:marBottom w:val="0"/>
          <w:divBdr>
            <w:top w:val="none" w:sz="0" w:space="0" w:color="auto"/>
            <w:left w:val="none" w:sz="0" w:space="0" w:color="auto"/>
            <w:bottom w:val="none" w:sz="0" w:space="0" w:color="auto"/>
            <w:right w:val="none" w:sz="0" w:space="0" w:color="auto"/>
          </w:divBdr>
        </w:div>
        <w:div w:id="955214920">
          <w:marLeft w:val="640"/>
          <w:marRight w:val="0"/>
          <w:marTop w:val="0"/>
          <w:marBottom w:val="0"/>
          <w:divBdr>
            <w:top w:val="none" w:sz="0" w:space="0" w:color="auto"/>
            <w:left w:val="none" w:sz="0" w:space="0" w:color="auto"/>
            <w:bottom w:val="none" w:sz="0" w:space="0" w:color="auto"/>
            <w:right w:val="none" w:sz="0" w:space="0" w:color="auto"/>
          </w:divBdr>
        </w:div>
        <w:div w:id="678317493">
          <w:marLeft w:val="640"/>
          <w:marRight w:val="0"/>
          <w:marTop w:val="0"/>
          <w:marBottom w:val="0"/>
          <w:divBdr>
            <w:top w:val="none" w:sz="0" w:space="0" w:color="auto"/>
            <w:left w:val="none" w:sz="0" w:space="0" w:color="auto"/>
            <w:bottom w:val="none" w:sz="0" w:space="0" w:color="auto"/>
            <w:right w:val="none" w:sz="0" w:space="0" w:color="auto"/>
          </w:divBdr>
        </w:div>
        <w:div w:id="802843685">
          <w:marLeft w:val="640"/>
          <w:marRight w:val="0"/>
          <w:marTop w:val="0"/>
          <w:marBottom w:val="0"/>
          <w:divBdr>
            <w:top w:val="none" w:sz="0" w:space="0" w:color="auto"/>
            <w:left w:val="none" w:sz="0" w:space="0" w:color="auto"/>
            <w:bottom w:val="none" w:sz="0" w:space="0" w:color="auto"/>
            <w:right w:val="none" w:sz="0" w:space="0" w:color="auto"/>
          </w:divBdr>
        </w:div>
        <w:div w:id="1874270700">
          <w:marLeft w:val="640"/>
          <w:marRight w:val="0"/>
          <w:marTop w:val="0"/>
          <w:marBottom w:val="0"/>
          <w:divBdr>
            <w:top w:val="none" w:sz="0" w:space="0" w:color="auto"/>
            <w:left w:val="none" w:sz="0" w:space="0" w:color="auto"/>
            <w:bottom w:val="none" w:sz="0" w:space="0" w:color="auto"/>
            <w:right w:val="none" w:sz="0" w:space="0" w:color="auto"/>
          </w:divBdr>
        </w:div>
        <w:div w:id="161941303">
          <w:marLeft w:val="640"/>
          <w:marRight w:val="0"/>
          <w:marTop w:val="0"/>
          <w:marBottom w:val="0"/>
          <w:divBdr>
            <w:top w:val="none" w:sz="0" w:space="0" w:color="auto"/>
            <w:left w:val="none" w:sz="0" w:space="0" w:color="auto"/>
            <w:bottom w:val="none" w:sz="0" w:space="0" w:color="auto"/>
            <w:right w:val="none" w:sz="0" w:space="0" w:color="auto"/>
          </w:divBdr>
        </w:div>
        <w:div w:id="1198081900">
          <w:marLeft w:val="640"/>
          <w:marRight w:val="0"/>
          <w:marTop w:val="0"/>
          <w:marBottom w:val="0"/>
          <w:divBdr>
            <w:top w:val="none" w:sz="0" w:space="0" w:color="auto"/>
            <w:left w:val="none" w:sz="0" w:space="0" w:color="auto"/>
            <w:bottom w:val="none" w:sz="0" w:space="0" w:color="auto"/>
            <w:right w:val="none" w:sz="0" w:space="0" w:color="auto"/>
          </w:divBdr>
        </w:div>
        <w:div w:id="392899401">
          <w:marLeft w:val="640"/>
          <w:marRight w:val="0"/>
          <w:marTop w:val="0"/>
          <w:marBottom w:val="0"/>
          <w:divBdr>
            <w:top w:val="none" w:sz="0" w:space="0" w:color="auto"/>
            <w:left w:val="none" w:sz="0" w:space="0" w:color="auto"/>
            <w:bottom w:val="none" w:sz="0" w:space="0" w:color="auto"/>
            <w:right w:val="none" w:sz="0" w:space="0" w:color="auto"/>
          </w:divBdr>
        </w:div>
        <w:div w:id="536241431">
          <w:marLeft w:val="640"/>
          <w:marRight w:val="0"/>
          <w:marTop w:val="0"/>
          <w:marBottom w:val="0"/>
          <w:divBdr>
            <w:top w:val="none" w:sz="0" w:space="0" w:color="auto"/>
            <w:left w:val="none" w:sz="0" w:space="0" w:color="auto"/>
            <w:bottom w:val="none" w:sz="0" w:space="0" w:color="auto"/>
            <w:right w:val="none" w:sz="0" w:space="0" w:color="auto"/>
          </w:divBdr>
        </w:div>
        <w:div w:id="912664009">
          <w:marLeft w:val="640"/>
          <w:marRight w:val="0"/>
          <w:marTop w:val="0"/>
          <w:marBottom w:val="0"/>
          <w:divBdr>
            <w:top w:val="none" w:sz="0" w:space="0" w:color="auto"/>
            <w:left w:val="none" w:sz="0" w:space="0" w:color="auto"/>
            <w:bottom w:val="none" w:sz="0" w:space="0" w:color="auto"/>
            <w:right w:val="none" w:sz="0" w:space="0" w:color="auto"/>
          </w:divBdr>
        </w:div>
        <w:div w:id="270892665">
          <w:marLeft w:val="640"/>
          <w:marRight w:val="0"/>
          <w:marTop w:val="0"/>
          <w:marBottom w:val="0"/>
          <w:divBdr>
            <w:top w:val="none" w:sz="0" w:space="0" w:color="auto"/>
            <w:left w:val="none" w:sz="0" w:space="0" w:color="auto"/>
            <w:bottom w:val="none" w:sz="0" w:space="0" w:color="auto"/>
            <w:right w:val="none" w:sz="0" w:space="0" w:color="auto"/>
          </w:divBdr>
        </w:div>
        <w:div w:id="236786770">
          <w:marLeft w:val="640"/>
          <w:marRight w:val="0"/>
          <w:marTop w:val="0"/>
          <w:marBottom w:val="0"/>
          <w:divBdr>
            <w:top w:val="none" w:sz="0" w:space="0" w:color="auto"/>
            <w:left w:val="none" w:sz="0" w:space="0" w:color="auto"/>
            <w:bottom w:val="none" w:sz="0" w:space="0" w:color="auto"/>
            <w:right w:val="none" w:sz="0" w:space="0" w:color="auto"/>
          </w:divBdr>
        </w:div>
        <w:div w:id="444227062">
          <w:marLeft w:val="640"/>
          <w:marRight w:val="0"/>
          <w:marTop w:val="0"/>
          <w:marBottom w:val="0"/>
          <w:divBdr>
            <w:top w:val="none" w:sz="0" w:space="0" w:color="auto"/>
            <w:left w:val="none" w:sz="0" w:space="0" w:color="auto"/>
            <w:bottom w:val="none" w:sz="0" w:space="0" w:color="auto"/>
            <w:right w:val="none" w:sz="0" w:space="0" w:color="auto"/>
          </w:divBdr>
        </w:div>
        <w:div w:id="1313831513">
          <w:marLeft w:val="640"/>
          <w:marRight w:val="0"/>
          <w:marTop w:val="0"/>
          <w:marBottom w:val="0"/>
          <w:divBdr>
            <w:top w:val="none" w:sz="0" w:space="0" w:color="auto"/>
            <w:left w:val="none" w:sz="0" w:space="0" w:color="auto"/>
            <w:bottom w:val="none" w:sz="0" w:space="0" w:color="auto"/>
            <w:right w:val="none" w:sz="0" w:space="0" w:color="auto"/>
          </w:divBdr>
        </w:div>
        <w:div w:id="1726878868">
          <w:marLeft w:val="640"/>
          <w:marRight w:val="0"/>
          <w:marTop w:val="0"/>
          <w:marBottom w:val="0"/>
          <w:divBdr>
            <w:top w:val="none" w:sz="0" w:space="0" w:color="auto"/>
            <w:left w:val="none" w:sz="0" w:space="0" w:color="auto"/>
            <w:bottom w:val="none" w:sz="0" w:space="0" w:color="auto"/>
            <w:right w:val="none" w:sz="0" w:space="0" w:color="auto"/>
          </w:divBdr>
        </w:div>
        <w:div w:id="1882202811">
          <w:marLeft w:val="640"/>
          <w:marRight w:val="0"/>
          <w:marTop w:val="0"/>
          <w:marBottom w:val="0"/>
          <w:divBdr>
            <w:top w:val="none" w:sz="0" w:space="0" w:color="auto"/>
            <w:left w:val="none" w:sz="0" w:space="0" w:color="auto"/>
            <w:bottom w:val="none" w:sz="0" w:space="0" w:color="auto"/>
            <w:right w:val="none" w:sz="0" w:space="0" w:color="auto"/>
          </w:divBdr>
        </w:div>
        <w:div w:id="1636638756">
          <w:marLeft w:val="640"/>
          <w:marRight w:val="0"/>
          <w:marTop w:val="0"/>
          <w:marBottom w:val="0"/>
          <w:divBdr>
            <w:top w:val="none" w:sz="0" w:space="0" w:color="auto"/>
            <w:left w:val="none" w:sz="0" w:space="0" w:color="auto"/>
            <w:bottom w:val="none" w:sz="0" w:space="0" w:color="auto"/>
            <w:right w:val="none" w:sz="0" w:space="0" w:color="auto"/>
          </w:divBdr>
        </w:div>
        <w:div w:id="583878892">
          <w:marLeft w:val="640"/>
          <w:marRight w:val="0"/>
          <w:marTop w:val="0"/>
          <w:marBottom w:val="0"/>
          <w:divBdr>
            <w:top w:val="none" w:sz="0" w:space="0" w:color="auto"/>
            <w:left w:val="none" w:sz="0" w:space="0" w:color="auto"/>
            <w:bottom w:val="none" w:sz="0" w:space="0" w:color="auto"/>
            <w:right w:val="none" w:sz="0" w:space="0" w:color="auto"/>
          </w:divBdr>
        </w:div>
        <w:div w:id="420950984">
          <w:marLeft w:val="640"/>
          <w:marRight w:val="0"/>
          <w:marTop w:val="0"/>
          <w:marBottom w:val="0"/>
          <w:divBdr>
            <w:top w:val="none" w:sz="0" w:space="0" w:color="auto"/>
            <w:left w:val="none" w:sz="0" w:space="0" w:color="auto"/>
            <w:bottom w:val="none" w:sz="0" w:space="0" w:color="auto"/>
            <w:right w:val="none" w:sz="0" w:space="0" w:color="auto"/>
          </w:divBdr>
        </w:div>
        <w:div w:id="314116408">
          <w:marLeft w:val="640"/>
          <w:marRight w:val="0"/>
          <w:marTop w:val="0"/>
          <w:marBottom w:val="0"/>
          <w:divBdr>
            <w:top w:val="none" w:sz="0" w:space="0" w:color="auto"/>
            <w:left w:val="none" w:sz="0" w:space="0" w:color="auto"/>
            <w:bottom w:val="none" w:sz="0" w:space="0" w:color="auto"/>
            <w:right w:val="none" w:sz="0" w:space="0" w:color="auto"/>
          </w:divBdr>
        </w:div>
        <w:div w:id="577595435">
          <w:marLeft w:val="640"/>
          <w:marRight w:val="0"/>
          <w:marTop w:val="0"/>
          <w:marBottom w:val="0"/>
          <w:divBdr>
            <w:top w:val="none" w:sz="0" w:space="0" w:color="auto"/>
            <w:left w:val="none" w:sz="0" w:space="0" w:color="auto"/>
            <w:bottom w:val="none" w:sz="0" w:space="0" w:color="auto"/>
            <w:right w:val="none" w:sz="0" w:space="0" w:color="auto"/>
          </w:divBdr>
        </w:div>
        <w:div w:id="1928885081">
          <w:marLeft w:val="640"/>
          <w:marRight w:val="0"/>
          <w:marTop w:val="0"/>
          <w:marBottom w:val="0"/>
          <w:divBdr>
            <w:top w:val="none" w:sz="0" w:space="0" w:color="auto"/>
            <w:left w:val="none" w:sz="0" w:space="0" w:color="auto"/>
            <w:bottom w:val="none" w:sz="0" w:space="0" w:color="auto"/>
            <w:right w:val="none" w:sz="0" w:space="0" w:color="auto"/>
          </w:divBdr>
        </w:div>
        <w:div w:id="1412237304">
          <w:marLeft w:val="640"/>
          <w:marRight w:val="0"/>
          <w:marTop w:val="0"/>
          <w:marBottom w:val="0"/>
          <w:divBdr>
            <w:top w:val="none" w:sz="0" w:space="0" w:color="auto"/>
            <w:left w:val="none" w:sz="0" w:space="0" w:color="auto"/>
            <w:bottom w:val="none" w:sz="0" w:space="0" w:color="auto"/>
            <w:right w:val="none" w:sz="0" w:space="0" w:color="auto"/>
          </w:divBdr>
        </w:div>
      </w:divsChild>
    </w:div>
    <w:div w:id="1178303960">
      <w:bodyDiv w:val="1"/>
      <w:marLeft w:val="0"/>
      <w:marRight w:val="0"/>
      <w:marTop w:val="0"/>
      <w:marBottom w:val="0"/>
      <w:divBdr>
        <w:top w:val="none" w:sz="0" w:space="0" w:color="auto"/>
        <w:left w:val="none" w:sz="0" w:space="0" w:color="auto"/>
        <w:bottom w:val="none" w:sz="0" w:space="0" w:color="auto"/>
        <w:right w:val="none" w:sz="0" w:space="0" w:color="auto"/>
      </w:divBdr>
    </w:div>
    <w:div w:id="1183977037">
      <w:bodyDiv w:val="1"/>
      <w:marLeft w:val="0"/>
      <w:marRight w:val="0"/>
      <w:marTop w:val="0"/>
      <w:marBottom w:val="0"/>
      <w:divBdr>
        <w:top w:val="none" w:sz="0" w:space="0" w:color="auto"/>
        <w:left w:val="none" w:sz="0" w:space="0" w:color="auto"/>
        <w:bottom w:val="none" w:sz="0" w:space="0" w:color="auto"/>
        <w:right w:val="none" w:sz="0" w:space="0" w:color="auto"/>
      </w:divBdr>
    </w:div>
    <w:div w:id="1184586220">
      <w:bodyDiv w:val="1"/>
      <w:marLeft w:val="0"/>
      <w:marRight w:val="0"/>
      <w:marTop w:val="0"/>
      <w:marBottom w:val="0"/>
      <w:divBdr>
        <w:top w:val="none" w:sz="0" w:space="0" w:color="auto"/>
        <w:left w:val="none" w:sz="0" w:space="0" w:color="auto"/>
        <w:bottom w:val="none" w:sz="0" w:space="0" w:color="auto"/>
        <w:right w:val="none" w:sz="0" w:space="0" w:color="auto"/>
      </w:divBdr>
      <w:divsChild>
        <w:div w:id="1732341705">
          <w:marLeft w:val="480"/>
          <w:marRight w:val="0"/>
          <w:marTop w:val="0"/>
          <w:marBottom w:val="0"/>
          <w:divBdr>
            <w:top w:val="none" w:sz="0" w:space="0" w:color="auto"/>
            <w:left w:val="none" w:sz="0" w:space="0" w:color="auto"/>
            <w:bottom w:val="none" w:sz="0" w:space="0" w:color="auto"/>
            <w:right w:val="none" w:sz="0" w:space="0" w:color="auto"/>
          </w:divBdr>
        </w:div>
        <w:div w:id="382141846">
          <w:marLeft w:val="480"/>
          <w:marRight w:val="0"/>
          <w:marTop w:val="0"/>
          <w:marBottom w:val="0"/>
          <w:divBdr>
            <w:top w:val="none" w:sz="0" w:space="0" w:color="auto"/>
            <w:left w:val="none" w:sz="0" w:space="0" w:color="auto"/>
            <w:bottom w:val="none" w:sz="0" w:space="0" w:color="auto"/>
            <w:right w:val="none" w:sz="0" w:space="0" w:color="auto"/>
          </w:divBdr>
        </w:div>
        <w:div w:id="1130978430">
          <w:marLeft w:val="480"/>
          <w:marRight w:val="0"/>
          <w:marTop w:val="0"/>
          <w:marBottom w:val="0"/>
          <w:divBdr>
            <w:top w:val="none" w:sz="0" w:space="0" w:color="auto"/>
            <w:left w:val="none" w:sz="0" w:space="0" w:color="auto"/>
            <w:bottom w:val="none" w:sz="0" w:space="0" w:color="auto"/>
            <w:right w:val="none" w:sz="0" w:space="0" w:color="auto"/>
          </w:divBdr>
        </w:div>
        <w:div w:id="1762988047">
          <w:marLeft w:val="480"/>
          <w:marRight w:val="0"/>
          <w:marTop w:val="0"/>
          <w:marBottom w:val="0"/>
          <w:divBdr>
            <w:top w:val="none" w:sz="0" w:space="0" w:color="auto"/>
            <w:left w:val="none" w:sz="0" w:space="0" w:color="auto"/>
            <w:bottom w:val="none" w:sz="0" w:space="0" w:color="auto"/>
            <w:right w:val="none" w:sz="0" w:space="0" w:color="auto"/>
          </w:divBdr>
        </w:div>
        <w:div w:id="336856713">
          <w:marLeft w:val="480"/>
          <w:marRight w:val="0"/>
          <w:marTop w:val="0"/>
          <w:marBottom w:val="0"/>
          <w:divBdr>
            <w:top w:val="none" w:sz="0" w:space="0" w:color="auto"/>
            <w:left w:val="none" w:sz="0" w:space="0" w:color="auto"/>
            <w:bottom w:val="none" w:sz="0" w:space="0" w:color="auto"/>
            <w:right w:val="none" w:sz="0" w:space="0" w:color="auto"/>
          </w:divBdr>
        </w:div>
        <w:div w:id="964315859">
          <w:marLeft w:val="480"/>
          <w:marRight w:val="0"/>
          <w:marTop w:val="0"/>
          <w:marBottom w:val="0"/>
          <w:divBdr>
            <w:top w:val="none" w:sz="0" w:space="0" w:color="auto"/>
            <w:left w:val="none" w:sz="0" w:space="0" w:color="auto"/>
            <w:bottom w:val="none" w:sz="0" w:space="0" w:color="auto"/>
            <w:right w:val="none" w:sz="0" w:space="0" w:color="auto"/>
          </w:divBdr>
        </w:div>
        <w:div w:id="475031005">
          <w:marLeft w:val="480"/>
          <w:marRight w:val="0"/>
          <w:marTop w:val="0"/>
          <w:marBottom w:val="0"/>
          <w:divBdr>
            <w:top w:val="none" w:sz="0" w:space="0" w:color="auto"/>
            <w:left w:val="none" w:sz="0" w:space="0" w:color="auto"/>
            <w:bottom w:val="none" w:sz="0" w:space="0" w:color="auto"/>
            <w:right w:val="none" w:sz="0" w:space="0" w:color="auto"/>
          </w:divBdr>
        </w:div>
        <w:div w:id="96102804">
          <w:marLeft w:val="480"/>
          <w:marRight w:val="0"/>
          <w:marTop w:val="0"/>
          <w:marBottom w:val="0"/>
          <w:divBdr>
            <w:top w:val="none" w:sz="0" w:space="0" w:color="auto"/>
            <w:left w:val="none" w:sz="0" w:space="0" w:color="auto"/>
            <w:bottom w:val="none" w:sz="0" w:space="0" w:color="auto"/>
            <w:right w:val="none" w:sz="0" w:space="0" w:color="auto"/>
          </w:divBdr>
        </w:div>
        <w:div w:id="1978101096">
          <w:marLeft w:val="480"/>
          <w:marRight w:val="0"/>
          <w:marTop w:val="0"/>
          <w:marBottom w:val="0"/>
          <w:divBdr>
            <w:top w:val="none" w:sz="0" w:space="0" w:color="auto"/>
            <w:left w:val="none" w:sz="0" w:space="0" w:color="auto"/>
            <w:bottom w:val="none" w:sz="0" w:space="0" w:color="auto"/>
            <w:right w:val="none" w:sz="0" w:space="0" w:color="auto"/>
          </w:divBdr>
        </w:div>
        <w:div w:id="1150681316">
          <w:marLeft w:val="480"/>
          <w:marRight w:val="0"/>
          <w:marTop w:val="0"/>
          <w:marBottom w:val="0"/>
          <w:divBdr>
            <w:top w:val="none" w:sz="0" w:space="0" w:color="auto"/>
            <w:left w:val="none" w:sz="0" w:space="0" w:color="auto"/>
            <w:bottom w:val="none" w:sz="0" w:space="0" w:color="auto"/>
            <w:right w:val="none" w:sz="0" w:space="0" w:color="auto"/>
          </w:divBdr>
        </w:div>
        <w:div w:id="615527558">
          <w:marLeft w:val="480"/>
          <w:marRight w:val="0"/>
          <w:marTop w:val="0"/>
          <w:marBottom w:val="0"/>
          <w:divBdr>
            <w:top w:val="none" w:sz="0" w:space="0" w:color="auto"/>
            <w:left w:val="none" w:sz="0" w:space="0" w:color="auto"/>
            <w:bottom w:val="none" w:sz="0" w:space="0" w:color="auto"/>
            <w:right w:val="none" w:sz="0" w:space="0" w:color="auto"/>
          </w:divBdr>
        </w:div>
        <w:div w:id="222519963">
          <w:marLeft w:val="480"/>
          <w:marRight w:val="0"/>
          <w:marTop w:val="0"/>
          <w:marBottom w:val="0"/>
          <w:divBdr>
            <w:top w:val="none" w:sz="0" w:space="0" w:color="auto"/>
            <w:left w:val="none" w:sz="0" w:space="0" w:color="auto"/>
            <w:bottom w:val="none" w:sz="0" w:space="0" w:color="auto"/>
            <w:right w:val="none" w:sz="0" w:space="0" w:color="auto"/>
          </w:divBdr>
        </w:div>
        <w:div w:id="1777483824">
          <w:marLeft w:val="480"/>
          <w:marRight w:val="0"/>
          <w:marTop w:val="0"/>
          <w:marBottom w:val="0"/>
          <w:divBdr>
            <w:top w:val="none" w:sz="0" w:space="0" w:color="auto"/>
            <w:left w:val="none" w:sz="0" w:space="0" w:color="auto"/>
            <w:bottom w:val="none" w:sz="0" w:space="0" w:color="auto"/>
            <w:right w:val="none" w:sz="0" w:space="0" w:color="auto"/>
          </w:divBdr>
        </w:div>
        <w:div w:id="2080400098">
          <w:marLeft w:val="480"/>
          <w:marRight w:val="0"/>
          <w:marTop w:val="0"/>
          <w:marBottom w:val="0"/>
          <w:divBdr>
            <w:top w:val="none" w:sz="0" w:space="0" w:color="auto"/>
            <w:left w:val="none" w:sz="0" w:space="0" w:color="auto"/>
            <w:bottom w:val="none" w:sz="0" w:space="0" w:color="auto"/>
            <w:right w:val="none" w:sz="0" w:space="0" w:color="auto"/>
          </w:divBdr>
        </w:div>
        <w:div w:id="544754809">
          <w:marLeft w:val="480"/>
          <w:marRight w:val="0"/>
          <w:marTop w:val="0"/>
          <w:marBottom w:val="0"/>
          <w:divBdr>
            <w:top w:val="none" w:sz="0" w:space="0" w:color="auto"/>
            <w:left w:val="none" w:sz="0" w:space="0" w:color="auto"/>
            <w:bottom w:val="none" w:sz="0" w:space="0" w:color="auto"/>
            <w:right w:val="none" w:sz="0" w:space="0" w:color="auto"/>
          </w:divBdr>
        </w:div>
        <w:div w:id="1630166321">
          <w:marLeft w:val="480"/>
          <w:marRight w:val="0"/>
          <w:marTop w:val="0"/>
          <w:marBottom w:val="0"/>
          <w:divBdr>
            <w:top w:val="none" w:sz="0" w:space="0" w:color="auto"/>
            <w:left w:val="none" w:sz="0" w:space="0" w:color="auto"/>
            <w:bottom w:val="none" w:sz="0" w:space="0" w:color="auto"/>
            <w:right w:val="none" w:sz="0" w:space="0" w:color="auto"/>
          </w:divBdr>
        </w:div>
        <w:div w:id="1248924601">
          <w:marLeft w:val="480"/>
          <w:marRight w:val="0"/>
          <w:marTop w:val="0"/>
          <w:marBottom w:val="0"/>
          <w:divBdr>
            <w:top w:val="none" w:sz="0" w:space="0" w:color="auto"/>
            <w:left w:val="none" w:sz="0" w:space="0" w:color="auto"/>
            <w:bottom w:val="none" w:sz="0" w:space="0" w:color="auto"/>
            <w:right w:val="none" w:sz="0" w:space="0" w:color="auto"/>
          </w:divBdr>
        </w:div>
        <w:div w:id="503668453">
          <w:marLeft w:val="480"/>
          <w:marRight w:val="0"/>
          <w:marTop w:val="0"/>
          <w:marBottom w:val="0"/>
          <w:divBdr>
            <w:top w:val="none" w:sz="0" w:space="0" w:color="auto"/>
            <w:left w:val="none" w:sz="0" w:space="0" w:color="auto"/>
            <w:bottom w:val="none" w:sz="0" w:space="0" w:color="auto"/>
            <w:right w:val="none" w:sz="0" w:space="0" w:color="auto"/>
          </w:divBdr>
        </w:div>
        <w:div w:id="361908160">
          <w:marLeft w:val="480"/>
          <w:marRight w:val="0"/>
          <w:marTop w:val="0"/>
          <w:marBottom w:val="0"/>
          <w:divBdr>
            <w:top w:val="none" w:sz="0" w:space="0" w:color="auto"/>
            <w:left w:val="none" w:sz="0" w:space="0" w:color="auto"/>
            <w:bottom w:val="none" w:sz="0" w:space="0" w:color="auto"/>
            <w:right w:val="none" w:sz="0" w:space="0" w:color="auto"/>
          </w:divBdr>
        </w:div>
        <w:div w:id="506751204">
          <w:marLeft w:val="480"/>
          <w:marRight w:val="0"/>
          <w:marTop w:val="0"/>
          <w:marBottom w:val="0"/>
          <w:divBdr>
            <w:top w:val="none" w:sz="0" w:space="0" w:color="auto"/>
            <w:left w:val="none" w:sz="0" w:space="0" w:color="auto"/>
            <w:bottom w:val="none" w:sz="0" w:space="0" w:color="auto"/>
            <w:right w:val="none" w:sz="0" w:space="0" w:color="auto"/>
          </w:divBdr>
        </w:div>
        <w:div w:id="715546025">
          <w:marLeft w:val="480"/>
          <w:marRight w:val="0"/>
          <w:marTop w:val="0"/>
          <w:marBottom w:val="0"/>
          <w:divBdr>
            <w:top w:val="none" w:sz="0" w:space="0" w:color="auto"/>
            <w:left w:val="none" w:sz="0" w:space="0" w:color="auto"/>
            <w:bottom w:val="none" w:sz="0" w:space="0" w:color="auto"/>
            <w:right w:val="none" w:sz="0" w:space="0" w:color="auto"/>
          </w:divBdr>
        </w:div>
        <w:div w:id="1061441909">
          <w:marLeft w:val="480"/>
          <w:marRight w:val="0"/>
          <w:marTop w:val="0"/>
          <w:marBottom w:val="0"/>
          <w:divBdr>
            <w:top w:val="none" w:sz="0" w:space="0" w:color="auto"/>
            <w:left w:val="none" w:sz="0" w:space="0" w:color="auto"/>
            <w:bottom w:val="none" w:sz="0" w:space="0" w:color="auto"/>
            <w:right w:val="none" w:sz="0" w:space="0" w:color="auto"/>
          </w:divBdr>
        </w:div>
        <w:div w:id="508715739">
          <w:marLeft w:val="480"/>
          <w:marRight w:val="0"/>
          <w:marTop w:val="0"/>
          <w:marBottom w:val="0"/>
          <w:divBdr>
            <w:top w:val="none" w:sz="0" w:space="0" w:color="auto"/>
            <w:left w:val="none" w:sz="0" w:space="0" w:color="auto"/>
            <w:bottom w:val="none" w:sz="0" w:space="0" w:color="auto"/>
            <w:right w:val="none" w:sz="0" w:space="0" w:color="auto"/>
          </w:divBdr>
        </w:div>
        <w:div w:id="513030153">
          <w:marLeft w:val="480"/>
          <w:marRight w:val="0"/>
          <w:marTop w:val="0"/>
          <w:marBottom w:val="0"/>
          <w:divBdr>
            <w:top w:val="none" w:sz="0" w:space="0" w:color="auto"/>
            <w:left w:val="none" w:sz="0" w:space="0" w:color="auto"/>
            <w:bottom w:val="none" w:sz="0" w:space="0" w:color="auto"/>
            <w:right w:val="none" w:sz="0" w:space="0" w:color="auto"/>
          </w:divBdr>
        </w:div>
        <w:div w:id="1113666758">
          <w:marLeft w:val="480"/>
          <w:marRight w:val="0"/>
          <w:marTop w:val="0"/>
          <w:marBottom w:val="0"/>
          <w:divBdr>
            <w:top w:val="none" w:sz="0" w:space="0" w:color="auto"/>
            <w:left w:val="none" w:sz="0" w:space="0" w:color="auto"/>
            <w:bottom w:val="none" w:sz="0" w:space="0" w:color="auto"/>
            <w:right w:val="none" w:sz="0" w:space="0" w:color="auto"/>
          </w:divBdr>
        </w:div>
        <w:div w:id="887957511">
          <w:marLeft w:val="480"/>
          <w:marRight w:val="0"/>
          <w:marTop w:val="0"/>
          <w:marBottom w:val="0"/>
          <w:divBdr>
            <w:top w:val="none" w:sz="0" w:space="0" w:color="auto"/>
            <w:left w:val="none" w:sz="0" w:space="0" w:color="auto"/>
            <w:bottom w:val="none" w:sz="0" w:space="0" w:color="auto"/>
            <w:right w:val="none" w:sz="0" w:space="0" w:color="auto"/>
          </w:divBdr>
        </w:div>
        <w:div w:id="360596923">
          <w:marLeft w:val="480"/>
          <w:marRight w:val="0"/>
          <w:marTop w:val="0"/>
          <w:marBottom w:val="0"/>
          <w:divBdr>
            <w:top w:val="none" w:sz="0" w:space="0" w:color="auto"/>
            <w:left w:val="none" w:sz="0" w:space="0" w:color="auto"/>
            <w:bottom w:val="none" w:sz="0" w:space="0" w:color="auto"/>
            <w:right w:val="none" w:sz="0" w:space="0" w:color="auto"/>
          </w:divBdr>
        </w:div>
        <w:div w:id="1107625152">
          <w:marLeft w:val="480"/>
          <w:marRight w:val="0"/>
          <w:marTop w:val="0"/>
          <w:marBottom w:val="0"/>
          <w:divBdr>
            <w:top w:val="none" w:sz="0" w:space="0" w:color="auto"/>
            <w:left w:val="none" w:sz="0" w:space="0" w:color="auto"/>
            <w:bottom w:val="none" w:sz="0" w:space="0" w:color="auto"/>
            <w:right w:val="none" w:sz="0" w:space="0" w:color="auto"/>
          </w:divBdr>
        </w:div>
        <w:div w:id="1099524651">
          <w:marLeft w:val="480"/>
          <w:marRight w:val="0"/>
          <w:marTop w:val="0"/>
          <w:marBottom w:val="0"/>
          <w:divBdr>
            <w:top w:val="none" w:sz="0" w:space="0" w:color="auto"/>
            <w:left w:val="none" w:sz="0" w:space="0" w:color="auto"/>
            <w:bottom w:val="none" w:sz="0" w:space="0" w:color="auto"/>
            <w:right w:val="none" w:sz="0" w:space="0" w:color="auto"/>
          </w:divBdr>
        </w:div>
        <w:div w:id="449789794">
          <w:marLeft w:val="480"/>
          <w:marRight w:val="0"/>
          <w:marTop w:val="0"/>
          <w:marBottom w:val="0"/>
          <w:divBdr>
            <w:top w:val="none" w:sz="0" w:space="0" w:color="auto"/>
            <w:left w:val="none" w:sz="0" w:space="0" w:color="auto"/>
            <w:bottom w:val="none" w:sz="0" w:space="0" w:color="auto"/>
            <w:right w:val="none" w:sz="0" w:space="0" w:color="auto"/>
          </w:divBdr>
        </w:div>
        <w:div w:id="550264097">
          <w:marLeft w:val="480"/>
          <w:marRight w:val="0"/>
          <w:marTop w:val="0"/>
          <w:marBottom w:val="0"/>
          <w:divBdr>
            <w:top w:val="none" w:sz="0" w:space="0" w:color="auto"/>
            <w:left w:val="none" w:sz="0" w:space="0" w:color="auto"/>
            <w:bottom w:val="none" w:sz="0" w:space="0" w:color="auto"/>
            <w:right w:val="none" w:sz="0" w:space="0" w:color="auto"/>
          </w:divBdr>
        </w:div>
        <w:div w:id="1858469976">
          <w:marLeft w:val="480"/>
          <w:marRight w:val="0"/>
          <w:marTop w:val="0"/>
          <w:marBottom w:val="0"/>
          <w:divBdr>
            <w:top w:val="none" w:sz="0" w:space="0" w:color="auto"/>
            <w:left w:val="none" w:sz="0" w:space="0" w:color="auto"/>
            <w:bottom w:val="none" w:sz="0" w:space="0" w:color="auto"/>
            <w:right w:val="none" w:sz="0" w:space="0" w:color="auto"/>
          </w:divBdr>
        </w:div>
        <w:div w:id="1149055112">
          <w:marLeft w:val="480"/>
          <w:marRight w:val="0"/>
          <w:marTop w:val="0"/>
          <w:marBottom w:val="0"/>
          <w:divBdr>
            <w:top w:val="none" w:sz="0" w:space="0" w:color="auto"/>
            <w:left w:val="none" w:sz="0" w:space="0" w:color="auto"/>
            <w:bottom w:val="none" w:sz="0" w:space="0" w:color="auto"/>
            <w:right w:val="none" w:sz="0" w:space="0" w:color="auto"/>
          </w:divBdr>
        </w:div>
        <w:div w:id="1667856981">
          <w:marLeft w:val="480"/>
          <w:marRight w:val="0"/>
          <w:marTop w:val="0"/>
          <w:marBottom w:val="0"/>
          <w:divBdr>
            <w:top w:val="none" w:sz="0" w:space="0" w:color="auto"/>
            <w:left w:val="none" w:sz="0" w:space="0" w:color="auto"/>
            <w:bottom w:val="none" w:sz="0" w:space="0" w:color="auto"/>
            <w:right w:val="none" w:sz="0" w:space="0" w:color="auto"/>
          </w:divBdr>
        </w:div>
        <w:div w:id="1206865546">
          <w:marLeft w:val="480"/>
          <w:marRight w:val="0"/>
          <w:marTop w:val="0"/>
          <w:marBottom w:val="0"/>
          <w:divBdr>
            <w:top w:val="none" w:sz="0" w:space="0" w:color="auto"/>
            <w:left w:val="none" w:sz="0" w:space="0" w:color="auto"/>
            <w:bottom w:val="none" w:sz="0" w:space="0" w:color="auto"/>
            <w:right w:val="none" w:sz="0" w:space="0" w:color="auto"/>
          </w:divBdr>
        </w:div>
        <w:div w:id="316232608">
          <w:marLeft w:val="480"/>
          <w:marRight w:val="0"/>
          <w:marTop w:val="0"/>
          <w:marBottom w:val="0"/>
          <w:divBdr>
            <w:top w:val="none" w:sz="0" w:space="0" w:color="auto"/>
            <w:left w:val="none" w:sz="0" w:space="0" w:color="auto"/>
            <w:bottom w:val="none" w:sz="0" w:space="0" w:color="auto"/>
            <w:right w:val="none" w:sz="0" w:space="0" w:color="auto"/>
          </w:divBdr>
        </w:div>
        <w:div w:id="1043678109">
          <w:marLeft w:val="480"/>
          <w:marRight w:val="0"/>
          <w:marTop w:val="0"/>
          <w:marBottom w:val="0"/>
          <w:divBdr>
            <w:top w:val="none" w:sz="0" w:space="0" w:color="auto"/>
            <w:left w:val="none" w:sz="0" w:space="0" w:color="auto"/>
            <w:bottom w:val="none" w:sz="0" w:space="0" w:color="auto"/>
            <w:right w:val="none" w:sz="0" w:space="0" w:color="auto"/>
          </w:divBdr>
        </w:div>
        <w:div w:id="46073163">
          <w:marLeft w:val="480"/>
          <w:marRight w:val="0"/>
          <w:marTop w:val="0"/>
          <w:marBottom w:val="0"/>
          <w:divBdr>
            <w:top w:val="none" w:sz="0" w:space="0" w:color="auto"/>
            <w:left w:val="none" w:sz="0" w:space="0" w:color="auto"/>
            <w:bottom w:val="none" w:sz="0" w:space="0" w:color="auto"/>
            <w:right w:val="none" w:sz="0" w:space="0" w:color="auto"/>
          </w:divBdr>
        </w:div>
        <w:div w:id="430977621">
          <w:marLeft w:val="480"/>
          <w:marRight w:val="0"/>
          <w:marTop w:val="0"/>
          <w:marBottom w:val="0"/>
          <w:divBdr>
            <w:top w:val="none" w:sz="0" w:space="0" w:color="auto"/>
            <w:left w:val="none" w:sz="0" w:space="0" w:color="auto"/>
            <w:bottom w:val="none" w:sz="0" w:space="0" w:color="auto"/>
            <w:right w:val="none" w:sz="0" w:space="0" w:color="auto"/>
          </w:divBdr>
        </w:div>
        <w:div w:id="103041650">
          <w:marLeft w:val="480"/>
          <w:marRight w:val="0"/>
          <w:marTop w:val="0"/>
          <w:marBottom w:val="0"/>
          <w:divBdr>
            <w:top w:val="none" w:sz="0" w:space="0" w:color="auto"/>
            <w:left w:val="none" w:sz="0" w:space="0" w:color="auto"/>
            <w:bottom w:val="none" w:sz="0" w:space="0" w:color="auto"/>
            <w:right w:val="none" w:sz="0" w:space="0" w:color="auto"/>
          </w:divBdr>
        </w:div>
        <w:div w:id="569387928">
          <w:marLeft w:val="480"/>
          <w:marRight w:val="0"/>
          <w:marTop w:val="0"/>
          <w:marBottom w:val="0"/>
          <w:divBdr>
            <w:top w:val="none" w:sz="0" w:space="0" w:color="auto"/>
            <w:left w:val="none" w:sz="0" w:space="0" w:color="auto"/>
            <w:bottom w:val="none" w:sz="0" w:space="0" w:color="auto"/>
            <w:right w:val="none" w:sz="0" w:space="0" w:color="auto"/>
          </w:divBdr>
        </w:div>
        <w:div w:id="1915821252">
          <w:marLeft w:val="480"/>
          <w:marRight w:val="0"/>
          <w:marTop w:val="0"/>
          <w:marBottom w:val="0"/>
          <w:divBdr>
            <w:top w:val="none" w:sz="0" w:space="0" w:color="auto"/>
            <w:left w:val="none" w:sz="0" w:space="0" w:color="auto"/>
            <w:bottom w:val="none" w:sz="0" w:space="0" w:color="auto"/>
            <w:right w:val="none" w:sz="0" w:space="0" w:color="auto"/>
          </w:divBdr>
        </w:div>
        <w:div w:id="371002768">
          <w:marLeft w:val="480"/>
          <w:marRight w:val="0"/>
          <w:marTop w:val="0"/>
          <w:marBottom w:val="0"/>
          <w:divBdr>
            <w:top w:val="none" w:sz="0" w:space="0" w:color="auto"/>
            <w:left w:val="none" w:sz="0" w:space="0" w:color="auto"/>
            <w:bottom w:val="none" w:sz="0" w:space="0" w:color="auto"/>
            <w:right w:val="none" w:sz="0" w:space="0" w:color="auto"/>
          </w:divBdr>
        </w:div>
        <w:div w:id="1214733455">
          <w:marLeft w:val="480"/>
          <w:marRight w:val="0"/>
          <w:marTop w:val="0"/>
          <w:marBottom w:val="0"/>
          <w:divBdr>
            <w:top w:val="none" w:sz="0" w:space="0" w:color="auto"/>
            <w:left w:val="none" w:sz="0" w:space="0" w:color="auto"/>
            <w:bottom w:val="none" w:sz="0" w:space="0" w:color="auto"/>
            <w:right w:val="none" w:sz="0" w:space="0" w:color="auto"/>
          </w:divBdr>
        </w:div>
        <w:div w:id="177696230">
          <w:marLeft w:val="480"/>
          <w:marRight w:val="0"/>
          <w:marTop w:val="0"/>
          <w:marBottom w:val="0"/>
          <w:divBdr>
            <w:top w:val="none" w:sz="0" w:space="0" w:color="auto"/>
            <w:left w:val="none" w:sz="0" w:space="0" w:color="auto"/>
            <w:bottom w:val="none" w:sz="0" w:space="0" w:color="auto"/>
            <w:right w:val="none" w:sz="0" w:space="0" w:color="auto"/>
          </w:divBdr>
        </w:div>
        <w:div w:id="1257443746">
          <w:marLeft w:val="480"/>
          <w:marRight w:val="0"/>
          <w:marTop w:val="0"/>
          <w:marBottom w:val="0"/>
          <w:divBdr>
            <w:top w:val="none" w:sz="0" w:space="0" w:color="auto"/>
            <w:left w:val="none" w:sz="0" w:space="0" w:color="auto"/>
            <w:bottom w:val="none" w:sz="0" w:space="0" w:color="auto"/>
            <w:right w:val="none" w:sz="0" w:space="0" w:color="auto"/>
          </w:divBdr>
        </w:div>
        <w:div w:id="2122917130">
          <w:marLeft w:val="480"/>
          <w:marRight w:val="0"/>
          <w:marTop w:val="0"/>
          <w:marBottom w:val="0"/>
          <w:divBdr>
            <w:top w:val="none" w:sz="0" w:space="0" w:color="auto"/>
            <w:left w:val="none" w:sz="0" w:space="0" w:color="auto"/>
            <w:bottom w:val="none" w:sz="0" w:space="0" w:color="auto"/>
            <w:right w:val="none" w:sz="0" w:space="0" w:color="auto"/>
          </w:divBdr>
        </w:div>
        <w:div w:id="324017870">
          <w:marLeft w:val="480"/>
          <w:marRight w:val="0"/>
          <w:marTop w:val="0"/>
          <w:marBottom w:val="0"/>
          <w:divBdr>
            <w:top w:val="none" w:sz="0" w:space="0" w:color="auto"/>
            <w:left w:val="none" w:sz="0" w:space="0" w:color="auto"/>
            <w:bottom w:val="none" w:sz="0" w:space="0" w:color="auto"/>
            <w:right w:val="none" w:sz="0" w:space="0" w:color="auto"/>
          </w:divBdr>
        </w:div>
        <w:div w:id="1169909823">
          <w:marLeft w:val="480"/>
          <w:marRight w:val="0"/>
          <w:marTop w:val="0"/>
          <w:marBottom w:val="0"/>
          <w:divBdr>
            <w:top w:val="none" w:sz="0" w:space="0" w:color="auto"/>
            <w:left w:val="none" w:sz="0" w:space="0" w:color="auto"/>
            <w:bottom w:val="none" w:sz="0" w:space="0" w:color="auto"/>
            <w:right w:val="none" w:sz="0" w:space="0" w:color="auto"/>
          </w:divBdr>
        </w:div>
        <w:div w:id="1528056453">
          <w:marLeft w:val="480"/>
          <w:marRight w:val="0"/>
          <w:marTop w:val="0"/>
          <w:marBottom w:val="0"/>
          <w:divBdr>
            <w:top w:val="none" w:sz="0" w:space="0" w:color="auto"/>
            <w:left w:val="none" w:sz="0" w:space="0" w:color="auto"/>
            <w:bottom w:val="none" w:sz="0" w:space="0" w:color="auto"/>
            <w:right w:val="none" w:sz="0" w:space="0" w:color="auto"/>
          </w:divBdr>
        </w:div>
        <w:div w:id="2122727223">
          <w:marLeft w:val="480"/>
          <w:marRight w:val="0"/>
          <w:marTop w:val="0"/>
          <w:marBottom w:val="0"/>
          <w:divBdr>
            <w:top w:val="none" w:sz="0" w:space="0" w:color="auto"/>
            <w:left w:val="none" w:sz="0" w:space="0" w:color="auto"/>
            <w:bottom w:val="none" w:sz="0" w:space="0" w:color="auto"/>
            <w:right w:val="none" w:sz="0" w:space="0" w:color="auto"/>
          </w:divBdr>
        </w:div>
      </w:divsChild>
    </w:div>
    <w:div w:id="1189372184">
      <w:bodyDiv w:val="1"/>
      <w:marLeft w:val="0"/>
      <w:marRight w:val="0"/>
      <w:marTop w:val="0"/>
      <w:marBottom w:val="0"/>
      <w:divBdr>
        <w:top w:val="none" w:sz="0" w:space="0" w:color="auto"/>
        <w:left w:val="none" w:sz="0" w:space="0" w:color="auto"/>
        <w:bottom w:val="none" w:sz="0" w:space="0" w:color="auto"/>
        <w:right w:val="none" w:sz="0" w:space="0" w:color="auto"/>
      </w:divBdr>
    </w:div>
    <w:div w:id="1191795244">
      <w:bodyDiv w:val="1"/>
      <w:marLeft w:val="0"/>
      <w:marRight w:val="0"/>
      <w:marTop w:val="0"/>
      <w:marBottom w:val="0"/>
      <w:divBdr>
        <w:top w:val="none" w:sz="0" w:space="0" w:color="auto"/>
        <w:left w:val="none" w:sz="0" w:space="0" w:color="auto"/>
        <w:bottom w:val="none" w:sz="0" w:space="0" w:color="auto"/>
        <w:right w:val="none" w:sz="0" w:space="0" w:color="auto"/>
      </w:divBdr>
      <w:divsChild>
        <w:div w:id="1433361402">
          <w:marLeft w:val="480"/>
          <w:marRight w:val="0"/>
          <w:marTop w:val="0"/>
          <w:marBottom w:val="0"/>
          <w:divBdr>
            <w:top w:val="none" w:sz="0" w:space="0" w:color="auto"/>
            <w:left w:val="none" w:sz="0" w:space="0" w:color="auto"/>
            <w:bottom w:val="none" w:sz="0" w:space="0" w:color="auto"/>
            <w:right w:val="none" w:sz="0" w:space="0" w:color="auto"/>
          </w:divBdr>
        </w:div>
        <w:div w:id="531117347">
          <w:marLeft w:val="480"/>
          <w:marRight w:val="0"/>
          <w:marTop w:val="0"/>
          <w:marBottom w:val="0"/>
          <w:divBdr>
            <w:top w:val="none" w:sz="0" w:space="0" w:color="auto"/>
            <w:left w:val="none" w:sz="0" w:space="0" w:color="auto"/>
            <w:bottom w:val="none" w:sz="0" w:space="0" w:color="auto"/>
            <w:right w:val="none" w:sz="0" w:space="0" w:color="auto"/>
          </w:divBdr>
        </w:div>
        <w:div w:id="452481173">
          <w:marLeft w:val="480"/>
          <w:marRight w:val="0"/>
          <w:marTop w:val="0"/>
          <w:marBottom w:val="0"/>
          <w:divBdr>
            <w:top w:val="none" w:sz="0" w:space="0" w:color="auto"/>
            <w:left w:val="none" w:sz="0" w:space="0" w:color="auto"/>
            <w:bottom w:val="none" w:sz="0" w:space="0" w:color="auto"/>
            <w:right w:val="none" w:sz="0" w:space="0" w:color="auto"/>
          </w:divBdr>
        </w:div>
        <w:div w:id="2112167104">
          <w:marLeft w:val="480"/>
          <w:marRight w:val="0"/>
          <w:marTop w:val="0"/>
          <w:marBottom w:val="0"/>
          <w:divBdr>
            <w:top w:val="none" w:sz="0" w:space="0" w:color="auto"/>
            <w:left w:val="none" w:sz="0" w:space="0" w:color="auto"/>
            <w:bottom w:val="none" w:sz="0" w:space="0" w:color="auto"/>
            <w:right w:val="none" w:sz="0" w:space="0" w:color="auto"/>
          </w:divBdr>
        </w:div>
        <w:div w:id="1878351176">
          <w:marLeft w:val="480"/>
          <w:marRight w:val="0"/>
          <w:marTop w:val="0"/>
          <w:marBottom w:val="0"/>
          <w:divBdr>
            <w:top w:val="none" w:sz="0" w:space="0" w:color="auto"/>
            <w:left w:val="none" w:sz="0" w:space="0" w:color="auto"/>
            <w:bottom w:val="none" w:sz="0" w:space="0" w:color="auto"/>
            <w:right w:val="none" w:sz="0" w:space="0" w:color="auto"/>
          </w:divBdr>
        </w:div>
        <w:div w:id="989214717">
          <w:marLeft w:val="480"/>
          <w:marRight w:val="0"/>
          <w:marTop w:val="0"/>
          <w:marBottom w:val="0"/>
          <w:divBdr>
            <w:top w:val="none" w:sz="0" w:space="0" w:color="auto"/>
            <w:left w:val="none" w:sz="0" w:space="0" w:color="auto"/>
            <w:bottom w:val="none" w:sz="0" w:space="0" w:color="auto"/>
            <w:right w:val="none" w:sz="0" w:space="0" w:color="auto"/>
          </w:divBdr>
        </w:div>
        <w:div w:id="120269061">
          <w:marLeft w:val="480"/>
          <w:marRight w:val="0"/>
          <w:marTop w:val="0"/>
          <w:marBottom w:val="0"/>
          <w:divBdr>
            <w:top w:val="none" w:sz="0" w:space="0" w:color="auto"/>
            <w:left w:val="none" w:sz="0" w:space="0" w:color="auto"/>
            <w:bottom w:val="none" w:sz="0" w:space="0" w:color="auto"/>
            <w:right w:val="none" w:sz="0" w:space="0" w:color="auto"/>
          </w:divBdr>
        </w:div>
        <w:div w:id="1149395607">
          <w:marLeft w:val="480"/>
          <w:marRight w:val="0"/>
          <w:marTop w:val="0"/>
          <w:marBottom w:val="0"/>
          <w:divBdr>
            <w:top w:val="none" w:sz="0" w:space="0" w:color="auto"/>
            <w:left w:val="none" w:sz="0" w:space="0" w:color="auto"/>
            <w:bottom w:val="none" w:sz="0" w:space="0" w:color="auto"/>
            <w:right w:val="none" w:sz="0" w:space="0" w:color="auto"/>
          </w:divBdr>
        </w:div>
        <w:div w:id="1786536137">
          <w:marLeft w:val="480"/>
          <w:marRight w:val="0"/>
          <w:marTop w:val="0"/>
          <w:marBottom w:val="0"/>
          <w:divBdr>
            <w:top w:val="none" w:sz="0" w:space="0" w:color="auto"/>
            <w:left w:val="none" w:sz="0" w:space="0" w:color="auto"/>
            <w:bottom w:val="none" w:sz="0" w:space="0" w:color="auto"/>
            <w:right w:val="none" w:sz="0" w:space="0" w:color="auto"/>
          </w:divBdr>
        </w:div>
        <w:div w:id="578295690">
          <w:marLeft w:val="480"/>
          <w:marRight w:val="0"/>
          <w:marTop w:val="0"/>
          <w:marBottom w:val="0"/>
          <w:divBdr>
            <w:top w:val="none" w:sz="0" w:space="0" w:color="auto"/>
            <w:left w:val="none" w:sz="0" w:space="0" w:color="auto"/>
            <w:bottom w:val="none" w:sz="0" w:space="0" w:color="auto"/>
            <w:right w:val="none" w:sz="0" w:space="0" w:color="auto"/>
          </w:divBdr>
        </w:div>
        <w:div w:id="589699307">
          <w:marLeft w:val="480"/>
          <w:marRight w:val="0"/>
          <w:marTop w:val="0"/>
          <w:marBottom w:val="0"/>
          <w:divBdr>
            <w:top w:val="none" w:sz="0" w:space="0" w:color="auto"/>
            <w:left w:val="none" w:sz="0" w:space="0" w:color="auto"/>
            <w:bottom w:val="none" w:sz="0" w:space="0" w:color="auto"/>
            <w:right w:val="none" w:sz="0" w:space="0" w:color="auto"/>
          </w:divBdr>
        </w:div>
        <w:div w:id="48697370">
          <w:marLeft w:val="480"/>
          <w:marRight w:val="0"/>
          <w:marTop w:val="0"/>
          <w:marBottom w:val="0"/>
          <w:divBdr>
            <w:top w:val="none" w:sz="0" w:space="0" w:color="auto"/>
            <w:left w:val="none" w:sz="0" w:space="0" w:color="auto"/>
            <w:bottom w:val="none" w:sz="0" w:space="0" w:color="auto"/>
            <w:right w:val="none" w:sz="0" w:space="0" w:color="auto"/>
          </w:divBdr>
        </w:div>
        <w:div w:id="927739726">
          <w:marLeft w:val="480"/>
          <w:marRight w:val="0"/>
          <w:marTop w:val="0"/>
          <w:marBottom w:val="0"/>
          <w:divBdr>
            <w:top w:val="none" w:sz="0" w:space="0" w:color="auto"/>
            <w:left w:val="none" w:sz="0" w:space="0" w:color="auto"/>
            <w:bottom w:val="none" w:sz="0" w:space="0" w:color="auto"/>
            <w:right w:val="none" w:sz="0" w:space="0" w:color="auto"/>
          </w:divBdr>
        </w:div>
        <w:div w:id="1541668936">
          <w:marLeft w:val="480"/>
          <w:marRight w:val="0"/>
          <w:marTop w:val="0"/>
          <w:marBottom w:val="0"/>
          <w:divBdr>
            <w:top w:val="none" w:sz="0" w:space="0" w:color="auto"/>
            <w:left w:val="none" w:sz="0" w:space="0" w:color="auto"/>
            <w:bottom w:val="none" w:sz="0" w:space="0" w:color="auto"/>
            <w:right w:val="none" w:sz="0" w:space="0" w:color="auto"/>
          </w:divBdr>
        </w:div>
        <w:div w:id="1502425601">
          <w:marLeft w:val="480"/>
          <w:marRight w:val="0"/>
          <w:marTop w:val="0"/>
          <w:marBottom w:val="0"/>
          <w:divBdr>
            <w:top w:val="none" w:sz="0" w:space="0" w:color="auto"/>
            <w:left w:val="none" w:sz="0" w:space="0" w:color="auto"/>
            <w:bottom w:val="none" w:sz="0" w:space="0" w:color="auto"/>
            <w:right w:val="none" w:sz="0" w:space="0" w:color="auto"/>
          </w:divBdr>
        </w:div>
        <w:div w:id="2049992440">
          <w:marLeft w:val="480"/>
          <w:marRight w:val="0"/>
          <w:marTop w:val="0"/>
          <w:marBottom w:val="0"/>
          <w:divBdr>
            <w:top w:val="none" w:sz="0" w:space="0" w:color="auto"/>
            <w:left w:val="none" w:sz="0" w:space="0" w:color="auto"/>
            <w:bottom w:val="none" w:sz="0" w:space="0" w:color="auto"/>
            <w:right w:val="none" w:sz="0" w:space="0" w:color="auto"/>
          </w:divBdr>
        </w:div>
        <w:div w:id="1563904757">
          <w:marLeft w:val="480"/>
          <w:marRight w:val="0"/>
          <w:marTop w:val="0"/>
          <w:marBottom w:val="0"/>
          <w:divBdr>
            <w:top w:val="none" w:sz="0" w:space="0" w:color="auto"/>
            <w:left w:val="none" w:sz="0" w:space="0" w:color="auto"/>
            <w:bottom w:val="none" w:sz="0" w:space="0" w:color="auto"/>
            <w:right w:val="none" w:sz="0" w:space="0" w:color="auto"/>
          </w:divBdr>
        </w:div>
        <w:div w:id="1134366107">
          <w:marLeft w:val="480"/>
          <w:marRight w:val="0"/>
          <w:marTop w:val="0"/>
          <w:marBottom w:val="0"/>
          <w:divBdr>
            <w:top w:val="none" w:sz="0" w:space="0" w:color="auto"/>
            <w:left w:val="none" w:sz="0" w:space="0" w:color="auto"/>
            <w:bottom w:val="none" w:sz="0" w:space="0" w:color="auto"/>
            <w:right w:val="none" w:sz="0" w:space="0" w:color="auto"/>
          </w:divBdr>
        </w:div>
        <w:div w:id="273290502">
          <w:marLeft w:val="480"/>
          <w:marRight w:val="0"/>
          <w:marTop w:val="0"/>
          <w:marBottom w:val="0"/>
          <w:divBdr>
            <w:top w:val="none" w:sz="0" w:space="0" w:color="auto"/>
            <w:left w:val="none" w:sz="0" w:space="0" w:color="auto"/>
            <w:bottom w:val="none" w:sz="0" w:space="0" w:color="auto"/>
            <w:right w:val="none" w:sz="0" w:space="0" w:color="auto"/>
          </w:divBdr>
        </w:div>
        <w:div w:id="485702736">
          <w:marLeft w:val="480"/>
          <w:marRight w:val="0"/>
          <w:marTop w:val="0"/>
          <w:marBottom w:val="0"/>
          <w:divBdr>
            <w:top w:val="none" w:sz="0" w:space="0" w:color="auto"/>
            <w:left w:val="none" w:sz="0" w:space="0" w:color="auto"/>
            <w:bottom w:val="none" w:sz="0" w:space="0" w:color="auto"/>
            <w:right w:val="none" w:sz="0" w:space="0" w:color="auto"/>
          </w:divBdr>
        </w:div>
        <w:div w:id="1785340982">
          <w:marLeft w:val="480"/>
          <w:marRight w:val="0"/>
          <w:marTop w:val="0"/>
          <w:marBottom w:val="0"/>
          <w:divBdr>
            <w:top w:val="none" w:sz="0" w:space="0" w:color="auto"/>
            <w:left w:val="none" w:sz="0" w:space="0" w:color="auto"/>
            <w:bottom w:val="none" w:sz="0" w:space="0" w:color="auto"/>
            <w:right w:val="none" w:sz="0" w:space="0" w:color="auto"/>
          </w:divBdr>
        </w:div>
        <w:div w:id="1303581562">
          <w:marLeft w:val="480"/>
          <w:marRight w:val="0"/>
          <w:marTop w:val="0"/>
          <w:marBottom w:val="0"/>
          <w:divBdr>
            <w:top w:val="none" w:sz="0" w:space="0" w:color="auto"/>
            <w:left w:val="none" w:sz="0" w:space="0" w:color="auto"/>
            <w:bottom w:val="none" w:sz="0" w:space="0" w:color="auto"/>
            <w:right w:val="none" w:sz="0" w:space="0" w:color="auto"/>
          </w:divBdr>
        </w:div>
        <w:div w:id="1134326899">
          <w:marLeft w:val="480"/>
          <w:marRight w:val="0"/>
          <w:marTop w:val="0"/>
          <w:marBottom w:val="0"/>
          <w:divBdr>
            <w:top w:val="none" w:sz="0" w:space="0" w:color="auto"/>
            <w:left w:val="none" w:sz="0" w:space="0" w:color="auto"/>
            <w:bottom w:val="none" w:sz="0" w:space="0" w:color="auto"/>
            <w:right w:val="none" w:sz="0" w:space="0" w:color="auto"/>
          </w:divBdr>
        </w:div>
        <w:div w:id="262884637">
          <w:marLeft w:val="480"/>
          <w:marRight w:val="0"/>
          <w:marTop w:val="0"/>
          <w:marBottom w:val="0"/>
          <w:divBdr>
            <w:top w:val="none" w:sz="0" w:space="0" w:color="auto"/>
            <w:left w:val="none" w:sz="0" w:space="0" w:color="auto"/>
            <w:bottom w:val="none" w:sz="0" w:space="0" w:color="auto"/>
            <w:right w:val="none" w:sz="0" w:space="0" w:color="auto"/>
          </w:divBdr>
        </w:div>
        <w:div w:id="19279074">
          <w:marLeft w:val="480"/>
          <w:marRight w:val="0"/>
          <w:marTop w:val="0"/>
          <w:marBottom w:val="0"/>
          <w:divBdr>
            <w:top w:val="none" w:sz="0" w:space="0" w:color="auto"/>
            <w:left w:val="none" w:sz="0" w:space="0" w:color="auto"/>
            <w:bottom w:val="none" w:sz="0" w:space="0" w:color="auto"/>
            <w:right w:val="none" w:sz="0" w:space="0" w:color="auto"/>
          </w:divBdr>
        </w:div>
        <w:div w:id="1619414736">
          <w:marLeft w:val="480"/>
          <w:marRight w:val="0"/>
          <w:marTop w:val="0"/>
          <w:marBottom w:val="0"/>
          <w:divBdr>
            <w:top w:val="none" w:sz="0" w:space="0" w:color="auto"/>
            <w:left w:val="none" w:sz="0" w:space="0" w:color="auto"/>
            <w:bottom w:val="none" w:sz="0" w:space="0" w:color="auto"/>
            <w:right w:val="none" w:sz="0" w:space="0" w:color="auto"/>
          </w:divBdr>
        </w:div>
        <w:div w:id="593248957">
          <w:marLeft w:val="480"/>
          <w:marRight w:val="0"/>
          <w:marTop w:val="0"/>
          <w:marBottom w:val="0"/>
          <w:divBdr>
            <w:top w:val="none" w:sz="0" w:space="0" w:color="auto"/>
            <w:left w:val="none" w:sz="0" w:space="0" w:color="auto"/>
            <w:bottom w:val="none" w:sz="0" w:space="0" w:color="auto"/>
            <w:right w:val="none" w:sz="0" w:space="0" w:color="auto"/>
          </w:divBdr>
        </w:div>
        <w:div w:id="1532302728">
          <w:marLeft w:val="480"/>
          <w:marRight w:val="0"/>
          <w:marTop w:val="0"/>
          <w:marBottom w:val="0"/>
          <w:divBdr>
            <w:top w:val="none" w:sz="0" w:space="0" w:color="auto"/>
            <w:left w:val="none" w:sz="0" w:space="0" w:color="auto"/>
            <w:bottom w:val="none" w:sz="0" w:space="0" w:color="auto"/>
            <w:right w:val="none" w:sz="0" w:space="0" w:color="auto"/>
          </w:divBdr>
        </w:div>
        <w:div w:id="217713122">
          <w:marLeft w:val="480"/>
          <w:marRight w:val="0"/>
          <w:marTop w:val="0"/>
          <w:marBottom w:val="0"/>
          <w:divBdr>
            <w:top w:val="none" w:sz="0" w:space="0" w:color="auto"/>
            <w:left w:val="none" w:sz="0" w:space="0" w:color="auto"/>
            <w:bottom w:val="none" w:sz="0" w:space="0" w:color="auto"/>
            <w:right w:val="none" w:sz="0" w:space="0" w:color="auto"/>
          </w:divBdr>
        </w:div>
        <w:div w:id="689989220">
          <w:marLeft w:val="480"/>
          <w:marRight w:val="0"/>
          <w:marTop w:val="0"/>
          <w:marBottom w:val="0"/>
          <w:divBdr>
            <w:top w:val="none" w:sz="0" w:space="0" w:color="auto"/>
            <w:left w:val="none" w:sz="0" w:space="0" w:color="auto"/>
            <w:bottom w:val="none" w:sz="0" w:space="0" w:color="auto"/>
            <w:right w:val="none" w:sz="0" w:space="0" w:color="auto"/>
          </w:divBdr>
        </w:div>
        <w:div w:id="832184736">
          <w:marLeft w:val="480"/>
          <w:marRight w:val="0"/>
          <w:marTop w:val="0"/>
          <w:marBottom w:val="0"/>
          <w:divBdr>
            <w:top w:val="none" w:sz="0" w:space="0" w:color="auto"/>
            <w:left w:val="none" w:sz="0" w:space="0" w:color="auto"/>
            <w:bottom w:val="none" w:sz="0" w:space="0" w:color="auto"/>
            <w:right w:val="none" w:sz="0" w:space="0" w:color="auto"/>
          </w:divBdr>
        </w:div>
        <w:div w:id="244152610">
          <w:marLeft w:val="480"/>
          <w:marRight w:val="0"/>
          <w:marTop w:val="0"/>
          <w:marBottom w:val="0"/>
          <w:divBdr>
            <w:top w:val="none" w:sz="0" w:space="0" w:color="auto"/>
            <w:left w:val="none" w:sz="0" w:space="0" w:color="auto"/>
            <w:bottom w:val="none" w:sz="0" w:space="0" w:color="auto"/>
            <w:right w:val="none" w:sz="0" w:space="0" w:color="auto"/>
          </w:divBdr>
        </w:div>
        <w:div w:id="654145628">
          <w:marLeft w:val="480"/>
          <w:marRight w:val="0"/>
          <w:marTop w:val="0"/>
          <w:marBottom w:val="0"/>
          <w:divBdr>
            <w:top w:val="none" w:sz="0" w:space="0" w:color="auto"/>
            <w:left w:val="none" w:sz="0" w:space="0" w:color="auto"/>
            <w:bottom w:val="none" w:sz="0" w:space="0" w:color="auto"/>
            <w:right w:val="none" w:sz="0" w:space="0" w:color="auto"/>
          </w:divBdr>
        </w:div>
        <w:div w:id="498229646">
          <w:marLeft w:val="480"/>
          <w:marRight w:val="0"/>
          <w:marTop w:val="0"/>
          <w:marBottom w:val="0"/>
          <w:divBdr>
            <w:top w:val="none" w:sz="0" w:space="0" w:color="auto"/>
            <w:left w:val="none" w:sz="0" w:space="0" w:color="auto"/>
            <w:bottom w:val="none" w:sz="0" w:space="0" w:color="auto"/>
            <w:right w:val="none" w:sz="0" w:space="0" w:color="auto"/>
          </w:divBdr>
        </w:div>
        <w:div w:id="460418471">
          <w:marLeft w:val="480"/>
          <w:marRight w:val="0"/>
          <w:marTop w:val="0"/>
          <w:marBottom w:val="0"/>
          <w:divBdr>
            <w:top w:val="none" w:sz="0" w:space="0" w:color="auto"/>
            <w:left w:val="none" w:sz="0" w:space="0" w:color="auto"/>
            <w:bottom w:val="none" w:sz="0" w:space="0" w:color="auto"/>
            <w:right w:val="none" w:sz="0" w:space="0" w:color="auto"/>
          </w:divBdr>
        </w:div>
        <w:div w:id="1327593710">
          <w:marLeft w:val="480"/>
          <w:marRight w:val="0"/>
          <w:marTop w:val="0"/>
          <w:marBottom w:val="0"/>
          <w:divBdr>
            <w:top w:val="none" w:sz="0" w:space="0" w:color="auto"/>
            <w:left w:val="none" w:sz="0" w:space="0" w:color="auto"/>
            <w:bottom w:val="none" w:sz="0" w:space="0" w:color="auto"/>
            <w:right w:val="none" w:sz="0" w:space="0" w:color="auto"/>
          </w:divBdr>
        </w:div>
        <w:div w:id="1956711600">
          <w:marLeft w:val="480"/>
          <w:marRight w:val="0"/>
          <w:marTop w:val="0"/>
          <w:marBottom w:val="0"/>
          <w:divBdr>
            <w:top w:val="none" w:sz="0" w:space="0" w:color="auto"/>
            <w:left w:val="none" w:sz="0" w:space="0" w:color="auto"/>
            <w:bottom w:val="none" w:sz="0" w:space="0" w:color="auto"/>
            <w:right w:val="none" w:sz="0" w:space="0" w:color="auto"/>
          </w:divBdr>
        </w:div>
        <w:div w:id="1309363998">
          <w:marLeft w:val="480"/>
          <w:marRight w:val="0"/>
          <w:marTop w:val="0"/>
          <w:marBottom w:val="0"/>
          <w:divBdr>
            <w:top w:val="none" w:sz="0" w:space="0" w:color="auto"/>
            <w:left w:val="none" w:sz="0" w:space="0" w:color="auto"/>
            <w:bottom w:val="none" w:sz="0" w:space="0" w:color="auto"/>
            <w:right w:val="none" w:sz="0" w:space="0" w:color="auto"/>
          </w:divBdr>
        </w:div>
        <w:div w:id="1046102653">
          <w:marLeft w:val="480"/>
          <w:marRight w:val="0"/>
          <w:marTop w:val="0"/>
          <w:marBottom w:val="0"/>
          <w:divBdr>
            <w:top w:val="none" w:sz="0" w:space="0" w:color="auto"/>
            <w:left w:val="none" w:sz="0" w:space="0" w:color="auto"/>
            <w:bottom w:val="none" w:sz="0" w:space="0" w:color="auto"/>
            <w:right w:val="none" w:sz="0" w:space="0" w:color="auto"/>
          </w:divBdr>
        </w:div>
      </w:divsChild>
    </w:div>
    <w:div w:id="1192690145">
      <w:bodyDiv w:val="1"/>
      <w:marLeft w:val="0"/>
      <w:marRight w:val="0"/>
      <w:marTop w:val="0"/>
      <w:marBottom w:val="0"/>
      <w:divBdr>
        <w:top w:val="none" w:sz="0" w:space="0" w:color="auto"/>
        <w:left w:val="none" w:sz="0" w:space="0" w:color="auto"/>
        <w:bottom w:val="none" w:sz="0" w:space="0" w:color="auto"/>
        <w:right w:val="none" w:sz="0" w:space="0" w:color="auto"/>
      </w:divBdr>
      <w:divsChild>
        <w:div w:id="201867818">
          <w:marLeft w:val="0"/>
          <w:marRight w:val="0"/>
          <w:marTop w:val="0"/>
          <w:marBottom w:val="0"/>
          <w:divBdr>
            <w:top w:val="none" w:sz="0" w:space="0" w:color="auto"/>
            <w:left w:val="none" w:sz="0" w:space="0" w:color="auto"/>
            <w:bottom w:val="none" w:sz="0" w:space="0" w:color="auto"/>
            <w:right w:val="none" w:sz="0" w:space="0" w:color="auto"/>
          </w:divBdr>
        </w:div>
      </w:divsChild>
    </w:div>
    <w:div w:id="1196698887">
      <w:bodyDiv w:val="1"/>
      <w:marLeft w:val="0"/>
      <w:marRight w:val="0"/>
      <w:marTop w:val="0"/>
      <w:marBottom w:val="0"/>
      <w:divBdr>
        <w:top w:val="none" w:sz="0" w:space="0" w:color="auto"/>
        <w:left w:val="none" w:sz="0" w:space="0" w:color="auto"/>
        <w:bottom w:val="none" w:sz="0" w:space="0" w:color="auto"/>
        <w:right w:val="none" w:sz="0" w:space="0" w:color="auto"/>
      </w:divBdr>
      <w:divsChild>
        <w:div w:id="750350781">
          <w:marLeft w:val="640"/>
          <w:marRight w:val="0"/>
          <w:marTop w:val="0"/>
          <w:marBottom w:val="0"/>
          <w:divBdr>
            <w:top w:val="none" w:sz="0" w:space="0" w:color="auto"/>
            <w:left w:val="none" w:sz="0" w:space="0" w:color="auto"/>
            <w:bottom w:val="none" w:sz="0" w:space="0" w:color="auto"/>
            <w:right w:val="none" w:sz="0" w:space="0" w:color="auto"/>
          </w:divBdr>
        </w:div>
        <w:div w:id="107742451">
          <w:marLeft w:val="640"/>
          <w:marRight w:val="0"/>
          <w:marTop w:val="0"/>
          <w:marBottom w:val="0"/>
          <w:divBdr>
            <w:top w:val="none" w:sz="0" w:space="0" w:color="auto"/>
            <w:left w:val="none" w:sz="0" w:space="0" w:color="auto"/>
            <w:bottom w:val="none" w:sz="0" w:space="0" w:color="auto"/>
            <w:right w:val="none" w:sz="0" w:space="0" w:color="auto"/>
          </w:divBdr>
        </w:div>
        <w:div w:id="1960916365">
          <w:marLeft w:val="640"/>
          <w:marRight w:val="0"/>
          <w:marTop w:val="0"/>
          <w:marBottom w:val="0"/>
          <w:divBdr>
            <w:top w:val="none" w:sz="0" w:space="0" w:color="auto"/>
            <w:left w:val="none" w:sz="0" w:space="0" w:color="auto"/>
            <w:bottom w:val="none" w:sz="0" w:space="0" w:color="auto"/>
            <w:right w:val="none" w:sz="0" w:space="0" w:color="auto"/>
          </w:divBdr>
        </w:div>
        <w:div w:id="1987663992">
          <w:marLeft w:val="640"/>
          <w:marRight w:val="0"/>
          <w:marTop w:val="0"/>
          <w:marBottom w:val="0"/>
          <w:divBdr>
            <w:top w:val="none" w:sz="0" w:space="0" w:color="auto"/>
            <w:left w:val="none" w:sz="0" w:space="0" w:color="auto"/>
            <w:bottom w:val="none" w:sz="0" w:space="0" w:color="auto"/>
            <w:right w:val="none" w:sz="0" w:space="0" w:color="auto"/>
          </w:divBdr>
        </w:div>
        <w:div w:id="603155222">
          <w:marLeft w:val="640"/>
          <w:marRight w:val="0"/>
          <w:marTop w:val="0"/>
          <w:marBottom w:val="0"/>
          <w:divBdr>
            <w:top w:val="none" w:sz="0" w:space="0" w:color="auto"/>
            <w:left w:val="none" w:sz="0" w:space="0" w:color="auto"/>
            <w:bottom w:val="none" w:sz="0" w:space="0" w:color="auto"/>
            <w:right w:val="none" w:sz="0" w:space="0" w:color="auto"/>
          </w:divBdr>
        </w:div>
        <w:div w:id="1452281147">
          <w:marLeft w:val="640"/>
          <w:marRight w:val="0"/>
          <w:marTop w:val="0"/>
          <w:marBottom w:val="0"/>
          <w:divBdr>
            <w:top w:val="none" w:sz="0" w:space="0" w:color="auto"/>
            <w:left w:val="none" w:sz="0" w:space="0" w:color="auto"/>
            <w:bottom w:val="none" w:sz="0" w:space="0" w:color="auto"/>
            <w:right w:val="none" w:sz="0" w:space="0" w:color="auto"/>
          </w:divBdr>
        </w:div>
        <w:div w:id="211625879">
          <w:marLeft w:val="640"/>
          <w:marRight w:val="0"/>
          <w:marTop w:val="0"/>
          <w:marBottom w:val="0"/>
          <w:divBdr>
            <w:top w:val="none" w:sz="0" w:space="0" w:color="auto"/>
            <w:left w:val="none" w:sz="0" w:space="0" w:color="auto"/>
            <w:bottom w:val="none" w:sz="0" w:space="0" w:color="auto"/>
            <w:right w:val="none" w:sz="0" w:space="0" w:color="auto"/>
          </w:divBdr>
        </w:div>
        <w:div w:id="1508668421">
          <w:marLeft w:val="640"/>
          <w:marRight w:val="0"/>
          <w:marTop w:val="0"/>
          <w:marBottom w:val="0"/>
          <w:divBdr>
            <w:top w:val="none" w:sz="0" w:space="0" w:color="auto"/>
            <w:left w:val="none" w:sz="0" w:space="0" w:color="auto"/>
            <w:bottom w:val="none" w:sz="0" w:space="0" w:color="auto"/>
            <w:right w:val="none" w:sz="0" w:space="0" w:color="auto"/>
          </w:divBdr>
        </w:div>
        <w:div w:id="126510259">
          <w:marLeft w:val="640"/>
          <w:marRight w:val="0"/>
          <w:marTop w:val="0"/>
          <w:marBottom w:val="0"/>
          <w:divBdr>
            <w:top w:val="none" w:sz="0" w:space="0" w:color="auto"/>
            <w:left w:val="none" w:sz="0" w:space="0" w:color="auto"/>
            <w:bottom w:val="none" w:sz="0" w:space="0" w:color="auto"/>
            <w:right w:val="none" w:sz="0" w:space="0" w:color="auto"/>
          </w:divBdr>
        </w:div>
        <w:div w:id="1131245490">
          <w:marLeft w:val="640"/>
          <w:marRight w:val="0"/>
          <w:marTop w:val="0"/>
          <w:marBottom w:val="0"/>
          <w:divBdr>
            <w:top w:val="none" w:sz="0" w:space="0" w:color="auto"/>
            <w:left w:val="none" w:sz="0" w:space="0" w:color="auto"/>
            <w:bottom w:val="none" w:sz="0" w:space="0" w:color="auto"/>
            <w:right w:val="none" w:sz="0" w:space="0" w:color="auto"/>
          </w:divBdr>
        </w:div>
        <w:div w:id="427428893">
          <w:marLeft w:val="640"/>
          <w:marRight w:val="0"/>
          <w:marTop w:val="0"/>
          <w:marBottom w:val="0"/>
          <w:divBdr>
            <w:top w:val="none" w:sz="0" w:space="0" w:color="auto"/>
            <w:left w:val="none" w:sz="0" w:space="0" w:color="auto"/>
            <w:bottom w:val="none" w:sz="0" w:space="0" w:color="auto"/>
            <w:right w:val="none" w:sz="0" w:space="0" w:color="auto"/>
          </w:divBdr>
        </w:div>
        <w:div w:id="846216564">
          <w:marLeft w:val="640"/>
          <w:marRight w:val="0"/>
          <w:marTop w:val="0"/>
          <w:marBottom w:val="0"/>
          <w:divBdr>
            <w:top w:val="none" w:sz="0" w:space="0" w:color="auto"/>
            <w:left w:val="none" w:sz="0" w:space="0" w:color="auto"/>
            <w:bottom w:val="none" w:sz="0" w:space="0" w:color="auto"/>
            <w:right w:val="none" w:sz="0" w:space="0" w:color="auto"/>
          </w:divBdr>
        </w:div>
        <w:div w:id="620264216">
          <w:marLeft w:val="640"/>
          <w:marRight w:val="0"/>
          <w:marTop w:val="0"/>
          <w:marBottom w:val="0"/>
          <w:divBdr>
            <w:top w:val="none" w:sz="0" w:space="0" w:color="auto"/>
            <w:left w:val="none" w:sz="0" w:space="0" w:color="auto"/>
            <w:bottom w:val="none" w:sz="0" w:space="0" w:color="auto"/>
            <w:right w:val="none" w:sz="0" w:space="0" w:color="auto"/>
          </w:divBdr>
        </w:div>
        <w:div w:id="1783768588">
          <w:marLeft w:val="640"/>
          <w:marRight w:val="0"/>
          <w:marTop w:val="0"/>
          <w:marBottom w:val="0"/>
          <w:divBdr>
            <w:top w:val="none" w:sz="0" w:space="0" w:color="auto"/>
            <w:left w:val="none" w:sz="0" w:space="0" w:color="auto"/>
            <w:bottom w:val="none" w:sz="0" w:space="0" w:color="auto"/>
            <w:right w:val="none" w:sz="0" w:space="0" w:color="auto"/>
          </w:divBdr>
        </w:div>
        <w:div w:id="925531213">
          <w:marLeft w:val="640"/>
          <w:marRight w:val="0"/>
          <w:marTop w:val="0"/>
          <w:marBottom w:val="0"/>
          <w:divBdr>
            <w:top w:val="none" w:sz="0" w:space="0" w:color="auto"/>
            <w:left w:val="none" w:sz="0" w:space="0" w:color="auto"/>
            <w:bottom w:val="none" w:sz="0" w:space="0" w:color="auto"/>
            <w:right w:val="none" w:sz="0" w:space="0" w:color="auto"/>
          </w:divBdr>
        </w:div>
        <w:div w:id="1177385122">
          <w:marLeft w:val="640"/>
          <w:marRight w:val="0"/>
          <w:marTop w:val="0"/>
          <w:marBottom w:val="0"/>
          <w:divBdr>
            <w:top w:val="none" w:sz="0" w:space="0" w:color="auto"/>
            <w:left w:val="none" w:sz="0" w:space="0" w:color="auto"/>
            <w:bottom w:val="none" w:sz="0" w:space="0" w:color="auto"/>
            <w:right w:val="none" w:sz="0" w:space="0" w:color="auto"/>
          </w:divBdr>
        </w:div>
        <w:div w:id="2050371823">
          <w:marLeft w:val="640"/>
          <w:marRight w:val="0"/>
          <w:marTop w:val="0"/>
          <w:marBottom w:val="0"/>
          <w:divBdr>
            <w:top w:val="none" w:sz="0" w:space="0" w:color="auto"/>
            <w:left w:val="none" w:sz="0" w:space="0" w:color="auto"/>
            <w:bottom w:val="none" w:sz="0" w:space="0" w:color="auto"/>
            <w:right w:val="none" w:sz="0" w:space="0" w:color="auto"/>
          </w:divBdr>
        </w:div>
        <w:div w:id="1472674540">
          <w:marLeft w:val="640"/>
          <w:marRight w:val="0"/>
          <w:marTop w:val="0"/>
          <w:marBottom w:val="0"/>
          <w:divBdr>
            <w:top w:val="none" w:sz="0" w:space="0" w:color="auto"/>
            <w:left w:val="none" w:sz="0" w:space="0" w:color="auto"/>
            <w:bottom w:val="none" w:sz="0" w:space="0" w:color="auto"/>
            <w:right w:val="none" w:sz="0" w:space="0" w:color="auto"/>
          </w:divBdr>
        </w:div>
        <w:div w:id="120728665">
          <w:marLeft w:val="640"/>
          <w:marRight w:val="0"/>
          <w:marTop w:val="0"/>
          <w:marBottom w:val="0"/>
          <w:divBdr>
            <w:top w:val="none" w:sz="0" w:space="0" w:color="auto"/>
            <w:left w:val="none" w:sz="0" w:space="0" w:color="auto"/>
            <w:bottom w:val="none" w:sz="0" w:space="0" w:color="auto"/>
            <w:right w:val="none" w:sz="0" w:space="0" w:color="auto"/>
          </w:divBdr>
        </w:div>
        <w:div w:id="1955207437">
          <w:marLeft w:val="640"/>
          <w:marRight w:val="0"/>
          <w:marTop w:val="0"/>
          <w:marBottom w:val="0"/>
          <w:divBdr>
            <w:top w:val="none" w:sz="0" w:space="0" w:color="auto"/>
            <w:left w:val="none" w:sz="0" w:space="0" w:color="auto"/>
            <w:bottom w:val="none" w:sz="0" w:space="0" w:color="auto"/>
            <w:right w:val="none" w:sz="0" w:space="0" w:color="auto"/>
          </w:divBdr>
        </w:div>
        <w:div w:id="657922938">
          <w:marLeft w:val="640"/>
          <w:marRight w:val="0"/>
          <w:marTop w:val="0"/>
          <w:marBottom w:val="0"/>
          <w:divBdr>
            <w:top w:val="none" w:sz="0" w:space="0" w:color="auto"/>
            <w:left w:val="none" w:sz="0" w:space="0" w:color="auto"/>
            <w:bottom w:val="none" w:sz="0" w:space="0" w:color="auto"/>
            <w:right w:val="none" w:sz="0" w:space="0" w:color="auto"/>
          </w:divBdr>
        </w:div>
        <w:div w:id="910308747">
          <w:marLeft w:val="640"/>
          <w:marRight w:val="0"/>
          <w:marTop w:val="0"/>
          <w:marBottom w:val="0"/>
          <w:divBdr>
            <w:top w:val="none" w:sz="0" w:space="0" w:color="auto"/>
            <w:left w:val="none" w:sz="0" w:space="0" w:color="auto"/>
            <w:bottom w:val="none" w:sz="0" w:space="0" w:color="auto"/>
            <w:right w:val="none" w:sz="0" w:space="0" w:color="auto"/>
          </w:divBdr>
        </w:div>
        <w:div w:id="746612002">
          <w:marLeft w:val="640"/>
          <w:marRight w:val="0"/>
          <w:marTop w:val="0"/>
          <w:marBottom w:val="0"/>
          <w:divBdr>
            <w:top w:val="none" w:sz="0" w:space="0" w:color="auto"/>
            <w:left w:val="none" w:sz="0" w:space="0" w:color="auto"/>
            <w:bottom w:val="none" w:sz="0" w:space="0" w:color="auto"/>
            <w:right w:val="none" w:sz="0" w:space="0" w:color="auto"/>
          </w:divBdr>
        </w:div>
        <w:div w:id="1570578351">
          <w:marLeft w:val="640"/>
          <w:marRight w:val="0"/>
          <w:marTop w:val="0"/>
          <w:marBottom w:val="0"/>
          <w:divBdr>
            <w:top w:val="none" w:sz="0" w:space="0" w:color="auto"/>
            <w:left w:val="none" w:sz="0" w:space="0" w:color="auto"/>
            <w:bottom w:val="none" w:sz="0" w:space="0" w:color="auto"/>
            <w:right w:val="none" w:sz="0" w:space="0" w:color="auto"/>
          </w:divBdr>
        </w:div>
        <w:div w:id="2078086847">
          <w:marLeft w:val="640"/>
          <w:marRight w:val="0"/>
          <w:marTop w:val="0"/>
          <w:marBottom w:val="0"/>
          <w:divBdr>
            <w:top w:val="none" w:sz="0" w:space="0" w:color="auto"/>
            <w:left w:val="none" w:sz="0" w:space="0" w:color="auto"/>
            <w:bottom w:val="none" w:sz="0" w:space="0" w:color="auto"/>
            <w:right w:val="none" w:sz="0" w:space="0" w:color="auto"/>
          </w:divBdr>
        </w:div>
        <w:div w:id="1058481582">
          <w:marLeft w:val="640"/>
          <w:marRight w:val="0"/>
          <w:marTop w:val="0"/>
          <w:marBottom w:val="0"/>
          <w:divBdr>
            <w:top w:val="none" w:sz="0" w:space="0" w:color="auto"/>
            <w:left w:val="none" w:sz="0" w:space="0" w:color="auto"/>
            <w:bottom w:val="none" w:sz="0" w:space="0" w:color="auto"/>
            <w:right w:val="none" w:sz="0" w:space="0" w:color="auto"/>
          </w:divBdr>
        </w:div>
        <w:div w:id="103621600">
          <w:marLeft w:val="640"/>
          <w:marRight w:val="0"/>
          <w:marTop w:val="0"/>
          <w:marBottom w:val="0"/>
          <w:divBdr>
            <w:top w:val="none" w:sz="0" w:space="0" w:color="auto"/>
            <w:left w:val="none" w:sz="0" w:space="0" w:color="auto"/>
            <w:bottom w:val="none" w:sz="0" w:space="0" w:color="auto"/>
            <w:right w:val="none" w:sz="0" w:space="0" w:color="auto"/>
          </w:divBdr>
        </w:div>
        <w:div w:id="1618872206">
          <w:marLeft w:val="640"/>
          <w:marRight w:val="0"/>
          <w:marTop w:val="0"/>
          <w:marBottom w:val="0"/>
          <w:divBdr>
            <w:top w:val="none" w:sz="0" w:space="0" w:color="auto"/>
            <w:left w:val="none" w:sz="0" w:space="0" w:color="auto"/>
            <w:bottom w:val="none" w:sz="0" w:space="0" w:color="auto"/>
            <w:right w:val="none" w:sz="0" w:space="0" w:color="auto"/>
          </w:divBdr>
        </w:div>
        <w:div w:id="1783264800">
          <w:marLeft w:val="640"/>
          <w:marRight w:val="0"/>
          <w:marTop w:val="0"/>
          <w:marBottom w:val="0"/>
          <w:divBdr>
            <w:top w:val="none" w:sz="0" w:space="0" w:color="auto"/>
            <w:left w:val="none" w:sz="0" w:space="0" w:color="auto"/>
            <w:bottom w:val="none" w:sz="0" w:space="0" w:color="auto"/>
            <w:right w:val="none" w:sz="0" w:space="0" w:color="auto"/>
          </w:divBdr>
        </w:div>
        <w:div w:id="1514372799">
          <w:marLeft w:val="640"/>
          <w:marRight w:val="0"/>
          <w:marTop w:val="0"/>
          <w:marBottom w:val="0"/>
          <w:divBdr>
            <w:top w:val="none" w:sz="0" w:space="0" w:color="auto"/>
            <w:left w:val="none" w:sz="0" w:space="0" w:color="auto"/>
            <w:bottom w:val="none" w:sz="0" w:space="0" w:color="auto"/>
            <w:right w:val="none" w:sz="0" w:space="0" w:color="auto"/>
          </w:divBdr>
        </w:div>
        <w:div w:id="324206599">
          <w:marLeft w:val="640"/>
          <w:marRight w:val="0"/>
          <w:marTop w:val="0"/>
          <w:marBottom w:val="0"/>
          <w:divBdr>
            <w:top w:val="none" w:sz="0" w:space="0" w:color="auto"/>
            <w:left w:val="none" w:sz="0" w:space="0" w:color="auto"/>
            <w:bottom w:val="none" w:sz="0" w:space="0" w:color="auto"/>
            <w:right w:val="none" w:sz="0" w:space="0" w:color="auto"/>
          </w:divBdr>
        </w:div>
        <w:div w:id="296883054">
          <w:marLeft w:val="640"/>
          <w:marRight w:val="0"/>
          <w:marTop w:val="0"/>
          <w:marBottom w:val="0"/>
          <w:divBdr>
            <w:top w:val="none" w:sz="0" w:space="0" w:color="auto"/>
            <w:left w:val="none" w:sz="0" w:space="0" w:color="auto"/>
            <w:bottom w:val="none" w:sz="0" w:space="0" w:color="auto"/>
            <w:right w:val="none" w:sz="0" w:space="0" w:color="auto"/>
          </w:divBdr>
        </w:div>
        <w:div w:id="1654412526">
          <w:marLeft w:val="640"/>
          <w:marRight w:val="0"/>
          <w:marTop w:val="0"/>
          <w:marBottom w:val="0"/>
          <w:divBdr>
            <w:top w:val="none" w:sz="0" w:space="0" w:color="auto"/>
            <w:left w:val="none" w:sz="0" w:space="0" w:color="auto"/>
            <w:bottom w:val="none" w:sz="0" w:space="0" w:color="auto"/>
            <w:right w:val="none" w:sz="0" w:space="0" w:color="auto"/>
          </w:divBdr>
        </w:div>
        <w:div w:id="1535733213">
          <w:marLeft w:val="640"/>
          <w:marRight w:val="0"/>
          <w:marTop w:val="0"/>
          <w:marBottom w:val="0"/>
          <w:divBdr>
            <w:top w:val="none" w:sz="0" w:space="0" w:color="auto"/>
            <w:left w:val="none" w:sz="0" w:space="0" w:color="auto"/>
            <w:bottom w:val="none" w:sz="0" w:space="0" w:color="auto"/>
            <w:right w:val="none" w:sz="0" w:space="0" w:color="auto"/>
          </w:divBdr>
        </w:div>
        <w:div w:id="1892307548">
          <w:marLeft w:val="640"/>
          <w:marRight w:val="0"/>
          <w:marTop w:val="0"/>
          <w:marBottom w:val="0"/>
          <w:divBdr>
            <w:top w:val="none" w:sz="0" w:space="0" w:color="auto"/>
            <w:left w:val="none" w:sz="0" w:space="0" w:color="auto"/>
            <w:bottom w:val="none" w:sz="0" w:space="0" w:color="auto"/>
            <w:right w:val="none" w:sz="0" w:space="0" w:color="auto"/>
          </w:divBdr>
        </w:div>
        <w:div w:id="884103715">
          <w:marLeft w:val="640"/>
          <w:marRight w:val="0"/>
          <w:marTop w:val="0"/>
          <w:marBottom w:val="0"/>
          <w:divBdr>
            <w:top w:val="none" w:sz="0" w:space="0" w:color="auto"/>
            <w:left w:val="none" w:sz="0" w:space="0" w:color="auto"/>
            <w:bottom w:val="none" w:sz="0" w:space="0" w:color="auto"/>
            <w:right w:val="none" w:sz="0" w:space="0" w:color="auto"/>
          </w:divBdr>
        </w:div>
        <w:div w:id="206259950">
          <w:marLeft w:val="640"/>
          <w:marRight w:val="0"/>
          <w:marTop w:val="0"/>
          <w:marBottom w:val="0"/>
          <w:divBdr>
            <w:top w:val="none" w:sz="0" w:space="0" w:color="auto"/>
            <w:left w:val="none" w:sz="0" w:space="0" w:color="auto"/>
            <w:bottom w:val="none" w:sz="0" w:space="0" w:color="auto"/>
            <w:right w:val="none" w:sz="0" w:space="0" w:color="auto"/>
          </w:divBdr>
        </w:div>
        <w:div w:id="1195730780">
          <w:marLeft w:val="640"/>
          <w:marRight w:val="0"/>
          <w:marTop w:val="0"/>
          <w:marBottom w:val="0"/>
          <w:divBdr>
            <w:top w:val="none" w:sz="0" w:space="0" w:color="auto"/>
            <w:left w:val="none" w:sz="0" w:space="0" w:color="auto"/>
            <w:bottom w:val="none" w:sz="0" w:space="0" w:color="auto"/>
            <w:right w:val="none" w:sz="0" w:space="0" w:color="auto"/>
          </w:divBdr>
        </w:div>
        <w:div w:id="1415669198">
          <w:marLeft w:val="640"/>
          <w:marRight w:val="0"/>
          <w:marTop w:val="0"/>
          <w:marBottom w:val="0"/>
          <w:divBdr>
            <w:top w:val="none" w:sz="0" w:space="0" w:color="auto"/>
            <w:left w:val="none" w:sz="0" w:space="0" w:color="auto"/>
            <w:bottom w:val="none" w:sz="0" w:space="0" w:color="auto"/>
            <w:right w:val="none" w:sz="0" w:space="0" w:color="auto"/>
          </w:divBdr>
        </w:div>
        <w:div w:id="877205865">
          <w:marLeft w:val="640"/>
          <w:marRight w:val="0"/>
          <w:marTop w:val="0"/>
          <w:marBottom w:val="0"/>
          <w:divBdr>
            <w:top w:val="none" w:sz="0" w:space="0" w:color="auto"/>
            <w:left w:val="none" w:sz="0" w:space="0" w:color="auto"/>
            <w:bottom w:val="none" w:sz="0" w:space="0" w:color="auto"/>
            <w:right w:val="none" w:sz="0" w:space="0" w:color="auto"/>
          </w:divBdr>
        </w:div>
        <w:div w:id="1805999927">
          <w:marLeft w:val="640"/>
          <w:marRight w:val="0"/>
          <w:marTop w:val="0"/>
          <w:marBottom w:val="0"/>
          <w:divBdr>
            <w:top w:val="none" w:sz="0" w:space="0" w:color="auto"/>
            <w:left w:val="none" w:sz="0" w:space="0" w:color="auto"/>
            <w:bottom w:val="none" w:sz="0" w:space="0" w:color="auto"/>
            <w:right w:val="none" w:sz="0" w:space="0" w:color="auto"/>
          </w:divBdr>
        </w:div>
        <w:div w:id="1404719243">
          <w:marLeft w:val="640"/>
          <w:marRight w:val="0"/>
          <w:marTop w:val="0"/>
          <w:marBottom w:val="0"/>
          <w:divBdr>
            <w:top w:val="none" w:sz="0" w:space="0" w:color="auto"/>
            <w:left w:val="none" w:sz="0" w:space="0" w:color="auto"/>
            <w:bottom w:val="none" w:sz="0" w:space="0" w:color="auto"/>
            <w:right w:val="none" w:sz="0" w:space="0" w:color="auto"/>
          </w:divBdr>
        </w:div>
        <w:div w:id="293483613">
          <w:marLeft w:val="640"/>
          <w:marRight w:val="0"/>
          <w:marTop w:val="0"/>
          <w:marBottom w:val="0"/>
          <w:divBdr>
            <w:top w:val="none" w:sz="0" w:space="0" w:color="auto"/>
            <w:left w:val="none" w:sz="0" w:space="0" w:color="auto"/>
            <w:bottom w:val="none" w:sz="0" w:space="0" w:color="auto"/>
            <w:right w:val="none" w:sz="0" w:space="0" w:color="auto"/>
          </w:divBdr>
        </w:div>
        <w:div w:id="1966425480">
          <w:marLeft w:val="640"/>
          <w:marRight w:val="0"/>
          <w:marTop w:val="0"/>
          <w:marBottom w:val="0"/>
          <w:divBdr>
            <w:top w:val="none" w:sz="0" w:space="0" w:color="auto"/>
            <w:left w:val="none" w:sz="0" w:space="0" w:color="auto"/>
            <w:bottom w:val="none" w:sz="0" w:space="0" w:color="auto"/>
            <w:right w:val="none" w:sz="0" w:space="0" w:color="auto"/>
          </w:divBdr>
        </w:div>
        <w:div w:id="216011642">
          <w:marLeft w:val="640"/>
          <w:marRight w:val="0"/>
          <w:marTop w:val="0"/>
          <w:marBottom w:val="0"/>
          <w:divBdr>
            <w:top w:val="none" w:sz="0" w:space="0" w:color="auto"/>
            <w:left w:val="none" w:sz="0" w:space="0" w:color="auto"/>
            <w:bottom w:val="none" w:sz="0" w:space="0" w:color="auto"/>
            <w:right w:val="none" w:sz="0" w:space="0" w:color="auto"/>
          </w:divBdr>
        </w:div>
        <w:div w:id="1111900894">
          <w:marLeft w:val="640"/>
          <w:marRight w:val="0"/>
          <w:marTop w:val="0"/>
          <w:marBottom w:val="0"/>
          <w:divBdr>
            <w:top w:val="none" w:sz="0" w:space="0" w:color="auto"/>
            <w:left w:val="none" w:sz="0" w:space="0" w:color="auto"/>
            <w:bottom w:val="none" w:sz="0" w:space="0" w:color="auto"/>
            <w:right w:val="none" w:sz="0" w:space="0" w:color="auto"/>
          </w:divBdr>
        </w:div>
        <w:div w:id="1295213708">
          <w:marLeft w:val="640"/>
          <w:marRight w:val="0"/>
          <w:marTop w:val="0"/>
          <w:marBottom w:val="0"/>
          <w:divBdr>
            <w:top w:val="none" w:sz="0" w:space="0" w:color="auto"/>
            <w:left w:val="none" w:sz="0" w:space="0" w:color="auto"/>
            <w:bottom w:val="none" w:sz="0" w:space="0" w:color="auto"/>
            <w:right w:val="none" w:sz="0" w:space="0" w:color="auto"/>
          </w:divBdr>
        </w:div>
        <w:div w:id="1660772847">
          <w:marLeft w:val="640"/>
          <w:marRight w:val="0"/>
          <w:marTop w:val="0"/>
          <w:marBottom w:val="0"/>
          <w:divBdr>
            <w:top w:val="none" w:sz="0" w:space="0" w:color="auto"/>
            <w:left w:val="none" w:sz="0" w:space="0" w:color="auto"/>
            <w:bottom w:val="none" w:sz="0" w:space="0" w:color="auto"/>
            <w:right w:val="none" w:sz="0" w:space="0" w:color="auto"/>
          </w:divBdr>
        </w:div>
        <w:div w:id="565653377">
          <w:marLeft w:val="640"/>
          <w:marRight w:val="0"/>
          <w:marTop w:val="0"/>
          <w:marBottom w:val="0"/>
          <w:divBdr>
            <w:top w:val="none" w:sz="0" w:space="0" w:color="auto"/>
            <w:left w:val="none" w:sz="0" w:space="0" w:color="auto"/>
            <w:bottom w:val="none" w:sz="0" w:space="0" w:color="auto"/>
            <w:right w:val="none" w:sz="0" w:space="0" w:color="auto"/>
          </w:divBdr>
        </w:div>
        <w:div w:id="3167136">
          <w:marLeft w:val="640"/>
          <w:marRight w:val="0"/>
          <w:marTop w:val="0"/>
          <w:marBottom w:val="0"/>
          <w:divBdr>
            <w:top w:val="none" w:sz="0" w:space="0" w:color="auto"/>
            <w:left w:val="none" w:sz="0" w:space="0" w:color="auto"/>
            <w:bottom w:val="none" w:sz="0" w:space="0" w:color="auto"/>
            <w:right w:val="none" w:sz="0" w:space="0" w:color="auto"/>
          </w:divBdr>
        </w:div>
        <w:div w:id="1193953363">
          <w:marLeft w:val="640"/>
          <w:marRight w:val="0"/>
          <w:marTop w:val="0"/>
          <w:marBottom w:val="0"/>
          <w:divBdr>
            <w:top w:val="none" w:sz="0" w:space="0" w:color="auto"/>
            <w:left w:val="none" w:sz="0" w:space="0" w:color="auto"/>
            <w:bottom w:val="none" w:sz="0" w:space="0" w:color="auto"/>
            <w:right w:val="none" w:sz="0" w:space="0" w:color="auto"/>
          </w:divBdr>
        </w:div>
        <w:div w:id="1122071021">
          <w:marLeft w:val="640"/>
          <w:marRight w:val="0"/>
          <w:marTop w:val="0"/>
          <w:marBottom w:val="0"/>
          <w:divBdr>
            <w:top w:val="none" w:sz="0" w:space="0" w:color="auto"/>
            <w:left w:val="none" w:sz="0" w:space="0" w:color="auto"/>
            <w:bottom w:val="none" w:sz="0" w:space="0" w:color="auto"/>
            <w:right w:val="none" w:sz="0" w:space="0" w:color="auto"/>
          </w:divBdr>
        </w:div>
        <w:div w:id="916279931">
          <w:marLeft w:val="640"/>
          <w:marRight w:val="0"/>
          <w:marTop w:val="0"/>
          <w:marBottom w:val="0"/>
          <w:divBdr>
            <w:top w:val="none" w:sz="0" w:space="0" w:color="auto"/>
            <w:left w:val="none" w:sz="0" w:space="0" w:color="auto"/>
            <w:bottom w:val="none" w:sz="0" w:space="0" w:color="auto"/>
            <w:right w:val="none" w:sz="0" w:space="0" w:color="auto"/>
          </w:divBdr>
        </w:div>
        <w:div w:id="1626232743">
          <w:marLeft w:val="640"/>
          <w:marRight w:val="0"/>
          <w:marTop w:val="0"/>
          <w:marBottom w:val="0"/>
          <w:divBdr>
            <w:top w:val="none" w:sz="0" w:space="0" w:color="auto"/>
            <w:left w:val="none" w:sz="0" w:space="0" w:color="auto"/>
            <w:bottom w:val="none" w:sz="0" w:space="0" w:color="auto"/>
            <w:right w:val="none" w:sz="0" w:space="0" w:color="auto"/>
          </w:divBdr>
        </w:div>
        <w:div w:id="1385332678">
          <w:marLeft w:val="640"/>
          <w:marRight w:val="0"/>
          <w:marTop w:val="0"/>
          <w:marBottom w:val="0"/>
          <w:divBdr>
            <w:top w:val="none" w:sz="0" w:space="0" w:color="auto"/>
            <w:left w:val="none" w:sz="0" w:space="0" w:color="auto"/>
            <w:bottom w:val="none" w:sz="0" w:space="0" w:color="auto"/>
            <w:right w:val="none" w:sz="0" w:space="0" w:color="auto"/>
          </w:divBdr>
        </w:div>
        <w:div w:id="1890528373">
          <w:marLeft w:val="640"/>
          <w:marRight w:val="0"/>
          <w:marTop w:val="0"/>
          <w:marBottom w:val="0"/>
          <w:divBdr>
            <w:top w:val="none" w:sz="0" w:space="0" w:color="auto"/>
            <w:left w:val="none" w:sz="0" w:space="0" w:color="auto"/>
            <w:bottom w:val="none" w:sz="0" w:space="0" w:color="auto"/>
            <w:right w:val="none" w:sz="0" w:space="0" w:color="auto"/>
          </w:divBdr>
        </w:div>
        <w:div w:id="618486959">
          <w:marLeft w:val="640"/>
          <w:marRight w:val="0"/>
          <w:marTop w:val="0"/>
          <w:marBottom w:val="0"/>
          <w:divBdr>
            <w:top w:val="none" w:sz="0" w:space="0" w:color="auto"/>
            <w:left w:val="none" w:sz="0" w:space="0" w:color="auto"/>
            <w:bottom w:val="none" w:sz="0" w:space="0" w:color="auto"/>
            <w:right w:val="none" w:sz="0" w:space="0" w:color="auto"/>
          </w:divBdr>
        </w:div>
        <w:div w:id="952127996">
          <w:marLeft w:val="640"/>
          <w:marRight w:val="0"/>
          <w:marTop w:val="0"/>
          <w:marBottom w:val="0"/>
          <w:divBdr>
            <w:top w:val="none" w:sz="0" w:space="0" w:color="auto"/>
            <w:left w:val="none" w:sz="0" w:space="0" w:color="auto"/>
            <w:bottom w:val="none" w:sz="0" w:space="0" w:color="auto"/>
            <w:right w:val="none" w:sz="0" w:space="0" w:color="auto"/>
          </w:divBdr>
        </w:div>
        <w:div w:id="1484738942">
          <w:marLeft w:val="640"/>
          <w:marRight w:val="0"/>
          <w:marTop w:val="0"/>
          <w:marBottom w:val="0"/>
          <w:divBdr>
            <w:top w:val="none" w:sz="0" w:space="0" w:color="auto"/>
            <w:left w:val="none" w:sz="0" w:space="0" w:color="auto"/>
            <w:bottom w:val="none" w:sz="0" w:space="0" w:color="auto"/>
            <w:right w:val="none" w:sz="0" w:space="0" w:color="auto"/>
          </w:divBdr>
        </w:div>
        <w:div w:id="1732345793">
          <w:marLeft w:val="640"/>
          <w:marRight w:val="0"/>
          <w:marTop w:val="0"/>
          <w:marBottom w:val="0"/>
          <w:divBdr>
            <w:top w:val="none" w:sz="0" w:space="0" w:color="auto"/>
            <w:left w:val="none" w:sz="0" w:space="0" w:color="auto"/>
            <w:bottom w:val="none" w:sz="0" w:space="0" w:color="auto"/>
            <w:right w:val="none" w:sz="0" w:space="0" w:color="auto"/>
          </w:divBdr>
        </w:div>
        <w:div w:id="941768726">
          <w:marLeft w:val="640"/>
          <w:marRight w:val="0"/>
          <w:marTop w:val="0"/>
          <w:marBottom w:val="0"/>
          <w:divBdr>
            <w:top w:val="none" w:sz="0" w:space="0" w:color="auto"/>
            <w:left w:val="none" w:sz="0" w:space="0" w:color="auto"/>
            <w:bottom w:val="none" w:sz="0" w:space="0" w:color="auto"/>
            <w:right w:val="none" w:sz="0" w:space="0" w:color="auto"/>
          </w:divBdr>
        </w:div>
        <w:div w:id="387074183">
          <w:marLeft w:val="640"/>
          <w:marRight w:val="0"/>
          <w:marTop w:val="0"/>
          <w:marBottom w:val="0"/>
          <w:divBdr>
            <w:top w:val="none" w:sz="0" w:space="0" w:color="auto"/>
            <w:left w:val="none" w:sz="0" w:space="0" w:color="auto"/>
            <w:bottom w:val="none" w:sz="0" w:space="0" w:color="auto"/>
            <w:right w:val="none" w:sz="0" w:space="0" w:color="auto"/>
          </w:divBdr>
        </w:div>
        <w:div w:id="222721439">
          <w:marLeft w:val="640"/>
          <w:marRight w:val="0"/>
          <w:marTop w:val="0"/>
          <w:marBottom w:val="0"/>
          <w:divBdr>
            <w:top w:val="none" w:sz="0" w:space="0" w:color="auto"/>
            <w:left w:val="none" w:sz="0" w:space="0" w:color="auto"/>
            <w:bottom w:val="none" w:sz="0" w:space="0" w:color="auto"/>
            <w:right w:val="none" w:sz="0" w:space="0" w:color="auto"/>
          </w:divBdr>
        </w:div>
        <w:div w:id="1968579572">
          <w:marLeft w:val="640"/>
          <w:marRight w:val="0"/>
          <w:marTop w:val="0"/>
          <w:marBottom w:val="0"/>
          <w:divBdr>
            <w:top w:val="none" w:sz="0" w:space="0" w:color="auto"/>
            <w:left w:val="none" w:sz="0" w:space="0" w:color="auto"/>
            <w:bottom w:val="none" w:sz="0" w:space="0" w:color="auto"/>
            <w:right w:val="none" w:sz="0" w:space="0" w:color="auto"/>
          </w:divBdr>
        </w:div>
        <w:div w:id="1354379076">
          <w:marLeft w:val="640"/>
          <w:marRight w:val="0"/>
          <w:marTop w:val="0"/>
          <w:marBottom w:val="0"/>
          <w:divBdr>
            <w:top w:val="none" w:sz="0" w:space="0" w:color="auto"/>
            <w:left w:val="none" w:sz="0" w:space="0" w:color="auto"/>
            <w:bottom w:val="none" w:sz="0" w:space="0" w:color="auto"/>
            <w:right w:val="none" w:sz="0" w:space="0" w:color="auto"/>
          </w:divBdr>
        </w:div>
        <w:div w:id="1793404096">
          <w:marLeft w:val="640"/>
          <w:marRight w:val="0"/>
          <w:marTop w:val="0"/>
          <w:marBottom w:val="0"/>
          <w:divBdr>
            <w:top w:val="none" w:sz="0" w:space="0" w:color="auto"/>
            <w:left w:val="none" w:sz="0" w:space="0" w:color="auto"/>
            <w:bottom w:val="none" w:sz="0" w:space="0" w:color="auto"/>
            <w:right w:val="none" w:sz="0" w:space="0" w:color="auto"/>
          </w:divBdr>
        </w:div>
        <w:div w:id="1336297806">
          <w:marLeft w:val="640"/>
          <w:marRight w:val="0"/>
          <w:marTop w:val="0"/>
          <w:marBottom w:val="0"/>
          <w:divBdr>
            <w:top w:val="none" w:sz="0" w:space="0" w:color="auto"/>
            <w:left w:val="none" w:sz="0" w:space="0" w:color="auto"/>
            <w:bottom w:val="none" w:sz="0" w:space="0" w:color="auto"/>
            <w:right w:val="none" w:sz="0" w:space="0" w:color="auto"/>
          </w:divBdr>
        </w:div>
        <w:div w:id="1237085874">
          <w:marLeft w:val="640"/>
          <w:marRight w:val="0"/>
          <w:marTop w:val="0"/>
          <w:marBottom w:val="0"/>
          <w:divBdr>
            <w:top w:val="none" w:sz="0" w:space="0" w:color="auto"/>
            <w:left w:val="none" w:sz="0" w:space="0" w:color="auto"/>
            <w:bottom w:val="none" w:sz="0" w:space="0" w:color="auto"/>
            <w:right w:val="none" w:sz="0" w:space="0" w:color="auto"/>
          </w:divBdr>
        </w:div>
        <w:div w:id="1156069686">
          <w:marLeft w:val="640"/>
          <w:marRight w:val="0"/>
          <w:marTop w:val="0"/>
          <w:marBottom w:val="0"/>
          <w:divBdr>
            <w:top w:val="none" w:sz="0" w:space="0" w:color="auto"/>
            <w:left w:val="none" w:sz="0" w:space="0" w:color="auto"/>
            <w:bottom w:val="none" w:sz="0" w:space="0" w:color="auto"/>
            <w:right w:val="none" w:sz="0" w:space="0" w:color="auto"/>
          </w:divBdr>
        </w:div>
        <w:div w:id="1643727550">
          <w:marLeft w:val="640"/>
          <w:marRight w:val="0"/>
          <w:marTop w:val="0"/>
          <w:marBottom w:val="0"/>
          <w:divBdr>
            <w:top w:val="none" w:sz="0" w:space="0" w:color="auto"/>
            <w:left w:val="none" w:sz="0" w:space="0" w:color="auto"/>
            <w:bottom w:val="none" w:sz="0" w:space="0" w:color="auto"/>
            <w:right w:val="none" w:sz="0" w:space="0" w:color="auto"/>
          </w:divBdr>
        </w:div>
        <w:div w:id="2108843597">
          <w:marLeft w:val="640"/>
          <w:marRight w:val="0"/>
          <w:marTop w:val="0"/>
          <w:marBottom w:val="0"/>
          <w:divBdr>
            <w:top w:val="none" w:sz="0" w:space="0" w:color="auto"/>
            <w:left w:val="none" w:sz="0" w:space="0" w:color="auto"/>
            <w:bottom w:val="none" w:sz="0" w:space="0" w:color="auto"/>
            <w:right w:val="none" w:sz="0" w:space="0" w:color="auto"/>
          </w:divBdr>
        </w:div>
        <w:div w:id="959067032">
          <w:marLeft w:val="640"/>
          <w:marRight w:val="0"/>
          <w:marTop w:val="0"/>
          <w:marBottom w:val="0"/>
          <w:divBdr>
            <w:top w:val="none" w:sz="0" w:space="0" w:color="auto"/>
            <w:left w:val="none" w:sz="0" w:space="0" w:color="auto"/>
            <w:bottom w:val="none" w:sz="0" w:space="0" w:color="auto"/>
            <w:right w:val="none" w:sz="0" w:space="0" w:color="auto"/>
          </w:divBdr>
        </w:div>
        <w:div w:id="1930577368">
          <w:marLeft w:val="640"/>
          <w:marRight w:val="0"/>
          <w:marTop w:val="0"/>
          <w:marBottom w:val="0"/>
          <w:divBdr>
            <w:top w:val="none" w:sz="0" w:space="0" w:color="auto"/>
            <w:left w:val="none" w:sz="0" w:space="0" w:color="auto"/>
            <w:bottom w:val="none" w:sz="0" w:space="0" w:color="auto"/>
            <w:right w:val="none" w:sz="0" w:space="0" w:color="auto"/>
          </w:divBdr>
        </w:div>
        <w:div w:id="2082365906">
          <w:marLeft w:val="640"/>
          <w:marRight w:val="0"/>
          <w:marTop w:val="0"/>
          <w:marBottom w:val="0"/>
          <w:divBdr>
            <w:top w:val="none" w:sz="0" w:space="0" w:color="auto"/>
            <w:left w:val="none" w:sz="0" w:space="0" w:color="auto"/>
            <w:bottom w:val="none" w:sz="0" w:space="0" w:color="auto"/>
            <w:right w:val="none" w:sz="0" w:space="0" w:color="auto"/>
          </w:divBdr>
        </w:div>
        <w:div w:id="1453358680">
          <w:marLeft w:val="640"/>
          <w:marRight w:val="0"/>
          <w:marTop w:val="0"/>
          <w:marBottom w:val="0"/>
          <w:divBdr>
            <w:top w:val="none" w:sz="0" w:space="0" w:color="auto"/>
            <w:left w:val="none" w:sz="0" w:space="0" w:color="auto"/>
            <w:bottom w:val="none" w:sz="0" w:space="0" w:color="auto"/>
            <w:right w:val="none" w:sz="0" w:space="0" w:color="auto"/>
          </w:divBdr>
        </w:div>
        <w:div w:id="635791792">
          <w:marLeft w:val="640"/>
          <w:marRight w:val="0"/>
          <w:marTop w:val="0"/>
          <w:marBottom w:val="0"/>
          <w:divBdr>
            <w:top w:val="none" w:sz="0" w:space="0" w:color="auto"/>
            <w:left w:val="none" w:sz="0" w:space="0" w:color="auto"/>
            <w:bottom w:val="none" w:sz="0" w:space="0" w:color="auto"/>
            <w:right w:val="none" w:sz="0" w:space="0" w:color="auto"/>
          </w:divBdr>
        </w:div>
        <w:div w:id="590893340">
          <w:marLeft w:val="640"/>
          <w:marRight w:val="0"/>
          <w:marTop w:val="0"/>
          <w:marBottom w:val="0"/>
          <w:divBdr>
            <w:top w:val="none" w:sz="0" w:space="0" w:color="auto"/>
            <w:left w:val="none" w:sz="0" w:space="0" w:color="auto"/>
            <w:bottom w:val="none" w:sz="0" w:space="0" w:color="auto"/>
            <w:right w:val="none" w:sz="0" w:space="0" w:color="auto"/>
          </w:divBdr>
        </w:div>
        <w:div w:id="904605495">
          <w:marLeft w:val="640"/>
          <w:marRight w:val="0"/>
          <w:marTop w:val="0"/>
          <w:marBottom w:val="0"/>
          <w:divBdr>
            <w:top w:val="none" w:sz="0" w:space="0" w:color="auto"/>
            <w:left w:val="none" w:sz="0" w:space="0" w:color="auto"/>
            <w:bottom w:val="none" w:sz="0" w:space="0" w:color="auto"/>
            <w:right w:val="none" w:sz="0" w:space="0" w:color="auto"/>
          </w:divBdr>
        </w:div>
        <w:div w:id="1834419332">
          <w:marLeft w:val="640"/>
          <w:marRight w:val="0"/>
          <w:marTop w:val="0"/>
          <w:marBottom w:val="0"/>
          <w:divBdr>
            <w:top w:val="none" w:sz="0" w:space="0" w:color="auto"/>
            <w:left w:val="none" w:sz="0" w:space="0" w:color="auto"/>
            <w:bottom w:val="none" w:sz="0" w:space="0" w:color="auto"/>
            <w:right w:val="none" w:sz="0" w:space="0" w:color="auto"/>
          </w:divBdr>
        </w:div>
      </w:divsChild>
    </w:div>
    <w:div w:id="1197424619">
      <w:bodyDiv w:val="1"/>
      <w:marLeft w:val="0"/>
      <w:marRight w:val="0"/>
      <w:marTop w:val="0"/>
      <w:marBottom w:val="0"/>
      <w:divBdr>
        <w:top w:val="none" w:sz="0" w:space="0" w:color="auto"/>
        <w:left w:val="none" w:sz="0" w:space="0" w:color="auto"/>
        <w:bottom w:val="none" w:sz="0" w:space="0" w:color="auto"/>
        <w:right w:val="none" w:sz="0" w:space="0" w:color="auto"/>
      </w:divBdr>
    </w:div>
    <w:div w:id="1199469990">
      <w:bodyDiv w:val="1"/>
      <w:marLeft w:val="0"/>
      <w:marRight w:val="0"/>
      <w:marTop w:val="0"/>
      <w:marBottom w:val="0"/>
      <w:divBdr>
        <w:top w:val="none" w:sz="0" w:space="0" w:color="auto"/>
        <w:left w:val="none" w:sz="0" w:space="0" w:color="auto"/>
        <w:bottom w:val="none" w:sz="0" w:space="0" w:color="auto"/>
        <w:right w:val="none" w:sz="0" w:space="0" w:color="auto"/>
      </w:divBdr>
      <w:divsChild>
        <w:div w:id="776216552">
          <w:marLeft w:val="480"/>
          <w:marRight w:val="0"/>
          <w:marTop w:val="0"/>
          <w:marBottom w:val="0"/>
          <w:divBdr>
            <w:top w:val="none" w:sz="0" w:space="0" w:color="auto"/>
            <w:left w:val="none" w:sz="0" w:space="0" w:color="auto"/>
            <w:bottom w:val="none" w:sz="0" w:space="0" w:color="auto"/>
            <w:right w:val="none" w:sz="0" w:space="0" w:color="auto"/>
          </w:divBdr>
        </w:div>
        <w:div w:id="246230475">
          <w:marLeft w:val="480"/>
          <w:marRight w:val="0"/>
          <w:marTop w:val="0"/>
          <w:marBottom w:val="0"/>
          <w:divBdr>
            <w:top w:val="none" w:sz="0" w:space="0" w:color="auto"/>
            <w:left w:val="none" w:sz="0" w:space="0" w:color="auto"/>
            <w:bottom w:val="none" w:sz="0" w:space="0" w:color="auto"/>
            <w:right w:val="none" w:sz="0" w:space="0" w:color="auto"/>
          </w:divBdr>
        </w:div>
        <w:div w:id="1675525192">
          <w:marLeft w:val="480"/>
          <w:marRight w:val="0"/>
          <w:marTop w:val="0"/>
          <w:marBottom w:val="0"/>
          <w:divBdr>
            <w:top w:val="none" w:sz="0" w:space="0" w:color="auto"/>
            <w:left w:val="none" w:sz="0" w:space="0" w:color="auto"/>
            <w:bottom w:val="none" w:sz="0" w:space="0" w:color="auto"/>
            <w:right w:val="none" w:sz="0" w:space="0" w:color="auto"/>
          </w:divBdr>
        </w:div>
        <w:div w:id="2018195444">
          <w:marLeft w:val="480"/>
          <w:marRight w:val="0"/>
          <w:marTop w:val="0"/>
          <w:marBottom w:val="0"/>
          <w:divBdr>
            <w:top w:val="none" w:sz="0" w:space="0" w:color="auto"/>
            <w:left w:val="none" w:sz="0" w:space="0" w:color="auto"/>
            <w:bottom w:val="none" w:sz="0" w:space="0" w:color="auto"/>
            <w:right w:val="none" w:sz="0" w:space="0" w:color="auto"/>
          </w:divBdr>
        </w:div>
        <w:div w:id="606472673">
          <w:marLeft w:val="480"/>
          <w:marRight w:val="0"/>
          <w:marTop w:val="0"/>
          <w:marBottom w:val="0"/>
          <w:divBdr>
            <w:top w:val="none" w:sz="0" w:space="0" w:color="auto"/>
            <w:left w:val="none" w:sz="0" w:space="0" w:color="auto"/>
            <w:bottom w:val="none" w:sz="0" w:space="0" w:color="auto"/>
            <w:right w:val="none" w:sz="0" w:space="0" w:color="auto"/>
          </w:divBdr>
        </w:div>
        <w:div w:id="328408469">
          <w:marLeft w:val="480"/>
          <w:marRight w:val="0"/>
          <w:marTop w:val="0"/>
          <w:marBottom w:val="0"/>
          <w:divBdr>
            <w:top w:val="none" w:sz="0" w:space="0" w:color="auto"/>
            <w:left w:val="none" w:sz="0" w:space="0" w:color="auto"/>
            <w:bottom w:val="none" w:sz="0" w:space="0" w:color="auto"/>
            <w:right w:val="none" w:sz="0" w:space="0" w:color="auto"/>
          </w:divBdr>
        </w:div>
        <w:div w:id="1569732338">
          <w:marLeft w:val="480"/>
          <w:marRight w:val="0"/>
          <w:marTop w:val="0"/>
          <w:marBottom w:val="0"/>
          <w:divBdr>
            <w:top w:val="none" w:sz="0" w:space="0" w:color="auto"/>
            <w:left w:val="none" w:sz="0" w:space="0" w:color="auto"/>
            <w:bottom w:val="none" w:sz="0" w:space="0" w:color="auto"/>
            <w:right w:val="none" w:sz="0" w:space="0" w:color="auto"/>
          </w:divBdr>
        </w:div>
        <w:div w:id="1922330026">
          <w:marLeft w:val="480"/>
          <w:marRight w:val="0"/>
          <w:marTop w:val="0"/>
          <w:marBottom w:val="0"/>
          <w:divBdr>
            <w:top w:val="none" w:sz="0" w:space="0" w:color="auto"/>
            <w:left w:val="none" w:sz="0" w:space="0" w:color="auto"/>
            <w:bottom w:val="none" w:sz="0" w:space="0" w:color="auto"/>
            <w:right w:val="none" w:sz="0" w:space="0" w:color="auto"/>
          </w:divBdr>
        </w:div>
        <w:div w:id="856576869">
          <w:marLeft w:val="480"/>
          <w:marRight w:val="0"/>
          <w:marTop w:val="0"/>
          <w:marBottom w:val="0"/>
          <w:divBdr>
            <w:top w:val="none" w:sz="0" w:space="0" w:color="auto"/>
            <w:left w:val="none" w:sz="0" w:space="0" w:color="auto"/>
            <w:bottom w:val="none" w:sz="0" w:space="0" w:color="auto"/>
            <w:right w:val="none" w:sz="0" w:space="0" w:color="auto"/>
          </w:divBdr>
        </w:div>
        <w:div w:id="1696613466">
          <w:marLeft w:val="480"/>
          <w:marRight w:val="0"/>
          <w:marTop w:val="0"/>
          <w:marBottom w:val="0"/>
          <w:divBdr>
            <w:top w:val="none" w:sz="0" w:space="0" w:color="auto"/>
            <w:left w:val="none" w:sz="0" w:space="0" w:color="auto"/>
            <w:bottom w:val="none" w:sz="0" w:space="0" w:color="auto"/>
            <w:right w:val="none" w:sz="0" w:space="0" w:color="auto"/>
          </w:divBdr>
        </w:div>
        <w:div w:id="1322464940">
          <w:marLeft w:val="480"/>
          <w:marRight w:val="0"/>
          <w:marTop w:val="0"/>
          <w:marBottom w:val="0"/>
          <w:divBdr>
            <w:top w:val="none" w:sz="0" w:space="0" w:color="auto"/>
            <w:left w:val="none" w:sz="0" w:space="0" w:color="auto"/>
            <w:bottom w:val="none" w:sz="0" w:space="0" w:color="auto"/>
            <w:right w:val="none" w:sz="0" w:space="0" w:color="auto"/>
          </w:divBdr>
        </w:div>
        <w:div w:id="88932982">
          <w:marLeft w:val="480"/>
          <w:marRight w:val="0"/>
          <w:marTop w:val="0"/>
          <w:marBottom w:val="0"/>
          <w:divBdr>
            <w:top w:val="none" w:sz="0" w:space="0" w:color="auto"/>
            <w:left w:val="none" w:sz="0" w:space="0" w:color="auto"/>
            <w:bottom w:val="none" w:sz="0" w:space="0" w:color="auto"/>
            <w:right w:val="none" w:sz="0" w:space="0" w:color="auto"/>
          </w:divBdr>
        </w:div>
        <w:div w:id="1961715786">
          <w:marLeft w:val="480"/>
          <w:marRight w:val="0"/>
          <w:marTop w:val="0"/>
          <w:marBottom w:val="0"/>
          <w:divBdr>
            <w:top w:val="none" w:sz="0" w:space="0" w:color="auto"/>
            <w:left w:val="none" w:sz="0" w:space="0" w:color="auto"/>
            <w:bottom w:val="none" w:sz="0" w:space="0" w:color="auto"/>
            <w:right w:val="none" w:sz="0" w:space="0" w:color="auto"/>
          </w:divBdr>
        </w:div>
        <w:div w:id="18511143">
          <w:marLeft w:val="480"/>
          <w:marRight w:val="0"/>
          <w:marTop w:val="0"/>
          <w:marBottom w:val="0"/>
          <w:divBdr>
            <w:top w:val="none" w:sz="0" w:space="0" w:color="auto"/>
            <w:left w:val="none" w:sz="0" w:space="0" w:color="auto"/>
            <w:bottom w:val="none" w:sz="0" w:space="0" w:color="auto"/>
            <w:right w:val="none" w:sz="0" w:space="0" w:color="auto"/>
          </w:divBdr>
        </w:div>
        <w:div w:id="186605348">
          <w:marLeft w:val="480"/>
          <w:marRight w:val="0"/>
          <w:marTop w:val="0"/>
          <w:marBottom w:val="0"/>
          <w:divBdr>
            <w:top w:val="none" w:sz="0" w:space="0" w:color="auto"/>
            <w:left w:val="none" w:sz="0" w:space="0" w:color="auto"/>
            <w:bottom w:val="none" w:sz="0" w:space="0" w:color="auto"/>
            <w:right w:val="none" w:sz="0" w:space="0" w:color="auto"/>
          </w:divBdr>
        </w:div>
        <w:div w:id="513039754">
          <w:marLeft w:val="480"/>
          <w:marRight w:val="0"/>
          <w:marTop w:val="0"/>
          <w:marBottom w:val="0"/>
          <w:divBdr>
            <w:top w:val="none" w:sz="0" w:space="0" w:color="auto"/>
            <w:left w:val="none" w:sz="0" w:space="0" w:color="auto"/>
            <w:bottom w:val="none" w:sz="0" w:space="0" w:color="auto"/>
            <w:right w:val="none" w:sz="0" w:space="0" w:color="auto"/>
          </w:divBdr>
        </w:div>
        <w:div w:id="187137458">
          <w:marLeft w:val="480"/>
          <w:marRight w:val="0"/>
          <w:marTop w:val="0"/>
          <w:marBottom w:val="0"/>
          <w:divBdr>
            <w:top w:val="none" w:sz="0" w:space="0" w:color="auto"/>
            <w:left w:val="none" w:sz="0" w:space="0" w:color="auto"/>
            <w:bottom w:val="none" w:sz="0" w:space="0" w:color="auto"/>
            <w:right w:val="none" w:sz="0" w:space="0" w:color="auto"/>
          </w:divBdr>
        </w:div>
        <w:div w:id="1147405580">
          <w:marLeft w:val="480"/>
          <w:marRight w:val="0"/>
          <w:marTop w:val="0"/>
          <w:marBottom w:val="0"/>
          <w:divBdr>
            <w:top w:val="none" w:sz="0" w:space="0" w:color="auto"/>
            <w:left w:val="none" w:sz="0" w:space="0" w:color="auto"/>
            <w:bottom w:val="none" w:sz="0" w:space="0" w:color="auto"/>
            <w:right w:val="none" w:sz="0" w:space="0" w:color="auto"/>
          </w:divBdr>
        </w:div>
        <w:div w:id="659968030">
          <w:marLeft w:val="480"/>
          <w:marRight w:val="0"/>
          <w:marTop w:val="0"/>
          <w:marBottom w:val="0"/>
          <w:divBdr>
            <w:top w:val="none" w:sz="0" w:space="0" w:color="auto"/>
            <w:left w:val="none" w:sz="0" w:space="0" w:color="auto"/>
            <w:bottom w:val="none" w:sz="0" w:space="0" w:color="auto"/>
            <w:right w:val="none" w:sz="0" w:space="0" w:color="auto"/>
          </w:divBdr>
        </w:div>
        <w:div w:id="907569834">
          <w:marLeft w:val="480"/>
          <w:marRight w:val="0"/>
          <w:marTop w:val="0"/>
          <w:marBottom w:val="0"/>
          <w:divBdr>
            <w:top w:val="none" w:sz="0" w:space="0" w:color="auto"/>
            <w:left w:val="none" w:sz="0" w:space="0" w:color="auto"/>
            <w:bottom w:val="none" w:sz="0" w:space="0" w:color="auto"/>
            <w:right w:val="none" w:sz="0" w:space="0" w:color="auto"/>
          </w:divBdr>
        </w:div>
        <w:div w:id="542518849">
          <w:marLeft w:val="480"/>
          <w:marRight w:val="0"/>
          <w:marTop w:val="0"/>
          <w:marBottom w:val="0"/>
          <w:divBdr>
            <w:top w:val="none" w:sz="0" w:space="0" w:color="auto"/>
            <w:left w:val="none" w:sz="0" w:space="0" w:color="auto"/>
            <w:bottom w:val="none" w:sz="0" w:space="0" w:color="auto"/>
            <w:right w:val="none" w:sz="0" w:space="0" w:color="auto"/>
          </w:divBdr>
        </w:div>
        <w:div w:id="128399040">
          <w:marLeft w:val="480"/>
          <w:marRight w:val="0"/>
          <w:marTop w:val="0"/>
          <w:marBottom w:val="0"/>
          <w:divBdr>
            <w:top w:val="none" w:sz="0" w:space="0" w:color="auto"/>
            <w:left w:val="none" w:sz="0" w:space="0" w:color="auto"/>
            <w:bottom w:val="none" w:sz="0" w:space="0" w:color="auto"/>
            <w:right w:val="none" w:sz="0" w:space="0" w:color="auto"/>
          </w:divBdr>
        </w:div>
        <w:div w:id="1933080426">
          <w:marLeft w:val="480"/>
          <w:marRight w:val="0"/>
          <w:marTop w:val="0"/>
          <w:marBottom w:val="0"/>
          <w:divBdr>
            <w:top w:val="none" w:sz="0" w:space="0" w:color="auto"/>
            <w:left w:val="none" w:sz="0" w:space="0" w:color="auto"/>
            <w:bottom w:val="none" w:sz="0" w:space="0" w:color="auto"/>
            <w:right w:val="none" w:sz="0" w:space="0" w:color="auto"/>
          </w:divBdr>
        </w:div>
        <w:div w:id="1018701419">
          <w:marLeft w:val="480"/>
          <w:marRight w:val="0"/>
          <w:marTop w:val="0"/>
          <w:marBottom w:val="0"/>
          <w:divBdr>
            <w:top w:val="none" w:sz="0" w:space="0" w:color="auto"/>
            <w:left w:val="none" w:sz="0" w:space="0" w:color="auto"/>
            <w:bottom w:val="none" w:sz="0" w:space="0" w:color="auto"/>
            <w:right w:val="none" w:sz="0" w:space="0" w:color="auto"/>
          </w:divBdr>
        </w:div>
        <w:div w:id="2023822198">
          <w:marLeft w:val="480"/>
          <w:marRight w:val="0"/>
          <w:marTop w:val="0"/>
          <w:marBottom w:val="0"/>
          <w:divBdr>
            <w:top w:val="none" w:sz="0" w:space="0" w:color="auto"/>
            <w:left w:val="none" w:sz="0" w:space="0" w:color="auto"/>
            <w:bottom w:val="none" w:sz="0" w:space="0" w:color="auto"/>
            <w:right w:val="none" w:sz="0" w:space="0" w:color="auto"/>
          </w:divBdr>
        </w:div>
        <w:div w:id="870848478">
          <w:marLeft w:val="480"/>
          <w:marRight w:val="0"/>
          <w:marTop w:val="0"/>
          <w:marBottom w:val="0"/>
          <w:divBdr>
            <w:top w:val="none" w:sz="0" w:space="0" w:color="auto"/>
            <w:left w:val="none" w:sz="0" w:space="0" w:color="auto"/>
            <w:bottom w:val="none" w:sz="0" w:space="0" w:color="auto"/>
            <w:right w:val="none" w:sz="0" w:space="0" w:color="auto"/>
          </w:divBdr>
        </w:div>
        <w:div w:id="661592226">
          <w:marLeft w:val="480"/>
          <w:marRight w:val="0"/>
          <w:marTop w:val="0"/>
          <w:marBottom w:val="0"/>
          <w:divBdr>
            <w:top w:val="none" w:sz="0" w:space="0" w:color="auto"/>
            <w:left w:val="none" w:sz="0" w:space="0" w:color="auto"/>
            <w:bottom w:val="none" w:sz="0" w:space="0" w:color="auto"/>
            <w:right w:val="none" w:sz="0" w:space="0" w:color="auto"/>
          </w:divBdr>
        </w:div>
        <w:div w:id="2131899309">
          <w:marLeft w:val="480"/>
          <w:marRight w:val="0"/>
          <w:marTop w:val="0"/>
          <w:marBottom w:val="0"/>
          <w:divBdr>
            <w:top w:val="none" w:sz="0" w:space="0" w:color="auto"/>
            <w:left w:val="none" w:sz="0" w:space="0" w:color="auto"/>
            <w:bottom w:val="none" w:sz="0" w:space="0" w:color="auto"/>
            <w:right w:val="none" w:sz="0" w:space="0" w:color="auto"/>
          </w:divBdr>
        </w:div>
        <w:div w:id="2047565107">
          <w:marLeft w:val="480"/>
          <w:marRight w:val="0"/>
          <w:marTop w:val="0"/>
          <w:marBottom w:val="0"/>
          <w:divBdr>
            <w:top w:val="none" w:sz="0" w:space="0" w:color="auto"/>
            <w:left w:val="none" w:sz="0" w:space="0" w:color="auto"/>
            <w:bottom w:val="none" w:sz="0" w:space="0" w:color="auto"/>
            <w:right w:val="none" w:sz="0" w:space="0" w:color="auto"/>
          </w:divBdr>
        </w:div>
        <w:div w:id="57480970">
          <w:marLeft w:val="480"/>
          <w:marRight w:val="0"/>
          <w:marTop w:val="0"/>
          <w:marBottom w:val="0"/>
          <w:divBdr>
            <w:top w:val="none" w:sz="0" w:space="0" w:color="auto"/>
            <w:left w:val="none" w:sz="0" w:space="0" w:color="auto"/>
            <w:bottom w:val="none" w:sz="0" w:space="0" w:color="auto"/>
            <w:right w:val="none" w:sz="0" w:space="0" w:color="auto"/>
          </w:divBdr>
        </w:div>
        <w:div w:id="1657882329">
          <w:marLeft w:val="480"/>
          <w:marRight w:val="0"/>
          <w:marTop w:val="0"/>
          <w:marBottom w:val="0"/>
          <w:divBdr>
            <w:top w:val="none" w:sz="0" w:space="0" w:color="auto"/>
            <w:left w:val="none" w:sz="0" w:space="0" w:color="auto"/>
            <w:bottom w:val="none" w:sz="0" w:space="0" w:color="auto"/>
            <w:right w:val="none" w:sz="0" w:space="0" w:color="auto"/>
          </w:divBdr>
        </w:div>
        <w:div w:id="262953624">
          <w:marLeft w:val="480"/>
          <w:marRight w:val="0"/>
          <w:marTop w:val="0"/>
          <w:marBottom w:val="0"/>
          <w:divBdr>
            <w:top w:val="none" w:sz="0" w:space="0" w:color="auto"/>
            <w:left w:val="none" w:sz="0" w:space="0" w:color="auto"/>
            <w:bottom w:val="none" w:sz="0" w:space="0" w:color="auto"/>
            <w:right w:val="none" w:sz="0" w:space="0" w:color="auto"/>
          </w:divBdr>
        </w:div>
        <w:div w:id="555244692">
          <w:marLeft w:val="480"/>
          <w:marRight w:val="0"/>
          <w:marTop w:val="0"/>
          <w:marBottom w:val="0"/>
          <w:divBdr>
            <w:top w:val="none" w:sz="0" w:space="0" w:color="auto"/>
            <w:left w:val="none" w:sz="0" w:space="0" w:color="auto"/>
            <w:bottom w:val="none" w:sz="0" w:space="0" w:color="auto"/>
            <w:right w:val="none" w:sz="0" w:space="0" w:color="auto"/>
          </w:divBdr>
        </w:div>
        <w:div w:id="1175220047">
          <w:marLeft w:val="480"/>
          <w:marRight w:val="0"/>
          <w:marTop w:val="0"/>
          <w:marBottom w:val="0"/>
          <w:divBdr>
            <w:top w:val="none" w:sz="0" w:space="0" w:color="auto"/>
            <w:left w:val="none" w:sz="0" w:space="0" w:color="auto"/>
            <w:bottom w:val="none" w:sz="0" w:space="0" w:color="auto"/>
            <w:right w:val="none" w:sz="0" w:space="0" w:color="auto"/>
          </w:divBdr>
        </w:div>
        <w:div w:id="1206404859">
          <w:marLeft w:val="480"/>
          <w:marRight w:val="0"/>
          <w:marTop w:val="0"/>
          <w:marBottom w:val="0"/>
          <w:divBdr>
            <w:top w:val="none" w:sz="0" w:space="0" w:color="auto"/>
            <w:left w:val="none" w:sz="0" w:space="0" w:color="auto"/>
            <w:bottom w:val="none" w:sz="0" w:space="0" w:color="auto"/>
            <w:right w:val="none" w:sz="0" w:space="0" w:color="auto"/>
          </w:divBdr>
        </w:div>
        <w:div w:id="943920253">
          <w:marLeft w:val="480"/>
          <w:marRight w:val="0"/>
          <w:marTop w:val="0"/>
          <w:marBottom w:val="0"/>
          <w:divBdr>
            <w:top w:val="none" w:sz="0" w:space="0" w:color="auto"/>
            <w:left w:val="none" w:sz="0" w:space="0" w:color="auto"/>
            <w:bottom w:val="none" w:sz="0" w:space="0" w:color="auto"/>
            <w:right w:val="none" w:sz="0" w:space="0" w:color="auto"/>
          </w:divBdr>
        </w:div>
        <w:div w:id="431245705">
          <w:marLeft w:val="480"/>
          <w:marRight w:val="0"/>
          <w:marTop w:val="0"/>
          <w:marBottom w:val="0"/>
          <w:divBdr>
            <w:top w:val="none" w:sz="0" w:space="0" w:color="auto"/>
            <w:left w:val="none" w:sz="0" w:space="0" w:color="auto"/>
            <w:bottom w:val="none" w:sz="0" w:space="0" w:color="auto"/>
            <w:right w:val="none" w:sz="0" w:space="0" w:color="auto"/>
          </w:divBdr>
        </w:div>
        <w:div w:id="434515898">
          <w:marLeft w:val="480"/>
          <w:marRight w:val="0"/>
          <w:marTop w:val="0"/>
          <w:marBottom w:val="0"/>
          <w:divBdr>
            <w:top w:val="none" w:sz="0" w:space="0" w:color="auto"/>
            <w:left w:val="none" w:sz="0" w:space="0" w:color="auto"/>
            <w:bottom w:val="none" w:sz="0" w:space="0" w:color="auto"/>
            <w:right w:val="none" w:sz="0" w:space="0" w:color="auto"/>
          </w:divBdr>
        </w:div>
        <w:div w:id="273442694">
          <w:marLeft w:val="480"/>
          <w:marRight w:val="0"/>
          <w:marTop w:val="0"/>
          <w:marBottom w:val="0"/>
          <w:divBdr>
            <w:top w:val="none" w:sz="0" w:space="0" w:color="auto"/>
            <w:left w:val="none" w:sz="0" w:space="0" w:color="auto"/>
            <w:bottom w:val="none" w:sz="0" w:space="0" w:color="auto"/>
            <w:right w:val="none" w:sz="0" w:space="0" w:color="auto"/>
          </w:divBdr>
        </w:div>
        <w:div w:id="649552761">
          <w:marLeft w:val="480"/>
          <w:marRight w:val="0"/>
          <w:marTop w:val="0"/>
          <w:marBottom w:val="0"/>
          <w:divBdr>
            <w:top w:val="none" w:sz="0" w:space="0" w:color="auto"/>
            <w:left w:val="none" w:sz="0" w:space="0" w:color="auto"/>
            <w:bottom w:val="none" w:sz="0" w:space="0" w:color="auto"/>
            <w:right w:val="none" w:sz="0" w:space="0" w:color="auto"/>
          </w:divBdr>
        </w:div>
        <w:div w:id="1198809481">
          <w:marLeft w:val="480"/>
          <w:marRight w:val="0"/>
          <w:marTop w:val="0"/>
          <w:marBottom w:val="0"/>
          <w:divBdr>
            <w:top w:val="none" w:sz="0" w:space="0" w:color="auto"/>
            <w:left w:val="none" w:sz="0" w:space="0" w:color="auto"/>
            <w:bottom w:val="none" w:sz="0" w:space="0" w:color="auto"/>
            <w:right w:val="none" w:sz="0" w:space="0" w:color="auto"/>
          </w:divBdr>
        </w:div>
        <w:div w:id="1667392998">
          <w:marLeft w:val="480"/>
          <w:marRight w:val="0"/>
          <w:marTop w:val="0"/>
          <w:marBottom w:val="0"/>
          <w:divBdr>
            <w:top w:val="none" w:sz="0" w:space="0" w:color="auto"/>
            <w:left w:val="none" w:sz="0" w:space="0" w:color="auto"/>
            <w:bottom w:val="none" w:sz="0" w:space="0" w:color="auto"/>
            <w:right w:val="none" w:sz="0" w:space="0" w:color="auto"/>
          </w:divBdr>
        </w:div>
        <w:div w:id="1294676642">
          <w:marLeft w:val="480"/>
          <w:marRight w:val="0"/>
          <w:marTop w:val="0"/>
          <w:marBottom w:val="0"/>
          <w:divBdr>
            <w:top w:val="none" w:sz="0" w:space="0" w:color="auto"/>
            <w:left w:val="none" w:sz="0" w:space="0" w:color="auto"/>
            <w:bottom w:val="none" w:sz="0" w:space="0" w:color="auto"/>
            <w:right w:val="none" w:sz="0" w:space="0" w:color="auto"/>
          </w:divBdr>
        </w:div>
        <w:div w:id="2011521782">
          <w:marLeft w:val="480"/>
          <w:marRight w:val="0"/>
          <w:marTop w:val="0"/>
          <w:marBottom w:val="0"/>
          <w:divBdr>
            <w:top w:val="none" w:sz="0" w:space="0" w:color="auto"/>
            <w:left w:val="none" w:sz="0" w:space="0" w:color="auto"/>
            <w:bottom w:val="none" w:sz="0" w:space="0" w:color="auto"/>
            <w:right w:val="none" w:sz="0" w:space="0" w:color="auto"/>
          </w:divBdr>
        </w:div>
        <w:div w:id="533619464">
          <w:marLeft w:val="480"/>
          <w:marRight w:val="0"/>
          <w:marTop w:val="0"/>
          <w:marBottom w:val="0"/>
          <w:divBdr>
            <w:top w:val="none" w:sz="0" w:space="0" w:color="auto"/>
            <w:left w:val="none" w:sz="0" w:space="0" w:color="auto"/>
            <w:bottom w:val="none" w:sz="0" w:space="0" w:color="auto"/>
            <w:right w:val="none" w:sz="0" w:space="0" w:color="auto"/>
          </w:divBdr>
        </w:div>
        <w:div w:id="1421246319">
          <w:marLeft w:val="480"/>
          <w:marRight w:val="0"/>
          <w:marTop w:val="0"/>
          <w:marBottom w:val="0"/>
          <w:divBdr>
            <w:top w:val="none" w:sz="0" w:space="0" w:color="auto"/>
            <w:left w:val="none" w:sz="0" w:space="0" w:color="auto"/>
            <w:bottom w:val="none" w:sz="0" w:space="0" w:color="auto"/>
            <w:right w:val="none" w:sz="0" w:space="0" w:color="auto"/>
          </w:divBdr>
        </w:div>
        <w:div w:id="2094354529">
          <w:marLeft w:val="480"/>
          <w:marRight w:val="0"/>
          <w:marTop w:val="0"/>
          <w:marBottom w:val="0"/>
          <w:divBdr>
            <w:top w:val="none" w:sz="0" w:space="0" w:color="auto"/>
            <w:left w:val="none" w:sz="0" w:space="0" w:color="auto"/>
            <w:bottom w:val="none" w:sz="0" w:space="0" w:color="auto"/>
            <w:right w:val="none" w:sz="0" w:space="0" w:color="auto"/>
          </w:divBdr>
        </w:div>
        <w:div w:id="845168757">
          <w:marLeft w:val="480"/>
          <w:marRight w:val="0"/>
          <w:marTop w:val="0"/>
          <w:marBottom w:val="0"/>
          <w:divBdr>
            <w:top w:val="none" w:sz="0" w:space="0" w:color="auto"/>
            <w:left w:val="none" w:sz="0" w:space="0" w:color="auto"/>
            <w:bottom w:val="none" w:sz="0" w:space="0" w:color="auto"/>
            <w:right w:val="none" w:sz="0" w:space="0" w:color="auto"/>
          </w:divBdr>
        </w:div>
        <w:div w:id="1829056451">
          <w:marLeft w:val="480"/>
          <w:marRight w:val="0"/>
          <w:marTop w:val="0"/>
          <w:marBottom w:val="0"/>
          <w:divBdr>
            <w:top w:val="none" w:sz="0" w:space="0" w:color="auto"/>
            <w:left w:val="none" w:sz="0" w:space="0" w:color="auto"/>
            <w:bottom w:val="none" w:sz="0" w:space="0" w:color="auto"/>
            <w:right w:val="none" w:sz="0" w:space="0" w:color="auto"/>
          </w:divBdr>
        </w:div>
        <w:div w:id="1456869907">
          <w:marLeft w:val="480"/>
          <w:marRight w:val="0"/>
          <w:marTop w:val="0"/>
          <w:marBottom w:val="0"/>
          <w:divBdr>
            <w:top w:val="none" w:sz="0" w:space="0" w:color="auto"/>
            <w:left w:val="none" w:sz="0" w:space="0" w:color="auto"/>
            <w:bottom w:val="none" w:sz="0" w:space="0" w:color="auto"/>
            <w:right w:val="none" w:sz="0" w:space="0" w:color="auto"/>
          </w:divBdr>
        </w:div>
        <w:div w:id="1589464711">
          <w:marLeft w:val="480"/>
          <w:marRight w:val="0"/>
          <w:marTop w:val="0"/>
          <w:marBottom w:val="0"/>
          <w:divBdr>
            <w:top w:val="none" w:sz="0" w:space="0" w:color="auto"/>
            <w:left w:val="none" w:sz="0" w:space="0" w:color="auto"/>
            <w:bottom w:val="none" w:sz="0" w:space="0" w:color="auto"/>
            <w:right w:val="none" w:sz="0" w:space="0" w:color="auto"/>
          </w:divBdr>
        </w:div>
        <w:div w:id="511456346">
          <w:marLeft w:val="480"/>
          <w:marRight w:val="0"/>
          <w:marTop w:val="0"/>
          <w:marBottom w:val="0"/>
          <w:divBdr>
            <w:top w:val="none" w:sz="0" w:space="0" w:color="auto"/>
            <w:left w:val="none" w:sz="0" w:space="0" w:color="auto"/>
            <w:bottom w:val="none" w:sz="0" w:space="0" w:color="auto"/>
            <w:right w:val="none" w:sz="0" w:space="0" w:color="auto"/>
          </w:divBdr>
        </w:div>
        <w:div w:id="1831168049">
          <w:marLeft w:val="480"/>
          <w:marRight w:val="0"/>
          <w:marTop w:val="0"/>
          <w:marBottom w:val="0"/>
          <w:divBdr>
            <w:top w:val="none" w:sz="0" w:space="0" w:color="auto"/>
            <w:left w:val="none" w:sz="0" w:space="0" w:color="auto"/>
            <w:bottom w:val="none" w:sz="0" w:space="0" w:color="auto"/>
            <w:right w:val="none" w:sz="0" w:space="0" w:color="auto"/>
          </w:divBdr>
        </w:div>
        <w:div w:id="1181821640">
          <w:marLeft w:val="480"/>
          <w:marRight w:val="0"/>
          <w:marTop w:val="0"/>
          <w:marBottom w:val="0"/>
          <w:divBdr>
            <w:top w:val="none" w:sz="0" w:space="0" w:color="auto"/>
            <w:left w:val="none" w:sz="0" w:space="0" w:color="auto"/>
            <w:bottom w:val="none" w:sz="0" w:space="0" w:color="auto"/>
            <w:right w:val="none" w:sz="0" w:space="0" w:color="auto"/>
          </w:divBdr>
        </w:div>
        <w:div w:id="1312173947">
          <w:marLeft w:val="480"/>
          <w:marRight w:val="0"/>
          <w:marTop w:val="0"/>
          <w:marBottom w:val="0"/>
          <w:divBdr>
            <w:top w:val="none" w:sz="0" w:space="0" w:color="auto"/>
            <w:left w:val="none" w:sz="0" w:space="0" w:color="auto"/>
            <w:bottom w:val="none" w:sz="0" w:space="0" w:color="auto"/>
            <w:right w:val="none" w:sz="0" w:space="0" w:color="auto"/>
          </w:divBdr>
        </w:div>
        <w:div w:id="676226487">
          <w:marLeft w:val="480"/>
          <w:marRight w:val="0"/>
          <w:marTop w:val="0"/>
          <w:marBottom w:val="0"/>
          <w:divBdr>
            <w:top w:val="none" w:sz="0" w:space="0" w:color="auto"/>
            <w:left w:val="none" w:sz="0" w:space="0" w:color="auto"/>
            <w:bottom w:val="none" w:sz="0" w:space="0" w:color="auto"/>
            <w:right w:val="none" w:sz="0" w:space="0" w:color="auto"/>
          </w:divBdr>
        </w:div>
      </w:divsChild>
    </w:div>
    <w:div w:id="1200584470">
      <w:bodyDiv w:val="1"/>
      <w:marLeft w:val="0"/>
      <w:marRight w:val="0"/>
      <w:marTop w:val="0"/>
      <w:marBottom w:val="0"/>
      <w:divBdr>
        <w:top w:val="none" w:sz="0" w:space="0" w:color="auto"/>
        <w:left w:val="none" w:sz="0" w:space="0" w:color="auto"/>
        <w:bottom w:val="none" w:sz="0" w:space="0" w:color="auto"/>
        <w:right w:val="none" w:sz="0" w:space="0" w:color="auto"/>
      </w:divBdr>
    </w:div>
    <w:div w:id="1205211431">
      <w:bodyDiv w:val="1"/>
      <w:marLeft w:val="0"/>
      <w:marRight w:val="0"/>
      <w:marTop w:val="0"/>
      <w:marBottom w:val="0"/>
      <w:divBdr>
        <w:top w:val="none" w:sz="0" w:space="0" w:color="auto"/>
        <w:left w:val="none" w:sz="0" w:space="0" w:color="auto"/>
        <w:bottom w:val="none" w:sz="0" w:space="0" w:color="auto"/>
        <w:right w:val="none" w:sz="0" w:space="0" w:color="auto"/>
      </w:divBdr>
      <w:divsChild>
        <w:div w:id="1542546640">
          <w:marLeft w:val="640"/>
          <w:marRight w:val="0"/>
          <w:marTop w:val="0"/>
          <w:marBottom w:val="0"/>
          <w:divBdr>
            <w:top w:val="none" w:sz="0" w:space="0" w:color="auto"/>
            <w:left w:val="none" w:sz="0" w:space="0" w:color="auto"/>
            <w:bottom w:val="none" w:sz="0" w:space="0" w:color="auto"/>
            <w:right w:val="none" w:sz="0" w:space="0" w:color="auto"/>
          </w:divBdr>
        </w:div>
        <w:div w:id="548420470">
          <w:marLeft w:val="640"/>
          <w:marRight w:val="0"/>
          <w:marTop w:val="0"/>
          <w:marBottom w:val="0"/>
          <w:divBdr>
            <w:top w:val="none" w:sz="0" w:space="0" w:color="auto"/>
            <w:left w:val="none" w:sz="0" w:space="0" w:color="auto"/>
            <w:bottom w:val="none" w:sz="0" w:space="0" w:color="auto"/>
            <w:right w:val="none" w:sz="0" w:space="0" w:color="auto"/>
          </w:divBdr>
        </w:div>
        <w:div w:id="1182818286">
          <w:marLeft w:val="640"/>
          <w:marRight w:val="0"/>
          <w:marTop w:val="0"/>
          <w:marBottom w:val="0"/>
          <w:divBdr>
            <w:top w:val="none" w:sz="0" w:space="0" w:color="auto"/>
            <w:left w:val="none" w:sz="0" w:space="0" w:color="auto"/>
            <w:bottom w:val="none" w:sz="0" w:space="0" w:color="auto"/>
            <w:right w:val="none" w:sz="0" w:space="0" w:color="auto"/>
          </w:divBdr>
        </w:div>
        <w:div w:id="1464542842">
          <w:marLeft w:val="640"/>
          <w:marRight w:val="0"/>
          <w:marTop w:val="0"/>
          <w:marBottom w:val="0"/>
          <w:divBdr>
            <w:top w:val="none" w:sz="0" w:space="0" w:color="auto"/>
            <w:left w:val="none" w:sz="0" w:space="0" w:color="auto"/>
            <w:bottom w:val="none" w:sz="0" w:space="0" w:color="auto"/>
            <w:right w:val="none" w:sz="0" w:space="0" w:color="auto"/>
          </w:divBdr>
        </w:div>
        <w:div w:id="679623642">
          <w:marLeft w:val="640"/>
          <w:marRight w:val="0"/>
          <w:marTop w:val="0"/>
          <w:marBottom w:val="0"/>
          <w:divBdr>
            <w:top w:val="none" w:sz="0" w:space="0" w:color="auto"/>
            <w:left w:val="none" w:sz="0" w:space="0" w:color="auto"/>
            <w:bottom w:val="none" w:sz="0" w:space="0" w:color="auto"/>
            <w:right w:val="none" w:sz="0" w:space="0" w:color="auto"/>
          </w:divBdr>
        </w:div>
        <w:div w:id="855116334">
          <w:marLeft w:val="640"/>
          <w:marRight w:val="0"/>
          <w:marTop w:val="0"/>
          <w:marBottom w:val="0"/>
          <w:divBdr>
            <w:top w:val="none" w:sz="0" w:space="0" w:color="auto"/>
            <w:left w:val="none" w:sz="0" w:space="0" w:color="auto"/>
            <w:bottom w:val="none" w:sz="0" w:space="0" w:color="auto"/>
            <w:right w:val="none" w:sz="0" w:space="0" w:color="auto"/>
          </w:divBdr>
        </w:div>
        <w:div w:id="422800618">
          <w:marLeft w:val="640"/>
          <w:marRight w:val="0"/>
          <w:marTop w:val="0"/>
          <w:marBottom w:val="0"/>
          <w:divBdr>
            <w:top w:val="none" w:sz="0" w:space="0" w:color="auto"/>
            <w:left w:val="none" w:sz="0" w:space="0" w:color="auto"/>
            <w:bottom w:val="none" w:sz="0" w:space="0" w:color="auto"/>
            <w:right w:val="none" w:sz="0" w:space="0" w:color="auto"/>
          </w:divBdr>
        </w:div>
        <w:div w:id="96871540">
          <w:marLeft w:val="640"/>
          <w:marRight w:val="0"/>
          <w:marTop w:val="0"/>
          <w:marBottom w:val="0"/>
          <w:divBdr>
            <w:top w:val="none" w:sz="0" w:space="0" w:color="auto"/>
            <w:left w:val="none" w:sz="0" w:space="0" w:color="auto"/>
            <w:bottom w:val="none" w:sz="0" w:space="0" w:color="auto"/>
            <w:right w:val="none" w:sz="0" w:space="0" w:color="auto"/>
          </w:divBdr>
        </w:div>
        <w:div w:id="308292766">
          <w:marLeft w:val="640"/>
          <w:marRight w:val="0"/>
          <w:marTop w:val="0"/>
          <w:marBottom w:val="0"/>
          <w:divBdr>
            <w:top w:val="none" w:sz="0" w:space="0" w:color="auto"/>
            <w:left w:val="none" w:sz="0" w:space="0" w:color="auto"/>
            <w:bottom w:val="none" w:sz="0" w:space="0" w:color="auto"/>
            <w:right w:val="none" w:sz="0" w:space="0" w:color="auto"/>
          </w:divBdr>
        </w:div>
        <w:div w:id="1219441219">
          <w:marLeft w:val="640"/>
          <w:marRight w:val="0"/>
          <w:marTop w:val="0"/>
          <w:marBottom w:val="0"/>
          <w:divBdr>
            <w:top w:val="none" w:sz="0" w:space="0" w:color="auto"/>
            <w:left w:val="none" w:sz="0" w:space="0" w:color="auto"/>
            <w:bottom w:val="none" w:sz="0" w:space="0" w:color="auto"/>
            <w:right w:val="none" w:sz="0" w:space="0" w:color="auto"/>
          </w:divBdr>
        </w:div>
        <w:div w:id="1393575623">
          <w:marLeft w:val="640"/>
          <w:marRight w:val="0"/>
          <w:marTop w:val="0"/>
          <w:marBottom w:val="0"/>
          <w:divBdr>
            <w:top w:val="none" w:sz="0" w:space="0" w:color="auto"/>
            <w:left w:val="none" w:sz="0" w:space="0" w:color="auto"/>
            <w:bottom w:val="none" w:sz="0" w:space="0" w:color="auto"/>
            <w:right w:val="none" w:sz="0" w:space="0" w:color="auto"/>
          </w:divBdr>
        </w:div>
        <w:div w:id="1797212802">
          <w:marLeft w:val="640"/>
          <w:marRight w:val="0"/>
          <w:marTop w:val="0"/>
          <w:marBottom w:val="0"/>
          <w:divBdr>
            <w:top w:val="none" w:sz="0" w:space="0" w:color="auto"/>
            <w:left w:val="none" w:sz="0" w:space="0" w:color="auto"/>
            <w:bottom w:val="none" w:sz="0" w:space="0" w:color="auto"/>
            <w:right w:val="none" w:sz="0" w:space="0" w:color="auto"/>
          </w:divBdr>
        </w:div>
        <w:div w:id="1856576918">
          <w:marLeft w:val="640"/>
          <w:marRight w:val="0"/>
          <w:marTop w:val="0"/>
          <w:marBottom w:val="0"/>
          <w:divBdr>
            <w:top w:val="none" w:sz="0" w:space="0" w:color="auto"/>
            <w:left w:val="none" w:sz="0" w:space="0" w:color="auto"/>
            <w:bottom w:val="none" w:sz="0" w:space="0" w:color="auto"/>
            <w:right w:val="none" w:sz="0" w:space="0" w:color="auto"/>
          </w:divBdr>
        </w:div>
        <w:div w:id="153686535">
          <w:marLeft w:val="640"/>
          <w:marRight w:val="0"/>
          <w:marTop w:val="0"/>
          <w:marBottom w:val="0"/>
          <w:divBdr>
            <w:top w:val="none" w:sz="0" w:space="0" w:color="auto"/>
            <w:left w:val="none" w:sz="0" w:space="0" w:color="auto"/>
            <w:bottom w:val="none" w:sz="0" w:space="0" w:color="auto"/>
            <w:right w:val="none" w:sz="0" w:space="0" w:color="auto"/>
          </w:divBdr>
        </w:div>
        <w:div w:id="589199485">
          <w:marLeft w:val="640"/>
          <w:marRight w:val="0"/>
          <w:marTop w:val="0"/>
          <w:marBottom w:val="0"/>
          <w:divBdr>
            <w:top w:val="none" w:sz="0" w:space="0" w:color="auto"/>
            <w:left w:val="none" w:sz="0" w:space="0" w:color="auto"/>
            <w:bottom w:val="none" w:sz="0" w:space="0" w:color="auto"/>
            <w:right w:val="none" w:sz="0" w:space="0" w:color="auto"/>
          </w:divBdr>
        </w:div>
        <w:div w:id="106394817">
          <w:marLeft w:val="640"/>
          <w:marRight w:val="0"/>
          <w:marTop w:val="0"/>
          <w:marBottom w:val="0"/>
          <w:divBdr>
            <w:top w:val="none" w:sz="0" w:space="0" w:color="auto"/>
            <w:left w:val="none" w:sz="0" w:space="0" w:color="auto"/>
            <w:bottom w:val="none" w:sz="0" w:space="0" w:color="auto"/>
            <w:right w:val="none" w:sz="0" w:space="0" w:color="auto"/>
          </w:divBdr>
        </w:div>
        <w:div w:id="769008562">
          <w:marLeft w:val="640"/>
          <w:marRight w:val="0"/>
          <w:marTop w:val="0"/>
          <w:marBottom w:val="0"/>
          <w:divBdr>
            <w:top w:val="none" w:sz="0" w:space="0" w:color="auto"/>
            <w:left w:val="none" w:sz="0" w:space="0" w:color="auto"/>
            <w:bottom w:val="none" w:sz="0" w:space="0" w:color="auto"/>
            <w:right w:val="none" w:sz="0" w:space="0" w:color="auto"/>
          </w:divBdr>
        </w:div>
        <w:div w:id="2005085948">
          <w:marLeft w:val="640"/>
          <w:marRight w:val="0"/>
          <w:marTop w:val="0"/>
          <w:marBottom w:val="0"/>
          <w:divBdr>
            <w:top w:val="none" w:sz="0" w:space="0" w:color="auto"/>
            <w:left w:val="none" w:sz="0" w:space="0" w:color="auto"/>
            <w:bottom w:val="none" w:sz="0" w:space="0" w:color="auto"/>
            <w:right w:val="none" w:sz="0" w:space="0" w:color="auto"/>
          </w:divBdr>
        </w:div>
        <w:div w:id="13073124">
          <w:marLeft w:val="640"/>
          <w:marRight w:val="0"/>
          <w:marTop w:val="0"/>
          <w:marBottom w:val="0"/>
          <w:divBdr>
            <w:top w:val="none" w:sz="0" w:space="0" w:color="auto"/>
            <w:left w:val="none" w:sz="0" w:space="0" w:color="auto"/>
            <w:bottom w:val="none" w:sz="0" w:space="0" w:color="auto"/>
            <w:right w:val="none" w:sz="0" w:space="0" w:color="auto"/>
          </w:divBdr>
        </w:div>
        <w:div w:id="1014264582">
          <w:marLeft w:val="640"/>
          <w:marRight w:val="0"/>
          <w:marTop w:val="0"/>
          <w:marBottom w:val="0"/>
          <w:divBdr>
            <w:top w:val="none" w:sz="0" w:space="0" w:color="auto"/>
            <w:left w:val="none" w:sz="0" w:space="0" w:color="auto"/>
            <w:bottom w:val="none" w:sz="0" w:space="0" w:color="auto"/>
            <w:right w:val="none" w:sz="0" w:space="0" w:color="auto"/>
          </w:divBdr>
        </w:div>
        <w:div w:id="1393305848">
          <w:marLeft w:val="640"/>
          <w:marRight w:val="0"/>
          <w:marTop w:val="0"/>
          <w:marBottom w:val="0"/>
          <w:divBdr>
            <w:top w:val="none" w:sz="0" w:space="0" w:color="auto"/>
            <w:left w:val="none" w:sz="0" w:space="0" w:color="auto"/>
            <w:bottom w:val="none" w:sz="0" w:space="0" w:color="auto"/>
            <w:right w:val="none" w:sz="0" w:space="0" w:color="auto"/>
          </w:divBdr>
        </w:div>
        <w:div w:id="1301888281">
          <w:marLeft w:val="640"/>
          <w:marRight w:val="0"/>
          <w:marTop w:val="0"/>
          <w:marBottom w:val="0"/>
          <w:divBdr>
            <w:top w:val="none" w:sz="0" w:space="0" w:color="auto"/>
            <w:left w:val="none" w:sz="0" w:space="0" w:color="auto"/>
            <w:bottom w:val="none" w:sz="0" w:space="0" w:color="auto"/>
            <w:right w:val="none" w:sz="0" w:space="0" w:color="auto"/>
          </w:divBdr>
        </w:div>
        <w:div w:id="275873294">
          <w:marLeft w:val="640"/>
          <w:marRight w:val="0"/>
          <w:marTop w:val="0"/>
          <w:marBottom w:val="0"/>
          <w:divBdr>
            <w:top w:val="none" w:sz="0" w:space="0" w:color="auto"/>
            <w:left w:val="none" w:sz="0" w:space="0" w:color="auto"/>
            <w:bottom w:val="none" w:sz="0" w:space="0" w:color="auto"/>
            <w:right w:val="none" w:sz="0" w:space="0" w:color="auto"/>
          </w:divBdr>
        </w:div>
        <w:div w:id="483545650">
          <w:marLeft w:val="640"/>
          <w:marRight w:val="0"/>
          <w:marTop w:val="0"/>
          <w:marBottom w:val="0"/>
          <w:divBdr>
            <w:top w:val="none" w:sz="0" w:space="0" w:color="auto"/>
            <w:left w:val="none" w:sz="0" w:space="0" w:color="auto"/>
            <w:bottom w:val="none" w:sz="0" w:space="0" w:color="auto"/>
            <w:right w:val="none" w:sz="0" w:space="0" w:color="auto"/>
          </w:divBdr>
        </w:div>
        <w:div w:id="1521435817">
          <w:marLeft w:val="640"/>
          <w:marRight w:val="0"/>
          <w:marTop w:val="0"/>
          <w:marBottom w:val="0"/>
          <w:divBdr>
            <w:top w:val="none" w:sz="0" w:space="0" w:color="auto"/>
            <w:left w:val="none" w:sz="0" w:space="0" w:color="auto"/>
            <w:bottom w:val="none" w:sz="0" w:space="0" w:color="auto"/>
            <w:right w:val="none" w:sz="0" w:space="0" w:color="auto"/>
          </w:divBdr>
        </w:div>
        <w:div w:id="591162975">
          <w:marLeft w:val="640"/>
          <w:marRight w:val="0"/>
          <w:marTop w:val="0"/>
          <w:marBottom w:val="0"/>
          <w:divBdr>
            <w:top w:val="none" w:sz="0" w:space="0" w:color="auto"/>
            <w:left w:val="none" w:sz="0" w:space="0" w:color="auto"/>
            <w:bottom w:val="none" w:sz="0" w:space="0" w:color="auto"/>
            <w:right w:val="none" w:sz="0" w:space="0" w:color="auto"/>
          </w:divBdr>
        </w:div>
        <w:div w:id="1277758423">
          <w:marLeft w:val="640"/>
          <w:marRight w:val="0"/>
          <w:marTop w:val="0"/>
          <w:marBottom w:val="0"/>
          <w:divBdr>
            <w:top w:val="none" w:sz="0" w:space="0" w:color="auto"/>
            <w:left w:val="none" w:sz="0" w:space="0" w:color="auto"/>
            <w:bottom w:val="none" w:sz="0" w:space="0" w:color="auto"/>
            <w:right w:val="none" w:sz="0" w:space="0" w:color="auto"/>
          </w:divBdr>
        </w:div>
        <w:div w:id="873806155">
          <w:marLeft w:val="640"/>
          <w:marRight w:val="0"/>
          <w:marTop w:val="0"/>
          <w:marBottom w:val="0"/>
          <w:divBdr>
            <w:top w:val="none" w:sz="0" w:space="0" w:color="auto"/>
            <w:left w:val="none" w:sz="0" w:space="0" w:color="auto"/>
            <w:bottom w:val="none" w:sz="0" w:space="0" w:color="auto"/>
            <w:right w:val="none" w:sz="0" w:space="0" w:color="auto"/>
          </w:divBdr>
        </w:div>
        <w:div w:id="61147035">
          <w:marLeft w:val="640"/>
          <w:marRight w:val="0"/>
          <w:marTop w:val="0"/>
          <w:marBottom w:val="0"/>
          <w:divBdr>
            <w:top w:val="none" w:sz="0" w:space="0" w:color="auto"/>
            <w:left w:val="none" w:sz="0" w:space="0" w:color="auto"/>
            <w:bottom w:val="none" w:sz="0" w:space="0" w:color="auto"/>
            <w:right w:val="none" w:sz="0" w:space="0" w:color="auto"/>
          </w:divBdr>
        </w:div>
        <w:div w:id="1410620380">
          <w:marLeft w:val="640"/>
          <w:marRight w:val="0"/>
          <w:marTop w:val="0"/>
          <w:marBottom w:val="0"/>
          <w:divBdr>
            <w:top w:val="none" w:sz="0" w:space="0" w:color="auto"/>
            <w:left w:val="none" w:sz="0" w:space="0" w:color="auto"/>
            <w:bottom w:val="none" w:sz="0" w:space="0" w:color="auto"/>
            <w:right w:val="none" w:sz="0" w:space="0" w:color="auto"/>
          </w:divBdr>
        </w:div>
        <w:div w:id="890578432">
          <w:marLeft w:val="640"/>
          <w:marRight w:val="0"/>
          <w:marTop w:val="0"/>
          <w:marBottom w:val="0"/>
          <w:divBdr>
            <w:top w:val="none" w:sz="0" w:space="0" w:color="auto"/>
            <w:left w:val="none" w:sz="0" w:space="0" w:color="auto"/>
            <w:bottom w:val="none" w:sz="0" w:space="0" w:color="auto"/>
            <w:right w:val="none" w:sz="0" w:space="0" w:color="auto"/>
          </w:divBdr>
        </w:div>
        <w:div w:id="1945578366">
          <w:marLeft w:val="640"/>
          <w:marRight w:val="0"/>
          <w:marTop w:val="0"/>
          <w:marBottom w:val="0"/>
          <w:divBdr>
            <w:top w:val="none" w:sz="0" w:space="0" w:color="auto"/>
            <w:left w:val="none" w:sz="0" w:space="0" w:color="auto"/>
            <w:bottom w:val="none" w:sz="0" w:space="0" w:color="auto"/>
            <w:right w:val="none" w:sz="0" w:space="0" w:color="auto"/>
          </w:divBdr>
        </w:div>
        <w:div w:id="254828266">
          <w:marLeft w:val="640"/>
          <w:marRight w:val="0"/>
          <w:marTop w:val="0"/>
          <w:marBottom w:val="0"/>
          <w:divBdr>
            <w:top w:val="none" w:sz="0" w:space="0" w:color="auto"/>
            <w:left w:val="none" w:sz="0" w:space="0" w:color="auto"/>
            <w:bottom w:val="none" w:sz="0" w:space="0" w:color="auto"/>
            <w:right w:val="none" w:sz="0" w:space="0" w:color="auto"/>
          </w:divBdr>
        </w:div>
        <w:div w:id="1404908193">
          <w:marLeft w:val="640"/>
          <w:marRight w:val="0"/>
          <w:marTop w:val="0"/>
          <w:marBottom w:val="0"/>
          <w:divBdr>
            <w:top w:val="none" w:sz="0" w:space="0" w:color="auto"/>
            <w:left w:val="none" w:sz="0" w:space="0" w:color="auto"/>
            <w:bottom w:val="none" w:sz="0" w:space="0" w:color="auto"/>
            <w:right w:val="none" w:sz="0" w:space="0" w:color="auto"/>
          </w:divBdr>
        </w:div>
        <w:div w:id="1760641356">
          <w:marLeft w:val="640"/>
          <w:marRight w:val="0"/>
          <w:marTop w:val="0"/>
          <w:marBottom w:val="0"/>
          <w:divBdr>
            <w:top w:val="none" w:sz="0" w:space="0" w:color="auto"/>
            <w:left w:val="none" w:sz="0" w:space="0" w:color="auto"/>
            <w:bottom w:val="none" w:sz="0" w:space="0" w:color="auto"/>
            <w:right w:val="none" w:sz="0" w:space="0" w:color="auto"/>
          </w:divBdr>
        </w:div>
        <w:div w:id="534971298">
          <w:marLeft w:val="640"/>
          <w:marRight w:val="0"/>
          <w:marTop w:val="0"/>
          <w:marBottom w:val="0"/>
          <w:divBdr>
            <w:top w:val="none" w:sz="0" w:space="0" w:color="auto"/>
            <w:left w:val="none" w:sz="0" w:space="0" w:color="auto"/>
            <w:bottom w:val="none" w:sz="0" w:space="0" w:color="auto"/>
            <w:right w:val="none" w:sz="0" w:space="0" w:color="auto"/>
          </w:divBdr>
        </w:div>
        <w:div w:id="1446581760">
          <w:marLeft w:val="640"/>
          <w:marRight w:val="0"/>
          <w:marTop w:val="0"/>
          <w:marBottom w:val="0"/>
          <w:divBdr>
            <w:top w:val="none" w:sz="0" w:space="0" w:color="auto"/>
            <w:left w:val="none" w:sz="0" w:space="0" w:color="auto"/>
            <w:bottom w:val="none" w:sz="0" w:space="0" w:color="auto"/>
            <w:right w:val="none" w:sz="0" w:space="0" w:color="auto"/>
          </w:divBdr>
        </w:div>
        <w:div w:id="413090762">
          <w:marLeft w:val="640"/>
          <w:marRight w:val="0"/>
          <w:marTop w:val="0"/>
          <w:marBottom w:val="0"/>
          <w:divBdr>
            <w:top w:val="none" w:sz="0" w:space="0" w:color="auto"/>
            <w:left w:val="none" w:sz="0" w:space="0" w:color="auto"/>
            <w:bottom w:val="none" w:sz="0" w:space="0" w:color="auto"/>
            <w:right w:val="none" w:sz="0" w:space="0" w:color="auto"/>
          </w:divBdr>
        </w:div>
        <w:div w:id="1038579115">
          <w:marLeft w:val="640"/>
          <w:marRight w:val="0"/>
          <w:marTop w:val="0"/>
          <w:marBottom w:val="0"/>
          <w:divBdr>
            <w:top w:val="none" w:sz="0" w:space="0" w:color="auto"/>
            <w:left w:val="none" w:sz="0" w:space="0" w:color="auto"/>
            <w:bottom w:val="none" w:sz="0" w:space="0" w:color="auto"/>
            <w:right w:val="none" w:sz="0" w:space="0" w:color="auto"/>
          </w:divBdr>
        </w:div>
        <w:div w:id="1156384982">
          <w:marLeft w:val="640"/>
          <w:marRight w:val="0"/>
          <w:marTop w:val="0"/>
          <w:marBottom w:val="0"/>
          <w:divBdr>
            <w:top w:val="none" w:sz="0" w:space="0" w:color="auto"/>
            <w:left w:val="none" w:sz="0" w:space="0" w:color="auto"/>
            <w:bottom w:val="none" w:sz="0" w:space="0" w:color="auto"/>
            <w:right w:val="none" w:sz="0" w:space="0" w:color="auto"/>
          </w:divBdr>
        </w:div>
        <w:div w:id="182911102">
          <w:marLeft w:val="640"/>
          <w:marRight w:val="0"/>
          <w:marTop w:val="0"/>
          <w:marBottom w:val="0"/>
          <w:divBdr>
            <w:top w:val="none" w:sz="0" w:space="0" w:color="auto"/>
            <w:left w:val="none" w:sz="0" w:space="0" w:color="auto"/>
            <w:bottom w:val="none" w:sz="0" w:space="0" w:color="auto"/>
            <w:right w:val="none" w:sz="0" w:space="0" w:color="auto"/>
          </w:divBdr>
        </w:div>
        <w:div w:id="1945965286">
          <w:marLeft w:val="640"/>
          <w:marRight w:val="0"/>
          <w:marTop w:val="0"/>
          <w:marBottom w:val="0"/>
          <w:divBdr>
            <w:top w:val="none" w:sz="0" w:space="0" w:color="auto"/>
            <w:left w:val="none" w:sz="0" w:space="0" w:color="auto"/>
            <w:bottom w:val="none" w:sz="0" w:space="0" w:color="auto"/>
            <w:right w:val="none" w:sz="0" w:space="0" w:color="auto"/>
          </w:divBdr>
        </w:div>
        <w:div w:id="478427318">
          <w:marLeft w:val="640"/>
          <w:marRight w:val="0"/>
          <w:marTop w:val="0"/>
          <w:marBottom w:val="0"/>
          <w:divBdr>
            <w:top w:val="none" w:sz="0" w:space="0" w:color="auto"/>
            <w:left w:val="none" w:sz="0" w:space="0" w:color="auto"/>
            <w:bottom w:val="none" w:sz="0" w:space="0" w:color="auto"/>
            <w:right w:val="none" w:sz="0" w:space="0" w:color="auto"/>
          </w:divBdr>
        </w:div>
        <w:div w:id="1077675921">
          <w:marLeft w:val="640"/>
          <w:marRight w:val="0"/>
          <w:marTop w:val="0"/>
          <w:marBottom w:val="0"/>
          <w:divBdr>
            <w:top w:val="none" w:sz="0" w:space="0" w:color="auto"/>
            <w:left w:val="none" w:sz="0" w:space="0" w:color="auto"/>
            <w:bottom w:val="none" w:sz="0" w:space="0" w:color="auto"/>
            <w:right w:val="none" w:sz="0" w:space="0" w:color="auto"/>
          </w:divBdr>
        </w:div>
        <w:div w:id="1420296422">
          <w:marLeft w:val="640"/>
          <w:marRight w:val="0"/>
          <w:marTop w:val="0"/>
          <w:marBottom w:val="0"/>
          <w:divBdr>
            <w:top w:val="none" w:sz="0" w:space="0" w:color="auto"/>
            <w:left w:val="none" w:sz="0" w:space="0" w:color="auto"/>
            <w:bottom w:val="none" w:sz="0" w:space="0" w:color="auto"/>
            <w:right w:val="none" w:sz="0" w:space="0" w:color="auto"/>
          </w:divBdr>
        </w:div>
        <w:div w:id="191265600">
          <w:marLeft w:val="640"/>
          <w:marRight w:val="0"/>
          <w:marTop w:val="0"/>
          <w:marBottom w:val="0"/>
          <w:divBdr>
            <w:top w:val="none" w:sz="0" w:space="0" w:color="auto"/>
            <w:left w:val="none" w:sz="0" w:space="0" w:color="auto"/>
            <w:bottom w:val="none" w:sz="0" w:space="0" w:color="auto"/>
            <w:right w:val="none" w:sz="0" w:space="0" w:color="auto"/>
          </w:divBdr>
        </w:div>
        <w:div w:id="1624649815">
          <w:marLeft w:val="640"/>
          <w:marRight w:val="0"/>
          <w:marTop w:val="0"/>
          <w:marBottom w:val="0"/>
          <w:divBdr>
            <w:top w:val="none" w:sz="0" w:space="0" w:color="auto"/>
            <w:left w:val="none" w:sz="0" w:space="0" w:color="auto"/>
            <w:bottom w:val="none" w:sz="0" w:space="0" w:color="auto"/>
            <w:right w:val="none" w:sz="0" w:space="0" w:color="auto"/>
          </w:divBdr>
        </w:div>
        <w:div w:id="5449429">
          <w:marLeft w:val="640"/>
          <w:marRight w:val="0"/>
          <w:marTop w:val="0"/>
          <w:marBottom w:val="0"/>
          <w:divBdr>
            <w:top w:val="none" w:sz="0" w:space="0" w:color="auto"/>
            <w:left w:val="none" w:sz="0" w:space="0" w:color="auto"/>
            <w:bottom w:val="none" w:sz="0" w:space="0" w:color="auto"/>
            <w:right w:val="none" w:sz="0" w:space="0" w:color="auto"/>
          </w:divBdr>
        </w:div>
        <w:div w:id="1127162001">
          <w:marLeft w:val="640"/>
          <w:marRight w:val="0"/>
          <w:marTop w:val="0"/>
          <w:marBottom w:val="0"/>
          <w:divBdr>
            <w:top w:val="none" w:sz="0" w:space="0" w:color="auto"/>
            <w:left w:val="none" w:sz="0" w:space="0" w:color="auto"/>
            <w:bottom w:val="none" w:sz="0" w:space="0" w:color="auto"/>
            <w:right w:val="none" w:sz="0" w:space="0" w:color="auto"/>
          </w:divBdr>
        </w:div>
        <w:div w:id="1633317978">
          <w:marLeft w:val="640"/>
          <w:marRight w:val="0"/>
          <w:marTop w:val="0"/>
          <w:marBottom w:val="0"/>
          <w:divBdr>
            <w:top w:val="none" w:sz="0" w:space="0" w:color="auto"/>
            <w:left w:val="none" w:sz="0" w:space="0" w:color="auto"/>
            <w:bottom w:val="none" w:sz="0" w:space="0" w:color="auto"/>
            <w:right w:val="none" w:sz="0" w:space="0" w:color="auto"/>
          </w:divBdr>
        </w:div>
        <w:div w:id="1554151499">
          <w:marLeft w:val="640"/>
          <w:marRight w:val="0"/>
          <w:marTop w:val="0"/>
          <w:marBottom w:val="0"/>
          <w:divBdr>
            <w:top w:val="none" w:sz="0" w:space="0" w:color="auto"/>
            <w:left w:val="none" w:sz="0" w:space="0" w:color="auto"/>
            <w:bottom w:val="none" w:sz="0" w:space="0" w:color="auto"/>
            <w:right w:val="none" w:sz="0" w:space="0" w:color="auto"/>
          </w:divBdr>
        </w:div>
        <w:div w:id="1997683385">
          <w:marLeft w:val="640"/>
          <w:marRight w:val="0"/>
          <w:marTop w:val="0"/>
          <w:marBottom w:val="0"/>
          <w:divBdr>
            <w:top w:val="none" w:sz="0" w:space="0" w:color="auto"/>
            <w:left w:val="none" w:sz="0" w:space="0" w:color="auto"/>
            <w:bottom w:val="none" w:sz="0" w:space="0" w:color="auto"/>
            <w:right w:val="none" w:sz="0" w:space="0" w:color="auto"/>
          </w:divBdr>
        </w:div>
        <w:div w:id="1462723174">
          <w:marLeft w:val="640"/>
          <w:marRight w:val="0"/>
          <w:marTop w:val="0"/>
          <w:marBottom w:val="0"/>
          <w:divBdr>
            <w:top w:val="none" w:sz="0" w:space="0" w:color="auto"/>
            <w:left w:val="none" w:sz="0" w:space="0" w:color="auto"/>
            <w:bottom w:val="none" w:sz="0" w:space="0" w:color="auto"/>
            <w:right w:val="none" w:sz="0" w:space="0" w:color="auto"/>
          </w:divBdr>
        </w:div>
        <w:div w:id="117377938">
          <w:marLeft w:val="640"/>
          <w:marRight w:val="0"/>
          <w:marTop w:val="0"/>
          <w:marBottom w:val="0"/>
          <w:divBdr>
            <w:top w:val="none" w:sz="0" w:space="0" w:color="auto"/>
            <w:left w:val="none" w:sz="0" w:space="0" w:color="auto"/>
            <w:bottom w:val="none" w:sz="0" w:space="0" w:color="auto"/>
            <w:right w:val="none" w:sz="0" w:space="0" w:color="auto"/>
          </w:divBdr>
        </w:div>
        <w:div w:id="2041197316">
          <w:marLeft w:val="640"/>
          <w:marRight w:val="0"/>
          <w:marTop w:val="0"/>
          <w:marBottom w:val="0"/>
          <w:divBdr>
            <w:top w:val="none" w:sz="0" w:space="0" w:color="auto"/>
            <w:left w:val="none" w:sz="0" w:space="0" w:color="auto"/>
            <w:bottom w:val="none" w:sz="0" w:space="0" w:color="auto"/>
            <w:right w:val="none" w:sz="0" w:space="0" w:color="auto"/>
          </w:divBdr>
        </w:div>
        <w:div w:id="835613441">
          <w:marLeft w:val="640"/>
          <w:marRight w:val="0"/>
          <w:marTop w:val="0"/>
          <w:marBottom w:val="0"/>
          <w:divBdr>
            <w:top w:val="none" w:sz="0" w:space="0" w:color="auto"/>
            <w:left w:val="none" w:sz="0" w:space="0" w:color="auto"/>
            <w:bottom w:val="none" w:sz="0" w:space="0" w:color="auto"/>
            <w:right w:val="none" w:sz="0" w:space="0" w:color="auto"/>
          </w:divBdr>
        </w:div>
        <w:div w:id="639461465">
          <w:marLeft w:val="640"/>
          <w:marRight w:val="0"/>
          <w:marTop w:val="0"/>
          <w:marBottom w:val="0"/>
          <w:divBdr>
            <w:top w:val="none" w:sz="0" w:space="0" w:color="auto"/>
            <w:left w:val="none" w:sz="0" w:space="0" w:color="auto"/>
            <w:bottom w:val="none" w:sz="0" w:space="0" w:color="auto"/>
            <w:right w:val="none" w:sz="0" w:space="0" w:color="auto"/>
          </w:divBdr>
        </w:div>
      </w:divsChild>
    </w:div>
    <w:div w:id="1208181606">
      <w:bodyDiv w:val="1"/>
      <w:marLeft w:val="0"/>
      <w:marRight w:val="0"/>
      <w:marTop w:val="0"/>
      <w:marBottom w:val="0"/>
      <w:divBdr>
        <w:top w:val="none" w:sz="0" w:space="0" w:color="auto"/>
        <w:left w:val="none" w:sz="0" w:space="0" w:color="auto"/>
        <w:bottom w:val="none" w:sz="0" w:space="0" w:color="auto"/>
        <w:right w:val="none" w:sz="0" w:space="0" w:color="auto"/>
      </w:divBdr>
      <w:divsChild>
        <w:div w:id="1539974262">
          <w:marLeft w:val="640"/>
          <w:marRight w:val="0"/>
          <w:marTop w:val="0"/>
          <w:marBottom w:val="0"/>
          <w:divBdr>
            <w:top w:val="none" w:sz="0" w:space="0" w:color="auto"/>
            <w:left w:val="none" w:sz="0" w:space="0" w:color="auto"/>
            <w:bottom w:val="none" w:sz="0" w:space="0" w:color="auto"/>
            <w:right w:val="none" w:sz="0" w:space="0" w:color="auto"/>
          </w:divBdr>
        </w:div>
        <w:div w:id="1358584029">
          <w:marLeft w:val="640"/>
          <w:marRight w:val="0"/>
          <w:marTop w:val="0"/>
          <w:marBottom w:val="0"/>
          <w:divBdr>
            <w:top w:val="none" w:sz="0" w:space="0" w:color="auto"/>
            <w:left w:val="none" w:sz="0" w:space="0" w:color="auto"/>
            <w:bottom w:val="none" w:sz="0" w:space="0" w:color="auto"/>
            <w:right w:val="none" w:sz="0" w:space="0" w:color="auto"/>
          </w:divBdr>
        </w:div>
        <w:div w:id="899250423">
          <w:marLeft w:val="640"/>
          <w:marRight w:val="0"/>
          <w:marTop w:val="0"/>
          <w:marBottom w:val="0"/>
          <w:divBdr>
            <w:top w:val="none" w:sz="0" w:space="0" w:color="auto"/>
            <w:left w:val="none" w:sz="0" w:space="0" w:color="auto"/>
            <w:bottom w:val="none" w:sz="0" w:space="0" w:color="auto"/>
            <w:right w:val="none" w:sz="0" w:space="0" w:color="auto"/>
          </w:divBdr>
        </w:div>
        <w:div w:id="1512645200">
          <w:marLeft w:val="640"/>
          <w:marRight w:val="0"/>
          <w:marTop w:val="0"/>
          <w:marBottom w:val="0"/>
          <w:divBdr>
            <w:top w:val="none" w:sz="0" w:space="0" w:color="auto"/>
            <w:left w:val="none" w:sz="0" w:space="0" w:color="auto"/>
            <w:bottom w:val="none" w:sz="0" w:space="0" w:color="auto"/>
            <w:right w:val="none" w:sz="0" w:space="0" w:color="auto"/>
          </w:divBdr>
        </w:div>
        <w:div w:id="1494565961">
          <w:marLeft w:val="640"/>
          <w:marRight w:val="0"/>
          <w:marTop w:val="0"/>
          <w:marBottom w:val="0"/>
          <w:divBdr>
            <w:top w:val="none" w:sz="0" w:space="0" w:color="auto"/>
            <w:left w:val="none" w:sz="0" w:space="0" w:color="auto"/>
            <w:bottom w:val="none" w:sz="0" w:space="0" w:color="auto"/>
            <w:right w:val="none" w:sz="0" w:space="0" w:color="auto"/>
          </w:divBdr>
        </w:div>
        <w:div w:id="1110933223">
          <w:marLeft w:val="640"/>
          <w:marRight w:val="0"/>
          <w:marTop w:val="0"/>
          <w:marBottom w:val="0"/>
          <w:divBdr>
            <w:top w:val="none" w:sz="0" w:space="0" w:color="auto"/>
            <w:left w:val="none" w:sz="0" w:space="0" w:color="auto"/>
            <w:bottom w:val="none" w:sz="0" w:space="0" w:color="auto"/>
            <w:right w:val="none" w:sz="0" w:space="0" w:color="auto"/>
          </w:divBdr>
        </w:div>
        <w:div w:id="153379319">
          <w:marLeft w:val="640"/>
          <w:marRight w:val="0"/>
          <w:marTop w:val="0"/>
          <w:marBottom w:val="0"/>
          <w:divBdr>
            <w:top w:val="none" w:sz="0" w:space="0" w:color="auto"/>
            <w:left w:val="none" w:sz="0" w:space="0" w:color="auto"/>
            <w:bottom w:val="none" w:sz="0" w:space="0" w:color="auto"/>
            <w:right w:val="none" w:sz="0" w:space="0" w:color="auto"/>
          </w:divBdr>
        </w:div>
        <w:div w:id="1989431651">
          <w:marLeft w:val="640"/>
          <w:marRight w:val="0"/>
          <w:marTop w:val="0"/>
          <w:marBottom w:val="0"/>
          <w:divBdr>
            <w:top w:val="none" w:sz="0" w:space="0" w:color="auto"/>
            <w:left w:val="none" w:sz="0" w:space="0" w:color="auto"/>
            <w:bottom w:val="none" w:sz="0" w:space="0" w:color="auto"/>
            <w:right w:val="none" w:sz="0" w:space="0" w:color="auto"/>
          </w:divBdr>
        </w:div>
        <w:div w:id="1573855705">
          <w:marLeft w:val="640"/>
          <w:marRight w:val="0"/>
          <w:marTop w:val="0"/>
          <w:marBottom w:val="0"/>
          <w:divBdr>
            <w:top w:val="none" w:sz="0" w:space="0" w:color="auto"/>
            <w:left w:val="none" w:sz="0" w:space="0" w:color="auto"/>
            <w:bottom w:val="none" w:sz="0" w:space="0" w:color="auto"/>
            <w:right w:val="none" w:sz="0" w:space="0" w:color="auto"/>
          </w:divBdr>
        </w:div>
        <w:div w:id="352152413">
          <w:marLeft w:val="640"/>
          <w:marRight w:val="0"/>
          <w:marTop w:val="0"/>
          <w:marBottom w:val="0"/>
          <w:divBdr>
            <w:top w:val="none" w:sz="0" w:space="0" w:color="auto"/>
            <w:left w:val="none" w:sz="0" w:space="0" w:color="auto"/>
            <w:bottom w:val="none" w:sz="0" w:space="0" w:color="auto"/>
            <w:right w:val="none" w:sz="0" w:space="0" w:color="auto"/>
          </w:divBdr>
        </w:div>
        <w:div w:id="1969630489">
          <w:marLeft w:val="640"/>
          <w:marRight w:val="0"/>
          <w:marTop w:val="0"/>
          <w:marBottom w:val="0"/>
          <w:divBdr>
            <w:top w:val="none" w:sz="0" w:space="0" w:color="auto"/>
            <w:left w:val="none" w:sz="0" w:space="0" w:color="auto"/>
            <w:bottom w:val="none" w:sz="0" w:space="0" w:color="auto"/>
            <w:right w:val="none" w:sz="0" w:space="0" w:color="auto"/>
          </w:divBdr>
        </w:div>
        <w:div w:id="972439335">
          <w:marLeft w:val="640"/>
          <w:marRight w:val="0"/>
          <w:marTop w:val="0"/>
          <w:marBottom w:val="0"/>
          <w:divBdr>
            <w:top w:val="none" w:sz="0" w:space="0" w:color="auto"/>
            <w:left w:val="none" w:sz="0" w:space="0" w:color="auto"/>
            <w:bottom w:val="none" w:sz="0" w:space="0" w:color="auto"/>
            <w:right w:val="none" w:sz="0" w:space="0" w:color="auto"/>
          </w:divBdr>
        </w:div>
        <w:div w:id="1140921258">
          <w:marLeft w:val="640"/>
          <w:marRight w:val="0"/>
          <w:marTop w:val="0"/>
          <w:marBottom w:val="0"/>
          <w:divBdr>
            <w:top w:val="none" w:sz="0" w:space="0" w:color="auto"/>
            <w:left w:val="none" w:sz="0" w:space="0" w:color="auto"/>
            <w:bottom w:val="none" w:sz="0" w:space="0" w:color="auto"/>
            <w:right w:val="none" w:sz="0" w:space="0" w:color="auto"/>
          </w:divBdr>
        </w:div>
        <w:div w:id="2120908183">
          <w:marLeft w:val="640"/>
          <w:marRight w:val="0"/>
          <w:marTop w:val="0"/>
          <w:marBottom w:val="0"/>
          <w:divBdr>
            <w:top w:val="none" w:sz="0" w:space="0" w:color="auto"/>
            <w:left w:val="none" w:sz="0" w:space="0" w:color="auto"/>
            <w:bottom w:val="none" w:sz="0" w:space="0" w:color="auto"/>
            <w:right w:val="none" w:sz="0" w:space="0" w:color="auto"/>
          </w:divBdr>
        </w:div>
        <w:div w:id="627591992">
          <w:marLeft w:val="640"/>
          <w:marRight w:val="0"/>
          <w:marTop w:val="0"/>
          <w:marBottom w:val="0"/>
          <w:divBdr>
            <w:top w:val="none" w:sz="0" w:space="0" w:color="auto"/>
            <w:left w:val="none" w:sz="0" w:space="0" w:color="auto"/>
            <w:bottom w:val="none" w:sz="0" w:space="0" w:color="auto"/>
            <w:right w:val="none" w:sz="0" w:space="0" w:color="auto"/>
          </w:divBdr>
        </w:div>
        <w:div w:id="933392372">
          <w:marLeft w:val="640"/>
          <w:marRight w:val="0"/>
          <w:marTop w:val="0"/>
          <w:marBottom w:val="0"/>
          <w:divBdr>
            <w:top w:val="none" w:sz="0" w:space="0" w:color="auto"/>
            <w:left w:val="none" w:sz="0" w:space="0" w:color="auto"/>
            <w:bottom w:val="none" w:sz="0" w:space="0" w:color="auto"/>
            <w:right w:val="none" w:sz="0" w:space="0" w:color="auto"/>
          </w:divBdr>
        </w:div>
        <w:div w:id="350448286">
          <w:marLeft w:val="640"/>
          <w:marRight w:val="0"/>
          <w:marTop w:val="0"/>
          <w:marBottom w:val="0"/>
          <w:divBdr>
            <w:top w:val="none" w:sz="0" w:space="0" w:color="auto"/>
            <w:left w:val="none" w:sz="0" w:space="0" w:color="auto"/>
            <w:bottom w:val="none" w:sz="0" w:space="0" w:color="auto"/>
            <w:right w:val="none" w:sz="0" w:space="0" w:color="auto"/>
          </w:divBdr>
        </w:div>
        <w:div w:id="1289580049">
          <w:marLeft w:val="640"/>
          <w:marRight w:val="0"/>
          <w:marTop w:val="0"/>
          <w:marBottom w:val="0"/>
          <w:divBdr>
            <w:top w:val="none" w:sz="0" w:space="0" w:color="auto"/>
            <w:left w:val="none" w:sz="0" w:space="0" w:color="auto"/>
            <w:bottom w:val="none" w:sz="0" w:space="0" w:color="auto"/>
            <w:right w:val="none" w:sz="0" w:space="0" w:color="auto"/>
          </w:divBdr>
        </w:div>
        <w:div w:id="786394533">
          <w:marLeft w:val="640"/>
          <w:marRight w:val="0"/>
          <w:marTop w:val="0"/>
          <w:marBottom w:val="0"/>
          <w:divBdr>
            <w:top w:val="none" w:sz="0" w:space="0" w:color="auto"/>
            <w:left w:val="none" w:sz="0" w:space="0" w:color="auto"/>
            <w:bottom w:val="none" w:sz="0" w:space="0" w:color="auto"/>
            <w:right w:val="none" w:sz="0" w:space="0" w:color="auto"/>
          </w:divBdr>
        </w:div>
        <w:div w:id="2126072879">
          <w:marLeft w:val="640"/>
          <w:marRight w:val="0"/>
          <w:marTop w:val="0"/>
          <w:marBottom w:val="0"/>
          <w:divBdr>
            <w:top w:val="none" w:sz="0" w:space="0" w:color="auto"/>
            <w:left w:val="none" w:sz="0" w:space="0" w:color="auto"/>
            <w:bottom w:val="none" w:sz="0" w:space="0" w:color="auto"/>
            <w:right w:val="none" w:sz="0" w:space="0" w:color="auto"/>
          </w:divBdr>
        </w:div>
        <w:div w:id="1144346188">
          <w:marLeft w:val="640"/>
          <w:marRight w:val="0"/>
          <w:marTop w:val="0"/>
          <w:marBottom w:val="0"/>
          <w:divBdr>
            <w:top w:val="none" w:sz="0" w:space="0" w:color="auto"/>
            <w:left w:val="none" w:sz="0" w:space="0" w:color="auto"/>
            <w:bottom w:val="none" w:sz="0" w:space="0" w:color="auto"/>
            <w:right w:val="none" w:sz="0" w:space="0" w:color="auto"/>
          </w:divBdr>
        </w:div>
        <w:div w:id="1125735198">
          <w:marLeft w:val="640"/>
          <w:marRight w:val="0"/>
          <w:marTop w:val="0"/>
          <w:marBottom w:val="0"/>
          <w:divBdr>
            <w:top w:val="none" w:sz="0" w:space="0" w:color="auto"/>
            <w:left w:val="none" w:sz="0" w:space="0" w:color="auto"/>
            <w:bottom w:val="none" w:sz="0" w:space="0" w:color="auto"/>
            <w:right w:val="none" w:sz="0" w:space="0" w:color="auto"/>
          </w:divBdr>
        </w:div>
        <w:div w:id="1030447810">
          <w:marLeft w:val="640"/>
          <w:marRight w:val="0"/>
          <w:marTop w:val="0"/>
          <w:marBottom w:val="0"/>
          <w:divBdr>
            <w:top w:val="none" w:sz="0" w:space="0" w:color="auto"/>
            <w:left w:val="none" w:sz="0" w:space="0" w:color="auto"/>
            <w:bottom w:val="none" w:sz="0" w:space="0" w:color="auto"/>
            <w:right w:val="none" w:sz="0" w:space="0" w:color="auto"/>
          </w:divBdr>
        </w:div>
        <w:div w:id="1467044720">
          <w:marLeft w:val="640"/>
          <w:marRight w:val="0"/>
          <w:marTop w:val="0"/>
          <w:marBottom w:val="0"/>
          <w:divBdr>
            <w:top w:val="none" w:sz="0" w:space="0" w:color="auto"/>
            <w:left w:val="none" w:sz="0" w:space="0" w:color="auto"/>
            <w:bottom w:val="none" w:sz="0" w:space="0" w:color="auto"/>
            <w:right w:val="none" w:sz="0" w:space="0" w:color="auto"/>
          </w:divBdr>
        </w:div>
        <w:div w:id="549004265">
          <w:marLeft w:val="640"/>
          <w:marRight w:val="0"/>
          <w:marTop w:val="0"/>
          <w:marBottom w:val="0"/>
          <w:divBdr>
            <w:top w:val="none" w:sz="0" w:space="0" w:color="auto"/>
            <w:left w:val="none" w:sz="0" w:space="0" w:color="auto"/>
            <w:bottom w:val="none" w:sz="0" w:space="0" w:color="auto"/>
            <w:right w:val="none" w:sz="0" w:space="0" w:color="auto"/>
          </w:divBdr>
        </w:div>
        <w:div w:id="1061562804">
          <w:marLeft w:val="640"/>
          <w:marRight w:val="0"/>
          <w:marTop w:val="0"/>
          <w:marBottom w:val="0"/>
          <w:divBdr>
            <w:top w:val="none" w:sz="0" w:space="0" w:color="auto"/>
            <w:left w:val="none" w:sz="0" w:space="0" w:color="auto"/>
            <w:bottom w:val="none" w:sz="0" w:space="0" w:color="auto"/>
            <w:right w:val="none" w:sz="0" w:space="0" w:color="auto"/>
          </w:divBdr>
        </w:div>
        <w:div w:id="1796947129">
          <w:marLeft w:val="640"/>
          <w:marRight w:val="0"/>
          <w:marTop w:val="0"/>
          <w:marBottom w:val="0"/>
          <w:divBdr>
            <w:top w:val="none" w:sz="0" w:space="0" w:color="auto"/>
            <w:left w:val="none" w:sz="0" w:space="0" w:color="auto"/>
            <w:bottom w:val="none" w:sz="0" w:space="0" w:color="auto"/>
            <w:right w:val="none" w:sz="0" w:space="0" w:color="auto"/>
          </w:divBdr>
        </w:div>
        <w:div w:id="249893422">
          <w:marLeft w:val="640"/>
          <w:marRight w:val="0"/>
          <w:marTop w:val="0"/>
          <w:marBottom w:val="0"/>
          <w:divBdr>
            <w:top w:val="none" w:sz="0" w:space="0" w:color="auto"/>
            <w:left w:val="none" w:sz="0" w:space="0" w:color="auto"/>
            <w:bottom w:val="none" w:sz="0" w:space="0" w:color="auto"/>
            <w:right w:val="none" w:sz="0" w:space="0" w:color="auto"/>
          </w:divBdr>
        </w:div>
        <w:div w:id="1954052443">
          <w:marLeft w:val="640"/>
          <w:marRight w:val="0"/>
          <w:marTop w:val="0"/>
          <w:marBottom w:val="0"/>
          <w:divBdr>
            <w:top w:val="none" w:sz="0" w:space="0" w:color="auto"/>
            <w:left w:val="none" w:sz="0" w:space="0" w:color="auto"/>
            <w:bottom w:val="none" w:sz="0" w:space="0" w:color="auto"/>
            <w:right w:val="none" w:sz="0" w:space="0" w:color="auto"/>
          </w:divBdr>
        </w:div>
        <w:div w:id="1141843298">
          <w:marLeft w:val="640"/>
          <w:marRight w:val="0"/>
          <w:marTop w:val="0"/>
          <w:marBottom w:val="0"/>
          <w:divBdr>
            <w:top w:val="none" w:sz="0" w:space="0" w:color="auto"/>
            <w:left w:val="none" w:sz="0" w:space="0" w:color="auto"/>
            <w:bottom w:val="none" w:sz="0" w:space="0" w:color="auto"/>
            <w:right w:val="none" w:sz="0" w:space="0" w:color="auto"/>
          </w:divBdr>
        </w:div>
        <w:div w:id="672537017">
          <w:marLeft w:val="640"/>
          <w:marRight w:val="0"/>
          <w:marTop w:val="0"/>
          <w:marBottom w:val="0"/>
          <w:divBdr>
            <w:top w:val="none" w:sz="0" w:space="0" w:color="auto"/>
            <w:left w:val="none" w:sz="0" w:space="0" w:color="auto"/>
            <w:bottom w:val="none" w:sz="0" w:space="0" w:color="auto"/>
            <w:right w:val="none" w:sz="0" w:space="0" w:color="auto"/>
          </w:divBdr>
        </w:div>
        <w:div w:id="1333602317">
          <w:marLeft w:val="640"/>
          <w:marRight w:val="0"/>
          <w:marTop w:val="0"/>
          <w:marBottom w:val="0"/>
          <w:divBdr>
            <w:top w:val="none" w:sz="0" w:space="0" w:color="auto"/>
            <w:left w:val="none" w:sz="0" w:space="0" w:color="auto"/>
            <w:bottom w:val="none" w:sz="0" w:space="0" w:color="auto"/>
            <w:right w:val="none" w:sz="0" w:space="0" w:color="auto"/>
          </w:divBdr>
        </w:div>
        <w:div w:id="45297617">
          <w:marLeft w:val="640"/>
          <w:marRight w:val="0"/>
          <w:marTop w:val="0"/>
          <w:marBottom w:val="0"/>
          <w:divBdr>
            <w:top w:val="none" w:sz="0" w:space="0" w:color="auto"/>
            <w:left w:val="none" w:sz="0" w:space="0" w:color="auto"/>
            <w:bottom w:val="none" w:sz="0" w:space="0" w:color="auto"/>
            <w:right w:val="none" w:sz="0" w:space="0" w:color="auto"/>
          </w:divBdr>
        </w:div>
        <w:div w:id="2098669599">
          <w:marLeft w:val="640"/>
          <w:marRight w:val="0"/>
          <w:marTop w:val="0"/>
          <w:marBottom w:val="0"/>
          <w:divBdr>
            <w:top w:val="none" w:sz="0" w:space="0" w:color="auto"/>
            <w:left w:val="none" w:sz="0" w:space="0" w:color="auto"/>
            <w:bottom w:val="none" w:sz="0" w:space="0" w:color="auto"/>
            <w:right w:val="none" w:sz="0" w:space="0" w:color="auto"/>
          </w:divBdr>
        </w:div>
        <w:div w:id="795877764">
          <w:marLeft w:val="640"/>
          <w:marRight w:val="0"/>
          <w:marTop w:val="0"/>
          <w:marBottom w:val="0"/>
          <w:divBdr>
            <w:top w:val="none" w:sz="0" w:space="0" w:color="auto"/>
            <w:left w:val="none" w:sz="0" w:space="0" w:color="auto"/>
            <w:bottom w:val="none" w:sz="0" w:space="0" w:color="auto"/>
            <w:right w:val="none" w:sz="0" w:space="0" w:color="auto"/>
          </w:divBdr>
        </w:div>
        <w:div w:id="1498959007">
          <w:marLeft w:val="640"/>
          <w:marRight w:val="0"/>
          <w:marTop w:val="0"/>
          <w:marBottom w:val="0"/>
          <w:divBdr>
            <w:top w:val="none" w:sz="0" w:space="0" w:color="auto"/>
            <w:left w:val="none" w:sz="0" w:space="0" w:color="auto"/>
            <w:bottom w:val="none" w:sz="0" w:space="0" w:color="auto"/>
            <w:right w:val="none" w:sz="0" w:space="0" w:color="auto"/>
          </w:divBdr>
        </w:div>
        <w:div w:id="296104589">
          <w:marLeft w:val="640"/>
          <w:marRight w:val="0"/>
          <w:marTop w:val="0"/>
          <w:marBottom w:val="0"/>
          <w:divBdr>
            <w:top w:val="none" w:sz="0" w:space="0" w:color="auto"/>
            <w:left w:val="none" w:sz="0" w:space="0" w:color="auto"/>
            <w:bottom w:val="none" w:sz="0" w:space="0" w:color="auto"/>
            <w:right w:val="none" w:sz="0" w:space="0" w:color="auto"/>
          </w:divBdr>
        </w:div>
        <w:div w:id="1820269811">
          <w:marLeft w:val="640"/>
          <w:marRight w:val="0"/>
          <w:marTop w:val="0"/>
          <w:marBottom w:val="0"/>
          <w:divBdr>
            <w:top w:val="none" w:sz="0" w:space="0" w:color="auto"/>
            <w:left w:val="none" w:sz="0" w:space="0" w:color="auto"/>
            <w:bottom w:val="none" w:sz="0" w:space="0" w:color="auto"/>
            <w:right w:val="none" w:sz="0" w:space="0" w:color="auto"/>
          </w:divBdr>
        </w:div>
        <w:div w:id="553197348">
          <w:marLeft w:val="640"/>
          <w:marRight w:val="0"/>
          <w:marTop w:val="0"/>
          <w:marBottom w:val="0"/>
          <w:divBdr>
            <w:top w:val="none" w:sz="0" w:space="0" w:color="auto"/>
            <w:left w:val="none" w:sz="0" w:space="0" w:color="auto"/>
            <w:bottom w:val="none" w:sz="0" w:space="0" w:color="auto"/>
            <w:right w:val="none" w:sz="0" w:space="0" w:color="auto"/>
          </w:divBdr>
        </w:div>
        <w:div w:id="786394574">
          <w:marLeft w:val="640"/>
          <w:marRight w:val="0"/>
          <w:marTop w:val="0"/>
          <w:marBottom w:val="0"/>
          <w:divBdr>
            <w:top w:val="none" w:sz="0" w:space="0" w:color="auto"/>
            <w:left w:val="none" w:sz="0" w:space="0" w:color="auto"/>
            <w:bottom w:val="none" w:sz="0" w:space="0" w:color="auto"/>
            <w:right w:val="none" w:sz="0" w:space="0" w:color="auto"/>
          </w:divBdr>
        </w:div>
        <w:div w:id="404767300">
          <w:marLeft w:val="640"/>
          <w:marRight w:val="0"/>
          <w:marTop w:val="0"/>
          <w:marBottom w:val="0"/>
          <w:divBdr>
            <w:top w:val="none" w:sz="0" w:space="0" w:color="auto"/>
            <w:left w:val="none" w:sz="0" w:space="0" w:color="auto"/>
            <w:bottom w:val="none" w:sz="0" w:space="0" w:color="auto"/>
            <w:right w:val="none" w:sz="0" w:space="0" w:color="auto"/>
          </w:divBdr>
        </w:div>
        <w:div w:id="1139496349">
          <w:marLeft w:val="640"/>
          <w:marRight w:val="0"/>
          <w:marTop w:val="0"/>
          <w:marBottom w:val="0"/>
          <w:divBdr>
            <w:top w:val="none" w:sz="0" w:space="0" w:color="auto"/>
            <w:left w:val="none" w:sz="0" w:space="0" w:color="auto"/>
            <w:bottom w:val="none" w:sz="0" w:space="0" w:color="auto"/>
            <w:right w:val="none" w:sz="0" w:space="0" w:color="auto"/>
          </w:divBdr>
        </w:div>
        <w:div w:id="352609214">
          <w:marLeft w:val="640"/>
          <w:marRight w:val="0"/>
          <w:marTop w:val="0"/>
          <w:marBottom w:val="0"/>
          <w:divBdr>
            <w:top w:val="none" w:sz="0" w:space="0" w:color="auto"/>
            <w:left w:val="none" w:sz="0" w:space="0" w:color="auto"/>
            <w:bottom w:val="none" w:sz="0" w:space="0" w:color="auto"/>
            <w:right w:val="none" w:sz="0" w:space="0" w:color="auto"/>
          </w:divBdr>
        </w:div>
        <w:div w:id="204297339">
          <w:marLeft w:val="640"/>
          <w:marRight w:val="0"/>
          <w:marTop w:val="0"/>
          <w:marBottom w:val="0"/>
          <w:divBdr>
            <w:top w:val="none" w:sz="0" w:space="0" w:color="auto"/>
            <w:left w:val="none" w:sz="0" w:space="0" w:color="auto"/>
            <w:bottom w:val="none" w:sz="0" w:space="0" w:color="auto"/>
            <w:right w:val="none" w:sz="0" w:space="0" w:color="auto"/>
          </w:divBdr>
        </w:div>
        <w:div w:id="622156450">
          <w:marLeft w:val="640"/>
          <w:marRight w:val="0"/>
          <w:marTop w:val="0"/>
          <w:marBottom w:val="0"/>
          <w:divBdr>
            <w:top w:val="none" w:sz="0" w:space="0" w:color="auto"/>
            <w:left w:val="none" w:sz="0" w:space="0" w:color="auto"/>
            <w:bottom w:val="none" w:sz="0" w:space="0" w:color="auto"/>
            <w:right w:val="none" w:sz="0" w:space="0" w:color="auto"/>
          </w:divBdr>
        </w:div>
        <w:div w:id="572856559">
          <w:marLeft w:val="640"/>
          <w:marRight w:val="0"/>
          <w:marTop w:val="0"/>
          <w:marBottom w:val="0"/>
          <w:divBdr>
            <w:top w:val="none" w:sz="0" w:space="0" w:color="auto"/>
            <w:left w:val="none" w:sz="0" w:space="0" w:color="auto"/>
            <w:bottom w:val="none" w:sz="0" w:space="0" w:color="auto"/>
            <w:right w:val="none" w:sz="0" w:space="0" w:color="auto"/>
          </w:divBdr>
        </w:div>
        <w:div w:id="704403489">
          <w:marLeft w:val="640"/>
          <w:marRight w:val="0"/>
          <w:marTop w:val="0"/>
          <w:marBottom w:val="0"/>
          <w:divBdr>
            <w:top w:val="none" w:sz="0" w:space="0" w:color="auto"/>
            <w:left w:val="none" w:sz="0" w:space="0" w:color="auto"/>
            <w:bottom w:val="none" w:sz="0" w:space="0" w:color="auto"/>
            <w:right w:val="none" w:sz="0" w:space="0" w:color="auto"/>
          </w:divBdr>
        </w:div>
        <w:div w:id="475486618">
          <w:marLeft w:val="640"/>
          <w:marRight w:val="0"/>
          <w:marTop w:val="0"/>
          <w:marBottom w:val="0"/>
          <w:divBdr>
            <w:top w:val="none" w:sz="0" w:space="0" w:color="auto"/>
            <w:left w:val="none" w:sz="0" w:space="0" w:color="auto"/>
            <w:bottom w:val="none" w:sz="0" w:space="0" w:color="auto"/>
            <w:right w:val="none" w:sz="0" w:space="0" w:color="auto"/>
          </w:divBdr>
        </w:div>
        <w:div w:id="2068606931">
          <w:marLeft w:val="640"/>
          <w:marRight w:val="0"/>
          <w:marTop w:val="0"/>
          <w:marBottom w:val="0"/>
          <w:divBdr>
            <w:top w:val="none" w:sz="0" w:space="0" w:color="auto"/>
            <w:left w:val="none" w:sz="0" w:space="0" w:color="auto"/>
            <w:bottom w:val="none" w:sz="0" w:space="0" w:color="auto"/>
            <w:right w:val="none" w:sz="0" w:space="0" w:color="auto"/>
          </w:divBdr>
        </w:div>
        <w:div w:id="407852826">
          <w:marLeft w:val="640"/>
          <w:marRight w:val="0"/>
          <w:marTop w:val="0"/>
          <w:marBottom w:val="0"/>
          <w:divBdr>
            <w:top w:val="none" w:sz="0" w:space="0" w:color="auto"/>
            <w:left w:val="none" w:sz="0" w:space="0" w:color="auto"/>
            <w:bottom w:val="none" w:sz="0" w:space="0" w:color="auto"/>
            <w:right w:val="none" w:sz="0" w:space="0" w:color="auto"/>
          </w:divBdr>
        </w:div>
        <w:div w:id="551844744">
          <w:marLeft w:val="640"/>
          <w:marRight w:val="0"/>
          <w:marTop w:val="0"/>
          <w:marBottom w:val="0"/>
          <w:divBdr>
            <w:top w:val="none" w:sz="0" w:space="0" w:color="auto"/>
            <w:left w:val="none" w:sz="0" w:space="0" w:color="auto"/>
            <w:bottom w:val="none" w:sz="0" w:space="0" w:color="auto"/>
            <w:right w:val="none" w:sz="0" w:space="0" w:color="auto"/>
          </w:divBdr>
        </w:div>
        <w:div w:id="1156456658">
          <w:marLeft w:val="640"/>
          <w:marRight w:val="0"/>
          <w:marTop w:val="0"/>
          <w:marBottom w:val="0"/>
          <w:divBdr>
            <w:top w:val="none" w:sz="0" w:space="0" w:color="auto"/>
            <w:left w:val="none" w:sz="0" w:space="0" w:color="auto"/>
            <w:bottom w:val="none" w:sz="0" w:space="0" w:color="auto"/>
            <w:right w:val="none" w:sz="0" w:space="0" w:color="auto"/>
          </w:divBdr>
        </w:div>
        <w:div w:id="863858020">
          <w:marLeft w:val="640"/>
          <w:marRight w:val="0"/>
          <w:marTop w:val="0"/>
          <w:marBottom w:val="0"/>
          <w:divBdr>
            <w:top w:val="none" w:sz="0" w:space="0" w:color="auto"/>
            <w:left w:val="none" w:sz="0" w:space="0" w:color="auto"/>
            <w:bottom w:val="none" w:sz="0" w:space="0" w:color="auto"/>
            <w:right w:val="none" w:sz="0" w:space="0" w:color="auto"/>
          </w:divBdr>
        </w:div>
        <w:div w:id="1090472823">
          <w:marLeft w:val="640"/>
          <w:marRight w:val="0"/>
          <w:marTop w:val="0"/>
          <w:marBottom w:val="0"/>
          <w:divBdr>
            <w:top w:val="none" w:sz="0" w:space="0" w:color="auto"/>
            <w:left w:val="none" w:sz="0" w:space="0" w:color="auto"/>
            <w:bottom w:val="none" w:sz="0" w:space="0" w:color="auto"/>
            <w:right w:val="none" w:sz="0" w:space="0" w:color="auto"/>
          </w:divBdr>
        </w:div>
        <w:div w:id="1117791261">
          <w:marLeft w:val="640"/>
          <w:marRight w:val="0"/>
          <w:marTop w:val="0"/>
          <w:marBottom w:val="0"/>
          <w:divBdr>
            <w:top w:val="none" w:sz="0" w:space="0" w:color="auto"/>
            <w:left w:val="none" w:sz="0" w:space="0" w:color="auto"/>
            <w:bottom w:val="none" w:sz="0" w:space="0" w:color="auto"/>
            <w:right w:val="none" w:sz="0" w:space="0" w:color="auto"/>
          </w:divBdr>
        </w:div>
        <w:div w:id="234750132">
          <w:marLeft w:val="640"/>
          <w:marRight w:val="0"/>
          <w:marTop w:val="0"/>
          <w:marBottom w:val="0"/>
          <w:divBdr>
            <w:top w:val="none" w:sz="0" w:space="0" w:color="auto"/>
            <w:left w:val="none" w:sz="0" w:space="0" w:color="auto"/>
            <w:bottom w:val="none" w:sz="0" w:space="0" w:color="auto"/>
            <w:right w:val="none" w:sz="0" w:space="0" w:color="auto"/>
          </w:divBdr>
        </w:div>
        <w:div w:id="1897546024">
          <w:marLeft w:val="640"/>
          <w:marRight w:val="0"/>
          <w:marTop w:val="0"/>
          <w:marBottom w:val="0"/>
          <w:divBdr>
            <w:top w:val="none" w:sz="0" w:space="0" w:color="auto"/>
            <w:left w:val="none" w:sz="0" w:space="0" w:color="auto"/>
            <w:bottom w:val="none" w:sz="0" w:space="0" w:color="auto"/>
            <w:right w:val="none" w:sz="0" w:space="0" w:color="auto"/>
          </w:divBdr>
        </w:div>
        <w:div w:id="1233153036">
          <w:marLeft w:val="640"/>
          <w:marRight w:val="0"/>
          <w:marTop w:val="0"/>
          <w:marBottom w:val="0"/>
          <w:divBdr>
            <w:top w:val="none" w:sz="0" w:space="0" w:color="auto"/>
            <w:left w:val="none" w:sz="0" w:space="0" w:color="auto"/>
            <w:bottom w:val="none" w:sz="0" w:space="0" w:color="auto"/>
            <w:right w:val="none" w:sz="0" w:space="0" w:color="auto"/>
          </w:divBdr>
        </w:div>
        <w:div w:id="1102728366">
          <w:marLeft w:val="640"/>
          <w:marRight w:val="0"/>
          <w:marTop w:val="0"/>
          <w:marBottom w:val="0"/>
          <w:divBdr>
            <w:top w:val="none" w:sz="0" w:space="0" w:color="auto"/>
            <w:left w:val="none" w:sz="0" w:space="0" w:color="auto"/>
            <w:bottom w:val="none" w:sz="0" w:space="0" w:color="auto"/>
            <w:right w:val="none" w:sz="0" w:space="0" w:color="auto"/>
          </w:divBdr>
        </w:div>
        <w:div w:id="1262836787">
          <w:marLeft w:val="640"/>
          <w:marRight w:val="0"/>
          <w:marTop w:val="0"/>
          <w:marBottom w:val="0"/>
          <w:divBdr>
            <w:top w:val="none" w:sz="0" w:space="0" w:color="auto"/>
            <w:left w:val="none" w:sz="0" w:space="0" w:color="auto"/>
            <w:bottom w:val="none" w:sz="0" w:space="0" w:color="auto"/>
            <w:right w:val="none" w:sz="0" w:space="0" w:color="auto"/>
          </w:divBdr>
        </w:div>
        <w:div w:id="565605231">
          <w:marLeft w:val="640"/>
          <w:marRight w:val="0"/>
          <w:marTop w:val="0"/>
          <w:marBottom w:val="0"/>
          <w:divBdr>
            <w:top w:val="none" w:sz="0" w:space="0" w:color="auto"/>
            <w:left w:val="none" w:sz="0" w:space="0" w:color="auto"/>
            <w:bottom w:val="none" w:sz="0" w:space="0" w:color="auto"/>
            <w:right w:val="none" w:sz="0" w:space="0" w:color="auto"/>
          </w:divBdr>
        </w:div>
        <w:div w:id="488636468">
          <w:marLeft w:val="640"/>
          <w:marRight w:val="0"/>
          <w:marTop w:val="0"/>
          <w:marBottom w:val="0"/>
          <w:divBdr>
            <w:top w:val="none" w:sz="0" w:space="0" w:color="auto"/>
            <w:left w:val="none" w:sz="0" w:space="0" w:color="auto"/>
            <w:bottom w:val="none" w:sz="0" w:space="0" w:color="auto"/>
            <w:right w:val="none" w:sz="0" w:space="0" w:color="auto"/>
          </w:divBdr>
        </w:div>
        <w:div w:id="1605961097">
          <w:marLeft w:val="640"/>
          <w:marRight w:val="0"/>
          <w:marTop w:val="0"/>
          <w:marBottom w:val="0"/>
          <w:divBdr>
            <w:top w:val="none" w:sz="0" w:space="0" w:color="auto"/>
            <w:left w:val="none" w:sz="0" w:space="0" w:color="auto"/>
            <w:bottom w:val="none" w:sz="0" w:space="0" w:color="auto"/>
            <w:right w:val="none" w:sz="0" w:space="0" w:color="auto"/>
          </w:divBdr>
        </w:div>
        <w:div w:id="1904681627">
          <w:marLeft w:val="640"/>
          <w:marRight w:val="0"/>
          <w:marTop w:val="0"/>
          <w:marBottom w:val="0"/>
          <w:divBdr>
            <w:top w:val="none" w:sz="0" w:space="0" w:color="auto"/>
            <w:left w:val="none" w:sz="0" w:space="0" w:color="auto"/>
            <w:bottom w:val="none" w:sz="0" w:space="0" w:color="auto"/>
            <w:right w:val="none" w:sz="0" w:space="0" w:color="auto"/>
          </w:divBdr>
        </w:div>
        <w:div w:id="337462837">
          <w:marLeft w:val="640"/>
          <w:marRight w:val="0"/>
          <w:marTop w:val="0"/>
          <w:marBottom w:val="0"/>
          <w:divBdr>
            <w:top w:val="none" w:sz="0" w:space="0" w:color="auto"/>
            <w:left w:val="none" w:sz="0" w:space="0" w:color="auto"/>
            <w:bottom w:val="none" w:sz="0" w:space="0" w:color="auto"/>
            <w:right w:val="none" w:sz="0" w:space="0" w:color="auto"/>
          </w:divBdr>
        </w:div>
        <w:div w:id="1905408073">
          <w:marLeft w:val="640"/>
          <w:marRight w:val="0"/>
          <w:marTop w:val="0"/>
          <w:marBottom w:val="0"/>
          <w:divBdr>
            <w:top w:val="none" w:sz="0" w:space="0" w:color="auto"/>
            <w:left w:val="none" w:sz="0" w:space="0" w:color="auto"/>
            <w:bottom w:val="none" w:sz="0" w:space="0" w:color="auto"/>
            <w:right w:val="none" w:sz="0" w:space="0" w:color="auto"/>
          </w:divBdr>
        </w:div>
        <w:div w:id="1390572443">
          <w:marLeft w:val="640"/>
          <w:marRight w:val="0"/>
          <w:marTop w:val="0"/>
          <w:marBottom w:val="0"/>
          <w:divBdr>
            <w:top w:val="none" w:sz="0" w:space="0" w:color="auto"/>
            <w:left w:val="none" w:sz="0" w:space="0" w:color="auto"/>
            <w:bottom w:val="none" w:sz="0" w:space="0" w:color="auto"/>
            <w:right w:val="none" w:sz="0" w:space="0" w:color="auto"/>
          </w:divBdr>
        </w:div>
        <w:div w:id="723484432">
          <w:marLeft w:val="640"/>
          <w:marRight w:val="0"/>
          <w:marTop w:val="0"/>
          <w:marBottom w:val="0"/>
          <w:divBdr>
            <w:top w:val="none" w:sz="0" w:space="0" w:color="auto"/>
            <w:left w:val="none" w:sz="0" w:space="0" w:color="auto"/>
            <w:bottom w:val="none" w:sz="0" w:space="0" w:color="auto"/>
            <w:right w:val="none" w:sz="0" w:space="0" w:color="auto"/>
          </w:divBdr>
        </w:div>
        <w:div w:id="1179809339">
          <w:marLeft w:val="640"/>
          <w:marRight w:val="0"/>
          <w:marTop w:val="0"/>
          <w:marBottom w:val="0"/>
          <w:divBdr>
            <w:top w:val="none" w:sz="0" w:space="0" w:color="auto"/>
            <w:left w:val="none" w:sz="0" w:space="0" w:color="auto"/>
            <w:bottom w:val="none" w:sz="0" w:space="0" w:color="auto"/>
            <w:right w:val="none" w:sz="0" w:space="0" w:color="auto"/>
          </w:divBdr>
        </w:div>
        <w:div w:id="1601833393">
          <w:marLeft w:val="640"/>
          <w:marRight w:val="0"/>
          <w:marTop w:val="0"/>
          <w:marBottom w:val="0"/>
          <w:divBdr>
            <w:top w:val="none" w:sz="0" w:space="0" w:color="auto"/>
            <w:left w:val="none" w:sz="0" w:space="0" w:color="auto"/>
            <w:bottom w:val="none" w:sz="0" w:space="0" w:color="auto"/>
            <w:right w:val="none" w:sz="0" w:space="0" w:color="auto"/>
          </w:divBdr>
        </w:div>
        <w:div w:id="1575124322">
          <w:marLeft w:val="640"/>
          <w:marRight w:val="0"/>
          <w:marTop w:val="0"/>
          <w:marBottom w:val="0"/>
          <w:divBdr>
            <w:top w:val="none" w:sz="0" w:space="0" w:color="auto"/>
            <w:left w:val="none" w:sz="0" w:space="0" w:color="auto"/>
            <w:bottom w:val="none" w:sz="0" w:space="0" w:color="auto"/>
            <w:right w:val="none" w:sz="0" w:space="0" w:color="auto"/>
          </w:divBdr>
        </w:div>
      </w:divsChild>
    </w:div>
    <w:div w:id="1211065772">
      <w:bodyDiv w:val="1"/>
      <w:marLeft w:val="0"/>
      <w:marRight w:val="0"/>
      <w:marTop w:val="0"/>
      <w:marBottom w:val="0"/>
      <w:divBdr>
        <w:top w:val="none" w:sz="0" w:space="0" w:color="auto"/>
        <w:left w:val="none" w:sz="0" w:space="0" w:color="auto"/>
        <w:bottom w:val="none" w:sz="0" w:space="0" w:color="auto"/>
        <w:right w:val="none" w:sz="0" w:space="0" w:color="auto"/>
      </w:divBdr>
      <w:divsChild>
        <w:div w:id="1971132594">
          <w:marLeft w:val="640"/>
          <w:marRight w:val="0"/>
          <w:marTop w:val="0"/>
          <w:marBottom w:val="0"/>
          <w:divBdr>
            <w:top w:val="none" w:sz="0" w:space="0" w:color="auto"/>
            <w:left w:val="none" w:sz="0" w:space="0" w:color="auto"/>
            <w:bottom w:val="none" w:sz="0" w:space="0" w:color="auto"/>
            <w:right w:val="none" w:sz="0" w:space="0" w:color="auto"/>
          </w:divBdr>
        </w:div>
        <w:div w:id="1836073550">
          <w:marLeft w:val="640"/>
          <w:marRight w:val="0"/>
          <w:marTop w:val="0"/>
          <w:marBottom w:val="0"/>
          <w:divBdr>
            <w:top w:val="none" w:sz="0" w:space="0" w:color="auto"/>
            <w:left w:val="none" w:sz="0" w:space="0" w:color="auto"/>
            <w:bottom w:val="none" w:sz="0" w:space="0" w:color="auto"/>
            <w:right w:val="none" w:sz="0" w:space="0" w:color="auto"/>
          </w:divBdr>
        </w:div>
        <w:div w:id="1431199018">
          <w:marLeft w:val="640"/>
          <w:marRight w:val="0"/>
          <w:marTop w:val="0"/>
          <w:marBottom w:val="0"/>
          <w:divBdr>
            <w:top w:val="none" w:sz="0" w:space="0" w:color="auto"/>
            <w:left w:val="none" w:sz="0" w:space="0" w:color="auto"/>
            <w:bottom w:val="none" w:sz="0" w:space="0" w:color="auto"/>
            <w:right w:val="none" w:sz="0" w:space="0" w:color="auto"/>
          </w:divBdr>
        </w:div>
        <w:div w:id="1107315327">
          <w:marLeft w:val="640"/>
          <w:marRight w:val="0"/>
          <w:marTop w:val="0"/>
          <w:marBottom w:val="0"/>
          <w:divBdr>
            <w:top w:val="none" w:sz="0" w:space="0" w:color="auto"/>
            <w:left w:val="none" w:sz="0" w:space="0" w:color="auto"/>
            <w:bottom w:val="none" w:sz="0" w:space="0" w:color="auto"/>
            <w:right w:val="none" w:sz="0" w:space="0" w:color="auto"/>
          </w:divBdr>
        </w:div>
        <w:div w:id="454326785">
          <w:marLeft w:val="640"/>
          <w:marRight w:val="0"/>
          <w:marTop w:val="0"/>
          <w:marBottom w:val="0"/>
          <w:divBdr>
            <w:top w:val="none" w:sz="0" w:space="0" w:color="auto"/>
            <w:left w:val="none" w:sz="0" w:space="0" w:color="auto"/>
            <w:bottom w:val="none" w:sz="0" w:space="0" w:color="auto"/>
            <w:right w:val="none" w:sz="0" w:space="0" w:color="auto"/>
          </w:divBdr>
        </w:div>
        <w:div w:id="573012041">
          <w:marLeft w:val="640"/>
          <w:marRight w:val="0"/>
          <w:marTop w:val="0"/>
          <w:marBottom w:val="0"/>
          <w:divBdr>
            <w:top w:val="none" w:sz="0" w:space="0" w:color="auto"/>
            <w:left w:val="none" w:sz="0" w:space="0" w:color="auto"/>
            <w:bottom w:val="none" w:sz="0" w:space="0" w:color="auto"/>
            <w:right w:val="none" w:sz="0" w:space="0" w:color="auto"/>
          </w:divBdr>
        </w:div>
        <w:div w:id="754522871">
          <w:marLeft w:val="640"/>
          <w:marRight w:val="0"/>
          <w:marTop w:val="0"/>
          <w:marBottom w:val="0"/>
          <w:divBdr>
            <w:top w:val="none" w:sz="0" w:space="0" w:color="auto"/>
            <w:left w:val="none" w:sz="0" w:space="0" w:color="auto"/>
            <w:bottom w:val="none" w:sz="0" w:space="0" w:color="auto"/>
            <w:right w:val="none" w:sz="0" w:space="0" w:color="auto"/>
          </w:divBdr>
        </w:div>
        <w:div w:id="89816936">
          <w:marLeft w:val="640"/>
          <w:marRight w:val="0"/>
          <w:marTop w:val="0"/>
          <w:marBottom w:val="0"/>
          <w:divBdr>
            <w:top w:val="none" w:sz="0" w:space="0" w:color="auto"/>
            <w:left w:val="none" w:sz="0" w:space="0" w:color="auto"/>
            <w:bottom w:val="none" w:sz="0" w:space="0" w:color="auto"/>
            <w:right w:val="none" w:sz="0" w:space="0" w:color="auto"/>
          </w:divBdr>
        </w:div>
        <w:div w:id="1715732850">
          <w:marLeft w:val="640"/>
          <w:marRight w:val="0"/>
          <w:marTop w:val="0"/>
          <w:marBottom w:val="0"/>
          <w:divBdr>
            <w:top w:val="none" w:sz="0" w:space="0" w:color="auto"/>
            <w:left w:val="none" w:sz="0" w:space="0" w:color="auto"/>
            <w:bottom w:val="none" w:sz="0" w:space="0" w:color="auto"/>
            <w:right w:val="none" w:sz="0" w:space="0" w:color="auto"/>
          </w:divBdr>
        </w:div>
        <w:div w:id="1877965917">
          <w:marLeft w:val="640"/>
          <w:marRight w:val="0"/>
          <w:marTop w:val="0"/>
          <w:marBottom w:val="0"/>
          <w:divBdr>
            <w:top w:val="none" w:sz="0" w:space="0" w:color="auto"/>
            <w:left w:val="none" w:sz="0" w:space="0" w:color="auto"/>
            <w:bottom w:val="none" w:sz="0" w:space="0" w:color="auto"/>
            <w:right w:val="none" w:sz="0" w:space="0" w:color="auto"/>
          </w:divBdr>
        </w:div>
        <w:div w:id="702293113">
          <w:marLeft w:val="640"/>
          <w:marRight w:val="0"/>
          <w:marTop w:val="0"/>
          <w:marBottom w:val="0"/>
          <w:divBdr>
            <w:top w:val="none" w:sz="0" w:space="0" w:color="auto"/>
            <w:left w:val="none" w:sz="0" w:space="0" w:color="auto"/>
            <w:bottom w:val="none" w:sz="0" w:space="0" w:color="auto"/>
            <w:right w:val="none" w:sz="0" w:space="0" w:color="auto"/>
          </w:divBdr>
        </w:div>
        <w:div w:id="1046220161">
          <w:marLeft w:val="640"/>
          <w:marRight w:val="0"/>
          <w:marTop w:val="0"/>
          <w:marBottom w:val="0"/>
          <w:divBdr>
            <w:top w:val="none" w:sz="0" w:space="0" w:color="auto"/>
            <w:left w:val="none" w:sz="0" w:space="0" w:color="auto"/>
            <w:bottom w:val="none" w:sz="0" w:space="0" w:color="auto"/>
            <w:right w:val="none" w:sz="0" w:space="0" w:color="auto"/>
          </w:divBdr>
        </w:div>
        <w:div w:id="405492645">
          <w:marLeft w:val="640"/>
          <w:marRight w:val="0"/>
          <w:marTop w:val="0"/>
          <w:marBottom w:val="0"/>
          <w:divBdr>
            <w:top w:val="none" w:sz="0" w:space="0" w:color="auto"/>
            <w:left w:val="none" w:sz="0" w:space="0" w:color="auto"/>
            <w:bottom w:val="none" w:sz="0" w:space="0" w:color="auto"/>
            <w:right w:val="none" w:sz="0" w:space="0" w:color="auto"/>
          </w:divBdr>
        </w:div>
        <w:div w:id="1858956950">
          <w:marLeft w:val="640"/>
          <w:marRight w:val="0"/>
          <w:marTop w:val="0"/>
          <w:marBottom w:val="0"/>
          <w:divBdr>
            <w:top w:val="none" w:sz="0" w:space="0" w:color="auto"/>
            <w:left w:val="none" w:sz="0" w:space="0" w:color="auto"/>
            <w:bottom w:val="none" w:sz="0" w:space="0" w:color="auto"/>
            <w:right w:val="none" w:sz="0" w:space="0" w:color="auto"/>
          </w:divBdr>
        </w:div>
        <w:div w:id="680477544">
          <w:marLeft w:val="640"/>
          <w:marRight w:val="0"/>
          <w:marTop w:val="0"/>
          <w:marBottom w:val="0"/>
          <w:divBdr>
            <w:top w:val="none" w:sz="0" w:space="0" w:color="auto"/>
            <w:left w:val="none" w:sz="0" w:space="0" w:color="auto"/>
            <w:bottom w:val="none" w:sz="0" w:space="0" w:color="auto"/>
            <w:right w:val="none" w:sz="0" w:space="0" w:color="auto"/>
          </w:divBdr>
        </w:div>
        <w:div w:id="390158121">
          <w:marLeft w:val="640"/>
          <w:marRight w:val="0"/>
          <w:marTop w:val="0"/>
          <w:marBottom w:val="0"/>
          <w:divBdr>
            <w:top w:val="none" w:sz="0" w:space="0" w:color="auto"/>
            <w:left w:val="none" w:sz="0" w:space="0" w:color="auto"/>
            <w:bottom w:val="none" w:sz="0" w:space="0" w:color="auto"/>
            <w:right w:val="none" w:sz="0" w:space="0" w:color="auto"/>
          </w:divBdr>
        </w:div>
        <w:div w:id="1951353247">
          <w:marLeft w:val="640"/>
          <w:marRight w:val="0"/>
          <w:marTop w:val="0"/>
          <w:marBottom w:val="0"/>
          <w:divBdr>
            <w:top w:val="none" w:sz="0" w:space="0" w:color="auto"/>
            <w:left w:val="none" w:sz="0" w:space="0" w:color="auto"/>
            <w:bottom w:val="none" w:sz="0" w:space="0" w:color="auto"/>
            <w:right w:val="none" w:sz="0" w:space="0" w:color="auto"/>
          </w:divBdr>
        </w:div>
        <w:div w:id="1953592523">
          <w:marLeft w:val="640"/>
          <w:marRight w:val="0"/>
          <w:marTop w:val="0"/>
          <w:marBottom w:val="0"/>
          <w:divBdr>
            <w:top w:val="none" w:sz="0" w:space="0" w:color="auto"/>
            <w:left w:val="none" w:sz="0" w:space="0" w:color="auto"/>
            <w:bottom w:val="none" w:sz="0" w:space="0" w:color="auto"/>
            <w:right w:val="none" w:sz="0" w:space="0" w:color="auto"/>
          </w:divBdr>
        </w:div>
        <w:div w:id="1230993994">
          <w:marLeft w:val="640"/>
          <w:marRight w:val="0"/>
          <w:marTop w:val="0"/>
          <w:marBottom w:val="0"/>
          <w:divBdr>
            <w:top w:val="none" w:sz="0" w:space="0" w:color="auto"/>
            <w:left w:val="none" w:sz="0" w:space="0" w:color="auto"/>
            <w:bottom w:val="none" w:sz="0" w:space="0" w:color="auto"/>
            <w:right w:val="none" w:sz="0" w:space="0" w:color="auto"/>
          </w:divBdr>
        </w:div>
        <w:div w:id="651833285">
          <w:marLeft w:val="640"/>
          <w:marRight w:val="0"/>
          <w:marTop w:val="0"/>
          <w:marBottom w:val="0"/>
          <w:divBdr>
            <w:top w:val="none" w:sz="0" w:space="0" w:color="auto"/>
            <w:left w:val="none" w:sz="0" w:space="0" w:color="auto"/>
            <w:bottom w:val="none" w:sz="0" w:space="0" w:color="auto"/>
            <w:right w:val="none" w:sz="0" w:space="0" w:color="auto"/>
          </w:divBdr>
        </w:div>
        <w:div w:id="755321046">
          <w:marLeft w:val="640"/>
          <w:marRight w:val="0"/>
          <w:marTop w:val="0"/>
          <w:marBottom w:val="0"/>
          <w:divBdr>
            <w:top w:val="none" w:sz="0" w:space="0" w:color="auto"/>
            <w:left w:val="none" w:sz="0" w:space="0" w:color="auto"/>
            <w:bottom w:val="none" w:sz="0" w:space="0" w:color="auto"/>
            <w:right w:val="none" w:sz="0" w:space="0" w:color="auto"/>
          </w:divBdr>
        </w:div>
        <w:div w:id="1744643069">
          <w:marLeft w:val="640"/>
          <w:marRight w:val="0"/>
          <w:marTop w:val="0"/>
          <w:marBottom w:val="0"/>
          <w:divBdr>
            <w:top w:val="none" w:sz="0" w:space="0" w:color="auto"/>
            <w:left w:val="none" w:sz="0" w:space="0" w:color="auto"/>
            <w:bottom w:val="none" w:sz="0" w:space="0" w:color="auto"/>
            <w:right w:val="none" w:sz="0" w:space="0" w:color="auto"/>
          </w:divBdr>
        </w:div>
        <w:div w:id="1074208059">
          <w:marLeft w:val="640"/>
          <w:marRight w:val="0"/>
          <w:marTop w:val="0"/>
          <w:marBottom w:val="0"/>
          <w:divBdr>
            <w:top w:val="none" w:sz="0" w:space="0" w:color="auto"/>
            <w:left w:val="none" w:sz="0" w:space="0" w:color="auto"/>
            <w:bottom w:val="none" w:sz="0" w:space="0" w:color="auto"/>
            <w:right w:val="none" w:sz="0" w:space="0" w:color="auto"/>
          </w:divBdr>
        </w:div>
        <w:div w:id="1790851955">
          <w:marLeft w:val="640"/>
          <w:marRight w:val="0"/>
          <w:marTop w:val="0"/>
          <w:marBottom w:val="0"/>
          <w:divBdr>
            <w:top w:val="none" w:sz="0" w:space="0" w:color="auto"/>
            <w:left w:val="none" w:sz="0" w:space="0" w:color="auto"/>
            <w:bottom w:val="none" w:sz="0" w:space="0" w:color="auto"/>
            <w:right w:val="none" w:sz="0" w:space="0" w:color="auto"/>
          </w:divBdr>
        </w:div>
        <w:div w:id="1443189952">
          <w:marLeft w:val="640"/>
          <w:marRight w:val="0"/>
          <w:marTop w:val="0"/>
          <w:marBottom w:val="0"/>
          <w:divBdr>
            <w:top w:val="none" w:sz="0" w:space="0" w:color="auto"/>
            <w:left w:val="none" w:sz="0" w:space="0" w:color="auto"/>
            <w:bottom w:val="none" w:sz="0" w:space="0" w:color="auto"/>
            <w:right w:val="none" w:sz="0" w:space="0" w:color="auto"/>
          </w:divBdr>
        </w:div>
        <w:div w:id="1879735917">
          <w:marLeft w:val="640"/>
          <w:marRight w:val="0"/>
          <w:marTop w:val="0"/>
          <w:marBottom w:val="0"/>
          <w:divBdr>
            <w:top w:val="none" w:sz="0" w:space="0" w:color="auto"/>
            <w:left w:val="none" w:sz="0" w:space="0" w:color="auto"/>
            <w:bottom w:val="none" w:sz="0" w:space="0" w:color="auto"/>
            <w:right w:val="none" w:sz="0" w:space="0" w:color="auto"/>
          </w:divBdr>
        </w:div>
        <w:div w:id="1541935352">
          <w:marLeft w:val="640"/>
          <w:marRight w:val="0"/>
          <w:marTop w:val="0"/>
          <w:marBottom w:val="0"/>
          <w:divBdr>
            <w:top w:val="none" w:sz="0" w:space="0" w:color="auto"/>
            <w:left w:val="none" w:sz="0" w:space="0" w:color="auto"/>
            <w:bottom w:val="none" w:sz="0" w:space="0" w:color="auto"/>
            <w:right w:val="none" w:sz="0" w:space="0" w:color="auto"/>
          </w:divBdr>
        </w:div>
        <w:div w:id="40370212">
          <w:marLeft w:val="640"/>
          <w:marRight w:val="0"/>
          <w:marTop w:val="0"/>
          <w:marBottom w:val="0"/>
          <w:divBdr>
            <w:top w:val="none" w:sz="0" w:space="0" w:color="auto"/>
            <w:left w:val="none" w:sz="0" w:space="0" w:color="auto"/>
            <w:bottom w:val="none" w:sz="0" w:space="0" w:color="auto"/>
            <w:right w:val="none" w:sz="0" w:space="0" w:color="auto"/>
          </w:divBdr>
        </w:div>
        <w:div w:id="1749769946">
          <w:marLeft w:val="640"/>
          <w:marRight w:val="0"/>
          <w:marTop w:val="0"/>
          <w:marBottom w:val="0"/>
          <w:divBdr>
            <w:top w:val="none" w:sz="0" w:space="0" w:color="auto"/>
            <w:left w:val="none" w:sz="0" w:space="0" w:color="auto"/>
            <w:bottom w:val="none" w:sz="0" w:space="0" w:color="auto"/>
            <w:right w:val="none" w:sz="0" w:space="0" w:color="auto"/>
          </w:divBdr>
        </w:div>
        <w:div w:id="1678771935">
          <w:marLeft w:val="640"/>
          <w:marRight w:val="0"/>
          <w:marTop w:val="0"/>
          <w:marBottom w:val="0"/>
          <w:divBdr>
            <w:top w:val="none" w:sz="0" w:space="0" w:color="auto"/>
            <w:left w:val="none" w:sz="0" w:space="0" w:color="auto"/>
            <w:bottom w:val="none" w:sz="0" w:space="0" w:color="auto"/>
            <w:right w:val="none" w:sz="0" w:space="0" w:color="auto"/>
          </w:divBdr>
        </w:div>
        <w:div w:id="357436225">
          <w:marLeft w:val="640"/>
          <w:marRight w:val="0"/>
          <w:marTop w:val="0"/>
          <w:marBottom w:val="0"/>
          <w:divBdr>
            <w:top w:val="none" w:sz="0" w:space="0" w:color="auto"/>
            <w:left w:val="none" w:sz="0" w:space="0" w:color="auto"/>
            <w:bottom w:val="none" w:sz="0" w:space="0" w:color="auto"/>
            <w:right w:val="none" w:sz="0" w:space="0" w:color="auto"/>
          </w:divBdr>
        </w:div>
        <w:div w:id="1043596938">
          <w:marLeft w:val="640"/>
          <w:marRight w:val="0"/>
          <w:marTop w:val="0"/>
          <w:marBottom w:val="0"/>
          <w:divBdr>
            <w:top w:val="none" w:sz="0" w:space="0" w:color="auto"/>
            <w:left w:val="none" w:sz="0" w:space="0" w:color="auto"/>
            <w:bottom w:val="none" w:sz="0" w:space="0" w:color="auto"/>
            <w:right w:val="none" w:sz="0" w:space="0" w:color="auto"/>
          </w:divBdr>
        </w:div>
        <w:div w:id="1889293867">
          <w:marLeft w:val="640"/>
          <w:marRight w:val="0"/>
          <w:marTop w:val="0"/>
          <w:marBottom w:val="0"/>
          <w:divBdr>
            <w:top w:val="none" w:sz="0" w:space="0" w:color="auto"/>
            <w:left w:val="none" w:sz="0" w:space="0" w:color="auto"/>
            <w:bottom w:val="none" w:sz="0" w:space="0" w:color="auto"/>
            <w:right w:val="none" w:sz="0" w:space="0" w:color="auto"/>
          </w:divBdr>
        </w:div>
        <w:div w:id="1045789394">
          <w:marLeft w:val="640"/>
          <w:marRight w:val="0"/>
          <w:marTop w:val="0"/>
          <w:marBottom w:val="0"/>
          <w:divBdr>
            <w:top w:val="none" w:sz="0" w:space="0" w:color="auto"/>
            <w:left w:val="none" w:sz="0" w:space="0" w:color="auto"/>
            <w:bottom w:val="none" w:sz="0" w:space="0" w:color="auto"/>
            <w:right w:val="none" w:sz="0" w:space="0" w:color="auto"/>
          </w:divBdr>
        </w:div>
        <w:div w:id="2010448494">
          <w:marLeft w:val="640"/>
          <w:marRight w:val="0"/>
          <w:marTop w:val="0"/>
          <w:marBottom w:val="0"/>
          <w:divBdr>
            <w:top w:val="none" w:sz="0" w:space="0" w:color="auto"/>
            <w:left w:val="none" w:sz="0" w:space="0" w:color="auto"/>
            <w:bottom w:val="none" w:sz="0" w:space="0" w:color="auto"/>
            <w:right w:val="none" w:sz="0" w:space="0" w:color="auto"/>
          </w:divBdr>
        </w:div>
        <w:div w:id="925965407">
          <w:marLeft w:val="640"/>
          <w:marRight w:val="0"/>
          <w:marTop w:val="0"/>
          <w:marBottom w:val="0"/>
          <w:divBdr>
            <w:top w:val="none" w:sz="0" w:space="0" w:color="auto"/>
            <w:left w:val="none" w:sz="0" w:space="0" w:color="auto"/>
            <w:bottom w:val="none" w:sz="0" w:space="0" w:color="auto"/>
            <w:right w:val="none" w:sz="0" w:space="0" w:color="auto"/>
          </w:divBdr>
        </w:div>
        <w:div w:id="2110001582">
          <w:marLeft w:val="640"/>
          <w:marRight w:val="0"/>
          <w:marTop w:val="0"/>
          <w:marBottom w:val="0"/>
          <w:divBdr>
            <w:top w:val="none" w:sz="0" w:space="0" w:color="auto"/>
            <w:left w:val="none" w:sz="0" w:space="0" w:color="auto"/>
            <w:bottom w:val="none" w:sz="0" w:space="0" w:color="auto"/>
            <w:right w:val="none" w:sz="0" w:space="0" w:color="auto"/>
          </w:divBdr>
        </w:div>
        <w:div w:id="1387030223">
          <w:marLeft w:val="640"/>
          <w:marRight w:val="0"/>
          <w:marTop w:val="0"/>
          <w:marBottom w:val="0"/>
          <w:divBdr>
            <w:top w:val="none" w:sz="0" w:space="0" w:color="auto"/>
            <w:left w:val="none" w:sz="0" w:space="0" w:color="auto"/>
            <w:bottom w:val="none" w:sz="0" w:space="0" w:color="auto"/>
            <w:right w:val="none" w:sz="0" w:space="0" w:color="auto"/>
          </w:divBdr>
        </w:div>
        <w:div w:id="717896450">
          <w:marLeft w:val="640"/>
          <w:marRight w:val="0"/>
          <w:marTop w:val="0"/>
          <w:marBottom w:val="0"/>
          <w:divBdr>
            <w:top w:val="none" w:sz="0" w:space="0" w:color="auto"/>
            <w:left w:val="none" w:sz="0" w:space="0" w:color="auto"/>
            <w:bottom w:val="none" w:sz="0" w:space="0" w:color="auto"/>
            <w:right w:val="none" w:sz="0" w:space="0" w:color="auto"/>
          </w:divBdr>
        </w:div>
        <w:div w:id="1448815830">
          <w:marLeft w:val="640"/>
          <w:marRight w:val="0"/>
          <w:marTop w:val="0"/>
          <w:marBottom w:val="0"/>
          <w:divBdr>
            <w:top w:val="none" w:sz="0" w:space="0" w:color="auto"/>
            <w:left w:val="none" w:sz="0" w:space="0" w:color="auto"/>
            <w:bottom w:val="none" w:sz="0" w:space="0" w:color="auto"/>
            <w:right w:val="none" w:sz="0" w:space="0" w:color="auto"/>
          </w:divBdr>
        </w:div>
        <w:div w:id="573778833">
          <w:marLeft w:val="640"/>
          <w:marRight w:val="0"/>
          <w:marTop w:val="0"/>
          <w:marBottom w:val="0"/>
          <w:divBdr>
            <w:top w:val="none" w:sz="0" w:space="0" w:color="auto"/>
            <w:left w:val="none" w:sz="0" w:space="0" w:color="auto"/>
            <w:bottom w:val="none" w:sz="0" w:space="0" w:color="auto"/>
            <w:right w:val="none" w:sz="0" w:space="0" w:color="auto"/>
          </w:divBdr>
        </w:div>
        <w:div w:id="1979919917">
          <w:marLeft w:val="640"/>
          <w:marRight w:val="0"/>
          <w:marTop w:val="0"/>
          <w:marBottom w:val="0"/>
          <w:divBdr>
            <w:top w:val="none" w:sz="0" w:space="0" w:color="auto"/>
            <w:left w:val="none" w:sz="0" w:space="0" w:color="auto"/>
            <w:bottom w:val="none" w:sz="0" w:space="0" w:color="auto"/>
            <w:right w:val="none" w:sz="0" w:space="0" w:color="auto"/>
          </w:divBdr>
        </w:div>
        <w:div w:id="444614299">
          <w:marLeft w:val="640"/>
          <w:marRight w:val="0"/>
          <w:marTop w:val="0"/>
          <w:marBottom w:val="0"/>
          <w:divBdr>
            <w:top w:val="none" w:sz="0" w:space="0" w:color="auto"/>
            <w:left w:val="none" w:sz="0" w:space="0" w:color="auto"/>
            <w:bottom w:val="none" w:sz="0" w:space="0" w:color="auto"/>
            <w:right w:val="none" w:sz="0" w:space="0" w:color="auto"/>
          </w:divBdr>
        </w:div>
        <w:div w:id="1025058735">
          <w:marLeft w:val="640"/>
          <w:marRight w:val="0"/>
          <w:marTop w:val="0"/>
          <w:marBottom w:val="0"/>
          <w:divBdr>
            <w:top w:val="none" w:sz="0" w:space="0" w:color="auto"/>
            <w:left w:val="none" w:sz="0" w:space="0" w:color="auto"/>
            <w:bottom w:val="none" w:sz="0" w:space="0" w:color="auto"/>
            <w:right w:val="none" w:sz="0" w:space="0" w:color="auto"/>
          </w:divBdr>
        </w:div>
        <w:div w:id="1812214512">
          <w:marLeft w:val="640"/>
          <w:marRight w:val="0"/>
          <w:marTop w:val="0"/>
          <w:marBottom w:val="0"/>
          <w:divBdr>
            <w:top w:val="none" w:sz="0" w:space="0" w:color="auto"/>
            <w:left w:val="none" w:sz="0" w:space="0" w:color="auto"/>
            <w:bottom w:val="none" w:sz="0" w:space="0" w:color="auto"/>
            <w:right w:val="none" w:sz="0" w:space="0" w:color="auto"/>
          </w:divBdr>
        </w:div>
        <w:div w:id="766383684">
          <w:marLeft w:val="640"/>
          <w:marRight w:val="0"/>
          <w:marTop w:val="0"/>
          <w:marBottom w:val="0"/>
          <w:divBdr>
            <w:top w:val="none" w:sz="0" w:space="0" w:color="auto"/>
            <w:left w:val="none" w:sz="0" w:space="0" w:color="auto"/>
            <w:bottom w:val="none" w:sz="0" w:space="0" w:color="auto"/>
            <w:right w:val="none" w:sz="0" w:space="0" w:color="auto"/>
          </w:divBdr>
        </w:div>
        <w:div w:id="1058672728">
          <w:marLeft w:val="640"/>
          <w:marRight w:val="0"/>
          <w:marTop w:val="0"/>
          <w:marBottom w:val="0"/>
          <w:divBdr>
            <w:top w:val="none" w:sz="0" w:space="0" w:color="auto"/>
            <w:left w:val="none" w:sz="0" w:space="0" w:color="auto"/>
            <w:bottom w:val="none" w:sz="0" w:space="0" w:color="auto"/>
            <w:right w:val="none" w:sz="0" w:space="0" w:color="auto"/>
          </w:divBdr>
        </w:div>
        <w:div w:id="2043702941">
          <w:marLeft w:val="640"/>
          <w:marRight w:val="0"/>
          <w:marTop w:val="0"/>
          <w:marBottom w:val="0"/>
          <w:divBdr>
            <w:top w:val="none" w:sz="0" w:space="0" w:color="auto"/>
            <w:left w:val="none" w:sz="0" w:space="0" w:color="auto"/>
            <w:bottom w:val="none" w:sz="0" w:space="0" w:color="auto"/>
            <w:right w:val="none" w:sz="0" w:space="0" w:color="auto"/>
          </w:divBdr>
        </w:div>
        <w:div w:id="728698166">
          <w:marLeft w:val="640"/>
          <w:marRight w:val="0"/>
          <w:marTop w:val="0"/>
          <w:marBottom w:val="0"/>
          <w:divBdr>
            <w:top w:val="none" w:sz="0" w:space="0" w:color="auto"/>
            <w:left w:val="none" w:sz="0" w:space="0" w:color="auto"/>
            <w:bottom w:val="none" w:sz="0" w:space="0" w:color="auto"/>
            <w:right w:val="none" w:sz="0" w:space="0" w:color="auto"/>
          </w:divBdr>
        </w:div>
        <w:div w:id="1523937556">
          <w:marLeft w:val="640"/>
          <w:marRight w:val="0"/>
          <w:marTop w:val="0"/>
          <w:marBottom w:val="0"/>
          <w:divBdr>
            <w:top w:val="none" w:sz="0" w:space="0" w:color="auto"/>
            <w:left w:val="none" w:sz="0" w:space="0" w:color="auto"/>
            <w:bottom w:val="none" w:sz="0" w:space="0" w:color="auto"/>
            <w:right w:val="none" w:sz="0" w:space="0" w:color="auto"/>
          </w:divBdr>
        </w:div>
        <w:div w:id="806974387">
          <w:marLeft w:val="640"/>
          <w:marRight w:val="0"/>
          <w:marTop w:val="0"/>
          <w:marBottom w:val="0"/>
          <w:divBdr>
            <w:top w:val="none" w:sz="0" w:space="0" w:color="auto"/>
            <w:left w:val="none" w:sz="0" w:space="0" w:color="auto"/>
            <w:bottom w:val="none" w:sz="0" w:space="0" w:color="auto"/>
            <w:right w:val="none" w:sz="0" w:space="0" w:color="auto"/>
          </w:divBdr>
        </w:div>
        <w:div w:id="1263880351">
          <w:marLeft w:val="640"/>
          <w:marRight w:val="0"/>
          <w:marTop w:val="0"/>
          <w:marBottom w:val="0"/>
          <w:divBdr>
            <w:top w:val="none" w:sz="0" w:space="0" w:color="auto"/>
            <w:left w:val="none" w:sz="0" w:space="0" w:color="auto"/>
            <w:bottom w:val="none" w:sz="0" w:space="0" w:color="auto"/>
            <w:right w:val="none" w:sz="0" w:space="0" w:color="auto"/>
          </w:divBdr>
        </w:div>
        <w:div w:id="387534977">
          <w:marLeft w:val="640"/>
          <w:marRight w:val="0"/>
          <w:marTop w:val="0"/>
          <w:marBottom w:val="0"/>
          <w:divBdr>
            <w:top w:val="none" w:sz="0" w:space="0" w:color="auto"/>
            <w:left w:val="none" w:sz="0" w:space="0" w:color="auto"/>
            <w:bottom w:val="none" w:sz="0" w:space="0" w:color="auto"/>
            <w:right w:val="none" w:sz="0" w:space="0" w:color="auto"/>
          </w:divBdr>
        </w:div>
        <w:div w:id="325942155">
          <w:marLeft w:val="640"/>
          <w:marRight w:val="0"/>
          <w:marTop w:val="0"/>
          <w:marBottom w:val="0"/>
          <w:divBdr>
            <w:top w:val="none" w:sz="0" w:space="0" w:color="auto"/>
            <w:left w:val="none" w:sz="0" w:space="0" w:color="auto"/>
            <w:bottom w:val="none" w:sz="0" w:space="0" w:color="auto"/>
            <w:right w:val="none" w:sz="0" w:space="0" w:color="auto"/>
          </w:divBdr>
        </w:div>
        <w:div w:id="851183058">
          <w:marLeft w:val="640"/>
          <w:marRight w:val="0"/>
          <w:marTop w:val="0"/>
          <w:marBottom w:val="0"/>
          <w:divBdr>
            <w:top w:val="none" w:sz="0" w:space="0" w:color="auto"/>
            <w:left w:val="none" w:sz="0" w:space="0" w:color="auto"/>
            <w:bottom w:val="none" w:sz="0" w:space="0" w:color="auto"/>
            <w:right w:val="none" w:sz="0" w:space="0" w:color="auto"/>
          </w:divBdr>
        </w:div>
        <w:div w:id="1280261580">
          <w:marLeft w:val="640"/>
          <w:marRight w:val="0"/>
          <w:marTop w:val="0"/>
          <w:marBottom w:val="0"/>
          <w:divBdr>
            <w:top w:val="none" w:sz="0" w:space="0" w:color="auto"/>
            <w:left w:val="none" w:sz="0" w:space="0" w:color="auto"/>
            <w:bottom w:val="none" w:sz="0" w:space="0" w:color="auto"/>
            <w:right w:val="none" w:sz="0" w:space="0" w:color="auto"/>
          </w:divBdr>
        </w:div>
        <w:div w:id="1380743758">
          <w:marLeft w:val="640"/>
          <w:marRight w:val="0"/>
          <w:marTop w:val="0"/>
          <w:marBottom w:val="0"/>
          <w:divBdr>
            <w:top w:val="none" w:sz="0" w:space="0" w:color="auto"/>
            <w:left w:val="none" w:sz="0" w:space="0" w:color="auto"/>
            <w:bottom w:val="none" w:sz="0" w:space="0" w:color="auto"/>
            <w:right w:val="none" w:sz="0" w:space="0" w:color="auto"/>
          </w:divBdr>
        </w:div>
        <w:div w:id="662701848">
          <w:marLeft w:val="640"/>
          <w:marRight w:val="0"/>
          <w:marTop w:val="0"/>
          <w:marBottom w:val="0"/>
          <w:divBdr>
            <w:top w:val="none" w:sz="0" w:space="0" w:color="auto"/>
            <w:left w:val="none" w:sz="0" w:space="0" w:color="auto"/>
            <w:bottom w:val="none" w:sz="0" w:space="0" w:color="auto"/>
            <w:right w:val="none" w:sz="0" w:space="0" w:color="auto"/>
          </w:divBdr>
        </w:div>
        <w:div w:id="925846888">
          <w:marLeft w:val="640"/>
          <w:marRight w:val="0"/>
          <w:marTop w:val="0"/>
          <w:marBottom w:val="0"/>
          <w:divBdr>
            <w:top w:val="none" w:sz="0" w:space="0" w:color="auto"/>
            <w:left w:val="none" w:sz="0" w:space="0" w:color="auto"/>
            <w:bottom w:val="none" w:sz="0" w:space="0" w:color="auto"/>
            <w:right w:val="none" w:sz="0" w:space="0" w:color="auto"/>
          </w:divBdr>
        </w:div>
        <w:div w:id="462771713">
          <w:marLeft w:val="640"/>
          <w:marRight w:val="0"/>
          <w:marTop w:val="0"/>
          <w:marBottom w:val="0"/>
          <w:divBdr>
            <w:top w:val="none" w:sz="0" w:space="0" w:color="auto"/>
            <w:left w:val="none" w:sz="0" w:space="0" w:color="auto"/>
            <w:bottom w:val="none" w:sz="0" w:space="0" w:color="auto"/>
            <w:right w:val="none" w:sz="0" w:space="0" w:color="auto"/>
          </w:divBdr>
        </w:div>
        <w:div w:id="2039113154">
          <w:marLeft w:val="640"/>
          <w:marRight w:val="0"/>
          <w:marTop w:val="0"/>
          <w:marBottom w:val="0"/>
          <w:divBdr>
            <w:top w:val="none" w:sz="0" w:space="0" w:color="auto"/>
            <w:left w:val="none" w:sz="0" w:space="0" w:color="auto"/>
            <w:bottom w:val="none" w:sz="0" w:space="0" w:color="auto"/>
            <w:right w:val="none" w:sz="0" w:space="0" w:color="auto"/>
          </w:divBdr>
        </w:div>
        <w:div w:id="1813868682">
          <w:marLeft w:val="640"/>
          <w:marRight w:val="0"/>
          <w:marTop w:val="0"/>
          <w:marBottom w:val="0"/>
          <w:divBdr>
            <w:top w:val="none" w:sz="0" w:space="0" w:color="auto"/>
            <w:left w:val="none" w:sz="0" w:space="0" w:color="auto"/>
            <w:bottom w:val="none" w:sz="0" w:space="0" w:color="auto"/>
            <w:right w:val="none" w:sz="0" w:space="0" w:color="auto"/>
          </w:divBdr>
        </w:div>
        <w:div w:id="1987278941">
          <w:marLeft w:val="640"/>
          <w:marRight w:val="0"/>
          <w:marTop w:val="0"/>
          <w:marBottom w:val="0"/>
          <w:divBdr>
            <w:top w:val="none" w:sz="0" w:space="0" w:color="auto"/>
            <w:left w:val="none" w:sz="0" w:space="0" w:color="auto"/>
            <w:bottom w:val="none" w:sz="0" w:space="0" w:color="auto"/>
            <w:right w:val="none" w:sz="0" w:space="0" w:color="auto"/>
          </w:divBdr>
        </w:div>
        <w:div w:id="1080832646">
          <w:marLeft w:val="640"/>
          <w:marRight w:val="0"/>
          <w:marTop w:val="0"/>
          <w:marBottom w:val="0"/>
          <w:divBdr>
            <w:top w:val="none" w:sz="0" w:space="0" w:color="auto"/>
            <w:left w:val="none" w:sz="0" w:space="0" w:color="auto"/>
            <w:bottom w:val="none" w:sz="0" w:space="0" w:color="auto"/>
            <w:right w:val="none" w:sz="0" w:space="0" w:color="auto"/>
          </w:divBdr>
        </w:div>
        <w:div w:id="1578904163">
          <w:marLeft w:val="640"/>
          <w:marRight w:val="0"/>
          <w:marTop w:val="0"/>
          <w:marBottom w:val="0"/>
          <w:divBdr>
            <w:top w:val="none" w:sz="0" w:space="0" w:color="auto"/>
            <w:left w:val="none" w:sz="0" w:space="0" w:color="auto"/>
            <w:bottom w:val="none" w:sz="0" w:space="0" w:color="auto"/>
            <w:right w:val="none" w:sz="0" w:space="0" w:color="auto"/>
          </w:divBdr>
        </w:div>
        <w:div w:id="479612822">
          <w:marLeft w:val="640"/>
          <w:marRight w:val="0"/>
          <w:marTop w:val="0"/>
          <w:marBottom w:val="0"/>
          <w:divBdr>
            <w:top w:val="none" w:sz="0" w:space="0" w:color="auto"/>
            <w:left w:val="none" w:sz="0" w:space="0" w:color="auto"/>
            <w:bottom w:val="none" w:sz="0" w:space="0" w:color="auto"/>
            <w:right w:val="none" w:sz="0" w:space="0" w:color="auto"/>
          </w:divBdr>
        </w:div>
        <w:div w:id="1552418208">
          <w:marLeft w:val="640"/>
          <w:marRight w:val="0"/>
          <w:marTop w:val="0"/>
          <w:marBottom w:val="0"/>
          <w:divBdr>
            <w:top w:val="none" w:sz="0" w:space="0" w:color="auto"/>
            <w:left w:val="none" w:sz="0" w:space="0" w:color="auto"/>
            <w:bottom w:val="none" w:sz="0" w:space="0" w:color="auto"/>
            <w:right w:val="none" w:sz="0" w:space="0" w:color="auto"/>
          </w:divBdr>
        </w:div>
        <w:div w:id="1719012207">
          <w:marLeft w:val="640"/>
          <w:marRight w:val="0"/>
          <w:marTop w:val="0"/>
          <w:marBottom w:val="0"/>
          <w:divBdr>
            <w:top w:val="none" w:sz="0" w:space="0" w:color="auto"/>
            <w:left w:val="none" w:sz="0" w:space="0" w:color="auto"/>
            <w:bottom w:val="none" w:sz="0" w:space="0" w:color="auto"/>
            <w:right w:val="none" w:sz="0" w:space="0" w:color="auto"/>
          </w:divBdr>
        </w:div>
        <w:div w:id="802120518">
          <w:marLeft w:val="640"/>
          <w:marRight w:val="0"/>
          <w:marTop w:val="0"/>
          <w:marBottom w:val="0"/>
          <w:divBdr>
            <w:top w:val="none" w:sz="0" w:space="0" w:color="auto"/>
            <w:left w:val="none" w:sz="0" w:space="0" w:color="auto"/>
            <w:bottom w:val="none" w:sz="0" w:space="0" w:color="auto"/>
            <w:right w:val="none" w:sz="0" w:space="0" w:color="auto"/>
          </w:divBdr>
        </w:div>
        <w:div w:id="326784448">
          <w:marLeft w:val="640"/>
          <w:marRight w:val="0"/>
          <w:marTop w:val="0"/>
          <w:marBottom w:val="0"/>
          <w:divBdr>
            <w:top w:val="none" w:sz="0" w:space="0" w:color="auto"/>
            <w:left w:val="none" w:sz="0" w:space="0" w:color="auto"/>
            <w:bottom w:val="none" w:sz="0" w:space="0" w:color="auto"/>
            <w:right w:val="none" w:sz="0" w:space="0" w:color="auto"/>
          </w:divBdr>
        </w:div>
        <w:div w:id="1285848198">
          <w:marLeft w:val="640"/>
          <w:marRight w:val="0"/>
          <w:marTop w:val="0"/>
          <w:marBottom w:val="0"/>
          <w:divBdr>
            <w:top w:val="none" w:sz="0" w:space="0" w:color="auto"/>
            <w:left w:val="none" w:sz="0" w:space="0" w:color="auto"/>
            <w:bottom w:val="none" w:sz="0" w:space="0" w:color="auto"/>
            <w:right w:val="none" w:sz="0" w:space="0" w:color="auto"/>
          </w:divBdr>
        </w:div>
        <w:div w:id="1231228269">
          <w:marLeft w:val="640"/>
          <w:marRight w:val="0"/>
          <w:marTop w:val="0"/>
          <w:marBottom w:val="0"/>
          <w:divBdr>
            <w:top w:val="none" w:sz="0" w:space="0" w:color="auto"/>
            <w:left w:val="none" w:sz="0" w:space="0" w:color="auto"/>
            <w:bottom w:val="none" w:sz="0" w:space="0" w:color="auto"/>
            <w:right w:val="none" w:sz="0" w:space="0" w:color="auto"/>
          </w:divBdr>
        </w:div>
        <w:div w:id="605424946">
          <w:marLeft w:val="640"/>
          <w:marRight w:val="0"/>
          <w:marTop w:val="0"/>
          <w:marBottom w:val="0"/>
          <w:divBdr>
            <w:top w:val="none" w:sz="0" w:space="0" w:color="auto"/>
            <w:left w:val="none" w:sz="0" w:space="0" w:color="auto"/>
            <w:bottom w:val="none" w:sz="0" w:space="0" w:color="auto"/>
            <w:right w:val="none" w:sz="0" w:space="0" w:color="auto"/>
          </w:divBdr>
        </w:div>
      </w:divsChild>
    </w:div>
    <w:div w:id="1221554341">
      <w:bodyDiv w:val="1"/>
      <w:marLeft w:val="0"/>
      <w:marRight w:val="0"/>
      <w:marTop w:val="0"/>
      <w:marBottom w:val="0"/>
      <w:divBdr>
        <w:top w:val="none" w:sz="0" w:space="0" w:color="auto"/>
        <w:left w:val="none" w:sz="0" w:space="0" w:color="auto"/>
        <w:bottom w:val="none" w:sz="0" w:space="0" w:color="auto"/>
        <w:right w:val="none" w:sz="0" w:space="0" w:color="auto"/>
      </w:divBdr>
    </w:div>
    <w:div w:id="1230187674">
      <w:bodyDiv w:val="1"/>
      <w:marLeft w:val="0"/>
      <w:marRight w:val="0"/>
      <w:marTop w:val="0"/>
      <w:marBottom w:val="0"/>
      <w:divBdr>
        <w:top w:val="none" w:sz="0" w:space="0" w:color="auto"/>
        <w:left w:val="none" w:sz="0" w:space="0" w:color="auto"/>
        <w:bottom w:val="none" w:sz="0" w:space="0" w:color="auto"/>
        <w:right w:val="none" w:sz="0" w:space="0" w:color="auto"/>
      </w:divBdr>
    </w:div>
    <w:div w:id="1234436827">
      <w:bodyDiv w:val="1"/>
      <w:marLeft w:val="0"/>
      <w:marRight w:val="0"/>
      <w:marTop w:val="0"/>
      <w:marBottom w:val="0"/>
      <w:divBdr>
        <w:top w:val="none" w:sz="0" w:space="0" w:color="auto"/>
        <w:left w:val="none" w:sz="0" w:space="0" w:color="auto"/>
        <w:bottom w:val="none" w:sz="0" w:space="0" w:color="auto"/>
        <w:right w:val="none" w:sz="0" w:space="0" w:color="auto"/>
      </w:divBdr>
      <w:divsChild>
        <w:div w:id="1290941735">
          <w:marLeft w:val="480"/>
          <w:marRight w:val="0"/>
          <w:marTop w:val="0"/>
          <w:marBottom w:val="0"/>
          <w:divBdr>
            <w:top w:val="none" w:sz="0" w:space="0" w:color="auto"/>
            <w:left w:val="none" w:sz="0" w:space="0" w:color="auto"/>
            <w:bottom w:val="none" w:sz="0" w:space="0" w:color="auto"/>
            <w:right w:val="none" w:sz="0" w:space="0" w:color="auto"/>
          </w:divBdr>
        </w:div>
        <w:div w:id="959650176">
          <w:marLeft w:val="480"/>
          <w:marRight w:val="0"/>
          <w:marTop w:val="0"/>
          <w:marBottom w:val="0"/>
          <w:divBdr>
            <w:top w:val="none" w:sz="0" w:space="0" w:color="auto"/>
            <w:left w:val="none" w:sz="0" w:space="0" w:color="auto"/>
            <w:bottom w:val="none" w:sz="0" w:space="0" w:color="auto"/>
            <w:right w:val="none" w:sz="0" w:space="0" w:color="auto"/>
          </w:divBdr>
        </w:div>
        <w:div w:id="1542939235">
          <w:marLeft w:val="480"/>
          <w:marRight w:val="0"/>
          <w:marTop w:val="0"/>
          <w:marBottom w:val="0"/>
          <w:divBdr>
            <w:top w:val="none" w:sz="0" w:space="0" w:color="auto"/>
            <w:left w:val="none" w:sz="0" w:space="0" w:color="auto"/>
            <w:bottom w:val="none" w:sz="0" w:space="0" w:color="auto"/>
            <w:right w:val="none" w:sz="0" w:space="0" w:color="auto"/>
          </w:divBdr>
        </w:div>
        <w:div w:id="332804113">
          <w:marLeft w:val="480"/>
          <w:marRight w:val="0"/>
          <w:marTop w:val="0"/>
          <w:marBottom w:val="0"/>
          <w:divBdr>
            <w:top w:val="none" w:sz="0" w:space="0" w:color="auto"/>
            <w:left w:val="none" w:sz="0" w:space="0" w:color="auto"/>
            <w:bottom w:val="none" w:sz="0" w:space="0" w:color="auto"/>
            <w:right w:val="none" w:sz="0" w:space="0" w:color="auto"/>
          </w:divBdr>
        </w:div>
        <w:div w:id="498040067">
          <w:marLeft w:val="480"/>
          <w:marRight w:val="0"/>
          <w:marTop w:val="0"/>
          <w:marBottom w:val="0"/>
          <w:divBdr>
            <w:top w:val="none" w:sz="0" w:space="0" w:color="auto"/>
            <w:left w:val="none" w:sz="0" w:space="0" w:color="auto"/>
            <w:bottom w:val="none" w:sz="0" w:space="0" w:color="auto"/>
            <w:right w:val="none" w:sz="0" w:space="0" w:color="auto"/>
          </w:divBdr>
        </w:div>
        <w:div w:id="2002344859">
          <w:marLeft w:val="480"/>
          <w:marRight w:val="0"/>
          <w:marTop w:val="0"/>
          <w:marBottom w:val="0"/>
          <w:divBdr>
            <w:top w:val="none" w:sz="0" w:space="0" w:color="auto"/>
            <w:left w:val="none" w:sz="0" w:space="0" w:color="auto"/>
            <w:bottom w:val="none" w:sz="0" w:space="0" w:color="auto"/>
            <w:right w:val="none" w:sz="0" w:space="0" w:color="auto"/>
          </w:divBdr>
        </w:div>
        <w:div w:id="2093042457">
          <w:marLeft w:val="480"/>
          <w:marRight w:val="0"/>
          <w:marTop w:val="0"/>
          <w:marBottom w:val="0"/>
          <w:divBdr>
            <w:top w:val="none" w:sz="0" w:space="0" w:color="auto"/>
            <w:left w:val="none" w:sz="0" w:space="0" w:color="auto"/>
            <w:bottom w:val="none" w:sz="0" w:space="0" w:color="auto"/>
            <w:right w:val="none" w:sz="0" w:space="0" w:color="auto"/>
          </w:divBdr>
        </w:div>
        <w:div w:id="586118812">
          <w:marLeft w:val="480"/>
          <w:marRight w:val="0"/>
          <w:marTop w:val="0"/>
          <w:marBottom w:val="0"/>
          <w:divBdr>
            <w:top w:val="none" w:sz="0" w:space="0" w:color="auto"/>
            <w:left w:val="none" w:sz="0" w:space="0" w:color="auto"/>
            <w:bottom w:val="none" w:sz="0" w:space="0" w:color="auto"/>
            <w:right w:val="none" w:sz="0" w:space="0" w:color="auto"/>
          </w:divBdr>
        </w:div>
        <w:div w:id="1761370476">
          <w:marLeft w:val="480"/>
          <w:marRight w:val="0"/>
          <w:marTop w:val="0"/>
          <w:marBottom w:val="0"/>
          <w:divBdr>
            <w:top w:val="none" w:sz="0" w:space="0" w:color="auto"/>
            <w:left w:val="none" w:sz="0" w:space="0" w:color="auto"/>
            <w:bottom w:val="none" w:sz="0" w:space="0" w:color="auto"/>
            <w:right w:val="none" w:sz="0" w:space="0" w:color="auto"/>
          </w:divBdr>
        </w:div>
        <w:div w:id="606733779">
          <w:marLeft w:val="480"/>
          <w:marRight w:val="0"/>
          <w:marTop w:val="0"/>
          <w:marBottom w:val="0"/>
          <w:divBdr>
            <w:top w:val="none" w:sz="0" w:space="0" w:color="auto"/>
            <w:left w:val="none" w:sz="0" w:space="0" w:color="auto"/>
            <w:bottom w:val="none" w:sz="0" w:space="0" w:color="auto"/>
            <w:right w:val="none" w:sz="0" w:space="0" w:color="auto"/>
          </w:divBdr>
        </w:div>
        <w:div w:id="1803422985">
          <w:marLeft w:val="480"/>
          <w:marRight w:val="0"/>
          <w:marTop w:val="0"/>
          <w:marBottom w:val="0"/>
          <w:divBdr>
            <w:top w:val="none" w:sz="0" w:space="0" w:color="auto"/>
            <w:left w:val="none" w:sz="0" w:space="0" w:color="auto"/>
            <w:bottom w:val="none" w:sz="0" w:space="0" w:color="auto"/>
            <w:right w:val="none" w:sz="0" w:space="0" w:color="auto"/>
          </w:divBdr>
        </w:div>
        <w:div w:id="262501002">
          <w:marLeft w:val="480"/>
          <w:marRight w:val="0"/>
          <w:marTop w:val="0"/>
          <w:marBottom w:val="0"/>
          <w:divBdr>
            <w:top w:val="none" w:sz="0" w:space="0" w:color="auto"/>
            <w:left w:val="none" w:sz="0" w:space="0" w:color="auto"/>
            <w:bottom w:val="none" w:sz="0" w:space="0" w:color="auto"/>
            <w:right w:val="none" w:sz="0" w:space="0" w:color="auto"/>
          </w:divBdr>
        </w:div>
        <w:div w:id="1396047937">
          <w:marLeft w:val="480"/>
          <w:marRight w:val="0"/>
          <w:marTop w:val="0"/>
          <w:marBottom w:val="0"/>
          <w:divBdr>
            <w:top w:val="none" w:sz="0" w:space="0" w:color="auto"/>
            <w:left w:val="none" w:sz="0" w:space="0" w:color="auto"/>
            <w:bottom w:val="none" w:sz="0" w:space="0" w:color="auto"/>
            <w:right w:val="none" w:sz="0" w:space="0" w:color="auto"/>
          </w:divBdr>
        </w:div>
        <w:div w:id="1449858310">
          <w:marLeft w:val="480"/>
          <w:marRight w:val="0"/>
          <w:marTop w:val="0"/>
          <w:marBottom w:val="0"/>
          <w:divBdr>
            <w:top w:val="none" w:sz="0" w:space="0" w:color="auto"/>
            <w:left w:val="none" w:sz="0" w:space="0" w:color="auto"/>
            <w:bottom w:val="none" w:sz="0" w:space="0" w:color="auto"/>
            <w:right w:val="none" w:sz="0" w:space="0" w:color="auto"/>
          </w:divBdr>
        </w:div>
        <w:div w:id="179205868">
          <w:marLeft w:val="480"/>
          <w:marRight w:val="0"/>
          <w:marTop w:val="0"/>
          <w:marBottom w:val="0"/>
          <w:divBdr>
            <w:top w:val="none" w:sz="0" w:space="0" w:color="auto"/>
            <w:left w:val="none" w:sz="0" w:space="0" w:color="auto"/>
            <w:bottom w:val="none" w:sz="0" w:space="0" w:color="auto"/>
            <w:right w:val="none" w:sz="0" w:space="0" w:color="auto"/>
          </w:divBdr>
        </w:div>
        <w:div w:id="1632442927">
          <w:marLeft w:val="480"/>
          <w:marRight w:val="0"/>
          <w:marTop w:val="0"/>
          <w:marBottom w:val="0"/>
          <w:divBdr>
            <w:top w:val="none" w:sz="0" w:space="0" w:color="auto"/>
            <w:left w:val="none" w:sz="0" w:space="0" w:color="auto"/>
            <w:bottom w:val="none" w:sz="0" w:space="0" w:color="auto"/>
            <w:right w:val="none" w:sz="0" w:space="0" w:color="auto"/>
          </w:divBdr>
        </w:div>
        <w:div w:id="296910585">
          <w:marLeft w:val="480"/>
          <w:marRight w:val="0"/>
          <w:marTop w:val="0"/>
          <w:marBottom w:val="0"/>
          <w:divBdr>
            <w:top w:val="none" w:sz="0" w:space="0" w:color="auto"/>
            <w:left w:val="none" w:sz="0" w:space="0" w:color="auto"/>
            <w:bottom w:val="none" w:sz="0" w:space="0" w:color="auto"/>
            <w:right w:val="none" w:sz="0" w:space="0" w:color="auto"/>
          </w:divBdr>
        </w:div>
        <w:div w:id="1322588424">
          <w:marLeft w:val="480"/>
          <w:marRight w:val="0"/>
          <w:marTop w:val="0"/>
          <w:marBottom w:val="0"/>
          <w:divBdr>
            <w:top w:val="none" w:sz="0" w:space="0" w:color="auto"/>
            <w:left w:val="none" w:sz="0" w:space="0" w:color="auto"/>
            <w:bottom w:val="none" w:sz="0" w:space="0" w:color="auto"/>
            <w:right w:val="none" w:sz="0" w:space="0" w:color="auto"/>
          </w:divBdr>
        </w:div>
        <w:div w:id="1154687624">
          <w:marLeft w:val="480"/>
          <w:marRight w:val="0"/>
          <w:marTop w:val="0"/>
          <w:marBottom w:val="0"/>
          <w:divBdr>
            <w:top w:val="none" w:sz="0" w:space="0" w:color="auto"/>
            <w:left w:val="none" w:sz="0" w:space="0" w:color="auto"/>
            <w:bottom w:val="none" w:sz="0" w:space="0" w:color="auto"/>
            <w:right w:val="none" w:sz="0" w:space="0" w:color="auto"/>
          </w:divBdr>
        </w:div>
        <w:div w:id="1250310551">
          <w:marLeft w:val="480"/>
          <w:marRight w:val="0"/>
          <w:marTop w:val="0"/>
          <w:marBottom w:val="0"/>
          <w:divBdr>
            <w:top w:val="none" w:sz="0" w:space="0" w:color="auto"/>
            <w:left w:val="none" w:sz="0" w:space="0" w:color="auto"/>
            <w:bottom w:val="none" w:sz="0" w:space="0" w:color="auto"/>
            <w:right w:val="none" w:sz="0" w:space="0" w:color="auto"/>
          </w:divBdr>
        </w:div>
        <w:div w:id="1643386842">
          <w:marLeft w:val="480"/>
          <w:marRight w:val="0"/>
          <w:marTop w:val="0"/>
          <w:marBottom w:val="0"/>
          <w:divBdr>
            <w:top w:val="none" w:sz="0" w:space="0" w:color="auto"/>
            <w:left w:val="none" w:sz="0" w:space="0" w:color="auto"/>
            <w:bottom w:val="none" w:sz="0" w:space="0" w:color="auto"/>
            <w:right w:val="none" w:sz="0" w:space="0" w:color="auto"/>
          </w:divBdr>
        </w:div>
        <w:div w:id="59794277">
          <w:marLeft w:val="480"/>
          <w:marRight w:val="0"/>
          <w:marTop w:val="0"/>
          <w:marBottom w:val="0"/>
          <w:divBdr>
            <w:top w:val="none" w:sz="0" w:space="0" w:color="auto"/>
            <w:left w:val="none" w:sz="0" w:space="0" w:color="auto"/>
            <w:bottom w:val="none" w:sz="0" w:space="0" w:color="auto"/>
            <w:right w:val="none" w:sz="0" w:space="0" w:color="auto"/>
          </w:divBdr>
        </w:div>
        <w:div w:id="1219584272">
          <w:marLeft w:val="480"/>
          <w:marRight w:val="0"/>
          <w:marTop w:val="0"/>
          <w:marBottom w:val="0"/>
          <w:divBdr>
            <w:top w:val="none" w:sz="0" w:space="0" w:color="auto"/>
            <w:left w:val="none" w:sz="0" w:space="0" w:color="auto"/>
            <w:bottom w:val="none" w:sz="0" w:space="0" w:color="auto"/>
            <w:right w:val="none" w:sz="0" w:space="0" w:color="auto"/>
          </w:divBdr>
        </w:div>
        <w:div w:id="1046221494">
          <w:marLeft w:val="480"/>
          <w:marRight w:val="0"/>
          <w:marTop w:val="0"/>
          <w:marBottom w:val="0"/>
          <w:divBdr>
            <w:top w:val="none" w:sz="0" w:space="0" w:color="auto"/>
            <w:left w:val="none" w:sz="0" w:space="0" w:color="auto"/>
            <w:bottom w:val="none" w:sz="0" w:space="0" w:color="auto"/>
            <w:right w:val="none" w:sz="0" w:space="0" w:color="auto"/>
          </w:divBdr>
        </w:div>
        <w:div w:id="1460801653">
          <w:marLeft w:val="480"/>
          <w:marRight w:val="0"/>
          <w:marTop w:val="0"/>
          <w:marBottom w:val="0"/>
          <w:divBdr>
            <w:top w:val="none" w:sz="0" w:space="0" w:color="auto"/>
            <w:left w:val="none" w:sz="0" w:space="0" w:color="auto"/>
            <w:bottom w:val="none" w:sz="0" w:space="0" w:color="auto"/>
            <w:right w:val="none" w:sz="0" w:space="0" w:color="auto"/>
          </w:divBdr>
        </w:div>
        <w:div w:id="1739207965">
          <w:marLeft w:val="480"/>
          <w:marRight w:val="0"/>
          <w:marTop w:val="0"/>
          <w:marBottom w:val="0"/>
          <w:divBdr>
            <w:top w:val="none" w:sz="0" w:space="0" w:color="auto"/>
            <w:left w:val="none" w:sz="0" w:space="0" w:color="auto"/>
            <w:bottom w:val="none" w:sz="0" w:space="0" w:color="auto"/>
            <w:right w:val="none" w:sz="0" w:space="0" w:color="auto"/>
          </w:divBdr>
        </w:div>
        <w:div w:id="572935580">
          <w:marLeft w:val="480"/>
          <w:marRight w:val="0"/>
          <w:marTop w:val="0"/>
          <w:marBottom w:val="0"/>
          <w:divBdr>
            <w:top w:val="none" w:sz="0" w:space="0" w:color="auto"/>
            <w:left w:val="none" w:sz="0" w:space="0" w:color="auto"/>
            <w:bottom w:val="none" w:sz="0" w:space="0" w:color="auto"/>
            <w:right w:val="none" w:sz="0" w:space="0" w:color="auto"/>
          </w:divBdr>
        </w:div>
        <w:div w:id="1760105098">
          <w:marLeft w:val="480"/>
          <w:marRight w:val="0"/>
          <w:marTop w:val="0"/>
          <w:marBottom w:val="0"/>
          <w:divBdr>
            <w:top w:val="none" w:sz="0" w:space="0" w:color="auto"/>
            <w:left w:val="none" w:sz="0" w:space="0" w:color="auto"/>
            <w:bottom w:val="none" w:sz="0" w:space="0" w:color="auto"/>
            <w:right w:val="none" w:sz="0" w:space="0" w:color="auto"/>
          </w:divBdr>
        </w:div>
        <w:div w:id="1267078580">
          <w:marLeft w:val="480"/>
          <w:marRight w:val="0"/>
          <w:marTop w:val="0"/>
          <w:marBottom w:val="0"/>
          <w:divBdr>
            <w:top w:val="none" w:sz="0" w:space="0" w:color="auto"/>
            <w:left w:val="none" w:sz="0" w:space="0" w:color="auto"/>
            <w:bottom w:val="none" w:sz="0" w:space="0" w:color="auto"/>
            <w:right w:val="none" w:sz="0" w:space="0" w:color="auto"/>
          </w:divBdr>
        </w:div>
        <w:div w:id="1000350718">
          <w:marLeft w:val="480"/>
          <w:marRight w:val="0"/>
          <w:marTop w:val="0"/>
          <w:marBottom w:val="0"/>
          <w:divBdr>
            <w:top w:val="none" w:sz="0" w:space="0" w:color="auto"/>
            <w:left w:val="none" w:sz="0" w:space="0" w:color="auto"/>
            <w:bottom w:val="none" w:sz="0" w:space="0" w:color="auto"/>
            <w:right w:val="none" w:sz="0" w:space="0" w:color="auto"/>
          </w:divBdr>
        </w:div>
        <w:div w:id="1202863131">
          <w:marLeft w:val="480"/>
          <w:marRight w:val="0"/>
          <w:marTop w:val="0"/>
          <w:marBottom w:val="0"/>
          <w:divBdr>
            <w:top w:val="none" w:sz="0" w:space="0" w:color="auto"/>
            <w:left w:val="none" w:sz="0" w:space="0" w:color="auto"/>
            <w:bottom w:val="none" w:sz="0" w:space="0" w:color="auto"/>
            <w:right w:val="none" w:sz="0" w:space="0" w:color="auto"/>
          </w:divBdr>
        </w:div>
        <w:div w:id="1917782877">
          <w:marLeft w:val="480"/>
          <w:marRight w:val="0"/>
          <w:marTop w:val="0"/>
          <w:marBottom w:val="0"/>
          <w:divBdr>
            <w:top w:val="none" w:sz="0" w:space="0" w:color="auto"/>
            <w:left w:val="none" w:sz="0" w:space="0" w:color="auto"/>
            <w:bottom w:val="none" w:sz="0" w:space="0" w:color="auto"/>
            <w:right w:val="none" w:sz="0" w:space="0" w:color="auto"/>
          </w:divBdr>
        </w:div>
        <w:div w:id="2126465903">
          <w:marLeft w:val="480"/>
          <w:marRight w:val="0"/>
          <w:marTop w:val="0"/>
          <w:marBottom w:val="0"/>
          <w:divBdr>
            <w:top w:val="none" w:sz="0" w:space="0" w:color="auto"/>
            <w:left w:val="none" w:sz="0" w:space="0" w:color="auto"/>
            <w:bottom w:val="none" w:sz="0" w:space="0" w:color="auto"/>
            <w:right w:val="none" w:sz="0" w:space="0" w:color="auto"/>
          </w:divBdr>
        </w:div>
        <w:div w:id="1983270721">
          <w:marLeft w:val="480"/>
          <w:marRight w:val="0"/>
          <w:marTop w:val="0"/>
          <w:marBottom w:val="0"/>
          <w:divBdr>
            <w:top w:val="none" w:sz="0" w:space="0" w:color="auto"/>
            <w:left w:val="none" w:sz="0" w:space="0" w:color="auto"/>
            <w:bottom w:val="none" w:sz="0" w:space="0" w:color="auto"/>
            <w:right w:val="none" w:sz="0" w:space="0" w:color="auto"/>
          </w:divBdr>
        </w:div>
        <w:div w:id="464468848">
          <w:marLeft w:val="480"/>
          <w:marRight w:val="0"/>
          <w:marTop w:val="0"/>
          <w:marBottom w:val="0"/>
          <w:divBdr>
            <w:top w:val="none" w:sz="0" w:space="0" w:color="auto"/>
            <w:left w:val="none" w:sz="0" w:space="0" w:color="auto"/>
            <w:bottom w:val="none" w:sz="0" w:space="0" w:color="auto"/>
            <w:right w:val="none" w:sz="0" w:space="0" w:color="auto"/>
          </w:divBdr>
        </w:div>
        <w:div w:id="1217358752">
          <w:marLeft w:val="480"/>
          <w:marRight w:val="0"/>
          <w:marTop w:val="0"/>
          <w:marBottom w:val="0"/>
          <w:divBdr>
            <w:top w:val="none" w:sz="0" w:space="0" w:color="auto"/>
            <w:left w:val="none" w:sz="0" w:space="0" w:color="auto"/>
            <w:bottom w:val="none" w:sz="0" w:space="0" w:color="auto"/>
            <w:right w:val="none" w:sz="0" w:space="0" w:color="auto"/>
          </w:divBdr>
        </w:div>
        <w:div w:id="2057851400">
          <w:marLeft w:val="480"/>
          <w:marRight w:val="0"/>
          <w:marTop w:val="0"/>
          <w:marBottom w:val="0"/>
          <w:divBdr>
            <w:top w:val="none" w:sz="0" w:space="0" w:color="auto"/>
            <w:left w:val="none" w:sz="0" w:space="0" w:color="auto"/>
            <w:bottom w:val="none" w:sz="0" w:space="0" w:color="auto"/>
            <w:right w:val="none" w:sz="0" w:space="0" w:color="auto"/>
          </w:divBdr>
        </w:div>
        <w:div w:id="189414044">
          <w:marLeft w:val="480"/>
          <w:marRight w:val="0"/>
          <w:marTop w:val="0"/>
          <w:marBottom w:val="0"/>
          <w:divBdr>
            <w:top w:val="none" w:sz="0" w:space="0" w:color="auto"/>
            <w:left w:val="none" w:sz="0" w:space="0" w:color="auto"/>
            <w:bottom w:val="none" w:sz="0" w:space="0" w:color="auto"/>
            <w:right w:val="none" w:sz="0" w:space="0" w:color="auto"/>
          </w:divBdr>
        </w:div>
        <w:div w:id="2107578353">
          <w:marLeft w:val="480"/>
          <w:marRight w:val="0"/>
          <w:marTop w:val="0"/>
          <w:marBottom w:val="0"/>
          <w:divBdr>
            <w:top w:val="none" w:sz="0" w:space="0" w:color="auto"/>
            <w:left w:val="none" w:sz="0" w:space="0" w:color="auto"/>
            <w:bottom w:val="none" w:sz="0" w:space="0" w:color="auto"/>
            <w:right w:val="none" w:sz="0" w:space="0" w:color="auto"/>
          </w:divBdr>
        </w:div>
        <w:div w:id="348407968">
          <w:marLeft w:val="480"/>
          <w:marRight w:val="0"/>
          <w:marTop w:val="0"/>
          <w:marBottom w:val="0"/>
          <w:divBdr>
            <w:top w:val="none" w:sz="0" w:space="0" w:color="auto"/>
            <w:left w:val="none" w:sz="0" w:space="0" w:color="auto"/>
            <w:bottom w:val="none" w:sz="0" w:space="0" w:color="auto"/>
            <w:right w:val="none" w:sz="0" w:space="0" w:color="auto"/>
          </w:divBdr>
        </w:div>
        <w:div w:id="1219198501">
          <w:marLeft w:val="480"/>
          <w:marRight w:val="0"/>
          <w:marTop w:val="0"/>
          <w:marBottom w:val="0"/>
          <w:divBdr>
            <w:top w:val="none" w:sz="0" w:space="0" w:color="auto"/>
            <w:left w:val="none" w:sz="0" w:space="0" w:color="auto"/>
            <w:bottom w:val="none" w:sz="0" w:space="0" w:color="auto"/>
            <w:right w:val="none" w:sz="0" w:space="0" w:color="auto"/>
          </w:divBdr>
        </w:div>
        <w:div w:id="168981941">
          <w:marLeft w:val="480"/>
          <w:marRight w:val="0"/>
          <w:marTop w:val="0"/>
          <w:marBottom w:val="0"/>
          <w:divBdr>
            <w:top w:val="none" w:sz="0" w:space="0" w:color="auto"/>
            <w:left w:val="none" w:sz="0" w:space="0" w:color="auto"/>
            <w:bottom w:val="none" w:sz="0" w:space="0" w:color="auto"/>
            <w:right w:val="none" w:sz="0" w:space="0" w:color="auto"/>
          </w:divBdr>
        </w:div>
        <w:div w:id="1068575702">
          <w:marLeft w:val="480"/>
          <w:marRight w:val="0"/>
          <w:marTop w:val="0"/>
          <w:marBottom w:val="0"/>
          <w:divBdr>
            <w:top w:val="none" w:sz="0" w:space="0" w:color="auto"/>
            <w:left w:val="none" w:sz="0" w:space="0" w:color="auto"/>
            <w:bottom w:val="none" w:sz="0" w:space="0" w:color="auto"/>
            <w:right w:val="none" w:sz="0" w:space="0" w:color="auto"/>
          </w:divBdr>
        </w:div>
        <w:div w:id="1012028727">
          <w:marLeft w:val="480"/>
          <w:marRight w:val="0"/>
          <w:marTop w:val="0"/>
          <w:marBottom w:val="0"/>
          <w:divBdr>
            <w:top w:val="none" w:sz="0" w:space="0" w:color="auto"/>
            <w:left w:val="none" w:sz="0" w:space="0" w:color="auto"/>
            <w:bottom w:val="none" w:sz="0" w:space="0" w:color="auto"/>
            <w:right w:val="none" w:sz="0" w:space="0" w:color="auto"/>
          </w:divBdr>
        </w:div>
        <w:div w:id="1146513709">
          <w:marLeft w:val="480"/>
          <w:marRight w:val="0"/>
          <w:marTop w:val="0"/>
          <w:marBottom w:val="0"/>
          <w:divBdr>
            <w:top w:val="none" w:sz="0" w:space="0" w:color="auto"/>
            <w:left w:val="none" w:sz="0" w:space="0" w:color="auto"/>
            <w:bottom w:val="none" w:sz="0" w:space="0" w:color="auto"/>
            <w:right w:val="none" w:sz="0" w:space="0" w:color="auto"/>
          </w:divBdr>
        </w:div>
        <w:div w:id="193883299">
          <w:marLeft w:val="480"/>
          <w:marRight w:val="0"/>
          <w:marTop w:val="0"/>
          <w:marBottom w:val="0"/>
          <w:divBdr>
            <w:top w:val="none" w:sz="0" w:space="0" w:color="auto"/>
            <w:left w:val="none" w:sz="0" w:space="0" w:color="auto"/>
            <w:bottom w:val="none" w:sz="0" w:space="0" w:color="auto"/>
            <w:right w:val="none" w:sz="0" w:space="0" w:color="auto"/>
          </w:divBdr>
        </w:div>
        <w:div w:id="1203638548">
          <w:marLeft w:val="480"/>
          <w:marRight w:val="0"/>
          <w:marTop w:val="0"/>
          <w:marBottom w:val="0"/>
          <w:divBdr>
            <w:top w:val="none" w:sz="0" w:space="0" w:color="auto"/>
            <w:left w:val="none" w:sz="0" w:space="0" w:color="auto"/>
            <w:bottom w:val="none" w:sz="0" w:space="0" w:color="auto"/>
            <w:right w:val="none" w:sz="0" w:space="0" w:color="auto"/>
          </w:divBdr>
        </w:div>
        <w:div w:id="1262297967">
          <w:marLeft w:val="480"/>
          <w:marRight w:val="0"/>
          <w:marTop w:val="0"/>
          <w:marBottom w:val="0"/>
          <w:divBdr>
            <w:top w:val="none" w:sz="0" w:space="0" w:color="auto"/>
            <w:left w:val="none" w:sz="0" w:space="0" w:color="auto"/>
            <w:bottom w:val="none" w:sz="0" w:space="0" w:color="auto"/>
            <w:right w:val="none" w:sz="0" w:space="0" w:color="auto"/>
          </w:divBdr>
        </w:div>
        <w:div w:id="1736120460">
          <w:marLeft w:val="480"/>
          <w:marRight w:val="0"/>
          <w:marTop w:val="0"/>
          <w:marBottom w:val="0"/>
          <w:divBdr>
            <w:top w:val="none" w:sz="0" w:space="0" w:color="auto"/>
            <w:left w:val="none" w:sz="0" w:space="0" w:color="auto"/>
            <w:bottom w:val="none" w:sz="0" w:space="0" w:color="auto"/>
            <w:right w:val="none" w:sz="0" w:space="0" w:color="auto"/>
          </w:divBdr>
        </w:div>
      </w:divsChild>
    </w:div>
    <w:div w:id="1235043928">
      <w:bodyDiv w:val="1"/>
      <w:marLeft w:val="0"/>
      <w:marRight w:val="0"/>
      <w:marTop w:val="0"/>
      <w:marBottom w:val="0"/>
      <w:divBdr>
        <w:top w:val="none" w:sz="0" w:space="0" w:color="auto"/>
        <w:left w:val="none" w:sz="0" w:space="0" w:color="auto"/>
        <w:bottom w:val="none" w:sz="0" w:space="0" w:color="auto"/>
        <w:right w:val="none" w:sz="0" w:space="0" w:color="auto"/>
      </w:divBdr>
    </w:div>
    <w:div w:id="1235627873">
      <w:bodyDiv w:val="1"/>
      <w:marLeft w:val="0"/>
      <w:marRight w:val="0"/>
      <w:marTop w:val="0"/>
      <w:marBottom w:val="0"/>
      <w:divBdr>
        <w:top w:val="none" w:sz="0" w:space="0" w:color="auto"/>
        <w:left w:val="none" w:sz="0" w:space="0" w:color="auto"/>
        <w:bottom w:val="none" w:sz="0" w:space="0" w:color="auto"/>
        <w:right w:val="none" w:sz="0" w:space="0" w:color="auto"/>
      </w:divBdr>
    </w:div>
    <w:div w:id="1237203962">
      <w:bodyDiv w:val="1"/>
      <w:marLeft w:val="0"/>
      <w:marRight w:val="0"/>
      <w:marTop w:val="0"/>
      <w:marBottom w:val="0"/>
      <w:divBdr>
        <w:top w:val="none" w:sz="0" w:space="0" w:color="auto"/>
        <w:left w:val="none" w:sz="0" w:space="0" w:color="auto"/>
        <w:bottom w:val="none" w:sz="0" w:space="0" w:color="auto"/>
        <w:right w:val="none" w:sz="0" w:space="0" w:color="auto"/>
      </w:divBdr>
    </w:div>
    <w:div w:id="1239828584">
      <w:bodyDiv w:val="1"/>
      <w:marLeft w:val="0"/>
      <w:marRight w:val="0"/>
      <w:marTop w:val="0"/>
      <w:marBottom w:val="0"/>
      <w:divBdr>
        <w:top w:val="none" w:sz="0" w:space="0" w:color="auto"/>
        <w:left w:val="none" w:sz="0" w:space="0" w:color="auto"/>
        <w:bottom w:val="none" w:sz="0" w:space="0" w:color="auto"/>
        <w:right w:val="none" w:sz="0" w:space="0" w:color="auto"/>
      </w:divBdr>
    </w:div>
    <w:div w:id="1245186659">
      <w:bodyDiv w:val="1"/>
      <w:marLeft w:val="0"/>
      <w:marRight w:val="0"/>
      <w:marTop w:val="0"/>
      <w:marBottom w:val="0"/>
      <w:divBdr>
        <w:top w:val="none" w:sz="0" w:space="0" w:color="auto"/>
        <w:left w:val="none" w:sz="0" w:space="0" w:color="auto"/>
        <w:bottom w:val="none" w:sz="0" w:space="0" w:color="auto"/>
        <w:right w:val="none" w:sz="0" w:space="0" w:color="auto"/>
      </w:divBdr>
      <w:divsChild>
        <w:div w:id="490101288">
          <w:marLeft w:val="480"/>
          <w:marRight w:val="0"/>
          <w:marTop w:val="0"/>
          <w:marBottom w:val="0"/>
          <w:divBdr>
            <w:top w:val="none" w:sz="0" w:space="0" w:color="auto"/>
            <w:left w:val="none" w:sz="0" w:space="0" w:color="auto"/>
            <w:bottom w:val="none" w:sz="0" w:space="0" w:color="auto"/>
            <w:right w:val="none" w:sz="0" w:space="0" w:color="auto"/>
          </w:divBdr>
        </w:div>
        <w:div w:id="1297182354">
          <w:marLeft w:val="480"/>
          <w:marRight w:val="0"/>
          <w:marTop w:val="0"/>
          <w:marBottom w:val="0"/>
          <w:divBdr>
            <w:top w:val="none" w:sz="0" w:space="0" w:color="auto"/>
            <w:left w:val="none" w:sz="0" w:space="0" w:color="auto"/>
            <w:bottom w:val="none" w:sz="0" w:space="0" w:color="auto"/>
            <w:right w:val="none" w:sz="0" w:space="0" w:color="auto"/>
          </w:divBdr>
        </w:div>
        <w:div w:id="1900902508">
          <w:marLeft w:val="480"/>
          <w:marRight w:val="0"/>
          <w:marTop w:val="0"/>
          <w:marBottom w:val="0"/>
          <w:divBdr>
            <w:top w:val="none" w:sz="0" w:space="0" w:color="auto"/>
            <w:left w:val="none" w:sz="0" w:space="0" w:color="auto"/>
            <w:bottom w:val="none" w:sz="0" w:space="0" w:color="auto"/>
            <w:right w:val="none" w:sz="0" w:space="0" w:color="auto"/>
          </w:divBdr>
        </w:div>
        <w:div w:id="46493270">
          <w:marLeft w:val="480"/>
          <w:marRight w:val="0"/>
          <w:marTop w:val="0"/>
          <w:marBottom w:val="0"/>
          <w:divBdr>
            <w:top w:val="none" w:sz="0" w:space="0" w:color="auto"/>
            <w:left w:val="none" w:sz="0" w:space="0" w:color="auto"/>
            <w:bottom w:val="none" w:sz="0" w:space="0" w:color="auto"/>
            <w:right w:val="none" w:sz="0" w:space="0" w:color="auto"/>
          </w:divBdr>
        </w:div>
        <w:div w:id="2014650453">
          <w:marLeft w:val="480"/>
          <w:marRight w:val="0"/>
          <w:marTop w:val="0"/>
          <w:marBottom w:val="0"/>
          <w:divBdr>
            <w:top w:val="none" w:sz="0" w:space="0" w:color="auto"/>
            <w:left w:val="none" w:sz="0" w:space="0" w:color="auto"/>
            <w:bottom w:val="none" w:sz="0" w:space="0" w:color="auto"/>
            <w:right w:val="none" w:sz="0" w:space="0" w:color="auto"/>
          </w:divBdr>
        </w:div>
        <w:div w:id="2101372359">
          <w:marLeft w:val="480"/>
          <w:marRight w:val="0"/>
          <w:marTop w:val="0"/>
          <w:marBottom w:val="0"/>
          <w:divBdr>
            <w:top w:val="none" w:sz="0" w:space="0" w:color="auto"/>
            <w:left w:val="none" w:sz="0" w:space="0" w:color="auto"/>
            <w:bottom w:val="none" w:sz="0" w:space="0" w:color="auto"/>
            <w:right w:val="none" w:sz="0" w:space="0" w:color="auto"/>
          </w:divBdr>
        </w:div>
        <w:div w:id="802844975">
          <w:marLeft w:val="480"/>
          <w:marRight w:val="0"/>
          <w:marTop w:val="0"/>
          <w:marBottom w:val="0"/>
          <w:divBdr>
            <w:top w:val="none" w:sz="0" w:space="0" w:color="auto"/>
            <w:left w:val="none" w:sz="0" w:space="0" w:color="auto"/>
            <w:bottom w:val="none" w:sz="0" w:space="0" w:color="auto"/>
            <w:right w:val="none" w:sz="0" w:space="0" w:color="auto"/>
          </w:divBdr>
        </w:div>
        <w:div w:id="938098422">
          <w:marLeft w:val="480"/>
          <w:marRight w:val="0"/>
          <w:marTop w:val="0"/>
          <w:marBottom w:val="0"/>
          <w:divBdr>
            <w:top w:val="none" w:sz="0" w:space="0" w:color="auto"/>
            <w:left w:val="none" w:sz="0" w:space="0" w:color="auto"/>
            <w:bottom w:val="none" w:sz="0" w:space="0" w:color="auto"/>
            <w:right w:val="none" w:sz="0" w:space="0" w:color="auto"/>
          </w:divBdr>
        </w:div>
        <w:div w:id="1939097801">
          <w:marLeft w:val="480"/>
          <w:marRight w:val="0"/>
          <w:marTop w:val="0"/>
          <w:marBottom w:val="0"/>
          <w:divBdr>
            <w:top w:val="none" w:sz="0" w:space="0" w:color="auto"/>
            <w:left w:val="none" w:sz="0" w:space="0" w:color="auto"/>
            <w:bottom w:val="none" w:sz="0" w:space="0" w:color="auto"/>
            <w:right w:val="none" w:sz="0" w:space="0" w:color="auto"/>
          </w:divBdr>
        </w:div>
        <w:div w:id="1685086614">
          <w:marLeft w:val="480"/>
          <w:marRight w:val="0"/>
          <w:marTop w:val="0"/>
          <w:marBottom w:val="0"/>
          <w:divBdr>
            <w:top w:val="none" w:sz="0" w:space="0" w:color="auto"/>
            <w:left w:val="none" w:sz="0" w:space="0" w:color="auto"/>
            <w:bottom w:val="none" w:sz="0" w:space="0" w:color="auto"/>
            <w:right w:val="none" w:sz="0" w:space="0" w:color="auto"/>
          </w:divBdr>
        </w:div>
        <w:div w:id="1241254734">
          <w:marLeft w:val="480"/>
          <w:marRight w:val="0"/>
          <w:marTop w:val="0"/>
          <w:marBottom w:val="0"/>
          <w:divBdr>
            <w:top w:val="none" w:sz="0" w:space="0" w:color="auto"/>
            <w:left w:val="none" w:sz="0" w:space="0" w:color="auto"/>
            <w:bottom w:val="none" w:sz="0" w:space="0" w:color="auto"/>
            <w:right w:val="none" w:sz="0" w:space="0" w:color="auto"/>
          </w:divBdr>
        </w:div>
        <w:div w:id="753892803">
          <w:marLeft w:val="480"/>
          <w:marRight w:val="0"/>
          <w:marTop w:val="0"/>
          <w:marBottom w:val="0"/>
          <w:divBdr>
            <w:top w:val="none" w:sz="0" w:space="0" w:color="auto"/>
            <w:left w:val="none" w:sz="0" w:space="0" w:color="auto"/>
            <w:bottom w:val="none" w:sz="0" w:space="0" w:color="auto"/>
            <w:right w:val="none" w:sz="0" w:space="0" w:color="auto"/>
          </w:divBdr>
        </w:div>
        <w:div w:id="1107040418">
          <w:marLeft w:val="480"/>
          <w:marRight w:val="0"/>
          <w:marTop w:val="0"/>
          <w:marBottom w:val="0"/>
          <w:divBdr>
            <w:top w:val="none" w:sz="0" w:space="0" w:color="auto"/>
            <w:left w:val="none" w:sz="0" w:space="0" w:color="auto"/>
            <w:bottom w:val="none" w:sz="0" w:space="0" w:color="auto"/>
            <w:right w:val="none" w:sz="0" w:space="0" w:color="auto"/>
          </w:divBdr>
        </w:div>
        <w:div w:id="343821231">
          <w:marLeft w:val="480"/>
          <w:marRight w:val="0"/>
          <w:marTop w:val="0"/>
          <w:marBottom w:val="0"/>
          <w:divBdr>
            <w:top w:val="none" w:sz="0" w:space="0" w:color="auto"/>
            <w:left w:val="none" w:sz="0" w:space="0" w:color="auto"/>
            <w:bottom w:val="none" w:sz="0" w:space="0" w:color="auto"/>
            <w:right w:val="none" w:sz="0" w:space="0" w:color="auto"/>
          </w:divBdr>
        </w:div>
        <w:div w:id="331032640">
          <w:marLeft w:val="480"/>
          <w:marRight w:val="0"/>
          <w:marTop w:val="0"/>
          <w:marBottom w:val="0"/>
          <w:divBdr>
            <w:top w:val="none" w:sz="0" w:space="0" w:color="auto"/>
            <w:left w:val="none" w:sz="0" w:space="0" w:color="auto"/>
            <w:bottom w:val="none" w:sz="0" w:space="0" w:color="auto"/>
            <w:right w:val="none" w:sz="0" w:space="0" w:color="auto"/>
          </w:divBdr>
        </w:div>
        <w:div w:id="774980398">
          <w:marLeft w:val="480"/>
          <w:marRight w:val="0"/>
          <w:marTop w:val="0"/>
          <w:marBottom w:val="0"/>
          <w:divBdr>
            <w:top w:val="none" w:sz="0" w:space="0" w:color="auto"/>
            <w:left w:val="none" w:sz="0" w:space="0" w:color="auto"/>
            <w:bottom w:val="none" w:sz="0" w:space="0" w:color="auto"/>
            <w:right w:val="none" w:sz="0" w:space="0" w:color="auto"/>
          </w:divBdr>
        </w:div>
        <w:div w:id="1383990288">
          <w:marLeft w:val="480"/>
          <w:marRight w:val="0"/>
          <w:marTop w:val="0"/>
          <w:marBottom w:val="0"/>
          <w:divBdr>
            <w:top w:val="none" w:sz="0" w:space="0" w:color="auto"/>
            <w:left w:val="none" w:sz="0" w:space="0" w:color="auto"/>
            <w:bottom w:val="none" w:sz="0" w:space="0" w:color="auto"/>
            <w:right w:val="none" w:sz="0" w:space="0" w:color="auto"/>
          </w:divBdr>
        </w:div>
        <w:div w:id="1957783932">
          <w:marLeft w:val="480"/>
          <w:marRight w:val="0"/>
          <w:marTop w:val="0"/>
          <w:marBottom w:val="0"/>
          <w:divBdr>
            <w:top w:val="none" w:sz="0" w:space="0" w:color="auto"/>
            <w:left w:val="none" w:sz="0" w:space="0" w:color="auto"/>
            <w:bottom w:val="none" w:sz="0" w:space="0" w:color="auto"/>
            <w:right w:val="none" w:sz="0" w:space="0" w:color="auto"/>
          </w:divBdr>
        </w:div>
        <w:div w:id="1624576440">
          <w:marLeft w:val="480"/>
          <w:marRight w:val="0"/>
          <w:marTop w:val="0"/>
          <w:marBottom w:val="0"/>
          <w:divBdr>
            <w:top w:val="none" w:sz="0" w:space="0" w:color="auto"/>
            <w:left w:val="none" w:sz="0" w:space="0" w:color="auto"/>
            <w:bottom w:val="none" w:sz="0" w:space="0" w:color="auto"/>
            <w:right w:val="none" w:sz="0" w:space="0" w:color="auto"/>
          </w:divBdr>
        </w:div>
        <w:div w:id="1380322925">
          <w:marLeft w:val="480"/>
          <w:marRight w:val="0"/>
          <w:marTop w:val="0"/>
          <w:marBottom w:val="0"/>
          <w:divBdr>
            <w:top w:val="none" w:sz="0" w:space="0" w:color="auto"/>
            <w:left w:val="none" w:sz="0" w:space="0" w:color="auto"/>
            <w:bottom w:val="none" w:sz="0" w:space="0" w:color="auto"/>
            <w:right w:val="none" w:sz="0" w:space="0" w:color="auto"/>
          </w:divBdr>
        </w:div>
        <w:div w:id="2038501462">
          <w:marLeft w:val="480"/>
          <w:marRight w:val="0"/>
          <w:marTop w:val="0"/>
          <w:marBottom w:val="0"/>
          <w:divBdr>
            <w:top w:val="none" w:sz="0" w:space="0" w:color="auto"/>
            <w:left w:val="none" w:sz="0" w:space="0" w:color="auto"/>
            <w:bottom w:val="none" w:sz="0" w:space="0" w:color="auto"/>
            <w:right w:val="none" w:sz="0" w:space="0" w:color="auto"/>
          </w:divBdr>
        </w:div>
        <w:div w:id="755906093">
          <w:marLeft w:val="480"/>
          <w:marRight w:val="0"/>
          <w:marTop w:val="0"/>
          <w:marBottom w:val="0"/>
          <w:divBdr>
            <w:top w:val="none" w:sz="0" w:space="0" w:color="auto"/>
            <w:left w:val="none" w:sz="0" w:space="0" w:color="auto"/>
            <w:bottom w:val="none" w:sz="0" w:space="0" w:color="auto"/>
            <w:right w:val="none" w:sz="0" w:space="0" w:color="auto"/>
          </w:divBdr>
        </w:div>
        <w:div w:id="23407925">
          <w:marLeft w:val="480"/>
          <w:marRight w:val="0"/>
          <w:marTop w:val="0"/>
          <w:marBottom w:val="0"/>
          <w:divBdr>
            <w:top w:val="none" w:sz="0" w:space="0" w:color="auto"/>
            <w:left w:val="none" w:sz="0" w:space="0" w:color="auto"/>
            <w:bottom w:val="none" w:sz="0" w:space="0" w:color="auto"/>
            <w:right w:val="none" w:sz="0" w:space="0" w:color="auto"/>
          </w:divBdr>
        </w:div>
        <w:div w:id="1513059147">
          <w:marLeft w:val="480"/>
          <w:marRight w:val="0"/>
          <w:marTop w:val="0"/>
          <w:marBottom w:val="0"/>
          <w:divBdr>
            <w:top w:val="none" w:sz="0" w:space="0" w:color="auto"/>
            <w:left w:val="none" w:sz="0" w:space="0" w:color="auto"/>
            <w:bottom w:val="none" w:sz="0" w:space="0" w:color="auto"/>
            <w:right w:val="none" w:sz="0" w:space="0" w:color="auto"/>
          </w:divBdr>
        </w:div>
        <w:div w:id="1068267073">
          <w:marLeft w:val="480"/>
          <w:marRight w:val="0"/>
          <w:marTop w:val="0"/>
          <w:marBottom w:val="0"/>
          <w:divBdr>
            <w:top w:val="none" w:sz="0" w:space="0" w:color="auto"/>
            <w:left w:val="none" w:sz="0" w:space="0" w:color="auto"/>
            <w:bottom w:val="none" w:sz="0" w:space="0" w:color="auto"/>
            <w:right w:val="none" w:sz="0" w:space="0" w:color="auto"/>
          </w:divBdr>
        </w:div>
        <w:div w:id="1046949636">
          <w:marLeft w:val="480"/>
          <w:marRight w:val="0"/>
          <w:marTop w:val="0"/>
          <w:marBottom w:val="0"/>
          <w:divBdr>
            <w:top w:val="none" w:sz="0" w:space="0" w:color="auto"/>
            <w:left w:val="none" w:sz="0" w:space="0" w:color="auto"/>
            <w:bottom w:val="none" w:sz="0" w:space="0" w:color="auto"/>
            <w:right w:val="none" w:sz="0" w:space="0" w:color="auto"/>
          </w:divBdr>
        </w:div>
        <w:div w:id="985553898">
          <w:marLeft w:val="480"/>
          <w:marRight w:val="0"/>
          <w:marTop w:val="0"/>
          <w:marBottom w:val="0"/>
          <w:divBdr>
            <w:top w:val="none" w:sz="0" w:space="0" w:color="auto"/>
            <w:left w:val="none" w:sz="0" w:space="0" w:color="auto"/>
            <w:bottom w:val="none" w:sz="0" w:space="0" w:color="auto"/>
            <w:right w:val="none" w:sz="0" w:space="0" w:color="auto"/>
          </w:divBdr>
        </w:div>
        <w:div w:id="1082338200">
          <w:marLeft w:val="480"/>
          <w:marRight w:val="0"/>
          <w:marTop w:val="0"/>
          <w:marBottom w:val="0"/>
          <w:divBdr>
            <w:top w:val="none" w:sz="0" w:space="0" w:color="auto"/>
            <w:left w:val="none" w:sz="0" w:space="0" w:color="auto"/>
            <w:bottom w:val="none" w:sz="0" w:space="0" w:color="auto"/>
            <w:right w:val="none" w:sz="0" w:space="0" w:color="auto"/>
          </w:divBdr>
        </w:div>
        <w:div w:id="2095318404">
          <w:marLeft w:val="480"/>
          <w:marRight w:val="0"/>
          <w:marTop w:val="0"/>
          <w:marBottom w:val="0"/>
          <w:divBdr>
            <w:top w:val="none" w:sz="0" w:space="0" w:color="auto"/>
            <w:left w:val="none" w:sz="0" w:space="0" w:color="auto"/>
            <w:bottom w:val="none" w:sz="0" w:space="0" w:color="auto"/>
            <w:right w:val="none" w:sz="0" w:space="0" w:color="auto"/>
          </w:divBdr>
        </w:div>
        <w:div w:id="715084170">
          <w:marLeft w:val="480"/>
          <w:marRight w:val="0"/>
          <w:marTop w:val="0"/>
          <w:marBottom w:val="0"/>
          <w:divBdr>
            <w:top w:val="none" w:sz="0" w:space="0" w:color="auto"/>
            <w:left w:val="none" w:sz="0" w:space="0" w:color="auto"/>
            <w:bottom w:val="none" w:sz="0" w:space="0" w:color="auto"/>
            <w:right w:val="none" w:sz="0" w:space="0" w:color="auto"/>
          </w:divBdr>
        </w:div>
        <w:div w:id="1057819554">
          <w:marLeft w:val="480"/>
          <w:marRight w:val="0"/>
          <w:marTop w:val="0"/>
          <w:marBottom w:val="0"/>
          <w:divBdr>
            <w:top w:val="none" w:sz="0" w:space="0" w:color="auto"/>
            <w:left w:val="none" w:sz="0" w:space="0" w:color="auto"/>
            <w:bottom w:val="none" w:sz="0" w:space="0" w:color="auto"/>
            <w:right w:val="none" w:sz="0" w:space="0" w:color="auto"/>
          </w:divBdr>
        </w:div>
        <w:div w:id="1236402188">
          <w:marLeft w:val="480"/>
          <w:marRight w:val="0"/>
          <w:marTop w:val="0"/>
          <w:marBottom w:val="0"/>
          <w:divBdr>
            <w:top w:val="none" w:sz="0" w:space="0" w:color="auto"/>
            <w:left w:val="none" w:sz="0" w:space="0" w:color="auto"/>
            <w:bottom w:val="none" w:sz="0" w:space="0" w:color="auto"/>
            <w:right w:val="none" w:sz="0" w:space="0" w:color="auto"/>
          </w:divBdr>
        </w:div>
        <w:div w:id="1214657915">
          <w:marLeft w:val="480"/>
          <w:marRight w:val="0"/>
          <w:marTop w:val="0"/>
          <w:marBottom w:val="0"/>
          <w:divBdr>
            <w:top w:val="none" w:sz="0" w:space="0" w:color="auto"/>
            <w:left w:val="none" w:sz="0" w:space="0" w:color="auto"/>
            <w:bottom w:val="none" w:sz="0" w:space="0" w:color="auto"/>
            <w:right w:val="none" w:sz="0" w:space="0" w:color="auto"/>
          </w:divBdr>
        </w:div>
        <w:div w:id="1207568860">
          <w:marLeft w:val="480"/>
          <w:marRight w:val="0"/>
          <w:marTop w:val="0"/>
          <w:marBottom w:val="0"/>
          <w:divBdr>
            <w:top w:val="none" w:sz="0" w:space="0" w:color="auto"/>
            <w:left w:val="none" w:sz="0" w:space="0" w:color="auto"/>
            <w:bottom w:val="none" w:sz="0" w:space="0" w:color="auto"/>
            <w:right w:val="none" w:sz="0" w:space="0" w:color="auto"/>
          </w:divBdr>
        </w:div>
      </w:divsChild>
    </w:div>
    <w:div w:id="1246568127">
      <w:bodyDiv w:val="1"/>
      <w:marLeft w:val="0"/>
      <w:marRight w:val="0"/>
      <w:marTop w:val="0"/>
      <w:marBottom w:val="0"/>
      <w:divBdr>
        <w:top w:val="none" w:sz="0" w:space="0" w:color="auto"/>
        <w:left w:val="none" w:sz="0" w:space="0" w:color="auto"/>
        <w:bottom w:val="none" w:sz="0" w:space="0" w:color="auto"/>
        <w:right w:val="none" w:sz="0" w:space="0" w:color="auto"/>
      </w:divBdr>
    </w:div>
    <w:div w:id="1250117930">
      <w:bodyDiv w:val="1"/>
      <w:marLeft w:val="0"/>
      <w:marRight w:val="0"/>
      <w:marTop w:val="0"/>
      <w:marBottom w:val="0"/>
      <w:divBdr>
        <w:top w:val="none" w:sz="0" w:space="0" w:color="auto"/>
        <w:left w:val="none" w:sz="0" w:space="0" w:color="auto"/>
        <w:bottom w:val="none" w:sz="0" w:space="0" w:color="auto"/>
        <w:right w:val="none" w:sz="0" w:space="0" w:color="auto"/>
      </w:divBdr>
    </w:div>
    <w:div w:id="1253196967">
      <w:bodyDiv w:val="1"/>
      <w:marLeft w:val="0"/>
      <w:marRight w:val="0"/>
      <w:marTop w:val="0"/>
      <w:marBottom w:val="0"/>
      <w:divBdr>
        <w:top w:val="none" w:sz="0" w:space="0" w:color="auto"/>
        <w:left w:val="none" w:sz="0" w:space="0" w:color="auto"/>
        <w:bottom w:val="none" w:sz="0" w:space="0" w:color="auto"/>
        <w:right w:val="none" w:sz="0" w:space="0" w:color="auto"/>
      </w:divBdr>
      <w:divsChild>
        <w:div w:id="70658215">
          <w:marLeft w:val="480"/>
          <w:marRight w:val="0"/>
          <w:marTop w:val="0"/>
          <w:marBottom w:val="0"/>
          <w:divBdr>
            <w:top w:val="none" w:sz="0" w:space="0" w:color="auto"/>
            <w:left w:val="none" w:sz="0" w:space="0" w:color="auto"/>
            <w:bottom w:val="none" w:sz="0" w:space="0" w:color="auto"/>
            <w:right w:val="none" w:sz="0" w:space="0" w:color="auto"/>
          </w:divBdr>
        </w:div>
        <w:div w:id="705452796">
          <w:marLeft w:val="480"/>
          <w:marRight w:val="0"/>
          <w:marTop w:val="0"/>
          <w:marBottom w:val="0"/>
          <w:divBdr>
            <w:top w:val="none" w:sz="0" w:space="0" w:color="auto"/>
            <w:left w:val="none" w:sz="0" w:space="0" w:color="auto"/>
            <w:bottom w:val="none" w:sz="0" w:space="0" w:color="auto"/>
            <w:right w:val="none" w:sz="0" w:space="0" w:color="auto"/>
          </w:divBdr>
        </w:div>
        <w:div w:id="615596765">
          <w:marLeft w:val="480"/>
          <w:marRight w:val="0"/>
          <w:marTop w:val="0"/>
          <w:marBottom w:val="0"/>
          <w:divBdr>
            <w:top w:val="none" w:sz="0" w:space="0" w:color="auto"/>
            <w:left w:val="none" w:sz="0" w:space="0" w:color="auto"/>
            <w:bottom w:val="none" w:sz="0" w:space="0" w:color="auto"/>
            <w:right w:val="none" w:sz="0" w:space="0" w:color="auto"/>
          </w:divBdr>
        </w:div>
        <w:div w:id="1092968748">
          <w:marLeft w:val="480"/>
          <w:marRight w:val="0"/>
          <w:marTop w:val="0"/>
          <w:marBottom w:val="0"/>
          <w:divBdr>
            <w:top w:val="none" w:sz="0" w:space="0" w:color="auto"/>
            <w:left w:val="none" w:sz="0" w:space="0" w:color="auto"/>
            <w:bottom w:val="none" w:sz="0" w:space="0" w:color="auto"/>
            <w:right w:val="none" w:sz="0" w:space="0" w:color="auto"/>
          </w:divBdr>
        </w:div>
        <w:div w:id="59790497">
          <w:marLeft w:val="480"/>
          <w:marRight w:val="0"/>
          <w:marTop w:val="0"/>
          <w:marBottom w:val="0"/>
          <w:divBdr>
            <w:top w:val="none" w:sz="0" w:space="0" w:color="auto"/>
            <w:left w:val="none" w:sz="0" w:space="0" w:color="auto"/>
            <w:bottom w:val="none" w:sz="0" w:space="0" w:color="auto"/>
            <w:right w:val="none" w:sz="0" w:space="0" w:color="auto"/>
          </w:divBdr>
        </w:div>
        <w:div w:id="1127427611">
          <w:marLeft w:val="480"/>
          <w:marRight w:val="0"/>
          <w:marTop w:val="0"/>
          <w:marBottom w:val="0"/>
          <w:divBdr>
            <w:top w:val="none" w:sz="0" w:space="0" w:color="auto"/>
            <w:left w:val="none" w:sz="0" w:space="0" w:color="auto"/>
            <w:bottom w:val="none" w:sz="0" w:space="0" w:color="auto"/>
            <w:right w:val="none" w:sz="0" w:space="0" w:color="auto"/>
          </w:divBdr>
        </w:div>
        <w:div w:id="1185751959">
          <w:marLeft w:val="480"/>
          <w:marRight w:val="0"/>
          <w:marTop w:val="0"/>
          <w:marBottom w:val="0"/>
          <w:divBdr>
            <w:top w:val="none" w:sz="0" w:space="0" w:color="auto"/>
            <w:left w:val="none" w:sz="0" w:space="0" w:color="auto"/>
            <w:bottom w:val="none" w:sz="0" w:space="0" w:color="auto"/>
            <w:right w:val="none" w:sz="0" w:space="0" w:color="auto"/>
          </w:divBdr>
        </w:div>
        <w:div w:id="1515680629">
          <w:marLeft w:val="480"/>
          <w:marRight w:val="0"/>
          <w:marTop w:val="0"/>
          <w:marBottom w:val="0"/>
          <w:divBdr>
            <w:top w:val="none" w:sz="0" w:space="0" w:color="auto"/>
            <w:left w:val="none" w:sz="0" w:space="0" w:color="auto"/>
            <w:bottom w:val="none" w:sz="0" w:space="0" w:color="auto"/>
            <w:right w:val="none" w:sz="0" w:space="0" w:color="auto"/>
          </w:divBdr>
        </w:div>
        <w:div w:id="107817959">
          <w:marLeft w:val="480"/>
          <w:marRight w:val="0"/>
          <w:marTop w:val="0"/>
          <w:marBottom w:val="0"/>
          <w:divBdr>
            <w:top w:val="none" w:sz="0" w:space="0" w:color="auto"/>
            <w:left w:val="none" w:sz="0" w:space="0" w:color="auto"/>
            <w:bottom w:val="none" w:sz="0" w:space="0" w:color="auto"/>
            <w:right w:val="none" w:sz="0" w:space="0" w:color="auto"/>
          </w:divBdr>
        </w:div>
        <w:div w:id="1099371153">
          <w:marLeft w:val="480"/>
          <w:marRight w:val="0"/>
          <w:marTop w:val="0"/>
          <w:marBottom w:val="0"/>
          <w:divBdr>
            <w:top w:val="none" w:sz="0" w:space="0" w:color="auto"/>
            <w:left w:val="none" w:sz="0" w:space="0" w:color="auto"/>
            <w:bottom w:val="none" w:sz="0" w:space="0" w:color="auto"/>
            <w:right w:val="none" w:sz="0" w:space="0" w:color="auto"/>
          </w:divBdr>
        </w:div>
        <w:div w:id="1068650375">
          <w:marLeft w:val="480"/>
          <w:marRight w:val="0"/>
          <w:marTop w:val="0"/>
          <w:marBottom w:val="0"/>
          <w:divBdr>
            <w:top w:val="none" w:sz="0" w:space="0" w:color="auto"/>
            <w:left w:val="none" w:sz="0" w:space="0" w:color="auto"/>
            <w:bottom w:val="none" w:sz="0" w:space="0" w:color="auto"/>
            <w:right w:val="none" w:sz="0" w:space="0" w:color="auto"/>
          </w:divBdr>
        </w:div>
        <w:div w:id="148180694">
          <w:marLeft w:val="480"/>
          <w:marRight w:val="0"/>
          <w:marTop w:val="0"/>
          <w:marBottom w:val="0"/>
          <w:divBdr>
            <w:top w:val="none" w:sz="0" w:space="0" w:color="auto"/>
            <w:left w:val="none" w:sz="0" w:space="0" w:color="auto"/>
            <w:bottom w:val="none" w:sz="0" w:space="0" w:color="auto"/>
            <w:right w:val="none" w:sz="0" w:space="0" w:color="auto"/>
          </w:divBdr>
        </w:div>
        <w:div w:id="748381360">
          <w:marLeft w:val="480"/>
          <w:marRight w:val="0"/>
          <w:marTop w:val="0"/>
          <w:marBottom w:val="0"/>
          <w:divBdr>
            <w:top w:val="none" w:sz="0" w:space="0" w:color="auto"/>
            <w:left w:val="none" w:sz="0" w:space="0" w:color="auto"/>
            <w:bottom w:val="none" w:sz="0" w:space="0" w:color="auto"/>
            <w:right w:val="none" w:sz="0" w:space="0" w:color="auto"/>
          </w:divBdr>
        </w:div>
        <w:div w:id="1821730531">
          <w:marLeft w:val="480"/>
          <w:marRight w:val="0"/>
          <w:marTop w:val="0"/>
          <w:marBottom w:val="0"/>
          <w:divBdr>
            <w:top w:val="none" w:sz="0" w:space="0" w:color="auto"/>
            <w:left w:val="none" w:sz="0" w:space="0" w:color="auto"/>
            <w:bottom w:val="none" w:sz="0" w:space="0" w:color="auto"/>
            <w:right w:val="none" w:sz="0" w:space="0" w:color="auto"/>
          </w:divBdr>
        </w:div>
        <w:div w:id="706375601">
          <w:marLeft w:val="480"/>
          <w:marRight w:val="0"/>
          <w:marTop w:val="0"/>
          <w:marBottom w:val="0"/>
          <w:divBdr>
            <w:top w:val="none" w:sz="0" w:space="0" w:color="auto"/>
            <w:left w:val="none" w:sz="0" w:space="0" w:color="auto"/>
            <w:bottom w:val="none" w:sz="0" w:space="0" w:color="auto"/>
            <w:right w:val="none" w:sz="0" w:space="0" w:color="auto"/>
          </w:divBdr>
        </w:div>
        <w:div w:id="351151750">
          <w:marLeft w:val="480"/>
          <w:marRight w:val="0"/>
          <w:marTop w:val="0"/>
          <w:marBottom w:val="0"/>
          <w:divBdr>
            <w:top w:val="none" w:sz="0" w:space="0" w:color="auto"/>
            <w:left w:val="none" w:sz="0" w:space="0" w:color="auto"/>
            <w:bottom w:val="none" w:sz="0" w:space="0" w:color="auto"/>
            <w:right w:val="none" w:sz="0" w:space="0" w:color="auto"/>
          </w:divBdr>
        </w:div>
        <w:div w:id="2113819391">
          <w:marLeft w:val="480"/>
          <w:marRight w:val="0"/>
          <w:marTop w:val="0"/>
          <w:marBottom w:val="0"/>
          <w:divBdr>
            <w:top w:val="none" w:sz="0" w:space="0" w:color="auto"/>
            <w:left w:val="none" w:sz="0" w:space="0" w:color="auto"/>
            <w:bottom w:val="none" w:sz="0" w:space="0" w:color="auto"/>
            <w:right w:val="none" w:sz="0" w:space="0" w:color="auto"/>
          </w:divBdr>
        </w:div>
        <w:div w:id="320699479">
          <w:marLeft w:val="480"/>
          <w:marRight w:val="0"/>
          <w:marTop w:val="0"/>
          <w:marBottom w:val="0"/>
          <w:divBdr>
            <w:top w:val="none" w:sz="0" w:space="0" w:color="auto"/>
            <w:left w:val="none" w:sz="0" w:space="0" w:color="auto"/>
            <w:bottom w:val="none" w:sz="0" w:space="0" w:color="auto"/>
            <w:right w:val="none" w:sz="0" w:space="0" w:color="auto"/>
          </w:divBdr>
        </w:div>
        <w:div w:id="1397977004">
          <w:marLeft w:val="480"/>
          <w:marRight w:val="0"/>
          <w:marTop w:val="0"/>
          <w:marBottom w:val="0"/>
          <w:divBdr>
            <w:top w:val="none" w:sz="0" w:space="0" w:color="auto"/>
            <w:left w:val="none" w:sz="0" w:space="0" w:color="auto"/>
            <w:bottom w:val="none" w:sz="0" w:space="0" w:color="auto"/>
            <w:right w:val="none" w:sz="0" w:space="0" w:color="auto"/>
          </w:divBdr>
        </w:div>
        <w:div w:id="1292706675">
          <w:marLeft w:val="480"/>
          <w:marRight w:val="0"/>
          <w:marTop w:val="0"/>
          <w:marBottom w:val="0"/>
          <w:divBdr>
            <w:top w:val="none" w:sz="0" w:space="0" w:color="auto"/>
            <w:left w:val="none" w:sz="0" w:space="0" w:color="auto"/>
            <w:bottom w:val="none" w:sz="0" w:space="0" w:color="auto"/>
            <w:right w:val="none" w:sz="0" w:space="0" w:color="auto"/>
          </w:divBdr>
        </w:div>
        <w:div w:id="297421406">
          <w:marLeft w:val="480"/>
          <w:marRight w:val="0"/>
          <w:marTop w:val="0"/>
          <w:marBottom w:val="0"/>
          <w:divBdr>
            <w:top w:val="none" w:sz="0" w:space="0" w:color="auto"/>
            <w:left w:val="none" w:sz="0" w:space="0" w:color="auto"/>
            <w:bottom w:val="none" w:sz="0" w:space="0" w:color="auto"/>
            <w:right w:val="none" w:sz="0" w:space="0" w:color="auto"/>
          </w:divBdr>
        </w:div>
        <w:div w:id="406610047">
          <w:marLeft w:val="480"/>
          <w:marRight w:val="0"/>
          <w:marTop w:val="0"/>
          <w:marBottom w:val="0"/>
          <w:divBdr>
            <w:top w:val="none" w:sz="0" w:space="0" w:color="auto"/>
            <w:left w:val="none" w:sz="0" w:space="0" w:color="auto"/>
            <w:bottom w:val="none" w:sz="0" w:space="0" w:color="auto"/>
            <w:right w:val="none" w:sz="0" w:space="0" w:color="auto"/>
          </w:divBdr>
        </w:div>
        <w:div w:id="359672154">
          <w:marLeft w:val="480"/>
          <w:marRight w:val="0"/>
          <w:marTop w:val="0"/>
          <w:marBottom w:val="0"/>
          <w:divBdr>
            <w:top w:val="none" w:sz="0" w:space="0" w:color="auto"/>
            <w:left w:val="none" w:sz="0" w:space="0" w:color="auto"/>
            <w:bottom w:val="none" w:sz="0" w:space="0" w:color="auto"/>
            <w:right w:val="none" w:sz="0" w:space="0" w:color="auto"/>
          </w:divBdr>
        </w:div>
        <w:div w:id="100151490">
          <w:marLeft w:val="480"/>
          <w:marRight w:val="0"/>
          <w:marTop w:val="0"/>
          <w:marBottom w:val="0"/>
          <w:divBdr>
            <w:top w:val="none" w:sz="0" w:space="0" w:color="auto"/>
            <w:left w:val="none" w:sz="0" w:space="0" w:color="auto"/>
            <w:bottom w:val="none" w:sz="0" w:space="0" w:color="auto"/>
            <w:right w:val="none" w:sz="0" w:space="0" w:color="auto"/>
          </w:divBdr>
        </w:div>
        <w:div w:id="634068862">
          <w:marLeft w:val="480"/>
          <w:marRight w:val="0"/>
          <w:marTop w:val="0"/>
          <w:marBottom w:val="0"/>
          <w:divBdr>
            <w:top w:val="none" w:sz="0" w:space="0" w:color="auto"/>
            <w:left w:val="none" w:sz="0" w:space="0" w:color="auto"/>
            <w:bottom w:val="none" w:sz="0" w:space="0" w:color="auto"/>
            <w:right w:val="none" w:sz="0" w:space="0" w:color="auto"/>
          </w:divBdr>
        </w:div>
        <w:div w:id="1228958724">
          <w:marLeft w:val="480"/>
          <w:marRight w:val="0"/>
          <w:marTop w:val="0"/>
          <w:marBottom w:val="0"/>
          <w:divBdr>
            <w:top w:val="none" w:sz="0" w:space="0" w:color="auto"/>
            <w:left w:val="none" w:sz="0" w:space="0" w:color="auto"/>
            <w:bottom w:val="none" w:sz="0" w:space="0" w:color="auto"/>
            <w:right w:val="none" w:sz="0" w:space="0" w:color="auto"/>
          </w:divBdr>
        </w:div>
        <w:div w:id="248078615">
          <w:marLeft w:val="480"/>
          <w:marRight w:val="0"/>
          <w:marTop w:val="0"/>
          <w:marBottom w:val="0"/>
          <w:divBdr>
            <w:top w:val="none" w:sz="0" w:space="0" w:color="auto"/>
            <w:left w:val="none" w:sz="0" w:space="0" w:color="auto"/>
            <w:bottom w:val="none" w:sz="0" w:space="0" w:color="auto"/>
            <w:right w:val="none" w:sz="0" w:space="0" w:color="auto"/>
          </w:divBdr>
        </w:div>
        <w:div w:id="1284967374">
          <w:marLeft w:val="480"/>
          <w:marRight w:val="0"/>
          <w:marTop w:val="0"/>
          <w:marBottom w:val="0"/>
          <w:divBdr>
            <w:top w:val="none" w:sz="0" w:space="0" w:color="auto"/>
            <w:left w:val="none" w:sz="0" w:space="0" w:color="auto"/>
            <w:bottom w:val="none" w:sz="0" w:space="0" w:color="auto"/>
            <w:right w:val="none" w:sz="0" w:space="0" w:color="auto"/>
          </w:divBdr>
        </w:div>
        <w:div w:id="2074084372">
          <w:marLeft w:val="480"/>
          <w:marRight w:val="0"/>
          <w:marTop w:val="0"/>
          <w:marBottom w:val="0"/>
          <w:divBdr>
            <w:top w:val="none" w:sz="0" w:space="0" w:color="auto"/>
            <w:left w:val="none" w:sz="0" w:space="0" w:color="auto"/>
            <w:bottom w:val="none" w:sz="0" w:space="0" w:color="auto"/>
            <w:right w:val="none" w:sz="0" w:space="0" w:color="auto"/>
          </w:divBdr>
        </w:div>
        <w:div w:id="1866476000">
          <w:marLeft w:val="480"/>
          <w:marRight w:val="0"/>
          <w:marTop w:val="0"/>
          <w:marBottom w:val="0"/>
          <w:divBdr>
            <w:top w:val="none" w:sz="0" w:space="0" w:color="auto"/>
            <w:left w:val="none" w:sz="0" w:space="0" w:color="auto"/>
            <w:bottom w:val="none" w:sz="0" w:space="0" w:color="auto"/>
            <w:right w:val="none" w:sz="0" w:space="0" w:color="auto"/>
          </w:divBdr>
        </w:div>
        <w:div w:id="168840223">
          <w:marLeft w:val="480"/>
          <w:marRight w:val="0"/>
          <w:marTop w:val="0"/>
          <w:marBottom w:val="0"/>
          <w:divBdr>
            <w:top w:val="none" w:sz="0" w:space="0" w:color="auto"/>
            <w:left w:val="none" w:sz="0" w:space="0" w:color="auto"/>
            <w:bottom w:val="none" w:sz="0" w:space="0" w:color="auto"/>
            <w:right w:val="none" w:sz="0" w:space="0" w:color="auto"/>
          </w:divBdr>
        </w:div>
        <w:div w:id="1392848805">
          <w:marLeft w:val="480"/>
          <w:marRight w:val="0"/>
          <w:marTop w:val="0"/>
          <w:marBottom w:val="0"/>
          <w:divBdr>
            <w:top w:val="none" w:sz="0" w:space="0" w:color="auto"/>
            <w:left w:val="none" w:sz="0" w:space="0" w:color="auto"/>
            <w:bottom w:val="none" w:sz="0" w:space="0" w:color="auto"/>
            <w:right w:val="none" w:sz="0" w:space="0" w:color="auto"/>
          </w:divBdr>
        </w:div>
        <w:div w:id="1709992131">
          <w:marLeft w:val="480"/>
          <w:marRight w:val="0"/>
          <w:marTop w:val="0"/>
          <w:marBottom w:val="0"/>
          <w:divBdr>
            <w:top w:val="none" w:sz="0" w:space="0" w:color="auto"/>
            <w:left w:val="none" w:sz="0" w:space="0" w:color="auto"/>
            <w:bottom w:val="none" w:sz="0" w:space="0" w:color="auto"/>
            <w:right w:val="none" w:sz="0" w:space="0" w:color="auto"/>
          </w:divBdr>
        </w:div>
        <w:div w:id="826360728">
          <w:marLeft w:val="480"/>
          <w:marRight w:val="0"/>
          <w:marTop w:val="0"/>
          <w:marBottom w:val="0"/>
          <w:divBdr>
            <w:top w:val="none" w:sz="0" w:space="0" w:color="auto"/>
            <w:left w:val="none" w:sz="0" w:space="0" w:color="auto"/>
            <w:bottom w:val="none" w:sz="0" w:space="0" w:color="auto"/>
            <w:right w:val="none" w:sz="0" w:space="0" w:color="auto"/>
          </w:divBdr>
        </w:div>
        <w:div w:id="669874143">
          <w:marLeft w:val="480"/>
          <w:marRight w:val="0"/>
          <w:marTop w:val="0"/>
          <w:marBottom w:val="0"/>
          <w:divBdr>
            <w:top w:val="none" w:sz="0" w:space="0" w:color="auto"/>
            <w:left w:val="none" w:sz="0" w:space="0" w:color="auto"/>
            <w:bottom w:val="none" w:sz="0" w:space="0" w:color="auto"/>
            <w:right w:val="none" w:sz="0" w:space="0" w:color="auto"/>
          </w:divBdr>
        </w:div>
        <w:div w:id="1397166514">
          <w:marLeft w:val="480"/>
          <w:marRight w:val="0"/>
          <w:marTop w:val="0"/>
          <w:marBottom w:val="0"/>
          <w:divBdr>
            <w:top w:val="none" w:sz="0" w:space="0" w:color="auto"/>
            <w:left w:val="none" w:sz="0" w:space="0" w:color="auto"/>
            <w:bottom w:val="none" w:sz="0" w:space="0" w:color="auto"/>
            <w:right w:val="none" w:sz="0" w:space="0" w:color="auto"/>
          </w:divBdr>
        </w:div>
        <w:div w:id="1684044581">
          <w:marLeft w:val="480"/>
          <w:marRight w:val="0"/>
          <w:marTop w:val="0"/>
          <w:marBottom w:val="0"/>
          <w:divBdr>
            <w:top w:val="none" w:sz="0" w:space="0" w:color="auto"/>
            <w:left w:val="none" w:sz="0" w:space="0" w:color="auto"/>
            <w:bottom w:val="none" w:sz="0" w:space="0" w:color="auto"/>
            <w:right w:val="none" w:sz="0" w:space="0" w:color="auto"/>
          </w:divBdr>
        </w:div>
        <w:div w:id="1416129741">
          <w:marLeft w:val="480"/>
          <w:marRight w:val="0"/>
          <w:marTop w:val="0"/>
          <w:marBottom w:val="0"/>
          <w:divBdr>
            <w:top w:val="none" w:sz="0" w:space="0" w:color="auto"/>
            <w:left w:val="none" w:sz="0" w:space="0" w:color="auto"/>
            <w:bottom w:val="none" w:sz="0" w:space="0" w:color="auto"/>
            <w:right w:val="none" w:sz="0" w:space="0" w:color="auto"/>
          </w:divBdr>
        </w:div>
        <w:div w:id="290746528">
          <w:marLeft w:val="480"/>
          <w:marRight w:val="0"/>
          <w:marTop w:val="0"/>
          <w:marBottom w:val="0"/>
          <w:divBdr>
            <w:top w:val="none" w:sz="0" w:space="0" w:color="auto"/>
            <w:left w:val="none" w:sz="0" w:space="0" w:color="auto"/>
            <w:bottom w:val="none" w:sz="0" w:space="0" w:color="auto"/>
            <w:right w:val="none" w:sz="0" w:space="0" w:color="auto"/>
          </w:divBdr>
        </w:div>
        <w:div w:id="1170945746">
          <w:marLeft w:val="480"/>
          <w:marRight w:val="0"/>
          <w:marTop w:val="0"/>
          <w:marBottom w:val="0"/>
          <w:divBdr>
            <w:top w:val="none" w:sz="0" w:space="0" w:color="auto"/>
            <w:left w:val="none" w:sz="0" w:space="0" w:color="auto"/>
            <w:bottom w:val="none" w:sz="0" w:space="0" w:color="auto"/>
            <w:right w:val="none" w:sz="0" w:space="0" w:color="auto"/>
          </w:divBdr>
        </w:div>
        <w:div w:id="593167351">
          <w:marLeft w:val="480"/>
          <w:marRight w:val="0"/>
          <w:marTop w:val="0"/>
          <w:marBottom w:val="0"/>
          <w:divBdr>
            <w:top w:val="none" w:sz="0" w:space="0" w:color="auto"/>
            <w:left w:val="none" w:sz="0" w:space="0" w:color="auto"/>
            <w:bottom w:val="none" w:sz="0" w:space="0" w:color="auto"/>
            <w:right w:val="none" w:sz="0" w:space="0" w:color="auto"/>
          </w:divBdr>
        </w:div>
        <w:div w:id="665941020">
          <w:marLeft w:val="480"/>
          <w:marRight w:val="0"/>
          <w:marTop w:val="0"/>
          <w:marBottom w:val="0"/>
          <w:divBdr>
            <w:top w:val="none" w:sz="0" w:space="0" w:color="auto"/>
            <w:left w:val="none" w:sz="0" w:space="0" w:color="auto"/>
            <w:bottom w:val="none" w:sz="0" w:space="0" w:color="auto"/>
            <w:right w:val="none" w:sz="0" w:space="0" w:color="auto"/>
          </w:divBdr>
        </w:div>
        <w:div w:id="308245116">
          <w:marLeft w:val="480"/>
          <w:marRight w:val="0"/>
          <w:marTop w:val="0"/>
          <w:marBottom w:val="0"/>
          <w:divBdr>
            <w:top w:val="none" w:sz="0" w:space="0" w:color="auto"/>
            <w:left w:val="none" w:sz="0" w:space="0" w:color="auto"/>
            <w:bottom w:val="none" w:sz="0" w:space="0" w:color="auto"/>
            <w:right w:val="none" w:sz="0" w:space="0" w:color="auto"/>
          </w:divBdr>
        </w:div>
        <w:div w:id="554269800">
          <w:marLeft w:val="480"/>
          <w:marRight w:val="0"/>
          <w:marTop w:val="0"/>
          <w:marBottom w:val="0"/>
          <w:divBdr>
            <w:top w:val="none" w:sz="0" w:space="0" w:color="auto"/>
            <w:left w:val="none" w:sz="0" w:space="0" w:color="auto"/>
            <w:bottom w:val="none" w:sz="0" w:space="0" w:color="auto"/>
            <w:right w:val="none" w:sz="0" w:space="0" w:color="auto"/>
          </w:divBdr>
        </w:div>
        <w:div w:id="1259946799">
          <w:marLeft w:val="480"/>
          <w:marRight w:val="0"/>
          <w:marTop w:val="0"/>
          <w:marBottom w:val="0"/>
          <w:divBdr>
            <w:top w:val="none" w:sz="0" w:space="0" w:color="auto"/>
            <w:left w:val="none" w:sz="0" w:space="0" w:color="auto"/>
            <w:bottom w:val="none" w:sz="0" w:space="0" w:color="auto"/>
            <w:right w:val="none" w:sz="0" w:space="0" w:color="auto"/>
          </w:divBdr>
        </w:div>
        <w:div w:id="281034694">
          <w:marLeft w:val="480"/>
          <w:marRight w:val="0"/>
          <w:marTop w:val="0"/>
          <w:marBottom w:val="0"/>
          <w:divBdr>
            <w:top w:val="none" w:sz="0" w:space="0" w:color="auto"/>
            <w:left w:val="none" w:sz="0" w:space="0" w:color="auto"/>
            <w:bottom w:val="none" w:sz="0" w:space="0" w:color="auto"/>
            <w:right w:val="none" w:sz="0" w:space="0" w:color="auto"/>
          </w:divBdr>
        </w:div>
        <w:div w:id="809640561">
          <w:marLeft w:val="480"/>
          <w:marRight w:val="0"/>
          <w:marTop w:val="0"/>
          <w:marBottom w:val="0"/>
          <w:divBdr>
            <w:top w:val="none" w:sz="0" w:space="0" w:color="auto"/>
            <w:left w:val="none" w:sz="0" w:space="0" w:color="auto"/>
            <w:bottom w:val="none" w:sz="0" w:space="0" w:color="auto"/>
            <w:right w:val="none" w:sz="0" w:space="0" w:color="auto"/>
          </w:divBdr>
        </w:div>
        <w:div w:id="1679505097">
          <w:marLeft w:val="480"/>
          <w:marRight w:val="0"/>
          <w:marTop w:val="0"/>
          <w:marBottom w:val="0"/>
          <w:divBdr>
            <w:top w:val="none" w:sz="0" w:space="0" w:color="auto"/>
            <w:left w:val="none" w:sz="0" w:space="0" w:color="auto"/>
            <w:bottom w:val="none" w:sz="0" w:space="0" w:color="auto"/>
            <w:right w:val="none" w:sz="0" w:space="0" w:color="auto"/>
          </w:divBdr>
        </w:div>
        <w:div w:id="1680765789">
          <w:marLeft w:val="480"/>
          <w:marRight w:val="0"/>
          <w:marTop w:val="0"/>
          <w:marBottom w:val="0"/>
          <w:divBdr>
            <w:top w:val="none" w:sz="0" w:space="0" w:color="auto"/>
            <w:left w:val="none" w:sz="0" w:space="0" w:color="auto"/>
            <w:bottom w:val="none" w:sz="0" w:space="0" w:color="auto"/>
            <w:right w:val="none" w:sz="0" w:space="0" w:color="auto"/>
          </w:divBdr>
        </w:div>
        <w:div w:id="1682200725">
          <w:marLeft w:val="480"/>
          <w:marRight w:val="0"/>
          <w:marTop w:val="0"/>
          <w:marBottom w:val="0"/>
          <w:divBdr>
            <w:top w:val="none" w:sz="0" w:space="0" w:color="auto"/>
            <w:left w:val="none" w:sz="0" w:space="0" w:color="auto"/>
            <w:bottom w:val="none" w:sz="0" w:space="0" w:color="auto"/>
            <w:right w:val="none" w:sz="0" w:space="0" w:color="auto"/>
          </w:divBdr>
        </w:div>
        <w:div w:id="2011446663">
          <w:marLeft w:val="480"/>
          <w:marRight w:val="0"/>
          <w:marTop w:val="0"/>
          <w:marBottom w:val="0"/>
          <w:divBdr>
            <w:top w:val="none" w:sz="0" w:space="0" w:color="auto"/>
            <w:left w:val="none" w:sz="0" w:space="0" w:color="auto"/>
            <w:bottom w:val="none" w:sz="0" w:space="0" w:color="auto"/>
            <w:right w:val="none" w:sz="0" w:space="0" w:color="auto"/>
          </w:divBdr>
        </w:div>
        <w:div w:id="114298867">
          <w:marLeft w:val="480"/>
          <w:marRight w:val="0"/>
          <w:marTop w:val="0"/>
          <w:marBottom w:val="0"/>
          <w:divBdr>
            <w:top w:val="none" w:sz="0" w:space="0" w:color="auto"/>
            <w:left w:val="none" w:sz="0" w:space="0" w:color="auto"/>
            <w:bottom w:val="none" w:sz="0" w:space="0" w:color="auto"/>
            <w:right w:val="none" w:sz="0" w:space="0" w:color="auto"/>
          </w:divBdr>
        </w:div>
        <w:div w:id="1739592918">
          <w:marLeft w:val="480"/>
          <w:marRight w:val="0"/>
          <w:marTop w:val="0"/>
          <w:marBottom w:val="0"/>
          <w:divBdr>
            <w:top w:val="none" w:sz="0" w:space="0" w:color="auto"/>
            <w:left w:val="none" w:sz="0" w:space="0" w:color="auto"/>
            <w:bottom w:val="none" w:sz="0" w:space="0" w:color="auto"/>
            <w:right w:val="none" w:sz="0" w:space="0" w:color="auto"/>
          </w:divBdr>
        </w:div>
        <w:div w:id="1728336379">
          <w:marLeft w:val="480"/>
          <w:marRight w:val="0"/>
          <w:marTop w:val="0"/>
          <w:marBottom w:val="0"/>
          <w:divBdr>
            <w:top w:val="none" w:sz="0" w:space="0" w:color="auto"/>
            <w:left w:val="none" w:sz="0" w:space="0" w:color="auto"/>
            <w:bottom w:val="none" w:sz="0" w:space="0" w:color="auto"/>
            <w:right w:val="none" w:sz="0" w:space="0" w:color="auto"/>
          </w:divBdr>
        </w:div>
        <w:div w:id="469055445">
          <w:marLeft w:val="480"/>
          <w:marRight w:val="0"/>
          <w:marTop w:val="0"/>
          <w:marBottom w:val="0"/>
          <w:divBdr>
            <w:top w:val="none" w:sz="0" w:space="0" w:color="auto"/>
            <w:left w:val="none" w:sz="0" w:space="0" w:color="auto"/>
            <w:bottom w:val="none" w:sz="0" w:space="0" w:color="auto"/>
            <w:right w:val="none" w:sz="0" w:space="0" w:color="auto"/>
          </w:divBdr>
        </w:div>
        <w:div w:id="2060083887">
          <w:marLeft w:val="480"/>
          <w:marRight w:val="0"/>
          <w:marTop w:val="0"/>
          <w:marBottom w:val="0"/>
          <w:divBdr>
            <w:top w:val="none" w:sz="0" w:space="0" w:color="auto"/>
            <w:left w:val="none" w:sz="0" w:space="0" w:color="auto"/>
            <w:bottom w:val="none" w:sz="0" w:space="0" w:color="auto"/>
            <w:right w:val="none" w:sz="0" w:space="0" w:color="auto"/>
          </w:divBdr>
        </w:div>
        <w:div w:id="2103068412">
          <w:marLeft w:val="480"/>
          <w:marRight w:val="0"/>
          <w:marTop w:val="0"/>
          <w:marBottom w:val="0"/>
          <w:divBdr>
            <w:top w:val="none" w:sz="0" w:space="0" w:color="auto"/>
            <w:left w:val="none" w:sz="0" w:space="0" w:color="auto"/>
            <w:bottom w:val="none" w:sz="0" w:space="0" w:color="auto"/>
            <w:right w:val="none" w:sz="0" w:space="0" w:color="auto"/>
          </w:divBdr>
        </w:div>
      </w:divsChild>
    </w:div>
    <w:div w:id="1253468691">
      <w:bodyDiv w:val="1"/>
      <w:marLeft w:val="0"/>
      <w:marRight w:val="0"/>
      <w:marTop w:val="0"/>
      <w:marBottom w:val="0"/>
      <w:divBdr>
        <w:top w:val="none" w:sz="0" w:space="0" w:color="auto"/>
        <w:left w:val="none" w:sz="0" w:space="0" w:color="auto"/>
        <w:bottom w:val="none" w:sz="0" w:space="0" w:color="auto"/>
        <w:right w:val="none" w:sz="0" w:space="0" w:color="auto"/>
      </w:divBdr>
      <w:divsChild>
        <w:div w:id="159779819">
          <w:marLeft w:val="480"/>
          <w:marRight w:val="0"/>
          <w:marTop w:val="0"/>
          <w:marBottom w:val="0"/>
          <w:divBdr>
            <w:top w:val="none" w:sz="0" w:space="0" w:color="auto"/>
            <w:left w:val="none" w:sz="0" w:space="0" w:color="auto"/>
            <w:bottom w:val="none" w:sz="0" w:space="0" w:color="auto"/>
            <w:right w:val="none" w:sz="0" w:space="0" w:color="auto"/>
          </w:divBdr>
        </w:div>
        <w:div w:id="966014098">
          <w:marLeft w:val="480"/>
          <w:marRight w:val="0"/>
          <w:marTop w:val="0"/>
          <w:marBottom w:val="0"/>
          <w:divBdr>
            <w:top w:val="none" w:sz="0" w:space="0" w:color="auto"/>
            <w:left w:val="none" w:sz="0" w:space="0" w:color="auto"/>
            <w:bottom w:val="none" w:sz="0" w:space="0" w:color="auto"/>
            <w:right w:val="none" w:sz="0" w:space="0" w:color="auto"/>
          </w:divBdr>
        </w:div>
        <w:div w:id="1290207998">
          <w:marLeft w:val="480"/>
          <w:marRight w:val="0"/>
          <w:marTop w:val="0"/>
          <w:marBottom w:val="0"/>
          <w:divBdr>
            <w:top w:val="none" w:sz="0" w:space="0" w:color="auto"/>
            <w:left w:val="none" w:sz="0" w:space="0" w:color="auto"/>
            <w:bottom w:val="none" w:sz="0" w:space="0" w:color="auto"/>
            <w:right w:val="none" w:sz="0" w:space="0" w:color="auto"/>
          </w:divBdr>
        </w:div>
        <w:div w:id="1221284862">
          <w:marLeft w:val="480"/>
          <w:marRight w:val="0"/>
          <w:marTop w:val="0"/>
          <w:marBottom w:val="0"/>
          <w:divBdr>
            <w:top w:val="none" w:sz="0" w:space="0" w:color="auto"/>
            <w:left w:val="none" w:sz="0" w:space="0" w:color="auto"/>
            <w:bottom w:val="none" w:sz="0" w:space="0" w:color="auto"/>
            <w:right w:val="none" w:sz="0" w:space="0" w:color="auto"/>
          </w:divBdr>
        </w:div>
        <w:div w:id="1370957441">
          <w:marLeft w:val="480"/>
          <w:marRight w:val="0"/>
          <w:marTop w:val="0"/>
          <w:marBottom w:val="0"/>
          <w:divBdr>
            <w:top w:val="none" w:sz="0" w:space="0" w:color="auto"/>
            <w:left w:val="none" w:sz="0" w:space="0" w:color="auto"/>
            <w:bottom w:val="none" w:sz="0" w:space="0" w:color="auto"/>
            <w:right w:val="none" w:sz="0" w:space="0" w:color="auto"/>
          </w:divBdr>
        </w:div>
        <w:div w:id="633214229">
          <w:marLeft w:val="480"/>
          <w:marRight w:val="0"/>
          <w:marTop w:val="0"/>
          <w:marBottom w:val="0"/>
          <w:divBdr>
            <w:top w:val="none" w:sz="0" w:space="0" w:color="auto"/>
            <w:left w:val="none" w:sz="0" w:space="0" w:color="auto"/>
            <w:bottom w:val="none" w:sz="0" w:space="0" w:color="auto"/>
            <w:right w:val="none" w:sz="0" w:space="0" w:color="auto"/>
          </w:divBdr>
        </w:div>
        <w:div w:id="1543320869">
          <w:marLeft w:val="480"/>
          <w:marRight w:val="0"/>
          <w:marTop w:val="0"/>
          <w:marBottom w:val="0"/>
          <w:divBdr>
            <w:top w:val="none" w:sz="0" w:space="0" w:color="auto"/>
            <w:left w:val="none" w:sz="0" w:space="0" w:color="auto"/>
            <w:bottom w:val="none" w:sz="0" w:space="0" w:color="auto"/>
            <w:right w:val="none" w:sz="0" w:space="0" w:color="auto"/>
          </w:divBdr>
        </w:div>
        <w:div w:id="1829662705">
          <w:marLeft w:val="480"/>
          <w:marRight w:val="0"/>
          <w:marTop w:val="0"/>
          <w:marBottom w:val="0"/>
          <w:divBdr>
            <w:top w:val="none" w:sz="0" w:space="0" w:color="auto"/>
            <w:left w:val="none" w:sz="0" w:space="0" w:color="auto"/>
            <w:bottom w:val="none" w:sz="0" w:space="0" w:color="auto"/>
            <w:right w:val="none" w:sz="0" w:space="0" w:color="auto"/>
          </w:divBdr>
        </w:div>
        <w:div w:id="342434761">
          <w:marLeft w:val="480"/>
          <w:marRight w:val="0"/>
          <w:marTop w:val="0"/>
          <w:marBottom w:val="0"/>
          <w:divBdr>
            <w:top w:val="none" w:sz="0" w:space="0" w:color="auto"/>
            <w:left w:val="none" w:sz="0" w:space="0" w:color="auto"/>
            <w:bottom w:val="none" w:sz="0" w:space="0" w:color="auto"/>
            <w:right w:val="none" w:sz="0" w:space="0" w:color="auto"/>
          </w:divBdr>
        </w:div>
        <w:div w:id="1644264227">
          <w:marLeft w:val="480"/>
          <w:marRight w:val="0"/>
          <w:marTop w:val="0"/>
          <w:marBottom w:val="0"/>
          <w:divBdr>
            <w:top w:val="none" w:sz="0" w:space="0" w:color="auto"/>
            <w:left w:val="none" w:sz="0" w:space="0" w:color="auto"/>
            <w:bottom w:val="none" w:sz="0" w:space="0" w:color="auto"/>
            <w:right w:val="none" w:sz="0" w:space="0" w:color="auto"/>
          </w:divBdr>
        </w:div>
        <w:div w:id="130679400">
          <w:marLeft w:val="480"/>
          <w:marRight w:val="0"/>
          <w:marTop w:val="0"/>
          <w:marBottom w:val="0"/>
          <w:divBdr>
            <w:top w:val="none" w:sz="0" w:space="0" w:color="auto"/>
            <w:left w:val="none" w:sz="0" w:space="0" w:color="auto"/>
            <w:bottom w:val="none" w:sz="0" w:space="0" w:color="auto"/>
            <w:right w:val="none" w:sz="0" w:space="0" w:color="auto"/>
          </w:divBdr>
        </w:div>
        <w:div w:id="1440374771">
          <w:marLeft w:val="480"/>
          <w:marRight w:val="0"/>
          <w:marTop w:val="0"/>
          <w:marBottom w:val="0"/>
          <w:divBdr>
            <w:top w:val="none" w:sz="0" w:space="0" w:color="auto"/>
            <w:left w:val="none" w:sz="0" w:space="0" w:color="auto"/>
            <w:bottom w:val="none" w:sz="0" w:space="0" w:color="auto"/>
            <w:right w:val="none" w:sz="0" w:space="0" w:color="auto"/>
          </w:divBdr>
        </w:div>
        <w:div w:id="466358386">
          <w:marLeft w:val="480"/>
          <w:marRight w:val="0"/>
          <w:marTop w:val="0"/>
          <w:marBottom w:val="0"/>
          <w:divBdr>
            <w:top w:val="none" w:sz="0" w:space="0" w:color="auto"/>
            <w:left w:val="none" w:sz="0" w:space="0" w:color="auto"/>
            <w:bottom w:val="none" w:sz="0" w:space="0" w:color="auto"/>
            <w:right w:val="none" w:sz="0" w:space="0" w:color="auto"/>
          </w:divBdr>
        </w:div>
        <w:div w:id="2051958549">
          <w:marLeft w:val="480"/>
          <w:marRight w:val="0"/>
          <w:marTop w:val="0"/>
          <w:marBottom w:val="0"/>
          <w:divBdr>
            <w:top w:val="none" w:sz="0" w:space="0" w:color="auto"/>
            <w:left w:val="none" w:sz="0" w:space="0" w:color="auto"/>
            <w:bottom w:val="none" w:sz="0" w:space="0" w:color="auto"/>
            <w:right w:val="none" w:sz="0" w:space="0" w:color="auto"/>
          </w:divBdr>
        </w:div>
        <w:div w:id="1017121610">
          <w:marLeft w:val="480"/>
          <w:marRight w:val="0"/>
          <w:marTop w:val="0"/>
          <w:marBottom w:val="0"/>
          <w:divBdr>
            <w:top w:val="none" w:sz="0" w:space="0" w:color="auto"/>
            <w:left w:val="none" w:sz="0" w:space="0" w:color="auto"/>
            <w:bottom w:val="none" w:sz="0" w:space="0" w:color="auto"/>
            <w:right w:val="none" w:sz="0" w:space="0" w:color="auto"/>
          </w:divBdr>
        </w:div>
        <w:div w:id="402989654">
          <w:marLeft w:val="480"/>
          <w:marRight w:val="0"/>
          <w:marTop w:val="0"/>
          <w:marBottom w:val="0"/>
          <w:divBdr>
            <w:top w:val="none" w:sz="0" w:space="0" w:color="auto"/>
            <w:left w:val="none" w:sz="0" w:space="0" w:color="auto"/>
            <w:bottom w:val="none" w:sz="0" w:space="0" w:color="auto"/>
            <w:right w:val="none" w:sz="0" w:space="0" w:color="auto"/>
          </w:divBdr>
        </w:div>
        <w:div w:id="1523126249">
          <w:marLeft w:val="480"/>
          <w:marRight w:val="0"/>
          <w:marTop w:val="0"/>
          <w:marBottom w:val="0"/>
          <w:divBdr>
            <w:top w:val="none" w:sz="0" w:space="0" w:color="auto"/>
            <w:left w:val="none" w:sz="0" w:space="0" w:color="auto"/>
            <w:bottom w:val="none" w:sz="0" w:space="0" w:color="auto"/>
            <w:right w:val="none" w:sz="0" w:space="0" w:color="auto"/>
          </w:divBdr>
        </w:div>
        <w:div w:id="1584334432">
          <w:marLeft w:val="480"/>
          <w:marRight w:val="0"/>
          <w:marTop w:val="0"/>
          <w:marBottom w:val="0"/>
          <w:divBdr>
            <w:top w:val="none" w:sz="0" w:space="0" w:color="auto"/>
            <w:left w:val="none" w:sz="0" w:space="0" w:color="auto"/>
            <w:bottom w:val="none" w:sz="0" w:space="0" w:color="auto"/>
            <w:right w:val="none" w:sz="0" w:space="0" w:color="auto"/>
          </w:divBdr>
        </w:div>
        <w:div w:id="192966658">
          <w:marLeft w:val="480"/>
          <w:marRight w:val="0"/>
          <w:marTop w:val="0"/>
          <w:marBottom w:val="0"/>
          <w:divBdr>
            <w:top w:val="none" w:sz="0" w:space="0" w:color="auto"/>
            <w:left w:val="none" w:sz="0" w:space="0" w:color="auto"/>
            <w:bottom w:val="none" w:sz="0" w:space="0" w:color="auto"/>
            <w:right w:val="none" w:sz="0" w:space="0" w:color="auto"/>
          </w:divBdr>
        </w:div>
        <w:div w:id="607927333">
          <w:marLeft w:val="480"/>
          <w:marRight w:val="0"/>
          <w:marTop w:val="0"/>
          <w:marBottom w:val="0"/>
          <w:divBdr>
            <w:top w:val="none" w:sz="0" w:space="0" w:color="auto"/>
            <w:left w:val="none" w:sz="0" w:space="0" w:color="auto"/>
            <w:bottom w:val="none" w:sz="0" w:space="0" w:color="auto"/>
            <w:right w:val="none" w:sz="0" w:space="0" w:color="auto"/>
          </w:divBdr>
        </w:div>
        <w:div w:id="1583559819">
          <w:marLeft w:val="480"/>
          <w:marRight w:val="0"/>
          <w:marTop w:val="0"/>
          <w:marBottom w:val="0"/>
          <w:divBdr>
            <w:top w:val="none" w:sz="0" w:space="0" w:color="auto"/>
            <w:left w:val="none" w:sz="0" w:space="0" w:color="auto"/>
            <w:bottom w:val="none" w:sz="0" w:space="0" w:color="auto"/>
            <w:right w:val="none" w:sz="0" w:space="0" w:color="auto"/>
          </w:divBdr>
        </w:div>
        <w:div w:id="1309822022">
          <w:marLeft w:val="480"/>
          <w:marRight w:val="0"/>
          <w:marTop w:val="0"/>
          <w:marBottom w:val="0"/>
          <w:divBdr>
            <w:top w:val="none" w:sz="0" w:space="0" w:color="auto"/>
            <w:left w:val="none" w:sz="0" w:space="0" w:color="auto"/>
            <w:bottom w:val="none" w:sz="0" w:space="0" w:color="auto"/>
            <w:right w:val="none" w:sz="0" w:space="0" w:color="auto"/>
          </w:divBdr>
        </w:div>
        <w:div w:id="1043210252">
          <w:marLeft w:val="480"/>
          <w:marRight w:val="0"/>
          <w:marTop w:val="0"/>
          <w:marBottom w:val="0"/>
          <w:divBdr>
            <w:top w:val="none" w:sz="0" w:space="0" w:color="auto"/>
            <w:left w:val="none" w:sz="0" w:space="0" w:color="auto"/>
            <w:bottom w:val="none" w:sz="0" w:space="0" w:color="auto"/>
            <w:right w:val="none" w:sz="0" w:space="0" w:color="auto"/>
          </w:divBdr>
        </w:div>
        <w:div w:id="226574477">
          <w:marLeft w:val="480"/>
          <w:marRight w:val="0"/>
          <w:marTop w:val="0"/>
          <w:marBottom w:val="0"/>
          <w:divBdr>
            <w:top w:val="none" w:sz="0" w:space="0" w:color="auto"/>
            <w:left w:val="none" w:sz="0" w:space="0" w:color="auto"/>
            <w:bottom w:val="none" w:sz="0" w:space="0" w:color="auto"/>
            <w:right w:val="none" w:sz="0" w:space="0" w:color="auto"/>
          </w:divBdr>
        </w:div>
        <w:div w:id="15815100">
          <w:marLeft w:val="480"/>
          <w:marRight w:val="0"/>
          <w:marTop w:val="0"/>
          <w:marBottom w:val="0"/>
          <w:divBdr>
            <w:top w:val="none" w:sz="0" w:space="0" w:color="auto"/>
            <w:left w:val="none" w:sz="0" w:space="0" w:color="auto"/>
            <w:bottom w:val="none" w:sz="0" w:space="0" w:color="auto"/>
            <w:right w:val="none" w:sz="0" w:space="0" w:color="auto"/>
          </w:divBdr>
        </w:div>
        <w:div w:id="744840425">
          <w:marLeft w:val="480"/>
          <w:marRight w:val="0"/>
          <w:marTop w:val="0"/>
          <w:marBottom w:val="0"/>
          <w:divBdr>
            <w:top w:val="none" w:sz="0" w:space="0" w:color="auto"/>
            <w:left w:val="none" w:sz="0" w:space="0" w:color="auto"/>
            <w:bottom w:val="none" w:sz="0" w:space="0" w:color="auto"/>
            <w:right w:val="none" w:sz="0" w:space="0" w:color="auto"/>
          </w:divBdr>
        </w:div>
        <w:div w:id="1796022915">
          <w:marLeft w:val="480"/>
          <w:marRight w:val="0"/>
          <w:marTop w:val="0"/>
          <w:marBottom w:val="0"/>
          <w:divBdr>
            <w:top w:val="none" w:sz="0" w:space="0" w:color="auto"/>
            <w:left w:val="none" w:sz="0" w:space="0" w:color="auto"/>
            <w:bottom w:val="none" w:sz="0" w:space="0" w:color="auto"/>
            <w:right w:val="none" w:sz="0" w:space="0" w:color="auto"/>
          </w:divBdr>
        </w:div>
        <w:div w:id="291790714">
          <w:marLeft w:val="480"/>
          <w:marRight w:val="0"/>
          <w:marTop w:val="0"/>
          <w:marBottom w:val="0"/>
          <w:divBdr>
            <w:top w:val="none" w:sz="0" w:space="0" w:color="auto"/>
            <w:left w:val="none" w:sz="0" w:space="0" w:color="auto"/>
            <w:bottom w:val="none" w:sz="0" w:space="0" w:color="auto"/>
            <w:right w:val="none" w:sz="0" w:space="0" w:color="auto"/>
          </w:divBdr>
        </w:div>
        <w:div w:id="2123764216">
          <w:marLeft w:val="480"/>
          <w:marRight w:val="0"/>
          <w:marTop w:val="0"/>
          <w:marBottom w:val="0"/>
          <w:divBdr>
            <w:top w:val="none" w:sz="0" w:space="0" w:color="auto"/>
            <w:left w:val="none" w:sz="0" w:space="0" w:color="auto"/>
            <w:bottom w:val="none" w:sz="0" w:space="0" w:color="auto"/>
            <w:right w:val="none" w:sz="0" w:space="0" w:color="auto"/>
          </w:divBdr>
        </w:div>
        <w:div w:id="1895192653">
          <w:marLeft w:val="480"/>
          <w:marRight w:val="0"/>
          <w:marTop w:val="0"/>
          <w:marBottom w:val="0"/>
          <w:divBdr>
            <w:top w:val="none" w:sz="0" w:space="0" w:color="auto"/>
            <w:left w:val="none" w:sz="0" w:space="0" w:color="auto"/>
            <w:bottom w:val="none" w:sz="0" w:space="0" w:color="auto"/>
            <w:right w:val="none" w:sz="0" w:space="0" w:color="auto"/>
          </w:divBdr>
        </w:div>
        <w:div w:id="766929310">
          <w:marLeft w:val="480"/>
          <w:marRight w:val="0"/>
          <w:marTop w:val="0"/>
          <w:marBottom w:val="0"/>
          <w:divBdr>
            <w:top w:val="none" w:sz="0" w:space="0" w:color="auto"/>
            <w:left w:val="none" w:sz="0" w:space="0" w:color="auto"/>
            <w:bottom w:val="none" w:sz="0" w:space="0" w:color="auto"/>
            <w:right w:val="none" w:sz="0" w:space="0" w:color="auto"/>
          </w:divBdr>
        </w:div>
        <w:div w:id="27336413">
          <w:marLeft w:val="480"/>
          <w:marRight w:val="0"/>
          <w:marTop w:val="0"/>
          <w:marBottom w:val="0"/>
          <w:divBdr>
            <w:top w:val="none" w:sz="0" w:space="0" w:color="auto"/>
            <w:left w:val="none" w:sz="0" w:space="0" w:color="auto"/>
            <w:bottom w:val="none" w:sz="0" w:space="0" w:color="auto"/>
            <w:right w:val="none" w:sz="0" w:space="0" w:color="auto"/>
          </w:divBdr>
        </w:div>
        <w:div w:id="581378111">
          <w:marLeft w:val="480"/>
          <w:marRight w:val="0"/>
          <w:marTop w:val="0"/>
          <w:marBottom w:val="0"/>
          <w:divBdr>
            <w:top w:val="none" w:sz="0" w:space="0" w:color="auto"/>
            <w:left w:val="none" w:sz="0" w:space="0" w:color="auto"/>
            <w:bottom w:val="none" w:sz="0" w:space="0" w:color="auto"/>
            <w:right w:val="none" w:sz="0" w:space="0" w:color="auto"/>
          </w:divBdr>
        </w:div>
        <w:div w:id="508326735">
          <w:marLeft w:val="480"/>
          <w:marRight w:val="0"/>
          <w:marTop w:val="0"/>
          <w:marBottom w:val="0"/>
          <w:divBdr>
            <w:top w:val="none" w:sz="0" w:space="0" w:color="auto"/>
            <w:left w:val="none" w:sz="0" w:space="0" w:color="auto"/>
            <w:bottom w:val="none" w:sz="0" w:space="0" w:color="auto"/>
            <w:right w:val="none" w:sz="0" w:space="0" w:color="auto"/>
          </w:divBdr>
        </w:div>
        <w:div w:id="914709957">
          <w:marLeft w:val="480"/>
          <w:marRight w:val="0"/>
          <w:marTop w:val="0"/>
          <w:marBottom w:val="0"/>
          <w:divBdr>
            <w:top w:val="none" w:sz="0" w:space="0" w:color="auto"/>
            <w:left w:val="none" w:sz="0" w:space="0" w:color="auto"/>
            <w:bottom w:val="none" w:sz="0" w:space="0" w:color="auto"/>
            <w:right w:val="none" w:sz="0" w:space="0" w:color="auto"/>
          </w:divBdr>
        </w:div>
        <w:div w:id="1624917432">
          <w:marLeft w:val="480"/>
          <w:marRight w:val="0"/>
          <w:marTop w:val="0"/>
          <w:marBottom w:val="0"/>
          <w:divBdr>
            <w:top w:val="none" w:sz="0" w:space="0" w:color="auto"/>
            <w:left w:val="none" w:sz="0" w:space="0" w:color="auto"/>
            <w:bottom w:val="none" w:sz="0" w:space="0" w:color="auto"/>
            <w:right w:val="none" w:sz="0" w:space="0" w:color="auto"/>
          </w:divBdr>
        </w:div>
        <w:div w:id="865563621">
          <w:marLeft w:val="480"/>
          <w:marRight w:val="0"/>
          <w:marTop w:val="0"/>
          <w:marBottom w:val="0"/>
          <w:divBdr>
            <w:top w:val="none" w:sz="0" w:space="0" w:color="auto"/>
            <w:left w:val="none" w:sz="0" w:space="0" w:color="auto"/>
            <w:bottom w:val="none" w:sz="0" w:space="0" w:color="auto"/>
            <w:right w:val="none" w:sz="0" w:space="0" w:color="auto"/>
          </w:divBdr>
        </w:div>
        <w:div w:id="1222790781">
          <w:marLeft w:val="480"/>
          <w:marRight w:val="0"/>
          <w:marTop w:val="0"/>
          <w:marBottom w:val="0"/>
          <w:divBdr>
            <w:top w:val="none" w:sz="0" w:space="0" w:color="auto"/>
            <w:left w:val="none" w:sz="0" w:space="0" w:color="auto"/>
            <w:bottom w:val="none" w:sz="0" w:space="0" w:color="auto"/>
            <w:right w:val="none" w:sz="0" w:space="0" w:color="auto"/>
          </w:divBdr>
        </w:div>
        <w:div w:id="1025252130">
          <w:marLeft w:val="480"/>
          <w:marRight w:val="0"/>
          <w:marTop w:val="0"/>
          <w:marBottom w:val="0"/>
          <w:divBdr>
            <w:top w:val="none" w:sz="0" w:space="0" w:color="auto"/>
            <w:left w:val="none" w:sz="0" w:space="0" w:color="auto"/>
            <w:bottom w:val="none" w:sz="0" w:space="0" w:color="auto"/>
            <w:right w:val="none" w:sz="0" w:space="0" w:color="auto"/>
          </w:divBdr>
        </w:div>
        <w:div w:id="1792092235">
          <w:marLeft w:val="480"/>
          <w:marRight w:val="0"/>
          <w:marTop w:val="0"/>
          <w:marBottom w:val="0"/>
          <w:divBdr>
            <w:top w:val="none" w:sz="0" w:space="0" w:color="auto"/>
            <w:left w:val="none" w:sz="0" w:space="0" w:color="auto"/>
            <w:bottom w:val="none" w:sz="0" w:space="0" w:color="auto"/>
            <w:right w:val="none" w:sz="0" w:space="0" w:color="auto"/>
          </w:divBdr>
        </w:div>
        <w:div w:id="1595481077">
          <w:marLeft w:val="480"/>
          <w:marRight w:val="0"/>
          <w:marTop w:val="0"/>
          <w:marBottom w:val="0"/>
          <w:divBdr>
            <w:top w:val="none" w:sz="0" w:space="0" w:color="auto"/>
            <w:left w:val="none" w:sz="0" w:space="0" w:color="auto"/>
            <w:bottom w:val="none" w:sz="0" w:space="0" w:color="auto"/>
            <w:right w:val="none" w:sz="0" w:space="0" w:color="auto"/>
          </w:divBdr>
        </w:div>
        <w:div w:id="340204291">
          <w:marLeft w:val="480"/>
          <w:marRight w:val="0"/>
          <w:marTop w:val="0"/>
          <w:marBottom w:val="0"/>
          <w:divBdr>
            <w:top w:val="none" w:sz="0" w:space="0" w:color="auto"/>
            <w:left w:val="none" w:sz="0" w:space="0" w:color="auto"/>
            <w:bottom w:val="none" w:sz="0" w:space="0" w:color="auto"/>
            <w:right w:val="none" w:sz="0" w:space="0" w:color="auto"/>
          </w:divBdr>
        </w:div>
        <w:div w:id="1566602919">
          <w:marLeft w:val="480"/>
          <w:marRight w:val="0"/>
          <w:marTop w:val="0"/>
          <w:marBottom w:val="0"/>
          <w:divBdr>
            <w:top w:val="none" w:sz="0" w:space="0" w:color="auto"/>
            <w:left w:val="none" w:sz="0" w:space="0" w:color="auto"/>
            <w:bottom w:val="none" w:sz="0" w:space="0" w:color="auto"/>
            <w:right w:val="none" w:sz="0" w:space="0" w:color="auto"/>
          </w:divBdr>
        </w:div>
        <w:div w:id="256450121">
          <w:marLeft w:val="480"/>
          <w:marRight w:val="0"/>
          <w:marTop w:val="0"/>
          <w:marBottom w:val="0"/>
          <w:divBdr>
            <w:top w:val="none" w:sz="0" w:space="0" w:color="auto"/>
            <w:left w:val="none" w:sz="0" w:space="0" w:color="auto"/>
            <w:bottom w:val="none" w:sz="0" w:space="0" w:color="auto"/>
            <w:right w:val="none" w:sz="0" w:space="0" w:color="auto"/>
          </w:divBdr>
        </w:div>
        <w:div w:id="1483812283">
          <w:marLeft w:val="480"/>
          <w:marRight w:val="0"/>
          <w:marTop w:val="0"/>
          <w:marBottom w:val="0"/>
          <w:divBdr>
            <w:top w:val="none" w:sz="0" w:space="0" w:color="auto"/>
            <w:left w:val="none" w:sz="0" w:space="0" w:color="auto"/>
            <w:bottom w:val="none" w:sz="0" w:space="0" w:color="auto"/>
            <w:right w:val="none" w:sz="0" w:space="0" w:color="auto"/>
          </w:divBdr>
        </w:div>
        <w:div w:id="126095126">
          <w:marLeft w:val="480"/>
          <w:marRight w:val="0"/>
          <w:marTop w:val="0"/>
          <w:marBottom w:val="0"/>
          <w:divBdr>
            <w:top w:val="none" w:sz="0" w:space="0" w:color="auto"/>
            <w:left w:val="none" w:sz="0" w:space="0" w:color="auto"/>
            <w:bottom w:val="none" w:sz="0" w:space="0" w:color="auto"/>
            <w:right w:val="none" w:sz="0" w:space="0" w:color="auto"/>
          </w:divBdr>
        </w:div>
        <w:div w:id="1125587888">
          <w:marLeft w:val="480"/>
          <w:marRight w:val="0"/>
          <w:marTop w:val="0"/>
          <w:marBottom w:val="0"/>
          <w:divBdr>
            <w:top w:val="none" w:sz="0" w:space="0" w:color="auto"/>
            <w:left w:val="none" w:sz="0" w:space="0" w:color="auto"/>
            <w:bottom w:val="none" w:sz="0" w:space="0" w:color="auto"/>
            <w:right w:val="none" w:sz="0" w:space="0" w:color="auto"/>
          </w:divBdr>
        </w:div>
        <w:div w:id="1208570521">
          <w:marLeft w:val="480"/>
          <w:marRight w:val="0"/>
          <w:marTop w:val="0"/>
          <w:marBottom w:val="0"/>
          <w:divBdr>
            <w:top w:val="none" w:sz="0" w:space="0" w:color="auto"/>
            <w:left w:val="none" w:sz="0" w:space="0" w:color="auto"/>
            <w:bottom w:val="none" w:sz="0" w:space="0" w:color="auto"/>
            <w:right w:val="none" w:sz="0" w:space="0" w:color="auto"/>
          </w:divBdr>
        </w:div>
      </w:divsChild>
    </w:div>
    <w:div w:id="1254241787">
      <w:bodyDiv w:val="1"/>
      <w:marLeft w:val="0"/>
      <w:marRight w:val="0"/>
      <w:marTop w:val="0"/>
      <w:marBottom w:val="0"/>
      <w:divBdr>
        <w:top w:val="none" w:sz="0" w:space="0" w:color="auto"/>
        <w:left w:val="none" w:sz="0" w:space="0" w:color="auto"/>
        <w:bottom w:val="none" w:sz="0" w:space="0" w:color="auto"/>
        <w:right w:val="none" w:sz="0" w:space="0" w:color="auto"/>
      </w:divBdr>
    </w:div>
    <w:div w:id="1254434318">
      <w:bodyDiv w:val="1"/>
      <w:marLeft w:val="0"/>
      <w:marRight w:val="0"/>
      <w:marTop w:val="0"/>
      <w:marBottom w:val="0"/>
      <w:divBdr>
        <w:top w:val="none" w:sz="0" w:space="0" w:color="auto"/>
        <w:left w:val="none" w:sz="0" w:space="0" w:color="auto"/>
        <w:bottom w:val="none" w:sz="0" w:space="0" w:color="auto"/>
        <w:right w:val="none" w:sz="0" w:space="0" w:color="auto"/>
      </w:divBdr>
      <w:divsChild>
        <w:div w:id="60913320">
          <w:marLeft w:val="0"/>
          <w:marRight w:val="0"/>
          <w:marTop w:val="0"/>
          <w:marBottom w:val="0"/>
          <w:divBdr>
            <w:top w:val="none" w:sz="0" w:space="0" w:color="auto"/>
            <w:left w:val="none" w:sz="0" w:space="0" w:color="auto"/>
            <w:bottom w:val="none" w:sz="0" w:space="0" w:color="auto"/>
            <w:right w:val="none" w:sz="0" w:space="0" w:color="auto"/>
          </w:divBdr>
        </w:div>
        <w:div w:id="481696683">
          <w:marLeft w:val="0"/>
          <w:marRight w:val="0"/>
          <w:marTop w:val="0"/>
          <w:marBottom w:val="0"/>
          <w:divBdr>
            <w:top w:val="none" w:sz="0" w:space="0" w:color="auto"/>
            <w:left w:val="none" w:sz="0" w:space="0" w:color="auto"/>
            <w:bottom w:val="none" w:sz="0" w:space="0" w:color="auto"/>
            <w:right w:val="none" w:sz="0" w:space="0" w:color="auto"/>
          </w:divBdr>
        </w:div>
        <w:div w:id="748233806">
          <w:marLeft w:val="0"/>
          <w:marRight w:val="0"/>
          <w:marTop w:val="0"/>
          <w:marBottom w:val="0"/>
          <w:divBdr>
            <w:top w:val="none" w:sz="0" w:space="0" w:color="auto"/>
            <w:left w:val="none" w:sz="0" w:space="0" w:color="auto"/>
            <w:bottom w:val="none" w:sz="0" w:space="0" w:color="auto"/>
            <w:right w:val="none" w:sz="0" w:space="0" w:color="auto"/>
          </w:divBdr>
        </w:div>
      </w:divsChild>
    </w:div>
    <w:div w:id="1257832769">
      <w:bodyDiv w:val="1"/>
      <w:marLeft w:val="0"/>
      <w:marRight w:val="0"/>
      <w:marTop w:val="0"/>
      <w:marBottom w:val="0"/>
      <w:divBdr>
        <w:top w:val="none" w:sz="0" w:space="0" w:color="auto"/>
        <w:left w:val="none" w:sz="0" w:space="0" w:color="auto"/>
        <w:bottom w:val="none" w:sz="0" w:space="0" w:color="auto"/>
        <w:right w:val="none" w:sz="0" w:space="0" w:color="auto"/>
      </w:divBdr>
      <w:divsChild>
        <w:div w:id="1347831852">
          <w:marLeft w:val="480"/>
          <w:marRight w:val="0"/>
          <w:marTop w:val="0"/>
          <w:marBottom w:val="0"/>
          <w:divBdr>
            <w:top w:val="none" w:sz="0" w:space="0" w:color="auto"/>
            <w:left w:val="none" w:sz="0" w:space="0" w:color="auto"/>
            <w:bottom w:val="none" w:sz="0" w:space="0" w:color="auto"/>
            <w:right w:val="none" w:sz="0" w:space="0" w:color="auto"/>
          </w:divBdr>
        </w:div>
        <w:div w:id="1395592235">
          <w:marLeft w:val="480"/>
          <w:marRight w:val="0"/>
          <w:marTop w:val="0"/>
          <w:marBottom w:val="0"/>
          <w:divBdr>
            <w:top w:val="none" w:sz="0" w:space="0" w:color="auto"/>
            <w:left w:val="none" w:sz="0" w:space="0" w:color="auto"/>
            <w:bottom w:val="none" w:sz="0" w:space="0" w:color="auto"/>
            <w:right w:val="none" w:sz="0" w:space="0" w:color="auto"/>
          </w:divBdr>
        </w:div>
        <w:div w:id="1371301493">
          <w:marLeft w:val="480"/>
          <w:marRight w:val="0"/>
          <w:marTop w:val="0"/>
          <w:marBottom w:val="0"/>
          <w:divBdr>
            <w:top w:val="none" w:sz="0" w:space="0" w:color="auto"/>
            <w:left w:val="none" w:sz="0" w:space="0" w:color="auto"/>
            <w:bottom w:val="none" w:sz="0" w:space="0" w:color="auto"/>
            <w:right w:val="none" w:sz="0" w:space="0" w:color="auto"/>
          </w:divBdr>
        </w:div>
        <w:div w:id="1171064432">
          <w:marLeft w:val="480"/>
          <w:marRight w:val="0"/>
          <w:marTop w:val="0"/>
          <w:marBottom w:val="0"/>
          <w:divBdr>
            <w:top w:val="none" w:sz="0" w:space="0" w:color="auto"/>
            <w:left w:val="none" w:sz="0" w:space="0" w:color="auto"/>
            <w:bottom w:val="none" w:sz="0" w:space="0" w:color="auto"/>
            <w:right w:val="none" w:sz="0" w:space="0" w:color="auto"/>
          </w:divBdr>
        </w:div>
        <w:div w:id="1884126304">
          <w:marLeft w:val="480"/>
          <w:marRight w:val="0"/>
          <w:marTop w:val="0"/>
          <w:marBottom w:val="0"/>
          <w:divBdr>
            <w:top w:val="none" w:sz="0" w:space="0" w:color="auto"/>
            <w:left w:val="none" w:sz="0" w:space="0" w:color="auto"/>
            <w:bottom w:val="none" w:sz="0" w:space="0" w:color="auto"/>
            <w:right w:val="none" w:sz="0" w:space="0" w:color="auto"/>
          </w:divBdr>
        </w:div>
        <w:div w:id="158352360">
          <w:marLeft w:val="480"/>
          <w:marRight w:val="0"/>
          <w:marTop w:val="0"/>
          <w:marBottom w:val="0"/>
          <w:divBdr>
            <w:top w:val="none" w:sz="0" w:space="0" w:color="auto"/>
            <w:left w:val="none" w:sz="0" w:space="0" w:color="auto"/>
            <w:bottom w:val="none" w:sz="0" w:space="0" w:color="auto"/>
            <w:right w:val="none" w:sz="0" w:space="0" w:color="auto"/>
          </w:divBdr>
        </w:div>
        <w:div w:id="1162626319">
          <w:marLeft w:val="480"/>
          <w:marRight w:val="0"/>
          <w:marTop w:val="0"/>
          <w:marBottom w:val="0"/>
          <w:divBdr>
            <w:top w:val="none" w:sz="0" w:space="0" w:color="auto"/>
            <w:left w:val="none" w:sz="0" w:space="0" w:color="auto"/>
            <w:bottom w:val="none" w:sz="0" w:space="0" w:color="auto"/>
            <w:right w:val="none" w:sz="0" w:space="0" w:color="auto"/>
          </w:divBdr>
        </w:div>
        <w:div w:id="1994868398">
          <w:marLeft w:val="480"/>
          <w:marRight w:val="0"/>
          <w:marTop w:val="0"/>
          <w:marBottom w:val="0"/>
          <w:divBdr>
            <w:top w:val="none" w:sz="0" w:space="0" w:color="auto"/>
            <w:left w:val="none" w:sz="0" w:space="0" w:color="auto"/>
            <w:bottom w:val="none" w:sz="0" w:space="0" w:color="auto"/>
            <w:right w:val="none" w:sz="0" w:space="0" w:color="auto"/>
          </w:divBdr>
        </w:div>
        <w:div w:id="738598331">
          <w:marLeft w:val="480"/>
          <w:marRight w:val="0"/>
          <w:marTop w:val="0"/>
          <w:marBottom w:val="0"/>
          <w:divBdr>
            <w:top w:val="none" w:sz="0" w:space="0" w:color="auto"/>
            <w:left w:val="none" w:sz="0" w:space="0" w:color="auto"/>
            <w:bottom w:val="none" w:sz="0" w:space="0" w:color="auto"/>
            <w:right w:val="none" w:sz="0" w:space="0" w:color="auto"/>
          </w:divBdr>
        </w:div>
        <w:div w:id="388768578">
          <w:marLeft w:val="480"/>
          <w:marRight w:val="0"/>
          <w:marTop w:val="0"/>
          <w:marBottom w:val="0"/>
          <w:divBdr>
            <w:top w:val="none" w:sz="0" w:space="0" w:color="auto"/>
            <w:left w:val="none" w:sz="0" w:space="0" w:color="auto"/>
            <w:bottom w:val="none" w:sz="0" w:space="0" w:color="auto"/>
            <w:right w:val="none" w:sz="0" w:space="0" w:color="auto"/>
          </w:divBdr>
        </w:div>
        <w:div w:id="617763989">
          <w:marLeft w:val="480"/>
          <w:marRight w:val="0"/>
          <w:marTop w:val="0"/>
          <w:marBottom w:val="0"/>
          <w:divBdr>
            <w:top w:val="none" w:sz="0" w:space="0" w:color="auto"/>
            <w:left w:val="none" w:sz="0" w:space="0" w:color="auto"/>
            <w:bottom w:val="none" w:sz="0" w:space="0" w:color="auto"/>
            <w:right w:val="none" w:sz="0" w:space="0" w:color="auto"/>
          </w:divBdr>
        </w:div>
        <w:div w:id="1827281310">
          <w:marLeft w:val="480"/>
          <w:marRight w:val="0"/>
          <w:marTop w:val="0"/>
          <w:marBottom w:val="0"/>
          <w:divBdr>
            <w:top w:val="none" w:sz="0" w:space="0" w:color="auto"/>
            <w:left w:val="none" w:sz="0" w:space="0" w:color="auto"/>
            <w:bottom w:val="none" w:sz="0" w:space="0" w:color="auto"/>
            <w:right w:val="none" w:sz="0" w:space="0" w:color="auto"/>
          </w:divBdr>
        </w:div>
        <w:div w:id="1490361076">
          <w:marLeft w:val="480"/>
          <w:marRight w:val="0"/>
          <w:marTop w:val="0"/>
          <w:marBottom w:val="0"/>
          <w:divBdr>
            <w:top w:val="none" w:sz="0" w:space="0" w:color="auto"/>
            <w:left w:val="none" w:sz="0" w:space="0" w:color="auto"/>
            <w:bottom w:val="none" w:sz="0" w:space="0" w:color="auto"/>
            <w:right w:val="none" w:sz="0" w:space="0" w:color="auto"/>
          </w:divBdr>
        </w:div>
        <w:div w:id="469828679">
          <w:marLeft w:val="480"/>
          <w:marRight w:val="0"/>
          <w:marTop w:val="0"/>
          <w:marBottom w:val="0"/>
          <w:divBdr>
            <w:top w:val="none" w:sz="0" w:space="0" w:color="auto"/>
            <w:left w:val="none" w:sz="0" w:space="0" w:color="auto"/>
            <w:bottom w:val="none" w:sz="0" w:space="0" w:color="auto"/>
            <w:right w:val="none" w:sz="0" w:space="0" w:color="auto"/>
          </w:divBdr>
        </w:div>
        <w:div w:id="508183682">
          <w:marLeft w:val="480"/>
          <w:marRight w:val="0"/>
          <w:marTop w:val="0"/>
          <w:marBottom w:val="0"/>
          <w:divBdr>
            <w:top w:val="none" w:sz="0" w:space="0" w:color="auto"/>
            <w:left w:val="none" w:sz="0" w:space="0" w:color="auto"/>
            <w:bottom w:val="none" w:sz="0" w:space="0" w:color="auto"/>
            <w:right w:val="none" w:sz="0" w:space="0" w:color="auto"/>
          </w:divBdr>
        </w:div>
        <w:div w:id="1114059977">
          <w:marLeft w:val="480"/>
          <w:marRight w:val="0"/>
          <w:marTop w:val="0"/>
          <w:marBottom w:val="0"/>
          <w:divBdr>
            <w:top w:val="none" w:sz="0" w:space="0" w:color="auto"/>
            <w:left w:val="none" w:sz="0" w:space="0" w:color="auto"/>
            <w:bottom w:val="none" w:sz="0" w:space="0" w:color="auto"/>
            <w:right w:val="none" w:sz="0" w:space="0" w:color="auto"/>
          </w:divBdr>
        </w:div>
        <w:div w:id="372966359">
          <w:marLeft w:val="480"/>
          <w:marRight w:val="0"/>
          <w:marTop w:val="0"/>
          <w:marBottom w:val="0"/>
          <w:divBdr>
            <w:top w:val="none" w:sz="0" w:space="0" w:color="auto"/>
            <w:left w:val="none" w:sz="0" w:space="0" w:color="auto"/>
            <w:bottom w:val="none" w:sz="0" w:space="0" w:color="auto"/>
            <w:right w:val="none" w:sz="0" w:space="0" w:color="auto"/>
          </w:divBdr>
        </w:div>
        <w:div w:id="1339894335">
          <w:marLeft w:val="480"/>
          <w:marRight w:val="0"/>
          <w:marTop w:val="0"/>
          <w:marBottom w:val="0"/>
          <w:divBdr>
            <w:top w:val="none" w:sz="0" w:space="0" w:color="auto"/>
            <w:left w:val="none" w:sz="0" w:space="0" w:color="auto"/>
            <w:bottom w:val="none" w:sz="0" w:space="0" w:color="auto"/>
            <w:right w:val="none" w:sz="0" w:space="0" w:color="auto"/>
          </w:divBdr>
        </w:div>
        <w:div w:id="1147934188">
          <w:marLeft w:val="480"/>
          <w:marRight w:val="0"/>
          <w:marTop w:val="0"/>
          <w:marBottom w:val="0"/>
          <w:divBdr>
            <w:top w:val="none" w:sz="0" w:space="0" w:color="auto"/>
            <w:left w:val="none" w:sz="0" w:space="0" w:color="auto"/>
            <w:bottom w:val="none" w:sz="0" w:space="0" w:color="auto"/>
            <w:right w:val="none" w:sz="0" w:space="0" w:color="auto"/>
          </w:divBdr>
        </w:div>
        <w:div w:id="480200061">
          <w:marLeft w:val="480"/>
          <w:marRight w:val="0"/>
          <w:marTop w:val="0"/>
          <w:marBottom w:val="0"/>
          <w:divBdr>
            <w:top w:val="none" w:sz="0" w:space="0" w:color="auto"/>
            <w:left w:val="none" w:sz="0" w:space="0" w:color="auto"/>
            <w:bottom w:val="none" w:sz="0" w:space="0" w:color="auto"/>
            <w:right w:val="none" w:sz="0" w:space="0" w:color="auto"/>
          </w:divBdr>
        </w:div>
        <w:div w:id="1973948431">
          <w:marLeft w:val="480"/>
          <w:marRight w:val="0"/>
          <w:marTop w:val="0"/>
          <w:marBottom w:val="0"/>
          <w:divBdr>
            <w:top w:val="none" w:sz="0" w:space="0" w:color="auto"/>
            <w:left w:val="none" w:sz="0" w:space="0" w:color="auto"/>
            <w:bottom w:val="none" w:sz="0" w:space="0" w:color="auto"/>
            <w:right w:val="none" w:sz="0" w:space="0" w:color="auto"/>
          </w:divBdr>
        </w:div>
        <w:div w:id="489448068">
          <w:marLeft w:val="480"/>
          <w:marRight w:val="0"/>
          <w:marTop w:val="0"/>
          <w:marBottom w:val="0"/>
          <w:divBdr>
            <w:top w:val="none" w:sz="0" w:space="0" w:color="auto"/>
            <w:left w:val="none" w:sz="0" w:space="0" w:color="auto"/>
            <w:bottom w:val="none" w:sz="0" w:space="0" w:color="auto"/>
            <w:right w:val="none" w:sz="0" w:space="0" w:color="auto"/>
          </w:divBdr>
        </w:div>
        <w:div w:id="2082751883">
          <w:marLeft w:val="480"/>
          <w:marRight w:val="0"/>
          <w:marTop w:val="0"/>
          <w:marBottom w:val="0"/>
          <w:divBdr>
            <w:top w:val="none" w:sz="0" w:space="0" w:color="auto"/>
            <w:left w:val="none" w:sz="0" w:space="0" w:color="auto"/>
            <w:bottom w:val="none" w:sz="0" w:space="0" w:color="auto"/>
            <w:right w:val="none" w:sz="0" w:space="0" w:color="auto"/>
          </w:divBdr>
        </w:div>
        <w:div w:id="153767587">
          <w:marLeft w:val="480"/>
          <w:marRight w:val="0"/>
          <w:marTop w:val="0"/>
          <w:marBottom w:val="0"/>
          <w:divBdr>
            <w:top w:val="none" w:sz="0" w:space="0" w:color="auto"/>
            <w:left w:val="none" w:sz="0" w:space="0" w:color="auto"/>
            <w:bottom w:val="none" w:sz="0" w:space="0" w:color="auto"/>
            <w:right w:val="none" w:sz="0" w:space="0" w:color="auto"/>
          </w:divBdr>
        </w:div>
        <w:div w:id="1567179199">
          <w:marLeft w:val="480"/>
          <w:marRight w:val="0"/>
          <w:marTop w:val="0"/>
          <w:marBottom w:val="0"/>
          <w:divBdr>
            <w:top w:val="none" w:sz="0" w:space="0" w:color="auto"/>
            <w:left w:val="none" w:sz="0" w:space="0" w:color="auto"/>
            <w:bottom w:val="none" w:sz="0" w:space="0" w:color="auto"/>
            <w:right w:val="none" w:sz="0" w:space="0" w:color="auto"/>
          </w:divBdr>
        </w:div>
        <w:div w:id="1689793637">
          <w:marLeft w:val="480"/>
          <w:marRight w:val="0"/>
          <w:marTop w:val="0"/>
          <w:marBottom w:val="0"/>
          <w:divBdr>
            <w:top w:val="none" w:sz="0" w:space="0" w:color="auto"/>
            <w:left w:val="none" w:sz="0" w:space="0" w:color="auto"/>
            <w:bottom w:val="none" w:sz="0" w:space="0" w:color="auto"/>
            <w:right w:val="none" w:sz="0" w:space="0" w:color="auto"/>
          </w:divBdr>
        </w:div>
        <w:div w:id="538278252">
          <w:marLeft w:val="480"/>
          <w:marRight w:val="0"/>
          <w:marTop w:val="0"/>
          <w:marBottom w:val="0"/>
          <w:divBdr>
            <w:top w:val="none" w:sz="0" w:space="0" w:color="auto"/>
            <w:left w:val="none" w:sz="0" w:space="0" w:color="auto"/>
            <w:bottom w:val="none" w:sz="0" w:space="0" w:color="auto"/>
            <w:right w:val="none" w:sz="0" w:space="0" w:color="auto"/>
          </w:divBdr>
        </w:div>
        <w:div w:id="1575045164">
          <w:marLeft w:val="480"/>
          <w:marRight w:val="0"/>
          <w:marTop w:val="0"/>
          <w:marBottom w:val="0"/>
          <w:divBdr>
            <w:top w:val="none" w:sz="0" w:space="0" w:color="auto"/>
            <w:left w:val="none" w:sz="0" w:space="0" w:color="auto"/>
            <w:bottom w:val="none" w:sz="0" w:space="0" w:color="auto"/>
            <w:right w:val="none" w:sz="0" w:space="0" w:color="auto"/>
          </w:divBdr>
        </w:div>
        <w:div w:id="1605116839">
          <w:marLeft w:val="480"/>
          <w:marRight w:val="0"/>
          <w:marTop w:val="0"/>
          <w:marBottom w:val="0"/>
          <w:divBdr>
            <w:top w:val="none" w:sz="0" w:space="0" w:color="auto"/>
            <w:left w:val="none" w:sz="0" w:space="0" w:color="auto"/>
            <w:bottom w:val="none" w:sz="0" w:space="0" w:color="auto"/>
            <w:right w:val="none" w:sz="0" w:space="0" w:color="auto"/>
          </w:divBdr>
        </w:div>
      </w:divsChild>
    </w:div>
    <w:div w:id="1257983041">
      <w:bodyDiv w:val="1"/>
      <w:marLeft w:val="0"/>
      <w:marRight w:val="0"/>
      <w:marTop w:val="0"/>
      <w:marBottom w:val="0"/>
      <w:divBdr>
        <w:top w:val="none" w:sz="0" w:space="0" w:color="auto"/>
        <w:left w:val="none" w:sz="0" w:space="0" w:color="auto"/>
        <w:bottom w:val="none" w:sz="0" w:space="0" w:color="auto"/>
        <w:right w:val="none" w:sz="0" w:space="0" w:color="auto"/>
      </w:divBdr>
      <w:divsChild>
        <w:div w:id="509369932">
          <w:marLeft w:val="480"/>
          <w:marRight w:val="0"/>
          <w:marTop w:val="0"/>
          <w:marBottom w:val="0"/>
          <w:divBdr>
            <w:top w:val="none" w:sz="0" w:space="0" w:color="auto"/>
            <w:left w:val="none" w:sz="0" w:space="0" w:color="auto"/>
            <w:bottom w:val="none" w:sz="0" w:space="0" w:color="auto"/>
            <w:right w:val="none" w:sz="0" w:space="0" w:color="auto"/>
          </w:divBdr>
        </w:div>
        <w:div w:id="984747100">
          <w:marLeft w:val="480"/>
          <w:marRight w:val="0"/>
          <w:marTop w:val="0"/>
          <w:marBottom w:val="0"/>
          <w:divBdr>
            <w:top w:val="none" w:sz="0" w:space="0" w:color="auto"/>
            <w:left w:val="none" w:sz="0" w:space="0" w:color="auto"/>
            <w:bottom w:val="none" w:sz="0" w:space="0" w:color="auto"/>
            <w:right w:val="none" w:sz="0" w:space="0" w:color="auto"/>
          </w:divBdr>
        </w:div>
        <w:div w:id="595603702">
          <w:marLeft w:val="480"/>
          <w:marRight w:val="0"/>
          <w:marTop w:val="0"/>
          <w:marBottom w:val="0"/>
          <w:divBdr>
            <w:top w:val="none" w:sz="0" w:space="0" w:color="auto"/>
            <w:left w:val="none" w:sz="0" w:space="0" w:color="auto"/>
            <w:bottom w:val="none" w:sz="0" w:space="0" w:color="auto"/>
            <w:right w:val="none" w:sz="0" w:space="0" w:color="auto"/>
          </w:divBdr>
        </w:div>
        <w:div w:id="1843205327">
          <w:marLeft w:val="480"/>
          <w:marRight w:val="0"/>
          <w:marTop w:val="0"/>
          <w:marBottom w:val="0"/>
          <w:divBdr>
            <w:top w:val="none" w:sz="0" w:space="0" w:color="auto"/>
            <w:left w:val="none" w:sz="0" w:space="0" w:color="auto"/>
            <w:bottom w:val="none" w:sz="0" w:space="0" w:color="auto"/>
            <w:right w:val="none" w:sz="0" w:space="0" w:color="auto"/>
          </w:divBdr>
        </w:div>
        <w:div w:id="1253778560">
          <w:marLeft w:val="480"/>
          <w:marRight w:val="0"/>
          <w:marTop w:val="0"/>
          <w:marBottom w:val="0"/>
          <w:divBdr>
            <w:top w:val="none" w:sz="0" w:space="0" w:color="auto"/>
            <w:left w:val="none" w:sz="0" w:space="0" w:color="auto"/>
            <w:bottom w:val="none" w:sz="0" w:space="0" w:color="auto"/>
            <w:right w:val="none" w:sz="0" w:space="0" w:color="auto"/>
          </w:divBdr>
        </w:div>
        <w:div w:id="1268544629">
          <w:marLeft w:val="480"/>
          <w:marRight w:val="0"/>
          <w:marTop w:val="0"/>
          <w:marBottom w:val="0"/>
          <w:divBdr>
            <w:top w:val="none" w:sz="0" w:space="0" w:color="auto"/>
            <w:left w:val="none" w:sz="0" w:space="0" w:color="auto"/>
            <w:bottom w:val="none" w:sz="0" w:space="0" w:color="auto"/>
            <w:right w:val="none" w:sz="0" w:space="0" w:color="auto"/>
          </w:divBdr>
        </w:div>
        <w:div w:id="1690714087">
          <w:marLeft w:val="480"/>
          <w:marRight w:val="0"/>
          <w:marTop w:val="0"/>
          <w:marBottom w:val="0"/>
          <w:divBdr>
            <w:top w:val="none" w:sz="0" w:space="0" w:color="auto"/>
            <w:left w:val="none" w:sz="0" w:space="0" w:color="auto"/>
            <w:bottom w:val="none" w:sz="0" w:space="0" w:color="auto"/>
            <w:right w:val="none" w:sz="0" w:space="0" w:color="auto"/>
          </w:divBdr>
        </w:div>
        <w:div w:id="151994453">
          <w:marLeft w:val="480"/>
          <w:marRight w:val="0"/>
          <w:marTop w:val="0"/>
          <w:marBottom w:val="0"/>
          <w:divBdr>
            <w:top w:val="none" w:sz="0" w:space="0" w:color="auto"/>
            <w:left w:val="none" w:sz="0" w:space="0" w:color="auto"/>
            <w:bottom w:val="none" w:sz="0" w:space="0" w:color="auto"/>
            <w:right w:val="none" w:sz="0" w:space="0" w:color="auto"/>
          </w:divBdr>
        </w:div>
        <w:div w:id="275404193">
          <w:marLeft w:val="480"/>
          <w:marRight w:val="0"/>
          <w:marTop w:val="0"/>
          <w:marBottom w:val="0"/>
          <w:divBdr>
            <w:top w:val="none" w:sz="0" w:space="0" w:color="auto"/>
            <w:left w:val="none" w:sz="0" w:space="0" w:color="auto"/>
            <w:bottom w:val="none" w:sz="0" w:space="0" w:color="auto"/>
            <w:right w:val="none" w:sz="0" w:space="0" w:color="auto"/>
          </w:divBdr>
        </w:div>
        <w:div w:id="440032566">
          <w:marLeft w:val="480"/>
          <w:marRight w:val="0"/>
          <w:marTop w:val="0"/>
          <w:marBottom w:val="0"/>
          <w:divBdr>
            <w:top w:val="none" w:sz="0" w:space="0" w:color="auto"/>
            <w:left w:val="none" w:sz="0" w:space="0" w:color="auto"/>
            <w:bottom w:val="none" w:sz="0" w:space="0" w:color="auto"/>
            <w:right w:val="none" w:sz="0" w:space="0" w:color="auto"/>
          </w:divBdr>
        </w:div>
        <w:div w:id="331614914">
          <w:marLeft w:val="480"/>
          <w:marRight w:val="0"/>
          <w:marTop w:val="0"/>
          <w:marBottom w:val="0"/>
          <w:divBdr>
            <w:top w:val="none" w:sz="0" w:space="0" w:color="auto"/>
            <w:left w:val="none" w:sz="0" w:space="0" w:color="auto"/>
            <w:bottom w:val="none" w:sz="0" w:space="0" w:color="auto"/>
            <w:right w:val="none" w:sz="0" w:space="0" w:color="auto"/>
          </w:divBdr>
        </w:div>
        <w:div w:id="983780901">
          <w:marLeft w:val="480"/>
          <w:marRight w:val="0"/>
          <w:marTop w:val="0"/>
          <w:marBottom w:val="0"/>
          <w:divBdr>
            <w:top w:val="none" w:sz="0" w:space="0" w:color="auto"/>
            <w:left w:val="none" w:sz="0" w:space="0" w:color="auto"/>
            <w:bottom w:val="none" w:sz="0" w:space="0" w:color="auto"/>
            <w:right w:val="none" w:sz="0" w:space="0" w:color="auto"/>
          </w:divBdr>
        </w:div>
        <w:div w:id="2105765245">
          <w:marLeft w:val="480"/>
          <w:marRight w:val="0"/>
          <w:marTop w:val="0"/>
          <w:marBottom w:val="0"/>
          <w:divBdr>
            <w:top w:val="none" w:sz="0" w:space="0" w:color="auto"/>
            <w:left w:val="none" w:sz="0" w:space="0" w:color="auto"/>
            <w:bottom w:val="none" w:sz="0" w:space="0" w:color="auto"/>
            <w:right w:val="none" w:sz="0" w:space="0" w:color="auto"/>
          </w:divBdr>
        </w:div>
        <w:div w:id="218371544">
          <w:marLeft w:val="480"/>
          <w:marRight w:val="0"/>
          <w:marTop w:val="0"/>
          <w:marBottom w:val="0"/>
          <w:divBdr>
            <w:top w:val="none" w:sz="0" w:space="0" w:color="auto"/>
            <w:left w:val="none" w:sz="0" w:space="0" w:color="auto"/>
            <w:bottom w:val="none" w:sz="0" w:space="0" w:color="auto"/>
            <w:right w:val="none" w:sz="0" w:space="0" w:color="auto"/>
          </w:divBdr>
        </w:div>
        <w:div w:id="70198338">
          <w:marLeft w:val="480"/>
          <w:marRight w:val="0"/>
          <w:marTop w:val="0"/>
          <w:marBottom w:val="0"/>
          <w:divBdr>
            <w:top w:val="none" w:sz="0" w:space="0" w:color="auto"/>
            <w:left w:val="none" w:sz="0" w:space="0" w:color="auto"/>
            <w:bottom w:val="none" w:sz="0" w:space="0" w:color="auto"/>
            <w:right w:val="none" w:sz="0" w:space="0" w:color="auto"/>
          </w:divBdr>
        </w:div>
        <w:div w:id="334118121">
          <w:marLeft w:val="480"/>
          <w:marRight w:val="0"/>
          <w:marTop w:val="0"/>
          <w:marBottom w:val="0"/>
          <w:divBdr>
            <w:top w:val="none" w:sz="0" w:space="0" w:color="auto"/>
            <w:left w:val="none" w:sz="0" w:space="0" w:color="auto"/>
            <w:bottom w:val="none" w:sz="0" w:space="0" w:color="auto"/>
            <w:right w:val="none" w:sz="0" w:space="0" w:color="auto"/>
          </w:divBdr>
        </w:div>
        <w:div w:id="1566183844">
          <w:marLeft w:val="480"/>
          <w:marRight w:val="0"/>
          <w:marTop w:val="0"/>
          <w:marBottom w:val="0"/>
          <w:divBdr>
            <w:top w:val="none" w:sz="0" w:space="0" w:color="auto"/>
            <w:left w:val="none" w:sz="0" w:space="0" w:color="auto"/>
            <w:bottom w:val="none" w:sz="0" w:space="0" w:color="auto"/>
            <w:right w:val="none" w:sz="0" w:space="0" w:color="auto"/>
          </w:divBdr>
        </w:div>
        <w:div w:id="1001856378">
          <w:marLeft w:val="480"/>
          <w:marRight w:val="0"/>
          <w:marTop w:val="0"/>
          <w:marBottom w:val="0"/>
          <w:divBdr>
            <w:top w:val="none" w:sz="0" w:space="0" w:color="auto"/>
            <w:left w:val="none" w:sz="0" w:space="0" w:color="auto"/>
            <w:bottom w:val="none" w:sz="0" w:space="0" w:color="auto"/>
            <w:right w:val="none" w:sz="0" w:space="0" w:color="auto"/>
          </w:divBdr>
        </w:div>
        <w:div w:id="1893688707">
          <w:marLeft w:val="480"/>
          <w:marRight w:val="0"/>
          <w:marTop w:val="0"/>
          <w:marBottom w:val="0"/>
          <w:divBdr>
            <w:top w:val="none" w:sz="0" w:space="0" w:color="auto"/>
            <w:left w:val="none" w:sz="0" w:space="0" w:color="auto"/>
            <w:bottom w:val="none" w:sz="0" w:space="0" w:color="auto"/>
            <w:right w:val="none" w:sz="0" w:space="0" w:color="auto"/>
          </w:divBdr>
        </w:div>
        <w:div w:id="178813220">
          <w:marLeft w:val="480"/>
          <w:marRight w:val="0"/>
          <w:marTop w:val="0"/>
          <w:marBottom w:val="0"/>
          <w:divBdr>
            <w:top w:val="none" w:sz="0" w:space="0" w:color="auto"/>
            <w:left w:val="none" w:sz="0" w:space="0" w:color="auto"/>
            <w:bottom w:val="none" w:sz="0" w:space="0" w:color="auto"/>
            <w:right w:val="none" w:sz="0" w:space="0" w:color="auto"/>
          </w:divBdr>
        </w:div>
        <w:div w:id="134302966">
          <w:marLeft w:val="480"/>
          <w:marRight w:val="0"/>
          <w:marTop w:val="0"/>
          <w:marBottom w:val="0"/>
          <w:divBdr>
            <w:top w:val="none" w:sz="0" w:space="0" w:color="auto"/>
            <w:left w:val="none" w:sz="0" w:space="0" w:color="auto"/>
            <w:bottom w:val="none" w:sz="0" w:space="0" w:color="auto"/>
            <w:right w:val="none" w:sz="0" w:space="0" w:color="auto"/>
          </w:divBdr>
        </w:div>
        <w:div w:id="345445611">
          <w:marLeft w:val="480"/>
          <w:marRight w:val="0"/>
          <w:marTop w:val="0"/>
          <w:marBottom w:val="0"/>
          <w:divBdr>
            <w:top w:val="none" w:sz="0" w:space="0" w:color="auto"/>
            <w:left w:val="none" w:sz="0" w:space="0" w:color="auto"/>
            <w:bottom w:val="none" w:sz="0" w:space="0" w:color="auto"/>
            <w:right w:val="none" w:sz="0" w:space="0" w:color="auto"/>
          </w:divBdr>
        </w:div>
        <w:div w:id="278806176">
          <w:marLeft w:val="480"/>
          <w:marRight w:val="0"/>
          <w:marTop w:val="0"/>
          <w:marBottom w:val="0"/>
          <w:divBdr>
            <w:top w:val="none" w:sz="0" w:space="0" w:color="auto"/>
            <w:left w:val="none" w:sz="0" w:space="0" w:color="auto"/>
            <w:bottom w:val="none" w:sz="0" w:space="0" w:color="auto"/>
            <w:right w:val="none" w:sz="0" w:space="0" w:color="auto"/>
          </w:divBdr>
        </w:div>
        <w:div w:id="198124821">
          <w:marLeft w:val="480"/>
          <w:marRight w:val="0"/>
          <w:marTop w:val="0"/>
          <w:marBottom w:val="0"/>
          <w:divBdr>
            <w:top w:val="none" w:sz="0" w:space="0" w:color="auto"/>
            <w:left w:val="none" w:sz="0" w:space="0" w:color="auto"/>
            <w:bottom w:val="none" w:sz="0" w:space="0" w:color="auto"/>
            <w:right w:val="none" w:sz="0" w:space="0" w:color="auto"/>
          </w:divBdr>
        </w:div>
        <w:div w:id="859860551">
          <w:marLeft w:val="480"/>
          <w:marRight w:val="0"/>
          <w:marTop w:val="0"/>
          <w:marBottom w:val="0"/>
          <w:divBdr>
            <w:top w:val="none" w:sz="0" w:space="0" w:color="auto"/>
            <w:left w:val="none" w:sz="0" w:space="0" w:color="auto"/>
            <w:bottom w:val="none" w:sz="0" w:space="0" w:color="auto"/>
            <w:right w:val="none" w:sz="0" w:space="0" w:color="auto"/>
          </w:divBdr>
        </w:div>
        <w:div w:id="1371952403">
          <w:marLeft w:val="480"/>
          <w:marRight w:val="0"/>
          <w:marTop w:val="0"/>
          <w:marBottom w:val="0"/>
          <w:divBdr>
            <w:top w:val="none" w:sz="0" w:space="0" w:color="auto"/>
            <w:left w:val="none" w:sz="0" w:space="0" w:color="auto"/>
            <w:bottom w:val="none" w:sz="0" w:space="0" w:color="auto"/>
            <w:right w:val="none" w:sz="0" w:space="0" w:color="auto"/>
          </w:divBdr>
        </w:div>
        <w:div w:id="1765146798">
          <w:marLeft w:val="480"/>
          <w:marRight w:val="0"/>
          <w:marTop w:val="0"/>
          <w:marBottom w:val="0"/>
          <w:divBdr>
            <w:top w:val="none" w:sz="0" w:space="0" w:color="auto"/>
            <w:left w:val="none" w:sz="0" w:space="0" w:color="auto"/>
            <w:bottom w:val="none" w:sz="0" w:space="0" w:color="auto"/>
            <w:right w:val="none" w:sz="0" w:space="0" w:color="auto"/>
          </w:divBdr>
        </w:div>
        <w:div w:id="377818952">
          <w:marLeft w:val="480"/>
          <w:marRight w:val="0"/>
          <w:marTop w:val="0"/>
          <w:marBottom w:val="0"/>
          <w:divBdr>
            <w:top w:val="none" w:sz="0" w:space="0" w:color="auto"/>
            <w:left w:val="none" w:sz="0" w:space="0" w:color="auto"/>
            <w:bottom w:val="none" w:sz="0" w:space="0" w:color="auto"/>
            <w:right w:val="none" w:sz="0" w:space="0" w:color="auto"/>
          </w:divBdr>
        </w:div>
        <w:div w:id="985234932">
          <w:marLeft w:val="480"/>
          <w:marRight w:val="0"/>
          <w:marTop w:val="0"/>
          <w:marBottom w:val="0"/>
          <w:divBdr>
            <w:top w:val="none" w:sz="0" w:space="0" w:color="auto"/>
            <w:left w:val="none" w:sz="0" w:space="0" w:color="auto"/>
            <w:bottom w:val="none" w:sz="0" w:space="0" w:color="auto"/>
            <w:right w:val="none" w:sz="0" w:space="0" w:color="auto"/>
          </w:divBdr>
        </w:div>
        <w:div w:id="859971443">
          <w:marLeft w:val="480"/>
          <w:marRight w:val="0"/>
          <w:marTop w:val="0"/>
          <w:marBottom w:val="0"/>
          <w:divBdr>
            <w:top w:val="none" w:sz="0" w:space="0" w:color="auto"/>
            <w:left w:val="none" w:sz="0" w:space="0" w:color="auto"/>
            <w:bottom w:val="none" w:sz="0" w:space="0" w:color="auto"/>
            <w:right w:val="none" w:sz="0" w:space="0" w:color="auto"/>
          </w:divBdr>
        </w:div>
        <w:div w:id="228269347">
          <w:marLeft w:val="480"/>
          <w:marRight w:val="0"/>
          <w:marTop w:val="0"/>
          <w:marBottom w:val="0"/>
          <w:divBdr>
            <w:top w:val="none" w:sz="0" w:space="0" w:color="auto"/>
            <w:left w:val="none" w:sz="0" w:space="0" w:color="auto"/>
            <w:bottom w:val="none" w:sz="0" w:space="0" w:color="auto"/>
            <w:right w:val="none" w:sz="0" w:space="0" w:color="auto"/>
          </w:divBdr>
        </w:div>
        <w:div w:id="1793596680">
          <w:marLeft w:val="480"/>
          <w:marRight w:val="0"/>
          <w:marTop w:val="0"/>
          <w:marBottom w:val="0"/>
          <w:divBdr>
            <w:top w:val="none" w:sz="0" w:space="0" w:color="auto"/>
            <w:left w:val="none" w:sz="0" w:space="0" w:color="auto"/>
            <w:bottom w:val="none" w:sz="0" w:space="0" w:color="auto"/>
            <w:right w:val="none" w:sz="0" w:space="0" w:color="auto"/>
          </w:divBdr>
        </w:div>
        <w:div w:id="1026250674">
          <w:marLeft w:val="480"/>
          <w:marRight w:val="0"/>
          <w:marTop w:val="0"/>
          <w:marBottom w:val="0"/>
          <w:divBdr>
            <w:top w:val="none" w:sz="0" w:space="0" w:color="auto"/>
            <w:left w:val="none" w:sz="0" w:space="0" w:color="auto"/>
            <w:bottom w:val="none" w:sz="0" w:space="0" w:color="auto"/>
            <w:right w:val="none" w:sz="0" w:space="0" w:color="auto"/>
          </w:divBdr>
        </w:div>
        <w:div w:id="1722484764">
          <w:marLeft w:val="480"/>
          <w:marRight w:val="0"/>
          <w:marTop w:val="0"/>
          <w:marBottom w:val="0"/>
          <w:divBdr>
            <w:top w:val="none" w:sz="0" w:space="0" w:color="auto"/>
            <w:left w:val="none" w:sz="0" w:space="0" w:color="auto"/>
            <w:bottom w:val="none" w:sz="0" w:space="0" w:color="auto"/>
            <w:right w:val="none" w:sz="0" w:space="0" w:color="auto"/>
          </w:divBdr>
        </w:div>
        <w:div w:id="779646238">
          <w:marLeft w:val="480"/>
          <w:marRight w:val="0"/>
          <w:marTop w:val="0"/>
          <w:marBottom w:val="0"/>
          <w:divBdr>
            <w:top w:val="none" w:sz="0" w:space="0" w:color="auto"/>
            <w:left w:val="none" w:sz="0" w:space="0" w:color="auto"/>
            <w:bottom w:val="none" w:sz="0" w:space="0" w:color="auto"/>
            <w:right w:val="none" w:sz="0" w:space="0" w:color="auto"/>
          </w:divBdr>
        </w:div>
        <w:div w:id="798259568">
          <w:marLeft w:val="480"/>
          <w:marRight w:val="0"/>
          <w:marTop w:val="0"/>
          <w:marBottom w:val="0"/>
          <w:divBdr>
            <w:top w:val="none" w:sz="0" w:space="0" w:color="auto"/>
            <w:left w:val="none" w:sz="0" w:space="0" w:color="auto"/>
            <w:bottom w:val="none" w:sz="0" w:space="0" w:color="auto"/>
            <w:right w:val="none" w:sz="0" w:space="0" w:color="auto"/>
          </w:divBdr>
        </w:div>
        <w:div w:id="1842158151">
          <w:marLeft w:val="480"/>
          <w:marRight w:val="0"/>
          <w:marTop w:val="0"/>
          <w:marBottom w:val="0"/>
          <w:divBdr>
            <w:top w:val="none" w:sz="0" w:space="0" w:color="auto"/>
            <w:left w:val="none" w:sz="0" w:space="0" w:color="auto"/>
            <w:bottom w:val="none" w:sz="0" w:space="0" w:color="auto"/>
            <w:right w:val="none" w:sz="0" w:space="0" w:color="auto"/>
          </w:divBdr>
        </w:div>
        <w:div w:id="409275881">
          <w:marLeft w:val="480"/>
          <w:marRight w:val="0"/>
          <w:marTop w:val="0"/>
          <w:marBottom w:val="0"/>
          <w:divBdr>
            <w:top w:val="none" w:sz="0" w:space="0" w:color="auto"/>
            <w:left w:val="none" w:sz="0" w:space="0" w:color="auto"/>
            <w:bottom w:val="none" w:sz="0" w:space="0" w:color="auto"/>
            <w:right w:val="none" w:sz="0" w:space="0" w:color="auto"/>
          </w:divBdr>
        </w:div>
        <w:div w:id="749473793">
          <w:marLeft w:val="480"/>
          <w:marRight w:val="0"/>
          <w:marTop w:val="0"/>
          <w:marBottom w:val="0"/>
          <w:divBdr>
            <w:top w:val="none" w:sz="0" w:space="0" w:color="auto"/>
            <w:left w:val="none" w:sz="0" w:space="0" w:color="auto"/>
            <w:bottom w:val="none" w:sz="0" w:space="0" w:color="auto"/>
            <w:right w:val="none" w:sz="0" w:space="0" w:color="auto"/>
          </w:divBdr>
        </w:div>
        <w:div w:id="185752694">
          <w:marLeft w:val="480"/>
          <w:marRight w:val="0"/>
          <w:marTop w:val="0"/>
          <w:marBottom w:val="0"/>
          <w:divBdr>
            <w:top w:val="none" w:sz="0" w:space="0" w:color="auto"/>
            <w:left w:val="none" w:sz="0" w:space="0" w:color="auto"/>
            <w:bottom w:val="none" w:sz="0" w:space="0" w:color="auto"/>
            <w:right w:val="none" w:sz="0" w:space="0" w:color="auto"/>
          </w:divBdr>
        </w:div>
        <w:div w:id="1171723807">
          <w:marLeft w:val="480"/>
          <w:marRight w:val="0"/>
          <w:marTop w:val="0"/>
          <w:marBottom w:val="0"/>
          <w:divBdr>
            <w:top w:val="none" w:sz="0" w:space="0" w:color="auto"/>
            <w:left w:val="none" w:sz="0" w:space="0" w:color="auto"/>
            <w:bottom w:val="none" w:sz="0" w:space="0" w:color="auto"/>
            <w:right w:val="none" w:sz="0" w:space="0" w:color="auto"/>
          </w:divBdr>
        </w:div>
        <w:div w:id="696589583">
          <w:marLeft w:val="480"/>
          <w:marRight w:val="0"/>
          <w:marTop w:val="0"/>
          <w:marBottom w:val="0"/>
          <w:divBdr>
            <w:top w:val="none" w:sz="0" w:space="0" w:color="auto"/>
            <w:left w:val="none" w:sz="0" w:space="0" w:color="auto"/>
            <w:bottom w:val="none" w:sz="0" w:space="0" w:color="auto"/>
            <w:right w:val="none" w:sz="0" w:space="0" w:color="auto"/>
          </w:divBdr>
        </w:div>
        <w:div w:id="1659770574">
          <w:marLeft w:val="480"/>
          <w:marRight w:val="0"/>
          <w:marTop w:val="0"/>
          <w:marBottom w:val="0"/>
          <w:divBdr>
            <w:top w:val="none" w:sz="0" w:space="0" w:color="auto"/>
            <w:left w:val="none" w:sz="0" w:space="0" w:color="auto"/>
            <w:bottom w:val="none" w:sz="0" w:space="0" w:color="auto"/>
            <w:right w:val="none" w:sz="0" w:space="0" w:color="auto"/>
          </w:divBdr>
        </w:div>
        <w:div w:id="1927960858">
          <w:marLeft w:val="480"/>
          <w:marRight w:val="0"/>
          <w:marTop w:val="0"/>
          <w:marBottom w:val="0"/>
          <w:divBdr>
            <w:top w:val="none" w:sz="0" w:space="0" w:color="auto"/>
            <w:left w:val="none" w:sz="0" w:space="0" w:color="auto"/>
            <w:bottom w:val="none" w:sz="0" w:space="0" w:color="auto"/>
            <w:right w:val="none" w:sz="0" w:space="0" w:color="auto"/>
          </w:divBdr>
        </w:div>
        <w:div w:id="1620063505">
          <w:marLeft w:val="480"/>
          <w:marRight w:val="0"/>
          <w:marTop w:val="0"/>
          <w:marBottom w:val="0"/>
          <w:divBdr>
            <w:top w:val="none" w:sz="0" w:space="0" w:color="auto"/>
            <w:left w:val="none" w:sz="0" w:space="0" w:color="auto"/>
            <w:bottom w:val="none" w:sz="0" w:space="0" w:color="auto"/>
            <w:right w:val="none" w:sz="0" w:space="0" w:color="auto"/>
          </w:divBdr>
        </w:div>
        <w:div w:id="1859156817">
          <w:marLeft w:val="480"/>
          <w:marRight w:val="0"/>
          <w:marTop w:val="0"/>
          <w:marBottom w:val="0"/>
          <w:divBdr>
            <w:top w:val="none" w:sz="0" w:space="0" w:color="auto"/>
            <w:left w:val="none" w:sz="0" w:space="0" w:color="auto"/>
            <w:bottom w:val="none" w:sz="0" w:space="0" w:color="auto"/>
            <w:right w:val="none" w:sz="0" w:space="0" w:color="auto"/>
          </w:divBdr>
        </w:div>
        <w:div w:id="19819788">
          <w:marLeft w:val="480"/>
          <w:marRight w:val="0"/>
          <w:marTop w:val="0"/>
          <w:marBottom w:val="0"/>
          <w:divBdr>
            <w:top w:val="none" w:sz="0" w:space="0" w:color="auto"/>
            <w:left w:val="none" w:sz="0" w:space="0" w:color="auto"/>
            <w:bottom w:val="none" w:sz="0" w:space="0" w:color="auto"/>
            <w:right w:val="none" w:sz="0" w:space="0" w:color="auto"/>
          </w:divBdr>
        </w:div>
        <w:div w:id="303000074">
          <w:marLeft w:val="480"/>
          <w:marRight w:val="0"/>
          <w:marTop w:val="0"/>
          <w:marBottom w:val="0"/>
          <w:divBdr>
            <w:top w:val="none" w:sz="0" w:space="0" w:color="auto"/>
            <w:left w:val="none" w:sz="0" w:space="0" w:color="auto"/>
            <w:bottom w:val="none" w:sz="0" w:space="0" w:color="auto"/>
            <w:right w:val="none" w:sz="0" w:space="0" w:color="auto"/>
          </w:divBdr>
        </w:div>
        <w:div w:id="472794527">
          <w:marLeft w:val="480"/>
          <w:marRight w:val="0"/>
          <w:marTop w:val="0"/>
          <w:marBottom w:val="0"/>
          <w:divBdr>
            <w:top w:val="none" w:sz="0" w:space="0" w:color="auto"/>
            <w:left w:val="none" w:sz="0" w:space="0" w:color="auto"/>
            <w:bottom w:val="none" w:sz="0" w:space="0" w:color="auto"/>
            <w:right w:val="none" w:sz="0" w:space="0" w:color="auto"/>
          </w:divBdr>
        </w:div>
        <w:div w:id="143471329">
          <w:marLeft w:val="480"/>
          <w:marRight w:val="0"/>
          <w:marTop w:val="0"/>
          <w:marBottom w:val="0"/>
          <w:divBdr>
            <w:top w:val="none" w:sz="0" w:space="0" w:color="auto"/>
            <w:left w:val="none" w:sz="0" w:space="0" w:color="auto"/>
            <w:bottom w:val="none" w:sz="0" w:space="0" w:color="auto"/>
            <w:right w:val="none" w:sz="0" w:space="0" w:color="auto"/>
          </w:divBdr>
        </w:div>
        <w:div w:id="1951472620">
          <w:marLeft w:val="480"/>
          <w:marRight w:val="0"/>
          <w:marTop w:val="0"/>
          <w:marBottom w:val="0"/>
          <w:divBdr>
            <w:top w:val="none" w:sz="0" w:space="0" w:color="auto"/>
            <w:left w:val="none" w:sz="0" w:space="0" w:color="auto"/>
            <w:bottom w:val="none" w:sz="0" w:space="0" w:color="auto"/>
            <w:right w:val="none" w:sz="0" w:space="0" w:color="auto"/>
          </w:divBdr>
        </w:div>
        <w:div w:id="777798041">
          <w:marLeft w:val="480"/>
          <w:marRight w:val="0"/>
          <w:marTop w:val="0"/>
          <w:marBottom w:val="0"/>
          <w:divBdr>
            <w:top w:val="none" w:sz="0" w:space="0" w:color="auto"/>
            <w:left w:val="none" w:sz="0" w:space="0" w:color="auto"/>
            <w:bottom w:val="none" w:sz="0" w:space="0" w:color="auto"/>
            <w:right w:val="none" w:sz="0" w:space="0" w:color="auto"/>
          </w:divBdr>
        </w:div>
        <w:div w:id="377898161">
          <w:marLeft w:val="480"/>
          <w:marRight w:val="0"/>
          <w:marTop w:val="0"/>
          <w:marBottom w:val="0"/>
          <w:divBdr>
            <w:top w:val="none" w:sz="0" w:space="0" w:color="auto"/>
            <w:left w:val="none" w:sz="0" w:space="0" w:color="auto"/>
            <w:bottom w:val="none" w:sz="0" w:space="0" w:color="auto"/>
            <w:right w:val="none" w:sz="0" w:space="0" w:color="auto"/>
          </w:divBdr>
        </w:div>
      </w:divsChild>
    </w:div>
    <w:div w:id="1260211830">
      <w:bodyDiv w:val="1"/>
      <w:marLeft w:val="0"/>
      <w:marRight w:val="0"/>
      <w:marTop w:val="0"/>
      <w:marBottom w:val="0"/>
      <w:divBdr>
        <w:top w:val="none" w:sz="0" w:space="0" w:color="auto"/>
        <w:left w:val="none" w:sz="0" w:space="0" w:color="auto"/>
        <w:bottom w:val="none" w:sz="0" w:space="0" w:color="auto"/>
        <w:right w:val="none" w:sz="0" w:space="0" w:color="auto"/>
      </w:divBdr>
    </w:div>
    <w:div w:id="1260287889">
      <w:bodyDiv w:val="1"/>
      <w:marLeft w:val="0"/>
      <w:marRight w:val="0"/>
      <w:marTop w:val="0"/>
      <w:marBottom w:val="0"/>
      <w:divBdr>
        <w:top w:val="none" w:sz="0" w:space="0" w:color="auto"/>
        <w:left w:val="none" w:sz="0" w:space="0" w:color="auto"/>
        <w:bottom w:val="none" w:sz="0" w:space="0" w:color="auto"/>
        <w:right w:val="none" w:sz="0" w:space="0" w:color="auto"/>
      </w:divBdr>
    </w:div>
    <w:div w:id="1261067456">
      <w:bodyDiv w:val="1"/>
      <w:marLeft w:val="0"/>
      <w:marRight w:val="0"/>
      <w:marTop w:val="0"/>
      <w:marBottom w:val="0"/>
      <w:divBdr>
        <w:top w:val="none" w:sz="0" w:space="0" w:color="auto"/>
        <w:left w:val="none" w:sz="0" w:space="0" w:color="auto"/>
        <w:bottom w:val="none" w:sz="0" w:space="0" w:color="auto"/>
        <w:right w:val="none" w:sz="0" w:space="0" w:color="auto"/>
      </w:divBdr>
      <w:divsChild>
        <w:div w:id="205063693">
          <w:marLeft w:val="640"/>
          <w:marRight w:val="0"/>
          <w:marTop w:val="0"/>
          <w:marBottom w:val="0"/>
          <w:divBdr>
            <w:top w:val="none" w:sz="0" w:space="0" w:color="auto"/>
            <w:left w:val="none" w:sz="0" w:space="0" w:color="auto"/>
            <w:bottom w:val="none" w:sz="0" w:space="0" w:color="auto"/>
            <w:right w:val="none" w:sz="0" w:space="0" w:color="auto"/>
          </w:divBdr>
        </w:div>
        <w:div w:id="392236524">
          <w:marLeft w:val="640"/>
          <w:marRight w:val="0"/>
          <w:marTop w:val="0"/>
          <w:marBottom w:val="0"/>
          <w:divBdr>
            <w:top w:val="none" w:sz="0" w:space="0" w:color="auto"/>
            <w:left w:val="none" w:sz="0" w:space="0" w:color="auto"/>
            <w:bottom w:val="none" w:sz="0" w:space="0" w:color="auto"/>
            <w:right w:val="none" w:sz="0" w:space="0" w:color="auto"/>
          </w:divBdr>
        </w:div>
        <w:div w:id="627971345">
          <w:marLeft w:val="640"/>
          <w:marRight w:val="0"/>
          <w:marTop w:val="0"/>
          <w:marBottom w:val="0"/>
          <w:divBdr>
            <w:top w:val="none" w:sz="0" w:space="0" w:color="auto"/>
            <w:left w:val="none" w:sz="0" w:space="0" w:color="auto"/>
            <w:bottom w:val="none" w:sz="0" w:space="0" w:color="auto"/>
            <w:right w:val="none" w:sz="0" w:space="0" w:color="auto"/>
          </w:divBdr>
        </w:div>
        <w:div w:id="1033924750">
          <w:marLeft w:val="640"/>
          <w:marRight w:val="0"/>
          <w:marTop w:val="0"/>
          <w:marBottom w:val="0"/>
          <w:divBdr>
            <w:top w:val="none" w:sz="0" w:space="0" w:color="auto"/>
            <w:left w:val="none" w:sz="0" w:space="0" w:color="auto"/>
            <w:bottom w:val="none" w:sz="0" w:space="0" w:color="auto"/>
            <w:right w:val="none" w:sz="0" w:space="0" w:color="auto"/>
          </w:divBdr>
        </w:div>
        <w:div w:id="841941325">
          <w:marLeft w:val="640"/>
          <w:marRight w:val="0"/>
          <w:marTop w:val="0"/>
          <w:marBottom w:val="0"/>
          <w:divBdr>
            <w:top w:val="none" w:sz="0" w:space="0" w:color="auto"/>
            <w:left w:val="none" w:sz="0" w:space="0" w:color="auto"/>
            <w:bottom w:val="none" w:sz="0" w:space="0" w:color="auto"/>
            <w:right w:val="none" w:sz="0" w:space="0" w:color="auto"/>
          </w:divBdr>
        </w:div>
        <w:div w:id="1626159740">
          <w:marLeft w:val="640"/>
          <w:marRight w:val="0"/>
          <w:marTop w:val="0"/>
          <w:marBottom w:val="0"/>
          <w:divBdr>
            <w:top w:val="none" w:sz="0" w:space="0" w:color="auto"/>
            <w:left w:val="none" w:sz="0" w:space="0" w:color="auto"/>
            <w:bottom w:val="none" w:sz="0" w:space="0" w:color="auto"/>
            <w:right w:val="none" w:sz="0" w:space="0" w:color="auto"/>
          </w:divBdr>
        </w:div>
        <w:div w:id="1061708220">
          <w:marLeft w:val="640"/>
          <w:marRight w:val="0"/>
          <w:marTop w:val="0"/>
          <w:marBottom w:val="0"/>
          <w:divBdr>
            <w:top w:val="none" w:sz="0" w:space="0" w:color="auto"/>
            <w:left w:val="none" w:sz="0" w:space="0" w:color="auto"/>
            <w:bottom w:val="none" w:sz="0" w:space="0" w:color="auto"/>
            <w:right w:val="none" w:sz="0" w:space="0" w:color="auto"/>
          </w:divBdr>
        </w:div>
        <w:div w:id="173962068">
          <w:marLeft w:val="640"/>
          <w:marRight w:val="0"/>
          <w:marTop w:val="0"/>
          <w:marBottom w:val="0"/>
          <w:divBdr>
            <w:top w:val="none" w:sz="0" w:space="0" w:color="auto"/>
            <w:left w:val="none" w:sz="0" w:space="0" w:color="auto"/>
            <w:bottom w:val="none" w:sz="0" w:space="0" w:color="auto"/>
            <w:right w:val="none" w:sz="0" w:space="0" w:color="auto"/>
          </w:divBdr>
        </w:div>
        <w:div w:id="138227635">
          <w:marLeft w:val="640"/>
          <w:marRight w:val="0"/>
          <w:marTop w:val="0"/>
          <w:marBottom w:val="0"/>
          <w:divBdr>
            <w:top w:val="none" w:sz="0" w:space="0" w:color="auto"/>
            <w:left w:val="none" w:sz="0" w:space="0" w:color="auto"/>
            <w:bottom w:val="none" w:sz="0" w:space="0" w:color="auto"/>
            <w:right w:val="none" w:sz="0" w:space="0" w:color="auto"/>
          </w:divBdr>
        </w:div>
        <w:div w:id="203448453">
          <w:marLeft w:val="640"/>
          <w:marRight w:val="0"/>
          <w:marTop w:val="0"/>
          <w:marBottom w:val="0"/>
          <w:divBdr>
            <w:top w:val="none" w:sz="0" w:space="0" w:color="auto"/>
            <w:left w:val="none" w:sz="0" w:space="0" w:color="auto"/>
            <w:bottom w:val="none" w:sz="0" w:space="0" w:color="auto"/>
            <w:right w:val="none" w:sz="0" w:space="0" w:color="auto"/>
          </w:divBdr>
        </w:div>
        <w:div w:id="1787306787">
          <w:marLeft w:val="640"/>
          <w:marRight w:val="0"/>
          <w:marTop w:val="0"/>
          <w:marBottom w:val="0"/>
          <w:divBdr>
            <w:top w:val="none" w:sz="0" w:space="0" w:color="auto"/>
            <w:left w:val="none" w:sz="0" w:space="0" w:color="auto"/>
            <w:bottom w:val="none" w:sz="0" w:space="0" w:color="auto"/>
            <w:right w:val="none" w:sz="0" w:space="0" w:color="auto"/>
          </w:divBdr>
        </w:div>
        <w:div w:id="436370027">
          <w:marLeft w:val="640"/>
          <w:marRight w:val="0"/>
          <w:marTop w:val="0"/>
          <w:marBottom w:val="0"/>
          <w:divBdr>
            <w:top w:val="none" w:sz="0" w:space="0" w:color="auto"/>
            <w:left w:val="none" w:sz="0" w:space="0" w:color="auto"/>
            <w:bottom w:val="none" w:sz="0" w:space="0" w:color="auto"/>
            <w:right w:val="none" w:sz="0" w:space="0" w:color="auto"/>
          </w:divBdr>
        </w:div>
        <w:div w:id="355036183">
          <w:marLeft w:val="640"/>
          <w:marRight w:val="0"/>
          <w:marTop w:val="0"/>
          <w:marBottom w:val="0"/>
          <w:divBdr>
            <w:top w:val="none" w:sz="0" w:space="0" w:color="auto"/>
            <w:left w:val="none" w:sz="0" w:space="0" w:color="auto"/>
            <w:bottom w:val="none" w:sz="0" w:space="0" w:color="auto"/>
            <w:right w:val="none" w:sz="0" w:space="0" w:color="auto"/>
          </w:divBdr>
        </w:div>
        <w:div w:id="1522670504">
          <w:marLeft w:val="640"/>
          <w:marRight w:val="0"/>
          <w:marTop w:val="0"/>
          <w:marBottom w:val="0"/>
          <w:divBdr>
            <w:top w:val="none" w:sz="0" w:space="0" w:color="auto"/>
            <w:left w:val="none" w:sz="0" w:space="0" w:color="auto"/>
            <w:bottom w:val="none" w:sz="0" w:space="0" w:color="auto"/>
            <w:right w:val="none" w:sz="0" w:space="0" w:color="auto"/>
          </w:divBdr>
        </w:div>
        <w:div w:id="169758008">
          <w:marLeft w:val="640"/>
          <w:marRight w:val="0"/>
          <w:marTop w:val="0"/>
          <w:marBottom w:val="0"/>
          <w:divBdr>
            <w:top w:val="none" w:sz="0" w:space="0" w:color="auto"/>
            <w:left w:val="none" w:sz="0" w:space="0" w:color="auto"/>
            <w:bottom w:val="none" w:sz="0" w:space="0" w:color="auto"/>
            <w:right w:val="none" w:sz="0" w:space="0" w:color="auto"/>
          </w:divBdr>
        </w:div>
        <w:div w:id="219481460">
          <w:marLeft w:val="640"/>
          <w:marRight w:val="0"/>
          <w:marTop w:val="0"/>
          <w:marBottom w:val="0"/>
          <w:divBdr>
            <w:top w:val="none" w:sz="0" w:space="0" w:color="auto"/>
            <w:left w:val="none" w:sz="0" w:space="0" w:color="auto"/>
            <w:bottom w:val="none" w:sz="0" w:space="0" w:color="auto"/>
            <w:right w:val="none" w:sz="0" w:space="0" w:color="auto"/>
          </w:divBdr>
        </w:div>
        <w:div w:id="724259716">
          <w:marLeft w:val="640"/>
          <w:marRight w:val="0"/>
          <w:marTop w:val="0"/>
          <w:marBottom w:val="0"/>
          <w:divBdr>
            <w:top w:val="none" w:sz="0" w:space="0" w:color="auto"/>
            <w:left w:val="none" w:sz="0" w:space="0" w:color="auto"/>
            <w:bottom w:val="none" w:sz="0" w:space="0" w:color="auto"/>
            <w:right w:val="none" w:sz="0" w:space="0" w:color="auto"/>
          </w:divBdr>
        </w:div>
        <w:div w:id="2134595203">
          <w:marLeft w:val="640"/>
          <w:marRight w:val="0"/>
          <w:marTop w:val="0"/>
          <w:marBottom w:val="0"/>
          <w:divBdr>
            <w:top w:val="none" w:sz="0" w:space="0" w:color="auto"/>
            <w:left w:val="none" w:sz="0" w:space="0" w:color="auto"/>
            <w:bottom w:val="none" w:sz="0" w:space="0" w:color="auto"/>
            <w:right w:val="none" w:sz="0" w:space="0" w:color="auto"/>
          </w:divBdr>
        </w:div>
        <w:div w:id="140006329">
          <w:marLeft w:val="640"/>
          <w:marRight w:val="0"/>
          <w:marTop w:val="0"/>
          <w:marBottom w:val="0"/>
          <w:divBdr>
            <w:top w:val="none" w:sz="0" w:space="0" w:color="auto"/>
            <w:left w:val="none" w:sz="0" w:space="0" w:color="auto"/>
            <w:bottom w:val="none" w:sz="0" w:space="0" w:color="auto"/>
            <w:right w:val="none" w:sz="0" w:space="0" w:color="auto"/>
          </w:divBdr>
        </w:div>
        <w:div w:id="145632595">
          <w:marLeft w:val="640"/>
          <w:marRight w:val="0"/>
          <w:marTop w:val="0"/>
          <w:marBottom w:val="0"/>
          <w:divBdr>
            <w:top w:val="none" w:sz="0" w:space="0" w:color="auto"/>
            <w:left w:val="none" w:sz="0" w:space="0" w:color="auto"/>
            <w:bottom w:val="none" w:sz="0" w:space="0" w:color="auto"/>
            <w:right w:val="none" w:sz="0" w:space="0" w:color="auto"/>
          </w:divBdr>
        </w:div>
        <w:div w:id="1555848071">
          <w:marLeft w:val="640"/>
          <w:marRight w:val="0"/>
          <w:marTop w:val="0"/>
          <w:marBottom w:val="0"/>
          <w:divBdr>
            <w:top w:val="none" w:sz="0" w:space="0" w:color="auto"/>
            <w:left w:val="none" w:sz="0" w:space="0" w:color="auto"/>
            <w:bottom w:val="none" w:sz="0" w:space="0" w:color="auto"/>
            <w:right w:val="none" w:sz="0" w:space="0" w:color="auto"/>
          </w:divBdr>
        </w:div>
        <w:div w:id="1958680038">
          <w:marLeft w:val="640"/>
          <w:marRight w:val="0"/>
          <w:marTop w:val="0"/>
          <w:marBottom w:val="0"/>
          <w:divBdr>
            <w:top w:val="none" w:sz="0" w:space="0" w:color="auto"/>
            <w:left w:val="none" w:sz="0" w:space="0" w:color="auto"/>
            <w:bottom w:val="none" w:sz="0" w:space="0" w:color="auto"/>
            <w:right w:val="none" w:sz="0" w:space="0" w:color="auto"/>
          </w:divBdr>
        </w:div>
        <w:div w:id="418142056">
          <w:marLeft w:val="640"/>
          <w:marRight w:val="0"/>
          <w:marTop w:val="0"/>
          <w:marBottom w:val="0"/>
          <w:divBdr>
            <w:top w:val="none" w:sz="0" w:space="0" w:color="auto"/>
            <w:left w:val="none" w:sz="0" w:space="0" w:color="auto"/>
            <w:bottom w:val="none" w:sz="0" w:space="0" w:color="auto"/>
            <w:right w:val="none" w:sz="0" w:space="0" w:color="auto"/>
          </w:divBdr>
        </w:div>
        <w:div w:id="1368291450">
          <w:marLeft w:val="640"/>
          <w:marRight w:val="0"/>
          <w:marTop w:val="0"/>
          <w:marBottom w:val="0"/>
          <w:divBdr>
            <w:top w:val="none" w:sz="0" w:space="0" w:color="auto"/>
            <w:left w:val="none" w:sz="0" w:space="0" w:color="auto"/>
            <w:bottom w:val="none" w:sz="0" w:space="0" w:color="auto"/>
            <w:right w:val="none" w:sz="0" w:space="0" w:color="auto"/>
          </w:divBdr>
        </w:div>
        <w:div w:id="2032610693">
          <w:marLeft w:val="640"/>
          <w:marRight w:val="0"/>
          <w:marTop w:val="0"/>
          <w:marBottom w:val="0"/>
          <w:divBdr>
            <w:top w:val="none" w:sz="0" w:space="0" w:color="auto"/>
            <w:left w:val="none" w:sz="0" w:space="0" w:color="auto"/>
            <w:bottom w:val="none" w:sz="0" w:space="0" w:color="auto"/>
            <w:right w:val="none" w:sz="0" w:space="0" w:color="auto"/>
          </w:divBdr>
        </w:div>
        <w:div w:id="1238857763">
          <w:marLeft w:val="640"/>
          <w:marRight w:val="0"/>
          <w:marTop w:val="0"/>
          <w:marBottom w:val="0"/>
          <w:divBdr>
            <w:top w:val="none" w:sz="0" w:space="0" w:color="auto"/>
            <w:left w:val="none" w:sz="0" w:space="0" w:color="auto"/>
            <w:bottom w:val="none" w:sz="0" w:space="0" w:color="auto"/>
            <w:right w:val="none" w:sz="0" w:space="0" w:color="auto"/>
          </w:divBdr>
        </w:div>
        <w:div w:id="2036423017">
          <w:marLeft w:val="640"/>
          <w:marRight w:val="0"/>
          <w:marTop w:val="0"/>
          <w:marBottom w:val="0"/>
          <w:divBdr>
            <w:top w:val="none" w:sz="0" w:space="0" w:color="auto"/>
            <w:left w:val="none" w:sz="0" w:space="0" w:color="auto"/>
            <w:bottom w:val="none" w:sz="0" w:space="0" w:color="auto"/>
            <w:right w:val="none" w:sz="0" w:space="0" w:color="auto"/>
          </w:divBdr>
        </w:div>
        <w:div w:id="750084617">
          <w:marLeft w:val="640"/>
          <w:marRight w:val="0"/>
          <w:marTop w:val="0"/>
          <w:marBottom w:val="0"/>
          <w:divBdr>
            <w:top w:val="none" w:sz="0" w:space="0" w:color="auto"/>
            <w:left w:val="none" w:sz="0" w:space="0" w:color="auto"/>
            <w:bottom w:val="none" w:sz="0" w:space="0" w:color="auto"/>
            <w:right w:val="none" w:sz="0" w:space="0" w:color="auto"/>
          </w:divBdr>
        </w:div>
        <w:div w:id="119611527">
          <w:marLeft w:val="640"/>
          <w:marRight w:val="0"/>
          <w:marTop w:val="0"/>
          <w:marBottom w:val="0"/>
          <w:divBdr>
            <w:top w:val="none" w:sz="0" w:space="0" w:color="auto"/>
            <w:left w:val="none" w:sz="0" w:space="0" w:color="auto"/>
            <w:bottom w:val="none" w:sz="0" w:space="0" w:color="auto"/>
            <w:right w:val="none" w:sz="0" w:space="0" w:color="auto"/>
          </w:divBdr>
        </w:div>
        <w:div w:id="1845046133">
          <w:marLeft w:val="640"/>
          <w:marRight w:val="0"/>
          <w:marTop w:val="0"/>
          <w:marBottom w:val="0"/>
          <w:divBdr>
            <w:top w:val="none" w:sz="0" w:space="0" w:color="auto"/>
            <w:left w:val="none" w:sz="0" w:space="0" w:color="auto"/>
            <w:bottom w:val="none" w:sz="0" w:space="0" w:color="auto"/>
            <w:right w:val="none" w:sz="0" w:space="0" w:color="auto"/>
          </w:divBdr>
        </w:div>
        <w:div w:id="1087461819">
          <w:marLeft w:val="640"/>
          <w:marRight w:val="0"/>
          <w:marTop w:val="0"/>
          <w:marBottom w:val="0"/>
          <w:divBdr>
            <w:top w:val="none" w:sz="0" w:space="0" w:color="auto"/>
            <w:left w:val="none" w:sz="0" w:space="0" w:color="auto"/>
            <w:bottom w:val="none" w:sz="0" w:space="0" w:color="auto"/>
            <w:right w:val="none" w:sz="0" w:space="0" w:color="auto"/>
          </w:divBdr>
        </w:div>
        <w:div w:id="2086996931">
          <w:marLeft w:val="640"/>
          <w:marRight w:val="0"/>
          <w:marTop w:val="0"/>
          <w:marBottom w:val="0"/>
          <w:divBdr>
            <w:top w:val="none" w:sz="0" w:space="0" w:color="auto"/>
            <w:left w:val="none" w:sz="0" w:space="0" w:color="auto"/>
            <w:bottom w:val="none" w:sz="0" w:space="0" w:color="auto"/>
            <w:right w:val="none" w:sz="0" w:space="0" w:color="auto"/>
          </w:divBdr>
        </w:div>
        <w:div w:id="1090932219">
          <w:marLeft w:val="640"/>
          <w:marRight w:val="0"/>
          <w:marTop w:val="0"/>
          <w:marBottom w:val="0"/>
          <w:divBdr>
            <w:top w:val="none" w:sz="0" w:space="0" w:color="auto"/>
            <w:left w:val="none" w:sz="0" w:space="0" w:color="auto"/>
            <w:bottom w:val="none" w:sz="0" w:space="0" w:color="auto"/>
            <w:right w:val="none" w:sz="0" w:space="0" w:color="auto"/>
          </w:divBdr>
        </w:div>
        <w:div w:id="933519020">
          <w:marLeft w:val="640"/>
          <w:marRight w:val="0"/>
          <w:marTop w:val="0"/>
          <w:marBottom w:val="0"/>
          <w:divBdr>
            <w:top w:val="none" w:sz="0" w:space="0" w:color="auto"/>
            <w:left w:val="none" w:sz="0" w:space="0" w:color="auto"/>
            <w:bottom w:val="none" w:sz="0" w:space="0" w:color="auto"/>
            <w:right w:val="none" w:sz="0" w:space="0" w:color="auto"/>
          </w:divBdr>
        </w:div>
        <w:div w:id="347803475">
          <w:marLeft w:val="640"/>
          <w:marRight w:val="0"/>
          <w:marTop w:val="0"/>
          <w:marBottom w:val="0"/>
          <w:divBdr>
            <w:top w:val="none" w:sz="0" w:space="0" w:color="auto"/>
            <w:left w:val="none" w:sz="0" w:space="0" w:color="auto"/>
            <w:bottom w:val="none" w:sz="0" w:space="0" w:color="auto"/>
            <w:right w:val="none" w:sz="0" w:space="0" w:color="auto"/>
          </w:divBdr>
        </w:div>
        <w:div w:id="1985885850">
          <w:marLeft w:val="640"/>
          <w:marRight w:val="0"/>
          <w:marTop w:val="0"/>
          <w:marBottom w:val="0"/>
          <w:divBdr>
            <w:top w:val="none" w:sz="0" w:space="0" w:color="auto"/>
            <w:left w:val="none" w:sz="0" w:space="0" w:color="auto"/>
            <w:bottom w:val="none" w:sz="0" w:space="0" w:color="auto"/>
            <w:right w:val="none" w:sz="0" w:space="0" w:color="auto"/>
          </w:divBdr>
        </w:div>
        <w:div w:id="929243039">
          <w:marLeft w:val="640"/>
          <w:marRight w:val="0"/>
          <w:marTop w:val="0"/>
          <w:marBottom w:val="0"/>
          <w:divBdr>
            <w:top w:val="none" w:sz="0" w:space="0" w:color="auto"/>
            <w:left w:val="none" w:sz="0" w:space="0" w:color="auto"/>
            <w:bottom w:val="none" w:sz="0" w:space="0" w:color="auto"/>
            <w:right w:val="none" w:sz="0" w:space="0" w:color="auto"/>
          </w:divBdr>
        </w:div>
        <w:div w:id="512113506">
          <w:marLeft w:val="640"/>
          <w:marRight w:val="0"/>
          <w:marTop w:val="0"/>
          <w:marBottom w:val="0"/>
          <w:divBdr>
            <w:top w:val="none" w:sz="0" w:space="0" w:color="auto"/>
            <w:left w:val="none" w:sz="0" w:space="0" w:color="auto"/>
            <w:bottom w:val="none" w:sz="0" w:space="0" w:color="auto"/>
            <w:right w:val="none" w:sz="0" w:space="0" w:color="auto"/>
          </w:divBdr>
        </w:div>
        <w:div w:id="731540175">
          <w:marLeft w:val="640"/>
          <w:marRight w:val="0"/>
          <w:marTop w:val="0"/>
          <w:marBottom w:val="0"/>
          <w:divBdr>
            <w:top w:val="none" w:sz="0" w:space="0" w:color="auto"/>
            <w:left w:val="none" w:sz="0" w:space="0" w:color="auto"/>
            <w:bottom w:val="none" w:sz="0" w:space="0" w:color="auto"/>
            <w:right w:val="none" w:sz="0" w:space="0" w:color="auto"/>
          </w:divBdr>
        </w:div>
        <w:div w:id="717314313">
          <w:marLeft w:val="640"/>
          <w:marRight w:val="0"/>
          <w:marTop w:val="0"/>
          <w:marBottom w:val="0"/>
          <w:divBdr>
            <w:top w:val="none" w:sz="0" w:space="0" w:color="auto"/>
            <w:left w:val="none" w:sz="0" w:space="0" w:color="auto"/>
            <w:bottom w:val="none" w:sz="0" w:space="0" w:color="auto"/>
            <w:right w:val="none" w:sz="0" w:space="0" w:color="auto"/>
          </w:divBdr>
        </w:div>
        <w:div w:id="1653025282">
          <w:marLeft w:val="640"/>
          <w:marRight w:val="0"/>
          <w:marTop w:val="0"/>
          <w:marBottom w:val="0"/>
          <w:divBdr>
            <w:top w:val="none" w:sz="0" w:space="0" w:color="auto"/>
            <w:left w:val="none" w:sz="0" w:space="0" w:color="auto"/>
            <w:bottom w:val="none" w:sz="0" w:space="0" w:color="auto"/>
            <w:right w:val="none" w:sz="0" w:space="0" w:color="auto"/>
          </w:divBdr>
        </w:div>
        <w:div w:id="401366953">
          <w:marLeft w:val="640"/>
          <w:marRight w:val="0"/>
          <w:marTop w:val="0"/>
          <w:marBottom w:val="0"/>
          <w:divBdr>
            <w:top w:val="none" w:sz="0" w:space="0" w:color="auto"/>
            <w:left w:val="none" w:sz="0" w:space="0" w:color="auto"/>
            <w:bottom w:val="none" w:sz="0" w:space="0" w:color="auto"/>
            <w:right w:val="none" w:sz="0" w:space="0" w:color="auto"/>
          </w:divBdr>
        </w:div>
        <w:div w:id="224415026">
          <w:marLeft w:val="640"/>
          <w:marRight w:val="0"/>
          <w:marTop w:val="0"/>
          <w:marBottom w:val="0"/>
          <w:divBdr>
            <w:top w:val="none" w:sz="0" w:space="0" w:color="auto"/>
            <w:left w:val="none" w:sz="0" w:space="0" w:color="auto"/>
            <w:bottom w:val="none" w:sz="0" w:space="0" w:color="auto"/>
            <w:right w:val="none" w:sz="0" w:space="0" w:color="auto"/>
          </w:divBdr>
        </w:div>
        <w:div w:id="60714407">
          <w:marLeft w:val="640"/>
          <w:marRight w:val="0"/>
          <w:marTop w:val="0"/>
          <w:marBottom w:val="0"/>
          <w:divBdr>
            <w:top w:val="none" w:sz="0" w:space="0" w:color="auto"/>
            <w:left w:val="none" w:sz="0" w:space="0" w:color="auto"/>
            <w:bottom w:val="none" w:sz="0" w:space="0" w:color="auto"/>
            <w:right w:val="none" w:sz="0" w:space="0" w:color="auto"/>
          </w:divBdr>
        </w:div>
        <w:div w:id="1399093559">
          <w:marLeft w:val="640"/>
          <w:marRight w:val="0"/>
          <w:marTop w:val="0"/>
          <w:marBottom w:val="0"/>
          <w:divBdr>
            <w:top w:val="none" w:sz="0" w:space="0" w:color="auto"/>
            <w:left w:val="none" w:sz="0" w:space="0" w:color="auto"/>
            <w:bottom w:val="none" w:sz="0" w:space="0" w:color="auto"/>
            <w:right w:val="none" w:sz="0" w:space="0" w:color="auto"/>
          </w:divBdr>
        </w:div>
        <w:div w:id="1279724238">
          <w:marLeft w:val="640"/>
          <w:marRight w:val="0"/>
          <w:marTop w:val="0"/>
          <w:marBottom w:val="0"/>
          <w:divBdr>
            <w:top w:val="none" w:sz="0" w:space="0" w:color="auto"/>
            <w:left w:val="none" w:sz="0" w:space="0" w:color="auto"/>
            <w:bottom w:val="none" w:sz="0" w:space="0" w:color="auto"/>
            <w:right w:val="none" w:sz="0" w:space="0" w:color="auto"/>
          </w:divBdr>
        </w:div>
        <w:div w:id="179899862">
          <w:marLeft w:val="640"/>
          <w:marRight w:val="0"/>
          <w:marTop w:val="0"/>
          <w:marBottom w:val="0"/>
          <w:divBdr>
            <w:top w:val="none" w:sz="0" w:space="0" w:color="auto"/>
            <w:left w:val="none" w:sz="0" w:space="0" w:color="auto"/>
            <w:bottom w:val="none" w:sz="0" w:space="0" w:color="auto"/>
            <w:right w:val="none" w:sz="0" w:space="0" w:color="auto"/>
          </w:divBdr>
        </w:div>
        <w:div w:id="1193298440">
          <w:marLeft w:val="640"/>
          <w:marRight w:val="0"/>
          <w:marTop w:val="0"/>
          <w:marBottom w:val="0"/>
          <w:divBdr>
            <w:top w:val="none" w:sz="0" w:space="0" w:color="auto"/>
            <w:left w:val="none" w:sz="0" w:space="0" w:color="auto"/>
            <w:bottom w:val="none" w:sz="0" w:space="0" w:color="auto"/>
            <w:right w:val="none" w:sz="0" w:space="0" w:color="auto"/>
          </w:divBdr>
        </w:div>
        <w:div w:id="599458175">
          <w:marLeft w:val="640"/>
          <w:marRight w:val="0"/>
          <w:marTop w:val="0"/>
          <w:marBottom w:val="0"/>
          <w:divBdr>
            <w:top w:val="none" w:sz="0" w:space="0" w:color="auto"/>
            <w:left w:val="none" w:sz="0" w:space="0" w:color="auto"/>
            <w:bottom w:val="none" w:sz="0" w:space="0" w:color="auto"/>
            <w:right w:val="none" w:sz="0" w:space="0" w:color="auto"/>
          </w:divBdr>
        </w:div>
        <w:div w:id="1658682071">
          <w:marLeft w:val="640"/>
          <w:marRight w:val="0"/>
          <w:marTop w:val="0"/>
          <w:marBottom w:val="0"/>
          <w:divBdr>
            <w:top w:val="none" w:sz="0" w:space="0" w:color="auto"/>
            <w:left w:val="none" w:sz="0" w:space="0" w:color="auto"/>
            <w:bottom w:val="none" w:sz="0" w:space="0" w:color="auto"/>
            <w:right w:val="none" w:sz="0" w:space="0" w:color="auto"/>
          </w:divBdr>
        </w:div>
        <w:div w:id="1110709278">
          <w:marLeft w:val="640"/>
          <w:marRight w:val="0"/>
          <w:marTop w:val="0"/>
          <w:marBottom w:val="0"/>
          <w:divBdr>
            <w:top w:val="none" w:sz="0" w:space="0" w:color="auto"/>
            <w:left w:val="none" w:sz="0" w:space="0" w:color="auto"/>
            <w:bottom w:val="none" w:sz="0" w:space="0" w:color="auto"/>
            <w:right w:val="none" w:sz="0" w:space="0" w:color="auto"/>
          </w:divBdr>
        </w:div>
        <w:div w:id="1102915575">
          <w:marLeft w:val="640"/>
          <w:marRight w:val="0"/>
          <w:marTop w:val="0"/>
          <w:marBottom w:val="0"/>
          <w:divBdr>
            <w:top w:val="none" w:sz="0" w:space="0" w:color="auto"/>
            <w:left w:val="none" w:sz="0" w:space="0" w:color="auto"/>
            <w:bottom w:val="none" w:sz="0" w:space="0" w:color="auto"/>
            <w:right w:val="none" w:sz="0" w:space="0" w:color="auto"/>
          </w:divBdr>
        </w:div>
        <w:div w:id="1276330261">
          <w:marLeft w:val="640"/>
          <w:marRight w:val="0"/>
          <w:marTop w:val="0"/>
          <w:marBottom w:val="0"/>
          <w:divBdr>
            <w:top w:val="none" w:sz="0" w:space="0" w:color="auto"/>
            <w:left w:val="none" w:sz="0" w:space="0" w:color="auto"/>
            <w:bottom w:val="none" w:sz="0" w:space="0" w:color="auto"/>
            <w:right w:val="none" w:sz="0" w:space="0" w:color="auto"/>
          </w:divBdr>
        </w:div>
        <w:div w:id="1326009073">
          <w:marLeft w:val="640"/>
          <w:marRight w:val="0"/>
          <w:marTop w:val="0"/>
          <w:marBottom w:val="0"/>
          <w:divBdr>
            <w:top w:val="none" w:sz="0" w:space="0" w:color="auto"/>
            <w:left w:val="none" w:sz="0" w:space="0" w:color="auto"/>
            <w:bottom w:val="none" w:sz="0" w:space="0" w:color="auto"/>
            <w:right w:val="none" w:sz="0" w:space="0" w:color="auto"/>
          </w:divBdr>
        </w:div>
        <w:div w:id="376588611">
          <w:marLeft w:val="640"/>
          <w:marRight w:val="0"/>
          <w:marTop w:val="0"/>
          <w:marBottom w:val="0"/>
          <w:divBdr>
            <w:top w:val="none" w:sz="0" w:space="0" w:color="auto"/>
            <w:left w:val="none" w:sz="0" w:space="0" w:color="auto"/>
            <w:bottom w:val="none" w:sz="0" w:space="0" w:color="auto"/>
            <w:right w:val="none" w:sz="0" w:space="0" w:color="auto"/>
          </w:divBdr>
        </w:div>
        <w:div w:id="544681048">
          <w:marLeft w:val="640"/>
          <w:marRight w:val="0"/>
          <w:marTop w:val="0"/>
          <w:marBottom w:val="0"/>
          <w:divBdr>
            <w:top w:val="none" w:sz="0" w:space="0" w:color="auto"/>
            <w:left w:val="none" w:sz="0" w:space="0" w:color="auto"/>
            <w:bottom w:val="none" w:sz="0" w:space="0" w:color="auto"/>
            <w:right w:val="none" w:sz="0" w:space="0" w:color="auto"/>
          </w:divBdr>
        </w:div>
        <w:div w:id="1017316698">
          <w:marLeft w:val="640"/>
          <w:marRight w:val="0"/>
          <w:marTop w:val="0"/>
          <w:marBottom w:val="0"/>
          <w:divBdr>
            <w:top w:val="none" w:sz="0" w:space="0" w:color="auto"/>
            <w:left w:val="none" w:sz="0" w:space="0" w:color="auto"/>
            <w:bottom w:val="none" w:sz="0" w:space="0" w:color="auto"/>
            <w:right w:val="none" w:sz="0" w:space="0" w:color="auto"/>
          </w:divBdr>
        </w:div>
        <w:div w:id="1419445741">
          <w:marLeft w:val="640"/>
          <w:marRight w:val="0"/>
          <w:marTop w:val="0"/>
          <w:marBottom w:val="0"/>
          <w:divBdr>
            <w:top w:val="none" w:sz="0" w:space="0" w:color="auto"/>
            <w:left w:val="none" w:sz="0" w:space="0" w:color="auto"/>
            <w:bottom w:val="none" w:sz="0" w:space="0" w:color="auto"/>
            <w:right w:val="none" w:sz="0" w:space="0" w:color="auto"/>
          </w:divBdr>
        </w:div>
        <w:div w:id="1858764405">
          <w:marLeft w:val="640"/>
          <w:marRight w:val="0"/>
          <w:marTop w:val="0"/>
          <w:marBottom w:val="0"/>
          <w:divBdr>
            <w:top w:val="none" w:sz="0" w:space="0" w:color="auto"/>
            <w:left w:val="none" w:sz="0" w:space="0" w:color="auto"/>
            <w:bottom w:val="none" w:sz="0" w:space="0" w:color="auto"/>
            <w:right w:val="none" w:sz="0" w:space="0" w:color="auto"/>
          </w:divBdr>
        </w:div>
        <w:div w:id="1985503785">
          <w:marLeft w:val="640"/>
          <w:marRight w:val="0"/>
          <w:marTop w:val="0"/>
          <w:marBottom w:val="0"/>
          <w:divBdr>
            <w:top w:val="none" w:sz="0" w:space="0" w:color="auto"/>
            <w:left w:val="none" w:sz="0" w:space="0" w:color="auto"/>
            <w:bottom w:val="none" w:sz="0" w:space="0" w:color="auto"/>
            <w:right w:val="none" w:sz="0" w:space="0" w:color="auto"/>
          </w:divBdr>
        </w:div>
        <w:div w:id="1916745120">
          <w:marLeft w:val="640"/>
          <w:marRight w:val="0"/>
          <w:marTop w:val="0"/>
          <w:marBottom w:val="0"/>
          <w:divBdr>
            <w:top w:val="none" w:sz="0" w:space="0" w:color="auto"/>
            <w:left w:val="none" w:sz="0" w:space="0" w:color="auto"/>
            <w:bottom w:val="none" w:sz="0" w:space="0" w:color="auto"/>
            <w:right w:val="none" w:sz="0" w:space="0" w:color="auto"/>
          </w:divBdr>
        </w:div>
        <w:div w:id="1336766649">
          <w:marLeft w:val="640"/>
          <w:marRight w:val="0"/>
          <w:marTop w:val="0"/>
          <w:marBottom w:val="0"/>
          <w:divBdr>
            <w:top w:val="none" w:sz="0" w:space="0" w:color="auto"/>
            <w:left w:val="none" w:sz="0" w:space="0" w:color="auto"/>
            <w:bottom w:val="none" w:sz="0" w:space="0" w:color="auto"/>
            <w:right w:val="none" w:sz="0" w:space="0" w:color="auto"/>
          </w:divBdr>
        </w:div>
        <w:div w:id="230696481">
          <w:marLeft w:val="640"/>
          <w:marRight w:val="0"/>
          <w:marTop w:val="0"/>
          <w:marBottom w:val="0"/>
          <w:divBdr>
            <w:top w:val="none" w:sz="0" w:space="0" w:color="auto"/>
            <w:left w:val="none" w:sz="0" w:space="0" w:color="auto"/>
            <w:bottom w:val="none" w:sz="0" w:space="0" w:color="auto"/>
            <w:right w:val="none" w:sz="0" w:space="0" w:color="auto"/>
          </w:divBdr>
        </w:div>
        <w:div w:id="1295601266">
          <w:marLeft w:val="640"/>
          <w:marRight w:val="0"/>
          <w:marTop w:val="0"/>
          <w:marBottom w:val="0"/>
          <w:divBdr>
            <w:top w:val="none" w:sz="0" w:space="0" w:color="auto"/>
            <w:left w:val="none" w:sz="0" w:space="0" w:color="auto"/>
            <w:bottom w:val="none" w:sz="0" w:space="0" w:color="auto"/>
            <w:right w:val="none" w:sz="0" w:space="0" w:color="auto"/>
          </w:divBdr>
        </w:div>
        <w:div w:id="229310755">
          <w:marLeft w:val="640"/>
          <w:marRight w:val="0"/>
          <w:marTop w:val="0"/>
          <w:marBottom w:val="0"/>
          <w:divBdr>
            <w:top w:val="none" w:sz="0" w:space="0" w:color="auto"/>
            <w:left w:val="none" w:sz="0" w:space="0" w:color="auto"/>
            <w:bottom w:val="none" w:sz="0" w:space="0" w:color="auto"/>
            <w:right w:val="none" w:sz="0" w:space="0" w:color="auto"/>
          </w:divBdr>
        </w:div>
        <w:div w:id="866795328">
          <w:marLeft w:val="640"/>
          <w:marRight w:val="0"/>
          <w:marTop w:val="0"/>
          <w:marBottom w:val="0"/>
          <w:divBdr>
            <w:top w:val="none" w:sz="0" w:space="0" w:color="auto"/>
            <w:left w:val="none" w:sz="0" w:space="0" w:color="auto"/>
            <w:bottom w:val="none" w:sz="0" w:space="0" w:color="auto"/>
            <w:right w:val="none" w:sz="0" w:space="0" w:color="auto"/>
          </w:divBdr>
        </w:div>
        <w:div w:id="250313522">
          <w:marLeft w:val="640"/>
          <w:marRight w:val="0"/>
          <w:marTop w:val="0"/>
          <w:marBottom w:val="0"/>
          <w:divBdr>
            <w:top w:val="none" w:sz="0" w:space="0" w:color="auto"/>
            <w:left w:val="none" w:sz="0" w:space="0" w:color="auto"/>
            <w:bottom w:val="none" w:sz="0" w:space="0" w:color="auto"/>
            <w:right w:val="none" w:sz="0" w:space="0" w:color="auto"/>
          </w:divBdr>
        </w:div>
        <w:div w:id="1521628193">
          <w:marLeft w:val="640"/>
          <w:marRight w:val="0"/>
          <w:marTop w:val="0"/>
          <w:marBottom w:val="0"/>
          <w:divBdr>
            <w:top w:val="none" w:sz="0" w:space="0" w:color="auto"/>
            <w:left w:val="none" w:sz="0" w:space="0" w:color="auto"/>
            <w:bottom w:val="none" w:sz="0" w:space="0" w:color="auto"/>
            <w:right w:val="none" w:sz="0" w:space="0" w:color="auto"/>
          </w:divBdr>
        </w:div>
        <w:div w:id="2090299529">
          <w:marLeft w:val="640"/>
          <w:marRight w:val="0"/>
          <w:marTop w:val="0"/>
          <w:marBottom w:val="0"/>
          <w:divBdr>
            <w:top w:val="none" w:sz="0" w:space="0" w:color="auto"/>
            <w:left w:val="none" w:sz="0" w:space="0" w:color="auto"/>
            <w:bottom w:val="none" w:sz="0" w:space="0" w:color="auto"/>
            <w:right w:val="none" w:sz="0" w:space="0" w:color="auto"/>
          </w:divBdr>
        </w:div>
        <w:div w:id="1480657866">
          <w:marLeft w:val="640"/>
          <w:marRight w:val="0"/>
          <w:marTop w:val="0"/>
          <w:marBottom w:val="0"/>
          <w:divBdr>
            <w:top w:val="none" w:sz="0" w:space="0" w:color="auto"/>
            <w:left w:val="none" w:sz="0" w:space="0" w:color="auto"/>
            <w:bottom w:val="none" w:sz="0" w:space="0" w:color="auto"/>
            <w:right w:val="none" w:sz="0" w:space="0" w:color="auto"/>
          </w:divBdr>
        </w:div>
        <w:div w:id="1500390481">
          <w:marLeft w:val="640"/>
          <w:marRight w:val="0"/>
          <w:marTop w:val="0"/>
          <w:marBottom w:val="0"/>
          <w:divBdr>
            <w:top w:val="none" w:sz="0" w:space="0" w:color="auto"/>
            <w:left w:val="none" w:sz="0" w:space="0" w:color="auto"/>
            <w:bottom w:val="none" w:sz="0" w:space="0" w:color="auto"/>
            <w:right w:val="none" w:sz="0" w:space="0" w:color="auto"/>
          </w:divBdr>
        </w:div>
      </w:divsChild>
    </w:div>
    <w:div w:id="1262488708">
      <w:bodyDiv w:val="1"/>
      <w:marLeft w:val="0"/>
      <w:marRight w:val="0"/>
      <w:marTop w:val="0"/>
      <w:marBottom w:val="0"/>
      <w:divBdr>
        <w:top w:val="none" w:sz="0" w:space="0" w:color="auto"/>
        <w:left w:val="none" w:sz="0" w:space="0" w:color="auto"/>
        <w:bottom w:val="none" w:sz="0" w:space="0" w:color="auto"/>
        <w:right w:val="none" w:sz="0" w:space="0" w:color="auto"/>
      </w:divBdr>
    </w:div>
    <w:div w:id="1262757735">
      <w:bodyDiv w:val="1"/>
      <w:marLeft w:val="0"/>
      <w:marRight w:val="0"/>
      <w:marTop w:val="0"/>
      <w:marBottom w:val="0"/>
      <w:divBdr>
        <w:top w:val="none" w:sz="0" w:space="0" w:color="auto"/>
        <w:left w:val="none" w:sz="0" w:space="0" w:color="auto"/>
        <w:bottom w:val="none" w:sz="0" w:space="0" w:color="auto"/>
        <w:right w:val="none" w:sz="0" w:space="0" w:color="auto"/>
      </w:divBdr>
    </w:div>
    <w:div w:id="1265460406">
      <w:bodyDiv w:val="1"/>
      <w:marLeft w:val="0"/>
      <w:marRight w:val="0"/>
      <w:marTop w:val="0"/>
      <w:marBottom w:val="0"/>
      <w:divBdr>
        <w:top w:val="none" w:sz="0" w:space="0" w:color="auto"/>
        <w:left w:val="none" w:sz="0" w:space="0" w:color="auto"/>
        <w:bottom w:val="none" w:sz="0" w:space="0" w:color="auto"/>
        <w:right w:val="none" w:sz="0" w:space="0" w:color="auto"/>
      </w:divBdr>
    </w:div>
    <w:div w:id="1266303871">
      <w:bodyDiv w:val="1"/>
      <w:marLeft w:val="0"/>
      <w:marRight w:val="0"/>
      <w:marTop w:val="0"/>
      <w:marBottom w:val="0"/>
      <w:divBdr>
        <w:top w:val="none" w:sz="0" w:space="0" w:color="auto"/>
        <w:left w:val="none" w:sz="0" w:space="0" w:color="auto"/>
        <w:bottom w:val="none" w:sz="0" w:space="0" w:color="auto"/>
        <w:right w:val="none" w:sz="0" w:space="0" w:color="auto"/>
      </w:divBdr>
      <w:divsChild>
        <w:div w:id="1943412776">
          <w:marLeft w:val="0"/>
          <w:marRight w:val="0"/>
          <w:marTop w:val="0"/>
          <w:marBottom w:val="0"/>
          <w:divBdr>
            <w:top w:val="none" w:sz="0" w:space="0" w:color="auto"/>
            <w:left w:val="none" w:sz="0" w:space="0" w:color="auto"/>
            <w:bottom w:val="none" w:sz="0" w:space="0" w:color="auto"/>
            <w:right w:val="none" w:sz="0" w:space="0" w:color="auto"/>
          </w:divBdr>
          <w:divsChild>
            <w:div w:id="131363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91607">
      <w:bodyDiv w:val="1"/>
      <w:marLeft w:val="0"/>
      <w:marRight w:val="0"/>
      <w:marTop w:val="0"/>
      <w:marBottom w:val="0"/>
      <w:divBdr>
        <w:top w:val="none" w:sz="0" w:space="0" w:color="auto"/>
        <w:left w:val="none" w:sz="0" w:space="0" w:color="auto"/>
        <w:bottom w:val="none" w:sz="0" w:space="0" w:color="auto"/>
        <w:right w:val="none" w:sz="0" w:space="0" w:color="auto"/>
      </w:divBdr>
      <w:divsChild>
        <w:div w:id="2054963462">
          <w:marLeft w:val="640"/>
          <w:marRight w:val="0"/>
          <w:marTop w:val="0"/>
          <w:marBottom w:val="0"/>
          <w:divBdr>
            <w:top w:val="none" w:sz="0" w:space="0" w:color="auto"/>
            <w:left w:val="none" w:sz="0" w:space="0" w:color="auto"/>
            <w:bottom w:val="none" w:sz="0" w:space="0" w:color="auto"/>
            <w:right w:val="none" w:sz="0" w:space="0" w:color="auto"/>
          </w:divBdr>
        </w:div>
        <w:div w:id="492987797">
          <w:marLeft w:val="640"/>
          <w:marRight w:val="0"/>
          <w:marTop w:val="0"/>
          <w:marBottom w:val="0"/>
          <w:divBdr>
            <w:top w:val="none" w:sz="0" w:space="0" w:color="auto"/>
            <w:left w:val="none" w:sz="0" w:space="0" w:color="auto"/>
            <w:bottom w:val="none" w:sz="0" w:space="0" w:color="auto"/>
            <w:right w:val="none" w:sz="0" w:space="0" w:color="auto"/>
          </w:divBdr>
        </w:div>
        <w:div w:id="763234425">
          <w:marLeft w:val="640"/>
          <w:marRight w:val="0"/>
          <w:marTop w:val="0"/>
          <w:marBottom w:val="0"/>
          <w:divBdr>
            <w:top w:val="none" w:sz="0" w:space="0" w:color="auto"/>
            <w:left w:val="none" w:sz="0" w:space="0" w:color="auto"/>
            <w:bottom w:val="none" w:sz="0" w:space="0" w:color="auto"/>
            <w:right w:val="none" w:sz="0" w:space="0" w:color="auto"/>
          </w:divBdr>
        </w:div>
        <w:div w:id="551428850">
          <w:marLeft w:val="640"/>
          <w:marRight w:val="0"/>
          <w:marTop w:val="0"/>
          <w:marBottom w:val="0"/>
          <w:divBdr>
            <w:top w:val="none" w:sz="0" w:space="0" w:color="auto"/>
            <w:left w:val="none" w:sz="0" w:space="0" w:color="auto"/>
            <w:bottom w:val="none" w:sz="0" w:space="0" w:color="auto"/>
            <w:right w:val="none" w:sz="0" w:space="0" w:color="auto"/>
          </w:divBdr>
        </w:div>
        <w:div w:id="1008559017">
          <w:marLeft w:val="640"/>
          <w:marRight w:val="0"/>
          <w:marTop w:val="0"/>
          <w:marBottom w:val="0"/>
          <w:divBdr>
            <w:top w:val="none" w:sz="0" w:space="0" w:color="auto"/>
            <w:left w:val="none" w:sz="0" w:space="0" w:color="auto"/>
            <w:bottom w:val="none" w:sz="0" w:space="0" w:color="auto"/>
            <w:right w:val="none" w:sz="0" w:space="0" w:color="auto"/>
          </w:divBdr>
        </w:div>
        <w:div w:id="1758289772">
          <w:marLeft w:val="640"/>
          <w:marRight w:val="0"/>
          <w:marTop w:val="0"/>
          <w:marBottom w:val="0"/>
          <w:divBdr>
            <w:top w:val="none" w:sz="0" w:space="0" w:color="auto"/>
            <w:left w:val="none" w:sz="0" w:space="0" w:color="auto"/>
            <w:bottom w:val="none" w:sz="0" w:space="0" w:color="auto"/>
            <w:right w:val="none" w:sz="0" w:space="0" w:color="auto"/>
          </w:divBdr>
        </w:div>
        <w:div w:id="1250311262">
          <w:marLeft w:val="640"/>
          <w:marRight w:val="0"/>
          <w:marTop w:val="0"/>
          <w:marBottom w:val="0"/>
          <w:divBdr>
            <w:top w:val="none" w:sz="0" w:space="0" w:color="auto"/>
            <w:left w:val="none" w:sz="0" w:space="0" w:color="auto"/>
            <w:bottom w:val="none" w:sz="0" w:space="0" w:color="auto"/>
            <w:right w:val="none" w:sz="0" w:space="0" w:color="auto"/>
          </w:divBdr>
        </w:div>
        <w:div w:id="1922369596">
          <w:marLeft w:val="640"/>
          <w:marRight w:val="0"/>
          <w:marTop w:val="0"/>
          <w:marBottom w:val="0"/>
          <w:divBdr>
            <w:top w:val="none" w:sz="0" w:space="0" w:color="auto"/>
            <w:left w:val="none" w:sz="0" w:space="0" w:color="auto"/>
            <w:bottom w:val="none" w:sz="0" w:space="0" w:color="auto"/>
            <w:right w:val="none" w:sz="0" w:space="0" w:color="auto"/>
          </w:divBdr>
        </w:div>
        <w:div w:id="1679699669">
          <w:marLeft w:val="640"/>
          <w:marRight w:val="0"/>
          <w:marTop w:val="0"/>
          <w:marBottom w:val="0"/>
          <w:divBdr>
            <w:top w:val="none" w:sz="0" w:space="0" w:color="auto"/>
            <w:left w:val="none" w:sz="0" w:space="0" w:color="auto"/>
            <w:bottom w:val="none" w:sz="0" w:space="0" w:color="auto"/>
            <w:right w:val="none" w:sz="0" w:space="0" w:color="auto"/>
          </w:divBdr>
        </w:div>
        <w:div w:id="620840438">
          <w:marLeft w:val="640"/>
          <w:marRight w:val="0"/>
          <w:marTop w:val="0"/>
          <w:marBottom w:val="0"/>
          <w:divBdr>
            <w:top w:val="none" w:sz="0" w:space="0" w:color="auto"/>
            <w:left w:val="none" w:sz="0" w:space="0" w:color="auto"/>
            <w:bottom w:val="none" w:sz="0" w:space="0" w:color="auto"/>
            <w:right w:val="none" w:sz="0" w:space="0" w:color="auto"/>
          </w:divBdr>
        </w:div>
        <w:div w:id="336465986">
          <w:marLeft w:val="640"/>
          <w:marRight w:val="0"/>
          <w:marTop w:val="0"/>
          <w:marBottom w:val="0"/>
          <w:divBdr>
            <w:top w:val="none" w:sz="0" w:space="0" w:color="auto"/>
            <w:left w:val="none" w:sz="0" w:space="0" w:color="auto"/>
            <w:bottom w:val="none" w:sz="0" w:space="0" w:color="auto"/>
            <w:right w:val="none" w:sz="0" w:space="0" w:color="auto"/>
          </w:divBdr>
        </w:div>
        <w:div w:id="773943539">
          <w:marLeft w:val="640"/>
          <w:marRight w:val="0"/>
          <w:marTop w:val="0"/>
          <w:marBottom w:val="0"/>
          <w:divBdr>
            <w:top w:val="none" w:sz="0" w:space="0" w:color="auto"/>
            <w:left w:val="none" w:sz="0" w:space="0" w:color="auto"/>
            <w:bottom w:val="none" w:sz="0" w:space="0" w:color="auto"/>
            <w:right w:val="none" w:sz="0" w:space="0" w:color="auto"/>
          </w:divBdr>
        </w:div>
        <w:div w:id="978263125">
          <w:marLeft w:val="640"/>
          <w:marRight w:val="0"/>
          <w:marTop w:val="0"/>
          <w:marBottom w:val="0"/>
          <w:divBdr>
            <w:top w:val="none" w:sz="0" w:space="0" w:color="auto"/>
            <w:left w:val="none" w:sz="0" w:space="0" w:color="auto"/>
            <w:bottom w:val="none" w:sz="0" w:space="0" w:color="auto"/>
            <w:right w:val="none" w:sz="0" w:space="0" w:color="auto"/>
          </w:divBdr>
        </w:div>
        <w:div w:id="2125270426">
          <w:marLeft w:val="640"/>
          <w:marRight w:val="0"/>
          <w:marTop w:val="0"/>
          <w:marBottom w:val="0"/>
          <w:divBdr>
            <w:top w:val="none" w:sz="0" w:space="0" w:color="auto"/>
            <w:left w:val="none" w:sz="0" w:space="0" w:color="auto"/>
            <w:bottom w:val="none" w:sz="0" w:space="0" w:color="auto"/>
            <w:right w:val="none" w:sz="0" w:space="0" w:color="auto"/>
          </w:divBdr>
        </w:div>
        <w:div w:id="1317109407">
          <w:marLeft w:val="640"/>
          <w:marRight w:val="0"/>
          <w:marTop w:val="0"/>
          <w:marBottom w:val="0"/>
          <w:divBdr>
            <w:top w:val="none" w:sz="0" w:space="0" w:color="auto"/>
            <w:left w:val="none" w:sz="0" w:space="0" w:color="auto"/>
            <w:bottom w:val="none" w:sz="0" w:space="0" w:color="auto"/>
            <w:right w:val="none" w:sz="0" w:space="0" w:color="auto"/>
          </w:divBdr>
        </w:div>
        <w:div w:id="1308785252">
          <w:marLeft w:val="640"/>
          <w:marRight w:val="0"/>
          <w:marTop w:val="0"/>
          <w:marBottom w:val="0"/>
          <w:divBdr>
            <w:top w:val="none" w:sz="0" w:space="0" w:color="auto"/>
            <w:left w:val="none" w:sz="0" w:space="0" w:color="auto"/>
            <w:bottom w:val="none" w:sz="0" w:space="0" w:color="auto"/>
            <w:right w:val="none" w:sz="0" w:space="0" w:color="auto"/>
          </w:divBdr>
        </w:div>
        <w:div w:id="81487034">
          <w:marLeft w:val="640"/>
          <w:marRight w:val="0"/>
          <w:marTop w:val="0"/>
          <w:marBottom w:val="0"/>
          <w:divBdr>
            <w:top w:val="none" w:sz="0" w:space="0" w:color="auto"/>
            <w:left w:val="none" w:sz="0" w:space="0" w:color="auto"/>
            <w:bottom w:val="none" w:sz="0" w:space="0" w:color="auto"/>
            <w:right w:val="none" w:sz="0" w:space="0" w:color="auto"/>
          </w:divBdr>
        </w:div>
        <w:div w:id="1577784792">
          <w:marLeft w:val="640"/>
          <w:marRight w:val="0"/>
          <w:marTop w:val="0"/>
          <w:marBottom w:val="0"/>
          <w:divBdr>
            <w:top w:val="none" w:sz="0" w:space="0" w:color="auto"/>
            <w:left w:val="none" w:sz="0" w:space="0" w:color="auto"/>
            <w:bottom w:val="none" w:sz="0" w:space="0" w:color="auto"/>
            <w:right w:val="none" w:sz="0" w:space="0" w:color="auto"/>
          </w:divBdr>
        </w:div>
        <w:div w:id="60715380">
          <w:marLeft w:val="640"/>
          <w:marRight w:val="0"/>
          <w:marTop w:val="0"/>
          <w:marBottom w:val="0"/>
          <w:divBdr>
            <w:top w:val="none" w:sz="0" w:space="0" w:color="auto"/>
            <w:left w:val="none" w:sz="0" w:space="0" w:color="auto"/>
            <w:bottom w:val="none" w:sz="0" w:space="0" w:color="auto"/>
            <w:right w:val="none" w:sz="0" w:space="0" w:color="auto"/>
          </w:divBdr>
        </w:div>
        <w:div w:id="292247462">
          <w:marLeft w:val="640"/>
          <w:marRight w:val="0"/>
          <w:marTop w:val="0"/>
          <w:marBottom w:val="0"/>
          <w:divBdr>
            <w:top w:val="none" w:sz="0" w:space="0" w:color="auto"/>
            <w:left w:val="none" w:sz="0" w:space="0" w:color="auto"/>
            <w:bottom w:val="none" w:sz="0" w:space="0" w:color="auto"/>
            <w:right w:val="none" w:sz="0" w:space="0" w:color="auto"/>
          </w:divBdr>
        </w:div>
        <w:div w:id="275017655">
          <w:marLeft w:val="640"/>
          <w:marRight w:val="0"/>
          <w:marTop w:val="0"/>
          <w:marBottom w:val="0"/>
          <w:divBdr>
            <w:top w:val="none" w:sz="0" w:space="0" w:color="auto"/>
            <w:left w:val="none" w:sz="0" w:space="0" w:color="auto"/>
            <w:bottom w:val="none" w:sz="0" w:space="0" w:color="auto"/>
            <w:right w:val="none" w:sz="0" w:space="0" w:color="auto"/>
          </w:divBdr>
        </w:div>
        <w:div w:id="1491562681">
          <w:marLeft w:val="640"/>
          <w:marRight w:val="0"/>
          <w:marTop w:val="0"/>
          <w:marBottom w:val="0"/>
          <w:divBdr>
            <w:top w:val="none" w:sz="0" w:space="0" w:color="auto"/>
            <w:left w:val="none" w:sz="0" w:space="0" w:color="auto"/>
            <w:bottom w:val="none" w:sz="0" w:space="0" w:color="auto"/>
            <w:right w:val="none" w:sz="0" w:space="0" w:color="auto"/>
          </w:divBdr>
        </w:div>
        <w:div w:id="302782630">
          <w:marLeft w:val="640"/>
          <w:marRight w:val="0"/>
          <w:marTop w:val="0"/>
          <w:marBottom w:val="0"/>
          <w:divBdr>
            <w:top w:val="none" w:sz="0" w:space="0" w:color="auto"/>
            <w:left w:val="none" w:sz="0" w:space="0" w:color="auto"/>
            <w:bottom w:val="none" w:sz="0" w:space="0" w:color="auto"/>
            <w:right w:val="none" w:sz="0" w:space="0" w:color="auto"/>
          </w:divBdr>
        </w:div>
        <w:div w:id="674694925">
          <w:marLeft w:val="640"/>
          <w:marRight w:val="0"/>
          <w:marTop w:val="0"/>
          <w:marBottom w:val="0"/>
          <w:divBdr>
            <w:top w:val="none" w:sz="0" w:space="0" w:color="auto"/>
            <w:left w:val="none" w:sz="0" w:space="0" w:color="auto"/>
            <w:bottom w:val="none" w:sz="0" w:space="0" w:color="auto"/>
            <w:right w:val="none" w:sz="0" w:space="0" w:color="auto"/>
          </w:divBdr>
        </w:div>
        <w:div w:id="136339926">
          <w:marLeft w:val="640"/>
          <w:marRight w:val="0"/>
          <w:marTop w:val="0"/>
          <w:marBottom w:val="0"/>
          <w:divBdr>
            <w:top w:val="none" w:sz="0" w:space="0" w:color="auto"/>
            <w:left w:val="none" w:sz="0" w:space="0" w:color="auto"/>
            <w:bottom w:val="none" w:sz="0" w:space="0" w:color="auto"/>
            <w:right w:val="none" w:sz="0" w:space="0" w:color="auto"/>
          </w:divBdr>
        </w:div>
        <w:div w:id="1657681712">
          <w:marLeft w:val="640"/>
          <w:marRight w:val="0"/>
          <w:marTop w:val="0"/>
          <w:marBottom w:val="0"/>
          <w:divBdr>
            <w:top w:val="none" w:sz="0" w:space="0" w:color="auto"/>
            <w:left w:val="none" w:sz="0" w:space="0" w:color="auto"/>
            <w:bottom w:val="none" w:sz="0" w:space="0" w:color="auto"/>
            <w:right w:val="none" w:sz="0" w:space="0" w:color="auto"/>
          </w:divBdr>
        </w:div>
        <w:div w:id="848830159">
          <w:marLeft w:val="640"/>
          <w:marRight w:val="0"/>
          <w:marTop w:val="0"/>
          <w:marBottom w:val="0"/>
          <w:divBdr>
            <w:top w:val="none" w:sz="0" w:space="0" w:color="auto"/>
            <w:left w:val="none" w:sz="0" w:space="0" w:color="auto"/>
            <w:bottom w:val="none" w:sz="0" w:space="0" w:color="auto"/>
            <w:right w:val="none" w:sz="0" w:space="0" w:color="auto"/>
          </w:divBdr>
        </w:div>
        <w:div w:id="1932275619">
          <w:marLeft w:val="640"/>
          <w:marRight w:val="0"/>
          <w:marTop w:val="0"/>
          <w:marBottom w:val="0"/>
          <w:divBdr>
            <w:top w:val="none" w:sz="0" w:space="0" w:color="auto"/>
            <w:left w:val="none" w:sz="0" w:space="0" w:color="auto"/>
            <w:bottom w:val="none" w:sz="0" w:space="0" w:color="auto"/>
            <w:right w:val="none" w:sz="0" w:space="0" w:color="auto"/>
          </w:divBdr>
        </w:div>
        <w:div w:id="513688996">
          <w:marLeft w:val="640"/>
          <w:marRight w:val="0"/>
          <w:marTop w:val="0"/>
          <w:marBottom w:val="0"/>
          <w:divBdr>
            <w:top w:val="none" w:sz="0" w:space="0" w:color="auto"/>
            <w:left w:val="none" w:sz="0" w:space="0" w:color="auto"/>
            <w:bottom w:val="none" w:sz="0" w:space="0" w:color="auto"/>
            <w:right w:val="none" w:sz="0" w:space="0" w:color="auto"/>
          </w:divBdr>
        </w:div>
        <w:div w:id="1334839842">
          <w:marLeft w:val="640"/>
          <w:marRight w:val="0"/>
          <w:marTop w:val="0"/>
          <w:marBottom w:val="0"/>
          <w:divBdr>
            <w:top w:val="none" w:sz="0" w:space="0" w:color="auto"/>
            <w:left w:val="none" w:sz="0" w:space="0" w:color="auto"/>
            <w:bottom w:val="none" w:sz="0" w:space="0" w:color="auto"/>
            <w:right w:val="none" w:sz="0" w:space="0" w:color="auto"/>
          </w:divBdr>
        </w:div>
        <w:div w:id="1425496180">
          <w:marLeft w:val="640"/>
          <w:marRight w:val="0"/>
          <w:marTop w:val="0"/>
          <w:marBottom w:val="0"/>
          <w:divBdr>
            <w:top w:val="none" w:sz="0" w:space="0" w:color="auto"/>
            <w:left w:val="none" w:sz="0" w:space="0" w:color="auto"/>
            <w:bottom w:val="none" w:sz="0" w:space="0" w:color="auto"/>
            <w:right w:val="none" w:sz="0" w:space="0" w:color="auto"/>
          </w:divBdr>
        </w:div>
        <w:div w:id="1811365897">
          <w:marLeft w:val="640"/>
          <w:marRight w:val="0"/>
          <w:marTop w:val="0"/>
          <w:marBottom w:val="0"/>
          <w:divBdr>
            <w:top w:val="none" w:sz="0" w:space="0" w:color="auto"/>
            <w:left w:val="none" w:sz="0" w:space="0" w:color="auto"/>
            <w:bottom w:val="none" w:sz="0" w:space="0" w:color="auto"/>
            <w:right w:val="none" w:sz="0" w:space="0" w:color="auto"/>
          </w:divBdr>
        </w:div>
        <w:div w:id="1156412694">
          <w:marLeft w:val="640"/>
          <w:marRight w:val="0"/>
          <w:marTop w:val="0"/>
          <w:marBottom w:val="0"/>
          <w:divBdr>
            <w:top w:val="none" w:sz="0" w:space="0" w:color="auto"/>
            <w:left w:val="none" w:sz="0" w:space="0" w:color="auto"/>
            <w:bottom w:val="none" w:sz="0" w:space="0" w:color="auto"/>
            <w:right w:val="none" w:sz="0" w:space="0" w:color="auto"/>
          </w:divBdr>
        </w:div>
        <w:div w:id="1989941362">
          <w:marLeft w:val="640"/>
          <w:marRight w:val="0"/>
          <w:marTop w:val="0"/>
          <w:marBottom w:val="0"/>
          <w:divBdr>
            <w:top w:val="none" w:sz="0" w:space="0" w:color="auto"/>
            <w:left w:val="none" w:sz="0" w:space="0" w:color="auto"/>
            <w:bottom w:val="none" w:sz="0" w:space="0" w:color="auto"/>
            <w:right w:val="none" w:sz="0" w:space="0" w:color="auto"/>
          </w:divBdr>
        </w:div>
        <w:div w:id="1626888857">
          <w:marLeft w:val="640"/>
          <w:marRight w:val="0"/>
          <w:marTop w:val="0"/>
          <w:marBottom w:val="0"/>
          <w:divBdr>
            <w:top w:val="none" w:sz="0" w:space="0" w:color="auto"/>
            <w:left w:val="none" w:sz="0" w:space="0" w:color="auto"/>
            <w:bottom w:val="none" w:sz="0" w:space="0" w:color="auto"/>
            <w:right w:val="none" w:sz="0" w:space="0" w:color="auto"/>
          </w:divBdr>
        </w:div>
        <w:div w:id="1397432378">
          <w:marLeft w:val="640"/>
          <w:marRight w:val="0"/>
          <w:marTop w:val="0"/>
          <w:marBottom w:val="0"/>
          <w:divBdr>
            <w:top w:val="none" w:sz="0" w:space="0" w:color="auto"/>
            <w:left w:val="none" w:sz="0" w:space="0" w:color="auto"/>
            <w:bottom w:val="none" w:sz="0" w:space="0" w:color="auto"/>
            <w:right w:val="none" w:sz="0" w:space="0" w:color="auto"/>
          </w:divBdr>
        </w:div>
        <w:div w:id="1764299814">
          <w:marLeft w:val="640"/>
          <w:marRight w:val="0"/>
          <w:marTop w:val="0"/>
          <w:marBottom w:val="0"/>
          <w:divBdr>
            <w:top w:val="none" w:sz="0" w:space="0" w:color="auto"/>
            <w:left w:val="none" w:sz="0" w:space="0" w:color="auto"/>
            <w:bottom w:val="none" w:sz="0" w:space="0" w:color="auto"/>
            <w:right w:val="none" w:sz="0" w:space="0" w:color="auto"/>
          </w:divBdr>
        </w:div>
        <w:div w:id="2136487147">
          <w:marLeft w:val="640"/>
          <w:marRight w:val="0"/>
          <w:marTop w:val="0"/>
          <w:marBottom w:val="0"/>
          <w:divBdr>
            <w:top w:val="none" w:sz="0" w:space="0" w:color="auto"/>
            <w:left w:val="none" w:sz="0" w:space="0" w:color="auto"/>
            <w:bottom w:val="none" w:sz="0" w:space="0" w:color="auto"/>
            <w:right w:val="none" w:sz="0" w:space="0" w:color="auto"/>
          </w:divBdr>
        </w:div>
        <w:div w:id="629940505">
          <w:marLeft w:val="640"/>
          <w:marRight w:val="0"/>
          <w:marTop w:val="0"/>
          <w:marBottom w:val="0"/>
          <w:divBdr>
            <w:top w:val="none" w:sz="0" w:space="0" w:color="auto"/>
            <w:left w:val="none" w:sz="0" w:space="0" w:color="auto"/>
            <w:bottom w:val="none" w:sz="0" w:space="0" w:color="auto"/>
            <w:right w:val="none" w:sz="0" w:space="0" w:color="auto"/>
          </w:divBdr>
        </w:div>
        <w:div w:id="1290932963">
          <w:marLeft w:val="640"/>
          <w:marRight w:val="0"/>
          <w:marTop w:val="0"/>
          <w:marBottom w:val="0"/>
          <w:divBdr>
            <w:top w:val="none" w:sz="0" w:space="0" w:color="auto"/>
            <w:left w:val="none" w:sz="0" w:space="0" w:color="auto"/>
            <w:bottom w:val="none" w:sz="0" w:space="0" w:color="auto"/>
            <w:right w:val="none" w:sz="0" w:space="0" w:color="auto"/>
          </w:divBdr>
        </w:div>
        <w:div w:id="492139947">
          <w:marLeft w:val="640"/>
          <w:marRight w:val="0"/>
          <w:marTop w:val="0"/>
          <w:marBottom w:val="0"/>
          <w:divBdr>
            <w:top w:val="none" w:sz="0" w:space="0" w:color="auto"/>
            <w:left w:val="none" w:sz="0" w:space="0" w:color="auto"/>
            <w:bottom w:val="none" w:sz="0" w:space="0" w:color="auto"/>
            <w:right w:val="none" w:sz="0" w:space="0" w:color="auto"/>
          </w:divBdr>
        </w:div>
        <w:div w:id="1369337241">
          <w:marLeft w:val="640"/>
          <w:marRight w:val="0"/>
          <w:marTop w:val="0"/>
          <w:marBottom w:val="0"/>
          <w:divBdr>
            <w:top w:val="none" w:sz="0" w:space="0" w:color="auto"/>
            <w:left w:val="none" w:sz="0" w:space="0" w:color="auto"/>
            <w:bottom w:val="none" w:sz="0" w:space="0" w:color="auto"/>
            <w:right w:val="none" w:sz="0" w:space="0" w:color="auto"/>
          </w:divBdr>
        </w:div>
        <w:div w:id="964966376">
          <w:marLeft w:val="640"/>
          <w:marRight w:val="0"/>
          <w:marTop w:val="0"/>
          <w:marBottom w:val="0"/>
          <w:divBdr>
            <w:top w:val="none" w:sz="0" w:space="0" w:color="auto"/>
            <w:left w:val="none" w:sz="0" w:space="0" w:color="auto"/>
            <w:bottom w:val="none" w:sz="0" w:space="0" w:color="auto"/>
            <w:right w:val="none" w:sz="0" w:space="0" w:color="auto"/>
          </w:divBdr>
        </w:div>
        <w:div w:id="1397822581">
          <w:marLeft w:val="640"/>
          <w:marRight w:val="0"/>
          <w:marTop w:val="0"/>
          <w:marBottom w:val="0"/>
          <w:divBdr>
            <w:top w:val="none" w:sz="0" w:space="0" w:color="auto"/>
            <w:left w:val="none" w:sz="0" w:space="0" w:color="auto"/>
            <w:bottom w:val="none" w:sz="0" w:space="0" w:color="auto"/>
            <w:right w:val="none" w:sz="0" w:space="0" w:color="auto"/>
          </w:divBdr>
        </w:div>
        <w:div w:id="1423141425">
          <w:marLeft w:val="640"/>
          <w:marRight w:val="0"/>
          <w:marTop w:val="0"/>
          <w:marBottom w:val="0"/>
          <w:divBdr>
            <w:top w:val="none" w:sz="0" w:space="0" w:color="auto"/>
            <w:left w:val="none" w:sz="0" w:space="0" w:color="auto"/>
            <w:bottom w:val="none" w:sz="0" w:space="0" w:color="auto"/>
            <w:right w:val="none" w:sz="0" w:space="0" w:color="auto"/>
          </w:divBdr>
        </w:div>
        <w:div w:id="220865891">
          <w:marLeft w:val="640"/>
          <w:marRight w:val="0"/>
          <w:marTop w:val="0"/>
          <w:marBottom w:val="0"/>
          <w:divBdr>
            <w:top w:val="none" w:sz="0" w:space="0" w:color="auto"/>
            <w:left w:val="none" w:sz="0" w:space="0" w:color="auto"/>
            <w:bottom w:val="none" w:sz="0" w:space="0" w:color="auto"/>
            <w:right w:val="none" w:sz="0" w:space="0" w:color="auto"/>
          </w:divBdr>
        </w:div>
        <w:div w:id="1238706739">
          <w:marLeft w:val="640"/>
          <w:marRight w:val="0"/>
          <w:marTop w:val="0"/>
          <w:marBottom w:val="0"/>
          <w:divBdr>
            <w:top w:val="none" w:sz="0" w:space="0" w:color="auto"/>
            <w:left w:val="none" w:sz="0" w:space="0" w:color="auto"/>
            <w:bottom w:val="none" w:sz="0" w:space="0" w:color="auto"/>
            <w:right w:val="none" w:sz="0" w:space="0" w:color="auto"/>
          </w:divBdr>
        </w:div>
        <w:div w:id="181214500">
          <w:marLeft w:val="640"/>
          <w:marRight w:val="0"/>
          <w:marTop w:val="0"/>
          <w:marBottom w:val="0"/>
          <w:divBdr>
            <w:top w:val="none" w:sz="0" w:space="0" w:color="auto"/>
            <w:left w:val="none" w:sz="0" w:space="0" w:color="auto"/>
            <w:bottom w:val="none" w:sz="0" w:space="0" w:color="auto"/>
            <w:right w:val="none" w:sz="0" w:space="0" w:color="auto"/>
          </w:divBdr>
        </w:div>
        <w:div w:id="76221146">
          <w:marLeft w:val="640"/>
          <w:marRight w:val="0"/>
          <w:marTop w:val="0"/>
          <w:marBottom w:val="0"/>
          <w:divBdr>
            <w:top w:val="none" w:sz="0" w:space="0" w:color="auto"/>
            <w:left w:val="none" w:sz="0" w:space="0" w:color="auto"/>
            <w:bottom w:val="none" w:sz="0" w:space="0" w:color="auto"/>
            <w:right w:val="none" w:sz="0" w:space="0" w:color="auto"/>
          </w:divBdr>
        </w:div>
        <w:div w:id="1773359048">
          <w:marLeft w:val="640"/>
          <w:marRight w:val="0"/>
          <w:marTop w:val="0"/>
          <w:marBottom w:val="0"/>
          <w:divBdr>
            <w:top w:val="none" w:sz="0" w:space="0" w:color="auto"/>
            <w:left w:val="none" w:sz="0" w:space="0" w:color="auto"/>
            <w:bottom w:val="none" w:sz="0" w:space="0" w:color="auto"/>
            <w:right w:val="none" w:sz="0" w:space="0" w:color="auto"/>
          </w:divBdr>
        </w:div>
        <w:div w:id="1467091577">
          <w:marLeft w:val="640"/>
          <w:marRight w:val="0"/>
          <w:marTop w:val="0"/>
          <w:marBottom w:val="0"/>
          <w:divBdr>
            <w:top w:val="none" w:sz="0" w:space="0" w:color="auto"/>
            <w:left w:val="none" w:sz="0" w:space="0" w:color="auto"/>
            <w:bottom w:val="none" w:sz="0" w:space="0" w:color="auto"/>
            <w:right w:val="none" w:sz="0" w:space="0" w:color="auto"/>
          </w:divBdr>
        </w:div>
        <w:div w:id="1119762305">
          <w:marLeft w:val="640"/>
          <w:marRight w:val="0"/>
          <w:marTop w:val="0"/>
          <w:marBottom w:val="0"/>
          <w:divBdr>
            <w:top w:val="none" w:sz="0" w:space="0" w:color="auto"/>
            <w:left w:val="none" w:sz="0" w:space="0" w:color="auto"/>
            <w:bottom w:val="none" w:sz="0" w:space="0" w:color="auto"/>
            <w:right w:val="none" w:sz="0" w:space="0" w:color="auto"/>
          </w:divBdr>
        </w:div>
        <w:div w:id="1906916058">
          <w:marLeft w:val="640"/>
          <w:marRight w:val="0"/>
          <w:marTop w:val="0"/>
          <w:marBottom w:val="0"/>
          <w:divBdr>
            <w:top w:val="none" w:sz="0" w:space="0" w:color="auto"/>
            <w:left w:val="none" w:sz="0" w:space="0" w:color="auto"/>
            <w:bottom w:val="none" w:sz="0" w:space="0" w:color="auto"/>
            <w:right w:val="none" w:sz="0" w:space="0" w:color="auto"/>
          </w:divBdr>
        </w:div>
        <w:div w:id="1378318325">
          <w:marLeft w:val="640"/>
          <w:marRight w:val="0"/>
          <w:marTop w:val="0"/>
          <w:marBottom w:val="0"/>
          <w:divBdr>
            <w:top w:val="none" w:sz="0" w:space="0" w:color="auto"/>
            <w:left w:val="none" w:sz="0" w:space="0" w:color="auto"/>
            <w:bottom w:val="none" w:sz="0" w:space="0" w:color="auto"/>
            <w:right w:val="none" w:sz="0" w:space="0" w:color="auto"/>
          </w:divBdr>
        </w:div>
        <w:div w:id="233709901">
          <w:marLeft w:val="640"/>
          <w:marRight w:val="0"/>
          <w:marTop w:val="0"/>
          <w:marBottom w:val="0"/>
          <w:divBdr>
            <w:top w:val="none" w:sz="0" w:space="0" w:color="auto"/>
            <w:left w:val="none" w:sz="0" w:space="0" w:color="auto"/>
            <w:bottom w:val="none" w:sz="0" w:space="0" w:color="auto"/>
            <w:right w:val="none" w:sz="0" w:space="0" w:color="auto"/>
          </w:divBdr>
        </w:div>
        <w:div w:id="361705992">
          <w:marLeft w:val="640"/>
          <w:marRight w:val="0"/>
          <w:marTop w:val="0"/>
          <w:marBottom w:val="0"/>
          <w:divBdr>
            <w:top w:val="none" w:sz="0" w:space="0" w:color="auto"/>
            <w:left w:val="none" w:sz="0" w:space="0" w:color="auto"/>
            <w:bottom w:val="none" w:sz="0" w:space="0" w:color="auto"/>
            <w:right w:val="none" w:sz="0" w:space="0" w:color="auto"/>
          </w:divBdr>
        </w:div>
        <w:div w:id="43650785">
          <w:marLeft w:val="640"/>
          <w:marRight w:val="0"/>
          <w:marTop w:val="0"/>
          <w:marBottom w:val="0"/>
          <w:divBdr>
            <w:top w:val="none" w:sz="0" w:space="0" w:color="auto"/>
            <w:left w:val="none" w:sz="0" w:space="0" w:color="auto"/>
            <w:bottom w:val="none" w:sz="0" w:space="0" w:color="auto"/>
            <w:right w:val="none" w:sz="0" w:space="0" w:color="auto"/>
          </w:divBdr>
        </w:div>
        <w:div w:id="1562524934">
          <w:marLeft w:val="640"/>
          <w:marRight w:val="0"/>
          <w:marTop w:val="0"/>
          <w:marBottom w:val="0"/>
          <w:divBdr>
            <w:top w:val="none" w:sz="0" w:space="0" w:color="auto"/>
            <w:left w:val="none" w:sz="0" w:space="0" w:color="auto"/>
            <w:bottom w:val="none" w:sz="0" w:space="0" w:color="auto"/>
            <w:right w:val="none" w:sz="0" w:space="0" w:color="auto"/>
          </w:divBdr>
        </w:div>
        <w:div w:id="734475204">
          <w:marLeft w:val="640"/>
          <w:marRight w:val="0"/>
          <w:marTop w:val="0"/>
          <w:marBottom w:val="0"/>
          <w:divBdr>
            <w:top w:val="none" w:sz="0" w:space="0" w:color="auto"/>
            <w:left w:val="none" w:sz="0" w:space="0" w:color="auto"/>
            <w:bottom w:val="none" w:sz="0" w:space="0" w:color="auto"/>
            <w:right w:val="none" w:sz="0" w:space="0" w:color="auto"/>
          </w:divBdr>
        </w:div>
        <w:div w:id="82259968">
          <w:marLeft w:val="640"/>
          <w:marRight w:val="0"/>
          <w:marTop w:val="0"/>
          <w:marBottom w:val="0"/>
          <w:divBdr>
            <w:top w:val="none" w:sz="0" w:space="0" w:color="auto"/>
            <w:left w:val="none" w:sz="0" w:space="0" w:color="auto"/>
            <w:bottom w:val="none" w:sz="0" w:space="0" w:color="auto"/>
            <w:right w:val="none" w:sz="0" w:space="0" w:color="auto"/>
          </w:divBdr>
        </w:div>
        <w:div w:id="119034782">
          <w:marLeft w:val="640"/>
          <w:marRight w:val="0"/>
          <w:marTop w:val="0"/>
          <w:marBottom w:val="0"/>
          <w:divBdr>
            <w:top w:val="none" w:sz="0" w:space="0" w:color="auto"/>
            <w:left w:val="none" w:sz="0" w:space="0" w:color="auto"/>
            <w:bottom w:val="none" w:sz="0" w:space="0" w:color="auto"/>
            <w:right w:val="none" w:sz="0" w:space="0" w:color="auto"/>
          </w:divBdr>
        </w:div>
        <w:div w:id="2100248171">
          <w:marLeft w:val="640"/>
          <w:marRight w:val="0"/>
          <w:marTop w:val="0"/>
          <w:marBottom w:val="0"/>
          <w:divBdr>
            <w:top w:val="none" w:sz="0" w:space="0" w:color="auto"/>
            <w:left w:val="none" w:sz="0" w:space="0" w:color="auto"/>
            <w:bottom w:val="none" w:sz="0" w:space="0" w:color="auto"/>
            <w:right w:val="none" w:sz="0" w:space="0" w:color="auto"/>
          </w:divBdr>
        </w:div>
        <w:div w:id="629673102">
          <w:marLeft w:val="640"/>
          <w:marRight w:val="0"/>
          <w:marTop w:val="0"/>
          <w:marBottom w:val="0"/>
          <w:divBdr>
            <w:top w:val="none" w:sz="0" w:space="0" w:color="auto"/>
            <w:left w:val="none" w:sz="0" w:space="0" w:color="auto"/>
            <w:bottom w:val="none" w:sz="0" w:space="0" w:color="auto"/>
            <w:right w:val="none" w:sz="0" w:space="0" w:color="auto"/>
          </w:divBdr>
        </w:div>
        <w:div w:id="878737166">
          <w:marLeft w:val="640"/>
          <w:marRight w:val="0"/>
          <w:marTop w:val="0"/>
          <w:marBottom w:val="0"/>
          <w:divBdr>
            <w:top w:val="none" w:sz="0" w:space="0" w:color="auto"/>
            <w:left w:val="none" w:sz="0" w:space="0" w:color="auto"/>
            <w:bottom w:val="none" w:sz="0" w:space="0" w:color="auto"/>
            <w:right w:val="none" w:sz="0" w:space="0" w:color="auto"/>
          </w:divBdr>
        </w:div>
        <w:div w:id="1930116577">
          <w:marLeft w:val="640"/>
          <w:marRight w:val="0"/>
          <w:marTop w:val="0"/>
          <w:marBottom w:val="0"/>
          <w:divBdr>
            <w:top w:val="none" w:sz="0" w:space="0" w:color="auto"/>
            <w:left w:val="none" w:sz="0" w:space="0" w:color="auto"/>
            <w:bottom w:val="none" w:sz="0" w:space="0" w:color="auto"/>
            <w:right w:val="none" w:sz="0" w:space="0" w:color="auto"/>
          </w:divBdr>
        </w:div>
        <w:div w:id="55401473">
          <w:marLeft w:val="640"/>
          <w:marRight w:val="0"/>
          <w:marTop w:val="0"/>
          <w:marBottom w:val="0"/>
          <w:divBdr>
            <w:top w:val="none" w:sz="0" w:space="0" w:color="auto"/>
            <w:left w:val="none" w:sz="0" w:space="0" w:color="auto"/>
            <w:bottom w:val="none" w:sz="0" w:space="0" w:color="auto"/>
            <w:right w:val="none" w:sz="0" w:space="0" w:color="auto"/>
          </w:divBdr>
        </w:div>
        <w:div w:id="816580095">
          <w:marLeft w:val="640"/>
          <w:marRight w:val="0"/>
          <w:marTop w:val="0"/>
          <w:marBottom w:val="0"/>
          <w:divBdr>
            <w:top w:val="none" w:sz="0" w:space="0" w:color="auto"/>
            <w:left w:val="none" w:sz="0" w:space="0" w:color="auto"/>
            <w:bottom w:val="none" w:sz="0" w:space="0" w:color="auto"/>
            <w:right w:val="none" w:sz="0" w:space="0" w:color="auto"/>
          </w:divBdr>
        </w:div>
        <w:div w:id="332529833">
          <w:marLeft w:val="640"/>
          <w:marRight w:val="0"/>
          <w:marTop w:val="0"/>
          <w:marBottom w:val="0"/>
          <w:divBdr>
            <w:top w:val="none" w:sz="0" w:space="0" w:color="auto"/>
            <w:left w:val="none" w:sz="0" w:space="0" w:color="auto"/>
            <w:bottom w:val="none" w:sz="0" w:space="0" w:color="auto"/>
            <w:right w:val="none" w:sz="0" w:space="0" w:color="auto"/>
          </w:divBdr>
        </w:div>
      </w:divsChild>
    </w:div>
    <w:div w:id="1269923590">
      <w:bodyDiv w:val="1"/>
      <w:marLeft w:val="0"/>
      <w:marRight w:val="0"/>
      <w:marTop w:val="0"/>
      <w:marBottom w:val="0"/>
      <w:divBdr>
        <w:top w:val="none" w:sz="0" w:space="0" w:color="auto"/>
        <w:left w:val="none" w:sz="0" w:space="0" w:color="auto"/>
        <w:bottom w:val="none" w:sz="0" w:space="0" w:color="auto"/>
        <w:right w:val="none" w:sz="0" w:space="0" w:color="auto"/>
      </w:divBdr>
    </w:div>
    <w:div w:id="1270701973">
      <w:bodyDiv w:val="1"/>
      <w:marLeft w:val="0"/>
      <w:marRight w:val="0"/>
      <w:marTop w:val="0"/>
      <w:marBottom w:val="0"/>
      <w:divBdr>
        <w:top w:val="none" w:sz="0" w:space="0" w:color="auto"/>
        <w:left w:val="none" w:sz="0" w:space="0" w:color="auto"/>
        <w:bottom w:val="none" w:sz="0" w:space="0" w:color="auto"/>
        <w:right w:val="none" w:sz="0" w:space="0" w:color="auto"/>
      </w:divBdr>
      <w:divsChild>
        <w:div w:id="935357725">
          <w:marLeft w:val="640"/>
          <w:marRight w:val="0"/>
          <w:marTop w:val="0"/>
          <w:marBottom w:val="0"/>
          <w:divBdr>
            <w:top w:val="none" w:sz="0" w:space="0" w:color="auto"/>
            <w:left w:val="none" w:sz="0" w:space="0" w:color="auto"/>
            <w:bottom w:val="none" w:sz="0" w:space="0" w:color="auto"/>
            <w:right w:val="none" w:sz="0" w:space="0" w:color="auto"/>
          </w:divBdr>
        </w:div>
        <w:div w:id="632714134">
          <w:marLeft w:val="640"/>
          <w:marRight w:val="0"/>
          <w:marTop w:val="0"/>
          <w:marBottom w:val="0"/>
          <w:divBdr>
            <w:top w:val="none" w:sz="0" w:space="0" w:color="auto"/>
            <w:left w:val="none" w:sz="0" w:space="0" w:color="auto"/>
            <w:bottom w:val="none" w:sz="0" w:space="0" w:color="auto"/>
            <w:right w:val="none" w:sz="0" w:space="0" w:color="auto"/>
          </w:divBdr>
        </w:div>
        <w:div w:id="1638217753">
          <w:marLeft w:val="640"/>
          <w:marRight w:val="0"/>
          <w:marTop w:val="0"/>
          <w:marBottom w:val="0"/>
          <w:divBdr>
            <w:top w:val="none" w:sz="0" w:space="0" w:color="auto"/>
            <w:left w:val="none" w:sz="0" w:space="0" w:color="auto"/>
            <w:bottom w:val="none" w:sz="0" w:space="0" w:color="auto"/>
            <w:right w:val="none" w:sz="0" w:space="0" w:color="auto"/>
          </w:divBdr>
        </w:div>
        <w:div w:id="760103166">
          <w:marLeft w:val="640"/>
          <w:marRight w:val="0"/>
          <w:marTop w:val="0"/>
          <w:marBottom w:val="0"/>
          <w:divBdr>
            <w:top w:val="none" w:sz="0" w:space="0" w:color="auto"/>
            <w:left w:val="none" w:sz="0" w:space="0" w:color="auto"/>
            <w:bottom w:val="none" w:sz="0" w:space="0" w:color="auto"/>
            <w:right w:val="none" w:sz="0" w:space="0" w:color="auto"/>
          </w:divBdr>
        </w:div>
        <w:div w:id="1981420735">
          <w:marLeft w:val="640"/>
          <w:marRight w:val="0"/>
          <w:marTop w:val="0"/>
          <w:marBottom w:val="0"/>
          <w:divBdr>
            <w:top w:val="none" w:sz="0" w:space="0" w:color="auto"/>
            <w:left w:val="none" w:sz="0" w:space="0" w:color="auto"/>
            <w:bottom w:val="none" w:sz="0" w:space="0" w:color="auto"/>
            <w:right w:val="none" w:sz="0" w:space="0" w:color="auto"/>
          </w:divBdr>
        </w:div>
        <w:div w:id="1816217305">
          <w:marLeft w:val="640"/>
          <w:marRight w:val="0"/>
          <w:marTop w:val="0"/>
          <w:marBottom w:val="0"/>
          <w:divBdr>
            <w:top w:val="none" w:sz="0" w:space="0" w:color="auto"/>
            <w:left w:val="none" w:sz="0" w:space="0" w:color="auto"/>
            <w:bottom w:val="none" w:sz="0" w:space="0" w:color="auto"/>
            <w:right w:val="none" w:sz="0" w:space="0" w:color="auto"/>
          </w:divBdr>
        </w:div>
        <w:div w:id="144902085">
          <w:marLeft w:val="640"/>
          <w:marRight w:val="0"/>
          <w:marTop w:val="0"/>
          <w:marBottom w:val="0"/>
          <w:divBdr>
            <w:top w:val="none" w:sz="0" w:space="0" w:color="auto"/>
            <w:left w:val="none" w:sz="0" w:space="0" w:color="auto"/>
            <w:bottom w:val="none" w:sz="0" w:space="0" w:color="auto"/>
            <w:right w:val="none" w:sz="0" w:space="0" w:color="auto"/>
          </w:divBdr>
        </w:div>
        <w:div w:id="131414296">
          <w:marLeft w:val="640"/>
          <w:marRight w:val="0"/>
          <w:marTop w:val="0"/>
          <w:marBottom w:val="0"/>
          <w:divBdr>
            <w:top w:val="none" w:sz="0" w:space="0" w:color="auto"/>
            <w:left w:val="none" w:sz="0" w:space="0" w:color="auto"/>
            <w:bottom w:val="none" w:sz="0" w:space="0" w:color="auto"/>
            <w:right w:val="none" w:sz="0" w:space="0" w:color="auto"/>
          </w:divBdr>
        </w:div>
        <w:div w:id="1707170156">
          <w:marLeft w:val="640"/>
          <w:marRight w:val="0"/>
          <w:marTop w:val="0"/>
          <w:marBottom w:val="0"/>
          <w:divBdr>
            <w:top w:val="none" w:sz="0" w:space="0" w:color="auto"/>
            <w:left w:val="none" w:sz="0" w:space="0" w:color="auto"/>
            <w:bottom w:val="none" w:sz="0" w:space="0" w:color="auto"/>
            <w:right w:val="none" w:sz="0" w:space="0" w:color="auto"/>
          </w:divBdr>
        </w:div>
        <w:div w:id="901257538">
          <w:marLeft w:val="640"/>
          <w:marRight w:val="0"/>
          <w:marTop w:val="0"/>
          <w:marBottom w:val="0"/>
          <w:divBdr>
            <w:top w:val="none" w:sz="0" w:space="0" w:color="auto"/>
            <w:left w:val="none" w:sz="0" w:space="0" w:color="auto"/>
            <w:bottom w:val="none" w:sz="0" w:space="0" w:color="auto"/>
            <w:right w:val="none" w:sz="0" w:space="0" w:color="auto"/>
          </w:divBdr>
        </w:div>
        <w:div w:id="378358715">
          <w:marLeft w:val="640"/>
          <w:marRight w:val="0"/>
          <w:marTop w:val="0"/>
          <w:marBottom w:val="0"/>
          <w:divBdr>
            <w:top w:val="none" w:sz="0" w:space="0" w:color="auto"/>
            <w:left w:val="none" w:sz="0" w:space="0" w:color="auto"/>
            <w:bottom w:val="none" w:sz="0" w:space="0" w:color="auto"/>
            <w:right w:val="none" w:sz="0" w:space="0" w:color="auto"/>
          </w:divBdr>
        </w:div>
        <w:div w:id="1825512702">
          <w:marLeft w:val="640"/>
          <w:marRight w:val="0"/>
          <w:marTop w:val="0"/>
          <w:marBottom w:val="0"/>
          <w:divBdr>
            <w:top w:val="none" w:sz="0" w:space="0" w:color="auto"/>
            <w:left w:val="none" w:sz="0" w:space="0" w:color="auto"/>
            <w:bottom w:val="none" w:sz="0" w:space="0" w:color="auto"/>
            <w:right w:val="none" w:sz="0" w:space="0" w:color="auto"/>
          </w:divBdr>
        </w:div>
        <w:div w:id="1148085642">
          <w:marLeft w:val="640"/>
          <w:marRight w:val="0"/>
          <w:marTop w:val="0"/>
          <w:marBottom w:val="0"/>
          <w:divBdr>
            <w:top w:val="none" w:sz="0" w:space="0" w:color="auto"/>
            <w:left w:val="none" w:sz="0" w:space="0" w:color="auto"/>
            <w:bottom w:val="none" w:sz="0" w:space="0" w:color="auto"/>
            <w:right w:val="none" w:sz="0" w:space="0" w:color="auto"/>
          </w:divBdr>
        </w:div>
        <w:div w:id="2087611389">
          <w:marLeft w:val="640"/>
          <w:marRight w:val="0"/>
          <w:marTop w:val="0"/>
          <w:marBottom w:val="0"/>
          <w:divBdr>
            <w:top w:val="none" w:sz="0" w:space="0" w:color="auto"/>
            <w:left w:val="none" w:sz="0" w:space="0" w:color="auto"/>
            <w:bottom w:val="none" w:sz="0" w:space="0" w:color="auto"/>
            <w:right w:val="none" w:sz="0" w:space="0" w:color="auto"/>
          </w:divBdr>
        </w:div>
        <w:div w:id="2083872604">
          <w:marLeft w:val="640"/>
          <w:marRight w:val="0"/>
          <w:marTop w:val="0"/>
          <w:marBottom w:val="0"/>
          <w:divBdr>
            <w:top w:val="none" w:sz="0" w:space="0" w:color="auto"/>
            <w:left w:val="none" w:sz="0" w:space="0" w:color="auto"/>
            <w:bottom w:val="none" w:sz="0" w:space="0" w:color="auto"/>
            <w:right w:val="none" w:sz="0" w:space="0" w:color="auto"/>
          </w:divBdr>
        </w:div>
        <w:div w:id="15428085">
          <w:marLeft w:val="640"/>
          <w:marRight w:val="0"/>
          <w:marTop w:val="0"/>
          <w:marBottom w:val="0"/>
          <w:divBdr>
            <w:top w:val="none" w:sz="0" w:space="0" w:color="auto"/>
            <w:left w:val="none" w:sz="0" w:space="0" w:color="auto"/>
            <w:bottom w:val="none" w:sz="0" w:space="0" w:color="auto"/>
            <w:right w:val="none" w:sz="0" w:space="0" w:color="auto"/>
          </w:divBdr>
        </w:div>
        <w:div w:id="1946157648">
          <w:marLeft w:val="640"/>
          <w:marRight w:val="0"/>
          <w:marTop w:val="0"/>
          <w:marBottom w:val="0"/>
          <w:divBdr>
            <w:top w:val="none" w:sz="0" w:space="0" w:color="auto"/>
            <w:left w:val="none" w:sz="0" w:space="0" w:color="auto"/>
            <w:bottom w:val="none" w:sz="0" w:space="0" w:color="auto"/>
            <w:right w:val="none" w:sz="0" w:space="0" w:color="auto"/>
          </w:divBdr>
        </w:div>
        <w:div w:id="1126508692">
          <w:marLeft w:val="640"/>
          <w:marRight w:val="0"/>
          <w:marTop w:val="0"/>
          <w:marBottom w:val="0"/>
          <w:divBdr>
            <w:top w:val="none" w:sz="0" w:space="0" w:color="auto"/>
            <w:left w:val="none" w:sz="0" w:space="0" w:color="auto"/>
            <w:bottom w:val="none" w:sz="0" w:space="0" w:color="auto"/>
            <w:right w:val="none" w:sz="0" w:space="0" w:color="auto"/>
          </w:divBdr>
        </w:div>
        <w:div w:id="1316255705">
          <w:marLeft w:val="640"/>
          <w:marRight w:val="0"/>
          <w:marTop w:val="0"/>
          <w:marBottom w:val="0"/>
          <w:divBdr>
            <w:top w:val="none" w:sz="0" w:space="0" w:color="auto"/>
            <w:left w:val="none" w:sz="0" w:space="0" w:color="auto"/>
            <w:bottom w:val="none" w:sz="0" w:space="0" w:color="auto"/>
            <w:right w:val="none" w:sz="0" w:space="0" w:color="auto"/>
          </w:divBdr>
        </w:div>
        <w:div w:id="2049717157">
          <w:marLeft w:val="640"/>
          <w:marRight w:val="0"/>
          <w:marTop w:val="0"/>
          <w:marBottom w:val="0"/>
          <w:divBdr>
            <w:top w:val="none" w:sz="0" w:space="0" w:color="auto"/>
            <w:left w:val="none" w:sz="0" w:space="0" w:color="auto"/>
            <w:bottom w:val="none" w:sz="0" w:space="0" w:color="auto"/>
            <w:right w:val="none" w:sz="0" w:space="0" w:color="auto"/>
          </w:divBdr>
        </w:div>
        <w:div w:id="1329942444">
          <w:marLeft w:val="640"/>
          <w:marRight w:val="0"/>
          <w:marTop w:val="0"/>
          <w:marBottom w:val="0"/>
          <w:divBdr>
            <w:top w:val="none" w:sz="0" w:space="0" w:color="auto"/>
            <w:left w:val="none" w:sz="0" w:space="0" w:color="auto"/>
            <w:bottom w:val="none" w:sz="0" w:space="0" w:color="auto"/>
            <w:right w:val="none" w:sz="0" w:space="0" w:color="auto"/>
          </w:divBdr>
        </w:div>
        <w:div w:id="515076682">
          <w:marLeft w:val="640"/>
          <w:marRight w:val="0"/>
          <w:marTop w:val="0"/>
          <w:marBottom w:val="0"/>
          <w:divBdr>
            <w:top w:val="none" w:sz="0" w:space="0" w:color="auto"/>
            <w:left w:val="none" w:sz="0" w:space="0" w:color="auto"/>
            <w:bottom w:val="none" w:sz="0" w:space="0" w:color="auto"/>
            <w:right w:val="none" w:sz="0" w:space="0" w:color="auto"/>
          </w:divBdr>
        </w:div>
        <w:div w:id="445321134">
          <w:marLeft w:val="640"/>
          <w:marRight w:val="0"/>
          <w:marTop w:val="0"/>
          <w:marBottom w:val="0"/>
          <w:divBdr>
            <w:top w:val="none" w:sz="0" w:space="0" w:color="auto"/>
            <w:left w:val="none" w:sz="0" w:space="0" w:color="auto"/>
            <w:bottom w:val="none" w:sz="0" w:space="0" w:color="auto"/>
            <w:right w:val="none" w:sz="0" w:space="0" w:color="auto"/>
          </w:divBdr>
        </w:div>
        <w:div w:id="231084694">
          <w:marLeft w:val="640"/>
          <w:marRight w:val="0"/>
          <w:marTop w:val="0"/>
          <w:marBottom w:val="0"/>
          <w:divBdr>
            <w:top w:val="none" w:sz="0" w:space="0" w:color="auto"/>
            <w:left w:val="none" w:sz="0" w:space="0" w:color="auto"/>
            <w:bottom w:val="none" w:sz="0" w:space="0" w:color="auto"/>
            <w:right w:val="none" w:sz="0" w:space="0" w:color="auto"/>
          </w:divBdr>
        </w:div>
        <w:div w:id="137575081">
          <w:marLeft w:val="640"/>
          <w:marRight w:val="0"/>
          <w:marTop w:val="0"/>
          <w:marBottom w:val="0"/>
          <w:divBdr>
            <w:top w:val="none" w:sz="0" w:space="0" w:color="auto"/>
            <w:left w:val="none" w:sz="0" w:space="0" w:color="auto"/>
            <w:bottom w:val="none" w:sz="0" w:space="0" w:color="auto"/>
            <w:right w:val="none" w:sz="0" w:space="0" w:color="auto"/>
          </w:divBdr>
        </w:div>
        <w:div w:id="1947302039">
          <w:marLeft w:val="640"/>
          <w:marRight w:val="0"/>
          <w:marTop w:val="0"/>
          <w:marBottom w:val="0"/>
          <w:divBdr>
            <w:top w:val="none" w:sz="0" w:space="0" w:color="auto"/>
            <w:left w:val="none" w:sz="0" w:space="0" w:color="auto"/>
            <w:bottom w:val="none" w:sz="0" w:space="0" w:color="auto"/>
            <w:right w:val="none" w:sz="0" w:space="0" w:color="auto"/>
          </w:divBdr>
        </w:div>
        <w:div w:id="1649703621">
          <w:marLeft w:val="640"/>
          <w:marRight w:val="0"/>
          <w:marTop w:val="0"/>
          <w:marBottom w:val="0"/>
          <w:divBdr>
            <w:top w:val="none" w:sz="0" w:space="0" w:color="auto"/>
            <w:left w:val="none" w:sz="0" w:space="0" w:color="auto"/>
            <w:bottom w:val="none" w:sz="0" w:space="0" w:color="auto"/>
            <w:right w:val="none" w:sz="0" w:space="0" w:color="auto"/>
          </w:divBdr>
        </w:div>
        <w:div w:id="331952658">
          <w:marLeft w:val="640"/>
          <w:marRight w:val="0"/>
          <w:marTop w:val="0"/>
          <w:marBottom w:val="0"/>
          <w:divBdr>
            <w:top w:val="none" w:sz="0" w:space="0" w:color="auto"/>
            <w:left w:val="none" w:sz="0" w:space="0" w:color="auto"/>
            <w:bottom w:val="none" w:sz="0" w:space="0" w:color="auto"/>
            <w:right w:val="none" w:sz="0" w:space="0" w:color="auto"/>
          </w:divBdr>
        </w:div>
        <w:div w:id="49888087">
          <w:marLeft w:val="640"/>
          <w:marRight w:val="0"/>
          <w:marTop w:val="0"/>
          <w:marBottom w:val="0"/>
          <w:divBdr>
            <w:top w:val="none" w:sz="0" w:space="0" w:color="auto"/>
            <w:left w:val="none" w:sz="0" w:space="0" w:color="auto"/>
            <w:bottom w:val="none" w:sz="0" w:space="0" w:color="auto"/>
            <w:right w:val="none" w:sz="0" w:space="0" w:color="auto"/>
          </w:divBdr>
        </w:div>
        <w:div w:id="140118689">
          <w:marLeft w:val="640"/>
          <w:marRight w:val="0"/>
          <w:marTop w:val="0"/>
          <w:marBottom w:val="0"/>
          <w:divBdr>
            <w:top w:val="none" w:sz="0" w:space="0" w:color="auto"/>
            <w:left w:val="none" w:sz="0" w:space="0" w:color="auto"/>
            <w:bottom w:val="none" w:sz="0" w:space="0" w:color="auto"/>
            <w:right w:val="none" w:sz="0" w:space="0" w:color="auto"/>
          </w:divBdr>
        </w:div>
        <w:div w:id="1323848446">
          <w:marLeft w:val="640"/>
          <w:marRight w:val="0"/>
          <w:marTop w:val="0"/>
          <w:marBottom w:val="0"/>
          <w:divBdr>
            <w:top w:val="none" w:sz="0" w:space="0" w:color="auto"/>
            <w:left w:val="none" w:sz="0" w:space="0" w:color="auto"/>
            <w:bottom w:val="none" w:sz="0" w:space="0" w:color="auto"/>
            <w:right w:val="none" w:sz="0" w:space="0" w:color="auto"/>
          </w:divBdr>
        </w:div>
        <w:div w:id="2037079751">
          <w:marLeft w:val="640"/>
          <w:marRight w:val="0"/>
          <w:marTop w:val="0"/>
          <w:marBottom w:val="0"/>
          <w:divBdr>
            <w:top w:val="none" w:sz="0" w:space="0" w:color="auto"/>
            <w:left w:val="none" w:sz="0" w:space="0" w:color="auto"/>
            <w:bottom w:val="none" w:sz="0" w:space="0" w:color="auto"/>
            <w:right w:val="none" w:sz="0" w:space="0" w:color="auto"/>
          </w:divBdr>
        </w:div>
        <w:div w:id="727924064">
          <w:marLeft w:val="640"/>
          <w:marRight w:val="0"/>
          <w:marTop w:val="0"/>
          <w:marBottom w:val="0"/>
          <w:divBdr>
            <w:top w:val="none" w:sz="0" w:space="0" w:color="auto"/>
            <w:left w:val="none" w:sz="0" w:space="0" w:color="auto"/>
            <w:bottom w:val="none" w:sz="0" w:space="0" w:color="auto"/>
            <w:right w:val="none" w:sz="0" w:space="0" w:color="auto"/>
          </w:divBdr>
        </w:div>
        <w:div w:id="376970524">
          <w:marLeft w:val="640"/>
          <w:marRight w:val="0"/>
          <w:marTop w:val="0"/>
          <w:marBottom w:val="0"/>
          <w:divBdr>
            <w:top w:val="none" w:sz="0" w:space="0" w:color="auto"/>
            <w:left w:val="none" w:sz="0" w:space="0" w:color="auto"/>
            <w:bottom w:val="none" w:sz="0" w:space="0" w:color="auto"/>
            <w:right w:val="none" w:sz="0" w:space="0" w:color="auto"/>
          </w:divBdr>
        </w:div>
        <w:div w:id="1511064262">
          <w:marLeft w:val="640"/>
          <w:marRight w:val="0"/>
          <w:marTop w:val="0"/>
          <w:marBottom w:val="0"/>
          <w:divBdr>
            <w:top w:val="none" w:sz="0" w:space="0" w:color="auto"/>
            <w:left w:val="none" w:sz="0" w:space="0" w:color="auto"/>
            <w:bottom w:val="none" w:sz="0" w:space="0" w:color="auto"/>
            <w:right w:val="none" w:sz="0" w:space="0" w:color="auto"/>
          </w:divBdr>
        </w:div>
        <w:div w:id="1754743593">
          <w:marLeft w:val="640"/>
          <w:marRight w:val="0"/>
          <w:marTop w:val="0"/>
          <w:marBottom w:val="0"/>
          <w:divBdr>
            <w:top w:val="none" w:sz="0" w:space="0" w:color="auto"/>
            <w:left w:val="none" w:sz="0" w:space="0" w:color="auto"/>
            <w:bottom w:val="none" w:sz="0" w:space="0" w:color="auto"/>
            <w:right w:val="none" w:sz="0" w:space="0" w:color="auto"/>
          </w:divBdr>
        </w:div>
        <w:div w:id="147985685">
          <w:marLeft w:val="640"/>
          <w:marRight w:val="0"/>
          <w:marTop w:val="0"/>
          <w:marBottom w:val="0"/>
          <w:divBdr>
            <w:top w:val="none" w:sz="0" w:space="0" w:color="auto"/>
            <w:left w:val="none" w:sz="0" w:space="0" w:color="auto"/>
            <w:bottom w:val="none" w:sz="0" w:space="0" w:color="auto"/>
            <w:right w:val="none" w:sz="0" w:space="0" w:color="auto"/>
          </w:divBdr>
        </w:div>
        <w:div w:id="1496411069">
          <w:marLeft w:val="640"/>
          <w:marRight w:val="0"/>
          <w:marTop w:val="0"/>
          <w:marBottom w:val="0"/>
          <w:divBdr>
            <w:top w:val="none" w:sz="0" w:space="0" w:color="auto"/>
            <w:left w:val="none" w:sz="0" w:space="0" w:color="auto"/>
            <w:bottom w:val="none" w:sz="0" w:space="0" w:color="auto"/>
            <w:right w:val="none" w:sz="0" w:space="0" w:color="auto"/>
          </w:divBdr>
        </w:div>
        <w:div w:id="1583680991">
          <w:marLeft w:val="640"/>
          <w:marRight w:val="0"/>
          <w:marTop w:val="0"/>
          <w:marBottom w:val="0"/>
          <w:divBdr>
            <w:top w:val="none" w:sz="0" w:space="0" w:color="auto"/>
            <w:left w:val="none" w:sz="0" w:space="0" w:color="auto"/>
            <w:bottom w:val="none" w:sz="0" w:space="0" w:color="auto"/>
            <w:right w:val="none" w:sz="0" w:space="0" w:color="auto"/>
          </w:divBdr>
        </w:div>
        <w:div w:id="904991504">
          <w:marLeft w:val="640"/>
          <w:marRight w:val="0"/>
          <w:marTop w:val="0"/>
          <w:marBottom w:val="0"/>
          <w:divBdr>
            <w:top w:val="none" w:sz="0" w:space="0" w:color="auto"/>
            <w:left w:val="none" w:sz="0" w:space="0" w:color="auto"/>
            <w:bottom w:val="none" w:sz="0" w:space="0" w:color="auto"/>
            <w:right w:val="none" w:sz="0" w:space="0" w:color="auto"/>
          </w:divBdr>
        </w:div>
        <w:div w:id="1608270706">
          <w:marLeft w:val="640"/>
          <w:marRight w:val="0"/>
          <w:marTop w:val="0"/>
          <w:marBottom w:val="0"/>
          <w:divBdr>
            <w:top w:val="none" w:sz="0" w:space="0" w:color="auto"/>
            <w:left w:val="none" w:sz="0" w:space="0" w:color="auto"/>
            <w:bottom w:val="none" w:sz="0" w:space="0" w:color="auto"/>
            <w:right w:val="none" w:sz="0" w:space="0" w:color="auto"/>
          </w:divBdr>
        </w:div>
        <w:div w:id="129398606">
          <w:marLeft w:val="640"/>
          <w:marRight w:val="0"/>
          <w:marTop w:val="0"/>
          <w:marBottom w:val="0"/>
          <w:divBdr>
            <w:top w:val="none" w:sz="0" w:space="0" w:color="auto"/>
            <w:left w:val="none" w:sz="0" w:space="0" w:color="auto"/>
            <w:bottom w:val="none" w:sz="0" w:space="0" w:color="auto"/>
            <w:right w:val="none" w:sz="0" w:space="0" w:color="auto"/>
          </w:divBdr>
        </w:div>
        <w:div w:id="106584809">
          <w:marLeft w:val="640"/>
          <w:marRight w:val="0"/>
          <w:marTop w:val="0"/>
          <w:marBottom w:val="0"/>
          <w:divBdr>
            <w:top w:val="none" w:sz="0" w:space="0" w:color="auto"/>
            <w:left w:val="none" w:sz="0" w:space="0" w:color="auto"/>
            <w:bottom w:val="none" w:sz="0" w:space="0" w:color="auto"/>
            <w:right w:val="none" w:sz="0" w:space="0" w:color="auto"/>
          </w:divBdr>
        </w:div>
        <w:div w:id="1300955882">
          <w:marLeft w:val="640"/>
          <w:marRight w:val="0"/>
          <w:marTop w:val="0"/>
          <w:marBottom w:val="0"/>
          <w:divBdr>
            <w:top w:val="none" w:sz="0" w:space="0" w:color="auto"/>
            <w:left w:val="none" w:sz="0" w:space="0" w:color="auto"/>
            <w:bottom w:val="none" w:sz="0" w:space="0" w:color="auto"/>
            <w:right w:val="none" w:sz="0" w:space="0" w:color="auto"/>
          </w:divBdr>
        </w:div>
        <w:div w:id="1107193686">
          <w:marLeft w:val="640"/>
          <w:marRight w:val="0"/>
          <w:marTop w:val="0"/>
          <w:marBottom w:val="0"/>
          <w:divBdr>
            <w:top w:val="none" w:sz="0" w:space="0" w:color="auto"/>
            <w:left w:val="none" w:sz="0" w:space="0" w:color="auto"/>
            <w:bottom w:val="none" w:sz="0" w:space="0" w:color="auto"/>
            <w:right w:val="none" w:sz="0" w:space="0" w:color="auto"/>
          </w:divBdr>
        </w:div>
        <w:div w:id="1909151225">
          <w:marLeft w:val="640"/>
          <w:marRight w:val="0"/>
          <w:marTop w:val="0"/>
          <w:marBottom w:val="0"/>
          <w:divBdr>
            <w:top w:val="none" w:sz="0" w:space="0" w:color="auto"/>
            <w:left w:val="none" w:sz="0" w:space="0" w:color="auto"/>
            <w:bottom w:val="none" w:sz="0" w:space="0" w:color="auto"/>
            <w:right w:val="none" w:sz="0" w:space="0" w:color="auto"/>
          </w:divBdr>
        </w:div>
        <w:div w:id="1672755900">
          <w:marLeft w:val="640"/>
          <w:marRight w:val="0"/>
          <w:marTop w:val="0"/>
          <w:marBottom w:val="0"/>
          <w:divBdr>
            <w:top w:val="none" w:sz="0" w:space="0" w:color="auto"/>
            <w:left w:val="none" w:sz="0" w:space="0" w:color="auto"/>
            <w:bottom w:val="none" w:sz="0" w:space="0" w:color="auto"/>
            <w:right w:val="none" w:sz="0" w:space="0" w:color="auto"/>
          </w:divBdr>
        </w:div>
        <w:div w:id="1354113321">
          <w:marLeft w:val="640"/>
          <w:marRight w:val="0"/>
          <w:marTop w:val="0"/>
          <w:marBottom w:val="0"/>
          <w:divBdr>
            <w:top w:val="none" w:sz="0" w:space="0" w:color="auto"/>
            <w:left w:val="none" w:sz="0" w:space="0" w:color="auto"/>
            <w:bottom w:val="none" w:sz="0" w:space="0" w:color="auto"/>
            <w:right w:val="none" w:sz="0" w:space="0" w:color="auto"/>
          </w:divBdr>
        </w:div>
        <w:div w:id="783891481">
          <w:marLeft w:val="640"/>
          <w:marRight w:val="0"/>
          <w:marTop w:val="0"/>
          <w:marBottom w:val="0"/>
          <w:divBdr>
            <w:top w:val="none" w:sz="0" w:space="0" w:color="auto"/>
            <w:left w:val="none" w:sz="0" w:space="0" w:color="auto"/>
            <w:bottom w:val="none" w:sz="0" w:space="0" w:color="auto"/>
            <w:right w:val="none" w:sz="0" w:space="0" w:color="auto"/>
          </w:divBdr>
        </w:div>
        <w:div w:id="298345562">
          <w:marLeft w:val="640"/>
          <w:marRight w:val="0"/>
          <w:marTop w:val="0"/>
          <w:marBottom w:val="0"/>
          <w:divBdr>
            <w:top w:val="none" w:sz="0" w:space="0" w:color="auto"/>
            <w:left w:val="none" w:sz="0" w:space="0" w:color="auto"/>
            <w:bottom w:val="none" w:sz="0" w:space="0" w:color="auto"/>
            <w:right w:val="none" w:sz="0" w:space="0" w:color="auto"/>
          </w:divBdr>
        </w:div>
        <w:div w:id="1772119390">
          <w:marLeft w:val="640"/>
          <w:marRight w:val="0"/>
          <w:marTop w:val="0"/>
          <w:marBottom w:val="0"/>
          <w:divBdr>
            <w:top w:val="none" w:sz="0" w:space="0" w:color="auto"/>
            <w:left w:val="none" w:sz="0" w:space="0" w:color="auto"/>
            <w:bottom w:val="none" w:sz="0" w:space="0" w:color="auto"/>
            <w:right w:val="none" w:sz="0" w:space="0" w:color="auto"/>
          </w:divBdr>
        </w:div>
        <w:div w:id="1734423233">
          <w:marLeft w:val="640"/>
          <w:marRight w:val="0"/>
          <w:marTop w:val="0"/>
          <w:marBottom w:val="0"/>
          <w:divBdr>
            <w:top w:val="none" w:sz="0" w:space="0" w:color="auto"/>
            <w:left w:val="none" w:sz="0" w:space="0" w:color="auto"/>
            <w:bottom w:val="none" w:sz="0" w:space="0" w:color="auto"/>
            <w:right w:val="none" w:sz="0" w:space="0" w:color="auto"/>
          </w:divBdr>
        </w:div>
        <w:div w:id="1048383324">
          <w:marLeft w:val="640"/>
          <w:marRight w:val="0"/>
          <w:marTop w:val="0"/>
          <w:marBottom w:val="0"/>
          <w:divBdr>
            <w:top w:val="none" w:sz="0" w:space="0" w:color="auto"/>
            <w:left w:val="none" w:sz="0" w:space="0" w:color="auto"/>
            <w:bottom w:val="none" w:sz="0" w:space="0" w:color="auto"/>
            <w:right w:val="none" w:sz="0" w:space="0" w:color="auto"/>
          </w:divBdr>
        </w:div>
        <w:div w:id="1276325360">
          <w:marLeft w:val="640"/>
          <w:marRight w:val="0"/>
          <w:marTop w:val="0"/>
          <w:marBottom w:val="0"/>
          <w:divBdr>
            <w:top w:val="none" w:sz="0" w:space="0" w:color="auto"/>
            <w:left w:val="none" w:sz="0" w:space="0" w:color="auto"/>
            <w:bottom w:val="none" w:sz="0" w:space="0" w:color="auto"/>
            <w:right w:val="none" w:sz="0" w:space="0" w:color="auto"/>
          </w:divBdr>
        </w:div>
        <w:div w:id="1939485746">
          <w:marLeft w:val="640"/>
          <w:marRight w:val="0"/>
          <w:marTop w:val="0"/>
          <w:marBottom w:val="0"/>
          <w:divBdr>
            <w:top w:val="none" w:sz="0" w:space="0" w:color="auto"/>
            <w:left w:val="none" w:sz="0" w:space="0" w:color="auto"/>
            <w:bottom w:val="none" w:sz="0" w:space="0" w:color="auto"/>
            <w:right w:val="none" w:sz="0" w:space="0" w:color="auto"/>
          </w:divBdr>
        </w:div>
        <w:div w:id="1913150738">
          <w:marLeft w:val="640"/>
          <w:marRight w:val="0"/>
          <w:marTop w:val="0"/>
          <w:marBottom w:val="0"/>
          <w:divBdr>
            <w:top w:val="none" w:sz="0" w:space="0" w:color="auto"/>
            <w:left w:val="none" w:sz="0" w:space="0" w:color="auto"/>
            <w:bottom w:val="none" w:sz="0" w:space="0" w:color="auto"/>
            <w:right w:val="none" w:sz="0" w:space="0" w:color="auto"/>
          </w:divBdr>
        </w:div>
        <w:div w:id="679967452">
          <w:marLeft w:val="640"/>
          <w:marRight w:val="0"/>
          <w:marTop w:val="0"/>
          <w:marBottom w:val="0"/>
          <w:divBdr>
            <w:top w:val="none" w:sz="0" w:space="0" w:color="auto"/>
            <w:left w:val="none" w:sz="0" w:space="0" w:color="auto"/>
            <w:bottom w:val="none" w:sz="0" w:space="0" w:color="auto"/>
            <w:right w:val="none" w:sz="0" w:space="0" w:color="auto"/>
          </w:divBdr>
        </w:div>
        <w:div w:id="1724985767">
          <w:marLeft w:val="640"/>
          <w:marRight w:val="0"/>
          <w:marTop w:val="0"/>
          <w:marBottom w:val="0"/>
          <w:divBdr>
            <w:top w:val="none" w:sz="0" w:space="0" w:color="auto"/>
            <w:left w:val="none" w:sz="0" w:space="0" w:color="auto"/>
            <w:bottom w:val="none" w:sz="0" w:space="0" w:color="auto"/>
            <w:right w:val="none" w:sz="0" w:space="0" w:color="auto"/>
          </w:divBdr>
        </w:div>
        <w:div w:id="1686010299">
          <w:marLeft w:val="640"/>
          <w:marRight w:val="0"/>
          <w:marTop w:val="0"/>
          <w:marBottom w:val="0"/>
          <w:divBdr>
            <w:top w:val="none" w:sz="0" w:space="0" w:color="auto"/>
            <w:left w:val="none" w:sz="0" w:space="0" w:color="auto"/>
            <w:bottom w:val="none" w:sz="0" w:space="0" w:color="auto"/>
            <w:right w:val="none" w:sz="0" w:space="0" w:color="auto"/>
          </w:divBdr>
        </w:div>
        <w:div w:id="885681863">
          <w:marLeft w:val="640"/>
          <w:marRight w:val="0"/>
          <w:marTop w:val="0"/>
          <w:marBottom w:val="0"/>
          <w:divBdr>
            <w:top w:val="none" w:sz="0" w:space="0" w:color="auto"/>
            <w:left w:val="none" w:sz="0" w:space="0" w:color="auto"/>
            <w:bottom w:val="none" w:sz="0" w:space="0" w:color="auto"/>
            <w:right w:val="none" w:sz="0" w:space="0" w:color="auto"/>
          </w:divBdr>
        </w:div>
        <w:div w:id="2074815617">
          <w:marLeft w:val="640"/>
          <w:marRight w:val="0"/>
          <w:marTop w:val="0"/>
          <w:marBottom w:val="0"/>
          <w:divBdr>
            <w:top w:val="none" w:sz="0" w:space="0" w:color="auto"/>
            <w:left w:val="none" w:sz="0" w:space="0" w:color="auto"/>
            <w:bottom w:val="none" w:sz="0" w:space="0" w:color="auto"/>
            <w:right w:val="none" w:sz="0" w:space="0" w:color="auto"/>
          </w:divBdr>
        </w:div>
        <w:div w:id="1476677205">
          <w:marLeft w:val="640"/>
          <w:marRight w:val="0"/>
          <w:marTop w:val="0"/>
          <w:marBottom w:val="0"/>
          <w:divBdr>
            <w:top w:val="none" w:sz="0" w:space="0" w:color="auto"/>
            <w:left w:val="none" w:sz="0" w:space="0" w:color="auto"/>
            <w:bottom w:val="none" w:sz="0" w:space="0" w:color="auto"/>
            <w:right w:val="none" w:sz="0" w:space="0" w:color="auto"/>
          </w:divBdr>
        </w:div>
        <w:div w:id="970743369">
          <w:marLeft w:val="640"/>
          <w:marRight w:val="0"/>
          <w:marTop w:val="0"/>
          <w:marBottom w:val="0"/>
          <w:divBdr>
            <w:top w:val="none" w:sz="0" w:space="0" w:color="auto"/>
            <w:left w:val="none" w:sz="0" w:space="0" w:color="auto"/>
            <w:bottom w:val="none" w:sz="0" w:space="0" w:color="auto"/>
            <w:right w:val="none" w:sz="0" w:space="0" w:color="auto"/>
          </w:divBdr>
        </w:div>
        <w:div w:id="940603380">
          <w:marLeft w:val="640"/>
          <w:marRight w:val="0"/>
          <w:marTop w:val="0"/>
          <w:marBottom w:val="0"/>
          <w:divBdr>
            <w:top w:val="none" w:sz="0" w:space="0" w:color="auto"/>
            <w:left w:val="none" w:sz="0" w:space="0" w:color="auto"/>
            <w:bottom w:val="none" w:sz="0" w:space="0" w:color="auto"/>
            <w:right w:val="none" w:sz="0" w:space="0" w:color="auto"/>
          </w:divBdr>
        </w:div>
        <w:div w:id="1793552081">
          <w:marLeft w:val="640"/>
          <w:marRight w:val="0"/>
          <w:marTop w:val="0"/>
          <w:marBottom w:val="0"/>
          <w:divBdr>
            <w:top w:val="none" w:sz="0" w:space="0" w:color="auto"/>
            <w:left w:val="none" w:sz="0" w:space="0" w:color="auto"/>
            <w:bottom w:val="none" w:sz="0" w:space="0" w:color="auto"/>
            <w:right w:val="none" w:sz="0" w:space="0" w:color="auto"/>
          </w:divBdr>
        </w:div>
        <w:div w:id="1600989403">
          <w:marLeft w:val="640"/>
          <w:marRight w:val="0"/>
          <w:marTop w:val="0"/>
          <w:marBottom w:val="0"/>
          <w:divBdr>
            <w:top w:val="none" w:sz="0" w:space="0" w:color="auto"/>
            <w:left w:val="none" w:sz="0" w:space="0" w:color="auto"/>
            <w:bottom w:val="none" w:sz="0" w:space="0" w:color="auto"/>
            <w:right w:val="none" w:sz="0" w:space="0" w:color="auto"/>
          </w:divBdr>
        </w:div>
        <w:div w:id="1569614258">
          <w:marLeft w:val="640"/>
          <w:marRight w:val="0"/>
          <w:marTop w:val="0"/>
          <w:marBottom w:val="0"/>
          <w:divBdr>
            <w:top w:val="none" w:sz="0" w:space="0" w:color="auto"/>
            <w:left w:val="none" w:sz="0" w:space="0" w:color="auto"/>
            <w:bottom w:val="none" w:sz="0" w:space="0" w:color="auto"/>
            <w:right w:val="none" w:sz="0" w:space="0" w:color="auto"/>
          </w:divBdr>
        </w:div>
        <w:div w:id="1836873412">
          <w:marLeft w:val="640"/>
          <w:marRight w:val="0"/>
          <w:marTop w:val="0"/>
          <w:marBottom w:val="0"/>
          <w:divBdr>
            <w:top w:val="none" w:sz="0" w:space="0" w:color="auto"/>
            <w:left w:val="none" w:sz="0" w:space="0" w:color="auto"/>
            <w:bottom w:val="none" w:sz="0" w:space="0" w:color="auto"/>
            <w:right w:val="none" w:sz="0" w:space="0" w:color="auto"/>
          </w:divBdr>
        </w:div>
        <w:div w:id="1906717417">
          <w:marLeft w:val="640"/>
          <w:marRight w:val="0"/>
          <w:marTop w:val="0"/>
          <w:marBottom w:val="0"/>
          <w:divBdr>
            <w:top w:val="none" w:sz="0" w:space="0" w:color="auto"/>
            <w:left w:val="none" w:sz="0" w:space="0" w:color="auto"/>
            <w:bottom w:val="none" w:sz="0" w:space="0" w:color="auto"/>
            <w:right w:val="none" w:sz="0" w:space="0" w:color="auto"/>
          </w:divBdr>
        </w:div>
        <w:div w:id="641236768">
          <w:marLeft w:val="640"/>
          <w:marRight w:val="0"/>
          <w:marTop w:val="0"/>
          <w:marBottom w:val="0"/>
          <w:divBdr>
            <w:top w:val="none" w:sz="0" w:space="0" w:color="auto"/>
            <w:left w:val="none" w:sz="0" w:space="0" w:color="auto"/>
            <w:bottom w:val="none" w:sz="0" w:space="0" w:color="auto"/>
            <w:right w:val="none" w:sz="0" w:space="0" w:color="auto"/>
          </w:divBdr>
        </w:div>
        <w:div w:id="413358567">
          <w:marLeft w:val="640"/>
          <w:marRight w:val="0"/>
          <w:marTop w:val="0"/>
          <w:marBottom w:val="0"/>
          <w:divBdr>
            <w:top w:val="none" w:sz="0" w:space="0" w:color="auto"/>
            <w:left w:val="none" w:sz="0" w:space="0" w:color="auto"/>
            <w:bottom w:val="none" w:sz="0" w:space="0" w:color="auto"/>
            <w:right w:val="none" w:sz="0" w:space="0" w:color="auto"/>
          </w:divBdr>
        </w:div>
        <w:div w:id="490223404">
          <w:marLeft w:val="640"/>
          <w:marRight w:val="0"/>
          <w:marTop w:val="0"/>
          <w:marBottom w:val="0"/>
          <w:divBdr>
            <w:top w:val="none" w:sz="0" w:space="0" w:color="auto"/>
            <w:left w:val="none" w:sz="0" w:space="0" w:color="auto"/>
            <w:bottom w:val="none" w:sz="0" w:space="0" w:color="auto"/>
            <w:right w:val="none" w:sz="0" w:space="0" w:color="auto"/>
          </w:divBdr>
        </w:div>
        <w:div w:id="674264167">
          <w:marLeft w:val="640"/>
          <w:marRight w:val="0"/>
          <w:marTop w:val="0"/>
          <w:marBottom w:val="0"/>
          <w:divBdr>
            <w:top w:val="none" w:sz="0" w:space="0" w:color="auto"/>
            <w:left w:val="none" w:sz="0" w:space="0" w:color="auto"/>
            <w:bottom w:val="none" w:sz="0" w:space="0" w:color="auto"/>
            <w:right w:val="none" w:sz="0" w:space="0" w:color="auto"/>
          </w:divBdr>
        </w:div>
        <w:div w:id="1015768489">
          <w:marLeft w:val="640"/>
          <w:marRight w:val="0"/>
          <w:marTop w:val="0"/>
          <w:marBottom w:val="0"/>
          <w:divBdr>
            <w:top w:val="none" w:sz="0" w:space="0" w:color="auto"/>
            <w:left w:val="none" w:sz="0" w:space="0" w:color="auto"/>
            <w:bottom w:val="none" w:sz="0" w:space="0" w:color="auto"/>
            <w:right w:val="none" w:sz="0" w:space="0" w:color="auto"/>
          </w:divBdr>
        </w:div>
        <w:div w:id="580718550">
          <w:marLeft w:val="640"/>
          <w:marRight w:val="0"/>
          <w:marTop w:val="0"/>
          <w:marBottom w:val="0"/>
          <w:divBdr>
            <w:top w:val="none" w:sz="0" w:space="0" w:color="auto"/>
            <w:left w:val="none" w:sz="0" w:space="0" w:color="auto"/>
            <w:bottom w:val="none" w:sz="0" w:space="0" w:color="auto"/>
            <w:right w:val="none" w:sz="0" w:space="0" w:color="auto"/>
          </w:divBdr>
        </w:div>
        <w:div w:id="254824911">
          <w:marLeft w:val="640"/>
          <w:marRight w:val="0"/>
          <w:marTop w:val="0"/>
          <w:marBottom w:val="0"/>
          <w:divBdr>
            <w:top w:val="none" w:sz="0" w:space="0" w:color="auto"/>
            <w:left w:val="none" w:sz="0" w:space="0" w:color="auto"/>
            <w:bottom w:val="none" w:sz="0" w:space="0" w:color="auto"/>
            <w:right w:val="none" w:sz="0" w:space="0" w:color="auto"/>
          </w:divBdr>
        </w:div>
        <w:div w:id="460225375">
          <w:marLeft w:val="640"/>
          <w:marRight w:val="0"/>
          <w:marTop w:val="0"/>
          <w:marBottom w:val="0"/>
          <w:divBdr>
            <w:top w:val="none" w:sz="0" w:space="0" w:color="auto"/>
            <w:left w:val="none" w:sz="0" w:space="0" w:color="auto"/>
            <w:bottom w:val="none" w:sz="0" w:space="0" w:color="auto"/>
            <w:right w:val="none" w:sz="0" w:space="0" w:color="auto"/>
          </w:divBdr>
        </w:div>
        <w:div w:id="376467794">
          <w:marLeft w:val="640"/>
          <w:marRight w:val="0"/>
          <w:marTop w:val="0"/>
          <w:marBottom w:val="0"/>
          <w:divBdr>
            <w:top w:val="none" w:sz="0" w:space="0" w:color="auto"/>
            <w:left w:val="none" w:sz="0" w:space="0" w:color="auto"/>
            <w:bottom w:val="none" w:sz="0" w:space="0" w:color="auto"/>
            <w:right w:val="none" w:sz="0" w:space="0" w:color="auto"/>
          </w:divBdr>
        </w:div>
        <w:div w:id="2129883840">
          <w:marLeft w:val="640"/>
          <w:marRight w:val="0"/>
          <w:marTop w:val="0"/>
          <w:marBottom w:val="0"/>
          <w:divBdr>
            <w:top w:val="none" w:sz="0" w:space="0" w:color="auto"/>
            <w:left w:val="none" w:sz="0" w:space="0" w:color="auto"/>
            <w:bottom w:val="none" w:sz="0" w:space="0" w:color="auto"/>
            <w:right w:val="none" w:sz="0" w:space="0" w:color="auto"/>
          </w:divBdr>
        </w:div>
      </w:divsChild>
    </w:div>
    <w:div w:id="1272319745">
      <w:bodyDiv w:val="1"/>
      <w:marLeft w:val="0"/>
      <w:marRight w:val="0"/>
      <w:marTop w:val="0"/>
      <w:marBottom w:val="0"/>
      <w:divBdr>
        <w:top w:val="none" w:sz="0" w:space="0" w:color="auto"/>
        <w:left w:val="none" w:sz="0" w:space="0" w:color="auto"/>
        <w:bottom w:val="none" w:sz="0" w:space="0" w:color="auto"/>
        <w:right w:val="none" w:sz="0" w:space="0" w:color="auto"/>
      </w:divBdr>
    </w:div>
    <w:div w:id="1276985094">
      <w:bodyDiv w:val="1"/>
      <w:marLeft w:val="0"/>
      <w:marRight w:val="0"/>
      <w:marTop w:val="0"/>
      <w:marBottom w:val="0"/>
      <w:divBdr>
        <w:top w:val="none" w:sz="0" w:space="0" w:color="auto"/>
        <w:left w:val="none" w:sz="0" w:space="0" w:color="auto"/>
        <w:bottom w:val="none" w:sz="0" w:space="0" w:color="auto"/>
        <w:right w:val="none" w:sz="0" w:space="0" w:color="auto"/>
      </w:divBdr>
    </w:div>
    <w:div w:id="1277055456">
      <w:bodyDiv w:val="1"/>
      <w:marLeft w:val="0"/>
      <w:marRight w:val="0"/>
      <w:marTop w:val="0"/>
      <w:marBottom w:val="0"/>
      <w:divBdr>
        <w:top w:val="none" w:sz="0" w:space="0" w:color="auto"/>
        <w:left w:val="none" w:sz="0" w:space="0" w:color="auto"/>
        <w:bottom w:val="none" w:sz="0" w:space="0" w:color="auto"/>
        <w:right w:val="none" w:sz="0" w:space="0" w:color="auto"/>
      </w:divBdr>
      <w:divsChild>
        <w:div w:id="1650358903">
          <w:marLeft w:val="640"/>
          <w:marRight w:val="0"/>
          <w:marTop w:val="0"/>
          <w:marBottom w:val="0"/>
          <w:divBdr>
            <w:top w:val="none" w:sz="0" w:space="0" w:color="auto"/>
            <w:left w:val="none" w:sz="0" w:space="0" w:color="auto"/>
            <w:bottom w:val="none" w:sz="0" w:space="0" w:color="auto"/>
            <w:right w:val="none" w:sz="0" w:space="0" w:color="auto"/>
          </w:divBdr>
        </w:div>
        <w:div w:id="1294755999">
          <w:marLeft w:val="640"/>
          <w:marRight w:val="0"/>
          <w:marTop w:val="0"/>
          <w:marBottom w:val="0"/>
          <w:divBdr>
            <w:top w:val="none" w:sz="0" w:space="0" w:color="auto"/>
            <w:left w:val="none" w:sz="0" w:space="0" w:color="auto"/>
            <w:bottom w:val="none" w:sz="0" w:space="0" w:color="auto"/>
            <w:right w:val="none" w:sz="0" w:space="0" w:color="auto"/>
          </w:divBdr>
        </w:div>
        <w:div w:id="1201209479">
          <w:marLeft w:val="640"/>
          <w:marRight w:val="0"/>
          <w:marTop w:val="0"/>
          <w:marBottom w:val="0"/>
          <w:divBdr>
            <w:top w:val="none" w:sz="0" w:space="0" w:color="auto"/>
            <w:left w:val="none" w:sz="0" w:space="0" w:color="auto"/>
            <w:bottom w:val="none" w:sz="0" w:space="0" w:color="auto"/>
            <w:right w:val="none" w:sz="0" w:space="0" w:color="auto"/>
          </w:divBdr>
        </w:div>
        <w:div w:id="875653875">
          <w:marLeft w:val="640"/>
          <w:marRight w:val="0"/>
          <w:marTop w:val="0"/>
          <w:marBottom w:val="0"/>
          <w:divBdr>
            <w:top w:val="none" w:sz="0" w:space="0" w:color="auto"/>
            <w:left w:val="none" w:sz="0" w:space="0" w:color="auto"/>
            <w:bottom w:val="none" w:sz="0" w:space="0" w:color="auto"/>
            <w:right w:val="none" w:sz="0" w:space="0" w:color="auto"/>
          </w:divBdr>
        </w:div>
        <w:div w:id="442769060">
          <w:marLeft w:val="640"/>
          <w:marRight w:val="0"/>
          <w:marTop w:val="0"/>
          <w:marBottom w:val="0"/>
          <w:divBdr>
            <w:top w:val="none" w:sz="0" w:space="0" w:color="auto"/>
            <w:left w:val="none" w:sz="0" w:space="0" w:color="auto"/>
            <w:bottom w:val="none" w:sz="0" w:space="0" w:color="auto"/>
            <w:right w:val="none" w:sz="0" w:space="0" w:color="auto"/>
          </w:divBdr>
        </w:div>
        <w:div w:id="176699969">
          <w:marLeft w:val="640"/>
          <w:marRight w:val="0"/>
          <w:marTop w:val="0"/>
          <w:marBottom w:val="0"/>
          <w:divBdr>
            <w:top w:val="none" w:sz="0" w:space="0" w:color="auto"/>
            <w:left w:val="none" w:sz="0" w:space="0" w:color="auto"/>
            <w:bottom w:val="none" w:sz="0" w:space="0" w:color="auto"/>
            <w:right w:val="none" w:sz="0" w:space="0" w:color="auto"/>
          </w:divBdr>
        </w:div>
        <w:div w:id="1747727922">
          <w:marLeft w:val="640"/>
          <w:marRight w:val="0"/>
          <w:marTop w:val="0"/>
          <w:marBottom w:val="0"/>
          <w:divBdr>
            <w:top w:val="none" w:sz="0" w:space="0" w:color="auto"/>
            <w:left w:val="none" w:sz="0" w:space="0" w:color="auto"/>
            <w:bottom w:val="none" w:sz="0" w:space="0" w:color="auto"/>
            <w:right w:val="none" w:sz="0" w:space="0" w:color="auto"/>
          </w:divBdr>
        </w:div>
        <w:div w:id="772669499">
          <w:marLeft w:val="640"/>
          <w:marRight w:val="0"/>
          <w:marTop w:val="0"/>
          <w:marBottom w:val="0"/>
          <w:divBdr>
            <w:top w:val="none" w:sz="0" w:space="0" w:color="auto"/>
            <w:left w:val="none" w:sz="0" w:space="0" w:color="auto"/>
            <w:bottom w:val="none" w:sz="0" w:space="0" w:color="auto"/>
            <w:right w:val="none" w:sz="0" w:space="0" w:color="auto"/>
          </w:divBdr>
        </w:div>
        <w:div w:id="1568607215">
          <w:marLeft w:val="640"/>
          <w:marRight w:val="0"/>
          <w:marTop w:val="0"/>
          <w:marBottom w:val="0"/>
          <w:divBdr>
            <w:top w:val="none" w:sz="0" w:space="0" w:color="auto"/>
            <w:left w:val="none" w:sz="0" w:space="0" w:color="auto"/>
            <w:bottom w:val="none" w:sz="0" w:space="0" w:color="auto"/>
            <w:right w:val="none" w:sz="0" w:space="0" w:color="auto"/>
          </w:divBdr>
        </w:div>
        <w:div w:id="1846018518">
          <w:marLeft w:val="640"/>
          <w:marRight w:val="0"/>
          <w:marTop w:val="0"/>
          <w:marBottom w:val="0"/>
          <w:divBdr>
            <w:top w:val="none" w:sz="0" w:space="0" w:color="auto"/>
            <w:left w:val="none" w:sz="0" w:space="0" w:color="auto"/>
            <w:bottom w:val="none" w:sz="0" w:space="0" w:color="auto"/>
            <w:right w:val="none" w:sz="0" w:space="0" w:color="auto"/>
          </w:divBdr>
        </w:div>
        <w:div w:id="1732314093">
          <w:marLeft w:val="640"/>
          <w:marRight w:val="0"/>
          <w:marTop w:val="0"/>
          <w:marBottom w:val="0"/>
          <w:divBdr>
            <w:top w:val="none" w:sz="0" w:space="0" w:color="auto"/>
            <w:left w:val="none" w:sz="0" w:space="0" w:color="auto"/>
            <w:bottom w:val="none" w:sz="0" w:space="0" w:color="auto"/>
            <w:right w:val="none" w:sz="0" w:space="0" w:color="auto"/>
          </w:divBdr>
        </w:div>
        <w:div w:id="568879942">
          <w:marLeft w:val="640"/>
          <w:marRight w:val="0"/>
          <w:marTop w:val="0"/>
          <w:marBottom w:val="0"/>
          <w:divBdr>
            <w:top w:val="none" w:sz="0" w:space="0" w:color="auto"/>
            <w:left w:val="none" w:sz="0" w:space="0" w:color="auto"/>
            <w:bottom w:val="none" w:sz="0" w:space="0" w:color="auto"/>
            <w:right w:val="none" w:sz="0" w:space="0" w:color="auto"/>
          </w:divBdr>
        </w:div>
        <w:div w:id="1955138656">
          <w:marLeft w:val="640"/>
          <w:marRight w:val="0"/>
          <w:marTop w:val="0"/>
          <w:marBottom w:val="0"/>
          <w:divBdr>
            <w:top w:val="none" w:sz="0" w:space="0" w:color="auto"/>
            <w:left w:val="none" w:sz="0" w:space="0" w:color="auto"/>
            <w:bottom w:val="none" w:sz="0" w:space="0" w:color="auto"/>
            <w:right w:val="none" w:sz="0" w:space="0" w:color="auto"/>
          </w:divBdr>
        </w:div>
        <w:div w:id="1193107611">
          <w:marLeft w:val="640"/>
          <w:marRight w:val="0"/>
          <w:marTop w:val="0"/>
          <w:marBottom w:val="0"/>
          <w:divBdr>
            <w:top w:val="none" w:sz="0" w:space="0" w:color="auto"/>
            <w:left w:val="none" w:sz="0" w:space="0" w:color="auto"/>
            <w:bottom w:val="none" w:sz="0" w:space="0" w:color="auto"/>
            <w:right w:val="none" w:sz="0" w:space="0" w:color="auto"/>
          </w:divBdr>
        </w:div>
        <w:div w:id="1201355807">
          <w:marLeft w:val="640"/>
          <w:marRight w:val="0"/>
          <w:marTop w:val="0"/>
          <w:marBottom w:val="0"/>
          <w:divBdr>
            <w:top w:val="none" w:sz="0" w:space="0" w:color="auto"/>
            <w:left w:val="none" w:sz="0" w:space="0" w:color="auto"/>
            <w:bottom w:val="none" w:sz="0" w:space="0" w:color="auto"/>
            <w:right w:val="none" w:sz="0" w:space="0" w:color="auto"/>
          </w:divBdr>
        </w:div>
        <w:div w:id="199974685">
          <w:marLeft w:val="640"/>
          <w:marRight w:val="0"/>
          <w:marTop w:val="0"/>
          <w:marBottom w:val="0"/>
          <w:divBdr>
            <w:top w:val="none" w:sz="0" w:space="0" w:color="auto"/>
            <w:left w:val="none" w:sz="0" w:space="0" w:color="auto"/>
            <w:bottom w:val="none" w:sz="0" w:space="0" w:color="auto"/>
            <w:right w:val="none" w:sz="0" w:space="0" w:color="auto"/>
          </w:divBdr>
        </w:div>
        <w:div w:id="1875192449">
          <w:marLeft w:val="640"/>
          <w:marRight w:val="0"/>
          <w:marTop w:val="0"/>
          <w:marBottom w:val="0"/>
          <w:divBdr>
            <w:top w:val="none" w:sz="0" w:space="0" w:color="auto"/>
            <w:left w:val="none" w:sz="0" w:space="0" w:color="auto"/>
            <w:bottom w:val="none" w:sz="0" w:space="0" w:color="auto"/>
            <w:right w:val="none" w:sz="0" w:space="0" w:color="auto"/>
          </w:divBdr>
        </w:div>
        <w:div w:id="1001663782">
          <w:marLeft w:val="640"/>
          <w:marRight w:val="0"/>
          <w:marTop w:val="0"/>
          <w:marBottom w:val="0"/>
          <w:divBdr>
            <w:top w:val="none" w:sz="0" w:space="0" w:color="auto"/>
            <w:left w:val="none" w:sz="0" w:space="0" w:color="auto"/>
            <w:bottom w:val="none" w:sz="0" w:space="0" w:color="auto"/>
            <w:right w:val="none" w:sz="0" w:space="0" w:color="auto"/>
          </w:divBdr>
        </w:div>
        <w:div w:id="243957557">
          <w:marLeft w:val="640"/>
          <w:marRight w:val="0"/>
          <w:marTop w:val="0"/>
          <w:marBottom w:val="0"/>
          <w:divBdr>
            <w:top w:val="none" w:sz="0" w:space="0" w:color="auto"/>
            <w:left w:val="none" w:sz="0" w:space="0" w:color="auto"/>
            <w:bottom w:val="none" w:sz="0" w:space="0" w:color="auto"/>
            <w:right w:val="none" w:sz="0" w:space="0" w:color="auto"/>
          </w:divBdr>
        </w:div>
        <w:div w:id="1043402802">
          <w:marLeft w:val="640"/>
          <w:marRight w:val="0"/>
          <w:marTop w:val="0"/>
          <w:marBottom w:val="0"/>
          <w:divBdr>
            <w:top w:val="none" w:sz="0" w:space="0" w:color="auto"/>
            <w:left w:val="none" w:sz="0" w:space="0" w:color="auto"/>
            <w:bottom w:val="none" w:sz="0" w:space="0" w:color="auto"/>
            <w:right w:val="none" w:sz="0" w:space="0" w:color="auto"/>
          </w:divBdr>
        </w:div>
        <w:div w:id="1311328031">
          <w:marLeft w:val="640"/>
          <w:marRight w:val="0"/>
          <w:marTop w:val="0"/>
          <w:marBottom w:val="0"/>
          <w:divBdr>
            <w:top w:val="none" w:sz="0" w:space="0" w:color="auto"/>
            <w:left w:val="none" w:sz="0" w:space="0" w:color="auto"/>
            <w:bottom w:val="none" w:sz="0" w:space="0" w:color="auto"/>
            <w:right w:val="none" w:sz="0" w:space="0" w:color="auto"/>
          </w:divBdr>
        </w:div>
        <w:div w:id="362899897">
          <w:marLeft w:val="640"/>
          <w:marRight w:val="0"/>
          <w:marTop w:val="0"/>
          <w:marBottom w:val="0"/>
          <w:divBdr>
            <w:top w:val="none" w:sz="0" w:space="0" w:color="auto"/>
            <w:left w:val="none" w:sz="0" w:space="0" w:color="auto"/>
            <w:bottom w:val="none" w:sz="0" w:space="0" w:color="auto"/>
            <w:right w:val="none" w:sz="0" w:space="0" w:color="auto"/>
          </w:divBdr>
        </w:div>
        <w:div w:id="2060744554">
          <w:marLeft w:val="640"/>
          <w:marRight w:val="0"/>
          <w:marTop w:val="0"/>
          <w:marBottom w:val="0"/>
          <w:divBdr>
            <w:top w:val="none" w:sz="0" w:space="0" w:color="auto"/>
            <w:left w:val="none" w:sz="0" w:space="0" w:color="auto"/>
            <w:bottom w:val="none" w:sz="0" w:space="0" w:color="auto"/>
            <w:right w:val="none" w:sz="0" w:space="0" w:color="auto"/>
          </w:divBdr>
        </w:div>
        <w:div w:id="1442915227">
          <w:marLeft w:val="640"/>
          <w:marRight w:val="0"/>
          <w:marTop w:val="0"/>
          <w:marBottom w:val="0"/>
          <w:divBdr>
            <w:top w:val="none" w:sz="0" w:space="0" w:color="auto"/>
            <w:left w:val="none" w:sz="0" w:space="0" w:color="auto"/>
            <w:bottom w:val="none" w:sz="0" w:space="0" w:color="auto"/>
            <w:right w:val="none" w:sz="0" w:space="0" w:color="auto"/>
          </w:divBdr>
        </w:div>
        <w:div w:id="324624416">
          <w:marLeft w:val="640"/>
          <w:marRight w:val="0"/>
          <w:marTop w:val="0"/>
          <w:marBottom w:val="0"/>
          <w:divBdr>
            <w:top w:val="none" w:sz="0" w:space="0" w:color="auto"/>
            <w:left w:val="none" w:sz="0" w:space="0" w:color="auto"/>
            <w:bottom w:val="none" w:sz="0" w:space="0" w:color="auto"/>
            <w:right w:val="none" w:sz="0" w:space="0" w:color="auto"/>
          </w:divBdr>
        </w:div>
        <w:div w:id="1400593271">
          <w:marLeft w:val="640"/>
          <w:marRight w:val="0"/>
          <w:marTop w:val="0"/>
          <w:marBottom w:val="0"/>
          <w:divBdr>
            <w:top w:val="none" w:sz="0" w:space="0" w:color="auto"/>
            <w:left w:val="none" w:sz="0" w:space="0" w:color="auto"/>
            <w:bottom w:val="none" w:sz="0" w:space="0" w:color="auto"/>
            <w:right w:val="none" w:sz="0" w:space="0" w:color="auto"/>
          </w:divBdr>
        </w:div>
        <w:div w:id="311449933">
          <w:marLeft w:val="640"/>
          <w:marRight w:val="0"/>
          <w:marTop w:val="0"/>
          <w:marBottom w:val="0"/>
          <w:divBdr>
            <w:top w:val="none" w:sz="0" w:space="0" w:color="auto"/>
            <w:left w:val="none" w:sz="0" w:space="0" w:color="auto"/>
            <w:bottom w:val="none" w:sz="0" w:space="0" w:color="auto"/>
            <w:right w:val="none" w:sz="0" w:space="0" w:color="auto"/>
          </w:divBdr>
        </w:div>
        <w:div w:id="2071685879">
          <w:marLeft w:val="640"/>
          <w:marRight w:val="0"/>
          <w:marTop w:val="0"/>
          <w:marBottom w:val="0"/>
          <w:divBdr>
            <w:top w:val="none" w:sz="0" w:space="0" w:color="auto"/>
            <w:left w:val="none" w:sz="0" w:space="0" w:color="auto"/>
            <w:bottom w:val="none" w:sz="0" w:space="0" w:color="auto"/>
            <w:right w:val="none" w:sz="0" w:space="0" w:color="auto"/>
          </w:divBdr>
        </w:div>
        <w:div w:id="988634072">
          <w:marLeft w:val="640"/>
          <w:marRight w:val="0"/>
          <w:marTop w:val="0"/>
          <w:marBottom w:val="0"/>
          <w:divBdr>
            <w:top w:val="none" w:sz="0" w:space="0" w:color="auto"/>
            <w:left w:val="none" w:sz="0" w:space="0" w:color="auto"/>
            <w:bottom w:val="none" w:sz="0" w:space="0" w:color="auto"/>
            <w:right w:val="none" w:sz="0" w:space="0" w:color="auto"/>
          </w:divBdr>
        </w:div>
        <w:div w:id="371737232">
          <w:marLeft w:val="640"/>
          <w:marRight w:val="0"/>
          <w:marTop w:val="0"/>
          <w:marBottom w:val="0"/>
          <w:divBdr>
            <w:top w:val="none" w:sz="0" w:space="0" w:color="auto"/>
            <w:left w:val="none" w:sz="0" w:space="0" w:color="auto"/>
            <w:bottom w:val="none" w:sz="0" w:space="0" w:color="auto"/>
            <w:right w:val="none" w:sz="0" w:space="0" w:color="auto"/>
          </w:divBdr>
        </w:div>
        <w:div w:id="761150542">
          <w:marLeft w:val="640"/>
          <w:marRight w:val="0"/>
          <w:marTop w:val="0"/>
          <w:marBottom w:val="0"/>
          <w:divBdr>
            <w:top w:val="none" w:sz="0" w:space="0" w:color="auto"/>
            <w:left w:val="none" w:sz="0" w:space="0" w:color="auto"/>
            <w:bottom w:val="none" w:sz="0" w:space="0" w:color="auto"/>
            <w:right w:val="none" w:sz="0" w:space="0" w:color="auto"/>
          </w:divBdr>
        </w:div>
        <w:div w:id="288359678">
          <w:marLeft w:val="640"/>
          <w:marRight w:val="0"/>
          <w:marTop w:val="0"/>
          <w:marBottom w:val="0"/>
          <w:divBdr>
            <w:top w:val="none" w:sz="0" w:space="0" w:color="auto"/>
            <w:left w:val="none" w:sz="0" w:space="0" w:color="auto"/>
            <w:bottom w:val="none" w:sz="0" w:space="0" w:color="auto"/>
            <w:right w:val="none" w:sz="0" w:space="0" w:color="auto"/>
          </w:divBdr>
        </w:div>
        <w:div w:id="284120802">
          <w:marLeft w:val="640"/>
          <w:marRight w:val="0"/>
          <w:marTop w:val="0"/>
          <w:marBottom w:val="0"/>
          <w:divBdr>
            <w:top w:val="none" w:sz="0" w:space="0" w:color="auto"/>
            <w:left w:val="none" w:sz="0" w:space="0" w:color="auto"/>
            <w:bottom w:val="none" w:sz="0" w:space="0" w:color="auto"/>
            <w:right w:val="none" w:sz="0" w:space="0" w:color="auto"/>
          </w:divBdr>
        </w:div>
        <w:div w:id="982855251">
          <w:marLeft w:val="640"/>
          <w:marRight w:val="0"/>
          <w:marTop w:val="0"/>
          <w:marBottom w:val="0"/>
          <w:divBdr>
            <w:top w:val="none" w:sz="0" w:space="0" w:color="auto"/>
            <w:left w:val="none" w:sz="0" w:space="0" w:color="auto"/>
            <w:bottom w:val="none" w:sz="0" w:space="0" w:color="auto"/>
            <w:right w:val="none" w:sz="0" w:space="0" w:color="auto"/>
          </w:divBdr>
        </w:div>
        <w:div w:id="1115058953">
          <w:marLeft w:val="640"/>
          <w:marRight w:val="0"/>
          <w:marTop w:val="0"/>
          <w:marBottom w:val="0"/>
          <w:divBdr>
            <w:top w:val="none" w:sz="0" w:space="0" w:color="auto"/>
            <w:left w:val="none" w:sz="0" w:space="0" w:color="auto"/>
            <w:bottom w:val="none" w:sz="0" w:space="0" w:color="auto"/>
            <w:right w:val="none" w:sz="0" w:space="0" w:color="auto"/>
          </w:divBdr>
        </w:div>
        <w:div w:id="1218855510">
          <w:marLeft w:val="640"/>
          <w:marRight w:val="0"/>
          <w:marTop w:val="0"/>
          <w:marBottom w:val="0"/>
          <w:divBdr>
            <w:top w:val="none" w:sz="0" w:space="0" w:color="auto"/>
            <w:left w:val="none" w:sz="0" w:space="0" w:color="auto"/>
            <w:bottom w:val="none" w:sz="0" w:space="0" w:color="auto"/>
            <w:right w:val="none" w:sz="0" w:space="0" w:color="auto"/>
          </w:divBdr>
        </w:div>
        <w:div w:id="191187839">
          <w:marLeft w:val="640"/>
          <w:marRight w:val="0"/>
          <w:marTop w:val="0"/>
          <w:marBottom w:val="0"/>
          <w:divBdr>
            <w:top w:val="none" w:sz="0" w:space="0" w:color="auto"/>
            <w:left w:val="none" w:sz="0" w:space="0" w:color="auto"/>
            <w:bottom w:val="none" w:sz="0" w:space="0" w:color="auto"/>
            <w:right w:val="none" w:sz="0" w:space="0" w:color="auto"/>
          </w:divBdr>
        </w:div>
        <w:div w:id="1619600265">
          <w:marLeft w:val="640"/>
          <w:marRight w:val="0"/>
          <w:marTop w:val="0"/>
          <w:marBottom w:val="0"/>
          <w:divBdr>
            <w:top w:val="none" w:sz="0" w:space="0" w:color="auto"/>
            <w:left w:val="none" w:sz="0" w:space="0" w:color="auto"/>
            <w:bottom w:val="none" w:sz="0" w:space="0" w:color="auto"/>
            <w:right w:val="none" w:sz="0" w:space="0" w:color="auto"/>
          </w:divBdr>
        </w:div>
        <w:div w:id="1578977269">
          <w:marLeft w:val="640"/>
          <w:marRight w:val="0"/>
          <w:marTop w:val="0"/>
          <w:marBottom w:val="0"/>
          <w:divBdr>
            <w:top w:val="none" w:sz="0" w:space="0" w:color="auto"/>
            <w:left w:val="none" w:sz="0" w:space="0" w:color="auto"/>
            <w:bottom w:val="none" w:sz="0" w:space="0" w:color="auto"/>
            <w:right w:val="none" w:sz="0" w:space="0" w:color="auto"/>
          </w:divBdr>
        </w:div>
        <w:div w:id="669406215">
          <w:marLeft w:val="640"/>
          <w:marRight w:val="0"/>
          <w:marTop w:val="0"/>
          <w:marBottom w:val="0"/>
          <w:divBdr>
            <w:top w:val="none" w:sz="0" w:space="0" w:color="auto"/>
            <w:left w:val="none" w:sz="0" w:space="0" w:color="auto"/>
            <w:bottom w:val="none" w:sz="0" w:space="0" w:color="auto"/>
            <w:right w:val="none" w:sz="0" w:space="0" w:color="auto"/>
          </w:divBdr>
        </w:div>
        <w:div w:id="1127816410">
          <w:marLeft w:val="640"/>
          <w:marRight w:val="0"/>
          <w:marTop w:val="0"/>
          <w:marBottom w:val="0"/>
          <w:divBdr>
            <w:top w:val="none" w:sz="0" w:space="0" w:color="auto"/>
            <w:left w:val="none" w:sz="0" w:space="0" w:color="auto"/>
            <w:bottom w:val="none" w:sz="0" w:space="0" w:color="auto"/>
            <w:right w:val="none" w:sz="0" w:space="0" w:color="auto"/>
          </w:divBdr>
        </w:div>
        <w:div w:id="1754666969">
          <w:marLeft w:val="640"/>
          <w:marRight w:val="0"/>
          <w:marTop w:val="0"/>
          <w:marBottom w:val="0"/>
          <w:divBdr>
            <w:top w:val="none" w:sz="0" w:space="0" w:color="auto"/>
            <w:left w:val="none" w:sz="0" w:space="0" w:color="auto"/>
            <w:bottom w:val="none" w:sz="0" w:space="0" w:color="auto"/>
            <w:right w:val="none" w:sz="0" w:space="0" w:color="auto"/>
          </w:divBdr>
        </w:div>
        <w:div w:id="1579637351">
          <w:marLeft w:val="640"/>
          <w:marRight w:val="0"/>
          <w:marTop w:val="0"/>
          <w:marBottom w:val="0"/>
          <w:divBdr>
            <w:top w:val="none" w:sz="0" w:space="0" w:color="auto"/>
            <w:left w:val="none" w:sz="0" w:space="0" w:color="auto"/>
            <w:bottom w:val="none" w:sz="0" w:space="0" w:color="auto"/>
            <w:right w:val="none" w:sz="0" w:space="0" w:color="auto"/>
          </w:divBdr>
        </w:div>
        <w:div w:id="1014958384">
          <w:marLeft w:val="640"/>
          <w:marRight w:val="0"/>
          <w:marTop w:val="0"/>
          <w:marBottom w:val="0"/>
          <w:divBdr>
            <w:top w:val="none" w:sz="0" w:space="0" w:color="auto"/>
            <w:left w:val="none" w:sz="0" w:space="0" w:color="auto"/>
            <w:bottom w:val="none" w:sz="0" w:space="0" w:color="auto"/>
            <w:right w:val="none" w:sz="0" w:space="0" w:color="auto"/>
          </w:divBdr>
        </w:div>
        <w:div w:id="123619679">
          <w:marLeft w:val="640"/>
          <w:marRight w:val="0"/>
          <w:marTop w:val="0"/>
          <w:marBottom w:val="0"/>
          <w:divBdr>
            <w:top w:val="none" w:sz="0" w:space="0" w:color="auto"/>
            <w:left w:val="none" w:sz="0" w:space="0" w:color="auto"/>
            <w:bottom w:val="none" w:sz="0" w:space="0" w:color="auto"/>
            <w:right w:val="none" w:sz="0" w:space="0" w:color="auto"/>
          </w:divBdr>
        </w:div>
        <w:div w:id="1681007960">
          <w:marLeft w:val="640"/>
          <w:marRight w:val="0"/>
          <w:marTop w:val="0"/>
          <w:marBottom w:val="0"/>
          <w:divBdr>
            <w:top w:val="none" w:sz="0" w:space="0" w:color="auto"/>
            <w:left w:val="none" w:sz="0" w:space="0" w:color="auto"/>
            <w:bottom w:val="none" w:sz="0" w:space="0" w:color="auto"/>
            <w:right w:val="none" w:sz="0" w:space="0" w:color="auto"/>
          </w:divBdr>
        </w:div>
        <w:div w:id="600068840">
          <w:marLeft w:val="640"/>
          <w:marRight w:val="0"/>
          <w:marTop w:val="0"/>
          <w:marBottom w:val="0"/>
          <w:divBdr>
            <w:top w:val="none" w:sz="0" w:space="0" w:color="auto"/>
            <w:left w:val="none" w:sz="0" w:space="0" w:color="auto"/>
            <w:bottom w:val="none" w:sz="0" w:space="0" w:color="auto"/>
            <w:right w:val="none" w:sz="0" w:space="0" w:color="auto"/>
          </w:divBdr>
        </w:div>
        <w:div w:id="969287934">
          <w:marLeft w:val="640"/>
          <w:marRight w:val="0"/>
          <w:marTop w:val="0"/>
          <w:marBottom w:val="0"/>
          <w:divBdr>
            <w:top w:val="none" w:sz="0" w:space="0" w:color="auto"/>
            <w:left w:val="none" w:sz="0" w:space="0" w:color="auto"/>
            <w:bottom w:val="none" w:sz="0" w:space="0" w:color="auto"/>
            <w:right w:val="none" w:sz="0" w:space="0" w:color="auto"/>
          </w:divBdr>
        </w:div>
        <w:div w:id="1020934693">
          <w:marLeft w:val="640"/>
          <w:marRight w:val="0"/>
          <w:marTop w:val="0"/>
          <w:marBottom w:val="0"/>
          <w:divBdr>
            <w:top w:val="none" w:sz="0" w:space="0" w:color="auto"/>
            <w:left w:val="none" w:sz="0" w:space="0" w:color="auto"/>
            <w:bottom w:val="none" w:sz="0" w:space="0" w:color="auto"/>
            <w:right w:val="none" w:sz="0" w:space="0" w:color="auto"/>
          </w:divBdr>
        </w:div>
        <w:div w:id="1102339295">
          <w:marLeft w:val="640"/>
          <w:marRight w:val="0"/>
          <w:marTop w:val="0"/>
          <w:marBottom w:val="0"/>
          <w:divBdr>
            <w:top w:val="none" w:sz="0" w:space="0" w:color="auto"/>
            <w:left w:val="none" w:sz="0" w:space="0" w:color="auto"/>
            <w:bottom w:val="none" w:sz="0" w:space="0" w:color="auto"/>
            <w:right w:val="none" w:sz="0" w:space="0" w:color="auto"/>
          </w:divBdr>
        </w:div>
        <w:div w:id="176046403">
          <w:marLeft w:val="640"/>
          <w:marRight w:val="0"/>
          <w:marTop w:val="0"/>
          <w:marBottom w:val="0"/>
          <w:divBdr>
            <w:top w:val="none" w:sz="0" w:space="0" w:color="auto"/>
            <w:left w:val="none" w:sz="0" w:space="0" w:color="auto"/>
            <w:bottom w:val="none" w:sz="0" w:space="0" w:color="auto"/>
            <w:right w:val="none" w:sz="0" w:space="0" w:color="auto"/>
          </w:divBdr>
        </w:div>
        <w:div w:id="1315723208">
          <w:marLeft w:val="640"/>
          <w:marRight w:val="0"/>
          <w:marTop w:val="0"/>
          <w:marBottom w:val="0"/>
          <w:divBdr>
            <w:top w:val="none" w:sz="0" w:space="0" w:color="auto"/>
            <w:left w:val="none" w:sz="0" w:space="0" w:color="auto"/>
            <w:bottom w:val="none" w:sz="0" w:space="0" w:color="auto"/>
            <w:right w:val="none" w:sz="0" w:space="0" w:color="auto"/>
          </w:divBdr>
        </w:div>
        <w:div w:id="1057362139">
          <w:marLeft w:val="640"/>
          <w:marRight w:val="0"/>
          <w:marTop w:val="0"/>
          <w:marBottom w:val="0"/>
          <w:divBdr>
            <w:top w:val="none" w:sz="0" w:space="0" w:color="auto"/>
            <w:left w:val="none" w:sz="0" w:space="0" w:color="auto"/>
            <w:bottom w:val="none" w:sz="0" w:space="0" w:color="auto"/>
            <w:right w:val="none" w:sz="0" w:space="0" w:color="auto"/>
          </w:divBdr>
        </w:div>
        <w:div w:id="532764966">
          <w:marLeft w:val="640"/>
          <w:marRight w:val="0"/>
          <w:marTop w:val="0"/>
          <w:marBottom w:val="0"/>
          <w:divBdr>
            <w:top w:val="none" w:sz="0" w:space="0" w:color="auto"/>
            <w:left w:val="none" w:sz="0" w:space="0" w:color="auto"/>
            <w:bottom w:val="none" w:sz="0" w:space="0" w:color="auto"/>
            <w:right w:val="none" w:sz="0" w:space="0" w:color="auto"/>
          </w:divBdr>
        </w:div>
        <w:div w:id="401375124">
          <w:marLeft w:val="640"/>
          <w:marRight w:val="0"/>
          <w:marTop w:val="0"/>
          <w:marBottom w:val="0"/>
          <w:divBdr>
            <w:top w:val="none" w:sz="0" w:space="0" w:color="auto"/>
            <w:left w:val="none" w:sz="0" w:space="0" w:color="auto"/>
            <w:bottom w:val="none" w:sz="0" w:space="0" w:color="auto"/>
            <w:right w:val="none" w:sz="0" w:space="0" w:color="auto"/>
          </w:divBdr>
        </w:div>
        <w:div w:id="2113623910">
          <w:marLeft w:val="640"/>
          <w:marRight w:val="0"/>
          <w:marTop w:val="0"/>
          <w:marBottom w:val="0"/>
          <w:divBdr>
            <w:top w:val="none" w:sz="0" w:space="0" w:color="auto"/>
            <w:left w:val="none" w:sz="0" w:space="0" w:color="auto"/>
            <w:bottom w:val="none" w:sz="0" w:space="0" w:color="auto"/>
            <w:right w:val="none" w:sz="0" w:space="0" w:color="auto"/>
          </w:divBdr>
        </w:div>
        <w:div w:id="417941823">
          <w:marLeft w:val="640"/>
          <w:marRight w:val="0"/>
          <w:marTop w:val="0"/>
          <w:marBottom w:val="0"/>
          <w:divBdr>
            <w:top w:val="none" w:sz="0" w:space="0" w:color="auto"/>
            <w:left w:val="none" w:sz="0" w:space="0" w:color="auto"/>
            <w:bottom w:val="none" w:sz="0" w:space="0" w:color="auto"/>
            <w:right w:val="none" w:sz="0" w:space="0" w:color="auto"/>
          </w:divBdr>
        </w:div>
        <w:div w:id="392319719">
          <w:marLeft w:val="640"/>
          <w:marRight w:val="0"/>
          <w:marTop w:val="0"/>
          <w:marBottom w:val="0"/>
          <w:divBdr>
            <w:top w:val="none" w:sz="0" w:space="0" w:color="auto"/>
            <w:left w:val="none" w:sz="0" w:space="0" w:color="auto"/>
            <w:bottom w:val="none" w:sz="0" w:space="0" w:color="auto"/>
            <w:right w:val="none" w:sz="0" w:space="0" w:color="auto"/>
          </w:divBdr>
        </w:div>
        <w:div w:id="329598925">
          <w:marLeft w:val="640"/>
          <w:marRight w:val="0"/>
          <w:marTop w:val="0"/>
          <w:marBottom w:val="0"/>
          <w:divBdr>
            <w:top w:val="none" w:sz="0" w:space="0" w:color="auto"/>
            <w:left w:val="none" w:sz="0" w:space="0" w:color="auto"/>
            <w:bottom w:val="none" w:sz="0" w:space="0" w:color="auto"/>
            <w:right w:val="none" w:sz="0" w:space="0" w:color="auto"/>
          </w:divBdr>
        </w:div>
        <w:div w:id="710032105">
          <w:marLeft w:val="640"/>
          <w:marRight w:val="0"/>
          <w:marTop w:val="0"/>
          <w:marBottom w:val="0"/>
          <w:divBdr>
            <w:top w:val="none" w:sz="0" w:space="0" w:color="auto"/>
            <w:left w:val="none" w:sz="0" w:space="0" w:color="auto"/>
            <w:bottom w:val="none" w:sz="0" w:space="0" w:color="auto"/>
            <w:right w:val="none" w:sz="0" w:space="0" w:color="auto"/>
          </w:divBdr>
        </w:div>
        <w:div w:id="689719028">
          <w:marLeft w:val="640"/>
          <w:marRight w:val="0"/>
          <w:marTop w:val="0"/>
          <w:marBottom w:val="0"/>
          <w:divBdr>
            <w:top w:val="none" w:sz="0" w:space="0" w:color="auto"/>
            <w:left w:val="none" w:sz="0" w:space="0" w:color="auto"/>
            <w:bottom w:val="none" w:sz="0" w:space="0" w:color="auto"/>
            <w:right w:val="none" w:sz="0" w:space="0" w:color="auto"/>
          </w:divBdr>
        </w:div>
        <w:div w:id="555243765">
          <w:marLeft w:val="640"/>
          <w:marRight w:val="0"/>
          <w:marTop w:val="0"/>
          <w:marBottom w:val="0"/>
          <w:divBdr>
            <w:top w:val="none" w:sz="0" w:space="0" w:color="auto"/>
            <w:left w:val="none" w:sz="0" w:space="0" w:color="auto"/>
            <w:bottom w:val="none" w:sz="0" w:space="0" w:color="auto"/>
            <w:right w:val="none" w:sz="0" w:space="0" w:color="auto"/>
          </w:divBdr>
        </w:div>
        <w:div w:id="1109591500">
          <w:marLeft w:val="640"/>
          <w:marRight w:val="0"/>
          <w:marTop w:val="0"/>
          <w:marBottom w:val="0"/>
          <w:divBdr>
            <w:top w:val="none" w:sz="0" w:space="0" w:color="auto"/>
            <w:left w:val="none" w:sz="0" w:space="0" w:color="auto"/>
            <w:bottom w:val="none" w:sz="0" w:space="0" w:color="auto"/>
            <w:right w:val="none" w:sz="0" w:space="0" w:color="auto"/>
          </w:divBdr>
        </w:div>
        <w:div w:id="1765491427">
          <w:marLeft w:val="640"/>
          <w:marRight w:val="0"/>
          <w:marTop w:val="0"/>
          <w:marBottom w:val="0"/>
          <w:divBdr>
            <w:top w:val="none" w:sz="0" w:space="0" w:color="auto"/>
            <w:left w:val="none" w:sz="0" w:space="0" w:color="auto"/>
            <w:bottom w:val="none" w:sz="0" w:space="0" w:color="auto"/>
            <w:right w:val="none" w:sz="0" w:space="0" w:color="auto"/>
          </w:divBdr>
        </w:div>
        <w:div w:id="294912448">
          <w:marLeft w:val="640"/>
          <w:marRight w:val="0"/>
          <w:marTop w:val="0"/>
          <w:marBottom w:val="0"/>
          <w:divBdr>
            <w:top w:val="none" w:sz="0" w:space="0" w:color="auto"/>
            <w:left w:val="none" w:sz="0" w:space="0" w:color="auto"/>
            <w:bottom w:val="none" w:sz="0" w:space="0" w:color="auto"/>
            <w:right w:val="none" w:sz="0" w:space="0" w:color="auto"/>
          </w:divBdr>
        </w:div>
        <w:div w:id="585380946">
          <w:marLeft w:val="640"/>
          <w:marRight w:val="0"/>
          <w:marTop w:val="0"/>
          <w:marBottom w:val="0"/>
          <w:divBdr>
            <w:top w:val="none" w:sz="0" w:space="0" w:color="auto"/>
            <w:left w:val="none" w:sz="0" w:space="0" w:color="auto"/>
            <w:bottom w:val="none" w:sz="0" w:space="0" w:color="auto"/>
            <w:right w:val="none" w:sz="0" w:space="0" w:color="auto"/>
          </w:divBdr>
        </w:div>
        <w:div w:id="1109355040">
          <w:marLeft w:val="640"/>
          <w:marRight w:val="0"/>
          <w:marTop w:val="0"/>
          <w:marBottom w:val="0"/>
          <w:divBdr>
            <w:top w:val="none" w:sz="0" w:space="0" w:color="auto"/>
            <w:left w:val="none" w:sz="0" w:space="0" w:color="auto"/>
            <w:bottom w:val="none" w:sz="0" w:space="0" w:color="auto"/>
            <w:right w:val="none" w:sz="0" w:space="0" w:color="auto"/>
          </w:divBdr>
        </w:div>
        <w:div w:id="1948343737">
          <w:marLeft w:val="640"/>
          <w:marRight w:val="0"/>
          <w:marTop w:val="0"/>
          <w:marBottom w:val="0"/>
          <w:divBdr>
            <w:top w:val="none" w:sz="0" w:space="0" w:color="auto"/>
            <w:left w:val="none" w:sz="0" w:space="0" w:color="auto"/>
            <w:bottom w:val="none" w:sz="0" w:space="0" w:color="auto"/>
            <w:right w:val="none" w:sz="0" w:space="0" w:color="auto"/>
          </w:divBdr>
        </w:div>
        <w:div w:id="400323962">
          <w:marLeft w:val="640"/>
          <w:marRight w:val="0"/>
          <w:marTop w:val="0"/>
          <w:marBottom w:val="0"/>
          <w:divBdr>
            <w:top w:val="none" w:sz="0" w:space="0" w:color="auto"/>
            <w:left w:val="none" w:sz="0" w:space="0" w:color="auto"/>
            <w:bottom w:val="none" w:sz="0" w:space="0" w:color="auto"/>
            <w:right w:val="none" w:sz="0" w:space="0" w:color="auto"/>
          </w:divBdr>
        </w:div>
        <w:div w:id="1748763753">
          <w:marLeft w:val="640"/>
          <w:marRight w:val="0"/>
          <w:marTop w:val="0"/>
          <w:marBottom w:val="0"/>
          <w:divBdr>
            <w:top w:val="none" w:sz="0" w:space="0" w:color="auto"/>
            <w:left w:val="none" w:sz="0" w:space="0" w:color="auto"/>
            <w:bottom w:val="none" w:sz="0" w:space="0" w:color="auto"/>
            <w:right w:val="none" w:sz="0" w:space="0" w:color="auto"/>
          </w:divBdr>
        </w:div>
        <w:div w:id="781344694">
          <w:marLeft w:val="640"/>
          <w:marRight w:val="0"/>
          <w:marTop w:val="0"/>
          <w:marBottom w:val="0"/>
          <w:divBdr>
            <w:top w:val="none" w:sz="0" w:space="0" w:color="auto"/>
            <w:left w:val="none" w:sz="0" w:space="0" w:color="auto"/>
            <w:bottom w:val="none" w:sz="0" w:space="0" w:color="auto"/>
            <w:right w:val="none" w:sz="0" w:space="0" w:color="auto"/>
          </w:divBdr>
        </w:div>
        <w:div w:id="1699159163">
          <w:marLeft w:val="640"/>
          <w:marRight w:val="0"/>
          <w:marTop w:val="0"/>
          <w:marBottom w:val="0"/>
          <w:divBdr>
            <w:top w:val="none" w:sz="0" w:space="0" w:color="auto"/>
            <w:left w:val="none" w:sz="0" w:space="0" w:color="auto"/>
            <w:bottom w:val="none" w:sz="0" w:space="0" w:color="auto"/>
            <w:right w:val="none" w:sz="0" w:space="0" w:color="auto"/>
          </w:divBdr>
        </w:div>
        <w:div w:id="609971409">
          <w:marLeft w:val="640"/>
          <w:marRight w:val="0"/>
          <w:marTop w:val="0"/>
          <w:marBottom w:val="0"/>
          <w:divBdr>
            <w:top w:val="none" w:sz="0" w:space="0" w:color="auto"/>
            <w:left w:val="none" w:sz="0" w:space="0" w:color="auto"/>
            <w:bottom w:val="none" w:sz="0" w:space="0" w:color="auto"/>
            <w:right w:val="none" w:sz="0" w:space="0" w:color="auto"/>
          </w:divBdr>
        </w:div>
        <w:div w:id="841580492">
          <w:marLeft w:val="640"/>
          <w:marRight w:val="0"/>
          <w:marTop w:val="0"/>
          <w:marBottom w:val="0"/>
          <w:divBdr>
            <w:top w:val="none" w:sz="0" w:space="0" w:color="auto"/>
            <w:left w:val="none" w:sz="0" w:space="0" w:color="auto"/>
            <w:bottom w:val="none" w:sz="0" w:space="0" w:color="auto"/>
            <w:right w:val="none" w:sz="0" w:space="0" w:color="auto"/>
          </w:divBdr>
        </w:div>
        <w:div w:id="1628196853">
          <w:marLeft w:val="640"/>
          <w:marRight w:val="0"/>
          <w:marTop w:val="0"/>
          <w:marBottom w:val="0"/>
          <w:divBdr>
            <w:top w:val="none" w:sz="0" w:space="0" w:color="auto"/>
            <w:left w:val="none" w:sz="0" w:space="0" w:color="auto"/>
            <w:bottom w:val="none" w:sz="0" w:space="0" w:color="auto"/>
            <w:right w:val="none" w:sz="0" w:space="0" w:color="auto"/>
          </w:divBdr>
        </w:div>
        <w:div w:id="278803246">
          <w:marLeft w:val="640"/>
          <w:marRight w:val="0"/>
          <w:marTop w:val="0"/>
          <w:marBottom w:val="0"/>
          <w:divBdr>
            <w:top w:val="none" w:sz="0" w:space="0" w:color="auto"/>
            <w:left w:val="none" w:sz="0" w:space="0" w:color="auto"/>
            <w:bottom w:val="none" w:sz="0" w:space="0" w:color="auto"/>
            <w:right w:val="none" w:sz="0" w:space="0" w:color="auto"/>
          </w:divBdr>
        </w:div>
        <w:div w:id="170797651">
          <w:marLeft w:val="640"/>
          <w:marRight w:val="0"/>
          <w:marTop w:val="0"/>
          <w:marBottom w:val="0"/>
          <w:divBdr>
            <w:top w:val="none" w:sz="0" w:space="0" w:color="auto"/>
            <w:left w:val="none" w:sz="0" w:space="0" w:color="auto"/>
            <w:bottom w:val="none" w:sz="0" w:space="0" w:color="auto"/>
            <w:right w:val="none" w:sz="0" w:space="0" w:color="auto"/>
          </w:divBdr>
        </w:div>
        <w:div w:id="881285725">
          <w:marLeft w:val="640"/>
          <w:marRight w:val="0"/>
          <w:marTop w:val="0"/>
          <w:marBottom w:val="0"/>
          <w:divBdr>
            <w:top w:val="none" w:sz="0" w:space="0" w:color="auto"/>
            <w:left w:val="none" w:sz="0" w:space="0" w:color="auto"/>
            <w:bottom w:val="none" w:sz="0" w:space="0" w:color="auto"/>
            <w:right w:val="none" w:sz="0" w:space="0" w:color="auto"/>
          </w:divBdr>
        </w:div>
      </w:divsChild>
    </w:div>
    <w:div w:id="1279338589">
      <w:bodyDiv w:val="1"/>
      <w:marLeft w:val="0"/>
      <w:marRight w:val="0"/>
      <w:marTop w:val="0"/>
      <w:marBottom w:val="0"/>
      <w:divBdr>
        <w:top w:val="none" w:sz="0" w:space="0" w:color="auto"/>
        <w:left w:val="none" w:sz="0" w:space="0" w:color="auto"/>
        <w:bottom w:val="none" w:sz="0" w:space="0" w:color="auto"/>
        <w:right w:val="none" w:sz="0" w:space="0" w:color="auto"/>
      </w:divBdr>
    </w:div>
    <w:div w:id="1281834830">
      <w:bodyDiv w:val="1"/>
      <w:marLeft w:val="0"/>
      <w:marRight w:val="0"/>
      <w:marTop w:val="0"/>
      <w:marBottom w:val="0"/>
      <w:divBdr>
        <w:top w:val="none" w:sz="0" w:space="0" w:color="auto"/>
        <w:left w:val="none" w:sz="0" w:space="0" w:color="auto"/>
        <w:bottom w:val="none" w:sz="0" w:space="0" w:color="auto"/>
        <w:right w:val="none" w:sz="0" w:space="0" w:color="auto"/>
      </w:divBdr>
    </w:div>
    <w:div w:id="1282492287">
      <w:bodyDiv w:val="1"/>
      <w:marLeft w:val="0"/>
      <w:marRight w:val="0"/>
      <w:marTop w:val="0"/>
      <w:marBottom w:val="0"/>
      <w:divBdr>
        <w:top w:val="none" w:sz="0" w:space="0" w:color="auto"/>
        <w:left w:val="none" w:sz="0" w:space="0" w:color="auto"/>
        <w:bottom w:val="none" w:sz="0" w:space="0" w:color="auto"/>
        <w:right w:val="none" w:sz="0" w:space="0" w:color="auto"/>
      </w:divBdr>
    </w:div>
    <w:div w:id="1284118902">
      <w:bodyDiv w:val="1"/>
      <w:marLeft w:val="0"/>
      <w:marRight w:val="0"/>
      <w:marTop w:val="0"/>
      <w:marBottom w:val="0"/>
      <w:divBdr>
        <w:top w:val="none" w:sz="0" w:space="0" w:color="auto"/>
        <w:left w:val="none" w:sz="0" w:space="0" w:color="auto"/>
        <w:bottom w:val="none" w:sz="0" w:space="0" w:color="auto"/>
        <w:right w:val="none" w:sz="0" w:space="0" w:color="auto"/>
      </w:divBdr>
      <w:divsChild>
        <w:div w:id="81149029">
          <w:marLeft w:val="0"/>
          <w:marRight w:val="0"/>
          <w:marTop w:val="0"/>
          <w:marBottom w:val="0"/>
          <w:divBdr>
            <w:top w:val="none" w:sz="0" w:space="0" w:color="auto"/>
            <w:left w:val="none" w:sz="0" w:space="0" w:color="auto"/>
            <w:bottom w:val="none" w:sz="0" w:space="0" w:color="auto"/>
            <w:right w:val="none" w:sz="0" w:space="0" w:color="auto"/>
          </w:divBdr>
        </w:div>
      </w:divsChild>
    </w:div>
    <w:div w:id="1287925783">
      <w:bodyDiv w:val="1"/>
      <w:marLeft w:val="0"/>
      <w:marRight w:val="0"/>
      <w:marTop w:val="0"/>
      <w:marBottom w:val="0"/>
      <w:divBdr>
        <w:top w:val="none" w:sz="0" w:space="0" w:color="auto"/>
        <w:left w:val="none" w:sz="0" w:space="0" w:color="auto"/>
        <w:bottom w:val="none" w:sz="0" w:space="0" w:color="auto"/>
        <w:right w:val="none" w:sz="0" w:space="0" w:color="auto"/>
      </w:divBdr>
      <w:divsChild>
        <w:div w:id="703403309">
          <w:marLeft w:val="640"/>
          <w:marRight w:val="0"/>
          <w:marTop w:val="0"/>
          <w:marBottom w:val="0"/>
          <w:divBdr>
            <w:top w:val="none" w:sz="0" w:space="0" w:color="auto"/>
            <w:left w:val="none" w:sz="0" w:space="0" w:color="auto"/>
            <w:bottom w:val="none" w:sz="0" w:space="0" w:color="auto"/>
            <w:right w:val="none" w:sz="0" w:space="0" w:color="auto"/>
          </w:divBdr>
        </w:div>
        <w:div w:id="2753201">
          <w:marLeft w:val="640"/>
          <w:marRight w:val="0"/>
          <w:marTop w:val="0"/>
          <w:marBottom w:val="0"/>
          <w:divBdr>
            <w:top w:val="none" w:sz="0" w:space="0" w:color="auto"/>
            <w:left w:val="none" w:sz="0" w:space="0" w:color="auto"/>
            <w:bottom w:val="none" w:sz="0" w:space="0" w:color="auto"/>
            <w:right w:val="none" w:sz="0" w:space="0" w:color="auto"/>
          </w:divBdr>
        </w:div>
        <w:div w:id="1141195240">
          <w:marLeft w:val="640"/>
          <w:marRight w:val="0"/>
          <w:marTop w:val="0"/>
          <w:marBottom w:val="0"/>
          <w:divBdr>
            <w:top w:val="none" w:sz="0" w:space="0" w:color="auto"/>
            <w:left w:val="none" w:sz="0" w:space="0" w:color="auto"/>
            <w:bottom w:val="none" w:sz="0" w:space="0" w:color="auto"/>
            <w:right w:val="none" w:sz="0" w:space="0" w:color="auto"/>
          </w:divBdr>
        </w:div>
        <w:div w:id="14235420">
          <w:marLeft w:val="640"/>
          <w:marRight w:val="0"/>
          <w:marTop w:val="0"/>
          <w:marBottom w:val="0"/>
          <w:divBdr>
            <w:top w:val="none" w:sz="0" w:space="0" w:color="auto"/>
            <w:left w:val="none" w:sz="0" w:space="0" w:color="auto"/>
            <w:bottom w:val="none" w:sz="0" w:space="0" w:color="auto"/>
            <w:right w:val="none" w:sz="0" w:space="0" w:color="auto"/>
          </w:divBdr>
        </w:div>
        <w:div w:id="1415855809">
          <w:marLeft w:val="640"/>
          <w:marRight w:val="0"/>
          <w:marTop w:val="0"/>
          <w:marBottom w:val="0"/>
          <w:divBdr>
            <w:top w:val="none" w:sz="0" w:space="0" w:color="auto"/>
            <w:left w:val="none" w:sz="0" w:space="0" w:color="auto"/>
            <w:bottom w:val="none" w:sz="0" w:space="0" w:color="auto"/>
            <w:right w:val="none" w:sz="0" w:space="0" w:color="auto"/>
          </w:divBdr>
        </w:div>
        <w:div w:id="440106458">
          <w:marLeft w:val="640"/>
          <w:marRight w:val="0"/>
          <w:marTop w:val="0"/>
          <w:marBottom w:val="0"/>
          <w:divBdr>
            <w:top w:val="none" w:sz="0" w:space="0" w:color="auto"/>
            <w:left w:val="none" w:sz="0" w:space="0" w:color="auto"/>
            <w:bottom w:val="none" w:sz="0" w:space="0" w:color="auto"/>
            <w:right w:val="none" w:sz="0" w:space="0" w:color="auto"/>
          </w:divBdr>
        </w:div>
        <w:div w:id="1366758726">
          <w:marLeft w:val="640"/>
          <w:marRight w:val="0"/>
          <w:marTop w:val="0"/>
          <w:marBottom w:val="0"/>
          <w:divBdr>
            <w:top w:val="none" w:sz="0" w:space="0" w:color="auto"/>
            <w:left w:val="none" w:sz="0" w:space="0" w:color="auto"/>
            <w:bottom w:val="none" w:sz="0" w:space="0" w:color="auto"/>
            <w:right w:val="none" w:sz="0" w:space="0" w:color="auto"/>
          </w:divBdr>
        </w:div>
        <w:div w:id="964578432">
          <w:marLeft w:val="640"/>
          <w:marRight w:val="0"/>
          <w:marTop w:val="0"/>
          <w:marBottom w:val="0"/>
          <w:divBdr>
            <w:top w:val="none" w:sz="0" w:space="0" w:color="auto"/>
            <w:left w:val="none" w:sz="0" w:space="0" w:color="auto"/>
            <w:bottom w:val="none" w:sz="0" w:space="0" w:color="auto"/>
            <w:right w:val="none" w:sz="0" w:space="0" w:color="auto"/>
          </w:divBdr>
        </w:div>
        <w:div w:id="1935165567">
          <w:marLeft w:val="640"/>
          <w:marRight w:val="0"/>
          <w:marTop w:val="0"/>
          <w:marBottom w:val="0"/>
          <w:divBdr>
            <w:top w:val="none" w:sz="0" w:space="0" w:color="auto"/>
            <w:left w:val="none" w:sz="0" w:space="0" w:color="auto"/>
            <w:bottom w:val="none" w:sz="0" w:space="0" w:color="auto"/>
            <w:right w:val="none" w:sz="0" w:space="0" w:color="auto"/>
          </w:divBdr>
        </w:div>
        <w:div w:id="1613703705">
          <w:marLeft w:val="640"/>
          <w:marRight w:val="0"/>
          <w:marTop w:val="0"/>
          <w:marBottom w:val="0"/>
          <w:divBdr>
            <w:top w:val="none" w:sz="0" w:space="0" w:color="auto"/>
            <w:left w:val="none" w:sz="0" w:space="0" w:color="auto"/>
            <w:bottom w:val="none" w:sz="0" w:space="0" w:color="auto"/>
            <w:right w:val="none" w:sz="0" w:space="0" w:color="auto"/>
          </w:divBdr>
        </w:div>
        <w:div w:id="645472595">
          <w:marLeft w:val="640"/>
          <w:marRight w:val="0"/>
          <w:marTop w:val="0"/>
          <w:marBottom w:val="0"/>
          <w:divBdr>
            <w:top w:val="none" w:sz="0" w:space="0" w:color="auto"/>
            <w:left w:val="none" w:sz="0" w:space="0" w:color="auto"/>
            <w:bottom w:val="none" w:sz="0" w:space="0" w:color="auto"/>
            <w:right w:val="none" w:sz="0" w:space="0" w:color="auto"/>
          </w:divBdr>
        </w:div>
        <w:div w:id="233664486">
          <w:marLeft w:val="640"/>
          <w:marRight w:val="0"/>
          <w:marTop w:val="0"/>
          <w:marBottom w:val="0"/>
          <w:divBdr>
            <w:top w:val="none" w:sz="0" w:space="0" w:color="auto"/>
            <w:left w:val="none" w:sz="0" w:space="0" w:color="auto"/>
            <w:bottom w:val="none" w:sz="0" w:space="0" w:color="auto"/>
            <w:right w:val="none" w:sz="0" w:space="0" w:color="auto"/>
          </w:divBdr>
        </w:div>
        <w:div w:id="1679652778">
          <w:marLeft w:val="640"/>
          <w:marRight w:val="0"/>
          <w:marTop w:val="0"/>
          <w:marBottom w:val="0"/>
          <w:divBdr>
            <w:top w:val="none" w:sz="0" w:space="0" w:color="auto"/>
            <w:left w:val="none" w:sz="0" w:space="0" w:color="auto"/>
            <w:bottom w:val="none" w:sz="0" w:space="0" w:color="auto"/>
            <w:right w:val="none" w:sz="0" w:space="0" w:color="auto"/>
          </w:divBdr>
        </w:div>
        <w:div w:id="1680158746">
          <w:marLeft w:val="640"/>
          <w:marRight w:val="0"/>
          <w:marTop w:val="0"/>
          <w:marBottom w:val="0"/>
          <w:divBdr>
            <w:top w:val="none" w:sz="0" w:space="0" w:color="auto"/>
            <w:left w:val="none" w:sz="0" w:space="0" w:color="auto"/>
            <w:bottom w:val="none" w:sz="0" w:space="0" w:color="auto"/>
            <w:right w:val="none" w:sz="0" w:space="0" w:color="auto"/>
          </w:divBdr>
        </w:div>
        <w:div w:id="1594120117">
          <w:marLeft w:val="640"/>
          <w:marRight w:val="0"/>
          <w:marTop w:val="0"/>
          <w:marBottom w:val="0"/>
          <w:divBdr>
            <w:top w:val="none" w:sz="0" w:space="0" w:color="auto"/>
            <w:left w:val="none" w:sz="0" w:space="0" w:color="auto"/>
            <w:bottom w:val="none" w:sz="0" w:space="0" w:color="auto"/>
            <w:right w:val="none" w:sz="0" w:space="0" w:color="auto"/>
          </w:divBdr>
        </w:div>
        <w:div w:id="1837260022">
          <w:marLeft w:val="640"/>
          <w:marRight w:val="0"/>
          <w:marTop w:val="0"/>
          <w:marBottom w:val="0"/>
          <w:divBdr>
            <w:top w:val="none" w:sz="0" w:space="0" w:color="auto"/>
            <w:left w:val="none" w:sz="0" w:space="0" w:color="auto"/>
            <w:bottom w:val="none" w:sz="0" w:space="0" w:color="auto"/>
            <w:right w:val="none" w:sz="0" w:space="0" w:color="auto"/>
          </w:divBdr>
        </w:div>
        <w:div w:id="2066220286">
          <w:marLeft w:val="640"/>
          <w:marRight w:val="0"/>
          <w:marTop w:val="0"/>
          <w:marBottom w:val="0"/>
          <w:divBdr>
            <w:top w:val="none" w:sz="0" w:space="0" w:color="auto"/>
            <w:left w:val="none" w:sz="0" w:space="0" w:color="auto"/>
            <w:bottom w:val="none" w:sz="0" w:space="0" w:color="auto"/>
            <w:right w:val="none" w:sz="0" w:space="0" w:color="auto"/>
          </w:divBdr>
        </w:div>
        <w:div w:id="445855821">
          <w:marLeft w:val="640"/>
          <w:marRight w:val="0"/>
          <w:marTop w:val="0"/>
          <w:marBottom w:val="0"/>
          <w:divBdr>
            <w:top w:val="none" w:sz="0" w:space="0" w:color="auto"/>
            <w:left w:val="none" w:sz="0" w:space="0" w:color="auto"/>
            <w:bottom w:val="none" w:sz="0" w:space="0" w:color="auto"/>
            <w:right w:val="none" w:sz="0" w:space="0" w:color="auto"/>
          </w:divBdr>
        </w:div>
        <w:div w:id="149758890">
          <w:marLeft w:val="640"/>
          <w:marRight w:val="0"/>
          <w:marTop w:val="0"/>
          <w:marBottom w:val="0"/>
          <w:divBdr>
            <w:top w:val="none" w:sz="0" w:space="0" w:color="auto"/>
            <w:left w:val="none" w:sz="0" w:space="0" w:color="auto"/>
            <w:bottom w:val="none" w:sz="0" w:space="0" w:color="auto"/>
            <w:right w:val="none" w:sz="0" w:space="0" w:color="auto"/>
          </w:divBdr>
        </w:div>
        <w:div w:id="932201124">
          <w:marLeft w:val="640"/>
          <w:marRight w:val="0"/>
          <w:marTop w:val="0"/>
          <w:marBottom w:val="0"/>
          <w:divBdr>
            <w:top w:val="none" w:sz="0" w:space="0" w:color="auto"/>
            <w:left w:val="none" w:sz="0" w:space="0" w:color="auto"/>
            <w:bottom w:val="none" w:sz="0" w:space="0" w:color="auto"/>
            <w:right w:val="none" w:sz="0" w:space="0" w:color="auto"/>
          </w:divBdr>
        </w:div>
        <w:div w:id="909652759">
          <w:marLeft w:val="640"/>
          <w:marRight w:val="0"/>
          <w:marTop w:val="0"/>
          <w:marBottom w:val="0"/>
          <w:divBdr>
            <w:top w:val="none" w:sz="0" w:space="0" w:color="auto"/>
            <w:left w:val="none" w:sz="0" w:space="0" w:color="auto"/>
            <w:bottom w:val="none" w:sz="0" w:space="0" w:color="auto"/>
            <w:right w:val="none" w:sz="0" w:space="0" w:color="auto"/>
          </w:divBdr>
        </w:div>
        <w:div w:id="116530407">
          <w:marLeft w:val="640"/>
          <w:marRight w:val="0"/>
          <w:marTop w:val="0"/>
          <w:marBottom w:val="0"/>
          <w:divBdr>
            <w:top w:val="none" w:sz="0" w:space="0" w:color="auto"/>
            <w:left w:val="none" w:sz="0" w:space="0" w:color="auto"/>
            <w:bottom w:val="none" w:sz="0" w:space="0" w:color="auto"/>
            <w:right w:val="none" w:sz="0" w:space="0" w:color="auto"/>
          </w:divBdr>
        </w:div>
        <w:div w:id="1806968869">
          <w:marLeft w:val="640"/>
          <w:marRight w:val="0"/>
          <w:marTop w:val="0"/>
          <w:marBottom w:val="0"/>
          <w:divBdr>
            <w:top w:val="none" w:sz="0" w:space="0" w:color="auto"/>
            <w:left w:val="none" w:sz="0" w:space="0" w:color="auto"/>
            <w:bottom w:val="none" w:sz="0" w:space="0" w:color="auto"/>
            <w:right w:val="none" w:sz="0" w:space="0" w:color="auto"/>
          </w:divBdr>
        </w:div>
        <w:div w:id="700085662">
          <w:marLeft w:val="640"/>
          <w:marRight w:val="0"/>
          <w:marTop w:val="0"/>
          <w:marBottom w:val="0"/>
          <w:divBdr>
            <w:top w:val="none" w:sz="0" w:space="0" w:color="auto"/>
            <w:left w:val="none" w:sz="0" w:space="0" w:color="auto"/>
            <w:bottom w:val="none" w:sz="0" w:space="0" w:color="auto"/>
            <w:right w:val="none" w:sz="0" w:space="0" w:color="auto"/>
          </w:divBdr>
        </w:div>
        <w:div w:id="1449398741">
          <w:marLeft w:val="640"/>
          <w:marRight w:val="0"/>
          <w:marTop w:val="0"/>
          <w:marBottom w:val="0"/>
          <w:divBdr>
            <w:top w:val="none" w:sz="0" w:space="0" w:color="auto"/>
            <w:left w:val="none" w:sz="0" w:space="0" w:color="auto"/>
            <w:bottom w:val="none" w:sz="0" w:space="0" w:color="auto"/>
            <w:right w:val="none" w:sz="0" w:space="0" w:color="auto"/>
          </w:divBdr>
        </w:div>
        <w:div w:id="490172363">
          <w:marLeft w:val="640"/>
          <w:marRight w:val="0"/>
          <w:marTop w:val="0"/>
          <w:marBottom w:val="0"/>
          <w:divBdr>
            <w:top w:val="none" w:sz="0" w:space="0" w:color="auto"/>
            <w:left w:val="none" w:sz="0" w:space="0" w:color="auto"/>
            <w:bottom w:val="none" w:sz="0" w:space="0" w:color="auto"/>
            <w:right w:val="none" w:sz="0" w:space="0" w:color="auto"/>
          </w:divBdr>
        </w:div>
        <w:div w:id="1895264481">
          <w:marLeft w:val="640"/>
          <w:marRight w:val="0"/>
          <w:marTop w:val="0"/>
          <w:marBottom w:val="0"/>
          <w:divBdr>
            <w:top w:val="none" w:sz="0" w:space="0" w:color="auto"/>
            <w:left w:val="none" w:sz="0" w:space="0" w:color="auto"/>
            <w:bottom w:val="none" w:sz="0" w:space="0" w:color="auto"/>
            <w:right w:val="none" w:sz="0" w:space="0" w:color="auto"/>
          </w:divBdr>
        </w:div>
        <w:div w:id="578441105">
          <w:marLeft w:val="640"/>
          <w:marRight w:val="0"/>
          <w:marTop w:val="0"/>
          <w:marBottom w:val="0"/>
          <w:divBdr>
            <w:top w:val="none" w:sz="0" w:space="0" w:color="auto"/>
            <w:left w:val="none" w:sz="0" w:space="0" w:color="auto"/>
            <w:bottom w:val="none" w:sz="0" w:space="0" w:color="auto"/>
            <w:right w:val="none" w:sz="0" w:space="0" w:color="auto"/>
          </w:divBdr>
        </w:div>
        <w:div w:id="481386911">
          <w:marLeft w:val="640"/>
          <w:marRight w:val="0"/>
          <w:marTop w:val="0"/>
          <w:marBottom w:val="0"/>
          <w:divBdr>
            <w:top w:val="none" w:sz="0" w:space="0" w:color="auto"/>
            <w:left w:val="none" w:sz="0" w:space="0" w:color="auto"/>
            <w:bottom w:val="none" w:sz="0" w:space="0" w:color="auto"/>
            <w:right w:val="none" w:sz="0" w:space="0" w:color="auto"/>
          </w:divBdr>
        </w:div>
        <w:div w:id="904803643">
          <w:marLeft w:val="640"/>
          <w:marRight w:val="0"/>
          <w:marTop w:val="0"/>
          <w:marBottom w:val="0"/>
          <w:divBdr>
            <w:top w:val="none" w:sz="0" w:space="0" w:color="auto"/>
            <w:left w:val="none" w:sz="0" w:space="0" w:color="auto"/>
            <w:bottom w:val="none" w:sz="0" w:space="0" w:color="auto"/>
            <w:right w:val="none" w:sz="0" w:space="0" w:color="auto"/>
          </w:divBdr>
        </w:div>
        <w:div w:id="901134724">
          <w:marLeft w:val="640"/>
          <w:marRight w:val="0"/>
          <w:marTop w:val="0"/>
          <w:marBottom w:val="0"/>
          <w:divBdr>
            <w:top w:val="none" w:sz="0" w:space="0" w:color="auto"/>
            <w:left w:val="none" w:sz="0" w:space="0" w:color="auto"/>
            <w:bottom w:val="none" w:sz="0" w:space="0" w:color="auto"/>
            <w:right w:val="none" w:sz="0" w:space="0" w:color="auto"/>
          </w:divBdr>
        </w:div>
        <w:div w:id="640884441">
          <w:marLeft w:val="640"/>
          <w:marRight w:val="0"/>
          <w:marTop w:val="0"/>
          <w:marBottom w:val="0"/>
          <w:divBdr>
            <w:top w:val="none" w:sz="0" w:space="0" w:color="auto"/>
            <w:left w:val="none" w:sz="0" w:space="0" w:color="auto"/>
            <w:bottom w:val="none" w:sz="0" w:space="0" w:color="auto"/>
            <w:right w:val="none" w:sz="0" w:space="0" w:color="auto"/>
          </w:divBdr>
        </w:div>
        <w:div w:id="62606951">
          <w:marLeft w:val="640"/>
          <w:marRight w:val="0"/>
          <w:marTop w:val="0"/>
          <w:marBottom w:val="0"/>
          <w:divBdr>
            <w:top w:val="none" w:sz="0" w:space="0" w:color="auto"/>
            <w:left w:val="none" w:sz="0" w:space="0" w:color="auto"/>
            <w:bottom w:val="none" w:sz="0" w:space="0" w:color="auto"/>
            <w:right w:val="none" w:sz="0" w:space="0" w:color="auto"/>
          </w:divBdr>
        </w:div>
        <w:div w:id="1459295494">
          <w:marLeft w:val="640"/>
          <w:marRight w:val="0"/>
          <w:marTop w:val="0"/>
          <w:marBottom w:val="0"/>
          <w:divBdr>
            <w:top w:val="none" w:sz="0" w:space="0" w:color="auto"/>
            <w:left w:val="none" w:sz="0" w:space="0" w:color="auto"/>
            <w:bottom w:val="none" w:sz="0" w:space="0" w:color="auto"/>
            <w:right w:val="none" w:sz="0" w:space="0" w:color="auto"/>
          </w:divBdr>
        </w:div>
        <w:div w:id="281621598">
          <w:marLeft w:val="640"/>
          <w:marRight w:val="0"/>
          <w:marTop w:val="0"/>
          <w:marBottom w:val="0"/>
          <w:divBdr>
            <w:top w:val="none" w:sz="0" w:space="0" w:color="auto"/>
            <w:left w:val="none" w:sz="0" w:space="0" w:color="auto"/>
            <w:bottom w:val="none" w:sz="0" w:space="0" w:color="auto"/>
            <w:right w:val="none" w:sz="0" w:space="0" w:color="auto"/>
          </w:divBdr>
        </w:div>
        <w:div w:id="117534685">
          <w:marLeft w:val="640"/>
          <w:marRight w:val="0"/>
          <w:marTop w:val="0"/>
          <w:marBottom w:val="0"/>
          <w:divBdr>
            <w:top w:val="none" w:sz="0" w:space="0" w:color="auto"/>
            <w:left w:val="none" w:sz="0" w:space="0" w:color="auto"/>
            <w:bottom w:val="none" w:sz="0" w:space="0" w:color="auto"/>
            <w:right w:val="none" w:sz="0" w:space="0" w:color="auto"/>
          </w:divBdr>
        </w:div>
        <w:div w:id="631636503">
          <w:marLeft w:val="640"/>
          <w:marRight w:val="0"/>
          <w:marTop w:val="0"/>
          <w:marBottom w:val="0"/>
          <w:divBdr>
            <w:top w:val="none" w:sz="0" w:space="0" w:color="auto"/>
            <w:left w:val="none" w:sz="0" w:space="0" w:color="auto"/>
            <w:bottom w:val="none" w:sz="0" w:space="0" w:color="auto"/>
            <w:right w:val="none" w:sz="0" w:space="0" w:color="auto"/>
          </w:divBdr>
        </w:div>
        <w:div w:id="754588630">
          <w:marLeft w:val="640"/>
          <w:marRight w:val="0"/>
          <w:marTop w:val="0"/>
          <w:marBottom w:val="0"/>
          <w:divBdr>
            <w:top w:val="none" w:sz="0" w:space="0" w:color="auto"/>
            <w:left w:val="none" w:sz="0" w:space="0" w:color="auto"/>
            <w:bottom w:val="none" w:sz="0" w:space="0" w:color="auto"/>
            <w:right w:val="none" w:sz="0" w:space="0" w:color="auto"/>
          </w:divBdr>
        </w:div>
        <w:div w:id="1879855817">
          <w:marLeft w:val="640"/>
          <w:marRight w:val="0"/>
          <w:marTop w:val="0"/>
          <w:marBottom w:val="0"/>
          <w:divBdr>
            <w:top w:val="none" w:sz="0" w:space="0" w:color="auto"/>
            <w:left w:val="none" w:sz="0" w:space="0" w:color="auto"/>
            <w:bottom w:val="none" w:sz="0" w:space="0" w:color="auto"/>
            <w:right w:val="none" w:sz="0" w:space="0" w:color="auto"/>
          </w:divBdr>
        </w:div>
        <w:div w:id="74396917">
          <w:marLeft w:val="640"/>
          <w:marRight w:val="0"/>
          <w:marTop w:val="0"/>
          <w:marBottom w:val="0"/>
          <w:divBdr>
            <w:top w:val="none" w:sz="0" w:space="0" w:color="auto"/>
            <w:left w:val="none" w:sz="0" w:space="0" w:color="auto"/>
            <w:bottom w:val="none" w:sz="0" w:space="0" w:color="auto"/>
            <w:right w:val="none" w:sz="0" w:space="0" w:color="auto"/>
          </w:divBdr>
        </w:div>
        <w:div w:id="542717658">
          <w:marLeft w:val="640"/>
          <w:marRight w:val="0"/>
          <w:marTop w:val="0"/>
          <w:marBottom w:val="0"/>
          <w:divBdr>
            <w:top w:val="none" w:sz="0" w:space="0" w:color="auto"/>
            <w:left w:val="none" w:sz="0" w:space="0" w:color="auto"/>
            <w:bottom w:val="none" w:sz="0" w:space="0" w:color="auto"/>
            <w:right w:val="none" w:sz="0" w:space="0" w:color="auto"/>
          </w:divBdr>
        </w:div>
        <w:div w:id="1381326146">
          <w:marLeft w:val="640"/>
          <w:marRight w:val="0"/>
          <w:marTop w:val="0"/>
          <w:marBottom w:val="0"/>
          <w:divBdr>
            <w:top w:val="none" w:sz="0" w:space="0" w:color="auto"/>
            <w:left w:val="none" w:sz="0" w:space="0" w:color="auto"/>
            <w:bottom w:val="none" w:sz="0" w:space="0" w:color="auto"/>
            <w:right w:val="none" w:sz="0" w:space="0" w:color="auto"/>
          </w:divBdr>
        </w:div>
        <w:div w:id="1438868233">
          <w:marLeft w:val="640"/>
          <w:marRight w:val="0"/>
          <w:marTop w:val="0"/>
          <w:marBottom w:val="0"/>
          <w:divBdr>
            <w:top w:val="none" w:sz="0" w:space="0" w:color="auto"/>
            <w:left w:val="none" w:sz="0" w:space="0" w:color="auto"/>
            <w:bottom w:val="none" w:sz="0" w:space="0" w:color="auto"/>
            <w:right w:val="none" w:sz="0" w:space="0" w:color="auto"/>
          </w:divBdr>
        </w:div>
        <w:div w:id="95295236">
          <w:marLeft w:val="640"/>
          <w:marRight w:val="0"/>
          <w:marTop w:val="0"/>
          <w:marBottom w:val="0"/>
          <w:divBdr>
            <w:top w:val="none" w:sz="0" w:space="0" w:color="auto"/>
            <w:left w:val="none" w:sz="0" w:space="0" w:color="auto"/>
            <w:bottom w:val="none" w:sz="0" w:space="0" w:color="auto"/>
            <w:right w:val="none" w:sz="0" w:space="0" w:color="auto"/>
          </w:divBdr>
        </w:div>
        <w:div w:id="277956795">
          <w:marLeft w:val="640"/>
          <w:marRight w:val="0"/>
          <w:marTop w:val="0"/>
          <w:marBottom w:val="0"/>
          <w:divBdr>
            <w:top w:val="none" w:sz="0" w:space="0" w:color="auto"/>
            <w:left w:val="none" w:sz="0" w:space="0" w:color="auto"/>
            <w:bottom w:val="none" w:sz="0" w:space="0" w:color="auto"/>
            <w:right w:val="none" w:sz="0" w:space="0" w:color="auto"/>
          </w:divBdr>
        </w:div>
        <w:div w:id="1106851066">
          <w:marLeft w:val="640"/>
          <w:marRight w:val="0"/>
          <w:marTop w:val="0"/>
          <w:marBottom w:val="0"/>
          <w:divBdr>
            <w:top w:val="none" w:sz="0" w:space="0" w:color="auto"/>
            <w:left w:val="none" w:sz="0" w:space="0" w:color="auto"/>
            <w:bottom w:val="none" w:sz="0" w:space="0" w:color="auto"/>
            <w:right w:val="none" w:sz="0" w:space="0" w:color="auto"/>
          </w:divBdr>
        </w:div>
        <w:div w:id="1831939657">
          <w:marLeft w:val="640"/>
          <w:marRight w:val="0"/>
          <w:marTop w:val="0"/>
          <w:marBottom w:val="0"/>
          <w:divBdr>
            <w:top w:val="none" w:sz="0" w:space="0" w:color="auto"/>
            <w:left w:val="none" w:sz="0" w:space="0" w:color="auto"/>
            <w:bottom w:val="none" w:sz="0" w:space="0" w:color="auto"/>
            <w:right w:val="none" w:sz="0" w:space="0" w:color="auto"/>
          </w:divBdr>
        </w:div>
        <w:div w:id="1084112246">
          <w:marLeft w:val="640"/>
          <w:marRight w:val="0"/>
          <w:marTop w:val="0"/>
          <w:marBottom w:val="0"/>
          <w:divBdr>
            <w:top w:val="none" w:sz="0" w:space="0" w:color="auto"/>
            <w:left w:val="none" w:sz="0" w:space="0" w:color="auto"/>
            <w:bottom w:val="none" w:sz="0" w:space="0" w:color="auto"/>
            <w:right w:val="none" w:sz="0" w:space="0" w:color="auto"/>
          </w:divBdr>
        </w:div>
        <w:div w:id="1844739434">
          <w:marLeft w:val="640"/>
          <w:marRight w:val="0"/>
          <w:marTop w:val="0"/>
          <w:marBottom w:val="0"/>
          <w:divBdr>
            <w:top w:val="none" w:sz="0" w:space="0" w:color="auto"/>
            <w:left w:val="none" w:sz="0" w:space="0" w:color="auto"/>
            <w:bottom w:val="none" w:sz="0" w:space="0" w:color="auto"/>
            <w:right w:val="none" w:sz="0" w:space="0" w:color="auto"/>
          </w:divBdr>
        </w:div>
        <w:div w:id="1753353513">
          <w:marLeft w:val="640"/>
          <w:marRight w:val="0"/>
          <w:marTop w:val="0"/>
          <w:marBottom w:val="0"/>
          <w:divBdr>
            <w:top w:val="none" w:sz="0" w:space="0" w:color="auto"/>
            <w:left w:val="none" w:sz="0" w:space="0" w:color="auto"/>
            <w:bottom w:val="none" w:sz="0" w:space="0" w:color="auto"/>
            <w:right w:val="none" w:sz="0" w:space="0" w:color="auto"/>
          </w:divBdr>
        </w:div>
        <w:div w:id="1534997453">
          <w:marLeft w:val="640"/>
          <w:marRight w:val="0"/>
          <w:marTop w:val="0"/>
          <w:marBottom w:val="0"/>
          <w:divBdr>
            <w:top w:val="none" w:sz="0" w:space="0" w:color="auto"/>
            <w:left w:val="none" w:sz="0" w:space="0" w:color="auto"/>
            <w:bottom w:val="none" w:sz="0" w:space="0" w:color="auto"/>
            <w:right w:val="none" w:sz="0" w:space="0" w:color="auto"/>
          </w:divBdr>
        </w:div>
        <w:div w:id="1482652329">
          <w:marLeft w:val="640"/>
          <w:marRight w:val="0"/>
          <w:marTop w:val="0"/>
          <w:marBottom w:val="0"/>
          <w:divBdr>
            <w:top w:val="none" w:sz="0" w:space="0" w:color="auto"/>
            <w:left w:val="none" w:sz="0" w:space="0" w:color="auto"/>
            <w:bottom w:val="none" w:sz="0" w:space="0" w:color="auto"/>
            <w:right w:val="none" w:sz="0" w:space="0" w:color="auto"/>
          </w:divBdr>
        </w:div>
        <w:div w:id="1449465683">
          <w:marLeft w:val="640"/>
          <w:marRight w:val="0"/>
          <w:marTop w:val="0"/>
          <w:marBottom w:val="0"/>
          <w:divBdr>
            <w:top w:val="none" w:sz="0" w:space="0" w:color="auto"/>
            <w:left w:val="none" w:sz="0" w:space="0" w:color="auto"/>
            <w:bottom w:val="none" w:sz="0" w:space="0" w:color="auto"/>
            <w:right w:val="none" w:sz="0" w:space="0" w:color="auto"/>
          </w:divBdr>
        </w:div>
        <w:div w:id="1476414604">
          <w:marLeft w:val="640"/>
          <w:marRight w:val="0"/>
          <w:marTop w:val="0"/>
          <w:marBottom w:val="0"/>
          <w:divBdr>
            <w:top w:val="none" w:sz="0" w:space="0" w:color="auto"/>
            <w:left w:val="none" w:sz="0" w:space="0" w:color="auto"/>
            <w:bottom w:val="none" w:sz="0" w:space="0" w:color="auto"/>
            <w:right w:val="none" w:sz="0" w:space="0" w:color="auto"/>
          </w:divBdr>
        </w:div>
        <w:div w:id="753672542">
          <w:marLeft w:val="640"/>
          <w:marRight w:val="0"/>
          <w:marTop w:val="0"/>
          <w:marBottom w:val="0"/>
          <w:divBdr>
            <w:top w:val="none" w:sz="0" w:space="0" w:color="auto"/>
            <w:left w:val="none" w:sz="0" w:space="0" w:color="auto"/>
            <w:bottom w:val="none" w:sz="0" w:space="0" w:color="auto"/>
            <w:right w:val="none" w:sz="0" w:space="0" w:color="auto"/>
          </w:divBdr>
        </w:div>
        <w:div w:id="503590873">
          <w:marLeft w:val="640"/>
          <w:marRight w:val="0"/>
          <w:marTop w:val="0"/>
          <w:marBottom w:val="0"/>
          <w:divBdr>
            <w:top w:val="none" w:sz="0" w:space="0" w:color="auto"/>
            <w:left w:val="none" w:sz="0" w:space="0" w:color="auto"/>
            <w:bottom w:val="none" w:sz="0" w:space="0" w:color="auto"/>
            <w:right w:val="none" w:sz="0" w:space="0" w:color="auto"/>
          </w:divBdr>
        </w:div>
        <w:div w:id="902646262">
          <w:marLeft w:val="640"/>
          <w:marRight w:val="0"/>
          <w:marTop w:val="0"/>
          <w:marBottom w:val="0"/>
          <w:divBdr>
            <w:top w:val="none" w:sz="0" w:space="0" w:color="auto"/>
            <w:left w:val="none" w:sz="0" w:space="0" w:color="auto"/>
            <w:bottom w:val="none" w:sz="0" w:space="0" w:color="auto"/>
            <w:right w:val="none" w:sz="0" w:space="0" w:color="auto"/>
          </w:divBdr>
        </w:div>
        <w:div w:id="127289450">
          <w:marLeft w:val="640"/>
          <w:marRight w:val="0"/>
          <w:marTop w:val="0"/>
          <w:marBottom w:val="0"/>
          <w:divBdr>
            <w:top w:val="none" w:sz="0" w:space="0" w:color="auto"/>
            <w:left w:val="none" w:sz="0" w:space="0" w:color="auto"/>
            <w:bottom w:val="none" w:sz="0" w:space="0" w:color="auto"/>
            <w:right w:val="none" w:sz="0" w:space="0" w:color="auto"/>
          </w:divBdr>
        </w:div>
        <w:div w:id="744769039">
          <w:marLeft w:val="640"/>
          <w:marRight w:val="0"/>
          <w:marTop w:val="0"/>
          <w:marBottom w:val="0"/>
          <w:divBdr>
            <w:top w:val="none" w:sz="0" w:space="0" w:color="auto"/>
            <w:left w:val="none" w:sz="0" w:space="0" w:color="auto"/>
            <w:bottom w:val="none" w:sz="0" w:space="0" w:color="auto"/>
            <w:right w:val="none" w:sz="0" w:space="0" w:color="auto"/>
          </w:divBdr>
        </w:div>
        <w:div w:id="1500727813">
          <w:marLeft w:val="640"/>
          <w:marRight w:val="0"/>
          <w:marTop w:val="0"/>
          <w:marBottom w:val="0"/>
          <w:divBdr>
            <w:top w:val="none" w:sz="0" w:space="0" w:color="auto"/>
            <w:left w:val="none" w:sz="0" w:space="0" w:color="auto"/>
            <w:bottom w:val="none" w:sz="0" w:space="0" w:color="auto"/>
            <w:right w:val="none" w:sz="0" w:space="0" w:color="auto"/>
          </w:divBdr>
        </w:div>
        <w:div w:id="883366262">
          <w:marLeft w:val="640"/>
          <w:marRight w:val="0"/>
          <w:marTop w:val="0"/>
          <w:marBottom w:val="0"/>
          <w:divBdr>
            <w:top w:val="none" w:sz="0" w:space="0" w:color="auto"/>
            <w:left w:val="none" w:sz="0" w:space="0" w:color="auto"/>
            <w:bottom w:val="none" w:sz="0" w:space="0" w:color="auto"/>
            <w:right w:val="none" w:sz="0" w:space="0" w:color="auto"/>
          </w:divBdr>
        </w:div>
        <w:div w:id="1507359499">
          <w:marLeft w:val="640"/>
          <w:marRight w:val="0"/>
          <w:marTop w:val="0"/>
          <w:marBottom w:val="0"/>
          <w:divBdr>
            <w:top w:val="none" w:sz="0" w:space="0" w:color="auto"/>
            <w:left w:val="none" w:sz="0" w:space="0" w:color="auto"/>
            <w:bottom w:val="none" w:sz="0" w:space="0" w:color="auto"/>
            <w:right w:val="none" w:sz="0" w:space="0" w:color="auto"/>
          </w:divBdr>
        </w:div>
        <w:div w:id="248853197">
          <w:marLeft w:val="640"/>
          <w:marRight w:val="0"/>
          <w:marTop w:val="0"/>
          <w:marBottom w:val="0"/>
          <w:divBdr>
            <w:top w:val="none" w:sz="0" w:space="0" w:color="auto"/>
            <w:left w:val="none" w:sz="0" w:space="0" w:color="auto"/>
            <w:bottom w:val="none" w:sz="0" w:space="0" w:color="auto"/>
            <w:right w:val="none" w:sz="0" w:space="0" w:color="auto"/>
          </w:divBdr>
        </w:div>
        <w:div w:id="2049446279">
          <w:marLeft w:val="640"/>
          <w:marRight w:val="0"/>
          <w:marTop w:val="0"/>
          <w:marBottom w:val="0"/>
          <w:divBdr>
            <w:top w:val="none" w:sz="0" w:space="0" w:color="auto"/>
            <w:left w:val="none" w:sz="0" w:space="0" w:color="auto"/>
            <w:bottom w:val="none" w:sz="0" w:space="0" w:color="auto"/>
            <w:right w:val="none" w:sz="0" w:space="0" w:color="auto"/>
          </w:divBdr>
        </w:div>
        <w:div w:id="1773741761">
          <w:marLeft w:val="640"/>
          <w:marRight w:val="0"/>
          <w:marTop w:val="0"/>
          <w:marBottom w:val="0"/>
          <w:divBdr>
            <w:top w:val="none" w:sz="0" w:space="0" w:color="auto"/>
            <w:left w:val="none" w:sz="0" w:space="0" w:color="auto"/>
            <w:bottom w:val="none" w:sz="0" w:space="0" w:color="auto"/>
            <w:right w:val="none" w:sz="0" w:space="0" w:color="auto"/>
          </w:divBdr>
        </w:div>
        <w:div w:id="1528836407">
          <w:marLeft w:val="640"/>
          <w:marRight w:val="0"/>
          <w:marTop w:val="0"/>
          <w:marBottom w:val="0"/>
          <w:divBdr>
            <w:top w:val="none" w:sz="0" w:space="0" w:color="auto"/>
            <w:left w:val="none" w:sz="0" w:space="0" w:color="auto"/>
            <w:bottom w:val="none" w:sz="0" w:space="0" w:color="auto"/>
            <w:right w:val="none" w:sz="0" w:space="0" w:color="auto"/>
          </w:divBdr>
        </w:div>
        <w:div w:id="680082989">
          <w:marLeft w:val="640"/>
          <w:marRight w:val="0"/>
          <w:marTop w:val="0"/>
          <w:marBottom w:val="0"/>
          <w:divBdr>
            <w:top w:val="none" w:sz="0" w:space="0" w:color="auto"/>
            <w:left w:val="none" w:sz="0" w:space="0" w:color="auto"/>
            <w:bottom w:val="none" w:sz="0" w:space="0" w:color="auto"/>
            <w:right w:val="none" w:sz="0" w:space="0" w:color="auto"/>
          </w:divBdr>
        </w:div>
        <w:div w:id="1683511031">
          <w:marLeft w:val="640"/>
          <w:marRight w:val="0"/>
          <w:marTop w:val="0"/>
          <w:marBottom w:val="0"/>
          <w:divBdr>
            <w:top w:val="none" w:sz="0" w:space="0" w:color="auto"/>
            <w:left w:val="none" w:sz="0" w:space="0" w:color="auto"/>
            <w:bottom w:val="none" w:sz="0" w:space="0" w:color="auto"/>
            <w:right w:val="none" w:sz="0" w:space="0" w:color="auto"/>
          </w:divBdr>
        </w:div>
        <w:div w:id="1869174790">
          <w:marLeft w:val="640"/>
          <w:marRight w:val="0"/>
          <w:marTop w:val="0"/>
          <w:marBottom w:val="0"/>
          <w:divBdr>
            <w:top w:val="none" w:sz="0" w:space="0" w:color="auto"/>
            <w:left w:val="none" w:sz="0" w:space="0" w:color="auto"/>
            <w:bottom w:val="none" w:sz="0" w:space="0" w:color="auto"/>
            <w:right w:val="none" w:sz="0" w:space="0" w:color="auto"/>
          </w:divBdr>
        </w:div>
        <w:div w:id="227107683">
          <w:marLeft w:val="640"/>
          <w:marRight w:val="0"/>
          <w:marTop w:val="0"/>
          <w:marBottom w:val="0"/>
          <w:divBdr>
            <w:top w:val="none" w:sz="0" w:space="0" w:color="auto"/>
            <w:left w:val="none" w:sz="0" w:space="0" w:color="auto"/>
            <w:bottom w:val="none" w:sz="0" w:space="0" w:color="auto"/>
            <w:right w:val="none" w:sz="0" w:space="0" w:color="auto"/>
          </w:divBdr>
        </w:div>
        <w:div w:id="2098205102">
          <w:marLeft w:val="640"/>
          <w:marRight w:val="0"/>
          <w:marTop w:val="0"/>
          <w:marBottom w:val="0"/>
          <w:divBdr>
            <w:top w:val="none" w:sz="0" w:space="0" w:color="auto"/>
            <w:left w:val="none" w:sz="0" w:space="0" w:color="auto"/>
            <w:bottom w:val="none" w:sz="0" w:space="0" w:color="auto"/>
            <w:right w:val="none" w:sz="0" w:space="0" w:color="auto"/>
          </w:divBdr>
        </w:div>
        <w:div w:id="1472360901">
          <w:marLeft w:val="640"/>
          <w:marRight w:val="0"/>
          <w:marTop w:val="0"/>
          <w:marBottom w:val="0"/>
          <w:divBdr>
            <w:top w:val="none" w:sz="0" w:space="0" w:color="auto"/>
            <w:left w:val="none" w:sz="0" w:space="0" w:color="auto"/>
            <w:bottom w:val="none" w:sz="0" w:space="0" w:color="auto"/>
            <w:right w:val="none" w:sz="0" w:space="0" w:color="auto"/>
          </w:divBdr>
        </w:div>
        <w:div w:id="1071077151">
          <w:marLeft w:val="640"/>
          <w:marRight w:val="0"/>
          <w:marTop w:val="0"/>
          <w:marBottom w:val="0"/>
          <w:divBdr>
            <w:top w:val="none" w:sz="0" w:space="0" w:color="auto"/>
            <w:left w:val="none" w:sz="0" w:space="0" w:color="auto"/>
            <w:bottom w:val="none" w:sz="0" w:space="0" w:color="auto"/>
            <w:right w:val="none" w:sz="0" w:space="0" w:color="auto"/>
          </w:divBdr>
        </w:div>
        <w:div w:id="1925649912">
          <w:marLeft w:val="640"/>
          <w:marRight w:val="0"/>
          <w:marTop w:val="0"/>
          <w:marBottom w:val="0"/>
          <w:divBdr>
            <w:top w:val="none" w:sz="0" w:space="0" w:color="auto"/>
            <w:left w:val="none" w:sz="0" w:space="0" w:color="auto"/>
            <w:bottom w:val="none" w:sz="0" w:space="0" w:color="auto"/>
            <w:right w:val="none" w:sz="0" w:space="0" w:color="auto"/>
          </w:divBdr>
        </w:div>
        <w:div w:id="1788549811">
          <w:marLeft w:val="640"/>
          <w:marRight w:val="0"/>
          <w:marTop w:val="0"/>
          <w:marBottom w:val="0"/>
          <w:divBdr>
            <w:top w:val="none" w:sz="0" w:space="0" w:color="auto"/>
            <w:left w:val="none" w:sz="0" w:space="0" w:color="auto"/>
            <w:bottom w:val="none" w:sz="0" w:space="0" w:color="auto"/>
            <w:right w:val="none" w:sz="0" w:space="0" w:color="auto"/>
          </w:divBdr>
        </w:div>
      </w:divsChild>
    </w:div>
    <w:div w:id="1290670305">
      <w:bodyDiv w:val="1"/>
      <w:marLeft w:val="0"/>
      <w:marRight w:val="0"/>
      <w:marTop w:val="0"/>
      <w:marBottom w:val="0"/>
      <w:divBdr>
        <w:top w:val="none" w:sz="0" w:space="0" w:color="auto"/>
        <w:left w:val="none" w:sz="0" w:space="0" w:color="auto"/>
        <w:bottom w:val="none" w:sz="0" w:space="0" w:color="auto"/>
        <w:right w:val="none" w:sz="0" w:space="0" w:color="auto"/>
      </w:divBdr>
    </w:div>
    <w:div w:id="1290671439">
      <w:bodyDiv w:val="1"/>
      <w:marLeft w:val="0"/>
      <w:marRight w:val="0"/>
      <w:marTop w:val="0"/>
      <w:marBottom w:val="0"/>
      <w:divBdr>
        <w:top w:val="none" w:sz="0" w:space="0" w:color="auto"/>
        <w:left w:val="none" w:sz="0" w:space="0" w:color="auto"/>
        <w:bottom w:val="none" w:sz="0" w:space="0" w:color="auto"/>
        <w:right w:val="none" w:sz="0" w:space="0" w:color="auto"/>
      </w:divBdr>
      <w:divsChild>
        <w:div w:id="271285639">
          <w:marLeft w:val="640"/>
          <w:marRight w:val="0"/>
          <w:marTop w:val="0"/>
          <w:marBottom w:val="0"/>
          <w:divBdr>
            <w:top w:val="none" w:sz="0" w:space="0" w:color="auto"/>
            <w:left w:val="none" w:sz="0" w:space="0" w:color="auto"/>
            <w:bottom w:val="none" w:sz="0" w:space="0" w:color="auto"/>
            <w:right w:val="none" w:sz="0" w:space="0" w:color="auto"/>
          </w:divBdr>
        </w:div>
        <w:div w:id="1313212839">
          <w:marLeft w:val="640"/>
          <w:marRight w:val="0"/>
          <w:marTop w:val="0"/>
          <w:marBottom w:val="0"/>
          <w:divBdr>
            <w:top w:val="none" w:sz="0" w:space="0" w:color="auto"/>
            <w:left w:val="none" w:sz="0" w:space="0" w:color="auto"/>
            <w:bottom w:val="none" w:sz="0" w:space="0" w:color="auto"/>
            <w:right w:val="none" w:sz="0" w:space="0" w:color="auto"/>
          </w:divBdr>
        </w:div>
        <w:div w:id="1351879692">
          <w:marLeft w:val="640"/>
          <w:marRight w:val="0"/>
          <w:marTop w:val="0"/>
          <w:marBottom w:val="0"/>
          <w:divBdr>
            <w:top w:val="none" w:sz="0" w:space="0" w:color="auto"/>
            <w:left w:val="none" w:sz="0" w:space="0" w:color="auto"/>
            <w:bottom w:val="none" w:sz="0" w:space="0" w:color="auto"/>
            <w:right w:val="none" w:sz="0" w:space="0" w:color="auto"/>
          </w:divBdr>
        </w:div>
        <w:div w:id="889196331">
          <w:marLeft w:val="640"/>
          <w:marRight w:val="0"/>
          <w:marTop w:val="0"/>
          <w:marBottom w:val="0"/>
          <w:divBdr>
            <w:top w:val="none" w:sz="0" w:space="0" w:color="auto"/>
            <w:left w:val="none" w:sz="0" w:space="0" w:color="auto"/>
            <w:bottom w:val="none" w:sz="0" w:space="0" w:color="auto"/>
            <w:right w:val="none" w:sz="0" w:space="0" w:color="auto"/>
          </w:divBdr>
        </w:div>
        <w:div w:id="1906910810">
          <w:marLeft w:val="640"/>
          <w:marRight w:val="0"/>
          <w:marTop w:val="0"/>
          <w:marBottom w:val="0"/>
          <w:divBdr>
            <w:top w:val="none" w:sz="0" w:space="0" w:color="auto"/>
            <w:left w:val="none" w:sz="0" w:space="0" w:color="auto"/>
            <w:bottom w:val="none" w:sz="0" w:space="0" w:color="auto"/>
            <w:right w:val="none" w:sz="0" w:space="0" w:color="auto"/>
          </w:divBdr>
        </w:div>
        <w:div w:id="1515681050">
          <w:marLeft w:val="640"/>
          <w:marRight w:val="0"/>
          <w:marTop w:val="0"/>
          <w:marBottom w:val="0"/>
          <w:divBdr>
            <w:top w:val="none" w:sz="0" w:space="0" w:color="auto"/>
            <w:left w:val="none" w:sz="0" w:space="0" w:color="auto"/>
            <w:bottom w:val="none" w:sz="0" w:space="0" w:color="auto"/>
            <w:right w:val="none" w:sz="0" w:space="0" w:color="auto"/>
          </w:divBdr>
        </w:div>
        <w:div w:id="443034336">
          <w:marLeft w:val="640"/>
          <w:marRight w:val="0"/>
          <w:marTop w:val="0"/>
          <w:marBottom w:val="0"/>
          <w:divBdr>
            <w:top w:val="none" w:sz="0" w:space="0" w:color="auto"/>
            <w:left w:val="none" w:sz="0" w:space="0" w:color="auto"/>
            <w:bottom w:val="none" w:sz="0" w:space="0" w:color="auto"/>
            <w:right w:val="none" w:sz="0" w:space="0" w:color="auto"/>
          </w:divBdr>
        </w:div>
        <w:div w:id="1742672136">
          <w:marLeft w:val="640"/>
          <w:marRight w:val="0"/>
          <w:marTop w:val="0"/>
          <w:marBottom w:val="0"/>
          <w:divBdr>
            <w:top w:val="none" w:sz="0" w:space="0" w:color="auto"/>
            <w:left w:val="none" w:sz="0" w:space="0" w:color="auto"/>
            <w:bottom w:val="none" w:sz="0" w:space="0" w:color="auto"/>
            <w:right w:val="none" w:sz="0" w:space="0" w:color="auto"/>
          </w:divBdr>
        </w:div>
        <w:div w:id="1914654545">
          <w:marLeft w:val="640"/>
          <w:marRight w:val="0"/>
          <w:marTop w:val="0"/>
          <w:marBottom w:val="0"/>
          <w:divBdr>
            <w:top w:val="none" w:sz="0" w:space="0" w:color="auto"/>
            <w:left w:val="none" w:sz="0" w:space="0" w:color="auto"/>
            <w:bottom w:val="none" w:sz="0" w:space="0" w:color="auto"/>
            <w:right w:val="none" w:sz="0" w:space="0" w:color="auto"/>
          </w:divBdr>
        </w:div>
        <w:div w:id="2080394955">
          <w:marLeft w:val="640"/>
          <w:marRight w:val="0"/>
          <w:marTop w:val="0"/>
          <w:marBottom w:val="0"/>
          <w:divBdr>
            <w:top w:val="none" w:sz="0" w:space="0" w:color="auto"/>
            <w:left w:val="none" w:sz="0" w:space="0" w:color="auto"/>
            <w:bottom w:val="none" w:sz="0" w:space="0" w:color="auto"/>
            <w:right w:val="none" w:sz="0" w:space="0" w:color="auto"/>
          </w:divBdr>
        </w:div>
        <w:div w:id="1391731193">
          <w:marLeft w:val="640"/>
          <w:marRight w:val="0"/>
          <w:marTop w:val="0"/>
          <w:marBottom w:val="0"/>
          <w:divBdr>
            <w:top w:val="none" w:sz="0" w:space="0" w:color="auto"/>
            <w:left w:val="none" w:sz="0" w:space="0" w:color="auto"/>
            <w:bottom w:val="none" w:sz="0" w:space="0" w:color="auto"/>
            <w:right w:val="none" w:sz="0" w:space="0" w:color="auto"/>
          </w:divBdr>
        </w:div>
        <w:div w:id="1514420000">
          <w:marLeft w:val="640"/>
          <w:marRight w:val="0"/>
          <w:marTop w:val="0"/>
          <w:marBottom w:val="0"/>
          <w:divBdr>
            <w:top w:val="none" w:sz="0" w:space="0" w:color="auto"/>
            <w:left w:val="none" w:sz="0" w:space="0" w:color="auto"/>
            <w:bottom w:val="none" w:sz="0" w:space="0" w:color="auto"/>
            <w:right w:val="none" w:sz="0" w:space="0" w:color="auto"/>
          </w:divBdr>
        </w:div>
        <w:div w:id="1806388676">
          <w:marLeft w:val="640"/>
          <w:marRight w:val="0"/>
          <w:marTop w:val="0"/>
          <w:marBottom w:val="0"/>
          <w:divBdr>
            <w:top w:val="none" w:sz="0" w:space="0" w:color="auto"/>
            <w:left w:val="none" w:sz="0" w:space="0" w:color="auto"/>
            <w:bottom w:val="none" w:sz="0" w:space="0" w:color="auto"/>
            <w:right w:val="none" w:sz="0" w:space="0" w:color="auto"/>
          </w:divBdr>
        </w:div>
        <w:div w:id="2059435466">
          <w:marLeft w:val="640"/>
          <w:marRight w:val="0"/>
          <w:marTop w:val="0"/>
          <w:marBottom w:val="0"/>
          <w:divBdr>
            <w:top w:val="none" w:sz="0" w:space="0" w:color="auto"/>
            <w:left w:val="none" w:sz="0" w:space="0" w:color="auto"/>
            <w:bottom w:val="none" w:sz="0" w:space="0" w:color="auto"/>
            <w:right w:val="none" w:sz="0" w:space="0" w:color="auto"/>
          </w:divBdr>
        </w:div>
        <w:div w:id="1588534078">
          <w:marLeft w:val="640"/>
          <w:marRight w:val="0"/>
          <w:marTop w:val="0"/>
          <w:marBottom w:val="0"/>
          <w:divBdr>
            <w:top w:val="none" w:sz="0" w:space="0" w:color="auto"/>
            <w:left w:val="none" w:sz="0" w:space="0" w:color="auto"/>
            <w:bottom w:val="none" w:sz="0" w:space="0" w:color="auto"/>
            <w:right w:val="none" w:sz="0" w:space="0" w:color="auto"/>
          </w:divBdr>
        </w:div>
        <w:div w:id="709065518">
          <w:marLeft w:val="640"/>
          <w:marRight w:val="0"/>
          <w:marTop w:val="0"/>
          <w:marBottom w:val="0"/>
          <w:divBdr>
            <w:top w:val="none" w:sz="0" w:space="0" w:color="auto"/>
            <w:left w:val="none" w:sz="0" w:space="0" w:color="auto"/>
            <w:bottom w:val="none" w:sz="0" w:space="0" w:color="auto"/>
            <w:right w:val="none" w:sz="0" w:space="0" w:color="auto"/>
          </w:divBdr>
        </w:div>
        <w:div w:id="1090276029">
          <w:marLeft w:val="640"/>
          <w:marRight w:val="0"/>
          <w:marTop w:val="0"/>
          <w:marBottom w:val="0"/>
          <w:divBdr>
            <w:top w:val="none" w:sz="0" w:space="0" w:color="auto"/>
            <w:left w:val="none" w:sz="0" w:space="0" w:color="auto"/>
            <w:bottom w:val="none" w:sz="0" w:space="0" w:color="auto"/>
            <w:right w:val="none" w:sz="0" w:space="0" w:color="auto"/>
          </w:divBdr>
        </w:div>
        <w:div w:id="1165977350">
          <w:marLeft w:val="640"/>
          <w:marRight w:val="0"/>
          <w:marTop w:val="0"/>
          <w:marBottom w:val="0"/>
          <w:divBdr>
            <w:top w:val="none" w:sz="0" w:space="0" w:color="auto"/>
            <w:left w:val="none" w:sz="0" w:space="0" w:color="auto"/>
            <w:bottom w:val="none" w:sz="0" w:space="0" w:color="auto"/>
            <w:right w:val="none" w:sz="0" w:space="0" w:color="auto"/>
          </w:divBdr>
        </w:div>
        <w:div w:id="2091463878">
          <w:marLeft w:val="640"/>
          <w:marRight w:val="0"/>
          <w:marTop w:val="0"/>
          <w:marBottom w:val="0"/>
          <w:divBdr>
            <w:top w:val="none" w:sz="0" w:space="0" w:color="auto"/>
            <w:left w:val="none" w:sz="0" w:space="0" w:color="auto"/>
            <w:bottom w:val="none" w:sz="0" w:space="0" w:color="auto"/>
            <w:right w:val="none" w:sz="0" w:space="0" w:color="auto"/>
          </w:divBdr>
        </w:div>
        <w:div w:id="609972910">
          <w:marLeft w:val="640"/>
          <w:marRight w:val="0"/>
          <w:marTop w:val="0"/>
          <w:marBottom w:val="0"/>
          <w:divBdr>
            <w:top w:val="none" w:sz="0" w:space="0" w:color="auto"/>
            <w:left w:val="none" w:sz="0" w:space="0" w:color="auto"/>
            <w:bottom w:val="none" w:sz="0" w:space="0" w:color="auto"/>
            <w:right w:val="none" w:sz="0" w:space="0" w:color="auto"/>
          </w:divBdr>
        </w:div>
        <w:div w:id="687297129">
          <w:marLeft w:val="640"/>
          <w:marRight w:val="0"/>
          <w:marTop w:val="0"/>
          <w:marBottom w:val="0"/>
          <w:divBdr>
            <w:top w:val="none" w:sz="0" w:space="0" w:color="auto"/>
            <w:left w:val="none" w:sz="0" w:space="0" w:color="auto"/>
            <w:bottom w:val="none" w:sz="0" w:space="0" w:color="auto"/>
            <w:right w:val="none" w:sz="0" w:space="0" w:color="auto"/>
          </w:divBdr>
        </w:div>
        <w:div w:id="585386955">
          <w:marLeft w:val="640"/>
          <w:marRight w:val="0"/>
          <w:marTop w:val="0"/>
          <w:marBottom w:val="0"/>
          <w:divBdr>
            <w:top w:val="none" w:sz="0" w:space="0" w:color="auto"/>
            <w:left w:val="none" w:sz="0" w:space="0" w:color="auto"/>
            <w:bottom w:val="none" w:sz="0" w:space="0" w:color="auto"/>
            <w:right w:val="none" w:sz="0" w:space="0" w:color="auto"/>
          </w:divBdr>
        </w:div>
        <w:div w:id="1447773575">
          <w:marLeft w:val="640"/>
          <w:marRight w:val="0"/>
          <w:marTop w:val="0"/>
          <w:marBottom w:val="0"/>
          <w:divBdr>
            <w:top w:val="none" w:sz="0" w:space="0" w:color="auto"/>
            <w:left w:val="none" w:sz="0" w:space="0" w:color="auto"/>
            <w:bottom w:val="none" w:sz="0" w:space="0" w:color="auto"/>
            <w:right w:val="none" w:sz="0" w:space="0" w:color="auto"/>
          </w:divBdr>
        </w:div>
        <w:div w:id="1880623144">
          <w:marLeft w:val="640"/>
          <w:marRight w:val="0"/>
          <w:marTop w:val="0"/>
          <w:marBottom w:val="0"/>
          <w:divBdr>
            <w:top w:val="none" w:sz="0" w:space="0" w:color="auto"/>
            <w:left w:val="none" w:sz="0" w:space="0" w:color="auto"/>
            <w:bottom w:val="none" w:sz="0" w:space="0" w:color="auto"/>
            <w:right w:val="none" w:sz="0" w:space="0" w:color="auto"/>
          </w:divBdr>
        </w:div>
        <w:div w:id="1953660170">
          <w:marLeft w:val="640"/>
          <w:marRight w:val="0"/>
          <w:marTop w:val="0"/>
          <w:marBottom w:val="0"/>
          <w:divBdr>
            <w:top w:val="none" w:sz="0" w:space="0" w:color="auto"/>
            <w:left w:val="none" w:sz="0" w:space="0" w:color="auto"/>
            <w:bottom w:val="none" w:sz="0" w:space="0" w:color="auto"/>
            <w:right w:val="none" w:sz="0" w:space="0" w:color="auto"/>
          </w:divBdr>
        </w:div>
        <w:div w:id="261036630">
          <w:marLeft w:val="640"/>
          <w:marRight w:val="0"/>
          <w:marTop w:val="0"/>
          <w:marBottom w:val="0"/>
          <w:divBdr>
            <w:top w:val="none" w:sz="0" w:space="0" w:color="auto"/>
            <w:left w:val="none" w:sz="0" w:space="0" w:color="auto"/>
            <w:bottom w:val="none" w:sz="0" w:space="0" w:color="auto"/>
            <w:right w:val="none" w:sz="0" w:space="0" w:color="auto"/>
          </w:divBdr>
        </w:div>
        <w:div w:id="1705399086">
          <w:marLeft w:val="640"/>
          <w:marRight w:val="0"/>
          <w:marTop w:val="0"/>
          <w:marBottom w:val="0"/>
          <w:divBdr>
            <w:top w:val="none" w:sz="0" w:space="0" w:color="auto"/>
            <w:left w:val="none" w:sz="0" w:space="0" w:color="auto"/>
            <w:bottom w:val="none" w:sz="0" w:space="0" w:color="auto"/>
            <w:right w:val="none" w:sz="0" w:space="0" w:color="auto"/>
          </w:divBdr>
        </w:div>
        <w:div w:id="539828081">
          <w:marLeft w:val="640"/>
          <w:marRight w:val="0"/>
          <w:marTop w:val="0"/>
          <w:marBottom w:val="0"/>
          <w:divBdr>
            <w:top w:val="none" w:sz="0" w:space="0" w:color="auto"/>
            <w:left w:val="none" w:sz="0" w:space="0" w:color="auto"/>
            <w:bottom w:val="none" w:sz="0" w:space="0" w:color="auto"/>
            <w:right w:val="none" w:sz="0" w:space="0" w:color="auto"/>
          </w:divBdr>
        </w:div>
        <w:div w:id="845901397">
          <w:marLeft w:val="640"/>
          <w:marRight w:val="0"/>
          <w:marTop w:val="0"/>
          <w:marBottom w:val="0"/>
          <w:divBdr>
            <w:top w:val="none" w:sz="0" w:space="0" w:color="auto"/>
            <w:left w:val="none" w:sz="0" w:space="0" w:color="auto"/>
            <w:bottom w:val="none" w:sz="0" w:space="0" w:color="auto"/>
            <w:right w:val="none" w:sz="0" w:space="0" w:color="auto"/>
          </w:divBdr>
        </w:div>
        <w:div w:id="1663701020">
          <w:marLeft w:val="640"/>
          <w:marRight w:val="0"/>
          <w:marTop w:val="0"/>
          <w:marBottom w:val="0"/>
          <w:divBdr>
            <w:top w:val="none" w:sz="0" w:space="0" w:color="auto"/>
            <w:left w:val="none" w:sz="0" w:space="0" w:color="auto"/>
            <w:bottom w:val="none" w:sz="0" w:space="0" w:color="auto"/>
            <w:right w:val="none" w:sz="0" w:space="0" w:color="auto"/>
          </w:divBdr>
        </w:div>
        <w:div w:id="291907377">
          <w:marLeft w:val="640"/>
          <w:marRight w:val="0"/>
          <w:marTop w:val="0"/>
          <w:marBottom w:val="0"/>
          <w:divBdr>
            <w:top w:val="none" w:sz="0" w:space="0" w:color="auto"/>
            <w:left w:val="none" w:sz="0" w:space="0" w:color="auto"/>
            <w:bottom w:val="none" w:sz="0" w:space="0" w:color="auto"/>
            <w:right w:val="none" w:sz="0" w:space="0" w:color="auto"/>
          </w:divBdr>
        </w:div>
        <w:div w:id="392703337">
          <w:marLeft w:val="640"/>
          <w:marRight w:val="0"/>
          <w:marTop w:val="0"/>
          <w:marBottom w:val="0"/>
          <w:divBdr>
            <w:top w:val="none" w:sz="0" w:space="0" w:color="auto"/>
            <w:left w:val="none" w:sz="0" w:space="0" w:color="auto"/>
            <w:bottom w:val="none" w:sz="0" w:space="0" w:color="auto"/>
            <w:right w:val="none" w:sz="0" w:space="0" w:color="auto"/>
          </w:divBdr>
        </w:div>
        <w:div w:id="402797746">
          <w:marLeft w:val="640"/>
          <w:marRight w:val="0"/>
          <w:marTop w:val="0"/>
          <w:marBottom w:val="0"/>
          <w:divBdr>
            <w:top w:val="none" w:sz="0" w:space="0" w:color="auto"/>
            <w:left w:val="none" w:sz="0" w:space="0" w:color="auto"/>
            <w:bottom w:val="none" w:sz="0" w:space="0" w:color="auto"/>
            <w:right w:val="none" w:sz="0" w:space="0" w:color="auto"/>
          </w:divBdr>
        </w:div>
        <w:div w:id="836190721">
          <w:marLeft w:val="640"/>
          <w:marRight w:val="0"/>
          <w:marTop w:val="0"/>
          <w:marBottom w:val="0"/>
          <w:divBdr>
            <w:top w:val="none" w:sz="0" w:space="0" w:color="auto"/>
            <w:left w:val="none" w:sz="0" w:space="0" w:color="auto"/>
            <w:bottom w:val="none" w:sz="0" w:space="0" w:color="auto"/>
            <w:right w:val="none" w:sz="0" w:space="0" w:color="auto"/>
          </w:divBdr>
        </w:div>
        <w:div w:id="742215722">
          <w:marLeft w:val="640"/>
          <w:marRight w:val="0"/>
          <w:marTop w:val="0"/>
          <w:marBottom w:val="0"/>
          <w:divBdr>
            <w:top w:val="none" w:sz="0" w:space="0" w:color="auto"/>
            <w:left w:val="none" w:sz="0" w:space="0" w:color="auto"/>
            <w:bottom w:val="none" w:sz="0" w:space="0" w:color="auto"/>
            <w:right w:val="none" w:sz="0" w:space="0" w:color="auto"/>
          </w:divBdr>
        </w:div>
        <w:div w:id="1847747232">
          <w:marLeft w:val="640"/>
          <w:marRight w:val="0"/>
          <w:marTop w:val="0"/>
          <w:marBottom w:val="0"/>
          <w:divBdr>
            <w:top w:val="none" w:sz="0" w:space="0" w:color="auto"/>
            <w:left w:val="none" w:sz="0" w:space="0" w:color="auto"/>
            <w:bottom w:val="none" w:sz="0" w:space="0" w:color="auto"/>
            <w:right w:val="none" w:sz="0" w:space="0" w:color="auto"/>
          </w:divBdr>
        </w:div>
        <w:div w:id="740953642">
          <w:marLeft w:val="640"/>
          <w:marRight w:val="0"/>
          <w:marTop w:val="0"/>
          <w:marBottom w:val="0"/>
          <w:divBdr>
            <w:top w:val="none" w:sz="0" w:space="0" w:color="auto"/>
            <w:left w:val="none" w:sz="0" w:space="0" w:color="auto"/>
            <w:bottom w:val="none" w:sz="0" w:space="0" w:color="auto"/>
            <w:right w:val="none" w:sz="0" w:space="0" w:color="auto"/>
          </w:divBdr>
        </w:div>
        <w:div w:id="1687905536">
          <w:marLeft w:val="640"/>
          <w:marRight w:val="0"/>
          <w:marTop w:val="0"/>
          <w:marBottom w:val="0"/>
          <w:divBdr>
            <w:top w:val="none" w:sz="0" w:space="0" w:color="auto"/>
            <w:left w:val="none" w:sz="0" w:space="0" w:color="auto"/>
            <w:bottom w:val="none" w:sz="0" w:space="0" w:color="auto"/>
            <w:right w:val="none" w:sz="0" w:space="0" w:color="auto"/>
          </w:divBdr>
        </w:div>
        <w:div w:id="1288202151">
          <w:marLeft w:val="640"/>
          <w:marRight w:val="0"/>
          <w:marTop w:val="0"/>
          <w:marBottom w:val="0"/>
          <w:divBdr>
            <w:top w:val="none" w:sz="0" w:space="0" w:color="auto"/>
            <w:left w:val="none" w:sz="0" w:space="0" w:color="auto"/>
            <w:bottom w:val="none" w:sz="0" w:space="0" w:color="auto"/>
            <w:right w:val="none" w:sz="0" w:space="0" w:color="auto"/>
          </w:divBdr>
        </w:div>
        <w:div w:id="107044478">
          <w:marLeft w:val="640"/>
          <w:marRight w:val="0"/>
          <w:marTop w:val="0"/>
          <w:marBottom w:val="0"/>
          <w:divBdr>
            <w:top w:val="none" w:sz="0" w:space="0" w:color="auto"/>
            <w:left w:val="none" w:sz="0" w:space="0" w:color="auto"/>
            <w:bottom w:val="none" w:sz="0" w:space="0" w:color="auto"/>
            <w:right w:val="none" w:sz="0" w:space="0" w:color="auto"/>
          </w:divBdr>
        </w:div>
        <w:div w:id="973028805">
          <w:marLeft w:val="640"/>
          <w:marRight w:val="0"/>
          <w:marTop w:val="0"/>
          <w:marBottom w:val="0"/>
          <w:divBdr>
            <w:top w:val="none" w:sz="0" w:space="0" w:color="auto"/>
            <w:left w:val="none" w:sz="0" w:space="0" w:color="auto"/>
            <w:bottom w:val="none" w:sz="0" w:space="0" w:color="auto"/>
            <w:right w:val="none" w:sz="0" w:space="0" w:color="auto"/>
          </w:divBdr>
        </w:div>
        <w:div w:id="932933272">
          <w:marLeft w:val="640"/>
          <w:marRight w:val="0"/>
          <w:marTop w:val="0"/>
          <w:marBottom w:val="0"/>
          <w:divBdr>
            <w:top w:val="none" w:sz="0" w:space="0" w:color="auto"/>
            <w:left w:val="none" w:sz="0" w:space="0" w:color="auto"/>
            <w:bottom w:val="none" w:sz="0" w:space="0" w:color="auto"/>
            <w:right w:val="none" w:sz="0" w:space="0" w:color="auto"/>
          </w:divBdr>
        </w:div>
        <w:div w:id="1845709161">
          <w:marLeft w:val="640"/>
          <w:marRight w:val="0"/>
          <w:marTop w:val="0"/>
          <w:marBottom w:val="0"/>
          <w:divBdr>
            <w:top w:val="none" w:sz="0" w:space="0" w:color="auto"/>
            <w:left w:val="none" w:sz="0" w:space="0" w:color="auto"/>
            <w:bottom w:val="none" w:sz="0" w:space="0" w:color="auto"/>
            <w:right w:val="none" w:sz="0" w:space="0" w:color="auto"/>
          </w:divBdr>
        </w:div>
        <w:div w:id="1615404932">
          <w:marLeft w:val="640"/>
          <w:marRight w:val="0"/>
          <w:marTop w:val="0"/>
          <w:marBottom w:val="0"/>
          <w:divBdr>
            <w:top w:val="none" w:sz="0" w:space="0" w:color="auto"/>
            <w:left w:val="none" w:sz="0" w:space="0" w:color="auto"/>
            <w:bottom w:val="none" w:sz="0" w:space="0" w:color="auto"/>
            <w:right w:val="none" w:sz="0" w:space="0" w:color="auto"/>
          </w:divBdr>
        </w:div>
        <w:div w:id="417949090">
          <w:marLeft w:val="640"/>
          <w:marRight w:val="0"/>
          <w:marTop w:val="0"/>
          <w:marBottom w:val="0"/>
          <w:divBdr>
            <w:top w:val="none" w:sz="0" w:space="0" w:color="auto"/>
            <w:left w:val="none" w:sz="0" w:space="0" w:color="auto"/>
            <w:bottom w:val="none" w:sz="0" w:space="0" w:color="auto"/>
            <w:right w:val="none" w:sz="0" w:space="0" w:color="auto"/>
          </w:divBdr>
        </w:div>
        <w:div w:id="704718049">
          <w:marLeft w:val="640"/>
          <w:marRight w:val="0"/>
          <w:marTop w:val="0"/>
          <w:marBottom w:val="0"/>
          <w:divBdr>
            <w:top w:val="none" w:sz="0" w:space="0" w:color="auto"/>
            <w:left w:val="none" w:sz="0" w:space="0" w:color="auto"/>
            <w:bottom w:val="none" w:sz="0" w:space="0" w:color="auto"/>
            <w:right w:val="none" w:sz="0" w:space="0" w:color="auto"/>
          </w:divBdr>
        </w:div>
        <w:div w:id="1448354911">
          <w:marLeft w:val="640"/>
          <w:marRight w:val="0"/>
          <w:marTop w:val="0"/>
          <w:marBottom w:val="0"/>
          <w:divBdr>
            <w:top w:val="none" w:sz="0" w:space="0" w:color="auto"/>
            <w:left w:val="none" w:sz="0" w:space="0" w:color="auto"/>
            <w:bottom w:val="none" w:sz="0" w:space="0" w:color="auto"/>
            <w:right w:val="none" w:sz="0" w:space="0" w:color="auto"/>
          </w:divBdr>
        </w:div>
        <w:div w:id="1374307501">
          <w:marLeft w:val="640"/>
          <w:marRight w:val="0"/>
          <w:marTop w:val="0"/>
          <w:marBottom w:val="0"/>
          <w:divBdr>
            <w:top w:val="none" w:sz="0" w:space="0" w:color="auto"/>
            <w:left w:val="none" w:sz="0" w:space="0" w:color="auto"/>
            <w:bottom w:val="none" w:sz="0" w:space="0" w:color="auto"/>
            <w:right w:val="none" w:sz="0" w:space="0" w:color="auto"/>
          </w:divBdr>
        </w:div>
        <w:div w:id="1027875653">
          <w:marLeft w:val="640"/>
          <w:marRight w:val="0"/>
          <w:marTop w:val="0"/>
          <w:marBottom w:val="0"/>
          <w:divBdr>
            <w:top w:val="none" w:sz="0" w:space="0" w:color="auto"/>
            <w:left w:val="none" w:sz="0" w:space="0" w:color="auto"/>
            <w:bottom w:val="none" w:sz="0" w:space="0" w:color="auto"/>
            <w:right w:val="none" w:sz="0" w:space="0" w:color="auto"/>
          </w:divBdr>
        </w:div>
        <w:div w:id="478576214">
          <w:marLeft w:val="640"/>
          <w:marRight w:val="0"/>
          <w:marTop w:val="0"/>
          <w:marBottom w:val="0"/>
          <w:divBdr>
            <w:top w:val="none" w:sz="0" w:space="0" w:color="auto"/>
            <w:left w:val="none" w:sz="0" w:space="0" w:color="auto"/>
            <w:bottom w:val="none" w:sz="0" w:space="0" w:color="auto"/>
            <w:right w:val="none" w:sz="0" w:space="0" w:color="auto"/>
          </w:divBdr>
        </w:div>
        <w:div w:id="1573544679">
          <w:marLeft w:val="640"/>
          <w:marRight w:val="0"/>
          <w:marTop w:val="0"/>
          <w:marBottom w:val="0"/>
          <w:divBdr>
            <w:top w:val="none" w:sz="0" w:space="0" w:color="auto"/>
            <w:left w:val="none" w:sz="0" w:space="0" w:color="auto"/>
            <w:bottom w:val="none" w:sz="0" w:space="0" w:color="auto"/>
            <w:right w:val="none" w:sz="0" w:space="0" w:color="auto"/>
          </w:divBdr>
        </w:div>
        <w:div w:id="1524594661">
          <w:marLeft w:val="640"/>
          <w:marRight w:val="0"/>
          <w:marTop w:val="0"/>
          <w:marBottom w:val="0"/>
          <w:divBdr>
            <w:top w:val="none" w:sz="0" w:space="0" w:color="auto"/>
            <w:left w:val="none" w:sz="0" w:space="0" w:color="auto"/>
            <w:bottom w:val="none" w:sz="0" w:space="0" w:color="auto"/>
            <w:right w:val="none" w:sz="0" w:space="0" w:color="auto"/>
          </w:divBdr>
        </w:div>
        <w:div w:id="1255170824">
          <w:marLeft w:val="640"/>
          <w:marRight w:val="0"/>
          <w:marTop w:val="0"/>
          <w:marBottom w:val="0"/>
          <w:divBdr>
            <w:top w:val="none" w:sz="0" w:space="0" w:color="auto"/>
            <w:left w:val="none" w:sz="0" w:space="0" w:color="auto"/>
            <w:bottom w:val="none" w:sz="0" w:space="0" w:color="auto"/>
            <w:right w:val="none" w:sz="0" w:space="0" w:color="auto"/>
          </w:divBdr>
        </w:div>
        <w:div w:id="1605267603">
          <w:marLeft w:val="640"/>
          <w:marRight w:val="0"/>
          <w:marTop w:val="0"/>
          <w:marBottom w:val="0"/>
          <w:divBdr>
            <w:top w:val="none" w:sz="0" w:space="0" w:color="auto"/>
            <w:left w:val="none" w:sz="0" w:space="0" w:color="auto"/>
            <w:bottom w:val="none" w:sz="0" w:space="0" w:color="auto"/>
            <w:right w:val="none" w:sz="0" w:space="0" w:color="auto"/>
          </w:divBdr>
        </w:div>
        <w:div w:id="1612010296">
          <w:marLeft w:val="640"/>
          <w:marRight w:val="0"/>
          <w:marTop w:val="0"/>
          <w:marBottom w:val="0"/>
          <w:divBdr>
            <w:top w:val="none" w:sz="0" w:space="0" w:color="auto"/>
            <w:left w:val="none" w:sz="0" w:space="0" w:color="auto"/>
            <w:bottom w:val="none" w:sz="0" w:space="0" w:color="auto"/>
            <w:right w:val="none" w:sz="0" w:space="0" w:color="auto"/>
          </w:divBdr>
        </w:div>
        <w:div w:id="783354287">
          <w:marLeft w:val="640"/>
          <w:marRight w:val="0"/>
          <w:marTop w:val="0"/>
          <w:marBottom w:val="0"/>
          <w:divBdr>
            <w:top w:val="none" w:sz="0" w:space="0" w:color="auto"/>
            <w:left w:val="none" w:sz="0" w:space="0" w:color="auto"/>
            <w:bottom w:val="none" w:sz="0" w:space="0" w:color="auto"/>
            <w:right w:val="none" w:sz="0" w:space="0" w:color="auto"/>
          </w:divBdr>
        </w:div>
        <w:div w:id="403725974">
          <w:marLeft w:val="640"/>
          <w:marRight w:val="0"/>
          <w:marTop w:val="0"/>
          <w:marBottom w:val="0"/>
          <w:divBdr>
            <w:top w:val="none" w:sz="0" w:space="0" w:color="auto"/>
            <w:left w:val="none" w:sz="0" w:space="0" w:color="auto"/>
            <w:bottom w:val="none" w:sz="0" w:space="0" w:color="auto"/>
            <w:right w:val="none" w:sz="0" w:space="0" w:color="auto"/>
          </w:divBdr>
        </w:div>
        <w:div w:id="1442217804">
          <w:marLeft w:val="640"/>
          <w:marRight w:val="0"/>
          <w:marTop w:val="0"/>
          <w:marBottom w:val="0"/>
          <w:divBdr>
            <w:top w:val="none" w:sz="0" w:space="0" w:color="auto"/>
            <w:left w:val="none" w:sz="0" w:space="0" w:color="auto"/>
            <w:bottom w:val="none" w:sz="0" w:space="0" w:color="auto"/>
            <w:right w:val="none" w:sz="0" w:space="0" w:color="auto"/>
          </w:divBdr>
        </w:div>
        <w:div w:id="646666014">
          <w:marLeft w:val="640"/>
          <w:marRight w:val="0"/>
          <w:marTop w:val="0"/>
          <w:marBottom w:val="0"/>
          <w:divBdr>
            <w:top w:val="none" w:sz="0" w:space="0" w:color="auto"/>
            <w:left w:val="none" w:sz="0" w:space="0" w:color="auto"/>
            <w:bottom w:val="none" w:sz="0" w:space="0" w:color="auto"/>
            <w:right w:val="none" w:sz="0" w:space="0" w:color="auto"/>
          </w:divBdr>
        </w:div>
        <w:div w:id="787504155">
          <w:marLeft w:val="640"/>
          <w:marRight w:val="0"/>
          <w:marTop w:val="0"/>
          <w:marBottom w:val="0"/>
          <w:divBdr>
            <w:top w:val="none" w:sz="0" w:space="0" w:color="auto"/>
            <w:left w:val="none" w:sz="0" w:space="0" w:color="auto"/>
            <w:bottom w:val="none" w:sz="0" w:space="0" w:color="auto"/>
            <w:right w:val="none" w:sz="0" w:space="0" w:color="auto"/>
          </w:divBdr>
        </w:div>
        <w:div w:id="735203862">
          <w:marLeft w:val="640"/>
          <w:marRight w:val="0"/>
          <w:marTop w:val="0"/>
          <w:marBottom w:val="0"/>
          <w:divBdr>
            <w:top w:val="none" w:sz="0" w:space="0" w:color="auto"/>
            <w:left w:val="none" w:sz="0" w:space="0" w:color="auto"/>
            <w:bottom w:val="none" w:sz="0" w:space="0" w:color="auto"/>
            <w:right w:val="none" w:sz="0" w:space="0" w:color="auto"/>
          </w:divBdr>
        </w:div>
        <w:div w:id="1112017975">
          <w:marLeft w:val="640"/>
          <w:marRight w:val="0"/>
          <w:marTop w:val="0"/>
          <w:marBottom w:val="0"/>
          <w:divBdr>
            <w:top w:val="none" w:sz="0" w:space="0" w:color="auto"/>
            <w:left w:val="none" w:sz="0" w:space="0" w:color="auto"/>
            <w:bottom w:val="none" w:sz="0" w:space="0" w:color="auto"/>
            <w:right w:val="none" w:sz="0" w:space="0" w:color="auto"/>
          </w:divBdr>
        </w:div>
        <w:div w:id="822507875">
          <w:marLeft w:val="640"/>
          <w:marRight w:val="0"/>
          <w:marTop w:val="0"/>
          <w:marBottom w:val="0"/>
          <w:divBdr>
            <w:top w:val="none" w:sz="0" w:space="0" w:color="auto"/>
            <w:left w:val="none" w:sz="0" w:space="0" w:color="auto"/>
            <w:bottom w:val="none" w:sz="0" w:space="0" w:color="auto"/>
            <w:right w:val="none" w:sz="0" w:space="0" w:color="auto"/>
          </w:divBdr>
        </w:div>
        <w:div w:id="1980107082">
          <w:marLeft w:val="640"/>
          <w:marRight w:val="0"/>
          <w:marTop w:val="0"/>
          <w:marBottom w:val="0"/>
          <w:divBdr>
            <w:top w:val="none" w:sz="0" w:space="0" w:color="auto"/>
            <w:left w:val="none" w:sz="0" w:space="0" w:color="auto"/>
            <w:bottom w:val="none" w:sz="0" w:space="0" w:color="auto"/>
            <w:right w:val="none" w:sz="0" w:space="0" w:color="auto"/>
          </w:divBdr>
        </w:div>
        <w:div w:id="1491680728">
          <w:marLeft w:val="640"/>
          <w:marRight w:val="0"/>
          <w:marTop w:val="0"/>
          <w:marBottom w:val="0"/>
          <w:divBdr>
            <w:top w:val="none" w:sz="0" w:space="0" w:color="auto"/>
            <w:left w:val="none" w:sz="0" w:space="0" w:color="auto"/>
            <w:bottom w:val="none" w:sz="0" w:space="0" w:color="auto"/>
            <w:right w:val="none" w:sz="0" w:space="0" w:color="auto"/>
          </w:divBdr>
        </w:div>
        <w:div w:id="403333779">
          <w:marLeft w:val="640"/>
          <w:marRight w:val="0"/>
          <w:marTop w:val="0"/>
          <w:marBottom w:val="0"/>
          <w:divBdr>
            <w:top w:val="none" w:sz="0" w:space="0" w:color="auto"/>
            <w:left w:val="none" w:sz="0" w:space="0" w:color="auto"/>
            <w:bottom w:val="none" w:sz="0" w:space="0" w:color="auto"/>
            <w:right w:val="none" w:sz="0" w:space="0" w:color="auto"/>
          </w:divBdr>
        </w:div>
        <w:div w:id="1331711779">
          <w:marLeft w:val="640"/>
          <w:marRight w:val="0"/>
          <w:marTop w:val="0"/>
          <w:marBottom w:val="0"/>
          <w:divBdr>
            <w:top w:val="none" w:sz="0" w:space="0" w:color="auto"/>
            <w:left w:val="none" w:sz="0" w:space="0" w:color="auto"/>
            <w:bottom w:val="none" w:sz="0" w:space="0" w:color="auto"/>
            <w:right w:val="none" w:sz="0" w:space="0" w:color="auto"/>
          </w:divBdr>
        </w:div>
        <w:div w:id="234977131">
          <w:marLeft w:val="640"/>
          <w:marRight w:val="0"/>
          <w:marTop w:val="0"/>
          <w:marBottom w:val="0"/>
          <w:divBdr>
            <w:top w:val="none" w:sz="0" w:space="0" w:color="auto"/>
            <w:left w:val="none" w:sz="0" w:space="0" w:color="auto"/>
            <w:bottom w:val="none" w:sz="0" w:space="0" w:color="auto"/>
            <w:right w:val="none" w:sz="0" w:space="0" w:color="auto"/>
          </w:divBdr>
        </w:div>
        <w:div w:id="1774276477">
          <w:marLeft w:val="640"/>
          <w:marRight w:val="0"/>
          <w:marTop w:val="0"/>
          <w:marBottom w:val="0"/>
          <w:divBdr>
            <w:top w:val="none" w:sz="0" w:space="0" w:color="auto"/>
            <w:left w:val="none" w:sz="0" w:space="0" w:color="auto"/>
            <w:bottom w:val="none" w:sz="0" w:space="0" w:color="auto"/>
            <w:right w:val="none" w:sz="0" w:space="0" w:color="auto"/>
          </w:divBdr>
        </w:div>
        <w:div w:id="55051383">
          <w:marLeft w:val="640"/>
          <w:marRight w:val="0"/>
          <w:marTop w:val="0"/>
          <w:marBottom w:val="0"/>
          <w:divBdr>
            <w:top w:val="none" w:sz="0" w:space="0" w:color="auto"/>
            <w:left w:val="none" w:sz="0" w:space="0" w:color="auto"/>
            <w:bottom w:val="none" w:sz="0" w:space="0" w:color="auto"/>
            <w:right w:val="none" w:sz="0" w:space="0" w:color="auto"/>
          </w:divBdr>
        </w:div>
        <w:div w:id="1612203399">
          <w:marLeft w:val="640"/>
          <w:marRight w:val="0"/>
          <w:marTop w:val="0"/>
          <w:marBottom w:val="0"/>
          <w:divBdr>
            <w:top w:val="none" w:sz="0" w:space="0" w:color="auto"/>
            <w:left w:val="none" w:sz="0" w:space="0" w:color="auto"/>
            <w:bottom w:val="none" w:sz="0" w:space="0" w:color="auto"/>
            <w:right w:val="none" w:sz="0" w:space="0" w:color="auto"/>
          </w:divBdr>
        </w:div>
        <w:div w:id="1476096786">
          <w:marLeft w:val="640"/>
          <w:marRight w:val="0"/>
          <w:marTop w:val="0"/>
          <w:marBottom w:val="0"/>
          <w:divBdr>
            <w:top w:val="none" w:sz="0" w:space="0" w:color="auto"/>
            <w:left w:val="none" w:sz="0" w:space="0" w:color="auto"/>
            <w:bottom w:val="none" w:sz="0" w:space="0" w:color="auto"/>
            <w:right w:val="none" w:sz="0" w:space="0" w:color="auto"/>
          </w:divBdr>
        </w:div>
        <w:div w:id="542600896">
          <w:marLeft w:val="640"/>
          <w:marRight w:val="0"/>
          <w:marTop w:val="0"/>
          <w:marBottom w:val="0"/>
          <w:divBdr>
            <w:top w:val="none" w:sz="0" w:space="0" w:color="auto"/>
            <w:left w:val="none" w:sz="0" w:space="0" w:color="auto"/>
            <w:bottom w:val="none" w:sz="0" w:space="0" w:color="auto"/>
            <w:right w:val="none" w:sz="0" w:space="0" w:color="auto"/>
          </w:divBdr>
        </w:div>
        <w:div w:id="1408261217">
          <w:marLeft w:val="640"/>
          <w:marRight w:val="0"/>
          <w:marTop w:val="0"/>
          <w:marBottom w:val="0"/>
          <w:divBdr>
            <w:top w:val="none" w:sz="0" w:space="0" w:color="auto"/>
            <w:left w:val="none" w:sz="0" w:space="0" w:color="auto"/>
            <w:bottom w:val="none" w:sz="0" w:space="0" w:color="auto"/>
            <w:right w:val="none" w:sz="0" w:space="0" w:color="auto"/>
          </w:divBdr>
        </w:div>
        <w:div w:id="474033105">
          <w:marLeft w:val="640"/>
          <w:marRight w:val="0"/>
          <w:marTop w:val="0"/>
          <w:marBottom w:val="0"/>
          <w:divBdr>
            <w:top w:val="none" w:sz="0" w:space="0" w:color="auto"/>
            <w:left w:val="none" w:sz="0" w:space="0" w:color="auto"/>
            <w:bottom w:val="none" w:sz="0" w:space="0" w:color="auto"/>
            <w:right w:val="none" w:sz="0" w:space="0" w:color="auto"/>
          </w:divBdr>
        </w:div>
        <w:div w:id="41827363">
          <w:marLeft w:val="640"/>
          <w:marRight w:val="0"/>
          <w:marTop w:val="0"/>
          <w:marBottom w:val="0"/>
          <w:divBdr>
            <w:top w:val="none" w:sz="0" w:space="0" w:color="auto"/>
            <w:left w:val="none" w:sz="0" w:space="0" w:color="auto"/>
            <w:bottom w:val="none" w:sz="0" w:space="0" w:color="auto"/>
            <w:right w:val="none" w:sz="0" w:space="0" w:color="auto"/>
          </w:divBdr>
        </w:div>
        <w:div w:id="933128223">
          <w:marLeft w:val="640"/>
          <w:marRight w:val="0"/>
          <w:marTop w:val="0"/>
          <w:marBottom w:val="0"/>
          <w:divBdr>
            <w:top w:val="none" w:sz="0" w:space="0" w:color="auto"/>
            <w:left w:val="none" w:sz="0" w:space="0" w:color="auto"/>
            <w:bottom w:val="none" w:sz="0" w:space="0" w:color="auto"/>
            <w:right w:val="none" w:sz="0" w:space="0" w:color="auto"/>
          </w:divBdr>
        </w:div>
        <w:div w:id="383522877">
          <w:marLeft w:val="640"/>
          <w:marRight w:val="0"/>
          <w:marTop w:val="0"/>
          <w:marBottom w:val="0"/>
          <w:divBdr>
            <w:top w:val="none" w:sz="0" w:space="0" w:color="auto"/>
            <w:left w:val="none" w:sz="0" w:space="0" w:color="auto"/>
            <w:bottom w:val="none" w:sz="0" w:space="0" w:color="auto"/>
            <w:right w:val="none" w:sz="0" w:space="0" w:color="auto"/>
          </w:divBdr>
        </w:div>
        <w:div w:id="1793670894">
          <w:marLeft w:val="640"/>
          <w:marRight w:val="0"/>
          <w:marTop w:val="0"/>
          <w:marBottom w:val="0"/>
          <w:divBdr>
            <w:top w:val="none" w:sz="0" w:space="0" w:color="auto"/>
            <w:left w:val="none" w:sz="0" w:space="0" w:color="auto"/>
            <w:bottom w:val="none" w:sz="0" w:space="0" w:color="auto"/>
            <w:right w:val="none" w:sz="0" w:space="0" w:color="auto"/>
          </w:divBdr>
        </w:div>
      </w:divsChild>
    </w:div>
    <w:div w:id="1291936546">
      <w:bodyDiv w:val="1"/>
      <w:marLeft w:val="0"/>
      <w:marRight w:val="0"/>
      <w:marTop w:val="0"/>
      <w:marBottom w:val="0"/>
      <w:divBdr>
        <w:top w:val="none" w:sz="0" w:space="0" w:color="auto"/>
        <w:left w:val="none" w:sz="0" w:space="0" w:color="auto"/>
        <w:bottom w:val="none" w:sz="0" w:space="0" w:color="auto"/>
        <w:right w:val="none" w:sz="0" w:space="0" w:color="auto"/>
      </w:divBdr>
      <w:divsChild>
        <w:div w:id="1370766538">
          <w:marLeft w:val="640"/>
          <w:marRight w:val="0"/>
          <w:marTop w:val="0"/>
          <w:marBottom w:val="0"/>
          <w:divBdr>
            <w:top w:val="none" w:sz="0" w:space="0" w:color="auto"/>
            <w:left w:val="none" w:sz="0" w:space="0" w:color="auto"/>
            <w:bottom w:val="none" w:sz="0" w:space="0" w:color="auto"/>
            <w:right w:val="none" w:sz="0" w:space="0" w:color="auto"/>
          </w:divBdr>
        </w:div>
        <w:div w:id="695812512">
          <w:marLeft w:val="640"/>
          <w:marRight w:val="0"/>
          <w:marTop w:val="0"/>
          <w:marBottom w:val="0"/>
          <w:divBdr>
            <w:top w:val="none" w:sz="0" w:space="0" w:color="auto"/>
            <w:left w:val="none" w:sz="0" w:space="0" w:color="auto"/>
            <w:bottom w:val="none" w:sz="0" w:space="0" w:color="auto"/>
            <w:right w:val="none" w:sz="0" w:space="0" w:color="auto"/>
          </w:divBdr>
        </w:div>
        <w:div w:id="677582008">
          <w:marLeft w:val="640"/>
          <w:marRight w:val="0"/>
          <w:marTop w:val="0"/>
          <w:marBottom w:val="0"/>
          <w:divBdr>
            <w:top w:val="none" w:sz="0" w:space="0" w:color="auto"/>
            <w:left w:val="none" w:sz="0" w:space="0" w:color="auto"/>
            <w:bottom w:val="none" w:sz="0" w:space="0" w:color="auto"/>
            <w:right w:val="none" w:sz="0" w:space="0" w:color="auto"/>
          </w:divBdr>
        </w:div>
        <w:div w:id="1724670128">
          <w:marLeft w:val="640"/>
          <w:marRight w:val="0"/>
          <w:marTop w:val="0"/>
          <w:marBottom w:val="0"/>
          <w:divBdr>
            <w:top w:val="none" w:sz="0" w:space="0" w:color="auto"/>
            <w:left w:val="none" w:sz="0" w:space="0" w:color="auto"/>
            <w:bottom w:val="none" w:sz="0" w:space="0" w:color="auto"/>
            <w:right w:val="none" w:sz="0" w:space="0" w:color="auto"/>
          </w:divBdr>
        </w:div>
        <w:div w:id="1672677853">
          <w:marLeft w:val="640"/>
          <w:marRight w:val="0"/>
          <w:marTop w:val="0"/>
          <w:marBottom w:val="0"/>
          <w:divBdr>
            <w:top w:val="none" w:sz="0" w:space="0" w:color="auto"/>
            <w:left w:val="none" w:sz="0" w:space="0" w:color="auto"/>
            <w:bottom w:val="none" w:sz="0" w:space="0" w:color="auto"/>
            <w:right w:val="none" w:sz="0" w:space="0" w:color="auto"/>
          </w:divBdr>
        </w:div>
        <w:div w:id="1790271542">
          <w:marLeft w:val="640"/>
          <w:marRight w:val="0"/>
          <w:marTop w:val="0"/>
          <w:marBottom w:val="0"/>
          <w:divBdr>
            <w:top w:val="none" w:sz="0" w:space="0" w:color="auto"/>
            <w:left w:val="none" w:sz="0" w:space="0" w:color="auto"/>
            <w:bottom w:val="none" w:sz="0" w:space="0" w:color="auto"/>
            <w:right w:val="none" w:sz="0" w:space="0" w:color="auto"/>
          </w:divBdr>
        </w:div>
        <w:div w:id="568267195">
          <w:marLeft w:val="640"/>
          <w:marRight w:val="0"/>
          <w:marTop w:val="0"/>
          <w:marBottom w:val="0"/>
          <w:divBdr>
            <w:top w:val="none" w:sz="0" w:space="0" w:color="auto"/>
            <w:left w:val="none" w:sz="0" w:space="0" w:color="auto"/>
            <w:bottom w:val="none" w:sz="0" w:space="0" w:color="auto"/>
            <w:right w:val="none" w:sz="0" w:space="0" w:color="auto"/>
          </w:divBdr>
        </w:div>
        <w:div w:id="908810389">
          <w:marLeft w:val="640"/>
          <w:marRight w:val="0"/>
          <w:marTop w:val="0"/>
          <w:marBottom w:val="0"/>
          <w:divBdr>
            <w:top w:val="none" w:sz="0" w:space="0" w:color="auto"/>
            <w:left w:val="none" w:sz="0" w:space="0" w:color="auto"/>
            <w:bottom w:val="none" w:sz="0" w:space="0" w:color="auto"/>
            <w:right w:val="none" w:sz="0" w:space="0" w:color="auto"/>
          </w:divBdr>
        </w:div>
        <w:div w:id="28142471">
          <w:marLeft w:val="640"/>
          <w:marRight w:val="0"/>
          <w:marTop w:val="0"/>
          <w:marBottom w:val="0"/>
          <w:divBdr>
            <w:top w:val="none" w:sz="0" w:space="0" w:color="auto"/>
            <w:left w:val="none" w:sz="0" w:space="0" w:color="auto"/>
            <w:bottom w:val="none" w:sz="0" w:space="0" w:color="auto"/>
            <w:right w:val="none" w:sz="0" w:space="0" w:color="auto"/>
          </w:divBdr>
        </w:div>
        <w:div w:id="1140655201">
          <w:marLeft w:val="640"/>
          <w:marRight w:val="0"/>
          <w:marTop w:val="0"/>
          <w:marBottom w:val="0"/>
          <w:divBdr>
            <w:top w:val="none" w:sz="0" w:space="0" w:color="auto"/>
            <w:left w:val="none" w:sz="0" w:space="0" w:color="auto"/>
            <w:bottom w:val="none" w:sz="0" w:space="0" w:color="auto"/>
            <w:right w:val="none" w:sz="0" w:space="0" w:color="auto"/>
          </w:divBdr>
        </w:div>
        <w:div w:id="352265357">
          <w:marLeft w:val="640"/>
          <w:marRight w:val="0"/>
          <w:marTop w:val="0"/>
          <w:marBottom w:val="0"/>
          <w:divBdr>
            <w:top w:val="none" w:sz="0" w:space="0" w:color="auto"/>
            <w:left w:val="none" w:sz="0" w:space="0" w:color="auto"/>
            <w:bottom w:val="none" w:sz="0" w:space="0" w:color="auto"/>
            <w:right w:val="none" w:sz="0" w:space="0" w:color="auto"/>
          </w:divBdr>
        </w:div>
        <w:div w:id="1400251152">
          <w:marLeft w:val="640"/>
          <w:marRight w:val="0"/>
          <w:marTop w:val="0"/>
          <w:marBottom w:val="0"/>
          <w:divBdr>
            <w:top w:val="none" w:sz="0" w:space="0" w:color="auto"/>
            <w:left w:val="none" w:sz="0" w:space="0" w:color="auto"/>
            <w:bottom w:val="none" w:sz="0" w:space="0" w:color="auto"/>
            <w:right w:val="none" w:sz="0" w:space="0" w:color="auto"/>
          </w:divBdr>
        </w:div>
        <w:div w:id="821123923">
          <w:marLeft w:val="640"/>
          <w:marRight w:val="0"/>
          <w:marTop w:val="0"/>
          <w:marBottom w:val="0"/>
          <w:divBdr>
            <w:top w:val="none" w:sz="0" w:space="0" w:color="auto"/>
            <w:left w:val="none" w:sz="0" w:space="0" w:color="auto"/>
            <w:bottom w:val="none" w:sz="0" w:space="0" w:color="auto"/>
            <w:right w:val="none" w:sz="0" w:space="0" w:color="auto"/>
          </w:divBdr>
        </w:div>
        <w:div w:id="709570796">
          <w:marLeft w:val="640"/>
          <w:marRight w:val="0"/>
          <w:marTop w:val="0"/>
          <w:marBottom w:val="0"/>
          <w:divBdr>
            <w:top w:val="none" w:sz="0" w:space="0" w:color="auto"/>
            <w:left w:val="none" w:sz="0" w:space="0" w:color="auto"/>
            <w:bottom w:val="none" w:sz="0" w:space="0" w:color="auto"/>
            <w:right w:val="none" w:sz="0" w:space="0" w:color="auto"/>
          </w:divBdr>
        </w:div>
        <w:div w:id="1497527424">
          <w:marLeft w:val="640"/>
          <w:marRight w:val="0"/>
          <w:marTop w:val="0"/>
          <w:marBottom w:val="0"/>
          <w:divBdr>
            <w:top w:val="none" w:sz="0" w:space="0" w:color="auto"/>
            <w:left w:val="none" w:sz="0" w:space="0" w:color="auto"/>
            <w:bottom w:val="none" w:sz="0" w:space="0" w:color="auto"/>
            <w:right w:val="none" w:sz="0" w:space="0" w:color="auto"/>
          </w:divBdr>
        </w:div>
        <w:div w:id="1907569597">
          <w:marLeft w:val="640"/>
          <w:marRight w:val="0"/>
          <w:marTop w:val="0"/>
          <w:marBottom w:val="0"/>
          <w:divBdr>
            <w:top w:val="none" w:sz="0" w:space="0" w:color="auto"/>
            <w:left w:val="none" w:sz="0" w:space="0" w:color="auto"/>
            <w:bottom w:val="none" w:sz="0" w:space="0" w:color="auto"/>
            <w:right w:val="none" w:sz="0" w:space="0" w:color="auto"/>
          </w:divBdr>
        </w:div>
        <w:div w:id="1914076643">
          <w:marLeft w:val="640"/>
          <w:marRight w:val="0"/>
          <w:marTop w:val="0"/>
          <w:marBottom w:val="0"/>
          <w:divBdr>
            <w:top w:val="none" w:sz="0" w:space="0" w:color="auto"/>
            <w:left w:val="none" w:sz="0" w:space="0" w:color="auto"/>
            <w:bottom w:val="none" w:sz="0" w:space="0" w:color="auto"/>
            <w:right w:val="none" w:sz="0" w:space="0" w:color="auto"/>
          </w:divBdr>
        </w:div>
        <w:div w:id="763303184">
          <w:marLeft w:val="640"/>
          <w:marRight w:val="0"/>
          <w:marTop w:val="0"/>
          <w:marBottom w:val="0"/>
          <w:divBdr>
            <w:top w:val="none" w:sz="0" w:space="0" w:color="auto"/>
            <w:left w:val="none" w:sz="0" w:space="0" w:color="auto"/>
            <w:bottom w:val="none" w:sz="0" w:space="0" w:color="auto"/>
            <w:right w:val="none" w:sz="0" w:space="0" w:color="auto"/>
          </w:divBdr>
        </w:div>
        <w:div w:id="244000235">
          <w:marLeft w:val="640"/>
          <w:marRight w:val="0"/>
          <w:marTop w:val="0"/>
          <w:marBottom w:val="0"/>
          <w:divBdr>
            <w:top w:val="none" w:sz="0" w:space="0" w:color="auto"/>
            <w:left w:val="none" w:sz="0" w:space="0" w:color="auto"/>
            <w:bottom w:val="none" w:sz="0" w:space="0" w:color="auto"/>
            <w:right w:val="none" w:sz="0" w:space="0" w:color="auto"/>
          </w:divBdr>
        </w:div>
        <w:div w:id="1166021126">
          <w:marLeft w:val="640"/>
          <w:marRight w:val="0"/>
          <w:marTop w:val="0"/>
          <w:marBottom w:val="0"/>
          <w:divBdr>
            <w:top w:val="none" w:sz="0" w:space="0" w:color="auto"/>
            <w:left w:val="none" w:sz="0" w:space="0" w:color="auto"/>
            <w:bottom w:val="none" w:sz="0" w:space="0" w:color="auto"/>
            <w:right w:val="none" w:sz="0" w:space="0" w:color="auto"/>
          </w:divBdr>
        </w:div>
        <w:div w:id="35661550">
          <w:marLeft w:val="640"/>
          <w:marRight w:val="0"/>
          <w:marTop w:val="0"/>
          <w:marBottom w:val="0"/>
          <w:divBdr>
            <w:top w:val="none" w:sz="0" w:space="0" w:color="auto"/>
            <w:left w:val="none" w:sz="0" w:space="0" w:color="auto"/>
            <w:bottom w:val="none" w:sz="0" w:space="0" w:color="auto"/>
            <w:right w:val="none" w:sz="0" w:space="0" w:color="auto"/>
          </w:divBdr>
        </w:div>
        <w:div w:id="489250907">
          <w:marLeft w:val="640"/>
          <w:marRight w:val="0"/>
          <w:marTop w:val="0"/>
          <w:marBottom w:val="0"/>
          <w:divBdr>
            <w:top w:val="none" w:sz="0" w:space="0" w:color="auto"/>
            <w:left w:val="none" w:sz="0" w:space="0" w:color="auto"/>
            <w:bottom w:val="none" w:sz="0" w:space="0" w:color="auto"/>
            <w:right w:val="none" w:sz="0" w:space="0" w:color="auto"/>
          </w:divBdr>
        </w:div>
        <w:div w:id="386733435">
          <w:marLeft w:val="640"/>
          <w:marRight w:val="0"/>
          <w:marTop w:val="0"/>
          <w:marBottom w:val="0"/>
          <w:divBdr>
            <w:top w:val="none" w:sz="0" w:space="0" w:color="auto"/>
            <w:left w:val="none" w:sz="0" w:space="0" w:color="auto"/>
            <w:bottom w:val="none" w:sz="0" w:space="0" w:color="auto"/>
            <w:right w:val="none" w:sz="0" w:space="0" w:color="auto"/>
          </w:divBdr>
        </w:div>
        <w:div w:id="539978347">
          <w:marLeft w:val="640"/>
          <w:marRight w:val="0"/>
          <w:marTop w:val="0"/>
          <w:marBottom w:val="0"/>
          <w:divBdr>
            <w:top w:val="none" w:sz="0" w:space="0" w:color="auto"/>
            <w:left w:val="none" w:sz="0" w:space="0" w:color="auto"/>
            <w:bottom w:val="none" w:sz="0" w:space="0" w:color="auto"/>
            <w:right w:val="none" w:sz="0" w:space="0" w:color="auto"/>
          </w:divBdr>
        </w:div>
        <w:div w:id="567544597">
          <w:marLeft w:val="640"/>
          <w:marRight w:val="0"/>
          <w:marTop w:val="0"/>
          <w:marBottom w:val="0"/>
          <w:divBdr>
            <w:top w:val="none" w:sz="0" w:space="0" w:color="auto"/>
            <w:left w:val="none" w:sz="0" w:space="0" w:color="auto"/>
            <w:bottom w:val="none" w:sz="0" w:space="0" w:color="auto"/>
            <w:right w:val="none" w:sz="0" w:space="0" w:color="auto"/>
          </w:divBdr>
        </w:div>
        <w:div w:id="512181724">
          <w:marLeft w:val="640"/>
          <w:marRight w:val="0"/>
          <w:marTop w:val="0"/>
          <w:marBottom w:val="0"/>
          <w:divBdr>
            <w:top w:val="none" w:sz="0" w:space="0" w:color="auto"/>
            <w:left w:val="none" w:sz="0" w:space="0" w:color="auto"/>
            <w:bottom w:val="none" w:sz="0" w:space="0" w:color="auto"/>
            <w:right w:val="none" w:sz="0" w:space="0" w:color="auto"/>
          </w:divBdr>
        </w:div>
        <w:div w:id="729495688">
          <w:marLeft w:val="640"/>
          <w:marRight w:val="0"/>
          <w:marTop w:val="0"/>
          <w:marBottom w:val="0"/>
          <w:divBdr>
            <w:top w:val="none" w:sz="0" w:space="0" w:color="auto"/>
            <w:left w:val="none" w:sz="0" w:space="0" w:color="auto"/>
            <w:bottom w:val="none" w:sz="0" w:space="0" w:color="auto"/>
            <w:right w:val="none" w:sz="0" w:space="0" w:color="auto"/>
          </w:divBdr>
        </w:div>
        <w:div w:id="1281257663">
          <w:marLeft w:val="640"/>
          <w:marRight w:val="0"/>
          <w:marTop w:val="0"/>
          <w:marBottom w:val="0"/>
          <w:divBdr>
            <w:top w:val="none" w:sz="0" w:space="0" w:color="auto"/>
            <w:left w:val="none" w:sz="0" w:space="0" w:color="auto"/>
            <w:bottom w:val="none" w:sz="0" w:space="0" w:color="auto"/>
            <w:right w:val="none" w:sz="0" w:space="0" w:color="auto"/>
          </w:divBdr>
        </w:div>
        <w:div w:id="2139493673">
          <w:marLeft w:val="640"/>
          <w:marRight w:val="0"/>
          <w:marTop w:val="0"/>
          <w:marBottom w:val="0"/>
          <w:divBdr>
            <w:top w:val="none" w:sz="0" w:space="0" w:color="auto"/>
            <w:left w:val="none" w:sz="0" w:space="0" w:color="auto"/>
            <w:bottom w:val="none" w:sz="0" w:space="0" w:color="auto"/>
            <w:right w:val="none" w:sz="0" w:space="0" w:color="auto"/>
          </w:divBdr>
        </w:div>
        <w:div w:id="1273593729">
          <w:marLeft w:val="640"/>
          <w:marRight w:val="0"/>
          <w:marTop w:val="0"/>
          <w:marBottom w:val="0"/>
          <w:divBdr>
            <w:top w:val="none" w:sz="0" w:space="0" w:color="auto"/>
            <w:left w:val="none" w:sz="0" w:space="0" w:color="auto"/>
            <w:bottom w:val="none" w:sz="0" w:space="0" w:color="auto"/>
            <w:right w:val="none" w:sz="0" w:space="0" w:color="auto"/>
          </w:divBdr>
        </w:div>
        <w:div w:id="447164838">
          <w:marLeft w:val="640"/>
          <w:marRight w:val="0"/>
          <w:marTop w:val="0"/>
          <w:marBottom w:val="0"/>
          <w:divBdr>
            <w:top w:val="none" w:sz="0" w:space="0" w:color="auto"/>
            <w:left w:val="none" w:sz="0" w:space="0" w:color="auto"/>
            <w:bottom w:val="none" w:sz="0" w:space="0" w:color="auto"/>
            <w:right w:val="none" w:sz="0" w:space="0" w:color="auto"/>
          </w:divBdr>
        </w:div>
        <w:div w:id="937100671">
          <w:marLeft w:val="640"/>
          <w:marRight w:val="0"/>
          <w:marTop w:val="0"/>
          <w:marBottom w:val="0"/>
          <w:divBdr>
            <w:top w:val="none" w:sz="0" w:space="0" w:color="auto"/>
            <w:left w:val="none" w:sz="0" w:space="0" w:color="auto"/>
            <w:bottom w:val="none" w:sz="0" w:space="0" w:color="auto"/>
            <w:right w:val="none" w:sz="0" w:space="0" w:color="auto"/>
          </w:divBdr>
        </w:div>
        <w:div w:id="1625849406">
          <w:marLeft w:val="640"/>
          <w:marRight w:val="0"/>
          <w:marTop w:val="0"/>
          <w:marBottom w:val="0"/>
          <w:divBdr>
            <w:top w:val="none" w:sz="0" w:space="0" w:color="auto"/>
            <w:left w:val="none" w:sz="0" w:space="0" w:color="auto"/>
            <w:bottom w:val="none" w:sz="0" w:space="0" w:color="auto"/>
            <w:right w:val="none" w:sz="0" w:space="0" w:color="auto"/>
          </w:divBdr>
        </w:div>
        <w:div w:id="1162427217">
          <w:marLeft w:val="640"/>
          <w:marRight w:val="0"/>
          <w:marTop w:val="0"/>
          <w:marBottom w:val="0"/>
          <w:divBdr>
            <w:top w:val="none" w:sz="0" w:space="0" w:color="auto"/>
            <w:left w:val="none" w:sz="0" w:space="0" w:color="auto"/>
            <w:bottom w:val="none" w:sz="0" w:space="0" w:color="auto"/>
            <w:right w:val="none" w:sz="0" w:space="0" w:color="auto"/>
          </w:divBdr>
        </w:div>
        <w:div w:id="669019326">
          <w:marLeft w:val="640"/>
          <w:marRight w:val="0"/>
          <w:marTop w:val="0"/>
          <w:marBottom w:val="0"/>
          <w:divBdr>
            <w:top w:val="none" w:sz="0" w:space="0" w:color="auto"/>
            <w:left w:val="none" w:sz="0" w:space="0" w:color="auto"/>
            <w:bottom w:val="none" w:sz="0" w:space="0" w:color="auto"/>
            <w:right w:val="none" w:sz="0" w:space="0" w:color="auto"/>
          </w:divBdr>
        </w:div>
        <w:div w:id="1572540426">
          <w:marLeft w:val="640"/>
          <w:marRight w:val="0"/>
          <w:marTop w:val="0"/>
          <w:marBottom w:val="0"/>
          <w:divBdr>
            <w:top w:val="none" w:sz="0" w:space="0" w:color="auto"/>
            <w:left w:val="none" w:sz="0" w:space="0" w:color="auto"/>
            <w:bottom w:val="none" w:sz="0" w:space="0" w:color="auto"/>
            <w:right w:val="none" w:sz="0" w:space="0" w:color="auto"/>
          </w:divBdr>
        </w:div>
        <w:div w:id="1272545186">
          <w:marLeft w:val="640"/>
          <w:marRight w:val="0"/>
          <w:marTop w:val="0"/>
          <w:marBottom w:val="0"/>
          <w:divBdr>
            <w:top w:val="none" w:sz="0" w:space="0" w:color="auto"/>
            <w:left w:val="none" w:sz="0" w:space="0" w:color="auto"/>
            <w:bottom w:val="none" w:sz="0" w:space="0" w:color="auto"/>
            <w:right w:val="none" w:sz="0" w:space="0" w:color="auto"/>
          </w:divBdr>
        </w:div>
        <w:div w:id="256910346">
          <w:marLeft w:val="640"/>
          <w:marRight w:val="0"/>
          <w:marTop w:val="0"/>
          <w:marBottom w:val="0"/>
          <w:divBdr>
            <w:top w:val="none" w:sz="0" w:space="0" w:color="auto"/>
            <w:left w:val="none" w:sz="0" w:space="0" w:color="auto"/>
            <w:bottom w:val="none" w:sz="0" w:space="0" w:color="auto"/>
            <w:right w:val="none" w:sz="0" w:space="0" w:color="auto"/>
          </w:divBdr>
        </w:div>
        <w:div w:id="518663855">
          <w:marLeft w:val="640"/>
          <w:marRight w:val="0"/>
          <w:marTop w:val="0"/>
          <w:marBottom w:val="0"/>
          <w:divBdr>
            <w:top w:val="none" w:sz="0" w:space="0" w:color="auto"/>
            <w:left w:val="none" w:sz="0" w:space="0" w:color="auto"/>
            <w:bottom w:val="none" w:sz="0" w:space="0" w:color="auto"/>
            <w:right w:val="none" w:sz="0" w:space="0" w:color="auto"/>
          </w:divBdr>
        </w:div>
        <w:div w:id="45108483">
          <w:marLeft w:val="640"/>
          <w:marRight w:val="0"/>
          <w:marTop w:val="0"/>
          <w:marBottom w:val="0"/>
          <w:divBdr>
            <w:top w:val="none" w:sz="0" w:space="0" w:color="auto"/>
            <w:left w:val="none" w:sz="0" w:space="0" w:color="auto"/>
            <w:bottom w:val="none" w:sz="0" w:space="0" w:color="auto"/>
            <w:right w:val="none" w:sz="0" w:space="0" w:color="auto"/>
          </w:divBdr>
        </w:div>
        <w:div w:id="203106796">
          <w:marLeft w:val="640"/>
          <w:marRight w:val="0"/>
          <w:marTop w:val="0"/>
          <w:marBottom w:val="0"/>
          <w:divBdr>
            <w:top w:val="none" w:sz="0" w:space="0" w:color="auto"/>
            <w:left w:val="none" w:sz="0" w:space="0" w:color="auto"/>
            <w:bottom w:val="none" w:sz="0" w:space="0" w:color="auto"/>
            <w:right w:val="none" w:sz="0" w:space="0" w:color="auto"/>
          </w:divBdr>
        </w:div>
        <w:div w:id="1142424131">
          <w:marLeft w:val="640"/>
          <w:marRight w:val="0"/>
          <w:marTop w:val="0"/>
          <w:marBottom w:val="0"/>
          <w:divBdr>
            <w:top w:val="none" w:sz="0" w:space="0" w:color="auto"/>
            <w:left w:val="none" w:sz="0" w:space="0" w:color="auto"/>
            <w:bottom w:val="none" w:sz="0" w:space="0" w:color="auto"/>
            <w:right w:val="none" w:sz="0" w:space="0" w:color="auto"/>
          </w:divBdr>
        </w:div>
        <w:div w:id="1144852566">
          <w:marLeft w:val="640"/>
          <w:marRight w:val="0"/>
          <w:marTop w:val="0"/>
          <w:marBottom w:val="0"/>
          <w:divBdr>
            <w:top w:val="none" w:sz="0" w:space="0" w:color="auto"/>
            <w:left w:val="none" w:sz="0" w:space="0" w:color="auto"/>
            <w:bottom w:val="none" w:sz="0" w:space="0" w:color="auto"/>
            <w:right w:val="none" w:sz="0" w:space="0" w:color="auto"/>
          </w:divBdr>
        </w:div>
        <w:div w:id="956987017">
          <w:marLeft w:val="640"/>
          <w:marRight w:val="0"/>
          <w:marTop w:val="0"/>
          <w:marBottom w:val="0"/>
          <w:divBdr>
            <w:top w:val="none" w:sz="0" w:space="0" w:color="auto"/>
            <w:left w:val="none" w:sz="0" w:space="0" w:color="auto"/>
            <w:bottom w:val="none" w:sz="0" w:space="0" w:color="auto"/>
            <w:right w:val="none" w:sz="0" w:space="0" w:color="auto"/>
          </w:divBdr>
        </w:div>
        <w:div w:id="97650284">
          <w:marLeft w:val="640"/>
          <w:marRight w:val="0"/>
          <w:marTop w:val="0"/>
          <w:marBottom w:val="0"/>
          <w:divBdr>
            <w:top w:val="none" w:sz="0" w:space="0" w:color="auto"/>
            <w:left w:val="none" w:sz="0" w:space="0" w:color="auto"/>
            <w:bottom w:val="none" w:sz="0" w:space="0" w:color="auto"/>
            <w:right w:val="none" w:sz="0" w:space="0" w:color="auto"/>
          </w:divBdr>
        </w:div>
        <w:div w:id="1812399206">
          <w:marLeft w:val="640"/>
          <w:marRight w:val="0"/>
          <w:marTop w:val="0"/>
          <w:marBottom w:val="0"/>
          <w:divBdr>
            <w:top w:val="none" w:sz="0" w:space="0" w:color="auto"/>
            <w:left w:val="none" w:sz="0" w:space="0" w:color="auto"/>
            <w:bottom w:val="none" w:sz="0" w:space="0" w:color="auto"/>
            <w:right w:val="none" w:sz="0" w:space="0" w:color="auto"/>
          </w:divBdr>
        </w:div>
        <w:div w:id="1436444040">
          <w:marLeft w:val="640"/>
          <w:marRight w:val="0"/>
          <w:marTop w:val="0"/>
          <w:marBottom w:val="0"/>
          <w:divBdr>
            <w:top w:val="none" w:sz="0" w:space="0" w:color="auto"/>
            <w:left w:val="none" w:sz="0" w:space="0" w:color="auto"/>
            <w:bottom w:val="none" w:sz="0" w:space="0" w:color="auto"/>
            <w:right w:val="none" w:sz="0" w:space="0" w:color="auto"/>
          </w:divBdr>
        </w:div>
        <w:div w:id="1160806267">
          <w:marLeft w:val="640"/>
          <w:marRight w:val="0"/>
          <w:marTop w:val="0"/>
          <w:marBottom w:val="0"/>
          <w:divBdr>
            <w:top w:val="none" w:sz="0" w:space="0" w:color="auto"/>
            <w:left w:val="none" w:sz="0" w:space="0" w:color="auto"/>
            <w:bottom w:val="none" w:sz="0" w:space="0" w:color="auto"/>
            <w:right w:val="none" w:sz="0" w:space="0" w:color="auto"/>
          </w:divBdr>
        </w:div>
        <w:div w:id="1176463168">
          <w:marLeft w:val="640"/>
          <w:marRight w:val="0"/>
          <w:marTop w:val="0"/>
          <w:marBottom w:val="0"/>
          <w:divBdr>
            <w:top w:val="none" w:sz="0" w:space="0" w:color="auto"/>
            <w:left w:val="none" w:sz="0" w:space="0" w:color="auto"/>
            <w:bottom w:val="none" w:sz="0" w:space="0" w:color="auto"/>
            <w:right w:val="none" w:sz="0" w:space="0" w:color="auto"/>
          </w:divBdr>
        </w:div>
        <w:div w:id="850605689">
          <w:marLeft w:val="640"/>
          <w:marRight w:val="0"/>
          <w:marTop w:val="0"/>
          <w:marBottom w:val="0"/>
          <w:divBdr>
            <w:top w:val="none" w:sz="0" w:space="0" w:color="auto"/>
            <w:left w:val="none" w:sz="0" w:space="0" w:color="auto"/>
            <w:bottom w:val="none" w:sz="0" w:space="0" w:color="auto"/>
            <w:right w:val="none" w:sz="0" w:space="0" w:color="auto"/>
          </w:divBdr>
        </w:div>
        <w:div w:id="1602762415">
          <w:marLeft w:val="640"/>
          <w:marRight w:val="0"/>
          <w:marTop w:val="0"/>
          <w:marBottom w:val="0"/>
          <w:divBdr>
            <w:top w:val="none" w:sz="0" w:space="0" w:color="auto"/>
            <w:left w:val="none" w:sz="0" w:space="0" w:color="auto"/>
            <w:bottom w:val="none" w:sz="0" w:space="0" w:color="auto"/>
            <w:right w:val="none" w:sz="0" w:space="0" w:color="auto"/>
          </w:divBdr>
        </w:div>
        <w:div w:id="1955626911">
          <w:marLeft w:val="640"/>
          <w:marRight w:val="0"/>
          <w:marTop w:val="0"/>
          <w:marBottom w:val="0"/>
          <w:divBdr>
            <w:top w:val="none" w:sz="0" w:space="0" w:color="auto"/>
            <w:left w:val="none" w:sz="0" w:space="0" w:color="auto"/>
            <w:bottom w:val="none" w:sz="0" w:space="0" w:color="auto"/>
            <w:right w:val="none" w:sz="0" w:space="0" w:color="auto"/>
          </w:divBdr>
        </w:div>
        <w:div w:id="879901670">
          <w:marLeft w:val="640"/>
          <w:marRight w:val="0"/>
          <w:marTop w:val="0"/>
          <w:marBottom w:val="0"/>
          <w:divBdr>
            <w:top w:val="none" w:sz="0" w:space="0" w:color="auto"/>
            <w:left w:val="none" w:sz="0" w:space="0" w:color="auto"/>
            <w:bottom w:val="none" w:sz="0" w:space="0" w:color="auto"/>
            <w:right w:val="none" w:sz="0" w:space="0" w:color="auto"/>
          </w:divBdr>
        </w:div>
        <w:div w:id="132798930">
          <w:marLeft w:val="640"/>
          <w:marRight w:val="0"/>
          <w:marTop w:val="0"/>
          <w:marBottom w:val="0"/>
          <w:divBdr>
            <w:top w:val="none" w:sz="0" w:space="0" w:color="auto"/>
            <w:left w:val="none" w:sz="0" w:space="0" w:color="auto"/>
            <w:bottom w:val="none" w:sz="0" w:space="0" w:color="auto"/>
            <w:right w:val="none" w:sz="0" w:space="0" w:color="auto"/>
          </w:divBdr>
        </w:div>
        <w:div w:id="48067780">
          <w:marLeft w:val="640"/>
          <w:marRight w:val="0"/>
          <w:marTop w:val="0"/>
          <w:marBottom w:val="0"/>
          <w:divBdr>
            <w:top w:val="none" w:sz="0" w:space="0" w:color="auto"/>
            <w:left w:val="none" w:sz="0" w:space="0" w:color="auto"/>
            <w:bottom w:val="none" w:sz="0" w:space="0" w:color="auto"/>
            <w:right w:val="none" w:sz="0" w:space="0" w:color="auto"/>
          </w:divBdr>
        </w:div>
        <w:div w:id="453064830">
          <w:marLeft w:val="640"/>
          <w:marRight w:val="0"/>
          <w:marTop w:val="0"/>
          <w:marBottom w:val="0"/>
          <w:divBdr>
            <w:top w:val="none" w:sz="0" w:space="0" w:color="auto"/>
            <w:left w:val="none" w:sz="0" w:space="0" w:color="auto"/>
            <w:bottom w:val="none" w:sz="0" w:space="0" w:color="auto"/>
            <w:right w:val="none" w:sz="0" w:space="0" w:color="auto"/>
          </w:divBdr>
        </w:div>
        <w:div w:id="1135411784">
          <w:marLeft w:val="640"/>
          <w:marRight w:val="0"/>
          <w:marTop w:val="0"/>
          <w:marBottom w:val="0"/>
          <w:divBdr>
            <w:top w:val="none" w:sz="0" w:space="0" w:color="auto"/>
            <w:left w:val="none" w:sz="0" w:space="0" w:color="auto"/>
            <w:bottom w:val="none" w:sz="0" w:space="0" w:color="auto"/>
            <w:right w:val="none" w:sz="0" w:space="0" w:color="auto"/>
          </w:divBdr>
        </w:div>
        <w:div w:id="533464099">
          <w:marLeft w:val="640"/>
          <w:marRight w:val="0"/>
          <w:marTop w:val="0"/>
          <w:marBottom w:val="0"/>
          <w:divBdr>
            <w:top w:val="none" w:sz="0" w:space="0" w:color="auto"/>
            <w:left w:val="none" w:sz="0" w:space="0" w:color="auto"/>
            <w:bottom w:val="none" w:sz="0" w:space="0" w:color="auto"/>
            <w:right w:val="none" w:sz="0" w:space="0" w:color="auto"/>
          </w:divBdr>
        </w:div>
        <w:div w:id="1120494171">
          <w:marLeft w:val="640"/>
          <w:marRight w:val="0"/>
          <w:marTop w:val="0"/>
          <w:marBottom w:val="0"/>
          <w:divBdr>
            <w:top w:val="none" w:sz="0" w:space="0" w:color="auto"/>
            <w:left w:val="none" w:sz="0" w:space="0" w:color="auto"/>
            <w:bottom w:val="none" w:sz="0" w:space="0" w:color="auto"/>
            <w:right w:val="none" w:sz="0" w:space="0" w:color="auto"/>
          </w:divBdr>
        </w:div>
        <w:div w:id="1673337412">
          <w:marLeft w:val="640"/>
          <w:marRight w:val="0"/>
          <w:marTop w:val="0"/>
          <w:marBottom w:val="0"/>
          <w:divBdr>
            <w:top w:val="none" w:sz="0" w:space="0" w:color="auto"/>
            <w:left w:val="none" w:sz="0" w:space="0" w:color="auto"/>
            <w:bottom w:val="none" w:sz="0" w:space="0" w:color="auto"/>
            <w:right w:val="none" w:sz="0" w:space="0" w:color="auto"/>
          </w:divBdr>
        </w:div>
        <w:div w:id="820660461">
          <w:marLeft w:val="640"/>
          <w:marRight w:val="0"/>
          <w:marTop w:val="0"/>
          <w:marBottom w:val="0"/>
          <w:divBdr>
            <w:top w:val="none" w:sz="0" w:space="0" w:color="auto"/>
            <w:left w:val="none" w:sz="0" w:space="0" w:color="auto"/>
            <w:bottom w:val="none" w:sz="0" w:space="0" w:color="auto"/>
            <w:right w:val="none" w:sz="0" w:space="0" w:color="auto"/>
          </w:divBdr>
        </w:div>
        <w:div w:id="1477335545">
          <w:marLeft w:val="640"/>
          <w:marRight w:val="0"/>
          <w:marTop w:val="0"/>
          <w:marBottom w:val="0"/>
          <w:divBdr>
            <w:top w:val="none" w:sz="0" w:space="0" w:color="auto"/>
            <w:left w:val="none" w:sz="0" w:space="0" w:color="auto"/>
            <w:bottom w:val="none" w:sz="0" w:space="0" w:color="auto"/>
            <w:right w:val="none" w:sz="0" w:space="0" w:color="auto"/>
          </w:divBdr>
        </w:div>
        <w:div w:id="1528104911">
          <w:marLeft w:val="640"/>
          <w:marRight w:val="0"/>
          <w:marTop w:val="0"/>
          <w:marBottom w:val="0"/>
          <w:divBdr>
            <w:top w:val="none" w:sz="0" w:space="0" w:color="auto"/>
            <w:left w:val="none" w:sz="0" w:space="0" w:color="auto"/>
            <w:bottom w:val="none" w:sz="0" w:space="0" w:color="auto"/>
            <w:right w:val="none" w:sz="0" w:space="0" w:color="auto"/>
          </w:divBdr>
        </w:div>
        <w:div w:id="173081274">
          <w:marLeft w:val="640"/>
          <w:marRight w:val="0"/>
          <w:marTop w:val="0"/>
          <w:marBottom w:val="0"/>
          <w:divBdr>
            <w:top w:val="none" w:sz="0" w:space="0" w:color="auto"/>
            <w:left w:val="none" w:sz="0" w:space="0" w:color="auto"/>
            <w:bottom w:val="none" w:sz="0" w:space="0" w:color="auto"/>
            <w:right w:val="none" w:sz="0" w:space="0" w:color="auto"/>
          </w:divBdr>
        </w:div>
        <w:div w:id="682322299">
          <w:marLeft w:val="640"/>
          <w:marRight w:val="0"/>
          <w:marTop w:val="0"/>
          <w:marBottom w:val="0"/>
          <w:divBdr>
            <w:top w:val="none" w:sz="0" w:space="0" w:color="auto"/>
            <w:left w:val="none" w:sz="0" w:space="0" w:color="auto"/>
            <w:bottom w:val="none" w:sz="0" w:space="0" w:color="auto"/>
            <w:right w:val="none" w:sz="0" w:space="0" w:color="auto"/>
          </w:divBdr>
        </w:div>
        <w:div w:id="742221198">
          <w:marLeft w:val="640"/>
          <w:marRight w:val="0"/>
          <w:marTop w:val="0"/>
          <w:marBottom w:val="0"/>
          <w:divBdr>
            <w:top w:val="none" w:sz="0" w:space="0" w:color="auto"/>
            <w:left w:val="none" w:sz="0" w:space="0" w:color="auto"/>
            <w:bottom w:val="none" w:sz="0" w:space="0" w:color="auto"/>
            <w:right w:val="none" w:sz="0" w:space="0" w:color="auto"/>
          </w:divBdr>
        </w:div>
        <w:div w:id="647173561">
          <w:marLeft w:val="640"/>
          <w:marRight w:val="0"/>
          <w:marTop w:val="0"/>
          <w:marBottom w:val="0"/>
          <w:divBdr>
            <w:top w:val="none" w:sz="0" w:space="0" w:color="auto"/>
            <w:left w:val="none" w:sz="0" w:space="0" w:color="auto"/>
            <w:bottom w:val="none" w:sz="0" w:space="0" w:color="auto"/>
            <w:right w:val="none" w:sz="0" w:space="0" w:color="auto"/>
          </w:divBdr>
        </w:div>
        <w:div w:id="1925844393">
          <w:marLeft w:val="640"/>
          <w:marRight w:val="0"/>
          <w:marTop w:val="0"/>
          <w:marBottom w:val="0"/>
          <w:divBdr>
            <w:top w:val="none" w:sz="0" w:space="0" w:color="auto"/>
            <w:left w:val="none" w:sz="0" w:space="0" w:color="auto"/>
            <w:bottom w:val="none" w:sz="0" w:space="0" w:color="auto"/>
            <w:right w:val="none" w:sz="0" w:space="0" w:color="auto"/>
          </w:divBdr>
        </w:div>
        <w:div w:id="528109637">
          <w:marLeft w:val="640"/>
          <w:marRight w:val="0"/>
          <w:marTop w:val="0"/>
          <w:marBottom w:val="0"/>
          <w:divBdr>
            <w:top w:val="none" w:sz="0" w:space="0" w:color="auto"/>
            <w:left w:val="none" w:sz="0" w:space="0" w:color="auto"/>
            <w:bottom w:val="none" w:sz="0" w:space="0" w:color="auto"/>
            <w:right w:val="none" w:sz="0" w:space="0" w:color="auto"/>
          </w:divBdr>
        </w:div>
        <w:div w:id="2027366825">
          <w:marLeft w:val="640"/>
          <w:marRight w:val="0"/>
          <w:marTop w:val="0"/>
          <w:marBottom w:val="0"/>
          <w:divBdr>
            <w:top w:val="none" w:sz="0" w:space="0" w:color="auto"/>
            <w:left w:val="none" w:sz="0" w:space="0" w:color="auto"/>
            <w:bottom w:val="none" w:sz="0" w:space="0" w:color="auto"/>
            <w:right w:val="none" w:sz="0" w:space="0" w:color="auto"/>
          </w:divBdr>
        </w:div>
        <w:div w:id="1264605126">
          <w:marLeft w:val="640"/>
          <w:marRight w:val="0"/>
          <w:marTop w:val="0"/>
          <w:marBottom w:val="0"/>
          <w:divBdr>
            <w:top w:val="none" w:sz="0" w:space="0" w:color="auto"/>
            <w:left w:val="none" w:sz="0" w:space="0" w:color="auto"/>
            <w:bottom w:val="none" w:sz="0" w:space="0" w:color="auto"/>
            <w:right w:val="none" w:sz="0" w:space="0" w:color="auto"/>
          </w:divBdr>
        </w:div>
        <w:div w:id="1522356606">
          <w:marLeft w:val="640"/>
          <w:marRight w:val="0"/>
          <w:marTop w:val="0"/>
          <w:marBottom w:val="0"/>
          <w:divBdr>
            <w:top w:val="none" w:sz="0" w:space="0" w:color="auto"/>
            <w:left w:val="none" w:sz="0" w:space="0" w:color="auto"/>
            <w:bottom w:val="none" w:sz="0" w:space="0" w:color="auto"/>
            <w:right w:val="none" w:sz="0" w:space="0" w:color="auto"/>
          </w:divBdr>
        </w:div>
        <w:div w:id="25984975">
          <w:marLeft w:val="640"/>
          <w:marRight w:val="0"/>
          <w:marTop w:val="0"/>
          <w:marBottom w:val="0"/>
          <w:divBdr>
            <w:top w:val="none" w:sz="0" w:space="0" w:color="auto"/>
            <w:left w:val="none" w:sz="0" w:space="0" w:color="auto"/>
            <w:bottom w:val="none" w:sz="0" w:space="0" w:color="auto"/>
            <w:right w:val="none" w:sz="0" w:space="0" w:color="auto"/>
          </w:divBdr>
        </w:div>
        <w:div w:id="1168787469">
          <w:marLeft w:val="640"/>
          <w:marRight w:val="0"/>
          <w:marTop w:val="0"/>
          <w:marBottom w:val="0"/>
          <w:divBdr>
            <w:top w:val="none" w:sz="0" w:space="0" w:color="auto"/>
            <w:left w:val="none" w:sz="0" w:space="0" w:color="auto"/>
            <w:bottom w:val="none" w:sz="0" w:space="0" w:color="auto"/>
            <w:right w:val="none" w:sz="0" w:space="0" w:color="auto"/>
          </w:divBdr>
        </w:div>
        <w:div w:id="1032462278">
          <w:marLeft w:val="640"/>
          <w:marRight w:val="0"/>
          <w:marTop w:val="0"/>
          <w:marBottom w:val="0"/>
          <w:divBdr>
            <w:top w:val="none" w:sz="0" w:space="0" w:color="auto"/>
            <w:left w:val="none" w:sz="0" w:space="0" w:color="auto"/>
            <w:bottom w:val="none" w:sz="0" w:space="0" w:color="auto"/>
            <w:right w:val="none" w:sz="0" w:space="0" w:color="auto"/>
          </w:divBdr>
        </w:div>
        <w:div w:id="108280754">
          <w:marLeft w:val="640"/>
          <w:marRight w:val="0"/>
          <w:marTop w:val="0"/>
          <w:marBottom w:val="0"/>
          <w:divBdr>
            <w:top w:val="none" w:sz="0" w:space="0" w:color="auto"/>
            <w:left w:val="none" w:sz="0" w:space="0" w:color="auto"/>
            <w:bottom w:val="none" w:sz="0" w:space="0" w:color="auto"/>
            <w:right w:val="none" w:sz="0" w:space="0" w:color="auto"/>
          </w:divBdr>
        </w:div>
        <w:div w:id="801506299">
          <w:marLeft w:val="640"/>
          <w:marRight w:val="0"/>
          <w:marTop w:val="0"/>
          <w:marBottom w:val="0"/>
          <w:divBdr>
            <w:top w:val="none" w:sz="0" w:space="0" w:color="auto"/>
            <w:left w:val="none" w:sz="0" w:space="0" w:color="auto"/>
            <w:bottom w:val="none" w:sz="0" w:space="0" w:color="auto"/>
            <w:right w:val="none" w:sz="0" w:space="0" w:color="auto"/>
          </w:divBdr>
        </w:div>
      </w:divsChild>
    </w:div>
    <w:div w:id="1294285414">
      <w:bodyDiv w:val="1"/>
      <w:marLeft w:val="0"/>
      <w:marRight w:val="0"/>
      <w:marTop w:val="0"/>
      <w:marBottom w:val="0"/>
      <w:divBdr>
        <w:top w:val="none" w:sz="0" w:space="0" w:color="auto"/>
        <w:left w:val="none" w:sz="0" w:space="0" w:color="auto"/>
        <w:bottom w:val="none" w:sz="0" w:space="0" w:color="auto"/>
        <w:right w:val="none" w:sz="0" w:space="0" w:color="auto"/>
      </w:divBdr>
    </w:div>
    <w:div w:id="1294408845">
      <w:bodyDiv w:val="1"/>
      <w:marLeft w:val="0"/>
      <w:marRight w:val="0"/>
      <w:marTop w:val="0"/>
      <w:marBottom w:val="0"/>
      <w:divBdr>
        <w:top w:val="none" w:sz="0" w:space="0" w:color="auto"/>
        <w:left w:val="none" w:sz="0" w:space="0" w:color="auto"/>
        <w:bottom w:val="none" w:sz="0" w:space="0" w:color="auto"/>
        <w:right w:val="none" w:sz="0" w:space="0" w:color="auto"/>
      </w:divBdr>
      <w:divsChild>
        <w:div w:id="873544297">
          <w:marLeft w:val="640"/>
          <w:marRight w:val="0"/>
          <w:marTop w:val="0"/>
          <w:marBottom w:val="0"/>
          <w:divBdr>
            <w:top w:val="none" w:sz="0" w:space="0" w:color="auto"/>
            <w:left w:val="none" w:sz="0" w:space="0" w:color="auto"/>
            <w:bottom w:val="none" w:sz="0" w:space="0" w:color="auto"/>
            <w:right w:val="none" w:sz="0" w:space="0" w:color="auto"/>
          </w:divBdr>
        </w:div>
        <w:div w:id="1677804146">
          <w:marLeft w:val="640"/>
          <w:marRight w:val="0"/>
          <w:marTop w:val="0"/>
          <w:marBottom w:val="0"/>
          <w:divBdr>
            <w:top w:val="none" w:sz="0" w:space="0" w:color="auto"/>
            <w:left w:val="none" w:sz="0" w:space="0" w:color="auto"/>
            <w:bottom w:val="none" w:sz="0" w:space="0" w:color="auto"/>
            <w:right w:val="none" w:sz="0" w:space="0" w:color="auto"/>
          </w:divBdr>
        </w:div>
        <w:div w:id="831287826">
          <w:marLeft w:val="640"/>
          <w:marRight w:val="0"/>
          <w:marTop w:val="0"/>
          <w:marBottom w:val="0"/>
          <w:divBdr>
            <w:top w:val="none" w:sz="0" w:space="0" w:color="auto"/>
            <w:left w:val="none" w:sz="0" w:space="0" w:color="auto"/>
            <w:bottom w:val="none" w:sz="0" w:space="0" w:color="auto"/>
            <w:right w:val="none" w:sz="0" w:space="0" w:color="auto"/>
          </w:divBdr>
        </w:div>
        <w:div w:id="1062171531">
          <w:marLeft w:val="640"/>
          <w:marRight w:val="0"/>
          <w:marTop w:val="0"/>
          <w:marBottom w:val="0"/>
          <w:divBdr>
            <w:top w:val="none" w:sz="0" w:space="0" w:color="auto"/>
            <w:left w:val="none" w:sz="0" w:space="0" w:color="auto"/>
            <w:bottom w:val="none" w:sz="0" w:space="0" w:color="auto"/>
            <w:right w:val="none" w:sz="0" w:space="0" w:color="auto"/>
          </w:divBdr>
        </w:div>
        <w:div w:id="857886056">
          <w:marLeft w:val="640"/>
          <w:marRight w:val="0"/>
          <w:marTop w:val="0"/>
          <w:marBottom w:val="0"/>
          <w:divBdr>
            <w:top w:val="none" w:sz="0" w:space="0" w:color="auto"/>
            <w:left w:val="none" w:sz="0" w:space="0" w:color="auto"/>
            <w:bottom w:val="none" w:sz="0" w:space="0" w:color="auto"/>
            <w:right w:val="none" w:sz="0" w:space="0" w:color="auto"/>
          </w:divBdr>
        </w:div>
        <w:div w:id="478348600">
          <w:marLeft w:val="640"/>
          <w:marRight w:val="0"/>
          <w:marTop w:val="0"/>
          <w:marBottom w:val="0"/>
          <w:divBdr>
            <w:top w:val="none" w:sz="0" w:space="0" w:color="auto"/>
            <w:left w:val="none" w:sz="0" w:space="0" w:color="auto"/>
            <w:bottom w:val="none" w:sz="0" w:space="0" w:color="auto"/>
            <w:right w:val="none" w:sz="0" w:space="0" w:color="auto"/>
          </w:divBdr>
        </w:div>
        <w:div w:id="767120688">
          <w:marLeft w:val="640"/>
          <w:marRight w:val="0"/>
          <w:marTop w:val="0"/>
          <w:marBottom w:val="0"/>
          <w:divBdr>
            <w:top w:val="none" w:sz="0" w:space="0" w:color="auto"/>
            <w:left w:val="none" w:sz="0" w:space="0" w:color="auto"/>
            <w:bottom w:val="none" w:sz="0" w:space="0" w:color="auto"/>
            <w:right w:val="none" w:sz="0" w:space="0" w:color="auto"/>
          </w:divBdr>
        </w:div>
        <w:div w:id="1165827458">
          <w:marLeft w:val="640"/>
          <w:marRight w:val="0"/>
          <w:marTop w:val="0"/>
          <w:marBottom w:val="0"/>
          <w:divBdr>
            <w:top w:val="none" w:sz="0" w:space="0" w:color="auto"/>
            <w:left w:val="none" w:sz="0" w:space="0" w:color="auto"/>
            <w:bottom w:val="none" w:sz="0" w:space="0" w:color="auto"/>
            <w:right w:val="none" w:sz="0" w:space="0" w:color="auto"/>
          </w:divBdr>
        </w:div>
        <w:div w:id="68505629">
          <w:marLeft w:val="640"/>
          <w:marRight w:val="0"/>
          <w:marTop w:val="0"/>
          <w:marBottom w:val="0"/>
          <w:divBdr>
            <w:top w:val="none" w:sz="0" w:space="0" w:color="auto"/>
            <w:left w:val="none" w:sz="0" w:space="0" w:color="auto"/>
            <w:bottom w:val="none" w:sz="0" w:space="0" w:color="auto"/>
            <w:right w:val="none" w:sz="0" w:space="0" w:color="auto"/>
          </w:divBdr>
        </w:div>
        <w:div w:id="145779548">
          <w:marLeft w:val="640"/>
          <w:marRight w:val="0"/>
          <w:marTop w:val="0"/>
          <w:marBottom w:val="0"/>
          <w:divBdr>
            <w:top w:val="none" w:sz="0" w:space="0" w:color="auto"/>
            <w:left w:val="none" w:sz="0" w:space="0" w:color="auto"/>
            <w:bottom w:val="none" w:sz="0" w:space="0" w:color="auto"/>
            <w:right w:val="none" w:sz="0" w:space="0" w:color="auto"/>
          </w:divBdr>
        </w:div>
        <w:div w:id="1267999307">
          <w:marLeft w:val="640"/>
          <w:marRight w:val="0"/>
          <w:marTop w:val="0"/>
          <w:marBottom w:val="0"/>
          <w:divBdr>
            <w:top w:val="none" w:sz="0" w:space="0" w:color="auto"/>
            <w:left w:val="none" w:sz="0" w:space="0" w:color="auto"/>
            <w:bottom w:val="none" w:sz="0" w:space="0" w:color="auto"/>
            <w:right w:val="none" w:sz="0" w:space="0" w:color="auto"/>
          </w:divBdr>
        </w:div>
        <w:div w:id="751394536">
          <w:marLeft w:val="640"/>
          <w:marRight w:val="0"/>
          <w:marTop w:val="0"/>
          <w:marBottom w:val="0"/>
          <w:divBdr>
            <w:top w:val="none" w:sz="0" w:space="0" w:color="auto"/>
            <w:left w:val="none" w:sz="0" w:space="0" w:color="auto"/>
            <w:bottom w:val="none" w:sz="0" w:space="0" w:color="auto"/>
            <w:right w:val="none" w:sz="0" w:space="0" w:color="auto"/>
          </w:divBdr>
        </w:div>
        <w:div w:id="2095349614">
          <w:marLeft w:val="640"/>
          <w:marRight w:val="0"/>
          <w:marTop w:val="0"/>
          <w:marBottom w:val="0"/>
          <w:divBdr>
            <w:top w:val="none" w:sz="0" w:space="0" w:color="auto"/>
            <w:left w:val="none" w:sz="0" w:space="0" w:color="auto"/>
            <w:bottom w:val="none" w:sz="0" w:space="0" w:color="auto"/>
            <w:right w:val="none" w:sz="0" w:space="0" w:color="auto"/>
          </w:divBdr>
        </w:div>
        <w:div w:id="1497301648">
          <w:marLeft w:val="640"/>
          <w:marRight w:val="0"/>
          <w:marTop w:val="0"/>
          <w:marBottom w:val="0"/>
          <w:divBdr>
            <w:top w:val="none" w:sz="0" w:space="0" w:color="auto"/>
            <w:left w:val="none" w:sz="0" w:space="0" w:color="auto"/>
            <w:bottom w:val="none" w:sz="0" w:space="0" w:color="auto"/>
            <w:right w:val="none" w:sz="0" w:space="0" w:color="auto"/>
          </w:divBdr>
        </w:div>
        <w:div w:id="1151024901">
          <w:marLeft w:val="640"/>
          <w:marRight w:val="0"/>
          <w:marTop w:val="0"/>
          <w:marBottom w:val="0"/>
          <w:divBdr>
            <w:top w:val="none" w:sz="0" w:space="0" w:color="auto"/>
            <w:left w:val="none" w:sz="0" w:space="0" w:color="auto"/>
            <w:bottom w:val="none" w:sz="0" w:space="0" w:color="auto"/>
            <w:right w:val="none" w:sz="0" w:space="0" w:color="auto"/>
          </w:divBdr>
        </w:div>
        <w:div w:id="999042445">
          <w:marLeft w:val="640"/>
          <w:marRight w:val="0"/>
          <w:marTop w:val="0"/>
          <w:marBottom w:val="0"/>
          <w:divBdr>
            <w:top w:val="none" w:sz="0" w:space="0" w:color="auto"/>
            <w:left w:val="none" w:sz="0" w:space="0" w:color="auto"/>
            <w:bottom w:val="none" w:sz="0" w:space="0" w:color="auto"/>
            <w:right w:val="none" w:sz="0" w:space="0" w:color="auto"/>
          </w:divBdr>
        </w:div>
        <w:div w:id="51657951">
          <w:marLeft w:val="640"/>
          <w:marRight w:val="0"/>
          <w:marTop w:val="0"/>
          <w:marBottom w:val="0"/>
          <w:divBdr>
            <w:top w:val="none" w:sz="0" w:space="0" w:color="auto"/>
            <w:left w:val="none" w:sz="0" w:space="0" w:color="auto"/>
            <w:bottom w:val="none" w:sz="0" w:space="0" w:color="auto"/>
            <w:right w:val="none" w:sz="0" w:space="0" w:color="auto"/>
          </w:divBdr>
        </w:div>
        <w:div w:id="1395542771">
          <w:marLeft w:val="640"/>
          <w:marRight w:val="0"/>
          <w:marTop w:val="0"/>
          <w:marBottom w:val="0"/>
          <w:divBdr>
            <w:top w:val="none" w:sz="0" w:space="0" w:color="auto"/>
            <w:left w:val="none" w:sz="0" w:space="0" w:color="auto"/>
            <w:bottom w:val="none" w:sz="0" w:space="0" w:color="auto"/>
            <w:right w:val="none" w:sz="0" w:space="0" w:color="auto"/>
          </w:divBdr>
        </w:div>
        <w:div w:id="2016612473">
          <w:marLeft w:val="640"/>
          <w:marRight w:val="0"/>
          <w:marTop w:val="0"/>
          <w:marBottom w:val="0"/>
          <w:divBdr>
            <w:top w:val="none" w:sz="0" w:space="0" w:color="auto"/>
            <w:left w:val="none" w:sz="0" w:space="0" w:color="auto"/>
            <w:bottom w:val="none" w:sz="0" w:space="0" w:color="auto"/>
            <w:right w:val="none" w:sz="0" w:space="0" w:color="auto"/>
          </w:divBdr>
        </w:div>
        <w:div w:id="1950163150">
          <w:marLeft w:val="640"/>
          <w:marRight w:val="0"/>
          <w:marTop w:val="0"/>
          <w:marBottom w:val="0"/>
          <w:divBdr>
            <w:top w:val="none" w:sz="0" w:space="0" w:color="auto"/>
            <w:left w:val="none" w:sz="0" w:space="0" w:color="auto"/>
            <w:bottom w:val="none" w:sz="0" w:space="0" w:color="auto"/>
            <w:right w:val="none" w:sz="0" w:space="0" w:color="auto"/>
          </w:divBdr>
        </w:div>
        <w:div w:id="355811009">
          <w:marLeft w:val="640"/>
          <w:marRight w:val="0"/>
          <w:marTop w:val="0"/>
          <w:marBottom w:val="0"/>
          <w:divBdr>
            <w:top w:val="none" w:sz="0" w:space="0" w:color="auto"/>
            <w:left w:val="none" w:sz="0" w:space="0" w:color="auto"/>
            <w:bottom w:val="none" w:sz="0" w:space="0" w:color="auto"/>
            <w:right w:val="none" w:sz="0" w:space="0" w:color="auto"/>
          </w:divBdr>
        </w:div>
        <w:div w:id="2091661483">
          <w:marLeft w:val="640"/>
          <w:marRight w:val="0"/>
          <w:marTop w:val="0"/>
          <w:marBottom w:val="0"/>
          <w:divBdr>
            <w:top w:val="none" w:sz="0" w:space="0" w:color="auto"/>
            <w:left w:val="none" w:sz="0" w:space="0" w:color="auto"/>
            <w:bottom w:val="none" w:sz="0" w:space="0" w:color="auto"/>
            <w:right w:val="none" w:sz="0" w:space="0" w:color="auto"/>
          </w:divBdr>
        </w:div>
        <w:div w:id="408355209">
          <w:marLeft w:val="640"/>
          <w:marRight w:val="0"/>
          <w:marTop w:val="0"/>
          <w:marBottom w:val="0"/>
          <w:divBdr>
            <w:top w:val="none" w:sz="0" w:space="0" w:color="auto"/>
            <w:left w:val="none" w:sz="0" w:space="0" w:color="auto"/>
            <w:bottom w:val="none" w:sz="0" w:space="0" w:color="auto"/>
            <w:right w:val="none" w:sz="0" w:space="0" w:color="auto"/>
          </w:divBdr>
        </w:div>
        <w:div w:id="2119835205">
          <w:marLeft w:val="640"/>
          <w:marRight w:val="0"/>
          <w:marTop w:val="0"/>
          <w:marBottom w:val="0"/>
          <w:divBdr>
            <w:top w:val="none" w:sz="0" w:space="0" w:color="auto"/>
            <w:left w:val="none" w:sz="0" w:space="0" w:color="auto"/>
            <w:bottom w:val="none" w:sz="0" w:space="0" w:color="auto"/>
            <w:right w:val="none" w:sz="0" w:space="0" w:color="auto"/>
          </w:divBdr>
        </w:div>
        <w:div w:id="1435907602">
          <w:marLeft w:val="640"/>
          <w:marRight w:val="0"/>
          <w:marTop w:val="0"/>
          <w:marBottom w:val="0"/>
          <w:divBdr>
            <w:top w:val="none" w:sz="0" w:space="0" w:color="auto"/>
            <w:left w:val="none" w:sz="0" w:space="0" w:color="auto"/>
            <w:bottom w:val="none" w:sz="0" w:space="0" w:color="auto"/>
            <w:right w:val="none" w:sz="0" w:space="0" w:color="auto"/>
          </w:divBdr>
        </w:div>
        <w:div w:id="1772624797">
          <w:marLeft w:val="640"/>
          <w:marRight w:val="0"/>
          <w:marTop w:val="0"/>
          <w:marBottom w:val="0"/>
          <w:divBdr>
            <w:top w:val="none" w:sz="0" w:space="0" w:color="auto"/>
            <w:left w:val="none" w:sz="0" w:space="0" w:color="auto"/>
            <w:bottom w:val="none" w:sz="0" w:space="0" w:color="auto"/>
            <w:right w:val="none" w:sz="0" w:space="0" w:color="auto"/>
          </w:divBdr>
        </w:div>
        <w:div w:id="1502811090">
          <w:marLeft w:val="640"/>
          <w:marRight w:val="0"/>
          <w:marTop w:val="0"/>
          <w:marBottom w:val="0"/>
          <w:divBdr>
            <w:top w:val="none" w:sz="0" w:space="0" w:color="auto"/>
            <w:left w:val="none" w:sz="0" w:space="0" w:color="auto"/>
            <w:bottom w:val="none" w:sz="0" w:space="0" w:color="auto"/>
            <w:right w:val="none" w:sz="0" w:space="0" w:color="auto"/>
          </w:divBdr>
        </w:div>
        <w:div w:id="1635718899">
          <w:marLeft w:val="640"/>
          <w:marRight w:val="0"/>
          <w:marTop w:val="0"/>
          <w:marBottom w:val="0"/>
          <w:divBdr>
            <w:top w:val="none" w:sz="0" w:space="0" w:color="auto"/>
            <w:left w:val="none" w:sz="0" w:space="0" w:color="auto"/>
            <w:bottom w:val="none" w:sz="0" w:space="0" w:color="auto"/>
            <w:right w:val="none" w:sz="0" w:space="0" w:color="auto"/>
          </w:divBdr>
        </w:div>
        <w:div w:id="1868177604">
          <w:marLeft w:val="640"/>
          <w:marRight w:val="0"/>
          <w:marTop w:val="0"/>
          <w:marBottom w:val="0"/>
          <w:divBdr>
            <w:top w:val="none" w:sz="0" w:space="0" w:color="auto"/>
            <w:left w:val="none" w:sz="0" w:space="0" w:color="auto"/>
            <w:bottom w:val="none" w:sz="0" w:space="0" w:color="auto"/>
            <w:right w:val="none" w:sz="0" w:space="0" w:color="auto"/>
          </w:divBdr>
        </w:div>
        <w:div w:id="229734310">
          <w:marLeft w:val="640"/>
          <w:marRight w:val="0"/>
          <w:marTop w:val="0"/>
          <w:marBottom w:val="0"/>
          <w:divBdr>
            <w:top w:val="none" w:sz="0" w:space="0" w:color="auto"/>
            <w:left w:val="none" w:sz="0" w:space="0" w:color="auto"/>
            <w:bottom w:val="none" w:sz="0" w:space="0" w:color="auto"/>
            <w:right w:val="none" w:sz="0" w:space="0" w:color="auto"/>
          </w:divBdr>
        </w:div>
        <w:div w:id="1295285125">
          <w:marLeft w:val="640"/>
          <w:marRight w:val="0"/>
          <w:marTop w:val="0"/>
          <w:marBottom w:val="0"/>
          <w:divBdr>
            <w:top w:val="none" w:sz="0" w:space="0" w:color="auto"/>
            <w:left w:val="none" w:sz="0" w:space="0" w:color="auto"/>
            <w:bottom w:val="none" w:sz="0" w:space="0" w:color="auto"/>
            <w:right w:val="none" w:sz="0" w:space="0" w:color="auto"/>
          </w:divBdr>
        </w:div>
        <w:div w:id="1094202049">
          <w:marLeft w:val="640"/>
          <w:marRight w:val="0"/>
          <w:marTop w:val="0"/>
          <w:marBottom w:val="0"/>
          <w:divBdr>
            <w:top w:val="none" w:sz="0" w:space="0" w:color="auto"/>
            <w:left w:val="none" w:sz="0" w:space="0" w:color="auto"/>
            <w:bottom w:val="none" w:sz="0" w:space="0" w:color="auto"/>
            <w:right w:val="none" w:sz="0" w:space="0" w:color="auto"/>
          </w:divBdr>
        </w:div>
        <w:div w:id="745343132">
          <w:marLeft w:val="640"/>
          <w:marRight w:val="0"/>
          <w:marTop w:val="0"/>
          <w:marBottom w:val="0"/>
          <w:divBdr>
            <w:top w:val="none" w:sz="0" w:space="0" w:color="auto"/>
            <w:left w:val="none" w:sz="0" w:space="0" w:color="auto"/>
            <w:bottom w:val="none" w:sz="0" w:space="0" w:color="auto"/>
            <w:right w:val="none" w:sz="0" w:space="0" w:color="auto"/>
          </w:divBdr>
        </w:div>
        <w:div w:id="1101755343">
          <w:marLeft w:val="640"/>
          <w:marRight w:val="0"/>
          <w:marTop w:val="0"/>
          <w:marBottom w:val="0"/>
          <w:divBdr>
            <w:top w:val="none" w:sz="0" w:space="0" w:color="auto"/>
            <w:left w:val="none" w:sz="0" w:space="0" w:color="auto"/>
            <w:bottom w:val="none" w:sz="0" w:space="0" w:color="auto"/>
            <w:right w:val="none" w:sz="0" w:space="0" w:color="auto"/>
          </w:divBdr>
        </w:div>
        <w:div w:id="2035689553">
          <w:marLeft w:val="640"/>
          <w:marRight w:val="0"/>
          <w:marTop w:val="0"/>
          <w:marBottom w:val="0"/>
          <w:divBdr>
            <w:top w:val="none" w:sz="0" w:space="0" w:color="auto"/>
            <w:left w:val="none" w:sz="0" w:space="0" w:color="auto"/>
            <w:bottom w:val="none" w:sz="0" w:space="0" w:color="auto"/>
            <w:right w:val="none" w:sz="0" w:space="0" w:color="auto"/>
          </w:divBdr>
        </w:div>
        <w:div w:id="857088223">
          <w:marLeft w:val="640"/>
          <w:marRight w:val="0"/>
          <w:marTop w:val="0"/>
          <w:marBottom w:val="0"/>
          <w:divBdr>
            <w:top w:val="none" w:sz="0" w:space="0" w:color="auto"/>
            <w:left w:val="none" w:sz="0" w:space="0" w:color="auto"/>
            <w:bottom w:val="none" w:sz="0" w:space="0" w:color="auto"/>
            <w:right w:val="none" w:sz="0" w:space="0" w:color="auto"/>
          </w:divBdr>
        </w:div>
        <w:div w:id="745886051">
          <w:marLeft w:val="640"/>
          <w:marRight w:val="0"/>
          <w:marTop w:val="0"/>
          <w:marBottom w:val="0"/>
          <w:divBdr>
            <w:top w:val="none" w:sz="0" w:space="0" w:color="auto"/>
            <w:left w:val="none" w:sz="0" w:space="0" w:color="auto"/>
            <w:bottom w:val="none" w:sz="0" w:space="0" w:color="auto"/>
            <w:right w:val="none" w:sz="0" w:space="0" w:color="auto"/>
          </w:divBdr>
        </w:div>
        <w:div w:id="1362705074">
          <w:marLeft w:val="640"/>
          <w:marRight w:val="0"/>
          <w:marTop w:val="0"/>
          <w:marBottom w:val="0"/>
          <w:divBdr>
            <w:top w:val="none" w:sz="0" w:space="0" w:color="auto"/>
            <w:left w:val="none" w:sz="0" w:space="0" w:color="auto"/>
            <w:bottom w:val="none" w:sz="0" w:space="0" w:color="auto"/>
            <w:right w:val="none" w:sz="0" w:space="0" w:color="auto"/>
          </w:divBdr>
        </w:div>
        <w:div w:id="1473404460">
          <w:marLeft w:val="640"/>
          <w:marRight w:val="0"/>
          <w:marTop w:val="0"/>
          <w:marBottom w:val="0"/>
          <w:divBdr>
            <w:top w:val="none" w:sz="0" w:space="0" w:color="auto"/>
            <w:left w:val="none" w:sz="0" w:space="0" w:color="auto"/>
            <w:bottom w:val="none" w:sz="0" w:space="0" w:color="auto"/>
            <w:right w:val="none" w:sz="0" w:space="0" w:color="auto"/>
          </w:divBdr>
        </w:div>
        <w:div w:id="1377002461">
          <w:marLeft w:val="640"/>
          <w:marRight w:val="0"/>
          <w:marTop w:val="0"/>
          <w:marBottom w:val="0"/>
          <w:divBdr>
            <w:top w:val="none" w:sz="0" w:space="0" w:color="auto"/>
            <w:left w:val="none" w:sz="0" w:space="0" w:color="auto"/>
            <w:bottom w:val="none" w:sz="0" w:space="0" w:color="auto"/>
            <w:right w:val="none" w:sz="0" w:space="0" w:color="auto"/>
          </w:divBdr>
        </w:div>
        <w:div w:id="1216895182">
          <w:marLeft w:val="640"/>
          <w:marRight w:val="0"/>
          <w:marTop w:val="0"/>
          <w:marBottom w:val="0"/>
          <w:divBdr>
            <w:top w:val="none" w:sz="0" w:space="0" w:color="auto"/>
            <w:left w:val="none" w:sz="0" w:space="0" w:color="auto"/>
            <w:bottom w:val="none" w:sz="0" w:space="0" w:color="auto"/>
            <w:right w:val="none" w:sz="0" w:space="0" w:color="auto"/>
          </w:divBdr>
        </w:div>
        <w:div w:id="2034649742">
          <w:marLeft w:val="640"/>
          <w:marRight w:val="0"/>
          <w:marTop w:val="0"/>
          <w:marBottom w:val="0"/>
          <w:divBdr>
            <w:top w:val="none" w:sz="0" w:space="0" w:color="auto"/>
            <w:left w:val="none" w:sz="0" w:space="0" w:color="auto"/>
            <w:bottom w:val="none" w:sz="0" w:space="0" w:color="auto"/>
            <w:right w:val="none" w:sz="0" w:space="0" w:color="auto"/>
          </w:divBdr>
        </w:div>
        <w:div w:id="1478374769">
          <w:marLeft w:val="640"/>
          <w:marRight w:val="0"/>
          <w:marTop w:val="0"/>
          <w:marBottom w:val="0"/>
          <w:divBdr>
            <w:top w:val="none" w:sz="0" w:space="0" w:color="auto"/>
            <w:left w:val="none" w:sz="0" w:space="0" w:color="auto"/>
            <w:bottom w:val="none" w:sz="0" w:space="0" w:color="auto"/>
            <w:right w:val="none" w:sz="0" w:space="0" w:color="auto"/>
          </w:divBdr>
        </w:div>
        <w:div w:id="923683780">
          <w:marLeft w:val="640"/>
          <w:marRight w:val="0"/>
          <w:marTop w:val="0"/>
          <w:marBottom w:val="0"/>
          <w:divBdr>
            <w:top w:val="none" w:sz="0" w:space="0" w:color="auto"/>
            <w:left w:val="none" w:sz="0" w:space="0" w:color="auto"/>
            <w:bottom w:val="none" w:sz="0" w:space="0" w:color="auto"/>
            <w:right w:val="none" w:sz="0" w:space="0" w:color="auto"/>
          </w:divBdr>
        </w:div>
        <w:div w:id="885071805">
          <w:marLeft w:val="640"/>
          <w:marRight w:val="0"/>
          <w:marTop w:val="0"/>
          <w:marBottom w:val="0"/>
          <w:divBdr>
            <w:top w:val="none" w:sz="0" w:space="0" w:color="auto"/>
            <w:left w:val="none" w:sz="0" w:space="0" w:color="auto"/>
            <w:bottom w:val="none" w:sz="0" w:space="0" w:color="auto"/>
            <w:right w:val="none" w:sz="0" w:space="0" w:color="auto"/>
          </w:divBdr>
        </w:div>
        <w:div w:id="877746267">
          <w:marLeft w:val="640"/>
          <w:marRight w:val="0"/>
          <w:marTop w:val="0"/>
          <w:marBottom w:val="0"/>
          <w:divBdr>
            <w:top w:val="none" w:sz="0" w:space="0" w:color="auto"/>
            <w:left w:val="none" w:sz="0" w:space="0" w:color="auto"/>
            <w:bottom w:val="none" w:sz="0" w:space="0" w:color="auto"/>
            <w:right w:val="none" w:sz="0" w:space="0" w:color="auto"/>
          </w:divBdr>
        </w:div>
        <w:div w:id="1129861516">
          <w:marLeft w:val="640"/>
          <w:marRight w:val="0"/>
          <w:marTop w:val="0"/>
          <w:marBottom w:val="0"/>
          <w:divBdr>
            <w:top w:val="none" w:sz="0" w:space="0" w:color="auto"/>
            <w:left w:val="none" w:sz="0" w:space="0" w:color="auto"/>
            <w:bottom w:val="none" w:sz="0" w:space="0" w:color="auto"/>
            <w:right w:val="none" w:sz="0" w:space="0" w:color="auto"/>
          </w:divBdr>
        </w:div>
        <w:div w:id="2069108233">
          <w:marLeft w:val="640"/>
          <w:marRight w:val="0"/>
          <w:marTop w:val="0"/>
          <w:marBottom w:val="0"/>
          <w:divBdr>
            <w:top w:val="none" w:sz="0" w:space="0" w:color="auto"/>
            <w:left w:val="none" w:sz="0" w:space="0" w:color="auto"/>
            <w:bottom w:val="none" w:sz="0" w:space="0" w:color="auto"/>
            <w:right w:val="none" w:sz="0" w:space="0" w:color="auto"/>
          </w:divBdr>
        </w:div>
        <w:div w:id="1991399975">
          <w:marLeft w:val="640"/>
          <w:marRight w:val="0"/>
          <w:marTop w:val="0"/>
          <w:marBottom w:val="0"/>
          <w:divBdr>
            <w:top w:val="none" w:sz="0" w:space="0" w:color="auto"/>
            <w:left w:val="none" w:sz="0" w:space="0" w:color="auto"/>
            <w:bottom w:val="none" w:sz="0" w:space="0" w:color="auto"/>
            <w:right w:val="none" w:sz="0" w:space="0" w:color="auto"/>
          </w:divBdr>
        </w:div>
        <w:div w:id="1035542225">
          <w:marLeft w:val="640"/>
          <w:marRight w:val="0"/>
          <w:marTop w:val="0"/>
          <w:marBottom w:val="0"/>
          <w:divBdr>
            <w:top w:val="none" w:sz="0" w:space="0" w:color="auto"/>
            <w:left w:val="none" w:sz="0" w:space="0" w:color="auto"/>
            <w:bottom w:val="none" w:sz="0" w:space="0" w:color="auto"/>
            <w:right w:val="none" w:sz="0" w:space="0" w:color="auto"/>
          </w:divBdr>
        </w:div>
        <w:div w:id="1349871205">
          <w:marLeft w:val="640"/>
          <w:marRight w:val="0"/>
          <w:marTop w:val="0"/>
          <w:marBottom w:val="0"/>
          <w:divBdr>
            <w:top w:val="none" w:sz="0" w:space="0" w:color="auto"/>
            <w:left w:val="none" w:sz="0" w:space="0" w:color="auto"/>
            <w:bottom w:val="none" w:sz="0" w:space="0" w:color="auto"/>
            <w:right w:val="none" w:sz="0" w:space="0" w:color="auto"/>
          </w:divBdr>
        </w:div>
        <w:div w:id="1491099793">
          <w:marLeft w:val="640"/>
          <w:marRight w:val="0"/>
          <w:marTop w:val="0"/>
          <w:marBottom w:val="0"/>
          <w:divBdr>
            <w:top w:val="none" w:sz="0" w:space="0" w:color="auto"/>
            <w:left w:val="none" w:sz="0" w:space="0" w:color="auto"/>
            <w:bottom w:val="none" w:sz="0" w:space="0" w:color="auto"/>
            <w:right w:val="none" w:sz="0" w:space="0" w:color="auto"/>
          </w:divBdr>
        </w:div>
      </w:divsChild>
    </w:div>
    <w:div w:id="1302226110">
      <w:bodyDiv w:val="1"/>
      <w:marLeft w:val="0"/>
      <w:marRight w:val="0"/>
      <w:marTop w:val="0"/>
      <w:marBottom w:val="0"/>
      <w:divBdr>
        <w:top w:val="none" w:sz="0" w:space="0" w:color="auto"/>
        <w:left w:val="none" w:sz="0" w:space="0" w:color="auto"/>
        <w:bottom w:val="none" w:sz="0" w:space="0" w:color="auto"/>
        <w:right w:val="none" w:sz="0" w:space="0" w:color="auto"/>
      </w:divBdr>
      <w:divsChild>
        <w:div w:id="1548489558">
          <w:marLeft w:val="480"/>
          <w:marRight w:val="0"/>
          <w:marTop w:val="0"/>
          <w:marBottom w:val="0"/>
          <w:divBdr>
            <w:top w:val="none" w:sz="0" w:space="0" w:color="auto"/>
            <w:left w:val="none" w:sz="0" w:space="0" w:color="auto"/>
            <w:bottom w:val="none" w:sz="0" w:space="0" w:color="auto"/>
            <w:right w:val="none" w:sz="0" w:space="0" w:color="auto"/>
          </w:divBdr>
        </w:div>
        <w:div w:id="1271938560">
          <w:marLeft w:val="480"/>
          <w:marRight w:val="0"/>
          <w:marTop w:val="0"/>
          <w:marBottom w:val="0"/>
          <w:divBdr>
            <w:top w:val="none" w:sz="0" w:space="0" w:color="auto"/>
            <w:left w:val="none" w:sz="0" w:space="0" w:color="auto"/>
            <w:bottom w:val="none" w:sz="0" w:space="0" w:color="auto"/>
            <w:right w:val="none" w:sz="0" w:space="0" w:color="auto"/>
          </w:divBdr>
        </w:div>
        <w:div w:id="469859006">
          <w:marLeft w:val="480"/>
          <w:marRight w:val="0"/>
          <w:marTop w:val="0"/>
          <w:marBottom w:val="0"/>
          <w:divBdr>
            <w:top w:val="none" w:sz="0" w:space="0" w:color="auto"/>
            <w:left w:val="none" w:sz="0" w:space="0" w:color="auto"/>
            <w:bottom w:val="none" w:sz="0" w:space="0" w:color="auto"/>
            <w:right w:val="none" w:sz="0" w:space="0" w:color="auto"/>
          </w:divBdr>
        </w:div>
        <w:div w:id="127557805">
          <w:marLeft w:val="480"/>
          <w:marRight w:val="0"/>
          <w:marTop w:val="0"/>
          <w:marBottom w:val="0"/>
          <w:divBdr>
            <w:top w:val="none" w:sz="0" w:space="0" w:color="auto"/>
            <w:left w:val="none" w:sz="0" w:space="0" w:color="auto"/>
            <w:bottom w:val="none" w:sz="0" w:space="0" w:color="auto"/>
            <w:right w:val="none" w:sz="0" w:space="0" w:color="auto"/>
          </w:divBdr>
        </w:div>
        <w:div w:id="1923492686">
          <w:marLeft w:val="480"/>
          <w:marRight w:val="0"/>
          <w:marTop w:val="0"/>
          <w:marBottom w:val="0"/>
          <w:divBdr>
            <w:top w:val="none" w:sz="0" w:space="0" w:color="auto"/>
            <w:left w:val="none" w:sz="0" w:space="0" w:color="auto"/>
            <w:bottom w:val="none" w:sz="0" w:space="0" w:color="auto"/>
            <w:right w:val="none" w:sz="0" w:space="0" w:color="auto"/>
          </w:divBdr>
        </w:div>
        <w:div w:id="1560703777">
          <w:marLeft w:val="480"/>
          <w:marRight w:val="0"/>
          <w:marTop w:val="0"/>
          <w:marBottom w:val="0"/>
          <w:divBdr>
            <w:top w:val="none" w:sz="0" w:space="0" w:color="auto"/>
            <w:left w:val="none" w:sz="0" w:space="0" w:color="auto"/>
            <w:bottom w:val="none" w:sz="0" w:space="0" w:color="auto"/>
            <w:right w:val="none" w:sz="0" w:space="0" w:color="auto"/>
          </w:divBdr>
        </w:div>
        <w:div w:id="1508211924">
          <w:marLeft w:val="480"/>
          <w:marRight w:val="0"/>
          <w:marTop w:val="0"/>
          <w:marBottom w:val="0"/>
          <w:divBdr>
            <w:top w:val="none" w:sz="0" w:space="0" w:color="auto"/>
            <w:left w:val="none" w:sz="0" w:space="0" w:color="auto"/>
            <w:bottom w:val="none" w:sz="0" w:space="0" w:color="auto"/>
            <w:right w:val="none" w:sz="0" w:space="0" w:color="auto"/>
          </w:divBdr>
        </w:div>
        <w:div w:id="1919435008">
          <w:marLeft w:val="480"/>
          <w:marRight w:val="0"/>
          <w:marTop w:val="0"/>
          <w:marBottom w:val="0"/>
          <w:divBdr>
            <w:top w:val="none" w:sz="0" w:space="0" w:color="auto"/>
            <w:left w:val="none" w:sz="0" w:space="0" w:color="auto"/>
            <w:bottom w:val="none" w:sz="0" w:space="0" w:color="auto"/>
            <w:right w:val="none" w:sz="0" w:space="0" w:color="auto"/>
          </w:divBdr>
        </w:div>
        <w:div w:id="1088888804">
          <w:marLeft w:val="480"/>
          <w:marRight w:val="0"/>
          <w:marTop w:val="0"/>
          <w:marBottom w:val="0"/>
          <w:divBdr>
            <w:top w:val="none" w:sz="0" w:space="0" w:color="auto"/>
            <w:left w:val="none" w:sz="0" w:space="0" w:color="auto"/>
            <w:bottom w:val="none" w:sz="0" w:space="0" w:color="auto"/>
            <w:right w:val="none" w:sz="0" w:space="0" w:color="auto"/>
          </w:divBdr>
        </w:div>
        <w:div w:id="2139570104">
          <w:marLeft w:val="480"/>
          <w:marRight w:val="0"/>
          <w:marTop w:val="0"/>
          <w:marBottom w:val="0"/>
          <w:divBdr>
            <w:top w:val="none" w:sz="0" w:space="0" w:color="auto"/>
            <w:left w:val="none" w:sz="0" w:space="0" w:color="auto"/>
            <w:bottom w:val="none" w:sz="0" w:space="0" w:color="auto"/>
            <w:right w:val="none" w:sz="0" w:space="0" w:color="auto"/>
          </w:divBdr>
        </w:div>
        <w:div w:id="423842310">
          <w:marLeft w:val="480"/>
          <w:marRight w:val="0"/>
          <w:marTop w:val="0"/>
          <w:marBottom w:val="0"/>
          <w:divBdr>
            <w:top w:val="none" w:sz="0" w:space="0" w:color="auto"/>
            <w:left w:val="none" w:sz="0" w:space="0" w:color="auto"/>
            <w:bottom w:val="none" w:sz="0" w:space="0" w:color="auto"/>
            <w:right w:val="none" w:sz="0" w:space="0" w:color="auto"/>
          </w:divBdr>
        </w:div>
        <w:div w:id="1241259517">
          <w:marLeft w:val="480"/>
          <w:marRight w:val="0"/>
          <w:marTop w:val="0"/>
          <w:marBottom w:val="0"/>
          <w:divBdr>
            <w:top w:val="none" w:sz="0" w:space="0" w:color="auto"/>
            <w:left w:val="none" w:sz="0" w:space="0" w:color="auto"/>
            <w:bottom w:val="none" w:sz="0" w:space="0" w:color="auto"/>
            <w:right w:val="none" w:sz="0" w:space="0" w:color="auto"/>
          </w:divBdr>
        </w:div>
        <w:div w:id="123740206">
          <w:marLeft w:val="480"/>
          <w:marRight w:val="0"/>
          <w:marTop w:val="0"/>
          <w:marBottom w:val="0"/>
          <w:divBdr>
            <w:top w:val="none" w:sz="0" w:space="0" w:color="auto"/>
            <w:left w:val="none" w:sz="0" w:space="0" w:color="auto"/>
            <w:bottom w:val="none" w:sz="0" w:space="0" w:color="auto"/>
            <w:right w:val="none" w:sz="0" w:space="0" w:color="auto"/>
          </w:divBdr>
        </w:div>
        <w:div w:id="272061116">
          <w:marLeft w:val="480"/>
          <w:marRight w:val="0"/>
          <w:marTop w:val="0"/>
          <w:marBottom w:val="0"/>
          <w:divBdr>
            <w:top w:val="none" w:sz="0" w:space="0" w:color="auto"/>
            <w:left w:val="none" w:sz="0" w:space="0" w:color="auto"/>
            <w:bottom w:val="none" w:sz="0" w:space="0" w:color="auto"/>
            <w:right w:val="none" w:sz="0" w:space="0" w:color="auto"/>
          </w:divBdr>
        </w:div>
        <w:div w:id="257562685">
          <w:marLeft w:val="480"/>
          <w:marRight w:val="0"/>
          <w:marTop w:val="0"/>
          <w:marBottom w:val="0"/>
          <w:divBdr>
            <w:top w:val="none" w:sz="0" w:space="0" w:color="auto"/>
            <w:left w:val="none" w:sz="0" w:space="0" w:color="auto"/>
            <w:bottom w:val="none" w:sz="0" w:space="0" w:color="auto"/>
            <w:right w:val="none" w:sz="0" w:space="0" w:color="auto"/>
          </w:divBdr>
        </w:div>
        <w:div w:id="1671443387">
          <w:marLeft w:val="480"/>
          <w:marRight w:val="0"/>
          <w:marTop w:val="0"/>
          <w:marBottom w:val="0"/>
          <w:divBdr>
            <w:top w:val="none" w:sz="0" w:space="0" w:color="auto"/>
            <w:left w:val="none" w:sz="0" w:space="0" w:color="auto"/>
            <w:bottom w:val="none" w:sz="0" w:space="0" w:color="auto"/>
            <w:right w:val="none" w:sz="0" w:space="0" w:color="auto"/>
          </w:divBdr>
        </w:div>
        <w:div w:id="814833548">
          <w:marLeft w:val="480"/>
          <w:marRight w:val="0"/>
          <w:marTop w:val="0"/>
          <w:marBottom w:val="0"/>
          <w:divBdr>
            <w:top w:val="none" w:sz="0" w:space="0" w:color="auto"/>
            <w:left w:val="none" w:sz="0" w:space="0" w:color="auto"/>
            <w:bottom w:val="none" w:sz="0" w:space="0" w:color="auto"/>
            <w:right w:val="none" w:sz="0" w:space="0" w:color="auto"/>
          </w:divBdr>
        </w:div>
        <w:div w:id="700741684">
          <w:marLeft w:val="480"/>
          <w:marRight w:val="0"/>
          <w:marTop w:val="0"/>
          <w:marBottom w:val="0"/>
          <w:divBdr>
            <w:top w:val="none" w:sz="0" w:space="0" w:color="auto"/>
            <w:left w:val="none" w:sz="0" w:space="0" w:color="auto"/>
            <w:bottom w:val="none" w:sz="0" w:space="0" w:color="auto"/>
            <w:right w:val="none" w:sz="0" w:space="0" w:color="auto"/>
          </w:divBdr>
        </w:div>
        <w:div w:id="332614091">
          <w:marLeft w:val="480"/>
          <w:marRight w:val="0"/>
          <w:marTop w:val="0"/>
          <w:marBottom w:val="0"/>
          <w:divBdr>
            <w:top w:val="none" w:sz="0" w:space="0" w:color="auto"/>
            <w:left w:val="none" w:sz="0" w:space="0" w:color="auto"/>
            <w:bottom w:val="none" w:sz="0" w:space="0" w:color="auto"/>
            <w:right w:val="none" w:sz="0" w:space="0" w:color="auto"/>
          </w:divBdr>
        </w:div>
        <w:div w:id="351535409">
          <w:marLeft w:val="480"/>
          <w:marRight w:val="0"/>
          <w:marTop w:val="0"/>
          <w:marBottom w:val="0"/>
          <w:divBdr>
            <w:top w:val="none" w:sz="0" w:space="0" w:color="auto"/>
            <w:left w:val="none" w:sz="0" w:space="0" w:color="auto"/>
            <w:bottom w:val="none" w:sz="0" w:space="0" w:color="auto"/>
            <w:right w:val="none" w:sz="0" w:space="0" w:color="auto"/>
          </w:divBdr>
        </w:div>
        <w:div w:id="1157846148">
          <w:marLeft w:val="480"/>
          <w:marRight w:val="0"/>
          <w:marTop w:val="0"/>
          <w:marBottom w:val="0"/>
          <w:divBdr>
            <w:top w:val="none" w:sz="0" w:space="0" w:color="auto"/>
            <w:left w:val="none" w:sz="0" w:space="0" w:color="auto"/>
            <w:bottom w:val="none" w:sz="0" w:space="0" w:color="auto"/>
            <w:right w:val="none" w:sz="0" w:space="0" w:color="auto"/>
          </w:divBdr>
        </w:div>
        <w:div w:id="1871844114">
          <w:marLeft w:val="480"/>
          <w:marRight w:val="0"/>
          <w:marTop w:val="0"/>
          <w:marBottom w:val="0"/>
          <w:divBdr>
            <w:top w:val="none" w:sz="0" w:space="0" w:color="auto"/>
            <w:left w:val="none" w:sz="0" w:space="0" w:color="auto"/>
            <w:bottom w:val="none" w:sz="0" w:space="0" w:color="auto"/>
            <w:right w:val="none" w:sz="0" w:space="0" w:color="auto"/>
          </w:divBdr>
        </w:div>
        <w:div w:id="526215314">
          <w:marLeft w:val="480"/>
          <w:marRight w:val="0"/>
          <w:marTop w:val="0"/>
          <w:marBottom w:val="0"/>
          <w:divBdr>
            <w:top w:val="none" w:sz="0" w:space="0" w:color="auto"/>
            <w:left w:val="none" w:sz="0" w:space="0" w:color="auto"/>
            <w:bottom w:val="none" w:sz="0" w:space="0" w:color="auto"/>
            <w:right w:val="none" w:sz="0" w:space="0" w:color="auto"/>
          </w:divBdr>
        </w:div>
        <w:div w:id="1122114711">
          <w:marLeft w:val="480"/>
          <w:marRight w:val="0"/>
          <w:marTop w:val="0"/>
          <w:marBottom w:val="0"/>
          <w:divBdr>
            <w:top w:val="none" w:sz="0" w:space="0" w:color="auto"/>
            <w:left w:val="none" w:sz="0" w:space="0" w:color="auto"/>
            <w:bottom w:val="none" w:sz="0" w:space="0" w:color="auto"/>
            <w:right w:val="none" w:sz="0" w:space="0" w:color="auto"/>
          </w:divBdr>
        </w:div>
        <w:div w:id="1312756529">
          <w:marLeft w:val="480"/>
          <w:marRight w:val="0"/>
          <w:marTop w:val="0"/>
          <w:marBottom w:val="0"/>
          <w:divBdr>
            <w:top w:val="none" w:sz="0" w:space="0" w:color="auto"/>
            <w:left w:val="none" w:sz="0" w:space="0" w:color="auto"/>
            <w:bottom w:val="none" w:sz="0" w:space="0" w:color="auto"/>
            <w:right w:val="none" w:sz="0" w:space="0" w:color="auto"/>
          </w:divBdr>
        </w:div>
        <w:div w:id="1160002335">
          <w:marLeft w:val="480"/>
          <w:marRight w:val="0"/>
          <w:marTop w:val="0"/>
          <w:marBottom w:val="0"/>
          <w:divBdr>
            <w:top w:val="none" w:sz="0" w:space="0" w:color="auto"/>
            <w:left w:val="none" w:sz="0" w:space="0" w:color="auto"/>
            <w:bottom w:val="none" w:sz="0" w:space="0" w:color="auto"/>
            <w:right w:val="none" w:sz="0" w:space="0" w:color="auto"/>
          </w:divBdr>
        </w:div>
        <w:div w:id="601187811">
          <w:marLeft w:val="480"/>
          <w:marRight w:val="0"/>
          <w:marTop w:val="0"/>
          <w:marBottom w:val="0"/>
          <w:divBdr>
            <w:top w:val="none" w:sz="0" w:space="0" w:color="auto"/>
            <w:left w:val="none" w:sz="0" w:space="0" w:color="auto"/>
            <w:bottom w:val="none" w:sz="0" w:space="0" w:color="auto"/>
            <w:right w:val="none" w:sz="0" w:space="0" w:color="auto"/>
          </w:divBdr>
        </w:div>
        <w:div w:id="1346178363">
          <w:marLeft w:val="480"/>
          <w:marRight w:val="0"/>
          <w:marTop w:val="0"/>
          <w:marBottom w:val="0"/>
          <w:divBdr>
            <w:top w:val="none" w:sz="0" w:space="0" w:color="auto"/>
            <w:left w:val="none" w:sz="0" w:space="0" w:color="auto"/>
            <w:bottom w:val="none" w:sz="0" w:space="0" w:color="auto"/>
            <w:right w:val="none" w:sz="0" w:space="0" w:color="auto"/>
          </w:divBdr>
        </w:div>
        <w:div w:id="483857170">
          <w:marLeft w:val="480"/>
          <w:marRight w:val="0"/>
          <w:marTop w:val="0"/>
          <w:marBottom w:val="0"/>
          <w:divBdr>
            <w:top w:val="none" w:sz="0" w:space="0" w:color="auto"/>
            <w:left w:val="none" w:sz="0" w:space="0" w:color="auto"/>
            <w:bottom w:val="none" w:sz="0" w:space="0" w:color="auto"/>
            <w:right w:val="none" w:sz="0" w:space="0" w:color="auto"/>
          </w:divBdr>
        </w:div>
        <w:div w:id="543373375">
          <w:marLeft w:val="480"/>
          <w:marRight w:val="0"/>
          <w:marTop w:val="0"/>
          <w:marBottom w:val="0"/>
          <w:divBdr>
            <w:top w:val="none" w:sz="0" w:space="0" w:color="auto"/>
            <w:left w:val="none" w:sz="0" w:space="0" w:color="auto"/>
            <w:bottom w:val="none" w:sz="0" w:space="0" w:color="auto"/>
            <w:right w:val="none" w:sz="0" w:space="0" w:color="auto"/>
          </w:divBdr>
        </w:div>
        <w:div w:id="1319916854">
          <w:marLeft w:val="480"/>
          <w:marRight w:val="0"/>
          <w:marTop w:val="0"/>
          <w:marBottom w:val="0"/>
          <w:divBdr>
            <w:top w:val="none" w:sz="0" w:space="0" w:color="auto"/>
            <w:left w:val="none" w:sz="0" w:space="0" w:color="auto"/>
            <w:bottom w:val="none" w:sz="0" w:space="0" w:color="auto"/>
            <w:right w:val="none" w:sz="0" w:space="0" w:color="auto"/>
          </w:divBdr>
        </w:div>
        <w:div w:id="391923349">
          <w:marLeft w:val="480"/>
          <w:marRight w:val="0"/>
          <w:marTop w:val="0"/>
          <w:marBottom w:val="0"/>
          <w:divBdr>
            <w:top w:val="none" w:sz="0" w:space="0" w:color="auto"/>
            <w:left w:val="none" w:sz="0" w:space="0" w:color="auto"/>
            <w:bottom w:val="none" w:sz="0" w:space="0" w:color="auto"/>
            <w:right w:val="none" w:sz="0" w:space="0" w:color="auto"/>
          </w:divBdr>
        </w:div>
        <w:div w:id="1870486872">
          <w:marLeft w:val="480"/>
          <w:marRight w:val="0"/>
          <w:marTop w:val="0"/>
          <w:marBottom w:val="0"/>
          <w:divBdr>
            <w:top w:val="none" w:sz="0" w:space="0" w:color="auto"/>
            <w:left w:val="none" w:sz="0" w:space="0" w:color="auto"/>
            <w:bottom w:val="none" w:sz="0" w:space="0" w:color="auto"/>
            <w:right w:val="none" w:sz="0" w:space="0" w:color="auto"/>
          </w:divBdr>
        </w:div>
        <w:div w:id="682436716">
          <w:marLeft w:val="480"/>
          <w:marRight w:val="0"/>
          <w:marTop w:val="0"/>
          <w:marBottom w:val="0"/>
          <w:divBdr>
            <w:top w:val="none" w:sz="0" w:space="0" w:color="auto"/>
            <w:left w:val="none" w:sz="0" w:space="0" w:color="auto"/>
            <w:bottom w:val="none" w:sz="0" w:space="0" w:color="auto"/>
            <w:right w:val="none" w:sz="0" w:space="0" w:color="auto"/>
          </w:divBdr>
        </w:div>
        <w:div w:id="1345936728">
          <w:marLeft w:val="480"/>
          <w:marRight w:val="0"/>
          <w:marTop w:val="0"/>
          <w:marBottom w:val="0"/>
          <w:divBdr>
            <w:top w:val="none" w:sz="0" w:space="0" w:color="auto"/>
            <w:left w:val="none" w:sz="0" w:space="0" w:color="auto"/>
            <w:bottom w:val="none" w:sz="0" w:space="0" w:color="auto"/>
            <w:right w:val="none" w:sz="0" w:space="0" w:color="auto"/>
          </w:divBdr>
        </w:div>
        <w:div w:id="598024455">
          <w:marLeft w:val="480"/>
          <w:marRight w:val="0"/>
          <w:marTop w:val="0"/>
          <w:marBottom w:val="0"/>
          <w:divBdr>
            <w:top w:val="none" w:sz="0" w:space="0" w:color="auto"/>
            <w:left w:val="none" w:sz="0" w:space="0" w:color="auto"/>
            <w:bottom w:val="none" w:sz="0" w:space="0" w:color="auto"/>
            <w:right w:val="none" w:sz="0" w:space="0" w:color="auto"/>
          </w:divBdr>
        </w:div>
        <w:div w:id="411389116">
          <w:marLeft w:val="480"/>
          <w:marRight w:val="0"/>
          <w:marTop w:val="0"/>
          <w:marBottom w:val="0"/>
          <w:divBdr>
            <w:top w:val="none" w:sz="0" w:space="0" w:color="auto"/>
            <w:left w:val="none" w:sz="0" w:space="0" w:color="auto"/>
            <w:bottom w:val="none" w:sz="0" w:space="0" w:color="auto"/>
            <w:right w:val="none" w:sz="0" w:space="0" w:color="auto"/>
          </w:divBdr>
        </w:div>
        <w:div w:id="1604266931">
          <w:marLeft w:val="480"/>
          <w:marRight w:val="0"/>
          <w:marTop w:val="0"/>
          <w:marBottom w:val="0"/>
          <w:divBdr>
            <w:top w:val="none" w:sz="0" w:space="0" w:color="auto"/>
            <w:left w:val="none" w:sz="0" w:space="0" w:color="auto"/>
            <w:bottom w:val="none" w:sz="0" w:space="0" w:color="auto"/>
            <w:right w:val="none" w:sz="0" w:space="0" w:color="auto"/>
          </w:divBdr>
        </w:div>
        <w:div w:id="288904137">
          <w:marLeft w:val="480"/>
          <w:marRight w:val="0"/>
          <w:marTop w:val="0"/>
          <w:marBottom w:val="0"/>
          <w:divBdr>
            <w:top w:val="none" w:sz="0" w:space="0" w:color="auto"/>
            <w:left w:val="none" w:sz="0" w:space="0" w:color="auto"/>
            <w:bottom w:val="none" w:sz="0" w:space="0" w:color="auto"/>
            <w:right w:val="none" w:sz="0" w:space="0" w:color="auto"/>
          </w:divBdr>
        </w:div>
        <w:div w:id="1973173026">
          <w:marLeft w:val="480"/>
          <w:marRight w:val="0"/>
          <w:marTop w:val="0"/>
          <w:marBottom w:val="0"/>
          <w:divBdr>
            <w:top w:val="none" w:sz="0" w:space="0" w:color="auto"/>
            <w:left w:val="none" w:sz="0" w:space="0" w:color="auto"/>
            <w:bottom w:val="none" w:sz="0" w:space="0" w:color="auto"/>
            <w:right w:val="none" w:sz="0" w:space="0" w:color="auto"/>
          </w:divBdr>
        </w:div>
        <w:div w:id="269319648">
          <w:marLeft w:val="480"/>
          <w:marRight w:val="0"/>
          <w:marTop w:val="0"/>
          <w:marBottom w:val="0"/>
          <w:divBdr>
            <w:top w:val="none" w:sz="0" w:space="0" w:color="auto"/>
            <w:left w:val="none" w:sz="0" w:space="0" w:color="auto"/>
            <w:bottom w:val="none" w:sz="0" w:space="0" w:color="auto"/>
            <w:right w:val="none" w:sz="0" w:space="0" w:color="auto"/>
          </w:divBdr>
        </w:div>
        <w:div w:id="613366974">
          <w:marLeft w:val="480"/>
          <w:marRight w:val="0"/>
          <w:marTop w:val="0"/>
          <w:marBottom w:val="0"/>
          <w:divBdr>
            <w:top w:val="none" w:sz="0" w:space="0" w:color="auto"/>
            <w:left w:val="none" w:sz="0" w:space="0" w:color="auto"/>
            <w:bottom w:val="none" w:sz="0" w:space="0" w:color="auto"/>
            <w:right w:val="none" w:sz="0" w:space="0" w:color="auto"/>
          </w:divBdr>
        </w:div>
        <w:div w:id="1566256968">
          <w:marLeft w:val="480"/>
          <w:marRight w:val="0"/>
          <w:marTop w:val="0"/>
          <w:marBottom w:val="0"/>
          <w:divBdr>
            <w:top w:val="none" w:sz="0" w:space="0" w:color="auto"/>
            <w:left w:val="none" w:sz="0" w:space="0" w:color="auto"/>
            <w:bottom w:val="none" w:sz="0" w:space="0" w:color="auto"/>
            <w:right w:val="none" w:sz="0" w:space="0" w:color="auto"/>
          </w:divBdr>
        </w:div>
        <w:div w:id="1677725963">
          <w:marLeft w:val="480"/>
          <w:marRight w:val="0"/>
          <w:marTop w:val="0"/>
          <w:marBottom w:val="0"/>
          <w:divBdr>
            <w:top w:val="none" w:sz="0" w:space="0" w:color="auto"/>
            <w:left w:val="none" w:sz="0" w:space="0" w:color="auto"/>
            <w:bottom w:val="none" w:sz="0" w:space="0" w:color="auto"/>
            <w:right w:val="none" w:sz="0" w:space="0" w:color="auto"/>
          </w:divBdr>
        </w:div>
        <w:div w:id="1706102984">
          <w:marLeft w:val="480"/>
          <w:marRight w:val="0"/>
          <w:marTop w:val="0"/>
          <w:marBottom w:val="0"/>
          <w:divBdr>
            <w:top w:val="none" w:sz="0" w:space="0" w:color="auto"/>
            <w:left w:val="none" w:sz="0" w:space="0" w:color="auto"/>
            <w:bottom w:val="none" w:sz="0" w:space="0" w:color="auto"/>
            <w:right w:val="none" w:sz="0" w:space="0" w:color="auto"/>
          </w:divBdr>
        </w:div>
        <w:div w:id="1404453059">
          <w:marLeft w:val="480"/>
          <w:marRight w:val="0"/>
          <w:marTop w:val="0"/>
          <w:marBottom w:val="0"/>
          <w:divBdr>
            <w:top w:val="none" w:sz="0" w:space="0" w:color="auto"/>
            <w:left w:val="none" w:sz="0" w:space="0" w:color="auto"/>
            <w:bottom w:val="none" w:sz="0" w:space="0" w:color="auto"/>
            <w:right w:val="none" w:sz="0" w:space="0" w:color="auto"/>
          </w:divBdr>
        </w:div>
        <w:div w:id="103621771">
          <w:marLeft w:val="480"/>
          <w:marRight w:val="0"/>
          <w:marTop w:val="0"/>
          <w:marBottom w:val="0"/>
          <w:divBdr>
            <w:top w:val="none" w:sz="0" w:space="0" w:color="auto"/>
            <w:left w:val="none" w:sz="0" w:space="0" w:color="auto"/>
            <w:bottom w:val="none" w:sz="0" w:space="0" w:color="auto"/>
            <w:right w:val="none" w:sz="0" w:space="0" w:color="auto"/>
          </w:divBdr>
        </w:div>
        <w:div w:id="1979258278">
          <w:marLeft w:val="480"/>
          <w:marRight w:val="0"/>
          <w:marTop w:val="0"/>
          <w:marBottom w:val="0"/>
          <w:divBdr>
            <w:top w:val="none" w:sz="0" w:space="0" w:color="auto"/>
            <w:left w:val="none" w:sz="0" w:space="0" w:color="auto"/>
            <w:bottom w:val="none" w:sz="0" w:space="0" w:color="auto"/>
            <w:right w:val="none" w:sz="0" w:space="0" w:color="auto"/>
          </w:divBdr>
        </w:div>
        <w:div w:id="295985629">
          <w:marLeft w:val="480"/>
          <w:marRight w:val="0"/>
          <w:marTop w:val="0"/>
          <w:marBottom w:val="0"/>
          <w:divBdr>
            <w:top w:val="none" w:sz="0" w:space="0" w:color="auto"/>
            <w:left w:val="none" w:sz="0" w:space="0" w:color="auto"/>
            <w:bottom w:val="none" w:sz="0" w:space="0" w:color="auto"/>
            <w:right w:val="none" w:sz="0" w:space="0" w:color="auto"/>
          </w:divBdr>
        </w:div>
        <w:div w:id="151603940">
          <w:marLeft w:val="480"/>
          <w:marRight w:val="0"/>
          <w:marTop w:val="0"/>
          <w:marBottom w:val="0"/>
          <w:divBdr>
            <w:top w:val="none" w:sz="0" w:space="0" w:color="auto"/>
            <w:left w:val="none" w:sz="0" w:space="0" w:color="auto"/>
            <w:bottom w:val="none" w:sz="0" w:space="0" w:color="auto"/>
            <w:right w:val="none" w:sz="0" w:space="0" w:color="auto"/>
          </w:divBdr>
        </w:div>
        <w:div w:id="657929120">
          <w:marLeft w:val="480"/>
          <w:marRight w:val="0"/>
          <w:marTop w:val="0"/>
          <w:marBottom w:val="0"/>
          <w:divBdr>
            <w:top w:val="none" w:sz="0" w:space="0" w:color="auto"/>
            <w:left w:val="none" w:sz="0" w:space="0" w:color="auto"/>
            <w:bottom w:val="none" w:sz="0" w:space="0" w:color="auto"/>
            <w:right w:val="none" w:sz="0" w:space="0" w:color="auto"/>
          </w:divBdr>
        </w:div>
        <w:div w:id="563297023">
          <w:marLeft w:val="480"/>
          <w:marRight w:val="0"/>
          <w:marTop w:val="0"/>
          <w:marBottom w:val="0"/>
          <w:divBdr>
            <w:top w:val="none" w:sz="0" w:space="0" w:color="auto"/>
            <w:left w:val="none" w:sz="0" w:space="0" w:color="auto"/>
            <w:bottom w:val="none" w:sz="0" w:space="0" w:color="auto"/>
            <w:right w:val="none" w:sz="0" w:space="0" w:color="auto"/>
          </w:divBdr>
        </w:div>
        <w:div w:id="1703434758">
          <w:marLeft w:val="480"/>
          <w:marRight w:val="0"/>
          <w:marTop w:val="0"/>
          <w:marBottom w:val="0"/>
          <w:divBdr>
            <w:top w:val="none" w:sz="0" w:space="0" w:color="auto"/>
            <w:left w:val="none" w:sz="0" w:space="0" w:color="auto"/>
            <w:bottom w:val="none" w:sz="0" w:space="0" w:color="auto"/>
            <w:right w:val="none" w:sz="0" w:space="0" w:color="auto"/>
          </w:divBdr>
        </w:div>
      </w:divsChild>
    </w:div>
    <w:div w:id="1307275840">
      <w:bodyDiv w:val="1"/>
      <w:marLeft w:val="0"/>
      <w:marRight w:val="0"/>
      <w:marTop w:val="0"/>
      <w:marBottom w:val="0"/>
      <w:divBdr>
        <w:top w:val="none" w:sz="0" w:space="0" w:color="auto"/>
        <w:left w:val="none" w:sz="0" w:space="0" w:color="auto"/>
        <w:bottom w:val="none" w:sz="0" w:space="0" w:color="auto"/>
        <w:right w:val="none" w:sz="0" w:space="0" w:color="auto"/>
      </w:divBdr>
      <w:divsChild>
        <w:div w:id="1752045230">
          <w:marLeft w:val="480"/>
          <w:marRight w:val="0"/>
          <w:marTop w:val="0"/>
          <w:marBottom w:val="0"/>
          <w:divBdr>
            <w:top w:val="none" w:sz="0" w:space="0" w:color="auto"/>
            <w:left w:val="none" w:sz="0" w:space="0" w:color="auto"/>
            <w:bottom w:val="none" w:sz="0" w:space="0" w:color="auto"/>
            <w:right w:val="none" w:sz="0" w:space="0" w:color="auto"/>
          </w:divBdr>
        </w:div>
        <w:div w:id="571701893">
          <w:marLeft w:val="480"/>
          <w:marRight w:val="0"/>
          <w:marTop w:val="0"/>
          <w:marBottom w:val="0"/>
          <w:divBdr>
            <w:top w:val="none" w:sz="0" w:space="0" w:color="auto"/>
            <w:left w:val="none" w:sz="0" w:space="0" w:color="auto"/>
            <w:bottom w:val="none" w:sz="0" w:space="0" w:color="auto"/>
            <w:right w:val="none" w:sz="0" w:space="0" w:color="auto"/>
          </w:divBdr>
        </w:div>
        <w:div w:id="2098206853">
          <w:marLeft w:val="480"/>
          <w:marRight w:val="0"/>
          <w:marTop w:val="0"/>
          <w:marBottom w:val="0"/>
          <w:divBdr>
            <w:top w:val="none" w:sz="0" w:space="0" w:color="auto"/>
            <w:left w:val="none" w:sz="0" w:space="0" w:color="auto"/>
            <w:bottom w:val="none" w:sz="0" w:space="0" w:color="auto"/>
            <w:right w:val="none" w:sz="0" w:space="0" w:color="auto"/>
          </w:divBdr>
        </w:div>
        <w:div w:id="905997393">
          <w:marLeft w:val="480"/>
          <w:marRight w:val="0"/>
          <w:marTop w:val="0"/>
          <w:marBottom w:val="0"/>
          <w:divBdr>
            <w:top w:val="none" w:sz="0" w:space="0" w:color="auto"/>
            <w:left w:val="none" w:sz="0" w:space="0" w:color="auto"/>
            <w:bottom w:val="none" w:sz="0" w:space="0" w:color="auto"/>
            <w:right w:val="none" w:sz="0" w:space="0" w:color="auto"/>
          </w:divBdr>
        </w:div>
        <w:div w:id="2024356480">
          <w:marLeft w:val="480"/>
          <w:marRight w:val="0"/>
          <w:marTop w:val="0"/>
          <w:marBottom w:val="0"/>
          <w:divBdr>
            <w:top w:val="none" w:sz="0" w:space="0" w:color="auto"/>
            <w:left w:val="none" w:sz="0" w:space="0" w:color="auto"/>
            <w:bottom w:val="none" w:sz="0" w:space="0" w:color="auto"/>
            <w:right w:val="none" w:sz="0" w:space="0" w:color="auto"/>
          </w:divBdr>
        </w:div>
        <w:div w:id="1284340667">
          <w:marLeft w:val="480"/>
          <w:marRight w:val="0"/>
          <w:marTop w:val="0"/>
          <w:marBottom w:val="0"/>
          <w:divBdr>
            <w:top w:val="none" w:sz="0" w:space="0" w:color="auto"/>
            <w:left w:val="none" w:sz="0" w:space="0" w:color="auto"/>
            <w:bottom w:val="none" w:sz="0" w:space="0" w:color="auto"/>
            <w:right w:val="none" w:sz="0" w:space="0" w:color="auto"/>
          </w:divBdr>
        </w:div>
        <w:div w:id="1721319743">
          <w:marLeft w:val="480"/>
          <w:marRight w:val="0"/>
          <w:marTop w:val="0"/>
          <w:marBottom w:val="0"/>
          <w:divBdr>
            <w:top w:val="none" w:sz="0" w:space="0" w:color="auto"/>
            <w:left w:val="none" w:sz="0" w:space="0" w:color="auto"/>
            <w:bottom w:val="none" w:sz="0" w:space="0" w:color="auto"/>
            <w:right w:val="none" w:sz="0" w:space="0" w:color="auto"/>
          </w:divBdr>
        </w:div>
        <w:div w:id="950015094">
          <w:marLeft w:val="480"/>
          <w:marRight w:val="0"/>
          <w:marTop w:val="0"/>
          <w:marBottom w:val="0"/>
          <w:divBdr>
            <w:top w:val="none" w:sz="0" w:space="0" w:color="auto"/>
            <w:left w:val="none" w:sz="0" w:space="0" w:color="auto"/>
            <w:bottom w:val="none" w:sz="0" w:space="0" w:color="auto"/>
            <w:right w:val="none" w:sz="0" w:space="0" w:color="auto"/>
          </w:divBdr>
        </w:div>
        <w:div w:id="151913115">
          <w:marLeft w:val="480"/>
          <w:marRight w:val="0"/>
          <w:marTop w:val="0"/>
          <w:marBottom w:val="0"/>
          <w:divBdr>
            <w:top w:val="none" w:sz="0" w:space="0" w:color="auto"/>
            <w:left w:val="none" w:sz="0" w:space="0" w:color="auto"/>
            <w:bottom w:val="none" w:sz="0" w:space="0" w:color="auto"/>
            <w:right w:val="none" w:sz="0" w:space="0" w:color="auto"/>
          </w:divBdr>
        </w:div>
        <w:div w:id="2035764012">
          <w:marLeft w:val="480"/>
          <w:marRight w:val="0"/>
          <w:marTop w:val="0"/>
          <w:marBottom w:val="0"/>
          <w:divBdr>
            <w:top w:val="none" w:sz="0" w:space="0" w:color="auto"/>
            <w:left w:val="none" w:sz="0" w:space="0" w:color="auto"/>
            <w:bottom w:val="none" w:sz="0" w:space="0" w:color="auto"/>
            <w:right w:val="none" w:sz="0" w:space="0" w:color="auto"/>
          </w:divBdr>
        </w:div>
        <w:div w:id="1878199128">
          <w:marLeft w:val="480"/>
          <w:marRight w:val="0"/>
          <w:marTop w:val="0"/>
          <w:marBottom w:val="0"/>
          <w:divBdr>
            <w:top w:val="none" w:sz="0" w:space="0" w:color="auto"/>
            <w:left w:val="none" w:sz="0" w:space="0" w:color="auto"/>
            <w:bottom w:val="none" w:sz="0" w:space="0" w:color="auto"/>
            <w:right w:val="none" w:sz="0" w:space="0" w:color="auto"/>
          </w:divBdr>
        </w:div>
        <w:div w:id="919487037">
          <w:marLeft w:val="480"/>
          <w:marRight w:val="0"/>
          <w:marTop w:val="0"/>
          <w:marBottom w:val="0"/>
          <w:divBdr>
            <w:top w:val="none" w:sz="0" w:space="0" w:color="auto"/>
            <w:left w:val="none" w:sz="0" w:space="0" w:color="auto"/>
            <w:bottom w:val="none" w:sz="0" w:space="0" w:color="auto"/>
            <w:right w:val="none" w:sz="0" w:space="0" w:color="auto"/>
          </w:divBdr>
        </w:div>
        <w:div w:id="881525205">
          <w:marLeft w:val="480"/>
          <w:marRight w:val="0"/>
          <w:marTop w:val="0"/>
          <w:marBottom w:val="0"/>
          <w:divBdr>
            <w:top w:val="none" w:sz="0" w:space="0" w:color="auto"/>
            <w:left w:val="none" w:sz="0" w:space="0" w:color="auto"/>
            <w:bottom w:val="none" w:sz="0" w:space="0" w:color="auto"/>
            <w:right w:val="none" w:sz="0" w:space="0" w:color="auto"/>
          </w:divBdr>
        </w:div>
        <w:div w:id="1568297042">
          <w:marLeft w:val="480"/>
          <w:marRight w:val="0"/>
          <w:marTop w:val="0"/>
          <w:marBottom w:val="0"/>
          <w:divBdr>
            <w:top w:val="none" w:sz="0" w:space="0" w:color="auto"/>
            <w:left w:val="none" w:sz="0" w:space="0" w:color="auto"/>
            <w:bottom w:val="none" w:sz="0" w:space="0" w:color="auto"/>
            <w:right w:val="none" w:sz="0" w:space="0" w:color="auto"/>
          </w:divBdr>
        </w:div>
        <w:div w:id="1903757589">
          <w:marLeft w:val="480"/>
          <w:marRight w:val="0"/>
          <w:marTop w:val="0"/>
          <w:marBottom w:val="0"/>
          <w:divBdr>
            <w:top w:val="none" w:sz="0" w:space="0" w:color="auto"/>
            <w:left w:val="none" w:sz="0" w:space="0" w:color="auto"/>
            <w:bottom w:val="none" w:sz="0" w:space="0" w:color="auto"/>
            <w:right w:val="none" w:sz="0" w:space="0" w:color="auto"/>
          </w:divBdr>
        </w:div>
        <w:div w:id="1893996668">
          <w:marLeft w:val="480"/>
          <w:marRight w:val="0"/>
          <w:marTop w:val="0"/>
          <w:marBottom w:val="0"/>
          <w:divBdr>
            <w:top w:val="none" w:sz="0" w:space="0" w:color="auto"/>
            <w:left w:val="none" w:sz="0" w:space="0" w:color="auto"/>
            <w:bottom w:val="none" w:sz="0" w:space="0" w:color="auto"/>
            <w:right w:val="none" w:sz="0" w:space="0" w:color="auto"/>
          </w:divBdr>
        </w:div>
        <w:div w:id="1297879351">
          <w:marLeft w:val="480"/>
          <w:marRight w:val="0"/>
          <w:marTop w:val="0"/>
          <w:marBottom w:val="0"/>
          <w:divBdr>
            <w:top w:val="none" w:sz="0" w:space="0" w:color="auto"/>
            <w:left w:val="none" w:sz="0" w:space="0" w:color="auto"/>
            <w:bottom w:val="none" w:sz="0" w:space="0" w:color="auto"/>
            <w:right w:val="none" w:sz="0" w:space="0" w:color="auto"/>
          </w:divBdr>
        </w:div>
        <w:div w:id="2070298740">
          <w:marLeft w:val="480"/>
          <w:marRight w:val="0"/>
          <w:marTop w:val="0"/>
          <w:marBottom w:val="0"/>
          <w:divBdr>
            <w:top w:val="none" w:sz="0" w:space="0" w:color="auto"/>
            <w:left w:val="none" w:sz="0" w:space="0" w:color="auto"/>
            <w:bottom w:val="none" w:sz="0" w:space="0" w:color="auto"/>
            <w:right w:val="none" w:sz="0" w:space="0" w:color="auto"/>
          </w:divBdr>
        </w:div>
        <w:div w:id="1336688087">
          <w:marLeft w:val="480"/>
          <w:marRight w:val="0"/>
          <w:marTop w:val="0"/>
          <w:marBottom w:val="0"/>
          <w:divBdr>
            <w:top w:val="none" w:sz="0" w:space="0" w:color="auto"/>
            <w:left w:val="none" w:sz="0" w:space="0" w:color="auto"/>
            <w:bottom w:val="none" w:sz="0" w:space="0" w:color="auto"/>
            <w:right w:val="none" w:sz="0" w:space="0" w:color="auto"/>
          </w:divBdr>
        </w:div>
        <w:div w:id="1806661847">
          <w:marLeft w:val="480"/>
          <w:marRight w:val="0"/>
          <w:marTop w:val="0"/>
          <w:marBottom w:val="0"/>
          <w:divBdr>
            <w:top w:val="none" w:sz="0" w:space="0" w:color="auto"/>
            <w:left w:val="none" w:sz="0" w:space="0" w:color="auto"/>
            <w:bottom w:val="none" w:sz="0" w:space="0" w:color="auto"/>
            <w:right w:val="none" w:sz="0" w:space="0" w:color="auto"/>
          </w:divBdr>
        </w:div>
        <w:div w:id="1972201426">
          <w:marLeft w:val="480"/>
          <w:marRight w:val="0"/>
          <w:marTop w:val="0"/>
          <w:marBottom w:val="0"/>
          <w:divBdr>
            <w:top w:val="none" w:sz="0" w:space="0" w:color="auto"/>
            <w:left w:val="none" w:sz="0" w:space="0" w:color="auto"/>
            <w:bottom w:val="none" w:sz="0" w:space="0" w:color="auto"/>
            <w:right w:val="none" w:sz="0" w:space="0" w:color="auto"/>
          </w:divBdr>
        </w:div>
        <w:div w:id="2007173924">
          <w:marLeft w:val="480"/>
          <w:marRight w:val="0"/>
          <w:marTop w:val="0"/>
          <w:marBottom w:val="0"/>
          <w:divBdr>
            <w:top w:val="none" w:sz="0" w:space="0" w:color="auto"/>
            <w:left w:val="none" w:sz="0" w:space="0" w:color="auto"/>
            <w:bottom w:val="none" w:sz="0" w:space="0" w:color="auto"/>
            <w:right w:val="none" w:sz="0" w:space="0" w:color="auto"/>
          </w:divBdr>
        </w:div>
        <w:div w:id="1609700580">
          <w:marLeft w:val="480"/>
          <w:marRight w:val="0"/>
          <w:marTop w:val="0"/>
          <w:marBottom w:val="0"/>
          <w:divBdr>
            <w:top w:val="none" w:sz="0" w:space="0" w:color="auto"/>
            <w:left w:val="none" w:sz="0" w:space="0" w:color="auto"/>
            <w:bottom w:val="none" w:sz="0" w:space="0" w:color="auto"/>
            <w:right w:val="none" w:sz="0" w:space="0" w:color="auto"/>
          </w:divBdr>
        </w:div>
        <w:div w:id="1954248345">
          <w:marLeft w:val="480"/>
          <w:marRight w:val="0"/>
          <w:marTop w:val="0"/>
          <w:marBottom w:val="0"/>
          <w:divBdr>
            <w:top w:val="none" w:sz="0" w:space="0" w:color="auto"/>
            <w:left w:val="none" w:sz="0" w:space="0" w:color="auto"/>
            <w:bottom w:val="none" w:sz="0" w:space="0" w:color="auto"/>
            <w:right w:val="none" w:sz="0" w:space="0" w:color="auto"/>
          </w:divBdr>
        </w:div>
        <w:div w:id="2099595374">
          <w:marLeft w:val="480"/>
          <w:marRight w:val="0"/>
          <w:marTop w:val="0"/>
          <w:marBottom w:val="0"/>
          <w:divBdr>
            <w:top w:val="none" w:sz="0" w:space="0" w:color="auto"/>
            <w:left w:val="none" w:sz="0" w:space="0" w:color="auto"/>
            <w:bottom w:val="none" w:sz="0" w:space="0" w:color="auto"/>
            <w:right w:val="none" w:sz="0" w:space="0" w:color="auto"/>
          </w:divBdr>
        </w:div>
        <w:div w:id="1147549024">
          <w:marLeft w:val="480"/>
          <w:marRight w:val="0"/>
          <w:marTop w:val="0"/>
          <w:marBottom w:val="0"/>
          <w:divBdr>
            <w:top w:val="none" w:sz="0" w:space="0" w:color="auto"/>
            <w:left w:val="none" w:sz="0" w:space="0" w:color="auto"/>
            <w:bottom w:val="none" w:sz="0" w:space="0" w:color="auto"/>
            <w:right w:val="none" w:sz="0" w:space="0" w:color="auto"/>
          </w:divBdr>
        </w:div>
        <w:div w:id="1151215258">
          <w:marLeft w:val="480"/>
          <w:marRight w:val="0"/>
          <w:marTop w:val="0"/>
          <w:marBottom w:val="0"/>
          <w:divBdr>
            <w:top w:val="none" w:sz="0" w:space="0" w:color="auto"/>
            <w:left w:val="none" w:sz="0" w:space="0" w:color="auto"/>
            <w:bottom w:val="none" w:sz="0" w:space="0" w:color="auto"/>
            <w:right w:val="none" w:sz="0" w:space="0" w:color="auto"/>
          </w:divBdr>
        </w:div>
        <w:div w:id="1898318830">
          <w:marLeft w:val="480"/>
          <w:marRight w:val="0"/>
          <w:marTop w:val="0"/>
          <w:marBottom w:val="0"/>
          <w:divBdr>
            <w:top w:val="none" w:sz="0" w:space="0" w:color="auto"/>
            <w:left w:val="none" w:sz="0" w:space="0" w:color="auto"/>
            <w:bottom w:val="none" w:sz="0" w:space="0" w:color="auto"/>
            <w:right w:val="none" w:sz="0" w:space="0" w:color="auto"/>
          </w:divBdr>
        </w:div>
        <w:div w:id="1023164271">
          <w:marLeft w:val="480"/>
          <w:marRight w:val="0"/>
          <w:marTop w:val="0"/>
          <w:marBottom w:val="0"/>
          <w:divBdr>
            <w:top w:val="none" w:sz="0" w:space="0" w:color="auto"/>
            <w:left w:val="none" w:sz="0" w:space="0" w:color="auto"/>
            <w:bottom w:val="none" w:sz="0" w:space="0" w:color="auto"/>
            <w:right w:val="none" w:sz="0" w:space="0" w:color="auto"/>
          </w:divBdr>
        </w:div>
        <w:div w:id="329792653">
          <w:marLeft w:val="480"/>
          <w:marRight w:val="0"/>
          <w:marTop w:val="0"/>
          <w:marBottom w:val="0"/>
          <w:divBdr>
            <w:top w:val="none" w:sz="0" w:space="0" w:color="auto"/>
            <w:left w:val="none" w:sz="0" w:space="0" w:color="auto"/>
            <w:bottom w:val="none" w:sz="0" w:space="0" w:color="auto"/>
            <w:right w:val="none" w:sz="0" w:space="0" w:color="auto"/>
          </w:divBdr>
        </w:div>
        <w:div w:id="2027322478">
          <w:marLeft w:val="480"/>
          <w:marRight w:val="0"/>
          <w:marTop w:val="0"/>
          <w:marBottom w:val="0"/>
          <w:divBdr>
            <w:top w:val="none" w:sz="0" w:space="0" w:color="auto"/>
            <w:left w:val="none" w:sz="0" w:space="0" w:color="auto"/>
            <w:bottom w:val="none" w:sz="0" w:space="0" w:color="auto"/>
            <w:right w:val="none" w:sz="0" w:space="0" w:color="auto"/>
          </w:divBdr>
        </w:div>
        <w:div w:id="1065644129">
          <w:marLeft w:val="480"/>
          <w:marRight w:val="0"/>
          <w:marTop w:val="0"/>
          <w:marBottom w:val="0"/>
          <w:divBdr>
            <w:top w:val="none" w:sz="0" w:space="0" w:color="auto"/>
            <w:left w:val="none" w:sz="0" w:space="0" w:color="auto"/>
            <w:bottom w:val="none" w:sz="0" w:space="0" w:color="auto"/>
            <w:right w:val="none" w:sz="0" w:space="0" w:color="auto"/>
          </w:divBdr>
        </w:div>
        <w:div w:id="1490559948">
          <w:marLeft w:val="480"/>
          <w:marRight w:val="0"/>
          <w:marTop w:val="0"/>
          <w:marBottom w:val="0"/>
          <w:divBdr>
            <w:top w:val="none" w:sz="0" w:space="0" w:color="auto"/>
            <w:left w:val="none" w:sz="0" w:space="0" w:color="auto"/>
            <w:bottom w:val="none" w:sz="0" w:space="0" w:color="auto"/>
            <w:right w:val="none" w:sz="0" w:space="0" w:color="auto"/>
          </w:divBdr>
        </w:div>
        <w:div w:id="1658416909">
          <w:marLeft w:val="480"/>
          <w:marRight w:val="0"/>
          <w:marTop w:val="0"/>
          <w:marBottom w:val="0"/>
          <w:divBdr>
            <w:top w:val="none" w:sz="0" w:space="0" w:color="auto"/>
            <w:left w:val="none" w:sz="0" w:space="0" w:color="auto"/>
            <w:bottom w:val="none" w:sz="0" w:space="0" w:color="auto"/>
            <w:right w:val="none" w:sz="0" w:space="0" w:color="auto"/>
          </w:divBdr>
        </w:div>
        <w:div w:id="2125612809">
          <w:marLeft w:val="480"/>
          <w:marRight w:val="0"/>
          <w:marTop w:val="0"/>
          <w:marBottom w:val="0"/>
          <w:divBdr>
            <w:top w:val="none" w:sz="0" w:space="0" w:color="auto"/>
            <w:left w:val="none" w:sz="0" w:space="0" w:color="auto"/>
            <w:bottom w:val="none" w:sz="0" w:space="0" w:color="auto"/>
            <w:right w:val="none" w:sz="0" w:space="0" w:color="auto"/>
          </w:divBdr>
        </w:div>
        <w:div w:id="1245608957">
          <w:marLeft w:val="480"/>
          <w:marRight w:val="0"/>
          <w:marTop w:val="0"/>
          <w:marBottom w:val="0"/>
          <w:divBdr>
            <w:top w:val="none" w:sz="0" w:space="0" w:color="auto"/>
            <w:left w:val="none" w:sz="0" w:space="0" w:color="auto"/>
            <w:bottom w:val="none" w:sz="0" w:space="0" w:color="auto"/>
            <w:right w:val="none" w:sz="0" w:space="0" w:color="auto"/>
          </w:divBdr>
        </w:div>
        <w:div w:id="1110976279">
          <w:marLeft w:val="480"/>
          <w:marRight w:val="0"/>
          <w:marTop w:val="0"/>
          <w:marBottom w:val="0"/>
          <w:divBdr>
            <w:top w:val="none" w:sz="0" w:space="0" w:color="auto"/>
            <w:left w:val="none" w:sz="0" w:space="0" w:color="auto"/>
            <w:bottom w:val="none" w:sz="0" w:space="0" w:color="auto"/>
            <w:right w:val="none" w:sz="0" w:space="0" w:color="auto"/>
          </w:divBdr>
        </w:div>
        <w:div w:id="575869394">
          <w:marLeft w:val="480"/>
          <w:marRight w:val="0"/>
          <w:marTop w:val="0"/>
          <w:marBottom w:val="0"/>
          <w:divBdr>
            <w:top w:val="none" w:sz="0" w:space="0" w:color="auto"/>
            <w:left w:val="none" w:sz="0" w:space="0" w:color="auto"/>
            <w:bottom w:val="none" w:sz="0" w:space="0" w:color="auto"/>
            <w:right w:val="none" w:sz="0" w:space="0" w:color="auto"/>
          </w:divBdr>
        </w:div>
        <w:div w:id="778260810">
          <w:marLeft w:val="480"/>
          <w:marRight w:val="0"/>
          <w:marTop w:val="0"/>
          <w:marBottom w:val="0"/>
          <w:divBdr>
            <w:top w:val="none" w:sz="0" w:space="0" w:color="auto"/>
            <w:left w:val="none" w:sz="0" w:space="0" w:color="auto"/>
            <w:bottom w:val="none" w:sz="0" w:space="0" w:color="auto"/>
            <w:right w:val="none" w:sz="0" w:space="0" w:color="auto"/>
          </w:divBdr>
        </w:div>
        <w:div w:id="525677274">
          <w:marLeft w:val="480"/>
          <w:marRight w:val="0"/>
          <w:marTop w:val="0"/>
          <w:marBottom w:val="0"/>
          <w:divBdr>
            <w:top w:val="none" w:sz="0" w:space="0" w:color="auto"/>
            <w:left w:val="none" w:sz="0" w:space="0" w:color="auto"/>
            <w:bottom w:val="none" w:sz="0" w:space="0" w:color="auto"/>
            <w:right w:val="none" w:sz="0" w:space="0" w:color="auto"/>
          </w:divBdr>
        </w:div>
        <w:div w:id="1793090191">
          <w:marLeft w:val="480"/>
          <w:marRight w:val="0"/>
          <w:marTop w:val="0"/>
          <w:marBottom w:val="0"/>
          <w:divBdr>
            <w:top w:val="none" w:sz="0" w:space="0" w:color="auto"/>
            <w:left w:val="none" w:sz="0" w:space="0" w:color="auto"/>
            <w:bottom w:val="none" w:sz="0" w:space="0" w:color="auto"/>
            <w:right w:val="none" w:sz="0" w:space="0" w:color="auto"/>
          </w:divBdr>
        </w:div>
        <w:div w:id="996417186">
          <w:marLeft w:val="480"/>
          <w:marRight w:val="0"/>
          <w:marTop w:val="0"/>
          <w:marBottom w:val="0"/>
          <w:divBdr>
            <w:top w:val="none" w:sz="0" w:space="0" w:color="auto"/>
            <w:left w:val="none" w:sz="0" w:space="0" w:color="auto"/>
            <w:bottom w:val="none" w:sz="0" w:space="0" w:color="auto"/>
            <w:right w:val="none" w:sz="0" w:space="0" w:color="auto"/>
          </w:divBdr>
        </w:div>
      </w:divsChild>
    </w:div>
    <w:div w:id="1309364234">
      <w:bodyDiv w:val="1"/>
      <w:marLeft w:val="0"/>
      <w:marRight w:val="0"/>
      <w:marTop w:val="0"/>
      <w:marBottom w:val="0"/>
      <w:divBdr>
        <w:top w:val="none" w:sz="0" w:space="0" w:color="auto"/>
        <w:left w:val="none" w:sz="0" w:space="0" w:color="auto"/>
        <w:bottom w:val="none" w:sz="0" w:space="0" w:color="auto"/>
        <w:right w:val="none" w:sz="0" w:space="0" w:color="auto"/>
      </w:divBdr>
      <w:divsChild>
        <w:div w:id="747505077">
          <w:marLeft w:val="480"/>
          <w:marRight w:val="0"/>
          <w:marTop w:val="0"/>
          <w:marBottom w:val="0"/>
          <w:divBdr>
            <w:top w:val="none" w:sz="0" w:space="0" w:color="auto"/>
            <w:left w:val="none" w:sz="0" w:space="0" w:color="auto"/>
            <w:bottom w:val="none" w:sz="0" w:space="0" w:color="auto"/>
            <w:right w:val="none" w:sz="0" w:space="0" w:color="auto"/>
          </w:divBdr>
        </w:div>
        <w:div w:id="1789160712">
          <w:marLeft w:val="480"/>
          <w:marRight w:val="0"/>
          <w:marTop w:val="0"/>
          <w:marBottom w:val="0"/>
          <w:divBdr>
            <w:top w:val="none" w:sz="0" w:space="0" w:color="auto"/>
            <w:left w:val="none" w:sz="0" w:space="0" w:color="auto"/>
            <w:bottom w:val="none" w:sz="0" w:space="0" w:color="auto"/>
            <w:right w:val="none" w:sz="0" w:space="0" w:color="auto"/>
          </w:divBdr>
        </w:div>
        <w:div w:id="2110538257">
          <w:marLeft w:val="480"/>
          <w:marRight w:val="0"/>
          <w:marTop w:val="0"/>
          <w:marBottom w:val="0"/>
          <w:divBdr>
            <w:top w:val="none" w:sz="0" w:space="0" w:color="auto"/>
            <w:left w:val="none" w:sz="0" w:space="0" w:color="auto"/>
            <w:bottom w:val="none" w:sz="0" w:space="0" w:color="auto"/>
            <w:right w:val="none" w:sz="0" w:space="0" w:color="auto"/>
          </w:divBdr>
        </w:div>
        <w:div w:id="874775493">
          <w:marLeft w:val="480"/>
          <w:marRight w:val="0"/>
          <w:marTop w:val="0"/>
          <w:marBottom w:val="0"/>
          <w:divBdr>
            <w:top w:val="none" w:sz="0" w:space="0" w:color="auto"/>
            <w:left w:val="none" w:sz="0" w:space="0" w:color="auto"/>
            <w:bottom w:val="none" w:sz="0" w:space="0" w:color="auto"/>
            <w:right w:val="none" w:sz="0" w:space="0" w:color="auto"/>
          </w:divBdr>
        </w:div>
        <w:div w:id="720714300">
          <w:marLeft w:val="480"/>
          <w:marRight w:val="0"/>
          <w:marTop w:val="0"/>
          <w:marBottom w:val="0"/>
          <w:divBdr>
            <w:top w:val="none" w:sz="0" w:space="0" w:color="auto"/>
            <w:left w:val="none" w:sz="0" w:space="0" w:color="auto"/>
            <w:bottom w:val="none" w:sz="0" w:space="0" w:color="auto"/>
            <w:right w:val="none" w:sz="0" w:space="0" w:color="auto"/>
          </w:divBdr>
        </w:div>
        <w:div w:id="941456390">
          <w:marLeft w:val="480"/>
          <w:marRight w:val="0"/>
          <w:marTop w:val="0"/>
          <w:marBottom w:val="0"/>
          <w:divBdr>
            <w:top w:val="none" w:sz="0" w:space="0" w:color="auto"/>
            <w:left w:val="none" w:sz="0" w:space="0" w:color="auto"/>
            <w:bottom w:val="none" w:sz="0" w:space="0" w:color="auto"/>
            <w:right w:val="none" w:sz="0" w:space="0" w:color="auto"/>
          </w:divBdr>
        </w:div>
        <w:div w:id="352924623">
          <w:marLeft w:val="480"/>
          <w:marRight w:val="0"/>
          <w:marTop w:val="0"/>
          <w:marBottom w:val="0"/>
          <w:divBdr>
            <w:top w:val="none" w:sz="0" w:space="0" w:color="auto"/>
            <w:left w:val="none" w:sz="0" w:space="0" w:color="auto"/>
            <w:bottom w:val="none" w:sz="0" w:space="0" w:color="auto"/>
            <w:right w:val="none" w:sz="0" w:space="0" w:color="auto"/>
          </w:divBdr>
        </w:div>
        <w:div w:id="467279400">
          <w:marLeft w:val="480"/>
          <w:marRight w:val="0"/>
          <w:marTop w:val="0"/>
          <w:marBottom w:val="0"/>
          <w:divBdr>
            <w:top w:val="none" w:sz="0" w:space="0" w:color="auto"/>
            <w:left w:val="none" w:sz="0" w:space="0" w:color="auto"/>
            <w:bottom w:val="none" w:sz="0" w:space="0" w:color="auto"/>
            <w:right w:val="none" w:sz="0" w:space="0" w:color="auto"/>
          </w:divBdr>
        </w:div>
        <w:div w:id="2006125709">
          <w:marLeft w:val="480"/>
          <w:marRight w:val="0"/>
          <w:marTop w:val="0"/>
          <w:marBottom w:val="0"/>
          <w:divBdr>
            <w:top w:val="none" w:sz="0" w:space="0" w:color="auto"/>
            <w:left w:val="none" w:sz="0" w:space="0" w:color="auto"/>
            <w:bottom w:val="none" w:sz="0" w:space="0" w:color="auto"/>
            <w:right w:val="none" w:sz="0" w:space="0" w:color="auto"/>
          </w:divBdr>
        </w:div>
        <w:div w:id="187958920">
          <w:marLeft w:val="480"/>
          <w:marRight w:val="0"/>
          <w:marTop w:val="0"/>
          <w:marBottom w:val="0"/>
          <w:divBdr>
            <w:top w:val="none" w:sz="0" w:space="0" w:color="auto"/>
            <w:left w:val="none" w:sz="0" w:space="0" w:color="auto"/>
            <w:bottom w:val="none" w:sz="0" w:space="0" w:color="auto"/>
            <w:right w:val="none" w:sz="0" w:space="0" w:color="auto"/>
          </w:divBdr>
        </w:div>
        <w:div w:id="572004487">
          <w:marLeft w:val="480"/>
          <w:marRight w:val="0"/>
          <w:marTop w:val="0"/>
          <w:marBottom w:val="0"/>
          <w:divBdr>
            <w:top w:val="none" w:sz="0" w:space="0" w:color="auto"/>
            <w:left w:val="none" w:sz="0" w:space="0" w:color="auto"/>
            <w:bottom w:val="none" w:sz="0" w:space="0" w:color="auto"/>
            <w:right w:val="none" w:sz="0" w:space="0" w:color="auto"/>
          </w:divBdr>
        </w:div>
        <w:div w:id="65807629">
          <w:marLeft w:val="480"/>
          <w:marRight w:val="0"/>
          <w:marTop w:val="0"/>
          <w:marBottom w:val="0"/>
          <w:divBdr>
            <w:top w:val="none" w:sz="0" w:space="0" w:color="auto"/>
            <w:left w:val="none" w:sz="0" w:space="0" w:color="auto"/>
            <w:bottom w:val="none" w:sz="0" w:space="0" w:color="auto"/>
            <w:right w:val="none" w:sz="0" w:space="0" w:color="auto"/>
          </w:divBdr>
        </w:div>
        <w:div w:id="74595825">
          <w:marLeft w:val="480"/>
          <w:marRight w:val="0"/>
          <w:marTop w:val="0"/>
          <w:marBottom w:val="0"/>
          <w:divBdr>
            <w:top w:val="none" w:sz="0" w:space="0" w:color="auto"/>
            <w:left w:val="none" w:sz="0" w:space="0" w:color="auto"/>
            <w:bottom w:val="none" w:sz="0" w:space="0" w:color="auto"/>
            <w:right w:val="none" w:sz="0" w:space="0" w:color="auto"/>
          </w:divBdr>
        </w:div>
        <w:div w:id="1683430418">
          <w:marLeft w:val="480"/>
          <w:marRight w:val="0"/>
          <w:marTop w:val="0"/>
          <w:marBottom w:val="0"/>
          <w:divBdr>
            <w:top w:val="none" w:sz="0" w:space="0" w:color="auto"/>
            <w:left w:val="none" w:sz="0" w:space="0" w:color="auto"/>
            <w:bottom w:val="none" w:sz="0" w:space="0" w:color="auto"/>
            <w:right w:val="none" w:sz="0" w:space="0" w:color="auto"/>
          </w:divBdr>
        </w:div>
        <w:div w:id="1780448809">
          <w:marLeft w:val="480"/>
          <w:marRight w:val="0"/>
          <w:marTop w:val="0"/>
          <w:marBottom w:val="0"/>
          <w:divBdr>
            <w:top w:val="none" w:sz="0" w:space="0" w:color="auto"/>
            <w:left w:val="none" w:sz="0" w:space="0" w:color="auto"/>
            <w:bottom w:val="none" w:sz="0" w:space="0" w:color="auto"/>
            <w:right w:val="none" w:sz="0" w:space="0" w:color="auto"/>
          </w:divBdr>
        </w:div>
        <w:div w:id="171647179">
          <w:marLeft w:val="480"/>
          <w:marRight w:val="0"/>
          <w:marTop w:val="0"/>
          <w:marBottom w:val="0"/>
          <w:divBdr>
            <w:top w:val="none" w:sz="0" w:space="0" w:color="auto"/>
            <w:left w:val="none" w:sz="0" w:space="0" w:color="auto"/>
            <w:bottom w:val="none" w:sz="0" w:space="0" w:color="auto"/>
            <w:right w:val="none" w:sz="0" w:space="0" w:color="auto"/>
          </w:divBdr>
        </w:div>
        <w:div w:id="420806807">
          <w:marLeft w:val="480"/>
          <w:marRight w:val="0"/>
          <w:marTop w:val="0"/>
          <w:marBottom w:val="0"/>
          <w:divBdr>
            <w:top w:val="none" w:sz="0" w:space="0" w:color="auto"/>
            <w:left w:val="none" w:sz="0" w:space="0" w:color="auto"/>
            <w:bottom w:val="none" w:sz="0" w:space="0" w:color="auto"/>
            <w:right w:val="none" w:sz="0" w:space="0" w:color="auto"/>
          </w:divBdr>
        </w:div>
        <w:div w:id="861437861">
          <w:marLeft w:val="480"/>
          <w:marRight w:val="0"/>
          <w:marTop w:val="0"/>
          <w:marBottom w:val="0"/>
          <w:divBdr>
            <w:top w:val="none" w:sz="0" w:space="0" w:color="auto"/>
            <w:left w:val="none" w:sz="0" w:space="0" w:color="auto"/>
            <w:bottom w:val="none" w:sz="0" w:space="0" w:color="auto"/>
            <w:right w:val="none" w:sz="0" w:space="0" w:color="auto"/>
          </w:divBdr>
        </w:div>
        <w:div w:id="391347736">
          <w:marLeft w:val="480"/>
          <w:marRight w:val="0"/>
          <w:marTop w:val="0"/>
          <w:marBottom w:val="0"/>
          <w:divBdr>
            <w:top w:val="none" w:sz="0" w:space="0" w:color="auto"/>
            <w:left w:val="none" w:sz="0" w:space="0" w:color="auto"/>
            <w:bottom w:val="none" w:sz="0" w:space="0" w:color="auto"/>
            <w:right w:val="none" w:sz="0" w:space="0" w:color="auto"/>
          </w:divBdr>
        </w:div>
        <w:div w:id="67458839">
          <w:marLeft w:val="480"/>
          <w:marRight w:val="0"/>
          <w:marTop w:val="0"/>
          <w:marBottom w:val="0"/>
          <w:divBdr>
            <w:top w:val="none" w:sz="0" w:space="0" w:color="auto"/>
            <w:left w:val="none" w:sz="0" w:space="0" w:color="auto"/>
            <w:bottom w:val="none" w:sz="0" w:space="0" w:color="auto"/>
            <w:right w:val="none" w:sz="0" w:space="0" w:color="auto"/>
          </w:divBdr>
        </w:div>
        <w:div w:id="746196421">
          <w:marLeft w:val="480"/>
          <w:marRight w:val="0"/>
          <w:marTop w:val="0"/>
          <w:marBottom w:val="0"/>
          <w:divBdr>
            <w:top w:val="none" w:sz="0" w:space="0" w:color="auto"/>
            <w:left w:val="none" w:sz="0" w:space="0" w:color="auto"/>
            <w:bottom w:val="none" w:sz="0" w:space="0" w:color="auto"/>
            <w:right w:val="none" w:sz="0" w:space="0" w:color="auto"/>
          </w:divBdr>
        </w:div>
        <w:div w:id="1286742018">
          <w:marLeft w:val="480"/>
          <w:marRight w:val="0"/>
          <w:marTop w:val="0"/>
          <w:marBottom w:val="0"/>
          <w:divBdr>
            <w:top w:val="none" w:sz="0" w:space="0" w:color="auto"/>
            <w:left w:val="none" w:sz="0" w:space="0" w:color="auto"/>
            <w:bottom w:val="none" w:sz="0" w:space="0" w:color="auto"/>
            <w:right w:val="none" w:sz="0" w:space="0" w:color="auto"/>
          </w:divBdr>
        </w:div>
        <w:div w:id="45376918">
          <w:marLeft w:val="480"/>
          <w:marRight w:val="0"/>
          <w:marTop w:val="0"/>
          <w:marBottom w:val="0"/>
          <w:divBdr>
            <w:top w:val="none" w:sz="0" w:space="0" w:color="auto"/>
            <w:left w:val="none" w:sz="0" w:space="0" w:color="auto"/>
            <w:bottom w:val="none" w:sz="0" w:space="0" w:color="auto"/>
            <w:right w:val="none" w:sz="0" w:space="0" w:color="auto"/>
          </w:divBdr>
        </w:div>
        <w:div w:id="1675450244">
          <w:marLeft w:val="480"/>
          <w:marRight w:val="0"/>
          <w:marTop w:val="0"/>
          <w:marBottom w:val="0"/>
          <w:divBdr>
            <w:top w:val="none" w:sz="0" w:space="0" w:color="auto"/>
            <w:left w:val="none" w:sz="0" w:space="0" w:color="auto"/>
            <w:bottom w:val="none" w:sz="0" w:space="0" w:color="auto"/>
            <w:right w:val="none" w:sz="0" w:space="0" w:color="auto"/>
          </w:divBdr>
        </w:div>
        <w:div w:id="284506898">
          <w:marLeft w:val="480"/>
          <w:marRight w:val="0"/>
          <w:marTop w:val="0"/>
          <w:marBottom w:val="0"/>
          <w:divBdr>
            <w:top w:val="none" w:sz="0" w:space="0" w:color="auto"/>
            <w:left w:val="none" w:sz="0" w:space="0" w:color="auto"/>
            <w:bottom w:val="none" w:sz="0" w:space="0" w:color="auto"/>
            <w:right w:val="none" w:sz="0" w:space="0" w:color="auto"/>
          </w:divBdr>
        </w:div>
        <w:div w:id="828642071">
          <w:marLeft w:val="480"/>
          <w:marRight w:val="0"/>
          <w:marTop w:val="0"/>
          <w:marBottom w:val="0"/>
          <w:divBdr>
            <w:top w:val="none" w:sz="0" w:space="0" w:color="auto"/>
            <w:left w:val="none" w:sz="0" w:space="0" w:color="auto"/>
            <w:bottom w:val="none" w:sz="0" w:space="0" w:color="auto"/>
            <w:right w:val="none" w:sz="0" w:space="0" w:color="auto"/>
          </w:divBdr>
        </w:div>
        <w:div w:id="1592469625">
          <w:marLeft w:val="480"/>
          <w:marRight w:val="0"/>
          <w:marTop w:val="0"/>
          <w:marBottom w:val="0"/>
          <w:divBdr>
            <w:top w:val="none" w:sz="0" w:space="0" w:color="auto"/>
            <w:left w:val="none" w:sz="0" w:space="0" w:color="auto"/>
            <w:bottom w:val="none" w:sz="0" w:space="0" w:color="auto"/>
            <w:right w:val="none" w:sz="0" w:space="0" w:color="auto"/>
          </w:divBdr>
        </w:div>
        <w:div w:id="772438289">
          <w:marLeft w:val="480"/>
          <w:marRight w:val="0"/>
          <w:marTop w:val="0"/>
          <w:marBottom w:val="0"/>
          <w:divBdr>
            <w:top w:val="none" w:sz="0" w:space="0" w:color="auto"/>
            <w:left w:val="none" w:sz="0" w:space="0" w:color="auto"/>
            <w:bottom w:val="none" w:sz="0" w:space="0" w:color="auto"/>
            <w:right w:val="none" w:sz="0" w:space="0" w:color="auto"/>
          </w:divBdr>
        </w:div>
        <w:div w:id="890845447">
          <w:marLeft w:val="480"/>
          <w:marRight w:val="0"/>
          <w:marTop w:val="0"/>
          <w:marBottom w:val="0"/>
          <w:divBdr>
            <w:top w:val="none" w:sz="0" w:space="0" w:color="auto"/>
            <w:left w:val="none" w:sz="0" w:space="0" w:color="auto"/>
            <w:bottom w:val="none" w:sz="0" w:space="0" w:color="auto"/>
            <w:right w:val="none" w:sz="0" w:space="0" w:color="auto"/>
          </w:divBdr>
        </w:div>
        <w:div w:id="1299846641">
          <w:marLeft w:val="480"/>
          <w:marRight w:val="0"/>
          <w:marTop w:val="0"/>
          <w:marBottom w:val="0"/>
          <w:divBdr>
            <w:top w:val="none" w:sz="0" w:space="0" w:color="auto"/>
            <w:left w:val="none" w:sz="0" w:space="0" w:color="auto"/>
            <w:bottom w:val="none" w:sz="0" w:space="0" w:color="auto"/>
            <w:right w:val="none" w:sz="0" w:space="0" w:color="auto"/>
          </w:divBdr>
        </w:div>
        <w:div w:id="1181236196">
          <w:marLeft w:val="480"/>
          <w:marRight w:val="0"/>
          <w:marTop w:val="0"/>
          <w:marBottom w:val="0"/>
          <w:divBdr>
            <w:top w:val="none" w:sz="0" w:space="0" w:color="auto"/>
            <w:left w:val="none" w:sz="0" w:space="0" w:color="auto"/>
            <w:bottom w:val="none" w:sz="0" w:space="0" w:color="auto"/>
            <w:right w:val="none" w:sz="0" w:space="0" w:color="auto"/>
          </w:divBdr>
        </w:div>
        <w:div w:id="547032119">
          <w:marLeft w:val="480"/>
          <w:marRight w:val="0"/>
          <w:marTop w:val="0"/>
          <w:marBottom w:val="0"/>
          <w:divBdr>
            <w:top w:val="none" w:sz="0" w:space="0" w:color="auto"/>
            <w:left w:val="none" w:sz="0" w:space="0" w:color="auto"/>
            <w:bottom w:val="none" w:sz="0" w:space="0" w:color="auto"/>
            <w:right w:val="none" w:sz="0" w:space="0" w:color="auto"/>
          </w:divBdr>
        </w:div>
        <w:div w:id="809439297">
          <w:marLeft w:val="480"/>
          <w:marRight w:val="0"/>
          <w:marTop w:val="0"/>
          <w:marBottom w:val="0"/>
          <w:divBdr>
            <w:top w:val="none" w:sz="0" w:space="0" w:color="auto"/>
            <w:left w:val="none" w:sz="0" w:space="0" w:color="auto"/>
            <w:bottom w:val="none" w:sz="0" w:space="0" w:color="auto"/>
            <w:right w:val="none" w:sz="0" w:space="0" w:color="auto"/>
          </w:divBdr>
        </w:div>
        <w:div w:id="146898531">
          <w:marLeft w:val="480"/>
          <w:marRight w:val="0"/>
          <w:marTop w:val="0"/>
          <w:marBottom w:val="0"/>
          <w:divBdr>
            <w:top w:val="none" w:sz="0" w:space="0" w:color="auto"/>
            <w:left w:val="none" w:sz="0" w:space="0" w:color="auto"/>
            <w:bottom w:val="none" w:sz="0" w:space="0" w:color="auto"/>
            <w:right w:val="none" w:sz="0" w:space="0" w:color="auto"/>
          </w:divBdr>
        </w:div>
        <w:div w:id="1218198377">
          <w:marLeft w:val="480"/>
          <w:marRight w:val="0"/>
          <w:marTop w:val="0"/>
          <w:marBottom w:val="0"/>
          <w:divBdr>
            <w:top w:val="none" w:sz="0" w:space="0" w:color="auto"/>
            <w:left w:val="none" w:sz="0" w:space="0" w:color="auto"/>
            <w:bottom w:val="none" w:sz="0" w:space="0" w:color="auto"/>
            <w:right w:val="none" w:sz="0" w:space="0" w:color="auto"/>
          </w:divBdr>
        </w:div>
        <w:div w:id="1364134889">
          <w:marLeft w:val="480"/>
          <w:marRight w:val="0"/>
          <w:marTop w:val="0"/>
          <w:marBottom w:val="0"/>
          <w:divBdr>
            <w:top w:val="none" w:sz="0" w:space="0" w:color="auto"/>
            <w:left w:val="none" w:sz="0" w:space="0" w:color="auto"/>
            <w:bottom w:val="none" w:sz="0" w:space="0" w:color="auto"/>
            <w:right w:val="none" w:sz="0" w:space="0" w:color="auto"/>
          </w:divBdr>
        </w:div>
        <w:div w:id="1743210369">
          <w:marLeft w:val="480"/>
          <w:marRight w:val="0"/>
          <w:marTop w:val="0"/>
          <w:marBottom w:val="0"/>
          <w:divBdr>
            <w:top w:val="none" w:sz="0" w:space="0" w:color="auto"/>
            <w:left w:val="none" w:sz="0" w:space="0" w:color="auto"/>
            <w:bottom w:val="none" w:sz="0" w:space="0" w:color="auto"/>
            <w:right w:val="none" w:sz="0" w:space="0" w:color="auto"/>
          </w:divBdr>
        </w:div>
        <w:div w:id="1117483366">
          <w:marLeft w:val="480"/>
          <w:marRight w:val="0"/>
          <w:marTop w:val="0"/>
          <w:marBottom w:val="0"/>
          <w:divBdr>
            <w:top w:val="none" w:sz="0" w:space="0" w:color="auto"/>
            <w:left w:val="none" w:sz="0" w:space="0" w:color="auto"/>
            <w:bottom w:val="none" w:sz="0" w:space="0" w:color="auto"/>
            <w:right w:val="none" w:sz="0" w:space="0" w:color="auto"/>
          </w:divBdr>
        </w:div>
        <w:div w:id="2040161170">
          <w:marLeft w:val="480"/>
          <w:marRight w:val="0"/>
          <w:marTop w:val="0"/>
          <w:marBottom w:val="0"/>
          <w:divBdr>
            <w:top w:val="none" w:sz="0" w:space="0" w:color="auto"/>
            <w:left w:val="none" w:sz="0" w:space="0" w:color="auto"/>
            <w:bottom w:val="none" w:sz="0" w:space="0" w:color="auto"/>
            <w:right w:val="none" w:sz="0" w:space="0" w:color="auto"/>
          </w:divBdr>
        </w:div>
        <w:div w:id="1987317872">
          <w:marLeft w:val="480"/>
          <w:marRight w:val="0"/>
          <w:marTop w:val="0"/>
          <w:marBottom w:val="0"/>
          <w:divBdr>
            <w:top w:val="none" w:sz="0" w:space="0" w:color="auto"/>
            <w:left w:val="none" w:sz="0" w:space="0" w:color="auto"/>
            <w:bottom w:val="none" w:sz="0" w:space="0" w:color="auto"/>
            <w:right w:val="none" w:sz="0" w:space="0" w:color="auto"/>
          </w:divBdr>
        </w:div>
        <w:div w:id="311566465">
          <w:marLeft w:val="480"/>
          <w:marRight w:val="0"/>
          <w:marTop w:val="0"/>
          <w:marBottom w:val="0"/>
          <w:divBdr>
            <w:top w:val="none" w:sz="0" w:space="0" w:color="auto"/>
            <w:left w:val="none" w:sz="0" w:space="0" w:color="auto"/>
            <w:bottom w:val="none" w:sz="0" w:space="0" w:color="auto"/>
            <w:right w:val="none" w:sz="0" w:space="0" w:color="auto"/>
          </w:divBdr>
        </w:div>
        <w:div w:id="1996569802">
          <w:marLeft w:val="480"/>
          <w:marRight w:val="0"/>
          <w:marTop w:val="0"/>
          <w:marBottom w:val="0"/>
          <w:divBdr>
            <w:top w:val="none" w:sz="0" w:space="0" w:color="auto"/>
            <w:left w:val="none" w:sz="0" w:space="0" w:color="auto"/>
            <w:bottom w:val="none" w:sz="0" w:space="0" w:color="auto"/>
            <w:right w:val="none" w:sz="0" w:space="0" w:color="auto"/>
          </w:divBdr>
        </w:div>
        <w:div w:id="512959394">
          <w:marLeft w:val="480"/>
          <w:marRight w:val="0"/>
          <w:marTop w:val="0"/>
          <w:marBottom w:val="0"/>
          <w:divBdr>
            <w:top w:val="none" w:sz="0" w:space="0" w:color="auto"/>
            <w:left w:val="none" w:sz="0" w:space="0" w:color="auto"/>
            <w:bottom w:val="none" w:sz="0" w:space="0" w:color="auto"/>
            <w:right w:val="none" w:sz="0" w:space="0" w:color="auto"/>
          </w:divBdr>
        </w:div>
        <w:div w:id="560286037">
          <w:marLeft w:val="480"/>
          <w:marRight w:val="0"/>
          <w:marTop w:val="0"/>
          <w:marBottom w:val="0"/>
          <w:divBdr>
            <w:top w:val="none" w:sz="0" w:space="0" w:color="auto"/>
            <w:left w:val="none" w:sz="0" w:space="0" w:color="auto"/>
            <w:bottom w:val="none" w:sz="0" w:space="0" w:color="auto"/>
            <w:right w:val="none" w:sz="0" w:space="0" w:color="auto"/>
          </w:divBdr>
        </w:div>
        <w:div w:id="1811709823">
          <w:marLeft w:val="480"/>
          <w:marRight w:val="0"/>
          <w:marTop w:val="0"/>
          <w:marBottom w:val="0"/>
          <w:divBdr>
            <w:top w:val="none" w:sz="0" w:space="0" w:color="auto"/>
            <w:left w:val="none" w:sz="0" w:space="0" w:color="auto"/>
            <w:bottom w:val="none" w:sz="0" w:space="0" w:color="auto"/>
            <w:right w:val="none" w:sz="0" w:space="0" w:color="auto"/>
          </w:divBdr>
        </w:div>
        <w:div w:id="1281837485">
          <w:marLeft w:val="480"/>
          <w:marRight w:val="0"/>
          <w:marTop w:val="0"/>
          <w:marBottom w:val="0"/>
          <w:divBdr>
            <w:top w:val="none" w:sz="0" w:space="0" w:color="auto"/>
            <w:left w:val="none" w:sz="0" w:space="0" w:color="auto"/>
            <w:bottom w:val="none" w:sz="0" w:space="0" w:color="auto"/>
            <w:right w:val="none" w:sz="0" w:space="0" w:color="auto"/>
          </w:divBdr>
        </w:div>
        <w:div w:id="197475602">
          <w:marLeft w:val="480"/>
          <w:marRight w:val="0"/>
          <w:marTop w:val="0"/>
          <w:marBottom w:val="0"/>
          <w:divBdr>
            <w:top w:val="none" w:sz="0" w:space="0" w:color="auto"/>
            <w:left w:val="none" w:sz="0" w:space="0" w:color="auto"/>
            <w:bottom w:val="none" w:sz="0" w:space="0" w:color="auto"/>
            <w:right w:val="none" w:sz="0" w:space="0" w:color="auto"/>
          </w:divBdr>
        </w:div>
        <w:div w:id="2134592985">
          <w:marLeft w:val="480"/>
          <w:marRight w:val="0"/>
          <w:marTop w:val="0"/>
          <w:marBottom w:val="0"/>
          <w:divBdr>
            <w:top w:val="none" w:sz="0" w:space="0" w:color="auto"/>
            <w:left w:val="none" w:sz="0" w:space="0" w:color="auto"/>
            <w:bottom w:val="none" w:sz="0" w:space="0" w:color="auto"/>
            <w:right w:val="none" w:sz="0" w:space="0" w:color="auto"/>
          </w:divBdr>
        </w:div>
        <w:div w:id="449864790">
          <w:marLeft w:val="480"/>
          <w:marRight w:val="0"/>
          <w:marTop w:val="0"/>
          <w:marBottom w:val="0"/>
          <w:divBdr>
            <w:top w:val="none" w:sz="0" w:space="0" w:color="auto"/>
            <w:left w:val="none" w:sz="0" w:space="0" w:color="auto"/>
            <w:bottom w:val="none" w:sz="0" w:space="0" w:color="auto"/>
            <w:right w:val="none" w:sz="0" w:space="0" w:color="auto"/>
          </w:divBdr>
        </w:div>
        <w:div w:id="1705010421">
          <w:marLeft w:val="480"/>
          <w:marRight w:val="0"/>
          <w:marTop w:val="0"/>
          <w:marBottom w:val="0"/>
          <w:divBdr>
            <w:top w:val="none" w:sz="0" w:space="0" w:color="auto"/>
            <w:left w:val="none" w:sz="0" w:space="0" w:color="auto"/>
            <w:bottom w:val="none" w:sz="0" w:space="0" w:color="auto"/>
            <w:right w:val="none" w:sz="0" w:space="0" w:color="auto"/>
          </w:divBdr>
        </w:div>
        <w:div w:id="977684142">
          <w:marLeft w:val="480"/>
          <w:marRight w:val="0"/>
          <w:marTop w:val="0"/>
          <w:marBottom w:val="0"/>
          <w:divBdr>
            <w:top w:val="none" w:sz="0" w:space="0" w:color="auto"/>
            <w:left w:val="none" w:sz="0" w:space="0" w:color="auto"/>
            <w:bottom w:val="none" w:sz="0" w:space="0" w:color="auto"/>
            <w:right w:val="none" w:sz="0" w:space="0" w:color="auto"/>
          </w:divBdr>
        </w:div>
        <w:div w:id="211818192">
          <w:marLeft w:val="480"/>
          <w:marRight w:val="0"/>
          <w:marTop w:val="0"/>
          <w:marBottom w:val="0"/>
          <w:divBdr>
            <w:top w:val="none" w:sz="0" w:space="0" w:color="auto"/>
            <w:left w:val="none" w:sz="0" w:space="0" w:color="auto"/>
            <w:bottom w:val="none" w:sz="0" w:space="0" w:color="auto"/>
            <w:right w:val="none" w:sz="0" w:space="0" w:color="auto"/>
          </w:divBdr>
        </w:div>
        <w:div w:id="1040939424">
          <w:marLeft w:val="480"/>
          <w:marRight w:val="0"/>
          <w:marTop w:val="0"/>
          <w:marBottom w:val="0"/>
          <w:divBdr>
            <w:top w:val="none" w:sz="0" w:space="0" w:color="auto"/>
            <w:left w:val="none" w:sz="0" w:space="0" w:color="auto"/>
            <w:bottom w:val="none" w:sz="0" w:space="0" w:color="auto"/>
            <w:right w:val="none" w:sz="0" w:space="0" w:color="auto"/>
          </w:divBdr>
        </w:div>
        <w:div w:id="145901411">
          <w:marLeft w:val="480"/>
          <w:marRight w:val="0"/>
          <w:marTop w:val="0"/>
          <w:marBottom w:val="0"/>
          <w:divBdr>
            <w:top w:val="none" w:sz="0" w:space="0" w:color="auto"/>
            <w:left w:val="none" w:sz="0" w:space="0" w:color="auto"/>
            <w:bottom w:val="none" w:sz="0" w:space="0" w:color="auto"/>
            <w:right w:val="none" w:sz="0" w:space="0" w:color="auto"/>
          </w:divBdr>
        </w:div>
        <w:div w:id="974914150">
          <w:marLeft w:val="480"/>
          <w:marRight w:val="0"/>
          <w:marTop w:val="0"/>
          <w:marBottom w:val="0"/>
          <w:divBdr>
            <w:top w:val="none" w:sz="0" w:space="0" w:color="auto"/>
            <w:left w:val="none" w:sz="0" w:space="0" w:color="auto"/>
            <w:bottom w:val="none" w:sz="0" w:space="0" w:color="auto"/>
            <w:right w:val="none" w:sz="0" w:space="0" w:color="auto"/>
          </w:divBdr>
        </w:div>
        <w:div w:id="306210022">
          <w:marLeft w:val="480"/>
          <w:marRight w:val="0"/>
          <w:marTop w:val="0"/>
          <w:marBottom w:val="0"/>
          <w:divBdr>
            <w:top w:val="none" w:sz="0" w:space="0" w:color="auto"/>
            <w:left w:val="none" w:sz="0" w:space="0" w:color="auto"/>
            <w:bottom w:val="none" w:sz="0" w:space="0" w:color="auto"/>
            <w:right w:val="none" w:sz="0" w:space="0" w:color="auto"/>
          </w:divBdr>
        </w:div>
        <w:div w:id="1919049958">
          <w:marLeft w:val="480"/>
          <w:marRight w:val="0"/>
          <w:marTop w:val="0"/>
          <w:marBottom w:val="0"/>
          <w:divBdr>
            <w:top w:val="none" w:sz="0" w:space="0" w:color="auto"/>
            <w:left w:val="none" w:sz="0" w:space="0" w:color="auto"/>
            <w:bottom w:val="none" w:sz="0" w:space="0" w:color="auto"/>
            <w:right w:val="none" w:sz="0" w:space="0" w:color="auto"/>
          </w:divBdr>
        </w:div>
        <w:div w:id="2081177286">
          <w:marLeft w:val="480"/>
          <w:marRight w:val="0"/>
          <w:marTop w:val="0"/>
          <w:marBottom w:val="0"/>
          <w:divBdr>
            <w:top w:val="none" w:sz="0" w:space="0" w:color="auto"/>
            <w:left w:val="none" w:sz="0" w:space="0" w:color="auto"/>
            <w:bottom w:val="none" w:sz="0" w:space="0" w:color="auto"/>
            <w:right w:val="none" w:sz="0" w:space="0" w:color="auto"/>
          </w:divBdr>
        </w:div>
        <w:div w:id="964307738">
          <w:marLeft w:val="480"/>
          <w:marRight w:val="0"/>
          <w:marTop w:val="0"/>
          <w:marBottom w:val="0"/>
          <w:divBdr>
            <w:top w:val="none" w:sz="0" w:space="0" w:color="auto"/>
            <w:left w:val="none" w:sz="0" w:space="0" w:color="auto"/>
            <w:bottom w:val="none" w:sz="0" w:space="0" w:color="auto"/>
            <w:right w:val="none" w:sz="0" w:space="0" w:color="auto"/>
          </w:divBdr>
        </w:div>
        <w:div w:id="634481078">
          <w:marLeft w:val="480"/>
          <w:marRight w:val="0"/>
          <w:marTop w:val="0"/>
          <w:marBottom w:val="0"/>
          <w:divBdr>
            <w:top w:val="none" w:sz="0" w:space="0" w:color="auto"/>
            <w:left w:val="none" w:sz="0" w:space="0" w:color="auto"/>
            <w:bottom w:val="none" w:sz="0" w:space="0" w:color="auto"/>
            <w:right w:val="none" w:sz="0" w:space="0" w:color="auto"/>
          </w:divBdr>
        </w:div>
        <w:div w:id="537545557">
          <w:marLeft w:val="480"/>
          <w:marRight w:val="0"/>
          <w:marTop w:val="0"/>
          <w:marBottom w:val="0"/>
          <w:divBdr>
            <w:top w:val="none" w:sz="0" w:space="0" w:color="auto"/>
            <w:left w:val="none" w:sz="0" w:space="0" w:color="auto"/>
            <w:bottom w:val="none" w:sz="0" w:space="0" w:color="auto"/>
            <w:right w:val="none" w:sz="0" w:space="0" w:color="auto"/>
          </w:divBdr>
        </w:div>
        <w:div w:id="125245371">
          <w:marLeft w:val="480"/>
          <w:marRight w:val="0"/>
          <w:marTop w:val="0"/>
          <w:marBottom w:val="0"/>
          <w:divBdr>
            <w:top w:val="none" w:sz="0" w:space="0" w:color="auto"/>
            <w:left w:val="none" w:sz="0" w:space="0" w:color="auto"/>
            <w:bottom w:val="none" w:sz="0" w:space="0" w:color="auto"/>
            <w:right w:val="none" w:sz="0" w:space="0" w:color="auto"/>
          </w:divBdr>
        </w:div>
        <w:div w:id="1628579920">
          <w:marLeft w:val="480"/>
          <w:marRight w:val="0"/>
          <w:marTop w:val="0"/>
          <w:marBottom w:val="0"/>
          <w:divBdr>
            <w:top w:val="none" w:sz="0" w:space="0" w:color="auto"/>
            <w:left w:val="none" w:sz="0" w:space="0" w:color="auto"/>
            <w:bottom w:val="none" w:sz="0" w:space="0" w:color="auto"/>
            <w:right w:val="none" w:sz="0" w:space="0" w:color="auto"/>
          </w:divBdr>
        </w:div>
        <w:div w:id="463697797">
          <w:marLeft w:val="480"/>
          <w:marRight w:val="0"/>
          <w:marTop w:val="0"/>
          <w:marBottom w:val="0"/>
          <w:divBdr>
            <w:top w:val="none" w:sz="0" w:space="0" w:color="auto"/>
            <w:left w:val="none" w:sz="0" w:space="0" w:color="auto"/>
            <w:bottom w:val="none" w:sz="0" w:space="0" w:color="auto"/>
            <w:right w:val="none" w:sz="0" w:space="0" w:color="auto"/>
          </w:divBdr>
        </w:div>
        <w:div w:id="1405879327">
          <w:marLeft w:val="480"/>
          <w:marRight w:val="0"/>
          <w:marTop w:val="0"/>
          <w:marBottom w:val="0"/>
          <w:divBdr>
            <w:top w:val="none" w:sz="0" w:space="0" w:color="auto"/>
            <w:left w:val="none" w:sz="0" w:space="0" w:color="auto"/>
            <w:bottom w:val="none" w:sz="0" w:space="0" w:color="auto"/>
            <w:right w:val="none" w:sz="0" w:space="0" w:color="auto"/>
          </w:divBdr>
        </w:div>
        <w:div w:id="732119903">
          <w:marLeft w:val="480"/>
          <w:marRight w:val="0"/>
          <w:marTop w:val="0"/>
          <w:marBottom w:val="0"/>
          <w:divBdr>
            <w:top w:val="none" w:sz="0" w:space="0" w:color="auto"/>
            <w:left w:val="none" w:sz="0" w:space="0" w:color="auto"/>
            <w:bottom w:val="none" w:sz="0" w:space="0" w:color="auto"/>
            <w:right w:val="none" w:sz="0" w:space="0" w:color="auto"/>
          </w:divBdr>
        </w:div>
        <w:div w:id="722632484">
          <w:marLeft w:val="480"/>
          <w:marRight w:val="0"/>
          <w:marTop w:val="0"/>
          <w:marBottom w:val="0"/>
          <w:divBdr>
            <w:top w:val="none" w:sz="0" w:space="0" w:color="auto"/>
            <w:left w:val="none" w:sz="0" w:space="0" w:color="auto"/>
            <w:bottom w:val="none" w:sz="0" w:space="0" w:color="auto"/>
            <w:right w:val="none" w:sz="0" w:space="0" w:color="auto"/>
          </w:divBdr>
        </w:div>
        <w:div w:id="1035346863">
          <w:marLeft w:val="480"/>
          <w:marRight w:val="0"/>
          <w:marTop w:val="0"/>
          <w:marBottom w:val="0"/>
          <w:divBdr>
            <w:top w:val="none" w:sz="0" w:space="0" w:color="auto"/>
            <w:left w:val="none" w:sz="0" w:space="0" w:color="auto"/>
            <w:bottom w:val="none" w:sz="0" w:space="0" w:color="auto"/>
            <w:right w:val="none" w:sz="0" w:space="0" w:color="auto"/>
          </w:divBdr>
        </w:div>
        <w:div w:id="2144497068">
          <w:marLeft w:val="480"/>
          <w:marRight w:val="0"/>
          <w:marTop w:val="0"/>
          <w:marBottom w:val="0"/>
          <w:divBdr>
            <w:top w:val="none" w:sz="0" w:space="0" w:color="auto"/>
            <w:left w:val="none" w:sz="0" w:space="0" w:color="auto"/>
            <w:bottom w:val="none" w:sz="0" w:space="0" w:color="auto"/>
            <w:right w:val="none" w:sz="0" w:space="0" w:color="auto"/>
          </w:divBdr>
        </w:div>
        <w:div w:id="41027718">
          <w:marLeft w:val="480"/>
          <w:marRight w:val="0"/>
          <w:marTop w:val="0"/>
          <w:marBottom w:val="0"/>
          <w:divBdr>
            <w:top w:val="none" w:sz="0" w:space="0" w:color="auto"/>
            <w:left w:val="none" w:sz="0" w:space="0" w:color="auto"/>
            <w:bottom w:val="none" w:sz="0" w:space="0" w:color="auto"/>
            <w:right w:val="none" w:sz="0" w:space="0" w:color="auto"/>
          </w:divBdr>
        </w:div>
        <w:div w:id="314648159">
          <w:marLeft w:val="480"/>
          <w:marRight w:val="0"/>
          <w:marTop w:val="0"/>
          <w:marBottom w:val="0"/>
          <w:divBdr>
            <w:top w:val="none" w:sz="0" w:space="0" w:color="auto"/>
            <w:left w:val="none" w:sz="0" w:space="0" w:color="auto"/>
            <w:bottom w:val="none" w:sz="0" w:space="0" w:color="auto"/>
            <w:right w:val="none" w:sz="0" w:space="0" w:color="auto"/>
          </w:divBdr>
        </w:div>
        <w:div w:id="335227003">
          <w:marLeft w:val="480"/>
          <w:marRight w:val="0"/>
          <w:marTop w:val="0"/>
          <w:marBottom w:val="0"/>
          <w:divBdr>
            <w:top w:val="none" w:sz="0" w:space="0" w:color="auto"/>
            <w:left w:val="none" w:sz="0" w:space="0" w:color="auto"/>
            <w:bottom w:val="none" w:sz="0" w:space="0" w:color="auto"/>
            <w:right w:val="none" w:sz="0" w:space="0" w:color="auto"/>
          </w:divBdr>
        </w:div>
        <w:div w:id="33236639">
          <w:marLeft w:val="480"/>
          <w:marRight w:val="0"/>
          <w:marTop w:val="0"/>
          <w:marBottom w:val="0"/>
          <w:divBdr>
            <w:top w:val="none" w:sz="0" w:space="0" w:color="auto"/>
            <w:left w:val="none" w:sz="0" w:space="0" w:color="auto"/>
            <w:bottom w:val="none" w:sz="0" w:space="0" w:color="auto"/>
            <w:right w:val="none" w:sz="0" w:space="0" w:color="auto"/>
          </w:divBdr>
        </w:div>
        <w:div w:id="831869014">
          <w:marLeft w:val="480"/>
          <w:marRight w:val="0"/>
          <w:marTop w:val="0"/>
          <w:marBottom w:val="0"/>
          <w:divBdr>
            <w:top w:val="none" w:sz="0" w:space="0" w:color="auto"/>
            <w:left w:val="none" w:sz="0" w:space="0" w:color="auto"/>
            <w:bottom w:val="none" w:sz="0" w:space="0" w:color="auto"/>
            <w:right w:val="none" w:sz="0" w:space="0" w:color="auto"/>
          </w:divBdr>
        </w:div>
        <w:div w:id="381294269">
          <w:marLeft w:val="480"/>
          <w:marRight w:val="0"/>
          <w:marTop w:val="0"/>
          <w:marBottom w:val="0"/>
          <w:divBdr>
            <w:top w:val="none" w:sz="0" w:space="0" w:color="auto"/>
            <w:left w:val="none" w:sz="0" w:space="0" w:color="auto"/>
            <w:bottom w:val="none" w:sz="0" w:space="0" w:color="auto"/>
            <w:right w:val="none" w:sz="0" w:space="0" w:color="auto"/>
          </w:divBdr>
        </w:div>
        <w:div w:id="1418752241">
          <w:marLeft w:val="480"/>
          <w:marRight w:val="0"/>
          <w:marTop w:val="0"/>
          <w:marBottom w:val="0"/>
          <w:divBdr>
            <w:top w:val="none" w:sz="0" w:space="0" w:color="auto"/>
            <w:left w:val="none" w:sz="0" w:space="0" w:color="auto"/>
            <w:bottom w:val="none" w:sz="0" w:space="0" w:color="auto"/>
            <w:right w:val="none" w:sz="0" w:space="0" w:color="auto"/>
          </w:divBdr>
        </w:div>
        <w:div w:id="2134976244">
          <w:marLeft w:val="480"/>
          <w:marRight w:val="0"/>
          <w:marTop w:val="0"/>
          <w:marBottom w:val="0"/>
          <w:divBdr>
            <w:top w:val="none" w:sz="0" w:space="0" w:color="auto"/>
            <w:left w:val="none" w:sz="0" w:space="0" w:color="auto"/>
            <w:bottom w:val="none" w:sz="0" w:space="0" w:color="auto"/>
            <w:right w:val="none" w:sz="0" w:space="0" w:color="auto"/>
          </w:divBdr>
        </w:div>
        <w:div w:id="1957130313">
          <w:marLeft w:val="480"/>
          <w:marRight w:val="0"/>
          <w:marTop w:val="0"/>
          <w:marBottom w:val="0"/>
          <w:divBdr>
            <w:top w:val="none" w:sz="0" w:space="0" w:color="auto"/>
            <w:left w:val="none" w:sz="0" w:space="0" w:color="auto"/>
            <w:bottom w:val="none" w:sz="0" w:space="0" w:color="auto"/>
            <w:right w:val="none" w:sz="0" w:space="0" w:color="auto"/>
          </w:divBdr>
        </w:div>
      </w:divsChild>
    </w:div>
    <w:div w:id="1313873167">
      <w:bodyDiv w:val="1"/>
      <w:marLeft w:val="0"/>
      <w:marRight w:val="0"/>
      <w:marTop w:val="0"/>
      <w:marBottom w:val="0"/>
      <w:divBdr>
        <w:top w:val="none" w:sz="0" w:space="0" w:color="auto"/>
        <w:left w:val="none" w:sz="0" w:space="0" w:color="auto"/>
        <w:bottom w:val="none" w:sz="0" w:space="0" w:color="auto"/>
        <w:right w:val="none" w:sz="0" w:space="0" w:color="auto"/>
      </w:divBdr>
    </w:div>
    <w:div w:id="1315449392">
      <w:bodyDiv w:val="1"/>
      <w:marLeft w:val="0"/>
      <w:marRight w:val="0"/>
      <w:marTop w:val="0"/>
      <w:marBottom w:val="0"/>
      <w:divBdr>
        <w:top w:val="none" w:sz="0" w:space="0" w:color="auto"/>
        <w:left w:val="none" w:sz="0" w:space="0" w:color="auto"/>
        <w:bottom w:val="none" w:sz="0" w:space="0" w:color="auto"/>
        <w:right w:val="none" w:sz="0" w:space="0" w:color="auto"/>
      </w:divBdr>
      <w:divsChild>
        <w:div w:id="1271009007">
          <w:marLeft w:val="480"/>
          <w:marRight w:val="0"/>
          <w:marTop w:val="0"/>
          <w:marBottom w:val="0"/>
          <w:divBdr>
            <w:top w:val="none" w:sz="0" w:space="0" w:color="auto"/>
            <w:left w:val="none" w:sz="0" w:space="0" w:color="auto"/>
            <w:bottom w:val="none" w:sz="0" w:space="0" w:color="auto"/>
            <w:right w:val="none" w:sz="0" w:space="0" w:color="auto"/>
          </w:divBdr>
        </w:div>
        <w:div w:id="1944650581">
          <w:marLeft w:val="480"/>
          <w:marRight w:val="0"/>
          <w:marTop w:val="0"/>
          <w:marBottom w:val="0"/>
          <w:divBdr>
            <w:top w:val="none" w:sz="0" w:space="0" w:color="auto"/>
            <w:left w:val="none" w:sz="0" w:space="0" w:color="auto"/>
            <w:bottom w:val="none" w:sz="0" w:space="0" w:color="auto"/>
            <w:right w:val="none" w:sz="0" w:space="0" w:color="auto"/>
          </w:divBdr>
        </w:div>
        <w:div w:id="1837189475">
          <w:marLeft w:val="480"/>
          <w:marRight w:val="0"/>
          <w:marTop w:val="0"/>
          <w:marBottom w:val="0"/>
          <w:divBdr>
            <w:top w:val="none" w:sz="0" w:space="0" w:color="auto"/>
            <w:left w:val="none" w:sz="0" w:space="0" w:color="auto"/>
            <w:bottom w:val="none" w:sz="0" w:space="0" w:color="auto"/>
            <w:right w:val="none" w:sz="0" w:space="0" w:color="auto"/>
          </w:divBdr>
        </w:div>
        <w:div w:id="1787192141">
          <w:marLeft w:val="480"/>
          <w:marRight w:val="0"/>
          <w:marTop w:val="0"/>
          <w:marBottom w:val="0"/>
          <w:divBdr>
            <w:top w:val="none" w:sz="0" w:space="0" w:color="auto"/>
            <w:left w:val="none" w:sz="0" w:space="0" w:color="auto"/>
            <w:bottom w:val="none" w:sz="0" w:space="0" w:color="auto"/>
            <w:right w:val="none" w:sz="0" w:space="0" w:color="auto"/>
          </w:divBdr>
        </w:div>
        <w:div w:id="798914377">
          <w:marLeft w:val="480"/>
          <w:marRight w:val="0"/>
          <w:marTop w:val="0"/>
          <w:marBottom w:val="0"/>
          <w:divBdr>
            <w:top w:val="none" w:sz="0" w:space="0" w:color="auto"/>
            <w:left w:val="none" w:sz="0" w:space="0" w:color="auto"/>
            <w:bottom w:val="none" w:sz="0" w:space="0" w:color="auto"/>
            <w:right w:val="none" w:sz="0" w:space="0" w:color="auto"/>
          </w:divBdr>
        </w:div>
        <w:div w:id="1678118303">
          <w:marLeft w:val="480"/>
          <w:marRight w:val="0"/>
          <w:marTop w:val="0"/>
          <w:marBottom w:val="0"/>
          <w:divBdr>
            <w:top w:val="none" w:sz="0" w:space="0" w:color="auto"/>
            <w:left w:val="none" w:sz="0" w:space="0" w:color="auto"/>
            <w:bottom w:val="none" w:sz="0" w:space="0" w:color="auto"/>
            <w:right w:val="none" w:sz="0" w:space="0" w:color="auto"/>
          </w:divBdr>
        </w:div>
        <w:div w:id="553005920">
          <w:marLeft w:val="480"/>
          <w:marRight w:val="0"/>
          <w:marTop w:val="0"/>
          <w:marBottom w:val="0"/>
          <w:divBdr>
            <w:top w:val="none" w:sz="0" w:space="0" w:color="auto"/>
            <w:left w:val="none" w:sz="0" w:space="0" w:color="auto"/>
            <w:bottom w:val="none" w:sz="0" w:space="0" w:color="auto"/>
            <w:right w:val="none" w:sz="0" w:space="0" w:color="auto"/>
          </w:divBdr>
        </w:div>
        <w:div w:id="2018263135">
          <w:marLeft w:val="480"/>
          <w:marRight w:val="0"/>
          <w:marTop w:val="0"/>
          <w:marBottom w:val="0"/>
          <w:divBdr>
            <w:top w:val="none" w:sz="0" w:space="0" w:color="auto"/>
            <w:left w:val="none" w:sz="0" w:space="0" w:color="auto"/>
            <w:bottom w:val="none" w:sz="0" w:space="0" w:color="auto"/>
            <w:right w:val="none" w:sz="0" w:space="0" w:color="auto"/>
          </w:divBdr>
        </w:div>
        <w:div w:id="76244253">
          <w:marLeft w:val="480"/>
          <w:marRight w:val="0"/>
          <w:marTop w:val="0"/>
          <w:marBottom w:val="0"/>
          <w:divBdr>
            <w:top w:val="none" w:sz="0" w:space="0" w:color="auto"/>
            <w:left w:val="none" w:sz="0" w:space="0" w:color="auto"/>
            <w:bottom w:val="none" w:sz="0" w:space="0" w:color="auto"/>
            <w:right w:val="none" w:sz="0" w:space="0" w:color="auto"/>
          </w:divBdr>
        </w:div>
        <w:div w:id="1040787730">
          <w:marLeft w:val="480"/>
          <w:marRight w:val="0"/>
          <w:marTop w:val="0"/>
          <w:marBottom w:val="0"/>
          <w:divBdr>
            <w:top w:val="none" w:sz="0" w:space="0" w:color="auto"/>
            <w:left w:val="none" w:sz="0" w:space="0" w:color="auto"/>
            <w:bottom w:val="none" w:sz="0" w:space="0" w:color="auto"/>
            <w:right w:val="none" w:sz="0" w:space="0" w:color="auto"/>
          </w:divBdr>
        </w:div>
        <w:div w:id="623510183">
          <w:marLeft w:val="480"/>
          <w:marRight w:val="0"/>
          <w:marTop w:val="0"/>
          <w:marBottom w:val="0"/>
          <w:divBdr>
            <w:top w:val="none" w:sz="0" w:space="0" w:color="auto"/>
            <w:left w:val="none" w:sz="0" w:space="0" w:color="auto"/>
            <w:bottom w:val="none" w:sz="0" w:space="0" w:color="auto"/>
            <w:right w:val="none" w:sz="0" w:space="0" w:color="auto"/>
          </w:divBdr>
        </w:div>
        <w:div w:id="1319112438">
          <w:marLeft w:val="480"/>
          <w:marRight w:val="0"/>
          <w:marTop w:val="0"/>
          <w:marBottom w:val="0"/>
          <w:divBdr>
            <w:top w:val="none" w:sz="0" w:space="0" w:color="auto"/>
            <w:left w:val="none" w:sz="0" w:space="0" w:color="auto"/>
            <w:bottom w:val="none" w:sz="0" w:space="0" w:color="auto"/>
            <w:right w:val="none" w:sz="0" w:space="0" w:color="auto"/>
          </w:divBdr>
        </w:div>
        <w:div w:id="267085978">
          <w:marLeft w:val="480"/>
          <w:marRight w:val="0"/>
          <w:marTop w:val="0"/>
          <w:marBottom w:val="0"/>
          <w:divBdr>
            <w:top w:val="none" w:sz="0" w:space="0" w:color="auto"/>
            <w:left w:val="none" w:sz="0" w:space="0" w:color="auto"/>
            <w:bottom w:val="none" w:sz="0" w:space="0" w:color="auto"/>
            <w:right w:val="none" w:sz="0" w:space="0" w:color="auto"/>
          </w:divBdr>
        </w:div>
        <w:div w:id="2075464577">
          <w:marLeft w:val="480"/>
          <w:marRight w:val="0"/>
          <w:marTop w:val="0"/>
          <w:marBottom w:val="0"/>
          <w:divBdr>
            <w:top w:val="none" w:sz="0" w:space="0" w:color="auto"/>
            <w:left w:val="none" w:sz="0" w:space="0" w:color="auto"/>
            <w:bottom w:val="none" w:sz="0" w:space="0" w:color="auto"/>
            <w:right w:val="none" w:sz="0" w:space="0" w:color="auto"/>
          </w:divBdr>
        </w:div>
        <w:div w:id="1336834989">
          <w:marLeft w:val="480"/>
          <w:marRight w:val="0"/>
          <w:marTop w:val="0"/>
          <w:marBottom w:val="0"/>
          <w:divBdr>
            <w:top w:val="none" w:sz="0" w:space="0" w:color="auto"/>
            <w:left w:val="none" w:sz="0" w:space="0" w:color="auto"/>
            <w:bottom w:val="none" w:sz="0" w:space="0" w:color="auto"/>
            <w:right w:val="none" w:sz="0" w:space="0" w:color="auto"/>
          </w:divBdr>
        </w:div>
        <w:div w:id="1061173515">
          <w:marLeft w:val="480"/>
          <w:marRight w:val="0"/>
          <w:marTop w:val="0"/>
          <w:marBottom w:val="0"/>
          <w:divBdr>
            <w:top w:val="none" w:sz="0" w:space="0" w:color="auto"/>
            <w:left w:val="none" w:sz="0" w:space="0" w:color="auto"/>
            <w:bottom w:val="none" w:sz="0" w:space="0" w:color="auto"/>
            <w:right w:val="none" w:sz="0" w:space="0" w:color="auto"/>
          </w:divBdr>
        </w:div>
        <w:div w:id="1869178320">
          <w:marLeft w:val="480"/>
          <w:marRight w:val="0"/>
          <w:marTop w:val="0"/>
          <w:marBottom w:val="0"/>
          <w:divBdr>
            <w:top w:val="none" w:sz="0" w:space="0" w:color="auto"/>
            <w:left w:val="none" w:sz="0" w:space="0" w:color="auto"/>
            <w:bottom w:val="none" w:sz="0" w:space="0" w:color="auto"/>
            <w:right w:val="none" w:sz="0" w:space="0" w:color="auto"/>
          </w:divBdr>
        </w:div>
        <w:div w:id="194973021">
          <w:marLeft w:val="480"/>
          <w:marRight w:val="0"/>
          <w:marTop w:val="0"/>
          <w:marBottom w:val="0"/>
          <w:divBdr>
            <w:top w:val="none" w:sz="0" w:space="0" w:color="auto"/>
            <w:left w:val="none" w:sz="0" w:space="0" w:color="auto"/>
            <w:bottom w:val="none" w:sz="0" w:space="0" w:color="auto"/>
            <w:right w:val="none" w:sz="0" w:space="0" w:color="auto"/>
          </w:divBdr>
        </w:div>
        <w:div w:id="748967783">
          <w:marLeft w:val="480"/>
          <w:marRight w:val="0"/>
          <w:marTop w:val="0"/>
          <w:marBottom w:val="0"/>
          <w:divBdr>
            <w:top w:val="none" w:sz="0" w:space="0" w:color="auto"/>
            <w:left w:val="none" w:sz="0" w:space="0" w:color="auto"/>
            <w:bottom w:val="none" w:sz="0" w:space="0" w:color="auto"/>
            <w:right w:val="none" w:sz="0" w:space="0" w:color="auto"/>
          </w:divBdr>
        </w:div>
        <w:div w:id="666330002">
          <w:marLeft w:val="480"/>
          <w:marRight w:val="0"/>
          <w:marTop w:val="0"/>
          <w:marBottom w:val="0"/>
          <w:divBdr>
            <w:top w:val="none" w:sz="0" w:space="0" w:color="auto"/>
            <w:left w:val="none" w:sz="0" w:space="0" w:color="auto"/>
            <w:bottom w:val="none" w:sz="0" w:space="0" w:color="auto"/>
            <w:right w:val="none" w:sz="0" w:space="0" w:color="auto"/>
          </w:divBdr>
        </w:div>
        <w:div w:id="2065516606">
          <w:marLeft w:val="480"/>
          <w:marRight w:val="0"/>
          <w:marTop w:val="0"/>
          <w:marBottom w:val="0"/>
          <w:divBdr>
            <w:top w:val="none" w:sz="0" w:space="0" w:color="auto"/>
            <w:left w:val="none" w:sz="0" w:space="0" w:color="auto"/>
            <w:bottom w:val="none" w:sz="0" w:space="0" w:color="auto"/>
            <w:right w:val="none" w:sz="0" w:space="0" w:color="auto"/>
          </w:divBdr>
        </w:div>
        <w:div w:id="50345633">
          <w:marLeft w:val="480"/>
          <w:marRight w:val="0"/>
          <w:marTop w:val="0"/>
          <w:marBottom w:val="0"/>
          <w:divBdr>
            <w:top w:val="none" w:sz="0" w:space="0" w:color="auto"/>
            <w:left w:val="none" w:sz="0" w:space="0" w:color="auto"/>
            <w:bottom w:val="none" w:sz="0" w:space="0" w:color="auto"/>
            <w:right w:val="none" w:sz="0" w:space="0" w:color="auto"/>
          </w:divBdr>
        </w:div>
        <w:div w:id="1615557740">
          <w:marLeft w:val="480"/>
          <w:marRight w:val="0"/>
          <w:marTop w:val="0"/>
          <w:marBottom w:val="0"/>
          <w:divBdr>
            <w:top w:val="none" w:sz="0" w:space="0" w:color="auto"/>
            <w:left w:val="none" w:sz="0" w:space="0" w:color="auto"/>
            <w:bottom w:val="none" w:sz="0" w:space="0" w:color="auto"/>
            <w:right w:val="none" w:sz="0" w:space="0" w:color="auto"/>
          </w:divBdr>
        </w:div>
        <w:div w:id="1851335777">
          <w:marLeft w:val="480"/>
          <w:marRight w:val="0"/>
          <w:marTop w:val="0"/>
          <w:marBottom w:val="0"/>
          <w:divBdr>
            <w:top w:val="none" w:sz="0" w:space="0" w:color="auto"/>
            <w:left w:val="none" w:sz="0" w:space="0" w:color="auto"/>
            <w:bottom w:val="none" w:sz="0" w:space="0" w:color="auto"/>
            <w:right w:val="none" w:sz="0" w:space="0" w:color="auto"/>
          </w:divBdr>
        </w:div>
        <w:div w:id="544289902">
          <w:marLeft w:val="480"/>
          <w:marRight w:val="0"/>
          <w:marTop w:val="0"/>
          <w:marBottom w:val="0"/>
          <w:divBdr>
            <w:top w:val="none" w:sz="0" w:space="0" w:color="auto"/>
            <w:left w:val="none" w:sz="0" w:space="0" w:color="auto"/>
            <w:bottom w:val="none" w:sz="0" w:space="0" w:color="auto"/>
            <w:right w:val="none" w:sz="0" w:space="0" w:color="auto"/>
          </w:divBdr>
        </w:div>
        <w:div w:id="1966962801">
          <w:marLeft w:val="480"/>
          <w:marRight w:val="0"/>
          <w:marTop w:val="0"/>
          <w:marBottom w:val="0"/>
          <w:divBdr>
            <w:top w:val="none" w:sz="0" w:space="0" w:color="auto"/>
            <w:left w:val="none" w:sz="0" w:space="0" w:color="auto"/>
            <w:bottom w:val="none" w:sz="0" w:space="0" w:color="auto"/>
            <w:right w:val="none" w:sz="0" w:space="0" w:color="auto"/>
          </w:divBdr>
        </w:div>
        <w:div w:id="799960655">
          <w:marLeft w:val="480"/>
          <w:marRight w:val="0"/>
          <w:marTop w:val="0"/>
          <w:marBottom w:val="0"/>
          <w:divBdr>
            <w:top w:val="none" w:sz="0" w:space="0" w:color="auto"/>
            <w:left w:val="none" w:sz="0" w:space="0" w:color="auto"/>
            <w:bottom w:val="none" w:sz="0" w:space="0" w:color="auto"/>
            <w:right w:val="none" w:sz="0" w:space="0" w:color="auto"/>
          </w:divBdr>
        </w:div>
        <w:div w:id="1757819155">
          <w:marLeft w:val="480"/>
          <w:marRight w:val="0"/>
          <w:marTop w:val="0"/>
          <w:marBottom w:val="0"/>
          <w:divBdr>
            <w:top w:val="none" w:sz="0" w:space="0" w:color="auto"/>
            <w:left w:val="none" w:sz="0" w:space="0" w:color="auto"/>
            <w:bottom w:val="none" w:sz="0" w:space="0" w:color="auto"/>
            <w:right w:val="none" w:sz="0" w:space="0" w:color="auto"/>
          </w:divBdr>
        </w:div>
        <w:div w:id="1085689028">
          <w:marLeft w:val="480"/>
          <w:marRight w:val="0"/>
          <w:marTop w:val="0"/>
          <w:marBottom w:val="0"/>
          <w:divBdr>
            <w:top w:val="none" w:sz="0" w:space="0" w:color="auto"/>
            <w:left w:val="none" w:sz="0" w:space="0" w:color="auto"/>
            <w:bottom w:val="none" w:sz="0" w:space="0" w:color="auto"/>
            <w:right w:val="none" w:sz="0" w:space="0" w:color="auto"/>
          </w:divBdr>
        </w:div>
        <w:div w:id="558713245">
          <w:marLeft w:val="480"/>
          <w:marRight w:val="0"/>
          <w:marTop w:val="0"/>
          <w:marBottom w:val="0"/>
          <w:divBdr>
            <w:top w:val="none" w:sz="0" w:space="0" w:color="auto"/>
            <w:left w:val="none" w:sz="0" w:space="0" w:color="auto"/>
            <w:bottom w:val="none" w:sz="0" w:space="0" w:color="auto"/>
            <w:right w:val="none" w:sz="0" w:space="0" w:color="auto"/>
          </w:divBdr>
        </w:div>
        <w:div w:id="714892228">
          <w:marLeft w:val="480"/>
          <w:marRight w:val="0"/>
          <w:marTop w:val="0"/>
          <w:marBottom w:val="0"/>
          <w:divBdr>
            <w:top w:val="none" w:sz="0" w:space="0" w:color="auto"/>
            <w:left w:val="none" w:sz="0" w:space="0" w:color="auto"/>
            <w:bottom w:val="none" w:sz="0" w:space="0" w:color="auto"/>
            <w:right w:val="none" w:sz="0" w:space="0" w:color="auto"/>
          </w:divBdr>
        </w:div>
        <w:div w:id="2014911440">
          <w:marLeft w:val="480"/>
          <w:marRight w:val="0"/>
          <w:marTop w:val="0"/>
          <w:marBottom w:val="0"/>
          <w:divBdr>
            <w:top w:val="none" w:sz="0" w:space="0" w:color="auto"/>
            <w:left w:val="none" w:sz="0" w:space="0" w:color="auto"/>
            <w:bottom w:val="none" w:sz="0" w:space="0" w:color="auto"/>
            <w:right w:val="none" w:sz="0" w:space="0" w:color="auto"/>
          </w:divBdr>
        </w:div>
        <w:div w:id="149490930">
          <w:marLeft w:val="480"/>
          <w:marRight w:val="0"/>
          <w:marTop w:val="0"/>
          <w:marBottom w:val="0"/>
          <w:divBdr>
            <w:top w:val="none" w:sz="0" w:space="0" w:color="auto"/>
            <w:left w:val="none" w:sz="0" w:space="0" w:color="auto"/>
            <w:bottom w:val="none" w:sz="0" w:space="0" w:color="auto"/>
            <w:right w:val="none" w:sz="0" w:space="0" w:color="auto"/>
          </w:divBdr>
        </w:div>
        <w:div w:id="759981729">
          <w:marLeft w:val="480"/>
          <w:marRight w:val="0"/>
          <w:marTop w:val="0"/>
          <w:marBottom w:val="0"/>
          <w:divBdr>
            <w:top w:val="none" w:sz="0" w:space="0" w:color="auto"/>
            <w:left w:val="none" w:sz="0" w:space="0" w:color="auto"/>
            <w:bottom w:val="none" w:sz="0" w:space="0" w:color="auto"/>
            <w:right w:val="none" w:sz="0" w:space="0" w:color="auto"/>
          </w:divBdr>
        </w:div>
        <w:div w:id="1521361298">
          <w:marLeft w:val="480"/>
          <w:marRight w:val="0"/>
          <w:marTop w:val="0"/>
          <w:marBottom w:val="0"/>
          <w:divBdr>
            <w:top w:val="none" w:sz="0" w:space="0" w:color="auto"/>
            <w:left w:val="none" w:sz="0" w:space="0" w:color="auto"/>
            <w:bottom w:val="none" w:sz="0" w:space="0" w:color="auto"/>
            <w:right w:val="none" w:sz="0" w:space="0" w:color="auto"/>
          </w:divBdr>
        </w:div>
        <w:div w:id="2036075449">
          <w:marLeft w:val="480"/>
          <w:marRight w:val="0"/>
          <w:marTop w:val="0"/>
          <w:marBottom w:val="0"/>
          <w:divBdr>
            <w:top w:val="none" w:sz="0" w:space="0" w:color="auto"/>
            <w:left w:val="none" w:sz="0" w:space="0" w:color="auto"/>
            <w:bottom w:val="none" w:sz="0" w:space="0" w:color="auto"/>
            <w:right w:val="none" w:sz="0" w:space="0" w:color="auto"/>
          </w:divBdr>
        </w:div>
        <w:div w:id="1402211672">
          <w:marLeft w:val="480"/>
          <w:marRight w:val="0"/>
          <w:marTop w:val="0"/>
          <w:marBottom w:val="0"/>
          <w:divBdr>
            <w:top w:val="none" w:sz="0" w:space="0" w:color="auto"/>
            <w:left w:val="none" w:sz="0" w:space="0" w:color="auto"/>
            <w:bottom w:val="none" w:sz="0" w:space="0" w:color="auto"/>
            <w:right w:val="none" w:sz="0" w:space="0" w:color="auto"/>
          </w:divBdr>
        </w:div>
        <w:div w:id="1734039615">
          <w:marLeft w:val="480"/>
          <w:marRight w:val="0"/>
          <w:marTop w:val="0"/>
          <w:marBottom w:val="0"/>
          <w:divBdr>
            <w:top w:val="none" w:sz="0" w:space="0" w:color="auto"/>
            <w:left w:val="none" w:sz="0" w:space="0" w:color="auto"/>
            <w:bottom w:val="none" w:sz="0" w:space="0" w:color="auto"/>
            <w:right w:val="none" w:sz="0" w:space="0" w:color="auto"/>
          </w:divBdr>
        </w:div>
        <w:div w:id="127673088">
          <w:marLeft w:val="480"/>
          <w:marRight w:val="0"/>
          <w:marTop w:val="0"/>
          <w:marBottom w:val="0"/>
          <w:divBdr>
            <w:top w:val="none" w:sz="0" w:space="0" w:color="auto"/>
            <w:left w:val="none" w:sz="0" w:space="0" w:color="auto"/>
            <w:bottom w:val="none" w:sz="0" w:space="0" w:color="auto"/>
            <w:right w:val="none" w:sz="0" w:space="0" w:color="auto"/>
          </w:divBdr>
        </w:div>
      </w:divsChild>
    </w:div>
    <w:div w:id="1316029586">
      <w:bodyDiv w:val="1"/>
      <w:marLeft w:val="0"/>
      <w:marRight w:val="0"/>
      <w:marTop w:val="0"/>
      <w:marBottom w:val="0"/>
      <w:divBdr>
        <w:top w:val="none" w:sz="0" w:space="0" w:color="auto"/>
        <w:left w:val="none" w:sz="0" w:space="0" w:color="auto"/>
        <w:bottom w:val="none" w:sz="0" w:space="0" w:color="auto"/>
        <w:right w:val="none" w:sz="0" w:space="0" w:color="auto"/>
      </w:divBdr>
      <w:divsChild>
        <w:div w:id="1623530932">
          <w:marLeft w:val="480"/>
          <w:marRight w:val="0"/>
          <w:marTop w:val="0"/>
          <w:marBottom w:val="0"/>
          <w:divBdr>
            <w:top w:val="none" w:sz="0" w:space="0" w:color="auto"/>
            <w:left w:val="none" w:sz="0" w:space="0" w:color="auto"/>
            <w:bottom w:val="none" w:sz="0" w:space="0" w:color="auto"/>
            <w:right w:val="none" w:sz="0" w:space="0" w:color="auto"/>
          </w:divBdr>
        </w:div>
        <w:div w:id="386996921">
          <w:marLeft w:val="480"/>
          <w:marRight w:val="0"/>
          <w:marTop w:val="0"/>
          <w:marBottom w:val="0"/>
          <w:divBdr>
            <w:top w:val="none" w:sz="0" w:space="0" w:color="auto"/>
            <w:left w:val="none" w:sz="0" w:space="0" w:color="auto"/>
            <w:bottom w:val="none" w:sz="0" w:space="0" w:color="auto"/>
            <w:right w:val="none" w:sz="0" w:space="0" w:color="auto"/>
          </w:divBdr>
        </w:div>
        <w:div w:id="831261763">
          <w:marLeft w:val="480"/>
          <w:marRight w:val="0"/>
          <w:marTop w:val="0"/>
          <w:marBottom w:val="0"/>
          <w:divBdr>
            <w:top w:val="none" w:sz="0" w:space="0" w:color="auto"/>
            <w:left w:val="none" w:sz="0" w:space="0" w:color="auto"/>
            <w:bottom w:val="none" w:sz="0" w:space="0" w:color="auto"/>
            <w:right w:val="none" w:sz="0" w:space="0" w:color="auto"/>
          </w:divBdr>
        </w:div>
        <w:div w:id="2077165550">
          <w:marLeft w:val="480"/>
          <w:marRight w:val="0"/>
          <w:marTop w:val="0"/>
          <w:marBottom w:val="0"/>
          <w:divBdr>
            <w:top w:val="none" w:sz="0" w:space="0" w:color="auto"/>
            <w:left w:val="none" w:sz="0" w:space="0" w:color="auto"/>
            <w:bottom w:val="none" w:sz="0" w:space="0" w:color="auto"/>
            <w:right w:val="none" w:sz="0" w:space="0" w:color="auto"/>
          </w:divBdr>
        </w:div>
        <w:div w:id="794176193">
          <w:marLeft w:val="480"/>
          <w:marRight w:val="0"/>
          <w:marTop w:val="0"/>
          <w:marBottom w:val="0"/>
          <w:divBdr>
            <w:top w:val="none" w:sz="0" w:space="0" w:color="auto"/>
            <w:left w:val="none" w:sz="0" w:space="0" w:color="auto"/>
            <w:bottom w:val="none" w:sz="0" w:space="0" w:color="auto"/>
            <w:right w:val="none" w:sz="0" w:space="0" w:color="auto"/>
          </w:divBdr>
        </w:div>
        <w:div w:id="967203944">
          <w:marLeft w:val="480"/>
          <w:marRight w:val="0"/>
          <w:marTop w:val="0"/>
          <w:marBottom w:val="0"/>
          <w:divBdr>
            <w:top w:val="none" w:sz="0" w:space="0" w:color="auto"/>
            <w:left w:val="none" w:sz="0" w:space="0" w:color="auto"/>
            <w:bottom w:val="none" w:sz="0" w:space="0" w:color="auto"/>
            <w:right w:val="none" w:sz="0" w:space="0" w:color="auto"/>
          </w:divBdr>
        </w:div>
        <w:div w:id="666710908">
          <w:marLeft w:val="480"/>
          <w:marRight w:val="0"/>
          <w:marTop w:val="0"/>
          <w:marBottom w:val="0"/>
          <w:divBdr>
            <w:top w:val="none" w:sz="0" w:space="0" w:color="auto"/>
            <w:left w:val="none" w:sz="0" w:space="0" w:color="auto"/>
            <w:bottom w:val="none" w:sz="0" w:space="0" w:color="auto"/>
            <w:right w:val="none" w:sz="0" w:space="0" w:color="auto"/>
          </w:divBdr>
        </w:div>
        <w:div w:id="1039816184">
          <w:marLeft w:val="480"/>
          <w:marRight w:val="0"/>
          <w:marTop w:val="0"/>
          <w:marBottom w:val="0"/>
          <w:divBdr>
            <w:top w:val="none" w:sz="0" w:space="0" w:color="auto"/>
            <w:left w:val="none" w:sz="0" w:space="0" w:color="auto"/>
            <w:bottom w:val="none" w:sz="0" w:space="0" w:color="auto"/>
            <w:right w:val="none" w:sz="0" w:space="0" w:color="auto"/>
          </w:divBdr>
        </w:div>
        <w:div w:id="907613814">
          <w:marLeft w:val="480"/>
          <w:marRight w:val="0"/>
          <w:marTop w:val="0"/>
          <w:marBottom w:val="0"/>
          <w:divBdr>
            <w:top w:val="none" w:sz="0" w:space="0" w:color="auto"/>
            <w:left w:val="none" w:sz="0" w:space="0" w:color="auto"/>
            <w:bottom w:val="none" w:sz="0" w:space="0" w:color="auto"/>
            <w:right w:val="none" w:sz="0" w:space="0" w:color="auto"/>
          </w:divBdr>
        </w:div>
        <w:div w:id="906377408">
          <w:marLeft w:val="480"/>
          <w:marRight w:val="0"/>
          <w:marTop w:val="0"/>
          <w:marBottom w:val="0"/>
          <w:divBdr>
            <w:top w:val="none" w:sz="0" w:space="0" w:color="auto"/>
            <w:left w:val="none" w:sz="0" w:space="0" w:color="auto"/>
            <w:bottom w:val="none" w:sz="0" w:space="0" w:color="auto"/>
            <w:right w:val="none" w:sz="0" w:space="0" w:color="auto"/>
          </w:divBdr>
        </w:div>
        <w:div w:id="1113325631">
          <w:marLeft w:val="480"/>
          <w:marRight w:val="0"/>
          <w:marTop w:val="0"/>
          <w:marBottom w:val="0"/>
          <w:divBdr>
            <w:top w:val="none" w:sz="0" w:space="0" w:color="auto"/>
            <w:left w:val="none" w:sz="0" w:space="0" w:color="auto"/>
            <w:bottom w:val="none" w:sz="0" w:space="0" w:color="auto"/>
            <w:right w:val="none" w:sz="0" w:space="0" w:color="auto"/>
          </w:divBdr>
        </w:div>
        <w:div w:id="1918394990">
          <w:marLeft w:val="480"/>
          <w:marRight w:val="0"/>
          <w:marTop w:val="0"/>
          <w:marBottom w:val="0"/>
          <w:divBdr>
            <w:top w:val="none" w:sz="0" w:space="0" w:color="auto"/>
            <w:left w:val="none" w:sz="0" w:space="0" w:color="auto"/>
            <w:bottom w:val="none" w:sz="0" w:space="0" w:color="auto"/>
            <w:right w:val="none" w:sz="0" w:space="0" w:color="auto"/>
          </w:divBdr>
        </w:div>
        <w:div w:id="687870376">
          <w:marLeft w:val="480"/>
          <w:marRight w:val="0"/>
          <w:marTop w:val="0"/>
          <w:marBottom w:val="0"/>
          <w:divBdr>
            <w:top w:val="none" w:sz="0" w:space="0" w:color="auto"/>
            <w:left w:val="none" w:sz="0" w:space="0" w:color="auto"/>
            <w:bottom w:val="none" w:sz="0" w:space="0" w:color="auto"/>
            <w:right w:val="none" w:sz="0" w:space="0" w:color="auto"/>
          </w:divBdr>
        </w:div>
        <w:div w:id="2020348738">
          <w:marLeft w:val="480"/>
          <w:marRight w:val="0"/>
          <w:marTop w:val="0"/>
          <w:marBottom w:val="0"/>
          <w:divBdr>
            <w:top w:val="none" w:sz="0" w:space="0" w:color="auto"/>
            <w:left w:val="none" w:sz="0" w:space="0" w:color="auto"/>
            <w:bottom w:val="none" w:sz="0" w:space="0" w:color="auto"/>
            <w:right w:val="none" w:sz="0" w:space="0" w:color="auto"/>
          </w:divBdr>
        </w:div>
        <w:div w:id="1508055593">
          <w:marLeft w:val="480"/>
          <w:marRight w:val="0"/>
          <w:marTop w:val="0"/>
          <w:marBottom w:val="0"/>
          <w:divBdr>
            <w:top w:val="none" w:sz="0" w:space="0" w:color="auto"/>
            <w:left w:val="none" w:sz="0" w:space="0" w:color="auto"/>
            <w:bottom w:val="none" w:sz="0" w:space="0" w:color="auto"/>
            <w:right w:val="none" w:sz="0" w:space="0" w:color="auto"/>
          </w:divBdr>
        </w:div>
        <w:div w:id="717359167">
          <w:marLeft w:val="480"/>
          <w:marRight w:val="0"/>
          <w:marTop w:val="0"/>
          <w:marBottom w:val="0"/>
          <w:divBdr>
            <w:top w:val="none" w:sz="0" w:space="0" w:color="auto"/>
            <w:left w:val="none" w:sz="0" w:space="0" w:color="auto"/>
            <w:bottom w:val="none" w:sz="0" w:space="0" w:color="auto"/>
            <w:right w:val="none" w:sz="0" w:space="0" w:color="auto"/>
          </w:divBdr>
        </w:div>
        <w:div w:id="1676148977">
          <w:marLeft w:val="480"/>
          <w:marRight w:val="0"/>
          <w:marTop w:val="0"/>
          <w:marBottom w:val="0"/>
          <w:divBdr>
            <w:top w:val="none" w:sz="0" w:space="0" w:color="auto"/>
            <w:left w:val="none" w:sz="0" w:space="0" w:color="auto"/>
            <w:bottom w:val="none" w:sz="0" w:space="0" w:color="auto"/>
            <w:right w:val="none" w:sz="0" w:space="0" w:color="auto"/>
          </w:divBdr>
        </w:div>
        <w:div w:id="422337286">
          <w:marLeft w:val="480"/>
          <w:marRight w:val="0"/>
          <w:marTop w:val="0"/>
          <w:marBottom w:val="0"/>
          <w:divBdr>
            <w:top w:val="none" w:sz="0" w:space="0" w:color="auto"/>
            <w:left w:val="none" w:sz="0" w:space="0" w:color="auto"/>
            <w:bottom w:val="none" w:sz="0" w:space="0" w:color="auto"/>
            <w:right w:val="none" w:sz="0" w:space="0" w:color="auto"/>
          </w:divBdr>
        </w:div>
        <w:div w:id="186674514">
          <w:marLeft w:val="480"/>
          <w:marRight w:val="0"/>
          <w:marTop w:val="0"/>
          <w:marBottom w:val="0"/>
          <w:divBdr>
            <w:top w:val="none" w:sz="0" w:space="0" w:color="auto"/>
            <w:left w:val="none" w:sz="0" w:space="0" w:color="auto"/>
            <w:bottom w:val="none" w:sz="0" w:space="0" w:color="auto"/>
            <w:right w:val="none" w:sz="0" w:space="0" w:color="auto"/>
          </w:divBdr>
        </w:div>
        <w:div w:id="2083794166">
          <w:marLeft w:val="480"/>
          <w:marRight w:val="0"/>
          <w:marTop w:val="0"/>
          <w:marBottom w:val="0"/>
          <w:divBdr>
            <w:top w:val="none" w:sz="0" w:space="0" w:color="auto"/>
            <w:left w:val="none" w:sz="0" w:space="0" w:color="auto"/>
            <w:bottom w:val="none" w:sz="0" w:space="0" w:color="auto"/>
            <w:right w:val="none" w:sz="0" w:space="0" w:color="auto"/>
          </w:divBdr>
        </w:div>
        <w:div w:id="1888712645">
          <w:marLeft w:val="480"/>
          <w:marRight w:val="0"/>
          <w:marTop w:val="0"/>
          <w:marBottom w:val="0"/>
          <w:divBdr>
            <w:top w:val="none" w:sz="0" w:space="0" w:color="auto"/>
            <w:left w:val="none" w:sz="0" w:space="0" w:color="auto"/>
            <w:bottom w:val="none" w:sz="0" w:space="0" w:color="auto"/>
            <w:right w:val="none" w:sz="0" w:space="0" w:color="auto"/>
          </w:divBdr>
        </w:div>
        <w:div w:id="1577787006">
          <w:marLeft w:val="480"/>
          <w:marRight w:val="0"/>
          <w:marTop w:val="0"/>
          <w:marBottom w:val="0"/>
          <w:divBdr>
            <w:top w:val="none" w:sz="0" w:space="0" w:color="auto"/>
            <w:left w:val="none" w:sz="0" w:space="0" w:color="auto"/>
            <w:bottom w:val="none" w:sz="0" w:space="0" w:color="auto"/>
            <w:right w:val="none" w:sz="0" w:space="0" w:color="auto"/>
          </w:divBdr>
        </w:div>
        <w:div w:id="1513493395">
          <w:marLeft w:val="480"/>
          <w:marRight w:val="0"/>
          <w:marTop w:val="0"/>
          <w:marBottom w:val="0"/>
          <w:divBdr>
            <w:top w:val="none" w:sz="0" w:space="0" w:color="auto"/>
            <w:left w:val="none" w:sz="0" w:space="0" w:color="auto"/>
            <w:bottom w:val="none" w:sz="0" w:space="0" w:color="auto"/>
            <w:right w:val="none" w:sz="0" w:space="0" w:color="auto"/>
          </w:divBdr>
        </w:div>
        <w:div w:id="124589719">
          <w:marLeft w:val="480"/>
          <w:marRight w:val="0"/>
          <w:marTop w:val="0"/>
          <w:marBottom w:val="0"/>
          <w:divBdr>
            <w:top w:val="none" w:sz="0" w:space="0" w:color="auto"/>
            <w:left w:val="none" w:sz="0" w:space="0" w:color="auto"/>
            <w:bottom w:val="none" w:sz="0" w:space="0" w:color="auto"/>
            <w:right w:val="none" w:sz="0" w:space="0" w:color="auto"/>
          </w:divBdr>
        </w:div>
        <w:div w:id="693071986">
          <w:marLeft w:val="480"/>
          <w:marRight w:val="0"/>
          <w:marTop w:val="0"/>
          <w:marBottom w:val="0"/>
          <w:divBdr>
            <w:top w:val="none" w:sz="0" w:space="0" w:color="auto"/>
            <w:left w:val="none" w:sz="0" w:space="0" w:color="auto"/>
            <w:bottom w:val="none" w:sz="0" w:space="0" w:color="auto"/>
            <w:right w:val="none" w:sz="0" w:space="0" w:color="auto"/>
          </w:divBdr>
        </w:div>
        <w:div w:id="1834493107">
          <w:marLeft w:val="480"/>
          <w:marRight w:val="0"/>
          <w:marTop w:val="0"/>
          <w:marBottom w:val="0"/>
          <w:divBdr>
            <w:top w:val="none" w:sz="0" w:space="0" w:color="auto"/>
            <w:left w:val="none" w:sz="0" w:space="0" w:color="auto"/>
            <w:bottom w:val="none" w:sz="0" w:space="0" w:color="auto"/>
            <w:right w:val="none" w:sz="0" w:space="0" w:color="auto"/>
          </w:divBdr>
        </w:div>
        <w:div w:id="16394784">
          <w:marLeft w:val="480"/>
          <w:marRight w:val="0"/>
          <w:marTop w:val="0"/>
          <w:marBottom w:val="0"/>
          <w:divBdr>
            <w:top w:val="none" w:sz="0" w:space="0" w:color="auto"/>
            <w:left w:val="none" w:sz="0" w:space="0" w:color="auto"/>
            <w:bottom w:val="none" w:sz="0" w:space="0" w:color="auto"/>
            <w:right w:val="none" w:sz="0" w:space="0" w:color="auto"/>
          </w:divBdr>
        </w:div>
        <w:div w:id="523054607">
          <w:marLeft w:val="480"/>
          <w:marRight w:val="0"/>
          <w:marTop w:val="0"/>
          <w:marBottom w:val="0"/>
          <w:divBdr>
            <w:top w:val="none" w:sz="0" w:space="0" w:color="auto"/>
            <w:left w:val="none" w:sz="0" w:space="0" w:color="auto"/>
            <w:bottom w:val="none" w:sz="0" w:space="0" w:color="auto"/>
            <w:right w:val="none" w:sz="0" w:space="0" w:color="auto"/>
          </w:divBdr>
        </w:div>
        <w:div w:id="105514914">
          <w:marLeft w:val="480"/>
          <w:marRight w:val="0"/>
          <w:marTop w:val="0"/>
          <w:marBottom w:val="0"/>
          <w:divBdr>
            <w:top w:val="none" w:sz="0" w:space="0" w:color="auto"/>
            <w:left w:val="none" w:sz="0" w:space="0" w:color="auto"/>
            <w:bottom w:val="none" w:sz="0" w:space="0" w:color="auto"/>
            <w:right w:val="none" w:sz="0" w:space="0" w:color="auto"/>
          </w:divBdr>
        </w:div>
        <w:div w:id="1596015861">
          <w:marLeft w:val="480"/>
          <w:marRight w:val="0"/>
          <w:marTop w:val="0"/>
          <w:marBottom w:val="0"/>
          <w:divBdr>
            <w:top w:val="none" w:sz="0" w:space="0" w:color="auto"/>
            <w:left w:val="none" w:sz="0" w:space="0" w:color="auto"/>
            <w:bottom w:val="none" w:sz="0" w:space="0" w:color="auto"/>
            <w:right w:val="none" w:sz="0" w:space="0" w:color="auto"/>
          </w:divBdr>
        </w:div>
        <w:div w:id="361591336">
          <w:marLeft w:val="480"/>
          <w:marRight w:val="0"/>
          <w:marTop w:val="0"/>
          <w:marBottom w:val="0"/>
          <w:divBdr>
            <w:top w:val="none" w:sz="0" w:space="0" w:color="auto"/>
            <w:left w:val="none" w:sz="0" w:space="0" w:color="auto"/>
            <w:bottom w:val="none" w:sz="0" w:space="0" w:color="auto"/>
            <w:right w:val="none" w:sz="0" w:space="0" w:color="auto"/>
          </w:divBdr>
        </w:div>
        <w:div w:id="558781950">
          <w:marLeft w:val="480"/>
          <w:marRight w:val="0"/>
          <w:marTop w:val="0"/>
          <w:marBottom w:val="0"/>
          <w:divBdr>
            <w:top w:val="none" w:sz="0" w:space="0" w:color="auto"/>
            <w:left w:val="none" w:sz="0" w:space="0" w:color="auto"/>
            <w:bottom w:val="none" w:sz="0" w:space="0" w:color="auto"/>
            <w:right w:val="none" w:sz="0" w:space="0" w:color="auto"/>
          </w:divBdr>
        </w:div>
        <w:div w:id="63528627">
          <w:marLeft w:val="480"/>
          <w:marRight w:val="0"/>
          <w:marTop w:val="0"/>
          <w:marBottom w:val="0"/>
          <w:divBdr>
            <w:top w:val="none" w:sz="0" w:space="0" w:color="auto"/>
            <w:left w:val="none" w:sz="0" w:space="0" w:color="auto"/>
            <w:bottom w:val="none" w:sz="0" w:space="0" w:color="auto"/>
            <w:right w:val="none" w:sz="0" w:space="0" w:color="auto"/>
          </w:divBdr>
        </w:div>
        <w:div w:id="755370472">
          <w:marLeft w:val="480"/>
          <w:marRight w:val="0"/>
          <w:marTop w:val="0"/>
          <w:marBottom w:val="0"/>
          <w:divBdr>
            <w:top w:val="none" w:sz="0" w:space="0" w:color="auto"/>
            <w:left w:val="none" w:sz="0" w:space="0" w:color="auto"/>
            <w:bottom w:val="none" w:sz="0" w:space="0" w:color="auto"/>
            <w:right w:val="none" w:sz="0" w:space="0" w:color="auto"/>
          </w:divBdr>
        </w:div>
        <w:div w:id="375785266">
          <w:marLeft w:val="480"/>
          <w:marRight w:val="0"/>
          <w:marTop w:val="0"/>
          <w:marBottom w:val="0"/>
          <w:divBdr>
            <w:top w:val="none" w:sz="0" w:space="0" w:color="auto"/>
            <w:left w:val="none" w:sz="0" w:space="0" w:color="auto"/>
            <w:bottom w:val="none" w:sz="0" w:space="0" w:color="auto"/>
            <w:right w:val="none" w:sz="0" w:space="0" w:color="auto"/>
          </w:divBdr>
        </w:div>
        <w:div w:id="410934698">
          <w:marLeft w:val="480"/>
          <w:marRight w:val="0"/>
          <w:marTop w:val="0"/>
          <w:marBottom w:val="0"/>
          <w:divBdr>
            <w:top w:val="none" w:sz="0" w:space="0" w:color="auto"/>
            <w:left w:val="none" w:sz="0" w:space="0" w:color="auto"/>
            <w:bottom w:val="none" w:sz="0" w:space="0" w:color="auto"/>
            <w:right w:val="none" w:sz="0" w:space="0" w:color="auto"/>
          </w:divBdr>
        </w:div>
        <w:div w:id="1806972136">
          <w:marLeft w:val="480"/>
          <w:marRight w:val="0"/>
          <w:marTop w:val="0"/>
          <w:marBottom w:val="0"/>
          <w:divBdr>
            <w:top w:val="none" w:sz="0" w:space="0" w:color="auto"/>
            <w:left w:val="none" w:sz="0" w:space="0" w:color="auto"/>
            <w:bottom w:val="none" w:sz="0" w:space="0" w:color="auto"/>
            <w:right w:val="none" w:sz="0" w:space="0" w:color="auto"/>
          </w:divBdr>
        </w:div>
        <w:div w:id="1082793380">
          <w:marLeft w:val="480"/>
          <w:marRight w:val="0"/>
          <w:marTop w:val="0"/>
          <w:marBottom w:val="0"/>
          <w:divBdr>
            <w:top w:val="none" w:sz="0" w:space="0" w:color="auto"/>
            <w:left w:val="none" w:sz="0" w:space="0" w:color="auto"/>
            <w:bottom w:val="none" w:sz="0" w:space="0" w:color="auto"/>
            <w:right w:val="none" w:sz="0" w:space="0" w:color="auto"/>
          </w:divBdr>
        </w:div>
        <w:div w:id="951984586">
          <w:marLeft w:val="480"/>
          <w:marRight w:val="0"/>
          <w:marTop w:val="0"/>
          <w:marBottom w:val="0"/>
          <w:divBdr>
            <w:top w:val="none" w:sz="0" w:space="0" w:color="auto"/>
            <w:left w:val="none" w:sz="0" w:space="0" w:color="auto"/>
            <w:bottom w:val="none" w:sz="0" w:space="0" w:color="auto"/>
            <w:right w:val="none" w:sz="0" w:space="0" w:color="auto"/>
          </w:divBdr>
        </w:div>
        <w:div w:id="1109011607">
          <w:marLeft w:val="480"/>
          <w:marRight w:val="0"/>
          <w:marTop w:val="0"/>
          <w:marBottom w:val="0"/>
          <w:divBdr>
            <w:top w:val="none" w:sz="0" w:space="0" w:color="auto"/>
            <w:left w:val="none" w:sz="0" w:space="0" w:color="auto"/>
            <w:bottom w:val="none" w:sz="0" w:space="0" w:color="auto"/>
            <w:right w:val="none" w:sz="0" w:space="0" w:color="auto"/>
          </w:divBdr>
        </w:div>
        <w:div w:id="872500161">
          <w:marLeft w:val="480"/>
          <w:marRight w:val="0"/>
          <w:marTop w:val="0"/>
          <w:marBottom w:val="0"/>
          <w:divBdr>
            <w:top w:val="none" w:sz="0" w:space="0" w:color="auto"/>
            <w:left w:val="none" w:sz="0" w:space="0" w:color="auto"/>
            <w:bottom w:val="none" w:sz="0" w:space="0" w:color="auto"/>
            <w:right w:val="none" w:sz="0" w:space="0" w:color="auto"/>
          </w:divBdr>
        </w:div>
        <w:div w:id="956564428">
          <w:marLeft w:val="480"/>
          <w:marRight w:val="0"/>
          <w:marTop w:val="0"/>
          <w:marBottom w:val="0"/>
          <w:divBdr>
            <w:top w:val="none" w:sz="0" w:space="0" w:color="auto"/>
            <w:left w:val="none" w:sz="0" w:space="0" w:color="auto"/>
            <w:bottom w:val="none" w:sz="0" w:space="0" w:color="auto"/>
            <w:right w:val="none" w:sz="0" w:space="0" w:color="auto"/>
          </w:divBdr>
        </w:div>
        <w:div w:id="744646791">
          <w:marLeft w:val="480"/>
          <w:marRight w:val="0"/>
          <w:marTop w:val="0"/>
          <w:marBottom w:val="0"/>
          <w:divBdr>
            <w:top w:val="none" w:sz="0" w:space="0" w:color="auto"/>
            <w:left w:val="none" w:sz="0" w:space="0" w:color="auto"/>
            <w:bottom w:val="none" w:sz="0" w:space="0" w:color="auto"/>
            <w:right w:val="none" w:sz="0" w:space="0" w:color="auto"/>
          </w:divBdr>
        </w:div>
        <w:div w:id="647904688">
          <w:marLeft w:val="480"/>
          <w:marRight w:val="0"/>
          <w:marTop w:val="0"/>
          <w:marBottom w:val="0"/>
          <w:divBdr>
            <w:top w:val="none" w:sz="0" w:space="0" w:color="auto"/>
            <w:left w:val="none" w:sz="0" w:space="0" w:color="auto"/>
            <w:bottom w:val="none" w:sz="0" w:space="0" w:color="auto"/>
            <w:right w:val="none" w:sz="0" w:space="0" w:color="auto"/>
          </w:divBdr>
        </w:div>
        <w:div w:id="909921207">
          <w:marLeft w:val="480"/>
          <w:marRight w:val="0"/>
          <w:marTop w:val="0"/>
          <w:marBottom w:val="0"/>
          <w:divBdr>
            <w:top w:val="none" w:sz="0" w:space="0" w:color="auto"/>
            <w:left w:val="none" w:sz="0" w:space="0" w:color="auto"/>
            <w:bottom w:val="none" w:sz="0" w:space="0" w:color="auto"/>
            <w:right w:val="none" w:sz="0" w:space="0" w:color="auto"/>
          </w:divBdr>
        </w:div>
        <w:div w:id="1215391545">
          <w:marLeft w:val="480"/>
          <w:marRight w:val="0"/>
          <w:marTop w:val="0"/>
          <w:marBottom w:val="0"/>
          <w:divBdr>
            <w:top w:val="none" w:sz="0" w:space="0" w:color="auto"/>
            <w:left w:val="none" w:sz="0" w:space="0" w:color="auto"/>
            <w:bottom w:val="none" w:sz="0" w:space="0" w:color="auto"/>
            <w:right w:val="none" w:sz="0" w:space="0" w:color="auto"/>
          </w:divBdr>
        </w:div>
        <w:div w:id="577907786">
          <w:marLeft w:val="480"/>
          <w:marRight w:val="0"/>
          <w:marTop w:val="0"/>
          <w:marBottom w:val="0"/>
          <w:divBdr>
            <w:top w:val="none" w:sz="0" w:space="0" w:color="auto"/>
            <w:left w:val="none" w:sz="0" w:space="0" w:color="auto"/>
            <w:bottom w:val="none" w:sz="0" w:space="0" w:color="auto"/>
            <w:right w:val="none" w:sz="0" w:space="0" w:color="auto"/>
          </w:divBdr>
        </w:div>
        <w:div w:id="631793601">
          <w:marLeft w:val="480"/>
          <w:marRight w:val="0"/>
          <w:marTop w:val="0"/>
          <w:marBottom w:val="0"/>
          <w:divBdr>
            <w:top w:val="none" w:sz="0" w:space="0" w:color="auto"/>
            <w:left w:val="none" w:sz="0" w:space="0" w:color="auto"/>
            <w:bottom w:val="none" w:sz="0" w:space="0" w:color="auto"/>
            <w:right w:val="none" w:sz="0" w:space="0" w:color="auto"/>
          </w:divBdr>
        </w:div>
        <w:div w:id="184294054">
          <w:marLeft w:val="480"/>
          <w:marRight w:val="0"/>
          <w:marTop w:val="0"/>
          <w:marBottom w:val="0"/>
          <w:divBdr>
            <w:top w:val="none" w:sz="0" w:space="0" w:color="auto"/>
            <w:left w:val="none" w:sz="0" w:space="0" w:color="auto"/>
            <w:bottom w:val="none" w:sz="0" w:space="0" w:color="auto"/>
            <w:right w:val="none" w:sz="0" w:space="0" w:color="auto"/>
          </w:divBdr>
        </w:div>
        <w:div w:id="1813132556">
          <w:marLeft w:val="480"/>
          <w:marRight w:val="0"/>
          <w:marTop w:val="0"/>
          <w:marBottom w:val="0"/>
          <w:divBdr>
            <w:top w:val="none" w:sz="0" w:space="0" w:color="auto"/>
            <w:left w:val="none" w:sz="0" w:space="0" w:color="auto"/>
            <w:bottom w:val="none" w:sz="0" w:space="0" w:color="auto"/>
            <w:right w:val="none" w:sz="0" w:space="0" w:color="auto"/>
          </w:divBdr>
        </w:div>
        <w:div w:id="523599228">
          <w:marLeft w:val="480"/>
          <w:marRight w:val="0"/>
          <w:marTop w:val="0"/>
          <w:marBottom w:val="0"/>
          <w:divBdr>
            <w:top w:val="none" w:sz="0" w:space="0" w:color="auto"/>
            <w:left w:val="none" w:sz="0" w:space="0" w:color="auto"/>
            <w:bottom w:val="none" w:sz="0" w:space="0" w:color="auto"/>
            <w:right w:val="none" w:sz="0" w:space="0" w:color="auto"/>
          </w:divBdr>
        </w:div>
        <w:div w:id="1051805487">
          <w:marLeft w:val="480"/>
          <w:marRight w:val="0"/>
          <w:marTop w:val="0"/>
          <w:marBottom w:val="0"/>
          <w:divBdr>
            <w:top w:val="none" w:sz="0" w:space="0" w:color="auto"/>
            <w:left w:val="none" w:sz="0" w:space="0" w:color="auto"/>
            <w:bottom w:val="none" w:sz="0" w:space="0" w:color="auto"/>
            <w:right w:val="none" w:sz="0" w:space="0" w:color="auto"/>
          </w:divBdr>
        </w:div>
        <w:div w:id="1867021730">
          <w:marLeft w:val="480"/>
          <w:marRight w:val="0"/>
          <w:marTop w:val="0"/>
          <w:marBottom w:val="0"/>
          <w:divBdr>
            <w:top w:val="none" w:sz="0" w:space="0" w:color="auto"/>
            <w:left w:val="none" w:sz="0" w:space="0" w:color="auto"/>
            <w:bottom w:val="none" w:sz="0" w:space="0" w:color="auto"/>
            <w:right w:val="none" w:sz="0" w:space="0" w:color="auto"/>
          </w:divBdr>
        </w:div>
        <w:div w:id="1278566279">
          <w:marLeft w:val="480"/>
          <w:marRight w:val="0"/>
          <w:marTop w:val="0"/>
          <w:marBottom w:val="0"/>
          <w:divBdr>
            <w:top w:val="none" w:sz="0" w:space="0" w:color="auto"/>
            <w:left w:val="none" w:sz="0" w:space="0" w:color="auto"/>
            <w:bottom w:val="none" w:sz="0" w:space="0" w:color="auto"/>
            <w:right w:val="none" w:sz="0" w:space="0" w:color="auto"/>
          </w:divBdr>
        </w:div>
        <w:div w:id="1588803863">
          <w:marLeft w:val="480"/>
          <w:marRight w:val="0"/>
          <w:marTop w:val="0"/>
          <w:marBottom w:val="0"/>
          <w:divBdr>
            <w:top w:val="none" w:sz="0" w:space="0" w:color="auto"/>
            <w:left w:val="none" w:sz="0" w:space="0" w:color="auto"/>
            <w:bottom w:val="none" w:sz="0" w:space="0" w:color="auto"/>
            <w:right w:val="none" w:sz="0" w:space="0" w:color="auto"/>
          </w:divBdr>
        </w:div>
        <w:div w:id="965698212">
          <w:marLeft w:val="480"/>
          <w:marRight w:val="0"/>
          <w:marTop w:val="0"/>
          <w:marBottom w:val="0"/>
          <w:divBdr>
            <w:top w:val="none" w:sz="0" w:space="0" w:color="auto"/>
            <w:left w:val="none" w:sz="0" w:space="0" w:color="auto"/>
            <w:bottom w:val="none" w:sz="0" w:space="0" w:color="auto"/>
            <w:right w:val="none" w:sz="0" w:space="0" w:color="auto"/>
          </w:divBdr>
        </w:div>
        <w:div w:id="1681003770">
          <w:marLeft w:val="480"/>
          <w:marRight w:val="0"/>
          <w:marTop w:val="0"/>
          <w:marBottom w:val="0"/>
          <w:divBdr>
            <w:top w:val="none" w:sz="0" w:space="0" w:color="auto"/>
            <w:left w:val="none" w:sz="0" w:space="0" w:color="auto"/>
            <w:bottom w:val="none" w:sz="0" w:space="0" w:color="auto"/>
            <w:right w:val="none" w:sz="0" w:space="0" w:color="auto"/>
          </w:divBdr>
        </w:div>
        <w:div w:id="1183276264">
          <w:marLeft w:val="480"/>
          <w:marRight w:val="0"/>
          <w:marTop w:val="0"/>
          <w:marBottom w:val="0"/>
          <w:divBdr>
            <w:top w:val="none" w:sz="0" w:space="0" w:color="auto"/>
            <w:left w:val="none" w:sz="0" w:space="0" w:color="auto"/>
            <w:bottom w:val="none" w:sz="0" w:space="0" w:color="auto"/>
            <w:right w:val="none" w:sz="0" w:space="0" w:color="auto"/>
          </w:divBdr>
        </w:div>
      </w:divsChild>
    </w:div>
    <w:div w:id="1316690658">
      <w:bodyDiv w:val="1"/>
      <w:marLeft w:val="0"/>
      <w:marRight w:val="0"/>
      <w:marTop w:val="0"/>
      <w:marBottom w:val="0"/>
      <w:divBdr>
        <w:top w:val="none" w:sz="0" w:space="0" w:color="auto"/>
        <w:left w:val="none" w:sz="0" w:space="0" w:color="auto"/>
        <w:bottom w:val="none" w:sz="0" w:space="0" w:color="auto"/>
        <w:right w:val="none" w:sz="0" w:space="0" w:color="auto"/>
      </w:divBdr>
    </w:div>
    <w:div w:id="1317346352">
      <w:bodyDiv w:val="1"/>
      <w:marLeft w:val="0"/>
      <w:marRight w:val="0"/>
      <w:marTop w:val="0"/>
      <w:marBottom w:val="0"/>
      <w:divBdr>
        <w:top w:val="none" w:sz="0" w:space="0" w:color="auto"/>
        <w:left w:val="none" w:sz="0" w:space="0" w:color="auto"/>
        <w:bottom w:val="none" w:sz="0" w:space="0" w:color="auto"/>
        <w:right w:val="none" w:sz="0" w:space="0" w:color="auto"/>
      </w:divBdr>
    </w:div>
    <w:div w:id="1318992606">
      <w:bodyDiv w:val="1"/>
      <w:marLeft w:val="0"/>
      <w:marRight w:val="0"/>
      <w:marTop w:val="0"/>
      <w:marBottom w:val="0"/>
      <w:divBdr>
        <w:top w:val="none" w:sz="0" w:space="0" w:color="auto"/>
        <w:left w:val="none" w:sz="0" w:space="0" w:color="auto"/>
        <w:bottom w:val="none" w:sz="0" w:space="0" w:color="auto"/>
        <w:right w:val="none" w:sz="0" w:space="0" w:color="auto"/>
      </w:divBdr>
      <w:divsChild>
        <w:div w:id="585261803">
          <w:marLeft w:val="640"/>
          <w:marRight w:val="0"/>
          <w:marTop w:val="0"/>
          <w:marBottom w:val="0"/>
          <w:divBdr>
            <w:top w:val="none" w:sz="0" w:space="0" w:color="auto"/>
            <w:left w:val="none" w:sz="0" w:space="0" w:color="auto"/>
            <w:bottom w:val="none" w:sz="0" w:space="0" w:color="auto"/>
            <w:right w:val="none" w:sz="0" w:space="0" w:color="auto"/>
          </w:divBdr>
        </w:div>
        <w:div w:id="1972400623">
          <w:marLeft w:val="640"/>
          <w:marRight w:val="0"/>
          <w:marTop w:val="0"/>
          <w:marBottom w:val="0"/>
          <w:divBdr>
            <w:top w:val="none" w:sz="0" w:space="0" w:color="auto"/>
            <w:left w:val="none" w:sz="0" w:space="0" w:color="auto"/>
            <w:bottom w:val="none" w:sz="0" w:space="0" w:color="auto"/>
            <w:right w:val="none" w:sz="0" w:space="0" w:color="auto"/>
          </w:divBdr>
        </w:div>
        <w:div w:id="256134908">
          <w:marLeft w:val="640"/>
          <w:marRight w:val="0"/>
          <w:marTop w:val="0"/>
          <w:marBottom w:val="0"/>
          <w:divBdr>
            <w:top w:val="none" w:sz="0" w:space="0" w:color="auto"/>
            <w:left w:val="none" w:sz="0" w:space="0" w:color="auto"/>
            <w:bottom w:val="none" w:sz="0" w:space="0" w:color="auto"/>
            <w:right w:val="none" w:sz="0" w:space="0" w:color="auto"/>
          </w:divBdr>
        </w:div>
        <w:div w:id="868107989">
          <w:marLeft w:val="640"/>
          <w:marRight w:val="0"/>
          <w:marTop w:val="0"/>
          <w:marBottom w:val="0"/>
          <w:divBdr>
            <w:top w:val="none" w:sz="0" w:space="0" w:color="auto"/>
            <w:left w:val="none" w:sz="0" w:space="0" w:color="auto"/>
            <w:bottom w:val="none" w:sz="0" w:space="0" w:color="auto"/>
            <w:right w:val="none" w:sz="0" w:space="0" w:color="auto"/>
          </w:divBdr>
        </w:div>
        <w:div w:id="2121990663">
          <w:marLeft w:val="640"/>
          <w:marRight w:val="0"/>
          <w:marTop w:val="0"/>
          <w:marBottom w:val="0"/>
          <w:divBdr>
            <w:top w:val="none" w:sz="0" w:space="0" w:color="auto"/>
            <w:left w:val="none" w:sz="0" w:space="0" w:color="auto"/>
            <w:bottom w:val="none" w:sz="0" w:space="0" w:color="auto"/>
            <w:right w:val="none" w:sz="0" w:space="0" w:color="auto"/>
          </w:divBdr>
        </w:div>
        <w:div w:id="1469474108">
          <w:marLeft w:val="640"/>
          <w:marRight w:val="0"/>
          <w:marTop w:val="0"/>
          <w:marBottom w:val="0"/>
          <w:divBdr>
            <w:top w:val="none" w:sz="0" w:space="0" w:color="auto"/>
            <w:left w:val="none" w:sz="0" w:space="0" w:color="auto"/>
            <w:bottom w:val="none" w:sz="0" w:space="0" w:color="auto"/>
            <w:right w:val="none" w:sz="0" w:space="0" w:color="auto"/>
          </w:divBdr>
        </w:div>
        <w:div w:id="1394812301">
          <w:marLeft w:val="640"/>
          <w:marRight w:val="0"/>
          <w:marTop w:val="0"/>
          <w:marBottom w:val="0"/>
          <w:divBdr>
            <w:top w:val="none" w:sz="0" w:space="0" w:color="auto"/>
            <w:left w:val="none" w:sz="0" w:space="0" w:color="auto"/>
            <w:bottom w:val="none" w:sz="0" w:space="0" w:color="auto"/>
            <w:right w:val="none" w:sz="0" w:space="0" w:color="auto"/>
          </w:divBdr>
        </w:div>
        <w:div w:id="705520960">
          <w:marLeft w:val="640"/>
          <w:marRight w:val="0"/>
          <w:marTop w:val="0"/>
          <w:marBottom w:val="0"/>
          <w:divBdr>
            <w:top w:val="none" w:sz="0" w:space="0" w:color="auto"/>
            <w:left w:val="none" w:sz="0" w:space="0" w:color="auto"/>
            <w:bottom w:val="none" w:sz="0" w:space="0" w:color="auto"/>
            <w:right w:val="none" w:sz="0" w:space="0" w:color="auto"/>
          </w:divBdr>
        </w:div>
        <w:div w:id="2127843415">
          <w:marLeft w:val="640"/>
          <w:marRight w:val="0"/>
          <w:marTop w:val="0"/>
          <w:marBottom w:val="0"/>
          <w:divBdr>
            <w:top w:val="none" w:sz="0" w:space="0" w:color="auto"/>
            <w:left w:val="none" w:sz="0" w:space="0" w:color="auto"/>
            <w:bottom w:val="none" w:sz="0" w:space="0" w:color="auto"/>
            <w:right w:val="none" w:sz="0" w:space="0" w:color="auto"/>
          </w:divBdr>
        </w:div>
        <w:div w:id="1203206709">
          <w:marLeft w:val="640"/>
          <w:marRight w:val="0"/>
          <w:marTop w:val="0"/>
          <w:marBottom w:val="0"/>
          <w:divBdr>
            <w:top w:val="none" w:sz="0" w:space="0" w:color="auto"/>
            <w:left w:val="none" w:sz="0" w:space="0" w:color="auto"/>
            <w:bottom w:val="none" w:sz="0" w:space="0" w:color="auto"/>
            <w:right w:val="none" w:sz="0" w:space="0" w:color="auto"/>
          </w:divBdr>
        </w:div>
        <w:div w:id="1708679855">
          <w:marLeft w:val="640"/>
          <w:marRight w:val="0"/>
          <w:marTop w:val="0"/>
          <w:marBottom w:val="0"/>
          <w:divBdr>
            <w:top w:val="none" w:sz="0" w:space="0" w:color="auto"/>
            <w:left w:val="none" w:sz="0" w:space="0" w:color="auto"/>
            <w:bottom w:val="none" w:sz="0" w:space="0" w:color="auto"/>
            <w:right w:val="none" w:sz="0" w:space="0" w:color="auto"/>
          </w:divBdr>
        </w:div>
        <w:div w:id="1962303048">
          <w:marLeft w:val="640"/>
          <w:marRight w:val="0"/>
          <w:marTop w:val="0"/>
          <w:marBottom w:val="0"/>
          <w:divBdr>
            <w:top w:val="none" w:sz="0" w:space="0" w:color="auto"/>
            <w:left w:val="none" w:sz="0" w:space="0" w:color="auto"/>
            <w:bottom w:val="none" w:sz="0" w:space="0" w:color="auto"/>
            <w:right w:val="none" w:sz="0" w:space="0" w:color="auto"/>
          </w:divBdr>
        </w:div>
        <w:div w:id="484199152">
          <w:marLeft w:val="640"/>
          <w:marRight w:val="0"/>
          <w:marTop w:val="0"/>
          <w:marBottom w:val="0"/>
          <w:divBdr>
            <w:top w:val="none" w:sz="0" w:space="0" w:color="auto"/>
            <w:left w:val="none" w:sz="0" w:space="0" w:color="auto"/>
            <w:bottom w:val="none" w:sz="0" w:space="0" w:color="auto"/>
            <w:right w:val="none" w:sz="0" w:space="0" w:color="auto"/>
          </w:divBdr>
        </w:div>
        <w:div w:id="2144233821">
          <w:marLeft w:val="640"/>
          <w:marRight w:val="0"/>
          <w:marTop w:val="0"/>
          <w:marBottom w:val="0"/>
          <w:divBdr>
            <w:top w:val="none" w:sz="0" w:space="0" w:color="auto"/>
            <w:left w:val="none" w:sz="0" w:space="0" w:color="auto"/>
            <w:bottom w:val="none" w:sz="0" w:space="0" w:color="auto"/>
            <w:right w:val="none" w:sz="0" w:space="0" w:color="auto"/>
          </w:divBdr>
        </w:div>
        <w:div w:id="963389036">
          <w:marLeft w:val="640"/>
          <w:marRight w:val="0"/>
          <w:marTop w:val="0"/>
          <w:marBottom w:val="0"/>
          <w:divBdr>
            <w:top w:val="none" w:sz="0" w:space="0" w:color="auto"/>
            <w:left w:val="none" w:sz="0" w:space="0" w:color="auto"/>
            <w:bottom w:val="none" w:sz="0" w:space="0" w:color="auto"/>
            <w:right w:val="none" w:sz="0" w:space="0" w:color="auto"/>
          </w:divBdr>
        </w:div>
        <w:div w:id="252707694">
          <w:marLeft w:val="640"/>
          <w:marRight w:val="0"/>
          <w:marTop w:val="0"/>
          <w:marBottom w:val="0"/>
          <w:divBdr>
            <w:top w:val="none" w:sz="0" w:space="0" w:color="auto"/>
            <w:left w:val="none" w:sz="0" w:space="0" w:color="auto"/>
            <w:bottom w:val="none" w:sz="0" w:space="0" w:color="auto"/>
            <w:right w:val="none" w:sz="0" w:space="0" w:color="auto"/>
          </w:divBdr>
        </w:div>
        <w:div w:id="281231161">
          <w:marLeft w:val="640"/>
          <w:marRight w:val="0"/>
          <w:marTop w:val="0"/>
          <w:marBottom w:val="0"/>
          <w:divBdr>
            <w:top w:val="none" w:sz="0" w:space="0" w:color="auto"/>
            <w:left w:val="none" w:sz="0" w:space="0" w:color="auto"/>
            <w:bottom w:val="none" w:sz="0" w:space="0" w:color="auto"/>
            <w:right w:val="none" w:sz="0" w:space="0" w:color="auto"/>
          </w:divBdr>
        </w:div>
        <w:div w:id="2060200054">
          <w:marLeft w:val="640"/>
          <w:marRight w:val="0"/>
          <w:marTop w:val="0"/>
          <w:marBottom w:val="0"/>
          <w:divBdr>
            <w:top w:val="none" w:sz="0" w:space="0" w:color="auto"/>
            <w:left w:val="none" w:sz="0" w:space="0" w:color="auto"/>
            <w:bottom w:val="none" w:sz="0" w:space="0" w:color="auto"/>
            <w:right w:val="none" w:sz="0" w:space="0" w:color="auto"/>
          </w:divBdr>
        </w:div>
        <w:div w:id="1510683456">
          <w:marLeft w:val="640"/>
          <w:marRight w:val="0"/>
          <w:marTop w:val="0"/>
          <w:marBottom w:val="0"/>
          <w:divBdr>
            <w:top w:val="none" w:sz="0" w:space="0" w:color="auto"/>
            <w:left w:val="none" w:sz="0" w:space="0" w:color="auto"/>
            <w:bottom w:val="none" w:sz="0" w:space="0" w:color="auto"/>
            <w:right w:val="none" w:sz="0" w:space="0" w:color="auto"/>
          </w:divBdr>
        </w:div>
        <w:div w:id="1060443691">
          <w:marLeft w:val="640"/>
          <w:marRight w:val="0"/>
          <w:marTop w:val="0"/>
          <w:marBottom w:val="0"/>
          <w:divBdr>
            <w:top w:val="none" w:sz="0" w:space="0" w:color="auto"/>
            <w:left w:val="none" w:sz="0" w:space="0" w:color="auto"/>
            <w:bottom w:val="none" w:sz="0" w:space="0" w:color="auto"/>
            <w:right w:val="none" w:sz="0" w:space="0" w:color="auto"/>
          </w:divBdr>
        </w:div>
        <w:div w:id="1946424602">
          <w:marLeft w:val="640"/>
          <w:marRight w:val="0"/>
          <w:marTop w:val="0"/>
          <w:marBottom w:val="0"/>
          <w:divBdr>
            <w:top w:val="none" w:sz="0" w:space="0" w:color="auto"/>
            <w:left w:val="none" w:sz="0" w:space="0" w:color="auto"/>
            <w:bottom w:val="none" w:sz="0" w:space="0" w:color="auto"/>
            <w:right w:val="none" w:sz="0" w:space="0" w:color="auto"/>
          </w:divBdr>
        </w:div>
        <w:div w:id="342781105">
          <w:marLeft w:val="640"/>
          <w:marRight w:val="0"/>
          <w:marTop w:val="0"/>
          <w:marBottom w:val="0"/>
          <w:divBdr>
            <w:top w:val="none" w:sz="0" w:space="0" w:color="auto"/>
            <w:left w:val="none" w:sz="0" w:space="0" w:color="auto"/>
            <w:bottom w:val="none" w:sz="0" w:space="0" w:color="auto"/>
            <w:right w:val="none" w:sz="0" w:space="0" w:color="auto"/>
          </w:divBdr>
        </w:div>
        <w:div w:id="2062750423">
          <w:marLeft w:val="640"/>
          <w:marRight w:val="0"/>
          <w:marTop w:val="0"/>
          <w:marBottom w:val="0"/>
          <w:divBdr>
            <w:top w:val="none" w:sz="0" w:space="0" w:color="auto"/>
            <w:left w:val="none" w:sz="0" w:space="0" w:color="auto"/>
            <w:bottom w:val="none" w:sz="0" w:space="0" w:color="auto"/>
            <w:right w:val="none" w:sz="0" w:space="0" w:color="auto"/>
          </w:divBdr>
        </w:div>
        <w:div w:id="1124734982">
          <w:marLeft w:val="640"/>
          <w:marRight w:val="0"/>
          <w:marTop w:val="0"/>
          <w:marBottom w:val="0"/>
          <w:divBdr>
            <w:top w:val="none" w:sz="0" w:space="0" w:color="auto"/>
            <w:left w:val="none" w:sz="0" w:space="0" w:color="auto"/>
            <w:bottom w:val="none" w:sz="0" w:space="0" w:color="auto"/>
            <w:right w:val="none" w:sz="0" w:space="0" w:color="auto"/>
          </w:divBdr>
        </w:div>
        <w:div w:id="1051921155">
          <w:marLeft w:val="640"/>
          <w:marRight w:val="0"/>
          <w:marTop w:val="0"/>
          <w:marBottom w:val="0"/>
          <w:divBdr>
            <w:top w:val="none" w:sz="0" w:space="0" w:color="auto"/>
            <w:left w:val="none" w:sz="0" w:space="0" w:color="auto"/>
            <w:bottom w:val="none" w:sz="0" w:space="0" w:color="auto"/>
            <w:right w:val="none" w:sz="0" w:space="0" w:color="auto"/>
          </w:divBdr>
        </w:div>
        <w:div w:id="1845124495">
          <w:marLeft w:val="640"/>
          <w:marRight w:val="0"/>
          <w:marTop w:val="0"/>
          <w:marBottom w:val="0"/>
          <w:divBdr>
            <w:top w:val="none" w:sz="0" w:space="0" w:color="auto"/>
            <w:left w:val="none" w:sz="0" w:space="0" w:color="auto"/>
            <w:bottom w:val="none" w:sz="0" w:space="0" w:color="auto"/>
            <w:right w:val="none" w:sz="0" w:space="0" w:color="auto"/>
          </w:divBdr>
        </w:div>
        <w:div w:id="1422681298">
          <w:marLeft w:val="640"/>
          <w:marRight w:val="0"/>
          <w:marTop w:val="0"/>
          <w:marBottom w:val="0"/>
          <w:divBdr>
            <w:top w:val="none" w:sz="0" w:space="0" w:color="auto"/>
            <w:left w:val="none" w:sz="0" w:space="0" w:color="auto"/>
            <w:bottom w:val="none" w:sz="0" w:space="0" w:color="auto"/>
            <w:right w:val="none" w:sz="0" w:space="0" w:color="auto"/>
          </w:divBdr>
        </w:div>
        <w:div w:id="1718240452">
          <w:marLeft w:val="640"/>
          <w:marRight w:val="0"/>
          <w:marTop w:val="0"/>
          <w:marBottom w:val="0"/>
          <w:divBdr>
            <w:top w:val="none" w:sz="0" w:space="0" w:color="auto"/>
            <w:left w:val="none" w:sz="0" w:space="0" w:color="auto"/>
            <w:bottom w:val="none" w:sz="0" w:space="0" w:color="auto"/>
            <w:right w:val="none" w:sz="0" w:space="0" w:color="auto"/>
          </w:divBdr>
        </w:div>
        <w:div w:id="1001197845">
          <w:marLeft w:val="640"/>
          <w:marRight w:val="0"/>
          <w:marTop w:val="0"/>
          <w:marBottom w:val="0"/>
          <w:divBdr>
            <w:top w:val="none" w:sz="0" w:space="0" w:color="auto"/>
            <w:left w:val="none" w:sz="0" w:space="0" w:color="auto"/>
            <w:bottom w:val="none" w:sz="0" w:space="0" w:color="auto"/>
            <w:right w:val="none" w:sz="0" w:space="0" w:color="auto"/>
          </w:divBdr>
        </w:div>
        <w:div w:id="1785341794">
          <w:marLeft w:val="640"/>
          <w:marRight w:val="0"/>
          <w:marTop w:val="0"/>
          <w:marBottom w:val="0"/>
          <w:divBdr>
            <w:top w:val="none" w:sz="0" w:space="0" w:color="auto"/>
            <w:left w:val="none" w:sz="0" w:space="0" w:color="auto"/>
            <w:bottom w:val="none" w:sz="0" w:space="0" w:color="auto"/>
            <w:right w:val="none" w:sz="0" w:space="0" w:color="auto"/>
          </w:divBdr>
        </w:div>
        <w:div w:id="1654140677">
          <w:marLeft w:val="640"/>
          <w:marRight w:val="0"/>
          <w:marTop w:val="0"/>
          <w:marBottom w:val="0"/>
          <w:divBdr>
            <w:top w:val="none" w:sz="0" w:space="0" w:color="auto"/>
            <w:left w:val="none" w:sz="0" w:space="0" w:color="auto"/>
            <w:bottom w:val="none" w:sz="0" w:space="0" w:color="auto"/>
            <w:right w:val="none" w:sz="0" w:space="0" w:color="auto"/>
          </w:divBdr>
        </w:div>
        <w:div w:id="1817918041">
          <w:marLeft w:val="640"/>
          <w:marRight w:val="0"/>
          <w:marTop w:val="0"/>
          <w:marBottom w:val="0"/>
          <w:divBdr>
            <w:top w:val="none" w:sz="0" w:space="0" w:color="auto"/>
            <w:left w:val="none" w:sz="0" w:space="0" w:color="auto"/>
            <w:bottom w:val="none" w:sz="0" w:space="0" w:color="auto"/>
            <w:right w:val="none" w:sz="0" w:space="0" w:color="auto"/>
          </w:divBdr>
        </w:div>
        <w:div w:id="13580205">
          <w:marLeft w:val="640"/>
          <w:marRight w:val="0"/>
          <w:marTop w:val="0"/>
          <w:marBottom w:val="0"/>
          <w:divBdr>
            <w:top w:val="none" w:sz="0" w:space="0" w:color="auto"/>
            <w:left w:val="none" w:sz="0" w:space="0" w:color="auto"/>
            <w:bottom w:val="none" w:sz="0" w:space="0" w:color="auto"/>
            <w:right w:val="none" w:sz="0" w:space="0" w:color="auto"/>
          </w:divBdr>
        </w:div>
        <w:div w:id="42099195">
          <w:marLeft w:val="640"/>
          <w:marRight w:val="0"/>
          <w:marTop w:val="0"/>
          <w:marBottom w:val="0"/>
          <w:divBdr>
            <w:top w:val="none" w:sz="0" w:space="0" w:color="auto"/>
            <w:left w:val="none" w:sz="0" w:space="0" w:color="auto"/>
            <w:bottom w:val="none" w:sz="0" w:space="0" w:color="auto"/>
            <w:right w:val="none" w:sz="0" w:space="0" w:color="auto"/>
          </w:divBdr>
        </w:div>
        <w:div w:id="2102407819">
          <w:marLeft w:val="640"/>
          <w:marRight w:val="0"/>
          <w:marTop w:val="0"/>
          <w:marBottom w:val="0"/>
          <w:divBdr>
            <w:top w:val="none" w:sz="0" w:space="0" w:color="auto"/>
            <w:left w:val="none" w:sz="0" w:space="0" w:color="auto"/>
            <w:bottom w:val="none" w:sz="0" w:space="0" w:color="auto"/>
            <w:right w:val="none" w:sz="0" w:space="0" w:color="auto"/>
          </w:divBdr>
        </w:div>
        <w:div w:id="425731625">
          <w:marLeft w:val="640"/>
          <w:marRight w:val="0"/>
          <w:marTop w:val="0"/>
          <w:marBottom w:val="0"/>
          <w:divBdr>
            <w:top w:val="none" w:sz="0" w:space="0" w:color="auto"/>
            <w:left w:val="none" w:sz="0" w:space="0" w:color="auto"/>
            <w:bottom w:val="none" w:sz="0" w:space="0" w:color="auto"/>
            <w:right w:val="none" w:sz="0" w:space="0" w:color="auto"/>
          </w:divBdr>
        </w:div>
        <w:div w:id="357047677">
          <w:marLeft w:val="640"/>
          <w:marRight w:val="0"/>
          <w:marTop w:val="0"/>
          <w:marBottom w:val="0"/>
          <w:divBdr>
            <w:top w:val="none" w:sz="0" w:space="0" w:color="auto"/>
            <w:left w:val="none" w:sz="0" w:space="0" w:color="auto"/>
            <w:bottom w:val="none" w:sz="0" w:space="0" w:color="auto"/>
            <w:right w:val="none" w:sz="0" w:space="0" w:color="auto"/>
          </w:divBdr>
        </w:div>
        <w:div w:id="1213031412">
          <w:marLeft w:val="640"/>
          <w:marRight w:val="0"/>
          <w:marTop w:val="0"/>
          <w:marBottom w:val="0"/>
          <w:divBdr>
            <w:top w:val="none" w:sz="0" w:space="0" w:color="auto"/>
            <w:left w:val="none" w:sz="0" w:space="0" w:color="auto"/>
            <w:bottom w:val="none" w:sz="0" w:space="0" w:color="auto"/>
            <w:right w:val="none" w:sz="0" w:space="0" w:color="auto"/>
          </w:divBdr>
        </w:div>
        <w:div w:id="586810403">
          <w:marLeft w:val="640"/>
          <w:marRight w:val="0"/>
          <w:marTop w:val="0"/>
          <w:marBottom w:val="0"/>
          <w:divBdr>
            <w:top w:val="none" w:sz="0" w:space="0" w:color="auto"/>
            <w:left w:val="none" w:sz="0" w:space="0" w:color="auto"/>
            <w:bottom w:val="none" w:sz="0" w:space="0" w:color="auto"/>
            <w:right w:val="none" w:sz="0" w:space="0" w:color="auto"/>
          </w:divBdr>
        </w:div>
        <w:div w:id="837119325">
          <w:marLeft w:val="640"/>
          <w:marRight w:val="0"/>
          <w:marTop w:val="0"/>
          <w:marBottom w:val="0"/>
          <w:divBdr>
            <w:top w:val="none" w:sz="0" w:space="0" w:color="auto"/>
            <w:left w:val="none" w:sz="0" w:space="0" w:color="auto"/>
            <w:bottom w:val="none" w:sz="0" w:space="0" w:color="auto"/>
            <w:right w:val="none" w:sz="0" w:space="0" w:color="auto"/>
          </w:divBdr>
        </w:div>
        <w:div w:id="1080257144">
          <w:marLeft w:val="640"/>
          <w:marRight w:val="0"/>
          <w:marTop w:val="0"/>
          <w:marBottom w:val="0"/>
          <w:divBdr>
            <w:top w:val="none" w:sz="0" w:space="0" w:color="auto"/>
            <w:left w:val="none" w:sz="0" w:space="0" w:color="auto"/>
            <w:bottom w:val="none" w:sz="0" w:space="0" w:color="auto"/>
            <w:right w:val="none" w:sz="0" w:space="0" w:color="auto"/>
          </w:divBdr>
        </w:div>
        <w:div w:id="399638533">
          <w:marLeft w:val="640"/>
          <w:marRight w:val="0"/>
          <w:marTop w:val="0"/>
          <w:marBottom w:val="0"/>
          <w:divBdr>
            <w:top w:val="none" w:sz="0" w:space="0" w:color="auto"/>
            <w:left w:val="none" w:sz="0" w:space="0" w:color="auto"/>
            <w:bottom w:val="none" w:sz="0" w:space="0" w:color="auto"/>
            <w:right w:val="none" w:sz="0" w:space="0" w:color="auto"/>
          </w:divBdr>
        </w:div>
        <w:div w:id="1123814327">
          <w:marLeft w:val="640"/>
          <w:marRight w:val="0"/>
          <w:marTop w:val="0"/>
          <w:marBottom w:val="0"/>
          <w:divBdr>
            <w:top w:val="none" w:sz="0" w:space="0" w:color="auto"/>
            <w:left w:val="none" w:sz="0" w:space="0" w:color="auto"/>
            <w:bottom w:val="none" w:sz="0" w:space="0" w:color="auto"/>
            <w:right w:val="none" w:sz="0" w:space="0" w:color="auto"/>
          </w:divBdr>
        </w:div>
        <w:div w:id="1725131997">
          <w:marLeft w:val="640"/>
          <w:marRight w:val="0"/>
          <w:marTop w:val="0"/>
          <w:marBottom w:val="0"/>
          <w:divBdr>
            <w:top w:val="none" w:sz="0" w:space="0" w:color="auto"/>
            <w:left w:val="none" w:sz="0" w:space="0" w:color="auto"/>
            <w:bottom w:val="none" w:sz="0" w:space="0" w:color="auto"/>
            <w:right w:val="none" w:sz="0" w:space="0" w:color="auto"/>
          </w:divBdr>
        </w:div>
        <w:div w:id="203950940">
          <w:marLeft w:val="640"/>
          <w:marRight w:val="0"/>
          <w:marTop w:val="0"/>
          <w:marBottom w:val="0"/>
          <w:divBdr>
            <w:top w:val="none" w:sz="0" w:space="0" w:color="auto"/>
            <w:left w:val="none" w:sz="0" w:space="0" w:color="auto"/>
            <w:bottom w:val="none" w:sz="0" w:space="0" w:color="auto"/>
            <w:right w:val="none" w:sz="0" w:space="0" w:color="auto"/>
          </w:divBdr>
        </w:div>
        <w:div w:id="1584339374">
          <w:marLeft w:val="640"/>
          <w:marRight w:val="0"/>
          <w:marTop w:val="0"/>
          <w:marBottom w:val="0"/>
          <w:divBdr>
            <w:top w:val="none" w:sz="0" w:space="0" w:color="auto"/>
            <w:left w:val="none" w:sz="0" w:space="0" w:color="auto"/>
            <w:bottom w:val="none" w:sz="0" w:space="0" w:color="auto"/>
            <w:right w:val="none" w:sz="0" w:space="0" w:color="auto"/>
          </w:divBdr>
        </w:div>
        <w:div w:id="696391542">
          <w:marLeft w:val="640"/>
          <w:marRight w:val="0"/>
          <w:marTop w:val="0"/>
          <w:marBottom w:val="0"/>
          <w:divBdr>
            <w:top w:val="none" w:sz="0" w:space="0" w:color="auto"/>
            <w:left w:val="none" w:sz="0" w:space="0" w:color="auto"/>
            <w:bottom w:val="none" w:sz="0" w:space="0" w:color="auto"/>
            <w:right w:val="none" w:sz="0" w:space="0" w:color="auto"/>
          </w:divBdr>
        </w:div>
        <w:div w:id="109053917">
          <w:marLeft w:val="640"/>
          <w:marRight w:val="0"/>
          <w:marTop w:val="0"/>
          <w:marBottom w:val="0"/>
          <w:divBdr>
            <w:top w:val="none" w:sz="0" w:space="0" w:color="auto"/>
            <w:left w:val="none" w:sz="0" w:space="0" w:color="auto"/>
            <w:bottom w:val="none" w:sz="0" w:space="0" w:color="auto"/>
            <w:right w:val="none" w:sz="0" w:space="0" w:color="auto"/>
          </w:divBdr>
        </w:div>
        <w:div w:id="714937487">
          <w:marLeft w:val="640"/>
          <w:marRight w:val="0"/>
          <w:marTop w:val="0"/>
          <w:marBottom w:val="0"/>
          <w:divBdr>
            <w:top w:val="none" w:sz="0" w:space="0" w:color="auto"/>
            <w:left w:val="none" w:sz="0" w:space="0" w:color="auto"/>
            <w:bottom w:val="none" w:sz="0" w:space="0" w:color="auto"/>
            <w:right w:val="none" w:sz="0" w:space="0" w:color="auto"/>
          </w:divBdr>
        </w:div>
        <w:div w:id="1282953173">
          <w:marLeft w:val="640"/>
          <w:marRight w:val="0"/>
          <w:marTop w:val="0"/>
          <w:marBottom w:val="0"/>
          <w:divBdr>
            <w:top w:val="none" w:sz="0" w:space="0" w:color="auto"/>
            <w:left w:val="none" w:sz="0" w:space="0" w:color="auto"/>
            <w:bottom w:val="none" w:sz="0" w:space="0" w:color="auto"/>
            <w:right w:val="none" w:sz="0" w:space="0" w:color="auto"/>
          </w:divBdr>
        </w:div>
        <w:div w:id="744693598">
          <w:marLeft w:val="640"/>
          <w:marRight w:val="0"/>
          <w:marTop w:val="0"/>
          <w:marBottom w:val="0"/>
          <w:divBdr>
            <w:top w:val="none" w:sz="0" w:space="0" w:color="auto"/>
            <w:left w:val="none" w:sz="0" w:space="0" w:color="auto"/>
            <w:bottom w:val="none" w:sz="0" w:space="0" w:color="auto"/>
            <w:right w:val="none" w:sz="0" w:space="0" w:color="auto"/>
          </w:divBdr>
        </w:div>
        <w:div w:id="1834178483">
          <w:marLeft w:val="640"/>
          <w:marRight w:val="0"/>
          <w:marTop w:val="0"/>
          <w:marBottom w:val="0"/>
          <w:divBdr>
            <w:top w:val="none" w:sz="0" w:space="0" w:color="auto"/>
            <w:left w:val="none" w:sz="0" w:space="0" w:color="auto"/>
            <w:bottom w:val="none" w:sz="0" w:space="0" w:color="auto"/>
            <w:right w:val="none" w:sz="0" w:space="0" w:color="auto"/>
          </w:divBdr>
        </w:div>
        <w:div w:id="263464175">
          <w:marLeft w:val="640"/>
          <w:marRight w:val="0"/>
          <w:marTop w:val="0"/>
          <w:marBottom w:val="0"/>
          <w:divBdr>
            <w:top w:val="none" w:sz="0" w:space="0" w:color="auto"/>
            <w:left w:val="none" w:sz="0" w:space="0" w:color="auto"/>
            <w:bottom w:val="none" w:sz="0" w:space="0" w:color="auto"/>
            <w:right w:val="none" w:sz="0" w:space="0" w:color="auto"/>
          </w:divBdr>
        </w:div>
        <w:div w:id="1983148127">
          <w:marLeft w:val="640"/>
          <w:marRight w:val="0"/>
          <w:marTop w:val="0"/>
          <w:marBottom w:val="0"/>
          <w:divBdr>
            <w:top w:val="none" w:sz="0" w:space="0" w:color="auto"/>
            <w:left w:val="none" w:sz="0" w:space="0" w:color="auto"/>
            <w:bottom w:val="none" w:sz="0" w:space="0" w:color="auto"/>
            <w:right w:val="none" w:sz="0" w:space="0" w:color="auto"/>
          </w:divBdr>
        </w:div>
        <w:div w:id="563376103">
          <w:marLeft w:val="640"/>
          <w:marRight w:val="0"/>
          <w:marTop w:val="0"/>
          <w:marBottom w:val="0"/>
          <w:divBdr>
            <w:top w:val="none" w:sz="0" w:space="0" w:color="auto"/>
            <w:left w:val="none" w:sz="0" w:space="0" w:color="auto"/>
            <w:bottom w:val="none" w:sz="0" w:space="0" w:color="auto"/>
            <w:right w:val="none" w:sz="0" w:space="0" w:color="auto"/>
          </w:divBdr>
        </w:div>
        <w:div w:id="580994132">
          <w:marLeft w:val="640"/>
          <w:marRight w:val="0"/>
          <w:marTop w:val="0"/>
          <w:marBottom w:val="0"/>
          <w:divBdr>
            <w:top w:val="none" w:sz="0" w:space="0" w:color="auto"/>
            <w:left w:val="none" w:sz="0" w:space="0" w:color="auto"/>
            <w:bottom w:val="none" w:sz="0" w:space="0" w:color="auto"/>
            <w:right w:val="none" w:sz="0" w:space="0" w:color="auto"/>
          </w:divBdr>
        </w:div>
        <w:div w:id="1790512206">
          <w:marLeft w:val="640"/>
          <w:marRight w:val="0"/>
          <w:marTop w:val="0"/>
          <w:marBottom w:val="0"/>
          <w:divBdr>
            <w:top w:val="none" w:sz="0" w:space="0" w:color="auto"/>
            <w:left w:val="none" w:sz="0" w:space="0" w:color="auto"/>
            <w:bottom w:val="none" w:sz="0" w:space="0" w:color="auto"/>
            <w:right w:val="none" w:sz="0" w:space="0" w:color="auto"/>
          </w:divBdr>
        </w:div>
        <w:div w:id="334186374">
          <w:marLeft w:val="640"/>
          <w:marRight w:val="0"/>
          <w:marTop w:val="0"/>
          <w:marBottom w:val="0"/>
          <w:divBdr>
            <w:top w:val="none" w:sz="0" w:space="0" w:color="auto"/>
            <w:left w:val="none" w:sz="0" w:space="0" w:color="auto"/>
            <w:bottom w:val="none" w:sz="0" w:space="0" w:color="auto"/>
            <w:right w:val="none" w:sz="0" w:space="0" w:color="auto"/>
          </w:divBdr>
        </w:div>
        <w:div w:id="1875002411">
          <w:marLeft w:val="640"/>
          <w:marRight w:val="0"/>
          <w:marTop w:val="0"/>
          <w:marBottom w:val="0"/>
          <w:divBdr>
            <w:top w:val="none" w:sz="0" w:space="0" w:color="auto"/>
            <w:left w:val="none" w:sz="0" w:space="0" w:color="auto"/>
            <w:bottom w:val="none" w:sz="0" w:space="0" w:color="auto"/>
            <w:right w:val="none" w:sz="0" w:space="0" w:color="auto"/>
          </w:divBdr>
        </w:div>
        <w:div w:id="1094941694">
          <w:marLeft w:val="640"/>
          <w:marRight w:val="0"/>
          <w:marTop w:val="0"/>
          <w:marBottom w:val="0"/>
          <w:divBdr>
            <w:top w:val="none" w:sz="0" w:space="0" w:color="auto"/>
            <w:left w:val="none" w:sz="0" w:space="0" w:color="auto"/>
            <w:bottom w:val="none" w:sz="0" w:space="0" w:color="auto"/>
            <w:right w:val="none" w:sz="0" w:space="0" w:color="auto"/>
          </w:divBdr>
        </w:div>
        <w:div w:id="1609312810">
          <w:marLeft w:val="640"/>
          <w:marRight w:val="0"/>
          <w:marTop w:val="0"/>
          <w:marBottom w:val="0"/>
          <w:divBdr>
            <w:top w:val="none" w:sz="0" w:space="0" w:color="auto"/>
            <w:left w:val="none" w:sz="0" w:space="0" w:color="auto"/>
            <w:bottom w:val="none" w:sz="0" w:space="0" w:color="auto"/>
            <w:right w:val="none" w:sz="0" w:space="0" w:color="auto"/>
          </w:divBdr>
        </w:div>
        <w:div w:id="467281351">
          <w:marLeft w:val="640"/>
          <w:marRight w:val="0"/>
          <w:marTop w:val="0"/>
          <w:marBottom w:val="0"/>
          <w:divBdr>
            <w:top w:val="none" w:sz="0" w:space="0" w:color="auto"/>
            <w:left w:val="none" w:sz="0" w:space="0" w:color="auto"/>
            <w:bottom w:val="none" w:sz="0" w:space="0" w:color="auto"/>
            <w:right w:val="none" w:sz="0" w:space="0" w:color="auto"/>
          </w:divBdr>
        </w:div>
        <w:div w:id="1385332447">
          <w:marLeft w:val="640"/>
          <w:marRight w:val="0"/>
          <w:marTop w:val="0"/>
          <w:marBottom w:val="0"/>
          <w:divBdr>
            <w:top w:val="none" w:sz="0" w:space="0" w:color="auto"/>
            <w:left w:val="none" w:sz="0" w:space="0" w:color="auto"/>
            <w:bottom w:val="none" w:sz="0" w:space="0" w:color="auto"/>
            <w:right w:val="none" w:sz="0" w:space="0" w:color="auto"/>
          </w:divBdr>
        </w:div>
        <w:div w:id="1651323519">
          <w:marLeft w:val="640"/>
          <w:marRight w:val="0"/>
          <w:marTop w:val="0"/>
          <w:marBottom w:val="0"/>
          <w:divBdr>
            <w:top w:val="none" w:sz="0" w:space="0" w:color="auto"/>
            <w:left w:val="none" w:sz="0" w:space="0" w:color="auto"/>
            <w:bottom w:val="none" w:sz="0" w:space="0" w:color="auto"/>
            <w:right w:val="none" w:sz="0" w:space="0" w:color="auto"/>
          </w:divBdr>
        </w:div>
        <w:div w:id="1052004254">
          <w:marLeft w:val="640"/>
          <w:marRight w:val="0"/>
          <w:marTop w:val="0"/>
          <w:marBottom w:val="0"/>
          <w:divBdr>
            <w:top w:val="none" w:sz="0" w:space="0" w:color="auto"/>
            <w:left w:val="none" w:sz="0" w:space="0" w:color="auto"/>
            <w:bottom w:val="none" w:sz="0" w:space="0" w:color="auto"/>
            <w:right w:val="none" w:sz="0" w:space="0" w:color="auto"/>
          </w:divBdr>
        </w:div>
        <w:div w:id="1965578932">
          <w:marLeft w:val="640"/>
          <w:marRight w:val="0"/>
          <w:marTop w:val="0"/>
          <w:marBottom w:val="0"/>
          <w:divBdr>
            <w:top w:val="none" w:sz="0" w:space="0" w:color="auto"/>
            <w:left w:val="none" w:sz="0" w:space="0" w:color="auto"/>
            <w:bottom w:val="none" w:sz="0" w:space="0" w:color="auto"/>
            <w:right w:val="none" w:sz="0" w:space="0" w:color="auto"/>
          </w:divBdr>
        </w:div>
        <w:div w:id="1620264088">
          <w:marLeft w:val="640"/>
          <w:marRight w:val="0"/>
          <w:marTop w:val="0"/>
          <w:marBottom w:val="0"/>
          <w:divBdr>
            <w:top w:val="none" w:sz="0" w:space="0" w:color="auto"/>
            <w:left w:val="none" w:sz="0" w:space="0" w:color="auto"/>
            <w:bottom w:val="none" w:sz="0" w:space="0" w:color="auto"/>
            <w:right w:val="none" w:sz="0" w:space="0" w:color="auto"/>
          </w:divBdr>
        </w:div>
        <w:div w:id="198930817">
          <w:marLeft w:val="640"/>
          <w:marRight w:val="0"/>
          <w:marTop w:val="0"/>
          <w:marBottom w:val="0"/>
          <w:divBdr>
            <w:top w:val="none" w:sz="0" w:space="0" w:color="auto"/>
            <w:left w:val="none" w:sz="0" w:space="0" w:color="auto"/>
            <w:bottom w:val="none" w:sz="0" w:space="0" w:color="auto"/>
            <w:right w:val="none" w:sz="0" w:space="0" w:color="auto"/>
          </w:divBdr>
        </w:div>
        <w:div w:id="335110849">
          <w:marLeft w:val="640"/>
          <w:marRight w:val="0"/>
          <w:marTop w:val="0"/>
          <w:marBottom w:val="0"/>
          <w:divBdr>
            <w:top w:val="none" w:sz="0" w:space="0" w:color="auto"/>
            <w:left w:val="none" w:sz="0" w:space="0" w:color="auto"/>
            <w:bottom w:val="none" w:sz="0" w:space="0" w:color="auto"/>
            <w:right w:val="none" w:sz="0" w:space="0" w:color="auto"/>
          </w:divBdr>
        </w:div>
        <w:div w:id="448203845">
          <w:marLeft w:val="640"/>
          <w:marRight w:val="0"/>
          <w:marTop w:val="0"/>
          <w:marBottom w:val="0"/>
          <w:divBdr>
            <w:top w:val="none" w:sz="0" w:space="0" w:color="auto"/>
            <w:left w:val="none" w:sz="0" w:space="0" w:color="auto"/>
            <w:bottom w:val="none" w:sz="0" w:space="0" w:color="auto"/>
            <w:right w:val="none" w:sz="0" w:space="0" w:color="auto"/>
          </w:divBdr>
        </w:div>
      </w:divsChild>
    </w:div>
    <w:div w:id="1319112378">
      <w:bodyDiv w:val="1"/>
      <w:marLeft w:val="0"/>
      <w:marRight w:val="0"/>
      <w:marTop w:val="0"/>
      <w:marBottom w:val="0"/>
      <w:divBdr>
        <w:top w:val="none" w:sz="0" w:space="0" w:color="auto"/>
        <w:left w:val="none" w:sz="0" w:space="0" w:color="auto"/>
        <w:bottom w:val="none" w:sz="0" w:space="0" w:color="auto"/>
        <w:right w:val="none" w:sz="0" w:space="0" w:color="auto"/>
      </w:divBdr>
      <w:divsChild>
        <w:div w:id="179324384">
          <w:marLeft w:val="640"/>
          <w:marRight w:val="0"/>
          <w:marTop w:val="0"/>
          <w:marBottom w:val="0"/>
          <w:divBdr>
            <w:top w:val="none" w:sz="0" w:space="0" w:color="auto"/>
            <w:left w:val="none" w:sz="0" w:space="0" w:color="auto"/>
            <w:bottom w:val="none" w:sz="0" w:space="0" w:color="auto"/>
            <w:right w:val="none" w:sz="0" w:space="0" w:color="auto"/>
          </w:divBdr>
        </w:div>
        <w:div w:id="1187212062">
          <w:marLeft w:val="640"/>
          <w:marRight w:val="0"/>
          <w:marTop w:val="0"/>
          <w:marBottom w:val="0"/>
          <w:divBdr>
            <w:top w:val="none" w:sz="0" w:space="0" w:color="auto"/>
            <w:left w:val="none" w:sz="0" w:space="0" w:color="auto"/>
            <w:bottom w:val="none" w:sz="0" w:space="0" w:color="auto"/>
            <w:right w:val="none" w:sz="0" w:space="0" w:color="auto"/>
          </w:divBdr>
        </w:div>
        <w:div w:id="286594034">
          <w:marLeft w:val="640"/>
          <w:marRight w:val="0"/>
          <w:marTop w:val="0"/>
          <w:marBottom w:val="0"/>
          <w:divBdr>
            <w:top w:val="none" w:sz="0" w:space="0" w:color="auto"/>
            <w:left w:val="none" w:sz="0" w:space="0" w:color="auto"/>
            <w:bottom w:val="none" w:sz="0" w:space="0" w:color="auto"/>
            <w:right w:val="none" w:sz="0" w:space="0" w:color="auto"/>
          </w:divBdr>
        </w:div>
        <w:div w:id="815029814">
          <w:marLeft w:val="640"/>
          <w:marRight w:val="0"/>
          <w:marTop w:val="0"/>
          <w:marBottom w:val="0"/>
          <w:divBdr>
            <w:top w:val="none" w:sz="0" w:space="0" w:color="auto"/>
            <w:left w:val="none" w:sz="0" w:space="0" w:color="auto"/>
            <w:bottom w:val="none" w:sz="0" w:space="0" w:color="auto"/>
            <w:right w:val="none" w:sz="0" w:space="0" w:color="auto"/>
          </w:divBdr>
        </w:div>
        <w:div w:id="1892843437">
          <w:marLeft w:val="640"/>
          <w:marRight w:val="0"/>
          <w:marTop w:val="0"/>
          <w:marBottom w:val="0"/>
          <w:divBdr>
            <w:top w:val="none" w:sz="0" w:space="0" w:color="auto"/>
            <w:left w:val="none" w:sz="0" w:space="0" w:color="auto"/>
            <w:bottom w:val="none" w:sz="0" w:space="0" w:color="auto"/>
            <w:right w:val="none" w:sz="0" w:space="0" w:color="auto"/>
          </w:divBdr>
        </w:div>
        <w:div w:id="1166440455">
          <w:marLeft w:val="640"/>
          <w:marRight w:val="0"/>
          <w:marTop w:val="0"/>
          <w:marBottom w:val="0"/>
          <w:divBdr>
            <w:top w:val="none" w:sz="0" w:space="0" w:color="auto"/>
            <w:left w:val="none" w:sz="0" w:space="0" w:color="auto"/>
            <w:bottom w:val="none" w:sz="0" w:space="0" w:color="auto"/>
            <w:right w:val="none" w:sz="0" w:space="0" w:color="auto"/>
          </w:divBdr>
        </w:div>
        <w:div w:id="1061251392">
          <w:marLeft w:val="640"/>
          <w:marRight w:val="0"/>
          <w:marTop w:val="0"/>
          <w:marBottom w:val="0"/>
          <w:divBdr>
            <w:top w:val="none" w:sz="0" w:space="0" w:color="auto"/>
            <w:left w:val="none" w:sz="0" w:space="0" w:color="auto"/>
            <w:bottom w:val="none" w:sz="0" w:space="0" w:color="auto"/>
            <w:right w:val="none" w:sz="0" w:space="0" w:color="auto"/>
          </w:divBdr>
        </w:div>
        <w:div w:id="1527988089">
          <w:marLeft w:val="640"/>
          <w:marRight w:val="0"/>
          <w:marTop w:val="0"/>
          <w:marBottom w:val="0"/>
          <w:divBdr>
            <w:top w:val="none" w:sz="0" w:space="0" w:color="auto"/>
            <w:left w:val="none" w:sz="0" w:space="0" w:color="auto"/>
            <w:bottom w:val="none" w:sz="0" w:space="0" w:color="auto"/>
            <w:right w:val="none" w:sz="0" w:space="0" w:color="auto"/>
          </w:divBdr>
        </w:div>
        <w:div w:id="346251407">
          <w:marLeft w:val="640"/>
          <w:marRight w:val="0"/>
          <w:marTop w:val="0"/>
          <w:marBottom w:val="0"/>
          <w:divBdr>
            <w:top w:val="none" w:sz="0" w:space="0" w:color="auto"/>
            <w:left w:val="none" w:sz="0" w:space="0" w:color="auto"/>
            <w:bottom w:val="none" w:sz="0" w:space="0" w:color="auto"/>
            <w:right w:val="none" w:sz="0" w:space="0" w:color="auto"/>
          </w:divBdr>
        </w:div>
        <w:div w:id="1727604209">
          <w:marLeft w:val="640"/>
          <w:marRight w:val="0"/>
          <w:marTop w:val="0"/>
          <w:marBottom w:val="0"/>
          <w:divBdr>
            <w:top w:val="none" w:sz="0" w:space="0" w:color="auto"/>
            <w:left w:val="none" w:sz="0" w:space="0" w:color="auto"/>
            <w:bottom w:val="none" w:sz="0" w:space="0" w:color="auto"/>
            <w:right w:val="none" w:sz="0" w:space="0" w:color="auto"/>
          </w:divBdr>
        </w:div>
        <w:div w:id="717439134">
          <w:marLeft w:val="640"/>
          <w:marRight w:val="0"/>
          <w:marTop w:val="0"/>
          <w:marBottom w:val="0"/>
          <w:divBdr>
            <w:top w:val="none" w:sz="0" w:space="0" w:color="auto"/>
            <w:left w:val="none" w:sz="0" w:space="0" w:color="auto"/>
            <w:bottom w:val="none" w:sz="0" w:space="0" w:color="auto"/>
            <w:right w:val="none" w:sz="0" w:space="0" w:color="auto"/>
          </w:divBdr>
        </w:div>
        <w:div w:id="428083115">
          <w:marLeft w:val="640"/>
          <w:marRight w:val="0"/>
          <w:marTop w:val="0"/>
          <w:marBottom w:val="0"/>
          <w:divBdr>
            <w:top w:val="none" w:sz="0" w:space="0" w:color="auto"/>
            <w:left w:val="none" w:sz="0" w:space="0" w:color="auto"/>
            <w:bottom w:val="none" w:sz="0" w:space="0" w:color="auto"/>
            <w:right w:val="none" w:sz="0" w:space="0" w:color="auto"/>
          </w:divBdr>
        </w:div>
        <w:div w:id="636421632">
          <w:marLeft w:val="640"/>
          <w:marRight w:val="0"/>
          <w:marTop w:val="0"/>
          <w:marBottom w:val="0"/>
          <w:divBdr>
            <w:top w:val="none" w:sz="0" w:space="0" w:color="auto"/>
            <w:left w:val="none" w:sz="0" w:space="0" w:color="auto"/>
            <w:bottom w:val="none" w:sz="0" w:space="0" w:color="auto"/>
            <w:right w:val="none" w:sz="0" w:space="0" w:color="auto"/>
          </w:divBdr>
        </w:div>
        <w:div w:id="760294861">
          <w:marLeft w:val="640"/>
          <w:marRight w:val="0"/>
          <w:marTop w:val="0"/>
          <w:marBottom w:val="0"/>
          <w:divBdr>
            <w:top w:val="none" w:sz="0" w:space="0" w:color="auto"/>
            <w:left w:val="none" w:sz="0" w:space="0" w:color="auto"/>
            <w:bottom w:val="none" w:sz="0" w:space="0" w:color="auto"/>
            <w:right w:val="none" w:sz="0" w:space="0" w:color="auto"/>
          </w:divBdr>
        </w:div>
        <w:div w:id="618414001">
          <w:marLeft w:val="640"/>
          <w:marRight w:val="0"/>
          <w:marTop w:val="0"/>
          <w:marBottom w:val="0"/>
          <w:divBdr>
            <w:top w:val="none" w:sz="0" w:space="0" w:color="auto"/>
            <w:left w:val="none" w:sz="0" w:space="0" w:color="auto"/>
            <w:bottom w:val="none" w:sz="0" w:space="0" w:color="auto"/>
            <w:right w:val="none" w:sz="0" w:space="0" w:color="auto"/>
          </w:divBdr>
        </w:div>
        <w:div w:id="252279756">
          <w:marLeft w:val="640"/>
          <w:marRight w:val="0"/>
          <w:marTop w:val="0"/>
          <w:marBottom w:val="0"/>
          <w:divBdr>
            <w:top w:val="none" w:sz="0" w:space="0" w:color="auto"/>
            <w:left w:val="none" w:sz="0" w:space="0" w:color="auto"/>
            <w:bottom w:val="none" w:sz="0" w:space="0" w:color="auto"/>
            <w:right w:val="none" w:sz="0" w:space="0" w:color="auto"/>
          </w:divBdr>
        </w:div>
        <w:div w:id="1687360970">
          <w:marLeft w:val="640"/>
          <w:marRight w:val="0"/>
          <w:marTop w:val="0"/>
          <w:marBottom w:val="0"/>
          <w:divBdr>
            <w:top w:val="none" w:sz="0" w:space="0" w:color="auto"/>
            <w:left w:val="none" w:sz="0" w:space="0" w:color="auto"/>
            <w:bottom w:val="none" w:sz="0" w:space="0" w:color="auto"/>
            <w:right w:val="none" w:sz="0" w:space="0" w:color="auto"/>
          </w:divBdr>
        </w:div>
        <w:div w:id="1710833552">
          <w:marLeft w:val="640"/>
          <w:marRight w:val="0"/>
          <w:marTop w:val="0"/>
          <w:marBottom w:val="0"/>
          <w:divBdr>
            <w:top w:val="none" w:sz="0" w:space="0" w:color="auto"/>
            <w:left w:val="none" w:sz="0" w:space="0" w:color="auto"/>
            <w:bottom w:val="none" w:sz="0" w:space="0" w:color="auto"/>
            <w:right w:val="none" w:sz="0" w:space="0" w:color="auto"/>
          </w:divBdr>
        </w:div>
        <w:div w:id="570503566">
          <w:marLeft w:val="640"/>
          <w:marRight w:val="0"/>
          <w:marTop w:val="0"/>
          <w:marBottom w:val="0"/>
          <w:divBdr>
            <w:top w:val="none" w:sz="0" w:space="0" w:color="auto"/>
            <w:left w:val="none" w:sz="0" w:space="0" w:color="auto"/>
            <w:bottom w:val="none" w:sz="0" w:space="0" w:color="auto"/>
            <w:right w:val="none" w:sz="0" w:space="0" w:color="auto"/>
          </w:divBdr>
        </w:div>
        <w:div w:id="867719880">
          <w:marLeft w:val="640"/>
          <w:marRight w:val="0"/>
          <w:marTop w:val="0"/>
          <w:marBottom w:val="0"/>
          <w:divBdr>
            <w:top w:val="none" w:sz="0" w:space="0" w:color="auto"/>
            <w:left w:val="none" w:sz="0" w:space="0" w:color="auto"/>
            <w:bottom w:val="none" w:sz="0" w:space="0" w:color="auto"/>
            <w:right w:val="none" w:sz="0" w:space="0" w:color="auto"/>
          </w:divBdr>
        </w:div>
        <w:div w:id="1406412215">
          <w:marLeft w:val="640"/>
          <w:marRight w:val="0"/>
          <w:marTop w:val="0"/>
          <w:marBottom w:val="0"/>
          <w:divBdr>
            <w:top w:val="none" w:sz="0" w:space="0" w:color="auto"/>
            <w:left w:val="none" w:sz="0" w:space="0" w:color="auto"/>
            <w:bottom w:val="none" w:sz="0" w:space="0" w:color="auto"/>
            <w:right w:val="none" w:sz="0" w:space="0" w:color="auto"/>
          </w:divBdr>
        </w:div>
        <w:div w:id="1787845342">
          <w:marLeft w:val="640"/>
          <w:marRight w:val="0"/>
          <w:marTop w:val="0"/>
          <w:marBottom w:val="0"/>
          <w:divBdr>
            <w:top w:val="none" w:sz="0" w:space="0" w:color="auto"/>
            <w:left w:val="none" w:sz="0" w:space="0" w:color="auto"/>
            <w:bottom w:val="none" w:sz="0" w:space="0" w:color="auto"/>
            <w:right w:val="none" w:sz="0" w:space="0" w:color="auto"/>
          </w:divBdr>
        </w:div>
        <w:div w:id="637879699">
          <w:marLeft w:val="640"/>
          <w:marRight w:val="0"/>
          <w:marTop w:val="0"/>
          <w:marBottom w:val="0"/>
          <w:divBdr>
            <w:top w:val="none" w:sz="0" w:space="0" w:color="auto"/>
            <w:left w:val="none" w:sz="0" w:space="0" w:color="auto"/>
            <w:bottom w:val="none" w:sz="0" w:space="0" w:color="auto"/>
            <w:right w:val="none" w:sz="0" w:space="0" w:color="auto"/>
          </w:divBdr>
        </w:div>
        <w:div w:id="907419178">
          <w:marLeft w:val="640"/>
          <w:marRight w:val="0"/>
          <w:marTop w:val="0"/>
          <w:marBottom w:val="0"/>
          <w:divBdr>
            <w:top w:val="none" w:sz="0" w:space="0" w:color="auto"/>
            <w:left w:val="none" w:sz="0" w:space="0" w:color="auto"/>
            <w:bottom w:val="none" w:sz="0" w:space="0" w:color="auto"/>
            <w:right w:val="none" w:sz="0" w:space="0" w:color="auto"/>
          </w:divBdr>
        </w:div>
        <w:div w:id="821240843">
          <w:marLeft w:val="640"/>
          <w:marRight w:val="0"/>
          <w:marTop w:val="0"/>
          <w:marBottom w:val="0"/>
          <w:divBdr>
            <w:top w:val="none" w:sz="0" w:space="0" w:color="auto"/>
            <w:left w:val="none" w:sz="0" w:space="0" w:color="auto"/>
            <w:bottom w:val="none" w:sz="0" w:space="0" w:color="auto"/>
            <w:right w:val="none" w:sz="0" w:space="0" w:color="auto"/>
          </w:divBdr>
        </w:div>
        <w:div w:id="1592424465">
          <w:marLeft w:val="640"/>
          <w:marRight w:val="0"/>
          <w:marTop w:val="0"/>
          <w:marBottom w:val="0"/>
          <w:divBdr>
            <w:top w:val="none" w:sz="0" w:space="0" w:color="auto"/>
            <w:left w:val="none" w:sz="0" w:space="0" w:color="auto"/>
            <w:bottom w:val="none" w:sz="0" w:space="0" w:color="auto"/>
            <w:right w:val="none" w:sz="0" w:space="0" w:color="auto"/>
          </w:divBdr>
        </w:div>
        <w:div w:id="1487820668">
          <w:marLeft w:val="640"/>
          <w:marRight w:val="0"/>
          <w:marTop w:val="0"/>
          <w:marBottom w:val="0"/>
          <w:divBdr>
            <w:top w:val="none" w:sz="0" w:space="0" w:color="auto"/>
            <w:left w:val="none" w:sz="0" w:space="0" w:color="auto"/>
            <w:bottom w:val="none" w:sz="0" w:space="0" w:color="auto"/>
            <w:right w:val="none" w:sz="0" w:space="0" w:color="auto"/>
          </w:divBdr>
        </w:div>
        <w:div w:id="1380713227">
          <w:marLeft w:val="640"/>
          <w:marRight w:val="0"/>
          <w:marTop w:val="0"/>
          <w:marBottom w:val="0"/>
          <w:divBdr>
            <w:top w:val="none" w:sz="0" w:space="0" w:color="auto"/>
            <w:left w:val="none" w:sz="0" w:space="0" w:color="auto"/>
            <w:bottom w:val="none" w:sz="0" w:space="0" w:color="auto"/>
            <w:right w:val="none" w:sz="0" w:space="0" w:color="auto"/>
          </w:divBdr>
        </w:div>
        <w:div w:id="899169695">
          <w:marLeft w:val="640"/>
          <w:marRight w:val="0"/>
          <w:marTop w:val="0"/>
          <w:marBottom w:val="0"/>
          <w:divBdr>
            <w:top w:val="none" w:sz="0" w:space="0" w:color="auto"/>
            <w:left w:val="none" w:sz="0" w:space="0" w:color="auto"/>
            <w:bottom w:val="none" w:sz="0" w:space="0" w:color="auto"/>
            <w:right w:val="none" w:sz="0" w:space="0" w:color="auto"/>
          </w:divBdr>
        </w:div>
        <w:div w:id="129833410">
          <w:marLeft w:val="640"/>
          <w:marRight w:val="0"/>
          <w:marTop w:val="0"/>
          <w:marBottom w:val="0"/>
          <w:divBdr>
            <w:top w:val="none" w:sz="0" w:space="0" w:color="auto"/>
            <w:left w:val="none" w:sz="0" w:space="0" w:color="auto"/>
            <w:bottom w:val="none" w:sz="0" w:space="0" w:color="auto"/>
            <w:right w:val="none" w:sz="0" w:space="0" w:color="auto"/>
          </w:divBdr>
        </w:div>
        <w:div w:id="1017538372">
          <w:marLeft w:val="640"/>
          <w:marRight w:val="0"/>
          <w:marTop w:val="0"/>
          <w:marBottom w:val="0"/>
          <w:divBdr>
            <w:top w:val="none" w:sz="0" w:space="0" w:color="auto"/>
            <w:left w:val="none" w:sz="0" w:space="0" w:color="auto"/>
            <w:bottom w:val="none" w:sz="0" w:space="0" w:color="auto"/>
            <w:right w:val="none" w:sz="0" w:space="0" w:color="auto"/>
          </w:divBdr>
        </w:div>
        <w:div w:id="1433475376">
          <w:marLeft w:val="640"/>
          <w:marRight w:val="0"/>
          <w:marTop w:val="0"/>
          <w:marBottom w:val="0"/>
          <w:divBdr>
            <w:top w:val="none" w:sz="0" w:space="0" w:color="auto"/>
            <w:left w:val="none" w:sz="0" w:space="0" w:color="auto"/>
            <w:bottom w:val="none" w:sz="0" w:space="0" w:color="auto"/>
            <w:right w:val="none" w:sz="0" w:space="0" w:color="auto"/>
          </w:divBdr>
        </w:div>
        <w:div w:id="1552033161">
          <w:marLeft w:val="640"/>
          <w:marRight w:val="0"/>
          <w:marTop w:val="0"/>
          <w:marBottom w:val="0"/>
          <w:divBdr>
            <w:top w:val="none" w:sz="0" w:space="0" w:color="auto"/>
            <w:left w:val="none" w:sz="0" w:space="0" w:color="auto"/>
            <w:bottom w:val="none" w:sz="0" w:space="0" w:color="auto"/>
            <w:right w:val="none" w:sz="0" w:space="0" w:color="auto"/>
          </w:divBdr>
        </w:div>
        <w:div w:id="442307642">
          <w:marLeft w:val="640"/>
          <w:marRight w:val="0"/>
          <w:marTop w:val="0"/>
          <w:marBottom w:val="0"/>
          <w:divBdr>
            <w:top w:val="none" w:sz="0" w:space="0" w:color="auto"/>
            <w:left w:val="none" w:sz="0" w:space="0" w:color="auto"/>
            <w:bottom w:val="none" w:sz="0" w:space="0" w:color="auto"/>
            <w:right w:val="none" w:sz="0" w:space="0" w:color="auto"/>
          </w:divBdr>
        </w:div>
        <w:div w:id="121388013">
          <w:marLeft w:val="640"/>
          <w:marRight w:val="0"/>
          <w:marTop w:val="0"/>
          <w:marBottom w:val="0"/>
          <w:divBdr>
            <w:top w:val="none" w:sz="0" w:space="0" w:color="auto"/>
            <w:left w:val="none" w:sz="0" w:space="0" w:color="auto"/>
            <w:bottom w:val="none" w:sz="0" w:space="0" w:color="auto"/>
            <w:right w:val="none" w:sz="0" w:space="0" w:color="auto"/>
          </w:divBdr>
        </w:div>
        <w:div w:id="346061858">
          <w:marLeft w:val="640"/>
          <w:marRight w:val="0"/>
          <w:marTop w:val="0"/>
          <w:marBottom w:val="0"/>
          <w:divBdr>
            <w:top w:val="none" w:sz="0" w:space="0" w:color="auto"/>
            <w:left w:val="none" w:sz="0" w:space="0" w:color="auto"/>
            <w:bottom w:val="none" w:sz="0" w:space="0" w:color="auto"/>
            <w:right w:val="none" w:sz="0" w:space="0" w:color="auto"/>
          </w:divBdr>
        </w:div>
        <w:div w:id="1121533039">
          <w:marLeft w:val="640"/>
          <w:marRight w:val="0"/>
          <w:marTop w:val="0"/>
          <w:marBottom w:val="0"/>
          <w:divBdr>
            <w:top w:val="none" w:sz="0" w:space="0" w:color="auto"/>
            <w:left w:val="none" w:sz="0" w:space="0" w:color="auto"/>
            <w:bottom w:val="none" w:sz="0" w:space="0" w:color="auto"/>
            <w:right w:val="none" w:sz="0" w:space="0" w:color="auto"/>
          </w:divBdr>
        </w:div>
        <w:div w:id="305820741">
          <w:marLeft w:val="640"/>
          <w:marRight w:val="0"/>
          <w:marTop w:val="0"/>
          <w:marBottom w:val="0"/>
          <w:divBdr>
            <w:top w:val="none" w:sz="0" w:space="0" w:color="auto"/>
            <w:left w:val="none" w:sz="0" w:space="0" w:color="auto"/>
            <w:bottom w:val="none" w:sz="0" w:space="0" w:color="auto"/>
            <w:right w:val="none" w:sz="0" w:space="0" w:color="auto"/>
          </w:divBdr>
        </w:div>
        <w:div w:id="870456967">
          <w:marLeft w:val="640"/>
          <w:marRight w:val="0"/>
          <w:marTop w:val="0"/>
          <w:marBottom w:val="0"/>
          <w:divBdr>
            <w:top w:val="none" w:sz="0" w:space="0" w:color="auto"/>
            <w:left w:val="none" w:sz="0" w:space="0" w:color="auto"/>
            <w:bottom w:val="none" w:sz="0" w:space="0" w:color="auto"/>
            <w:right w:val="none" w:sz="0" w:space="0" w:color="auto"/>
          </w:divBdr>
        </w:div>
        <w:div w:id="710225891">
          <w:marLeft w:val="640"/>
          <w:marRight w:val="0"/>
          <w:marTop w:val="0"/>
          <w:marBottom w:val="0"/>
          <w:divBdr>
            <w:top w:val="none" w:sz="0" w:space="0" w:color="auto"/>
            <w:left w:val="none" w:sz="0" w:space="0" w:color="auto"/>
            <w:bottom w:val="none" w:sz="0" w:space="0" w:color="auto"/>
            <w:right w:val="none" w:sz="0" w:space="0" w:color="auto"/>
          </w:divBdr>
        </w:div>
        <w:div w:id="751396857">
          <w:marLeft w:val="640"/>
          <w:marRight w:val="0"/>
          <w:marTop w:val="0"/>
          <w:marBottom w:val="0"/>
          <w:divBdr>
            <w:top w:val="none" w:sz="0" w:space="0" w:color="auto"/>
            <w:left w:val="none" w:sz="0" w:space="0" w:color="auto"/>
            <w:bottom w:val="none" w:sz="0" w:space="0" w:color="auto"/>
            <w:right w:val="none" w:sz="0" w:space="0" w:color="auto"/>
          </w:divBdr>
        </w:div>
        <w:div w:id="1630091302">
          <w:marLeft w:val="640"/>
          <w:marRight w:val="0"/>
          <w:marTop w:val="0"/>
          <w:marBottom w:val="0"/>
          <w:divBdr>
            <w:top w:val="none" w:sz="0" w:space="0" w:color="auto"/>
            <w:left w:val="none" w:sz="0" w:space="0" w:color="auto"/>
            <w:bottom w:val="none" w:sz="0" w:space="0" w:color="auto"/>
            <w:right w:val="none" w:sz="0" w:space="0" w:color="auto"/>
          </w:divBdr>
        </w:div>
        <w:div w:id="480001223">
          <w:marLeft w:val="640"/>
          <w:marRight w:val="0"/>
          <w:marTop w:val="0"/>
          <w:marBottom w:val="0"/>
          <w:divBdr>
            <w:top w:val="none" w:sz="0" w:space="0" w:color="auto"/>
            <w:left w:val="none" w:sz="0" w:space="0" w:color="auto"/>
            <w:bottom w:val="none" w:sz="0" w:space="0" w:color="auto"/>
            <w:right w:val="none" w:sz="0" w:space="0" w:color="auto"/>
          </w:divBdr>
        </w:div>
        <w:div w:id="715393519">
          <w:marLeft w:val="640"/>
          <w:marRight w:val="0"/>
          <w:marTop w:val="0"/>
          <w:marBottom w:val="0"/>
          <w:divBdr>
            <w:top w:val="none" w:sz="0" w:space="0" w:color="auto"/>
            <w:left w:val="none" w:sz="0" w:space="0" w:color="auto"/>
            <w:bottom w:val="none" w:sz="0" w:space="0" w:color="auto"/>
            <w:right w:val="none" w:sz="0" w:space="0" w:color="auto"/>
          </w:divBdr>
        </w:div>
        <w:div w:id="334646365">
          <w:marLeft w:val="640"/>
          <w:marRight w:val="0"/>
          <w:marTop w:val="0"/>
          <w:marBottom w:val="0"/>
          <w:divBdr>
            <w:top w:val="none" w:sz="0" w:space="0" w:color="auto"/>
            <w:left w:val="none" w:sz="0" w:space="0" w:color="auto"/>
            <w:bottom w:val="none" w:sz="0" w:space="0" w:color="auto"/>
            <w:right w:val="none" w:sz="0" w:space="0" w:color="auto"/>
          </w:divBdr>
        </w:div>
        <w:div w:id="600914375">
          <w:marLeft w:val="640"/>
          <w:marRight w:val="0"/>
          <w:marTop w:val="0"/>
          <w:marBottom w:val="0"/>
          <w:divBdr>
            <w:top w:val="none" w:sz="0" w:space="0" w:color="auto"/>
            <w:left w:val="none" w:sz="0" w:space="0" w:color="auto"/>
            <w:bottom w:val="none" w:sz="0" w:space="0" w:color="auto"/>
            <w:right w:val="none" w:sz="0" w:space="0" w:color="auto"/>
          </w:divBdr>
        </w:div>
        <w:div w:id="866676205">
          <w:marLeft w:val="640"/>
          <w:marRight w:val="0"/>
          <w:marTop w:val="0"/>
          <w:marBottom w:val="0"/>
          <w:divBdr>
            <w:top w:val="none" w:sz="0" w:space="0" w:color="auto"/>
            <w:left w:val="none" w:sz="0" w:space="0" w:color="auto"/>
            <w:bottom w:val="none" w:sz="0" w:space="0" w:color="auto"/>
            <w:right w:val="none" w:sz="0" w:space="0" w:color="auto"/>
          </w:divBdr>
        </w:div>
        <w:div w:id="934897938">
          <w:marLeft w:val="640"/>
          <w:marRight w:val="0"/>
          <w:marTop w:val="0"/>
          <w:marBottom w:val="0"/>
          <w:divBdr>
            <w:top w:val="none" w:sz="0" w:space="0" w:color="auto"/>
            <w:left w:val="none" w:sz="0" w:space="0" w:color="auto"/>
            <w:bottom w:val="none" w:sz="0" w:space="0" w:color="auto"/>
            <w:right w:val="none" w:sz="0" w:space="0" w:color="auto"/>
          </w:divBdr>
        </w:div>
        <w:div w:id="232282431">
          <w:marLeft w:val="640"/>
          <w:marRight w:val="0"/>
          <w:marTop w:val="0"/>
          <w:marBottom w:val="0"/>
          <w:divBdr>
            <w:top w:val="none" w:sz="0" w:space="0" w:color="auto"/>
            <w:left w:val="none" w:sz="0" w:space="0" w:color="auto"/>
            <w:bottom w:val="none" w:sz="0" w:space="0" w:color="auto"/>
            <w:right w:val="none" w:sz="0" w:space="0" w:color="auto"/>
          </w:divBdr>
        </w:div>
        <w:div w:id="1771853962">
          <w:marLeft w:val="640"/>
          <w:marRight w:val="0"/>
          <w:marTop w:val="0"/>
          <w:marBottom w:val="0"/>
          <w:divBdr>
            <w:top w:val="none" w:sz="0" w:space="0" w:color="auto"/>
            <w:left w:val="none" w:sz="0" w:space="0" w:color="auto"/>
            <w:bottom w:val="none" w:sz="0" w:space="0" w:color="auto"/>
            <w:right w:val="none" w:sz="0" w:space="0" w:color="auto"/>
          </w:divBdr>
        </w:div>
        <w:div w:id="943653221">
          <w:marLeft w:val="640"/>
          <w:marRight w:val="0"/>
          <w:marTop w:val="0"/>
          <w:marBottom w:val="0"/>
          <w:divBdr>
            <w:top w:val="none" w:sz="0" w:space="0" w:color="auto"/>
            <w:left w:val="none" w:sz="0" w:space="0" w:color="auto"/>
            <w:bottom w:val="none" w:sz="0" w:space="0" w:color="auto"/>
            <w:right w:val="none" w:sz="0" w:space="0" w:color="auto"/>
          </w:divBdr>
        </w:div>
        <w:div w:id="120349921">
          <w:marLeft w:val="640"/>
          <w:marRight w:val="0"/>
          <w:marTop w:val="0"/>
          <w:marBottom w:val="0"/>
          <w:divBdr>
            <w:top w:val="none" w:sz="0" w:space="0" w:color="auto"/>
            <w:left w:val="none" w:sz="0" w:space="0" w:color="auto"/>
            <w:bottom w:val="none" w:sz="0" w:space="0" w:color="auto"/>
            <w:right w:val="none" w:sz="0" w:space="0" w:color="auto"/>
          </w:divBdr>
        </w:div>
        <w:div w:id="635835128">
          <w:marLeft w:val="640"/>
          <w:marRight w:val="0"/>
          <w:marTop w:val="0"/>
          <w:marBottom w:val="0"/>
          <w:divBdr>
            <w:top w:val="none" w:sz="0" w:space="0" w:color="auto"/>
            <w:left w:val="none" w:sz="0" w:space="0" w:color="auto"/>
            <w:bottom w:val="none" w:sz="0" w:space="0" w:color="auto"/>
            <w:right w:val="none" w:sz="0" w:space="0" w:color="auto"/>
          </w:divBdr>
        </w:div>
        <w:div w:id="932663825">
          <w:marLeft w:val="640"/>
          <w:marRight w:val="0"/>
          <w:marTop w:val="0"/>
          <w:marBottom w:val="0"/>
          <w:divBdr>
            <w:top w:val="none" w:sz="0" w:space="0" w:color="auto"/>
            <w:left w:val="none" w:sz="0" w:space="0" w:color="auto"/>
            <w:bottom w:val="none" w:sz="0" w:space="0" w:color="auto"/>
            <w:right w:val="none" w:sz="0" w:space="0" w:color="auto"/>
          </w:divBdr>
        </w:div>
        <w:div w:id="1669600230">
          <w:marLeft w:val="640"/>
          <w:marRight w:val="0"/>
          <w:marTop w:val="0"/>
          <w:marBottom w:val="0"/>
          <w:divBdr>
            <w:top w:val="none" w:sz="0" w:space="0" w:color="auto"/>
            <w:left w:val="none" w:sz="0" w:space="0" w:color="auto"/>
            <w:bottom w:val="none" w:sz="0" w:space="0" w:color="auto"/>
            <w:right w:val="none" w:sz="0" w:space="0" w:color="auto"/>
          </w:divBdr>
        </w:div>
        <w:div w:id="1719474449">
          <w:marLeft w:val="640"/>
          <w:marRight w:val="0"/>
          <w:marTop w:val="0"/>
          <w:marBottom w:val="0"/>
          <w:divBdr>
            <w:top w:val="none" w:sz="0" w:space="0" w:color="auto"/>
            <w:left w:val="none" w:sz="0" w:space="0" w:color="auto"/>
            <w:bottom w:val="none" w:sz="0" w:space="0" w:color="auto"/>
            <w:right w:val="none" w:sz="0" w:space="0" w:color="auto"/>
          </w:divBdr>
        </w:div>
        <w:div w:id="538856969">
          <w:marLeft w:val="640"/>
          <w:marRight w:val="0"/>
          <w:marTop w:val="0"/>
          <w:marBottom w:val="0"/>
          <w:divBdr>
            <w:top w:val="none" w:sz="0" w:space="0" w:color="auto"/>
            <w:left w:val="none" w:sz="0" w:space="0" w:color="auto"/>
            <w:bottom w:val="none" w:sz="0" w:space="0" w:color="auto"/>
            <w:right w:val="none" w:sz="0" w:space="0" w:color="auto"/>
          </w:divBdr>
        </w:div>
        <w:div w:id="1067612834">
          <w:marLeft w:val="640"/>
          <w:marRight w:val="0"/>
          <w:marTop w:val="0"/>
          <w:marBottom w:val="0"/>
          <w:divBdr>
            <w:top w:val="none" w:sz="0" w:space="0" w:color="auto"/>
            <w:left w:val="none" w:sz="0" w:space="0" w:color="auto"/>
            <w:bottom w:val="none" w:sz="0" w:space="0" w:color="auto"/>
            <w:right w:val="none" w:sz="0" w:space="0" w:color="auto"/>
          </w:divBdr>
        </w:div>
        <w:div w:id="882787585">
          <w:marLeft w:val="640"/>
          <w:marRight w:val="0"/>
          <w:marTop w:val="0"/>
          <w:marBottom w:val="0"/>
          <w:divBdr>
            <w:top w:val="none" w:sz="0" w:space="0" w:color="auto"/>
            <w:left w:val="none" w:sz="0" w:space="0" w:color="auto"/>
            <w:bottom w:val="none" w:sz="0" w:space="0" w:color="auto"/>
            <w:right w:val="none" w:sz="0" w:space="0" w:color="auto"/>
          </w:divBdr>
        </w:div>
      </w:divsChild>
    </w:div>
    <w:div w:id="1320309721">
      <w:bodyDiv w:val="1"/>
      <w:marLeft w:val="0"/>
      <w:marRight w:val="0"/>
      <w:marTop w:val="0"/>
      <w:marBottom w:val="0"/>
      <w:divBdr>
        <w:top w:val="none" w:sz="0" w:space="0" w:color="auto"/>
        <w:left w:val="none" w:sz="0" w:space="0" w:color="auto"/>
        <w:bottom w:val="none" w:sz="0" w:space="0" w:color="auto"/>
        <w:right w:val="none" w:sz="0" w:space="0" w:color="auto"/>
      </w:divBdr>
      <w:divsChild>
        <w:div w:id="1489403752">
          <w:marLeft w:val="360"/>
          <w:marRight w:val="0"/>
          <w:marTop w:val="200"/>
          <w:marBottom w:val="0"/>
          <w:divBdr>
            <w:top w:val="none" w:sz="0" w:space="0" w:color="auto"/>
            <w:left w:val="none" w:sz="0" w:space="0" w:color="auto"/>
            <w:bottom w:val="none" w:sz="0" w:space="0" w:color="auto"/>
            <w:right w:val="none" w:sz="0" w:space="0" w:color="auto"/>
          </w:divBdr>
        </w:div>
        <w:div w:id="1363895537">
          <w:marLeft w:val="360"/>
          <w:marRight w:val="0"/>
          <w:marTop w:val="200"/>
          <w:marBottom w:val="0"/>
          <w:divBdr>
            <w:top w:val="none" w:sz="0" w:space="0" w:color="auto"/>
            <w:left w:val="none" w:sz="0" w:space="0" w:color="auto"/>
            <w:bottom w:val="none" w:sz="0" w:space="0" w:color="auto"/>
            <w:right w:val="none" w:sz="0" w:space="0" w:color="auto"/>
          </w:divBdr>
        </w:div>
        <w:div w:id="698776852">
          <w:marLeft w:val="360"/>
          <w:marRight w:val="0"/>
          <w:marTop w:val="200"/>
          <w:marBottom w:val="0"/>
          <w:divBdr>
            <w:top w:val="none" w:sz="0" w:space="0" w:color="auto"/>
            <w:left w:val="none" w:sz="0" w:space="0" w:color="auto"/>
            <w:bottom w:val="none" w:sz="0" w:space="0" w:color="auto"/>
            <w:right w:val="none" w:sz="0" w:space="0" w:color="auto"/>
          </w:divBdr>
        </w:div>
        <w:div w:id="85154574">
          <w:marLeft w:val="360"/>
          <w:marRight w:val="0"/>
          <w:marTop w:val="200"/>
          <w:marBottom w:val="0"/>
          <w:divBdr>
            <w:top w:val="none" w:sz="0" w:space="0" w:color="auto"/>
            <w:left w:val="none" w:sz="0" w:space="0" w:color="auto"/>
            <w:bottom w:val="none" w:sz="0" w:space="0" w:color="auto"/>
            <w:right w:val="none" w:sz="0" w:space="0" w:color="auto"/>
          </w:divBdr>
        </w:div>
      </w:divsChild>
    </w:div>
    <w:div w:id="1321234475">
      <w:bodyDiv w:val="1"/>
      <w:marLeft w:val="0"/>
      <w:marRight w:val="0"/>
      <w:marTop w:val="0"/>
      <w:marBottom w:val="0"/>
      <w:divBdr>
        <w:top w:val="none" w:sz="0" w:space="0" w:color="auto"/>
        <w:left w:val="none" w:sz="0" w:space="0" w:color="auto"/>
        <w:bottom w:val="none" w:sz="0" w:space="0" w:color="auto"/>
        <w:right w:val="none" w:sz="0" w:space="0" w:color="auto"/>
      </w:divBdr>
      <w:divsChild>
        <w:div w:id="384642050">
          <w:marLeft w:val="640"/>
          <w:marRight w:val="0"/>
          <w:marTop w:val="0"/>
          <w:marBottom w:val="0"/>
          <w:divBdr>
            <w:top w:val="none" w:sz="0" w:space="0" w:color="auto"/>
            <w:left w:val="none" w:sz="0" w:space="0" w:color="auto"/>
            <w:bottom w:val="none" w:sz="0" w:space="0" w:color="auto"/>
            <w:right w:val="none" w:sz="0" w:space="0" w:color="auto"/>
          </w:divBdr>
        </w:div>
        <w:div w:id="1592158557">
          <w:marLeft w:val="640"/>
          <w:marRight w:val="0"/>
          <w:marTop w:val="0"/>
          <w:marBottom w:val="0"/>
          <w:divBdr>
            <w:top w:val="none" w:sz="0" w:space="0" w:color="auto"/>
            <w:left w:val="none" w:sz="0" w:space="0" w:color="auto"/>
            <w:bottom w:val="none" w:sz="0" w:space="0" w:color="auto"/>
            <w:right w:val="none" w:sz="0" w:space="0" w:color="auto"/>
          </w:divBdr>
        </w:div>
        <w:div w:id="1083989170">
          <w:marLeft w:val="640"/>
          <w:marRight w:val="0"/>
          <w:marTop w:val="0"/>
          <w:marBottom w:val="0"/>
          <w:divBdr>
            <w:top w:val="none" w:sz="0" w:space="0" w:color="auto"/>
            <w:left w:val="none" w:sz="0" w:space="0" w:color="auto"/>
            <w:bottom w:val="none" w:sz="0" w:space="0" w:color="auto"/>
            <w:right w:val="none" w:sz="0" w:space="0" w:color="auto"/>
          </w:divBdr>
        </w:div>
        <w:div w:id="1321615174">
          <w:marLeft w:val="640"/>
          <w:marRight w:val="0"/>
          <w:marTop w:val="0"/>
          <w:marBottom w:val="0"/>
          <w:divBdr>
            <w:top w:val="none" w:sz="0" w:space="0" w:color="auto"/>
            <w:left w:val="none" w:sz="0" w:space="0" w:color="auto"/>
            <w:bottom w:val="none" w:sz="0" w:space="0" w:color="auto"/>
            <w:right w:val="none" w:sz="0" w:space="0" w:color="auto"/>
          </w:divBdr>
        </w:div>
        <w:div w:id="1975333170">
          <w:marLeft w:val="640"/>
          <w:marRight w:val="0"/>
          <w:marTop w:val="0"/>
          <w:marBottom w:val="0"/>
          <w:divBdr>
            <w:top w:val="none" w:sz="0" w:space="0" w:color="auto"/>
            <w:left w:val="none" w:sz="0" w:space="0" w:color="auto"/>
            <w:bottom w:val="none" w:sz="0" w:space="0" w:color="auto"/>
            <w:right w:val="none" w:sz="0" w:space="0" w:color="auto"/>
          </w:divBdr>
        </w:div>
        <w:div w:id="1930237638">
          <w:marLeft w:val="640"/>
          <w:marRight w:val="0"/>
          <w:marTop w:val="0"/>
          <w:marBottom w:val="0"/>
          <w:divBdr>
            <w:top w:val="none" w:sz="0" w:space="0" w:color="auto"/>
            <w:left w:val="none" w:sz="0" w:space="0" w:color="auto"/>
            <w:bottom w:val="none" w:sz="0" w:space="0" w:color="auto"/>
            <w:right w:val="none" w:sz="0" w:space="0" w:color="auto"/>
          </w:divBdr>
        </w:div>
        <w:div w:id="1171987357">
          <w:marLeft w:val="640"/>
          <w:marRight w:val="0"/>
          <w:marTop w:val="0"/>
          <w:marBottom w:val="0"/>
          <w:divBdr>
            <w:top w:val="none" w:sz="0" w:space="0" w:color="auto"/>
            <w:left w:val="none" w:sz="0" w:space="0" w:color="auto"/>
            <w:bottom w:val="none" w:sz="0" w:space="0" w:color="auto"/>
            <w:right w:val="none" w:sz="0" w:space="0" w:color="auto"/>
          </w:divBdr>
        </w:div>
        <w:div w:id="1987315302">
          <w:marLeft w:val="640"/>
          <w:marRight w:val="0"/>
          <w:marTop w:val="0"/>
          <w:marBottom w:val="0"/>
          <w:divBdr>
            <w:top w:val="none" w:sz="0" w:space="0" w:color="auto"/>
            <w:left w:val="none" w:sz="0" w:space="0" w:color="auto"/>
            <w:bottom w:val="none" w:sz="0" w:space="0" w:color="auto"/>
            <w:right w:val="none" w:sz="0" w:space="0" w:color="auto"/>
          </w:divBdr>
        </w:div>
        <w:div w:id="2065981565">
          <w:marLeft w:val="640"/>
          <w:marRight w:val="0"/>
          <w:marTop w:val="0"/>
          <w:marBottom w:val="0"/>
          <w:divBdr>
            <w:top w:val="none" w:sz="0" w:space="0" w:color="auto"/>
            <w:left w:val="none" w:sz="0" w:space="0" w:color="auto"/>
            <w:bottom w:val="none" w:sz="0" w:space="0" w:color="auto"/>
            <w:right w:val="none" w:sz="0" w:space="0" w:color="auto"/>
          </w:divBdr>
        </w:div>
        <w:div w:id="1247417171">
          <w:marLeft w:val="640"/>
          <w:marRight w:val="0"/>
          <w:marTop w:val="0"/>
          <w:marBottom w:val="0"/>
          <w:divBdr>
            <w:top w:val="none" w:sz="0" w:space="0" w:color="auto"/>
            <w:left w:val="none" w:sz="0" w:space="0" w:color="auto"/>
            <w:bottom w:val="none" w:sz="0" w:space="0" w:color="auto"/>
            <w:right w:val="none" w:sz="0" w:space="0" w:color="auto"/>
          </w:divBdr>
        </w:div>
        <w:div w:id="1397243526">
          <w:marLeft w:val="640"/>
          <w:marRight w:val="0"/>
          <w:marTop w:val="0"/>
          <w:marBottom w:val="0"/>
          <w:divBdr>
            <w:top w:val="none" w:sz="0" w:space="0" w:color="auto"/>
            <w:left w:val="none" w:sz="0" w:space="0" w:color="auto"/>
            <w:bottom w:val="none" w:sz="0" w:space="0" w:color="auto"/>
            <w:right w:val="none" w:sz="0" w:space="0" w:color="auto"/>
          </w:divBdr>
        </w:div>
        <w:div w:id="629897796">
          <w:marLeft w:val="640"/>
          <w:marRight w:val="0"/>
          <w:marTop w:val="0"/>
          <w:marBottom w:val="0"/>
          <w:divBdr>
            <w:top w:val="none" w:sz="0" w:space="0" w:color="auto"/>
            <w:left w:val="none" w:sz="0" w:space="0" w:color="auto"/>
            <w:bottom w:val="none" w:sz="0" w:space="0" w:color="auto"/>
            <w:right w:val="none" w:sz="0" w:space="0" w:color="auto"/>
          </w:divBdr>
        </w:div>
        <w:div w:id="486551622">
          <w:marLeft w:val="640"/>
          <w:marRight w:val="0"/>
          <w:marTop w:val="0"/>
          <w:marBottom w:val="0"/>
          <w:divBdr>
            <w:top w:val="none" w:sz="0" w:space="0" w:color="auto"/>
            <w:left w:val="none" w:sz="0" w:space="0" w:color="auto"/>
            <w:bottom w:val="none" w:sz="0" w:space="0" w:color="auto"/>
            <w:right w:val="none" w:sz="0" w:space="0" w:color="auto"/>
          </w:divBdr>
        </w:div>
        <w:div w:id="97484399">
          <w:marLeft w:val="640"/>
          <w:marRight w:val="0"/>
          <w:marTop w:val="0"/>
          <w:marBottom w:val="0"/>
          <w:divBdr>
            <w:top w:val="none" w:sz="0" w:space="0" w:color="auto"/>
            <w:left w:val="none" w:sz="0" w:space="0" w:color="auto"/>
            <w:bottom w:val="none" w:sz="0" w:space="0" w:color="auto"/>
            <w:right w:val="none" w:sz="0" w:space="0" w:color="auto"/>
          </w:divBdr>
        </w:div>
        <w:div w:id="362633342">
          <w:marLeft w:val="640"/>
          <w:marRight w:val="0"/>
          <w:marTop w:val="0"/>
          <w:marBottom w:val="0"/>
          <w:divBdr>
            <w:top w:val="none" w:sz="0" w:space="0" w:color="auto"/>
            <w:left w:val="none" w:sz="0" w:space="0" w:color="auto"/>
            <w:bottom w:val="none" w:sz="0" w:space="0" w:color="auto"/>
            <w:right w:val="none" w:sz="0" w:space="0" w:color="auto"/>
          </w:divBdr>
        </w:div>
        <w:div w:id="200675100">
          <w:marLeft w:val="640"/>
          <w:marRight w:val="0"/>
          <w:marTop w:val="0"/>
          <w:marBottom w:val="0"/>
          <w:divBdr>
            <w:top w:val="none" w:sz="0" w:space="0" w:color="auto"/>
            <w:left w:val="none" w:sz="0" w:space="0" w:color="auto"/>
            <w:bottom w:val="none" w:sz="0" w:space="0" w:color="auto"/>
            <w:right w:val="none" w:sz="0" w:space="0" w:color="auto"/>
          </w:divBdr>
        </w:div>
        <w:div w:id="821190111">
          <w:marLeft w:val="640"/>
          <w:marRight w:val="0"/>
          <w:marTop w:val="0"/>
          <w:marBottom w:val="0"/>
          <w:divBdr>
            <w:top w:val="none" w:sz="0" w:space="0" w:color="auto"/>
            <w:left w:val="none" w:sz="0" w:space="0" w:color="auto"/>
            <w:bottom w:val="none" w:sz="0" w:space="0" w:color="auto"/>
            <w:right w:val="none" w:sz="0" w:space="0" w:color="auto"/>
          </w:divBdr>
        </w:div>
        <w:div w:id="1445417876">
          <w:marLeft w:val="640"/>
          <w:marRight w:val="0"/>
          <w:marTop w:val="0"/>
          <w:marBottom w:val="0"/>
          <w:divBdr>
            <w:top w:val="none" w:sz="0" w:space="0" w:color="auto"/>
            <w:left w:val="none" w:sz="0" w:space="0" w:color="auto"/>
            <w:bottom w:val="none" w:sz="0" w:space="0" w:color="auto"/>
            <w:right w:val="none" w:sz="0" w:space="0" w:color="auto"/>
          </w:divBdr>
        </w:div>
        <w:div w:id="1882669616">
          <w:marLeft w:val="640"/>
          <w:marRight w:val="0"/>
          <w:marTop w:val="0"/>
          <w:marBottom w:val="0"/>
          <w:divBdr>
            <w:top w:val="none" w:sz="0" w:space="0" w:color="auto"/>
            <w:left w:val="none" w:sz="0" w:space="0" w:color="auto"/>
            <w:bottom w:val="none" w:sz="0" w:space="0" w:color="auto"/>
            <w:right w:val="none" w:sz="0" w:space="0" w:color="auto"/>
          </w:divBdr>
        </w:div>
        <w:div w:id="1417357660">
          <w:marLeft w:val="640"/>
          <w:marRight w:val="0"/>
          <w:marTop w:val="0"/>
          <w:marBottom w:val="0"/>
          <w:divBdr>
            <w:top w:val="none" w:sz="0" w:space="0" w:color="auto"/>
            <w:left w:val="none" w:sz="0" w:space="0" w:color="auto"/>
            <w:bottom w:val="none" w:sz="0" w:space="0" w:color="auto"/>
            <w:right w:val="none" w:sz="0" w:space="0" w:color="auto"/>
          </w:divBdr>
        </w:div>
        <w:div w:id="1139153292">
          <w:marLeft w:val="640"/>
          <w:marRight w:val="0"/>
          <w:marTop w:val="0"/>
          <w:marBottom w:val="0"/>
          <w:divBdr>
            <w:top w:val="none" w:sz="0" w:space="0" w:color="auto"/>
            <w:left w:val="none" w:sz="0" w:space="0" w:color="auto"/>
            <w:bottom w:val="none" w:sz="0" w:space="0" w:color="auto"/>
            <w:right w:val="none" w:sz="0" w:space="0" w:color="auto"/>
          </w:divBdr>
        </w:div>
        <w:div w:id="205946147">
          <w:marLeft w:val="640"/>
          <w:marRight w:val="0"/>
          <w:marTop w:val="0"/>
          <w:marBottom w:val="0"/>
          <w:divBdr>
            <w:top w:val="none" w:sz="0" w:space="0" w:color="auto"/>
            <w:left w:val="none" w:sz="0" w:space="0" w:color="auto"/>
            <w:bottom w:val="none" w:sz="0" w:space="0" w:color="auto"/>
            <w:right w:val="none" w:sz="0" w:space="0" w:color="auto"/>
          </w:divBdr>
        </w:div>
        <w:div w:id="1573546821">
          <w:marLeft w:val="640"/>
          <w:marRight w:val="0"/>
          <w:marTop w:val="0"/>
          <w:marBottom w:val="0"/>
          <w:divBdr>
            <w:top w:val="none" w:sz="0" w:space="0" w:color="auto"/>
            <w:left w:val="none" w:sz="0" w:space="0" w:color="auto"/>
            <w:bottom w:val="none" w:sz="0" w:space="0" w:color="auto"/>
            <w:right w:val="none" w:sz="0" w:space="0" w:color="auto"/>
          </w:divBdr>
        </w:div>
        <w:div w:id="1660427737">
          <w:marLeft w:val="640"/>
          <w:marRight w:val="0"/>
          <w:marTop w:val="0"/>
          <w:marBottom w:val="0"/>
          <w:divBdr>
            <w:top w:val="none" w:sz="0" w:space="0" w:color="auto"/>
            <w:left w:val="none" w:sz="0" w:space="0" w:color="auto"/>
            <w:bottom w:val="none" w:sz="0" w:space="0" w:color="auto"/>
            <w:right w:val="none" w:sz="0" w:space="0" w:color="auto"/>
          </w:divBdr>
        </w:div>
        <w:div w:id="279338892">
          <w:marLeft w:val="640"/>
          <w:marRight w:val="0"/>
          <w:marTop w:val="0"/>
          <w:marBottom w:val="0"/>
          <w:divBdr>
            <w:top w:val="none" w:sz="0" w:space="0" w:color="auto"/>
            <w:left w:val="none" w:sz="0" w:space="0" w:color="auto"/>
            <w:bottom w:val="none" w:sz="0" w:space="0" w:color="auto"/>
            <w:right w:val="none" w:sz="0" w:space="0" w:color="auto"/>
          </w:divBdr>
        </w:div>
        <w:div w:id="356389968">
          <w:marLeft w:val="640"/>
          <w:marRight w:val="0"/>
          <w:marTop w:val="0"/>
          <w:marBottom w:val="0"/>
          <w:divBdr>
            <w:top w:val="none" w:sz="0" w:space="0" w:color="auto"/>
            <w:left w:val="none" w:sz="0" w:space="0" w:color="auto"/>
            <w:bottom w:val="none" w:sz="0" w:space="0" w:color="auto"/>
            <w:right w:val="none" w:sz="0" w:space="0" w:color="auto"/>
          </w:divBdr>
        </w:div>
        <w:div w:id="1274705853">
          <w:marLeft w:val="640"/>
          <w:marRight w:val="0"/>
          <w:marTop w:val="0"/>
          <w:marBottom w:val="0"/>
          <w:divBdr>
            <w:top w:val="none" w:sz="0" w:space="0" w:color="auto"/>
            <w:left w:val="none" w:sz="0" w:space="0" w:color="auto"/>
            <w:bottom w:val="none" w:sz="0" w:space="0" w:color="auto"/>
            <w:right w:val="none" w:sz="0" w:space="0" w:color="auto"/>
          </w:divBdr>
        </w:div>
        <w:div w:id="1053576862">
          <w:marLeft w:val="640"/>
          <w:marRight w:val="0"/>
          <w:marTop w:val="0"/>
          <w:marBottom w:val="0"/>
          <w:divBdr>
            <w:top w:val="none" w:sz="0" w:space="0" w:color="auto"/>
            <w:left w:val="none" w:sz="0" w:space="0" w:color="auto"/>
            <w:bottom w:val="none" w:sz="0" w:space="0" w:color="auto"/>
            <w:right w:val="none" w:sz="0" w:space="0" w:color="auto"/>
          </w:divBdr>
        </w:div>
        <w:div w:id="494734080">
          <w:marLeft w:val="640"/>
          <w:marRight w:val="0"/>
          <w:marTop w:val="0"/>
          <w:marBottom w:val="0"/>
          <w:divBdr>
            <w:top w:val="none" w:sz="0" w:space="0" w:color="auto"/>
            <w:left w:val="none" w:sz="0" w:space="0" w:color="auto"/>
            <w:bottom w:val="none" w:sz="0" w:space="0" w:color="auto"/>
            <w:right w:val="none" w:sz="0" w:space="0" w:color="auto"/>
          </w:divBdr>
        </w:div>
        <w:div w:id="34090574">
          <w:marLeft w:val="640"/>
          <w:marRight w:val="0"/>
          <w:marTop w:val="0"/>
          <w:marBottom w:val="0"/>
          <w:divBdr>
            <w:top w:val="none" w:sz="0" w:space="0" w:color="auto"/>
            <w:left w:val="none" w:sz="0" w:space="0" w:color="auto"/>
            <w:bottom w:val="none" w:sz="0" w:space="0" w:color="auto"/>
            <w:right w:val="none" w:sz="0" w:space="0" w:color="auto"/>
          </w:divBdr>
        </w:div>
        <w:div w:id="2111316689">
          <w:marLeft w:val="640"/>
          <w:marRight w:val="0"/>
          <w:marTop w:val="0"/>
          <w:marBottom w:val="0"/>
          <w:divBdr>
            <w:top w:val="none" w:sz="0" w:space="0" w:color="auto"/>
            <w:left w:val="none" w:sz="0" w:space="0" w:color="auto"/>
            <w:bottom w:val="none" w:sz="0" w:space="0" w:color="auto"/>
            <w:right w:val="none" w:sz="0" w:space="0" w:color="auto"/>
          </w:divBdr>
        </w:div>
        <w:div w:id="1134566488">
          <w:marLeft w:val="640"/>
          <w:marRight w:val="0"/>
          <w:marTop w:val="0"/>
          <w:marBottom w:val="0"/>
          <w:divBdr>
            <w:top w:val="none" w:sz="0" w:space="0" w:color="auto"/>
            <w:left w:val="none" w:sz="0" w:space="0" w:color="auto"/>
            <w:bottom w:val="none" w:sz="0" w:space="0" w:color="auto"/>
            <w:right w:val="none" w:sz="0" w:space="0" w:color="auto"/>
          </w:divBdr>
        </w:div>
        <w:div w:id="1900020326">
          <w:marLeft w:val="640"/>
          <w:marRight w:val="0"/>
          <w:marTop w:val="0"/>
          <w:marBottom w:val="0"/>
          <w:divBdr>
            <w:top w:val="none" w:sz="0" w:space="0" w:color="auto"/>
            <w:left w:val="none" w:sz="0" w:space="0" w:color="auto"/>
            <w:bottom w:val="none" w:sz="0" w:space="0" w:color="auto"/>
            <w:right w:val="none" w:sz="0" w:space="0" w:color="auto"/>
          </w:divBdr>
        </w:div>
        <w:div w:id="2098554166">
          <w:marLeft w:val="640"/>
          <w:marRight w:val="0"/>
          <w:marTop w:val="0"/>
          <w:marBottom w:val="0"/>
          <w:divBdr>
            <w:top w:val="none" w:sz="0" w:space="0" w:color="auto"/>
            <w:left w:val="none" w:sz="0" w:space="0" w:color="auto"/>
            <w:bottom w:val="none" w:sz="0" w:space="0" w:color="auto"/>
            <w:right w:val="none" w:sz="0" w:space="0" w:color="auto"/>
          </w:divBdr>
        </w:div>
        <w:div w:id="1993171797">
          <w:marLeft w:val="640"/>
          <w:marRight w:val="0"/>
          <w:marTop w:val="0"/>
          <w:marBottom w:val="0"/>
          <w:divBdr>
            <w:top w:val="none" w:sz="0" w:space="0" w:color="auto"/>
            <w:left w:val="none" w:sz="0" w:space="0" w:color="auto"/>
            <w:bottom w:val="none" w:sz="0" w:space="0" w:color="auto"/>
            <w:right w:val="none" w:sz="0" w:space="0" w:color="auto"/>
          </w:divBdr>
        </w:div>
        <w:div w:id="1772623875">
          <w:marLeft w:val="640"/>
          <w:marRight w:val="0"/>
          <w:marTop w:val="0"/>
          <w:marBottom w:val="0"/>
          <w:divBdr>
            <w:top w:val="none" w:sz="0" w:space="0" w:color="auto"/>
            <w:left w:val="none" w:sz="0" w:space="0" w:color="auto"/>
            <w:bottom w:val="none" w:sz="0" w:space="0" w:color="auto"/>
            <w:right w:val="none" w:sz="0" w:space="0" w:color="auto"/>
          </w:divBdr>
        </w:div>
        <w:div w:id="804466007">
          <w:marLeft w:val="640"/>
          <w:marRight w:val="0"/>
          <w:marTop w:val="0"/>
          <w:marBottom w:val="0"/>
          <w:divBdr>
            <w:top w:val="none" w:sz="0" w:space="0" w:color="auto"/>
            <w:left w:val="none" w:sz="0" w:space="0" w:color="auto"/>
            <w:bottom w:val="none" w:sz="0" w:space="0" w:color="auto"/>
            <w:right w:val="none" w:sz="0" w:space="0" w:color="auto"/>
          </w:divBdr>
        </w:div>
        <w:div w:id="1977444540">
          <w:marLeft w:val="640"/>
          <w:marRight w:val="0"/>
          <w:marTop w:val="0"/>
          <w:marBottom w:val="0"/>
          <w:divBdr>
            <w:top w:val="none" w:sz="0" w:space="0" w:color="auto"/>
            <w:left w:val="none" w:sz="0" w:space="0" w:color="auto"/>
            <w:bottom w:val="none" w:sz="0" w:space="0" w:color="auto"/>
            <w:right w:val="none" w:sz="0" w:space="0" w:color="auto"/>
          </w:divBdr>
        </w:div>
        <w:div w:id="505902097">
          <w:marLeft w:val="640"/>
          <w:marRight w:val="0"/>
          <w:marTop w:val="0"/>
          <w:marBottom w:val="0"/>
          <w:divBdr>
            <w:top w:val="none" w:sz="0" w:space="0" w:color="auto"/>
            <w:left w:val="none" w:sz="0" w:space="0" w:color="auto"/>
            <w:bottom w:val="none" w:sz="0" w:space="0" w:color="auto"/>
            <w:right w:val="none" w:sz="0" w:space="0" w:color="auto"/>
          </w:divBdr>
        </w:div>
        <w:div w:id="1830125075">
          <w:marLeft w:val="640"/>
          <w:marRight w:val="0"/>
          <w:marTop w:val="0"/>
          <w:marBottom w:val="0"/>
          <w:divBdr>
            <w:top w:val="none" w:sz="0" w:space="0" w:color="auto"/>
            <w:left w:val="none" w:sz="0" w:space="0" w:color="auto"/>
            <w:bottom w:val="none" w:sz="0" w:space="0" w:color="auto"/>
            <w:right w:val="none" w:sz="0" w:space="0" w:color="auto"/>
          </w:divBdr>
        </w:div>
        <w:div w:id="1309702106">
          <w:marLeft w:val="640"/>
          <w:marRight w:val="0"/>
          <w:marTop w:val="0"/>
          <w:marBottom w:val="0"/>
          <w:divBdr>
            <w:top w:val="none" w:sz="0" w:space="0" w:color="auto"/>
            <w:left w:val="none" w:sz="0" w:space="0" w:color="auto"/>
            <w:bottom w:val="none" w:sz="0" w:space="0" w:color="auto"/>
            <w:right w:val="none" w:sz="0" w:space="0" w:color="auto"/>
          </w:divBdr>
        </w:div>
        <w:div w:id="313729087">
          <w:marLeft w:val="640"/>
          <w:marRight w:val="0"/>
          <w:marTop w:val="0"/>
          <w:marBottom w:val="0"/>
          <w:divBdr>
            <w:top w:val="none" w:sz="0" w:space="0" w:color="auto"/>
            <w:left w:val="none" w:sz="0" w:space="0" w:color="auto"/>
            <w:bottom w:val="none" w:sz="0" w:space="0" w:color="auto"/>
            <w:right w:val="none" w:sz="0" w:space="0" w:color="auto"/>
          </w:divBdr>
        </w:div>
        <w:div w:id="694356112">
          <w:marLeft w:val="640"/>
          <w:marRight w:val="0"/>
          <w:marTop w:val="0"/>
          <w:marBottom w:val="0"/>
          <w:divBdr>
            <w:top w:val="none" w:sz="0" w:space="0" w:color="auto"/>
            <w:left w:val="none" w:sz="0" w:space="0" w:color="auto"/>
            <w:bottom w:val="none" w:sz="0" w:space="0" w:color="auto"/>
            <w:right w:val="none" w:sz="0" w:space="0" w:color="auto"/>
          </w:divBdr>
        </w:div>
        <w:div w:id="416830640">
          <w:marLeft w:val="640"/>
          <w:marRight w:val="0"/>
          <w:marTop w:val="0"/>
          <w:marBottom w:val="0"/>
          <w:divBdr>
            <w:top w:val="none" w:sz="0" w:space="0" w:color="auto"/>
            <w:left w:val="none" w:sz="0" w:space="0" w:color="auto"/>
            <w:bottom w:val="none" w:sz="0" w:space="0" w:color="auto"/>
            <w:right w:val="none" w:sz="0" w:space="0" w:color="auto"/>
          </w:divBdr>
        </w:div>
        <w:div w:id="146093955">
          <w:marLeft w:val="640"/>
          <w:marRight w:val="0"/>
          <w:marTop w:val="0"/>
          <w:marBottom w:val="0"/>
          <w:divBdr>
            <w:top w:val="none" w:sz="0" w:space="0" w:color="auto"/>
            <w:left w:val="none" w:sz="0" w:space="0" w:color="auto"/>
            <w:bottom w:val="none" w:sz="0" w:space="0" w:color="auto"/>
            <w:right w:val="none" w:sz="0" w:space="0" w:color="auto"/>
          </w:divBdr>
        </w:div>
        <w:div w:id="630944603">
          <w:marLeft w:val="640"/>
          <w:marRight w:val="0"/>
          <w:marTop w:val="0"/>
          <w:marBottom w:val="0"/>
          <w:divBdr>
            <w:top w:val="none" w:sz="0" w:space="0" w:color="auto"/>
            <w:left w:val="none" w:sz="0" w:space="0" w:color="auto"/>
            <w:bottom w:val="none" w:sz="0" w:space="0" w:color="auto"/>
            <w:right w:val="none" w:sz="0" w:space="0" w:color="auto"/>
          </w:divBdr>
        </w:div>
        <w:div w:id="332756352">
          <w:marLeft w:val="640"/>
          <w:marRight w:val="0"/>
          <w:marTop w:val="0"/>
          <w:marBottom w:val="0"/>
          <w:divBdr>
            <w:top w:val="none" w:sz="0" w:space="0" w:color="auto"/>
            <w:left w:val="none" w:sz="0" w:space="0" w:color="auto"/>
            <w:bottom w:val="none" w:sz="0" w:space="0" w:color="auto"/>
            <w:right w:val="none" w:sz="0" w:space="0" w:color="auto"/>
          </w:divBdr>
        </w:div>
        <w:div w:id="1636178361">
          <w:marLeft w:val="640"/>
          <w:marRight w:val="0"/>
          <w:marTop w:val="0"/>
          <w:marBottom w:val="0"/>
          <w:divBdr>
            <w:top w:val="none" w:sz="0" w:space="0" w:color="auto"/>
            <w:left w:val="none" w:sz="0" w:space="0" w:color="auto"/>
            <w:bottom w:val="none" w:sz="0" w:space="0" w:color="auto"/>
            <w:right w:val="none" w:sz="0" w:space="0" w:color="auto"/>
          </w:divBdr>
        </w:div>
        <w:div w:id="1853256771">
          <w:marLeft w:val="640"/>
          <w:marRight w:val="0"/>
          <w:marTop w:val="0"/>
          <w:marBottom w:val="0"/>
          <w:divBdr>
            <w:top w:val="none" w:sz="0" w:space="0" w:color="auto"/>
            <w:left w:val="none" w:sz="0" w:space="0" w:color="auto"/>
            <w:bottom w:val="none" w:sz="0" w:space="0" w:color="auto"/>
            <w:right w:val="none" w:sz="0" w:space="0" w:color="auto"/>
          </w:divBdr>
        </w:div>
        <w:div w:id="1782801083">
          <w:marLeft w:val="640"/>
          <w:marRight w:val="0"/>
          <w:marTop w:val="0"/>
          <w:marBottom w:val="0"/>
          <w:divBdr>
            <w:top w:val="none" w:sz="0" w:space="0" w:color="auto"/>
            <w:left w:val="none" w:sz="0" w:space="0" w:color="auto"/>
            <w:bottom w:val="none" w:sz="0" w:space="0" w:color="auto"/>
            <w:right w:val="none" w:sz="0" w:space="0" w:color="auto"/>
          </w:divBdr>
        </w:div>
        <w:div w:id="952785326">
          <w:marLeft w:val="640"/>
          <w:marRight w:val="0"/>
          <w:marTop w:val="0"/>
          <w:marBottom w:val="0"/>
          <w:divBdr>
            <w:top w:val="none" w:sz="0" w:space="0" w:color="auto"/>
            <w:left w:val="none" w:sz="0" w:space="0" w:color="auto"/>
            <w:bottom w:val="none" w:sz="0" w:space="0" w:color="auto"/>
            <w:right w:val="none" w:sz="0" w:space="0" w:color="auto"/>
          </w:divBdr>
        </w:div>
        <w:div w:id="377433280">
          <w:marLeft w:val="640"/>
          <w:marRight w:val="0"/>
          <w:marTop w:val="0"/>
          <w:marBottom w:val="0"/>
          <w:divBdr>
            <w:top w:val="none" w:sz="0" w:space="0" w:color="auto"/>
            <w:left w:val="none" w:sz="0" w:space="0" w:color="auto"/>
            <w:bottom w:val="none" w:sz="0" w:space="0" w:color="auto"/>
            <w:right w:val="none" w:sz="0" w:space="0" w:color="auto"/>
          </w:divBdr>
        </w:div>
        <w:div w:id="1181549074">
          <w:marLeft w:val="640"/>
          <w:marRight w:val="0"/>
          <w:marTop w:val="0"/>
          <w:marBottom w:val="0"/>
          <w:divBdr>
            <w:top w:val="none" w:sz="0" w:space="0" w:color="auto"/>
            <w:left w:val="none" w:sz="0" w:space="0" w:color="auto"/>
            <w:bottom w:val="none" w:sz="0" w:space="0" w:color="auto"/>
            <w:right w:val="none" w:sz="0" w:space="0" w:color="auto"/>
          </w:divBdr>
        </w:div>
        <w:div w:id="1885675723">
          <w:marLeft w:val="640"/>
          <w:marRight w:val="0"/>
          <w:marTop w:val="0"/>
          <w:marBottom w:val="0"/>
          <w:divBdr>
            <w:top w:val="none" w:sz="0" w:space="0" w:color="auto"/>
            <w:left w:val="none" w:sz="0" w:space="0" w:color="auto"/>
            <w:bottom w:val="none" w:sz="0" w:space="0" w:color="auto"/>
            <w:right w:val="none" w:sz="0" w:space="0" w:color="auto"/>
          </w:divBdr>
        </w:div>
        <w:div w:id="587347309">
          <w:marLeft w:val="640"/>
          <w:marRight w:val="0"/>
          <w:marTop w:val="0"/>
          <w:marBottom w:val="0"/>
          <w:divBdr>
            <w:top w:val="none" w:sz="0" w:space="0" w:color="auto"/>
            <w:left w:val="none" w:sz="0" w:space="0" w:color="auto"/>
            <w:bottom w:val="none" w:sz="0" w:space="0" w:color="auto"/>
            <w:right w:val="none" w:sz="0" w:space="0" w:color="auto"/>
          </w:divBdr>
        </w:div>
        <w:div w:id="710232507">
          <w:marLeft w:val="640"/>
          <w:marRight w:val="0"/>
          <w:marTop w:val="0"/>
          <w:marBottom w:val="0"/>
          <w:divBdr>
            <w:top w:val="none" w:sz="0" w:space="0" w:color="auto"/>
            <w:left w:val="none" w:sz="0" w:space="0" w:color="auto"/>
            <w:bottom w:val="none" w:sz="0" w:space="0" w:color="auto"/>
            <w:right w:val="none" w:sz="0" w:space="0" w:color="auto"/>
          </w:divBdr>
        </w:div>
        <w:div w:id="638193230">
          <w:marLeft w:val="640"/>
          <w:marRight w:val="0"/>
          <w:marTop w:val="0"/>
          <w:marBottom w:val="0"/>
          <w:divBdr>
            <w:top w:val="none" w:sz="0" w:space="0" w:color="auto"/>
            <w:left w:val="none" w:sz="0" w:space="0" w:color="auto"/>
            <w:bottom w:val="none" w:sz="0" w:space="0" w:color="auto"/>
            <w:right w:val="none" w:sz="0" w:space="0" w:color="auto"/>
          </w:divBdr>
        </w:div>
        <w:div w:id="1155296208">
          <w:marLeft w:val="640"/>
          <w:marRight w:val="0"/>
          <w:marTop w:val="0"/>
          <w:marBottom w:val="0"/>
          <w:divBdr>
            <w:top w:val="none" w:sz="0" w:space="0" w:color="auto"/>
            <w:left w:val="none" w:sz="0" w:space="0" w:color="auto"/>
            <w:bottom w:val="none" w:sz="0" w:space="0" w:color="auto"/>
            <w:right w:val="none" w:sz="0" w:space="0" w:color="auto"/>
          </w:divBdr>
        </w:div>
        <w:div w:id="727067503">
          <w:marLeft w:val="640"/>
          <w:marRight w:val="0"/>
          <w:marTop w:val="0"/>
          <w:marBottom w:val="0"/>
          <w:divBdr>
            <w:top w:val="none" w:sz="0" w:space="0" w:color="auto"/>
            <w:left w:val="none" w:sz="0" w:space="0" w:color="auto"/>
            <w:bottom w:val="none" w:sz="0" w:space="0" w:color="auto"/>
            <w:right w:val="none" w:sz="0" w:space="0" w:color="auto"/>
          </w:divBdr>
        </w:div>
        <w:div w:id="1159690705">
          <w:marLeft w:val="640"/>
          <w:marRight w:val="0"/>
          <w:marTop w:val="0"/>
          <w:marBottom w:val="0"/>
          <w:divBdr>
            <w:top w:val="none" w:sz="0" w:space="0" w:color="auto"/>
            <w:left w:val="none" w:sz="0" w:space="0" w:color="auto"/>
            <w:bottom w:val="none" w:sz="0" w:space="0" w:color="auto"/>
            <w:right w:val="none" w:sz="0" w:space="0" w:color="auto"/>
          </w:divBdr>
        </w:div>
        <w:div w:id="2136410298">
          <w:marLeft w:val="640"/>
          <w:marRight w:val="0"/>
          <w:marTop w:val="0"/>
          <w:marBottom w:val="0"/>
          <w:divBdr>
            <w:top w:val="none" w:sz="0" w:space="0" w:color="auto"/>
            <w:left w:val="none" w:sz="0" w:space="0" w:color="auto"/>
            <w:bottom w:val="none" w:sz="0" w:space="0" w:color="auto"/>
            <w:right w:val="none" w:sz="0" w:space="0" w:color="auto"/>
          </w:divBdr>
        </w:div>
        <w:div w:id="1174151263">
          <w:marLeft w:val="640"/>
          <w:marRight w:val="0"/>
          <w:marTop w:val="0"/>
          <w:marBottom w:val="0"/>
          <w:divBdr>
            <w:top w:val="none" w:sz="0" w:space="0" w:color="auto"/>
            <w:left w:val="none" w:sz="0" w:space="0" w:color="auto"/>
            <w:bottom w:val="none" w:sz="0" w:space="0" w:color="auto"/>
            <w:right w:val="none" w:sz="0" w:space="0" w:color="auto"/>
          </w:divBdr>
        </w:div>
        <w:div w:id="2128235228">
          <w:marLeft w:val="640"/>
          <w:marRight w:val="0"/>
          <w:marTop w:val="0"/>
          <w:marBottom w:val="0"/>
          <w:divBdr>
            <w:top w:val="none" w:sz="0" w:space="0" w:color="auto"/>
            <w:left w:val="none" w:sz="0" w:space="0" w:color="auto"/>
            <w:bottom w:val="none" w:sz="0" w:space="0" w:color="auto"/>
            <w:right w:val="none" w:sz="0" w:space="0" w:color="auto"/>
          </w:divBdr>
        </w:div>
        <w:div w:id="32854663">
          <w:marLeft w:val="640"/>
          <w:marRight w:val="0"/>
          <w:marTop w:val="0"/>
          <w:marBottom w:val="0"/>
          <w:divBdr>
            <w:top w:val="none" w:sz="0" w:space="0" w:color="auto"/>
            <w:left w:val="none" w:sz="0" w:space="0" w:color="auto"/>
            <w:bottom w:val="none" w:sz="0" w:space="0" w:color="auto"/>
            <w:right w:val="none" w:sz="0" w:space="0" w:color="auto"/>
          </w:divBdr>
        </w:div>
        <w:div w:id="415174993">
          <w:marLeft w:val="640"/>
          <w:marRight w:val="0"/>
          <w:marTop w:val="0"/>
          <w:marBottom w:val="0"/>
          <w:divBdr>
            <w:top w:val="none" w:sz="0" w:space="0" w:color="auto"/>
            <w:left w:val="none" w:sz="0" w:space="0" w:color="auto"/>
            <w:bottom w:val="none" w:sz="0" w:space="0" w:color="auto"/>
            <w:right w:val="none" w:sz="0" w:space="0" w:color="auto"/>
          </w:divBdr>
        </w:div>
        <w:div w:id="1584756684">
          <w:marLeft w:val="640"/>
          <w:marRight w:val="0"/>
          <w:marTop w:val="0"/>
          <w:marBottom w:val="0"/>
          <w:divBdr>
            <w:top w:val="none" w:sz="0" w:space="0" w:color="auto"/>
            <w:left w:val="none" w:sz="0" w:space="0" w:color="auto"/>
            <w:bottom w:val="none" w:sz="0" w:space="0" w:color="auto"/>
            <w:right w:val="none" w:sz="0" w:space="0" w:color="auto"/>
          </w:divBdr>
        </w:div>
        <w:div w:id="179049947">
          <w:marLeft w:val="640"/>
          <w:marRight w:val="0"/>
          <w:marTop w:val="0"/>
          <w:marBottom w:val="0"/>
          <w:divBdr>
            <w:top w:val="none" w:sz="0" w:space="0" w:color="auto"/>
            <w:left w:val="none" w:sz="0" w:space="0" w:color="auto"/>
            <w:bottom w:val="none" w:sz="0" w:space="0" w:color="auto"/>
            <w:right w:val="none" w:sz="0" w:space="0" w:color="auto"/>
          </w:divBdr>
        </w:div>
        <w:div w:id="225141946">
          <w:marLeft w:val="640"/>
          <w:marRight w:val="0"/>
          <w:marTop w:val="0"/>
          <w:marBottom w:val="0"/>
          <w:divBdr>
            <w:top w:val="none" w:sz="0" w:space="0" w:color="auto"/>
            <w:left w:val="none" w:sz="0" w:space="0" w:color="auto"/>
            <w:bottom w:val="none" w:sz="0" w:space="0" w:color="auto"/>
            <w:right w:val="none" w:sz="0" w:space="0" w:color="auto"/>
          </w:divBdr>
        </w:div>
        <w:div w:id="1293561578">
          <w:marLeft w:val="640"/>
          <w:marRight w:val="0"/>
          <w:marTop w:val="0"/>
          <w:marBottom w:val="0"/>
          <w:divBdr>
            <w:top w:val="none" w:sz="0" w:space="0" w:color="auto"/>
            <w:left w:val="none" w:sz="0" w:space="0" w:color="auto"/>
            <w:bottom w:val="none" w:sz="0" w:space="0" w:color="auto"/>
            <w:right w:val="none" w:sz="0" w:space="0" w:color="auto"/>
          </w:divBdr>
        </w:div>
      </w:divsChild>
    </w:div>
    <w:div w:id="1322848325">
      <w:bodyDiv w:val="1"/>
      <w:marLeft w:val="0"/>
      <w:marRight w:val="0"/>
      <w:marTop w:val="0"/>
      <w:marBottom w:val="0"/>
      <w:divBdr>
        <w:top w:val="none" w:sz="0" w:space="0" w:color="auto"/>
        <w:left w:val="none" w:sz="0" w:space="0" w:color="auto"/>
        <w:bottom w:val="none" w:sz="0" w:space="0" w:color="auto"/>
        <w:right w:val="none" w:sz="0" w:space="0" w:color="auto"/>
      </w:divBdr>
    </w:div>
    <w:div w:id="1324696180">
      <w:bodyDiv w:val="1"/>
      <w:marLeft w:val="0"/>
      <w:marRight w:val="0"/>
      <w:marTop w:val="0"/>
      <w:marBottom w:val="0"/>
      <w:divBdr>
        <w:top w:val="none" w:sz="0" w:space="0" w:color="auto"/>
        <w:left w:val="none" w:sz="0" w:space="0" w:color="auto"/>
        <w:bottom w:val="none" w:sz="0" w:space="0" w:color="auto"/>
        <w:right w:val="none" w:sz="0" w:space="0" w:color="auto"/>
      </w:divBdr>
      <w:divsChild>
        <w:div w:id="762383861">
          <w:marLeft w:val="480"/>
          <w:marRight w:val="0"/>
          <w:marTop w:val="0"/>
          <w:marBottom w:val="0"/>
          <w:divBdr>
            <w:top w:val="none" w:sz="0" w:space="0" w:color="auto"/>
            <w:left w:val="none" w:sz="0" w:space="0" w:color="auto"/>
            <w:bottom w:val="none" w:sz="0" w:space="0" w:color="auto"/>
            <w:right w:val="none" w:sz="0" w:space="0" w:color="auto"/>
          </w:divBdr>
        </w:div>
        <w:div w:id="1886063171">
          <w:marLeft w:val="480"/>
          <w:marRight w:val="0"/>
          <w:marTop w:val="0"/>
          <w:marBottom w:val="0"/>
          <w:divBdr>
            <w:top w:val="none" w:sz="0" w:space="0" w:color="auto"/>
            <w:left w:val="none" w:sz="0" w:space="0" w:color="auto"/>
            <w:bottom w:val="none" w:sz="0" w:space="0" w:color="auto"/>
            <w:right w:val="none" w:sz="0" w:space="0" w:color="auto"/>
          </w:divBdr>
        </w:div>
        <w:div w:id="1104495059">
          <w:marLeft w:val="480"/>
          <w:marRight w:val="0"/>
          <w:marTop w:val="0"/>
          <w:marBottom w:val="0"/>
          <w:divBdr>
            <w:top w:val="none" w:sz="0" w:space="0" w:color="auto"/>
            <w:left w:val="none" w:sz="0" w:space="0" w:color="auto"/>
            <w:bottom w:val="none" w:sz="0" w:space="0" w:color="auto"/>
            <w:right w:val="none" w:sz="0" w:space="0" w:color="auto"/>
          </w:divBdr>
        </w:div>
        <w:div w:id="1510439658">
          <w:marLeft w:val="480"/>
          <w:marRight w:val="0"/>
          <w:marTop w:val="0"/>
          <w:marBottom w:val="0"/>
          <w:divBdr>
            <w:top w:val="none" w:sz="0" w:space="0" w:color="auto"/>
            <w:left w:val="none" w:sz="0" w:space="0" w:color="auto"/>
            <w:bottom w:val="none" w:sz="0" w:space="0" w:color="auto"/>
            <w:right w:val="none" w:sz="0" w:space="0" w:color="auto"/>
          </w:divBdr>
        </w:div>
        <w:div w:id="476919008">
          <w:marLeft w:val="480"/>
          <w:marRight w:val="0"/>
          <w:marTop w:val="0"/>
          <w:marBottom w:val="0"/>
          <w:divBdr>
            <w:top w:val="none" w:sz="0" w:space="0" w:color="auto"/>
            <w:left w:val="none" w:sz="0" w:space="0" w:color="auto"/>
            <w:bottom w:val="none" w:sz="0" w:space="0" w:color="auto"/>
            <w:right w:val="none" w:sz="0" w:space="0" w:color="auto"/>
          </w:divBdr>
        </w:div>
        <w:div w:id="201946183">
          <w:marLeft w:val="480"/>
          <w:marRight w:val="0"/>
          <w:marTop w:val="0"/>
          <w:marBottom w:val="0"/>
          <w:divBdr>
            <w:top w:val="none" w:sz="0" w:space="0" w:color="auto"/>
            <w:left w:val="none" w:sz="0" w:space="0" w:color="auto"/>
            <w:bottom w:val="none" w:sz="0" w:space="0" w:color="auto"/>
            <w:right w:val="none" w:sz="0" w:space="0" w:color="auto"/>
          </w:divBdr>
        </w:div>
        <w:div w:id="1908495271">
          <w:marLeft w:val="480"/>
          <w:marRight w:val="0"/>
          <w:marTop w:val="0"/>
          <w:marBottom w:val="0"/>
          <w:divBdr>
            <w:top w:val="none" w:sz="0" w:space="0" w:color="auto"/>
            <w:left w:val="none" w:sz="0" w:space="0" w:color="auto"/>
            <w:bottom w:val="none" w:sz="0" w:space="0" w:color="auto"/>
            <w:right w:val="none" w:sz="0" w:space="0" w:color="auto"/>
          </w:divBdr>
        </w:div>
        <w:div w:id="1064186069">
          <w:marLeft w:val="480"/>
          <w:marRight w:val="0"/>
          <w:marTop w:val="0"/>
          <w:marBottom w:val="0"/>
          <w:divBdr>
            <w:top w:val="none" w:sz="0" w:space="0" w:color="auto"/>
            <w:left w:val="none" w:sz="0" w:space="0" w:color="auto"/>
            <w:bottom w:val="none" w:sz="0" w:space="0" w:color="auto"/>
            <w:right w:val="none" w:sz="0" w:space="0" w:color="auto"/>
          </w:divBdr>
        </w:div>
        <w:div w:id="2027629406">
          <w:marLeft w:val="480"/>
          <w:marRight w:val="0"/>
          <w:marTop w:val="0"/>
          <w:marBottom w:val="0"/>
          <w:divBdr>
            <w:top w:val="none" w:sz="0" w:space="0" w:color="auto"/>
            <w:left w:val="none" w:sz="0" w:space="0" w:color="auto"/>
            <w:bottom w:val="none" w:sz="0" w:space="0" w:color="auto"/>
            <w:right w:val="none" w:sz="0" w:space="0" w:color="auto"/>
          </w:divBdr>
        </w:div>
        <w:div w:id="1523058275">
          <w:marLeft w:val="480"/>
          <w:marRight w:val="0"/>
          <w:marTop w:val="0"/>
          <w:marBottom w:val="0"/>
          <w:divBdr>
            <w:top w:val="none" w:sz="0" w:space="0" w:color="auto"/>
            <w:left w:val="none" w:sz="0" w:space="0" w:color="auto"/>
            <w:bottom w:val="none" w:sz="0" w:space="0" w:color="auto"/>
            <w:right w:val="none" w:sz="0" w:space="0" w:color="auto"/>
          </w:divBdr>
        </w:div>
        <w:div w:id="508518637">
          <w:marLeft w:val="480"/>
          <w:marRight w:val="0"/>
          <w:marTop w:val="0"/>
          <w:marBottom w:val="0"/>
          <w:divBdr>
            <w:top w:val="none" w:sz="0" w:space="0" w:color="auto"/>
            <w:left w:val="none" w:sz="0" w:space="0" w:color="auto"/>
            <w:bottom w:val="none" w:sz="0" w:space="0" w:color="auto"/>
            <w:right w:val="none" w:sz="0" w:space="0" w:color="auto"/>
          </w:divBdr>
        </w:div>
        <w:div w:id="214246256">
          <w:marLeft w:val="480"/>
          <w:marRight w:val="0"/>
          <w:marTop w:val="0"/>
          <w:marBottom w:val="0"/>
          <w:divBdr>
            <w:top w:val="none" w:sz="0" w:space="0" w:color="auto"/>
            <w:left w:val="none" w:sz="0" w:space="0" w:color="auto"/>
            <w:bottom w:val="none" w:sz="0" w:space="0" w:color="auto"/>
            <w:right w:val="none" w:sz="0" w:space="0" w:color="auto"/>
          </w:divBdr>
        </w:div>
        <w:div w:id="333151753">
          <w:marLeft w:val="480"/>
          <w:marRight w:val="0"/>
          <w:marTop w:val="0"/>
          <w:marBottom w:val="0"/>
          <w:divBdr>
            <w:top w:val="none" w:sz="0" w:space="0" w:color="auto"/>
            <w:left w:val="none" w:sz="0" w:space="0" w:color="auto"/>
            <w:bottom w:val="none" w:sz="0" w:space="0" w:color="auto"/>
            <w:right w:val="none" w:sz="0" w:space="0" w:color="auto"/>
          </w:divBdr>
        </w:div>
        <w:div w:id="1079985368">
          <w:marLeft w:val="480"/>
          <w:marRight w:val="0"/>
          <w:marTop w:val="0"/>
          <w:marBottom w:val="0"/>
          <w:divBdr>
            <w:top w:val="none" w:sz="0" w:space="0" w:color="auto"/>
            <w:left w:val="none" w:sz="0" w:space="0" w:color="auto"/>
            <w:bottom w:val="none" w:sz="0" w:space="0" w:color="auto"/>
            <w:right w:val="none" w:sz="0" w:space="0" w:color="auto"/>
          </w:divBdr>
        </w:div>
        <w:div w:id="769617112">
          <w:marLeft w:val="480"/>
          <w:marRight w:val="0"/>
          <w:marTop w:val="0"/>
          <w:marBottom w:val="0"/>
          <w:divBdr>
            <w:top w:val="none" w:sz="0" w:space="0" w:color="auto"/>
            <w:left w:val="none" w:sz="0" w:space="0" w:color="auto"/>
            <w:bottom w:val="none" w:sz="0" w:space="0" w:color="auto"/>
            <w:right w:val="none" w:sz="0" w:space="0" w:color="auto"/>
          </w:divBdr>
        </w:div>
        <w:div w:id="1398670991">
          <w:marLeft w:val="480"/>
          <w:marRight w:val="0"/>
          <w:marTop w:val="0"/>
          <w:marBottom w:val="0"/>
          <w:divBdr>
            <w:top w:val="none" w:sz="0" w:space="0" w:color="auto"/>
            <w:left w:val="none" w:sz="0" w:space="0" w:color="auto"/>
            <w:bottom w:val="none" w:sz="0" w:space="0" w:color="auto"/>
            <w:right w:val="none" w:sz="0" w:space="0" w:color="auto"/>
          </w:divBdr>
        </w:div>
        <w:div w:id="325481826">
          <w:marLeft w:val="480"/>
          <w:marRight w:val="0"/>
          <w:marTop w:val="0"/>
          <w:marBottom w:val="0"/>
          <w:divBdr>
            <w:top w:val="none" w:sz="0" w:space="0" w:color="auto"/>
            <w:left w:val="none" w:sz="0" w:space="0" w:color="auto"/>
            <w:bottom w:val="none" w:sz="0" w:space="0" w:color="auto"/>
            <w:right w:val="none" w:sz="0" w:space="0" w:color="auto"/>
          </w:divBdr>
        </w:div>
        <w:div w:id="1305963392">
          <w:marLeft w:val="480"/>
          <w:marRight w:val="0"/>
          <w:marTop w:val="0"/>
          <w:marBottom w:val="0"/>
          <w:divBdr>
            <w:top w:val="none" w:sz="0" w:space="0" w:color="auto"/>
            <w:left w:val="none" w:sz="0" w:space="0" w:color="auto"/>
            <w:bottom w:val="none" w:sz="0" w:space="0" w:color="auto"/>
            <w:right w:val="none" w:sz="0" w:space="0" w:color="auto"/>
          </w:divBdr>
        </w:div>
        <w:div w:id="693383447">
          <w:marLeft w:val="480"/>
          <w:marRight w:val="0"/>
          <w:marTop w:val="0"/>
          <w:marBottom w:val="0"/>
          <w:divBdr>
            <w:top w:val="none" w:sz="0" w:space="0" w:color="auto"/>
            <w:left w:val="none" w:sz="0" w:space="0" w:color="auto"/>
            <w:bottom w:val="none" w:sz="0" w:space="0" w:color="auto"/>
            <w:right w:val="none" w:sz="0" w:space="0" w:color="auto"/>
          </w:divBdr>
        </w:div>
        <w:div w:id="1563130695">
          <w:marLeft w:val="480"/>
          <w:marRight w:val="0"/>
          <w:marTop w:val="0"/>
          <w:marBottom w:val="0"/>
          <w:divBdr>
            <w:top w:val="none" w:sz="0" w:space="0" w:color="auto"/>
            <w:left w:val="none" w:sz="0" w:space="0" w:color="auto"/>
            <w:bottom w:val="none" w:sz="0" w:space="0" w:color="auto"/>
            <w:right w:val="none" w:sz="0" w:space="0" w:color="auto"/>
          </w:divBdr>
        </w:div>
        <w:div w:id="2014799958">
          <w:marLeft w:val="480"/>
          <w:marRight w:val="0"/>
          <w:marTop w:val="0"/>
          <w:marBottom w:val="0"/>
          <w:divBdr>
            <w:top w:val="none" w:sz="0" w:space="0" w:color="auto"/>
            <w:left w:val="none" w:sz="0" w:space="0" w:color="auto"/>
            <w:bottom w:val="none" w:sz="0" w:space="0" w:color="auto"/>
            <w:right w:val="none" w:sz="0" w:space="0" w:color="auto"/>
          </w:divBdr>
        </w:div>
        <w:div w:id="1623851599">
          <w:marLeft w:val="480"/>
          <w:marRight w:val="0"/>
          <w:marTop w:val="0"/>
          <w:marBottom w:val="0"/>
          <w:divBdr>
            <w:top w:val="none" w:sz="0" w:space="0" w:color="auto"/>
            <w:left w:val="none" w:sz="0" w:space="0" w:color="auto"/>
            <w:bottom w:val="none" w:sz="0" w:space="0" w:color="auto"/>
            <w:right w:val="none" w:sz="0" w:space="0" w:color="auto"/>
          </w:divBdr>
        </w:div>
        <w:div w:id="233898167">
          <w:marLeft w:val="480"/>
          <w:marRight w:val="0"/>
          <w:marTop w:val="0"/>
          <w:marBottom w:val="0"/>
          <w:divBdr>
            <w:top w:val="none" w:sz="0" w:space="0" w:color="auto"/>
            <w:left w:val="none" w:sz="0" w:space="0" w:color="auto"/>
            <w:bottom w:val="none" w:sz="0" w:space="0" w:color="auto"/>
            <w:right w:val="none" w:sz="0" w:space="0" w:color="auto"/>
          </w:divBdr>
        </w:div>
        <w:div w:id="2114936562">
          <w:marLeft w:val="480"/>
          <w:marRight w:val="0"/>
          <w:marTop w:val="0"/>
          <w:marBottom w:val="0"/>
          <w:divBdr>
            <w:top w:val="none" w:sz="0" w:space="0" w:color="auto"/>
            <w:left w:val="none" w:sz="0" w:space="0" w:color="auto"/>
            <w:bottom w:val="none" w:sz="0" w:space="0" w:color="auto"/>
            <w:right w:val="none" w:sz="0" w:space="0" w:color="auto"/>
          </w:divBdr>
        </w:div>
        <w:div w:id="383868384">
          <w:marLeft w:val="480"/>
          <w:marRight w:val="0"/>
          <w:marTop w:val="0"/>
          <w:marBottom w:val="0"/>
          <w:divBdr>
            <w:top w:val="none" w:sz="0" w:space="0" w:color="auto"/>
            <w:left w:val="none" w:sz="0" w:space="0" w:color="auto"/>
            <w:bottom w:val="none" w:sz="0" w:space="0" w:color="auto"/>
            <w:right w:val="none" w:sz="0" w:space="0" w:color="auto"/>
          </w:divBdr>
        </w:div>
        <w:div w:id="2040545883">
          <w:marLeft w:val="480"/>
          <w:marRight w:val="0"/>
          <w:marTop w:val="0"/>
          <w:marBottom w:val="0"/>
          <w:divBdr>
            <w:top w:val="none" w:sz="0" w:space="0" w:color="auto"/>
            <w:left w:val="none" w:sz="0" w:space="0" w:color="auto"/>
            <w:bottom w:val="none" w:sz="0" w:space="0" w:color="auto"/>
            <w:right w:val="none" w:sz="0" w:space="0" w:color="auto"/>
          </w:divBdr>
        </w:div>
        <w:div w:id="870797259">
          <w:marLeft w:val="480"/>
          <w:marRight w:val="0"/>
          <w:marTop w:val="0"/>
          <w:marBottom w:val="0"/>
          <w:divBdr>
            <w:top w:val="none" w:sz="0" w:space="0" w:color="auto"/>
            <w:left w:val="none" w:sz="0" w:space="0" w:color="auto"/>
            <w:bottom w:val="none" w:sz="0" w:space="0" w:color="auto"/>
            <w:right w:val="none" w:sz="0" w:space="0" w:color="auto"/>
          </w:divBdr>
        </w:div>
        <w:div w:id="839582025">
          <w:marLeft w:val="480"/>
          <w:marRight w:val="0"/>
          <w:marTop w:val="0"/>
          <w:marBottom w:val="0"/>
          <w:divBdr>
            <w:top w:val="none" w:sz="0" w:space="0" w:color="auto"/>
            <w:left w:val="none" w:sz="0" w:space="0" w:color="auto"/>
            <w:bottom w:val="none" w:sz="0" w:space="0" w:color="auto"/>
            <w:right w:val="none" w:sz="0" w:space="0" w:color="auto"/>
          </w:divBdr>
        </w:div>
        <w:div w:id="1408840214">
          <w:marLeft w:val="480"/>
          <w:marRight w:val="0"/>
          <w:marTop w:val="0"/>
          <w:marBottom w:val="0"/>
          <w:divBdr>
            <w:top w:val="none" w:sz="0" w:space="0" w:color="auto"/>
            <w:left w:val="none" w:sz="0" w:space="0" w:color="auto"/>
            <w:bottom w:val="none" w:sz="0" w:space="0" w:color="auto"/>
            <w:right w:val="none" w:sz="0" w:space="0" w:color="auto"/>
          </w:divBdr>
        </w:div>
        <w:div w:id="199326409">
          <w:marLeft w:val="480"/>
          <w:marRight w:val="0"/>
          <w:marTop w:val="0"/>
          <w:marBottom w:val="0"/>
          <w:divBdr>
            <w:top w:val="none" w:sz="0" w:space="0" w:color="auto"/>
            <w:left w:val="none" w:sz="0" w:space="0" w:color="auto"/>
            <w:bottom w:val="none" w:sz="0" w:space="0" w:color="auto"/>
            <w:right w:val="none" w:sz="0" w:space="0" w:color="auto"/>
          </w:divBdr>
        </w:div>
        <w:div w:id="626736799">
          <w:marLeft w:val="480"/>
          <w:marRight w:val="0"/>
          <w:marTop w:val="0"/>
          <w:marBottom w:val="0"/>
          <w:divBdr>
            <w:top w:val="none" w:sz="0" w:space="0" w:color="auto"/>
            <w:left w:val="none" w:sz="0" w:space="0" w:color="auto"/>
            <w:bottom w:val="none" w:sz="0" w:space="0" w:color="auto"/>
            <w:right w:val="none" w:sz="0" w:space="0" w:color="auto"/>
          </w:divBdr>
        </w:div>
        <w:div w:id="84041082">
          <w:marLeft w:val="480"/>
          <w:marRight w:val="0"/>
          <w:marTop w:val="0"/>
          <w:marBottom w:val="0"/>
          <w:divBdr>
            <w:top w:val="none" w:sz="0" w:space="0" w:color="auto"/>
            <w:left w:val="none" w:sz="0" w:space="0" w:color="auto"/>
            <w:bottom w:val="none" w:sz="0" w:space="0" w:color="auto"/>
            <w:right w:val="none" w:sz="0" w:space="0" w:color="auto"/>
          </w:divBdr>
        </w:div>
        <w:div w:id="1137063010">
          <w:marLeft w:val="480"/>
          <w:marRight w:val="0"/>
          <w:marTop w:val="0"/>
          <w:marBottom w:val="0"/>
          <w:divBdr>
            <w:top w:val="none" w:sz="0" w:space="0" w:color="auto"/>
            <w:left w:val="none" w:sz="0" w:space="0" w:color="auto"/>
            <w:bottom w:val="none" w:sz="0" w:space="0" w:color="auto"/>
            <w:right w:val="none" w:sz="0" w:space="0" w:color="auto"/>
          </w:divBdr>
        </w:div>
        <w:div w:id="488012882">
          <w:marLeft w:val="480"/>
          <w:marRight w:val="0"/>
          <w:marTop w:val="0"/>
          <w:marBottom w:val="0"/>
          <w:divBdr>
            <w:top w:val="none" w:sz="0" w:space="0" w:color="auto"/>
            <w:left w:val="none" w:sz="0" w:space="0" w:color="auto"/>
            <w:bottom w:val="none" w:sz="0" w:space="0" w:color="auto"/>
            <w:right w:val="none" w:sz="0" w:space="0" w:color="auto"/>
          </w:divBdr>
        </w:div>
        <w:div w:id="1884362758">
          <w:marLeft w:val="480"/>
          <w:marRight w:val="0"/>
          <w:marTop w:val="0"/>
          <w:marBottom w:val="0"/>
          <w:divBdr>
            <w:top w:val="none" w:sz="0" w:space="0" w:color="auto"/>
            <w:left w:val="none" w:sz="0" w:space="0" w:color="auto"/>
            <w:bottom w:val="none" w:sz="0" w:space="0" w:color="auto"/>
            <w:right w:val="none" w:sz="0" w:space="0" w:color="auto"/>
          </w:divBdr>
        </w:div>
        <w:div w:id="897057202">
          <w:marLeft w:val="480"/>
          <w:marRight w:val="0"/>
          <w:marTop w:val="0"/>
          <w:marBottom w:val="0"/>
          <w:divBdr>
            <w:top w:val="none" w:sz="0" w:space="0" w:color="auto"/>
            <w:left w:val="none" w:sz="0" w:space="0" w:color="auto"/>
            <w:bottom w:val="none" w:sz="0" w:space="0" w:color="auto"/>
            <w:right w:val="none" w:sz="0" w:space="0" w:color="auto"/>
          </w:divBdr>
        </w:div>
        <w:div w:id="200556120">
          <w:marLeft w:val="480"/>
          <w:marRight w:val="0"/>
          <w:marTop w:val="0"/>
          <w:marBottom w:val="0"/>
          <w:divBdr>
            <w:top w:val="none" w:sz="0" w:space="0" w:color="auto"/>
            <w:left w:val="none" w:sz="0" w:space="0" w:color="auto"/>
            <w:bottom w:val="none" w:sz="0" w:space="0" w:color="auto"/>
            <w:right w:val="none" w:sz="0" w:space="0" w:color="auto"/>
          </w:divBdr>
        </w:div>
        <w:div w:id="1399786041">
          <w:marLeft w:val="480"/>
          <w:marRight w:val="0"/>
          <w:marTop w:val="0"/>
          <w:marBottom w:val="0"/>
          <w:divBdr>
            <w:top w:val="none" w:sz="0" w:space="0" w:color="auto"/>
            <w:left w:val="none" w:sz="0" w:space="0" w:color="auto"/>
            <w:bottom w:val="none" w:sz="0" w:space="0" w:color="auto"/>
            <w:right w:val="none" w:sz="0" w:space="0" w:color="auto"/>
          </w:divBdr>
        </w:div>
        <w:div w:id="888877290">
          <w:marLeft w:val="480"/>
          <w:marRight w:val="0"/>
          <w:marTop w:val="0"/>
          <w:marBottom w:val="0"/>
          <w:divBdr>
            <w:top w:val="none" w:sz="0" w:space="0" w:color="auto"/>
            <w:left w:val="none" w:sz="0" w:space="0" w:color="auto"/>
            <w:bottom w:val="none" w:sz="0" w:space="0" w:color="auto"/>
            <w:right w:val="none" w:sz="0" w:space="0" w:color="auto"/>
          </w:divBdr>
        </w:div>
        <w:div w:id="95559777">
          <w:marLeft w:val="480"/>
          <w:marRight w:val="0"/>
          <w:marTop w:val="0"/>
          <w:marBottom w:val="0"/>
          <w:divBdr>
            <w:top w:val="none" w:sz="0" w:space="0" w:color="auto"/>
            <w:left w:val="none" w:sz="0" w:space="0" w:color="auto"/>
            <w:bottom w:val="none" w:sz="0" w:space="0" w:color="auto"/>
            <w:right w:val="none" w:sz="0" w:space="0" w:color="auto"/>
          </w:divBdr>
        </w:div>
        <w:div w:id="1284776370">
          <w:marLeft w:val="480"/>
          <w:marRight w:val="0"/>
          <w:marTop w:val="0"/>
          <w:marBottom w:val="0"/>
          <w:divBdr>
            <w:top w:val="none" w:sz="0" w:space="0" w:color="auto"/>
            <w:left w:val="none" w:sz="0" w:space="0" w:color="auto"/>
            <w:bottom w:val="none" w:sz="0" w:space="0" w:color="auto"/>
            <w:right w:val="none" w:sz="0" w:space="0" w:color="auto"/>
          </w:divBdr>
        </w:div>
        <w:div w:id="951282961">
          <w:marLeft w:val="480"/>
          <w:marRight w:val="0"/>
          <w:marTop w:val="0"/>
          <w:marBottom w:val="0"/>
          <w:divBdr>
            <w:top w:val="none" w:sz="0" w:space="0" w:color="auto"/>
            <w:left w:val="none" w:sz="0" w:space="0" w:color="auto"/>
            <w:bottom w:val="none" w:sz="0" w:space="0" w:color="auto"/>
            <w:right w:val="none" w:sz="0" w:space="0" w:color="auto"/>
          </w:divBdr>
        </w:div>
        <w:div w:id="1171027428">
          <w:marLeft w:val="480"/>
          <w:marRight w:val="0"/>
          <w:marTop w:val="0"/>
          <w:marBottom w:val="0"/>
          <w:divBdr>
            <w:top w:val="none" w:sz="0" w:space="0" w:color="auto"/>
            <w:left w:val="none" w:sz="0" w:space="0" w:color="auto"/>
            <w:bottom w:val="none" w:sz="0" w:space="0" w:color="auto"/>
            <w:right w:val="none" w:sz="0" w:space="0" w:color="auto"/>
          </w:divBdr>
        </w:div>
        <w:div w:id="1646742271">
          <w:marLeft w:val="480"/>
          <w:marRight w:val="0"/>
          <w:marTop w:val="0"/>
          <w:marBottom w:val="0"/>
          <w:divBdr>
            <w:top w:val="none" w:sz="0" w:space="0" w:color="auto"/>
            <w:left w:val="none" w:sz="0" w:space="0" w:color="auto"/>
            <w:bottom w:val="none" w:sz="0" w:space="0" w:color="auto"/>
            <w:right w:val="none" w:sz="0" w:space="0" w:color="auto"/>
          </w:divBdr>
        </w:div>
        <w:div w:id="1227305716">
          <w:marLeft w:val="480"/>
          <w:marRight w:val="0"/>
          <w:marTop w:val="0"/>
          <w:marBottom w:val="0"/>
          <w:divBdr>
            <w:top w:val="none" w:sz="0" w:space="0" w:color="auto"/>
            <w:left w:val="none" w:sz="0" w:space="0" w:color="auto"/>
            <w:bottom w:val="none" w:sz="0" w:space="0" w:color="auto"/>
            <w:right w:val="none" w:sz="0" w:space="0" w:color="auto"/>
          </w:divBdr>
        </w:div>
        <w:div w:id="1277446961">
          <w:marLeft w:val="480"/>
          <w:marRight w:val="0"/>
          <w:marTop w:val="0"/>
          <w:marBottom w:val="0"/>
          <w:divBdr>
            <w:top w:val="none" w:sz="0" w:space="0" w:color="auto"/>
            <w:left w:val="none" w:sz="0" w:space="0" w:color="auto"/>
            <w:bottom w:val="none" w:sz="0" w:space="0" w:color="auto"/>
            <w:right w:val="none" w:sz="0" w:space="0" w:color="auto"/>
          </w:divBdr>
        </w:div>
        <w:div w:id="1112436442">
          <w:marLeft w:val="480"/>
          <w:marRight w:val="0"/>
          <w:marTop w:val="0"/>
          <w:marBottom w:val="0"/>
          <w:divBdr>
            <w:top w:val="none" w:sz="0" w:space="0" w:color="auto"/>
            <w:left w:val="none" w:sz="0" w:space="0" w:color="auto"/>
            <w:bottom w:val="none" w:sz="0" w:space="0" w:color="auto"/>
            <w:right w:val="none" w:sz="0" w:space="0" w:color="auto"/>
          </w:divBdr>
        </w:div>
        <w:div w:id="1319651342">
          <w:marLeft w:val="480"/>
          <w:marRight w:val="0"/>
          <w:marTop w:val="0"/>
          <w:marBottom w:val="0"/>
          <w:divBdr>
            <w:top w:val="none" w:sz="0" w:space="0" w:color="auto"/>
            <w:left w:val="none" w:sz="0" w:space="0" w:color="auto"/>
            <w:bottom w:val="none" w:sz="0" w:space="0" w:color="auto"/>
            <w:right w:val="none" w:sz="0" w:space="0" w:color="auto"/>
          </w:divBdr>
        </w:div>
        <w:div w:id="1856920633">
          <w:marLeft w:val="480"/>
          <w:marRight w:val="0"/>
          <w:marTop w:val="0"/>
          <w:marBottom w:val="0"/>
          <w:divBdr>
            <w:top w:val="none" w:sz="0" w:space="0" w:color="auto"/>
            <w:left w:val="none" w:sz="0" w:space="0" w:color="auto"/>
            <w:bottom w:val="none" w:sz="0" w:space="0" w:color="auto"/>
            <w:right w:val="none" w:sz="0" w:space="0" w:color="auto"/>
          </w:divBdr>
        </w:div>
        <w:div w:id="246692215">
          <w:marLeft w:val="480"/>
          <w:marRight w:val="0"/>
          <w:marTop w:val="0"/>
          <w:marBottom w:val="0"/>
          <w:divBdr>
            <w:top w:val="none" w:sz="0" w:space="0" w:color="auto"/>
            <w:left w:val="none" w:sz="0" w:space="0" w:color="auto"/>
            <w:bottom w:val="none" w:sz="0" w:space="0" w:color="auto"/>
            <w:right w:val="none" w:sz="0" w:space="0" w:color="auto"/>
          </w:divBdr>
        </w:div>
        <w:div w:id="892696382">
          <w:marLeft w:val="480"/>
          <w:marRight w:val="0"/>
          <w:marTop w:val="0"/>
          <w:marBottom w:val="0"/>
          <w:divBdr>
            <w:top w:val="none" w:sz="0" w:space="0" w:color="auto"/>
            <w:left w:val="none" w:sz="0" w:space="0" w:color="auto"/>
            <w:bottom w:val="none" w:sz="0" w:space="0" w:color="auto"/>
            <w:right w:val="none" w:sz="0" w:space="0" w:color="auto"/>
          </w:divBdr>
        </w:div>
        <w:div w:id="767312214">
          <w:marLeft w:val="480"/>
          <w:marRight w:val="0"/>
          <w:marTop w:val="0"/>
          <w:marBottom w:val="0"/>
          <w:divBdr>
            <w:top w:val="none" w:sz="0" w:space="0" w:color="auto"/>
            <w:left w:val="none" w:sz="0" w:space="0" w:color="auto"/>
            <w:bottom w:val="none" w:sz="0" w:space="0" w:color="auto"/>
            <w:right w:val="none" w:sz="0" w:space="0" w:color="auto"/>
          </w:divBdr>
        </w:div>
        <w:div w:id="780145028">
          <w:marLeft w:val="480"/>
          <w:marRight w:val="0"/>
          <w:marTop w:val="0"/>
          <w:marBottom w:val="0"/>
          <w:divBdr>
            <w:top w:val="none" w:sz="0" w:space="0" w:color="auto"/>
            <w:left w:val="none" w:sz="0" w:space="0" w:color="auto"/>
            <w:bottom w:val="none" w:sz="0" w:space="0" w:color="auto"/>
            <w:right w:val="none" w:sz="0" w:space="0" w:color="auto"/>
          </w:divBdr>
        </w:div>
        <w:div w:id="2068870351">
          <w:marLeft w:val="480"/>
          <w:marRight w:val="0"/>
          <w:marTop w:val="0"/>
          <w:marBottom w:val="0"/>
          <w:divBdr>
            <w:top w:val="none" w:sz="0" w:space="0" w:color="auto"/>
            <w:left w:val="none" w:sz="0" w:space="0" w:color="auto"/>
            <w:bottom w:val="none" w:sz="0" w:space="0" w:color="auto"/>
            <w:right w:val="none" w:sz="0" w:space="0" w:color="auto"/>
          </w:divBdr>
        </w:div>
      </w:divsChild>
    </w:div>
    <w:div w:id="1326395497">
      <w:bodyDiv w:val="1"/>
      <w:marLeft w:val="0"/>
      <w:marRight w:val="0"/>
      <w:marTop w:val="0"/>
      <w:marBottom w:val="0"/>
      <w:divBdr>
        <w:top w:val="none" w:sz="0" w:space="0" w:color="auto"/>
        <w:left w:val="none" w:sz="0" w:space="0" w:color="auto"/>
        <w:bottom w:val="none" w:sz="0" w:space="0" w:color="auto"/>
        <w:right w:val="none" w:sz="0" w:space="0" w:color="auto"/>
      </w:divBdr>
    </w:div>
    <w:div w:id="1329481024">
      <w:bodyDiv w:val="1"/>
      <w:marLeft w:val="0"/>
      <w:marRight w:val="0"/>
      <w:marTop w:val="0"/>
      <w:marBottom w:val="0"/>
      <w:divBdr>
        <w:top w:val="none" w:sz="0" w:space="0" w:color="auto"/>
        <w:left w:val="none" w:sz="0" w:space="0" w:color="auto"/>
        <w:bottom w:val="none" w:sz="0" w:space="0" w:color="auto"/>
        <w:right w:val="none" w:sz="0" w:space="0" w:color="auto"/>
      </w:divBdr>
    </w:div>
    <w:div w:id="1331330271">
      <w:bodyDiv w:val="1"/>
      <w:marLeft w:val="0"/>
      <w:marRight w:val="0"/>
      <w:marTop w:val="0"/>
      <w:marBottom w:val="0"/>
      <w:divBdr>
        <w:top w:val="none" w:sz="0" w:space="0" w:color="auto"/>
        <w:left w:val="none" w:sz="0" w:space="0" w:color="auto"/>
        <w:bottom w:val="none" w:sz="0" w:space="0" w:color="auto"/>
        <w:right w:val="none" w:sz="0" w:space="0" w:color="auto"/>
      </w:divBdr>
      <w:divsChild>
        <w:div w:id="1921061568">
          <w:marLeft w:val="640"/>
          <w:marRight w:val="0"/>
          <w:marTop w:val="0"/>
          <w:marBottom w:val="0"/>
          <w:divBdr>
            <w:top w:val="none" w:sz="0" w:space="0" w:color="auto"/>
            <w:left w:val="none" w:sz="0" w:space="0" w:color="auto"/>
            <w:bottom w:val="none" w:sz="0" w:space="0" w:color="auto"/>
            <w:right w:val="none" w:sz="0" w:space="0" w:color="auto"/>
          </w:divBdr>
        </w:div>
        <w:div w:id="1706297351">
          <w:marLeft w:val="640"/>
          <w:marRight w:val="0"/>
          <w:marTop w:val="0"/>
          <w:marBottom w:val="0"/>
          <w:divBdr>
            <w:top w:val="none" w:sz="0" w:space="0" w:color="auto"/>
            <w:left w:val="none" w:sz="0" w:space="0" w:color="auto"/>
            <w:bottom w:val="none" w:sz="0" w:space="0" w:color="auto"/>
            <w:right w:val="none" w:sz="0" w:space="0" w:color="auto"/>
          </w:divBdr>
        </w:div>
        <w:div w:id="287978484">
          <w:marLeft w:val="640"/>
          <w:marRight w:val="0"/>
          <w:marTop w:val="0"/>
          <w:marBottom w:val="0"/>
          <w:divBdr>
            <w:top w:val="none" w:sz="0" w:space="0" w:color="auto"/>
            <w:left w:val="none" w:sz="0" w:space="0" w:color="auto"/>
            <w:bottom w:val="none" w:sz="0" w:space="0" w:color="auto"/>
            <w:right w:val="none" w:sz="0" w:space="0" w:color="auto"/>
          </w:divBdr>
        </w:div>
        <w:div w:id="878781898">
          <w:marLeft w:val="640"/>
          <w:marRight w:val="0"/>
          <w:marTop w:val="0"/>
          <w:marBottom w:val="0"/>
          <w:divBdr>
            <w:top w:val="none" w:sz="0" w:space="0" w:color="auto"/>
            <w:left w:val="none" w:sz="0" w:space="0" w:color="auto"/>
            <w:bottom w:val="none" w:sz="0" w:space="0" w:color="auto"/>
            <w:right w:val="none" w:sz="0" w:space="0" w:color="auto"/>
          </w:divBdr>
        </w:div>
        <w:div w:id="1466384983">
          <w:marLeft w:val="640"/>
          <w:marRight w:val="0"/>
          <w:marTop w:val="0"/>
          <w:marBottom w:val="0"/>
          <w:divBdr>
            <w:top w:val="none" w:sz="0" w:space="0" w:color="auto"/>
            <w:left w:val="none" w:sz="0" w:space="0" w:color="auto"/>
            <w:bottom w:val="none" w:sz="0" w:space="0" w:color="auto"/>
            <w:right w:val="none" w:sz="0" w:space="0" w:color="auto"/>
          </w:divBdr>
        </w:div>
        <w:div w:id="670723155">
          <w:marLeft w:val="640"/>
          <w:marRight w:val="0"/>
          <w:marTop w:val="0"/>
          <w:marBottom w:val="0"/>
          <w:divBdr>
            <w:top w:val="none" w:sz="0" w:space="0" w:color="auto"/>
            <w:left w:val="none" w:sz="0" w:space="0" w:color="auto"/>
            <w:bottom w:val="none" w:sz="0" w:space="0" w:color="auto"/>
            <w:right w:val="none" w:sz="0" w:space="0" w:color="auto"/>
          </w:divBdr>
        </w:div>
        <w:div w:id="1357391213">
          <w:marLeft w:val="640"/>
          <w:marRight w:val="0"/>
          <w:marTop w:val="0"/>
          <w:marBottom w:val="0"/>
          <w:divBdr>
            <w:top w:val="none" w:sz="0" w:space="0" w:color="auto"/>
            <w:left w:val="none" w:sz="0" w:space="0" w:color="auto"/>
            <w:bottom w:val="none" w:sz="0" w:space="0" w:color="auto"/>
            <w:right w:val="none" w:sz="0" w:space="0" w:color="auto"/>
          </w:divBdr>
        </w:div>
        <w:div w:id="1353187363">
          <w:marLeft w:val="640"/>
          <w:marRight w:val="0"/>
          <w:marTop w:val="0"/>
          <w:marBottom w:val="0"/>
          <w:divBdr>
            <w:top w:val="none" w:sz="0" w:space="0" w:color="auto"/>
            <w:left w:val="none" w:sz="0" w:space="0" w:color="auto"/>
            <w:bottom w:val="none" w:sz="0" w:space="0" w:color="auto"/>
            <w:right w:val="none" w:sz="0" w:space="0" w:color="auto"/>
          </w:divBdr>
        </w:div>
        <w:div w:id="1355031460">
          <w:marLeft w:val="640"/>
          <w:marRight w:val="0"/>
          <w:marTop w:val="0"/>
          <w:marBottom w:val="0"/>
          <w:divBdr>
            <w:top w:val="none" w:sz="0" w:space="0" w:color="auto"/>
            <w:left w:val="none" w:sz="0" w:space="0" w:color="auto"/>
            <w:bottom w:val="none" w:sz="0" w:space="0" w:color="auto"/>
            <w:right w:val="none" w:sz="0" w:space="0" w:color="auto"/>
          </w:divBdr>
        </w:div>
        <w:div w:id="1569151530">
          <w:marLeft w:val="640"/>
          <w:marRight w:val="0"/>
          <w:marTop w:val="0"/>
          <w:marBottom w:val="0"/>
          <w:divBdr>
            <w:top w:val="none" w:sz="0" w:space="0" w:color="auto"/>
            <w:left w:val="none" w:sz="0" w:space="0" w:color="auto"/>
            <w:bottom w:val="none" w:sz="0" w:space="0" w:color="auto"/>
            <w:right w:val="none" w:sz="0" w:space="0" w:color="auto"/>
          </w:divBdr>
        </w:div>
        <w:div w:id="436484870">
          <w:marLeft w:val="640"/>
          <w:marRight w:val="0"/>
          <w:marTop w:val="0"/>
          <w:marBottom w:val="0"/>
          <w:divBdr>
            <w:top w:val="none" w:sz="0" w:space="0" w:color="auto"/>
            <w:left w:val="none" w:sz="0" w:space="0" w:color="auto"/>
            <w:bottom w:val="none" w:sz="0" w:space="0" w:color="auto"/>
            <w:right w:val="none" w:sz="0" w:space="0" w:color="auto"/>
          </w:divBdr>
        </w:div>
        <w:div w:id="1596355934">
          <w:marLeft w:val="640"/>
          <w:marRight w:val="0"/>
          <w:marTop w:val="0"/>
          <w:marBottom w:val="0"/>
          <w:divBdr>
            <w:top w:val="none" w:sz="0" w:space="0" w:color="auto"/>
            <w:left w:val="none" w:sz="0" w:space="0" w:color="auto"/>
            <w:bottom w:val="none" w:sz="0" w:space="0" w:color="auto"/>
            <w:right w:val="none" w:sz="0" w:space="0" w:color="auto"/>
          </w:divBdr>
        </w:div>
        <w:div w:id="1213925371">
          <w:marLeft w:val="640"/>
          <w:marRight w:val="0"/>
          <w:marTop w:val="0"/>
          <w:marBottom w:val="0"/>
          <w:divBdr>
            <w:top w:val="none" w:sz="0" w:space="0" w:color="auto"/>
            <w:left w:val="none" w:sz="0" w:space="0" w:color="auto"/>
            <w:bottom w:val="none" w:sz="0" w:space="0" w:color="auto"/>
            <w:right w:val="none" w:sz="0" w:space="0" w:color="auto"/>
          </w:divBdr>
        </w:div>
        <w:div w:id="1043752955">
          <w:marLeft w:val="640"/>
          <w:marRight w:val="0"/>
          <w:marTop w:val="0"/>
          <w:marBottom w:val="0"/>
          <w:divBdr>
            <w:top w:val="none" w:sz="0" w:space="0" w:color="auto"/>
            <w:left w:val="none" w:sz="0" w:space="0" w:color="auto"/>
            <w:bottom w:val="none" w:sz="0" w:space="0" w:color="auto"/>
            <w:right w:val="none" w:sz="0" w:space="0" w:color="auto"/>
          </w:divBdr>
        </w:div>
        <w:div w:id="745036459">
          <w:marLeft w:val="640"/>
          <w:marRight w:val="0"/>
          <w:marTop w:val="0"/>
          <w:marBottom w:val="0"/>
          <w:divBdr>
            <w:top w:val="none" w:sz="0" w:space="0" w:color="auto"/>
            <w:left w:val="none" w:sz="0" w:space="0" w:color="auto"/>
            <w:bottom w:val="none" w:sz="0" w:space="0" w:color="auto"/>
            <w:right w:val="none" w:sz="0" w:space="0" w:color="auto"/>
          </w:divBdr>
        </w:div>
        <w:div w:id="1695571436">
          <w:marLeft w:val="640"/>
          <w:marRight w:val="0"/>
          <w:marTop w:val="0"/>
          <w:marBottom w:val="0"/>
          <w:divBdr>
            <w:top w:val="none" w:sz="0" w:space="0" w:color="auto"/>
            <w:left w:val="none" w:sz="0" w:space="0" w:color="auto"/>
            <w:bottom w:val="none" w:sz="0" w:space="0" w:color="auto"/>
            <w:right w:val="none" w:sz="0" w:space="0" w:color="auto"/>
          </w:divBdr>
        </w:div>
        <w:div w:id="1375156037">
          <w:marLeft w:val="640"/>
          <w:marRight w:val="0"/>
          <w:marTop w:val="0"/>
          <w:marBottom w:val="0"/>
          <w:divBdr>
            <w:top w:val="none" w:sz="0" w:space="0" w:color="auto"/>
            <w:left w:val="none" w:sz="0" w:space="0" w:color="auto"/>
            <w:bottom w:val="none" w:sz="0" w:space="0" w:color="auto"/>
            <w:right w:val="none" w:sz="0" w:space="0" w:color="auto"/>
          </w:divBdr>
        </w:div>
        <w:div w:id="1804039546">
          <w:marLeft w:val="640"/>
          <w:marRight w:val="0"/>
          <w:marTop w:val="0"/>
          <w:marBottom w:val="0"/>
          <w:divBdr>
            <w:top w:val="none" w:sz="0" w:space="0" w:color="auto"/>
            <w:left w:val="none" w:sz="0" w:space="0" w:color="auto"/>
            <w:bottom w:val="none" w:sz="0" w:space="0" w:color="auto"/>
            <w:right w:val="none" w:sz="0" w:space="0" w:color="auto"/>
          </w:divBdr>
        </w:div>
        <w:div w:id="1890650400">
          <w:marLeft w:val="640"/>
          <w:marRight w:val="0"/>
          <w:marTop w:val="0"/>
          <w:marBottom w:val="0"/>
          <w:divBdr>
            <w:top w:val="none" w:sz="0" w:space="0" w:color="auto"/>
            <w:left w:val="none" w:sz="0" w:space="0" w:color="auto"/>
            <w:bottom w:val="none" w:sz="0" w:space="0" w:color="auto"/>
            <w:right w:val="none" w:sz="0" w:space="0" w:color="auto"/>
          </w:divBdr>
        </w:div>
        <w:div w:id="774328119">
          <w:marLeft w:val="640"/>
          <w:marRight w:val="0"/>
          <w:marTop w:val="0"/>
          <w:marBottom w:val="0"/>
          <w:divBdr>
            <w:top w:val="none" w:sz="0" w:space="0" w:color="auto"/>
            <w:left w:val="none" w:sz="0" w:space="0" w:color="auto"/>
            <w:bottom w:val="none" w:sz="0" w:space="0" w:color="auto"/>
            <w:right w:val="none" w:sz="0" w:space="0" w:color="auto"/>
          </w:divBdr>
        </w:div>
        <w:div w:id="441458868">
          <w:marLeft w:val="640"/>
          <w:marRight w:val="0"/>
          <w:marTop w:val="0"/>
          <w:marBottom w:val="0"/>
          <w:divBdr>
            <w:top w:val="none" w:sz="0" w:space="0" w:color="auto"/>
            <w:left w:val="none" w:sz="0" w:space="0" w:color="auto"/>
            <w:bottom w:val="none" w:sz="0" w:space="0" w:color="auto"/>
            <w:right w:val="none" w:sz="0" w:space="0" w:color="auto"/>
          </w:divBdr>
        </w:div>
        <w:div w:id="788202351">
          <w:marLeft w:val="640"/>
          <w:marRight w:val="0"/>
          <w:marTop w:val="0"/>
          <w:marBottom w:val="0"/>
          <w:divBdr>
            <w:top w:val="none" w:sz="0" w:space="0" w:color="auto"/>
            <w:left w:val="none" w:sz="0" w:space="0" w:color="auto"/>
            <w:bottom w:val="none" w:sz="0" w:space="0" w:color="auto"/>
            <w:right w:val="none" w:sz="0" w:space="0" w:color="auto"/>
          </w:divBdr>
        </w:div>
        <w:div w:id="1319379491">
          <w:marLeft w:val="640"/>
          <w:marRight w:val="0"/>
          <w:marTop w:val="0"/>
          <w:marBottom w:val="0"/>
          <w:divBdr>
            <w:top w:val="none" w:sz="0" w:space="0" w:color="auto"/>
            <w:left w:val="none" w:sz="0" w:space="0" w:color="auto"/>
            <w:bottom w:val="none" w:sz="0" w:space="0" w:color="auto"/>
            <w:right w:val="none" w:sz="0" w:space="0" w:color="auto"/>
          </w:divBdr>
        </w:div>
        <w:div w:id="898324094">
          <w:marLeft w:val="640"/>
          <w:marRight w:val="0"/>
          <w:marTop w:val="0"/>
          <w:marBottom w:val="0"/>
          <w:divBdr>
            <w:top w:val="none" w:sz="0" w:space="0" w:color="auto"/>
            <w:left w:val="none" w:sz="0" w:space="0" w:color="auto"/>
            <w:bottom w:val="none" w:sz="0" w:space="0" w:color="auto"/>
            <w:right w:val="none" w:sz="0" w:space="0" w:color="auto"/>
          </w:divBdr>
        </w:div>
        <w:div w:id="1197814549">
          <w:marLeft w:val="640"/>
          <w:marRight w:val="0"/>
          <w:marTop w:val="0"/>
          <w:marBottom w:val="0"/>
          <w:divBdr>
            <w:top w:val="none" w:sz="0" w:space="0" w:color="auto"/>
            <w:left w:val="none" w:sz="0" w:space="0" w:color="auto"/>
            <w:bottom w:val="none" w:sz="0" w:space="0" w:color="auto"/>
            <w:right w:val="none" w:sz="0" w:space="0" w:color="auto"/>
          </w:divBdr>
        </w:div>
        <w:div w:id="1173641612">
          <w:marLeft w:val="640"/>
          <w:marRight w:val="0"/>
          <w:marTop w:val="0"/>
          <w:marBottom w:val="0"/>
          <w:divBdr>
            <w:top w:val="none" w:sz="0" w:space="0" w:color="auto"/>
            <w:left w:val="none" w:sz="0" w:space="0" w:color="auto"/>
            <w:bottom w:val="none" w:sz="0" w:space="0" w:color="auto"/>
            <w:right w:val="none" w:sz="0" w:space="0" w:color="auto"/>
          </w:divBdr>
        </w:div>
        <w:div w:id="2086106314">
          <w:marLeft w:val="640"/>
          <w:marRight w:val="0"/>
          <w:marTop w:val="0"/>
          <w:marBottom w:val="0"/>
          <w:divBdr>
            <w:top w:val="none" w:sz="0" w:space="0" w:color="auto"/>
            <w:left w:val="none" w:sz="0" w:space="0" w:color="auto"/>
            <w:bottom w:val="none" w:sz="0" w:space="0" w:color="auto"/>
            <w:right w:val="none" w:sz="0" w:space="0" w:color="auto"/>
          </w:divBdr>
        </w:div>
        <w:div w:id="175072625">
          <w:marLeft w:val="640"/>
          <w:marRight w:val="0"/>
          <w:marTop w:val="0"/>
          <w:marBottom w:val="0"/>
          <w:divBdr>
            <w:top w:val="none" w:sz="0" w:space="0" w:color="auto"/>
            <w:left w:val="none" w:sz="0" w:space="0" w:color="auto"/>
            <w:bottom w:val="none" w:sz="0" w:space="0" w:color="auto"/>
            <w:right w:val="none" w:sz="0" w:space="0" w:color="auto"/>
          </w:divBdr>
        </w:div>
        <w:div w:id="1449349656">
          <w:marLeft w:val="640"/>
          <w:marRight w:val="0"/>
          <w:marTop w:val="0"/>
          <w:marBottom w:val="0"/>
          <w:divBdr>
            <w:top w:val="none" w:sz="0" w:space="0" w:color="auto"/>
            <w:left w:val="none" w:sz="0" w:space="0" w:color="auto"/>
            <w:bottom w:val="none" w:sz="0" w:space="0" w:color="auto"/>
            <w:right w:val="none" w:sz="0" w:space="0" w:color="auto"/>
          </w:divBdr>
        </w:div>
        <w:div w:id="337317415">
          <w:marLeft w:val="640"/>
          <w:marRight w:val="0"/>
          <w:marTop w:val="0"/>
          <w:marBottom w:val="0"/>
          <w:divBdr>
            <w:top w:val="none" w:sz="0" w:space="0" w:color="auto"/>
            <w:left w:val="none" w:sz="0" w:space="0" w:color="auto"/>
            <w:bottom w:val="none" w:sz="0" w:space="0" w:color="auto"/>
            <w:right w:val="none" w:sz="0" w:space="0" w:color="auto"/>
          </w:divBdr>
        </w:div>
        <w:div w:id="1760787262">
          <w:marLeft w:val="640"/>
          <w:marRight w:val="0"/>
          <w:marTop w:val="0"/>
          <w:marBottom w:val="0"/>
          <w:divBdr>
            <w:top w:val="none" w:sz="0" w:space="0" w:color="auto"/>
            <w:left w:val="none" w:sz="0" w:space="0" w:color="auto"/>
            <w:bottom w:val="none" w:sz="0" w:space="0" w:color="auto"/>
            <w:right w:val="none" w:sz="0" w:space="0" w:color="auto"/>
          </w:divBdr>
        </w:div>
        <w:div w:id="422066787">
          <w:marLeft w:val="640"/>
          <w:marRight w:val="0"/>
          <w:marTop w:val="0"/>
          <w:marBottom w:val="0"/>
          <w:divBdr>
            <w:top w:val="none" w:sz="0" w:space="0" w:color="auto"/>
            <w:left w:val="none" w:sz="0" w:space="0" w:color="auto"/>
            <w:bottom w:val="none" w:sz="0" w:space="0" w:color="auto"/>
            <w:right w:val="none" w:sz="0" w:space="0" w:color="auto"/>
          </w:divBdr>
        </w:div>
        <w:div w:id="284972537">
          <w:marLeft w:val="640"/>
          <w:marRight w:val="0"/>
          <w:marTop w:val="0"/>
          <w:marBottom w:val="0"/>
          <w:divBdr>
            <w:top w:val="none" w:sz="0" w:space="0" w:color="auto"/>
            <w:left w:val="none" w:sz="0" w:space="0" w:color="auto"/>
            <w:bottom w:val="none" w:sz="0" w:space="0" w:color="auto"/>
            <w:right w:val="none" w:sz="0" w:space="0" w:color="auto"/>
          </w:divBdr>
        </w:div>
        <w:div w:id="1481187908">
          <w:marLeft w:val="640"/>
          <w:marRight w:val="0"/>
          <w:marTop w:val="0"/>
          <w:marBottom w:val="0"/>
          <w:divBdr>
            <w:top w:val="none" w:sz="0" w:space="0" w:color="auto"/>
            <w:left w:val="none" w:sz="0" w:space="0" w:color="auto"/>
            <w:bottom w:val="none" w:sz="0" w:space="0" w:color="auto"/>
            <w:right w:val="none" w:sz="0" w:space="0" w:color="auto"/>
          </w:divBdr>
        </w:div>
        <w:div w:id="460269429">
          <w:marLeft w:val="640"/>
          <w:marRight w:val="0"/>
          <w:marTop w:val="0"/>
          <w:marBottom w:val="0"/>
          <w:divBdr>
            <w:top w:val="none" w:sz="0" w:space="0" w:color="auto"/>
            <w:left w:val="none" w:sz="0" w:space="0" w:color="auto"/>
            <w:bottom w:val="none" w:sz="0" w:space="0" w:color="auto"/>
            <w:right w:val="none" w:sz="0" w:space="0" w:color="auto"/>
          </w:divBdr>
        </w:div>
        <w:div w:id="1059865905">
          <w:marLeft w:val="640"/>
          <w:marRight w:val="0"/>
          <w:marTop w:val="0"/>
          <w:marBottom w:val="0"/>
          <w:divBdr>
            <w:top w:val="none" w:sz="0" w:space="0" w:color="auto"/>
            <w:left w:val="none" w:sz="0" w:space="0" w:color="auto"/>
            <w:bottom w:val="none" w:sz="0" w:space="0" w:color="auto"/>
            <w:right w:val="none" w:sz="0" w:space="0" w:color="auto"/>
          </w:divBdr>
        </w:div>
        <w:div w:id="280694877">
          <w:marLeft w:val="640"/>
          <w:marRight w:val="0"/>
          <w:marTop w:val="0"/>
          <w:marBottom w:val="0"/>
          <w:divBdr>
            <w:top w:val="none" w:sz="0" w:space="0" w:color="auto"/>
            <w:left w:val="none" w:sz="0" w:space="0" w:color="auto"/>
            <w:bottom w:val="none" w:sz="0" w:space="0" w:color="auto"/>
            <w:right w:val="none" w:sz="0" w:space="0" w:color="auto"/>
          </w:divBdr>
        </w:div>
        <w:div w:id="1021738210">
          <w:marLeft w:val="640"/>
          <w:marRight w:val="0"/>
          <w:marTop w:val="0"/>
          <w:marBottom w:val="0"/>
          <w:divBdr>
            <w:top w:val="none" w:sz="0" w:space="0" w:color="auto"/>
            <w:left w:val="none" w:sz="0" w:space="0" w:color="auto"/>
            <w:bottom w:val="none" w:sz="0" w:space="0" w:color="auto"/>
            <w:right w:val="none" w:sz="0" w:space="0" w:color="auto"/>
          </w:divBdr>
        </w:div>
        <w:div w:id="507138206">
          <w:marLeft w:val="640"/>
          <w:marRight w:val="0"/>
          <w:marTop w:val="0"/>
          <w:marBottom w:val="0"/>
          <w:divBdr>
            <w:top w:val="none" w:sz="0" w:space="0" w:color="auto"/>
            <w:left w:val="none" w:sz="0" w:space="0" w:color="auto"/>
            <w:bottom w:val="none" w:sz="0" w:space="0" w:color="auto"/>
            <w:right w:val="none" w:sz="0" w:space="0" w:color="auto"/>
          </w:divBdr>
        </w:div>
        <w:div w:id="1614170385">
          <w:marLeft w:val="640"/>
          <w:marRight w:val="0"/>
          <w:marTop w:val="0"/>
          <w:marBottom w:val="0"/>
          <w:divBdr>
            <w:top w:val="none" w:sz="0" w:space="0" w:color="auto"/>
            <w:left w:val="none" w:sz="0" w:space="0" w:color="auto"/>
            <w:bottom w:val="none" w:sz="0" w:space="0" w:color="auto"/>
            <w:right w:val="none" w:sz="0" w:space="0" w:color="auto"/>
          </w:divBdr>
        </w:div>
        <w:div w:id="894969978">
          <w:marLeft w:val="640"/>
          <w:marRight w:val="0"/>
          <w:marTop w:val="0"/>
          <w:marBottom w:val="0"/>
          <w:divBdr>
            <w:top w:val="none" w:sz="0" w:space="0" w:color="auto"/>
            <w:left w:val="none" w:sz="0" w:space="0" w:color="auto"/>
            <w:bottom w:val="none" w:sz="0" w:space="0" w:color="auto"/>
            <w:right w:val="none" w:sz="0" w:space="0" w:color="auto"/>
          </w:divBdr>
        </w:div>
        <w:div w:id="1952206532">
          <w:marLeft w:val="640"/>
          <w:marRight w:val="0"/>
          <w:marTop w:val="0"/>
          <w:marBottom w:val="0"/>
          <w:divBdr>
            <w:top w:val="none" w:sz="0" w:space="0" w:color="auto"/>
            <w:left w:val="none" w:sz="0" w:space="0" w:color="auto"/>
            <w:bottom w:val="none" w:sz="0" w:space="0" w:color="auto"/>
            <w:right w:val="none" w:sz="0" w:space="0" w:color="auto"/>
          </w:divBdr>
        </w:div>
        <w:div w:id="1385063724">
          <w:marLeft w:val="640"/>
          <w:marRight w:val="0"/>
          <w:marTop w:val="0"/>
          <w:marBottom w:val="0"/>
          <w:divBdr>
            <w:top w:val="none" w:sz="0" w:space="0" w:color="auto"/>
            <w:left w:val="none" w:sz="0" w:space="0" w:color="auto"/>
            <w:bottom w:val="none" w:sz="0" w:space="0" w:color="auto"/>
            <w:right w:val="none" w:sz="0" w:space="0" w:color="auto"/>
          </w:divBdr>
        </w:div>
        <w:div w:id="1812167669">
          <w:marLeft w:val="640"/>
          <w:marRight w:val="0"/>
          <w:marTop w:val="0"/>
          <w:marBottom w:val="0"/>
          <w:divBdr>
            <w:top w:val="none" w:sz="0" w:space="0" w:color="auto"/>
            <w:left w:val="none" w:sz="0" w:space="0" w:color="auto"/>
            <w:bottom w:val="none" w:sz="0" w:space="0" w:color="auto"/>
            <w:right w:val="none" w:sz="0" w:space="0" w:color="auto"/>
          </w:divBdr>
        </w:div>
        <w:div w:id="268123250">
          <w:marLeft w:val="640"/>
          <w:marRight w:val="0"/>
          <w:marTop w:val="0"/>
          <w:marBottom w:val="0"/>
          <w:divBdr>
            <w:top w:val="none" w:sz="0" w:space="0" w:color="auto"/>
            <w:left w:val="none" w:sz="0" w:space="0" w:color="auto"/>
            <w:bottom w:val="none" w:sz="0" w:space="0" w:color="auto"/>
            <w:right w:val="none" w:sz="0" w:space="0" w:color="auto"/>
          </w:divBdr>
        </w:div>
        <w:div w:id="1966277109">
          <w:marLeft w:val="640"/>
          <w:marRight w:val="0"/>
          <w:marTop w:val="0"/>
          <w:marBottom w:val="0"/>
          <w:divBdr>
            <w:top w:val="none" w:sz="0" w:space="0" w:color="auto"/>
            <w:left w:val="none" w:sz="0" w:space="0" w:color="auto"/>
            <w:bottom w:val="none" w:sz="0" w:space="0" w:color="auto"/>
            <w:right w:val="none" w:sz="0" w:space="0" w:color="auto"/>
          </w:divBdr>
        </w:div>
        <w:div w:id="240987719">
          <w:marLeft w:val="640"/>
          <w:marRight w:val="0"/>
          <w:marTop w:val="0"/>
          <w:marBottom w:val="0"/>
          <w:divBdr>
            <w:top w:val="none" w:sz="0" w:space="0" w:color="auto"/>
            <w:left w:val="none" w:sz="0" w:space="0" w:color="auto"/>
            <w:bottom w:val="none" w:sz="0" w:space="0" w:color="auto"/>
            <w:right w:val="none" w:sz="0" w:space="0" w:color="auto"/>
          </w:divBdr>
        </w:div>
        <w:div w:id="1711151500">
          <w:marLeft w:val="640"/>
          <w:marRight w:val="0"/>
          <w:marTop w:val="0"/>
          <w:marBottom w:val="0"/>
          <w:divBdr>
            <w:top w:val="none" w:sz="0" w:space="0" w:color="auto"/>
            <w:left w:val="none" w:sz="0" w:space="0" w:color="auto"/>
            <w:bottom w:val="none" w:sz="0" w:space="0" w:color="auto"/>
            <w:right w:val="none" w:sz="0" w:space="0" w:color="auto"/>
          </w:divBdr>
        </w:div>
        <w:div w:id="216402181">
          <w:marLeft w:val="640"/>
          <w:marRight w:val="0"/>
          <w:marTop w:val="0"/>
          <w:marBottom w:val="0"/>
          <w:divBdr>
            <w:top w:val="none" w:sz="0" w:space="0" w:color="auto"/>
            <w:left w:val="none" w:sz="0" w:space="0" w:color="auto"/>
            <w:bottom w:val="none" w:sz="0" w:space="0" w:color="auto"/>
            <w:right w:val="none" w:sz="0" w:space="0" w:color="auto"/>
          </w:divBdr>
        </w:div>
        <w:div w:id="2116712207">
          <w:marLeft w:val="640"/>
          <w:marRight w:val="0"/>
          <w:marTop w:val="0"/>
          <w:marBottom w:val="0"/>
          <w:divBdr>
            <w:top w:val="none" w:sz="0" w:space="0" w:color="auto"/>
            <w:left w:val="none" w:sz="0" w:space="0" w:color="auto"/>
            <w:bottom w:val="none" w:sz="0" w:space="0" w:color="auto"/>
            <w:right w:val="none" w:sz="0" w:space="0" w:color="auto"/>
          </w:divBdr>
        </w:div>
        <w:div w:id="851332470">
          <w:marLeft w:val="640"/>
          <w:marRight w:val="0"/>
          <w:marTop w:val="0"/>
          <w:marBottom w:val="0"/>
          <w:divBdr>
            <w:top w:val="none" w:sz="0" w:space="0" w:color="auto"/>
            <w:left w:val="none" w:sz="0" w:space="0" w:color="auto"/>
            <w:bottom w:val="none" w:sz="0" w:space="0" w:color="auto"/>
            <w:right w:val="none" w:sz="0" w:space="0" w:color="auto"/>
          </w:divBdr>
        </w:div>
        <w:div w:id="1360739156">
          <w:marLeft w:val="640"/>
          <w:marRight w:val="0"/>
          <w:marTop w:val="0"/>
          <w:marBottom w:val="0"/>
          <w:divBdr>
            <w:top w:val="none" w:sz="0" w:space="0" w:color="auto"/>
            <w:left w:val="none" w:sz="0" w:space="0" w:color="auto"/>
            <w:bottom w:val="none" w:sz="0" w:space="0" w:color="auto"/>
            <w:right w:val="none" w:sz="0" w:space="0" w:color="auto"/>
          </w:divBdr>
        </w:div>
        <w:div w:id="801924455">
          <w:marLeft w:val="640"/>
          <w:marRight w:val="0"/>
          <w:marTop w:val="0"/>
          <w:marBottom w:val="0"/>
          <w:divBdr>
            <w:top w:val="none" w:sz="0" w:space="0" w:color="auto"/>
            <w:left w:val="none" w:sz="0" w:space="0" w:color="auto"/>
            <w:bottom w:val="none" w:sz="0" w:space="0" w:color="auto"/>
            <w:right w:val="none" w:sz="0" w:space="0" w:color="auto"/>
          </w:divBdr>
        </w:div>
        <w:div w:id="1259295714">
          <w:marLeft w:val="640"/>
          <w:marRight w:val="0"/>
          <w:marTop w:val="0"/>
          <w:marBottom w:val="0"/>
          <w:divBdr>
            <w:top w:val="none" w:sz="0" w:space="0" w:color="auto"/>
            <w:left w:val="none" w:sz="0" w:space="0" w:color="auto"/>
            <w:bottom w:val="none" w:sz="0" w:space="0" w:color="auto"/>
            <w:right w:val="none" w:sz="0" w:space="0" w:color="auto"/>
          </w:divBdr>
        </w:div>
        <w:div w:id="805707320">
          <w:marLeft w:val="640"/>
          <w:marRight w:val="0"/>
          <w:marTop w:val="0"/>
          <w:marBottom w:val="0"/>
          <w:divBdr>
            <w:top w:val="none" w:sz="0" w:space="0" w:color="auto"/>
            <w:left w:val="none" w:sz="0" w:space="0" w:color="auto"/>
            <w:bottom w:val="none" w:sz="0" w:space="0" w:color="auto"/>
            <w:right w:val="none" w:sz="0" w:space="0" w:color="auto"/>
          </w:divBdr>
        </w:div>
        <w:div w:id="1376002769">
          <w:marLeft w:val="640"/>
          <w:marRight w:val="0"/>
          <w:marTop w:val="0"/>
          <w:marBottom w:val="0"/>
          <w:divBdr>
            <w:top w:val="none" w:sz="0" w:space="0" w:color="auto"/>
            <w:left w:val="none" w:sz="0" w:space="0" w:color="auto"/>
            <w:bottom w:val="none" w:sz="0" w:space="0" w:color="auto"/>
            <w:right w:val="none" w:sz="0" w:space="0" w:color="auto"/>
          </w:divBdr>
        </w:div>
        <w:div w:id="1201629452">
          <w:marLeft w:val="640"/>
          <w:marRight w:val="0"/>
          <w:marTop w:val="0"/>
          <w:marBottom w:val="0"/>
          <w:divBdr>
            <w:top w:val="none" w:sz="0" w:space="0" w:color="auto"/>
            <w:left w:val="none" w:sz="0" w:space="0" w:color="auto"/>
            <w:bottom w:val="none" w:sz="0" w:space="0" w:color="auto"/>
            <w:right w:val="none" w:sz="0" w:space="0" w:color="auto"/>
          </w:divBdr>
        </w:div>
        <w:div w:id="94638132">
          <w:marLeft w:val="640"/>
          <w:marRight w:val="0"/>
          <w:marTop w:val="0"/>
          <w:marBottom w:val="0"/>
          <w:divBdr>
            <w:top w:val="none" w:sz="0" w:space="0" w:color="auto"/>
            <w:left w:val="none" w:sz="0" w:space="0" w:color="auto"/>
            <w:bottom w:val="none" w:sz="0" w:space="0" w:color="auto"/>
            <w:right w:val="none" w:sz="0" w:space="0" w:color="auto"/>
          </w:divBdr>
        </w:div>
        <w:div w:id="835530728">
          <w:marLeft w:val="640"/>
          <w:marRight w:val="0"/>
          <w:marTop w:val="0"/>
          <w:marBottom w:val="0"/>
          <w:divBdr>
            <w:top w:val="none" w:sz="0" w:space="0" w:color="auto"/>
            <w:left w:val="none" w:sz="0" w:space="0" w:color="auto"/>
            <w:bottom w:val="none" w:sz="0" w:space="0" w:color="auto"/>
            <w:right w:val="none" w:sz="0" w:space="0" w:color="auto"/>
          </w:divBdr>
        </w:div>
        <w:div w:id="1982998014">
          <w:marLeft w:val="640"/>
          <w:marRight w:val="0"/>
          <w:marTop w:val="0"/>
          <w:marBottom w:val="0"/>
          <w:divBdr>
            <w:top w:val="none" w:sz="0" w:space="0" w:color="auto"/>
            <w:left w:val="none" w:sz="0" w:space="0" w:color="auto"/>
            <w:bottom w:val="none" w:sz="0" w:space="0" w:color="auto"/>
            <w:right w:val="none" w:sz="0" w:space="0" w:color="auto"/>
          </w:divBdr>
        </w:div>
        <w:div w:id="394085901">
          <w:marLeft w:val="640"/>
          <w:marRight w:val="0"/>
          <w:marTop w:val="0"/>
          <w:marBottom w:val="0"/>
          <w:divBdr>
            <w:top w:val="none" w:sz="0" w:space="0" w:color="auto"/>
            <w:left w:val="none" w:sz="0" w:space="0" w:color="auto"/>
            <w:bottom w:val="none" w:sz="0" w:space="0" w:color="auto"/>
            <w:right w:val="none" w:sz="0" w:space="0" w:color="auto"/>
          </w:divBdr>
        </w:div>
        <w:div w:id="230700275">
          <w:marLeft w:val="640"/>
          <w:marRight w:val="0"/>
          <w:marTop w:val="0"/>
          <w:marBottom w:val="0"/>
          <w:divBdr>
            <w:top w:val="none" w:sz="0" w:space="0" w:color="auto"/>
            <w:left w:val="none" w:sz="0" w:space="0" w:color="auto"/>
            <w:bottom w:val="none" w:sz="0" w:space="0" w:color="auto"/>
            <w:right w:val="none" w:sz="0" w:space="0" w:color="auto"/>
          </w:divBdr>
        </w:div>
        <w:div w:id="1838494589">
          <w:marLeft w:val="640"/>
          <w:marRight w:val="0"/>
          <w:marTop w:val="0"/>
          <w:marBottom w:val="0"/>
          <w:divBdr>
            <w:top w:val="none" w:sz="0" w:space="0" w:color="auto"/>
            <w:left w:val="none" w:sz="0" w:space="0" w:color="auto"/>
            <w:bottom w:val="none" w:sz="0" w:space="0" w:color="auto"/>
            <w:right w:val="none" w:sz="0" w:space="0" w:color="auto"/>
          </w:divBdr>
        </w:div>
        <w:div w:id="1281884766">
          <w:marLeft w:val="640"/>
          <w:marRight w:val="0"/>
          <w:marTop w:val="0"/>
          <w:marBottom w:val="0"/>
          <w:divBdr>
            <w:top w:val="none" w:sz="0" w:space="0" w:color="auto"/>
            <w:left w:val="none" w:sz="0" w:space="0" w:color="auto"/>
            <w:bottom w:val="none" w:sz="0" w:space="0" w:color="auto"/>
            <w:right w:val="none" w:sz="0" w:space="0" w:color="auto"/>
          </w:divBdr>
        </w:div>
        <w:div w:id="1733968346">
          <w:marLeft w:val="640"/>
          <w:marRight w:val="0"/>
          <w:marTop w:val="0"/>
          <w:marBottom w:val="0"/>
          <w:divBdr>
            <w:top w:val="none" w:sz="0" w:space="0" w:color="auto"/>
            <w:left w:val="none" w:sz="0" w:space="0" w:color="auto"/>
            <w:bottom w:val="none" w:sz="0" w:space="0" w:color="auto"/>
            <w:right w:val="none" w:sz="0" w:space="0" w:color="auto"/>
          </w:divBdr>
        </w:div>
        <w:div w:id="1426343417">
          <w:marLeft w:val="640"/>
          <w:marRight w:val="0"/>
          <w:marTop w:val="0"/>
          <w:marBottom w:val="0"/>
          <w:divBdr>
            <w:top w:val="none" w:sz="0" w:space="0" w:color="auto"/>
            <w:left w:val="none" w:sz="0" w:space="0" w:color="auto"/>
            <w:bottom w:val="none" w:sz="0" w:space="0" w:color="auto"/>
            <w:right w:val="none" w:sz="0" w:space="0" w:color="auto"/>
          </w:divBdr>
        </w:div>
        <w:div w:id="171913620">
          <w:marLeft w:val="640"/>
          <w:marRight w:val="0"/>
          <w:marTop w:val="0"/>
          <w:marBottom w:val="0"/>
          <w:divBdr>
            <w:top w:val="none" w:sz="0" w:space="0" w:color="auto"/>
            <w:left w:val="none" w:sz="0" w:space="0" w:color="auto"/>
            <w:bottom w:val="none" w:sz="0" w:space="0" w:color="auto"/>
            <w:right w:val="none" w:sz="0" w:space="0" w:color="auto"/>
          </w:divBdr>
        </w:div>
        <w:div w:id="365065323">
          <w:marLeft w:val="640"/>
          <w:marRight w:val="0"/>
          <w:marTop w:val="0"/>
          <w:marBottom w:val="0"/>
          <w:divBdr>
            <w:top w:val="none" w:sz="0" w:space="0" w:color="auto"/>
            <w:left w:val="none" w:sz="0" w:space="0" w:color="auto"/>
            <w:bottom w:val="none" w:sz="0" w:space="0" w:color="auto"/>
            <w:right w:val="none" w:sz="0" w:space="0" w:color="auto"/>
          </w:divBdr>
        </w:div>
        <w:div w:id="1478842163">
          <w:marLeft w:val="640"/>
          <w:marRight w:val="0"/>
          <w:marTop w:val="0"/>
          <w:marBottom w:val="0"/>
          <w:divBdr>
            <w:top w:val="none" w:sz="0" w:space="0" w:color="auto"/>
            <w:left w:val="none" w:sz="0" w:space="0" w:color="auto"/>
            <w:bottom w:val="none" w:sz="0" w:space="0" w:color="auto"/>
            <w:right w:val="none" w:sz="0" w:space="0" w:color="auto"/>
          </w:divBdr>
        </w:div>
        <w:div w:id="1762870904">
          <w:marLeft w:val="640"/>
          <w:marRight w:val="0"/>
          <w:marTop w:val="0"/>
          <w:marBottom w:val="0"/>
          <w:divBdr>
            <w:top w:val="none" w:sz="0" w:space="0" w:color="auto"/>
            <w:left w:val="none" w:sz="0" w:space="0" w:color="auto"/>
            <w:bottom w:val="none" w:sz="0" w:space="0" w:color="auto"/>
            <w:right w:val="none" w:sz="0" w:space="0" w:color="auto"/>
          </w:divBdr>
        </w:div>
        <w:div w:id="413476486">
          <w:marLeft w:val="640"/>
          <w:marRight w:val="0"/>
          <w:marTop w:val="0"/>
          <w:marBottom w:val="0"/>
          <w:divBdr>
            <w:top w:val="none" w:sz="0" w:space="0" w:color="auto"/>
            <w:left w:val="none" w:sz="0" w:space="0" w:color="auto"/>
            <w:bottom w:val="none" w:sz="0" w:space="0" w:color="auto"/>
            <w:right w:val="none" w:sz="0" w:space="0" w:color="auto"/>
          </w:divBdr>
        </w:div>
        <w:div w:id="118450398">
          <w:marLeft w:val="640"/>
          <w:marRight w:val="0"/>
          <w:marTop w:val="0"/>
          <w:marBottom w:val="0"/>
          <w:divBdr>
            <w:top w:val="none" w:sz="0" w:space="0" w:color="auto"/>
            <w:left w:val="none" w:sz="0" w:space="0" w:color="auto"/>
            <w:bottom w:val="none" w:sz="0" w:space="0" w:color="auto"/>
            <w:right w:val="none" w:sz="0" w:space="0" w:color="auto"/>
          </w:divBdr>
        </w:div>
        <w:div w:id="929582174">
          <w:marLeft w:val="640"/>
          <w:marRight w:val="0"/>
          <w:marTop w:val="0"/>
          <w:marBottom w:val="0"/>
          <w:divBdr>
            <w:top w:val="none" w:sz="0" w:space="0" w:color="auto"/>
            <w:left w:val="none" w:sz="0" w:space="0" w:color="auto"/>
            <w:bottom w:val="none" w:sz="0" w:space="0" w:color="auto"/>
            <w:right w:val="none" w:sz="0" w:space="0" w:color="auto"/>
          </w:divBdr>
        </w:div>
        <w:div w:id="1486236589">
          <w:marLeft w:val="640"/>
          <w:marRight w:val="0"/>
          <w:marTop w:val="0"/>
          <w:marBottom w:val="0"/>
          <w:divBdr>
            <w:top w:val="none" w:sz="0" w:space="0" w:color="auto"/>
            <w:left w:val="none" w:sz="0" w:space="0" w:color="auto"/>
            <w:bottom w:val="none" w:sz="0" w:space="0" w:color="auto"/>
            <w:right w:val="none" w:sz="0" w:space="0" w:color="auto"/>
          </w:divBdr>
        </w:div>
        <w:div w:id="720707987">
          <w:marLeft w:val="640"/>
          <w:marRight w:val="0"/>
          <w:marTop w:val="0"/>
          <w:marBottom w:val="0"/>
          <w:divBdr>
            <w:top w:val="none" w:sz="0" w:space="0" w:color="auto"/>
            <w:left w:val="none" w:sz="0" w:space="0" w:color="auto"/>
            <w:bottom w:val="none" w:sz="0" w:space="0" w:color="auto"/>
            <w:right w:val="none" w:sz="0" w:space="0" w:color="auto"/>
          </w:divBdr>
        </w:div>
        <w:div w:id="251281951">
          <w:marLeft w:val="640"/>
          <w:marRight w:val="0"/>
          <w:marTop w:val="0"/>
          <w:marBottom w:val="0"/>
          <w:divBdr>
            <w:top w:val="none" w:sz="0" w:space="0" w:color="auto"/>
            <w:left w:val="none" w:sz="0" w:space="0" w:color="auto"/>
            <w:bottom w:val="none" w:sz="0" w:space="0" w:color="auto"/>
            <w:right w:val="none" w:sz="0" w:space="0" w:color="auto"/>
          </w:divBdr>
        </w:div>
        <w:div w:id="1174612013">
          <w:marLeft w:val="640"/>
          <w:marRight w:val="0"/>
          <w:marTop w:val="0"/>
          <w:marBottom w:val="0"/>
          <w:divBdr>
            <w:top w:val="none" w:sz="0" w:space="0" w:color="auto"/>
            <w:left w:val="none" w:sz="0" w:space="0" w:color="auto"/>
            <w:bottom w:val="none" w:sz="0" w:space="0" w:color="auto"/>
            <w:right w:val="none" w:sz="0" w:space="0" w:color="auto"/>
          </w:divBdr>
        </w:div>
        <w:div w:id="1409234159">
          <w:marLeft w:val="640"/>
          <w:marRight w:val="0"/>
          <w:marTop w:val="0"/>
          <w:marBottom w:val="0"/>
          <w:divBdr>
            <w:top w:val="none" w:sz="0" w:space="0" w:color="auto"/>
            <w:left w:val="none" w:sz="0" w:space="0" w:color="auto"/>
            <w:bottom w:val="none" w:sz="0" w:space="0" w:color="auto"/>
            <w:right w:val="none" w:sz="0" w:space="0" w:color="auto"/>
          </w:divBdr>
        </w:div>
        <w:div w:id="1286811563">
          <w:marLeft w:val="640"/>
          <w:marRight w:val="0"/>
          <w:marTop w:val="0"/>
          <w:marBottom w:val="0"/>
          <w:divBdr>
            <w:top w:val="none" w:sz="0" w:space="0" w:color="auto"/>
            <w:left w:val="none" w:sz="0" w:space="0" w:color="auto"/>
            <w:bottom w:val="none" w:sz="0" w:space="0" w:color="auto"/>
            <w:right w:val="none" w:sz="0" w:space="0" w:color="auto"/>
          </w:divBdr>
        </w:div>
      </w:divsChild>
    </w:div>
    <w:div w:id="1332488465">
      <w:bodyDiv w:val="1"/>
      <w:marLeft w:val="0"/>
      <w:marRight w:val="0"/>
      <w:marTop w:val="0"/>
      <w:marBottom w:val="0"/>
      <w:divBdr>
        <w:top w:val="none" w:sz="0" w:space="0" w:color="auto"/>
        <w:left w:val="none" w:sz="0" w:space="0" w:color="auto"/>
        <w:bottom w:val="none" w:sz="0" w:space="0" w:color="auto"/>
        <w:right w:val="none" w:sz="0" w:space="0" w:color="auto"/>
      </w:divBdr>
    </w:div>
    <w:div w:id="1334382816">
      <w:bodyDiv w:val="1"/>
      <w:marLeft w:val="0"/>
      <w:marRight w:val="0"/>
      <w:marTop w:val="0"/>
      <w:marBottom w:val="0"/>
      <w:divBdr>
        <w:top w:val="none" w:sz="0" w:space="0" w:color="auto"/>
        <w:left w:val="none" w:sz="0" w:space="0" w:color="auto"/>
        <w:bottom w:val="none" w:sz="0" w:space="0" w:color="auto"/>
        <w:right w:val="none" w:sz="0" w:space="0" w:color="auto"/>
      </w:divBdr>
    </w:div>
    <w:div w:id="1335568181">
      <w:bodyDiv w:val="1"/>
      <w:marLeft w:val="0"/>
      <w:marRight w:val="0"/>
      <w:marTop w:val="0"/>
      <w:marBottom w:val="0"/>
      <w:divBdr>
        <w:top w:val="none" w:sz="0" w:space="0" w:color="auto"/>
        <w:left w:val="none" w:sz="0" w:space="0" w:color="auto"/>
        <w:bottom w:val="none" w:sz="0" w:space="0" w:color="auto"/>
        <w:right w:val="none" w:sz="0" w:space="0" w:color="auto"/>
      </w:divBdr>
    </w:div>
    <w:div w:id="1336374616">
      <w:bodyDiv w:val="1"/>
      <w:marLeft w:val="0"/>
      <w:marRight w:val="0"/>
      <w:marTop w:val="0"/>
      <w:marBottom w:val="0"/>
      <w:divBdr>
        <w:top w:val="none" w:sz="0" w:space="0" w:color="auto"/>
        <w:left w:val="none" w:sz="0" w:space="0" w:color="auto"/>
        <w:bottom w:val="none" w:sz="0" w:space="0" w:color="auto"/>
        <w:right w:val="none" w:sz="0" w:space="0" w:color="auto"/>
      </w:divBdr>
      <w:divsChild>
        <w:div w:id="563953393">
          <w:marLeft w:val="0"/>
          <w:marRight w:val="0"/>
          <w:marTop w:val="0"/>
          <w:marBottom w:val="0"/>
          <w:divBdr>
            <w:top w:val="none" w:sz="0" w:space="0" w:color="auto"/>
            <w:left w:val="none" w:sz="0" w:space="0" w:color="auto"/>
            <w:bottom w:val="none" w:sz="0" w:space="0" w:color="auto"/>
            <w:right w:val="none" w:sz="0" w:space="0" w:color="auto"/>
          </w:divBdr>
        </w:div>
      </w:divsChild>
    </w:div>
    <w:div w:id="1342850142">
      <w:bodyDiv w:val="1"/>
      <w:marLeft w:val="0"/>
      <w:marRight w:val="0"/>
      <w:marTop w:val="0"/>
      <w:marBottom w:val="0"/>
      <w:divBdr>
        <w:top w:val="none" w:sz="0" w:space="0" w:color="auto"/>
        <w:left w:val="none" w:sz="0" w:space="0" w:color="auto"/>
        <w:bottom w:val="none" w:sz="0" w:space="0" w:color="auto"/>
        <w:right w:val="none" w:sz="0" w:space="0" w:color="auto"/>
      </w:divBdr>
    </w:div>
    <w:div w:id="1348142241">
      <w:bodyDiv w:val="1"/>
      <w:marLeft w:val="0"/>
      <w:marRight w:val="0"/>
      <w:marTop w:val="0"/>
      <w:marBottom w:val="0"/>
      <w:divBdr>
        <w:top w:val="none" w:sz="0" w:space="0" w:color="auto"/>
        <w:left w:val="none" w:sz="0" w:space="0" w:color="auto"/>
        <w:bottom w:val="none" w:sz="0" w:space="0" w:color="auto"/>
        <w:right w:val="none" w:sz="0" w:space="0" w:color="auto"/>
      </w:divBdr>
      <w:divsChild>
        <w:div w:id="93937525">
          <w:marLeft w:val="480"/>
          <w:marRight w:val="0"/>
          <w:marTop w:val="0"/>
          <w:marBottom w:val="0"/>
          <w:divBdr>
            <w:top w:val="none" w:sz="0" w:space="0" w:color="auto"/>
            <w:left w:val="none" w:sz="0" w:space="0" w:color="auto"/>
            <w:bottom w:val="none" w:sz="0" w:space="0" w:color="auto"/>
            <w:right w:val="none" w:sz="0" w:space="0" w:color="auto"/>
          </w:divBdr>
        </w:div>
        <w:div w:id="746221115">
          <w:marLeft w:val="480"/>
          <w:marRight w:val="0"/>
          <w:marTop w:val="0"/>
          <w:marBottom w:val="0"/>
          <w:divBdr>
            <w:top w:val="none" w:sz="0" w:space="0" w:color="auto"/>
            <w:left w:val="none" w:sz="0" w:space="0" w:color="auto"/>
            <w:bottom w:val="none" w:sz="0" w:space="0" w:color="auto"/>
            <w:right w:val="none" w:sz="0" w:space="0" w:color="auto"/>
          </w:divBdr>
        </w:div>
        <w:div w:id="2049181479">
          <w:marLeft w:val="480"/>
          <w:marRight w:val="0"/>
          <w:marTop w:val="0"/>
          <w:marBottom w:val="0"/>
          <w:divBdr>
            <w:top w:val="none" w:sz="0" w:space="0" w:color="auto"/>
            <w:left w:val="none" w:sz="0" w:space="0" w:color="auto"/>
            <w:bottom w:val="none" w:sz="0" w:space="0" w:color="auto"/>
            <w:right w:val="none" w:sz="0" w:space="0" w:color="auto"/>
          </w:divBdr>
        </w:div>
        <w:div w:id="1862357815">
          <w:marLeft w:val="480"/>
          <w:marRight w:val="0"/>
          <w:marTop w:val="0"/>
          <w:marBottom w:val="0"/>
          <w:divBdr>
            <w:top w:val="none" w:sz="0" w:space="0" w:color="auto"/>
            <w:left w:val="none" w:sz="0" w:space="0" w:color="auto"/>
            <w:bottom w:val="none" w:sz="0" w:space="0" w:color="auto"/>
            <w:right w:val="none" w:sz="0" w:space="0" w:color="auto"/>
          </w:divBdr>
        </w:div>
        <w:div w:id="25721303">
          <w:marLeft w:val="480"/>
          <w:marRight w:val="0"/>
          <w:marTop w:val="0"/>
          <w:marBottom w:val="0"/>
          <w:divBdr>
            <w:top w:val="none" w:sz="0" w:space="0" w:color="auto"/>
            <w:left w:val="none" w:sz="0" w:space="0" w:color="auto"/>
            <w:bottom w:val="none" w:sz="0" w:space="0" w:color="auto"/>
            <w:right w:val="none" w:sz="0" w:space="0" w:color="auto"/>
          </w:divBdr>
        </w:div>
        <w:div w:id="1451048536">
          <w:marLeft w:val="480"/>
          <w:marRight w:val="0"/>
          <w:marTop w:val="0"/>
          <w:marBottom w:val="0"/>
          <w:divBdr>
            <w:top w:val="none" w:sz="0" w:space="0" w:color="auto"/>
            <w:left w:val="none" w:sz="0" w:space="0" w:color="auto"/>
            <w:bottom w:val="none" w:sz="0" w:space="0" w:color="auto"/>
            <w:right w:val="none" w:sz="0" w:space="0" w:color="auto"/>
          </w:divBdr>
        </w:div>
        <w:div w:id="1260867374">
          <w:marLeft w:val="480"/>
          <w:marRight w:val="0"/>
          <w:marTop w:val="0"/>
          <w:marBottom w:val="0"/>
          <w:divBdr>
            <w:top w:val="none" w:sz="0" w:space="0" w:color="auto"/>
            <w:left w:val="none" w:sz="0" w:space="0" w:color="auto"/>
            <w:bottom w:val="none" w:sz="0" w:space="0" w:color="auto"/>
            <w:right w:val="none" w:sz="0" w:space="0" w:color="auto"/>
          </w:divBdr>
        </w:div>
        <w:div w:id="1096055746">
          <w:marLeft w:val="480"/>
          <w:marRight w:val="0"/>
          <w:marTop w:val="0"/>
          <w:marBottom w:val="0"/>
          <w:divBdr>
            <w:top w:val="none" w:sz="0" w:space="0" w:color="auto"/>
            <w:left w:val="none" w:sz="0" w:space="0" w:color="auto"/>
            <w:bottom w:val="none" w:sz="0" w:space="0" w:color="auto"/>
            <w:right w:val="none" w:sz="0" w:space="0" w:color="auto"/>
          </w:divBdr>
        </w:div>
        <w:div w:id="2014381460">
          <w:marLeft w:val="480"/>
          <w:marRight w:val="0"/>
          <w:marTop w:val="0"/>
          <w:marBottom w:val="0"/>
          <w:divBdr>
            <w:top w:val="none" w:sz="0" w:space="0" w:color="auto"/>
            <w:left w:val="none" w:sz="0" w:space="0" w:color="auto"/>
            <w:bottom w:val="none" w:sz="0" w:space="0" w:color="auto"/>
            <w:right w:val="none" w:sz="0" w:space="0" w:color="auto"/>
          </w:divBdr>
        </w:div>
        <w:div w:id="2134132646">
          <w:marLeft w:val="480"/>
          <w:marRight w:val="0"/>
          <w:marTop w:val="0"/>
          <w:marBottom w:val="0"/>
          <w:divBdr>
            <w:top w:val="none" w:sz="0" w:space="0" w:color="auto"/>
            <w:left w:val="none" w:sz="0" w:space="0" w:color="auto"/>
            <w:bottom w:val="none" w:sz="0" w:space="0" w:color="auto"/>
            <w:right w:val="none" w:sz="0" w:space="0" w:color="auto"/>
          </w:divBdr>
        </w:div>
        <w:div w:id="1500583873">
          <w:marLeft w:val="480"/>
          <w:marRight w:val="0"/>
          <w:marTop w:val="0"/>
          <w:marBottom w:val="0"/>
          <w:divBdr>
            <w:top w:val="none" w:sz="0" w:space="0" w:color="auto"/>
            <w:left w:val="none" w:sz="0" w:space="0" w:color="auto"/>
            <w:bottom w:val="none" w:sz="0" w:space="0" w:color="auto"/>
            <w:right w:val="none" w:sz="0" w:space="0" w:color="auto"/>
          </w:divBdr>
        </w:div>
        <w:div w:id="1550920509">
          <w:marLeft w:val="480"/>
          <w:marRight w:val="0"/>
          <w:marTop w:val="0"/>
          <w:marBottom w:val="0"/>
          <w:divBdr>
            <w:top w:val="none" w:sz="0" w:space="0" w:color="auto"/>
            <w:left w:val="none" w:sz="0" w:space="0" w:color="auto"/>
            <w:bottom w:val="none" w:sz="0" w:space="0" w:color="auto"/>
            <w:right w:val="none" w:sz="0" w:space="0" w:color="auto"/>
          </w:divBdr>
        </w:div>
        <w:div w:id="1294406695">
          <w:marLeft w:val="480"/>
          <w:marRight w:val="0"/>
          <w:marTop w:val="0"/>
          <w:marBottom w:val="0"/>
          <w:divBdr>
            <w:top w:val="none" w:sz="0" w:space="0" w:color="auto"/>
            <w:left w:val="none" w:sz="0" w:space="0" w:color="auto"/>
            <w:bottom w:val="none" w:sz="0" w:space="0" w:color="auto"/>
            <w:right w:val="none" w:sz="0" w:space="0" w:color="auto"/>
          </w:divBdr>
        </w:div>
        <w:div w:id="757605888">
          <w:marLeft w:val="480"/>
          <w:marRight w:val="0"/>
          <w:marTop w:val="0"/>
          <w:marBottom w:val="0"/>
          <w:divBdr>
            <w:top w:val="none" w:sz="0" w:space="0" w:color="auto"/>
            <w:left w:val="none" w:sz="0" w:space="0" w:color="auto"/>
            <w:bottom w:val="none" w:sz="0" w:space="0" w:color="auto"/>
            <w:right w:val="none" w:sz="0" w:space="0" w:color="auto"/>
          </w:divBdr>
        </w:div>
        <w:div w:id="1577982870">
          <w:marLeft w:val="480"/>
          <w:marRight w:val="0"/>
          <w:marTop w:val="0"/>
          <w:marBottom w:val="0"/>
          <w:divBdr>
            <w:top w:val="none" w:sz="0" w:space="0" w:color="auto"/>
            <w:left w:val="none" w:sz="0" w:space="0" w:color="auto"/>
            <w:bottom w:val="none" w:sz="0" w:space="0" w:color="auto"/>
            <w:right w:val="none" w:sz="0" w:space="0" w:color="auto"/>
          </w:divBdr>
        </w:div>
        <w:div w:id="1265309038">
          <w:marLeft w:val="480"/>
          <w:marRight w:val="0"/>
          <w:marTop w:val="0"/>
          <w:marBottom w:val="0"/>
          <w:divBdr>
            <w:top w:val="none" w:sz="0" w:space="0" w:color="auto"/>
            <w:left w:val="none" w:sz="0" w:space="0" w:color="auto"/>
            <w:bottom w:val="none" w:sz="0" w:space="0" w:color="auto"/>
            <w:right w:val="none" w:sz="0" w:space="0" w:color="auto"/>
          </w:divBdr>
        </w:div>
        <w:div w:id="741752317">
          <w:marLeft w:val="480"/>
          <w:marRight w:val="0"/>
          <w:marTop w:val="0"/>
          <w:marBottom w:val="0"/>
          <w:divBdr>
            <w:top w:val="none" w:sz="0" w:space="0" w:color="auto"/>
            <w:left w:val="none" w:sz="0" w:space="0" w:color="auto"/>
            <w:bottom w:val="none" w:sz="0" w:space="0" w:color="auto"/>
            <w:right w:val="none" w:sz="0" w:space="0" w:color="auto"/>
          </w:divBdr>
        </w:div>
        <w:div w:id="549345696">
          <w:marLeft w:val="480"/>
          <w:marRight w:val="0"/>
          <w:marTop w:val="0"/>
          <w:marBottom w:val="0"/>
          <w:divBdr>
            <w:top w:val="none" w:sz="0" w:space="0" w:color="auto"/>
            <w:left w:val="none" w:sz="0" w:space="0" w:color="auto"/>
            <w:bottom w:val="none" w:sz="0" w:space="0" w:color="auto"/>
            <w:right w:val="none" w:sz="0" w:space="0" w:color="auto"/>
          </w:divBdr>
        </w:div>
        <w:div w:id="1743678906">
          <w:marLeft w:val="480"/>
          <w:marRight w:val="0"/>
          <w:marTop w:val="0"/>
          <w:marBottom w:val="0"/>
          <w:divBdr>
            <w:top w:val="none" w:sz="0" w:space="0" w:color="auto"/>
            <w:left w:val="none" w:sz="0" w:space="0" w:color="auto"/>
            <w:bottom w:val="none" w:sz="0" w:space="0" w:color="auto"/>
            <w:right w:val="none" w:sz="0" w:space="0" w:color="auto"/>
          </w:divBdr>
        </w:div>
        <w:div w:id="526139370">
          <w:marLeft w:val="480"/>
          <w:marRight w:val="0"/>
          <w:marTop w:val="0"/>
          <w:marBottom w:val="0"/>
          <w:divBdr>
            <w:top w:val="none" w:sz="0" w:space="0" w:color="auto"/>
            <w:left w:val="none" w:sz="0" w:space="0" w:color="auto"/>
            <w:bottom w:val="none" w:sz="0" w:space="0" w:color="auto"/>
            <w:right w:val="none" w:sz="0" w:space="0" w:color="auto"/>
          </w:divBdr>
        </w:div>
        <w:div w:id="25839977">
          <w:marLeft w:val="480"/>
          <w:marRight w:val="0"/>
          <w:marTop w:val="0"/>
          <w:marBottom w:val="0"/>
          <w:divBdr>
            <w:top w:val="none" w:sz="0" w:space="0" w:color="auto"/>
            <w:left w:val="none" w:sz="0" w:space="0" w:color="auto"/>
            <w:bottom w:val="none" w:sz="0" w:space="0" w:color="auto"/>
            <w:right w:val="none" w:sz="0" w:space="0" w:color="auto"/>
          </w:divBdr>
        </w:div>
        <w:div w:id="1915316038">
          <w:marLeft w:val="480"/>
          <w:marRight w:val="0"/>
          <w:marTop w:val="0"/>
          <w:marBottom w:val="0"/>
          <w:divBdr>
            <w:top w:val="none" w:sz="0" w:space="0" w:color="auto"/>
            <w:left w:val="none" w:sz="0" w:space="0" w:color="auto"/>
            <w:bottom w:val="none" w:sz="0" w:space="0" w:color="auto"/>
            <w:right w:val="none" w:sz="0" w:space="0" w:color="auto"/>
          </w:divBdr>
        </w:div>
        <w:div w:id="220409025">
          <w:marLeft w:val="480"/>
          <w:marRight w:val="0"/>
          <w:marTop w:val="0"/>
          <w:marBottom w:val="0"/>
          <w:divBdr>
            <w:top w:val="none" w:sz="0" w:space="0" w:color="auto"/>
            <w:left w:val="none" w:sz="0" w:space="0" w:color="auto"/>
            <w:bottom w:val="none" w:sz="0" w:space="0" w:color="auto"/>
            <w:right w:val="none" w:sz="0" w:space="0" w:color="auto"/>
          </w:divBdr>
        </w:div>
        <w:div w:id="235357530">
          <w:marLeft w:val="480"/>
          <w:marRight w:val="0"/>
          <w:marTop w:val="0"/>
          <w:marBottom w:val="0"/>
          <w:divBdr>
            <w:top w:val="none" w:sz="0" w:space="0" w:color="auto"/>
            <w:left w:val="none" w:sz="0" w:space="0" w:color="auto"/>
            <w:bottom w:val="none" w:sz="0" w:space="0" w:color="auto"/>
            <w:right w:val="none" w:sz="0" w:space="0" w:color="auto"/>
          </w:divBdr>
        </w:div>
        <w:div w:id="1018772865">
          <w:marLeft w:val="480"/>
          <w:marRight w:val="0"/>
          <w:marTop w:val="0"/>
          <w:marBottom w:val="0"/>
          <w:divBdr>
            <w:top w:val="none" w:sz="0" w:space="0" w:color="auto"/>
            <w:left w:val="none" w:sz="0" w:space="0" w:color="auto"/>
            <w:bottom w:val="none" w:sz="0" w:space="0" w:color="auto"/>
            <w:right w:val="none" w:sz="0" w:space="0" w:color="auto"/>
          </w:divBdr>
        </w:div>
        <w:div w:id="132912646">
          <w:marLeft w:val="480"/>
          <w:marRight w:val="0"/>
          <w:marTop w:val="0"/>
          <w:marBottom w:val="0"/>
          <w:divBdr>
            <w:top w:val="none" w:sz="0" w:space="0" w:color="auto"/>
            <w:left w:val="none" w:sz="0" w:space="0" w:color="auto"/>
            <w:bottom w:val="none" w:sz="0" w:space="0" w:color="auto"/>
            <w:right w:val="none" w:sz="0" w:space="0" w:color="auto"/>
          </w:divBdr>
        </w:div>
        <w:div w:id="1891258307">
          <w:marLeft w:val="480"/>
          <w:marRight w:val="0"/>
          <w:marTop w:val="0"/>
          <w:marBottom w:val="0"/>
          <w:divBdr>
            <w:top w:val="none" w:sz="0" w:space="0" w:color="auto"/>
            <w:left w:val="none" w:sz="0" w:space="0" w:color="auto"/>
            <w:bottom w:val="none" w:sz="0" w:space="0" w:color="auto"/>
            <w:right w:val="none" w:sz="0" w:space="0" w:color="auto"/>
          </w:divBdr>
        </w:div>
        <w:div w:id="155808214">
          <w:marLeft w:val="480"/>
          <w:marRight w:val="0"/>
          <w:marTop w:val="0"/>
          <w:marBottom w:val="0"/>
          <w:divBdr>
            <w:top w:val="none" w:sz="0" w:space="0" w:color="auto"/>
            <w:left w:val="none" w:sz="0" w:space="0" w:color="auto"/>
            <w:bottom w:val="none" w:sz="0" w:space="0" w:color="auto"/>
            <w:right w:val="none" w:sz="0" w:space="0" w:color="auto"/>
          </w:divBdr>
        </w:div>
        <w:div w:id="1021778173">
          <w:marLeft w:val="480"/>
          <w:marRight w:val="0"/>
          <w:marTop w:val="0"/>
          <w:marBottom w:val="0"/>
          <w:divBdr>
            <w:top w:val="none" w:sz="0" w:space="0" w:color="auto"/>
            <w:left w:val="none" w:sz="0" w:space="0" w:color="auto"/>
            <w:bottom w:val="none" w:sz="0" w:space="0" w:color="auto"/>
            <w:right w:val="none" w:sz="0" w:space="0" w:color="auto"/>
          </w:divBdr>
        </w:div>
        <w:div w:id="746150582">
          <w:marLeft w:val="480"/>
          <w:marRight w:val="0"/>
          <w:marTop w:val="0"/>
          <w:marBottom w:val="0"/>
          <w:divBdr>
            <w:top w:val="none" w:sz="0" w:space="0" w:color="auto"/>
            <w:left w:val="none" w:sz="0" w:space="0" w:color="auto"/>
            <w:bottom w:val="none" w:sz="0" w:space="0" w:color="auto"/>
            <w:right w:val="none" w:sz="0" w:space="0" w:color="auto"/>
          </w:divBdr>
        </w:div>
        <w:div w:id="577522723">
          <w:marLeft w:val="480"/>
          <w:marRight w:val="0"/>
          <w:marTop w:val="0"/>
          <w:marBottom w:val="0"/>
          <w:divBdr>
            <w:top w:val="none" w:sz="0" w:space="0" w:color="auto"/>
            <w:left w:val="none" w:sz="0" w:space="0" w:color="auto"/>
            <w:bottom w:val="none" w:sz="0" w:space="0" w:color="auto"/>
            <w:right w:val="none" w:sz="0" w:space="0" w:color="auto"/>
          </w:divBdr>
        </w:div>
        <w:div w:id="107051283">
          <w:marLeft w:val="480"/>
          <w:marRight w:val="0"/>
          <w:marTop w:val="0"/>
          <w:marBottom w:val="0"/>
          <w:divBdr>
            <w:top w:val="none" w:sz="0" w:space="0" w:color="auto"/>
            <w:left w:val="none" w:sz="0" w:space="0" w:color="auto"/>
            <w:bottom w:val="none" w:sz="0" w:space="0" w:color="auto"/>
            <w:right w:val="none" w:sz="0" w:space="0" w:color="auto"/>
          </w:divBdr>
        </w:div>
        <w:div w:id="2137065564">
          <w:marLeft w:val="480"/>
          <w:marRight w:val="0"/>
          <w:marTop w:val="0"/>
          <w:marBottom w:val="0"/>
          <w:divBdr>
            <w:top w:val="none" w:sz="0" w:space="0" w:color="auto"/>
            <w:left w:val="none" w:sz="0" w:space="0" w:color="auto"/>
            <w:bottom w:val="none" w:sz="0" w:space="0" w:color="auto"/>
            <w:right w:val="none" w:sz="0" w:space="0" w:color="auto"/>
          </w:divBdr>
        </w:div>
        <w:div w:id="1200436603">
          <w:marLeft w:val="480"/>
          <w:marRight w:val="0"/>
          <w:marTop w:val="0"/>
          <w:marBottom w:val="0"/>
          <w:divBdr>
            <w:top w:val="none" w:sz="0" w:space="0" w:color="auto"/>
            <w:left w:val="none" w:sz="0" w:space="0" w:color="auto"/>
            <w:bottom w:val="none" w:sz="0" w:space="0" w:color="auto"/>
            <w:right w:val="none" w:sz="0" w:space="0" w:color="auto"/>
          </w:divBdr>
        </w:div>
        <w:div w:id="1117412111">
          <w:marLeft w:val="480"/>
          <w:marRight w:val="0"/>
          <w:marTop w:val="0"/>
          <w:marBottom w:val="0"/>
          <w:divBdr>
            <w:top w:val="none" w:sz="0" w:space="0" w:color="auto"/>
            <w:left w:val="none" w:sz="0" w:space="0" w:color="auto"/>
            <w:bottom w:val="none" w:sz="0" w:space="0" w:color="auto"/>
            <w:right w:val="none" w:sz="0" w:space="0" w:color="auto"/>
          </w:divBdr>
        </w:div>
        <w:div w:id="1855411338">
          <w:marLeft w:val="480"/>
          <w:marRight w:val="0"/>
          <w:marTop w:val="0"/>
          <w:marBottom w:val="0"/>
          <w:divBdr>
            <w:top w:val="none" w:sz="0" w:space="0" w:color="auto"/>
            <w:left w:val="none" w:sz="0" w:space="0" w:color="auto"/>
            <w:bottom w:val="none" w:sz="0" w:space="0" w:color="auto"/>
            <w:right w:val="none" w:sz="0" w:space="0" w:color="auto"/>
          </w:divBdr>
        </w:div>
      </w:divsChild>
    </w:div>
    <w:div w:id="1350065787">
      <w:bodyDiv w:val="1"/>
      <w:marLeft w:val="0"/>
      <w:marRight w:val="0"/>
      <w:marTop w:val="0"/>
      <w:marBottom w:val="0"/>
      <w:divBdr>
        <w:top w:val="none" w:sz="0" w:space="0" w:color="auto"/>
        <w:left w:val="none" w:sz="0" w:space="0" w:color="auto"/>
        <w:bottom w:val="none" w:sz="0" w:space="0" w:color="auto"/>
        <w:right w:val="none" w:sz="0" w:space="0" w:color="auto"/>
      </w:divBdr>
      <w:divsChild>
        <w:div w:id="559513460">
          <w:marLeft w:val="640"/>
          <w:marRight w:val="0"/>
          <w:marTop w:val="0"/>
          <w:marBottom w:val="0"/>
          <w:divBdr>
            <w:top w:val="none" w:sz="0" w:space="0" w:color="auto"/>
            <w:left w:val="none" w:sz="0" w:space="0" w:color="auto"/>
            <w:bottom w:val="none" w:sz="0" w:space="0" w:color="auto"/>
            <w:right w:val="none" w:sz="0" w:space="0" w:color="auto"/>
          </w:divBdr>
        </w:div>
        <w:div w:id="606548184">
          <w:marLeft w:val="640"/>
          <w:marRight w:val="0"/>
          <w:marTop w:val="0"/>
          <w:marBottom w:val="0"/>
          <w:divBdr>
            <w:top w:val="none" w:sz="0" w:space="0" w:color="auto"/>
            <w:left w:val="none" w:sz="0" w:space="0" w:color="auto"/>
            <w:bottom w:val="none" w:sz="0" w:space="0" w:color="auto"/>
            <w:right w:val="none" w:sz="0" w:space="0" w:color="auto"/>
          </w:divBdr>
        </w:div>
        <w:div w:id="1420102815">
          <w:marLeft w:val="640"/>
          <w:marRight w:val="0"/>
          <w:marTop w:val="0"/>
          <w:marBottom w:val="0"/>
          <w:divBdr>
            <w:top w:val="none" w:sz="0" w:space="0" w:color="auto"/>
            <w:left w:val="none" w:sz="0" w:space="0" w:color="auto"/>
            <w:bottom w:val="none" w:sz="0" w:space="0" w:color="auto"/>
            <w:right w:val="none" w:sz="0" w:space="0" w:color="auto"/>
          </w:divBdr>
        </w:div>
        <w:div w:id="1019618999">
          <w:marLeft w:val="640"/>
          <w:marRight w:val="0"/>
          <w:marTop w:val="0"/>
          <w:marBottom w:val="0"/>
          <w:divBdr>
            <w:top w:val="none" w:sz="0" w:space="0" w:color="auto"/>
            <w:left w:val="none" w:sz="0" w:space="0" w:color="auto"/>
            <w:bottom w:val="none" w:sz="0" w:space="0" w:color="auto"/>
            <w:right w:val="none" w:sz="0" w:space="0" w:color="auto"/>
          </w:divBdr>
        </w:div>
        <w:div w:id="1002002480">
          <w:marLeft w:val="640"/>
          <w:marRight w:val="0"/>
          <w:marTop w:val="0"/>
          <w:marBottom w:val="0"/>
          <w:divBdr>
            <w:top w:val="none" w:sz="0" w:space="0" w:color="auto"/>
            <w:left w:val="none" w:sz="0" w:space="0" w:color="auto"/>
            <w:bottom w:val="none" w:sz="0" w:space="0" w:color="auto"/>
            <w:right w:val="none" w:sz="0" w:space="0" w:color="auto"/>
          </w:divBdr>
        </w:div>
        <w:div w:id="1436827130">
          <w:marLeft w:val="640"/>
          <w:marRight w:val="0"/>
          <w:marTop w:val="0"/>
          <w:marBottom w:val="0"/>
          <w:divBdr>
            <w:top w:val="none" w:sz="0" w:space="0" w:color="auto"/>
            <w:left w:val="none" w:sz="0" w:space="0" w:color="auto"/>
            <w:bottom w:val="none" w:sz="0" w:space="0" w:color="auto"/>
            <w:right w:val="none" w:sz="0" w:space="0" w:color="auto"/>
          </w:divBdr>
        </w:div>
        <w:div w:id="702748030">
          <w:marLeft w:val="640"/>
          <w:marRight w:val="0"/>
          <w:marTop w:val="0"/>
          <w:marBottom w:val="0"/>
          <w:divBdr>
            <w:top w:val="none" w:sz="0" w:space="0" w:color="auto"/>
            <w:left w:val="none" w:sz="0" w:space="0" w:color="auto"/>
            <w:bottom w:val="none" w:sz="0" w:space="0" w:color="auto"/>
            <w:right w:val="none" w:sz="0" w:space="0" w:color="auto"/>
          </w:divBdr>
        </w:div>
        <w:div w:id="565803025">
          <w:marLeft w:val="640"/>
          <w:marRight w:val="0"/>
          <w:marTop w:val="0"/>
          <w:marBottom w:val="0"/>
          <w:divBdr>
            <w:top w:val="none" w:sz="0" w:space="0" w:color="auto"/>
            <w:left w:val="none" w:sz="0" w:space="0" w:color="auto"/>
            <w:bottom w:val="none" w:sz="0" w:space="0" w:color="auto"/>
            <w:right w:val="none" w:sz="0" w:space="0" w:color="auto"/>
          </w:divBdr>
        </w:div>
        <w:div w:id="1510216292">
          <w:marLeft w:val="640"/>
          <w:marRight w:val="0"/>
          <w:marTop w:val="0"/>
          <w:marBottom w:val="0"/>
          <w:divBdr>
            <w:top w:val="none" w:sz="0" w:space="0" w:color="auto"/>
            <w:left w:val="none" w:sz="0" w:space="0" w:color="auto"/>
            <w:bottom w:val="none" w:sz="0" w:space="0" w:color="auto"/>
            <w:right w:val="none" w:sz="0" w:space="0" w:color="auto"/>
          </w:divBdr>
        </w:div>
        <w:div w:id="488012180">
          <w:marLeft w:val="640"/>
          <w:marRight w:val="0"/>
          <w:marTop w:val="0"/>
          <w:marBottom w:val="0"/>
          <w:divBdr>
            <w:top w:val="none" w:sz="0" w:space="0" w:color="auto"/>
            <w:left w:val="none" w:sz="0" w:space="0" w:color="auto"/>
            <w:bottom w:val="none" w:sz="0" w:space="0" w:color="auto"/>
            <w:right w:val="none" w:sz="0" w:space="0" w:color="auto"/>
          </w:divBdr>
        </w:div>
        <w:div w:id="1473209113">
          <w:marLeft w:val="640"/>
          <w:marRight w:val="0"/>
          <w:marTop w:val="0"/>
          <w:marBottom w:val="0"/>
          <w:divBdr>
            <w:top w:val="none" w:sz="0" w:space="0" w:color="auto"/>
            <w:left w:val="none" w:sz="0" w:space="0" w:color="auto"/>
            <w:bottom w:val="none" w:sz="0" w:space="0" w:color="auto"/>
            <w:right w:val="none" w:sz="0" w:space="0" w:color="auto"/>
          </w:divBdr>
        </w:div>
        <w:div w:id="1632829946">
          <w:marLeft w:val="640"/>
          <w:marRight w:val="0"/>
          <w:marTop w:val="0"/>
          <w:marBottom w:val="0"/>
          <w:divBdr>
            <w:top w:val="none" w:sz="0" w:space="0" w:color="auto"/>
            <w:left w:val="none" w:sz="0" w:space="0" w:color="auto"/>
            <w:bottom w:val="none" w:sz="0" w:space="0" w:color="auto"/>
            <w:right w:val="none" w:sz="0" w:space="0" w:color="auto"/>
          </w:divBdr>
        </w:div>
        <w:div w:id="1787968233">
          <w:marLeft w:val="640"/>
          <w:marRight w:val="0"/>
          <w:marTop w:val="0"/>
          <w:marBottom w:val="0"/>
          <w:divBdr>
            <w:top w:val="none" w:sz="0" w:space="0" w:color="auto"/>
            <w:left w:val="none" w:sz="0" w:space="0" w:color="auto"/>
            <w:bottom w:val="none" w:sz="0" w:space="0" w:color="auto"/>
            <w:right w:val="none" w:sz="0" w:space="0" w:color="auto"/>
          </w:divBdr>
        </w:div>
        <w:div w:id="444082308">
          <w:marLeft w:val="640"/>
          <w:marRight w:val="0"/>
          <w:marTop w:val="0"/>
          <w:marBottom w:val="0"/>
          <w:divBdr>
            <w:top w:val="none" w:sz="0" w:space="0" w:color="auto"/>
            <w:left w:val="none" w:sz="0" w:space="0" w:color="auto"/>
            <w:bottom w:val="none" w:sz="0" w:space="0" w:color="auto"/>
            <w:right w:val="none" w:sz="0" w:space="0" w:color="auto"/>
          </w:divBdr>
        </w:div>
        <w:div w:id="1777361656">
          <w:marLeft w:val="640"/>
          <w:marRight w:val="0"/>
          <w:marTop w:val="0"/>
          <w:marBottom w:val="0"/>
          <w:divBdr>
            <w:top w:val="none" w:sz="0" w:space="0" w:color="auto"/>
            <w:left w:val="none" w:sz="0" w:space="0" w:color="auto"/>
            <w:bottom w:val="none" w:sz="0" w:space="0" w:color="auto"/>
            <w:right w:val="none" w:sz="0" w:space="0" w:color="auto"/>
          </w:divBdr>
        </w:div>
        <w:div w:id="1494639136">
          <w:marLeft w:val="640"/>
          <w:marRight w:val="0"/>
          <w:marTop w:val="0"/>
          <w:marBottom w:val="0"/>
          <w:divBdr>
            <w:top w:val="none" w:sz="0" w:space="0" w:color="auto"/>
            <w:left w:val="none" w:sz="0" w:space="0" w:color="auto"/>
            <w:bottom w:val="none" w:sz="0" w:space="0" w:color="auto"/>
            <w:right w:val="none" w:sz="0" w:space="0" w:color="auto"/>
          </w:divBdr>
        </w:div>
        <w:div w:id="441346004">
          <w:marLeft w:val="640"/>
          <w:marRight w:val="0"/>
          <w:marTop w:val="0"/>
          <w:marBottom w:val="0"/>
          <w:divBdr>
            <w:top w:val="none" w:sz="0" w:space="0" w:color="auto"/>
            <w:left w:val="none" w:sz="0" w:space="0" w:color="auto"/>
            <w:bottom w:val="none" w:sz="0" w:space="0" w:color="auto"/>
            <w:right w:val="none" w:sz="0" w:space="0" w:color="auto"/>
          </w:divBdr>
        </w:div>
        <w:div w:id="1225988872">
          <w:marLeft w:val="640"/>
          <w:marRight w:val="0"/>
          <w:marTop w:val="0"/>
          <w:marBottom w:val="0"/>
          <w:divBdr>
            <w:top w:val="none" w:sz="0" w:space="0" w:color="auto"/>
            <w:left w:val="none" w:sz="0" w:space="0" w:color="auto"/>
            <w:bottom w:val="none" w:sz="0" w:space="0" w:color="auto"/>
            <w:right w:val="none" w:sz="0" w:space="0" w:color="auto"/>
          </w:divBdr>
        </w:div>
        <w:div w:id="220215128">
          <w:marLeft w:val="640"/>
          <w:marRight w:val="0"/>
          <w:marTop w:val="0"/>
          <w:marBottom w:val="0"/>
          <w:divBdr>
            <w:top w:val="none" w:sz="0" w:space="0" w:color="auto"/>
            <w:left w:val="none" w:sz="0" w:space="0" w:color="auto"/>
            <w:bottom w:val="none" w:sz="0" w:space="0" w:color="auto"/>
            <w:right w:val="none" w:sz="0" w:space="0" w:color="auto"/>
          </w:divBdr>
        </w:div>
        <w:div w:id="1179201549">
          <w:marLeft w:val="640"/>
          <w:marRight w:val="0"/>
          <w:marTop w:val="0"/>
          <w:marBottom w:val="0"/>
          <w:divBdr>
            <w:top w:val="none" w:sz="0" w:space="0" w:color="auto"/>
            <w:left w:val="none" w:sz="0" w:space="0" w:color="auto"/>
            <w:bottom w:val="none" w:sz="0" w:space="0" w:color="auto"/>
            <w:right w:val="none" w:sz="0" w:space="0" w:color="auto"/>
          </w:divBdr>
        </w:div>
        <w:div w:id="1816679365">
          <w:marLeft w:val="640"/>
          <w:marRight w:val="0"/>
          <w:marTop w:val="0"/>
          <w:marBottom w:val="0"/>
          <w:divBdr>
            <w:top w:val="none" w:sz="0" w:space="0" w:color="auto"/>
            <w:left w:val="none" w:sz="0" w:space="0" w:color="auto"/>
            <w:bottom w:val="none" w:sz="0" w:space="0" w:color="auto"/>
            <w:right w:val="none" w:sz="0" w:space="0" w:color="auto"/>
          </w:divBdr>
        </w:div>
        <w:div w:id="1101797953">
          <w:marLeft w:val="640"/>
          <w:marRight w:val="0"/>
          <w:marTop w:val="0"/>
          <w:marBottom w:val="0"/>
          <w:divBdr>
            <w:top w:val="none" w:sz="0" w:space="0" w:color="auto"/>
            <w:left w:val="none" w:sz="0" w:space="0" w:color="auto"/>
            <w:bottom w:val="none" w:sz="0" w:space="0" w:color="auto"/>
            <w:right w:val="none" w:sz="0" w:space="0" w:color="auto"/>
          </w:divBdr>
        </w:div>
        <w:div w:id="821891321">
          <w:marLeft w:val="640"/>
          <w:marRight w:val="0"/>
          <w:marTop w:val="0"/>
          <w:marBottom w:val="0"/>
          <w:divBdr>
            <w:top w:val="none" w:sz="0" w:space="0" w:color="auto"/>
            <w:left w:val="none" w:sz="0" w:space="0" w:color="auto"/>
            <w:bottom w:val="none" w:sz="0" w:space="0" w:color="auto"/>
            <w:right w:val="none" w:sz="0" w:space="0" w:color="auto"/>
          </w:divBdr>
        </w:div>
        <w:div w:id="1043286294">
          <w:marLeft w:val="640"/>
          <w:marRight w:val="0"/>
          <w:marTop w:val="0"/>
          <w:marBottom w:val="0"/>
          <w:divBdr>
            <w:top w:val="none" w:sz="0" w:space="0" w:color="auto"/>
            <w:left w:val="none" w:sz="0" w:space="0" w:color="auto"/>
            <w:bottom w:val="none" w:sz="0" w:space="0" w:color="auto"/>
            <w:right w:val="none" w:sz="0" w:space="0" w:color="auto"/>
          </w:divBdr>
        </w:div>
        <w:div w:id="2136364215">
          <w:marLeft w:val="640"/>
          <w:marRight w:val="0"/>
          <w:marTop w:val="0"/>
          <w:marBottom w:val="0"/>
          <w:divBdr>
            <w:top w:val="none" w:sz="0" w:space="0" w:color="auto"/>
            <w:left w:val="none" w:sz="0" w:space="0" w:color="auto"/>
            <w:bottom w:val="none" w:sz="0" w:space="0" w:color="auto"/>
            <w:right w:val="none" w:sz="0" w:space="0" w:color="auto"/>
          </w:divBdr>
        </w:div>
        <w:div w:id="102386301">
          <w:marLeft w:val="640"/>
          <w:marRight w:val="0"/>
          <w:marTop w:val="0"/>
          <w:marBottom w:val="0"/>
          <w:divBdr>
            <w:top w:val="none" w:sz="0" w:space="0" w:color="auto"/>
            <w:left w:val="none" w:sz="0" w:space="0" w:color="auto"/>
            <w:bottom w:val="none" w:sz="0" w:space="0" w:color="auto"/>
            <w:right w:val="none" w:sz="0" w:space="0" w:color="auto"/>
          </w:divBdr>
        </w:div>
        <w:div w:id="1260600287">
          <w:marLeft w:val="640"/>
          <w:marRight w:val="0"/>
          <w:marTop w:val="0"/>
          <w:marBottom w:val="0"/>
          <w:divBdr>
            <w:top w:val="none" w:sz="0" w:space="0" w:color="auto"/>
            <w:left w:val="none" w:sz="0" w:space="0" w:color="auto"/>
            <w:bottom w:val="none" w:sz="0" w:space="0" w:color="auto"/>
            <w:right w:val="none" w:sz="0" w:space="0" w:color="auto"/>
          </w:divBdr>
        </w:div>
        <w:div w:id="1835074267">
          <w:marLeft w:val="640"/>
          <w:marRight w:val="0"/>
          <w:marTop w:val="0"/>
          <w:marBottom w:val="0"/>
          <w:divBdr>
            <w:top w:val="none" w:sz="0" w:space="0" w:color="auto"/>
            <w:left w:val="none" w:sz="0" w:space="0" w:color="auto"/>
            <w:bottom w:val="none" w:sz="0" w:space="0" w:color="auto"/>
            <w:right w:val="none" w:sz="0" w:space="0" w:color="auto"/>
          </w:divBdr>
        </w:div>
        <w:div w:id="657921460">
          <w:marLeft w:val="640"/>
          <w:marRight w:val="0"/>
          <w:marTop w:val="0"/>
          <w:marBottom w:val="0"/>
          <w:divBdr>
            <w:top w:val="none" w:sz="0" w:space="0" w:color="auto"/>
            <w:left w:val="none" w:sz="0" w:space="0" w:color="auto"/>
            <w:bottom w:val="none" w:sz="0" w:space="0" w:color="auto"/>
            <w:right w:val="none" w:sz="0" w:space="0" w:color="auto"/>
          </w:divBdr>
        </w:div>
        <w:div w:id="438725395">
          <w:marLeft w:val="640"/>
          <w:marRight w:val="0"/>
          <w:marTop w:val="0"/>
          <w:marBottom w:val="0"/>
          <w:divBdr>
            <w:top w:val="none" w:sz="0" w:space="0" w:color="auto"/>
            <w:left w:val="none" w:sz="0" w:space="0" w:color="auto"/>
            <w:bottom w:val="none" w:sz="0" w:space="0" w:color="auto"/>
            <w:right w:val="none" w:sz="0" w:space="0" w:color="auto"/>
          </w:divBdr>
        </w:div>
        <w:div w:id="1731264955">
          <w:marLeft w:val="640"/>
          <w:marRight w:val="0"/>
          <w:marTop w:val="0"/>
          <w:marBottom w:val="0"/>
          <w:divBdr>
            <w:top w:val="none" w:sz="0" w:space="0" w:color="auto"/>
            <w:left w:val="none" w:sz="0" w:space="0" w:color="auto"/>
            <w:bottom w:val="none" w:sz="0" w:space="0" w:color="auto"/>
            <w:right w:val="none" w:sz="0" w:space="0" w:color="auto"/>
          </w:divBdr>
        </w:div>
        <w:div w:id="1947887917">
          <w:marLeft w:val="640"/>
          <w:marRight w:val="0"/>
          <w:marTop w:val="0"/>
          <w:marBottom w:val="0"/>
          <w:divBdr>
            <w:top w:val="none" w:sz="0" w:space="0" w:color="auto"/>
            <w:left w:val="none" w:sz="0" w:space="0" w:color="auto"/>
            <w:bottom w:val="none" w:sz="0" w:space="0" w:color="auto"/>
            <w:right w:val="none" w:sz="0" w:space="0" w:color="auto"/>
          </w:divBdr>
        </w:div>
        <w:div w:id="2066560112">
          <w:marLeft w:val="640"/>
          <w:marRight w:val="0"/>
          <w:marTop w:val="0"/>
          <w:marBottom w:val="0"/>
          <w:divBdr>
            <w:top w:val="none" w:sz="0" w:space="0" w:color="auto"/>
            <w:left w:val="none" w:sz="0" w:space="0" w:color="auto"/>
            <w:bottom w:val="none" w:sz="0" w:space="0" w:color="auto"/>
            <w:right w:val="none" w:sz="0" w:space="0" w:color="auto"/>
          </w:divBdr>
        </w:div>
        <w:div w:id="931743711">
          <w:marLeft w:val="640"/>
          <w:marRight w:val="0"/>
          <w:marTop w:val="0"/>
          <w:marBottom w:val="0"/>
          <w:divBdr>
            <w:top w:val="none" w:sz="0" w:space="0" w:color="auto"/>
            <w:left w:val="none" w:sz="0" w:space="0" w:color="auto"/>
            <w:bottom w:val="none" w:sz="0" w:space="0" w:color="auto"/>
            <w:right w:val="none" w:sz="0" w:space="0" w:color="auto"/>
          </w:divBdr>
        </w:div>
        <w:div w:id="1134446062">
          <w:marLeft w:val="640"/>
          <w:marRight w:val="0"/>
          <w:marTop w:val="0"/>
          <w:marBottom w:val="0"/>
          <w:divBdr>
            <w:top w:val="none" w:sz="0" w:space="0" w:color="auto"/>
            <w:left w:val="none" w:sz="0" w:space="0" w:color="auto"/>
            <w:bottom w:val="none" w:sz="0" w:space="0" w:color="auto"/>
            <w:right w:val="none" w:sz="0" w:space="0" w:color="auto"/>
          </w:divBdr>
        </w:div>
        <w:div w:id="1456211412">
          <w:marLeft w:val="640"/>
          <w:marRight w:val="0"/>
          <w:marTop w:val="0"/>
          <w:marBottom w:val="0"/>
          <w:divBdr>
            <w:top w:val="none" w:sz="0" w:space="0" w:color="auto"/>
            <w:left w:val="none" w:sz="0" w:space="0" w:color="auto"/>
            <w:bottom w:val="none" w:sz="0" w:space="0" w:color="auto"/>
            <w:right w:val="none" w:sz="0" w:space="0" w:color="auto"/>
          </w:divBdr>
        </w:div>
        <w:div w:id="446972483">
          <w:marLeft w:val="640"/>
          <w:marRight w:val="0"/>
          <w:marTop w:val="0"/>
          <w:marBottom w:val="0"/>
          <w:divBdr>
            <w:top w:val="none" w:sz="0" w:space="0" w:color="auto"/>
            <w:left w:val="none" w:sz="0" w:space="0" w:color="auto"/>
            <w:bottom w:val="none" w:sz="0" w:space="0" w:color="auto"/>
            <w:right w:val="none" w:sz="0" w:space="0" w:color="auto"/>
          </w:divBdr>
        </w:div>
        <w:div w:id="390734174">
          <w:marLeft w:val="640"/>
          <w:marRight w:val="0"/>
          <w:marTop w:val="0"/>
          <w:marBottom w:val="0"/>
          <w:divBdr>
            <w:top w:val="none" w:sz="0" w:space="0" w:color="auto"/>
            <w:left w:val="none" w:sz="0" w:space="0" w:color="auto"/>
            <w:bottom w:val="none" w:sz="0" w:space="0" w:color="auto"/>
            <w:right w:val="none" w:sz="0" w:space="0" w:color="auto"/>
          </w:divBdr>
        </w:div>
        <w:div w:id="715742994">
          <w:marLeft w:val="640"/>
          <w:marRight w:val="0"/>
          <w:marTop w:val="0"/>
          <w:marBottom w:val="0"/>
          <w:divBdr>
            <w:top w:val="none" w:sz="0" w:space="0" w:color="auto"/>
            <w:left w:val="none" w:sz="0" w:space="0" w:color="auto"/>
            <w:bottom w:val="none" w:sz="0" w:space="0" w:color="auto"/>
            <w:right w:val="none" w:sz="0" w:space="0" w:color="auto"/>
          </w:divBdr>
        </w:div>
        <w:div w:id="1684700252">
          <w:marLeft w:val="640"/>
          <w:marRight w:val="0"/>
          <w:marTop w:val="0"/>
          <w:marBottom w:val="0"/>
          <w:divBdr>
            <w:top w:val="none" w:sz="0" w:space="0" w:color="auto"/>
            <w:left w:val="none" w:sz="0" w:space="0" w:color="auto"/>
            <w:bottom w:val="none" w:sz="0" w:space="0" w:color="auto"/>
            <w:right w:val="none" w:sz="0" w:space="0" w:color="auto"/>
          </w:divBdr>
        </w:div>
        <w:div w:id="2054882375">
          <w:marLeft w:val="640"/>
          <w:marRight w:val="0"/>
          <w:marTop w:val="0"/>
          <w:marBottom w:val="0"/>
          <w:divBdr>
            <w:top w:val="none" w:sz="0" w:space="0" w:color="auto"/>
            <w:left w:val="none" w:sz="0" w:space="0" w:color="auto"/>
            <w:bottom w:val="none" w:sz="0" w:space="0" w:color="auto"/>
            <w:right w:val="none" w:sz="0" w:space="0" w:color="auto"/>
          </w:divBdr>
        </w:div>
        <w:div w:id="556431495">
          <w:marLeft w:val="640"/>
          <w:marRight w:val="0"/>
          <w:marTop w:val="0"/>
          <w:marBottom w:val="0"/>
          <w:divBdr>
            <w:top w:val="none" w:sz="0" w:space="0" w:color="auto"/>
            <w:left w:val="none" w:sz="0" w:space="0" w:color="auto"/>
            <w:bottom w:val="none" w:sz="0" w:space="0" w:color="auto"/>
            <w:right w:val="none" w:sz="0" w:space="0" w:color="auto"/>
          </w:divBdr>
        </w:div>
        <w:div w:id="2016230231">
          <w:marLeft w:val="640"/>
          <w:marRight w:val="0"/>
          <w:marTop w:val="0"/>
          <w:marBottom w:val="0"/>
          <w:divBdr>
            <w:top w:val="none" w:sz="0" w:space="0" w:color="auto"/>
            <w:left w:val="none" w:sz="0" w:space="0" w:color="auto"/>
            <w:bottom w:val="none" w:sz="0" w:space="0" w:color="auto"/>
            <w:right w:val="none" w:sz="0" w:space="0" w:color="auto"/>
          </w:divBdr>
        </w:div>
        <w:div w:id="325011600">
          <w:marLeft w:val="640"/>
          <w:marRight w:val="0"/>
          <w:marTop w:val="0"/>
          <w:marBottom w:val="0"/>
          <w:divBdr>
            <w:top w:val="none" w:sz="0" w:space="0" w:color="auto"/>
            <w:left w:val="none" w:sz="0" w:space="0" w:color="auto"/>
            <w:bottom w:val="none" w:sz="0" w:space="0" w:color="auto"/>
            <w:right w:val="none" w:sz="0" w:space="0" w:color="auto"/>
          </w:divBdr>
        </w:div>
        <w:div w:id="1247300293">
          <w:marLeft w:val="640"/>
          <w:marRight w:val="0"/>
          <w:marTop w:val="0"/>
          <w:marBottom w:val="0"/>
          <w:divBdr>
            <w:top w:val="none" w:sz="0" w:space="0" w:color="auto"/>
            <w:left w:val="none" w:sz="0" w:space="0" w:color="auto"/>
            <w:bottom w:val="none" w:sz="0" w:space="0" w:color="auto"/>
            <w:right w:val="none" w:sz="0" w:space="0" w:color="auto"/>
          </w:divBdr>
        </w:div>
        <w:div w:id="215555170">
          <w:marLeft w:val="640"/>
          <w:marRight w:val="0"/>
          <w:marTop w:val="0"/>
          <w:marBottom w:val="0"/>
          <w:divBdr>
            <w:top w:val="none" w:sz="0" w:space="0" w:color="auto"/>
            <w:left w:val="none" w:sz="0" w:space="0" w:color="auto"/>
            <w:bottom w:val="none" w:sz="0" w:space="0" w:color="auto"/>
            <w:right w:val="none" w:sz="0" w:space="0" w:color="auto"/>
          </w:divBdr>
        </w:div>
        <w:div w:id="1841891091">
          <w:marLeft w:val="640"/>
          <w:marRight w:val="0"/>
          <w:marTop w:val="0"/>
          <w:marBottom w:val="0"/>
          <w:divBdr>
            <w:top w:val="none" w:sz="0" w:space="0" w:color="auto"/>
            <w:left w:val="none" w:sz="0" w:space="0" w:color="auto"/>
            <w:bottom w:val="none" w:sz="0" w:space="0" w:color="auto"/>
            <w:right w:val="none" w:sz="0" w:space="0" w:color="auto"/>
          </w:divBdr>
        </w:div>
        <w:div w:id="3366037">
          <w:marLeft w:val="640"/>
          <w:marRight w:val="0"/>
          <w:marTop w:val="0"/>
          <w:marBottom w:val="0"/>
          <w:divBdr>
            <w:top w:val="none" w:sz="0" w:space="0" w:color="auto"/>
            <w:left w:val="none" w:sz="0" w:space="0" w:color="auto"/>
            <w:bottom w:val="none" w:sz="0" w:space="0" w:color="auto"/>
            <w:right w:val="none" w:sz="0" w:space="0" w:color="auto"/>
          </w:divBdr>
        </w:div>
        <w:div w:id="1668358590">
          <w:marLeft w:val="640"/>
          <w:marRight w:val="0"/>
          <w:marTop w:val="0"/>
          <w:marBottom w:val="0"/>
          <w:divBdr>
            <w:top w:val="none" w:sz="0" w:space="0" w:color="auto"/>
            <w:left w:val="none" w:sz="0" w:space="0" w:color="auto"/>
            <w:bottom w:val="none" w:sz="0" w:space="0" w:color="auto"/>
            <w:right w:val="none" w:sz="0" w:space="0" w:color="auto"/>
          </w:divBdr>
        </w:div>
        <w:div w:id="267399240">
          <w:marLeft w:val="640"/>
          <w:marRight w:val="0"/>
          <w:marTop w:val="0"/>
          <w:marBottom w:val="0"/>
          <w:divBdr>
            <w:top w:val="none" w:sz="0" w:space="0" w:color="auto"/>
            <w:left w:val="none" w:sz="0" w:space="0" w:color="auto"/>
            <w:bottom w:val="none" w:sz="0" w:space="0" w:color="auto"/>
            <w:right w:val="none" w:sz="0" w:space="0" w:color="auto"/>
          </w:divBdr>
        </w:div>
        <w:div w:id="1391466885">
          <w:marLeft w:val="640"/>
          <w:marRight w:val="0"/>
          <w:marTop w:val="0"/>
          <w:marBottom w:val="0"/>
          <w:divBdr>
            <w:top w:val="none" w:sz="0" w:space="0" w:color="auto"/>
            <w:left w:val="none" w:sz="0" w:space="0" w:color="auto"/>
            <w:bottom w:val="none" w:sz="0" w:space="0" w:color="auto"/>
            <w:right w:val="none" w:sz="0" w:space="0" w:color="auto"/>
          </w:divBdr>
        </w:div>
        <w:div w:id="129175509">
          <w:marLeft w:val="640"/>
          <w:marRight w:val="0"/>
          <w:marTop w:val="0"/>
          <w:marBottom w:val="0"/>
          <w:divBdr>
            <w:top w:val="none" w:sz="0" w:space="0" w:color="auto"/>
            <w:left w:val="none" w:sz="0" w:space="0" w:color="auto"/>
            <w:bottom w:val="none" w:sz="0" w:space="0" w:color="auto"/>
            <w:right w:val="none" w:sz="0" w:space="0" w:color="auto"/>
          </w:divBdr>
        </w:div>
        <w:div w:id="2062903051">
          <w:marLeft w:val="640"/>
          <w:marRight w:val="0"/>
          <w:marTop w:val="0"/>
          <w:marBottom w:val="0"/>
          <w:divBdr>
            <w:top w:val="none" w:sz="0" w:space="0" w:color="auto"/>
            <w:left w:val="none" w:sz="0" w:space="0" w:color="auto"/>
            <w:bottom w:val="none" w:sz="0" w:space="0" w:color="auto"/>
            <w:right w:val="none" w:sz="0" w:space="0" w:color="auto"/>
          </w:divBdr>
        </w:div>
        <w:div w:id="729227112">
          <w:marLeft w:val="640"/>
          <w:marRight w:val="0"/>
          <w:marTop w:val="0"/>
          <w:marBottom w:val="0"/>
          <w:divBdr>
            <w:top w:val="none" w:sz="0" w:space="0" w:color="auto"/>
            <w:left w:val="none" w:sz="0" w:space="0" w:color="auto"/>
            <w:bottom w:val="none" w:sz="0" w:space="0" w:color="auto"/>
            <w:right w:val="none" w:sz="0" w:space="0" w:color="auto"/>
          </w:divBdr>
        </w:div>
        <w:div w:id="1982342798">
          <w:marLeft w:val="640"/>
          <w:marRight w:val="0"/>
          <w:marTop w:val="0"/>
          <w:marBottom w:val="0"/>
          <w:divBdr>
            <w:top w:val="none" w:sz="0" w:space="0" w:color="auto"/>
            <w:left w:val="none" w:sz="0" w:space="0" w:color="auto"/>
            <w:bottom w:val="none" w:sz="0" w:space="0" w:color="auto"/>
            <w:right w:val="none" w:sz="0" w:space="0" w:color="auto"/>
          </w:divBdr>
        </w:div>
        <w:div w:id="997617381">
          <w:marLeft w:val="640"/>
          <w:marRight w:val="0"/>
          <w:marTop w:val="0"/>
          <w:marBottom w:val="0"/>
          <w:divBdr>
            <w:top w:val="none" w:sz="0" w:space="0" w:color="auto"/>
            <w:left w:val="none" w:sz="0" w:space="0" w:color="auto"/>
            <w:bottom w:val="none" w:sz="0" w:space="0" w:color="auto"/>
            <w:right w:val="none" w:sz="0" w:space="0" w:color="auto"/>
          </w:divBdr>
        </w:div>
        <w:div w:id="1616905472">
          <w:marLeft w:val="640"/>
          <w:marRight w:val="0"/>
          <w:marTop w:val="0"/>
          <w:marBottom w:val="0"/>
          <w:divBdr>
            <w:top w:val="none" w:sz="0" w:space="0" w:color="auto"/>
            <w:left w:val="none" w:sz="0" w:space="0" w:color="auto"/>
            <w:bottom w:val="none" w:sz="0" w:space="0" w:color="auto"/>
            <w:right w:val="none" w:sz="0" w:space="0" w:color="auto"/>
          </w:divBdr>
        </w:div>
        <w:div w:id="1253508504">
          <w:marLeft w:val="640"/>
          <w:marRight w:val="0"/>
          <w:marTop w:val="0"/>
          <w:marBottom w:val="0"/>
          <w:divBdr>
            <w:top w:val="none" w:sz="0" w:space="0" w:color="auto"/>
            <w:left w:val="none" w:sz="0" w:space="0" w:color="auto"/>
            <w:bottom w:val="none" w:sz="0" w:space="0" w:color="auto"/>
            <w:right w:val="none" w:sz="0" w:space="0" w:color="auto"/>
          </w:divBdr>
        </w:div>
        <w:div w:id="454296137">
          <w:marLeft w:val="640"/>
          <w:marRight w:val="0"/>
          <w:marTop w:val="0"/>
          <w:marBottom w:val="0"/>
          <w:divBdr>
            <w:top w:val="none" w:sz="0" w:space="0" w:color="auto"/>
            <w:left w:val="none" w:sz="0" w:space="0" w:color="auto"/>
            <w:bottom w:val="none" w:sz="0" w:space="0" w:color="auto"/>
            <w:right w:val="none" w:sz="0" w:space="0" w:color="auto"/>
          </w:divBdr>
        </w:div>
        <w:div w:id="976374370">
          <w:marLeft w:val="640"/>
          <w:marRight w:val="0"/>
          <w:marTop w:val="0"/>
          <w:marBottom w:val="0"/>
          <w:divBdr>
            <w:top w:val="none" w:sz="0" w:space="0" w:color="auto"/>
            <w:left w:val="none" w:sz="0" w:space="0" w:color="auto"/>
            <w:bottom w:val="none" w:sz="0" w:space="0" w:color="auto"/>
            <w:right w:val="none" w:sz="0" w:space="0" w:color="auto"/>
          </w:divBdr>
        </w:div>
        <w:div w:id="867523444">
          <w:marLeft w:val="640"/>
          <w:marRight w:val="0"/>
          <w:marTop w:val="0"/>
          <w:marBottom w:val="0"/>
          <w:divBdr>
            <w:top w:val="none" w:sz="0" w:space="0" w:color="auto"/>
            <w:left w:val="none" w:sz="0" w:space="0" w:color="auto"/>
            <w:bottom w:val="none" w:sz="0" w:space="0" w:color="auto"/>
            <w:right w:val="none" w:sz="0" w:space="0" w:color="auto"/>
          </w:divBdr>
        </w:div>
        <w:div w:id="565799315">
          <w:marLeft w:val="640"/>
          <w:marRight w:val="0"/>
          <w:marTop w:val="0"/>
          <w:marBottom w:val="0"/>
          <w:divBdr>
            <w:top w:val="none" w:sz="0" w:space="0" w:color="auto"/>
            <w:left w:val="none" w:sz="0" w:space="0" w:color="auto"/>
            <w:bottom w:val="none" w:sz="0" w:space="0" w:color="auto"/>
            <w:right w:val="none" w:sz="0" w:space="0" w:color="auto"/>
          </w:divBdr>
        </w:div>
        <w:div w:id="1091049783">
          <w:marLeft w:val="640"/>
          <w:marRight w:val="0"/>
          <w:marTop w:val="0"/>
          <w:marBottom w:val="0"/>
          <w:divBdr>
            <w:top w:val="none" w:sz="0" w:space="0" w:color="auto"/>
            <w:left w:val="none" w:sz="0" w:space="0" w:color="auto"/>
            <w:bottom w:val="none" w:sz="0" w:space="0" w:color="auto"/>
            <w:right w:val="none" w:sz="0" w:space="0" w:color="auto"/>
          </w:divBdr>
        </w:div>
        <w:div w:id="1728871240">
          <w:marLeft w:val="640"/>
          <w:marRight w:val="0"/>
          <w:marTop w:val="0"/>
          <w:marBottom w:val="0"/>
          <w:divBdr>
            <w:top w:val="none" w:sz="0" w:space="0" w:color="auto"/>
            <w:left w:val="none" w:sz="0" w:space="0" w:color="auto"/>
            <w:bottom w:val="none" w:sz="0" w:space="0" w:color="auto"/>
            <w:right w:val="none" w:sz="0" w:space="0" w:color="auto"/>
          </w:divBdr>
        </w:div>
        <w:div w:id="566576501">
          <w:marLeft w:val="640"/>
          <w:marRight w:val="0"/>
          <w:marTop w:val="0"/>
          <w:marBottom w:val="0"/>
          <w:divBdr>
            <w:top w:val="none" w:sz="0" w:space="0" w:color="auto"/>
            <w:left w:val="none" w:sz="0" w:space="0" w:color="auto"/>
            <w:bottom w:val="none" w:sz="0" w:space="0" w:color="auto"/>
            <w:right w:val="none" w:sz="0" w:space="0" w:color="auto"/>
          </w:divBdr>
        </w:div>
        <w:div w:id="1148746103">
          <w:marLeft w:val="640"/>
          <w:marRight w:val="0"/>
          <w:marTop w:val="0"/>
          <w:marBottom w:val="0"/>
          <w:divBdr>
            <w:top w:val="none" w:sz="0" w:space="0" w:color="auto"/>
            <w:left w:val="none" w:sz="0" w:space="0" w:color="auto"/>
            <w:bottom w:val="none" w:sz="0" w:space="0" w:color="auto"/>
            <w:right w:val="none" w:sz="0" w:space="0" w:color="auto"/>
          </w:divBdr>
        </w:div>
        <w:div w:id="1812744925">
          <w:marLeft w:val="640"/>
          <w:marRight w:val="0"/>
          <w:marTop w:val="0"/>
          <w:marBottom w:val="0"/>
          <w:divBdr>
            <w:top w:val="none" w:sz="0" w:space="0" w:color="auto"/>
            <w:left w:val="none" w:sz="0" w:space="0" w:color="auto"/>
            <w:bottom w:val="none" w:sz="0" w:space="0" w:color="auto"/>
            <w:right w:val="none" w:sz="0" w:space="0" w:color="auto"/>
          </w:divBdr>
        </w:div>
        <w:div w:id="805782252">
          <w:marLeft w:val="640"/>
          <w:marRight w:val="0"/>
          <w:marTop w:val="0"/>
          <w:marBottom w:val="0"/>
          <w:divBdr>
            <w:top w:val="none" w:sz="0" w:space="0" w:color="auto"/>
            <w:left w:val="none" w:sz="0" w:space="0" w:color="auto"/>
            <w:bottom w:val="none" w:sz="0" w:space="0" w:color="auto"/>
            <w:right w:val="none" w:sz="0" w:space="0" w:color="auto"/>
          </w:divBdr>
        </w:div>
        <w:div w:id="1646592892">
          <w:marLeft w:val="640"/>
          <w:marRight w:val="0"/>
          <w:marTop w:val="0"/>
          <w:marBottom w:val="0"/>
          <w:divBdr>
            <w:top w:val="none" w:sz="0" w:space="0" w:color="auto"/>
            <w:left w:val="none" w:sz="0" w:space="0" w:color="auto"/>
            <w:bottom w:val="none" w:sz="0" w:space="0" w:color="auto"/>
            <w:right w:val="none" w:sz="0" w:space="0" w:color="auto"/>
          </w:divBdr>
        </w:div>
        <w:div w:id="928201486">
          <w:marLeft w:val="640"/>
          <w:marRight w:val="0"/>
          <w:marTop w:val="0"/>
          <w:marBottom w:val="0"/>
          <w:divBdr>
            <w:top w:val="none" w:sz="0" w:space="0" w:color="auto"/>
            <w:left w:val="none" w:sz="0" w:space="0" w:color="auto"/>
            <w:bottom w:val="none" w:sz="0" w:space="0" w:color="auto"/>
            <w:right w:val="none" w:sz="0" w:space="0" w:color="auto"/>
          </w:divBdr>
        </w:div>
        <w:div w:id="463429318">
          <w:marLeft w:val="640"/>
          <w:marRight w:val="0"/>
          <w:marTop w:val="0"/>
          <w:marBottom w:val="0"/>
          <w:divBdr>
            <w:top w:val="none" w:sz="0" w:space="0" w:color="auto"/>
            <w:left w:val="none" w:sz="0" w:space="0" w:color="auto"/>
            <w:bottom w:val="none" w:sz="0" w:space="0" w:color="auto"/>
            <w:right w:val="none" w:sz="0" w:space="0" w:color="auto"/>
          </w:divBdr>
        </w:div>
        <w:div w:id="128060707">
          <w:marLeft w:val="640"/>
          <w:marRight w:val="0"/>
          <w:marTop w:val="0"/>
          <w:marBottom w:val="0"/>
          <w:divBdr>
            <w:top w:val="none" w:sz="0" w:space="0" w:color="auto"/>
            <w:left w:val="none" w:sz="0" w:space="0" w:color="auto"/>
            <w:bottom w:val="none" w:sz="0" w:space="0" w:color="auto"/>
            <w:right w:val="none" w:sz="0" w:space="0" w:color="auto"/>
          </w:divBdr>
        </w:div>
        <w:div w:id="1945261164">
          <w:marLeft w:val="640"/>
          <w:marRight w:val="0"/>
          <w:marTop w:val="0"/>
          <w:marBottom w:val="0"/>
          <w:divBdr>
            <w:top w:val="none" w:sz="0" w:space="0" w:color="auto"/>
            <w:left w:val="none" w:sz="0" w:space="0" w:color="auto"/>
            <w:bottom w:val="none" w:sz="0" w:space="0" w:color="auto"/>
            <w:right w:val="none" w:sz="0" w:space="0" w:color="auto"/>
          </w:divBdr>
        </w:div>
        <w:div w:id="1233395519">
          <w:marLeft w:val="640"/>
          <w:marRight w:val="0"/>
          <w:marTop w:val="0"/>
          <w:marBottom w:val="0"/>
          <w:divBdr>
            <w:top w:val="none" w:sz="0" w:space="0" w:color="auto"/>
            <w:left w:val="none" w:sz="0" w:space="0" w:color="auto"/>
            <w:bottom w:val="none" w:sz="0" w:space="0" w:color="auto"/>
            <w:right w:val="none" w:sz="0" w:space="0" w:color="auto"/>
          </w:divBdr>
        </w:div>
        <w:div w:id="1046178012">
          <w:marLeft w:val="640"/>
          <w:marRight w:val="0"/>
          <w:marTop w:val="0"/>
          <w:marBottom w:val="0"/>
          <w:divBdr>
            <w:top w:val="none" w:sz="0" w:space="0" w:color="auto"/>
            <w:left w:val="none" w:sz="0" w:space="0" w:color="auto"/>
            <w:bottom w:val="none" w:sz="0" w:space="0" w:color="auto"/>
            <w:right w:val="none" w:sz="0" w:space="0" w:color="auto"/>
          </w:divBdr>
        </w:div>
        <w:div w:id="1886260813">
          <w:marLeft w:val="640"/>
          <w:marRight w:val="0"/>
          <w:marTop w:val="0"/>
          <w:marBottom w:val="0"/>
          <w:divBdr>
            <w:top w:val="none" w:sz="0" w:space="0" w:color="auto"/>
            <w:left w:val="none" w:sz="0" w:space="0" w:color="auto"/>
            <w:bottom w:val="none" w:sz="0" w:space="0" w:color="auto"/>
            <w:right w:val="none" w:sz="0" w:space="0" w:color="auto"/>
          </w:divBdr>
        </w:div>
        <w:div w:id="998733569">
          <w:marLeft w:val="640"/>
          <w:marRight w:val="0"/>
          <w:marTop w:val="0"/>
          <w:marBottom w:val="0"/>
          <w:divBdr>
            <w:top w:val="none" w:sz="0" w:space="0" w:color="auto"/>
            <w:left w:val="none" w:sz="0" w:space="0" w:color="auto"/>
            <w:bottom w:val="none" w:sz="0" w:space="0" w:color="auto"/>
            <w:right w:val="none" w:sz="0" w:space="0" w:color="auto"/>
          </w:divBdr>
        </w:div>
        <w:div w:id="399256865">
          <w:marLeft w:val="640"/>
          <w:marRight w:val="0"/>
          <w:marTop w:val="0"/>
          <w:marBottom w:val="0"/>
          <w:divBdr>
            <w:top w:val="none" w:sz="0" w:space="0" w:color="auto"/>
            <w:left w:val="none" w:sz="0" w:space="0" w:color="auto"/>
            <w:bottom w:val="none" w:sz="0" w:space="0" w:color="auto"/>
            <w:right w:val="none" w:sz="0" w:space="0" w:color="auto"/>
          </w:divBdr>
        </w:div>
        <w:div w:id="1372608557">
          <w:marLeft w:val="640"/>
          <w:marRight w:val="0"/>
          <w:marTop w:val="0"/>
          <w:marBottom w:val="0"/>
          <w:divBdr>
            <w:top w:val="none" w:sz="0" w:space="0" w:color="auto"/>
            <w:left w:val="none" w:sz="0" w:space="0" w:color="auto"/>
            <w:bottom w:val="none" w:sz="0" w:space="0" w:color="auto"/>
            <w:right w:val="none" w:sz="0" w:space="0" w:color="auto"/>
          </w:divBdr>
        </w:div>
        <w:div w:id="1395620808">
          <w:marLeft w:val="640"/>
          <w:marRight w:val="0"/>
          <w:marTop w:val="0"/>
          <w:marBottom w:val="0"/>
          <w:divBdr>
            <w:top w:val="none" w:sz="0" w:space="0" w:color="auto"/>
            <w:left w:val="none" w:sz="0" w:space="0" w:color="auto"/>
            <w:bottom w:val="none" w:sz="0" w:space="0" w:color="auto"/>
            <w:right w:val="none" w:sz="0" w:space="0" w:color="auto"/>
          </w:divBdr>
        </w:div>
      </w:divsChild>
    </w:div>
    <w:div w:id="1356275008">
      <w:bodyDiv w:val="1"/>
      <w:marLeft w:val="0"/>
      <w:marRight w:val="0"/>
      <w:marTop w:val="0"/>
      <w:marBottom w:val="0"/>
      <w:divBdr>
        <w:top w:val="none" w:sz="0" w:space="0" w:color="auto"/>
        <w:left w:val="none" w:sz="0" w:space="0" w:color="auto"/>
        <w:bottom w:val="none" w:sz="0" w:space="0" w:color="auto"/>
        <w:right w:val="none" w:sz="0" w:space="0" w:color="auto"/>
      </w:divBdr>
    </w:div>
    <w:div w:id="1356464487">
      <w:bodyDiv w:val="1"/>
      <w:marLeft w:val="0"/>
      <w:marRight w:val="0"/>
      <w:marTop w:val="0"/>
      <w:marBottom w:val="0"/>
      <w:divBdr>
        <w:top w:val="none" w:sz="0" w:space="0" w:color="auto"/>
        <w:left w:val="none" w:sz="0" w:space="0" w:color="auto"/>
        <w:bottom w:val="none" w:sz="0" w:space="0" w:color="auto"/>
        <w:right w:val="none" w:sz="0" w:space="0" w:color="auto"/>
      </w:divBdr>
    </w:div>
    <w:div w:id="1356736140">
      <w:bodyDiv w:val="1"/>
      <w:marLeft w:val="0"/>
      <w:marRight w:val="0"/>
      <w:marTop w:val="0"/>
      <w:marBottom w:val="0"/>
      <w:divBdr>
        <w:top w:val="none" w:sz="0" w:space="0" w:color="auto"/>
        <w:left w:val="none" w:sz="0" w:space="0" w:color="auto"/>
        <w:bottom w:val="none" w:sz="0" w:space="0" w:color="auto"/>
        <w:right w:val="none" w:sz="0" w:space="0" w:color="auto"/>
      </w:divBdr>
      <w:divsChild>
        <w:div w:id="299581958">
          <w:marLeft w:val="0"/>
          <w:marRight w:val="0"/>
          <w:marTop w:val="0"/>
          <w:marBottom w:val="0"/>
          <w:divBdr>
            <w:top w:val="none" w:sz="0" w:space="0" w:color="auto"/>
            <w:left w:val="none" w:sz="0" w:space="0" w:color="auto"/>
            <w:bottom w:val="none" w:sz="0" w:space="0" w:color="auto"/>
            <w:right w:val="none" w:sz="0" w:space="0" w:color="auto"/>
          </w:divBdr>
          <w:divsChild>
            <w:div w:id="68101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49258">
      <w:bodyDiv w:val="1"/>
      <w:marLeft w:val="0"/>
      <w:marRight w:val="0"/>
      <w:marTop w:val="0"/>
      <w:marBottom w:val="0"/>
      <w:divBdr>
        <w:top w:val="none" w:sz="0" w:space="0" w:color="auto"/>
        <w:left w:val="none" w:sz="0" w:space="0" w:color="auto"/>
        <w:bottom w:val="none" w:sz="0" w:space="0" w:color="auto"/>
        <w:right w:val="none" w:sz="0" w:space="0" w:color="auto"/>
      </w:divBdr>
    </w:div>
    <w:div w:id="1358966606">
      <w:bodyDiv w:val="1"/>
      <w:marLeft w:val="0"/>
      <w:marRight w:val="0"/>
      <w:marTop w:val="0"/>
      <w:marBottom w:val="0"/>
      <w:divBdr>
        <w:top w:val="none" w:sz="0" w:space="0" w:color="auto"/>
        <w:left w:val="none" w:sz="0" w:space="0" w:color="auto"/>
        <w:bottom w:val="none" w:sz="0" w:space="0" w:color="auto"/>
        <w:right w:val="none" w:sz="0" w:space="0" w:color="auto"/>
      </w:divBdr>
      <w:divsChild>
        <w:div w:id="290749234">
          <w:marLeft w:val="480"/>
          <w:marRight w:val="0"/>
          <w:marTop w:val="0"/>
          <w:marBottom w:val="0"/>
          <w:divBdr>
            <w:top w:val="none" w:sz="0" w:space="0" w:color="auto"/>
            <w:left w:val="none" w:sz="0" w:space="0" w:color="auto"/>
            <w:bottom w:val="none" w:sz="0" w:space="0" w:color="auto"/>
            <w:right w:val="none" w:sz="0" w:space="0" w:color="auto"/>
          </w:divBdr>
        </w:div>
        <w:div w:id="1540165401">
          <w:marLeft w:val="480"/>
          <w:marRight w:val="0"/>
          <w:marTop w:val="0"/>
          <w:marBottom w:val="0"/>
          <w:divBdr>
            <w:top w:val="none" w:sz="0" w:space="0" w:color="auto"/>
            <w:left w:val="none" w:sz="0" w:space="0" w:color="auto"/>
            <w:bottom w:val="none" w:sz="0" w:space="0" w:color="auto"/>
            <w:right w:val="none" w:sz="0" w:space="0" w:color="auto"/>
          </w:divBdr>
        </w:div>
        <w:div w:id="870603990">
          <w:marLeft w:val="480"/>
          <w:marRight w:val="0"/>
          <w:marTop w:val="0"/>
          <w:marBottom w:val="0"/>
          <w:divBdr>
            <w:top w:val="none" w:sz="0" w:space="0" w:color="auto"/>
            <w:left w:val="none" w:sz="0" w:space="0" w:color="auto"/>
            <w:bottom w:val="none" w:sz="0" w:space="0" w:color="auto"/>
            <w:right w:val="none" w:sz="0" w:space="0" w:color="auto"/>
          </w:divBdr>
        </w:div>
        <w:div w:id="352656424">
          <w:marLeft w:val="480"/>
          <w:marRight w:val="0"/>
          <w:marTop w:val="0"/>
          <w:marBottom w:val="0"/>
          <w:divBdr>
            <w:top w:val="none" w:sz="0" w:space="0" w:color="auto"/>
            <w:left w:val="none" w:sz="0" w:space="0" w:color="auto"/>
            <w:bottom w:val="none" w:sz="0" w:space="0" w:color="auto"/>
            <w:right w:val="none" w:sz="0" w:space="0" w:color="auto"/>
          </w:divBdr>
        </w:div>
        <w:div w:id="1068653720">
          <w:marLeft w:val="480"/>
          <w:marRight w:val="0"/>
          <w:marTop w:val="0"/>
          <w:marBottom w:val="0"/>
          <w:divBdr>
            <w:top w:val="none" w:sz="0" w:space="0" w:color="auto"/>
            <w:left w:val="none" w:sz="0" w:space="0" w:color="auto"/>
            <w:bottom w:val="none" w:sz="0" w:space="0" w:color="auto"/>
            <w:right w:val="none" w:sz="0" w:space="0" w:color="auto"/>
          </w:divBdr>
        </w:div>
        <w:div w:id="1679043971">
          <w:marLeft w:val="480"/>
          <w:marRight w:val="0"/>
          <w:marTop w:val="0"/>
          <w:marBottom w:val="0"/>
          <w:divBdr>
            <w:top w:val="none" w:sz="0" w:space="0" w:color="auto"/>
            <w:left w:val="none" w:sz="0" w:space="0" w:color="auto"/>
            <w:bottom w:val="none" w:sz="0" w:space="0" w:color="auto"/>
            <w:right w:val="none" w:sz="0" w:space="0" w:color="auto"/>
          </w:divBdr>
        </w:div>
        <w:div w:id="2132627233">
          <w:marLeft w:val="480"/>
          <w:marRight w:val="0"/>
          <w:marTop w:val="0"/>
          <w:marBottom w:val="0"/>
          <w:divBdr>
            <w:top w:val="none" w:sz="0" w:space="0" w:color="auto"/>
            <w:left w:val="none" w:sz="0" w:space="0" w:color="auto"/>
            <w:bottom w:val="none" w:sz="0" w:space="0" w:color="auto"/>
            <w:right w:val="none" w:sz="0" w:space="0" w:color="auto"/>
          </w:divBdr>
        </w:div>
        <w:div w:id="1401899765">
          <w:marLeft w:val="480"/>
          <w:marRight w:val="0"/>
          <w:marTop w:val="0"/>
          <w:marBottom w:val="0"/>
          <w:divBdr>
            <w:top w:val="none" w:sz="0" w:space="0" w:color="auto"/>
            <w:left w:val="none" w:sz="0" w:space="0" w:color="auto"/>
            <w:bottom w:val="none" w:sz="0" w:space="0" w:color="auto"/>
            <w:right w:val="none" w:sz="0" w:space="0" w:color="auto"/>
          </w:divBdr>
        </w:div>
        <w:div w:id="777719057">
          <w:marLeft w:val="480"/>
          <w:marRight w:val="0"/>
          <w:marTop w:val="0"/>
          <w:marBottom w:val="0"/>
          <w:divBdr>
            <w:top w:val="none" w:sz="0" w:space="0" w:color="auto"/>
            <w:left w:val="none" w:sz="0" w:space="0" w:color="auto"/>
            <w:bottom w:val="none" w:sz="0" w:space="0" w:color="auto"/>
            <w:right w:val="none" w:sz="0" w:space="0" w:color="auto"/>
          </w:divBdr>
        </w:div>
        <w:div w:id="1432359527">
          <w:marLeft w:val="480"/>
          <w:marRight w:val="0"/>
          <w:marTop w:val="0"/>
          <w:marBottom w:val="0"/>
          <w:divBdr>
            <w:top w:val="none" w:sz="0" w:space="0" w:color="auto"/>
            <w:left w:val="none" w:sz="0" w:space="0" w:color="auto"/>
            <w:bottom w:val="none" w:sz="0" w:space="0" w:color="auto"/>
            <w:right w:val="none" w:sz="0" w:space="0" w:color="auto"/>
          </w:divBdr>
        </w:div>
        <w:div w:id="254486614">
          <w:marLeft w:val="480"/>
          <w:marRight w:val="0"/>
          <w:marTop w:val="0"/>
          <w:marBottom w:val="0"/>
          <w:divBdr>
            <w:top w:val="none" w:sz="0" w:space="0" w:color="auto"/>
            <w:left w:val="none" w:sz="0" w:space="0" w:color="auto"/>
            <w:bottom w:val="none" w:sz="0" w:space="0" w:color="auto"/>
            <w:right w:val="none" w:sz="0" w:space="0" w:color="auto"/>
          </w:divBdr>
        </w:div>
        <w:div w:id="1904901851">
          <w:marLeft w:val="480"/>
          <w:marRight w:val="0"/>
          <w:marTop w:val="0"/>
          <w:marBottom w:val="0"/>
          <w:divBdr>
            <w:top w:val="none" w:sz="0" w:space="0" w:color="auto"/>
            <w:left w:val="none" w:sz="0" w:space="0" w:color="auto"/>
            <w:bottom w:val="none" w:sz="0" w:space="0" w:color="auto"/>
            <w:right w:val="none" w:sz="0" w:space="0" w:color="auto"/>
          </w:divBdr>
        </w:div>
        <w:div w:id="1007442373">
          <w:marLeft w:val="480"/>
          <w:marRight w:val="0"/>
          <w:marTop w:val="0"/>
          <w:marBottom w:val="0"/>
          <w:divBdr>
            <w:top w:val="none" w:sz="0" w:space="0" w:color="auto"/>
            <w:left w:val="none" w:sz="0" w:space="0" w:color="auto"/>
            <w:bottom w:val="none" w:sz="0" w:space="0" w:color="auto"/>
            <w:right w:val="none" w:sz="0" w:space="0" w:color="auto"/>
          </w:divBdr>
        </w:div>
        <w:div w:id="1897736329">
          <w:marLeft w:val="480"/>
          <w:marRight w:val="0"/>
          <w:marTop w:val="0"/>
          <w:marBottom w:val="0"/>
          <w:divBdr>
            <w:top w:val="none" w:sz="0" w:space="0" w:color="auto"/>
            <w:left w:val="none" w:sz="0" w:space="0" w:color="auto"/>
            <w:bottom w:val="none" w:sz="0" w:space="0" w:color="auto"/>
            <w:right w:val="none" w:sz="0" w:space="0" w:color="auto"/>
          </w:divBdr>
        </w:div>
        <w:div w:id="726805893">
          <w:marLeft w:val="480"/>
          <w:marRight w:val="0"/>
          <w:marTop w:val="0"/>
          <w:marBottom w:val="0"/>
          <w:divBdr>
            <w:top w:val="none" w:sz="0" w:space="0" w:color="auto"/>
            <w:left w:val="none" w:sz="0" w:space="0" w:color="auto"/>
            <w:bottom w:val="none" w:sz="0" w:space="0" w:color="auto"/>
            <w:right w:val="none" w:sz="0" w:space="0" w:color="auto"/>
          </w:divBdr>
        </w:div>
        <w:div w:id="1367295232">
          <w:marLeft w:val="480"/>
          <w:marRight w:val="0"/>
          <w:marTop w:val="0"/>
          <w:marBottom w:val="0"/>
          <w:divBdr>
            <w:top w:val="none" w:sz="0" w:space="0" w:color="auto"/>
            <w:left w:val="none" w:sz="0" w:space="0" w:color="auto"/>
            <w:bottom w:val="none" w:sz="0" w:space="0" w:color="auto"/>
            <w:right w:val="none" w:sz="0" w:space="0" w:color="auto"/>
          </w:divBdr>
        </w:div>
        <w:div w:id="938872834">
          <w:marLeft w:val="480"/>
          <w:marRight w:val="0"/>
          <w:marTop w:val="0"/>
          <w:marBottom w:val="0"/>
          <w:divBdr>
            <w:top w:val="none" w:sz="0" w:space="0" w:color="auto"/>
            <w:left w:val="none" w:sz="0" w:space="0" w:color="auto"/>
            <w:bottom w:val="none" w:sz="0" w:space="0" w:color="auto"/>
            <w:right w:val="none" w:sz="0" w:space="0" w:color="auto"/>
          </w:divBdr>
        </w:div>
        <w:div w:id="946619590">
          <w:marLeft w:val="480"/>
          <w:marRight w:val="0"/>
          <w:marTop w:val="0"/>
          <w:marBottom w:val="0"/>
          <w:divBdr>
            <w:top w:val="none" w:sz="0" w:space="0" w:color="auto"/>
            <w:left w:val="none" w:sz="0" w:space="0" w:color="auto"/>
            <w:bottom w:val="none" w:sz="0" w:space="0" w:color="auto"/>
            <w:right w:val="none" w:sz="0" w:space="0" w:color="auto"/>
          </w:divBdr>
        </w:div>
        <w:div w:id="90787037">
          <w:marLeft w:val="480"/>
          <w:marRight w:val="0"/>
          <w:marTop w:val="0"/>
          <w:marBottom w:val="0"/>
          <w:divBdr>
            <w:top w:val="none" w:sz="0" w:space="0" w:color="auto"/>
            <w:left w:val="none" w:sz="0" w:space="0" w:color="auto"/>
            <w:bottom w:val="none" w:sz="0" w:space="0" w:color="auto"/>
            <w:right w:val="none" w:sz="0" w:space="0" w:color="auto"/>
          </w:divBdr>
        </w:div>
        <w:div w:id="1628318799">
          <w:marLeft w:val="480"/>
          <w:marRight w:val="0"/>
          <w:marTop w:val="0"/>
          <w:marBottom w:val="0"/>
          <w:divBdr>
            <w:top w:val="none" w:sz="0" w:space="0" w:color="auto"/>
            <w:left w:val="none" w:sz="0" w:space="0" w:color="auto"/>
            <w:bottom w:val="none" w:sz="0" w:space="0" w:color="auto"/>
            <w:right w:val="none" w:sz="0" w:space="0" w:color="auto"/>
          </w:divBdr>
        </w:div>
        <w:div w:id="1496801103">
          <w:marLeft w:val="480"/>
          <w:marRight w:val="0"/>
          <w:marTop w:val="0"/>
          <w:marBottom w:val="0"/>
          <w:divBdr>
            <w:top w:val="none" w:sz="0" w:space="0" w:color="auto"/>
            <w:left w:val="none" w:sz="0" w:space="0" w:color="auto"/>
            <w:bottom w:val="none" w:sz="0" w:space="0" w:color="auto"/>
            <w:right w:val="none" w:sz="0" w:space="0" w:color="auto"/>
          </w:divBdr>
        </w:div>
        <w:div w:id="2089424548">
          <w:marLeft w:val="480"/>
          <w:marRight w:val="0"/>
          <w:marTop w:val="0"/>
          <w:marBottom w:val="0"/>
          <w:divBdr>
            <w:top w:val="none" w:sz="0" w:space="0" w:color="auto"/>
            <w:left w:val="none" w:sz="0" w:space="0" w:color="auto"/>
            <w:bottom w:val="none" w:sz="0" w:space="0" w:color="auto"/>
            <w:right w:val="none" w:sz="0" w:space="0" w:color="auto"/>
          </w:divBdr>
        </w:div>
        <w:div w:id="770124790">
          <w:marLeft w:val="480"/>
          <w:marRight w:val="0"/>
          <w:marTop w:val="0"/>
          <w:marBottom w:val="0"/>
          <w:divBdr>
            <w:top w:val="none" w:sz="0" w:space="0" w:color="auto"/>
            <w:left w:val="none" w:sz="0" w:space="0" w:color="auto"/>
            <w:bottom w:val="none" w:sz="0" w:space="0" w:color="auto"/>
            <w:right w:val="none" w:sz="0" w:space="0" w:color="auto"/>
          </w:divBdr>
        </w:div>
        <w:div w:id="565991311">
          <w:marLeft w:val="480"/>
          <w:marRight w:val="0"/>
          <w:marTop w:val="0"/>
          <w:marBottom w:val="0"/>
          <w:divBdr>
            <w:top w:val="none" w:sz="0" w:space="0" w:color="auto"/>
            <w:left w:val="none" w:sz="0" w:space="0" w:color="auto"/>
            <w:bottom w:val="none" w:sz="0" w:space="0" w:color="auto"/>
            <w:right w:val="none" w:sz="0" w:space="0" w:color="auto"/>
          </w:divBdr>
        </w:div>
        <w:div w:id="1018967814">
          <w:marLeft w:val="480"/>
          <w:marRight w:val="0"/>
          <w:marTop w:val="0"/>
          <w:marBottom w:val="0"/>
          <w:divBdr>
            <w:top w:val="none" w:sz="0" w:space="0" w:color="auto"/>
            <w:left w:val="none" w:sz="0" w:space="0" w:color="auto"/>
            <w:bottom w:val="none" w:sz="0" w:space="0" w:color="auto"/>
            <w:right w:val="none" w:sz="0" w:space="0" w:color="auto"/>
          </w:divBdr>
        </w:div>
        <w:div w:id="2087652122">
          <w:marLeft w:val="480"/>
          <w:marRight w:val="0"/>
          <w:marTop w:val="0"/>
          <w:marBottom w:val="0"/>
          <w:divBdr>
            <w:top w:val="none" w:sz="0" w:space="0" w:color="auto"/>
            <w:left w:val="none" w:sz="0" w:space="0" w:color="auto"/>
            <w:bottom w:val="none" w:sz="0" w:space="0" w:color="auto"/>
            <w:right w:val="none" w:sz="0" w:space="0" w:color="auto"/>
          </w:divBdr>
        </w:div>
        <w:div w:id="1916351910">
          <w:marLeft w:val="480"/>
          <w:marRight w:val="0"/>
          <w:marTop w:val="0"/>
          <w:marBottom w:val="0"/>
          <w:divBdr>
            <w:top w:val="none" w:sz="0" w:space="0" w:color="auto"/>
            <w:left w:val="none" w:sz="0" w:space="0" w:color="auto"/>
            <w:bottom w:val="none" w:sz="0" w:space="0" w:color="auto"/>
            <w:right w:val="none" w:sz="0" w:space="0" w:color="auto"/>
          </w:divBdr>
        </w:div>
        <w:div w:id="1231500725">
          <w:marLeft w:val="480"/>
          <w:marRight w:val="0"/>
          <w:marTop w:val="0"/>
          <w:marBottom w:val="0"/>
          <w:divBdr>
            <w:top w:val="none" w:sz="0" w:space="0" w:color="auto"/>
            <w:left w:val="none" w:sz="0" w:space="0" w:color="auto"/>
            <w:bottom w:val="none" w:sz="0" w:space="0" w:color="auto"/>
            <w:right w:val="none" w:sz="0" w:space="0" w:color="auto"/>
          </w:divBdr>
        </w:div>
        <w:div w:id="2120906606">
          <w:marLeft w:val="480"/>
          <w:marRight w:val="0"/>
          <w:marTop w:val="0"/>
          <w:marBottom w:val="0"/>
          <w:divBdr>
            <w:top w:val="none" w:sz="0" w:space="0" w:color="auto"/>
            <w:left w:val="none" w:sz="0" w:space="0" w:color="auto"/>
            <w:bottom w:val="none" w:sz="0" w:space="0" w:color="auto"/>
            <w:right w:val="none" w:sz="0" w:space="0" w:color="auto"/>
          </w:divBdr>
        </w:div>
        <w:div w:id="1417246245">
          <w:marLeft w:val="480"/>
          <w:marRight w:val="0"/>
          <w:marTop w:val="0"/>
          <w:marBottom w:val="0"/>
          <w:divBdr>
            <w:top w:val="none" w:sz="0" w:space="0" w:color="auto"/>
            <w:left w:val="none" w:sz="0" w:space="0" w:color="auto"/>
            <w:bottom w:val="none" w:sz="0" w:space="0" w:color="auto"/>
            <w:right w:val="none" w:sz="0" w:space="0" w:color="auto"/>
          </w:divBdr>
        </w:div>
        <w:div w:id="297684141">
          <w:marLeft w:val="480"/>
          <w:marRight w:val="0"/>
          <w:marTop w:val="0"/>
          <w:marBottom w:val="0"/>
          <w:divBdr>
            <w:top w:val="none" w:sz="0" w:space="0" w:color="auto"/>
            <w:left w:val="none" w:sz="0" w:space="0" w:color="auto"/>
            <w:bottom w:val="none" w:sz="0" w:space="0" w:color="auto"/>
            <w:right w:val="none" w:sz="0" w:space="0" w:color="auto"/>
          </w:divBdr>
        </w:div>
        <w:div w:id="692609971">
          <w:marLeft w:val="480"/>
          <w:marRight w:val="0"/>
          <w:marTop w:val="0"/>
          <w:marBottom w:val="0"/>
          <w:divBdr>
            <w:top w:val="none" w:sz="0" w:space="0" w:color="auto"/>
            <w:left w:val="none" w:sz="0" w:space="0" w:color="auto"/>
            <w:bottom w:val="none" w:sz="0" w:space="0" w:color="auto"/>
            <w:right w:val="none" w:sz="0" w:space="0" w:color="auto"/>
          </w:divBdr>
        </w:div>
        <w:div w:id="1804737861">
          <w:marLeft w:val="480"/>
          <w:marRight w:val="0"/>
          <w:marTop w:val="0"/>
          <w:marBottom w:val="0"/>
          <w:divBdr>
            <w:top w:val="none" w:sz="0" w:space="0" w:color="auto"/>
            <w:left w:val="none" w:sz="0" w:space="0" w:color="auto"/>
            <w:bottom w:val="none" w:sz="0" w:space="0" w:color="auto"/>
            <w:right w:val="none" w:sz="0" w:space="0" w:color="auto"/>
          </w:divBdr>
        </w:div>
        <w:div w:id="2005156589">
          <w:marLeft w:val="480"/>
          <w:marRight w:val="0"/>
          <w:marTop w:val="0"/>
          <w:marBottom w:val="0"/>
          <w:divBdr>
            <w:top w:val="none" w:sz="0" w:space="0" w:color="auto"/>
            <w:left w:val="none" w:sz="0" w:space="0" w:color="auto"/>
            <w:bottom w:val="none" w:sz="0" w:space="0" w:color="auto"/>
            <w:right w:val="none" w:sz="0" w:space="0" w:color="auto"/>
          </w:divBdr>
        </w:div>
        <w:div w:id="305671564">
          <w:marLeft w:val="480"/>
          <w:marRight w:val="0"/>
          <w:marTop w:val="0"/>
          <w:marBottom w:val="0"/>
          <w:divBdr>
            <w:top w:val="none" w:sz="0" w:space="0" w:color="auto"/>
            <w:left w:val="none" w:sz="0" w:space="0" w:color="auto"/>
            <w:bottom w:val="none" w:sz="0" w:space="0" w:color="auto"/>
            <w:right w:val="none" w:sz="0" w:space="0" w:color="auto"/>
          </w:divBdr>
        </w:div>
        <w:div w:id="1797676673">
          <w:marLeft w:val="480"/>
          <w:marRight w:val="0"/>
          <w:marTop w:val="0"/>
          <w:marBottom w:val="0"/>
          <w:divBdr>
            <w:top w:val="none" w:sz="0" w:space="0" w:color="auto"/>
            <w:left w:val="none" w:sz="0" w:space="0" w:color="auto"/>
            <w:bottom w:val="none" w:sz="0" w:space="0" w:color="auto"/>
            <w:right w:val="none" w:sz="0" w:space="0" w:color="auto"/>
          </w:divBdr>
        </w:div>
        <w:div w:id="507713814">
          <w:marLeft w:val="480"/>
          <w:marRight w:val="0"/>
          <w:marTop w:val="0"/>
          <w:marBottom w:val="0"/>
          <w:divBdr>
            <w:top w:val="none" w:sz="0" w:space="0" w:color="auto"/>
            <w:left w:val="none" w:sz="0" w:space="0" w:color="auto"/>
            <w:bottom w:val="none" w:sz="0" w:space="0" w:color="auto"/>
            <w:right w:val="none" w:sz="0" w:space="0" w:color="auto"/>
          </w:divBdr>
        </w:div>
        <w:div w:id="2109809369">
          <w:marLeft w:val="480"/>
          <w:marRight w:val="0"/>
          <w:marTop w:val="0"/>
          <w:marBottom w:val="0"/>
          <w:divBdr>
            <w:top w:val="none" w:sz="0" w:space="0" w:color="auto"/>
            <w:left w:val="none" w:sz="0" w:space="0" w:color="auto"/>
            <w:bottom w:val="none" w:sz="0" w:space="0" w:color="auto"/>
            <w:right w:val="none" w:sz="0" w:space="0" w:color="auto"/>
          </w:divBdr>
        </w:div>
        <w:div w:id="1785227350">
          <w:marLeft w:val="480"/>
          <w:marRight w:val="0"/>
          <w:marTop w:val="0"/>
          <w:marBottom w:val="0"/>
          <w:divBdr>
            <w:top w:val="none" w:sz="0" w:space="0" w:color="auto"/>
            <w:left w:val="none" w:sz="0" w:space="0" w:color="auto"/>
            <w:bottom w:val="none" w:sz="0" w:space="0" w:color="auto"/>
            <w:right w:val="none" w:sz="0" w:space="0" w:color="auto"/>
          </w:divBdr>
        </w:div>
        <w:div w:id="1564830444">
          <w:marLeft w:val="480"/>
          <w:marRight w:val="0"/>
          <w:marTop w:val="0"/>
          <w:marBottom w:val="0"/>
          <w:divBdr>
            <w:top w:val="none" w:sz="0" w:space="0" w:color="auto"/>
            <w:left w:val="none" w:sz="0" w:space="0" w:color="auto"/>
            <w:bottom w:val="none" w:sz="0" w:space="0" w:color="auto"/>
            <w:right w:val="none" w:sz="0" w:space="0" w:color="auto"/>
          </w:divBdr>
        </w:div>
        <w:div w:id="2000498830">
          <w:marLeft w:val="480"/>
          <w:marRight w:val="0"/>
          <w:marTop w:val="0"/>
          <w:marBottom w:val="0"/>
          <w:divBdr>
            <w:top w:val="none" w:sz="0" w:space="0" w:color="auto"/>
            <w:left w:val="none" w:sz="0" w:space="0" w:color="auto"/>
            <w:bottom w:val="none" w:sz="0" w:space="0" w:color="auto"/>
            <w:right w:val="none" w:sz="0" w:space="0" w:color="auto"/>
          </w:divBdr>
        </w:div>
        <w:div w:id="1303997302">
          <w:marLeft w:val="480"/>
          <w:marRight w:val="0"/>
          <w:marTop w:val="0"/>
          <w:marBottom w:val="0"/>
          <w:divBdr>
            <w:top w:val="none" w:sz="0" w:space="0" w:color="auto"/>
            <w:left w:val="none" w:sz="0" w:space="0" w:color="auto"/>
            <w:bottom w:val="none" w:sz="0" w:space="0" w:color="auto"/>
            <w:right w:val="none" w:sz="0" w:space="0" w:color="auto"/>
          </w:divBdr>
        </w:div>
        <w:div w:id="722564607">
          <w:marLeft w:val="480"/>
          <w:marRight w:val="0"/>
          <w:marTop w:val="0"/>
          <w:marBottom w:val="0"/>
          <w:divBdr>
            <w:top w:val="none" w:sz="0" w:space="0" w:color="auto"/>
            <w:left w:val="none" w:sz="0" w:space="0" w:color="auto"/>
            <w:bottom w:val="none" w:sz="0" w:space="0" w:color="auto"/>
            <w:right w:val="none" w:sz="0" w:space="0" w:color="auto"/>
          </w:divBdr>
        </w:div>
        <w:div w:id="1655259128">
          <w:marLeft w:val="480"/>
          <w:marRight w:val="0"/>
          <w:marTop w:val="0"/>
          <w:marBottom w:val="0"/>
          <w:divBdr>
            <w:top w:val="none" w:sz="0" w:space="0" w:color="auto"/>
            <w:left w:val="none" w:sz="0" w:space="0" w:color="auto"/>
            <w:bottom w:val="none" w:sz="0" w:space="0" w:color="auto"/>
            <w:right w:val="none" w:sz="0" w:space="0" w:color="auto"/>
          </w:divBdr>
        </w:div>
        <w:div w:id="605892050">
          <w:marLeft w:val="480"/>
          <w:marRight w:val="0"/>
          <w:marTop w:val="0"/>
          <w:marBottom w:val="0"/>
          <w:divBdr>
            <w:top w:val="none" w:sz="0" w:space="0" w:color="auto"/>
            <w:left w:val="none" w:sz="0" w:space="0" w:color="auto"/>
            <w:bottom w:val="none" w:sz="0" w:space="0" w:color="auto"/>
            <w:right w:val="none" w:sz="0" w:space="0" w:color="auto"/>
          </w:divBdr>
        </w:div>
        <w:div w:id="1975136579">
          <w:marLeft w:val="480"/>
          <w:marRight w:val="0"/>
          <w:marTop w:val="0"/>
          <w:marBottom w:val="0"/>
          <w:divBdr>
            <w:top w:val="none" w:sz="0" w:space="0" w:color="auto"/>
            <w:left w:val="none" w:sz="0" w:space="0" w:color="auto"/>
            <w:bottom w:val="none" w:sz="0" w:space="0" w:color="auto"/>
            <w:right w:val="none" w:sz="0" w:space="0" w:color="auto"/>
          </w:divBdr>
        </w:div>
        <w:div w:id="1602372424">
          <w:marLeft w:val="480"/>
          <w:marRight w:val="0"/>
          <w:marTop w:val="0"/>
          <w:marBottom w:val="0"/>
          <w:divBdr>
            <w:top w:val="none" w:sz="0" w:space="0" w:color="auto"/>
            <w:left w:val="none" w:sz="0" w:space="0" w:color="auto"/>
            <w:bottom w:val="none" w:sz="0" w:space="0" w:color="auto"/>
            <w:right w:val="none" w:sz="0" w:space="0" w:color="auto"/>
          </w:divBdr>
        </w:div>
        <w:div w:id="807012766">
          <w:marLeft w:val="480"/>
          <w:marRight w:val="0"/>
          <w:marTop w:val="0"/>
          <w:marBottom w:val="0"/>
          <w:divBdr>
            <w:top w:val="none" w:sz="0" w:space="0" w:color="auto"/>
            <w:left w:val="none" w:sz="0" w:space="0" w:color="auto"/>
            <w:bottom w:val="none" w:sz="0" w:space="0" w:color="auto"/>
            <w:right w:val="none" w:sz="0" w:space="0" w:color="auto"/>
          </w:divBdr>
        </w:div>
        <w:div w:id="2110615296">
          <w:marLeft w:val="480"/>
          <w:marRight w:val="0"/>
          <w:marTop w:val="0"/>
          <w:marBottom w:val="0"/>
          <w:divBdr>
            <w:top w:val="none" w:sz="0" w:space="0" w:color="auto"/>
            <w:left w:val="none" w:sz="0" w:space="0" w:color="auto"/>
            <w:bottom w:val="none" w:sz="0" w:space="0" w:color="auto"/>
            <w:right w:val="none" w:sz="0" w:space="0" w:color="auto"/>
          </w:divBdr>
        </w:div>
        <w:div w:id="135880473">
          <w:marLeft w:val="480"/>
          <w:marRight w:val="0"/>
          <w:marTop w:val="0"/>
          <w:marBottom w:val="0"/>
          <w:divBdr>
            <w:top w:val="none" w:sz="0" w:space="0" w:color="auto"/>
            <w:left w:val="none" w:sz="0" w:space="0" w:color="auto"/>
            <w:bottom w:val="none" w:sz="0" w:space="0" w:color="auto"/>
            <w:right w:val="none" w:sz="0" w:space="0" w:color="auto"/>
          </w:divBdr>
        </w:div>
        <w:div w:id="1480851515">
          <w:marLeft w:val="480"/>
          <w:marRight w:val="0"/>
          <w:marTop w:val="0"/>
          <w:marBottom w:val="0"/>
          <w:divBdr>
            <w:top w:val="none" w:sz="0" w:space="0" w:color="auto"/>
            <w:left w:val="none" w:sz="0" w:space="0" w:color="auto"/>
            <w:bottom w:val="none" w:sz="0" w:space="0" w:color="auto"/>
            <w:right w:val="none" w:sz="0" w:space="0" w:color="auto"/>
          </w:divBdr>
        </w:div>
        <w:div w:id="1346130152">
          <w:marLeft w:val="480"/>
          <w:marRight w:val="0"/>
          <w:marTop w:val="0"/>
          <w:marBottom w:val="0"/>
          <w:divBdr>
            <w:top w:val="none" w:sz="0" w:space="0" w:color="auto"/>
            <w:left w:val="none" w:sz="0" w:space="0" w:color="auto"/>
            <w:bottom w:val="none" w:sz="0" w:space="0" w:color="auto"/>
            <w:right w:val="none" w:sz="0" w:space="0" w:color="auto"/>
          </w:divBdr>
        </w:div>
        <w:div w:id="1682781634">
          <w:marLeft w:val="480"/>
          <w:marRight w:val="0"/>
          <w:marTop w:val="0"/>
          <w:marBottom w:val="0"/>
          <w:divBdr>
            <w:top w:val="none" w:sz="0" w:space="0" w:color="auto"/>
            <w:left w:val="none" w:sz="0" w:space="0" w:color="auto"/>
            <w:bottom w:val="none" w:sz="0" w:space="0" w:color="auto"/>
            <w:right w:val="none" w:sz="0" w:space="0" w:color="auto"/>
          </w:divBdr>
        </w:div>
        <w:div w:id="1993369188">
          <w:marLeft w:val="480"/>
          <w:marRight w:val="0"/>
          <w:marTop w:val="0"/>
          <w:marBottom w:val="0"/>
          <w:divBdr>
            <w:top w:val="none" w:sz="0" w:space="0" w:color="auto"/>
            <w:left w:val="none" w:sz="0" w:space="0" w:color="auto"/>
            <w:bottom w:val="none" w:sz="0" w:space="0" w:color="auto"/>
            <w:right w:val="none" w:sz="0" w:space="0" w:color="auto"/>
          </w:divBdr>
        </w:div>
        <w:div w:id="1072628720">
          <w:marLeft w:val="480"/>
          <w:marRight w:val="0"/>
          <w:marTop w:val="0"/>
          <w:marBottom w:val="0"/>
          <w:divBdr>
            <w:top w:val="none" w:sz="0" w:space="0" w:color="auto"/>
            <w:left w:val="none" w:sz="0" w:space="0" w:color="auto"/>
            <w:bottom w:val="none" w:sz="0" w:space="0" w:color="auto"/>
            <w:right w:val="none" w:sz="0" w:space="0" w:color="auto"/>
          </w:divBdr>
        </w:div>
        <w:div w:id="311761223">
          <w:marLeft w:val="480"/>
          <w:marRight w:val="0"/>
          <w:marTop w:val="0"/>
          <w:marBottom w:val="0"/>
          <w:divBdr>
            <w:top w:val="none" w:sz="0" w:space="0" w:color="auto"/>
            <w:left w:val="none" w:sz="0" w:space="0" w:color="auto"/>
            <w:bottom w:val="none" w:sz="0" w:space="0" w:color="auto"/>
            <w:right w:val="none" w:sz="0" w:space="0" w:color="auto"/>
          </w:divBdr>
        </w:div>
        <w:div w:id="1529879278">
          <w:marLeft w:val="480"/>
          <w:marRight w:val="0"/>
          <w:marTop w:val="0"/>
          <w:marBottom w:val="0"/>
          <w:divBdr>
            <w:top w:val="none" w:sz="0" w:space="0" w:color="auto"/>
            <w:left w:val="none" w:sz="0" w:space="0" w:color="auto"/>
            <w:bottom w:val="none" w:sz="0" w:space="0" w:color="auto"/>
            <w:right w:val="none" w:sz="0" w:space="0" w:color="auto"/>
          </w:divBdr>
        </w:div>
        <w:div w:id="858853032">
          <w:marLeft w:val="480"/>
          <w:marRight w:val="0"/>
          <w:marTop w:val="0"/>
          <w:marBottom w:val="0"/>
          <w:divBdr>
            <w:top w:val="none" w:sz="0" w:space="0" w:color="auto"/>
            <w:left w:val="none" w:sz="0" w:space="0" w:color="auto"/>
            <w:bottom w:val="none" w:sz="0" w:space="0" w:color="auto"/>
            <w:right w:val="none" w:sz="0" w:space="0" w:color="auto"/>
          </w:divBdr>
        </w:div>
        <w:div w:id="1177890925">
          <w:marLeft w:val="480"/>
          <w:marRight w:val="0"/>
          <w:marTop w:val="0"/>
          <w:marBottom w:val="0"/>
          <w:divBdr>
            <w:top w:val="none" w:sz="0" w:space="0" w:color="auto"/>
            <w:left w:val="none" w:sz="0" w:space="0" w:color="auto"/>
            <w:bottom w:val="none" w:sz="0" w:space="0" w:color="auto"/>
            <w:right w:val="none" w:sz="0" w:space="0" w:color="auto"/>
          </w:divBdr>
        </w:div>
        <w:div w:id="1596550825">
          <w:marLeft w:val="480"/>
          <w:marRight w:val="0"/>
          <w:marTop w:val="0"/>
          <w:marBottom w:val="0"/>
          <w:divBdr>
            <w:top w:val="none" w:sz="0" w:space="0" w:color="auto"/>
            <w:left w:val="none" w:sz="0" w:space="0" w:color="auto"/>
            <w:bottom w:val="none" w:sz="0" w:space="0" w:color="auto"/>
            <w:right w:val="none" w:sz="0" w:space="0" w:color="auto"/>
          </w:divBdr>
        </w:div>
        <w:div w:id="2007122863">
          <w:marLeft w:val="480"/>
          <w:marRight w:val="0"/>
          <w:marTop w:val="0"/>
          <w:marBottom w:val="0"/>
          <w:divBdr>
            <w:top w:val="none" w:sz="0" w:space="0" w:color="auto"/>
            <w:left w:val="none" w:sz="0" w:space="0" w:color="auto"/>
            <w:bottom w:val="none" w:sz="0" w:space="0" w:color="auto"/>
            <w:right w:val="none" w:sz="0" w:space="0" w:color="auto"/>
          </w:divBdr>
        </w:div>
        <w:div w:id="589895197">
          <w:marLeft w:val="480"/>
          <w:marRight w:val="0"/>
          <w:marTop w:val="0"/>
          <w:marBottom w:val="0"/>
          <w:divBdr>
            <w:top w:val="none" w:sz="0" w:space="0" w:color="auto"/>
            <w:left w:val="none" w:sz="0" w:space="0" w:color="auto"/>
            <w:bottom w:val="none" w:sz="0" w:space="0" w:color="auto"/>
            <w:right w:val="none" w:sz="0" w:space="0" w:color="auto"/>
          </w:divBdr>
        </w:div>
        <w:div w:id="1546796575">
          <w:marLeft w:val="480"/>
          <w:marRight w:val="0"/>
          <w:marTop w:val="0"/>
          <w:marBottom w:val="0"/>
          <w:divBdr>
            <w:top w:val="none" w:sz="0" w:space="0" w:color="auto"/>
            <w:left w:val="none" w:sz="0" w:space="0" w:color="auto"/>
            <w:bottom w:val="none" w:sz="0" w:space="0" w:color="auto"/>
            <w:right w:val="none" w:sz="0" w:space="0" w:color="auto"/>
          </w:divBdr>
        </w:div>
        <w:div w:id="1406758982">
          <w:marLeft w:val="480"/>
          <w:marRight w:val="0"/>
          <w:marTop w:val="0"/>
          <w:marBottom w:val="0"/>
          <w:divBdr>
            <w:top w:val="none" w:sz="0" w:space="0" w:color="auto"/>
            <w:left w:val="none" w:sz="0" w:space="0" w:color="auto"/>
            <w:bottom w:val="none" w:sz="0" w:space="0" w:color="auto"/>
            <w:right w:val="none" w:sz="0" w:space="0" w:color="auto"/>
          </w:divBdr>
        </w:div>
        <w:div w:id="1651591046">
          <w:marLeft w:val="480"/>
          <w:marRight w:val="0"/>
          <w:marTop w:val="0"/>
          <w:marBottom w:val="0"/>
          <w:divBdr>
            <w:top w:val="none" w:sz="0" w:space="0" w:color="auto"/>
            <w:left w:val="none" w:sz="0" w:space="0" w:color="auto"/>
            <w:bottom w:val="none" w:sz="0" w:space="0" w:color="auto"/>
            <w:right w:val="none" w:sz="0" w:space="0" w:color="auto"/>
          </w:divBdr>
        </w:div>
        <w:div w:id="107626288">
          <w:marLeft w:val="480"/>
          <w:marRight w:val="0"/>
          <w:marTop w:val="0"/>
          <w:marBottom w:val="0"/>
          <w:divBdr>
            <w:top w:val="none" w:sz="0" w:space="0" w:color="auto"/>
            <w:left w:val="none" w:sz="0" w:space="0" w:color="auto"/>
            <w:bottom w:val="none" w:sz="0" w:space="0" w:color="auto"/>
            <w:right w:val="none" w:sz="0" w:space="0" w:color="auto"/>
          </w:divBdr>
        </w:div>
        <w:div w:id="573275427">
          <w:marLeft w:val="480"/>
          <w:marRight w:val="0"/>
          <w:marTop w:val="0"/>
          <w:marBottom w:val="0"/>
          <w:divBdr>
            <w:top w:val="none" w:sz="0" w:space="0" w:color="auto"/>
            <w:left w:val="none" w:sz="0" w:space="0" w:color="auto"/>
            <w:bottom w:val="none" w:sz="0" w:space="0" w:color="auto"/>
            <w:right w:val="none" w:sz="0" w:space="0" w:color="auto"/>
          </w:divBdr>
        </w:div>
      </w:divsChild>
    </w:div>
    <w:div w:id="1362896325">
      <w:bodyDiv w:val="1"/>
      <w:marLeft w:val="0"/>
      <w:marRight w:val="0"/>
      <w:marTop w:val="0"/>
      <w:marBottom w:val="0"/>
      <w:divBdr>
        <w:top w:val="none" w:sz="0" w:space="0" w:color="auto"/>
        <w:left w:val="none" w:sz="0" w:space="0" w:color="auto"/>
        <w:bottom w:val="none" w:sz="0" w:space="0" w:color="auto"/>
        <w:right w:val="none" w:sz="0" w:space="0" w:color="auto"/>
      </w:divBdr>
    </w:div>
    <w:div w:id="1364675517">
      <w:bodyDiv w:val="1"/>
      <w:marLeft w:val="0"/>
      <w:marRight w:val="0"/>
      <w:marTop w:val="0"/>
      <w:marBottom w:val="0"/>
      <w:divBdr>
        <w:top w:val="none" w:sz="0" w:space="0" w:color="auto"/>
        <w:left w:val="none" w:sz="0" w:space="0" w:color="auto"/>
        <w:bottom w:val="none" w:sz="0" w:space="0" w:color="auto"/>
        <w:right w:val="none" w:sz="0" w:space="0" w:color="auto"/>
      </w:divBdr>
    </w:div>
    <w:div w:id="1368989272">
      <w:bodyDiv w:val="1"/>
      <w:marLeft w:val="0"/>
      <w:marRight w:val="0"/>
      <w:marTop w:val="0"/>
      <w:marBottom w:val="0"/>
      <w:divBdr>
        <w:top w:val="none" w:sz="0" w:space="0" w:color="auto"/>
        <w:left w:val="none" w:sz="0" w:space="0" w:color="auto"/>
        <w:bottom w:val="none" w:sz="0" w:space="0" w:color="auto"/>
        <w:right w:val="none" w:sz="0" w:space="0" w:color="auto"/>
      </w:divBdr>
    </w:div>
    <w:div w:id="1370762086">
      <w:bodyDiv w:val="1"/>
      <w:marLeft w:val="0"/>
      <w:marRight w:val="0"/>
      <w:marTop w:val="0"/>
      <w:marBottom w:val="0"/>
      <w:divBdr>
        <w:top w:val="none" w:sz="0" w:space="0" w:color="auto"/>
        <w:left w:val="none" w:sz="0" w:space="0" w:color="auto"/>
        <w:bottom w:val="none" w:sz="0" w:space="0" w:color="auto"/>
        <w:right w:val="none" w:sz="0" w:space="0" w:color="auto"/>
      </w:divBdr>
    </w:div>
    <w:div w:id="1372803618">
      <w:bodyDiv w:val="1"/>
      <w:marLeft w:val="0"/>
      <w:marRight w:val="0"/>
      <w:marTop w:val="0"/>
      <w:marBottom w:val="0"/>
      <w:divBdr>
        <w:top w:val="none" w:sz="0" w:space="0" w:color="auto"/>
        <w:left w:val="none" w:sz="0" w:space="0" w:color="auto"/>
        <w:bottom w:val="none" w:sz="0" w:space="0" w:color="auto"/>
        <w:right w:val="none" w:sz="0" w:space="0" w:color="auto"/>
      </w:divBdr>
      <w:divsChild>
        <w:div w:id="481776166">
          <w:marLeft w:val="640"/>
          <w:marRight w:val="0"/>
          <w:marTop w:val="0"/>
          <w:marBottom w:val="0"/>
          <w:divBdr>
            <w:top w:val="none" w:sz="0" w:space="0" w:color="auto"/>
            <w:left w:val="none" w:sz="0" w:space="0" w:color="auto"/>
            <w:bottom w:val="none" w:sz="0" w:space="0" w:color="auto"/>
            <w:right w:val="none" w:sz="0" w:space="0" w:color="auto"/>
          </w:divBdr>
        </w:div>
        <w:div w:id="697245614">
          <w:marLeft w:val="640"/>
          <w:marRight w:val="0"/>
          <w:marTop w:val="0"/>
          <w:marBottom w:val="0"/>
          <w:divBdr>
            <w:top w:val="none" w:sz="0" w:space="0" w:color="auto"/>
            <w:left w:val="none" w:sz="0" w:space="0" w:color="auto"/>
            <w:bottom w:val="none" w:sz="0" w:space="0" w:color="auto"/>
            <w:right w:val="none" w:sz="0" w:space="0" w:color="auto"/>
          </w:divBdr>
        </w:div>
        <w:div w:id="1457527064">
          <w:marLeft w:val="640"/>
          <w:marRight w:val="0"/>
          <w:marTop w:val="0"/>
          <w:marBottom w:val="0"/>
          <w:divBdr>
            <w:top w:val="none" w:sz="0" w:space="0" w:color="auto"/>
            <w:left w:val="none" w:sz="0" w:space="0" w:color="auto"/>
            <w:bottom w:val="none" w:sz="0" w:space="0" w:color="auto"/>
            <w:right w:val="none" w:sz="0" w:space="0" w:color="auto"/>
          </w:divBdr>
        </w:div>
        <w:div w:id="810052896">
          <w:marLeft w:val="640"/>
          <w:marRight w:val="0"/>
          <w:marTop w:val="0"/>
          <w:marBottom w:val="0"/>
          <w:divBdr>
            <w:top w:val="none" w:sz="0" w:space="0" w:color="auto"/>
            <w:left w:val="none" w:sz="0" w:space="0" w:color="auto"/>
            <w:bottom w:val="none" w:sz="0" w:space="0" w:color="auto"/>
            <w:right w:val="none" w:sz="0" w:space="0" w:color="auto"/>
          </w:divBdr>
        </w:div>
        <w:div w:id="188496955">
          <w:marLeft w:val="640"/>
          <w:marRight w:val="0"/>
          <w:marTop w:val="0"/>
          <w:marBottom w:val="0"/>
          <w:divBdr>
            <w:top w:val="none" w:sz="0" w:space="0" w:color="auto"/>
            <w:left w:val="none" w:sz="0" w:space="0" w:color="auto"/>
            <w:bottom w:val="none" w:sz="0" w:space="0" w:color="auto"/>
            <w:right w:val="none" w:sz="0" w:space="0" w:color="auto"/>
          </w:divBdr>
        </w:div>
        <w:div w:id="1052198007">
          <w:marLeft w:val="640"/>
          <w:marRight w:val="0"/>
          <w:marTop w:val="0"/>
          <w:marBottom w:val="0"/>
          <w:divBdr>
            <w:top w:val="none" w:sz="0" w:space="0" w:color="auto"/>
            <w:left w:val="none" w:sz="0" w:space="0" w:color="auto"/>
            <w:bottom w:val="none" w:sz="0" w:space="0" w:color="auto"/>
            <w:right w:val="none" w:sz="0" w:space="0" w:color="auto"/>
          </w:divBdr>
        </w:div>
        <w:div w:id="404423879">
          <w:marLeft w:val="640"/>
          <w:marRight w:val="0"/>
          <w:marTop w:val="0"/>
          <w:marBottom w:val="0"/>
          <w:divBdr>
            <w:top w:val="none" w:sz="0" w:space="0" w:color="auto"/>
            <w:left w:val="none" w:sz="0" w:space="0" w:color="auto"/>
            <w:bottom w:val="none" w:sz="0" w:space="0" w:color="auto"/>
            <w:right w:val="none" w:sz="0" w:space="0" w:color="auto"/>
          </w:divBdr>
        </w:div>
        <w:div w:id="1606889838">
          <w:marLeft w:val="640"/>
          <w:marRight w:val="0"/>
          <w:marTop w:val="0"/>
          <w:marBottom w:val="0"/>
          <w:divBdr>
            <w:top w:val="none" w:sz="0" w:space="0" w:color="auto"/>
            <w:left w:val="none" w:sz="0" w:space="0" w:color="auto"/>
            <w:bottom w:val="none" w:sz="0" w:space="0" w:color="auto"/>
            <w:right w:val="none" w:sz="0" w:space="0" w:color="auto"/>
          </w:divBdr>
        </w:div>
        <w:div w:id="1474299330">
          <w:marLeft w:val="640"/>
          <w:marRight w:val="0"/>
          <w:marTop w:val="0"/>
          <w:marBottom w:val="0"/>
          <w:divBdr>
            <w:top w:val="none" w:sz="0" w:space="0" w:color="auto"/>
            <w:left w:val="none" w:sz="0" w:space="0" w:color="auto"/>
            <w:bottom w:val="none" w:sz="0" w:space="0" w:color="auto"/>
            <w:right w:val="none" w:sz="0" w:space="0" w:color="auto"/>
          </w:divBdr>
        </w:div>
        <w:div w:id="1544172798">
          <w:marLeft w:val="640"/>
          <w:marRight w:val="0"/>
          <w:marTop w:val="0"/>
          <w:marBottom w:val="0"/>
          <w:divBdr>
            <w:top w:val="none" w:sz="0" w:space="0" w:color="auto"/>
            <w:left w:val="none" w:sz="0" w:space="0" w:color="auto"/>
            <w:bottom w:val="none" w:sz="0" w:space="0" w:color="auto"/>
            <w:right w:val="none" w:sz="0" w:space="0" w:color="auto"/>
          </w:divBdr>
        </w:div>
        <w:div w:id="74985010">
          <w:marLeft w:val="640"/>
          <w:marRight w:val="0"/>
          <w:marTop w:val="0"/>
          <w:marBottom w:val="0"/>
          <w:divBdr>
            <w:top w:val="none" w:sz="0" w:space="0" w:color="auto"/>
            <w:left w:val="none" w:sz="0" w:space="0" w:color="auto"/>
            <w:bottom w:val="none" w:sz="0" w:space="0" w:color="auto"/>
            <w:right w:val="none" w:sz="0" w:space="0" w:color="auto"/>
          </w:divBdr>
        </w:div>
        <w:div w:id="1122652548">
          <w:marLeft w:val="640"/>
          <w:marRight w:val="0"/>
          <w:marTop w:val="0"/>
          <w:marBottom w:val="0"/>
          <w:divBdr>
            <w:top w:val="none" w:sz="0" w:space="0" w:color="auto"/>
            <w:left w:val="none" w:sz="0" w:space="0" w:color="auto"/>
            <w:bottom w:val="none" w:sz="0" w:space="0" w:color="auto"/>
            <w:right w:val="none" w:sz="0" w:space="0" w:color="auto"/>
          </w:divBdr>
        </w:div>
        <w:div w:id="1143935391">
          <w:marLeft w:val="640"/>
          <w:marRight w:val="0"/>
          <w:marTop w:val="0"/>
          <w:marBottom w:val="0"/>
          <w:divBdr>
            <w:top w:val="none" w:sz="0" w:space="0" w:color="auto"/>
            <w:left w:val="none" w:sz="0" w:space="0" w:color="auto"/>
            <w:bottom w:val="none" w:sz="0" w:space="0" w:color="auto"/>
            <w:right w:val="none" w:sz="0" w:space="0" w:color="auto"/>
          </w:divBdr>
        </w:div>
        <w:div w:id="211043523">
          <w:marLeft w:val="640"/>
          <w:marRight w:val="0"/>
          <w:marTop w:val="0"/>
          <w:marBottom w:val="0"/>
          <w:divBdr>
            <w:top w:val="none" w:sz="0" w:space="0" w:color="auto"/>
            <w:left w:val="none" w:sz="0" w:space="0" w:color="auto"/>
            <w:bottom w:val="none" w:sz="0" w:space="0" w:color="auto"/>
            <w:right w:val="none" w:sz="0" w:space="0" w:color="auto"/>
          </w:divBdr>
        </w:div>
        <w:div w:id="88822065">
          <w:marLeft w:val="640"/>
          <w:marRight w:val="0"/>
          <w:marTop w:val="0"/>
          <w:marBottom w:val="0"/>
          <w:divBdr>
            <w:top w:val="none" w:sz="0" w:space="0" w:color="auto"/>
            <w:left w:val="none" w:sz="0" w:space="0" w:color="auto"/>
            <w:bottom w:val="none" w:sz="0" w:space="0" w:color="auto"/>
            <w:right w:val="none" w:sz="0" w:space="0" w:color="auto"/>
          </w:divBdr>
        </w:div>
        <w:div w:id="1434276814">
          <w:marLeft w:val="640"/>
          <w:marRight w:val="0"/>
          <w:marTop w:val="0"/>
          <w:marBottom w:val="0"/>
          <w:divBdr>
            <w:top w:val="none" w:sz="0" w:space="0" w:color="auto"/>
            <w:left w:val="none" w:sz="0" w:space="0" w:color="auto"/>
            <w:bottom w:val="none" w:sz="0" w:space="0" w:color="auto"/>
            <w:right w:val="none" w:sz="0" w:space="0" w:color="auto"/>
          </w:divBdr>
        </w:div>
        <w:div w:id="730739691">
          <w:marLeft w:val="640"/>
          <w:marRight w:val="0"/>
          <w:marTop w:val="0"/>
          <w:marBottom w:val="0"/>
          <w:divBdr>
            <w:top w:val="none" w:sz="0" w:space="0" w:color="auto"/>
            <w:left w:val="none" w:sz="0" w:space="0" w:color="auto"/>
            <w:bottom w:val="none" w:sz="0" w:space="0" w:color="auto"/>
            <w:right w:val="none" w:sz="0" w:space="0" w:color="auto"/>
          </w:divBdr>
        </w:div>
        <w:div w:id="1682001356">
          <w:marLeft w:val="640"/>
          <w:marRight w:val="0"/>
          <w:marTop w:val="0"/>
          <w:marBottom w:val="0"/>
          <w:divBdr>
            <w:top w:val="none" w:sz="0" w:space="0" w:color="auto"/>
            <w:left w:val="none" w:sz="0" w:space="0" w:color="auto"/>
            <w:bottom w:val="none" w:sz="0" w:space="0" w:color="auto"/>
            <w:right w:val="none" w:sz="0" w:space="0" w:color="auto"/>
          </w:divBdr>
        </w:div>
        <w:div w:id="841119631">
          <w:marLeft w:val="640"/>
          <w:marRight w:val="0"/>
          <w:marTop w:val="0"/>
          <w:marBottom w:val="0"/>
          <w:divBdr>
            <w:top w:val="none" w:sz="0" w:space="0" w:color="auto"/>
            <w:left w:val="none" w:sz="0" w:space="0" w:color="auto"/>
            <w:bottom w:val="none" w:sz="0" w:space="0" w:color="auto"/>
            <w:right w:val="none" w:sz="0" w:space="0" w:color="auto"/>
          </w:divBdr>
        </w:div>
        <w:div w:id="1388839297">
          <w:marLeft w:val="640"/>
          <w:marRight w:val="0"/>
          <w:marTop w:val="0"/>
          <w:marBottom w:val="0"/>
          <w:divBdr>
            <w:top w:val="none" w:sz="0" w:space="0" w:color="auto"/>
            <w:left w:val="none" w:sz="0" w:space="0" w:color="auto"/>
            <w:bottom w:val="none" w:sz="0" w:space="0" w:color="auto"/>
            <w:right w:val="none" w:sz="0" w:space="0" w:color="auto"/>
          </w:divBdr>
        </w:div>
        <w:div w:id="1104422630">
          <w:marLeft w:val="640"/>
          <w:marRight w:val="0"/>
          <w:marTop w:val="0"/>
          <w:marBottom w:val="0"/>
          <w:divBdr>
            <w:top w:val="none" w:sz="0" w:space="0" w:color="auto"/>
            <w:left w:val="none" w:sz="0" w:space="0" w:color="auto"/>
            <w:bottom w:val="none" w:sz="0" w:space="0" w:color="auto"/>
            <w:right w:val="none" w:sz="0" w:space="0" w:color="auto"/>
          </w:divBdr>
        </w:div>
        <w:div w:id="1447311197">
          <w:marLeft w:val="640"/>
          <w:marRight w:val="0"/>
          <w:marTop w:val="0"/>
          <w:marBottom w:val="0"/>
          <w:divBdr>
            <w:top w:val="none" w:sz="0" w:space="0" w:color="auto"/>
            <w:left w:val="none" w:sz="0" w:space="0" w:color="auto"/>
            <w:bottom w:val="none" w:sz="0" w:space="0" w:color="auto"/>
            <w:right w:val="none" w:sz="0" w:space="0" w:color="auto"/>
          </w:divBdr>
        </w:div>
        <w:div w:id="1936746468">
          <w:marLeft w:val="640"/>
          <w:marRight w:val="0"/>
          <w:marTop w:val="0"/>
          <w:marBottom w:val="0"/>
          <w:divBdr>
            <w:top w:val="none" w:sz="0" w:space="0" w:color="auto"/>
            <w:left w:val="none" w:sz="0" w:space="0" w:color="auto"/>
            <w:bottom w:val="none" w:sz="0" w:space="0" w:color="auto"/>
            <w:right w:val="none" w:sz="0" w:space="0" w:color="auto"/>
          </w:divBdr>
        </w:div>
        <w:div w:id="1012729693">
          <w:marLeft w:val="640"/>
          <w:marRight w:val="0"/>
          <w:marTop w:val="0"/>
          <w:marBottom w:val="0"/>
          <w:divBdr>
            <w:top w:val="none" w:sz="0" w:space="0" w:color="auto"/>
            <w:left w:val="none" w:sz="0" w:space="0" w:color="auto"/>
            <w:bottom w:val="none" w:sz="0" w:space="0" w:color="auto"/>
            <w:right w:val="none" w:sz="0" w:space="0" w:color="auto"/>
          </w:divBdr>
        </w:div>
        <w:div w:id="46729566">
          <w:marLeft w:val="640"/>
          <w:marRight w:val="0"/>
          <w:marTop w:val="0"/>
          <w:marBottom w:val="0"/>
          <w:divBdr>
            <w:top w:val="none" w:sz="0" w:space="0" w:color="auto"/>
            <w:left w:val="none" w:sz="0" w:space="0" w:color="auto"/>
            <w:bottom w:val="none" w:sz="0" w:space="0" w:color="auto"/>
            <w:right w:val="none" w:sz="0" w:space="0" w:color="auto"/>
          </w:divBdr>
        </w:div>
        <w:div w:id="1715228739">
          <w:marLeft w:val="640"/>
          <w:marRight w:val="0"/>
          <w:marTop w:val="0"/>
          <w:marBottom w:val="0"/>
          <w:divBdr>
            <w:top w:val="none" w:sz="0" w:space="0" w:color="auto"/>
            <w:left w:val="none" w:sz="0" w:space="0" w:color="auto"/>
            <w:bottom w:val="none" w:sz="0" w:space="0" w:color="auto"/>
            <w:right w:val="none" w:sz="0" w:space="0" w:color="auto"/>
          </w:divBdr>
        </w:div>
        <w:div w:id="884365711">
          <w:marLeft w:val="640"/>
          <w:marRight w:val="0"/>
          <w:marTop w:val="0"/>
          <w:marBottom w:val="0"/>
          <w:divBdr>
            <w:top w:val="none" w:sz="0" w:space="0" w:color="auto"/>
            <w:left w:val="none" w:sz="0" w:space="0" w:color="auto"/>
            <w:bottom w:val="none" w:sz="0" w:space="0" w:color="auto"/>
            <w:right w:val="none" w:sz="0" w:space="0" w:color="auto"/>
          </w:divBdr>
        </w:div>
        <w:div w:id="1830293362">
          <w:marLeft w:val="640"/>
          <w:marRight w:val="0"/>
          <w:marTop w:val="0"/>
          <w:marBottom w:val="0"/>
          <w:divBdr>
            <w:top w:val="none" w:sz="0" w:space="0" w:color="auto"/>
            <w:left w:val="none" w:sz="0" w:space="0" w:color="auto"/>
            <w:bottom w:val="none" w:sz="0" w:space="0" w:color="auto"/>
            <w:right w:val="none" w:sz="0" w:space="0" w:color="auto"/>
          </w:divBdr>
        </w:div>
        <w:div w:id="268201325">
          <w:marLeft w:val="640"/>
          <w:marRight w:val="0"/>
          <w:marTop w:val="0"/>
          <w:marBottom w:val="0"/>
          <w:divBdr>
            <w:top w:val="none" w:sz="0" w:space="0" w:color="auto"/>
            <w:left w:val="none" w:sz="0" w:space="0" w:color="auto"/>
            <w:bottom w:val="none" w:sz="0" w:space="0" w:color="auto"/>
            <w:right w:val="none" w:sz="0" w:space="0" w:color="auto"/>
          </w:divBdr>
        </w:div>
        <w:div w:id="579798175">
          <w:marLeft w:val="640"/>
          <w:marRight w:val="0"/>
          <w:marTop w:val="0"/>
          <w:marBottom w:val="0"/>
          <w:divBdr>
            <w:top w:val="none" w:sz="0" w:space="0" w:color="auto"/>
            <w:left w:val="none" w:sz="0" w:space="0" w:color="auto"/>
            <w:bottom w:val="none" w:sz="0" w:space="0" w:color="auto"/>
            <w:right w:val="none" w:sz="0" w:space="0" w:color="auto"/>
          </w:divBdr>
        </w:div>
        <w:div w:id="1611664093">
          <w:marLeft w:val="640"/>
          <w:marRight w:val="0"/>
          <w:marTop w:val="0"/>
          <w:marBottom w:val="0"/>
          <w:divBdr>
            <w:top w:val="none" w:sz="0" w:space="0" w:color="auto"/>
            <w:left w:val="none" w:sz="0" w:space="0" w:color="auto"/>
            <w:bottom w:val="none" w:sz="0" w:space="0" w:color="auto"/>
            <w:right w:val="none" w:sz="0" w:space="0" w:color="auto"/>
          </w:divBdr>
        </w:div>
        <w:div w:id="1177697636">
          <w:marLeft w:val="640"/>
          <w:marRight w:val="0"/>
          <w:marTop w:val="0"/>
          <w:marBottom w:val="0"/>
          <w:divBdr>
            <w:top w:val="none" w:sz="0" w:space="0" w:color="auto"/>
            <w:left w:val="none" w:sz="0" w:space="0" w:color="auto"/>
            <w:bottom w:val="none" w:sz="0" w:space="0" w:color="auto"/>
            <w:right w:val="none" w:sz="0" w:space="0" w:color="auto"/>
          </w:divBdr>
        </w:div>
        <w:div w:id="846557303">
          <w:marLeft w:val="640"/>
          <w:marRight w:val="0"/>
          <w:marTop w:val="0"/>
          <w:marBottom w:val="0"/>
          <w:divBdr>
            <w:top w:val="none" w:sz="0" w:space="0" w:color="auto"/>
            <w:left w:val="none" w:sz="0" w:space="0" w:color="auto"/>
            <w:bottom w:val="none" w:sz="0" w:space="0" w:color="auto"/>
            <w:right w:val="none" w:sz="0" w:space="0" w:color="auto"/>
          </w:divBdr>
        </w:div>
        <w:div w:id="937056149">
          <w:marLeft w:val="640"/>
          <w:marRight w:val="0"/>
          <w:marTop w:val="0"/>
          <w:marBottom w:val="0"/>
          <w:divBdr>
            <w:top w:val="none" w:sz="0" w:space="0" w:color="auto"/>
            <w:left w:val="none" w:sz="0" w:space="0" w:color="auto"/>
            <w:bottom w:val="none" w:sz="0" w:space="0" w:color="auto"/>
            <w:right w:val="none" w:sz="0" w:space="0" w:color="auto"/>
          </w:divBdr>
        </w:div>
        <w:div w:id="59600120">
          <w:marLeft w:val="640"/>
          <w:marRight w:val="0"/>
          <w:marTop w:val="0"/>
          <w:marBottom w:val="0"/>
          <w:divBdr>
            <w:top w:val="none" w:sz="0" w:space="0" w:color="auto"/>
            <w:left w:val="none" w:sz="0" w:space="0" w:color="auto"/>
            <w:bottom w:val="none" w:sz="0" w:space="0" w:color="auto"/>
            <w:right w:val="none" w:sz="0" w:space="0" w:color="auto"/>
          </w:divBdr>
        </w:div>
        <w:div w:id="80879198">
          <w:marLeft w:val="640"/>
          <w:marRight w:val="0"/>
          <w:marTop w:val="0"/>
          <w:marBottom w:val="0"/>
          <w:divBdr>
            <w:top w:val="none" w:sz="0" w:space="0" w:color="auto"/>
            <w:left w:val="none" w:sz="0" w:space="0" w:color="auto"/>
            <w:bottom w:val="none" w:sz="0" w:space="0" w:color="auto"/>
            <w:right w:val="none" w:sz="0" w:space="0" w:color="auto"/>
          </w:divBdr>
        </w:div>
        <w:div w:id="254214738">
          <w:marLeft w:val="640"/>
          <w:marRight w:val="0"/>
          <w:marTop w:val="0"/>
          <w:marBottom w:val="0"/>
          <w:divBdr>
            <w:top w:val="none" w:sz="0" w:space="0" w:color="auto"/>
            <w:left w:val="none" w:sz="0" w:space="0" w:color="auto"/>
            <w:bottom w:val="none" w:sz="0" w:space="0" w:color="auto"/>
            <w:right w:val="none" w:sz="0" w:space="0" w:color="auto"/>
          </w:divBdr>
        </w:div>
        <w:div w:id="2036692320">
          <w:marLeft w:val="640"/>
          <w:marRight w:val="0"/>
          <w:marTop w:val="0"/>
          <w:marBottom w:val="0"/>
          <w:divBdr>
            <w:top w:val="none" w:sz="0" w:space="0" w:color="auto"/>
            <w:left w:val="none" w:sz="0" w:space="0" w:color="auto"/>
            <w:bottom w:val="none" w:sz="0" w:space="0" w:color="auto"/>
            <w:right w:val="none" w:sz="0" w:space="0" w:color="auto"/>
          </w:divBdr>
        </w:div>
        <w:div w:id="548960811">
          <w:marLeft w:val="640"/>
          <w:marRight w:val="0"/>
          <w:marTop w:val="0"/>
          <w:marBottom w:val="0"/>
          <w:divBdr>
            <w:top w:val="none" w:sz="0" w:space="0" w:color="auto"/>
            <w:left w:val="none" w:sz="0" w:space="0" w:color="auto"/>
            <w:bottom w:val="none" w:sz="0" w:space="0" w:color="auto"/>
            <w:right w:val="none" w:sz="0" w:space="0" w:color="auto"/>
          </w:divBdr>
        </w:div>
        <w:div w:id="1772165052">
          <w:marLeft w:val="640"/>
          <w:marRight w:val="0"/>
          <w:marTop w:val="0"/>
          <w:marBottom w:val="0"/>
          <w:divBdr>
            <w:top w:val="none" w:sz="0" w:space="0" w:color="auto"/>
            <w:left w:val="none" w:sz="0" w:space="0" w:color="auto"/>
            <w:bottom w:val="none" w:sz="0" w:space="0" w:color="auto"/>
            <w:right w:val="none" w:sz="0" w:space="0" w:color="auto"/>
          </w:divBdr>
        </w:div>
        <w:div w:id="632711939">
          <w:marLeft w:val="640"/>
          <w:marRight w:val="0"/>
          <w:marTop w:val="0"/>
          <w:marBottom w:val="0"/>
          <w:divBdr>
            <w:top w:val="none" w:sz="0" w:space="0" w:color="auto"/>
            <w:left w:val="none" w:sz="0" w:space="0" w:color="auto"/>
            <w:bottom w:val="none" w:sz="0" w:space="0" w:color="auto"/>
            <w:right w:val="none" w:sz="0" w:space="0" w:color="auto"/>
          </w:divBdr>
        </w:div>
        <w:div w:id="29886433">
          <w:marLeft w:val="640"/>
          <w:marRight w:val="0"/>
          <w:marTop w:val="0"/>
          <w:marBottom w:val="0"/>
          <w:divBdr>
            <w:top w:val="none" w:sz="0" w:space="0" w:color="auto"/>
            <w:left w:val="none" w:sz="0" w:space="0" w:color="auto"/>
            <w:bottom w:val="none" w:sz="0" w:space="0" w:color="auto"/>
            <w:right w:val="none" w:sz="0" w:space="0" w:color="auto"/>
          </w:divBdr>
        </w:div>
        <w:div w:id="1114059792">
          <w:marLeft w:val="640"/>
          <w:marRight w:val="0"/>
          <w:marTop w:val="0"/>
          <w:marBottom w:val="0"/>
          <w:divBdr>
            <w:top w:val="none" w:sz="0" w:space="0" w:color="auto"/>
            <w:left w:val="none" w:sz="0" w:space="0" w:color="auto"/>
            <w:bottom w:val="none" w:sz="0" w:space="0" w:color="auto"/>
            <w:right w:val="none" w:sz="0" w:space="0" w:color="auto"/>
          </w:divBdr>
        </w:div>
        <w:div w:id="1782021131">
          <w:marLeft w:val="640"/>
          <w:marRight w:val="0"/>
          <w:marTop w:val="0"/>
          <w:marBottom w:val="0"/>
          <w:divBdr>
            <w:top w:val="none" w:sz="0" w:space="0" w:color="auto"/>
            <w:left w:val="none" w:sz="0" w:space="0" w:color="auto"/>
            <w:bottom w:val="none" w:sz="0" w:space="0" w:color="auto"/>
            <w:right w:val="none" w:sz="0" w:space="0" w:color="auto"/>
          </w:divBdr>
        </w:div>
        <w:div w:id="1623415010">
          <w:marLeft w:val="640"/>
          <w:marRight w:val="0"/>
          <w:marTop w:val="0"/>
          <w:marBottom w:val="0"/>
          <w:divBdr>
            <w:top w:val="none" w:sz="0" w:space="0" w:color="auto"/>
            <w:left w:val="none" w:sz="0" w:space="0" w:color="auto"/>
            <w:bottom w:val="none" w:sz="0" w:space="0" w:color="auto"/>
            <w:right w:val="none" w:sz="0" w:space="0" w:color="auto"/>
          </w:divBdr>
        </w:div>
        <w:div w:id="137307929">
          <w:marLeft w:val="640"/>
          <w:marRight w:val="0"/>
          <w:marTop w:val="0"/>
          <w:marBottom w:val="0"/>
          <w:divBdr>
            <w:top w:val="none" w:sz="0" w:space="0" w:color="auto"/>
            <w:left w:val="none" w:sz="0" w:space="0" w:color="auto"/>
            <w:bottom w:val="none" w:sz="0" w:space="0" w:color="auto"/>
            <w:right w:val="none" w:sz="0" w:space="0" w:color="auto"/>
          </w:divBdr>
        </w:div>
        <w:div w:id="19165306">
          <w:marLeft w:val="640"/>
          <w:marRight w:val="0"/>
          <w:marTop w:val="0"/>
          <w:marBottom w:val="0"/>
          <w:divBdr>
            <w:top w:val="none" w:sz="0" w:space="0" w:color="auto"/>
            <w:left w:val="none" w:sz="0" w:space="0" w:color="auto"/>
            <w:bottom w:val="none" w:sz="0" w:space="0" w:color="auto"/>
            <w:right w:val="none" w:sz="0" w:space="0" w:color="auto"/>
          </w:divBdr>
        </w:div>
        <w:div w:id="540289445">
          <w:marLeft w:val="640"/>
          <w:marRight w:val="0"/>
          <w:marTop w:val="0"/>
          <w:marBottom w:val="0"/>
          <w:divBdr>
            <w:top w:val="none" w:sz="0" w:space="0" w:color="auto"/>
            <w:left w:val="none" w:sz="0" w:space="0" w:color="auto"/>
            <w:bottom w:val="none" w:sz="0" w:space="0" w:color="auto"/>
            <w:right w:val="none" w:sz="0" w:space="0" w:color="auto"/>
          </w:divBdr>
        </w:div>
        <w:div w:id="671763419">
          <w:marLeft w:val="640"/>
          <w:marRight w:val="0"/>
          <w:marTop w:val="0"/>
          <w:marBottom w:val="0"/>
          <w:divBdr>
            <w:top w:val="none" w:sz="0" w:space="0" w:color="auto"/>
            <w:left w:val="none" w:sz="0" w:space="0" w:color="auto"/>
            <w:bottom w:val="none" w:sz="0" w:space="0" w:color="auto"/>
            <w:right w:val="none" w:sz="0" w:space="0" w:color="auto"/>
          </w:divBdr>
        </w:div>
        <w:div w:id="931088358">
          <w:marLeft w:val="640"/>
          <w:marRight w:val="0"/>
          <w:marTop w:val="0"/>
          <w:marBottom w:val="0"/>
          <w:divBdr>
            <w:top w:val="none" w:sz="0" w:space="0" w:color="auto"/>
            <w:left w:val="none" w:sz="0" w:space="0" w:color="auto"/>
            <w:bottom w:val="none" w:sz="0" w:space="0" w:color="auto"/>
            <w:right w:val="none" w:sz="0" w:space="0" w:color="auto"/>
          </w:divBdr>
        </w:div>
        <w:div w:id="1671786245">
          <w:marLeft w:val="640"/>
          <w:marRight w:val="0"/>
          <w:marTop w:val="0"/>
          <w:marBottom w:val="0"/>
          <w:divBdr>
            <w:top w:val="none" w:sz="0" w:space="0" w:color="auto"/>
            <w:left w:val="none" w:sz="0" w:space="0" w:color="auto"/>
            <w:bottom w:val="none" w:sz="0" w:space="0" w:color="auto"/>
            <w:right w:val="none" w:sz="0" w:space="0" w:color="auto"/>
          </w:divBdr>
        </w:div>
        <w:div w:id="784426578">
          <w:marLeft w:val="640"/>
          <w:marRight w:val="0"/>
          <w:marTop w:val="0"/>
          <w:marBottom w:val="0"/>
          <w:divBdr>
            <w:top w:val="none" w:sz="0" w:space="0" w:color="auto"/>
            <w:left w:val="none" w:sz="0" w:space="0" w:color="auto"/>
            <w:bottom w:val="none" w:sz="0" w:space="0" w:color="auto"/>
            <w:right w:val="none" w:sz="0" w:space="0" w:color="auto"/>
          </w:divBdr>
        </w:div>
        <w:div w:id="1981882344">
          <w:marLeft w:val="640"/>
          <w:marRight w:val="0"/>
          <w:marTop w:val="0"/>
          <w:marBottom w:val="0"/>
          <w:divBdr>
            <w:top w:val="none" w:sz="0" w:space="0" w:color="auto"/>
            <w:left w:val="none" w:sz="0" w:space="0" w:color="auto"/>
            <w:bottom w:val="none" w:sz="0" w:space="0" w:color="auto"/>
            <w:right w:val="none" w:sz="0" w:space="0" w:color="auto"/>
          </w:divBdr>
        </w:div>
        <w:div w:id="300113669">
          <w:marLeft w:val="640"/>
          <w:marRight w:val="0"/>
          <w:marTop w:val="0"/>
          <w:marBottom w:val="0"/>
          <w:divBdr>
            <w:top w:val="none" w:sz="0" w:space="0" w:color="auto"/>
            <w:left w:val="none" w:sz="0" w:space="0" w:color="auto"/>
            <w:bottom w:val="none" w:sz="0" w:space="0" w:color="auto"/>
            <w:right w:val="none" w:sz="0" w:space="0" w:color="auto"/>
          </w:divBdr>
        </w:div>
        <w:div w:id="1877622225">
          <w:marLeft w:val="640"/>
          <w:marRight w:val="0"/>
          <w:marTop w:val="0"/>
          <w:marBottom w:val="0"/>
          <w:divBdr>
            <w:top w:val="none" w:sz="0" w:space="0" w:color="auto"/>
            <w:left w:val="none" w:sz="0" w:space="0" w:color="auto"/>
            <w:bottom w:val="none" w:sz="0" w:space="0" w:color="auto"/>
            <w:right w:val="none" w:sz="0" w:space="0" w:color="auto"/>
          </w:divBdr>
        </w:div>
        <w:div w:id="169805319">
          <w:marLeft w:val="640"/>
          <w:marRight w:val="0"/>
          <w:marTop w:val="0"/>
          <w:marBottom w:val="0"/>
          <w:divBdr>
            <w:top w:val="none" w:sz="0" w:space="0" w:color="auto"/>
            <w:left w:val="none" w:sz="0" w:space="0" w:color="auto"/>
            <w:bottom w:val="none" w:sz="0" w:space="0" w:color="auto"/>
            <w:right w:val="none" w:sz="0" w:space="0" w:color="auto"/>
          </w:divBdr>
        </w:div>
      </w:divsChild>
    </w:div>
    <w:div w:id="1373580421">
      <w:bodyDiv w:val="1"/>
      <w:marLeft w:val="0"/>
      <w:marRight w:val="0"/>
      <w:marTop w:val="0"/>
      <w:marBottom w:val="0"/>
      <w:divBdr>
        <w:top w:val="none" w:sz="0" w:space="0" w:color="auto"/>
        <w:left w:val="none" w:sz="0" w:space="0" w:color="auto"/>
        <w:bottom w:val="none" w:sz="0" w:space="0" w:color="auto"/>
        <w:right w:val="none" w:sz="0" w:space="0" w:color="auto"/>
      </w:divBdr>
    </w:div>
    <w:div w:id="1375352593">
      <w:bodyDiv w:val="1"/>
      <w:marLeft w:val="0"/>
      <w:marRight w:val="0"/>
      <w:marTop w:val="0"/>
      <w:marBottom w:val="0"/>
      <w:divBdr>
        <w:top w:val="none" w:sz="0" w:space="0" w:color="auto"/>
        <w:left w:val="none" w:sz="0" w:space="0" w:color="auto"/>
        <w:bottom w:val="none" w:sz="0" w:space="0" w:color="auto"/>
        <w:right w:val="none" w:sz="0" w:space="0" w:color="auto"/>
      </w:divBdr>
    </w:div>
    <w:div w:id="1383481361">
      <w:bodyDiv w:val="1"/>
      <w:marLeft w:val="0"/>
      <w:marRight w:val="0"/>
      <w:marTop w:val="0"/>
      <w:marBottom w:val="0"/>
      <w:divBdr>
        <w:top w:val="none" w:sz="0" w:space="0" w:color="auto"/>
        <w:left w:val="none" w:sz="0" w:space="0" w:color="auto"/>
        <w:bottom w:val="none" w:sz="0" w:space="0" w:color="auto"/>
        <w:right w:val="none" w:sz="0" w:space="0" w:color="auto"/>
      </w:divBdr>
    </w:div>
    <w:div w:id="1388408131">
      <w:bodyDiv w:val="1"/>
      <w:marLeft w:val="0"/>
      <w:marRight w:val="0"/>
      <w:marTop w:val="0"/>
      <w:marBottom w:val="0"/>
      <w:divBdr>
        <w:top w:val="none" w:sz="0" w:space="0" w:color="auto"/>
        <w:left w:val="none" w:sz="0" w:space="0" w:color="auto"/>
        <w:bottom w:val="none" w:sz="0" w:space="0" w:color="auto"/>
        <w:right w:val="none" w:sz="0" w:space="0" w:color="auto"/>
      </w:divBdr>
    </w:div>
    <w:div w:id="1396589807">
      <w:bodyDiv w:val="1"/>
      <w:marLeft w:val="0"/>
      <w:marRight w:val="0"/>
      <w:marTop w:val="0"/>
      <w:marBottom w:val="0"/>
      <w:divBdr>
        <w:top w:val="none" w:sz="0" w:space="0" w:color="auto"/>
        <w:left w:val="none" w:sz="0" w:space="0" w:color="auto"/>
        <w:bottom w:val="none" w:sz="0" w:space="0" w:color="auto"/>
        <w:right w:val="none" w:sz="0" w:space="0" w:color="auto"/>
      </w:divBdr>
    </w:div>
    <w:div w:id="1397968660">
      <w:bodyDiv w:val="1"/>
      <w:marLeft w:val="0"/>
      <w:marRight w:val="0"/>
      <w:marTop w:val="0"/>
      <w:marBottom w:val="0"/>
      <w:divBdr>
        <w:top w:val="none" w:sz="0" w:space="0" w:color="auto"/>
        <w:left w:val="none" w:sz="0" w:space="0" w:color="auto"/>
        <w:bottom w:val="none" w:sz="0" w:space="0" w:color="auto"/>
        <w:right w:val="none" w:sz="0" w:space="0" w:color="auto"/>
      </w:divBdr>
    </w:div>
    <w:div w:id="1399549075">
      <w:bodyDiv w:val="1"/>
      <w:marLeft w:val="0"/>
      <w:marRight w:val="0"/>
      <w:marTop w:val="0"/>
      <w:marBottom w:val="0"/>
      <w:divBdr>
        <w:top w:val="none" w:sz="0" w:space="0" w:color="auto"/>
        <w:left w:val="none" w:sz="0" w:space="0" w:color="auto"/>
        <w:bottom w:val="none" w:sz="0" w:space="0" w:color="auto"/>
        <w:right w:val="none" w:sz="0" w:space="0" w:color="auto"/>
      </w:divBdr>
      <w:divsChild>
        <w:div w:id="1369989474">
          <w:marLeft w:val="480"/>
          <w:marRight w:val="0"/>
          <w:marTop w:val="0"/>
          <w:marBottom w:val="0"/>
          <w:divBdr>
            <w:top w:val="none" w:sz="0" w:space="0" w:color="auto"/>
            <w:left w:val="none" w:sz="0" w:space="0" w:color="auto"/>
            <w:bottom w:val="none" w:sz="0" w:space="0" w:color="auto"/>
            <w:right w:val="none" w:sz="0" w:space="0" w:color="auto"/>
          </w:divBdr>
        </w:div>
        <w:div w:id="266500546">
          <w:marLeft w:val="480"/>
          <w:marRight w:val="0"/>
          <w:marTop w:val="0"/>
          <w:marBottom w:val="0"/>
          <w:divBdr>
            <w:top w:val="none" w:sz="0" w:space="0" w:color="auto"/>
            <w:left w:val="none" w:sz="0" w:space="0" w:color="auto"/>
            <w:bottom w:val="none" w:sz="0" w:space="0" w:color="auto"/>
            <w:right w:val="none" w:sz="0" w:space="0" w:color="auto"/>
          </w:divBdr>
        </w:div>
        <w:div w:id="629827743">
          <w:marLeft w:val="480"/>
          <w:marRight w:val="0"/>
          <w:marTop w:val="0"/>
          <w:marBottom w:val="0"/>
          <w:divBdr>
            <w:top w:val="none" w:sz="0" w:space="0" w:color="auto"/>
            <w:left w:val="none" w:sz="0" w:space="0" w:color="auto"/>
            <w:bottom w:val="none" w:sz="0" w:space="0" w:color="auto"/>
            <w:right w:val="none" w:sz="0" w:space="0" w:color="auto"/>
          </w:divBdr>
        </w:div>
        <w:div w:id="1100688308">
          <w:marLeft w:val="480"/>
          <w:marRight w:val="0"/>
          <w:marTop w:val="0"/>
          <w:marBottom w:val="0"/>
          <w:divBdr>
            <w:top w:val="none" w:sz="0" w:space="0" w:color="auto"/>
            <w:left w:val="none" w:sz="0" w:space="0" w:color="auto"/>
            <w:bottom w:val="none" w:sz="0" w:space="0" w:color="auto"/>
            <w:right w:val="none" w:sz="0" w:space="0" w:color="auto"/>
          </w:divBdr>
        </w:div>
        <w:div w:id="691078751">
          <w:marLeft w:val="480"/>
          <w:marRight w:val="0"/>
          <w:marTop w:val="0"/>
          <w:marBottom w:val="0"/>
          <w:divBdr>
            <w:top w:val="none" w:sz="0" w:space="0" w:color="auto"/>
            <w:left w:val="none" w:sz="0" w:space="0" w:color="auto"/>
            <w:bottom w:val="none" w:sz="0" w:space="0" w:color="auto"/>
            <w:right w:val="none" w:sz="0" w:space="0" w:color="auto"/>
          </w:divBdr>
        </w:div>
        <w:div w:id="33236075">
          <w:marLeft w:val="480"/>
          <w:marRight w:val="0"/>
          <w:marTop w:val="0"/>
          <w:marBottom w:val="0"/>
          <w:divBdr>
            <w:top w:val="none" w:sz="0" w:space="0" w:color="auto"/>
            <w:left w:val="none" w:sz="0" w:space="0" w:color="auto"/>
            <w:bottom w:val="none" w:sz="0" w:space="0" w:color="auto"/>
            <w:right w:val="none" w:sz="0" w:space="0" w:color="auto"/>
          </w:divBdr>
        </w:div>
        <w:div w:id="804591118">
          <w:marLeft w:val="480"/>
          <w:marRight w:val="0"/>
          <w:marTop w:val="0"/>
          <w:marBottom w:val="0"/>
          <w:divBdr>
            <w:top w:val="none" w:sz="0" w:space="0" w:color="auto"/>
            <w:left w:val="none" w:sz="0" w:space="0" w:color="auto"/>
            <w:bottom w:val="none" w:sz="0" w:space="0" w:color="auto"/>
            <w:right w:val="none" w:sz="0" w:space="0" w:color="auto"/>
          </w:divBdr>
        </w:div>
        <w:div w:id="633681020">
          <w:marLeft w:val="480"/>
          <w:marRight w:val="0"/>
          <w:marTop w:val="0"/>
          <w:marBottom w:val="0"/>
          <w:divBdr>
            <w:top w:val="none" w:sz="0" w:space="0" w:color="auto"/>
            <w:left w:val="none" w:sz="0" w:space="0" w:color="auto"/>
            <w:bottom w:val="none" w:sz="0" w:space="0" w:color="auto"/>
            <w:right w:val="none" w:sz="0" w:space="0" w:color="auto"/>
          </w:divBdr>
        </w:div>
        <w:div w:id="527187202">
          <w:marLeft w:val="480"/>
          <w:marRight w:val="0"/>
          <w:marTop w:val="0"/>
          <w:marBottom w:val="0"/>
          <w:divBdr>
            <w:top w:val="none" w:sz="0" w:space="0" w:color="auto"/>
            <w:left w:val="none" w:sz="0" w:space="0" w:color="auto"/>
            <w:bottom w:val="none" w:sz="0" w:space="0" w:color="auto"/>
            <w:right w:val="none" w:sz="0" w:space="0" w:color="auto"/>
          </w:divBdr>
        </w:div>
        <w:div w:id="477961809">
          <w:marLeft w:val="480"/>
          <w:marRight w:val="0"/>
          <w:marTop w:val="0"/>
          <w:marBottom w:val="0"/>
          <w:divBdr>
            <w:top w:val="none" w:sz="0" w:space="0" w:color="auto"/>
            <w:left w:val="none" w:sz="0" w:space="0" w:color="auto"/>
            <w:bottom w:val="none" w:sz="0" w:space="0" w:color="auto"/>
            <w:right w:val="none" w:sz="0" w:space="0" w:color="auto"/>
          </w:divBdr>
        </w:div>
        <w:div w:id="660625974">
          <w:marLeft w:val="480"/>
          <w:marRight w:val="0"/>
          <w:marTop w:val="0"/>
          <w:marBottom w:val="0"/>
          <w:divBdr>
            <w:top w:val="none" w:sz="0" w:space="0" w:color="auto"/>
            <w:left w:val="none" w:sz="0" w:space="0" w:color="auto"/>
            <w:bottom w:val="none" w:sz="0" w:space="0" w:color="auto"/>
            <w:right w:val="none" w:sz="0" w:space="0" w:color="auto"/>
          </w:divBdr>
        </w:div>
        <w:div w:id="1500341930">
          <w:marLeft w:val="480"/>
          <w:marRight w:val="0"/>
          <w:marTop w:val="0"/>
          <w:marBottom w:val="0"/>
          <w:divBdr>
            <w:top w:val="none" w:sz="0" w:space="0" w:color="auto"/>
            <w:left w:val="none" w:sz="0" w:space="0" w:color="auto"/>
            <w:bottom w:val="none" w:sz="0" w:space="0" w:color="auto"/>
            <w:right w:val="none" w:sz="0" w:space="0" w:color="auto"/>
          </w:divBdr>
        </w:div>
        <w:div w:id="771894280">
          <w:marLeft w:val="480"/>
          <w:marRight w:val="0"/>
          <w:marTop w:val="0"/>
          <w:marBottom w:val="0"/>
          <w:divBdr>
            <w:top w:val="none" w:sz="0" w:space="0" w:color="auto"/>
            <w:left w:val="none" w:sz="0" w:space="0" w:color="auto"/>
            <w:bottom w:val="none" w:sz="0" w:space="0" w:color="auto"/>
            <w:right w:val="none" w:sz="0" w:space="0" w:color="auto"/>
          </w:divBdr>
        </w:div>
        <w:div w:id="1268393933">
          <w:marLeft w:val="480"/>
          <w:marRight w:val="0"/>
          <w:marTop w:val="0"/>
          <w:marBottom w:val="0"/>
          <w:divBdr>
            <w:top w:val="none" w:sz="0" w:space="0" w:color="auto"/>
            <w:left w:val="none" w:sz="0" w:space="0" w:color="auto"/>
            <w:bottom w:val="none" w:sz="0" w:space="0" w:color="auto"/>
            <w:right w:val="none" w:sz="0" w:space="0" w:color="auto"/>
          </w:divBdr>
        </w:div>
        <w:div w:id="1876893883">
          <w:marLeft w:val="480"/>
          <w:marRight w:val="0"/>
          <w:marTop w:val="0"/>
          <w:marBottom w:val="0"/>
          <w:divBdr>
            <w:top w:val="none" w:sz="0" w:space="0" w:color="auto"/>
            <w:left w:val="none" w:sz="0" w:space="0" w:color="auto"/>
            <w:bottom w:val="none" w:sz="0" w:space="0" w:color="auto"/>
            <w:right w:val="none" w:sz="0" w:space="0" w:color="auto"/>
          </w:divBdr>
        </w:div>
        <w:div w:id="830799998">
          <w:marLeft w:val="480"/>
          <w:marRight w:val="0"/>
          <w:marTop w:val="0"/>
          <w:marBottom w:val="0"/>
          <w:divBdr>
            <w:top w:val="none" w:sz="0" w:space="0" w:color="auto"/>
            <w:left w:val="none" w:sz="0" w:space="0" w:color="auto"/>
            <w:bottom w:val="none" w:sz="0" w:space="0" w:color="auto"/>
            <w:right w:val="none" w:sz="0" w:space="0" w:color="auto"/>
          </w:divBdr>
        </w:div>
        <w:div w:id="1729305516">
          <w:marLeft w:val="480"/>
          <w:marRight w:val="0"/>
          <w:marTop w:val="0"/>
          <w:marBottom w:val="0"/>
          <w:divBdr>
            <w:top w:val="none" w:sz="0" w:space="0" w:color="auto"/>
            <w:left w:val="none" w:sz="0" w:space="0" w:color="auto"/>
            <w:bottom w:val="none" w:sz="0" w:space="0" w:color="auto"/>
            <w:right w:val="none" w:sz="0" w:space="0" w:color="auto"/>
          </w:divBdr>
        </w:div>
        <w:div w:id="475145918">
          <w:marLeft w:val="480"/>
          <w:marRight w:val="0"/>
          <w:marTop w:val="0"/>
          <w:marBottom w:val="0"/>
          <w:divBdr>
            <w:top w:val="none" w:sz="0" w:space="0" w:color="auto"/>
            <w:left w:val="none" w:sz="0" w:space="0" w:color="auto"/>
            <w:bottom w:val="none" w:sz="0" w:space="0" w:color="auto"/>
            <w:right w:val="none" w:sz="0" w:space="0" w:color="auto"/>
          </w:divBdr>
        </w:div>
        <w:div w:id="1341809269">
          <w:marLeft w:val="480"/>
          <w:marRight w:val="0"/>
          <w:marTop w:val="0"/>
          <w:marBottom w:val="0"/>
          <w:divBdr>
            <w:top w:val="none" w:sz="0" w:space="0" w:color="auto"/>
            <w:left w:val="none" w:sz="0" w:space="0" w:color="auto"/>
            <w:bottom w:val="none" w:sz="0" w:space="0" w:color="auto"/>
            <w:right w:val="none" w:sz="0" w:space="0" w:color="auto"/>
          </w:divBdr>
        </w:div>
        <w:div w:id="1317801680">
          <w:marLeft w:val="480"/>
          <w:marRight w:val="0"/>
          <w:marTop w:val="0"/>
          <w:marBottom w:val="0"/>
          <w:divBdr>
            <w:top w:val="none" w:sz="0" w:space="0" w:color="auto"/>
            <w:left w:val="none" w:sz="0" w:space="0" w:color="auto"/>
            <w:bottom w:val="none" w:sz="0" w:space="0" w:color="auto"/>
            <w:right w:val="none" w:sz="0" w:space="0" w:color="auto"/>
          </w:divBdr>
        </w:div>
        <w:div w:id="1127704853">
          <w:marLeft w:val="480"/>
          <w:marRight w:val="0"/>
          <w:marTop w:val="0"/>
          <w:marBottom w:val="0"/>
          <w:divBdr>
            <w:top w:val="none" w:sz="0" w:space="0" w:color="auto"/>
            <w:left w:val="none" w:sz="0" w:space="0" w:color="auto"/>
            <w:bottom w:val="none" w:sz="0" w:space="0" w:color="auto"/>
            <w:right w:val="none" w:sz="0" w:space="0" w:color="auto"/>
          </w:divBdr>
        </w:div>
        <w:div w:id="2087222585">
          <w:marLeft w:val="480"/>
          <w:marRight w:val="0"/>
          <w:marTop w:val="0"/>
          <w:marBottom w:val="0"/>
          <w:divBdr>
            <w:top w:val="none" w:sz="0" w:space="0" w:color="auto"/>
            <w:left w:val="none" w:sz="0" w:space="0" w:color="auto"/>
            <w:bottom w:val="none" w:sz="0" w:space="0" w:color="auto"/>
            <w:right w:val="none" w:sz="0" w:space="0" w:color="auto"/>
          </w:divBdr>
        </w:div>
        <w:div w:id="730274794">
          <w:marLeft w:val="480"/>
          <w:marRight w:val="0"/>
          <w:marTop w:val="0"/>
          <w:marBottom w:val="0"/>
          <w:divBdr>
            <w:top w:val="none" w:sz="0" w:space="0" w:color="auto"/>
            <w:left w:val="none" w:sz="0" w:space="0" w:color="auto"/>
            <w:bottom w:val="none" w:sz="0" w:space="0" w:color="auto"/>
            <w:right w:val="none" w:sz="0" w:space="0" w:color="auto"/>
          </w:divBdr>
        </w:div>
        <w:div w:id="1685521671">
          <w:marLeft w:val="480"/>
          <w:marRight w:val="0"/>
          <w:marTop w:val="0"/>
          <w:marBottom w:val="0"/>
          <w:divBdr>
            <w:top w:val="none" w:sz="0" w:space="0" w:color="auto"/>
            <w:left w:val="none" w:sz="0" w:space="0" w:color="auto"/>
            <w:bottom w:val="none" w:sz="0" w:space="0" w:color="auto"/>
            <w:right w:val="none" w:sz="0" w:space="0" w:color="auto"/>
          </w:divBdr>
        </w:div>
        <w:div w:id="1689746809">
          <w:marLeft w:val="480"/>
          <w:marRight w:val="0"/>
          <w:marTop w:val="0"/>
          <w:marBottom w:val="0"/>
          <w:divBdr>
            <w:top w:val="none" w:sz="0" w:space="0" w:color="auto"/>
            <w:left w:val="none" w:sz="0" w:space="0" w:color="auto"/>
            <w:bottom w:val="none" w:sz="0" w:space="0" w:color="auto"/>
            <w:right w:val="none" w:sz="0" w:space="0" w:color="auto"/>
          </w:divBdr>
        </w:div>
        <w:div w:id="670450710">
          <w:marLeft w:val="480"/>
          <w:marRight w:val="0"/>
          <w:marTop w:val="0"/>
          <w:marBottom w:val="0"/>
          <w:divBdr>
            <w:top w:val="none" w:sz="0" w:space="0" w:color="auto"/>
            <w:left w:val="none" w:sz="0" w:space="0" w:color="auto"/>
            <w:bottom w:val="none" w:sz="0" w:space="0" w:color="auto"/>
            <w:right w:val="none" w:sz="0" w:space="0" w:color="auto"/>
          </w:divBdr>
        </w:div>
        <w:div w:id="628125064">
          <w:marLeft w:val="480"/>
          <w:marRight w:val="0"/>
          <w:marTop w:val="0"/>
          <w:marBottom w:val="0"/>
          <w:divBdr>
            <w:top w:val="none" w:sz="0" w:space="0" w:color="auto"/>
            <w:left w:val="none" w:sz="0" w:space="0" w:color="auto"/>
            <w:bottom w:val="none" w:sz="0" w:space="0" w:color="auto"/>
            <w:right w:val="none" w:sz="0" w:space="0" w:color="auto"/>
          </w:divBdr>
        </w:div>
        <w:div w:id="520095230">
          <w:marLeft w:val="480"/>
          <w:marRight w:val="0"/>
          <w:marTop w:val="0"/>
          <w:marBottom w:val="0"/>
          <w:divBdr>
            <w:top w:val="none" w:sz="0" w:space="0" w:color="auto"/>
            <w:left w:val="none" w:sz="0" w:space="0" w:color="auto"/>
            <w:bottom w:val="none" w:sz="0" w:space="0" w:color="auto"/>
            <w:right w:val="none" w:sz="0" w:space="0" w:color="auto"/>
          </w:divBdr>
        </w:div>
        <w:div w:id="1818260620">
          <w:marLeft w:val="480"/>
          <w:marRight w:val="0"/>
          <w:marTop w:val="0"/>
          <w:marBottom w:val="0"/>
          <w:divBdr>
            <w:top w:val="none" w:sz="0" w:space="0" w:color="auto"/>
            <w:left w:val="none" w:sz="0" w:space="0" w:color="auto"/>
            <w:bottom w:val="none" w:sz="0" w:space="0" w:color="auto"/>
            <w:right w:val="none" w:sz="0" w:space="0" w:color="auto"/>
          </w:divBdr>
        </w:div>
        <w:div w:id="1189877593">
          <w:marLeft w:val="480"/>
          <w:marRight w:val="0"/>
          <w:marTop w:val="0"/>
          <w:marBottom w:val="0"/>
          <w:divBdr>
            <w:top w:val="none" w:sz="0" w:space="0" w:color="auto"/>
            <w:left w:val="none" w:sz="0" w:space="0" w:color="auto"/>
            <w:bottom w:val="none" w:sz="0" w:space="0" w:color="auto"/>
            <w:right w:val="none" w:sz="0" w:space="0" w:color="auto"/>
          </w:divBdr>
        </w:div>
        <w:div w:id="1209301809">
          <w:marLeft w:val="480"/>
          <w:marRight w:val="0"/>
          <w:marTop w:val="0"/>
          <w:marBottom w:val="0"/>
          <w:divBdr>
            <w:top w:val="none" w:sz="0" w:space="0" w:color="auto"/>
            <w:left w:val="none" w:sz="0" w:space="0" w:color="auto"/>
            <w:bottom w:val="none" w:sz="0" w:space="0" w:color="auto"/>
            <w:right w:val="none" w:sz="0" w:space="0" w:color="auto"/>
          </w:divBdr>
        </w:div>
        <w:div w:id="552355172">
          <w:marLeft w:val="480"/>
          <w:marRight w:val="0"/>
          <w:marTop w:val="0"/>
          <w:marBottom w:val="0"/>
          <w:divBdr>
            <w:top w:val="none" w:sz="0" w:space="0" w:color="auto"/>
            <w:left w:val="none" w:sz="0" w:space="0" w:color="auto"/>
            <w:bottom w:val="none" w:sz="0" w:space="0" w:color="auto"/>
            <w:right w:val="none" w:sz="0" w:space="0" w:color="auto"/>
          </w:divBdr>
        </w:div>
        <w:div w:id="689336350">
          <w:marLeft w:val="480"/>
          <w:marRight w:val="0"/>
          <w:marTop w:val="0"/>
          <w:marBottom w:val="0"/>
          <w:divBdr>
            <w:top w:val="none" w:sz="0" w:space="0" w:color="auto"/>
            <w:left w:val="none" w:sz="0" w:space="0" w:color="auto"/>
            <w:bottom w:val="none" w:sz="0" w:space="0" w:color="auto"/>
            <w:right w:val="none" w:sz="0" w:space="0" w:color="auto"/>
          </w:divBdr>
        </w:div>
        <w:div w:id="1697343174">
          <w:marLeft w:val="480"/>
          <w:marRight w:val="0"/>
          <w:marTop w:val="0"/>
          <w:marBottom w:val="0"/>
          <w:divBdr>
            <w:top w:val="none" w:sz="0" w:space="0" w:color="auto"/>
            <w:left w:val="none" w:sz="0" w:space="0" w:color="auto"/>
            <w:bottom w:val="none" w:sz="0" w:space="0" w:color="auto"/>
            <w:right w:val="none" w:sz="0" w:space="0" w:color="auto"/>
          </w:divBdr>
        </w:div>
        <w:div w:id="1363509246">
          <w:marLeft w:val="480"/>
          <w:marRight w:val="0"/>
          <w:marTop w:val="0"/>
          <w:marBottom w:val="0"/>
          <w:divBdr>
            <w:top w:val="none" w:sz="0" w:space="0" w:color="auto"/>
            <w:left w:val="none" w:sz="0" w:space="0" w:color="auto"/>
            <w:bottom w:val="none" w:sz="0" w:space="0" w:color="auto"/>
            <w:right w:val="none" w:sz="0" w:space="0" w:color="auto"/>
          </w:divBdr>
        </w:div>
        <w:div w:id="1606384359">
          <w:marLeft w:val="480"/>
          <w:marRight w:val="0"/>
          <w:marTop w:val="0"/>
          <w:marBottom w:val="0"/>
          <w:divBdr>
            <w:top w:val="none" w:sz="0" w:space="0" w:color="auto"/>
            <w:left w:val="none" w:sz="0" w:space="0" w:color="auto"/>
            <w:bottom w:val="none" w:sz="0" w:space="0" w:color="auto"/>
            <w:right w:val="none" w:sz="0" w:space="0" w:color="auto"/>
          </w:divBdr>
        </w:div>
        <w:div w:id="366376835">
          <w:marLeft w:val="480"/>
          <w:marRight w:val="0"/>
          <w:marTop w:val="0"/>
          <w:marBottom w:val="0"/>
          <w:divBdr>
            <w:top w:val="none" w:sz="0" w:space="0" w:color="auto"/>
            <w:left w:val="none" w:sz="0" w:space="0" w:color="auto"/>
            <w:bottom w:val="none" w:sz="0" w:space="0" w:color="auto"/>
            <w:right w:val="none" w:sz="0" w:space="0" w:color="auto"/>
          </w:divBdr>
        </w:div>
        <w:div w:id="2098867233">
          <w:marLeft w:val="480"/>
          <w:marRight w:val="0"/>
          <w:marTop w:val="0"/>
          <w:marBottom w:val="0"/>
          <w:divBdr>
            <w:top w:val="none" w:sz="0" w:space="0" w:color="auto"/>
            <w:left w:val="none" w:sz="0" w:space="0" w:color="auto"/>
            <w:bottom w:val="none" w:sz="0" w:space="0" w:color="auto"/>
            <w:right w:val="none" w:sz="0" w:space="0" w:color="auto"/>
          </w:divBdr>
        </w:div>
        <w:div w:id="344135287">
          <w:marLeft w:val="480"/>
          <w:marRight w:val="0"/>
          <w:marTop w:val="0"/>
          <w:marBottom w:val="0"/>
          <w:divBdr>
            <w:top w:val="none" w:sz="0" w:space="0" w:color="auto"/>
            <w:left w:val="none" w:sz="0" w:space="0" w:color="auto"/>
            <w:bottom w:val="none" w:sz="0" w:space="0" w:color="auto"/>
            <w:right w:val="none" w:sz="0" w:space="0" w:color="auto"/>
          </w:divBdr>
        </w:div>
        <w:div w:id="1452939719">
          <w:marLeft w:val="480"/>
          <w:marRight w:val="0"/>
          <w:marTop w:val="0"/>
          <w:marBottom w:val="0"/>
          <w:divBdr>
            <w:top w:val="none" w:sz="0" w:space="0" w:color="auto"/>
            <w:left w:val="none" w:sz="0" w:space="0" w:color="auto"/>
            <w:bottom w:val="none" w:sz="0" w:space="0" w:color="auto"/>
            <w:right w:val="none" w:sz="0" w:space="0" w:color="auto"/>
          </w:divBdr>
        </w:div>
        <w:div w:id="1756706268">
          <w:marLeft w:val="480"/>
          <w:marRight w:val="0"/>
          <w:marTop w:val="0"/>
          <w:marBottom w:val="0"/>
          <w:divBdr>
            <w:top w:val="none" w:sz="0" w:space="0" w:color="auto"/>
            <w:left w:val="none" w:sz="0" w:space="0" w:color="auto"/>
            <w:bottom w:val="none" w:sz="0" w:space="0" w:color="auto"/>
            <w:right w:val="none" w:sz="0" w:space="0" w:color="auto"/>
          </w:divBdr>
        </w:div>
        <w:div w:id="1101949447">
          <w:marLeft w:val="480"/>
          <w:marRight w:val="0"/>
          <w:marTop w:val="0"/>
          <w:marBottom w:val="0"/>
          <w:divBdr>
            <w:top w:val="none" w:sz="0" w:space="0" w:color="auto"/>
            <w:left w:val="none" w:sz="0" w:space="0" w:color="auto"/>
            <w:bottom w:val="none" w:sz="0" w:space="0" w:color="auto"/>
            <w:right w:val="none" w:sz="0" w:space="0" w:color="auto"/>
          </w:divBdr>
        </w:div>
        <w:div w:id="900365410">
          <w:marLeft w:val="480"/>
          <w:marRight w:val="0"/>
          <w:marTop w:val="0"/>
          <w:marBottom w:val="0"/>
          <w:divBdr>
            <w:top w:val="none" w:sz="0" w:space="0" w:color="auto"/>
            <w:left w:val="none" w:sz="0" w:space="0" w:color="auto"/>
            <w:bottom w:val="none" w:sz="0" w:space="0" w:color="auto"/>
            <w:right w:val="none" w:sz="0" w:space="0" w:color="auto"/>
          </w:divBdr>
        </w:div>
        <w:div w:id="1808889210">
          <w:marLeft w:val="480"/>
          <w:marRight w:val="0"/>
          <w:marTop w:val="0"/>
          <w:marBottom w:val="0"/>
          <w:divBdr>
            <w:top w:val="none" w:sz="0" w:space="0" w:color="auto"/>
            <w:left w:val="none" w:sz="0" w:space="0" w:color="auto"/>
            <w:bottom w:val="none" w:sz="0" w:space="0" w:color="auto"/>
            <w:right w:val="none" w:sz="0" w:space="0" w:color="auto"/>
          </w:divBdr>
        </w:div>
        <w:div w:id="1718243452">
          <w:marLeft w:val="480"/>
          <w:marRight w:val="0"/>
          <w:marTop w:val="0"/>
          <w:marBottom w:val="0"/>
          <w:divBdr>
            <w:top w:val="none" w:sz="0" w:space="0" w:color="auto"/>
            <w:left w:val="none" w:sz="0" w:space="0" w:color="auto"/>
            <w:bottom w:val="none" w:sz="0" w:space="0" w:color="auto"/>
            <w:right w:val="none" w:sz="0" w:space="0" w:color="auto"/>
          </w:divBdr>
        </w:div>
        <w:div w:id="1439980501">
          <w:marLeft w:val="480"/>
          <w:marRight w:val="0"/>
          <w:marTop w:val="0"/>
          <w:marBottom w:val="0"/>
          <w:divBdr>
            <w:top w:val="none" w:sz="0" w:space="0" w:color="auto"/>
            <w:left w:val="none" w:sz="0" w:space="0" w:color="auto"/>
            <w:bottom w:val="none" w:sz="0" w:space="0" w:color="auto"/>
            <w:right w:val="none" w:sz="0" w:space="0" w:color="auto"/>
          </w:divBdr>
        </w:div>
        <w:div w:id="727385998">
          <w:marLeft w:val="480"/>
          <w:marRight w:val="0"/>
          <w:marTop w:val="0"/>
          <w:marBottom w:val="0"/>
          <w:divBdr>
            <w:top w:val="none" w:sz="0" w:space="0" w:color="auto"/>
            <w:left w:val="none" w:sz="0" w:space="0" w:color="auto"/>
            <w:bottom w:val="none" w:sz="0" w:space="0" w:color="auto"/>
            <w:right w:val="none" w:sz="0" w:space="0" w:color="auto"/>
          </w:divBdr>
        </w:div>
      </w:divsChild>
    </w:div>
    <w:div w:id="1400444256">
      <w:bodyDiv w:val="1"/>
      <w:marLeft w:val="0"/>
      <w:marRight w:val="0"/>
      <w:marTop w:val="0"/>
      <w:marBottom w:val="0"/>
      <w:divBdr>
        <w:top w:val="none" w:sz="0" w:space="0" w:color="auto"/>
        <w:left w:val="none" w:sz="0" w:space="0" w:color="auto"/>
        <w:bottom w:val="none" w:sz="0" w:space="0" w:color="auto"/>
        <w:right w:val="none" w:sz="0" w:space="0" w:color="auto"/>
      </w:divBdr>
      <w:divsChild>
        <w:div w:id="1036465079">
          <w:marLeft w:val="480"/>
          <w:marRight w:val="0"/>
          <w:marTop w:val="0"/>
          <w:marBottom w:val="0"/>
          <w:divBdr>
            <w:top w:val="none" w:sz="0" w:space="0" w:color="auto"/>
            <w:left w:val="none" w:sz="0" w:space="0" w:color="auto"/>
            <w:bottom w:val="none" w:sz="0" w:space="0" w:color="auto"/>
            <w:right w:val="none" w:sz="0" w:space="0" w:color="auto"/>
          </w:divBdr>
        </w:div>
        <w:div w:id="358817116">
          <w:marLeft w:val="480"/>
          <w:marRight w:val="0"/>
          <w:marTop w:val="0"/>
          <w:marBottom w:val="0"/>
          <w:divBdr>
            <w:top w:val="none" w:sz="0" w:space="0" w:color="auto"/>
            <w:left w:val="none" w:sz="0" w:space="0" w:color="auto"/>
            <w:bottom w:val="none" w:sz="0" w:space="0" w:color="auto"/>
            <w:right w:val="none" w:sz="0" w:space="0" w:color="auto"/>
          </w:divBdr>
        </w:div>
        <w:div w:id="1422021982">
          <w:marLeft w:val="480"/>
          <w:marRight w:val="0"/>
          <w:marTop w:val="0"/>
          <w:marBottom w:val="0"/>
          <w:divBdr>
            <w:top w:val="none" w:sz="0" w:space="0" w:color="auto"/>
            <w:left w:val="none" w:sz="0" w:space="0" w:color="auto"/>
            <w:bottom w:val="none" w:sz="0" w:space="0" w:color="auto"/>
            <w:right w:val="none" w:sz="0" w:space="0" w:color="auto"/>
          </w:divBdr>
        </w:div>
        <w:div w:id="625625389">
          <w:marLeft w:val="480"/>
          <w:marRight w:val="0"/>
          <w:marTop w:val="0"/>
          <w:marBottom w:val="0"/>
          <w:divBdr>
            <w:top w:val="none" w:sz="0" w:space="0" w:color="auto"/>
            <w:left w:val="none" w:sz="0" w:space="0" w:color="auto"/>
            <w:bottom w:val="none" w:sz="0" w:space="0" w:color="auto"/>
            <w:right w:val="none" w:sz="0" w:space="0" w:color="auto"/>
          </w:divBdr>
        </w:div>
        <w:div w:id="1473137453">
          <w:marLeft w:val="480"/>
          <w:marRight w:val="0"/>
          <w:marTop w:val="0"/>
          <w:marBottom w:val="0"/>
          <w:divBdr>
            <w:top w:val="none" w:sz="0" w:space="0" w:color="auto"/>
            <w:left w:val="none" w:sz="0" w:space="0" w:color="auto"/>
            <w:bottom w:val="none" w:sz="0" w:space="0" w:color="auto"/>
            <w:right w:val="none" w:sz="0" w:space="0" w:color="auto"/>
          </w:divBdr>
        </w:div>
        <w:div w:id="586578165">
          <w:marLeft w:val="480"/>
          <w:marRight w:val="0"/>
          <w:marTop w:val="0"/>
          <w:marBottom w:val="0"/>
          <w:divBdr>
            <w:top w:val="none" w:sz="0" w:space="0" w:color="auto"/>
            <w:left w:val="none" w:sz="0" w:space="0" w:color="auto"/>
            <w:bottom w:val="none" w:sz="0" w:space="0" w:color="auto"/>
            <w:right w:val="none" w:sz="0" w:space="0" w:color="auto"/>
          </w:divBdr>
        </w:div>
        <w:div w:id="1883901575">
          <w:marLeft w:val="480"/>
          <w:marRight w:val="0"/>
          <w:marTop w:val="0"/>
          <w:marBottom w:val="0"/>
          <w:divBdr>
            <w:top w:val="none" w:sz="0" w:space="0" w:color="auto"/>
            <w:left w:val="none" w:sz="0" w:space="0" w:color="auto"/>
            <w:bottom w:val="none" w:sz="0" w:space="0" w:color="auto"/>
            <w:right w:val="none" w:sz="0" w:space="0" w:color="auto"/>
          </w:divBdr>
        </w:div>
        <w:div w:id="1841506644">
          <w:marLeft w:val="480"/>
          <w:marRight w:val="0"/>
          <w:marTop w:val="0"/>
          <w:marBottom w:val="0"/>
          <w:divBdr>
            <w:top w:val="none" w:sz="0" w:space="0" w:color="auto"/>
            <w:left w:val="none" w:sz="0" w:space="0" w:color="auto"/>
            <w:bottom w:val="none" w:sz="0" w:space="0" w:color="auto"/>
            <w:right w:val="none" w:sz="0" w:space="0" w:color="auto"/>
          </w:divBdr>
        </w:div>
        <w:div w:id="2135900727">
          <w:marLeft w:val="480"/>
          <w:marRight w:val="0"/>
          <w:marTop w:val="0"/>
          <w:marBottom w:val="0"/>
          <w:divBdr>
            <w:top w:val="none" w:sz="0" w:space="0" w:color="auto"/>
            <w:left w:val="none" w:sz="0" w:space="0" w:color="auto"/>
            <w:bottom w:val="none" w:sz="0" w:space="0" w:color="auto"/>
            <w:right w:val="none" w:sz="0" w:space="0" w:color="auto"/>
          </w:divBdr>
        </w:div>
        <w:div w:id="1485316060">
          <w:marLeft w:val="480"/>
          <w:marRight w:val="0"/>
          <w:marTop w:val="0"/>
          <w:marBottom w:val="0"/>
          <w:divBdr>
            <w:top w:val="none" w:sz="0" w:space="0" w:color="auto"/>
            <w:left w:val="none" w:sz="0" w:space="0" w:color="auto"/>
            <w:bottom w:val="none" w:sz="0" w:space="0" w:color="auto"/>
            <w:right w:val="none" w:sz="0" w:space="0" w:color="auto"/>
          </w:divBdr>
        </w:div>
        <w:div w:id="1415783919">
          <w:marLeft w:val="480"/>
          <w:marRight w:val="0"/>
          <w:marTop w:val="0"/>
          <w:marBottom w:val="0"/>
          <w:divBdr>
            <w:top w:val="none" w:sz="0" w:space="0" w:color="auto"/>
            <w:left w:val="none" w:sz="0" w:space="0" w:color="auto"/>
            <w:bottom w:val="none" w:sz="0" w:space="0" w:color="auto"/>
            <w:right w:val="none" w:sz="0" w:space="0" w:color="auto"/>
          </w:divBdr>
        </w:div>
        <w:div w:id="1182429751">
          <w:marLeft w:val="480"/>
          <w:marRight w:val="0"/>
          <w:marTop w:val="0"/>
          <w:marBottom w:val="0"/>
          <w:divBdr>
            <w:top w:val="none" w:sz="0" w:space="0" w:color="auto"/>
            <w:left w:val="none" w:sz="0" w:space="0" w:color="auto"/>
            <w:bottom w:val="none" w:sz="0" w:space="0" w:color="auto"/>
            <w:right w:val="none" w:sz="0" w:space="0" w:color="auto"/>
          </w:divBdr>
        </w:div>
        <w:div w:id="1119644383">
          <w:marLeft w:val="480"/>
          <w:marRight w:val="0"/>
          <w:marTop w:val="0"/>
          <w:marBottom w:val="0"/>
          <w:divBdr>
            <w:top w:val="none" w:sz="0" w:space="0" w:color="auto"/>
            <w:left w:val="none" w:sz="0" w:space="0" w:color="auto"/>
            <w:bottom w:val="none" w:sz="0" w:space="0" w:color="auto"/>
            <w:right w:val="none" w:sz="0" w:space="0" w:color="auto"/>
          </w:divBdr>
        </w:div>
        <w:div w:id="566838648">
          <w:marLeft w:val="480"/>
          <w:marRight w:val="0"/>
          <w:marTop w:val="0"/>
          <w:marBottom w:val="0"/>
          <w:divBdr>
            <w:top w:val="none" w:sz="0" w:space="0" w:color="auto"/>
            <w:left w:val="none" w:sz="0" w:space="0" w:color="auto"/>
            <w:bottom w:val="none" w:sz="0" w:space="0" w:color="auto"/>
            <w:right w:val="none" w:sz="0" w:space="0" w:color="auto"/>
          </w:divBdr>
        </w:div>
        <w:div w:id="768627229">
          <w:marLeft w:val="480"/>
          <w:marRight w:val="0"/>
          <w:marTop w:val="0"/>
          <w:marBottom w:val="0"/>
          <w:divBdr>
            <w:top w:val="none" w:sz="0" w:space="0" w:color="auto"/>
            <w:left w:val="none" w:sz="0" w:space="0" w:color="auto"/>
            <w:bottom w:val="none" w:sz="0" w:space="0" w:color="auto"/>
            <w:right w:val="none" w:sz="0" w:space="0" w:color="auto"/>
          </w:divBdr>
        </w:div>
        <w:div w:id="1431664470">
          <w:marLeft w:val="480"/>
          <w:marRight w:val="0"/>
          <w:marTop w:val="0"/>
          <w:marBottom w:val="0"/>
          <w:divBdr>
            <w:top w:val="none" w:sz="0" w:space="0" w:color="auto"/>
            <w:left w:val="none" w:sz="0" w:space="0" w:color="auto"/>
            <w:bottom w:val="none" w:sz="0" w:space="0" w:color="auto"/>
            <w:right w:val="none" w:sz="0" w:space="0" w:color="auto"/>
          </w:divBdr>
        </w:div>
        <w:div w:id="1511140148">
          <w:marLeft w:val="480"/>
          <w:marRight w:val="0"/>
          <w:marTop w:val="0"/>
          <w:marBottom w:val="0"/>
          <w:divBdr>
            <w:top w:val="none" w:sz="0" w:space="0" w:color="auto"/>
            <w:left w:val="none" w:sz="0" w:space="0" w:color="auto"/>
            <w:bottom w:val="none" w:sz="0" w:space="0" w:color="auto"/>
            <w:right w:val="none" w:sz="0" w:space="0" w:color="auto"/>
          </w:divBdr>
        </w:div>
        <w:div w:id="50429267">
          <w:marLeft w:val="480"/>
          <w:marRight w:val="0"/>
          <w:marTop w:val="0"/>
          <w:marBottom w:val="0"/>
          <w:divBdr>
            <w:top w:val="none" w:sz="0" w:space="0" w:color="auto"/>
            <w:left w:val="none" w:sz="0" w:space="0" w:color="auto"/>
            <w:bottom w:val="none" w:sz="0" w:space="0" w:color="auto"/>
            <w:right w:val="none" w:sz="0" w:space="0" w:color="auto"/>
          </w:divBdr>
        </w:div>
        <w:div w:id="233854413">
          <w:marLeft w:val="480"/>
          <w:marRight w:val="0"/>
          <w:marTop w:val="0"/>
          <w:marBottom w:val="0"/>
          <w:divBdr>
            <w:top w:val="none" w:sz="0" w:space="0" w:color="auto"/>
            <w:left w:val="none" w:sz="0" w:space="0" w:color="auto"/>
            <w:bottom w:val="none" w:sz="0" w:space="0" w:color="auto"/>
            <w:right w:val="none" w:sz="0" w:space="0" w:color="auto"/>
          </w:divBdr>
        </w:div>
        <w:div w:id="717512985">
          <w:marLeft w:val="480"/>
          <w:marRight w:val="0"/>
          <w:marTop w:val="0"/>
          <w:marBottom w:val="0"/>
          <w:divBdr>
            <w:top w:val="none" w:sz="0" w:space="0" w:color="auto"/>
            <w:left w:val="none" w:sz="0" w:space="0" w:color="auto"/>
            <w:bottom w:val="none" w:sz="0" w:space="0" w:color="auto"/>
            <w:right w:val="none" w:sz="0" w:space="0" w:color="auto"/>
          </w:divBdr>
        </w:div>
        <w:div w:id="463082500">
          <w:marLeft w:val="480"/>
          <w:marRight w:val="0"/>
          <w:marTop w:val="0"/>
          <w:marBottom w:val="0"/>
          <w:divBdr>
            <w:top w:val="none" w:sz="0" w:space="0" w:color="auto"/>
            <w:left w:val="none" w:sz="0" w:space="0" w:color="auto"/>
            <w:bottom w:val="none" w:sz="0" w:space="0" w:color="auto"/>
            <w:right w:val="none" w:sz="0" w:space="0" w:color="auto"/>
          </w:divBdr>
        </w:div>
        <w:div w:id="1673221584">
          <w:marLeft w:val="480"/>
          <w:marRight w:val="0"/>
          <w:marTop w:val="0"/>
          <w:marBottom w:val="0"/>
          <w:divBdr>
            <w:top w:val="none" w:sz="0" w:space="0" w:color="auto"/>
            <w:left w:val="none" w:sz="0" w:space="0" w:color="auto"/>
            <w:bottom w:val="none" w:sz="0" w:space="0" w:color="auto"/>
            <w:right w:val="none" w:sz="0" w:space="0" w:color="auto"/>
          </w:divBdr>
        </w:div>
        <w:div w:id="535393541">
          <w:marLeft w:val="480"/>
          <w:marRight w:val="0"/>
          <w:marTop w:val="0"/>
          <w:marBottom w:val="0"/>
          <w:divBdr>
            <w:top w:val="none" w:sz="0" w:space="0" w:color="auto"/>
            <w:left w:val="none" w:sz="0" w:space="0" w:color="auto"/>
            <w:bottom w:val="none" w:sz="0" w:space="0" w:color="auto"/>
            <w:right w:val="none" w:sz="0" w:space="0" w:color="auto"/>
          </w:divBdr>
        </w:div>
        <w:div w:id="1641885410">
          <w:marLeft w:val="480"/>
          <w:marRight w:val="0"/>
          <w:marTop w:val="0"/>
          <w:marBottom w:val="0"/>
          <w:divBdr>
            <w:top w:val="none" w:sz="0" w:space="0" w:color="auto"/>
            <w:left w:val="none" w:sz="0" w:space="0" w:color="auto"/>
            <w:bottom w:val="none" w:sz="0" w:space="0" w:color="auto"/>
            <w:right w:val="none" w:sz="0" w:space="0" w:color="auto"/>
          </w:divBdr>
        </w:div>
        <w:div w:id="978654256">
          <w:marLeft w:val="480"/>
          <w:marRight w:val="0"/>
          <w:marTop w:val="0"/>
          <w:marBottom w:val="0"/>
          <w:divBdr>
            <w:top w:val="none" w:sz="0" w:space="0" w:color="auto"/>
            <w:left w:val="none" w:sz="0" w:space="0" w:color="auto"/>
            <w:bottom w:val="none" w:sz="0" w:space="0" w:color="auto"/>
            <w:right w:val="none" w:sz="0" w:space="0" w:color="auto"/>
          </w:divBdr>
        </w:div>
        <w:div w:id="301085070">
          <w:marLeft w:val="480"/>
          <w:marRight w:val="0"/>
          <w:marTop w:val="0"/>
          <w:marBottom w:val="0"/>
          <w:divBdr>
            <w:top w:val="none" w:sz="0" w:space="0" w:color="auto"/>
            <w:left w:val="none" w:sz="0" w:space="0" w:color="auto"/>
            <w:bottom w:val="none" w:sz="0" w:space="0" w:color="auto"/>
            <w:right w:val="none" w:sz="0" w:space="0" w:color="auto"/>
          </w:divBdr>
        </w:div>
        <w:div w:id="799425152">
          <w:marLeft w:val="480"/>
          <w:marRight w:val="0"/>
          <w:marTop w:val="0"/>
          <w:marBottom w:val="0"/>
          <w:divBdr>
            <w:top w:val="none" w:sz="0" w:space="0" w:color="auto"/>
            <w:left w:val="none" w:sz="0" w:space="0" w:color="auto"/>
            <w:bottom w:val="none" w:sz="0" w:space="0" w:color="auto"/>
            <w:right w:val="none" w:sz="0" w:space="0" w:color="auto"/>
          </w:divBdr>
        </w:div>
        <w:div w:id="949161822">
          <w:marLeft w:val="480"/>
          <w:marRight w:val="0"/>
          <w:marTop w:val="0"/>
          <w:marBottom w:val="0"/>
          <w:divBdr>
            <w:top w:val="none" w:sz="0" w:space="0" w:color="auto"/>
            <w:left w:val="none" w:sz="0" w:space="0" w:color="auto"/>
            <w:bottom w:val="none" w:sz="0" w:space="0" w:color="auto"/>
            <w:right w:val="none" w:sz="0" w:space="0" w:color="auto"/>
          </w:divBdr>
        </w:div>
        <w:div w:id="667637527">
          <w:marLeft w:val="480"/>
          <w:marRight w:val="0"/>
          <w:marTop w:val="0"/>
          <w:marBottom w:val="0"/>
          <w:divBdr>
            <w:top w:val="none" w:sz="0" w:space="0" w:color="auto"/>
            <w:left w:val="none" w:sz="0" w:space="0" w:color="auto"/>
            <w:bottom w:val="none" w:sz="0" w:space="0" w:color="auto"/>
            <w:right w:val="none" w:sz="0" w:space="0" w:color="auto"/>
          </w:divBdr>
        </w:div>
        <w:div w:id="770778671">
          <w:marLeft w:val="480"/>
          <w:marRight w:val="0"/>
          <w:marTop w:val="0"/>
          <w:marBottom w:val="0"/>
          <w:divBdr>
            <w:top w:val="none" w:sz="0" w:space="0" w:color="auto"/>
            <w:left w:val="none" w:sz="0" w:space="0" w:color="auto"/>
            <w:bottom w:val="none" w:sz="0" w:space="0" w:color="auto"/>
            <w:right w:val="none" w:sz="0" w:space="0" w:color="auto"/>
          </w:divBdr>
        </w:div>
        <w:div w:id="1836533839">
          <w:marLeft w:val="480"/>
          <w:marRight w:val="0"/>
          <w:marTop w:val="0"/>
          <w:marBottom w:val="0"/>
          <w:divBdr>
            <w:top w:val="none" w:sz="0" w:space="0" w:color="auto"/>
            <w:left w:val="none" w:sz="0" w:space="0" w:color="auto"/>
            <w:bottom w:val="none" w:sz="0" w:space="0" w:color="auto"/>
            <w:right w:val="none" w:sz="0" w:space="0" w:color="auto"/>
          </w:divBdr>
        </w:div>
        <w:div w:id="576287577">
          <w:marLeft w:val="480"/>
          <w:marRight w:val="0"/>
          <w:marTop w:val="0"/>
          <w:marBottom w:val="0"/>
          <w:divBdr>
            <w:top w:val="none" w:sz="0" w:space="0" w:color="auto"/>
            <w:left w:val="none" w:sz="0" w:space="0" w:color="auto"/>
            <w:bottom w:val="none" w:sz="0" w:space="0" w:color="auto"/>
            <w:right w:val="none" w:sz="0" w:space="0" w:color="auto"/>
          </w:divBdr>
        </w:div>
        <w:div w:id="1041898613">
          <w:marLeft w:val="480"/>
          <w:marRight w:val="0"/>
          <w:marTop w:val="0"/>
          <w:marBottom w:val="0"/>
          <w:divBdr>
            <w:top w:val="none" w:sz="0" w:space="0" w:color="auto"/>
            <w:left w:val="none" w:sz="0" w:space="0" w:color="auto"/>
            <w:bottom w:val="none" w:sz="0" w:space="0" w:color="auto"/>
            <w:right w:val="none" w:sz="0" w:space="0" w:color="auto"/>
          </w:divBdr>
        </w:div>
        <w:div w:id="1185363159">
          <w:marLeft w:val="480"/>
          <w:marRight w:val="0"/>
          <w:marTop w:val="0"/>
          <w:marBottom w:val="0"/>
          <w:divBdr>
            <w:top w:val="none" w:sz="0" w:space="0" w:color="auto"/>
            <w:left w:val="none" w:sz="0" w:space="0" w:color="auto"/>
            <w:bottom w:val="none" w:sz="0" w:space="0" w:color="auto"/>
            <w:right w:val="none" w:sz="0" w:space="0" w:color="auto"/>
          </w:divBdr>
        </w:div>
        <w:div w:id="675108499">
          <w:marLeft w:val="480"/>
          <w:marRight w:val="0"/>
          <w:marTop w:val="0"/>
          <w:marBottom w:val="0"/>
          <w:divBdr>
            <w:top w:val="none" w:sz="0" w:space="0" w:color="auto"/>
            <w:left w:val="none" w:sz="0" w:space="0" w:color="auto"/>
            <w:bottom w:val="none" w:sz="0" w:space="0" w:color="auto"/>
            <w:right w:val="none" w:sz="0" w:space="0" w:color="auto"/>
          </w:divBdr>
        </w:div>
        <w:div w:id="1858039544">
          <w:marLeft w:val="480"/>
          <w:marRight w:val="0"/>
          <w:marTop w:val="0"/>
          <w:marBottom w:val="0"/>
          <w:divBdr>
            <w:top w:val="none" w:sz="0" w:space="0" w:color="auto"/>
            <w:left w:val="none" w:sz="0" w:space="0" w:color="auto"/>
            <w:bottom w:val="none" w:sz="0" w:space="0" w:color="auto"/>
            <w:right w:val="none" w:sz="0" w:space="0" w:color="auto"/>
          </w:divBdr>
        </w:div>
        <w:div w:id="997223015">
          <w:marLeft w:val="480"/>
          <w:marRight w:val="0"/>
          <w:marTop w:val="0"/>
          <w:marBottom w:val="0"/>
          <w:divBdr>
            <w:top w:val="none" w:sz="0" w:space="0" w:color="auto"/>
            <w:left w:val="none" w:sz="0" w:space="0" w:color="auto"/>
            <w:bottom w:val="none" w:sz="0" w:space="0" w:color="auto"/>
            <w:right w:val="none" w:sz="0" w:space="0" w:color="auto"/>
          </w:divBdr>
        </w:div>
        <w:div w:id="433671940">
          <w:marLeft w:val="480"/>
          <w:marRight w:val="0"/>
          <w:marTop w:val="0"/>
          <w:marBottom w:val="0"/>
          <w:divBdr>
            <w:top w:val="none" w:sz="0" w:space="0" w:color="auto"/>
            <w:left w:val="none" w:sz="0" w:space="0" w:color="auto"/>
            <w:bottom w:val="none" w:sz="0" w:space="0" w:color="auto"/>
            <w:right w:val="none" w:sz="0" w:space="0" w:color="auto"/>
          </w:divBdr>
        </w:div>
        <w:div w:id="1915435217">
          <w:marLeft w:val="480"/>
          <w:marRight w:val="0"/>
          <w:marTop w:val="0"/>
          <w:marBottom w:val="0"/>
          <w:divBdr>
            <w:top w:val="none" w:sz="0" w:space="0" w:color="auto"/>
            <w:left w:val="none" w:sz="0" w:space="0" w:color="auto"/>
            <w:bottom w:val="none" w:sz="0" w:space="0" w:color="auto"/>
            <w:right w:val="none" w:sz="0" w:space="0" w:color="auto"/>
          </w:divBdr>
        </w:div>
        <w:div w:id="1025133953">
          <w:marLeft w:val="480"/>
          <w:marRight w:val="0"/>
          <w:marTop w:val="0"/>
          <w:marBottom w:val="0"/>
          <w:divBdr>
            <w:top w:val="none" w:sz="0" w:space="0" w:color="auto"/>
            <w:left w:val="none" w:sz="0" w:space="0" w:color="auto"/>
            <w:bottom w:val="none" w:sz="0" w:space="0" w:color="auto"/>
            <w:right w:val="none" w:sz="0" w:space="0" w:color="auto"/>
          </w:divBdr>
        </w:div>
        <w:div w:id="1984963230">
          <w:marLeft w:val="480"/>
          <w:marRight w:val="0"/>
          <w:marTop w:val="0"/>
          <w:marBottom w:val="0"/>
          <w:divBdr>
            <w:top w:val="none" w:sz="0" w:space="0" w:color="auto"/>
            <w:left w:val="none" w:sz="0" w:space="0" w:color="auto"/>
            <w:bottom w:val="none" w:sz="0" w:space="0" w:color="auto"/>
            <w:right w:val="none" w:sz="0" w:space="0" w:color="auto"/>
          </w:divBdr>
        </w:div>
        <w:div w:id="543637549">
          <w:marLeft w:val="480"/>
          <w:marRight w:val="0"/>
          <w:marTop w:val="0"/>
          <w:marBottom w:val="0"/>
          <w:divBdr>
            <w:top w:val="none" w:sz="0" w:space="0" w:color="auto"/>
            <w:left w:val="none" w:sz="0" w:space="0" w:color="auto"/>
            <w:bottom w:val="none" w:sz="0" w:space="0" w:color="auto"/>
            <w:right w:val="none" w:sz="0" w:space="0" w:color="auto"/>
          </w:divBdr>
        </w:div>
        <w:div w:id="463277848">
          <w:marLeft w:val="480"/>
          <w:marRight w:val="0"/>
          <w:marTop w:val="0"/>
          <w:marBottom w:val="0"/>
          <w:divBdr>
            <w:top w:val="none" w:sz="0" w:space="0" w:color="auto"/>
            <w:left w:val="none" w:sz="0" w:space="0" w:color="auto"/>
            <w:bottom w:val="none" w:sz="0" w:space="0" w:color="auto"/>
            <w:right w:val="none" w:sz="0" w:space="0" w:color="auto"/>
          </w:divBdr>
        </w:div>
        <w:div w:id="247202478">
          <w:marLeft w:val="480"/>
          <w:marRight w:val="0"/>
          <w:marTop w:val="0"/>
          <w:marBottom w:val="0"/>
          <w:divBdr>
            <w:top w:val="none" w:sz="0" w:space="0" w:color="auto"/>
            <w:left w:val="none" w:sz="0" w:space="0" w:color="auto"/>
            <w:bottom w:val="none" w:sz="0" w:space="0" w:color="auto"/>
            <w:right w:val="none" w:sz="0" w:space="0" w:color="auto"/>
          </w:divBdr>
        </w:div>
        <w:div w:id="1416128119">
          <w:marLeft w:val="480"/>
          <w:marRight w:val="0"/>
          <w:marTop w:val="0"/>
          <w:marBottom w:val="0"/>
          <w:divBdr>
            <w:top w:val="none" w:sz="0" w:space="0" w:color="auto"/>
            <w:left w:val="none" w:sz="0" w:space="0" w:color="auto"/>
            <w:bottom w:val="none" w:sz="0" w:space="0" w:color="auto"/>
            <w:right w:val="none" w:sz="0" w:space="0" w:color="auto"/>
          </w:divBdr>
        </w:div>
        <w:div w:id="2031102040">
          <w:marLeft w:val="480"/>
          <w:marRight w:val="0"/>
          <w:marTop w:val="0"/>
          <w:marBottom w:val="0"/>
          <w:divBdr>
            <w:top w:val="none" w:sz="0" w:space="0" w:color="auto"/>
            <w:left w:val="none" w:sz="0" w:space="0" w:color="auto"/>
            <w:bottom w:val="none" w:sz="0" w:space="0" w:color="auto"/>
            <w:right w:val="none" w:sz="0" w:space="0" w:color="auto"/>
          </w:divBdr>
        </w:div>
        <w:div w:id="1326132674">
          <w:marLeft w:val="480"/>
          <w:marRight w:val="0"/>
          <w:marTop w:val="0"/>
          <w:marBottom w:val="0"/>
          <w:divBdr>
            <w:top w:val="none" w:sz="0" w:space="0" w:color="auto"/>
            <w:left w:val="none" w:sz="0" w:space="0" w:color="auto"/>
            <w:bottom w:val="none" w:sz="0" w:space="0" w:color="auto"/>
            <w:right w:val="none" w:sz="0" w:space="0" w:color="auto"/>
          </w:divBdr>
        </w:div>
        <w:div w:id="321592448">
          <w:marLeft w:val="480"/>
          <w:marRight w:val="0"/>
          <w:marTop w:val="0"/>
          <w:marBottom w:val="0"/>
          <w:divBdr>
            <w:top w:val="none" w:sz="0" w:space="0" w:color="auto"/>
            <w:left w:val="none" w:sz="0" w:space="0" w:color="auto"/>
            <w:bottom w:val="none" w:sz="0" w:space="0" w:color="auto"/>
            <w:right w:val="none" w:sz="0" w:space="0" w:color="auto"/>
          </w:divBdr>
        </w:div>
        <w:div w:id="1621492890">
          <w:marLeft w:val="480"/>
          <w:marRight w:val="0"/>
          <w:marTop w:val="0"/>
          <w:marBottom w:val="0"/>
          <w:divBdr>
            <w:top w:val="none" w:sz="0" w:space="0" w:color="auto"/>
            <w:left w:val="none" w:sz="0" w:space="0" w:color="auto"/>
            <w:bottom w:val="none" w:sz="0" w:space="0" w:color="auto"/>
            <w:right w:val="none" w:sz="0" w:space="0" w:color="auto"/>
          </w:divBdr>
        </w:div>
        <w:div w:id="141892300">
          <w:marLeft w:val="480"/>
          <w:marRight w:val="0"/>
          <w:marTop w:val="0"/>
          <w:marBottom w:val="0"/>
          <w:divBdr>
            <w:top w:val="none" w:sz="0" w:space="0" w:color="auto"/>
            <w:left w:val="none" w:sz="0" w:space="0" w:color="auto"/>
            <w:bottom w:val="none" w:sz="0" w:space="0" w:color="auto"/>
            <w:right w:val="none" w:sz="0" w:space="0" w:color="auto"/>
          </w:divBdr>
        </w:div>
        <w:div w:id="419303591">
          <w:marLeft w:val="480"/>
          <w:marRight w:val="0"/>
          <w:marTop w:val="0"/>
          <w:marBottom w:val="0"/>
          <w:divBdr>
            <w:top w:val="none" w:sz="0" w:space="0" w:color="auto"/>
            <w:left w:val="none" w:sz="0" w:space="0" w:color="auto"/>
            <w:bottom w:val="none" w:sz="0" w:space="0" w:color="auto"/>
            <w:right w:val="none" w:sz="0" w:space="0" w:color="auto"/>
          </w:divBdr>
        </w:div>
        <w:div w:id="1373773455">
          <w:marLeft w:val="480"/>
          <w:marRight w:val="0"/>
          <w:marTop w:val="0"/>
          <w:marBottom w:val="0"/>
          <w:divBdr>
            <w:top w:val="none" w:sz="0" w:space="0" w:color="auto"/>
            <w:left w:val="none" w:sz="0" w:space="0" w:color="auto"/>
            <w:bottom w:val="none" w:sz="0" w:space="0" w:color="auto"/>
            <w:right w:val="none" w:sz="0" w:space="0" w:color="auto"/>
          </w:divBdr>
        </w:div>
        <w:div w:id="1821649458">
          <w:marLeft w:val="480"/>
          <w:marRight w:val="0"/>
          <w:marTop w:val="0"/>
          <w:marBottom w:val="0"/>
          <w:divBdr>
            <w:top w:val="none" w:sz="0" w:space="0" w:color="auto"/>
            <w:left w:val="none" w:sz="0" w:space="0" w:color="auto"/>
            <w:bottom w:val="none" w:sz="0" w:space="0" w:color="auto"/>
            <w:right w:val="none" w:sz="0" w:space="0" w:color="auto"/>
          </w:divBdr>
        </w:div>
      </w:divsChild>
    </w:div>
    <w:div w:id="1400592885">
      <w:bodyDiv w:val="1"/>
      <w:marLeft w:val="0"/>
      <w:marRight w:val="0"/>
      <w:marTop w:val="0"/>
      <w:marBottom w:val="0"/>
      <w:divBdr>
        <w:top w:val="none" w:sz="0" w:space="0" w:color="auto"/>
        <w:left w:val="none" w:sz="0" w:space="0" w:color="auto"/>
        <w:bottom w:val="none" w:sz="0" w:space="0" w:color="auto"/>
        <w:right w:val="none" w:sz="0" w:space="0" w:color="auto"/>
      </w:divBdr>
      <w:divsChild>
        <w:div w:id="418527409">
          <w:marLeft w:val="640"/>
          <w:marRight w:val="0"/>
          <w:marTop w:val="0"/>
          <w:marBottom w:val="0"/>
          <w:divBdr>
            <w:top w:val="none" w:sz="0" w:space="0" w:color="auto"/>
            <w:left w:val="none" w:sz="0" w:space="0" w:color="auto"/>
            <w:bottom w:val="none" w:sz="0" w:space="0" w:color="auto"/>
            <w:right w:val="none" w:sz="0" w:space="0" w:color="auto"/>
          </w:divBdr>
        </w:div>
        <w:div w:id="1841119460">
          <w:marLeft w:val="640"/>
          <w:marRight w:val="0"/>
          <w:marTop w:val="0"/>
          <w:marBottom w:val="0"/>
          <w:divBdr>
            <w:top w:val="none" w:sz="0" w:space="0" w:color="auto"/>
            <w:left w:val="none" w:sz="0" w:space="0" w:color="auto"/>
            <w:bottom w:val="none" w:sz="0" w:space="0" w:color="auto"/>
            <w:right w:val="none" w:sz="0" w:space="0" w:color="auto"/>
          </w:divBdr>
        </w:div>
        <w:div w:id="181867386">
          <w:marLeft w:val="640"/>
          <w:marRight w:val="0"/>
          <w:marTop w:val="0"/>
          <w:marBottom w:val="0"/>
          <w:divBdr>
            <w:top w:val="none" w:sz="0" w:space="0" w:color="auto"/>
            <w:left w:val="none" w:sz="0" w:space="0" w:color="auto"/>
            <w:bottom w:val="none" w:sz="0" w:space="0" w:color="auto"/>
            <w:right w:val="none" w:sz="0" w:space="0" w:color="auto"/>
          </w:divBdr>
        </w:div>
        <w:div w:id="1076976124">
          <w:marLeft w:val="640"/>
          <w:marRight w:val="0"/>
          <w:marTop w:val="0"/>
          <w:marBottom w:val="0"/>
          <w:divBdr>
            <w:top w:val="none" w:sz="0" w:space="0" w:color="auto"/>
            <w:left w:val="none" w:sz="0" w:space="0" w:color="auto"/>
            <w:bottom w:val="none" w:sz="0" w:space="0" w:color="auto"/>
            <w:right w:val="none" w:sz="0" w:space="0" w:color="auto"/>
          </w:divBdr>
        </w:div>
        <w:div w:id="895244978">
          <w:marLeft w:val="640"/>
          <w:marRight w:val="0"/>
          <w:marTop w:val="0"/>
          <w:marBottom w:val="0"/>
          <w:divBdr>
            <w:top w:val="none" w:sz="0" w:space="0" w:color="auto"/>
            <w:left w:val="none" w:sz="0" w:space="0" w:color="auto"/>
            <w:bottom w:val="none" w:sz="0" w:space="0" w:color="auto"/>
            <w:right w:val="none" w:sz="0" w:space="0" w:color="auto"/>
          </w:divBdr>
        </w:div>
        <w:div w:id="1909723095">
          <w:marLeft w:val="640"/>
          <w:marRight w:val="0"/>
          <w:marTop w:val="0"/>
          <w:marBottom w:val="0"/>
          <w:divBdr>
            <w:top w:val="none" w:sz="0" w:space="0" w:color="auto"/>
            <w:left w:val="none" w:sz="0" w:space="0" w:color="auto"/>
            <w:bottom w:val="none" w:sz="0" w:space="0" w:color="auto"/>
            <w:right w:val="none" w:sz="0" w:space="0" w:color="auto"/>
          </w:divBdr>
        </w:div>
        <w:div w:id="908614145">
          <w:marLeft w:val="640"/>
          <w:marRight w:val="0"/>
          <w:marTop w:val="0"/>
          <w:marBottom w:val="0"/>
          <w:divBdr>
            <w:top w:val="none" w:sz="0" w:space="0" w:color="auto"/>
            <w:left w:val="none" w:sz="0" w:space="0" w:color="auto"/>
            <w:bottom w:val="none" w:sz="0" w:space="0" w:color="auto"/>
            <w:right w:val="none" w:sz="0" w:space="0" w:color="auto"/>
          </w:divBdr>
        </w:div>
        <w:div w:id="2091349180">
          <w:marLeft w:val="640"/>
          <w:marRight w:val="0"/>
          <w:marTop w:val="0"/>
          <w:marBottom w:val="0"/>
          <w:divBdr>
            <w:top w:val="none" w:sz="0" w:space="0" w:color="auto"/>
            <w:left w:val="none" w:sz="0" w:space="0" w:color="auto"/>
            <w:bottom w:val="none" w:sz="0" w:space="0" w:color="auto"/>
            <w:right w:val="none" w:sz="0" w:space="0" w:color="auto"/>
          </w:divBdr>
        </w:div>
        <w:div w:id="96799906">
          <w:marLeft w:val="640"/>
          <w:marRight w:val="0"/>
          <w:marTop w:val="0"/>
          <w:marBottom w:val="0"/>
          <w:divBdr>
            <w:top w:val="none" w:sz="0" w:space="0" w:color="auto"/>
            <w:left w:val="none" w:sz="0" w:space="0" w:color="auto"/>
            <w:bottom w:val="none" w:sz="0" w:space="0" w:color="auto"/>
            <w:right w:val="none" w:sz="0" w:space="0" w:color="auto"/>
          </w:divBdr>
        </w:div>
        <w:div w:id="887566710">
          <w:marLeft w:val="640"/>
          <w:marRight w:val="0"/>
          <w:marTop w:val="0"/>
          <w:marBottom w:val="0"/>
          <w:divBdr>
            <w:top w:val="none" w:sz="0" w:space="0" w:color="auto"/>
            <w:left w:val="none" w:sz="0" w:space="0" w:color="auto"/>
            <w:bottom w:val="none" w:sz="0" w:space="0" w:color="auto"/>
            <w:right w:val="none" w:sz="0" w:space="0" w:color="auto"/>
          </w:divBdr>
        </w:div>
        <w:div w:id="68617913">
          <w:marLeft w:val="640"/>
          <w:marRight w:val="0"/>
          <w:marTop w:val="0"/>
          <w:marBottom w:val="0"/>
          <w:divBdr>
            <w:top w:val="none" w:sz="0" w:space="0" w:color="auto"/>
            <w:left w:val="none" w:sz="0" w:space="0" w:color="auto"/>
            <w:bottom w:val="none" w:sz="0" w:space="0" w:color="auto"/>
            <w:right w:val="none" w:sz="0" w:space="0" w:color="auto"/>
          </w:divBdr>
        </w:div>
        <w:div w:id="1893227526">
          <w:marLeft w:val="640"/>
          <w:marRight w:val="0"/>
          <w:marTop w:val="0"/>
          <w:marBottom w:val="0"/>
          <w:divBdr>
            <w:top w:val="none" w:sz="0" w:space="0" w:color="auto"/>
            <w:left w:val="none" w:sz="0" w:space="0" w:color="auto"/>
            <w:bottom w:val="none" w:sz="0" w:space="0" w:color="auto"/>
            <w:right w:val="none" w:sz="0" w:space="0" w:color="auto"/>
          </w:divBdr>
        </w:div>
        <w:div w:id="2123912668">
          <w:marLeft w:val="640"/>
          <w:marRight w:val="0"/>
          <w:marTop w:val="0"/>
          <w:marBottom w:val="0"/>
          <w:divBdr>
            <w:top w:val="none" w:sz="0" w:space="0" w:color="auto"/>
            <w:left w:val="none" w:sz="0" w:space="0" w:color="auto"/>
            <w:bottom w:val="none" w:sz="0" w:space="0" w:color="auto"/>
            <w:right w:val="none" w:sz="0" w:space="0" w:color="auto"/>
          </w:divBdr>
        </w:div>
        <w:div w:id="1792825924">
          <w:marLeft w:val="640"/>
          <w:marRight w:val="0"/>
          <w:marTop w:val="0"/>
          <w:marBottom w:val="0"/>
          <w:divBdr>
            <w:top w:val="none" w:sz="0" w:space="0" w:color="auto"/>
            <w:left w:val="none" w:sz="0" w:space="0" w:color="auto"/>
            <w:bottom w:val="none" w:sz="0" w:space="0" w:color="auto"/>
            <w:right w:val="none" w:sz="0" w:space="0" w:color="auto"/>
          </w:divBdr>
        </w:div>
        <w:div w:id="118302645">
          <w:marLeft w:val="640"/>
          <w:marRight w:val="0"/>
          <w:marTop w:val="0"/>
          <w:marBottom w:val="0"/>
          <w:divBdr>
            <w:top w:val="none" w:sz="0" w:space="0" w:color="auto"/>
            <w:left w:val="none" w:sz="0" w:space="0" w:color="auto"/>
            <w:bottom w:val="none" w:sz="0" w:space="0" w:color="auto"/>
            <w:right w:val="none" w:sz="0" w:space="0" w:color="auto"/>
          </w:divBdr>
        </w:div>
        <w:div w:id="1432624792">
          <w:marLeft w:val="640"/>
          <w:marRight w:val="0"/>
          <w:marTop w:val="0"/>
          <w:marBottom w:val="0"/>
          <w:divBdr>
            <w:top w:val="none" w:sz="0" w:space="0" w:color="auto"/>
            <w:left w:val="none" w:sz="0" w:space="0" w:color="auto"/>
            <w:bottom w:val="none" w:sz="0" w:space="0" w:color="auto"/>
            <w:right w:val="none" w:sz="0" w:space="0" w:color="auto"/>
          </w:divBdr>
        </w:div>
        <w:div w:id="1068193351">
          <w:marLeft w:val="640"/>
          <w:marRight w:val="0"/>
          <w:marTop w:val="0"/>
          <w:marBottom w:val="0"/>
          <w:divBdr>
            <w:top w:val="none" w:sz="0" w:space="0" w:color="auto"/>
            <w:left w:val="none" w:sz="0" w:space="0" w:color="auto"/>
            <w:bottom w:val="none" w:sz="0" w:space="0" w:color="auto"/>
            <w:right w:val="none" w:sz="0" w:space="0" w:color="auto"/>
          </w:divBdr>
        </w:div>
        <w:div w:id="1920941176">
          <w:marLeft w:val="640"/>
          <w:marRight w:val="0"/>
          <w:marTop w:val="0"/>
          <w:marBottom w:val="0"/>
          <w:divBdr>
            <w:top w:val="none" w:sz="0" w:space="0" w:color="auto"/>
            <w:left w:val="none" w:sz="0" w:space="0" w:color="auto"/>
            <w:bottom w:val="none" w:sz="0" w:space="0" w:color="auto"/>
            <w:right w:val="none" w:sz="0" w:space="0" w:color="auto"/>
          </w:divBdr>
        </w:div>
        <w:div w:id="1910505624">
          <w:marLeft w:val="640"/>
          <w:marRight w:val="0"/>
          <w:marTop w:val="0"/>
          <w:marBottom w:val="0"/>
          <w:divBdr>
            <w:top w:val="none" w:sz="0" w:space="0" w:color="auto"/>
            <w:left w:val="none" w:sz="0" w:space="0" w:color="auto"/>
            <w:bottom w:val="none" w:sz="0" w:space="0" w:color="auto"/>
            <w:right w:val="none" w:sz="0" w:space="0" w:color="auto"/>
          </w:divBdr>
        </w:div>
        <w:div w:id="1169369563">
          <w:marLeft w:val="640"/>
          <w:marRight w:val="0"/>
          <w:marTop w:val="0"/>
          <w:marBottom w:val="0"/>
          <w:divBdr>
            <w:top w:val="none" w:sz="0" w:space="0" w:color="auto"/>
            <w:left w:val="none" w:sz="0" w:space="0" w:color="auto"/>
            <w:bottom w:val="none" w:sz="0" w:space="0" w:color="auto"/>
            <w:right w:val="none" w:sz="0" w:space="0" w:color="auto"/>
          </w:divBdr>
        </w:div>
        <w:div w:id="1123377615">
          <w:marLeft w:val="640"/>
          <w:marRight w:val="0"/>
          <w:marTop w:val="0"/>
          <w:marBottom w:val="0"/>
          <w:divBdr>
            <w:top w:val="none" w:sz="0" w:space="0" w:color="auto"/>
            <w:left w:val="none" w:sz="0" w:space="0" w:color="auto"/>
            <w:bottom w:val="none" w:sz="0" w:space="0" w:color="auto"/>
            <w:right w:val="none" w:sz="0" w:space="0" w:color="auto"/>
          </w:divBdr>
        </w:div>
        <w:div w:id="1865288666">
          <w:marLeft w:val="640"/>
          <w:marRight w:val="0"/>
          <w:marTop w:val="0"/>
          <w:marBottom w:val="0"/>
          <w:divBdr>
            <w:top w:val="none" w:sz="0" w:space="0" w:color="auto"/>
            <w:left w:val="none" w:sz="0" w:space="0" w:color="auto"/>
            <w:bottom w:val="none" w:sz="0" w:space="0" w:color="auto"/>
            <w:right w:val="none" w:sz="0" w:space="0" w:color="auto"/>
          </w:divBdr>
        </w:div>
        <w:div w:id="583078108">
          <w:marLeft w:val="640"/>
          <w:marRight w:val="0"/>
          <w:marTop w:val="0"/>
          <w:marBottom w:val="0"/>
          <w:divBdr>
            <w:top w:val="none" w:sz="0" w:space="0" w:color="auto"/>
            <w:left w:val="none" w:sz="0" w:space="0" w:color="auto"/>
            <w:bottom w:val="none" w:sz="0" w:space="0" w:color="auto"/>
            <w:right w:val="none" w:sz="0" w:space="0" w:color="auto"/>
          </w:divBdr>
        </w:div>
        <w:div w:id="1664115494">
          <w:marLeft w:val="640"/>
          <w:marRight w:val="0"/>
          <w:marTop w:val="0"/>
          <w:marBottom w:val="0"/>
          <w:divBdr>
            <w:top w:val="none" w:sz="0" w:space="0" w:color="auto"/>
            <w:left w:val="none" w:sz="0" w:space="0" w:color="auto"/>
            <w:bottom w:val="none" w:sz="0" w:space="0" w:color="auto"/>
            <w:right w:val="none" w:sz="0" w:space="0" w:color="auto"/>
          </w:divBdr>
        </w:div>
        <w:div w:id="1144004209">
          <w:marLeft w:val="640"/>
          <w:marRight w:val="0"/>
          <w:marTop w:val="0"/>
          <w:marBottom w:val="0"/>
          <w:divBdr>
            <w:top w:val="none" w:sz="0" w:space="0" w:color="auto"/>
            <w:left w:val="none" w:sz="0" w:space="0" w:color="auto"/>
            <w:bottom w:val="none" w:sz="0" w:space="0" w:color="auto"/>
            <w:right w:val="none" w:sz="0" w:space="0" w:color="auto"/>
          </w:divBdr>
        </w:div>
        <w:div w:id="1916476948">
          <w:marLeft w:val="640"/>
          <w:marRight w:val="0"/>
          <w:marTop w:val="0"/>
          <w:marBottom w:val="0"/>
          <w:divBdr>
            <w:top w:val="none" w:sz="0" w:space="0" w:color="auto"/>
            <w:left w:val="none" w:sz="0" w:space="0" w:color="auto"/>
            <w:bottom w:val="none" w:sz="0" w:space="0" w:color="auto"/>
            <w:right w:val="none" w:sz="0" w:space="0" w:color="auto"/>
          </w:divBdr>
        </w:div>
        <w:div w:id="1666468422">
          <w:marLeft w:val="640"/>
          <w:marRight w:val="0"/>
          <w:marTop w:val="0"/>
          <w:marBottom w:val="0"/>
          <w:divBdr>
            <w:top w:val="none" w:sz="0" w:space="0" w:color="auto"/>
            <w:left w:val="none" w:sz="0" w:space="0" w:color="auto"/>
            <w:bottom w:val="none" w:sz="0" w:space="0" w:color="auto"/>
            <w:right w:val="none" w:sz="0" w:space="0" w:color="auto"/>
          </w:divBdr>
        </w:div>
        <w:div w:id="1866671027">
          <w:marLeft w:val="640"/>
          <w:marRight w:val="0"/>
          <w:marTop w:val="0"/>
          <w:marBottom w:val="0"/>
          <w:divBdr>
            <w:top w:val="none" w:sz="0" w:space="0" w:color="auto"/>
            <w:left w:val="none" w:sz="0" w:space="0" w:color="auto"/>
            <w:bottom w:val="none" w:sz="0" w:space="0" w:color="auto"/>
            <w:right w:val="none" w:sz="0" w:space="0" w:color="auto"/>
          </w:divBdr>
        </w:div>
        <w:div w:id="282853678">
          <w:marLeft w:val="640"/>
          <w:marRight w:val="0"/>
          <w:marTop w:val="0"/>
          <w:marBottom w:val="0"/>
          <w:divBdr>
            <w:top w:val="none" w:sz="0" w:space="0" w:color="auto"/>
            <w:left w:val="none" w:sz="0" w:space="0" w:color="auto"/>
            <w:bottom w:val="none" w:sz="0" w:space="0" w:color="auto"/>
            <w:right w:val="none" w:sz="0" w:space="0" w:color="auto"/>
          </w:divBdr>
        </w:div>
        <w:div w:id="1238058026">
          <w:marLeft w:val="640"/>
          <w:marRight w:val="0"/>
          <w:marTop w:val="0"/>
          <w:marBottom w:val="0"/>
          <w:divBdr>
            <w:top w:val="none" w:sz="0" w:space="0" w:color="auto"/>
            <w:left w:val="none" w:sz="0" w:space="0" w:color="auto"/>
            <w:bottom w:val="none" w:sz="0" w:space="0" w:color="auto"/>
            <w:right w:val="none" w:sz="0" w:space="0" w:color="auto"/>
          </w:divBdr>
        </w:div>
        <w:div w:id="287011804">
          <w:marLeft w:val="640"/>
          <w:marRight w:val="0"/>
          <w:marTop w:val="0"/>
          <w:marBottom w:val="0"/>
          <w:divBdr>
            <w:top w:val="none" w:sz="0" w:space="0" w:color="auto"/>
            <w:left w:val="none" w:sz="0" w:space="0" w:color="auto"/>
            <w:bottom w:val="none" w:sz="0" w:space="0" w:color="auto"/>
            <w:right w:val="none" w:sz="0" w:space="0" w:color="auto"/>
          </w:divBdr>
        </w:div>
        <w:div w:id="1826777901">
          <w:marLeft w:val="640"/>
          <w:marRight w:val="0"/>
          <w:marTop w:val="0"/>
          <w:marBottom w:val="0"/>
          <w:divBdr>
            <w:top w:val="none" w:sz="0" w:space="0" w:color="auto"/>
            <w:left w:val="none" w:sz="0" w:space="0" w:color="auto"/>
            <w:bottom w:val="none" w:sz="0" w:space="0" w:color="auto"/>
            <w:right w:val="none" w:sz="0" w:space="0" w:color="auto"/>
          </w:divBdr>
        </w:div>
        <w:div w:id="1116411222">
          <w:marLeft w:val="640"/>
          <w:marRight w:val="0"/>
          <w:marTop w:val="0"/>
          <w:marBottom w:val="0"/>
          <w:divBdr>
            <w:top w:val="none" w:sz="0" w:space="0" w:color="auto"/>
            <w:left w:val="none" w:sz="0" w:space="0" w:color="auto"/>
            <w:bottom w:val="none" w:sz="0" w:space="0" w:color="auto"/>
            <w:right w:val="none" w:sz="0" w:space="0" w:color="auto"/>
          </w:divBdr>
        </w:div>
        <w:div w:id="31610688">
          <w:marLeft w:val="640"/>
          <w:marRight w:val="0"/>
          <w:marTop w:val="0"/>
          <w:marBottom w:val="0"/>
          <w:divBdr>
            <w:top w:val="none" w:sz="0" w:space="0" w:color="auto"/>
            <w:left w:val="none" w:sz="0" w:space="0" w:color="auto"/>
            <w:bottom w:val="none" w:sz="0" w:space="0" w:color="auto"/>
            <w:right w:val="none" w:sz="0" w:space="0" w:color="auto"/>
          </w:divBdr>
        </w:div>
        <w:div w:id="1108432264">
          <w:marLeft w:val="640"/>
          <w:marRight w:val="0"/>
          <w:marTop w:val="0"/>
          <w:marBottom w:val="0"/>
          <w:divBdr>
            <w:top w:val="none" w:sz="0" w:space="0" w:color="auto"/>
            <w:left w:val="none" w:sz="0" w:space="0" w:color="auto"/>
            <w:bottom w:val="none" w:sz="0" w:space="0" w:color="auto"/>
            <w:right w:val="none" w:sz="0" w:space="0" w:color="auto"/>
          </w:divBdr>
        </w:div>
        <w:div w:id="1688285102">
          <w:marLeft w:val="640"/>
          <w:marRight w:val="0"/>
          <w:marTop w:val="0"/>
          <w:marBottom w:val="0"/>
          <w:divBdr>
            <w:top w:val="none" w:sz="0" w:space="0" w:color="auto"/>
            <w:left w:val="none" w:sz="0" w:space="0" w:color="auto"/>
            <w:bottom w:val="none" w:sz="0" w:space="0" w:color="auto"/>
            <w:right w:val="none" w:sz="0" w:space="0" w:color="auto"/>
          </w:divBdr>
        </w:div>
        <w:div w:id="1088110702">
          <w:marLeft w:val="640"/>
          <w:marRight w:val="0"/>
          <w:marTop w:val="0"/>
          <w:marBottom w:val="0"/>
          <w:divBdr>
            <w:top w:val="none" w:sz="0" w:space="0" w:color="auto"/>
            <w:left w:val="none" w:sz="0" w:space="0" w:color="auto"/>
            <w:bottom w:val="none" w:sz="0" w:space="0" w:color="auto"/>
            <w:right w:val="none" w:sz="0" w:space="0" w:color="auto"/>
          </w:divBdr>
        </w:div>
        <w:div w:id="1282541185">
          <w:marLeft w:val="640"/>
          <w:marRight w:val="0"/>
          <w:marTop w:val="0"/>
          <w:marBottom w:val="0"/>
          <w:divBdr>
            <w:top w:val="none" w:sz="0" w:space="0" w:color="auto"/>
            <w:left w:val="none" w:sz="0" w:space="0" w:color="auto"/>
            <w:bottom w:val="none" w:sz="0" w:space="0" w:color="auto"/>
            <w:right w:val="none" w:sz="0" w:space="0" w:color="auto"/>
          </w:divBdr>
        </w:div>
        <w:div w:id="2050179524">
          <w:marLeft w:val="640"/>
          <w:marRight w:val="0"/>
          <w:marTop w:val="0"/>
          <w:marBottom w:val="0"/>
          <w:divBdr>
            <w:top w:val="none" w:sz="0" w:space="0" w:color="auto"/>
            <w:left w:val="none" w:sz="0" w:space="0" w:color="auto"/>
            <w:bottom w:val="none" w:sz="0" w:space="0" w:color="auto"/>
            <w:right w:val="none" w:sz="0" w:space="0" w:color="auto"/>
          </w:divBdr>
        </w:div>
        <w:div w:id="531696120">
          <w:marLeft w:val="640"/>
          <w:marRight w:val="0"/>
          <w:marTop w:val="0"/>
          <w:marBottom w:val="0"/>
          <w:divBdr>
            <w:top w:val="none" w:sz="0" w:space="0" w:color="auto"/>
            <w:left w:val="none" w:sz="0" w:space="0" w:color="auto"/>
            <w:bottom w:val="none" w:sz="0" w:space="0" w:color="auto"/>
            <w:right w:val="none" w:sz="0" w:space="0" w:color="auto"/>
          </w:divBdr>
        </w:div>
        <w:div w:id="1848210866">
          <w:marLeft w:val="640"/>
          <w:marRight w:val="0"/>
          <w:marTop w:val="0"/>
          <w:marBottom w:val="0"/>
          <w:divBdr>
            <w:top w:val="none" w:sz="0" w:space="0" w:color="auto"/>
            <w:left w:val="none" w:sz="0" w:space="0" w:color="auto"/>
            <w:bottom w:val="none" w:sz="0" w:space="0" w:color="auto"/>
            <w:right w:val="none" w:sz="0" w:space="0" w:color="auto"/>
          </w:divBdr>
        </w:div>
        <w:div w:id="1236089592">
          <w:marLeft w:val="640"/>
          <w:marRight w:val="0"/>
          <w:marTop w:val="0"/>
          <w:marBottom w:val="0"/>
          <w:divBdr>
            <w:top w:val="none" w:sz="0" w:space="0" w:color="auto"/>
            <w:left w:val="none" w:sz="0" w:space="0" w:color="auto"/>
            <w:bottom w:val="none" w:sz="0" w:space="0" w:color="auto"/>
            <w:right w:val="none" w:sz="0" w:space="0" w:color="auto"/>
          </w:divBdr>
        </w:div>
        <w:div w:id="1426994309">
          <w:marLeft w:val="640"/>
          <w:marRight w:val="0"/>
          <w:marTop w:val="0"/>
          <w:marBottom w:val="0"/>
          <w:divBdr>
            <w:top w:val="none" w:sz="0" w:space="0" w:color="auto"/>
            <w:left w:val="none" w:sz="0" w:space="0" w:color="auto"/>
            <w:bottom w:val="none" w:sz="0" w:space="0" w:color="auto"/>
            <w:right w:val="none" w:sz="0" w:space="0" w:color="auto"/>
          </w:divBdr>
        </w:div>
        <w:div w:id="1663242517">
          <w:marLeft w:val="640"/>
          <w:marRight w:val="0"/>
          <w:marTop w:val="0"/>
          <w:marBottom w:val="0"/>
          <w:divBdr>
            <w:top w:val="none" w:sz="0" w:space="0" w:color="auto"/>
            <w:left w:val="none" w:sz="0" w:space="0" w:color="auto"/>
            <w:bottom w:val="none" w:sz="0" w:space="0" w:color="auto"/>
            <w:right w:val="none" w:sz="0" w:space="0" w:color="auto"/>
          </w:divBdr>
        </w:div>
        <w:div w:id="1824616180">
          <w:marLeft w:val="640"/>
          <w:marRight w:val="0"/>
          <w:marTop w:val="0"/>
          <w:marBottom w:val="0"/>
          <w:divBdr>
            <w:top w:val="none" w:sz="0" w:space="0" w:color="auto"/>
            <w:left w:val="none" w:sz="0" w:space="0" w:color="auto"/>
            <w:bottom w:val="none" w:sz="0" w:space="0" w:color="auto"/>
            <w:right w:val="none" w:sz="0" w:space="0" w:color="auto"/>
          </w:divBdr>
        </w:div>
        <w:div w:id="776749968">
          <w:marLeft w:val="640"/>
          <w:marRight w:val="0"/>
          <w:marTop w:val="0"/>
          <w:marBottom w:val="0"/>
          <w:divBdr>
            <w:top w:val="none" w:sz="0" w:space="0" w:color="auto"/>
            <w:left w:val="none" w:sz="0" w:space="0" w:color="auto"/>
            <w:bottom w:val="none" w:sz="0" w:space="0" w:color="auto"/>
            <w:right w:val="none" w:sz="0" w:space="0" w:color="auto"/>
          </w:divBdr>
        </w:div>
        <w:div w:id="367879717">
          <w:marLeft w:val="640"/>
          <w:marRight w:val="0"/>
          <w:marTop w:val="0"/>
          <w:marBottom w:val="0"/>
          <w:divBdr>
            <w:top w:val="none" w:sz="0" w:space="0" w:color="auto"/>
            <w:left w:val="none" w:sz="0" w:space="0" w:color="auto"/>
            <w:bottom w:val="none" w:sz="0" w:space="0" w:color="auto"/>
            <w:right w:val="none" w:sz="0" w:space="0" w:color="auto"/>
          </w:divBdr>
        </w:div>
        <w:div w:id="824736258">
          <w:marLeft w:val="640"/>
          <w:marRight w:val="0"/>
          <w:marTop w:val="0"/>
          <w:marBottom w:val="0"/>
          <w:divBdr>
            <w:top w:val="none" w:sz="0" w:space="0" w:color="auto"/>
            <w:left w:val="none" w:sz="0" w:space="0" w:color="auto"/>
            <w:bottom w:val="none" w:sz="0" w:space="0" w:color="auto"/>
            <w:right w:val="none" w:sz="0" w:space="0" w:color="auto"/>
          </w:divBdr>
        </w:div>
        <w:div w:id="1525243381">
          <w:marLeft w:val="640"/>
          <w:marRight w:val="0"/>
          <w:marTop w:val="0"/>
          <w:marBottom w:val="0"/>
          <w:divBdr>
            <w:top w:val="none" w:sz="0" w:space="0" w:color="auto"/>
            <w:left w:val="none" w:sz="0" w:space="0" w:color="auto"/>
            <w:bottom w:val="none" w:sz="0" w:space="0" w:color="auto"/>
            <w:right w:val="none" w:sz="0" w:space="0" w:color="auto"/>
          </w:divBdr>
        </w:div>
        <w:div w:id="372925747">
          <w:marLeft w:val="640"/>
          <w:marRight w:val="0"/>
          <w:marTop w:val="0"/>
          <w:marBottom w:val="0"/>
          <w:divBdr>
            <w:top w:val="none" w:sz="0" w:space="0" w:color="auto"/>
            <w:left w:val="none" w:sz="0" w:space="0" w:color="auto"/>
            <w:bottom w:val="none" w:sz="0" w:space="0" w:color="auto"/>
            <w:right w:val="none" w:sz="0" w:space="0" w:color="auto"/>
          </w:divBdr>
        </w:div>
        <w:div w:id="2113814736">
          <w:marLeft w:val="640"/>
          <w:marRight w:val="0"/>
          <w:marTop w:val="0"/>
          <w:marBottom w:val="0"/>
          <w:divBdr>
            <w:top w:val="none" w:sz="0" w:space="0" w:color="auto"/>
            <w:left w:val="none" w:sz="0" w:space="0" w:color="auto"/>
            <w:bottom w:val="none" w:sz="0" w:space="0" w:color="auto"/>
            <w:right w:val="none" w:sz="0" w:space="0" w:color="auto"/>
          </w:divBdr>
        </w:div>
        <w:div w:id="58409729">
          <w:marLeft w:val="640"/>
          <w:marRight w:val="0"/>
          <w:marTop w:val="0"/>
          <w:marBottom w:val="0"/>
          <w:divBdr>
            <w:top w:val="none" w:sz="0" w:space="0" w:color="auto"/>
            <w:left w:val="none" w:sz="0" w:space="0" w:color="auto"/>
            <w:bottom w:val="none" w:sz="0" w:space="0" w:color="auto"/>
            <w:right w:val="none" w:sz="0" w:space="0" w:color="auto"/>
          </w:divBdr>
        </w:div>
        <w:div w:id="615061191">
          <w:marLeft w:val="640"/>
          <w:marRight w:val="0"/>
          <w:marTop w:val="0"/>
          <w:marBottom w:val="0"/>
          <w:divBdr>
            <w:top w:val="none" w:sz="0" w:space="0" w:color="auto"/>
            <w:left w:val="none" w:sz="0" w:space="0" w:color="auto"/>
            <w:bottom w:val="none" w:sz="0" w:space="0" w:color="auto"/>
            <w:right w:val="none" w:sz="0" w:space="0" w:color="auto"/>
          </w:divBdr>
        </w:div>
        <w:div w:id="1448739063">
          <w:marLeft w:val="640"/>
          <w:marRight w:val="0"/>
          <w:marTop w:val="0"/>
          <w:marBottom w:val="0"/>
          <w:divBdr>
            <w:top w:val="none" w:sz="0" w:space="0" w:color="auto"/>
            <w:left w:val="none" w:sz="0" w:space="0" w:color="auto"/>
            <w:bottom w:val="none" w:sz="0" w:space="0" w:color="auto"/>
            <w:right w:val="none" w:sz="0" w:space="0" w:color="auto"/>
          </w:divBdr>
        </w:div>
        <w:div w:id="302276871">
          <w:marLeft w:val="640"/>
          <w:marRight w:val="0"/>
          <w:marTop w:val="0"/>
          <w:marBottom w:val="0"/>
          <w:divBdr>
            <w:top w:val="none" w:sz="0" w:space="0" w:color="auto"/>
            <w:left w:val="none" w:sz="0" w:space="0" w:color="auto"/>
            <w:bottom w:val="none" w:sz="0" w:space="0" w:color="auto"/>
            <w:right w:val="none" w:sz="0" w:space="0" w:color="auto"/>
          </w:divBdr>
        </w:div>
        <w:div w:id="1599023967">
          <w:marLeft w:val="640"/>
          <w:marRight w:val="0"/>
          <w:marTop w:val="0"/>
          <w:marBottom w:val="0"/>
          <w:divBdr>
            <w:top w:val="none" w:sz="0" w:space="0" w:color="auto"/>
            <w:left w:val="none" w:sz="0" w:space="0" w:color="auto"/>
            <w:bottom w:val="none" w:sz="0" w:space="0" w:color="auto"/>
            <w:right w:val="none" w:sz="0" w:space="0" w:color="auto"/>
          </w:divBdr>
        </w:div>
        <w:div w:id="1821580192">
          <w:marLeft w:val="640"/>
          <w:marRight w:val="0"/>
          <w:marTop w:val="0"/>
          <w:marBottom w:val="0"/>
          <w:divBdr>
            <w:top w:val="none" w:sz="0" w:space="0" w:color="auto"/>
            <w:left w:val="none" w:sz="0" w:space="0" w:color="auto"/>
            <w:bottom w:val="none" w:sz="0" w:space="0" w:color="auto"/>
            <w:right w:val="none" w:sz="0" w:space="0" w:color="auto"/>
          </w:divBdr>
        </w:div>
        <w:div w:id="1346443887">
          <w:marLeft w:val="640"/>
          <w:marRight w:val="0"/>
          <w:marTop w:val="0"/>
          <w:marBottom w:val="0"/>
          <w:divBdr>
            <w:top w:val="none" w:sz="0" w:space="0" w:color="auto"/>
            <w:left w:val="none" w:sz="0" w:space="0" w:color="auto"/>
            <w:bottom w:val="none" w:sz="0" w:space="0" w:color="auto"/>
            <w:right w:val="none" w:sz="0" w:space="0" w:color="auto"/>
          </w:divBdr>
        </w:div>
        <w:div w:id="762527711">
          <w:marLeft w:val="640"/>
          <w:marRight w:val="0"/>
          <w:marTop w:val="0"/>
          <w:marBottom w:val="0"/>
          <w:divBdr>
            <w:top w:val="none" w:sz="0" w:space="0" w:color="auto"/>
            <w:left w:val="none" w:sz="0" w:space="0" w:color="auto"/>
            <w:bottom w:val="none" w:sz="0" w:space="0" w:color="auto"/>
            <w:right w:val="none" w:sz="0" w:space="0" w:color="auto"/>
          </w:divBdr>
        </w:div>
        <w:div w:id="1477409872">
          <w:marLeft w:val="640"/>
          <w:marRight w:val="0"/>
          <w:marTop w:val="0"/>
          <w:marBottom w:val="0"/>
          <w:divBdr>
            <w:top w:val="none" w:sz="0" w:space="0" w:color="auto"/>
            <w:left w:val="none" w:sz="0" w:space="0" w:color="auto"/>
            <w:bottom w:val="none" w:sz="0" w:space="0" w:color="auto"/>
            <w:right w:val="none" w:sz="0" w:space="0" w:color="auto"/>
          </w:divBdr>
        </w:div>
        <w:div w:id="920719616">
          <w:marLeft w:val="640"/>
          <w:marRight w:val="0"/>
          <w:marTop w:val="0"/>
          <w:marBottom w:val="0"/>
          <w:divBdr>
            <w:top w:val="none" w:sz="0" w:space="0" w:color="auto"/>
            <w:left w:val="none" w:sz="0" w:space="0" w:color="auto"/>
            <w:bottom w:val="none" w:sz="0" w:space="0" w:color="auto"/>
            <w:right w:val="none" w:sz="0" w:space="0" w:color="auto"/>
          </w:divBdr>
        </w:div>
        <w:div w:id="1036587951">
          <w:marLeft w:val="640"/>
          <w:marRight w:val="0"/>
          <w:marTop w:val="0"/>
          <w:marBottom w:val="0"/>
          <w:divBdr>
            <w:top w:val="none" w:sz="0" w:space="0" w:color="auto"/>
            <w:left w:val="none" w:sz="0" w:space="0" w:color="auto"/>
            <w:bottom w:val="none" w:sz="0" w:space="0" w:color="auto"/>
            <w:right w:val="none" w:sz="0" w:space="0" w:color="auto"/>
          </w:divBdr>
        </w:div>
        <w:div w:id="817840408">
          <w:marLeft w:val="640"/>
          <w:marRight w:val="0"/>
          <w:marTop w:val="0"/>
          <w:marBottom w:val="0"/>
          <w:divBdr>
            <w:top w:val="none" w:sz="0" w:space="0" w:color="auto"/>
            <w:left w:val="none" w:sz="0" w:space="0" w:color="auto"/>
            <w:bottom w:val="none" w:sz="0" w:space="0" w:color="auto"/>
            <w:right w:val="none" w:sz="0" w:space="0" w:color="auto"/>
          </w:divBdr>
        </w:div>
        <w:div w:id="1107653062">
          <w:marLeft w:val="640"/>
          <w:marRight w:val="0"/>
          <w:marTop w:val="0"/>
          <w:marBottom w:val="0"/>
          <w:divBdr>
            <w:top w:val="none" w:sz="0" w:space="0" w:color="auto"/>
            <w:left w:val="none" w:sz="0" w:space="0" w:color="auto"/>
            <w:bottom w:val="none" w:sz="0" w:space="0" w:color="auto"/>
            <w:right w:val="none" w:sz="0" w:space="0" w:color="auto"/>
          </w:divBdr>
        </w:div>
        <w:div w:id="1760057710">
          <w:marLeft w:val="640"/>
          <w:marRight w:val="0"/>
          <w:marTop w:val="0"/>
          <w:marBottom w:val="0"/>
          <w:divBdr>
            <w:top w:val="none" w:sz="0" w:space="0" w:color="auto"/>
            <w:left w:val="none" w:sz="0" w:space="0" w:color="auto"/>
            <w:bottom w:val="none" w:sz="0" w:space="0" w:color="auto"/>
            <w:right w:val="none" w:sz="0" w:space="0" w:color="auto"/>
          </w:divBdr>
        </w:div>
        <w:div w:id="1701128466">
          <w:marLeft w:val="640"/>
          <w:marRight w:val="0"/>
          <w:marTop w:val="0"/>
          <w:marBottom w:val="0"/>
          <w:divBdr>
            <w:top w:val="none" w:sz="0" w:space="0" w:color="auto"/>
            <w:left w:val="none" w:sz="0" w:space="0" w:color="auto"/>
            <w:bottom w:val="none" w:sz="0" w:space="0" w:color="auto"/>
            <w:right w:val="none" w:sz="0" w:space="0" w:color="auto"/>
          </w:divBdr>
        </w:div>
        <w:div w:id="816409936">
          <w:marLeft w:val="640"/>
          <w:marRight w:val="0"/>
          <w:marTop w:val="0"/>
          <w:marBottom w:val="0"/>
          <w:divBdr>
            <w:top w:val="none" w:sz="0" w:space="0" w:color="auto"/>
            <w:left w:val="none" w:sz="0" w:space="0" w:color="auto"/>
            <w:bottom w:val="none" w:sz="0" w:space="0" w:color="auto"/>
            <w:right w:val="none" w:sz="0" w:space="0" w:color="auto"/>
          </w:divBdr>
        </w:div>
        <w:div w:id="1120413641">
          <w:marLeft w:val="640"/>
          <w:marRight w:val="0"/>
          <w:marTop w:val="0"/>
          <w:marBottom w:val="0"/>
          <w:divBdr>
            <w:top w:val="none" w:sz="0" w:space="0" w:color="auto"/>
            <w:left w:val="none" w:sz="0" w:space="0" w:color="auto"/>
            <w:bottom w:val="none" w:sz="0" w:space="0" w:color="auto"/>
            <w:right w:val="none" w:sz="0" w:space="0" w:color="auto"/>
          </w:divBdr>
        </w:div>
        <w:div w:id="1302004986">
          <w:marLeft w:val="640"/>
          <w:marRight w:val="0"/>
          <w:marTop w:val="0"/>
          <w:marBottom w:val="0"/>
          <w:divBdr>
            <w:top w:val="none" w:sz="0" w:space="0" w:color="auto"/>
            <w:left w:val="none" w:sz="0" w:space="0" w:color="auto"/>
            <w:bottom w:val="none" w:sz="0" w:space="0" w:color="auto"/>
            <w:right w:val="none" w:sz="0" w:space="0" w:color="auto"/>
          </w:divBdr>
        </w:div>
        <w:div w:id="1817644180">
          <w:marLeft w:val="640"/>
          <w:marRight w:val="0"/>
          <w:marTop w:val="0"/>
          <w:marBottom w:val="0"/>
          <w:divBdr>
            <w:top w:val="none" w:sz="0" w:space="0" w:color="auto"/>
            <w:left w:val="none" w:sz="0" w:space="0" w:color="auto"/>
            <w:bottom w:val="none" w:sz="0" w:space="0" w:color="auto"/>
            <w:right w:val="none" w:sz="0" w:space="0" w:color="auto"/>
          </w:divBdr>
        </w:div>
        <w:div w:id="371341415">
          <w:marLeft w:val="640"/>
          <w:marRight w:val="0"/>
          <w:marTop w:val="0"/>
          <w:marBottom w:val="0"/>
          <w:divBdr>
            <w:top w:val="none" w:sz="0" w:space="0" w:color="auto"/>
            <w:left w:val="none" w:sz="0" w:space="0" w:color="auto"/>
            <w:bottom w:val="none" w:sz="0" w:space="0" w:color="auto"/>
            <w:right w:val="none" w:sz="0" w:space="0" w:color="auto"/>
          </w:divBdr>
        </w:div>
        <w:div w:id="1532494656">
          <w:marLeft w:val="640"/>
          <w:marRight w:val="0"/>
          <w:marTop w:val="0"/>
          <w:marBottom w:val="0"/>
          <w:divBdr>
            <w:top w:val="none" w:sz="0" w:space="0" w:color="auto"/>
            <w:left w:val="none" w:sz="0" w:space="0" w:color="auto"/>
            <w:bottom w:val="none" w:sz="0" w:space="0" w:color="auto"/>
            <w:right w:val="none" w:sz="0" w:space="0" w:color="auto"/>
          </w:divBdr>
        </w:div>
        <w:div w:id="729962913">
          <w:marLeft w:val="640"/>
          <w:marRight w:val="0"/>
          <w:marTop w:val="0"/>
          <w:marBottom w:val="0"/>
          <w:divBdr>
            <w:top w:val="none" w:sz="0" w:space="0" w:color="auto"/>
            <w:left w:val="none" w:sz="0" w:space="0" w:color="auto"/>
            <w:bottom w:val="none" w:sz="0" w:space="0" w:color="auto"/>
            <w:right w:val="none" w:sz="0" w:space="0" w:color="auto"/>
          </w:divBdr>
        </w:div>
        <w:div w:id="369887878">
          <w:marLeft w:val="640"/>
          <w:marRight w:val="0"/>
          <w:marTop w:val="0"/>
          <w:marBottom w:val="0"/>
          <w:divBdr>
            <w:top w:val="none" w:sz="0" w:space="0" w:color="auto"/>
            <w:left w:val="none" w:sz="0" w:space="0" w:color="auto"/>
            <w:bottom w:val="none" w:sz="0" w:space="0" w:color="auto"/>
            <w:right w:val="none" w:sz="0" w:space="0" w:color="auto"/>
          </w:divBdr>
        </w:div>
        <w:div w:id="1155414642">
          <w:marLeft w:val="640"/>
          <w:marRight w:val="0"/>
          <w:marTop w:val="0"/>
          <w:marBottom w:val="0"/>
          <w:divBdr>
            <w:top w:val="none" w:sz="0" w:space="0" w:color="auto"/>
            <w:left w:val="none" w:sz="0" w:space="0" w:color="auto"/>
            <w:bottom w:val="none" w:sz="0" w:space="0" w:color="auto"/>
            <w:right w:val="none" w:sz="0" w:space="0" w:color="auto"/>
          </w:divBdr>
        </w:div>
        <w:div w:id="920218974">
          <w:marLeft w:val="640"/>
          <w:marRight w:val="0"/>
          <w:marTop w:val="0"/>
          <w:marBottom w:val="0"/>
          <w:divBdr>
            <w:top w:val="none" w:sz="0" w:space="0" w:color="auto"/>
            <w:left w:val="none" w:sz="0" w:space="0" w:color="auto"/>
            <w:bottom w:val="none" w:sz="0" w:space="0" w:color="auto"/>
            <w:right w:val="none" w:sz="0" w:space="0" w:color="auto"/>
          </w:divBdr>
        </w:div>
        <w:div w:id="1541824422">
          <w:marLeft w:val="640"/>
          <w:marRight w:val="0"/>
          <w:marTop w:val="0"/>
          <w:marBottom w:val="0"/>
          <w:divBdr>
            <w:top w:val="none" w:sz="0" w:space="0" w:color="auto"/>
            <w:left w:val="none" w:sz="0" w:space="0" w:color="auto"/>
            <w:bottom w:val="none" w:sz="0" w:space="0" w:color="auto"/>
            <w:right w:val="none" w:sz="0" w:space="0" w:color="auto"/>
          </w:divBdr>
        </w:div>
        <w:div w:id="2095585574">
          <w:marLeft w:val="640"/>
          <w:marRight w:val="0"/>
          <w:marTop w:val="0"/>
          <w:marBottom w:val="0"/>
          <w:divBdr>
            <w:top w:val="none" w:sz="0" w:space="0" w:color="auto"/>
            <w:left w:val="none" w:sz="0" w:space="0" w:color="auto"/>
            <w:bottom w:val="none" w:sz="0" w:space="0" w:color="auto"/>
            <w:right w:val="none" w:sz="0" w:space="0" w:color="auto"/>
          </w:divBdr>
        </w:div>
        <w:div w:id="1655067601">
          <w:marLeft w:val="640"/>
          <w:marRight w:val="0"/>
          <w:marTop w:val="0"/>
          <w:marBottom w:val="0"/>
          <w:divBdr>
            <w:top w:val="none" w:sz="0" w:space="0" w:color="auto"/>
            <w:left w:val="none" w:sz="0" w:space="0" w:color="auto"/>
            <w:bottom w:val="none" w:sz="0" w:space="0" w:color="auto"/>
            <w:right w:val="none" w:sz="0" w:space="0" w:color="auto"/>
          </w:divBdr>
        </w:div>
        <w:div w:id="448166472">
          <w:marLeft w:val="640"/>
          <w:marRight w:val="0"/>
          <w:marTop w:val="0"/>
          <w:marBottom w:val="0"/>
          <w:divBdr>
            <w:top w:val="none" w:sz="0" w:space="0" w:color="auto"/>
            <w:left w:val="none" w:sz="0" w:space="0" w:color="auto"/>
            <w:bottom w:val="none" w:sz="0" w:space="0" w:color="auto"/>
            <w:right w:val="none" w:sz="0" w:space="0" w:color="auto"/>
          </w:divBdr>
        </w:div>
      </w:divsChild>
    </w:div>
    <w:div w:id="1401444035">
      <w:bodyDiv w:val="1"/>
      <w:marLeft w:val="0"/>
      <w:marRight w:val="0"/>
      <w:marTop w:val="0"/>
      <w:marBottom w:val="0"/>
      <w:divBdr>
        <w:top w:val="none" w:sz="0" w:space="0" w:color="auto"/>
        <w:left w:val="none" w:sz="0" w:space="0" w:color="auto"/>
        <w:bottom w:val="none" w:sz="0" w:space="0" w:color="auto"/>
        <w:right w:val="none" w:sz="0" w:space="0" w:color="auto"/>
      </w:divBdr>
      <w:divsChild>
        <w:div w:id="1124881857">
          <w:marLeft w:val="640"/>
          <w:marRight w:val="0"/>
          <w:marTop w:val="0"/>
          <w:marBottom w:val="0"/>
          <w:divBdr>
            <w:top w:val="none" w:sz="0" w:space="0" w:color="auto"/>
            <w:left w:val="none" w:sz="0" w:space="0" w:color="auto"/>
            <w:bottom w:val="none" w:sz="0" w:space="0" w:color="auto"/>
            <w:right w:val="none" w:sz="0" w:space="0" w:color="auto"/>
          </w:divBdr>
        </w:div>
        <w:div w:id="1668047854">
          <w:marLeft w:val="640"/>
          <w:marRight w:val="0"/>
          <w:marTop w:val="0"/>
          <w:marBottom w:val="0"/>
          <w:divBdr>
            <w:top w:val="none" w:sz="0" w:space="0" w:color="auto"/>
            <w:left w:val="none" w:sz="0" w:space="0" w:color="auto"/>
            <w:bottom w:val="none" w:sz="0" w:space="0" w:color="auto"/>
            <w:right w:val="none" w:sz="0" w:space="0" w:color="auto"/>
          </w:divBdr>
        </w:div>
        <w:div w:id="1119760096">
          <w:marLeft w:val="640"/>
          <w:marRight w:val="0"/>
          <w:marTop w:val="0"/>
          <w:marBottom w:val="0"/>
          <w:divBdr>
            <w:top w:val="none" w:sz="0" w:space="0" w:color="auto"/>
            <w:left w:val="none" w:sz="0" w:space="0" w:color="auto"/>
            <w:bottom w:val="none" w:sz="0" w:space="0" w:color="auto"/>
            <w:right w:val="none" w:sz="0" w:space="0" w:color="auto"/>
          </w:divBdr>
        </w:div>
        <w:div w:id="1441875057">
          <w:marLeft w:val="640"/>
          <w:marRight w:val="0"/>
          <w:marTop w:val="0"/>
          <w:marBottom w:val="0"/>
          <w:divBdr>
            <w:top w:val="none" w:sz="0" w:space="0" w:color="auto"/>
            <w:left w:val="none" w:sz="0" w:space="0" w:color="auto"/>
            <w:bottom w:val="none" w:sz="0" w:space="0" w:color="auto"/>
            <w:right w:val="none" w:sz="0" w:space="0" w:color="auto"/>
          </w:divBdr>
        </w:div>
        <w:div w:id="1181164435">
          <w:marLeft w:val="640"/>
          <w:marRight w:val="0"/>
          <w:marTop w:val="0"/>
          <w:marBottom w:val="0"/>
          <w:divBdr>
            <w:top w:val="none" w:sz="0" w:space="0" w:color="auto"/>
            <w:left w:val="none" w:sz="0" w:space="0" w:color="auto"/>
            <w:bottom w:val="none" w:sz="0" w:space="0" w:color="auto"/>
            <w:right w:val="none" w:sz="0" w:space="0" w:color="auto"/>
          </w:divBdr>
        </w:div>
        <w:div w:id="1457944256">
          <w:marLeft w:val="640"/>
          <w:marRight w:val="0"/>
          <w:marTop w:val="0"/>
          <w:marBottom w:val="0"/>
          <w:divBdr>
            <w:top w:val="none" w:sz="0" w:space="0" w:color="auto"/>
            <w:left w:val="none" w:sz="0" w:space="0" w:color="auto"/>
            <w:bottom w:val="none" w:sz="0" w:space="0" w:color="auto"/>
            <w:right w:val="none" w:sz="0" w:space="0" w:color="auto"/>
          </w:divBdr>
        </w:div>
        <w:div w:id="1341659536">
          <w:marLeft w:val="640"/>
          <w:marRight w:val="0"/>
          <w:marTop w:val="0"/>
          <w:marBottom w:val="0"/>
          <w:divBdr>
            <w:top w:val="none" w:sz="0" w:space="0" w:color="auto"/>
            <w:left w:val="none" w:sz="0" w:space="0" w:color="auto"/>
            <w:bottom w:val="none" w:sz="0" w:space="0" w:color="auto"/>
            <w:right w:val="none" w:sz="0" w:space="0" w:color="auto"/>
          </w:divBdr>
        </w:div>
        <w:div w:id="1056973578">
          <w:marLeft w:val="640"/>
          <w:marRight w:val="0"/>
          <w:marTop w:val="0"/>
          <w:marBottom w:val="0"/>
          <w:divBdr>
            <w:top w:val="none" w:sz="0" w:space="0" w:color="auto"/>
            <w:left w:val="none" w:sz="0" w:space="0" w:color="auto"/>
            <w:bottom w:val="none" w:sz="0" w:space="0" w:color="auto"/>
            <w:right w:val="none" w:sz="0" w:space="0" w:color="auto"/>
          </w:divBdr>
        </w:div>
        <w:div w:id="961960443">
          <w:marLeft w:val="640"/>
          <w:marRight w:val="0"/>
          <w:marTop w:val="0"/>
          <w:marBottom w:val="0"/>
          <w:divBdr>
            <w:top w:val="none" w:sz="0" w:space="0" w:color="auto"/>
            <w:left w:val="none" w:sz="0" w:space="0" w:color="auto"/>
            <w:bottom w:val="none" w:sz="0" w:space="0" w:color="auto"/>
            <w:right w:val="none" w:sz="0" w:space="0" w:color="auto"/>
          </w:divBdr>
        </w:div>
        <w:div w:id="464012635">
          <w:marLeft w:val="640"/>
          <w:marRight w:val="0"/>
          <w:marTop w:val="0"/>
          <w:marBottom w:val="0"/>
          <w:divBdr>
            <w:top w:val="none" w:sz="0" w:space="0" w:color="auto"/>
            <w:left w:val="none" w:sz="0" w:space="0" w:color="auto"/>
            <w:bottom w:val="none" w:sz="0" w:space="0" w:color="auto"/>
            <w:right w:val="none" w:sz="0" w:space="0" w:color="auto"/>
          </w:divBdr>
        </w:div>
        <w:div w:id="1508208817">
          <w:marLeft w:val="640"/>
          <w:marRight w:val="0"/>
          <w:marTop w:val="0"/>
          <w:marBottom w:val="0"/>
          <w:divBdr>
            <w:top w:val="none" w:sz="0" w:space="0" w:color="auto"/>
            <w:left w:val="none" w:sz="0" w:space="0" w:color="auto"/>
            <w:bottom w:val="none" w:sz="0" w:space="0" w:color="auto"/>
            <w:right w:val="none" w:sz="0" w:space="0" w:color="auto"/>
          </w:divBdr>
        </w:div>
        <w:div w:id="1931116114">
          <w:marLeft w:val="640"/>
          <w:marRight w:val="0"/>
          <w:marTop w:val="0"/>
          <w:marBottom w:val="0"/>
          <w:divBdr>
            <w:top w:val="none" w:sz="0" w:space="0" w:color="auto"/>
            <w:left w:val="none" w:sz="0" w:space="0" w:color="auto"/>
            <w:bottom w:val="none" w:sz="0" w:space="0" w:color="auto"/>
            <w:right w:val="none" w:sz="0" w:space="0" w:color="auto"/>
          </w:divBdr>
        </w:div>
        <w:div w:id="829634026">
          <w:marLeft w:val="640"/>
          <w:marRight w:val="0"/>
          <w:marTop w:val="0"/>
          <w:marBottom w:val="0"/>
          <w:divBdr>
            <w:top w:val="none" w:sz="0" w:space="0" w:color="auto"/>
            <w:left w:val="none" w:sz="0" w:space="0" w:color="auto"/>
            <w:bottom w:val="none" w:sz="0" w:space="0" w:color="auto"/>
            <w:right w:val="none" w:sz="0" w:space="0" w:color="auto"/>
          </w:divBdr>
        </w:div>
        <w:div w:id="2096969925">
          <w:marLeft w:val="640"/>
          <w:marRight w:val="0"/>
          <w:marTop w:val="0"/>
          <w:marBottom w:val="0"/>
          <w:divBdr>
            <w:top w:val="none" w:sz="0" w:space="0" w:color="auto"/>
            <w:left w:val="none" w:sz="0" w:space="0" w:color="auto"/>
            <w:bottom w:val="none" w:sz="0" w:space="0" w:color="auto"/>
            <w:right w:val="none" w:sz="0" w:space="0" w:color="auto"/>
          </w:divBdr>
        </w:div>
        <w:div w:id="93598515">
          <w:marLeft w:val="640"/>
          <w:marRight w:val="0"/>
          <w:marTop w:val="0"/>
          <w:marBottom w:val="0"/>
          <w:divBdr>
            <w:top w:val="none" w:sz="0" w:space="0" w:color="auto"/>
            <w:left w:val="none" w:sz="0" w:space="0" w:color="auto"/>
            <w:bottom w:val="none" w:sz="0" w:space="0" w:color="auto"/>
            <w:right w:val="none" w:sz="0" w:space="0" w:color="auto"/>
          </w:divBdr>
        </w:div>
        <w:div w:id="1421172434">
          <w:marLeft w:val="640"/>
          <w:marRight w:val="0"/>
          <w:marTop w:val="0"/>
          <w:marBottom w:val="0"/>
          <w:divBdr>
            <w:top w:val="none" w:sz="0" w:space="0" w:color="auto"/>
            <w:left w:val="none" w:sz="0" w:space="0" w:color="auto"/>
            <w:bottom w:val="none" w:sz="0" w:space="0" w:color="auto"/>
            <w:right w:val="none" w:sz="0" w:space="0" w:color="auto"/>
          </w:divBdr>
        </w:div>
        <w:div w:id="799420801">
          <w:marLeft w:val="640"/>
          <w:marRight w:val="0"/>
          <w:marTop w:val="0"/>
          <w:marBottom w:val="0"/>
          <w:divBdr>
            <w:top w:val="none" w:sz="0" w:space="0" w:color="auto"/>
            <w:left w:val="none" w:sz="0" w:space="0" w:color="auto"/>
            <w:bottom w:val="none" w:sz="0" w:space="0" w:color="auto"/>
            <w:right w:val="none" w:sz="0" w:space="0" w:color="auto"/>
          </w:divBdr>
        </w:div>
        <w:div w:id="684673602">
          <w:marLeft w:val="640"/>
          <w:marRight w:val="0"/>
          <w:marTop w:val="0"/>
          <w:marBottom w:val="0"/>
          <w:divBdr>
            <w:top w:val="none" w:sz="0" w:space="0" w:color="auto"/>
            <w:left w:val="none" w:sz="0" w:space="0" w:color="auto"/>
            <w:bottom w:val="none" w:sz="0" w:space="0" w:color="auto"/>
            <w:right w:val="none" w:sz="0" w:space="0" w:color="auto"/>
          </w:divBdr>
        </w:div>
        <w:div w:id="1486701651">
          <w:marLeft w:val="640"/>
          <w:marRight w:val="0"/>
          <w:marTop w:val="0"/>
          <w:marBottom w:val="0"/>
          <w:divBdr>
            <w:top w:val="none" w:sz="0" w:space="0" w:color="auto"/>
            <w:left w:val="none" w:sz="0" w:space="0" w:color="auto"/>
            <w:bottom w:val="none" w:sz="0" w:space="0" w:color="auto"/>
            <w:right w:val="none" w:sz="0" w:space="0" w:color="auto"/>
          </w:divBdr>
        </w:div>
        <w:div w:id="1225338219">
          <w:marLeft w:val="640"/>
          <w:marRight w:val="0"/>
          <w:marTop w:val="0"/>
          <w:marBottom w:val="0"/>
          <w:divBdr>
            <w:top w:val="none" w:sz="0" w:space="0" w:color="auto"/>
            <w:left w:val="none" w:sz="0" w:space="0" w:color="auto"/>
            <w:bottom w:val="none" w:sz="0" w:space="0" w:color="auto"/>
            <w:right w:val="none" w:sz="0" w:space="0" w:color="auto"/>
          </w:divBdr>
        </w:div>
        <w:div w:id="1734618328">
          <w:marLeft w:val="640"/>
          <w:marRight w:val="0"/>
          <w:marTop w:val="0"/>
          <w:marBottom w:val="0"/>
          <w:divBdr>
            <w:top w:val="none" w:sz="0" w:space="0" w:color="auto"/>
            <w:left w:val="none" w:sz="0" w:space="0" w:color="auto"/>
            <w:bottom w:val="none" w:sz="0" w:space="0" w:color="auto"/>
            <w:right w:val="none" w:sz="0" w:space="0" w:color="auto"/>
          </w:divBdr>
        </w:div>
        <w:div w:id="1739009036">
          <w:marLeft w:val="640"/>
          <w:marRight w:val="0"/>
          <w:marTop w:val="0"/>
          <w:marBottom w:val="0"/>
          <w:divBdr>
            <w:top w:val="none" w:sz="0" w:space="0" w:color="auto"/>
            <w:left w:val="none" w:sz="0" w:space="0" w:color="auto"/>
            <w:bottom w:val="none" w:sz="0" w:space="0" w:color="auto"/>
            <w:right w:val="none" w:sz="0" w:space="0" w:color="auto"/>
          </w:divBdr>
        </w:div>
        <w:div w:id="1337532379">
          <w:marLeft w:val="640"/>
          <w:marRight w:val="0"/>
          <w:marTop w:val="0"/>
          <w:marBottom w:val="0"/>
          <w:divBdr>
            <w:top w:val="none" w:sz="0" w:space="0" w:color="auto"/>
            <w:left w:val="none" w:sz="0" w:space="0" w:color="auto"/>
            <w:bottom w:val="none" w:sz="0" w:space="0" w:color="auto"/>
            <w:right w:val="none" w:sz="0" w:space="0" w:color="auto"/>
          </w:divBdr>
        </w:div>
        <w:div w:id="330644164">
          <w:marLeft w:val="640"/>
          <w:marRight w:val="0"/>
          <w:marTop w:val="0"/>
          <w:marBottom w:val="0"/>
          <w:divBdr>
            <w:top w:val="none" w:sz="0" w:space="0" w:color="auto"/>
            <w:left w:val="none" w:sz="0" w:space="0" w:color="auto"/>
            <w:bottom w:val="none" w:sz="0" w:space="0" w:color="auto"/>
            <w:right w:val="none" w:sz="0" w:space="0" w:color="auto"/>
          </w:divBdr>
        </w:div>
        <w:div w:id="60376743">
          <w:marLeft w:val="640"/>
          <w:marRight w:val="0"/>
          <w:marTop w:val="0"/>
          <w:marBottom w:val="0"/>
          <w:divBdr>
            <w:top w:val="none" w:sz="0" w:space="0" w:color="auto"/>
            <w:left w:val="none" w:sz="0" w:space="0" w:color="auto"/>
            <w:bottom w:val="none" w:sz="0" w:space="0" w:color="auto"/>
            <w:right w:val="none" w:sz="0" w:space="0" w:color="auto"/>
          </w:divBdr>
        </w:div>
        <w:div w:id="207690246">
          <w:marLeft w:val="640"/>
          <w:marRight w:val="0"/>
          <w:marTop w:val="0"/>
          <w:marBottom w:val="0"/>
          <w:divBdr>
            <w:top w:val="none" w:sz="0" w:space="0" w:color="auto"/>
            <w:left w:val="none" w:sz="0" w:space="0" w:color="auto"/>
            <w:bottom w:val="none" w:sz="0" w:space="0" w:color="auto"/>
            <w:right w:val="none" w:sz="0" w:space="0" w:color="auto"/>
          </w:divBdr>
        </w:div>
        <w:div w:id="2049715717">
          <w:marLeft w:val="640"/>
          <w:marRight w:val="0"/>
          <w:marTop w:val="0"/>
          <w:marBottom w:val="0"/>
          <w:divBdr>
            <w:top w:val="none" w:sz="0" w:space="0" w:color="auto"/>
            <w:left w:val="none" w:sz="0" w:space="0" w:color="auto"/>
            <w:bottom w:val="none" w:sz="0" w:space="0" w:color="auto"/>
            <w:right w:val="none" w:sz="0" w:space="0" w:color="auto"/>
          </w:divBdr>
        </w:div>
        <w:div w:id="2060518770">
          <w:marLeft w:val="640"/>
          <w:marRight w:val="0"/>
          <w:marTop w:val="0"/>
          <w:marBottom w:val="0"/>
          <w:divBdr>
            <w:top w:val="none" w:sz="0" w:space="0" w:color="auto"/>
            <w:left w:val="none" w:sz="0" w:space="0" w:color="auto"/>
            <w:bottom w:val="none" w:sz="0" w:space="0" w:color="auto"/>
            <w:right w:val="none" w:sz="0" w:space="0" w:color="auto"/>
          </w:divBdr>
        </w:div>
        <w:div w:id="1648166599">
          <w:marLeft w:val="640"/>
          <w:marRight w:val="0"/>
          <w:marTop w:val="0"/>
          <w:marBottom w:val="0"/>
          <w:divBdr>
            <w:top w:val="none" w:sz="0" w:space="0" w:color="auto"/>
            <w:left w:val="none" w:sz="0" w:space="0" w:color="auto"/>
            <w:bottom w:val="none" w:sz="0" w:space="0" w:color="auto"/>
            <w:right w:val="none" w:sz="0" w:space="0" w:color="auto"/>
          </w:divBdr>
        </w:div>
        <w:div w:id="2071616675">
          <w:marLeft w:val="640"/>
          <w:marRight w:val="0"/>
          <w:marTop w:val="0"/>
          <w:marBottom w:val="0"/>
          <w:divBdr>
            <w:top w:val="none" w:sz="0" w:space="0" w:color="auto"/>
            <w:left w:val="none" w:sz="0" w:space="0" w:color="auto"/>
            <w:bottom w:val="none" w:sz="0" w:space="0" w:color="auto"/>
            <w:right w:val="none" w:sz="0" w:space="0" w:color="auto"/>
          </w:divBdr>
        </w:div>
        <w:div w:id="248075945">
          <w:marLeft w:val="640"/>
          <w:marRight w:val="0"/>
          <w:marTop w:val="0"/>
          <w:marBottom w:val="0"/>
          <w:divBdr>
            <w:top w:val="none" w:sz="0" w:space="0" w:color="auto"/>
            <w:left w:val="none" w:sz="0" w:space="0" w:color="auto"/>
            <w:bottom w:val="none" w:sz="0" w:space="0" w:color="auto"/>
            <w:right w:val="none" w:sz="0" w:space="0" w:color="auto"/>
          </w:divBdr>
        </w:div>
        <w:div w:id="767624101">
          <w:marLeft w:val="640"/>
          <w:marRight w:val="0"/>
          <w:marTop w:val="0"/>
          <w:marBottom w:val="0"/>
          <w:divBdr>
            <w:top w:val="none" w:sz="0" w:space="0" w:color="auto"/>
            <w:left w:val="none" w:sz="0" w:space="0" w:color="auto"/>
            <w:bottom w:val="none" w:sz="0" w:space="0" w:color="auto"/>
            <w:right w:val="none" w:sz="0" w:space="0" w:color="auto"/>
          </w:divBdr>
        </w:div>
        <w:div w:id="1205675719">
          <w:marLeft w:val="640"/>
          <w:marRight w:val="0"/>
          <w:marTop w:val="0"/>
          <w:marBottom w:val="0"/>
          <w:divBdr>
            <w:top w:val="none" w:sz="0" w:space="0" w:color="auto"/>
            <w:left w:val="none" w:sz="0" w:space="0" w:color="auto"/>
            <w:bottom w:val="none" w:sz="0" w:space="0" w:color="auto"/>
            <w:right w:val="none" w:sz="0" w:space="0" w:color="auto"/>
          </w:divBdr>
        </w:div>
        <w:div w:id="863052800">
          <w:marLeft w:val="640"/>
          <w:marRight w:val="0"/>
          <w:marTop w:val="0"/>
          <w:marBottom w:val="0"/>
          <w:divBdr>
            <w:top w:val="none" w:sz="0" w:space="0" w:color="auto"/>
            <w:left w:val="none" w:sz="0" w:space="0" w:color="auto"/>
            <w:bottom w:val="none" w:sz="0" w:space="0" w:color="auto"/>
            <w:right w:val="none" w:sz="0" w:space="0" w:color="auto"/>
          </w:divBdr>
        </w:div>
        <w:div w:id="918758098">
          <w:marLeft w:val="640"/>
          <w:marRight w:val="0"/>
          <w:marTop w:val="0"/>
          <w:marBottom w:val="0"/>
          <w:divBdr>
            <w:top w:val="none" w:sz="0" w:space="0" w:color="auto"/>
            <w:left w:val="none" w:sz="0" w:space="0" w:color="auto"/>
            <w:bottom w:val="none" w:sz="0" w:space="0" w:color="auto"/>
            <w:right w:val="none" w:sz="0" w:space="0" w:color="auto"/>
          </w:divBdr>
        </w:div>
        <w:div w:id="1703553781">
          <w:marLeft w:val="640"/>
          <w:marRight w:val="0"/>
          <w:marTop w:val="0"/>
          <w:marBottom w:val="0"/>
          <w:divBdr>
            <w:top w:val="none" w:sz="0" w:space="0" w:color="auto"/>
            <w:left w:val="none" w:sz="0" w:space="0" w:color="auto"/>
            <w:bottom w:val="none" w:sz="0" w:space="0" w:color="auto"/>
            <w:right w:val="none" w:sz="0" w:space="0" w:color="auto"/>
          </w:divBdr>
        </w:div>
        <w:div w:id="2558581">
          <w:marLeft w:val="640"/>
          <w:marRight w:val="0"/>
          <w:marTop w:val="0"/>
          <w:marBottom w:val="0"/>
          <w:divBdr>
            <w:top w:val="none" w:sz="0" w:space="0" w:color="auto"/>
            <w:left w:val="none" w:sz="0" w:space="0" w:color="auto"/>
            <w:bottom w:val="none" w:sz="0" w:space="0" w:color="auto"/>
            <w:right w:val="none" w:sz="0" w:space="0" w:color="auto"/>
          </w:divBdr>
        </w:div>
        <w:div w:id="853809992">
          <w:marLeft w:val="640"/>
          <w:marRight w:val="0"/>
          <w:marTop w:val="0"/>
          <w:marBottom w:val="0"/>
          <w:divBdr>
            <w:top w:val="none" w:sz="0" w:space="0" w:color="auto"/>
            <w:left w:val="none" w:sz="0" w:space="0" w:color="auto"/>
            <w:bottom w:val="none" w:sz="0" w:space="0" w:color="auto"/>
            <w:right w:val="none" w:sz="0" w:space="0" w:color="auto"/>
          </w:divBdr>
        </w:div>
        <w:div w:id="407382700">
          <w:marLeft w:val="640"/>
          <w:marRight w:val="0"/>
          <w:marTop w:val="0"/>
          <w:marBottom w:val="0"/>
          <w:divBdr>
            <w:top w:val="none" w:sz="0" w:space="0" w:color="auto"/>
            <w:left w:val="none" w:sz="0" w:space="0" w:color="auto"/>
            <w:bottom w:val="none" w:sz="0" w:space="0" w:color="auto"/>
            <w:right w:val="none" w:sz="0" w:space="0" w:color="auto"/>
          </w:divBdr>
        </w:div>
        <w:div w:id="329145091">
          <w:marLeft w:val="640"/>
          <w:marRight w:val="0"/>
          <w:marTop w:val="0"/>
          <w:marBottom w:val="0"/>
          <w:divBdr>
            <w:top w:val="none" w:sz="0" w:space="0" w:color="auto"/>
            <w:left w:val="none" w:sz="0" w:space="0" w:color="auto"/>
            <w:bottom w:val="none" w:sz="0" w:space="0" w:color="auto"/>
            <w:right w:val="none" w:sz="0" w:space="0" w:color="auto"/>
          </w:divBdr>
        </w:div>
        <w:div w:id="341779949">
          <w:marLeft w:val="640"/>
          <w:marRight w:val="0"/>
          <w:marTop w:val="0"/>
          <w:marBottom w:val="0"/>
          <w:divBdr>
            <w:top w:val="none" w:sz="0" w:space="0" w:color="auto"/>
            <w:left w:val="none" w:sz="0" w:space="0" w:color="auto"/>
            <w:bottom w:val="none" w:sz="0" w:space="0" w:color="auto"/>
            <w:right w:val="none" w:sz="0" w:space="0" w:color="auto"/>
          </w:divBdr>
        </w:div>
        <w:div w:id="234516991">
          <w:marLeft w:val="640"/>
          <w:marRight w:val="0"/>
          <w:marTop w:val="0"/>
          <w:marBottom w:val="0"/>
          <w:divBdr>
            <w:top w:val="none" w:sz="0" w:space="0" w:color="auto"/>
            <w:left w:val="none" w:sz="0" w:space="0" w:color="auto"/>
            <w:bottom w:val="none" w:sz="0" w:space="0" w:color="auto"/>
            <w:right w:val="none" w:sz="0" w:space="0" w:color="auto"/>
          </w:divBdr>
        </w:div>
        <w:div w:id="1592426111">
          <w:marLeft w:val="640"/>
          <w:marRight w:val="0"/>
          <w:marTop w:val="0"/>
          <w:marBottom w:val="0"/>
          <w:divBdr>
            <w:top w:val="none" w:sz="0" w:space="0" w:color="auto"/>
            <w:left w:val="none" w:sz="0" w:space="0" w:color="auto"/>
            <w:bottom w:val="none" w:sz="0" w:space="0" w:color="auto"/>
            <w:right w:val="none" w:sz="0" w:space="0" w:color="auto"/>
          </w:divBdr>
        </w:div>
        <w:div w:id="103884298">
          <w:marLeft w:val="640"/>
          <w:marRight w:val="0"/>
          <w:marTop w:val="0"/>
          <w:marBottom w:val="0"/>
          <w:divBdr>
            <w:top w:val="none" w:sz="0" w:space="0" w:color="auto"/>
            <w:left w:val="none" w:sz="0" w:space="0" w:color="auto"/>
            <w:bottom w:val="none" w:sz="0" w:space="0" w:color="auto"/>
            <w:right w:val="none" w:sz="0" w:space="0" w:color="auto"/>
          </w:divBdr>
        </w:div>
        <w:div w:id="1910191655">
          <w:marLeft w:val="640"/>
          <w:marRight w:val="0"/>
          <w:marTop w:val="0"/>
          <w:marBottom w:val="0"/>
          <w:divBdr>
            <w:top w:val="none" w:sz="0" w:space="0" w:color="auto"/>
            <w:left w:val="none" w:sz="0" w:space="0" w:color="auto"/>
            <w:bottom w:val="none" w:sz="0" w:space="0" w:color="auto"/>
            <w:right w:val="none" w:sz="0" w:space="0" w:color="auto"/>
          </w:divBdr>
        </w:div>
        <w:div w:id="531460528">
          <w:marLeft w:val="640"/>
          <w:marRight w:val="0"/>
          <w:marTop w:val="0"/>
          <w:marBottom w:val="0"/>
          <w:divBdr>
            <w:top w:val="none" w:sz="0" w:space="0" w:color="auto"/>
            <w:left w:val="none" w:sz="0" w:space="0" w:color="auto"/>
            <w:bottom w:val="none" w:sz="0" w:space="0" w:color="auto"/>
            <w:right w:val="none" w:sz="0" w:space="0" w:color="auto"/>
          </w:divBdr>
        </w:div>
        <w:div w:id="590312786">
          <w:marLeft w:val="640"/>
          <w:marRight w:val="0"/>
          <w:marTop w:val="0"/>
          <w:marBottom w:val="0"/>
          <w:divBdr>
            <w:top w:val="none" w:sz="0" w:space="0" w:color="auto"/>
            <w:left w:val="none" w:sz="0" w:space="0" w:color="auto"/>
            <w:bottom w:val="none" w:sz="0" w:space="0" w:color="auto"/>
            <w:right w:val="none" w:sz="0" w:space="0" w:color="auto"/>
          </w:divBdr>
        </w:div>
        <w:div w:id="2123724236">
          <w:marLeft w:val="640"/>
          <w:marRight w:val="0"/>
          <w:marTop w:val="0"/>
          <w:marBottom w:val="0"/>
          <w:divBdr>
            <w:top w:val="none" w:sz="0" w:space="0" w:color="auto"/>
            <w:left w:val="none" w:sz="0" w:space="0" w:color="auto"/>
            <w:bottom w:val="none" w:sz="0" w:space="0" w:color="auto"/>
            <w:right w:val="none" w:sz="0" w:space="0" w:color="auto"/>
          </w:divBdr>
        </w:div>
        <w:div w:id="1338730308">
          <w:marLeft w:val="640"/>
          <w:marRight w:val="0"/>
          <w:marTop w:val="0"/>
          <w:marBottom w:val="0"/>
          <w:divBdr>
            <w:top w:val="none" w:sz="0" w:space="0" w:color="auto"/>
            <w:left w:val="none" w:sz="0" w:space="0" w:color="auto"/>
            <w:bottom w:val="none" w:sz="0" w:space="0" w:color="auto"/>
            <w:right w:val="none" w:sz="0" w:space="0" w:color="auto"/>
          </w:divBdr>
        </w:div>
        <w:div w:id="1399788500">
          <w:marLeft w:val="640"/>
          <w:marRight w:val="0"/>
          <w:marTop w:val="0"/>
          <w:marBottom w:val="0"/>
          <w:divBdr>
            <w:top w:val="none" w:sz="0" w:space="0" w:color="auto"/>
            <w:left w:val="none" w:sz="0" w:space="0" w:color="auto"/>
            <w:bottom w:val="none" w:sz="0" w:space="0" w:color="auto"/>
            <w:right w:val="none" w:sz="0" w:space="0" w:color="auto"/>
          </w:divBdr>
        </w:div>
        <w:div w:id="770972613">
          <w:marLeft w:val="640"/>
          <w:marRight w:val="0"/>
          <w:marTop w:val="0"/>
          <w:marBottom w:val="0"/>
          <w:divBdr>
            <w:top w:val="none" w:sz="0" w:space="0" w:color="auto"/>
            <w:left w:val="none" w:sz="0" w:space="0" w:color="auto"/>
            <w:bottom w:val="none" w:sz="0" w:space="0" w:color="auto"/>
            <w:right w:val="none" w:sz="0" w:space="0" w:color="auto"/>
          </w:divBdr>
        </w:div>
        <w:div w:id="1791127260">
          <w:marLeft w:val="640"/>
          <w:marRight w:val="0"/>
          <w:marTop w:val="0"/>
          <w:marBottom w:val="0"/>
          <w:divBdr>
            <w:top w:val="none" w:sz="0" w:space="0" w:color="auto"/>
            <w:left w:val="none" w:sz="0" w:space="0" w:color="auto"/>
            <w:bottom w:val="none" w:sz="0" w:space="0" w:color="auto"/>
            <w:right w:val="none" w:sz="0" w:space="0" w:color="auto"/>
          </w:divBdr>
        </w:div>
        <w:div w:id="489446976">
          <w:marLeft w:val="640"/>
          <w:marRight w:val="0"/>
          <w:marTop w:val="0"/>
          <w:marBottom w:val="0"/>
          <w:divBdr>
            <w:top w:val="none" w:sz="0" w:space="0" w:color="auto"/>
            <w:left w:val="none" w:sz="0" w:space="0" w:color="auto"/>
            <w:bottom w:val="none" w:sz="0" w:space="0" w:color="auto"/>
            <w:right w:val="none" w:sz="0" w:space="0" w:color="auto"/>
          </w:divBdr>
        </w:div>
        <w:div w:id="1691643842">
          <w:marLeft w:val="640"/>
          <w:marRight w:val="0"/>
          <w:marTop w:val="0"/>
          <w:marBottom w:val="0"/>
          <w:divBdr>
            <w:top w:val="none" w:sz="0" w:space="0" w:color="auto"/>
            <w:left w:val="none" w:sz="0" w:space="0" w:color="auto"/>
            <w:bottom w:val="none" w:sz="0" w:space="0" w:color="auto"/>
            <w:right w:val="none" w:sz="0" w:space="0" w:color="auto"/>
          </w:divBdr>
        </w:div>
        <w:div w:id="514226008">
          <w:marLeft w:val="640"/>
          <w:marRight w:val="0"/>
          <w:marTop w:val="0"/>
          <w:marBottom w:val="0"/>
          <w:divBdr>
            <w:top w:val="none" w:sz="0" w:space="0" w:color="auto"/>
            <w:left w:val="none" w:sz="0" w:space="0" w:color="auto"/>
            <w:bottom w:val="none" w:sz="0" w:space="0" w:color="auto"/>
            <w:right w:val="none" w:sz="0" w:space="0" w:color="auto"/>
          </w:divBdr>
        </w:div>
        <w:div w:id="325399412">
          <w:marLeft w:val="640"/>
          <w:marRight w:val="0"/>
          <w:marTop w:val="0"/>
          <w:marBottom w:val="0"/>
          <w:divBdr>
            <w:top w:val="none" w:sz="0" w:space="0" w:color="auto"/>
            <w:left w:val="none" w:sz="0" w:space="0" w:color="auto"/>
            <w:bottom w:val="none" w:sz="0" w:space="0" w:color="auto"/>
            <w:right w:val="none" w:sz="0" w:space="0" w:color="auto"/>
          </w:divBdr>
        </w:div>
        <w:div w:id="2068872537">
          <w:marLeft w:val="640"/>
          <w:marRight w:val="0"/>
          <w:marTop w:val="0"/>
          <w:marBottom w:val="0"/>
          <w:divBdr>
            <w:top w:val="none" w:sz="0" w:space="0" w:color="auto"/>
            <w:left w:val="none" w:sz="0" w:space="0" w:color="auto"/>
            <w:bottom w:val="none" w:sz="0" w:space="0" w:color="auto"/>
            <w:right w:val="none" w:sz="0" w:space="0" w:color="auto"/>
          </w:divBdr>
        </w:div>
        <w:div w:id="1828549401">
          <w:marLeft w:val="640"/>
          <w:marRight w:val="0"/>
          <w:marTop w:val="0"/>
          <w:marBottom w:val="0"/>
          <w:divBdr>
            <w:top w:val="none" w:sz="0" w:space="0" w:color="auto"/>
            <w:left w:val="none" w:sz="0" w:space="0" w:color="auto"/>
            <w:bottom w:val="none" w:sz="0" w:space="0" w:color="auto"/>
            <w:right w:val="none" w:sz="0" w:space="0" w:color="auto"/>
          </w:divBdr>
        </w:div>
        <w:div w:id="679308576">
          <w:marLeft w:val="640"/>
          <w:marRight w:val="0"/>
          <w:marTop w:val="0"/>
          <w:marBottom w:val="0"/>
          <w:divBdr>
            <w:top w:val="none" w:sz="0" w:space="0" w:color="auto"/>
            <w:left w:val="none" w:sz="0" w:space="0" w:color="auto"/>
            <w:bottom w:val="none" w:sz="0" w:space="0" w:color="auto"/>
            <w:right w:val="none" w:sz="0" w:space="0" w:color="auto"/>
          </w:divBdr>
        </w:div>
        <w:div w:id="415589874">
          <w:marLeft w:val="640"/>
          <w:marRight w:val="0"/>
          <w:marTop w:val="0"/>
          <w:marBottom w:val="0"/>
          <w:divBdr>
            <w:top w:val="none" w:sz="0" w:space="0" w:color="auto"/>
            <w:left w:val="none" w:sz="0" w:space="0" w:color="auto"/>
            <w:bottom w:val="none" w:sz="0" w:space="0" w:color="auto"/>
            <w:right w:val="none" w:sz="0" w:space="0" w:color="auto"/>
          </w:divBdr>
        </w:div>
        <w:div w:id="328557507">
          <w:marLeft w:val="640"/>
          <w:marRight w:val="0"/>
          <w:marTop w:val="0"/>
          <w:marBottom w:val="0"/>
          <w:divBdr>
            <w:top w:val="none" w:sz="0" w:space="0" w:color="auto"/>
            <w:left w:val="none" w:sz="0" w:space="0" w:color="auto"/>
            <w:bottom w:val="none" w:sz="0" w:space="0" w:color="auto"/>
            <w:right w:val="none" w:sz="0" w:space="0" w:color="auto"/>
          </w:divBdr>
        </w:div>
        <w:div w:id="1484932724">
          <w:marLeft w:val="640"/>
          <w:marRight w:val="0"/>
          <w:marTop w:val="0"/>
          <w:marBottom w:val="0"/>
          <w:divBdr>
            <w:top w:val="none" w:sz="0" w:space="0" w:color="auto"/>
            <w:left w:val="none" w:sz="0" w:space="0" w:color="auto"/>
            <w:bottom w:val="none" w:sz="0" w:space="0" w:color="auto"/>
            <w:right w:val="none" w:sz="0" w:space="0" w:color="auto"/>
          </w:divBdr>
        </w:div>
        <w:div w:id="1567182337">
          <w:marLeft w:val="640"/>
          <w:marRight w:val="0"/>
          <w:marTop w:val="0"/>
          <w:marBottom w:val="0"/>
          <w:divBdr>
            <w:top w:val="none" w:sz="0" w:space="0" w:color="auto"/>
            <w:left w:val="none" w:sz="0" w:space="0" w:color="auto"/>
            <w:bottom w:val="none" w:sz="0" w:space="0" w:color="auto"/>
            <w:right w:val="none" w:sz="0" w:space="0" w:color="auto"/>
          </w:divBdr>
        </w:div>
        <w:div w:id="385304667">
          <w:marLeft w:val="640"/>
          <w:marRight w:val="0"/>
          <w:marTop w:val="0"/>
          <w:marBottom w:val="0"/>
          <w:divBdr>
            <w:top w:val="none" w:sz="0" w:space="0" w:color="auto"/>
            <w:left w:val="none" w:sz="0" w:space="0" w:color="auto"/>
            <w:bottom w:val="none" w:sz="0" w:space="0" w:color="auto"/>
            <w:right w:val="none" w:sz="0" w:space="0" w:color="auto"/>
          </w:divBdr>
        </w:div>
        <w:div w:id="1723940760">
          <w:marLeft w:val="640"/>
          <w:marRight w:val="0"/>
          <w:marTop w:val="0"/>
          <w:marBottom w:val="0"/>
          <w:divBdr>
            <w:top w:val="none" w:sz="0" w:space="0" w:color="auto"/>
            <w:left w:val="none" w:sz="0" w:space="0" w:color="auto"/>
            <w:bottom w:val="none" w:sz="0" w:space="0" w:color="auto"/>
            <w:right w:val="none" w:sz="0" w:space="0" w:color="auto"/>
          </w:divBdr>
        </w:div>
        <w:div w:id="865876040">
          <w:marLeft w:val="640"/>
          <w:marRight w:val="0"/>
          <w:marTop w:val="0"/>
          <w:marBottom w:val="0"/>
          <w:divBdr>
            <w:top w:val="none" w:sz="0" w:space="0" w:color="auto"/>
            <w:left w:val="none" w:sz="0" w:space="0" w:color="auto"/>
            <w:bottom w:val="none" w:sz="0" w:space="0" w:color="auto"/>
            <w:right w:val="none" w:sz="0" w:space="0" w:color="auto"/>
          </w:divBdr>
        </w:div>
        <w:div w:id="900099946">
          <w:marLeft w:val="640"/>
          <w:marRight w:val="0"/>
          <w:marTop w:val="0"/>
          <w:marBottom w:val="0"/>
          <w:divBdr>
            <w:top w:val="none" w:sz="0" w:space="0" w:color="auto"/>
            <w:left w:val="none" w:sz="0" w:space="0" w:color="auto"/>
            <w:bottom w:val="none" w:sz="0" w:space="0" w:color="auto"/>
            <w:right w:val="none" w:sz="0" w:space="0" w:color="auto"/>
          </w:divBdr>
        </w:div>
        <w:div w:id="1507013523">
          <w:marLeft w:val="640"/>
          <w:marRight w:val="0"/>
          <w:marTop w:val="0"/>
          <w:marBottom w:val="0"/>
          <w:divBdr>
            <w:top w:val="none" w:sz="0" w:space="0" w:color="auto"/>
            <w:left w:val="none" w:sz="0" w:space="0" w:color="auto"/>
            <w:bottom w:val="none" w:sz="0" w:space="0" w:color="auto"/>
            <w:right w:val="none" w:sz="0" w:space="0" w:color="auto"/>
          </w:divBdr>
        </w:div>
        <w:div w:id="546256427">
          <w:marLeft w:val="640"/>
          <w:marRight w:val="0"/>
          <w:marTop w:val="0"/>
          <w:marBottom w:val="0"/>
          <w:divBdr>
            <w:top w:val="none" w:sz="0" w:space="0" w:color="auto"/>
            <w:left w:val="none" w:sz="0" w:space="0" w:color="auto"/>
            <w:bottom w:val="none" w:sz="0" w:space="0" w:color="auto"/>
            <w:right w:val="none" w:sz="0" w:space="0" w:color="auto"/>
          </w:divBdr>
        </w:div>
        <w:div w:id="546526498">
          <w:marLeft w:val="640"/>
          <w:marRight w:val="0"/>
          <w:marTop w:val="0"/>
          <w:marBottom w:val="0"/>
          <w:divBdr>
            <w:top w:val="none" w:sz="0" w:space="0" w:color="auto"/>
            <w:left w:val="none" w:sz="0" w:space="0" w:color="auto"/>
            <w:bottom w:val="none" w:sz="0" w:space="0" w:color="auto"/>
            <w:right w:val="none" w:sz="0" w:space="0" w:color="auto"/>
          </w:divBdr>
        </w:div>
        <w:div w:id="242763354">
          <w:marLeft w:val="640"/>
          <w:marRight w:val="0"/>
          <w:marTop w:val="0"/>
          <w:marBottom w:val="0"/>
          <w:divBdr>
            <w:top w:val="none" w:sz="0" w:space="0" w:color="auto"/>
            <w:left w:val="none" w:sz="0" w:space="0" w:color="auto"/>
            <w:bottom w:val="none" w:sz="0" w:space="0" w:color="auto"/>
            <w:right w:val="none" w:sz="0" w:space="0" w:color="auto"/>
          </w:divBdr>
        </w:div>
        <w:div w:id="333338637">
          <w:marLeft w:val="640"/>
          <w:marRight w:val="0"/>
          <w:marTop w:val="0"/>
          <w:marBottom w:val="0"/>
          <w:divBdr>
            <w:top w:val="none" w:sz="0" w:space="0" w:color="auto"/>
            <w:left w:val="none" w:sz="0" w:space="0" w:color="auto"/>
            <w:bottom w:val="none" w:sz="0" w:space="0" w:color="auto"/>
            <w:right w:val="none" w:sz="0" w:space="0" w:color="auto"/>
          </w:divBdr>
        </w:div>
        <w:div w:id="247540254">
          <w:marLeft w:val="640"/>
          <w:marRight w:val="0"/>
          <w:marTop w:val="0"/>
          <w:marBottom w:val="0"/>
          <w:divBdr>
            <w:top w:val="none" w:sz="0" w:space="0" w:color="auto"/>
            <w:left w:val="none" w:sz="0" w:space="0" w:color="auto"/>
            <w:bottom w:val="none" w:sz="0" w:space="0" w:color="auto"/>
            <w:right w:val="none" w:sz="0" w:space="0" w:color="auto"/>
          </w:divBdr>
        </w:div>
        <w:div w:id="1279987168">
          <w:marLeft w:val="640"/>
          <w:marRight w:val="0"/>
          <w:marTop w:val="0"/>
          <w:marBottom w:val="0"/>
          <w:divBdr>
            <w:top w:val="none" w:sz="0" w:space="0" w:color="auto"/>
            <w:left w:val="none" w:sz="0" w:space="0" w:color="auto"/>
            <w:bottom w:val="none" w:sz="0" w:space="0" w:color="auto"/>
            <w:right w:val="none" w:sz="0" w:space="0" w:color="auto"/>
          </w:divBdr>
        </w:div>
        <w:div w:id="1461144699">
          <w:marLeft w:val="640"/>
          <w:marRight w:val="0"/>
          <w:marTop w:val="0"/>
          <w:marBottom w:val="0"/>
          <w:divBdr>
            <w:top w:val="none" w:sz="0" w:space="0" w:color="auto"/>
            <w:left w:val="none" w:sz="0" w:space="0" w:color="auto"/>
            <w:bottom w:val="none" w:sz="0" w:space="0" w:color="auto"/>
            <w:right w:val="none" w:sz="0" w:space="0" w:color="auto"/>
          </w:divBdr>
        </w:div>
        <w:div w:id="966131804">
          <w:marLeft w:val="640"/>
          <w:marRight w:val="0"/>
          <w:marTop w:val="0"/>
          <w:marBottom w:val="0"/>
          <w:divBdr>
            <w:top w:val="none" w:sz="0" w:space="0" w:color="auto"/>
            <w:left w:val="none" w:sz="0" w:space="0" w:color="auto"/>
            <w:bottom w:val="none" w:sz="0" w:space="0" w:color="auto"/>
            <w:right w:val="none" w:sz="0" w:space="0" w:color="auto"/>
          </w:divBdr>
        </w:div>
      </w:divsChild>
    </w:div>
    <w:div w:id="1402215470">
      <w:bodyDiv w:val="1"/>
      <w:marLeft w:val="0"/>
      <w:marRight w:val="0"/>
      <w:marTop w:val="0"/>
      <w:marBottom w:val="0"/>
      <w:divBdr>
        <w:top w:val="none" w:sz="0" w:space="0" w:color="auto"/>
        <w:left w:val="none" w:sz="0" w:space="0" w:color="auto"/>
        <w:bottom w:val="none" w:sz="0" w:space="0" w:color="auto"/>
        <w:right w:val="none" w:sz="0" w:space="0" w:color="auto"/>
      </w:divBdr>
    </w:div>
    <w:div w:id="1403017300">
      <w:bodyDiv w:val="1"/>
      <w:marLeft w:val="0"/>
      <w:marRight w:val="0"/>
      <w:marTop w:val="0"/>
      <w:marBottom w:val="0"/>
      <w:divBdr>
        <w:top w:val="none" w:sz="0" w:space="0" w:color="auto"/>
        <w:left w:val="none" w:sz="0" w:space="0" w:color="auto"/>
        <w:bottom w:val="none" w:sz="0" w:space="0" w:color="auto"/>
        <w:right w:val="none" w:sz="0" w:space="0" w:color="auto"/>
      </w:divBdr>
    </w:div>
    <w:div w:id="1403598978">
      <w:bodyDiv w:val="1"/>
      <w:marLeft w:val="0"/>
      <w:marRight w:val="0"/>
      <w:marTop w:val="0"/>
      <w:marBottom w:val="0"/>
      <w:divBdr>
        <w:top w:val="none" w:sz="0" w:space="0" w:color="auto"/>
        <w:left w:val="none" w:sz="0" w:space="0" w:color="auto"/>
        <w:bottom w:val="none" w:sz="0" w:space="0" w:color="auto"/>
        <w:right w:val="none" w:sz="0" w:space="0" w:color="auto"/>
      </w:divBdr>
      <w:divsChild>
        <w:div w:id="1266889751">
          <w:marLeft w:val="480"/>
          <w:marRight w:val="0"/>
          <w:marTop w:val="0"/>
          <w:marBottom w:val="0"/>
          <w:divBdr>
            <w:top w:val="none" w:sz="0" w:space="0" w:color="auto"/>
            <w:left w:val="none" w:sz="0" w:space="0" w:color="auto"/>
            <w:bottom w:val="none" w:sz="0" w:space="0" w:color="auto"/>
            <w:right w:val="none" w:sz="0" w:space="0" w:color="auto"/>
          </w:divBdr>
        </w:div>
        <w:div w:id="2019893289">
          <w:marLeft w:val="480"/>
          <w:marRight w:val="0"/>
          <w:marTop w:val="0"/>
          <w:marBottom w:val="0"/>
          <w:divBdr>
            <w:top w:val="none" w:sz="0" w:space="0" w:color="auto"/>
            <w:left w:val="none" w:sz="0" w:space="0" w:color="auto"/>
            <w:bottom w:val="none" w:sz="0" w:space="0" w:color="auto"/>
            <w:right w:val="none" w:sz="0" w:space="0" w:color="auto"/>
          </w:divBdr>
        </w:div>
        <w:div w:id="1663775955">
          <w:marLeft w:val="480"/>
          <w:marRight w:val="0"/>
          <w:marTop w:val="0"/>
          <w:marBottom w:val="0"/>
          <w:divBdr>
            <w:top w:val="none" w:sz="0" w:space="0" w:color="auto"/>
            <w:left w:val="none" w:sz="0" w:space="0" w:color="auto"/>
            <w:bottom w:val="none" w:sz="0" w:space="0" w:color="auto"/>
            <w:right w:val="none" w:sz="0" w:space="0" w:color="auto"/>
          </w:divBdr>
        </w:div>
        <w:div w:id="308677810">
          <w:marLeft w:val="480"/>
          <w:marRight w:val="0"/>
          <w:marTop w:val="0"/>
          <w:marBottom w:val="0"/>
          <w:divBdr>
            <w:top w:val="none" w:sz="0" w:space="0" w:color="auto"/>
            <w:left w:val="none" w:sz="0" w:space="0" w:color="auto"/>
            <w:bottom w:val="none" w:sz="0" w:space="0" w:color="auto"/>
            <w:right w:val="none" w:sz="0" w:space="0" w:color="auto"/>
          </w:divBdr>
        </w:div>
        <w:div w:id="127550195">
          <w:marLeft w:val="480"/>
          <w:marRight w:val="0"/>
          <w:marTop w:val="0"/>
          <w:marBottom w:val="0"/>
          <w:divBdr>
            <w:top w:val="none" w:sz="0" w:space="0" w:color="auto"/>
            <w:left w:val="none" w:sz="0" w:space="0" w:color="auto"/>
            <w:bottom w:val="none" w:sz="0" w:space="0" w:color="auto"/>
            <w:right w:val="none" w:sz="0" w:space="0" w:color="auto"/>
          </w:divBdr>
        </w:div>
        <w:div w:id="2102943246">
          <w:marLeft w:val="480"/>
          <w:marRight w:val="0"/>
          <w:marTop w:val="0"/>
          <w:marBottom w:val="0"/>
          <w:divBdr>
            <w:top w:val="none" w:sz="0" w:space="0" w:color="auto"/>
            <w:left w:val="none" w:sz="0" w:space="0" w:color="auto"/>
            <w:bottom w:val="none" w:sz="0" w:space="0" w:color="auto"/>
            <w:right w:val="none" w:sz="0" w:space="0" w:color="auto"/>
          </w:divBdr>
        </w:div>
        <w:div w:id="1529757424">
          <w:marLeft w:val="480"/>
          <w:marRight w:val="0"/>
          <w:marTop w:val="0"/>
          <w:marBottom w:val="0"/>
          <w:divBdr>
            <w:top w:val="none" w:sz="0" w:space="0" w:color="auto"/>
            <w:left w:val="none" w:sz="0" w:space="0" w:color="auto"/>
            <w:bottom w:val="none" w:sz="0" w:space="0" w:color="auto"/>
            <w:right w:val="none" w:sz="0" w:space="0" w:color="auto"/>
          </w:divBdr>
        </w:div>
        <w:div w:id="152256867">
          <w:marLeft w:val="480"/>
          <w:marRight w:val="0"/>
          <w:marTop w:val="0"/>
          <w:marBottom w:val="0"/>
          <w:divBdr>
            <w:top w:val="none" w:sz="0" w:space="0" w:color="auto"/>
            <w:left w:val="none" w:sz="0" w:space="0" w:color="auto"/>
            <w:bottom w:val="none" w:sz="0" w:space="0" w:color="auto"/>
            <w:right w:val="none" w:sz="0" w:space="0" w:color="auto"/>
          </w:divBdr>
        </w:div>
        <w:div w:id="426392289">
          <w:marLeft w:val="480"/>
          <w:marRight w:val="0"/>
          <w:marTop w:val="0"/>
          <w:marBottom w:val="0"/>
          <w:divBdr>
            <w:top w:val="none" w:sz="0" w:space="0" w:color="auto"/>
            <w:left w:val="none" w:sz="0" w:space="0" w:color="auto"/>
            <w:bottom w:val="none" w:sz="0" w:space="0" w:color="auto"/>
            <w:right w:val="none" w:sz="0" w:space="0" w:color="auto"/>
          </w:divBdr>
        </w:div>
        <w:div w:id="1590848139">
          <w:marLeft w:val="480"/>
          <w:marRight w:val="0"/>
          <w:marTop w:val="0"/>
          <w:marBottom w:val="0"/>
          <w:divBdr>
            <w:top w:val="none" w:sz="0" w:space="0" w:color="auto"/>
            <w:left w:val="none" w:sz="0" w:space="0" w:color="auto"/>
            <w:bottom w:val="none" w:sz="0" w:space="0" w:color="auto"/>
            <w:right w:val="none" w:sz="0" w:space="0" w:color="auto"/>
          </w:divBdr>
        </w:div>
        <w:div w:id="1885671519">
          <w:marLeft w:val="480"/>
          <w:marRight w:val="0"/>
          <w:marTop w:val="0"/>
          <w:marBottom w:val="0"/>
          <w:divBdr>
            <w:top w:val="none" w:sz="0" w:space="0" w:color="auto"/>
            <w:left w:val="none" w:sz="0" w:space="0" w:color="auto"/>
            <w:bottom w:val="none" w:sz="0" w:space="0" w:color="auto"/>
            <w:right w:val="none" w:sz="0" w:space="0" w:color="auto"/>
          </w:divBdr>
        </w:div>
        <w:div w:id="164055683">
          <w:marLeft w:val="480"/>
          <w:marRight w:val="0"/>
          <w:marTop w:val="0"/>
          <w:marBottom w:val="0"/>
          <w:divBdr>
            <w:top w:val="none" w:sz="0" w:space="0" w:color="auto"/>
            <w:left w:val="none" w:sz="0" w:space="0" w:color="auto"/>
            <w:bottom w:val="none" w:sz="0" w:space="0" w:color="auto"/>
            <w:right w:val="none" w:sz="0" w:space="0" w:color="auto"/>
          </w:divBdr>
        </w:div>
        <w:div w:id="346637275">
          <w:marLeft w:val="480"/>
          <w:marRight w:val="0"/>
          <w:marTop w:val="0"/>
          <w:marBottom w:val="0"/>
          <w:divBdr>
            <w:top w:val="none" w:sz="0" w:space="0" w:color="auto"/>
            <w:left w:val="none" w:sz="0" w:space="0" w:color="auto"/>
            <w:bottom w:val="none" w:sz="0" w:space="0" w:color="auto"/>
            <w:right w:val="none" w:sz="0" w:space="0" w:color="auto"/>
          </w:divBdr>
        </w:div>
        <w:div w:id="1132746251">
          <w:marLeft w:val="480"/>
          <w:marRight w:val="0"/>
          <w:marTop w:val="0"/>
          <w:marBottom w:val="0"/>
          <w:divBdr>
            <w:top w:val="none" w:sz="0" w:space="0" w:color="auto"/>
            <w:left w:val="none" w:sz="0" w:space="0" w:color="auto"/>
            <w:bottom w:val="none" w:sz="0" w:space="0" w:color="auto"/>
            <w:right w:val="none" w:sz="0" w:space="0" w:color="auto"/>
          </w:divBdr>
        </w:div>
        <w:div w:id="1986813746">
          <w:marLeft w:val="480"/>
          <w:marRight w:val="0"/>
          <w:marTop w:val="0"/>
          <w:marBottom w:val="0"/>
          <w:divBdr>
            <w:top w:val="none" w:sz="0" w:space="0" w:color="auto"/>
            <w:left w:val="none" w:sz="0" w:space="0" w:color="auto"/>
            <w:bottom w:val="none" w:sz="0" w:space="0" w:color="auto"/>
            <w:right w:val="none" w:sz="0" w:space="0" w:color="auto"/>
          </w:divBdr>
        </w:div>
        <w:div w:id="402607548">
          <w:marLeft w:val="480"/>
          <w:marRight w:val="0"/>
          <w:marTop w:val="0"/>
          <w:marBottom w:val="0"/>
          <w:divBdr>
            <w:top w:val="none" w:sz="0" w:space="0" w:color="auto"/>
            <w:left w:val="none" w:sz="0" w:space="0" w:color="auto"/>
            <w:bottom w:val="none" w:sz="0" w:space="0" w:color="auto"/>
            <w:right w:val="none" w:sz="0" w:space="0" w:color="auto"/>
          </w:divBdr>
        </w:div>
        <w:div w:id="887112597">
          <w:marLeft w:val="480"/>
          <w:marRight w:val="0"/>
          <w:marTop w:val="0"/>
          <w:marBottom w:val="0"/>
          <w:divBdr>
            <w:top w:val="none" w:sz="0" w:space="0" w:color="auto"/>
            <w:left w:val="none" w:sz="0" w:space="0" w:color="auto"/>
            <w:bottom w:val="none" w:sz="0" w:space="0" w:color="auto"/>
            <w:right w:val="none" w:sz="0" w:space="0" w:color="auto"/>
          </w:divBdr>
        </w:div>
        <w:div w:id="1054816615">
          <w:marLeft w:val="480"/>
          <w:marRight w:val="0"/>
          <w:marTop w:val="0"/>
          <w:marBottom w:val="0"/>
          <w:divBdr>
            <w:top w:val="none" w:sz="0" w:space="0" w:color="auto"/>
            <w:left w:val="none" w:sz="0" w:space="0" w:color="auto"/>
            <w:bottom w:val="none" w:sz="0" w:space="0" w:color="auto"/>
            <w:right w:val="none" w:sz="0" w:space="0" w:color="auto"/>
          </w:divBdr>
        </w:div>
        <w:div w:id="1007053461">
          <w:marLeft w:val="480"/>
          <w:marRight w:val="0"/>
          <w:marTop w:val="0"/>
          <w:marBottom w:val="0"/>
          <w:divBdr>
            <w:top w:val="none" w:sz="0" w:space="0" w:color="auto"/>
            <w:left w:val="none" w:sz="0" w:space="0" w:color="auto"/>
            <w:bottom w:val="none" w:sz="0" w:space="0" w:color="auto"/>
            <w:right w:val="none" w:sz="0" w:space="0" w:color="auto"/>
          </w:divBdr>
        </w:div>
        <w:div w:id="2137018301">
          <w:marLeft w:val="480"/>
          <w:marRight w:val="0"/>
          <w:marTop w:val="0"/>
          <w:marBottom w:val="0"/>
          <w:divBdr>
            <w:top w:val="none" w:sz="0" w:space="0" w:color="auto"/>
            <w:left w:val="none" w:sz="0" w:space="0" w:color="auto"/>
            <w:bottom w:val="none" w:sz="0" w:space="0" w:color="auto"/>
            <w:right w:val="none" w:sz="0" w:space="0" w:color="auto"/>
          </w:divBdr>
        </w:div>
        <w:div w:id="381295002">
          <w:marLeft w:val="480"/>
          <w:marRight w:val="0"/>
          <w:marTop w:val="0"/>
          <w:marBottom w:val="0"/>
          <w:divBdr>
            <w:top w:val="none" w:sz="0" w:space="0" w:color="auto"/>
            <w:left w:val="none" w:sz="0" w:space="0" w:color="auto"/>
            <w:bottom w:val="none" w:sz="0" w:space="0" w:color="auto"/>
            <w:right w:val="none" w:sz="0" w:space="0" w:color="auto"/>
          </w:divBdr>
        </w:div>
        <w:div w:id="994724161">
          <w:marLeft w:val="480"/>
          <w:marRight w:val="0"/>
          <w:marTop w:val="0"/>
          <w:marBottom w:val="0"/>
          <w:divBdr>
            <w:top w:val="none" w:sz="0" w:space="0" w:color="auto"/>
            <w:left w:val="none" w:sz="0" w:space="0" w:color="auto"/>
            <w:bottom w:val="none" w:sz="0" w:space="0" w:color="auto"/>
            <w:right w:val="none" w:sz="0" w:space="0" w:color="auto"/>
          </w:divBdr>
        </w:div>
        <w:div w:id="1437755125">
          <w:marLeft w:val="480"/>
          <w:marRight w:val="0"/>
          <w:marTop w:val="0"/>
          <w:marBottom w:val="0"/>
          <w:divBdr>
            <w:top w:val="none" w:sz="0" w:space="0" w:color="auto"/>
            <w:left w:val="none" w:sz="0" w:space="0" w:color="auto"/>
            <w:bottom w:val="none" w:sz="0" w:space="0" w:color="auto"/>
            <w:right w:val="none" w:sz="0" w:space="0" w:color="auto"/>
          </w:divBdr>
        </w:div>
        <w:div w:id="1832210664">
          <w:marLeft w:val="480"/>
          <w:marRight w:val="0"/>
          <w:marTop w:val="0"/>
          <w:marBottom w:val="0"/>
          <w:divBdr>
            <w:top w:val="none" w:sz="0" w:space="0" w:color="auto"/>
            <w:left w:val="none" w:sz="0" w:space="0" w:color="auto"/>
            <w:bottom w:val="none" w:sz="0" w:space="0" w:color="auto"/>
            <w:right w:val="none" w:sz="0" w:space="0" w:color="auto"/>
          </w:divBdr>
        </w:div>
        <w:div w:id="26025328">
          <w:marLeft w:val="480"/>
          <w:marRight w:val="0"/>
          <w:marTop w:val="0"/>
          <w:marBottom w:val="0"/>
          <w:divBdr>
            <w:top w:val="none" w:sz="0" w:space="0" w:color="auto"/>
            <w:left w:val="none" w:sz="0" w:space="0" w:color="auto"/>
            <w:bottom w:val="none" w:sz="0" w:space="0" w:color="auto"/>
            <w:right w:val="none" w:sz="0" w:space="0" w:color="auto"/>
          </w:divBdr>
        </w:div>
        <w:div w:id="1427461898">
          <w:marLeft w:val="480"/>
          <w:marRight w:val="0"/>
          <w:marTop w:val="0"/>
          <w:marBottom w:val="0"/>
          <w:divBdr>
            <w:top w:val="none" w:sz="0" w:space="0" w:color="auto"/>
            <w:left w:val="none" w:sz="0" w:space="0" w:color="auto"/>
            <w:bottom w:val="none" w:sz="0" w:space="0" w:color="auto"/>
            <w:right w:val="none" w:sz="0" w:space="0" w:color="auto"/>
          </w:divBdr>
        </w:div>
        <w:div w:id="1309091874">
          <w:marLeft w:val="480"/>
          <w:marRight w:val="0"/>
          <w:marTop w:val="0"/>
          <w:marBottom w:val="0"/>
          <w:divBdr>
            <w:top w:val="none" w:sz="0" w:space="0" w:color="auto"/>
            <w:left w:val="none" w:sz="0" w:space="0" w:color="auto"/>
            <w:bottom w:val="none" w:sz="0" w:space="0" w:color="auto"/>
            <w:right w:val="none" w:sz="0" w:space="0" w:color="auto"/>
          </w:divBdr>
        </w:div>
        <w:div w:id="624119353">
          <w:marLeft w:val="480"/>
          <w:marRight w:val="0"/>
          <w:marTop w:val="0"/>
          <w:marBottom w:val="0"/>
          <w:divBdr>
            <w:top w:val="none" w:sz="0" w:space="0" w:color="auto"/>
            <w:left w:val="none" w:sz="0" w:space="0" w:color="auto"/>
            <w:bottom w:val="none" w:sz="0" w:space="0" w:color="auto"/>
            <w:right w:val="none" w:sz="0" w:space="0" w:color="auto"/>
          </w:divBdr>
        </w:div>
        <w:div w:id="1890608581">
          <w:marLeft w:val="480"/>
          <w:marRight w:val="0"/>
          <w:marTop w:val="0"/>
          <w:marBottom w:val="0"/>
          <w:divBdr>
            <w:top w:val="none" w:sz="0" w:space="0" w:color="auto"/>
            <w:left w:val="none" w:sz="0" w:space="0" w:color="auto"/>
            <w:bottom w:val="none" w:sz="0" w:space="0" w:color="auto"/>
            <w:right w:val="none" w:sz="0" w:space="0" w:color="auto"/>
          </w:divBdr>
        </w:div>
        <w:div w:id="1410425810">
          <w:marLeft w:val="480"/>
          <w:marRight w:val="0"/>
          <w:marTop w:val="0"/>
          <w:marBottom w:val="0"/>
          <w:divBdr>
            <w:top w:val="none" w:sz="0" w:space="0" w:color="auto"/>
            <w:left w:val="none" w:sz="0" w:space="0" w:color="auto"/>
            <w:bottom w:val="none" w:sz="0" w:space="0" w:color="auto"/>
            <w:right w:val="none" w:sz="0" w:space="0" w:color="auto"/>
          </w:divBdr>
        </w:div>
        <w:div w:id="249126587">
          <w:marLeft w:val="480"/>
          <w:marRight w:val="0"/>
          <w:marTop w:val="0"/>
          <w:marBottom w:val="0"/>
          <w:divBdr>
            <w:top w:val="none" w:sz="0" w:space="0" w:color="auto"/>
            <w:left w:val="none" w:sz="0" w:space="0" w:color="auto"/>
            <w:bottom w:val="none" w:sz="0" w:space="0" w:color="auto"/>
            <w:right w:val="none" w:sz="0" w:space="0" w:color="auto"/>
          </w:divBdr>
        </w:div>
        <w:div w:id="1175733146">
          <w:marLeft w:val="480"/>
          <w:marRight w:val="0"/>
          <w:marTop w:val="0"/>
          <w:marBottom w:val="0"/>
          <w:divBdr>
            <w:top w:val="none" w:sz="0" w:space="0" w:color="auto"/>
            <w:left w:val="none" w:sz="0" w:space="0" w:color="auto"/>
            <w:bottom w:val="none" w:sz="0" w:space="0" w:color="auto"/>
            <w:right w:val="none" w:sz="0" w:space="0" w:color="auto"/>
          </w:divBdr>
        </w:div>
        <w:div w:id="182013664">
          <w:marLeft w:val="480"/>
          <w:marRight w:val="0"/>
          <w:marTop w:val="0"/>
          <w:marBottom w:val="0"/>
          <w:divBdr>
            <w:top w:val="none" w:sz="0" w:space="0" w:color="auto"/>
            <w:left w:val="none" w:sz="0" w:space="0" w:color="auto"/>
            <w:bottom w:val="none" w:sz="0" w:space="0" w:color="auto"/>
            <w:right w:val="none" w:sz="0" w:space="0" w:color="auto"/>
          </w:divBdr>
        </w:div>
        <w:div w:id="2086564091">
          <w:marLeft w:val="480"/>
          <w:marRight w:val="0"/>
          <w:marTop w:val="0"/>
          <w:marBottom w:val="0"/>
          <w:divBdr>
            <w:top w:val="none" w:sz="0" w:space="0" w:color="auto"/>
            <w:left w:val="none" w:sz="0" w:space="0" w:color="auto"/>
            <w:bottom w:val="none" w:sz="0" w:space="0" w:color="auto"/>
            <w:right w:val="none" w:sz="0" w:space="0" w:color="auto"/>
          </w:divBdr>
        </w:div>
        <w:div w:id="2103840747">
          <w:marLeft w:val="480"/>
          <w:marRight w:val="0"/>
          <w:marTop w:val="0"/>
          <w:marBottom w:val="0"/>
          <w:divBdr>
            <w:top w:val="none" w:sz="0" w:space="0" w:color="auto"/>
            <w:left w:val="none" w:sz="0" w:space="0" w:color="auto"/>
            <w:bottom w:val="none" w:sz="0" w:space="0" w:color="auto"/>
            <w:right w:val="none" w:sz="0" w:space="0" w:color="auto"/>
          </w:divBdr>
        </w:div>
        <w:div w:id="627055184">
          <w:marLeft w:val="480"/>
          <w:marRight w:val="0"/>
          <w:marTop w:val="0"/>
          <w:marBottom w:val="0"/>
          <w:divBdr>
            <w:top w:val="none" w:sz="0" w:space="0" w:color="auto"/>
            <w:left w:val="none" w:sz="0" w:space="0" w:color="auto"/>
            <w:bottom w:val="none" w:sz="0" w:space="0" w:color="auto"/>
            <w:right w:val="none" w:sz="0" w:space="0" w:color="auto"/>
          </w:divBdr>
        </w:div>
        <w:div w:id="2141066466">
          <w:marLeft w:val="480"/>
          <w:marRight w:val="0"/>
          <w:marTop w:val="0"/>
          <w:marBottom w:val="0"/>
          <w:divBdr>
            <w:top w:val="none" w:sz="0" w:space="0" w:color="auto"/>
            <w:left w:val="none" w:sz="0" w:space="0" w:color="auto"/>
            <w:bottom w:val="none" w:sz="0" w:space="0" w:color="auto"/>
            <w:right w:val="none" w:sz="0" w:space="0" w:color="auto"/>
          </w:divBdr>
        </w:div>
        <w:div w:id="542134570">
          <w:marLeft w:val="480"/>
          <w:marRight w:val="0"/>
          <w:marTop w:val="0"/>
          <w:marBottom w:val="0"/>
          <w:divBdr>
            <w:top w:val="none" w:sz="0" w:space="0" w:color="auto"/>
            <w:left w:val="none" w:sz="0" w:space="0" w:color="auto"/>
            <w:bottom w:val="none" w:sz="0" w:space="0" w:color="auto"/>
            <w:right w:val="none" w:sz="0" w:space="0" w:color="auto"/>
          </w:divBdr>
        </w:div>
      </w:divsChild>
    </w:div>
    <w:div w:id="1404796437">
      <w:bodyDiv w:val="1"/>
      <w:marLeft w:val="0"/>
      <w:marRight w:val="0"/>
      <w:marTop w:val="0"/>
      <w:marBottom w:val="0"/>
      <w:divBdr>
        <w:top w:val="none" w:sz="0" w:space="0" w:color="auto"/>
        <w:left w:val="none" w:sz="0" w:space="0" w:color="auto"/>
        <w:bottom w:val="none" w:sz="0" w:space="0" w:color="auto"/>
        <w:right w:val="none" w:sz="0" w:space="0" w:color="auto"/>
      </w:divBdr>
      <w:divsChild>
        <w:div w:id="1649020559">
          <w:marLeft w:val="640"/>
          <w:marRight w:val="0"/>
          <w:marTop w:val="0"/>
          <w:marBottom w:val="0"/>
          <w:divBdr>
            <w:top w:val="none" w:sz="0" w:space="0" w:color="auto"/>
            <w:left w:val="none" w:sz="0" w:space="0" w:color="auto"/>
            <w:bottom w:val="none" w:sz="0" w:space="0" w:color="auto"/>
            <w:right w:val="none" w:sz="0" w:space="0" w:color="auto"/>
          </w:divBdr>
        </w:div>
        <w:div w:id="542327373">
          <w:marLeft w:val="640"/>
          <w:marRight w:val="0"/>
          <w:marTop w:val="0"/>
          <w:marBottom w:val="0"/>
          <w:divBdr>
            <w:top w:val="none" w:sz="0" w:space="0" w:color="auto"/>
            <w:left w:val="none" w:sz="0" w:space="0" w:color="auto"/>
            <w:bottom w:val="none" w:sz="0" w:space="0" w:color="auto"/>
            <w:right w:val="none" w:sz="0" w:space="0" w:color="auto"/>
          </w:divBdr>
        </w:div>
        <w:div w:id="656421085">
          <w:marLeft w:val="640"/>
          <w:marRight w:val="0"/>
          <w:marTop w:val="0"/>
          <w:marBottom w:val="0"/>
          <w:divBdr>
            <w:top w:val="none" w:sz="0" w:space="0" w:color="auto"/>
            <w:left w:val="none" w:sz="0" w:space="0" w:color="auto"/>
            <w:bottom w:val="none" w:sz="0" w:space="0" w:color="auto"/>
            <w:right w:val="none" w:sz="0" w:space="0" w:color="auto"/>
          </w:divBdr>
        </w:div>
        <w:div w:id="690566210">
          <w:marLeft w:val="640"/>
          <w:marRight w:val="0"/>
          <w:marTop w:val="0"/>
          <w:marBottom w:val="0"/>
          <w:divBdr>
            <w:top w:val="none" w:sz="0" w:space="0" w:color="auto"/>
            <w:left w:val="none" w:sz="0" w:space="0" w:color="auto"/>
            <w:bottom w:val="none" w:sz="0" w:space="0" w:color="auto"/>
            <w:right w:val="none" w:sz="0" w:space="0" w:color="auto"/>
          </w:divBdr>
        </w:div>
        <w:div w:id="1560819659">
          <w:marLeft w:val="640"/>
          <w:marRight w:val="0"/>
          <w:marTop w:val="0"/>
          <w:marBottom w:val="0"/>
          <w:divBdr>
            <w:top w:val="none" w:sz="0" w:space="0" w:color="auto"/>
            <w:left w:val="none" w:sz="0" w:space="0" w:color="auto"/>
            <w:bottom w:val="none" w:sz="0" w:space="0" w:color="auto"/>
            <w:right w:val="none" w:sz="0" w:space="0" w:color="auto"/>
          </w:divBdr>
        </w:div>
        <w:div w:id="1880508826">
          <w:marLeft w:val="640"/>
          <w:marRight w:val="0"/>
          <w:marTop w:val="0"/>
          <w:marBottom w:val="0"/>
          <w:divBdr>
            <w:top w:val="none" w:sz="0" w:space="0" w:color="auto"/>
            <w:left w:val="none" w:sz="0" w:space="0" w:color="auto"/>
            <w:bottom w:val="none" w:sz="0" w:space="0" w:color="auto"/>
            <w:right w:val="none" w:sz="0" w:space="0" w:color="auto"/>
          </w:divBdr>
        </w:div>
        <w:div w:id="712076570">
          <w:marLeft w:val="640"/>
          <w:marRight w:val="0"/>
          <w:marTop w:val="0"/>
          <w:marBottom w:val="0"/>
          <w:divBdr>
            <w:top w:val="none" w:sz="0" w:space="0" w:color="auto"/>
            <w:left w:val="none" w:sz="0" w:space="0" w:color="auto"/>
            <w:bottom w:val="none" w:sz="0" w:space="0" w:color="auto"/>
            <w:right w:val="none" w:sz="0" w:space="0" w:color="auto"/>
          </w:divBdr>
        </w:div>
        <w:div w:id="693309326">
          <w:marLeft w:val="640"/>
          <w:marRight w:val="0"/>
          <w:marTop w:val="0"/>
          <w:marBottom w:val="0"/>
          <w:divBdr>
            <w:top w:val="none" w:sz="0" w:space="0" w:color="auto"/>
            <w:left w:val="none" w:sz="0" w:space="0" w:color="auto"/>
            <w:bottom w:val="none" w:sz="0" w:space="0" w:color="auto"/>
            <w:right w:val="none" w:sz="0" w:space="0" w:color="auto"/>
          </w:divBdr>
        </w:div>
        <w:div w:id="1256283000">
          <w:marLeft w:val="640"/>
          <w:marRight w:val="0"/>
          <w:marTop w:val="0"/>
          <w:marBottom w:val="0"/>
          <w:divBdr>
            <w:top w:val="none" w:sz="0" w:space="0" w:color="auto"/>
            <w:left w:val="none" w:sz="0" w:space="0" w:color="auto"/>
            <w:bottom w:val="none" w:sz="0" w:space="0" w:color="auto"/>
            <w:right w:val="none" w:sz="0" w:space="0" w:color="auto"/>
          </w:divBdr>
        </w:div>
        <w:div w:id="1042560091">
          <w:marLeft w:val="640"/>
          <w:marRight w:val="0"/>
          <w:marTop w:val="0"/>
          <w:marBottom w:val="0"/>
          <w:divBdr>
            <w:top w:val="none" w:sz="0" w:space="0" w:color="auto"/>
            <w:left w:val="none" w:sz="0" w:space="0" w:color="auto"/>
            <w:bottom w:val="none" w:sz="0" w:space="0" w:color="auto"/>
            <w:right w:val="none" w:sz="0" w:space="0" w:color="auto"/>
          </w:divBdr>
        </w:div>
        <w:div w:id="534581471">
          <w:marLeft w:val="640"/>
          <w:marRight w:val="0"/>
          <w:marTop w:val="0"/>
          <w:marBottom w:val="0"/>
          <w:divBdr>
            <w:top w:val="none" w:sz="0" w:space="0" w:color="auto"/>
            <w:left w:val="none" w:sz="0" w:space="0" w:color="auto"/>
            <w:bottom w:val="none" w:sz="0" w:space="0" w:color="auto"/>
            <w:right w:val="none" w:sz="0" w:space="0" w:color="auto"/>
          </w:divBdr>
        </w:div>
        <w:div w:id="1451123345">
          <w:marLeft w:val="640"/>
          <w:marRight w:val="0"/>
          <w:marTop w:val="0"/>
          <w:marBottom w:val="0"/>
          <w:divBdr>
            <w:top w:val="none" w:sz="0" w:space="0" w:color="auto"/>
            <w:left w:val="none" w:sz="0" w:space="0" w:color="auto"/>
            <w:bottom w:val="none" w:sz="0" w:space="0" w:color="auto"/>
            <w:right w:val="none" w:sz="0" w:space="0" w:color="auto"/>
          </w:divBdr>
        </w:div>
        <w:div w:id="106891306">
          <w:marLeft w:val="640"/>
          <w:marRight w:val="0"/>
          <w:marTop w:val="0"/>
          <w:marBottom w:val="0"/>
          <w:divBdr>
            <w:top w:val="none" w:sz="0" w:space="0" w:color="auto"/>
            <w:left w:val="none" w:sz="0" w:space="0" w:color="auto"/>
            <w:bottom w:val="none" w:sz="0" w:space="0" w:color="auto"/>
            <w:right w:val="none" w:sz="0" w:space="0" w:color="auto"/>
          </w:divBdr>
        </w:div>
        <w:div w:id="847867240">
          <w:marLeft w:val="640"/>
          <w:marRight w:val="0"/>
          <w:marTop w:val="0"/>
          <w:marBottom w:val="0"/>
          <w:divBdr>
            <w:top w:val="none" w:sz="0" w:space="0" w:color="auto"/>
            <w:left w:val="none" w:sz="0" w:space="0" w:color="auto"/>
            <w:bottom w:val="none" w:sz="0" w:space="0" w:color="auto"/>
            <w:right w:val="none" w:sz="0" w:space="0" w:color="auto"/>
          </w:divBdr>
        </w:div>
        <w:div w:id="1302005146">
          <w:marLeft w:val="640"/>
          <w:marRight w:val="0"/>
          <w:marTop w:val="0"/>
          <w:marBottom w:val="0"/>
          <w:divBdr>
            <w:top w:val="none" w:sz="0" w:space="0" w:color="auto"/>
            <w:left w:val="none" w:sz="0" w:space="0" w:color="auto"/>
            <w:bottom w:val="none" w:sz="0" w:space="0" w:color="auto"/>
            <w:right w:val="none" w:sz="0" w:space="0" w:color="auto"/>
          </w:divBdr>
        </w:div>
        <w:div w:id="1948536604">
          <w:marLeft w:val="640"/>
          <w:marRight w:val="0"/>
          <w:marTop w:val="0"/>
          <w:marBottom w:val="0"/>
          <w:divBdr>
            <w:top w:val="none" w:sz="0" w:space="0" w:color="auto"/>
            <w:left w:val="none" w:sz="0" w:space="0" w:color="auto"/>
            <w:bottom w:val="none" w:sz="0" w:space="0" w:color="auto"/>
            <w:right w:val="none" w:sz="0" w:space="0" w:color="auto"/>
          </w:divBdr>
        </w:div>
        <w:div w:id="1958027805">
          <w:marLeft w:val="640"/>
          <w:marRight w:val="0"/>
          <w:marTop w:val="0"/>
          <w:marBottom w:val="0"/>
          <w:divBdr>
            <w:top w:val="none" w:sz="0" w:space="0" w:color="auto"/>
            <w:left w:val="none" w:sz="0" w:space="0" w:color="auto"/>
            <w:bottom w:val="none" w:sz="0" w:space="0" w:color="auto"/>
            <w:right w:val="none" w:sz="0" w:space="0" w:color="auto"/>
          </w:divBdr>
        </w:div>
        <w:div w:id="1345933899">
          <w:marLeft w:val="640"/>
          <w:marRight w:val="0"/>
          <w:marTop w:val="0"/>
          <w:marBottom w:val="0"/>
          <w:divBdr>
            <w:top w:val="none" w:sz="0" w:space="0" w:color="auto"/>
            <w:left w:val="none" w:sz="0" w:space="0" w:color="auto"/>
            <w:bottom w:val="none" w:sz="0" w:space="0" w:color="auto"/>
            <w:right w:val="none" w:sz="0" w:space="0" w:color="auto"/>
          </w:divBdr>
        </w:div>
        <w:div w:id="757016303">
          <w:marLeft w:val="640"/>
          <w:marRight w:val="0"/>
          <w:marTop w:val="0"/>
          <w:marBottom w:val="0"/>
          <w:divBdr>
            <w:top w:val="none" w:sz="0" w:space="0" w:color="auto"/>
            <w:left w:val="none" w:sz="0" w:space="0" w:color="auto"/>
            <w:bottom w:val="none" w:sz="0" w:space="0" w:color="auto"/>
            <w:right w:val="none" w:sz="0" w:space="0" w:color="auto"/>
          </w:divBdr>
        </w:div>
        <w:div w:id="981891054">
          <w:marLeft w:val="640"/>
          <w:marRight w:val="0"/>
          <w:marTop w:val="0"/>
          <w:marBottom w:val="0"/>
          <w:divBdr>
            <w:top w:val="none" w:sz="0" w:space="0" w:color="auto"/>
            <w:left w:val="none" w:sz="0" w:space="0" w:color="auto"/>
            <w:bottom w:val="none" w:sz="0" w:space="0" w:color="auto"/>
            <w:right w:val="none" w:sz="0" w:space="0" w:color="auto"/>
          </w:divBdr>
        </w:div>
        <w:div w:id="111018271">
          <w:marLeft w:val="640"/>
          <w:marRight w:val="0"/>
          <w:marTop w:val="0"/>
          <w:marBottom w:val="0"/>
          <w:divBdr>
            <w:top w:val="none" w:sz="0" w:space="0" w:color="auto"/>
            <w:left w:val="none" w:sz="0" w:space="0" w:color="auto"/>
            <w:bottom w:val="none" w:sz="0" w:space="0" w:color="auto"/>
            <w:right w:val="none" w:sz="0" w:space="0" w:color="auto"/>
          </w:divBdr>
        </w:div>
        <w:div w:id="268048826">
          <w:marLeft w:val="640"/>
          <w:marRight w:val="0"/>
          <w:marTop w:val="0"/>
          <w:marBottom w:val="0"/>
          <w:divBdr>
            <w:top w:val="none" w:sz="0" w:space="0" w:color="auto"/>
            <w:left w:val="none" w:sz="0" w:space="0" w:color="auto"/>
            <w:bottom w:val="none" w:sz="0" w:space="0" w:color="auto"/>
            <w:right w:val="none" w:sz="0" w:space="0" w:color="auto"/>
          </w:divBdr>
        </w:div>
        <w:div w:id="3097448">
          <w:marLeft w:val="640"/>
          <w:marRight w:val="0"/>
          <w:marTop w:val="0"/>
          <w:marBottom w:val="0"/>
          <w:divBdr>
            <w:top w:val="none" w:sz="0" w:space="0" w:color="auto"/>
            <w:left w:val="none" w:sz="0" w:space="0" w:color="auto"/>
            <w:bottom w:val="none" w:sz="0" w:space="0" w:color="auto"/>
            <w:right w:val="none" w:sz="0" w:space="0" w:color="auto"/>
          </w:divBdr>
        </w:div>
        <w:div w:id="45489871">
          <w:marLeft w:val="640"/>
          <w:marRight w:val="0"/>
          <w:marTop w:val="0"/>
          <w:marBottom w:val="0"/>
          <w:divBdr>
            <w:top w:val="none" w:sz="0" w:space="0" w:color="auto"/>
            <w:left w:val="none" w:sz="0" w:space="0" w:color="auto"/>
            <w:bottom w:val="none" w:sz="0" w:space="0" w:color="auto"/>
            <w:right w:val="none" w:sz="0" w:space="0" w:color="auto"/>
          </w:divBdr>
        </w:div>
        <w:div w:id="87191619">
          <w:marLeft w:val="640"/>
          <w:marRight w:val="0"/>
          <w:marTop w:val="0"/>
          <w:marBottom w:val="0"/>
          <w:divBdr>
            <w:top w:val="none" w:sz="0" w:space="0" w:color="auto"/>
            <w:left w:val="none" w:sz="0" w:space="0" w:color="auto"/>
            <w:bottom w:val="none" w:sz="0" w:space="0" w:color="auto"/>
            <w:right w:val="none" w:sz="0" w:space="0" w:color="auto"/>
          </w:divBdr>
        </w:div>
        <w:div w:id="1882665445">
          <w:marLeft w:val="640"/>
          <w:marRight w:val="0"/>
          <w:marTop w:val="0"/>
          <w:marBottom w:val="0"/>
          <w:divBdr>
            <w:top w:val="none" w:sz="0" w:space="0" w:color="auto"/>
            <w:left w:val="none" w:sz="0" w:space="0" w:color="auto"/>
            <w:bottom w:val="none" w:sz="0" w:space="0" w:color="auto"/>
            <w:right w:val="none" w:sz="0" w:space="0" w:color="auto"/>
          </w:divBdr>
        </w:div>
        <w:div w:id="632252022">
          <w:marLeft w:val="640"/>
          <w:marRight w:val="0"/>
          <w:marTop w:val="0"/>
          <w:marBottom w:val="0"/>
          <w:divBdr>
            <w:top w:val="none" w:sz="0" w:space="0" w:color="auto"/>
            <w:left w:val="none" w:sz="0" w:space="0" w:color="auto"/>
            <w:bottom w:val="none" w:sz="0" w:space="0" w:color="auto"/>
            <w:right w:val="none" w:sz="0" w:space="0" w:color="auto"/>
          </w:divBdr>
        </w:div>
        <w:div w:id="1921602246">
          <w:marLeft w:val="640"/>
          <w:marRight w:val="0"/>
          <w:marTop w:val="0"/>
          <w:marBottom w:val="0"/>
          <w:divBdr>
            <w:top w:val="none" w:sz="0" w:space="0" w:color="auto"/>
            <w:left w:val="none" w:sz="0" w:space="0" w:color="auto"/>
            <w:bottom w:val="none" w:sz="0" w:space="0" w:color="auto"/>
            <w:right w:val="none" w:sz="0" w:space="0" w:color="auto"/>
          </w:divBdr>
        </w:div>
        <w:div w:id="145558575">
          <w:marLeft w:val="640"/>
          <w:marRight w:val="0"/>
          <w:marTop w:val="0"/>
          <w:marBottom w:val="0"/>
          <w:divBdr>
            <w:top w:val="none" w:sz="0" w:space="0" w:color="auto"/>
            <w:left w:val="none" w:sz="0" w:space="0" w:color="auto"/>
            <w:bottom w:val="none" w:sz="0" w:space="0" w:color="auto"/>
            <w:right w:val="none" w:sz="0" w:space="0" w:color="auto"/>
          </w:divBdr>
        </w:div>
        <w:div w:id="2058433092">
          <w:marLeft w:val="640"/>
          <w:marRight w:val="0"/>
          <w:marTop w:val="0"/>
          <w:marBottom w:val="0"/>
          <w:divBdr>
            <w:top w:val="none" w:sz="0" w:space="0" w:color="auto"/>
            <w:left w:val="none" w:sz="0" w:space="0" w:color="auto"/>
            <w:bottom w:val="none" w:sz="0" w:space="0" w:color="auto"/>
            <w:right w:val="none" w:sz="0" w:space="0" w:color="auto"/>
          </w:divBdr>
        </w:div>
        <w:div w:id="2040743781">
          <w:marLeft w:val="640"/>
          <w:marRight w:val="0"/>
          <w:marTop w:val="0"/>
          <w:marBottom w:val="0"/>
          <w:divBdr>
            <w:top w:val="none" w:sz="0" w:space="0" w:color="auto"/>
            <w:left w:val="none" w:sz="0" w:space="0" w:color="auto"/>
            <w:bottom w:val="none" w:sz="0" w:space="0" w:color="auto"/>
            <w:right w:val="none" w:sz="0" w:space="0" w:color="auto"/>
          </w:divBdr>
        </w:div>
        <w:div w:id="235744964">
          <w:marLeft w:val="640"/>
          <w:marRight w:val="0"/>
          <w:marTop w:val="0"/>
          <w:marBottom w:val="0"/>
          <w:divBdr>
            <w:top w:val="none" w:sz="0" w:space="0" w:color="auto"/>
            <w:left w:val="none" w:sz="0" w:space="0" w:color="auto"/>
            <w:bottom w:val="none" w:sz="0" w:space="0" w:color="auto"/>
            <w:right w:val="none" w:sz="0" w:space="0" w:color="auto"/>
          </w:divBdr>
        </w:div>
        <w:div w:id="481779779">
          <w:marLeft w:val="640"/>
          <w:marRight w:val="0"/>
          <w:marTop w:val="0"/>
          <w:marBottom w:val="0"/>
          <w:divBdr>
            <w:top w:val="none" w:sz="0" w:space="0" w:color="auto"/>
            <w:left w:val="none" w:sz="0" w:space="0" w:color="auto"/>
            <w:bottom w:val="none" w:sz="0" w:space="0" w:color="auto"/>
            <w:right w:val="none" w:sz="0" w:space="0" w:color="auto"/>
          </w:divBdr>
        </w:div>
        <w:div w:id="2095658993">
          <w:marLeft w:val="640"/>
          <w:marRight w:val="0"/>
          <w:marTop w:val="0"/>
          <w:marBottom w:val="0"/>
          <w:divBdr>
            <w:top w:val="none" w:sz="0" w:space="0" w:color="auto"/>
            <w:left w:val="none" w:sz="0" w:space="0" w:color="auto"/>
            <w:bottom w:val="none" w:sz="0" w:space="0" w:color="auto"/>
            <w:right w:val="none" w:sz="0" w:space="0" w:color="auto"/>
          </w:divBdr>
        </w:div>
        <w:div w:id="561982709">
          <w:marLeft w:val="640"/>
          <w:marRight w:val="0"/>
          <w:marTop w:val="0"/>
          <w:marBottom w:val="0"/>
          <w:divBdr>
            <w:top w:val="none" w:sz="0" w:space="0" w:color="auto"/>
            <w:left w:val="none" w:sz="0" w:space="0" w:color="auto"/>
            <w:bottom w:val="none" w:sz="0" w:space="0" w:color="auto"/>
            <w:right w:val="none" w:sz="0" w:space="0" w:color="auto"/>
          </w:divBdr>
        </w:div>
        <w:div w:id="1326664188">
          <w:marLeft w:val="640"/>
          <w:marRight w:val="0"/>
          <w:marTop w:val="0"/>
          <w:marBottom w:val="0"/>
          <w:divBdr>
            <w:top w:val="none" w:sz="0" w:space="0" w:color="auto"/>
            <w:left w:val="none" w:sz="0" w:space="0" w:color="auto"/>
            <w:bottom w:val="none" w:sz="0" w:space="0" w:color="auto"/>
            <w:right w:val="none" w:sz="0" w:space="0" w:color="auto"/>
          </w:divBdr>
        </w:div>
        <w:div w:id="1865248557">
          <w:marLeft w:val="640"/>
          <w:marRight w:val="0"/>
          <w:marTop w:val="0"/>
          <w:marBottom w:val="0"/>
          <w:divBdr>
            <w:top w:val="none" w:sz="0" w:space="0" w:color="auto"/>
            <w:left w:val="none" w:sz="0" w:space="0" w:color="auto"/>
            <w:bottom w:val="none" w:sz="0" w:space="0" w:color="auto"/>
            <w:right w:val="none" w:sz="0" w:space="0" w:color="auto"/>
          </w:divBdr>
        </w:div>
        <w:div w:id="911089458">
          <w:marLeft w:val="640"/>
          <w:marRight w:val="0"/>
          <w:marTop w:val="0"/>
          <w:marBottom w:val="0"/>
          <w:divBdr>
            <w:top w:val="none" w:sz="0" w:space="0" w:color="auto"/>
            <w:left w:val="none" w:sz="0" w:space="0" w:color="auto"/>
            <w:bottom w:val="none" w:sz="0" w:space="0" w:color="auto"/>
            <w:right w:val="none" w:sz="0" w:space="0" w:color="auto"/>
          </w:divBdr>
        </w:div>
        <w:div w:id="1590891978">
          <w:marLeft w:val="640"/>
          <w:marRight w:val="0"/>
          <w:marTop w:val="0"/>
          <w:marBottom w:val="0"/>
          <w:divBdr>
            <w:top w:val="none" w:sz="0" w:space="0" w:color="auto"/>
            <w:left w:val="none" w:sz="0" w:space="0" w:color="auto"/>
            <w:bottom w:val="none" w:sz="0" w:space="0" w:color="auto"/>
            <w:right w:val="none" w:sz="0" w:space="0" w:color="auto"/>
          </w:divBdr>
        </w:div>
        <w:div w:id="1746561516">
          <w:marLeft w:val="640"/>
          <w:marRight w:val="0"/>
          <w:marTop w:val="0"/>
          <w:marBottom w:val="0"/>
          <w:divBdr>
            <w:top w:val="none" w:sz="0" w:space="0" w:color="auto"/>
            <w:left w:val="none" w:sz="0" w:space="0" w:color="auto"/>
            <w:bottom w:val="none" w:sz="0" w:space="0" w:color="auto"/>
            <w:right w:val="none" w:sz="0" w:space="0" w:color="auto"/>
          </w:divBdr>
        </w:div>
        <w:div w:id="540635725">
          <w:marLeft w:val="640"/>
          <w:marRight w:val="0"/>
          <w:marTop w:val="0"/>
          <w:marBottom w:val="0"/>
          <w:divBdr>
            <w:top w:val="none" w:sz="0" w:space="0" w:color="auto"/>
            <w:left w:val="none" w:sz="0" w:space="0" w:color="auto"/>
            <w:bottom w:val="none" w:sz="0" w:space="0" w:color="auto"/>
            <w:right w:val="none" w:sz="0" w:space="0" w:color="auto"/>
          </w:divBdr>
        </w:div>
        <w:div w:id="388961075">
          <w:marLeft w:val="640"/>
          <w:marRight w:val="0"/>
          <w:marTop w:val="0"/>
          <w:marBottom w:val="0"/>
          <w:divBdr>
            <w:top w:val="none" w:sz="0" w:space="0" w:color="auto"/>
            <w:left w:val="none" w:sz="0" w:space="0" w:color="auto"/>
            <w:bottom w:val="none" w:sz="0" w:space="0" w:color="auto"/>
            <w:right w:val="none" w:sz="0" w:space="0" w:color="auto"/>
          </w:divBdr>
        </w:div>
        <w:div w:id="370808920">
          <w:marLeft w:val="640"/>
          <w:marRight w:val="0"/>
          <w:marTop w:val="0"/>
          <w:marBottom w:val="0"/>
          <w:divBdr>
            <w:top w:val="none" w:sz="0" w:space="0" w:color="auto"/>
            <w:left w:val="none" w:sz="0" w:space="0" w:color="auto"/>
            <w:bottom w:val="none" w:sz="0" w:space="0" w:color="auto"/>
            <w:right w:val="none" w:sz="0" w:space="0" w:color="auto"/>
          </w:divBdr>
        </w:div>
        <w:div w:id="2084328721">
          <w:marLeft w:val="640"/>
          <w:marRight w:val="0"/>
          <w:marTop w:val="0"/>
          <w:marBottom w:val="0"/>
          <w:divBdr>
            <w:top w:val="none" w:sz="0" w:space="0" w:color="auto"/>
            <w:left w:val="none" w:sz="0" w:space="0" w:color="auto"/>
            <w:bottom w:val="none" w:sz="0" w:space="0" w:color="auto"/>
            <w:right w:val="none" w:sz="0" w:space="0" w:color="auto"/>
          </w:divBdr>
        </w:div>
        <w:div w:id="377626417">
          <w:marLeft w:val="640"/>
          <w:marRight w:val="0"/>
          <w:marTop w:val="0"/>
          <w:marBottom w:val="0"/>
          <w:divBdr>
            <w:top w:val="none" w:sz="0" w:space="0" w:color="auto"/>
            <w:left w:val="none" w:sz="0" w:space="0" w:color="auto"/>
            <w:bottom w:val="none" w:sz="0" w:space="0" w:color="auto"/>
            <w:right w:val="none" w:sz="0" w:space="0" w:color="auto"/>
          </w:divBdr>
        </w:div>
        <w:div w:id="506403427">
          <w:marLeft w:val="640"/>
          <w:marRight w:val="0"/>
          <w:marTop w:val="0"/>
          <w:marBottom w:val="0"/>
          <w:divBdr>
            <w:top w:val="none" w:sz="0" w:space="0" w:color="auto"/>
            <w:left w:val="none" w:sz="0" w:space="0" w:color="auto"/>
            <w:bottom w:val="none" w:sz="0" w:space="0" w:color="auto"/>
            <w:right w:val="none" w:sz="0" w:space="0" w:color="auto"/>
          </w:divBdr>
        </w:div>
        <w:div w:id="1678456061">
          <w:marLeft w:val="640"/>
          <w:marRight w:val="0"/>
          <w:marTop w:val="0"/>
          <w:marBottom w:val="0"/>
          <w:divBdr>
            <w:top w:val="none" w:sz="0" w:space="0" w:color="auto"/>
            <w:left w:val="none" w:sz="0" w:space="0" w:color="auto"/>
            <w:bottom w:val="none" w:sz="0" w:space="0" w:color="auto"/>
            <w:right w:val="none" w:sz="0" w:space="0" w:color="auto"/>
          </w:divBdr>
        </w:div>
        <w:div w:id="1914701034">
          <w:marLeft w:val="640"/>
          <w:marRight w:val="0"/>
          <w:marTop w:val="0"/>
          <w:marBottom w:val="0"/>
          <w:divBdr>
            <w:top w:val="none" w:sz="0" w:space="0" w:color="auto"/>
            <w:left w:val="none" w:sz="0" w:space="0" w:color="auto"/>
            <w:bottom w:val="none" w:sz="0" w:space="0" w:color="auto"/>
            <w:right w:val="none" w:sz="0" w:space="0" w:color="auto"/>
          </w:divBdr>
        </w:div>
        <w:div w:id="426924688">
          <w:marLeft w:val="640"/>
          <w:marRight w:val="0"/>
          <w:marTop w:val="0"/>
          <w:marBottom w:val="0"/>
          <w:divBdr>
            <w:top w:val="none" w:sz="0" w:space="0" w:color="auto"/>
            <w:left w:val="none" w:sz="0" w:space="0" w:color="auto"/>
            <w:bottom w:val="none" w:sz="0" w:space="0" w:color="auto"/>
            <w:right w:val="none" w:sz="0" w:space="0" w:color="auto"/>
          </w:divBdr>
        </w:div>
        <w:div w:id="1809587880">
          <w:marLeft w:val="640"/>
          <w:marRight w:val="0"/>
          <w:marTop w:val="0"/>
          <w:marBottom w:val="0"/>
          <w:divBdr>
            <w:top w:val="none" w:sz="0" w:space="0" w:color="auto"/>
            <w:left w:val="none" w:sz="0" w:space="0" w:color="auto"/>
            <w:bottom w:val="none" w:sz="0" w:space="0" w:color="auto"/>
            <w:right w:val="none" w:sz="0" w:space="0" w:color="auto"/>
          </w:divBdr>
        </w:div>
        <w:div w:id="839464765">
          <w:marLeft w:val="640"/>
          <w:marRight w:val="0"/>
          <w:marTop w:val="0"/>
          <w:marBottom w:val="0"/>
          <w:divBdr>
            <w:top w:val="none" w:sz="0" w:space="0" w:color="auto"/>
            <w:left w:val="none" w:sz="0" w:space="0" w:color="auto"/>
            <w:bottom w:val="none" w:sz="0" w:space="0" w:color="auto"/>
            <w:right w:val="none" w:sz="0" w:space="0" w:color="auto"/>
          </w:divBdr>
        </w:div>
        <w:div w:id="837959320">
          <w:marLeft w:val="640"/>
          <w:marRight w:val="0"/>
          <w:marTop w:val="0"/>
          <w:marBottom w:val="0"/>
          <w:divBdr>
            <w:top w:val="none" w:sz="0" w:space="0" w:color="auto"/>
            <w:left w:val="none" w:sz="0" w:space="0" w:color="auto"/>
            <w:bottom w:val="none" w:sz="0" w:space="0" w:color="auto"/>
            <w:right w:val="none" w:sz="0" w:space="0" w:color="auto"/>
          </w:divBdr>
        </w:div>
        <w:div w:id="1576087270">
          <w:marLeft w:val="640"/>
          <w:marRight w:val="0"/>
          <w:marTop w:val="0"/>
          <w:marBottom w:val="0"/>
          <w:divBdr>
            <w:top w:val="none" w:sz="0" w:space="0" w:color="auto"/>
            <w:left w:val="none" w:sz="0" w:space="0" w:color="auto"/>
            <w:bottom w:val="none" w:sz="0" w:space="0" w:color="auto"/>
            <w:right w:val="none" w:sz="0" w:space="0" w:color="auto"/>
          </w:divBdr>
        </w:div>
        <w:div w:id="964890465">
          <w:marLeft w:val="640"/>
          <w:marRight w:val="0"/>
          <w:marTop w:val="0"/>
          <w:marBottom w:val="0"/>
          <w:divBdr>
            <w:top w:val="none" w:sz="0" w:space="0" w:color="auto"/>
            <w:left w:val="none" w:sz="0" w:space="0" w:color="auto"/>
            <w:bottom w:val="none" w:sz="0" w:space="0" w:color="auto"/>
            <w:right w:val="none" w:sz="0" w:space="0" w:color="auto"/>
          </w:divBdr>
        </w:div>
        <w:div w:id="243227388">
          <w:marLeft w:val="640"/>
          <w:marRight w:val="0"/>
          <w:marTop w:val="0"/>
          <w:marBottom w:val="0"/>
          <w:divBdr>
            <w:top w:val="none" w:sz="0" w:space="0" w:color="auto"/>
            <w:left w:val="none" w:sz="0" w:space="0" w:color="auto"/>
            <w:bottom w:val="none" w:sz="0" w:space="0" w:color="auto"/>
            <w:right w:val="none" w:sz="0" w:space="0" w:color="auto"/>
          </w:divBdr>
        </w:div>
        <w:div w:id="476530082">
          <w:marLeft w:val="640"/>
          <w:marRight w:val="0"/>
          <w:marTop w:val="0"/>
          <w:marBottom w:val="0"/>
          <w:divBdr>
            <w:top w:val="none" w:sz="0" w:space="0" w:color="auto"/>
            <w:left w:val="none" w:sz="0" w:space="0" w:color="auto"/>
            <w:bottom w:val="none" w:sz="0" w:space="0" w:color="auto"/>
            <w:right w:val="none" w:sz="0" w:space="0" w:color="auto"/>
          </w:divBdr>
        </w:div>
        <w:div w:id="1749303287">
          <w:marLeft w:val="640"/>
          <w:marRight w:val="0"/>
          <w:marTop w:val="0"/>
          <w:marBottom w:val="0"/>
          <w:divBdr>
            <w:top w:val="none" w:sz="0" w:space="0" w:color="auto"/>
            <w:left w:val="none" w:sz="0" w:space="0" w:color="auto"/>
            <w:bottom w:val="none" w:sz="0" w:space="0" w:color="auto"/>
            <w:right w:val="none" w:sz="0" w:space="0" w:color="auto"/>
          </w:divBdr>
        </w:div>
        <w:div w:id="35668859">
          <w:marLeft w:val="640"/>
          <w:marRight w:val="0"/>
          <w:marTop w:val="0"/>
          <w:marBottom w:val="0"/>
          <w:divBdr>
            <w:top w:val="none" w:sz="0" w:space="0" w:color="auto"/>
            <w:left w:val="none" w:sz="0" w:space="0" w:color="auto"/>
            <w:bottom w:val="none" w:sz="0" w:space="0" w:color="auto"/>
            <w:right w:val="none" w:sz="0" w:space="0" w:color="auto"/>
          </w:divBdr>
        </w:div>
        <w:div w:id="1886329343">
          <w:marLeft w:val="640"/>
          <w:marRight w:val="0"/>
          <w:marTop w:val="0"/>
          <w:marBottom w:val="0"/>
          <w:divBdr>
            <w:top w:val="none" w:sz="0" w:space="0" w:color="auto"/>
            <w:left w:val="none" w:sz="0" w:space="0" w:color="auto"/>
            <w:bottom w:val="none" w:sz="0" w:space="0" w:color="auto"/>
            <w:right w:val="none" w:sz="0" w:space="0" w:color="auto"/>
          </w:divBdr>
        </w:div>
        <w:div w:id="1671324710">
          <w:marLeft w:val="640"/>
          <w:marRight w:val="0"/>
          <w:marTop w:val="0"/>
          <w:marBottom w:val="0"/>
          <w:divBdr>
            <w:top w:val="none" w:sz="0" w:space="0" w:color="auto"/>
            <w:left w:val="none" w:sz="0" w:space="0" w:color="auto"/>
            <w:bottom w:val="none" w:sz="0" w:space="0" w:color="auto"/>
            <w:right w:val="none" w:sz="0" w:space="0" w:color="auto"/>
          </w:divBdr>
        </w:div>
        <w:div w:id="772627815">
          <w:marLeft w:val="640"/>
          <w:marRight w:val="0"/>
          <w:marTop w:val="0"/>
          <w:marBottom w:val="0"/>
          <w:divBdr>
            <w:top w:val="none" w:sz="0" w:space="0" w:color="auto"/>
            <w:left w:val="none" w:sz="0" w:space="0" w:color="auto"/>
            <w:bottom w:val="none" w:sz="0" w:space="0" w:color="auto"/>
            <w:right w:val="none" w:sz="0" w:space="0" w:color="auto"/>
          </w:divBdr>
        </w:div>
        <w:div w:id="1752701346">
          <w:marLeft w:val="640"/>
          <w:marRight w:val="0"/>
          <w:marTop w:val="0"/>
          <w:marBottom w:val="0"/>
          <w:divBdr>
            <w:top w:val="none" w:sz="0" w:space="0" w:color="auto"/>
            <w:left w:val="none" w:sz="0" w:space="0" w:color="auto"/>
            <w:bottom w:val="none" w:sz="0" w:space="0" w:color="auto"/>
            <w:right w:val="none" w:sz="0" w:space="0" w:color="auto"/>
          </w:divBdr>
        </w:div>
        <w:div w:id="1517385251">
          <w:marLeft w:val="640"/>
          <w:marRight w:val="0"/>
          <w:marTop w:val="0"/>
          <w:marBottom w:val="0"/>
          <w:divBdr>
            <w:top w:val="none" w:sz="0" w:space="0" w:color="auto"/>
            <w:left w:val="none" w:sz="0" w:space="0" w:color="auto"/>
            <w:bottom w:val="none" w:sz="0" w:space="0" w:color="auto"/>
            <w:right w:val="none" w:sz="0" w:space="0" w:color="auto"/>
          </w:divBdr>
        </w:div>
        <w:div w:id="1324044798">
          <w:marLeft w:val="640"/>
          <w:marRight w:val="0"/>
          <w:marTop w:val="0"/>
          <w:marBottom w:val="0"/>
          <w:divBdr>
            <w:top w:val="none" w:sz="0" w:space="0" w:color="auto"/>
            <w:left w:val="none" w:sz="0" w:space="0" w:color="auto"/>
            <w:bottom w:val="none" w:sz="0" w:space="0" w:color="auto"/>
            <w:right w:val="none" w:sz="0" w:space="0" w:color="auto"/>
          </w:divBdr>
        </w:div>
        <w:div w:id="741832843">
          <w:marLeft w:val="640"/>
          <w:marRight w:val="0"/>
          <w:marTop w:val="0"/>
          <w:marBottom w:val="0"/>
          <w:divBdr>
            <w:top w:val="none" w:sz="0" w:space="0" w:color="auto"/>
            <w:left w:val="none" w:sz="0" w:space="0" w:color="auto"/>
            <w:bottom w:val="none" w:sz="0" w:space="0" w:color="auto"/>
            <w:right w:val="none" w:sz="0" w:space="0" w:color="auto"/>
          </w:divBdr>
        </w:div>
        <w:div w:id="205141672">
          <w:marLeft w:val="640"/>
          <w:marRight w:val="0"/>
          <w:marTop w:val="0"/>
          <w:marBottom w:val="0"/>
          <w:divBdr>
            <w:top w:val="none" w:sz="0" w:space="0" w:color="auto"/>
            <w:left w:val="none" w:sz="0" w:space="0" w:color="auto"/>
            <w:bottom w:val="none" w:sz="0" w:space="0" w:color="auto"/>
            <w:right w:val="none" w:sz="0" w:space="0" w:color="auto"/>
          </w:divBdr>
        </w:div>
        <w:div w:id="1611007472">
          <w:marLeft w:val="640"/>
          <w:marRight w:val="0"/>
          <w:marTop w:val="0"/>
          <w:marBottom w:val="0"/>
          <w:divBdr>
            <w:top w:val="none" w:sz="0" w:space="0" w:color="auto"/>
            <w:left w:val="none" w:sz="0" w:space="0" w:color="auto"/>
            <w:bottom w:val="none" w:sz="0" w:space="0" w:color="auto"/>
            <w:right w:val="none" w:sz="0" w:space="0" w:color="auto"/>
          </w:divBdr>
        </w:div>
        <w:div w:id="1089041625">
          <w:marLeft w:val="640"/>
          <w:marRight w:val="0"/>
          <w:marTop w:val="0"/>
          <w:marBottom w:val="0"/>
          <w:divBdr>
            <w:top w:val="none" w:sz="0" w:space="0" w:color="auto"/>
            <w:left w:val="none" w:sz="0" w:space="0" w:color="auto"/>
            <w:bottom w:val="none" w:sz="0" w:space="0" w:color="auto"/>
            <w:right w:val="none" w:sz="0" w:space="0" w:color="auto"/>
          </w:divBdr>
        </w:div>
      </w:divsChild>
    </w:div>
    <w:div w:id="1405451800">
      <w:bodyDiv w:val="1"/>
      <w:marLeft w:val="0"/>
      <w:marRight w:val="0"/>
      <w:marTop w:val="0"/>
      <w:marBottom w:val="0"/>
      <w:divBdr>
        <w:top w:val="none" w:sz="0" w:space="0" w:color="auto"/>
        <w:left w:val="none" w:sz="0" w:space="0" w:color="auto"/>
        <w:bottom w:val="none" w:sz="0" w:space="0" w:color="auto"/>
        <w:right w:val="none" w:sz="0" w:space="0" w:color="auto"/>
      </w:divBdr>
      <w:divsChild>
        <w:div w:id="798307569">
          <w:marLeft w:val="640"/>
          <w:marRight w:val="0"/>
          <w:marTop w:val="0"/>
          <w:marBottom w:val="0"/>
          <w:divBdr>
            <w:top w:val="none" w:sz="0" w:space="0" w:color="auto"/>
            <w:left w:val="none" w:sz="0" w:space="0" w:color="auto"/>
            <w:bottom w:val="none" w:sz="0" w:space="0" w:color="auto"/>
            <w:right w:val="none" w:sz="0" w:space="0" w:color="auto"/>
          </w:divBdr>
        </w:div>
        <w:div w:id="277179260">
          <w:marLeft w:val="640"/>
          <w:marRight w:val="0"/>
          <w:marTop w:val="0"/>
          <w:marBottom w:val="0"/>
          <w:divBdr>
            <w:top w:val="none" w:sz="0" w:space="0" w:color="auto"/>
            <w:left w:val="none" w:sz="0" w:space="0" w:color="auto"/>
            <w:bottom w:val="none" w:sz="0" w:space="0" w:color="auto"/>
            <w:right w:val="none" w:sz="0" w:space="0" w:color="auto"/>
          </w:divBdr>
        </w:div>
        <w:div w:id="286280189">
          <w:marLeft w:val="640"/>
          <w:marRight w:val="0"/>
          <w:marTop w:val="0"/>
          <w:marBottom w:val="0"/>
          <w:divBdr>
            <w:top w:val="none" w:sz="0" w:space="0" w:color="auto"/>
            <w:left w:val="none" w:sz="0" w:space="0" w:color="auto"/>
            <w:bottom w:val="none" w:sz="0" w:space="0" w:color="auto"/>
            <w:right w:val="none" w:sz="0" w:space="0" w:color="auto"/>
          </w:divBdr>
        </w:div>
        <w:div w:id="2103597693">
          <w:marLeft w:val="640"/>
          <w:marRight w:val="0"/>
          <w:marTop w:val="0"/>
          <w:marBottom w:val="0"/>
          <w:divBdr>
            <w:top w:val="none" w:sz="0" w:space="0" w:color="auto"/>
            <w:left w:val="none" w:sz="0" w:space="0" w:color="auto"/>
            <w:bottom w:val="none" w:sz="0" w:space="0" w:color="auto"/>
            <w:right w:val="none" w:sz="0" w:space="0" w:color="auto"/>
          </w:divBdr>
        </w:div>
        <w:div w:id="267809365">
          <w:marLeft w:val="640"/>
          <w:marRight w:val="0"/>
          <w:marTop w:val="0"/>
          <w:marBottom w:val="0"/>
          <w:divBdr>
            <w:top w:val="none" w:sz="0" w:space="0" w:color="auto"/>
            <w:left w:val="none" w:sz="0" w:space="0" w:color="auto"/>
            <w:bottom w:val="none" w:sz="0" w:space="0" w:color="auto"/>
            <w:right w:val="none" w:sz="0" w:space="0" w:color="auto"/>
          </w:divBdr>
        </w:div>
        <w:div w:id="1518425724">
          <w:marLeft w:val="640"/>
          <w:marRight w:val="0"/>
          <w:marTop w:val="0"/>
          <w:marBottom w:val="0"/>
          <w:divBdr>
            <w:top w:val="none" w:sz="0" w:space="0" w:color="auto"/>
            <w:left w:val="none" w:sz="0" w:space="0" w:color="auto"/>
            <w:bottom w:val="none" w:sz="0" w:space="0" w:color="auto"/>
            <w:right w:val="none" w:sz="0" w:space="0" w:color="auto"/>
          </w:divBdr>
        </w:div>
        <w:div w:id="1854419375">
          <w:marLeft w:val="640"/>
          <w:marRight w:val="0"/>
          <w:marTop w:val="0"/>
          <w:marBottom w:val="0"/>
          <w:divBdr>
            <w:top w:val="none" w:sz="0" w:space="0" w:color="auto"/>
            <w:left w:val="none" w:sz="0" w:space="0" w:color="auto"/>
            <w:bottom w:val="none" w:sz="0" w:space="0" w:color="auto"/>
            <w:right w:val="none" w:sz="0" w:space="0" w:color="auto"/>
          </w:divBdr>
        </w:div>
        <w:div w:id="762216006">
          <w:marLeft w:val="640"/>
          <w:marRight w:val="0"/>
          <w:marTop w:val="0"/>
          <w:marBottom w:val="0"/>
          <w:divBdr>
            <w:top w:val="none" w:sz="0" w:space="0" w:color="auto"/>
            <w:left w:val="none" w:sz="0" w:space="0" w:color="auto"/>
            <w:bottom w:val="none" w:sz="0" w:space="0" w:color="auto"/>
            <w:right w:val="none" w:sz="0" w:space="0" w:color="auto"/>
          </w:divBdr>
        </w:div>
        <w:div w:id="2076312897">
          <w:marLeft w:val="640"/>
          <w:marRight w:val="0"/>
          <w:marTop w:val="0"/>
          <w:marBottom w:val="0"/>
          <w:divBdr>
            <w:top w:val="none" w:sz="0" w:space="0" w:color="auto"/>
            <w:left w:val="none" w:sz="0" w:space="0" w:color="auto"/>
            <w:bottom w:val="none" w:sz="0" w:space="0" w:color="auto"/>
            <w:right w:val="none" w:sz="0" w:space="0" w:color="auto"/>
          </w:divBdr>
        </w:div>
        <w:div w:id="664238410">
          <w:marLeft w:val="640"/>
          <w:marRight w:val="0"/>
          <w:marTop w:val="0"/>
          <w:marBottom w:val="0"/>
          <w:divBdr>
            <w:top w:val="none" w:sz="0" w:space="0" w:color="auto"/>
            <w:left w:val="none" w:sz="0" w:space="0" w:color="auto"/>
            <w:bottom w:val="none" w:sz="0" w:space="0" w:color="auto"/>
            <w:right w:val="none" w:sz="0" w:space="0" w:color="auto"/>
          </w:divBdr>
        </w:div>
        <w:div w:id="1161117081">
          <w:marLeft w:val="640"/>
          <w:marRight w:val="0"/>
          <w:marTop w:val="0"/>
          <w:marBottom w:val="0"/>
          <w:divBdr>
            <w:top w:val="none" w:sz="0" w:space="0" w:color="auto"/>
            <w:left w:val="none" w:sz="0" w:space="0" w:color="auto"/>
            <w:bottom w:val="none" w:sz="0" w:space="0" w:color="auto"/>
            <w:right w:val="none" w:sz="0" w:space="0" w:color="auto"/>
          </w:divBdr>
        </w:div>
        <w:div w:id="798300975">
          <w:marLeft w:val="640"/>
          <w:marRight w:val="0"/>
          <w:marTop w:val="0"/>
          <w:marBottom w:val="0"/>
          <w:divBdr>
            <w:top w:val="none" w:sz="0" w:space="0" w:color="auto"/>
            <w:left w:val="none" w:sz="0" w:space="0" w:color="auto"/>
            <w:bottom w:val="none" w:sz="0" w:space="0" w:color="auto"/>
            <w:right w:val="none" w:sz="0" w:space="0" w:color="auto"/>
          </w:divBdr>
        </w:div>
        <w:div w:id="1971738380">
          <w:marLeft w:val="640"/>
          <w:marRight w:val="0"/>
          <w:marTop w:val="0"/>
          <w:marBottom w:val="0"/>
          <w:divBdr>
            <w:top w:val="none" w:sz="0" w:space="0" w:color="auto"/>
            <w:left w:val="none" w:sz="0" w:space="0" w:color="auto"/>
            <w:bottom w:val="none" w:sz="0" w:space="0" w:color="auto"/>
            <w:right w:val="none" w:sz="0" w:space="0" w:color="auto"/>
          </w:divBdr>
        </w:div>
        <w:div w:id="16276913">
          <w:marLeft w:val="640"/>
          <w:marRight w:val="0"/>
          <w:marTop w:val="0"/>
          <w:marBottom w:val="0"/>
          <w:divBdr>
            <w:top w:val="none" w:sz="0" w:space="0" w:color="auto"/>
            <w:left w:val="none" w:sz="0" w:space="0" w:color="auto"/>
            <w:bottom w:val="none" w:sz="0" w:space="0" w:color="auto"/>
            <w:right w:val="none" w:sz="0" w:space="0" w:color="auto"/>
          </w:divBdr>
        </w:div>
        <w:div w:id="1881241955">
          <w:marLeft w:val="640"/>
          <w:marRight w:val="0"/>
          <w:marTop w:val="0"/>
          <w:marBottom w:val="0"/>
          <w:divBdr>
            <w:top w:val="none" w:sz="0" w:space="0" w:color="auto"/>
            <w:left w:val="none" w:sz="0" w:space="0" w:color="auto"/>
            <w:bottom w:val="none" w:sz="0" w:space="0" w:color="auto"/>
            <w:right w:val="none" w:sz="0" w:space="0" w:color="auto"/>
          </w:divBdr>
        </w:div>
        <w:div w:id="11613431">
          <w:marLeft w:val="640"/>
          <w:marRight w:val="0"/>
          <w:marTop w:val="0"/>
          <w:marBottom w:val="0"/>
          <w:divBdr>
            <w:top w:val="none" w:sz="0" w:space="0" w:color="auto"/>
            <w:left w:val="none" w:sz="0" w:space="0" w:color="auto"/>
            <w:bottom w:val="none" w:sz="0" w:space="0" w:color="auto"/>
            <w:right w:val="none" w:sz="0" w:space="0" w:color="auto"/>
          </w:divBdr>
        </w:div>
        <w:div w:id="309675990">
          <w:marLeft w:val="640"/>
          <w:marRight w:val="0"/>
          <w:marTop w:val="0"/>
          <w:marBottom w:val="0"/>
          <w:divBdr>
            <w:top w:val="none" w:sz="0" w:space="0" w:color="auto"/>
            <w:left w:val="none" w:sz="0" w:space="0" w:color="auto"/>
            <w:bottom w:val="none" w:sz="0" w:space="0" w:color="auto"/>
            <w:right w:val="none" w:sz="0" w:space="0" w:color="auto"/>
          </w:divBdr>
        </w:div>
        <w:div w:id="1804544597">
          <w:marLeft w:val="640"/>
          <w:marRight w:val="0"/>
          <w:marTop w:val="0"/>
          <w:marBottom w:val="0"/>
          <w:divBdr>
            <w:top w:val="none" w:sz="0" w:space="0" w:color="auto"/>
            <w:left w:val="none" w:sz="0" w:space="0" w:color="auto"/>
            <w:bottom w:val="none" w:sz="0" w:space="0" w:color="auto"/>
            <w:right w:val="none" w:sz="0" w:space="0" w:color="auto"/>
          </w:divBdr>
        </w:div>
        <w:div w:id="359861613">
          <w:marLeft w:val="640"/>
          <w:marRight w:val="0"/>
          <w:marTop w:val="0"/>
          <w:marBottom w:val="0"/>
          <w:divBdr>
            <w:top w:val="none" w:sz="0" w:space="0" w:color="auto"/>
            <w:left w:val="none" w:sz="0" w:space="0" w:color="auto"/>
            <w:bottom w:val="none" w:sz="0" w:space="0" w:color="auto"/>
            <w:right w:val="none" w:sz="0" w:space="0" w:color="auto"/>
          </w:divBdr>
        </w:div>
        <w:div w:id="285502900">
          <w:marLeft w:val="640"/>
          <w:marRight w:val="0"/>
          <w:marTop w:val="0"/>
          <w:marBottom w:val="0"/>
          <w:divBdr>
            <w:top w:val="none" w:sz="0" w:space="0" w:color="auto"/>
            <w:left w:val="none" w:sz="0" w:space="0" w:color="auto"/>
            <w:bottom w:val="none" w:sz="0" w:space="0" w:color="auto"/>
            <w:right w:val="none" w:sz="0" w:space="0" w:color="auto"/>
          </w:divBdr>
        </w:div>
        <w:div w:id="724064140">
          <w:marLeft w:val="640"/>
          <w:marRight w:val="0"/>
          <w:marTop w:val="0"/>
          <w:marBottom w:val="0"/>
          <w:divBdr>
            <w:top w:val="none" w:sz="0" w:space="0" w:color="auto"/>
            <w:left w:val="none" w:sz="0" w:space="0" w:color="auto"/>
            <w:bottom w:val="none" w:sz="0" w:space="0" w:color="auto"/>
            <w:right w:val="none" w:sz="0" w:space="0" w:color="auto"/>
          </w:divBdr>
        </w:div>
        <w:div w:id="1095515800">
          <w:marLeft w:val="640"/>
          <w:marRight w:val="0"/>
          <w:marTop w:val="0"/>
          <w:marBottom w:val="0"/>
          <w:divBdr>
            <w:top w:val="none" w:sz="0" w:space="0" w:color="auto"/>
            <w:left w:val="none" w:sz="0" w:space="0" w:color="auto"/>
            <w:bottom w:val="none" w:sz="0" w:space="0" w:color="auto"/>
            <w:right w:val="none" w:sz="0" w:space="0" w:color="auto"/>
          </w:divBdr>
        </w:div>
        <w:div w:id="1823814575">
          <w:marLeft w:val="640"/>
          <w:marRight w:val="0"/>
          <w:marTop w:val="0"/>
          <w:marBottom w:val="0"/>
          <w:divBdr>
            <w:top w:val="none" w:sz="0" w:space="0" w:color="auto"/>
            <w:left w:val="none" w:sz="0" w:space="0" w:color="auto"/>
            <w:bottom w:val="none" w:sz="0" w:space="0" w:color="auto"/>
            <w:right w:val="none" w:sz="0" w:space="0" w:color="auto"/>
          </w:divBdr>
        </w:div>
        <w:div w:id="1227110219">
          <w:marLeft w:val="640"/>
          <w:marRight w:val="0"/>
          <w:marTop w:val="0"/>
          <w:marBottom w:val="0"/>
          <w:divBdr>
            <w:top w:val="none" w:sz="0" w:space="0" w:color="auto"/>
            <w:left w:val="none" w:sz="0" w:space="0" w:color="auto"/>
            <w:bottom w:val="none" w:sz="0" w:space="0" w:color="auto"/>
            <w:right w:val="none" w:sz="0" w:space="0" w:color="auto"/>
          </w:divBdr>
        </w:div>
        <w:div w:id="1246693850">
          <w:marLeft w:val="640"/>
          <w:marRight w:val="0"/>
          <w:marTop w:val="0"/>
          <w:marBottom w:val="0"/>
          <w:divBdr>
            <w:top w:val="none" w:sz="0" w:space="0" w:color="auto"/>
            <w:left w:val="none" w:sz="0" w:space="0" w:color="auto"/>
            <w:bottom w:val="none" w:sz="0" w:space="0" w:color="auto"/>
            <w:right w:val="none" w:sz="0" w:space="0" w:color="auto"/>
          </w:divBdr>
        </w:div>
        <w:div w:id="1978300010">
          <w:marLeft w:val="640"/>
          <w:marRight w:val="0"/>
          <w:marTop w:val="0"/>
          <w:marBottom w:val="0"/>
          <w:divBdr>
            <w:top w:val="none" w:sz="0" w:space="0" w:color="auto"/>
            <w:left w:val="none" w:sz="0" w:space="0" w:color="auto"/>
            <w:bottom w:val="none" w:sz="0" w:space="0" w:color="auto"/>
            <w:right w:val="none" w:sz="0" w:space="0" w:color="auto"/>
          </w:divBdr>
        </w:div>
        <w:div w:id="1840388245">
          <w:marLeft w:val="640"/>
          <w:marRight w:val="0"/>
          <w:marTop w:val="0"/>
          <w:marBottom w:val="0"/>
          <w:divBdr>
            <w:top w:val="none" w:sz="0" w:space="0" w:color="auto"/>
            <w:left w:val="none" w:sz="0" w:space="0" w:color="auto"/>
            <w:bottom w:val="none" w:sz="0" w:space="0" w:color="auto"/>
            <w:right w:val="none" w:sz="0" w:space="0" w:color="auto"/>
          </w:divBdr>
        </w:div>
        <w:div w:id="209070826">
          <w:marLeft w:val="640"/>
          <w:marRight w:val="0"/>
          <w:marTop w:val="0"/>
          <w:marBottom w:val="0"/>
          <w:divBdr>
            <w:top w:val="none" w:sz="0" w:space="0" w:color="auto"/>
            <w:left w:val="none" w:sz="0" w:space="0" w:color="auto"/>
            <w:bottom w:val="none" w:sz="0" w:space="0" w:color="auto"/>
            <w:right w:val="none" w:sz="0" w:space="0" w:color="auto"/>
          </w:divBdr>
        </w:div>
        <w:div w:id="1972590413">
          <w:marLeft w:val="640"/>
          <w:marRight w:val="0"/>
          <w:marTop w:val="0"/>
          <w:marBottom w:val="0"/>
          <w:divBdr>
            <w:top w:val="none" w:sz="0" w:space="0" w:color="auto"/>
            <w:left w:val="none" w:sz="0" w:space="0" w:color="auto"/>
            <w:bottom w:val="none" w:sz="0" w:space="0" w:color="auto"/>
            <w:right w:val="none" w:sz="0" w:space="0" w:color="auto"/>
          </w:divBdr>
        </w:div>
        <w:div w:id="1212578120">
          <w:marLeft w:val="640"/>
          <w:marRight w:val="0"/>
          <w:marTop w:val="0"/>
          <w:marBottom w:val="0"/>
          <w:divBdr>
            <w:top w:val="none" w:sz="0" w:space="0" w:color="auto"/>
            <w:left w:val="none" w:sz="0" w:space="0" w:color="auto"/>
            <w:bottom w:val="none" w:sz="0" w:space="0" w:color="auto"/>
            <w:right w:val="none" w:sz="0" w:space="0" w:color="auto"/>
          </w:divBdr>
        </w:div>
        <w:div w:id="1677615023">
          <w:marLeft w:val="640"/>
          <w:marRight w:val="0"/>
          <w:marTop w:val="0"/>
          <w:marBottom w:val="0"/>
          <w:divBdr>
            <w:top w:val="none" w:sz="0" w:space="0" w:color="auto"/>
            <w:left w:val="none" w:sz="0" w:space="0" w:color="auto"/>
            <w:bottom w:val="none" w:sz="0" w:space="0" w:color="auto"/>
            <w:right w:val="none" w:sz="0" w:space="0" w:color="auto"/>
          </w:divBdr>
        </w:div>
        <w:div w:id="1781684305">
          <w:marLeft w:val="640"/>
          <w:marRight w:val="0"/>
          <w:marTop w:val="0"/>
          <w:marBottom w:val="0"/>
          <w:divBdr>
            <w:top w:val="none" w:sz="0" w:space="0" w:color="auto"/>
            <w:left w:val="none" w:sz="0" w:space="0" w:color="auto"/>
            <w:bottom w:val="none" w:sz="0" w:space="0" w:color="auto"/>
            <w:right w:val="none" w:sz="0" w:space="0" w:color="auto"/>
          </w:divBdr>
        </w:div>
        <w:div w:id="821972674">
          <w:marLeft w:val="640"/>
          <w:marRight w:val="0"/>
          <w:marTop w:val="0"/>
          <w:marBottom w:val="0"/>
          <w:divBdr>
            <w:top w:val="none" w:sz="0" w:space="0" w:color="auto"/>
            <w:left w:val="none" w:sz="0" w:space="0" w:color="auto"/>
            <w:bottom w:val="none" w:sz="0" w:space="0" w:color="auto"/>
            <w:right w:val="none" w:sz="0" w:space="0" w:color="auto"/>
          </w:divBdr>
        </w:div>
        <w:div w:id="2027244305">
          <w:marLeft w:val="640"/>
          <w:marRight w:val="0"/>
          <w:marTop w:val="0"/>
          <w:marBottom w:val="0"/>
          <w:divBdr>
            <w:top w:val="none" w:sz="0" w:space="0" w:color="auto"/>
            <w:left w:val="none" w:sz="0" w:space="0" w:color="auto"/>
            <w:bottom w:val="none" w:sz="0" w:space="0" w:color="auto"/>
            <w:right w:val="none" w:sz="0" w:space="0" w:color="auto"/>
          </w:divBdr>
        </w:div>
        <w:div w:id="1879004078">
          <w:marLeft w:val="640"/>
          <w:marRight w:val="0"/>
          <w:marTop w:val="0"/>
          <w:marBottom w:val="0"/>
          <w:divBdr>
            <w:top w:val="none" w:sz="0" w:space="0" w:color="auto"/>
            <w:left w:val="none" w:sz="0" w:space="0" w:color="auto"/>
            <w:bottom w:val="none" w:sz="0" w:space="0" w:color="auto"/>
            <w:right w:val="none" w:sz="0" w:space="0" w:color="auto"/>
          </w:divBdr>
        </w:div>
        <w:div w:id="1613365447">
          <w:marLeft w:val="640"/>
          <w:marRight w:val="0"/>
          <w:marTop w:val="0"/>
          <w:marBottom w:val="0"/>
          <w:divBdr>
            <w:top w:val="none" w:sz="0" w:space="0" w:color="auto"/>
            <w:left w:val="none" w:sz="0" w:space="0" w:color="auto"/>
            <w:bottom w:val="none" w:sz="0" w:space="0" w:color="auto"/>
            <w:right w:val="none" w:sz="0" w:space="0" w:color="auto"/>
          </w:divBdr>
        </w:div>
        <w:div w:id="1660303628">
          <w:marLeft w:val="640"/>
          <w:marRight w:val="0"/>
          <w:marTop w:val="0"/>
          <w:marBottom w:val="0"/>
          <w:divBdr>
            <w:top w:val="none" w:sz="0" w:space="0" w:color="auto"/>
            <w:left w:val="none" w:sz="0" w:space="0" w:color="auto"/>
            <w:bottom w:val="none" w:sz="0" w:space="0" w:color="auto"/>
            <w:right w:val="none" w:sz="0" w:space="0" w:color="auto"/>
          </w:divBdr>
        </w:div>
        <w:div w:id="682827964">
          <w:marLeft w:val="640"/>
          <w:marRight w:val="0"/>
          <w:marTop w:val="0"/>
          <w:marBottom w:val="0"/>
          <w:divBdr>
            <w:top w:val="none" w:sz="0" w:space="0" w:color="auto"/>
            <w:left w:val="none" w:sz="0" w:space="0" w:color="auto"/>
            <w:bottom w:val="none" w:sz="0" w:space="0" w:color="auto"/>
            <w:right w:val="none" w:sz="0" w:space="0" w:color="auto"/>
          </w:divBdr>
        </w:div>
        <w:div w:id="1790122499">
          <w:marLeft w:val="640"/>
          <w:marRight w:val="0"/>
          <w:marTop w:val="0"/>
          <w:marBottom w:val="0"/>
          <w:divBdr>
            <w:top w:val="none" w:sz="0" w:space="0" w:color="auto"/>
            <w:left w:val="none" w:sz="0" w:space="0" w:color="auto"/>
            <w:bottom w:val="none" w:sz="0" w:space="0" w:color="auto"/>
            <w:right w:val="none" w:sz="0" w:space="0" w:color="auto"/>
          </w:divBdr>
        </w:div>
        <w:div w:id="2115858194">
          <w:marLeft w:val="640"/>
          <w:marRight w:val="0"/>
          <w:marTop w:val="0"/>
          <w:marBottom w:val="0"/>
          <w:divBdr>
            <w:top w:val="none" w:sz="0" w:space="0" w:color="auto"/>
            <w:left w:val="none" w:sz="0" w:space="0" w:color="auto"/>
            <w:bottom w:val="none" w:sz="0" w:space="0" w:color="auto"/>
            <w:right w:val="none" w:sz="0" w:space="0" w:color="auto"/>
          </w:divBdr>
        </w:div>
        <w:div w:id="465122970">
          <w:marLeft w:val="640"/>
          <w:marRight w:val="0"/>
          <w:marTop w:val="0"/>
          <w:marBottom w:val="0"/>
          <w:divBdr>
            <w:top w:val="none" w:sz="0" w:space="0" w:color="auto"/>
            <w:left w:val="none" w:sz="0" w:space="0" w:color="auto"/>
            <w:bottom w:val="none" w:sz="0" w:space="0" w:color="auto"/>
            <w:right w:val="none" w:sz="0" w:space="0" w:color="auto"/>
          </w:divBdr>
        </w:div>
        <w:div w:id="1184319367">
          <w:marLeft w:val="640"/>
          <w:marRight w:val="0"/>
          <w:marTop w:val="0"/>
          <w:marBottom w:val="0"/>
          <w:divBdr>
            <w:top w:val="none" w:sz="0" w:space="0" w:color="auto"/>
            <w:left w:val="none" w:sz="0" w:space="0" w:color="auto"/>
            <w:bottom w:val="none" w:sz="0" w:space="0" w:color="auto"/>
            <w:right w:val="none" w:sz="0" w:space="0" w:color="auto"/>
          </w:divBdr>
        </w:div>
        <w:div w:id="901065301">
          <w:marLeft w:val="640"/>
          <w:marRight w:val="0"/>
          <w:marTop w:val="0"/>
          <w:marBottom w:val="0"/>
          <w:divBdr>
            <w:top w:val="none" w:sz="0" w:space="0" w:color="auto"/>
            <w:left w:val="none" w:sz="0" w:space="0" w:color="auto"/>
            <w:bottom w:val="none" w:sz="0" w:space="0" w:color="auto"/>
            <w:right w:val="none" w:sz="0" w:space="0" w:color="auto"/>
          </w:divBdr>
        </w:div>
        <w:div w:id="317392523">
          <w:marLeft w:val="640"/>
          <w:marRight w:val="0"/>
          <w:marTop w:val="0"/>
          <w:marBottom w:val="0"/>
          <w:divBdr>
            <w:top w:val="none" w:sz="0" w:space="0" w:color="auto"/>
            <w:left w:val="none" w:sz="0" w:space="0" w:color="auto"/>
            <w:bottom w:val="none" w:sz="0" w:space="0" w:color="auto"/>
            <w:right w:val="none" w:sz="0" w:space="0" w:color="auto"/>
          </w:divBdr>
        </w:div>
        <w:div w:id="498540982">
          <w:marLeft w:val="640"/>
          <w:marRight w:val="0"/>
          <w:marTop w:val="0"/>
          <w:marBottom w:val="0"/>
          <w:divBdr>
            <w:top w:val="none" w:sz="0" w:space="0" w:color="auto"/>
            <w:left w:val="none" w:sz="0" w:space="0" w:color="auto"/>
            <w:bottom w:val="none" w:sz="0" w:space="0" w:color="auto"/>
            <w:right w:val="none" w:sz="0" w:space="0" w:color="auto"/>
          </w:divBdr>
        </w:div>
        <w:div w:id="1256212995">
          <w:marLeft w:val="640"/>
          <w:marRight w:val="0"/>
          <w:marTop w:val="0"/>
          <w:marBottom w:val="0"/>
          <w:divBdr>
            <w:top w:val="none" w:sz="0" w:space="0" w:color="auto"/>
            <w:left w:val="none" w:sz="0" w:space="0" w:color="auto"/>
            <w:bottom w:val="none" w:sz="0" w:space="0" w:color="auto"/>
            <w:right w:val="none" w:sz="0" w:space="0" w:color="auto"/>
          </w:divBdr>
        </w:div>
        <w:div w:id="2040858488">
          <w:marLeft w:val="640"/>
          <w:marRight w:val="0"/>
          <w:marTop w:val="0"/>
          <w:marBottom w:val="0"/>
          <w:divBdr>
            <w:top w:val="none" w:sz="0" w:space="0" w:color="auto"/>
            <w:left w:val="none" w:sz="0" w:space="0" w:color="auto"/>
            <w:bottom w:val="none" w:sz="0" w:space="0" w:color="auto"/>
            <w:right w:val="none" w:sz="0" w:space="0" w:color="auto"/>
          </w:divBdr>
        </w:div>
        <w:div w:id="484277475">
          <w:marLeft w:val="640"/>
          <w:marRight w:val="0"/>
          <w:marTop w:val="0"/>
          <w:marBottom w:val="0"/>
          <w:divBdr>
            <w:top w:val="none" w:sz="0" w:space="0" w:color="auto"/>
            <w:left w:val="none" w:sz="0" w:space="0" w:color="auto"/>
            <w:bottom w:val="none" w:sz="0" w:space="0" w:color="auto"/>
            <w:right w:val="none" w:sz="0" w:space="0" w:color="auto"/>
          </w:divBdr>
        </w:div>
        <w:div w:id="840433898">
          <w:marLeft w:val="640"/>
          <w:marRight w:val="0"/>
          <w:marTop w:val="0"/>
          <w:marBottom w:val="0"/>
          <w:divBdr>
            <w:top w:val="none" w:sz="0" w:space="0" w:color="auto"/>
            <w:left w:val="none" w:sz="0" w:space="0" w:color="auto"/>
            <w:bottom w:val="none" w:sz="0" w:space="0" w:color="auto"/>
            <w:right w:val="none" w:sz="0" w:space="0" w:color="auto"/>
          </w:divBdr>
        </w:div>
        <w:div w:id="228152071">
          <w:marLeft w:val="640"/>
          <w:marRight w:val="0"/>
          <w:marTop w:val="0"/>
          <w:marBottom w:val="0"/>
          <w:divBdr>
            <w:top w:val="none" w:sz="0" w:space="0" w:color="auto"/>
            <w:left w:val="none" w:sz="0" w:space="0" w:color="auto"/>
            <w:bottom w:val="none" w:sz="0" w:space="0" w:color="auto"/>
            <w:right w:val="none" w:sz="0" w:space="0" w:color="auto"/>
          </w:divBdr>
        </w:div>
        <w:div w:id="1329359220">
          <w:marLeft w:val="640"/>
          <w:marRight w:val="0"/>
          <w:marTop w:val="0"/>
          <w:marBottom w:val="0"/>
          <w:divBdr>
            <w:top w:val="none" w:sz="0" w:space="0" w:color="auto"/>
            <w:left w:val="none" w:sz="0" w:space="0" w:color="auto"/>
            <w:bottom w:val="none" w:sz="0" w:space="0" w:color="auto"/>
            <w:right w:val="none" w:sz="0" w:space="0" w:color="auto"/>
          </w:divBdr>
        </w:div>
        <w:div w:id="673411374">
          <w:marLeft w:val="640"/>
          <w:marRight w:val="0"/>
          <w:marTop w:val="0"/>
          <w:marBottom w:val="0"/>
          <w:divBdr>
            <w:top w:val="none" w:sz="0" w:space="0" w:color="auto"/>
            <w:left w:val="none" w:sz="0" w:space="0" w:color="auto"/>
            <w:bottom w:val="none" w:sz="0" w:space="0" w:color="auto"/>
            <w:right w:val="none" w:sz="0" w:space="0" w:color="auto"/>
          </w:divBdr>
        </w:div>
        <w:div w:id="506529272">
          <w:marLeft w:val="640"/>
          <w:marRight w:val="0"/>
          <w:marTop w:val="0"/>
          <w:marBottom w:val="0"/>
          <w:divBdr>
            <w:top w:val="none" w:sz="0" w:space="0" w:color="auto"/>
            <w:left w:val="none" w:sz="0" w:space="0" w:color="auto"/>
            <w:bottom w:val="none" w:sz="0" w:space="0" w:color="auto"/>
            <w:right w:val="none" w:sz="0" w:space="0" w:color="auto"/>
          </w:divBdr>
        </w:div>
        <w:div w:id="12608474">
          <w:marLeft w:val="640"/>
          <w:marRight w:val="0"/>
          <w:marTop w:val="0"/>
          <w:marBottom w:val="0"/>
          <w:divBdr>
            <w:top w:val="none" w:sz="0" w:space="0" w:color="auto"/>
            <w:left w:val="none" w:sz="0" w:space="0" w:color="auto"/>
            <w:bottom w:val="none" w:sz="0" w:space="0" w:color="auto"/>
            <w:right w:val="none" w:sz="0" w:space="0" w:color="auto"/>
          </w:divBdr>
        </w:div>
        <w:div w:id="1109200841">
          <w:marLeft w:val="640"/>
          <w:marRight w:val="0"/>
          <w:marTop w:val="0"/>
          <w:marBottom w:val="0"/>
          <w:divBdr>
            <w:top w:val="none" w:sz="0" w:space="0" w:color="auto"/>
            <w:left w:val="none" w:sz="0" w:space="0" w:color="auto"/>
            <w:bottom w:val="none" w:sz="0" w:space="0" w:color="auto"/>
            <w:right w:val="none" w:sz="0" w:space="0" w:color="auto"/>
          </w:divBdr>
        </w:div>
        <w:div w:id="533353278">
          <w:marLeft w:val="640"/>
          <w:marRight w:val="0"/>
          <w:marTop w:val="0"/>
          <w:marBottom w:val="0"/>
          <w:divBdr>
            <w:top w:val="none" w:sz="0" w:space="0" w:color="auto"/>
            <w:left w:val="none" w:sz="0" w:space="0" w:color="auto"/>
            <w:bottom w:val="none" w:sz="0" w:space="0" w:color="auto"/>
            <w:right w:val="none" w:sz="0" w:space="0" w:color="auto"/>
          </w:divBdr>
        </w:div>
        <w:div w:id="272714206">
          <w:marLeft w:val="640"/>
          <w:marRight w:val="0"/>
          <w:marTop w:val="0"/>
          <w:marBottom w:val="0"/>
          <w:divBdr>
            <w:top w:val="none" w:sz="0" w:space="0" w:color="auto"/>
            <w:left w:val="none" w:sz="0" w:space="0" w:color="auto"/>
            <w:bottom w:val="none" w:sz="0" w:space="0" w:color="auto"/>
            <w:right w:val="none" w:sz="0" w:space="0" w:color="auto"/>
          </w:divBdr>
        </w:div>
        <w:div w:id="1838374181">
          <w:marLeft w:val="640"/>
          <w:marRight w:val="0"/>
          <w:marTop w:val="0"/>
          <w:marBottom w:val="0"/>
          <w:divBdr>
            <w:top w:val="none" w:sz="0" w:space="0" w:color="auto"/>
            <w:left w:val="none" w:sz="0" w:space="0" w:color="auto"/>
            <w:bottom w:val="none" w:sz="0" w:space="0" w:color="auto"/>
            <w:right w:val="none" w:sz="0" w:space="0" w:color="auto"/>
          </w:divBdr>
        </w:div>
        <w:div w:id="2118674706">
          <w:marLeft w:val="640"/>
          <w:marRight w:val="0"/>
          <w:marTop w:val="0"/>
          <w:marBottom w:val="0"/>
          <w:divBdr>
            <w:top w:val="none" w:sz="0" w:space="0" w:color="auto"/>
            <w:left w:val="none" w:sz="0" w:space="0" w:color="auto"/>
            <w:bottom w:val="none" w:sz="0" w:space="0" w:color="auto"/>
            <w:right w:val="none" w:sz="0" w:space="0" w:color="auto"/>
          </w:divBdr>
        </w:div>
        <w:div w:id="232743545">
          <w:marLeft w:val="640"/>
          <w:marRight w:val="0"/>
          <w:marTop w:val="0"/>
          <w:marBottom w:val="0"/>
          <w:divBdr>
            <w:top w:val="none" w:sz="0" w:space="0" w:color="auto"/>
            <w:left w:val="none" w:sz="0" w:space="0" w:color="auto"/>
            <w:bottom w:val="none" w:sz="0" w:space="0" w:color="auto"/>
            <w:right w:val="none" w:sz="0" w:space="0" w:color="auto"/>
          </w:divBdr>
        </w:div>
        <w:div w:id="1889872110">
          <w:marLeft w:val="640"/>
          <w:marRight w:val="0"/>
          <w:marTop w:val="0"/>
          <w:marBottom w:val="0"/>
          <w:divBdr>
            <w:top w:val="none" w:sz="0" w:space="0" w:color="auto"/>
            <w:left w:val="none" w:sz="0" w:space="0" w:color="auto"/>
            <w:bottom w:val="none" w:sz="0" w:space="0" w:color="auto"/>
            <w:right w:val="none" w:sz="0" w:space="0" w:color="auto"/>
          </w:divBdr>
        </w:div>
        <w:div w:id="1325352192">
          <w:marLeft w:val="640"/>
          <w:marRight w:val="0"/>
          <w:marTop w:val="0"/>
          <w:marBottom w:val="0"/>
          <w:divBdr>
            <w:top w:val="none" w:sz="0" w:space="0" w:color="auto"/>
            <w:left w:val="none" w:sz="0" w:space="0" w:color="auto"/>
            <w:bottom w:val="none" w:sz="0" w:space="0" w:color="auto"/>
            <w:right w:val="none" w:sz="0" w:space="0" w:color="auto"/>
          </w:divBdr>
        </w:div>
        <w:div w:id="684868159">
          <w:marLeft w:val="640"/>
          <w:marRight w:val="0"/>
          <w:marTop w:val="0"/>
          <w:marBottom w:val="0"/>
          <w:divBdr>
            <w:top w:val="none" w:sz="0" w:space="0" w:color="auto"/>
            <w:left w:val="none" w:sz="0" w:space="0" w:color="auto"/>
            <w:bottom w:val="none" w:sz="0" w:space="0" w:color="auto"/>
            <w:right w:val="none" w:sz="0" w:space="0" w:color="auto"/>
          </w:divBdr>
        </w:div>
        <w:div w:id="428161272">
          <w:marLeft w:val="640"/>
          <w:marRight w:val="0"/>
          <w:marTop w:val="0"/>
          <w:marBottom w:val="0"/>
          <w:divBdr>
            <w:top w:val="none" w:sz="0" w:space="0" w:color="auto"/>
            <w:left w:val="none" w:sz="0" w:space="0" w:color="auto"/>
            <w:bottom w:val="none" w:sz="0" w:space="0" w:color="auto"/>
            <w:right w:val="none" w:sz="0" w:space="0" w:color="auto"/>
          </w:divBdr>
        </w:div>
        <w:div w:id="489912035">
          <w:marLeft w:val="640"/>
          <w:marRight w:val="0"/>
          <w:marTop w:val="0"/>
          <w:marBottom w:val="0"/>
          <w:divBdr>
            <w:top w:val="none" w:sz="0" w:space="0" w:color="auto"/>
            <w:left w:val="none" w:sz="0" w:space="0" w:color="auto"/>
            <w:bottom w:val="none" w:sz="0" w:space="0" w:color="auto"/>
            <w:right w:val="none" w:sz="0" w:space="0" w:color="auto"/>
          </w:divBdr>
        </w:div>
        <w:div w:id="32653400">
          <w:marLeft w:val="640"/>
          <w:marRight w:val="0"/>
          <w:marTop w:val="0"/>
          <w:marBottom w:val="0"/>
          <w:divBdr>
            <w:top w:val="none" w:sz="0" w:space="0" w:color="auto"/>
            <w:left w:val="none" w:sz="0" w:space="0" w:color="auto"/>
            <w:bottom w:val="none" w:sz="0" w:space="0" w:color="auto"/>
            <w:right w:val="none" w:sz="0" w:space="0" w:color="auto"/>
          </w:divBdr>
        </w:div>
        <w:div w:id="2099014616">
          <w:marLeft w:val="640"/>
          <w:marRight w:val="0"/>
          <w:marTop w:val="0"/>
          <w:marBottom w:val="0"/>
          <w:divBdr>
            <w:top w:val="none" w:sz="0" w:space="0" w:color="auto"/>
            <w:left w:val="none" w:sz="0" w:space="0" w:color="auto"/>
            <w:bottom w:val="none" w:sz="0" w:space="0" w:color="auto"/>
            <w:right w:val="none" w:sz="0" w:space="0" w:color="auto"/>
          </w:divBdr>
        </w:div>
        <w:div w:id="1603874655">
          <w:marLeft w:val="640"/>
          <w:marRight w:val="0"/>
          <w:marTop w:val="0"/>
          <w:marBottom w:val="0"/>
          <w:divBdr>
            <w:top w:val="none" w:sz="0" w:space="0" w:color="auto"/>
            <w:left w:val="none" w:sz="0" w:space="0" w:color="auto"/>
            <w:bottom w:val="none" w:sz="0" w:space="0" w:color="auto"/>
            <w:right w:val="none" w:sz="0" w:space="0" w:color="auto"/>
          </w:divBdr>
        </w:div>
        <w:div w:id="1788891111">
          <w:marLeft w:val="640"/>
          <w:marRight w:val="0"/>
          <w:marTop w:val="0"/>
          <w:marBottom w:val="0"/>
          <w:divBdr>
            <w:top w:val="none" w:sz="0" w:space="0" w:color="auto"/>
            <w:left w:val="none" w:sz="0" w:space="0" w:color="auto"/>
            <w:bottom w:val="none" w:sz="0" w:space="0" w:color="auto"/>
            <w:right w:val="none" w:sz="0" w:space="0" w:color="auto"/>
          </w:divBdr>
        </w:div>
        <w:div w:id="1856264186">
          <w:marLeft w:val="640"/>
          <w:marRight w:val="0"/>
          <w:marTop w:val="0"/>
          <w:marBottom w:val="0"/>
          <w:divBdr>
            <w:top w:val="none" w:sz="0" w:space="0" w:color="auto"/>
            <w:left w:val="none" w:sz="0" w:space="0" w:color="auto"/>
            <w:bottom w:val="none" w:sz="0" w:space="0" w:color="auto"/>
            <w:right w:val="none" w:sz="0" w:space="0" w:color="auto"/>
          </w:divBdr>
        </w:div>
        <w:div w:id="815145430">
          <w:marLeft w:val="640"/>
          <w:marRight w:val="0"/>
          <w:marTop w:val="0"/>
          <w:marBottom w:val="0"/>
          <w:divBdr>
            <w:top w:val="none" w:sz="0" w:space="0" w:color="auto"/>
            <w:left w:val="none" w:sz="0" w:space="0" w:color="auto"/>
            <w:bottom w:val="none" w:sz="0" w:space="0" w:color="auto"/>
            <w:right w:val="none" w:sz="0" w:space="0" w:color="auto"/>
          </w:divBdr>
        </w:div>
        <w:div w:id="648635034">
          <w:marLeft w:val="640"/>
          <w:marRight w:val="0"/>
          <w:marTop w:val="0"/>
          <w:marBottom w:val="0"/>
          <w:divBdr>
            <w:top w:val="none" w:sz="0" w:space="0" w:color="auto"/>
            <w:left w:val="none" w:sz="0" w:space="0" w:color="auto"/>
            <w:bottom w:val="none" w:sz="0" w:space="0" w:color="auto"/>
            <w:right w:val="none" w:sz="0" w:space="0" w:color="auto"/>
          </w:divBdr>
        </w:div>
        <w:div w:id="1156721617">
          <w:marLeft w:val="640"/>
          <w:marRight w:val="0"/>
          <w:marTop w:val="0"/>
          <w:marBottom w:val="0"/>
          <w:divBdr>
            <w:top w:val="none" w:sz="0" w:space="0" w:color="auto"/>
            <w:left w:val="none" w:sz="0" w:space="0" w:color="auto"/>
            <w:bottom w:val="none" w:sz="0" w:space="0" w:color="auto"/>
            <w:right w:val="none" w:sz="0" w:space="0" w:color="auto"/>
          </w:divBdr>
        </w:div>
        <w:div w:id="105657539">
          <w:marLeft w:val="640"/>
          <w:marRight w:val="0"/>
          <w:marTop w:val="0"/>
          <w:marBottom w:val="0"/>
          <w:divBdr>
            <w:top w:val="none" w:sz="0" w:space="0" w:color="auto"/>
            <w:left w:val="none" w:sz="0" w:space="0" w:color="auto"/>
            <w:bottom w:val="none" w:sz="0" w:space="0" w:color="auto"/>
            <w:right w:val="none" w:sz="0" w:space="0" w:color="auto"/>
          </w:divBdr>
        </w:div>
        <w:div w:id="999188732">
          <w:marLeft w:val="640"/>
          <w:marRight w:val="0"/>
          <w:marTop w:val="0"/>
          <w:marBottom w:val="0"/>
          <w:divBdr>
            <w:top w:val="none" w:sz="0" w:space="0" w:color="auto"/>
            <w:left w:val="none" w:sz="0" w:space="0" w:color="auto"/>
            <w:bottom w:val="none" w:sz="0" w:space="0" w:color="auto"/>
            <w:right w:val="none" w:sz="0" w:space="0" w:color="auto"/>
          </w:divBdr>
        </w:div>
        <w:div w:id="1020010030">
          <w:marLeft w:val="640"/>
          <w:marRight w:val="0"/>
          <w:marTop w:val="0"/>
          <w:marBottom w:val="0"/>
          <w:divBdr>
            <w:top w:val="none" w:sz="0" w:space="0" w:color="auto"/>
            <w:left w:val="none" w:sz="0" w:space="0" w:color="auto"/>
            <w:bottom w:val="none" w:sz="0" w:space="0" w:color="auto"/>
            <w:right w:val="none" w:sz="0" w:space="0" w:color="auto"/>
          </w:divBdr>
        </w:div>
        <w:div w:id="1620987222">
          <w:marLeft w:val="640"/>
          <w:marRight w:val="0"/>
          <w:marTop w:val="0"/>
          <w:marBottom w:val="0"/>
          <w:divBdr>
            <w:top w:val="none" w:sz="0" w:space="0" w:color="auto"/>
            <w:left w:val="none" w:sz="0" w:space="0" w:color="auto"/>
            <w:bottom w:val="none" w:sz="0" w:space="0" w:color="auto"/>
            <w:right w:val="none" w:sz="0" w:space="0" w:color="auto"/>
          </w:divBdr>
        </w:div>
        <w:div w:id="233047177">
          <w:marLeft w:val="640"/>
          <w:marRight w:val="0"/>
          <w:marTop w:val="0"/>
          <w:marBottom w:val="0"/>
          <w:divBdr>
            <w:top w:val="none" w:sz="0" w:space="0" w:color="auto"/>
            <w:left w:val="none" w:sz="0" w:space="0" w:color="auto"/>
            <w:bottom w:val="none" w:sz="0" w:space="0" w:color="auto"/>
            <w:right w:val="none" w:sz="0" w:space="0" w:color="auto"/>
          </w:divBdr>
        </w:div>
        <w:div w:id="206186898">
          <w:marLeft w:val="640"/>
          <w:marRight w:val="0"/>
          <w:marTop w:val="0"/>
          <w:marBottom w:val="0"/>
          <w:divBdr>
            <w:top w:val="none" w:sz="0" w:space="0" w:color="auto"/>
            <w:left w:val="none" w:sz="0" w:space="0" w:color="auto"/>
            <w:bottom w:val="none" w:sz="0" w:space="0" w:color="auto"/>
            <w:right w:val="none" w:sz="0" w:space="0" w:color="auto"/>
          </w:divBdr>
        </w:div>
      </w:divsChild>
    </w:div>
    <w:div w:id="1407848282">
      <w:bodyDiv w:val="1"/>
      <w:marLeft w:val="0"/>
      <w:marRight w:val="0"/>
      <w:marTop w:val="0"/>
      <w:marBottom w:val="0"/>
      <w:divBdr>
        <w:top w:val="none" w:sz="0" w:space="0" w:color="auto"/>
        <w:left w:val="none" w:sz="0" w:space="0" w:color="auto"/>
        <w:bottom w:val="none" w:sz="0" w:space="0" w:color="auto"/>
        <w:right w:val="none" w:sz="0" w:space="0" w:color="auto"/>
      </w:divBdr>
    </w:div>
    <w:div w:id="1408579530">
      <w:bodyDiv w:val="1"/>
      <w:marLeft w:val="0"/>
      <w:marRight w:val="0"/>
      <w:marTop w:val="0"/>
      <w:marBottom w:val="0"/>
      <w:divBdr>
        <w:top w:val="none" w:sz="0" w:space="0" w:color="auto"/>
        <w:left w:val="none" w:sz="0" w:space="0" w:color="auto"/>
        <w:bottom w:val="none" w:sz="0" w:space="0" w:color="auto"/>
        <w:right w:val="none" w:sz="0" w:space="0" w:color="auto"/>
      </w:divBdr>
      <w:divsChild>
        <w:div w:id="1247761251">
          <w:marLeft w:val="480"/>
          <w:marRight w:val="0"/>
          <w:marTop w:val="0"/>
          <w:marBottom w:val="0"/>
          <w:divBdr>
            <w:top w:val="none" w:sz="0" w:space="0" w:color="auto"/>
            <w:left w:val="none" w:sz="0" w:space="0" w:color="auto"/>
            <w:bottom w:val="none" w:sz="0" w:space="0" w:color="auto"/>
            <w:right w:val="none" w:sz="0" w:space="0" w:color="auto"/>
          </w:divBdr>
        </w:div>
        <w:div w:id="691228944">
          <w:marLeft w:val="480"/>
          <w:marRight w:val="0"/>
          <w:marTop w:val="0"/>
          <w:marBottom w:val="0"/>
          <w:divBdr>
            <w:top w:val="none" w:sz="0" w:space="0" w:color="auto"/>
            <w:left w:val="none" w:sz="0" w:space="0" w:color="auto"/>
            <w:bottom w:val="none" w:sz="0" w:space="0" w:color="auto"/>
            <w:right w:val="none" w:sz="0" w:space="0" w:color="auto"/>
          </w:divBdr>
        </w:div>
        <w:div w:id="1816145556">
          <w:marLeft w:val="480"/>
          <w:marRight w:val="0"/>
          <w:marTop w:val="0"/>
          <w:marBottom w:val="0"/>
          <w:divBdr>
            <w:top w:val="none" w:sz="0" w:space="0" w:color="auto"/>
            <w:left w:val="none" w:sz="0" w:space="0" w:color="auto"/>
            <w:bottom w:val="none" w:sz="0" w:space="0" w:color="auto"/>
            <w:right w:val="none" w:sz="0" w:space="0" w:color="auto"/>
          </w:divBdr>
        </w:div>
        <w:div w:id="177736739">
          <w:marLeft w:val="480"/>
          <w:marRight w:val="0"/>
          <w:marTop w:val="0"/>
          <w:marBottom w:val="0"/>
          <w:divBdr>
            <w:top w:val="none" w:sz="0" w:space="0" w:color="auto"/>
            <w:left w:val="none" w:sz="0" w:space="0" w:color="auto"/>
            <w:bottom w:val="none" w:sz="0" w:space="0" w:color="auto"/>
            <w:right w:val="none" w:sz="0" w:space="0" w:color="auto"/>
          </w:divBdr>
        </w:div>
        <w:div w:id="826747383">
          <w:marLeft w:val="480"/>
          <w:marRight w:val="0"/>
          <w:marTop w:val="0"/>
          <w:marBottom w:val="0"/>
          <w:divBdr>
            <w:top w:val="none" w:sz="0" w:space="0" w:color="auto"/>
            <w:left w:val="none" w:sz="0" w:space="0" w:color="auto"/>
            <w:bottom w:val="none" w:sz="0" w:space="0" w:color="auto"/>
            <w:right w:val="none" w:sz="0" w:space="0" w:color="auto"/>
          </w:divBdr>
        </w:div>
        <w:div w:id="2002544699">
          <w:marLeft w:val="480"/>
          <w:marRight w:val="0"/>
          <w:marTop w:val="0"/>
          <w:marBottom w:val="0"/>
          <w:divBdr>
            <w:top w:val="none" w:sz="0" w:space="0" w:color="auto"/>
            <w:left w:val="none" w:sz="0" w:space="0" w:color="auto"/>
            <w:bottom w:val="none" w:sz="0" w:space="0" w:color="auto"/>
            <w:right w:val="none" w:sz="0" w:space="0" w:color="auto"/>
          </w:divBdr>
        </w:div>
        <w:div w:id="984119904">
          <w:marLeft w:val="480"/>
          <w:marRight w:val="0"/>
          <w:marTop w:val="0"/>
          <w:marBottom w:val="0"/>
          <w:divBdr>
            <w:top w:val="none" w:sz="0" w:space="0" w:color="auto"/>
            <w:left w:val="none" w:sz="0" w:space="0" w:color="auto"/>
            <w:bottom w:val="none" w:sz="0" w:space="0" w:color="auto"/>
            <w:right w:val="none" w:sz="0" w:space="0" w:color="auto"/>
          </w:divBdr>
        </w:div>
        <w:div w:id="1801729932">
          <w:marLeft w:val="480"/>
          <w:marRight w:val="0"/>
          <w:marTop w:val="0"/>
          <w:marBottom w:val="0"/>
          <w:divBdr>
            <w:top w:val="none" w:sz="0" w:space="0" w:color="auto"/>
            <w:left w:val="none" w:sz="0" w:space="0" w:color="auto"/>
            <w:bottom w:val="none" w:sz="0" w:space="0" w:color="auto"/>
            <w:right w:val="none" w:sz="0" w:space="0" w:color="auto"/>
          </w:divBdr>
        </w:div>
        <w:div w:id="2082408080">
          <w:marLeft w:val="480"/>
          <w:marRight w:val="0"/>
          <w:marTop w:val="0"/>
          <w:marBottom w:val="0"/>
          <w:divBdr>
            <w:top w:val="none" w:sz="0" w:space="0" w:color="auto"/>
            <w:left w:val="none" w:sz="0" w:space="0" w:color="auto"/>
            <w:bottom w:val="none" w:sz="0" w:space="0" w:color="auto"/>
            <w:right w:val="none" w:sz="0" w:space="0" w:color="auto"/>
          </w:divBdr>
        </w:div>
        <w:div w:id="1559364388">
          <w:marLeft w:val="480"/>
          <w:marRight w:val="0"/>
          <w:marTop w:val="0"/>
          <w:marBottom w:val="0"/>
          <w:divBdr>
            <w:top w:val="none" w:sz="0" w:space="0" w:color="auto"/>
            <w:left w:val="none" w:sz="0" w:space="0" w:color="auto"/>
            <w:bottom w:val="none" w:sz="0" w:space="0" w:color="auto"/>
            <w:right w:val="none" w:sz="0" w:space="0" w:color="auto"/>
          </w:divBdr>
        </w:div>
        <w:div w:id="238030014">
          <w:marLeft w:val="480"/>
          <w:marRight w:val="0"/>
          <w:marTop w:val="0"/>
          <w:marBottom w:val="0"/>
          <w:divBdr>
            <w:top w:val="none" w:sz="0" w:space="0" w:color="auto"/>
            <w:left w:val="none" w:sz="0" w:space="0" w:color="auto"/>
            <w:bottom w:val="none" w:sz="0" w:space="0" w:color="auto"/>
            <w:right w:val="none" w:sz="0" w:space="0" w:color="auto"/>
          </w:divBdr>
        </w:div>
        <w:div w:id="1407340616">
          <w:marLeft w:val="480"/>
          <w:marRight w:val="0"/>
          <w:marTop w:val="0"/>
          <w:marBottom w:val="0"/>
          <w:divBdr>
            <w:top w:val="none" w:sz="0" w:space="0" w:color="auto"/>
            <w:left w:val="none" w:sz="0" w:space="0" w:color="auto"/>
            <w:bottom w:val="none" w:sz="0" w:space="0" w:color="auto"/>
            <w:right w:val="none" w:sz="0" w:space="0" w:color="auto"/>
          </w:divBdr>
        </w:div>
        <w:div w:id="2018269499">
          <w:marLeft w:val="480"/>
          <w:marRight w:val="0"/>
          <w:marTop w:val="0"/>
          <w:marBottom w:val="0"/>
          <w:divBdr>
            <w:top w:val="none" w:sz="0" w:space="0" w:color="auto"/>
            <w:left w:val="none" w:sz="0" w:space="0" w:color="auto"/>
            <w:bottom w:val="none" w:sz="0" w:space="0" w:color="auto"/>
            <w:right w:val="none" w:sz="0" w:space="0" w:color="auto"/>
          </w:divBdr>
        </w:div>
        <w:div w:id="1347631620">
          <w:marLeft w:val="480"/>
          <w:marRight w:val="0"/>
          <w:marTop w:val="0"/>
          <w:marBottom w:val="0"/>
          <w:divBdr>
            <w:top w:val="none" w:sz="0" w:space="0" w:color="auto"/>
            <w:left w:val="none" w:sz="0" w:space="0" w:color="auto"/>
            <w:bottom w:val="none" w:sz="0" w:space="0" w:color="auto"/>
            <w:right w:val="none" w:sz="0" w:space="0" w:color="auto"/>
          </w:divBdr>
        </w:div>
        <w:div w:id="1053583909">
          <w:marLeft w:val="480"/>
          <w:marRight w:val="0"/>
          <w:marTop w:val="0"/>
          <w:marBottom w:val="0"/>
          <w:divBdr>
            <w:top w:val="none" w:sz="0" w:space="0" w:color="auto"/>
            <w:left w:val="none" w:sz="0" w:space="0" w:color="auto"/>
            <w:bottom w:val="none" w:sz="0" w:space="0" w:color="auto"/>
            <w:right w:val="none" w:sz="0" w:space="0" w:color="auto"/>
          </w:divBdr>
        </w:div>
        <w:div w:id="1179853038">
          <w:marLeft w:val="480"/>
          <w:marRight w:val="0"/>
          <w:marTop w:val="0"/>
          <w:marBottom w:val="0"/>
          <w:divBdr>
            <w:top w:val="none" w:sz="0" w:space="0" w:color="auto"/>
            <w:left w:val="none" w:sz="0" w:space="0" w:color="auto"/>
            <w:bottom w:val="none" w:sz="0" w:space="0" w:color="auto"/>
            <w:right w:val="none" w:sz="0" w:space="0" w:color="auto"/>
          </w:divBdr>
        </w:div>
        <w:div w:id="1316491073">
          <w:marLeft w:val="480"/>
          <w:marRight w:val="0"/>
          <w:marTop w:val="0"/>
          <w:marBottom w:val="0"/>
          <w:divBdr>
            <w:top w:val="none" w:sz="0" w:space="0" w:color="auto"/>
            <w:left w:val="none" w:sz="0" w:space="0" w:color="auto"/>
            <w:bottom w:val="none" w:sz="0" w:space="0" w:color="auto"/>
            <w:right w:val="none" w:sz="0" w:space="0" w:color="auto"/>
          </w:divBdr>
        </w:div>
        <w:div w:id="916861169">
          <w:marLeft w:val="480"/>
          <w:marRight w:val="0"/>
          <w:marTop w:val="0"/>
          <w:marBottom w:val="0"/>
          <w:divBdr>
            <w:top w:val="none" w:sz="0" w:space="0" w:color="auto"/>
            <w:left w:val="none" w:sz="0" w:space="0" w:color="auto"/>
            <w:bottom w:val="none" w:sz="0" w:space="0" w:color="auto"/>
            <w:right w:val="none" w:sz="0" w:space="0" w:color="auto"/>
          </w:divBdr>
        </w:div>
        <w:div w:id="621032071">
          <w:marLeft w:val="480"/>
          <w:marRight w:val="0"/>
          <w:marTop w:val="0"/>
          <w:marBottom w:val="0"/>
          <w:divBdr>
            <w:top w:val="none" w:sz="0" w:space="0" w:color="auto"/>
            <w:left w:val="none" w:sz="0" w:space="0" w:color="auto"/>
            <w:bottom w:val="none" w:sz="0" w:space="0" w:color="auto"/>
            <w:right w:val="none" w:sz="0" w:space="0" w:color="auto"/>
          </w:divBdr>
        </w:div>
        <w:div w:id="1982076521">
          <w:marLeft w:val="480"/>
          <w:marRight w:val="0"/>
          <w:marTop w:val="0"/>
          <w:marBottom w:val="0"/>
          <w:divBdr>
            <w:top w:val="none" w:sz="0" w:space="0" w:color="auto"/>
            <w:left w:val="none" w:sz="0" w:space="0" w:color="auto"/>
            <w:bottom w:val="none" w:sz="0" w:space="0" w:color="auto"/>
            <w:right w:val="none" w:sz="0" w:space="0" w:color="auto"/>
          </w:divBdr>
        </w:div>
        <w:div w:id="1375737006">
          <w:marLeft w:val="480"/>
          <w:marRight w:val="0"/>
          <w:marTop w:val="0"/>
          <w:marBottom w:val="0"/>
          <w:divBdr>
            <w:top w:val="none" w:sz="0" w:space="0" w:color="auto"/>
            <w:left w:val="none" w:sz="0" w:space="0" w:color="auto"/>
            <w:bottom w:val="none" w:sz="0" w:space="0" w:color="auto"/>
            <w:right w:val="none" w:sz="0" w:space="0" w:color="auto"/>
          </w:divBdr>
        </w:div>
        <w:div w:id="1810241166">
          <w:marLeft w:val="480"/>
          <w:marRight w:val="0"/>
          <w:marTop w:val="0"/>
          <w:marBottom w:val="0"/>
          <w:divBdr>
            <w:top w:val="none" w:sz="0" w:space="0" w:color="auto"/>
            <w:left w:val="none" w:sz="0" w:space="0" w:color="auto"/>
            <w:bottom w:val="none" w:sz="0" w:space="0" w:color="auto"/>
            <w:right w:val="none" w:sz="0" w:space="0" w:color="auto"/>
          </w:divBdr>
        </w:div>
        <w:div w:id="1522670456">
          <w:marLeft w:val="480"/>
          <w:marRight w:val="0"/>
          <w:marTop w:val="0"/>
          <w:marBottom w:val="0"/>
          <w:divBdr>
            <w:top w:val="none" w:sz="0" w:space="0" w:color="auto"/>
            <w:left w:val="none" w:sz="0" w:space="0" w:color="auto"/>
            <w:bottom w:val="none" w:sz="0" w:space="0" w:color="auto"/>
            <w:right w:val="none" w:sz="0" w:space="0" w:color="auto"/>
          </w:divBdr>
        </w:div>
      </w:divsChild>
    </w:div>
    <w:div w:id="1410156276">
      <w:bodyDiv w:val="1"/>
      <w:marLeft w:val="0"/>
      <w:marRight w:val="0"/>
      <w:marTop w:val="0"/>
      <w:marBottom w:val="0"/>
      <w:divBdr>
        <w:top w:val="none" w:sz="0" w:space="0" w:color="auto"/>
        <w:left w:val="none" w:sz="0" w:space="0" w:color="auto"/>
        <w:bottom w:val="none" w:sz="0" w:space="0" w:color="auto"/>
        <w:right w:val="none" w:sz="0" w:space="0" w:color="auto"/>
      </w:divBdr>
      <w:divsChild>
        <w:div w:id="1180119146">
          <w:marLeft w:val="0"/>
          <w:marRight w:val="0"/>
          <w:marTop w:val="0"/>
          <w:marBottom w:val="0"/>
          <w:divBdr>
            <w:top w:val="none" w:sz="0" w:space="0" w:color="auto"/>
            <w:left w:val="none" w:sz="0" w:space="0" w:color="auto"/>
            <w:bottom w:val="none" w:sz="0" w:space="0" w:color="auto"/>
            <w:right w:val="none" w:sz="0" w:space="0" w:color="auto"/>
          </w:divBdr>
        </w:div>
      </w:divsChild>
    </w:div>
    <w:div w:id="1410271583">
      <w:bodyDiv w:val="1"/>
      <w:marLeft w:val="0"/>
      <w:marRight w:val="0"/>
      <w:marTop w:val="0"/>
      <w:marBottom w:val="0"/>
      <w:divBdr>
        <w:top w:val="none" w:sz="0" w:space="0" w:color="auto"/>
        <w:left w:val="none" w:sz="0" w:space="0" w:color="auto"/>
        <w:bottom w:val="none" w:sz="0" w:space="0" w:color="auto"/>
        <w:right w:val="none" w:sz="0" w:space="0" w:color="auto"/>
      </w:divBdr>
    </w:div>
    <w:div w:id="1416518134">
      <w:bodyDiv w:val="1"/>
      <w:marLeft w:val="0"/>
      <w:marRight w:val="0"/>
      <w:marTop w:val="0"/>
      <w:marBottom w:val="0"/>
      <w:divBdr>
        <w:top w:val="none" w:sz="0" w:space="0" w:color="auto"/>
        <w:left w:val="none" w:sz="0" w:space="0" w:color="auto"/>
        <w:bottom w:val="none" w:sz="0" w:space="0" w:color="auto"/>
        <w:right w:val="none" w:sz="0" w:space="0" w:color="auto"/>
      </w:divBdr>
    </w:div>
    <w:div w:id="1419055129">
      <w:bodyDiv w:val="1"/>
      <w:marLeft w:val="0"/>
      <w:marRight w:val="0"/>
      <w:marTop w:val="0"/>
      <w:marBottom w:val="0"/>
      <w:divBdr>
        <w:top w:val="none" w:sz="0" w:space="0" w:color="auto"/>
        <w:left w:val="none" w:sz="0" w:space="0" w:color="auto"/>
        <w:bottom w:val="none" w:sz="0" w:space="0" w:color="auto"/>
        <w:right w:val="none" w:sz="0" w:space="0" w:color="auto"/>
      </w:divBdr>
    </w:div>
    <w:div w:id="1420906410">
      <w:bodyDiv w:val="1"/>
      <w:marLeft w:val="0"/>
      <w:marRight w:val="0"/>
      <w:marTop w:val="0"/>
      <w:marBottom w:val="0"/>
      <w:divBdr>
        <w:top w:val="none" w:sz="0" w:space="0" w:color="auto"/>
        <w:left w:val="none" w:sz="0" w:space="0" w:color="auto"/>
        <w:bottom w:val="none" w:sz="0" w:space="0" w:color="auto"/>
        <w:right w:val="none" w:sz="0" w:space="0" w:color="auto"/>
      </w:divBdr>
    </w:div>
    <w:div w:id="1422486912">
      <w:bodyDiv w:val="1"/>
      <w:marLeft w:val="0"/>
      <w:marRight w:val="0"/>
      <w:marTop w:val="0"/>
      <w:marBottom w:val="0"/>
      <w:divBdr>
        <w:top w:val="none" w:sz="0" w:space="0" w:color="auto"/>
        <w:left w:val="none" w:sz="0" w:space="0" w:color="auto"/>
        <w:bottom w:val="none" w:sz="0" w:space="0" w:color="auto"/>
        <w:right w:val="none" w:sz="0" w:space="0" w:color="auto"/>
      </w:divBdr>
    </w:div>
    <w:div w:id="1423140957">
      <w:bodyDiv w:val="1"/>
      <w:marLeft w:val="0"/>
      <w:marRight w:val="0"/>
      <w:marTop w:val="0"/>
      <w:marBottom w:val="0"/>
      <w:divBdr>
        <w:top w:val="none" w:sz="0" w:space="0" w:color="auto"/>
        <w:left w:val="none" w:sz="0" w:space="0" w:color="auto"/>
        <w:bottom w:val="none" w:sz="0" w:space="0" w:color="auto"/>
        <w:right w:val="none" w:sz="0" w:space="0" w:color="auto"/>
      </w:divBdr>
    </w:div>
    <w:div w:id="1423329932">
      <w:bodyDiv w:val="1"/>
      <w:marLeft w:val="0"/>
      <w:marRight w:val="0"/>
      <w:marTop w:val="0"/>
      <w:marBottom w:val="0"/>
      <w:divBdr>
        <w:top w:val="none" w:sz="0" w:space="0" w:color="auto"/>
        <w:left w:val="none" w:sz="0" w:space="0" w:color="auto"/>
        <w:bottom w:val="none" w:sz="0" w:space="0" w:color="auto"/>
        <w:right w:val="none" w:sz="0" w:space="0" w:color="auto"/>
      </w:divBdr>
      <w:divsChild>
        <w:div w:id="448818143">
          <w:marLeft w:val="480"/>
          <w:marRight w:val="0"/>
          <w:marTop w:val="0"/>
          <w:marBottom w:val="0"/>
          <w:divBdr>
            <w:top w:val="none" w:sz="0" w:space="0" w:color="auto"/>
            <w:left w:val="none" w:sz="0" w:space="0" w:color="auto"/>
            <w:bottom w:val="none" w:sz="0" w:space="0" w:color="auto"/>
            <w:right w:val="none" w:sz="0" w:space="0" w:color="auto"/>
          </w:divBdr>
        </w:div>
        <w:div w:id="1718167529">
          <w:marLeft w:val="480"/>
          <w:marRight w:val="0"/>
          <w:marTop w:val="0"/>
          <w:marBottom w:val="0"/>
          <w:divBdr>
            <w:top w:val="none" w:sz="0" w:space="0" w:color="auto"/>
            <w:left w:val="none" w:sz="0" w:space="0" w:color="auto"/>
            <w:bottom w:val="none" w:sz="0" w:space="0" w:color="auto"/>
            <w:right w:val="none" w:sz="0" w:space="0" w:color="auto"/>
          </w:divBdr>
        </w:div>
        <w:div w:id="748233291">
          <w:marLeft w:val="480"/>
          <w:marRight w:val="0"/>
          <w:marTop w:val="0"/>
          <w:marBottom w:val="0"/>
          <w:divBdr>
            <w:top w:val="none" w:sz="0" w:space="0" w:color="auto"/>
            <w:left w:val="none" w:sz="0" w:space="0" w:color="auto"/>
            <w:bottom w:val="none" w:sz="0" w:space="0" w:color="auto"/>
            <w:right w:val="none" w:sz="0" w:space="0" w:color="auto"/>
          </w:divBdr>
        </w:div>
        <w:div w:id="665281559">
          <w:marLeft w:val="480"/>
          <w:marRight w:val="0"/>
          <w:marTop w:val="0"/>
          <w:marBottom w:val="0"/>
          <w:divBdr>
            <w:top w:val="none" w:sz="0" w:space="0" w:color="auto"/>
            <w:left w:val="none" w:sz="0" w:space="0" w:color="auto"/>
            <w:bottom w:val="none" w:sz="0" w:space="0" w:color="auto"/>
            <w:right w:val="none" w:sz="0" w:space="0" w:color="auto"/>
          </w:divBdr>
        </w:div>
        <w:div w:id="1971091270">
          <w:marLeft w:val="480"/>
          <w:marRight w:val="0"/>
          <w:marTop w:val="0"/>
          <w:marBottom w:val="0"/>
          <w:divBdr>
            <w:top w:val="none" w:sz="0" w:space="0" w:color="auto"/>
            <w:left w:val="none" w:sz="0" w:space="0" w:color="auto"/>
            <w:bottom w:val="none" w:sz="0" w:space="0" w:color="auto"/>
            <w:right w:val="none" w:sz="0" w:space="0" w:color="auto"/>
          </w:divBdr>
        </w:div>
        <w:div w:id="1538662302">
          <w:marLeft w:val="480"/>
          <w:marRight w:val="0"/>
          <w:marTop w:val="0"/>
          <w:marBottom w:val="0"/>
          <w:divBdr>
            <w:top w:val="none" w:sz="0" w:space="0" w:color="auto"/>
            <w:left w:val="none" w:sz="0" w:space="0" w:color="auto"/>
            <w:bottom w:val="none" w:sz="0" w:space="0" w:color="auto"/>
            <w:right w:val="none" w:sz="0" w:space="0" w:color="auto"/>
          </w:divBdr>
        </w:div>
        <w:div w:id="67389058">
          <w:marLeft w:val="480"/>
          <w:marRight w:val="0"/>
          <w:marTop w:val="0"/>
          <w:marBottom w:val="0"/>
          <w:divBdr>
            <w:top w:val="none" w:sz="0" w:space="0" w:color="auto"/>
            <w:left w:val="none" w:sz="0" w:space="0" w:color="auto"/>
            <w:bottom w:val="none" w:sz="0" w:space="0" w:color="auto"/>
            <w:right w:val="none" w:sz="0" w:space="0" w:color="auto"/>
          </w:divBdr>
        </w:div>
        <w:div w:id="44108618">
          <w:marLeft w:val="480"/>
          <w:marRight w:val="0"/>
          <w:marTop w:val="0"/>
          <w:marBottom w:val="0"/>
          <w:divBdr>
            <w:top w:val="none" w:sz="0" w:space="0" w:color="auto"/>
            <w:left w:val="none" w:sz="0" w:space="0" w:color="auto"/>
            <w:bottom w:val="none" w:sz="0" w:space="0" w:color="auto"/>
            <w:right w:val="none" w:sz="0" w:space="0" w:color="auto"/>
          </w:divBdr>
        </w:div>
        <w:div w:id="743332293">
          <w:marLeft w:val="480"/>
          <w:marRight w:val="0"/>
          <w:marTop w:val="0"/>
          <w:marBottom w:val="0"/>
          <w:divBdr>
            <w:top w:val="none" w:sz="0" w:space="0" w:color="auto"/>
            <w:left w:val="none" w:sz="0" w:space="0" w:color="auto"/>
            <w:bottom w:val="none" w:sz="0" w:space="0" w:color="auto"/>
            <w:right w:val="none" w:sz="0" w:space="0" w:color="auto"/>
          </w:divBdr>
        </w:div>
        <w:div w:id="1847789225">
          <w:marLeft w:val="480"/>
          <w:marRight w:val="0"/>
          <w:marTop w:val="0"/>
          <w:marBottom w:val="0"/>
          <w:divBdr>
            <w:top w:val="none" w:sz="0" w:space="0" w:color="auto"/>
            <w:left w:val="none" w:sz="0" w:space="0" w:color="auto"/>
            <w:bottom w:val="none" w:sz="0" w:space="0" w:color="auto"/>
            <w:right w:val="none" w:sz="0" w:space="0" w:color="auto"/>
          </w:divBdr>
        </w:div>
        <w:div w:id="388110970">
          <w:marLeft w:val="480"/>
          <w:marRight w:val="0"/>
          <w:marTop w:val="0"/>
          <w:marBottom w:val="0"/>
          <w:divBdr>
            <w:top w:val="none" w:sz="0" w:space="0" w:color="auto"/>
            <w:left w:val="none" w:sz="0" w:space="0" w:color="auto"/>
            <w:bottom w:val="none" w:sz="0" w:space="0" w:color="auto"/>
            <w:right w:val="none" w:sz="0" w:space="0" w:color="auto"/>
          </w:divBdr>
        </w:div>
        <w:div w:id="1061100613">
          <w:marLeft w:val="480"/>
          <w:marRight w:val="0"/>
          <w:marTop w:val="0"/>
          <w:marBottom w:val="0"/>
          <w:divBdr>
            <w:top w:val="none" w:sz="0" w:space="0" w:color="auto"/>
            <w:left w:val="none" w:sz="0" w:space="0" w:color="auto"/>
            <w:bottom w:val="none" w:sz="0" w:space="0" w:color="auto"/>
            <w:right w:val="none" w:sz="0" w:space="0" w:color="auto"/>
          </w:divBdr>
        </w:div>
        <w:div w:id="93945022">
          <w:marLeft w:val="480"/>
          <w:marRight w:val="0"/>
          <w:marTop w:val="0"/>
          <w:marBottom w:val="0"/>
          <w:divBdr>
            <w:top w:val="none" w:sz="0" w:space="0" w:color="auto"/>
            <w:left w:val="none" w:sz="0" w:space="0" w:color="auto"/>
            <w:bottom w:val="none" w:sz="0" w:space="0" w:color="auto"/>
            <w:right w:val="none" w:sz="0" w:space="0" w:color="auto"/>
          </w:divBdr>
        </w:div>
        <w:div w:id="927999037">
          <w:marLeft w:val="480"/>
          <w:marRight w:val="0"/>
          <w:marTop w:val="0"/>
          <w:marBottom w:val="0"/>
          <w:divBdr>
            <w:top w:val="none" w:sz="0" w:space="0" w:color="auto"/>
            <w:left w:val="none" w:sz="0" w:space="0" w:color="auto"/>
            <w:bottom w:val="none" w:sz="0" w:space="0" w:color="auto"/>
            <w:right w:val="none" w:sz="0" w:space="0" w:color="auto"/>
          </w:divBdr>
        </w:div>
        <w:div w:id="1490291641">
          <w:marLeft w:val="480"/>
          <w:marRight w:val="0"/>
          <w:marTop w:val="0"/>
          <w:marBottom w:val="0"/>
          <w:divBdr>
            <w:top w:val="none" w:sz="0" w:space="0" w:color="auto"/>
            <w:left w:val="none" w:sz="0" w:space="0" w:color="auto"/>
            <w:bottom w:val="none" w:sz="0" w:space="0" w:color="auto"/>
            <w:right w:val="none" w:sz="0" w:space="0" w:color="auto"/>
          </w:divBdr>
        </w:div>
        <w:div w:id="1192497015">
          <w:marLeft w:val="480"/>
          <w:marRight w:val="0"/>
          <w:marTop w:val="0"/>
          <w:marBottom w:val="0"/>
          <w:divBdr>
            <w:top w:val="none" w:sz="0" w:space="0" w:color="auto"/>
            <w:left w:val="none" w:sz="0" w:space="0" w:color="auto"/>
            <w:bottom w:val="none" w:sz="0" w:space="0" w:color="auto"/>
            <w:right w:val="none" w:sz="0" w:space="0" w:color="auto"/>
          </w:divBdr>
        </w:div>
        <w:div w:id="1340621335">
          <w:marLeft w:val="480"/>
          <w:marRight w:val="0"/>
          <w:marTop w:val="0"/>
          <w:marBottom w:val="0"/>
          <w:divBdr>
            <w:top w:val="none" w:sz="0" w:space="0" w:color="auto"/>
            <w:left w:val="none" w:sz="0" w:space="0" w:color="auto"/>
            <w:bottom w:val="none" w:sz="0" w:space="0" w:color="auto"/>
            <w:right w:val="none" w:sz="0" w:space="0" w:color="auto"/>
          </w:divBdr>
        </w:div>
        <w:div w:id="301817048">
          <w:marLeft w:val="480"/>
          <w:marRight w:val="0"/>
          <w:marTop w:val="0"/>
          <w:marBottom w:val="0"/>
          <w:divBdr>
            <w:top w:val="none" w:sz="0" w:space="0" w:color="auto"/>
            <w:left w:val="none" w:sz="0" w:space="0" w:color="auto"/>
            <w:bottom w:val="none" w:sz="0" w:space="0" w:color="auto"/>
            <w:right w:val="none" w:sz="0" w:space="0" w:color="auto"/>
          </w:divBdr>
        </w:div>
        <w:div w:id="2081053530">
          <w:marLeft w:val="480"/>
          <w:marRight w:val="0"/>
          <w:marTop w:val="0"/>
          <w:marBottom w:val="0"/>
          <w:divBdr>
            <w:top w:val="none" w:sz="0" w:space="0" w:color="auto"/>
            <w:left w:val="none" w:sz="0" w:space="0" w:color="auto"/>
            <w:bottom w:val="none" w:sz="0" w:space="0" w:color="auto"/>
            <w:right w:val="none" w:sz="0" w:space="0" w:color="auto"/>
          </w:divBdr>
        </w:div>
        <w:div w:id="814300202">
          <w:marLeft w:val="480"/>
          <w:marRight w:val="0"/>
          <w:marTop w:val="0"/>
          <w:marBottom w:val="0"/>
          <w:divBdr>
            <w:top w:val="none" w:sz="0" w:space="0" w:color="auto"/>
            <w:left w:val="none" w:sz="0" w:space="0" w:color="auto"/>
            <w:bottom w:val="none" w:sz="0" w:space="0" w:color="auto"/>
            <w:right w:val="none" w:sz="0" w:space="0" w:color="auto"/>
          </w:divBdr>
        </w:div>
        <w:div w:id="1106920916">
          <w:marLeft w:val="480"/>
          <w:marRight w:val="0"/>
          <w:marTop w:val="0"/>
          <w:marBottom w:val="0"/>
          <w:divBdr>
            <w:top w:val="none" w:sz="0" w:space="0" w:color="auto"/>
            <w:left w:val="none" w:sz="0" w:space="0" w:color="auto"/>
            <w:bottom w:val="none" w:sz="0" w:space="0" w:color="auto"/>
            <w:right w:val="none" w:sz="0" w:space="0" w:color="auto"/>
          </w:divBdr>
        </w:div>
        <w:div w:id="2130319514">
          <w:marLeft w:val="480"/>
          <w:marRight w:val="0"/>
          <w:marTop w:val="0"/>
          <w:marBottom w:val="0"/>
          <w:divBdr>
            <w:top w:val="none" w:sz="0" w:space="0" w:color="auto"/>
            <w:left w:val="none" w:sz="0" w:space="0" w:color="auto"/>
            <w:bottom w:val="none" w:sz="0" w:space="0" w:color="auto"/>
            <w:right w:val="none" w:sz="0" w:space="0" w:color="auto"/>
          </w:divBdr>
        </w:div>
        <w:div w:id="1683703650">
          <w:marLeft w:val="480"/>
          <w:marRight w:val="0"/>
          <w:marTop w:val="0"/>
          <w:marBottom w:val="0"/>
          <w:divBdr>
            <w:top w:val="none" w:sz="0" w:space="0" w:color="auto"/>
            <w:left w:val="none" w:sz="0" w:space="0" w:color="auto"/>
            <w:bottom w:val="none" w:sz="0" w:space="0" w:color="auto"/>
            <w:right w:val="none" w:sz="0" w:space="0" w:color="auto"/>
          </w:divBdr>
        </w:div>
        <w:div w:id="356086328">
          <w:marLeft w:val="480"/>
          <w:marRight w:val="0"/>
          <w:marTop w:val="0"/>
          <w:marBottom w:val="0"/>
          <w:divBdr>
            <w:top w:val="none" w:sz="0" w:space="0" w:color="auto"/>
            <w:left w:val="none" w:sz="0" w:space="0" w:color="auto"/>
            <w:bottom w:val="none" w:sz="0" w:space="0" w:color="auto"/>
            <w:right w:val="none" w:sz="0" w:space="0" w:color="auto"/>
          </w:divBdr>
        </w:div>
        <w:div w:id="1940017977">
          <w:marLeft w:val="480"/>
          <w:marRight w:val="0"/>
          <w:marTop w:val="0"/>
          <w:marBottom w:val="0"/>
          <w:divBdr>
            <w:top w:val="none" w:sz="0" w:space="0" w:color="auto"/>
            <w:left w:val="none" w:sz="0" w:space="0" w:color="auto"/>
            <w:bottom w:val="none" w:sz="0" w:space="0" w:color="auto"/>
            <w:right w:val="none" w:sz="0" w:space="0" w:color="auto"/>
          </w:divBdr>
        </w:div>
        <w:div w:id="1529298174">
          <w:marLeft w:val="480"/>
          <w:marRight w:val="0"/>
          <w:marTop w:val="0"/>
          <w:marBottom w:val="0"/>
          <w:divBdr>
            <w:top w:val="none" w:sz="0" w:space="0" w:color="auto"/>
            <w:left w:val="none" w:sz="0" w:space="0" w:color="auto"/>
            <w:bottom w:val="none" w:sz="0" w:space="0" w:color="auto"/>
            <w:right w:val="none" w:sz="0" w:space="0" w:color="auto"/>
          </w:divBdr>
        </w:div>
        <w:div w:id="2115049412">
          <w:marLeft w:val="480"/>
          <w:marRight w:val="0"/>
          <w:marTop w:val="0"/>
          <w:marBottom w:val="0"/>
          <w:divBdr>
            <w:top w:val="none" w:sz="0" w:space="0" w:color="auto"/>
            <w:left w:val="none" w:sz="0" w:space="0" w:color="auto"/>
            <w:bottom w:val="none" w:sz="0" w:space="0" w:color="auto"/>
            <w:right w:val="none" w:sz="0" w:space="0" w:color="auto"/>
          </w:divBdr>
        </w:div>
        <w:div w:id="1353730182">
          <w:marLeft w:val="480"/>
          <w:marRight w:val="0"/>
          <w:marTop w:val="0"/>
          <w:marBottom w:val="0"/>
          <w:divBdr>
            <w:top w:val="none" w:sz="0" w:space="0" w:color="auto"/>
            <w:left w:val="none" w:sz="0" w:space="0" w:color="auto"/>
            <w:bottom w:val="none" w:sz="0" w:space="0" w:color="auto"/>
            <w:right w:val="none" w:sz="0" w:space="0" w:color="auto"/>
          </w:divBdr>
        </w:div>
        <w:div w:id="1814717456">
          <w:marLeft w:val="480"/>
          <w:marRight w:val="0"/>
          <w:marTop w:val="0"/>
          <w:marBottom w:val="0"/>
          <w:divBdr>
            <w:top w:val="none" w:sz="0" w:space="0" w:color="auto"/>
            <w:left w:val="none" w:sz="0" w:space="0" w:color="auto"/>
            <w:bottom w:val="none" w:sz="0" w:space="0" w:color="auto"/>
            <w:right w:val="none" w:sz="0" w:space="0" w:color="auto"/>
          </w:divBdr>
        </w:div>
        <w:div w:id="1889024760">
          <w:marLeft w:val="480"/>
          <w:marRight w:val="0"/>
          <w:marTop w:val="0"/>
          <w:marBottom w:val="0"/>
          <w:divBdr>
            <w:top w:val="none" w:sz="0" w:space="0" w:color="auto"/>
            <w:left w:val="none" w:sz="0" w:space="0" w:color="auto"/>
            <w:bottom w:val="none" w:sz="0" w:space="0" w:color="auto"/>
            <w:right w:val="none" w:sz="0" w:space="0" w:color="auto"/>
          </w:divBdr>
        </w:div>
        <w:div w:id="1745830509">
          <w:marLeft w:val="480"/>
          <w:marRight w:val="0"/>
          <w:marTop w:val="0"/>
          <w:marBottom w:val="0"/>
          <w:divBdr>
            <w:top w:val="none" w:sz="0" w:space="0" w:color="auto"/>
            <w:left w:val="none" w:sz="0" w:space="0" w:color="auto"/>
            <w:bottom w:val="none" w:sz="0" w:space="0" w:color="auto"/>
            <w:right w:val="none" w:sz="0" w:space="0" w:color="auto"/>
          </w:divBdr>
        </w:div>
        <w:div w:id="1542594906">
          <w:marLeft w:val="480"/>
          <w:marRight w:val="0"/>
          <w:marTop w:val="0"/>
          <w:marBottom w:val="0"/>
          <w:divBdr>
            <w:top w:val="none" w:sz="0" w:space="0" w:color="auto"/>
            <w:left w:val="none" w:sz="0" w:space="0" w:color="auto"/>
            <w:bottom w:val="none" w:sz="0" w:space="0" w:color="auto"/>
            <w:right w:val="none" w:sz="0" w:space="0" w:color="auto"/>
          </w:divBdr>
        </w:div>
        <w:div w:id="153231455">
          <w:marLeft w:val="480"/>
          <w:marRight w:val="0"/>
          <w:marTop w:val="0"/>
          <w:marBottom w:val="0"/>
          <w:divBdr>
            <w:top w:val="none" w:sz="0" w:space="0" w:color="auto"/>
            <w:left w:val="none" w:sz="0" w:space="0" w:color="auto"/>
            <w:bottom w:val="none" w:sz="0" w:space="0" w:color="auto"/>
            <w:right w:val="none" w:sz="0" w:space="0" w:color="auto"/>
          </w:divBdr>
        </w:div>
        <w:div w:id="1812012783">
          <w:marLeft w:val="480"/>
          <w:marRight w:val="0"/>
          <w:marTop w:val="0"/>
          <w:marBottom w:val="0"/>
          <w:divBdr>
            <w:top w:val="none" w:sz="0" w:space="0" w:color="auto"/>
            <w:left w:val="none" w:sz="0" w:space="0" w:color="auto"/>
            <w:bottom w:val="none" w:sz="0" w:space="0" w:color="auto"/>
            <w:right w:val="none" w:sz="0" w:space="0" w:color="auto"/>
          </w:divBdr>
        </w:div>
        <w:div w:id="1100032657">
          <w:marLeft w:val="480"/>
          <w:marRight w:val="0"/>
          <w:marTop w:val="0"/>
          <w:marBottom w:val="0"/>
          <w:divBdr>
            <w:top w:val="none" w:sz="0" w:space="0" w:color="auto"/>
            <w:left w:val="none" w:sz="0" w:space="0" w:color="auto"/>
            <w:bottom w:val="none" w:sz="0" w:space="0" w:color="auto"/>
            <w:right w:val="none" w:sz="0" w:space="0" w:color="auto"/>
          </w:divBdr>
        </w:div>
        <w:div w:id="482357161">
          <w:marLeft w:val="480"/>
          <w:marRight w:val="0"/>
          <w:marTop w:val="0"/>
          <w:marBottom w:val="0"/>
          <w:divBdr>
            <w:top w:val="none" w:sz="0" w:space="0" w:color="auto"/>
            <w:left w:val="none" w:sz="0" w:space="0" w:color="auto"/>
            <w:bottom w:val="none" w:sz="0" w:space="0" w:color="auto"/>
            <w:right w:val="none" w:sz="0" w:space="0" w:color="auto"/>
          </w:divBdr>
        </w:div>
        <w:div w:id="130102662">
          <w:marLeft w:val="480"/>
          <w:marRight w:val="0"/>
          <w:marTop w:val="0"/>
          <w:marBottom w:val="0"/>
          <w:divBdr>
            <w:top w:val="none" w:sz="0" w:space="0" w:color="auto"/>
            <w:left w:val="none" w:sz="0" w:space="0" w:color="auto"/>
            <w:bottom w:val="none" w:sz="0" w:space="0" w:color="auto"/>
            <w:right w:val="none" w:sz="0" w:space="0" w:color="auto"/>
          </w:divBdr>
        </w:div>
        <w:div w:id="1916738244">
          <w:marLeft w:val="480"/>
          <w:marRight w:val="0"/>
          <w:marTop w:val="0"/>
          <w:marBottom w:val="0"/>
          <w:divBdr>
            <w:top w:val="none" w:sz="0" w:space="0" w:color="auto"/>
            <w:left w:val="none" w:sz="0" w:space="0" w:color="auto"/>
            <w:bottom w:val="none" w:sz="0" w:space="0" w:color="auto"/>
            <w:right w:val="none" w:sz="0" w:space="0" w:color="auto"/>
          </w:divBdr>
        </w:div>
        <w:div w:id="1507095476">
          <w:marLeft w:val="480"/>
          <w:marRight w:val="0"/>
          <w:marTop w:val="0"/>
          <w:marBottom w:val="0"/>
          <w:divBdr>
            <w:top w:val="none" w:sz="0" w:space="0" w:color="auto"/>
            <w:left w:val="none" w:sz="0" w:space="0" w:color="auto"/>
            <w:bottom w:val="none" w:sz="0" w:space="0" w:color="auto"/>
            <w:right w:val="none" w:sz="0" w:space="0" w:color="auto"/>
          </w:divBdr>
        </w:div>
        <w:div w:id="1736586610">
          <w:marLeft w:val="480"/>
          <w:marRight w:val="0"/>
          <w:marTop w:val="0"/>
          <w:marBottom w:val="0"/>
          <w:divBdr>
            <w:top w:val="none" w:sz="0" w:space="0" w:color="auto"/>
            <w:left w:val="none" w:sz="0" w:space="0" w:color="auto"/>
            <w:bottom w:val="none" w:sz="0" w:space="0" w:color="auto"/>
            <w:right w:val="none" w:sz="0" w:space="0" w:color="auto"/>
          </w:divBdr>
        </w:div>
        <w:div w:id="24213858">
          <w:marLeft w:val="480"/>
          <w:marRight w:val="0"/>
          <w:marTop w:val="0"/>
          <w:marBottom w:val="0"/>
          <w:divBdr>
            <w:top w:val="none" w:sz="0" w:space="0" w:color="auto"/>
            <w:left w:val="none" w:sz="0" w:space="0" w:color="auto"/>
            <w:bottom w:val="none" w:sz="0" w:space="0" w:color="auto"/>
            <w:right w:val="none" w:sz="0" w:space="0" w:color="auto"/>
          </w:divBdr>
        </w:div>
        <w:div w:id="1289554309">
          <w:marLeft w:val="480"/>
          <w:marRight w:val="0"/>
          <w:marTop w:val="0"/>
          <w:marBottom w:val="0"/>
          <w:divBdr>
            <w:top w:val="none" w:sz="0" w:space="0" w:color="auto"/>
            <w:left w:val="none" w:sz="0" w:space="0" w:color="auto"/>
            <w:bottom w:val="none" w:sz="0" w:space="0" w:color="auto"/>
            <w:right w:val="none" w:sz="0" w:space="0" w:color="auto"/>
          </w:divBdr>
        </w:div>
        <w:div w:id="1069576651">
          <w:marLeft w:val="480"/>
          <w:marRight w:val="0"/>
          <w:marTop w:val="0"/>
          <w:marBottom w:val="0"/>
          <w:divBdr>
            <w:top w:val="none" w:sz="0" w:space="0" w:color="auto"/>
            <w:left w:val="none" w:sz="0" w:space="0" w:color="auto"/>
            <w:bottom w:val="none" w:sz="0" w:space="0" w:color="auto"/>
            <w:right w:val="none" w:sz="0" w:space="0" w:color="auto"/>
          </w:divBdr>
        </w:div>
        <w:div w:id="552927609">
          <w:marLeft w:val="480"/>
          <w:marRight w:val="0"/>
          <w:marTop w:val="0"/>
          <w:marBottom w:val="0"/>
          <w:divBdr>
            <w:top w:val="none" w:sz="0" w:space="0" w:color="auto"/>
            <w:left w:val="none" w:sz="0" w:space="0" w:color="auto"/>
            <w:bottom w:val="none" w:sz="0" w:space="0" w:color="auto"/>
            <w:right w:val="none" w:sz="0" w:space="0" w:color="auto"/>
          </w:divBdr>
        </w:div>
        <w:div w:id="382288340">
          <w:marLeft w:val="480"/>
          <w:marRight w:val="0"/>
          <w:marTop w:val="0"/>
          <w:marBottom w:val="0"/>
          <w:divBdr>
            <w:top w:val="none" w:sz="0" w:space="0" w:color="auto"/>
            <w:left w:val="none" w:sz="0" w:space="0" w:color="auto"/>
            <w:bottom w:val="none" w:sz="0" w:space="0" w:color="auto"/>
            <w:right w:val="none" w:sz="0" w:space="0" w:color="auto"/>
          </w:divBdr>
        </w:div>
        <w:div w:id="1934122629">
          <w:marLeft w:val="480"/>
          <w:marRight w:val="0"/>
          <w:marTop w:val="0"/>
          <w:marBottom w:val="0"/>
          <w:divBdr>
            <w:top w:val="none" w:sz="0" w:space="0" w:color="auto"/>
            <w:left w:val="none" w:sz="0" w:space="0" w:color="auto"/>
            <w:bottom w:val="none" w:sz="0" w:space="0" w:color="auto"/>
            <w:right w:val="none" w:sz="0" w:space="0" w:color="auto"/>
          </w:divBdr>
        </w:div>
        <w:div w:id="1216116314">
          <w:marLeft w:val="480"/>
          <w:marRight w:val="0"/>
          <w:marTop w:val="0"/>
          <w:marBottom w:val="0"/>
          <w:divBdr>
            <w:top w:val="none" w:sz="0" w:space="0" w:color="auto"/>
            <w:left w:val="none" w:sz="0" w:space="0" w:color="auto"/>
            <w:bottom w:val="none" w:sz="0" w:space="0" w:color="auto"/>
            <w:right w:val="none" w:sz="0" w:space="0" w:color="auto"/>
          </w:divBdr>
        </w:div>
        <w:div w:id="2040930171">
          <w:marLeft w:val="480"/>
          <w:marRight w:val="0"/>
          <w:marTop w:val="0"/>
          <w:marBottom w:val="0"/>
          <w:divBdr>
            <w:top w:val="none" w:sz="0" w:space="0" w:color="auto"/>
            <w:left w:val="none" w:sz="0" w:space="0" w:color="auto"/>
            <w:bottom w:val="none" w:sz="0" w:space="0" w:color="auto"/>
            <w:right w:val="none" w:sz="0" w:space="0" w:color="auto"/>
          </w:divBdr>
        </w:div>
        <w:div w:id="1270359676">
          <w:marLeft w:val="480"/>
          <w:marRight w:val="0"/>
          <w:marTop w:val="0"/>
          <w:marBottom w:val="0"/>
          <w:divBdr>
            <w:top w:val="none" w:sz="0" w:space="0" w:color="auto"/>
            <w:left w:val="none" w:sz="0" w:space="0" w:color="auto"/>
            <w:bottom w:val="none" w:sz="0" w:space="0" w:color="auto"/>
            <w:right w:val="none" w:sz="0" w:space="0" w:color="auto"/>
          </w:divBdr>
        </w:div>
        <w:div w:id="1813446910">
          <w:marLeft w:val="480"/>
          <w:marRight w:val="0"/>
          <w:marTop w:val="0"/>
          <w:marBottom w:val="0"/>
          <w:divBdr>
            <w:top w:val="none" w:sz="0" w:space="0" w:color="auto"/>
            <w:left w:val="none" w:sz="0" w:space="0" w:color="auto"/>
            <w:bottom w:val="none" w:sz="0" w:space="0" w:color="auto"/>
            <w:right w:val="none" w:sz="0" w:space="0" w:color="auto"/>
          </w:divBdr>
        </w:div>
        <w:div w:id="373162304">
          <w:marLeft w:val="480"/>
          <w:marRight w:val="0"/>
          <w:marTop w:val="0"/>
          <w:marBottom w:val="0"/>
          <w:divBdr>
            <w:top w:val="none" w:sz="0" w:space="0" w:color="auto"/>
            <w:left w:val="none" w:sz="0" w:space="0" w:color="auto"/>
            <w:bottom w:val="none" w:sz="0" w:space="0" w:color="auto"/>
            <w:right w:val="none" w:sz="0" w:space="0" w:color="auto"/>
          </w:divBdr>
        </w:div>
        <w:div w:id="2065911282">
          <w:marLeft w:val="480"/>
          <w:marRight w:val="0"/>
          <w:marTop w:val="0"/>
          <w:marBottom w:val="0"/>
          <w:divBdr>
            <w:top w:val="none" w:sz="0" w:space="0" w:color="auto"/>
            <w:left w:val="none" w:sz="0" w:space="0" w:color="auto"/>
            <w:bottom w:val="none" w:sz="0" w:space="0" w:color="auto"/>
            <w:right w:val="none" w:sz="0" w:space="0" w:color="auto"/>
          </w:divBdr>
        </w:div>
        <w:div w:id="1572738310">
          <w:marLeft w:val="480"/>
          <w:marRight w:val="0"/>
          <w:marTop w:val="0"/>
          <w:marBottom w:val="0"/>
          <w:divBdr>
            <w:top w:val="none" w:sz="0" w:space="0" w:color="auto"/>
            <w:left w:val="none" w:sz="0" w:space="0" w:color="auto"/>
            <w:bottom w:val="none" w:sz="0" w:space="0" w:color="auto"/>
            <w:right w:val="none" w:sz="0" w:space="0" w:color="auto"/>
          </w:divBdr>
        </w:div>
        <w:div w:id="476843030">
          <w:marLeft w:val="480"/>
          <w:marRight w:val="0"/>
          <w:marTop w:val="0"/>
          <w:marBottom w:val="0"/>
          <w:divBdr>
            <w:top w:val="none" w:sz="0" w:space="0" w:color="auto"/>
            <w:left w:val="none" w:sz="0" w:space="0" w:color="auto"/>
            <w:bottom w:val="none" w:sz="0" w:space="0" w:color="auto"/>
            <w:right w:val="none" w:sz="0" w:space="0" w:color="auto"/>
          </w:divBdr>
        </w:div>
        <w:div w:id="762530277">
          <w:marLeft w:val="480"/>
          <w:marRight w:val="0"/>
          <w:marTop w:val="0"/>
          <w:marBottom w:val="0"/>
          <w:divBdr>
            <w:top w:val="none" w:sz="0" w:space="0" w:color="auto"/>
            <w:left w:val="none" w:sz="0" w:space="0" w:color="auto"/>
            <w:bottom w:val="none" w:sz="0" w:space="0" w:color="auto"/>
            <w:right w:val="none" w:sz="0" w:space="0" w:color="auto"/>
          </w:divBdr>
        </w:div>
        <w:div w:id="1733963151">
          <w:marLeft w:val="480"/>
          <w:marRight w:val="0"/>
          <w:marTop w:val="0"/>
          <w:marBottom w:val="0"/>
          <w:divBdr>
            <w:top w:val="none" w:sz="0" w:space="0" w:color="auto"/>
            <w:left w:val="none" w:sz="0" w:space="0" w:color="auto"/>
            <w:bottom w:val="none" w:sz="0" w:space="0" w:color="auto"/>
            <w:right w:val="none" w:sz="0" w:space="0" w:color="auto"/>
          </w:divBdr>
        </w:div>
      </w:divsChild>
    </w:div>
    <w:div w:id="1433672451">
      <w:bodyDiv w:val="1"/>
      <w:marLeft w:val="0"/>
      <w:marRight w:val="0"/>
      <w:marTop w:val="0"/>
      <w:marBottom w:val="0"/>
      <w:divBdr>
        <w:top w:val="none" w:sz="0" w:space="0" w:color="auto"/>
        <w:left w:val="none" w:sz="0" w:space="0" w:color="auto"/>
        <w:bottom w:val="none" w:sz="0" w:space="0" w:color="auto"/>
        <w:right w:val="none" w:sz="0" w:space="0" w:color="auto"/>
      </w:divBdr>
      <w:divsChild>
        <w:div w:id="605112338">
          <w:marLeft w:val="480"/>
          <w:marRight w:val="0"/>
          <w:marTop w:val="0"/>
          <w:marBottom w:val="0"/>
          <w:divBdr>
            <w:top w:val="none" w:sz="0" w:space="0" w:color="auto"/>
            <w:left w:val="none" w:sz="0" w:space="0" w:color="auto"/>
            <w:bottom w:val="none" w:sz="0" w:space="0" w:color="auto"/>
            <w:right w:val="none" w:sz="0" w:space="0" w:color="auto"/>
          </w:divBdr>
        </w:div>
        <w:div w:id="1710297022">
          <w:marLeft w:val="480"/>
          <w:marRight w:val="0"/>
          <w:marTop w:val="0"/>
          <w:marBottom w:val="0"/>
          <w:divBdr>
            <w:top w:val="none" w:sz="0" w:space="0" w:color="auto"/>
            <w:left w:val="none" w:sz="0" w:space="0" w:color="auto"/>
            <w:bottom w:val="none" w:sz="0" w:space="0" w:color="auto"/>
            <w:right w:val="none" w:sz="0" w:space="0" w:color="auto"/>
          </w:divBdr>
        </w:div>
        <w:div w:id="2014601003">
          <w:marLeft w:val="480"/>
          <w:marRight w:val="0"/>
          <w:marTop w:val="0"/>
          <w:marBottom w:val="0"/>
          <w:divBdr>
            <w:top w:val="none" w:sz="0" w:space="0" w:color="auto"/>
            <w:left w:val="none" w:sz="0" w:space="0" w:color="auto"/>
            <w:bottom w:val="none" w:sz="0" w:space="0" w:color="auto"/>
            <w:right w:val="none" w:sz="0" w:space="0" w:color="auto"/>
          </w:divBdr>
        </w:div>
        <w:div w:id="144512433">
          <w:marLeft w:val="480"/>
          <w:marRight w:val="0"/>
          <w:marTop w:val="0"/>
          <w:marBottom w:val="0"/>
          <w:divBdr>
            <w:top w:val="none" w:sz="0" w:space="0" w:color="auto"/>
            <w:left w:val="none" w:sz="0" w:space="0" w:color="auto"/>
            <w:bottom w:val="none" w:sz="0" w:space="0" w:color="auto"/>
            <w:right w:val="none" w:sz="0" w:space="0" w:color="auto"/>
          </w:divBdr>
        </w:div>
        <w:div w:id="929310576">
          <w:marLeft w:val="480"/>
          <w:marRight w:val="0"/>
          <w:marTop w:val="0"/>
          <w:marBottom w:val="0"/>
          <w:divBdr>
            <w:top w:val="none" w:sz="0" w:space="0" w:color="auto"/>
            <w:left w:val="none" w:sz="0" w:space="0" w:color="auto"/>
            <w:bottom w:val="none" w:sz="0" w:space="0" w:color="auto"/>
            <w:right w:val="none" w:sz="0" w:space="0" w:color="auto"/>
          </w:divBdr>
        </w:div>
        <w:div w:id="1949578186">
          <w:marLeft w:val="480"/>
          <w:marRight w:val="0"/>
          <w:marTop w:val="0"/>
          <w:marBottom w:val="0"/>
          <w:divBdr>
            <w:top w:val="none" w:sz="0" w:space="0" w:color="auto"/>
            <w:left w:val="none" w:sz="0" w:space="0" w:color="auto"/>
            <w:bottom w:val="none" w:sz="0" w:space="0" w:color="auto"/>
            <w:right w:val="none" w:sz="0" w:space="0" w:color="auto"/>
          </w:divBdr>
        </w:div>
        <w:div w:id="1520510505">
          <w:marLeft w:val="480"/>
          <w:marRight w:val="0"/>
          <w:marTop w:val="0"/>
          <w:marBottom w:val="0"/>
          <w:divBdr>
            <w:top w:val="none" w:sz="0" w:space="0" w:color="auto"/>
            <w:left w:val="none" w:sz="0" w:space="0" w:color="auto"/>
            <w:bottom w:val="none" w:sz="0" w:space="0" w:color="auto"/>
            <w:right w:val="none" w:sz="0" w:space="0" w:color="auto"/>
          </w:divBdr>
        </w:div>
        <w:div w:id="155532473">
          <w:marLeft w:val="480"/>
          <w:marRight w:val="0"/>
          <w:marTop w:val="0"/>
          <w:marBottom w:val="0"/>
          <w:divBdr>
            <w:top w:val="none" w:sz="0" w:space="0" w:color="auto"/>
            <w:left w:val="none" w:sz="0" w:space="0" w:color="auto"/>
            <w:bottom w:val="none" w:sz="0" w:space="0" w:color="auto"/>
            <w:right w:val="none" w:sz="0" w:space="0" w:color="auto"/>
          </w:divBdr>
        </w:div>
        <w:div w:id="622928658">
          <w:marLeft w:val="480"/>
          <w:marRight w:val="0"/>
          <w:marTop w:val="0"/>
          <w:marBottom w:val="0"/>
          <w:divBdr>
            <w:top w:val="none" w:sz="0" w:space="0" w:color="auto"/>
            <w:left w:val="none" w:sz="0" w:space="0" w:color="auto"/>
            <w:bottom w:val="none" w:sz="0" w:space="0" w:color="auto"/>
            <w:right w:val="none" w:sz="0" w:space="0" w:color="auto"/>
          </w:divBdr>
        </w:div>
        <w:div w:id="161117937">
          <w:marLeft w:val="480"/>
          <w:marRight w:val="0"/>
          <w:marTop w:val="0"/>
          <w:marBottom w:val="0"/>
          <w:divBdr>
            <w:top w:val="none" w:sz="0" w:space="0" w:color="auto"/>
            <w:left w:val="none" w:sz="0" w:space="0" w:color="auto"/>
            <w:bottom w:val="none" w:sz="0" w:space="0" w:color="auto"/>
            <w:right w:val="none" w:sz="0" w:space="0" w:color="auto"/>
          </w:divBdr>
        </w:div>
        <w:div w:id="558322465">
          <w:marLeft w:val="480"/>
          <w:marRight w:val="0"/>
          <w:marTop w:val="0"/>
          <w:marBottom w:val="0"/>
          <w:divBdr>
            <w:top w:val="none" w:sz="0" w:space="0" w:color="auto"/>
            <w:left w:val="none" w:sz="0" w:space="0" w:color="auto"/>
            <w:bottom w:val="none" w:sz="0" w:space="0" w:color="auto"/>
            <w:right w:val="none" w:sz="0" w:space="0" w:color="auto"/>
          </w:divBdr>
        </w:div>
        <w:div w:id="1143541742">
          <w:marLeft w:val="480"/>
          <w:marRight w:val="0"/>
          <w:marTop w:val="0"/>
          <w:marBottom w:val="0"/>
          <w:divBdr>
            <w:top w:val="none" w:sz="0" w:space="0" w:color="auto"/>
            <w:left w:val="none" w:sz="0" w:space="0" w:color="auto"/>
            <w:bottom w:val="none" w:sz="0" w:space="0" w:color="auto"/>
            <w:right w:val="none" w:sz="0" w:space="0" w:color="auto"/>
          </w:divBdr>
        </w:div>
        <w:div w:id="495152590">
          <w:marLeft w:val="480"/>
          <w:marRight w:val="0"/>
          <w:marTop w:val="0"/>
          <w:marBottom w:val="0"/>
          <w:divBdr>
            <w:top w:val="none" w:sz="0" w:space="0" w:color="auto"/>
            <w:left w:val="none" w:sz="0" w:space="0" w:color="auto"/>
            <w:bottom w:val="none" w:sz="0" w:space="0" w:color="auto"/>
            <w:right w:val="none" w:sz="0" w:space="0" w:color="auto"/>
          </w:divBdr>
        </w:div>
        <w:div w:id="806239179">
          <w:marLeft w:val="480"/>
          <w:marRight w:val="0"/>
          <w:marTop w:val="0"/>
          <w:marBottom w:val="0"/>
          <w:divBdr>
            <w:top w:val="none" w:sz="0" w:space="0" w:color="auto"/>
            <w:left w:val="none" w:sz="0" w:space="0" w:color="auto"/>
            <w:bottom w:val="none" w:sz="0" w:space="0" w:color="auto"/>
            <w:right w:val="none" w:sz="0" w:space="0" w:color="auto"/>
          </w:divBdr>
        </w:div>
        <w:div w:id="2083790811">
          <w:marLeft w:val="480"/>
          <w:marRight w:val="0"/>
          <w:marTop w:val="0"/>
          <w:marBottom w:val="0"/>
          <w:divBdr>
            <w:top w:val="none" w:sz="0" w:space="0" w:color="auto"/>
            <w:left w:val="none" w:sz="0" w:space="0" w:color="auto"/>
            <w:bottom w:val="none" w:sz="0" w:space="0" w:color="auto"/>
            <w:right w:val="none" w:sz="0" w:space="0" w:color="auto"/>
          </w:divBdr>
        </w:div>
        <w:div w:id="824391643">
          <w:marLeft w:val="480"/>
          <w:marRight w:val="0"/>
          <w:marTop w:val="0"/>
          <w:marBottom w:val="0"/>
          <w:divBdr>
            <w:top w:val="none" w:sz="0" w:space="0" w:color="auto"/>
            <w:left w:val="none" w:sz="0" w:space="0" w:color="auto"/>
            <w:bottom w:val="none" w:sz="0" w:space="0" w:color="auto"/>
            <w:right w:val="none" w:sz="0" w:space="0" w:color="auto"/>
          </w:divBdr>
        </w:div>
        <w:div w:id="1564368270">
          <w:marLeft w:val="480"/>
          <w:marRight w:val="0"/>
          <w:marTop w:val="0"/>
          <w:marBottom w:val="0"/>
          <w:divBdr>
            <w:top w:val="none" w:sz="0" w:space="0" w:color="auto"/>
            <w:left w:val="none" w:sz="0" w:space="0" w:color="auto"/>
            <w:bottom w:val="none" w:sz="0" w:space="0" w:color="auto"/>
            <w:right w:val="none" w:sz="0" w:space="0" w:color="auto"/>
          </w:divBdr>
        </w:div>
        <w:div w:id="597444595">
          <w:marLeft w:val="480"/>
          <w:marRight w:val="0"/>
          <w:marTop w:val="0"/>
          <w:marBottom w:val="0"/>
          <w:divBdr>
            <w:top w:val="none" w:sz="0" w:space="0" w:color="auto"/>
            <w:left w:val="none" w:sz="0" w:space="0" w:color="auto"/>
            <w:bottom w:val="none" w:sz="0" w:space="0" w:color="auto"/>
            <w:right w:val="none" w:sz="0" w:space="0" w:color="auto"/>
          </w:divBdr>
        </w:div>
        <w:div w:id="1237126798">
          <w:marLeft w:val="480"/>
          <w:marRight w:val="0"/>
          <w:marTop w:val="0"/>
          <w:marBottom w:val="0"/>
          <w:divBdr>
            <w:top w:val="none" w:sz="0" w:space="0" w:color="auto"/>
            <w:left w:val="none" w:sz="0" w:space="0" w:color="auto"/>
            <w:bottom w:val="none" w:sz="0" w:space="0" w:color="auto"/>
            <w:right w:val="none" w:sz="0" w:space="0" w:color="auto"/>
          </w:divBdr>
        </w:div>
        <w:div w:id="1453936099">
          <w:marLeft w:val="480"/>
          <w:marRight w:val="0"/>
          <w:marTop w:val="0"/>
          <w:marBottom w:val="0"/>
          <w:divBdr>
            <w:top w:val="none" w:sz="0" w:space="0" w:color="auto"/>
            <w:left w:val="none" w:sz="0" w:space="0" w:color="auto"/>
            <w:bottom w:val="none" w:sz="0" w:space="0" w:color="auto"/>
            <w:right w:val="none" w:sz="0" w:space="0" w:color="auto"/>
          </w:divBdr>
        </w:div>
        <w:div w:id="775249840">
          <w:marLeft w:val="480"/>
          <w:marRight w:val="0"/>
          <w:marTop w:val="0"/>
          <w:marBottom w:val="0"/>
          <w:divBdr>
            <w:top w:val="none" w:sz="0" w:space="0" w:color="auto"/>
            <w:left w:val="none" w:sz="0" w:space="0" w:color="auto"/>
            <w:bottom w:val="none" w:sz="0" w:space="0" w:color="auto"/>
            <w:right w:val="none" w:sz="0" w:space="0" w:color="auto"/>
          </w:divBdr>
        </w:div>
        <w:div w:id="184364866">
          <w:marLeft w:val="480"/>
          <w:marRight w:val="0"/>
          <w:marTop w:val="0"/>
          <w:marBottom w:val="0"/>
          <w:divBdr>
            <w:top w:val="none" w:sz="0" w:space="0" w:color="auto"/>
            <w:left w:val="none" w:sz="0" w:space="0" w:color="auto"/>
            <w:bottom w:val="none" w:sz="0" w:space="0" w:color="auto"/>
            <w:right w:val="none" w:sz="0" w:space="0" w:color="auto"/>
          </w:divBdr>
        </w:div>
        <w:div w:id="2049065168">
          <w:marLeft w:val="480"/>
          <w:marRight w:val="0"/>
          <w:marTop w:val="0"/>
          <w:marBottom w:val="0"/>
          <w:divBdr>
            <w:top w:val="none" w:sz="0" w:space="0" w:color="auto"/>
            <w:left w:val="none" w:sz="0" w:space="0" w:color="auto"/>
            <w:bottom w:val="none" w:sz="0" w:space="0" w:color="auto"/>
            <w:right w:val="none" w:sz="0" w:space="0" w:color="auto"/>
          </w:divBdr>
        </w:div>
        <w:div w:id="16547428">
          <w:marLeft w:val="480"/>
          <w:marRight w:val="0"/>
          <w:marTop w:val="0"/>
          <w:marBottom w:val="0"/>
          <w:divBdr>
            <w:top w:val="none" w:sz="0" w:space="0" w:color="auto"/>
            <w:left w:val="none" w:sz="0" w:space="0" w:color="auto"/>
            <w:bottom w:val="none" w:sz="0" w:space="0" w:color="auto"/>
            <w:right w:val="none" w:sz="0" w:space="0" w:color="auto"/>
          </w:divBdr>
        </w:div>
        <w:div w:id="2108231044">
          <w:marLeft w:val="480"/>
          <w:marRight w:val="0"/>
          <w:marTop w:val="0"/>
          <w:marBottom w:val="0"/>
          <w:divBdr>
            <w:top w:val="none" w:sz="0" w:space="0" w:color="auto"/>
            <w:left w:val="none" w:sz="0" w:space="0" w:color="auto"/>
            <w:bottom w:val="none" w:sz="0" w:space="0" w:color="auto"/>
            <w:right w:val="none" w:sz="0" w:space="0" w:color="auto"/>
          </w:divBdr>
        </w:div>
        <w:div w:id="373434606">
          <w:marLeft w:val="480"/>
          <w:marRight w:val="0"/>
          <w:marTop w:val="0"/>
          <w:marBottom w:val="0"/>
          <w:divBdr>
            <w:top w:val="none" w:sz="0" w:space="0" w:color="auto"/>
            <w:left w:val="none" w:sz="0" w:space="0" w:color="auto"/>
            <w:bottom w:val="none" w:sz="0" w:space="0" w:color="auto"/>
            <w:right w:val="none" w:sz="0" w:space="0" w:color="auto"/>
          </w:divBdr>
        </w:div>
        <w:div w:id="1028094793">
          <w:marLeft w:val="480"/>
          <w:marRight w:val="0"/>
          <w:marTop w:val="0"/>
          <w:marBottom w:val="0"/>
          <w:divBdr>
            <w:top w:val="none" w:sz="0" w:space="0" w:color="auto"/>
            <w:left w:val="none" w:sz="0" w:space="0" w:color="auto"/>
            <w:bottom w:val="none" w:sz="0" w:space="0" w:color="auto"/>
            <w:right w:val="none" w:sz="0" w:space="0" w:color="auto"/>
          </w:divBdr>
        </w:div>
        <w:div w:id="1448935627">
          <w:marLeft w:val="480"/>
          <w:marRight w:val="0"/>
          <w:marTop w:val="0"/>
          <w:marBottom w:val="0"/>
          <w:divBdr>
            <w:top w:val="none" w:sz="0" w:space="0" w:color="auto"/>
            <w:left w:val="none" w:sz="0" w:space="0" w:color="auto"/>
            <w:bottom w:val="none" w:sz="0" w:space="0" w:color="auto"/>
            <w:right w:val="none" w:sz="0" w:space="0" w:color="auto"/>
          </w:divBdr>
        </w:div>
        <w:div w:id="1707366886">
          <w:marLeft w:val="480"/>
          <w:marRight w:val="0"/>
          <w:marTop w:val="0"/>
          <w:marBottom w:val="0"/>
          <w:divBdr>
            <w:top w:val="none" w:sz="0" w:space="0" w:color="auto"/>
            <w:left w:val="none" w:sz="0" w:space="0" w:color="auto"/>
            <w:bottom w:val="none" w:sz="0" w:space="0" w:color="auto"/>
            <w:right w:val="none" w:sz="0" w:space="0" w:color="auto"/>
          </w:divBdr>
        </w:div>
        <w:div w:id="1838375660">
          <w:marLeft w:val="480"/>
          <w:marRight w:val="0"/>
          <w:marTop w:val="0"/>
          <w:marBottom w:val="0"/>
          <w:divBdr>
            <w:top w:val="none" w:sz="0" w:space="0" w:color="auto"/>
            <w:left w:val="none" w:sz="0" w:space="0" w:color="auto"/>
            <w:bottom w:val="none" w:sz="0" w:space="0" w:color="auto"/>
            <w:right w:val="none" w:sz="0" w:space="0" w:color="auto"/>
          </w:divBdr>
        </w:div>
        <w:div w:id="808281239">
          <w:marLeft w:val="480"/>
          <w:marRight w:val="0"/>
          <w:marTop w:val="0"/>
          <w:marBottom w:val="0"/>
          <w:divBdr>
            <w:top w:val="none" w:sz="0" w:space="0" w:color="auto"/>
            <w:left w:val="none" w:sz="0" w:space="0" w:color="auto"/>
            <w:bottom w:val="none" w:sz="0" w:space="0" w:color="auto"/>
            <w:right w:val="none" w:sz="0" w:space="0" w:color="auto"/>
          </w:divBdr>
        </w:div>
        <w:div w:id="267351359">
          <w:marLeft w:val="480"/>
          <w:marRight w:val="0"/>
          <w:marTop w:val="0"/>
          <w:marBottom w:val="0"/>
          <w:divBdr>
            <w:top w:val="none" w:sz="0" w:space="0" w:color="auto"/>
            <w:left w:val="none" w:sz="0" w:space="0" w:color="auto"/>
            <w:bottom w:val="none" w:sz="0" w:space="0" w:color="auto"/>
            <w:right w:val="none" w:sz="0" w:space="0" w:color="auto"/>
          </w:divBdr>
        </w:div>
        <w:div w:id="393625926">
          <w:marLeft w:val="480"/>
          <w:marRight w:val="0"/>
          <w:marTop w:val="0"/>
          <w:marBottom w:val="0"/>
          <w:divBdr>
            <w:top w:val="none" w:sz="0" w:space="0" w:color="auto"/>
            <w:left w:val="none" w:sz="0" w:space="0" w:color="auto"/>
            <w:bottom w:val="none" w:sz="0" w:space="0" w:color="auto"/>
            <w:right w:val="none" w:sz="0" w:space="0" w:color="auto"/>
          </w:divBdr>
        </w:div>
        <w:div w:id="901134663">
          <w:marLeft w:val="480"/>
          <w:marRight w:val="0"/>
          <w:marTop w:val="0"/>
          <w:marBottom w:val="0"/>
          <w:divBdr>
            <w:top w:val="none" w:sz="0" w:space="0" w:color="auto"/>
            <w:left w:val="none" w:sz="0" w:space="0" w:color="auto"/>
            <w:bottom w:val="none" w:sz="0" w:space="0" w:color="auto"/>
            <w:right w:val="none" w:sz="0" w:space="0" w:color="auto"/>
          </w:divBdr>
        </w:div>
        <w:div w:id="30543090">
          <w:marLeft w:val="480"/>
          <w:marRight w:val="0"/>
          <w:marTop w:val="0"/>
          <w:marBottom w:val="0"/>
          <w:divBdr>
            <w:top w:val="none" w:sz="0" w:space="0" w:color="auto"/>
            <w:left w:val="none" w:sz="0" w:space="0" w:color="auto"/>
            <w:bottom w:val="none" w:sz="0" w:space="0" w:color="auto"/>
            <w:right w:val="none" w:sz="0" w:space="0" w:color="auto"/>
          </w:divBdr>
        </w:div>
        <w:div w:id="1046946672">
          <w:marLeft w:val="480"/>
          <w:marRight w:val="0"/>
          <w:marTop w:val="0"/>
          <w:marBottom w:val="0"/>
          <w:divBdr>
            <w:top w:val="none" w:sz="0" w:space="0" w:color="auto"/>
            <w:left w:val="none" w:sz="0" w:space="0" w:color="auto"/>
            <w:bottom w:val="none" w:sz="0" w:space="0" w:color="auto"/>
            <w:right w:val="none" w:sz="0" w:space="0" w:color="auto"/>
          </w:divBdr>
        </w:div>
        <w:div w:id="511915723">
          <w:marLeft w:val="480"/>
          <w:marRight w:val="0"/>
          <w:marTop w:val="0"/>
          <w:marBottom w:val="0"/>
          <w:divBdr>
            <w:top w:val="none" w:sz="0" w:space="0" w:color="auto"/>
            <w:left w:val="none" w:sz="0" w:space="0" w:color="auto"/>
            <w:bottom w:val="none" w:sz="0" w:space="0" w:color="auto"/>
            <w:right w:val="none" w:sz="0" w:space="0" w:color="auto"/>
          </w:divBdr>
        </w:div>
        <w:div w:id="549609748">
          <w:marLeft w:val="480"/>
          <w:marRight w:val="0"/>
          <w:marTop w:val="0"/>
          <w:marBottom w:val="0"/>
          <w:divBdr>
            <w:top w:val="none" w:sz="0" w:space="0" w:color="auto"/>
            <w:left w:val="none" w:sz="0" w:space="0" w:color="auto"/>
            <w:bottom w:val="none" w:sz="0" w:space="0" w:color="auto"/>
            <w:right w:val="none" w:sz="0" w:space="0" w:color="auto"/>
          </w:divBdr>
        </w:div>
        <w:div w:id="1891115156">
          <w:marLeft w:val="480"/>
          <w:marRight w:val="0"/>
          <w:marTop w:val="0"/>
          <w:marBottom w:val="0"/>
          <w:divBdr>
            <w:top w:val="none" w:sz="0" w:space="0" w:color="auto"/>
            <w:left w:val="none" w:sz="0" w:space="0" w:color="auto"/>
            <w:bottom w:val="none" w:sz="0" w:space="0" w:color="auto"/>
            <w:right w:val="none" w:sz="0" w:space="0" w:color="auto"/>
          </w:divBdr>
        </w:div>
        <w:div w:id="1414349747">
          <w:marLeft w:val="480"/>
          <w:marRight w:val="0"/>
          <w:marTop w:val="0"/>
          <w:marBottom w:val="0"/>
          <w:divBdr>
            <w:top w:val="none" w:sz="0" w:space="0" w:color="auto"/>
            <w:left w:val="none" w:sz="0" w:space="0" w:color="auto"/>
            <w:bottom w:val="none" w:sz="0" w:space="0" w:color="auto"/>
            <w:right w:val="none" w:sz="0" w:space="0" w:color="auto"/>
          </w:divBdr>
        </w:div>
        <w:div w:id="1056009298">
          <w:marLeft w:val="480"/>
          <w:marRight w:val="0"/>
          <w:marTop w:val="0"/>
          <w:marBottom w:val="0"/>
          <w:divBdr>
            <w:top w:val="none" w:sz="0" w:space="0" w:color="auto"/>
            <w:left w:val="none" w:sz="0" w:space="0" w:color="auto"/>
            <w:bottom w:val="none" w:sz="0" w:space="0" w:color="auto"/>
            <w:right w:val="none" w:sz="0" w:space="0" w:color="auto"/>
          </w:divBdr>
        </w:div>
        <w:div w:id="772672133">
          <w:marLeft w:val="480"/>
          <w:marRight w:val="0"/>
          <w:marTop w:val="0"/>
          <w:marBottom w:val="0"/>
          <w:divBdr>
            <w:top w:val="none" w:sz="0" w:space="0" w:color="auto"/>
            <w:left w:val="none" w:sz="0" w:space="0" w:color="auto"/>
            <w:bottom w:val="none" w:sz="0" w:space="0" w:color="auto"/>
            <w:right w:val="none" w:sz="0" w:space="0" w:color="auto"/>
          </w:divBdr>
        </w:div>
        <w:div w:id="157498216">
          <w:marLeft w:val="480"/>
          <w:marRight w:val="0"/>
          <w:marTop w:val="0"/>
          <w:marBottom w:val="0"/>
          <w:divBdr>
            <w:top w:val="none" w:sz="0" w:space="0" w:color="auto"/>
            <w:left w:val="none" w:sz="0" w:space="0" w:color="auto"/>
            <w:bottom w:val="none" w:sz="0" w:space="0" w:color="auto"/>
            <w:right w:val="none" w:sz="0" w:space="0" w:color="auto"/>
          </w:divBdr>
        </w:div>
        <w:div w:id="488063254">
          <w:marLeft w:val="480"/>
          <w:marRight w:val="0"/>
          <w:marTop w:val="0"/>
          <w:marBottom w:val="0"/>
          <w:divBdr>
            <w:top w:val="none" w:sz="0" w:space="0" w:color="auto"/>
            <w:left w:val="none" w:sz="0" w:space="0" w:color="auto"/>
            <w:bottom w:val="none" w:sz="0" w:space="0" w:color="auto"/>
            <w:right w:val="none" w:sz="0" w:space="0" w:color="auto"/>
          </w:divBdr>
        </w:div>
        <w:div w:id="207038357">
          <w:marLeft w:val="480"/>
          <w:marRight w:val="0"/>
          <w:marTop w:val="0"/>
          <w:marBottom w:val="0"/>
          <w:divBdr>
            <w:top w:val="none" w:sz="0" w:space="0" w:color="auto"/>
            <w:left w:val="none" w:sz="0" w:space="0" w:color="auto"/>
            <w:bottom w:val="none" w:sz="0" w:space="0" w:color="auto"/>
            <w:right w:val="none" w:sz="0" w:space="0" w:color="auto"/>
          </w:divBdr>
        </w:div>
        <w:div w:id="99765238">
          <w:marLeft w:val="480"/>
          <w:marRight w:val="0"/>
          <w:marTop w:val="0"/>
          <w:marBottom w:val="0"/>
          <w:divBdr>
            <w:top w:val="none" w:sz="0" w:space="0" w:color="auto"/>
            <w:left w:val="none" w:sz="0" w:space="0" w:color="auto"/>
            <w:bottom w:val="none" w:sz="0" w:space="0" w:color="auto"/>
            <w:right w:val="none" w:sz="0" w:space="0" w:color="auto"/>
          </w:divBdr>
        </w:div>
        <w:div w:id="1176847393">
          <w:marLeft w:val="480"/>
          <w:marRight w:val="0"/>
          <w:marTop w:val="0"/>
          <w:marBottom w:val="0"/>
          <w:divBdr>
            <w:top w:val="none" w:sz="0" w:space="0" w:color="auto"/>
            <w:left w:val="none" w:sz="0" w:space="0" w:color="auto"/>
            <w:bottom w:val="none" w:sz="0" w:space="0" w:color="auto"/>
            <w:right w:val="none" w:sz="0" w:space="0" w:color="auto"/>
          </w:divBdr>
        </w:div>
        <w:div w:id="828791173">
          <w:marLeft w:val="480"/>
          <w:marRight w:val="0"/>
          <w:marTop w:val="0"/>
          <w:marBottom w:val="0"/>
          <w:divBdr>
            <w:top w:val="none" w:sz="0" w:space="0" w:color="auto"/>
            <w:left w:val="none" w:sz="0" w:space="0" w:color="auto"/>
            <w:bottom w:val="none" w:sz="0" w:space="0" w:color="auto"/>
            <w:right w:val="none" w:sz="0" w:space="0" w:color="auto"/>
          </w:divBdr>
        </w:div>
        <w:div w:id="1940215254">
          <w:marLeft w:val="480"/>
          <w:marRight w:val="0"/>
          <w:marTop w:val="0"/>
          <w:marBottom w:val="0"/>
          <w:divBdr>
            <w:top w:val="none" w:sz="0" w:space="0" w:color="auto"/>
            <w:left w:val="none" w:sz="0" w:space="0" w:color="auto"/>
            <w:bottom w:val="none" w:sz="0" w:space="0" w:color="auto"/>
            <w:right w:val="none" w:sz="0" w:space="0" w:color="auto"/>
          </w:divBdr>
        </w:div>
        <w:div w:id="320814527">
          <w:marLeft w:val="480"/>
          <w:marRight w:val="0"/>
          <w:marTop w:val="0"/>
          <w:marBottom w:val="0"/>
          <w:divBdr>
            <w:top w:val="none" w:sz="0" w:space="0" w:color="auto"/>
            <w:left w:val="none" w:sz="0" w:space="0" w:color="auto"/>
            <w:bottom w:val="none" w:sz="0" w:space="0" w:color="auto"/>
            <w:right w:val="none" w:sz="0" w:space="0" w:color="auto"/>
          </w:divBdr>
        </w:div>
        <w:div w:id="1408260019">
          <w:marLeft w:val="480"/>
          <w:marRight w:val="0"/>
          <w:marTop w:val="0"/>
          <w:marBottom w:val="0"/>
          <w:divBdr>
            <w:top w:val="none" w:sz="0" w:space="0" w:color="auto"/>
            <w:left w:val="none" w:sz="0" w:space="0" w:color="auto"/>
            <w:bottom w:val="none" w:sz="0" w:space="0" w:color="auto"/>
            <w:right w:val="none" w:sz="0" w:space="0" w:color="auto"/>
          </w:divBdr>
        </w:div>
        <w:div w:id="147021816">
          <w:marLeft w:val="480"/>
          <w:marRight w:val="0"/>
          <w:marTop w:val="0"/>
          <w:marBottom w:val="0"/>
          <w:divBdr>
            <w:top w:val="none" w:sz="0" w:space="0" w:color="auto"/>
            <w:left w:val="none" w:sz="0" w:space="0" w:color="auto"/>
            <w:bottom w:val="none" w:sz="0" w:space="0" w:color="auto"/>
            <w:right w:val="none" w:sz="0" w:space="0" w:color="auto"/>
          </w:divBdr>
        </w:div>
        <w:div w:id="1561280622">
          <w:marLeft w:val="480"/>
          <w:marRight w:val="0"/>
          <w:marTop w:val="0"/>
          <w:marBottom w:val="0"/>
          <w:divBdr>
            <w:top w:val="none" w:sz="0" w:space="0" w:color="auto"/>
            <w:left w:val="none" w:sz="0" w:space="0" w:color="auto"/>
            <w:bottom w:val="none" w:sz="0" w:space="0" w:color="auto"/>
            <w:right w:val="none" w:sz="0" w:space="0" w:color="auto"/>
          </w:divBdr>
        </w:div>
        <w:div w:id="1351879402">
          <w:marLeft w:val="480"/>
          <w:marRight w:val="0"/>
          <w:marTop w:val="0"/>
          <w:marBottom w:val="0"/>
          <w:divBdr>
            <w:top w:val="none" w:sz="0" w:space="0" w:color="auto"/>
            <w:left w:val="none" w:sz="0" w:space="0" w:color="auto"/>
            <w:bottom w:val="none" w:sz="0" w:space="0" w:color="auto"/>
            <w:right w:val="none" w:sz="0" w:space="0" w:color="auto"/>
          </w:divBdr>
        </w:div>
        <w:div w:id="874077059">
          <w:marLeft w:val="480"/>
          <w:marRight w:val="0"/>
          <w:marTop w:val="0"/>
          <w:marBottom w:val="0"/>
          <w:divBdr>
            <w:top w:val="none" w:sz="0" w:space="0" w:color="auto"/>
            <w:left w:val="none" w:sz="0" w:space="0" w:color="auto"/>
            <w:bottom w:val="none" w:sz="0" w:space="0" w:color="auto"/>
            <w:right w:val="none" w:sz="0" w:space="0" w:color="auto"/>
          </w:divBdr>
        </w:div>
      </w:divsChild>
    </w:div>
    <w:div w:id="1438866335">
      <w:bodyDiv w:val="1"/>
      <w:marLeft w:val="0"/>
      <w:marRight w:val="0"/>
      <w:marTop w:val="0"/>
      <w:marBottom w:val="0"/>
      <w:divBdr>
        <w:top w:val="none" w:sz="0" w:space="0" w:color="auto"/>
        <w:left w:val="none" w:sz="0" w:space="0" w:color="auto"/>
        <w:bottom w:val="none" w:sz="0" w:space="0" w:color="auto"/>
        <w:right w:val="none" w:sz="0" w:space="0" w:color="auto"/>
      </w:divBdr>
      <w:divsChild>
        <w:div w:id="438456290">
          <w:marLeft w:val="640"/>
          <w:marRight w:val="0"/>
          <w:marTop w:val="0"/>
          <w:marBottom w:val="0"/>
          <w:divBdr>
            <w:top w:val="none" w:sz="0" w:space="0" w:color="auto"/>
            <w:left w:val="none" w:sz="0" w:space="0" w:color="auto"/>
            <w:bottom w:val="none" w:sz="0" w:space="0" w:color="auto"/>
            <w:right w:val="none" w:sz="0" w:space="0" w:color="auto"/>
          </w:divBdr>
        </w:div>
        <w:div w:id="1028944680">
          <w:marLeft w:val="640"/>
          <w:marRight w:val="0"/>
          <w:marTop w:val="0"/>
          <w:marBottom w:val="0"/>
          <w:divBdr>
            <w:top w:val="none" w:sz="0" w:space="0" w:color="auto"/>
            <w:left w:val="none" w:sz="0" w:space="0" w:color="auto"/>
            <w:bottom w:val="none" w:sz="0" w:space="0" w:color="auto"/>
            <w:right w:val="none" w:sz="0" w:space="0" w:color="auto"/>
          </w:divBdr>
        </w:div>
        <w:div w:id="1575358240">
          <w:marLeft w:val="640"/>
          <w:marRight w:val="0"/>
          <w:marTop w:val="0"/>
          <w:marBottom w:val="0"/>
          <w:divBdr>
            <w:top w:val="none" w:sz="0" w:space="0" w:color="auto"/>
            <w:left w:val="none" w:sz="0" w:space="0" w:color="auto"/>
            <w:bottom w:val="none" w:sz="0" w:space="0" w:color="auto"/>
            <w:right w:val="none" w:sz="0" w:space="0" w:color="auto"/>
          </w:divBdr>
        </w:div>
        <w:div w:id="1136873267">
          <w:marLeft w:val="640"/>
          <w:marRight w:val="0"/>
          <w:marTop w:val="0"/>
          <w:marBottom w:val="0"/>
          <w:divBdr>
            <w:top w:val="none" w:sz="0" w:space="0" w:color="auto"/>
            <w:left w:val="none" w:sz="0" w:space="0" w:color="auto"/>
            <w:bottom w:val="none" w:sz="0" w:space="0" w:color="auto"/>
            <w:right w:val="none" w:sz="0" w:space="0" w:color="auto"/>
          </w:divBdr>
        </w:div>
        <w:div w:id="1882329071">
          <w:marLeft w:val="640"/>
          <w:marRight w:val="0"/>
          <w:marTop w:val="0"/>
          <w:marBottom w:val="0"/>
          <w:divBdr>
            <w:top w:val="none" w:sz="0" w:space="0" w:color="auto"/>
            <w:left w:val="none" w:sz="0" w:space="0" w:color="auto"/>
            <w:bottom w:val="none" w:sz="0" w:space="0" w:color="auto"/>
            <w:right w:val="none" w:sz="0" w:space="0" w:color="auto"/>
          </w:divBdr>
        </w:div>
        <w:div w:id="1053307437">
          <w:marLeft w:val="640"/>
          <w:marRight w:val="0"/>
          <w:marTop w:val="0"/>
          <w:marBottom w:val="0"/>
          <w:divBdr>
            <w:top w:val="none" w:sz="0" w:space="0" w:color="auto"/>
            <w:left w:val="none" w:sz="0" w:space="0" w:color="auto"/>
            <w:bottom w:val="none" w:sz="0" w:space="0" w:color="auto"/>
            <w:right w:val="none" w:sz="0" w:space="0" w:color="auto"/>
          </w:divBdr>
        </w:div>
        <w:div w:id="2068991001">
          <w:marLeft w:val="640"/>
          <w:marRight w:val="0"/>
          <w:marTop w:val="0"/>
          <w:marBottom w:val="0"/>
          <w:divBdr>
            <w:top w:val="none" w:sz="0" w:space="0" w:color="auto"/>
            <w:left w:val="none" w:sz="0" w:space="0" w:color="auto"/>
            <w:bottom w:val="none" w:sz="0" w:space="0" w:color="auto"/>
            <w:right w:val="none" w:sz="0" w:space="0" w:color="auto"/>
          </w:divBdr>
        </w:div>
        <w:div w:id="1782454035">
          <w:marLeft w:val="640"/>
          <w:marRight w:val="0"/>
          <w:marTop w:val="0"/>
          <w:marBottom w:val="0"/>
          <w:divBdr>
            <w:top w:val="none" w:sz="0" w:space="0" w:color="auto"/>
            <w:left w:val="none" w:sz="0" w:space="0" w:color="auto"/>
            <w:bottom w:val="none" w:sz="0" w:space="0" w:color="auto"/>
            <w:right w:val="none" w:sz="0" w:space="0" w:color="auto"/>
          </w:divBdr>
        </w:div>
        <w:div w:id="942035298">
          <w:marLeft w:val="640"/>
          <w:marRight w:val="0"/>
          <w:marTop w:val="0"/>
          <w:marBottom w:val="0"/>
          <w:divBdr>
            <w:top w:val="none" w:sz="0" w:space="0" w:color="auto"/>
            <w:left w:val="none" w:sz="0" w:space="0" w:color="auto"/>
            <w:bottom w:val="none" w:sz="0" w:space="0" w:color="auto"/>
            <w:right w:val="none" w:sz="0" w:space="0" w:color="auto"/>
          </w:divBdr>
        </w:div>
        <w:div w:id="753626888">
          <w:marLeft w:val="640"/>
          <w:marRight w:val="0"/>
          <w:marTop w:val="0"/>
          <w:marBottom w:val="0"/>
          <w:divBdr>
            <w:top w:val="none" w:sz="0" w:space="0" w:color="auto"/>
            <w:left w:val="none" w:sz="0" w:space="0" w:color="auto"/>
            <w:bottom w:val="none" w:sz="0" w:space="0" w:color="auto"/>
            <w:right w:val="none" w:sz="0" w:space="0" w:color="auto"/>
          </w:divBdr>
        </w:div>
        <w:div w:id="991060272">
          <w:marLeft w:val="640"/>
          <w:marRight w:val="0"/>
          <w:marTop w:val="0"/>
          <w:marBottom w:val="0"/>
          <w:divBdr>
            <w:top w:val="none" w:sz="0" w:space="0" w:color="auto"/>
            <w:left w:val="none" w:sz="0" w:space="0" w:color="auto"/>
            <w:bottom w:val="none" w:sz="0" w:space="0" w:color="auto"/>
            <w:right w:val="none" w:sz="0" w:space="0" w:color="auto"/>
          </w:divBdr>
        </w:div>
        <w:div w:id="119228836">
          <w:marLeft w:val="640"/>
          <w:marRight w:val="0"/>
          <w:marTop w:val="0"/>
          <w:marBottom w:val="0"/>
          <w:divBdr>
            <w:top w:val="none" w:sz="0" w:space="0" w:color="auto"/>
            <w:left w:val="none" w:sz="0" w:space="0" w:color="auto"/>
            <w:bottom w:val="none" w:sz="0" w:space="0" w:color="auto"/>
            <w:right w:val="none" w:sz="0" w:space="0" w:color="auto"/>
          </w:divBdr>
        </w:div>
        <w:div w:id="721441449">
          <w:marLeft w:val="640"/>
          <w:marRight w:val="0"/>
          <w:marTop w:val="0"/>
          <w:marBottom w:val="0"/>
          <w:divBdr>
            <w:top w:val="none" w:sz="0" w:space="0" w:color="auto"/>
            <w:left w:val="none" w:sz="0" w:space="0" w:color="auto"/>
            <w:bottom w:val="none" w:sz="0" w:space="0" w:color="auto"/>
            <w:right w:val="none" w:sz="0" w:space="0" w:color="auto"/>
          </w:divBdr>
        </w:div>
        <w:div w:id="1174959301">
          <w:marLeft w:val="640"/>
          <w:marRight w:val="0"/>
          <w:marTop w:val="0"/>
          <w:marBottom w:val="0"/>
          <w:divBdr>
            <w:top w:val="none" w:sz="0" w:space="0" w:color="auto"/>
            <w:left w:val="none" w:sz="0" w:space="0" w:color="auto"/>
            <w:bottom w:val="none" w:sz="0" w:space="0" w:color="auto"/>
            <w:right w:val="none" w:sz="0" w:space="0" w:color="auto"/>
          </w:divBdr>
        </w:div>
        <w:div w:id="1099791061">
          <w:marLeft w:val="640"/>
          <w:marRight w:val="0"/>
          <w:marTop w:val="0"/>
          <w:marBottom w:val="0"/>
          <w:divBdr>
            <w:top w:val="none" w:sz="0" w:space="0" w:color="auto"/>
            <w:left w:val="none" w:sz="0" w:space="0" w:color="auto"/>
            <w:bottom w:val="none" w:sz="0" w:space="0" w:color="auto"/>
            <w:right w:val="none" w:sz="0" w:space="0" w:color="auto"/>
          </w:divBdr>
        </w:div>
        <w:div w:id="1892182461">
          <w:marLeft w:val="640"/>
          <w:marRight w:val="0"/>
          <w:marTop w:val="0"/>
          <w:marBottom w:val="0"/>
          <w:divBdr>
            <w:top w:val="none" w:sz="0" w:space="0" w:color="auto"/>
            <w:left w:val="none" w:sz="0" w:space="0" w:color="auto"/>
            <w:bottom w:val="none" w:sz="0" w:space="0" w:color="auto"/>
            <w:right w:val="none" w:sz="0" w:space="0" w:color="auto"/>
          </w:divBdr>
        </w:div>
        <w:div w:id="424963554">
          <w:marLeft w:val="640"/>
          <w:marRight w:val="0"/>
          <w:marTop w:val="0"/>
          <w:marBottom w:val="0"/>
          <w:divBdr>
            <w:top w:val="none" w:sz="0" w:space="0" w:color="auto"/>
            <w:left w:val="none" w:sz="0" w:space="0" w:color="auto"/>
            <w:bottom w:val="none" w:sz="0" w:space="0" w:color="auto"/>
            <w:right w:val="none" w:sz="0" w:space="0" w:color="auto"/>
          </w:divBdr>
        </w:div>
        <w:div w:id="631402103">
          <w:marLeft w:val="640"/>
          <w:marRight w:val="0"/>
          <w:marTop w:val="0"/>
          <w:marBottom w:val="0"/>
          <w:divBdr>
            <w:top w:val="none" w:sz="0" w:space="0" w:color="auto"/>
            <w:left w:val="none" w:sz="0" w:space="0" w:color="auto"/>
            <w:bottom w:val="none" w:sz="0" w:space="0" w:color="auto"/>
            <w:right w:val="none" w:sz="0" w:space="0" w:color="auto"/>
          </w:divBdr>
        </w:div>
        <w:div w:id="1770276137">
          <w:marLeft w:val="640"/>
          <w:marRight w:val="0"/>
          <w:marTop w:val="0"/>
          <w:marBottom w:val="0"/>
          <w:divBdr>
            <w:top w:val="none" w:sz="0" w:space="0" w:color="auto"/>
            <w:left w:val="none" w:sz="0" w:space="0" w:color="auto"/>
            <w:bottom w:val="none" w:sz="0" w:space="0" w:color="auto"/>
            <w:right w:val="none" w:sz="0" w:space="0" w:color="auto"/>
          </w:divBdr>
        </w:div>
        <w:div w:id="1430269838">
          <w:marLeft w:val="640"/>
          <w:marRight w:val="0"/>
          <w:marTop w:val="0"/>
          <w:marBottom w:val="0"/>
          <w:divBdr>
            <w:top w:val="none" w:sz="0" w:space="0" w:color="auto"/>
            <w:left w:val="none" w:sz="0" w:space="0" w:color="auto"/>
            <w:bottom w:val="none" w:sz="0" w:space="0" w:color="auto"/>
            <w:right w:val="none" w:sz="0" w:space="0" w:color="auto"/>
          </w:divBdr>
        </w:div>
        <w:div w:id="1600219657">
          <w:marLeft w:val="640"/>
          <w:marRight w:val="0"/>
          <w:marTop w:val="0"/>
          <w:marBottom w:val="0"/>
          <w:divBdr>
            <w:top w:val="none" w:sz="0" w:space="0" w:color="auto"/>
            <w:left w:val="none" w:sz="0" w:space="0" w:color="auto"/>
            <w:bottom w:val="none" w:sz="0" w:space="0" w:color="auto"/>
            <w:right w:val="none" w:sz="0" w:space="0" w:color="auto"/>
          </w:divBdr>
        </w:div>
        <w:div w:id="2117746483">
          <w:marLeft w:val="640"/>
          <w:marRight w:val="0"/>
          <w:marTop w:val="0"/>
          <w:marBottom w:val="0"/>
          <w:divBdr>
            <w:top w:val="none" w:sz="0" w:space="0" w:color="auto"/>
            <w:left w:val="none" w:sz="0" w:space="0" w:color="auto"/>
            <w:bottom w:val="none" w:sz="0" w:space="0" w:color="auto"/>
            <w:right w:val="none" w:sz="0" w:space="0" w:color="auto"/>
          </w:divBdr>
        </w:div>
        <w:div w:id="448356936">
          <w:marLeft w:val="640"/>
          <w:marRight w:val="0"/>
          <w:marTop w:val="0"/>
          <w:marBottom w:val="0"/>
          <w:divBdr>
            <w:top w:val="none" w:sz="0" w:space="0" w:color="auto"/>
            <w:left w:val="none" w:sz="0" w:space="0" w:color="auto"/>
            <w:bottom w:val="none" w:sz="0" w:space="0" w:color="auto"/>
            <w:right w:val="none" w:sz="0" w:space="0" w:color="auto"/>
          </w:divBdr>
        </w:div>
        <w:div w:id="359084825">
          <w:marLeft w:val="640"/>
          <w:marRight w:val="0"/>
          <w:marTop w:val="0"/>
          <w:marBottom w:val="0"/>
          <w:divBdr>
            <w:top w:val="none" w:sz="0" w:space="0" w:color="auto"/>
            <w:left w:val="none" w:sz="0" w:space="0" w:color="auto"/>
            <w:bottom w:val="none" w:sz="0" w:space="0" w:color="auto"/>
            <w:right w:val="none" w:sz="0" w:space="0" w:color="auto"/>
          </w:divBdr>
        </w:div>
        <w:div w:id="1735273384">
          <w:marLeft w:val="640"/>
          <w:marRight w:val="0"/>
          <w:marTop w:val="0"/>
          <w:marBottom w:val="0"/>
          <w:divBdr>
            <w:top w:val="none" w:sz="0" w:space="0" w:color="auto"/>
            <w:left w:val="none" w:sz="0" w:space="0" w:color="auto"/>
            <w:bottom w:val="none" w:sz="0" w:space="0" w:color="auto"/>
            <w:right w:val="none" w:sz="0" w:space="0" w:color="auto"/>
          </w:divBdr>
        </w:div>
        <w:div w:id="1848255136">
          <w:marLeft w:val="640"/>
          <w:marRight w:val="0"/>
          <w:marTop w:val="0"/>
          <w:marBottom w:val="0"/>
          <w:divBdr>
            <w:top w:val="none" w:sz="0" w:space="0" w:color="auto"/>
            <w:left w:val="none" w:sz="0" w:space="0" w:color="auto"/>
            <w:bottom w:val="none" w:sz="0" w:space="0" w:color="auto"/>
            <w:right w:val="none" w:sz="0" w:space="0" w:color="auto"/>
          </w:divBdr>
        </w:div>
        <w:div w:id="1684822761">
          <w:marLeft w:val="640"/>
          <w:marRight w:val="0"/>
          <w:marTop w:val="0"/>
          <w:marBottom w:val="0"/>
          <w:divBdr>
            <w:top w:val="none" w:sz="0" w:space="0" w:color="auto"/>
            <w:left w:val="none" w:sz="0" w:space="0" w:color="auto"/>
            <w:bottom w:val="none" w:sz="0" w:space="0" w:color="auto"/>
            <w:right w:val="none" w:sz="0" w:space="0" w:color="auto"/>
          </w:divBdr>
        </w:div>
        <w:div w:id="1288582692">
          <w:marLeft w:val="640"/>
          <w:marRight w:val="0"/>
          <w:marTop w:val="0"/>
          <w:marBottom w:val="0"/>
          <w:divBdr>
            <w:top w:val="none" w:sz="0" w:space="0" w:color="auto"/>
            <w:left w:val="none" w:sz="0" w:space="0" w:color="auto"/>
            <w:bottom w:val="none" w:sz="0" w:space="0" w:color="auto"/>
            <w:right w:val="none" w:sz="0" w:space="0" w:color="auto"/>
          </w:divBdr>
        </w:div>
        <w:div w:id="269289247">
          <w:marLeft w:val="640"/>
          <w:marRight w:val="0"/>
          <w:marTop w:val="0"/>
          <w:marBottom w:val="0"/>
          <w:divBdr>
            <w:top w:val="none" w:sz="0" w:space="0" w:color="auto"/>
            <w:left w:val="none" w:sz="0" w:space="0" w:color="auto"/>
            <w:bottom w:val="none" w:sz="0" w:space="0" w:color="auto"/>
            <w:right w:val="none" w:sz="0" w:space="0" w:color="auto"/>
          </w:divBdr>
        </w:div>
        <w:div w:id="1096049348">
          <w:marLeft w:val="640"/>
          <w:marRight w:val="0"/>
          <w:marTop w:val="0"/>
          <w:marBottom w:val="0"/>
          <w:divBdr>
            <w:top w:val="none" w:sz="0" w:space="0" w:color="auto"/>
            <w:left w:val="none" w:sz="0" w:space="0" w:color="auto"/>
            <w:bottom w:val="none" w:sz="0" w:space="0" w:color="auto"/>
            <w:right w:val="none" w:sz="0" w:space="0" w:color="auto"/>
          </w:divBdr>
        </w:div>
        <w:div w:id="724649222">
          <w:marLeft w:val="640"/>
          <w:marRight w:val="0"/>
          <w:marTop w:val="0"/>
          <w:marBottom w:val="0"/>
          <w:divBdr>
            <w:top w:val="none" w:sz="0" w:space="0" w:color="auto"/>
            <w:left w:val="none" w:sz="0" w:space="0" w:color="auto"/>
            <w:bottom w:val="none" w:sz="0" w:space="0" w:color="auto"/>
            <w:right w:val="none" w:sz="0" w:space="0" w:color="auto"/>
          </w:divBdr>
        </w:div>
        <w:div w:id="477108466">
          <w:marLeft w:val="640"/>
          <w:marRight w:val="0"/>
          <w:marTop w:val="0"/>
          <w:marBottom w:val="0"/>
          <w:divBdr>
            <w:top w:val="none" w:sz="0" w:space="0" w:color="auto"/>
            <w:left w:val="none" w:sz="0" w:space="0" w:color="auto"/>
            <w:bottom w:val="none" w:sz="0" w:space="0" w:color="auto"/>
            <w:right w:val="none" w:sz="0" w:space="0" w:color="auto"/>
          </w:divBdr>
        </w:div>
        <w:div w:id="335620572">
          <w:marLeft w:val="640"/>
          <w:marRight w:val="0"/>
          <w:marTop w:val="0"/>
          <w:marBottom w:val="0"/>
          <w:divBdr>
            <w:top w:val="none" w:sz="0" w:space="0" w:color="auto"/>
            <w:left w:val="none" w:sz="0" w:space="0" w:color="auto"/>
            <w:bottom w:val="none" w:sz="0" w:space="0" w:color="auto"/>
            <w:right w:val="none" w:sz="0" w:space="0" w:color="auto"/>
          </w:divBdr>
        </w:div>
        <w:div w:id="1869640590">
          <w:marLeft w:val="640"/>
          <w:marRight w:val="0"/>
          <w:marTop w:val="0"/>
          <w:marBottom w:val="0"/>
          <w:divBdr>
            <w:top w:val="none" w:sz="0" w:space="0" w:color="auto"/>
            <w:left w:val="none" w:sz="0" w:space="0" w:color="auto"/>
            <w:bottom w:val="none" w:sz="0" w:space="0" w:color="auto"/>
            <w:right w:val="none" w:sz="0" w:space="0" w:color="auto"/>
          </w:divBdr>
        </w:div>
        <w:div w:id="972979292">
          <w:marLeft w:val="640"/>
          <w:marRight w:val="0"/>
          <w:marTop w:val="0"/>
          <w:marBottom w:val="0"/>
          <w:divBdr>
            <w:top w:val="none" w:sz="0" w:space="0" w:color="auto"/>
            <w:left w:val="none" w:sz="0" w:space="0" w:color="auto"/>
            <w:bottom w:val="none" w:sz="0" w:space="0" w:color="auto"/>
            <w:right w:val="none" w:sz="0" w:space="0" w:color="auto"/>
          </w:divBdr>
        </w:div>
        <w:div w:id="131678623">
          <w:marLeft w:val="640"/>
          <w:marRight w:val="0"/>
          <w:marTop w:val="0"/>
          <w:marBottom w:val="0"/>
          <w:divBdr>
            <w:top w:val="none" w:sz="0" w:space="0" w:color="auto"/>
            <w:left w:val="none" w:sz="0" w:space="0" w:color="auto"/>
            <w:bottom w:val="none" w:sz="0" w:space="0" w:color="auto"/>
            <w:right w:val="none" w:sz="0" w:space="0" w:color="auto"/>
          </w:divBdr>
        </w:div>
        <w:div w:id="429474557">
          <w:marLeft w:val="640"/>
          <w:marRight w:val="0"/>
          <w:marTop w:val="0"/>
          <w:marBottom w:val="0"/>
          <w:divBdr>
            <w:top w:val="none" w:sz="0" w:space="0" w:color="auto"/>
            <w:left w:val="none" w:sz="0" w:space="0" w:color="auto"/>
            <w:bottom w:val="none" w:sz="0" w:space="0" w:color="auto"/>
            <w:right w:val="none" w:sz="0" w:space="0" w:color="auto"/>
          </w:divBdr>
        </w:div>
        <w:div w:id="317002723">
          <w:marLeft w:val="640"/>
          <w:marRight w:val="0"/>
          <w:marTop w:val="0"/>
          <w:marBottom w:val="0"/>
          <w:divBdr>
            <w:top w:val="none" w:sz="0" w:space="0" w:color="auto"/>
            <w:left w:val="none" w:sz="0" w:space="0" w:color="auto"/>
            <w:bottom w:val="none" w:sz="0" w:space="0" w:color="auto"/>
            <w:right w:val="none" w:sz="0" w:space="0" w:color="auto"/>
          </w:divBdr>
        </w:div>
        <w:div w:id="44958562">
          <w:marLeft w:val="640"/>
          <w:marRight w:val="0"/>
          <w:marTop w:val="0"/>
          <w:marBottom w:val="0"/>
          <w:divBdr>
            <w:top w:val="none" w:sz="0" w:space="0" w:color="auto"/>
            <w:left w:val="none" w:sz="0" w:space="0" w:color="auto"/>
            <w:bottom w:val="none" w:sz="0" w:space="0" w:color="auto"/>
            <w:right w:val="none" w:sz="0" w:space="0" w:color="auto"/>
          </w:divBdr>
        </w:div>
        <w:div w:id="1281185335">
          <w:marLeft w:val="640"/>
          <w:marRight w:val="0"/>
          <w:marTop w:val="0"/>
          <w:marBottom w:val="0"/>
          <w:divBdr>
            <w:top w:val="none" w:sz="0" w:space="0" w:color="auto"/>
            <w:left w:val="none" w:sz="0" w:space="0" w:color="auto"/>
            <w:bottom w:val="none" w:sz="0" w:space="0" w:color="auto"/>
            <w:right w:val="none" w:sz="0" w:space="0" w:color="auto"/>
          </w:divBdr>
        </w:div>
        <w:div w:id="463935971">
          <w:marLeft w:val="640"/>
          <w:marRight w:val="0"/>
          <w:marTop w:val="0"/>
          <w:marBottom w:val="0"/>
          <w:divBdr>
            <w:top w:val="none" w:sz="0" w:space="0" w:color="auto"/>
            <w:left w:val="none" w:sz="0" w:space="0" w:color="auto"/>
            <w:bottom w:val="none" w:sz="0" w:space="0" w:color="auto"/>
            <w:right w:val="none" w:sz="0" w:space="0" w:color="auto"/>
          </w:divBdr>
        </w:div>
        <w:div w:id="982853026">
          <w:marLeft w:val="640"/>
          <w:marRight w:val="0"/>
          <w:marTop w:val="0"/>
          <w:marBottom w:val="0"/>
          <w:divBdr>
            <w:top w:val="none" w:sz="0" w:space="0" w:color="auto"/>
            <w:left w:val="none" w:sz="0" w:space="0" w:color="auto"/>
            <w:bottom w:val="none" w:sz="0" w:space="0" w:color="auto"/>
            <w:right w:val="none" w:sz="0" w:space="0" w:color="auto"/>
          </w:divBdr>
        </w:div>
        <w:div w:id="1070424335">
          <w:marLeft w:val="640"/>
          <w:marRight w:val="0"/>
          <w:marTop w:val="0"/>
          <w:marBottom w:val="0"/>
          <w:divBdr>
            <w:top w:val="none" w:sz="0" w:space="0" w:color="auto"/>
            <w:left w:val="none" w:sz="0" w:space="0" w:color="auto"/>
            <w:bottom w:val="none" w:sz="0" w:space="0" w:color="auto"/>
            <w:right w:val="none" w:sz="0" w:space="0" w:color="auto"/>
          </w:divBdr>
        </w:div>
        <w:div w:id="758673725">
          <w:marLeft w:val="640"/>
          <w:marRight w:val="0"/>
          <w:marTop w:val="0"/>
          <w:marBottom w:val="0"/>
          <w:divBdr>
            <w:top w:val="none" w:sz="0" w:space="0" w:color="auto"/>
            <w:left w:val="none" w:sz="0" w:space="0" w:color="auto"/>
            <w:bottom w:val="none" w:sz="0" w:space="0" w:color="auto"/>
            <w:right w:val="none" w:sz="0" w:space="0" w:color="auto"/>
          </w:divBdr>
        </w:div>
        <w:div w:id="1575318291">
          <w:marLeft w:val="640"/>
          <w:marRight w:val="0"/>
          <w:marTop w:val="0"/>
          <w:marBottom w:val="0"/>
          <w:divBdr>
            <w:top w:val="none" w:sz="0" w:space="0" w:color="auto"/>
            <w:left w:val="none" w:sz="0" w:space="0" w:color="auto"/>
            <w:bottom w:val="none" w:sz="0" w:space="0" w:color="auto"/>
            <w:right w:val="none" w:sz="0" w:space="0" w:color="auto"/>
          </w:divBdr>
        </w:div>
        <w:div w:id="1311129203">
          <w:marLeft w:val="640"/>
          <w:marRight w:val="0"/>
          <w:marTop w:val="0"/>
          <w:marBottom w:val="0"/>
          <w:divBdr>
            <w:top w:val="none" w:sz="0" w:space="0" w:color="auto"/>
            <w:left w:val="none" w:sz="0" w:space="0" w:color="auto"/>
            <w:bottom w:val="none" w:sz="0" w:space="0" w:color="auto"/>
            <w:right w:val="none" w:sz="0" w:space="0" w:color="auto"/>
          </w:divBdr>
        </w:div>
        <w:div w:id="1689525086">
          <w:marLeft w:val="640"/>
          <w:marRight w:val="0"/>
          <w:marTop w:val="0"/>
          <w:marBottom w:val="0"/>
          <w:divBdr>
            <w:top w:val="none" w:sz="0" w:space="0" w:color="auto"/>
            <w:left w:val="none" w:sz="0" w:space="0" w:color="auto"/>
            <w:bottom w:val="none" w:sz="0" w:space="0" w:color="auto"/>
            <w:right w:val="none" w:sz="0" w:space="0" w:color="auto"/>
          </w:divBdr>
        </w:div>
        <w:div w:id="2047870512">
          <w:marLeft w:val="640"/>
          <w:marRight w:val="0"/>
          <w:marTop w:val="0"/>
          <w:marBottom w:val="0"/>
          <w:divBdr>
            <w:top w:val="none" w:sz="0" w:space="0" w:color="auto"/>
            <w:left w:val="none" w:sz="0" w:space="0" w:color="auto"/>
            <w:bottom w:val="none" w:sz="0" w:space="0" w:color="auto"/>
            <w:right w:val="none" w:sz="0" w:space="0" w:color="auto"/>
          </w:divBdr>
        </w:div>
        <w:div w:id="1873106914">
          <w:marLeft w:val="640"/>
          <w:marRight w:val="0"/>
          <w:marTop w:val="0"/>
          <w:marBottom w:val="0"/>
          <w:divBdr>
            <w:top w:val="none" w:sz="0" w:space="0" w:color="auto"/>
            <w:left w:val="none" w:sz="0" w:space="0" w:color="auto"/>
            <w:bottom w:val="none" w:sz="0" w:space="0" w:color="auto"/>
            <w:right w:val="none" w:sz="0" w:space="0" w:color="auto"/>
          </w:divBdr>
        </w:div>
        <w:div w:id="544829307">
          <w:marLeft w:val="640"/>
          <w:marRight w:val="0"/>
          <w:marTop w:val="0"/>
          <w:marBottom w:val="0"/>
          <w:divBdr>
            <w:top w:val="none" w:sz="0" w:space="0" w:color="auto"/>
            <w:left w:val="none" w:sz="0" w:space="0" w:color="auto"/>
            <w:bottom w:val="none" w:sz="0" w:space="0" w:color="auto"/>
            <w:right w:val="none" w:sz="0" w:space="0" w:color="auto"/>
          </w:divBdr>
        </w:div>
        <w:div w:id="1550992269">
          <w:marLeft w:val="640"/>
          <w:marRight w:val="0"/>
          <w:marTop w:val="0"/>
          <w:marBottom w:val="0"/>
          <w:divBdr>
            <w:top w:val="none" w:sz="0" w:space="0" w:color="auto"/>
            <w:left w:val="none" w:sz="0" w:space="0" w:color="auto"/>
            <w:bottom w:val="none" w:sz="0" w:space="0" w:color="auto"/>
            <w:right w:val="none" w:sz="0" w:space="0" w:color="auto"/>
          </w:divBdr>
        </w:div>
        <w:div w:id="534585909">
          <w:marLeft w:val="640"/>
          <w:marRight w:val="0"/>
          <w:marTop w:val="0"/>
          <w:marBottom w:val="0"/>
          <w:divBdr>
            <w:top w:val="none" w:sz="0" w:space="0" w:color="auto"/>
            <w:left w:val="none" w:sz="0" w:space="0" w:color="auto"/>
            <w:bottom w:val="none" w:sz="0" w:space="0" w:color="auto"/>
            <w:right w:val="none" w:sz="0" w:space="0" w:color="auto"/>
          </w:divBdr>
        </w:div>
        <w:div w:id="1652711570">
          <w:marLeft w:val="640"/>
          <w:marRight w:val="0"/>
          <w:marTop w:val="0"/>
          <w:marBottom w:val="0"/>
          <w:divBdr>
            <w:top w:val="none" w:sz="0" w:space="0" w:color="auto"/>
            <w:left w:val="none" w:sz="0" w:space="0" w:color="auto"/>
            <w:bottom w:val="none" w:sz="0" w:space="0" w:color="auto"/>
            <w:right w:val="none" w:sz="0" w:space="0" w:color="auto"/>
          </w:divBdr>
        </w:div>
        <w:div w:id="2016377911">
          <w:marLeft w:val="640"/>
          <w:marRight w:val="0"/>
          <w:marTop w:val="0"/>
          <w:marBottom w:val="0"/>
          <w:divBdr>
            <w:top w:val="none" w:sz="0" w:space="0" w:color="auto"/>
            <w:left w:val="none" w:sz="0" w:space="0" w:color="auto"/>
            <w:bottom w:val="none" w:sz="0" w:space="0" w:color="auto"/>
            <w:right w:val="none" w:sz="0" w:space="0" w:color="auto"/>
          </w:divBdr>
        </w:div>
        <w:div w:id="85545095">
          <w:marLeft w:val="640"/>
          <w:marRight w:val="0"/>
          <w:marTop w:val="0"/>
          <w:marBottom w:val="0"/>
          <w:divBdr>
            <w:top w:val="none" w:sz="0" w:space="0" w:color="auto"/>
            <w:left w:val="none" w:sz="0" w:space="0" w:color="auto"/>
            <w:bottom w:val="none" w:sz="0" w:space="0" w:color="auto"/>
            <w:right w:val="none" w:sz="0" w:space="0" w:color="auto"/>
          </w:divBdr>
        </w:div>
        <w:div w:id="1864131457">
          <w:marLeft w:val="640"/>
          <w:marRight w:val="0"/>
          <w:marTop w:val="0"/>
          <w:marBottom w:val="0"/>
          <w:divBdr>
            <w:top w:val="none" w:sz="0" w:space="0" w:color="auto"/>
            <w:left w:val="none" w:sz="0" w:space="0" w:color="auto"/>
            <w:bottom w:val="none" w:sz="0" w:space="0" w:color="auto"/>
            <w:right w:val="none" w:sz="0" w:space="0" w:color="auto"/>
          </w:divBdr>
        </w:div>
        <w:div w:id="1799715897">
          <w:marLeft w:val="640"/>
          <w:marRight w:val="0"/>
          <w:marTop w:val="0"/>
          <w:marBottom w:val="0"/>
          <w:divBdr>
            <w:top w:val="none" w:sz="0" w:space="0" w:color="auto"/>
            <w:left w:val="none" w:sz="0" w:space="0" w:color="auto"/>
            <w:bottom w:val="none" w:sz="0" w:space="0" w:color="auto"/>
            <w:right w:val="none" w:sz="0" w:space="0" w:color="auto"/>
          </w:divBdr>
        </w:div>
      </w:divsChild>
    </w:div>
    <w:div w:id="1442532111">
      <w:bodyDiv w:val="1"/>
      <w:marLeft w:val="0"/>
      <w:marRight w:val="0"/>
      <w:marTop w:val="0"/>
      <w:marBottom w:val="0"/>
      <w:divBdr>
        <w:top w:val="none" w:sz="0" w:space="0" w:color="auto"/>
        <w:left w:val="none" w:sz="0" w:space="0" w:color="auto"/>
        <w:bottom w:val="none" w:sz="0" w:space="0" w:color="auto"/>
        <w:right w:val="none" w:sz="0" w:space="0" w:color="auto"/>
      </w:divBdr>
    </w:div>
    <w:div w:id="1444567861">
      <w:bodyDiv w:val="1"/>
      <w:marLeft w:val="0"/>
      <w:marRight w:val="0"/>
      <w:marTop w:val="0"/>
      <w:marBottom w:val="0"/>
      <w:divBdr>
        <w:top w:val="none" w:sz="0" w:space="0" w:color="auto"/>
        <w:left w:val="none" w:sz="0" w:space="0" w:color="auto"/>
        <w:bottom w:val="none" w:sz="0" w:space="0" w:color="auto"/>
        <w:right w:val="none" w:sz="0" w:space="0" w:color="auto"/>
      </w:divBdr>
    </w:div>
    <w:div w:id="1452364442">
      <w:bodyDiv w:val="1"/>
      <w:marLeft w:val="0"/>
      <w:marRight w:val="0"/>
      <w:marTop w:val="0"/>
      <w:marBottom w:val="0"/>
      <w:divBdr>
        <w:top w:val="none" w:sz="0" w:space="0" w:color="auto"/>
        <w:left w:val="none" w:sz="0" w:space="0" w:color="auto"/>
        <w:bottom w:val="none" w:sz="0" w:space="0" w:color="auto"/>
        <w:right w:val="none" w:sz="0" w:space="0" w:color="auto"/>
      </w:divBdr>
    </w:div>
    <w:div w:id="1452823714">
      <w:bodyDiv w:val="1"/>
      <w:marLeft w:val="0"/>
      <w:marRight w:val="0"/>
      <w:marTop w:val="0"/>
      <w:marBottom w:val="0"/>
      <w:divBdr>
        <w:top w:val="none" w:sz="0" w:space="0" w:color="auto"/>
        <w:left w:val="none" w:sz="0" w:space="0" w:color="auto"/>
        <w:bottom w:val="none" w:sz="0" w:space="0" w:color="auto"/>
        <w:right w:val="none" w:sz="0" w:space="0" w:color="auto"/>
      </w:divBdr>
    </w:div>
    <w:div w:id="1454713365">
      <w:bodyDiv w:val="1"/>
      <w:marLeft w:val="0"/>
      <w:marRight w:val="0"/>
      <w:marTop w:val="0"/>
      <w:marBottom w:val="0"/>
      <w:divBdr>
        <w:top w:val="none" w:sz="0" w:space="0" w:color="auto"/>
        <w:left w:val="none" w:sz="0" w:space="0" w:color="auto"/>
        <w:bottom w:val="none" w:sz="0" w:space="0" w:color="auto"/>
        <w:right w:val="none" w:sz="0" w:space="0" w:color="auto"/>
      </w:divBdr>
    </w:div>
    <w:div w:id="1455292646">
      <w:bodyDiv w:val="1"/>
      <w:marLeft w:val="0"/>
      <w:marRight w:val="0"/>
      <w:marTop w:val="0"/>
      <w:marBottom w:val="0"/>
      <w:divBdr>
        <w:top w:val="none" w:sz="0" w:space="0" w:color="auto"/>
        <w:left w:val="none" w:sz="0" w:space="0" w:color="auto"/>
        <w:bottom w:val="none" w:sz="0" w:space="0" w:color="auto"/>
        <w:right w:val="none" w:sz="0" w:space="0" w:color="auto"/>
      </w:divBdr>
      <w:divsChild>
        <w:div w:id="326174866">
          <w:marLeft w:val="480"/>
          <w:marRight w:val="0"/>
          <w:marTop w:val="0"/>
          <w:marBottom w:val="0"/>
          <w:divBdr>
            <w:top w:val="none" w:sz="0" w:space="0" w:color="auto"/>
            <w:left w:val="none" w:sz="0" w:space="0" w:color="auto"/>
            <w:bottom w:val="none" w:sz="0" w:space="0" w:color="auto"/>
            <w:right w:val="none" w:sz="0" w:space="0" w:color="auto"/>
          </w:divBdr>
        </w:div>
        <w:div w:id="1385956312">
          <w:marLeft w:val="480"/>
          <w:marRight w:val="0"/>
          <w:marTop w:val="0"/>
          <w:marBottom w:val="0"/>
          <w:divBdr>
            <w:top w:val="none" w:sz="0" w:space="0" w:color="auto"/>
            <w:left w:val="none" w:sz="0" w:space="0" w:color="auto"/>
            <w:bottom w:val="none" w:sz="0" w:space="0" w:color="auto"/>
            <w:right w:val="none" w:sz="0" w:space="0" w:color="auto"/>
          </w:divBdr>
        </w:div>
        <w:div w:id="1956131089">
          <w:marLeft w:val="480"/>
          <w:marRight w:val="0"/>
          <w:marTop w:val="0"/>
          <w:marBottom w:val="0"/>
          <w:divBdr>
            <w:top w:val="none" w:sz="0" w:space="0" w:color="auto"/>
            <w:left w:val="none" w:sz="0" w:space="0" w:color="auto"/>
            <w:bottom w:val="none" w:sz="0" w:space="0" w:color="auto"/>
            <w:right w:val="none" w:sz="0" w:space="0" w:color="auto"/>
          </w:divBdr>
        </w:div>
        <w:div w:id="2080444638">
          <w:marLeft w:val="480"/>
          <w:marRight w:val="0"/>
          <w:marTop w:val="0"/>
          <w:marBottom w:val="0"/>
          <w:divBdr>
            <w:top w:val="none" w:sz="0" w:space="0" w:color="auto"/>
            <w:left w:val="none" w:sz="0" w:space="0" w:color="auto"/>
            <w:bottom w:val="none" w:sz="0" w:space="0" w:color="auto"/>
            <w:right w:val="none" w:sz="0" w:space="0" w:color="auto"/>
          </w:divBdr>
        </w:div>
        <w:div w:id="878393061">
          <w:marLeft w:val="480"/>
          <w:marRight w:val="0"/>
          <w:marTop w:val="0"/>
          <w:marBottom w:val="0"/>
          <w:divBdr>
            <w:top w:val="none" w:sz="0" w:space="0" w:color="auto"/>
            <w:left w:val="none" w:sz="0" w:space="0" w:color="auto"/>
            <w:bottom w:val="none" w:sz="0" w:space="0" w:color="auto"/>
            <w:right w:val="none" w:sz="0" w:space="0" w:color="auto"/>
          </w:divBdr>
        </w:div>
        <w:div w:id="37583913">
          <w:marLeft w:val="480"/>
          <w:marRight w:val="0"/>
          <w:marTop w:val="0"/>
          <w:marBottom w:val="0"/>
          <w:divBdr>
            <w:top w:val="none" w:sz="0" w:space="0" w:color="auto"/>
            <w:left w:val="none" w:sz="0" w:space="0" w:color="auto"/>
            <w:bottom w:val="none" w:sz="0" w:space="0" w:color="auto"/>
            <w:right w:val="none" w:sz="0" w:space="0" w:color="auto"/>
          </w:divBdr>
        </w:div>
        <w:div w:id="1463689549">
          <w:marLeft w:val="480"/>
          <w:marRight w:val="0"/>
          <w:marTop w:val="0"/>
          <w:marBottom w:val="0"/>
          <w:divBdr>
            <w:top w:val="none" w:sz="0" w:space="0" w:color="auto"/>
            <w:left w:val="none" w:sz="0" w:space="0" w:color="auto"/>
            <w:bottom w:val="none" w:sz="0" w:space="0" w:color="auto"/>
            <w:right w:val="none" w:sz="0" w:space="0" w:color="auto"/>
          </w:divBdr>
        </w:div>
        <w:div w:id="346761320">
          <w:marLeft w:val="480"/>
          <w:marRight w:val="0"/>
          <w:marTop w:val="0"/>
          <w:marBottom w:val="0"/>
          <w:divBdr>
            <w:top w:val="none" w:sz="0" w:space="0" w:color="auto"/>
            <w:left w:val="none" w:sz="0" w:space="0" w:color="auto"/>
            <w:bottom w:val="none" w:sz="0" w:space="0" w:color="auto"/>
            <w:right w:val="none" w:sz="0" w:space="0" w:color="auto"/>
          </w:divBdr>
        </w:div>
        <w:div w:id="831608285">
          <w:marLeft w:val="480"/>
          <w:marRight w:val="0"/>
          <w:marTop w:val="0"/>
          <w:marBottom w:val="0"/>
          <w:divBdr>
            <w:top w:val="none" w:sz="0" w:space="0" w:color="auto"/>
            <w:left w:val="none" w:sz="0" w:space="0" w:color="auto"/>
            <w:bottom w:val="none" w:sz="0" w:space="0" w:color="auto"/>
            <w:right w:val="none" w:sz="0" w:space="0" w:color="auto"/>
          </w:divBdr>
        </w:div>
        <w:div w:id="627471900">
          <w:marLeft w:val="480"/>
          <w:marRight w:val="0"/>
          <w:marTop w:val="0"/>
          <w:marBottom w:val="0"/>
          <w:divBdr>
            <w:top w:val="none" w:sz="0" w:space="0" w:color="auto"/>
            <w:left w:val="none" w:sz="0" w:space="0" w:color="auto"/>
            <w:bottom w:val="none" w:sz="0" w:space="0" w:color="auto"/>
            <w:right w:val="none" w:sz="0" w:space="0" w:color="auto"/>
          </w:divBdr>
        </w:div>
        <w:div w:id="1036739407">
          <w:marLeft w:val="480"/>
          <w:marRight w:val="0"/>
          <w:marTop w:val="0"/>
          <w:marBottom w:val="0"/>
          <w:divBdr>
            <w:top w:val="none" w:sz="0" w:space="0" w:color="auto"/>
            <w:left w:val="none" w:sz="0" w:space="0" w:color="auto"/>
            <w:bottom w:val="none" w:sz="0" w:space="0" w:color="auto"/>
            <w:right w:val="none" w:sz="0" w:space="0" w:color="auto"/>
          </w:divBdr>
        </w:div>
        <w:div w:id="1782600888">
          <w:marLeft w:val="480"/>
          <w:marRight w:val="0"/>
          <w:marTop w:val="0"/>
          <w:marBottom w:val="0"/>
          <w:divBdr>
            <w:top w:val="none" w:sz="0" w:space="0" w:color="auto"/>
            <w:left w:val="none" w:sz="0" w:space="0" w:color="auto"/>
            <w:bottom w:val="none" w:sz="0" w:space="0" w:color="auto"/>
            <w:right w:val="none" w:sz="0" w:space="0" w:color="auto"/>
          </w:divBdr>
        </w:div>
        <w:div w:id="835195861">
          <w:marLeft w:val="480"/>
          <w:marRight w:val="0"/>
          <w:marTop w:val="0"/>
          <w:marBottom w:val="0"/>
          <w:divBdr>
            <w:top w:val="none" w:sz="0" w:space="0" w:color="auto"/>
            <w:left w:val="none" w:sz="0" w:space="0" w:color="auto"/>
            <w:bottom w:val="none" w:sz="0" w:space="0" w:color="auto"/>
            <w:right w:val="none" w:sz="0" w:space="0" w:color="auto"/>
          </w:divBdr>
        </w:div>
        <w:div w:id="1669559831">
          <w:marLeft w:val="480"/>
          <w:marRight w:val="0"/>
          <w:marTop w:val="0"/>
          <w:marBottom w:val="0"/>
          <w:divBdr>
            <w:top w:val="none" w:sz="0" w:space="0" w:color="auto"/>
            <w:left w:val="none" w:sz="0" w:space="0" w:color="auto"/>
            <w:bottom w:val="none" w:sz="0" w:space="0" w:color="auto"/>
            <w:right w:val="none" w:sz="0" w:space="0" w:color="auto"/>
          </w:divBdr>
        </w:div>
        <w:div w:id="1834367143">
          <w:marLeft w:val="480"/>
          <w:marRight w:val="0"/>
          <w:marTop w:val="0"/>
          <w:marBottom w:val="0"/>
          <w:divBdr>
            <w:top w:val="none" w:sz="0" w:space="0" w:color="auto"/>
            <w:left w:val="none" w:sz="0" w:space="0" w:color="auto"/>
            <w:bottom w:val="none" w:sz="0" w:space="0" w:color="auto"/>
            <w:right w:val="none" w:sz="0" w:space="0" w:color="auto"/>
          </w:divBdr>
        </w:div>
        <w:div w:id="116804977">
          <w:marLeft w:val="480"/>
          <w:marRight w:val="0"/>
          <w:marTop w:val="0"/>
          <w:marBottom w:val="0"/>
          <w:divBdr>
            <w:top w:val="none" w:sz="0" w:space="0" w:color="auto"/>
            <w:left w:val="none" w:sz="0" w:space="0" w:color="auto"/>
            <w:bottom w:val="none" w:sz="0" w:space="0" w:color="auto"/>
            <w:right w:val="none" w:sz="0" w:space="0" w:color="auto"/>
          </w:divBdr>
        </w:div>
        <w:div w:id="201985877">
          <w:marLeft w:val="480"/>
          <w:marRight w:val="0"/>
          <w:marTop w:val="0"/>
          <w:marBottom w:val="0"/>
          <w:divBdr>
            <w:top w:val="none" w:sz="0" w:space="0" w:color="auto"/>
            <w:left w:val="none" w:sz="0" w:space="0" w:color="auto"/>
            <w:bottom w:val="none" w:sz="0" w:space="0" w:color="auto"/>
            <w:right w:val="none" w:sz="0" w:space="0" w:color="auto"/>
          </w:divBdr>
        </w:div>
        <w:div w:id="1048992943">
          <w:marLeft w:val="480"/>
          <w:marRight w:val="0"/>
          <w:marTop w:val="0"/>
          <w:marBottom w:val="0"/>
          <w:divBdr>
            <w:top w:val="none" w:sz="0" w:space="0" w:color="auto"/>
            <w:left w:val="none" w:sz="0" w:space="0" w:color="auto"/>
            <w:bottom w:val="none" w:sz="0" w:space="0" w:color="auto"/>
            <w:right w:val="none" w:sz="0" w:space="0" w:color="auto"/>
          </w:divBdr>
        </w:div>
        <w:div w:id="1484084899">
          <w:marLeft w:val="480"/>
          <w:marRight w:val="0"/>
          <w:marTop w:val="0"/>
          <w:marBottom w:val="0"/>
          <w:divBdr>
            <w:top w:val="none" w:sz="0" w:space="0" w:color="auto"/>
            <w:left w:val="none" w:sz="0" w:space="0" w:color="auto"/>
            <w:bottom w:val="none" w:sz="0" w:space="0" w:color="auto"/>
            <w:right w:val="none" w:sz="0" w:space="0" w:color="auto"/>
          </w:divBdr>
        </w:div>
        <w:div w:id="1440880578">
          <w:marLeft w:val="480"/>
          <w:marRight w:val="0"/>
          <w:marTop w:val="0"/>
          <w:marBottom w:val="0"/>
          <w:divBdr>
            <w:top w:val="none" w:sz="0" w:space="0" w:color="auto"/>
            <w:left w:val="none" w:sz="0" w:space="0" w:color="auto"/>
            <w:bottom w:val="none" w:sz="0" w:space="0" w:color="auto"/>
            <w:right w:val="none" w:sz="0" w:space="0" w:color="auto"/>
          </w:divBdr>
        </w:div>
        <w:div w:id="22021143">
          <w:marLeft w:val="480"/>
          <w:marRight w:val="0"/>
          <w:marTop w:val="0"/>
          <w:marBottom w:val="0"/>
          <w:divBdr>
            <w:top w:val="none" w:sz="0" w:space="0" w:color="auto"/>
            <w:left w:val="none" w:sz="0" w:space="0" w:color="auto"/>
            <w:bottom w:val="none" w:sz="0" w:space="0" w:color="auto"/>
            <w:right w:val="none" w:sz="0" w:space="0" w:color="auto"/>
          </w:divBdr>
        </w:div>
        <w:div w:id="1593396676">
          <w:marLeft w:val="480"/>
          <w:marRight w:val="0"/>
          <w:marTop w:val="0"/>
          <w:marBottom w:val="0"/>
          <w:divBdr>
            <w:top w:val="none" w:sz="0" w:space="0" w:color="auto"/>
            <w:left w:val="none" w:sz="0" w:space="0" w:color="auto"/>
            <w:bottom w:val="none" w:sz="0" w:space="0" w:color="auto"/>
            <w:right w:val="none" w:sz="0" w:space="0" w:color="auto"/>
          </w:divBdr>
        </w:div>
        <w:div w:id="169368350">
          <w:marLeft w:val="480"/>
          <w:marRight w:val="0"/>
          <w:marTop w:val="0"/>
          <w:marBottom w:val="0"/>
          <w:divBdr>
            <w:top w:val="none" w:sz="0" w:space="0" w:color="auto"/>
            <w:left w:val="none" w:sz="0" w:space="0" w:color="auto"/>
            <w:bottom w:val="none" w:sz="0" w:space="0" w:color="auto"/>
            <w:right w:val="none" w:sz="0" w:space="0" w:color="auto"/>
          </w:divBdr>
        </w:div>
        <w:div w:id="994407755">
          <w:marLeft w:val="480"/>
          <w:marRight w:val="0"/>
          <w:marTop w:val="0"/>
          <w:marBottom w:val="0"/>
          <w:divBdr>
            <w:top w:val="none" w:sz="0" w:space="0" w:color="auto"/>
            <w:left w:val="none" w:sz="0" w:space="0" w:color="auto"/>
            <w:bottom w:val="none" w:sz="0" w:space="0" w:color="auto"/>
            <w:right w:val="none" w:sz="0" w:space="0" w:color="auto"/>
          </w:divBdr>
        </w:div>
        <w:div w:id="1843738350">
          <w:marLeft w:val="480"/>
          <w:marRight w:val="0"/>
          <w:marTop w:val="0"/>
          <w:marBottom w:val="0"/>
          <w:divBdr>
            <w:top w:val="none" w:sz="0" w:space="0" w:color="auto"/>
            <w:left w:val="none" w:sz="0" w:space="0" w:color="auto"/>
            <w:bottom w:val="none" w:sz="0" w:space="0" w:color="auto"/>
            <w:right w:val="none" w:sz="0" w:space="0" w:color="auto"/>
          </w:divBdr>
        </w:div>
        <w:div w:id="1479228619">
          <w:marLeft w:val="480"/>
          <w:marRight w:val="0"/>
          <w:marTop w:val="0"/>
          <w:marBottom w:val="0"/>
          <w:divBdr>
            <w:top w:val="none" w:sz="0" w:space="0" w:color="auto"/>
            <w:left w:val="none" w:sz="0" w:space="0" w:color="auto"/>
            <w:bottom w:val="none" w:sz="0" w:space="0" w:color="auto"/>
            <w:right w:val="none" w:sz="0" w:space="0" w:color="auto"/>
          </w:divBdr>
        </w:div>
        <w:div w:id="1310750982">
          <w:marLeft w:val="480"/>
          <w:marRight w:val="0"/>
          <w:marTop w:val="0"/>
          <w:marBottom w:val="0"/>
          <w:divBdr>
            <w:top w:val="none" w:sz="0" w:space="0" w:color="auto"/>
            <w:left w:val="none" w:sz="0" w:space="0" w:color="auto"/>
            <w:bottom w:val="none" w:sz="0" w:space="0" w:color="auto"/>
            <w:right w:val="none" w:sz="0" w:space="0" w:color="auto"/>
          </w:divBdr>
        </w:div>
        <w:div w:id="118038314">
          <w:marLeft w:val="480"/>
          <w:marRight w:val="0"/>
          <w:marTop w:val="0"/>
          <w:marBottom w:val="0"/>
          <w:divBdr>
            <w:top w:val="none" w:sz="0" w:space="0" w:color="auto"/>
            <w:left w:val="none" w:sz="0" w:space="0" w:color="auto"/>
            <w:bottom w:val="none" w:sz="0" w:space="0" w:color="auto"/>
            <w:right w:val="none" w:sz="0" w:space="0" w:color="auto"/>
          </w:divBdr>
        </w:div>
        <w:div w:id="659966809">
          <w:marLeft w:val="480"/>
          <w:marRight w:val="0"/>
          <w:marTop w:val="0"/>
          <w:marBottom w:val="0"/>
          <w:divBdr>
            <w:top w:val="none" w:sz="0" w:space="0" w:color="auto"/>
            <w:left w:val="none" w:sz="0" w:space="0" w:color="auto"/>
            <w:bottom w:val="none" w:sz="0" w:space="0" w:color="auto"/>
            <w:right w:val="none" w:sz="0" w:space="0" w:color="auto"/>
          </w:divBdr>
        </w:div>
        <w:div w:id="704449890">
          <w:marLeft w:val="480"/>
          <w:marRight w:val="0"/>
          <w:marTop w:val="0"/>
          <w:marBottom w:val="0"/>
          <w:divBdr>
            <w:top w:val="none" w:sz="0" w:space="0" w:color="auto"/>
            <w:left w:val="none" w:sz="0" w:space="0" w:color="auto"/>
            <w:bottom w:val="none" w:sz="0" w:space="0" w:color="auto"/>
            <w:right w:val="none" w:sz="0" w:space="0" w:color="auto"/>
          </w:divBdr>
        </w:div>
        <w:div w:id="1789470361">
          <w:marLeft w:val="480"/>
          <w:marRight w:val="0"/>
          <w:marTop w:val="0"/>
          <w:marBottom w:val="0"/>
          <w:divBdr>
            <w:top w:val="none" w:sz="0" w:space="0" w:color="auto"/>
            <w:left w:val="none" w:sz="0" w:space="0" w:color="auto"/>
            <w:bottom w:val="none" w:sz="0" w:space="0" w:color="auto"/>
            <w:right w:val="none" w:sz="0" w:space="0" w:color="auto"/>
          </w:divBdr>
        </w:div>
        <w:div w:id="1272936899">
          <w:marLeft w:val="480"/>
          <w:marRight w:val="0"/>
          <w:marTop w:val="0"/>
          <w:marBottom w:val="0"/>
          <w:divBdr>
            <w:top w:val="none" w:sz="0" w:space="0" w:color="auto"/>
            <w:left w:val="none" w:sz="0" w:space="0" w:color="auto"/>
            <w:bottom w:val="none" w:sz="0" w:space="0" w:color="auto"/>
            <w:right w:val="none" w:sz="0" w:space="0" w:color="auto"/>
          </w:divBdr>
        </w:div>
        <w:div w:id="1695154959">
          <w:marLeft w:val="480"/>
          <w:marRight w:val="0"/>
          <w:marTop w:val="0"/>
          <w:marBottom w:val="0"/>
          <w:divBdr>
            <w:top w:val="none" w:sz="0" w:space="0" w:color="auto"/>
            <w:left w:val="none" w:sz="0" w:space="0" w:color="auto"/>
            <w:bottom w:val="none" w:sz="0" w:space="0" w:color="auto"/>
            <w:right w:val="none" w:sz="0" w:space="0" w:color="auto"/>
          </w:divBdr>
        </w:div>
        <w:div w:id="1727101816">
          <w:marLeft w:val="480"/>
          <w:marRight w:val="0"/>
          <w:marTop w:val="0"/>
          <w:marBottom w:val="0"/>
          <w:divBdr>
            <w:top w:val="none" w:sz="0" w:space="0" w:color="auto"/>
            <w:left w:val="none" w:sz="0" w:space="0" w:color="auto"/>
            <w:bottom w:val="none" w:sz="0" w:space="0" w:color="auto"/>
            <w:right w:val="none" w:sz="0" w:space="0" w:color="auto"/>
          </w:divBdr>
        </w:div>
        <w:div w:id="1312951409">
          <w:marLeft w:val="480"/>
          <w:marRight w:val="0"/>
          <w:marTop w:val="0"/>
          <w:marBottom w:val="0"/>
          <w:divBdr>
            <w:top w:val="none" w:sz="0" w:space="0" w:color="auto"/>
            <w:left w:val="none" w:sz="0" w:space="0" w:color="auto"/>
            <w:bottom w:val="none" w:sz="0" w:space="0" w:color="auto"/>
            <w:right w:val="none" w:sz="0" w:space="0" w:color="auto"/>
          </w:divBdr>
        </w:div>
        <w:div w:id="1262688309">
          <w:marLeft w:val="480"/>
          <w:marRight w:val="0"/>
          <w:marTop w:val="0"/>
          <w:marBottom w:val="0"/>
          <w:divBdr>
            <w:top w:val="none" w:sz="0" w:space="0" w:color="auto"/>
            <w:left w:val="none" w:sz="0" w:space="0" w:color="auto"/>
            <w:bottom w:val="none" w:sz="0" w:space="0" w:color="auto"/>
            <w:right w:val="none" w:sz="0" w:space="0" w:color="auto"/>
          </w:divBdr>
        </w:div>
        <w:div w:id="966010074">
          <w:marLeft w:val="480"/>
          <w:marRight w:val="0"/>
          <w:marTop w:val="0"/>
          <w:marBottom w:val="0"/>
          <w:divBdr>
            <w:top w:val="none" w:sz="0" w:space="0" w:color="auto"/>
            <w:left w:val="none" w:sz="0" w:space="0" w:color="auto"/>
            <w:bottom w:val="none" w:sz="0" w:space="0" w:color="auto"/>
            <w:right w:val="none" w:sz="0" w:space="0" w:color="auto"/>
          </w:divBdr>
        </w:div>
        <w:div w:id="1073118942">
          <w:marLeft w:val="480"/>
          <w:marRight w:val="0"/>
          <w:marTop w:val="0"/>
          <w:marBottom w:val="0"/>
          <w:divBdr>
            <w:top w:val="none" w:sz="0" w:space="0" w:color="auto"/>
            <w:left w:val="none" w:sz="0" w:space="0" w:color="auto"/>
            <w:bottom w:val="none" w:sz="0" w:space="0" w:color="auto"/>
            <w:right w:val="none" w:sz="0" w:space="0" w:color="auto"/>
          </w:divBdr>
        </w:div>
        <w:div w:id="1189374965">
          <w:marLeft w:val="480"/>
          <w:marRight w:val="0"/>
          <w:marTop w:val="0"/>
          <w:marBottom w:val="0"/>
          <w:divBdr>
            <w:top w:val="none" w:sz="0" w:space="0" w:color="auto"/>
            <w:left w:val="none" w:sz="0" w:space="0" w:color="auto"/>
            <w:bottom w:val="none" w:sz="0" w:space="0" w:color="auto"/>
            <w:right w:val="none" w:sz="0" w:space="0" w:color="auto"/>
          </w:divBdr>
        </w:div>
        <w:div w:id="1262228265">
          <w:marLeft w:val="480"/>
          <w:marRight w:val="0"/>
          <w:marTop w:val="0"/>
          <w:marBottom w:val="0"/>
          <w:divBdr>
            <w:top w:val="none" w:sz="0" w:space="0" w:color="auto"/>
            <w:left w:val="none" w:sz="0" w:space="0" w:color="auto"/>
            <w:bottom w:val="none" w:sz="0" w:space="0" w:color="auto"/>
            <w:right w:val="none" w:sz="0" w:space="0" w:color="auto"/>
          </w:divBdr>
        </w:div>
        <w:div w:id="299002017">
          <w:marLeft w:val="480"/>
          <w:marRight w:val="0"/>
          <w:marTop w:val="0"/>
          <w:marBottom w:val="0"/>
          <w:divBdr>
            <w:top w:val="none" w:sz="0" w:space="0" w:color="auto"/>
            <w:left w:val="none" w:sz="0" w:space="0" w:color="auto"/>
            <w:bottom w:val="none" w:sz="0" w:space="0" w:color="auto"/>
            <w:right w:val="none" w:sz="0" w:space="0" w:color="auto"/>
          </w:divBdr>
        </w:div>
        <w:div w:id="450588129">
          <w:marLeft w:val="480"/>
          <w:marRight w:val="0"/>
          <w:marTop w:val="0"/>
          <w:marBottom w:val="0"/>
          <w:divBdr>
            <w:top w:val="none" w:sz="0" w:space="0" w:color="auto"/>
            <w:left w:val="none" w:sz="0" w:space="0" w:color="auto"/>
            <w:bottom w:val="none" w:sz="0" w:space="0" w:color="auto"/>
            <w:right w:val="none" w:sz="0" w:space="0" w:color="auto"/>
          </w:divBdr>
        </w:div>
        <w:div w:id="198130757">
          <w:marLeft w:val="480"/>
          <w:marRight w:val="0"/>
          <w:marTop w:val="0"/>
          <w:marBottom w:val="0"/>
          <w:divBdr>
            <w:top w:val="none" w:sz="0" w:space="0" w:color="auto"/>
            <w:left w:val="none" w:sz="0" w:space="0" w:color="auto"/>
            <w:bottom w:val="none" w:sz="0" w:space="0" w:color="auto"/>
            <w:right w:val="none" w:sz="0" w:space="0" w:color="auto"/>
          </w:divBdr>
        </w:div>
        <w:div w:id="1331180655">
          <w:marLeft w:val="480"/>
          <w:marRight w:val="0"/>
          <w:marTop w:val="0"/>
          <w:marBottom w:val="0"/>
          <w:divBdr>
            <w:top w:val="none" w:sz="0" w:space="0" w:color="auto"/>
            <w:left w:val="none" w:sz="0" w:space="0" w:color="auto"/>
            <w:bottom w:val="none" w:sz="0" w:space="0" w:color="auto"/>
            <w:right w:val="none" w:sz="0" w:space="0" w:color="auto"/>
          </w:divBdr>
        </w:div>
        <w:div w:id="656691470">
          <w:marLeft w:val="480"/>
          <w:marRight w:val="0"/>
          <w:marTop w:val="0"/>
          <w:marBottom w:val="0"/>
          <w:divBdr>
            <w:top w:val="none" w:sz="0" w:space="0" w:color="auto"/>
            <w:left w:val="none" w:sz="0" w:space="0" w:color="auto"/>
            <w:bottom w:val="none" w:sz="0" w:space="0" w:color="auto"/>
            <w:right w:val="none" w:sz="0" w:space="0" w:color="auto"/>
          </w:divBdr>
        </w:div>
        <w:div w:id="370886700">
          <w:marLeft w:val="480"/>
          <w:marRight w:val="0"/>
          <w:marTop w:val="0"/>
          <w:marBottom w:val="0"/>
          <w:divBdr>
            <w:top w:val="none" w:sz="0" w:space="0" w:color="auto"/>
            <w:left w:val="none" w:sz="0" w:space="0" w:color="auto"/>
            <w:bottom w:val="none" w:sz="0" w:space="0" w:color="auto"/>
            <w:right w:val="none" w:sz="0" w:space="0" w:color="auto"/>
          </w:divBdr>
        </w:div>
        <w:div w:id="1758864518">
          <w:marLeft w:val="480"/>
          <w:marRight w:val="0"/>
          <w:marTop w:val="0"/>
          <w:marBottom w:val="0"/>
          <w:divBdr>
            <w:top w:val="none" w:sz="0" w:space="0" w:color="auto"/>
            <w:left w:val="none" w:sz="0" w:space="0" w:color="auto"/>
            <w:bottom w:val="none" w:sz="0" w:space="0" w:color="auto"/>
            <w:right w:val="none" w:sz="0" w:space="0" w:color="auto"/>
          </w:divBdr>
        </w:div>
        <w:div w:id="749543235">
          <w:marLeft w:val="480"/>
          <w:marRight w:val="0"/>
          <w:marTop w:val="0"/>
          <w:marBottom w:val="0"/>
          <w:divBdr>
            <w:top w:val="none" w:sz="0" w:space="0" w:color="auto"/>
            <w:left w:val="none" w:sz="0" w:space="0" w:color="auto"/>
            <w:bottom w:val="none" w:sz="0" w:space="0" w:color="auto"/>
            <w:right w:val="none" w:sz="0" w:space="0" w:color="auto"/>
          </w:divBdr>
        </w:div>
        <w:div w:id="1642687295">
          <w:marLeft w:val="480"/>
          <w:marRight w:val="0"/>
          <w:marTop w:val="0"/>
          <w:marBottom w:val="0"/>
          <w:divBdr>
            <w:top w:val="none" w:sz="0" w:space="0" w:color="auto"/>
            <w:left w:val="none" w:sz="0" w:space="0" w:color="auto"/>
            <w:bottom w:val="none" w:sz="0" w:space="0" w:color="auto"/>
            <w:right w:val="none" w:sz="0" w:space="0" w:color="auto"/>
          </w:divBdr>
        </w:div>
        <w:div w:id="26104901">
          <w:marLeft w:val="480"/>
          <w:marRight w:val="0"/>
          <w:marTop w:val="0"/>
          <w:marBottom w:val="0"/>
          <w:divBdr>
            <w:top w:val="none" w:sz="0" w:space="0" w:color="auto"/>
            <w:left w:val="none" w:sz="0" w:space="0" w:color="auto"/>
            <w:bottom w:val="none" w:sz="0" w:space="0" w:color="auto"/>
            <w:right w:val="none" w:sz="0" w:space="0" w:color="auto"/>
          </w:divBdr>
        </w:div>
        <w:div w:id="25523565">
          <w:marLeft w:val="480"/>
          <w:marRight w:val="0"/>
          <w:marTop w:val="0"/>
          <w:marBottom w:val="0"/>
          <w:divBdr>
            <w:top w:val="none" w:sz="0" w:space="0" w:color="auto"/>
            <w:left w:val="none" w:sz="0" w:space="0" w:color="auto"/>
            <w:bottom w:val="none" w:sz="0" w:space="0" w:color="auto"/>
            <w:right w:val="none" w:sz="0" w:space="0" w:color="auto"/>
          </w:divBdr>
        </w:div>
        <w:div w:id="32584708">
          <w:marLeft w:val="480"/>
          <w:marRight w:val="0"/>
          <w:marTop w:val="0"/>
          <w:marBottom w:val="0"/>
          <w:divBdr>
            <w:top w:val="none" w:sz="0" w:space="0" w:color="auto"/>
            <w:left w:val="none" w:sz="0" w:space="0" w:color="auto"/>
            <w:bottom w:val="none" w:sz="0" w:space="0" w:color="auto"/>
            <w:right w:val="none" w:sz="0" w:space="0" w:color="auto"/>
          </w:divBdr>
        </w:div>
        <w:div w:id="355355998">
          <w:marLeft w:val="480"/>
          <w:marRight w:val="0"/>
          <w:marTop w:val="0"/>
          <w:marBottom w:val="0"/>
          <w:divBdr>
            <w:top w:val="none" w:sz="0" w:space="0" w:color="auto"/>
            <w:left w:val="none" w:sz="0" w:space="0" w:color="auto"/>
            <w:bottom w:val="none" w:sz="0" w:space="0" w:color="auto"/>
            <w:right w:val="none" w:sz="0" w:space="0" w:color="auto"/>
          </w:divBdr>
        </w:div>
        <w:div w:id="799955022">
          <w:marLeft w:val="480"/>
          <w:marRight w:val="0"/>
          <w:marTop w:val="0"/>
          <w:marBottom w:val="0"/>
          <w:divBdr>
            <w:top w:val="none" w:sz="0" w:space="0" w:color="auto"/>
            <w:left w:val="none" w:sz="0" w:space="0" w:color="auto"/>
            <w:bottom w:val="none" w:sz="0" w:space="0" w:color="auto"/>
            <w:right w:val="none" w:sz="0" w:space="0" w:color="auto"/>
          </w:divBdr>
        </w:div>
      </w:divsChild>
    </w:div>
    <w:div w:id="1456631953">
      <w:bodyDiv w:val="1"/>
      <w:marLeft w:val="0"/>
      <w:marRight w:val="0"/>
      <w:marTop w:val="0"/>
      <w:marBottom w:val="0"/>
      <w:divBdr>
        <w:top w:val="none" w:sz="0" w:space="0" w:color="auto"/>
        <w:left w:val="none" w:sz="0" w:space="0" w:color="auto"/>
        <w:bottom w:val="none" w:sz="0" w:space="0" w:color="auto"/>
        <w:right w:val="none" w:sz="0" w:space="0" w:color="auto"/>
      </w:divBdr>
      <w:divsChild>
        <w:div w:id="435519095">
          <w:marLeft w:val="480"/>
          <w:marRight w:val="0"/>
          <w:marTop w:val="0"/>
          <w:marBottom w:val="0"/>
          <w:divBdr>
            <w:top w:val="none" w:sz="0" w:space="0" w:color="auto"/>
            <w:left w:val="none" w:sz="0" w:space="0" w:color="auto"/>
            <w:bottom w:val="none" w:sz="0" w:space="0" w:color="auto"/>
            <w:right w:val="none" w:sz="0" w:space="0" w:color="auto"/>
          </w:divBdr>
        </w:div>
        <w:div w:id="963540348">
          <w:marLeft w:val="480"/>
          <w:marRight w:val="0"/>
          <w:marTop w:val="0"/>
          <w:marBottom w:val="0"/>
          <w:divBdr>
            <w:top w:val="none" w:sz="0" w:space="0" w:color="auto"/>
            <w:left w:val="none" w:sz="0" w:space="0" w:color="auto"/>
            <w:bottom w:val="none" w:sz="0" w:space="0" w:color="auto"/>
            <w:right w:val="none" w:sz="0" w:space="0" w:color="auto"/>
          </w:divBdr>
        </w:div>
        <w:div w:id="1287203057">
          <w:marLeft w:val="480"/>
          <w:marRight w:val="0"/>
          <w:marTop w:val="0"/>
          <w:marBottom w:val="0"/>
          <w:divBdr>
            <w:top w:val="none" w:sz="0" w:space="0" w:color="auto"/>
            <w:left w:val="none" w:sz="0" w:space="0" w:color="auto"/>
            <w:bottom w:val="none" w:sz="0" w:space="0" w:color="auto"/>
            <w:right w:val="none" w:sz="0" w:space="0" w:color="auto"/>
          </w:divBdr>
        </w:div>
        <w:div w:id="729427533">
          <w:marLeft w:val="480"/>
          <w:marRight w:val="0"/>
          <w:marTop w:val="0"/>
          <w:marBottom w:val="0"/>
          <w:divBdr>
            <w:top w:val="none" w:sz="0" w:space="0" w:color="auto"/>
            <w:left w:val="none" w:sz="0" w:space="0" w:color="auto"/>
            <w:bottom w:val="none" w:sz="0" w:space="0" w:color="auto"/>
            <w:right w:val="none" w:sz="0" w:space="0" w:color="auto"/>
          </w:divBdr>
        </w:div>
        <w:div w:id="1491098303">
          <w:marLeft w:val="480"/>
          <w:marRight w:val="0"/>
          <w:marTop w:val="0"/>
          <w:marBottom w:val="0"/>
          <w:divBdr>
            <w:top w:val="none" w:sz="0" w:space="0" w:color="auto"/>
            <w:left w:val="none" w:sz="0" w:space="0" w:color="auto"/>
            <w:bottom w:val="none" w:sz="0" w:space="0" w:color="auto"/>
            <w:right w:val="none" w:sz="0" w:space="0" w:color="auto"/>
          </w:divBdr>
        </w:div>
        <w:div w:id="2038922810">
          <w:marLeft w:val="480"/>
          <w:marRight w:val="0"/>
          <w:marTop w:val="0"/>
          <w:marBottom w:val="0"/>
          <w:divBdr>
            <w:top w:val="none" w:sz="0" w:space="0" w:color="auto"/>
            <w:left w:val="none" w:sz="0" w:space="0" w:color="auto"/>
            <w:bottom w:val="none" w:sz="0" w:space="0" w:color="auto"/>
            <w:right w:val="none" w:sz="0" w:space="0" w:color="auto"/>
          </w:divBdr>
        </w:div>
        <w:div w:id="385763972">
          <w:marLeft w:val="480"/>
          <w:marRight w:val="0"/>
          <w:marTop w:val="0"/>
          <w:marBottom w:val="0"/>
          <w:divBdr>
            <w:top w:val="none" w:sz="0" w:space="0" w:color="auto"/>
            <w:left w:val="none" w:sz="0" w:space="0" w:color="auto"/>
            <w:bottom w:val="none" w:sz="0" w:space="0" w:color="auto"/>
            <w:right w:val="none" w:sz="0" w:space="0" w:color="auto"/>
          </w:divBdr>
        </w:div>
        <w:div w:id="1192189589">
          <w:marLeft w:val="480"/>
          <w:marRight w:val="0"/>
          <w:marTop w:val="0"/>
          <w:marBottom w:val="0"/>
          <w:divBdr>
            <w:top w:val="none" w:sz="0" w:space="0" w:color="auto"/>
            <w:left w:val="none" w:sz="0" w:space="0" w:color="auto"/>
            <w:bottom w:val="none" w:sz="0" w:space="0" w:color="auto"/>
            <w:right w:val="none" w:sz="0" w:space="0" w:color="auto"/>
          </w:divBdr>
        </w:div>
        <w:div w:id="706762430">
          <w:marLeft w:val="480"/>
          <w:marRight w:val="0"/>
          <w:marTop w:val="0"/>
          <w:marBottom w:val="0"/>
          <w:divBdr>
            <w:top w:val="none" w:sz="0" w:space="0" w:color="auto"/>
            <w:left w:val="none" w:sz="0" w:space="0" w:color="auto"/>
            <w:bottom w:val="none" w:sz="0" w:space="0" w:color="auto"/>
            <w:right w:val="none" w:sz="0" w:space="0" w:color="auto"/>
          </w:divBdr>
        </w:div>
        <w:div w:id="1298685931">
          <w:marLeft w:val="480"/>
          <w:marRight w:val="0"/>
          <w:marTop w:val="0"/>
          <w:marBottom w:val="0"/>
          <w:divBdr>
            <w:top w:val="none" w:sz="0" w:space="0" w:color="auto"/>
            <w:left w:val="none" w:sz="0" w:space="0" w:color="auto"/>
            <w:bottom w:val="none" w:sz="0" w:space="0" w:color="auto"/>
            <w:right w:val="none" w:sz="0" w:space="0" w:color="auto"/>
          </w:divBdr>
        </w:div>
        <w:div w:id="1831364816">
          <w:marLeft w:val="480"/>
          <w:marRight w:val="0"/>
          <w:marTop w:val="0"/>
          <w:marBottom w:val="0"/>
          <w:divBdr>
            <w:top w:val="none" w:sz="0" w:space="0" w:color="auto"/>
            <w:left w:val="none" w:sz="0" w:space="0" w:color="auto"/>
            <w:bottom w:val="none" w:sz="0" w:space="0" w:color="auto"/>
            <w:right w:val="none" w:sz="0" w:space="0" w:color="auto"/>
          </w:divBdr>
        </w:div>
        <w:div w:id="663708637">
          <w:marLeft w:val="480"/>
          <w:marRight w:val="0"/>
          <w:marTop w:val="0"/>
          <w:marBottom w:val="0"/>
          <w:divBdr>
            <w:top w:val="none" w:sz="0" w:space="0" w:color="auto"/>
            <w:left w:val="none" w:sz="0" w:space="0" w:color="auto"/>
            <w:bottom w:val="none" w:sz="0" w:space="0" w:color="auto"/>
            <w:right w:val="none" w:sz="0" w:space="0" w:color="auto"/>
          </w:divBdr>
        </w:div>
        <w:div w:id="1134832624">
          <w:marLeft w:val="480"/>
          <w:marRight w:val="0"/>
          <w:marTop w:val="0"/>
          <w:marBottom w:val="0"/>
          <w:divBdr>
            <w:top w:val="none" w:sz="0" w:space="0" w:color="auto"/>
            <w:left w:val="none" w:sz="0" w:space="0" w:color="auto"/>
            <w:bottom w:val="none" w:sz="0" w:space="0" w:color="auto"/>
            <w:right w:val="none" w:sz="0" w:space="0" w:color="auto"/>
          </w:divBdr>
        </w:div>
        <w:div w:id="839203146">
          <w:marLeft w:val="480"/>
          <w:marRight w:val="0"/>
          <w:marTop w:val="0"/>
          <w:marBottom w:val="0"/>
          <w:divBdr>
            <w:top w:val="none" w:sz="0" w:space="0" w:color="auto"/>
            <w:left w:val="none" w:sz="0" w:space="0" w:color="auto"/>
            <w:bottom w:val="none" w:sz="0" w:space="0" w:color="auto"/>
            <w:right w:val="none" w:sz="0" w:space="0" w:color="auto"/>
          </w:divBdr>
        </w:div>
        <w:div w:id="1601570096">
          <w:marLeft w:val="480"/>
          <w:marRight w:val="0"/>
          <w:marTop w:val="0"/>
          <w:marBottom w:val="0"/>
          <w:divBdr>
            <w:top w:val="none" w:sz="0" w:space="0" w:color="auto"/>
            <w:left w:val="none" w:sz="0" w:space="0" w:color="auto"/>
            <w:bottom w:val="none" w:sz="0" w:space="0" w:color="auto"/>
            <w:right w:val="none" w:sz="0" w:space="0" w:color="auto"/>
          </w:divBdr>
        </w:div>
        <w:div w:id="115223583">
          <w:marLeft w:val="480"/>
          <w:marRight w:val="0"/>
          <w:marTop w:val="0"/>
          <w:marBottom w:val="0"/>
          <w:divBdr>
            <w:top w:val="none" w:sz="0" w:space="0" w:color="auto"/>
            <w:left w:val="none" w:sz="0" w:space="0" w:color="auto"/>
            <w:bottom w:val="none" w:sz="0" w:space="0" w:color="auto"/>
            <w:right w:val="none" w:sz="0" w:space="0" w:color="auto"/>
          </w:divBdr>
        </w:div>
        <w:div w:id="840047105">
          <w:marLeft w:val="480"/>
          <w:marRight w:val="0"/>
          <w:marTop w:val="0"/>
          <w:marBottom w:val="0"/>
          <w:divBdr>
            <w:top w:val="none" w:sz="0" w:space="0" w:color="auto"/>
            <w:left w:val="none" w:sz="0" w:space="0" w:color="auto"/>
            <w:bottom w:val="none" w:sz="0" w:space="0" w:color="auto"/>
            <w:right w:val="none" w:sz="0" w:space="0" w:color="auto"/>
          </w:divBdr>
        </w:div>
        <w:div w:id="620768597">
          <w:marLeft w:val="480"/>
          <w:marRight w:val="0"/>
          <w:marTop w:val="0"/>
          <w:marBottom w:val="0"/>
          <w:divBdr>
            <w:top w:val="none" w:sz="0" w:space="0" w:color="auto"/>
            <w:left w:val="none" w:sz="0" w:space="0" w:color="auto"/>
            <w:bottom w:val="none" w:sz="0" w:space="0" w:color="auto"/>
            <w:right w:val="none" w:sz="0" w:space="0" w:color="auto"/>
          </w:divBdr>
        </w:div>
        <w:div w:id="684598115">
          <w:marLeft w:val="480"/>
          <w:marRight w:val="0"/>
          <w:marTop w:val="0"/>
          <w:marBottom w:val="0"/>
          <w:divBdr>
            <w:top w:val="none" w:sz="0" w:space="0" w:color="auto"/>
            <w:left w:val="none" w:sz="0" w:space="0" w:color="auto"/>
            <w:bottom w:val="none" w:sz="0" w:space="0" w:color="auto"/>
            <w:right w:val="none" w:sz="0" w:space="0" w:color="auto"/>
          </w:divBdr>
        </w:div>
        <w:div w:id="462777018">
          <w:marLeft w:val="480"/>
          <w:marRight w:val="0"/>
          <w:marTop w:val="0"/>
          <w:marBottom w:val="0"/>
          <w:divBdr>
            <w:top w:val="none" w:sz="0" w:space="0" w:color="auto"/>
            <w:left w:val="none" w:sz="0" w:space="0" w:color="auto"/>
            <w:bottom w:val="none" w:sz="0" w:space="0" w:color="auto"/>
            <w:right w:val="none" w:sz="0" w:space="0" w:color="auto"/>
          </w:divBdr>
        </w:div>
        <w:div w:id="394863921">
          <w:marLeft w:val="480"/>
          <w:marRight w:val="0"/>
          <w:marTop w:val="0"/>
          <w:marBottom w:val="0"/>
          <w:divBdr>
            <w:top w:val="none" w:sz="0" w:space="0" w:color="auto"/>
            <w:left w:val="none" w:sz="0" w:space="0" w:color="auto"/>
            <w:bottom w:val="none" w:sz="0" w:space="0" w:color="auto"/>
            <w:right w:val="none" w:sz="0" w:space="0" w:color="auto"/>
          </w:divBdr>
        </w:div>
        <w:div w:id="1503859356">
          <w:marLeft w:val="480"/>
          <w:marRight w:val="0"/>
          <w:marTop w:val="0"/>
          <w:marBottom w:val="0"/>
          <w:divBdr>
            <w:top w:val="none" w:sz="0" w:space="0" w:color="auto"/>
            <w:left w:val="none" w:sz="0" w:space="0" w:color="auto"/>
            <w:bottom w:val="none" w:sz="0" w:space="0" w:color="auto"/>
            <w:right w:val="none" w:sz="0" w:space="0" w:color="auto"/>
          </w:divBdr>
        </w:div>
        <w:div w:id="1883445492">
          <w:marLeft w:val="480"/>
          <w:marRight w:val="0"/>
          <w:marTop w:val="0"/>
          <w:marBottom w:val="0"/>
          <w:divBdr>
            <w:top w:val="none" w:sz="0" w:space="0" w:color="auto"/>
            <w:left w:val="none" w:sz="0" w:space="0" w:color="auto"/>
            <w:bottom w:val="none" w:sz="0" w:space="0" w:color="auto"/>
            <w:right w:val="none" w:sz="0" w:space="0" w:color="auto"/>
          </w:divBdr>
        </w:div>
        <w:div w:id="1473911066">
          <w:marLeft w:val="480"/>
          <w:marRight w:val="0"/>
          <w:marTop w:val="0"/>
          <w:marBottom w:val="0"/>
          <w:divBdr>
            <w:top w:val="none" w:sz="0" w:space="0" w:color="auto"/>
            <w:left w:val="none" w:sz="0" w:space="0" w:color="auto"/>
            <w:bottom w:val="none" w:sz="0" w:space="0" w:color="auto"/>
            <w:right w:val="none" w:sz="0" w:space="0" w:color="auto"/>
          </w:divBdr>
        </w:div>
        <w:div w:id="97876817">
          <w:marLeft w:val="480"/>
          <w:marRight w:val="0"/>
          <w:marTop w:val="0"/>
          <w:marBottom w:val="0"/>
          <w:divBdr>
            <w:top w:val="none" w:sz="0" w:space="0" w:color="auto"/>
            <w:left w:val="none" w:sz="0" w:space="0" w:color="auto"/>
            <w:bottom w:val="none" w:sz="0" w:space="0" w:color="auto"/>
            <w:right w:val="none" w:sz="0" w:space="0" w:color="auto"/>
          </w:divBdr>
        </w:div>
        <w:div w:id="1829902327">
          <w:marLeft w:val="480"/>
          <w:marRight w:val="0"/>
          <w:marTop w:val="0"/>
          <w:marBottom w:val="0"/>
          <w:divBdr>
            <w:top w:val="none" w:sz="0" w:space="0" w:color="auto"/>
            <w:left w:val="none" w:sz="0" w:space="0" w:color="auto"/>
            <w:bottom w:val="none" w:sz="0" w:space="0" w:color="auto"/>
            <w:right w:val="none" w:sz="0" w:space="0" w:color="auto"/>
          </w:divBdr>
        </w:div>
        <w:div w:id="1653944949">
          <w:marLeft w:val="480"/>
          <w:marRight w:val="0"/>
          <w:marTop w:val="0"/>
          <w:marBottom w:val="0"/>
          <w:divBdr>
            <w:top w:val="none" w:sz="0" w:space="0" w:color="auto"/>
            <w:left w:val="none" w:sz="0" w:space="0" w:color="auto"/>
            <w:bottom w:val="none" w:sz="0" w:space="0" w:color="auto"/>
            <w:right w:val="none" w:sz="0" w:space="0" w:color="auto"/>
          </w:divBdr>
        </w:div>
        <w:div w:id="1263761916">
          <w:marLeft w:val="480"/>
          <w:marRight w:val="0"/>
          <w:marTop w:val="0"/>
          <w:marBottom w:val="0"/>
          <w:divBdr>
            <w:top w:val="none" w:sz="0" w:space="0" w:color="auto"/>
            <w:left w:val="none" w:sz="0" w:space="0" w:color="auto"/>
            <w:bottom w:val="none" w:sz="0" w:space="0" w:color="auto"/>
            <w:right w:val="none" w:sz="0" w:space="0" w:color="auto"/>
          </w:divBdr>
        </w:div>
        <w:div w:id="1567498266">
          <w:marLeft w:val="480"/>
          <w:marRight w:val="0"/>
          <w:marTop w:val="0"/>
          <w:marBottom w:val="0"/>
          <w:divBdr>
            <w:top w:val="none" w:sz="0" w:space="0" w:color="auto"/>
            <w:left w:val="none" w:sz="0" w:space="0" w:color="auto"/>
            <w:bottom w:val="none" w:sz="0" w:space="0" w:color="auto"/>
            <w:right w:val="none" w:sz="0" w:space="0" w:color="auto"/>
          </w:divBdr>
        </w:div>
        <w:div w:id="158739318">
          <w:marLeft w:val="480"/>
          <w:marRight w:val="0"/>
          <w:marTop w:val="0"/>
          <w:marBottom w:val="0"/>
          <w:divBdr>
            <w:top w:val="none" w:sz="0" w:space="0" w:color="auto"/>
            <w:left w:val="none" w:sz="0" w:space="0" w:color="auto"/>
            <w:bottom w:val="none" w:sz="0" w:space="0" w:color="auto"/>
            <w:right w:val="none" w:sz="0" w:space="0" w:color="auto"/>
          </w:divBdr>
        </w:div>
        <w:div w:id="1533692620">
          <w:marLeft w:val="480"/>
          <w:marRight w:val="0"/>
          <w:marTop w:val="0"/>
          <w:marBottom w:val="0"/>
          <w:divBdr>
            <w:top w:val="none" w:sz="0" w:space="0" w:color="auto"/>
            <w:left w:val="none" w:sz="0" w:space="0" w:color="auto"/>
            <w:bottom w:val="none" w:sz="0" w:space="0" w:color="auto"/>
            <w:right w:val="none" w:sz="0" w:space="0" w:color="auto"/>
          </w:divBdr>
        </w:div>
        <w:div w:id="546183070">
          <w:marLeft w:val="480"/>
          <w:marRight w:val="0"/>
          <w:marTop w:val="0"/>
          <w:marBottom w:val="0"/>
          <w:divBdr>
            <w:top w:val="none" w:sz="0" w:space="0" w:color="auto"/>
            <w:left w:val="none" w:sz="0" w:space="0" w:color="auto"/>
            <w:bottom w:val="none" w:sz="0" w:space="0" w:color="auto"/>
            <w:right w:val="none" w:sz="0" w:space="0" w:color="auto"/>
          </w:divBdr>
        </w:div>
        <w:div w:id="232282475">
          <w:marLeft w:val="480"/>
          <w:marRight w:val="0"/>
          <w:marTop w:val="0"/>
          <w:marBottom w:val="0"/>
          <w:divBdr>
            <w:top w:val="none" w:sz="0" w:space="0" w:color="auto"/>
            <w:left w:val="none" w:sz="0" w:space="0" w:color="auto"/>
            <w:bottom w:val="none" w:sz="0" w:space="0" w:color="auto"/>
            <w:right w:val="none" w:sz="0" w:space="0" w:color="auto"/>
          </w:divBdr>
        </w:div>
        <w:div w:id="1847163853">
          <w:marLeft w:val="480"/>
          <w:marRight w:val="0"/>
          <w:marTop w:val="0"/>
          <w:marBottom w:val="0"/>
          <w:divBdr>
            <w:top w:val="none" w:sz="0" w:space="0" w:color="auto"/>
            <w:left w:val="none" w:sz="0" w:space="0" w:color="auto"/>
            <w:bottom w:val="none" w:sz="0" w:space="0" w:color="auto"/>
            <w:right w:val="none" w:sz="0" w:space="0" w:color="auto"/>
          </w:divBdr>
        </w:div>
        <w:div w:id="368073977">
          <w:marLeft w:val="480"/>
          <w:marRight w:val="0"/>
          <w:marTop w:val="0"/>
          <w:marBottom w:val="0"/>
          <w:divBdr>
            <w:top w:val="none" w:sz="0" w:space="0" w:color="auto"/>
            <w:left w:val="none" w:sz="0" w:space="0" w:color="auto"/>
            <w:bottom w:val="none" w:sz="0" w:space="0" w:color="auto"/>
            <w:right w:val="none" w:sz="0" w:space="0" w:color="auto"/>
          </w:divBdr>
        </w:div>
        <w:div w:id="1653942539">
          <w:marLeft w:val="480"/>
          <w:marRight w:val="0"/>
          <w:marTop w:val="0"/>
          <w:marBottom w:val="0"/>
          <w:divBdr>
            <w:top w:val="none" w:sz="0" w:space="0" w:color="auto"/>
            <w:left w:val="none" w:sz="0" w:space="0" w:color="auto"/>
            <w:bottom w:val="none" w:sz="0" w:space="0" w:color="auto"/>
            <w:right w:val="none" w:sz="0" w:space="0" w:color="auto"/>
          </w:divBdr>
        </w:div>
        <w:div w:id="546648646">
          <w:marLeft w:val="480"/>
          <w:marRight w:val="0"/>
          <w:marTop w:val="0"/>
          <w:marBottom w:val="0"/>
          <w:divBdr>
            <w:top w:val="none" w:sz="0" w:space="0" w:color="auto"/>
            <w:left w:val="none" w:sz="0" w:space="0" w:color="auto"/>
            <w:bottom w:val="none" w:sz="0" w:space="0" w:color="auto"/>
            <w:right w:val="none" w:sz="0" w:space="0" w:color="auto"/>
          </w:divBdr>
        </w:div>
        <w:div w:id="1325359003">
          <w:marLeft w:val="480"/>
          <w:marRight w:val="0"/>
          <w:marTop w:val="0"/>
          <w:marBottom w:val="0"/>
          <w:divBdr>
            <w:top w:val="none" w:sz="0" w:space="0" w:color="auto"/>
            <w:left w:val="none" w:sz="0" w:space="0" w:color="auto"/>
            <w:bottom w:val="none" w:sz="0" w:space="0" w:color="auto"/>
            <w:right w:val="none" w:sz="0" w:space="0" w:color="auto"/>
          </w:divBdr>
        </w:div>
        <w:div w:id="1728911506">
          <w:marLeft w:val="480"/>
          <w:marRight w:val="0"/>
          <w:marTop w:val="0"/>
          <w:marBottom w:val="0"/>
          <w:divBdr>
            <w:top w:val="none" w:sz="0" w:space="0" w:color="auto"/>
            <w:left w:val="none" w:sz="0" w:space="0" w:color="auto"/>
            <w:bottom w:val="none" w:sz="0" w:space="0" w:color="auto"/>
            <w:right w:val="none" w:sz="0" w:space="0" w:color="auto"/>
          </w:divBdr>
        </w:div>
        <w:div w:id="770274143">
          <w:marLeft w:val="480"/>
          <w:marRight w:val="0"/>
          <w:marTop w:val="0"/>
          <w:marBottom w:val="0"/>
          <w:divBdr>
            <w:top w:val="none" w:sz="0" w:space="0" w:color="auto"/>
            <w:left w:val="none" w:sz="0" w:space="0" w:color="auto"/>
            <w:bottom w:val="none" w:sz="0" w:space="0" w:color="auto"/>
            <w:right w:val="none" w:sz="0" w:space="0" w:color="auto"/>
          </w:divBdr>
        </w:div>
        <w:div w:id="565650014">
          <w:marLeft w:val="480"/>
          <w:marRight w:val="0"/>
          <w:marTop w:val="0"/>
          <w:marBottom w:val="0"/>
          <w:divBdr>
            <w:top w:val="none" w:sz="0" w:space="0" w:color="auto"/>
            <w:left w:val="none" w:sz="0" w:space="0" w:color="auto"/>
            <w:bottom w:val="none" w:sz="0" w:space="0" w:color="auto"/>
            <w:right w:val="none" w:sz="0" w:space="0" w:color="auto"/>
          </w:divBdr>
        </w:div>
        <w:div w:id="199367634">
          <w:marLeft w:val="480"/>
          <w:marRight w:val="0"/>
          <w:marTop w:val="0"/>
          <w:marBottom w:val="0"/>
          <w:divBdr>
            <w:top w:val="none" w:sz="0" w:space="0" w:color="auto"/>
            <w:left w:val="none" w:sz="0" w:space="0" w:color="auto"/>
            <w:bottom w:val="none" w:sz="0" w:space="0" w:color="auto"/>
            <w:right w:val="none" w:sz="0" w:space="0" w:color="auto"/>
          </w:divBdr>
        </w:div>
        <w:div w:id="1703826206">
          <w:marLeft w:val="480"/>
          <w:marRight w:val="0"/>
          <w:marTop w:val="0"/>
          <w:marBottom w:val="0"/>
          <w:divBdr>
            <w:top w:val="none" w:sz="0" w:space="0" w:color="auto"/>
            <w:left w:val="none" w:sz="0" w:space="0" w:color="auto"/>
            <w:bottom w:val="none" w:sz="0" w:space="0" w:color="auto"/>
            <w:right w:val="none" w:sz="0" w:space="0" w:color="auto"/>
          </w:divBdr>
        </w:div>
        <w:div w:id="1178233121">
          <w:marLeft w:val="480"/>
          <w:marRight w:val="0"/>
          <w:marTop w:val="0"/>
          <w:marBottom w:val="0"/>
          <w:divBdr>
            <w:top w:val="none" w:sz="0" w:space="0" w:color="auto"/>
            <w:left w:val="none" w:sz="0" w:space="0" w:color="auto"/>
            <w:bottom w:val="none" w:sz="0" w:space="0" w:color="auto"/>
            <w:right w:val="none" w:sz="0" w:space="0" w:color="auto"/>
          </w:divBdr>
        </w:div>
        <w:div w:id="1034621610">
          <w:marLeft w:val="480"/>
          <w:marRight w:val="0"/>
          <w:marTop w:val="0"/>
          <w:marBottom w:val="0"/>
          <w:divBdr>
            <w:top w:val="none" w:sz="0" w:space="0" w:color="auto"/>
            <w:left w:val="none" w:sz="0" w:space="0" w:color="auto"/>
            <w:bottom w:val="none" w:sz="0" w:space="0" w:color="auto"/>
            <w:right w:val="none" w:sz="0" w:space="0" w:color="auto"/>
          </w:divBdr>
        </w:div>
        <w:div w:id="264658962">
          <w:marLeft w:val="480"/>
          <w:marRight w:val="0"/>
          <w:marTop w:val="0"/>
          <w:marBottom w:val="0"/>
          <w:divBdr>
            <w:top w:val="none" w:sz="0" w:space="0" w:color="auto"/>
            <w:left w:val="none" w:sz="0" w:space="0" w:color="auto"/>
            <w:bottom w:val="none" w:sz="0" w:space="0" w:color="auto"/>
            <w:right w:val="none" w:sz="0" w:space="0" w:color="auto"/>
          </w:divBdr>
        </w:div>
        <w:div w:id="1009451022">
          <w:marLeft w:val="480"/>
          <w:marRight w:val="0"/>
          <w:marTop w:val="0"/>
          <w:marBottom w:val="0"/>
          <w:divBdr>
            <w:top w:val="none" w:sz="0" w:space="0" w:color="auto"/>
            <w:left w:val="none" w:sz="0" w:space="0" w:color="auto"/>
            <w:bottom w:val="none" w:sz="0" w:space="0" w:color="auto"/>
            <w:right w:val="none" w:sz="0" w:space="0" w:color="auto"/>
          </w:divBdr>
        </w:div>
        <w:div w:id="425225424">
          <w:marLeft w:val="480"/>
          <w:marRight w:val="0"/>
          <w:marTop w:val="0"/>
          <w:marBottom w:val="0"/>
          <w:divBdr>
            <w:top w:val="none" w:sz="0" w:space="0" w:color="auto"/>
            <w:left w:val="none" w:sz="0" w:space="0" w:color="auto"/>
            <w:bottom w:val="none" w:sz="0" w:space="0" w:color="auto"/>
            <w:right w:val="none" w:sz="0" w:space="0" w:color="auto"/>
          </w:divBdr>
        </w:div>
        <w:div w:id="213852910">
          <w:marLeft w:val="480"/>
          <w:marRight w:val="0"/>
          <w:marTop w:val="0"/>
          <w:marBottom w:val="0"/>
          <w:divBdr>
            <w:top w:val="none" w:sz="0" w:space="0" w:color="auto"/>
            <w:left w:val="none" w:sz="0" w:space="0" w:color="auto"/>
            <w:bottom w:val="none" w:sz="0" w:space="0" w:color="auto"/>
            <w:right w:val="none" w:sz="0" w:space="0" w:color="auto"/>
          </w:divBdr>
        </w:div>
        <w:div w:id="633557572">
          <w:marLeft w:val="480"/>
          <w:marRight w:val="0"/>
          <w:marTop w:val="0"/>
          <w:marBottom w:val="0"/>
          <w:divBdr>
            <w:top w:val="none" w:sz="0" w:space="0" w:color="auto"/>
            <w:left w:val="none" w:sz="0" w:space="0" w:color="auto"/>
            <w:bottom w:val="none" w:sz="0" w:space="0" w:color="auto"/>
            <w:right w:val="none" w:sz="0" w:space="0" w:color="auto"/>
          </w:divBdr>
        </w:div>
        <w:div w:id="232161063">
          <w:marLeft w:val="480"/>
          <w:marRight w:val="0"/>
          <w:marTop w:val="0"/>
          <w:marBottom w:val="0"/>
          <w:divBdr>
            <w:top w:val="none" w:sz="0" w:space="0" w:color="auto"/>
            <w:left w:val="none" w:sz="0" w:space="0" w:color="auto"/>
            <w:bottom w:val="none" w:sz="0" w:space="0" w:color="auto"/>
            <w:right w:val="none" w:sz="0" w:space="0" w:color="auto"/>
          </w:divBdr>
        </w:div>
        <w:div w:id="494684021">
          <w:marLeft w:val="480"/>
          <w:marRight w:val="0"/>
          <w:marTop w:val="0"/>
          <w:marBottom w:val="0"/>
          <w:divBdr>
            <w:top w:val="none" w:sz="0" w:space="0" w:color="auto"/>
            <w:left w:val="none" w:sz="0" w:space="0" w:color="auto"/>
            <w:bottom w:val="none" w:sz="0" w:space="0" w:color="auto"/>
            <w:right w:val="none" w:sz="0" w:space="0" w:color="auto"/>
          </w:divBdr>
        </w:div>
        <w:div w:id="22951130">
          <w:marLeft w:val="480"/>
          <w:marRight w:val="0"/>
          <w:marTop w:val="0"/>
          <w:marBottom w:val="0"/>
          <w:divBdr>
            <w:top w:val="none" w:sz="0" w:space="0" w:color="auto"/>
            <w:left w:val="none" w:sz="0" w:space="0" w:color="auto"/>
            <w:bottom w:val="none" w:sz="0" w:space="0" w:color="auto"/>
            <w:right w:val="none" w:sz="0" w:space="0" w:color="auto"/>
          </w:divBdr>
        </w:div>
        <w:div w:id="776632697">
          <w:marLeft w:val="480"/>
          <w:marRight w:val="0"/>
          <w:marTop w:val="0"/>
          <w:marBottom w:val="0"/>
          <w:divBdr>
            <w:top w:val="none" w:sz="0" w:space="0" w:color="auto"/>
            <w:left w:val="none" w:sz="0" w:space="0" w:color="auto"/>
            <w:bottom w:val="none" w:sz="0" w:space="0" w:color="auto"/>
            <w:right w:val="none" w:sz="0" w:space="0" w:color="auto"/>
          </w:divBdr>
        </w:div>
        <w:div w:id="1378551548">
          <w:marLeft w:val="480"/>
          <w:marRight w:val="0"/>
          <w:marTop w:val="0"/>
          <w:marBottom w:val="0"/>
          <w:divBdr>
            <w:top w:val="none" w:sz="0" w:space="0" w:color="auto"/>
            <w:left w:val="none" w:sz="0" w:space="0" w:color="auto"/>
            <w:bottom w:val="none" w:sz="0" w:space="0" w:color="auto"/>
            <w:right w:val="none" w:sz="0" w:space="0" w:color="auto"/>
          </w:divBdr>
        </w:div>
        <w:div w:id="2041784872">
          <w:marLeft w:val="480"/>
          <w:marRight w:val="0"/>
          <w:marTop w:val="0"/>
          <w:marBottom w:val="0"/>
          <w:divBdr>
            <w:top w:val="none" w:sz="0" w:space="0" w:color="auto"/>
            <w:left w:val="none" w:sz="0" w:space="0" w:color="auto"/>
            <w:bottom w:val="none" w:sz="0" w:space="0" w:color="auto"/>
            <w:right w:val="none" w:sz="0" w:space="0" w:color="auto"/>
          </w:divBdr>
        </w:div>
        <w:div w:id="1475559327">
          <w:marLeft w:val="480"/>
          <w:marRight w:val="0"/>
          <w:marTop w:val="0"/>
          <w:marBottom w:val="0"/>
          <w:divBdr>
            <w:top w:val="none" w:sz="0" w:space="0" w:color="auto"/>
            <w:left w:val="none" w:sz="0" w:space="0" w:color="auto"/>
            <w:bottom w:val="none" w:sz="0" w:space="0" w:color="auto"/>
            <w:right w:val="none" w:sz="0" w:space="0" w:color="auto"/>
          </w:divBdr>
        </w:div>
      </w:divsChild>
    </w:div>
    <w:div w:id="1458718120">
      <w:bodyDiv w:val="1"/>
      <w:marLeft w:val="0"/>
      <w:marRight w:val="0"/>
      <w:marTop w:val="0"/>
      <w:marBottom w:val="0"/>
      <w:divBdr>
        <w:top w:val="none" w:sz="0" w:space="0" w:color="auto"/>
        <w:left w:val="none" w:sz="0" w:space="0" w:color="auto"/>
        <w:bottom w:val="none" w:sz="0" w:space="0" w:color="auto"/>
        <w:right w:val="none" w:sz="0" w:space="0" w:color="auto"/>
      </w:divBdr>
    </w:div>
    <w:div w:id="1461652765">
      <w:bodyDiv w:val="1"/>
      <w:marLeft w:val="0"/>
      <w:marRight w:val="0"/>
      <w:marTop w:val="0"/>
      <w:marBottom w:val="0"/>
      <w:divBdr>
        <w:top w:val="none" w:sz="0" w:space="0" w:color="auto"/>
        <w:left w:val="none" w:sz="0" w:space="0" w:color="auto"/>
        <w:bottom w:val="none" w:sz="0" w:space="0" w:color="auto"/>
        <w:right w:val="none" w:sz="0" w:space="0" w:color="auto"/>
      </w:divBdr>
    </w:div>
    <w:div w:id="1466464610">
      <w:bodyDiv w:val="1"/>
      <w:marLeft w:val="0"/>
      <w:marRight w:val="0"/>
      <w:marTop w:val="0"/>
      <w:marBottom w:val="0"/>
      <w:divBdr>
        <w:top w:val="none" w:sz="0" w:space="0" w:color="auto"/>
        <w:left w:val="none" w:sz="0" w:space="0" w:color="auto"/>
        <w:bottom w:val="none" w:sz="0" w:space="0" w:color="auto"/>
        <w:right w:val="none" w:sz="0" w:space="0" w:color="auto"/>
      </w:divBdr>
    </w:div>
    <w:div w:id="1471243046">
      <w:bodyDiv w:val="1"/>
      <w:marLeft w:val="0"/>
      <w:marRight w:val="0"/>
      <w:marTop w:val="0"/>
      <w:marBottom w:val="0"/>
      <w:divBdr>
        <w:top w:val="none" w:sz="0" w:space="0" w:color="auto"/>
        <w:left w:val="none" w:sz="0" w:space="0" w:color="auto"/>
        <w:bottom w:val="none" w:sz="0" w:space="0" w:color="auto"/>
        <w:right w:val="none" w:sz="0" w:space="0" w:color="auto"/>
      </w:divBdr>
      <w:divsChild>
        <w:div w:id="295992335">
          <w:marLeft w:val="480"/>
          <w:marRight w:val="0"/>
          <w:marTop w:val="0"/>
          <w:marBottom w:val="0"/>
          <w:divBdr>
            <w:top w:val="none" w:sz="0" w:space="0" w:color="auto"/>
            <w:left w:val="none" w:sz="0" w:space="0" w:color="auto"/>
            <w:bottom w:val="none" w:sz="0" w:space="0" w:color="auto"/>
            <w:right w:val="none" w:sz="0" w:space="0" w:color="auto"/>
          </w:divBdr>
        </w:div>
        <w:div w:id="2146963111">
          <w:marLeft w:val="480"/>
          <w:marRight w:val="0"/>
          <w:marTop w:val="0"/>
          <w:marBottom w:val="0"/>
          <w:divBdr>
            <w:top w:val="none" w:sz="0" w:space="0" w:color="auto"/>
            <w:left w:val="none" w:sz="0" w:space="0" w:color="auto"/>
            <w:bottom w:val="none" w:sz="0" w:space="0" w:color="auto"/>
            <w:right w:val="none" w:sz="0" w:space="0" w:color="auto"/>
          </w:divBdr>
        </w:div>
        <w:div w:id="784153818">
          <w:marLeft w:val="480"/>
          <w:marRight w:val="0"/>
          <w:marTop w:val="0"/>
          <w:marBottom w:val="0"/>
          <w:divBdr>
            <w:top w:val="none" w:sz="0" w:space="0" w:color="auto"/>
            <w:left w:val="none" w:sz="0" w:space="0" w:color="auto"/>
            <w:bottom w:val="none" w:sz="0" w:space="0" w:color="auto"/>
            <w:right w:val="none" w:sz="0" w:space="0" w:color="auto"/>
          </w:divBdr>
        </w:div>
        <w:div w:id="13310628">
          <w:marLeft w:val="480"/>
          <w:marRight w:val="0"/>
          <w:marTop w:val="0"/>
          <w:marBottom w:val="0"/>
          <w:divBdr>
            <w:top w:val="none" w:sz="0" w:space="0" w:color="auto"/>
            <w:left w:val="none" w:sz="0" w:space="0" w:color="auto"/>
            <w:bottom w:val="none" w:sz="0" w:space="0" w:color="auto"/>
            <w:right w:val="none" w:sz="0" w:space="0" w:color="auto"/>
          </w:divBdr>
        </w:div>
        <w:div w:id="43676630">
          <w:marLeft w:val="480"/>
          <w:marRight w:val="0"/>
          <w:marTop w:val="0"/>
          <w:marBottom w:val="0"/>
          <w:divBdr>
            <w:top w:val="none" w:sz="0" w:space="0" w:color="auto"/>
            <w:left w:val="none" w:sz="0" w:space="0" w:color="auto"/>
            <w:bottom w:val="none" w:sz="0" w:space="0" w:color="auto"/>
            <w:right w:val="none" w:sz="0" w:space="0" w:color="auto"/>
          </w:divBdr>
        </w:div>
        <w:div w:id="50082968">
          <w:marLeft w:val="480"/>
          <w:marRight w:val="0"/>
          <w:marTop w:val="0"/>
          <w:marBottom w:val="0"/>
          <w:divBdr>
            <w:top w:val="none" w:sz="0" w:space="0" w:color="auto"/>
            <w:left w:val="none" w:sz="0" w:space="0" w:color="auto"/>
            <w:bottom w:val="none" w:sz="0" w:space="0" w:color="auto"/>
            <w:right w:val="none" w:sz="0" w:space="0" w:color="auto"/>
          </w:divBdr>
        </w:div>
        <w:div w:id="1410544325">
          <w:marLeft w:val="480"/>
          <w:marRight w:val="0"/>
          <w:marTop w:val="0"/>
          <w:marBottom w:val="0"/>
          <w:divBdr>
            <w:top w:val="none" w:sz="0" w:space="0" w:color="auto"/>
            <w:left w:val="none" w:sz="0" w:space="0" w:color="auto"/>
            <w:bottom w:val="none" w:sz="0" w:space="0" w:color="auto"/>
            <w:right w:val="none" w:sz="0" w:space="0" w:color="auto"/>
          </w:divBdr>
        </w:div>
        <w:div w:id="1100026548">
          <w:marLeft w:val="480"/>
          <w:marRight w:val="0"/>
          <w:marTop w:val="0"/>
          <w:marBottom w:val="0"/>
          <w:divBdr>
            <w:top w:val="none" w:sz="0" w:space="0" w:color="auto"/>
            <w:left w:val="none" w:sz="0" w:space="0" w:color="auto"/>
            <w:bottom w:val="none" w:sz="0" w:space="0" w:color="auto"/>
            <w:right w:val="none" w:sz="0" w:space="0" w:color="auto"/>
          </w:divBdr>
        </w:div>
        <w:div w:id="224605157">
          <w:marLeft w:val="480"/>
          <w:marRight w:val="0"/>
          <w:marTop w:val="0"/>
          <w:marBottom w:val="0"/>
          <w:divBdr>
            <w:top w:val="none" w:sz="0" w:space="0" w:color="auto"/>
            <w:left w:val="none" w:sz="0" w:space="0" w:color="auto"/>
            <w:bottom w:val="none" w:sz="0" w:space="0" w:color="auto"/>
            <w:right w:val="none" w:sz="0" w:space="0" w:color="auto"/>
          </w:divBdr>
        </w:div>
        <w:div w:id="1845823423">
          <w:marLeft w:val="480"/>
          <w:marRight w:val="0"/>
          <w:marTop w:val="0"/>
          <w:marBottom w:val="0"/>
          <w:divBdr>
            <w:top w:val="none" w:sz="0" w:space="0" w:color="auto"/>
            <w:left w:val="none" w:sz="0" w:space="0" w:color="auto"/>
            <w:bottom w:val="none" w:sz="0" w:space="0" w:color="auto"/>
            <w:right w:val="none" w:sz="0" w:space="0" w:color="auto"/>
          </w:divBdr>
        </w:div>
        <w:div w:id="875048398">
          <w:marLeft w:val="480"/>
          <w:marRight w:val="0"/>
          <w:marTop w:val="0"/>
          <w:marBottom w:val="0"/>
          <w:divBdr>
            <w:top w:val="none" w:sz="0" w:space="0" w:color="auto"/>
            <w:left w:val="none" w:sz="0" w:space="0" w:color="auto"/>
            <w:bottom w:val="none" w:sz="0" w:space="0" w:color="auto"/>
            <w:right w:val="none" w:sz="0" w:space="0" w:color="auto"/>
          </w:divBdr>
        </w:div>
        <w:div w:id="1227491477">
          <w:marLeft w:val="480"/>
          <w:marRight w:val="0"/>
          <w:marTop w:val="0"/>
          <w:marBottom w:val="0"/>
          <w:divBdr>
            <w:top w:val="none" w:sz="0" w:space="0" w:color="auto"/>
            <w:left w:val="none" w:sz="0" w:space="0" w:color="auto"/>
            <w:bottom w:val="none" w:sz="0" w:space="0" w:color="auto"/>
            <w:right w:val="none" w:sz="0" w:space="0" w:color="auto"/>
          </w:divBdr>
        </w:div>
        <w:div w:id="1171868199">
          <w:marLeft w:val="480"/>
          <w:marRight w:val="0"/>
          <w:marTop w:val="0"/>
          <w:marBottom w:val="0"/>
          <w:divBdr>
            <w:top w:val="none" w:sz="0" w:space="0" w:color="auto"/>
            <w:left w:val="none" w:sz="0" w:space="0" w:color="auto"/>
            <w:bottom w:val="none" w:sz="0" w:space="0" w:color="auto"/>
            <w:right w:val="none" w:sz="0" w:space="0" w:color="auto"/>
          </w:divBdr>
        </w:div>
        <w:div w:id="1247691679">
          <w:marLeft w:val="480"/>
          <w:marRight w:val="0"/>
          <w:marTop w:val="0"/>
          <w:marBottom w:val="0"/>
          <w:divBdr>
            <w:top w:val="none" w:sz="0" w:space="0" w:color="auto"/>
            <w:left w:val="none" w:sz="0" w:space="0" w:color="auto"/>
            <w:bottom w:val="none" w:sz="0" w:space="0" w:color="auto"/>
            <w:right w:val="none" w:sz="0" w:space="0" w:color="auto"/>
          </w:divBdr>
        </w:div>
        <w:div w:id="1170825270">
          <w:marLeft w:val="480"/>
          <w:marRight w:val="0"/>
          <w:marTop w:val="0"/>
          <w:marBottom w:val="0"/>
          <w:divBdr>
            <w:top w:val="none" w:sz="0" w:space="0" w:color="auto"/>
            <w:left w:val="none" w:sz="0" w:space="0" w:color="auto"/>
            <w:bottom w:val="none" w:sz="0" w:space="0" w:color="auto"/>
            <w:right w:val="none" w:sz="0" w:space="0" w:color="auto"/>
          </w:divBdr>
        </w:div>
        <w:div w:id="470051162">
          <w:marLeft w:val="480"/>
          <w:marRight w:val="0"/>
          <w:marTop w:val="0"/>
          <w:marBottom w:val="0"/>
          <w:divBdr>
            <w:top w:val="none" w:sz="0" w:space="0" w:color="auto"/>
            <w:left w:val="none" w:sz="0" w:space="0" w:color="auto"/>
            <w:bottom w:val="none" w:sz="0" w:space="0" w:color="auto"/>
            <w:right w:val="none" w:sz="0" w:space="0" w:color="auto"/>
          </w:divBdr>
        </w:div>
        <w:div w:id="1120801779">
          <w:marLeft w:val="480"/>
          <w:marRight w:val="0"/>
          <w:marTop w:val="0"/>
          <w:marBottom w:val="0"/>
          <w:divBdr>
            <w:top w:val="none" w:sz="0" w:space="0" w:color="auto"/>
            <w:left w:val="none" w:sz="0" w:space="0" w:color="auto"/>
            <w:bottom w:val="none" w:sz="0" w:space="0" w:color="auto"/>
            <w:right w:val="none" w:sz="0" w:space="0" w:color="auto"/>
          </w:divBdr>
        </w:div>
        <w:div w:id="1914966208">
          <w:marLeft w:val="480"/>
          <w:marRight w:val="0"/>
          <w:marTop w:val="0"/>
          <w:marBottom w:val="0"/>
          <w:divBdr>
            <w:top w:val="none" w:sz="0" w:space="0" w:color="auto"/>
            <w:left w:val="none" w:sz="0" w:space="0" w:color="auto"/>
            <w:bottom w:val="none" w:sz="0" w:space="0" w:color="auto"/>
            <w:right w:val="none" w:sz="0" w:space="0" w:color="auto"/>
          </w:divBdr>
        </w:div>
        <w:div w:id="396779052">
          <w:marLeft w:val="480"/>
          <w:marRight w:val="0"/>
          <w:marTop w:val="0"/>
          <w:marBottom w:val="0"/>
          <w:divBdr>
            <w:top w:val="none" w:sz="0" w:space="0" w:color="auto"/>
            <w:left w:val="none" w:sz="0" w:space="0" w:color="auto"/>
            <w:bottom w:val="none" w:sz="0" w:space="0" w:color="auto"/>
            <w:right w:val="none" w:sz="0" w:space="0" w:color="auto"/>
          </w:divBdr>
        </w:div>
        <w:div w:id="1780101779">
          <w:marLeft w:val="480"/>
          <w:marRight w:val="0"/>
          <w:marTop w:val="0"/>
          <w:marBottom w:val="0"/>
          <w:divBdr>
            <w:top w:val="none" w:sz="0" w:space="0" w:color="auto"/>
            <w:left w:val="none" w:sz="0" w:space="0" w:color="auto"/>
            <w:bottom w:val="none" w:sz="0" w:space="0" w:color="auto"/>
            <w:right w:val="none" w:sz="0" w:space="0" w:color="auto"/>
          </w:divBdr>
        </w:div>
        <w:div w:id="1170832009">
          <w:marLeft w:val="480"/>
          <w:marRight w:val="0"/>
          <w:marTop w:val="0"/>
          <w:marBottom w:val="0"/>
          <w:divBdr>
            <w:top w:val="none" w:sz="0" w:space="0" w:color="auto"/>
            <w:left w:val="none" w:sz="0" w:space="0" w:color="auto"/>
            <w:bottom w:val="none" w:sz="0" w:space="0" w:color="auto"/>
            <w:right w:val="none" w:sz="0" w:space="0" w:color="auto"/>
          </w:divBdr>
        </w:div>
        <w:div w:id="295987687">
          <w:marLeft w:val="480"/>
          <w:marRight w:val="0"/>
          <w:marTop w:val="0"/>
          <w:marBottom w:val="0"/>
          <w:divBdr>
            <w:top w:val="none" w:sz="0" w:space="0" w:color="auto"/>
            <w:left w:val="none" w:sz="0" w:space="0" w:color="auto"/>
            <w:bottom w:val="none" w:sz="0" w:space="0" w:color="auto"/>
            <w:right w:val="none" w:sz="0" w:space="0" w:color="auto"/>
          </w:divBdr>
        </w:div>
        <w:div w:id="1787236877">
          <w:marLeft w:val="480"/>
          <w:marRight w:val="0"/>
          <w:marTop w:val="0"/>
          <w:marBottom w:val="0"/>
          <w:divBdr>
            <w:top w:val="none" w:sz="0" w:space="0" w:color="auto"/>
            <w:left w:val="none" w:sz="0" w:space="0" w:color="auto"/>
            <w:bottom w:val="none" w:sz="0" w:space="0" w:color="auto"/>
            <w:right w:val="none" w:sz="0" w:space="0" w:color="auto"/>
          </w:divBdr>
        </w:div>
        <w:div w:id="273633130">
          <w:marLeft w:val="480"/>
          <w:marRight w:val="0"/>
          <w:marTop w:val="0"/>
          <w:marBottom w:val="0"/>
          <w:divBdr>
            <w:top w:val="none" w:sz="0" w:space="0" w:color="auto"/>
            <w:left w:val="none" w:sz="0" w:space="0" w:color="auto"/>
            <w:bottom w:val="none" w:sz="0" w:space="0" w:color="auto"/>
            <w:right w:val="none" w:sz="0" w:space="0" w:color="auto"/>
          </w:divBdr>
        </w:div>
        <w:div w:id="814759742">
          <w:marLeft w:val="480"/>
          <w:marRight w:val="0"/>
          <w:marTop w:val="0"/>
          <w:marBottom w:val="0"/>
          <w:divBdr>
            <w:top w:val="none" w:sz="0" w:space="0" w:color="auto"/>
            <w:left w:val="none" w:sz="0" w:space="0" w:color="auto"/>
            <w:bottom w:val="none" w:sz="0" w:space="0" w:color="auto"/>
            <w:right w:val="none" w:sz="0" w:space="0" w:color="auto"/>
          </w:divBdr>
        </w:div>
        <w:div w:id="1106651904">
          <w:marLeft w:val="480"/>
          <w:marRight w:val="0"/>
          <w:marTop w:val="0"/>
          <w:marBottom w:val="0"/>
          <w:divBdr>
            <w:top w:val="none" w:sz="0" w:space="0" w:color="auto"/>
            <w:left w:val="none" w:sz="0" w:space="0" w:color="auto"/>
            <w:bottom w:val="none" w:sz="0" w:space="0" w:color="auto"/>
            <w:right w:val="none" w:sz="0" w:space="0" w:color="auto"/>
          </w:divBdr>
        </w:div>
        <w:div w:id="894703374">
          <w:marLeft w:val="480"/>
          <w:marRight w:val="0"/>
          <w:marTop w:val="0"/>
          <w:marBottom w:val="0"/>
          <w:divBdr>
            <w:top w:val="none" w:sz="0" w:space="0" w:color="auto"/>
            <w:left w:val="none" w:sz="0" w:space="0" w:color="auto"/>
            <w:bottom w:val="none" w:sz="0" w:space="0" w:color="auto"/>
            <w:right w:val="none" w:sz="0" w:space="0" w:color="auto"/>
          </w:divBdr>
        </w:div>
        <w:div w:id="2127581854">
          <w:marLeft w:val="480"/>
          <w:marRight w:val="0"/>
          <w:marTop w:val="0"/>
          <w:marBottom w:val="0"/>
          <w:divBdr>
            <w:top w:val="none" w:sz="0" w:space="0" w:color="auto"/>
            <w:left w:val="none" w:sz="0" w:space="0" w:color="auto"/>
            <w:bottom w:val="none" w:sz="0" w:space="0" w:color="auto"/>
            <w:right w:val="none" w:sz="0" w:space="0" w:color="auto"/>
          </w:divBdr>
        </w:div>
        <w:div w:id="324167952">
          <w:marLeft w:val="480"/>
          <w:marRight w:val="0"/>
          <w:marTop w:val="0"/>
          <w:marBottom w:val="0"/>
          <w:divBdr>
            <w:top w:val="none" w:sz="0" w:space="0" w:color="auto"/>
            <w:left w:val="none" w:sz="0" w:space="0" w:color="auto"/>
            <w:bottom w:val="none" w:sz="0" w:space="0" w:color="auto"/>
            <w:right w:val="none" w:sz="0" w:space="0" w:color="auto"/>
          </w:divBdr>
        </w:div>
        <w:div w:id="1054236817">
          <w:marLeft w:val="480"/>
          <w:marRight w:val="0"/>
          <w:marTop w:val="0"/>
          <w:marBottom w:val="0"/>
          <w:divBdr>
            <w:top w:val="none" w:sz="0" w:space="0" w:color="auto"/>
            <w:left w:val="none" w:sz="0" w:space="0" w:color="auto"/>
            <w:bottom w:val="none" w:sz="0" w:space="0" w:color="auto"/>
            <w:right w:val="none" w:sz="0" w:space="0" w:color="auto"/>
          </w:divBdr>
        </w:div>
        <w:div w:id="1072191506">
          <w:marLeft w:val="480"/>
          <w:marRight w:val="0"/>
          <w:marTop w:val="0"/>
          <w:marBottom w:val="0"/>
          <w:divBdr>
            <w:top w:val="none" w:sz="0" w:space="0" w:color="auto"/>
            <w:left w:val="none" w:sz="0" w:space="0" w:color="auto"/>
            <w:bottom w:val="none" w:sz="0" w:space="0" w:color="auto"/>
            <w:right w:val="none" w:sz="0" w:space="0" w:color="auto"/>
          </w:divBdr>
        </w:div>
        <w:div w:id="1451316912">
          <w:marLeft w:val="480"/>
          <w:marRight w:val="0"/>
          <w:marTop w:val="0"/>
          <w:marBottom w:val="0"/>
          <w:divBdr>
            <w:top w:val="none" w:sz="0" w:space="0" w:color="auto"/>
            <w:left w:val="none" w:sz="0" w:space="0" w:color="auto"/>
            <w:bottom w:val="none" w:sz="0" w:space="0" w:color="auto"/>
            <w:right w:val="none" w:sz="0" w:space="0" w:color="auto"/>
          </w:divBdr>
        </w:div>
        <w:div w:id="775028859">
          <w:marLeft w:val="480"/>
          <w:marRight w:val="0"/>
          <w:marTop w:val="0"/>
          <w:marBottom w:val="0"/>
          <w:divBdr>
            <w:top w:val="none" w:sz="0" w:space="0" w:color="auto"/>
            <w:left w:val="none" w:sz="0" w:space="0" w:color="auto"/>
            <w:bottom w:val="none" w:sz="0" w:space="0" w:color="auto"/>
            <w:right w:val="none" w:sz="0" w:space="0" w:color="auto"/>
          </w:divBdr>
        </w:div>
        <w:div w:id="2034987694">
          <w:marLeft w:val="480"/>
          <w:marRight w:val="0"/>
          <w:marTop w:val="0"/>
          <w:marBottom w:val="0"/>
          <w:divBdr>
            <w:top w:val="none" w:sz="0" w:space="0" w:color="auto"/>
            <w:left w:val="none" w:sz="0" w:space="0" w:color="auto"/>
            <w:bottom w:val="none" w:sz="0" w:space="0" w:color="auto"/>
            <w:right w:val="none" w:sz="0" w:space="0" w:color="auto"/>
          </w:divBdr>
        </w:div>
        <w:div w:id="822307395">
          <w:marLeft w:val="480"/>
          <w:marRight w:val="0"/>
          <w:marTop w:val="0"/>
          <w:marBottom w:val="0"/>
          <w:divBdr>
            <w:top w:val="none" w:sz="0" w:space="0" w:color="auto"/>
            <w:left w:val="none" w:sz="0" w:space="0" w:color="auto"/>
            <w:bottom w:val="none" w:sz="0" w:space="0" w:color="auto"/>
            <w:right w:val="none" w:sz="0" w:space="0" w:color="auto"/>
          </w:divBdr>
        </w:div>
        <w:div w:id="999625468">
          <w:marLeft w:val="480"/>
          <w:marRight w:val="0"/>
          <w:marTop w:val="0"/>
          <w:marBottom w:val="0"/>
          <w:divBdr>
            <w:top w:val="none" w:sz="0" w:space="0" w:color="auto"/>
            <w:left w:val="none" w:sz="0" w:space="0" w:color="auto"/>
            <w:bottom w:val="none" w:sz="0" w:space="0" w:color="auto"/>
            <w:right w:val="none" w:sz="0" w:space="0" w:color="auto"/>
          </w:divBdr>
        </w:div>
        <w:div w:id="1235118667">
          <w:marLeft w:val="480"/>
          <w:marRight w:val="0"/>
          <w:marTop w:val="0"/>
          <w:marBottom w:val="0"/>
          <w:divBdr>
            <w:top w:val="none" w:sz="0" w:space="0" w:color="auto"/>
            <w:left w:val="none" w:sz="0" w:space="0" w:color="auto"/>
            <w:bottom w:val="none" w:sz="0" w:space="0" w:color="auto"/>
            <w:right w:val="none" w:sz="0" w:space="0" w:color="auto"/>
          </w:divBdr>
        </w:div>
        <w:div w:id="1874612226">
          <w:marLeft w:val="480"/>
          <w:marRight w:val="0"/>
          <w:marTop w:val="0"/>
          <w:marBottom w:val="0"/>
          <w:divBdr>
            <w:top w:val="none" w:sz="0" w:space="0" w:color="auto"/>
            <w:left w:val="none" w:sz="0" w:space="0" w:color="auto"/>
            <w:bottom w:val="none" w:sz="0" w:space="0" w:color="auto"/>
            <w:right w:val="none" w:sz="0" w:space="0" w:color="auto"/>
          </w:divBdr>
        </w:div>
        <w:div w:id="2048949294">
          <w:marLeft w:val="480"/>
          <w:marRight w:val="0"/>
          <w:marTop w:val="0"/>
          <w:marBottom w:val="0"/>
          <w:divBdr>
            <w:top w:val="none" w:sz="0" w:space="0" w:color="auto"/>
            <w:left w:val="none" w:sz="0" w:space="0" w:color="auto"/>
            <w:bottom w:val="none" w:sz="0" w:space="0" w:color="auto"/>
            <w:right w:val="none" w:sz="0" w:space="0" w:color="auto"/>
          </w:divBdr>
        </w:div>
        <w:div w:id="198982290">
          <w:marLeft w:val="480"/>
          <w:marRight w:val="0"/>
          <w:marTop w:val="0"/>
          <w:marBottom w:val="0"/>
          <w:divBdr>
            <w:top w:val="none" w:sz="0" w:space="0" w:color="auto"/>
            <w:left w:val="none" w:sz="0" w:space="0" w:color="auto"/>
            <w:bottom w:val="none" w:sz="0" w:space="0" w:color="auto"/>
            <w:right w:val="none" w:sz="0" w:space="0" w:color="auto"/>
          </w:divBdr>
        </w:div>
        <w:div w:id="324364651">
          <w:marLeft w:val="480"/>
          <w:marRight w:val="0"/>
          <w:marTop w:val="0"/>
          <w:marBottom w:val="0"/>
          <w:divBdr>
            <w:top w:val="none" w:sz="0" w:space="0" w:color="auto"/>
            <w:left w:val="none" w:sz="0" w:space="0" w:color="auto"/>
            <w:bottom w:val="none" w:sz="0" w:space="0" w:color="auto"/>
            <w:right w:val="none" w:sz="0" w:space="0" w:color="auto"/>
          </w:divBdr>
        </w:div>
        <w:div w:id="1249533438">
          <w:marLeft w:val="480"/>
          <w:marRight w:val="0"/>
          <w:marTop w:val="0"/>
          <w:marBottom w:val="0"/>
          <w:divBdr>
            <w:top w:val="none" w:sz="0" w:space="0" w:color="auto"/>
            <w:left w:val="none" w:sz="0" w:space="0" w:color="auto"/>
            <w:bottom w:val="none" w:sz="0" w:space="0" w:color="auto"/>
            <w:right w:val="none" w:sz="0" w:space="0" w:color="auto"/>
          </w:divBdr>
        </w:div>
        <w:div w:id="1909071481">
          <w:marLeft w:val="480"/>
          <w:marRight w:val="0"/>
          <w:marTop w:val="0"/>
          <w:marBottom w:val="0"/>
          <w:divBdr>
            <w:top w:val="none" w:sz="0" w:space="0" w:color="auto"/>
            <w:left w:val="none" w:sz="0" w:space="0" w:color="auto"/>
            <w:bottom w:val="none" w:sz="0" w:space="0" w:color="auto"/>
            <w:right w:val="none" w:sz="0" w:space="0" w:color="auto"/>
          </w:divBdr>
        </w:div>
        <w:div w:id="395930753">
          <w:marLeft w:val="480"/>
          <w:marRight w:val="0"/>
          <w:marTop w:val="0"/>
          <w:marBottom w:val="0"/>
          <w:divBdr>
            <w:top w:val="none" w:sz="0" w:space="0" w:color="auto"/>
            <w:left w:val="none" w:sz="0" w:space="0" w:color="auto"/>
            <w:bottom w:val="none" w:sz="0" w:space="0" w:color="auto"/>
            <w:right w:val="none" w:sz="0" w:space="0" w:color="auto"/>
          </w:divBdr>
        </w:div>
        <w:div w:id="1120301038">
          <w:marLeft w:val="480"/>
          <w:marRight w:val="0"/>
          <w:marTop w:val="0"/>
          <w:marBottom w:val="0"/>
          <w:divBdr>
            <w:top w:val="none" w:sz="0" w:space="0" w:color="auto"/>
            <w:left w:val="none" w:sz="0" w:space="0" w:color="auto"/>
            <w:bottom w:val="none" w:sz="0" w:space="0" w:color="auto"/>
            <w:right w:val="none" w:sz="0" w:space="0" w:color="auto"/>
          </w:divBdr>
        </w:div>
        <w:div w:id="717707199">
          <w:marLeft w:val="480"/>
          <w:marRight w:val="0"/>
          <w:marTop w:val="0"/>
          <w:marBottom w:val="0"/>
          <w:divBdr>
            <w:top w:val="none" w:sz="0" w:space="0" w:color="auto"/>
            <w:left w:val="none" w:sz="0" w:space="0" w:color="auto"/>
            <w:bottom w:val="none" w:sz="0" w:space="0" w:color="auto"/>
            <w:right w:val="none" w:sz="0" w:space="0" w:color="auto"/>
          </w:divBdr>
        </w:div>
        <w:div w:id="1862351489">
          <w:marLeft w:val="480"/>
          <w:marRight w:val="0"/>
          <w:marTop w:val="0"/>
          <w:marBottom w:val="0"/>
          <w:divBdr>
            <w:top w:val="none" w:sz="0" w:space="0" w:color="auto"/>
            <w:left w:val="none" w:sz="0" w:space="0" w:color="auto"/>
            <w:bottom w:val="none" w:sz="0" w:space="0" w:color="auto"/>
            <w:right w:val="none" w:sz="0" w:space="0" w:color="auto"/>
          </w:divBdr>
        </w:div>
        <w:div w:id="279730334">
          <w:marLeft w:val="480"/>
          <w:marRight w:val="0"/>
          <w:marTop w:val="0"/>
          <w:marBottom w:val="0"/>
          <w:divBdr>
            <w:top w:val="none" w:sz="0" w:space="0" w:color="auto"/>
            <w:left w:val="none" w:sz="0" w:space="0" w:color="auto"/>
            <w:bottom w:val="none" w:sz="0" w:space="0" w:color="auto"/>
            <w:right w:val="none" w:sz="0" w:space="0" w:color="auto"/>
          </w:divBdr>
        </w:div>
        <w:div w:id="948852681">
          <w:marLeft w:val="480"/>
          <w:marRight w:val="0"/>
          <w:marTop w:val="0"/>
          <w:marBottom w:val="0"/>
          <w:divBdr>
            <w:top w:val="none" w:sz="0" w:space="0" w:color="auto"/>
            <w:left w:val="none" w:sz="0" w:space="0" w:color="auto"/>
            <w:bottom w:val="none" w:sz="0" w:space="0" w:color="auto"/>
            <w:right w:val="none" w:sz="0" w:space="0" w:color="auto"/>
          </w:divBdr>
        </w:div>
        <w:div w:id="1451630444">
          <w:marLeft w:val="480"/>
          <w:marRight w:val="0"/>
          <w:marTop w:val="0"/>
          <w:marBottom w:val="0"/>
          <w:divBdr>
            <w:top w:val="none" w:sz="0" w:space="0" w:color="auto"/>
            <w:left w:val="none" w:sz="0" w:space="0" w:color="auto"/>
            <w:bottom w:val="none" w:sz="0" w:space="0" w:color="auto"/>
            <w:right w:val="none" w:sz="0" w:space="0" w:color="auto"/>
          </w:divBdr>
        </w:div>
        <w:div w:id="2085183272">
          <w:marLeft w:val="480"/>
          <w:marRight w:val="0"/>
          <w:marTop w:val="0"/>
          <w:marBottom w:val="0"/>
          <w:divBdr>
            <w:top w:val="none" w:sz="0" w:space="0" w:color="auto"/>
            <w:left w:val="none" w:sz="0" w:space="0" w:color="auto"/>
            <w:bottom w:val="none" w:sz="0" w:space="0" w:color="auto"/>
            <w:right w:val="none" w:sz="0" w:space="0" w:color="auto"/>
          </w:divBdr>
        </w:div>
        <w:div w:id="430471935">
          <w:marLeft w:val="480"/>
          <w:marRight w:val="0"/>
          <w:marTop w:val="0"/>
          <w:marBottom w:val="0"/>
          <w:divBdr>
            <w:top w:val="none" w:sz="0" w:space="0" w:color="auto"/>
            <w:left w:val="none" w:sz="0" w:space="0" w:color="auto"/>
            <w:bottom w:val="none" w:sz="0" w:space="0" w:color="auto"/>
            <w:right w:val="none" w:sz="0" w:space="0" w:color="auto"/>
          </w:divBdr>
        </w:div>
        <w:div w:id="944580784">
          <w:marLeft w:val="480"/>
          <w:marRight w:val="0"/>
          <w:marTop w:val="0"/>
          <w:marBottom w:val="0"/>
          <w:divBdr>
            <w:top w:val="none" w:sz="0" w:space="0" w:color="auto"/>
            <w:left w:val="none" w:sz="0" w:space="0" w:color="auto"/>
            <w:bottom w:val="none" w:sz="0" w:space="0" w:color="auto"/>
            <w:right w:val="none" w:sz="0" w:space="0" w:color="auto"/>
          </w:divBdr>
        </w:div>
        <w:div w:id="2082633925">
          <w:marLeft w:val="480"/>
          <w:marRight w:val="0"/>
          <w:marTop w:val="0"/>
          <w:marBottom w:val="0"/>
          <w:divBdr>
            <w:top w:val="none" w:sz="0" w:space="0" w:color="auto"/>
            <w:left w:val="none" w:sz="0" w:space="0" w:color="auto"/>
            <w:bottom w:val="none" w:sz="0" w:space="0" w:color="auto"/>
            <w:right w:val="none" w:sz="0" w:space="0" w:color="auto"/>
          </w:divBdr>
        </w:div>
        <w:div w:id="1290015029">
          <w:marLeft w:val="480"/>
          <w:marRight w:val="0"/>
          <w:marTop w:val="0"/>
          <w:marBottom w:val="0"/>
          <w:divBdr>
            <w:top w:val="none" w:sz="0" w:space="0" w:color="auto"/>
            <w:left w:val="none" w:sz="0" w:space="0" w:color="auto"/>
            <w:bottom w:val="none" w:sz="0" w:space="0" w:color="auto"/>
            <w:right w:val="none" w:sz="0" w:space="0" w:color="auto"/>
          </w:divBdr>
        </w:div>
        <w:div w:id="683479174">
          <w:marLeft w:val="480"/>
          <w:marRight w:val="0"/>
          <w:marTop w:val="0"/>
          <w:marBottom w:val="0"/>
          <w:divBdr>
            <w:top w:val="none" w:sz="0" w:space="0" w:color="auto"/>
            <w:left w:val="none" w:sz="0" w:space="0" w:color="auto"/>
            <w:bottom w:val="none" w:sz="0" w:space="0" w:color="auto"/>
            <w:right w:val="none" w:sz="0" w:space="0" w:color="auto"/>
          </w:divBdr>
        </w:div>
        <w:div w:id="1806777123">
          <w:marLeft w:val="480"/>
          <w:marRight w:val="0"/>
          <w:marTop w:val="0"/>
          <w:marBottom w:val="0"/>
          <w:divBdr>
            <w:top w:val="none" w:sz="0" w:space="0" w:color="auto"/>
            <w:left w:val="none" w:sz="0" w:space="0" w:color="auto"/>
            <w:bottom w:val="none" w:sz="0" w:space="0" w:color="auto"/>
            <w:right w:val="none" w:sz="0" w:space="0" w:color="auto"/>
          </w:divBdr>
        </w:div>
        <w:div w:id="1348866432">
          <w:marLeft w:val="480"/>
          <w:marRight w:val="0"/>
          <w:marTop w:val="0"/>
          <w:marBottom w:val="0"/>
          <w:divBdr>
            <w:top w:val="none" w:sz="0" w:space="0" w:color="auto"/>
            <w:left w:val="none" w:sz="0" w:space="0" w:color="auto"/>
            <w:bottom w:val="none" w:sz="0" w:space="0" w:color="auto"/>
            <w:right w:val="none" w:sz="0" w:space="0" w:color="auto"/>
          </w:divBdr>
        </w:div>
      </w:divsChild>
    </w:div>
    <w:div w:id="1479683458">
      <w:bodyDiv w:val="1"/>
      <w:marLeft w:val="0"/>
      <w:marRight w:val="0"/>
      <w:marTop w:val="0"/>
      <w:marBottom w:val="0"/>
      <w:divBdr>
        <w:top w:val="none" w:sz="0" w:space="0" w:color="auto"/>
        <w:left w:val="none" w:sz="0" w:space="0" w:color="auto"/>
        <w:bottom w:val="none" w:sz="0" w:space="0" w:color="auto"/>
        <w:right w:val="none" w:sz="0" w:space="0" w:color="auto"/>
      </w:divBdr>
    </w:div>
    <w:div w:id="1481926517">
      <w:bodyDiv w:val="1"/>
      <w:marLeft w:val="0"/>
      <w:marRight w:val="0"/>
      <w:marTop w:val="0"/>
      <w:marBottom w:val="0"/>
      <w:divBdr>
        <w:top w:val="none" w:sz="0" w:space="0" w:color="auto"/>
        <w:left w:val="none" w:sz="0" w:space="0" w:color="auto"/>
        <w:bottom w:val="none" w:sz="0" w:space="0" w:color="auto"/>
        <w:right w:val="none" w:sz="0" w:space="0" w:color="auto"/>
      </w:divBdr>
    </w:div>
    <w:div w:id="1485972099">
      <w:bodyDiv w:val="1"/>
      <w:marLeft w:val="0"/>
      <w:marRight w:val="0"/>
      <w:marTop w:val="0"/>
      <w:marBottom w:val="0"/>
      <w:divBdr>
        <w:top w:val="none" w:sz="0" w:space="0" w:color="auto"/>
        <w:left w:val="none" w:sz="0" w:space="0" w:color="auto"/>
        <w:bottom w:val="none" w:sz="0" w:space="0" w:color="auto"/>
        <w:right w:val="none" w:sz="0" w:space="0" w:color="auto"/>
      </w:divBdr>
      <w:divsChild>
        <w:div w:id="1116674509">
          <w:marLeft w:val="480"/>
          <w:marRight w:val="0"/>
          <w:marTop w:val="0"/>
          <w:marBottom w:val="0"/>
          <w:divBdr>
            <w:top w:val="none" w:sz="0" w:space="0" w:color="auto"/>
            <w:left w:val="none" w:sz="0" w:space="0" w:color="auto"/>
            <w:bottom w:val="none" w:sz="0" w:space="0" w:color="auto"/>
            <w:right w:val="none" w:sz="0" w:space="0" w:color="auto"/>
          </w:divBdr>
        </w:div>
        <w:div w:id="1659454801">
          <w:marLeft w:val="480"/>
          <w:marRight w:val="0"/>
          <w:marTop w:val="0"/>
          <w:marBottom w:val="0"/>
          <w:divBdr>
            <w:top w:val="none" w:sz="0" w:space="0" w:color="auto"/>
            <w:left w:val="none" w:sz="0" w:space="0" w:color="auto"/>
            <w:bottom w:val="none" w:sz="0" w:space="0" w:color="auto"/>
            <w:right w:val="none" w:sz="0" w:space="0" w:color="auto"/>
          </w:divBdr>
        </w:div>
        <w:div w:id="1044135577">
          <w:marLeft w:val="480"/>
          <w:marRight w:val="0"/>
          <w:marTop w:val="0"/>
          <w:marBottom w:val="0"/>
          <w:divBdr>
            <w:top w:val="none" w:sz="0" w:space="0" w:color="auto"/>
            <w:left w:val="none" w:sz="0" w:space="0" w:color="auto"/>
            <w:bottom w:val="none" w:sz="0" w:space="0" w:color="auto"/>
            <w:right w:val="none" w:sz="0" w:space="0" w:color="auto"/>
          </w:divBdr>
        </w:div>
        <w:div w:id="150753103">
          <w:marLeft w:val="480"/>
          <w:marRight w:val="0"/>
          <w:marTop w:val="0"/>
          <w:marBottom w:val="0"/>
          <w:divBdr>
            <w:top w:val="none" w:sz="0" w:space="0" w:color="auto"/>
            <w:left w:val="none" w:sz="0" w:space="0" w:color="auto"/>
            <w:bottom w:val="none" w:sz="0" w:space="0" w:color="auto"/>
            <w:right w:val="none" w:sz="0" w:space="0" w:color="auto"/>
          </w:divBdr>
        </w:div>
        <w:div w:id="542640973">
          <w:marLeft w:val="480"/>
          <w:marRight w:val="0"/>
          <w:marTop w:val="0"/>
          <w:marBottom w:val="0"/>
          <w:divBdr>
            <w:top w:val="none" w:sz="0" w:space="0" w:color="auto"/>
            <w:left w:val="none" w:sz="0" w:space="0" w:color="auto"/>
            <w:bottom w:val="none" w:sz="0" w:space="0" w:color="auto"/>
            <w:right w:val="none" w:sz="0" w:space="0" w:color="auto"/>
          </w:divBdr>
        </w:div>
        <w:div w:id="416630701">
          <w:marLeft w:val="480"/>
          <w:marRight w:val="0"/>
          <w:marTop w:val="0"/>
          <w:marBottom w:val="0"/>
          <w:divBdr>
            <w:top w:val="none" w:sz="0" w:space="0" w:color="auto"/>
            <w:left w:val="none" w:sz="0" w:space="0" w:color="auto"/>
            <w:bottom w:val="none" w:sz="0" w:space="0" w:color="auto"/>
            <w:right w:val="none" w:sz="0" w:space="0" w:color="auto"/>
          </w:divBdr>
        </w:div>
        <w:div w:id="1743680279">
          <w:marLeft w:val="480"/>
          <w:marRight w:val="0"/>
          <w:marTop w:val="0"/>
          <w:marBottom w:val="0"/>
          <w:divBdr>
            <w:top w:val="none" w:sz="0" w:space="0" w:color="auto"/>
            <w:left w:val="none" w:sz="0" w:space="0" w:color="auto"/>
            <w:bottom w:val="none" w:sz="0" w:space="0" w:color="auto"/>
            <w:right w:val="none" w:sz="0" w:space="0" w:color="auto"/>
          </w:divBdr>
        </w:div>
        <w:div w:id="1405565885">
          <w:marLeft w:val="480"/>
          <w:marRight w:val="0"/>
          <w:marTop w:val="0"/>
          <w:marBottom w:val="0"/>
          <w:divBdr>
            <w:top w:val="none" w:sz="0" w:space="0" w:color="auto"/>
            <w:left w:val="none" w:sz="0" w:space="0" w:color="auto"/>
            <w:bottom w:val="none" w:sz="0" w:space="0" w:color="auto"/>
            <w:right w:val="none" w:sz="0" w:space="0" w:color="auto"/>
          </w:divBdr>
        </w:div>
        <w:div w:id="1298485059">
          <w:marLeft w:val="480"/>
          <w:marRight w:val="0"/>
          <w:marTop w:val="0"/>
          <w:marBottom w:val="0"/>
          <w:divBdr>
            <w:top w:val="none" w:sz="0" w:space="0" w:color="auto"/>
            <w:left w:val="none" w:sz="0" w:space="0" w:color="auto"/>
            <w:bottom w:val="none" w:sz="0" w:space="0" w:color="auto"/>
            <w:right w:val="none" w:sz="0" w:space="0" w:color="auto"/>
          </w:divBdr>
        </w:div>
        <w:div w:id="1330013785">
          <w:marLeft w:val="480"/>
          <w:marRight w:val="0"/>
          <w:marTop w:val="0"/>
          <w:marBottom w:val="0"/>
          <w:divBdr>
            <w:top w:val="none" w:sz="0" w:space="0" w:color="auto"/>
            <w:left w:val="none" w:sz="0" w:space="0" w:color="auto"/>
            <w:bottom w:val="none" w:sz="0" w:space="0" w:color="auto"/>
            <w:right w:val="none" w:sz="0" w:space="0" w:color="auto"/>
          </w:divBdr>
        </w:div>
        <w:div w:id="151913460">
          <w:marLeft w:val="480"/>
          <w:marRight w:val="0"/>
          <w:marTop w:val="0"/>
          <w:marBottom w:val="0"/>
          <w:divBdr>
            <w:top w:val="none" w:sz="0" w:space="0" w:color="auto"/>
            <w:left w:val="none" w:sz="0" w:space="0" w:color="auto"/>
            <w:bottom w:val="none" w:sz="0" w:space="0" w:color="auto"/>
            <w:right w:val="none" w:sz="0" w:space="0" w:color="auto"/>
          </w:divBdr>
        </w:div>
        <w:div w:id="917328116">
          <w:marLeft w:val="480"/>
          <w:marRight w:val="0"/>
          <w:marTop w:val="0"/>
          <w:marBottom w:val="0"/>
          <w:divBdr>
            <w:top w:val="none" w:sz="0" w:space="0" w:color="auto"/>
            <w:left w:val="none" w:sz="0" w:space="0" w:color="auto"/>
            <w:bottom w:val="none" w:sz="0" w:space="0" w:color="auto"/>
            <w:right w:val="none" w:sz="0" w:space="0" w:color="auto"/>
          </w:divBdr>
        </w:div>
        <w:div w:id="816342448">
          <w:marLeft w:val="480"/>
          <w:marRight w:val="0"/>
          <w:marTop w:val="0"/>
          <w:marBottom w:val="0"/>
          <w:divBdr>
            <w:top w:val="none" w:sz="0" w:space="0" w:color="auto"/>
            <w:left w:val="none" w:sz="0" w:space="0" w:color="auto"/>
            <w:bottom w:val="none" w:sz="0" w:space="0" w:color="auto"/>
            <w:right w:val="none" w:sz="0" w:space="0" w:color="auto"/>
          </w:divBdr>
        </w:div>
        <w:div w:id="816997388">
          <w:marLeft w:val="480"/>
          <w:marRight w:val="0"/>
          <w:marTop w:val="0"/>
          <w:marBottom w:val="0"/>
          <w:divBdr>
            <w:top w:val="none" w:sz="0" w:space="0" w:color="auto"/>
            <w:left w:val="none" w:sz="0" w:space="0" w:color="auto"/>
            <w:bottom w:val="none" w:sz="0" w:space="0" w:color="auto"/>
            <w:right w:val="none" w:sz="0" w:space="0" w:color="auto"/>
          </w:divBdr>
        </w:div>
        <w:div w:id="1105425939">
          <w:marLeft w:val="480"/>
          <w:marRight w:val="0"/>
          <w:marTop w:val="0"/>
          <w:marBottom w:val="0"/>
          <w:divBdr>
            <w:top w:val="none" w:sz="0" w:space="0" w:color="auto"/>
            <w:left w:val="none" w:sz="0" w:space="0" w:color="auto"/>
            <w:bottom w:val="none" w:sz="0" w:space="0" w:color="auto"/>
            <w:right w:val="none" w:sz="0" w:space="0" w:color="auto"/>
          </w:divBdr>
        </w:div>
        <w:div w:id="1663198673">
          <w:marLeft w:val="480"/>
          <w:marRight w:val="0"/>
          <w:marTop w:val="0"/>
          <w:marBottom w:val="0"/>
          <w:divBdr>
            <w:top w:val="none" w:sz="0" w:space="0" w:color="auto"/>
            <w:left w:val="none" w:sz="0" w:space="0" w:color="auto"/>
            <w:bottom w:val="none" w:sz="0" w:space="0" w:color="auto"/>
            <w:right w:val="none" w:sz="0" w:space="0" w:color="auto"/>
          </w:divBdr>
        </w:div>
        <w:div w:id="430468386">
          <w:marLeft w:val="480"/>
          <w:marRight w:val="0"/>
          <w:marTop w:val="0"/>
          <w:marBottom w:val="0"/>
          <w:divBdr>
            <w:top w:val="none" w:sz="0" w:space="0" w:color="auto"/>
            <w:left w:val="none" w:sz="0" w:space="0" w:color="auto"/>
            <w:bottom w:val="none" w:sz="0" w:space="0" w:color="auto"/>
            <w:right w:val="none" w:sz="0" w:space="0" w:color="auto"/>
          </w:divBdr>
        </w:div>
        <w:div w:id="1581987240">
          <w:marLeft w:val="480"/>
          <w:marRight w:val="0"/>
          <w:marTop w:val="0"/>
          <w:marBottom w:val="0"/>
          <w:divBdr>
            <w:top w:val="none" w:sz="0" w:space="0" w:color="auto"/>
            <w:left w:val="none" w:sz="0" w:space="0" w:color="auto"/>
            <w:bottom w:val="none" w:sz="0" w:space="0" w:color="auto"/>
            <w:right w:val="none" w:sz="0" w:space="0" w:color="auto"/>
          </w:divBdr>
        </w:div>
        <w:div w:id="1938558428">
          <w:marLeft w:val="480"/>
          <w:marRight w:val="0"/>
          <w:marTop w:val="0"/>
          <w:marBottom w:val="0"/>
          <w:divBdr>
            <w:top w:val="none" w:sz="0" w:space="0" w:color="auto"/>
            <w:left w:val="none" w:sz="0" w:space="0" w:color="auto"/>
            <w:bottom w:val="none" w:sz="0" w:space="0" w:color="auto"/>
            <w:right w:val="none" w:sz="0" w:space="0" w:color="auto"/>
          </w:divBdr>
        </w:div>
        <w:div w:id="1240948110">
          <w:marLeft w:val="480"/>
          <w:marRight w:val="0"/>
          <w:marTop w:val="0"/>
          <w:marBottom w:val="0"/>
          <w:divBdr>
            <w:top w:val="none" w:sz="0" w:space="0" w:color="auto"/>
            <w:left w:val="none" w:sz="0" w:space="0" w:color="auto"/>
            <w:bottom w:val="none" w:sz="0" w:space="0" w:color="auto"/>
            <w:right w:val="none" w:sz="0" w:space="0" w:color="auto"/>
          </w:divBdr>
        </w:div>
        <w:div w:id="683940620">
          <w:marLeft w:val="480"/>
          <w:marRight w:val="0"/>
          <w:marTop w:val="0"/>
          <w:marBottom w:val="0"/>
          <w:divBdr>
            <w:top w:val="none" w:sz="0" w:space="0" w:color="auto"/>
            <w:left w:val="none" w:sz="0" w:space="0" w:color="auto"/>
            <w:bottom w:val="none" w:sz="0" w:space="0" w:color="auto"/>
            <w:right w:val="none" w:sz="0" w:space="0" w:color="auto"/>
          </w:divBdr>
        </w:div>
        <w:div w:id="657997488">
          <w:marLeft w:val="480"/>
          <w:marRight w:val="0"/>
          <w:marTop w:val="0"/>
          <w:marBottom w:val="0"/>
          <w:divBdr>
            <w:top w:val="none" w:sz="0" w:space="0" w:color="auto"/>
            <w:left w:val="none" w:sz="0" w:space="0" w:color="auto"/>
            <w:bottom w:val="none" w:sz="0" w:space="0" w:color="auto"/>
            <w:right w:val="none" w:sz="0" w:space="0" w:color="auto"/>
          </w:divBdr>
        </w:div>
        <w:div w:id="239021875">
          <w:marLeft w:val="480"/>
          <w:marRight w:val="0"/>
          <w:marTop w:val="0"/>
          <w:marBottom w:val="0"/>
          <w:divBdr>
            <w:top w:val="none" w:sz="0" w:space="0" w:color="auto"/>
            <w:left w:val="none" w:sz="0" w:space="0" w:color="auto"/>
            <w:bottom w:val="none" w:sz="0" w:space="0" w:color="auto"/>
            <w:right w:val="none" w:sz="0" w:space="0" w:color="auto"/>
          </w:divBdr>
        </w:div>
        <w:div w:id="1377705385">
          <w:marLeft w:val="480"/>
          <w:marRight w:val="0"/>
          <w:marTop w:val="0"/>
          <w:marBottom w:val="0"/>
          <w:divBdr>
            <w:top w:val="none" w:sz="0" w:space="0" w:color="auto"/>
            <w:left w:val="none" w:sz="0" w:space="0" w:color="auto"/>
            <w:bottom w:val="none" w:sz="0" w:space="0" w:color="auto"/>
            <w:right w:val="none" w:sz="0" w:space="0" w:color="auto"/>
          </w:divBdr>
        </w:div>
        <w:div w:id="1639604788">
          <w:marLeft w:val="480"/>
          <w:marRight w:val="0"/>
          <w:marTop w:val="0"/>
          <w:marBottom w:val="0"/>
          <w:divBdr>
            <w:top w:val="none" w:sz="0" w:space="0" w:color="auto"/>
            <w:left w:val="none" w:sz="0" w:space="0" w:color="auto"/>
            <w:bottom w:val="none" w:sz="0" w:space="0" w:color="auto"/>
            <w:right w:val="none" w:sz="0" w:space="0" w:color="auto"/>
          </w:divBdr>
        </w:div>
        <w:div w:id="469440162">
          <w:marLeft w:val="480"/>
          <w:marRight w:val="0"/>
          <w:marTop w:val="0"/>
          <w:marBottom w:val="0"/>
          <w:divBdr>
            <w:top w:val="none" w:sz="0" w:space="0" w:color="auto"/>
            <w:left w:val="none" w:sz="0" w:space="0" w:color="auto"/>
            <w:bottom w:val="none" w:sz="0" w:space="0" w:color="auto"/>
            <w:right w:val="none" w:sz="0" w:space="0" w:color="auto"/>
          </w:divBdr>
        </w:div>
        <w:div w:id="1593246802">
          <w:marLeft w:val="480"/>
          <w:marRight w:val="0"/>
          <w:marTop w:val="0"/>
          <w:marBottom w:val="0"/>
          <w:divBdr>
            <w:top w:val="none" w:sz="0" w:space="0" w:color="auto"/>
            <w:left w:val="none" w:sz="0" w:space="0" w:color="auto"/>
            <w:bottom w:val="none" w:sz="0" w:space="0" w:color="auto"/>
            <w:right w:val="none" w:sz="0" w:space="0" w:color="auto"/>
          </w:divBdr>
        </w:div>
      </w:divsChild>
    </w:div>
    <w:div w:id="1487895371">
      <w:bodyDiv w:val="1"/>
      <w:marLeft w:val="0"/>
      <w:marRight w:val="0"/>
      <w:marTop w:val="0"/>
      <w:marBottom w:val="0"/>
      <w:divBdr>
        <w:top w:val="none" w:sz="0" w:space="0" w:color="auto"/>
        <w:left w:val="none" w:sz="0" w:space="0" w:color="auto"/>
        <w:bottom w:val="none" w:sz="0" w:space="0" w:color="auto"/>
        <w:right w:val="none" w:sz="0" w:space="0" w:color="auto"/>
      </w:divBdr>
    </w:div>
    <w:div w:id="1488859067">
      <w:bodyDiv w:val="1"/>
      <w:marLeft w:val="0"/>
      <w:marRight w:val="0"/>
      <w:marTop w:val="0"/>
      <w:marBottom w:val="0"/>
      <w:divBdr>
        <w:top w:val="none" w:sz="0" w:space="0" w:color="auto"/>
        <w:left w:val="none" w:sz="0" w:space="0" w:color="auto"/>
        <w:bottom w:val="none" w:sz="0" w:space="0" w:color="auto"/>
        <w:right w:val="none" w:sz="0" w:space="0" w:color="auto"/>
      </w:divBdr>
    </w:div>
    <w:div w:id="1495141619">
      <w:bodyDiv w:val="1"/>
      <w:marLeft w:val="0"/>
      <w:marRight w:val="0"/>
      <w:marTop w:val="0"/>
      <w:marBottom w:val="0"/>
      <w:divBdr>
        <w:top w:val="none" w:sz="0" w:space="0" w:color="auto"/>
        <w:left w:val="none" w:sz="0" w:space="0" w:color="auto"/>
        <w:bottom w:val="none" w:sz="0" w:space="0" w:color="auto"/>
        <w:right w:val="none" w:sz="0" w:space="0" w:color="auto"/>
      </w:divBdr>
    </w:div>
    <w:div w:id="1495144627">
      <w:bodyDiv w:val="1"/>
      <w:marLeft w:val="0"/>
      <w:marRight w:val="0"/>
      <w:marTop w:val="0"/>
      <w:marBottom w:val="0"/>
      <w:divBdr>
        <w:top w:val="none" w:sz="0" w:space="0" w:color="auto"/>
        <w:left w:val="none" w:sz="0" w:space="0" w:color="auto"/>
        <w:bottom w:val="none" w:sz="0" w:space="0" w:color="auto"/>
        <w:right w:val="none" w:sz="0" w:space="0" w:color="auto"/>
      </w:divBdr>
    </w:div>
    <w:div w:id="1497842803">
      <w:bodyDiv w:val="1"/>
      <w:marLeft w:val="0"/>
      <w:marRight w:val="0"/>
      <w:marTop w:val="0"/>
      <w:marBottom w:val="0"/>
      <w:divBdr>
        <w:top w:val="none" w:sz="0" w:space="0" w:color="auto"/>
        <w:left w:val="none" w:sz="0" w:space="0" w:color="auto"/>
        <w:bottom w:val="none" w:sz="0" w:space="0" w:color="auto"/>
        <w:right w:val="none" w:sz="0" w:space="0" w:color="auto"/>
      </w:divBdr>
      <w:divsChild>
        <w:div w:id="1170021627">
          <w:marLeft w:val="640"/>
          <w:marRight w:val="0"/>
          <w:marTop w:val="0"/>
          <w:marBottom w:val="0"/>
          <w:divBdr>
            <w:top w:val="none" w:sz="0" w:space="0" w:color="auto"/>
            <w:left w:val="none" w:sz="0" w:space="0" w:color="auto"/>
            <w:bottom w:val="none" w:sz="0" w:space="0" w:color="auto"/>
            <w:right w:val="none" w:sz="0" w:space="0" w:color="auto"/>
          </w:divBdr>
        </w:div>
        <w:div w:id="1251814275">
          <w:marLeft w:val="640"/>
          <w:marRight w:val="0"/>
          <w:marTop w:val="0"/>
          <w:marBottom w:val="0"/>
          <w:divBdr>
            <w:top w:val="none" w:sz="0" w:space="0" w:color="auto"/>
            <w:left w:val="none" w:sz="0" w:space="0" w:color="auto"/>
            <w:bottom w:val="none" w:sz="0" w:space="0" w:color="auto"/>
            <w:right w:val="none" w:sz="0" w:space="0" w:color="auto"/>
          </w:divBdr>
        </w:div>
        <w:div w:id="1709452741">
          <w:marLeft w:val="640"/>
          <w:marRight w:val="0"/>
          <w:marTop w:val="0"/>
          <w:marBottom w:val="0"/>
          <w:divBdr>
            <w:top w:val="none" w:sz="0" w:space="0" w:color="auto"/>
            <w:left w:val="none" w:sz="0" w:space="0" w:color="auto"/>
            <w:bottom w:val="none" w:sz="0" w:space="0" w:color="auto"/>
            <w:right w:val="none" w:sz="0" w:space="0" w:color="auto"/>
          </w:divBdr>
        </w:div>
        <w:div w:id="1722825222">
          <w:marLeft w:val="640"/>
          <w:marRight w:val="0"/>
          <w:marTop w:val="0"/>
          <w:marBottom w:val="0"/>
          <w:divBdr>
            <w:top w:val="none" w:sz="0" w:space="0" w:color="auto"/>
            <w:left w:val="none" w:sz="0" w:space="0" w:color="auto"/>
            <w:bottom w:val="none" w:sz="0" w:space="0" w:color="auto"/>
            <w:right w:val="none" w:sz="0" w:space="0" w:color="auto"/>
          </w:divBdr>
        </w:div>
        <w:div w:id="132799387">
          <w:marLeft w:val="640"/>
          <w:marRight w:val="0"/>
          <w:marTop w:val="0"/>
          <w:marBottom w:val="0"/>
          <w:divBdr>
            <w:top w:val="none" w:sz="0" w:space="0" w:color="auto"/>
            <w:left w:val="none" w:sz="0" w:space="0" w:color="auto"/>
            <w:bottom w:val="none" w:sz="0" w:space="0" w:color="auto"/>
            <w:right w:val="none" w:sz="0" w:space="0" w:color="auto"/>
          </w:divBdr>
        </w:div>
        <w:div w:id="1717194845">
          <w:marLeft w:val="640"/>
          <w:marRight w:val="0"/>
          <w:marTop w:val="0"/>
          <w:marBottom w:val="0"/>
          <w:divBdr>
            <w:top w:val="none" w:sz="0" w:space="0" w:color="auto"/>
            <w:left w:val="none" w:sz="0" w:space="0" w:color="auto"/>
            <w:bottom w:val="none" w:sz="0" w:space="0" w:color="auto"/>
            <w:right w:val="none" w:sz="0" w:space="0" w:color="auto"/>
          </w:divBdr>
        </w:div>
        <w:div w:id="490679731">
          <w:marLeft w:val="640"/>
          <w:marRight w:val="0"/>
          <w:marTop w:val="0"/>
          <w:marBottom w:val="0"/>
          <w:divBdr>
            <w:top w:val="none" w:sz="0" w:space="0" w:color="auto"/>
            <w:left w:val="none" w:sz="0" w:space="0" w:color="auto"/>
            <w:bottom w:val="none" w:sz="0" w:space="0" w:color="auto"/>
            <w:right w:val="none" w:sz="0" w:space="0" w:color="auto"/>
          </w:divBdr>
        </w:div>
        <w:div w:id="1150442463">
          <w:marLeft w:val="640"/>
          <w:marRight w:val="0"/>
          <w:marTop w:val="0"/>
          <w:marBottom w:val="0"/>
          <w:divBdr>
            <w:top w:val="none" w:sz="0" w:space="0" w:color="auto"/>
            <w:left w:val="none" w:sz="0" w:space="0" w:color="auto"/>
            <w:bottom w:val="none" w:sz="0" w:space="0" w:color="auto"/>
            <w:right w:val="none" w:sz="0" w:space="0" w:color="auto"/>
          </w:divBdr>
        </w:div>
        <w:div w:id="261449749">
          <w:marLeft w:val="640"/>
          <w:marRight w:val="0"/>
          <w:marTop w:val="0"/>
          <w:marBottom w:val="0"/>
          <w:divBdr>
            <w:top w:val="none" w:sz="0" w:space="0" w:color="auto"/>
            <w:left w:val="none" w:sz="0" w:space="0" w:color="auto"/>
            <w:bottom w:val="none" w:sz="0" w:space="0" w:color="auto"/>
            <w:right w:val="none" w:sz="0" w:space="0" w:color="auto"/>
          </w:divBdr>
        </w:div>
        <w:div w:id="656350160">
          <w:marLeft w:val="640"/>
          <w:marRight w:val="0"/>
          <w:marTop w:val="0"/>
          <w:marBottom w:val="0"/>
          <w:divBdr>
            <w:top w:val="none" w:sz="0" w:space="0" w:color="auto"/>
            <w:left w:val="none" w:sz="0" w:space="0" w:color="auto"/>
            <w:bottom w:val="none" w:sz="0" w:space="0" w:color="auto"/>
            <w:right w:val="none" w:sz="0" w:space="0" w:color="auto"/>
          </w:divBdr>
        </w:div>
        <w:div w:id="2107383215">
          <w:marLeft w:val="640"/>
          <w:marRight w:val="0"/>
          <w:marTop w:val="0"/>
          <w:marBottom w:val="0"/>
          <w:divBdr>
            <w:top w:val="none" w:sz="0" w:space="0" w:color="auto"/>
            <w:left w:val="none" w:sz="0" w:space="0" w:color="auto"/>
            <w:bottom w:val="none" w:sz="0" w:space="0" w:color="auto"/>
            <w:right w:val="none" w:sz="0" w:space="0" w:color="auto"/>
          </w:divBdr>
        </w:div>
        <w:div w:id="1356036276">
          <w:marLeft w:val="640"/>
          <w:marRight w:val="0"/>
          <w:marTop w:val="0"/>
          <w:marBottom w:val="0"/>
          <w:divBdr>
            <w:top w:val="none" w:sz="0" w:space="0" w:color="auto"/>
            <w:left w:val="none" w:sz="0" w:space="0" w:color="auto"/>
            <w:bottom w:val="none" w:sz="0" w:space="0" w:color="auto"/>
            <w:right w:val="none" w:sz="0" w:space="0" w:color="auto"/>
          </w:divBdr>
        </w:div>
        <w:div w:id="1121996496">
          <w:marLeft w:val="640"/>
          <w:marRight w:val="0"/>
          <w:marTop w:val="0"/>
          <w:marBottom w:val="0"/>
          <w:divBdr>
            <w:top w:val="none" w:sz="0" w:space="0" w:color="auto"/>
            <w:left w:val="none" w:sz="0" w:space="0" w:color="auto"/>
            <w:bottom w:val="none" w:sz="0" w:space="0" w:color="auto"/>
            <w:right w:val="none" w:sz="0" w:space="0" w:color="auto"/>
          </w:divBdr>
        </w:div>
        <w:div w:id="579827538">
          <w:marLeft w:val="640"/>
          <w:marRight w:val="0"/>
          <w:marTop w:val="0"/>
          <w:marBottom w:val="0"/>
          <w:divBdr>
            <w:top w:val="none" w:sz="0" w:space="0" w:color="auto"/>
            <w:left w:val="none" w:sz="0" w:space="0" w:color="auto"/>
            <w:bottom w:val="none" w:sz="0" w:space="0" w:color="auto"/>
            <w:right w:val="none" w:sz="0" w:space="0" w:color="auto"/>
          </w:divBdr>
        </w:div>
        <w:div w:id="925920088">
          <w:marLeft w:val="640"/>
          <w:marRight w:val="0"/>
          <w:marTop w:val="0"/>
          <w:marBottom w:val="0"/>
          <w:divBdr>
            <w:top w:val="none" w:sz="0" w:space="0" w:color="auto"/>
            <w:left w:val="none" w:sz="0" w:space="0" w:color="auto"/>
            <w:bottom w:val="none" w:sz="0" w:space="0" w:color="auto"/>
            <w:right w:val="none" w:sz="0" w:space="0" w:color="auto"/>
          </w:divBdr>
        </w:div>
        <w:div w:id="931008173">
          <w:marLeft w:val="640"/>
          <w:marRight w:val="0"/>
          <w:marTop w:val="0"/>
          <w:marBottom w:val="0"/>
          <w:divBdr>
            <w:top w:val="none" w:sz="0" w:space="0" w:color="auto"/>
            <w:left w:val="none" w:sz="0" w:space="0" w:color="auto"/>
            <w:bottom w:val="none" w:sz="0" w:space="0" w:color="auto"/>
            <w:right w:val="none" w:sz="0" w:space="0" w:color="auto"/>
          </w:divBdr>
        </w:div>
        <w:div w:id="342324116">
          <w:marLeft w:val="640"/>
          <w:marRight w:val="0"/>
          <w:marTop w:val="0"/>
          <w:marBottom w:val="0"/>
          <w:divBdr>
            <w:top w:val="none" w:sz="0" w:space="0" w:color="auto"/>
            <w:left w:val="none" w:sz="0" w:space="0" w:color="auto"/>
            <w:bottom w:val="none" w:sz="0" w:space="0" w:color="auto"/>
            <w:right w:val="none" w:sz="0" w:space="0" w:color="auto"/>
          </w:divBdr>
        </w:div>
        <w:div w:id="563220592">
          <w:marLeft w:val="640"/>
          <w:marRight w:val="0"/>
          <w:marTop w:val="0"/>
          <w:marBottom w:val="0"/>
          <w:divBdr>
            <w:top w:val="none" w:sz="0" w:space="0" w:color="auto"/>
            <w:left w:val="none" w:sz="0" w:space="0" w:color="auto"/>
            <w:bottom w:val="none" w:sz="0" w:space="0" w:color="auto"/>
            <w:right w:val="none" w:sz="0" w:space="0" w:color="auto"/>
          </w:divBdr>
        </w:div>
        <w:div w:id="410279449">
          <w:marLeft w:val="640"/>
          <w:marRight w:val="0"/>
          <w:marTop w:val="0"/>
          <w:marBottom w:val="0"/>
          <w:divBdr>
            <w:top w:val="none" w:sz="0" w:space="0" w:color="auto"/>
            <w:left w:val="none" w:sz="0" w:space="0" w:color="auto"/>
            <w:bottom w:val="none" w:sz="0" w:space="0" w:color="auto"/>
            <w:right w:val="none" w:sz="0" w:space="0" w:color="auto"/>
          </w:divBdr>
        </w:div>
        <w:div w:id="2133398575">
          <w:marLeft w:val="640"/>
          <w:marRight w:val="0"/>
          <w:marTop w:val="0"/>
          <w:marBottom w:val="0"/>
          <w:divBdr>
            <w:top w:val="none" w:sz="0" w:space="0" w:color="auto"/>
            <w:left w:val="none" w:sz="0" w:space="0" w:color="auto"/>
            <w:bottom w:val="none" w:sz="0" w:space="0" w:color="auto"/>
            <w:right w:val="none" w:sz="0" w:space="0" w:color="auto"/>
          </w:divBdr>
        </w:div>
        <w:div w:id="1809665192">
          <w:marLeft w:val="640"/>
          <w:marRight w:val="0"/>
          <w:marTop w:val="0"/>
          <w:marBottom w:val="0"/>
          <w:divBdr>
            <w:top w:val="none" w:sz="0" w:space="0" w:color="auto"/>
            <w:left w:val="none" w:sz="0" w:space="0" w:color="auto"/>
            <w:bottom w:val="none" w:sz="0" w:space="0" w:color="auto"/>
            <w:right w:val="none" w:sz="0" w:space="0" w:color="auto"/>
          </w:divBdr>
        </w:div>
        <w:div w:id="1480226207">
          <w:marLeft w:val="640"/>
          <w:marRight w:val="0"/>
          <w:marTop w:val="0"/>
          <w:marBottom w:val="0"/>
          <w:divBdr>
            <w:top w:val="none" w:sz="0" w:space="0" w:color="auto"/>
            <w:left w:val="none" w:sz="0" w:space="0" w:color="auto"/>
            <w:bottom w:val="none" w:sz="0" w:space="0" w:color="auto"/>
            <w:right w:val="none" w:sz="0" w:space="0" w:color="auto"/>
          </w:divBdr>
        </w:div>
        <w:div w:id="231359162">
          <w:marLeft w:val="640"/>
          <w:marRight w:val="0"/>
          <w:marTop w:val="0"/>
          <w:marBottom w:val="0"/>
          <w:divBdr>
            <w:top w:val="none" w:sz="0" w:space="0" w:color="auto"/>
            <w:left w:val="none" w:sz="0" w:space="0" w:color="auto"/>
            <w:bottom w:val="none" w:sz="0" w:space="0" w:color="auto"/>
            <w:right w:val="none" w:sz="0" w:space="0" w:color="auto"/>
          </w:divBdr>
        </w:div>
        <w:div w:id="2096389561">
          <w:marLeft w:val="640"/>
          <w:marRight w:val="0"/>
          <w:marTop w:val="0"/>
          <w:marBottom w:val="0"/>
          <w:divBdr>
            <w:top w:val="none" w:sz="0" w:space="0" w:color="auto"/>
            <w:left w:val="none" w:sz="0" w:space="0" w:color="auto"/>
            <w:bottom w:val="none" w:sz="0" w:space="0" w:color="auto"/>
            <w:right w:val="none" w:sz="0" w:space="0" w:color="auto"/>
          </w:divBdr>
        </w:div>
        <w:div w:id="638074766">
          <w:marLeft w:val="640"/>
          <w:marRight w:val="0"/>
          <w:marTop w:val="0"/>
          <w:marBottom w:val="0"/>
          <w:divBdr>
            <w:top w:val="none" w:sz="0" w:space="0" w:color="auto"/>
            <w:left w:val="none" w:sz="0" w:space="0" w:color="auto"/>
            <w:bottom w:val="none" w:sz="0" w:space="0" w:color="auto"/>
            <w:right w:val="none" w:sz="0" w:space="0" w:color="auto"/>
          </w:divBdr>
        </w:div>
        <w:div w:id="1120566228">
          <w:marLeft w:val="640"/>
          <w:marRight w:val="0"/>
          <w:marTop w:val="0"/>
          <w:marBottom w:val="0"/>
          <w:divBdr>
            <w:top w:val="none" w:sz="0" w:space="0" w:color="auto"/>
            <w:left w:val="none" w:sz="0" w:space="0" w:color="auto"/>
            <w:bottom w:val="none" w:sz="0" w:space="0" w:color="auto"/>
            <w:right w:val="none" w:sz="0" w:space="0" w:color="auto"/>
          </w:divBdr>
        </w:div>
        <w:div w:id="645937679">
          <w:marLeft w:val="640"/>
          <w:marRight w:val="0"/>
          <w:marTop w:val="0"/>
          <w:marBottom w:val="0"/>
          <w:divBdr>
            <w:top w:val="none" w:sz="0" w:space="0" w:color="auto"/>
            <w:left w:val="none" w:sz="0" w:space="0" w:color="auto"/>
            <w:bottom w:val="none" w:sz="0" w:space="0" w:color="auto"/>
            <w:right w:val="none" w:sz="0" w:space="0" w:color="auto"/>
          </w:divBdr>
        </w:div>
        <w:div w:id="1701080667">
          <w:marLeft w:val="640"/>
          <w:marRight w:val="0"/>
          <w:marTop w:val="0"/>
          <w:marBottom w:val="0"/>
          <w:divBdr>
            <w:top w:val="none" w:sz="0" w:space="0" w:color="auto"/>
            <w:left w:val="none" w:sz="0" w:space="0" w:color="auto"/>
            <w:bottom w:val="none" w:sz="0" w:space="0" w:color="auto"/>
            <w:right w:val="none" w:sz="0" w:space="0" w:color="auto"/>
          </w:divBdr>
        </w:div>
        <w:div w:id="1093476980">
          <w:marLeft w:val="640"/>
          <w:marRight w:val="0"/>
          <w:marTop w:val="0"/>
          <w:marBottom w:val="0"/>
          <w:divBdr>
            <w:top w:val="none" w:sz="0" w:space="0" w:color="auto"/>
            <w:left w:val="none" w:sz="0" w:space="0" w:color="auto"/>
            <w:bottom w:val="none" w:sz="0" w:space="0" w:color="auto"/>
            <w:right w:val="none" w:sz="0" w:space="0" w:color="auto"/>
          </w:divBdr>
        </w:div>
        <w:div w:id="1495947273">
          <w:marLeft w:val="640"/>
          <w:marRight w:val="0"/>
          <w:marTop w:val="0"/>
          <w:marBottom w:val="0"/>
          <w:divBdr>
            <w:top w:val="none" w:sz="0" w:space="0" w:color="auto"/>
            <w:left w:val="none" w:sz="0" w:space="0" w:color="auto"/>
            <w:bottom w:val="none" w:sz="0" w:space="0" w:color="auto"/>
            <w:right w:val="none" w:sz="0" w:space="0" w:color="auto"/>
          </w:divBdr>
        </w:div>
        <w:div w:id="2021740208">
          <w:marLeft w:val="640"/>
          <w:marRight w:val="0"/>
          <w:marTop w:val="0"/>
          <w:marBottom w:val="0"/>
          <w:divBdr>
            <w:top w:val="none" w:sz="0" w:space="0" w:color="auto"/>
            <w:left w:val="none" w:sz="0" w:space="0" w:color="auto"/>
            <w:bottom w:val="none" w:sz="0" w:space="0" w:color="auto"/>
            <w:right w:val="none" w:sz="0" w:space="0" w:color="auto"/>
          </w:divBdr>
        </w:div>
        <w:div w:id="1631781119">
          <w:marLeft w:val="640"/>
          <w:marRight w:val="0"/>
          <w:marTop w:val="0"/>
          <w:marBottom w:val="0"/>
          <w:divBdr>
            <w:top w:val="none" w:sz="0" w:space="0" w:color="auto"/>
            <w:left w:val="none" w:sz="0" w:space="0" w:color="auto"/>
            <w:bottom w:val="none" w:sz="0" w:space="0" w:color="auto"/>
            <w:right w:val="none" w:sz="0" w:space="0" w:color="auto"/>
          </w:divBdr>
        </w:div>
        <w:div w:id="1202716693">
          <w:marLeft w:val="640"/>
          <w:marRight w:val="0"/>
          <w:marTop w:val="0"/>
          <w:marBottom w:val="0"/>
          <w:divBdr>
            <w:top w:val="none" w:sz="0" w:space="0" w:color="auto"/>
            <w:left w:val="none" w:sz="0" w:space="0" w:color="auto"/>
            <w:bottom w:val="none" w:sz="0" w:space="0" w:color="auto"/>
            <w:right w:val="none" w:sz="0" w:space="0" w:color="auto"/>
          </w:divBdr>
        </w:div>
        <w:div w:id="632835734">
          <w:marLeft w:val="640"/>
          <w:marRight w:val="0"/>
          <w:marTop w:val="0"/>
          <w:marBottom w:val="0"/>
          <w:divBdr>
            <w:top w:val="none" w:sz="0" w:space="0" w:color="auto"/>
            <w:left w:val="none" w:sz="0" w:space="0" w:color="auto"/>
            <w:bottom w:val="none" w:sz="0" w:space="0" w:color="auto"/>
            <w:right w:val="none" w:sz="0" w:space="0" w:color="auto"/>
          </w:divBdr>
        </w:div>
        <w:div w:id="1586645823">
          <w:marLeft w:val="640"/>
          <w:marRight w:val="0"/>
          <w:marTop w:val="0"/>
          <w:marBottom w:val="0"/>
          <w:divBdr>
            <w:top w:val="none" w:sz="0" w:space="0" w:color="auto"/>
            <w:left w:val="none" w:sz="0" w:space="0" w:color="auto"/>
            <w:bottom w:val="none" w:sz="0" w:space="0" w:color="auto"/>
            <w:right w:val="none" w:sz="0" w:space="0" w:color="auto"/>
          </w:divBdr>
        </w:div>
        <w:div w:id="1364474599">
          <w:marLeft w:val="640"/>
          <w:marRight w:val="0"/>
          <w:marTop w:val="0"/>
          <w:marBottom w:val="0"/>
          <w:divBdr>
            <w:top w:val="none" w:sz="0" w:space="0" w:color="auto"/>
            <w:left w:val="none" w:sz="0" w:space="0" w:color="auto"/>
            <w:bottom w:val="none" w:sz="0" w:space="0" w:color="auto"/>
            <w:right w:val="none" w:sz="0" w:space="0" w:color="auto"/>
          </w:divBdr>
        </w:div>
        <w:div w:id="1086997736">
          <w:marLeft w:val="640"/>
          <w:marRight w:val="0"/>
          <w:marTop w:val="0"/>
          <w:marBottom w:val="0"/>
          <w:divBdr>
            <w:top w:val="none" w:sz="0" w:space="0" w:color="auto"/>
            <w:left w:val="none" w:sz="0" w:space="0" w:color="auto"/>
            <w:bottom w:val="none" w:sz="0" w:space="0" w:color="auto"/>
            <w:right w:val="none" w:sz="0" w:space="0" w:color="auto"/>
          </w:divBdr>
        </w:div>
        <w:div w:id="189683720">
          <w:marLeft w:val="640"/>
          <w:marRight w:val="0"/>
          <w:marTop w:val="0"/>
          <w:marBottom w:val="0"/>
          <w:divBdr>
            <w:top w:val="none" w:sz="0" w:space="0" w:color="auto"/>
            <w:left w:val="none" w:sz="0" w:space="0" w:color="auto"/>
            <w:bottom w:val="none" w:sz="0" w:space="0" w:color="auto"/>
            <w:right w:val="none" w:sz="0" w:space="0" w:color="auto"/>
          </w:divBdr>
        </w:div>
        <w:div w:id="1523937999">
          <w:marLeft w:val="640"/>
          <w:marRight w:val="0"/>
          <w:marTop w:val="0"/>
          <w:marBottom w:val="0"/>
          <w:divBdr>
            <w:top w:val="none" w:sz="0" w:space="0" w:color="auto"/>
            <w:left w:val="none" w:sz="0" w:space="0" w:color="auto"/>
            <w:bottom w:val="none" w:sz="0" w:space="0" w:color="auto"/>
            <w:right w:val="none" w:sz="0" w:space="0" w:color="auto"/>
          </w:divBdr>
        </w:div>
        <w:div w:id="585310219">
          <w:marLeft w:val="640"/>
          <w:marRight w:val="0"/>
          <w:marTop w:val="0"/>
          <w:marBottom w:val="0"/>
          <w:divBdr>
            <w:top w:val="none" w:sz="0" w:space="0" w:color="auto"/>
            <w:left w:val="none" w:sz="0" w:space="0" w:color="auto"/>
            <w:bottom w:val="none" w:sz="0" w:space="0" w:color="auto"/>
            <w:right w:val="none" w:sz="0" w:space="0" w:color="auto"/>
          </w:divBdr>
        </w:div>
        <w:div w:id="1726366082">
          <w:marLeft w:val="640"/>
          <w:marRight w:val="0"/>
          <w:marTop w:val="0"/>
          <w:marBottom w:val="0"/>
          <w:divBdr>
            <w:top w:val="none" w:sz="0" w:space="0" w:color="auto"/>
            <w:left w:val="none" w:sz="0" w:space="0" w:color="auto"/>
            <w:bottom w:val="none" w:sz="0" w:space="0" w:color="auto"/>
            <w:right w:val="none" w:sz="0" w:space="0" w:color="auto"/>
          </w:divBdr>
        </w:div>
        <w:div w:id="999621089">
          <w:marLeft w:val="640"/>
          <w:marRight w:val="0"/>
          <w:marTop w:val="0"/>
          <w:marBottom w:val="0"/>
          <w:divBdr>
            <w:top w:val="none" w:sz="0" w:space="0" w:color="auto"/>
            <w:left w:val="none" w:sz="0" w:space="0" w:color="auto"/>
            <w:bottom w:val="none" w:sz="0" w:space="0" w:color="auto"/>
            <w:right w:val="none" w:sz="0" w:space="0" w:color="auto"/>
          </w:divBdr>
        </w:div>
        <w:div w:id="747531645">
          <w:marLeft w:val="640"/>
          <w:marRight w:val="0"/>
          <w:marTop w:val="0"/>
          <w:marBottom w:val="0"/>
          <w:divBdr>
            <w:top w:val="none" w:sz="0" w:space="0" w:color="auto"/>
            <w:left w:val="none" w:sz="0" w:space="0" w:color="auto"/>
            <w:bottom w:val="none" w:sz="0" w:space="0" w:color="auto"/>
            <w:right w:val="none" w:sz="0" w:space="0" w:color="auto"/>
          </w:divBdr>
        </w:div>
        <w:div w:id="1994676474">
          <w:marLeft w:val="640"/>
          <w:marRight w:val="0"/>
          <w:marTop w:val="0"/>
          <w:marBottom w:val="0"/>
          <w:divBdr>
            <w:top w:val="none" w:sz="0" w:space="0" w:color="auto"/>
            <w:left w:val="none" w:sz="0" w:space="0" w:color="auto"/>
            <w:bottom w:val="none" w:sz="0" w:space="0" w:color="auto"/>
            <w:right w:val="none" w:sz="0" w:space="0" w:color="auto"/>
          </w:divBdr>
        </w:div>
        <w:div w:id="89159442">
          <w:marLeft w:val="640"/>
          <w:marRight w:val="0"/>
          <w:marTop w:val="0"/>
          <w:marBottom w:val="0"/>
          <w:divBdr>
            <w:top w:val="none" w:sz="0" w:space="0" w:color="auto"/>
            <w:left w:val="none" w:sz="0" w:space="0" w:color="auto"/>
            <w:bottom w:val="none" w:sz="0" w:space="0" w:color="auto"/>
            <w:right w:val="none" w:sz="0" w:space="0" w:color="auto"/>
          </w:divBdr>
        </w:div>
        <w:div w:id="608390404">
          <w:marLeft w:val="640"/>
          <w:marRight w:val="0"/>
          <w:marTop w:val="0"/>
          <w:marBottom w:val="0"/>
          <w:divBdr>
            <w:top w:val="none" w:sz="0" w:space="0" w:color="auto"/>
            <w:left w:val="none" w:sz="0" w:space="0" w:color="auto"/>
            <w:bottom w:val="none" w:sz="0" w:space="0" w:color="auto"/>
            <w:right w:val="none" w:sz="0" w:space="0" w:color="auto"/>
          </w:divBdr>
        </w:div>
        <w:div w:id="782308484">
          <w:marLeft w:val="640"/>
          <w:marRight w:val="0"/>
          <w:marTop w:val="0"/>
          <w:marBottom w:val="0"/>
          <w:divBdr>
            <w:top w:val="none" w:sz="0" w:space="0" w:color="auto"/>
            <w:left w:val="none" w:sz="0" w:space="0" w:color="auto"/>
            <w:bottom w:val="none" w:sz="0" w:space="0" w:color="auto"/>
            <w:right w:val="none" w:sz="0" w:space="0" w:color="auto"/>
          </w:divBdr>
        </w:div>
        <w:div w:id="221644532">
          <w:marLeft w:val="640"/>
          <w:marRight w:val="0"/>
          <w:marTop w:val="0"/>
          <w:marBottom w:val="0"/>
          <w:divBdr>
            <w:top w:val="none" w:sz="0" w:space="0" w:color="auto"/>
            <w:left w:val="none" w:sz="0" w:space="0" w:color="auto"/>
            <w:bottom w:val="none" w:sz="0" w:space="0" w:color="auto"/>
            <w:right w:val="none" w:sz="0" w:space="0" w:color="auto"/>
          </w:divBdr>
        </w:div>
        <w:div w:id="1026832353">
          <w:marLeft w:val="640"/>
          <w:marRight w:val="0"/>
          <w:marTop w:val="0"/>
          <w:marBottom w:val="0"/>
          <w:divBdr>
            <w:top w:val="none" w:sz="0" w:space="0" w:color="auto"/>
            <w:left w:val="none" w:sz="0" w:space="0" w:color="auto"/>
            <w:bottom w:val="none" w:sz="0" w:space="0" w:color="auto"/>
            <w:right w:val="none" w:sz="0" w:space="0" w:color="auto"/>
          </w:divBdr>
        </w:div>
        <w:div w:id="1517310875">
          <w:marLeft w:val="640"/>
          <w:marRight w:val="0"/>
          <w:marTop w:val="0"/>
          <w:marBottom w:val="0"/>
          <w:divBdr>
            <w:top w:val="none" w:sz="0" w:space="0" w:color="auto"/>
            <w:left w:val="none" w:sz="0" w:space="0" w:color="auto"/>
            <w:bottom w:val="none" w:sz="0" w:space="0" w:color="auto"/>
            <w:right w:val="none" w:sz="0" w:space="0" w:color="auto"/>
          </w:divBdr>
        </w:div>
        <w:div w:id="1881435508">
          <w:marLeft w:val="640"/>
          <w:marRight w:val="0"/>
          <w:marTop w:val="0"/>
          <w:marBottom w:val="0"/>
          <w:divBdr>
            <w:top w:val="none" w:sz="0" w:space="0" w:color="auto"/>
            <w:left w:val="none" w:sz="0" w:space="0" w:color="auto"/>
            <w:bottom w:val="none" w:sz="0" w:space="0" w:color="auto"/>
            <w:right w:val="none" w:sz="0" w:space="0" w:color="auto"/>
          </w:divBdr>
        </w:div>
        <w:div w:id="463812075">
          <w:marLeft w:val="640"/>
          <w:marRight w:val="0"/>
          <w:marTop w:val="0"/>
          <w:marBottom w:val="0"/>
          <w:divBdr>
            <w:top w:val="none" w:sz="0" w:space="0" w:color="auto"/>
            <w:left w:val="none" w:sz="0" w:space="0" w:color="auto"/>
            <w:bottom w:val="none" w:sz="0" w:space="0" w:color="auto"/>
            <w:right w:val="none" w:sz="0" w:space="0" w:color="auto"/>
          </w:divBdr>
        </w:div>
        <w:div w:id="529956318">
          <w:marLeft w:val="640"/>
          <w:marRight w:val="0"/>
          <w:marTop w:val="0"/>
          <w:marBottom w:val="0"/>
          <w:divBdr>
            <w:top w:val="none" w:sz="0" w:space="0" w:color="auto"/>
            <w:left w:val="none" w:sz="0" w:space="0" w:color="auto"/>
            <w:bottom w:val="none" w:sz="0" w:space="0" w:color="auto"/>
            <w:right w:val="none" w:sz="0" w:space="0" w:color="auto"/>
          </w:divBdr>
        </w:div>
        <w:div w:id="1418599945">
          <w:marLeft w:val="640"/>
          <w:marRight w:val="0"/>
          <w:marTop w:val="0"/>
          <w:marBottom w:val="0"/>
          <w:divBdr>
            <w:top w:val="none" w:sz="0" w:space="0" w:color="auto"/>
            <w:left w:val="none" w:sz="0" w:space="0" w:color="auto"/>
            <w:bottom w:val="none" w:sz="0" w:space="0" w:color="auto"/>
            <w:right w:val="none" w:sz="0" w:space="0" w:color="auto"/>
          </w:divBdr>
        </w:div>
        <w:div w:id="1257638379">
          <w:marLeft w:val="640"/>
          <w:marRight w:val="0"/>
          <w:marTop w:val="0"/>
          <w:marBottom w:val="0"/>
          <w:divBdr>
            <w:top w:val="none" w:sz="0" w:space="0" w:color="auto"/>
            <w:left w:val="none" w:sz="0" w:space="0" w:color="auto"/>
            <w:bottom w:val="none" w:sz="0" w:space="0" w:color="auto"/>
            <w:right w:val="none" w:sz="0" w:space="0" w:color="auto"/>
          </w:divBdr>
        </w:div>
        <w:div w:id="209152296">
          <w:marLeft w:val="640"/>
          <w:marRight w:val="0"/>
          <w:marTop w:val="0"/>
          <w:marBottom w:val="0"/>
          <w:divBdr>
            <w:top w:val="none" w:sz="0" w:space="0" w:color="auto"/>
            <w:left w:val="none" w:sz="0" w:space="0" w:color="auto"/>
            <w:bottom w:val="none" w:sz="0" w:space="0" w:color="auto"/>
            <w:right w:val="none" w:sz="0" w:space="0" w:color="auto"/>
          </w:divBdr>
        </w:div>
        <w:div w:id="1117874744">
          <w:marLeft w:val="640"/>
          <w:marRight w:val="0"/>
          <w:marTop w:val="0"/>
          <w:marBottom w:val="0"/>
          <w:divBdr>
            <w:top w:val="none" w:sz="0" w:space="0" w:color="auto"/>
            <w:left w:val="none" w:sz="0" w:space="0" w:color="auto"/>
            <w:bottom w:val="none" w:sz="0" w:space="0" w:color="auto"/>
            <w:right w:val="none" w:sz="0" w:space="0" w:color="auto"/>
          </w:divBdr>
        </w:div>
        <w:div w:id="175657676">
          <w:marLeft w:val="640"/>
          <w:marRight w:val="0"/>
          <w:marTop w:val="0"/>
          <w:marBottom w:val="0"/>
          <w:divBdr>
            <w:top w:val="none" w:sz="0" w:space="0" w:color="auto"/>
            <w:left w:val="none" w:sz="0" w:space="0" w:color="auto"/>
            <w:bottom w:val="none" w:sz="0" w:space="0" w:color="auto"/>
            <w:right w:val="none" w:sz="0" w:space="0" w:color="auto"/>
          </w:divBdr>
        </w:div>
        <w:div w:id="1885944844">
          <w:marLeft w:val="640"/>
          <w:marRight w:val="0"/>
          <w:marTop w:val="0"/>
          <w:marBottom w:val="0"/>
          <w:divBdr>
            <w:top w:val="none" w:sz="0" w:space="0" w:color="auto"/>
            <w:left w:val="none" w:sz="0" w:space="0" w:color="auto"/>
            <w:bottom w:val="none" w:sz="0" w:space="0" w:color="auto"/>
            <w:right w:val="none" w:sz="0" w:space="0" w:color="auto"/>
          </w:divBdr>
        </w:div>
        <w:div w:id="1107000127">
          <w:marLeft w:val="640"/>
          <w:marRight w:val="0"/>
          <w:marTop w:val="0"/>
          <w:marBottom w:val="0"/>
          <w:divBdr>
            <w:top w:val="none" w:sz="0" w:space="0" w:color="auto"/>
            <w:left w:val="none" w:sz="0" w:space="0" w:color="auto"/>
            <w:bottom w:val="none" w:sz="0" w:space="0" w:color="auto"/>
            <w:right w:val="none" w:sz="0" w:space="0" w:color="auto"/>
          </w:divBdr>
        </w:div>
        <w:div w:id="1111130019">
          <w:marLeft w:val="640"/>
          <w:marRight w:val="0"/>
          <w:marTop w:val="0"/>
          <w:marBottom w:val="0"/>
          <w:divBdr>
            <w:top w:val="none" w:sz="0" w:space="0" w:color="auto"/>
            <w:left w:val="none" w:sz="0" w:space="0" w:color="auto"/>
            <w:bottom w:val="none" w:sz="0" w:space="0" w:color="auto"/>
            <w:right w:val="none" w:sz="0" w:space="0" w:color="auto"/>
          </w:divBdr>
        </w:div>
        <w:div w:id="930625623">
          <w:marLeft w:val="640"/>
          <w:marRight w:val="0"/>
          <w:marTop w:val="0"/>
          <w:marBottom w:val="0"/>
          <w:divBdr>
            <w:top w:val="none" w:sz="0" w:space="0" w:color="auto"/>
            <w:left w:val="none" w:sz="0" w:space="0" w:color="auto"/>
            <w:bottom w:val="none" w:sz="0" w:space="0" w:color="auto"/>
            <w:right w:val="none" w:sz="0" w:space="0" w:color="auto"/>
          </w:divBdr>
        </w:div>
        <w:div w:id="2083680003">
          <w:marLeft w:val="640"/>
          <w:marRight w:val="0"/>
          <w:marTop w:val="0"/>
          <w:marBottom w:val="0"/>
          <w:divBdr>
            <w:top w:val="none" w:sz="0" w:space="0" w:color="auto"/>
            <w:left w:val="none" w:sz="0" w:space="0" w:color="auto"/>
            <w:bottom w:val="none" w:sz="0" w:space="0" w:color="auto"/>
            <w:right w:val="none" w:sz="0" w:space="0" w:color="auto"/>
          </w:divBdr>
        </w:div>
        <w:div w:id="2006207176">
          <w:marLeft w:val="640"/>
          <w:marRight w:val="0"/>
          <w:marTop w:val="0"/>
          <w:marBottom w:val="0"/>
          <w:divBdr>
            <w:top w:val="none" w:sz="0" w:space="0" w:color="auto"/>
            <w:left w:val="none" w:sz="0" w:space="0" w:color="auto"/>
            <w:bottom w:val="none" w:sz="0" w:space="0" w:color="auto"/>
            <w:right w:val="none" w:sz="0" w:space="0" w:color="auto"/>
          </w:divBdr>
        </w:div>
        <w:div w:id="183398696">
          <w:marLeft w:val="640"/>
          <w:marRight w:val="0"/>
          <w:marTop w:val="0"/>
          <w:marBottom w:val="0"/>
          <w:divBdr>
            <w:top w:val="none" w:sz="0" w:space="0" w:color="auto"/>
            <w:left w:val="none" w:sz="0" w:space="0" w:color="auto"/>
            <w:bottom w:val="none" w:sz="0" w:space="0" w:color="auto"/>
            <w:right w:val="none" w:sz="0" w:space="0" w:color="auto"/>
          </w:divBdr>
        </w:div>
        <w:div w:id="709304585">
          <w:marLeft w:val="640"/>
          <w:marRight w:val="0"/>
          <w:marTop w:val="0"/>
          <w:marBottom w:val="0"/>
          <w:divBdr>
            <w:top w:val="none" w:sz="0" w:space="0" w:color="auto"/>
            <w:left w:val="none" w:sz="0" w:space="0" w:color="auto"/>
            <w:bottom w:val="none" w:sz="0" w:space="0" w:color="auto"/>
            <w:right w:val="none" w:sz="0" w:space="0" w:color="auto"/>
          </w:divBdr>
        </w:div>
      </w:divsChild>
    </w:div>
    <w:div w:id="1498577478">
      <w:bodyDiv w:val="1"/>
      <w:marLeft w:val="0"/>
      <w:marRight w:val="0"/>
      <w:marTop w:val="0"/>
      <w:marBottom w:val="0"/>
      <w:divBdr>
        <w:top w:val="none" w:sz="0" w:space="0" w:color="auto"/>
        <w:left w:val="none" w:sz="0" w:space="0" w:color="auto"/>
        <w:bottom w:val="none" w:sz="0" w:space="0" w:color="auto"/>
        <w:right w:val="none" w:sz="0" w:space="0" w:color="auto"/>
      </w:divBdr>
      <w:divsChild>
        <w:div w:id="1156459617">
          <w:marLeft w:val="640"/>
          <w:marRight w:val="0"/>
          <w:marTop w:val="0"/>
          <w:marBottom w:val="0"/>
          <w:divBdr>
            <w:top w:val="none" w:sz="0" w:space="0" w:color="auto"/>
            <w:left w:val="none" w:sz="0" w:space="0" w:color="auto"/>
            <w:bottom w:val="none" w:sz="0" w:space="0" w:color="auto"/>
            <w:right w:val="none" w:sz="0" w:space="0" w:color="auto"/>
          </w:divBdr>
        </w:div>
        <w:div w:id="150027637">
          <w:marLeft w:val="640"/>
          <w:marRight w:val="0"/>
          <w:marTop w:val="0"/>
          <w:marBottom w:val="0"/>
          <w:divBdr>
            <w:top w:val="none" w:sz="0" w:space="0" w:color="auto"/>
            <w:left w:val="none" w:sz="0" w:space="0" w:color="auto"/>
            <w:bottom w:val="none" w:sz="0" w:space="0" w:color="auto"/>
            <w:right w:val="none" w:sz="0" w:space="0" w:color="auto"/>
          </w:divBdr>
        </w:div>
        <w:div w:id="1421829980">
          <w:marLeft w:val="640"/>
          <w:marRight w:val="0"/>
          <w:marTop w:val="0"/>
          <w:marBottom w:val="0"/>
          <w:divBdr>
            <w:top w:val="none" w:sz="0" w:space="0" w:color="auto"/>
            <w:left w:val="none" w:sz="0" w:space="0" w:color="auto"/>
            <w:bottom w:val="none" w:sz="0" w:space="0" w:color="auto"/>
            <w:right w:val="none" w:sz="0" w:space="0" w:color="auto"/>
          </w:divBdr>
        </w:div>
        <w:div w:id="1806001808">
          <w:marLeft w:val="640"/>
          <w:marRight w:val="0"/>
          <w:marTop w:val="0"/>
          <w:marBottom w:val="0"/>
          <w:divBdr>
            <w:top w:val="none" w:sz="0" w:space="0" w:color="auto"/>
            <w:left w:val="none" w:sz="0" w:space="0" w:color="auto"/>
            <w:bottom w:val="none" w:sz="0" w:space="0" w:color="auto"/>
            <w:right w:val="none" w:sz="0" w:space="0" w:color="auto"/>
          </w:divBdr>
        </w:div>
        <w:div w:id="1405566792">
          <w:marLeft w:val="640"/>
          <w:marRight w:val="0"/>
          <w:marTop w:val="0"/>
          <w:marBottom w:val="0"/>
          <w:divBdr>
            <w:top w:val="none" w:sz="0" w:space="0" w:color="auto"/>
            <w:left w:val="none" w:sz="0" w:space="0" w:color="auto"/>
            <w:bottom w:val="none" w:sz="0" w:space="0" w:color="auto"/>
            <w:right w:val="none" w:sz="0" w:space="0" w:color="auto"/>
          </w:divBdr>
        </w:div>
        <w:div w:id="998970600">
          <w:marLeft w:val="640"/>
          <w:marRight w:val="0"/>
          <w:marTop w:val="0"/>
          <w:marBottom w:val="0"/>
          <w:divBdr>
            <w:top w:val="none" w:sz="0" w:space="0" w:color="auto"/>
            <w:left w:val="none" w:sz="0" w:space="0" w:color="auto"/>
            <w:bottom w:val="none" w:sz="0" w:space="0" w:color="auto"/>
            <w:right w:val="none" w:sz="0" w:space="0" w:color="auto"/>
          </w:divBdr>
        </w:div>
        <w:div w:id="170611182">
          <w:marLeft w:val="640"/>
          <w:marRight w:val="0"/>
          <w:marTop w:val="0"/>
          <w:marBottom w:val="0"/>
          <w:divBdr>
            <w:top w:val="none" w:sz="0" w:space="0" w:color="auto"/>
            <w:left w:val="none" w:sz="0" w:space="0" w:color="auto"/>
            <w:bottom w:val="none" w:sz="0" w:space="0" w:color="auto"/>
            <w:right w:val="none" w:sz="0" w:space="0" w:color="auto"/>
          </w:divBdr>
        </w:div>
        <w:div w:id="936451654">
          <w:marLeft w:val="640"/>
          <w:marRight w:val="0"/>
          <w:marTop w:val="0"/>
          <w:marBottom w:val="0"/>
          <w:divBdr>
            <w:top w:val="none" w:sz="0" w:space="0" w:color="auto"/>
            <w:left w:val="none" w:sz="0" w:space="0" w:color="auto"/>
            <w:bottom w:val="none" w:sz="0" w:space="0" w:color="auto"/>
            <w:right w:val="none" w:sz="0" w:space="0" w:color="auto"/>
          </w:divBdr>
        </w:div>
        <w:div w:id="1651131462">
          <w:marLeft w:val="640"/>
          <w:marRight w:val="0"/>
          <w:marTop w:val="0"/>
          <w:marBottom w:val="0"/>
          <w:divBdr>
            <w:top w:val="none" w:sz="0" w:space="0" w:color="auto"/>
            <w:left w:val="none" w:sz="0" w:space="0" w:color="auto"/>
            <w:bottom w:val="none" w:sz="0" w:space="0" w:color="auto"/>
            <w:right w:val="none" w:sz="0" w:space="0" w:color="auto"/>
          </w:divBdr>
        </w:div>
        <w:div w:id="1043365652">
          <w:marLeft w:val="640"/>
          <w:marRight w:val="0"/>
          <w:marTop w:val="0"/>
          <w:marBottom w:val="0"/>
          <w:divBdr>
            <w:top w:val="none" w:sz="0" w:space="0" w:color="auto"/>
            <w:left w:val="none" w:sz="0" w:space="0" w:color="auto"/>
            <w:bottom w:val="none" w:sz="0" w:space="0" w:color="auto"/>
            <w:right w:val="none" w:sz="0" w:space="0" w:color="auto"/>
          </w:divBdr>
        </w:div>
        <w:div w:id="1365600265">
          <w:marLeft w:val="640"/>
          <w:marRight w:val="0"/>
          <w:marTop w:val="0"/>
          <w:marBottom w:val="0"/>
          <w:divBdr>
            <w:top w:val="none" w:sz="0" w:space="0" w:color="auto"/>
            <w:left w:val="none" w:sz="0" w:space="0" w:color="auto"/>
            <w:bottom w:val="none" w:sz="0" w:space="0" w:color="auto"/>
            <w:right w:val="none" w:sz="0" w:space="0" w:color="auto"/>
          </w:divBdr>
        </w:div>
        <w:div w:id="1327050915">
          <w:marLeft w:val="640"/>
          <w:marRight w:val="0"/>
          <w:marTop w:val="0"/>
          <w:marBottom w:val="0"/>
          <w:divBdr>
            <w:top w:val="none" w:sz="0" w:space="0" w:color="auto"/>
            <w:left w:val="none" w:sz="0" w:space="0" w:color="auto"/>
            <w:bottom w:val="none" w:sz="0" w:space="0" w:color="auto"/>
            <w:right w:val="none" w:sz="0" w:space="0" w:color="auto"/>
          </w:divBdr>
        </w:div>
        <w:div w:id="1715886668">
          <w:marLeft w:val="640"/>
          <w:marRight w:val="0"/>
          <w:marTop w:val="0"/>
          <w:marBottom w:val="0"/>
          <w:divBdr>
            <w:top w:val="none" w:sz="0" w:space="0" w:color="auto"/>
            <w:left w:val="none" w:sz="0" w:space="0" w:color="auto"/>
            <w:bottom w:val="none" w:sz="0" w:space="0" w:color="auto"/>
            <w:right w:val="none" w:sz="0" w:space="0" w:color="auto"/>
          </w:divBdr>
        </w:div>
        <w:div w:id="1035811589">
          <w:marLeft w:val="640"/>
          <w:marRight w:val="0"/>
          <w:marTop w:val="0"/>
          <w:marBottom w:val="0"/>
          <w:divBdr>
            <w:top w:val="none" w:sz="0" w:space="0" w:color="auto"/>
            <w:left w:val="none" w:sz="0" w:space="0" w:color="auto"/>
            <w:bottom w:val="none" w:sz="0" w:space="0" w:color="auto"/>
            <w:right w:val="none" w:sz="0" w:space="0" w:color="auto"/>
          </w:divBdr>
        </w:div>
        <w:div w:id="1382095006">
          <w:marLeft w:val="640"/>
          <w:marRight w:val="0"/>
          <w:marTop w:val="0"/>
          <w:marBottom w:val="0"/>
          <w:divBdr>
            <w:top w:val="none" w:sz="0" w:space="0" w:color="auto"/>
            <w:left w:val="none" w:sz="0" w:space="0" w:color="auto"/>
            <w:bottom w:val="none" w:sz="0" w:space="0" w:color="auto"/>
            <w:right w:val="none" w:sz="0" w:space="0" w:color="auto"/>
          </w:divBdr>
        </w:div>
        <w:div w:id="1762219020">
          <w:marLeft w:val="640"/>
          <w:marRight w:val="0"/>
          <w:marTop w:val="0"/>
          <w:marBottom w:val="0"/>
          <w:divBdr>
            <w:top w:val="none" w:sz="0" w:space="0" w:color="auto"/>
            <w:left w:val="none" w:sz="0" w:space="0" w:color="auto"/>
            <w:bottom w:val="none" w:sz="0" w:space="0" w:color="auto"/>
            <w:right w:val="none" w:sz="0" w:space="0" w:color="auto"/>
          </w:divBdr>
        </w:div>
        <w:div w:id="1777290478">
          <w:marLeft w:val="640"/>
          <w:marRight w:val="0"/>
          <w:marTop w:val="0"/>
          <w:marBottom w:val="0"/>
          <w:divBdr>
            <w:top w:val="none" w:sz="0" w:space="0" w:color="auto"/>
            <w:left w:val="none" w:sz="0" w:space="0" w:color="auto"/>
            <w:bottom w:val="none" w:sz="0" w:space="0" w:color="auto"/>
            <w:right w:val="none" w:sz="0" w:space="0" w:color="auto"/>
          </w:divBdr>
        </w:div>
        <w:div w:id="1933319613">
          <w:marLeft w:val="640"/>
          <w:marRight w:val="0"/>
          <w:marTop w:val="0"/>
          <w:marBottom w:val="0"/>
          <w:divBdr>
            <w:top w:val="none" w:sz="0" w:space="0" w:color="auto"/>
            <w:left w:val="none" w:sz="0" w:space="0" w:color="auto"/>
            <w:bottom w:val="none" w:sz="0" w:space="0" w:color="auto"/>
            <w:right w:val="none" w:sz="0" w:space="0" w:color="auto"/>
          </w:divBdr>
        </w:div>
        <w:div w:id="1903173126">
          <w:marLeft w:val="640"/>
          <w:marRight w:val="0"/>
          <w:marTop w:val="0"/>
          <w:marBottom w:val="0"/>
          <w:divBdr>
            <w:top w:val="none" w:sz="0" w:space="0" w:color="auto"/>
            <w:left w:val="none" w:sz="0" w:space="0" w:color="auto"/>
            <w:bottom w:val="none" w:sz="0" w:space="0" w:color="auto"/>
            <w:right w:val="none" w:sz="0" w:space="0" w:color="auto"/>
          </w:divBdr>
        </w:div>
        <w:div w:id="1840727613">
          <w:marLeft w:val="640"/>
          <w:marRight w:val="0"/>
          <w:marTop w:val="0"/>
          <w:marBottom w:val="0"/>
          <w:divBdr>
            <w:top w:val="none" w:sz="0" w:space="0" w:color="auto"/>
            <w:left w:val="none" w:sz="0" w:space="0" w:color="auto"/>
            <w:bottom w:val="none" w:sz="0" w:space="0" w:color="auto"/>
            <w:right w:val="none" w:sz="0" w:space="0" w:color="auto"/>
          </w:divBdr>
        </w:div>
        <w:div w:id="606736848">
          <w:marLeft w:val="640"/>
          <w:marRight w:val="0"/>
          <w:marTop w:val="0"/>
          <w:marBottom w:val="0"/>
          <w:divBdr>
            <w:top w:val="none" w:sz="0" w:space="0" w:color="auto"/>
            <w:left w:val="none" w:sz="0" w:space="0" w:color="auto"/>
            <w:bottom w:val="none" w:sz="0" w:space="0" w:color="auto"/>
            <w:right w:val="none" w:sz="0" w:space="0" w:color="auto"/>
          </w:divBdr>
        </w:div>
        <w:div w:id="1592470631">
          <w:marLeft w:val="640"/>
          <w:marRight w:val="0"/>
          <w:marTop w:val="0"/>
          <w:marBottom w:val="0"/>
          <w:divBdr>
            <w:top w:val="none" w:sz="0" w:space="0" w:color="auto"/>
            <w:left w:val="none" w:sz="0" w:space="0" w:color="auto"/>
            <w:bottom w:val="none" w:sz="0" w:space="0" w:color="auto"/>
            <w:right w:val="none" w:sz="0" w:space="0" w:color="auto"/>
          </w:divBdr>
        </w:div>
        <w:div w:id="10307026">
          <w:marLeft w:val="640"/>
          <w:marRight w:val="0"/>
          <w:marTop w:val="0"/>
          <w:marBottom w:val="0"/>
          <w:divBdr>
            <w:top w:val="none" w:sz="0" w:space="0" w:color="auto"/>
            <w:left w:val="none" w:sz="0" w:space="0" w:color="auto"/>
            <w:bottom w:val="none" w:sz="0" w:space="0" w:color="auto"/>
            <w:right w:val="none" w:sz="0" w:space="0" w:color="auto"/>
          </w:divBdr>
        </w:div>
        <w:div w:id="784740678">
          <w:marLeft w:val="640"/>
          <w:marRight w:val="0"/>
          <w:marTop w:val="0"/>
          <w:marBottom w:val="0"/>
          <w:divBdr>
            <w:top w:val="none" w:sz="0" w:space="0" w:color="auto"/>
            <w:left w:val="none" w:sz="0" w:space="0" w:color="auto"/>
            <w:bottom w:val="none" w:sz="0" w:space="0" w:color="auto"/>
            <w:right w:val="none" w:sz="0" w:space="0" w:color="auto"/>
          </w:divBdr>
        </w:div>
        <w:div w:id="1651979378">
          <w:marLeft w:val="640"/>
          <w:marRight w:val="0"/>
          <w:marTop w:val="0"/>
          <w:marBottom w:val="0"/>
          <w:divBdr>
            <w:top w:val="none" w:sz="0" w:space="0" w:color="auto"/>
            <w:left w:val="none" w:sz="0" w:space="0" w:color="auto"/>
            <w:bottom w:val="none" w:sz="0" w:space="0" w:color="auto"/>
            <w:right w:val="none" w:sz="0" w:space="0" w:color="auto"/>
          </w:divBdr>
        </w:div>
        <w:div w:id="381448244">
          <w:marLeft w:val="640"/>
          <w:marRight w:val="0"/>
          <w:marTop w:val="0"/>
          <w:marBottom w:val="0"/>
          <w:divBdr>
            <w:top w:val="none" w:sz="0" w:space="0" w:color="auto"/>
            <w:left w:val="none" w:sz="0" w:space="0" w:color="auto"/>
            <w:bottom w:val="none" w:sz="0" w:space="0" w:color="auto"/>
            <w:right w:val="none" w:sz="0" w:space="0" w:color="auto"/>
          </w:divBdr>
        </w:div>
        <w:div w:id="694037759">
          <w:marLeft w:val="640"/>
          <w:marRight w:val="0"/>
          <w:marTop w:val="0"/>
          <w:marBottom w:val="0"/>
          <w:divBdr>
            <w:top w:val="none" w:sz="0" w:space="0" w:color="auto"/>
            <w:left w:val="none" w:sz="0" w:space="0" w:color="auto"/>
            <w:bottom w:val="none" w:sz="0" w:space="0" w:color="auto"/>
            <w:right w:val="none" w:sz="0" w:space="0" w:color="auto"/>
          </w:divBdr>
        </w:div>
        <w:div w:id="1037895035">
          <w:marLeft w:val="640"/>
          <w:marRight w:val="0"/>
          <w:marTop w:val="0"/>
          <w:marBottom w:val="0"/>
          <w:divBdr>
            <w:top w:val="none" w:sz="0" w:space="0" w:color="auto"/>
            <w:left w:val="none" w:sz="0" w:space="0" w:color="auto"/>
            <w:bottom w:val="none" w:sz="0" w:space="0" w:color="auto"/>
            <w:right w:val="none" w:sz="0" w:space="0" w:color="auto"/>
          </w:divBdr>
        </w:div>
        <w:div w:id="984116804">
          <w:marLeft w:val="640"/>
          <w:marRight w:val="0"/>
          <w:marTop w:val="0"/>
          <w:marBottom w:val="0"/>
          <w:divBdr>
            <w:top w:val="none" w:sz="0" w:space="0" w:color="auto"/>
            <w:left w:val="none" w:sz="0" w:space="0" w:color="auto"/>
            <w:bottom w:val="none" w:sz="0" w:space="0" w:color="auto"/>
            <w:right w:val="none" w:sz="0" w:space="0" w:color="auto"/>
          </w:divBdr>
        </w:div>
        <w:div w:id="1394818723">
          <w:marLeft w:val="640"/>
          <w:marRight w:val="0"/>
          <w:marTop w:val="0"/>
          <w:marBottom w:val="0"/>
          <w:divBdr>
            <w:top w:val="none" w:sz="0" w:space="0" w:color="auto"/>
            <w:left w:val="none" w:sz="0" w:space="0" w:color="auto"/>
            <w:bottom w:val="none" w:sz="0" w:space="0" w:color="auto"/>
            <w:right w:val="none" w:sz="0" w:space="0" w:color="auto"/>
          </w:divBdr>
        </w:div>
        <w:div w:id="94982425">
          <w:marLeft w:val="640"/>
          <w:marRight w:val="0"/>
          <w:marTop w:val="0"/>
          <w:marBottom w:val="0"/>
          <w:divBdr>
            <w:top w:val="none" w:sz="0" w:space="0" w:color="auto"/>
            <w:left w:val="none" w:sz="0" w:space="0" w:color="auto"/>
            <w:bottom w:val="none" w:sz="0" w:space="0" w:color="auto"/>
            <w:right w:val="none" w:sz="0" w:space="0" w:color="auto"/>
          </w:divBdr>
        </w:div>
        <w:div w:id="1393700904">
          <w:marLeft w:val="640"/>
          <w:marRight w:val="0"/>
          <w:marTop w:val="0"/>
          <w:marBottom w:val="0"/>
          <w:divBdr>
            <w:top w:val="none" w:sz="0" w:space="0" w:color="auto"/>
            <w:left w:val="none" w:sz="0" w:space="0" w:color="auto"/>
            <w:bottom w:val="none" w:sz="0" w:space="0" w:color="auto"/>
            <w:right w:val="none" w:sz="0" w:space="0" w:color="auto"/>
          </w:divBdr>
        </w:div>
        <w:div w:id="267738360">
          <w:marLeft w:val="640"/>
          <w:marRight w:val="0"/>
          <w:marTop w:val="0"/>
          <w:marBottom w:val="0"/>
          <w:divBdr>
            <w:top w:val="none" w:sz="0" w:space="0" w:color="auto"/>
            <w:left w:val="none" w:sz="0" w:space="0" w:color="auto"/>
            <w:bottom w:val="none" w:sz="0" w:space="0" w:color="auto"/>
            <w:right w:val="none" w:sz="0" w:space="0" w:color="auto"/>
          </w:divBdr>
        </w:div>
        <w:div w:id="1041711836">
          <w:marLeft w:val="640"/>
          <w:marRight w:val="0"/>
          <w:marTop w:val="0"/>
          <w:marBottom w:val="0"/>
          <w:divBdr>
            <w:top w:val="none" w:sz="0" w:space="0" w:color="auto"/>
            <w:left w:val="none" w:sz="0" w:space="0" w:color="auto"/>
            <w:bottom w:val="none" w:sz="0" w:space="0" w:color="auto"/>
            <w:right w:val="none" w:sz="0" w:space="0" w:color="auto"/>
          </w:divBdr>
        </w:div>
        <w:div w:id="156119655">
          <w:marLeft w:val="640"/>
          <w:marRight w:val="0"/>
          <w:marTop w:val="0"/>
          <w:marBottom w:val="0"/>
          <w:divBdr>
            <w:top w:val="none" w:sz="0" w:space="0" w:color="auto"/>
            <w:left w:val="none" w:sz="0" w:space="0" w:color="auto"/>
            <w:bottom w:val="none" w:sz="0" w:space="0" w:color="auto"/>
            <w:right w:val="none" w:sz="0" w:space="0" w:color="auto"/>
          </w:divBdr>
        </w:div>
        <w:div w:id="826867820">
          <w:marLeft w:val="640"/>
          <w:marRight w:val="0"/>
          <w:marTop w:val="0"/>
          <w:marBottom w:val="0"/>
          <w:divBdr>
            <w:top w:val="none" w:sz="0" w:space="0" w:color="auto"/>
            <w:left w:val="none" w:sz="0" w:space="0" w:color="auto"/>
            <w:bottom w:val="none" w:sz="0" w:space="0" w:color="auto"/>
            <w:right w:val="none" w:sz="0" w:space="0" w:color="auto"/>
          </w:divBdr>
        </w:div>
        <w:div w:id="847987418">
          <w:marLeft w:val="640"/>
          <w:marRight w:val="0"/>
          <w:marTop w:val="0"/>
          <w:marBottom w:val="0"/>
          <w:divBdr>
            <w:top w:val="none" w:sz="0" w:space="0" w:color="auto"/>
            <w:left w:val="none" w:sz="0" w:space="0" w:color="auto"/>
            <w:bottom w:val="none" w:sz="0" w:space="0" w:color="auto"/>
            <w:right w:val="none" w:sz="0" w:space="0" w:color="auto"/>
          </w:divBdr>
        </w:div>
        <w:div w:id="1064372895">
          <w:marLeft w:val="640"/>
          <w:marRight w:val="0"/>
          <w:marTop w:val="0"/>
          <w:marBottom w:val="0"/>
          <w:divBdr>
            <w:top w:val="none" w:sz="0" w:space="0" w:color="auto"/>
            <w:left w:val="none" w:sz="0" w:space="0" w:color="auto"/>
            <w:bottom w:val="none" w:sz="0" w:space="0" w:color="auto"/>
            <w:right w:val="none" w:sz="0" w:space="0" w:color="auto"/>
          </w:divBdr>
        </w:div>
        <w:div w:id="2125223385">
          <w:marLeft w:val="640"/>
          <w:marRight w:val="0"/>
          <w:marTop w:val="0"/>
          <w:marBottom w:val="0"/>
          <w:divBdr>
            <w:top w:val="none" w:sz="0" w:space="0" w:color="auto"/>
            <w:left w:val="none" w:sz="0" w:space="0" w:color="auto"/>
            <w:bottom w:val="none" w:sz="0" w:space="0" w:color="auto"/>
            <w:right w:val="none" w:sz="0" w:space="0" w:color="auto"/>
          </w:divBdr>
        </w:div>
        <w:div w:id="208806457">
          <w:marLeft w:val="640"/>
          <w:marRight w:val="0"/>
          <w:marTop w:val="0"/>
          <w:marBottom w:val="0"/>
          <w:divBdr>
            <w:top w:val="none" w:sz="0" w:space="0" w:color="auto"/>
            <w:left w:val="none" w:sz="0" w:space="0" w:color="auto"/>
            <w:bottom w:val="none" w:sz="0" w:space="0" w:color="auto"/>
            <w:right w:val="none" w:sz="0" w:space="0" w:color="auto"/>
          </w:divBdr>
        </w:div>
        <w:div w:id="1942487144">
          <w:marLeft w:val="640"/>
          <w:marRight w:val="0"/>
          <w:marTop w:val="0"/>
          <w:marBottom w:val="0"/>
          <w:divBdr>
            <w:top w:val="none" w:sz="0" w:space="0" w:color="auto"/>
            <w:left w:val="none" w:sz="0" w:space="0" w:color="auto"/>
            <w:bottom w:val="none" w:sz="0" w:space="0" w:color="auto"/>
            <w:right w:val="none" w:sz="0" w:space="0" w:color="auto"/>
          </w:divBdr>
        </w:div>
        <w:div w:id="541484203">
          <w:marLeft w:val="640"/>
          <w:marRight w:val="0"/>
          <w:marTop w:val="0"/>
          <w:marBottom w:val="0"/>
          <w:divBdr>
            <w:top w:val="none" w:sz="0" w:space="0" w:color="auto"/>
            <w:left w:val="none" w:sz="0" w:space="0" w:color="auto"/>
            <w:bottom w:val="none" w:sz="0" w:space="0" w:color="auto"/>
            <w:right w:val="none" w:sz="0" w:space="0" w:color="auto"/>
          </w:divBdr>
        </w:div>
        <w:div w:id="652805196">
          <w:marLeft w:val="640"/>
          <w:marRight w:val="0"/>
          <w:marTop w:val="0"/>
          <w:marBottom w:val="0"/>
          <w:divBdr>
            <w:top w:val="none" w:sz="0" w:space="0" w:color="auto"/>
            <w:left w:val="none" w:sz="0" w:space="0" w:color="auto"/>
            <w:bottom w:val="none" w:sz="0" w:space="0" w:color="auto"/>
            <w:right w:val="none" w:sz="0" w:space="0" w:color="auto"/>
          </w:divBdr>
        </w:div>
        <w:div w:id="1796674192">
          <w:marLeft w:val="640"/>
          <w:marRight w:val="0"/>
          <w:marTop w:val="0"/>
          <w:marBottom w:val="0"/>
          <w:divBdr>
            <w:top w:val="none" w:sz="0" w:space="0" w:color="auto"/>
            <w:left w:val="none" w:sz="0" w:space="0" w:color="auto"/>
            <w:bottom w:val="none" w:sz="0" w:space="0" w:color="auto"/>
            <w:right w:val="none" w:sz="0" w:space="0" w:color="auto"/>
          </w:divBdr>
        </w:div>
        <w:div w:id="881984470">
          <w:marLeft w:val="640"/>
          <w:marRight w:val="0"/>
          <w:marTop w:val="0"/>
          <w:marBottom w:val="0"/>
          <w:divBdr>
            <w:top w:val="none" w:sz="0" w:space="0" w:color="auto"/>
            <w:left w:val="none" w:sz="0" w:space="0" w:color="auto"/>
            <w:bottom w:val="none" w:sz="0" w:space="0" w:color="auto"/>
            <w:right w:val="none" w:sz="0" w:space="0" w:color="auto"/>
          </w:divBdr>
        </w:div>
        <w:div w:id="687482810">
          <w:marLeft w:val="640"/>
          <w:marRight w:val="0"/>
          <w:marTop w:val="0"/>
          <w:marBottom w:val="0"/>
          <w:divBdr>
            <w:top w:val="none" w:sz="0" w:space="0" w:color="auto"/>
            <w:left w:val="none" w:sz="0" w:space="0" w:color="auto"/>
            <w:bottom w:val="none" w:sz="0" w:space="0" w:color="auto"/>
            <w:right w:val="none" w:sz="0" w:space="0" w:color="auto"/>
          </w:divBdr>
        </w:div>
        <w:div w:id="758140277">
          <w:marLeft w:val="640"/>
          <w:marRight w:val="0"/>
          <w:marTop w:val="0"/>
          <w:marBottom w:val="0"/>
          <w:divBdr>
            <w:top w:val="none" w:sz="0" w:space="0" w:color="auto"/>
            <w:left w:val="none" w:sz="0" w:space="0" w:color="auto"/>
            <w:bottom w:val="none" w:sz="0" w:space="0" w:color="auto"/>
            <w:right w:val="none" w:sz="0" w:space="0" w:color="auto"/>
          </w:divBdr>
        </w:div>
        <w:div w:id="840508944">
          <w:marLeft w:val="640"/>
          <w:marRight w:val="0"/>
          <w:marTop w:val="0"/>
          <w:marBottom w:val="0"/>
          <w:divBdr>
            <w:top w:val="none" w:sz="0" w:space="0" w:color="auto"/>
            <w:left w:val="none" w:sz="0" w:space="0" w:color="auto"/>
            <w:bottom w:val="none" w:sz="0" w:space="0" w:color="auto"/>
            <w:right w:val="none" w:sz="0" w:space="0" w:color="auto"/>
          </w:divBdr>
        </w:div>
        <w:div w:id="1305159607">
          <w:marLeft w:val="640"/>
          <w:marRight w:val="0"/>
          <w:marTop w:val="0"/>
          <w:marBottom w:val="0"/>
          <w:divBdr>
            <w:top w:val="none" w:sz="0" w:space="0" w:color="auto"/>
            <w:left w:val="none" w:sz="0" w:space="0" w:color="auto"/>
            <w:bottom w:val="none" w:sz="0" w:space="0" w:color="auto"/>
            <w:right w:val="none" w:sz="0" w:space="0" w:color="auto"/>
          </w:divBdr>
        </w:div>
        <w:div w:id="1001935300">
          <w:marLeft w:val="640"/>
          <w:marRight w:val="0"/>
          <w:marTop w:val="0"/>
          <w:marBottom w:val="0"/>
          <w:divBdr>
            <w:top w:val="none" w:sz="0" w:space="0" w:color="auto"/>
            <w:left w:val="none" w:sz="0" w:space="0" w:color="auto"/>
            <w:bottom w:val="none" w:sz="0" w:space="0" w:color="auto"/>
            <w:right w:val="none" w:sz="0" w:space="0" w:color="auto"/>
          </w:divBdr>
        </w:div>
        <w:div w:id="1695690274">
          <w:marLeft w:val="640"/>
          <w:marRight w:val="0"/>
          <w:marTop w:val="0"/>
          <w:marBottom w:val="0"/>
          <w:divBdr>
            <w:top w:val="none" w:sz="0" w:space="0" w:color="auto"/>
            <w:left w:val="none" w:sz="0" w:space="0" w:color="auto"/>
            <w:bottom w:val="none" w:sz="0" w:space="0" w:color="auto"/>
            <w:right w:val="none" w:sz="0" w:space="0" w:color="auto"/>
          </w:divBdr>
        </w:div>
        <w:div w:id="1964729878">
          <w:marLeft w:val="640"/>
          <w:marRight w:val="0"/>
          <w:marTop w:val="0"/>
          <w:marBottom w:val="0"/>
          <w:divBdr>
            <w:top w:val="none" w:sz="0" w:space="0" w:color="auto"/>
            <w:left w:val="none" w:sz="0" w:space="0" w:color="auto"/>
            <w:bottom w:val="none" w:sz="0" w:space="0" w:color="auto"/>
            <w:right w:val="none" w:sz="0" w:space="0" w:color="auto"/>
          </w:divBdr>
        </w:div>
        <w:div w:id="125861095">
          <w:marLeft w:val="640"/>
          <w:marRight w:val="0"/>
          <w:marTop w:val="0"/>
          <w:marBottom w:val="0"/>
          <w:divBdr>
            <w:top w:val="none" w:sz="0" w:space="0" w:color="auto"/>
            <w:left w:val="none" w:sz="0" w:space="0" w:color="auto"/>
            <w:bottom w:val="none" w:sz="0" w:space="0" w:color="auto"/>
            <w:right w:val="none" w:sz="0" w:space="0" w:color="auto"/>
          </w:divBdr>
        </w:div>
        <w:div w:id="1780953097">
          <w:marLeft w:val="640"/>
          <w:marRight w:val="0"/>
          <w:marTop w:val="0"/>
          <w:marBottom w:val="0"/>
          <w:divBdr>
            <w:top w:val="none" w:sz="0" w:space="0" w:color="auto"/>
            <w:left w:val="none" w:sz="0" w:space="0" w:color="auto"/>
            <w:bottom w:val="none" w:sz="0" w:space="0" w:color="auto"/>
            <w:right w:val="none" w:sz="0" w:space="0" w:color="auto"/>
          </w:divBdr>
        </w:div>
        <w:div w:id="1340425335">
          <w:marLeft w:val="640"/>
          <w:marRight w:val="0"/>
          <w:marTop w:val="0"/>
          <w:marBottom w:val="0"/>
          <w:divBdr>
            <w:top w:val="none" w:sz="0" w:space="0" w:color="auto"/>
            <w:left w:val="none" w:sz="0" w:space="0" w:color="auto"/>
            <w:bottom w:val="none" w:sz="0" w:space="0" w:color="auto"/>
            <w:right w:val="none" w:sz="0" w:space="0" w:color="auto"/>
          </w:divBdr>
        </w:div>
        <w:div w:id="314382837">
          <w:marLeft w:val="640"/>
          <w:marRight w:val="0"/>
          <w:marTop w:val="0"/>
          <w:marBottom w:val="0"/>
          <w:divBdr>
            <w:top w:val="none" w:sz="0" w:space="0" w:color="auto"/>
            <w:left w:val="none" w:sz="0" w:space="0" w:color="auto"/>
            <w:bottom w:val="none" w:sz="0" w:space="0" w:color="auto"/>
            <w:right w:val="none" w:sz="0" w:space="0" w:color="auto"/>
          </w:divBdr>
        </w:div>
      </w:divsChild>
    </w:div>
    <w:div w:id="1500075872">
      <w:bodyDiv w:val="1"/>
      <w:marLeft w:val="0"/>
      <w:marRight w:val="0"/>
      <w:marTop w:val="0"/>
      <w:marBottom w:val="0"/>
      <w:divBdr>
        <w:top w:val="none" w:sz="0" w:space="0" w:color="auto"/>
        <w:left w:val="none" w:sz="0" w:space="0" w:color="auto"/>
        <w:bottom w:val="none" w:sz="0" w:space="0" w:color="auto"/>
        <w:right w:val="none" w:sz="0" w:space="0" w:color="auto"/>
      </w:divBdr>
      <w:divsChild>
        <w:div w:id="2083983841">
          <w:marLeft w:val="0"/>
          <w:marRight w:val="0"/>
          <w:marTop w:val="0"/>
          <w:marBottom w:val="0"/>
          <w:divBdr>
            <w:top w:val="none" w:sz="0" w:space="0" w:color="auto"/>
            <w:left w:val="none" w:sz="0" w:space="0" w:color="auto"/>
            <w:bottom w:val="none" w:sz="0" w:space="0" w:color="auto"/>
            <w:right w:val="none" w:sz="0" w:space="0" w:color="auto"/>
          </w:divBdr>
        </w:div>
        <w:div w:id="293367480">
          <w:marLeft w:val="0"/>
          <w:marRight w:val="0"/>
          <w:marTop w:val="0"/>
          <w:marBottom w:val="0"/>
          <w:divBdr>
            <w:top w:val="none" w:sz="0" w:space="0" w:color="auto"/>
            <w:left w:val="none" w:sz="0" w:space="0" w:color="auto"/>
            <w:bottom w:val="none" w:sz="0" w:space="0" w:color="auto"/>
            <w:right w:val="none" w:sz="0" w:space="0" w:color="auto"/>
          </w:divBdr>
          <w:divsChild>
            <w:div w:id="20279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2336">
      <w:bodyDiv w:val="1"/>
      <w:marLeft w:val="0"/>
      <w:marRight w:val="0"/>
      <w:marTop w:val="0"/>
      <w:marBottom w:val="0"/>
      <w:divBdr>
        <w:top w:val="none" w:sz="0" w:space="0" w:color="auto"/>
        <w:left w:val="none" w:sz="0" w:space="0" w:color="auto"/>
        <w:bottom w:val="none" w:sz="0" w:space="0" w:color="auto"/>
        <w:right w:val="none" w:sz="0" w:space="0" w:color="auto"/>
      </w:divBdr>
    </w:div>
    <w:div w:id="1504736262">
      <w:bodyDiv w:val="1"/>
      <w:marLeft w:val="0"/>
      <w:marRight w:val="0"/>
      <w:marTop w:val="0"/>
      <w:marBottom w:val="0"/>
      <w:divBdr>
        <w:top w:val="none" w:sz="0" w:space="0" w:color="auto"/>
        <w:left w:val="none" w:sz="0" w:space="0" w:color="auto"/>
        <w:bottom w:val="none" w:sz="0" w:space="0" w:color="auto"/>
        <w:right w:val="none" w:sz="0" w:space="0" w:color="auto"/>
      </w:divBdr>
    </w:div>
    <w:div w:id="1506481631">
      <w:bodyDiv w:val="1"/>
      <w:marLeft w:val="0"/>
      <w:marRight w:val="0"/>
      <w:marTop w:val="0"/>
      <w:marBottom w:val="0"/>
      <w:divBdr>
        <w:top w:val="none" w:sz="0" w:space="0" w:color="auto"/>
        <w:left w:val="none" w:sz="0" w:space="0" w:color="auto"/>
        <w:bottom w:val="none" w:sz="0" w:space="0" w:color="auto"/>
        <w:right w:val="none" w:sz="0" w:space="0" w:color="auto"/>
      </w:divBdr>
      <w:divsChild>
        <w:div w:id="46221503">
          <w:marLeft w:val="640"/>
          <w:marRight w:val="0"/>
          <w:marTop w:val="0"/>
          <w:marBottom w:val="0"/>
          <w:divBdr>
            <w:top w:val="none" w:sz="0" w:space="0" w:color="auto"/>
            <w:left w:val="none" w:sz="0" w:space="0" w:color="auto"/>
            <w:bottom w:val="none" w:sz="0" w:space="0" w:color="auto"/>
            <w:right w:val="none" w:sz="0" w:space="0" w:color="auto"/>
          </w:divBdr>
        </w:div>
        <w:div w:id="1421488477">
          <w:marLeft w:val="640"/>
          <w:marRight w:val="0"/>
          <w:marTop w:val="0"/>
          <w:marBottom w:val="0"/>
          <w:divBdr>
            <w:top w:val="none" w:sz="0" w:space="0" w:color="auto"/>
            <w:left w:val="none" w:sz="0" w:space="0" w:color="auto"/>
            <w:bottom w:val="none" w:sz="0" w:space="0" w:color="auto"/>
            <w:right w:val="none" w:sz="0" w:space="0" w:color="auto"/>
          </w:divBdr>
        </w:div>
        <w:div w:id="1176504492">
          <w:marLeft w:val="640"/>
          <w:marRight w:val="0"/>
          <w:marTop w:val="0"/>
          <w:marBottom w:val="0"/>
          <w:divBdr>
            <w:top w:val="none" w:sz="0" w:space="0" w:color="auto"/>
            <w:left w:val="none" w:sz="0" w:space="0" w:color="auto"/>
            <w:bottom w:val="none" w:sz="0" w:space="0" w:color="auto"/>
            <w:right w:val="none" w:sz="0" w:space="0" w:color="auto"/>
          </w:divBdr>
        </w:div>
        <w:div w:id="1031803253">
          <w:marLeft w:val="640"/>
          <w:marRight w:val="0"/>
          <w:marTop w:val="0"/>
          <w:marBottom w:val="0"/>
          <w:divBdr>
            <w:top w:val="none" w:sz="0" w:space="0" w:color="auto"/>
            <w:left w:val="none" w:sz="0" w:space="0" w:color="auto"/>
            <w:bottom w:val="none" w:sz="0" w:space="0" w:color="auto"/>
            <w:right w:val="none" w:sz="0" w:space="0" w:color="auto"/>
          </w:divBdr>
        </w:div>
        <w:div w:id="1038696945">
          <w:marLeft w:val="640"/>
          <w:marRight w:val="0"/>
          <w:marTop w:val="0"/>
          <w:marBottom w:val="0"/>
          <w:divBdr>
            <w:top w:val="none" w:sz="0" w:space="0" w:color="auto"/>
            <w:left w:val="none" w:sz="0" w:space="0" w:color="auto"/>
            <w:bottom w:val="none" w:sz="0" w:space="0" w:color="auto"/>
            <w:right w:val="none" w:sz="0" w:space="0" w:color="auto"/>
          </w:divBdr>
        </w:div>
        <w:div w:id="1547180507">
          <w:marLeft w:val="640"/>
          <w:marRight w:val="0"/>
          <w:marTop w:val="0"/>
          <w:marBottom w:val="0"/>
          <w:divBdr>
            <w:top w:val="none" w:sz="0" w:space="0" w:color="auto"/>
            <w:left w:val="none" w:sz="0" w:space="0" w:color="auto"/>
            <w:bottom w:val="none" w:sz="0" w:space="0" w:color="auto"/>
            <w:right w:val="none" w:sz="0" w:space="0" w:color="auto"/>
          </w:divBdr>
        </w:div>
        <w:div w:id="1972637315">
          <w:marLeft w:val="640"/>
          <w:marRight w:val="0"/>
          <w:marTop w:val="0"/>
          <w:marBottom w:val="0"/>
          <w:divBdr>
            <w:top w:val="none" w:sz="0" w:space="0" w:color="auto"/>
            <w:left w:val="none" w:sz="0" w:space="0" w:color="auto"/>
            <w:bottom w:val="none" w:sz="0" w:space="0" w:color="auto"/>
            <w:right w:val="none" w:sz="0" w:space="0" w:color="auto"/>
          </w:divBdr>
        </w:div>
        <w:div w:id="960303621">
          <w:marLeft w:val="640"/>
          <w:marRight w:val="0"/>
          <w:marTop w:val="0"/>
          <w:marBottom w:val="0"/>
          <w:divBdr>
            <w:top w:val="none" w:sz="0" w:space="0" w:color="auto"/>
            <w:left w:val="none" w:sz="0" w:space="0" w:color="auto"/>
            <w:bottom w:val="none" w:sz="0" w:space="0" w:color="auto"/>
            <w:right w:val="none" w:sz="0" w:space="0" w:color="auto"/>
          </w:divBdr>
        </w:div>
        <w:div w:id="1640332434">
          <w:marLeft w:val="640"/>
          <w:marRight w:val="0"/>
          <w:marTop w:val="0"/>
          <w:marBottom w:val="0"/>
          <w:divBdr>
            <w:top w:val="none" w:sz="0" w:space="0" w:color="auto"/>
            <w:left w:val="none" w:sz="0" w:space="0" w:color="auto"/>
            <w:bottom w:val="none" w:sz="0" w:space="0" w:color="auto"/>
            <w:right w:val="none" w:sz="0" w:space="0" w:color="auto"/>
          </w:divBdr>
        </w:div>
        <w:div w:id="254479961">
          <w:marLeft w:val="640"/>
          <w:marRight w:val="0"/>
          <w:marTop w:val="0"/>
          <w:marBottom w:val="0"/>
          <w:divBdr>
            <w:top w:val="none" w:sz="0" w:space="0" w:color="auto"/>
            <w:left w:val="none" w:sz="0" w:space="0" w:color="auto"/>
            <w:bottom w:val="none" w:sz="0" w:space="0" w:color="auto"/>
            <w:right w:val="none" w:sz="0" w:space="0" w:color="auto"/>
          </w:divBdr>
        </w:div>
        <w:div w:id="1916936838">
          <w:marLeft w:val="640"/>
          <w:marRight w:val="0"/>
          <w:marTop w:val="0"/>
          <w:marBottom w:val="0"/>
          <w:divBdr>
            <w:top w:val="none" w:sz="0" w:space="0" w:color="auto"/>
            <w:left w:val="none" w:sz="0" w:space="0" w:color="auto"/>
            <w:bottom w:val="none" w:sz="0" w:space="0" w:color="auto"/>
            <w:right w:val="none" w:sz="0" w:space="0" w:color="auto"/>
          </w:divBdr>
        </w:div>
        <w:div w:id="1881935045">
          <w:marLeft w:val="640"/>
          <w:marRight w:val="0"/>
          <w:marTop w:val="0"/>
          <w:marBottom w:val="0"/>
          <w:divBdr>
            <w:top w:val="none" w:sz="0" w:space="0" w:color="auto"/>
            <w:left w:val="none" w:sz="0" w:space="0" w:color="auto"/>
            <w:bottom w:val="none" w:sz="0" w:space="0" w:color="auto"/>
            <w:right w:val="none" w:sz="0" w:space="0" w:color="auto"/>
          </w:divBdr>
        </w:div>
        <w:div w:id="1879968571">
          <w:marLeft w:val="640"/>
          <w:marRight w:val="0"/>
          <w:marTop w:val="0"/>
          <w:marBottom w:val="0"/>
          <w:divBdr>
            <w:top w:val="none" w:sz="0" w:space="0" w:color="auto"/>
            <w:left w:val="none" w:sz="0" w:space="0" w:color="auto"/>
            <w:bottom w:val="none" w:sz="0" w:space="0" w:color="auto"/>
            <w:right w:val="none" w:sz="0" w:space="0" w:color="auto"/>
          </w:divBdr>
        </w:div>
        <w:div w:id="1360087885">
          <w:marLeft w:val="640"/>
          <w:marRight w:val="0"/>
          <w:marTop w:val="0"/>
          <w:marBottom w:val="0"/>
          <w:divBdr>
            <w:top w:val="none" w:sz="0" w:space="0" w:color="auto"/>
            <w:left w:val="none" w:sz="0" w:space="0" w:color="auto"/>
            <w:bottom w:val="none" w:sz="0" w:space="0" w:color="auto"/>
            <w:right w:val="none" w:sz="0" w:space="0" w:color="auto"/>
          </w:divBdr>
        </w:div>
        <w:div w:id="1787577216">
          <w:marLeft w:val="640"/>
          <w:marRight w:val="0"/>
          <w:marTop w:val="0"/>
          <w:marBottom w:val="0"/>
          <w:divBdr>
            <w:top w:val="none" w:sz="0" w:space="0" w:color="auto"/>
            <w:left w:val="none" w:sz="0" w:space="0" w:color="auto"/>
            <w:bottom w:val="none" w:sz="0" w:space="0" w:color="auto"/>
            <w:right w:val="none" w:sz="0" w:space="0" w:color="auto"/>
          </w:divBdr>
        </w:div>
        <w:div w:id="539362509">
          <w:marLeft w:val="640"/>
          <w:marRight w:val="0"/>
          <w:marTop w:val="0"/>
          <w:marBottom w:val="0"/>
          <w:divBdr>
            <w:top w:val="none" w:sz="0" w:space="0" w:color="auto"/>
            <w:left w:val="none" w:sz="0" w:space="0" w:color="auto"/>
            <w:bottom w:val="none" w:sz="0" w:space="0" w:color="auto"/>
            <w:right w:val="none" w:sz="0" w:space="0" w:color="auto"/>
          </w:divBdr>
        </w:div>
        <w:div w:id="1079669491">
          <w:marLeft w:val="640"/>
          <w:marRight w:val="0"/>
          <w:marTop w:val="0"/>
          <w:marBottom w:val="0"/>
          <w:divBdr>
            <w:top w:val="none" w:sz="0" w:space="0" w:color="auto"/>
            <w:left w:val="none" w:sz="0" w:space="0" w:color="auto"/>
            <w:bottom w:val="none" w:sz="0" w:space="0" w:color="auto"/>
            <w:right w:val="none" w:sz="0" w:space="0" w:color="auto"/>
          </w:divBdr>
        </w:div>
        <w:div w:id="84768979">
          <w:marLeft w:val="640"/>
          <w:marRight w:val="0"/>
          <w:marTop w:val="0"/>
          <w:marBottom w:val="0"/>
          <w:divBdr>
            <w:top w:val="none" w:sz="0" w:space="0" w:color="auto"/>
            <w:left w:val="none" w:sz="0" w:space="0" w:color="auto"/>
            <w:bottom w:val="none" w:sz="0" w:space="0" w:color="auto"/>
            <w:right w:val="none" w:sz="0" w:space="0" w:color="auto"/>
          </w:divBdr>
        </w:div>
        <w:div w:id="1487281918">
          <w:marLeft w:val="640"/>
          <w:marRight w:val="0"/>
          <w:marTop w:val="0"/>
          <w:marBottom w:val="0"/>
          <w:divBdr>
            <w:top w:val="none" w:sz="0" w:space="0" w:color="auto"/>
            <w:left w:val="none" w:sz="0" w:space="0" w:color="auto"/>
            <w:bottom w:val="none" w:sz="0" w:space="0" w:color="auto"/>
            <w:right w:val="none" w:sz="0" w:space="0" w:color="auto"/>
          </w:divBdr>
        </w:div>
        <w:div w:id="262033999">
          <w:marLeft w:val="640"/>
          <w:marRight w:val="0"/>
          <w:marTop w:val="0"/>
          <w:marBottom w:val="0"/>
          <w:divBdr>
            <w:top w:val="none" w:sz="0" w:space="0" w:color="auto"/>
            <w:left w:val="none" w:sz="0" w:space="0" w:color="auto"/>
            <w:bottom w:val="none" w:sz="0" w:space="0" w:color="auto"/>
            <w:right w:val="none" w:sz="0" w:space="0" w:color="auto"/>
          </w:divBdr>
        </w:div>
        <w:div w:id="1304428864">
          <w:marLeft w:val="640"/>
          <w:marRight w:val="0"/>
          <w:marTop w:val="0"/>
          <w:marBottom w:val="0"/>
          <w:divBdr>
            <w:top w:val="none" w:sz="0" w:space="0" w:color="auto"/>
            <w:left w:val="none" w:sz="0" w:space="0" w:color="auto"/>
            <w:bottom w:val="none" w:sz="0" w:space="0" w:color="auto"/>
            <w:right w:val="none" w:sz="0" w:space="0" w:color="auto"/>
          </w:divBdr>
        </w:div>
        <w:div w:id="145127888">
          <w:marLeft w:val="640"/>
          <w:marRight w:val="0"/>
          <w:marTop w:val="0"/>
          <w:marBottom w:val="0"/>
          <w:divBdr>
            <w:top w:val="none" w:sz="0" w:space="0" w:color="auto"/>
            <w:left w:val="none" w:sz="0" w:space="0" w:color="auto"/>
            <w:bottom w:val="none" w:sz="0" w:space="0" w:color="auto"/>
            <w:right w:val="none" w:sz="0" w:space="0" w:color="auto"/>
          </w:divBdr>
        </w:div>
        <w:div w:id="1062871250">
          <w:marLeft w:val="640"/>
          <w:marRight w:val="0"/>
          <w:marTop w:val="0"/>
          <w:marBottom w:val="0"/>
          <w:divBdr>
            <w:top w:val="none" w:sz="0" w:space="0" w:color="auto"/>
            <w:left w:val="none" w:sz="0" w:space="0" w:color="auto"/>
            <w:bottom w:val="none" w:sz="0" w:space="0" w:color="auto"/>
            <w:right w:val="none" w:sz="0" w:space="0" w:color="auto"/>
          </w:divBdr>
        </w:div>
        <w:div w:id="417293688">
          <w:marLeft w:val="640"/>
          <w:marRight w:val="0"/>
          <w:marTop w:val="0"/>
          <w:marBottom w:val="0"/>
          <w:divBdr>
            <w:top w:val="none" w:sz="0" w:space="0" w:color="auto"/>
            <w:left w:val="none" w:sz="0" w:space="0" w:color="auto"/>
            <w:bottom w:val="none" w:sz="0" w:space="0" w:color="auto"/>
            <w:right w:val="none" w:sz="0" w:space="0" w:color="auto"/>
          </w:divBdr>
        </w:div>
        <w:div w:id="1400908200">
          <w:marLeft w:val="640"/>
          <w:marRight w:val="0"/>
          <w:marTop w:val="0"/>
          <w:marBottom w:val="0"/>
          <w:divBdr>
            <w:top w:val="none" w:sz="0" w:space="0" w:color="auto"/>
            <w:left w:val="none" w:sz="0" w:space="0" w:color="auto"/>
            <w:bottom w:val="none" w:sz="0" w:space="0" w:color="auto"/>
            <w:right w:val="none" w:sz="0" w:space="0" w:color="auto"/>
          </w:divBdr>
        </w:div>
        <w:div w:id="449251829">
          <w:marLeft w:val="640"/>
          <w:marRight w:val="0"/>
          <w:marTop w:val="0"/>
          <w:marBottom w:val="0"/>
          <w:divBdr>
            <w:top w:val="none" w:sz="0" w:space="0" w:color="auto"/>
            <w:left w:val="none" w:sz="0" w:space="0" w:color="auto"/>
            <w:bottom w:val="none" w:sz="0" w:space="0" w:color="auto"/>
            <w:right w:val="none" w:sz="0" w:space="0" w:color="auto"/>
          </w:divBdr>
        </w:div>
        <w:div w:id="2106074090">
          <w:marLeft w:val="640"/>
          <w:marRight w:val="0"/>
          <w:marTop w:val="0"/>
          <w:marBottom w:val="0"/>
          <w:divBdr>
            <w:top w:val="none" w:sz="0" w:space="0" w:color="auto"/>
            <w:left w:val="none" w:sz="0" w:space="0" w:color="auto"/>
            <w:bottom w:val="none" w:sz="0" w:space="0" w:color="auto"/>
            <w:right w:val="none" w:sz="0" w:space="0" w:color="auto"/>
          </w:divBdr>
        </w:div>
        <w:div w:id="1553273700">
          <w:marLeft w:val="640"/>
          <w:marRight w:val="0"/>
          <w:marTop w:val="0"/>
          <w:marBottom w:val="0"/>
          <w:divBdr>
            <w:top w:val="none" w:sz="0" w:space="0" w:color="auto"/>
            <w:left w:val="none" w:sz="0" w:space="0" w:color="auto"/>
            <w:bottom w:val="none" w:sz="0" w:space="0" w:color="auto"/>
            <w:right w:val="none" w:sz="0" w:space="0" w:color="auto"/>
          </w:divBdr>
        </w:div>
        <w:div w:id="1981304003">
          <w:marLeft w:val="640"/>
          <w:marRight w:val="0"/>
          <w:marTop w:val="0"/>
          <w:marBottom w:val="0"/>
          <w:divBdr>
            <w:top w:val="none" w:sz="0" w:space="0" w:color="auto"/>
            <w:left w:val="none" w:sz="0" w:space="0" w:color="auto"/>
            <w:bottom w:val="none" w:sz="0" w:space="0" w:color="auto"/>
            <w:right w:val="none" w:sz="0" w:space="0" w:color="auto"/>
          </w:divBdr>
        </w:div>
        <w:div w:id="80369403">
          <w:marLeft w:val="640"/>
          <w:marRight w:val="0"/>
          <w:marTop w:val="0"/>
          <w:marBottom w:val="0"/>
          <w:divBdr>
            <w:top w:val="none" w:sz="0" w:space="0" w:color="auto"/>
            <w:left w:val="none" w:sz="0" w:space="0" w:color="auto"/>
            <w:bottom w:val="none" w:sz="0" w:space="0" w:color="auto"/>
            <w:right w:val="none" w:sz="0" w:space="0" w:color="auto"/>
          </w:divBdr>
        </w:div>
        <w:div w:id="1934242635">
          <w:marLeft w:val="640"/>
          <w:marRight w:val="0"/>
          <w:marTop w:val="0"/>
          <w:marBottom w:val="0"/>
          <w:divBdr>
            <w:top w:val="none" w:sz="0" w:space="0" w:color="auto"/>
            <w:left w:val="none" w:sz="0" w:space="0" w:color="auto"/>
            <w:bottom w:val="none" w:sz="0" w:space="0" w:color="auto"/>
            <w:right w:val="none" w:sz="0" w:space="0" w:color="auto"/>
          </w:divBdr>
        </w:div>
        <w:div w:id="1365667228">
          <w:marLeft w:val="640"/>
          <w:marRight w:val="0"/>
          <w:marTop w:val="0"/>
          <w:marBottom w:val="0"/>
          <w:divBdr>
            <w:top w:val="none" w:sz="0" w:space="0" w:color="auto"/>
            <w:left w:val="none" w:sz="0" w:space="0" w:color="auto"/>
            <w:bottom w:val="none" w:sz="0" w:space="0" w:color="auto"/>
            <w:right w:val="none" w:sz="0" w:space="0" w:color="auto"/>
          </w:divBdr>
        </w:div>
        <w:div w:id="619071995">
          <w:marLeft w:val="640"/>
          <w:marRight w:val="0"/>
          <w:marTop w:val="0"/>
          <w:marBottom w:val="0"/>
          <w:divBdr>
            <w:top w:val="none" w:sz="0" w:space="0" w:color="auto"/>
            <w:left w:val="none" w:sz="0" w:space="0" w:color="auto"/>
            <w:bottom w:val="none" w:sz="0" w:space="0" w:color="auto"/>
            <w:right w:val="none" w:sz="0" w:space="0" w:color="auto"/>
          </w:divBdr>
        </w:div>
        <w:div w:id="1300770716">
          <w:marLeft w:val="640"/>
          <w:marRight w:val="0"/>
          <w:marTop w:val="0"/>
          <w:marBottom w:val="0"/>
          <w:divBdr>
            <w:top w:val="none" w:sz="0" w:space="0" w:color="auto"/>
            <w:left w:val="none" w:sz="0" w:space="0" w:color="auto"/>
            <w:bottom w:val="none" w:sz="0" w:space="0" w:color="auto"/>
            <w:right w:val="none" w:sz="0" w:space="0" w:color="auto"/>
          </w:divBdr>
        </w:div>
        <w:div w:id="259263123">
          <w:marLeft w:val="640"/>
          <w:marRight w:val="0"/>
          <w:marTop w:val="0"/>
          <w:marBottom w:val="0"/>
          <w:divBdr>
            <w:top w:val="none" w:sz="0" w:space="0" w:color="auto"/>
            <w:left w:val="none" w:sz="0" w:space="0" w:color="auto"/>
            <w:bottom w:val="none" w:sz="0" w:space="0" w:color="auto"/>
            <w:right w:val="none" w:sz="0" w:space="0" w:color="auto"/>
          </w:divBdr>
        </w:div>
        <w:div w:id="691347446">
          <w:marLeft w:val="640"/>
          <w:marRight w:val="0"/>
          <w:marTop w:val="0"/>
          <w:marBottom w:val="0"/>
          <w:divBdr>
            <w:top w:val="none" w:sz="0" w:space="0" w:color="auto"/>
            <w:left w:val="none" w:sz="0" w:space="0" w:color="auto"/>
            <w:bottom w:val="none" w:sz="0" w:space="0" w:color="auto"/>
            <w:right w:val="none" w:sz="0" w:space="0" w:color="auto"/>
          </w:divBdr>
        </w:div>
        <w:div w:id="807674683">
          <w:marLeft w:val="640"/>
          <w:marRight w:val="0"/>
          <w:marTop w:val="0"/>
          <w:marBottom w:val="0"/>
          <w:divBdr>
            <w:top w:val="none" w:sz="0" w:space="0" w:color="auto"/>
            <w:left w:val="none" w:sz="0" w:space="0" w:color="auto"/>
            <w:bottom w:val="none" w:sz="0" w:space="0" w:color="auto"/>
            <w:right w:val="none" w:sz="0" w:space="0" w:color="auto"/>
          </w:divBdr>
        </w:div>
        <w:div w:id="301692539">
          <w:marLeft w:val="640"/>
          <w:marRight w:val="0"/>
          <w:marTop w:val="0"/>
          <w:marBottom w:val="0"/>
          <w:divBdr>
            <w:top w:val="none" w:sz="0" w:space="0" w:color="auto"/>
            <w:left w:val="none" w:sz="0" w:space="0" w:color="auto"/>
            <w:bottom w:val="none" w:sz="0" w:space="0" w:color="auto"/>
            <w:right w:val="none" w:sz="0" w:space="0" w:color="auto"/>
          </w:divBdr>
        </w:div>
        <w:div w:id="1756899259">
          <w:marLeft w:val="640"/>
          <w:marRight w:val="0"/>
          <w:marTop w:val="0"/>
          <w:marBottom w:val="0"/>
          <w:divBdr>
            <w:top w:val="none" w:sz="0" w:space="0" w:color="auto"/>
            <w:left w:val="none" w:sz="0" w:space="0" w:color="auto"/>
            <w:bottom w:val="none" w:sz="0" w:space="0" w:color="auto"/>
            <w:right w:val="none" w:sz="0" w:space="0" w:color="auto"/>
          </w:divBdr>
        </w:div>
        <w:div w:id="1304039880">
          <w:marLeft w:val="640"/>
          <w:marRight w:val="0"/>
          <w:marTop w:val="0"/>
          <w:marBottom w:val="0"/>
          <w:divBdr>
            <w:top w:val="none" w:sz="0" w:space="0" w:color="auto"/>
            <w:left w:val="none" w:sz="0" w:space="0" w:color="auto"/>
            <w:bottom w:val="none" w:sz="0" w:space="0" w:color="auto"/>
            <w:right w:val="none" w:sz="0" w:space="0" w:color="auto"/>
          </w:divBdr>
        </w:div>
        <w:div w:id="819811854">
          <w:marLeft w:val="640"/>
          <w:marRight w:val="0"/>
          <w:marTop w:val="0"/>
          <w:marBottom w:val="0"/>
          <w:divBdr>
            <w:top w:val="none" w:sz="0" w:space="0" w:color="auto"/>
            <w:left w:val="none" w:sz="0" w:space="0" w:color="auto"/>
            <w:bottom w:val="none" w:sz="0" w:space="0" w:color="auto"/>
            <w:right w:val="none" w:sz="0" w:space="0" w:color="auto"/>
          </w:divBdr>
        </w:div>
        <w:div w:id="1987542328">
          <w:marLeft w:val="640"/>
          <w:marRight w:val="0"/>
          <w:marTop w:val="0"/>
          <w:marBottom w:val="0"/>
          <w:divBdr>
            <w:top w:val="none" w:sz="0" w:space="0" w:color="auto"/>
            <w:left w:val="none" w:sz="0" w:space="0" w:color="auto"/>
            <w:bottom w:val="none" w:sz="0" w:space="0" w:color="auto"/>
            <w:right w:val="none" w:sz="0" w:space="0" w:color="auto"/>
          </w:divBdr>
        </w:div>
        <w:div w:id="69427985">
          <w:marLeft w:val="640"/>
          <w:marRight w:val="0"/>
          <w:marTop w:val="0"/>
          <w:marBottom w:val="0"/>
          <w:divBdr>
            <w:top w:val="none" w:sz="0" w:space="0" w:color="auto"/>
            <w:left w:val="none" w:sz="0" w:space="0" w:color="auto"/>
            <w:bottom w:val="none" w:sz="0" w:space="0" w:color="auto"/>
            <w:right w:val="none" w:sz="0" w:space="0" w:color="auto"/>
          </w:divBdr>
        </w:div>
        <w:div w:id="433790139">
          <w:marLeft w:val="640"/>
          <w:marRight w:val="0"/>
          <w:marTop w:val="0"/>
          <w:marBottom w:val="0"/>
          <w:divBdr>
            <w:top w:val="none" w:sz="0" w:space="0" w:color="auto"/>
            <w:left w:val="none" w:sz="0" w:space="0" w:color="auto"/>
            <w:bottom w:val="none" w:sz="0" w:space="0" w:color="auto"/>
            <w:right w:val="none" w:sz="0" w:space="0" w:color="auto"/>
          </w:divBdr>
        </w:div>
        <w:div w:id="1392194169">
          <w:marLeft w:val="640"/>
          <w:marRight w:val="0"/>
          <w:marTop w:val="0"/>
          <w:marBottom w:val="0"/>
          <w:divBdr>
            <w:top w:val="none" w:sz="0" w:space="0" w:color="auto"/>
            <w:left w:val="none" w:sz="0" w:space="0" w:color="auto"/>
            <w:bottom w:val="none" w:sz="0" w:space="0" w:color="auto"/>
            <w:right w:val="none" w:sz="0" w:space="0" w:color="auto"/>
          </w:divBdr>
        </w:div>
        <w:div w:id="1834177697">
          <w:marLeft w:val="640"/>
          <w:marRight w:val="0"/>
          <w:marTop w:val="0"/>
          <w:marBottom w:val="0"/>
          <w:divBdr>
            <w:top w:val="none" w:sz="0" w:space="0" w:color="auto"/>
            <w:left w:val="none" w:sz="0" w:space="0" w:color="auto"/>
            <w:bottom w:val="none" w:sz="0" w:space="0" w:color="auto"/>
            <w:right w:val="none" w:sz="0" w:space="0" w:color="auto"/>
          </w:divBdr>
        </w:div>
        <w:div w:id="1307123068">
          <w:marLeft w:val="640"/>
          <w:marRight w:val="0"/>
          <w:marTop w:val="0"/>
          <w:marBottom w:val="0"/>
          <w:divBdr>
            <w:top w:val="none" w:sz="0" w:space="0" w:color="auto"/>
            <w:left w:val="none" w:sz="0" w:space="0" w:color="auto"/>
            <w:bottom w:val="none" w:sz="0" w:space="0" w:color="auto"/>
            <w:right w:val="none" w:sz="0" w:space="0" w:color="auto"/>
          </w:divBdr>
        </w:div>
        <w:div w:id="823353288">
          <w:marLeft w:val="640"/>
          <w:marRight w:val="0"/>
          <w:marTop w:val="0"/>
          <w:marBottom w:val="0"/>
          <w:divBdr>
            <w:top w:val="none" w:sz="0" w:space="0" w:color="auto"/>
            <w:left w:val="none" w:sz="0" w:space="0" w:color="auto"/>
            <w:bottom w:val="none" w:sz="0" w:space="0" w:color="auto"/>
            <w:right w:val="none" w:sz="0" w:space="0" w:color="auto"/>
          </w:divBdr>
        </w:div>
        <w:div w:id="812256086">
          <w:marLeft w:val="640"/>
          <w:marRight w:val="0"/>
          <w:marTop w:val="0"/>
          <w:marBottom w:val="0"/>
          <w:divBdr>
            <w:top w:val="none" w:sz="0" w:space="0" w:color="auto"/>
            <w:left w:val="none" w:sz="0" w:space="0" w:color="auto"/>
            <w:bottom w:val="none" w:sz="0" w:space="0" w:color="auto"/>
            <w:right w:val="none" w:sz="0" w:space="0" w:color="auto"/>
          </w:divBdr>
        </w:div>
        <w:div w:id="1778980510">
          <w:marLeft w:val="640"/>
          <w:marRight w:val="0"/>
          <w:marTop w:val="0"/>
          <w:marBottom w:val="0"/>
          <w:divBdr>
            <w:top w:val="none" w:sz="0" w:space="0" w:color="auto"/>
            <w:left w:val="none" w:sz="0" w:space="0" w:color="auto"/>
            <w:bottom w:val="none" w:sz="0" w:space="0" w:color="auto"/>
            <w:right w:val="none" w:sz="0" w:space="0" w:color="auto"/>
          </w:divBdr>
        </w:div>
        <w:div w:id="1224833524">
          <w:marLeft w:val="640"/>
          <w:marRight w:val="0"/>
          <w:marTop w:val="0"/>
          <w:marBottom w:val="0"/>
          <w:divBdr>
            <w:top w:val="none" w:sz="0" w:space="0" w:color="auto"/>
            <w:left w:val="none" w:sz="0" w:space="0" w:color="auto"/>
            <w:bottom w:val="none" w:sz="0" w:space="0" w:color="auto"/>
            <w:right w:val="none" w:sz="0" w:space="0" w:color="auto"/>
          </w:divBdr>
        </w:div>
        <w:div w:id="544028100">
          <w:marLeft w:val="640"/>
          <w:marRight w:val="0"/>
          <w:marTop w:val="0"/>
          <w:marBottom w:val="0"/>
          <w:divBdr>
            <w:top w:val="none" w:sz="0" w:space="0" w:color="auto"/>
            <w:left w:val="none" w:sz="0" w:space="0" w:color="auto"/>
            <w:bottom w:val="none" w:sz="0" w:space="0" w:color="auto"/>
            <w:right w:val="none" w:sz="0" w:space="0" w:color="auto"/>
          </w:divBdr>
        </w:div>
        <w:div w:id="711537805">
          <w:marLeft w:val="640"/>
          <w:marRight w:val="0"/>
          <w:marTop w:val="0"/>
          <w:marBottom w:val="0"/>
          <w:divBdr>
            <w:top w:val="none" w:sz="0" w:space="0" w:color="auto"/>
            <w:left w:val="none" w:sz="0" w:space="0" w:color="auto"/>
            <w:bottom w:val="none" w:sz="0" w:space="0" w:color="auto"/>
            <w:right w:val="none" w:sz="0" w:space="0" w:color="auto"/>
          </w:divBdr>
        </w:div>
        <w:div w:id="701631740">
          <w:marLeft w:val="640"/>
          <w:marRight w:val="0"/>
          <w:marTop w:val="0"/>
          <w:marBottom w:val="0"/>
          <w:divBdr>
            <w:top w:val="none" w:sz="0" w:space="0" w:color="auto"/>
            <w:left w:val="none" w:sz="0" w:space="0" w:color="auto"/>
            <w:bottom w:val="none" w:sz="0" w:space="0" w:color="auto"/>
            <w:right w:val="none" w:sz="0" w:space="0" w:color="auto"/>
          </w:divBdr>
        </w:div>
        <w:div w:id="646206157">
          <w:marLeft w:val="640"/>
          <w:marRight w:val="0"/>
          <w:marTop w:val="0"/>
          <w:marBottom w:val="0"/>
          <w:divBdr>
            <w:top w:val="none" w:sz="0" w:space="0" w:color="auto"/>
            <w:left w:val="none" w:sz="0" w:space="0" w:color="auto"/>
            <w:bottom w:val="none" w:sz="0" w:space="0" w:color="auto"/>
            <w:right w:val="none" w:sz="0" w:space="0" w:color="auto"/>
          </w:divBdr>
        </w:div>
        <w:div w:id="694308123">
          <w:marLeft w:val="640"/>
          <w:marRight w:val="0"/>
          <w:marTop w:val="0"/>
          <w:marBottom w:val="0"/>
          <w:divBdr>
            <w:top w:val="none" w:sz="0" w:space="0" w:color="auto"/>
            <w:left w:val="none" w:sz="0" w:space="0" w:color="auto"/>
            <w:bottom w:val="none" w:sz="0" w:space="0" w:color="auto"/>
            <w:right w:val="none" w:sz="0" w:space="0" w:color="auto"/>
          </w:divBdr>
        </w:div>
        <w:div w:id="399985084">
          <w:marLeft w:val="640"/>
          <w:marRight w:val="0"/>
          <w:marTop w:val="0"/>
          <w:marBottom w:val="0"/>
          <w:divBdr>
            <w:top w:val="none" w:sz="0" w:space="0" w:color="auto"/>
            <w:left w:val="none" w:sz="0" w:space="0" w:color="auto"/>
            <w:bottom w:val="none" w:sz="0" w:space="0" w:color="auto"/>
            <w:right w:val="none" w:sz="0" w:space="0" w:color="auto"/>
          </w:divBdr>
        </w:div>
        <w:div w:id="1419521612">
          <w:marLeft w:val="640"/>
          <w:marRight w:val="0"/>
          <w:marTop w:val="0"/>
          <w:marBottom w:val="0"/>
          <w:divBdr>
            <w:top w:val="none" w:sz="0" w:space="0" w:color="auto"/>
            <w:left w:val="none" w:sz="0" w:space="0" w:color="auto"/>
            <w:bottom w:val="none" w:sz="0" w:space="0" w:color="auto"/>
            <w:right w:val="none" w:sz="0" w:space="0" w:color="auto"/>
          </w:divBdr>
        </w:div>
        <w:div w:id="987973184">
          <w:marLeft w:val="640"/>
          <w:marRight w:val="0"/>
          <w:marTop w:val="0"/>
          <w:marBottom w:val="0"/>
          <w:divBdr>
            <w:top w:val="none" w:sz="0" w:space="0" w:color="auto"/>
            <w:left w:val="none" w:sz="0" w:space="0" w:color="auto"/>
            <w:bottom w:val="none" w:sz="0" w:space="0" w:color="auto"/>
            <w:right w:val="none" w:sz="0" w:space="0" w:color="auto"/>
          </w:divBdr>
        </w:div>
        <w:div w:id="746877292">
          <w:marLeft w:val="640"/>
          <w:marRight w:val="0"/>
          <w:marTop w:val="0"/>
          <w:marBottom w:val="0"/>
          <w:divBdr>
            <w:top w:val="none" w:sz="0" w:space="0" w:color="auto"/>
            <w:left w:val="none" w:sz="0" w:space="0" w:color="auto"/>
            <w:bottom w:val="none" w:sz="0" w:space="0" w:color="auto"/>
            <w:right w:val="none" w:sz="0" w:space="0" w:color="auto"/>
          </w:divBdr>
        </w:div>
        <w:div w:id="1607150793">
          <w:marLeft w:val="640"/>
          <w:marRight w:val="0"/>
          <w:marTop w:val="0"/>
          <w:marBottom w:val="0"/>
          <w:divBdr>
            <w:top w:val="none" w:sz="0" w:space="0" w:color="auto"/>
            <w:left w:val="none" w:sz="0" w:space="0" w:color="auto"/>
            <w:bottom w:val="none" w:sz="0" w:space="0" w:color="auto"/>
            <w:right w:val="none" w:sz="0" w:space="0" w:color="auto"/>
          </w:divBdr>
        </w:div>
        <w:div w:id="1033191392">
          <w:marLeft w:val="640"/>
          <w:marRight w:val="0"/>
          <w:marTop w:val="0"/>
          <w:marBottom w:val="0"/>
          <w:divBdr>
            <w:top w:val="none" w:sz="0" w:space="0" w:color="auto"/>
            <w:left w:val="none" w:sz="0" w:space="0" w:color="auto"/>
            <w:bottom w:val="none" w:sz="0" w:space="0" w:color="auto"/>
            <w:right w:val="none" w:sz="0" w:space="0" w:color="auto"/>
          </w:divBdr>
        </w:div>
        <w:div w:id="170607410">
          <w:marLeft w:val="640"/>
          <w:marRight w:val="0"/>
          <w:marTop w:val="0"/>
          <w:marBottom w:val="0"/>
          <w:divBdr>
            <w:top w:val="none" w:sz="0" w:space="0" w:color="auto"/>
            <w:left w:val="none" w:sz="0" w:space="0" w:color="auto"/>
            <w:bottom w:val="none" w:sz="0" w:space="0" w:color="auto"/>
            <w:right w:val="none" w:sz="0" w:space="0" w:color="auto"/>
          </w:divBdr>
        </w:div>
        <w:div w:id="1724408140">
          <w:marLeft w:val="640"/>
          <w:marRight w:val="0"/>
          <w:marTop w:val="0"/>
          <w:marBottom w:val="0"/>
          <w:divBdr>
            <w:top w:val="none" w:sz="0" w:space="0" w:color="auto"/>
            <w:left w:val="none" w:sz="0" w:space="0" w:color="auto"/>
            <w:bottom w:val="none" w:sz="0" w:space="0" w:color="auto"/>
            <w:right w:val="none" w:sz="0" w:space="0" w:color="auto"/>
          </w:divBdr>
        </w:div>
        <w:div w:id="1422793422">
          <w:marLeft w:val="640"/>
          <w:marRight w:val="0"/>
          <w:marTop w:val="0"/>
          <w:marBottom w:val="0"/>
          <w:divBdr>
            <w:top w:val="none" w:sz="0" w:space="0" w:color="auto"/>
            <w:left w:val="none" w:sz="0" w:space="0" w:color="auto"/>
            <w:bottom w:val="none" w:sz="0" w:space="0" w:color="auto"/>
            <w:right w:val="none" w:sz="0" w:space="0" w:color="auto"/>
          </w:divBdr>
        </w:div>
        <w:div w:id="1459227086">
          <w:marLeft w:val="640"/>
          <w:marRight w:val="0"/>
          <w:marTop w:val="0"/>
          <w:marBottom w:val="0"/>
          <w:divBdr>
            <w:top w:val="none" w:sz="0" w:space="0" w:color="auto"/>
            <w:left w:val="none" w:sz="0" w:space="0" w:color="auto"/>
            <w:bottom w:val="none" w:sz="0" w:space="0" w:color="auto"/>
            <w:right w:val="none" w:sz="0" w:space="0" w:color="auto"/>
          </w:divBdr>
        </w:div>
        <w:div w:id="658847627">
          <w:marLeft w:val="640"/>
          <w:marRight w:val="0"/>
          <w:marTop w:val="0"/>
          <w:marBottom w:val="0"/>
          <w:divBdr>
            <w:top w:val="none" w:sz="0" w:space="0" w:color="auto"/>
            <w:left w:val="none" w:sz="0" w:space="0" w:color="auto"/>
            <w:bottom w:val="none" w:sz="0" w:space="0" w:color="auto"/>
            <w:right w:val="none" w:sz="0" w:space="0" w:color="auto"/>
          </w:divBdr>
        </w:div>
        <w:div w:id="1573000797">
          <w:marLeft w:val="640"/>
          <w:marRight w:val="0"/>
          <w:marTop w:val="0"/>
          <w:marBottom w:val="0"/>
          <w:divBdr>
            <w:top w:val="none" w:sz="0" w:space="0" w:color="auto"/>
            <w:left w:val="none" w:sz="0" w:space="0" w:color="auto"/>
            <w:bottom w:val="none" w:sz="0" w:space="0" w:color="auto"/>
            <w:right w:val="none" w:sz="0" w:space="0" w:color="auto"/>
          </w:divBdr>
        </w:div>
        <w:div w:id="2111771956">
          <w:marLeft w:val="640"/>
          <w:marRight w:val="0"/>
          <w:marTop w:val="0"/>
          <w:marBottom w:val="0"/>
          <w:divBdr>
            <w:top w:val="none" w:sz="0" w:space="0" w:color="auto"/>
            <w:left w:val="none" w:sz="0" w:space="0" w:color="auto"/>
            <w:bottom w:val="none" w:sz="0" w:space="0" w:color="auto"/>
            <w:right w:val="none" w:sz="0" w:space="0" w:color="auto"/>
          </w:divBdr>
        </w:div>
        <w:div w:id="207030867">
          <w:marLeft w:val="640"/>
          <w:marRight w:val="0"/>
          <w:marTop w:val="0"/>
          <w:marBottom w:val="0"/>
          <w:divBdr>
            <w:top w:val="none" w:sz="0" w:space="0" w:color="auto"/>
            <w:left w:val="none" w:sz="0" w:space="0" w:color="auto"/>
            <w:bottom w:val="none" w:sz="0" w:space="0" w:color="auto"/>
            <w:right w:val="none" w:sz="0" w:space="0" w:color="auto"/>
          </w:divBdr>
        </w:div>
        <w:div w:id="663358792">
          <w:marLeft w:val="640"/>
          <w:marRight w:val="0"/>
          <w:marTop w:val="0"/>
          <w:marBottom w:val="0"/>
          <w:divBdr>
            <w:top w:val="none" w:sz="0" w:space="0" w:color="auto"/>
            <w:left w:val="none" w:sz="0" w:space="0" w:color="auto"/>
            <w:bottom w:val="none" w:sz="0" w:space="0" w:color="auto"/>
            <w:right w:val="none" w:sz="0" w:space="0" w:color="auto"/>
          </w:divBdr>
        </w:div>
        <w:div w:id="459763778">
          <w:marLeft w:val="640"/>
          <w:marRight w:val="0"/>
          <w:marTop w:val="0"/>
          <w:marBottom w:val="0"/>
          <w:divBdr>
            <w:top w:val="none" w:sz="0" w:space="0" w:color="auto"/>
            <w:left w:val="none" w:sz="0" w:space="0" w:color="auto"/>
            <w:bottom w:val="none" w:sz="0" w:space="0" w:color="auto"/>
            <w:right w:val="none" w:sz="0" w:space="0" w:color="auto"/>
          </w:divBdr>
        </w:div>
        <w:div w:id="1015613608">
          <w:marLeft w:val="640"/>
          <w:marRight w:val="0"/>
          <w:marTop w:val="0"/>
          <w:marBottom w:val="0"/>
          <w:divBdr>
            <w:top w:val="none" w:sz="0" w:space="0" w:color="auto"/>
            <w:left w:val="none" w:sz="0" w:space="0" w:color="auto"/>
            <w:bottom w:val="none" w:sz="0" w:space="0" w:color="auto"/>
            <w:right w:val="none" w:sz="0" w:space="0" w:color="auto"/>
          </w:divBdr>
        </w:div>
        <w:div w:id="297615585">
          <w:marLeft w:val="640"/>
          <w:marRight w:val="0"/>
          <w:marTop w:val="0"/>
          <w:marBottom w:val="0"/>
          <w:divBdr>
            <w:top w:val="none" w:sz="0" w:space="0" w:color="auto"/>
            <w:left w:val="none" w:sz="0" w:space="0" w:color="auto"/>
            <w:bottom w:val="none" w:sz="0" w:space="0" w:color="auto"/>
            <w:right w:val="none" w:sz="0" w:space="0" w:color="auto"/>
          </w:divBdr>
        </w:div>
        <w:div w:id="187957725">
          <w:marLeft w:val="640"/>
          <w:marRight w:val="0"/>
          <w:marTop w:val="0"/>
          <w:marBottom w:val="0"/>
          <w:divBdr>
            <w:top w:val="none" w:sz="0" w:space="0" w:color="auto"/>
            <w:left w:val="none" w:sz="0" w:space="0" w:color="auto"/>
            <w:bottom w:val="none" w:sz="0" w:space="0" w:color="auto"/>
            <w:right w:val="none" w:sz="0" w:space="0" w:color="auto"/>
          </w:divBdr>
        </w:div>
        <w:div w:id="2084258381">
          <w:marLeft w:val="640"/>
          <w:marRight w:val="0"/>
          <w:marTop w:val="0"/>
          <w:marBottom w:val="0"/>
          <w:divBdr>
            <w:top w:val="none" w:sz="0" w:space="0" w:color="auto"/>
            <w:left w:val="none" w:sz="0" w:space="0" w:color="auto"/>
            <w:bottom w:val="none" w:sz="0" w:space="0" w:color="auto"/>
            <w:right w:val="none" w:sz="0" w:space="0" w:color="auto"/>
          </w:divBdr>
        </w:div>
        <w:div w:id="689994592">
          <w:marLeft w:val="640"/>
          <w:marRight w:val="0"/>
          <w:marTop w:val="0"/>
          <w:marBottom w:val="0"/>
          <w:divBdr>
            <w:top w:val="none" w:sz="0" w:space="0" w:color="auto"/>
            <w:left w:val="none" w:sz="0" w:space="0" w:color="auto"/>
            <w:bottom w:val="none" w:sz="0" w:space="0" w:color="auto"/>
            <w:right w:val="none" w:sz="0" w:space="0" w:color="auto"/>
          </w:divBdr>
        </w:div>
        <w:div w:id="942225584">
          <w:marLeft w:val="640"/>
          <w:marRight w:val="0"/>
          <w:marTop w:val="0"/>
          <w:marBottom w:val="0"/>
          <w:divBdr>
            <w:top w:val="none" w:sz="0" w:space="0" w:color="auto"/>
            <w:left w:val="none" w:sz="0" w:space="0" w:color="auto"/>
            <w:bottom w:val="none" w:sz="0" w:space="0" w:color="auto"/>
            <w:right w:val="none" w:sz="0" w:space="0" w:color="auto"/>
          </w:divBdr>
        </w:div>
      </w:divsChild>
    </w:div>
    <w:div w:id="1509129997">
      <w:bodyDiv w:val="1"/>
      <w:marLeft w:val="0"/>
      <w:marRight w:val="0"/>
      <w:marTop w:val="0"/>
      <w:marBottom w:val="0"/>
      <w:divBdr>
        <w:top w:val="none" w:sz="0" w:space="0" w:color="auto"/>
        <w:left w:val="none" w:sz="0" w:space="0" w:color="auto"/>
        <w:bottom w:val="none" w:sz="0" w:space="0" w:color="auto"/>
        <w:right w:val="none" w:sz="0" w:space="0" w:color="auto"/>
      </w:divBdr>
    </w:div>
    <w:div w:id="1510831017">
      <w:bodyDiv w:val="1"/>
      <w:marLeft w:val="0"/>
      <w:marRight w:val="0"/>
      <w:marTop w:val="0"/>
      <w:marBottom w:val="0"/>
      <w:divBdr>
        <w:top w:val="none" w:sz="0" w:space="0" w:color="auto"/>
        <w:left w:val="none" w:sz="0" w:space="0" w:color="auto"/>
        <w:bottom w:val="none" w:sz="0" w:space="0" w:color="auto"/>
        <w:right w:val="none" w:sz="0" w:space="0" w:color="auto"/>
      </w:divBdr>
    </w:div>
    <w:div w:id="1513108267">
      <w:bodyDiv w:val="1"/>
      <w:marLeft w:val="0"/>
      <w:marRight w:val="0"/>
      <w:marTop w:val="0"/>
      <w:marBottom w:val="0"/>
      <w:divBdr>
        <w:top w:val="none" w:sz="0" w:space="0" w:color="auto"/>
        <w:left w:val="none" w:sz="0" w:space="0" w:color="auto"/>
        <w:bottom w:val="none" w:sz="0" w:space="0" w:color="auto"/>
        <w:right w:val="none" w:sz="0" w:space="0" w:color="auto"/>
      </w:divBdr>
    </w:div>
    <w:div w:id="1519001950">
      <w:bodyDiv w:val="1"/>
      <w:marLeft w:val="0"/>
      <w:marRight w:val="0"/>
      <w:marTop w:val="0"/>
      <w:marBottom w:val="0"/>
      <w:divBdr>
        <w:top w:val="none" w:sz="0" w:space="0" w:color="auto"/>
        <w:left w:val="none" w:sz="0" w:space="0" w:color="auto"/>
        <w:bottom w:val="none" w:sz="0" w:space="0" w:color="auto"/>
        <w:right w:val="none" w:sz="0" w:space="0" w:color="auto"/>
      </w:divBdr>
    </w:div>
    <w:div w:id="1520045792">
      <w:bodyDiv w:val="1"/>
      <w:marLeft w:val="0"/>
      <w:marRight w:val="0"/>
      <w:marTop w:val="0"/>
      <w:marBottom w:val="0"/>
      <w:divBdr>
        <w:top w:val="none" w:sz="0" w:space="0" w:color="auto"/>
        <w:left w:val="none" w:sz="0" w:space="0" w:color="auto"/>
        <w:bottom w:val="none" w:sz="0" w:space="0" w:color="auto"/>
        <w:right w:val="none" w:sz="0" w:space="0" w:color="auto"/>
      </w:divBdr>
    </w:div>
    <w:div w:id="1525441366">
      <w:bodyDiv w:val="1"/>
      <w:marLeft w:val="0"/>
      <w:marRight w:val="0"/>
      <w:marTop w:val="0"/>
      <w:marBottom w:val="0"/>
      <w:divBdr>
        <w:top w:val="none" w:sz="0" w:space="0" w:color="auto"/>
        <w:left w:val="none" w:sz="0" w:space="0" w:color="auto"/>
        <w:bottom w:val="none" w:sz="0" w:space="0" w:color="auto"/>
        <w:right w:val="none" w:sz="0" w:space="0" w:color="auto"/>
      </w:divBdr>
      <w:divsChild>
        <w:div w:id="258683527">
          <w:marLeft w:val="0"/>
          <w:marRight w:val="0"/>
          <w:marTop w:val="0"/>
          <w:marBottom w:val="0"/>
          <w:divBdr>
            <w:top w:val="none" w:sz="0" w:space="0" w:color="auto"/>
            <w:left w:val="none" w:sz="0" w:space="0" w:color="auto"/>
            <w:bottom w:val="none" w:sz="0" w:space="0" w:color="auto"/>
            <w:right w:val="none" w:sz="0" w:space="0" w:color="auto"/>
          </w:divBdr>
        </w:div>
        <w:div w:id="1275097509">
          <w:marLeft w:val="0"/>
          <w:marRight w:val="0"/>
          <w:marTop w:val="0"/>
          <w:marBottom w:val="0"/>
          <w:divBdr>
            <w:top w:val="none" w:sz="0" w:space="0" w:color="auto"/>
            <w:left w:val="none" w:sz="0" w:space="0" w:color="auto"/>
            <w:bottom w:val="none" w:sz="0" w:space="0" w:color="auto"/>
            <w:right w:val="none" w:sz="0" w:space="0" w:color="auto"/>
          </w:divBdr>
        </w:div>
        <w:div w:id="1622498421">
          <w:marLeft w:val="0"/>
          <w:marRight w:val="0"/>
          <w:marTop w:val="0"/>
          <w:marBottom w:val="0"/>
          <w:divBdr>
            <w:top w:val="none" w:sz="0" w:space="0" w:color="auto"/>
            <w:left w:val="none" w:sz="0" w:space="0" w:color="auto"/>
            <w:bottom w:val="none" w:sz="0" w:space="0" w:color="auto"/>
            <w:right w:val="none" w:sz="0" w:space="0" w:color="auto"/>
          </w:divBdr>
        </w:div>
        <w:div w:id="901478312">
          <w:marLeft w:val="0"/>
          <w:marRight w:val="0"/>
          <w:marTop w:val="0"/>
          <w:marBottom w:val="0"/>
          <w:divBdr>
            <w:top w:val="none" w:sz="0" w:space="0" w:color="auto"/>
            <w:left w:val="none" w:sz="0" w:space="0" w:color="auto"/>
            <w:bottom w:val="none" w:sz="0" w:space="0" w:color="auto"/>
            <w:right w:val="none" w:sz="0" w:space="0" w:color="auto"/>
          </w:divBdr>
        </w:div>
        <w:div w:id="1405183634">
          <w:marLeft w:val="0"/>
          <w:marRight w:val="0"/>
          <w:marTop w:val="0"/>
          <w:marBottom w:val="0"/>
          <w:divBdr>
            <w:top w:val="none" w:sz="0" w:space="0" w:color="auto"/>
            <w:left w:val="none" w:sz="0" w:space="0" w:color="auto"/>
            <w:bottom w:val="none" w:sz="0" w:space="0" w:color="auto"/>
            <w:right w:val="none" w:sz="0" w:space="0" w:color="auto"/>
          </w:divBdr>
        </w:div>
        <w:div w:id="409273637">
          <w:marLeft w:val="0"/>
          <w:marRight w:val="0"/>
          <w:marTop w:val="0"/>
          <w:marBottom w:val="0"/>
          <w:divBdr>
            <w:top w:val="none" w:sz="0" w:space="0" w:color="auto"/>
            <w:left w:val="none" w:sz="0" w:space="0" w:color="auto"/>
            <w:bottom w:val="none" w:sz="0" w:space="0" w:color="auto"/>
            <w:right w:val="none" w:sz="0" w:space="0" w:color="auto"/>
          </w:divBdr>
        </w:div>
        <w:div w:id="44791928">
          <w:marLeft w:val="0"/>
          <w:marRight w:val="0"/>
          <w:marTop w:val="0"/>
          <w:marBottom w:val="0"/>
          <w:divBdr>
            <w:top w:val="none" w:sz="0" w:space="0" w:color="auto"/>
            <w:left w:val="none" w:sz="0" w:space="0" w:color="auto"/>
            <w:bottom w:val="none" w:sz="0" w:space="0" w:color="auto"/>
            <w:right w:val="none" w:sz="0" w:space="0" w:color="auto"/>
          </w:divBdr>
        </w:div>
        <w:div w:id="51007636">
          <w:marLeft w:val="0"/>
          <w:marRight w:val="0"/>
          <w:marTop w:val="0"/>
          <w:marBottom w:val="0"/>
          <w:divBdr>
            <w:top w:val="none" w:sz="0" w:space="0" w:color="auto"/>
            <w:left w:val="none" w:sz="0" w:space="0" w:color="auto"/>
            <w:bottom w:val="none" w:sz="0" w:space="0" w:color="auto"/>
            <w:right w:val="none" w:sz="0" w:space="0" w:color="auto"/>
          </w:divBdr>
        </w:div>
        <w:div w:id="1271815104">
          <w:marLeft w:val="0"/>
          <w:marRight w:val="0"/>
          <w:marTop w:val="0"/>
          <w:marBottom w:val="0"/>
          <w:divBdr>
            <w:top w:val="none" w:sz="0" w:space="0" w:color="auto"/>
            <w:left w:val="none" w:sz="0" w:space="0" w:color="auto"/>
            <w:bottom w:val="none" w:sz="0" w:space="0" w:color="auto"/>
            <w:right w:val="none" w:sz="0" w:space="0" w:color="auto"/>
          </w:divBdr>
        </w:div>
        <w:div w:id="417603957">
          <w:marLeft w:val="0"/>
          <w:marRight w:val="0"/>
          <w:marTop w:val="0"/>
          <w:marBottom w:val="0"/>
          <w:divBdr>
            <w:top w:val="none" w:sz="0" w:space="0" w:color="auto"/>
            <w:left w:val="none" w:sz="0" w:space="0" w:color="auto"/>
            <w:bottom w:val="none" w:sz="0" w:space="0" w:color="auto"/>
            <w:right w:val="none" w:sz="0" w:space="0" w:color="auto"/>
          </w:divBdr>
        </w:div>
        <w:div w:id="1332684681">
          <w:marLeft w:val="0"/>
          <w:marRight w:val="0"/>
          <w:marTop w:val="0"/>
          <w:marBottom w:val="0"/>
          <w:divBdr>
            <w:top w:val="none" w:sz="0" w:space="0" w:color="auto"/>
            <w:left w:val="none" w:sz="0" w:space="0" w:color="auto"/>
            <w:bottom w:val="none" w:sz="0" w:space="0" w:color="auto"/>
            <w:right w:val="none" w:sz="0" w:space="0" w:color="auto"/>
          </w:divBdr>
        </w:div>
        <w:div w:id="181207505">
          <w:marLeft w:val="0"/>
          <w:marRight w:val="0"/>
          <w:marTop w:val="0"/>
          <w:marBottom w:val="0"/>
          <w:divBdr>
            <w:top w:val="none" w:sz="0" w:space="0" w:color="auto"/>
            <w:left w:val="none" w:sz="0" w:space="0" w:color="auto"/>
            <w:bottom w:val="none" w:sz="0" w:space="0" w:color="auto"/>
            <w:right w:val="none" w:sz="0" w:space="0" w:color="auto"/>
          </w:divBdr>
        </w:div>
        <w:div w:id="1274289871">
          <w:marLeft w:val="0"/>
          <w:marRight w:val="0"/>
          <w:marTop w:val="0"/>
          <w:marBottom w:val="0"/>
          <w:divBdr>
            <w:top w:val="none" w:sz="0" w:space="0" w:color="auto"/>
            <w:left w:val="none" w:sz="0" w:space="0" w:color="auto"/>
            <w:bottom w:val="none" w:sz="0" w:space="0" w:color="auto"/>
            <w:right w:val="none" w:sz="0" w:space="0" w:color="auto"/>
          </w:divBdr>
        </w:div>
        <w:div w:id="979577567">
          <w:marLeft w:val="0"/>
          <w:marRight w:val="0"/>
          <w:marTop w:val="0"/>
          <w:marBottom w:val="0"/>
          <w:divBdr>
            <w:top w:val="none" w:sz="0" w:space="0" w:color="auto"/>
            <w:left w:val="none" w:sz="0" w:space="0" w:color="auto"/>
            <w:bottom w:val="none" w:sz="0" w:space="0" w:color="auto"/>
            <w:right w:val="none" w:sz="0" w:space="0" w:color="auto"/>
          </w:divBdr>
        </w:div>
        <w:div w:id="1511139558">
          <w:marLeft w:val="0"/>
          <w:marRight w:val="0"/>
          <w:marTop w:val="0"/>
          <w:marBottom w:val="0"/>
          <w:divBdr>
            <w:top w:val="none" w:sz="0" w:space="0" w:color="auto"/>
            <w:left w:val="none" w:sz="0" w:space="0" w:color="auto"/>
            <w:bottom w:val="none" w:sz="0" w:space="0" w:color="auto"/>
            <w:right w:val="none" w:sz="0" w:space="0" w:color="auto"/>
          </w:divBdr>
          <w:divsChild>
            <w:div w:id="848711957">
              <w:marLeft w:val="0"/>
              <w:marRight w:val="0"/>
              <w:marTop w:val="0"/>
              <w:marBottom w:val="0"/>
              <w:divBdr>
                <w:top w:val="none" w:sz="0" w:space="0" w:color="auto"/>
                <w:left w:val="none" w:sz="0" w:space="0" w:color="auto"/>
                <w:bottom w:val="none" w:sz="0" w:space="0" w:color="auto"/>
                <w:right w:val="none" w:sz="0" w:space="0" w:color="auto"/>
              </w:divBdr>
            </w:div>
            <w:div w:id="524053497">
              <w:marLeft w:val="0"/>
              <w:marRight w:val="0"/>
              <w:marTop w:val="0"/>
              <w:marBottom w:val="0"/>
              <w:divBdr>
                <w:top w:val="none" w:sz="0" w:space="0" w:color="auto"/>
                <w:left w:val="none" w:sz="0" w:space="0" w:color="auto"/>
                <w:bottom w:val="none" w:sz="0" w:space="0" w:color="auto"/>
                <w:right w:val="none" w:sz="0" w:space="0" w:color="auto"/>
              </w:divBdr>
            </w:div>
            <w:div w:id="1385256361">
              <w:marLeft w:val="0"/>
              <w:marRight w:val="0"/>
              <w:marTop w:val="0"/>
              <w:marBottom w:val="0"/>
              <w:divBdr>
                <w:top w:val="none" w:sz="0" w:space="0" w:color="auto"/>
                <w:left w:val="none" w:sz="0" w:space="0" w:color="auto"/>
                <w:bottom w:val="none" w:sz="0" w:space="0" w:color="auto"/>
                <w:right w:val="none" w:sz="0" w:space="0" w:color="auto"/>
              </w:divBdr>
            </w:div>
            <w:div w:id="583687748">
              <w:marLeft w:val="0"/>
              <w:marRight w:val="0"/>
              <w:marTop w:val="0"/>
              <w:marBottom w:val="0"/>
              <w:divBdr>
                <w:top w:val="none" w:sz="0" w:space="0" w:color="auto"/>
                <w:left w:val="none" w:sz="0" w:space="0" w:color="auto"/>
                <w:bottom w:val="none" w:sz="0" w:space="0" w:color="auto"/>
                <w:right w:val="none" w:sz="0" w:space="0" w:color="auto"/>
              </w:divBdr>
            </w:div>
            <w:div w:id="1768228816">
              <w:marLeft w:val="0"/>
              <w:marRight w:val="0"/>
              <w:marTop w:val="0"/>
              <w:marBottom w:val="0"/>
              <w:divBdr>
                <w:top w:val="none" w:sz="0" w:space="0" w:color="auto"/>
                <w:left w:val="none" w:sz="0" w:space="0" w:color="auto"/>
                <w:bottom w:val="none" w:sz="0" w:space="0" w:color="auto"/>
                <w:right w:val="none" w:sz="0" w:space="0" w:color="auto"/>
              </w:divBdr>
            </w:div>
            <w:div w:id="792360255">
              <w:marLeft w:val="0"/>
              <w:marRight w:val="0"/>
              <w:marTop w:val="0"/>
              <w:marBottom w:val="0"/>
              <w:divBdr>
                <w:top w:val="none" w:sz="0" w:space="0" w:color="auto"/>
                <w:left w:val="none" w:sz="0" w:space="0" w:color="auto"/>
                <w:bottom w:val="none" w:sz="0" w:space="0" w:color="auto"/>
                <w:right w:val="none" w:sz="0" w:space="0" w:color="auto"/>
              </w:divBdr>
            </w:div>
          </w:divsChild>
        </w:div>
        <w:div w:id="1066420524">
          <w:marLeft w:val="0"/>
          <w:marRight w:val="0"/>
          <w:marTop w:val="0"/>
          <w:marBottom w:val="0"/>
          <w:divBdr>
            <w:top w:val="none" w:sz="0" w:space="0" w:color="auto"/>
            <w:left w:val="none" w:sz="0" w:space="0" w:color="auto"/>
            <w:bottom w:val="none" w:sz="0" w:space="0" w:color="auto"/>
            <w:right w:val="none" w:sz="0" w:space="0" w:color="auto"/>
          </w:divBdr>
        </w:div>
        <w:div w:id="1739207894">
          <w:marLeft w:val="0"/>
          <w:marRight w:val="0"/>
          <w:marTop w:val="0"/>
          <w:marBottom w:val="0"/>
          <w:divBdr>
            <w:top w:val="none" w:sz="0" w:space="0" w:color="auto"/>
            <w:left w:val="none" w:sz="0" w:space="0" w:color="auto"/>
            <w:bottom w:val="none" w:sz="0" w:space="0" w:color="auto"/>
            <w:right w:val="none" w:sz="0" w:space="0" w:color="auto"/>
          </w:divBdr>
        </w:div>
        <w:div w:id="549071382">
          <w:marLeft w:val="0"/>
          <w:marRight w:val="0"/>
          <w:marTop w:val="0"/>
          <w:marBottom w:val="0"/>
          <w:divBdr>
            <w:top w:val="none" w:sz="0" w:space="0" w:color="auto"/>
            <w:left w:val="none" w:sz="0" w:space="0" w:color="auto"/>
            <w:bottom w:val="none" w:sz="0" w:space="0" w:color="auto"/>
            <w:right w:val="none" w:sz="0" w:space="0" w:color="auto"/>
          </w:divBdr>
        </w:div>
        <w:div w:id="2001887018">
          <w:marLeft w:val="0"/>
          <w:marRight w:val="0"/>
          <w:marTop w:val="0"/>
          <w:marBottom w:val="0"/>
          <w:divBdr>
            <w:top w:val="none" w:sz="0" w:space="0" w:color="auto"/>
            <w:left w:val="none" w:sz="0" w:space="0" w:color="auto"/>
            <w:bottom w:val="none" w:sz="0" w:space="0" w:color="auto"/>
            <w:right w:val="none" w:sz="0" w:space="0" w:color="auto"/>
          </w:divBdr>
        </w:div>
      </w:divsChild>
    </w:div>
    <w:div w:id="1529680594">
      <w:bodyDiv w:val="1"/>
      <w:marLeft w:val="0"/>
      <w:marRight w:val="0"/>
      <w:marTop w:val="0"/>
      <w:marBottom w:val="0"/>
      <w:divBdr>
        <w:top w:val="none" w:sz="0" w:space="0" w:color="auto"/>
        <w:left w:val="none" w:sz="0" w:space="0" w:color="auto"/>
        <w:bottom w:val="none" w:sz="0" w:space="0" w:color="auto"/>
        <w:right w:val="none" w:sz="0" w:space="0" w:color="auto"/>
      </w:divBdr>
    </w:div>
    <w:div w:id="1532035963">
      <w:bodyDiv w:val="1"/>
      <w:marLeft w:val="0"/>
      <w:marRight w:val="0"/>
      <w:marTop w:val="0"/>
      <w:marBottom w:val="0"/>
      <w:divBdr>
        <w:top w:val="none" w:sz="0" w:space="0" w:color="auto"/>
        <w:left w:val="none" w:sz="0" w:space="0" w:color="auto"/>
        <w:bottom w:val="none" w:sz="0" w:space="0" w:color="auto"/>
        <w:right w:val="none" w:sz="0" w:space="0" w:color="auto"/>
      </w:divBdr>
    </w:div>
    <w:div w:id="1533303160">
      <w:bodyDiv w:val="1"/>
      <w:marLeft w:val="0"/>
      <w:marRight w:val="0"/>
      <w:marTop w:val="0"/>
      <w:marBottom w:val="0"/>
      <w:divBdr>
        <w:top w:val="none" w:sz="0" w:space="0" w:color="auto"/>
        <w:left w:val="none" w:sz="0" w:space="0" w:color="auto"/>
        <w:bottom w:val="none" w:sz="0" w:space="0" w:color="auto"/>
        <w:right w:val="none" w:sz="0" w:space="0" w:color="auto"/>
      </w:divBdr>
    </w:div>
    <w:div w:id="1533880899">
      <w:bodyDiv w:val="1"/>
      <w:marLeft w:val="0"/>
      <w:marRight w:val="0"/>
      <w:marTop w:val="0"/>
      <w:marBottom w:val="0"/>
      <w:divBdr>
        <w:top w:val="none" w:sz="0" w:space="0" w:color="auto"/>
        <w:left w:val="none" w:sz="0" w:space="0" w:color="auto"/>
        <w:bottom w:val="none" w:sz="0" w:space="0" w:color="auto"/>
        <w:right w:val="none" w:sz="0" w:space="0" w:color="auto"/>
      </w:divBdr>
      <w:divsChild>
        <w:div w:id="1488210422">
          <w:marLeft w:val="480"/>
          <w:marRight w:val="0"/>
          <w:marTop w:val="0"/>
          <w:marBottom w:val="0"/>
          <w:divBdr>
            <w:top w:val="none" w:sz="0" w:space="0" w:color="auto"/>
            <w:left w:val="none" w:sz="0" w:space="0" w:color="auto"/>
            <w:bottom w:val="none" w:sz="0" w:space="0" w:color="auto"/>
            <w:right w:val="none" w:sz="0" w:space="0" w:color="auto"/>
          </w:divBdr>
        </w:div>
        <w:div w:id="125271696">
          <w:marLeft w:val="480"/>
          <w:marRight w:val="0"/>
          <w:marTop w:val="0"/>
          <w:marBottom w:val="0"/>
          <w:divBdr>
            <w:top w:val="none" w:sz="0" w:space="0" w:color="auto"/>
            <w:left w:val="none" w:sz="0" w:space="0" w:color="auto"/>
            <w:bottom w:val="none" w:sz="0" w:space="0" w:color="auto"/>
            <w:right w:val="none" w:sz="0" w:space="0" w:color="auto"/>
          </w:divBdr>
        </w:div>
        <w:div w:id="436291256">
          <w:marLeft w:val="480"/>
          <w:marRight w:val="0"/>
          <w:marTop w:val="0"/>
          <w:marBottom w:val="0"/>
          <w:divBdr>
            <w:top w:val="none" w:sz="0" w:space="0" w:color="auto"/>
            <w:left w:val="none" w:sz="0" w:space="0" w:color="auto"/>
            <w:bottom w:val="none" w:sz="0" w:space="0" w:color="auto"/>
            <w:right w:val="none" w:sz="0" w:space="0" w:color="auto"/>
          </w:divBdr>
        </w:div>
        <w:div w:id="730887736">
          <w:marLeft w:val="480"/>
          <w:marRight w:val="0"/>
          <w:marTop w:val="0"/>
          <w:marBottom w:val="0"/>
          <w:divBdr>
            <w:top w:val="none" w:sz="0" w:space="0" w:color="auto"/>
            <w:left w:val="none" w:sz="0" w:space="0" w:color="auto"/>
            <w:bottom w:val="none" w:sz="0" w:space="0" w:color="auto"/>
            <w:right w:val="none" w:sz="0" w:space="0" w:color="auto"/>
          </w:divBdr>
        </w:div>
        <w:div w:id="1874148395">
          <w:marLeft w:val="480"/>
          <w:marRight w:val="0"/>
          <w:marTop w:val="0"/>
          <w:marBottom w:val="0"/>
          <w:divBdr>
            <w:top w:val="none" w:sz="0" w:space="0" w:color="auto"/>
            <w:left w:val="none" w:sz="0" w:space="0" w:color="auto"/>
            <w:bottom w:val="none" w:sz="0" w:space="0" w:color="auto"/>
            <w:right w:val="none" w:sz="0" w:space="0" w:color="auto"/>
          </w:divBdr>
        </w:div>
        <w:div w:id="1768116332">
          <w:marLeft w:val="480"/>
          <w:marRight w:val="0"/>
          <w:marTop w:val="0"/>
          <w:marBottom w:val="0"/>
          <w:divBdr>
            <w:top w:val="none" w:sz="0" w:space="0" w:color="auto"/>
            <w:left w:val="none" w:sz="0" w:space="0" w:color="auto"/>
            <w:bottom w:val="none" w:sz="0" w:space="0" w:color="auto"/>
            <w:right w:val="none" w:sz="0" w:space="0" w:color="auto"/>
          </w:divBdr>
        </w:div>
        <w:div w:id="1805003106">
          <w:marLeft w:val="480"/>
          <w:marRight w:val="0"/>
          <w:marTop w:val="0"/>
          <w:marBottom w:val="0"/>
          <w:divBdr>
            <w:top w:val="none" w:sz="0" w:space="0" w:color="auto"/>
            <w:left w:val="none" w:sz="0" w:space="0" w:color="auto"/>
            <w:bottom w:val="none" w:sz="0" w:space="0" w:color="auto"/>
            <w:right w:val="none" w:sz="0" w:space="0" w:color="auto"/>
          </w:divBdr>
        </w:div>
        <w:div w:id="511342654">
          <w:marLeft w:val="480"/>
          <w:marRight w:val="0"/>
          <w:marTop w:val="0"/>
          <w:marBottom w:val="0"/>
          <w:divBdr>
            <w:top w:val="none" w:sz="0" w:space="0" w:color="auto"/>
            <w:left w:val="none" w:sz="0" w:space="0" w:color="auto"/>
            <w:bottom w:val="none" w:sz="0" w:space="0" w:color="auto"/>
            <w:right w:val="none" w:sz="0" w:space="0" w:color="auto"/>
          </w:divBdr>
        </w:div>
        <w:div w:id="91585254">
          <w:marLeft w:val="480"/>
          <w:marRight w:val="0"/>
          <w:marTop w:val="0"/>
          <w:marBottom w:val="0"/>
          <w:divBdr>
            <w:top w:val="none" w:sz="0" w:space="0" w:color="auto"/>
            <w:left w:val="none" w:sz="0" w:space="0" w:color="auto"/>
            <w:bottom w:val="none" w:sz="0" w:space="0" w:color="auto"/>
            <w:right w:val="none" w:sz="0" w:space="0" w:color="auto"/>
          </w:divBdr>
        </w:div>
        <w:div w:id="2021929638">
          <w:marLeft w:val="480"/>
          <w:marRight w:val="0"/>
          <w:marTop w:val="0"/>
          <w:marBottom w:val="0"/>
          <w:divBdr>
            <w:top w:val="none" w:sz="0" w:space="0" w:color="auto"/>
            <w:left w:val="none" w:sz="0" w:space="0" w:color="auto"/>
            <w:bottom w:val="none" w:sz="0" w:space="0" w:color="auto"/>
            <w:right w:val="none" w:sz="0" w:space="0" w:color="auto"/>
          </w:divBdr>
        </w:div>
        <w:div w:id="682173181">
          <w:marLeft w:val="480"/>
          <w:marRight w:val="0"/>
          <w:marTop w:val="0"/>
          <w:marBottom w:val="0"/>
          <w:divBdr>
            <w:top w:val="none" w:sz="0" w:space="0" w:color="auto"/>
            <w:left w:val="none" w:sz="0" w:space="0" w:color="auto"/>
            <w:bottom w:val="none" w:sz="0" w:space="0" w:color="auto"/>
            <w:right w:val="none" w:sz="0" w:space="0" w:color="auto"/>
          </w:divBdr>
        </w:div>
        <w:div w:id="1217888131">
          <w:marLeft w:val="480"/>
          <w:marRight w:val="0"/>
          <w:marTop w:val="0"/>
          <w:marBottom w:val="0"/>
          <w:divBdr>
            <w:top w:val="none" w:sz="0" w:space="0" w:color="auto"/>
            <w:left w:val="none" w:sz="0" w:space="0" w:color="auto"/>
            <w:bottom w:val="none" w:sz="0" w:space="0" w:color="auto"/>
            <w:right w:val="none" w:sz="0" w:space="0" w:color="auto"/>
          </w:divBdr>
        </w:div>
        <w:div w:id="33702328">
          <w:marLeft w:val="480"/>
          <w:marRight w:val="0"/>
          <w:marTop w:val="0"/>
          <w:marBottom w:val="0"/>
          <w:divBdr>
            <w:top w:val="none" w:sz="0" w:space="0" w:color="auto"/>
            <w:left w:val="none" w:sz="0" w:space="0" w:color="auto"/>
            <w:bottom w:val="none" w:sz="0" w:space="0" w:color="auto"/>
            <w:right w:val="none" w:sz="0" w:space="0" w:color="auto"/>
          </w:divBdr>
        </w:div>
        <w:div w:id="1494106915">
          <w:marLeft w:val="480"/>
          <w:marRight w:val="0"/>
          <w:marTop w:val="0"/>
          <w:marBottom w:val="0"/>
          <w:divBdr>
            <w:top w:val="none" w:sz="0" w:space="0" w:color="auto"/>
            <w:left w:val="none" w:sz="0" w:space="0" w:color="auto"/>
            <w:bottom w:val="none" w:sz="0" w:space="0" w:color="auto"/>
            <w:right w:val="none" w:sz="0" w:space="0" w:color="auto"/>
          </w:divBdr>
        </w:div>
        <w:div w:id="808665155">
          <w:marLeft w:val="480"/>
          <w:marRight w:val="0"/>
          <w:marTop w:val="0"/>
          <w:marBottom w:val="0"/>
          <w:divBdr>
            <w:top w:val="none" w:sz="0" w:space="0" w:color="auto"/>
            <w:left w:val="none" w:sz="0" w:space="0" w:color="auto"/>
            <w:bottom w:val="none" w:sz="0" w:space="0" w:color="auto"/>
            <w:right w:val="none" w:sz="0" w:space="0" w:color="auto"/>
          </w:divBdr>
        </w:div>
        <w:div w:id="1463890655">
          <w:marLeft w:val="480"/>
          <w:marRight w:val="0"/>
          <w:marTop w:val="0"/>
          <w:marBottom w:val="0"/>
          <w:divBdr>
            <w:top w:val="none" w:sz="0" w:space="0" w:color="auto"/>
            <w:left w:val="none" w:sz="0" w:space="0" w:color="auto"/>
            <w:bottom w:val="none" w:sz="0" w:space="0" w:color="auto"/>
            <w:right w:val="none" w:sz="0" w:space="0" w:color="auto"/>
          </w:divBdr>
        </w:div>
        <w:div w:id="1061254197">
          <w:marLeft w:val="480"/>
          <w:marRight w:val="0"/>
          <w:marTop w:val="0"/>
          <w:marBottom w:val="0"/>
          <w:divBdr>
            <w:top w:val="none" w:sz="0" w:space="0" w:color="auto"/>
            <w:left w:val="none" w:sz="0" w:space="0" w:color="auto"/>
            <w:bottom w:val="none" w:sz="0" w:space="0" w:color="auto"/>
            <w:right w:val="none" w:sz="0" w:space="0" w:color="auto"/>
          </w:divBdr>
        </w:div>
        <w:div w:id="1243567092">
          <w:marLeft w:val="480"/>
          <w:marRight w:val="0"/>
          <w:marTop w:val="0"/>
          <w:marBottom w:val="0"/>
          <w:divBdr>
            <w:top w:val="none" w:sz="0" w:space="0" w:color="auto"/>
            <w:left w:val="none" w:sz="0" w:space="0" w:color="auto"/>
            <w:bottom w:val="none" w:sz="0" w:space="0" w:color="auto"/>
            <w:right w:val="none" w:sz="0" w:space="0" w:color="auto"/>
          </w:divBdr>
        </w:div>
        <w:div w:id="1404522455">
          <w:marLeft w:val="480"/>
          <w:marRight w:val="0"/>
          <w:marTop w:val="0"/>
          <w:marBottom w:val="0"/>
          <w:divBdr>
            <w:top w:val="none" w:sz="0" w:space="0" w:color="auto"/>
            <w:left w:val="none" w:sz="0" w:space="0" w:color="auto"/>
            <w:bottom w:val="none" w:sz="0" w:space="0" w:color="auto"/>
            <w:right w:val="none" w:sz="0" w:space="0" w:color="auto"/>
          </w:divBdr>
        </w:div>
        <w:div w:id="2108188686">
          <w:marLeft w:val="480"/>
          <w:marRight w:val="0"/>
          <w:marTop w:val="0"/>
          <w:marBottom w:val="0"/>
          <w:divBdr>
            <w:top w:val="none" w:sz="0" w:space="0" w:color="auto"/>
            <w:left w:val="none" w:sz="0" w:space="0" w:color="auto"/>
            <w:bottom w:val="none" w:sz="0" w:space="0" w:color="auto"/>
            <w:right w:val="none" w:sz="0" w:space="0" w:color="auto"/>
          </w:divBdr>
        </w:div>
        <w:div w:id="276524421">
          <w:marLeft w:val="480"/>
          <w:marRight w:val="0"/>
          <w:marTop w:val="0"/>
          <w:marBottom w:val="0"/>
          <w:divBdr>
            <w:top w:val="none" w:sz="0" w:space="0" w:color="auto"/>
            <w:left w:val="none" w:sz="0" w:space="0" w:color="auto"/>
            <w:bottom w:val="none" w:sz="0" w:space="0" w:color="auto"/>
            <w:right w:val="none" w:sz="0" w:space="0" w:color="auto"/>
          </w:divBdr>
        </w:div>
        <w:div w:id="569577315">
          <w:marLeft w:val="480"/>
          <w:marRight w:val="0"/>
          <w:marTop w:val="0"/>
          <w:marBottom w:val="0"/>
          <w:divBdr>
            <w:top w:val="none" w:sz="0" w:space="0" w:color="auto"/>
            <w:left w:val="none" w:sz="0" w:space="0" w:color="auto"/>
            <w:bottom w:val="none" w:sz="0" w:space="0" w:color="auto"/>
            <w:right w:val="none" w:sz="0" w:space="0" w:color="auto"/>
          </w:divBdr>
        </w:div>
        <w:div w:id="1489445718">
          <w:marLeft w:val="480"/>
          <w:marRight w:val="0"/>
          <w:marTop w:val="0"/>
          <w:marBottom w:val="0"/>
          <w:divBdr>
            <w:top w:val="none" w:sz="0" w:space="0" w:color="auto"/>
            <w:left w:val="none" w:sz="0" w:space="0" w:color="auto"/>
            <w:bottom w:val="none" w:sz="0" w:space="0" w:color="auto"/>
            <w:right w:val="none" w:sz="0" w:space="0" w:color="auto"/>
          </w:divBdr>
        </w:div>
        <w:div w:id="660697975">
          <w:marLeft w:val="480"/>
          <w:marRight w:val="0"/>
          <w:marTop w:val="0"/>
          <w:marBottom w:val="0"/>
          <w:divBdr>
            <w:top w:val="none" w:sz="0" w:space="0" w:color="auto"/>
            <w:left w:val="none" w:sz="0" w:space="0" w:color="auto"/>
            <w:bottom w:val="none" w:sz="0" w:space="0" w:color="auto"/>
            <w:right w:val="none" w:sz="0" w:space="0" w:color="auto"/>
          </w:divBdr>
        </w:div>
        <w:div w:id="1478061247">
          <w:marLeft w:val="480"/>
          <w:marRight w:val="0"/>
          <w:marTop w:val="0"/>
          <w:marBottom w:val="0"/>
          <w:divBdr>
            <w:top w:val="none" w:sz="0" w:space="0" w:color="auto"/>
            <w:left w:val="none" w:sz="0" w:space="0" w:color="auto"/>
            <w:bottom w:val="none" w:sz="0" w:space="0" w:color="auto"/>
            <w:right w:val="none" w:sz="0" w:space="0" w:color="auto"/>
          </w:divBdr>
        </w:div>
        <w:div w:id="1957709002">
          <w:marLeft w:val="480"/>
          <w:marRight w:val="0"/>
          <w:marTop w:val="0"/>
          <w:marBottom w:val="0"/>
          <w:divBdr>
            <w:top w:val="none" w:sz="0" w:space="0" w:color="auto"/>
            <w:left w:val="none" w:sz="0" w:space="0" w:color="auto"/>
            <w:bottom w:val="none" w:sz="0" w:space="0" w:color="auto"/>
            <w:right w:val="none" w:sz="0" w:space="0" w:color="auto"/>
          </w:divBdr>
        </w:div>
        <w:div w:id="525366451">
          <w:marLeft w:val="480"/>
          <w:marRight w:val="0"/>
          <w:marTop w:val="0"/>
          <w:marBottom w:val="0"/>
          <w:divBdr>
            <w:top w:val="none" w:sz="0" w:space="0" w:color="auto"/>
            <w:left w:val="none" w:sz="0" w:space="0" w:color="auto"/>
            <w:bottom w:val="none" w:sz="0" w:space="0" w:color="auto"/>
            <w:right w:val="none" w:sz="0" w:space="0" w:color="auto"/>
          </w:divBdr>
        </w:div>
        <w:div w:id="344981773">
          <w:marLeft w:val="480"/>
          <w:marRight w:val="0"/>
          <w:marTop w:val="0"/>
          <w:marBottom w:val="0"/>
          <w:divBdr>
            <w:top w:val="none" w:sz="0" w:space="0" w:color="auto"/>
            <w:left w:val="none" w:sz="0" w:space="0" w:color="auto"/>
            <w:bottom w:val="none" w:sz="0" w:space="0" w:color="auto"/>
            <w:right w:val="none" w:sz="0" w:space="0" w:color="auto"/>
          </w:divBdr>
        </w:div>
        <w:div w:id="1478765188">
          <w:marLeft w:val="480"/>
          <w:marRight w:val="0"/>
          <w:marTop w:val="0"/>
          <w:marBottom w:val="0"/>
          <w:divBdr>
            <w:top w:val="none" w:sz="0" w:space="0" w:color="auto"/>
            <w:left w:val="none" w:sz="0" w:space="0" w:color="auto"/>
            <w:bottom w:val="none" w:sz="0" w:space="0" w:color="auto"/>
            <w:right w:val="none" w:sz="0" w:space="0" w:color="auto"/>
          </w:divBdr>
        </w:div>
        <w:div w:id="439690703">
          <w:marLeft w:val="480"/>
          <w:marRight w:val="0"/>
          <w:marTop w:val="0"/>
          <w:marBottom w:val="0"/>
          <w:divBdr>
            <w:top w:val="none" w:sz="0" w:space="0" w:color="auto"/>
            <w:left w:val="none" w:sz="0" w:space="0" w:color="auto"/>
            <w:bottom w:val="none" w:sz="0" w:space="0" w:color="auto"/>
            <w:right w:val="none" w:sz="0" w:space="0" w:color="auto"/>
          </w:divBdr>
        </w:div>
        <w:div w:id="2106488603">
          <w:marLeft w:val="480"/>
          <w:marRight w:val="0"/>
          <w:marTop w:val="0"/>
          <w:marBottom w:val="0"/>
          <w:divBdr>
            <w:top w:val="none" w:sz="0" w:space="0" w:color="auto"/>
            <w:left w:val="none" w:sz="0" w:space="0" w:color="auto"/>
            <w:bottom w:val="none" w:sz="0" w:space="0" w:color="auto"/>
            <w:right w:val="none" w:sz="0" w:space="0" w:color="auto"/>
          </w:divBdr>
        </w:div>
        <w:div w:id="57751593">
          <w:marLeft w:val="480"/>
          <w:marRight w:val="0"/>
          <w:marTop w:val="0"/>
          <w:marBottom w:val="0"/>
          <w:divBdr>
            <w:top w:val="none" w:sz="0" w:space="0" w:color="auto"/>
            <w:left w:val="none" w:sz="0" w:space="0" w:color="auto"/>
            <w:bottom w:val="none" w:sz="0" w:space="0" w:color="auto"/>
            <w:right w:val="none" w:sz="0" w:space="0" w:color="auto"/>
          </w:divBdr>
        </w:div>
        <w:div w:id="204832501">
          <w:marLeft w:val="480"/>
          <w:marRight w:val="0"/>
          <w:marTop w:val="0"/>
          <w:marBottom w:val="0"/>
          <w:divBdr>
            <w:top w:val="none" w:sz="0" w:space="0" w:color="auto"/>
            <w:left w:val="none" w:sz="0" w:space="0" w:color="auto"/>
            <w:bottom w:val="none" w:sz="0" w:space="0" w:color="auto"/>
            <w:right w:val="none" w:sz="0" w:space="0" w:color="auto"/>
          </w:divBdr>
        </w:div>
        <w:div w:id="940646610">
          <w:marLeft w:val="480"/>
          <w:marRight w:val="0"/>
          <w:marTop w:val="0"/>
          <w:marBottom w:val="0"/>
          <w:divBdr>
            <w:top w:val="none" w:sz="0" w:space="0" w:color="auto"/>
            <w:left w:val="none" w:sz="0" w:space="0" w:color="auto"/>
            <w:bottom w:val="none" w:sz="0" w:space="0" w:color="auto"/>
            <w:right w:val="none" w:sz="0" w:space="0" w:color="auto"/>
          </w:divBdr>
        </w:div>
        <w:div w:id="825822114">
          <w:marLeft w:val="480"/>
          <w:marRight w:val="0"/>
          <w:marTop w:val="0"/>
          <w:marBottom w:val="0"/>
          <w:divBdr>
            <w:top w:val="none" w:sz="0" w:space="0" w:color="auto"/>
            <w:left w:val="none" w:sz="0" w:space="0" w:color="auto"/>
            <w:bottom w:val="none" w:sz="0" w:space="0" w:color="auto"/>
            <w:right w:val="none" w:sz="0" w:space="0" w:color="auto"/>
          </w:divBdr>
        </w:div>
        <w:div w:id="1051809748">
          <w:marLeft w:val="480"/>
          <w:marRight w:val="0"/>
          <w:marTop w:val="0"/>
          <w:marBottom w:val="0"/>
          <w:divBdr>
            <w:top w:val="none" w:sz="0" w:space="0" w:color="auto"/>
            <w:left w:val="none" w:sz="0" w:space="0" w:color="auto"/>
            <w:bottom w:val="none" w:sz="0" w:space="0" w:color="auto"/>
            <w:right w:val="none" w:sz="0" w:space="0" w:color="auto"/>
          </w:divBdr>
        </w:div>
        <w:div w:id="286476316">
          <w:marLeft w:val="480"/>
          <w:marRight w:val="0"/>
          <w:marTop w:val="0"/>
          <w:marBottom w:val="0"/>
          <w:divBdr>
            <w:top w:val="none" w:sz="0" w:space="0" w:color="auto"/>
            <w:left w:val="none" w:sz="0" w:space="0" w:color="auto"/>
            <w:bottom w:val="none" w:sz="0" w:space="0" w:color="auto"/>
            <w:right w:val="none" w:sz="0" w:space="0" w:color="auto"/>
          </w:divBdr>
        </w:div>
        <w:div w:id="2107266485">
          <w:marLeft w:val="480"/>
          <w:marRight w:val="0"/>
          <w:marTop w:val="0"/>
          <w:marBottom w:val="0"/>
          <w:divBdr>
            <w:top w:val="none" w:sz="0" w:space="0" w:color="auto"/>
            <w:left w:val="none" w:sz="0" w:space="0" w:color="auto"/>
            <w:bottom w:val="none" w:sz="0" w:space="0" w:color="auto"/>
            <w:right w:val="none" w:sz="0" w:space="0" w:color="auto"/>
          </w:divBdr>
        </w:div>
        <w:div w:id="435253505">
          <w:marLeft w:val="480"/>
          <w:marRight w:val="0"/>
          <w:marTop w:val="0"/>
          <w:marBottom w:val="0"/>
          <w:divBdr>
            <w:top w:val="none" w:sz="0" w:space="0" w:color="auto"/>
            <w:left w:val="none" w:sz="0" w:space="0" w:color="auto"/>
            <w:bottom w:val="none" w:sz="0" w:space="0" w:color="auto"/>
            <w:right w:val="none" w:sz="0" w:space="0" w:color="auto"/>
          </w:divBdr>
        </w:div>
        <w:div w:id="1521354305">
          <w:marLeft w:val="480"/>
          <w:marRight w:val="0"/>
          <w:marTop w:val="0"/>
          <w:marBottom w:val="0"/>
          <w:divBdr>
            <w:top w:val="none" w:sz="0" w:space="0" w:color="auto"/>
            <w:left w:val="none" w:sz="0" w:space="0" w:color="auto"/>
            <w:bottom w:val="none" w:sz="0" w:space="0" w:color="auto"/>
            <w:right w:val="none" w:sz="0" w:space="0" w:color="auto"/>
          </w:divBdr>
        </w:div>
        <w:div w:id="130176658">
          <w:marLeft w:val="480"/>
          <w:marRight w:val="0"/>
          <w:marTop w:val="0"/>
          <w:marBottom w:val="0"/>
          <w:divBdr>
            <w:top w:val="none" w:sz="0" w:space="0" w:color="auto"/>
            <w:left w:val="none" w:sz="0" w:space="0" w:color="auto"/>
            <w:bottom w:val="none" w:sz="0" w:space="0" w:color="auto"/>
            <w:right w:val="none" w:sz="0" w:space="0" w:color="auto"/>
          </w:divBdr>
        </w:div>
        <w:div w:id="882835956">
          <w:marLeft w:val="480"/>
          <w:marRight w:val="0"/>
          <w:marTop w:val="0"/>
          <w:marBottom w:val="0"/>
          <w:divBdr>
            <w:top w:val="none" w:sz="0" w:space="0" w:color="auto"/>
            <w:left w:val="none" w:sz="0" w:space="0" w:color="auto"/>
            <w:bottom w:val="none" w:sz="0" w:space="0" w:color="auto"/>
            <w:right w:val="none" w:sz="0" w:space="0" w:color="auto"/>
          </w:divBdr>
        </w:div>
        <w:div w:id="1978149140">
          <w:marLeft w:val="480"/>
          <w:marRight w:val="0"/>
          <w:marTop w:val="0"/>
          <w:marBottom w:val="0"/>
          <w:divBdr>
            <w:top w:val="none" w:sz="0" w:space="0" w:color="auto"/>
            <w:left w:val="none" w:sz="0" w:space="0" w:color="auto"/>
            <w:bottom w:val="none" w:sz="0" w:space="0" w:color="auto"/>
            <w:right w:val="none" w:sz="0" w:space="0" w:color="auto"/>
          </w:divBdr>
        </w:div>
        <w:div w:id="5527007">
          <w:marLeft w:val="480"/>
          <w:marRight w:val="0"/>
          <w:marTop w:val="0"/>
          <w:marBottom w:val="0"/>
          <w:divBdr>
            <w:top w:val="none" w:sz="0" w:space="0" w:color="auto"/>
            <w:left w:val="none" w:sz="0" w:space="0" w:color="auto"/>
            <w:bottom w:val="none" w:sz="0" w:space="0" w:color="auto"/>
            <w:right w:val="none" w:sz="0" w:space="0" w:color="auto"/>
          </w:divBdr>
        </w:div>
      </w:divsChild>
    </w:div>
    <w:div w:id="1543899466">
      <w:bodyDiv w:val="1"/>
      <w:marLeft w:val="0"/>
      <w:marRight w:val="0"/>
      <w:marTop w:val="0"/>
      <w:marBottom w:val="0"/>
      <w:divBdr>
        <w:top w:val="none" w:sz="0" w:space="0" w:color="auto"/>
        <w:left w:val="none" w:sz="0" w:space="0" w:color="auto"/>
        <w:bottom w:val="none" w:sz="0" w:space="0" w:color="auto"/>
        <w:right w:val="none" w:sz="0" w:space="0" w:color="auto"/>
      </w:divBdr>
    </w:div>
    <w:div w:id="1547838628">
      <w:bodyDiv w:val="1"/>
      <w:marLeft w:val="0"/>
      <w:marRight w:val="0"/>
      <w:marTop w:val="0"/>
      <w:marBottom w:val="0"/>
      <w:divBdr>
        <w:top w:val="none" w:sz="0" w:space="0" w:color="auto"/>
        <w:left w:val="none" w:sz="0" w:space="0" w:color="auto"/>
        <w:bottom w:val="none" w:sz="0" w:space="0" w:color="auto"/>
        <w:right w:val="none" w:sz="0" w:space="0" w:color="auto"/>
      </w:divBdr>
      <w:divsChild>
        <w:div w:id="421608576">
          <w:marLeft w:val="640"/>
          <w:marRight w:val="0"/>
          <w:marTop w:val="0"/>
          <w:marBottom w:val="0"/>
          <w:divBdr>
            <w:top w:val="none" w:sz="0" w:space="0" w:color="auto"/>
            <w:left w:val="none" w:sz="0" w:space="0" w:color="auto"/>
            <w:bottom w:val="none" w:sz="0" w:space="0" w:color="auto"/>
            <w:right w:val="none" w:sz="0" w:space="0" w:color="auto"/>
          </w:divBdr>
        </w:div>
        <w:div w:id="112675126">
          <w:marLeft w:val="640"/>
          <w:marRight w:val="0"/>
          <w:marTop w:val="0"/>
          <w:marBottom w:val="0"/>
          <w:divBdr>
            <w:top w:val="none" w:sz="0" w:space="0" w:color="auto"/>
            <w:left w:val="none" w:sz="0" w:space="0" w:color="auto"/>
            <w:bottom w:val="none" w:sz="0" w:space="0" w:color="auto"/>
            <w:right w:val="none" w:sz="0" w:space="0" w:color="auto"/>
          </w:divBdr>
        </w:div>
        <w:div w:id="1131904179">
          <w:marLeft w:val="640"/>
          <w:marRight w:val="0"/>
          <w:marTop w:val="0"/>
          <w:marBottom w:val="0"/>
          <w:divBdr>
            <w:top w:val="none" w:sz="0" w:space="0" w:color="auto"/>
            <w:left w:val="none" w:sz="0" w:space="0" w:color="auto"/>
            <w:bottom w:val="none" w:sz="0" w:space="0" w:color="auto"/>
            <w:right w:val="none" w:sz="0" w:space="0" w:color="auto"/>
          </w:divBdr>
        </w:div>
        <w:div w:id="353464327">
          <w:marLeft w:val="640"/>
          <w:marRight w:val="0"/>
          <w:marTop w:val="0"/>
          <w:marBottom w:val="0"/>
          <w:divBdr>
            <w:top w:val="none" w:sz="0" w:space="0" w:color="auto"/>
            <w:left w:val="none" w:sz="0" w:space="0" w:color="auto"/>
            <w:bottom w:val="none" w:sz="0" w:space="0" w:color="auto"/>
            <w:right w:val="none" w:sz="0" w:space="0" w:color="auto"/>
          </w:divBdr>
        </w:div>
        <w:div w:id="1901210849">
          <w:marLeft w:val="640"/>
          <w:marRight w:val="0"/>
          <w:marTop w:val="0"/>
          <w:marBottom w:val="0"/>
          <w:divBdr>
            <w:top w:val="none" w:sz="0" w:space="0" w:color="auto"/>
            <w:left w:val="none" w:sz="0" w:space="0" w:color="auto"/>
            <w:bottom w:val="none" w:sz="0" w:space="0" w:color="auto"/>
            <w:right w:val="none" w:sz="0" w:space="0" w:color="auto"/>
          </w:divBdr>
        </w:div>
        <w:div w:id="952785748">
          <w:marLeft w:val="640"/>
          <w:marRight w:val="0"/>
          <w:marTop w:val="0"/>
          <w:marBottom w:val="0"/>
          <w:divBdr>
            <w:top w:val="none" w:sz="0" w:space="0" w:color="auto"/>
            <w:left w:val="none" w:sz="0" w:space="0" w:color="auto"/>
            <w:bottom w:val="none" w:sz="0" w:space="0" w:color="auto"/>
            <w:right w:val="none" w:sz="0" w:space="0" w:color="auto"/>
          </w:divBdr>
        </w:div>
        <w:div w:id="1307509848">
          <w:marLeft w:val="640"/>
          <w:marRight w:val="0"/>
          <w:marTop w:val="0"/>
          <w:marBottom w:val="0"/>
          <w:divBdr>
            <w:top w:val="none" w:sz="0" w:space="0" w:color="auto"/>
            <w:left w:val="none" w:sz="0" w:space="0" w:color="auto"/>
            <w:bottom w:val="none" w:sz="0" w:space="0" w:color="auto"/>
            <w:right w:val="none" w:sz="0" w:space="0" w:color="auto"/>
          </w:divBdr>
        </w:div>
        <w:div w:id="472405603">
          <w:marLeft w:val="640"/>
          <w:marRight w:val="0"/>
          <w:marTop w:val="0"/>
          <w:marBottom w:val="0"/>
          <w:divBdr>
            <w:top w:val="none" w:sz="0" w:space="0" w:color="auto"/>
            <w:left w:val="none" w:sz="0" w:space="0" w:color="auto"/>
            <w:bottom w:val="none" w:sz="0" w:space="0" w:color="auto"/>
            <w:right w:val="none" w:sz="0" w:space="0" w:color="auto"/>
          </w:divBdr>
        </w:div>
        <w:div w:id="1023634414">
          <w:marLeft w:val="640"/>
          <w:marRight w:val="0"/>
          <w:marTop w:val="0"/>
          <w:marBottom w:val="0"/>
          <w:divBdr>
            <w:top w:val="none" w:sz="0" w:space="0" w:color="auto"/>
            <w:left w:val="none" w:sz="0" w:space="0" w:color="auto"/>
            <w:bottom w:val="none" w:sz="0" w:space="0" w:color="auto"/>
            <w:right w:val="none" w:sz="0" w:space="0" w:color="auto"/>
          </w:divBdr>
        </w:div>
        <w:div w:id="1093009619">
          <w:marLeft w:val="640"/>
          <w:marRight w:val="0"/>
          <w:marTop w:val="0"/>
          <w:marBottom w:val="0"/>
          <w:divBdr>
            <w:top w:val="none" w:sz="0" w:space="0" w:color="auto"/>
            <w:left w:val="none" w:sz="0" w:space="0" w:color="auto"/>
            <w:bottom w:val="none" w:sz="0" w:space="0" w:color="auto"/>
            <w:right w:val="none" w:sz="0" w:space="0" w:color="auto"/>
          </w:divBdr>
        </w:div>
        <w:div w:id="844593287">
          <w:marLeft w:val="640"/>
          <w:marRight w:val="0"/>
          <w:marTop w:val="0"/>
          <w:marBottom w:val="0"/>
          <w:divBdr>
            <w:top w:val="none" w:sz="0" w:space="0" w:color="auto"/>
            <w:left w:val="none" w:sz="0" w:space="0" w:color="auto"/>
            <w:bottom w:val="none" w:sz="0" w:space="0" w:color="auto"/>
            <w:right w:val="none" w:sz="0" w:space="0" w:color="auto"/>
          </w:divBdr>
        </w:div>
        <w:div w:id="249899047">
          <w:marLeft w:val="640"/>
          <w:marRight w:val="0"/>
          <w:marTop w:val="0"/>
          <w:marBottom w:val="0"/>
          <w:divBdr>
            <w:top w:val="none" w:sz="0" w:space="0" w:color="auto"/>
            <w:left w:val="none" w:sz="0" w:space="0" w:color="auto"/>
            <w:bottom w:val="none" w:sz="0" w:space="0" w:color="auto"/>
            <w:right w:val="none" w:sz="0" w:space="0" w:color="auto"/>
          </w:divBdr>
        </w:div>
        <w:div w:id="1689015772">
          <w:marLeft w:val="640"/>
          <w:marRight w:val="0"/>
          <w:marTop w:val="0"/>
          <w:marBottom w:val="0"/>
          <w:divBdr>
            <w:top w:val="none" w:sz="0" w:space="0" w:color="auto"/>
            <w:left w:val="none" w:sz="0" w:space="0" w:color="auto"/>
            <w:bottom w:val="none" w:sz="0" w:space="0" w:color="auto"/>
            <w:right w:val="none" w:sz="0" w:space="0" w:color="auto"/>
          </w:divBdr>
        </w:div>
        <w:div w:id="2092697451">
          <w:marLeft w:val="640"/>
          <w:marRight w:val="0"/>
          <w:marTop w:val="0"/>
          <w:marBottom w:val="0"/>
          <w:divBdr>
            <w:top w:val="none" w:sz="0" w:space="0" w:color="auto"/>
            <w:left w:val="none" w:sz="0" w:space="0" w:color="auto"/>
            <w:bottom w:val="none" w:sz="0" w:space="0" w:color="auto"/>
            <w:right w:val="none" w:sz="0" w:space="0" w:color="auto"/>
          </w:divBdr>
        </w:div>
        <w:div w:id="296648246">
          <w:marLeft w:val="640"/>
          <w:marRight w:val="0"/>
          <w:marTop w:val="0"/>
          <w:marBottom w:val="0"/>
          <w:divBdr>
            <w:top w:val="none" w:sz="0" w:space="0" w:color="auto"/>
            <w:left w:val="none" w:sz="0" w:space="0" w:color="auto"/>
            <w:bottom w:val="none" w:sz="0" w:space="0" w:color="auto"/>
            <w:right w:val="none" w:sz="0" w:space="0" w:color="auto"/>
          </w:divBdr>
        </w:div>
        <w:div w:id="418479188">
          <w:marLeft w:val="640"/>
          <w:marRight w:val="0"/>
          <w:marTop w:val="0"/>
          <w:marBottom w:val="0"/>
          <w:divBdr>
            <w:top w:val="none" w:sz="0" w:space="0" w:color="auto"/>
            <w:left w:val="none" w:sz="0" w:space="0" w:color="auto"/>
            <w:bottom w:val="none" w:sz="0" w:space="0" w:color="auto"/>
            <w:right w:val="none" w:sz="0" w:space="0" w:color="auto"/>
          </w:divBdr>
        </w:div>
        <w:div w:id="1459031543">
          <w:marLeft w:val="640"/>
          <w:marRight w:val="0"/>
          <w:marTop w:val="0"/>
          <w:marBottom w:val="0"/>
          <w:divBdr>
            <w:top w:val="none" w:sz="0" w:space="0" w:color="auto"/>
            <w:left w:val="none" w:sz="0" w:space="0" w:color="auto"/>
            <w:bottom w:val="none" w:sz="0" w:space="0" w:color="auto"/>
            <w:right w:val="none" w:sz="0" w:space="0" w:color="auto"/>
          </w:divBdr>
        </w:div>
        <w:div w:id="1378429667">
          <w:marLeft w:val="640"/>
          <w:marRight w:val="0"/>
          <w:marTop w:val="0"/>
          <w:marBottom w:val="0"/>
          <w:divBdr>
            <w:top w:val="none" w:sz="0" w:space="0" w:color="auto"/>
            <w:left w:val="none" w:sz="0" w:space="0" w:color="auto"/>
            <w:bottom w:val="none" w:sz="0" w:space="0" w:color="auto"/>
            <w:right w:val="none" w:sz="0" w:space="0" w:color="auto"/>
          </w:divBdr>
        </w:div>
        <w:div w:id="1290474412">
          <w:marLeft w:val="640"/>
          <w:marRight w:val="0"/>
          <w:marTop w:val="0"/>
          <w:marBottom w:val="0"/>
          <w:divBdr>
            <w:top w:val="none" w:sz="0" w:space="0" w:color="auto"/>
            <w:left w:val="none" w:sz="0" w:space="0" w:color="auto"/>
            <w:bottom w:val="none" w:sz="0" w:space="0" w:color="auto"/>
            <w:right w:val="none" w:sz="0" w:space="0" w:color="auto"/>
          </w:divBdr>
        </w:div>
        <w:div w:id="885679958">
          <w:marLeft w:val="640"/>
          <w:marRight w:val="0"/>
          <w:marTop w:val="0"/>
          <w:marBottom w:val="0"/>
          <w:divBdr>
            <w:top w:val="none" w:sz="0" w:space="0" w:color="auto"/>
            <w:left w:val="none" w:sz="0" w:space="0" w:color="auto"/>
            <w:bottom w:val="none" w:sz="0" w:space="0" w:color="auto"/>
            <w:right w:val="none" w:sz="0" w:space="0" w:color="auto"/>
          </w:divBdr>
        </w:div>
        <w:div w:id="1814054855">
          <w:marLeft w:val="640"/>
          <w:marRight w:val="0"/>
          <w:marTop w:val="0"/>
          <w:marBottom w:val="0"/>
          <w:divBdr>
            <w:top w:val="none" w:sz="0" w:space="0" w:color="auto"/>
            <w:left w:val="none" w:sz="0" w:space="0" w:color="auto"/>
            <w:bottom w:val="none" w:sz="0" w:space="0" w:color="auto"/>
            <w:right w:val="none" w:sz="0" w:space="0" w:color="auto"/>
          </w:divBdr>
        </w:div>
        <w:div w:id="1249002534">
          <w:marLeft w:val="640"/>
          <w:marRight w:val="0"/>
          <w:marTop w:val="0"/>
          <w:marBottom w:val="0"/>
          <w:divBdr>
            <w:top w:val="none" w:sz="0" w:space="0" w:color="auto"/>
            <w:left w:val="none" w:sz="0" w:space="0" w:color="auto"/>
            <w:bottom w:val="none" w:sz="0" w:space="0" w:color="auto"/>
            <w:right w:val="none" w:sz="0" w:space="0" w:color="auto"/>
          </w:divBdr>
        </w:div>
        <w:div w:id="1914197520">
          <w:marLeft w:val="640"/>
          <w:marRight w:val="0"/>
          <w:marTop w:val="0"/>
          <w:marBottom w:val="0"/>
          <w:divBdr>
            <w:top w:val="none" w:sz="0" w:space="0" w:color="auto"/>
            <w:left w:val="none" w:sz="0" w:space="0" w:color="auto"/>
            <w:bottom w:val="none" w:sz="0" w:space="0" w:color="auto"/>
            <w:right w:val="none" w:sz="0" w:space="0" w:color="auto"/>
          </w:divBdr>
        </w:div>
        <w:div w:id="968710249">
          <w:marLeft w:val="640"/>
          <w:marRight w:val="0"/>
          <w:marTop w:val="0"/>
          <w:marBottom w:val="0"/>
          <w:divBdr>
            <w:top w:val="none" w:sz="0" w:space="0" w:color="auto"/>
            <w:left w:val="none" w:sz="0" w:space="0" w:color="auto"/>
            <w:bottom w:val="none" w:sz="0" w:space="0" w:color="auto"/>
            <w:right w:val="none" w:sz="0" w:space="0" w:color="auto"/>
          </w:divBdr>
        </w:div>
        <w:div w:id="1137340599">
          <w:marLeft w:val="640"/>
          <w:marRight w:val="0"/>
          <w:marTop w:val="0"/>
          <w:marBottom w:val="0"/>
          <w:divBdr>
            <w:top w:val="none" w:sz="0" w:space="0" w:color="auto"/>
            <w:left w:val="none" w:sz="0" w:space="0" w:color="auto"/>
            <w:bottom w:val="none" w:sz="0" w:space="0" w:color="auto"/>
            <w:right w:val="none" w:sz="0" w:space="0" w:color="auto"/>
          </w:divBdr>
        </w:div>
        <w:div w:id="1377000595">
          <w:marLeft w:val="640"/>
          <w:marRight w:val="0"/>
          <w:marTop w:val="0"/>
          <w:marBottom w:val="0"/>
          <w:divBdr>
            <w:top w:val="none" w:sz="0" w:space="0" w:color="auto"/>
            <w:left w:val="none" w:sz="0" w:space="0" w:color="auto"/>
            <w:bottom w:val="none" w:sz="0" w:space="0" w:color="auto"/>
            <w:right w:val="none" w:sz="0" w:space="0" w:color="auto"/>
          </w:divBdr>
        </w:div>
        <w:div w:id="626855732">
          <w:marLeft w:val="640"/>
          <w:marRight w:val="0"/>
          <w:marTop w:val="0"/>
          <w:marBottom w:val="0"/>
          <w:divBdr>
            <w:top w:val="none" w:sz="0" w:space="0" w:color="auto"/>
            <w:left w:val="none" w:sz="0" w:space="0" w:color="auto"/>
            <w:bottom w:val="none" w:sz="0" w:space="0" w:color="auto"/>
            <w:right w:val="none" w:sz="0" w:space="0" w:color="auto"/>
          </w:divBdr>
        </w:div>
        <w:div w:id="1108621081">
          <w:marLeft w:val="640"/>
          <w:marRight w:val="0"/>
          <w:marTop w:val="0"/>
          <w:marBottom w:val="0"/>
          <w:divBdr>
            <w:top w:val="none" w:sz="0" w:space="0" w:color="auto"/>
            <w:left w:val="none" w:sz="0" w:space="0" w:color="auto"/>
            <w:bottom w:val="none" w:sz="0" w:space="0" w:color="auto"/>
            <w:right w:val="none" w:sz="0" w:space="0" w:color="auto"/>
          </w:divBdr>
        </w:div>
        <w:div w:id="1218206198">
          <w:marLeft w:val="640"/>
          <w:marRight w:val="0"/>
          <w:marTop w:val="0"/>
          <w:marBottom w:val="0"/>
          <w:divBdr>
            <w:top w:val="none" w:sz="0" w:space="0" w:color="auto"/>
            <w:left w:val="none" w:sz="0" w:space="0" w:color="auto"/>
            <w:bottom w:val="none" w:sz="0" w:space="0" w:color="auto"/>
            <w:right w:val="none" w:sz="0" w:space="0" w:color="auto"/>
          </w:divBdr>
        </w:div>
        <w:div w:id="1194996182">
          <w:marLeft w:val="640"/>
          <w:marRight w:val="0"/>
          <w:marTop w:val="0"/>
          <w:marBottom w:val="0"/>
          <w:divBdr>
            <w:top w:val="none" w:sz="0" w:space="0" w:color="auto"/>
            <w:left w:val="none" w:sz="0" w:space="0" w:color="auto"/>
            <w:bottom w:val="none" w:sz="0" w:space="0" w:color="auto"/>
            <w:right w:val="none" w:sz="0" w:space="0" w:color="auto"/>
          </w:divBdr>
        </w:div>
        <w:div w:id="2035884512">
          <w:marLeft w:val="640"/>
          <w:marRight w:val="0"/>
          <w:marTop w:val="0"/>
          <w:marBottom w:val="0"/>
          <w:divBdr>
            <w:top w:val="none" w:sz="0" w:space="0" w:color="auto"/>
            <w:left w:val="none" w:sz="0" w:space="0" w:color="auto"/>
            <w:bottom w:val="none" w:sz="0" w:space="0" w:color="auto"/>
            <w:right w:val="none" w:sz="0" w:space="0" w:color="auto"/>
          </w:divBdr>
        </w:div>
        <w:div w:id="260455042">
          <w:marLeft w:val="640"/>
          <w:marRight w:val="0"/>
          <w:marTop w:val="0"/>
          <w:marBottom w:val="0"/>
          <w:divBdr>
            <w:top w:val="none" w:sz="0" w:space="0" w:color="auto"/>
            <w:left w:val="none" w:sz="0" w:space="0" w:color="auto"/>
            <w:bottom w:val="none" w:sz="0" w:space="0" w:color="auto"/>
            <w:right w:val="none" w:sz="0" w:space="0" w:color="auto"/>
          </w:divBdr>
        </w:div>
        <w:div w:id="590816861">
          <w:marLeft w:val="640"/>
          <w:marRight w:val="0"/>
          <w:marTop w:val="0"/>
          <w:marBottom w:val="0"/>
          <w:divBdr>
            <w:top w:val="none" w:sz="0" w:space="0" w:color="auto"/>
            <w:left w:val="none" w:sz="0" w:space="0" w:color="auto"/>
            <w:bottom w:val="none" w:sz="0" w:space="0" w:color="auto"/>
            <w:right w:val="none" w:sz="0" w:space="0" w:color="auto"/>
          </w:divBdr>
        </w:div>
        <w:div w:id="1167398597">
          <w:marLeft w:val="640"/>
          <w:marRight w:val="0"/>
          <w:marTop w:val="0"/>
          <w:marBottom w:val="0"/>
          <w:divBdr>
            <w:top w:val="none" w:sz="0" w:space="0" w:color="auto"/>
            <w:left w:val="none" w:sz="0" w:space="0" w:color="auto"/>
            <w:bottom w:val="none" w:sz="0" w:space="0" w:color="auto"/>
            <w:right w:val="none" w:sz="0" w:space="0" w:color="auto"/>
          </w:divBdr>
        </w:div>
        <w:div w:id="370424939">
          <w:marLeft w:val="640"/>
          <w:marRight w:val="0"/>
          <w:marTop w:val="0"/>
          <w:marBottom w:val="0"/>
          <w:divBdr>
            <w:top w:val="none" w:sz="0" w:space="0" w:color="auto"/>
            <w:left w:val="none" w:sz="0" w:space="0" w:color="auto"/>
            <w:bottom w:val="none" w:sz="0" w:space="0" w:color="auto"/>
            <w:right w:val="none" w:sz="0" w:space="0" w:color="auto"/>
          </w:divBdr>
        </w:div>
        <w:div w:id="1565213917">
          <w:marLeft w:val="640"/>
          <w:marRight w:val="0"/>
          <w:marTop w:val="0"/>
          <w:marBottom w:val="0"/>
          <w:divBdr>
            <w:top w:val="none" w:sz="0" w:space="0" w:color="auto"/>
            <w:left w:val="none" w:sz="0" w:space="0" w:color="auto"/>
            <w:bottom w:val="none" w:sz="0" w:space="0" w:color="auto"/>
            <w:right w:val="none" w:sz="0" w:space="0" w:color="auto"/>
          </w:divBdr>
        </w:div>
        <w:div w:id="30765553">
          <w:marLeft w:val="640"/>
          <w:marRight w:val="0"/>
          <w:marTop w:val="0"/>
          <w:marBottom w:val="0"/>
          <w:divBdr>
            <w:top w:val="none" w:sz="0" w:space="0" w:color="auto"/>
            <w:left w:val="none" w:sz="0" w:space="0" w:color="auto"/>
            <w:bottom w:val="none" w:sz="0" w:space="0" w:color="auto"/>
            <w:right w:val="none" w:sz="0" w:space="0" w:color="auto"/>
          </w:divBdr>
        </w:div>
        <w:div w:id="1594046552">
          <w:marLeft w:val="640"/>
          <w:marRight w:val="0"/>
          <w:marTop w:val="0"/>
          <w:marBottom w:val="0"/>
          <w:divBdr>
            <w:top w:val="none" w:sz="0" w:space="0" w:color="auto"/>
            <w:left w:val="none" w:sz="0" w:space="0" w:color="auto"/>
            <w:bottom w:val="none" w:sz="0" w:space="0" w:color="auto"/>
            <w:right w:val="none" w:sz="0" w:space="0" w:color="auto"/>
          </w:divBdr>
        </w:div>
        <w:div w:id="645083905">
          <w:marLeft w:val="640"/>
          <w:marRight w:val="0"/>
          <w:marTop w:val="0"/>
          <w:marBottom w:val="0"/>
          <w:divBdr>
            <w:top w:val="none" w:sz="0" w:space="0" w:color="auto"/>
            <w:left w:val="none" w:sz="0" w:space="0" w:color="auto"/>
            <w:bottom w:val="none" w:sz="0" w:space="0" w:color="auto"/>
            <w:right w:val="none" w:sz="0" w:space="0" w:color="auto"/>
          </w:divBdr>
        </w:div>
        <w:div w:id="1328248375">
          <w:marLeft w:val="640"/>
          <w:marRight w:val="0"/>
          <w:marTop w:val="0"/>
          <w:marBottom w:val="0"/>
          <w:divBdr>
            <w:top w:val="none" w:sz="0" w:space="0" w:color="auto"/>
            <w:left w:val="none" w:sz="0" w:space="0" w:color="auto"/>
            <w:bottom w:val="none" w:sz="0" w:space="0" w:color="auto"/>
            <w:right w:val="none" w:sz="0" w:space="0" w:color="auto"/>
          </w:divBdr>
        </w:div>
        <w:div w:id="1108617512">
          <w:marLeft w:val="640"/>
          <w:marRight w:val="0"/>
          <w:marTop w:val="0"/>
          <w:marBottom w:val="0"/>
          <w:divBdr>
            <w:top w:val="none" w:sz="0" w:space="0" w:color="auto"/>
            <w:left w:val="none" w:sz="0" w:space="0" w:color="auto"/>
            <w:bottom w:val="none" w:sz="0" w:space="0" w:color="auto"/>
            <w:right w:val="none" w:sz="0" w:space="0" w:color="auto"/>
          </w:divBdr>
        </w:div>
        <w:div w:id="1921669217">
          <w:marLeft w:val="640"/>
          <w:marRight w:val="0"/>
          <w:marTop w:val="0"/>
          <w:marBottom w:val="0"/>
          <w:divBdr>
            <w:top w:val="none" w:sz="0" w:space="0" w:color="auto"/>
            <w:left w:val="none" w:sz="0" w:space="0" w:color="auto"/>
            <w:bottom w:val="none" w:sz="0" w:space="0" w:color="auto"/>
            <w:right w:val="none" w:sz="0" w:space="0" w:color="auto"/>
          </w:divBdr>
        </w:div>
        <w:div w:id="351033911">
          <w:marLeft w:val="640"/>
          <w:marRight w:val="0"/>
          <w:marTop w:val="0"/>
          <w:marBottom w:val="0"/>
          <w:divBdr>
            <w:top w:val="none" w:sz="0" w:space="0" w:color="auto"/>
            <w:left w:val="none" w:sz="0" w:space="0" w:color="auto"/>
            <w:bottom w:val="none" w:sz="0" w:space="0" w:color="auto"/>
            <w:right w:val="none" w:sz="0" w:space="0" w:color="auto"/>
          </w:divBdr>
        </w:div>
        <w:div w:id="34502517">
          <w:marLeft w:val="640"/>
          <w:marRight w:val="0"/>
          <w:marTop w:val="0"/>
          <w:marBottom w:val="0"/>
          <w:divBdr>
            <w:top w:val="none" w:sz="0" w:space="0" w:color="auto"/>
            <w:left w:val="none" w:sz="0" w:space="0" w:color="auto"/>
            <w:bottom w:val="none" w:sz="0" w:space="0" w:color="auto"/>
            <w:right w:val="none" w:sz="0" w:space="0" w:color="auto"/>
          </w:divBdr>
        </w:div>
        <w:div w:id="1927879113">
          <w:marLeft w:val="640"/>
          <w:marRight w:val="0"/>
          <w:marTop w:val="0"/>
          <w:marBottom w:val="0"/>
          <w:divBdr>
            <w:top w:val="none" w:sz="0" w:space="0" w:color="auto"/>
            <w:left w:val="none" w:sz="0" w:space="0" w:color="auto"/>
            <w:bottom w:val="none" w:sz="0" w:space="0" w:color="auto"/>
            <w:right w:val="none" w:sz="0" w:space="0" w:color="auto"/>
          </w:divBdr>
        </w:div>
        <w:div w:id="938833271">
          <w:marLeft w:val="640"/>
          <w:marRight w:val="0"/>
          <w:marTop w:val="0"/>
          <w:marBottom w:val="0"/>
          <w:divBdr>
            <w:top w:val="none" w:sz="0" w:space="0" w:color="auto"/>
            <w:left w:val="none" w:sz="0" w:space="0" w:color="auto"/>
            <w:bottom w:val="none" w:sz="0" w:space="0" w:color="auto"/>
            <w:right w:val="none" w:sz="0" w:space="0" w:color="auto"/>
          </w:divBdr>
        </w:div>
        <w:div w:id="1906332691">
          <w:marLeft w:val="640"/>
          <w:marRight w:val="0"/>
          <w:marTop w:val="0"/>
          <w:marBottom w:val="0"/>
          <w:divBdr>
            <w:top w:val="none" w:sz="0" w:space="0" w:color="auto"/>
            <w:left w:val="none" w:sz="0" w:space="0" w:color="auto"/>
            <w:bottom w:val="none" w:sz="0" w:space="0" w:color="auto"/>
            <w:right w:val="none" w:sz="0" w:space="0" w:color="auto"/>
          </w:divBdr>
        </w:div>
        <w:div w:id="1839072878">
          <w:marLeft w:val="640"/>
          <w:marRight w:val="0"/>
          <w:marTop w:val="0"/>
          <w:marBottom w:val="0"/>
          <w:divBdr>
            <w:top w:val="none" w:sz="0" w:space="0" w:color="auto"/>
            <w:left w:val="none" w:sz="0" w:space="0" w:color="auto"/>
            <w:bottom w:val="none" w:sz="0" w:space="0" w:color="auto"/>
            <w:right w:val="none" w:sz="0" w:space="0" w:color="auto"/>
          </w:divBdr>
        </w:div>
        <w:div w:id="631833087">
          <w:marLeft w:val="640"/>
          <w:marRight w:val="0"/>
          <w:marTop w:val="0"/>
          <w:marBottom w:val="0"/>
          <w:divBdr>
            <w:top w:val="none" w:sz="0" w:space="0" w:color="auto"/>
            <w:left w:val="none" w:sz="0" w:space="0" w:color="auto"/>
            <w:bottom w:val="none" w:sz="0" w:space="0" w:color="auto"/>
            <w:right w:val="none" w:sz="0" w:space="0" w:color="auto"/>
          </w:divBdr>
        </w:div>
        <w:div w:id="716857984">
          <w:marLeft w:val="640"/>
          <w:marRight w:val="0"/>
          <w:marTop w:val="0"/>
          <w:marBottom w:val="0"/>
          <w:divBdr>
            <w:top w:val="none" w:sz="0" w:space="0" w:color="auto"/>
            <w:left w:val="none" w:sz="0" w:space="0" w:color="auto"/>
            <w:bottom w:val="none" w:sz="0" w:space="0" w:color="auto"/>
            <w:right w:val="none" w:sz="0" w:space="0" w:color="auto"/>
          </w:divBdr>
        </w:div>
        <w:div w:id="1552961961">
          <w:marLeft w:val="640"/>
          <w:marRight w:val="0"/>
          <w:marTop w:val="0"/>
          <w:marBottom w:val="0"/>
          <w:divBdr>
            <w:top w:val="none" w:sz="0" w:space="0" w:color="auto"/>
            <w:left w:val="none" w:sz="0" w:space="0" w:color="auto"/>
            <w:bottom w:val="none" w:sz="0" w:space="0" w:color="auto"/>
            <w:right w:val="none" w:sz="0" w:space="0" w:color="auto"/>
          </w:divBdr>
        </w:div>
        <w:div w:id="1598905338">
          <w:marLeft w:val="640"/>
          <w:marRight w:val="0"/>
          <w:marTop w:val="0"/>
          <w:marBottom w:val="0"/>
          <w:divBdr>
            <w:top w:val="none" w:sz="0" w:space="0" w:color="auto"/>
            <w:left w:val="none" w:sz="0" w:space="0" w:color="auto"/>
            <w:bottom w:val="none" w:sz="0" w:space="0" w:color="auto"/>
            <w:right w:val="none" w:sz="0" w:space="0" w:color="auto"/>
          </w:divBdr>
        </w:div>
        <w:div w:id="933127199">
          <w:marLeft w:val="640"/>
          <w:marRight w:val="0"/>
          <w:marTop w:val="0"/>
          <w:marBottom w:val="0"/>
          <w:divBdr>
            <w:top w:val="none" w:sz="0" w:space="0" w:color="auto"/>
            <w:left w:val="none" w:sz="0" w:space="0" w:color="auto"/>
            <w:bottom w:val="none" w:sz="0" w:space="0" w:color="auto"/>
            <w:right w:val="none" w:sz="0" w:space="0" w:color="auto"/>
          </w:divBdr>
        </w:div>
        <w:div w:id="532036646">
          <w:marLeft w:val="640"/>
          <w:marRight w:val="0"/>
          <w:marTop w:val="0"/>
          <w:marBottom w:val="0"/>
          <w:divBdr>
            <w:top w:val="none" w:sz="0" w:space="0" w:color="auto"/>
            <w:left w:val="none" w:sz="0" w:space="0" w:color="auto"/>
            <w:bottom w:val="none" w:sz="0" w:space="0" w:color="auto"/>
            <w:right w:val="none" w:sz="0" w:space="0" w:color="auto"/>
          </w:divBdr>
        </w:div>
        <w:div w:id="709569355">
          <w:marLeft w:val="640"/>
          <w:marRight w:val="0"/>
          <w:marTop w:val="0"/>
          <w:marBottom w:val="0"/>
          <w:divBdr>
            <w:top w:val="none" w:sz="0" w:space="0" w:color="auto"/>
            <w:left w:val="none" w:sz="0" w:space="0" w:color="auto"/>
            <w:bottom w:val="none" w:sz="0" w:space="0" w:color="auto"/>
            <w:right w:val="none" w:sz="0" w:space="0" w:color="auto"/>
          </w:divBdr>
        </w:div>
        <w:div w:id="2085107588">
          <w:marLeft w:val="640"/>
          <w:marRight w:val="0"/>
          <w:marTop w:val="0"/>
          <w:marBottom w:val="0"/>
          <w:divBdr>
            <w:top w:val="none" w:sz="0" w:space="0" w:color="auto"/>
            <w:left w:val="none" w:sz="0" w:space="0" w:color="auto"/>
            <w:bottom w:val="none" w:sz="0" w:space="0" w:color="auto"/>
            <w:right w:val="none" w:sz="0" w:space="0" w:color="auto"/>
          </w:divBdr>
        </w:div>
      </w:divsChild>
    </w:div>
    <w:div w:id="1549224540">
      <w:bodyDiv w:val="1"/>
      <w:marLeft w:val="0"/>
      <w:marRight w:val="0"/>
      <w:marTop w:val="0"/>
      <w:marBottom w:val="0"/>
      <w:divBdr>
        <w:top w:val="none" w:sz="0" w:space="0" w:color="auto"/>
        <w:left w:val="none" w:sz="0" w:space="0" w:color="auto"/>
        <w:bottom w:val="none" w:sz="0" w:space="0" w:color="auto"/>
        <w:right w:val="none" w:sz="0" w:space="0" w:color="auto"/>
      </w:divBdr>
    </w:div>
    <w:div w:id="1553691123">
      <w:bodyDiv w:val="1"/>
      <w:marLeft w:val="0"/>
      <w:marRight w:val="0"/>
      <w:marTop w:val="0"/>
      <w:marBottom w:val="0"/>
      <w:divBdr>
        <w:top w:val="none" w:sz="0" w:space="0" w:color="auto"/>
        <w:left w:val="none" w:sz="0" w:space="0" w:color="auto"/>
        <w:bottom w:val="none" w:sz="0" w:space="0" w:color="auto"/>
        <w:right w:val="none" w:sz="0" w:space="0" w:color="auto"/>
      </w:divBdr>
    </w:div>
    <w:div w:id="1555464096">
      <w:bodyDiv w:val="1"/>
      <w:marLeft w:val="0"/>
      <w:marRight w:val="0"/>
      <w:marTop w:val="0"/>
      <w:marBottom w:val="0"/>
      <w:divBdr>
        <w:top w:val="none" w:sz="0" w:space="0" w:color="auto"/>
        <w:left w:val="none" w:sz="0" w:space="0" w:color="auto"/>
        <w:bottom w:val="none" w:sz="0" w:space="0" w:color="auto"/>
        <w:right w:val="none" w:sz="0" w:space="0" w:color="auto"/>
      </w:divBdr>
    </w:div>
    <w:div w:id="1557660280">
      <w:bodyDiv w:val="1"/>
      <w:marLeft w:val="0"/>
      <w:marRight w:val="0"/>
      <w:marTop w:val="0"/>
      <w:marBottom w:val="0"/>
      <w:divBdr>
        <w:top w:val="none" w:sz="0" w:space="0" w:color="auto"/>
        <w:left w:val="none" w:sz="0" w:space="0" w:color="auto"/>
        <w:bottom w:val="none" w:sz="0" w:space="0" w:color="auto"/>
        <w:right w:val="none" w:sz="0" w:space="0" w:color="auto"/>
      </w:divBdr>
      <w:divsChild>
        <w:div w:id="110168988">
          <w:marLeft w:val="640"/>
          <w:marRight w:val="0"/>
          <w:marTop w:val="0"/>
          <w:marBottom w:val="0"/>
          <w:divBdr>
            <w:top w:val="none" w:sz="0" w:space="0" w:color="auto"/>
            <w:left w:val="none" w:sz="0" w:space="0" w:color="auto"/>
            <w:bottom w:val="none" w:sz="0" w:space="0" w:color="auto"/>
            <w:right w:val="none" w:sz="0" w:space="0" w:color="auto"/>
          </w:divBdr>
        </w:div>
        <w:div w:id="1517115308">
          <w:marLeft w:val="640"/>
          <w:marRight w:val="0"/>
          <w:marTop w:val="0"/>
          <w:marBottom w:val="0"/>
          <w:divBdr>
            <w:top w:val="none" w:sz="0" w:space="0" w:color="auto"/>
            <w:left w:val="none" w:sz="0" w:space="0" w:color="auto"/>
            <w:bottom w:val="none" w:sz="0" w:space="0" w:color="auto"/>
            <w:right w:val="none" w:sz="0" w:space="0" w:color="auto"/>
          </w:divBdr>
        </w:div>
        <w:div w:id="106972230">
          <w:marLeft w:val="640"/>
          <w:marRight w:val="0"/>
          <w:marTop w:val="0"/>
          <w:marBottom w:val="0"/>
          <w:divBdr>
            <w:top w:val="none" w:sz="0" w:space="0" w:color="auto"/>
            <w:left w:val="none" w:sz="0" w:space="0" w:color="auto"/>
            <w:bottom w:val="none" w:sz="0" w:space="0" w:color="auto"/>
            <w:right w:val="none" w:sz="0" w:space="0" w:color="auto"/>
          </w:divBdr>
        </w:div>
        <w:div w:id="1273592271">
          <w:marLeft w:val="640"/>
          <w:marRight w:val="0"/>
          <w:marTop w:val="0"/>
          <w:marBottom w:val="0"/>
          <w:divBdr>
            <w:top w:val="none" w:sz="0" w:space="0" w:color="auto"/>
            <w:left w:val="none" w:sz="0" w:space="0" w:color="auto"/>
            <w:bottom w:val="none" w:sz="0" w:space="0" w:color="auto"/>
            <w:right w:val="none" w:sz="0" w:space="0" w:color="auto"/>
          </w:divBdr>
        </w:div>
        <w:div w:id="497188396">
          <w:marLeft w:val="640"/>
          <w:marRight w:val="0"/>
          <w:marTop w:val="0"/>
          <w:marBottom w:val="0"/>
          <w:divBdr>
            <w:top w:val="none" w:sz="0" w:space="0" w:color="auto"/>
            <w:left w:val="none" w:sz="0" w:space="0" w:color="auto"/>
            <w:bottom w:val="none" w:sz="0" w:space="0" w:color="auto"/>
            <w:right w:val="none" w:sz="0" w:space="0" w:color="auto"/>
          </w:divBdr>
        </w:div>
        <w:div w:id="211503666">
          <w:marLeft w:val="640"/>
          <w:marRight w:val="0"/>
          <w:marTop w:val="0"/>
          <w:marBottom w:val="0"/>
          <w:divBdr>
            <w:top w:val="none" w:sz="0" w:space="0" w:color="auto"/>
            <w:left w:val="none" w:sz="0" w:space="0" w:color="auto"/>
            <w:bottom w:val="none" w:sz="0" w:space="0" w:color="auto"/>
            <w:right w:val="none" w:sz="0" w:space="0" w:color="auto"/>
          </w:divBdr>
        </w:div>
        <w:div w:id="5909264">
          <w:marLeft w:val="640"/>
          <w:marRight w:val="0"/>
          <w:marTop w:val="0"/>
          <w:marBottom w:val="0"/>
          <w:divBdr>
            <w:top w:val="none" w:sz="0" w:space="0" w:color="auto"/>
            <w:left w:val="none" w:sz="0" w:space="0" w:color="auto"/>
            <w:bottom w:val="none" w:sz="0" w:space="0" w:color="auto"/>
            <w:right w:val="none" w:sz="0" w:space="0" w:color="auto"/>
          </w:divBdr>
        </w:div>
        <w:div w:id="331838802">
          <w:marLeft w:val="640"/>
          <w:marRight w:val="0"/>
          <w:marTop w:val="0"/>
          <w:marBottom w:val="0"/>
          <w:divBdr>
            <w:top w:val="none" w:sz="0" w:space="0" w:color="auto"/>
            <w:left w:val="none" w:sz="0" w:space="0" w:color="auto"/>
            <w:bottom w:val="none" w:sz="0" w:space="0" w:color="auto"/>
            <w:right w:val="none" w:sz="0" w:space="0" w:color="auto"/>
          </w:divBdr>
        </w:div>
        <w:div w:id="69431343">
          <w:marLeft w:val="640"/>
          <w:marRight w:val="0"/>
          <w:marTop w:val="0"/>
          <w:marBottom w:val="0"/>
          <w:divBdr>
            <w:top w:val="none" w:sz="0" w:space="0" w:color="auto"/>
            <w:left w:val="none" w:sz="0" w:space="0" w:color="auto"/>
            <w:bottom w:val="none" w:sz="0" w:space="0" w:color="auto"/>
            <w:right w:val="none" w:sz="0" w:space="0" w:color="auto"/>
          </w:divBdr>
        </w:div>
        <w:div w:id="1683164764">
          <w:marLeft w:val="640"/>
          <w:marRight w:val="0"/>
          <w:marTop w:val="0"/>
          <w:marBottom w:val="0"/>
          <w:divBdr>
            <w:top w:val="none" w:sz="0" w:space="0" w:color="auto"/>
            <w:left w:val="none" w:sz="0" w:space="0" w:color="auto"/>
            <w:bottom w:val="none" w:sz="0" w:space="0" w:color="auto"/>
            <w:right w:val="none" w:sz="0" w:space="0" w:color="auto"/>
          </w:divBdr>
        </w:div>
        <w:div w:id="1490904934">
          <w:marLeft w:val="640"/>
          <w:marRight w:val="0"/>
          <w:marTop w:val="0"/>
          <w:marBottom w:val="0"/>
          <w:divBdr>
            <w:top w:val="none" w:sz="0" w:space="0" w:color="auto"/>
            <w:left w:val="none" w:sz="0" w:space="0" w:color="auto"/>
            <w:bottom w:val="none" w:sz="0" w:space="0" w:color="auto"/>
            <w:right w:val="none" w:sz="0" w:space="0" w:color="auto"/>
          </w:divBdr>
        </w:div>
        <w:div w:id="1822119139">
          <w:marLeft w:val="640"/>
          <w:marRight w:val="0"/>
          <w:marTop w:val="0"/>
          <w:marBottom w:val="0"/>
          <w:divBdr>
            <w:top w:val="none" w:sz="0" w:space="0" w:color="auto"/>
            <w:left w:val="none" w:sz="0" w:space="0" w:color="auto"/>
            <w:bottom w:val="none" w:sz="0" w:space="0" w:color="auto"/>
            <w:right w:val="none" w:sz="0" w:space="0" w:color="auto"/>
          </w:divBdr>
        </w:div>
        <w:div w:id="424112704">
          <w:marLeft w:val="640"/>
          <w:marRight w:val="0"/>
          <w:marTop w:val="0"/>
          <w:marBottom w:val="0"/>
          <w:divBdr>
            <w:top w:val="none" w:sz="0" w:space="0" w:color="auto"/>
            <w:left w:val="none" w:sz="0" w:space="0" w:color="auto"/>
            <w:bottom w:val="none" w:sz="0" w:space="0" w:color="auto"/>
            <w:right w:val="none" w:sz="0" w:space="0" w:color="auto"/>
          </w:divBdr>
        </w:div>
        <w:div w:id="847134087">
          <w:marLeft w:val="640"/>
          <w:marRight w:val="0"/>
          <w:marTop w:val="0"/>
          <w:marBottom w:val="0"/>
          <w:divBdr>
            <w:top w:val="none" w:sz="0" w:space="0" w:color="auto"/>
            <w:left w:val="none" w:sz="0" w:space="0" w:color="auto"/>
            <w:bottom w:val="none" w:sz="0" w:space="0" w:color="auto"/>
            <w:right w:val="none" w:sz="0" w:space="0" w:color="auto"/>
          </w:divBdr>
        </w:div>
        <w:div w:id="282276645">
          <w:marLeft w:val="640"/>
          <w:marRight w:val="0"/>
          <w:marTop w:val="0"/>
          <w:marBottom w:val="0"/>
          <w:divBdr>
            <w:top w:val="none" w:sz="0" w:space="0" w:color="auto"/>
            <w:left w:val="none" w:sz="0" w:space="0" w:color="auto"/>
            <w:bottom w:val="none" w:sz="0" w:space="0" w:color="auto"/>
            <w:right w:val="none" w:sz="0" w:space="0" w:color="auto"/>
          </w:divBdr>
        </w:div>
        <w:div w:id="654257151">
          <w:marLeft w:val="640"/>
          <w:marRight w:val="0"/>
          <w:marTop w:val="0"/>
          <w:marBottom w:val="0"/>
          <w:divBdr>
            <w:top w:val="none" w:sz="0" w:space="0" w:color="auto"/>
            <w:left w:val="none" w:sz="0" w:space="0" w:color="auto"/>
            <w:bottom w:val="none" w:sz="0" w:space="0" w:color="auto"/>
            <w:right w:val="none" w:sz="0" w:space="0" w:color="auto"/>
          </w:divBdr>
        </w:div>
        <w:div w:id="1577976818">
          <w:marLeft w:val="640"/>
          <w:marRight w:val="0"/>
          <w:marTop w:val="0"/>
          <w:marBottom w:val="0"/>
          <w:divBdr>
            <w:top w:val="none" w:sz="0" w:space="0" w:color="auto"/>
            <w:left w:val="none" w:sz="0" w:space="0" w:color="auto"/>
            <w:bottom w:val="none" w:sz="0" w:space="0" w:color="auto"/>
            <w:right w:val="none" w:sz="0" w:space="0" w:color="auto"/>
          </w:divBdr>
        </w:div>
        <w:div w:id="1724594665">
          <w:marLeft w:val="640"/>
          <w:marRight w:val="0"/>
          <w:marTop w:val="0"/>
          <w:marBottom w:val="0"/>
          <w:divBdr>
            <w:top w:val="none" w:sz="0" w:space="0" w:color="auto"/>
            <w:left w:val="none" w:sz="0" w:space="0" w:color="auto"/>
            <w:bottom w:val="none" w:sz="0" w:space="0" w:color="auto"/>
            <w:right w:val="none" w:sz="0" w:space="0" w:color="auto"/>
          </w:divBdr>
        </w:div>
        <w:div w:id="1199587058">
          <w:marLeft w:val="640"/>
          <w:marRight w:val="0"/>
          <w:marTop w:val="0"/>
          <w:marBottom w:val="0"/>
          <w:divBdr>
            <w:top w:val="none" w:sz="0" w:space="0" w:color="auto"/>
            <w:left w:val="none" w:sz="0" w:space="0" w:color="auto"/>
            <w:bottom w:val="none" w:sz="0" w:space="0" w:color="auto"/>
            <w:right w:val="none" w:sz="0" w:space="0" w:color="auto"/>
          </w:divBdr>
        </w:div>
        <w:div w:id="1866211957">
          <w:marLeft w:val="640"/>
          <w:marRight w:val="0"/>
          <w:marTop w:val="0"/>
          <w:marBottom w:val="0"/>
          <w:divBdr>
            <w:top w:val="none" w:sz="0" w:space="0" w:color="auto"/>
            <w:left w:val="none" w:sz="0" w:space="0" w:color="auto"/>
            <w:bottom w:val="none" w:sz="0" w:space="0" w:color="auto"/>
            <w:right w:val="none" w:sz="0" w:space="0" w:color="auto"/>
          </w:divBdr>
        </w:div>
        <w:div w:id="1874264992">
          <w:marLeft w:val="640"/>
          <w:marRight w:val="0"/>
          <w:marTop w:val="0"/>
          <w:marBottom w:val="0"/>
          <w:divBdr>
            <w:top w:val="none" w:sz="0" w:space="0" w:color="auto"/>
            <w:left w:val="none" w:sz="0" w:space="0" w:color="auto"/>
            <w:bottom w:val="none" w:sz="0" w:space="0" w:color="auto"/>
            <w:right w:val="none" w:sz="0" w:space="0" w:color="auto"/>
          </w:divBdr>
        </w:div>
        <w:div w:id="557982389">
          <w:marLeft w:val="640"/>
          <w:marRight w:val="0"/>
          <w:marTop w:val="0"/>
          <w:marBottom w:val="0"/>
          <w:divBdr>
            <w:top w:val="none" w:sz="0" w:space="0" w:color="auto"/>
            <w:left w:val="none" w:sz="0" w:space="0" w:color="auto"/>
            <w:bottom w:val="none" w:sz="0" w:space="0" w:color="auto"/>
            <w:right w:val="none" w:sz="0" w:space="0" w:color="auto"/>
          </w:divBdr>
        </w:div>
        <w:div w:id="46269459">
          <w:marLeft w:val="640"/>
          <w:marRight w:val="0"/>
          <w:marTop w:val="0"/>
          <w:marBottom w:val="0"/>
          <w:divBdr>
            <w:top w:val="none" w:sz="0" w:space="0" w:color="auto"/>
            <w:left w:val="none" w:sz="0" w:space="0" w:color="auto"/>
            <w:bottom w:val="none" w:sz="0" w:space="0" w:color="auto"/>
            <w:right w:val="none" w:sz="0" w:space="0" w:color="auto"/>
          </w:divBdr>
        </w:div>
        <w:div w:id="1536043545">
          <w:marLeft w:val="640"/>
          <w:marRight w:val="0"/>
          <w:marTop w:val="0"/>
          <w:marBottom w:val="0"/>
          <w:divBdr>
            <w:top w:val="none" w:sz="0" w:space="0" w:color="auto"/>
            <w:left w:val="none" w:sz="0" w:space="0" w:color="auto"/>
            <w:bottom w:val="none" w:sz="0" w:space="0" w:color="auto"/>
            <w:right w:val="none" w:sz="0" w:space="0" w:color="auto"/>
          </w:divBdr>
        </w:div>
        <w:div w:id="131950093">
          <w:marLeft w:val="640"/>
          <w:marRight w:val="0"/>
          <w:marTop w:val="0"/>
          <w:marBottom w:val="0"/>
          <w:divBdr>
            <w:top w:val="none" w:sz="0" w:space="0" w:color="auto"/>
            <w:left w:val="none" w:sz="0" w:space="0" w:color="auto"/>
            <w:bottom w:val="none" w:sz="0" w:space="0" w:color="auto"/>
            <w:right w:val="none" w:sz="0" w:space="0" w:color="auto"/>
          </w:divBdr>
        </w:div>
        <w:div w:id="891115362">
          <w:marLeft w:val="640"/>
          <w:marRight w:val="0"/>
          <w:marTop w:val="0"/>
          <w:marBottom w:val="0"/>
          <w:divBdr>
            <w:top w:val="none" w:sz="0" w:space="0" w:color="auto"/>
            <w:left w:val="none" w:sz="0" w:space="0" w:color="auto"/>
            <w:bottom w:val="none" w:sz="0" w:space="0" w:color="auto"/>
            <w:right w:val="none" w:sz="0" w:space="0" w:color="auto"/>
          </w:divBdr>
        </w:div>
        <w:div w:id="2117675210">
          <w:marLeft w:val="640"/>
          <w:marRight w:val="0"/>
          <w:marTop w:val="0"/>
          <w:marBottom w:val="0"/>
          <w:divBdr>
            <w:top w:val="none" w:sz="0" w:space="0" w:color="auto"/>
            <w:left w:val="none" w:sz="0" w:space="0" w:color="auto"/>
            <w:bottom w:val="none" w:sz="0" w:space="0" w:color="auto"/>
            <w:right w:val="none" w:sz="0" w:space="0" w:color="auto"/>
          </w:divBdr>
        </w:div>
        <w:div w:id="1901014835">
          <w:marLeft w:val="640"/>
          <w:marRight w:val="0"/>
          <w:marTop w:val="0"/>
          <w:marBottom w:val="0"/>
          <w:divBdr>
            <w:top w:val="none" w:sz="0" w:space="0" w:color="auto"/>
            <w:left w:val="none" w:sz="0" w:space="0" w:color="auto"/>
            <w:bottom w:val="none" w:sz="0" w:space="0" w:color="auto"/>
            <w:right w:val="none" w:sz="0" w:space="0" w:color="auto"/>
          </w:divBdr>
        </w:div>
        <w:div w:id="1045449080">
          <w:marLeft w:val="640"/>
          <w:marRight w:val="0"/>
          <w:marTop w:val="0"/>
          <w:marBottom w:val="0"/>
          <w:divBdr>
            <w:top w:val="none" w:sz="0" w:space="0" w:color="auto"/>
            <w:left w:val="none" w:sz="0" w:space="0" w:color="auto"/>
            <w:bottom w:val="none" w:sz="0" w:space="0" w:color="auto"/>
            <w:right w:val="none" w:sz="0" w:space="0" w:color="auto"/>
          </w:divBdr>
        </w:div>
        <w:div w:id="544803580">
          <w:marLeft w:val="640"/>
          <w:marRight w:val="0"/>
          <w:marTop w:val="0"/>
          <w:marBottom w:val="0"/>
          <w:divBdr>
            <w:top w:val="none" w:sz="0" w:space="0" w:color="auto"/>
            <w:left w:val="none" w:sz="0" w:space="0" w:color="auto"/>
            <w:bottom w:val="none" w:sz="0" w:space="0" w:color="auto"/>
            <w:right w:val="none" w:sz="0" w:space="0" w:color="auto"/>
          </w:divBdr>
        </w:div>
        <w:div w:id="2134395907">
          <w:marLeft w:val="640"/>
          <w:marRight w:val="0"/>
          <w:marTop w:val="0"/>
          <w:marBottom w:val="0"/>
          <w:divBdr>
            <w:top w:val="none" w:sz="0" w:space="0" w:color="auto"/>
            <w:left w:val="none" w:sz="0" w:space="0" w:color="auto"/>
            <w:bottom w:val="none" w:sz="0" w:space="0" w:color="auto"/>
            <w:right w:val="none" w:sz="0" w:space="0" w:color="auto"/>
          </w:divBdr>
        </w:div>
        <w:div w:id="1039551316">
          <w:marLeft w:val="640"/>
          <w:marRight w:val="0"/>
          <w:marTop w:val="0"/>
          <w:marBottom w:val="0"/>
          <w:divBdr>
            <w:top w:val="none" w:sz="0" w:space="0" w:color="auto"/>
            <w:left w:val="none" w:sz="0" w:space="0" w:color="auto"/>
            <w:bottom w:val="none" w:sz="0" w:space="0" w:color="auto"/>
            <w:right w:val="none" w:sz="0" w:space="0" w:color="auto"/>
          </w:divBdr>
        </w:div>
        <w:div w:id="1905943008">
          <w:marLeft w:val="640"/>
          <w:marRight w:val="0"/>
          <w:marTop w:val="0"/>
          <w:marBottom w:val="0"/>
          <w:divBdr>
            <w:top w:val="none" w:sz="0" w:space="0" w:color="auto"/>
            <w:left w:val="none" w:sz="0" w:space="0" w:color="auto"/>
            <w:bottom w:val="none" w:sz="0" w:space="0" w:color="auto"/>
            <w:right w:val="none" w:sz="0" w:space="0" w:color="auto"/>
          </w:divBdr>
        </w:div>
        <w:div w:id="1942374725">
          <w:marLeft w:val="640"/>
          <w:marRight w:val="0"/>
          <w:marTop w:val="0"/>
          <w:marBottom w:val="0"/>
          <w:divBdr>
            <w:top w:val="none" w:sz="0" w:space="0" w:color="auto"/>
            <w:left w:val="none" w:sz="0" w:space="0" w:color="auto"/>
            <w:bottom w:val="none" w:sz="0" w:space="0" w:color="auto"/>
            <w:right w:val="none" w:sz="0" w:space="0" w:color="auto"/>
          </w:divBdr>
        </w:div>
        <w:div w:id="33652463">
          <w:marLeft w:val="640"/>
          <w:marRight w:val="0"/>
          <w:marTop w:val="0"/>
          <w:marBottom w:val="0"/>
          <w:divBdr>
            <w:top w:val="none" w:sz="0" w:space="0" w:color="auto"/>
            <w:left w:val="none" w:sz="0" w:space="0" w:color="auto"/>
            <w:bottom w:val="none" w:sz="0" w:space="0" w:color="auto"/>
            <w:right w:val="none" w:sz="0" w:space="0" w:color="auto"/>
          </w:divBdr>
        </w:div>
        <w:div w:id="904682908">
          <w:marLeft w:val="640"/>
          <w:marRight w:val="0"/>
          <w:marTop w:val="0"/>
          <w:marBottom w:val="0"/>
          <w:divBdr>
            <w:top w:val="none" w:sz="0" w:space="0" w:color="auto"/>
            <w:left w:val="none" w:sz="0" w:space="0" w:color="auto"/>
            <w:bottom w:val="none" w:sz="0" w:space="0" w:color="auto"/>
            <w:right w:val="none" w:sz="0" w:space="0" w:color="auto"/>
          </w:divBdr>
        </w:div>
        <w:div w:id="1609700162">
          <w:marLeft w:val="640"/>
          <w:marRight w:val="0"/>
          <w:marTop w:val="0"/>
          <w:marBottom w:val="0"/>
          <w:divBdr>
            <w:top w:val="none" w:sz="0" w:space="0" w:color="auto"/>
            <w:left w:val="none" w:sz="0" w:space="0" w:color="auto"/>
            <w:bottom w:val="none" w:sz="0" w:space="0" w:color="auto"/>
            <w:right w:val="none" w:sz="0" w:space="0" w:color="auto"/>
          </w:divBdr>
        </w:div>
        <w:div w:id="1427800007">
          <w:marLeft w:val="640"/>
          <w:marRight w:val="0"/>
          <w:marTop w:val="0"/>
          <w:marBottom w:val="0"/>
          <w:divBdr>
            <w:top w:val="none" w:sz="0" w:space="0" w:color="auto"/>
            <w:left w:val="none" w:sz="0" w:space="0" w:color="auto"/>
            <w:bottom w:val="none" w:sz="0" w:space="0" w:color="auto"/>
            <w:right w:val="none" w:sz="0" w:space="0" w:color="auto"/>
          </w:divBdr>
        </w:div>
        <w:div w:id="507909213">
          <w:marLeft w:val="640"/>
          <w:marRight w:val="0"/>
          <w:marTop w:val="0"/>
          <w:marBottom w:val="0"/>
          <w:divBdr>
            <w:top w:val="none" w:sz="0" w:space="0" w:color="auto"/>
            <w:left w:val="none" w:sz="0" w:space="0" w:color="auto"/>
            <w:bottom w:val="none" w:sz="0" w:space="0" w:color="auto"/>
            <w:right w:val="none" w:sz="0" w:space="0" w:color="auto"/>
          </w:divBdr>
        </w:div>
        <w:div w:id="1229071405">
          <w:marLeft w:val="640"/>
          <w:marRight w:val="0"/>
          <w:marTop w:val="0"/>
          <w:marBottom w:val="0"/>
          <w:divBdr>
            <w:top w:val="none" w:sz="0" w:space="0" w:color="auto"/>
            <w:left w:val="none" w:sz="0" w:space="0" w:color="auto"/>
            <w:bottom w:val="none" w:sz="0" w:space="0" w:color="auto"/>
            <w:right w:val="none" w:sz="0" w:space="0" w:color="auto"/>
          </w:divBdr>
        </w:div>
        <w:div w:id="1521818938">
          <w:marLeft w:val="640"/>
          <w:marRight w:val="0"/>
          <w:marTop w:val="0"/>
          <w:marBottom w:val="0"/>
          <w:divBdr>
            <w:top w:val="none" w:sz="0" w:space="0" w:color="auto"/>
            <w:left w:val="none" w:sz="0" w:space="0" w:color="auto"/>
            <w:bottom w:val="none" w:sz="0" w:space="0" w:color="auto"/>
            <w:right w:val="none" w:sz="0" w:space="0" w:color="auto"/>
          </w:divBdr>
        </w:div>
        <w:div w:id="1233006536">
          <w:marLeft w:val="640"/>
          <w:marRight w:val="0"/>
          <w:marTop w:val="0"/>
          <w:marBottom w:val="0"/>
          <w:divBdr>
            <w:top w:val="none" w:sz="0" w:space="0" w:color="auto"/>
            <w:left w:val="none" w:sz="0" w:space="0" w:color="auto"/>
            <w:bottom w:val="none" w:sz="0" w:space="0" w:color="auto"/>
            <w:right w:val="none" w:sz="0" w:space="0" w:color="auto"/>
          </w:divBdr>
        </w:div>
        <w:div w:id="622538464">
          <w:marLeft w:val="640"/>
          <w:marRight w:val="0"/>
          <w:marTop w:val="0"/>
          <w:marBottom w:val="0"/>
          <w:divBdr>
            <w:top w:val="none" w:sz="0" w:space="0" w:color="auto"/>
            <w:left w:val="none" w:sz="0" w:space="0" w:color="auto"/>
            <w:bottom w:val="none" w:sz="0" w:space="0" w:color="auto"/>
            <w:right w:val="none" w:sz="0" w:space="0" w:color="auto"/>
          </w:divBdr>
        </w:div>
        <w:div w:id="1722359131">
          <w:marLeft w:val="640"/>
          <w:marRight w:val="0"/>
          <w:marTop w:val="0"/>
          <w:marBottom w:val="0"/>
          <w:divBdr>
            <w:top w:val="none" w:sz="0" w:space="0" w:color="auto"/>
            <w:left w:val="none" w:sz="0" w:space="0" w:color="auto"/>
            <w:bottom w:val="none" w:sz="0" w:space="0" w:color="auto"/>
            <w:right w:val="none" w:sz="0" w:space="0" w:color="auto"/>
          </w:divBdr>
        </w:div>
        <w:div w:id="1050305631">
          <w:marLeft w:val="640"/>
          <w:marRight w:val="0"/>
          <w:marTop w:val="0"/>
          <w:marBottom w:val="0"/>
          <w:divBdr>
            <w:top w:val="none" w:sz="0" w:space="0" w:color="auto"/>
            <w:left w:val="none" w:sz="0" w:space="0" w:color="auto"/>
            <w:bottom w:val="none" w:sz="0" w:space="0" w:color="auto"/>
            <w:right w:val="none" w:sz="0" w:space="0" w:color="auto"/>
          </w:divBdr>
        </w:div>
        <w:div w:id="778572174">
          <w:marLeft w:val="640"/>
          <w:marRight w:val="0"/>
          <w:marTop w:val="0"/>
          <w:marBottom w:val="0"/>
          <w:divBdr>
            <w:top w:val="none" w:sz="0" w:space="0" w:color="auto"/>
            <w:left w:val="none" w:sz="0" w:space="0" w:color="auto"/>
            <w:bottom w:val="none" w:sz="0" w:space="0" w:color="auto"/>
            <w:right w:val="none" w:sz="0" w:space="0" w:color="auto"/>
          </w:divBdr>
        </w:div>
        <w:div w:id="1953592843">
          <w:marLeft w:val="640"/>
          <w:marRight w:val="0"/>
          <w:marTop w:val="0"/>
          <w:marBottom w:val="0"/>
          <w:divBdr>
            <w:top w:val="none" w:sz="0" w:space="0" w:color="auto"/>
            <w:left w:val="none" w:sz="0" w:space="0" w:color="auto"/>
            <w:bottom w:val="none" w:sz="0" w:space="0" w:color="auto"/>
            <w:right w:val="none" w:sz="0" w:space="0" w:color="auto"/>
          </w:divBdr>
        </w:div>
        <w:div w:id="926617301">
          <w:marLeft w:val="640"/>
          <w:marRight w:val="0"/>
          <w:marTop w:val="0"/>
          <w:marBottom w:val="0"/>
          <w:divBdr>
            <w:top w:val="none" w:sz="0" w:space="0" w:color="auto"/>
            <w:left w:val="none" w:sz="0" w:space="0" w:color="auto"/>
            <w:bottom w:val="none" w:sz="0" w:space="0" w:color="auto"/>
            <w:right w:val="none" w:sz="0" w:space="0" w:color="auto"/>
          </w:divBdr>
        </w:div>
        <w:div w:id="461387902">
          <w:marLeft w:val="640"/>
          <w:marRight w:val="0"/>
          <w:marTop w:val="0"/>
          <w:marBottom w:val="0"/>
          <w:divBdr>
            <w:top w:val="none" w:sz="0" w:space="0" w:color="auto"/>
            <w:left w:val="none" w:sz="0" w:space="0" w:color="auto"/>
            <w:bottom w:val="none" w:sz="0" w:space="0" w:color="auto"/>
            <w:right w:val="none" w:sz="0" w:space="0" w:color="auto"/>
          </w:divBdr>
        </w:div>
        <w:div w:id="1157763125">
          <w:marLeft w:val="640"/>
          <w:marRight w:val="0"/>
          <w:marTop w:val="0"/>
          <w:marBottom w:val="0"/>
          <w:divBdr>
            <w:top w:val="none" w:sz="0" w:space="0" w:color="auto"/>
            <w:left w:val="none" w:sz="0" w:space="0" w:color="auto"/>
            <w:bottom w:val="none" w:sz="0" w:space="0" w:color="auto"/>
            <w:right w:val="none" w:sz="0" w:space="0" w:color="auto"/>
          </w:divBdr>
        </w:div>
        <w:div w:id="1219559922">
          <w:marLeft w:val="640"/>
          <w:marRight w:val="0"/>
          <w:marTop w:val="0"/>
          <w:marBottom w:val="0"/>
          <w:divBdr>
            <w:top w:val="none" w:sz="0" w:space="0" w:color="auto"/>
            <w:left w:val="none" w:sz="0" w:space="0" w:color="auto"/>
            <w:bottom w:val="none" w:sz="0" w:space="0" w:color="auto"/>
            <w:right w:val="none" w:sz="0" w:space="0" w:color="auto"/>
          </w:divBdr>
        </w:div>
        <w:div w:id="629016295">
          <w:marLeft w:val="640"/>
          <w:marRight w:val="0"/>
          <w:marTop w:val="0"/>
          <w:marBottom w:val="0"/>
          <w:divBdr>
            <w:top w:val="none" w:sz="0" w:space="0" w:color="auto"/>
            <w:left w:val="none" w:sz="0" w:space="0" w:color="auto"/>
            <w:bottom w:val="none" w:sz="0" w:space="0" w:color="auto"/>
            <w:right w:val="none" w:sz="0" w:space="0" w:color="auto"/>
          </w:divBdr>
        </w:div>
        <w:div w:id="1734281063">
          <w:marLeft w:val="640"/>
          <w:marRight w:val="0"/>
          <w:marTop w:val="0"/>
          <w:marBottom w:val="0"/>
          <w:divBdr>
            <w:top w:val="none" w:sz="0" w:space="0" w:color="auto"/>
            <w:left w:val="none" w:sz="0" w:space="0" w:color="auto"/>
            <w:bottom w:val="none" w:sz="0" w:space="0" w:color="auto"/>
            <w:right w:val="none" w:sz="0" w:space="0" w:color="auto"/>
          </w:divBdr>
        </w:div>
        <w:div w:id="352608444">
          <w:marLeft w:val="640"/>
          <w:marRight w:val="0"/>
          <w:marTop w:val="0"/>
          <w:marBottom w:val="0"/>
          <w:divBdr>
            <w:top w:val="none" w:sz="0" w:space="0" w:color="auto"/>
            <w:left w:val="none" w:sz="0" w:space="0" w:color="auto"/>
            <w:bottom w:val="none" w:sz="0" w:space="0" w:color="auto"/>
            <w:right w:val="none" w:sz="0" w:space="0" w:color="auto"/>
          </w:divBdr>
        </w:div>
        <w:div w:id="868025789">
          <w:marLeft w:val="640"/>
          <w:marRight w:val="0"/>
          <w:marTop w:val="0"/>
          <w:marBottom w:val="0"/>
          <w:divBdr>
            <w:top w:val="none" w:sz="0" w:space="0" w:color="auto"/>
            <w:left w:val="none" w:sz="0" w:space="0" w:color="auto"/>
            <w:bottom w:val="none" w:sz="0" w:space="0" w:color="auto"/>
            <w:right w:val="none" w:sz="0" w:space="0" w:color="auto"/>
          </w:divBdr>
        </w:div>
        <w:div w:id="884561882">
          <w:marLeft w:val="640"/>
          <w:marRight w:val="0"/>
          <w:marTop w:val="0"/>
          <w:marBottom w:val="0"/>
          <w:divBdr>
            <w:top w:val="none" w:sz="0" w:space="0" w:color="auto"/>
            <w:left w:val="none" w:sz="0" w:space="0" w:color="auto"/>
            <w:bottom w:val="none" w:sz="0" w:space="0" w:color="auto"/>
            <w:right w:val="none" w:sz="0" w:space="0" w:color="auto"/>
          </w:divBdr>
        </w:div>
        <w:div w:id="1671054332">
          <w:marLeft w:val="640"/>
          <w:marRight w:val="0"/>
          <w:marTop w:val="0"/>
          <w:marBottom w:val="0"/>
          <w:divBdr>
            <w:top w:val="none" w:sz="0" w:space="0" w:color="auto"/>
            <w:left w:val="none" w:sz="0" w:space="0" w:color="auto"/>
            <w:bottom w:val="none" w:sz="0" w:space="0" w:color="auto"/>
            <w:right w:val="none" w:sz="0" w:space="0" w:color="auto"/>
          </w:divBdr>
        </w:div>
        <w:div w:id="730924769">
          <w:marLeft w:val="640"/>
          <w:marRight w:val="0"/>
          <w:marTop w:val="0"/>
          <w:marBottom w:val="0"/>
          <w:divBdr>
            <w:top w:val="none" w:sz="0" w:space="0" w:color="auto"/>
            <w:left w:val="none" w:sz="0" w:space="0" w:color="auto"/>
            <w:bottom w:val="none" w:sz="0" w:space="0" w:color="auto"/>
            <w:right w:val="none" w:sz="0" w:space="0" w:color="auto"/>
          </w:divBdr>
        </w:div>
        <w:div w:id="1615090213">
          <w:marLeft w:val="640"/>
          <w:marRight w:val="0"/>
          <w:marTop w:val="0"/>
          <w:marBottom w:val="0"/>
          <w:divBdr>
            <w:top w:val="none" w:sz="0" w:space="0" w:color="auto"/>
            <w:left w:val="none" w:sz="0" w:space="0" w:color="auto"/>
            <w:bottom w:val="none" w:sz="0" w:space="0" w:color="auto"/>
            <w:right w:val="none" w:sz="0" w:space="0" w:color="auto"/>
          </w:divBdr>
        </w:div>
        <w:div w:id="2062706696">
          <w:marLeft w:val="640"/>
          <w:marRight w:val="0"/>
          <w:marTop w:val="0"/>
          <w:marBottom w:val="0"/>
          <w:divBdr>
            <w:top w:val="none" w:sz="0" w:space="0" w:color="auto"/>
            <w:left w:val="none" w:sz="0" w:space="0" w:color="auto"/>
            <w:bottom w:val="none" w:sz="0" w:space="0" w:color="auto"/>
            <w:right w:val="none" w:sz="0" w:space="0" w:color="auto"/>
          </w:divBdr>
        </w:div>
        <w:div w:id="285934899">
          <w:marLeft w:val="640"/>
          <w:marRight w:val="0"/>
          <w:marTop w:val="0"/>
          <w:marBottom w:val="0"/>
          <w:divBdr>
            <w:top w:val="none" w:sz="0" w:space="0" w:color="auto"/>
            <w:left w:val="none" w:sz="0" w:space="0" w:color="auto"/>
            <w:bottom w:val="none" w:sz="0" w:space="0" w:color="auto"/>
            <w:right w:val="none" w:sz="0" w:space="0" w:color="auto"/>
          </w:divBdr>
        </w:div>
        <w:div w:id="196624229">
          <w:marLeft w:val="640"/>
          <w:marRight w:val="0"/>
          <w:marTop w:val="0"/>
          <w:marBottom w:val="0"/>
          <w:divBdr>
            <w:top w:val="none" w:sz="0" w:space="0" w:color="auto"/>
            <w:left w:val="none" w:sz="0" w:space="0" w:color="auto"/>
            <w:bottom w:val="none" w:sz="0" w:space="0" w:color="auto"/>
            <w:right w:val="none" w:sz="0" w:space="0" w:color="auto"/>
          </w:divBdr>
        </w:div>
        <w:div w:id="336150975">
          <w:marLeft w:val="640"/>
          <w:marRight w:val="0"/>
          <w:marTop w:val="0"/>
          <w:marBottom w:val="0"/>
          <w:divBdr>
            <w:top w:val="none" w:sz="0" w:space="0" w:color="auto"/>
            <w:left w:val="none" w:sz="0" w:space="0" w:color="auto"/>
            <w:bottom w:val="none" w:sz="0" w:space="0" w:color="auto"/>
            <w:right w:val="none" w:sz="0" w:space="0" w:color="auto"/>
          </w:divBdr>
        </w:div>
        <w:div w:id="1693145207">
          <w:marLeft w:val="640"/>
          <w:marRight w:val="0"/>
          <w:marTop w:val="0"/>
          <w:marBottom w:val="0"/>
          <w:divBdr>
            <w:top w:val="none" w:sz="0" w:space="0" w:color="auto"/>
            <w:left w:val="none" w:sz="0" w:space="0" w:color="auto"/>
            <w:bottom w:val="none" w:sz="0" w:space="0" w:color="auto"/>
            <w:right w:val="none" w:sz="0" w:space="0" w:color="auto"/>
          </w:divBdr>
        </w:div>
        <w:div w:id="1879199238">
          <w:marLeft w:val="640"/>
          <w:marRight w:val="0"/>
          <w:marTop w:val="0"/>
          <w:marBottom w:val="0"/>
          <w:divBdr>
            <w:top w:val="none" w:sz="0" w:space="0" w:color="auto"/>
            <w:left w:val="none" w:sz="0" w:space="0" w:color="auto"/>
            <w:bottom w:val="none" w:sz="0" w:space="0" w:color="auto"/>
            <w:right w:val="none" w:sz="0" w:space="0" w:color="auto"/>
          </w:divBdr>
        </w:div>
        <w:div w:id="1562250304">
          <w:marLeft w:val="640"/>
          <w:marRight w:val="0"/>
          <w:marTop w:val="0"/>
          <w:marBottom w:val="0"/>
          <w:divBdr>
            <w:top w:val="none" w:sz="0" w:space="0" w:color="auto"/>
            <w:left w:val="none" w:sz="0" w:space="0" w:color="auto"/>
            <w:bottom w:val="none" w:sz="0" w:space="0" w:color="auto"/>
            <w:right w:val="none" w:sz="0" w:space="0" w:color="auto"/>
          </w:divBdr>
        </w:div>
        <w:div w:id="1859539204">
          <w:marLeft w:val="640"/>
          <w:marRight w:val="0"/>
          <w:marTop w:val="0"/>
          <w:marBottom w:val="0"/>
          <w:divBdr>
            <w:top w:val="none" w:sz="0" w:space="0" w:color="auto"/>
            <w:left w:val="none" w:sz="0" w:space="0" w:color="auto"/>
            <w:bottom w:val="none" w:sz="0" w:space="0" w:color="auto"/>
            <w:right w:val="none" w:sz="0" w:space="0" w:color="auto"/>
          </w:divBdr>
        </w:div>
        <w:div w:id="353306814">
          <w:marLeft w:val="640"/>
          <w:marRight w:val="0"/>
          <w:marTop w:val="0"/>
          <w:marBottom w:val="0"/>
          <w:divBdr>
            <w:top w:val="none" w:sz="0" w:space="0" w:color="auto"/>
            <w:left w:val="none" w:sz="0" w:space="0" w:color="auto"/>
            <w:bottom w:val="none" w:sz="0" w:space="0" w:color="auto"/>
            <w:right w:val="none" w:sz="0" w:space="0" w:color="auto"/>
          </w:divBdr>
        </w:div>
        <w:div w:id="2106143749">
          <w:marLeft w:val="640"/>
          <w:marRight w:val="0"/>
          <w:marTop w:val="0"/>
          <w:marBottom w:val="0"/>
          <w:divBdr>
            <w:top w:val="none" w:sz="0" w:space="0" w:color="auto"/>
            <w:left w:val="none" w:sz="0" w:space="0" w:color="auto"/>
            <w:bottom w:val="none" w:sz="0" w:space="0" w:color="auto"/>
            <w:right w:val="none" w:sz="0" w:space="0" w:color="auto"/>
          </w:divBdr>
        </w:div>
        <w:div w:id="1075318577">
          <w:marLeft w:val="640"/>
          <w:marRight w:val="0"/>
          <w:marTop w:val="0"/>
          <w:marBottom w:val="0"/>
          <w:divBdr>
            <w:top w:val="none" w:sz="0" w:space="0" w:color="auto"/>
            <w:left w:val="none" w:sz="0" w:space="0" w:color="auto"/>
            <w:bottom w:val="none" w:sz="0" w:space="0" w:color="auto"/>
            <w:right w:val="none" w:sz="0" w:space="0" w:color="auto"/>
          </w:divBdr>
        </w:div>
        <w:div w:id="1655065308">
          <w:marLeft w:val="640"/>
          <w:marRight w:val="0"/>
          <w:marTop w:val="0"/>
          <w:marBottom w:val="0"/>
          <w:divBdr>
            <w:top w:val="none" w:sz="0" w:space="0" w:color="auto"/>
            <w:left w:val="none" w:sz="0" w:space="0" w:color="auto"/>
            <w:bottom w:val="none" w:sz="0" w:space="0" w:color="auto"/>
            <w:right w:val="none" w:sz="0" w:space="0" w:color="auto"/>
          </w:divBdr>
        </w:div>
        <w:div w:id="1815633621">
          <w:marLeft w:val="640"/>
          <w:marRight w:val="0"/>
          <w:marTop w:val="0"/>
          <w:marBottom w:val="0"/>
          <w:divBdr>
            <w:top w:val="none" w:sz="0" w:space="0" w:color="auto"/>
            <w:left w:val="none" w:sz="0" w:space="0" w:color="auto"/>
            <w:bottom w:val="none" w:sz="0" w:space="0" w:color="auto"/>
            <w:right w:val="none" w:sz="0" w:space="0" w:color="auto"/>
          </w:divBdr>
        </w:div>
        <w:div w:id="728653424">
          <w:marLeft w:val="640"/>
          <w:marRight w:val="0"/>
          <w:marTop w:val="0"/>
          <w:marBottom w:val="0"/>
          <w:divBdr>
            <w:top w:val="none" w:sz="0" w:space="0" w:color="auto"/>
            <w:left w:val="none" w:sz="0" w:space="0" w:color="auto"/>
            <w:bottom w:val="none" w:sz="0" w:space="0" w:color="auto"/>
            <w:right w:val="none" w:sz="0" w:space="0" w:color="auto"/>
          </w:divBdr>
        </w:div>
        <w:div w:id="259215306">
          <w:marLeft w:val="640"/>
          <w:marRight w:val="0"/>
          <w:marTop w:val="0"/>
          <w:marBottom w:val="0"/>
          <w:divBdr>
            <w:top w:val="none" w:sz="0" w:space="0" w:color="auto"/>
            <w:left w:val="none" w:sz="0" w:space="0" w:color="auto"/>
            <w:bottom w:val="none" w:sz="0" w:space="0" w:color="auto"/>
            <w:right w:val="none" w:sz="0" w:space="0" w:color="auto"/>
          </w:divBdr>
        </w:div>
        <w:div w:id="448008612">
          <w:marLeft w:val="640"/>
          <w:marRight w:val="0"/>
          <w:marTop w:val="0"/>
          <w:marBottom w:val="0"/>
          <w:divBdr>
            <w:top w:val="none" w:sz="0" w:space="0" w:color="auto"/>
            <w:left w:val="none" w:sz="0" w:space="0" w:color="auto"/>
            <w:bottom w:val="none" w:sz="0" w:space="0" w:color="auto"/>
            <w:right w:val="none" w:sz="0" w:space="0" w:color="auto"/>
          </w:divBdr>
        </w:div>
      </w:divsChild>
    </w:div>
    <w:div w:id="1559127955">
      <w:bodyDiv w:val="1"/>
      <w:marLeft w:val="0"/>
      <w:marRight w:val="0"/>
      <w:marTop w:val="0"/>
      <w:marBottom w:val="0"/>
      <w:divBdr>
        <w:top w:val="none" w:sz="0" w:space="0" w:color="auto"/>
        <w:left w:val="none" w:sz="0" w:space="0" w:color="auto"/>
        <w:bottom w:val="none" w:sz="0" w:space="0" w:color="auto"/>
        <w:right w:val="none" w:sz="0" w:space="0" w:color="auto"/>
      </w:divBdr>
    </w:div>
    <w:div w:id="1559854210">
      <w:bodyDiv w:val="1"/>
      <w:marLeft w:val="0"/>
      <w:marRight w:val="0"/>
      <w:marTop w:val="0"/>
      <w:marBottom w:val="0"/>
      <w:divBdr>
        <w:top w:val="none" w:sz="0" w:space="0" w:color="auto"/>
        <w:left w:val="none" w:sz="0" w:space="0" w:color="auto"/>
        <w:bottom w:val="none" w:sz="0" w:space="0" w:color="auto"/>
        <w:right w:val="none" w:sz="0" w:space="0" w:color="auto"/>
      </w:divBdr>
      <w:divsChild>
        <w:div w:id="277614146">
          <w:marLeft w:val="480"/>
          <w:marRight w:val="0"/>
          <w:marTop w:val="0"/>
          <w:marBottom w:val="0"/>
          <w:divBdr>
            <w:top w:val="none" w:sz="0" w:space="0" w:color="auto"/>
            <w:left w:val="none" w:sz="0" w:space="0" w:color="auto"/>
            <w:bottom w:val="none" w:sz="0" w:space="0" w:color="auto"/>
            <w:right w:val="none" w:sz="0" w:space="0" w:color="auto"/>
          </w:divBdr>
        </w:div>
        <w:div w:id="66731751">
          <w:marLeft w:val="480"/>
          <w:marRight w:val="0"/>
          <w:marTop w:val="0"/>
          <w:marBottom w:val="0"/>
          <w:divBdr>
            <w:top w:val="none" w:sz="0" w:space="0" w:color="auto"/>
            <w:left w:val="none" w:sz="0" w:space="0" w:color="auto"/>
            <w:bottom w:val="none" w:sz="0" w:space="0" w:color="auto"/>
            <w:right w:val="none" w:sz="0" w:space="0" w:color="auto"/>
          </w:divBdr>
        </w:div>
        <w:div w:id="1195540178">
          <w:marLeft w:val="480"/>
          <w:marRight w:val="0"/>
          <w:marTop w:val="0"/>
          <w:marBottom w:val="0"/>
          <w:divBdr>
            <w:top w:val="none" w:sz="0" w:space="0" w:color="auto"/>
            <w:left w:val="none" w:sz="0" w:space="0" w:color="auto"/>
            <w:bottom w:val="none" w:sz="0" w:space="0" w:color="auto"/>
            <w:right w:val="none" w:sz="0" w:space="0" w:color="auto"/>
          </w:divBdr>
        </w:div>
        <w:div w:id="1531411413">
          <w:marLeft w:val="480"/>
          <w:marRight w:val="0"/>
          <w:marTop w:val="0"/>
          <w:marBottom w:val="0"/>
          <w:divBdr>
            <w:top w:val="none" w:sz="0" w:space="0" w:color="auto"/>
            <w:left w:val="none" w:sz="0" w:space="0" w:color="auto"/>
            <w:bottom w:val="none" w:sz="0" w:space="0" w:color="auto"/>
            <w:right w:val="none" w:sz="0" w:space="0" w:color="auto"/>
          </w:divBdr>
        </w:div>
        <w:div w:id="1266814444">
          <w:marLeft w:val="480"/>
          <w:marRight w:val="0"/>
          <w:marTop w:val="0"/>
          <w:marBottom w:val="0"/>
          <w:divBdr>
            <w:top w:val="none" w:sz="0" w:space="0" w:color="auto"/>
            <w:left w:val="none" w:sz="0" w:space="0" w:color="auto"/>
            <w:bottom w:val="none" w:sz="0" w:space="0" w:color="auto"/>
            <w:right w:val="none" w:sz="0" w:space="0" w:color="auto"/>
          </w:divBdr>
        </w:div>
        <w:div w:id="426269438">
          <w:marLeft w:val="480"/>
          <w:marRight w:val="0"/>
          <w:marTop w:val="0"/>
          <w:marBottom w:val="0"/>
          <w:divBdr>
            <w:top w:val="none" w:sz="0" w:space="0" w:color="auto"/>
            <w:left w:val="none" w:sz="0" w:space="0" w:color="auto"/>
            <w:bottom w:val="none" w:sz="0" w:space="0" w:color="auto"/>
            <w:right w:val="none" w:sz="0" w:space="0" w:color="auto"/>
          </w:divBdr>
        </w:div>
        <w:div w:id="1387148953">
          <w:marLeft w:val="480"/>
          <w:marRight w:val="0"/>
          <w:marTop w:val="0"/>
          <w:marBottom w:val="0"/>
          <w:divBdr>
            <w:top w:val="none" w:sz="0" w:space="0" w:color="auto"/>
            <w:left w:val="none" w:sz="0" w:space="0" w:color="auto"/>
            <w:bottom w:val="none" w:sz="0" w:space="0" w:color="auto"/>
            <w:right w:val="none" w:sz="0" w:space="0" w:color="auto"/>
          </w:divBdr>
        </w:div>
        <w:div w:id="661355216">
          <w:marLeft w:val="480"/>
          <w:marRight w:val="0"/>
          <w:marTop w:val="0"/>
          <w:marBottom w:val="0"/>
          <w:divBdr>
            <w:top w:val="none" w:sz="0" w:space="0" w:color="auto"/>
            <w:left w:val="none" w:sz="0" w:space="0" w:color="auto"/>
            <w:bottom w:val="none" w:sz="0" w:space="0" w:color="auto"/>
            <w:right w:val="none" w:sz="0" w:space="0" w:color="auto"/>
          </w:divBdr>
        </w:div>
        <w:div w:id="630551348">
          <w:marLeft w:val="480"/>
          <w:marRight w:val="0"/>
          <w:marTop w:val="0"/>
          <w:marBottom w:val="0"/>
          <w:divBdr>
            <w:top w:val="none" w:sz="0" w:space="0" w:color="auto"/>
            <w:left w:val="none" w:sz="0" w:space="0" w:color="auto"/>
            <w:bottom w:val="none" w:sz="0" w:space="0" w:color="auto"/>
            <w:right w:val="none" w:sz="0" w:space="0" w:color="auto"/>
          </w:divBdr>
        </w:div>
        <w:div w:id="1286501372">
          <w:marLeft w:val="480"/>
          <w:marRight w:val="0"/>
          <w:marTop w:val="0"/>
          <w:marBottom w:val="0"/>
          <w:divBdr>
            <w:top w:val="none" w:sz="0" w:space="0" w:color="auto"/>
            <w:left w:val="none" w:sz="0" w:space="0" w:color="auto"/>
            <w:bottom w:val="none" w:sz="0" w:space="0" w:color="auto"/>
            <w:right w:val="none" w:sz="0" w:space="0" w:color="auto"/>
          </w:divBdr>
        </w:div>
        <w:div w:id="726880392">
          <w:marLeft w:val="480"/>
          <w:marRight w:val="0"/>
          <w:marTop w:val="0"/>
          <w:marBottom w:val="0"/>
          <w:divBdr>
            <w:top w:val="none" w:sz="0" w:space="0" w:color="auto"/>
            <w:left w:val="none" w:sz="0" w:space="0" w:color="auto"/>
            <w:bottom w:val="none" w:sz="0" w:space="0" w:color="auto"/>
            <w:right w:val="none" w:sz="0" w:space="0" w:color="auto"/>
          </w:divBdr>
        </w:div>
        <w:div w:id="340856250">
          <w:marLeft w:val="480"/>
          <w:marRight w:val="0"/>
          <w:marTop w:val="0"/>
          <w:marBottom w:val="0"/>
          <w:divBdr>
            <w:top w:val="none" w:sz="0" w:space="0" w:color="auto"/>
            <w:left w:val="none" w:sz="0" w:space="0" w:color="auto"/>
            <w:bottom w:val="none" w:sz="0" w:space="0" w:color="auto"/>
            <w:right w:val="none" w:sz="0" w:space="0" w:color="auto"/>
          </w:divBdr>
        </w:div>
        <w:div w:id="563029256">
          <w:marLeft w:val="480"/>
          <w:marRight w:val="0"/>
          <w:marTop w:val="0"/>
          <w:marBottom w:val="0"/>
          <w:divBdr>
            <w:top w:val="none" w:sz="0" w:space="0" w:color="auto"/>
            <w:left w:val="none" w:sz="0" w:space="0" w:color="auto"/>
            <w:bottom w:val="none" w:sz="0" w:space="0" w:color="auto"/>
            <w:right w:val="none" w:sz="0" w:space="0" w:color="auto"/>
          </w:divBdr>
        </w:div>
        <w:div w:id="1116755261">
          <w:marLeft w:val="480"/>
          <w:marRight w:val="0"/>
          <w:marTop w:val="0"/>
          <w:marBottom w:val="0"/>
          <w:divBdr>
            <w:top w:val="none" w:sz="0" w:space="0" w:color="auto"/>
            <w:left w:val="none" w:sz="0" w:space="0" w:color="auto"/>
            <w:bottom w:val="none" w:sz="0" w:space="0" w:color="auto"/>
            <w:right w:val="none" w:sz="0" w:space="0" w:color="auto"/>
          </w:divBdr>
        </w:div>
        <w:div w:id="649942571">
          <w:marLeft w:val="480"/>
          <w:marRight w:val="0"/>
          <w:marTop w:val="0"/>
          <w:marBottom w:val="0"/>
          <w:divBdr>
            <w:top w:val="none" w:sz="0" w:space="0" w:color="auto"/>
            <w:left w:val="none" w:sz="0" w:space="0" w:color="auto"/>
            <w:bottom w:val="none" w:sz="0" w:space="0" w:color="auto"/>
            <w:right w:val="none" w:sz="0" w:space="0" w:color="auto"/>
          </w:divBdr>
        </w:div>
        <w:div w:id="1677069938">
          <w:marLeft w:val="480"/>
          <w:marRight w:val="0"/>
          <w:marTop w:val="0"/>
          <w:marBottom w:val="0"/>
          <w:divBdr>
            <w:top w:val="none" w:sz="0" w:space="0" w:color="auto"/>
            <w:left w:val="none" w:sz="0" w:space="0" w:color="auto"/>
            <w:bottom w:val="none" w:sz="0" w:space="0" w:color="auto"/>
            <w:right w:val="none" w:sz="0" w:space="0" w:color="auto"/>
          </w:divBdr>
        </w:div>
        <w:div w:id="698431172">
          <w:marLeft w:val="480"/>
          <w:marRight w:val="0"/>
          <w:marTop w:val="0"/>
          <w:marBottom w:val="0"/>
          <w:divBdr>
            <w:top w:val="none" w:sz="0" w:space="0" w:color="auto"/>
            <w:left w:val="none" w:sz="0" w:space="0" w:color="auto"/>
            <w:bottom w:val="none" w:sz="0" w:space="0" w:color="auto"/>
            <w:right w:val="none" w:sz="0" w:space="0" w:color="auto"/>
          </w:divBdr>
        </w:div>
        <w:div w:id="268709262">
          <w:marLeft w:val="480"/>
          <w:marRight w:val="0"/>
          <w:marTop w:val="0"/>
          <w:marBottom w:val="0"/>
          <w:divBdr>
            <w:top w:val="none" w:sz="0" w:space="0" w:color="auto"/>
            <w:left w:val="none" w:sz="0" w:space="0" w:color="auto"/>
            <w:bottom w:val="none" w:sz="0" w:space="0" w:color="auto"/>
            <w:right w:val="none" w:sz="0" w:space="0" w:color="auto"/>
          </w:divBdr>
        </w:div>
        <w:div w:id="688485567">
          <w:marLeft w:val="480"/>
          <w:marRight w:val="0"/>
          <w:marTop w:val="0"/>
          <w:marBottom w:val="0"/>
          <w:divBdr>
            <w:top w:val="none" w:sz="0" w:space="0" w:color="auto"/>
            <w:left w:val="none" w:sz="0" w:space="0" w:color="auto"/>
            <w:bottom w:val="none" w:sz="0" w:space="0" w:color="auto"/>
            <w:right w:val="none" w:sz="0" w:space="0" w:color="auto"/>
          </w:divBdr>
        </w:div>
        <w:div w:id="1548102330">
          <w:marLeft w:val="480"/>
          <w:marRight w:val="0"/>
          <w:marTop w:val="0"/>
          <w:marBottom w:val="0"/>
          <w:divBdr>
            <w:top w:val="none" w:sz="0" w:space="0" w:color="auto"/>
            <w:left w:val="none" w:sz="0" w:space="0" w:color="auto"/>
            <w:bottom w:val="none" w:sz="0" w:space="0" w:color="auto"/>
            <w:right w:val="none" w:sz="0" w:space="0" w:color="auto"/>
          </w:divBdr>
        </w:div>
        <w:div w:id="1158035751">
          <w:marLeft w:val="480"/>
          <w:marRight w:val="0"/>
          <w:marTop w:val="0"/>
          <w:marBottom w:val="0"/>
          <w:divBdr>
            <w:top w:val="none" w:sz="0" w:space="0" w:color="auto"/>
            <w:left w:val="none" w:sz="0" w:space="0" w:color="auto"/>
            <w:bottom w:val="none" w:sz="0" w:space="0" w:color="auto"/>
            <w:right w:val="none" w:sz="0" w:space="0" w:color="auto"/>
          </w:divBdr>
        </w:div>
        <w:div w:id="591624670">
          <w:marLeft w:val="480"/>
          <w:marRight w:val="0"/>
          <w:marTop w:val="0"/>
          <w:marBottom w:val="0"/>
          <w:divBdr>
            <w:top w:val="none" w:sz="0" w:space="0" w:color="auto"/>
            <w:left w:val="none" w:sz="0" w:space="0" w:color="auto"/>
            <w:bottom w:val="none" w:sz="0" w:space="0" w:color="auto"/>
            <w:right w:val="none" w:sz="0" w:space="0" w:color="auto"/>
          </w:divBdr>
        </w:div>
        <w:div w:id="2032141922">
          <w:marLeft w:val="480"/>
          <w:marRight w:val="0"/>
          <w:marTop w:val="0"/>
          <w:marBottom w:val="0"/>
          <w:divBdr>
            <w:top w:val="none" w:sz="0" w:space="0" w:color="auto"/>
            <w:left w:val="none" w:sz="0" w:space="0" w:color="auto"/>
            <w:bottom w:val="none" w:sz="0" w:space="0" w:color="auto"/>
            <w:right w:val="none" w:sz="0" w:space="0" w:color="auto"/>
          </w:divBdr>
        </w:div>
        <w:div w:id="1966694089">
          <w:marLeft w:val="480"/>
          <w:marRight w:val="0"/>
          <w:marTop w:val="0"/>
          <w:marBottom w:val="0"/>
          <w:divBdr>
            <w:top w:val="none" w:sz="0" w:space="0" w:color="auto"/>
            <w:left w:val="none" w:sz="0" w:space="0" w:color="auto"/>
            <w:bottom w:val="none" w:sz="0" w:space="0" w:color="auto"/>
            <w:right w:val="none" w:sz="0" w:space="0" w:color="auto"/>
          </w:divBdr>
        </w:div>
        <w:div w:id="1622102471">
          <w:marLeft w:val="480"/>
          <w:marRight w:val="0"/>
          <w:marTop w:val="0"/>
          <w:marBottom w:val="0"/>
          <w:divBdr>
            <w:top w:val="none" w:sz="0" w:space="0" w:color="auto"/>
            <w:left w:val="none" w:sz="0" w:space="0" w:color="auto"/>
            <w:bottom w:val="none" w:sz="0" w:space="0" w:color="auto"/>
            <w:right w:val="none" w:sz="0" w:space="0" w:color="auto"/>
          </w:divBdr>
        </w:div>
        <w:div w:id="1721593036">
          <w:marLeft w:val="480"/>
          <w:marRight w:val="0"/>
          <w:marTop w:val="0"/>
          <w:marBottom w:val="0"/>
          <w:divBdr>
            <w:top w:val="none" w:sz="0" w:space="0" w:color="auto"/>
            <w:left w:val="none" w:sz="0" w:space="0" w:color="auto"/>
            <w:bottom w:val="none" w:sz="0" w:space="0" w:color="auto"/>
            <w:right w:val="none" w:sz="0" w:space="0" w:color="auto"/>
          </w:divBdr>
        </w:div>
        <w:div w:id="1944529306">
          <w:marLeft w:val="480"/>
          <w:marRight w:val="0"/>
          <w:marTop w:val="0"/>
          <w:marBottom w:val="0"/>
          <w:divBdr>
            <w:top w:val="none" w:sz="0" w:space="0" w:color="auto"/>
            <w:left w:val="none" w:sz="0" w:space="0" w:color="auto"/>
            <w:bottom w:val="none" w:sz="0" w:space="0" w:color="auto"/>
            <w:right w:val="none" w:sz="0" w:space="0" w:color="auto"/>
          </w:divBdr>
        </w:div>
        <w:div w:id="176503296">
          <w:marLeft w:val="480"/>
          <w:marRight w:val="0"/>
          <w:marTop w:val="0"/>
          <w:marBottom w:val="0"/>
          <w:divBdr>
            <w:top w:val="none" w:sz="0" w:space="0" w:color="auto"/>
            <w:left w:val="none" w:sz="0" w:space="0" w:color="auto"/>
            <w:bottom w:val="none" w:sz="0" w:space="0" w:color="auto"/>
            <w:right w:val="none" w:sz="0" w:space="0" w:color="auto"/>
          </w:divBdr>
        </w:div>
        <w:div w:id="575091085">
          <w:marLeft w:val="480"/>
          <w:marRight w:val="0"/>
          <w:marTop w:val="0"/>
          <w:marBottom w:val="0"/>
          <w:divBdr>
            <w:top w:val="none" w:sz="0" w:space="0" w:color="auto"/>
            <w:left w:val="none" w:sz="0" w:space="0" w:color="auto"/>
            <w:bottom w:val="none" w:sz="0" w:space="0" w:color="auto"/>
            <w:right w:val="none" w:sz="0" w:space="0" w:color="auto"/>
          </w:divBdr>
        </w:div>
        <w:div w:id="185409402">
          <w:marLeft w:val="480"/>
          <w:marRight w:val="0"/>
          <w:marTop w:val="0"/>
          <w:marBottom w:val="0"/>
          <w:divBdr>
            <w:top w:val="none" w:sz="0" w:space="0" w:color="auto"/>
            <w:left w:val="none" w:sz="0" w:space="0" w:color="auto"/>
            <w:bottom w:val="none" w:sz="0" w:space="0" w:color="auto"/>
            <w:right w:val="none" w:sz="0" w:space="0" w:color="auto"/>
          </w:divBdr>
        </w:div>
        <w:div w:id="285628846">
          <w:marLeft w:val="480"/>
          <w:marRight w:val="0"/>
          <w:marTop w:val="0"/>
          <w:marBottom w:val="0"/>
          <w:divBdr>
            <w:top w:val="none" w:sz="0" w:space="0" w:color="auto"/>
            <w:left w:val="none" w:sz="0" w:space="0" w:color="auto"/>
            <w:bottom w:val="none" w:sz="0" w:space="0" w:color="auto"/>
            <w:right w:val="none" w:sz="0" w:space="0" w:color="auto"/>
          </w:divBdr>
        </w:div>
        <w:div w:id="36978235">
          <w:marLeft w:val="480"/>
          <w:marRight w:val="0"/>
          <w:marTop w:val="0"/>
          <w:marBottom w:val="0"/>
          <w:divBdr>
            <w:top w:val="none" w:sz="0" w:space="0" w:color="auto"/>
            <w:left w:val="none" w:sz="0" w:space="0" w:color="auto"/>
            <w:bottom w:val="none" w:sz="0" w:space="0" w:color="auto"/>
            <w:right w:val="none" w:sz="0" w:space="0" w:color="auto"/>
          </w:divBdr>
        </w:div>
        <w:div w:id="1696270209">
          <w:marLeft w:val="480"/>
          <w:marRight w:val="0"/>
          <w:marTop w:val="0"/>
          <w:marBottom w:val="0"/>
          <w:divBdr>
            <w:top w:val="none" w:sz="0" w:space="0" w:color="auto"/>
            <w:left w:val="none" w:sz="0" w:space="0" w:color="auto"/>
            <w:bottom w:val="none" w:sz="0" w:space="0" w:color="auto"/>
            <w:right w:val="none" w:sz="0" w:space="0" w:color="auto"/>
          </w:divBdr>
        </w:div>
        <w:div w:id="1722318519">
          <w:marLeft w:val="480"/>
          <w:marRight w:val="0"/>
          <w:marTop w:val="0"/>
          <w:marBottom w:val="0"/>
          <w:divBdr>
            <w:top w:val="none" w:sz="0" w:space="0" w:color="auto"/>
            <w:left w:val="none" w:sz="0" w:space="0" w:color="auto"/>
            <w:bottom w:val="none" w:sz="0" w:space="0" w:color="auto"/>
            <w:right w:val="none" w:sz="0" w:space="0" w:color="auto"/>
          </w:divBdr>
        </w:div>
        <w:div w:id="1893690991">
          <w:marLeft w:val="480"/>
          <w:marRight w:val="0"/>
          <w:marTop w:val="0"/>
          <w:marBottom w:val="0"/>
          <w:divBdr>
            <w:top w:val="none" w:sz="0" w:space="0" w:color="auto"/>
            <w:left w:val="none" w:sz="0" w:space="0" w:color="auto"/>
            <w:bottom w:val="none" w:sz="0" w:space="0" w:color="auto"/>
            <w:right w:val="none" w:sz="0" w:space="0" w:color="auto"/>
          </w:divBdr>
        </w:div>
        <w:div w:id="779570297">
          <w:marLeft w:val="480"/>
          <w:marRight w:val="0"/>
          <w:marTop w:val="0"/>
          <w:marBottom w:val="0"/>
          <w:divBdr>
            <w:top w:val="none" w:sz="0" w:space="0" w:color="auto"/>
            <w:left w:val="none" w:sz="0" w:space="0" w:color="auto"/>
            <w:bottom w:val="none" w:sz="0" w:space="0" w:color="auto"/>
            <w:right w:val="none" w:sz="0" w:space="0" w:color="auto"/>
          </w:divBdr>
        </w:div>
        <w:div w:id="1474567812">
          <w:marLeft w:val="480"/>
          <w:marRight w:val="0"/>
          <w:marTop w:val="0"/>
          <w:marBottom w:val="0"/>
          <w:divBdr>
            <w:top w:val="none" w:sz="0" w:space="0" w:color="auto"/>
            <w:left w:val="none" w:sz="0" w:space="0" w:color="auto"/>
            <w:bottom w:val="none" w:sz="0" w:space="0" w:color="auto"/>
            <w:right w:val="none" w:sz="0" w:space="0" w:color="auto"/>
          </w:divBdr>
        </w:div>
        <w:div w:id="1288774722">
          <w:marLeft w:val="480"/>
          <w:marRight w:val="0"/>
          <w:marTop w:val="0"/>
          <w:marBottom w:val="0"/>
          <w:divBdr>
            <w:top w:val="none" w:sz="0" w:space="0" w:color="auto"/>
            <w:left w:val="none" w:sz="0" w:space="0" w:color="auto"/>
            <w:bottom w:val="none" w:sz="0" w:space="0" w:color="auto"/>
            <w:right w:val="none" w:sz="0" w:space="0" w:color="auto"/>
          </w:divBdr>
        </w:div>
        <w:div w:id="440877452">
          <w:marLeft w:val="480"/>
          <w:marRight w:val="0"/>
          <w:marTop w:val="0"/>
          <w:marBottom w:val="0"/>
          <w:divBdr>
            <w:top w:val="none" w:sz="0" w:space="0" w:color="auto"/>
            <w:left w:val="none" w:sz="0" w:space="0" w:color="auto"/>
            <w:bottom w:val="none" w:sz="0" w:space="0" w:color="auto"/>
            <w:right w:val="none" w:sz="0" w:space="0" w:color="auto"/>
          </w:divBdr>
        </w:div>
        <w:div w:id="557546260">
          <w:marLeft w:val="480"/>
          <w:marRight w:val="0"/>
          <w:marTop w:val="0"/>
          <w:marBottom w:val="0"/>
          <w:divBdr>
            <w:top w:val="none" w:sz="0" w:space="0" w:color="auto"/>
            <w:left w:val="none" w:sz="0" w:space="0" w:color="auto"/>
            <w:bottom w:val="none" w:sz="0" w:space="0" w:color="auto"/>
            <w:right w:val="none" w:sz="0" w:space="0" w:color="auto"/>
          </w:divBdr>
        </w:div>
        <w:div w:id="1758361907">
          <w:marLeft w:val="480"/>
          <w:marRight w:val="0"/>
          <w:marTop w:val="0"/>
          <w:marBottom w:val="0"/>
          <w:divBdr>
            <w:top w:val="none" w:sz="0" w:space="0" w:color="auto"/>
            <w:left w:val="none" w:sz="0" w:space="0" w:color="auto"/>
            <w:bottom w:val="none" w:sz="0" w:space="0" w:color="auto"/>
            <w:right w:val="none" w:sz="0" w:space="0" w:color="auto"/>
          </w:divBdr>
        </w:div>
        <w:div w:id="1204905018">
          <w:marLeft w:val="480"/>
          <w:marRight w:val="0"/>
          <w:marTop w:val="0"/>
          <w:marBottom w:val="0"/>
          <w:divBdr>
            <w:top w:val="none" w:sz="0" w:space="0" w:color="auto"/>
            <w:left w:val="none" w:sz="0" w:space="0" w:color="auto"/>
            <w:bottom w:val="none" w:sz="0" w:space="0" w:color="auto"/>
            <w:right w:val="none" w:sz="0" w:space="0" w:color="auto"/>
          </w:divBdr>
        </w:div>
        <w:div w:id="680862610">
          <w:marLeft w:val="480"/>
          <w:marRight w:val="0"/>
          <w:marTop w:val="0"/>
          <w:marBottom w:val="0"/>
          <w:divBdr>
            <w:top w:val="none" w:sz="0" w:space="0" w:color="auto"/>
            <w:left w:val="none" w:sz="0" w:space="0" w:color="auto"/>
            <w:bottom w:val="none" w:sz="0" w:space="0" w:color="auto"/>
            <w:right w:val="none" w:sz="0" w:space="0" w:color="auto"/>
          </w:divBdr>
        </w:div>
        <w:div w:id="686518735">
          <w:marLeft w:val="480"/>
          <w:marRight w:val="0"/>
          <w:marTop w:val="0"/>
          <w:marBottom w:val="0"/>
          <w:divBdr>
            <w:top w:val="none" w:sz="0" w:space="0" w:color="auto"/>
            <w:left w:val="none" w:sz="0" w:space="0" w:color="auto"/>
            <w:bottom w:val="none" w:sz="0" w:space="0" w:color="auto"/>
            <w:right w:val="none" w:sz="0" w:space="0" w:color="auto"/>
          </w:divBdr>
        </w:div>
        <w:div w:id="1034231364">
          <w:marLeft w:val="480"/>
          <w:marRight w:val="0"/>
          <w:marTop w:val="0"/>
          <w:marBottom w:val="0"/>
          <w:divBdr>
            <w:top w:val="none" w:sz="0" w:space="0" w:color="auto"/>
            <w:left w:val="none" w:sz="0" w:space="0" w:color="auto"/>
            <w:bottom w:val="none" w:sz="0" w:space="0" w:color="auto"/>
            <w:right w:val="none" w:sz="0" w:space="0" w:color="auto"/>
          </w:divBdr>
        </w:div>
        <w:div w:id="374042672">
          <w:marLeft w:val="480"/>
          <w:marRight w:val="0"/>
          <w:marTop w:val="0"/>
          <w:marBottom w:val="0"/>
          <w:divBdr>
            <w:top w:val="none" w:sz="0" w:space="0" w:color="auto"/>
            <w:left w:val="none" w:sz="0" w:space="0" w:color="auto"/>
            <w:bottom w:val="none" w:sz="0" w:space="0" w:color="auto"/>
            <w:right w:val="none" w:sz="0" w:space="0" w:color="auto"/>
          </w:divBdr>
        </w:div>
        <w:div w:id="468791273">
          <w:marLeft w:val="480"/>
          <w:marRight w:val="0"/>
          <w:marTop w:val="0"/>
          <w:marBottom w:val="0"/>
          <w:divBdr>
            <w:top w:val="none" w:sz="0" w:space="0" w:color="auto"/>
            <w:left w:val="none" w:sz="0" w:space="0" w:color="auto"/>
            <w:bottom w:val="none" w:sz="0" w:space="0" w:color="auto"/>
            <w:right w:val="none" w:sz="0" w:space="0" w:color="auto"/>
          </w:divBdr>
        </w:div>
        <w:div w:id="66848958">
          <w:marLeft w:val="480"/>
          <w:marRight w:val="0"/>
          <w:marTop w:val="0"/>
          <w:marBottom w:val="0"/>
          <w:divBdr>
            <w:top w:val="none" w:sz="0" w:space="0" w:color="auto"/>
            <w:left w:val="none" w:sz="0" w:space="0" w:color="auto"/>
            <w:bottom w:val="none" w:sz="0" w:space="0" w:color="auto"/>
            <w:right w:val="none" w:sz="0" w:space="0" w:color="auto"/>
          </w:divBdr>
        </w:div>
        <w:div w:id="1504782458">
          <w:marLeft w:val="480"/>
          <w:marRight w:val="0"/>
          <w:marTop w:val="0"/>
          <w:marBottom w:val="0"/>
          <w:divBdr>
            <w:top w:val="none" w:sz="0" w:space="0" w:color="auto"/>
            <w:left w:val="none" w:sz="0" w:space="0" w:color="auto"/>
            <w:bottom w:val="none" w:sz="0" w:space="0" w:color="auto"/>
            <w:right w:val="none" w:sz="0" w:space="0" w:color="auto"/>
          </w:divBdr>
        </w:div>
        <w:div w:id="1443190349">
          <w:marLeft w:val="480"/>
          <w:marRight w:val="0"/>
          <w:marTop w:val="0"/>
          <w:marBottom w:val="0"/>
          <w:divBdr>
            <w:top w:val="none" w:sz="0" w:space="0" w:color="auto"/>
            <w:left w:val="none" w:sz="0" w:space="0" w:color="auto"/>
            <w:bottom w:val="none" w:sz="0" w:space="0" w:color="auto"/>
            <w:right w:val="none" w:sz="0" w:space="0" w:color="auto"/>
          </w:divBdr>
        </w:div>
        <w:div w:id="1509635374">
          <w:marLeft w:val="480"/>
          <w:marRight w:val="0"/>
          <w:marTop w:val="0"/>
          <w:marBottom w:val="0"/>
          <w:divBdr>
            <w:top w:val="none" w:sz="0" w:space="0" w:color="auto"/>
            <w:left w:val="none" w:sz="0" w:space="0" w:color="auto"/>
            <w:bottom w:val="none" w:sz="0" w:space="0" w:color="auto"/>
            <w:right w:val="none" w:sz="0" w:space="0" w:color="auto"/>
          </w:divBdr>
        </w:div>
        <w:div w:id="1002707836">
          <w:marLeft w:val="480"/>
          <w:marRight w:val="0"/>
          <w:marTop w:val="0"/>
          <w:marBottom w:val="0"/>
          <w:divBdr>
            <w:top w:val="none" w:sz="0" w:space="0" w:color="auto"/>
            <w:left w:val="none" w:sz="0" w:space="0" w:color="auto"/>
            <w:bottom w:val="none" w:sz="0" w:space="0" w:color="auto"/>
            <w:right w:val="none" w:sz="0" w:space="0" w:color="auto"/>
          </w:divBdr>
        </w:div>
        <w:div w:id="1588516">
          <w:marLeft w:val="480"/>
          <w:marRight w:val="0"/>
          <w:marTop w:val="0"/>
          <w:marBottom w:val="0"/>
          <w:divBdr>
            <w:top w:val="none" w:sz="0" w:space="0" w:color="auto"/>
            <w:left w:val="none" w:sz="0" w:space="0" w:color="auto"/>
            <w:bottom w:val="none" w:sz="0" w:space="0" w:color="auto"/>
            <w:right w:val="none" w:sz="0" w:space="0" w:color="auto"/>
          </w:divBdr>
        </w:div>
        <w:div w:id="649752886">
          <w:marLeft w:val="480"/>
          <w:marRight w:val="0"/>
          <w:marTop w:val="0"/>
          <w:marBottom w:val="0"/>
          <w:divBdr>
            <w:top w:val="none" w:sz="0" w:space="0" w:color="auto"/>
            <w:left w:val="none" w:sz="0" w:space="0" w:color="auto"/>
            <w:bottom w:val="none" w:sz="0" w:space="0" w:color="auto"/>
            <w:right w:val="none" w:sz="0" w:space="0" w:color="auto"/>
          </w:divBdr>
        </w:div>
        <w:div w:id="1037314754">
          <w:marLeft w:val="480"/>
          <w:marRight w:val="0"/>
          <w:marTop w:val="0"/>
          <w:marBottom w:val="0"/>
          <w:divBdr>
            <w:top w:val="none" w:sz="0" w:space="0" w:color="auto"/>
            <w:left w:val="none" w:sz="0" w:space="0" w:color="auto"/>
            <w:bottom w:val="none" w:sz="0" w:space="0" w:color="auto"/>
            <w:right w:val="none" w:sz="0" w:space="0" w:color="auto"/>
          </w:divBdr>
        </w:div>
        <w:div w:id="1656447113">
          <w:marLeft w:val="480"/>
          <w:marRight w:val="0"/>
          <w:marTop w:val="0"/>
          <w:marBottom w:val="0"/>
          <w:divBdr>
            <w:top w:val="none" w:sz="0" w:space="0" w:color="auto"/>
            <w:left w:val="none" w:sz="0" w:space="0" w:color="auto"/>
            <w:bottom w:val="none" w:sz="0" w:space="0" w:color="auto"/>
            <w:right w:val="none" w:sz="0" w:space="0" w:color="auto"/>
          </w:divBdr>
        </w:div>
        <w:div w:id="310594798">
          <w:marLeft w:val="480"/>
          <w:marRight w:val="0"/>
          <w:marTop w:val="0"/>
          <w:marBottom w:val="0"/>
          <w:divBdr>
            <w:top w:val="none" w:sz="0" w:space="0" w:color="auto"/>
            <w:left w:val="none" w:sz="0" w:space="0" w:color="auto"/>
            <w:bottom w:val="none" w:sz="0" w:space="0" w:color="auto"/>
            <w:right w:val="none" w:sz="0" w:space="0" w:color="auto"/>
          </w:divBdr>
        </w:div>
      </w:divsChild>
    </w:div>
    <w:div w:id="1563834136">
      <w:bodyDiv w:val="1"/>
      <w:marLeft w:val="0"/>
      <w:marRight w:val="0"/>
      <w:marTop w:val="0"/>
      <w:marBottom w:val="0"/>
      <w:divBdr>
        <w:top w:val="none" w:sz="0" w:space="0" w:color="auto"/>
        <w:left w:val="none" w:sz="0" w:space="0" w:color="auto"/>
        <w:bottom w:val="none" w:sz="0" w:space="0" w:color="auto"/>
        <w:right w:val="none" w:sz="0" w:space="0" w:color="auto"/>
      </w:divBdr>
      <w:divsChild>
        <w:div w:id="808941293">
          <w:marLeft w:val="480"/>
          <w:marRight w:val="0"/>
          <w:marTop w:val="0"/>
          <w:marBottom w:val="0"/>
          <w:divBdr>
            <w:top w:val="none" w:sz="0" w:space="0" w:color="auto"/>
            <w:left w:val="none" w:sz="0" w:space="0" w:color="auto"/>
            <w:bottom w:val="none" w:sz="0" w:space="0" w:color="auto"/>
            <w:right w:val="none" w:sz="0" w:space="0" w:color="auto"/>
          </w:divBdr>
        </w:div>
        <w:div w:id="2085101205">
          <w:marLeft w:val="480"/>
          <w:marRight w:val="0"/>
          <w:marTop w:val="0"/>
          <w:marBottom w:val="0"/>
          <w:divBdr>
            <w:top w:val="none" w:sz="0" w:space="0" w:color="auto"/>
            <w:left w:val="none" w:sz="0" w:space="0" w:color="auto"/>
            <w:bottom w:val="none" w:sz="0" w:space="0" w:color="auto"/>
            <w:right w:val="none" w:sz="0" w:space="0" w:color="auto"/>
          </w:divBdr>
        </w:div>
        <w:div w:id="1182818868">
          <w:marLeft w:val="480"/>
          <w:marRight w:val="0"/>
          <w:marTop w:val="0"/>
          <w:marBottom w:val="0"/>
          <w:divBdr>
            <w:top w:val="none" w:sz="0" w:space="0" w:color="auto"/>
            <w:left w:val="none" w:sz="0" w:space="0" w:color="auto"/>
            <w:bottom w:val="none" w:sz="0" w:space="0" w:color="auto"/>
            <w:right w:val="none" w:sz="0" w:space="0" w:color="auto"/>
          </w:divBdr>
        </w:div>
        <w:div w:id="310643234">
          <w:marLeft w:val="480"/>
          <w:marRight w:val="0"/>
          <w:marTop w:val="0"/>
          <w:marBottom w:val="0"/>
          <w:divBdr>
            <w:top w:val="none" w:sz="0" w:space="0" w:color="auto"/>
            <w:left w:val="none" w:sz="0" w:space="0" w:color="auto"/>
            <w:bottom w:val="none" w:sz="0" w:space="0" w:color="auto"/>
            <w:right w:val="none" w:sz="0" w:space="0" w:color="auto"/>
          </w:divBdr>
        </w:div>
        <w:div w:id="1075393781">
          <w:marLeft w:val="480"/>
          <w:marRight w:val="0"/>
          <w:marTop w:val="0"/>
          <w:marBottom w:val="0"/>
          <w:divBdr>
            <w:top w:val="none" w:sz="0" w:space="0" w:color="auto"/>
            <w:left w:val="none" w:sz="0" w:space="0" w:color="auto"/>
            <w:bottom w:val="none" w:sz="0" w:space="0" w:color="auto"/>
            <w:right w:val="none" w:sz="0" w:space="0" w:color="auto"/>
          </w:divBdr>
        </w:div>
        <w:div w:id="896861529">
          <w:marLeft w:val="480"/>
          <w:marRight w:val="0"/>
          <w:marTop w:val="0"/>
          <w:marBottom w:val="0"/>
          <w:divBdr>
            <w:top w:val="none" w:sz="0" w:space="0" w:color="auto"/>
            <w:left w:val="none" w:sz="0" w:space="0" w:color="auto"/>
            <w:bottom w:val="none" w:sz="0" w:space="0" w:color="auto"/>
            <w:right w:val="none" w:sz="0" w:space="0" w:color="auto"/>
          </w:divBdr>
        </w:div>
        <w:div w:id="1091008295">
          <w:marLeft w:val="480"/>
          <w:marRight w:val="0"/>
          <w:marTop w:val="0"/>
          <w:marBottom w:val="0"/>
          <w:divBdr>
            <w:top w:val="none" w:sz="0" w:space="0" w:color="auto"/>
            <w:left w:val="none" w:sz="0" w:space="0" w:color="auto"/>
            <w:bottom w:val="none" w:sz="0" w:space="0" w:color="auto"/>
            <w:right w:val="none" w:sz="0" w:space="0" w:color="auto"/>
          </w:divBdr>
        </w:div>
        <w:div w:id="1263564939">
          <w:marLeft w:val="480"/>
          <w:marRight w:val="0"/>
          <w:marTop w:val="0"/>
          <w:marBottom w:val="0"/>
          <w:divBdr>
            <w:top w:val="none" w:sz="0" w:space="0" w:color="auto"/>
            <w:left w:val="none" w:sz="0" w:space="0" w:color="auto"/>
            <w:bottom w:val="none" w:sz="0" w:space="0" w:color="auto"/>
            <w:right w:val="none" w:sz="0" w:space="0" w:color="auto"/>
          </w:divBdr>
        </w:div>
        <w:div w:id="220530561">
          <w:marLeft w:val="480"/>
          <w:marRight w:val="0"/>
          <w:marTop w:val="0"/>
          <w:marBottom w:val="0"/>
          <w:divBdr>
            <w:top w:val="none" w:sz="0" w:space="0" w:color="auto"/>
            <w:left w:val="none" w:sz="0" w:space="0" w:color="auto"/>
            <w:bottom w:val="none" w:sz="0" w:space="0" w:color="auto"/>
            <w:right w:val="none" w:sz="0" w:space="0" w:color="auto"/>
          </w:divBdr>
        </w:div>
        <w:div w:id="1956860823">
          <w:marLeft w:val="480"/>
          <w:marRight w:val="0"/>
          <w:marTop w:val="0"/>
          <w:marBottom w:val="0"/>
          <w:divBdr>
            <w:top w:val="none" w:sz="0" w:space="0" w:color="auto"/>
            <w:left w:val="none" w:sz="0" w:space="0" w:color="auto"/>
            <w:bottom w:val="none" w:sz="0" w:space="0" w:color="auto"/>
            <w:right w:val="none" w:sz="0" w:space="0" w:color="auto"/>
          </w:divBdr>
        </w:div>
        <w:div w:id="2073188232">
          <w:marLeft w:val="480"/>
          <w:marRight w:val="0"/>
          <w:marTop w:val="0"/>
          <w:marBottom w:val="0"/>
          <w:divBdr>
            <w:top w:val="none" w:sz="0" w:space="0" w:color="auto"/>
            <w:left w:val="none" w:sz="0" w:space="0" w:color="auto"/>
            <w:bottom w:val="none" w:sz="0" w:space="0" w:color="auto"/>
            <w:right w:val="none" w:sz="0" w:space="0" w:color="auto"/>
          </w:divBdr>
        </w:div>
        <w:div w:id="669599659">
          <w:marLeft w:val="480"/>
          <w:marRight w:val="0"/>
          <w:marTop w:val="0"/>
          <w:marBottom w:val="0"/>
          <w:divBdr>
            <w:top w:val="none" w:sz="0" w:space="0" w:color="auto"/>
            <w:left w:val="none" w:sz="0" w:space="0" w:color="auto"/>
            <w:bottom w:val="none" w:sz="0" w:space="0" w:color="auto"/>
            <w:right w:val="none" w:sz="0" w:space="0" w:color="auto"/>
          </w:divBdr>
        </w:div>
        <w:div w:id="223880222">
          <w:marLeft w:val="480"/>
          <w:marRight w:val="0"/>
          <w:marTop w:val="0"/>
          <w:marBottom w:val="0"/>
          <w:divBdr>
            <w:top w:val="none" w:sz="0" w:space="0" w:color="auto"/>
            <w:left w:val="none" w:sz="0" w:space="0" w:color="auto"/>
            <w:bottom w:val="none" w:sz="0" w:space="0" w:color="auto"/>
            <w:right w:val="none" w:sz="0" w:space="0" w:color="auto"/>
          </w:divBdr>
        </w:div>
        <w:div w:id="443578063">
          <w:marLeft w:val="480"/>
          <w:marRight w:val="0"/>
          <w:marTop w:val="0"/>
          <w:marBottom w:val="0"/>
          <w:divBdr>
            <w:top w:val="none" w:sz="0" w:space="0" w:color="auto"/>
            <w:left w:val="none" w:sz="0" w:space="0" w:color="auto"/>
            <w:bottom w:val="none" w:sz="0" w:space="0" w:color="auto"/>
            <w:right w:val="none" w:sz="0" w:space="0" w:color="auto"/>
          </w:divBdr>
        </w:div>
        <w:div w:id="274168402">
          <w:marLeft w:val="480"/>
          <w:marRight w:val="0"/>
          <w:marTop w:val="0"/>
          <w:marBottom w:val="0"/>
          <w:divBdr>
            <w:top w:val="none" w:sz="0" w:space="0" w:color="auto"/>
            <w:left w:val="none" w:sz="0" w:space="0" w:color="auto"/>
            <w:bottom w:val="none" w:sz="0" w:space="0" w:color="auto"/>
            <w:right w:val="none" w:sz="0" w:space="0" w:color="auto"/>
          </w:divBdr>
        </w:div>
        <w:div w:id="935482319">
          <w:marLeft w:val="480"/>
          <w:marRight w:val="0"/>
          <w:marTop w:val="0"/>
          <w:marBottom w:val="0"/>
          <w:divBdr>
            <w:top w:val="none" w:sz="0" w:space="0" w:color="auto"/>
            <w:left w:val="none" w:sz="0" w:space="0" w:color="auto"/>
            <w:bottom w:val="none" w:sz="0" w:space="0" w:color="auto"/>
            <w:right w:val="none" w:sz="0" w:space="0" w:color="auto"/>
          </w:divBdr>
        </w:div>
        <w:div w:id="1151404671">
          <w:marLeft w:val="480"/>
          <w:marRight w:val="0"/>
          <w:marTop w:val="0"/>
          <w:marBottom w:val="0"/>
          <w:divBdr>
            <w:top w:val="none" w:sz="0" w:space="0" w:color="auto"/>
            <w:left w:val="none" w:sz="0" w:space="0" w:color="auto"/>
            <w:bottom w:val="none" w:sz="0" w:space="0" w:color="auto"/>
            <w:right w:val="none" w:sz="0" w:space="0" w:color="auto"/>
          </w:divBdr>
        </w:div>
        <w:div w:id="625311274">
          <w:marLeft w:val="480"/>
          <w:marRight w:val="0"/>
          <w:marTop w:val="0"/>
          <w:marBottom w:val="0"/>
          <w:divBdr>
            <w:top w:val="none" w:sz="0" w:space="0" w:color="auto"/>
            <w:left w:val="none" w:sz="0" w:space="0" w:color="auto"/>
            <w:bottom w:val="none" w:sz="0" w:space="0" w:color="auto"/>
            <w:right w:val="none" w:sz="0" w:space="0" w:color="auto"/>
          </w:divBdr>
        </w:div>
        <w:div w:id="1308820229">
          <w:marLeft w:val="480"/>
          <w:marRight w:val="0"/>
          <w:marTop w:val="0"/>
          <w:marBottom w:val="0"/>
          <w:divBdr>
            <w:top w:val="none" w:sz="0" w:space="0" w:color="auto"/>
            <w:left w:val="none" w:sz="0" w:space="0" w:color="auto"/>
            <w:bottom w:val="none" w:sz="0" w:space="0" w:color="auto"/>
            <w:right w:val="none" w:sz="0" w:space="0" w:color="auto"/>
          </w:divBdr>
        </w:div>
      </w:divsChild>
    </w:div>
    <w:div w:id="1565263630">
      <w:bodyDiv w:val="1"/>
      <w:marLeft w:val="0"/>
      <w:marRight w:val="0"/>
      <w:marTop w:val="0"/>
      <w:marBottom w:val="0"/>
      <w:divBdr>
        <w:top w:val="none" w:sz="0" w:space="0" w:color="auto"/>
        <w:left w:val="none" w:sz="0" w:space="0" w:color="auto"/>
        <w:bottom w:val="none" w:sz="0" w:space="0" w:color="auto"/>
        <w:right w:val="none" w:sz="0" w:space="0" w:color="auto"/>
      </w:divBdr>
    </w:div>
    <w:div w:id="1567645460">
      <w:bodyDiv w:val="1"/>
      <w:marLeft w:val="0"/>
      <w:marRight w:val="0"/>
      <w:marTop w:val="0"/>
      <w:marBottom w:val="0"/>
      <w:divBdr>
        <w:top w:val="none" w:sz="0" w:space="0" w:color="auto"/>
        <w:left w:val="none" w:sz="0" w:space="0" w:color="auto"/>
        <w:bottom w:val="none" w:sz="0" w:space="0" w:color="auto"/>
        <w:right w:val="none" w:sz="0" w:space="0" w:color="auto"/>
      </w:divBdr>
      <w:divsChild>
        <w:div w:id="21639516">
          <w:marLeft w:val="640"/>
          <w:marRight w:val="0"/>
          <w:marTop w:val="0"/>
          <w:marBottom w:val="0"/>
          <w:divBdr>
            <w:top w:val="none" w:sz="0" w:space="0" w:color="auto"/>
            <w:left w:val="none" w:sz="0" w:space="0" w:color="auto"/>
            <w:bottom w:val="none" w:sz="0" w:space="0" w:color="auto"/>
            <w:right w:val="none" w:sz="0" w:space="0" w:color="auto"/>
          </w:divBdr>
        </w:div>
        <w:div w:id="453720149">
          <w:marLeft w:val="640"/>
          <w:marRight w:val="0"/>
          <w:marTop w:val="0"/>
          <w:marBottom w:val="0"/>
          <w:divBdr>
            <w:top w:val="none" w:sz="0" w:space="0" w:color="auto"/>
            <w:left w:val="none" w:sz="0" w:space="0" w:color="auto"/>
            <w:bottom w:val="none" w:sz="0" w:space="0" w:color="auto"/>
            <w:right w:val="none" w:sz="0" w:space="0" w:color="auto"/>
          </w:divBdr>
        </w:div>
        <w:div w:id="971710666">
          <w:marLeft w:val="640"/>
          <w:marRight w:val="0"/>
          <w:marTop w:val="0"/>
          <w:marBottom w:val="0"/>
          <w:divBdr>
            <w:top w:val="none" w:sz="0" w:space="0" w:color="auto"/>
            <w:left w:val="none" w:sz="0" w:space="0" w:color="auto"/>
            <w:bottom w:val="none" w:sz="0" w:space="0" w:color="auto"/>
            <w:right w:val="none" w:sz="0" w:space="0" w:color="auto"/>
          </w:divBdr>
        </w:div>
        <w:div w:id="1938630621">
          <w:marLeft w:val="640"/>
          <w:marRight w:val="0"/>
          <w:marTop w:val="0"/>
          <w:marBottom w:val="0"/>
          <w:divBdr>
            <w:top w:val="none" w:sz="0" w:space="0" w:color="auto"/>
            <w:left w:val="none" w:sz="0" w:space="0" w:color="auto"/>
            <w:bottom w:val="none" w:sz="0" w:space="0" w:color="auto"/>
            <w:right w:val="none" w:sz="0" w:space="0" w:color="auto"/>
          </w:divBdr>
        </w:div>
        <w:div w:id="1554081856">
          <w:marLeft w:val="640"/>
          <w:marRight w:val="0"/>
          <w:marTop w:val="0"/>
          <w:marBottom w:val="0"/>
          <w:divBdr>
            <w:top w:val="none" w:sz="0" w:space="0" w:color="auto"/>
            <w:left w:val="none" w:sz="0" w:space="0" w:color="auto"/>
            <w:bottom w:val="none" w:sz="0" w:space="0" w:color="auto"/>
            <w:right w:val="none" w:sz="0" w:space="0" w:color="auto"/>
          </w:divBdr>
        </w:div>
        <w:div w:id="2109883966">
          <w:marLeft w:val="640"/>
          <w:marRight w:val="0"/>
          <w:marTop w:val="0"/>
          <w:marBottom w:val="0"/>
          <w:divBdr>
            <w:top w:val="none" w:sz="0" w:space="0" w:color="auto"/>
            <w:left w:val="none" w:sz="0" w:space="0" w:color="auto"/>
            <w:bottom w:val="none" w:sz="0" w:space="0" w:color="auto"/>
            <w:right w:val="none" w:sz="0" w:space="0" w:color="auto"/>
          </w:divBdr>
        </w:div>
        <w:div w:id="1215628128">
          <w:marLeft w:val="640"/>
          <w:marRight w:val="0"/>
          <w:marTop w:val="0"/>
          <w:marBottom w:val="0"/>
          <w:divBdr>
            <w:top w:val="none" w:sz="0" w:space="0" w:color="auto"/>
            <w:left w:val="none" w:sz="0" w:space="0" w:color="auto"/>
            <w:bottom w:val="none" w:sz="0" w:space="0" w:color="auto"/>
            <w:right w:val="none" w:sz="0" w:space="0" w:color="auto"/>
          </w:divBdr>
        </w:div>
        <w:div w:id="212158833">
          <w:marLeft w:val="640"/>
          <w:marRight w:val="0"/>
          <w:marTop w:val="0"/>
          <w:marBottom w:val="0"/>
          <w:divBdr>
            <w:top w:val="none" w:sz="0" w:space="0" w:color="auto"/>
            <w:left w:val="none" w:sz="0" w:space="0" w:color="auto"/>
            <w:bottom w:val="none" w:sz="0" w:space="0" w:color="auto"/>
            <w:right w:val="none" w:sz="0" w:space="0" w:color="auto"/>
          </w:divBdr>
        </w:div>
        <w:div w:id="171575570">
          <w:marLeft w:val="640"/>
          <w:marRight w:val="0"/>
          <w:marTop w:val="0"/>
          <w:marBottom w:val="0"/>
          <w:divBdr>
            <w:top w:val="none" w:sz="0" w:space="0" w:color="auto"/>
            <w:left w:val="none" w:sz="0" w:space="0" w:color="auto"/>
            <w:bottom w:val="none" w:sz="0" w:space="0" w:color="auto"/>
            <w:right w:val="none" w:sz="0" w:space="0" w:color="auto"/>
          </w:divBdr>
        </w:div>
        <w:div w:id="2100562616">
          <w:marLeft w:val="640"/>
          <w:marRight w:val="0"/>
          <w:marTop w:val="0"/>
          <w:marBottom w:val="0"/>
          <w:divBdr>
            <w:top w:val="none" w:sz="0" w:space="0" w:color="auto"/>
            <w:left w:val="none" w:sz="0" w:space="0" w:color="auto"/>
            <w:bottom w:val="none" w:sz="0" w:space="0" w:color="auto"/>
            <w:right w:val="none" w:sz="0" w:space="0" w:color="auto"/>
          </w:divBdr>
        </w:div>
        <w:div w:id="1017195498">
          <w:marLeft w:val="640"/>
          <w:marRight w:val="0"/>
          <w:marTop w:val="0"/>
          <w:marBottom w:val="0"/>
          <w:divBdr>
            <w:top w:val="none" w:sz="0" w:space="0" w:color="auto"/>
            <w:left w:val="none" w:sz="0" w:space="0" w:color="auto"/>
            <w:bottom w:val="none" w:sz="0" w:space="0" w:color="auto"/>
            <w:right w:val="none" w:sz="0" w:space="0" w:color="auto"/>
          </w:divBdr>
        </w:div>
        <w:div w:id="1314065475">
          <w:marLeft w:val="640"/>
          <w:marRight w:val="0"/>
          <w:marTop w:val="0"/>
          <w:marBottom w:val="0"/>
          <w:divBdr>
            <w:top w:val="none" w:sz="0" w:space="0" w:color="auto"/>
            <w:left w:val="none" w:sz="0" w:space="0" w:color="auto"/>
            <w:bottom w:val="none" w:sz="0" w:space="0" w:color="auto"/>
            <w:right w:val="none" w:sz="0" w:space="0" w:color="auto"/>
          </w:divBdr>
        </w:div>
        <w:div w:id="19168726">
          <w:marLeft w:val="640"/>
          <w:marRight w:val="0"/>
          <w:marTop w:val="0"/>
          <w:marBottom w:val="0"/>
          <w:divBdr>
            <w:top w:val="none" w:sz="0" w:space="0" w:color="auto"/>
            <w:left w:val="none" w:sz="0" w:space="0" w:color="auto"/>
            <w:bottom w:val="none" w:sz="0" w:space="0" w:color="auto"/>
            <w:right w:val="none" w:sz="0" w:space="0" w:color="auto"/>
          </w:divBdr>
        </w:div>
        <w:div w:id="754975933">
          <w:marLeft w:val="640"/>
          <w:marRight w:val="0"/>
          <w:marTop w:val="0"/>
          <w:marBottom w:val="0"/>
          <w:divBdr>
            <w:top w:val="none" w:sz="0" w:space="0" w:color="auto"/>
            <w:left w:val="none" w:sz="0" w:space="0" w:color="auto"/>
            <w:bottom w:val="none" w:sz="0" w:space="0" w:color="auto"/>
            <w:right w:val="none" w:sz="0" w:space="0" w:color="auto"/>
          </w:divBdr>
        </w:div>
        <w:div w:id="1329941277">
          <w:marLeft w:val="640"/>
          <w:marRight w:val="0"/>
          <w:marTop w:val="0"/>
          <w:marBottom w:val="0"/>
          <w:divBdr>
            <w:top w:val="none" w:sz="0" w:space="0" w:color="auto"/>
            <w:left w:val="none" w:sz="0" w:space="0" w:color="auto"/>
            <w:bottom w:val="none" w:sz="0" w:space="0" w:color="auto"/>
            <w:right w:val="none" w:sz="0" w:space="0" w:color="auto"/>
          </w:divBdr>
        </w:div>
        <w:div w:id="817959319">
          <w:marLeft w:val="640"/>
          <w:marRight w:val="0"/>
          <w:marTop w:val="0"/>
          <w:marBottom w:val="0"/>
          <w:divBdr>
            <w:top w:val="none" w:sz="0" w:space="0" w:color="auto"/>
            <w:left w:val="none" w:sz="0" w:space="0" w:color="auto"/>
            <w:bottom w:val="none" w:sz="0" w:space="0" w:color="auto"/>
            <w:right w:val="none" w:sz="0" w:space="0" w:color="auto"/>
          </w:divBdr>
        </w:div>
        <w:div w:id="1303579806">
          <w:marLeft w:val="640"/>
          <w:marRight w:val="0"/>
          <w:marTop w:val="0"/>
          <w:marBottom w:val="0"/>
          <w:divBdr>
            <w:top w:val="none" w:sz="0" w:space="0" w:color="auto"/>
            <w:left w:val="none" w:sz="0" w:space="0" w:color="auto"/>
            <w:bottom w:val="none" w:sz="0" w:space="0" w:color="auto"/>
            <w:right w:val="none" w:sz="0" w:space="0" w:color="auto"/>
          </w:divBdr>
        </w:div>
        <w:div w:id="358166088">
          <w:marLeft w:val="640"/>
          <w:marRight w:val="0"/>
          <w:marTop w:val="0"/>
          <w:marBottom w:val="0"/>
          <w:divBdr>
            <w:top w:val="none" w:sz="0" w:space="0" w:color="auto"/>
            <w:left w:val="none" w:sz="0" w:space="0" w:color="auto"/>
            <w:bottom w:val="none" w:sz="0" w:space="0" w:color="auto"/>
            <w:right w:val="none" w:sz="0" w:space="0" w:color="auto"/>
          </w:divBdr>
        </w:div>
        <w:div w:id="411779432">
          <w:marLeft w:val="640"/>
          <w:marRight w:val="0"/>
          <w:marTop w:val="0"/>
          <w:marBottom w:val="0"/>
          <w:divBdr>
            <w:top w:val="none" w:sz="0" w:space="0" w:color="auto"/>
            <w:left w:val="none" w:sz="0" w:space="0" w:color="auto"/>
            <w:bottom w:val="none" w:sz="0" w:space="0" w:color="auto"/>
            <w:right w:val="none" w:sz="0" w:space="0" w:color="auto"/>
          </w:divBdr>
        </w:div>
        <w:div w:id="1436555671">
          <w:marLeft w:val="640"/>
          <w:marRight w:val="0"/>
          <w:marTop w:val="0"/>
          <w:marBottom w:val="0"/>
          <w:divBdr>
            <w:top w:val="none" w:sz="0" w:space="0" w:color="auto"/>
            <w:left w:val="none" w:sz="0" w:space="0" w:color="auto"/>
            <w:bottom w:val="none" w:sz="0" w:space="0" w:color="auto"/>
            <w:right w:val="none" w:sz="0" w:space="0" w:color="auto"/>
          </w:divBdr>
        </w:div>
        <w:div w:id="1379163453">
          <w:marLeft w:val="640"/>
          <w:marRight w:val="0"/>
          <w:marTop w:val="0"/>
          <w:marBottom w:val="0"/>
          <w:divBdr>
            <w:top w:val="none" w:sz="0" w:space="0" w:color="auto"/>
            <w:left w:val="none" w:sz="0" w:space="0" w:color="auto"/>
            <w:bottom w:val="none" w:sz="0" w:space="0" w:color="auto"/>
            <w:right w:val="none" w:sz="0" w:space="0" w:color="auto"/>
          </w:divBdr>
        </w:div>
        <w:div w:id="568542568">
          <w:marLeft w:val="640"/>
          <w:marRight w:val="0"/>
          <w:marTop w:val="0"/>
          <w:marBottom w:val="0"/>
          <w:divBdr>
            <w:top w:val="none" w:sz="0" w:space="0" w:color="auto"/>
            <w:left w:val="none" w:sz="0" w:space="0" w:color="auto"/>
            <w:bottom w:val="none" w:sz="0" w:space="0" w:color="auto"/>
            <w:right w:val="none" w:sz="0" w:space="0" w:color="auto"/>
          </w:divBdr>
        </w:div>
        <w:div w:id="899167314">
          <w:marLeft w:val="640"/>
          <w:marRight w:val="0"/>
          <w:marTop w:val="0"/>
          <w:marBottom w:val="0"/>
          <w:divBdr>
            <w:top w:val="none" w:sz="0" w:space="0" w:color="auto"/>
            <w:left w:val="none" w:sz="0" w:space="0" w:color="auto"/>
            <w:bottom w:val="none" w:sz="0" w:space="0" w:color="auto"/>
            <w:right w:val="none" w:sz="0" w:space="0" w:color="auto"/>
          </w:divBdr>
        </w:div>
        <w:div w:id="1231042418">
          <w:marLeft w:val="640"/>
          <w:marRight w:val="0"/>
          <w:marTop w:val="0"/>
          <w:marBottom w:val="0"/>
          <w:divBdr>
            <w:top w:val="none" w:sz="0" w:space="0" w:color="auto"/>
            <w:left w:val="none" w:sz="0" w:space="0" w:color="auto"/>
            <w:bottom w:val="none" w:sz="0" w:space="0" w:color="auto"/>
            <w:right w:val="none" w:sz="0" w:space="0" w:color="auto"/>
          </w:divBdr>
        </w:div>
        <w:div w:id="834493005">
          <w:marLeft w:val="640"/>
          <w:marRight w:val="0"/>
          <w:marTop w:val="0"/>
          <w:marBottom w:val="0"/>
          <w:divBdr>
            <w:top w:val="none" w:sz="0" w:space="0" w:color="auto"/>
            <w:left w:val="none" w:sz="0" w:space="0" w:color="auto"/>
            <w:bottom w:val="none" w:sz="0" w:space="0" w:color="auto"/>
            <w:right w:val="none" w:sz="0" w:space="0" w:color="auto"/>
          </w:divBdr>
        </w:div>
        <w:div w:id="1696881526">
          <w:marLeft w:val="640"/>
          <w:marRight w:val="0"/>
          <w:marTop w:val="0"/>
          <w:marBottom w:val="0"/>
          <w:divBdr>
            <w:top w:val="none" w:sz="0" w:space="0" w:color="auto"/>
            <w:left w:val="none" w:sz="0" w:space="0" w:color="auto"/>
            <w:bottom w:val="none" w:sz="0" w:space="0" w:color="auto"/>
            <w:right w:val="none" w:sz="0" w:space="0" w:color="auto"/>
          </w:divBdr>
        </w:div>
        <w:div w:id="1386372395">
          <w:marLeft w:val="640"/>
          <w:marRight w:val="0"/>
          <w:marTop w:val="0"/>
          <w:marBottom w:val="0"/>
          <w:divBdr>
            <w:top w:val="none" w:sz="0" w:space="0" w:color="auto"/>
            <w:left w:val="none" w:sz="0" w:space="0" w:color="auto"/>
            <w:bottom w:val="none" w:sz="0" w:space="0" w:color="auto"/>
            <w:right w:val="none" w:sz="0" w:space="0" w:color="auto"/>
          </w:divBdr>
        </w:div>
        <w:div w:id="1532449907">
          <w:marLeft w:val="640"/>
          <w:marRight w:val="0"/>
          <w:marTop w:val="0"/>
          <w:marBottom w:val="0"/>
          <w:divBdr>
            <w:top w:val="none" w:sz="0" w:space="0" w:color="auto"/>
            <w:left w:val="none" w:sz="0" w:space="0" w:color="auto"/>
            <w:bottom w:val="none" w:sz="0" w:space="0" w:color="auto"/>
            <w:right w:val="none" w:sz="0" w:space="0" w:color="auto"/>
          </w:divBdr>
        </w:div>
        <w:div w:id="1583832913">
          <w:marLeft w:val="640"/>
          <w:marRight w:val="0"/>
          <w:marTop w:val="0"/>
          <w:marBottom w:val="0"/>
          <w:divBdr>
            <w:top w:val="none" w:sz="0" w:space="0" w:color="auto"/>
            <w:left w:val="none" w:sz="0" w:space="0" w:color="auto"/>
            <w:bottom w:val="none" w:sz="0" w:space="0" w:color="auto"/>
            <w:right w:val="none" w:sz="0" w:space="0" w:color="auto"/>
          </w:divBdr>
        </w:div>
        <w:div w:id="1320116374">
          <w:marLeft w:val="640"/>
          <w:marRight w:val="0"/>
          <w:marTop w:val="0"/>
          <w:marBottom w:val="0"/>
          <w:divBdr>
            <w:top w:val="none" w:sz="0" w:space="0" w:color="auto"/>
            <w:left w:val="none" w:sz="0" w:space="0" w:color="auto"/>
            <w:bottom w:val="none" w:sz="0" w:space="0" w:color="auto"/>
            <w:right w:val="none" w:sz="0" w:space="0" w:color="auto"/>
          </w:divBdr>
        </w:div>
        <w:div w:id="126944090">
          <w:marLeft w:val="640"/>
          <w:marRight w:val="0"/>
          <w:marTop w:val="0"/>
          <w:marBottom w:val="0"/>
          <w:divBdr>
            <w:top w:val="none" w:sz="0" w:space="0" w:color="auto"/>
            <w:left w:val="none" w:sz="0" w:space="0" w:color="auto"/>
            <w:bottom w:val="none" w:sz="0" w:space="0" w:color="auto"/>
            <w:right w:val="none" w:sz="0" w:space="0" w:color="auto"/>
          </w:divBdr>
        </w:div>
        <w:div w:id="744113055">
          <w:marLeft w:val="640"/>
          <w:marRight w:val="0"/>
          <w:marTop w:val="0"/>
          <w:marBottom w:val="0"/>
          <w:divBdr>
            <w:top w:val="none" w:sz="0" w:space="0" w:color="auto"/>
            <w:left w:val="none" w:sz="0" w:space="0" w:color="auto"/>
            <w:bottom w:val="none" w:sz="0" w:space="0" w:color="auto"/>
            <w:right w:val="none" w:sz="0" w:space="0" w:color="auto"/>
          </w:divBdr>
        </w:div>
        <w:div w:id="1086993705">
          <w:marLeft w:val="640"/>
          <w:marRight w:val="0"/>
          <w:marTop w:val="0"/>
          <w:marBottom w:val="0"/>
          <w:divBdr>
            <w:top w:val="none" w:sz="0" w:space="0" w:color="auto"/>
            <w:left w:val="none" w:sz="0" w:space="0" w:color="auto"/>
            <w:bottom w:val="none" w:sz="0" w:space="0" w:color="auto"/>
            <w:right w:val="none" w:sz="0" w:space="0" w:color="auto"/>
          </w:divBdr>
        </w:div>
        <w:div w:id="1799882153">
          <w:marLeft w:val="640"/>
          <w:marRight w:val="0"/>
          <w:marTop w:val="0"/>
          <w:marBottom w:val="0"/>
          <w:divBdr>
            <w:top w:val="none" w:sz="0" w:space="0" w:color="auto"/>
            <w:left w:val="none" w:sz="0" w:space="0" w:color="auto"/>
            <w:bottom w:val="none" w:sz="0" w:space="0" w:color="auto"/>
            <w:right w:val="none" w:sz="0" w:space="0" w:color="auto"/>
          </w:divBdr>
        </w:div>
        <w:div w:id="1008484104">
          <w:marLeft w:val="640"/>
          <w:marRight w:val="0"/>
          <w:marTop w:val="0"/>
          <w:marBottom w:val="0"/>
          <w:divBdr>
            <w:top w:val="none" w:sz="0" w:space="0" w:color="auto"/>
            <w:left w:val="none" w:sz="0" w:space="0" w:color="auto"/>
            <w:bottom w:val="none" w:sz="0" w:space="0" w:color="auto"/>
            <w:right w:val="none" w:sz="0" w:space="0" w:color="auto"/>
          </w:divBdr>
        </w:div>
        <w:div w:id="1086344118">
          <w:marLeft w:val="640"/>
          <w:marRight w:val="0"/>
          <w:marTop w:val="0"/>
          <w:marBottom w:val="0"/>
          <w:divBdr>
            <w:top w:val="none" w:sz="0" w:space="0" w:color="auto"/>
            <w:left w:val="none" w:sz="0" w:space="0" w:color="auto"/>
            <w:bottom w:val="none" w:sz="0" w:space="0" w:color="auto"/>
            <w:right w:val="none" w:sz="0" w:space="0" w:color="auto"/>
          </w:divBdr>
        </w:div>
        <w:div w:id="367996673">
          <w:marLeft w:val="640"/>
          <w:marRight w:val="0"/>
          <w:marTop w:val="0"/>
          <w:marBottom w:val="0"/>
          <w:divBdr>
            <w:top w:val="none" w:sz="0" w:space="0" w:color="auto"/>
            <w:left w:val="none" w:sz="0" w:space="0" w:color="auto"/>
            <w:bottom w:val="none" w:sz="0" w:space="0" w:color="auto"/>
            <w:right w:val="none" w:sz="0" w:space="0" w:color="auto"/>
          </w:divBdr>
        </w:div>
        <w:div w:id="1535340048">
          <w:marLeft w:val="640"/>
          <w:marRight w:val="0"/>
          <w:marTop w:val="0"/>
          <w:marBottom w:val="0"/>
          <w:divBdr>
            <w:top w:val="none" w:sz="0" w:space="0" w:color="auto"/>
            <w:left w:val="none" w:sz="0" w:space="0" w:color="auto"/>
            <w:bottom w:val="none" w:sz="0" w:space="0" w:color="auto"/>
            <w:right w:val="none" w:sz="0" w:space="0" w:color="auto"/>
          </w:divBdr>
        </w:div>
        <w:div w:id="284772517">
          <w:marLeft w:val="640"/>
          <w:marRight w:val="0"/>
          <w:marTop w:val="0"/>
          <w:marBottom w:val="0"/>
          <w:divBdr>
            <w:top w:val="none" w:sz="0" w:space="0" w:color="auto"/>
            <w:left w:val="none" w:sz="0" w:space="0" w:color="auto"/>
            <w:bottom w:val="none" w:sz="0" w:space="0" w:color="auto"/>
            <w:right w:val="none" w:sz="0" w:space="0" w:color="auto"/>
          </w:divBdr>
        </w:div>
        <w:div w:id="2077312983">
          <w:marLeft w:val="640"/>
          <w:marRight w:val="0"/>
          <w:marTop w:val="0"/>
          <w:marBottom w:val="0"/>
          <w:divBdr>
            <w:top w:val="none" w:sz="0" w:space="0" w:color="auto"/>
            <w:left w:val="none" w:sz="0" w:space="0" w:color="auto"/>
            <w:bottom w:val="none" w:sz="0" w:space="0" w:color="auto"/>
            <w:right w:val="none" w:sz="0" w:space="0" w:color="auto"/>
          </w:divBdr>
        </w:div>
        <w:div w:id="370152202">
          <w:marLeft w:val="640"/>
          <w:marRight w:val="0"/>
          <w:marTop w:val="0"/>
          <w:marBottom w:val="0"/>
          <w:divBdr>
            <w:top w:val="none" w:sz="0" w:space="0" w:color="auto"/>
            <w:left w:val="none" w:sz="0" w:space="0" w:color="auto"/>
            <w:bottom w:val="none" w:sz="0" w:space="0" w:color="auto"/>
            <w:right w:val="none" w:sz="0" w:space="0" w:color="auto"/>
          </w:divBdr>
        </w:div>
        <w:div w:id="1672099060">
          <w:marLeft w:val="640"/>
          <w:marRight w:val="0"/>
          <w:marTop w:val="0"/>
          <w:marBottom w:val="0"/>
          <w:divBdr>
            <w:top w:val="none" w:sz="0" w:space="0" w:color="auto"/>
            <w:left w:val="none" w:sz="0" w:space="0" w:color="auto"/>
            <w:bottom w:val="none" w:sz="0" w:space="0" w:color="auto"/>
            <w:right w:val="none" w:sz="0" w:space="0" w:color="auto"/>
          </w:divBdr>
        </w:div>
        <w:div w:id="286275616">
          <w:marLeft w:val="640"/>
          <w:marRight w:val="0"/>
          <w:marTop w:val="0"/>
          <w:marBottom w:val="0"/>
          <w:divBdr>
            <w:top w:val="none" w:sz="0" w:space="0" w:color="auto"/>
            <w:left w:val="none" w:sz="0" w:space="0" w:color="auto"/>
            <w:bottom w:val="none" w:sz="0" w:space="0" w:color="auto"/>
            <w:right w:val="none" w:sz="0" w:space="0" w:color="auto"/>
          </w:divBdr>
        </w:div>
        <w:div w:id="1100948825">
          <w:marLeft w:val="640"/>
          <w:marRight w:val="0"/>
          <w:marTop w:val="0"/>
          <w:marBottom w:val="0"/>
          <w:divBdr>
            <w:top w:val="none" w:sz="0" w:space="0" w:color="auto"/>
            <w:left w:val="none" w:sz="0" w:space="0" w:color="auto"/>
            <w:bottom w:val="none" w:sz="0" w:space="0" w:color="auto"/>
            <w:right w:val="none" w:sz="0" w:space="0" w:color="auto"/>
          </w:divBdr>
        </w:div>
        <w:div w:id="1369715951">
          <w:marLeft w:val="640"/>
          <w:marRight w:val="0"/>
          <w:marTop w:val="0"/>
          <w:marBottom w:val="0"/>
          <w:divBdr>
            <w:top w:val="none" w:sz="0" w:space="0" w:color="auto"/>
            <w:left w:val="none" w:sz="0" w:space="0" w:color="auto"/>
            <w:bottom w:val="none" w:sz="0" w:space="0" w:color="auto"/>
            <w:right w:val="none" w:sz="0" w:space="0" w:color="auto"/>
          </w:divBdr>
        </w:div>
        <w:div w:id="1559047626">
          <w:marLeft w:val="640"/>
          <w:marRight w:val="0"/>
          <w:marTop w:val="0"/>
          <w:marBottom w:val="0"/>
          <w:divBdr>
            <w:top w:val="none" w:sz="0" w:space="0" w:color="auto"/>
            <w:left w:val="none" w:sz="0" w:space="0" w:color="auto"/>
            <w:bottom w:val="none" w:sz="0" w:space="0" w:color="auto"/>
            <w:right w:val="none" w:sz="0" w:space="0" w:color="auto"/>
          </w:divBdr>
        </w:div>
        <w:div w:id="644359153">
          <w:marLeft w:val="640"/>
          <w:marRight w:val="0"/>
          <w:marTop w:val="0"/>
          <w:marBottom w:val="0"/>
          <w:divBdr>
            <w:top w:val="none" w:sz="0" w:space="0" w:color="auto"/>
            <w:left w:val="none" w:sz="0" w:space="0" w:color="auto"/>
            <w:bottom w:val="none" w:sz="0" w:space="0" w:color="auto"/>
            <w:right w:val="none" w:sz="0" w:space="0" w:color="auto"/>
          </w:divBdr>
        </w:div>
        <w:div w:id="1882933503">
          <w:marLeft w:val="640"/>
          <w:marRight w:val="0"/>
          <w:marTop w:val="0"/>
          <w:marBottom w:val="0"/>
          <w:divBdr>
            <w:top w:val="none" w:sz="0" w:space="0" w:color="auto"/>
            <w:left w:val="none" w:sz="0" w:space="0" w:color="auto"/>
            <w:bottom w:val="none" w:sz="0" w:space="0" w:color="auto"/>
            <w:right w:val="none" w:sz="0" w:space="0" w:color="auto"/>
          </w:divBdr>
        </w:div>
        <w:div w:id="212617449">
          <w:marLeft w:val="640"/>
          <w:marRight w:val="0"/>
          <w:marTop w:val="0"/>
          <w:marBottom w:val="0"/>
          <w:divBdr>
            <w:top w:val="none" w:sz="0" w:space="0" w:color="auto"/>
            <w:left w:val="none" w:sz="0" w:space="0" w:color="auto"/>
            <w:bottom w:val="none" w:sz="0" w:space="0" w:color="auto"/>
            <w:right w:val="none" w:sz="0" w:space="0" w:color="auto"/>
          </w:divBdr>
        </w:div>
        <w:div w:id="614674752">
          <w:marLeft w:val="640"/>
          <w:marRight w:val="0"/>
          <w:marTop w:val="0"/>
          <w:marBottom w:val="0"/>
          <w:divBdr>
            <w:top w:val="none" w:sz="0" w:space="0" w:color="auto"/>
            <w:left w:val="none" w:sz="0" w:space="0" w:color="auto"/>
            <w:bottom w:val="none" w:sz="0" w:space="0" w:color="auto"/>
            <w:right w:val="none" w:sz="0" w:space="0" w:color="auto"/>
          </w:divBdr>
        </w:div>
        <w:div w:id="2136874634">
          <w:marLeft w:val="640"/>
          <w:marRight w:val="0"/>
          <w:marTop w:val="0"/>
          <w:marBottom w:val="0"/>
          <w:divBdr>
            <w:top w:val="none" w:sz="0" w:space="0" w:color="auto"/>
            <w:left w:val="none" w:sz="0" w:space="0" w:color="auto"/>
            <w:bottom w:val="none" w:sz="0" w:space="0" w:color="auto"/>
            <w:right w:val="none" w:sz="0" w:space="0" w:color="auto"/>
          </w:divBdr>
        </w:div>
        <w:div w:id="422453431">
          <w:marLeft w:val="640"/>
          <w:marRight w:val="0"/>
          <w:marTop w:val="0"/>
          <w:marBottom w:val="0"/>
          <w:divBdr>
            <w:top w:val="none" w:sz="0" w:space="0" w:color="auto"/>
            <w:left w:val="none" w:sz="0" w:space="0" w:color="auto"/>
            <w:bottom w:val="none" w:sz="0" w:space="0" w:color="auto"/>
            <w:right w:val="none" w:sz="0" w:space="0" w:color="auto"/>
          </w:divBdr>
        </w:div>
        <w:div w:id="410154673">
          <w:marLeft w:val="640"/>
          <w:marRight w:val="0"/>
          <w:marTop w:val="0"/>
          <w:marBottom w:val="0"/>
          <w:divBdr>
            <w:top w:val="none" w:sz="0" w:space="0" w:color="auto"/>
            <w:left w:val="none" w:sz="0" w:space="0" w:color="auto"/>
            <w:bottom w:val="none" w:sz="0" w:space="0" w:color="auto"/>
            <w:right w:val="none" w:sz="0" w:space="0" w:color="auto"/>
          </w:divBdr>
        </w:div>
        <w:div w:id="321592026">
          <w:marLeft w:val="640"/>
          <w:marRight w:val="0"/>
          <w:marTop w:val="0"/>
          <w:marBottom w:val="0"/>
          <w:divBdr>
            <w:top w:val="none" w:sz="0" w:space="0" w:color="auto"/>
            <w:left w:val="none" w:sz="0" w:space="0" w:color="auto"/>
            <w:bottom w:val="none" w:sz="0" w:space="0" w:color="auto"/>
            <w:right w:val="none" w:sz="0" w:space="0" w:color="auto"/>
          </w:divBdr>
        </w:div>
        <w:div w:id="542180139">
          <w:marLeft w:val="640"/>
          <w:marRight w:val="0"/>
          <w:marTop w:val="0"/>
          <w:marBottom w:val="0"/>
          <w:divBdr>
            <w:top w:val="none" w:sz="0" w:space="0" w:color="auto"/>
            <w:left w:val="none" w:sz="0" w:space="0" w:color="auto"/>
            <w:bottom w:val="none" w:sz="0" w:space="0" w:color="auto"/>
            <w:right w:val="none" w:sz="0" w:space="0" w:color="auto"/>
          </w:divBdr>
        </w:div>
        <w:div w:id="2124498144">
          <w:marLeft w:val="640"/>
          <w:marRight w:val="0"/>
          <w:marTop w:val="0"/>
          <w:marBottom w:val="0"/>
          <w:divBdr>
            <w:top w:val="none" w:sz="0" w:space="0" w:color="auto"/>
            <w:left w:val="none" w:sz="0" w:space="0" w:color="auto"/>
            <w:bottom w:val="none" w:sz="0" w:space="0" w:color="auto"/>
            <w:right w:val="none" w:sz="0" w:space="0" w:color="auto"/>
          </w:divBdr>
        </w:div>
        <w:div w:id="1342243011">
          <w:marLeft w:val="640"/>
          <w:marRight w:val="0"/>
          <w:marTop w:val="0"/>
          <w:marBottom w:val="0"/>
          <w:divBdr>
            <w:top w:val="none" w:sz="0" w:space="0" w:color="auto"/>
            <w:left w:val="none" w:sz="0" w:space="0" w:color="auto"/>
            <w:bottom w:val="none" w:sz="0" w:space="0" w:color="auto"/>
            <w:right w:val="none" w:sz="0" w:space="0" w:color="auto"/>
          </w:divBdr>
        </w:div>
        <w:div w:id="967861459">
          <w:marLeft w:val="640"/>
          <w:marRight w:val="0"/>
          <w:marTop w:val="0"/>
          <w:marBottom w:val="0"/>
          <w:divBdr>
            <w:top w:val="none" w:sz="0" w:space="0" w:color="auto"/>
            <w:left w:val="none" w:sz="0" w:space="0" w:color="auto"/>
            <w:bottom w:val="none" w:sz="0" w:space="0" w:color="auto"/>
            <w:right w:val="none" w:sz="0" w:space="0" w:color="auto"/>
          </w:divBdr>
        </w:div>
        <w:div w:id="688259750">
          <w:marLeft w:val="640"/>
          <w:marRight w:val="0"/>
          <w:marTop w:val="0"/>
          <w:marBottom w:val="0"/>
          <w:divBdr>
            <w:top w:val="none" w:sz="0" w:space="0" w:color="auto"/>
            <w:left w:val="none" w:sz="0" w:space="0" w:color="auto"/>
            <w:bottom w:val="none" w:sz="0" w:space="0" w:color="auto"/>
            <w:right w:val="none" w:sz="0" w:space="0" w:color="auto"/>
          </w:divBdr>
        </w:div>
        <w:div w:id="797408415">
          <w:marLeft w:val="640"/>
          <w:marRight w:val="0"/>
          <w:marTop w:val="0"/>
          <w:marBottom w:val="0"/>
          <w:divBdr>
            <w:top w:val="none" w:sz="0" w:space="0" w:color="auto"/>
            <w:left w:val="none" w:sz="0" w:space="0" w:color="auto"/>
            <w:bottom w:val="none" w:sz="0" w:space="0" w:color="auto"/>
            <w:right w:val="none" w:sz="0" w:space="0" w:color="auto"/>
          </w:divBdr>
        </w:div>
        <w:div w:id="424115539">
          <w:marLeft w:val="640"/>
          <w:marRight w:val="0"/>
          <w:marTop w:val="0"/>
          <w:marBottom w:val="0"/>
          <w:divBdr>
            <w:top w:val="none" w:sz="0" w:space="0" w:color="auto"/>
            <w:left w:val="none" w:sz="0" w:space="0" w:color="auto"/>
            <w:bottom w:val="none" w:sz="0" w:space="0" w:color="auto"/>
            <w:right w:val="none" w:sz="0" w:space="0" w:color="auto"/>
          </w:divBdr>
        </w:div>
        <w:div w:id="419521621">
          <w:marLeft w:val="640"/>
          <w:marRight w:val="0"/>
          <w:marTop w:val="0"/>
          <w:marBottom w:val="0"/>
          <w:divBdr>
            <w:top w:val="none" w:sz="0" w:space="0" w:color="auto"/>
            <w:left w:val="none" w:sz="0" w:space="0" w:color="auto"/>
            <w:bottom w:val="none" w:sz="0" w:space="0" w:color="auto"/>
            <w:right w:val="none" w:sz="0" w:space="0" w:color="auto"/>
          </w:divBdr>
        </w:div>
        <w:div w:id="1225948168">
          <w:marLeft w:val="640"/>
          <w:marRight w:val="0"/>
          <w:marTop w:val="0"/>
          <w:marBottom w:val="0"/>
          <w:divBdr>
            <w:top w:val="none" w:sz="0" w:space="0" w:color="auto"/>
            <w:left w:val="none" w:sz="0" w:space="0" w:color="auto"/>
            <w:bottom w:val="none" w:sz="0" w:space="0" w:color="auto"/>
            <w:right w:val="none" w:sz="0" w:space="0" w:color="auto"/>
          </w:divBdr>
        </w:div>
        <w:div w:id="2119443297">
          <w:marLeft w:val="640"/>
          <w:marRight w:val="0"/>
          <w:marTop w:val="0"/>
          <w:marBottom w:val="0"/>
          <w:divBdr>
            <w:top w:val="none" w:sz="0" w:space="0" w:color="auto"/>
            <w:left w:val="none" w:sz="0" w:space="0" w:color="auto"/>
            <w:bottom w:val="none" w:sz="0" w:space="0" w:color="auto"/>
            <w:right w:val="none" w:sz="0" w:space="0" w:color="auto"/>
          </w:divBdr>
        </w:div>
        <w:div w:id="1386296596">
          <w:marLeft w:val="640"/>
          <w:marRight w:val="0"/>
          <w:marTop w:val="0"/>
          <w:marBottom w:val="0"/>
          <w:divBdr>
            <w:top w:val="none" w:sz="0" w:space="0" w:color="auto"/>
            <w:left w:val="none" w:sz="0" w:space="0" w:color="auto"/>
            <w:bottom w:val="none" w:sz="0" w:space="0" w:color="auto"/>
            <w:right w:val="none" w:sz="0" w:space="0" w:color="auto"/>
          </w:divBdr>
        </w:div>
        <w:div w:id="1213886170">
          <w:marLeft w:val="640"/>
          <w:marRight w:val="0"/>
          <w:marTop w:val="0"/>
          <w:marBottom w:val="0"/>
          <w:divBdr>
            <w:top w:val="none" w:sz="0" w:space="0" w:color="auto"/>
            <w:left w:val="none" w:sz="0" w:space="0" w:color="auto"/>
            <w:bottom w:val="none" w:sz="0" w:space="0" w:color="auto"/>
            <w:right w:val="none" w:sz="0" w:space="0" w:color="auto"/>
          </w:divBdr>
        </w:div>
        <w:div w:id="1300840343">
          <w:marLeft w:val="640"/>
          <w:marRight w:val="0"/>
          <w:marTop w:val="0"/>
          <w:marBottom w:val="0"/>
          <w:divBdr>
            <w:top w:val="none" w:sz="0" w:space="0" w:color="auto"/>
            <w:left w:val="none" w:sz="0" w:space="0" w:color="auto"/>
            <w:bottom w:val="none" w:sz="0" w:space="0" w:color="auto"/>
            <w:right w:val="none" w:sz="0" w:space="0" w:color="auto"/>
          </w:divBdr>
        </w:div>
        <w:div w:id="356736435">
          <w:marLeft w:val="640"/>
          <w:marRight w:val="0"/>
          <w:marTop w:val="0"/>
          <w:marBottom w:val="0"/>
          <w:divBdr>
            <w:top w:val="none" w:sz="0" w:space="0" w:color="auto"/>
            <w:left w:val="none" w:sz="0" w:space="0" w:color="auto"/>
            <w:bottom w:val="none" w:sz="0" w:space="0" w:color="auto"/>
            <w:right w:val="none" w:sz="0" w:space="0" w:color="auto"/>
          </w:divBdr>
        </w:div>
        <w:div w:id="1034497189">
          <w:marLeft w:val="640"/>
          <w:marRight w:val="0"/>
          <w:marTop w:val="0"/>
          <w:marBottom w:val="0"/>
          <w:divBdr>
            <w:top w:val="none" w:sz="0" w:space="0" w:color="auto"/>
            <w:left w:val="none" w:sz="0" w:space="0" w:color="auto"/>
            <w:bottom w:val="none" w:sz="0" w:space="0" w:color="auto"/>
            <w:right w:val="none" w:sz="0" w:space="0" w:color="auto"/>
          </w:divBdr>
        </w:div>
        <w:div w:id="1508058094">
          <w:marLeft w:val="640"/>
          <w:marRight w:val="0"/>
          <w:marTop w:val="0"/>
          <w:marBottom w:val="0"/>
          <w:divBdr>
            <w:top w:val="none" w:sz="0" w:space="0" w:color="auto"/>
            <w:left w:val="none" w:sz="0" w:space="0" w:color="auto"/>
            <w:bottom w:val="none" w:sz="0" w:space="0" w:color="auto"/>
            <w:right w:val="none" w:sz="0" w:space="0" w:color="auto"/>
          </w:divBdr>
        </w:div>
        <w:div w:id="2097508924">
          <w:marLeft w:val="640"/>
          <w:marRight w:val="0"/>
          <w:marTop w:val="0"/>
          <w:marBottom w:val="0"/>
          <w:divBdr>
            <w:top w:val="none" w:sz="0" w:space="0" w:color="auto"/>
            <w:left w:val="none" w:sz="0" w:space="0" w:color="auto"/>
            <w:bottom w:val="none" w:sz="0" w:space="0" w:color="auto"/>
            <w:right w:val="none" w:sz="0" w:space="0" w:color="auto"/>
          </w:divBdr>
        </w:div>
        <w:div w:id="383913980">
          <w:marLeft w:val="640"/>
          <w:marRight w:val="0"/>
          <w:marTop w:val="0"/>
          <w:marBottom w:val="0"/>
          <w:divBdr>
            <w:top w:val="none" w:sz="0" w:space="0" w:color="auto"/>
            <w:left w:val="none" w:sz="0" w:space="0" w:color="auto"/>
            <w:bottom w:val="none" w:sz="0" w:space="0" w:color="auto"/>
            <w:right w:val="none" w:sz="0" w:space="0" w:color="auto"/>
          </w:divBdr>
        </w:div>
        <w:div w:id="1282688747">
          <w:marLeft w:val="640"/>
          <w:marRight w:val="0"/>
          <w:marTop w:val="0"/>
          <w:marBottom w:val="0"/>
          <w:divBdr>
            <w:top w:val="none" w:sz="0" w:space="0" w:color="auto"/>
            <w:left w:val="none" w:sz="0" w:space="0" w:color="auto"/>
            <w:bottom w:val="none" w:sz="0" w:space="0" w:color="auto"/>
            <w:right w:val="none" w:sz="0" w:space="0" w:color="auto"/>
          </w:divBdr>
        </w:div>
        <w:div w:id="962687825">
          <w:marLeft w:val="640"/>
          <w:marRight w:val="0"/>
          <w:marTop w:val="0"/>
          <w:marBottom w:val="0"/>
          <w:divBdr>
            <w:top w:val="none" w:sz="0" w:space="0" w:color="auto"/>
            <w:left w:val="none" w:sz="0" w:space="0" w:color="auto"/>
            <w:bottom w:val="none" w:sz="0" w:space="0" w:color="auto"/>
            <w:right w:val="none" w:sz="0" w:space="0" w:color="auto"/>
          </w:divBdr>
        </w:div>
        <w:div w:id="276183311">
          <w:marLeft w:val="640"/>
          <w:marRight w:val="0"/>
          <w:marTop w:val="0"/>
          <w:marBottom w:val="0"/>
          <w:divBdr>
            <w:top w:val="none" w:sz="0" w:space="0" w:color="auto"/>
            <w:left w:val="none" w:sz="0" w:space="0" w:color="auto"/>
            <w:bottom w:val="none" w:sz="0" w:space="0" w:color="auto"/>
            <w:right w:val="none" w:sz="0" w:space="0" w:color="auto"/>
          </w:divBdr>
        </w:div>
        <w:div w:id="477920867">
          <w:marLeft w:val="640"/>
          <w:marRight w:val="0"/>
          <w:marTop w:val="0"/>
          <w:marBottom w:val="0"/>
          <w:divBdr>
            <w:top w:val="none" w:sz="0" w:space="0" w:color="auto"/>
            <w:left w:val="none" w:sz="0" w:space="0" w:color="auto"/>
            <w:bottom w:val="none" w:sz="0" w:space="0" w:color="auto"/>
            <w:right w:val="none" w:sz="0" w:space="0" w:color="auto"/>
          </w:divBdr>
        </w:div>
        <w:div w:id="1557935015">
          <w:marLeft w:val="640"/>
          <w:marRight w:val="0"/>
          <w:marTop w:val="0"/>
          <w:marBottom w:val="0"/>
          <w:divBdr>
            <w:top w:val="none" w:sz="0" w:space="0" w:color="auto"/>
            <w:left w:val="none" w:sz="0" w:space="0" w:color="auto"/>
            <w:bottom w:val="none" w:sz="0" w:space="0" w:color="auto"/>
            <w:right w:val="none" w:sz="0" w:space="0" w:color="auto"/>
          </w:divBdr>
        </w:div>
        <w:div w:id="474102374">
          <w:marLeft w:val="640"/>
          <w:marRight w:val="0"/>
          <w:marTop w:val="0"/>
          <w:marBottom w:val="0"/>
          <w:divBdr>
            <w:top w:val="none" w:sz="0" w:space="0" w:color="auto"/>
            <w:left w:val="none" w:sz="0" w:space="0" w:color="auto"/>
            <w:bottom w:val="none" w:sz="0" w:space="0" w:color="auto"/>
            <w:right w:val="none" w:sz="0" w:space="0" w:color="auto"/>
          </w:divBdr>
        </w:div>
        <w:div w:id="1641230238">
          <w:marLeft w:val="640"/>
          <w:marRight w:val="0"/>
          <w:marTop w:val="0"/>
          <w:marBottom w:val="0"/>
          <w:divBdr>
            <w:top w:val="none" w:sz="0" w:space="0" w:color="auto"/>
            <w:left w:val="none" w:sz="0" w:space="0" w:color="auto"/>
            <w:bottom w:val="none" w:sz="0" w:space="0" w:color="auto"/>
            <w:right w:val="none" w:sz="0" w:space="0" w:color="auto"/>
          </w:divBdr>
        </w:div>
        <w:div w:id="1402286492">
          <w:marLeft w:val="640"/>
          <w:marRight w:val="0"/>
          <w:marTop w:val="0"/>
          <w:marBottom w:val="0"/>
          <w:divBdr>
            <w:top w:val="none" w:sz="0" w:space="0" w:color="auto"/>
            <w:left w:val="none" w:sz="0" w:space="0" w:color="auto"/>
            <w:bottom w:val="none" w:sz="0" w:space="0" w:color="auto"/>
            <w:right w:val="none" w:sz="0" w:space="0" w:color="auto"/>
          </w:divBdr>
        </w:div>
        <w:div w:id="1000229668">
          <w:marLeft w:val="640"/>
          <w:marRight w:val="0"/>
          <w:marTop w:val="0"/>
          <w:marBottom w:val="0"/>
          <w:divBdr>
            <w:top w:val="none" w:sz="0" w:space="0" w:color="auto"/>
            <w:left w:val="none" w:sz="0" w:space="0" w:color="auto"/>
            <w:bottom w:val="none" w:sz="0" w:space="0" w:color="auto"/>
            <w:right w:val="none" w:sz="0" w:space="0" w:color="auto"/>
          </w:divBdr>
        </w:div>
        <w:div w:id="1262570108">
          <w:marLeft w:val="640"/>
          <w:marRight w:val="0"/>
          <w:marTop w:val="0"/>
          <w:marBottom w:val="0"/>
          <w:divBdr>
            <w:top w:val="none" w:sz="0" w:space="0" w:color="auto"/>
            <w:left w:val="none" w:sz="0" w:space="0" w:color="auto"/>
            <w:bottom w:val="none" w:sz="0" w:space="0" w:color="auto"/>
            <w:right w:val="none" w:sz="0" w:space="0" w:color="auto"/>
          </w:divBdr>
        </w:div>
        <w:div w:id="600912394">
          <w:marLeft w:val="640"/>
          <w:marRight w:val="0"/>
          <w:marTop w:val="0"/>
          <w:marBottom w:val="0"/>
          <w:divBdr>
            <w:top w:val="none" w:sz="0" w:space="0" w:color="auto"/>
            <w:left w:val="none" w:sz="0" w:space="0" w:color="auto"/>
            <w:bottom w:val="none" w:sz="0" w:space="0" w:color="auto"/>
            <w:right w:val="none" w:sz="0" w:space="0" w:color="auto"/>
          </w:divBdr>
        </w:div>
        <w:div w:id="1307008188">
          <w:marLeft w:val="640"/>
          <w:marRight w:val="0"/>
          <w:marTop w:val="0"/>
          <w:marBottom w:val="0"/>
          <w:divBdr>
            <w:top w:val="none" w:sz="0" w:space="0" w:color="auto"/>
            <w:left w:val="none" w:sz="0" w:space="0" w:color="auto"/>
            <w:bottom w:val="none" w:sz="0" w:space="0" w:color="auto"/>
            <w:right w:val="none" w:sz="0" w:space="0" w:color="auto"/>
          </w:divBdr>
        </w:div>
        <w:div w:id="1160579979">
          <w:marLeft w:val="640"/>
          <w:marRight w:val="0"/>
          <w:marTop w:val="0"/>
          <w:marBottom w:val="0"/>
          <w:divBdr>
            <w:top w:val="none" w:sz="0" w:space="0" w:color="auto"/>
            <w:left w:val="none" w:sz="0" w:space="0" w:color="auto"/>
            <w:bottom w:val="none" w:sz="0" w:space="0" w:color="auto"/>
            <w:right w:val="none" w:sz="0" w:space="0" w:color="auto"/>
          </w:divBdr>
        </w:div>
      </w:divsChild>
    </w:div>
    <w:div w:id="1573737238">
      <w:bodyDiv w:val="1"/>
      <w:marLeft w:val="0"/>
      <w:marRight w:val="0"/>
      <w:marTop w:val="0"/>
      <w:marBottom w:val="0"/>
      <w:divBdr>
        <w:top w:val="none" w:sz="0" w:space="0" w:color="auto"/>
        <w:left w:val="none" w:sz="0" w:space="0" w:color="auto"/>
        <w:bottom w:val="none" w:sz="0" w:space="0" w:color="auto"/>
        <w:right w:val="none" w:sz="0" w:space="0" w:color="auto"/>
      </w:divBdr>
      <w:divsChild>
        <w:div w:id="1213613537">
          <w:marLeft w:val="640"/>
          <w:marRight w:val="0"/>
          <w:marTop w:val="0"/>
          <w:marBottom w:val="0"/>
          <w:divBdr>
            <w:top w:val="none" w:sz="0" w:space="0" w:color="auto"/>
            <w:left w:val="none" w:sz="0" w:space="0" w:color="auto"/>
            <w:bottom w:val="none" w:sz="0" w:space="0" w:color="auto"/>
            <w:right w:val="none" w:sz="0" w:space="0" w:color="auto"/>
          </w:divBdr>
        </w:div>
        <w:div w:id="1852143356">
          <w:marLeft w:val="640"/>
          <w:marRight w:val="0"/>
          <w:marTop w:val="0"/>
          <w:marBottom w:val="0"/>
          <w:divBdr>
            <w:top w:val="none" w:sz="0" w:space="0" w:color="auto"/>
            <w:left w:val="none" w:sz="0" w:space="0" w:color="auto"/>
            <w:bottom w:val="none" w:sz="0" w:space="0" w:color="auto"/>
            <w:right w:val="none" w:sz="0" w:space="0" w:color="auto"/>
          </w:divBdr>
        </w:div>
        <w:div w:id="1345013220">
          <w:marLeft w:val="640"/>
          <w:marRight w:val="0"/>
          <w:marTop w:val="0"/>
          <w:marBottom w:val="0"/>
          <w:divBdr>
            <w:top w:val="none" w:sz="0" w:space="0" w:color="auto"/>
            <w:left w:val="none" w:sz="0" w:space="0" w:color="auto"/>
            <w:bottom w:val="none" w:sz="0" w:space="0" w:color="auto"/>
            <w:right w:val="none" w:sz="0" w:space="0" w:color="auto"/>
          </w:divBdr>
        </w:div>
        <w:div w:id="1471821587">
          <w:marLeft w:val="640"/>
          <w:marRight w:val="0"/>
          <w:marTop w:val="0"/>
          <w:marBottom w:val="0"/>
          <w:divBdr>
            <w:top w:val="none" w:sz="0" w:space="0" w:color="auto"/>
            <w:left w:val="none" w:sz="0" w:space="0" w:color="auto"/>
            <w:bottom w:val="none" w:sz="0" w:space="0" w:color="auto"/>
            <w:right w:val="none" w:sz="0" w:space="0" w:color="auto"/>
          </w:divBdr>
        </w:div>
        <w:div w:id="1984849683">
          <w:marLeft w:val="640"/>
          <w:marRight w:val="0"/>
          <w:marTop w:val="0"/>
          <w:marBottom w:val="0"/>
          <w:divBdr>
            <w:top w:val="none" w:sz="0" w:space="0" w:color="auto"/>
            <w:left w:val="none" w:sz="0" w:space="0" w:color="auto"/>
            <w:bottom w:val="none" w:sz="0" w:space="0" w:color="auto"/>
            <w:right w:val="none" w:sz="0" w:space="0" w:color="auto"/>
          </w:divBdr>
        </w:div>
        <w:div w:id="1521777566">
          <w:marLeft w:val="640"/>
          <w:marRight w:val="0"/>
          <w:marTop w:val="0"/>
          <w:marBottom w:val="0"/>
          <w:divBdr>
            <w:top w:val="none" w:sz="0" w:space="0" w:color="auto"/>
            <w:left w:val="none" w:sz="0" w:space="0" w:color="auto"/>
            <w:bottom w:val="none" w:sz="0" w:space="0" w:color="auto"/>
            <w:right w:val="none" w:sz="0" w:space="0" w:color="auto"/>
          </w:divBdr>
        </w:div>
        <w:div w:id="2070491092">
          <w:marLeft w:val="640"/>
          <w:marRight w:val="0"/>
          <w:marTop w:val="0"/>
          <w:marBottom w:val="0"/>
          <w:divBdr>
            <w:top w:val="none" w:sz="0" w:space="0" w:color="auto"/>
            <w:left w:val="none" w:sz="0" w:space="0" w:color="auto"/>
            <w:bottom w:val="none" w:sz="0" w:space="0" w:color="auto"/>
            <w:right w:val="none" w:sz="0" w:space="0" w:color="auto"/>
          </w:divBdr>
        </w:div>
        <w:div w:id="2143306366">
          <w:marLeft w:val="640"/>
          <w:marRight w:val="0"/>
          <w:marTop w:val="0"/>
          <w:marBottom w:val="0"/>
          <w:divBdr>
            <w:top w:val="none" w:sz="0" w:space="0" w:color="auto"/>
            <w:left w:val="none" w:sz="0" w:space="0" w:color="auto"/>
            <w:bottom w:val="none" w:sz="0" w:space="0" w:color="auto"/>
            <w:right w:val="none" w:sz="0" w:space="0" w:color="auto"/>
          </w:divBdr>
        </w:div>
        <w:div w:id="2145073444">
          <w:marLeft w:val="640"/>
          <w:marRight w:val="0"/>
          <w:marTop w:val="0"/>
          <w:marBottom w:val="0"/>
          <w:divBdr>
            <w:top w:val="none" w:sz="0" w:space="0" w:color="auto"/>
            <w:left w:val="none" w:sz="0" w:space="0" w:color="auto"/>
            <w:bottom w:val="none" w:sz="0" w:space="0" w:color="auto"/>
            <w:right w:val="none" w:sz="0" w:space="0" w:color="auto"/>
          </w:divBdr>
        </w:div>
        <w:div w:id="726101291">
          <w:marLeft w:val="640"/>
          <w:marRight w:val="0"/>
          <w:marTop w:val="0"/>
          <w:marBottom w:val="0"/>
          <w:divBdr>
            <w:top w:val="none" w:sz="0" w:space="0" w:color="auto"/>
            <w:left w:val="none" w:sz="0" w:space="0" w:color="auto"/>
            <w:bottom w:val="none" w:sz="0" w:space="0" w:color="auto"/>
            <w:right w:val="none" w:sz="0" w:space="0" w:color="auto"/>
          </w:divBdr>
        </w:div>
        <w:div w:id="557127445">
          <w:marLeft w:val="640"/>
          <w:marRight w:val="0"/>
          <w:marTop w:val="0"/>
          <w:marBottom w:val="0"/>
          <w:divBdr>
            <w:top w:val="none" w:sz="0" w:space="0" w:color="auto"/>
            <w:left w:val="none" w:sz="0" w:space="0" w:color="auto"/>
            <w:bottom w:val="none" w:sz="0" w:space="0" w:color="auto"/>
            <w:right w:val="none" w:sz="0" w:space="0" w:color="auto"/>
          </w:divBdr>
        </w:div>
        <w:div w:id="178593544">
          <w:marLeft w:val="640"/>
          <w:marRight w:val="0"/>
          <w:marTop w:val="0"/>
          <w:marBottom w:val="0"/>
          <w:divBdr>
            <w:top w:val="none" w:sz="0" w:space="0" w:color="auto"/>
            <w:left w:val="none" w:sz="0" w:space="0" w:color="auto"/>
            <w:bottom w:val="none" w:sz="0" w:space="0" w:color="auto"/>
            <w:right w:val="none" w:sz="0" w:space="0" w:color="auto"/>
          </w:divBdr>
        </w:div>
        <w:div w:id="124932621">
          <w:marLeft w:val="640"/>
          <w:marRight w:val="0"/>
          <w:marTop w:val="0"/>
          <w:marBottom w:val="0"/>
          <w:divBdr>
            <w:top w:val="none" w:sz="0" w:space="0" w:color="auto"/>
            <w:left w:val="none" w:sz="0" w:space="0" w:color="auto"/>
            <w:bottom w:val="none" w:sz="0" w:space="0" w:color="auto"/>
            <w:right w:val="none" w:sz="0" w:space="0" w:color="auto"/>
          </w:divBdr>
        </w:div>
        <w:div w:id="1485589547">
          <w:marLeft w:val="640"/>
          <w:marRight w:val="0"/>
          <w:marTop w:val="0"/>
          <w:marBottom w:val="0"/>
          <w:divBdr>
            <w:top w:val="none" w:sz="0" w:space="0" w:color="auto"/>
            <w:left w:val="none" w:sz="0" w:space="0" w:color="auto"/>
            <w:bottom w:val="none" w:sz="0" w:space="0" w:color="auto"/>
            <w:right w:val="none" w:sz="0" w:space="0" w:color="auto"/>
          </w:divBdr>
        </w:div>
        <w:div w:id="965283607">
          <w:marLeft w:val="640"/>
          <w:marRight w:val="0"/>
          <w:marTop w:val="0"/>
          <w:marBottom w:val="0"/>
          <w:divBdr>
            <w:top w:val="none" w:sz="0" w:space="0" w:color="auto"/>
            <w:left w:val="none" w:sz="0" w:space="0" w:color="auto"/>
            <w:bottom w:val="none" w:sz="0" w:space="0" w:color="auto"/>
            <w:right w:val="none" w:sz="0" w:space="0" w:color="auto"/>
          </w:divBdr>
        </w:div>
        <w:div w:id="1594048865">
          <w:marLeft w:val="640"/>
          <w:marRight w:val="0"/>
          <w:marTop w:val="0"/>
          <w:marBottom w:val="0"/>
          <w:divBdr>
            <w:top w:val="none" w:sz="0" w:space="0" w:color="auto"/>
            <w:left w:val="none" w:sz="0" w:space="0" w:color="auto"/>
            <w:bottom w:val="none" w:sz="0" w:space="0" w:color="auto"/>
            <w:right w:val="none" w:sz="0" w:space="0" w:color="auto"/>
          </w:divBdr>
        </w:div>
        <w:div w:id="999843450">
          <w:marLeft w:val="640"/>
          <w:marRight w:val="0"/>
          <w:marTop w:val="0"/>
          <w:marBottom w:val="0"/>
          <w:divBdr>
            <w:top w:val="none" w:sz="0" w:space="0" w:color="auto"/>
            <w:left w:val="none" w:sz="0" w:space="0" w:color="auto"/>
            <w:bottom w:val="none" w:sz="0" w:space="0" w:color="auto"/>
            <w:right w:val="none" w:sz="0" w:space="0" w:color="auto"/>
          </w:divBdr>
        </w:div>
        <w:div w:id="259681436">
          <w:marLeft w:val="640"/>
          <w:marRight w:val="0"/>
          <w:marTop w:val="0"/>
          <w:marBottom w:val="0"/>
          <w:divBdr>
            <w:top w:val="none" w:sz="0" w:space="0" w:color="auto"/>
            <w:left w:val="none" w:sz="0" w:space="0" w:color="auto"/>
            <w:bottom w:val="none" w:sz="0" w:space="0" w:color="auto"/>
            <w:right w:val="none" w:sz="0" w:space="0" w:color="auto"/>
          </w:divBdr>
        </w:div>
        <w:div w:id="1411997801">
          <w:marLeft w:val="640"/>
          <w:marRight w:val="0"/>
          <w:marTop w:val="0"/>
          <w:marBottom w:val="0"/>
          <w:divBdr>
            <w:top w:val="none" w:sz="0" w:space="0" w:color="auto"/>
            <w:left w:val="none" w:sz="0" w:space="0" w:color="auto"/>
            <w:bottom w:val="none" w:sz="0" w:space="0" w:color="auto"/>
            <w:right w:val="none" w:sz="0" w:space="0" w:color="auto"/>
          </w:divBdr>
        </w:div>
        <w:div w:id="1062365979">
          <w:marLeft w:val="640"/>
          <w:marRight w:val="0"/>
          <w:marTop w:val="0"/>
          <w:marBottom w:val="0"/>
          <w:divBdr>
            <w:top w:val="none" w:sz="0" w:space="0" w:color="auto"/>
            <w:left w:val="none" w:sz="0" w:space="0" w:color="auto"/>
            <w:bottom w:val="none" w:sz="0" w:space="0" w:color="auto"/>
            <w:right w:val="none" w:sz="0" w:space="0" w:color="auto"/>
          </w:divBdr>
        </w:div>
        <w:div w:id="472143194">
          <w:marLeft w:val="640"/>
          <w:marRight w:val="0"/>
          <w:marTop w:val="0"/>
          <w:marBottom w:val="0"/>
          <w:divBdr>
            <w:top w:val="none" w:sz="0" w:space="0" w:color="auto"/>
            <w:left w:val="none" w:sz="0" w:space="0" w:color="auto"/>
            <w:bottom w:val="none" w:sz="0" w:space="0" w:color="auto"/>
            <w:right w:val="none" w:sz="0" w:space="0" w:color="auto"/>
          </w:divBdr>
        </w:div>
        <w:div w:id="2061708909">
          <w:marLeft w:val="640"/>
          <w:marRight w:val="0"/>
          <w:marTop w:val="0"/>
          <w:marBottom w:val="0"/>
          <w:divBdr>
            <w:top w:val="none" w:sz="0" w:space="0" w:color="auto"/>
            <w:left w:val="none" w:sz="0" w:space="0" w:color="auto"/>
            <w:bottom w:val="none" w:sz="0" w:space="0" w:color="auto"/>
            <w:right w:val="none" w:sz="0" w:space="0" w:color="auto"/>
          </w:divBdr>
        </w:div>
        <w:div w:id="746195895">
          <w:marLeft w:val="640"/>
          <w:marRight w:val="0"/>
          <w:marTop w:val="0"/>
          <w:marBottom w:val="0"/>
          <w:divBdr>
            <w:top w:val="none" w:sz="0" w:space="0" w:color="auto"/>
            <w:left w:val="none" w:sz="0" w:space="0" w:color="auto"/>
            <w:bottom w:val="none" w:sz="0" w:space="0" w:color="auto"/>
            <w:right w:val="none" w:sz="0" w:space="0" w:color="auto"/>
          </w:divBdr>
        </w:div>
        <w:div w:id="1731146656">
          <w:marLeft w:val="640"/>
          <w:marRight w:val="0"/>
          <w:marTop w:val="0"/>
          <w:marBottom w:val="0"/>
          <w:divBdr>
            <w:top w:val="none" w:sz="0" w:space="0" w:color="auto"/>
            <w:left w:val="none" w:sz="0" w:space="0" w:color="auto"/>
            <w:bottom w:val="none" w:sz="0" w:space="0" w:color="auto"/>
            <w:right w:val="none" w:sz="0" w:space="0" w:color="auto"/>
          </w:divBdr>
        </w:div>
        <w:div w:id="262342454">
          <w:marLeft w:val="640"/>
          <w:marRight w:val="0"/>
          <w:marTop w:val="0"/>
          <w:marBottom w:val="0"/>
          <w:divBdr>
            <w:top w:val="none" w:sz="0" w:space="0" w:color="auto"/>
            <w:left w:val="none" w:sz="0" w:space="0" w:color="auto"/>
            <w:bottom w:val="none" w:sz="0" w:space="0" w:color="auto"/>
            <w:right w:val="none" w:sz="0" w:space="0" w:color="auto"/>
          </w:divBdr>
        </w:div>
        <w:div w:id="886838604">
          <w:marLeft w:val="640"/>
          <w:marRight w:val="0"/>
          <w:marTop w:val="0"/>
          <w:marBottom w:val="0"/>
          <w:divBdr>
            <w:top w:val="none" w:sz="0" w:space="0" w:color="auto"/>
            <w:left w:val="none" w:sz="0" w:space="0" w:color="auto"/>
            <w:bottom w:val="none" w:sz="0" w:space="0" w:color="auto"/>
            <w:right w:val="none" w:sz="0" w:space="0" w:color="auto"/>
          </w:divBdr>
        </w:div>
        <w:div w:id="124469068">
          <w:marLeft w:val="640"/>
          <w:marRight w:val="0"/>
          <w:marTop w:val="0"/>
          <w:marBottom w:val="0"/>
          <w:divBdr>
            <w:top w:val="none" w:sz="0" w:space="0" w:color="auto"/>
            <w:left w:val="none" w:sz="0" w:space="0" w:color="auto"/>
            <w:bottom w:val="none" w:sz="0" w:space="0" w:color="auto"/>
            <w:right w:val="none" w:sz="0" w:space="0" w:color="auto"/>
          </w:divBdr>
        </w:div>
        <w:div w:id="1736930543">
          <w:marLeft w:val="640"/>
          <w:marRight w:val="0"/>
          <w:marTop w:val="0"/>
          <w:marBottom w:val="0"/>
          <w:divBdr>
            <w:top w:val="none" w:sz="0" w:space="0" w:color="auto"/>
            <w:left w:val="none" w:sz="0" w:space="0" w:color="auto"/>
            <w:bottom w:val="none" w:sz="0" w:space="0" w:color="auto"/>
            <w:right w:val="none" w:sz="0" w:space="0" w:color="auto"/>
          </w:divBdr>
        </w:div>
        <w:div w:id="482310311">
          <w:marLeft w:val="640"/>
          <w:marRight w:val="0"/>
          <w:marTop w:val="0"/>
          <w:marBottom w:val="0"/>
          <w:divBdr>
            <w:top w:val="none" w:sz="0" w:space="0" w:color="auto"/>
            <w:left w:val="none" w:sz="0" w:space="0" w:color="auto"/>
            <w:bottom w:val="none" w:sz="0" w:space="0" w:color="auto"/>
            <w:right w:val="none" w:sz="0" w:space="0" w:color="auto"/>
          </w:divBdr>
        </w:div>
        <w:div w:id="1540437503">
          <w:marLeft w:val="640"/>
          <w:marRight w:val="0"/>
          <w:marTop w:val="0"/>
          <w:marBottom w:val="0"/>
          <w:divBdr>
            <w:top w:val="none" w:sz="0" w:space="0" w:color="auto"/>
            <w:left w:val="none" w:sz="0" w:space="0" w:color="auto"/>
            <w:bottom w:val="none" w:sz="0" w:space="0" w:color="auto"/>
            <w:right w:val="none" w:sz="0" w:space="0" w:color="auto"/>
          </w:divBdr>
        </w:div>
        <w:div w:id="419330850">
          <w:marLeft w:val="640"/>
          <w:marRight w:val="0"/>
          <w:marTop w:val="0"/>
          <w:marBottom w:val="0"/>
          <w:divBdr>
            <w:top w:val="none" w:sz="0" w:space="0" w:color="auto"/>
            <w:left w:val="none" w:sz="0" w:space="0" w:color="auto"/>
            <w:bottom w:val="none" w:sz="0" w:space="0" w:color="auto"/>
            <w:right w:val="none" w:sz="0" w:space="0" w:color="auto"/>
          </w:divBdr>
        </w:div>
        <w:div w:id="89201901">
          <w:marLeft w:val="640"/>
          <w:marRight w:val="0"/>
          <w:marTop w:val="0"/>
          <w:marBottom w:val="0"/>
          <w:divBdr>
            <w:top w:val="none" w:sz="0" w:space="0" w:color="auto"/>
            <w:left w:val="none" w:sz="0" w:space="0" w:color="auto"/>
            <w:bottom w:val="none" w:sz="0" w:space="0" w:color="auto"/>
            <w:right w:val="none" w:sz="0" w:space="0" w:color="auto"/>
          </w:divBdr>
        </w:div>
        <w:div w:id="1219975810">
          <w:marLeft w:val="640"/>
          <w:marRight w:val="0"/>
          <w:marTop w:val="0"/>
          <w:marBottom w:val="0"/>
          <w:divBdr>
            <w:top w:val="none" w:sz="0" w:space="0" w:color="auto"/>
            <w:left w:val="none" w:sz="0" w:space="0" w:color="auto"/>
            <w:bottom w:val="none" w:sz="0" w:space="0" w:color="auto"/>
            <w:right w:val="none" w:sz="0" w:space="0" w:color="auto"/>
          </w:divBdr>
        </w:div>
        <w:div w:id="1598321243">
          <w:marLeft w:val="640"/>
          <w:marRight w:val="0"/>
          <w:marTop w:val="0"/>
          <w:marBottom w:val="0"/>
          <w:divBdr>
            <w:top w:val="none" w:sz="0" w:space="0" w:color="auto"/>
            <w:left w:val="none" w:sz="0" w:space="0" w:color="auto"/>
            <w:bottom w:val="none" w:sz="0" w:space="0" w:color="auto"/>
            <w:right w:val="none" w:sz="0" w:space="0" w:color="auto"/>
          </w:divBdr>
        </w:div>
        <w:div w:id="610936565">
          <w:marLeft w:val="640"/>
          <w:marRight w:val="0"/>
          <w:marTop w:val="0"/>
          <w:marBottom w:val="0"/>
          <w:divBdr>
            <w:top w:val="none" w:sz="0" w:space="0" w:color="auto"/>
            <w:left w:val="none" w:sz="0" w:space="0" w:color="auto"/>
            <w:bottom w:val="none" w:sz="0" w:space="0" w:color="auto"/>
            <w:right w:val="none" w:sz="0" w:space="0" w:color="auto"/>
          </w:divBdr>
        </w:div>
        <w:div w:id="259335235">
          <w:marLeft w:val="640"/>
          <w:marRight w:val="0"/>
          <w:marTop w:val="0"/>
          <w:marBottom w:val="0"/>
          <w:divBdr>
            <w:top w:val="none" w:sz="0" w:space="0" w:color="auto"/>
            <w:left w:val="none" w:sz="0" w:space="0" w:color="auto"/>
            <w:bottom w:val="none" w:sz="0" w:space="0" w:color="auto"/>
            <w:right w:val="none" w:sz="0" w:space="0" w:color="auto"/>
          </w:divBdr>
        </w:div>
        <w:div w:id="560795923">
          <w:marLeft w:val="640"/>
          <w:marRight w:val="0"/>
          <w:marTop w:val="0"/>
          <w:marBottom w:val="0"/>
          <w:divBdr>
            <w:top w:val="none" w:sz="0" w:space="0" w:color="auto"/>
            <w:left w:val="none" w:sz="0" w:space="0" w:color="auto"/>
            <w:bottom w:val="none" w:sz="0" w:space="0" w:color="auto"/>
            <w:right w:val="none" w:sz="0" w:space="0" w:color="auto"/>
          </w:divBdr>
        </w:div>
        <w:div w:id="150870188">
          <w:marLeft w:val="640"/>
          <w:marRight w:val="0"/>
          <w:marTop w:val="0"/>
          <w:marBottom w:val="0"/>
          <w:divBdr>
            <w:top w:val="none" w:sz="0" w:space="0" w:color="auto"/>
            <w:left w:val="none" w:sz="0" w:space="0" w:color="auto"/>
            <w:bottom w:val="none" w:sz="0" w:space="0" w:color="auto"/>
            <w:right w:val="none" w:sz="0" w:space="0" w:color="auto"/>
          </w:divBdr>
        </w:div>
        <w:div w:id="269164667">
          <w:marLeft w:val="640"/>
          <w:marRight w:val="0"/>
          <w:marTop w:val="0"/>
          <w:marBottom w:val="0"/>
          <w:divBdr>
            <w:top w:val="none" w:sz="0" w:space="0" w:color="auto"/>
            <w:left w:val="none" w:sz="0" w:space="0" w:color="auto"/>
            <w:bottom w:val="none" w:sz="0" w:space="0" w:color="auto"/>
            <w:right w:val="none" w:sz="0" w:space="0" w:color="auto"/>
          </w:divBdr>
        </w:div>
        <w:div w:id="675772311">
          <w:marLeft w:val="640"/>
          <w:marRight w:val="0"/>
          <w:marTop w:val="0"/>
          <w:marBottom w:val="0"/>
          <w:divBdr>
            <w:top w:val="none" w:sz="0" w:space="0" w:color="auto"/>
            <w:left w:val="none" w:sz="0" w:space="0" w:color="auto"/>
            <w:bottom w:val="none" w:sz="0" w:space="0" w:color="auto"/>
            <w:right w:val="none" w:sz="0" w:space="0" w:color="auto"/>
          </w:divBdr>
        </w:div>
        <w:div w:id="388647320">
          <w:marLeft w:val="640"/>
          <w:marRight w:val="0"/>
          <w:marTop w:val="0"/>
          <w:marBottom w:val="0"/>
          <w:divBdr>
            <w:top w:val="none" w:sz="0" w:space="0" w:color="auto"/>
            <w:left w:val="none" w:sz="0" w:space="0" w:color="auto"/>
            <w:bottom w:val="none" w:sz="0" w:space="0" w:color="auto"/>
            <w:right w:val="none" w:sz="0" w:space="0" w:color="auto"/>
          </w:divBdr>
        </w:div>
        <w:div w:id="1955019404">
          <w:marLeft w:val="640"/>
          <w:marRight w:val="0"/>
          <w:marTop w:val="0"/>
          <w:marBottom w:val="0"/>
          <w:divBdr>
            <w:top w:val="none" w:sz="0" w:space="0" w:color="auto"/>
            <w:left w:val="none" w:sz="0" w:space="0" w:color="auto"/>
            <w:bottom w:val="none" w:sz="0" w:space="0" w:color="auto"/>
            <w:right w:val="none" w:sz="0" w:space="0" w:color="auto"/>
          </w:divBdr>
        </w:div>
        <w:div w:id="547297564">
          <w:marLeft w:val="640"/>
          <w:marRight w:val="0"/>
          <w:marTop w:val="0"/>
          <w:marBottom w:val="0"/>
          <w:divBdr>
            <w:top w:val="none" w:sz="0" w:space="0" w:color="auto"/>
            <w:left w:val="none" w:sz="0" w:space="0" w:color="auto"/>
            <w:bottom w:val="none" w:sz="0" w:space="0" w:color="auto"/>
            <w:right w:val="none" w:sz="0" w:space="0" w:color="auto"/>
          </w:divBdr>
        </w:div>
        <w:div w:id="1394887498">
          <w:marLeft w:val="640"/>
          <w:marRight w:val="0"/>
          <w:marTop w:val="0"/>
          <w:marBottom w:val="0"/>
          <w:divBdr>
            <w:top w:val="none" w:sz="0" w:space="0" w:color="auto"/>
            <w:left w:val="none" w:sz="0" w:space="0" w:color="auto"/>
            <w:bottom w:val="none" w:sz="0" w:space="0" w:color="auto"/>
            <w:right w:val="none" w:sz="0" w:space="0" w:color="auto"/>
          </w:divBdr>
        </w:div>
        <w:div w:id="103692057">
          <w:marLeft w:val="640"/>
          <w:marRight w:val="0"/>
          <w:marTop w:val="0"/>
          <w:marBottom w:val="0"/>
          <w:divBdr>
            <w:top w:val="none" w:sz="0" w:space="0" w:color="auto"/>
            <w:left w:val="none" w:sz="0" w:space="0" w:color="auto"/>
            <w:bottom w:val="none" w:sz="0" w:space="0" w:color="auto"/>
            <w:right w:val="none" w:sz="0" w:space="0" w:color="auto"/>
          </w:divBdr>
        </w:div>
        <w:div w:id="1270159320">
          <w:marLeft w:val="640"/>
          <w:marRight w:val="0"/>
          <w:marTop w:val="0"/>
          <w:marBottom w:val="0"/>
          <w:divBdr>
            <w:top w:val="none" w:sz="0" w:space="0" w:color="auto"/>
            <w:left w:val="none" w:sz="0" w:space="0" w:color="auto"/>
            <w:bottom w:val="none" w:sz="0" w:space="0" w:color="auto"/>
            <w:right w:val="none" w:sz="0" w:space="0" w:color="auto"/>
          </w:divBdr>
        </w:div>
        <w:div w:id="1474638997">
          <w:marLeft w:val="640"/>
          <w:marRight w:val="0"/>
          <w:marTop w:val="0"/>
          <w:marBottom w:val="0"/>
          <w:divBdr>
            <w:top w:val="none" w:sz="0" w:space="0" w:color="auto"/>
            <w:left w:val="none" w:sz="0" w:space="0" w:color="auto"/>
            <w:bottom w:val="none" w:sz="0" w:space="0" w:color="auto"/>
            <w:right w:val="none" w:sz="0" w:space="0" w:color="auto"/>
          </w:divBdr>
        </w:div>
        <w:div w:id="1436054343">
          <w:marLeft w:val="640"/>
          <w:marRight w:val="0"/>
          <w:marTop w:val="0"/>
          <w:marBottom w:val="0"/>
          <w:divBdr>
            <w:top w:val="none" w:sz="0" w:space="0" w:color="auto"/>
            <w:left w:val="none" w:sz="0" w:space="0" w:color="auto"/>
            <w:bottom w:val="none" w:sz="0" w:space="0" w:color="auto"/>
            <w:right w:val="none" w:sz="0" w:space="0" w:color="auto"/>
          </w:divBdr>
        </w:div>
        <w:div w:id="283272770">
          <w:marLeft w:val="640"/>
          <w:marRight w:val="0"/>
          <w:marTop w:val="0"/>
          <w:marBottom w:val="0"/>
          <w:divBdr>
            <w:top w:val="none" w:sz="0" w:space="0" w:color="auto"/>
            <w:left w:val="none" w:sz="0" w:space="0" w:color="auto"/>
            <w:bottom w:val="none" w:sz="0" w:space="0" w:color="auto"/>
            <w:right w:val="none" w:sz="0" w:space="0" w:color="auto"/>
          </w:divBdr>
        </w:div>
        <w:div w:id="148400040">
          <w:marLeft w:val="640"/>
          <w:marRight w:val="0"/>
          <w:marTop w:val="0"/>
          <w:marBottom w:val="0"/>
          <w:divBdr>
            <w:top w:val="none" w:sz="0" w:space="0" w:color="auto"/>
            <w:left w:val="none" w:sz="0" w:space="0" w:color="auto"/>
            <w:bottom w:val="none" w:sz="0" w:space="0" w:color="auto"/>
            <w:right w:val="none" w:sz="0" w:space="0" w:color="auto"/>
          </w:divBdr>
        </w:div>
        <w:div w:id="1019625124">
          <w:marLeft w:val="640"/>
          <w:marRight w:val="0"/>
          <w:marTop w:val="0"/>
          <w:marBottom w:val="0"/>
          <w:divBdr>
            <w:top w:val="none" w:sz="0" w:space="0" w:color="auto"/>
            <w:left w:val="none" w:sz="0" w:space="0" w:color="auto"/>
            <w:bottom w:val="none" w:sz="0" w:space="0" w:color="auto"/>
            <w:right w:val="none" w:sz="0" w:space="0" w:color="auto"/>
          </w:divBdr>
        </w:div>
        <w:div w:id="612134863">
          <w:marLeft w:val="640"/>
          <w:marRight w:val="0"/>
          <w:marTop w:val="0"/>
          <w:marBottom w:val="0"/>
          <w:divBdr>
            <w:top w:val="none" w:sz="0" w:space="0" w:color="auto"/>
            <w:left w:val="none" w:sz="0" w:space="0" w:color="auto"/>
            <w:bottom w:val="none" w:sz="0" w:space="0" w:color="auto"/>
            <w:right w:val="none" w:sz="0" w:space="0" w:color="auto"/>
          </w:divBdr>
        </w:div>
        <w:div w:id="1972055748">
          <w:marLeft w:val="640"/>
          <w:marRight w:val="0"/>
          <w:marTop w:val="0"/>
          <w:marBottom w:val="0"/>
          <w:divBdr>
            <w:top w:val="none" w:sz="0" w:space="0" w:color="auto"/>
            <w:left w:val="none" w:sz="0" w:space="0" w:color="auto"/>
            <w:bottom w:val="none" w:sz="0" w:space="0" w:color="auto"/>
            <w:right w:val="none" w:sz="0" w:space="0" w:color="auto"/>
          </w:divBdr>
        </w:div>
        <w:div w:id="989674606">
          <w:marLeft w:val="640"/>
          <w:marRight w:val="0"/>
          <w:marTop w:val="0"/>
          <w:marBottom w:val="0"/>
          <w:divBdr>
            <w:top w:val="none" w:sz="0" w:space="0" w:color="auto"/>
            <w:left w:val="none" w:sz="0" w:space="0" w:color="auto"/>
            <w:bottom w:val="none" w:sz="0" w:space="0" w:color="auto"/>
            <w:right w:val="none" w:sz="0" w:space="0" w:color="auto"/>
          </w:divBdr>
        </w:div>
        <w:div w:id="1591549870">
          <w:marLeft w:val="640"/>
          <w:marRight w:val="0"/>
          <w:marTop w:val="0"/>
          <w:marBottom w:val="0"/>
          <w:divBdr>
            <w:top w:val="none" w:sz="0" w:space="0" w:color="auto"/>
            <w:left w:val="none" w:sz="0" w:space="0" w:color="auto"/>
            <w:bottom w:val="none" w:sz="0" w:space="0" w:color="auto"/>
            <w:right w:val="none" w:sz="0" w:space="0" w:color="auto"/>
          </w:divBdr>
        </w:div>
        <w:div w:id="1562327845">
          <w:marLeft w:val="640"/>
          <w:marRight w:val="0"/>
          <w:marTop w:val="0"/>
          <w:marBottom w:val="0"/>
          <w:divBdr>
            <w:top w:val="none" w:sz="0" w:space="0" w:color="auto"/>
            <w:left w:val="none" w:sz="0" w:space="0" w:color="auto"/>
            <w:bottom w:val="none" w:sz="0" w:space="0" w:color="auto"/>
            <w:right w:val="none" w:sz="0" w:space="0" w:color="auto"/>
          </w:divBdr>
        </w:div>
        <w:div w:id="426660824">
          <w:marLeft w:val="640"/>
          <w:marRight w:val="0"/>
          <w:marTop w:val="0"/>
          <w:marBottom w:val="0"/>
          <w:divBdr>
            <w:top w:val="none" w:sz="0" w:space="0" w:color="auto"/>
            <w:left w:val="none" w:sz="0" w:space="0" w:color="auto"/>
            <w:bottom w:val="none" w:sz="0" w:space="0" w:color="auto"/>
            <w:right w:val="none" w:sz="0" w:space="0" w:color="auto"/>
          </w:divBdr>
        </w:div>
        <w:div w:id="717707187">
          <w:marLeft w:val="640"/>
          <w:marRight w:val="0"/>
          <w:marTop w:val="0"/>
          <w:marBottom w:val="0"/>
          <w:divBdr>
            <w:top w:val="none" w:sz="0" w:space="0" w:color="auto"/>
            <w:left w:val="none" w:sz="0" w:space="0" w:color="auto"/>
            <w:bottom w:val="none" w:sz="0" w:space="0" w:color="auto"/>
            <w:right w:val="none" w:sz="0" w:space="0" w:color="auto"/>
          </w:divBdr>
        </w:div>
        <w:div w:id="366950038">
          <w:marLeft w:val="640"/>
          <w:marRight w:val="0"/>
          <w:marTop w:val="0"/>
          <w:marBottom w:val="0"/>
          <w:divBdr>
            <w:top w:val="none" w:sz="0" w:space="0" w:color="auto"/>
            <w:left w:val="none" w:sz="0" w:space="0" w:color="auto"/>
            <w:bottom w:val="none" w:sz="0" w:space="0" w:color="auto"/>
            <w:right w:val="none" w:sz="0" w:space="0" w:color="auto"/>
          </w:divBdr>
        </w:div>
        <w:div w:id="883906689">
          <w:marLeft w:val="640"/>
          <w:marRight w:val="0"/>
          <w:marTop w:val="0"/>
          <w:marBottom w:val="0"/>
          <w:divBdr>
            <w:top w:val="none" w:sz="0" w:space="0" w:color="auto"/>
            <w:left w:val="none" w:sz="0" w:space="0" w:color="auto"/>
            <w:bottom w:val="none" w:sz="0" w:space="0" w:color="auto"/>
            <w:right w:val="none" w:sz="0" w:space="0" w:color="auto"/>
          </w:divBdr>
        </w:div>
        <w:div w:id="38631932">
          <w:marLeft w:val="640"/>
          <w:marRight w:val="0"/>
          <w:marTop w:val="0"/>
          <w:marBottom w:val="0"/>
          <w:divBdr>
            <w:top w:val="none" w:sz="0" w:space="0" w:color="auto"/>
            <w:left w:val="none" w:sz="0" w:space="0" w:color="auto"/>
            <w:bottom w:val="none" w:sz="0" w:space="0" w:color="auto"/>
            <w:right w:val="none" w:sz="0" w:space="0" w:color="auto"/>
          </w:divBdr>
        </w:div>
        <w:div w:id="1757365321">
          <w:marLeft w:val="640"/>
          <w:marRight w:val="0"/>
          <w:marTop w:val="0"/>
          <w:marBottom w:val="0"/>
          <w:divBdr>
            <w:top w:val="none" w:sz="0" w:space="0" w:color="auto"/>
            <w:left w:val="none" w:sz="0" w:space="0" w:color="auto"/>
            <w:bottom w:val="none" w:sz="0" w:space="0" w:color="auto"/>
            <w:right w:val="none" w:sz="0" w:space="0" w:color="auto"/>
          </w:divBdr>
        </w:div>
        <w:div w:id="1196195796">
          <w:marLeft w:val="640"/>
          <w:marRight w:val="0"/>
          <w:marTop w:val="0"/>
          <w:marBottom w:val="0"/>
          <w:divBdr>
            <w:top w:val="none" w:sz="0" w:space="0" w:color="auto"/>
            <w:left w:val="none" w:sz="0" w:space="0" w:color="auto"/>
            <w:bottom w:val="none" w:sz="0" w:space="0" w:color="auto"/>
            <w:right w:val="none" w:sz="0" w:space="0" w:color="auto"/>
          </w:divBdr>
        </w:div>
        <w:div w:id="72120725">
          <w:marLeft w:val="640"/>
          <w:marRight w:val="0"/>
          <w:marTop w:val="0"/>
          <w:marBottom w:val="0"/>
          <w:divBdr>
            <w:top w:val="none" w:sz="0" w:space="0" w:color="auto"/>
            <w:left w:val="none" w:sz="0" w:space="0" w:color="auto"/>
            <w:bottom w:val="none" w:sz="0" w:space="0" w:color="auto"/>
            <w:right w:val="none" w:sz="0" w:space="0" w:color="auto"/>
          </w:divBdr>
        </w:div>
        <w:div w:id="1834177454">
          <w:marLeft w:val="640"/>
          <w:marRight w:val="0"/>
          <w:marTop w:val="0"/>
          <w:marBottom w:val="0"/>
          <w:divBdr>
            <w:top w:val="none" w:sz="0" w:space="0" w:color="auto"/>
            <w:left w:val="none" w:sz="0" w:space="0" w:color="auto"/>
            <w:bottom w:val="none" w:sz="0" w:space="0" w:color="auto"/>
            <w:right w:val="none" w:sz="0" w:space="0" w:color="auto"/>
          </w:divBdr>
        </w:div>
        <w:div w:id="1460949863">
          <w:marLeft w:val="640"/>
          <w:marRight w:val="0"/>
          <w:marTop w:val="0"/>
          <w:marBottom w:val="0"/>
          <w:divBdr>
            <w:top w:val="none" w:sz="0" w:space="0" w:color="auto"/>
            <w:left w:val="none" w:sz="0" w:space="0" w:color="auto"/>
            <w:bottom w:val="none" w:sz="0" w:space="0" w:color="auto"/>
            <w:right w:val="none" w:sz="0" w:space="0" w:color="auto"/>
          </w:divBdr>
        </w:div>
        <w:div w:id="940259517">
          <w:marLeft w:val="640"/>
          <w:marRight w:val="0"/>
          <w:marTop w:val="0"/>
          <w:marBottom w:val="0"/>
          <w:divBdr>
            <w:top w:val="none" w:sz="0" w:space="0" w:color="auto"/>
            <w:left w:val="none" w:sz="0" w:space="0" w:color="auto"/>
            <w:bottom w:val="none" w:sz="0" w:space="0" w:color="auto"/>
            <w:right w:val="none" w:sz="0" w:space="0" w:color="auto"/>
          </w:divBdr>
        </w:div>
        <w:div w:id="903686246">
          <w:marLeft w:val="640"/>
          <w:marRight w:val="0"/>
          <w:marTop w:val="0"/>
          <w:marBottom w:val="0"/>
          <w:divBdr>
            <w:top w:val="none" w:sz="0" w:space="0" w:color="auto"/>
            <w:left w:val="none" w:sz="0" w:space="0" w:color="auto"/>
            <w:bottom w:val="none" w:sz="0" w:space="0" w:color="auto"/>
            <w:right w:val="none" w:sz="0" w:space="0" w:color="auto"/>
          </w:divBdr>
        </w:div>
        <w:div w:id="1751540841">
          <w:marLeft w:val="640"/>
          <w:marRight w:val="0"/>
          <w:marTop w:val="0"/>
          <w:marBottom w:val="0"/>
          <w:divBdr>
            <w:top w:val="none" w:sz="0" w:space="0" w:color="auto"/>
            <w:left w:val="none" w:sz="0" w:space="0" w:color="auto"/>
            <w:bottom w:val="none" w:sz="0" w:space="0" w:color="auto"/>
            <w:right w:val="none" w:sz="0" w:space="0" w:color="auto"/>
          </w:divBdr>
        </w:div>
        <w:div w:id="595481591">
          <w:marLeft w:val="640"/>
          <w:marRight w:val="0"/>
          <w:marTop w:val="0"/>
          <w:marBottom w:val="0"/>
          <w:divBdr>
            <w:top w:val="none" w:sz="0" w:space="0" w:color="auto"/>
            <w:left w:val="none" w:sz="0" w:space="0" w:color="auto"/>
            <w:bottom w:val="none" w:sz="0" w:space="0" w:color="auto"/>
            <w:right w:val="none" w:sz="0" w:space="0" w:color="auto"/>
          </w:divBdr>
        </w:div>
        <w:div w:id="1382821468">
          <w:marLeft w:val="640"/>
          <w:marRight w:val="0"/>
          <w:marTop w:val="0"/>
          <w:marBottom w:val="0"/>
          <w:divBdr>
            <w:top w:val="none" w:sz="0" w:space="0" w:color="auto"/>
            <w:left w:val="none" w:sz="0" w:space="0" w:color="auto"/>
            <w:bottom w:val="none" w:sz="0" w:space="0" w:color="auto"/>
            <w:right w:val="none" w:sz="0" w:space="0" w:color="auto"/>
          </w:divBdr>
        </w:div>
        <w:div w:id="38017835">
          <w:marLeft w:val="640"/>
          <w:marRight w:val="0"/>
          <w:marTop w:val="0"/>
          <w:marBottom w:val="0"/>
          <w:divBdr>
            <w:top w:val="none" w:sz="0" w:space="0" w:color="auto"/>
            <w:left w:val="none" w:sz="0" w:space="0" w:color="auto"/>
            <w:bottom w:val="none" w:sz="0" w:space="0" w:color="auto"/>
            <w:right w:val="none" w:sz="0" w:space="0" w:color="auto"/>
          </w:divBdr>
        </w:div>
        <w:div w:id="1307855125">
          <w:marLeft w:val="640"/>
          <w:marRight w:val="0"/>
          <w:marTop w:val="0"/>
          <w:marBottom w:val="0"/>
          <w:divBdr>
            <w:top w:val="none" w:sz="0" w:space="0" w:color="auto"/>
            <w:left w:val="none" w:sz="0" w:space="0" w:color="auto"/>
            <w:bottom w:val="none" w:sz="0" w:space="0" w:color="auto"/>
            <w:right w:val="none" w:sz="0" w:space="0" w:color="auto"/>
          </w:divBdr>
        </w:div>
        <w:div w:id="1497843703">
          <w:marLeft w:val="640"/>
          <w:marRight w:val="0"/>
          <w:marTop w:val="0"/>
          <w:marBottom w:val="0"/>
          <w:divBdr>
            <w:top w:val="none" w:sz="0" w:space="0" w:color="auto"/>
            <w:left w:val="none" w:sz="0" w:space="0" w:color="auto"/>
            <w:bottom w:val="none" w:sz="0" w:space="0" w:color="auto"/>
            <w:right w:val="none" w:sz="0" w:space="0" w:color="auto"/>
          </w:divBdr>
        </w:div>
        <w:div w:id="1500806654">
          <w:marLeft w:val="640"/>
          <w:marRight w:val="0"/>
          <w:marTop w:val="0"/>
          <w:marBottom w:val="0"/>
          <w:divBdr>
            <w:top w:val="none" w:sz="0" w:space="0" w:color="auto"/>
            <w:left w:val="none" w:sz="0" w:space="0" w:color="auto"/>
            <w:bottom w:val="none" w:sz="0" w:space="0" w:color="auto"/>
            <w:right w:val="none" w:sz="0" w:space="0" w:color="auto"/>
          </w:divBdr>
        </w:div>
        <w:div w:id="776995382">
          <w:marLeft w:val="640"/>
          <w:marRight w:val="0"/>
          <w:marTop w:val="0"/>
          <w:marBottom w:val="0"/>
          <w:divBdr>
            <w:top w:val="none" w:sz="0" w:space="0" w:color="auto"/>
            <w:left w:val="none" w:sz="0" w:space="0" w:color="auto"/>
            <w:bottom w:val="none" w:sz="0" w:space="0" w:color="auto"/>
            <w:right w:val="none" w:sz="0" w:space="0" w:color="auto"/>
          </w:divBdr>
        </w:div>
        <w:div w:id="1403332528">
          <w:marLeft w:val="640"/>
          <w:marRight w:val="0"/>
          <w:marTop w:val="0"/>
          <w:marBottom w:val="0"/>
          <w:divBdr>
            <w:top w:val="none" w:sz="0" w:space="0" w:color="auto"/>
            <w:left w:val="none" w:sz="0" w:space="0" w:color="auto"/>
            <w:bottom w:val="none" w:sz="0" w:space="0" w:color="auto"/>
            <w:right w:val="none" w:sz="0" w:space="0" w:color="auto"/>
          </w:divBdr>
        </w:div>
        <w:div w:id="636029140">
          <w:marLeft w:val="640"/>
          <w:marRight w:val="0"/>
          <w:marTop w:val="0"/>
          <w:marBottom w:val="0"/>
          <w:divBdr>
            <w:top w:val="none" w:sz="0" w:space="0" w:color="auto"/>
            <w:left w:val="none" w:sz="0" w:space="0" w:color="auto"/>
            <w:bottom w:val="none" w:sz="0" w:space="0" w:color="auto"/>
            <w:right w:val="none" w:sz="0" w:space="0" w:color="auto"/>
          </w:divBdr>
        </w:div>
        <w:div w:id="769476092">
          <w:marLeft w:val="640"/>
          <w:marRight w:val="0"/>
          <w:marTop w:val="0"/>
          <w:marBottom w:val="0"/>
          <w:divBdr>
            <w:top w:val="none" w:sz="0" w:space="0" w:color="auto"/>
            <w:left w:val="none" w:sz="0" w:space="0" w:color="auto"/>
            <w:bottom w:val="none" w:sz="0" w:space="0" w:color="auto"/>
            <w:right w:val="none" w:sz="0" w:space="0" w:color="auto"/>
          </w:divBdr>
        </w:div>
        <w:div w:id="1882329142">
          <w:marLeft w:val="640"/>
          <w:marRight w:val="0"/>
          <w:marTop w:val="0"/>
          <w:marBottom w:val="0"/>
          <w:divBdr>
            <w:top w:val="none" w:sz="0" w:space="0" w:color="auto"/>
            <w:left w:val="none" w:sz="0" w:space="0" w:color="auto"/>
            <w:bottom w:val="none" w:sz="0" w:space="0" w:color="auto"/>
            <w:right w:val="none" w:sz="0" w:space="0" w:color="auto"/>
          </w:divBdr>
        </w:div>
        <w:div w:id="2090148699">
          <w:marLeft w:val="640"/>
          <w:marRight w:val="0"/>
          <w:marTop w:val="0"/>
          <w:marBottom w:val="0"/>
          <w:divBdr>
            <w:top w:val="none" w:sz="0" w:space="0" w:color="auto"/>
            <w:left w:val="none" w:sz="0" w:space="0" w:color="auto"/>
            <w:bottom w:val="none" w:sz="0" w:space="0" w:color="auto"/>
            <w:right w:val="none" w:sz="0" w:space="0" w:color="auto"/>
          </w:divBdr>
        </w:div>
        <w:div w:id="1904218518">
          <w:marLeft w:val="640"/>
          <w:marRight w:val="0"/>
          <w:marTop w:val="0"/>
          <w:marBottom w:val="0"/>
          <w:divBdr>
            <w:top w:val="none" w:sz="0" w:space="0" w:color="auto"/>
            <w:left w:val="none" w:sz="0" w:space="0" w:color="auto"/>
            <w:bottom w:val="none" w:sz="0" w:space="0" w:color="auto"/>
            <w:right w:val="none" w:sz="0" w:space="0" w:color="auto"/>
          </w:divBdr>
        </w:div>
        <w:div w:id="650794382">
          <w:marLeft w:val="640"/>
          <w:marRight w:val="0"/>
          <w:marTop w:val="0"/>
          <w:marBottom w:val="0"/>
          <w:divBdr>
            <w:top w:val="none" w:sz="0" w:space="0" w:color="auto"/>
            <w:left w:val="none" w:sz="0" w:space="0" w:color="auto"/>
            <w:bottom w:val="none" w:sz="0" w:space="0" w:color="auto"/>
            <w:right w:val="none" w:sz="0" w:space="0" w:color="auto"/>
          </w:divBdr>
        </w:div>
        <w:div w:id="1166557104">
          <w:marLeft w:val="640"/>
          <w:marRight w:val="0"/>
          <w:marTop w:val="0"/>
          <w:marBottom w:val="0"/>
          <w:divBdr>
            <w:top w:val="none" w:sz="0" w:space="0" w:color="auto"/>
            <w:left w:val="none" w:sz="0" w:space="0" w:color="auto"/>
            <w:bottom w:val="none" w:sz="0" w:space="0" w:color="auto"/>
            <w:right w:val="none" w:sz="0" w:space="0" w:color="auto"/>
          </w:divBdr>
        </w:div>
      </w:divsChild>
    </w:div>
    <w:div w:id="1576628425">
      <w:bodyDiv w:val="1"/>
      <w:marLeft w:val="0"/>
      <w:marRight w:val="0"/>
      <w:marTop w:val="0"/>
      <w:marBottom w:val="0"/>
      <w:divBdr>
        <w:top w:val="none" w:sz="0" w:space="0" w:color="auto"/>
        <w:left w:val="none" w:sz="0" w:space="0" w:color="auto"/>
        <w:bottom w:val="none" w:sz="0" w:space="0" w:color="auto"/>
        <w:right w:val="none" w:sz="0" w:space="0" w:color="auto"/>
      </w:divBdr>
    </w:div>
    <w:div w:id="1577664480">
      <w:bodyDiv w:val="1"/>
      <w:marLeft w:val="0"/>
      <w:marRight w:val="0"/>
      <w:marTop w:val="0"/>
      <w:marBottom w:val="0"/>
      <w:divBdr>
        <w:top w:val="none" w:sz="0" w:space="0" w:color="auto"/>
        <w:left w:val="none" w:sz="0" w:space="0" w:color="auto"/>
        <w:bottom w:val="none" w:sz="0" w:space="0" w:color="auto"/>
        <w:right w:val="none" w:sz="0" w:space="0" w:color="auto"/>
      </w:divBdr>
      <w:divsChild>
        <w:div w:id="832600410">
          <w:marLeft w:val="640"/>
          <w:marRight w:val="0"/>
          <w:marTop w:val="0"/>
          <w:marBottom w:val="0"/>
          <w:divBdr>
            <w:top w:val="none" w:sz="0" w:space="0" w:color="auto"/>
            <w:left w:val="none" w:sz="0" w:space="0" w:color="auto"/>
            <w:bottom w:val="none" w:sz="0" w:space="0" w:color="auto"/>
            <w:right w:val="none" w:sz="0" w:space="0" w:color="auto"/>
          </w:divBdr>
        </w:div>
        <w:div w:id="254094997">
          <w:marLeft w:val="640"/>
          <w:marRight w:val="0"/>
          <w:marTop w:val="0"/>
          <w:marBottom w:val="0"/>
          <w:divBdr>
            <w:top w:val="none" w:sz="0" w:space="0" w:color="auto"/>
            <w:left w:val="none" w:sz="0" w:space="0" w:color="auto"/>
            <w:bottom w:val="none" w:sz="0" w:space="0" w:color="auto"/>
            <w:right w:val="none" w:sz="0" w:space="0" w:color="auto"/>
          </w:divBdr>
        </w:div>
        <w:div w:id="239683509">
          <w:marLeft w:val="640"/>
          <w:marRight w:val="0"/>
          <w:marTop w:val="0"/>
          <w:marBottom w:val="0"/>
          <w:divBdr>
            <w:top w:val="none" w:sz="0" w:space="0" w:color="auto"/>
            <w:left w:val="none" w:sz="0" w:space="0" w:color="auto"/>
            <w:bottom w:val="none" w:sz="0" w:space="0" w:color="auto"/>
            <w:right w:val="none" w:sz="0" w:space="0" w:color="auto"/>
          </w:divBdr>
        </w:div>
        <w:div w:id="1974941273">
          <w:marLeft w:val="640"/>
          <w:marRight w:val="0"/>
          <w:marTop w:val="0"/>
          <w:marBottom w:val="0"/>
          <w:divBdr>
            <w:top w:val="none" w:sz="0" w:space="0" w:color="auto"/>
            <w:left w:val="none" w:sz="0" w:space="0" w:color="auto"/>
            <w:bottom w:val="none" w:sz="0" w:space="0" w:color="auto"/>
            <w:right w:val="none" w:sz="0" w:space="0" w:color="auto"/>
          </w:divBdr>
        </w:div>
        <w:div w:id="451941213">
          <w:marLeft w:val="640"/>
          <w:marRight w:val="0"/>
          <w:marTop w:val="0"/>
          <w:marBottom w:val="0"/>
          <w:divBdr>
            <w:top w:val="none" w:sz="0" w:space="0" w:color="auto"/>
            <w:left w:val="none" w:sz="0" w:space="0" w:color="auto"/>
            <w:bottom w:val="none" w:sz="0" w:space="0" w:color="auto"/>
            <w:right w:val="none" w:sz="0" w:space="0" w:color="auto"/>
          </w:divBdr>
        </w:div>
        <w:div w:id="1548297170">
          <w:marLeft w:val="640"/>
          <w:marRight w:val="0"/>
          <w:marTop w:val="0"/>
          <w:marBottom w:val="0"/>
          <w:divBdr>
            <w:top w:val="none" w:sz="0" w:space="0" w:color="auto"/>
            <w:left w:val="none" w:sz="0" w:space="0" w:color="auto"/>
            <w:bottom w:val="none" w:sz="0" w:space="0" w:color="auto"/>
            <w:right w:val="none" w:sz="0" w:space="0" w:color="auto"/>
          </w:divBdr>
        </w:div>
        <w:div w:id="1046494103">
          <w:marLeft w:val="640"/>
          <w:marRight w:val="0"/>
          <w:marTop w:val="0"/>
          <w:marBottom w:val="0"/>
          <w:divBdr>
            <w:top w:val="none" w:sz="0" w:space="0" w:color="auto"/>
            <w:left w:val="none" w:sz="0" w:space="0" w:color="auto"/>
            <w:bottom w:val="none" w:sz="0" w:space="0" w:color="auto"/>
            <w:right w:val="none" w:sz="0" w:space="0" w:color="auto"/>
          </w:divBdr>
        </w:div>
        <w:div w:id="933587981">
          <w:marLeft w:val="640"/>
          <w:marRight w:val="0"/>
          <w:marTop w:val="0"/>
          <w:marBottom w:val="0"/>
          <w:divBdr>
            <w:top w:val="none" w:sz="0" w:space="0" w:color="auto"/>
            <w:left w:val="none" w:sz="0" w:space="0" w:color="auto"/>
            <w:bottom w:val="none" w:sz="0" w:space="0" w:color="auto"/>
            <w:right w:val="none" w:sz="0" w:space="0" w:color="auto"/>
          </w:divBdr>
        </w:div>
        <w:div w:id="1321158570">
          <w:marLeft w:val="640"/>
          <w:marRight w:val="0"/>
          <w:marTop w:val="0"/>
          <w:marBottom w:val="0"/>
          <w:divBdr>
            <w:top w:val="none" w:sz="0" w:space="0" w:color="auto"/>
            <w:left w:val="none" w:sz="0" w:space="0" w:color="auto"/>
            <w:bottom w:val="none" w:sz="0" w:space="0" w:color="auto"/>
            <w:right w:val="none" w:sz="0" w:space="0" w:color="auto"/>
          </w:divBdr>
        </w:div>
        <w:div w:id="1566450798">
          <w:marLeft w:val="640"/>
          <w:marRight w:val="0"/>
          <w:marTop w:val="0"/>
          <w:marBottom w:val="0"/>
          <w:divBdr>
            <w:top w:val="none" w:sz="0" w:space="0" w:color="auto"/>
            <w:left w:val="none" w:sz="0" w:space="0" w:color="auto"/>
            <w:bottom w:val="none" w:sz="0" w:space="0" w:color="auto"/>
            <w:right w:val="none" w:sz="0" w:space="0" w:color="auto"/>
          </w:divBdr>
        </w:div>
        <w:div w:id="454524102">
          <w:marLeft w:val="640"/>
          <w:marRight w:val="0"/>
          <w:marTop w:val="0"/>
          <w:marBottom w:val="0"/>
          <w:divBdr>
            <w:top w:val="none" w:sz="0" w:space="0" w:color="auto"/>
            <w:left w:val="none" w:sz="0" w:space="0" w:color="auto"/>
            <w:bottom w:val="none" w:sz="0" w:space="0" w:color="auto"/>
            <w:right w:val="none" w:sz="0" w:space="0" w:color="auto"/>
          </w:divBdr>
        </w:div>
        <w:div w:id="1513455398">
          <w:marLeft w:val="640"/>
          <w:marRight w:val="0"/>
          <w:marTop w:val="0"/>
          <w:marBottom w:val="0"/>
          <w:divBdr>
            <w:top w:val="none" w:sz="0" w:space="0" w:color="auto"/>
            <w:left w:val="none" w:sz="0" w:space="0" w:color="auto"/>
            <w:bottom w:val="none" w:sz="0" w:space="0" w:color="auto"/>
            <w:right w:val="none" w:sz="0" w:space="0" w:color="auto"/>
          </w:divBdr>
        </w:div>
        <w:div w:id="2024430238">
          <w:marLeft w:val="640"/>
          <w:marRight w:val="0"/>
          <w:marTop w:val="0"/>
          <w:marBottom w:val="0"/>
          <w:divBdr>
            <w:top w:val="none" w:sz="0" w:space="0" w:color="auto"/>
            <w:left w:val="none" w:sz="0" w:space="0" w:color="auto"/>
            <w:bottom w:val="none" w:sz="0" w:space="0" w:color="auto"/>
            <w:right w:val="none" w:sz="0" w:space="0" w:color="auto"/>
          </w:divBdr>
        </w:div>
        <w:div w:id="265968612">
          <w:marLeft w:val="640"/>
          <w:marRight w:val="0"/>
          <w:marTop w:val="0"/>
          <w:marBottom w:val="0"/>
          <w:divBdr>
            <w:top w:val="none" w:sz="0" w:space="0" w:color="auto"/>
            <w:left w:val="none" w:sz="0" w:space="0" w:color="auto"/>
            <w:bottom w:val="none" w:sz="0" w:space="0" w:color="auto"/>
            <w:right w:val="none" w:sz="0" w:space="0" w:color="auto"/>
          </w:divBdr>
        </w:div>
        <w:div w:id="1311906998">
          <w:marLeft w:val="640"/>
          <w:marRight w:val="0"/>
          <w:marTop w:val="0"/>
          <w:marBottom w:val="0"/>
          <w:divBdr>
            <w:top w:val="none" w:sz="0" w:space="0" w:color="auto"/>
            <w:left w:val="none" w:sz="0" w:space="0" w:color="auto"/>
            <w:bottom w:val="none" w:sz="0" w:space="0" w:color="auto"/>
            <w:right w:val="none" w:sz="0" w:space="0" w:color="auto"/>
          </w:divBdr>
        </w:div>
        <w:div w:id="217016255">
          <w:marLeft w:val="640"/>
          <w:marRight w:val="0"/>
          <w:marTop w:val="0"/>
          <w:marBottom w:val="0"/>
          <w:divBdr>
            <w:top w:val="none" w:sz="0" w:space="0" w:color="auto"/>
            <w:left w:val="none" w:sz="0" w:space="0" w:color="auto"/>
            <w:bottom w:val="none" w:sz="0" w:space="0" w:color="auto"/>
            <w:right w:val="none" w:sz="0" w:space="0" w:color="auto"/>
          </w:divBdr>
        </w:div>
        <w:div w:id="1103450978">
          <w:marLeft w:val="640"/>
          <w:marRight w:val="0"/>
          <w:marTop w:val="0"/>
          <w:marBottom w:val="0"/>
          <w:divBdr>
            <w:top w:val="none" w:sz="0" w:space="0" w:color="auto"/>
            <w:left w:val="none" w:sz="0" w:space="0" w:color="auto"/>
            <w:bottom w:val="none" w:sz="0" w:space="0" w:color="auto"/>
            <w:right w:val="none" w:sz="0" w:space="0" w:color="auto"/>
          </w:divBdr>
        </w:div>
        <w:div w:id="1739130663">
          <w:marLeft w:val="640"/>
          <w:marRight w:val="0"/>
          <w:marTop w:val="0"/>
          <w:marBottom w:val="0"/>
          <w:divBdr>
            <w:top w:val="none" w:sz="0" w:space="0" w:color="auto"/>
            <w:left w:val="none" w:sz="0" w:space="0" w:color="auto"/>
            <w:bottom w:val="none" w:sz="0" w:space="0" w:color="auto"/>
            <w:right w:val="none" w:sz="0" w:space="0" w:color="auto"/>
          </w:divBdr>
        </w:div>
        <w:div w:id="1572157132">
          <w:marLeft w:val="640"/>
          <w:marRight w:val="0"/>
          <w:marTop w:val="0"/>
          <w:marBottom w:val="0"/>
          <w:divBdr>
            <w:top w:val="none" w:sz="0" w:space="0" w:color="auto"/>
            <w:left w:val="none" w:sz="0" w:space="0" w:color="auto"/>
            <w:bottom w:val="none" w:sz="0" w:space="0" w:color="auto"/>
            <w:right w:val="none" w:sz="0" w:space="0" w:color="auto"/>
          </w:divBdr>
        </w:div>
        <w:div w:id="1278758185">
          <w:marLeft w:val="640"/>
          <w:marRight w:val="0"/>
          <w:marTop w:val="0"/>
          <w:marBottom w:val="0"/>
          <w:divBdr>
            <w:top w:val="none" w:sz="0" w:space="0" w:color="auto"/>
            <w:left w:val="none" w:sz="0" w:space="0" w:color="auto"/>
            <w:bottom w:val="none" w:sz="0" w:space="0" w:color="auto"/>
            <w:right w:val="none" w:sz="0" w:space="0" w:color="auto"/>
          </w:divBdr>
        </w:div>
        <w:div w:id="716704424">
          <w:marLeft w:val="640"/>
          <w:marRight w:val="0"/>
          <w:marTop w:val="0"/>
          <w:marBottom w:val="0"/>
          <w:divBdr>
            <w:top w:val="none" w:sz="0" w:space="0" w:color="auto"/>
            <w:left w:val="none" w:sz="0" w:space="0" w:color="auto"/>
            <w:bottom w:val="none" w:sz="0" w:space="0" w:color="auto"/>
            <w:right w:val="none" w:sz="0" w:space="0" w:color="auto"/>
          </w:divBdr>
        </w:div>
        <w:div w:id="1286623527">
          <w:marLeft w:val="640"/>
          <w:marRight w:val="0"/>
          <w:marTop w:val="0"/>
          <w:marBottom w:val="0"/>
          <w:divBdr>
            <w:top w:val="none" w:sz="0" w:space="0" w:color="auto"/>
            <w:left w:val="none" w:sz="0" w:space="0" w:color="auto"/>
            <w:bottom w:val="none" w:sz="0" w:space="0" w:color="auto"/>
            <w:right w:val="none" w:sz="0" w:space="0" w:color="auto"/>
          </w:divBdr>
        </w:div>
        <w:div w:id="2007246728">
          <w:marLeft w:val="640"/>
          <w:marRight w:val="0"/>
          <w:marTop w:val="0"/>
          <w:marBottom w:val="0"/>
          <w:divBdr>
            <w:top w:val="none" w:sz="0" w:space="0" w:color="auto"/>
            <w:left w:val="none" w:sz="0" w:space="0" w:color="auto"/>
            <w:bottom w:val="none" w:sz="0" w:space="0" w:color="auto"/>
            <w:right w:val="none" w:sz="0" w:space="0" w:color="auto"/>
          </w:divBdr>
        </w:div>
        <w:div w:id="668364721">
          <w:marLeft w:val="640"/>
          <w:marRight w:val="0"/>
          <w:marTop w:val="0"/>
          <w:marBottom w:val="0"/>
          <w:divBdr>
            <w:top w:val="none" w:sz="0" w:space="0" w:color="auto"/>
            <w:left w:val="none" w:sz="0" w:space="0" w:color="auto"/>
            <w:bottom w:val="none" w:sz="0" w:space="0" w:color="auto"/>
            <w:right w:val="none" w:sz="0" w:space="0" w:color="auto"/>
          </w:divBdr>
        </w:div>
        <w:div w:id="2026709289">
          <w:marLeft w:val="640"/>
          <w:marRight w:val="0"/>
          <w:marTop w:val="0"/>
          <w:marBottom w:val="0"/>
          <w:divBdr>
            <w:top w:val="none" w:sz="0" w:space="0" w:color="auto"/>
            <w:left w:val="none" w:sz="0" w:space="0" w:color="auto"/>
            <w:bottom w:val="none" w:sz="0" w:space="0" w:color="auto"/>
            <w:right w:val="none" w:sz="0" w:space="0" w:color="auto"/>
          </w:divBdr>
        </w:div>
        <w:div w:id="1049036856">
          <w:marLeft w:val="640"/>
          <w:marRight w:val="0"/>
          <w:marTop w:val="0"/>
          <w:marBottom w:val="0"/>
          <w:divBdr>
            <w:top w:val="none" w:sz="0" w:space="0" w:color="auto"/>
            <w:left w:val="none" w:sz="0" w:space="0" w:color="auto"/>
            <w:bottom w:val="none" w:sz="0" w:space="0" w:color="auto"/>
            <w:right w:val="none" w:sz="0" w:space="0" w:color="auto"/>
          </w:divBdr>
        </w:div>
        <w:div w:id="1316032696">
          <w:marLeft w:val="640"/>
          <w:marRight w:val="0"/>
          <w:marTop w:val="0"/>
          <w:marBottom w:val="0"/>
          <w:divBdr>
            <w:top w:val="none" w:sz="0" w:space="0" w:color="auto"/>
            <w:left w:val="none" w:sz="0" w:space="0" w:color="auto"/>
            <w:bottom w:val="none" w:sz="0" w:space="0" w:color="auto"/>
            <w:right w:val="none" w:sz="0" w:space="0" w:color="auto"/>
          </w:divBdr>
        </w:div>
        <w:div w:id="1844129115">
          <w:marLeft w:val="640"/>
          <w:marRight w:val="0"/>
          <w:marTop w:val="0"/>
          <w:marBottom w:val="0"/>
          <w:divBdr>
            <w:top w:val="none" w:sz="0" w:space="0" w:color="auto"/>
            <w:left w:val="none" w:sz="0" w:space="0" w:color="auto"/>
            <w:bottom w:val="none" w:sz="0" w:space="0" w:color="auto"/>
            <w:right w:val="none" w:sz="0" w:space="0" w:color="auto"/>
          </w:divBdr>
        </w:div>
        <w:div w:id="527529195">
          <w:marLeft w:val="640"/>
          <w:marRight w:val="0"/>
          <w:marTop w:val="0"/>
          <w:marBottom w:val="0"/>
          <w:divBdr>
            <w:top w:val="none" w:sz="0" w:space="0" w:color="auto"/>
            <w:left w:val="none" w:sz="0" w:space="0" w:color="auto"/>
            <w:bottom w:val="none" w:sz="0" w:space="0" w:color="auto"/>
            <w:right w:val="none" w:sz="0" w:space="0" w:color="auto"/>
          </w:divBdr>
        </w:div>
        <w:div w:id="15278178">
          <w:marLeft w:val="640"/>
          <w:marRight w:val="0"/>
          <w:marTop w:val="0"/>
          <w:marBottom w:val="0"/>
          <w:divBdr>
            <w:top w:val="none" w:sz="0" w:space="0" w:color="auto"/>
            <w:left w:val="none" w:sz="0" w:space="0" w:color="auto"/>
            <w:bottom w:val="none" w:sz="0" w:space="0" w:color="auto"/>
            <w:right w:val="none" w:sz="0" w:space="0" w:color="auto"/>
          </w:divBdr>
        </w:div>
        <w:div w:id="1702434828">
          <w:marLeft w:val="640"/>
          <w:marRight w:val="0"/>
          <w:marTop w:val="0"/>
          <w:marBottom w:val="0"/>
          <w:divBdr>
            <w:top w:val="none" w:sz="0" w:space="0" w:color="auto"/>
            <w:left w:val="none" w:sz="0" w:space="0" w:color="auto"/>
            <w:bottom w:val="none" w:sz="0" w:space="0" w:color="auto"/>
            <w:right w:val="none" w:sz="0" w:space="0" w:color="auto"/>
          </w:divBdr>
        </w:div>
        <w:div w:id="83697025">
          <w:marLeft w:val="640"/>
          <w:marRight w:val="0"/>
          <w:marTop w:val="0"/>
          <w:marBottom w:val="0"/>
          <w:divBdr>
            <w:top w:val="none" w:sz="0" w:space="0" w:color="auto"/>
            <w:left w:val="none" w:sz="0" w:space="0" w:color="auto"/>
            <w:bottom w:val="none" w:sz="0" w:space="0" w:color="auto"/>
            <w:right w:val="none" w:sz="0" w:space="0" w:color="auto"/>
          </w:divBdr>
        </w:div>
        <w:div w:id="1852260286">
          <w:marLeft w:val="640"/>
          <w:marRight w:val="0"/>
          <w:marTop w:val="0"/>
          <w:marBottom w:val="0"/>
          <w:divBdr>
            <w:top w:val="none" w:sz="0" w:space="0" w:color="auto"/>
            <w:left w:val="none" w:sz="0" w:space="0" w:color="auto"/>
            <w:bottom w:val="none" w:sz="0" w:space="0" w:color="auto"/>
            <w:right w:val="none" w:sz="0" w:space="0" w:color="auto"/>
          </w:divBdr>
        </w:div>
        <w:div w:id="39789098">
          <w:marLeft w:val="640"/>
          <w:marRight w:val="0"/>
          <w:marTop w:val="0"/>
          <w:marBottom w:val="0"/>
          <w:divBdr>
            <w:top w:val="none" w:sz="0" w:space="0" w:color="auto"/>
            <w:left w:val="none" w:sz="0" w:space="0" w:color="auto"/>
            <w:bottom w:val="none" w:sz="0" w:space="0" w:color="auto"/>
            <w:right w:val="none" w:sz="0" w:space="0" w:color="auto"/>
          </w:divBdr>
        </w:div>
        <w:div w:id="942147978">
          <w:marLeft w:val="640"/>
          <w:marRight w:val="0"/>
          <w:marTop w:val="0"/>
          <w:marBottom w:val="0"/>
          <w:divBdr>
            <w:top w:val="none" w:sz="0" w:space="0" w:color="auto"/>
            <w:left w:val="none" w:sz="0" w:space="0" w:color="auto"/>
            <w:bottom w:val="none" w:sz="0" w:space="0" w:color="auto"/>
            <w:right w:val="none" w:sz="0" w:space="0" w:color="auto"/>
          </w:divBdr>
        </w:div>
        <w:div w:id="255405402">
          <w:marLeft w:val="640"/>
          <w:marRight w:val="0"/>
          <w:marTop w:val="0"/>
          <w:marBottom w:val="0"/>
          <w:divBdr>
            <w:top w:val="none" w:sz="0" w:space="0" w:color="auto"/>
            <w:left w:val="none" w:sz="0" w:space="0" w:color="auto"/>
            <w:bottom w:val="none" w:sz="0" w:space="0" w:color="auto"/>
            <w:right w:val="none" w:sz="0" w:space="0" w:color="auto"/>
          </w:divBdr>
        </w:div>
        <w:div w:id="1696300003">
          <w:marLeft w:val="640"/>
          <w:marRight w:val="0"/>
          <w:marTop w:val="0"/>
          <w:marBottom w:val="0"/>
          <w:divBdr>
            <w:top w:val="none" w:sz="0" w:space="0" w:color="auto"/>
            <w:left w:val="none" w:sz="0" w:space="0" w:color="auto"/>
            <w:bottom w:val="none" w:sz="0" w:space="0" w:color="auto"/>
            <w:right w:val="none" w:sz="0" w:space="0" w:color="auto"/>
          </w:divBdr>
        </w:div>
        <w:div w:id="1531529208">
          <w:marLeft w:val="640"/>
          <w:marRight w:val="0"/>
          <w:marTop w:val="0"/>
          <w:marBottom w:val="0"/>
          <w:divBdr>
            <w:top w:val="none" w:sz="0" w:space="0" w:color="auto"/>
            <w:left w:val="none" w:sz="0" w:space="0" w:color="auto"/>
            <w:bottom w:val="none" w:sz="0" w:space="0" w:color="auto"/>
            <w:right w:val="none" w:sz="0" w:space="0" w:color="auto"/>
          </w:divBdr>
        </w:div>
        <w:div w:id="217595254">
          <w:marLeft w:val="640"/>
          <w:marRight w:val="0"/>
          <w:marTop w:val="0"/>
          <w:marBottom w:val="0"/>
          <w:divBdr>
            <w:top w:val="none" w:sz="0" w:space="0" w:color="auto"/>
            <w:left w:val="none" w:sz="0" w:space="0" w:color="auto"/>
            <w:bottom w:val="none" w:sz="0" w:space="0" w:color="auto"/>
            <w:right w:val="none" w:sz="0" w:space="0" w:color="auto"/>
          </w:divBdr>
        </w:div>
        <w:div w:id="1733624318">
          <w:marLeft w:val="640"/>
          <w:marRight w:val="0"/>
          <w:marTop w:val="0"/>
          <w:marBottom w:val="0"/>
          <w:divBdr>
            <w:top w:val="none" w:sz="0" w:space="0" w:color="auto"/>
            <w:left w:val="none" w:sz="0" w:space="0" w:color="auto"/>
            <w:bottom w:val="none" w:sz="0" w:space="0" w:color="auto"/>
            <w:right w:val="none" w:sz="0" w:space="0" w:color="auto"/>
          </w:divBdr>
        </w:div>
        <w:div w:id="109278031">
          <w:marLeft w:val="640"/>
          <w:marRight w:val="0"/>
          <w:marTop w:val="0"/>
          <w:marBottom w:val="0"/>
          <w:divBdr>
            <w:top w:val="none" w:sz="0" w:space="0" w:color="auto"/>
            <w:left w:val="none" w:sz="0" w:space="0" w:color="auto"/>
            <w:bottom w:val="none" w:sz="0" w:space="0" w:color="auto"/>
            <w:right w:val="none" w:sz="0" w:space="0" w:color="auto"/>
          </w:divBdr>
        </w:div>
        <w:div w:id="1408768994">
          <w:marLeft w:val="640"/>
          <w:marRight w:val="0"/>
          <w:marTop w:val="0"/>
          <w:marBottom w:val="0"/>
          <w:divBdr>
            <w:top w:val="none" w:sz="0" w:space="0" w:color="auto"/>
            <w:left w:val="none" w:sz="0" w:space="0" w:color="auto"/>
            <w:bottom w:val="none" w:sz="0" w:space="0" w:color="auto"/>
            <w:right w:val="none" w:sz="0" w:space="0" w:color="auto"/>
          </w:divBdr>
        </w:div>
        <w:div w:id="805397423">
          <w:marLeft w:val="640"/>
          <w:marRight w:val="0"/>
          <w:marTop w:val="0"/>
          <w:marBottom w:val="0"/>
          <w:divBdr>
            <w:top w:val="none" w:sz="0" w:space="0" w:color="auto"/>
            <w:left w:val="none" w:sz="0" w:space="0" w:color="auto"/>
            <w:bottom w:val="none" w:sz="0" w:space="0" w:color="auto"/>
            <w:right w:val="none" w:sz="0" w:space="0" w:color="auto"/>
          </w:divBdr>
        </w:div>
        <w:div w:id="1319729628">
          <w:marLeft w:val="640"/>
          <w:marRight w:val="0"/>
          <w:marTop w:val="0"/>
          <w:marBottom w:val="0"/>
          <w:divBdr>
            <w:top w:val="none" w:sz="0" w:space="0" w:color="auto"/>
            <w:left w:val="none" w:sz="0" w:space="0" w:color="auto"/>
            <w:bottom w:val="none" w:sz="0" w:space="0" w:color="auto"/>
            <w:right w:val="none" w:sz="0" w:space="0" w:color="auto"/>
          </w:divBdr>
        </w:div>
        <w:div w:id="446705168">
          <w:marLeft w:val="640"/>
          <w:marRight w:val="0"/>
          <w:marTop w:val="0"/>
          <w:marBottom w:val="0"/>
          <w:divBdr>
            <w:top w:val="none" w:sz="0" w:space="0" w:color="auto"/>
            <w:left w:val="none" w:sz="0" w:space="0" w:color="auto"/>
            <w:bottom w:val="none" w:sz="0" w:space="0" w:color="auto"/>
            <w:right w:val="none" w:sz="0" w:space="0" w:color="auto"/>
          </w:divBdr>
        </w:div>
        <w:div w:id="509411686">
          <w:marLeft w:val="640"/>
          <w:marRight w:val="0"/>
          <w:marTop w:val="0"/>
          <w:marBottom w:val="0"/>
          <w:divBdr>
            <w:top w:val="none" w:sz="0" w:space="0" w:color="auto"/>
            <w:left w:val="none" w:sz="0" w:space="0" w:color="auto"/>
            <w:bottom w:val="none" w:sz="0" w:space="0" w:color="auto"/>
            <w:right w:val="none" w:sz="0" w:space="0" w:color="auto"/>
          </w:divBdr>
        </w:div>
        <w:div w:id="1050617071">
          <w:marLeft w:val="640"/>
          <w:marRight w:val="0"/>
          <w:marTop w:val="0"/>
          <w:marBottom w:val="0"/>
          <w:divBdr>
            <w:top w:val="none" w:sz="0" w:space="0" w:color="auto"/>
            <w:left w:val="none" w:sz="0" w:space="0" w:color="auto"/>
            <w:bottom w:val="none" w:sz="0" w:space="0" w:color="auto"/>
            <w:right w:val="none" w:sz="0" w:space="0" w:color="auto"/>
          </w:divBdr>
        </w:div>
        <w:div w:id="1859541000">
          <w:marLeft w:val="640"/>
          <w:marRight w:val="0"/>
          <w:marTop w:val="0"/>
          <w:marBottom w:val="0"/>
          <w:divBdr>
            <w:top w:val="none" w:sz="0" w:space="0" w:color="auto"/>
            <w:left w:val="none" w:sz="0" w:space="0" w:color="auto"/>
            <w:bottom w:val="none" w:sz="0" w:space="0" w:color="auto"/>
            <w:right w:val="none" w:sz="0" w:space="0" w:color="auto"/>
          </w:divBdr>
        </w:div>
        <w:div w:id="1179613186">
          <w:marLeft w:val="640"/>
          <w:marRight w:val="0"/>
          <w:marTop w:val="0"/>
          <w:marBottom w:val="0"/>
          <w:divBdr>
            <w:top w:val="none" w:sz="0" w:space="0" w:color="auto"/>
            <w:left w:val="none" w:sz="0" w:space="0" w:color="auto"/>
            <w:bottom w:val="none" w:sz="0" w:space="0" w:color="auto"/>
            <w:right w:val="none" w:sz="0" w:space="0" w:color="auto"/>
          </w:divBdr>
        </w:div>
        <w:div w:id="435029471">
          <w:marLeft w:val="640"/>
          <w:marRight w:val="0"/>
          <w:marTop w:val="0"/>
          <w:marBottom w:val="0"/>
          <w:divBdr>
            <w:top w:val="none" w:sz="0" w:space="0" w:color="auto"/>
            <w:left w:val="none" w:sz="0" w:space="0" w:color="auto"/>
            <w:bottom w:val="none" w:sz="0" w:space="0" w:color="auto"/>
            <w:right w:val="none" w:sz="0" w:space="0" w:color="auto"/>
          </w:divBdr>
        </w:div>
        <w:div w:id="1057628171">
          <w:marLeft w:val="640"/>
          <w:marRight w:val="0"/>
          <w:marTop w:val="0"/>
          <w:marBottom w:val="0"/>
          <w:divBdr>
            <w:top w:val="none" w:sz="0" w:space="0" w:color="auto"/>
            <w:left w:val="none" w:sz="0" w:space="0" w:color="auto"/>
            <w:bottom w:val="none" w:sz="0" w:space="0" w:color="auto"/>
            <w:right w:val="none" w:sz="0" w:space="0" w:color="auto"/>
          </w:divBdr>
        </w:div>
        <w:div w:id="1186141042">
          <w:marLeft w:val="640"/>
          <w:marRight w:val="0"/>
          <w:marTop w:val="0"/>
          <w:marBottom w:val="0"/>
          <w:divBdr>
            <w:top w:val="none" w:sz="0" w:space="0" w:color="auto"/>
            <w:left w:val="none" w:sz="0" w:space="0" w:color="auto"/>
            <w:bottom w:val="none" w:sz="0" w:space="0" w:color="auto"/>
            <w:right w:val="none" w:sz="0" w:space="0" w:color="auto"/>
          </w:divBdr>
        </w:div>
        <w:div w:id="448547564">
          <w:marLeft w:val="640"/>
          <w:marRight w:val="0"/>
          <w:marTop w:val="0"/>
          <w:marBottom w:val="0"/>
          <w:divBdr>
            <w:top w:val="none" w:sz="0" w:space="0" w:color="auto"/>
            <w:left w:val="none" w:sz="0" w:space="0" w:color="auto"/>
            <w:bottom w:val="none" w:sz="0" w:space="0" w:color="auto"/>
            <w:right w:val="none" w:sz="0" w:space="0" w:color="auto"/>
          </w:divBdr>
        </w:div>
        <w:div w:id="1548223178">
          <w:marLeft w:val="640"/>
          <w:marRight w:val="0"/>
          <w:marTop w:val="0"/>
          <w:marBottom w:val="0"/>
          <w:divBdr>
            <w:top w:val="none" w:sz="0" w:space="0" w:color="auto"/>
            <w:left w:val="none" w:sz="0" w:space="0" w:color="auto"/>
            <w:bottom w:val="none" w:sz="0" w:space="0" w:color="auto"/>
            <w:right w:val="none" w:sz="0" w:space="0" w:color="auto"/>
          </w:divBdr>
        </w:div>
        <w:div w:id="411894579">
          <w:marLeft w:val="640"/>
          <w:marRight w:val="0"/>
          <w:marTop w:val="0"/>
          <w:marBottom w:val="0"/>
          <w:divBdr>
            <w:top w:val="none" w:sz="0" w:space="0" w:color="auto"/>
            <w:left w:val="none" w:sz="0" w:space="0" w:color="auto"/>
            <w:bottom w:val="none" w:sz="0" w:space="0" w:color="auto"/>
            <w:right w:val="none" w:sz="0" w:space="0" w:color="auto"/>
          </w:divBdr>
        </w:div>
        <w:div w:id="967390641">
          <w:marLeft w:val="640"/>
          <w:marRight w:val="0"/>
          <w:marTop w:val="0"/>
          <w:marBottom w:val="0"/>
          <w:divBdr>
            <w:top w:val="none" w:sz="0" w:space="0" w:color="auto"/>
            <w:left w:val="none" w:sz="0" w:space="0" w:color="auto"/>
            <w:bottom w:val="none" w:sz="0" w:space="0" w:color="auto"/>
            <w:right w:val="none" w:sz="0" w:space="0" w:color="auto"/>
          </w:divBdr>
        </w:div>
        <w:div w:id="1704935104">
          <w:marLeft w:val="640"/>
          <w:marRight w:val="0"/>
          <w:marTop w:val="0"/>
          <w:marBottom w:val="0"/>
          <w:divBdr>
            <w:top w:val="none" w:sz="0" w:space="0" w:color="auto"/>
            <w:left w:val="none" w:sz="0" w:space="0" w:color="auto"/>
            <w:bottom w:val="none" w:sz="0" w:space="0" w:color="auto"/>
            <w:right w:val="none" w:sz="0" w:space="0" w:color="auto"/>
          </w:divBdr>
        </w:div>
        <w:div w:id="1523787254">
          <w:marLeft w:val="640"/>
          <w:marRight w:val="0"/>
          <w:marTop w:val="0"/>
          <w:marBottom w:val="0"/>
          <w:divBdr>
            <w:top w:val="none" w:sz="0" w:space="0" w:color="auto"/>
            <w:left w:val="none" w:sz="0" w:space="0" w:color="auto"/>
            <w:bottom w:val="none" w:sz="0" w:space="0" w:color="auto"/>
            <w:right w:val="none" w:sz="0" w:space="0" w:color="auto"/>
          </w:divBdr>
        </w:div>
        <w:div w:id="1619531445">
          <w:marLeft w:val="640"/>
          <w:marRight w:val="0"/>
          <w:marTop w:val="0"/>
          <w:marBottom w:val="0"/>
          <w:divBdr>
            <w:top w:val="none" w:sz="0" w:space="0" w:color="auto"/>
            <w:left w:val="none" w:sz="0" w:space="0" w:color="auto"/>
            <w:bottom w:val="none" w:sz="0" w:space="0" w:color="auto"/>
            <w:right w:val="none" w:sz="0" w:space="0" w:color="auto"/>
          </w:divBdr>
        </w:div>
        <w:div w:id="474566331">
          <w:marLeft w:val="640"/>
          <w:marRight w:val="0"/>
          <w:marTop w:val="0"/>
          <w:marBottom w:val="0"/>
          <w:divBdr>
            <w:top w:val="none" w:sz="0" w:space="0" w:color="auto"/>
            <w:left w:val="none" w:sz="0" w:space="0" w:color="auto"/>
            <w:bottom w:val="none" w:sz="0" w:space="0" w:color="auto"/>
            <w:right w:val="none" w:sz="0" w:space="0" w:color="auto"/>
          </w:divBdr>
        </w:div>
        <w:div w:id="130371416">
          <w:marLeft w:val="640"/>
          <w:marRight w:val="0"/>
          <w:marTop w:val="0"/>
          <w:marBottom w:val="0"/>
          <w:divBdr>
            <w:top w:val="none" w:sz="0" w:space="0" w:color="auto"/>
            <w:left w:val="none" w:sz="0" w:space="0" w:color="auto"/>
            <w:bottom w:val="none" w:sz="0" w:space="0" w:color="auto"/>
            <w:right w:val="none" w:sz="0" w:space="0" w:color="auto"/>
          </w:divBdr>
        </w:div>
        <w:div w:id="306907280">
          <w:marLeft w:val="640"/>
          <w:marRight w:val="0"/>
          <w:marTop w:val="0"/>
          <w:marBottom w:val="0"/>
          <w:divBdr>
            <w:top w:val="none" w:sz="0" w:space="0" w:color="auto"/>
            <w:left w:val="none" w:sz="0" w:space="0" w:color="auto"/>
            <w:bottom w:val="none" w:sz="0" w:space="0" w:color="auto"/>
            <w:right w:val="none" w:sz="0" w:space="0" w:color="auto"/>
          </w:divBdr>
        </w:div>
        <w:div w:id="295767986">
          <w:marLeft w:val="640"/>
          <w:marRight w:val="0"/>
          <w:marTop w:val="0"/>
          <w:marBottom w:val="0"/>
          <w:divBdr>
            <w:top w:val="none" w:sz="0" w:space="0" w:color="auto"/>
            <w:left w:val="none" w:sz="0" w:space="0" w:color="auto"/>
            <w:bottom w:val="none" w:sz="0" w:space="0" w:color="auto"/>
            <w:right w:val="none" w:sz="0" w:space="0" w:color="auto"/>
          </w:divBdr>
        </w:div>
        <w:div w:id="494296704">
          <w:marLeft w:val="640"/>
          <w:marRight w:val="0"/>
          <w:marTop w:val="0"/>
          <w:marBottom w:val="0"/>
          <w:divBdr>
            <w:top w:val="none" w:sz="0" w:space="0" w:color="auto"/>
            <w:left w:val="none" w:sz="0" w:space="0" w:color="auto"/>
            <w:bottom w:val="none" w:sz="0" w:space="0" w:color="auto"/>
            <w:right w:val="none" w:sz="0" w:space="0" w:color="auto"/>
          </w:divBdr>
        </w:div>
        <w:div w:id="10842736">
          <w:marLeft w:val="640"/>
          <w:marRight w:val="0"/>
          <w:marTop w:val="0"/>
          <w:marBottom w:val="0"/>
          <w:divBdr>
            <w:top w:val="none" w:sz="0" w:space="0" w:color="auto"/>
            <w:left w:val="none" w:sz="0" w:space="0" w:color="auto"/>
            <w:bottom w:val="none" w:sz="0" w:space="0" w:color="auto"/>
            <w:right w:val="none" w:sz="0" w:space="0" w:color="auto"/>
          </w:divBdr>
        </w:div>
        <w:div w:id="1598638311">
          <w:marLeft w:val="640"/>
          <w:marRight w:val="0"/>
          <w:marTop w:val="0"/>
          <w:marBottom w:val="0"/>
          <w:divBdr>
            <w:top w:val="none" w:sz="0" w:space="0" w:color="auto"/>
            <w:left w:val="none" w:sz="0" w:space="0" w:color="auto"/>
            <w:bottom w:val="none" w:sz="0" w:space="0" w:color="auto"/>
            <w:right w:val="none" w:sz="0" w:space="0" w:color="auto"/>
          </w:divBdr>
        </w:div>
        <w:div w:id="1457916726">
          <w:marLeft w:val="640"/>
          <w:marRight w:val="0"/>
          <w:marTop w:val="0"/>
          <w:marBottom w:val="0"/>
          <w:divBdr>
            <w:top w:val="none" w:sz="0" w:space="0" w:color="auto"/>
            <w:left w:val="none" w:sz="0" w:space="0" w:color="auto"/>
            <w:bottom w:val="none" w:sz="0" w:space="0" w:color="auto"/>
            <w:right w:val="none" w:sz="0" w:space="0" w:color="auto"/>
          </w:divBdr>
        </w:div>
        <w:div w:id="812065589">
          <w:marLeft w:val="640"/>
          <w:marRight w:val="0"/>
          <w:marTop w:val="0"/>
          <w:marBottom w:val="0"/>
          <w:divBdr>
            <w:top w:val="none" w:sz="0" w:space="0" w:color="auto"/>
            <w:left w:val="none" w:sz="0" w:space="0" w:color="auto"/>
            <w:bottom w:val="none" w:sz="0" w:space="0" w:color="auto"/>
            <w:right w:val="none" w:sz="0" w:space="0" w:color="auto"/>
          </w:divBdr>
        </w:div>
        <w:div w:id="1211189845">
          <w:marLeft w:val="640"/>
          <w:marRight w:val="0"/>
          <w:marTop w:val="0"/>
          <w:marBottom w:val="0"/>
          <w:divBdr>
            <w:top w:val="none" w:sz="0" w:space="0" w:color="auto"/>
            <w:left w:val="none" w:sz="0" w:space="0" w:color="auto"/>
            <w:bottom w:val="none" w:sz="0" w:space="0" w:color="auto"/>
            <w:right w:val="none" w:sz="0" w:space="0" w:color="auto"/>
          </w:divBdr>
        </w:div>
        <w:div w:id="1056511111">
          <w:marLeft w:val="640"/>
          <w:marRight w:val="0"/>
          <w:marTop w:val="0"/>
          <w:marBottom w:val="0"/>
          <w:divBdr>
            <w:top w:val="none" w:sz="0" w:space="0" w:color="auto"/>
            <w:left w:val="none" w:sz="0" w:space="0" w:color="auto"/>
            <w:bottom w:val="none" w:sz="0" w:space="0" w:color="auto"/>
            <w:right w:val="none" w:sz="0" w:space="0" w:color="auto"/>
          </w:divBdr>
        </w:div>
        <w:div w:id="53167138">
          <w:marLeft w:val="640"/>
          <w:marRight w:val="0"/>
          <w:marTop w:val="0"/>
          <w:marBottom w:val="0"/>
          <w:divBdr>
            <w:top w:val="none" w:sz="0" w:space="0" w:color="auto"/>
            <w:left w:val="none" w:sz="0" w:space="0" w:color="auto"/>
            <w:bottom w:val="none" w:sz="0" w:space="0" w:color="auto"/>
            <w:right w:val="none" w:sz="0" w:space="0" w:color="auto"/>
          </w:divBdr>
        </w:div>
        <w:div w:id="1988242034">
          <w:marLeft w:val="640"/>
          <w:marRight w:val="0"/>
          <w:marTop w:val="0"/>
          <w:marBottom w:val="0"/>
          <w:divBdr>
            <w:top w:val="none" w:sz="0" w:space="0" w:color="auto"/>
            <w:left w:val="none" w:sz="0" w:space="0" w:color="auto"/>
            <w:bottom w:val="none" w:sz="0" w:space="0" w:color="auto"/>
            <w:right w:val="none" w:sz="0" w:space="0" w:color="auto"/>
          </w:divBdr>
        </w:div>
        <w:div w:id="1898972749">
          <w:marLeft w:val="640"/>
          <w:marRight w:val="0"/>
          <w:marTop w:val="0"/>
          <w:marBottom w:val="0"/>
          <w:divBdr>
            <w:top w:val="none" w:sz="0" w:space="0" w:color="auto"/>
            <w:left w:val="none" w:sz="0" w:space="0" w:color="auto"/>
            <w:bottom w:val="none" w:sz="0" w:space="0" w:color="auto"/>
            <w:right w:val="none" w:sz="0" w:space="0" w:color="auto"/>
          </w:divBdr>
        </w:div>
        <w:div w:id="1391005194">
          <w:marLeft w:val="640"/>
          <w:marRight w:val="0"/>
          <w:marTop w:val="0"/>
          <w:marBottom w:val="0"/>
          <w:divBdr>
            <w:top w:val="none" w:sz="0" w:space="0" w:color="auto"/>
            <w:left w:val="none" w:sz="0" w:space="0" w:color="auto"/>
            <w:bottom w:val="none" w:sz="0" w:space="0" w:color="auto"/>
            <w:right w:val="none" w:sz="0" w:space="0" w:color="auto"/>
          </w:divBdr>
        </w:div>
        <w:div w:id="406078089">
          <w:marLeft w:val="640"/>
          <w:marRight w:val="0"/>
          <w:marTop w:val="0"/>
          <w:marBottom w:val="0"/>
          <w:divBdr>
            <w:top w:val="none" w:sz="0" w:space="0" w:color="auto"/>
            <w:left w:val="none" w:sz="0" w:space="0" w:color="auto"/>
            <w:bottom w:val="none" w:sz="0" w:space="0" w:color="auto"/>
            <w:right w:val="none" w:sz="0" w:space="0" w:color="auto"/>
          </w:divBdr>
        </w:div>
        <w:div w:id="502277956">
          <w:marLeft w:val="640"/>
          <w:marRight w:val="0"/>
          <w:marTop w:val="0"/>
          <w:marBottom w:val="0"/>
          <w:divBdr>
            <w:top w:val="none" w:sz="0" w:space="0" w:color="auto"/>
            <w:left w:val="none" w:sz="0" w:space="0" w:color="auto"/>
            <w:bottom w:val="none" w:sz="0" w:space="0" w:color="auto"/>
            <w:right w:val="none" w:sz="0" w:space="0" w:color="auto"/>
          </w:divBdr>
        </w:div>
        <w:div w:id="1630084687">
          <w:marLeft w:val="640"/>
          <w:marRight w:val="0"/>
          <w:marTop w:val="0"/>
          <w:marBottom w:val="0"/>
          <w:divBdr>
            <w:top w:val="none" w:sz="0" w:space="0" w:color="auto"/>
            <w:left w:val="none" w:sz="0" w:space="0" w:color="auto"/>
            <w:bottom w:val="none" w:sz="0" w:space="0" w:color="auto"/>
            <w:right w:val="none" w:sz="0" w:space="0" w:color="auto"/>
          </w:divBdr>
        </w:div>
      </w:divsChild>
    </w:div>
    <w:div w:id="1583024185">
      <w:bodyDiv w:val="1"/>
      <w:marLeft w:val="0"/>
      <w:marRight w:val="0"/>
      <w:marTop w:val="0"/>
      <w:marBottom w:val="0"/>
      <w:divBdr>
        <w:top w:val="none" w:sz="0" w:space="0" w:color="auto"/>
        <w:left w:val="none" w:sz="0" w:space="0" w:color="auto"/>
        <w:bottom w:val="none" w:sz="0" w:space="0" w:color="auto"/>
        <w:right w:val="none" w:sz="0" w:space="0" w:color="auto"/>
      </w:divBdr>
      <w:divsChild>
        <w:div w:id="585308318">
          <w:marLeft w:val="480"/>
          <w:marRight w:val="0"/>
          <w:marTop w:val="0"/>
          <w:marBottom w:val="0"/>
          <w:divBdr>
            <w:top w:val="none" w:sz="0" w:space="0" w:color="auto"/>
            <w:left w:val="none" w:sz="0" w:space="0" w:color="auto"/>
            <w:bottom w:val="none" w:sz="0" w:space="0" w:color="auto"/>
            <w:right w:val="none" w:sz="0" w:space="0" w:color="auto"/>
          </w:divBdr>
        </w:div>
        <w:div w:id="1785686453">
          <w:marLeft w:val="480"/>
          <w:marRight w:val="0"/>
          <w:marTop w:val="0"/>
          <w:marBottom w:val="0"/>
          <w:divBdr>
            <w:top w:val="none" w:sz="0" w:space="0" w:color="auto"/>
            <w:left w:val="none" w:sz="0" w:space="0" w:color="auto"/>
            <w:bottom w:val="none" w:sz="0" w:space="0" w:color="auto"/>
            <w:right w:val="none" w:sz="0" w:space="0" w:color="auto"/>
          </w:divBdr>
        </w:div>
        <w:div w:id="1876261930">
          <w:marLeft w:val="480"/>
          <w:marRight w:val="0"/>
          <w:marTop w:val="0"/>
          <w:marBottom w:val="0"/>
          <w:divBdr>
            <w:top w:val="none" w:sz="0" w:space="0" w:color="auto"/>
            <w:left w:val="none" w:sz="0" w:space="0" w:color="auto"/>
            <w:bottom w:val="none" w:sz="0" w:space="0" w:color="auto"/>
            <w:right w:val="none" w:sz="0" w:space="0" w:color="auto"/>
          </w:divBdr>
        </w:div>
        <w:div w:id="1944338762">
          <w:marLeft w:val="480"/>
          <w:marRight w:val="0"/>
          <w:marTop w:val="0"/>
          <w:marBottom w:val="0"/>
          <w:divBdr>
            <w:top w:val="none" w:sz="0" w:space="0" w:color="auto"/>
            <w:left w:val="none" w:sz="0" w:space="0" w:color="auto"/>
            <w:bottom w:val="none" w:sz="0" w:space="0" w:color="auto"/>
            <w:right w:val="none" w:sz="0" w:space="0" w:color="auto"/>
          </w:divBdr>
        </w:div>
        <w:div w:id="1148597201">
          <w:marLeft w:val="480"/>
          <w:marRight w:val="0"/>
          <w:marTop w:val="0"/>
          <w:marBottom w:val="0"/>
          <w:divBdr>
            <w:top w:val="none" w:sz="0" w:space="0" w:color="auto"/>
            <w:left w:val="none" w:sz="0" w:space="0" w:color="auto"/>
            <w:bottom w:val="none" w:sz="0" w:space="0" w:color="auto"/>
            <w:right w:val="none" w:sz="0" w:space="0" w:color="auto"/>
          </w:divBdr>
        </w:div>
        <w:div w:id="1998070062">
          <w:marLeft w:val="480"/>
          <w:marRight w:val="0"/>
          <w:marTop w:val="0"/>
          <w:marBottom w:val="0"/>
          <w:divBdr>
            <w:top w:val="none" w:sz="0" w:space="0" w:color="auto"/>
            <w:left w:val="none" w:sz="0" w:space="0" w:color="auto"/>
            <w:bottom w:val="none" w:sz="0" w:space="0" w:color="auto"/>
            <w:right w:val="none" w:sz="0" w:space="0" w:color="auto"/>
          </w:divBdr>
        </w:div>
        <w:div w:id="106966840">
          <w:marLeft w:val="480"/>
          <w:marRight w:val="0"/>
          <w:marTop w:val="0"/>
          <w:marBottom w:val="0"/>
          <w:divBdr>
            <w:top w:val="none" w:sz="0" w:space="0" w:color="auto"/>
            <w:left w:val="none" w:sz="0" w:space="0" w:color="auto"/>
            <w:bottom w:val="none" w:sz="0" w:space="0" w:color="auto"/>
            <w:right w:val="none" w:sz="0" w:space="0" w:color="auto"/>
          </w:divBdr>
        </w:div>
        <w:div w:id="173615579">
          <w:marLeft w:val="480"/>
          <w:marRight w:val="0"/>
          <w:marTop w:val="0"/>
          <w:marBottom w:val="0"/>
          <w:divBdr>
            <w:top w:val="none" w:sz="0" w:space="0" w:color="auto"/>
            <w:left w:val="none" w:sz="0" w:space="0" w:color="auto"/>
            <w:bottom w:val="none" w:sz="0" w:space="0" w:color="auto"/>
            <w:right w:val="none" w:sz="0" w:space="0" w:color="auto"/>
          </w:divBdr>
        </w:div>
        <w:div w:id="1306163457">
          <w:marLeft w:val="480"/>
          <w:marRight w:val="0"/>
          <w:marTop w:val="0"/>
          <w:marBottom w:val="0"/>
          <w:divBdr>
            <w:top w:val="none" w:sz="0" w:space="0" w:color="auto"/>
            <w:left w:val="none" w:sz="0" w:space="0" w:color="auto"/>
            <w:bottom w:val="none" w:sz="0" w:space="0" w:color="auto"/>
            <w:right w:val="none" w:sz="0" w:space="0" w:color="auto"/>
          </w:divBdr>
        </w:div>
        <w:div w:id="1506020322">
          <w:marLeft w:val="480"/>
          <w:marRight w:val="0"/>
          <w:marTop w:val="0"/>
          <w:marBottom w:val="0"/>
          <w:divBdr>
            <w:top w:val="none" w:sz="0" w:space="0" w:color="auto"/>
            <w:left w:val="none" w:sz="0" w:space="0" w:color="auto"/>
            <w:bottom w:val="none" w:sz="0" w:space="0" w:color="auto"/>
            <w:right w:val="none" w:sz="0" w:space="0" w:color="auto"/>
          </w:divBdr>
        </w:div>
        <w:div w:id="1937131172">
          <w:marLeft w:val="480"/>
          <w:marRight w:val="0"/>
          <w:marTop w:val="0"/>
          <w:marBottom w:val="0"/>
          <w:divBdr>
            <w:top w:val="none" w:sz="0" w:space="0" w:color="auto"/>
            <w:left w:val="none" w:sz="0" w:space="0" w:color="auto"/>
            <w:bottom w:val="none" w:sz="0" w:space="0" w:color="auto"/>
            <w:right w:val="none" w:sz="0" w:space="0" w:color="auto"/>
          </w:divBdr>
        </w:div>
        <w:div w:id="796410535">
          <w:marLeft w:val="480"/>
          <w:marRight w:val="0"/>
          <w:marTop w:val="0"/>
          <w:marBottom w:val="0"/>
          <w:divBdr>
            <w:top w:val="none" w:sz="0" w:space="0" w:color="auto"/>
            <w:left w:val="none" w:sz="0" w:space="0" w:color="auto"/>
            <w:bottom w:val="none" w:sz="0" w:space="0" w:color="auto"/>
            <w:right w:val="none" w:sz="0" w:space="0" w:color="auto"/>
          </w:divBdr>
        </w:div>
        <w:div w:id="472985085">
          <w:marLeft w:val="480"/>
          <w:marRight w:val="0"/>
          <w:marTop w:val="0"/>
          <w:marBottom w:val="0"/>
          <w:divBdr>
            <w:top w:val="none" w:sz="0" w:space="0" w:color="auto"/>
            <w:left w:val="none" w:sz="0" w:space="0" w:color="auto"/>
            <w:bottom w:val="none" w:sz="0" w:space="0" w:color="auto"/>
            <w:right w:val="none" w:sz="0" w:space="0" w:color="auto"/>
          </w:divBdr>
        </w:div>
        <w:div w:id="1471092597">
          <w:marLeft w:val="480"/>
          <w:marRight w:val="0"/>
          <w:marTop w:val="0"/>
          <w:marBottom w:val="0"/>
          <w:divBdr>
            <w:top w:val="none" w:sz="0" w:space="0" w:color="auto"/>
            <w:left w:val="none" w:sz="0" w:space="0" w:color="auto"/>
            <w:bottom w:val="none" w:sz="0" w:space="0" w:color="auto"/>
            <w:right w:val="none" w:sz="0" w:space="0" w:color="auto"/>
          </w:divBdr>
        </w:div>
        <w:div w:id="2120104748">
          <w:marLeft w:val="480"/>
          <w:marRight w:val="0"/>
          <w:marTop w:val="0"/>
          <w:marBottom w:val="0"/>
          <w:divBdr>
            <w:top w:val="none" w:sz="0" w:space="0" w:color="auto"/>
            <w:left w:val="none" w:sz="0" w:space="0" w:color="auto"/>
            <w:bottom w:val="none" w:sz="0" w:space="0" w:color="auto"/>
            <w:right w:val="none" w:sz="0" w:space="0" w:color="auto"/>
          </w:divBdr>
        </w:div>
        <w:div w:id="347340917">
          <w:marLeft w:val="480"/>
          <w:marRight w:val="0"/>
          <w:marTop w:val="0"/>
          <w:marBottom w:val="0"/>
          <w:divBdr>
            <w:top w:val="none" w:sz="0" w:space="0" w:color="auto"/>
            <w:left w:val="none" w:sz="0" w:space="0" w:color="auto"/>
            <w:bottom w:val="none" w:sz="0" w:space="0" w:color="auto"/>
            <w:right w:val="none" w:sz="0" w:space="0" w:color="auto"/>
          </w:divBdr>
        </w:div>
        <w:div w:id="361324916">
          <w:marLeft w:val="480"/>
          <w:marRight w:val="0"/>
          <w:marTop w:val="0"/>
          <w:marBottom w:val="0"/>
          <w:divBdr>
            <w:top w:val="none" w:sz="0" w:space="0" w:color="auto"/>
            <w:left w:val="none" w:sz="0" w:space="0" w:color="auto"/>
            <w:bottom w:val="none" w:sz="0" w:space="0" w:color="auto"/>
            <w:right w:val="none" w:sz="0" w:space="0" w:color="auto"/>
          </w:divBdr>
        </w:div>
        <w:div w:id="1379629048">
          <w:marLeft w:val="480"/>
          <w:marRight w:val="0"/>
          <w:marTop w:val="0"/>
          <w:marBottom w:val="0"/>
          <w:divBdr>
            <w:top w:val="none" w:sz="0" w:space="0" w:color="auto"/>
            <w:left w:val="none" w:sz="0" w:space="0" w:color="auto"/>
            <w:bottom w:val="none" w:sz="0" w:space="0" w:color="auto"/>
            <w:right w:val="none" w:sz="0" w:space="0" w:color="auto"/>
          </w:divBdr>
        </w:div>
        <w:div w:id="2133135242">
          <w:marLeft w:val="480"/>
          <w:marRight w:val="0"/>
          <w:marTop w:val="0"/>
          <w:marBottom w:val="0"/>
          <w:divBdr>
            <w:top w:val="none" w:sz="0" w:space="0" w:color="auto"/>
            <w:left w:val="none" w:sz="0" w:space="0" w:color="auto"/>
            <w:bottom w:val="none" w:sz="0" w:space="0" w:color="auto"/>
            <w:right w:val="none" w:sz="0" w:space="0" w:color="auto"/>
          </w:divBdr>
        </w:div>
        <w:div w:id="1052464393">
          <w:marLeft w:val="480"/>
          <w:marRight w:val="0"/>
          <w:marTop w:val="0"/>
          <w:marBottom w:val="0"/>
          <w:divBdr>
            <w:top w:val="none" w:sz="0" w:space="0" w:color="auto"/>
            <w:left w:val="none" w:sz="0" w:space="0" w:color="auto"/>
            <w:bottom w:val="none" w:sz="0" w:space="0" w:color="auto"/>
            <w:right w:val="none" w:sz="0" w:space="0" w:color="auto"/>
          </w:divBdr>
        </w:div>
        <w:div w:id="1394085314">
          <w:marLeft w:val="480"/>
          <w:marRight w:val="0"/>
          <w:marTop w:val="0"/>
          <w:marBottom w:val="0"/>
          <w:divBdr>
            <w:top w:val="none" w:sz="0" w:space="0" w:color="auto"/>
            <w:left w:val="none" w:sz="0" w:space="0" w:color="auto"/>
            <w:bottom w:val="none" w:sz="0" w:space="0" w:color="auto"/>
            <w:right w:val="none" w:sz="0" w:space="0" w:color="auto"/>
          </w:divBdr>
        </w:div>
        <w:div w:id="1485969534">
          <w:marLeft w:val="480"/>
          <w:marRight w:val="0"/>
          <w:marTop w:val="0"/>
          <w:marBottom w:val="0"/>
          <w:divBdr>
            <w:top w:val="none" w:sz="0" w:space="0" w:color="auto"/>
            <w:left w:val="none" w:sz="0" w:space="0" w:color="auto"/>
            <w:bottom w:val="none" w:sz="0" w:space="0" w:color="auto"/>
            <w:right w:val="none" w:sz="0" w:space="0" w:color="auto"/>
          </w:divBdr>
        </w:div>
        <w:div w:id="375542895">
          <w:marLeft w:val="480"/>
          <w:marRight w:val="0"/>
          <w:marTop w:val="0"/>
          <w:marBottom w:val="0"/>
          <w:divBdr>
            <w:top w:val="none" w:sz="0" w:space="0" w:color="auto"/>
            <w:left w:val="none" w:sz="0" w:space="0" w:color="auto"/>
            <w:bottom w:val="none" w:sz="0" w:space="0" w:color="auto"/>
            <w:right w:val="none" w:sz="0" w:space="0" w:color="auto"/>
          </w:divBdr>
        </w:div>
        <w:div w:id="945117166">
          <w:marLeft w:val="480"/>
          <w:marRight w:val="0"/>
          <w:marTop w:val="0"/>
          <w:marBottom w:val="0"/>
          <w:divBdr>
            <w:top w:val="none" w:sz="0" w:space="0" w:color="auto"/>
            <w:left w:val="none" w:sz="0" w:space="0" w:color="auto"/>
            <w:bottom w:val="none" w:sz="0" w:space="0" w:color="auto"/>
            <w:right w:val="none" w:sz="0" w:space="0" w:color="auto"/>
          </w:divBdr>
        </w:div>
        <w:div w:id="1775129531">
          <w:marLeft w:val="480"/>
          <w:marRight w:val="0"/>
          <w:marTop w:val="0"/>
          <w:marBottom w:val="0"/>
          <w:divBdr>
            <w:top w:val="none" w:sz="0" w:space="0" w:color="auto"/>
            <w:left w:val="none" w:sz="0" w:space="0" w:color="auto"/>
            <w:bottom w:val="none" w:sz="0" w:space="0" w:color="auto"/>
            <w:right w:val="none" w:sz="0" w:space="0" w:color="auto"/>
          </w:divBdr>
        </w:div>
        <w:div w:id="1588926582">
          <w:marLeft w:val="480"/>
          <w:marRight w:val="0"/>
          <w:marTop w:val="0"/>
          <w:marBottom w:val="0"/>
          <w:divBdr>
            <w:top w:val="none" w:sz="0" w:space="0" w:color="auto"/>
            <w:left w:val="none" w:sz="0" w:space="0" w:color="auto"/>
            <w:bottom w:val="none" w:sz="0" w:space="0" w:color="auto"/>
            <w:right w:val="none" w:sz="0" w:space="0" w:color="auto"/>
          </w:divBdr>
        </w:div>
        <w:div w:id="1693215718">
          <w:marLeft w:val="480"/>
          <w:marRight w:val="0"/>
          <w:marTop w:val="0"/>
          <w:marBottom w:val="0"/>
          <w:divBdr>
            <w:top w:val="none" w:sz="0" w:space="0" w:color="auto"/>
            <w:left w:val="none" w:sz="0" w:space="0" w:color="auto"/>
            <w:bottom w:val="none" w:sz="0" w:space="0" w:color="auto"/>
            <w:right w:val="none" w:sz="0" w:space="0" w:color="auto"/>
          </w:divBdr>
        </w:div>
        <w:div w:id="2083748335">
          <w:marLeft w:val="480"/>
          <w:marRight w:val="0"/>
          <w:marTop w:val="0"/>
          <w:marBottom w:val="0"/>
          <w:divBdr>
            <w:top w:val="none" w:sz="0" w:space="0" w:color="auto"/>
            <w:left w:val="none" w:sz="0" w:space="0" w:color="auto"/>
            <w:bottom w:val="none" w:sz="0" w:space="0" w:color="auto"/>
            <w:right w:val="none" w:sz="0" w:space="0" w:color="auto"/>
          </w:divBdr>
        </w:div>
        <w:div w:id="1868643651">
          <w:marLeft w:val="480"/>
          <w:marRight w:val="0"/>
          <w:marTop w:val="0"/>
          <w:marBottom w:val="0"/>
          <w:divBdr>
            <w:top w:val="none" w:sz="0" w:space="0" w:color="auto"/>
            <w:left w:val="none" w:sz="0" w:space="0" w:color="auto"/>
            <w:bottom w:val="none" w:sz="0" w:space="0" w:color="auto"/>
            <w:right w:val="none" w:sz="0" w:space="0" w:color="auto"/>
          </w:divBdr>
        </w:div>
        <w:div w:id="1054157687">
          <w:marLeft w:val="480"/>
          <w:marRight w:val="0"/>
          <w:marTop w:val="0"/>
          <w:marBottom w:val="0"/>
          <w:divBdr>
            <w:top w:val="none" w:sz="0" w:space="0" w:color="auto"/>
            <w:left w:val="none" w:sz="0" w:space="0" w:color="auto"/>
            <w:bottom w:val="none" w:sz="0" w:space="0" w:color="auto"/>
            <w:right w:val="none" w:sz="0" w:space="0" w:color="auto"/>
          </w:divBdr>
        </w:div>
        <w:div w:id="2784940">
          <w:marLeft w:val="480"/>
          <w:marRight w:val="0"/>
          <w:marTop w:val="0"/>
          <w:marBottom w:val="0"/>
          <w:divBdr>
            <w:top w:val="none" w:sz="0" w:space="0" w:color="auto"/>
            <w:left w:val="none" w:sz="0" w:space="0" w:color="auto"/>
            <w:bottom w:val="none" w:sz="0" w:space="0" w:color="auto"/>
            <w:right w:val="none" w:sz="0" w:space="0" w:color="auto"/>
          </w:divBdr>
        </w:div>
        <w:div w:id="1061363929">
          <w:marLeft w:val="480"/>
          <w:marRight w:val="0"/>
          <w:marTop w:val="0"/>
          <w:marBottom w:val="0"/>
          <w:divBdr>
            <w:top w:val="none" w:sz="0" w:space="0" w:color="auto"/>
            <w:left w:val="none" w:sz="0" w:space="0" w:color="auto"/>
            <w:bottom w:val="none" w:sz="0" w:space="0" w:color="auto"/>
            <w:right w:val="none" w:sz="0" w:space="0" w:color="auto"/>
          </w:divBdr>
        </w:div>
        <w:div w:id="1151211274">
          <w:marLeft w:val="480"/>
          <w:marRight w:val="0"/>
          <w:marTop w:val="0"/>
          <w:marBottom w:val="0"/>
          <w:divBdr>
            <w:top w:val="none" w:sz="0" w:space="0" w:color="auto"/>
            <w:left w:val="none" w:sz="0" w:space="0" w:color="auto"/>
            <w:bottom w:val="none" w:sz="0" w:space="0" w:color="auto"/>
            <w:right w:val="none" w:sz="0" w:space="0" w:color="auto"/>
          </w:divBdr>
        </w:div>
        <w:div w:id="1900479459">
          <w:marLeft w:val="480"/>
          <w:marRight w:val="0"/>
          <w:marTop w:val="0"/>
          <w:marBottom w:val="0"/>
          <w:divBdr>
            <w:top w:val="none" w:sz="0" w:space="0" w:color="auto"/>
            <w:left w:val="none" w:sz="0" w:space="0" w:color="auto"/>
            <w:bottom w:val="none" w:sz="0" w:space="0" w:color="auto"/>
            <w:right w:val="none" w:sz="0" w:space="0" w:color="auto"/>
          </w:divBdr>
        </w:div>
        <w:div w:id="360666914">
          <w:marLeft w:val="480"/>
          <w:marRight w:val="0"/>
          <w:marTop w:val="0"/>
          <w:marBottom w:val="0"/>
          <w:divBdr>
            <w:top w:val="none" w:sz="0" w:space="0" w:color="auto"/>
            <w:left w:val="none" w:sz="0" w:space="0" w:color="auto"/>
            <w:bottom w:val="none" w:sz="0" w:space="0" w:color="auto"/>
            <w:right w:val="none" w:sz="0" w:space="0" w:color="auto"/>
          </w:divBdr>
        </w:div>
        <w:div w:id="1539855591">
          <w:marLeft w:val="480"/>
          <w:marRight w:val="0"/>
          <w:marTop w:val="0"/>
          <w:marBottom w:val="0"/>
          <w:divBdr>
            <w:top w:val="none" w:sz="0" w:space="0" w:color="auto"/>
            <w:left w:val="none" w:sz="0" w:space="0" w:color="auto"/>
            <w:bottom w:val="none" w:sz="0" w:space="0" w:color="auto"/>
            <w:right w:val="none" w:sz="0" w:space="0" w:color="auto"/>
          </w:divBdr>
        </w:div>
        <w:div w:id="1229149775">
          <w:marLeft w:val="480"/>
          <w:marRight w:val="0"/>
          <w:marTop w:val="0"/>
          <w:marBottom w:val="0"/>
          <w:divBdr>
            <w:top w:val="none" w:sz="0" w:space="0" w:color="auto"/>
            <w:left w:val="none" w:sz="0" w:space="0" w:color="auto"/>
            <w:bottom w:val="none" w:sz="0" w:space="0" w:color="auto"/>
            <w:right w:val="none" w:sz="0" w:space="0" w:color="auto"/>
          </w:divBdr>
        </w:div>
        <w:div w:id="916745163">
          <w:marLeft w:val="480"/>
          <w:marRight w:val="0"/>
          <w:marTop w:val="0"/>
          <w:marBottom w:val="0"/>
          <w:divBdr>
            <w:top w:val="none" w:sz="0" w:space="0" w:color="auto"/>
            <w:left w:val="none" w:sz="0" w:space="0" w:color="auto"/>
            <w:bottom w:val="none" w:sz="0" w:space="0" w:color="auto"/>
            <w:right w:val="none" w:sz="0" w:space="0" w:color="auto"/>
          </w:divBdr>
        </w:div>
        <w:div w:id="2064982309">
          <w:marLeft w:val="480"/>
          <w:marRight w:val="0"/>
          <w:marTop w:val="0"/>
          <w:marBottom w:val="0"/>
          <w:divBdr>
            <w:top w:val="none" w:sz="0" w:space="0" w:color="auto"/>
            <w:left w:val="none" w:sz="0" w:space="0" w:color="auto"/>
            <w:bottom w:val="none" w:sz="0" w:space="0" w:color="auto"/>
            <w:right w:val="none" w:sz="0" w:space="0" w:color="auto"/>
          </w:divBdr>
        </w:div>
        <w:div w:id="717171890">
          <w:marLeft w:val="480"/>
          <w:marRight w:val="0"/>
          <w:marTop w:val="0"/>
          <w:marBottom w:val="0"/>
          <w:divBdr>
            <w:top w:val="none" w:sz="0" w:space="0" w:color="auto"/>
            <w:left w:val="none" w:sz="0" w:space="0" w:color="auto"/>
            <w:bottom w:val="none" w:sz="0" w:space="0" w:color="auto"/>
            <w:right w:val="none" w:sz="0" w:space="0" w:color="auto"/>
          </w:divBdr>
        </w:div>
        <w:div w:id="1147895466">
          <w:marLeft w:val="480"/>
          <w:marRight w:val="0"/>
          <w:marTop w:val="0"/>
          <w:marBottom w:val="0"/>
          <w:divBdr>
            <w:top w:val="none" w:sz="0" w:space="0" w:color="auto"/>
            <w:left w:val="none" w:sz="0" w:space="0" w:color="auto"/>
            <w:bottom w:val="none" w:sz="0" w:space="0" w:color="auto"/>
            <w:right w:val="none" w:sz="0" w:space="0" w:color="auto"/>
          </w:divBdr>
        </w:div>
        <w:div w:id="1967925964">
          <w:marLeft w:val="480"/>
          <w:marRight w:val="0"/>
          <w:marTop w:val="0"/>
          <w:marBottom w:val="0"/>
          <w:divBdr>
            <w:top w:val="none" w:sz="0" w:space="0" w:color="auto"/>
            <w:left w:val="none" w:sz="0" w:space="0" w:color="auto"/>
            <w:bottom w:val="none" w:sz="0" w:space="0" w:color="auto"/>
            <w:right w:val="none" w:sz="0" w:space="0" w:color="auto"/>
          </w:divBdr>
        </w:div>
        <w:div w:id="1831556869">
          <w:marLeft w:val="480"/>
          <w:marRight w:val="0"/>
          <w:marTop w:val="0"/>
          <w:marBottom w:val="0"/>
          <w:divBdr>
            <w:top w:val="none" w:sz="0" w:space="0" w:color="auto"/>
            <w:left w:val="none" w:sz="0" w:space="0" w:color="auto"/>
            <w:bottom w:val="none" w:sz="0" w:space="0" w:color="auto"/>
            <w:right w:val="none" w:sz="0" w:space="0" w:color="auto"/>
          </w:divBdr>
        </w:div>
        <w:div w:id="1913270586">
          <w:marLeft w:val="480"/>
          <w:marRight w:val="0"/>
          <w:marTop w:val="0"/>
          <w:marBottom w:val="0"/>
          <w:divBdr>
            <w:top w:val="none" w:sz="0" w:space="0" w:color="auto"/>
            <w:left w:val="none" w:sz="0" w:space="0" w:color="auto"/>
            <w:bottom w:val="none" w:sz="0" w:space="0" w:color="auto"/>
            <w:right w:val="none" w:sz="0" w:space="0" w:color="auto"/>
          </w:divBdr>
        </w:div>
        <w:div w:id="475683214">
          <w:marLeft w:val="480"/>
          <w:marRight w:val="0"/>
          <w:marTop w:val="0"/>
          <w:marBottom w:val="0"/>
          <w:divBdr>
            <w:top w:val="none" w:sz="0" w:space="0" w:color="auto"/>
            <w:left w:val="none" w:sz="0" w:space="0" w:color="auto"/>
            <w:bottom w:val="none" w:sz="0" w:space="0" w:color="auto"/>
            <w:right w:val="none" w:sz="0" w:space="0" w:color="auto"/>
          </w:divBdr>
        </w:div>
        <w:div w:id="761953180">
          <w:marLeft w:val="480"/>
          <w:marRight w:val="0"/>
          <w:marTop w:val="0"/>
          <w:marBottom w:val="0"/>
          <w:divBdr>
            <w:top w:val="none" w:sz="0" w:space="0" w:color="auto"/>
            <w:left w:val="none" w:sz="0" w:space="0" w:color="auto"/>
            <w:bottom w:val="none" w:sz="0" w:space="0" w:color="auto"/>
            <w:right w:val="none" w:sz="0" w:space="0" w:color="auto"/>
          </w:divBdr>
        </w:div>
        <w:div w:id="797575790">
          <w:marLeft w:val="480"/>
          <w:marRight w:val="0"/>
          <w:marTop w:val="0"/>
          <w:marBottom w:val="0"/>
          <w:divBdr>
            <w:top w:val="none" w:sz="0" w:space="0" w:color="auto"/>
            <w:left w:val="none" w:sz="0" w:space="0" w:color="auto"/>
            <w:bottom w:val="none" w:sz="0" w:space="0" w:color="auto"/>
            <w:right w:val="none" w:sz="0" w:space="0" w:color="auto"/>
          </w:divBdr>
        </w:div>
        <w:div w:id="557672274">
          <w:marLeft w:val="480"/>
          <w:marRight w:val="0"/>
          <w:marTop w:val="0"/>
          <w:marBottom w:val="0"/>
          <w:divBdr>
            <w:top w:val="none" w:sz="0" w:space="0" w:color="auto"/>
            <w:left w:val="none" w:sz="0" w:space="0" w:color="auto"/>
            <w:bottom w:val="none" w:sz="0" w:space="0" w:color="auto"/>
            <w:right w:val="none" w:sz="0" w:space="0" w:color="auto"/>
          </w:divBdr>
        </w:div>
        <w:div w:id="1471902358">
          <w:marLeft w:val="480"/>
          <w:marRight w:val="0"/>
          <w:marTop w:val="0"/>
          <w:marBottom w:val="0"/>
          <w:divBdr>
            <w:top w:val="none" w:sz="0" w:space="0" w:color="auto"/>
            <w:left w:val="none" w:sz="0" w:space="0" w:color="auto"/>
            <w:bottom w:val="none" w:sz="0" w:space="0" w:color="auto"/>
            <w:right w:val="none" w:sz="0" w:space="0" w:color="auto"/>
          </w:divBdr>
        </w:div>
        <w:div w:id="327444183">
          <w:marLeft w:val="480"/>
          <w:marRight w:val="0"/>
          <w:marTop w:val="0"/>
          <w:marBottom w:val="0"/>
          <w:divBdr>
            <w:top w:val="none" w:sz="0" w:space="0" w:color="auto"/>
            <w:left w:val="none" w:sz="0" w:space="0" w:color="auto"/>
            <w:bottom w:val="none" w:sz="0" w:space="0" w:color="auto"/>
            <w:right w:val="none" w:sz="0" w:space="0" w:color="auto"/>
          </w:divBdr>
        </w:div>
      </w:divsChild>
    </w:div>
    <w:div w:id="1585726891">
      <w:bodyDiv w:val="1"/>
      <w:marLeft w:val="0"/>
      <w:marRight w:val="0"/>
      <w:marTop w:val="0"/>
      <w:marBottom w:val="0"/>
      <w:divBdr>
        <w:top w:val="none" w:sz="0" w:space="0" w:color="auto"/>
        <w:left w:val="none" w:sz="0" w:space="0" w:color="auto"/>
        <w:bottom w:val="none" w:sz="0" w:space="0" w:color="auto"/>
        <w:right w:val="none" w:sz="0" w:space="0" w:color="auto"/>
      </w:divBdr>
    </w:div>
    <w:div w:id="1587880034">
      <w:bodyDiv w:val="1"/>
      <w:marLeft w:val="0"/>
      <w:marRight w:val="0"/>
      <w:marTop w:val="0"/>
      <w:marBottom w:val="0"/>
      <w:divBdr>
        <w:top w:val="none" w:sz="0" w:space="0" w:color="auto"/>
        <w:left w:val="none" w:sz="0" w:space="0" w:color="auto"/>
        <w:bottom w:val="none" w:sz="0" w:space="0" w:color="auto"/>
        <w:right w:val="none" w:sz="0" w:space="0" w:color="auto"/>
      </w:divBdr>
    </w:div>
    <w:div w:id="1589804739">
      <w:bodyDiv w:val="1"/>
      <w:marLeft w:val="0"/>
      <w:marRight w:val="0"/>
      <w:marTop w:val="0"/>
      <w:marBottom w:val="0"/>
      <w:divBdr>
        <w:top w:val="none" w:sz="0" w:space="0" w:color="auto"/>
        <w:left w:val="none" w:sz="0" w:space="0" w:color="auto"/>
        <w:bottom w:val="none" w:sz="0" w:space="0" w:color="auto"/>
        <w:right w:val="none" w:sz="0" w:space="0" w:color="auto"/>
      </w:divBdr>
      <w:divsChild>
        <w:div w:id="1589926524">
          <w:marLeft w:val="480"/>
          <w:marRight w:val="0"/>
          <w:marTop w:val="0"/>
          <w:marBottom w:val="0"/>
          <w:divBdr>
            <w:top w:val="none" w:sz="0" w:space="0" w:color="auto"/>
            <w:left w:val="none" w:sz="0" w:space="0" w:color="auto"/>
            <w:bottom w:val="none" w:sz="0" w:space="0" w:color="auto"/>
            <w:right w:val="none" w:sz="0" w:space="0" w:color="auto"/>
          </w:divBdr>
        </w:div>
        <w:div w:id="2078284628">
          <w:marLeft w:val="480"/>
          <w:marRight w:val="0"/>
          <w:marTop w:val="0"/>
          <w:marBottom w:val="0"/>
          <w:divBdr>
            <w:top w:val="none" w:sz="0" w:space="0" w:color="auto"/>
            <w:left w:val="none" w:sz="0" w:space="0" w:color="auto"/>
            <w:bottom w:val="none" w:sz="0" w:space="0" w:color="auto"/>
            <w:right w:val="none" w:sz="0" w:space="0" w:color="auto"/>
          </w:divBdr>
        </w:div>
        <w:div w:id="1928340550">
          <w:marLeft w:val="480"/>
          <w:marRight w:val="0"/>
          <w:marTop w:val="0"/>
          <w:marBottom w:val="0"/>
          <w:divBdr>
            <w:top w:val="none" w:sz="0" w:space="0" w:color="auto"/>
            <w:left w:val="none" w:sz="0" w:space="0" w:color="auto"/>
            <w:bottom w:val="none" w:sz="0" w:space="0" w:color="auto"/>
            <w:right w:val="none" w:sz="0" w:space="0" w:color="auto"/>
          </w:divBdr>
        </w:div>
        <w:div w:id="301808077">
          <w:marLeft w:val="480"/>
          <w:marRight w:val="0"/>
          <w:marTop w:val="0"/>
          <w:marBottom w:val="0"/>
          <w:divBdr>
            <w:top w:val="none" w:sz="0" w:space="0" w:color="auto"/>
            <w:left w:val="none" w:sz="0" w:space="0" w:color="auto"/>
            <w:bottom w:val="none" w:sz="0" w:space="0" w:color="auto"/>
            <w:right w:val="none" w:sz="0" w:space="0" w:color="auto"/>
          </w:divBdr>
        </w:div>
        <w:div w:id="117527904">
          <w:marLeft w:val="480"/>
          <w:marRight w:val="0"/>
          <w:marTop w:val="0"/>
          <w:marBottom w:val="0"/>
          <w:divBdr>
            <w:top w:val="none" w:sz="0" w:space="0" w:color="auto"/>
            <w:left w:val="none" w:sz="0" w:space="0" w:color="auto"/>
            <w:bottom w:val="none" w:sz="0" w:space="0" w:color="auto"/>
            <w:right w:val="none" w:sz="0" w:space="0" w:color="auto"/>
          </w:divBdr>
        </w:div>
        <w:div w:id="1831864450">
          <w:marLeft w:val="480"/>
          <w:marRight w:val="0"/>
          <w:marTop w:val="0"/>
          <w:marBottom w:val="0"/>
          <w:divBdr>
            <w:top w:val="none" w:sz="0" w:space="0" w:color="auto"/>
            <w:left w:val="none" w:sz="0" w:space="0" w:color="auto"/>
            <w:bottom w:val="none" w:sz="0" w:space="0" w:color="auto"/>
            <w:right w:val="none" w:sz="0" w:space="0" w:color="auto"/>
          </w:divBdr>
        </w:div>
        <w:div w:id="2072459137">
          <w:marLeft w:val="480"/>
          <w:marRight w:val="0"/>
          <w:marTop w:val="0"/>
          <w:marBottom w:val="0"/>
          <w:divBdr>
            <w:top w:val="none" w:sz="0" w:space="0" w:color="auto"/>
            <w:left w:val="none" w:sz="0" w:space="0" w:color="auto"/>
            <w:bottom w:val="none" w:sz="0" w:space="0" w:color="auto"/>
            <w:right w:val="none" w:sz="0" w:space="0" w:color="auto"/>
          </w:divBdr>
        </w:div>
        <w:div w:id="1436902659">
          <w:marLeft w:val="480"/>
          <w:marRight w:val="0"/>
          <w:marTop w:val="0"/>
          <w:marBottom w:val="0"/>
          <w:divBdr>
            <w:top w:val="none" w:sz="0" w:space="0" w:color="auto"/>
            <w:left w:val="none" w:sz="0" w:space="0" w:color="auto"/>
            <w:bottom w:val="none" w:sz="0" w:space="0" w:color="auto"/>
            <w:right w:val="none" w:sz="0" w:space="0" w:color="auto"/>
          </w:divBdr>
        </w:div>
        <w:div w:id="1086266221">
          <w:marLeft w:val="480"/>
          <w:marRight w:val="0"/>
          <w:marTop w:val="0"/>
          <w:marBottom w:val="0"/>
          <w:divBdr>
            <w:top w:val="none" w:sz="0" w:space="0" w:color="auto"/>
            <w:left w:val="none" w:sz="0" w:space="0" w:color="auto"/>
            <w:bottom w:val="none" w:sz="0" w:space="0" w:color="auto"/>
            <w:right w:val="none" w:sz="0" w:space="0" w:color="auto"/>
          </w:divBdr>
        </w:div>
        <w:div w:id="1064337153">
          <w:marLeft w:val="480"/>
          <w:marRight w:val="0"/>
          <w:marTop w:val="0"/>
          <w:marBottom w:val="0"/>
          <w:divBdr>
            <w:top w:val="none" w:sz="0" w:space="0" w:color="auto"/>
            <w:left w:val="none" w:sz="0" w:space="0" w:color="auto"/>
            <w:bottom w:val="none" w:sz="0" w:space="0" w:color="auto"/>
            <w:right w:val="none" w:sz="0" w:space="0" w:color="auto"/>
          </w:divBdr>
        </w:div>
        <w:div w:id="1868136007">
          <w:marLeft w:val="480"/>
          <w:marRight w:val="0"/>
          <w:marTop w:val="0"/>
          <w:marBottom w:val="0"/>
          <w:divBdr>
            <w:top w:val="none" w:sz="0" w:space="0" w:color="auto"/>
            <w:left w:val="none" w:sz="0" w:space="0" w:color="auto"/>
            <w:bottom w:val="none" w:sz="0" w:space="0" w:color="auto"/>
            <w:right w:val="none" w:sz="0" w:space="0" w:color="auto"/>
          </w:divBdr>
        </w:div>
        <w:div w:id="530146772">
          <w:marLeft w:val="480"/>
          <w:marRight w:val="0"/>
          <w:marTop w:val="0"/>
          <w:marBottom w:val="0"/>
          <w:divBdr>
            <w:top w:val="none" w:sz="0" w:space="0" w:color="auto"/>
            <w:left w:val="none" w:sz="0" w:space="0" w:color="auto"/>
            <w:bottom w:val="none" w:sz="0" w:space="0" w:color="auto"/>
            <w:right w:val="none" w:sz="0" w:space="0" w:color="auto"/>
          </w:divBdr>
        </w:div>
        <w:div w:id="185099353">
          <w:marLeft w:val="480"/>
          <w:marRight w:val="0"/>
          <w:marTop w:val="0"/>
          <w:marBottom w:val="0"/>
          <w:divBdr>
            <w:top w:val="none" w:sz="0" w:space="0" w:color="auto"/>
            <w:left w:val="none" w:sz="0" w:space="0" w:color="auto"/>
            <w:bottom w:val="none" w:sz="0" w:space="0" w:color="auto"/>
            <w:right w:val="none" w:sz="0" w:space="0" w:color="auto"/>
          </w:divBdr>
        </w:div>
        <w:div w:id="1227259712">
          <w:marLeft w:val="480"/>
          <w:marRight w:val="0"/>
          <w:marTop w:val="0"/>
          <w:marBottom w:val="0"/>
          <w:divBdr>
            <w:top w:val="none" w:sz="0" w:space="0" w:color="auto"/>
            <w:left w:val="none" w:sz="0" w:space="0" w:color="auto"/>
            <w:bottom w:val="none" w:sz="0" w:space="0" w:color="auto"/>
            <w:right w:val="none" w:sz="0" w:space="0" w:color="auto"/>
          </w:divBdr>
        </w:div>
        <w:div w:id="1647316102">
          <w:marLeft w:val="480"/>
          <w:marRight w:val="0"/>
          <w:marTop w:val="0"/>
          <w:marBottom w:val="0"/>
          <w:divBdr>
            <w:top w:val="none" w:sz="0" w:space="0" w:color="auto"/>
            <w:left w:val="none" w:sz="0" w:space="0" w:color="auto"/>
            <w:bottom w:val="none" w:sz="0" w:space="0" w:color="auto"/>
            <w:right w:val="none" w:sz="0" w:space="0" w:color="auto"/>
          </w:divBdr>
        </w:div>
        <w:div w:id="1841043408">
          <w:marLeft w:val="480"/>
          <w:marRight w:val="0"/>
          <w:marTop w:val="0"/>
          <w:marBottom w:val="0"/>
          <w:divBdr>
            <w:top w:val="none" w:sz="0" w:space="0" w:color="auto"/>
            <w:left w:val="none" w:sz="0" w:space="0" w:color="auto"/>
            <w:bottom w:val="none" w:sz="0" w:space="0" w:color="auto"/>
            <w:right w:val="none" w:sz="0" w:space="0" w:color="auto"/>
          </w:divBdr>
        </w:div>
        <w:div w:id="667177593">
          <w:marLeft w:val="480"/>
          <w:marRight w:val="0"/>
          <w:marTop w:val="0"/>
          <w:marBottom w:val="0"/>
          <w:divBdr>
            <w:top w:val="none" w:sz="0" w:space="0" w:color="auto"/>
            <w:left w:val="none" w:sz="0" w:space="0" w:color="auto"/>
            <w:bottom w:val="none" w:sz="0" w:space="0" w:color="auto"/>
            <w:right w:val="none" w:sz="0" w:space="0" w:color="auto"/>
          </w:divBdr>
        </w:div>
        <w:div w:id="44136437">
          <w:marLeft w:val="480"/>
          <w:marRight w:val="0"/>
          <w:marTop w:val="0"/>
          <w:marBottom w:val="0"/>
          <w:divBdr>
            <w:top w:val="none" w:sz="0" w:space="0" w:color="auto"/>
            <w:left w:val="none" w:sz="0" w:space="0" w:color="auto"/>
            <w:bottom w:val="none" w:sz="0" w:space="0" w:color="auto"/>
            <w:right w:val="none" w:sz="0" w:space="0" w:color="auto"/>
          </w:divBdr>
        </w:div>
        <w:div w:id="762650280">
          <w:marLeft w:val="480"/>
          <w:marRight w:val="0"/>
          <w:marTop w:val="0"/>
          <w:marBottom w:val="0"/>
          <w:divBdr>
            <w:top w:val="none" w:sz="0" w:space="0" w:color="auto"/>
            <w:left w:val="none" w:sz="0" w:space="0" w:color="auto"/>
            <w:bottom w:val="none" w:sz="0" w:space="0" w:color="auto"/>
            <w:right w:val="none" w:sz="0" w:space="0" w:color="auto"/>
          </w:divBdr>
        </w:div>
        <w:div w:id="314528747">
          <w:marLeft w:val="480"/>
          <w:marRight w:val="0"/>
          <w:marTop w:val="0"/>
          <w:marBottom w:val="0"/>
          <w:divBdr>
            <w:top w:val="none" w:sz="0" w:space="0" w:color="auto"/>
            <w:left w:val="none" w:sz="0" w:space="0" w:color="auto"/>
            <w:bottom w:val="none" w:sz="0" w:space="0" w:color="auto"/>
            <w:right w:val="none" w:sz="0" w:space="0" w:color="auto"/>
          </w:divBdr>
        </w:div>
        <w:div w:id="247813286">
          <w:marLeft w:val="480"/>
          <w:marRight w:val="0"/>
          <w:marTop w:val="0"/>
          <w:marBottom w:val="0"/>
          <w:divBdr>
            <w:top w:val="none" w:sz="0" w:space="0" w:color="auto"/>
            <w:left w:val="none" w:sz="0" w:space="0" w:color="auto"/>
            <w:bottom w:val="none" w:sz="0" w:space="0" w:color="auto"/>
            <w:right w:val="none" w:sz="0" w:space="0" w:color="auto"/>
          </w:divBdr>
        </w:div>
        <w:div w:id="357505381">
          <w:marLeft w:val="480"/>
          <w:marRight w:val="0"/>
          <w:marTop w:val="0"/>
          <w:marBottom w:val="0"/>
          <w:divBdr>
            <w:top w:val="none" w:sz="0" w:space="0" w:color="auto"/>
            <w:left w:val="none" w:sz="0" w:space="0" w:color="auto"/>
            <w:bottom w:val="none" w:sz="0" w:space="0" w:color="auto"/>
            <w:right w:val="none" w:sz="0" w:space="0" w:color="auto"/>
          </w:divBdr>
        </w:div>
        <w:div w:id="1288581426">
          <w:marLeft w:val="480"/>
          <w:marRight w:val="0"/>
          <w:marTop w:val="0"/>
          <w:marBottom w:val="0"/>
          <w:divBdr>
            <w:top w:val="none" w:sz="0" w:space="0" w:color="auto"/>
            <w:left w:val="none" w:sz="0" w:space="0" w:color="auto"/>
            <w:bottom w:val="none" w:sz="0" w:space="0" w:color="auto"/>
            <w:right w:val="none" w:sz="0" w:space="0" w:color="auto"/>
          </w:divBdr>
        </w:div>
        <w:div w:id="1889950150">
          <w:marLeft w:val="480"/>
          <w:marRight w:val="0"/>
          <w:marTop w:val="0"/>
          <w:marBottom w:val="0"/>
          <w:divBdr>
            <w:top w:val="none" w:sz="0" w:space="0" w:color="auto"/>
            <w:left w:val="none" w:sz="0" w:space="0" w:color="auto"/>
            <w:bottom w:val="none" w:sz="0" w:space="0" w:color="auto"/>
            <w:right w:val="none" w:sz="0" w:space="0" w:color="auto"/>
          </w:divBdr>
        </w:div>
        <w:div w:id="801462488">
          <w:marLeft w:val="480"/>
          <w:marRight w:val="0"/>
          <w:marTop w:val="0"/>
          <w:marBottom w:val="0"/>
          <w:divBdr>
            <w:top w:val="none" w:sz="0" w:space="0" w:color="auto"/>
            <w:left w:val="none" w:sz="0" w:space="0" w:color="auto"/>
            <w:bottom w:val="none" w:sz="0" w:space="0" w:color="auto"/>
            <w:right w:val="none" w:sz="0" w:space="0" w:color="auto"/>
          </w:divBdr>
        </w:div>
        <w:div w:id="1773015254">
          <w:marLeft w:val="480"/>
          <w:marRight w:val="0"/>
          <w:marTop w:val="0"/>
          <w:marBottom w:val="0"/>
          <w:divBdr>
            <w:top w:val="none" w:sz="0" w:space="0" w:color="auto"/>
            <w:left w:val="none" w:sz="0" w:space="0" w:color="auto"/>
            <w:bottom w:val="none" w:sz="0" w:space="0" w:color="auto"/>
            <w:right w:val="none" w:sz="0" w:space="0" w:color="auto"/>
          </w:divBdr>
        </w:div>
        <w:div w:id="1717310552">
          <w:marLeft w:val="480"/>
          <w:marRight w:val="0"/>
          <w:marTop w:val="0"/>
          <w:marBottom w:val="0"/>
          <w:divBdr>
            <w:top w:val="none" w:sz="0" w:space="0" w:color="auto"/>
            <w:left w:val="none" w:sz="0" w:space="0" w:color="auto"/>
            <w:bottom w:val="none" w:sz="0" w:space="0" w:color="auto"/>
            <w:right w:val="none" w:sz="0" w:space="0" w:color="auto"/>
          </w:divBdr>
        </w:div>
        <w:div w:id="78260570">
          <w:marLeft w:val="480"/>
          <w:marRight w:val="0"/>
          <w:marTop w:val="0"/>
          <w:marBottom w:val="0"/>
          <w:divBdr>
            <w:top w:val="none" w:sz="0" w:space="0" w:color="auto"/>
            <w:left w:val="none" w:sz="0" w:space="0" w:color="auto"/>
            <w:bottom w:val="none" w:sz="0" w:space="0" w:color="auto"/>
            <w:right w:val="none" w:sz="0" w:space="0" w:color="auto"/>
          </w:divBdr>
        </w:div>
        <w:div w:id="1939869993">
          <w:marLeft w:val="480"/>
          <w:marRight w:val="0"/>
          <w:marTop w:val="0"/>
          <w:marBottom w:val="0"/>
          <w:divBdr>
            <w:top w:val="none" w:sz="0" w:space="0" w:color="auto"/>
            <w:left w:val="none" w:sz="0" w:space="0" w:color="auto"/>
            <w:bottom w:val="none" w:sz="0" w:space="0" w:color="auto"/>
            <w:right w:val="none" w:sz="0" w:space="0" w:color="auto"/>
          </w:divBdr>
        </w:div>
        <w:div w:id="1298875265">
          <w:marLeft w:val="480"/>
          <w:marRight w:val="0"/>
          <w:marTop w:val="0"/>
          <w:marBottom w:val="0"/>
          <w:divBdr>
            <w:top w:val="none" w:sz="0" w:space="0" w:color="auto"/>
            <w:left w:val="none" w:sz="0" w:space="0" w:color="auto"/>
            <w:bottom w:val="none" w:sz="0" w:space="0" w:color="auto"/>
            <w:right w:val="none" w:sz="0" w:space="0" w:color="auto"/>
          </w:divBdr>
        </w:div>
        <w:div w:id="1115832676">
          <w:marLeft w:val="480"/>
          <w:marRight w:val="0"/>
          <w:marTop w:val="0"/>
          <w:marBottom w:val="0"/>
          <w:divBdr>
            <w:top w:val="none" w:sz="0" w:space="0" w:color="auto"/>
            <w:left w:val="none" w:sz="0" w:space="0" w:color="auto"/>
            <w:bottom w:val="none" w:sz="0" w:space="0" w:color="auto"/>
            <w:right w:val="none" w:sz="0" w:space="0" w:color="auto"/>
          </w:divBdr>
        </w:div>
        <w:div w:id="605819482">
          <w:marLeft w:val="480"/>
          <w:marRight w:val="0"/>
          <w:marTop w:val="0"/>
          <w:marBottom w:val="0"/>
          <w:divBdr>
            <w:top w:val="none" w:sz="0" w:space="0" w:color="auto"/>
            <w:left w:val="none" w:sz="0" w:space="0" w:color="auto"/>
            <w:bottom w:val="none" w:sz="0" w:space="0" w:color="auto"/>
            <w:right w:val="none" w:sz="0" w:space="0" w:color="auto"/>
          </w:divBdr>
        </w:div>
        <w:div w:id="33970883">
          <w:marLeft w:val="480"/>
          <w:marRight w:val="0"/>
          <w:marTop w:val="0"/>
          <w:marBottom w:val="0"/>
          <w:divBdr>
            <w:top w:val="none" w:sz="0" w:space="0" w:color="auto"/>
            <w:left w:val="none" w:sz="0" w:space="0" w:color="auto"/>
            <w:bottom w:val="none" w:sz="0" w:space="0" w:color="auto"/>
            <w:right w:val="none" w:sz="0" w:space="0" w:color="auto"/>
          </w:divBdr>
        </w:div>
        <w:div w:id="2086798329">
          <w:marLeft w:val="480"/>
          <w:marRight w:val="0"/>
          <w:marTop w:val="0"/>
          <w:marBottom w:val="0"/>
          <w:divBdr>
            <w:top w:val="none" w:sz="0" w:space="0" w:color="auto"/>
            <w:left w:val="none" w:sz="0" w:space="0" w:color="auto"/>
            <w:bottom w:val="none" w:sz="0" w:space="0" w:color="auto"/>
            <w:right w:val="none" w:sz="0" w:space="0" w:color="auto"/>
          </w:divBdr>
        </w:div>
        <w:div w:id="1698047039">
          <w:marLeft w:val="480"/>
          <w:marRight w:val="0"/>
          <w:marTop w:val="0"/>
          <w:marBottom w:val="0"/>
          <w:divBdr>
            <w:top w:val="none" w:sz="0" w:space="0" w:color="auto"/>
            <w:left w:val="none" w:sz="0" w:space="0" w:color="auto"/>
            <w:bottom w:val="none" w:sz="0" w:space="0" w:color="auto"/>
            <w:right w:val="none" w:sz="0" w:space="0" w:color="auto"/>
          </w:divBdr>
        </w:div>
        <w:div w:id="485822460">
          <w:marLeft w:val="480"/>
          <w:marRight w:val="0"/>
          <w:marTop w:val="0"/>
          <w:marBottom w:val="0"/>
          <w:divBdr>
            <w:top w:val="none" w:sz="0" w:space="0" w:color="auto"/>
            <w:left w:val="none" w:sz="0" w:space="0" w:color="auto"/>
            <w:bottom w:val="none" w:sz="0" w:space="0" w:color="auto"/>
            <w:right w:val="none" w:sz="0" w:space="0" w:color="auto"/>
          </w:divBdr>
        </w:div>
        <w:div w:id="1202017391">
          <w:marLeft w:val="480"/>
          <w:marRight w:val="0"/>
          <w:marTop w:val="0"/>
          <w:marBottom w:val="0"/>
          <w:divBdr>
            <w:top w:val="none" w:sz="0" w:space="0" w:color="auto"/>
            <w:left w:val="none" w:sz="0" w:space="0" w:color="auto"/>
            <w:bottom w:val="none" w:sz="0" w:space="0" w:color="auto"/>
            <w:right w:val="none" w:sz="0" w:space="0" w:color="auto"/>
          </w:divBdr>
        </w:div>
        <w:div w:id="993528890">
          <w:marLeft w:val="480"/>
          <w:marRight w:val="0"/>
          <w:marTop w:val="0"/>
          <w:marBottom w:val="0"/>
          <w:divBdr>
            <w:top w:val="none" w:sz="0" w:space="0" w:color="auto"/>
            <w:left w:val="none" w:sz="0" w:space="0" w:color="auto"/>
            <w:bottom w:val="none" w:sz="0" w:space="0" w:color="auto"/>
            <w:right w:val="none" w:sz="0" w:space="0" w:color="auto"/>
          </w:divBdr>
        </w:div>
        <w:div w:id="634062789">
          <w:marLeft w:val="480"/>
          <w:marRight w:val="0"/>
          <w:marTop w:val="0"/>
          <w:marBottom w:val="0"/>
          <w:divBdr>
            <w:top w:val="none" w:sz="0" w:space="0" w:color="auto"/>
            <w:left w:val="none" w:sz="0" w:space="0" w:color="auto"/>
            <w:bottom w:val="none" w:sz="0" w:space="0" w:color="auto"/>
            <w:right w:val="none" w:sz="0" w:space="0" w:color="auto"/>
          </w:divBdr>
        </w:div>
        <w:div w:id="627130959">
          <w:marLeft w:val="480"/>
          <w:marRight w:val="0"/>
          <w:marTop w:val="0"/>
          <w:marBottom w:val="0"/>
          <w:divBdr>
            <w:top w:val="none" w:sz="0" w:space="0" w:color="auto"/>
            <w:left w:val="none" w:sz="0" w:space="0" w:color="auto"/>
            <w:bottom w:val="none" w:sz="0" w:space="0" w:color="auto"/>
            <w:right w:val="none" w:sz="0" w:space="0" w:color="auto"/>
          </w:divBdr>
        </w:div>
        <w:div w:id="1808932357">
          <w:marLeft w:val="480"/>
          <w:marRight w:val="0"/>
          <w:marTop w:val="0"/>
          <w:marBottom w:val="0"/>
          <w:divBdr>
            <w:top w:val="none" w:sz="0" w:space="0" w:color="auto"/>
            <w:left w:val="none" w:sz="0" w:space="0" w:color="auto"/>
            <w:bottom w:val="none" w:sz="0" w:space="0" w:color="auto"/>
            <w:right w:val="none" w:sz="0" w:space="0" w:color="auto"/>
          </w:divBdr>
        </w:div>
        <w:div w:id="656960878">
          <w:marLeft w:val="480"/>
          <w:marRight w:val="0"/>
          <w:marTop w:val="0"/>
          <w:marBottom w:val="0"/>
          <w:divBdr>
            <w:top w:val="none" w:sz="0" w:space="0" w:color="auto"/>
            <w:left w:val="none" w:sz="0" w:space="0" w:color="auto"/>
            <w:bottom w:val="none" w:sz="0" w:space="0" w:color="auto"/>
            <w:right w:val="none" w:sz="0" w:space="0" w:color="auto"/>
          </w:divBdr>
        </w:div>
        <w:div w:id="1305037975">
          <w:marLeft w:val="480"/>
          <w:marRight w:val="0"/>
          <w:marTop w:val="0"/>
          <w:marBottom w:val="0"/>
          <w:divBdr>
            <w:top w:val="none" w:sz="0" w:space="0" w:color="auto"/>
            <w:left w:val="none" w:sz="0" w:space="0" w:color="auto"/>
            <w:bottom w:val="none" w:sz="0" w:space="0" w:color="auto"/>
            <w:right w:val="none" w:sz="0" w:space="0" w:color="auto"/>
          </w:divBdr>
        </w:div>
      </w:divsChild>
    </w:div>
    <w:div w:id="1591498374">
      <w:bodyDiv w:val="1"/>
      <w:marLeft w:val="0"/>
      <w:marRight w:val="0"/>
      <w:marTop w:val="0"/>
      <w:marBottom w:val="0"/>
      <w:divBdr>
        <w:top w:val="none" w:sz="0" w:space="0" w:color="auto"/>
        <w:left w:val="none" w:sz="0" w:space="0" w:color="auto"/>
        <w:bottom w:val="none" w:sz="0" w:space="0" w:color="auto"/>
        <w:right w:val="none" w:sz="0" w:space="0" w:color="auto"/>
      </w:divBdr>
    </w:div>
    <w:div w:id="1591739489">
      <w:bodyDiv w:val="1"/>
      <w:marLeft w:val="0"/>
      <w:marRight w:val="0"/>
      <w:marTop w:val="0"/>
      <w:marBottom w:val="0"/>
      <w:divBdr>
        <w:top w:val="none" w:sz="0" w:space="0" w:color="auto"/>
        <w:left w:val="none" w:sz="0" w:space="0" w:color="auto"/>
        <w:bottom w:val="none" w:sz="0" w:space="0" w:color="auto"/>
        <w:right w:val="none" w:sz="0" w:space="0" w:color="auto"/>
      </w:divBdr>
    </w:div>
    <w:div w:id="1601141735">
      <w:bodyDiv w:val="1"/>
      <w:marLeft w:val="0"/>
      <w:marRight w:val="0"/>
      <w:marTop w:val="0"/>
      <w:marBottom w:val="0"/>
      <w:divBdr>
        <w:top w:val="none" w:sz="0" w:space="0" w:color="auto"/>
        <w:left w:val="none" w:sz="0" w:space="0" w:color="auto"/>
        <w:bottom w:val="none" w:sz="0" w:space="0" w:color="auto"/>
        <w:right w:val="none" w:sz="0" w:space="0" w:color="auto"/>
      </w:divBdr>
      <w:divsChild>
        <w:div w:id="81611580">
          <w:marLeft w:val="640"/>
          <w:marRight w:val="0"/>
          <w:marTop w:val="0"/>
          <w:marBottom w:val="0"/>
          <w:divBdr>
            <w:top w:val="none" w:sz="0" w:space="0" w:color="auto"/>
            <w:left w:val="none" w:sz="0" w:space="0" w:color="auto"/>
            <w:bottom w:val="none" w:sz="0" w:space="0" w:color="auto"/>
            <w:right w:val="none" w:sz="0" w:space="0" w:color="auto"/>
          </w:divBdr>
        </w:div>
        <w:div w:id="1682078407">
          <w:marLeft w:val="640"/>
          <w:marRight w:val="0"/>
          <w:marTop w:val="0"/>
          <w:marBottom w:val="0"/>
          <w:divBdr>
            <w:top w:val="none" w:sz="0" w:space="0" w:color="auto"/>
            <w:left w:val="none" w:sz="0" w:space="0" w:color="auto"/>
            <w:bottom w:val="none" w:sz="0" w:space="0" w:color="auto"/>
            <w:right w:val="none" w:sz="0" w:space="0" w:color="auto"/>
          </w:divBdr>
        </w:div>
        <w:div w:id="1521120032">
          <w:marLeft w:val="640"/>
          <w:marRight w:val="0"/>
          <w:marTop w:val="0"/>
          <w:marBottom w:val="0"/>
          <w:divBdr>
            <w:top w:val="none" w:sz="0" w:space="0" w:color="auto"/>
            <w:left w:val="none" w:sz="0" w:space="0" w:color="auto"/>
            <w:bottom w:val="none" w:sz="0" w:space="0" w:color="auto"/>
            <w:right w:val="none" w:sz="0" w:space="0" w:color="auto"/>
          </w:divBdr>
        </w:div>
        <w:div w:id="852111228">
          <w:marLeft w:val="640"/>
          <w:marRight w:val="0"/>
          <w:marTop w:val="0"/>
          <w:marBottom w:val="0"/>
          <w:divBdr>
            <w:top w:val="none" w:sz="0" w:space="0" w:color="auto"/>
            <w:left w:val="none" w:sz="0" w:space="0" w:color="auto"/>
            <w:bottom w:val="none" w:sz="0" w:space="0" w:color="auto"/>
            <w:right w:val="none" w:sz="0" w:space="0" w:color="auto"/>
          </w:divBdr>
        </w:div>
        <w:div w:id="1282489894">
          <w:marLeft w:val="640"/>
          <w:marRight w:val="0"/>
          <w:marTop w:val="0"/>
          <w:marBottom w:val="0"/>
          <w:divBdr>
            <w:top w:val="none" w:sz="0" w:space="0" w:color="auto"/>
            <w:left w:val="none" w:sz="0" w:space="0" w:color="auto"/>
            <w:bottom w:val="none" w:sz="0" w:space="0" w:color="auto"/>
            <w:right w:val="none" w:sz="0" w:space="0" w:color="auto"/>
          </w:divBdr>
        </w:div>
        <w:div w:id="1438409247">
          <w:marLeft w:val="640"/>
          <w:marRight w:val="0"/>
          <w:marTop w:val="0"/>
          <w:marBottom w:val="0"/>
          <w:divBdr>
            <w:top w:val="none" w:sz="0" w:space="0" w:color="auto"/>
            <w:left w:val="none" w:sz="0" w:space="0" w:color="auto"/>
            <w:bottom w:val="none" w:sz="0" w:space="0" w:color="auto"/>
            <w:right w:val="none" w:sz="0" w:space="0" w:color="auto"/>
          </w:divBdr>
        </w:div>
        <w:div w:id="1405763200">
          <w:marLeft w:val="640"/>
          <w:marRight w:val="0"/>
          <w:marTop w:val="0"/>
          <w:marBottom w:val="0"/>
          <w:divBdr>
            <w:top w:val="none" w:sz="0" w:space="0" w:color="auto"/>
            <w:left w:val="none" w:sz="0" w:space="0" w:color="auto"/>
            <w:bottom w:val="none" w:sz="0" w:space="0" w:color="auto"/>
            <w:right w:val="none" w:sz="0" w:space="0" w:color="auto"/>
          </w:divBdr>
        </w:div>
        <w:div w:id="1445684704">
          <w:marLeft w:val="640"/>
          <w:marRight w:val="0"/>
          <w:marTop w:val="0"/>
          <w:marBottom w:val="0"/>
          <w:divBdr>
            <w:top w:val="none" w:sz="0" w:space="0" w:color="auto"/>
            <w:left w:val="none" w:sz="0" w:space="0" w:color="auto"/>
            <w:bottom w:val="none" w:sz="0" w:space="0" w:color="auto"/>
            <w:right w:val="none" w:sz="0" w:space="0" w:color="auto"/>
          </w:divBdr>
        </w:div>
        <w:div w:id="1520971780">
          <w:marLeft w:val="640"/>
          <w:marRight w:val="0"/>
          <w:marTop w:val="0"/>
          <w:marBottom w:val="0"/>
          <w:divBdr>
            <w:top w:val="none" w:sz="0" w:space="0" w:color="auto"/>
            <w:left w:val="none" w:sz="0" w:space="0" w:color="auto"/>
            <w:bottom w:val="none" w:sz="0" w:space="0" w:color="auto"/>
            <w:right w:val="none" w:sz="0" w:space="0" w:color="auto"/>
          </w:divBdr>
        </w:div>
        <w:div w:id="639461097">
          <w:marLeft w:val="640"/>
          <w:marRight w:val="0"/>
          <w:marTop w:val="0"/>
          <w:marBottom w:val="0"/>
          <w:divBdr>
            <w:top w:val="none" w:sz="0" w:space="0" w:color="auto"/>
            <w:left w:val="none" w:sz="0" w:space="0" w:color="auto"/>
            <w:bottom w:val="none" w:sz="0" w:space="0" w:color="auto"/>
            <w:right w:val="none" w:sz="0" w:space="0" w:color="auto"/>
          </w:divBdr>
        </w:div>
        <w:div w:id="779952254">
          <w:marLeft w:val="640"/>
          <w:marRight w:val="0"/>
          <w:marTop w:val="0"/>
          <w:marBottom w:val="0"/>
          <w:divBdr>
            <w:top w:val="none" w:sz="0" w:space="0" w:color="auto"/>
            <w:left w:val="none" w:sz="0" w:space="0" w:color="auto"/>
            <w:bottom w:val="none" w:sz="0" w:space="0" w:color="auto"/>
            <w:right w:val="none" w:sz="0" w:space="0" w:color="auto"/>
          </w:divBdr>
        </w:div>
        <w:div w:id="312879237">
          <w:marLeft w:val="640"/>
          <w:marRight w:val="0"/>
          <w:marTop w:val="0"/>
          <w:marBottom w:val="0"/>
          <w:divBdr>
            <w:top w:val="none" w:sz="0" w:space="0" w:color="auto"/>
            <w:left w:val="none" w:sz="0" w:space="0" w:color="auto"/>
            <w:bottom w:val="none" w:sz="0" w:space="0" w:color="auto"/>
            <w:right w:val="none" w:sz="0" w:space="0" w:color="auto"/>
          </w:divBdr>
        </w:div>
        <w:div w:id="49155338">
          <w:marLeft w:val="640"/>
          <w:marRight w:val="0"/>
          <w:marTop w:val="0"/>
          <w:marBottom w:val="0"/>
          <w:divBdr>
            <w:top w:val="none" w:sz="0" w:space="0" w:color="auto"/>
            <w:left w:val="none" w:sz="0" w:space="0" w:color="auto"/>
            <w:bottom w:val="none" w:sz="0" w:space="0" w:color="auto"/>
            <w:right w:val="none" w:sz="0" w:space="0" w:color="auto"/>
          </w:divBdr>
        </w:div>
        <w:div w:id="1022973125">
          <w:marLeft w:val="640"/>
          <w:marRight w:val="0"/>
          <w:marTop w:val="0"/>
          <w:marBottom w:val="0"/>
          <w:divBdr>
            <w:top w:val="none" w:sz="0" w:space="0" w:color="auto"/>
            <w:left w:val="none" w:sz="0" w:space="0" w:color="auto"/>
            <w:bottom w:val="none" w:sz="0" w:space="0" w:color="auto"/>
            <w:right w:val="none" w:sz="0" w:space="0" w:color="auto"/>
          </w:divBdr>
        </w:div>
        <w:div w:id="741683898">
          <w:marLeft w:val="640"/>
          <w:marRight w:val="0"/>
          <w:marTop w:val="0"/>
          <w:marBottom w:val="0"/>
          <w:divBdr>
            <w:top w:val="none" w:sz="0" w:space="0" w:color="auto"/>
            <w:left w:val="none" w:sz="0" w:space="0" w:color="auto"/>
            <w:bottom w:val="none" w:sz="0" w:space="0" w:color="auto"/>
            <w:right w:val="none" w:sz="0" w:space="0" w:color="auto"/>
          </w:divBdr>
        </w:div>
        <w:div w:id="836649742">
          <w:marLeft w:val="640"/>
          <w:marRight w:val="0"/>
          <w:marTop w:val="0"/>
          <w:marBottom w:val="0"/>
          <w:divBdr>
            <w:top w:val="none" w:sz="0" w:space="0" w:color="auto"/>
            <w:left w:val="none" w:sz="0" w:space="0" w:color="auto"/>
            <w:bottom w:val="none" w:sz="0" w:space="0" w:color="auto"/>
            <w:right w:val="none" w:sz="0" w:space="0" w:color="auto"/>
          </w:divBdr>
        </w:div>
        <w:div w:id="30425541">
          <w:marLeft w:val="640"/>
          <w:marRight w:val="0"/>
          <w:marTop w:val="0"/>
          <w:marBottom w:val="0"/>
          <w:divBdr>
            <w:top w:val="none" w:sz="0" w:space="0" w:color="auto"/>
            <w:left w:val="none" w:sz="0" w:space="0" w:color="auto"/>
            <w:bottom w:val="none" w:sz="0" w:space="0" w:color="auto"/>
            <w:right w:val="none" w:sz="0" w:space="0" w:color="auto"/>
          </w:divBdr>
        </w:div>
        <w:div w:id="1005984844">
          <w:marLeft w:val="640"/>
          <w:marRight w:val="0"/>
          <w:marTop w:val="0"/>
          <w:marBottom w:val="0"/>
          <w:divBdr>
            <w:top w:val="none" w:sz="0" w:space="0" w:color="auto"/>
            <w:left w:val="none" w:sz="0" w:space="0" w:color="auto"/>
            <w:bottom w:val="none" w:sz="0" w:space="0" w:color="auto"/>
            <w:right w:val="none" w:sz="0" w:space="0" w:color="auto"/>
          </w:divBdr>
        </w:div>
        <w:div w:id="487677268">
          <w:marLeft w:val="640"/>
          <w:marRight w:val="0"/>
          <w:marTop w:val="0"/>
          <w:marBottom w:val="0"/>
          <w:divBdr>
            <w:top w:val="none" w:sz="0" w:space="0" w:color="auto"/>
            <w:left w:val="none" w:sz="0" w:space="0" w:color="auto"/>
            <w:bottom w:val="none" w:sz="0" w:space="0" w:color="auto"/>
            <w:right w:val="none" w:sz="0" w:space="0" w:color="auto"/>
          </w:divBdr>
        </w:div>
        <w:div w:id="180634682">
          <w:marLeft w:val="640"/>
          <w:marRight w:val="0"/>
          <w:marTop w:val="0"/>
          <w:marBottom w:val="0"/>
          <w:divBdr>
            <w:top w:val="none" w:sz="0" w:space="0" w:color="auto"/>
            <w:left w:val="none" w:sz="0" w:space="0" w:color="auto"/>
            <w:bottom w:val="none" w:sz="0" w:space="0" w:color="auto"/>
            <w:right w:val="none" w:sz="0" w:space="0" w:color="auto"/>
          </w:divBdr>
        </w:div>
        <w:div w:id="154492544">
          <w:marLeft w:val="640"/>
          <w:marRight w:val="0"/>
          <w:marTop w:val="0"/>
          <w:marBottom w:val="0"/>
          <w:divBdr>
            <w:top w:val="none" w:sz="0" w:space="0" w:color="auto"/>
            <w:left w:val="none" w:sz="0" w:space="0" w:color="auto"/>
            <w:bottom w:val="none" w:sz="0" w:space="0" w:color="auto"/>
            <w:right w:val="none" w:sz="0" w:space="0" w:color="auto"/>
          </w:divBdr>
        </w:div>
        <w:div w:id="2018850096">
          <w:marLeft w:val="640"/>
          <w:marRight w:val="0"/>
          <w:marTop w:val="0"/>
          <w:marBottom w:val="0"/>
          <w:divBdr>
            <w:top w:val="none" w:sz="0" w:space="0" w:color="auto"/>
            <w:left w:val="none" w:sz="0" w:space="0" w:color="auto"/>
            <w:bottom w:val="none" w:sz="0" w:space="0" w:color="auto"/>
            <w:right w:val="none" w:sz="0" w:space="0" w:color="auto"/>
          </w:divBdr>
        </w:div>
        <w:div w:id="280647402">
          <w:marLeft w:val="640"/>
          <w:marRight w:val="0"/>
          <w:marTop w:val="0"/>
          <w:marBottom w:val="0"/>
          <w:divBdr>
            <w:top w:val="none" w:sz="0" w:space="0" w:color="auto"/>
            <w:left w:val="none" w:sz="0" w:space="0" w:color="auto"/>
            <w:bottom w:val="none" w:sz="0" w:space="0" w:color="auto"/>
            <w:right w:val="none" w:sz="0" w:space="0" w:color="auto"/>
          </w:divBdr>
        </w:div>
        <w:div w:id="2075152349">
          <w:marLeft w:val="640"/>
          <w:marRight w:val="0"/>
          <w:marTop w:val="0"/>
          <w:marBottom w:val="0"/>
          <w:divBdr>
            <w:top w:val="none" w:sz="0" w:space="0" w:color="auto"/>
            <w:left w:val="none" w:sz="0" w:space="0" w:color="auto"/>
            <w:bottom w:val="none" w:sz="0" w:space="0" w:color="auto"/>
            <w:right w:val="none" w:sz="0" w:space="0" w:color="auto"/>
          </w:divBdr>
        </w:div>
        <w:div w:id="2134127778">
          <w:marLeft w:val="640"/>
          <w:marRight w:val="0"/>
          <w:marTop w:val="0"/>
          <w:marBottom w:val="0"/>
          <w:divBdr>
            <w:top w:val="none" w:sz="0" w:space="0" w:color="auto"/>
            <w:left w:val="none" w:sz="0" w:space="0" w:color="auto"/>
            <w:bottom w:val="none" w:sz="0" w:space="0" w:color="auto"/>
            <w:right w:val="none" w:sz="0" w:space="0" w:color="auto"/>
          </w:divBdr>
        </w:div>
        <w:div w:id="908734954">
          <w:marLeft w:val="640"/>
          <w:marRight w:val="0"/>
          <w:marTop w:val="0"/>
          <w:marBottom w:val="0"/>
          <w:divBdr>
            <w:top w:val="none" w:sz="0" w:space="0" w:color="auto"/>
            <w:left w:val="none" w:sz="0" w:space="0" w:color="auto"/>
            <w:bottom w:val="none" w:sz="0" w:space="0" w:color="auto"/>
            <w:right w:val="none" w:sz="0" w:space="0" w:color="auto"/>
          </w:divBdr>
        </w:div>
        <w:div w:id="1771118276">
          <w:marLeft w:val="640"/>
          <w:marRight w:val="0"/>
          <w:marTop w:val="0"/>
          <w:marBottom w:val="0"/>
          <w:divBdr>
            <w:top w:val="none" w:sz="0" w:space="0" w:color="auto"/>
            <w:left w:val="none" w:sz="0" w:space="0" w:color="auto"/>
            <w:bottom w:val="none" w:sz="0" w:space="0" w:color="auto"/>
            <w:right w:val="none" w:sz="0" w:space="0" w:color="auto"/>
          </w:divBdr>
        </w:div>
        <w:div w:id="1639871268">
          <w:marLeft w:val="640"/>
          <w:marRight w:val="0"/>
          <w:marTop w:val="0"/>
          <w:marBottom w:val="0"/>
          <w:divBdr>
            <w:top w:val="none" w:sz="0" w:space="0" w:color="auto"/>
            <w:left w:val="none" w:sz="0" w:space="0" w:color="auto"/>
            <w:bottom w:val="none" w:sz="0" w:space="0" w:color="auto"/>
            <w:right w:val="none" w:sz="0" w:space="0" w:color="auto"/>
          </w:divBdr>
        </w:div>
        <w:div w:id="1177815209">
          <w:marLeft w:val="640"/>
          <w:marRight w:val="0"/>
          <w:marTop w:val="0"/>
          <w:marBottom w:val="0"/>
          <w:divBdr>
            <w:top w:val="none" w:sz="0" w:space="0" w:color="auto"/>
            <w:left w:val="none" w:sz="0" w:space="0" w:color="auto"/>
            <w:bottom w:val="none" w:sz="0" w:space="0" w:color="auto"/>
            <w:right w:val="none" w:sz="0" w:space="0" w:color="auto"/>
          </w:divBdr>
        </w:div>
        <w:div w:id="1162086160">
          <w:marLeft w:val="640"/>
          <w:marRight w:val="0"/>
          <w:marTop w:val="0"/>
          <w:marBottom w:val="0"/>
          <w:divBdr>
            <w:top w:val="none" w:sz="0" w:space="0" w:color="auto"/>
            <w:left w:val="none" w:sz="0" w:space="0" w:color="auto"/>
            <w:bottom w:val="none" w:sz="0" w:space="0" w:color="auto"/>
            <w:right w:val="none" w:sz="0" w:space="0" w:color="auto"/>
          </w:divBdr>
        </w:div>
        <w:div w:id="206574652">
          <w:marLeft w:val="640"/>
          <w:marRight w:val="0"/>
          <w:marTop w:val="0"/>
          <w:marBottom w:val="0"/>
          <w:divBdr>
            <w:top w:val="none" w:sz="0" w:space="0" w:color="auto"/>
            <w:left w:val="none" w:sz="0" w:space="0" w:color="auto"/>
            <w:bottom w:val="none" w:sz="0" w:space="0" w:color="auto"/>
            <w:right w:val="none" w:sz="0" w:space="0" w:color="auto"/>
          </w:divBdr>
        </w:div>
        <w:div w:id="1431049006">
          <w:marLeft w:val="640"/>
          <w:marRight w:val="0"/>
          <w:marTop w:val="0"/>
          <w:marBottom w:val="0"/>
          <w:divBdr>
            <w:top w:val="none" w:sz="0" w:space="0" w:color="auto"/>
            <w:left w:val="none" w:sz="0" w:space="0" w:color="auto"/>
            <w:bottom w:val="none" w:sz="0" w:space="0" w:color="auto"/>
            <w:right w:val="none" w:sz="0" w:space="0" w:color="auto"/>
          </w:divBdr>
        </w:div>
        <w:div w:id="1414398185">
          <w:marLeft w:val="640"/>
          <w:marRight w:val="0"/>
          <w:marTop w:val="0"/>
          <w:marBottom w:val="0"/>
          <w:divBdr>
            <w:top w:val="none" w:sz="0" w:space="0" w:color="auto"/>
            <w:left w:val="none" w:sz="0" w:space="0" w:color="auto"/>
            <w:bottom w:val="none" w:sz="0" w:space="0" w:color="auto"/>
            <w:right w:val="none" w:sz="0" w:space="0" w:color="auto"/>
          </w:divBdr>
        </w:div>
        <w:div w:id="1816754911">
          <w:marLeft w:val="640"/>
          <w:marRight w:val="0"/>
          <w:marTop w:val="0"/>
          <w:marBottom w:val="0"/>
          <w:divBdr>
            <w:top w:val="none" w:sz="0" w:space="0" w:color="auto"/>
            <w:left w:val="none" w:sz="0" w:space="0" w:color="auto"/>
            <w:bottom w:val="none" w:sz="0" w:space="0" w:color="auto"/>
            <w:right w:val="none" w:sz="0" w:space="0" w:color="auto"/>
          </w:divBdr>
        </w:div>
        <w:div w:id="1657146941">
          <w:marLeft w:val="640"/>
          <w:marRight w:val="0"/>
          <w:marTop w:val="0"/>
          <w:marBottom w:val="0"/>
          <w:divBdr>
            <w:top w:val="none" w:sz="0" w:space="0" w:color="auto"/>
            <w:left w:val="none" w:sz="0" w:space="0" w:color="auto"/>
            <w:bottom w:val="none" w:sz="0" w:space="0" w:color="auto"/>
            <w:right w:val="none" w:sz="0" w:space="0" w:color="auto"/>
          </w:divBdr>
        </w:div>
        <w:div w:id="1202938586">
          <w:marLeft w:val="640"/>
          <w:marRight w:val="0"/>
          <w:marTop w:val="0"/>
          <w:marBottom w:val="0"/>
          <w:divBdr>
            <w:top w:val="none" w:sz="0" w:space="0" w:color="auto"/>
            <w:left w:val="none" w:sz="0" w:space="0" w:color="auto"/>
            <w:bottom w:val="none" w:sz="0" w:space="0" w:color="auto"/>
            <w:right w:val="none" w:sz="0" w:space="0" w:color="auto"/>
          </w:divBdr>
        </w:div>
        <w:div w:id="1502890173">
          <w:marLeft w:val="640"/>
          <w:marRight w:val="0"/>
          <w:marTop w:val="0"/>
          <w:marBottom w:val="0"/>
          <w:divBdr>
            <w:top w:val="none" w:sz="0" w:space="0" w:color="auto"/>
            <w:left w:val="none" w:sz="0" w:space="0" w:color="auto"/>
            <w:bottom w:val="none" w:sz="0" w:space="0" w:color="auto"/>
            <w:right w:val="none" w:sz="0" w:space="0" w:color="auto"/>
          </w:divBdr>
        </w:div>
        <w:div w:id="94448932">
          <w:marLeft w:val="640"/>
          <w:marRight w:val="0"/>
          <w:marTop w:val="0"/>
          <w:marBottom w:val="0"/>
          <w:divBdr>
            <w:top w:val="none" w:sz="0" w:space="0" w:color="auto"/>
            <w:left w:val="none" w:sz="0" w:space="0" w:color="auto"/>
            <w:bottom w:val="none" w:sz="0" w:space="0" w:color="auto"/>
            <w:right w:val="none" w:sz="0" w:space="0" w:color="auto"/>
          </w:divBdr>
        </w:div>
        <w:div w:id="1137377518">
          <w:marLeft w:val="640"/>
          <w:marRight w:val="0"/>
          <w:marTop w:val="0"/>
          <w:marBottom w:val="0"/>
          <w:divBdr>
            <w:top w:val="none" w:sz="0" w:space="0" w:color="auto"/>
            <w:left w:val="none" w:sz="0" w:space="0" w:color="auto"/>
            <w:bottom w:val="none" w:sz="0" w:space="0" w:color="auto"/>
            <w:right w:val="none" w:sz="0" w:space="0" w:color="auto"/>
          </w:divBdr>
        </w:div>
        <w:div w:id="872500643">
          <w:marLeft w:val="640"/>
          <w:marRight w:val="0"/>
          <w:marTop w:val="0"/>
          <w:marBottom w:val="0"/>
          <w:divBdr>
            <w:top w:val="none" w:sz="0" w:space="0" w:color="auto"/>
            <w:left w:val="none" w:sz="0" w:space="0" w:color="auto"/>
            <w:bottom w:val="none" w:sz="0" w:space="0" w:color="auto"/>
            <w:right w:val="none" w:sz="0" w:space="0" w:color="auto"/>
          </w:divBdr>
        </w:div>
        <w:div w:id="400375111">
          <w:marLeft w:val="640"/>
          <w:marRight w:val="0"/>
          <w:marTop w:val="0"/>
          <w:marBottom w:val="0"/>
          <w:divBdr>
            <w:top w:val="none" w:sz="0" w:space="0" w:color="auto"/>
            <w:left w:val="none" w:sz="0" w:space="0" w:color="auto"/>
            <w:bottom w:val="none" w:sz="0" w:space="0" w:color="auto"/>
            <w:right w:val="none" w:sz="0" w:space="0" w:color="auto"/>
          </w:divBdr>
        </w:div>
        <w:div w:id="1629776018">
          <w:marLeft w:val="640"/>
          <w:marRight w:val="0"/>
          <w:marTop w:val="0"/>
          <w:marBottom w:val="0"/>
          <w:divBdr>
            <w:top w:val="none" w:sz="0" w:space="0" w:color="auto"/>
            <w:left w:val="none" w:sz="0" w:space="0" w:color="auto"/>
            <w:bottom w:val="none" w:sz="0" w:space="0" w:color="auto"/>
            <w:right w:val="none" w:sz="0" w:space="0" w:color="auto"/>
          </w:divBdr>
        </w:div>
        <w:div w:id="1120685465">
          <w:marLeft w:val="640"/>
          <w:marRight w:val="0"/>
          <w:marTop w:val="0"/>
          <w:marBottom w:val="0"/>
          <w:divBdr>
            <w:top w:val="none" w:sz="0" w:space="0" w:color="auto"/>
            <w:left w:val="none" w:sz="0" w:space="0" w:color="auto"/>
            <w:bottom w:val="none" w:sz="0" w:space="0" w:color="auto"/>
            <w:right w:val="none" w:sz="0" w:space="0" w:color="auto"/>
          </w:divBdr>
        </w:div>
        <w:div w:id="309216512">
          <w:marLeft w:val="640"/>
          <w:marRight w:val="0"/>
          <w:marTop w:val="0"/>
          <w:marBottom w:val="0"/>
          <w:divBdr>
            <w:top w:val="none" w:sz="0" w:space="0" w:color="auto"/>
            <w:left w:val="none" w:sz="0" w:space="0" w:color="auto"/>
            <w:bottom w:val="none" w:sz="0" w:space="0" w:color="auto"/>
            <w:right w:val="none" w:sz="0" w:space="0" w:color="auto"/>
          </w:divBdr>
        </w:div>
        <w:div w:id="876627756">
          <w:marLeft w:val="640"/>
          <w:marRight w:val="0"/>
          <w:marTop w:val="0"/>
          <w:marBottom w:val="0"/>
          <w:divBdr>
            <w:top w:val="none" w:sz="0" w:space="0" w:color="auto"/>
            <w:left w:val="none" w:sz="0" w:space="0" w:color="auto"/>
            <w:bottom w:val="none" w:sz="0" w:space="0" w:color="auto"/>
            <w:right w:val="none" w:sz="0" w:space="0" w:color="auto"/>
          </w:divBdr>
        </w:div>
        <w:div w:id="160047874">
          <w:marLeft w:val="640"/>
          <w:marRight w:val="0"/>
          <w:marTop w:val="0"/>
          <w:marBottom w:val="0"/>
          <w:divBdr>
            <w:top w:val="none" w:sz="0" w:space="0" w:color="auto"/>
            <w:left w:val="none" w:sz="0" w:space="0" w:color="auto"/>
            <w:bottom w:val="none" w:sz="0" w:space="0" w:color="auto"/>
            <w:right w:val="none" w:sz="0" w:space="0" w:color="auto"/>
          </w:divBdr>
        </w:div>
        <w:div w:id="593369129">
          <w:marLeft w:val="640"/>
          <w:marRight w:val="0"/>
          <w:marTop w:val="0"/>
          <w:marBottom w:val="0"/>
          <w:divBdr>
            <w:top w:val="none" w:sz="0" w:space="0" w:color="auto"/>
            <w:left w:val="none" w:sz="0" w:space="0" w:color="auto"/>
            <w:bottom w:val="none" w:sz="0" w:space="0" w:color="auto"/>
            <w:right w:val="none" w:sz="0" w:space="0" w:color="auto"/>
          </w:divBdr>
        </w:div>
        <w:div w:id="1793862855">
          <w:marLeft w:val="640"/>
          <w:marRight w:val="0"/>
          <w:marTop w:val="0"/>
          <w:marBottom w:val="0"/>
          <w:divBdr>
            <w:top w:val="none" w:sz="0" w:space="0" w:color="auto"/>
            <w:left w:val="none" w:sz="0" w:space="0" w:color="auto"/>
            <w:bottom w:val="none" w:sz="0" w:space="0" w:color="auto"/>
            <w:right w:val="none" w:sz="0" w:space="0" w:color="auto"/>
          </w:divBdr>
        </w:div>
        <w:div w:id="1659264047">
          <w:marLeft w:val="640"/>
          <w:marRight w:val="0"/>
          <w:marTop w:val="0"/>
          <w:marBottom w:val="0"/>
          <w:divBdr>
            <w:top w:val="none" w:sz="0" w:space="0" w:color="auto"/>
            <w:left w:val="none" w:sz="0" w:space="0" w:color="auto"/>
            <w:bottom w:val="none" w:sz="0" w:space="0" w:color="auto"/>
            <w:right w:val="none" w:sz="0" w:space="0" w:color="auto"/>
          </w:divBdr>
        </w:div>
        <w:div w:id="216936163">
          <w:marLeft w:val="640"/>
          <w:marRight w:val="0"/>
          <w:marTop w:val="0"/>
          <w:marBottom w:val="0"/>
          <w:divBdr>
            <w:top w:val="none" w:sz="0" w:space="0" w:color="auto"/>
            <w:left w:val="none" w:sz="0" w:space="0" w:color="auto"/>
            <w:bottom w:val="none" w:sz="0" w:space="0" w:color="auto"/>
            <w:right w:val="none" w:sz="0" w:space="0" w:color="auto"/>
          </w:divBdr>
        </w:div>
        <w:div w:id="1328437190">
          <w:marLeft w:val="640"/>
          <w:marRight w:val="0"/>
          <w:marTop w:val="0"/>
          <w:marBottom w:val="0"/>
          <w:divBdr>
            <w:top w:val="none" w:sz="0" w:space="0" w:color="auto"/>
            <w:left w:val="none" w:sz="0" w:space="0" w:color="auto"/>
            <w:bottom w:val="none" w:sz="0" w:space="0" w:color="auto"/>
            <w:right w:val="none" w:sz="0" w:space="0" w:color="auto"/>
          </w:divBdr>
        </w:div>
        <w:div w:id="1973290204">
          <w:marLeft w:val="640"/>
          <w:marRight w:val="0"/>
          <w:marTop w:val="0"/>
          <w:marBottom w:val="0"/>
          <w:divBdr>
            <w:top w:val="none" w:sz="0" w:space="0" w:color="auto"/>
            <w:left w:val="none" w:sz="0" w:space="0" w:color="auto"/>
            <w:bottom w:val="none" w:sz="0" w:space="0" w:color="auto"/>
            <w:right w:val="none" w:sz="0" w:space="0" w:color="auto"/>
          </w:divBdr>
        </w:div>
        <w:div w:id="1692678863">
          <w:marLeft w:val="640"/>
          <w:marRight w:val="0"/>
          <w:marTop w:val="0"/>
          <w:marBottom w:val="0"/>
          <w:divBdr>
            <w:top w:val="none" w:sz="0" w:space="0" w:color="auto"/>
            <w:left w:val="none" w:sz="0" w:space="0" w:color="auto"/>
            <w:bottom w:val="none" w:sz="0" w:space="0" w:color="auto"/>
            <w:right w:val="none" w:sz="0" w:space="0" w:color="auto"/>
          </w:divBdr>
        </w:div>
        <w:div w:id="804736163">
          <w:marLeft w:val="640"/>
          <w:marRight w:val="0"/>
          <w:marTop w:val="0"/>
          <w:marBottom w:val="0"/>
          <w:divBdr>
            <w:top w:val="none" w:sz="0" w:space="0" w:color="auto"/>
            <w:left w:val="none" w:sz="0" w:space="0" w:color="auto"/>
            <w:bottom w:val="none" w:sz="0" w:space="0" w:color="auto"/>
            <w:right w:val="none" w:sz="0" w:space="0" w:color="auto"/>
          </w:divBdr>
        </w:div>
        <w:div w:id="841312578">
          <w:marLeft w:val="640"/>
          <w:marRight w:val="0"/>
          <w:marTop w:val="0"/>
          <w:marBottom w:val="0"/>
          <w:divBdr>
            <w:top w:val="none" w:sz="0" w:space="0" w:color="auto"/>
            <w:left w:val="none" w:sz="0" w:space="0" w:color="auto"/>
            <w:bottom w:val="none" w:sz="0" w:space="0" w:color="auto"/>
            <w:right w:val="none" w:sz="0" w:space="0" w:color="auto"/>
          </w:divBdr>
        </w:div>
        <w:div w:id="628433533">
          <w:marLeft w:val="640"/>
          <w:marRight w:val="0"/>
          <w:marTop w:val="0"/>
          <w:marBottom w:val="0"/>
          <w:divBdr>
            <w:top w:val="none" w:sz="0" w:space="0" w:color="auto"/>
            <w:left w:val="none" w:sz="0" w:space="0" w:color="auto"/>
            <w:bottom w:val="none" w:sz="0" w:space="0" w:color="auto"/>
            <w:right w:val="none" w:sz="0" w:space="0" w:color="auto"/>
          </w:divBdr>
        </w:div>
        <w:div w:id="826945989">
          <w:marLeft w:val="640"/>
          <w:marRight w:val="0"/>
          <w:marTop w:val="0"/>
          <w:marBottom w:val="0"/>
          <w:divBdr>
            <w:top w:val="none" w:sz="0" w:space="0" w:color="auto"/>
            <w:left w:val="none" w:sz="0" w:space="0" w:color="auto"/>
            <w:bottom w:val="none" w:sz="0" w:space="0" w:color="auto"/>
            <w:right w:val="none" w:sz="0" w:space="0" w:color="auto"/>
          </w:divBdr>
        </w:div>
        <w:div w:id="1784113925">
          <w:marLeft w:val="640"/>
          <w:marRight w:val="0"/>
          <w:marTop w:val="0"/>
          <w:marBottom w:val="0"/>
          <w:divBdr>
            <w:top w:val="none" w:sz="0" w:space="0" w:color="auto"/>
            <w:left w:val="none" w:sz="0" w:space="0" w:color="auto"/>
            <w:bottom w:val="none" w:sz="0" w:space="0" w:color="auto"/>
            <w:right w:val="none" w:sz="0" w:space="0" w:color="auto"/>
          </w:divBdr>
        </w:div>
        <w:div w:id="904683766">
          <w:marLeft w:val="640"/>
          <w:marRight w:val="0"/>
          <w:marTop w:val="0"/>
          <w:marBottom w:val="0"/>
          <w:divBdr>
            <w:top w:val="none" w:sz="0" w:space="0" w:color="auto"/>
            <w:left w:val="none" w:sz="0" w:space="0" w:color="auto"/>
            <w:bottom w:val="none" w:sz="0" w:space="0" w:color="auto"/>
            <w:right w:val="none" w:sz="0" w:space="0" w:color="auto"/>
          </w:divBdr>
        </w:div>
        <w:div w:id="1551528648">
          <w:marLeft w:val="640"/>
          <w:marRight w:val="0"/>
          <w:marTop w:val="0"/>
          <w:marBottom w:val="0"/>
          <w:divBdr>
            <w:top w:val="none" w:sz="0" w:space="0" w:color="auto"/>
            <w:left w:val="none" w:sz="0" w:space="0" w:color="auto"/>
            <w:bottom w:val="none" w:sz="0" w:space="0" w:color="auto"/>
            <w:right w:val="none" w:sz="0" w:space="0" w:color="auto"/>
          </w:divBdr>
        </w:div>
        <w:div w:id="499269891">
          <w:marLeft w:val="640"/>
          <w:marRight w:val="0"/>
          <w:marTop w:val="0"/>
          <w:marBottom w:val="0"/>
          <w:divBdr>
            <w:top w:val="none" w:sz="0" w:space="0" w:color="auto"/>
            <w:left w:val="none" w:sz="0" w:space="0" w:color="auto"/>
            <w:bottom w:val="none" w:sz="0" w:space="0" w:color="auto"/>
            <w:right w:val="none" w:sz="0" w:space="0" w:color="auto"/>
          </w:divBdr>
        </w:div>
        <w:div w:id="868296511">
          <w:marLeft w:val="640"/>
          <w:marRight w:val="0"/>
          <w:marTop w:val="0"/>
          <w:marBottom w:val="0"/>
          <w:divBdr>
            <w:top w:val="none" w:sz="0" w:space="0" w:color="auto"/>
            <w:left w:val="none" w:sz="0" w:space="0" w:color="auto"/>
            <w:bottom w:val="none" w:sz="0" w:space="0" w:color="auto"/>
            <w:right w:val="none" w:sz="0" w:space="0" w:color="auto"/>
          </w:divBdr>
        </w:div>
        <w:div w:id="1108087103">
          <w:marLeft w:val="640"/>
          <w:marRight w:val="0"/>
          <w:marTop w:val="0"/>
          <w:marBottom w:val="0"/>
          <w:divBdr>
            <w:top w:val="none" w:sz="0" w:space="0" w:color="auto"/>
            <w:left w:val="none" w:sz="0" w:space="0" w:color="auto"/>
            <w:bottom w:val="none" w:sz="0" w:space="0" w:color="auto"/>
            <w:right w:val="none" w:sz="0" w:space="0" w:color="auto"/>
          </w:divBdr>
        </w:div>
        <w:div w:id="1022786011">
          <w:marLeft w:val="640"/>
          <w:marRight w:val="0"/>
          <w:marTop w:val="0"/>
          <w:marBottom w:val="0"/>
          <w:divBdr>
            <w:top w:val="none" w:sz="0" w:space="0" w:color="auto"/>
            <w:left w:val="none" w:sz="0" w:space="0" w:color="auto"/>
            <w:bottom w:val="none" w:sz="0" w:space="0" w:color="auto"/>
            <w:right w:val="none" w:sz="0" w:space="0" w:color="auto"/>
          </w:divBdr>
        </w:div>
        <w:div w:id="1996952530">
          <w:marLeft w:val="640"/>
          <w:marRight w:val="0"/>
          <w:marTop w:val="0"/>
          <w:marBottom w:val="0"/>
          <w:divBdr>
            <w:top w:val="none" w:sz="0" w:space="0" w:color="auto"/>
            <w:left w:val="none" w:sz="0" w:space="0" w:color="auto"/>
            <w:bottom w:val="none" w:sz="0" w:space="0" w:color="auto"/>
            <w:right w:val="none" w:sz="0" w:space="0" w:color="auto"/>
          </w:divBdr>
        </w:div>
        <w:div w:id="1821340818">
          <w:marLeft w:val="640"/>
          <w:marRight w:val="0"/>
          <w:marTop w:val="0"/>
          <w:marBottom w:val="0"/>
          <w:divBdr>
            <w:top w:val="none" w:sz="0" w:space="0" w:color="auto"/>
            <w:left w:val="none" w:sz="0" w:space="0" w:color="auto"/>
            <w:bottom w:val="none" w:sz="0" w:space="0" w:color="auto"/>
            <w:right w:val="none" w:sz="0" w:space="0" w:color="auto"/>
          </w:divBdr>
        </w:div>
        <w:div w:id="721177068">
          <w:marLeft w:val="640"/>
          <w:marRight w:val="0"/>
          <w:marTop w:val="0"/>
          <w:marBottom w:val="0"/>
          <w:divBdr>
            <w:top w:val="none" w:sz="0" w:space="0" w:color="auto"/>
            <w:left w:val="none" w:sz="0" w:space="0" w:color="auto"/>
            <w:bottom w:val="none" w:sz="0" w:space="0" w:color="auto"/>
            <w:right w:val="none" w:sz="0" w:space="0" w:color="auto"/>
          </w:divBdr>
        </w:div>
        <w:div w:id="2079983964">
          <w:marLeft w:val="640"/>
          <w:marRight w:val="0"/>
          <w:marTop w:val="0"/>
          <w:marBottom w:val="0"/>
          <w:divBdr>
            <w:top w:val="none" w:sz="0" w:space="0" w:color="auto"/>
            <w:left w:val="none" w:sz="0" w:space="0" w:color="auto"/>
            <w:bottom w:val="none" w:sz="0" w:space="0" w:color="auto"/>
            <w:right w:val="none" w:sz="0" w:space="0" w:color="auto"/>
          </w:divBdr>
        </w:div>
        <w:div w:id="446386291">
          <w:marLeft w:val="640"/>
          <w:marRight w:val="0"/>
          <w:marTop w:val="0"/>
          <w:marBottom w:val="0"/>
          <w:divBdr>
            <w:top w:val="none" w:sz="0" w:space="0" w:color="auto"/>
            <w:left w:val="none" w:sz="0" w:space="0" w:color="auto"/>
            <w:bottom w:val="none" w:sz="0" w:space="0" w:color="auto"/>
            <w:right w:val="none" w:sz="0" w:space="0" w:color="auto"/>
          </w:divBdr>
        </w:div>
        <w:div w:id="1784379205">
          <w:marLeft w:val="640"/>
          <w:marRight w:val="0"/>
          <w:marTop w:val="0"/>
          <w:marBottom w:val="0"/>
          <w:divBdr>
            <w:top w:val="none" w:sz="0" w:space="0" w:color="auto"/>
            <w:left w:val="none" w:sz="0" w:space="0" w:color="auto"/>
            <w:bottom w:val="none" w:sz="0" w:space="0" w:color="auto"/>
            <w:right w:val="none" w:sz="0" w:space="0" w:color="auto"/>
          </w:divBdr>
        </w:div>
        <w:div w:id="793866861">
          <w:marLeft w:val="640"/>
          <w:marRight w:val="0"/>
          <w:marTop w:val="0"/>
          <w:marBottom w:val="0"/>
          <w:divBdr>
            <w:top w:val="none" w:sz="0" w:space="0" w:color="auto"/>
            <w:left w:val="none" w:sz="0" w:space="0" w:color="auto"/>
            <w:bottom w:val="none" w:sz="0" w:space="0" w:color="auto"/>
            <w:right w:val="none" w:sz="0" w:space="0" w:color="auto"/>
          </w:divBdr>
        </w:div>
        <w:div w:id="1936090068">
          <w:marLeft w:val="640"/>
          <w:marRight w:val="0"/>
          <w:marTop w:val="0"/>
          <w:marBottom w:val="0"/>
          <w:divBdr>
            <w:top w:val="none" w:sz="0" w:space="0" w:color="auto"/>
            <w:left w:val="none" w:sz="0" w:space="0" w:color="auto"/>
            <w:bottom w:val="none" w:sz="0" w:space="0" w:color="auto"/>
            <w:right w:val="none" w:sz="0" w:space="0" w:color="auto"/>
          </w:divBdr>
        </w:div>
        <w:div w:id="1801454620">
          <w:marLeft w:val="640"/>
          <w:marRight w:val="0"/>
          <w:marTop w:val="0"/>
          <w:marBottom w:val="0"/>
          <w:divBdr>
            <w:top w:val="none" w:sz="0" w:space="0" w:color="auto"/>
            <w:left w:val="none" w:sz="0" w:space="0" w:color="auto"/>
            <w:bottom w:val="none" w:sz="0" w:space="0" w:color="auto"/>
            <w:right w:val="none" w:sz="0" w:space="0" w:color="auto"/>
          </w:divBdr>
        </w:div>
        <w:div w:id="708337826">
          <w:marLeft w:val="640"/>
          <w:marRight w:val="0"/>
          <w:marTop w:val="0"/>
          <w:marBottom w:val="0"/>
          <w:divBdr>
            <w:top w:val="none" w:sz="0" w:space="0" w:color="auto"/>
            <w:left w:val="none" w:sz="0" w:space="0" w:color="auto"/>
            <w:bottom w:val="none" w:sz="0" w:space="0" w:color="auto"/>
            <w:right w:val="none" w:sz="0" w:space="0" w:color="auto"/>
          </w:divBdr>
        </w:div>
        <w:div w:id="1166047464">
          <w:marLeft w:val="640"/>
          <w:marRight w:val="0"/>
          <w:marTop w:val="0"/>
          <w:marBottom w:val="0"/>
          <w:divBdr>
            <w:top w:val="none" w:sz="0" w:space="0" w:color="auto"/>
            <w:left w:val="none" w:sz="0" w:space="0" w:color="auto"/>
            <w:bottom w:val="none" w:sz="0" w:space="0" w:color="auto"/>
            <w:right w:val="none" w:sz="0" w:space="0" w:color="auto"/>
          </w:divBdr>
        </w:div>
        <w:div w:id="405105171">
          <w:marLeft w:val="640"/>
          <w:marRight w:val="0"/>
          <w:marTop w:val="0"/>
          <w:marBottom w:val="0"/>
          <w:divBdr>
            <w:top w:val="none" w:sz="0" w:space="0" w:color="auto"/>
            <w:left w:val="none" w:sz="0" w:space="0" w:color="auto"/>
            <w:bottom w:val="none" w:sz="0" w:space="0" w:color="auto"/>
            <w:right w:val="none" w:sz="0" w:space="0" w:color="auto"/>
          </w:divBdr>
        </w:div>
        <w:div w:id="302152783">
          <w:marLeft w:val="640"/>
          <w:marRight w:val="0"/>
          <w:marTop w:val="0"/>
          <w:marBottom w:val="0"/>
          <w:divBdr>
            <w:top w:val="none" w:sz="0" w:space="0" w:color="auto"/>
            <w:left w:val="none" w:sz="0" w:space="0" w:color="auto"/>
            <w:bottom w:val="none" w:sz="0" w:space="0" w:color="auto"/>
            <w:right w:val="none" w:sz="0" w:space="0" w:color="auto"/>
          </w:divBdr>
        </w:div>
        <w:div w:id="68888095">
          <w:marLeft w:val="640"/>
          <w:marRight w:val="0"/>
          <w:marTop w:val="0"/>
          <w:marBottom w:val="0"/>
          <w:divBdr>
            <w:top w:val="none" w:sz="0" w:space="0" w:color="auto"/>
            <w:left w:val="none" w:sz="0" w:space="0" w:color="auto"/>
            <w:bottom w:val="none" w:sz="0" w:space="0" w:color="auto"/>
            <w:right w:val="none" w:sz="0" w:space="0" w:color="auto"/>
          </w:divBdr>
        </w:div>
        <w:div w:id="102892882">
          <w:marLeft w:val="640"/>
          <w:marRight w:val="0"/>
          <w:marTop w:val="0"/>
          <w:marBottom w:val="0"/>
          <w:divBdr>
            <w:top w:val="none" w:sz="0" w:space="0" w:color="auto"/>
            <w:left w:val="none" w:sz="0" w:space="0" w:color="auto"/>
            <w:bottom w:val="none" w:sz="0" w:space="0" w:color="auto"/>
            <w:right w:val="none" w:sz="0" w:space="0" w:color="auto"/>
          </w:divBdr>
        </w:div>
        <w:div w:id="810637330">
          <w:marLeft w:val="640"/>
          <w:marRight w:val="0"/>
          <w:marTop w:val="0"/>
          <w:marBottom w:val="0"/>
          <w:divBdr>
            <w:top w:val="none" w:sz="0" w:space="0" w:color="auto"/>
            <w:left w:val="none" w:sz="0" w:space="0" w:color="auto"/>
            <w:bottom w:val="none" w:sz="0" w:space="0" w:color="auto"/>
            <w:right w:val="none" w:sz="0" w:space="0" w:color="auto"/>
          </w:divBdr>
        </w:div>
      </w:divsChild>
    </w:div>
    <w:div w:id="1601990023">
      <w:bodyDiv w:val="1"/>
      <w:marLeft w:val="0"/>
      <w:marRight w:val="0"/>
      <w:marTop w:val="0"/>
      <w:marBottom w:val="0"/>
      <w:divBdr>
        <w:top w:val="none" w:sz="0" w:space="0" w:color="auto"/>
        <w:left w:val="none" w:sz="0" w:space="0" w:color="auto"/>
        <w:bottom w:val="none" w:sz="0" w:space="0" w:color="auto"/>
        <w:right w:val="none" w:sz="0" w:space="0" w:color="auto"/>
      </w:divBdr>
    </w:div>
    <w:div w:id="1602371145">
      <w:bodyDiv w:val="1"/>
      <w:marLeft w:val="0"/>
      <w:marRight w:val="0"/>
      <w:marTop w:val="0"/>
      <w:marBottom w:val="0"/>
      <w:divBdr>
        <w:top w:val="none" w:sz="0" w:space="0" w:color="auto"/>
        <w:left w:val="none" w:sz="0" w:space="0" w:color="auto"/>
        <w:bottom w:val="none" w:sz="0" w:space="0" w:color="auto"/>
        <w:right w:val="none" w:sz="0" w:space="0" w:color="auto"/>
      </w:divBdr>
    </w:div>
    <w:div w:id="1602637739">
      <w:bodyDiv w:val="1"/>
      <w:marLeft w:val="0"/>
      <w:marRight w:val="0"/>
      <w:marTop w:val="0"/>
      <w:marBottom w:val="0"/>
      <w:divBdr>
        <w:top w:val="none" w:sz="0" w:space="0" w:color="auto"/>
        <w:left w:val="none" w:sz="0" w:space="0" w:color="auto"/>
        <w:bottom w:val="none" w:sz="0" w:space="0" w:color="auto"/>
        <w:right w:val="none" w:sz="0" w:space="0" w:color="auto"/>
      </w:divBdr>
    </w:div>
    <w:div w:id="1607620477">
      <w:bodyDiv w:val="1"/>
      <w:marLeft w:val="0"/>
      <w:marRight w:val="0"/>
      <w:marTop w:val="0"/>
      <w:marBottom w:val="0"/>
      <w:divBdr>
        <w:top w:val="none" w:sz="0" w:space="0" w:color="auto"/>
        <w:left w:val="none" w:sz="0" w:space="0" w:color="auto"/>
        <w:bottom w:val="none" w:sz="0" w:space="0" w:color="auto"/>
        <w:right w:val="none" w:sz="0" w:space="0" w:color="auto"/>
      </w:divBdr>
      <w:divsChild>
        <w:div w:id="469245502">
          <w:marLeft w:val="640"/>
          <w:marRight w:val="0"/>
          <w:marTop w:val="0"/>
          <w:marBottom w:val="0"/>
          <w:divBdr>
            <w:top w:val="none" w:sz="0" w:space="0" w:color="auto"/>
            <w:left w:val="none" w:sz="0" w:space="0" w:color="auto"/>
            <w:bottom w:val="none" w:sz="0" w:space="0" w:color="auto"/>
            <w:right w:val="none" w:sz="0" w:space="0" w:color="auto"/>
          </w:divBdr>
        </w:div>
        <w:div w:id="827017880">
          <w:marLeft w:val="640"/>
          <w:marRight w:val="0"/>
          <w:marTop w:val="0"/>
          <w:marBottom w:val="0"/>
          <w:divBdr>
            <w:top w:val="none" w:sz="0" w:space="0" w:color="auto"/>
            <w:left w:val="none" w:sz="0" w:space="0" w:color="auto"/>
            <w:bottom w:val="none" w:sz="0" w:space="0" w:color="auto"/>
            <w:right w:val="none" w:sz="0" w:space="0" w:color="auto"/>
          </w:divBdr>
        </w:div>
        <w:div w:id="1422943511">
          <w:marLeft w:val="640"/>
          <w:marRight w:val="0"/>
          <w:marTop w:val="0"/>
          <w:marBottom w:val="0"/>
          <w:divBdr>
            <w:top w:val="none" w:sz="0" w:space="0" w:color="auto"/>
            <w:left w:val="none" w:sz="0" w:space="0" w:color="auto"/>
            <w:bottom w:val="none" w:sz="0" w:space="0" w:color="auto"/>
            <w:right w:val="none" w:sz="0" w:space="0" w:color="auto"/>
          </w:divBdr>
        </w:div>
        <w:div w:id="1421175906">
          <w:marLeft w:val="640"/>
          <w:marRight w:val="0"/>
          <w:marTop w:val="0"/>
          <w:marBottom w:val="0"/>
          <w:divBdr>
            <w:top w:val="none" w:sz="0" w:space="0" w:color="auto"/>
            <w:left w:val="none" w:sz="0" w:space="0" w:color="auto"/>
            <w:bottom w:val="none" w:sz="0" w:space="0" w:color="auto"/>
            <w:right w:val="none" w:sz="0" w:space="0" w:color="auto"/>
          </w:divBdr>
        </w:div>
        <w:div w:id="340082239">
          <w:marLeft w:val="640"/>
          <w:marRight w:val="0"/>
          <w:marTop w:val="0"/>
          <w:marBottom w:val="0"/>
          <w:divBdr>
            <w:top w:val="none" w:sz="0" w:space="0" w:color="auto"/>
            <w:left w:val="none" w:sz="0" w:space="0" w:color="auto"/>
            <w:bottom w:val="none" w:sz="0" w:space="0" w:color="auto"/>
            <w:right w:val="none" w:sz="0" w:space="0" w:color="auto"/>
          </w:divBdr>
        </w:div>
        <w:div w:id="93593222">
          <w:marLeft w:val="640"/>
          <w:marRight w:val="0"/>
          <w:marTop w:val="0"/>
          <w:marBottom w:val="0"/>
          <w:divBdr>
            <w:top w:val="none" w:sz="0" w:space="0" w:color="auto"/>
            <w:left w:val="none" w:sz="0" w:space="0" w:color="auto"/>
            <w:bottom w:val="none" w:sz="0" w:space="0" w:color="auto"/>
            <w:right w:val="none" w:sz="0" w:space="0" w:color="auto"/>
          </w:divBdr>
        </w:div>
        <w:div w:id="252129595">
          <w:marLeft w:val="640"/>
          <w:marRight w:val="0"/>
          <w:marTop w:val="0"/>
          <w:marBottom w:val="0"/>
          <w:divBdr>
            <w:top w:val="none" w:sz="0" w:space="0" w:color="auto"/>
            <w:left w:val="none" w:sz="0" w:space="0" w:color="auto"/>
            <w:bottom w:val="none" w:sz="0" w:space="0" w:color="auto"/>
            <w:right w:val="none" w:sz="0" w:space="0" w:color="auto"/>
          </w:divBdr>
        </w:div>
        <w:div w:id="760949672">
          <w:marLeft w:val="640"/>
          <w:marRight w:val="0"/>
          <w:marTop w:val="0"/>
          <w:marBottom w:val="0"/>
          <w:divBdr>
            <w:top w:val="none" w:sz="0" w:space="0" w:color="auto"/>
            <w:left w:val="none" w:sz="0" w:space="0" w:color="auto"/>
            <w:bottom w:val="none" w:sz="0" w:space="0" w:color="auto"/>
            <w:right w:val="none" w:sz="0" w:space="0" w:color="auto"/>
          </w:divBdr>
        </w:div>
        <w:div w:id="1670014965">
          <w:marLeft w:val="640"/>
          <w:marRight w:val="0"/>
          <w:marTop w:val="0"/>
          <w:marBottom w:val="0"/>
          <w:divBdr>
            <w:top w:val="none" w:sz="0" w:space="0" w:color="auto"/>
            <w:left w:val="none" w:sz="0" w:space="0" w:color="auto"/>
            <w:bottom w:val="none" w:sz="0" w:space="0" w:color="auto"/>
            <w:right w:val="none" w:sz="0" w:space="0" w:color="auto"/>
          </w:divBdr>
        </w:div>
        <w:div w:id="976766805">
          <w:marLeft w:val="640"/>
          <w:marRight w:val="0"/>
          <w:marTop w:val="0"/>
          <w:marBottom w:val="0"/>
          <w:divBdr>
            <w:top w:val="none" w:sz="0" w:space="0" w:color="auto"/>
            <w:left w:val="none" w:sz="0" w:space="0" w:color="auto"/>
            <w:bottom w:val="none" w:sz="0" w:space="0" w:color="auto"/>
            <w:right w:val="none" w:sz="0" w:space="0" w:color="auto"/>
          </w:divBdr>
        </w:div>
        <w:div w:id="350373090">
          <w:marLeft w:val="640"/>
          <w:marRight w:val="0"/>
          <w:marTop w:val="0"/>
          <w:marBottom w:val="0"/>
          <w:divBdr>
            <w:top w:val="none" w:sz="0" w:space="0" w:color="auto"/>
            <w:left w:val="none" w:sz="0" w:space="0" w:color="auto"/>
            <w:bottom w:val="none" w:sz="0" w:space="0" w:color="auto"/>
            <w:right w:val="none" w:sz="0" w:space="0" w:color="auto"/>
          </w:divBdr>
        </w:div>
        <w:div w:id="802042675">
          <w:marLeft w:val="640"/>
          <w:marRight w:val="0"/>
          <w:marTop w:val="0"/>
          <w:marBottom w:val="0"/>
          <w:divBdr>
            <w:top w:val="none" w:sz="0" w:space="0" w:color="auto"/>
            <w:left w:val="none" w:sz="0" w:space="0" w:color="auto"/>
            <w:bottom w:val="none" w:sz="0" w:space="0" w:color="auto"/>
            <w:right w:val="none" w:sz="0" w:space="0" w:color="auto"/>
          </w:divBdr>
        </w:div>
        <w:div w:id="1063916859">
          <w:marLeft w:val="640"/>
          <w:marRight w:val="0"/>
          <w:marTop w:val="0"/>
          <w:marBottom w:val="0"/>
          <w:divBdr>
            <w:top w:val="none" w:sz="0" w:space="0" w:color="auto"/>
            <w:left w:val="none" w:sz="0" w:space="0" w:color="auto"/>
            <w:bottom w:val="none" w:sz="0" w:space="0" w:color="auto"/>
            <w:right w:val="none" w:sz="0" w:space="0" w:color="auto"/>
          </w:divBdr>
        </w:div>
        <w:div w:id="2051875865">
          <w:marLeft w:val="640"/>
          <w:marRight w:val="0"/>
          <w:marTop w:val="0"/>
          <w:marBottom w:val="0"/>
          <w:divBdr>
            <w:top w:val="none" w:sz="0" w:space="0" w:color="auto"/>
            <w:left w:val="none" w:sz="0" w:space="0" w:color="auto"/>
            <w:bottom w:val="none" w:sz="0" w:space="0" w:color="auto"/>
            <w:right w:val="none" w:sz="0" w:space="0" w:color="auto"/>
          </w:divBdr>
        </w:div>
        <w:div w:id="1494905897">
          <w:marLeft w:val="640"/>
          <w:marRight w:val="0"/>
          <w:marTop w:val="0"/>
          <w:marBottom w:val="0"/>
          <w:divBdr>
            <w:top w:val="none" w:sz="0" w:space="0" w:color="auto"/>
            <w:left w:val="none" w:sz="0" w:space="0" w:color="auto"/>
            <w:bottom w:val="none" w:sz="0" w:space="0" w:color="auto"/>
            <w:right w:val="none" w:sz="0" w:space="0" w:color="auto"/>
          </w:divBdr>
        </w:div>
        <w:div w:id="1671638235">
          <w:marLeft w:val="640"/>
          <w:marRight w:val="0"/>
          <w:marTop w:val="0"/>
          <w:marBottom w:val="0"/>
          <w:divBdr>
            <w:top w:val="none" w:sz="0" w:space="0" w:color="auto"/>
            <w:left w:val="none" w:sz="0" w:space="0" w:color="auto"/>
            <w:bottom w:val="none" w:sz="0" w:space="0" w:color="auto"/>
            <w:right w:val="none" w:sz="0" w:space="0" w:color="auto"/>
          </w:divBdr>
        </w:div>
        <w:div w:id="1539855984">
          <w:marLeft w:val="640"/>
          <w:marRight w:val="0"/>
          <w:marTop w:val="0"/>
          <w:marBottom w:val="0"/>
          <w:divBdr>
            <w:top w:val="none" w:sz="0" w:space="0" w:color="auto"/>
            <w:left w:val="none" w:sz="0" w:space="0" w:color="auto"/>
            <w:bottom w:val="none" w:sz="0" w:space="0" w:color="auto"/>
            <w:right w:val="none" w:sz="0" w:space="0" w:color="auto"/>
          </w:divBdr>
        </w:div>
        <w:div w:id="777794791">
          <w:marLeft w:val="640"/>
          <w:marRight w:val="0"/>
          <w:marTop w:val="0"/>
          <w:marBottom w:val="0"/>
          <w:divBdr>
            <w:top w:val="none" w:sz="0" w:space="0" w:color="auto"/>
            <w:left w:val="none" w:sz="0" w:space="0" w:color="auto"/>
            <w:bottom w:val="none" w:sz="0" w:space="0" w:color="auto"/>
            <w:right w:val="none" w:sz="0" w:space="0" w:color="auto"/>
          </w:divBdr>
        </w:div>
        <w:div w:id="716317458">
          <w:marLeft w:val="640"/>
          <w:marRight w:val="0"/>
          <w:marTop w:val="0"/>
          <w:marBottom w:val="0"/>
          <w:divBdr>
            <w:top w:val="none" w:sz="0" w:space="0" w:color="auto"/>
            <w:left w:val="none" w:sz="0" w:space="0" w:color="auto"/>
            <w:bottom w:val="none" w:sz="0" w:space="0" w:color="auto"/>
            <w:right w:val="none" w:sz="0" w:space="0" w:color="auto"/>
          </w:divBdr>
        </w:div>
        <w:div w:id="2031100860">
          <w:marLeft w:val="640"/>
          <w:marRight w:val="0"/>
          <w:marTop w:val="0"/>
          <w:marBottom w:val="0"/>
          <w:divBdr>
            <w:top w:val="none" w:sz="0" w:space="0" w:color="auto"/>
            <w:left w:val="none" w:sz="0" w:space="0" w:color="auto"/>
            <w:bottom w:val="none" w:sz="0" w:space="0" w:color="auto"/>
            <w:right w:val="none" w:sz="0" w:space="0" w:color="auto"/>
          </w:divBdr>
        </w:div>
        <w:div w:id="27800207">
          <w:marLeft w:val="640"/>
          <w:marRight w:val="0"/>
          <w:marTop w:val="0"/>
          <w:marBottom w:val="0"/>
          <w:divBdr>
            <w:top w:val="none" w:sz="0" w:space="0" w:color="auto"/>
            <w:left w:val="none" w:sz="0" w:space="0" w:color="auto"/>
            <w:bottom w:val="none" w:sz="0" w:space="0" w:color="auto"/>
            <w:right w:val="none" w:sz="0" w:space="0" w:color="auto"/>
          </w:divBdr>
        </w:div>
        <w:div w:id="751701054">
          <w:marLeft w:val="640"/>
          <w:marRight w:val="0"/>
          <w:marTop w:val="0"/>
          <w:marBottom w:val="0"/>
          <w:divBdr>
            <w:top w:val="none" w:sz="0" w:space="0" w:color="auto"/>
            <w:left w:val="none" w:sz="0" w:space="0" w:color="auto"/>
            <w:bottom w:val="none" w:sz="0" w:space="0" w:color="auto"/>
            <w:right w:val="none" w:sz="0" w:space="0" w:color="auto"/>
          </w:divBdr>
        </w:div>
        <w:div w:id="830218173">
          <w:marLeft w:val="640"/>
          <w:marRight w:val="0"/>
          <w:marTop w:val="0"/>
          <w:marBottom w:val="0"/>
          <w:divBdr>
            <w:top w:val="none" w:sz="0" w:space="0" w:color="auto"/>
            <w:left w:val="none" w:sz="0" w:space="0" w:color="auto"/>
            <w:bottom w:val="none" w:sz="0" w:space="0" w:color="auto"/>
            <w:right w:val="none" w:sz="0" w:space="0" w:color="auto"/>
          </w:divBdr>
        </w:div>
        <w:div w:id="650908401">
          <w:marLeft w:val="640"/>
          <w:marRight w:val="0"/>
          <w:marTop w:val="0"/>
          <w:marBottom w:val="0"/>
          <w:divBdr>
            <w:top w:val="none" w:sz="0" w:space="0" w:color="auto"/>
            <w:left w:val="none" w:sz="0" w:space="0" w:color="auto"/>
            <w:bottom w:val="none" w:sz="0" w:space="0" w:color="auto"/>
            <w:right w:val="none" w:sz="0" w:space="0" w:color="auto"/>
          </w:divBdr>
        </w:div>
        <w:div w:id="912398398">
          <w:marLeft w:val="640"/>
          <w:marRight w:val="0"/>
          <w:marTop w:val="0"/>
          <w:marBottom w:val="0"/>
          <w:divBdr>
            <w:top w:val="none" w:sz="0" w:space="0" w:color="auto"/>
            <w:left w:val="none" w:sz="0" w:space="0" w:color="auto"/>
            <w:bottom w:val="none" w:sz="0" w:space="0" w:color="auto"/>
            <w:right w:val="none" w:sz="0" w:space="0" w:color="auto"/>
          </w:divBdr>
        </w:div>
        <w:div w:id="2127233508">
          <w:marLeft w:val="640"/>
          <w:marRight w:val="0"/>
          <w:marTop w:val="0"/>
          <w:marBottom w:val="0"/>
          <w:divBdr>
            <w:top w:val="none" w:sz="0" w:space="0" w:color="auto"/>
            <w:left w:val="none" w:sz="0" w:space="0" w:color="auto"/>
            <w:bottom w:val="none" w:sz="0" w:space="0" w:color="auto"/>
            <w:right w:val="none" w:sz="0" w:space="0" w:color="auto"/>
          </w:divBdr>
        </w:div>
        <w:div w:id="387077457">
          <w:marLeft w:val="640"/>
          <w:marRight w:val="0"/>
          <w:marTop w:val="0"/>
          <w:marBottom w:val="0"/>
          <w:divBdr>
            <w:top w:val="none" w:sz="0" w:space="0" w:color="auto"/>
            <w:left w:val="none" w:sz="0" w:space="0" w:color="auto"/>
            <w:bottom w:val="none" w:sz="0" w:space="0" w:color="auto"/>
            <w:right w:val="none" w:sz="0" w:space="0" w:color="auto"/>
          </w:divBdr>
        </w:div>
        <w:div w:id="871962937">
          <w:marLeft w:val="640"/>
          <w:marRight w:val="0"/>
          <w:marTop w:val="0"/>
          <w:marBottom w:val="0"/>
          <w:divBdr>
            <w:top w:val="none" w:sz="0" w:space="0" w:color="auto"/>
            <w:left w:val="none" w:sz="0" w:space="0" w:color="auto"/>
            <w:bottom w:val="none" w:sz="0" w:space="0" w:color="auto"/>
            <w:right w:val="none" w:sz="0" w:space="0" w:color="auto"/>
          </w:divBdr>
        </w:div>
        <w:div w:id="470095475">
          <w:marLeft w:val="640"/>
          <w:marRight w:val="0"/>
          <w:marTop w:val="0"/>
          <w:marBottom w:val="0"/>
          <w:divBdr>
            <w:top w:val="none" w:sz="0" w:space="0" w:color="auto"/>
            <w:left w:val="none" w:sz="0" w:space="0" w:color="auto"/>
            <w:bottom w:val="none" w:sz="0" w:space="0" w:color="auto"/>
            <w:right w:val="none" w:sz="0" w:space="0" w:color="auto"/>
          </w:divBdr>
        </w:div>
        <w:div w:id="1515799737">
          <w:marLeft w:val="640"/>
          <w:marRight w:val="0"/>
          <w:marTop w:val="0"/>
          <w:marBottom w:val="0"/>
          <w:divBdr>
            <w:top w:val="none" w:sz="0" w:space="0" w:color="auto"/>
            <w:left w:val="none" w:sz="0" w:space="0" w:color="auto"/>
            <w:bottom w:val="none" w:sz="0" w:space="0" w:color="auto"/>
            <w:right w:val="none" w:sz="0" w:space="0" w:color="auto"/>
          </w:divBdr>
        </w:div>
        <w:div w:id="400103742">
          <w:marLeft w:val="640"/>
          <w:marRight w:val="0"/>
          <w:marTop w:val="0"/>
          <w:marBottom w:val="0"/>
          <w:divBdr>
            <w:top w:val="none" w:sz="0" w:space="0" w:color="auto"/>
            <w:left w:val="none" w:sz="0" w:space="0" w:color="auto"/>
            <w:bottom w:val="none" w:sz="0" w:space="0" w:color="auto"/>
            <w:right w:val="none" w:sz="0" w:space="0" w:color="auto"/>
          </w:divBdr>
        </w:div>
        <w:div w:id="1847019035">
          <w:marLeft w:val="640"/>
          <w:marRight w:val="0"/>
          <w:marTop w:val="0"/>
          <w:marBottom w:val="0"/>
          <w:divBdr>
            <w:top w:val="none" w:sz="0" w:space="0" w:color="auto"/>
            <w:left w:val="none" w:sz="0" w:space="0" w:color="auto"/>
            <w:bottom w:val="none" w:sz="0" w:space="0" w:color="auto"/>
            <w:right w:val="none" w:sz="0" w:space="0" w:color="auto"/>
          </w:divBdr>
        </w:div>
        <w:div w:id="683289802">
          <w:marLeft w:val="640"/>
          <w:marRight w:val="0"/>
          <w:marTop w:val="0"/>
          <w:marBottom w:val="0"/>
          <w:divBdr>
            <w:top w:val="none" w:sz="0" w:space="0" w:color="auto"/>
            <w:left w:val="none" w:sz="0" w:space="0" w:color="auto"/>
            <w:bottom w:val="none" w:sz="0" w:space="0" w:color="auto"/>
            <w:right w:val="none" w:sz="0" w:space="0" w:color="auto"/>
          </w:divBdr>
        </w:div>
        <w:div w:id="1263416852">
          <w:marLeft w:val="640"/>
          <w:marRight w:val="0"/>
          <w:marTop w:val="0"/>
          <w:marBottom w:val="0"/>
          <w:divBdr>
            <w:top w:val="none" w:sz="0" w:space="0" w:color="auto"/>
            <w:left w:val="none" w:sz="0" w:space="0" w:color="auto"/>
            <w:bottom w:val="none" w:sz="0" w:space="0" w:color="auto"/>
            <w:right w:val="none" w:sz="0" w:space="0" w:color="auto"/>
          </w:divBdr>
        </w:div>
        <w:div w:id="1032726579">
          <w:marLeft w:val="640"/>
          <w:marRight w:val="0"/>
          <w:marTop w:val="0"/>
          <w:marBottom w:val="0"/>
          <w:divBdr>
            <w:top w:val="none" w:sz="0" w:space="0" w:color="auto"/>
            <w:left w:val="none" w:sz="0" w:space="0" w:color="auto"/>
            <w:bottom w:val="none" w:sz="0" w:space="0" w:color="auto"/>
            <w:right w:val="none" w:sz="0" w:space="0" w:color="auto"/>
          </w:divBdr>
        </w:div>
        <w:div w:id="890700257">
          <w:marLeft w:val="640"/>
          <w:marRight w:val="0"/>
          <w:marTop w:val="0"/>
          <w:marBottom w:val="0"/>
          <w:divBdr>
            <w:top w:val="none" w:sz="0" w:space="0" w:color="auto"/>
            <w:left w:val="none" w:sz="0" w:space="0" w:color="auto"/>
            <w:bottom w:val="none" w:sz="0" w:space="0" w:color="auto"/>
            <w:right w:val="none" w:sz="0" w:space="0" w:color="auto"/>
          </w:divBdr>
        </w:div>
        <w:div w:id="758596068">
          <w:marLeft w:val="640"/>
          <w:marRight w:val="0"/>
          <w:marTop w:val="0"/>
          <w:marBottom w:val="0"/>
          <w:divBdr>
            <w:top w:val="none" w:sz="0" w:space="0" w:color="auto"/>
            <w:left w:val="none" w:sz="0" w:space="0" w:color="auto"/>
            <w:bottom w:val="none" w:sz="0" w:space="0" w:color="auto"/>
            <w:right w:val="none" w:sz="0" w:space="0" w:color="auto"/>
          </w:divBdr>
        </w:div>
        <w:div w:id="1388795018">
          <w:marLeft w:val="640"/>
          <w:marRight w:val="0"/>
          <w:marTop w:val="0"/>
          <w:marBottom w:val="0"/>
          <w:divBdr>
            <w:top w:val="none" w:sz="0" w:space="0" w:color="auto"/>
            <w:left w:val="none" w:sz="0" w:space="0" w:color="auto"/>
            <w:bottom w:val="none" w:sz="0" w:space="0" w:color="auto"/>
            <w:right w:val="none" w:sz="0" w:space="0" w:color="auto"/>
          </w:divBdr>
        </w:div>
        <w:div w:id="1601838598">
          <w:marLeft w:val="640"/>
          <w:marRight w:val="0"/>
          <w:marTop w:val="0"/>
          <w:marBottom w:val="0"/>
          <w:divBdr>
            <w:top w:val="none" w:sz="0" w:space="0" w:color="auto"/>
            <w:left w:val="none" w:sz="0" w:space="0" w:color="auto"/>
            <w:bottom w:val="none" w:sz="0" w:space="0" w:color="auto"/>
            <w:right w:val="none" w:sz="0" w:space="0" w:color="auto"/>
          </w:divBdr>
        </w:div>
        <w:div w:id="1505321334">
          <w:marLeft w:val="640"/>
          <w:marRight w:val="0"/>
          <w:marTop w:val="0"/>
          <w:marBottom w:val="0"/>
          <w:divBdr>
            <w:top w:val="none" w:sz="0" w:space="0" w:color="auto"/>
            <w:left w:val="none" w:sz="0" w:space="0" w:color="auto"/>
            <w:bottom w:val="none" w:sz="0" w:space="0" w:color="auto"/>
            <w:right w:val="none" w:sz="0" w:space="0" w:color="auto"/>
          </w:divBdr>
        </w:div>
        <w:div w:id="567156351">
          <w:marLeft w:val="640"/>
          <w:marRight w:val="0"/>
          <w:marTop w:val="0"/>
          <w:marBottom w:val="0"/>
          <w:divBdr>
            <w:top w:val="none" w:sz="0" w:space="0" w:color="auto"/>
            <w:left w:val="none" w:sz="0" w:space="0" w:color="auto"/>
            <w:bottom w:val="none" w:sz="0" w:space="0" w:color="auto"/>
            <w:right w:val="none" w:sz="0" w:space="0" w:color="auto"/>
          </w:divBdr>
        </w:div>
        <w:div w:id="2095664645">
          <w:marLeft w:val="640"/>
          <w:marRight w:val="0"/>
          <w:marTop w:val="0"/>
          <w:marBottom w:val="0"/>
          <w:divBdr>
            <w:top w:val="none" w:sz="0" w:space="0" w:color="auto"/>
            <w:left w:val="none" w:sz="0" w:space="0" w:color="auto"/>
            <w:bottom w:val="none" w:sz="0" w:space="0" w:color="auto"/>
            <w:right w:val="none" w:sz="0" w:space="0" w:color="auto"/>
          </w:divBdr>
        </w:div>
        <w:div w:id="1030303812">
          <w:marLeft w:val="640"/>
          <w:marRight w:val="0"/>
          <w:marTop w:val="0"/>
          <w:marBottom w:val="0"/>
          <w:divBdr>
            <w:top w:val="none" w:sz="0" w:space="0" w:color="auto"/>
            <w:left w:val="none" w:sz="0" w:space="0" w:color="auto"/>
            <w:bottom w:val="none" w:sz="0" w:space="0" w:color="auto"/>
            <w:right w:val="none" w:sz="0" w:space="0" w:color="auto"/>
          </w:divBdr>
        </w:div>
        <w:div w:id="699479159">
          <w:marLeft w:val="640"/>
          <w:marRight w:val="0"/>
          <w:marTop w:val="0"/>
          <w:marBottom w:val="0"/>
          <w:divBdr>
            <w:top w:val="none" w:sz="0" w:space="0" w:color="auto"/>
            <w:left w:val="none" w:sz="0" w:space="0" w:color="auto"/>
            <w:bottom w:val="none" w:sz="0" w:space="0" w:color="auto"/>
            <w:right w:val="none" w:sz="0" w:space="0" w:color="auto"/>
          </w:divBdr>
        </w:div>
        <w:div w:id="1118329664">
          <w:marLeft w:val="640"/>
          <w:marRight w:val="0"/>
          <w:marTop w:val="0"/>
          <w:marBottom w:val="0"/>
          <w:divBdr>
            <w:top w:val="none" w:sz="0" w:space="0" w:color="auto"/>
            <w:left w:val="none" w:sz="0" w:space="0" w:color="auto"/>
            <w:bottom w:val="none" w:sz="0" w:space="0" w:color="auto"/>
            <w:right w:val="none" w:sz="0" w:space="0" w:color="auto"/>
          </w:divBdr>
        </w:div>
        <w:div w:id="1044981279">
          <w:marLeft w:val="640"/>
          <w:marRight w:val="0"/>
          <w:marTop w:val="0"/>
          <w:marBottom w:val="0"/>
          <w:divBdr>
            <w:top w:val="none" w:sz="0" w:space="0" w:color="auto"/>
            <w:left w:val="none" w:sz="0" w:space="0" w:color="auto"/>
            <w:bottom w:val="none" w:sz="0" w:space="0" w:color="auto"/>
            <w:right w:val="none" w:sz="0" w:space="0" w:color="auto"/>
          </w:divBdr>
        </w:div>
        <w:div w:id="19168887">
          <w:marLeft w:val="640"/>
          <w:marRight w:val="0"/>
          <w:marTop w:val="0"/>
          <w:marBottom w:val="0"/>
          <w:divBdr>
            <w:top w:val="none" w:sz="0" w:space="0" w:color="auto"/>
            <w:left w:val="none" w:sz="0" w:space="0" w:color="auto"/>
            <w:bottom w:val="none" w:sz="0" w:space="0" w:color="auto"/>
            <w:right w:val="none" w:sz="0" w:space="0" w:color="auto"/>
          </w:divBdr>
        </w:div>
        <w:div w:id="1180466547">
          <w:marLeft w:val="640"/>
          <w:marRight w:val="0"/>
          <w:marTop w:val="0"/>
          <w:marBottom w:val="0"/>
          <w:divBdr>
            <w:top w:val="none" w:sz="0" w:space="0" w:color="auto"/>
            <w:left w:val="none" w:sz="0" w:space="0" w:color="auto"/>
            <w:bottom w:val="none" w:sz="0" w:space="0" w:color="auto"/>
            <w:right w:val="none" w:sz="0" w:space="0" w:color="auto"/>
          </w:divBdr>
        </w:div>
        <w:div w:id="1410544503">
          <w:marLeft w:val="640"/>
          <w:marRight w:val="0"/>
          <w:marTop w:val="0"/>
          <w:marBottom w:val="0"/>
          <w:divBdr>
            <w:top w:val="none" w:sz="0" w:space="0" w:color="auto"/>
            <w:left w:val="none" w:sz="0" w:space="0" w:color="auto"/>
            <w:bottom w:val="none" w:sz="0" w:space="0" w:color="auto"/>
            <w:right w:val="none" w:sz="0" w:space="0" w:color="auto"/>
          </w:divBdr>
        </w:div>
        <w:div w:id="1986155368">
          <w:marLeft w:val="640"/>
          <w:marRight w:val="0"/>
          <w:marTop w:val="0"/>
          <w:marBottom w:val="0"/>
          <w:divBdr>
            <w:top w:val="none" w:sz="0" w:space="0" w:color="auto"/>
            <w:left w:val="none" w:sz="0" w:space="0" w:color="auto"/>
            <w:bottom w:val="none" w:sz="0" w:space="0" w:color="auto"/>
            <w:right w:val="none" w:sz="0" w:space="0" w:color="auto"/>
          </w:divBdr>
        </w:div>
        <w:div w:id="1662267770">
          <w:marLeft w:val="640"/>
          <w:marRight w:val="0"/>
          <w:marTop w:val="0"/>
          <w:marBottom w:val="0"/>
          <w:divBdr>
            <w:top w:val="none" w:sz="0" w:space="0" w:color="auto"/>
            <w:left w:val="none" w:sz="0" w:space="0" w:color="auto"/>
            <w:bottom w:val="none" w:sz="0" w:space="0" w:color="auto"/>
            <w:right w:val="none" w:sz="0" w:space="0" w:color="auto"/>
          </w:divBdr>
        </w:div>
        <w:div w:id="988749859">
          <w:marLeft w:val="640"/>
          <w:marRight w:val="0"/>
          <w:marTop w:val="0"/>
          <w:marBottom w:val="0"/>
          <w:divBdr>
            <w:top w:val="none" w:sz="0" w:space="0" w:color="auto"/>
            <w:left w:val="none" w:sz="0" w:space="0" w:color="auto"/>
            <w:bottom w:val="none" w:sz="0" w:space="0" w:color="auto"/>
            <w:right w:val="none" w:sz="0" w:space="0" w:color="auto"/>
          </w:divBdr>
        </w:div>
        <w:div w:id="2029987281">
          <w:marLeft w:val="640"/>
          <w:marRight w:val="0"/>
          <w:marTop w:val="0"/>
          <w:marBottom w:val="0"/>
          <w:divBdr>
            <w:top w:val="none" w:sz="0" w:space="0" w:color="auto"/>
            <w:left w:val="none" w:sz="0" w:space="0" w:color="auto"/>
            <w:bottom w:val="none" w:sz="0" w:space="0" w:color="auto"/>
            <w:right w:val="none" w:sz="0" w:space="0" w:color="auto"/>
          </w:divBdr>
        </w:div>
        <w:div w:id="1369840151">
          <w:marLeft w:val="640"/>
          <w:marRight w:val="0"/>
          <w:marTop w:val="0"/>
          <w:marBottom w:val="0"/>
          <w:divBdr>
            <w:top w:val="none" w:sz="0" w:space="0" w:color="auto"/>
            <w:left w:val="none" w:sz="0" w:space="0" w:color="auto"/>
            <w:bottom w:val="none" w:sz="0" w:space="0" w:color="auto"/>
            <w:right w:val="none" w:sz="0" w:space="0" w:color="auto"/>
          </w:divBdr>
        </w:div>
        <w:div w:id="65030588">
          <w:marLeft w:val="640"/>
          <w:marRight w:val="0"/>
          <w:marTop w:val="0"/>
          <w:marBottom w:val="0"/>
          <w:divBdr>
            <w:top w:val="none" w:sz="0" w:space="0" w:color="auto"/>
            <w:left w:val="none" w:sz="0" w:space="0" w:color="auto"/>
            <w:bottom w:val="none" w:sz="0" w:space="0" w:color="auto"/>
            <w:right w:val="none" w:sz="0" w:space="0" w:color="auto"/>
          </w:divBdr>
        </w:div>
        <w:div w:id="1306855716">
          <w:marLeft w:val="640"/>
          <w:marRight w:val="0"/>
          <w:marTop w:val="0"/>
          <w:marBottom w:val="0"/>
          <w:divBdr>
            <w:top w:val="none" w:sz="0" w:space="0" w:color="auto"/>
            <w:left w:val="none" w:sz="0" w:space="0" w:color="auto"/>
            <w:bottom w:val="none" w:sz="0" w:space="0" w:color="auto"/>
            <w:right w:val="none" w:sz="0" w:space="0" w:color="auto"/>
          </w:divBdr>
        </w:div>
        <w:div w:id="840318716">
          <w:marLeft w:val="640"/>
          <w:marRight w:val="0"/>
          <w:marTop w:val="0"/>
          <w:marBottom w:val="0"/>
          <w:divBdr>
            <w:top w:val="none" w:sz="0" w:space="0" w:color="auto"/>
            <w:left w:val="none" w:sz="0" w:space="0" w:color="auto"/>
            <w:bottom w:val="none" w:sz="0" w:space="0" w:color="auto"/>
            <w:right w:val="none" w:sz="0" w:space="0" w:color="auto"/>
          </w:divBdr>
        </w:div>
        <w:div w:id="1380787191">
          <w:marLeft w:val="640"/>
          <w:marRight w:val="0"/>
          <w:marTop w:val="0"/>
          <w:marBottom w:val="0"/>
          <w:divBdr>
            <w:top w:val="none" w:sz="0" w:space="0" w:color="auto"/>
            <w:left w:val="none" w:sz="0" w:space="0" w:color="auto"/>
            <w:bottom w:val="none" w:sz="0" w:space="0" w:color="auto"/>
            <w:right w:val="none" w:sz="0" w:space="0" w:color="auto"/>
          </w:divBdr>
        </w:div>
        <w:div w:id="984234919">
          <w:marLeft w:val="640"/>
          <w:marRight w:val="0"/>
          <w:marTop w:val="0"/>
          <w:marBottom w:val="0"/>
          <w:divBdr>
            <w:top w:val="none" w:sz="0" w:space="0" w:color="auto"/>
            <w:left w:val="none" w:sz="0" w:space="0" w:color="auto"/>
            <w:bottom w:val="none" w:sz="0" w:space="0" w:color="auto"/>
            <w:right w:val="none" w:sz="0" w:space="0" w:color="auto"/>
          </w:divBdr>
        </w:div>
        <w:div w:id="141822358">
          <w:marLeft w:val="640"/>
          <w:marRight w:val="0"/>
          <w:marTop w:val="0"/>
          <w:marBottom w:val="0"/>
          <w:divBdr>
            <w:top w:val="none" w:sz="0" w:space="0" w:color="auto"/>
            <w:left w:val="none" w:sz="0" w:space="0" w:color="auto"/>
            <w:bottom w:val="none" w:sz="0" w:space="0" w:color="auto"/>
            <w:right w:val="none" w:sz="0" w:space="0" w:color="auto"/>
          </w:divBdr>
        </w:div>
        <w:div w:id="992366855">
          <w:marLeft w:val="640"/>
          <w:marRight w:val="0"/>
          <w:marTop w:val="0"/>
          <w:marBottom w:val="0"/>
          <w:divBdr>
            <w:top w:val="none" w:sz="0" w:space="0" w:color="auto"/>
            <w:left w:val="none" w:sz="0" w:space="0" w:color="auto"/>
            <w:bottom w:val="none" w:sz="0" w:space="0" w:color="auto"/>
            <w:right w:val="none" w:sz="0" w:space="0" w:color="auto"/>
          </w:divBdr>
        </w:div>
        <w:div w:id="496502189">
          <w:marLeft w:val="640"/>
          <w:marRight w:val="0"/>
          <w:marTop w:val="0"/>
          <w:marBottom w:val="0"/>
          <w:divBdr>
            <w:top w:val="none" w:sz="0" w:space="0" w:color="auto"/>
            <w:left w:val="none" w:sz="0" w:space="0" w:color="auto"/>
            <w:bottom w:val="none" w:sz="0" w:space="0" w:color="auto"/>
            <w:right w:val="none" w:sz="0" w:space="0" w:color="auto"/>
          </w:divBdr>
        </w:div>
        <w:div w:id="996961413">
          <w:marLeft w:val="640"/>
          <w:marRight w:val="0"/>
          <w:marTop w:val="0"/>
          <w:marBottom w:val="0"/>
          <w:divBdr>
            <w:top w:val="none" w:sz="0" w:space="0" w:color="auto"/>
            <w:left w:val="none" w:sz="0" w:space="0" w:color="auto"/>
            <w:bottom w:val="none" w:sz="0" w:space="0" w:color="auto"/>
            <w:right w:val="none" w:sz="0" w:space="0" w:color="auto"/>
          </w:divBdr>
        </w:div>
        <w:div w:id="1111247717">
          <w:marLeft w:val="640"/>
          <w:marRight w:val="0"/>
          <w:marTop w:val="0"/>
          <w:marBottom w:val="0"/>
          <w:divBdr>
            <w:top w:val="none" w:sz="0" w:space="0" w:color="auto"/>
            <w:left w:val="none" w:sz="0" w:space="0" w:color="auto"/>
            <w:bottom w:val="none" w:sz="0" w:space="0" w:color="auto"/>
            <w:right w:val="none" w:sz="0" w:space="0" w:color="auto"/>
          </w:divBdr>
        </w:div>
        <w:div w:id="149493312">
          <w:marLeft w:val="640"/>
          <w:marRight w:val="0"/>
          <w:marTop w:val="0"/>
          <w:marBottom w:val="0"/>
          <w:divBdr>
            <w:top w:val="none" w:sz="0" w:space="0" w:color="auto"/>
            <w:left w:val="none" w:sz="0" w:space="0" w:color="auto"/>
            <w:bottom w:val="none" w:sz="0" w:space="0" w:color="auto"/>
            <w:right w:val="none" w:sz="0" w:space="0" w:color="auto"/>
          </w:divBdr>
        </w:div>
        <w:div w:id="448623819">
          <w:marLeft w:val="640"/>
          <w:marRight w:val="0"/>
          <w:marTop w:val="0"/>
          <w:marBottom w:val="0"/>
          <w:divBdr>
            <w:top w:val="none" w:sz="0" w:space="0" w:color="auto"/>
            <w:left w:val="none" w:sz="0" w:space="0" w:color="auto"/>
            <w:bottom w:val="none" w:sz="0" w:space="0" w:color="auto"/>
            <w:right w:val="none" w:sz="0" w:space="0" w:color="auto"/>
          </w:divBdr>
        </w:div>
        <w:div w:id="739592813">
          <w:marLeft w:val="640"/>
          <w:marRight w:val="0"/>
          <w:marTop w:val="0"/>
          <w:marBottom w:val="0"/>
          <w:divBdr>
            <w:top w:val="none" w:sz="0" w:space="0" w:color="auto"/>
            <w:left w:val="none" w:sz="0" w:space="0" w:color="auto"/>
            <w:bottom w:val="none" w:sz="0" w:space="0" w:color="auto"/>
            <w:right w:val="none" w:sz="0" w:space="0" w:color="auto"/>
          </w:divBdr>
        </w:div>
        <w:div w:id="1237008957">
          <w:marLeft w:val="640"/>
          <w:marRight w:val="0"/>
          <w:marTop w:val="0"/>
          <w:marBottom w:val="0"/>
          <w:divBdr>
            <w:top w:val="none" w:sz="0" w:space="0" w:color="auto"/>
            <w:left w:val="none" w:sz="0" w:space="0" w:color="auto"/>
            <w:bottom w:val="none" w:sz="0" w:space="0" w:color="auto"/>
            <w:right w:val="none" w:sz="0" w:space="0" w:color="auto"/>
          </w:divBdr>
        </w:div>
        <w:div w:id="904489146">
          <w:marLeft w:val="640"/>
          <w:marRight w:val="0"/>
          <w:marTop w:val="0"/>
          <w:marBottom w:val="0"/>
          <w:divBdr>
            <w:top w:val="none" w:sz="0" w:space="0" w:color="auto"/>
            <w:left w:val="none" w:sz="0" w:space="0" w:color="auto"/>
            <w:bottom w:val="none" w:sz="0" w:space="0" w:color="auto"/>
            <w:right w:val="none" w:sz="0" w:space="0" w:color="auto"/>
          </w:divBdr>
        </w:div>
        <w:div w:id="1389763998">
          <w:marLeft w:val="640"/>
          <w:marRight w:val="0"/>
          <w:marTop w:val="0"/>
          <w:marBottom w:val="0"/>
          <w:divBdr>
            <w:top w:val="none" w:sz="0" w:space="0" w:color="auto"/>
            <w:left w:val="none" w:sz="0" w:space="0" w:color="auto"/>
            <w:bottom w:val="none" w:sz="0" w:space="0" w:color="auto"/>
            <w:right w:val="none" w:sz="0" w:space="0" w:color="auto"/>
          </w:divBdr>
        </w:div>
        <w:div w:id="1292203567">
          <w:marLeft w:val="640"/>
          <w:marRight w:val="0"/>
          <w:marTop w:val="0"/>
          <w:marBottom w:val="0"/>
          <w:divBdr>
            <w:top w:val="none" w:sz="0" w:space="0" w:color="auto"/>
            <w:left w:val="none" w:sz="0" w:space="0" w:color="auto"/>
            <w:bottom w:val="none" w:sz="0" w:space="0" w:color="auto"/>
            <w:right w:val="none" w:sz="0" w:space="0" w:color="auto"/>
          </w:divBdr>
        </w:div>
        <w:div w:id="534199399">
          <w:marLeft w:val="640"/>
          <w:marRight w:val="0"/>
          <w:marTop w:val="0"/>
          <w:marBottom w:val="0"/>
          <w:divBdr>
            <w:top w:val="none" w:sz="0" w:space="0" w:color="auto"/>
            <w:left w:val="none" w:sz="0" w:space="0" w:color="auto"/>
            <w:bottom w:val="none" w:sz="0" w:space="0" w:color="auto"/>
            <w:right w:val="none" w:sz="0" w:space="0" w:color="auto"/>
          </w:divBdr>
        </w:div>
        <w:div w:id="1502740777">
          <w:marLeft w:val="640"/>
          <w:marRight w:val="0"/>
          <w:marTop w:val="0"/>
          <w:marBottom w:val="0"/>
          <w:divBdr>
            <w:top w:val="none" w:sz="0" w:space="0" w:color="auto"/>
            <w:left w:val="none" w:sz="0" w:space="0" w:color="auto"/>
            <w:bottom w:val="none" w:sz="0" w:space="0" w:color="auto"/>
            <w:right w:val="none" w:sz="0" w:space="0" w:color="auto"/>
          </w:divBdr>
        </w:div>
        <w:div w:id="250628751">
          <w:marLeft w:val="640"/>
          <w:marRight w:val="0"/>
          <w:marTop w:val="0"/>
          <w:marBottom w:val="0"/>
          <w:divBdr>
            <w:top w:val="none" w:sz="0" w:space="0" w:color="auto"/>
            <w:left w:val="none" w:sz="0" w:space="0" w:color="auto"/>
            <w:bottom w:val="none" w:sz="0" w:space="0" w:color="auto"/>
            <w:right w:val="none" w:sz="0" w:space="0" w:color="auto"/>
          </w:divBdr>
        </w:div>
        <w:div w:id="1706976190">
          <w:marLeft w:val="640"/>
          <w:marRight w:val="0"/>
          <w:marTop w:val="0"/>
          <w:marBottom w:val="0"/>
          <w:divBdr>
            <w:top w:val="none" w:sz="0" w:space="0" w:color="auto"/>
            <w:left w:val="none" w:sz="0" w:space="0" w:color="auto"/>
            <w:bottom w:val="none" w:sz="0" w:space="0" w:color="auto"/>
            <w:right w:val="none" w:sz="0" w:space="0" w:color="auto"/>
          </w:divBdr>
        </w:div>
        <w:div w:id="95760350">
          <w:marLeft w:val="640"/>
          <w:marRight w:val="0"/>
          <w:marTop w:val="0"/>
          <w:marBottom w:val="0"/>
          <w:divBdr>
            <w:top w:val="none" w:sz="0" w:space="0" w:color="auto"/>
            <w:left w:val="none" w:sz="0" w:space="0" w:color="auto"/>
            <w:bottom w:val="none" w:sz="0" w:space="0" w:color="auto"/>
            <w:right w:val="none" w:sz="0" w:space="0" w:color="auto"/>
          </w:divBdr>
        </w:div>
      </w:divsChild>
    </w:div>
    <w:div w:id="1609193457">
      <w:bodyDiv w:val="1"/>
      <w:marLeft w:val="0"/>
      <w:marRight w:val="0"/>
      <w:marTop w:val="0"/>
      <w:marBottom w:val="0"/>
      <w:divBdr>
        <w:top w:val="none" w:sz="0" w:space="0" w:color="auto"/>
        <w:left w:val="none" w:sz="0" w:space="0" w:color="auto"/>
        <w:bottom w:val="none" w:sz="0" w:space="0" w:color="auto"/>
        <w:right w:val="none" w:sz="0" w:space="0" w:color="auto"/>
      </w:divBdr>
      <w:divsChild>
        <w:div w:id="455222085">
          <w:marLeft w:val="480"/>
          <w:marRight w:val="0"/>
          <w:marTop w:val="0"/>
          <w:marBottom w:val="0"/>
          <w:divBdr>
            <w:top w:val="none" w:sz="0" w:space="0" w:color="auto"/>
            <w:left w:val="none" w:sz="0" w:space="0" w:color="auto"/>
            <w:bottom w:val="none" w:sz="0" w:space="0" w:color="auto"/>
            <w:right w:val="none" w:sz="0" w:space="0" w:color="auto"/>
          </w:divBdr>
        </w:div>
        <w:div w:id="463813078">
          <w:marLeft w:val="480"/>
          <w:marRight w:val="0"/>
          <w:marTop w:val="0"/>
          <w:marBottom w:val="0"/>
          <w:divBdr>
            <w:top w:val="none" w:sz="0" w:space="0" w:color="auto"/>
            <w:left w:val="none" w:sz="0" w:space="0" w:color="auto"/>
            <w:bottom w:val="none" w:sz="0" w:space="0" w:color="auto"/>
            <w:right w:val="none" w:sz="0" w:space="0" w:color="auto"/>
          </w:divBdr>
        </w:div>
        <w:div w:id="1375500540">
          <w:marLeft w:val="480"/>
          <w:marRight w:val="0"/>
          <w:marTop w:val="0"/>
          <w:marBottom w:val="0"/>
          <w:divBdr>
            <w:top w:val="none" w:sz="0" w:space="0" w:color="auto"/>
            <w:left w:val="none" w:sz="0" w:space="0" w:color="auto"/>
            <w:bottom w:val="none" w:sz="0" w:space="0" w:color="auto"/>
            <w:right w:val="none" w:sz="0" w:space="0" w:color="auto"/>
          </w:divBdr>
        </w:div>
        <w:div w:id="115031495">
          <w:marLeft w:val="480"/>
          <w:marRight w:val="0"/>
          <w:marTop w:val="0"/>
          <w:marBottom w:val="0"/>
          <w:divBdr>
            <w:top w:val="none" w:sz="0" w:space="0" w:color="auto"/>
            <w:left w:val="none" w:sz="0" w:space="0" w:color="auto"/>
            <w:bottom w:val="none" w:sz="0" w:space="0" w:color="auto"/>
            <w:right w:val="none" w:sz="0" w:space="0" w:color="auto"/>
          </w:divBdr>
        </w:div>
        <w:div w:id="335230365">
          <w:marLeft w:val="480"/>
          <w:marRight w:val="0"/>
          <w:marTop w:val="0"/>
          <w:marBottom w:val="0"/>
          <w:divBdr>
            <w:top w:val="none" w:sz="0" w:space="0" w:color="auto"/>
            <w:left w:val="none" w:sz="0" w:space="0" w:color="auto"/>
            <w:bottom w:val="none" w:sz="0" w:space="0" w:color="auto"/>
            <w:right w:val="none" w:sz="0" w:space="0" w:color="auto"/>
          </w:divBdr>
        </w:div>
        <w:div w:id="1313678361">
          <w:marLeft w:val="480"/>
          <w:marRight w:val="0"/>
          <w:marTop w:val="0"/>
          <w:marBottom w:val="0"/>
          <w:divBdr>
            <w:top w:val="none" w:sz="0" w:space="0" w:color="auto"/>
            <w:left w:val="none" w:sz="0" w:space="0" w:color="auto"/>
            <w:bottom w:val="none" w:sz="0" w:space="0" w:color="auto"/>
            <w:right w:val="none" w:sz="0" w:space="0" w:color="auto"/>
          </w:divBdr>
        </w:div>
        <w:div w:id="1951274376">
          <w:marLeft w:val="480"/>
          <w:marRight w:val="0"/>
          <w:marTop w:val="0"/>
          <w:marBottom w:val="0"/>
          <w:divBdr>
            <w:top w:val="none" w:sz="0" w:space="0" w:color="auto"/>
            <w:left w:val="none" w:sz="0" w:space="0" w:color="auto"/>
            <w:bottom w:val="none" w:sz="0" w:space="0" w:color="auto"/>
            <w:right w:val="none" w:sz="0" w:space="0" w:color="auto"/>
          </w:divBdr>
        </w:div>
        <w:div w:id="461461040">
          <w:marLeft w:val="480"/>
          <w:marRight w:val="0"/>
          <w:marTop w:val="0"/>
          <w:marBottom w:val="0"/>
          <w:divBdr>
            <w:top w:val="none" w:sz="0" w:space="0" w:color="auto"/>
            <w:left w:val="none" w:sz="0" w:space="0" w:color="auto"/>
            <w:bottom w:val="none" w:sz="0" w:space="0" w:color="auto"/>
            <w:right w:val="none" w:sz="0" w:space="0" w:color="auto"/>
          </w:divBdr>
        </w:div>
        <w:div w:id="377633119">
          <w:marLeft w:val="480"/>
          <w:marRight w:val="0"/>
          <w:marTop w:val="0"/>
          <w:marBottom w:val="0"/>
          <w:divBdr>
            <w:top w:val="none" w:sz="0" w:space="0" w:color="auto"/>
            <w:left w:val="none" w:sz="0" w:space="0" w:color="auto"/>
            <w:bottom w:val="none" w:sz="0" w:space="0" w:color="auto"/>
            <w:right w:val="none" w:sz="0" w:space="0" w:color="auto"/>
          </w:divBdr>
        </w:div>
        <w:div w:id="2072729150">
          <w:marLeft w:val="480"/>
          <w:marRight w:val="0"/>
          <w:marTop w:val="0"/>
          <w:marBottom w:val="0"/>
          <w:divBdr>
            <w:top w:val="none" w:sz="0" w:space="0" w:color="auto"/>
            <w:left w:val="none" w:sz="0" w:space="0" w:color="auto"/>
            <w:bottom w:val="none" w:sz="0" w:space="0" w:color="auto"/>
            <w:right w:val="none" w:sz="0" w:space="0" w:color="auto"/>
          </w:divBdr>
        </w:div>
        <w:div w:id="930553634">
          <w:marLeft w:val="480"/>
          <w:marRight w:val="0"/>
          <w:marTop w:val="0"/>
          <w:marBottom w:val="0"/>
          <w:divBdr>
            <w:top w:val="none" w:sz="0" w:space="0" w:color="auto"/>
            <w:left w:val="none" w:sz="0" w:space="0" w:color="auto"/>
            <w:bottom w:val="none" w:sz="0" w:space="0" w:color="auto"/>
            <w:right w:val="none" w:sz="0" w:space="0" w:color="auto"/>
          </w:divBdr>
        </w:div>
        <w:div w:id="1672293796">
          <w:marLeft w:val="480"/>
          <w:marRight w:val="0"/>
          <w:marTop w:val="0"/>
          <w:marBottom w:val="0"/>
          <w:divBdr>
            <w:top w:val="none" w:sz="0" w:space="0" w:color="auto"/>
            <w:left w:val="none" w:sz="0" w:space="0" w:color="auto"/>
            <w:bottom w:val="none" w:sz="0" w:space="0" w:color="auto"/>
            <w:right w:val="none" w:sz="0" w:space="0" w:color="auto"/>
          </w:divBdr>
        </w:div>
        <w:div w:id="2070417625">
          <w:marLeft w:val="480"/>
          <w:marRight w:val="0"/>
          <w:marTop w:val="0"/>
          <w:marBottom w:val="0"/>
          <w:divBdr>
            <w:top w:val="none" w:sz="0" w:space="0" w:color="auto"/>
            <w:left w:val="none" w:sz="0" w:space="0" w:color="auto"/>
            <w:bottom w:val="none" w:sz="0" w:space="0" w:color="auto"/>
            <w:right w:val="none" w:sz="0" w:space="0" w:color="auto"/>
          </w:divBdr>
        </w:div>
        <w:div w:id="1585459701">
          <w:marLeft w:val="480"/>
          <w:marRight w:val="0"/>
          <w:marTop w:val="0"/>
          <w:marBottom w:val="0"/>
          <w:divBdr>
            <w:top w:val="none" w:sz="0" w:space="0" w:color="auto"/>
            <w:left w:val="none" w:sz="0" w:space="0" w:color="auto"/>
            <w:bottom w:val="none" w:sz="0" w:space="0" w:color="auto"/>
            <w:right w:val="none" w:sz="0" w:space="0" w:color="auto"/>
          </w:divBdr>
        </w:div>
        <w:div w:id="716856068">
          <w:marLeft w:val="480"/>
          <w:marRight w:val="0"/>
          <w:marTop w:val="0"/>
          <w:marBottom w:val="0"/>
          <w:divBdr>
            <w:top w:val="none" w:sz="0" w:space="0" w:color="auto"/>
            <w:left w:val="none" w:sz="0" w:space="0" w:color="auto"/>
            <w:bottom w:val="none" w:sz="0" w:space="0" w:color="auto"/>
            <w:right w:val="none" w:sz="0" w:space="0" w:color="auto"/>
          </w:divBdr>
        </w:div>
        <w:div w:id="953243679">
          <w:marLeft w:val="480"/>
          <w:marRight w:val="0"/>
          <w:marTop w:val="0"/>
          <w:marBottom w:val="0"/>
          <w:divBdr>
            <w:top w:val="none" w:sz="0" w:space="0" w:color="auto"/>
            <w:left w:val="none" w:sz="0" w:space="0" w:color="auto"/>
            <w:bottom w:val="none" w:sz="0" w:space="0" w:color="auto"/>
            <w:right w:val="none" w:sz="0" w:space="0" w:color="auto"/>
          </w:divBdr>
        </w:div>
        <w:div w:id="1314598087">
          <w:marLeft w:val="480"/>
          <w:marRight w:val="0"/>
          <w:marTop w:val="0"/>
          <w:marBottom w:val="0"/>
          <w:divBdr>
            <w:top w:val="none" w:sz="0" w:space="0" w:color="auto"/>
            <w:left w:val="none" w:sz="0" w:space="0" w:color="auto"/>
            <w:bottom w:val="none" w:sz="0" w:space="0" w:color="auto"/>
            <w:right w:val="none" w:sz="0" w:space="0" w:color="auto"/>
          </w:divBdr>
        </w:div>
        <w:div w:id="1742554785">
          <w:marLeft w:val="480"/>
          <w:marRight w:val="0"/>
          <w:marTop w:val="0"/>
          <w:marBottom w:val="0"/>
          <w:divBdr>
            <w:top w:val="none" w:sz="0" w:space="0" w:color="auto"/>
            <w:left w:val="none" w:sz="0" w:space="0" w:color="auto"/>
            <w:bottom w:val="none" w:sz="0" w:space="0" w:color="auto"/>
            <w:right w:val="none" w:sz="0" w:space="0" w:color="auto"/>
          </w:divBdr>
        </w:div>
        <w:div w:id="839858167">
          <w:marLeft w:val="480"/>
          <w:marRight w:val="0"/>
          <w:marTop w:val="0"/>
          <w:marBottom w:val="0"/>
          <w:divBdr>
            <w:top w:val="none" w:sz="0" w:space="0" w:color="auto"/>
            <w:left w:val="none" w:sz="0" w:space="0" w:color="auto"/>
            <w:bottom w:val="none" w:sz="0" w:space="0" w:color="auto"/>
            <w:right w:val="none" w:sz="0" w:space="0" w:color="auto"/>
          </w:divBdr>
        </w:div>
        <w:div w:id="208344824">
          <w:marLeft w:val="480"/>
          <w:marRight w:val="0"/>
          <w:marTop w:val="0"/>
          <w:marBottom w:val="0"/>
          <w:divBdr>
            <w:top w:val="none" w:sz="0" w:space="0" w:color="auto"/>
            <w:left w:val="none" w:sz="0" w:space="0" w:color="auto"/>
            <w:bottom w:val="none" w:sz="0" w:space="0" w:color="auto"/>
            <w:right w:val="none" w:sz="0" w:space="0" w:color="auto"/>
          </w:divBdr>
        </w:div>
        <w:div w:id="937252307">
          <w:marLeft w:val="480"/>
          <w:marRight w:val="0"/>
          <w:marTop w:val="0"/>
          <w:marBottom w:val="0"/>
          <w:divBdr>
            <w:top w:val="none" w:sz="0" w:space="0" w:color="auto"/>
            <w:left w:val="none" w:sz="0" w:space="0" w:color="auto"/>
            <w:bottom w:val="none" w:sz="0" w:space="0" w:color="auto"/>
            <w:right w:val="none" w:sz="0" w:space="0" w:color="auto"/>
          </w:divBdr>
        </w:div>
        <w:div w:id="467743767">
          <w:marLeft w:val="480"/>
          <w:marRight w:val="0"/>
          <w:marTop w:val="0"/>
          <w:marBottom w:val="0"/>
          <w:divBdr>
            <w:top w:val="none" w:sz="0" w:space="0" w:color="auto"/>
            <w:left w:val="none" w:sz="0" w:space="0" w:color="auto"/>
            <w:bottom w:val="none" w:sz="0" w:space="0" w:color="auto"/>
            <w:right w:val="none" w:sz="0" w:space="0" w:color="auto"/>
          </w:divBdr>
        </w:div>
        <w:div w:id="2073040801">
          <w:marLeft w:val="480"/>
          <w:marRight w:val="0"/>
          <w:marTop w:val="0"/>
          <w:marBottom w:val="0"/>
          <w:divBdr>
            <w:top w:val="none" w:sz="0" w:space="0" w:color="auto"/>
            <w:left w:val="none" w:sz="0" w:space="0" w:color="auto"/>
            <w:bottom w:val="none" w:sz="0" w:space="0" w:color="auto"/>
            <w:right w:val="none" w:sz="0" w:space="0" w:color="auto"/>
          </w:divBdr>
        </w:div>
        <w:div w:id="2009864511">
          <w:marLeft w:val="480"/>
          <w:marRight w:val="0"/>
          <w:marTop w:val="0"/>
          <w:marBottom w:val="0"/>
          <w:divBdr>
            <w:top w:val="none" w:sz="0" w:space="0" w:color="auto"/>
            <w:left w:val="none" w:sz="0" w:space="0" w:color="auto"/>
            <w:bottom w:val="none" w:sz="0" w:space="0" w:color="auto"/>
            <w:right w:val="none" w:sz="0" w:space="0" w:color="auto"/>
          </w:divBdr>
        </w:div>
        <w:div w:id="222837652">
          <w:marLeft w:val="480"/>
          <w:marRight w:val="0"/>
          <w:marTop w:val="0"/>
          <w:marBottom w:val="0"/>
          <w:divBdr>
            <w:top w:val="none" w:sz="0" w:space="0" w:color="auto"/>
            <w:left w:val="none" w:sz="0" w:space="0" w:color="auto"/>
            <w:bottom w:val="none" w:sz="0" w:space="0" w:color="auto"/>
            <w:right w:val="none" w:sz="0" w:space="0" w:color="auto"/>
          </w:divBdr>
        </w:div>
        <w:div w:id="614597384">
          <w:marLeft w:val="480"/>
          <w:marRight w:val="0"/>
          <w:marTop w:val="0"/>
          <w:marBottom w:val="0"/>
          <w:divBdr>
            <w:top w:val="none" w:sz="0" w:space="0" w:color="auto"/>
            <w:left w:val="none" w:sz="0" w:space="0" w:color="auto"/>
            <w:bottom w:val="none" w:sz="0" w:space="0" w:color="auto"/>
            <w:right w:val="none" w:sz="0" w:space="0" w:color="auto"/>
          </w:divBdr>
        </w:div>
        <w:div w:id="1137189069">
          <w:marLeft w:val="480"/>
          <w:marRight w:val="0"/>
          <w:marTop w:val="0"/>
          <w:marBottom w:val="0"/>
          <w:divBdr>
            <w:top w:val="none" w:sz="0" w:space="0" w:color="auto"/>
            <w:left w:val="none" w:sz="0" w:space="0" w:color="auto"/>
            <w:bottom w:val="none" w:sz="0" w:space="0" w:color="auto"/>
            <w:right w:val="none" w:sz="0" w:space="0" w:color="auto"/>
          </w:divBdr>
        </w:div>
        <w:div w:id="1653289020">
          <w:marLeft w:val="480"/>
          <w:marRight w:val="0"/>
          <w:marTop w:val="0"/>
          <w:marBottom w:val="0"/>
          <w:divBdr>
            <w:top w:val="none" w:sz="0" w:space="0" w:color="auto"/>
            <w:left w:val="none" w:sz="0" w:space="0" w:color="auto"/>
            <w:bottom w:val="none" w:sz="0" w:space="0" w:color="auto"/>
            <w:right w:val="none" w:sz="0" w:space="0" w:color="auto"/>
          </w:divBdr>
        </w:div>
        <w:div w:id="2069919784">
          <w:marLeft w:val="480"/>
          <w:marRight w:val="0"/>
          <w:marTop w:val="0"/>
          <w:marBottom w:val="0"/>
          <w:divBdr>
            <w:top w:val="none" w:sz="0" w:space="0" w:color="auto"/>
            <w:left w:val="none" w:sz="0" w:space="0" w:color="auto"/>
            <w:bottom w:val="none" w:sz="0" w:space="0" w:color="auto"/>
            <w:right w:val="none" w:sz="0" w:space="0" w:color="auto"/>
          </w:divBdr>
        </w:div>
        <w:div w:id="1353724444">
          <w:marLeft w:val="480"/>
          <w:marRight w:val="0"/>
          <w:marTop w:val="0"/>
          <w:marBottom w:val="0"/>
          <w:divBdr>
            <w:top w:val="none" w:sz="0" w:space="0" w:color="auto"/>
            <w:left w:val="none" w:sz="0" w:space="0" w:color="auto"/>
            <w:bottom w:val="none" w:sz="0" w:space="0" w:color="auto"/>
            <w:right w:val="none" w:sz="0" w:space="0" w:color="auto"/>
          </w:divBdr>
        </w:div>
        <w:div w:id="2001692389">
          <w:marLeft w:val="480"/>
          <w:marRight w:val="0"/>
          <w:marTop w:val="0"/>
          <w:marBottom w:val="0"/>
          <w:divBdr>
            <w:top w:val="none" w:sz="0" w:space="0" w:color="auto"/>
            <w:left w:val="none" w:sz="0" w:space="0" w:color="auto"/>
            <w:bottom w:val="none" w:sz="0" w:space="0" w:color="auto"/>
            <w:right w:val="none" w:sz="0" w:space="0" w:color="auto"/>
          </w:divBdr>
        </w:div>
        <w:div w:id="160782816">
          <w:marLeft w:val="480"/>
          <w:marRight w:val="0"/>
          <w:marTop w:val="0"/>
          <w:marBottom w:val="0"/>
          <w:divBdr>
            <w:top w:val="none" w:sz="0" w:space="0" w:color="auto"/>
            <w:left w:val="none" w:sz="0" w:space="0" w:color="auto"/>
            <w:bottom w:val="none" w:sz="0" w:space="0" w:color="auto"/>
            <w:right w:val="none" w:sz="0" w:space="0" w:color="auto"/>
          </w:divBdr>
        </w:div>
        <w:div w:id="2128427215">
          <w:marLeft w:val="480"/>
          <w:marRight w:val="0"/>
          <w:marTop w:val="0"/>
          <w:marBottom w:val="0"/>
          <w:divBdr>
            <w:top w:val="none" w:sz="0" w:space="0" w:color="auto"/>
            <w:left w:val="none" w:sz="0" w:space="0" w:color="auto"/>
            <w:bottom w:val="none" w:sz="0" w:space="0" w:color="auto"/>
            <w:right w:val="none" w:sz="0" w:space="0" w:color="auto"/>
          </w:divBdr>
        </w:div>
        <w:div w:id="2036731276">
          <w:marLeft w:val="480"/>
          <w:marRight w:val="0"/>
          <w:marTop w:val="0"/>
          <w:marBottom w:val="0"/>
          <w:divBdr>
            <w:top w:val="none" w:sz="0" w:space="0" w:color="auto"/>
            <w:left w:val="none" w:sz="0" w:space="0" w:color="auto"/>
            <w:bottom w:val="none" w:sz="0" w:space="0" w:color="auto"/>
            <w:right w:val="none" w:sz="0" w:space="0" w:color="auto"/>
          </w:divBdr>
        </w:div>
        <w:div w:id="880433221">
          <w:marLeft w:val="480"/>
          <w:marRight w:val="0"/>
          <w:marTop w:val="0"/>
          <w:marBottom w:val="0"/>
          <w:divBdr>
            <w:top w:val="none" w:sz="0" w:space="0" w:color="auto"/>
            <w:left w:val="none" w:sz="0" w:space="0" w:color="auto"/>
            <w:bottom w:val="none" w:sz="0" w:space="0" w:color="auto"/>
            <w:right w:val="none" w:sz="0" w:space="0" w:color="auto"/>
          </w:divBdr>
        </w:div>
        <w:div w:id="59447131">
          <w:marLeft w:val="480"/>
          <w:marRight w:val="0"/>
          <w:marTop w:val="0"/>
          <w:marBottom w:val="0"/>
          <w:divBdr>
            <w:top w:val="none" w:sz="0" w:space="0" w:color="auto"/>
            <w:left w:val="none" w:sz="0" w:space="0" w:color="auto"/>
            <w:bottom w:val="none" w:sz="0" w:space="0" w:color="auto"/>
            <w:right w:val="none" w:sz="0" w:space="0" w:color="auto"/>
          </w:divBdr>
        </w:div>
        <w:div w:id="487598733">
          <w:marLeft w:val="480"/>
          <w:marRight w:val="0"/>
          <w:marTop w:val="0"/>
          <w:marBottom w:val="0"/>
          <w:divBdr>
            <w:top w:val="none" w:sz="0" w:space="0" w:color="auto"/>
            <w:left w:val="none" w:sz="0" w:space="0" w:color="auto"/>
            <w:bottom w:val="none" w:sz="0" w:space="0" w:color="auto"/>
            <w:right w:val="none" w:sz="0" w:space="0" w:color="auto"/>
          </w:divBdr>
        </w:div>
        <w:div w:id="2076588036">
          <w:marLeft w:val="480"/>
          <w:marRight w:val="0"/>
          <w:marTop w:val="0"/>
          <w:marBottom w:val="0"/>
          <w:divBdr>
            <w:top w:val="none" w:sz="0" w:space="0" w:color="auto"/>
            <w:left w:val="none" w:sz="0" w:space="0" w:color="auto"/>
            <w:bottom w:val="none" w:sz="0" w:space="0" w:color="auto"/>
            <w:right w:val="none" w:sz="0" w:space="0" w:color="auto"/>
          </w:divBdr>
        </w:div>
        <w:div w:id="2054036686">
          <w:marLeft w:val="480"/>
          <w:marRight w:val="0"/>
          <w:marTop w:val="0"/>
          <w:marBottom w:val="0"/>
          <w:divBdr>
            <w:top w:val="none" w:sz="0" w:space="0" w:color="auto"/>
            <w:left w:val="none" w:sz="0" w:space="0" w:color="auto"/>
            <w:bottom w:val="none" w:sz="0" w:space="0" w:color="auto"/>
            <w:right w:val="none" w:sz="0" w:space="0" w:color="auto"/>
          </w:divBdr>
        </w:div>
        <w:div w:id="290088537">
          <w:marLeft w:val="480"/>
          <w:marRight w:val="0"/>
          <w:marTop w:val="0"/>
          <w:marBottom w:val="0"/>
          <w:divBdr>
            <w:top w:val="none" w:sz="0" w:space="0" w:color="auto"/>
            <w:left w:val="none" w:sz="0" w:space="0" w:color="auto"/>
            <w:bottom w:val="none" w:sz="0" w:space="0" w:color="auto"/>
            <w:right w:val="none" w:sz="0" w:space="0" w:color="auto"/>
          </w:divBdr>
        </w:div>
        <w:div w:id="2106538533">
          <w:marLeft w:val="480"/>
          <w:marRight w:val="0"/>
          <w:marTop w:val="0"/>
          <w:marBottom w:val="0"/>
          <w:divBdr>
            <w:top w:val="none" w:sz="0" w:space="0" w:color="auto"/>
            <w:left w:val="none" w:sz="0" w:space="0" w:color="auto"/>
            <w:bottom w:val="none" w:sz="0" w:space="0" w:color="auto"/>
            <w:right w:val="none" w:sz="0" w:space="0" w:color="auto"/>
          </w:divBdr>
        </w:div>
        <w:div w:id="726952542">
          <w:marLeft w:val="480"/>
          <w:marRight w:val="0"/>
          <w:marTop w:val="0"/>
          <w:marBottom w:val="0"/>
          <w:divBdr>
            <w:top w:val="none" w:sz="0" w:space="0" w:color="auto"/>
            <w:left w:val="none" w:sz="0" w:space="0" w:color="auto"/>
            <w:bottom w:val="none" w:sz="0" w:space="0" w:color="auto"/>
            <w:right w:val="none" w:sz="0" w:space="0" w:color="auto"/>
          </w:divBdr>
        </w:div>
        <w:div w:id="895165244">
          <w:marLeft w:val="480"/>
          <w:marRight w:val="0"/>
          <w:marTop w:val="0"/>
          <w:marBottom w:val="0"/>
          <w:divBdr>
            <w:top w:val="none" w:sz="0" w:space="0" w:color="auto"/>
            <w:left w:val="none" w:sz="0" w:space="0" w:color="auto"/>
            <w:bottom w:val="none" w:sz="0" w:space="0" w:color="auto"/>
            <w:right w:val="none" w:sz="0" w:space="0" w:color="auto"/>
          </w:divBdr>
        </w:div>
        <w:div w:id="1331982561">
          <w:marLeft w:val="480"/>
          <w:marRight w:val="0"/>
          <w:marTop w:val="0"/>
          <w:marBottom w:val="0"/>
          <w:divBdr>
            <w:top w:val="none" w:sz="0" w:space="0" w:color="auto"/>
            <w:left w:val="none" w:sz="0" w:space="0" w:color="auto"/>
            <w:bottom w:val="none" w:sz="0" w:space="0" w:color="auto"/>
            <w:right w:val="none" w:sz="0" w:space="0" w:color="auto"/>
          </w:divBdr>
        </w:div>
        <w:div w:id="254097180">
          <w:marLeft w:val="480"/>
          <w:marRight w:val="0"/>
          <w:marTop w:val="0"/>
          <w:marBottom w:val="0"/>
          <w:divBdr>
            <w:top w:val="none" w:sz="0" w:space="0" w:color="auto"/>
            <w:left w:val="none" w:sz="0" w:space="0" w:color="auto"/>
            <w:bottom w:val="none" w:sz="0" w:space="0" w:color="auto"/>
            <w:right w:val="none" w:sz="0" w:space="0" w:color="auto"/>
          </w:divBdr>
        </w:div>
        <w:div w:id="1345135427">
          <w:marLeft w:val="480"/>
          <w:marRight w:val="0"/>
          <w:marTop w:val="0"/>
          <w:marBottom w:val="0"/>
          <w:divBdr>
            <w:top w:val="none" w:sz="0" w:space="0" w:color="auto"/>
            <w:left w:val="none" w:sz="0" w:space="0" w:color="auto"/>
            <w:bottom w:val="none" w:sz="0" w:space="0" w:color="auto"/>
            <w:right w:val="none" w:sz="0" w:space="0" w:color="auto"/>
          </w:divBdr>
        </w:div>
        <w:div w:id="1716081426">
          <w:marLeft w:val="480"/>
          <w:marRight w:val="0"/>
          <w:marTop w:val="0"/>
          <w:marBottom w:val="0"/>
          <w:divBdr>
            <w:top w:val="none" w:sz="0" w:space="0" w:color="auto"/>
            <w:left w:val="none" w:sz="0" w:space="0" w:color="auto"/>
            <w:bottom w:val="none" w:sz="0" w:space="0" w:color="auto"/>
            <w:right w:val="none" w:sz="0" w:space="0" w:color="auto"/>
          </w:divBdr>
        </w:div>
        <w:div w:id="2087728905">
          <w:marLeft w:val="480"/>
          <w:marRight w:val="0"/>
          <w:marTop w:val="0"/>
          <w:marBottom w:val="0"/>
          <w:divBdr>
            <w:top w:val="none" w:sz="0" w:space="0" w:color="auto"/>
            <w:left w:val="none" w:sz="0" w:space="0" w:color="auto"/>
            <w:bottom w:val="none" w:sz="0" w:space="0" w:color="auto"/>
            <w:right w:val="none" w:sz="0" w:space="0" w:color="auto"/>
          </w:divBdr>
        </w:div>
        <w:div w:id="1710298734">
          <w:marLeft w:val="480"/>
          <w:marRight w:val="0"/>
          <w:marTop w:val="0"/>
          <w:marBottom w:val="0"/>
          <w:divBdr>
            <w:top w:val="none" w:sz="0" w:space="0" w:color="auto"/>
            <w:left w:val="none" w:sz="0" w:space="0" w:color="auto"/>
            <w:bottom w:val="none" w:sz="0" w:space="0" w:color="auto"/>
            <w:right w:val="none" w:sz="0" w:space="0" w:color="auto"/>
          </w:divBdr>
        </w:div>
        <w:div w:id="1992057310">
          <w:marLeft w:val="480"/>
          <w:marRight w:val="0"/>
          <w:marTop w:val="0"/>
          <w:marBottom w:val="0"/>
          <w:divBdr>
            <w:top w:val="none" w:sz="0" w:space="0" w:color="auto"/>
            <w:left w:val="none" w:sz="0" w:space="0" w:color="auto"/>
            <w:bottom w:val="none" w:sz="0" w:space="0" w:color="auto"/>
            <w:right w:val="none" w:sz="0" w:space="0" w:color="auto"/>
          </w:divBdr>
        </w:div>
        <w:div w:id="693655859">
          <w:marLeft w:val="480"/>
          <w:marRight w:val="0"/>
          <w:marTop w:val="0"/>
          <w:marBottom w:val="0"/>
          <w:divBdr>
            <w:top w:val="none" w:sz="0" w:space="0" w:color="auto"/>
            <w:left w:val="none" w:sz="0" w:space="0" w:color="auto"/>
            <w:bottom w:val="none" w:sz="0" w:space="0" w:color="auto"/>
            <w:right w:val="none" w:sz="0" w:space="0" w:color="auto"/>
          </w:divBdr>
        </w:div>
        <w:div w:id="160776014">
          <w:marLeft w:val="480"/>
          <w:marRight w:val="0"/>
          <w:marTop w:val="0"/>
          <w:marBottom w:val="0"/>
          <w:divBdr>
            <w:top w:val="none" w:sz="0" w:space="0" w:color="auto"/>
            <w:left w:val="none" w:sz="0" w:space="0" w:color="auto"/>
            <w:bottom w:val="none" w:sz="0" w:space="0" w:color="auto"/>
            <w:right w:val="none" w:sz="0" w:space="0" w:color="auto"/>
          </w:divBdr>
        </w:div>
        <w:div w:id="481628893">
          <w:marLeft w:val="480"/>
          <w:marRight w:val="0"/>
          <w:marTop w:val="0"/>
          <w:marBottom w:val="0"/>
          <w:divBdr>
            <w:top w:val="none" w:sz="0" w:space="0" w:color="auto"/>
            <w:left w:val="none" w:sz="0" w:space="0" w:color="auto"/>
            <w:bottom w:val="none" w:sz="0" w:space="0" w:color="auto"/>
            <w:right w:val="none" w:sz="0" w:space="0" w:color="auto"/>
          </w:divBdr>
        </w:div>
        <w:div w:id="1120301411">
          <w:marLeft w:val="480"/>
          <w:marRight w:val="0"/>
          <w:marTop w:val="0"/>
          <w:marBottom w:val="0"/>
          <w:divBdr>
            <w:top w:val="none" w:sz="0" w:space="0" w:color="auto"/>
            <w:left w:val="none" w:sz="0" w:space="0" w:color="auto"/>
            <w:bottom w:val="none" w:sz="0" w:space="0" w:color="auto"/>
            <w:right w:val="none" w:sz="0" w:space="0" w:color="auto"/>
          </w:divBdr>
        </w:div>
        <w:div w:id="113642101">
          <w:marLeft w:val="480"/>
          <w:marRight w:val="0"/>
          <w:marTop w:val="0"/>
          <w:marBottom w:val="0"/>
          <w:divBdr>
            <w:top w:val="none" w:sz="0" w:space="0" w:color="auto"/>
            <w:left w:val="none" w:sz="0" w:space="0" w:color="auto"/>
            <w:bottom w:val="none" w:sz="0" w:space="0" w:color="auto"/>
            <w:right w:val="none" w:sz="0" w:space="0" w:color="auto"/>
          </w:divBdr>
        </w:div>
        <w:div w:id="1144658194">
          <w:marLeft w:val="480"/>
          <w:marRight w:val="0"/>
          <w:marTop w:val="0"/>
          <w:marBottom w:val="0"/>
          <w:divBdr>
            <w:top w:val="none" w:sz="0" w:space="0" w:color="auto"/>
            <w:left w:val="none" w:sz="0" w:space="0" w:color="auto"/>
            <w:bottom w:val="none" w:sz="0" w:space="0" w:color="auto"/>
            <w:right w:val="none" w:sz="0" w:space="0" w:color="auto"/>
          </w:divBdr>
        </w:div>
        <w:div w:id="1302536901">
          <w:marLeft w:val="480"/>
          <w:marRight w:val="0"/>
          <w:marTop w:val="0"/>
          <w:marBottom w:val="0"/>
          <w:divBdr>
            <w:top w:val="none" w:sz="0" w:space="0" w:color="auto"/>
            <w:left w:val="none" w:sz="0" w:space="0" w:color="auto"/>
            <w:bottom w:val="none" w:sz="0" w:space="0" w:color="auto"/>
            <w:right w:val="none" w:sz="0" w:space="0" w:color="auto"/>
          </w:divBdr>
        </w:div>
        <w:div w:id="50885438">
          <w:marLeft w:val="480"/>
          <w:marRight w:val="0"/>
          <w:marTop w:val="0"/>
          <w:marBottom w:val="0"/>
          <w:divBdr>
            <w:top w:val="none" w:sz="0" w:space="0" w:color="auto"/>
            <w:left w:val="none" w:sz="0" w:space="0" w:color="auto"/>
            <w:bottom w:val="none" w:sz="0" w:space="0" w:color="auto"/>
            <w:right w:val="none" w:sz="0" w:space="0" w:color="auto"/>
          </w:divBdr>
        </w:div>
        <w:div w:id="1263415638">
          <w:marLeft w:val="480"/>
          <w:marRight w:val="0"/>
          <w:marTop w:val="0"/>
          <w:marBottom w:val="0"/>
          <w:divBdr>
            <w:top w:val="none" w:sz="0" w:space="0" w:color="auto"/>
            <w:left w:val="none" w:sz="0" w:space="0" w:color="auto"/>
            <w:bottom w:val="none" w:sz="0" w:space="0" w:color="auto"/>
            <w:right w:val="none" w:sz="0" w:space="0" w:color="auto"/>
          </w:divBdr>
        </w:div>
        <w:div w:id="1212034614">
          <w:marLeft w:val="480"/>
          <w:marRight w:val="0"/>
          <w:marTop w:val="0"/>
          <w:marBottom w:val="0"/>
          <w:divBdr>
            <w:top w:val="none" w:sz="0" w:space="0" w:color="auto"/>
            <w:left w:val="none" w:sz="0" w:space="0" w:color="auto"/>
            <w:bottom w:val="none" w:sz="0" w:space="0" w:color="auto"/>
            <w:right w:val="none" w:sz="0" w:space="0" w:color="auto"/>
          </w:divBdr>
        </w:div>
      </w:divsChild>
    </w:div>
    <w:div w:id="1614744804">
      <w:bodyDiv w:val="1"/>
      <w:marLeft w:val="0"/>
      <w:marRight w:val="0"/>
      <w:marTop w:val="0"/>
      <w:marBottom w:val="0"/>
      <w:divBdr>
        <w:top w:val="none" w:sz="0" w:space="0" w:color="auto"/>
        <w:left w:val="none" w:sz="0" w:space="0" w:color="auto"/>
        <w:bottom w:val="none" w:sz="0" w:space="0" w:color="auto"/>
        <w:right w:val="none" w:sz="0" w:space="0" w:color="auto"/>
      </w:divBdr>
    </w:div>
    <w:div w:id="1625429607">
      <w:bodyDiv w:val="1"/>
      <w:marLeft w:val="0"/>
      <w:marRight w:val="0"/>
      <w:marTop w:val="0"/>
      <w:marBottom w:val="0"/>
      <w:divBdr>
        <w:top w:val="none" w:sz="0" w:space="0" w:color="auto"/>
        <w:left w:val="none" w:sz="0" w:space="0" w:color="auto"/>
        <w:bottom w:val="none" w:sz="0" w:space="0" w:color="auto"/>
        <w:right w:val="none" w:sz="0" w:space="0" w:color="auto"/>
      </w:divBdr>
    </w:div>
    <w:div w:id="1626622155">
      <w:bodyDiv w:val="1"/>
      <w:marLeft w:val="0"/>
      <w:marRight w:val="0"/>
      <w:marTop w:val="0"/>
      <w:marBottom w:val="0"/>
      <w:divBdr>
        <w:top w:val="none" w:sz="0" w:space="0" w:color="auto"/>
        <w:left w:val="none" w:sz="0" w:space="0" w:color="auto"/>
        <w:bottom w:val="none" w:sz="0" w:space="0" w:color="auto"/>
        <w:right w:val="none" w:sz="0" w:space="0" w:color="auto"/>
      </w:divBdr>
    </w:div>
    <w:div w:id="1629582497">
      <w:bodyDiv w:val="1"/>
      <w:marLeft w:val="0"/>
      <w:marRight w:val="0"/>
      <w:marTop w:val="0"/>
      <w:marBottom w:val="0"/>
      <w:divBdr>
        <w:top w:val="none" w:sz="0" w:space="0" w:color="auto"/>
        <w:left w:val="none" w:sz="0" w:space="0" w:color="auto"/>
        <w:bottom w:val="none" w:sz="0" w:space="0" w:color="auto"/>
        <w:right w:val="none" w:sz="0" w:space="0" w:color="auto"/>
      </w:divBdr>
    </w:div>
    <w:div w:id="1633556009">
      <w:bodyDiv w:val="1"/>
      <w:marLeft w:val="0"/>
      <w:marRight w:val="0"/>
      <w:marTop w:val="0"/>
      <w:marBottom w:val="0"/>
      <w:divBdr>
        <w:top w:val="none" w:sz="0" w:space="0" w:color="auto"/>
        <w:left w:val="none" w:sz="0" w:space="0" w:color="auto"/>
        <w:bottom w:val="none" w:sz="0" w:space="0" w:color="auto"/>
        <w:right w:val="none" w:sz="0" w:space="0" w:color="auto"/>
      </w:divBdr>
    </w:div>
    <w:div w:id="1635714418">
      <w:bodyDiv w:val="1"/>
      <w:marLeft w:val="0"/>
      <w:marRight w:val="0"/>
      <w:marTop w:val="0"/>
      <w:marBottom w:val="0"/>
      <w:divBdr>
        <w:top w:val="none" w:sz="0" w:space="0" w:color="auto"/>
        <w:left w:val="none" w:sz="0" w:space="0" w:color="auto"/>
        <w:bottom w:val="none" w:sz="0" w:space="0" w:color="auto"/>
        <w:right w:val="none" w:sz="0" w:space="0" w:color="auto"/>
      </w:divBdr>
    </w:div>
    <w:div w:id="1636566542">
      <w:bodyDiv w:val="1"/>
      <w:marLeft w:val="0"/>
      <w:marRight w:val="0"/>
      <w:marTop w:val="0"/>
      <w:marBottom w:val="0"/>
      <w:divBdr>
        <w:top w:val="none" w:sz="0" w:space="0" w:color="auto"/>
        <w:left w:val="none" w:sz="0" w:space="0" w:color="auto"/>
        <w:bottom w:val="none" w:sz="0" w:space="0" w:color="auto"/>
        <w:right w:val="none" w:sz="0" w:space="0" w:color="auto"/>
      </w:divBdr>
      <w:divsChild>
        <w:div w:id="1359089247">
          <w:marLeft w:val="640"/>
          <w:marRight w:val="0"/>
          <w:marTop w:val="0"/>
          <w:marBottom w:val="0"/>
          <w:divBdr>
            <w:top w:val="none" w:sz="0" w:space="0" w:color="auto"/>
            <w:left w:val="none" w:sz="0" w:space="0" w:color="auto"/>
            <w:bottom w:val="none" w:sz="0" w:space="0" w:color="auto"/>
            <w:right w:val="none" w:sz="0" w:space="0" w:color="auto"/>
          </w:divBdr>
        </w:div>
        <w:div w:id="1444224785">
          <w:marLeft w:val="640"/>
          <w:marRight w:val="0"/>
          <w:marTop w:val="0"/>
          <w:marBottom w:val="0"/>
          <w:divBdr>
            <w:top w:val="none" w:sz="0" w:space="0" w:color="auto"/>
            <w:left w:val="none" w:sz="0" w:space="0" w:color="auto"/>
            <w:bottom w:val="none" w:sz="0" w:space="0" w:color="auto"/>
            <w:right w:val="none" w:sz="0" w:space="0" w:color="auto"/>
          </w:divBdr>
        </w:div>
        <w:div w:id="1774785788">
          <w:marLeft w:val="640"/>
          <w:marRight w:val="0"/>
          <w:marTop w:val="0"/>
          <w:marBottom w:val="0"/>
          <w:divBdr>
            <w:top w:val="none" w:sz="0" w:space="0" w:color="auto"/>
            <w:left w:val="none" w:sz="0" w:space="0" w:color="auto"/>
            <w:bottom w:val="none" w:sz="0" w:space="0" w:color="auto"/>
            <w:right w:val="none" w:sz="0" w:space="0" w:color="auto"/>
          </w:divBdr>
        </w:div>
        <w:div w:id="483738397">
          <w:marLeft w:val="640"/>
          <w:marRight w:val="0"/>
          <w:marTop w:val="0"/>
          <w:marBottom w:val="0"/>
          <w:divBdr>
            <w:top w:val="none" w:sz="0" w:space="0" w:color="auto"/>
            <w:left w:val="none" w:sz="0" w:space="0" w:color="auto"/>
            <w:bottom w:val="none" w:sz="0" w:space="0" w:color="auto"/>
            <w:right w:val="none" w:sz="0" w:space="0" w:color="auto"/>
          </w:divBdr>
        </w:div>
        <w:div w:id="1126698047">
          <w:marLeft w:val="640"/>
          <w:marRight w:val="0"/>
          <w:marTop w:val="0"/>
          <w:marBottom w:val="0"/>
          <w:divBdr>
            <w:top w:val="none" w:sz="0" w:space="0" w:color="auto"/>
            <w:left w:val="none" w:sz="0" w:space="0" w:color="auto"/>
            <w:bottom w:val="none" w:sz="0" w:space="0" w:color="auto"/>
            <w:right w:val="none" w:sz="0" w:space="0" w:color="auto"/>
          </w:divBdr>
        </w:div>
        <w:div w:id="1316647750">
          <w:marLeft w:val="640"/>
          <w:marRight w:val="0"/>
          <w:marTop w:val="0"/>
          <w:marBottom w:val="0"/>
          <w:divBdr>
            <w:top w:val="none" w:sz="0" w:space="0" w:color="auto"/>
            <w:left w:val="none" w:sz="0" w:space="0" w:color="auto"/>
            <w:bottom w:val="none" w:sz="0" w:space="0" w:color="auto"/>
            <w:right w:val="none" w:sz="0" w:space="0" w:color="auto"/>
          </w:divBdr>
        </w:div>
        <w:div w:id="1550533282">
          <w:marLeft w:val="640"/>
          <w:marRight w:val="0"/>
          <w:marTop w:val="0"/>
          <w:marBottom w:val="0"/>
          <w:divBdr>
            <w:top w:val="none" w:sz="0" w:space="0" w:color="auto"/>
            <w:left w:val="none" w:sz="0" w:space="0" w:color="auto"/>
            <w:bottom w:val="none" w:sz="0" w:space="0" w:color="auto"/>
            <w:right w:val="none" w:sz="0" w:space="0" w:color="auto"/>
          </w:divBdr>
        </w:div>
        <w:div w:id="1630161371">
          <w:marLeft w:val="640"/>
          <w:marRight w:val="0"/>
          <w:marTop w:val="0"/>
          <w:marBottom w:val="0"/>
          <w:divBdr>
            <w:top w:val="none" w:sz="0" w:space="0" w:color="auto"/>
            <w:left w:val="none" w:sz="0" w:space="0" w:color="auto"/>
            <w:bottom w:val="none" w:sz="0" w:space="0" w:color="auto"/>
            <w:right w:val="none" w:sz="0" w:space="0" w:color="auto"/>
          </w:divBdr>
        </w:div>
        <w:div w:id="1962570456">
          <w:marLeft w:val="640"/>
          <w:marRight w:val="0"/>
          <w:marTop w:val="0"/>
          <w:marBottom w:val="0"/>
          <w:divBdr>
            <w:top w:val="none" w:sz="0" w:space="0" w:color="auto"/>
            <w:left w:val="none" w:sz="0" w:space="0" w:color="auto"/>
            <w:bottom w:val="none" w:sz="0" w:space="0" w:color="auto"/>
            <w:right w:val="none" w:sz="0" w:space="0" w:color="auto"/>
          </w:divBdr>
        </w:div>
        <w:div w:id="1628857288">
          <w:marLeft w:val="640"/>
          <w:marRight w:val="0"/>
          <w:marTop w:val="0"/>
          <w:marBottom w:val="0"/>
          <w:divBdr>
            <w:top w:val="none" w:sz="0" w:space="0" w:color="auto"/>
            <w:left w:val="none" w:sz="0" w:space="0" w:color="auto"/>
            <w:bottom w:val="none" w:sz="0" w:space="0" w:color="auto"/>
            <w:right w:val="none" w:sz="0" w:space="0" w:color="auto"/>
          </w:divBdr>
        </w:div>
        <w:div w:id="527525035">
          <w:marLeft w:val="640"/>
          <w:marRight w:val="0"/>
          <w:marTop w:val="0"/>
          <w:marBottom w:val="0"/>
          <w:divBdr>
            <w:top w:val="none" w:sz="0" w:space="0" w:color="auto"/>
            <w:left w:val="none" w:sz="0" w:space="0" w:color="auto"/>
            <w:bottom w:val="none" w:sz="0" w:space="0" w:color="auto"/>
            <w:right w:val="none" w:sz="0" w:space="0" w:color="auto"/>
          </w:divBdr>
        </w:div>
        <w:div w:id="637103137">
          <w:marLeft w:val="640"/>
          <w:marRight w:val="0"/>
          <w:marTop w:val="0"/>
          <w:marBottom w:val="0"/>
          <w:divBdr>
            <w:top w:val="none" w:sz="0" w:space="0" w:color="auto"/>
            <w:left w:val="none" w:sz="0" w:space="0" w:color="auto"/>
            <w:bottom w:val="none" w:sz="0" w:space="0" w:color="auto"/>
            <w:right w:val="none" w:sz="0" w:space="0" w:color="auto"/>
          </w:divBdr>
        </w:div>
        <w:div w:id="1643853773">
          <w:marLeft w:val="640"/>
          <w:marRight w:val="0"/>
          <w:marTop w:val="0"/>
          <w:marBottom w:val="0"/>
          <w:divBdr>
            <w:top w:val="none" w:sz="0" w:space="0" w:color="auto"/>
            <w:left w:val="none" w:sz="0" w:space="0" w:color="auto"/>
            <w:bottom w:val="none" w:sz="0" w:space="0" w:color="auto"/>
            <w:right w:val="none" w:sz="0" w:space="0" w:color="auto"/>
          </w:divBdr>
        </w:div>
        <w:div w:id="1486898597">
          <w:marLeft w:val="640"/>
          <w:marRight w:val="0"/>
          <w:marTop w:val="0"/>
          <w:marBottom w:val="0"/>
          <w:divBdr>
            <w:top w:val="none" w:sz="0" w:space="0" w:color="auto"/>
            <w:left w:val="none" w:sz="0" w:space="0" w:color="auto"/>
            <w:bottom w:val="none" w:sz="0" w:space="0" w:color="auto"/>
            <w:right w:val="none" w:sz="0" w:space="0" w:color="auto"/>
          </w:divBdr>
        </w:div>
        <w:div w:id="1887057409">
          <w:marLeft w:val="640"/>
          <w:marRight w:val="0"/>
          <w:marTop w:val="0"/>
          <w:marBottom w:val="0"/>
          <w:divBdr>
            <w:top w:val="none" w:sz="0" w:space="0" w:color="auto"/>
            <w:left w:val="none" w:sz="0" w:space="0" w:color="auto"/>
            <w:bottom w:val="none" w:sz="0" w:space="0" w:color="auto"/>
            <w:right w:val="none" w:sz="0" w:space="0" w:color="auto"/>
          </w:divBdr>
        </w:div>
        <w:div w:id="1509490966">
          <w:marLeft w:val="640"/>
          <w:marRight w:val="0"/>
          <w:marTop w:val="0"/>
          <w:marBottom w:val="0"/>
          <w:divBdr>
            <w:top w:val="none" w:sz="0" w:space="0" w:color="auto"/>
            <w:left w:val="none" w:sz="0" w:space="0" w:color="auto"/>
            <w:bottom w:val="none" w:sz="0" w:space="0" w:color="auto"/>
            <w:right w:val="none" w:sz="0" w:space="0" w:color="auto"/>
          </w:divBdr>
        </w:div>
        <w:div w:id="510221050">
          <w:marLeft w:val="640"/>
          <w:marRight w:val="0"/>
          <w:marTop w:val="0"/>
          <w:marBottom w:val="0"/>
          <w:divBdr>
            <w:top w:val="none" w:sz="0" w:space="0" w:color="auto"/>
            <w:left w:val="none" w:sz="0" w:space="0" w:color="auto"/>
            <w:bottom w:val="none" w:sz="0" w:space="0" w:color="auto"/>
            <w:right w:val="none" w:sz="0" w:space="0" w:color="auto"/>
          </w:divBdr>
        </w:div>
        <w:div w:id="1307130827">
          <w:marLeft w:val="640"/>
          <w:marRight w:val="0"/>
          <w:marTop w:val="0"/>
          <w:marBottom w:val="0"/>
          <w:divBdr>
            <w:top w:val="none" w:sz="0" w:space="0" w:color="auto"/>
            <w:left w:val="none" w:sz="0" w:space="0" w:color="auto"/>
            <w:bottom w:val="none" w:sz="0" w:space="0" w:color="auto"/>
            <w:right w:val="none" w:sz="0" w:space="0" w:color="auto"/>
          </w:divBdr>
        </w:div>
        <w:div w:id="1891764858">
          <w:marLeft w:val="640"/>
          <w:marRight w:val="0"/>
          <w:marTop w:val="0"/>
          <w:marBottom w:val="0"/>
          <w:divBdr>
            <w:top w:val="none" w:sz="0" w:space="0" w:color="auto"/>
            <w:left w:val="none" w:sz="0" w:space="0" w:color="auto"/>
            <w:bottom w:val="none" w:sz="0" w:space="0" w:color="auto"/>
            <w:right w:val="none" w:sz="0" w:space="0" w:color="auto"/>
          </w:divBdr>
        </w:div>
        <w:div w:id="9375684">
          <w:marLeft w:val="640"/>
          <w:marRight w:val="0"/>
          <w:marTop w:val="0"/>
          <w:marBottom w:val="0"/>
          <w:divBdr>
            <w:top w:val="none" w:sz="0" w:space="0" w:color="auto"/>
            <w:left w:val="none" w:sz="0" w:space="0" w:color="auto"/>
            <w:bottom w:val="none" w:sz="0" w:space="0" w:color="auto"/>
            <w:right w:val="none" w:sz="0" w:space="0" w:color="auto"/>
          </w:divBdr>
        </w:div>
        <w:div w:id="1340497395">
          <w:marLeft w:val="640"/>
          <w:marRight w:val="0"/>
          <w:marTop w:val="0"/>
          <w:marBottom w:val="0"/>
          <w:divBdr>
            <w:top w:val="none" w:sz="0" w:space="0" w:color="auto"/>
            <w:left w:val="none" w:sz="0" w:space="0" w:color="auto"/>
            <w:bottom w:val="none" w:sz="0" w:space="0" w:color="auto"/>
            <w:right w:val="none" w:sz="0" w:space="0" w:color="auto"/>
          </w:divBdr>
        </w:div>
        <w:div w:id="1743524756">
          <w:marLeft w:val="640"/>
          <w:marRight w:val="0"/>
          <w:marTop w:val="0"/>
          <w:marBottom w:val="0"/>
          <w:divBdr>
            <w:top w:val="none" w:sz="0" w:space="0" w:color="auto"/>
            <w:left w:val="none" w:sz="0" w:space="0" w:color="auto"/>
            <w:bottom w:val="none" w:sz="0" w:space="0" w:color="auto"/>
            <w:right w:val="none" w:sz="0" w:space="0" w:color="auto"/>
          </w:divBdr>
        </w:div>
        <w:div w:id="394400755">
          <w:marLeft w:val="640"/>
          <w:marRight w:val="0"/>
          <w:marTop w:val="0"/>
          <w:marBottom w:val="0"/>
          <w:divBdr>
            <w:top w:val="none" w:sz="0" w:space="0" w:color="auto"/>
            <w:left w:val="none" w:sz="0" w:space="0" w:color="auto"/>
            <w:bottom w:val="none" w:sz="0" w:space="0" w:color="auto"/>
            <w:right w:val="none" w:sz="0" w:space="0" w:color="auto"/>
          </w:divBdr>
        </w:div>
        <w:div w:id="1364867621">
          <w:marLeft w:val="640"/>
          <w:marRight w:val="0"/>
          <w:marTop w:val="0"/>
          <w:marBottom w:val="0"/>
          <w:divBdr>
            <w:top w:val="none" w:sz="0" w:space="0" w:color="auto"/>
            <w:left w:val="none" w:sz="0" w:space="0" w:color="auto"/>
            <w:bottom w:val="none" w:sz="0" w:space="0" w:color="auto"/>
            <w:right w:val="none" w:sz="0" w:space="0" w:color="auto"/>
          </w:divBdr>
        </w:div>
        <w:div w:id="985747216">
          <w:marLeft w:val="640"/>
          <w:marRight w:val="0"/>
          <w:marTop w:val="0"/>
          <w:marBottom w:val="0"/>
          <w:divBdr>
            <w:top w:val="none" w:sz="0" w:space="0" w:color="auto"/>
            <w:left w:val="none" w:sz="0" w:space="0" w:color="auto"/>
            <w:bottom w:val="none" w:sz="0" w:space="0" w:color="auto"/>
            <w:right w:val="none" w:sz="0" w:space="0" w:color="auto"/>
          </w:divBdr>
        </w:div>
        <w:div w:id="684555072">
          <w:marLeft w:val="640"/>
          <w:marRight w:val="0"/>
          <w:marTop w:val="0"/>
          <w:marBottom w:val="0"/>
          <w:divBdr>
            <w:top w:val="none" w:sz="0" w:space="0" w:color="auto"/>
            <w:left w:val="none" w:sz="0" w:space="0" w:color="auto"/>
            <w:bottom w:val="none" w:sz="0" w:space="0" w:color="auto"/>
            <w:right w:val="none" w:sz="0" w:space="0" w:color="auto"/>
          </w:divBdr>
        </w:div>
        <w:div w:id="18551585">
          <w:marLeft w:val="640"/>
          <w:marRight w:val="0"/>
          <w:marTop w:val="0"/>
          <w:marBottom w:val="0"/>
          <w:divBdr>
            <w:top w:val="none" w:sz="0" w:space="0" w:color="auto"/>
            <w:left w:val="none" w:sz="0" w:space="0" w:color="auto"/>
            <w:bottom w:val="none" w:sz="0" w:space="0" w:color="auto"/>
            <w:right w:val="none" w:sz="0" w:space="0" w:color="auto"/>
          </w:divBdr>
        </w:div>
        <w:div w:id="1462192034">
          <w:marLeft w:val="640"/>
          <w:marRight w:val="0"/>
          <w:marTop w:val="0"/>
          <w:marBottom w:val="0"/>
          <w:divBdr>
            <w:top w:val="none" w:sz="0" w:space="0" w:color="auto"/>
            <w:left w:val="none" w:sz="0" w:space="0" w:color="auto"/>
            <w:bottom w:val="none" w:sz="0" w:space="0" w:color="auto"/>
            <w:right w:val="none" w:sz="0" w:space="0" w:color="auto"/>
          </w:divBdr>
        </w:div>
        <w:div w:id="711536777">
          <w:marLeft w:val="640"/>
          <w:marRight w:val="0"/>
          <w:marTop w:val="0"/>
          <w:marBottom w:val="0"/>
          <w:divBdr>
            <w:top w:val="none" w:sz="0" w:space="0" w:color="auto"/>
            <w:left w:val="none" w:sz="0" w:space="0" w:color="auto"/>
            <w:bottom w:val="none" w:sz="0" w:space="0" w:color="auto"/>
            <w:right w:val="none" w:sz="0" w:space="0" w:color="auto"/>
          </w:divBdr>
        </w:div>
        <w:div w:id="394746492">
          <w:marLeft w:val="640"/>
          <w:marRight w:val="0"/>
          <w:marTop w:val="0"/>
          <w:marBottom w:val="0"/>
          <w:divBdr>
            <w:top w:val="none" w:sz="0" w:space="0" w:color="auto"/>
            <w:left w:val="none" w:sz="0" w:space="0" w:color="auto"/>
            <w:bottom w:val="none" w:sz="0" w:space="0" w:color="auto"/>
            <w:right w:val="none" w:sz="0" w:space="0" w:color="auto"/>
          </w:divBdr>
        </w:div>
        <w:div w:id="1678770211">
          <w:marLeft w:val="640"/>
          <w:marRight w:val="0"/>
          <w:marTop w:val="0"/>
          <w:marBottom w:val="0"/>
          <w:divBdr>
            <w:top w:val="none" w:sz="0" w:space="0" w:color="auto"/>
            <w:left w:val="none" w:sz="0" w:space="0" w:color="auto"/>
            <w:bottom w:val="none" w:sz="0" w:space="0" w:color="auto"/>
            <w:right w:val="none" w:sz="0" w:space="0" w:color="auto"/>
          </w:divBdr>
        </w:div>
        <w:div w:id="1097559129">
          <w:marLeft w:val="640"/>
          <w:marRight w:val="0"/>
          <w:marTop w:val="0"/>
          <w:marBottom w:val="0"/>
          <w:divBdr>
            <w:top w:val="none" w:sz="0" w:space="0" w:color="auto"/>
            <w:left w:val="none" w:sz="0" w:space="0" w:color="auto"/>
            <w:bottom w:val="none" w:sz="0" w:space="0" w:color="auto"/>
            <w:right w:val="none" w:sz="0" w:space="0" w:color="auto"/>
          </w:divBdr>
        </w:div>
        <w:div w:id="1027098552">
          <w:marLeft w:val="640"/>
          <w:marRight w:val="0"/>
          <w:marTop w:val="0"/>
          <w:marBottom w:val="0"/>
          <w:divBdr>
            <w:top w:val="none" w:sz="0" w:space="0" w:color="auto"/>
            <w:left w:val="none" w:sz="0" w:space="0" w:color="auto"/>
            <w:bottom w:val="none" w:sz="0" w:space="0" w:color="auto"/>
            <w:right w:val="none" w:sz="0" w:space="0" w:color="auto"/>
          </w:divBdr>
        </w:div>
        <w:div w:id="134031857">
          <w:marLeft w:val="640"/>
          <w:marRight w:val="0"/>
          <w:marTop w:val="0"/>
          <w:marBottom w:val="0"/>
          <w:divBdr>
            <w:top w:val="none" w:sz="0" w:space="0" w:color="auto"/>
            <w:left w:val="none" w:sz="0" w:space="0" w:color="auto"/>
            <w:bottom w:val="none" w:sz="0" w:space="0" w:color="auto"/>
            <w:right w:val="none" w:sz="0" w:space="0" w:color="auto"/>
          </w:divBdr>
        </w:div>
        <w:div w:id="704523157">
          <w:marLeft w:val="640"/>
          <w:marRight w:val="0"/>
          <w:marTop w:val="0"/>
          <w:marBottom w:val="0"/>
          <w:divBdr>
            <w:top w:val="none" w:sz="0" w:space="0" w:color="auto"/>
            <w:left w:val="none" w:sz="0" w:space="0" w:color="auto"/>
            <w:bottom w:val="none" w:sz="0" w:space="0" w:color="auto"/>
            <w:right w:val="none" w:sz="0" w:space="0" w:color="auto"/>
          </w:divBdr>
        </w:div>
        <w:div w:id="2002004913">
          <w:marLeft w:val="640"/>
          <w:marRight w:val="0"/>
          <w:marTop w:val="0"/>
          <w:marBottom w:val="0"/>
          <w:divBdr>
            <w:top w:val="none" w:sz="0" w:space="0" w:color="auto"/>
            <w:left w:val="none" w:sz="0" w:space="0" w:color="auto"/>
            <w:bottom w:val="none" w:sz="0" w:space="0" w:color="auto"/>
            <w:right w:val="none" w:sz="0" w:space="0" w:color="auto"/>
          </w:divBdr>
        </w:div>
        <w:div w:id="738795028">
          <w:marLeft w:val="640"/>
          <w:marRight w:val="0"/>
          <w:marTop w:val="0"/>
          <w:marBottom w:val="0"/>
          <w:divBdr>
            <w:top w:val="none" w:sz="0" w:space="0" w:color="auto"/>
            <w:left w:val="none" w:sz="0" w:space="0" w:color="auto"/>
            <w:bottom w:val="none" w:sz="0" w:space="0" w:color="auto"/>
            <w:right w:val="none" w:sz="0" w:space="0" w:color="auto"/>
          </w:divBdr>
        </w:div>
        <w:div w:id="1963419978">
          <w:marLeft w:val="640"/>
          <w:marRight w:val="0"/>
          <w:marTop w:val="0"/>
          <w:marBottom w:val="0"/>
          <w:divBdr>
            <w:top w:val="none" w:sz="0" w:space="0" w:color="auto"/>
            <w:left w:val="none" w:sz="0" w:space="0" w:color="auto"/>
            <w:bottom w:val="none" w:sz="0" w:space="0" w:color="auto"/>
            <w:right w:val="none" w:sz="0" w:space="0" w:color="auto"/>
          </w:divBdr>
        </w:div>
        <w:div w:id="1348143995">
          <w:marLeft w:val="640"/>
          <w:marRight w:val="0"/>
          <w:marTop w:val="0"/>
          <w:marBottom w:val="0"/>
          <w:divBdr>
            <w:top w:val="none" w:sz="0" w:space="0" w:color="auto"/>
            <w:left w:val="none" w:sz="0" w:space="0" w:color="auto"/>
            <w:bottom w:val="none" w:sz="0" w:space="0" w:color="auto"/>
            <w:right w:val="none" w:sz="0" w:space="0" w:color="auto"/>
          </w:divBdr>
        </w:div>
        <w:div w:id="100076686">
          <w:marLeft w:val="640"/>
          <w:marRight w:val="0"/>
          <w:marTop w:val="0"/>
          <w:marBottom w:val="0"/>
          <w:divBdr>
            <w:top w:val="none" w:sz="0" w:space="0" w:color="auto"/>
            <w:left w:val="none" w:sz="0" w:space="0" w:color="auto"/>
            <w:bottom w:val="none" w:sz="0" w:space="0" w:color="auto"/>
            <w:right w:val="none" w:sz="0" w:space="0" w:color="auto"/>
          </w:divBdr>
        </w:div>
        <w:div w:id="599726187">
          <w:marLeft w:val="640"/>
          <w:marRight w:val="0"/>
          <w:marTop w:val="0"/>
          <w:marBottom w:val="0"/>
          <w:divBdr>
            <w:top w:val="none" w:sz="0" w:space="0" w:color="auto"/>
            <w:left w:val="none" w:sz="0" w:space="0" w:color="auto"/>
            <w:bottom w:val="none" w:sz="0" w:space="0" w:color="auto"/>
            <w:right w:val="none" w:sz="0" w:space="0" w:color="auto"/>
          </w:divBdr>
        </w:div>
        <w:div w:id="1291744625">
          <w:marLeft w:val="640"/>
          <w:marRight w:val="0"/>
          <w:marTop w:val="0"/>
          <w:marBottom w:val="0"/>
          <w:divBdr>
            <w:top w:val="none" w:sz="0" w:space="0" w:color="auto"/>
            <w:left w:val="none" w:sz="0" w:space="0" w:color="auto"/>
            <w:bottom w:val="none" w:sz="0" w:space="0" w:color="auto"/>
            <w:right w:val="none" w:sz="0" w:space="0" w:color="auto"/>
          </w:divBdr>
        </w:div>
        <w:div w:id="213320391">
          <w:marLeft w:val="640"/>
          <w:marRight w:val="0"/>
          <w:marTop w:val="0"/>
          <w:marBottom w:val="0"/>
          <w:divBdr>
            <w:top w:val="none" w:sz="0" w:space="0" w:color="auto"/>
            <w:left w:val="none" w:sz="0" w:space="0" w:color="auto"/>
            <w:bottom w:val="none" w:sz="0" w:space="0" w:color="auto"/>
            <w:right w:val="none" w:sz="0" w:space="0" w:color="auto"/>
          </w:divBdr>
        </w:div>
        <w:div w:id="577249738">
          <w:marLeft w:val="640"/>
          <w:marRight w:val="0"/>
          <w:marTop w:val="0"/>
          <w:marBottom w:val="0"/>
          <w:divBdr>
            <w:top w:val="none" w:sz="0" w:space="0" w:color="auto"/>
            <w:left w:val="none" w:sz="0" w:space="0" w:color="auto"/>
            <w:bottom w:val="none" w:sz="0" w:space="0" w:color="auto"/>
            <w:right w:val="none" w:sz="0" w:space="0" w:color="auto"/>
          </w:divBdr>
        </w:div>
        <w:div w:id="1479417519">
          <w:marLeft w:val="640"/>
          <w:marRight w:val="0"/>
          <w:marTop w:val="0"/>
          <w:marBottom w:val="0"/>
          <w:divBdr>
            <w:top w:val="none" w:sz="0" w:space="0" w:color="auto"/>
            <w:left w:val="none" w:sz="0" w:space="0" w:color="auto"/>
            <w:bottom w:val="none" w:sz="0" w:space="0" w:color="auto"/>
            <w:right w:val="none" w:sz="0" w:space="0" w:color="auto"/>
          </w:divBdr>
        </w:div>
        <w:div w:id="549459771">
          <w:marLeft w:val="640"/>
          <w:marRight w:val="0"/>
          <w:marTop w:val="0"/>
          <w:marBottom w:val="0"/>
          <w:divBdr>
            <w:top w:val="none" w:sz="0" w:space="0" w:color="auto"/>
            <w:left w:val="none" w:sz="0" w:space="0" w:color="auto"/>
            <w:bottom w:val="none" w:sz="0" w:space="0" w:color="auto"/>
            <w:right w:val="none" w:sz="0" w:space="0" w:color="auto"/>
          </w:divBdr>
        </w:div>
        <w:div w:id="879584746">
          <w:marLeft w:val="640"/>
          <w:marRight w:val="0"/>
          <w:marTop w:val="0"/>
          <w:marBottom w:val="0"/>
          <w:divBdr>
            <w:top w:val="none" w:sz="0" w:space="0" w:color="auto"/>
            <w:left w:val="none" w:sz="0" w:space="0" w:color="auto"/>
            <w:bottom w:val="none" w:sz="0" w:space="0" w:color="auto"/>
            <w:right w:val="none" w:sz="0" w:space="0" w:color="auto"/>
          </w:divBdr>
        </w:div>
        <w:div w:id="1944729727">
          <w:marLeft w:val="640"/>
          <w:marRight w:val="0"/>
          <w:marTop w:val="0"/>
          <w:marBottom w:val="0"/>
          <w:divBdr>
            <w:top w:val="none" w:sz="0" w:space="0" w:color="auto"/>
            <w:left w:val="none" w:sz="0" w:space="0" w:color="auto"/>
            <w:bottom w:val="none" w:sz="0" w:space="0" w:color="auto"/>
            <w:right w:val="none" w:sz="0" w:space="0" w:color="auto"/>
          </w:divBdr>
        </w:div>
        <w:div w:id="2028212144">
          <w:marLeft w:val="640"/>
          <w:marRight w:val="0"/>
          <w:marTop w:val="0"/>
          <w:marBottom w:val="0"/>
          <w:divBdr>
            <w:top w:val="none" w:sz="0" w:space="0" w:color="auto"/>
            <w:left w:val="none" w:sz="0" w:space="0" w:color="auto"/>
            <w:bottom w:val="none" w:sz="0" w:space="0" w:color="auto"/>
            <w:right w:val="none" w:sz="0" w:space="0" w:color="auto"/>
          </w:divBdr>
        </w:div>
        <w:div w:id="1367219653">
          <w:marLeft w:val="640"/>
          <w:marRight w:val="0"/>
          <w:marTop w:val="0"/>
          <w:marBottom w:val="0"/>
          <w:divBdr>
            <w:top w:val="none" w:sz="0" w:space="0" w:color="auto"/>
            <w:left w:val="none" w:sz="0" w:space="0" w:color="auto"/>
            <w:bottom w:val="none" w:sz="0" w:space="0" w:color="auto"/>
            <w:right w:val="none" w:sz="0" w:space="0" w:color="auto"/>
          </w:divBdr>
        </w:div>
        <w:div w:id="641347921">
          <w:marLeft w:val="640"/>
          <w:marRight w:val="0"/>
          <w:marTop w:val="0"/>
          <w:marBottom w:val="0"/>
          <w:divBdr>
            <w:top w:val="none" w:sz="0" w:space="0" w:color="auto"/>
            <w:left w:val="none" w:sz="0" w:space="0" w:color="auto"/>
            <w:bottom w:val="none" w:sz="0" w:space="0" w:color="auto"/>
            <w:right w:val="none" w:sz="0" w:space="0" w:color="auto"/>
          </w:divBdr>
        </w:div>
        <w:div w:id="181747144">
          <w:marLeft w:val="640"/>
          <w:marRight w:val="0"/>
          <w:marTop w:val="0"/>
          <w:marBottom w:val="0"/>
          <w:divBdr>
            <w:top w:val="none" w:sz="0" w:space="0" w:color="auto"/>
            <w:left w:val="none" w:sz="0" w:space="0" w:color="auto"/>
            <w:bottom w:val="none" w:sz="0" w:space="0" w:color="auto"/>
            <w:right w:val="none" w:sz="0" w:space="0" w:color="auto"/>
          </w:divBdr>
        </w:div>
        <w:div w:id="1302539968">
          <w:marLeft w:val="640"/>
          <w:marRight w:val="0"/>
          <w:marTop w:val="0"/>
          <w:marBottom w:val="0"/>
          <w:divBdr>
            <w:top w:val="none" w:sz="0" w:space="0" w:color="auto"/>
            <w:left w:val="none" w:sz="0" w:space="0" w:color="auto"/>
            <w:bottom w:val="none" w:sz="0" w:space="0" w:color="auto"/>
            <w:right w:val="none" w:sz="0" w:space="0" w:color="auto"/>
          </w:divBdr>
        </w:div>
        <w:div w:id="287784214">
          <w:marLeft w:val="640"/>
          <w:marRight w:val="0"/>
          <w:marTop w:val="0"/>
          <w:marBottom w:val="0"/>
          <w:divBdr>
            <w:top w:val="none" w:sz="0" w:space="0" w:color="auto"/>
            <w:left w:val="none" w:sz="0" w:space="0" w:color="auto"/>
            <w:bottom w:val="none" w:sz="0" w:space="0" w:color="auto"/>
            <w:right w:val="none" w:sz="0" w:space="0" w:color="auto"/>
          </w:divBdr>
        </w:div>
        <w:div w:id="13921338">
          <w:marLeft w:val="640"/>
          <w:marRight w:val="0"/>
          <w:marTop w:val="0"/>
          <w:marBottom w:val="0"/>
          <w:divBdr>
            <w:top w:val="none" w:sz="0" w:space="0" w:color="auto"/>
            <w:left w:val="none" w:sz="0" w:space="0" w:color="auto"/>
            <w:bottom w:val="none" w:sz="0" w:space="0" w:color="auto"/>
            <w:right w:val="none" w:sz="0" w:space="0" w:color="auto"/>
          </w:divBdr>
        </w:div>
        <w:div w:id="179703940">
          <w:marLeft w:val="640"/>
          <w:marRight w:val="0"/>
          <w:marTop w:val="0"/>
          <w:marBottom w:val="0"/>
          <w:divBdr>
            <w:top w:val="none" w:sz="0" w:space="0" w:color="auto"/>
            <w:left w:val="none" w:sz="0" w:space="0" w:color="auto"/>
            <w:bottom w:val="none" w:sz="0" w:space="0" w:color="auto"/>
            <w:right w:val="none" w:sz="0" w:space="0" w:color="auto"/>
          </w:divBdr>
        </w:div>
        <w:div w:id="677345065">
          <w:marLeft w:val="640"/>
          <w:marRight w:val="0"/>
          <w:marTop w:val="0"/>
          <w:marBottom w:val="0"/>
          <w:divBdr>
            <w:top w:val="none" w:sz="0" w:space="0" w:color="auto"/>
            <w:left w:val="none" w:sz="0" w:space="0" w:color="auto"/>
            <w:bottom w:val="none" w:sz="0" w:space="0" w:color="auto"/>
            <w:right w:val="none" w:sz="0" w:space="0" w:color="auto"/>
          </w:divBdr>
        </w:div>
        <w:div w:id="291910217">
          <w:marLeft w:val="640"/>
          <w:marRight w:val="0"/>
          <w:marTop w:val="0"/>
          <w:marBottom w:val="0"/>
          <w:divBdr>
            <w:top w:val="none" w:sz="0" w:space="0" w:color="auto"/>
            <w:left w:val="none" w:sz="0" w:space="0" w:color="auto"/>
            <w:bottom w:val="none" w:sz="0" w:space="0" w:color="auto"/>
            <w:right w:val="none" w:sz="0" w:space="0" w:color="auto"/>
          </w:divBdr>
        </w:div>
        <w:div w:id="721487401">
          <w:marLeft w:val="640"/>
          <w:marRight w:val="0"/>
          <w:marTop w:val="0"/>
          <w:marBottom w:val="0"/>
          <w:divBdr>
            <w:top w:val="none" w:sz="0" w:space="0" w:color="auto"/>
            <w:left w:val="none" w:sz="0" w:space="0" w:color="auto"/>
            <w:bottom w:val="none" w:sz="0" w:space="0" w:color="auto"/>
            <w:right w:val="none" w:sz="0" w:space="0" w:color="auto"/>
          </w:divBdr>
        </w:div>
        <w:div w:id="1752500966">
          <w:marLeft w:val="640"/>
          <w:marRight w:val="0"/>
          <w:marTop w:val="0"/>
          <w:marBottom w:val="0"/>
          <w:divBdr>
            <w:top w:val="none" w:sz="0" w:space="0" w:color="auto"/>
            <w:left w:val="none" w:sz="0" w:space="0" w:color="auto"/>
            <w:bottom w:val="none" w:sz="0" w:space="0" w:color="auto"/>
            <w:right w:val="none" w:sz="0" w:space="0" w:color="auto"/>
          </w:divBdr>
        </w:div>
        <w:div w:id="304090755">
          <w:marLeft w:val="640"/>
          <w:marRight w:val="0"/>
          <w:marTop w:val="0"/>
          <w:marBottom w:val="0"/>
          <w:divBdr>
            <w:top w:val="none" w:sz="0" w:space="0" w:color="auto"/>
            <w:left w:val="none" w:sz="0" w:space="0" w:color="auto"/>
            <w:bottom w:val="none" w:sz="0" w:space="0" w:color="auto"/>
            <w:right w:val="none" w:sz="0" w:space="0" w:color="auto"/>
          </w:divBdr>
        </w:div>
        <w:div w:id="907836974">
          <w:marLeft w:val="640"/>
          <w:marRight w:val="0"/>
          <w:marTop w:val="0"/>
          <w:marBottom w:val="0"/>
          <w:divBdr>
            <w:top w:val="none" w:sz="0" w:space="0" w:color="auto"/>
            <w:left w:val="none" w:sz="0" w:space="0" w:color="auto"/>
            <w:bottom w:val="none" w:sz="0" w:space="0" w:color="auto"/>
            <w:right w:val="none" w:sz="0" w:space="0" w:color="auto"/>
          </w:divBdr>
        </w:div>
        <w:div w:id="1688215942">
          <w:marLeft w:val="640"/>
          <w:marRight w:val="0"/>
          <w:marTop w:val="0"/>
          <w:marBottom w:val="0"/>
          <w:divBdr>
            <w:top w:val="none" w:sz="0" w:space="0" w:color="auto"/>
            <w:left w:val="none" w:sz="0" w:space="0" w:color="auto"/>
            <w:bottom w:val="none" w:sz="0" w:space="0" w:color="auto"/>
            <w:right w:val="none" w:sz="0" w:space="0" w:color="auto"/>
          </w:divBdr>
        </w:div>
        <w:div w:id="824009826">
          <w:marLeft w:val="640"/>
          <w:marRight w:val="0"/>
          <w:marTop w:val="0"/>
          <w:marBottom w:val="0"/>
          <w:divBdr>
            <w:top w:val="none" w:sz="0" w:space="0" w:color="auto"/>
            <w:left w:val="none" w:sz="0" w:space="0" w:color="auto"/>
            <w:bottom w:val="none" w:sz="0" w:space="0" w:color="auto"/>
            <w:right w:val="none" w:sz="0" w:space="0" w:color="auto"/>
          </w:divBdr>
        </w:div>
        <w:div w:id="553204473">
          <w:marLeft w:val="640"/>
          <w:marRight w:val="0"/>
          <w:marTop w:val="0"/>
          <w:marBottom w:val="0"/>
          <w:divBdr>
            <w:top w:val="none" w:sz="0" w:space="0" w:color="auto"/>
            <w:left w:val="none" w:sz="0" w:space="0" w:color="auto"/>
            <w:bottom w:val="none" w:sz="0" w:space="0" w:color="auto"/>
            <w:right w:val="none" w:sz="0" w:space="0" w:color="auto"/>
          </w:divBdr>
        </w:div>
        <w:div w:id="1855414402">
          <w:marLeft w:val="640"/>
          <w:marRight w:val="0"/>
          <w:marTop w:val="0"/>
          <w:marBottom w:val="0"/>
          <w:divBdr>
            <w:top w:val="none" w:sz="0" w:space="0" w:color="auto"/>
            <w:left w:val="none" w:sz="0" w:space="0" w:color="auto"/>
            <w:bottom w:val="none" w:sz="0" w:space="0" w:color="auto"/>
            <w:right w:val="none" w:sz="0" w:space="0" w:color="auto"/>
          </w:divBdr>
        </w:div>
        <w:div w:id="2124183052">
          <w:marLeft w:val="640"/>
          <w:marRight w:val="0"/>
          <w:marTop w:val="0"/>
          <w:marBottom w:val="0"/>
          <w:divBdr>
            <w:top w:val="none" w:sz="0" w:space="0" w:color="auto"/>
            <w:left w:val="none" w:sz="0" w:space="0" w:color="auto"/>
            <w:bottom w:val="none" w:sz="0" w:space="0" w:color="auto"/>
            <w:right w:val="none" w:sz="0" w:space="0" w:color="auto"/>
          </w:divBdr>
        </w:div>
        <w:div w:id="1460956750">
          <w:marLeft w:val="640"/>
          <w:marRight w:val="0"/>
          <w:marTop w:val="0"/>
          <w:marBottom w:val="0"/>
          <w:divBdr>
            <w:top w:val="none" w:sz="0" w:space="0" w:color="auto"/>
            <w:left w:val="none" w:sz="0" w:space="0" w:color="auto"/>
            <w:bottom w:val="none" w:sz="0" w:space="0" w:color="auto"/>
            <w:right w:val="none" w:sz="0" w:space="0" w:color="auto"/>
          </w:divBdr>
        </w:div>
        <w:div w:id="1014846425">
          <w:marLeft w:val="640"/>
          <w:marRight w:val="0"/>
          <w:marTop w:val="0"/>
          <w:marBottom w:val="0"/>
          <w:divBdr>
            <w:top w:val="none" w:sz="0" w:space="0" w:color="auto"/>
            <w:left w:val="none" w:sz="0" w:space="0" w:color="auto"/>
            <w:bottom w:val="none" w:sz="0" w:space="0" w:color="auto"/>
            <w:right w:val="none" w:sz="0" w:space="0" w:color="auto"/>
          </w:divBdr>
        </w:div>
        <w:div w:id="1455952017">
          <w:marLeft w:val="640"/>
          <w:marRight w:val="0"/>
          <w:marTop w:val="0"/>
          <w:marBottom w:val="0"/>
          <w:divBdr>
            <w:top w:val="none" w:sz="0" w:space="0" w:color="auto"/>
            <w:left w:val="none" w:sz="0" w:space="0" w:color="auto"/>
            <w:bottom w:val="none" w:sz="0" w:space="0" w:color="auto"/>
            <w:right w:val="none" w:sz="0" w:space="0" w:color="auto"/>
          </w:divBdr>
        </w:div>
        <w:div w:id="702946400">
          <w:marLeft w:val="640"/>
          <w:marRight w:val="0"/>
          <w:marTop w:val="0"/>
          <w:marBottom w:val="0"/>
          <w:divBdr>
            <w:top w:val="none" w:sz="0" w:space="0" w:color="auto"/>
            <w:left w:val="none" w:sz="0" w:space="0" w:color="auto"/>
            <w:bottom w:val="none" w:sz="0" w:space="0" w:color="auto"/>
            <w:right w:val="none" w:sz="0" w:space="0" w:color="auto"/>
          </w:divBdr>
        </w:div>
        <w:div w:id="362677646">
          <w:marLeft w:val="640"/>
          <w:marRight w:val="0"/>
          <w:marTop w:val="0"/>
          <w:marBottom w:val="0"/>
          <w:divBdr>
            <w:top w:val="none" w:sz="0" w:space="0" w:color="auto"/>
            <w:left w:val="none" w:sz="0" w:space="0" w:color="auto"/>
            <w:bottom w:val="none" w:sz="0" w:space="0" w:color="auto"/>
            <w:right w:val="none" w:sz="0" w:space="0" w:color="auto"/>
          </w:divBdr>
        </w:div>
        <w:div w:id="494999669">
          <w:marLeft w:val="640"/>
          <w:marRight w:val="0"/>
          <w:marTop w:val="0"/>
          <w:marBottom w:val="0"/>
          <w:divBdr>
            <w:top w:val="none" w:sz="0" w:space="0" w:color="auto"/>
            <w:left w:val="none" w:sz="0" w:space="0" w:color="auto"/>
            <w:bottom w:val="none" w:sz="0" w:space="0" w:color="auto"/>
            <w:right w:val="none" w:sz="0" w:space="0" w:color="auto"/>
          </w:divBdr>
        </w:div>
        <w:div w:id="1573394969">
          <w:marLeft w:val="640"/>
          <w:marRight w:val="0"/>
          <w:marTop w:val="0"/>
          <w:marBottom w:val="0"/>
          <w:divBdr>
            <w:top w:val="none" w:sz="0" w:space="0" w:color="auto"/>
            <w:left w:val="none" w:sz="0" w:space="0" w:color="auto"/>
            <w:bottom w:val="none" w:sz="0" w:space="0" w:color="auto"/>
            <w:right w:val="none" w:sz="0" w:space="0" w:color="auto"/>
          </w:divBdr>
        </w:div>
        <w:div w:id="1379278121">
          <w:marLeft w:val="640"/>
          <w:marRight w:val="0"/>
          <w:marTop w:val="0"/>
          <w:marBottom w:val="0"/>
          <w:divBdr>
            <w:top w:val="none" w:sz="0" w:space="0" w:color="auto"/>
            <w:left w:val="none" w:sz="0" w:space="0" w:color="auto"/>
            <w:bottom w:val="none" w:sz="0" w:space="0" w:color="auto"/>
            <w:right w:val="none" w:sz="0" w:space="0" w:color="auto"/>
          </w:divBdr>
        </w:div>
        <w:div w:id="823085166">
          <w:marLeft w:val="640"/>
          <w:marRight w:val="0"/>
          <w:marTop w:val="0"/>
          <w:marBottom w:val="0"/>
          <w:divBdr>
            <w:top w:val="none" w:sz="0" w:space="0" w:color="auto"/>
            <w:left w:val="none" w:sz="0" w:space="0" w:color="auto"/>
            <w:bottom w:val="none" w:sz="0" w:space="0" w:color="auto"/>
            <w:right w:val="none" w:sz="0" w:space="0" w:color="auto"/>
          </w:divBdr>
        </w:div>
        <w:div w:id="1197232116">
          <w:marLeft w:val="640"/>
          <w:marRight w:val="0"/>
          <w:marTop w:val="0"/>
          <w:marBottom w:val="0"/>
          <w:divBdr>
            <w:top w:val="none" w:sz="0" w:space="0" w:color="auto"/>
            <w:left w:val="none" w:sz="0" w:space="0" w:color="auto"/>
            <w:bottom w:val="none" w:sz="0" w:space="0" w:color="auto"/>
            <w:right w:val="none" w:sz="0" w:space="0" w:color="auto"/>
          </w:divBdr>
        </w:div>
      </w:divsChild>
    </w:div>
    <w:div w:id="1640458913">
      <w:bodyDiv w:val="1"/>
      <w:marLeft w:val="0"/>
      <w:marRight w:val="0"/>
      <w:marTop w:val="0"/>
      <w:marBottom w:val="0"/>
      <w:divBdr>
        <w:top w:val="none" w:sz="0" w:space="0" w:color="auto"/>
        <w:left w:val="none" w:sz="0" w:space="0" w:color="auto"/>
        <w:bottom w:val="none" w:sz="0" w:space="0" w:color="auto"/>
        <w:right w:val="none" w:sz="0" w:space="0" w:color="auto"/>
      </w:divBdr>
      <w:divsChild>
        <w:div w:id="545603045">
          <w:marLeft w:val="640"/>
          <w:marRight w:val="0"/>
          <w:marTop w:val="0"/>
          <w:marBottom w:val="0"/>
          <w:divBdr>
            <w:top w:val="none" w:sz="0" w:space="0" w:color="auto"/>
            <w:left w:val="none" w:sz="0" w:space="0" w:color="auto"/>
            <w:bottom w:val="none" w:sz="0" w:space="0" w:color="auto"/>
            <w:right w:val="none" w:sz="0" w:space="0" w:color="auto"/>
          </w:divBdr>
        </w:div>
        <w:div w:id="150413581">
          <w:marLeft w:val="640"/>
          <w:marRight w:val="0"/>
          <w:marTop w:val="0"/>
          <w:marBottom w:val="0"/>
          <w:divBdr>
            <w:top w:val="none" w:sz="0" w:space="0" w:color="auto"/>
            <w:left w:val="none" w:sz="0" w:space="0" w:color="auto"/>
            <w:bottom w:val="none" w:sz="0" w:space="0" w:color="auto"/>
            <w:right w:val="none" w:sz="0" w:space="0" w:color="auto"/>
          </w:divBdr>
        </w:div>
        <w:div w:id="170608996">
          <w:marLeft w:val="640"/>
          <w:marRight w:val="0"/>
          <w:marTop w:val="0"/>
          <w:marBottom w:val="0"/>
          <w:divBdr>
            <w:top w:val="none" w:sz="0" w:space="0" w:color="auto"/>
            <w:left w:val="none" w:sz="0" w:space="0" w:color="auto"/>
            <w:bottom w:val="none" w:sz="0" w:space="0" w:color="auto"/>
            <w:right w:val="none" w:sz="0" w:space="0" w:color="auto"/>
          </w:divBdr>
        </w:div>
        <w:div w:id="759258769">
          <w:marLeft w:val="640"/>
          <w:marRight w:val="0"/>
          <w:marTop w:val="0"/>
          <w:marBottom w:val="0"/>
          <w:divBdr>
            <w:top w:val="none" w:sz="0" w:space="0" w:color="auto"/>
            <w:left w:val="none" w:sz="0" w:space="0" w:color="auto"/>
            <w:bottom w:val="none" w:sz="0" w:space="0" w:color="auto"/>
            <w:right w:val="none" w:sz="0" w:space="0" w:color="auto"/>
          </w:divBdr>
        </w:div>
        <w:div w:id="277681480">
          <w:marLeft w:val="640"/>
          <w:marRight w:val="0"/>
          <w:marTop w:val="0"/>
          <w:marBottom w:val="0"/>
          <w:divBdr>
            <w:top w:val="none" w:sz="0" w:space="0" w:color="auto"/>
            <w:left w:val="none" w:sz="0" w:space="0" w:color="auto"/>
            <w:bottom w:val="none" w:sz="0" w:space="0" w:color="auto"/>
            <w:right w:val="none" w:sz="0" w:space="0" w:color="auto"/>
          </w:divBdr>
        </w:div>
        <w:div w:id="56899275">
          <w:marLeft w:val="640"/>
          <w:marRight w:val="0"/>
          <w:marTop w:val="0"/>
          <w:marBottom w:val="0"/>
          <w:divBdr>
            <w:top w:val="none" w:sz="0" w:space="0" w:color="auto"/>
            <w:left w:val="none" w:sz="0" w:space="0" w:color="auto"/>
            <w:bottom w:val="none" w:sz="0" w:space="0" w:color="auto"/>
            <w:right w:val="none" w:sz="0" w:space="0" w:color="auto"/>
          </w:divBdr>
        </w:div>
        <w:div w:id="892077459">
          <w:marLeft w:val="640"/>
          <w:marRight w:val="0"/>
          <w:marTop w:val="0"/>
          <w:marBottom w:val="0"/>
          <w:divBdr>
            <w:top w:val="none" w:sz="0" w:space="0" w:color="auto"/>
            <w:left w:val="none" w:sz="0" w:space="0" w:color="auto"/>
            <w:bottom w:val="none" w:sz="0" w:space="0" w:color="auto"/>
            <w:right w:val="none" w:sz="0" w:space="0" w:color="auto"/>
          </w:divBdr>
        </w:div>
        <w:div w:id="1905675481">
          <w:marLeft w:val="640"/>
          <w:marRight w:val="0"/>
          <w:marTop w:val="0"/>
          <w:marBottom w:val="0"/>
          <w:divBdr>
            <w:top w:val="none" w:sz="0" w:space="0" w:color="auto"/>
            <w:left w:val="none" w:sz="0" w:space="0" w:color="auto"/>
            <w:bottom w:val="none" w:sz="0" w:space="0" w:color="auto"/>
            <w:right w:val="none" w:sz="0" w:space="0" w:color="auto"/>
          </w:divBdr>
        </w:div>
        <w:div w:id="995185465">
          <w:marLeft w:val="640"/>
          <w:marRight w:val="0"/>
          <w:marTop w:val="0"/>
          <w:marBottom w:val="0"/>
          <w:divBdr>
            <w:top w:val="none" w:sz="0" w:space="0" w:color="auto"/>
            <w:left w:val="none" w:sz="0" w:space="0" w:color="auto"/>
            <w:bottom w:val="none" w:sz="0" w:space="0" w:color="auto"/>
            <w:right w:val="none" w:sz="0" w:space="0" w:color="auto"/>
          </w:divBdr>
        </w:div>
        <w:div w:id="1406076338">
          <w:marLeft w:val="640"/>
          <w:marRight w:val="0"/>
          <w:marTop w:val="0"/>
          <w:marBottom w:val="0"/>
          <w:divBdr>
            <w:top w:val="none" w:sz="0" w:space="0" w:color="auto"/>
            <w:left w:val="none" w:sz="0" w:space="0" w:color="auto"/>
            <w:bottom w:val="none" w:sz="0" w:space="0" w:color="auto"/>
            <w:right w:val="none" w:sz="0" w:space="0" w:color="auto"/>
          </w:divBdr>
        </w:div>
        <w:div w:id="2003391582">
          <w:marLeft w:val="640"/>
          <w:marRight w:val="0"/>
          <w:marTop w:val="0"/>
          <w:marBottom w:val="0"/>
          <w:divBdr>
            <w:top w:val="none" w:sz="0" w:space="0" w:color="auto"/>
            <w:left w:val="none" w:sz="0" w:space="0" w:color="auto"/>
            <w:bottom w:val="none" w:sz="0" w:space="0" w:color="auto"/>
            <w:right w:val="none" w:sz="0" w:space="0" w:color="auto"/>
          </w:divBdr>
        </w:div>
        <w:div w:id="874384975">
          <w:marLeft w:val="640"/>
          <w:marRight w:val="0"/>
          <w:marTop w:val="0"/>
          <w:marBottom w:val="0"/>
          <w:divBdr>
            <w:top w:val="none" w:sz="0" w:space="0" w:color="auto"/>
            <w:left w:val="none" w:sz="0" w:space="0" w:color="auto"/>
            <w:bottom w:val="none" w:sz="0" w:space="0" w:color="auto"/>
            <w:right w:val="none" w:sz="0" w:space="0" w:color="auto"/>
          </w:divBdr>
        </w:div>
        <w:div w:id="115567749">
          <w:marLeft w:val="640"/>
          <w:marRight w:val="0"/>
          <w:marTop w:val="0"/>
          <w:marBottom w:val="0"/>
          <w:divBdr>
            <w:top w:val="none" w:sz="0" w:space="0" w:color="auto"/>
            <w:left w:val="none" w:sz="0" w:space="0" w:color="auto"/>
            <w:bottom w:val="none" w:sz="0" w:space="0" w:color="auto"/>
            <w:right w:val="none" w:sz="0" w:space="0" w:color="auto"/>
          </w:divBdr>
        </w:div>
        <w:div w:id="1429499709">
          <w:marLeft w:val="640"/>
          <w:marRight w:val="0"/>
          <w:marTop w:val="0"/>
          <w:marBottom w:val="0"/>
          <w:divBdr>
            <w:top w:val="none" w:sz="0" w:space="0" w:color="auto"/>
            <w:left w:val="none" w:sz="0" w:space="0" w:color="auto"/>
            <w:bottom w:val="none" w:sz="0" w:space="0" w:color="auto"/>
            <w:right w:val="none" w:sz="0" w:space="0" w:color="auto"/>
          </w:divBdr>
        </w:div>
        <w:div w:id="379599698">
          <w:marLeft w:val="640"/>
          <w:marRight w:val="0"/>
          <w:marTop w:val="0"/>
          <w:marBottom w:val="0"/>
          <w:divBdr>
            <w:top w:val="none" w:sz="0" w:space="0" w:color="auto"/>
            <w:left w:val="none" w:sz="0" w:space="0" w:color="auto"/>
            <w:bottom w:val="none" w:sz="0" w:space="0" w:color="auto"/>
            <w:right w:val="none" w:sz="0" w:space="0" w:color="auto"/>
          </w:divBdr>
        </w:div>
        <w:div w:id="1443646009">
          <w:marLeft w:val="640"/>
          <w:marRight w:val="0"/>
          <w:marTop w:val="0"/>
          <w:marBottom w:val="0"/>
          <w:divBdr>
            <w:top w:val="none" w:sz="0" w:space="0" w:color="auto"/>
            <w:left w:val="none" w:sz="0" w:space="0" w:color="auto"/>
            <w:bottom w:val="none" w:sz="0" w:space="0" w:color="auto"/>
            <w:right w:val="none" w:sz="0" w:space="0" w:color="auto"/>
          </w:divBdr>
        </w:div>
        <w:div w:id="62141856">
          <w:marLeft w:val="640"/>
          <w:marRight w:val="0"/>
          <w:marTop w:val="0"/>
          <w:marBottom w:val="0"/>
          <w:divBdr>
            <w:top w:val="none" w:sz="0" w:space="0" w:color="auto"/>
            <w:left w:val="none" w:sz="0" w:space="0" w:color="auto"/>
            <w:bottom w:val="none" w:sz="0" w:space="0" w:color="auto"/>
            <w:right w:val="none" w:sz="0" w:space="0" w:color="auto"/>
          </w:divBdr>
        </w:div>
        <w:div w:id="1196649894">
          <w:marLeft w:val="640"/>
          <w:marRight w:val="0"/>
          <w:marTop w:val="0"/>
          <w:marBottom w:val="0"/>
          <w:divBdr>
            <w:top w:val="none" w:sz="0" w:space="0" w:color="auto"/>
            <w:left w:val="none" w:sz="0" w:space="0" w:color="auto"/>
            <w:bottom w:val="none" w:sz="0" w:space="0" w:color="auto"/>
            <w:right w:val="none" w:sz="0" w:space="0" w:color="auto"/>
          </w:divBdr>
        </w:div>
        <w:div w:id="609943776">
          <w:marLeft w:val="640"/>
          <w:marRight w:val="0"/>
          <w:marTop w:val="0"/>
          <w:marBottom w:val="0"/>
          <w:divBdr>
            <w:top w:val="none" w:sz="0" w:space="0" w:color="auto"/>
            <w:left w:val="none" w:sz="0" w:space="0" w:color="auto"/>
            <w:bottom w:val="none" w:sz="0" w:space="0" w:color="auto"/>
            <w:right w:val="none" w:sz="0" w:space="0" w:color="auto"/>
          </w:divBdr>
        </w:div>
        <w:div w:id="235020026">
          <w:marLeft w:val="640"/>
          <w:marRight w:val="0"/>
          <w:marTop w:val="0"/>
          <w:marBottom w:val="0"/>
          <w:divBdr>
            <w:top w:val="none" w:sz="0" w:space="0" w:color="auto"/>
            <w:left w:val="none" w:sz="0" w:space="0" w:color="auto"/>
            <w:bottom w:val="none" w:sz="0" w:space="0" w:color="auto"/>
            <w:right w:val="none" w:sz="0" w:space="0" w:color="auto"/>
          </w:divBdr>
        </w:div>
        <w:div w:id="1734159402">
          <w:marLeft w:val="640"/>
          <w:marRight w:val="0"/>
          <w:marTop w:val="0"/>
          <w:marBottom w:val="0"/>
          <w:divBdr>
            <w:top w:val="none" w:sz="0" w:space="0" w:color="auto"/>
            <w:left w:val="none" w:sz="0" w:space="0" w:color="auto"/>
            <w:bottom w:val="none" w:sz="0" w:space="0" w:color="auto"/>
            <w:right w:val="none" w:sz="0" w:space="0" w:color="auto"/>
          </w:divBdr>
        </w:div>
        <w:div w:id="1271090747">
          <w:marLeft w:val="640"/>
          <w:marRight w:val="0"/>
          <w:marTop w:val="0"/>
          <w:marBottom w:val="0"/>
          <w:divBdr>
            <w:top w:val="none" w:sz="0" w:space="0" w:color="auto"/>
            <w:left w:val="none" w:sz="0" w:space="0" w:color="auto"/>
            <w:bottom w:val="none" w:sz="0" w:space="0" w:color="auto"/>
            <w:right w:val="none" w:sz="0" w:space="0" w:color="auto"/>
          </w:divBdr>
        </w:div>
        <w:div w:id="1385300504">
          <w:marLeft w:val="640"/>
          <w:marRight w:val="0"/>
          <w:marTop w:val="0"/>
          <w:marBottom w:val="0"/>
          <w:divBdr>
            <w:top w:val="none" w:sz="0" w:space="0" w:color="auto"/>
            <w:left w:val="none" w:sz="0" w:space="0" w:color="auto"/>
            <w:bottom w:val="none" w:sz="0" w:space="0" w:color="auto"/>
            <w:right w:val="none" w:sz="0" w:space="0" w:color="auto"/>
          </w:divBdr>
        </w:div>
        <w:div w:id="1209877400">
          <w:marLeft w:val="640"/>
          <w:marRight w:val="0"/>
          <w:marTop w:val="0"/>
          <w:marBottom w:val="0"/>
          <w:divBdr>
            <w:top w:val="none" w:sz="0" w:space="0" w:color="auto"/>
            <w:left w:val="none" w:sz="0" w:space="0" w:color="auto"/>
            <w:bottom w:val="none" w:sz="0" w:space="0" w:color="auto"/>
            <w:right w:val="none" w:sz="0" w:space="0" w:color="auto"/>
          </w:divBdr>
        </w:div>
        <w:div w:id="821002161">
          <w:marLeft w:val="640"/>
          <w:marRight w:val="0"/>
          <w:marTop w:val="0"/>
          <w:marBottom w:val="0"/>
          <w:divBdr>
            <w:top w:val="none" w:sz="0" w:space="0" w:color="auto"/>
            <w:left w:val="none" w:sz="0" w:space="0" w:color="auto"/>
            <w:bottom w:val="none" w:sz="0" w:space="0" w:color="auto"/>
            <w:right w:val="none" w:sz="0" w:space="0" w:color="auto"/>
          </w:divBdr>
        </w:div>
        <w:div w:id="1163087309">
          <w:marLeft w:val="640"/>
          <w:marRight w:val="0"/>
          <w:marTop w:val="0"/>
          <w:marBottom w:val="0"/>
          <w:divBdr>
            <w:top w:val="none" w:sz="0" w:space="0" w:color="auto"/>
            <w:left w:val="none" w:sz="0" w:space="0" w:color="auto"/>
            <w:bottom w:val="none" w:sz="0" w:space="0" w:color="auto"/>
            <w:right w:val="none" w:sz="0" w:space="0" w:color="auto"/>
          </w:divBdr>
        </w:div>
        <w:div w:id="1353846738">
          <w:marLeft w:val="640"/>
          <w:marRight w:val="0"/>
          <w:marTop w:val="0"/>
          <w:marBottom w:val="0"/>
          <w:divBdr>
            <w:top w:val="none" w:sz="0" w:space="0" w:color="auto"/>
            <w:left w:val="none" w:sz="0" w:space="0" w:color="auto"/>
            <w:bottom w:val="none" w:sz="0" w:space="0" w:color="auto"/>
            <w:right w:val="none" w:sz="0" w:space="0" w:color="auto"/>
          </w:divBdr>
        </w:div>
        <w:div w:id="1835947741">
          <w:marLeft w:val="640"/>
          <w:marRight w:val="0"/>
          <w:marTop w:val="0"/>
          <w:marBottom w:val="0"/>
          <w:divBdr>
            <w:top w:val="none" w:sz="0" w:space="0" w:color="auto"/>
            <w:left w:val="none" w:sz="0" w:space="0" w:color="auto"/>
            <w:bottom w:val="none" w:sz="0" w:space="0" w:color="auto"/>
            <w:right w:val="none" w:sz="0" w:space="0" w:color="auto"/>
          </w:divBdr>
        </w:div>
        <w:div w:id="1945457458">
          <w:marLeft w:val="640"/>
          <w:marRight w:val="0"/>
          <w:marTop w:val="0"/>
          <w:marBottom w:val="0"/>
          <w:divBdr>
            <w:top w:val="none" w:sz="0" w:space="0" w:color="auto"/>
            <w:left w:val="none" w:sz="0" w:space="0" w:color="auto"/>
            <w:bottom w:val="none" w:sz="0" w:space="0" w:color="auto"/>
            <w:right w:val="none" w:sz="0" w:space="0" w:color="auto"/>
          </w:divBdr>
        </w:div>
        <w:div w:id="1066411929">
          <w:marLeft w:val="640"/>
          <w:marRight w:val="0"/>
          <w:marTop w:val="0"/>
          <w:marBottom w:val="0"/>
          <w:divBdr>
            <w:top w:val="none" w:sz="0" w:space="0" w:color="auto"/>
            <w:left w:val="none" w:sz="0" w:space="0" w:color="auto"/>
            <w:bottom w:val="none" w:sz="0" w:space="0" w:color="auto"/>
            <w:right w:val="none" w:sz="0" w:space="0" w:color="auto"/>
          </w:divBdr>
        </w:div>
        <w:div w:id="479343169">
          <w:marLeft w:val="640"/>
          <w:marRight w:val="0"/>
          <w:marTop w:val="0"/>
          <w:marBottom w:val="0"/>
          <w:divBdr>
            <w:top w:val="none" w:sz="0" w:space="0" w:color="auto"/>
            <w:left w:val="none" w:sz="0" w:space="0" w:color="auto"/>
            <w:bottom w:val="none" w:sz="0" w:space="0" w:color="auto"/>
            <w:right w:val="none" w:sz="0" w:space="0" w:color="auto"/>
          </w:divBdr>
        </w:div>
        <w:div w:id="1987464746">
          <w:marLeft w:val="640"/>
          <w:marRight w:val="0"/>
          <w:marTop w:val="0"/>
          <w:marBottom w:val="0"/>
          <w:divBdr>
            <w:top w:val="none" w:sz="0" w:space="0" w:color="auto"/>
            <w:left w:val="none" w:sz="0" w:space="0" w:color="auto"/>
            <w:bottom w:val="none" w:sz="0" w:space="0" w:color="auto"/>
            <w:right w:val="none" w:sz="0" w:space="0" w:color="auto"/>
          </w:divBdr>
        </w:div>
        <w:div w:id="948394926">
          <w:marLeft w:val="640"/>
          <w:marRight w:val="0"/>
          <w:marTop w:val="0"/>
          <w:marBottom w:val="0"/>
          <w:divBdr>
            <w:top w:val="none" w:sz="0" w:space="0" w:color="auto"/>
            <w:left w:val="none" w:sz="0" w:space="0" w:color="auto"/>
            <w:bottom w:val="none" w:sz="0" w:space="0" w:color="auto"/>
            <w:right w:val="none" w:sz="0" w:space="0" w:color="auto"/>
          </w:divBdr>
        </w:div>
        <w:div w:id="915433270">
          <w:marLeft w:val="640"/>
          <w:marRight w:val="0"/>
          <w:marTop w:val="0"/>
          <w:marBottom w:val="0"/>
          <w:divBdr>
            <w:top w:val="none" w:sz="0" w:space="0" w:color="auto"/>
            <w:left w:val="none" w:sz="0" w:space="0" w:color="auto"/>
            <w:bottom w:val="none" w:sz="0" w:space="0" w:color="auto"/>
            <w:right w:val="none" w:sz="0" w:space="0" w:color="auto"/>
          </w:divBdr>
        </w:div>
        <w:div w:id="1000891948">
          <w:marLeft w:val="640"/>
          <w:marRight w:val="0"/>
          <w:marTop w:val="0"/>
          <w:marBottom w:val="0"/>
          <w:divBdr>
            <w:top w:val="none" w:sz="0" w:space="0" w:color="auto"/>
            <w:left w:val="none" w:sz="0" w:space="0" w:color="auto"/>
            <w:bottom w:val="none" w:sz="0" w:space="0" w:color="auto"/>
            <w:right w:val="none" w:sz="0" w:space="0" w:color="auto"/>
          </w:divBdr>
        </w:div>
        <w:div w:id="1109205007">
          <w:marLeft w:val="640"/>
          <w:marRight w:val="0"/>
          <w:marTop w:val="0"/>
          <w:marBottom w:val="0"/>
          <w:divBdr>
            <w:top w:val="none" w:sz="0" w:space="0" w:color="auto"/>
            <w:left w:val="none" w:sz="0" w:space="0" w:color="auto"/>
            <w:bottom w:val="none" w:sz="0" w:space="0" w:color="auto"/>
            <w:right w:val="none" w:sz="0" w:space="0" w:color="auto"/>
          </w:divBdr>
        </w:div>
        <w:div w:id="1873296699">
          <w:marLeft w:val="640"/>
          <w:marRight w:val="0"/>
          <w:marTop w:val="0"/>
          <w:marBottom w:val="0"/>
          <w:divBdr>
            <w:top w:val="none" w:sz="0" w:space="0" w:color="auto"/>
            <w:left w:val="none" w:sz="0" w:space="0" w:color="auto"/>
            <w:bottom w:val="none" w:sz="0" w:space="0" w:color="auto"/>
            <w:right w:val="none" w:sz="0" w:space="0" w:color="auto"/>
          </w:divBdr>
        </w:div>
        <w:div w:id="422118059">
          <w:marLeft w:val="640"/>
          <w:marRight w:val="0"/>
          <w:marTop w:val="0"/>
          <w:marBottom w:val="0"/>
          <w:divBdr>
            <w:top w:val="none" w:sz="0" w:space="0" w:color="auto"/>
            <w:left w:val="none" w:sz="0" w:space="0" w:color="auto"/>
            <w:bottom w:val="none" w:sz="0" w:space="0" w:color="auto"/>
            <w:right w:val="none" w:sz="0" w:space="0" w:color="auto"/>
          </w:divBdr>
        </w:div>
        <w:div w:id="1658802532">
          <w:marLeft w:val="640"/>
          <w:marRight w:val="0"/>
          <w:marTop w:val="0"/>
          <w:marBottom w:val="0"/>
          <w:divBdr>
            <w:top w:val="none" w:sz="0" w:space="0" w:color="auto"/>
            <w:left w:val="none" w:sz="0" w:space="0" w:color="auto"/>
            <w:bottom w:val="none" w:sz="0" w:space="0" w:color="auto"/>
            <w:right w:val="none" w:sz="0" w:space="0" w:color="auto"/>
          </w:divBdr>
        </w:div>
        <w:div w:id="351224237">
          <w:marLeft w:val="640"/>
          <w:marRight w:val="0"/>
          <w:marTop w:val="0"/>
          <w:marBottom w:val="0"/>
          <w:divBdr>
            <w:top w:val="none" w:sz="0" w:space="0" w:color="auto"/>
            <w:left w:val="none" w:sz="0" w:space="0" w:color="auto"/>
            <w:bottom w:val="none" w:sz="0" w:space="0" w:color="auto"/>
            <w:right w:val="none" w:sz="0" w:space="0" w:color="auto"/>
          </w:divBdr>
        </w:div>
        <w:div w:id="727655684">
          <w:marLeft w:val="640"/>
          <w:marRight w:val="0"/>
          <w:marTop w:val="0"/>
          <w:marBottom w:val="0"/>
          <w:divBdr>
            <w:top w:val="none" w:sz="0" w:space="0" w:color="auto"/>
            <w:left w:val="none" w:sz="0" w:space="0" w:color="auto"/>
            <w:bottom w:val="none" w:sz="0" w:space="0" w:color="auto"/>
            <w:right w:val="none" w:sz="0" w:space="0" w:color="auto"/>
          </w:divBdr>
        </w:div>
        <w:div w:id="258300373">
          <w:marLeft w:val="640"/>
          <w:marRight w:val="0"/>
          <w:marTop w:val="0"/>
          <w:marBottom w:val="0"/>
          <w:divBdr>
            <w:top w:val="none" w:sz="0" w:space="0" w:color="auto"/>
            <w:left w:val="none" w:sz="0" w:space="0" w:color="auto"/>
            <w:bottom w:val="none" w:sz="0" w:space="0" w:color="auto"/>
            <w:right w:val="none" w:sz="0" w:space="0" w:color="auto"/>
          </w:divBdr>
        </w:div>
        <w:div w:id="1870221784">
          <w:marLeft w:val="640"/>
          <w:marRight w:val="0"/>
          <w:marTop w:val="0"/>
          <w:marBottom w:val="0"/>
          <w:divBdr>
            <w:top w:val="none" w:sz="0" w:space="0" w:color="auto"/>
            <w:left w:val="none" w:sz="0" w:space="0" w:color="auto"/>
            <w:bottom w:val="none" w:sz="0" w:space="0" w:color="auto"/>
            <w:right w:val="none" w:sz="0" w:space="0" w:color="auto"/>
          </w:divBdr>
        </w:div>
        <w:div w:id="1683820578">
          <w:marLeft w:val="640"/>
          <w:marRight w:val="0"/>
          <w:marTop w:val="0"/>
          <w:marBottom w:val="0"/>
          <w:divBdr>
            <w:top w:val="none" w:sz="0" w:space="0" w:color="auto"/>
            <w:left w:val="none" w:sz="0" w:space="0" w:color="auto"/>
            <w:bottom w:val="none" w:sz="0" w:space="0" w:color="auto"/>
            <w:right w:val="none" w:sz="0" w:space="0" w:color="auto"/>
          </w:divBdr>
        </w:div>
        <w:div w:id="1653875264">
          <w:marLeft w:val="640"/>
          <w:marRight w:val="0"/>
          <w:marTop w:val="0"/>
          <w:marBottom w:val="0"/>
          <w:divBdr>
            <w:top w:val="none" w:sz="0" w:space="0" w:color="auto"/>
            <w:left w:val="none" w:sz="0" w:space="0" w:color="auto"/>
            <w:bottom w:val="none" w:sz="0" w:space="0" w:color="auto"/>
            <w:right w:val="none" w:sz="0" w:space="0" w:color="auto"/>
          </w:divBdr>
        </w:div>
        <w:div w:id="236981920">
          <w:marLeft w:val="640"/>
          <w:marRight w:val="0"/>
          <w:marTop w:val="0"/>
          <w:marBottom w:val="0"/>
          <w:divBdr>
            <w:top w:val="none" w:sz="0" w:space="0" w:color="auto"/>
            <w:left w:val="none" w:sz="0" w:space="0" w:color="auto"/>
            <w:bottom w:val="none" w:sz="0" w:space="0" w:color="auto"/>
            <w:right w:val="none" w:sz="0" w:space="0" w:color="auto"/>
          </w:divBdr>
        </w:div>
        <w:div w:id="251672217">
          <w:marLeft w:val="640"/>
          <w:marRight w:val="0"/>
          <w:marTop w:val="0"/>
          <w:marBottom w:val="0"/>
          <w:divBdr>
            <w:top w:val="none" w:sz="0" w:space="0" w:color="auto"/>
            <w:left w:val="none" w:sz="0" w:space="0" w:color="auto"/>
            <w:bottom w:val="none" w:sz="0" w:space="0" w:color="auto"/>
            <w:right w:val="none" w:sz="0" w:space="0" w:color="auto"/>
          </w:divBdr>
        </w:div>
        <w:div w:id="418328151">
          <w:marLeft w:val="640"/>
          <w:marRight w:val="0"/>
          <w:marTop w:val="0"/>
          <w:marBottom w:val="0"/>
          <w:divBdr>
            <w:top w:val="none" w:sz="0" w:space="0" w:color="auto"/>
            <w:left w:val="none" w:sz="0" w:space="0" w:color="auto"/>
            <w:bottom w:val="none" w:sz="0" w:space="0" w:color="auto"/>
            <w:right w:val="none" w:sz="0" w:space="0" w:color="auto"/>
          </w:divBdr>
        </w:div>
        <w:div w:id="1654523505">
          <w:marLeft w:val="640"/>
          <w:marRight w:val="0"/>
          <w:marTop w:val="0"/>
          <w:marBottom w:val="0"/>
          <w:divBdr>
            <w:top w:val="none" w:sz="0" w:space="0" w:color="auto"/>
            <w:left w:val="none" w:sz="0" w:space="0" w:color="auto"/>
            <w:bottom w:val="none" w:sz="0" w:space="0" w:color="auto"/>
            <w:right w:val="none" w:sz="0" w:space="0" w:color="auto"/>
          </w:divBdr>
        </w:div>
        <w:div w:id="403920499">
          <w:marLeft w:val="640"/>
          <w:marRight w:val="0"/>
          <w:marTop w:val="0"/>
          <w:marBottom w:val="0"/>
          <w:divBdr>
            <w:top w:val="none" w:sz="0" w:space="0" w:color="auto"/>
            <w:left w:val="none" w:sz="0" w:space="0" w:color="auto"/>
            <w:bottom w:val="none" w:sz="0" w:space="0" w:color="auto"/>
            <w:right w:val="none" w:sz="0" w:space="0" w:color="auto"/>
          </w:divBdr>
        </w:div>
        <w:div w:id="759059238">
          <w:marLeft w:val="640"/>
          <w:marRight w:val="0"/>
          <w:marTop w:val="0"/>
          <w:marBottom w:val="0"/>
          <w:divBdr>
            <w:top w:val="none" w:sz="0" w:space="0" w:color="auto"/>
            <w:left w:val="none" w:sz="0" w:space="0" w:color="auto"/>
            <w:bottom w:val="none" w:sz="0" w:space="0" w:color="auto"/>
            <w:right w:val="none" w:sz="0" w:space="0" w:color="auto"/>
          </w:divBdr>
        </w:div>
        <w:div w:id="96414884">
          <w:marLeft w:val="640"/>
          <w:marRight w:val="0"/>
          <w:marTop w:val="0"/>
          <w:marBottom w:val="0"/>
          <w:divBdr>
            <w:top w:val="none" w:sz="0" w:space="0" w:color="auto"/>
            <w:left w:val="none" w:sz="0" w:space="0" w:color="auto"/>
            <w:bottom w:val="none" w:sz="0" w:space="0" w:color="auto"/>
            <w:right w:val="none" w:sz="0" w:space="0" w:color="auto"/>
          </w:divBdr>
        </w:div>
        <w:div w:id="754059258">
          <w:marLeft w:val="640"/>
          <w:marRight w:val="0"/>
          <w:marTop w:val="0"/>
          <w:marBottom w:val="0"/>
          <w:divBdr>
            <w:top w:val="none" w:sz="0" w:space="0" w:color="auto"/>
            <w:left w:val="none" w:sz="0" w:space="0" w:color="auto"/>
            <w:bottom w:val="none" w:sz="0" w:space="0" w:color="auto"/>
            <w:right w:val="none" w:sz="0" w:space="0" w:color="auto"/>
          </w:divBdr>
        </w:div>
        <w:div w:id="370153422">
          <w:marLeft w:val="640"/>
          <w:marRight w:val="0"/>
          <w:marTop w:val="0"/>
          <w:marBottom w:val="0"/>
          <w:divBdr>
            <w:top w:val="none" w:sz="0" w:space="0" w:color="auto"/>
            <w:left w:val="none" w:sz="0" w:space="0" w:color="auto"/>
            <w:bottom w:val="none" w:sz="0" w:space="0" w:color="auto"/>
            <w:right w:val="none" w:sz="0" w:space="0" w:color="auto"/>
          </w:divBdr>
        </w:div>
        <w:div w:id="1038360692">
          <w:marLeft w:val="640"/>
          <w:marRight w:val="0"/>
          <w:marTop w:val="0"/>
          <w:marBottom w:val="0"/>
          <w:divBdr>
            <w:top w:val="none" w:sz="0" w:space="0" w:color="auto"/>
            <w:left w:val="none" w:sz="0" w:space="0" w:color="auto"/>
            <w:bottom w:val="none" w:sz="0" w:space="0" w:color="auto"/>
            <w:right w:val="none" w:sz="0" w:space="0" w:color="auto"/>
          </w:divBdr>
        </w:div>
        <w:div w:id="211041519">
          <w:marLeft w:val="640"/>
          <w:marRight w:val="0"/>
          <w:marTop w:val="0"/>
          <w:marBottom w:val="0"/>
          <w:divBdr>
            <w:top w:val="none" w:sz="0" w:space="0" w:color="auto"/>
            <w:left w:val="none" w:sz="0" w:space="0" w:color="auto"/>
            <w:bottom w:val="none" w:sz="0" w:space="0" w:color="auto"/>
            <w:right w:val="none" w:sz="0" w:space="0" w:color="auto"/>
          </w:divBdr>
        </w:div>
        <w:div w:id="1057045574">
          <w:marLeft w:val="640"/>
          <w:marRight w:val="0"/>
          <w:marTop w:val="0"/>
          <w:marBottom w:val="0"/>
          <w:divBdr>
            <w:top w:val="none" w:sz="0" w:space="0" w:color="auto"/>
            <w:left w:val="none" w:sz="0" w:space="0" w:color="auto"/>
            <w:bottom w:val="none" w:sz="0" w:space="0" w:color="auto"/>
            <w:right w:val="none" w:sz="0" w:space="0" w:color="auto"/>
          </w:divBdr>
        </w:div>
        <w:div w:id="1909681503">
          <w:marLeft w:val="640"/>
          <w:marRight w:val="0"/>
          <w:marTop w:val="0"/>
          <w:marBottom w:val="0"/>
          <w:divBdr>
            <w:top w:val="none" w:sz="0" w:space="0" w:color="auto"/>
            <w:left w:val="none" w:sz="0" w:space="0" w:color="auto"/>
            <w:bottom w:val="none" w:sz="0" w:space="0" w:color="auto"/>
            <w:right w:val="none" w:sz="0" w:space="0" w:color="auto"/>
          </w:divBdr>
        </w:div>
        <w:div w:id="2128544854">
          <w:marLeft w:val="640"/>
          <w:marRight w:val="0"/>
          <w:marTop w:val="0"/>
          <w:marBottom w:val="0"/>
          <w:divBdr>
            <w:top w:val="none" w:sz="0" w:space="0" w:color="auto"/>
            <w:left w:val="none" w:sz="0" w:space="0" w:color="auto"/>
            <w:bottom w:val="none" w:sz="0" w:space="0" w:color="auto"/>
            <w:right w:val="none" w:sz="0" w:space="0" w:color="auto"/>
          </w:divBdr>
        </w:div>
        <w:div w:id="1763404800">
          <w:marLeft w:val="640"/>
          <w:marRight w:val="0"/>
          <w:marTop w:val="0"/>
          <w:marBottom w:val="0"/>
          <w:divBdr>
            <w:top w:val="none" w:sz="0" w:space="0" w:color="auto"/>
            <w:left w:val="none" w:sz="0" w:space="0" w:color="auto"/>
            <w:bottom w:val="none" w:sz="0" w:space="0" w:color="auto"/>
            <w:right w:val="none" w:sz="0" w:space="0" w:color="auto"/>
          </w:divBdr>
        </w:div>
        <w:div w:id="1915895243">
          <w:marLeft w:val="640"/>
          <w:marRight w:val="0"/>
          <w:marTop w:val="0"/>
          <w:marBottom w:val="0"/>
          <w:divBdr>
            <w:top w:val="none" w:sz="0" w:space="0" w:color="auto"/>
            <w:left w:val="none" w:sz="0" w:space="0" w:color="auto"/>
            <w:bottom w:val="none" w:sz="0" w:space="0" w:color="auto"/>
            <w:right w:val="none" w:sz="0" w:space="0" w:color="auto"/>
          </w:divBdr>
        </w:div>
        <w:div w:id="664288140">
          <w:marLeft w:val="640"/>
          <w:marRight w:val="0"/>
          <w:marTop w:val="0"/>
          <w:marBottom w:val="0"/>
          <w:divBdr>
            <w:top w:val="none" w:sz="0" w:space="0" w:color="auto"/>
            <w:left w:val="none" w:sz="0" w:space="0" w:color="auto"/>
            <w:bottom w:val="none" w:sz="0" w:space="0" w:color="auto"/>
            <w:right w:val="none" w:sz="0" w:space="0" w:color="auto"/>
          </w:divBdr>
        </w:div>
        <w:div w:id="2146773150">
          <w:marLeft w:val="640"/>
          <w:marRight w:val="0"/>
          <w:marTop w:val="0"/>
          <w:marBottom w:val="0"/>
          <w:divBdr>
            <w:top w:val="none" w:sz="0" w:space="0" w:color="auto"/>
            <w:left w:val="none" w:sz="0" w:space="0" w:color="auto"/>
            <w:bottom w:val="none" w:sz="0" w:space="0" w:color="auto"/>
            <w:right w:val="none" w:sz="0" w:space="0" w:color="auto"/>
          </w:divBdr>
        </w:div>
        <w:div w:id="934705031">
          <w:marLeft w:val="640"/>
          <w:marRight w:val="0"/>
          <w:marTop w:val="0"/>
          <w:marBottom w:val="0"/>
          <w:divBdr>
            <w:top w:val="none" w:sz="0" w:space="0" w:color="auto"/>
            <w:left w:val="none" w:sz="0" w:space="0" w:color="auto"/>
            <w:bottom w:val="none" w:sz="0" w:space="0" w:color="auto"/>
            <w:right w:val="none" w:sz="0" w:space="0" w:color="auto"/>
          </w:divBdr>
        </w:div>
        <w:div w:id="357774072">
          <w:marLeft w:val="640"/>
          <w:marRight w:val="0"/>
          <w:marTop w:val="0"/>
          <w:marBottom w:val="0"/>
          <w:divBdr>
            <w:top w:val="none" w:sz="0" w:space="0" w:color="auto"/>
            <w:left w:val="none" w:sz="0" w:space="0" w:color="auto"/>
            <w:bottom w:val="none" w:sz="0" w:space="0" w:color="auto"/>
            <w:right w:val="none" w:sz="0" w:space="0" w:color="auto"/>
          </w:divBdr>
        </w:div>
        <w:div w:id="1739673704">
          <w:marLeft w:val="640"/>
          <w:marRight w:val="0"/>
          <w:marTop w:val="0"/>
          <w:marBottom w:val="0"/>
          <w:divBdr>
            <w:top w:val="none" w:sz="0" w:space="0" w:color="auto"/>
            <w:left w:val="none" w:sz="0" w:space="0" w:color="auto"/>
            <w:bottom w:val="none" w:sz="0" w:space="0" w:color="auto"/>
            <w:right w:val="none" w:sz="0" w:space="0" w:color="auto"/>
          </w:divBdr>
        </w:div>
        <w:div w:id="1489904026">
          <w:marLeft w:val="640"/>
          <w:marRight w:val="0"/>
          <w:marTop w:val="0"/>
          <w:marBottom w:val="0"/>
          <w:divBdr>
            <w:top w:val="none" w:sz="0" w:space="0" w:color="auto"/>
            <w:left w:val="none" w:sz="0" w:space="0" w:color="auto"/>
            <w:bottom w:val="none" w:sz="0" w:space="0" w:color="auto"/>
            <w:right w:val="none" w:sz="0" w:space="0" w:color="auto"/>
          </w:divBdr>
        </w:div>
        <w:div w:id="517934944">
          <w:marLeft w:val="640"/>
          <w:marRight w:val="0"/>
          <w:marTop w:val="0"/>
          <w:marBottom w:val="0"/>
          <w:divBdr>
            <w:top w:val="none" w:sz="0" w:space="0" w:color="auto"/>
            <w:left w:val="none" w:sz="0" w:space="0" w:color="auto"/>
            <w:bottom w:val="none" w:sz="0" w:space="0" w:color="auto"/>
            <w:right w:val="none" w:sz="0" w:space="0" w:color="auto"/>
          </w:divBdr>
        </w:div>
        <w:div w:id="1729380630">
          <w:marLeft w:val="640"/>
          <w:marRight w:val="0"/>
          <w:marTop w:val="0"/>
          <w:marBottom w:val="0"/>
          <w:divBdr>
            <w:top w:val="none" w:sz="0" w:space="0" w:color="auto"/>
            <w:left w:val="none" w:sz="0" w:space="0" w:color="auto"/>
            <w:bottom w:val="none" w:sz="0" w:space="0" w:color="auto"/>
            <w:right w:val="none" w:sz="0" w:space="0" w:color="auto"/>
          </w:divBdr>
        </w:div>
        <w:div w:id="249898379">
          <w:marLeft w:val="640"/>
          <w:marRight w:val="0"/>
          <w:marTop w:val="0"/>
          <w:marBottom w:val="0"/>
          <w:divBdr>
            <w:top w:val="none" w:sz="0" w:space="0" w:color="auto"/>
            <w:left w:val="none" w:sz="0" w:space="0" w:color="auto"/>
            <w:bottom w:val="none" w:sz="0" w:space="0" w:color="auto"/>
            <w:right w:val="none" w:sz="0" w:space="0" w:color="auto"/>
          </w:divBdr>
        </w:div>
        <w:div w:id="1674188447">
          <w:marLeft w:val="640"/>
          <w:marRight w:val="0"/>
          <w:marTop w:val="0"/>
          <w:marBottom w:val="0"/>
          <w:divBdr>
            <w:top w:val="none" w:sz="0" w:space="0" w:color="auto"/>
            <w:left w:val="none" w:sz="0" w:space="0" w:color="auto"/>
            <w:bottom w:val="none" w:sz="0" w:space="0" w:color="auto"/>
            <w:right w:val="none" w:sz="0" w:space="0" w:color="auto"/>
          </w:divBdr>
        </w:div>
        <w:div w:id="1708986303">
          <w:marLeft w:val="640"/>
          <w:marRight w:val="0"/>
          <w:marTop w:val="0"/>
          <w:marBottom w:val="0"/>
          <w:divBdr>
            <w:top w:val="none" w:sz="0" w:space="0" w:color="auto"/>
            <w:left w:val="none" w:sz="0" w:space="0" w:color="auto"/>
            <w:bottom w:val="none" w:sz="0" w:space="0" w:color="auto"/>
            <w:right w:val="none" w:sz="0" w:space="0" w:color="auto"/>
          </w:divBdr>
        </w:div>
        <w:div w:id="666053834">
          <w:marLeft w:val="640"/>
          <w:marRight w:val="0"/>
          <w:marTop w:val="0"/>
          <w:marBottom w:val="0"/>
          <w:divBdr>
            <w:top w:val="none" w:sz="0" w:space="0" w:color="auto"/>
            <w:left w:val="none" w:sz="0" w:space="0" w:color="auto"/>
            <w:bottom w:val="none" w:sz="0" w:space="0" w:color="auto"/>
            <w:right w:val="none" w:sz="0" w:space="0" w:color="auto"/>
          </w:divBdr>
        </w:div>
        <w:div w:id="1768378946">
          <w:marLeft w:val="640"/>
          <w:marRight w:val="0"/>
          <w:marTop w:val="0"/>
          <w:marBottom w:val="0"/>
          <w:divBdr>
            <w:top w:val="none" w:sz="0" w:space="0" w:color="auto"/>
            <w:left w:val="none" w:sz="0" w:space="0" w:color="auto"/>
            <w:bottom w:val="none" w:sz="0" w:space="0" w:color="auto"/>
            <w:right w:val="none" w:sz="0" w:space="0" w:color="auto"/>
          </w:divBdr>
        </w:div>
        <w:div w:id="1623027102">
          <w:marLeft w:val="640"/>
          <w:marRight w:val="0"/>
          <w:marTop w:val="0"/>
          <w:marBottom w:val="0"/>
          <w:divBdr>
            <w:top w:val="none" w:sz="0" w:space="0" w:color="auto"/>
            <w:left w:val="none" w:sz="0" w:space="0" w:color="auto"/>
            <w:bottom w:val="none" w:sz="0" w:space="0" w:color="auto"/>
            <w:right w:val="none" w:sz="0" w:space="0" w:color="auto"/>
          </w:divBdr>
        </w:div>
        <w:div w:id="1641809469">
          <w:marLeft w:val="640"/>
          <w:marRight w:val="0"/>
          <w:marTop w:val="0"/>
          <w:marBottom w:val="0"/>
          <w:divBdr>
            <w:top w:val="none" w:sz="0" w:space="0" w:color="auto"/>
            <w:left w:val="none" w:sz="0" w:space="0" w:color="auto"/>
            <w:bottom w:val="none" w:sz="0" w:space="0" w:color="auto"/>
            <w:right w:val="none" w:sz="0" w:space="0" w:color="auto"/>
          </w:divBdr>
        </w:div>
        <w:div w:id="1392651294">
          <w:marLeft w:val="640"/>
          <w:marRight w:val="0"/>
          <w:marTop w:val="0"/>
          <w:marBottom w:val="0"/>
          <w:divBdr>
            <w:top w:val="none" w:sz="0" w:space="0" w:color="auto"/>
            <w:left w:val="none" w:sz="0" w:space="0" w:color="auto"/>
            <w:bottom w:val="none" w:sz="0" w:space="0" w:color="auto"/>
            <w:right w:val="none" w:sz="0" w:space="0" w:color="auto"/>
          </w:divBdr>
        </w:div>
        <w:div w:id="2125928605">
          <w:marLeft w:val="640"/>
          <w:marRight w:val="0"/>
          <w:marTop w:val="0"/>
          <w:marBottom w:val="0"/>
          <w:divBdr>
            <w:top w:val="none" w:sz="0" w:space="0" w:color="auto"/>
            <w:left w:val="none" w:sz="0" w:space="0" w:color="auto"/>
            <w:bottom w:val="none" w:sz="0" w:space="0" w:color="auto"/>
            <w:right w:val="none" w:sz="0" w:space="0" w:color="auto"/>
          </w:divBdr>
        </w:div>
        <w:div w:id="1080180960">
          <w:marLeft w:val="640"/>
          <w:marRight w:val="0"/>
          <w:marTop w:val="0"/>
          <w:marBottom w:val="0"/>
          <w:divBdr>
            <w:top w:val="none" w:sz="0" w:space="0" w:color="auto"/>
            <w:left w:val="none" w:sz="0" w:space="0" w:color="auto"/>
            <w:bottom w:val="none" w:sz="0" w:space="0" w:color="auto"/>
            <w:right w:val="none" w:sz="0" w:space="0" w:color="auto"/>
          </w:divBdr>
        </w:div>
      </w:divsChild>
    </w:div>
    <w:div w:id="1642465459">
      <w:bodyDiv w:val="1"/>
      <w:marLeft w:val="0"/>
      <w:marRight w:val="0"/>
      <w:marTop w:val="0"/>
      <w:marBottom w:val="0"/>
      <w:divBdr>
        <w:top w:val="none" w:sz="0" w:space="0" w:color="auto"/>
        <w:left w:val="none" w:sz="0" w:space="0" w:color="auto"/>
        <w:bottom w:val="none" w:sz="0" w:space="0" w:color="auto"/>
        <w:right w:val="none" w:sz="0" w:space="0" w:color="auto"/>
      </w:divBdr>
    </w:div>
    <w:div w:id="1648585764">
      <w:bodyDiv w:val="1"/>
      <w:marLeft w:val="0"/>
      <w:marRight w:val="0"/>
      <w:marTop w:val="0"/>
      <w:marBottom w:val="0"/>
      <w:divBdr>
        <w:top w:val="none" w:sz="0" w:space="0" w:color="auto"/>
        <w:left w:val="none" w:sz="0" w:space="0" w:color="auto"/>
        <w:bottom w:val="none" w:sz="0" w:space="0" w:color="auto"/>
        <w:right w:val="none" w:sz="0" w:space="0" w:color="auto"/>
      </w:divBdr>
      <w:divsChild>
        <w:div w:id="1008412736">
          <w:marLeft w:val="0"/>
          <w:marRight w:val="0"/>
          <w:marTop w:val="0"/>
          <w:marBottom w:val="0"/>
          <w:divBdr>
            <w:top w:val="none" w:sz="0" w:space="0" w:color="auto"/>
            <w:left w:val="none" w:sz="0" w:space="0" w:color="auto"/>
            <w:bottom w:val="none" w:sz="0" w:space="0" w:color="auto"/>
            <w:right w:val="none" w:sz="0" w:space="0" w:color="auto"/>
          </w:divBdr>
        </w:div>
        <w:div w:id="917325463">
          <w:marLeft w:val="0"/>
          <w:marRight w:val="0"/>
          <w:marTop w:val="0"/>
          <w:marBottom w:val="0"/>
          <w:divBdr>
            <w:top w:val="none" w:sz="0" w:space="0" w:color="auto"/>
            <w:left w:val="none" w:sz="0" w:space="0" w:color="auto"/>
            <w:bottom w:val="none" w:sz="0" w:space="0" w:color="auto"/>
            <w:right w:val="none" w:sz="0" w:space="0" w:color="auto"/>
          </w:divBdr>
        </w:div>
        <w:div w:id="92288950">
          <w:marLeft w:val="0"/>
          <w:marRight w:val="0"/>
          <w:marTop w:val="0"/>
          <w:marBottom w:val="0"/>
          <w:divBdr>
            <w:top w:val="none" w:sz="0" w:space="0" w:color="auto"/>
            <w:left w:val="none" w:sz="0" w:space="0" w:color="auto"/>
            <w:bottom w:val="none" w:sz="0" w:space="0" w:color="auto"/>
            <w:right w:val="none" w:sz="0" w:space="0" w:color="auto"/>
          </w:divBdr>
        </w:div>
        <w:div w:id="1088618833">
          <w:marLeft w:val="0"/>
          <w:marRight w:val="0"/>
          <w:marTop w:val="0"/>
          <w:marBottom w:val="0"/>
          <w:divBdr>
            <w:top w:val="none" w:sz="0" w:space="0" w:color="auto"/>
            <w:left w:val="none" w:sz="0" w:space="0" w:color="auto"/>
            <w:bottom w:val="none" w:sz="0" w:space="0" w:color="auto"/>
            <w:right w:val="none" w:sz="0" w:space="0" w:color="auto"/>
          </w:divBdr>
        </w:div>
        <w:div w:id="724328942">
          <w:marLeft w:val="0"/>
          <w:marRight w:val="0"/>
          <w:marTop w:val="0"/>
          <w:marBottom w:val="0"/>
          <w:divBdr>
            <w:top w:val="none" w:sz="0" w:space="0" w:color="auto"/>
            <w:left w:val="none" w:sz="0" w:space="0" w:color="auto"/>
            <w:bottom w:val="none" w:sz="0" w:space="0" w:color="auto"/>
            <w:right w:val="none" w:sz="0" w:space="0" w:color="auto"/>
          </w:divBdr>
        </w:div>
      </w:divsChild>
    </w:div>
    <w:div w:id="1648976230">
      <w:bodyDiv w:val="1"/>
      <w:marLeft w:val="0"/>
      <w:marRight w:val="0"/>
      <w:marTop w:val="0"/>
      <w:marBottom w:val="0"/>
      <w:divBdr>
        <w:top w:val="none" w:sz="0" w:space="0" w:color="auto"/>
        <w:left w:val="none" w:sz="0" w:space="0" w:color="auto"/>
        <w:bottom w:val="none" w:sz="0" w:space="0" w:color="auto"/>
        <w:right w:val="none" w:sz="0" w:space="0" w:color="auto"/>
      </w:divBdr>
    </w:div>
    <w:div w:id="1649745423">
      <w:bodyDiv w:val="1"/>
      <w:marLeft w:val="0"/>
      <w:marRight w:val="0"/>
      <w:marTop w:val="0"/>
      <w:marBottom w:val="0"/>
      <w:divBdr>
        <w:top w:val="none" w:sz="0" w:space="0" w:color="auto"/>
        <w:left w:val="none" w:sz="0" w:space="0" w:color="auto"/>
        <w:bottom w:val="none" w:sz="0" w:space="0" w:color="auto"/>
        <w:right w:val="none" w:sz="0" w:space="0" w:color="auto"/>
      </w:divBdr>
    </w:div>
    <w:div w:id="1657487402">
      <w:bodyDiv w:val="1"/>
      <w:marLeft w:val="0"/>
      <w:marRight w:val="0"/>
      <w:marTop w:val="0"/>
      <w:marBottom w:val="0"/>
      <w:divBdr>
        <w:top w:val="none" w:sz="0" w:space="0" w:color="auto"/>
        <w:left w:val="none" w:sz="0" w:space="0" w:color="auto"/>
        <w:bottom w:val="none" w:sz="0" w:space="0" w:color="auto"/>
        <w:right w:val="none" w:sz="0" w:space="0" w:color="auto"/>
      </w:divBdr>
      <w:divsChild>
        <w:div w:id="136917370">
          <w:marLeft w:val="480"/>
          <w:marRight w:val="0"/>
          <w:marTop w:val="0"/>
          <w:marBottom w:val="0"/>
          <w:divBdr>
            <w:top w:val="none" w:sz="0" w:space="0" w:color="auto"/>
            <w:left w:val="none" w:sz="0" w:space="0" w:color="auto"/>
            <w:bottom w:val="none" w:sz="0" w:space="0" w:color="auto"/>
            <w:right w:val="none" w:sz="0" w:space="0" w:color="auto"/>
          </w:divBdr>
        </w:div>
        <w:div w:id="482964012">
          <w:marLeft w:val="480"/>
          <w:marRight w:val="0"/>
          <w:marTop w:val="0"/>
          <w:marBottom w:val="0"/>
          <w:divBdr>
            <w:top w:val="none" w:sz="0" w:space="0" w:color="auto"/>
            <w:left w:val="none" w:sz="0" w:space="0" w:color="auto"/>
            <w:bottom w:val="none" w:sz="0" w:space="0" w:color="auto"/>
            <w:right w:val="none" w:sz="0" w:space="0" w:color="auto"/>
          </w:divBdr>
        </w:div>
        <w:div w:id="541132160">
          <w:marLeft w:val="480"/>
          <w:marRight w:val="0"/>
          <w:marTop w:val="0"/>
          <w:marBottom w:val="0"/>
          <w:divBdr>
            <w:top w:val="none" w:sz="0" w:space="0" w:color="auto"/>
            <w:left w:val="none" w:sz="0" w:space="0" w:color="auto"/>
            <w:bottom w:val="none" w:sz="0" w:space="0" w:color="auto"/>
            <w:right w:val="none" w:sz="0" w:space="0" w:color="auto"/>
          </w:divBdr>
        </w:div>
        <w:div w:id="85615369">
          <w:marLeft w:val="480"/>
          <w:marRight w:val="0"/>
          <w:marTop w:val="0"/>
          <w:marBottom w:val="0"/>
          <w:divBdr>
            <w:top w:val="none" w:sz="0" w:space="0" w:color="auto"/>
            <w:left w:val="none" w:sz="0" w:space="0" w:color="auto"/>
            <w:bottom w:val="none" w:sz="0" w:space="0" w:color="auto"/>
            <w:right w:val="none" w:sz="0" w:space="0" w:color="auto"/>
          </w:divBdr>
        </w:div>
        <w:div w:id="2050836915">
          <w:marLeft w:val="480"/>
          <w:marRight w:val="0"/>
          <w:marTop w:val="0"/>
          <w:marBottom w:val="0"/>
          <w:divBdr>
            <w:top w:val="none" w:sz="0" w:space="0" w:color="auto"/>
            <w:left w:val="none" w:sz="0" w:space="0" w:color="auto"/>
            <w:bottom w:val="none" w:sz="0" w:space="0" w:color="auto"/>
            <w:right w:val="none" w:sz="0" w:space="0" w:color="auto"/>
          </w:divBdr>
        </w:div>
        <w:div w:id="21516252">
          <w:marLeft w:val="480"/>
          <w:marRight w:val="0"/>
          <w:marTop w:val="0"/>
          <w:marBottom w:val="0"/>
          <w:divBdr>
            <w:top w:val="none" w:sz="0" w:space="0" w:color="auto"/>
            <w:left w:val="none" w:sz="0" w:space="0" w:color="auto"/>
            <w:bottom w:val="none" w:sz="0" w:space="0" w:color="auto"/>
            <w:right w:val="none" w:sz="0" w:space="0" w:color="auto"/>
          </w:divBdr>
        </w:div>
        <w:div w:id="1032146866">
          <w:marLeft w:val="480"/>
          <w:marRight w:val="0"/>
          <w:marTop w:val="0"/>
          <w:marBottom w:val="0"/>
          <w:divBdr>
            <w:top w:val="none" w:sz="0" w:space="0" w:color="auto"/>
            <w:left w:val="none" w:sz="0" w:space="0" w:color="auto"/>
            <w:bottom w:val="none" w:sz="0" w:space="0" w:color="auto"/>
            <w:right w:val="none" w:sz="0" w:space="0" w:color="auto"/>
          </w:divBdr>
        </w:div>
        <w:div w:id="1828397714">
          <w:marLeft w:val="480"/>
          <w:marRight w:val="0"/>
          <w:marTop w:val="0"/>
          <w:marBottom w:val="0"/>
          <w:divBdr>
            <w:top w:val="none" w:sz="0" w:space="0" w:color="auto"/>
            <w:left w:val="none" w:sz="0" w:space="0" w:color="auto"/>
            <w:bottom w:val="none" w:sz="0" w:space="0" w:color="auto"/>
            <w:right w:val="none" w:sz="0" w:space="0" w:color="auto"/>
          </w:divBdr>
        </w:div>
        <w:div w:id="1124275136">
          <w:marLeft w:val="480"/>
          <w:marRight w:val="0"/>
          <w:marTop w:val="0"/>
          <w:marBottom w:val="0"/>
          <w:divBdr>
            <w:top w:val="none" w:sz="0" w:space="0" w:color="auto"/>
            <w:left w:val="none" w:sz="0" w:space="0" w:color="auto"/>
            <w:bottom w:val="none" w:sz="0" w:space="0" w:color="auto"/>
            <w:right w:val="none" w:sz="0" w:space="0" w:color="auto"/>
          </w:divBdr>
        </w:div>
        <w:div w:id="739329565">
          <w:marLeft w:val="480"/>
          <w:marRight w:val="0"/>
          <w:marTop w:val="0"/>
          <w:marBottom w:val="0"/>
          <w:divBdr>
            <w:top w:val="none" w:sz="0" w:space="0" w:color="auto"/>
            <w:left w:val="none" w:sz="0" w:space="0" w:color="auto"/>
            <w:bottom w:val="none" w:sz="0" w:space="0" w:color="auto"/>
            <w:right w:val="none" w:sz="0" w:space="0" w:color="auto"/>
          </w:divBdr>
        </w:div>
        <w:div w:id="1868833796">
          <w:marLeft w:val="480"/>
          <w:marRight w:val="0"/>
          <w:marTop w:val="0"/>
          <w:marBottom w:val="0"/>
          <w:divBdr>
            <w:top w:val="none" w:sz="0" w:space="0" w:color="auto"/>
            <w:left w:val="none" w:sz="0" w:space="0" w:color="auto"/>
            <w:bottom w:val="none" w:sz="0" w:space="0" w:color="auto"/>
            <w:right w:val="none" w:sz="0" w:space="0" w:color="auto"/>
          </w:divBdr>
        </w:div>
        <w:div w:id="1121340048">
          <w:marLeft w:val="480"/>
          <w:marRight w:val="0"/>
          <w:marTop w:val="0"/>
          <w:marBottom w:val="0"/>
          <w:divBdr>
            <w:top w:val="none" w:sz="0" w:space="0" w:color="auto"/>
            <w:left w:val="none" w:sz="0" w:space="0" w:color="auto"/>
            <w:bottom w:val="none" w:sz="0" w:space="0" w:color="auto"/>
            <w:right w:val="none" w:sz="0" w:space="0" w:color="auto"/>
          </w:divBdr>
        </w:div>
        <w:div w:id="563370919">
          <w:marLeft w:val="480"/>
          <w:marRight w:val="0"/>
          <w:marTop w:val="0"/>
          <w:marBottom w:val="0"/>
          <w:divBdr>
            <w:top w:val="none" w:sz="0" w:space="0" w:color="auto"/>
            <w:left w:val="none" w:sz="0" w:space="0" w:color="auto"/>
            <w:bottom w:val="none" w:sz="0" w:space="0" w:color="auto"/>
            <w:right w:val="none" w:sz="0" w:space="0" w:color="auto"/>
          </w:divBdr>
        </w:div>
        <w:div w:id="671838687">
          <w:marLeft w:val="480"/>
          <w:marRight w:val="0"/>
          <w:marTop w:val="0"/>
          <w:marBottom w:val="0"/>
          <w:divBdr>
            <w:top w:val="none" w:sz="0" w:space="0" w:color="auto"/>
            <w:left w:val="none" w:sz="0" w:space="0" w:color="auto"/>
            <w:bottom w:val="none" w:sz="0" w:space="0" w:color="auto"/>
            <w:right w:val="none" w:sz="0" w:space="0" w:color="auto"/>
          </w:divBdr>
        </w:div>
        <w:div w:id="777799148">
          <w:marLeft w:val="480"/>
          <w:marRight w:val="0"/>
          <w:marTop w:val="0"/>
          <w:marBottom w:val="0"/>
          <w:divBdr>
            <w:top w:val="none" w:sz="0" w:space="0" w:color="auto"/>
            <w:left w:val="none" w:sz="0" w:space="0" w:color="auto"/>
            <w:bottom w:val="none" w:sz="0" w:space="0" w:color="auto"/>
            <w:right w:val="none" w:sz="0" w:space="0" w:color="auto"/>
          </w:divBdr>
        </w:div>
        <w:div w:id="2088307412">
          <w:marLeft w:val="480"/>
          <w:marRight w:val="0"/>
          <w:marTop w:val="0"/>
          <w:marBottom w:val="0"/>
          <w:divBdr>
            <w:top w:val="none" w:sz="0" w:space="0" w:color="auto"/>
            <w:left w:val="none" w:sz="0" w:space="0" w:color="auto"/>
            <w:bottom w:val="none" w:sz="0" w:space="0" w:color="auto"/>
            <w:right w:val="none" w:sz="0" w:space="0" w:color="auto"/>
          </w:divBdr>
        </w:div>
        <w:div w:id="1679235244">
          <w:marLeft w:val="480"/>
          <w:marRight w:val="0"/>
          <w:marTop w:val="0"/>
          <w:marBottom w:val="0"/>
          <w:divBdr>
            <w:top w:val="none" w:sz="0" w:space="0" w:color="auto"/>
            <w:left w:val="none" w:sz="0" w:space="0" w:color="auto"/>
            <w:bottom w:val="none" w:sz="0" w:space="0" w:color="auto"/>
            <w:right w:val="none" w:sz="0" w:space="0" w:color="auto"/>
          </w:divBdr>
        </w:div>
        <w:div w:id="51588146">
          <w:marLeft w:val="480"/>
          <w:marRight w:val="0"/>
          <w:marTop w:val="0"/>
          <w:marBottom w:val="0"/>
          <w:divBdr>
            <w:top w:val="none" w:sz="0" w:space="0" w:color="auto"/>
            <w:left w:val="none" w:sz="0" w:space="0" w:color="auto"/>
            <w:bottom w:val="none" w:sz="0" w:space="0" w:color="auto"/>
            <w:right w:val="none" w:sz="0" w:space="0" w:color="auto"/>
          </w:divBdr>
        </w:div>
        <w:div w:id="574903049">
          <w:marLeft w:val="480"/>
          <w:marRight w:val="0"/>
          <w:marTop w:val="0"/>
          <w:marBottom w:val="0"/>
          <w:divBdr>
            <w:top w:val="none" w:sz="0" w:space="0" w:color="auto"/>
            <w:left w:val="none" w:sz="0" w:space="0" w:color="auto"/>
            <w:bottom w:val="none" w:sz="0" w:space="0" w:color="auto"/>
            <w:right w:val="none" w:sz="0" w:space="0" w:color="auto"/>
          </w:divBdr>
        </w:div>
        <w:div w:id="854223790">
          <w:marLeft w:val="480"/>
          <w:marRight w:val="0"/>
          <w:marTop w:val="0"/>
          <w:marBottom w:val="0"/>
          <w:divBdr>
            <w:top w:val="none" w:sz="0" w:space="0" w:color="auto"/>
            <w:left w:val="none" w:sz="0" w:space="0" w:color="auto"/>
            <w:bottom w:val="none" w:sz="0" w:space="0" w:color="auto"/>
            <w:right w:val="none" w:sz="0" w:space="0" w:color="auto"/>
          </w:divBdr>
        </w:div>
        <w:div w:id="224685084">
          <w:marLeft w:val="480"/>
          <w:marRight w:val="0"/>
          <w:marTop w:val="0"/>
          <w:marBottom w:val="0"/>
          <w:divBdr>
            <w:top w:val="none" w:sz="0" w:space="0" w:color="auto"/>
            <w:left w:val="none" w:sz="0" w:space="0" w:color="auto"/>
            <w:bottom w:val="none" w:sz="0" w:space="0" w:color="auto"/>
            <w:right w:val="none" w:sz="0" w:space="0" w:color="auto"/>
          </w:divBdr>
        </w:div>
        <w:div w:id="497696386">
          <w:marLeft w:val="480"/>
          <w:marRight w:val="0"/>
          <w:marTop w:val="0"/>
          <w:marBottom w:val="0"/>
          <w:divBdr>
            <w:top w:val="none" w:sz="0" w:space="0" w:color="auto"/>
            <w:left w:val="none" w:sz="0" w:space="0" w:color="auto"/>
            <w:bottom w:val="none" w:sz="0" w:space="0" w:color="auto"/>
            <w:right w:val="none" w:sz="0" w:space="0" w:color="auto"/>
          </w:divBdr>
        </w:div>
        <w:div w:id="238754122">
          <w:marLeft w:val="480"/>
          <w:marRight w:val="0"/>
          <w:marTop w:val="0"/>
          <w:marBottom w:val="0"/>
          <w:divBdr>
            <w:top w:val="none" w:sz="0" w:space="0" w:color="auto"/>
            <w:left w:val="none" w:sz="0" w:space="0" w:color="auto"/>
            <w:bottom w:val="none" w:sz="0" w:space="0" w:color="auto"/>
            <w:right w:val="none" w:sz="0" w:space="0" w:color="auto"/>
          </w:divBdr>
        </w:div>
        <w:div w:id="971834061">
          <w:marLeft w:val="480"/>
          <w:marRight w:val="0"/>
          <w:marTop w:val="0"/>
          <w:marBottom w:val="0"/>
          <w:divBdr>
            <w:top w:val="none" w:sz="0" w:space="0" w:color="auto"/>
            <w:left w:val="none" w:sz="0" w:space="0" w:color="auto"/>
            <w:bottom w:val="none" w:sz="0" w:space="0" w:color="auto"/>
            <w:right w:val="none" w:sz="0" w:space="0" w:color="auto"/>
          </w:divBdr>
        </w:div>
        <w:div w:id="196889442">
          <w:marLeft w:val="480"/>
          <w:marRight w:val="0"/>
          <w:marTop w:val="0"/>
          <w:marBottom w:val="0"/>
          <w:divBdr>
            <w:top w:val="none" w:sz="0" w:space="0" w:color="auto"/>
            <w:left w:val="none" w:sz="0" w:space="0" w:color="auto"/>
            <w:bottom w:val="none" w:sz="0" w:space="0" w:color="auto"/>
            <w:right w:val="none" w:sz="0" w:space="0" w:color="auto"/>
          </w:divBdr>
        </w:div>
        <w:div w:id="494763089">
          <w:marLeft w:val="480"/>
          <w:marRight w:val="0"/>
          <w:marTop w:val="0"/>
          <w:marBottom w:val="0"/>
          <w:divBdr>
            <w:top w:val="none" w:sz="0" w:space="0" w:color="auto"/>
            <w:left w:val="none" w:sz="0" w:space="0" w:color="auto"/>
            <w:bottom w:val="none" w:sz="0" w:space="0" w:color="auto"/>
            <w:right w:val="none" w:sz="0" w:space="0" w:color="auto"/>
          </w:divBdr>
        </w:div>
        <w:div w:id="1475294489">
          <w:marLeft w:val="480"/>
          <w:marRight w:val="0"/>
          <w:marTop w:val="0"/>
          <w:marBottom w:val="0"/>
          <w:divBdr>
            <w:top w:val="none" w:sz="0" w:space="0" w:color="auto"/>
            <w:left w:val="none" w:sz="0" w:space="0" w:color="auto"/>
            <w:bottom w:val="none" w:sz="0" w:space="0" w:color="auto"/>
            <w:right w:val="none" w:sz="0" w:space="0" w:color="auto"/>
          </w:divBdr>
        </w:div>
        <w:div w:id="281235229">
          <w:marLeft w:val="480"/>
          <w:marRight w:val="0"/>
          <w:marTop w:val="0"/>
          <w:marBottom w:val="0"/>
          <w:divBdr>
            <w:top w:val="none" w:sz="0" w:space="0" w:color="auto"/>
            <w:left w:val="none" w:sz="0" w:space="0" w:color="auto"/>
            <w:bottom w:val="none" w:sz="0" w:space="0" w:color="auto"/>
            <w:right w:val="none" w:sz="0" w:space="0" w:color="auto"/>
          </w:divBdr>
        </w:div>
        <w:div w:id="1008215654">
          <w:marLeft w:val="480"/>
          <w:marRight w:val="0"/>
          <w:marTop w:val="0"/>
          <w:marBottom w:val="0"/>
          <w:divBdr>
            <w:top w:val="none" w:sz="0" w:space="0" w:color="auto"/>
            <w:left w:val="none" w:sz="0" w:space="0" w:color="auto"/>
            <w:bottom w:val="none" w:sz="0" w:space="0" w:color="auto"/>
            <w:right w:val="none" w:sz="0" w:space="0" w:color="auto"/>
          </w:divBdr>
        </w:div>
        <w:div w:id="628053821">
          <w:marLeft w:val="480"/>
          <w:marRight w:val="0"/>
          <w:marTop w:val="0"/>
          <w:marBottom w:val="0"/>
          <w:divBdr>
            <w:top w:val="none" w:sz="0" w:space="0" w:color="auto"/>
            <w:left w:val="none" w:sz="0" w:space="0" w:color="auto"/>
            <w:bottom w:val="none" w:sz="0" w:space="0" w:color="auto"/>
            <w:right w:val="none" w:sz="0" w:space="0" w:color="auto"/>
          </w:divBdr>
        </w:div>
        <w:div w:id="1370689331">
          <w:marLeft w:val="480"/>
          <w:marRight w:val="0"/>
          <w:marTop w:val="0"/>
          <w:marBottom w:val="0"/>
          <w:divBdr>
            <w:top w:val="none" w:sz="0" w:space="0" w:color="auto"/>
            <w:left w:val="none" w:sz="0" w:space="0" w:color="auto"/>
            <w:bottom w:val="none" w:sz="0" w:space="0" w:color="auto"/>
            <w:right w:val="none" w:sz="0" w:space="0" w:color="auto"/>
          </w:divBdr>
        </w:div>
        <w:div w:id="743452301">
          <w:marLeft w:val="480"/>
          <w:marRight w:val="0"/>
          <w:marTop w:val="0"/>
          <w:marBottom w:val="0"/>
          <w:divBdr>
            <w:top w:val="none" w:sz="0" w:space="0" w:color="auto"/>
            <w:left w:val="none" w:sz="0" w:space="0" w:color="auto"/>
            <w:bottom w:val="none" w:sz="0" w:space="0" w:color="auto"/>
            <w:right w:val="none" w:sz="0" w:space="0" w:color="auto"/>
          </w:divBdr>
        </w:div>
        <w:div w:id="2106917156">
          <w:marLeft w:val="480"/>
          <w:marRight w:val="0"/>
          <w:marTop w:val="0"/>
          <w:marBottom w:val="0"/>
          <w:divBdr>
            <w:top w:val="none" w:sz="0" w:space="0" w:color="auto"/>
            <w:left w:val="none" w:sz="0" w:space="0" w:color="auto"/>
            <w:bottom w:val="none" w:sz="0" w:space="0" w:color="auto"/>
            <w:right w:val="none" w:sz="0" w:space="0" w:color="auto"/>
          </w:divBdr>
        </w:div>
        <w:div w:id="1008093347">
          <w:marLeft w:val="480"/>
          <w:marRight w:val="0"/>
          <w:marTop w:val="0"/>
          <w:marBottom w:val="0"/>
          <w:divBdr>
            <w:top w:val="none" w:sz="0" w:space="0" w:color="auto"/>
            <w:left w:val="none" w:sz="0" w:space="0" w:color="auto"/>
            <w:bottom w:val="none" w:sz="0" w:space="0" w:color="auto"/>
            <w:right w:val="none" w:sz="0" w:space="0" w:color="auto"/>
          </w:divBdr>
        </w:div>
        <w:div w:id="543174404">
          <w:marLeft w:val="480"/>
          <w:marRight w:val="0"/>
          <w:marTop w:val="0"/>
          <w:marBottom w:val="0"/>
          <w:divBdr>
            <w:top w:val="none" w:sz="0" w:space="0" w:color="auto"/>
            <w:left w:val="none" w:sz="0" w:space="0" w:color="auto"/>
            <w:bottom w:val="none" w:sz="0" w:space="0" w:color="auto"/>
            <w:right w:val="none" w:sz="0" w:space="0" w:color="auto"/>
          </w:divBdr>
        </w:div>
        <w:div w:id="921598884">
          <w:marLeft w:val="480"/>
          <w:marRight w:val="0"/>
          <w:marTop w:val="0"/>
          <w:marBottom w:val="0"/>
          <w:divBdr>
            <w:top w:val="none" w:sz="0" w:space="0" w:color="auto"/>
            <w:left w:val="none" w:sz="0" w:space="0" w:color="auto"/>
            <w:bottom w:val="none" w:sz="0" w:space="0" w:color="auto"/>
            <w:right w:val="none" w:sz="0" w:space="0" w:color="auto"/>
          </w:divBdr>
        </w:div>
        <w:div w:id="1603223035">
          <w:marLeft w:val="480"/>
          <w:marRight w:val="0"/>
          <w:marTop w:val="0"/>
          <w:marBottom w:val="0"/>
          <w:divBdr>
            <w:top w:val="none" w:sz="0" w:space="0" w:color="auto"/>
            <w:left w:val="none" w:sz="0" w:space="0" w:color="auto"/>
            <w:bottom w:val="none" w:sz="0" w:space="0" w:color="auto"/>
            <w:right w:val="none" w:sz="0" w:space="0" w:color="auto"/>
          </w:divBdr>
        </w:div>
        <w:div w:id="1372266939">
          <w:marLeft w:val="480"/>
          <w:marRight w:val="0"/>
          <w:marTop w:val="0"/>
          <w:marBottom w:val="0"/>
          <w:divBdr>
            <w:top w:val="none" w:sz="0" w:space="0" w:color="auto"/>
            <w:left w:val="none" w:sz="0" w:space="0" w:color="auto"/>
            <w:bottom w:val="none" w:sz="0" w:space="0" w:color="auto"/>
            <w:right w:val="none" w:sz="0" w:space="0" w:color="auto"/>
          </w:divBdr>
        </w:div>
        <w:div w:id="522860032">
          <w:marLeft w:val="480"/>
          <w:marRight w:val="0"/>
          <w:marTop w:val="0"/>
          <w:marBottom w:val="0"/>
          <w:divBdr>
            <w:top w:val="none" w:sz="0" w:space="0" w:color="auto"/>
            <w:left w:val="none" w:sz="0" w:space="0" w:color="auto"/>
            <w:bottom w:val="none" w:sz="0" w:space="0" w:color="auto"/>
            <w:right w:val="none" w:sz="0" w:space="0" w:color="auto"/>
          </w:divBdr>
        </w:div>
        <w:div w:id="1064139926">
          <w:marLeft w:val="480"/>
          <w:marRight w:val="0"/>
          <w:marTop w:val="0"/>
          <w:marBottom w:val="0"/>
          <w:divBdr>
            <w:top w:val="none" w:sz="0" w:space="0" w:color="auto"/>
            <w:left w:val="none" w:sz="0" w:space="0" w:color="auto"/>
            <w:bottom w:val="none" w:sz="0" w:space="0" w:color="auto"/>
            <w:right w:val="none" w:sz="0" w:space="0" w:color="auto"/>
          </w:divBdr>
        </w:div>
        <w:div w:id="608925726">
          <w:marLeft w:val="480"/>
          <w:marRight w:val="0"/>
          <w:marTop w:val="0"/>
          <w:marBottom w:val="0"/>
          <w:divBdr>
            <w:top w:val="none" w:sz="0" w:space="0" w:color="auto"/>
            <w:left w:val="none" w:sz="0" w:space="0" w:color="auto"/>
            <w:bottom w:val="none" w:sz="0" w:space="0" w:color="auto"/>
            <w:right w:val="none" w:sz="0" w:space="0" w:color="auto"/>
          </w:divBdr>
        </w:div>
        <w:div w:id="1388380692">
          <w:marLeft w:val="480"/>
          <w:marRight w:val="0"/>
          <w:marTop w:val="0"/>
          <w:marBottom w:val="0"/>
          <w:divBdr>
            <w:top w:val="none" w:sz="0" w:space="0" w:color="auto"/>
            <w:left w:val="none" w:sz="0" w:space="0" w:color="auto"/>
            <w:bottom w:val="none" w:sz="0" w:space="0" w:color="auto"/>
            <w:right w:val="none" w:sz="0" w:space="0" w:color="auto"/>
          </w:divBdr>
        </w:div>
        <w:div w:id="854149796">
          <w:marLeft w:val="480"/>
          <w:marRight w:val="0"/>
          <w:marTop w:val="0"/>
          <w:marBottom w:val="0"/>
          <w:divBdr>
            <w:top w:val="none" w:sz="0" w:space="0" w:color="auto"/>
            <w:left w:val="none" w:sz="0" w:space="0" w:color="auto"/>
            <w:bottom w:val="none" w:sz="0" w:space="0" w:color="auto"/>
            <w:right w:val="none" w:sz="0" w:space="0" w:color="auto"/>
          </w:divBdr>
        </w:div>
        <w:div w:id="431823557">
          <w:marLeft w:val="480"/>
          <w:marRight w:val="0"/>
          <w:marTop w:val="0"/>
          <w:marBottom w:val="0"/>
          <w:divBdr>
            <w:top w:val="none" w:sz="0" w:space="0" w:color="auto"/>
            <w:left w:val="none" w:sz="0" w:space="0" w:color="auto"/>
            <w:bottom w:val="none" w:sz="0" w:space="0" w:color="auto"/>
            <w:right w:val="none" w:sz="0" w:space="0" w:color="auto"/>
          </w:divBdr>
        </w:div>
        <w:div w:id="318384132">
          <w:marLeft w:val="480"/>
          <w:marRight w:val="0"/>
          <w:marTop w:val="0"/>
          <w:marBottom w:val="0"/>
          <w:divBdr>
            <w:top w:val="none" w:sz="0" w:space="0" w:color="auto"/>
            <w:left w:val="none" w:sz="0" w:space="0" w:color="auto"/>
            <w:bottom w:val="none" w:sz="0" w:space="0" w:color="auto"/>
            <w:right w:val="none" w:sz="0" w:space="0" w:color="auto"/>
          </w:divBdr>
        </w:div>
        <w:div w:id="709308014">
          <w:marLeft w:val="480"/>
          <w:marRight w:val="0"/>
          <w:marTop w:val="0"/>
          <w:marBottom w:val="0"/>
          <w:divBdr>
            <w:top w:val="none" w:sz="0" w:space="0" w:color="auto"/>
            <w:left w:val="none" w:sz="0" w:space="0" w:color="auto"/>
            <w:bottom w:val="none" w:sz="0" w:space="0" w:color="auto"/>
            <w:right w:val="none" w:sz="0" w:space="0" w:color="auto"/>
          </w:divBdr>
        </w:div>
        <w:div w:id="1328091317">
          <w:marLeft w:val="480"/>
          <w:marRight w:val="0"/>
          <w:marTop w:val="0"/>
          <w:marBottom w:val="0"/>
          <w:divBdr>
            <w:top w:val="none" w:sz="0" w:space="0" w:color="auto"/>
            <w:left w:val="none" w:sz="0" w:space="0" w:color="auto"/>
            <w:bottom w:val="none" w:sz="0" w:space="0" w:color="auto"/>
            <w:right w:val="none" w:sz="0" w:space="0" w:color="auto"/>
          </w:divBdr>
        </w:div>
        <w:div w:id="5250051">
          <w:marLeft w:val="480"/>
          <w:marRight w:val="0"/>
          <w:marTop w:val="0"/>
          <w:marBottom w:val="0"/>
          <w:divBdr>
            <w:top w:val="none" w:sz="0" w:space="0" w:color="auto"/>
            <w:left w:val="none" w:sz="0" w:space="0" w:color="auto"/>
            <w:bottom w:val="none" w:sz="0" w:space="0" w:color="auto"/>
            <w:right w:val="none" w:sz="0" w:space="0" w:color="auto"/>
          </w:divBdr>
        </w:div>
        <w:div w:id="950210735">
          <w:marLeft w:val="480"/>
          <w:marRight w:val="0"/>
          <w:marTop w:val="0"/>
          <w:marBottom w:val="0"/>
          <w:divBdr>
            <w:top w:val="none" w:sz="0" w:space="0" w:color="auto"/>
            <w:left w:val="none" w:sz="0" w:space="0" w:color="auto"/>
            <w:bottom w:val="none" w:sz="0" w:space="0" w:color="auto"/>
            <w:right w:val="none" w:sz="0" w:space="0" w:color="auto"/>
          </w:divBdr>
        </w:div>
        <w:div w:id="131168957">
          <w:marLeft w:val="480"/>
          <w:marRight w:val="0"/>
          <w:marTop w:val="0"/>
          <w:marBottom w:val="0"/>
          <w:divBdr>
            <w:top w:val="none" w:sz="0" w:space="0" w:color="auto"/>
            <w:left w:val="none" w:sz="0" w:space="0" w:color="auto"/>
            <w:bottom w:val="none" w:sz="0" w:space="0" w:color="auto"/>
            <w:right w:val="none" w:sz="0" w:space="0" w:color="auto"/>
          </w:divBdr>
        </w:div>
        <w:div w:id="1521964564">
          <w:marLeft w:val="480"/>
          <w:marRight w:val="0"/>
          <w:marTop w:val="0"/>
          <w:marBottom w:val="0"/>
          <w:divBdr>
            <w:top w:val="none" w:sz="0" w:space="0" w:color="auto"/>
            <w:left w:val="none" w:sz="0" w:space="0" w:color="auto"/>
            <w:bottom w:val="none" w:sz="0" w:space="0" w:color="auto"/>
            <w:right w:val="none" w:sz="0" w:space="0" w:color="auto"/>
          </w:divBdr>
        </w:div>
      </w:divsChild>
    </w:div>
    <w:div w:id="1660187863">
      <w:bodyDiv w:val="1"/>
      <w:marLeft w:val="0"/>
      <w:marRight w:val="0"/>
      <w:marTop w:val="0"/>
      <w:marBottom w:val="0"/>
      <w:divBdr>
        <w:top w:val="none" w:sz="0" w:space="0" w:color="auto"/>
        <w:left w:val="none" w:sz="0" w:space="0" w:color="auto"/>
        <w:bottom w:val="none" w:sz="0" w:space="0" w:color="auto"/>
        <w:right w:val="none" w:sz="0" w:space="0" w:color="auto"/>
      </w:divBdr>
    </w:div>
    <w:div w:id="1668709540">
      <w:bodyDiv w:val="1"/>
      <w:marLeft w:val="0"/>
      <w:marRight w:val="0"/>
      <w:marTop w:val="0"/>
      <w:marBottom w:val="0"/>
      <w:divBdr>
        <w:top w:val="none" w:sz="0" w:space="0" w:color="auto"/>
        <w:left w:val="none" w:sz="0" w:space="0" w:color="auto"/>
        <w:bottom w:val="none" w:sz="0" w:space="0" w:color="auto"/>
        <w:right w:val="none" w:sz="0" w:space="0" w:color="auto"/>
      </w:divBdr>
    </w:div>
    <w:div w:id="1669555165">
      <w:bodyDiv w:val="1"/>
      <w:marLeft w:val="0"/>
      <w:marRight w:val="0"/>
      <w:marTop w:val="0"/>
      <w:marBottom w:val="0"/>
      <w:divBdr>
        <w:top w:val="none" w:sz="0" w:space="0" w:color="auto"/>
        <w:left w:val="none" w:sz="0" w:space="0" w:color="auto"/>
        <w:bottom w:val="none" w:sz="0" w:space="0" w:color="auto"/>
        <w:right w:val="none" w:sz="0" w:space="0" w:color="auto"/>
      </w:divBdr>
    </w:div>
    <w:div w:id="1669557481">
      <w:bodyDiv w:val="1"/>
      <w:marLeft w:val="0"/>
      <w:marRight w:val="0"/>
      <w:marTop w:val="0"/>
      <w:marBottom w:val="0"/>
      <w:divBdr>
        <w:top w:val="none" w:sz="0" w:space="0" w:color="auto"/>
        <w:left w:val="none" w:sz="0" w:space="0" w:color="auto"/>
        <w:bottom w:val="none" w:sz="0" w:space="0" w:color="auto"/>
        <w:right w:val="none" w:sz="0" w:space="0" w:color="auto"/>
      </w:divBdr>
    </w:div>
    <w:div w:id="1669750540">
      <w:bodyDiv w:val="1"/>
      <w:marLeft w:val="0"/>
      <w:marRight w:val="0"/>
      <w:marTop w:val="0"/>
      <w:marBottom w:val="0"/>
      <w:divBdr>
        <w:top w:val="none" w:sz="0" w:space="0" w:color="auto"/>
        <w:left w:val="none" w:sz="0" w:space="0" w:color="auto"/>
        <w:bottom w:val="none" w:sz="0" w:space="0" w:color="auto"/>
        <w:right w:val="none" w:sz="0" w:space="0" w:color="auto"/>
      </w:divBdr>
      <w:divsChild>
        <w:div w:id="792016280">
          <w:marLeft w:val="640"/>
          <w:marRight w:val="0"/>
          <w:marTop w:val="0"/>
          <w:marBottom w:val="0"/>
          <w:divBdr>
            <w:top w:val="none" w:sz="0" w:space="0" w:color="auto"/>
            <w:left w:val="none" w:sz="0" w:space="0" w:color="auto"/>
            <w:bottom w:val="none" w:sz="0" w:space="0" w:color="auto"/>
            <w:right w:val="none" w:sz="0" w:space="0" w:color="auto"/>
          </w:divBdr>
        </w:div>
        <w:div w:id="671953483">
          <w:marLeft w:val="640"/>
          <w:marRight w:val="0"/>
          <w:marTop w:val="0"/>
          <w:marBottom w:val="0"/>
          <w:divBdr>
            <w:top w:val="none" w:sz="0" w:space="0" w:color="auto"/>
            <w:left w:val="none" w:sz="0" w:space="0" w:color="auto"/>
            <w:bottom w:val="none" w:sz="0" w:space="0" w:color="auto"/>
            <w:right w:val="none" w:sz="0" w:space="0" w:color="auto"/>
          </w:divBdr>
        </w:div>
        <w:div w:id="2000303832">
          <w:marLeft w:val="640"/>
          <w:marRight w:val="0"/>
          <w:marTop w:val="0"/>
          <w:marBottom w:val="0"/>
          <w:divBdr>
            <w:top w:val="none" w:sz="0" w:space="0" w:color="auto"/>
            <w:left w:val="none" w:sz="0" w:space="0" w:color="auto"/>
            <w:bottom w:val="none" w:sz="0" w:space="0" w:color="auto"/>
            <w:right w:val="none" w:sz="0" w:space="0" w:color="auto"/>
          </w:divBdr>
        </w:div>
        <w:div w:id="192816097">
          <w:marLeft w:val="640"/>
          <w:marRight w:val="0"/>
          <w:marTop w:val="0"/>
          <w:marBottom w:val="0"/>
          <w:divBdr>
            <w:top w:val="none" w:sz="0" w:space="0" w:color="auto"/>
            <w:left w:val="none" w:sz="0" w:space="0" w:color="auto"/>
            <w:bottom w:val="none" w:sz="0" w:space="0" w:color="auto"/>
            <w:right w:val="none" w:sz="0" w:space="0" w:color="auto"/>
          </w:divBdr>
        </w:div>
        <w:div w:id="2086678457">
          <w:marLeft w:val="640"/>
          <w:marRight w:val="0"/>
          <w:marTop w:val="0"/>
          <w:marBottom w:val="0"/>
          <w:divBdr>
            <w:top w:val="none" w:sz="0" w:space="0" w:color="auto"/>
            <w:left w:val="none" w:sz="0" w:space="0" w:color="auto"/>
            <w:bottom w:val="none" w:sz="0" w:space="0" w:color="auto"/>
            <w:right w:val="none" w:sz="0" w:space="0" w:color="auto"/>
          </w:divBdr>
        </w:div>
        <w:div w:id="1880509237">
          <w:marLeft w:val="640"/>
          <w:marRight w:val="0"/>
          <w:marTop w:val="0"/>
          <w:marBottom w:val="0"/>
          <w:divBdr>
            <w:top w:val="none" w:sz="0" w:space="0" w:color="auto"/>
            <w:left w:val="none" w:sz="0" w:space="0" w:color="auto"/>
            <w:bottom w:val="none" w:sz="0" w:space="0" w:color="auto"/>
            <w:right w:val="none" w:sz="0" w:space="0" w:color="auto"/>
          </w:divBdr>
        </w:div>
        <w:div w:id="1595747458">
          <w:marLeft w:val="640"/>
          <w:marRight w:val="0"/>
          <w:marTop w:val="0"/>
          <w:marBottom w:val="0"/>
          <w:divBdr>
            <w:top w:val="none" w:sz="0" w:space="0" w:color="auto"/>
            <w:left w:val="none" w:sz="0" w:space="0" w:color="auto"/>
            <w:bottom w:val="none" w:sz="0" w:space="0" w:color="auto"/>
            <w:right w:val="none" w:sz="0" w:space="0" w:color="auto"/>
          </w:divBdr>
        </w:div>
        <w:div w:id="412554023">
          <w:marLeft w:val="640"/>
          <w:marRight w:val="0"/>
          <w:marTop w:val="0"/>
          <w:marBottom w:val="0"/>
          <w:divBdr>
            <w:top w:val="none" w:sz="0" w:space="0" w:color="auto"/>
            <w:left w:val="none" w:sz="0" w:space="0" w:color="auto"/>
            <w:bottom w:val="none" w:sz="0" w:space="0" w:color="auto"/>
            <w:right w:val="none" w:sz="0" w:space="0" w:color="auto"/>
          </w:divBdr>
        </w:div>
        <w:div w:id="1030103584">
          <w:marLeft w:val="640"/>
          <w:marRight w:val="0"/>
          <w:marTop w:val="0"/>
          <w:marBottom w:val="0"/>
          <w:divBdr>
            <w:top w:val="none" w:sz="0" w:space="0" w:color="auto"/>
            <w:left w:val="none" w:sz="0" w:space="0" w:color="auto"/>
            <w:bottom w:val="none" w:sz="0" w:space="0" w:color="auto"/>
            <w:right w:val="none" w:sz="0" w:space="0" w:color="auto"/>
          </w:divBdr>
        </w:div>
        <w:div w:id="1124075327">
          <w:marLeft w:val="640"/>
          <w:marRight w:val="0"/>
          <w:marTop w:val="0"/>
          <w:marBottom w:val="0"/>
          <w:divBdr>
            <w:top w:val="none" w:sz="0" w:space="0" w:color="auto"/>
            <w:left w:val="none" w:sz="0" w:space="0" w:color="auto"/>
            <w:bottom w:val="none" w:sz="0" w:space="0" w:color="auto"/>
            <w:right w:val="none" w:sz="0" w:space="0" w:color="auto"/>
          </w:divBdr>
        </w:div>
        <w:div w:id="25762478">
          <w:marLeft w:val="640"/>
          <w:marRight w:val="0"/>
          <w:marTop w:val="0"/>
          <w:marBottom w:val="0"/>
          <w:divBdr>
            <w:top w:val="none" w:sz="0" w:space="0" w:color="auto"/>
            <w:left w:val="none" w:sz="0" w:space="0" w:color="auto"/>
            <w:bottom w:val="none" w:sz="0" w:space="0" w:color="auto"/>
            <w:right w:val="none" w:sz="0" w:space="0" w:color="auto"/>
          </w:divBdr>
        </w:div>
        <w:div w:id="304968655">
          <w:marLeft w:val="640"/>
          <w:marRight w:val="0"/>
          <w:marTop w:val="0"/>
          <w:marBottom w:val="0"/>
          <w:divBdr>
            <w:top w:val="none" w:sz="0" w:space="0" w:color="auto"/>
            <w:left w:val="none" w:sz="0" w:space="0" w:color="auto"/>
            <w:bottom w:val="none" w:sz="0" w:space="0" w:color="auto"/>
            <w:right w:val="none" w:sz="0" w:space="0" w:color="auto"/>
          </w:divBdr>
        </w:div>
        <w:div w:id="1802074026">
          <w:marLeft w:val="640"/>
          <w:marRight w:val="0"/>
          <w:marTop w:val="0"/>
          <w:marBottom w:val="0"/>
          <w:divBdr>
            <w:top w:val="none" w:sz="0" w:space="0" w:color="auto"/>
            <w:left w:val="none" w:sz="0" w:space="0" w:color="auto"/>
            <w:bottom w:val="none" w:sz="0" w:space="0" w:color="auto"/>
            <w:right w:val="none" w:sz="0" w:space="0" w:color="auto"/>
          </w:divBdr>
        </w:div>
        <w:div w:id="1689797804">
          <w:marLeft w:val="640"/>
          <w:marRight w:val="0"/>
          <w:marTop w:val="0"/>
          <w:marBottom w:val="0"/>
          <w:divBdr>
            <w:top w:val="none" w:sz="0" w:space="0" w:color="auto"/>
            <w:left w:val="none" w:sz="0" w:space="0" w:color="auto"/>
            <w:bottom w:val="none" w:sz="0" w:space="0" w:color="auto"/>
            <w:right w:val="none" w:sz="0" w:space="0" w:color="auto"/>
          </w:divBdr>
        </w:div>
        <w:div w:id="107698123">
          <w:marLeft w:val="640"/>
          <w:marRight w:val="0"/>
          <w:marTop w:val="0"/>
          <w:marBottom w:val="0"/>
          <w:divBdr>
            <w:top w:val="none" w:sz="0" w:space="0" w:color="auto"/>
            <w:left w:val="none" w:sz="0" w:space="0" w:color="auto"/>
            <w:bottom w:val="none" w:sz="0" w:space="0" w:color="auto"/>
            <w:right w:val="none" w:sz="0" w:space="0" w:color="auto"/>
          </w:divBdr>
        </w:div>
        <w:div w:id="776556582">
          <w:marLeft w:val="640"/>
          <w:marRight w:val="0"/>
          <w:marTop w:val="0"/>
          <w:marBottom w:val="0"/>
          <w:divBdr>
            <w:top w:val="none" w:sz="0" w:space="0" w:color="auto"/>
            <w:left w:val="none" w:sz="0" w:space="0" w:color="auto"/>
            <w:bottom w:val="none" w:sz="0" w:space="0" w:color="auto"/>
            <w:right w:val="none" w:sz="0" w:space="0" w:color="auto"/>
          </w:divBdr>
        </w:div>
        <w:div w:id="1606037561">
          <w:marLeft w:val="640"/>
          <w:marRight w:val="0"/>
          <w:marTop w:val="0"/>
          <w:marBottom w:val="0"/>
          <w:divBdr>
            <w:top w:val="none" w:sz="0" w:space="0" w:color="auto"/>
            <w:left w:val="none" w:sz="0" w:space="0" w:color="auto"/>
            <w:bottom w:val="none" w:sz="0" w:space="0" w:color="auto"/>
            <w:right w:val="none" w:sz="0" w:space="0" w:color="auto"/>
          </w:divBdr>
        </w:div>
        <w:div w:id="110636315">
          <w:marLeft w:val="640"/>
          <w:marRight w:val="0"/>
          <w:marTop w:val="0"/>
          <w:marBottom w:val="0"/>
          <w:divBdr>
            <w:top w:val="none" w:sz="0" w:space="0" w:color="auto"/>
            <w:left w:val="none" w:sz="0" w:space="0" w:color="auto"/>
            <w:bottom w:val="none" w:sz="0" w:space="0" w:color="auto"/>
            <w:right w:val="none" w:sz="0" w:space="0" w:color="auto"/>
          </w:divBdr>
        </w:div>
        <w:div w:id="161316639">
          <w:marLeft w:val="640"/>
          <w:marRight w:val="0"/>
          <w:marTop w:val="0"/>
          <w:marBottom w:val="0"/>
          <w:divBdr>
            <w:top w:val="none" w:sz="0" w:space="0" w:color="auto"/>
            <w:left w:val="none" w:sz="0" w:space="0" w:color="auto"/>
            <w:bottom w:val="none" w:sz="0" w:space="0" w:color="auto"/>
            <w:right w:val="none" w:sz="0" w:space="0" w:color="auto"/>
          </w:divBdr>
        </w:div>
        <w:div w:id="1728063613">
          <w:marLeft w:val="640"/>
          <w:marRight w:val="0"/>
          <w:marTop w:val="0"/>
          <w:marBottom w:val="0"/>
          <w:divBdr>
            <w:top w:val="none" w:sz="0" w:space="0" w:color="auto"/>
            <w:left w:val="none" w:sz="0" w:space="0" w:color="auto"/>
            <w:bottom w:val="none" w:sz="0" w:space="0" w:color="auto"/>
            <w:right w:val="none" w:sz="0" w:space="0" w:color="auto"/>
          </w:divBdr>
        </w:div>
        <w:div w:id="1487865367">
          <w:marLeft w:val="640"/>
          <w:marRight w:val="0"/>
          <w:marTop w:val="0"/>
          <w:marBottom w:val="0"/>
          <w:divBdr>
            <w:top w:val="none" w:sz="0" w:space="0" w:color="auto"/>
            <w:left w:val="none" w:sz="0" w:space="0" w:color="auto"/>
            <w:bottom w:val="none" w:sz="0" w:space="0" w:color="auto"/>
            <w:right w:val="none" w:sz="0" w:space="0" w:color="auto"/>
          </w:divBdr>
        </w:div>
        <w:div w:id="610213054">
          <w:marLeft w:val="640"/>
          <w:marRight w:val="0"/>
          <w:marTop w:val="0"/>
          <w:marBottom w:val="0"/>
          <w:divBdr>
            <w:top w:val="none" w:sz="0" w:space="0" w:color="auto"/>
            <w:left w:val="none" w:sz="0" w:space="0" w:color="auto"/>
            <w:bottom w:val="none" w:sz="0" w:space="0" w:color="auto"/>
            <w:right w:val="none" w:sz="0" w:space="0" w:color="auto"/>
          </w:divBdr>
        </w:div>
        <w:div w:id="1055393602">
          <w:marLeft w:val="640"/>
          <w:marRight w:val="0"/>
          <w:marTop w:val="0"/>
          <w:marBottom w:val="0"/>
          <w:divBdr>
            <w:top w:val="none" w:sz="0" w:space="0" w:color="auto"/>
            <w:left w:val="none" w:sz="0" w:space="0" w:color="auto"/>
            <w:bottom w:val="none" w:sz="0" w:space="0" w:color="auto"/>
            <w:right w:val="none" w:sz="0" w:space="0" w:color="auto"/>
          </w:divBdr>
        </w:div>
        <w:div w:id="1854958470">
          <w:marLeft w:val="640"/>
          <w:marRight w:val="0"/>
          <w:marTop w:val="0"/>
          <w:marBottom w:val="0"/>
          <w:divBdr>
            <w:top w:val="none" w:sz="0" w:space="0" w:color="auto"/>
            <w:left w:val="none" w:sz="0" w:space="0" w:color="auto"/>
            <w:bottom w:val="none" w:sz="0" w:space="0" w:color="auto"/>
            <w:right w:val="none" w:sz="0" w:space="0" w:color="auto"/>
          </w:divBdr>
        </w:div>
        <w:div w:id="764764182">
          <w:marLeft w:val="640"/>
          <w:marRight w:val="0"/>
          <w:marTop w:val="0"/>
          <w:marBottom w:val="0"/>
          <w:divBdr>
            <w:top w:val="none" w:sz="0" w:space="0" w:color="auto"/>
            <w:left w:val="none" w:sz="0" w:space="0" w:color="auto"/>
            <w:bottom w:val="none" w:sz="0" w:space="0" w:color="auto"/>
            <w:right w:val="none" w:sz="0" w:space="0" w:color="auto"/>
          </w:divBdr>
        </w:div>
        <w:div w:id="1273322811">
          <w:marLeft w:val="640"/>
          <w:marRight w:val="0"/>
          <w:marTop w:val="0"/>
          <w:marBottom w:val="0"/>
          <w:divBdr>
            <w:top w:val="none" w:sz="0" w:space="0" w:color="auto"/>
            <w:left w:val="none" w:sz="0" w:space="0" w:color="auto"/>
            <w:bottom w:val="none" w:sz="0" w:space="0" w:color="auto"/>
            <w:right w:val="none" w:sz="0" w:space="0" w:color="auto"/>
          </w:divBdr>
        </w:div>
        <w:div w:id="1192692084">
          <w:marLeft w:val="640"/>
          <w:marRight w:val="0"/>
          <w:marTop w:val="0"/>
          <w:marBottom w:val="0"/>
          <w:divBdr>
            <w:top w:val="none" w:sz="0" w:space="0" w:color="auto"/>
            <w:left w:val="none" w:sz="0" w:space="0" w:color="auto"/>
            <w:bottom w:val="none" w:sz="0" w:space="0" w:color="auto"/>
            <w:right w:val="none" w:sz="0" w:space="0" w:color="auto"/>
          </w:divBdr>
        </w:div>
        <w:div w:id="1013412925">
          <w:marLeft w:val="640"/>
          <w:marRight w:val="0"/>
          <w:marTop w:val="0"/>
          <w:marBottom w:val="0"/>
          <w:divBdr>
            <w:top w:val="none" w:sz="0" w:space="0" w:color="auto"/>
            <w:left w:val="none" w:sz="0" w:space="0" w:color="auto"/>
            <w:bottom w:val="none" w:sz="0" w:space="0" w:color="auto"/>
            <w:right w:val="none" w:sz="0" w:space="0" w:color="auto"/>
          </w:divBdr>
        </w:div>
        <w:div w:id="1872647365">
          <w:marLeft w:val="640"/>
          <w:marRight w:val="0"/>
          <w:marTop w:val="0"/>
          <w:marBottom w:val="0"/>
          <w:divBdr>
            <w:top w:val="none" w:sz="0" w:space="0" w:color="auto"/>
            <w:left w:val="none" w:sz="0" w:space="0" w:color="auto"/>
            <w:bottom w:val="none" w:sz="0" w:space="0" w:color="auto"/>
            <w:right w:val="none" w:sz="0" w:space="0" w:color="auto"/>
          </w:divBdr>
        </w:div>
        <w:div w:id="709457887">
          <w:marLeft w:val="640"/>
          <w:marRight w:val="0"/>
          <w:marTop w:val="0"/>
          <w:marBottom w:val="0"/>
          <w:divBdr>
            <w:top w:val="none" w:sz="0" w:space="0" w:color="auto"/>
            <w:left w:val="none" w:sz="0" w:space="0" w:color="auto"/>
            <w:bottom w:val="none" w:sz="0" w:space="0" w:color="auto"/>
            <w:right w:val="none" w:sz="0" w:space="0" w:color="auto"/>
          </w:divBdr>
        </w:div>
        <w:div w:id="1600217992">
          <w:marLeft w:val="640"/>
          <w:marRight w:val="0"/>
          <w:marTop w:val="0"/>
          <w:marBottom w:val="0"/>
          <w:divBdr>
            <w:top w:val="none" w:sz="0" w:space="0" w:color="auto"/>
            <w:left w:val="none" w:sz="0" w:space="0" w:color="auto"/>
            <w:bottom w:val="none" w:sz="0" w:space="0" w:color="auto"/>
            <w:right w:val="none" w:sz="0" w:space="0" w:color="auto"/>
          </w:divBdr>
        </w:div>
        <w:div w:id="242034494">
          <w:marLeft w:val="640"/>
          <w:marRight w:val="0"/>
          <w:marTop w:val="0"/>
          <w:marBottom w:val="0"/>
          <w:divBdr>
            <w:top w:val="none" w:sz="0" w:space="0" w:color="auto"/>
            <w:left w:val="none" w:sz="0" w:space="0" w:color="auto"/>
            <w:bottom w:val="none" w:sz="0" w:space="0" w:color="auto"/>
            <w:right w:val="none" w:sz="0" w:space="0" w:color="auto"/>
          </w:divBdr>
        </w:div>
        <w:div w:id="438766258">
          <w:marLeft w:val="640"/>
          <w:marRight w:val="0"/>
          <w:marTop w:val="0"/>
          <w:marBottom w:val="0"/>
          <w:divBdr>
            <w:top w:val="none" w:sz="0" w:space="0" w:color="auto"/>
            <w:left w:val="none" w:sz="0" w:space="0" w:color="auto"/>
            <w:bottom w:val="none" w:sz="0" w:space="0" w:color="auto"/>
            <w:right w:val="none" w:sz="0" w:space="0" w:color="auto"/>
          </w:divBdr>
        </w:div>
        <w:div w:id="1716461335">
          <w:marLeft w:val="640"/>
          <w:marRight w:val="0"/>
          <w:marTop w:val="0"/>
          <w:marBottom w:val="0"/>
          <w:divBdr>
            <w:top w:val="none" w:sz="0" w:space="0" w:color="auto"/>
            <w:left w:val="none" w:sz="0" w:space="0" w:color="auto"/>
            <w:bottom w:val="none" w:sz="0" w:space="0" w:color="auto"/>
            <w:right w:val="none" w:sz="0" w:space="0" w:color="auto"/>
          </w:divBdr>
        </w:div>
        <w:div w:id="1442794899">
          <w:marLeft w:val="640"/>
          <w:marRight w:val="0"/>
          <w:marTop w:val="0"/>
          <w:marBottom w:val="0"/>
          <w:divBdr>
            <w:top w:val="none" w:sz="0" w:space="0" w:color="auto"/>
            <w:left w:val="none" w:sz="0" w:space="0" w:color="auto"/>
            <w:bottom w:val="none" w:sz="0" w:space="0" w:color="auto"/>
            <w:right w:val="none" w:sz="0" w:space="0" w:color="auto"/>
          </w:divBdr>
        </w:div>
        <w:div w:id="543492225">
          <w:marLeft w:val="640"/>
          <w:marRight w:val="0"/>
          <w:marTop w:val="0"/>
          <w:marBottom w:val="0"/>
          <w:divBdr>
            <w:top w:val="none" w:sz="0" w:space="0" w:color="auto"/>
            <w:left w:val="none" w:sz="0" w:space="0" w:color="auto"/>
            <w:bottom w:val="none" w:sz="0" w:space="0" w:color="auto"/>
            <w:right w:val="none" w:sz="0" w:space="0" w:color="auto"/>
          </w:divBdr>
        </w:div>
        <w:div w:id="1268928186">
          <w:marLeft w:val="640"/>
          <w:marRight w:val="0"/>
          <w:marTop w:val="0"/>
          <w:marBottom w:val="0"/>
          <w:divBdr>
            <w:top w:val="none" w:sz="0" w:space="0" w:color="auto"/>
            <w:left w:val="none" w:sz="0" w:space="0" w:color="auto"/>
            <w:bottom w:val="none" w:sz="0" w:space="0" w:color="auto"/>
            <w:right w:val="none" w:sz="0" w:space="0" w:color="auto"/>
          </w:divBdr>
        </w:div>
        <w:div w:id="1484808815">
          <w:marLeft w:val="640"/>
          <w:marRight w:val="0"/>
          <w:marTop w:val="0"/>
          <w:marBottom w:val="0"/>
          <w:divBdr>
            <w:top w:val="none" w:sz="0" w:space="0" w:color="auto"/>
            <w:left w:val="none" w:sz="0" w:space="0" w:color="auto"/>
            <w:bottom w:val="none" w:sz="0" w:space="0" w:color="auto"/>
            <w:right w:val="none" w:sz="0" w:space="0" w:color="auto"/>
          </w:divBdr>
        </w:div>
        <w:div w:id="1900819126">
          <w:marLeft w:val="640"/>
          <w:marRight w:val="0"/>
          <w:marTop w:val="0"/>
          <w:marBottom w:val="0"/>
          <w:divBdr>
            <w:top w:val="none" w:sz="0" w:space="0" w:color="auto"/>
            <w:left w:val="none" w:sz="0" w:space="0" w:color="auto"/>
            <w:bottom w:val="none" w:sz="0" w:space="0" w:color="auto"/>
            <w:right w:val="none" w:sz="0" w:space="0" w:color="auto"/>
          </w:divBdr>
        </w:div>
        <w:div w:id="43188695">
          <w:marLeft w:val="640"/>
          <w:marRight w:val="0"/>
          <w:marTop w:val="0"/>
          <w:marBottom w:val="0"/>
          <w:divBdr>
            <w:top w:val="none" w:sz="0" w:space="0" w:color="auto"/>
            <w:left w:val="none" w:sz="0" w:space="0" w:color="auto"/>
            <w:bottom w:val="none" w:sz="0" w:space="0" w:color="auto"/>
            <w:right w:val="none" w:sz="0" w:space="0" w:color="auto"/>
          </w:divBdr>
        </w:div>
        <w:div w:id="402802929">
          <w:marLeft w:val="640"/>
          <w:marRight w:val="0"/>
          <w:marTop w:val="0"/>
          <w:marBottom w:val="0"/>
          <w:divBdr>
            <w:top w:val="none" w:sz="0" w:space="0" w:color="auto"/>
            <w:left w:val="none" w:sz="0" w:space="0" w:color="auto"/>
            <w:bottom w:val="none" w:sz="0" w:space="0" w:color="auto"/>
            <w:right w:val="none" w:sz="0" w:space="0" w:color="auto"/>
          </w:divBdr>
        </w:div>
        <w:div w:id="1590890157">
          <w:marLeft w:val="640"/>
          <w:marRight w:val="0"/>
          <w:marTop w:val="0"/>
          <w:marBottom w:val="0"/>
          <w:divBdr>
            <w:top w:val="none" w:sz="0" w:space="0" w:color="auto"/>
            <w:left w:val="none" w:sz="0" w:space="0" w:color="auto"/>
            <w:bottom w:val="none" w:sz="0" w:space="0" w:color="auto"/>
            <w:right w:val="none" w:sz="0" w:space="0" w:color="auto"/>
          </w:divBdr>
        </w:div>
        <w:div w:id="2115593761">
          <w:marLeft w:val="640"/>
          <w:marRight w:val="0"/>
          <w:marTop w:val="0"/>
          <w:marBottom w:val="0"/>
          <w:divBdr>
            <w:top w:val="none" w:sz="0" w:space="0" w:color="auto"/>
            <w:left w:val="none" w:sz="0" w:space="0" w:color="auto"/>
            <w:bottom w:val="none" w:sz="0" w:space="0" w:color="auto"/>
            <w:right w:val="none" w:sz="0" w:space="0" w:color="auto"/>
          </w:divBdr>
        </w:div>
        <w:div w:id="962999898">
          <w:marLeft w:val="640"/>
          <w:marRight w:val="0"/>
          <w:marTop w:val="0"/>
          <w:marBottom w:val="0"/>
          <w:divBdr>
            <w:top w:val="none" w:sz="0" w:space="0" w:color="auto"/>
            <w:left w:val="none" w:sz="0" w:space="0" w:color="auto"/>
            <w:bottom w:val="none" w:sz="0" w:space="0" w:color="auto"/>
            <w:right w:val="none" w:sz="0" w:space="0" w:color="auto"/>
          </w:divBdr>
        </w:div>
        <w:div w:id="1134324031">
          <w:marLeft w:val="640"/>
          <w:marRight w:val="0"/>
          <w:marTop w:val="0"/>
          <w:marBottom w:val="0"/>
          <w:divBdr>
            <w:top w:val="none" w:sz="0" w:space="0" w:color="auto"/>
            <w:left w:val="none" w:sz="0" w:space="0" w:color="auto"/>
            <w:bottom w:val="none" w:sz="0" w:space="0" w:color="auto"/>
            <w:right w:val="none" w:sz="0" w:space="0" w:color="auto"/>
          </w:divBdr>
        </w:div>
        <w:div w:id="1009020532">
          <w:marLeft w:val="640"/>
          <w:marRight w:val="0"/>
          <w:marTop w:val="0"/>
          <w:marBottom w:val="0"/>
          <w:divBdr>
            <w:top w:val="none" w:sz="0" w:space="0" w:color="auto"/>
            <w:left w:val="none" w:sz="0" w:space="0" w:color="auto"/>
            <w:bottom w:val="none" w:sz="0" w:space="0" w:color="auto"/>
            <w:right w:val="none" w:sz="0" w:space="0" w:color="auto"/>
          </w:divBdr>
        </w:div>
        <w:div w:id="1877230016">
          <w:marLeft w:val="640"/>
          <w:marRight w:val="0"/>
          <w:marTop w:val="0"/>
          <w:marBottom w:val="0"/>
          <w:divBdr>
            <w:top w:val="none" w:sz="0" w:space="0" w:color="auto"/>
            <w:left w:val="none" w:sz="0" w:space="0" w:color="auto"/>
            <w:bottom w:val="none" w:sz="0" w:space="0" w:color="auto"/>
            <w:right w:val="none" w:sz="0" w:space="0" w:color="auto"/>
          </w:divBdr>
        </w:div>
        <w:div w:id="2104303193">
          <w:marLeft w:val="640"/>
          <w:marRight w:val="0"/>
          <w:marTop w:val="0"/>
          <w:marBottom w:val="0"/>
          <w:divBdr>
            <w:top w:val="none" w:sz="0" w:space="0" w:color="auto"/>
            <w:left w:val="none" w:sz="0" w:space="0" w:color="auto"/>
            <w:bottom w:val="none" w:sz="0" w:space="0" w:color="auto"/>
            <w:right w:val="none" w:sz="0" w:space="0" w:color="auto"/>
          </w:divBdr>
        </w:div>
        <w:div w:id="1445149889">
          <w:marLeft w:val="640"/>
          <w:marRight w:val="0"/>
          <w:marTop w:val="0"/>
          <w:marBottom w:val="0"/>
          <w:divBdr>
            <w:top w:val="none" w:sz="0" w:space="0" w:color="auto"/>
            <w:left w:val="none" w:sz="0" w:space="0" w:color="auto"/>
            <w:bottom w:val="none" w:sz="0" w:space="0" w:color="auto"/>
            <w:right w:val="none" w:sz="0" w:space="0" w:color="auto"/>
          </w:divBdr>
        </w:div>
        <w:div w:id="1421756099">
          <w:marLeft w:val="640"/>
          <w:marRight w:val="0"/>
          <w:marTop w:val="0"/>
          <w:marBottom w:val="0"/>
          <w:divBdr>
            <w:top w:val="none" w:sz="0" w:space="0" w:color="auto"/>
            <w:left w:val="none" w:sz="0" w:space="0" w:color="auto"/>
            <w:bottom w:val="none" w:sz="0" w:space="0" w:color="auto"/>
            <w:right w:val="none" w:sz="0" w:space="0" w:color="auto"/>
          </w:divBdr>
        </w:div>
        <w:div w:id="1401564537">
          <w:marLeft w:val="640"/>
          <w:marRight w:val="0"/>
          <w:marTop w:val="0"/>
          <w:marBottom w:val="0"/>
          <w:divBdr>
            <w:top w:val="none" w:sz="0" w:space="0" w:color="auto"/>
            <w:left w:val="none" w:sz="0" w:space="0" w:color="auto"/>
            <w:bottom w:val="none" w:sz="0" w:space="0" w:color="auto"/>
            <w:right w:val="none" w:sz="0" w:space="0" w:color="auto"/>
          </w:divBdr>
        </w:div>
        <w:div w:id="246039994">
          <w:marLeft w:val="640"/>
          <w:marRight w:val="0"/>
          <w:marTop w:val="0"/>
          <w:marBottom w:val="0"/>
          <w:divBdr>
            <w:top w:val="none" w:sz="0" w:space="0" w:color="auto"/>
            <w:left w:val="none" w:sz="0" w:space="0" w:color="auto"/>
            <w:bottom w:val="none" w:sz="0" w:space="0" w:color="auto"/>
            <w:right w:val="none" w:sz="0" w:space="0" w:color="auto"/>
          </w:divBdr>
        </w:div>
        <w:div w:id="209801294">
          <w:marLeft w:val="640"/>
          <w:marRight w:val="0"/>
          <w:marTop w:val="0"/>
          <w:marBottom w:val="0"/>
          <w:divBdr>
            <w:top w:val="none" w:sz="0" w:space="0" w:color="auto"/>
            <w:left w:val="none" w:sz="0" w:space="0" w:color="auto"/>
            <w:bottom w:val="none" w:sz="0" w:space="0" w:color="auto"/>
            <w:right w:val="none" w:sz="0" w:space="0" w:color="auto"/>
          </w:divBdr>
        </w:div>
        <w:div w:id="1430465676">
          <w:marLeft w:val="640"/>
          <w:marRight w:val="0"/>
          <w:marTop w:val="0"/>
          <w:marBottom w:val="0"/>
          <w:divBdr>
            <w:top w:val="none" w:sz="0" w:space="0" w:color="auto"/>
            <w:left w:val="none" w:sz="0" w:space="0" w:color="auto"/>
            <w:bottom w:val="none" w:sz="0" w:space="0" w:color="auto"/>
            <w:right w:val="none" w:sz="0" w:space="0" w:color="auto"/>
          </w:divBdr>
        </w:div>
        <w:div w:id="2130514088">
          <w:marLeft w:val="640"/>
          <w:marRight w:val="0"/>
          <w:marTop w:val="0"/>
          <w:marBottom w:val="0"/>
          <w:divBdr>
            <w:top w:val="none" w:sz="0" w:space="0" w:color="auto"/>
            <w:left w:val="none" w:sz="0" w:space="0" w:color="auto"/>
            <w:bottom w:val="none" w:sz="0" w:space="0" w:color="auto"/>
            <w:right w:val="none" w:sz="0" w:space="0" w:color="auto"/>
          </w:divBdr>
        </w:div>
        <w:div w:id="2035689857">
          <w:marLeft w:val="640"/>
          <w:marRight w:val="0"/>
          <w:marTop w:val="0"/>
          <w:marBottom w:val="0"/>
          <w:divBdr>
            <w:top w:val="none" w:sz="0" w:space="0" w:color="auto"/>
            <w:left w:val="none" w:sz="0" w:space="0" w:color="auto"/>
            <w:bottom w:val="none" w:sz="0" w:space="0" w:color="auto"/>
            <w:right w:val="none" w:sz="0" w:space="0" w:color="auto"/>
          </w:divBdr>
        </w:div>
        <w:div w:id="1413626091">
          <w:marLeft w:val="640"/>
          <w:marRight w:val="0"/>
          <w:marTop w:val="0"/>
          <w:marBottom w:val="0"/>
          <w:divBdr>
            <w:top w:val="none" w:sz="0" w:space="0" w:color="auto"/>
            <w:left w:val="none" w:sz="0" w:space="0" w:color="auto"/>
            <w:bottom w:val="none" w:sz="0" w:space="0" w:color="auto"/>
            <w:right w:val="none" w:sz="0" w:space="0" w:color="auto"/>
          </w:divBdr>
        </w:div>
        <w:div w:id="811755088">
          <w:marLeft w:val="640"/>
          <w:marRight w:val="0"/>
          <w:marTop w:val="0"/>
          <w:marBottom w:val="0"/>
          <w:divBdr>
            <w:top w:val="none" w:sz="0" w:space="0" w:color="auto"/>
            <w:left w:val="none" w:sz="0" w:space="0" w:color="auto"/>
            <w:bottom w:val="none" w:sz="0" w:space="0" w:color="auto"/>
            <w:right w:val="none" w:sz="0" w:space="0" w:color="auto"/>
          </w:divBdr>
        </w:div>
        <w:div w:id="980304116">
          <w:marLeft w:val="640"/>
          <w:marRight w:val="0"/>
          <w:marTop w:val="0"/>
          <w:marBottom w:val="0"/>
          <w:divBdr>
            <w:top w:val="none" w:sz="0" w:space="0" w:color="auto"/>
            <w:left w:val="none" w:sz="0" w:space="0" w:color="auto"/>
            <w:bottom w:val="none" w:sz="0" w:space="0" w:color="auto"/>
            <w:right w:val="none" w:sz="0" w:space="0" w:color="auto"/>
          </w:divBdr>
        </w:div>
        <w:div w:id="1892964412">
          <w:marLeft w:val="640"/>
          <w:marRight w:val="0"/>
          <w:marTop w:val="0"/>
          <w:marBottom w:val="0"/>
          <w:divBdr>
            <w:top w:val="none" w:sz="0" w:space="0" w:color="auto"/>
            <w:left w:val="none" w:sz="0" w:space="0" w:color="auto"/>
            <w:bottom w:val="none" w:sz="0" w:space="0" w:color="auto"/>
            <w:right w:val="none" w:sz="0" w:space="0" w:color="auto"/>
          </w:divBdr>
        </w:div>
        <w:div w:id="238951388">
          <w:marLeft w:val="640"/>
          <w:marRight w:val="0"/>
          <w:marTop w:val="0"/>
          <w:marBottom w:val="0"/>
          <w:divBdr>
            <w:top w:val="none" w:sz="0" w:space="0" w:color="auto"/>
            <w:left w:val="none" w:sz="0" w:space="0" w:color="auto"/>
            <w:bottom w:val="none" w:sz="0" w:space="0" w:color="auto"/>
            <w:right w:val="none" w:sz="0" w:space="0" w:color="auto"/>
          </w:divBdr>
        </w:div>
        <w:div w:id="1257055378">
          <w:marLeft w:val="640"/>
          <w:marRight w:val="0"/>
          <w:marTop w:val="0"/>
          <w:marBottom w:val="0"/>
          <w:divBdr>
            <w:top w:val="none" w:sz="0" w:space="0" w:color="auto"/>
            <w:left w:val="none" w:sz="0" w:space="0" w:color="auto"/>
            <w:bottom w:val="none" w:sz="0" w:space="0" w:color="auto"/>
            <w:right w:val="none" w:sz="0" w:space="0" w:color="auto"/>
          </w:divBdr>
        </w:div>
        <w:div w:id="361052775">
          <w:marLeft w:val="640"/>
          <w:marRight w:val="0"/>
          <w:marTop w:val="0"/>
          <w:marBottom w:val="0"/>
          <w:divBdr>
            <w:top w:val="none" w:sz="0" w:space="0" w:color="auto"/>
            <w:left w:val="none" w:sz="0" w:space="0" w:color="auto"/>
            <w:bottom w:val="none" w:sz="0" w:space="0" w:color="auto"/>
            <w:right w:val="none" w:sz="0" w:space="0" w:color="auto"/>
          </w:divBdr>
        </w:div>
        <w:div w:id="643587067">
          <w:marLeft w:val="640"/>
          <w:marRight w:val="0"/>
          <w:marTop w:val="0"/>
          <w:marBottom w:val="0"/>
          <w:divBdr>
            <w:top w:val="none" w:sz="0" w:space="0" w:color="auto"/>
            <w:left w:val="none" w:sz="0" w:space="0" w:color="auto"/>
            <w:bottom w:val="none" w:sz="0" w:space="0" w:color="auto"/>
            <w:right w:val="none" w:sz="0" w:space="0" w:color="auto"/>
          </w:divBdr>
        </w:div>
        <w:div w:id="1050425684">
          <w:marLeft w:val="640"/>
          <w:marRight w:val="0"/>
          <w:marTop w:val="0"/>
          <w:marBottom w:val="0"/>
          <w:divBdr>
            <w:top w:val="none" w:sz="0" w:space="0" w:color="auto"/>
            <w:left w:val="none" w:sz="0" w:space="0" w:color="auto"/>
            <w:bottom w:val="none" w:sz="0" w:space="0" w:color="auto"/>
            <w:right w:val="none" w:sz="0" w:space="0" w:color="auto"/>
          </w:divBdr>
        </w:div>
        <w:div w:id="1790706472">
          <w:marLeft w:val="640"/>
          <w:marRight w:val="0"/>
          <w:marTop w:val="0"/>
          <w:marBottom w:val="0"/>
          <w:divBdr>
            <w:top w:val="none" w:sz="0" w:space="0" w:color="auto"/>
            <w:left w:val="none" w:sz="0" w:space="0" w:color="auto"/>
            <w:bottom w:val="none" w:sz="0" w:space="0" w:color="auto"/>
            <w:right w:val="none" w:sz="0" w:space="0" w:color="auto"/>
          </w:divBdr>
        </w:div>
        <w:div w:id="252010697">
          <w:marLeft w:val="640"/>
          <w:marRight w:val="0"/>
          <w:marTop w:val="0"/>
          <w:marBottom w:val="0"/>
          <w:divBdr>
            <w:top w:val="none" w:sz="0" w:space="0" w:color="auto"/>
            <w:left w:val="none" w:sz="0" w:space="0" w:color="auto"/>
            <w:bottom w:val="none" w:sz="0" w:space="0" w:color="auto"/>
            <w:right w:val="none" w:sz="0" w:space="0" w:color="auto"/>
          </w:divBdr>
        </w:div>
        <w:div w:id="446047893">
          <w:marLeft w:val="640"/>
          <w:marRight w:val="0"/>
          <w:marTop w:val="0"/>
          <w:marBottom w:val="0"/>
          <w:divBdr>
            <w:top w:val="none" w:sz="0" w:space="0" w:color="auto"/>
            <w:left w:val="none" w:sz="0" w:space="0" w:color="auto"/>
            <w:bottom w:val="none" w:sz="0" w:space="0" w:color="auto"/>
            <w:right w:val="none" w:sz="0" w:space="0" w:color="auto"/>
          </w:divBdr>
        </w:div>
        <w:div w:id="1193692613">
          <w:marLeft w:val="640"/>
          <w:marRight w:val="0"/>
          <w:marTop w:val="0"/>
          <w:marBottom w:val="0"/>
          <w:divBdr>
            <w:top w:val="none" w:sz="0" w:space="0" w:color="auto"/>
            <w:left w:val="none" w:sz="0" w:space="0" w:color="auto"/>
            <w:bottom w:val="none" w:sz="0" w:space="0" w:color="auto"/>
            <w:right w:val="none" w:sz="0" w:space="0" w:color="auto"/>
          </w:divBdr>
        </w:div>
        <w:div w:id="476192504">
          <w:marLeft w:val="640"/>
          <w:marRight w:val="0"/>
          <w:marTop w:val="0"/>
          <w:marBottom w:val="0"/>
          <w:divBdr>
            <w:top w:val="none" w:sz="0" w:space="0" w:color="auto"/>
            <w:left w:val="none" w:sz="0" w:space="0" w:color="auto"/>
            <w:bottom w:val="none" w:sz="0" w:space="0" w:color="auto"/>
            <w:right w:val="none" w:sz="0" w:space="0" w:color="auto"/>
          </w:divBdr>
        </w:div>
        <w:div w:id="832795862">
          <w:marLeft w:val="640"/>
          <w:marRight w:val="0"/>
          <w:marTop w:val="0"/>
          <w:marBottom w:val="0"/>
          <w:divBdr>
            <w:top w:val="none" w:sz="0" w:space="0" w:color="auto"/>
            <w:left w:val="none" w:sz="0" w:space="0" w:color="auto"/>
            <w:bottom w:val="none" w:sz="0" w:space="0" w:color="auto"/>
            <w:right w:val="none" w:sz="0" w:space="0" w:color="auto"/>
          </w:divBdr>
        </w:div>
        <w:div w:id="1814443137">
          <w:marLeft w:val="640"/>
          <w:marRight w:val="0"/>
          <w:marTop w:val="0"/>
          <w:marBottom w:val="0"/>
          <w:divBdr>
            <w:top w:val="none" w:sz="0" w:space="0" w:color="auto"/>
            <w:left w:val="none" w:sz="0" w:space="0" w:color="auto"/>
            <w:bottom w:val="none" w:sz="0" w:space="0" w:color="auto"/>
            <w:right w:val="none" w:sz="0" w:space="0" w:color="auto"/>
          </w:divBdr>
        </w:div>
        <w:div w:id="1651598552">
          <w:marLeft w:val="640"/>
          <w:marRight w:val="0"/>
          <w:marTop w:val="0"/>
          <w:marBottom w:val="0"/>
          <w:divBdr>
            <w:top w:val="none" w:sz="0" w:space="0" w:color="auto"/>
            <w:left w:val="none" w:sz="0" w:space="0" w:color="auto"/>
            <w:bottom w:val="none" w:sz="0" w:space="0" w:color="auto"/>
            <w:right w:val="none" w:sz="0" w:space="0" w:color="auto"/>
          </w:divBdr>
        </w:div>
        <w:div w:id="1444374140">
          <w:marLeft w:val="640"/>
          <w:marRight w:val="0"/>
          <w:marTop w:val="0"/>
          <w:marBottom w:val="0"/>
          <w:divBdr>
            <w:top w:val="none" w:sz="0" w:space="0" w:color="auto"/>
            <w:left w:val="none" w:sz="0" w:space="0" w:color="auto"/>
            <w:bottom w:val="none" w:sz="0" w:space="0" w:color="auto"/>
            <w:right w:val="none" w:sz="0" w:space="0" w:color="auto"/>
          </w:divBdr>
        </w:div>
        <w:div w:id="920068034">
          <w:marLeft w:val="640"/>
          <w:marRight w:val="0"/>
          <w:marTop w:val="0"/>
          <w:marBottom w:val="0"/>
          <w:divBdr>
            <w:top w:val="none" w:sz="0" w:space="0" w:color="auto"/>
            <w:left w:val="none" w:sz="0" w:space="0" w:color="auto"/>
            <w:bottom w:val="none" w:sz="0" w:space="0" w:color="auto"/>
            <w:right w:val="none" w:sz="0" w:space="0" w:color="auto"/>
          </w:divBdr>
        </w:div>
        <w:div w:id="1511719915">
          <w:marLeft w:val="640"/>
          <w:marRight w:val="0"/>
          <w:marTop w:val="0"/>
          <w:marBottom w:val="0"/>
          <w:divBdr>
            <w:top w:val="none" w:sz="0" w:space="0" w:color="auto"/>
            <w:left w:val="none" w:sz="0" w:space="0" w:color="auto"/>
            <w:bottom w:val="none" w:sz="0" w:space="0" w:color="auto"/>
            <w:right w:val="none" w:sz="0" w:space="0" w:color="auto"/>
          </w:divBdr>
        </w:div>
        <w:div w:id="1536189281">
          <w:marLeft w:val="640"/>
          <w:marRight w:val="0"/>
          <w:marTop w:val="0"/>
          <w:marBottom w:val="0"/>
          <w:divBdr>
            <w:top w:val="none" w:sz="0" w:space="0" w:color="auto"/>
            <w:left w:val="none" w:sz="0" w:space="0" w:color="auto"/>
            <w:bottom w:val="none" w:sz="0" w:space="0" w:color="auto"/>
            <w:right w:val="none" w:sz="0" w:space="0" w:color="auto"/>
          </w:divBdr>
        </w:div>
        <w:div w:id="637299560">
          <w:marLeft w:val="640"/>
          <w:marRight w:val="0"/>
          <w:marTop w:val="0"/>
          <w:marBottom w:val="0"/>
          <w:divBdr>
            <w:top w:val="none" w:sz="0" w:space="0" w:color="auto"/>
            <w:left w:val="none" w:sz="0" w:space="0" w:color="auto"/>
            <w:bottom w:val="none" w:sz="0" w:space="0" w:color="auto"/>
            <w:right w:val="none" w:sz="0" w:space="0" w:color="auto"/>
          </w:divBdr>
        </w:div>
        <w:div w:id="803962789">
          <w:marLeft w:val="640"/>
          <w:marRight w:val="0"/>
          <w:marTop w:val="0"/>
          <w:marBottom w:val="0"/>
          <w:divBdr>
            <w:top w:val="none" w:sz="0" w:space="0" w:color="auto"/>
            <w:left w:val="none" w:sz="0" w:space="0" w:color="auto"/>
            <w:bottom w:val="none" w:sz="0" w:space="0" w:color="auto"/>
            <w:right w:val="none" w:sz="0" w:space="0" w:color="auto"/>
          </w:divBdr>
        </w:div>
        <w:div w:id="2082481491">
          <w:marLeft w:val="640"/>
          <w:marRight w:val="0"/>
          <w:marTop w:val="0"/>
          <w:marBottom w:val="0"/>
          <w:divBdr>
            <w:top w:val="none" w:sz="0" w:space="0" w:color="auto"/>
            <w:left w:val="none" w:sz="0" w:space="0" w:color="auto"/>
            <w:bottom w:val="none" w:sz="0" w:space="0" w:color="auto"/>
            <w:right w:val="none" w:sz="0" w:space="0" w:color="auto"/>
          </w:divBdr>
        </w:div>
      </w:divsChild>
    </w:div>
    <w:div w:id="1670019314">
      <w:bodyDiv w:val="1"/>
      <w:marLeft w:val="0"/>
      <w:marRight w:val="0"/>
      <w:marTop w:val="0"/>
      <w:marBottom w:val="0"/>
      <w:divBdr>
        <w:top w:val="none" w:sz="0" w:space="0" w:color="auto"/>
        <w:left w:val="none" w:sz="0" w:space="0" w:color="auto"/>
        <w:bottom w:val="none" w:sz="0" w:space="0" w:color="auto"/>
        <w:right w:val="none" w:sz="0" w:space="0" w:color="auto"/>
      </w:divBdr>
    </w:div>
    <w:div w:id="1678120277">
      <w:bodyDiv w:val="1"/>
      <w:marLeft w:val="0"/>
      <w:marRight w:val="0"/>
      <w:marTop w:val="0"/>
      <w:marBottom w:val="0"/>
      <w:divBdr>
        <w:top w:val="none" w:sz="0" w:space="0" w:color="auto"/>
        <w:left w:val="none" w:sz="0" w:space="0" w:color="auto"/>
        <w:bottom w:val="none" w:sz="0" w:space="0" w:color="auto"/>
        <w:right w:val="none" w:sz="0" w:space="0" w:color="auto"/>
      </w:divBdr>
    </w:div>
    <w:div w:id="1678772551">
      <w:bodyDiv w:val="1"/>
      <w:marLeft w:val="0"/>
      <w:marRight w:val="0"/>
      <w:marTop w:val="0"/>
      <w:marBottom w:val="0"/>
      <w:divBdr>
        <w:top w:val="none" w:sz="0" w:space="0" w:color="auto"/>
        <w:left w:val="none" w:sz="0" w:space="0" w:color="auto"/>
        <w:bottom w:val="none" w:sz="0" w:space="0" w:color="auto"/>
        <w:right w:val="none" w:sz="0" w:space="0" w:color="auto"/>
      </w:divBdr>
      <w:divsChild>
        <w:div w:id="1089038741">
          <w:marLeft w:val="640"/>
          <w:marRight w:val="0"/>
          <w:marTop w:val="0"/>
          <w:marBottom w:val="0"/>
          <w:divBdr>
            <w:top w:val="none" w:sz="0" w:space="0" w:color="auto"/>
            <w:left w:val="none" w:sz="0" w:space="0" w:color="auto"/>
            <w:bottom w:val="none" w:sz="0" w:space="0" w:color="auto"/>
            <w:right w:val="none" w:sz="0" w:space="0" w:color="auto"/>
          </w:divBdr>
        </w:div>
        <w:div w:id="646205547">
          <w:marLeft w:val="640"/>
          <w:marRight w:val="0"/>
          <w:marTop w:val="0"/>
          <w:marBottom w:val="0"/>
          <w:divBdr>
            <w:top w:val="none" w:sz="0" w:space="0" w:color="auto"/>
            <w:left w:val="none" w:sz="0" w:space="0" w:color="auto"/>
            <w:bottom w:val="none" w:sz="0" w:space="0" w:color="auto"/>
            <w:right w:val="none" w:sz="0" w:space="0" w:color="auto"/>
          </w:divBdr>
        </w:div>
        <w:div w:id="711810124">
          <w:marLeft w:val="640"/>
          <w:marRight w:val="0"/>
          <w:marTop w:val="0"/>
          <w:marBottom w:val="0"/>
          <w:divBdr>
            <w:top w:val="none" w:sz="0" w:space="0" w:color="auto"/>
            <w:left w:val="none" w:sz="0" w:space="0" w:color="auto"/>
            <w:bottom w:val="none" w:sz="0" w:space="0" w:color="auto"/>
            <w:right w:val="none" w:sz="0" w:space="0" w:color="auto"/>
          </w:divBdr>
        </w:div>
        <w:div w:id="1634099964">
          <w:marLeft w:val="640"/>
          <w:marRight w:val="0"/>
          <w:marTop w:val="0"/>
          <w:marBottom w:val="0"/>
          <w:divBdr>
            <w:top w:val="none" w:sz="0" w:space="0" w:color="auto"/>
            <w:left w:val="none" w:sz="0" w:space="0" w:color="auto"/>
            <w:bottom w:val="none" w:sz="0" w:space="0" w:color="auto"/>
            <w:right w:val="none" w:sz="0" w:space="0" w:color="auto"/>
          </w:divBdr>
        </w:div>
        <w:div w:id="1932421896">
          <w:marLeft w:val="640"/>
          <w:marRight w:val="0"/>
          <w:marTop w:val="0"/>
          <w:marBottom w:val="0"/>
          <w:divBdr>
            <w:top w:val="none" w:sz="0" w:space="0" w:color="auto"/>
            <w:left w:val="none" w:sz="0" w:space="0" w:color="auto"/>
            <w:bottom w:val="none" w:sz="0" w:space="0" w:color="auto"/>
            <w:right w:val="none" w:sz="0" w:space="0" w:color="auto"/>
          </w:divBdr>
        </w:div>
        <w:div w:id="1115631981">
          <w:marLeft w:val="640"/>
          <w:marRight w:val="0"/>
          <w:marTop w:val="0"/>
          <w:marBottom w:val="0"/>
          <w:divBdr>
            <w:top w:val="none" w:sz="0" w:space="0" w:color="auto"/>
            <w:left w:val="none" w:sz="0" w:space="0" w:color="auto"/>
            <w:bottom w:val="none" w:sz="0" w:space="0" w:color="auto"/>
            <w:right w:val="none" w:sz="0" w:space="0" w:color="auto"/>
          </w:divBdr>
        </w:div>
        <w:div w:id="914826756">
          <w:marLeft w:val="640"/>
          <w:marRight w:val="0"/>
          <w:marTop w:val="0"/>
          <w:marBottom w:val="0"/>
          <w:divBdr>
            <w:top w:val="none" w:sz="0" w:space="0" w:color="auto"/>
            <w:left w:val="none" w:sz="0" w:space="0" w:color="auto"/>
            <w:bottom w:val="none" w:sz="0" w:space="0" w:color="auto"/>
            <w:right w:val="none" w:sz="0" w:space="0" w:color="auto"/>
          </w:divBdr>
        </w:div>
        <w:div w:id="190844893">
          <w:marLeft w:val="640"/>
          <w:marRight w:val="0"/>
          <w:marTop w:val="0"/>
          <w:marBottom w:val="0"/>
          <w:divBdr>
            <w:top w:val="none" w:sz="0" w:space="0" w:color="auto"/>
            <w:left w:val="none" w:sz="0" w:space="0" w:color="auto"/>
            <w:bottom w:val="none" w:sz="0" w:space="0" w:color="auto"/>
            <w:right w:val="none" w:sz="0" w:space="0" w:color="auto"/>
          </w:divBdr>
        </w:div>
        <w:div w:id="197163722">
          <w:marLeft w:val="640"/>
          <w:marRight w:val="0"/>
          <w:marTop w:val="0"/>
          <w:marBottom w:val="0"/>
          <w:divBdr>
            <w:top w:val="none" w:sz="0" w:space="0" w:color="auto"/>
            <w:left w:val="none" w:sz="0" w:space="0" w:color="auto"/>
            <w:bottom w:val="none" w:sz="0" w:space="0" w:color="auto"/>
            <w:right w:val="none" w:sz="0" w:space="0" w:color="auto"/>
          </w:divBdr>
        </w:div>
        <w:div w:id="1184974931">
          <w:marLeft w:val="640"/>
          <w:marRight w:val="0"/>
          <w:marTop w:val="0"/>
          <w:marBottom w:val="0"/>
          <w:divBdr>
            <w:top w:val="none" w:sz="0" w:space="0" w:color="auto"/>
            <w:left w:val="none" w:sz="0" w:space="0" w:color="auto"/>
            <w:bottom w:val="none" w:sz="0" w:space="0" w:color="auto"/>
            <w:right w:val="none" w:sz="0" w:space="0" w:color="auto"/>
          </w:divBdr>
        </w:div>
        <w:div w:id="1153521687">
          <w:marLeft w:val="640"/>
          <w:marRight w:val="0"/>
          <w:marTop w:val="0"/>
          <w:marBottom w:val="0"/>
          <w:divBdr>
            <w:top w:val="none" w:sz="0" w:space="0" w:color="auto"/>
            <w:left w:val="none" w:sz="0" w:space="0" w:color="auto"/>
            <w:bottom w:val="none" w:sz="0" w:space="0" w:color="auto"/>
            <w:right w:val="none" w:sz="0" w:space="0" w:color="auto"/>
          </w:divBdr>
        </w:div>
        <w:div w:id="437874703">
          <w:marLeft w:val="640"/>
          <w:marRight w:val="0"/>
          <w:marTop w:val="0"/>
          <w:marBottom w:val="0"/>
          <w:divBdr>
            <w:top w:val="none" w:sz="0" w:space="0" w:color="auto"/>
            <w:left w:val="none" w:sz="0" w:space="0" w:color="auto"/>
            <w:bottom w:val="none" w:sz="0" w:space="0" w:color="auto"/>
            <w:right w:val="none" w:sz="0" w:space="0" w:color="auto"/>
          </w:divBdr>
        </w:div>
        <w:div w:id="352659555">
          <w:marLeft w:val="640"/>
          <w:marRight w:val="0"/>
          <w:marTop w:val="0"/>
          <w:marBottom w:val="0"/>
          <w:divBdr>
            <w:top w:val="none" w:sz="0" w:space="0" w:color="auto"/>
            <w:left w:val="none" w:sz="0" w:space="0" w:color="auto"/>
            <w:bottom w:val="none" w:sz="0" w:space="0" w:color="auto"/>
            <w:right w:val="none" w:sz="0" w:space="0" w:color="auto"/>
          </w:divBdr>
        </w:div>
        <w:div w:id="2113938183">
          <w:marLeft w:val="640"/>
          <w:marRight w:val="0"/>
          <w:marTop w:val="0"/>
          <w:marBottom w:val="0"/>
          <w:divBdr>
            <w:top w:val="none" w:sz="0" w:space="0" w:color="auto"/>
            <w:left w:val="none" w:sz="0" w:space="0" w:color="auto"/>
            <w:bottom w:val="none" w:sz="0" w:space="0" w:color="auto"/>
            <w:right w:val="none" w:sz="0" w:space="0" w:color="auto"/>
          </w:divBdr>
        </w:div>
        <w:div w:id="1200583723">
          <w:marLeft w:val="640"/>
          <w:marRight w:val="0"/>
          <w:marTop w:val="0"/>
          <w:marBottom w:val="0"/>
          <w:divBdr>
            <w:top w:val="none" w:sz="0" w:space="0" w:color="auto"/>
            <w:left w:val="none" w:sz="0" w:space="0" w:color="auto"/>
            <w:bottom w:val="none" w:sz="0" w:space="0" w:color="auto"/>
            <w:right w:val="none" w:sz="0" w:space="0" w:color="auto"/>
          </w:divBdr>
        </w:div>
        <w:div w:id="887304851">
          <w:marLeft w:val="640"/>
          <w:marRight w:val="0"/>
          <w:marTop w:val="0"/>
          <w:marBottom w:val="0"/>
          <w:divBdr>
            <w:top w:val="none" w:sz="0" w:space="0" w:color="auto"/>
            <w:left w:val="none" w:sz="0" w:space="0" w:color="auto"/>
            <w:bottom w:val="none" w:sz="0" w:space="0" w:color="auto"/>
            <w:right w:val="none" w:sz="0" w:space="0" w:color="auto"/>
          </w:divBdr>
        </w:div>
        <w:div w:id="1055471631">
          <w:marLeft w:val="640"/>
          <w:marRight w:val="0"/>
          <w:marTop w:val="0"/>
          <w:marBottom w:val="0"/>
          <w:divBdr>
            <w:top w:val="none" w:sz="0" w:space="0" w:color="auto"/>
            <w:left w:val="none" w:sz="0" w:space="0" w:color="auto"/>
            <w:bottom w:val="none" w:sz="0" w:space="0" w:color="auto"/>
            <w:right w:val="none" w:sz="0" w:space="0" w:color="auto"/>
          </w:divBdr>
        </w:div>
        <w:div w:id="1019503583">
          <w:marLeft w:val="640"/>
          <w:marRight w:val="0"/>
          <w:marTop w:val="0"/>
          <w:marBottom w:val="0"/>
          <w:divBdr>
            <w:top w:val="none" w:sz="0" w:space="0" w:color="auto"/>
            <w:left w:val="none" w:sz="0" w:space="0" w:color="auto"/>
            <w:bottom w:val="none" w:sz="0" w:space="0" w:color="auto"/>
            <w:right w:val="none" w:sz="0" w:space="0" w:color="auto"/>
          </w:divBdr>
        </w:div>
        <w:div w:id="426729322">
          <w:marLeft w:val="640"/>
          <w:marRight w:val="0"/>
          <w:marTop w:val="0"/>
          <w:marBottom w:val="0"/>
          <w:divBdr>
            <w:top w:val="none" w:sz="0" w:space="0" w:color="auto"/>
            <w:left w:val="none" w:sz="0" w:space="0" w:color="auto"/>
            <w:bottom w:val="none" w:sz="0" w:space="0" w:color="auto"/>
            <w:right w:val="none" w:sz="0" w:space="0" w:color="auto"/>
          </w:divBdr>
        </w:div>
        <w:div w:id="168453502">
          <w:marLeft w:val="640"/>
          <w:marRight w:val="0"/>
          <w:marTop w:val="0"/>
          <w:marBottom w:val="0"/>
          <w:divBdr>
            <w:top w:val="none" w:sz="0" w:space="0" w:color="auto"/>
            <w:left w:val="none" w:sz="0" w:space="0" w:color="auto"/>
            <w:bottom w:val="none" w:sz="0" w:space="0" w:color="auto"/>
            <w:right w:val="none" w:sz="0" w:space="0" w:color="auto"/>
          </w:divBdr>
        </w:div>
        <w:div w:id="1194268529">
          <w:marLeft w:val="640"/>
          <w:marRight w:val="0"/>
          <w:marTop w:val="0"/>
          <w:marBottom w:val="0"/>
          <w:divBdr>
            <w:top w:val="none" w:sz="0" w:space="0" w:color="auto"/>
            <w:left w:val="none" w:sz="0" w:space="0" w:color="auto"/>
            <w:bottom w:val="none" w:sz="0" w:space="0" w:color="auto"/>
            <w:right w:val="none" w:sz="0" w:space="0" w:color="auto"/>
          </w:divBdr>
        </w:div>
        <w:div w:id="1279412421">
          <w:marLeft w:val="640"/>
          <w:marRight w:val="0"/>
          <w:marTop w:val="0"/>
          <w:marBottom w:val="0"/>
          <w:divBdr>
            <w:top w:val="none" w:sz="0" w:space="0" w:color="auto"/>
            <w:left w:val="none" w:sz="0" w:space="0" w:color="auto"/>
            <w:bottom w:val="none" w:sz="0" w:space="0" w:color="auto"/>
            <w:right w:val="none" w:sz="0" w:space="0" w:color="auto"/>
          </w:divBdr>
        </w:div>
        <w:div w:id="1385641523">
          <w:marLeft w:val="640"/>
          <w:marRight w:val="0"/>
          <w:marTop w:val="0"/>
          <w:marBottom w:val="0"/>
          <w:divBdr>
            <w:top w:val="none" w:sz="0" w:space="0" w:color="auto"/>
            <w:left w:val="none" w:sz="0" w:space="0" w:color="auto"/>
            <w:bottom w:val="none" w:sz="0" w:space="0" w:color="auto"/>
            <w:right w:val="none" w:sz="0" w:space="0" w:color="auto"/>
          </w:divBdr>
        </w:div>
        <w:div w:id="1633708393">
          <w:marLeft w:val="640"/>
          <w:marRight w:val="0"/>
          <w:marTop w:val="0"/>
          <w:marBottom w:val="0"/>
          <w:divBdr>
            <w:top w:val="none" w:sz="0" w:space="0" w:color="auto"/>
            <w:left w:val="none" w:sz="0" w:space="0" w:color="auto"/>
            <w:bottom w:val="none" w:sz="0" w:space="0" w:color="auto"/>
            <w:right w:val="none" w:sz="0" w:space="0" w:color="auto"/>
          </w:divBdr>
        </w:div>
        <w:div w:id="405305432">
          <w:marLeft w:val="640"/>
          <w:marRight w:val="0"/>
          <w:marTop w:val="0"/>
          <w:marBottom w:val="0"/>
          <w:divBdr>
            <w:top w:val="none" w:sz="0" w:space="0" w:color="auto"/>
            <w:left w:val="none" w:sz="0" w:space="0" w:color="auto"/>
            <w:bottom w:val="none" w:sz="0" w:space="0" w:color="auto"/>
            <w:right w:val="none" w:sz="0" w:space="0" w:color="auto"/>
          </w:divBdr>
        </w:div>
        <w:div w:id="41104191">
          <w:marLeft w:val="640"/>
          <w:marRight w:val="0"/>
          <w:marTop w:val="0"/>
          <w:marBottom w:val="0"/>
          <w:divBdr>
            <w:top w:val="none" w:sz="0" w:space="0" w:color="auto"/>
            <w:left w:val="none" w:sz="0" w:space="0" w:color="auto"/>
            <w:bottom w:val="none" w:sz="0" w:space="0" w:color="auto"/>
            <w:right w:val="none" w:sz="0" w:space="0" w:color="auto"/>
          </w:divBdr>
        </w:div>
        <w:div w:id="369913386">
          <w:marLeft w:val="640"/>
          <w:marRight w:val="0"/>
          <w:marTop w:val="0"/>
          <w:marBottom w:val="0"/>
          <w:divBdr>
            <w:top w:val="none" w:sz="0" w:space="0" w:color="auto"/>
            <w:left w:val="none" w:sz="0" w:space="0" w:color="auto"/>
            <w:bottom w:val="none" w:sz="0" w:space="0" w:color="auto"/>
            <w:right w:val="none" w:sz="0" w:space="0" w:color="auto"/>
          </w:divBdr>
        </w:div>
        <w:div w:id="1897161883">
          <w:marLeft w:val="640"/>
          <w:marRight w:val="0"/>
          <w:marTop w:val="0"/>
          <w:marBottom w:val="0"/>
          <w:divBdr>
            <w:top w:val="none" w:sz="0" w:space="0" w:color="auto"/>
            <w:left w:val="none" w:sz="0" w:space="0" w:color="auto"/>
            <w:bottom w:val="none" w:sz="0" w:space="0" w:color="auto"/>
            <w:right w:val="none" w:sz="0" w:space="0" w:color="auto"/>
          </w:divBdr>
        </w:div>
        <w:div w:id="1169174855">
          <w:marLeft w:val="640"/>
          <w:marRight w:val="0"/>
          <w:marTop w:val="0"/>
          <w:marBottom w:val="0"/>
          <w:divBdr>
            <w:top w:val="none" w:sz="0" w:space="0" w:color="auto"/>
            <w:left w:val="none" w:sz="0" w:space="0" w:color="auto"/>
            <w:bottom w:val="none" w:sz="0" w:space="0" w:color="auto"/>
            <w:right w:val="none" w:sz="0" w:space="0" w:color="auto"/>
          </w:divBdr>
        </w:div>
        <w:div w:id="209733229">
          <w:marLeft w:val="640"/>
          <w:marRight w:val="0"/>
          <w:marTop w:val="0"/>
          <w:marBottom w:val="0"/>
          <w:divBdr>
            <w:top w:val="none" w:sz="0" w:space="0" w:color="auto"/>
            <w:left w:val="none" w:sz="0" w:space="0" w:color="auto"/>
            <w:bottom w:val="none" w:sz="0" w:space="0" w:color="auto"/>
            <w:right w:val="none" w:sz="0" w:space="0" w:color="auto"/>
          </w:divBdr>
        </w:div>
        <w:div w:id="1534225352">
          <w:marLeft w:val="640"/>
          <w:marRight w:val="0"/>
          <w:marTop w:val="0"/>
          <w:marBottom w:val="0"/>
          <w:divBdr>
            <w:top w:val="none" w:sz="0" w:space="0" w:color="auto"/>
            <w:left w:val="none" w:sz="0" w:space="0" w:color="auto"/>
            <w:bottom w:val="none" w:sz="0" w:space="0" w:color="auto"/>
            <w:right w:val="none" w:sz="0" w:space="0" w:color="auto"/>
          </w:divBdr>
        </w:div>
        <w:div w:id="57020665">
          <w:marLeft w:val="640"/>
          <w:marRight w:val="0"/>
          <w:marTop w:val="0"/>
          <w:marBottom w:val="0"/>
          <w:divBdr>
            <w:top w:val="none" w:sz="0" w:space="0" w:color="auto"/>
            <w:left w:val="none" w:sz="0" w:space="0" w:color="auto"/>
            <w:bottom w:val="none" w:sz="0" w:space="0" w:color="auto"/>
            <w:right w:val="none" w:sz="0" w:space="0" w:color="auto"/>
          </w:divBdr>
        </w:div>
        <w:div w:id="806165195">
          <w:marLeft w:val="640"/>
          <w:marRight w:val="0"/>
          <w:marTop w:val="0"/>
          <w:marBottom w:val="0"/>
          <w:divBdr>
            <w:top w:val="none" w:sz="0" w:space="0" w:color="auto"/>
            <w:left w:val="none" w:sz="0" w:space="0" w:color="auto"/>
            <w:bottom w:val="none" w:sz="0" w:space="0" w:color="auto"/>
            <w:right w:val="none" w:sz="0" w:space="0" w:color="auto"/>
          </w:divBdr>
        </w:div>
        <w:div w:id="2043630712">
          <w:marLeft w:val="640"/>
          <w:marRight w:val="0"/>
          <w:marTop w:val="0"/>
          <w:marBottom w:val="0"/>
          <w:divBdr>
            <w:top w:val="none" w:sz="0" w:space="0" w:color="auto"/>
            <w:left w:val="none" w:sz="0" w:space="0" w:color="auto"/>
            <w:bottom w:val="none" w:sz="0" w:space="0" w:color="auto"/>
            <w:right w:val="none" w:sz="0" w:space="0" w:color="auto"/>
          </w:divBdr>
        </w:div>
        <w:div w:id="357434168">
          <w:marLeft w:val="640"/>
          <w:marRight w:val="0"/>
          <w:marTop w:val="0"/>
          <w:marBottom w:val="0"/>
          <w:divBdr>
            <w:top w:val="none" w:sz="0" w:space="0" w:color="auto"/>
            <w:left w:val="none" w:sz="0" w:space="0" w:color="auto"/>
            <w:bottom w:val="none" w:sz="0" w:space="0" w:color="auto"/>
            <w:right w:val="none" w:sz="0" w:space="0" w:color="auto"/>
          </w:divBdr>
        </w:div>
        <w:div w:id="228468099">
          <w:marLeft w:val="640"/>
          <w:marRight w:val="0"/>
          <w:marTop w:val="0"/>
          <w:marBottom w:val="0"/>
          <w:divBdr>
            <w:top w:val="none" w:sz="0" w:space="0" w:color="auto"/>
            <w:left w:val="none" w:sz="0" w:space="0" w:color="auto"/>
            <w:bottom w:val="none" w:sz="0" w:space="0" w:color="auto"/>
            <w:right w:val="none" w:sz="0" w:space="0" w:color="auto"/>
          </w:divBdr>
        </w:div>
        <w:div w:id="638191268">
          <w:marLeft w:val="640"/>
          <w:marRight w:val="0"/>
          <w:marTop w:val="0"/>
          <w:marBottom w:val="0"/>
          <w:divBdr>
            <w:top w:val="none" w:sz="0" w:space="0" w:color="auto"/>
            <w:left w:val="none" w:sz="0" w:space="0" w:color="auto"/>
            <w:bottom w:val="none" w:sz="0" w:space="0" w:color="auto"/>
            <w:right w:val="none" w:sz="0" w:space="0" w:color="auto"/>
          </w:divBdr>
        </w:div>
        <w:div w:id="1507014699">
          <w:marLeft w:val="640"/>
          <w:marRight w:val="0"/>
          <w:marTop w:val="0"/>
          <w:marBottom w:val="0"/>
          <w:divBdr>
            <w:top w:val="none" w:sz="0" w:space="0" w:color="auto"/>
            <w:left w:val="none" w:sz="0" w:space="0" w:color="auto"/>
            <w:bottom w:val="none" w:sz="0" w:space="0" w:color="auto"/>
            <w:right w:val="none" w:sz="0" w:space="0" w:color="auto"/>
          </w:divBdr>
        </w:div>
        <w:div w:id="1455295873">
          <w:marLeft w:val="640"/>
          <w:marRight w:val="0"/>
          <w:marTop w:val="0"/>
          <w:marBottom w:val="0"/>
          <w:divBdr>
            <w:top w:val="none" w:sz="0" w:space="0" w:color="auto"/>
            <w:left w:val="none" w:sz="0" w:space="0" w:color="auto"/>
            <w:bottom w:val="none" w:sz="0" w:space="0" w:color="auto"/>
            <w:right w:val="none" w:sz="0" w:space="0" w:color="auto"/>
          </w:divBdr>
        </w:div>
        <w:div w:id="180239587">
          <w:marLeft w:val="640"/>
          <w:marRight w:val="0"/>
          <w:marTop w:val="0"/>
          <w:marBottom w:val="0"/>
          <w:divBdr>
            <w:top w:val="none" w:sz="0" w:space="0" w:color="auto"/>
            <w:left w:val="none" w:sz="0" w:space="0" w:color="auto"/>
            <w:bottom w:val="none" w:sz="0" w:space="0" w:color="auto"/>
            <w:right w:val="none" w:sz="0" w:space="0" w:color="auto"/>
          </w:divBdr>
        </w:div>
        <w:div w:id="1816070380">
          <w:marLeft w:val="640"/>
          <w:marRight w:val="0"/>
          <w:marTop w:val="0"/>
          <w:marBottom w:val="0"/>
          <w:divBdr>
            <w:top w:val="none" w:sz="0" w:space="0" w:color="auto"/>
            <w:left w:val="none" w:sz="0" w:space="0" w:color="auto"/>
            <w:bottom w:val="none" w:sz="0" w:space="0" w:color="auto"/>
            <w:right w:val="none" w:sz="0" w:space="0" w:color="auto"/>
          </w:divBdr>
        </w:div>
        <w:div w:id="1496994509">
          <w:marLeft w:val="640"/>
          <w:marRight w:val="0"/>
          <w:marTop w:val="0"/>
          <w:marBottom w:val="0"/>
          <w:divBdr>
            <w:top w:val="none" w:sz="0" w:space="0" w:color="auto"/>
            <w:left w:val="none" w:sz="0" w:space="0" w:color="auto"/>
            <w:bottom w:val="none" w:sz="0" w:space="0" w:color="auto"/>
            <w:right w:val="none" w:sz="0" w:space="0" w:color="auto"/>
          </w:divBdr>
        </w:div>
        <w:div w:id="288518092">
          <w:marLeft w:val="640"/>
          <w:marRight w:val="0"/>
          <w:marTop w:val="0"/>
          <w:marBottom w:val="0"/>
          <w:divBdr>
            <w:top w:val="none" w:sz="0" w:space="0" w:color="auto"/>
            <w:left w:val="none" w:sz="0" w:space="0" w:color="auto"/>
            <w:bottom w:val="none" w:sz="0" w:space="0" w:color="auto"/>
            <w:right w:val="none" w:sz="0" w:space="0" w:color="auto"/>
          </w:divBdr>
        </w:div>
        <w:div w:id="152767757">
          <w:marLeft w:val="640"/>
          <w:marRight w:val="0"/>
          <w:marTop w:val="0"/>
          <w:marBottom w:val="0"/>
          <w:divBdr>
            <w:top w:val="none" w:sz="0" w:space="0" w:color="auto"/>
            <w:left w:val="none" w:sz="0" w:space="0" w:color="auto"/>
            <w:bottom w:val="none" w:sz="0" w:space="0" w:color="auto"/>
            <w:right w:val="none" w:sz="0" w:space="0" w:color="auto"/>
          </w:divBdr>
        </w:div>
        <w:div w:id="923879940">
          <w:marLeft w:val="640"/>
          <w:marRight w:val="0"/>
          <w:marTop w:val="0"/>
          <w:marBottom w:val="0"/>
          <w:divBdr>
            <w:top w:val="none" w:sz="0" w:space="0" w:color="auto"/>
            <w:left w:val="none" w:sz="0" w:space="0" w:color="auto"/>
            <w:bottom w:val="none" w:sz="0" w:space="0" w:color="auto"/>
            <w:right w:val="none" w:sz="0" w:space="0" w:color="auto"/>
          </w:divBdr>
        </w:div>
        <w:div w:id="490099108">
          <w:marLeft w:val="640"/>
          <w:marRight w:val="0"/>
          <w:marTop w:val="0"/>
          <w:marBottom w:val="0"/>
          <w:divBdr>
            <w:top w:val="none" w:sz="0" w:space="0" w:color="auto"/>
            <w:left w:val="none" w:sz="0" w:space="0" w:color="auto"/>
            <w:bottom w:val="none" w:sz="0" w:space="0" w:color="auto"/>
            <w:right w:val="none" w:sz="0" w:space="0" w:color="auto"/>
          </w:divBdr>
        </w:div>
        <w:div w:id="441193745">
          <w:marLeft w:val="640"/>
          <w:marRight w:val="0"/>
          <w:marTop w:val="0"/>
          <w:marBottom w:val="0"/>
          <w:divBdr>
            <w:top w:val="none" w:sz="0" w:space="0" w:color="auto"/>
            <w:left w:val="none" w:sz="0" w:space="0" w:color="auto"/>
            <w:bottom w:val="none" w:sz="0" w:space="0" w:color="auto"/>
            <w:right w:val="none" w:sz="0" w:space="0" w:color="auto"/>
          </w:divBdr>
        </w:div>
        <w:div w:id="1317489381">
          <w:marLeft w:val="640"/>
          <w:marRight w:val="0"/>
          <w:marTop w:val="0"/>
          <w:marBottom w:val="0"/>
          <w:divBdr>
            <w:top w:val="none" w:sz="0" w:space="0" w:color="auto"/>
            <w:left w:val="none" w:sz="0" w:space="0" w:color="auto"/>
            <w:bottom w:val="none" w:sz="0" w:space="0" w:color="auto"/>
            <w:right w:val="none" w:sz="0" w:space="0" w:color="auto"/>
          </w:divBdr>
        </w:div>
        <w:div w:id="1680505275">
          <w:marLeft w:val="640"/>
          <w:marRight w:val="0"/>
          <w:marTop w:val="0"/>
          <w:marBottom w:val="0"/>
          <w:divBdr>
            <w:top w:val="none" w:sz="0" w:space="0" w:color="auto"/>
            <w:left w:val="none" w:sz="0" w:space="0" w:color="auto"/>
            <w:bottom w:val="none" w:sz="0" w:space="0" w:color="auto"/>
            <w:right w:val="none" w:sz="0" w:space="0" w:color="auto"/>
          </w:divBdr>
        </w:div>
        <w:div w:id="754128687">
          <w:marLeft w:val="640"/>
          <w:marRight w:val="0"/>
          <w:marTop w:val="0"/>
          <w:marBottom w:val="0"/>
          <w:divBdr>
            <w:top w:val="none" w:sz="0" w:space="0" w:color="auto"/>
            <w:left w:val="none" w:sz="0" w:space="0" w:color="auto"/>
            <w:bottom w:val="none" w:sz="0" w:space="0" w:color="auto"/>
            <w:right w:val="none" w:sz="0" w:space="0" w:color="auto"/>
          </w:divBdr>
        </w:div>
        <w:div w:id="1766077336">
          <w:marLeft w:val="640"/>
          <w:marRight w:val="0"/>
          <w:marTop w:val="0"/>
          <w:marBottom w:val="0"/>
          <w:divBdr>
            <w:top w:val="none" w:sz="0" w:space="0" w:color="auto"/>
            <w:left w:val="none" w:sz="0" w:space="0" w:color="auto"/>
            <w:bottom w:val="none" w:sz="0" w:space="0" w:color="auto"/>
            <w:right w:val="none" w:sz="0" w:space="0" w:color="auto"/>
          </w:divBdr>
        </w:div>
        <w:div w:id="1515150961">
          <w:marLeft w:val="640"/>
          <w:marRight w:val="0"/>
          <w:marTop w:val="0"/>
          <w:marBottom w:val="0"/>
          <w:divBdr>
            <w:top w:val="none" w:sz="0" w:space="0" w:color="auto"/>
            <w:left w:val="none" w:sz="0" w:space="0" w:color="auto"/>
            <w:bottom w:val="none" w:sz="0" w:space="0" w:color="auto"/>
            <w:right w:val="none" w:sz="0" w:space="0" w:color="auto"/>
          </w:divBdr>
        </w:div>
        <w:div w:id="748623988">
          <w:marLeft w:val="640"/>
          <w:marRight w:val="0"/>
          <w:marTop w:val="0"/>
          <w:marBottom w:val="0"/>
          <w:divBdr>
            <w:top w:val="none" w:sz="0" w:space="0" w:color="auto"/>
            <w:left w:val="none" w:sz="0" w:space="0" w:color="auto"/>
            <w:bottom w:val="none" w:sz="0" w:space="0" w:color="auto"/>
            <w:right w:val="none" w:sz="0" w:space="0" w:color="auto"/>
          </w:divBdr>
        </w:div>
        <w:div w:id="600382440">
          <w:marLeft w:val="640"/>
          <w:marRight w:val="0"/>
          <w:marTop w:val="0"/>
          <w:marBottom w:val="0"/>
          <w:divBdr>
            <w:top w:val="none" w:sz="0" w:space="0" w:color="auto"/>
            <w:left w:val="none" w:sz="0" w:space="0" w:color="auto"/>
            <w:bottom w:val="none" w:sz="0" w:space="0" w:color="auto"/>
            <w:right w:val="none" w:sz="0" w:space="0" w:color="auto"/>
          </w:divBdr>
        </w:div>
        <w:div w:id="517162963">
          <w:marLeft w:val="640"/>
          <w:marRight w:val="0"/>
          <w:marTop w:val="0"/>
          <w:marBottom w:val="0"/>
          <w:divBdr>
            <w:top w:val="none" w:sz="0" w:space="0" w:color="auto"/>
            <w:left w:val="none" w:sz="0" w:space="0" w:color="auto"/>
            <w:bottom w:val="none" w:sz="0" w:space="0" w:color="auto"/>
            <w:right w:val="none" w:sz="0" w:space="0" w:color="auto"/>
          </w:divBdr>
        </w:div>
        <w:div w:id="1990937318">
          <w:marLeft w:val="640"/>
          <w:marRight w:val="0"/>
          <w:marTop w:val="0"/>
          <w:marBottom w:val="0"/>
          <w:divBdr>
            <w:top w:val="none" w:sz="0" w:space="0" w:color="auto"/>
            <w:left w:val="none" w:sz="0" w:space="0" w:color="auto"/>
            <w:bottom w:val="none" w:sz="0" w:space="0" w:color="auto"/>
            <w:right w:val="none" w:sz="0" w:space="0" w:color="auto"/>
          </w:divBdr>
        </w:div>
        <w:div w:id="2118256763">
          <w:marLeft w:val="640"/>
          <w:marRight w:val="0"/>
          <w:marTop w:val="0"/>
          <w:marBottom w:val="0"/>
          <w:divBdr>
            <w:top w:val="none" w:sz="0" w:space="0" w:color="auto"/>
            <w:left w:val="none" w:sz="0" w:space="0" w:color="auto"/>
            <w:bottom w:val="none" w:sz="0" w:space="0" w:color="auto"/>
            <w:right w:val="none" w:sz="0" w:space="0" w:color="auto"/>
          </w:divBdr>
        </w:div>
      </w:divsChild>
    </w:div>
    <w:div w:id="1680545012">
      <w:bodyDiv w:val="1"/>
      <w:marLeft w:val="0"/>
      <w:marRight w:val="0"/>
      <w:marTop w:val="0"/>
      <w:marBottom w:val="0"/>
      <w:divBdr>
        <w:top w:val="none" w:sz="0" w:space="0" w:color="auto"/>
        <w:left w:val="none" w:sz="0" w:space="0" w:color="auto"/>
        <w:bottom w:val="none" w:sz="0" w:space="0" w:color="auto"/>
        <w:right w:val="none" w:sz="0" w:space="0" w:color="auto"/>
      </w:divBdr>
    </w:div>
    <w:div w:id="1682079684">
      <w:bodyDiv w:val="1"/>
      <w:marLeft w:val="0"/>
      <w:marRight w:val="0"/>
      <w:marTop w:val="0"/>
      <w:marBottom w:val="0"/>
      <w:divBdr>
        <w:top w:val="none" w:sz="0" w:space="0" w:color="auto"/>
        <w:left w:val="none" w:sz="0" w:space="0" w:color="auto"/>
        <w:bottom w:val="none" w:sz="0" w:space="0" w:color="auto"/>
        <w:right w:val="none" w:sz="0" w:space="0" w:color="auto"/>
      </w:divBdr>
      <w:divsChild>
        <w:div w:id="2098358407">
          <w:marLeft w:val="480"/>
          <w:marRight w:val="0"/>
          <w:marTop w:val="0"/>
          <w:marBottom w:val="0"/>
          <w:divBdr>
            <w:top w:val="none" w:sz="0" w:space="0" w:color="auto"/>
            <w:left w:val="none" w:sz="0" w:space="0" w:color="auto"/>
            <w:bottom w:val="none" w:sz="0" w:space="0" w:color="auto"/>
            <w:right w:val="none" w:sz="0" w:space="0" w:color="auto"/>
          </w:divBdr>
        </w:div>
        <w:div w:id="569971031">
          <w:marLeft w:val="480"/>
          <w:marRight w:val="0"/>
          <w:marTop w:val="0"/>
          <w:marBottom w:val="0"/>
          <w:divBdr>
            <w:top w:val="none" w:sz="0" w:space="0" w:color="auto"/>
            <w:left w:val="none" w:sz="0" w:space="0" w:color="auto"/>
            <w:bottom w:val="none" w:sz="0" w:space="0" w:color="auto"/>
            <w:right w:val="none" w:sz="0" w:space="0" w:color="auto"/>
          </w:divBdr>
        </w:div>
        <w:div w:id="1442265081">
          <w:marLeft w:val="480"/>
          <w:marRight w:val="0"/>
          <w:marTop w:val="0"/>
          <w:marBottom w:val="0"/>
          <w:divBdr>
            <w:top w:val="none" w:sz="0" w:space="0" w:color="auto"/>
            <w:left w:val="none" w:sz="0" w:space="0" w:color="auto"/>
            <w:bottom w:val="none" w:sz="0" w:space="0" w:color="auto"/>
            <w:right w:val="none" w:sz="0" w:space="0" w:color="auto"/>
          </w:divBdr>
        </w:div>
        <w:div w:id="1920479453">
          <w:marLeft w:val="480"/>
          <w:marRight w:val="0"/>
          <w:marTop w:val="0"/>
          <w:marBottom w:val="0"/>
          <w:divBdr>
            <w:top w:val="none" w:sz="0" w:space="0" w:color="auto"/>
            <w:left w:val="none" w:sz="0" w:space="0" w:color="auto"/>
            <w:bottom w:val="none" w:sz="0" w:space="0" w:color="auto"/>
            <w:right w:val="none" w:sz="0" w:space="0" w:color="auto"/>
          </w:divBdr>
        </w:div>
        <w:div w:id="819465854">
          <w:marLeft w:val="480"/>
          <w:marRight w:val="0"/>
          <w:marTop w:val="0"/>
          <w:marBottom w:val="0"/>
          <w:divBdr>
            <w:top w:val="none" w:sz="0" w:space="0" w:color="auto"/>
            <w:left w:val="none" w:sz="0" w:space="0" w:color="auto"/>
            <w:bottom w:val="none" w:sz="0" w:space="0" w:color="auto"/>
            <w:right w:val="none" w:sz="0" w:space="0" w:color="auto"/>
          </w:divBdr>
        </w:div>
        <w:div w:id="371425223">
          <w:marLeft w:val="480"/>
          <w:marRight w:val="0"/>
          <w:marTop w:val="0"/>
          <w:marBottom w:val="0"/>
          <w:divBdr>
            <w:top w:val="none" w:sz="0" w:space="0" w:color="auto"/>
            <w:left w:val="none" w:sz="0" w:space="0" w:color="auto"/>
            <w:bottom w:val="none" w:sz="0" w:space="0" w:color="auto"/>
            <w:right w:val="none" w:sz="0" w:space="0" w:color="auto"/>
          </w:divBdr>
        </w:div>
        <w:div w:id="543635874">
          <w:marLeft w:val="480"/>
          <w:marRight w:val="0"/>
          <w:marTop w:val="0"/>
          <w:marBottom w:val="0"/>
          <w:divBdr>
            <w:top w:val="none" w:sz="0" w:space="0" w:color="auto"/>
            <w:left w:val="none" w:sz="0" w:space="0" w:color="auto"/>
            <w:bottom w:val="none" w:sz="0" w:space="0" w:color="auto"/>
            <w:right w:val="none" w:sz="0" w:space="0" w:color="auto"/>
          </w:divBdr>
        </w:div>
        <w:div w:id="618537116">
          <w:marLeft w:val="480"/>
          <w:marRight w:val="0"/>
          <w:marTop w:val="0"/>
          <w:marBottom w:val="0"/>
          <w:divBdr>
            <w:top w:val="none" w:sz="0" w:space="0" w:color="auto"/>
            <w:left w:val="none" w:sz="0" w:space="0" w:color="auto"/>
            <w:bottom w:val="none" w:sz="0" w:space="0" w:color="auto"/>
            <w:right w:val="none" w:sz="0" w:space="0" w:color="auto"/>
          </w:divBdr>
        </w:div>
        <w:div w:id="4403727">
          <w:marLeft w:val="480"/>
          <w:marRight w:val="0"/>
          <w:marTop w:val="0"/>
          <w:marBottom w:val="0"/>
          <w:divBdr>
            <w:top w:val="none" w:sz="0" w:space="0" w:color="auto"/>
            <w:left w:val="none" w:sz="0" w:space="0" w:color="auto"/>
            <w:bottom w:val="none" w:sz="0" w:space="0" w:color="auto"/>
            <w:right w:val="none" w:sz="0" w:space="0" w:color="auto"/>
          </w:divBdr>
        </w:div>
        <w:div w:id="2007323799">
          <w:marLeft w:val="480"/>
          <w:marRight w:val="0"/>
          <w:marTop w:val="0"/>
          <w:marBottom w:val="0"/>
          <w:divBdr>
            <w:top w:val="none" w:sz="0" w:space="0" w:color="auto"/>
            <w:left w:val="none" w:sz="0" w:space="0" w:color="auto"/>
            <w:bottom w:val="none" w:sz="0" w:space="0" w:color="auto"/>
            <w:right w:val="none" w:sz="0" w:space="0" w:color="auto"/>
          </w:divBdr>
        </w:div>
        <w:div w:id="1367101847">
          <w:marLeft w:val="480"/>
          <w:marRight w:val="0"/>
          <w:marTop w:val="0"/>
          <w:marBottom w:val="0"/>
          <w:divBdr>
            <w:top w:val="none" w:sz="0" w:space="0" w:color="auto"/>
            <w:left w:val="none" w:sz="0" w:space="0" w:color="auto"/>
            <w:bottom w:val="none" w:sz="0" w:space="0" w:color="auto"/>
            <w:right w:val="none" w:sz="0" w:space="0" w:color="auto"/>
          </w:divBdr>
        </w:div>
        <w:div w:id="1022392221">
          <w:marLeft w:val="480"/>
          <w:marRight w:val="0"/>
          <w:marTop w:val="0"/>
          <w:marBottom w:val="0"/>
          <w:divBdr>
            <w:top w:val="none" w:sz="0" w:space="0" w:color="auto"/>
            <w:left w:val="none" w:sz="0" w:space="0" w:color="auto"/>
            <w:bottom w:val="none" w:sz="0" w:space="0" w:color="auto"/>
            <w:right w:val="none" w:sz="0" w:space="0" w:color="auto"/>
          </w:divBdr>
        </w:div>
        <w:div w:id="1926720240">
          <w:marLeft w:val="480"/>
          <w:marRight w:val="0"/>
          <w:marTop w:val="0"/>
          <w:marBottom w:val="0"/>
          <w:divBdr>
            <w:top w:val="none" w:sz="0" w:space="0" w:color="auto"/>
            <w:left w:val="none" w:sz="0" w:space="0" w:color="auto"/>
            <w:bottom w:val="none" w:sz="0" w:space="0" w:color="auto"/>
            <w:right w:val="none" w:sz="0" w:space="0" w:color="auto"/>
          </w:divBdr>
        </w:div>
        <w:div w:id="491067773">
          <w:marLeft w:val="480"/>
          <w:marRight w:val="0"/>
          <w:marTop w:val="0"/>
          <w:marBottom w:val="0"/>
          <w:divBdr>
            <w:top w:val="none" w:sz="0" w:space="0" w:color="auto"/>
            <w:left w:val="none" w:sz="0" w:space="0" w:color="auto"/>
            <w:bottom w:val="none" w:sz="0" w:space="0" w:color="auto"/>
            <w:right w:val="none" w:sz="0" w:space="0" w:color="auto"/>
          </w:divBdr>
        </w:div>
        <w:div w:id="1478258734">
          <w:marLeft w:val="480"/>
          <w:marRight w:val="0"/>
          <w:marTop w:val="0"/>
          <w:marBottom w:val="0"/>
          <w:divBdr>
            <w:top w:val="none" w:sz="0" w:space="0" w:color="auto"/>
            <w:left w:val="none" w:sz="0" w:space="0" w:color="auto"/>
            <w:bottom w:val="none" w:sz="0" w:space="0" w:color="auto"/>
            <w:right w:val="none" w:sz="0" w:space="0" w:color="auto"/>
          </w:divBdr>
        </w:div>
        <w:div w:id="888802607">
          <w:marLeft w:val="480"/>
          <w:marRight w:val="0"/>
          <w:marTop w:val="0"/>
          <w:marBottom w:val="0"/>
          <w:divBdr>
            <w:top w:val="none" w:sz="0" w:space="0" w:color="auto"/>
            <w:left w:val="none" w:sz="0" w:space="0" w:color="auto"/>
            <w:bottom w:val="none" w:sz="0" w:space="0" w:color="auto"/>
            <w:right w:val="none" w:sz="0" w:space="0" w:color="auto"/>
          </w:divBdr>
        </w:div>
        <w:div w:id="1586766955">
          <w:marLeft w:val="480"/>
          <w:marRight w:val="0"/>
          <w:marTop w:val="0"/>
          <w:marBottom w:val="0"/>
          <w:divBdr>
            <w:top w:val="none" w:sz="0" w:space="0" w:color="auto"/>
            <w:left w:val="none" w:sz="0" w:space="0" w:color="auto"/>
            <w:bottom w:val="none" w:sz="0" w:space="0" w:color="auto"/>
            <w:right w:val="none" w:sz="0" w:space="0" w:color="auto"/>
          </w:divBdr>
        </w:div>
        <w:div w:id="916089917">
          <w:marLeft w:val="480"/>
          <w:marRight w:val="0"/>
          <w:marTop w:val="0"/>
          <w:marBottom w:val="0"/>
          <w:divBdr>
            <w:top w:val="none" w:sz="0" w:space="0" w:color="auto"/>
            <w:left w:val="none" w:sz="0" w:space="0" w:color="auto"/>
            <w:bottom w:val="none" w:sz="0" w:space="0" w:color="auto"/>
            <w:right w:val="none" w:sz="0" w:space="0" w:color="auto"/>
          </w:divBdr>
        </w:div>
        <w:div w:id="221253824">
          <w:marLeft w:val="480"/>
          <w:marRight w:val="0"/>
          <w:marTop w:val="0"/>
          <w:marBottom w:val="0"/>
          <w:divBdr>
            <w:top w:val="none" w:sz="0" w:space="0" w:color="auto"/>
            <w:left w:val="none" w:sz="0" w:space="0" w:color="auto"/>
            <w:bottom w:val="none" w:sz="0" w:space="0" w:color="auto"/>
            <w:right w:val="none" w:sz="0" w:space="0" w:color="auto"/>
          </w:divBdr>
        </w:div>
        <w:div w:id="626545258">
          <w:marLeft w:val="480"/>
          <w:marRight w:val="0"/>
          <w:marTop w:val="0"/>
          <w:marBottom w:val="0"/>
          <w:divBdr>
            <w:top w:val="none" w:sz="0" w:space="0" w:color="auto"/>
            <w:left w:val="none" w:sz="0" w:space="0" w:color="auto"/>
            <w:bottom w:val="none" w:sz="0" w:space="0" w:color="auto"/>
            <w:right w:val="none" w:sz="0" w:space="0" w:color="auto"/>
          </w:divBdr>
        </w:div>
        <w:div w:id="1248533774">
          <w:marLeft w:val="480"/>
          <w:marRight w:val="0"/>
          <w:marTop w:val="0"/>
          <w:marBottom w:val="0"/>
          <w:divBdr>
            <w:top w:val="none" w:sz="0" w:space="0" w:color="auto"/>
            <w:left w:val="none" w:sz="0" w:space="0" w:color="auto"/>
            <w:bottom w:val="none" w:sz="0" w:space="0" w:color="auto"/>
            <w:right w:val="none" w:sz="0" w:space="0" w:color="auto"/>
          </w:divBdr>
        </w:div>
        <w:div w:id="1037586934">
          <w:marLeft w:val="480"/>
          <w:marRight w:val="0"/>
          <w:marTop w:val="0"/>
          <w:marBottom w:val="0"/>
          <w:divBdr>
            <w:top w:val="none" w:sz="0" w:space="0" w:color="auto"/>
            <w:left w:val="none" w:sz="0" w:space="0" w:color="auto"/>
            <w:bottom w:val="none" w:sz="0" w:space="0" w:color="auto"/>
            <w:right w:val="none" w:sz="0" w:space="0" w:color="auto"/>
          </w:divBdr>
        </w:div>
        <w:div w:id="1507289149">
          <w:marLeft w:val="480"/>
          <w:marRight w:val="0"/>
          <w:marTop w:val="0"/>
          <w:marBottom w:val="0"/>
          <w:divBdr>
            <w:top w:val="none" w:sz="0" w:space="0" w:color="auto"/>
            <w:left w:val="none" w:sz="0" w:space="0" w:color="auto"/>
            <w:bottom w:val="none" w:sz="0" w:space="0" w:color="auto"/>
            <w:right w:val="none" w:sz="0" w:space="0" w:color="auto"/>
          </w:divBdr>
        </w:div>
        <w:div w:id="91972569">
          <w:marLeft w:val="480"/>
          <w:marRight w:val="0"/>
          <w:marTop w:val="0"/>
          <w:marBottom w:val="0"/>
          <w:divBdr>
            <w:top w:val="none" w:sz="0" w:space="0" w:color="auto"/>
            <w:left w:val="none" w:sz="0" w:space="0" w:color="auto"/>
            <w:bottom w:val="none" w:sz="0" w:space="0" w:color="auto"/>
            <w:right w:val="none" w:sz="0" w:space="0" w:color="auto"/>
          </w:divBdr>
        </w:div>
        <w:div w:id="347752137">
          <w:marLeft w:val="480"/>
          <w:marRight w:val="0"/>
          <w:marTop w:val="0"/>
          <w:marBottom w:val="0"/>
          <w:divBdr>
            <w:top w:val="none" w:sz="0" w:space="0" w:color="auto"/>
            <w:left w:val="none" w:sz="0" w:space="0" w:color="auto"/>
            <w:bottom w:val="none" w:sz="0" w:space="0" w:color="auto"/>
            <w:right w:val="none" w:sz="0" w:space="0" w:color="auto"/>
          </w:divBdr>
        </w:div>
        <w:div w:id="588581666">
          <w:marLeft w:val="480"/>
          <w:marRight w:val="0"/>
          <w:marTop w:val="0"/>
          <w:marBottom w:val="0"/>
          <w:divBdr>
            <w:top w:val="none" w:sz="0" w:space="0" w:color="auto"/>
            <w:left w:val="none" w:sz="0" w:space="0" w:color="auto"/>
            <w:bottom w:val="none" w:sz="0" w:space="0" w:color="auto"/>
            <w:right w:val="none" w:sz="0" w:space="0" w:color="auto"/>
          </w:divBdr>
        </w:div>
        <w:div w:id="497234305">
          <w:marLeft w:val="480"/>
          <w:marRight w:val="0"/>
          <w:marTop w:val="0"/>
          <w:marBottom w:val="0"/>
          <w:divBdr>
            <w:top w:val="none" w:sz="0" w:space="0" w:color="auto"/>
            <w:left w:val="none" w:sz="0" w:space="0" w:color="auto"/>
            <w:bottom w:val="none" w:sz="0" w:space="0" w:color="auto"/>
            <w:right w:val="none" w:sz="0" w:space="0" w:color="auto"/>
          </w:divBdr>
        </w:div>
        <w:div w:id="975985646">
          <w:marLeft w:val="480"/>
          <w:marRight w:val="0"/>
          <w:marTop w:val="0"/>
          <w:marBottom w:val="0"/>
          <w:divBdr>
            <w:top w:val="none" w:sz="0" w:space="0" w:color="auto"/>
            <w:left w:val="none" w:sz="0" w:space="0" w:color="auto"/>
            <w:bottom w:val="none" w:sz="0" w:space="0" w:color="auto"/>
            <w:right w:val="none" w:sz="0" w:space="0" w:color="auto"/>
          </w:divBdr>
        </w:div>
        <w:div w:id="1647275453">
          <w:marLeft w:val="480"/>
          <w:marRight w:val="0"/>
          <w:marTop w:val="0"/>
          <w:marBottom w:val="0"/>
          <w:divBdr>
            <w:top w:val="none" w:sz="0" w:space="0" w:color="auto"/>
            <w:left w:val="none" w:sz="0" w:space="0" w:color="auto"/>
            <w:bottom w:val="none" w:sz="0" w:space="0" w:color="auto"/>
            <w:right w:val="none" w:sz="0" w:space="0" w:color="auto"/>
          </w:divBdr>
        </w:div>
        <w:div w:id="403526799">
          <w:marLeft w:val="480"/>
          <w:marRight w:val="0"/>
          <w:marTop w:val="0"/>
          <w:marBottom w:val="0"/>
          <w:divBdr>
            <w:top w:val="none" w:sz="0" w:space="0" w:color="auto"/>
            <w:left w:val="none" w:sz="0" w:space="0" w:color="auto"/>
            <w:bottom w:val="none" w:sz="0" w:space="0" w:color="auto"/>
            <w:right w:val="none" w:sz="0" w:space="0" w:color="auto"/>
          </w:divBdr>
        </w:div>
        <w:div w:id="140926082">
          <w:marLeft w:val="480"/>
          <w:marRight w:val="0"/>
          <w:marTop w:val="0"/>
          <w:marBottom w:val="0"/>
          <w:divBdr>
            <w:top w:val="none" w:sz="0" w:space="0" w:color="auto"/>
            <w:left w:val="none" w:sz="0" w:space="0" w:color="auto"/>
            <w:bottom w:val="none" w:sz="0" w:space="0" w:color="auto"/>
            <w:right w:val="none" w:sz="0" w:space="0" w:color="auto"/>
          </w:divBdr>
        </w:div>
        <w:div w:id="181289779">
          <w:marLeft w:val="480"/>
          <w:marRight w:val="0"/>
          <w:marTop w:val="0"/>
          <w:marBottom w:val="0"/>
          <w:divBdr>
            <w:top w:val="none" w:sz="0" w:space="0" w:color="auto"/>
            <w:left w:val="none" w:sz="0" w:space="0" w:color="auto"/>
            <w:bottom w:val="none" w:sz="0" w:space="0" w:color="auto"/>
            <w:right w:val="none" w:sz="0" w:space="0" w:color="auto"/>
          </w:divBdr>
        </w:div>
        <w:div w:id="296030727">
          <w:marLeft w:val="480"/>
          <w:marRight w:val="0"/>
          <w:marTop w:val="0"/>
          <w:marBottom w:val="0"/>
          <w:divBdr>
            <w:top w:val="none" w:sz="0" w:space="0" w:color="auto"/>
            <w:left w:val="none" w:sz="0" w:space="0" w:color="auto"/>
            <w:bottom w:val="none" w:sz="0" w:space="0" w:color="auto"/>
            <w:right w:val="none" w:sz="0" w:space="0" w:color="auto"/>
          </w:divBdr>
        </w:div>
        <w:div w:id="477116949">
          <w:marLeft w:val="480"/>
          <w:marRight w:val="0"/>
          <w:marTop w:val="0"/>
          <w:marBottom w:val="0"/>
          <w:divBdr>
            <w:top w:val="none" w:sz="0" w:space="0" w:color="auto"/>
            <w:left w:val="none" w:sz="0" w:space="0" w:color="auto"/>
            <w:bottom w:val="none" w:sz="0" w:space="0" w:color="auto"/>
            <w:right w:val="none" w:sz="0" w:space="0" w:color="auto"/>
          </w:divBdr>
        </w:div>
        <w:div w:id="1434323902">
          <w:marLeft w:val="480"/>
          <w:marRight w:val="0"/>
          <w:marTop w:val="0"/>
          <w:marBottom w:val="0"/>
          <w:divBdr>
            <w:top w:val="none" w:sz="0" w:space="0" w:color="auto"/>
            <w:left w:val="none" w:sz="0" w:space="0" w:color="auto"/>
            <w:bottom w:val="none" w:sz="0" w:space="0" w:color="auto"/>
            <w:right w:val="none" w:sz="0" w:space="0" w:color="auto"/>
          </w:divBdr>
        </w:div>
        <w:div w:id="291254952">
          <w:marLeft w:val="480"/>
          <w:marRight w:val="0"/>
          <w:marTop w:val="0"/>
          <w:marBottom w:val="0"/>
          <w:divBdr>
            <w:top w:val="none" w:sz="0" w:space="0" w:color="auto"/>
            <w:left w:val="none" w:sz="0" w:space="0" w:color="auto"/>
            <w:bottom w:val="none" w:sz="0" w:space="0" w:color="auto"/>
            <w:right w:val="none" w:sz="0" w:space="0" w:color="auto"/>
          </w:divBdr>
        </w:div>
        <w:div w:id="1725257995">
          <w:marLeft w:val="480"/>
          <w:marRight w:val="0"/>
          <w:marTop w:val="0"/>
          <w:marBottom w:val="0"/>
          <w:divBdr>
            <w:top w:val="none" w:sz="0" w:space="0" w:color="auto"/>
            <w:left w:val="none" w:sz="0" w:space="0" w:color="auto"/>
            <w:bottom w:val="none" w:sz="0" w:space="0" w:color="auto"/>
            <w:right w:val="none" w:sz="0" w:space="0" w:color="auto"/>
          </w:divBdr>
        </w:div>
        <w:div w:id="381095467">
          <w:marLeft w:val="480"/>
          <w:marRight w:val="0"/>
          <w:marTop w:val="0"/>
          <w:marBottom w:val="0"/>
          <w:divBdr>
            <w:top w:val="none" w:sz="0" w:space="0" w:color="auto"/>
            <w:left w:val="none" w:sz="0" w:space="0" w:color="auto"/>
            <w:bottom w:val="none" w:sz="0" w:space="0" w:color="auto"/>
            <w:right w:val="none" w:sz="0" w:space="0" w:color="auto"/>
          </w:divBdr>
        </w:div>
        <w:div w:id="230390711">
          <w:marLeft w:val="480"/>
          <w:marRight w:val="0"/>
          <w:marTop w:val="0"/>
          <w:marBottom w:val="0"/>
          <w:divBdr>
            <w:top w:val="none" w:sz="0" w:space="0" w:color="auto"/>
            <w:left w:val="none" w:sz="0" w:space="0" w:color="auto"/>
            <w:bottom w:val="none" w:sz="0" w:space="0" w:color="auto"/>
            <w:right w:val="none" w:sz="0" w:space="0" w:color="auto"/>
          </w:divBdr>
        </w:div>
        <w:div w:id="1095789345">
          <w:marLeft w:val="480"/>
          <w:marRight w:val="0"/>
          <w:marTop w:val="0"/>
          <w:marBottom w:val="0"/>
          <w:divBdr>
            <w:top w:val="none" w:sz="0" w:space="0" w:color="auto"/>
            <w:left w:val="none" w:sz="0" w:space="0" w:color="auto"/>
            <w:bottom w:val="none" w:sz="0" w:space="0" w:color="auto"/>
            <w:right w:val="none" w:sz="0" w:space="0" w:color="auto"/>
          </w:divBdr>
        </w:div>
        <w:div w:id="2012440375">
          <w:marLeft w:val="480"/>
          <w:marRight w:val="0"/>
          <w:marTop w:val="0"/>
          <w:marBottom w:val="0"/>
          <w:divBdr>
            <w:top w:val="none" w:sz="0" w:space="0" w:color="auto"/>
            <w:left w:val="none" w:sz="0" w:space="0" w:color="auto"/>
            <w:bottom w:val="none" w:sz="0" w:space="0" w:color="auto"/>
            <w:right w:val="none" w:sz="0" w:space="0" w:color="auto"/>
          </w:divBdr>
        </w:div>
        <w:div w:id="1095784866">
          <w:marLeft w:val="480"/>
          <w:marRight w:val="0"/>
          <w:marTop w:val="0"/>
          <w:marBottom w:val="0"/>
          <w:divBdr>
            <w:top w:val="none" w:sz="0" w:space="0" w:color="auto"/>
            <w:left w:val="none" w:sz="0" w:space="0" w:color="auto"/>
            <w:bottom w:val="none" w:sz="0" w:space="0" w:color="auto"/>
            <w:right w:val="none" w:sz="0" w:space="0" w:color="auto"/>
          </w:divBdr>
        </w:div>
        <w:div w:id="1090010354">
          <w:marLeft w:val="480"/>
          <w:marRight w:val="0"/>
          <w:marTop w:val="0"/>
          <w:marBottom w:val="0"/>
          <w:divBdr>
            <w:top w:val="none" w:sz="0" w:space="0" w:color="auto"/>
            <w:left w:val="none" w:sz="0" w:space="0" w:color="auto"/>
            <w:bottom w:val="none" w:sz="0" w:space="0" w:color="auto"/>
            <w:right w:val="none" w:sz="0" w:space="0" w:color="auto"/>
          </w:divBdr>
        </w:div>
        <w:div w:id="696589510">
          <w:marLeft w:val="480"/>
          <w:marRight w:val="0"/>
          <w:marTop w:val="0"/>
          <w:marBottom w:val="0"/>
          <w:divBdr>
            <w:top w:val="none" w:sz="0" w:space="0" w:color="auto"/>
            <w:left w:val="none" w:sz="0" w:space="0" w:color="auto"/>
            <w:bottom w:val="none" w:sz="0" w:space="0" w:color="auto"/>
            <w:right w:val="none" w:sz="0" w:space="0" w:color="auto"/>
          </w:divBdr>
        </w:div>
        <w:div w:id="1699431413">
          <w:marLeft w:val="480"/>
          <w:marRight w:val="0"/>
          <w:marTop w:val="0"/>
          <w:marBottom w:val="0"/>
          <w:divBdr>
            <w:top w:val="none" w:sz="0" w:space="0" w:color="auto"/>
            <w:left w:val="none" w:sz="0" w:space="0" w:color="auto"/>
            <w:bottom w:val="none" w:sz="0" w:space="0" w:color="auto"/>
            <w:right w:val="none" w:sz="0" w:space="0" w:color="auto"/>
          </w:divBdr>
        </w:div>
        <w:div w:id="760374561">
          <w:marLeft w:val="480"/>
          <w:marRight w:val="0"/>
          <w:marTop w:val="0"/>
          <w:marBottom w:val="0"/>
          <w:divBdr>
            <w:top w:val="none" w:sz="0" w:space="0" w:color="auto"/>
            <w:left w:val="none" w:sz="0" w:space="0" w:color="auto"/>
            <w:bottom w:val="none" w:sz="0" w:space="0" w:color="auto"/>
            <w:right w:val="none" w:sz="0" w:space="0" w:color="auto"/>
          </w:divBdr>
        </w:div>
        <w:div w:id="1078329798">
          <w:marLeft w:val="480"/>
          <w:marRight w:val="0"/>
          <w:marTop w:val="0"/>
          <w:marBottom w:val="0"/>
          <w:divBdr>
            <w:top w:val="none" w:sz="0" w:space="0" w:color="auto"/>
            <w:left w:val="none" w:sz="0" w:space="0" w:color="auto"/>
            <w:bottom w:val="none" w:sz="0" w:space="0" w:color="auto"/>
            <w:right w:val="none" w:sz="0" w:space="0" w:color="auto"/>
          </w:divBdr>
        </w:div>
        <w:div w:id="111829476">
          <w:marLeft w:val="480"/>
          <w:marRight w:val="0"/>
          <w:marTop w:val="0"/>
          <w:marBottom w:val="0"/>
          <w:divBdr>
            <w:top w:val="none" w:sz="0" w:space="0" w:color="auto"/>
            <w:left w:val="none" w:sz="0" w:space="0" w:color="auto"/>
            <w:bottom w:val="none" w:sz="0" w:space="0" w:color="auto"/>
            <w:right w:val="none" w:sz="0" w:space="0" w:color="auto"/>
          </w:divBdr>
        </w:div>
        <w:div w:id="247349028">
          <w:marLeft w:val="480"/>
          <w:marRight w:val="0"/>
          <w:marTop w:val="0"/>
          <w:marBottom w:val="0"/>
          <w:divBdr>
            <w:top w:val="none" w:sz="0" w:space="0" w:color="auto"/>
            <w:left w:val="none" w:sz="0" w:space="0" w:color="auto"/>
            <w:bottom w:val="none" w:sz="0" w:space="0" w:color="auto"/>
            <w:right w:val="none" w:sz="0" w:space="0" w:color="auto"/>
          </w:divBdr>
        </w:div>
        <w:div w:id="1877231788">
          <w:marLeft w:val="480"/>
          <w:marRight w:val="0"/>
          <w:marTop w:val="0"/>
          <w:marBottom w:val="0"/>
          <w:divBdr>
            <w:top w:val="none" w:sz="0" w:space="0" w:color="auto"/>
            <w:left w:val="none" w:sz="0" w:space="0" w:color="auto"/>
            <w:bottom w:val="none" w:sz="0" w:space="0" w:color="auto"/>
            <w:right w:val="none" w:sz="0" w:space="0" w:color="auto"/>
          </w:divBdr>
        </w:div>
        <w:div w:id="6104723">
          <w:marLeft w:val="480"/>
          <w:marRight w:val="0"/>
          <w:marTop w:val="0"/>
          <w:marBottom w:val="0"/>
          <w:divBdr>
            <w:top w:val="none" w:sz="0" w:space="0" w:color="auto"/>
            <w:left w:val="none" w:sz="0" w:space="0" w:color="auto"/>
            <w:bottom w:val="none" w:sz="0" w:space="0" w:color="auto"/>
            <w:right w:val="none" w:sz="0" w:space="0" w:color="auto"/>
          </w:divBdr>
        </w:div>
        <w:div w:id="1726948600">
          <w:marLeft w:val="480"/>
          <w:marRight w:val="0"/>
          <w:marTop w:val="0"/>
          <w:marBottom w:val="0"/>
          <w:divBdr>
            <w:top w:val="none" w:sz="0" w:space="0" w:color="auto"/>
            <w:left w:val="none" w:sz="0" w:space="0" w:color="auto"/>
            <w:bottom w:val="none" w:sz="0" w:space="0" w:color="auto"/>
            <w:right w:val="none" w:sz="0" w:space="0" w:color="auto"/>
          </w:divBdr>
        </w:div>
        <w:div w:id="1161434338">
          <w:marLeft w:val="480"/>
          <w:marRight w:val="0"/>
          <w:marTop w:val="0"/>
          <w:marBottom w:val="0"/>
          <w:divBdr>
            <w:top w:val="none" w:sz="0" w:space="0" w:color="auto"/>
            <w:left w:val="none" w:sz="0" w:space="0" w:color="auto"/>
            <w:bottom w:val="none" w:sz="0" w:space="0" w:color="auto"/>
            <w:right w:val="none" w:sz="0" w:space="0" w:color="auto"/>
          </w:divBdr>
        </w:div>
        <w:div w:id="513879092">
          <w:marLeft w:val="480"/>
          <w:marRight w:val="0"/>
          <w:marTop w:val="0"/>
          <w:marBottom w:val="0"/>
          <w:divBdr>
            <w:top w:val="none" w:sz="0" w:space="0" w:color="auto"/>
            <w:left w:val="none" w:sz="0" w:space="0" w:color="auto"/>
            <w:bottom w:val="none" w:sz="0" w:space="0" w:color="auto"/>
            <w:right w:val="none" w:sz="0" w:space="0" w:color="auto"/>
          </w:divBdr>
        </w:div>
      </w:divsChild>
    </w:div>
    <w:div w:id="1682312053">
      <w:bodyDiv w:val="1"/>
      <w:marLeft w:val="0"/>
      <w:marRight w:val="0"/>
      <w:marTop w:val="0"/>
      <w:marBottom w:val="0"/>
      <w:divBdr>
        <w:top w:val="none" w:sz="0" w:space="0" w:color="auto"/>
        <w:left w:val="none" w:sz="0" w:space="0" w:color="auto"/>
        <w:bottom w:val="none" w:sz="0" w:space="0" w:color="auto"/>
        <w:right w:val="none" w:sz="0" w:space="0" w:color="auto"/>
      </w:divBdr>
    </w:div>
    <w:div w:id="1693722433">
      <w:bodyDiv w:val="1"/>
      <w:marLeft w:val="0"/>
      <w:marRight w:val="0"/>
      <w:marTop w:val="0"/>
      <w:marBottom w:val="0"/>
      <w:divBdr>
        <w:top w:val="none" w:sz="0" w:space="0" w:color="auto"/>
        <w:left w:val="none" w:sz="0" w:space="0" w:color="auto"/>
        <w:bottom w:val="none" w:sz="0" w:space="0" w:color="auto"/>
        <w:right w:val="none" w:sz="0" w:space="0" w:color="auto"/>
      </w:divBdr>
      <w:divsChild>
        <w:div w:id="836379491">
          <w:marLeft w:val="480"/>
          <w:marRight w:val="0"/>
          <w:marTop w:val="0"/>
          <w:marBottom w:val="0"/>
          <w:divBdr>
            <w:top w:val="none" w:sz="0" w:space="0" w:color="auto"/>
            <w:left w:val="none" w:sz="0" w:space="0" w:color="auto"/>
            <w:bottom w:val="none" w:sz="0" w:space="0" w:color="auto"/>
            <w:right w:val="none" w:sz="0" w:space="0" w:color="auto"/>
          </w:divBdr>
        </w:div>
        <w:div w:id="255017616">
          <w:marLeft w:val="480"/>
          <w:marRight w:val="0"/>
          <w:marTop w:val="0"/>
          <w:marBottom w:val="0"/>
          <w:divBdr>
            <w:top w:val="none" w:sz="0" w:space="0" w:color="auto"/>
            <w:left w:val="none" w:sz="0" w:space="0" w:color="auto"/>
            <w:bottom w:val="none" w:sz="0" w:space="0" w:color="auto"/>
            <w:right w:val="none" w:sz="0" w:space="0" w:color="auto"/>
          </w:divBdr>
        </w:div>
        <w:div w:id="865750563">
          <w:marLeft w:val="480"/>
          <w:marRight w:val="0"/>
          <w:marTop w:val="0"/>
          <w:marBottom w:val="0"/>
          <w:divBdr>
            <w:top w:val="none" w:sz="0" w:space="0" w:color="auto"/>
            <w:left w:val="none" w:sz="0" w:space="0" w:color="auto"/>
            <w:bottom w:val="none" w:sz="0" w:space="0" w:color="auto"/>
            <w:right w:val="none" w:sz="0" w:space="0" w:color="auto"/>
          </w:divBdr>
        </w:div>
        <w:div w:id="1166897901">
          <w:marLeft w:val="480"/>
          <w:marRight w:val="0"/>
          <w:marTop w:val="0"/>
          <w:marBottom w:val="0"/>
          <w:divBdr>
            <w:top w:val="none" w:sz="0" w:space="0" w:color="auto"/>
            <w:left w:val="none" w:sz="0" w:space="0" w:color="auto"/>
            <w:bottom w:val="none" w:sz="0" w:space="0" w:color="auto"/>
            <w:right w:val="none" w:sz="0" w:space="0" w:color="auto"/>
          </w:divBdr>
        </w:div>
        <w:div w:id="583337910">
          <w:marLeft w:val="480"/>
          <w:marRight w:val="0"/>
          <w:marTop w:val="0"/>
          <w:marBottom w:val="0"/>
          <w:divBdr>
            <w:top w:val="none" w:sz="0" w:space="0" w:color="auto"/>
            <w:left w:val="none" w:sz="0" w:space="0" w:color="auto"/>
            <w:bottom w:val="none" w:sz="0" w:space="0" w:color="auto"/>
            <w:right w:val="none" w:sz="0" w:space="0" w:color="auto"/>
          </w:divBdr>
        </w:div>
        <w:div w:id="1554389057">
          <w:marLeft w:val="480"/>
          <w:marRight w:val="0"/>
          <w:marTop w:val="0"/>
          <w:marBottom w:val="0"/>
          <w:divBdr>
            <w:top w:val="none" w:sz="0" w:space="0" w:color="auto"/>
            <w:left w:val="none" w:sz="0" w:space="0" w:color="auto"/>
            <w:bottom w:val="none" w:sz="0" w:space="0" w:color="auto"/>
            <w:right w:val="none" w:sz="0" w:space="0" w:color="auto"/>
          </w:divBdr>
        </w:div>
        <w:div w:id="226309550">
          <w:marLeft w:val="480"/>
          <w:marRight w:val="0"/>
          <w:marTop w:val="0"/>
          <w:marBottom w:val="0"/>
          <w:divBdr>
            <w:top w:val="none" w:sz="0" w:space="0" w:color="auto"/>
            <w:left w:val="none" w:sz="0" w:space="0" w:color="auto"/>
            <w:bottom w:val="none" w:sz="0" w:space="0" w:color="auto"/>
            <w:right w:val="none" w:sz="0" w:space="0" w:color="auto"/>
          </w:divBdr>
        </w:div>
        <w:div w:id="1868253571">
          <w:marLeft w:val="480"/>
          <w:marRight w:val="0"/>
          <w:marTop w:val="0"/>
          <w:marBottom w:val="0"/>
          <w:divBdr>
            <w:top w:val="none" w:sz="0" w:space="0" w:color="auto"/>
            <w:left w:val="none" w:sz="0" w:space="0" w:color="auto"/>
            <w:bottom w:val="none" w:sz="0" w:space="0" w:color="auto"/>
            <w:right w:val="none" w:sz="0" w:space="0" w:color="auto"/>
          </w:divBdr>
        </w:div>
        <w:div w:id="1279068871">
          <w:marLeft w:val="480"/>
          <w:marRight w:val="0"/>
          <w:marTop w:val="0"/>
          <w:marBottom w:val="0"/>
          <w:divBdr>
            <w:top w:val="none" w:sz="0" w:space="0" w:color="auto"/>
            <w:left w:val="none" w:sz="0" w:space="0" w:color="auto"/>
            <w:bottom w:val="none" w:sz="0" w:space="0" w:color="auto"/>
            <w:right w:val="none" w:sz="0" w:space="0" w:color="auto"/>
          </w:divBdr>
        </w:div>
        <w:div w:id="1824083366">
          <w:marLeft w:val="480"/>
          <w:marRight w:val="0"/>
          <w:marTop w:val="0"/>
          <w:marBottom w:val="0"/>
          <w:divBdr>
            <w:top w:val="none" w:sz="0" w:space="0" w:color="auto"/>
            <w:left w:val="none" w:sz="0" w:space="0" w:color="auto"/>
            <w:bottom w:val="none" w:sz="0" w:space="0" w:color="auto"/>
            <w:right w:val="none" w:sz="0" w:space="0" w:color="auto"/>
          </w:divBdr>
        </w:div>
        <w:div w:id="28116812">
          <w:marLeft w:val="480"/>
          <w:marRight w:val="0"/>
          <w:marTop w:val="0"/>
          <w:marBottom w:val="0"/>
          <w:divBdr>
            <w:top w:val="none" w:sz="0" w:space="0" w:color="auto"/>
            <w:left w:val="none" w:sz="0" w:space="0" w:color="auto"/>
            <w:bottom w:val="none" w:sz="0" w:space="0" w:color="auto"/>
            <w:right w:val="none" w:sz="0" w:space="0" w:color="auto"/>
          </w:divBdr>
        </w:div>
        <w:div w:id="111367010">
          <w:marLeft w:val="480"/>
          <w:marRight w:val="0"/>
          <w:marTop w:val="0"/>
          <w:marBottom w:val="0"/>
          <w:divBdr>
            <w:top w:val="none" w:sz="0" w:space="0" w:color="auto"/>
            <w:left w:val="none" w:sz="0" w:space="0" w:color="auto"/>
            <w:bottom w:val="none" w:sz="0" w:space="0" w:color="auto"/>
            <w:right w:val="none" w:sz="0" w:space="0" w:color="auto"/>
          </w:divBdr>
        </w:div>
        <w:div w:id="121652598">
          <w:marLeft w:val="480"/>
          <w:marRight w:val="0"/>
          <w:marTop w:val="0"/>
          <w:marBottom w:val="0"/>
          <w:divBdr>
            <w:top w:val="none" w:sz="0" w:space="0" w:color="auto"/>
            <w:left w:val="none" w:sz="0" w:space="0" w:color="auto"/>
            <w:bottom w:val="none" w:sz="0" w:space="0" w:color="auto"/>
            <w:right w:val="none" w:sz="0" w:space="0" w:color="auto"/>
          </w:divBdr>
        </w:div>
        <w:div w:id="1474298305">
          <w:marLeft w:val="480"/>
          <w:marRight w:val="0"/>
          <w:marTop w:val="0"/>
          <w:marBottom w:val="0"/>
          <w:divBdr>
            <w:top w:val="none" w:sz="0" w:space="0" w:color="auto"/>
            <w:left w:val="none" w:sz="0" w:space="0" w:color="auto"/>
            <w:bottom w:val="none" w:sz="0" w:space="0" w:color="auto"/>
            <w:right w:val="none" w:sz="0" w:space="0" w:color="auto"/>
          </w:divBdr>
        </w:div>
        <w:div w:id="1062021127">
          <w:marLeft w:val="480"/>
          <w:marRight w:val="0"/>
          <w:marTop w:val="0"/>
          <w:marBottom w:val="0"/>
          <w:divBdr>
            <w:top w:val="none" w:sz="0" w:space="0" w:color="auto"/>
            <w:left w:val="none" w:sz="0" w:space="0" w:color="auto"/>
            <w:bottom w:val="none" w:sz="0" w:space="0" w:color="auto"/>
            <w:right w:val="none" w:sz="0" w:space="0" w:color="auto"/>
          </w:divBdr>
        </w:div>
        <w:div w:id="567307904">
          <w:marLeft w:val="480"/>
          <w:marRight w:val="0"/>
          <w:marTop w:val="0"/>
          <w:marBottom w:val="0"/>
          <w:divBdr>
            <w:top w:val="none" w:sz="0" w:space="0" w:color="auto"/>
            <w:left w:val="none" w:sz="0" w:space="0" w:color="auto"/>
            <w:bottom w:val="none" w:sz="0" w:space="0" w:color="auto"/>
            <w:right w:val="none" w:sz="0" w:space="0" w:color="auto"/>
          </w:divBdr>
        </w:div>
        <w:div w:id="1465007325">
          <w:marLeft w:val="480"/>
          <w:marRight w:val="0"/>
          <w:marTop w:val="0"/>
          <w:marBottom w:val="0"/>
          <w:divBdr>
            <w:top w:val="none" w:sz="0" w:space="0" w:color="auto"/>
            <w:left w:val="none" w:sz="0" w:space="0" w:color="auto"/>
            <w:bottom w:val="none" w:sz="0" w:space="0" w:color="auto"/>
            <w:right w:val="none" w:sz="0" w:space="0" w:color="auto"/>
          </w:divBdr>
        </w:div>
        <w:div w:id="1954361111">
          <w:marLeft w:val="480"/>
          <w:marRight w:val="0"/>
          <w:marTop w:val="0"/>
          <w:marBottom w:val="0"/>
          <w:divBdr>
            <w:top w:val="none" w:sz="0" w:space="0" w:color="auto"/>
            <w:left w:val="none" w:sz="0" w:space="0" w:color="auto"/>
            <w:bottom w:val="none" w:sz="0" w:space="0" w:color="auto"/>
            <w:right w:val="none" w:sz="0" w:space="0" w:color="auto"/>
          </w:divBdr>
        </w:div>
        <w:div w:id="278487506">
          <w:marLeft w:val="480"/>
          <w:marRight w:val="0"/>
          <w:marTop w:val="0"/>
          <w:marBottom w:val="0"/>
          <w:divBdr>
            <w:top w:val="none" w:sz="0" w:space="0" w:color="auto"/>
            <w:left w:val="none" w:sz="0" w:space="0" w:color="auto"/>
            <w:bottom w:val="none" w:sz="0" w:space="0" w:color="auto"/>
            <w:right w:val="none" w:sz="0" w:space="0" w:color="auto"/>
          </w:divBdr>
        </w:div>
        <w:div w:id="1381635526">
          <w:marLeft w:val="480"/>
          <w:marRight w:val="0"/>
          <w:marTop w:val="0"/>
          <w:marBottom w:val="0"/>
          <w:divBdr>
            <w:top w:val="none" w:sz="0" w:space="0" w:color="auto"/>
            <w:left w:val="none" w:sz="0" w:space="0" w:color="auto"/>
            <w:bottom w:val="none" w:sz="0" w:space="0" w:color="auto"/>
            <w:right w:val="none" w:sz="0" w:space="0" w:color="auto"/>
          </w:divBdr>
        </w:div>
        <w:div w:id="1670136532">
          <w:marLeft w:val="480"/>
          <w:marRight w:val="0"/>
          <w:marTop w:val="0"/>
          <w:marBottom w:val="0"/>
          <w:divBdr>
            <w:top w:val="none" w:sz="0" w:space="0" w:color="auto"/>
            <w:left w:val="none" w:sz="0" w:space="0" w:color="auto"/>
            <w:bottom w:val="none" w:sz="0" w:space="0" w:color="auto"/>
            <w:right w:val="none" w:sz="0" w:space="0" w:color="auto"/>
          </w:divBdr>
        </w:div>
        <w:div w:id="1795253743">
          <w:marLeft w:val="480"/>
          <w:marRight w:val="0"/>
          <w:marTop w:val="0"/>
          <w:marBottom w:val="0"/>
          <w:divBdr>
            <w:top w:val="none" w:sz="0" w:space="0" w:color="auto"/>
            <w:left w:val="none" w:sz="0" w:space="0" w:color="auto"/>
            <w:bottom w:val="none" w:sz="0" w:space="0" w:color="auto"/>
            <w:right w:val="none" w:sz="0" w:space="0" w:color="auto"/>
          </w:divBdr>
        </w:div>
        <w:div w:id="850873611">
          <w:marLeft w:val="480"/>
          <w:marRight w:val="0"/>
          <w:marTop w:val="0"/>
          <w:marBottom w:val="0"/>
          <w:divBdr>
            <w:top w:val="none" w:sz="0" w:space="0" w:color="auto"/>
            <w:left w:val="none" w:sz="0" w:space="0" w:color="auto"/>
            <w:bottom w:val="none" w:sz="0" w:space="0" w:color="auto"/>
            <w:right w:val="none" w:sz="0" w:space="0" w:color="auto"/>
          </w:divBdr>
        </w:div>
        <w:div w:id="867836348">
          <w:marLeft w:val="480"/>
          <w:marRight w:val="0"/>
          <w:marTop w:val="0"/>
          <w:marBottom w:val="0"/>
          <w:divBdr>
            <w:top w:val="none" w:sz="0" w:space="0" w:color="auto"/>
            <w:left w:val="none" w:sz="0" w:space="0" w:color="auto"/>
            <w:bottom w:val="none" w:sz="0" w:space="0" w:color="auto"/>
            <w:right w:val="none" w:sz="0" w:space="0" w:color="auto"/>
          </w:divBdr>
        </w:div>
        <w:div w:id="1197157724">
          <w:marLeft w:val="480"/>
          <w:marRight w:val="0"/>
          <w:marTop w:val="0"/>
          <w:marBottom w:val="0"/>
          <w:divBdr>
            <w:top w:val="none" w:sz="0" w:space="0" w:color="auto"/>
            <w:left w:val="none" w:sz="0" w:space="0" w:color="auto"/>
            <w:bottom w:val="none" w:sz="0" w:space="0" w:color="auto"/>
            <w:right w:val="none" w:sz="0" w:space="0" w:color="auto"/>
          </w:divBdr>
        </w:div>
        <w:div w:id="1009140109">
          <w:marLeft w:val="480"/>
          <w:marRight w:val="0"/>
          <w:marTop w:val="0"/>
          <w:marBottom w:val="0"/>
          <w:divBdr>
            <w:top w:val="none" w:sz="0" w:space="0" w:color="auto"/>
            <w:left w:val="none" w:sz="0" w:space="0" w:color="auto"/>
            <w:bottom w:val="none" w:sz="0" w:space="0" w:color="auto"/>
            <w:right w:val="none" w:sz="0" w:space="0" w:color="auto"/>
          </w:divBdr>
        </w:div>
        <w:div w:id="1268852710">
          <w:marLeft w:val="480"/>
          <w:marRight w:val="0"/>
          <w:marTop w:val="0"/>
          <w:marBottom w:val="0"/>
          <w:divBdr>
            <w:top w:val="none" w:sz="0" w:space="0" w:color="auto"/>
            <w:left w:val="none" w:sz="0" w:space="0" w:color="auto"/>
            <w:bottom w:val="none" w:sz="0" w:space="0" w:color="auto"/>
            <w:right w:val="none" w:sz="0" w:space="0" w:color="auto"/>
          </w:divBdr>
        </w:div>
        <w:div w:id="1016686795">
          <w:marLeft w:val="480"/>
          <w:marRight w:val="0"/>
          <w:marTop w:val="0"/>
          <w:marBottom w:val="0"/>
          <w:divBdr>
            <w:top w:val="none" w:sz="0" w:space="0" w:color="auto"/>
            <w:left w:val="none" w:sz="0" w:space="0" w:color="auto"/>
            <w:bottom w:val="none" w:sz="0" w:space="0" w:color="auto"/>
            <w:right w:val="none" w:sz="0" w:space="0" w:color="auto"/>
          </w:divBdr>
        </w:div>
        <w:div w:id="1490945201">
          <w:marLeft w:val="480"/>
          <w:marRight w:val="0"/>
          <w:marTop w:val="0"/>
          <w:marBottom w:val="0"/>
          <w:divBdr>
            <w:top w:val="none" w:sz="0" w:space="0" w:color="auto"/>
            <w:left w:val="none" w:sz="0" w:space="0" w:color="auto"/>
            <w:bottom w:val="none" w:sz="0" w:space="0" w:color="auto"/>
            <w:right w:val="none" w:sz="0" w:space="0" w:color="auto"/>
          </w:divBdr>
        </w:div>
        <w:div w:id="340662728">
          <w:marLeft w:val="480"/>
          <w:marRight w:val="0"/>
          <w:marTop w:val="0"/>
          <w:marBottom w:val="0"/>
          <w:divBdr>
            <w:top w:val="none" w:sz="0" w:space="0" w:color="auto"/>
            <w:left w:val="none" w:sz="0" w:space="0" w:color="auto"/>
            <w:bottom w:val="none" w:sz="0" w:space="0" w:color="auto"/>
            <w:right w:val="none" w:sz="0" w:space="0" w:color="auto"/>
          </w:divBdr>
        </w:div>
        <w:div w:id="336663356">
          <w:marLeft w:val="480"/>
          <w:marRight w:val="0"/>
          <w:marTop w:val="0"/>
          <w:marBottom w:val="0"/>
          <w:divBdr>
            <w:top w:val="none" w:sz="0" w:space="0" w:color="auto"/>
            <w:left w:val="none" w:sz="0" w:space="0" w:color="auto"/>
            <w:bottom w:val="none" w:sz="0" w:space="0" w:color="auto"/>
            <w:right w:val="none" w:sz="0" w:space="0" w:color="auto"/>
          </w:divBdr>
        </w:div>
        <w:div w:id="1805192750">
          <w:marLeft w:val="480"/>
          <w:marRight w:val="0"/>
          <w:marTop w:val="0"/>
          <w:marBottom w:val="0"/>
          <w:divBdr>
            <w:top w:val="none" w:sz="0" w:space="0" w:color="auto"/>
            <w:left w:val="none" w:sz="0" w:space="0" w:color="auto"/>
            <w:bottom w:val="none" w:sz="0" w:space="0" w:color="auto"/>
            <w:right w:val="none" w:sz="0" w:space="0" w:color="auto"/>
          </w:divBdr>
        </w:div>
        <w:div w:id="164520336">
          <w:marLeft w:val="480"/>
          <w:marRight w:val="0"/>
          <w:marTop w:val="0"/>
          <w:marBottom w:val="0"/>
          <w:divBdr>
            <w:top w:val="none" w:sz="0" w:space="0" w:color="auto"/>
            <w:left w:val="none" w:sz="0" w:space="0" w:color="auto"/>
            <w:bottom w:val="none" w:sz="0" w:space="0" w:color="auto"/>
            <w:right w:val="none" w:sz="0" w:space="0" w:color="auto"/>
          </w:divBdr>
        </w:div>
        <w:div w:id="2026780908">
          <w:marLeft w:val="480"/>
          <w:marRight w:val="0"/>
          <w:marTop w:val="0"/>
          <w:marBottom w:val="0"/>
          <w:divBdr>
            <w:top w:val="none" w:sz="0" w:space="0" w:color="auto"/>
            <w:left w:val="none" w:sz="0" w:space="0" w:color="auto"/>
            <w:bottom w:val="none" w:sz="0" w:space="0" w:color="auto"/>
            <w:right w:val="none" w:sz="0" w:space="0" w:color="auto"/>
          </w:divBdr>
        </w:div>
        <w:div w:id="1555777935">
          <w:marLeft w:val="480"/>
          <w:marRight w:val="0"/>
          <w:marTop w:val="0"/>
          <w:marBottom w:val="0"/>
          <w:divBdr>
            <w:top w:val="none" w:sz="0" w:space="0" w:color="auto"/>
            <w:left w:val="none" w:sz="0" w:space="0" w:color="auto"/>
            <w:bottom w:val="none" w:sz="0" w:space="0" w:color="auto"/>
            <w:right w:val="none" w:sz="0" w:space="0" w:color="auto"/>
          </w:divBdr>
        </w:div>
        <w:div w:id="424031736">
          <w:marLeft w:val="480"/>
          <w:marRight w:val="0"/>
          <w:marTop w:val="0"/>
          <w:marBottom w:val="0"/>
          <w:divBdr>
            <w:top w:val="none" w:sz="0" w:space="0" w:color="auto"/>
            <w:left w:val="none" w:sz="0" w:space="0" w:color="auto"/>
            <w:bottom w:val="none" w:sz="0" w:space="0" w:color="auto"/>
            <w:right w:val="none" w:sz="0" w:space="0" w:color="auto"/>
          </w:divBdr>
        </w:div>
        <w:div w:id="269433834">
          <w:marLeft w:val="480"/>
          <w:marRight w:val="0"/>
          <w:marTop w:val="0"/>
          <w:marBottom w:val="0"/>
          <w:divBdr>
            <w:top w:val="none" w:sz="0" w:space="0" w:color="auto"/>
            <w:left w:val="none" w:sz="0" w:space="0" w:color="auto"/>
            <w:bottom w:val="none" w:sz="0" w:space="0" w:color="auto"/>
            <w:right w:val="none" w:sz="0" w:space="0" w:color="auto"/>
          </w:divBdr>
        </w:div>
        <w:div w:id="616982275">
          <w:marLeft w:val="480"/>
          <w:marRight w:val="0"/>
          <w:marTop w:val="0"/>
          <w:marBottom w:val="0"/>
          <w:divBdr>
            <w:top w:val="none" w:sz="0" w:space="0" w:color="auto"/>
            <w:left w:val="none" w:sz="0" w:space="0" w:color="auto"/>
            <w:bottom w:val="none" w:sz="0" w:space="0" w:color="auto"/>
            <w:right w:val="none" w:sz="0" w:space="0" w:color="auto"/>
          </w:divBdr>
        </w:div>
        <w:div w:id="59447289">
          <w:marLeft w:val="480"/>
          <w:marRight w:val="0"/>
          <w:marTop w:val="0"/>
          <w:marBottom w:val="0"/>
          <w:divBdr>
            <w:top w:val="none" w:sz="0" w:space="0" w:color="auto"/>
            <w:left w:val="none" w:sz="0" w:space="0" w:color="auto"/>
            <w:bottom w:val="none" w:sz="0" w:space="0" w:color="auto"/>
            <w:right w:val="none" w:sz="0" w:space="0" w:color="auto"/>
          </w:divBdr>
        </w:div>
        <w:div w:id="1185052885">
          <w:marLeft w:val="480"/>
          <w:marRight w:val="0"/>
          <w:marTop w:val="0"/>
          <w:marBottom w:val="0"/>
          <w:divBdr>
            <w:top w:val="none" w:sz="0" w:space="0" w:color="auto"/>
            <w:left w:val="none" w:sz="0" w:space="0" w:color="auto"/>
            <w:bottom w:val="none" w:sz="0" w:space="0" w:color="auto"/>
            <w:right w:val="none" w:sz="0" w:space="0" w:color="auto"/>
          </w:divBdr>
        </w:div>
        <w:div w:id="1018583334">
          <w:marLeft w:val="480"/>
          <w:marRight w:val="0"/>
          <w:marTop w:val="0"/>
          <w:marBottom w:val="0"/>
          <w:divBdr>
            <w:top w:val="none" w:sz="0" w:space="0" w:color="auto"/>
            <w:left w:val="none" w:sz="0" w:space="0" w:color="auto"/>
            <w:bottom w:val="none" w:sz="0" w:space="0" w:color="auto"/>
            <w:right w:val="none" w:sz="0" w:space="0" w:color="auto"/>
          </w:divBdr>
        </w:div>
        <w:div w:id="386996709">
          <w:marLeft w:val="480"/>
          <w:marRight w:val="0"/>
          <w:marTop w:val="0"/>
          <w:marBottom w:val="0"/>
          <w:divBdr>
            <w:top w:val="none" w:sz="0" w:space="0" w:color="auto"/>
            <w:left w:val="none" w:sz="0" w:space="0" w:color="auto"/>
            <w:bottom w:val="none" w:sz="0" w:space="0" w:color="auto"/>
            <w:right w:val="none" w:sz="0" w:space="0" w:color="auto"/>
          </w:divBdr>
        </w:div>
        <w:div w:id="2085950709">
          <w:marLeft w:val="480"/>
          <w:marRight w:val="0"/>
          <w:marTop w:val="0"/>
          <w:marBottom w:val="0"/>
          <w:divBdr>
            <w:top w:val="none" w:sz="0" w:space="0" w:color="auto"/>
            <w:left w:val="none" w:sz="0" w:space="0" w:color="auto"/>
            <w:bottom w:val="none" w:sz="0" w:space="0" w:color="auto"/>
            <w:right w:val="none" w:sz="0" w:space="0" w:color="auto"/>
          </w:divBdr>
        </w:div>
        <w:div w:id="278729793">
          <w:marLeft w:val="480"/>
          <w:marRight w:val="0"/>
          <w:marTop w:val="0"/>
          <w:marBottom w:val="0"/>
          <w:divBdr>
            <w:top w:val="none" w:sz="0" w:space="0" w:color="auto"/>
            <w:left w:val="none" w:sz="0" w:space="0" w:color="auto"/>
            <w:bottom w:val="none" w:sz="0" w:space="0" w:color="auto"/>
            <w:right w:val="none" w:sz="0" w:space="0" w:color="auto"/>
          </w:divBdr>
        </w:div>
        <w:div w:id="408234222">
          <w:marLeft w:val="480"/>
          <w:marRight w:val="0"/>
          <w:marTop w:val="0"/>
          <w:marBottom w:val="0"/>
          <w:divBdr>
            <w:top w:val="none" w:sz="0" w:space="0" w:color="auto"/>
            <w:left w:val="none" w:sz="0" w:space="0" w:color="auto"/>
            <w:bottom w:val="none" w:sz="0" w:space="0" w:color="auto"/>
            <w:right w:val="none" w:sz="0" w:space="0" w:color="auto"/>
          </w:divBdr>
        </w:div>
        <w:div w:id="1214735914">
          <w:marLeft w:val="480"/>
          <w:marRight w:val="0"/>
          <w:marTop w:val="0"/>
          <w:marBottom w:val="0"/>
          <w:divBdr>
            <w:top w:val="none" w:sz="0" w:space="0" w:color="auto"/>
            <w:left w:val="none" w:sz="0" w:space="0" w:color="auto"/>
            <w:bottom w:val="none" w:sz="0" w:space="0" w:color="auto"/>
            <w:right w:val="none" w:sz="0" w:space="0" w:color="auto"/>
          </w:divBdr>
        </w:div>
        <w:div w:id="1879781048">
          <w:marLeft w:val="480"/>
          <w:marRight w:val="0"/>
          <w:marTop w:val="0"/>
          <w:marBottom w:val="0"/>
          <w:divBdr>
            <w:top w:val="none" w:sz="0" w:space="0" w:color="auto"/>
            <w:left w:val="none" w:sz="0" w:space="0" w:color="auto"/>
            <w:bottom w:val="none" w:sz="0" w:space="0" w:color="auto"/>
            <w:right w:val="none" w:sz="0" w:space="0" w:color="auto"/>
          </w:divBdr>
        </w:div>
        <w:div w:id="1273782310">
          <w:marLeft w:val="480"/>
          <w:marRight w:val="0"/>
          <w:marTop w:val="0"/>
          <w:marBottom w:val="0"/>
          <w:divBdr>
            <w:top w:val="none" w:sz="0" w:space="0" w:color="auto"/>
            <w:left w:val="none" w:sz="0" w:space="0" w:color="auto"/>
            <w:bottom w:val="none" w:sz="0" w:space="0" w:color="auto"/>
            <w:right w:val="none" w:sz="0" w:space="0" w:color="auto"/>
          </w:divBdr>
        </w:div>
        <w:div w:id="1222400114">
          <w:marLeft w:val="480"/>
          <w:marRight w:val="0"/>
          <w:marTop w:val="0"/>
          <w:marBottom w:val="0"/>
          <w:divBdr>
            <w:top w:val="none" w:sz="0" w:space="0" w:color="auto"/>
            <w:left w:val="none" w:sz="0" w:space="0" w:color="auto"/>
            <w:bottom w:val="none" w:sz="0" w:space="0" w:color="auto"/>
            <w:right w:val="none" w:sz="0" w:space="0" w:color="auto"/>
          </w:divBdr>
        </w:div>
        <w:div w:id="599340075">
          <w:marLeft w:val="480"/>
          <w:marRight w:val="0"/>
          <w:marTop w:val="0"/>
          <w:marBottom w:val="0"/>
          <w:divBdr>
            <w:top w:val="none" w:sz="0" w:space="0" w:color="auto"/>
            <w:left w:val="none" w:sz="0" w:space="0" w:color="auto"/>
            <w:bottom w:val="none" w:sz="0" w:space="0" w:color="auto"/>
            <w:right w:val="none" w:sz="0" w:space="0" w:color="auto"/>
          </w:divBdr>
        </w:div>
        <w:div w:id="1974290615">
          <w:marLeft w:val="480"/>
          <w:marRight w:val="0"/>
          <w:marTop w:val="0"/>
          <w:marBottom w:val="0"/>
          <w:divBdr>
            <w:top w:val="none" w:sz="0" w:space="0" w:color="auto"/>
            <w:left w:val="none" w:sz="0" w:space="0" w:color="auto"/>
            <w:bottom w:val="none" w:sz="0" w:space="0" w:color="auto"/>
            <w:right w:val="none" w:sz="0" w:space="0" w:color="auto"/>
          </w:divBdr>
        </w:div>
        <w:div w:id="1113859744">
          <w:marLeft w:val="480"/>
          <w:marRight w:val="0"/>
          <w:marTop w:val="0"/>
          <w:marBottom w:val="0"/>
          <w:divBdr>
            <w:top w:val="none" w:sz="0" w:space="0" w:color="auto"/>
            <w:left w:val="none" w:sz="0" w:space="0" w:color="auto"/>
            <w:bottom w:val="none" w:sz="0" w:space="0" w:color="auto"/>
            <w:right w:val="none" w:sz="0" w:space="0" w:color="auto"/>
          </w:divBdr>
        </w:div>
        <w:div w:id="1697073423">
          <w:marLeft w:val="480"/>
          <w:marRight w:val="0"/>
          <w:marTop w:val="0"/>
          <w:marBottom w:val="0"/>
          <w:divBdr>
            <w:top w:val="none" w:sz="0" w:space="0" w:color="auto"/>
            <w:left w:val="none" w:sz="0" w:space="0" w:color="auto"/>
            <w:bottom w:val="none" w:sz="0" w:space="0" w:color="auto"/>
            <w:right w:val="none" w:sz="0" w:space="0" w:color="auto"/>
          </w:divBdr>
        </w:div>
        <w:div w:id="1506819441">
          <w:marLeft w:val="480"/>
          <w:marRight w:val="0"/>
          <w:marTop w:val="0"/>
          <w:marBottom w:val="0"/>
          <w:divBdr>
            <w:top w:val="none" w:sz="0" w:space="0" w:color="auto"/>
            <w:left w:val="none" w:sz="0" w:space="0" w:color="auto"/>
            <w:bottom w:val="none" w:sz="0" w:space="0" w:color="auto"/>
            <w:right w:val="none" w:sz="0" w:space="0" w:color="auto"/>
          </w:divBdr>
        </w:div>
        <w:div w:id="947467940">
          <w:marLeft w:val="480"/>
          <w:marRight w:val="0"/>
          <w:marTop w:val="0"/>
          <w:marBottom w:val="0"/>
          <w:divBdr>
            <w:top w:val="none" w:sz="0" w:space="0" w:color="auto"/>
            <w:left w:val="none" w:sz="0" w:space="0" w:color="auto"/>
            <w:bottom w:val="none" w:sz="0" w:space="0" w:color="auto"/>
            <w:right w:val="none" w:sz="0" w:space="0" w:color="auto"/>
          </w:divBdr>
        </w:div>
        <w:div w:id="1032147685">
          <w:marLeft w:val="480"/>
          <w:marRight w:val="0"/>
          <w:marTop w:val="0"/>
          <w:marBottom w:val="0"/>
          <w:divBdr>
            <w:top w:val="none" w:sz="0" w:space="0" w:color="auto"/>
            <w:left w:val="none" w:sz="0" w:space="0" w:color="auto"/>
            <w:bottom w:val="none" w:sz="0" w:space="0" w:color="auto"/>
            <w:right w:val="none" w:sz="0" w:space="0" w:color="auto"/>
          </w:divBdr>
        </w:div>
        <w:div w:id="780878135">
          <w:marLeft w:val="480"/>
          <w:marRight w:val="0"/>
          <w:marTop w:val="0"/>
          <w:marBottom w:val="0"/>
          <w:divBdr>
            <w:top w:val="none" w:sz="0" w:space="0" w:color="auto"/>
            <w:left w:val="none" w:sz="0" w:space="0" w:color="auto"/>
            <w:bottom w:val="none" w:sz="0" w:space="0" w:color="auto"/>
            <w:right w:val="none" w:sz="0" w:space="0" w:color="auto"/>
          </w:divBdr>
        </w:div>
      </w:divsChild>
    </w:div>
    <w:div w:id="1696149320">
      <w:bodyDiv w:val="1"/>
      <w:marLeft w:val="0"/>
      <w:marRight w:val="0"/>
      <w:marTop w:val="0"/>
      <w:marBottom w:val="0"/>
      <w:divBdr>
        <w:top w:val="none" w:sz="0" w:space="0" w:color="auto"/>
        <w:left w:val="none" w:sz="0" w:space="0" w:color="auto"/>
        <w:bottom w:val="none" w:sz="0" w:space="0" w:color="auto"/>
        <w:right w:val="none" w:sz="0" w:space="0" w:color="auto"/>
      </w:divBdr>
    </w:div>
    <w:div w:id="1700860471">
      <w:bodyDiv w:val="1"/>
      <w:marLeft w:val="0"/>
      <w:marRight w:val="0"/>
      <w:marTop w:val="0"/>
      <w:marBottom w:val="0"/>
      <w:divBdr>
        <w:top w:val="none" w:sz="0" w:space="0" w:color="auto"/>
        <w:left w:val="none" w:sz="0" w:space="0" w:color="auto"/>
        <w:bottom w:val="none" w:sz="0" w:space="0" w:color="auto"/>
        <w:right w:val="none" w:sz="0" w:space="0" w:color="auto"/>
      </w:divBdr>
      <w:divsChild>
        <w:div w:id="92284948">
          <w:marLeft w:val="480"/>
          <w:marRight w:val="0"/>
          <w:marTop w:val="0"/>
          <w:marBottom w:val="0"/>
          <w:divBdr>
            <w:top w:val="none" w:sz="0" w:space="0" w:color="auto"/>
            <w:left w:val="none" w:sz="0" w:space="0" w:color="auto"/>
            <w:bottom w:val="none" w:sz="0" w:space="0" w:color="auto"/>
            <w:right w:val="none" w:sz="0" w:space="0" w:color="auto"/>
          </w:divBdr>
        </w:div>
        <w:div w:id="568272142">
          <w:marLeft w:val="480"/>
          <w:marRight w:val="0"/>
          <w:marTop w:val="0"/>
          <w:marBottom w:val="0"/>
          <w:divBdr>
            <w:top w:val="none" w:sz="0" w:space="0" w:color="auto"/>
            <w:left w:val="none" w:sz="0" w:space="0" w:color="auto"/>
            <w:bottom w:val="none" w:sz="0" w:space="0" w:color="auto"/>
            <w:right w:val="none" w:sz="0" w:space="0" w:color="auto"/>
          </w:divBdr>
        </w:div>
        <w:div w:id="202863393">
          <w:marLeft w:val="480"/>
          <w:marRight w:val="0"/>
          <w:marTop w:val="0"/>
          <w:marBottom w:val="0"/>
          <w:divBdr>
            <w:top w:val="none" w:sz="0" w:space="0" w:color="auto"/>
            <w:left w:val="none" w:sz="0" w:space="0" w:color="auto"/>
            <w:bottom w:val="none" w:sz="0" w:space="0" w:color="auto"/>
            <w:right w:val="none" w:sz="0" w:space="0" w:color="auto"/>
          </w:divBdr>
        </w:div>
        <w:div w:id="1736395763">
          <w:marLeft w:val="480"/>
          <w:marRight w:val="0"/>
          <w:marTop w:val="0"/>
          <w:marBottom w:val="0"/>
          <w:divBdr>
            <w:top w:val="none" w:sz="0" w:space="0" w:color="auto"/>
            <w:left w:val="none" w:sz="0" w:space="0" w:color="auto"/>
            <w:bottom w:val="none" w:sz="0" w:space="0" w:color="auto"/>
            <w:right w:val="none" w:sz="0" w:space="0" w:color="auto"/>
          </w:divBdr>
        </w:div>
        <w:div w:id="922225044">
          <w:marLeft w:val="480"/>
          <w:marRight w:val="0"/>
          <w:marTop w:val="0"/>
          <w:marBottom w:val="0"/>
          <w:divBdr>
            <w:top w:val="none" w:sz="0" w:space="0" w:color="auto"/>
            <w:left w:val="none" w:sz="0" w:space="0" w:color="auto"/>
            <w:bottom w:val="none" w:sz="0" w:space="0" w:color="auto"/>
            <w:right w:val="none" w:sz="0" w:space="0" w:color="auto"/>
          </w:divBdr>
        </w:div>
        <w:div w:id="175584911">
          <w:marLeft w:val="480"/>
          <w:marRight w:val="0"/>
          <w:marTop w:val="0"/>
          <w:marBottom w:val="0"/>
          <w:divBdr>
            <w:top w:val="none" w:sz="0" w:space="0" w:color="auto"/>
            <w:left w:val="none" w:sz="0" w:space="0" w:color="auto"/>
            <w:bottom w:val="none" w:sz="0" w:space="0" w:color="auto"/>
            <w:right w:val="none" w:sz="0" w:space="0" w:color="auto"/>
          </w:divBdr>
        </w:div>
        <w:div w:id="499660776">
          <w:marLeft w:val="480"/>
          <w:marRight w:val="0"/>
          <w:marTop w:val="0"/>
          <w:marBottom w:val="0"/>
          <w:divBdr>
            <w:top w:val="none" w:sz="0" w:space="0" w:color="auto"/>
            <w:left w:val="none" w:sz="0" w:space="0" w:color="auto"/>
            <w:bottom w:val="none" w:sz="0" w:space="0" w:color="auto"/>
            <w:right w:val="none" w:sz="0" w:space="0" w:color="auto"/>
          </w:divBdr>
        </w:div>
        <w:div w:id="1749114682">
          <w:marLeft w:val="480"/>
          <w:marRight w:val="0"/>
          <w:marTop w:val="0"/>
          <w:marBottom w:val="0"/>
          <w:divBdr>
            <w:top w:val="none" w:sz="0" w:space="0" w:color="auto"/>
            <w:left w:val="none" w:sz="0" w:space="0" w:color="auto"/>
            <w:bottom w:val="none" w:sz="0" w:space="0" w:color="auto"/>
            <w:right w:val="none" w:sz="0" w:space="0" w:color="auto"/>
          </w:divBdr>
        </w:div>
        <w:div w:id="1794442923">
          <w:marLeft w:val="480"/>
          <w:marRight w:val="0"/>
          <w:marTop w:val="0"/>
          <w:marBottom w:val="0"/>
          <w:divBdr>
            <w:top w:val="none" w:sz="0" w:space="0" w:color="auto"/>
            <w:left w:val="none" w:sz="0" w:space="0" w:color="auto"/>
            <w:bottom w:val="none" w:sz="0" w:space="0" w:color="auto"/>
            <w:right w:val="none" w:sz="0" w:space="0" w:color="auto"/>
          </w:divBdr>
        </w:div>
        <w:div w:id="1776093425">
          <w:marLeft w:val="480"/>
          <w:marRight w:val="0"/>
          <w:marTop w:val="0"/>
          <w:marBottom w:val="0"/>
          <w:divBdr>
            <w:top w:val="none" w:sz="0" w:space="0" w:color="auto"/>
            <w:left w:val="none" w:sz="0" w:space="0" w:color="auto"/>
            <w:bottom w:val="none" w:sz="0" w:space="0" w:color="auto"/>
            <w:right w:val="none" w:sz="0" w:space="0" w:color="auto"/>
          </w:divBdr>
        </w:div>
        <w:div w:id="511455006">
          <w:marLeft w:val="480"/>
          <w:marRight w:val="0"/>
          <w:marTop w:val="0"/>
          <w:marBottom w:val="0"/>
          <w:divBdr>
            <w:top w:val="none" w:sz="0" w:space="0" w:color="auto"/>
            <w:left w:val="none" w:sz="0" w:space="0" w:color="auto"/>
            <w:bottom w:val="none" w:sz="0" w:space="0" w:color="auto"/>
            <w:right w:val="none" w:sz="0" w:space="0" w:color="auto"/>
          </w:divBdr>
        </w:div>
        <w:div w:id="417365251">
          <w:marLeft w:val="480"/>
          <w:marRight w:val="0"/>
          <w:marTop w:val="0"/>
          <w:marBottom w:val="0"/>
          <w:divBdr>
            <w:top w:val="none" w:sz="0" w:space="0" w:color="auto"/>
            <w:left w:val="none" w:sz="0" w:space="0" w:color="auto"/>
            <w:bottom w:val="none" w:sz="0" w:space="0" w:color="auto"/>
            <w:right w:val="none" w:sz="0" w:space="0" w:color="auto"/>
          </w:divBdr>
        </w:div>
        <w:div w:id="267472980">
          <w:marLeft w:val="480"/>
          <w:marRight w:val="0"/>
          <w:marTop w:val="0"/>
          <w:marBottom w:val="0"/>
          <w:divBdr>
            <w:top w:val="none" w:sz="0" w:space="0" w:color="auto"/>
            <w:left w:val="none" w:sz="0" w:space="0" w:color="auto"/>
            <w:bottom w:val="none" w:sz="0" w:space="0" w:color="auto"/>
            <w:right w:val="none" w:sz="0" w:space="0" w:color="auto"/>
          </w:divBdr>
        </w:div>
        <w:div w:id="1496725318">
          <w:marLeft w:val="480"/>
          <w:marRight w:val="0"/>
          <w:marTop w:val="0"/>
          <w:marBottom w:val="0"/>
          <w:divBdr>
            <w:top w:val="none" w:sz="0" w:space="0" w:color="auto"/>
            <w:left w:val="none" w:sz="0" w:space="0" w:color="auto"/>
            <w:bottom w:val="none" w:sz="0" w:space="0" w:color="auto"/>
            <w:right w:val="none" w:sz="0" w:space="0" w:color="auto"/>
          </w:divBdr>
        </w:div>
        <w:div w:id="421030783">
          <w:marLeft w:val="480"/>
          <w:marRight w:val="0"/>
          <w:marTop w:val="0"/>
          <w:marBottom w:val="0"/>
          <w:divBdr>
            <w:top w:val="none" w:sz="0" w:space="0" w:color="auto"/>
            <w:left w:val="none" w:sz="0" w:space="0" w:color="auto"/>
            <w:bottom w:val="none" w:sz="0" w:space="0" w:color="auto"/>
            <w:right w:val="none" w:sz="0" w:space="0" w:color="auto"/>
          </w:divBdr>
        </w:div>
        <w:div w:id="468011257">
          <w:marLeft w:val="480"/>
          <w:marRight w:val="0"/>
          <w:marTop w:val="0"/>
          <w:marBottom w:val="0"/>
          <w:divBdr>
            <w:top w:val="none" w:sz="0" w:space="0" w:color="auto"/>
            <w:left w:val="none" w:sz="0" w:space="0" w:color="auto"/>
            <w:bottom w:val="none" w:sz="0" w:space="0" w:color="auto"/>
            <w:right w:val="none" w:sz="0" w:space="0" w:color="auto"/>
          </w:divBdr>
        </w:div>
        <w:div w:id="227883926">
          <w:marLeft w:val="480"/>
          <w:marRight w:val="0"/>
          <w:marTop w:val="0"/>
          <w:marBottom w:val="0"/>
          <w:divBdr>
            <w:top w:val="none" w:sz="0" w:space="0" w:color="auto"/>
            <w:left w:val="none" w:sz="0" w:space="0" w:color="auto"/>
            <w:bottom w:val="none" w:sz="0" w:space="0" w:color="auto"/>
            <w:right w:val="none" w:sz="0" w:space="0" w:color="auto"/>
          </w:divBdr>
        </w:div>
        <w:div w:id="204683585">
          <w:marLeft w:val="480"/>
          <w:marRight w:val="0"/>
          <w:marTop w:val="0"/>
          <w:marBottom w:val="0"/>
          <w:divBdr>
            <w:top w:val="none" w:sz="0" w:space="0" w:color="auto"/>
            <w:left w:val="none" w:sz="0" w:space="0" w:color="auto"/>
            <w:bottom w:val="none" w:sz="0" w:space="0" w:color="auto"/>
            <w:right w:val="none" w:sz="0" w:space="0" w:color="auto"/>
          </w:divBdr>
        </w:div>
        <w:div w:id="359166851">
          <w:marLeft w:val="480"/>
          <w:marRight w:val="0"/>
          <w:marTop w:val="0"/>
          <w:marBottom w:val="0"/>
          <w:divBdr>
            <w:top w:val="none" w:sz="0" w:space="0" w:color="auto"/>
            <w:left w:val="none" w:sz="0" w:space="0" w:color="auto"/>
            <w:bottom w:val="none" w:sz="0" w:space="0" w:color="auto"/>
            <w:right w:val="none" w:sz="0" w:space="0" w:color="auto"/>
          </w:divBdr>
        </w:div>
        <w:div w:id="575819811">
          <w:marLeft w:val="480"/>
          <w:marRight w:val="0"/>
          <w:marTop w:val="0"/>
          <w:marBottom w:val="0"/>
          <w:divBdr>
            <w:top w:val="none" w:sz="0" w:space="0" w:color="auto"/>
            <w:left w:val="none" w:sz="0" w:space="0" w:color="auto"/>
            <w:bottom w:val="none" w:sz="0" w:space="0" w:color="auto"/>
            <w:right w:val="none" w:sz="0" w:space="0" w:color="auto"/>
          </w:divBdr>
        </w:div>
        <w:div w:id="1930456508">
          <w:marLeft w:val="480"/>
          <w:marRight w:val="0"/>
          <w:marTop w:val="0"/>
          <w:marBottom w:val="0"/>
          <w:divBdr>
            <w:top w:val="none" w:sz="0" w:space="0" w:color="auto"/>
            <w:left w:val="none" w:sz="0" w:space="0" w:color="auto"/>
            <w:bottom w:val="none" w:sz="0" w:space="0" w:color="auto"/>
            <w:right w:val="none" w:sz="0" w:space="0" w:color="auto"/>
          </w:divBdr>
        </w:div>
        <w:div w:id="1722705069">
          <w:marLeft w:val="480"/>
          <w:marRight w:val="0"/>
          <w:marTop w:val="0"/>
          <w:marBottom w:val="0"/>
          <w:divBdr>
            <w:top w:val="none" w:sz="0" w:space="0" w:color="auto"/>
            <w:left w:val="none" w:sz="0" w:space="0" w:color="auto"/>
            <w:bottom w:val="none" w:sz="0" w:space="0" w:color="auto"/>
            <w:right w:val="none" w:sz="0" w:space="0" w:color="auto"/>
          </w:divBdr>
        </w:div>
        <w:div w:id="1996374712">
          <w:marLeft w:val="480"/>
          <w:marRight w:val="0"/>
          <w:marTop w:val="0"/>
          <w:marBottom w:val="0"/>
          <w:divBdr>
            <w:top w:val="none" w:sz="0" w:space="0" w:color="auto"/>
            <w:left w:val="none" w:sz="0" w:space="0" w:color="auto"/>
            <w:bottom w:val="none" w:sz="0" w:space="0" w:color="auto"/>
            <w:right w:val="none" w:sz="0" w:space="0" w:color="auto"/>
          </w:divBdr>
        </w:div>
        <w:div w:id="928078554">
          <w:marLeft w:val="480"/>
          <w:marRight w:val="0"/>
          <w:marTop w:val="0"/>
          <w:marBottom w:val="0"/>
          <w:divBdr>
            <w:top w:val="none" w:sz="0" w:space="0" w:color="auto"/>
            <w:left w:val="none" w:sz="0" w:space="0" w:color="auto"/>
            <w:bottom w:val="none" w:sz="0" w:space="0" w:color="auto"/>
            <w:right w:val="none" w:sz="0" w:space="0" w:color="auto"/>
          </w:divBdr>
        </w:div>
        <w:div w:id="115636887">
          <w:marLeft w:val="480"/>
          <w:marRight w:val="0"/>
          <w:marTop w:val="0"/>
          <w:marBottom w:val="0"/>
          <w:divBdr>
            <w:top w:val="none" w:sz="0" w:space="0" w:color="auto"/>
            <w:left w:val="none" w:sz="0" w:space="0" w:color="auto"/>
            <w:bottom w:val="none" w:sz="0" w:space="0" w:color="auto"/>
            <w:right w:val="none" w:sz="0" w:space="0" w:color="auto"/>
          </w:divBdr>
        </w:div>
        <w:div w:id="751005721">
          <w:marLeft w:val="480"/>
          <w:marRight w:val="0"/>
          <w:marTop w:val="0"/>
          <w:marBottom w:val="0"/>
          <w:divBdr>
            <w:top w:val="none" w:sz="0" w:space="0" w:color="auto"/>
            <w:left w:val="none" w:sz="0" w:space="0" w:color="auto"/>
            <w:bottom w:val="none" w:sz="0" w:space="0" w:color="auto"/>
            <w:right w:val="none" w:sz="0" w:space="0" w:color="auto"/>
          </w:divBdr>
        </w:div>
        <w:div w:id="509217795">
          <w:marLeft w:val="480"/>
          <w:marRight w:val="0"/>
          <w:marTop w:val="0"/>
          <w:marBottom w:val="0"/>
          <w:divBdr>
            <w:top w:val="none" w:sz="0" w:space="0" w:color="auto"/>
            <w:left w:val="none" w:sz="0" w:space="0" w:color="auto"/>
            <w:bottom w:val="none" w:sz="0" w:space="0" w:color="auto"/>
            <w:right w:val="none" w:sz="0" w:space="0" w:color="auto"/>
          </w:divBdr>
        </w:div>
        <w:div w:id="1359088336">
          <w:marLeft w:val="480"/>
          <w:marRight w:val="0"/>
          <w:marTop w:val="0"/>
          <w:marBottom w:val="0"/>
          <w:divBdr>
            <w:top w:val="none" w:sz="0" w:space="0" w:color="auto"/>
            <w:left w:val="none" w:sz="0" w:space="0" w:color="auto"/>
            <w:bottom w:val="none" w:sz="0" w:space="0" w:color="auto"/>
            <w:right w:val="none" w:sz="0" w:space="0" w:color="auto"/>
          </w:divBdr>
        </w:div>
        <w:div w:id="1665426859">
          <w:marLeft w:val="480"/>
          <w:marRight w:val="0"/>
          <w:marTop w:val="0"/>
          <w:marBottom w:val="0"/>
          <w:divBdr>
            <w:top w:val="none" w:sz="0" w:space="0" w:color="auto"/>
            <w:left w:val="none" w:sz="0" w:space="0" w:color="auto"/>
            <w:bottom w:val="none" w:sz="0" w:space="0" w:color="auto"/>
            <w:right w:val="none" w:sz="0" w:space="0" w:color="auto"/>
          </w:divBdr>
        </w:div>
        <w:div w:id="2010791987">
          <w:marLeft w:val="480"/>
          <w:marRight w:val="0"/>
          <w:marTop w:val="0"/>
          <w:marBottom w:val="0"/>
          <w:divBdr>
            <w:top w:val="none" w:sz="0" w:space="0" w:color="auto"/>
            <w:left w:val="none" w:sz="0" w:space="0" w:color="auto"/>
            <w:bottom w:val="none" w:sz="0" w:space="0" w:color="auto"/>
            <w:right w:val="none" w:sz="0" w:space="0" w:color="auto"/>
          </w:divBdr>
        </w:div>
        <w:div w:id="108473886">
          <w:marLeft w:val="480"/>
          <w:marRight w:val="0"/>
          <w:marTop w:val="0"/>
          <w:marBottom w:val="0"/>
          <w:divBdr>
            <w:top w:val="none" w:sz="0" w:space="0" w:color="auto"/>
            <w:left w:val="none" w:sz="0" w:space="0" w:color="auto"/>
            <w:bottom w:val="none" w:sz="0" w:space="0" w:color="auto"/>
            <w:right w:val="none" w:sz="0" w:space="0" w:color="auto"/>
          </w:divBdr>
        </w:div>
        <w:div w:id="1161508039">
          <w:marLeft w:val="480"/>
          <w:marRight w:val="0"/>
          <w:marTop w:val="0"/>
          <w:marBottom w:val="0"/>
          <w:divBdr>
            <w:top w:val="none" w:sz="0" w:space="0" w:color="auto"/>
            <w:left w:val="none" w:sz="0" w:space="0" w:color="auto"/>
            <w:bottom w:val="none" w:sz="0" w:space="0" w:color="auto"/>
            <w:right w:val="none" w:sz="0" w:space="0" w:color="auto"/>
          </w:divBdr>
        </w:div>
        <w:div w:id="1381592951">
          <w:marLeft w:val="480"/>
          <w:marRight w:val="0"/>
          <w:marTop w:val="0"/>
          <w:marBottom w:val="0"/>
          <w:divBdr>
            <w:top w:val="none" w:sz="0" w:space="0" w:color="auto"/>
            <w:left w:val="none" w:sz="0" w:space="0" w:color="auto"/>
            <w:bottom w:val="none" w:sz="0" w:space="0" w:color="auto"/>
            <w:right w:val="none" w:sz="0" w:space="0" w:color="auto"/>
          </w:divBdr>
        </w:div>
        <w:div w:id="1089424977">
          <w:marLeft w:val="480"/>
          <w:marRight w:val="0"/>
          <w:marTop w:val="0"/>
          <w:marBottom w:val="0"/>
          <w:divBdr>
            <w:top w:val="none" w:sz="0" w:space="0" w:color="auto"/>
            <w:left w:val="none" w:sz="0" w:space="0" w:color="auto"/>
            <w:bottom w:val="none" w:sz="0" w:space="0" w:color="auto"/>
            <w:right w:val="none" w:sz="0" w:space="0" w:color="auto"/>
          </w:divBdr>
        </w:div>
        <w:div w:id="592469078">
          <w:marLeft w:val="480"/>
          <w:marRight w:val="0"/>
          <w:marTop w:val="0"/>
          <w:marBottom w:val="0"/>
          <w:divBdr>
            <w:top w:val="none" w:sz="0" w:space="0" w:color="auto"/>
            <w:left w:val="none" w:sz="0" w:space="0" w:color="auto"/>
            <w:bottom w:val="none" w:sz="0" w:space="0" w:color="auto"/>
            <w:right w:val="none" w:sz="0" w:space="0" w:color="auto"/>
          </w:divBdr>
        </w:div>
        <w:div w:id="1662738115">
          <w:marLeft w:val="480"/>
          <w:marRight w:val="0"/>
          <w:marTop w:val="0"/>
          <w:marBottom w:val="0"/>
          <w:divBdr>
            <w:top w:val="none" w:sz="0" w:space="0" w:color="auto"/>
            <w:left w:val="none" w:sz="0" w:space="0" w:color="auto"/>
            <w:bottom w:val="none" w:sz="0" w:space="0" w:color="auto"/>
            <w:right w:val="none" w:sz="0" w:space="0" w:color="auto"/>
          </w:divBdr>
        </w:div>
        <w:div w:id="154418834">
          <w:marLeft w:val="480"/>
          <w:marRight w:val="0"/>
          <w:marTop w:val="0"/>
          <w:marBottom w:val="0"/>
          <w:divBdr>
            <w:top w:val="none" w:sz="0" w:space="0" w:color="auto"/>
            <w:left w:val="none" w:sz="0" w:space="0" w:color="auto"/>
            <w:bottom w:val="none" w:sz="0" w:space="0" w:color="auto"/>
            <w:right w:val="none" w:sz="0" w:space="0" w:color="auto"/>
          </w:divBdr>
        </w:div>
        <w:div w:id="326635285">
          <w:marLeft w:val="480"/>
          <w:marRight w:val="0"/>
          <w:marTop w:val="0"/>
          <w:marBottom w:val="0"/>
          <w:divBdr>
            <w:top w:val="none" w:sz="0" w:space="0" w:color="auto"/>
            <w:left w:val="none" w:sz="0" w:space="0" w:color="auto"/>
            <w:bottom w:val="none" w:sz="0" w:space="0" w:color="auto"/>
            <w:right w:val="none" w:sz="0" w:space="0" w:color="auto"/>
          </w:divBdr>
        </w:div>
        <w:div w:id="384525836">
          <w:marLeft w:val="480"/>
          <w:marRight w:val="0"/>
          <w:marTop w:val="0"/>
          <w:marBottom w:val="0"/>
          <w:divBdr>
            <w:top w:val="none" w:sz="0" w:space="0" w:color="auto"/>
            <w:left w:val="none" w:sz="0" w:space="0" w:color="auto"/>
            <w:bottom w:val="none" w:sz="0" w:space="0" w:color="auto"/>
            <w:right w:val="none" w:sz="0" w:space="0" w:color="auto"/>
          </w:divBdr>
        </w:div>
        <w:div w:id="2142529769">
          <w:marLeft w:val="480"/>
          <w:marRight w:val="0"/>
          <w:marTop w:val="0"/>
          <w:marBottom w:val="0"/>
          <w:divBdr>
            <w:top w:val="none" w:sz="0" w:space="0" w:color="auto"/>
            <w:left w:val="none" w:sz="0" w:space="0" w:color="auto"/>
            <w:bottom w:val="none" w:sz="0" w:space="0" w:color="auto"/>
            <w:right w:val="none" w:sz="0" w:space="0" w:color="auto"/>
          </w:divBdr>
        </w:div>
        <w:div w:id="1473714777">
          <w:marLeft w:val="480"/>
          <w:marRight w:val="0"/>
          <w:marTop w:val="0"/>
          <w:marBottom w:val="0"/>
          <w:divBdr>
            <w:top w:val="none" w:sz="0" w:space="0" w:color="auto"/>
            <w:left w:val="none" w:sz="0" w:space="0" w:color="auto"/>
            <w:bottom w:val="none" w:sz="0" w:space="0" w:color="auto"/>
            <w:right w:val="none" w:sz="0" w:space="0" w:color="auto"/>
          </w:divBdr>
        </w:div>
        <w:div w:id="1483811377">
          <w:marLeft w:val="480"/>
          <w:marRight w:val="0"/>
          <w:marTop w:val="0"/>
          <w:marBottom w:val="0"/>
          <w:divBdr>
            <w:top w:val="none" w:sz="0" w:space="0" w:color="auto"/>
            <w:left w:val="none" w:sz="0" w:space="0" w:color="auto"/>
            <w:bottom w:val="none" w:sz="0" w:space="0" w:color="auto"/>
            <w:right w:val="none" w:sz="0" w:space="0" w:color="auto"/>
          </w:divBdr>
        </w:div>
        <w:div w:id="611320997">
          <w:marLeft w:val="480"/>
          <w:marRight w:val="0"/>
          <w:marTop w:val="0"/>
          <w:marBottom w:val="0"/>
          <w:divBdr>
            <w:top w:val="none" w:sz="0" w:space="0" w:color="auto"/>
            <w:left w:val="none" w:sz="0" w:space="0" w:color="auto"/>
            <w:bottom w:val="none" w:sz="0" w:space="0" w:color="auto"/>
            <w:right w:val="none" w:sz="0" w:space="0" w:color="auto"/>
          </w:divBdr>
        </w:div>
        <w:div w:id="1008678809">
          <w:marLeft w:val="480"/>
          <w:marRight w:val="0"/>
          <w:marTop w:val="0"/>
          <w:marBottom w:val="0"/>
          <w:divBdr>
            <w:top w:val="none" w:sz="0" w:space="0" w:color="auto"/>
            <w:left w:val="none" w:sz="0" w:space="0" w:color="auto"/>
            <w:bottom w:val="none" w:sz="0" w:space="0" w:color="auto"/>
            <w:right w:val="none" w:sz="0" w:space="0" w:color="auto"/>
          </w:divBdr>
        </w:div>
        <w:div w:id="1931691571">
          <w:marLeft w:val="480"/>
          <w:marRight w:val="0"/>
          <w:marTop w:val="0"/>
          <w:marBottom w:val="0"/>
          <w:divBdr>
            <w:top w:val="none" w:sz="0" w:space="0" w:color="auto"/>
            <w:left w:val="none" w:sz="0" w:space="0" w:color="auto"/>
            <w:bottom w:val="none" w:sz="0" w:space="0" w:color="auto"/>
            <w:right w:val="none" w:sz="0" w:space="0" w:color="auto"/>
          </w:divBdr>
        </w:div>
        <w:div w:id="962153620">
          <w:marLeft w:val="480"/>
          <w:marRight w:val="0"/>
          <w:marTop w:val="0"/>
          <w:marBottom w:val="0"/>
          <w:divBdr>
            <w:top w:val="none" w:sz="0" w:space="0" w:color="auto"/>
            <w:left w:val="none" w:sz="0" w:space="0" w:color="auto"/>
            <w:bottom w:val="none" w:sz="0" w:space="0" w:color="auto"/>
            <w:right w:val="none" w:sz="0" w:space="0" w:color="auto"/>
          </w:divBdr>
        </w:div>
        <w:div w:id="1994141703">
          <w:marLeft w:val="480"/>
          <w:marRight w:val="0"/>
          <w:marTop w:val="0"/>
          <w:marBottom w:val="0"/>
          <w:divBdr>
            <w:top w:val="none" w:sz="0" w:space="0" w:color="auto"/>
            <w:left w:val="none" w:sz="0" w:space="0" w:color="auto"/>
            <w:bottom w:val="none" w:sz="0" w:space="0" w:color="auto"/>
            <w:right w:val="none" w:sz="0" w:space="0" w:color="auto"/>
          </w:divBdr>
        </w:div>
        <w:div w:id="494687282">
          <w:marLeft w:val="480"/>
          <w:marRight w:val="0"/>
          <w:marTop w:val="0"/>
          <w:marBottom w:val="0"/>
          <w:divBdr>
            <w:top w:val="none" w:sz="0" w:space="0" w:color="auto"/>
            <w:left w:val="none" w:sz="0" w:space="0" w:color="auto"/>
            <w:bottom w:val="none" w:sz="0" w:space="0" w:color="auto"/>
            <w:right w:val="none" w:sz="0" w:space="0" w:color="auto"/>
          </w:divBdr>
        </w:div>
        <w:div w:id="549876822">
          <w:marLeft w:val="480"/>
          <w:marRight w:val="0"/>
          <w:marTop w:val="0"/>
          <w:marBottom w:val="0"/>
          <w:divBdr>
            <w:top w:val="none" w:sz="0" w:space="0" w:color="auto"/>
            <w:left w:val="none" w:sz="0" w:space="0" w:color="auto"/>
            <w:bottom w:val="none" w:sz="0" w:space="0" w:color="auto"/>
            <w:right w:val="none" w:sz="0" w:space="0" w:color="auto"/>
          </w:divBdr>
        </w:div>
        <w:div w:id="1141769850">
          <w:marLeft w:val="480"/>
          <w:marRight w:val="0"/>
          <w:marTop w:val="0"/>
          <w:marBottom w:val="0"/>
          <w:divBdr>
            <w:top w:val="none" w:sz="0" w:space="0" w:color="auto"/>
            <w:left w:val="none" w:sz="0" w:space="0" w:color="auto"/>
            <w:bottom w:val="none" w:sz="0" w:space="0" w:color="auto"/>
            <w:right w:val="none" w:sz="0" w:space="0" w:color="auto"/>
          </w:divBdr>
        </w:div>
        <w:div w:id="2098206898">
          <w:marLeft w:val="480"/>
          <w:marRight w:val="0"/>
          <w:marTop w:val="0"/>
          <w:marBottom w:val="0"/>
          <w:divBdr>
            <w:top w:val="none" w:sz="0" w:space="0" w:color="auto"/>
            <w:left w:val="none" w:sz="0" w:space="0" w:color="auto"/>
            <w:bottom w:val="none" w:sz="0" w:space="0" w:color="auto"/>
            <w:right w:val="none" w:sz="0" w:space="0" w:color="auto"/>
          </w:divBdr>
        </w:div>
        <w:div w:id="47000301">
          <w:marLeft w:val="480"/>
          <w:marRight w:val="0"/>
          <w:marTop w:val="0"/>
          <w:marBottom w:val="0"/>
          <w:divBdr>
            <w:top w:val="none" w:sz="0" w:space="0" w:color="auto"/>
            <w:left w:val="none" w:sz="0" w:space="0" w:color="auto"/>
            <w:bottom w:val="none" w:sz="0" w:space="0" w:color="auto"/>
            <w:right w:val="none" w:sz="0" w:space="0" w:color="auto"/>
          </w:divBdr>
        </w:div>
        <w:div w:id="1310479419">
          <w:marLeft w:val="480"/>
          <w:marRight w:val="0"/>
          <w:marTop w:val="0"/>
          <w:marBottom w:val="0"/>
          <w:divBdr>
            <w:top w:val="none" w:sz="0" w:space="0" w:color="auto"/>
            <w:left w:val="none" w:sz="0" w:space="0" w:color="auto"/>
            <w:bottom w:val="none" w:sz="0" w:space="0" w:color="auto"/>
            <w:right w:val="none" w:sz="0" w:space="0" w:color="auto"/>
          </w:divBdr>
        </w:div>
        <w:div w:id="161505404">
          <w:marLeft w:val="480"/>
          <w:marRight w:val="0"/>
          <w:marTop w:val="0"/>
          <w:marBottom w:val="0"/>
          <w:divBdr>
            <w:top w:val="none" w:sz="0" w:space="0" w:color="auto"/>
            <w:left w:val="none" w:sz="0" w:space="0" w:color="auto"/>
            <w:bottom w:val="none" w:sz="0" w:space="0" w:color="auto"/>
            <w:right w:val="none" w:sz="0" w:space="0" w:color="auto"/>
          </w:divBdr>
        </w:div>
        <w:div w:id="480468266">
          <w:marLeft w:val="480"/>
          <w:marRight w:val="0"/>
          <w:marTop w:val="0"/>
          <w:marBottom w:val="0"/>
          <w:divBdr>
            <w:top w:val="none" w:sz="0" w:space="0" w:color="auto"/>
            <w:left w:val="none" w:sz="0" w:space="0" w:color="auto"/>
            <w:bottom w:val="none" w:sz="0" w:space="0" w:color="auto"/>
            <w:right w:val="none" w:sz="0" w:space="0" w:color="auto"/>
          </w:divBdr>
        </w:div>
        <w:div w:id="1085106899">
          <w:marLeft w:val="480"/>
          <w:marRight w:val="0"/>
          <w:marTop w:val="0"/>
          <w:marBottom w:val="0"/>
          <w:divBdr>
            <w:top w:val="none" w:sz="0" w:space="0" w:color="auto"/>
            <w:left w:val="none" w:sz="0" w:space="0" w:color="auto"/>
            <w:bottom w:val="none" w:sz="0" w:space="0" w:color="auto"/>
            <w:right w:val="none" w:sz="0" w:space="0" w:color="auto"/>
          </w:divBdr>
        </w:div>
        <w:div w:id="1092554002">
          <w:marLeft w:val="480"/>
          <w:marRight w:val="0"/>
          <w:marTop w:val="0"/>
          <w:marBottom w:val="0"/>
          <w:divBdr>
            <w:top w:val="none" w:sz="0" w:space="0" w:color="auto"/>
            <w:left w:val="none" w:sz="0" w:space="0" w:color="auto"/>
            <w:bottom w:val="none" w:sz="0" w:space="0" w:color="auto"/>
            <w:right w:val="none" w:sz="0" w:space="0" w:color="auto"/>
          </w:divBdr>
        </w:div>
      </w:divsChild>
    </w:div>
    <w:div w:id="1704086763">
      <w:bodyDiv w:val="1"/>
      <w:marLeft w:val="0"/>
      <w:marRight w:val="0"/>
      <w:marTop w:val="0"/>
      <w:marBottom w:val="0"/>
      <w:divBdr>
        <w:top w:val="none" w:sz="0" w:space="0" w:color="auto"/>
        <w:left w:val="none" w:sz="0" w:space="0" w:color="auto"/>
        <w:bottom w:val="none" w:sz="0" w:space="0" w:color="auto"/>
        <w:right w:val="none" w:sz="0" w:space="0" w:color="auto"/>
      </w:divBdr>
    </w:div>
    <w:div w:id="1706785465">
      <w:bodyDiv w:val="1"/>
      <w:marLeft w:val="0"/>
      <w:marRight w:val="0"/>
      <w:marTop w:val="0"/>
      <w:marBottom w:val="0"/>
      <w:divBdr>
        <w:top w:val="none" w:sz="0" w:space="0" w:color="auto"/>
        <w:left w:val="none" w:sz="0" w:space="0" w:color="auto"/>
        <w:bottom w:val="none" w:sz="0" w:space="0" w:color="auto"/>
        <w:right w:val="none" w:sz="0" w:space="0" w:color="auto"/>
      </w:divBdr>
      <w:divsChild>
        <w:div w:id="1699815392">
          <w:marLeft w:val="640"/>
          <w:marRight w:val="0"/>
          <w:marTop w:val="0"/>
          <w:marBottom w:val="0"/>
          <w:divBdr>
            <w:top w:val="none" w:sz="0" w:space="0" w:color="auto"/>
            <w:left w:val="none" w:sz="0" w:space="0" w:color="auto"/>
            <w:bottom w:val="none" w:sz="0" w:space="0" w:color="auto"/>
            <w:right w:val="none" w:sz="0" w:space="0" w:color="auto"/>
          </w:divBdr>
        </w:div>
        <w:div w:id="1429350571">
          <w:marLeft w:val="640"/>
          <w:marRight w:val="0"/>
          <w:marTop w:val="0"/>
          <w:marBottom w:val="0"/>
          <w:divBdr>
            <w:top w:val="none" w:sz="0" w:space="0" w:color="auto"/>
            <w:left w:val="none" w:sz="0" w:space="0" w:color="auto"/>
            <w:bottom w:val="none" w:sz="0" w:space="0" w:color="auto"/>
            <w:right w:val="none" w:sz="0" w:space="0" w:color="auto"/>
          </w:divBdr>
        </w:div>
        <w:div w:id="938025128">
          <w:marLeft w:val="640"/>
          <w:marRight w:val="0"/>
          <w:marTop w:val="0"/>
          <w:marBottom w:val="0"/>
          <w:divBdr>
            <w:top w:val="none" w:sz="0" w:space="0" w:color="auto"/>
            <w:left w:val="none" w:sz="0" w:space="0" w:color="auto"/>
            <w:bottom w:val="none" w:sz="0" w:space="0" w:color="auto"/>
            <w:right w:val="none" w:sz="0" w:space="0" w:color="auto"/>
          </w:divBdr>
        </w:div>
        <w:div w:id="1806893340">
          <w:marLeft w:val="640"/>
          <w:marRight w:val="0"/>
          <w:marTop w:val="0"/>
          <w:marBottom w:val="0"/>
          <w:divBdr>
            <w:top w:val="none" w:sz="0" w:space="0" w:color="auto"/>
            <w:left w:val="none" w:sz="0" w:space="0" w:color="auto"/>
            <w:bottom w:val="none" w:sz="0" w:space="0" w:color="auto"/>
            <w:right w:val="none" w:sz="0" w:space="0" w:color="auto"/>
          </w:divBdr>
        </w:div>
        <w:div w:id="467209150">
          <w:marLeft w:val="640"/>
          <w:marRight w:val="0"/>
          <w:marTop w:val="0"/>
          <w:marBottom w:val="0"/>
          <w:divBdr>
            <w:top w:val="none" w:sz="0" w:space="0" w:color="auto"/>
            <w:left w:val="none" w:sz="0" w:space="0" w:color="auto"/>
            <w:bottom w:val="none" w:sz="0" w:space="0" w:color="auto"/>
            <w:right w:val="none" w:sz="0" w:space="0" w:color="auto"/>
          </w:divBdr>
        </w:div>
        <w:div w:id="1970161291">
          <w:marLeft w:val="640"/>
          <w:marRight w:val="0"/>
          <w:marTop w:val="0"/>
          <w:marBottom w:val="0"/>
          <w:divBdr>
            <w:top w:val="none" w:sz="0" w:space="0" w:color="auto"/>
            <w:left w:val="none" w:sz="0" w:space="0" w:color="auto"/>
            <w:bottom w:val="none" w:sz="0" w:space="0" w:color="auto"/>
            <w:right w:val="none" w:sz="0" w:space="0" w:color="auto"/>
          </w:divBdr>
        </w:div>
        <w:div w:id="1833449764">
          <w:marLeft w:val="640"/>
          <w:marRight w:val="0"/>
          <w:marTop w:val="0"/>
          <w:marBottom w:val="0"/>
          <w:divBdr>
            <w:top w:val="none" w:sz="0" w:space="0" w:color="auto"/>
            <w:left w:val="none" w:sz="0" w:space="0" w:color="auto"/>
            <w:bottom w:val="none" w:sz="0" w:space="0" w:color="auto"/>
            <w:right w:val="none" w:sz="0" w:space="0" w:color="auto"/>
          </w:divBdr>
        </w:div>
        <w:div w:id="667559961">
          <w:marLeft w:val="640"/>
          <w:marRight w:val="0"/>
          <w:marTop w:val="0"/>
          <w:marBottom w:val="0"/>
          <w:divBdr>
            <w:top w:val="none" w:sz="0" w:space="0" w:color="auto"/>
            <w:left w:val="none" w:sz="0" w:space="0" w:color="auto"/>
            <w:bottom w:val="none" w:sz="0" w:space="0" w:color="auto"/>
            <w:right w:val="none" w:sz="0" w:space="0" w:color="auto"/>
          </w:divBdr>
        </w:div>
        <w:div w:id="1708946083">
          <w:marLeft w:val="640"/>
          <w:marRight w:val="0"/>
          <w:marTop w:val="0"/>
          <w:marBottom w:val="0"/>
          <w:divBdr>
            <w:top w:val="none" w:sz="0" w:space="0" w:color="auto"/>
            <w:left w:val="none" w:sz="0" w:space="0" w:color="auto"/>
            <w:bottom w:val="none" w:sz="0" w:space="0" w:color="auto"/>
            <w:right w:val="none" w:sz="0" w:space="0" w:color="auto"/>
          </w:divBdr>
        </w:div>
        <w:div w:id="2022467100">
          <w:marLeft w:val="640"/>
          <w:marRight w:val="0"/>
          <w:marTop w:val="0"/>
          <w:marBottom w:val="0"/>
          <w:divBdr>
            <w:top w:val="none" w:sz="0" w:space="0" w:color="auto"/>
            <w:left w:val="none" w:sz="0" w:space="0" w:color="auto"/>
            <w:bottom w:val="none" w:sz="0" w:space="0" w:color="auto"/>
            <w:right w:val="none" w:sz="0" w:space="0" w:color="auto"/>
          </w:divBdr>
        </w:div>
        <w:div w:id="1970739480">
          <w:marLeft w:val="640"/>
          <w:marRight w:val="0"/>
          <w:marTop w:val="0"/>
          <w:marBottom w:val="0"/>
          <w:divBdr>
            <w:top w:val="none" w:sz="0" w:space="0" w:color="auto"/>
            <w:left w:val="none" w:sz="0" w:space="0" w:color="auto"/>
            <w:bottom w:val="none" w:sz="0" w:space="0" w:color="auto"/>
            <w:right w:val="none" w:sz="0" w:space="0" w:color="auto"/>
          </w:divBdr>
        </w:div>
        <w:div w:id="953900036">
          <w:marLeft w:val="640"/>
          <w:marRight w:val="0"/>
          <w:marTop w:val="0"/>
          <w:marBottom w:val="0"/>
          <w:divBdr>
            <w:top w:val="none" w:sz="0" w:space="0" w:color="auto"/>
            <w:left w:val="none" w:sz="0" w:space="0" w:color="auto"/>
            <w:bottom w:val="none" w:sz="0" w:space="0" w:color="auto"/>
            <w:right w:val="none" w:sz="0" w:space="0" w:color="auto"/>
          </w:divBdr>
        </w:div>
        <w:div w:id="393896951">
          <w:marLeft w:val="640"/>
          <w:marRight w:val="0"/>
          <w:marTop w:val="0"/>
          <w:marBottom w:val="0"/>
          <w:divBdr>
            <w:top w:val="none" w:sz="0" w:space="0" w:color="auto"/>
            <w:left w:val="none" w:sz="0" w:space="0" w:color="auto"/>
            <w:bottom w:val="none" w:sz="0" w:space="0" w:color="auto"/>
            <w:right w:val="none" w:sz="0" w:space="0" w:color="auto"/>
          </w:divBdr>
        </w:div>
        <w:div w:id="331105639">
          <w:marLeft w:val="640"/>
          <w:marRight w:val="0"/>
          <w:marTop w:val="0"/>
          <w:marBottom w:val="0"/>
          <w:divBdr>
            <w:top w:val="none" w:sz="0" w:space="0" w:color="auto"/>
            <w:left w:val="none" w:sz="0" w:space="0" w:color="auto"/>
            <w:bottom w:val="none" w:sz="0" w:space="0" w:color="auto"/>
            <w:right w:val="none" w:sz="0" w:space="0" w:color="auto"/>
          </w:divBdr>
        </w:div>
        <w:div w:id="459031430">
          <w:marLeft w:val="640"/>
          <w:marRight w:val="0"/>
          <w:marTop w:val="0"/>
          <w:marBottom w:val="0"/>
          <w:divBdr>
            <w:top w:val="none" w:sz="0" w:space="0" w:color="auto"/>
            <w:left w:val="none" w:sz="0" w:space="0" w:color="auto"/>
            <w:bottom w:val="none" w:sz="0" w:space="0" w:color="auto"/>
            <w:right w:val="none" w:sz="0" w:space="0" w:color="auto"/>
          </w:divBdr>
        </w:div>
        <w:div w:id="92677198">
          <w:marLeft w:val="640"/>
          <w:marRight w:val="0"/>
          <w:marTop w:val="0"/>
          <w:marBottom w:val="0"/>
          <w:divBdr>
            <w:top w:val="none" w:sz="0" w:space="0" w:color="auto"/>
            <w:left w:val="none" w:sz="0" w:space="0" w:color="auto"/>
            <w:bottom w:val="none" w:sz="0" w:space="0" w:color="auto"/>
            <w:right w:val="none" w:sz="0" w:space="0" w:color="auto"/>
          </w:divBdr>
        </w:div>
        <w:div w:id="1500464841">
          <w:marLeft w:val="640"/>
          <w:marRight w:val="0"/>
          <w:marTop w:val="0"/>
          <w:marBottom w:val="0"/>
          <w:divBdr>
            <w:top w:val="none" w:sz="0" w:space="0" w:color="auto"/>
            <w:left w:val="none" w:sz="0" w:space="0" w:color="auto"/>
            <w:bottom w:val="none" w:sz="0" w:space="0" w:color="auto"/>
            <w:right w:val="none" w:sz="0" w:space="0" w:color="auto"/>
          </w:divBdr>
        </w:div>
        <w:div w:id="621886574">
          <w:marLeft w:val="640"/>
          <w:marRight w:val="0"/>
          <w:marTop w:val="0"/>
          <w:marBottom w:val="0"/>
          <w:divBdr>
            <w:top w:val="none" w:sz="0" w:space="0" w:color="auto"/>
            <w:left w:val="none" w:sz="0" w:space="0" w:color="auto"/>
            <w:bottom w:val="none" w:sz="0" w:space="0" w:color="auto"/>
            <w:right w:val="none" w:sz="0" w:space="0" w:color="auto"/>
          </w:divBdr>
        </w:div>
        <w:div w:id="1837722464">
          <w:marLeft w:val="640"/>
          <w:marRight w:val="0"/>
          <w:marTop w:val="0"/>
          <w:marBottom w:val="0"/>
          <w:divBdr>
            <w:top w:val="none" w:sz="0" w:space="0" w:color="auto"/>
            <w:left w:val="none" w:sz="0" w:space="0" w:color="auto"/>
            <w:bottom w:val="none" w:sz="0" w:space="0" w:color="auto"/>
            <w:right w:val="none" w:sz="0" w:space="0" w:color="auto"/>
          </w:divBdr>
        </w:div>
        <w:div w:id="1811241247">
          <w:marLeft w:val="640"/>
          <w:marRight w:val="0"/>
          <w:marTop w:val="0"/>
          <w:marBottom w:val="0"/>
          <w:divBdr>
            <w:top w:val="none" w:sz="0" w:space="0" w:color="auto"/>
            <w:left w:val="none" w:sz="0" w:space="0" w:color="auto"/>
            <w:bottom w:val="none" w:sz="0" w:space="0" w:color="auto"/>
            <w:right w:val="none" w:sz="0" w:space="0" w:color="auto"/>
          </w:divBdr>
        </w:div>
        <w:div w:id="795489093">
          <w:marLeft w:val="640"/>
          <w:marRight w:val="0"/>
          <w:marTop w:val="0"/>
          <w:marBottom w:val="0"/>
          <w:divBdr>
            <w:top w:val="none" w:sz="0" w:space="0" w:color="auto"/>
            <w:left w:val="none" w:sz="0" w:space="0" w:color="auto"/>
            <w:bottom w:val="none" w:sz="0" w:space="0" w:color="auto"/>
            <w:right w:val="none" w:sz="0" w:space="0" w:color="auto"/>
          </w:divBdr>
        </w:div>
        <w:div w:id="1678311821">
          <w:marLeft w:val="640"/>
          <w:marRight w:val="0"/>
          <w:marTop w:val="0"/>
          <w:marBottom w:val="0"/>
          <w:divBdr>
            <w:top w:val="none" w:sz="0" w:space="0" w:color="auto"/>
            <w:left w:val="none" w:sz="0" w:space="0" w:color="auto"/>
            <w:bottom w:val="none" w:sz="0" w:space="0" w:color="auto"/>
            <w:right w:val="none" w:sz="0" w:space="0" w:color="auto"/>
          </w:divBdr>
        </w:div>
        <w:div w:id="92407481">
          <w:marLeft w:val="640"/>
          <w:marRight w:val="0"/>
          <w:marTop w:val="0"/>
          <w:marBottom w:val="0"/>
          <w:divBdr>
            <w:top w:val="none" w:sz="0" w:space="0" w:color="auto"/>
            <w:left w:val="none" w:sz="0" w:space="0" w:color="auto"/>
            <w:bottom w:val="none" w:sz="0" w:space="0" w:color="auto"/>
            <w:right w:val="none" w:sz="0" w:space="0" w:color="auto"/>
          </w:divBdr>
        </w:div>
        <w:div w:id="2014410741">
          <w:marLeft w:val="640"/>
          <w:marRight w:val="0"/>
          <w:marTop w:val="0"/>
          <w:marBottom w:val="0"/>
          <w:divBdr>
            <w:top w:val="none" w:sz="0" w:space="0" w:color="auto"/>
            <w:left w:val="none" w:sz="0" w:space="0" w:color="auto"/>
            <w:bottom w:val="none" w:sz="0" w:space="0" w:color="auto"/>
            <w:right w:val="none" w:sz="0" w:space="0" w:color="auto"/>
          </w:divBdr>
        </w:div>
        <w:div w:id="260918550">
          <w:marLeft w:val="640"/>
          <w:marRight w:val="0"/>
          <w:marTop w:val="0"/>
          <w:marBottom w:val="0"/>
          <w:divBdr>
            <w:top w:val="none" w:sz="0" w:space="0" w:color="auto"/>
            <w:left w:val="none" w:sz="0" w:space="0" w:color="auto"/>
            <w:bottom w:val="none" w:sz="0" w:space="0" w:color="auto"/>
            <w:right w:val="none" w:sz="0" w:space="0" w:color="auto"/>
          </w:divBdr>
        </w:div>
        <w:div w:id="1521774330">
          <w:marLeft w:val="640"/>
          <w:marRight w:val="0"/>
          <w:marTop w:val="0"/>
          <w:marBottom w:val="0"/>
          <w:divBdr>
            <w:top w:val="none" w:sz="0" w:space="0" w:color="auto"/>
            <w:left w:val="none" w:sz="0" w:space="0" w:color="auto"/>
            <w:bottom w:val="none" w:sz="0" w:space="0" w:color="auto"/>
            <w:right w:val="none" w:sz="0" w:space="0" w:color="auto"/>
          </w:divBdr>
        </w:div>
        <w:div w:id="678822299">
          <w:marLeft w:val="640"/>
          <w:marRight w:val="0"/>
          <w:marTop w:val="0"/>
          <w:marBottom w:val="0"/>
          <w:divBdr>
            <w:top w:val="none" w:sz="0" w:space="0" w:color="auto"/>
            <w:left w:val="none" w:sz="0" w:space="0" w:color="auto"/>
            <w:bottom w:val="none" w:sz="0" w:space="0" w:color="auto"/>
            <w:right w:val="none" w:sz="0" w:space="0" w:color="auto"/>
          </w:divBdr>
        </w:div>
        <w:div w:id="757016722">
          <w:marLeft w:val="640"/>
          <w:marRight w:val="0"/>
          <w:marTop w:val="0"/>
          <w:marBottom w:val="0"/>
          <w:divBdr>
            <w:top w:val="none" w:sz="0" w:space="0" w:color="auto"/>
            <w:left w:val="none" w:sz="0" w:space="0" w:color="auto"/>
            <w:bottom w:val="none" w:sz="0" w:space="0" w:color="auto"/>
            <w:right w:val="none" w:sz="0" w:space="0" w:color="auto"/>
          </w:divBdr>
        </w:div>
        <w:div w:id="1965773902">
          <w:marLeft w:val="640"/>
          <w:marRight w:val="0"/>
          <w:marTop w:val="0"/>
          <w:marBottom w:val="0"/>
          <w:divBdr>
            <w:top w:val="none" w:sz="0" w:space="0" w:color="auto"/>
            <w:left w:val="none" w:sz="0" w:space="0" w:color="auto"/>
            <w:bottom w:val="none" w:sz="0" w:space="0" w:color="auto"/>
            <w:right w:val="none" w:sz="0" w:space="0" w:color="auto"/>
          </w:divBdr>
        </w:div>
        <w:div w:id="1283345649">
          <w:marLeft w:val="640"/>
          <w:marRight w:val="0"/>
          <w:marTop w:val="0"/>
          <w:marBottom w:val="0"/>
          <w:divBdr>
            <w:top w:val="none" w:sz="0" w:space="0" w:color="auto"/>
            <w:left w:val="none" w:sz="0" w:space="0" w:color="auto"/>
            <w:bottom w:val="none" w:sz="0" w:space="0" w:color="auto"/>
            <w:right w:val="none" w:sz="0" w:space="0" w:color="auto"/>
          </w:divBdr>
        </w:div>
        <w:div w:id="1406874109">
          <w:marLeft w:val="640"/>
          <w:marRight w:val="0"/>
          <w:marTop w:val="0"/>
          <w:marBottom w:val="0"/>
          <w:divBdr>
            <w:top w:val="none" w:sz="0" w:space="0" w:color="auto"/>
            <w:left w:val="none" w:sz="0" w:space="0" w:color="auto"/>
            <w:bottom w:val="none" w:sz="0" w:space="0" w:color="auto"/>
            <w:right w:val="none" w:sz="0" w:space="0" w:color="auto"/>
          </w:divBdr>
        </w:div>
        <w:div w:id="996149078">
          <w:marLeft w:val="640"/>
          <w:marRight w:val="0"/>
          <w:marTop w:val="0"/>
          <w:marBottom w:val="0"/>
          <w:divBdr>
            <w:top w:val="none" w:sz="0" w:space="0" w:color="auto"/>
            <w:left w:val="none" w:sz="0" w:space="0" w:color="auto"/>
            <w:bottom w:val="none" w:sz="0" w:space="0" w:color="auto"/>
            <w:right w:val="none" w:sz="0" w:space="0" w:color="auto"/>
          </w:divBdr>
        </w:div>
        <w:div w:id="1904096303">
          <w:marLeft w:val="640"/>
          <w:marRight w:val="0"/>
          <w:marTop w:val="0"/>
          <w:marBottom w:val="0"/>
          <w:divBdr>
            <w:top w:val="none" w:sz="0" w:space="0" w:color="auto"/>
            <w:left w:val="none" w:sz="0" w:space="0" w:color="auto"/>
            <w:bottom w:val="none" w:sz="0" w:space="0" w:color="auto"/>
            <w:right w:val="none" w:sz="0" w:space="0" w:color="auto"/>
          </w:divBdr>
        </w:div>
        <w:div w:id="296372663">
          <w:marLeft w:val="640"/>
          <w:marRight w:val="0"/>
          <w:marTop w:val="0"/>
          <w:marBottom w:val="0"/>
          <w:divBdr>
            <w:top w:val="none" w:sz="0" w:space="0" w:color="auto"/>
            <w:left w:val="none" w:sz="0" w:space="0" w:color="auto"/>
            <w:bottom w:val="none" w:sz="0" w:space="0" w:color="auto"/>
            <w:right w:val="none" w:sz="0" w:space="0" w:color="auto"/>
          </w:divBdr>
        </w:div>
        <w:div w:id="2091416545">
          <w:marLeft w:val="640"/>
          <w:marRight w:val="0"/>
          <w:marTop w:val="0"/>
          <w:marBottom w:val="0"/>
          <w:divBdr>
            <w:top w:val="none" w:sz="0" w:space="0" w:color="auto"/>
            <w:left w:val="none" w:sz="0" w:space="0" w:color="auto"/>
            <w:bottom w:val="none" w:sz="0" w:space="0" w:color="auto"/>
            <w:right w:val="none" w:sz="0" w:space="0" w:color="auto"/>
          </w:divBdr>
        </w:div>
        <w:div w:id="362875096">
          <w:marLeft w:val="640"/>
          <w:marRight w:val="0"/>
          <w:marTop w:val="0"/>
          <w:marBottom w:val="0"/>
          <w:divBdr>
            <w:top w:val="none" w:sz="0" w:space="0" w:color="auto"/>
            <w:left w:val="none" w:sz="0" w:space="0" w:color="auto"/>
            <w:bottom w:val="none" w:sz="0" w:space="0" w:color="auto"/>
            <w:right w:val="none" w:sz="0" w:space="0" w:color="auto"/>
          </w:divBdr>
        </w:div>
        <w:div w:id="1178929744">
          <w:marLeft w:val="640"/>
          <w:marRight w:val="0"/>
          <w:marTop w:val="0"/>
          <w:marBottom w:val="0"/>
          <w:divBdr>
            <w:top w:val="none" w:sz="0" w:space="0" w:color="auto"/>
            <w:left w:val="none" w:sz="0" w:space="0" w:color="auto"/>
            <w:bottom w:val="none" w:sz="0" w:space="0" w:color="auto"/>
            <w:right w:val="none" w:sz="0" w:space="0" w:color="auto"/>
          </w:divBdr>
        </w:div>
        <w:div w:id="577788316">
          <w:marLeft w:val="640"/>
          <w:marRight w:val="0"/>
          <w:marTop w:val="0"/>
          <w:marBottom w:val="0"/>
          <w:divBdr>
            <w:top w:val="none" w:sz="0" w:space="0" w:color="auto"/>
            <w:left w:val="none" w:sz="0" w:space="0" w:color="auto"/>
            <w:bottom w:val="none" w:sz="0" w:space="0" w:color="auto"/>
            <w:right w:val="none" w:sz="0" w:space="0" w:color="auto"/>
          </w:divBdr>
        </w:div>
        <w:div w:id="1670592431">
          <w:marLeft w:val="640"/>
          <w:marRight w:val="0"/>
          <w:marTop w:val="0"/>
          <w:marBottom w:val="0"/>
          <w:divBdr>
            <w:top w:val="none" w:sz="0" w:space="0" w:color="auto"/>
            <w:left w:val="none" w:sz="0" w:space="0" w:color="auto"/>
            <w:bottom w:val="none" w:sz="0" w:space="0" w:color="auto"/>
            <w:right w:val="none" w:sz="0" w:space="0" w:color="auto"/>
          </w:divBdr>
        </w:div>
        <w:div w:id="1480228245">
          <w:marLeft w:val="640"/>
          <w:marRight w:val="0"/>
          <w:marTop w:val="0"/>
          <w:marBottom w:val="0"/>
          <w:divBdr>
            <w:top w:val="none" w:sz="0" w:space="0" w:color="auto"/>
            <w:left w:val="none" w:sz="0" w:space="0" w:color="auto"/>
            <w:bottom w:val="none" w:sz="0" w:space="0" w:color="auto"/>
            <w:right w:val="none" w:sz="0" w:space="0" w:color="auto"/>
          </w:divBdr>
        </w:div>
        <w:div w:id="1969045983">
          <w:marLeft w:val="640"/>
          <w:marRight w:val="0"/>
          <w:marTop w:val="0"/>
          <w:marBottom w:val="0"/>
          <w:divBdr>
            <w:top w:val="none" w:sz="0" w:space="0" w:color="auto"/>
            <w:left w:val="none" w:sz="0" w:space="0" w:color="auto"/>
            <w:bottom w:val="none" w:sz="0" w:space="0" w:color="auto"/>
            <w:right w:val="none" w:sz="0" w:space="0" w:color="auto"/>
          </w:divBdr>
        </w:div>
        <w:div w:id="843284174">
          <w:marLeft w:val="640"/>
          <w:marRight w:val="0"/>
          <w:marTop w:val="0"/>
          <w:marBottom w:val="0"/>
          <w:divBdr>
            <w:top w:val="none" w:sz="0" w:space="0" w:color="auto"/>
            <w:left w:val="none" w:sz="0" w:space="0" w:color="auto"/>
            <w:bottom w:val="none" w:sz="0" w:space="0" w:color="auto"/>
            <w:right w:val="none" w:sz="0" w:space="0" w:color="auto"/>
          </w:divBdr>
        </w:div>
        <w:div w:id="1156653442">
          <w:marLeft w:val="640"/>
          <w:marRight w:val="0"/>
          <w:marTop w:val="0"/>
          <w:marBottom w:val="0"/>
          <w:divBdr>
            <w:top w:val="none" w:sz="0" w:space="0" w:color="auto"/>
            <w:left w:val="none" w:sz="0" w:space="0" w:color="auto"/>
            <w:bottom w:val="none" w:sz="0" w:space="0" w:color="auto"/>
            <w:right w:val="none" w:sz="0" w:space="0" w:color="auto"/>
          </w:divBdr>
        </w:div>
        <w:div w:id="352340884">
          <w:marLeft w:val="640"/>
          <w:marRight w:val="0"/>
          <w:marTop w:val="0"/>
          <w:marBottom w:val="0"/>
          <w:divBdr>
            <w:top w:val="none" w:sz="0" w:space="0" w:color="auto"/>
            <w:left w:val="none" w:sz="0" w:space="0" w:color="auto"/>
            <w:bottom w:val="none" w:sz="0" w:space="0" w:color="auto"/>
            <w:right w:val="none" w:sz="0" w:space="0" w:color="auto"/>
          </w:divBdr>
        </w:div>
        <w:div w:id="211776429">
          <w:marLeft w:val="640"/>
          <w:marRight w:val="0"/>
          <w:marTop w:val="0"/>
          <w:marBottom w:val="0"/>
          <w:divBdr>
            <w:top w:val="none" w:sz="0" w:space="0" w:color="auto"/>
            <w:left w:val="none" w:sz="0" w:space="0" w:color="auto"/>
            <w:bottom w:val="none" w:sz="0" w:space="0" w:color="auto"/>
            <w:right w:val="none" w:sz="0" w:space="0" w:color="auto"/>
          </w:divBdr>
        </w:div>
        <w:div w:id="1275482422">
          <w:marLeft w:val="640"/>
          <w:marRight w:val="0"/>
          <w:marTop w:val="0"/>
          <w:marBottom w:val="0"/>
          <w:divBdr>
            <w:top w:val="none" w:sz="0" w:space="0" w:color="auto"/>
            <w:left w:val="none" w:sz="0" w:space="0" w:color="auto"/>
            <w:bottom w:val="none" w:sz="0" w:space="0" w:color="auto"/>
            <w:right w:val="none" w:sz="0" w:space="0" w:color="auto"/>
          </w:divBdr>
        </w:div>
        <w:div w:id="841315683">
          <w:marLeft w:val="640"/>
          <w:marRight w:val="0"/>
          <w:marTop w:val="0"/>
          <w:marBottom w:val="0"/>
          <w:divBdr>
            <w:top w:val="none" w:sz="0" w:space="0" w:color="auto"/>
            <w:left w:val="none" w:sz="0" w:space="0" w:color="auto"/>
            <w:bottom w:val="none" w:sz="0" w:space="0" w:color="auto"/>
            <w:right w:val="none" w:sz="0" w:space="0" w:color="auto"/>
          </w:divBdr>
        </w:div>
        <w:div w:id="164438724">
          <w:marLeft w:val="640"/>
          <w:marRight w:val="0"/>
          <w:marTop w:val="0"/>
          <w:marBottom w:val="0"/>
          <w:divBdr>
            <w:top w:val="none" w:sz="0" w:space="0" w:color="auto"/>
            <w:left w:val="none" w:sz="0" w:space="0" w:color="auto"/>
            <w:bottom w:val="none" w:sz="0" w:space="0" w:color="auto"/>
            <w:right w:val="none" w:sz="0" w:space="0" w:color="auto"/>
          </w:divBdr>
        </w:div>
        <w:div w:id="1375957306">
          <w:marLeft w:val="640"/>
          <w:marRight w:val="0"/>
          <w:marTop w:val="0"/>
          <w:marBottom w:val="0"/>
          <w:divBdr>
            <w:top w:val="none" w:sz="0" w:space="0" w:color="auto"/>
            <w:left w:val="none" w:sz="0" w:space="0" w:color="auto"/>
            <w:bottom w:val="none" w:sz="0" w:space="0" w:color="auto"/>
            <w:right w:val="none" w:sz="0" w:space="0" w:color="auto"/>
          </w:divBdr>
        </w:div>
        <w:div w:id="1707868832">
          <w:marLeft w:val="640"/>
          <w:marRight w:val="0"/>
          <w:marTop w:val="0"/>
          <w:marBottom w:val="0"/>
          <w:divBdr>
            <w:top w:val="none" w:sz="0" w:space="0" w:color="auto"/>
            <w:left w:val="none" w:sz="0" w:space="0" w:color="auto"/>
            <w:bottom w:val="none" w:sz="0" w:space="0" w:color="auto"/>
            <w:right w:val="none" w:sz="0" w:space="0" w:color="auto"/>
          </w:divBdr>
        </w:div>
        <w:div w:id="1323435814">
          <w:marLeft w:val="640"/>
          <w:marRight w:val="0"/>
          <w:marTop w:val="0"/>
          <w:marBottom w:val="0"/>
          <w:divBdr>
            <w:top w:val="none" w:sz="0" w:space="0" w:color="auto"/>
            <w:left w:val="none" w:sz="0" w:space="0" w:color="auto"/>
            <w:bottom w:val="none" w:sz="0" w:space="0" w:color="auto"/>
            <w:right w:val="none" w:sz="0" w:space="0" w:color="auto"/>
          </w:divBdr>
        </w:div>
        <w:div w:id="938679532">
          <w:marLeft w:val="640"/>
          <w:marRight w:val="0"/>
          <w:marTop w:val="0"/>
          <w:marBottom w:val="0"/>
          <w:divBdr>
            <w:top w:val="none" w:sz="0" w:space="0" w:color="auto"/>
            <w:left w:val="none" w:sz="0" w:space="0" w:color="auto"/>
            <w:bottom w:val="none" w:sz="0" w:space="0" w:color="auto"/>
            <w:right w:val="none" w:sz="0" w:space="0" w:color="auto"/>
          </w:divBdr>
        </w:div>
        <w:div w:id="138496438">
          <w:marLeft w:val="640"/>
          <w:marRight w:val="0"/>
          <w:marTop w:val="0"/>
          <w:marBottom w:val="0"/>
          <w:divBdr>
            <w:top w:val="none" w:sz="0" w:space="0" w:color="auto"/>
            <w:left w:val="none" w:sz="0" w:space="0" w:color="auto"/>
            <w:bottom w:val="none" w:sz="0" w:space="0" w:color="auto"/>
            <w:right w:val="none" w:sz="0" w:space="0" w:color="auto"/>
          </w:divBdr>
        </w:div>
        <w:div w:id="1473135622">
          <w:marLeft w:val="640"/>
          <w:marRight w:val="0"/>
          <w:marTop w:val="0"/>
          <w:marBottom w:val="0"/>
          <w:divBdr>
            <w:top w:val="none" w:sz="0" w:space="0" w:color="auto"/>
            <w:left w:val="none" w:sz="0" w:space="0" w:color="auto"/>
            <w:bottom w:val="none" w:sz="0" w:space="0" w:color="auto"/>
            <w:right w:val="none" w:sz="0" w:space="0" w:color="auto"/>
          </w:divBdr>
        </w:div>
        <w:div w:id="1199900510">
          <w:marLeft w:val="640"/>
          <w:marRight w:val="0"/>
          <w:marTop w:val="0"/>
          <w:marBottom w:val="0"/>
          <w:divBdr>
            <w:top w:val="none" w:sz="0" w:space="0" w:color="auto"/>
            <w:left w:val="none" w:sz="0" w:space="0" w:color="auto"/>
            <w:bottom w:val="none" w:sz="0" w:space="0" w:color="auto"/>
            <w:right w:val="none" w:sz="0" w:space="0" w:color="auto"/>
          </w:divBdr>
        </w:div>
        <w:div w:id="661352110">
          <w:marLeft w:val="640"/>
          <w:marRight w:val="0"/>
          <w:marTop w:val="0"/>
          <w:marBottom w:val="0"/>
          <w:divBdr>
            <w:top w:val="none" w:sz="0" w:space="0" w:color="auto"/>
            <w:left w:val="none" w:sz="0" w:space="0" w:color="auto"/>
            <w:bottom w:val="none" w:sz="0" w:space="0" w:color="auto"/>
            <w:right w:val="none" w:sz="0" w:space="0" w:color="auto"/>
          </w:divBdr>
        </w:div>
        <w:div w:id="916672327">
          <w:marLeft w:val="640"/>
          <w:marRight w:val="0"/>
          <w:marTop w:val="0"/>
          <w:marBottom w:val="0"/>
          <w:divBdr>
            <w:top w:val="none" w:sz="0" w:space="0" w:color="auto"/>
            <w:left w:val="none" w:sz="0" w:space="0" w:color="auto"/>
            <w:bottom w:val="none" w:sz="0" w:space="0" w:color="auto"/>
            <w:right w:val="none" w:sz="0" w:space="0" w:color="auto"/>
          </w:divBdr>
        </w:div>
        <w:div w:id="43069875">
          <w:marLeft w:val="640"/>
          <w:marRight w:val="0"/>
          <w:marTop w:val="0"/>
          <w:marBottom w:val="0"/>
          <w:divBdr>
            <w:top w:val="none" w:sz="0" w:space="0" w:color="auto"/>
            <w:left w:val="none" w:sz="0" w:space="0" w:color="auto"/>
            <w:bottom w:val="none" w:sz="0" w:space="0" w:color="auto"/>
            <w:right w:val="none" w:sz="0" w:space="0" w:color="auto"/>
          </w:divBdr>
        </w:div>
        <w:div w:id="974063229">
          <w:marLeft w:val="640"/>
          <w:marRight w:val="0"/>
          <w:marTop w:val="0"/>
          <w:marBottom w:val="0"/>
          <w:divBdr>
            <w:top w:val="none" w:sz="0" w:space="0" w:color="auto"/>
            <w:left w:val="none" w:sz="0" w:space="0" w:color="auto"/>
            <w:bottom w:val="none" w:sz="0" w:space="0" w:color="auto"/>
            <w:right w:val="none" w:sz="0" w:space="0" w:color="auto"/>
          </w:divBdr>
        </w:div>
        <w:div w:id="1992712370">
          <w:marLeft w:val="640"/>
          <w:marRight w:val="0"/>
          <w:marTop w:val="0"/>
          <w:marBottom w:val="0"/>
          <w:divBdr>
            <w:top w:val="none" w:sz="0" w:space="0" w:color="auto"/>
            <w:left w:val="none" w:sz="0" w:space="0" w:color="auto"/>
            <w:bottom w:val="none" w:sz="0" w:space="0" w:color="auto"/>
            <w:right w:val="none" w:sz="0" w:space="0" w:color="auto"/>
          </w:divBdr>
        </w:div>
        <w:div w:id="868223636">
          <w:marLeft w:val="640"/>
          <w:marRight w:val="0"/>
          <w:marTop w:val="0"/>
          <w:marBottom w:val="0"/>
          <w:divBdr>
            <w:top w:val="none" w:sz="0" w:space="0" w:color="auto"/>
            <w:left w:val="none" w:sz="0" w:space="0" w:color="auto"/>
            <w:bottom w:val="none" w:sz="0" w:space="0" w:color="auto"/>
            <w:right w:val="none" w:sz="0" w:space="0" w:color="auto"/>
          </w:divBdr>
        </w:div>
        <w:div w:id="1313677514">
          <w:marLeft w:val="640"/>
          <w:marRight w:val="0"/>
          <w:marTop w:val="0"/>
          <w:marBottom w:val="0"/>
          <w:divBdr>
            <w:top w:val="none" w:sz="0" w:space="0" w:color="auto"/>
            <w:left w:val="none" w:sz="0" w:space="0" w:color="auto"/>
            <w:bottom w:val="none" w:sz="0" w:space="0" w:color="auto"/>
            <w:right w:val="none" w:sz="0" w:space="0" w:color="auto"/>
          </w:divBdr>
        </w:div>
        <w:div w:id="1787651721">
          <w:marLeft w:val="640"/>
          <w:marRight w:val="0"/>
          <w:marTop w:val="0"/>
          <w:marBottom w:val="0"/>
          <w:divBdr>
            <w:top w:val="none" w:sz="0" w:space="0" w:color="auto"/>
            <w:left w:val="none" w:sz="0" w:space="0" w:color="auto"/>
            <w:bottom w:val="none" w:sz="0" w:space="0" w:color="auto"/>
            <w:right w:val="none" w:sz="0" w:space="0" w:color="auto"/>
          </w:divBdr>
        </w:div>
        <w:div w:id="1029574038">
          <w:marLeft w:val="640"/>
          <w:marRight w:val="0"/>
          <w:marTop w:val="0"/>
          <w:marBottom w:val="0"/>
          <w:divBdr>
            <w:top w:val="none" w:sz="0" w:space="0" w:color="auto"/>
            <w:left w:val="none" w:sz="0" w:space="0" w:color="auto"/>
            <w:bottom w:val="none" w:sz="0" w:space="0" w:color="auto"/>
            <w:right w:val="none" w:sz="0" w:space="0" w:color="auto"/>
          </w:divBdr>
        </w:div>
        <w:div w:id="1095050950">
          <w:marLeft w:val="640"/>
          <w:marRight w:val="0"/>
          <w:marTop w:val="0"/>
          <w:marBottom w:val="0"/>
          <w:divBdr>
            <w:top w:val="none" w:sz="0" w:space="0" w:color="auto"/>
            <w:left w:val="none" w:sz="0" w:space="0" w:color="auto"/>
            <w:bottom w:val="none" w:sz="0" w:space="0" w:color="auto"/>
            <w:right w:val="none" w:sz="0" w:space="0" w:color="auto"/>
          </w:divBdr>
        </w:div>
        <w:div w:id="17779438">
          <w:marLeft w:val="640"/>
          <w:marRight w:val="0"/>
          <w:marTop w:val="0"/>
          <w:marBottom w:val="0"/>
          <w:divBdr>
            <w:top w:val="none" w:sz="0" w:space="0" w:color="auto"/>
            <w:left w:val="none" w:sz="0" w:space="0" w:color="auto"/>
            <w:bottom w:val="none" w:sz="0" w:space="0" w:color="auto"/>
            <w:right w:val="none" w:sz="0" w:space="0" w:color="auto"/>
          </w:divBdr>
        </w:div>
        <w:div w:id="704599150">
          <w:marLeft w:val="640"/>
          <w:marRight w:val="0"/>
          <w:marTop w:val="0"/>
          <w:marBottom w:val="0"/>
          <w:divBdr>
            <w:top w:val="none" w:sz="0" w:space="0" w:color="auto"/>
            <w:left w:val="none" w:sz="0" w:space="0" w:color="auto"/>
            <w:bottom w:val="none" w:sz="0" w:space="0" w:color="auto"/>
            <w:right w:val="none" w:sz="0" w:space="0" w:color="auto"/>
          </w:divBdr>
        </w:div>
        <w:div w:id="508834758">
          <w:marLeft w:val="640"/>
          <w:marRight w:val="0"/>
          <w:marTop w:val="0"/>
          <w:marBottom w:val="0"/>
          <w:divBdr>
            <w:top w:val="none" w:sz="0" w:space="0" w:color="auto"/>
            <w:left w:val="none" w:sz="0" w:space="0" w:color="auto"/>
            <w:bottom w:val="none" w:sz="0" w:space="0" w:color="auto"/>
            <w:right w:val="none" w:sz="0" w:space="0" w:color="auto"/>
          </w:divBdr>
        </w:div>
        <w:div w:id="1050106515">
          <w:marLeft w:val="640"/>
          <w:marRight w:val="0"/>
          <w:marTop w:val="0"/>
          <w:marBottom w:val="0"/>
          <w:divBdr>
            <w:top w:val="none" w:sz="0" w:space="0" w:color="auto"/>
            <w:left w:val="none" w:sz="0" w:space="0" w:color="auto"/>
            <w:bottom w:val="none" w:sz="0" w:space="0" w:color="auto"/>
            <w:right w:val="none" w:sz="0" w:space="0" w:color="auto"/>
          </w:divBdr>
        </w:div>
        <w:div w:id="1609654141">
          <w:marLeft w:val="640"/>
          <w:marRight w:val="0"/>
          <w:marTop w:val="0"/>
          <w:marBottom w:val="0"/>
          <w:divBdr>
            <w:top w:val="none" w:sz="0" w:space="0" w:color="auto"/>
            <w:left w:val="none" w:sz="0" w:space="0" w:color="auto"/>
            <w:bottom w:val="none" w:sz="0" w:space="0" w:color="auto"/>
            <w:right w:val="none" w:sz="0" w:space="0" w:color="auto"/>
          </w:divBdr>
        </w:div>
        <w:div w:id="1482233647">
          <w:marLeft w:val="640"/>
          <w:marRight w:val="0"/>
          <w:marTop w:val="0"/>
          <w:marBottom w:val="0"/>
          <w:divBdr>
            <w:top w:val="none" w:sz="0" w:space="0" w:color="auto"/>
            <w:left w:val="none" w:sz="0" w:space="0" w:color="auto"/>
            <w:bottom w:val="none" w:sz="0" w:space="0" w:color="auto"/>
            <w:right w:val="none" w:sz="0" w:space="0" w:color="auto"/>
          </w:divBdr>
        </w:div>
        <w:div w:id="1738940035">
          <w:marLeft w:val="640"/>
          <w:marRight w:val="0"/>
          <w:marTop w:val="0"/>
          <w:marBottom w:val="0"/>
          <w:divBdr>
            <w:top w:val="none" w:sz="0" w:space="0" w:color="auto"/>
            <w:left w:val="none" w:sz="0" w:space="0" w:color="auto"/>
            <w:bottom w:val="none" w:sz="0" w:space="0" w:color="auto"/>
            <w:right w:val="none" w:sz="0" w:space="0" w:color="auto"/>
          </w:divBdr>
        </w:div>
        <w:div w:id="357707328">
          <w:marLeft w:val="640"/>
          <w:marRight w:val="0"/>
          <w:marTop w:val="0"/>
          <w:marBottom w:val="0"/>
          <w:divBdr>
            <w:top w:val="none" w:sz="0" w:space="0" w:color="auto"/>
            <w:left w:val="none" w:sz="0" w:space="0" w:color="auto"/>
            <w:bottom w:val="none" w:sz="0" w:space="0" w:color="auto"/>
            <w:right w:val="none" w:sz="0" w:space="0" w:color="auto"/>
          </w:divBdr>
        </w:div>
        <w:div w:id="1630043501">
          <w:marLeft w:val="640"/>
          <w:marRight w:val="0"/>
          <w:marTop w:val="0"/>
          <w:marBottom w:val="0"/>
          <w:divBdr>
            <w:top w:val="none" w:sz="0" w:space="0" w:color="auto"/>
            <w:left w:val="none" w:sz="0" w:space="0" w:color="auto"/>
            <w:bottom w:val="none" w:sz="0" w:space="0" w:color="auto"/>
            <w:right w:val="none" w:sz="0" w:space="0" w:color="auto"/>
          </w:divBdr>
        </w:div>
        <w:div w:id="2041777708">
          <w:marLeft w:val="640"/>
          <w:marRight w:val="0"/>
          <w:marTop w:val="0"/>
          <w:marBottom w:val="0"/>
          <w:divBdr>
            <w:top w:val="none" w:sz="0" w:space="0" w:color="auto"/>
            <w:left w:val="none" w:sz="0" w:space="0" w:color="auto"/>
            <w:bottom w:val="none" w:sz="0" w:space="0" w:color="auto"/>
            <w:right w:val="none" w:sz="0" w:space="0" w:color="auto"/>
          </w:divBdr>
        </w:div>
        <w:div w:id="1069229221">
          <w:marLeft w:val="640"/>
          <w:marRight w:val="0"/>
          <w:marTop w:val="0"/>
          <w:marBottom w:val="0"/>
          <w:divBdr>
            <w:top w:val="none" w:sz="0" w:space="0" w:color="auto"/>
            <w:left w:val="none" w:sz="0" w:space="0" w:color="auto"/>
            <w:bottom w:val="none" w:sz="0" w:space="0" w:color="auto"/>
            <w:right w:val="none" w:sz="0" w:space="0" w:color="auto"/>
          </w:divBdr>
        </w:div>
        <w:div w:id="1738438319">
          <w:marLeft w:val="640"/>
          <w:marRight w:val="0"/>
          <w:marTop w:val="0"/>
          <w:marBottom w:val="0"/>
          <w:divBdr>
            <w:top w:val="none" w:sz="0" w:space="0" w:color="auto"/>
            <w:left w:val="none" w:sz="0" w:space="0" w:color="auto"/>
            <w:bottom w:val="none" w:sz="0" w:space="0" w:color="auto"/>
            <w:right w:val="none" w:sz="0" w:space="0" w:color="auto"/>
          </w:divBdr>
        </w:div>
        <w:div w:id="1099179481">
          <w:marLeft w:val="640"/>
          <w:marRight w:val="0"/>
          <w:marTop w:val="0"/>
          <w:marBottom w:val="0"/>
          <w:divBdr>
            <w:top w:val="none" w:sz="0" w:space="0" w:color="auto"/>
            <w:left w:val="none" w:sz="0" w:space="0" w:color="auto"/>
            <w:bottom w:val="none" w:sz="0" w:space="0" w:color="auto"/>
            <w:right w:val="none" w:sz="0" w:space="0" w:color="auto"/>
          </w:divBdr>
        </w:div>
        <w:div w:id="2055081773">
          <w:marLeft w:val="640"/>
          <w:marRight w:val="0"/>
          <w:marTop w:val="0"/>
          <w:marBottom w:val="0"/>
          <w:divBdr>
            <w:top w:val="none" w:sz="0" w:space="0" w:color="auto"/>
            <w:left w:val="none" w:sz="0" w:space="0" w:color="auto"/>
            <w:bottom w:val="none" w:sz="0" w:space="0" w:color="auto"/>
            <w:right w:val="none" w:sz="0" w:space="0" w:color="auto"/>
          </w:divBdr>
        </w:div>
        <w:div w:id="797650253">
          <w:marLeft w:val="640"/>
          <w:marRight w:val="0"/>
          <w:marTop w:val="0"/>
          <w:marBottom w:val="0"/>
          <w:divBdr>
            <w:top w:val="none" w:sz="0" w:space="0" w:color="auto"/>
            <w:left w:val="none" w:sz="0" w:space="0" w:color="auto"/>
            <w:bottom w:val="none" w:sz="0" w:space="0" w:color="auto"/>
            <w:right w:val="none" w:sz="0" w:space="0" w:color="auto"/>
          </w:divBdr>
        </w:div>
      </w:divsChild>
    </w:div>
    <w:div w:id="1707749726">
      <w:bodyDiv w:val="1"/>
      <w:marLeft w:val="0"/>
      <w:marRight w:val="0"/>
      <w:marTop w:val="0"/>
      <w:marBottom w:val="0"/>
      <w:divBdr>
        <w:top w:val="none" w:sz="0" w:space="0" w:color="auto"/>
        <w:left w:val="none" w:sz="0" w:space="0" w:color="auto"/>
        <w:bottom w:val="none" w:sz="0" w:space="0" w:color="auto"/>
        <w:right w:val="none" w:sz="0" w:space="0" w:color="auto"/>
      </w:divBdr>
    </w:div>
    <w:div w:id="1707873924">
      <w:bodyDiv w:val="1"/>
      <w:marLeft w:val="0"/>
      <w:marRight w:val="0"/>
      <w:marTop w:val="0"/>
      <w:marBottom w:val="0"/>
      <w:divBdr>
        <w:top w:val="none" w:sz="0" w:space="0" w:color="auto"/>
        <w:left w:val="none" w:sz="0" w:space="0" w:color="auto"/>
        <w:bottom w:val="none" w:sz="0" w:space="0" w:color="auto"/>
        <w:right w:val="none" w:sz="0" w:space="0" w:color="auto"/>
      </w:divBdr>
    </w:div>
    <w:div w:id="1708068762">
      <w:bodyDiv w:val="1"/>
      <w:marLeft w:val="0"/>
      <w:marRight w:val="0"/>
      <w:marTop w:val="0"/>
      <w:marBottom w:val="0"/>
      <w:divBdr>
        <w:top w:val="none" w:sz="0" w:space="0" w:color="auto"/>
        <w:left w:val="none" w:sz="0" w:space="0" w:color="auto"/>
        <w:bottom w:val="none" w:sz="0" w:space="0" w:color="auto"/>
        <w:right w:val="none" w:sz="0" w:space="0" w:color="auto"/>
      </w:divBdr>
      <w:divsChild>
        <w:div w:id="2117210983">
          <w:marLeft w:val="480"/>
          <w:marRight w:val="0"/>
          <w:marTop w:val="0"/>
          <w:marBottom w:val="0"/>
          <w:divBdr>
            <w:top w:val="none" w:sz="0" w:space="0" w:color="auto"/>
            <w:left w:val="none" w:sz="0" w:space="0" w:color="auto"/>
            <w:bottom w:val="none" w:sz="0" w:space="0" w:color="auto"/>
            <w:right w:val="none" w:sz="0" w:space="0" w:color="auto"/>
          </w:divBdr>
        </w:div>
        <w:div w:id="1778524040">
          <w:marLeft w:val="480"/>
          <w:marRight w:val="0"/>
          <w:marTop w:val="0"/>
          <w:marBottom w:val="0"/>
          <w:divBdr>
            <w:top w:val="none" w:sz="0" w:space="0" w:color="auto"/>
            <w:left w:val="none" w:sz="0" w:space="0" w:color="auto"/>
            <w:bottom w:val="none" w:sz="0" w:space="0" w:color="auto"/>
            <w:right w:val="none" w:sz="0" w:space="0" w:color="auto"/>
          </w:divBdr>
        </w:div>
        <w:div w:id="1126044553">
          <w:marLeft w:val="480"/>
          <w:marRight w:val="0"/>
          <w:marTop w:val="0"/>
          <w:marBottom w:val="0"/>
          <w:divBdr>
            <w:top w:val="none" w:sz="0" w:space="0" w:color="auto"/>
            <w:left w:val="none" w:sz="0" w:space="0" w:color="auto"/>
            <w:bottom w:val="none" w:sz="0" w:space="0" w:color="auto"/>
            <w:right w:val="none" w:sz="0" w:space="0" w:color="auto"/>
          </w:divBdr>
        </w:div>
        <w:div w:id="35548110">
          <w:marLeft w:val="480"/>
          <w:marRight w:val="0"/>
          <w:marTop w:val="0"/>
          <w:marBottom w:val="0"/>
          <w:divBdr>
            <w:top w:val="none" w:sz="0" w:space="0" w:color="auto"/>
            <w:left w:val="none" w:sz="0" w:space="0" w:color="auto"/>
            <w:bottom w:val="none" w:sz="0" w:space="0" w:color="auto"/>
            <w:right w:val="none" w:sz="0" w:space="0" w:color="auto"/>
          </w:divBdr>
        </w:div>
        <w:div w:id="1460536701">
          <w:marLeft w:val="480"/>
          <w:marRight w:val="0"/>
          <w:marTop w:val="0"/>
          <w:marBottom w:val="0"/>
          <w:divBdr>
            <w:top w:val="none" w:sz="0" w:space="0" w:color="auto"/>
            <w:left w:val="none" w:sz="0" w:space="0" w:color="auto"/>
            <w:bottom w:val="none" w:sz="0" w:space="0" w:color="auto"/>
            <w:right w:val="none" w:sz="0" w:space="0" w:color="auto"/>
          </w:divBdr>
        </w:div>
        <w:div w:id="178928879">
          <w:marLeft w:val="480"/>
          <w:marRight w:val="0"/>
          <w:marTop w:val="0"/>
          <w:marBottom w:val="0"/>
          <w:divBdr>
            <w:top w:val="none" w:sz="0" w:space="0" w:color="auto"/>
            <w:left w:val="none" w:sz="0" w:space="0" w:color="auto"/>
            <w:bottom w:val="none" w:sz="0" w:space="0" w:color="auto"/>
            <w:right w:val="none" w:sz="0" w:space="0" w:color="auto"/>
          </w:divBdr>
        </w:div>
        <w:div w:id="776371175">
          <w:marLeft w:val="480"/>
          <w:marRight w:val="0"/>
          <w:marTop w:val="0"/>
          <w:marBottom w:val="0"/>
          <w:divBdr>
            <w:top w:val="none" w:sz="0" w:space="0" w:color="auto"/>
            <w:left w:val="none" w:sz="0" w:space="0" w:color="auto"/>
            <w:bottom w:val="none" w:sz="0" w:space="0" w:color="auto"/>
            <w:right w:val="none" w:sz="0" w:space="0" w:color="auto"/>
          </w:divBdr>
        </w:div>
        <w:div w:id="1867020260">
          <w:marLeft w:val="480"/>
          <w:marRight w:val="0"/>
          <w:marTop w:val="0"/>
          <w:marBottom w:val="0"/>
          <w:divBdr>
            <w:top w:val="none" w:sz="0" w:space="0" w:color="auto"/>
            <w:left w:val="none" w:sz="0" w:space="0" w:color="auto"/>
            <w:bottom w:val="none" w:sz="0" w:space="0" w:color="auto"/>
            <w:right w:val="none" w:sz="0" w:space="0" w:color="auto"/>
          </w:divBdr>
        </w:div>
        <w:div w:id="374741226">
          <w:marLeft w:val="480"/>
          <w:marRight w:val="0"/>
          <w:marTop w:val="0"/>
          <w:marBottom w:val="0"/>
          <w:divBdr>
            <w:top w:val="none" w:sz="0" w:space="0" w:color="auto"/>
            <w:left w:val="none" w:sz="0" w:space="0" w:color="auto"/>
            <w:bottom w:val="none" w:sz="0" w:space="0" w:color="auto"/>
            <w:right w:val="none" w:sz="0" w:space="0" w:color="auto"/>
          </w:divBdr>
        </w:div>
        <w:div w:id="1635675652">
          <w:marLeft w:val="480"/>
          <w:marRight w:val="0"/>
          <w:marTop w:val="0"/>
          <w:marBottom w:val="0"/>
          <w:divBdr>
            <w:top w:val="none" w:sz="0" w:space="0" w:color="auto"/>
            <w:left w:val="none" w:sz="0" w:space="0" w:color="auto"/>
            <w:bottom w:val="none" w:sz="0" w:space="0" w:color="auto"/>
            <w:right w:val="none" w:sz="0" w:space="0" w:color="auto"/>
          </w:divBdr>
        </w:div>
        <w:div w:id="628586239">
          <w:marLeft w:val="480"/>
          <w:marRight w:val="0"/>
          <w:marTop w:val="0"/>
          <w:marBottom w:val="0"/>
          <w:divBdr>
            <w:top w:val="none" w:sz="0" w:space="0" w:color="auto"/>
            <w:left w:val="none" w:sz="0" w:space="0" w:color="auto"/>
            <w:bottom w:val="none" w:sz="0" w:space="0" w:color="auto"/>
            <w:right w:val="none" w:sz="0" w:space="0" w:color="auto"/>
          </w:divBdr>
        </w:div>
        <w:div w:id="1150637960">
          <w:marLeft w:val="480"/>
          <w:marRight w:val="0"/>
          <w:marTop w:val="0"/>
          <w:marBottom w:val="0"/>
          <w:divBdr>
            <w:top w:val="none" w:sz="0" w:space="0" w:color="auto"/>
            <w:left w:val="none" w:sz="0" w:space="0" w:color="auto"/>
            <w:bottom w:val="none" w:sz="0" w:space="0" w:color="auto"/>
            <w:right w:val="none" w:sz="0" w:space="0" w:color="auto"/>
          </w:divBdr>
        </w:div>
        <w:div w:id="415518615">
          <w:marLeft w:val="480"/>
          <w:marRight w:val="0"/>
          <w:marTop w:val="0"/>
          <w:marBottom w:val="0"/>
          <w:divBdr>
            <w:top w:val="none" w:sz="0" w:space="0" w:color="auto"/>
            <w:left w:val="none" w:sz="0" w:space="0" w:color="auto"/>
            <w:bottom w:val="none" w:sz="0" w:space="0" w:color="auto"/>
            <w:right w:val="none" w:sz="0" w:space="0" w:color="auto"/>
          </w:divBdr>
        </w:div>
        <w:div w:id="1673726407">
          <w:marLeft w:val="480"/>
          <w:marRight w:val="0"/>
          <w:marTop w:val="0"/>
          <w:marBottom w:val="0"/>
          <w:divBdr>
            <w:top w:val="none" w:sz="0" w:space="0" w:color="auto"/>
            <w:left w:val="none" w:sz="0" w:space="0" w:color="auto"/>
            <w:bottom w:val="none" w:sz="0" w:space="0" w:color="auto"/>
            <w:right w:val="none" w:sz="0" w:space="0" w:color="auto"/>
          </w:divBdr>
        </w:div>
        <w:div w:id="473446214">
          <w:marLeft w:val="480"/>
          <w:marRight w:val="0"/>
          <w:marTop w:val="0"/>
          <w:marBottom w:val="0"/>
          <w:divBdr>
            <w:top w:val="none" w:sz="0" w:space="0" w:color="auto"/>
            <w:left w:val="none" w:sz="0" w:space="0" w:color="auto"/>
            <w:bottom w:val="none" w:sz="0" w:space="0" w:color="auto"/>
            <w:right w:val="none" w:sz="0" w:space="0" w:color="auto"/>
          </w:divBdr>
        </w:div>
        <w:div w:id="481850514">
          <w:marLeft w:val="480"/>
          <w:marRight w:val="0"/>
          <w:marTop w:val="0"/>
          <w:marBottom w:val="0"/>
          <w:divBdr>
            <w:top w:val="none" w:sz="0" w:space="0" w:color="auto"/>
            <w:left w:val="none" w:sz="0" w:space="0" w:color="auto"/>
            <w:bottom w:val="none" w:sz="0" w:space="0" w:color="auto"/>
            <w:right w:val="none" w:sz="0" w:space="0" w:color="auto"/>
          </w:divBdr>
        </w:div>
        <w:div w:id="737023174">
          <w:marLeft w:val="480"/>
          <w:marRight w:val="0"/>
          <w:marTop w:val="0"/>
          <w:marBottom w:val="0"/>
          <w:divBdr>
            <w:top w:val="none" w:sz="0" w:space="0" w:color="auto"/>
            <w:left w:val="none" w:sz="0" w:space="0" w:color="auto"/>
            <w:bottom w:val="none" w:sz="0" w:space="0" w:color="auto"/>
            <w:right w:val="none" w:sz="0" w:space="0" w:color="auto"/>
          </w:divBdr>
        </w:div>
        <w:div w:id="2058385922">
          <w:marLeft w:val="480"/>
          <w:marRight w:val="0"/>
          <w:marTop w:val="0"/>
          <w:marBottom w:val="0"/>
          <w:divBdr>
            <w:top w:val="none" w:sz="0" w:space="0" w:color="auto"/>
            <w:left w:val="none" w:sz="0" w:space="0" w:color="auto"/>
            <w:bottom w:val="none" w:sz="0" w:space="0" w:color="auto"/>
            <w:right w:val="none" w:sz="0" w:space="0" w:color="auto"/>
          </w:divBdr>
        </w:div>
        <w:div w:id="1509100787">
          <w:marLeft w:val="480"/>
          <w:marRight w:val="0"/>
          <w:marTop w:val="0"/>
          <w:marBottom w:val="0"/>
          <w:divBdr>
            <w:top w:val="none" w:sz="0" w:space="0" w:color="auto"/>
            <w:left w:val="none" w:sz="0" w:space="0" w:color="auto"/>
            <w:bottom w:val="none" w:sz="0" w:space="0" w:color="auto"/>
            <w:right w:val="none" w:sz="0" w:space="0" w:color="auto"/>
          </w:divBdr>
        </w:div>
        <w:div w:id="1496605545">
          <w:marLeft w:val="480"/>
          <w:marRight w:val="0"/>
          <w:marTop w:val="0"/>
          <w:marBottom w:val="0"/>
          <w:divBdr>
            <w:top w:val="none" w:sz="0" w:space="0" w:color="auto"/>
            <w:left w:val="none" w:sz="0" w:space="0" w:color="auto"/>
            <w:bottom w:val="none" w:sz="0" w:space="0" w:color="auto"/>
            <w:right w:val="none" w:sz="0" w:space="0" w:color="auto"/>
          </w:divBdr>
        </w:div>
        <w:div w:id="1786383576">
          <w:marLeft w:val="480"/>
          <w:marRight w:val="0"/>
          <w:marTop w:val="0"/>
          <w:marBottom w:val="0"/>
          <w:divBdr>
            <w:top w:val="none" w:sz="0" w:space="0" w:color="auto"/>
            <w:left w:val="none" w:sz="0" w:space="0" w:color="auto"/>
            <w:bottom w:val="none" w:sz="0" w:space="0" w:color="auto"/>
            <w:right w:val="none" w:sz="0" w:space="0" w:color="auto"/>
          </w:divBdr>
        </w:div>
        <w:div w:id="955939759">
          <w:marLeft w:val="480"/>
          <w:marRight w:val="0"/>
          <w:marTop w:val="0"/>
          <w:marBottom w:val="0"/>
          <w:divBdr>
            <w:top w:val="none" w:sz="0" w:space="0" w:color="auto"/>
            <w:left w:val="none" w:sz="0" w:space="0" w:color="auto"/>
            <w:bottom w:val="none" w:sz="0" w:space="0" w:color="auto"/>
            <w:right w:val="none" w:sz="0" w:space="0" w:color="auto"/>
          </w:divBdr>
        </w:div>
        <w:div w:id="82844160">
          <w:marLeft w:val="480"/>
          <w:marRight w:val="0"/>
          <w:marTop w:val="0"/>
          <w:marBottom w:val="0"/>
          <w:divBdr>
            <w:top w:val="none" w:sz="0" w:space="0" w:color="auto"/>
            <w:left w:val="none" w:sz="0" w:space="0" w:color="auto"/>
            <w:bottom w:val="none" w:sz="0" w:space="0" w:color="auto"/>
            <w:right w:val="none" w:sz="0" w:space="0" w:color="auto"/>
          </w:divBdr>
        </w:div>
        <w:div w:id="164176766">
          <w:marLeft w:val="480"/>
          <w:marRight w:val="0"/>
          <w:marTop w:val="0"/>
          <w:marBottom w:val="0"/>
          <w:divBdr>
            <w:top w:val="none" w:sz="0" w:space="0" w:color="auto"/>
            <w:left w:val="none" w:sz="0" w:space="0" w:color="auto"/>
            <w:bottom w:val="none" w:sz="0" w:space="0" w:color="auto"/>
            <w:right w:val="none" w:sz="0" w:space="0" w:color="auto"/>
          </w:divBdr>
        </w:div>
        <w:div w:id="567811213">
          <w:marLeft w:val="480"/>
          <w:marRight w:val="0"/>
          <w:marTop w:val="0"/>
          <w:marBottom w:val="0"/>
          <w:divBdr>
            <w:top w:val="none" w:sz="0" w:space="0" w:color="auto"/>
            <w:left w:val="none" w:sz="0" w:space="0" w:color="auto"/>
            <w:bottom w:val="none" w:sz="0" w:space="0" w:color="auto"/>
            <w:right w:val="none" w:sz="0" w:space="0" w:color="auto"/>
          </w:divBdr>
        </w:div>
        <w:div w:id="1770739779">
          <w:marLeft w:val="480"/>
          <w:marRight w:val="0"/>
          <w:marTop w:val="0"/>
          <w:marBottom w:val="0"/>
          <w:divBdr>
            <w:top w:val="none" w:sz="0" w:space="0" w:color="auto"/>
            <w:left w:val="none" w:sz="0" w:space="0" w:color="auto"/>
            <w:bottom w:val="none" w:sz="0" w:space="0" w:color="auto"/>
            <w:right w:val="none" w:sz="0" w:space="0" w:color="auto"/>
          </w:divBdr>
        </w:div>
        <w:div w:id="327631850">
          <w:marLeft w:val="480"/>
          <w:marRight w:val="0"/>
          <w:marTop w:val="0"/>
          <w:marBottom w:val="0"/>
          <w:divBdr>
            <w:top w:val="none" w:sz="0" w:space="0" w:color="auto"/>
            <w:left w:val="none" w:sz="0" w:space="0" w:color="auto"/>
            <w:bottom w:val="none" w:sz="0" w:space="0" w:color="auto"/>
            <w:right w:val="none" w:sz="0" w:space="0" w:color="auto"/>
          </w:divBdr>
        </w:div>
        <w:div w:id="256715319">
          <w:marLeft w:val="480"/>
          <w:marRight w:val="0"/>
          <w:marTop w:val="0"/>
          <w:marBottom w:val="0"/>
          <w:divBdr>
            <w:top w:val="none" w:sz="0" w:space="0" w:color="auto"/>
            <w:left w:val="none" w:sz="0" w:space="0" w:color="auto"/>
            <w:bottom w:val="none" w:sz="0" w:space="0" w:color="auto"/>
            <w:right w:val="none" w:sz="0" w:space="0" w:color="auto"/>
          </w:divBdr>
        </w:div>
        <w:div w:id="550045170">
          <w:marLeft w:val="480"/>
          <w:marRight w:val="0"/>
          <w:marTop w:val="0"/>
          <w:marBottom w:val="0"/>
          <w:divBdr>
            <w:top w:val="none" w:sz="0" w:space="0" w:color="auto"/>
            <w:left w:val="none" w:sz="0" w:space="0" w:color="auto"/>
            <w:bottom w:val="none" w:sz="0" w:space="0" w:color="auto"/>
            <w:right w:val="none" w:sz="0" w:space="0" w:color="auto"/>
          </w:divBdr>
        </w:div>
        <w:div w:id="561983215">
          <w:marLeft w:val="480"/>
          <w:marRight w:val="0"/>
          <w:marTop w:val="0"/>
          <w:marBottom w:val="0"/>
          <w:divBdr>
            <w:top w:val="none" w:sz="0" w:space="0" w:color="auto"/>
            <w:left w:val="none" w:sz="0" w:space="0" w:color="auto"/>
            <w:bottom w:val="none" w:sz="0" w:space="0" w:color="auto"/>
            <w:right w:val="none" w:sz="0" w:space="0" w:color="auto"/>
          </w:divBdr>
        </w:div>
        <w:div w:id="671955537">
          <w:marLeft w:val="480"/>
          <w:marRight w:val="0"/>
          <w:marTop w:val="0"/>
          <w:marBottom w:val="0"/>
          <w:divBdr>
            <w:top w:val="none" w:sz="0" w:space="0" w:color="auto"/>
            <w:left w:val="none" w:sz="0" w:space="0" w:color="auto"/>
            <w:bottom w:val="none" w:sz="0" w:space="0" w:color="auto"/>
            <w:right w:val="none" w:sz="0" w:space="0" w:color="auto"/>
          </w:divBdr>
        </w:div>
        <w:div w:id="1379235549">
          <w:marLeft w:val="480"/>
          <w:marRight w:val="0"/>
          <w:marTop w:val="0"/>
          <w:marBottom w:val="0"/>
          <w:divBdr>
            <w:top w:val="none" w:sz="0" w:space="0" w:color="auto"/>
            <w:left w:val="none" w:sz="0" w:space="0" w:color="auto"/>
            <w:bottom w:val="none" w:sz="0" w:space="0" w:color="auto"/>
            <w:right w:val="none" w:sz="0" w:space="0" w:color="auto"/>
          </w:divBdr>
        </w:div>
        <w:div w:id="492572876">
          <w:marLeft w:val="480"/>
          <w:marRight w:val="0"/>
          <w:marTop w:val="0"/>
          <w:marBottom w:val="0"/>
          <w:divBdr>
            <w:top w:val="none" w:sz="0" w:space="0" w:color="auto"/>
            <w:left w:val="none" w:sz="0" w:space="0" w:color="auto"/>
            <w:bottom w:val="none" w:sz="0" w:space="0" w:color="auto"/>
            <w:right w:val="none" w:sz="0" w:space="0" w:color="auto"/>
          </w:divBdr>
        </w:div>
        <w:div w:id="2044355815">
          <w:marLeft w:val="480"/>
          <w:marRight w:val="0"/>
          <w:marTop w:val="0"/>
          <w:marBottom w:val="0"/>
          <w:divBdr>
            <w:top w:val="none" w:sz="0" w:space="0" w:color="auto"/>
            <w:left w:val="none" w:sz="0" w:space="0" w:color="auto"/>
            <w:bottom w:val="none" w:sz="0" w:space="0" w:color="auto"/>
            <w:right w:val="none" w:sz="0" w:space="0" w:color="auto"/>
          </w:divBdr>
        </w:div>
        <w:div w:id="720634080">
          <w:marLeft w:val="480"/>
          <w:marRight w:val="0"/>
          <w:marTop w:val="0"/>
          <w:marBottom w:val="0"/>
          <w:divBdr>
            <w:top w:val="none" w:sz="0" w:space="0" w:color="auto"/>
            <w:left w:val="none" w:sz="0" w:space="0" w:color="auto"/>
            <w:bottom w:val="none" w:sz="0" w:space="0" w:color="auto"/>
            <w:right w:val="none" w:sz="0" w:space="0" w:color="auto"/>
          </w:divBdr>
        </w:div>
        <w:div w:id="590703406">
          <w:marLeft w:val="480"/>
          <w:marRight w:val="0"/>
          <w:marTop w:val="0"/>
          <w:marBottom w:val="0"/>
          <w:divBdr>
            <w:top w:val="none" w:sz="0" w:space="0" w:color="auto"/>
            <w:left w:val="none" w:sz="0" w:space="0" w:color="auto"/>
            <w:bottom w:val="none" w:sz="0" w:space="0" w:color="auto"/>
            <w:right w:val="none" w:sz="0" w:space="0" w:color="auto"/>
          </w:divBdr>
        </w:div>
        <w:div w:id="2019504035">
          <w:marLeft w:val="480"/>
          <w:marRight w:val="0"/>
          <w:marTop w:val="0"/>
          <w:marBottom w:val="0"/>
          <w:divBdr>
            <w:top w:val="none" w:sz="0" w:space="0" w:color="auto"/>
            <w:left w:val="none" w:sz="0" w:space="0" w:color="auto"/>
            <w:bottom w:val="none" w:sz="0" w:space="0" w:color="auto"/>
            <w:right w:val="none" w:sz="0" w:space="0" w:color="auto"/>
          </w:divBdr>
        </w:div>
        <w:div w:id="243614528">
          <w:marLeft w:val="480"/>
          <w:marRight w:val="0"/>
          <w:marTop w:val="0"/>
          <w:marBottom w:val="0"/>
          <w:divBdr>
            <w:top w:val="none" w:sz="0" w:space="0" w:color="auto"/>
            <w:left w:val="none" w:sz="0" w:space="0" w:color="auto"/>
            <w:bottom w:val="none" w:sz="0" w:space="0" w:color="auto"/>
            <w:right w:val="none" w:sz="0" w:space="0" w:color="auto"/>
          </w:divBdr>
        </w:div>
        <w:div w:id="2091850896">
          <w:marLeft w:val="480"/>
          <w:marRight w:val="0"/>
          <w:marTop w:val="0"/>
          <w:marBottom w:val="0"/>
          <w:divBdr>
            <w:top w:val="none" w:sz="0" w:space="0" w:color="auto"/>
            <w:left w:val="none" w:sz="0" w:space="0" w:color="auto"/>
            <w:bottom w:val="none" w:sz="0" w:space="0" w:color="auto"/>
            <w:right w:val="none" w:sz="0" w:space="0" w:color="auto"/>
          </w:divBdr>
        </w:div>
        <w:div w:id="1134522708">
          <w:marLeft w:val="480"/>
          <w:marRight w:val="0"/>
          <w:marTop w:val="0"/>
          <w:marBottom w:val="0"/>
          <w:divBdr>
            <w:top w:val="none" w:sz="0" w:space="0" w:color="auto"/>
            <w:left w:val="none" w:sz="0" w:space="0" w:color="auto"/>
            <w:bottom w:val="none" w:sz="0" w:space="0" w:color="auto"/>
            <w:right w:val="none" w:sz="0" w:space="0" w:color="auto"/>
          </w:divBdr>
        </w:div>
        <w:div w:id="1213466627">
          <w:marLeft w:val="480"/>
          <w:marRight w:val="0"/>
          <w:marTop w:val="0"/>
          <w:marBottom w:val="0"/>
          <w:divBdr>
            <w:top w:val="none" w:sz="0" w:space="0" w:color="auto"/>
            <w:left w:val="none" w:sz="0" w:space="0" w:color="auto"/>
            <w:bottom w:val="none" w:sz="0" w:space="0" w:color="auto"/>
            <w:right w:val="none" w:sz="0" w:space="0" w:color="auto"/>
          </w:divBdr>
        </w:div>
        <w:div w:id="1989244726">
          <w:marLeft w:val="480"/>
          <w:marRight w:val="0"/>
          <w:marTop w:val="0"/>
          <w:marBottom w:val="0"/>
          <w:divBdr>
            <w:top w:val="none" w:sz="0" w:space="0" w:color="auto"/>
            <w:left w:val="none" w:sz="0" w:space="0" w:color="auto"/>
            <w:bottom w:val="none" w:sz="0" w:space="0" w:color="auto"/>
            <w:right w:val="none" w:sz="0" w:space="0" w:color="auto"/>
          </w:divBdr>
        </w:div>
        <w:div w:id="2044598416">
          <w:marLeft w:val="480"/>
          <w:marRight w:val="0"/>
          <w:marTop w:val="0"/>
          <w:marBottom w:val="0"/>
          <w:divBdr>
            <w:top w:val="none" w:sz="0" w:space="0" w:color="auto"/>
            <w:left w:val="none" w:sz="0" w:space="0" w:color="auto"/>
            <w:bottom w:val="none" w:sz="0" w:space="0" w:color="auto"/>
            <w:right w:val="none" w:sz="0" w:space="0" w:color="auto"/>
          </w:divBdr>
        </w:div>
        <w:div w:id="1590310815">
          <w:marLeft w:val="480"/>
          <w:marRight w:val="0"/>
          <w:marTop w:val="0"/>
          <w:marBottom w:val="0"/>
          <w:divBdr>
            <w:top w:val="none" w:sz="0" w:space="0" w:color="auto"/>
            <w:left w:val="none" w:sz="0" w:space="0" w:color="auto"/>
            <w:bottom w:val="none" w:sz="0" w:space="0" w:color="auto"/>
            <w:right w:val="none" w:sz="0" w:space="0" w:color="auto"/>
          </w:divBdr>
        </w:div>
        <w:div w:id="1427457444">
          <w:marLeft w:val="480"/>
          <w:marRight w:val="0"/>
          <w:marTop w:val="0"/>
          <w:marBottom w:val="0"/>
          <w:divBdr>
            <w:top w:val="none" w:sz="0" w:space="0" w:color="auto"/>
            <w:left w:val="none" w:sz="0" w:space="0" w:color="auto"/>
            <w:bottom w:val="none" w:sz="0" w:space="0" w:color="auto"/>
            <w:right w:val="none" w:sz="0" w:space="0" w:color="auto"/>
          </w:divBdr>
        </w:div>
        <w:div w:id="1133208880">
          <w:marLeft w:val="480"/>
          <w:marRight w:val="0"/>
          <w:marTop w:val="0"/>
          <w:marBottom w:val="0"/>
          <w:divBdr>
            <w:top w:val="none" w:sz="0" w:space="0" w:color="auto"/>
            <w:left w:val="none" w:sz="0" w:space="0" w:color="auto"/>
            <w:bottom w:val="none" w:sz="0" w:space="0" w:color="auto"/>
            <w:right w:val="none" w:sz="0" w:space="0" w:color="auto"/>
          </w:divBdr>
        </w:div>
        <w:div w:id="464280963">
          <w:marLeft w:val="480"/>
          <w:marRight w:val="0"/>
          <w:marTop w:val="0"/>
          <w:marBottom w:val="0"/>
          <w:divBdr>
            <w:top w:val="none" w:sz="0" w:space="0" w:color="auto"/>
            <w:left w:val="none" w:sz="0" w:space="0" w:color="auto"/>
            <w:bottom w:val="none" w:sz="0" w:space="0" w:color="auto"/>
            <w:right w:val="none" w:sz="0" w:space="0" w:color="auto"/>
          </w:divBdr>
        </w:div>
        <w:div w:id="463698261">
          <w:marLeft w:val="480"/>
          <w:marRight w:val="0"/>
          <w:marTop w:val="0"/>
          <w:marBottom w:val="0"/>
          <w:divBdr>
            <w:top w:val="none" w:sz="0" w:space="0" w:color="auto"/>
            <w:left w:val="none" w:sz="0" w:space="0" w:color="auto"/>
            <w:bottom w:val="none" w:sz="0" w:space="0" w:color="auto"/>
            <w:right w:val="none" w:sz="0" w:space="0" w:color="auto"/>
          </w:divBdr>
        </w:div>
        <w:div w:id="1612742406">
          <w:marLeft w:val="480"/>
          <w:marRight w:val="0"/>
          <w:marTop w:val="0"/>
          <w:marBottom w:val="0"/>
          <w:divBdr>
            <w:top w:val="none" w:sz="0" w:space="0" w:color="auto"/>
            <w:left w:val="none" w:sz="0" w:space="0" w:color="auto"/>
            <w:bottom w:val="none" w:sz="0" w:space="0" w:color="auto"/>
            <w:right w:val="none" w:sz="0" w:space="0" w:color="auto"/>
          </w:divBdr>
        </w:div>
        <w:div w:id="1114321397">
          <w:marLeft w:val="480"/>
          <w:marRight w:val="0"/>
          <w:marTop w:val="0"/>
          <w:marBottom w:val="0"/>
          <w:divBdr>
            <w:top w:val="none" w:sz="0" w:space="0" w:color="auto"/>
            <w:left w:val="none" w:sz="0" w:space="0" w:color="auto"/>
            <w:bottom w:val="none" w:sz="0" w:space="0" w:color="auto"/>
            <w:right w:val="none" w:sz="0" w:space="0" w:color="auto"/>
          </w:divBdr>
        </w:div>
        <w:div w:id="260182086">
          <w:marLeft w:val="480"/>
          <w:marRight w:val="0"/>
          <w:marTop w:val="0"/>
          <w:marBottom w:val="0"/>
          <w:divBdr>
            <w:top w:val="none" w:sz="0" w:space="0" w:color="auto"/>
            <w:left w:val="none" w:sz="0" w:space="0" w:color="auto"/>
            <w:bottom w:val="none" w:sz="0" w:space="0" w:color="auto"/>
            <w:right w:val="none" w:sz="0" w:space="0" w:color="auto"/>
          </w:divBdr>
        </w:div>
        <w:div w:id="1678531143">
          <w:marLeft w:val="480"/>
          <w:marRight w:val="0"/>
          <w:marTop w:val="0"/>
          <w:marBottom w:val="0"/>
          <w:divBdr>
            <w:top w:val="none" w:sz="0" w:space="0" w:color="auto"/>
            <w:left w:val="none" w:sz="0" w:space="0" w:color="auto"/>
            <w:bottom w:val="none" w:sz="0" w:space="0" w:color="auto"/>
            <w:right w:val="none" w:sz="0" w:space="0" w:color="auto"/>
          </w:divBdr>
        </w:div>
        <w:div w:id="1959949680">
          <w:marLeft w:val="480"/>
          <w:marRight w:val="0"/>
          <w:marTop w:val="0"/>
          <w:marBottom w:val="0"/>
          <w:divBdr>
            <w:top w:val="none" w:sz="0" w:space="0" w:color="auto"/>
            <w:left w:val="none" w:sz="0" w:space="0" w:color="auto"/>
            <w:bottom w:val="none" w:sz="0" w:space="0" w:color="auto"/>
            <w:right w:val="none" w:sz="0" w:space="0" w:color="auto"/>
          </w:divBdr>
        </w:div>
        <w:div w:id="1935091570">
          <w:marLeft w:val="480"/>
          <w:marRight w:val="0"/>
          <w:marTop w:val="0"/>
          <w:marBottom w:val="0"/>
          <w:divBdr>
            <w:top w:val="none" w:sz="0" w:space="0" w:color="auto"/>
            <w:left w:val="none" w:sz="0" w:space="0" w:color="auto"/>
            <w:bottom w:val="none" w:sz="0" w:space="0" w:color="auto"/>
            <w:right w:val="none" w:sz="0" w:space="0" w:color="auto"/>
          </w:divBdr>
        </w:div>
        <w:div w:id="1150100100">
          <w:marLeft w:val="480"/>
          <w:marRight w:val="0"/>
          <w:marTop w:val="0"/>
          <w:marBottom w:val="0"/>
          <w:divBdr>
            <w:top w:val="none" w:sz="0" w:space="0" w:color="auto"/>
            <w:left w:val="none" w:sz="0" w:space="0" w:color="auto"/>
            <w:bottom w:val="none" w:sz="0" w:space="0" w:color="auto"/>
            <w:right w:val="none" w:sz="0" w:space="0" w:color="auto"/>
          </w:divBdr>
        </w:div>
        <w:div w:id="567155636">
          <w:marLeft w:val="480"/>
          <w:marRight w:val="0"/>
          <w:marTop w:val="0"/>
          <w:marBottom w:val="0"/>
          <w:divBdr>
            <w:top w:val="none" w:sz="0" w:space="0" w:color="auto"/>
            <w:left w:val="none" w:sz="0" w:space="0" w:color="auto"/>
            <w:bottom w:val="none" w:sz="0" w:space="0" w:color="auto"/>
            <w:right w:val="none" w:sz="0" w:space="0" w:color="auto"/>
          </w:divBdr>
        </w:div>
      </w:divsChild>
    </w:div>
    <w:div w:id="1714033730">
      <w:bodyDiv w:val="1"/>
      <w:marLeft w:val="0"/>
      <w:marRight w:val="0"/>
      <w:marTop w:val="0"/>
      <w:marBottom w:val="0"/>
      <w:divBdr>
        <w:top w:val="none" w:sz="0" w:space="0" w:color="auto"/>
        <w:left w:val="none" w:sz="0" w:space="0" w:color="auto"/>
        <w:bottom w:val="none" w:sz="0" w:space="0" w:color="auto"/>
        <w:right w:val="none" w:sz="0" w:space="0" w:color="auto"/>
      </w:divBdr>
    </w:div>
    <w:div w:id="1720394213">
      <w:bodyDiv w:val="1"/>
      <w:marLeft w:val="0"/>
      <w:marRight w:val="0"/>
      <w:marTop w:val="0"/>
      <w:marBottom w:val="0"/>
      <w:divBdr>
        <w:top w:val="none" w:sz="0" w:space="0" w:color="auto"/>
        <w:left w:val="none" w:sz="0" w:space="0" w:color="auto"/>
        <w:bottom w:val="none" w:sz="0" w:space="0" w:color="auto"/>
        <w:right w:val="none" w:sz="0" w:space="0" w:color="auto"/>
      </w:divBdr>
      <w:divsChild>
        <w:div w:id="1147357182">
          <w:marLeft w:val="480"/>
          <w:marRight w:val="0"/>
          <w:marTop w:val="0"/>
          <w:marBottom w:val="0"/>
          <w:divBdr>
            <w:top w:val="none" w:sz="0" w:space="0" w:color="auto"/>
            <w:left w:val="none" w:sz="0" w:space="0" w:color="auto"/>
            <w:bottom w:val="none" w:sz="0" w:space="0" w:color="auto"/>
            <w:right w:val="none" w:sz="0" w:space="0" w:color="auto"/>
          </w:divBdr>
        </w:div>
        <w:div w:id="1981499983">
          <w:marLeft w:val="480"/>
          <w:marRight w:val="0"/>
          <w:marTop w:val="0"/>
          <w:marBottom w:val="0"/>
          <w:divBdr>
            <w:top w:val="none" w:sz="0" w:space="0" w:color="auto"/>
            <w:left w:val="none" w:sz="0" w:space="0" w:color="auto"/>
            <w:bottom w:val="none" w:sz="0" w:space="0" w:color="auto"/>
            <w:right w:val="none" w:sz="0" w:space="0" w:color="auto"/>
          </w:divBdr>
        </w:div>
        <w:div w:id="1739018171">
          <w:marLeft w:val="480"/>
          <w:marRight w:val="0"/>
          <w:marTop w:val="0"/>
          <w:marBottom w:val="0"/>
          <w:divBdr>
            <w:top w:val="none" w:sz="0" w:space="0" w:color="auto"/>
            <w:left w:val="none" w:sz="0" w:space="0" w:color="auto"/>
            <w:bottom w:val="none" w:sz="0" w:space="0" w:color="auto"/>
            <w:right w:val="none" w:sz="0" w:space="0" w:color="auto"/>
          </w:divBdr>
        </w:div>
        <w:div w:id="1184905335">
          <w:marLeft w:val="480"/>
          <w:marRight w:val="0"/>
          <w:marTop w:val="0"/>
          <w:marBottom w:val="0"/>
          <w:divBdr>
            <w:top w:val="none" w:sz="0" w:space="0" w:color="auto"/>
            <w:left w:val="none" w:sz="0" w:space="0" w:color="auto"/>
            <w:bottom w:val="none" w:sz="0" w:space="0" w:color="auto"/>
            <w:right w:val="none" w:sz="0" w:space="0" w:color="auto"/>
          </w:divBdr>
        </w:div>
        <w:div w:id="1128550457">
          <w:marLeft w:val="480"/>
          <w:marRight w:val="0"/>
          <w:marTop w:val="0"/>
          <w:marBottom w:val="0"/>
          <w:divBdr>
            <w:top w:val="none" w:sz="0" w:space="0" w:color="auto"/>
            <w:left w:val="none" w:sz="0" w:space="0" w:color="auto"/>
            <w:bottom w:val="none" w:sz="0" w:space="0" w:color="auto"/>
            <w:right w:val="none" w:sz="0" w:space="0" w:color="auto"/>
          </w:divBdr>
        </w:div>
        <w:div w:id="1059667692">
          <w:marLeft w:val="480"/>
          <w:marRight w:val="0"/>
          <w:marTop w:val="0"/>
          <w:marBottom w:val="0"/>
          <w:divBdr>
            <w:top w:val="none" w:sz="0" w:space="0" w:color="auto"/>
            <w:left w:val="none" w:sz="0" w:space="0" w:color="auto"/>
            <w:bottom w:val="none" w:sz="0" w:space="0" w:color="auto"/>
            <w:right w:val="none" w:sz="0" w:space="0" w:color="auto"/>
          </w:divBdr>
        </w:div>
        <w:div w:id="65497605">
          <w:marLeft w:val="480"/>
          <w:marRight w:val="0"/>
          <w:marTop w:val="0"/>
          <w:marBottom w:val="0"/>
          <w:divBdr>
            <w:top w:val="none" w:sz="0" w:space="0" w:color="auto"/>
            <w:left w:val="none" w:sz="0" w:space="0" w:color="auto"/>
            <w:bottom w:val="none" w:sz="0" w:space="0" w:color="auto"/>
            <w:right w:val="none" w:sz="0" w:space="0" w:color="auto"/>
          </w:divBdr>
        </w:div>
        <w:div w:id="1807039645">
          <w:marLeft w:val="480"/>
          <w:marRight w:val="0"/>
          <w:marTop w:val="0"/>
          <w:marBottom w:val="0"/>
          <w:divBdr>
            <w:top w:val="none" w:sz="0" w:space="0" w:color="auto"/>
            <w:left w:val="none" w:sz="0" w:space="0" w:color="auto"/>
            <w:bottom w:val="none" w:sz="0" w:space="0" w:color="auto"/>
            <w:right w:val="none" w:sz="0" w:space="0" w:color="auto"/>
          </w:divBdr>
        </w:div>
        <w:div w:id="1679962436">
          <w:marLeft w:val="480"/>
          <w:marRight w:val="0"/>
          <w:marTop w:val="0"/>
          <w:marBottom w:val="0"/>
          <w:divBdr>
            <w:top w:val="none" w:sz="0" w:space="0" w:color="auto"/>
            <w:left w:val="none" w:sz="0" w:space="0" w:color="auto"/>
            <w:bottom w:val="none" w:sz="0" w:space="0" w:color="auto"/>
            <w:right w:val="none" w:sz="0" w:space="0" w:color="auto"/>
          </w:divBdr>
        </w:div>
        <w:div w:id="457383900">
          <w:marLeft w:val="480"/>
          <w:marRight w:val="0"/>
          <w:marTop w:val="0"/>
          <w:marBottom w:val="0"/>
          <w:divBdr>
            <w:top w:val="none" w:sz="0" w:space="0" w:color="auto"/>
            <w:left w:val="none" w:sz="0" w:space="0" w:color="auto"/>
            <w:bottom w:val="none" w:sz="0" w:space="0" w:color="auto"/>
            <w:right w:val="none" w:sz="0" w:space="0" w:color="auto"/>
          </w:divBdr>
        </w:div>
        <w:div w:id="1325353780">
          <w:marLeft w:val="480"/>
          <w:marRight w:val="0"/>
          <w:marTop w:val="0"/>
          <w:marBottom w:val="0"/>
          <w:divBdr>
            <w:top w:val="none" w:sz="0" w:space="0" w:color="auto"/>
            <w:left w:val="none" w:sz="0" w:space="0" w:color="auto"/>
            <w:bottom w:val="none" w:sz="0" w:space="0" w:color="auto"/>
            <w:right w:val="none" w:sz="0" w:space="0" w:color="auto"/>
          </w:divBdr>
        </w:div>
        <w:div w:id="389773281">
          <w:marLeft w:val="480"/>
          <w:marRight w:val="0"/>
          <w:marTop w:val="0"/>
          <w:marBottom w:val="0"/>
          <w:divBdr>
            <w:top w:val="none" w:sz="0" w:space="0" w:color="auto"/>
            <w:left w:val="none" w:sz="0" w:space="0" w:color="auto"/>
            <w:bottom w:val="none" w:sz="0" w:space="0" w:color="auto"/>
            <w:right w:val="none" w:sz="0" w:space="0" w:color="auto"/>
          </w:divBdr>
        </w:div>
        <w:div w:id="681200707">
          <w:marLeft w:val="480"/>
          <w:marRight w:val="0"/>
          <w:marTop w:val="0"/>
          <w:marBottom w:val="0"/>
          <w:divBdr>
            <w:top w:val="none" w:sz="0" w:space="0" w:color="auto"/>
            <w:left w:val="none" w:sz="0" w:space="0" w:color="auto"/>
            <w:bottom w:val="none" w:sz="0" w:space="0" w:color="auto"/>
            <w:right w:val="none" w:sz="0" w:space="0" w:color="auto"/>
          </w:divBdr>
        </w:div>
        <w:div w:id="1048459642">
          <w:marLeft w:val="480"/>
          <w:marRight w:val="0"/>
          <w:marTop w:val="0"/>
          <w:marBottom w:val="0"/>
          <w:divBdr>
            <w:top w:val="none" w:sz="0" w:space="0" w:color="auto"/>
            <w:left w:val="none" w:sz="0" w:space="0" w:color="auto"/>
            <w:bottom w:val="none" w:sz="0" w:space="0" w:color="auto"/>
            <w:right w:val="none" w:sz="0" w:space="0" w:color="auto"/>
          </w:divBdr>
        </w:div>
        <w:div w:id="66197446">
          <w:marLeft w:val="480"/>
          <w:marRight w:val="0"/>
          <w:marTop w:val="0"/>
          <w:marBottom w:val="0"/>
          <w:divBdr>
            <w:top w:val="none" w:sz="0" w:space="0" w:color="auto"/>
            <w:left w:val="none" w:sz="0" w:space="0" w:color="auto"/>
            <w:bottom w:val="none" w:sz="0" w:space="0" w:color="auto"/>
            <w:right w:val="none" w:sz="0" w:space="0" w:color="auto"/>
          </w:divBdr>
        </w:div>
        <w:div w:id="374627222">
          <w:marLeft w:val="480"/>
          <w:marRight w:val="0"/>
          <w:marTop w:val="0"/>
          <w:marBottom w:val="0"/>
          <w:divBdr>
            <w:top w:val="none" w:sz="0" w:space="0" w:color="auto"/>
            <w:left w:val="none" w:sz="0" w:space="0" w:color="auto"/>
            <w:bottom w:val="none" w:sz="0" w:space="0" w:color="auto"/>
            <w:right w:val="none" w:sz="0" w:space="0" w:color="auto"/>
          </w:divBdr>
        </w:div>
        <w:div w:id="871382240">
          <w:marLeft w:val="480"/>
          <w:marRight w:val="0"/>
          <w:marTop w:val="0"/>
          <w:marBottom w:val="0"/>
          <w:divBdr>
            <w:top w:val="none" w:sz="0" w:space="0" w:color="auto"/>
            <w:left w:val="none" w:sz="0" w:space="0" w:color="auto"/>
            <w:bottom w:val="none" w:sz="0" w:space="0" w:color="auto"/>
            <w:right w:val="none" w:sz="0" w:space="0" w:color="auto"/>
          </w:divBdr>
        </w:div>
        <w:div w:id="1851069292">
          <w:marLeft w:val="480"/>
          <w:marRight w:val="0"/>
          <w:marTop w:val="0"/>
          <w:marBottom w:val="0"/>
          <w:divBdr>
            <w:top w:val="none" w:sz="0" w:space="0" w:color="auto"/>
            <w:left w:val="none" w:sz="0" w:space="0" w:color="auto"/>
            <w:bottom w:val="none" w:sz="0" w:space="0" w:color="auto"/>
            <w:right w:val="none" w:sz="0" w:space="0" w:color="auto"/>
          </w:divBdr>
        </w:div>
        <w:div w:id="880436386">
          <w:marLeft w:val="480"/>
          <w:marRight w:val="0"/>
          <w:marTop w:val="0"/>
          <w:marBottom w:val="0"/>
          <w:divBdr>
            <w:top w:val="none" w:sz="0" w:space="0" w:color="auto"/>
            <w:left w:val="none" w:sz="0" w:space="0" w:color="auto"/>
            <w:bottom w:val="none" w:sz="0" w:space="0" w:color="auto"/>
            <w:right w:val="none" w:sz="0" w:space="0" w:color="auto"/>
          </w:divBdr>
        </w:div>
        <w:div w:id="1166944134">
          <w:marLeft w:val="480"/>
          <w:marRight w:val="0"/>
          <w:marTop w:val="0"/>
          <w:marBottom w:val="0"/>
          <w:divBdr>
            <w:top w:val="none" w:sz="0" w:space="0" w:color="auto"/>
            <w:left w:val="none" w:sz="0" w:space="0" w:color="auto"/>
            <w:bottom w:val="none" w:sz="0" w:space="0" w:color="auto"/>
            <w:right w:val="none" w:sz="0" w:space="0" w:color="auto"/>
          </w:divBdr>
        </w:div>
        <w:div w:id="1660619432">
          <w:marLeft w:val="480"/>
          <w:marRight w:val="0"/>
          <w:marTop w:val="0"/>
          <w:marBottom w:val="0"/>
          <w:divBdr>
            <w:top w:val="none" w:sz="0" w:space="0" w:color="auto"/>
            <w:left w:val="none" w:sz="0" w:space="0" w:color="auto"/>
            <w:bottom w:val="none" w:sz="0" w:space="0" w:color="auto"/>
            <w:right w:val="none" w:sz="0" w:space="0" w:color="auto"/>
          </w:divBdr>
        </w:div>
        <w:div w:id="1472290070">
          <w:marLeft w:val="480"/>
          <w:marRight w:val="0"/>
          <w:marTop w:val="0"/>
          <w:marBottom w:val="0"/>
          <w:divBdr>
            <w:top w:val="none" w:sz="0" w:space="0" w:color="auto"/>
            <w:left w:val="none" w:sz="0" w:space="0" w:color="auto"/>
            <w:bottom w:val="none" w:sz="0" w:space="0" w:color="auto"/>
            <w:right w:val="none" w:sz="0" w:space="0" w:color="auto"/>
          </w:divBdr>
        </w:div>
        <w:div w:id="697856518">
          <w:marLeft w:val="480"/>
          <w:marRight w:val="0"/>
          <w:marTop w:val="0"/>
          <w:marBottom w:val="0"/>
          <w:divBdr>
            <w:top w:val="none" w:sz="0" w:space="0" w:color="auto"/>
            <w:left w:val="none" w:sz="0" w:space="0" w:color="auto"/>
            <w:bottom w:val="none" w:sz="0" w:space="0" w:color="auto"/>
            <w:right w:val="none" w:sz="0" w:space="0" w:color="auto"/>
          </w:divBdr>
        </w:div>
        <w:div w:id="10378213">
          <w:marLeft w:val="480"/>
          <w:marRight w:val="0"/>
          <w:marTop w:val="0"/>
          <w:marBottom w:val="0"/>
          <w:divBdr>
            <w:top w:val="none" w:sz="0" w:space="0" w:color="auto"/>
            <w:left w:val="none" w:sz="0" w:space="0" w:color="auto"/>
            <w:bottom w:val="none" w:sz="0" w:space="0" w:color="auto"/>
            <w:right w:val="none" w:sz="0" w:space="0" w:color="auto"/>
          </w:divBdr>
        </w:div>
        <w:div w:id="2012249458">
          <w:marLeft w:val="480"/>
          <w:marRight w:val="0"/>
          <w:marTop w:val="0"/>
          <w:marBottom w:val="0"/>
          <w:divBdr>
            <w:top w:val="none" w:sz="0" w:space="0" w:color="auto"/>
            <w:left w:val="none" w:sz="0" w:space="0" w:color="auto"/>
            <w:bottom w:val="none" w:sz="0" w:space="0" w:color="auto"/>
            <w:right w:val="none" w:sz="0" w:space="0" w:color="auto"/>
          </w:divBdr>
        </w:div>
        <w:div w:id="945770438">
          <w:marLeft w:val="480"/>
          <w:marRight w:val="0"/>
          <w:marTop w:val="0"/>
          <w:marBottom w:val="0"/>
          <w:divBdr>
            <w:top w:val="none" w:sz="0" w:space="0" w:color="auto"/>
            <w:left w:val="none" w:sz="0" w:space="0" w:color="auto"/>
            <w:bottom w:val="none" w:sz="0" w:space="0" w:color="auto"/>
            <w:right w:val="none" w:sz="0" w:space="0" w:color="auto"/>
          </w:divBdr>
        </w:div>
        <w:div w:id="2103719465">
          <w:marLeft w:val="480"/>
          <w:marRight w:val="0"/>
          <w:marTop w:val="0"/>
          <w:marBottom w:val="0"/>
          <w:divBdr>
            <w:top w:val="none" w:sz="0" w:space="0" w:color="auto"/>
            <w:left w:val="none" w:sz="0" w:space="0" w:color="auto"/>
            <w:bottom w:val="none" w:sz="0" w:space="0" w:color="auto"/>
            <w:right w:val="none" w:sz="0" w:space="0" w:color="auto"/>
          </w:divBdr>
        </w:div>
        <w:div w:id="1269969921">
          <w:marLeft w:val="480"/>
          <w:marRight w:val="0"/>
          <w:marTop w:val="0"/>
          <w:marBottom w:val="0"/>
          <w:divBdr>
            <w:top w:val="none" w:sz="0" w:space="0" w:color="auto"/>
            <w:left w:val="none" w:sz="0" w:space="0" w:color="auto"/>
            <w:bottom w:val="none" w:sz="0" w:space="0" w:color="auto"/>
            <w:right w:val="none" w:sz="0" w:space="0" w:color="auto"/>
          </w:divBdr>
        </w:div>
        <w:div w:id="740560675">
          <w:marLeft w:val="480"/>
          <w:marRight w:val="0"/>
          <w:marTop w:val="0"/>
          <w:marBottom w:val="0"/>
          <w:divBdr>
            <w:top w:val="none" w:sz="0" w:space="0" w:color="auto"/>
            <w:left w:val="none" w:sz="0" w:space="0" w:color="auto"/>
            <w:bottom w:val="none" w:sz="0" w:space="0" w:color="auto"/>
            <w:right w:val="none" w:sz="0" w:space="0" w:color="auto"/>
          </w:divBdr>
        </w:div>
        <w:div w:id="1348212312">
          <w:marLeft w:val="480"/>
          <w:marRight w:val="0"/>
          <w:marTop w:val="0"/>
          <w:marBottom w:val="0"/>
          <w:divBdr>
            <w:top w:val="none" w:sz="0" w:space="0" w:color="auto"/>
            <w:left w:val="none" w:sz="0" w:space="0" w:color="auto"/>
            <w:bottom w:val="none" w:sz="0" w:space="0" w:color="auto"/>
            <w:right w:val="none" w:sz="0" w:space="0" w:color="auto"/>
          </w:divBdr>
        </w:div>
        <w:div w:id="853887768">
          <w:marLeft w:val="480"/>
          <w:marRight w:val="0"/>
          <w:marTop w:val="0"/>
          <w:marBottom w:val="0"/>
          <w:divBdr>
            <w:top w:val="none" w:sz="0" w:space="0" w:color="auto"/>
            <w:left w:val="none" w:sz="0" w:space="0" w:color="auto"/>
            <w:bottom w:val="none" w:sz="0" w:space="0" w:color="auto"/>
            <w:right w:val="none" w:sz="0" w:space="0" w:color="auto"/>
          </w:divBdr>
        </w:div>
        <w:div w:id="2100826295">
          <w:marLeft w:val="480"/>
          <w:marRight w:val="0"/>
          <w:marTop w:val="0"/>
          <w:marBottom w:val="0"/>
          <w:divBdr>
            <w:top w:val="none" w:sz="0" w:space="0" w:color="auto"/>
            <w:left w:val="none" w:sz="0" w:space="0" w:color="auto"/>
            <w:bottom w:val="none" w:sz="0" w:space="0" w:color="auto"/>
            <w:right w:val="none" w:sz="0" w:space="0" w:color="auto"/>
          </w:divBdr>
        </w:div>
        <w:div w:id="1154029711">
          <w:marLeft w:val="480"/>
          <w:marRight w:val="0"/>
          <w:marTop w:val="0"/>
          <w:marBottom w:val="0"/>
          <w:divBdr>
            <w:top w:val="none" w:sz="0" w:space="0" w:color="auto"/>
            <w:left w:val="none" w:sz="0" w:space="0" w:color="auto"/>
            <w:bottom w:val="none" w:sz="0" w:space="0" w:color="auto"/>
            <w:right w:val="none" w:sz="0" w:space="0" w:color="auto"/>
          </w:divBdr>
        </w:div>
        <w:div w:id="609699607">
          <w:marLeft w:val="480"/>
          <w:marRight w:val="0"/>
          <w:marTop w:val="0"/>
          <w:marBottom w:val="0"/>
          <w:divBdr>
            <w:top w:val="none" w:sz="0" w:space="0" w:color="auto"/>
            <w:left w:val="none" w:sz="0" w:space="0" w:color="auto"/>
            <w:bottom w:val="none" w:sz="0" w:space="0" w:color="auto"/>
            <w:right w:val="none" w:sz="0" w:space="0" w:color="auto"/>
          </w:divBdr>
        </w:div>
        <w:div w:id="1380936228">
          <w:marLeft w:val="480"/>
          <w:marRight w:val="0"/>
          <w:marTop w:val="0"/>
          <w:marBottom w:val="0"/>
          <w:divBdr>
            <w:top w:val="none" w:sz="0" w:space="0" w:color="auto"/>
            <w:left w:val="none" w:sz="0" w:space="0" w:color="auto"/>
            <w:bottom w:val="none" w:sz="0" w:space="0" w:color="auto"/>
            <w:right w:val="none" w:sz="0" w:space="0" w:color="auto"/>
          </w:divBdr>
        </w:div>
        <w:div w:id="553352162">
          <w:marLeft w:val="480"/>
          <w:marRight w:val="0"/>
          <w:marTop w:val="0"/>
          <w:marBottom w:val="0"/>
          <w:divBdr>
            <w:top w:val="none" w:sz="0" w:space="0" w:color="auto"/>
            <w:left w:val="none" w:sz="0" w:space="0" w:color="auto"/>
            <w:bottom w:val="none" w:sz="0" w:space="0" w:color="auto"/>
            <w:right w:val="none" w:sz="0" w:space="0" w:color="auto"/>
          </w:divBdr>
        </w:div>
        <w:div w:id="1219320258">
          <w:marLeft w:val="480"/>
          <w:marRight w:val="0"/>
          <w:marTop w:val="0"/>
          <w:marBottom w:val="0"/>
          <w:divBdr>
            <w:top w:val="none" w:sz="0" w:space="0" w:color="auto"/>
            <w:left w:val="none" w:sz="0" w:space="0" w:color="auto"/>
            <w:bottom w:val="none" w:sz="0" w:space="0" w:color="auto"/>
            <w:right w:val="none" w:sz="0" w:space="0" w:color="auto"/>
          </w:divBdr>
        </w:div>
        <w:div w:id="423886941">
          <w:marLeft w:val="480"/>
          <w:marRight w:val="0"/>
          <w:marTop w:val="0"/>
          <w:marBottom w:val="0"/>
          <w:divBdr>
            <w:top w:val="none" w:sz="0" w:space="0" w:color="auto"/>
            <w:left w:val="none" w:sz="0" w:space="0" w:color="auto"/>
            <w:bottom w:val="none" w:sz="0" w:space="0" w:color="auto"/>
            <w:right w:val="none" w:sz="0" w:space="0" w:color="auto"/>
          </w:divBdr>
        </w:div>
        <w:div w:id="51127092">
          <w:marLeft w:val="480"/>
          <w:marRight w:val="0"/>
          <w:marTop w:val="0"/>
          <w:marBottom w:val="0"/>
          <w:divBdr>
            <w:top w:val="none" w:sz="0" w:space="0" w:color="auto"/>
            <w:left w:val="none" w:sz="0" w:space="0" w:color="auto"/>
            <w:bottom w:val="none" w:sz="0" w:space="0" w:color="auto"/>
            <w:right w:val="none" w:sz="0" w:space="0" w:color="auto"/>
          </w:divBdr>
        </w:div>
        <w:div w:id="464397960">
          <w:marLeft w:val="480"/>
          <w:marRight w:val="0"/>
          <w:marTop w:val="0"/>
          <w:marBottom w:val="0"/>
          <w:divBdr>
            <w:top w:val="none" w:sz="0" w:space="0" w:color="auto"/>
            <w:left w:val="none" w:sz="0" w:space="0" w:color="auto"/>
            <w:bottom w:val="none" w:sz="0" w:space="0" w:color="auto"/>
            <w:right w:val="none" w:sz="0" w:space="0" w:color="auto"/>
          </w:divBdr>
        </w:div>
        <w:div w:id="1203057215">
          <w:marLeft w:val="480"/>
          <w:marRight w:val="0"/>
          <w:marTop w:val="0"/>
          <w:marBottom w:val="0"/>
          <w:divBdr>
            <w:top w:val="none" w:sz="0" w:space="0" w:color="auto"/>
            <w:left w:val="none" w:sz="0" w:space="0" w:color="auto"/>
            <w:bottom w:val="none" w:sz="0" w:space="0" w:color="auto"/>
            <w:right w:val="none" w:sz="0" w:space="0" w:color="auto"/>
          </w:divBdr>
        </w:div>
        <w:div w:id="680737012">
          <w:marLeft w:val="480"/>
          <w:marRight w:val="0"/>
          <w:marTop w:val="0"/>
          <w:marBottom w:val="0"/>
          <w:divBdr>
            <w:top w:val="none" w:sz="0" w:space="0" w:color="auto"/>
            <w:left w:val="none" w:sz="0" w:space="0" w:color="auto"/>
            <w:bottom w:val="none" w:sz="0" w:space="0" w:color="auto"/>
            <w:right w:val="none" w:sz="0" w:space="0" w:color="auto"/>
          </w:divBdr>
        </w:div>
        <w:div w:id="200627392">
          <w:marLeft w:val="480"/>
          <w:marRight w:val="0"/>
          <w:marTop w:val="0"/>
          <w:marBottom w:val="0"/>
          <w:divBdr>
            <w:top w:val="none" w:sz="0" w:space="0" w:color="auto"/>
            <w:left w:val="none" w:sz="0" w:space="0" w:color="auto"/>
            <w:bottom w:val="none" w:sz="0" w:space="0" w:color="auto"/>
            <w:right w:val="none" w:sz="0" w:space="0" w:color="auto"/>
          </w:divBdr>
        </w:div>
        <w:div w:id="2087218466">
          <w:marLeft w:val="480"/>
          <w:marRight w:val="0"/>
          <w:marTop w:val="0"/>
          <w:marBottom w:val="0"/>
          <w:divBdr>
            <w:top w:val="none" w:sz="0" w:space="0" w:color="auto"/>
            <w:left w:val="none" w:sz="0" w:space="0" w:color="auto"/>
            <w:bottom w:val="none" w:sz="0" w:space="0" w:color="auto"/>
            <w:right w:val="none" w:sz="0" w:space="0" w:color="auto"/>
          </w:divBdr>
        </w:div>
        <w:div w:id="1523129682">
          <w:marLeft w:val="480"/>
          <w:marRight w:val="0"/>
          <w:marTop w:val="0"/>
          <w:marBottom w:val="0"/>
          <w:divBdr>
            <w:top w:val="none" w:sz="0" w:space="0" w:color="auto"/>
            <w:left w:val="none" w:sz="0" w:space="0" w:color="auto"/>
            <w:bottom w:val="none" w:sz="0" w:space="0" w:color="auto"/>
            <w:right w:val="none" w:sz="0" w:space="0" w:color="auto"/>
          </w:divBdr>
        </w:div>
        <w:div w:id="1863741942">
          <w:marLeft w:val="480"/>
          <w:marRight w:val="0"/>
          <w:marTop w:val="0"/>
          <w:marBottom w:val="0"/>
          <w:divBdr>
            <w:top w:val="none" w:sz="0" w:space="0" w:color="auto"/>
            <w:left w:val="none" w:sz="0" w:space="0" w:color="auto"/>
            <w:bottom w:val="none" w:sz="0" w:space="0" w:color="auto"/>
            <w:right w:val="none" w:sz="0" w:space="0" w:color="auto"/>
          </w:divBdr>
        </w:div>
        <w:div w:id="335152571">
          <w:marLeft w:val="480"/>
          <w:marRight w:val="0"/>
          <w:marTop w:val="0"/>
          <w:marBottom w:val="0"/>
          <w:divBdr>
            <w:top w:val="none" w:sz="0" w:space="0" w:color="auto"/>
            <w:left w:val="none" w:sz="0" w:space="0" w:color="auto"/>
            <w:bottom w:val="none" w:sz="0" w:space="0" w:color="auto"/>
            <w:right w:val="none" w:sz="0" w:space="0" w:color="auto"/>
          </w:divBdr>
        </w:div>
        <w:div w:id="1751461555">
          <w:marLeft w:val="480"/>
          <w:marRight w:val="0"/>
          <w:marTop w:val="0"/>
          <w:marBottom w:val="0"/>
          <w:divBdr>
            <w:top w:val="none" w:sz="0" w:space="0" w:color="auto"/>
            <w:left w:val="none" w:sz="0" w:space="0" w:color="auto"/>
            <w:bottom w:val="none" w:sz="0" w:space="0" w:color="auto"/>
            <w:right w:val="none" w:sz="0" w:space="0" w:color="auto"/>
          </w:divBdr>
        </w:div>
        <w:div w:id="421029711">
          <w:marLeft w:val="480"/>
          <w:marRight w:val="0"/>
          <w:marTop w:val="0"/>
          <w:marBottom w:val="0"/>
          <w:divBdr>
            <w:top w:val="none" w:sz="0" w:space="0" w:color="auto"/>
            <w:left w:val="none" w:sz="0" w:space="0" w:color="auto"/>
            <w:bottom w:val="none" w:sz="0" w:space="0" w:color="auto"/>
            <w:right w:val="none" w:sz="0" w:space="0" w:color="auto"/>
          </w:divBdr>
        </w:div>
        <w:div w:id="1628582986">
          <w:marLeft w:val="480"/>
          <w:marRight w:val="0"/>
          <w:marTop w:val="0"/>
          <w:marBottom w:val="0"/>
          <w:divBdr>
            <w:top w:val="none" w:sz="0" w:space="0" w:color="auto"/>
            <w:left w:val="none" w:sz="0" w:space="0" w:color="auto"/>
            <w:bottom w:val="none" w:sz="0" w:space="0" w:color="auto"/>
            <w:right w:val="none" w:sz="0" w:space="0" w:color="auto"/>
          </w:divBdr>
        </w:div>
        <w:div w:id="310645760">
          <w:marLeft w:val="480"/>
          <w:marRight w:val="0"/>
          <w:marTop w:val="0"/>
          <w:marBottom w:val="0"/>
          <w:divBdr>
            <w:top w:val="none" w:sz="0" w:space="0" w:color="auto"/>
            <w:left w:val="none" w:sz="0" w:space="0" w:color="auto"/>
            <w:bottom w:val="none" w:sz="0" w:space="0" w:color="auto"/>
            <w:right w:val="none" w:sz="0" w:space="0" w:color="auto"/>
          </w:divBdr>
        </w:div>
        <w:div w:id="1581327990">
          <w:marLeft w:val="480"/>
          <w:marRight w:val="0"/>
          <w:marTop w:val="0"/>
          <w:marBottom w:val="0"/>
          <w:divBdr>
            <w:top w:val="none" w:sz="0" w:space="0" w:color="auto"/>
            <w:left w:val="none" w:sz="0" w:space="0" w:color="auto"/>
            <w:bottom w:val="none" w:sz="0" w:space="0" w:color="auto"/>
            <w:right w:val="none" w:sz="0" w:space="0" w:color="auto"/>
          </w:divBdr>
        </w:div>
        <w:div w:id="111946324">
          <w:marLeft w:val="480"/>
          <w:marRight w:val="0"/>
          <w:marTop w:val="0"/>
          <w:marBottom w:val="0"/>
          <w:divBdr>
            <w:top w:val="none" w:sz="0" w:space="0" w:color="auto"/>
            <w:left w:val="none" w:sz="0" w:space="0" w:color="auto"/>
            <w:bottom w:val="none" w:sz="0" w:space="0" w:color="auto"/>
            <w:right w:val="none" w:sz="0" w:space="0" w:color="auto"/>
          </w:divBdr>
        </w:div>
        <w:div w:id="1972129139">
          <w:marLeft w:val="480"/>
          <w:marRight w:val="0"/>
          <w:marTop w:val="0"/>
          <w:marBottom w:val="0"/>
          <w:divBdr>
            <w:top w:val="none" w:sz="0" w:space="0" w:color="auto"/>
            <w:left w:val="none" w:sz="0" w:space="0" w:color="auto"/>
            <w:bottom w:val="none" w:sz="0" w:space="0" w:color="auto"/>
            <w:right w:val="none" w:sz="0" w:space="0" w:color="auto"/>
          </w:divBdr>
        </w:div>
        <w:div w:id="1470825169">
          <w:marLeft w:val="480"/>
          <w:marRight w:val="0"/>
          <w:marTop w:val="0"/>
          <w:marBottom w:val="0"/>
          <w:divBdr>
            <w:top w:val="none" w:sz="0" w:space="0" w:color="auto"/>
            <w:left w:val="none" w:sz="0" w:space="0" w:color="auto"/>
            <w:bottom w:val="none" w:sz="0" w:space="0" w:color="auto"/>
            <w:right w:val="none" w:sz="0" w:space="0" w:color="auto"/>
          </w:divBdr>
        </w:div>
        <w:div w:id="191654147">
          <w:marLeft w:val="480"/>
          <w:marRight w:val="0"/>
          <w:marTop w:val="0"/>
          <w:marBottom w:val="0"/>
          <w:divBdr>
            <w:top w:val="none" w:sz="0" w:space="0" w:color="auto"/>
            <w:left w:val="none" w:sz="0" w:space="0" w:color="auto"/>
            <w:bottom w:val="none" w:sz="0" w:space="0" w:color="auto"/>
            <w:right w:val="none" w:sz="0" w:space="0" w:color="auto"/>
          </w:divBdr>
        </w:div>
        <w:div w:id="765611949">
          <w:marLeft w:val="480"/>
          <w:marRight w:val="0"/>
          <w:marTop w:val="0"/>
          <w:marBottom w:val="0"/>
          <w:divBdr>
            <w:top w:val="none" w:sz="0" w:space="0" w:color="auto"/>
            <w:left w:val="none" w:sz="0" w:space="0" w:color="auto"/>
            <w:bottom w:val="none" w:sz="0" w:space="0" w:color="auto"/>
            <w:right w:val="none" w:sz="0" w:space="0" w:color="auto"/>
          </w:divBdr>
        </w:div>
        <w:div w:id="889801161">
          <w:marLeft w:val="480"/>
          <w:marRight w:val="0"/>
          <w:marTop w:val="0"/>
          <w:marBottom w:val="0"/>
          <w:divBdr>
            <w:top w:val="none" w:sz="0" w:space="0" w:color="auto"/>
            <w:left w:val="none" w:sz="0" w:space="0" w:color="auto"/>
            <w:bottom w:val="none" w:sz="0" w:space="0" w:color="auto"/>
            <w:right w:val="none" w:sz="0" w:space="0" w:color="auto"/>
          </w:divBdr>
        </w:div>
        <w:div w:id="1403066905">
          <w:marLeft w:val="480"/>
          <w:marRight w:val="0"/>
          <w:marTop w:val="0"/>
          <w:marBottom w:val="0"/>
          <w:divBdr>
            <w:top w:val="none" w:sz="0" w:space="0" w:color="auto"/>
            <w:left w:val="none" w:sz="0" w:space="0" w:color="auto"/>
            <w:bottom w:val="none" w:sz="0" w:space="0" w:color="auto"/>
            <w:right w:val="none" w:sz="0" w:space="0" w:color="auto"/>
          </w:divBdr>
        </w:div>
        <w:div w:id="1325469040">
          <w:marLeft w:val="480"/>
          <w:marRight w:val="0"/>
          <w:marTop w:val="0"/>
          <w:marBottom w:val="0"/>
          <w:divBdr>
            <w:top w:val="none" w:sz="0" w:space="0" w:color="auto"/>
            <w:left w:val="none" w:sz="0" w:space="0" w:color="auto"/>
            <w:bottom w:val="none" w:sz="0" w:space="0" w:color="auto"/>
            <w:right w:val="none" w:sz="0" w:space="0" w:color="auto"/>
          </w:divBdr>
        </w:div>
        <w:div w:id="163936364">
          <w:marLeft w:val="480"/>
          <w:marRight w:val="0"/>
          <w:marTop w:val="0"/>
          <w:marBottom w:val="0"/>
          <w:divBdr>
            <w:top w:val="none" w:sz="0" w:space="0" w:color="auto"/>
            <w:left w:val="none" w:sz="0" w:space="0" w:color="auto"/>
            <w:bottom w:val="none" w:sz="0" w:space="0" w:color="auto"/>
            <w:right w:val="none" w:sz="0" w:space="0" w:color="auto"/>
          </w:divBdr>
        </w:div>
        <w:div w:id="2018994658">
          <w:marLeft w:val="480"/>
          <w:marRight w:val="0"/>
          <w:marTop w:val="0"/>
          <w:marBottom w:val="0"/>
          <w:divBdr>
            <w:top w:val="none" w:sz="0" w:space="0" w:color="auto"/>
            <w:left w:val="none" w:sz="0" w:space="0" w:color="auto"/>
            <w:bottom w:val="none" w:sz="0" w:space="0" w:color="auto"/>
            <w:right w:val="none" w:sz="0" w:space="0" w:color="auto"/>
          </w:divBdr>
        </w:div>
        <w:div w:id="978264419">
          <w:marLeft w:val="480"/>
          <w:marRight w:val="0"/>
          <w:marTop w:val="0"/>
          <w:marBottom w:val="0"/>
          <w:divBdr>
            <w:top w:val="none" w:sz="0" w:space="0" w:color="auto"/>
            <w:left w:val="none" w:sz="0" w:space="0" w:color="auto"/>
            <w:bottom w:val="none" w:sz="0" w:space="0" w:color="auto"/>
            <w:right w:val="none" w:sz="0" w:space="0" w:color="auto"/>
          </w:divBdr>
        </w:div>
      </w:divsChild>
    </w:div>
    <w:div w:id="1721055731">
      <w:bodyDiv w:val="1"/>
      <w:marLeft w:val="0"/>
      <w:marRight w:val="0"/>
      <w:marTop w:val="0"/>
      <w:marBottom w:val="0"/>
      <w:divBdr>
        <w:top w:val="none" w:sz="0" w:space="0" w:color="auto"/>
        <w:left w:val="none" w:sz="0" w:space="0" w:color="auto"/>
        <w:bottom w:val="none" w:sz="0" w:space="0" w:color="auto"/>
        <w:right w:val="none" w:sz="0" w:space="0" w:color="auto"/>
      </w:divBdr>
      <w:divsChild>
        <w:div w:id="2123110001">
          <w:marLeft w:val="480"/>
          <w:marRight w:val="0"/>
          <w:marTop w:val="0"/>
          <w:marBottom w:val="0"/>
          <w:divBdr>
            <w:top w:val="none" w:sz="0" w:space="0" w:color="auto"/>
            <w:left w:val="none" w:sz="0" w:space="0" w:color="auto"/>
            <w:bottom w:val="none" w:sz="0" w:space="0" w:color="auto"/>
            <w:right w:val="none" w:sz="0" w:space="0" w:color="auto"/>
          </w:divBdr>
        </w:div>
        <w:div w:id="1941571648">
          <w:marLeft w:val="480"/>
          <w:marRight w:val="0"/>
          <w:marTop w:val="0"/>
          <w:marBottom w:val="0"/>
          <w:divBdr>
            <w:top w:val="none" w:sz="0" w:space="0" w:color="auto"/>
            <w:left w:val="none" w:sz="0" w:space="0" w:color="auto"/>
            <w:bottom w:val="none" w:sz="0" w:space="0" w:color="auto"/>
            <w:right w:val="none" w:sz="0" w:space="0" w:color="auto"/>
          </w:divBdr>
        </w:div>
        <w:div w:id="265427222">
          <w:marLeft w:val="480"/>
          <w:marRight w:val="0"/>
          <w:marTop w:val="0"/>
          <w:marBottom w:val="0"/>
          <w:divBdr>
            <w:top w:val="none" w:sz="0" w:space="0" w:color="auto"/>
            <w:left w:val="none" w:sz="0" w:space="0" w:color="auto"/>
            <w:bottom w:val="none" w:sz="0" w:space="0" w:color="auto"/>
            <w:right w:val="none" w:sz="0" w:space="0" w:color="auto"/>
          </w:divBdr>
        </w:div>
        <w:div w:id="1833184195">
          <w:marLeft w:val="480"/>
          <w:marRight w:val="0"/>
          <w:marTop w:val="0"/>
          <w:marBottom w:val="0"/>
          <w:divBdr>
            <w:top w:val="none" w:sz="0" w:space="0" w:color="auto"/>
            <w:left w:val="none" w:sz="0" w:space="0" w:color="auto"/>
            <w:bottom w:val="none" w:sz="0" w:space="0" w:color="auto"/>
            <w:right w:val="none" w:sz="0" w:space="0" w:color="auto"/>
          </w:divBdr>
        </w:div>
        <w:div w:id="1675497738">
          <w:marLeft w:val="480"/>
          <w:marRight w:val="0"/>
          <w:marTop w:val="0"/>
          <w:marBottom w:val="0"/>
          <w:divBdr>
            <w:top w:val="none" w:sz="0" w:space="0" w:color="auto"/>
            <w:left w:val="none" w:sz="0" w:space="0" w:color="auto"/>
            <w:bottom w:val="none" w:sz="0" w:space="0" w:color="auto"/>
            <w:right w:val="none" w:sz="0" w:space="0" w:color="auto"/>
          </w:divBdr>
        </w:div>
        <w:div w:id="987780210">
          <w:marLeft w:val="480"/>
          <w:marRight w:val="0"/>
          <w:marTop w:val="0"/>
          <w:marBottom w:val="0"/>
          <w:divBdr>
            <w:top w:val="none" w:sz="0" w:space="0" w:color="auto"/>
            <w:left w:val="none" w:sz="0" w:space="0" w:color="auto"/>
            <w:bottom w:val="none" w:sz="0" w:space="0" w:color="auto"/>
            <w:right w:val="none" w:sz="0" w:space="0" w:color="auto"/>
          </w:divBdr>
        </w:div>
        <w:div w:id="1144547053">
          <w:marLeft w:val="480"/>
          <w:marRight w:val="0"/>
          <w:marTop w:val="0"/>
          <w:marBottom w:val="0"/>
          <w:divBdr>
            <w:top w:val="none" w:sz="0" w:space="0" w:color="auto"/>
            <w:left w:val="none" w:sz="0" w:space="0" w:color="auto"/>
            <w:bottom w:val="none" w:sz="0" w:space="0" w:color="auto"/>
            <w:right w:val="none" w:sz="0" w:space="0" w:color="auto"/>
          </w:divBdr>
        </w:div>
        <w:div w:id="986057380">
          <w:marLeft w:val="480"/>
          <w:marRight w:val="0"/>
          <w:marTop w:val="0"/>
          <w:marBottom w:val="0"/>
          <w:divBdr>
            <w:top w:val="none" w:sz="0" w:space="0" w:color="auto"/>
            <w:left w:val="none" w:sz="0" w:space="0" w:color="auto"/>
            <w:bottom w:val="none" w:sz="0" w:space="0" w:color="auto"/>
            <w:right w:val="none" w:sz="0" w:space="0" w:color="auto"/>
          </w:divBdr>
        </w:div>
        <w:div w:id="1260673102">
          <w:marLeft w:val="480"/>
          <w:marRight w:val="0"/>
          <w:marTop w:val="0"/>
          <w:marBottom w:val="0"/>
          <w:divBdr>
            <w:top w:val="none" w:sz="0" w:space="0" w:color="auto"/>
            <w:left w:val="none" w:sz="0" w:space="0" w:color="auto"/>
            <w:bottom w:val="none" w:sz="0" w:space="0" w:color="auto"/>
            <w:right w:val="none" w:sz="0" w:space="0" w:color="auto"/>
          </w:divBdr>
        </w:div>
        <w:div w:id="1132863813">
          <w:marLeft w:val="480"/>
          <w:marRight w:val="0"/>
          <w:marTop w:val="0"/>
          <w:marBottom w:val="0"/>
          <w:divBdr>
            <w:top w:val="none" w:sz="0" w:space="0" w:color="auto"/>
            <w:left w:val="none" w:sz="0" w:space="0" w:color="auto"/>
            <w:bottom w:val="none" w:sz="0" w:space="0" w:color="auto"/>
            <w:right w:val="none" w:sz="0" w:space="0" w:color="auto"/>
          </w:divBdr>
        </w:div>
        <w:div w:id="2030836453">
          <w:marLeft w:val="480"/>
          <w:marRight w:val="0"/>
          <w:marTop w:val="0"/>
          <w:marBottom w:val="0"/>
          <w:divBdr>
            <w:top w:val="none" w:sz="0" w:space="0" w:color="auto"/>
            <w:left w:val="none" w:sz="0" w:space="0" w:color="auto"/>
            <w:bottom w:val="none" w:sz="0" w:space="0" w:color="auto"/>
            <w:right w:val="none" w:sz="0" w:space="0" w:color="auto"/>
          </w:divBdr>
        </w:div>
        <w:div w:id="1144472137">
          <w:marLeft w:val="480"/>
          <w:marRight w:val="0"/>
          <w:marTop w:val="0"/>
          <w:marBottom w:val="0"/>
          <w:divBdr>
            <w:top w:val="none" w:sz="0" w:space="0" w:color="auto"/>
            <w:left w:val="none" w:sz="0" w:space="0" w:color="auto"/>
            <w:bottom w:val="none" w:sz="0" w:space="0" w:color="auto"/>
            <w:right w:val="none" w:sz="0" w:space="0" w:color="auto"/>
          </w:divBdr>
        </w:div>
        <w:div w:id="108740483">
          <w:marLeft w:val="480"/>
          <w:marRight w:val="0"/>
          <w:marTop w:val="0"/>
          <w:marBottom w:val="0"/>
          <w:divBdr>
            <w:top w:val="none" w:sz="0" w:space="0" w:color="auto"/>
            <w:left w:val="none" w:sz="0" w:space="0" w:color="auto"/>
            <w:bottom w:val="none" w:sz="0" w:space="0" w:color="auto"/>
            <w:right w:val="none" w:sz="0" w:space="0" w:color="auto"/>
          </w:divBdr>
        </w:div>
        <w:div w:id="759981990">
          <w:marLeft w:val="480"/>
          <w:marRight w:val="0"/>
          <w:marTop w:val="0"/>
          <w:marBottom w:val="0"/>
          <w:divBdr>
            <w:top w:val="none" w:sz="0" w:space="0" w:color="auto"/>
            <w:left w:val="none" w:sz="0" w:space="0" w:color="auto"/>
            <w:bottom w:val="none" w:sz="0" w:space="0" w:color="auto"/>
            <w:right w:val="none" w:sz="0" w:space="0" w:color="auto"/>
          </w:divBdr>
        </w:div>
        <w:div w:id="1597441204">
          <w:marLeft w:val="480"/>
          <w:marRight w:val="0"/>
          <w:marTop w:val="0"/>
          <w:marBottom w:val="0"/>
          <w:divBdr>
            <w:top w:val="none" w:sz="0" w:space="0" w:color="auto"/>
            <w:left w:val="none" w:sz="0" w:space="0" w:color="auto"/>
            <w:bottom w:val="none" w:sz="0" w:space="0" w:color="auto"/>
            <w:right w:val="none" w:sz="0" w:space="0" w:color="auto"/>
          </w:divBdr>
        </w:div>
        <w:div w:id="2065371223">
          <w:marLeft w:val="480"/>
          <w:marRight w:val="0"/>
          <w:marTop w:val="0"/>
          <w:marBottom w:val="0"/>
          <w:divBdr>
            <w:top w:val="none" w:sz="0" w:space="0" w:color="auto"/>
            <w:left w:val="none" w:sz="0" w:space="0" w:color="auto"/>
            <w:bottom w:val="none" w:sz="0" w:space="0" w:color="auto"/>
            <w:right w:val="none" w:sz="0" w:space="0" w:color="auto"/>
          </w:divBdr>
        </w:div>
        <w:div w:id="1976257863">
          <w:marLeft w:val="480"/>
          <w:marRight w:val="0"/>
          <w:marTop w:val="0"/>
          <w:marBottom w:val="0"/>
          <w:divBdr>
            <w:top w:val="none" w:sz="0" w:space="0" w:color="auto"/>
            <w:left w:val="none" w:sz="0" w:space="0" w:color="auto"/>
            <w:bottom w:val="none" w:sz="0" w:space="0" w:color="auto"/>
            <w:right w:val="none" w:sz="0" w:space="0" w:color="auto"/>
          </w:divBdr>
        </w:div>
        <w:div w:id="1079904078">
          <w:marLeft w:val="480"/>
          <w:marRight w:val="0"/>
          <w:marTop w:val="0"/>
          <w:marBottom w:val="0"/>
          <w:divBdr>
            <w:top w:val="none" w:sz="0" w:space="0" w:color="auto"/>
            <w:left w:val="none" w:sz="0" w:space="0" w:color="auto"/>
            <w:bottom w:val="none" w:sz="0" w:space="0" w:color="auto"/>
            <w:right w:val="none" w:sz="0" w:space="0" w:color="auto"/>
          </w:divBdr>
        </w:div>
        <w:div w:id="1447043985">
          <w:marLeft w:val="480"/>
          <w:marRight w:val="0"/>
          <w:marTop w:val="0"/>
          <w:marBottom w:val="0"/>
          <w:divBdr>
            <w:top w:val="none" w:sz="0" w:space="0" w:color="auto"/>
            <w:left w:val="none" w:sz="0" w:space="0" w:color="auto"/>
            <w:bottom w:val="none" w:sz="0" w:space="0" w:color="auto"/>
            <w:right w:val="none" w:sz="0" w:space="0" w:color="auto"/>
          </w:divBdr>
        </w:div>
        <w:div w:id="191769703">
          <w:marLeft w:val="480"/>
          <w:marRight w:val="0"/>
          <w:marTop w:val="0"/>
          <w:marBottom w:val="0"/>
          <w:divBdr>
            <w:top w:val="none" w:sz="0" w:space="0" w:color="auto"/>
            <w:left w:val="none" w:sz="0" w:space="0" w:color="auto"/>
            <w:bottom w:val="none" w:sz="0" w:space="0" w:color="auto"/>
            <w:right w:val="none" w:sz="0" w:space="0" w:color="auto"/>
          </w:divBdr>
        </w:div>
        <w:div w:id="2021661081">
          <w:marLeft w:val="480"/>
          <w:marRight w:val="0"/>
          <w:marTop w:val="0"/>
          <w:marBottom w:val="0"/>
          <w:divBdr>
            <w:top w:val="none" w:sz="0" w:space="0" w:color="auto"/>
            <w:left w:val="none" w:sz="0" w:space="0" w:color="auto"/>
            <w:bottom w:val="none" w:sz="0" w:space="0" w:color="auto"/>
            <w:right w:val="none" w:sz="0" w:space="0" w:color="auto"/>
          </w:divBdr>
        </w:div>
        <w:div w:id="497498701">
          <w:marLeft w:val="480"/>
          <w:marRight w:val="0"/>
          <w:marTop w:val="0"/>
          <w:marBottom w:val="0"/>
          <w:divBdr>
            <w:top w:val="none" w:sz="0" w:space="0" w:color="auto"/>
            <w:left w:val="none" w:sz="0" w:space="0" w:color="auto"/>
            <w:bottom w:val="none" w:sz="0" w:space="0" w:color="auto"/>
            <w:right w:val="none" w:sz="0" w:space="0" w:color="auto"/>
          </w:divBdr>
        </w:div>
        <w:div w:id="782697126">
          <w:marLeft w:val="480"/>
          <w:marRight w:val="0"/>
          <w:marTop w:val="0"/>
          <w:marBottom w:val="0"/>
          <w:divBdr>
            <w:top w:val="none" w:sz="0" w:space="0" w:color="auto"/>
            <w:left w:val="none" w:sz="0" w:space="0" w:color="auto"/>
            <w:bottom w:val="none" w:sz="0" w:space="0" w:color="auto"/>
            <w:right w:val="none" w:sz="0" w:space="0" w:color="auto"/>
          </w:divBdr>
        </w:div>
        <w:div w:id="727387399">
          <w:marLeft w:val="480"/>
          <w:marRight w:val="0"/>
          <w:marTop w:val="0"/>
          <w:marBottom w:val="0"/>
          <w:divBdr>
            <w:top w:val="none" w:sz="0" w:space="0" w:color="auto"/>
            <w:left w:val="none" w:sz="0" w:space="0" w:color="auto"/>
            <w:bottom w:val="none" w:sz="0" w:space="0" w:color="auto"/>
            <w:right w:val="none" w:sz="0" w:space="0" w:color="auto"/>
          </w:divBdr>
        </w:div>
        <w:div w:id="1623731860">
          <w:marLeft w:val="480"/>
          <w:marRight w:val="0"/>
          <w:marTop w:val="0"/>
          <w:marBottom w:val="0"/>
          <w:divBdr>
            <w:top w:val="none" w:sz="0" w:space="0" w:color="auto"/>
            <w:left w:val="none" w:sz="0" w:space="0" w:color="auto"/>
            <w:bottom w:val="none" w:sz="0" w:space="0" w:color="auto"/>
            <w:right w:val="none" w:sz="0" w:space="0" w:color="auto"/>
          </w:divBdr>
        </w:div>
        <w:div w:id="1800299650">
          <w:marLeft w:val="480"/>
          <w:marRight w:val="0"/>
          <w:marTop w:val="0"/>
          <w:marBottom w:val="0"/>
          <w:divBdr>
            <w:top w:val="none" w:sz="0" w:space="0" w:color="auto"/>
            <w:left w:val="none" w:sz="0" w:space="0" w:color="auto"/>
            <w:bottom w:val="none" w:sz="0" w:space="0" w:color="auto"/>
            <w:right w:val="none" w:sz="0" w:space="0" w:color="auto"/>
          </w:divBdr>
        </w:div>
        <w:div w:id="2085108922">
          <w:marLeft w:val="480"/>
          <w:marRight w:val="0"/>
          <w:marTop w:val="0"/>
          <w:marBottom w:val="0"/>
          <w:divBdr>
            <w:top w:val="none" w:sz="0" w:space="0" w:color="auto"/>
            <w:left w:val="none" w:sz="0" w:space="0" w:color="auto"/>
            <w:bottom w:val="none" w:sz="0" w:space="0" w:color="auto"/>
            <w:right w:val="none" w:sz="0" w:space="0" w:color="auto"/>
          </w:divBdr>
        </w:div>
        <w:div w:id="1090077068">
          <w:marLeft w:val="480"/>
          <w:marRight w:val="0"/>
          <w:marTop w:val="0"/>
          <w:marBottom w:val="0"/>
          <w:divBdr>
            <w:top w:val="none" w:sz="0" w:space="0" w:color="auto"/>
            <w:left w:val="none" w:sz="0" w:space="0" w:color="auto"/>
            <w:bottom w:val="none" w:sz="0" w:space="0" w:color="auto"/>
            <w:right w:val="none" w:sz="0" w:space="0" w:color="auto"/>
          </w:divBdr>
        </w:div>
        <w:div w:id="796530198">
          <w:marLeft w:val="480"/>
          <w:marRight w:val="0"/>
          <w:marTop w:val="0"/>
          <w:marBottom w:val="0"/>
          <w:divBdr>
            <w:top w:val="none" w:sz="0" w:space="0" w:color="auto"/>
            <w:left w:val="none" w:sz="0" w:space="0" w:color="auto"/>
            <w:bottom w:val="none" w:sz="0" w:space="0" w:color="auto"/>
            <w:right w:val="none" w:sz="0" w:space="0" w:color="auto"/>
          </w:divBdr>
        </w:div>
        <w:div w:id="1428691727">
          <w:marLeft w:val="480"/>
          <w:marRight w:val="0"/>
          <w:marTop w:val="0"/>
          <w:marBottom w:val="0"/>
          <w:divBdr>
            <w:top w:val="none" w:sz="0" w:space="0" w:color="auto"/>
            <w:left w:val="none" w:sz="0" w:space="0" w:color="auto"/>
            <w:bottom w:val="none" w:sz="0" w:space="0" w:color="auto"/>
            <w:right w:val="none" w:sz="0" w:space="0" w:color="auto"/>
          </w:divBdr>
        </w:div>
        <w:div w:id="551233415">
          <w:marLeft w:val="480"/>
          <w:marRight w:val="0"/>
          <w:marTop w:val="0"/>
          <w:marBottom w:val="0"/>
          <w:divBdr>
            <w:top w:val="none" w:sz="0" w:space="0" w:color="auto"/>
            <w:left w:val="none" w:sz="0" w:space="0" w:color="auto"/>
            <w:bottom w:val="none" w:sz="0" w:space="0" w:color="auto"/>
            <w:right w:val="none" w:sz="0" w:space="0" w:color="auto"/>
          </w:divBdr>
        </w:div>
        <w:div w:id="2023820907">
          <w:marLeft w:val="480"/>
          <w:marRight w:val="0"/>
          <w:marTop w:val="0"/>
          <w:marBottom w:val="0"/>
          <w:divBdr>
            <w:top w:val="none" w:sz="0" w:space="0" w:color="auto"/>
            <w:left w:val="none" w:sz="0" w:space="0" w:color="auto"/>
            <w:bottom w:val="none" w:sz="0" w:space="0" w:color="auto"/>
            <w:right w:val="none" w:sz="0" w:space="0" w:color="auto"/>
          </w:divBdr>
        </w:div>
        <w:div w:id="775910706">
          <w:marLeft w:val="480"/>
          <w:marRight w:val="0"/>
          <w:marTop w:val="0"/>
          <w:marBottom w:val="0"/>
          <w:divBdr>
            <w:top w:val="none" w:sz="0" w:space="0" w:color="auto"/>
            <w:left w:val="none" w:sz="0" w:space="0" w:color="auto"/>
            <w:bottom w:val="none" w:sz="0" w:space="0" w:color="auto"/>
            <w:right w:val="none" w:sz="0" w:space="0" w:color="auto"/>
          </w:divBdr>
        </w:div>
        <w:div w:id="637153492">
          <w:marLeft w:val="480"/>
          <w:marRight w:val="0"/>
          <w:marTop w:val="0"/>
          <w:marBottom w:val="0"/>
          <w:divBdr>
            <w:top w:val="none" w:sz="0" w:space="0" w:color="auto"/>
            <w:left w:val="none" w:sz="0" w:space="0" w:color="auto"/>
            <w:bottom w:val="none" w:sz="0" w:space="0" w:color="auto"/>
            <w:right w:val="none" w:sz="0" w:space="0" w:color="auto"/>
          </w:divBdr>
        </w:div>
        <w:div w:id="1551529104">
          <w:marLeft w:val="480"/>
          <w:marRight w:val="0"/>
          <w:marTop w:val="0"/>
          <w:marBottom w:val="0"/>
          <w:divBdr>
            <w:top w:val="none" w:sz="0" w:space="0" w:color="auto"/>
            <w:left w:val="none" w:sz="0" w:space="0" w:color="auto"/>
            <w:bottom w:val="none" w:sz="0" w:space="0" w:color="auto"/>
            <w:right w:val="none" w:sz="0" w:space="0" w:color="auto"/>
          </w:divBdr>
        </w:div>
        <w:div w:id="1609309249">
          <w:marLeft w:val="480"/>
          <w:marRight w:val="0"/>
          <w:marTop w:val="0"/>
          <w:marBottom w:val="0"/>
          <w:divBdr>
            <w:top w:val="none" w:sz="0" w:space="0" w:color="auto"/>
            <w:left w:val="none" w:sz="0" w:space="0" w:color="auto"/>
            <w:bottom w:val="none" w:sz="0" w:space="0" w:color="auto"/>
            <w:right w:val="none" w:sz="0" w:space="0" w:color="auto"/>
          </w:divBdr>
        </w:div>
        <w:div w:id="2034376769">
          <w:marLeft w:val="480"/>
          <w:marRight w:val="0"/>
          <w:marTop w:val="0"/>
          <w:marBottom w:val="0"/>
          <w:divBdr>
            <w:top w:val="none" w:sz="0" w:space="0" w:color="auto"/>
            <w:left w:val="none" w:sz="0" w:space="0" w:color="auto"/>
            <w:bottom w:val="none" w:sz="0" w:space="0" w:color="auto"/>
            <w:right w:val="none" w:sz="0" w:space="0" w:color="auto"/>
          </w:divBdr>
        </w:div>
        <w:div w:id="1801923646">
          <w:marLeft w:val="480"/>
          <w:marRight w:val="0"/>
          <w:marTop w:val="0"/>
          <w:marBottom w:val="0"/>
          <w:divBdr>
            <w:top w:val="none" w:sz="0" w:space="0" w:color="auto"/>
            <w:left w:val="none" w:sz="0" w:space="0" w:color="auto"/>
            <w:bottom w:val="none" w:sz="0" w:space="0" w:color="auto"/>
            <w:right w:val="none" w:sz="0" w:space="0" w:color="auto"/>
          </w:divBdr>
        </w:div>
        <w:div w:id="1709530047">
          <w:marLeft w:val="480"/>
          <w:marRight w:val="0"/>
          <w:marTop w:val="0"/>
          <w:marBottom w:val="0"/>
          <w:divBdr>
            <w:top w:val="none" w:sz="0" w:space="0" w:color="auto"/>
            <w:left w:val="none" w:sz="0" w:space="0" w:color="auto"/>
            <w:bottom w:val="none" w:sz="0" w:space="0" w:color="auto"/>
            <w:right w:val="none" w:sz="0" w:space="0" w:color="auto"/>
          </w:divBdr>
        </w:div>
        <w:div w:id="1457218431">
          <w:marLeft w:val="480"/>
          <w:marRight w:val="0"/>
          <w:marTop w:val="0"/>
          <w:marBottom w:val="0"/>
          <w:divBdr>
            <w:top w:val="none" w:sz="0" w:space="0" w:color="auto"/>
            <w:left w:val="none" w:sz="0" w:space="0" w:color="auto"/>
            <w:bottom w:val="none" w:sz="0" w:space="0" w:color="auto"/>
            <w:right w:val="none" w:sz="0" w:space="0" w:color="auto"/>
          </w:divBdr>
        </w:div>
        <w:div w:id="767237631">
          <w:marLeft w:val="480"/>
          <w:marRight w:val="0"/>
          <w:marTop w:val="0"/>
          <w:marBottom w:val="0"/>
          <w:divBdr>
            <w:top w:val="none" w:sz="0" w:space="0" w:color="auto"/>
            <w:left w:val="none" w:sz="0" w:space="0" w:color="auto"/>
            <w:bottom w:val="none" w:sz="0" w:space="0" w:color="auto"/>
            <w:right w:val="none" w:sz="0" w:space="0" w:color="auto"/>
          </w:divBdr>
        </w:div>
        <w:div w:id="1417248025">
          <w:marLeft w:val="480"/>
          <w:marRight w:val="0"/>
          <w:marTop w:val="0"/>
          <w:marBottom w:val="0"/>
          <w:divBdr>
            <w:top w:val="none" w:sz="0" w:space="0" w:color="auto"/>
            <w:left w:val="none" w:sz="0" w:space="0" w:color="auto"/>
            <w:bottom w:val="none" w:sz="0" w:space="0" w:color="auto"/>
            <w:right w:val="none" w:sz="0" w:space="0" w:color="auto"/>
          </w:divBdr>
        </w:div>
        <w:div w:id="1588297329">
          <w:marLeft w:val="480"/>
          <w:marRight w:val="0"/>
          <w:marTop w:val="0"/>
          <w:marBottom w:val="0"/>
          <w:divBdr>
            <w:top w:val="none" w:sz="0" w:space="0" w:color="auto"/>
            <w:left w:val="none" w:sz="0" w:space="0" w:color="auto"/>
            <w:bottom w:val="none" w:sz="0" w:space="0" w:color="auto"/>
            <w:right w:val="none" w:sz="0" w:space="0" w:color="auto"/>
          </w:divBdr>
        </w:div>
        <w:div w:id="1508133976">
          <w:marLeft w:val="480"/>
          <w:marRight w:val="0"/>
          <w:marTop w:val="0"/>
          <w:marBottom w:val="0"/>
          <w:divBdr>
            <w:top w:val="none" w:sz="0" w:space="0" w:color="auto"/>
            <w:left w:val="none" w:sz="0" w:space="0" w:color="auto"/>
            <w:bottom w:val="none" w:sz="0" w:space="0" w:color="auto"/>
            <w:right w:val="none" w:sz="0" w:space="0" w:color="auto"/>
          </w:divBdr>
        </w:div>
        <w:div w:id="1515149742">
          <w:marLeft w:val="480"/>
          <w:marRight w:val="0"/>
          <w:marTop w:val="0"/>
          <w:marBottom w:val="0"/>
          <w:divBdr>
            <w:top w:val="none" w:sz="0" w:space="0" w:color="auto"/>
            <w:left w:val="none" w:sz="0" w:space="0" w:color="auto"/>
            <w:bottom w:val="none" w:sz="0" w:space="0" w:color="auto"/>
            <w:right w:val="none" w:sz="0" w:space="0" w:color="auto"/>
          </w:divBdr>
        </w:div>
        <w:div w:id="505363434">
          <w:marLeft w:val="480"/>
          <w:marRight w:val="0"/>
          <w:marTop w:val="0"/>
          <w:marBottom w:val="0"/>
          <w:divBdr>
            <w:top w:val="none" w:sz="0" w:space="0" w:color="auto"/>
            <w:left w:val="none" w:sz="0" w:space="0" w:color="auto"/>
            <w:bottom w:val="none" w:sz="0" w:space="0" w:color="auto"/>
            <w:right w:val="none" w:sz="0" w:space="0" w:color="auto"/>
          </w:divBdr>
        </w:div>
        <w:div w:id="178664514">
          <w:marLeft w:val="480"/>
          <w:marRight w:val="0"/>
          <w:marTop w:val="0"/>
          <w:marBottom w:val="0"/>
          <w:divBdr>
            <w:top w:val="none" w:sz="0" w:space="0" w:color="auto"/>
            <w:left w:val="none" w:sz="0" w:space="0" w:color="auto"/>
            <w:bottom w:val="none" w:sz="0" w:space="0" w:color="auto"/>
            <w:right w:val="none" w:sz="0" w:space="0" w:color="auto"/>
          </w:divBdr>
        </w:div>
        <w:div w:id="1734548363">
          <w:marLeft w:val="480"/>
          <w:marRight w:val="0"/>
          <w:marTop w:val="0"/>
          <w:marBottom w:val="0"/>
          <w:divBdr>
            <w:top w:val="none" w:sz="0" w:space="0" w:color="auto"/>
            <w:left w:val="none" w:sz="0" w:space="0" w:color="auto"/>
            <w:bottom w:val="none" w:sz="0" w:space="0" w:color="auto"/>
            <w:right w:val="none" w:sz="0" w:space="0" w:color="auto"/>
          </w:divBdr>
        </w:div>
        <w:div w:id="997155260">
          <w:marLeft w:val="480"/>
          <w:marRight w:val="0"/>
          <w:marTop w:val="0"/>
          <w:marBottom w:val="0"/>
          <w:divBdr>
            <w:top w:val="none" w:sz="0" w:space="0" w:color="auto"/>
            <w:left w:val="none" w:sz="0" w:space="0" w:color="auto"/>
            <w:bottom w:val="none" w:sz="0" w:space="0" w:color="auto"/>
            <w:right w:val="none" w:sz="0" w:space="0" w:color="auto"/>
          </w:divBdr>
        </w:div>
        <w:div w:id="44262050">
          <w:marLeft w:val="480"/>
          <w:marRight w:val="0"/>
          <w:marTop w:val="0"/>
          <w:marBottom w:val="0"/>
          <w:divBdr>
            <w:top w:val="none" w:sz="0" w:space="0" w:color="auto"/>
            <w:left w:val="none" w:sz="0" w:space="0" w:color="auto"/>
            <w:bottom w:val="none" w:sz="0" w:space="0" w:color="auto"/>
            <w:right w:val="none" w:sz="0" w:space="0" w:color="auto"/>
          </w:divBdr>
        </w:div>
        <w:div w:id="2090030145">
          <w:marLeft w:val="480"/>
          <w:marRight w:val="0"/>
          <w:marTop w:val="0"/>
          <w:marBottom w:val="0"/>
          <w:divBdr>
            <w:top w:val="none" w:sz="0" w:space="0" w:color="auto"/>
            <w:left w:val="none" w:sz="0" w:space="0" w:color="auto"/>
            <w:bottom w:val="none" w:sz="0" w:space="0" w:color="auto"/>
            <w:right w:val="none" w:sz="0" w:space="0" w:color="auto"/>
          </w:divBdr>
        </w:div>
        <w:div w:id="1397508659">
          <w:marLeft w:val="480"/>
          <w:marRight w:val="0"/>
          <w:marTop w:val="0"/>
          <w:marBottom w:val="0"/>
          <w:divBdr>
            <w:top w:val="none" w:sz="0" w:space="0" w:color="auto"/>
            <w:left w:val="none" w:sz="0" w:space="0" w:color="auto"/>
            <w:bottom w:val="none" w:sz="0" w:space="0" w:color="auto"/>
            <w:right w:val="none" w:sz="0" w:space="0" w:color="auto"/>
          </w:divBdr>
        </w:div>
        <w:div w:id="824397850">
          <w:marLeft w:val="480"/>
          <w:marRight w:val="0"/>
          <w:marTop w:val="0"/>
          <w:marBottom w:val="0"/>
          <w:divBdr>
            <w:top w:val="none" w:sz="0" w:space="0" w:color="auto"/>
            <w:left w:val="none" w:sz="0" w:space="0" w:color="auto"/>
            <w:bottom w:val="none" w:sz="0" w:space="0" w:color="auto"/>
            <w:right w:val="none" w:sz="0" w:space="0" w:color="auto"/>
          </w:divBdr>
        </w:div>
        <w:div w:id="510872401">
          <w:marLeft w:val="480"/>
          <w:marRight w:val="0"/>
          <w:marTop w:val="0"/>
          <w:marBottom w:val="0"/>
          <w:divBdr>
            <w:top w:val="none" w:sz="0" w:space="0" w:color="auto"/>
            <w:left w:val="none" w:sz="0" w:space="0" w:color="auto"/>
            <w:bottom w:val="none" w:sz="0" w:space="0" w:color="auto"/>
            <w:right w:val="none" w:sz="0" w:space="0" w:color="auto"/>
          </w:divBdr>
        </w:div>
        <w:div w:id="1915772406">
          <w:marLeft w:val="480"/>
          <w:marRight w:val="0"/>
          <w:marTop w:val="0"/>
          <w:marBottom w:val="0"/>
          <w:divBdr>
            <w:top w:val="none" w:sz="0" w:space="0" w:color="auto"/>
            <w:left w:val="none" w:sz="0" w:space="0" w:color="auto"/>
            <w:bottom w:val="none" w:sz="0" w:space="0" w:color="auto"/>
            <w:right w:val="none" w:sz="0" w:space="0" w:color="auto"/>
          </w:divBdr>
        </w:div>
        <w:div w:id="1556551099">
          <w:marLeft w:val="480"/>
          <w:marRight w:val="0"/>
          <w:marTop w:val="0"/>
          <w:marBottom w:val="0"/>
          <w:divBdr>
            <w:top w:val="none" w:sz="0" w:space="0" w:color="auto"/>
            <w:left w:val="none" w:sz="0" w:space="0" w:color="auto"/>
            <w:bottom w:val="none" w:sz="0" w:space="0" w:color="auto"/>
            <w:right w:val="none" w:sz="0" w:space="0" w:color="auto"/>
          </w:divBdr>
        </w:div>
        <w:div w:id="801263547">
          <w:marLeft w:val="480"/>
          <w:marRight w:val="0"/>
          <w:marTop w:val="0"/>
          <w:marBottom w:val="0"/>
          <w:divBdr>
            <w:top w:val="none" w:sz="0" w:space="0" w:color="auto"/>
            <w:left w:val="none" w:sz="0" w:space="0" w:color="auto"/>
            <w:bottom w:val="none" w:sz="0" w:space="0" w:color="auto"/>
            <w:right w:val="none" w:sz="0" w:space="0" w:color="auto"/>
          </w:divBdr>
        </w:div>
        <w:div w:id="1198548852">
          <w:marLeft w:val="480"/>
          <w:marRight w:val="0"/>
          <w:marTop w:val="0"/>
          <w:marBottom w:val="0"/>
          <w:divBdr>
            <w:top w:val="none" w:sz="0" w:space="0" w:color="auto"/>
            <w:left w:val="none" w:sz="0" w:space="0" w:color="auto"/>
            <w:bottom w:val="none" w:sz="0" w:space="0" w:color="auto"/>
            <w:right w:val="none" w:sz="0" w:space="0" w:color="auto"/>
          </w:divBdr>
        </w:div>
      </w:divsChild>
    </w:div>
    <w:div w:id="1722632255">
      <w:bodyDiv w:val="1"/>
      <w:marLeft w:val="0"/>
      <w:marRight w:val="0"/>
      <w:marTop w:val="0"/>
      <w:marBottom w:val="0"/>
      <w:divBdr>
        <w:top w:val="none" w:sz="0" w:space="0" w:color="auto"/>
        <w:left w:val="none" w:sz="0" w:space="0" w:color="auto"/>
        <w:bottom w:val="none" w:sz="0" w:space="0" w:color="auto"/>
        <w:right w:val="none" w:sz="0" w:space="0" w:color="auto"/>
      </w:divBdr>
      <w:divsChild>
        <w:div w:id="1257246847">
          <w:marLeft w:val="480"/>
          <w:marRight w:val="0"/>
          <w:marTop w:val="0"/>
          <w:marBottom w:val="0"/>
          <w:divBdr>
            <w:top w:val="none" w:sz="0" w:space="0" w:color="auto"/>
            <w:left w:val="none" w:sz="0" w:space="0" w:color="auto"/>
            <w:bottom w:val="none" w:sz="0" w:space="0" w:color="auto"/>
            <w:right w:val="none" w:sz="0" w:space="0" w:color="auto"/>
          </w:divBdr>
        </w:div>
        <w:div w:id="1653951663">
          <w:marLeft w:val="480"/>
          <w:marRight w:val="0"/>
          <w:marTop w:val="0"/>
          <w:marBottom w:val="0"/>
          <w:divBdr>
            <w:top w:val="none" w:sz="0" w:space="0" w:color="auto"/>
            <w:left w:val="none" w:sz="0" w:space="0" w:color="auto"/>
            <w:bottom w:val="none" w:sz="0" w:space="0" w:color="auto"/>
            <w:right w:val="none" w:sz="0" w:space="0" w:color="auto"/>
          </w:divBdr>
        </w:div>
        <w:div w:id="1668706820">
          <w:marLeft w:val="480"/>
          <w:marRight w:val="0"/>
          <w:marTop w:val="0"/>
          <w:marBottom w:val="0"/>
          <w:divBdr>
            <w:top w:val="none" w:sz="0" w:space="0" w:color="auto"/>
            <w:left w:val="none" w:sz="0" w:space="0" w:color="auto"/>
            <w:bottom w:val="none" w:sz="0" w:space="0" w:color="auto"/>
            <w:right w:val="none" w:sz="0" w:space="0" w:color="auto"/>
          </w:divBdr>
        </w:div>
        <w:div w:id="919144309">
          <w:marLeft w:val="480"/>
          <w:marRight w:val="0"/>
          <w:marTop w:val="0"/>
          <w:marBottom w:val="0"/>
          <w:divBdr>
            <w:top w:val="none" w:sz="0" w:space="0" w:color="auto"/>
            <w:left w:val="none" w:sz="0" w:space="0" w:color="auto"/>
            <w:bottom w:val="none" w:sz="0" w:space="0" w:color="auto"/>
            <w:right w:val="none" w:sz="0" w:space="0" w:color="auto"/>
          </w:divBdr>
        </w:div>
        <w:div w:id="181941564">
          <w:marLeft w:val="480"/>
          <w:marRight w:val="0"/>
          <w:marTop w:val="0"/>
          <w:marBottom w:val="0"/>
          <w:divBdr>
            <w:top w:val="none" w:sz="0" w:space="0" w:color="auto"/>
            <w:left w:val="none" w:sz="0" w:space="0" w:color="auto"/>
            <w:bottom w:val="none" w:sz="0" w:space="0" w:color="auto"/>
            <w:right w:val="none" w:sz="0" w:space="0" w:color="auto"/>
          </w:divBdr>
        </w:div>
        <w:div w:id="1269315573">
          <w:marLeft w:val="480"/>
          <w:marRight w:val="0"/>
          <w:marTop w:val="0"/>
          <w:marBottom w:val="0"/>
          <w:divBdr>
            <w:top w:val="none" w:sz="0" w:space="0" w:color="auto"/>
            <w:left w:val="none" w:sz="0" w:space="0" w:color="auto"/>
            <w:bottom w:val="none" w:sz="0" w:space="0" w:color="auto"/>
            <w:right w:val="none" w:sz="0" w:space="0" w:color="auto"/>
          </w:divBdr>
        </w:div>
        <w:div w:id="1183282217">
          <w:marLeft w:val="480"/>
          <w:marRight w:val="0"/>
          <w:marTop w:val="0"/>
          <w:marBottom w:val="0"/>
          <w:divBdr>
            <w:top w:val="none" w:sz="0" w:space="0" w:color="auto"/>
            <w:left w:val="none" w:sz="0" w:space="0" w:color="auto"/>
            <w:bottom w:val="none" w:sz="0" w:space="0" w:color="auto"/>
            <w:right w:val="none" w:sz="0" w:space="0" w:color="auto"/>
          </w:divBdr>
        </w:div>
        <w:div w:id="1814103877">
          <w:marLeft w:val="480"/>
          <w:marRight w:val="0"/>
          <w:marTop w:val="0"/>
          <w:marBottom w:val="0"/>
          <w:divBdr>
            <w:top w:val="none" w:sz="0" w:space="0" w:color="auto"/>
            <w:left w:val="none" w:sz="0" w:space="0" w:color="auto"/>
            <w:bottom w:val="none" w:sz="0" w:space="0" w:color="auto"/>
            <w:right w:val="none" w:sz="0" w:space="0" w:color="auto"/>
          </w:divBdr>
        </w:div>
        <w:div w:id="1602184221">
          <w:marLeft w:val="480"/>
          <w:marRight w:val="0"/>
          <w:marTop w:val="0"/>
          <w:marBottom w:val="0"/>
          <w:divBdr>
            <w:top w:val="none" w:sz="0" w:space="0" w:color="auto"/>
            <w:left w:val="none" w:sz="0" w:space="0" w:color="auto"/>
            <w:bottom w:val="none" w:sz="0" w:space="0" w:color="auto"/>
            <w:right w:val="none" w:sz="0" w:space="0" w:color="auto"/>
          </w:divBdr>
        </w:div>
        <w:div w:id="1232692843">
          <w:marLeft w:val="480"/>
          <w:marRight w:val="0"/>
          <w:marTop w:val="0"/>
          <w:marBottom w:val="0"/>
          <w:divBdr>
            <w:top w:val="none" w:sz="0" w:space="0" w:color="auto"/>
            <w:left w:val="none" w:sz="0" w:space="0" w:color="auto"/>
            <w:bottom w:val="none" w:sz="0" w:space="0" w:color="auto"/>
            <w:right w:val="none" w:sz="0" w:space="0" w:color="auto"/>
          </w:divBdr>
        </w:div>
        <w:div w:id="881941239">
          <w:marLeft w:val="480"/>
          <w:marRight w:val="0"/>
          <w:marTop w:val="0"/>
          <w:marBottom w:val="0"/>
          <w:divBdr>
            <w:top w:val="none" w:sz="0" w:space="0" w:color="auto"/>
            <w:left w:val="none" w:sz="0" w:space="0" w:color="auto"/>
            <w:bottom w:val="none" w:sz="0" w:space="0" w:color="auto"/>
            <w:right w:val="none" w:sz="0" w:space="0" w:color="auto"/>
          </w:divBdr>
        </w:div>
        <w:div w:id="1431583341">
          <w:marLeft w:val="480"/>
          <w:marRight w:val="0"/>
          <w:marTop w:val="0"/>
          <w:marBottom w:val="0"/>
          <w:divBdr>
            <w:top w:val="none" w:sz="0" w:space="0" w:color="auto"/>
            <w:left w:val="none" w:sz="0" w:space="0" w:color="auto"/>
            <w:bottom w:val="none" w:sz="0" w:space="0" w:color="auto"/>
            <w:right w:val="none" w:sz="0" w:space="0" w:color="auto"/>
          </w:divBdr>
        </w:div>
        <w:div w:id="51541099">
          <w:marLeft w:val="480"/>
          <w:marRight w:val="0"/>
          <w:marTop w:val="0"/>
          <w:marBottom w:val="0"/>
          <w:divBdr>
            <w:top w:val="none" w:sz="0" w:space="0" w:color="auto"/>
            <w:left w:val="none" w:sz="0" w:space="0" w:color="auto"/>
            <w:bottom w:val="none" w:sz="0" w:space="0" w:color="auto"/>
            <w:right w:val="none" w:sz="0" w:space="0" w:color="auto"/>
          </w:divBdr>
        </w:div>
        <w:div w:id="1523981884">
          <w:marLeft w:val="480"/>
          <w:marRight w:val="0"/>
          <w:marTop w:val="0"/>
          <w:marBottom w:val="0"/>
          <w:divBdr>
            <w:top w:val="none" w:sz="0" w:space="0" w:color="auto"/>
            <w:left w:val="none" w:sz="0" w:space="0" w:color="auto"/>
            <w:bottom w:val="none" w:sz="0" w:space="0" w:color="auto"/>
            <w:right w:val="none" w:sz="0" w:space="0" w:color="auto"/>
          </w:divBdr>
        </w:div>
        <w:div w:id="1696417375">
          <w:marLeft w:val="480"/>
          <w:marRight w:val="0"/>
          <w:marTop w:val="0"/>
          <w:marBottom w:val="0"/>
          <w:divBdr>
            <w:top w:val="none" w:sz="0" w:space="0" w:color="auto"/>
            <w:left w:val="none" w:sz="0" w:space="0" w:color="auto"/>
            <w:bottom w:val="none" w:sz="0" w:space="0" w:color="auto"/>
            <w:right w:val="none" w:sz="0" w:space="0" w:color="auto"/>
          </w:divBdr>
        </w:div>
        <w:div w:id="893543670">
          <w:marLeft w:val="480"/>
          <w:marRight w:val="0"/>
          <w:marTop w:val="0"/>
          <w:marBottom w:val="0"/>
          <w:divBdr>
            <w:top w:val="none" w:sz="0" w:space="0" w:color="auto"/>
            <w:left w:val="none" w:sz="0" w:space="0" w:color="auto"/>
            <w:bottom w:val="none" w:sz="0" w:space="0" w:color="auto"/>
            <w:right w:val="none" w:sz="0" w:space="0" w:color="auto"/>
          </w:divBdr>
        </w:div>
        <w:div w:id="1687831988">
          <w:marLeft w:val="480"/>
          <w:marRight w:val="0"/>
          <w:marTop w:val="0"/>
          <w:marBottom w:val="0"/>
          <w:divBdr>
            <w:top w:val="none" w:sz="0" w:space="0" w:color="auto"/>
            <w:left w:val="none" w:sz="0" w:space="0" w:color="auto"/>
            <w:bottom w:val="none" w:sz="0" w:space="0" w:color="auto"/>
            <w:right w:val="none" w:sz="0" w:space="0" w:color="auto"/>
          </w:divBdr>
        </w:div>
        <w:div w:id="692267961">
          <w:marLeft w:val="480"/>
          <w:marRight w:val="0"/>
          <w:marTop w:val="0"/>
          <w:marBottom w:val="0"/>
          <w:divBdr>
            <w:top w:val="none" w:sz="0" w:space="0" w:color="auto"/>
            <w:left w:val="none" w:sz="0" w:space="0" w:color="auto"/>
            <w:bottom w:val="none" w:sz="0" w:space="0" w:color="auto"/>
            <w:right w:val="none" w:sz="0" w:space="0" w:color="auto"/>
          </w:divBdr>
        </w:div>
        <w:div w:id="1910966610">
          <w:marLeft w:val="480"/>
          <w:marRight w:val="0"/>
          <w:marTop w:val="0"/>
          <w:marBottom w:val="0"/>
          <w:divBdr>
            <w:top w:val="none" w:sz="0" w:space="0" w:color="auto"/>
            <w:left w:val="none" w:sz="0" w:space="0" w:color="auto"/>
            <w:bottom w:val="none" w:sz="0" w:space="0" w:color="auto"/>
            <w:right w:val="none" w:sz="0" w:space="0" w:color="auto"/>
          </w:divBdr>
        </w:div>
        <w:div w:id="140849047">
          <w:marLeft w:val="480"/>
          <w:marRight w:val="0"/>
          <w:marTop w:val="0"/>
          <w:marBottom w:val="0"/>
          <w:divBdr>
            <w:top w:val="none" w:sz="0" w:space="0" w:color="auto"/>
            <w:left w:val="none" w:sz="0" w:space="0" w:color="auto"/>
            <w:bottom w:val="none" w:sz="0" w:space="0" w:color="auto"/>
            <w:right w:val="none" w:sz="0" w:space="0" w:color="auto"/>
          </w:divBdr>
        </w:div>
        <w:div w:id="932325656">
          <w:marLeft w:val="480"/>
          <w:marRight w:val="0"/>
          <w:marTop w:val="0"/>
          <w:marBottom w:val="0"/>
          <w:divBdr>
            <w:top w:val="none" w:sz="0" w:space="0" w:color="auto"/>
            <w:left w:val="none" w:sz="0" w:space="0" w:color="auto"/>
            <w:bottom w:val="none" w:sz="0" w:space="0" w:color="auto"/>
            <w:right w:val="none" w:sz="0" w:space="0" w:color="auto"/>
          </w:divBdr>
        </w:div>
        <w:div w:id="67506248">
          <w:marLeft w:val="480"/>
          <w:marRight w:val="0"/>
          <w:marTop w:val="0"/>
          <w:marBottom w:val="0"/>
          <w:divBdr>
            <w:top w:val="none" w:sz="0" w:space="0" w:color="auto"/>
            <w:left w:val="none" w:sz="0" w:space="0" w:color="auto"/>
            <w:bottom w:val="none" w:sz="0" w:space="0" w:color="auto"/>
            <w:right w:val="none" w:sz="0" w:space="0" w:color="auto"/>
          </w:divBdr>
        </w:div>
        <w:div w:id="832793975">
          <w:marLeft w:val="480"/>
          <w:marRight w:val="0"/>
          <w:marTop w:val="0"/>
          <w:marBottom w:val="0"/>
          <w:divBdr>
            <w:top w:val="none" w:sz="0" w:space="0" w:color="auto"/>
            <w:left w:val="none" w:sz="0" w:space="0" w:color="auto"/>
            <w:bottom w:val="none" w:sz="0" w:space="0" w:color="auto"/>
            <w:right w:val="none" w:sz="0" w:space="0" w:color="auto"/>
          </w:divBdr>
        </w:div>
        <w:div w:id="531386921">
          <w:marLeft w:val="480"/>
          <w:marRight w:val="0"/>
          <w:marTop w:val="0"/>
          <w:marBottom w:val="0"/>
          <w:divBdr>
            <w:top w:val="none" w:sz="0" w:space="0" w:color="auto"/>
            <w:left w:val="none" w:sz="0" w:space="0" w:color="auto"/>
            <w:bottom w:val="none" w:sz="0" w:space="0" w:color="auto"/>
            <w:right w:val="none" w:sz="0" w:space="0" w:color="auto"/>
          </w:divBdr>
        </w:div>
        <w:div w:id="427627338">
          <w:marLeft w:val="480"/>
          <w:marRight w:val="0"/>
          <w:marTop w:val="0"/>
          <w:marBottom w:val="0"/>
          <w:divBdr>
            <w:top w:val="none" w:sz="0" w:space="0" w:color="auto"/>
            <w:left w:val="none" w:sz="0" w:space="0" w:color="auto"/>
            <w:bottom w:val="none" w:sz="0" w:space="0" w:color="auto"/>
            <w:right w:val="none" w:sz="0" w:space="0" w:color="auto"/>
          </w:divBdr>
        </w:div>
        <w:div w:id="71202839">
          <w:marLeft w:val="480"/>
          <w:marRight w:val="0"/>
          <w:marTop w:val="0"/>
          <w:marBottom w:val="0"/>
          <w:divBdr>
            <w:top w:val="none" w:sz="0" w:space="0" w:color="auto"/>
            <w:left w:val="none" w:sz="0" w:space="0" w:color="auto"/>
            <w:bottom w:val="none" w:sz="0" w:space="0" w:color="auto"/>
            <w:right w:val="none" w:sz="0" w:space="0" w:color="auto"/>
          </w:divBdr>
        </w:div>
        <w:div w:id="603223055">
          <w:marLeft w:val="480"/>
          <w:marRight w:val="0"/>
          <w:marTop w:val="0"/>
          <w:marBottom w:val="0"/>
          <w:divBdr>
            <w:top w:val="none" w:sz="0" w:space="0" w:color="auto"/>
            <w:left w:val="none" w:sz="0" w:space="0" w:color="auto"/>
            <w:bottom w:val="none" w:sz="0" w:space="0" w:color="auto"/>
            <w:right w:val="none" w:sz="0" w:space="0" w:color="auto"/>
          </w:divBdr>
        </w:div>
        <w:div w:id="474683232">
          <w:marLeft w:val="480"/>
          <w:marRight w:val="0"/>
          <w:marTop w:val="0"/>
          <w:marBottom w:val="0"/>
          <w:divBdr>
            <w:top w:val="none" w:sz="0" w:space="0" w:color="auto"/>
            <w:left w:val="none" w:sz="0" w:space="0" w:color="auto"/>
            <w:bottom w:val="none" w:sz="0" w:space="0" w:color="auto"/>
            <w:right w:val="none" w:sz="0" w:space="0" w:color="auto"/>
          </w:divBdr>
        </w:div>
        <w:div w:id="986009035">
          <w:marLeft w:val="480"/>
          <w:marRight w:val="0"/>
          <w:marTop w:val="0"/>
          <w:marBottom w:val="0"/>
          <w:divBdr>
            <w:top w:val="none" w:sz="0" w:space="0" w:color="auto"/>
            <w:left w:val="none" w:sz="0" w:space="0" w:color="auto"/>
            <w:bottom w:val="none" w:sz="0" w:space="0" w:color="auto"/>
            <w:right w:val="none" w:sz="0" w:space="0" w:color="auto"/>
          </w:divBdr>
        </w:div>
        <w:div w:id="124665741">
          <w:marLeft w:val="480"/>
          <w:marRight w:val="0"/>
          <w:marTop w:val="0"/>
          <w:marBottom w:val="0"/>
          <w:divBdr>
            <w:top w:val="none" w:sz="0" w:space="0" w:color="auto"/>
            <w:left w:val="none" w:sz="0" w:space="0" w:color="auto"/>
            <w:bottom w:val="none" w:sz="0" w:space="0" w:color="auto"/>
            <w:right w:val="none" w:sz="0" w:space="0" w:color="auto"/>
          </w:divBdr>
        </w:div>
        <w:div w:id="244146478">
          <w:marLeft w:val="480"/>
          <w:marRight w:val="0"/>
          <w:marTop w:val="0"/>
          <w:marBottom w:val="0"/>
          <w:divBdr>
            <w:top w:val="none" w:sz="0" w:space="0" w:color="auto"/>
            <w:left w:val="none" w:sz="0" w:space="0" w:color="auto"/>
            <w:bottom w:val="none" w:sz="0" w:space="0" w:color="auto"/>
            <w:right w:val="none" w:sz="0" w:space="0" w:color="auto"/>
          </w:divBdr>
        </w:div>
        <w:div w:id="1375348128">
          <w:marLeft w:val="480"/>
          <w:marRight w:val="0"/>
          <w:marTop w:val="0"/>
          <w:marBottom w:val="0"/>
          <w:divBdr>
            <w:top w:val="none" w:sz="0" w:space="0" w:color="auto"/>
            <w:left w:val="none" w:sz="0" w:space="0" w:color="auto"/>
            <w:bottom w:val="none" w:sz="0" w:space="0" w:color="auto"/>
            <w:right w:val="none" w:sz="0" w:space="0" w:color="auto"/>
          </w:divBdr>
        </w:div>
        <w:div w:id="1841582354">
          <w:marLeft w:val="480"/>
          <w:marRight w:val="0"/>
          <w:marTop w:val="0"/>
          <w:marBottom w:val="0"/>
          <w:divBdr>
            <w:top w:val="none" w:sz="0" w:space="0" w:color="auto"/>
            <w:left w:val="none" w:sz="0" w:space="0" w:color="auto"/>
            <w:bottom w:val="none" w:sz="0" w:space="0" w:color="auto"/>
            <w:right w:val="none" w:sz="0" w:space="0" w:color="auto"/>
          </w:divBdr>
        </w:div>
        <w:div w:id="790822924">
          <w:marLeft w:val="480"/>
          <w:marRight w:val="0"/>
          <w:marTop w:val="0"/>
          <w:marBottom w:val="0"/>
          <w:divBdr>
            <w:top w:val="none" w:sz="0" w:space="0" w:color="auto"/>
            <w:left w:val="none" w:sz="0" w:space="0" w:color="auto"/>
            <w:bottom w:val="none" w:sz="0" w:space="0" w:color="auto"/>
            <w:right w:val="none" w:sz="0" w:space="0" w:color="auto"/>
          </w:divBdr>
        </w:div>
        <w:div w:id="1164512956">
          <w:marLeft w:val="480"/>
          <w:marRight w:val="0"/>
          <w:marTop w:val="0"/>
          <w:marBottom w:val="0"/>
          <w:divBdr>
            <w:top w:val="none" w:sz="0" w:space="0" w:color="auto"/>
            <w:left w:val="none" w:sz="0" w:space="0" w:color="auto"/>
            <w:bottom w:val="none" w:sz="0" w:space="0" w:color="auto"/>
            <w:right w:val="none" w:sz="0" w:space="0" w:color="auto"/>
          </w:divBdr>
        </w:div>
        <w:div w:id="1207138793">
          <w:marLeft w:val="480"/>
          <w:marRight w:val="0"/>
          <w:marTop w:val="0"/>
          <w:marBottom w:val="0"/>
          <w:divBdr>
            <w:top w:val="none" w:sz="0" w:space="0" w:color="auto"/>
            <w:left w:val="none" w:sz="0" w:space="0" w:color="auto"/>
            <w:bottom w:val="none" w:sz="0" w:space="0" w:color="auto"/>
            <w:right w:val="none" w:sz="0" w:space="0" w:color="auto"/>
          </w:divBdr>
        </w:div>
        <w:div w:id="68306245">
          <w:marLeft w:val="480"/>
          <w:marRight w:val="0"/>
          <w:marTop w:val="0"/>
          <w:marBottom w:val="0"/>
          <w:divBdr>
            <w:top w:val="none" w:sz="0" w:space="0" w:color="auto"/>
            <w:left w:val="none" w:sz="0" w:space="0" w:color="auto"/>
            <w:bottom w:val="none" w:sz="0" w:space="0" w:color="auto"/>
            <w:right w:val="none" w:sz="0" w:space="0" w:color="auto"/>
          </w:divBdr>
        </w:div>
        <w:div w:id="251015825">
          <w:marLeft w:val="480"/>
          <w:marRight w:val="0"/>
          <w:marTop w:val="0"/>
          <w:marBottom w:val="0"/>
          <w:divBdr>
            <w:top w:val="none" w:sz="0" w:space="0" w:color="auto"/>
            <w:left w:val="none" w:sz="0" w:space="0" w:color="auto"/>
            <w:bottom w:val="none" w:sz="0" w:space="0" w:color="auto"/>
            <w:right w:val="none" w:sz="0" w:space="0" w:color="auto"/>
          </w:divBdr>
        </w:div>
        <w:div w:id="87892878">
          <w:marLeft w:val="480"/>
          <w:marRight w:val="0"/>
          <w:marTop w:val="0"/>
          <w:marBottom w:val="0"/>
          <w:divBdr>
            <w:top w:val="none" w:sz="0" w:space="0" w:color="auto"/>
            <w:left w:val="none" w:sz="0" w:space="0" w:color="auto"/>
            <w:bottom w:val="none" w:sz="0" w:space="0" w:color="auto"/>
            <w:right w:val="none" w:sz="0" w:space="0" w:color="auto"/>
          </w:divBdr>
        </w:div>
        <w:div w:id="100730649">
          <w:marLeft w:val="480"/>
          <w:marRight w:val="0"/>
          <w:marTop w:val="0"/>
          <w:marBottom w:val="0"/>
          <w:divBdr>
            <w:top w:val="none" w:sz="0" w:space="0" w:color="auto"/>
            <w:left w:val="none" w:sz="0" w:space="0" w:color="auto"/>
            <w:bottom w:val="none" w:sz="0" w:space="0" w:color="auto"/>
            <w:right w:val="none" w:sz="0" w:space="0" w:color="auto"/>
          </w:divBdr>
        </w:div>
        <w:div w:id="1229998442">
          <w:marLeft w:val="480"/>
          <w:marRight w:val="0"/>
          <w:marTop w:val="0"/>
          <w:marBottom w:val="0"/>
          <w:divBdr>
            <w:top w:val="none" w:sz="0" w:space="0" w:color="auto"/>
            <w:left w:val="none" w:sz="0" w:space="0" w:color="auto"/>
            <w:bottom w:val="none" w:sz="0" w:space="0" w:color="auto"/>
            <w:right w:val="none" w:sz="0" w:space="0" w:color="auto"/>
          </w:divBdr>
        </w:div>
        <w:div w:id="2050952419">
          <w:marLeft w:val="480"/>
          <w:marRight w:val="0"/>
          <w:marTop w:val="0"/>
          <w:marBottom w:val="0"/>
          <w:divBdr>
            <w:top w:val="none" w:sz="0" w:space="0" w:color="auto"/>
            <w:left w:val="none" w:sz="0" w:space="0" w:color="auto"/>
            <w:bottom w:val="none" w:sz="0" w:space="0" w:color="auto"/>
            <w:right w:val="none" w:sz="0" w:space="0" w:color="auto"/>
          </w:divBdr>
        </w:div>
        <w:div w:id="1939368883">
          <w:marLeft w:val="480"/>
          <w:marRight w:val="0"/>
          <w:marTop w:val="0"/>
          <w:marBottom w:val="0"/>
          <w:divBdr>
            <w:top w:val="none" w:sz="0" w:space="0" w:color="auto"/>
            <w:left w:val="none" w:sz="0" w:space="0" w:color="auto"/>
            <w:bottom w:val="none" w:sz="0" w:space="0" w:color="auto"/>
            <w:right w:val="none" w:sz="0" w:space="0" w:color="auto"/>
          </w:divBdr>
        </w:div>
        <w:div w:id="1256208162">
          <w:marLeft w:val="480"/>
          <w:marRight w:val="0"/>
          <w:marTop w:val="0"/>
          <w:marBottom w:val="0"/>
          <w:divBdr>
            <w:top w:val="none" w:sz="0" w:space="0" w:color="auto"/>
            <w:left w:val="none" w:sz="0" w:space="0" w:color="auto"/>
            <w:bottom w:val="none" w:sz="0" w:space="0" w:color="auto"/>
            <w:right w:val="none" w:sz="0" w:space="0" w:color="auto"/>
          </w:divBdr>
        </w:div>
        <w:div w:id="613170053">
          <w:marLeft w:val="480"/>
          <w:marRight w:val="0"/>
          <w:marTop w:val="0"/>
          <w:marBottom w:val="0"/>
          <w:divBdr>
            <w:top w:val="none" w:sz="0" w:space="0" w:color="auto"/>
            <w:left w:val="none" w:sz="0" w:space="0" w:color="auto"/>
            <w:bottom w:val="none" w:sz="0" w:space="0" w:color="auto"/>
            <w:right w:val="none" w:sz="0" w:space="0" w:color="auto"/>
          </w:divBdr>
        </w:div>
        <w:div w:id="2104180904">
          <w:marLeft w:val="480"/>
          <w:marRight w:val="0"/>
          <w:marTop w:val="0"/>
          <w:marBottom w:val="0"/>
          <w:divBdr>
            <w:top w:val="none" w:sz="0" w:space="0" w:color="auto"/>
            <w:left w:val="none" w:sz="0" w:space="0" w:color="auto"/>
            <w:bottom w:val="none" w:sz="0" w:space="0" w:color="auto"/>
            <w:right w:val="none" w:sz="0" w:space="0" w:color="auto"/>
          </w:divBdr>
        </w:div>
        <w:div w:id="102380317">
          <w:marLeft w:val="480"/>
          <w:marRight w:val="0"/>
          <w:marTop w:val="0"/>
          <w:marBottom w:val="0"/>
          <w:divBdr>
            <w:top w:val="none" w:sz="0" w:space="0" w:color="auto"/>
            <w:left w:val="none" w:sz="0" w:space="0" w:color="auto"/>
            <w:bottom w:val="none" w:sz="0" w:space="0" w:color="auto"/>
            <w:right w:val="none" w:sz="0" w:space="0" w:color="auto"/>
          </w:divBdr>
        </w:div>
        <w:div w:id="1725056953">
          <w:marLeft w:val="480"/>
          <w:marRight w:val="0"/>
          <w:marTop w:val="0"/>
          <w:marBottom w:val="0"/>
          <w:divBdr>
            <w:top w:val="none" w:sz="0" w:space="0" w:color="auto"/>
            <w:left w:val="none" w:sz="0" w:space="0" w:color="auto"/>
            <w:bottom w:val="none" w:sz="0" w:space="0" w:color="auto"/>
            <w:right w:val="none" w:sz="0" w:space="0" w:color="auto"/>
          </w:divBdr>
        </w:div>
        <w:div w:id="635261701">
          <w:marLeft w:val="480"/>
          <w:marRight w:val="0"/>
          <w:marTop w:val="0"/>
          <w:marBottom w:val="0"/>
          <w:divBdr>
            <w:top w:val="none" w:sz="0" w:space="0" w:color="auto"/>
            <w:left w:val="none" w:sz="0" w:space="0" w:color="auto"/>
            <w:bottom w:val="none" w:sz="0" w:space="0" w:color="auto"/>
            <w:right w:val="none" w:sz="0" w:space="0" w:color="auto"/>
          </w:divBdr>
        </w:div>
        <w:div w:id="433132046">
          <w:marLeft w:val="480"/>
          <w:marRight w:val="0"/>
          <w:marTop w:val="0"/>
          <w:marBottom w:val="0"/>
          <w:divBdr>
            <w:top w:val="none" w:sz="0" w:space="0" w:color="auto"/>
            <w:left w:val="none" w:sz="0" w:space="0" w:color="auto"/>
            <w:bottom w:val="none" w:sz="0" w:space="0" w:color="auto"/>
            <w:right w:val="none" w:sz="0" w:space="0" w:color="auto"/>
          </w:divBdr>
        </w:div>
        <w:div w:id="1082488519">
          <w:marLeft w:val="480"/>
          <w:marRight w:val="0"/>
          <w:marTop w:val="0"/>
          <w:marBottom w:val="0"/>
          <w:divBdr>
            <w:top w:val="none" w:sz="0" w:space="0" w:color="auto"/>
            <w:left w:val="none" w:sz="0" w:space="0" w:color="auto"/>
            <w:bottom w:val="none" w:sz="0" w:space="0" w:color="auto"/>
            <w:right w:val="none" w:sz="0" w:space="0" w:color="auto"/>
          </w:divBdr>
        </w:div>
      </w:divsChild>
    </w:div>
    <w:div w:id="1725637271">
      <w:bodyDiv w:val="1"/>
      <w:marLeft w:val="0"/>
      <w:marRight w:val="0"/>
      <w:marTop w:val="0"/>
      <w:marBottom w:val="0"/>
      <w:divBdr>
        <w:top w:val="none" w:sz="0" w:space="0" w:color="auto"/>
        <w:left w:val="none" w:sz="0" w:space="0" w:color="auto"/>
        <w:bottom w:val="none" w:sz="0" w:space="0" w:color="auto"/>
        <w:right w:val="none" w:sz="0" w:space="0" w:color="auto"/>
      </w:divBdr>
      <w:divsChild>
        <w:div w:id="1095859081">
          <w:marLeft w:val="480"/>
          <w:marRight w:val="0"/>
          <w:marTop w:val="0"/>
          <w:marBottom w:val="0"/>
          <w:divBdr>
            <w:top w:val="none" w:sz="0" w:space="0" w:color="auto"/>
            <w:left w:val="none" w:sz="0" w:space="0" w:color="auto"/>
            <w:bottom w:val="none" w:sz="0" w:space="0" w:color="auto"/>
            <w:right w:val="none" w:sz="0" w:space="0" w:color="auto"/>
          </w:divBdr>
        </w:div>
        <w:div w:id="1966156202">
          <w:marLeft w:val="480"/>
          <w:marRight w:val="0"/>
          <w:marTop w:val="0"/>
          <w:marBottom w:val="0"/>
          <w:divBdr>
            <w:top w:val="none" w:sz="0" w:space="0" w:color="auto"/>
            <w:left w:val="none" w:sz="0" w:space="0" w:color="auto"/>
            <w:bottom w:val="none" w:sz="0" w:space="0" w:color="auto"/>
            <w:right w:val="none" w:sz="0" w:space="0" w:color="auto"/>
          </w:divBdr>
        </w:div>
        <w:div w:id="2078626601">
          <w:marLeft w:val="480"/>
          <w:marRight w:val="0"/>
          <w:marTop w:val="0"/>
          <w:marBottom w:val="0"/>
          <w:divBdr>
            <w:top w:val="none" w:sz="0" w:space="0" w:color="auto"/>
            <w:left w:val="none" w:sz="0" w:space="0" w:color="auto"/>
            <w:bottom w:val="none" w:sz="0" w:space="0" w:color="auto"/>
            <w:right w:val="none" w:sz="0" w:space="0" w:color="auto"/>
          </w:divBdr>
        </w:div>
        <w:div w:id="1833638579">
          <w:marLeft w:val="480"/>
          <w:marRight w:val="0"/>
          <w:marTop w:val="0"/>
          <w:marBottom w:val="0"/>
          <w:divBdr>
            <w:top w:val="none" w:sz="0" w:space="0" w:color="auto"/>
            <w:left w:val="none" w:sz="0" w:space="0" w:color="auto"/>
            <w:bottom w:val="none" w:sz="0" w:space="0" w:color="auto"/>
            <w:right w:val="none" w:sz="0" w:space="0" w:color="auto"/>
          </w:divBdr>
        </w:div>
        <w:div w:id="1295134594">
          <w:marLeft w:val="480"/>
          <w:marRight w:val="0"/>
          <w:marTop w:val="0"/>
          <w:marBottom w:val="0"/>
          <w:divBdr>
            <w:top w:val="none" w:sz="0" w:space="0" w:color="auto"/>
            <w:left w:val="none" w:sz="0" w:space="0" w:color="auto"/>
            <w:bottom w:val="none" w:sz="0" w:space="0" w:color="auto"/>
            <w:right w:val="none" w:sz="0" w:space="0" w:color="auto"/>
          </w:divBdr>
        </w:div>
        <w:div w:id="535697563">
          <w:marLeft w:val="480"/>
          <w:marRight w:val="0"/>
          <w:marTop w:val="0"/>
          <w:marBottom w:val="0"/>
          <w:divBdr>
            <w:top w:val="none" w:sz="0" w:space="0" w:color="auto"/>
            <w:left w:val="none" w:sz="0" w:space="0" w:color="auto"/>
            <w:bottom w:val="none" w:sz="0" w:space="0" w:color="auto"/>
            <w:right w:val="none" w:sz="0" w:space="0" w:color="auto"/>
          </w:divBdr>
        </w:div>
        <w:div w:id="189077185">
          <w:marLeft w:val="480"/>
          <w:marRight w:val="0"/>
          <w:marTop w:val="0"/>
          <w:marBottom w:val="0"/>
          <w:divBdr>
            <w:top w:val="none" w:sz="0" w:space="0" w:color="auto"/>
            <w:left w:val="none" w:sz="0" w:space="0" w:color="auto"/>
            <w:bottom w:val="none" w:sz="0" w:space="0" w:color="auto"/>
            <w:right w:val="none" w:sz="0" w:space="0" w:color="auto"/>
          </w:divBdr>
        </w:div>
        <w:div w:id="2122794290">
          <w:marLeft w:val="480"/>
          <w:marRight w:val="0"/>
          <w:marTop w:val="0"/>
          <w:marBottom w:val="0"/>
          <w:divBdr>
            <w:top w:val="none" w:sz="0" w:space="0" w:color="auto"/>
            <w:left w:val="none" w:sz="0" w:space="0" w:color="auto"/>
            <w:bottom w:val="none" w:sz="0" w:space="0" w:color="auto"/>
            <w:right w:val="none" w:sz="0" w:space="0" w:color="auto"/>
          </w:divBdr>
        </w:div>
        <w:div w:id="1016924767">
          <w:marLeft w:val="480"/>
          <w:marRight w:val="0"/>
          <w:marTop w:val="0"/>
          <w:marBottom w:val="0"/>
          <w:divBdr>
            <w:top w:val="none" w:sz="0" w:space="0" w:color="auto"/>
            <w:left w:val="none" w:sz="0" w:space="0" w:color="auto"/>
            <w:bottom w:val="none" w:sz="0" w:space="0" w:color="auto"/>
            <w:right w:val="none" w:sz="0" w:space="0" w:color="auto"/>
          </w:divBdr>
        </w:div>
        <w:div w:id="1976565804">
          <w:marLeft w:val="480"/>
          <w:marRight w:val="0"/>
          <w:marTop w:val="0"/>
          <w:marBottom w:val="0"/>
          <w:divBdr>
            <w:top w:val="none" w:sz="0" w:space="0" w:color="auto"/>
            <w:left w:val="none" w:sz="0" w:space="0" w:color="auto"/>
            <w:bottom w:val="none" w:sz="0" w:space="0" w:color="auto"/>
            <w:right w:val="none" w:sz="0" w:space="0" w:color="auto"/>
          </w:divBdr>
        </w:div>
        <w:div w:id="710613673">
          <w:marLeft w:val="480"/>
          <w:marRight w:val="0"/>
          <w:marTop w:val="0"/>
          <w:marBottom w:val="0"/>
          <w:divBdr>
            <w:top w:val="none" w:sz="0" w:space="0" w:color="auto"/>
            <w:left w:val="none" w:sz="0" w:space="0" w:color="auto"/>
            <w:bottom w:val="none" w:sz="0" w:space="0" w:color="auto"/>
            <w:right w:val="none" w:sz="0" w:space="0" w:color="auto"/>
          </w:divBdr>
        </w:div>
        <w:div w:id="1669477932">
          <w:marLeft w:val="480"/>
          <w:marRight w:val="0"/>
          <w:marTop w:val="0"/>
          <w:marBottom w:val="0"/>
          <w:divBdr>
            <w:top w:val="none" w:sz="0" w:space="0" w:color="auto"/>
            <w:left w:val="none" w:sz="0" w:space="0" w:color="auto"/>
            <w:bottom w:val="none" w:sz="0" w:space="0" w:color="auto"/>
            <w:right w:val="none" w:sz="0" w:space="0" w:color="auto"/>
          </w:divBdr>
        </w:div>
        <w:div w:id="1258251804">
          <w:marLeft w:val="480"/>
          <w:marRight w:val="0"/>
          <w:marTop w:val="0"/>
          <w:marBottom w:val="0"/>
          <w:divBdr>
            <w:top w:val="none" w:sz="0" w:space="0" w:color="auto"/>
            <w:left w:val="none" w:sz="0" w:space="0" w:color="auto"/>
            <w:bottom w:val="none" w:sz="0" w:space="0" w:color="auto"/>
            <w:right w:val="none" w:sz="0" w:space="0" w:color="auto"/>
          </w:divBdr>
        </w:div>
        <w:div w:id="2002157392">
          <w:marLeft w:val="480"/>
          <w:marRight w:val="0"/>
          <w:marTop w:val="0"/>
          <w:marBottom w:val="0"/>
          <w:divBdr>
            <w:top w:val="none" w:sz="0" w:space="0" w:color="auto"/>
            <w:left w:val="none" w:sz="0" w:space="0" w:color="auto"/>
            <w:bottom w:val="none" w:sz="0" w:space="0" w:color="auto"/>
            <w:right w:val="none" w:sz="0" w:space="0" w:color="auto"/>
          </w:divBdr>
        </w:div>
        <w:div w:id="1136069136">
          <w:marLeft w:val="480"/>
          <w:marRight w:val="0"/>
          <w:marTop w:val="0"/>
          <w:marBottom w:val="0"/>
          <w:divBdr>
            <w:top w:val="none" w:sz="0" w:space="0" w:color="auto"/>
            <w:left w:val="none" w:sz="0" w:space="0" w:color="auto"/>
            <w:bottom w:val="none" w:sz="0" w:space="0" w:color="auto"/>
            <w:right w:val="none" w:sz="0" w:space="0" w:color="auto"/>
          </w:divBdr>
        </w:div>
        <w:div w:id="271479974">
          <w:marLeft w:val="480"/>
          <w:marRight w:val="0"/>
          <w:marTop w:val="0"/>
          <w:marBottom w:val="0"/>
          <w:divBdr>
            <w:top w:val="none" w:sz="0" w:space="0" w:color="auto"/>
            <w:left w:val="none" w:sz="0" w:space="0" w:color="auto"/>
            <w:bottom w:val="none" w:sz="0" w:space="0" w:color="auto"/>
            <w:right w:val="none" w:sz="0" w:space="0" w:color="auto"/>
          </w:divBdr>
        </w:div>
        <w:div w:id="535003101">
          <w:marLeft w:val="480"/>
          <w:marRight w:val="0"/>
          <w:marTop w:val="0"/>
          <w:marBottom w:val="0"/>
          <w:divBdr>
            <w:top w:val="none" w:sz="0" w:space="0" w:color="auto"/>
            <w:left w:val="none" w:sz="0" w:space="0" w:color="auto"/>
            <w:bottom w:val="none" w:sz="0" w:space="0" w:color="auto"/>
            <w:right w:val="none" w:sz="0" w:space="0" w:color="auto"/>
          </w:divBdr>
        </w:div>
        <w:div w:id="1511757">
          <w:marLeft w:val="480"/>
          <w:marRight w:val="0"/>
          <w:marTop w:val="0"/>
          <w:marBottom w:val="0"/>
          <w:divBdr>
            <w:top w:val="none" w:sz="0" w:space="0" w:color="auto"/>
            <w:left w:val="none" w:sz="0" w:space="0" w:color="auto"/>
            <w:bottom w:val="none" w:sz="0" w:space="0" w:color="auto"/>
            <w:right w:val="none" w:sz="0" w:space="0" w:color="auto"/>
          </w:divBdr>
        </w:div>
        <w:div w:id="1072460590">
          <w:marLeft w:val="480"/>
          <w:marRight w:val="0"/>
          <w:marTop w:val="0"/>
          <w:marBottom w:val="0"/>
          <w:divBdr>
            <w:top w:val="none" w:sz="0" w:space="0" w:color="auto"/>
            <w:left w:val="none" w:sz="0" w:space="0" w:color="auto"/>
            <w:bottom w:val="none" w:sz="0" w:space="0" w:color="auto"/>
            <w:right w:val="none" w:sz="0" w:space="0" w:color="auto"/>
          </w:divBdr>
        </w:div>
        <w:div w:id="1509521747">
          <w:marLeft w:val="480"/>
          <w:marRight w:val="0"/>
          <w:marTop w:val="0"/>
          <w:marBottom w:val="0"/>
          <w:divBdr>
            <w:top w:val="none" w:sz="0" w:space="0" w:color="auto"/>
            <w:left w:val="none" w:sz="0" w:space="0" w:color="auto"/>
            <w:bottom w:val="none" w:sz="0" w:space="0" w:color="auto"/>
            <w:right w:val="none" w:sz="0" w:space="0" w:color="auto"/>
          </w:divBdr>
        </w:div>
        <w:div w:id="236328309">
          <w:marLeft w:val="480"/>
          <w:marRight w:val="0"/>
          <w:marTop w:val="0"/>
          <w:marBottom w:val="0"/>
          <w:divBdr>
            <w:top w:val="none" w:sz="0" w:space="0" w:color="auto"/>
            <w:left w:val="none" w:sz="0" w:space="0" w:color="auto"/>
            <w:bottom w:val="none" w:sz="0" w:space="0" w:color="auto"/>
            <w:right w:val="none" w:sz="0" w:space="0" w:color="auto"/>
          </w:divBdr>
        </w:div>
        <w:div w:id="636684862">
          <w:marLeft w:val="480"/>
          <w:marRight w:val="0"/>
          <w:marTop w:val="0"/>
          <w:marBottom w:val="0"/>
          <w:divBdr>
            <w:top w:val="none" w:sz="0" w:space="0" w:color="auto"/>
            <w:left w:val="none" w:sz="0" w:space="0" w:color="auto"/>
            <w:bottom w:val="none" w:sz="0" w:space="0" w:color="auto"/>
            <w:right w:val="none" w:sz="0" w:space="0" w:color="auto"/>
          </w:divBdr>
        </w:div>
        <w:div w:id="1962565407">
          <w:marLeft w:val="480"/>
          <w:marRight w:val="0"/>
          <w:marTop w:val="0"/>
          <w:marBottom w:val="0"/>
          <w:divBdr>
            <w:top w:val="none" w:sz="0" w:space="0" w:color="auto"/>
            <w:left w:val="none" w:sz="0" w:space="0" w:color="auto"/>
            <w:bottom w:val="none" w:sz="0" w:space="0" w:color="auto"/>
            <w:right w:val="none" w:sz="0" w:space="0" w:color="auto"/>
          </w:divBdr>
        </w:div>
        <w:div w:id="1512572926">
          <w:marLeft w:val="480"/>
          <w:marRight w:val="0"/>
          <w:marTop w:val="0"/>
          <w:marBottom w:val="0"/>
          <w:divBdr>
            <w:top w:val="none" w:sz="0" w:space="0" w:color="auto"/>
            <w:left w:val="none" w:sz="0" w:space="0" w:color="auto"/>
            <w:bottom w:val="none" w:sz="0" w:space="0" w:color="auto"/>
            <w:right w:val="none" w:sz="0" w:space="0" w:color="auto"/>
          </w:divBdr>
        </w:div>
        <w:div w:id="444427717">
          <w:marLeft w:val="480"/>
          <w:marRight w:val="0"/>
          <w:marTop w:val="0"/>
          <w:marBottom w:val="0"/>
          <w:divBdr>
            <w:top w:val="none" w:sz="0" w:space="0" w:color="auto"/>
            <w:left w:val="none" w:sz="0" w:space="0" w:color="auto"/>
            <w:bottom w:val="none" w:sz="0" w:space="0" w:color="auto"/>
            <w:right w:val="none" w:sz="0" w:space="0" w:color="auto"/>
          </w:divBdr>
        </w:div>
        <w:div w:id="1048335439">
          <w:marLeft w:val="480"/>
          <w:marRight w:val="0"/>
          <w:marTop w:val="0"/>
          <w:marBottom w:val="0"/>
          <w:divBdr>
            <w:top w:val="none" w:sz="0" w:space="0" w:color="auto"/>
            <w:left w:val="none" w:sz="0" w:space="0" w:color="auto"/>
            <w:bottom w:val="none" w:sz="0" w:space="0" w:color="auto"/>
            <w:right w:val="none" w:sz="0" w:space="0" w:color="auto"/>
          </w:divBdr>
        </w:div>
        <w:div w:id="2080861303">
          <w:marLeft w:val="480"/>
          <w:marRight w:val="0"/>
          <w:marTop w:val="0"/>
          <w:marBottom w:val="0"/>
          <w:divBdr>
            <w:top w:val="none" w:sz="0" w:space="0" w:color="auto"/>
            <w:left w:val="none" w:sz="0" w:space="0" w:color="auto"/>
            <w:bottom w:val="none" w:sz="0" w:space="0" w:color="auto"/>
            <w:right w:val="none" w:sz="0" w:space="0" w:color="auto"/>
          </w:divBdr>
        </w:div>
        <w:div w:id="745954437">
          <w:marLeft w:val="480"/>
          <w:marRight w:val="0"/>
          <w:marTop w:val="0"/>
          <w:marBottom w:val="0"/>
          <w:divBdr>
            <w:top w:val="none" w:sz="0" w:space="0" w:color="auto"/>
            <w:left w:val="none" w:sz="0" w:space="0" w:color="auto"/>
            <w:bottom w:val="none" w:sz="0" w:space="0" w:color="auto"/>
            <w:right w:val="none" w:sz="0" w:space="0" w:color="auto"/>
          </w:divBdr>
        </w:div>
        <w:div w:id="111487092">
          <w:marLeft w:val="480"/>
          <w:marRight w:val="0"/>
          <w:marTop w:val="0"/>
          <w:marBottom w:val="0"/>
          <w:divBdr>
            <w:top w:val="none" w:sz="0" w:space="0" w:color="auto"/>
            <w:left w:val="none" w:sz="0" w:space="0" w:color="auto"/>
            <w:bottom w:val="none" w:sz="0" w:space="0" w:color="auto"/>
            <w:right w:val="none" w:sz="0" w:space="0" w:color="auto"/>
          </w:divBdr>
        </w:div>
        <w:div w:id="232008072">
          <w:marLeft w:val="480"/>
          <w:marRight w:val="0"/>
          <w:marTop w:val="0"/>
          <w:marBottom w:val="0"/>
          <w:divBdr>
            <w:top w:val="none" w:sz="0" w:space="0" w:color="auto"/>
            <w:left w:val="none" w:sz="0" w:space="0" w:color="auto"/>
            <w:bottom w:val="none" w:sz="0" w:space="0" w:color="auto"/>
            <w:right w:val="none" w:sz="0" w:space="0" w:color="auto"/>
          </w:divBdr>
        </w:div>
        <w:div w:id="1520120214">
          <w:marLeft w:val="480"/>
          <w:marRight w:val="0"/>
          <w:marTop w:val="0"/>
          <w:marBottom w:val="0"/>
          <w:divBdr>
            <w:top w:val="none" w:sz="0" w:space="0" w:color="auto"/>
            <w:left w:val="none" w:sz="0" w:space="0" w:color="auto"/>
            <w:bottom w:val="none" w:sz="0" w:space="0" w:color="auto"/>
            <w:right w:val="none" w:sz="0" w:space="0" w:color="auto"/>
          </w:divBdr>
        </w:div>
        <w:div w:id="1642810881">
          <w:marLeft w:val="480"/>
          <w:marRight w:val="0"/>
          <w:marTop w:val="0"/>
          <w:marBottom w:val="0"/>
          <w:divBdr>
            <w:top w:val="none" w:sz="0" w:space="0" w:color="auto"/>
            <w:left w:val="none" w:sz="0" w:space="0" w:color="auto"/>
            <w:bottom w:val="none" w:sz="0" w:space="0" w:color="auto"/>
            <w:right w:val="none" w:sz="0" w:space="0" w:color="auto"/>
          </w:divBdr>
        </w:div>
        <w:div w:id="766971424">
          <w:marLeft w:val="480"/>
          <w:marRight w:val="0"/>
          <w:marTop w:val="0"/>
          <w:marBottom w:val="0"/>
          <w:divBdr>
            <w:top w:val="none" w:sz="0" w:space="0" w:color="auto"/>
            <w:left w:val="none" w:sz="0" w:space="0" w:color="auto"/>
            <w:bottom w:val="none" w:sz="0" w:space="0" w:color="auto"/>
            <w:right w:val="none" w:sz="0" w:space="0" w:color="auto"/>
          </w:divBdr>
        </w:div>
        <w:div w:id="1595674261">
          <w:marLeft w:val="480"/>
          <w:marRight w:val="0"/>
          <w:marTop w:val="0"/>
          <w:marBottom w:val="0"/>
          <w:divBdr>
            <w:top w:val="none" w:sz="0" w:space="0" w:color="auto"/>
            <w:left w:val="none" w:sz="0" w:space="0" w:color="auto"/>
            <w:bottom w:val="none" w:sz="0" w:space="0" w:color="auto"/>
            <w:right w:val="none" w:sz="0" w:space="0" w:color="auto"/>
          </w:divBdr>
        </w:div>
        <w:div w:id="81024895">
          <w:marLeft w:val="480"/>
          <w:marRight w:val="0"/>
          <w:marTop w:val="0"/>
          <w:marBottom w:val="0"/>
          <w:divBdr>
            <w:top w:val="none" w:sz="0" w:space="0" w:color="auto"/>
            <w:left w:val="none" w:sz="0" w:space="0" w:color="auto"/>
            <w:bottom w:val="none" w:sz="0" w:space="0" w:color="auto"/>
            <w:right w:val="none" w:sz="0" w:space="0" w:color="auto"/>
          </w:divBdr>
        </w:div>
        <w:div w:id="1476485331">
          <w:marLeft w:val="480"/>
          <w:marRight w:val="0"/>
          <w:marTop w:val="0"/>
          <w:marBottom w:val="0"/>
          <w:divBdr>
            <w:top w:val="none" w:sz="0" w:space="0" w:color="auto"/>
            <w:left w:val="none" w:sz="0" w:space="0" w:color="auto"/>
            <w:bottom w:val="none" w:sz="0" w:space="0" w:color="auto"/>
            <w:right w:val="none" w:sz="0" w:space="0" w:color="auto"/>
          </w:divBdr>
        </w:div>
        <w:div w:id="663976552">
          <w:marLeft w:val="480"/>
          <w:marRight w:val="0"/>
          <w:marTop w:val="0"/>
          <w:marBottom w:val="0"/>
          <w:divBdr>
            <w:top w:val="none" w:sz="0" w:space="0" w:color="auto"/>
            <w:left w:val="none" w:sz="0" w:space="0" w:color="auto"/>
            <w:bottom w:val="none" w:sz="0" w:space="0" w:color="auto"/>
            <w:right w:val="none" w:sz="0" w:space="0" w:color="auto"/>
          </w:divBdr>
        </w:div>
        <w:div w:id="662704064">
          <w:marLeft w:val="480"/>
          <w:marRight w:val="0"/>
          <w:marTop w:val="0"/>
          <w:marBottom w:val="0"/>
          <w:divBdr>
            <w:top w:val="none" w:sz="0" w:space="0" w:color="auto"/>
            <w:left w:val="none" w:sz="0" w:space="0" w:color="auto"/>
            <w:bottom w:val="none" w:sz="0" w:space="0" w:color="auto"/>
            <w:right w:val="none" w:sz="0" w:space="0" w:color="auto"/>
          </w:divBdr>
        </w:div>
        <w:div w:id="1146360764">
          <w:marLeft w:val="480"/>
          <w:marRight w:val="0"/>
          <w:marTop w:val="0"/>
          <w:marBottom w:val="0"/>
          <w:divBdr>
            <w:top w:val="none" w:sz="0" w:space="0" w:color="auto"/>
            <w:left w:val="none" w:sz="0" w:space="0" w:color="auto"/>
            <w:bottom w:val="none" w:sz="0" w:space="0" w:color="auto"/>
            <w:right w:val="none" w:sz="0" w:space="0" w:color="auto"/>
          </w:divBdr>
        </w:div>
        <w:div w:id="666983720">
          <w:marLeft w:val="480"/>
          <w:marRight w:val="0"/>
          <w:marTop w:val="0"/>
          <w:marBottom w:val="0"/>
          <w:divBdr>
            <w:top w:val="none" w:sz="0" w:space="0" w:color="auto"/>
            <w:left w:val="none" w:sz="0" w:space="0" w:color="auto"/>
            <w:bottom w:val="none" w:sz="0" w:space="0" w:color="auto"/>
            <w:right w:val="none" w:sz="0" w:space="0" w:color="auto"/>
          </w:divBdr>
        </w:div>
        <w:div w:id="1997302481">
          <w:marLeft w:val="480"/>
          <w:marRight w:val="0"/>
          <w:marTop w:val="0"/>
          <w:marBottom w:val="0"/>
          <w:divBdr>
            <w:top w:val="none" w:sz="0" w:space="0" w:color="auto"/>
            <w:left w:val="none" w:sz="0" w:space="0" w:color="auto"/>
            <w:bottom w:val="none" w:sz="0" w:space="0" w:color="auto"/>
            <w:right w:val="none" w:sz="0" w:space="0" w:color="auto"/>
          </w:divBdr>
        </w:div>
        <w:div w:id="1855849638">
          <w:marLeft w:val="480"/>
          <w:marRight w:val="0"/>
          <w:marTop w:val="0"/>
          <w:marBottom w:val="0"/>
          <w:divBdr>
            <w:top w:val="none" w:sz="0" w:space="0" w:color="auto"/>
            <w:left w:val="none" w:sz="0" w:space="0" w:color="auto"/>
            <w:bottom w:val="none" w:sz="0" w:space="0" w:color="auto"/>
            <w:right w:val="none" w:sz="0" w:space="0" w:color="auto"/>
          </w:divBdr>
        </w:div>
        <w:div w:id="1865896623">
          <w:marLeft w:val="480"/>
          <w:marRight w:val="0"/>
          <w:marTop w:val="0"/>
          <w:marBottom w:val="0"/>
          <w:divBdr>
            <w:top w:val="none" w:sz="0" w:space="0" w:color="auto"/>
            <w:left w:val="none" w:sz="0" w:space="0" w:color="auto"/>
            <w:bottom w:val="none" w:sz="0" w:space="0" w:color="auto"/>
            <w:right w:val="none" w:sz="0" w:space="0" w:color="auto"/>
          </w:divBdr>
        </w:div>
        <w:div w:id="359164896">
          <w:marLeft w:val="480"/>
          <w:marRight w:val="0"/>
          <w:marTop w:val="0"/>
          <w:marBottom w:val="0"/>
          <w:divBdr>
            <w:top w:val="none" w:sz="0" w:space="0" w:color="auto"/>
            <w:left w:val="none" w:sz="0" w:space="0" w:color="auto"/>
            <w:bottom w:val="none" w:sz="0" w:space="0" w:color="auto"/>
            <w:right w:val="none" w:sz="0" w:space="0" w:color="auto"/>
          </w:divBdr>
        </w:div>
        <w:div w:id="378364326">
          <w:marLeft w:val="480"/>
          <w:marRight w:val="0"/>
          <w:marTop w:val="0"/>
          <w:marBottom w:val="0"/>
          <w:divBdr>
            <w:top w:val="none" w:sz="0" w:space="0" w:color="auto"/>
            <w:left w:val="none" w:sz="0" w:space="0" w:color="auto"/>
            <w:bottom w:val="none" w:sz="0" w:space="0" w:color="auto"/>
            <w:right w:val="none" w:sz="0" w:space="0" w:color="auto"/>
          </w:divBdr>
        </w:div>
        <w:div w:id="1239487213">
          <w:marLeft w:val="480"/>
          <w:marRight w:val="0"/>
          <w:marTop w:val="0"/>
          <w:marBottom w:val="0"/>
          <w:divBdr>
            <w:top w:val="none" w:sz="0" w:space="0" w:color="auto"/>
            <w:left w:val="none" w:sz="0" w:space="0" w:color="auto"/>
            <w:bottom w:val="none" w:sz="0" w:space="0" w:color="auto"/>
            <w:right w:val="none" w:sz="0" w:space="0" w:color="auto"/>
          </w:divBdr>
        </w:div>
        <w:div w:id="376441953">
          <w:marLeft w:val="480"/>
          <w:marRight w:val="0"/>
          <w:marTop w:val="0"/>
          <w:marBottom w:val="0"/>
          <w:divBdr>
            <w:top w:val="none" w:sz="0" w:space="0" w:color="auto"/>
            <w:left w:val="none" w:sz="0" w:space="0" w:color="auto"/>
            <w:bottom w:val="none" w:sz="0" w:space="0" w:color="auto"/>
            <w:right w:val="none" w:sz="0" w:space="0" w:color="auto"/>
          </w:divBdr>
        </w:div>
      </w:divsChild>
    </w:div>
    <w:div w:id="1728605990">
      <w:bodyDiv w:val="1"/>
      <w:marLeft w:val="0"/>
      <w:marRight w:val="0"/>
      <w:marTop w:val="0"/>
      <w:marBottom w:val="0"/>
      <w:divBdr>
        <w:top w:val="none" w:sz="0" w:space="0" w:color="auto"/>
        <w:left w:val="none" w:sz="0" w:space="0" w:color="auto"/>
        <w:bottom w:val="none" w:sz="0" w:space="0" w:color="auto"/>
        <w:right w:val="none" w:sz="0" w:space="0" w:color="auto"/>
      </w:divBdr>
    </w:div>
    <w:div w:id="1732002814">
      <w:bodyDiv w:val="1"/>
      <w:marLeft w:val="0"/>
      <w:marRight w:val="0"/>
      <w:marTop w:val="0"/>
      <w:marBottom w:val="0"/>
      <w:divBdr>
        <w:top w:val="none" w:sz="0" w:space="0" w:color="auto"/>
        <w:left w:val="none" w:sz="0" w:space="0" w:color="auto"/>
        <w:bottom w:val="none" w:sz="0" w:space="0" w:color="auto"/>
        <w:right w:val="none" w:sz="0" w:space="0" w:color="auto"/>
      </w:divBdr>
      <w:divsChild>
        <w:div w:id="765074401">
          <w:marLeft w:val="480"/>
          <w:marRight w:val="0"/>
          <w:marTop w:val="0"/>
          <w:marBottom w:val="0"/>
          <w:divBdr>
            <w:top w:val="none" w:sz="0" w:space="0" w:color="auto"/>
            <w:left w:val="none" w:sz="0" w:space="0" w:color="auto"/>
            <w:bottom w:val="none" w:sz="0" w:space="0" w:color="auto"/>
            <w:right w:val="none" w:sz="0" w:space="0" w:color="auto"/>
          </w:divBdr>
        </w:div>
        <w:div w:id="516701102">
          <w:marLeft w:val="480"/>
          <w:marRight w:val="0"/>
          <w:marTop w:val="0"/>
          <w:marBottom w:val="0"/>
          <w:divBdr>
            <w:top w:val="none" w:sz="0" w:space="0" w:color="auto"/>
            <w:left w:val="none" w:sz="0" w:space="0" w:color="auto"/>
            <w:bottom w:val="none" w:sz="0" w:space="0" w:color="auto"/>
            <w:right w:val="none" w:sz="0" w:space="0" w:color="auto"/>
          </w:divBdr>
        </w:div>
        <w:div w:id="267127796">
          <w:marLeft w:val="480"/>
          <w:marRight w:val="0"/>
          <w:marTop w:val="0"/>
          <w:marBottom w:val="0"/>
          <w:divBdr>
            <w:top w:val="none" w:sz="0" w:space="0" w:color="auto"/>
            <w:left w:val="none" w:sz="0" w:space="0" w:color="auto"/>
            <w:bottom w:val="none" w:sz="0" w:space="0" w:color="auto"/>
            <w:right w:val="none" w:sz="0" w:space="0" w:color="auto"/>
          </w:divBdr>
        </w:div>
        <w:div w:id="677318735">
          <w:marLeft w:val="480"/>
          <w:marRight w:val="0"/>
          <w:marTop w:val="0"/>
          <w:marBottom w:val="0"/>
          <w:divBdr>
            <w:top w:val="none" w:sz="0" w:space="0" w:color="auto"/>
            <w:left w:val="none" w:sz="0" w:space="0" w:color="auto"/>
            <w:bottom w:val="none" w:sz="0" w:space="0" w:color="auto"/>
            <w:right w:val="none" w:sz="0" w:space="0" w:color="auto"/>
          </w:divBdr>
        </w:div>
        <w:div w:id="1045758521">
          <w:marLeft w:val="480"/>
          <w:marRight w:val="0"/>
          <w:marTop w:val="0"/>
          <w:marBottom w:val="0"/>
          <w:divBdr>
            <w:top w:val="none" w:sz="0" w:space="0" w:color="auto"/>
            <w:left w:val="none" w:sz="0" w:space="0" w:color="auto"/>
            <w:bottom w:val="none" w:sz="0" w:space="0" w:color="auto"/>
            <w:right w:val="none" w:sz="0" w:space="0" w:color="auto"/>
          </w:divBdr>
        </w:div>
        <w:div w:id="1108356787">
          <w:marLeft w:val="480"/>
          <w:marRight w:val="0"/>
          <w:marTop w:val="0"/>
          <w:marBottom w:val="0"/>
          <w:divBdr>
            <w:top w:val="none" w:sz="0" w:space="0" w:color="auto"/>
            <w:left w:val="none" w:sz="0" w:space="0" w:color="auto"/>
            <w:bottom w:val="none" w:sz="0" w:space="0" w:color="auto"/>
            <w:right w:val="none" w:sz="0" w:space="0" w:color="auto"/>
          </w:divBdr>
        </w:div>
        <w:div w:id="635572735">
          <w:marLeft w:val="480"/>
          <w:marRight w:val="0"/>
          <w:marTop w:val="0"/>
          <w:marBottom w:val="0"/>
          <w:divBdr>
            <w:top w:val="none" w:sz="0" w:space="0" w:color="auto"/>
            <w:left w:val="none" w:sz="0" w:space="0" w:color="auto"/>
            <w:bottom w:val="none" w:sz="0" w:space="0" w:color="auto"/>
            <w:right w:val="none" w:sz="0" w:space="0" w:color="auto"/>
          </w:divBdr>
        </w:div>
        <w:div w:id="1826434907">
          <w:marLeft w:val="480"/>
          <w:marRight w:val="0"/>
          <w:marTop w:val="0"/>
          <w:marBottom w:val="0"/>
          <w:divBdr>
            <w:top w:val="none" w:sz="0" w:space="0" w:color="auto"/>
            <w:left w:val="none" w:sz="0" w:space="0" w:color="auto"/>
            <w:bottom w:val="none" w:sz="0" w:space="0" w:color="auto"/>
            <w:right w:val="none" w:sz="0" w:space="0" w:color="auto"/>
          </w:divBdr>
        </w:div>
        <w:div w:id="1099567252">
          <w:marLeft w:val="480"/>
          <w:marRight w:val="0"/>
          <w:marTop w:val="0"/>
          <w:marBottom w:val="0"/>
          <w:divBdr>
            <w:top w:val="none" w:sz="0" w:space="0" w:color="auto"/>
            <w:left w:val="none" w:sz="0" w:space="0" w:color="auto"/>
            <w:bottom w:val="none" w:sz="0" w:space="0" w:color="auto"/>
            <w:right w:val="none" w:sz="0" w:space="0" w:color="auto"/>
          </w:divBdr>
        </w:div>
        <w:div w:id="431048814">
          <w:marLeft w:val="480"/>
          <w:marRight w:val="0"/>
          <w:marTop w:val="0"/>
          <w:marBottom w:val="0"/>
          <w:divBdr>
            <w:top w:val="none" w:sz="0" w:space="0" w:color="auto"/>
            <w:left w:val="none" w:sz="0" w:space="0" w:color="auto"/>
            <w:bottom w:val="none" w:sz="0" w:space="0" w:color="auto"/>
            <w:right w:val="none" w:sz="0" w:space="0" w:color="auto"/>
          </w:divBdr>
        </w:div>
        <w:div w:id="1331636991">
          <w:marLeft w:val="480"/>
          <w:marRight w:val="0"/>
          <w:marTop w:val="0"/>
          <w:marBottom w:val="0"/>
          <w:divBdr>
            <w:top w:val="none" w:sz="0" w:space="0" w:color="auto"/>
            <w:left w:val="none" w:sz="0" w:space="0" w:color="auto"/>
            <w:bottom w:val="none" w:sz="0" w:space="0" w:color="auto"/>
            <w:right w:val="none" w:sz="0" w:space="0" w:color="auto"/>
          </w:divBdr>
        </w:div>
        <w:div w:id="127749474">
          <w:marLeft w:val="480"/>
          <w:marRight w:val="0"/>
          <w:marTop w:val="0"/>
          <w:marBottom w:val="0"/>
          <w:divBdr>
            <w:top w:val="none" w:sz="0" w:space="0" w:color="auto"/>
            <w:left w:val="none" w:sz="0" w:space="0" w:color="auto"/>
            <w:bottom w:val="none" w:sz="0" w:space="0" w:color="auto"/>
            <w:right w:val="none" w:sz="0" w:space="0" w:color="auto"/>
          </w:divBdr>
        </w:div>
        <w:div w:id="1110121171">
          <w:marLeft w:val="480"/>
          <w:marRight w:val="0"/>
          <w:marTop w:val="0"/>
          <w:marBottom w:val="0"/>
          <w:divBdr>
            <w:top w:val="none" w:sz="0" w:space="0" w:color="auto"/>
            <w:left w:val="none" w:sz="0" w:space="0" w:color="auto"/>
            <w:bottom w:val="none" w:sz="0" w:space="0" w:color="auto"/>
            <w:right w:val="none" w:sz="0" w:space="0" w:color="auto"/>
          </w:divBdr>
        </w:div>
        <w:div w:id="787510680">
          <w:marLeft w:val="480"/>
          <w:marRight w:val="0"/>
          <w:marTop w:val="0"/>
          <w:marBottom w:val="0"/>
          <w:divBdr>
            <w:top w:val="none" w:sz="0" w:space="0" w:color="auto"/>
            <w:left w:val="none" w:sz="0" w:space="0" w:color="auto"/>
            <w:bottom w:val="none" w:sz="0" w:space="0" w:color="auto"/>
            <w:right w:val="none" w:sz="0" w:space="0" w:color="auto"/>
          </w:divBdr>
        </w:div>
        <w:div w:id="2114669117">
          <w:marLeft w:val="480"/>
          <w:marRight w:val="0"/>
          <w:marTop w:val="0"/>
          <w:marBottom w:val="0"/>
          <w:divBdr>
            <w:top w:val="none" w:sz="0" w:space="0" w:color="auto"/>
            <w:left w:val="none" w:sz="0" w:space="0" w:color="auto"/>
            <w:bottom w:val="none" w:sz="0" w:space="0" w:color="auto"/>
            <w:right w:val="none" w:sz="0" w:space="0" w:color="auto"/>
          </w:divBdr>
        </w:div>
        <w:div w:id="311493445">
          <w:marLeft w:val="480"/>
          <w:marRight w:val="0"/>
          <w:marTop w:val="0"/>
          <w:marBottom w:val="0"/>
          <w:divBdr>
            <w:top w:val="none" w:sz="0" w:space="0" w:color="auto"/>
            <w:left w:val="none" w:sz="0" w:space="0" w:color="auto"/>
            <w:bottom w:val="none" w:sz="0" w:space="0" w:color="auto"/>
            <w:right w:val="none" w:sz="0" w:space="0" w:color="auto"/>
          </w:divBdr>
        </w:div>
        <w:div w:id="5063637">
          <w:marLeft w:val="480"/>
          <w:marRight w:val="0"/>
          <w:marTop w:val="0"/>
          <w:marBottom w:val="0"/>
          <w:divBdr>
            <w:top w:val="none" w:sz="0" w:space="0" w:color="auto"/>
            <w:left w:val="none" w:sz="0" w:space="0" w:color="auto"/>
            <w:bottom w:val="none" w:sz="0" w:space="0" w:color="auto"/>
            <w:right w:val="none" w:sz="0" w:space="0" w:color="auto"/>
          </w:divBdr>
        </w:div>
        <w:div w:id="1276713446">
          <w:marLeft w:val="480"/>
          <w:marRight w:val="0"/>
          <w:marTop w:val="0"/>
          <w:marBottom w:val="0"/>
          <w:divBdr>
            <w:top w:val="none" w:sz="0" w:space="0" w:color="auto"/>
            <w:left w:val="none" w:sz="0" w:space="0" w:color="auto"/>
            <w:bottom w:val="none" w:sz="0" w:space="0" w:color="auto"/>
            <w:right w:val="none" w:sz="0" w:space="0" w:color="auto"/>
          </w:divBdr>
        </w:div>
        <w:div w:id="765224980">
          <w:marLeft w:val="480"/>
          <w:marRight w:val="0"/>
          <w:marTop w:val="0"/>
          <w:marBottom w:val="0"/>
          <w:divBdr>
            <w:top w:val="none" w:sz="0" w:space="0" w:color="auto"/>
            <w:left w:val="none" w:sz="0" w:space="0" w:color="auto"/>
            <w:bottom w:val="none" w:sz="0" w:space="0" w:color="auto"/>
            <w:right w:val="none" w:sz="0" w:space="0" w:color="auto"/>
          </w:divBdr>
        </w:div>
        <w:div w:id="1898591983">
          <w:marLeft w:val="480"/>
          <w:marRight w:val="0"/>
          <w:marTop w:val="0"/>
          <w:marBottom w:val="0"/>
          <w:divBdr>
            <w:top w:val="none" w:sz="0" w:space="0" w:color="auto"/>
            <w:left w:val="none" w:sz="0" w:space="0" w:color="auto"/>
            <w:bottom w:val="none" w:sz="0" w:space="0" w:color="auto"/>
            <w:right w:val="none" w:sz="0" w:space="0" w:color="auto"/>
          </w:divBdr>
        </w:div>
        <w:div w:id="366564547">
          <w:marLeft w:val="480"/>
          <w:marRight w:val="0"/>
          <w:marTop w:val="0"/>
          <w:marBottom w:val="0"/>
          <w:divBdr>
            <w:top w:val="none" w:sz="0" w:space="0" w:color="auto"/>
            <w:left w:val="none" w:sz="0" w:space="0" w:color="auto"/>
            <w:bottom w:val="none" w:sz="0" w:space="0" w:color="auto"/>
            <w:right w:val="none" w:sz="0" w:space="0" w:color="auto"/>
          </w:divBdr>
        </w:div>
        <w:div w:id="1823815793">
          <w:marLeft w:val="480"/>
          <w:marRight w:val="0"/>
          <w:marTop w:val="0"/>
          <w:marBottom w:val="0"/>
          <w:divBdr>
            <w:top w:val="none" w:sz="0" w:space="0" w:color="auto"/>
            <w:left w:val="none" w:sz="0" w:space="0" w:color="auto"/>
            <w:bottom w:val="none" w:sz="0" w:space="0" w:color="auto"/>
            <w:right w:val="none" w:sz="0" w:space="0" w:color="auto"/>
          </w:divBdr>
        </w:div>
        <w:div w:id="1376076805">
          <w:marLeft w:val="480"/>
          <w:marRight w:val="0"/>
          <w:marTop w:val="0"/>
          <w:marBottom w:val="0"/>
          <w:divBdr>
            <w:top w:val="none" w:sz="0" w:space="0" w:color="auto"/>
            <w:left w:val="none" w:sz="0" w:space="0" w:color="auto"/>
            <w:bottom w:val="none" w:sz="0" w:space="0" w:color="auto"/>
            <w:right w:val="none" w:sz="0" w:space="0" w:color="auto"/>
          </w:divBdr>
        </w:div>
        <w:div w:id="13923693">
          <w:marLeft w:val="480"/>
          <w:marRight w:val="0"/>
          <w:marTop w:val="0"/>
          <w:marBottom w:val="0"/>
          <w:divBdr>
            <w:top w:val="none" w:sz="0" w:space="0" w:color="auto"/>
            <w:left w:val="none" w:sz="0" w:space="0" w:color="auto"/>
            <w:bottom w:val="none" w:sz="0" w:space="0" w:color="auto"/>
            <w:right w:val="none" w:sz="0" w:space="0" w:color="auto"/>
          </w:divBdr>
        </w:div>
        <w:div w:id="1989704367">
          <w:marLeft w:val="480"/>
          <w:marRight w:val="0"/>
          <w:marTop w:val="0"/>
          <w:marBottom w:val="0"/>
          <w:divBdr>
            <w:top w:val="none" w:sz="0" w:space="0" w:color="auto"/>
            <w:left w:val="none" w:sz="0" w:space="0" w:color="auto"/>
            <w:bottom w:val="none" w:sz="0" w:space="0" w:color="auto"/>
            <w:right w:val="none" w:sz="0" w:space="0" w:color="auto"/>
          </w:divBdr>
        </w:div>
        <w:div w:id="1240092032">
          <w:marLeft w:val="480"/>
          <w:marRight w:val="0"/>
          <w:marTop w:val="0"/>
          <w:marBottom w:val="0"/>
          <w:divBdr>
            <w:top w:val="none" w:sz="0" w:space="0" w:color="auto"/>
            <w:left w:val="none" w:sz="0" w:space="0" w:color="auto"/>
            <w:bottom w:val="none" w:sz="0" w:space="0" w:color="auto"/>
            <w:right w:val="none" w:sz="0" w:space="0" w:color="auto"/>
          </w:divBdr>
        </w:div>
        <w:div w:id="1400862074">
          <w:marLeft w:val="480"/>
          <w:marRight w:val="0"/>
          <w:marTop w:val="0"/>
          <w:marBottom w:val="0"/>
          <w:divBdr>
            <w:top w:val="none" w:sz="0" w:space="0" w:color="auto"/>
            <w:left w:val="none" w:sz="0" w:space="0" w:color="auto"/>
            <w:bottom w:val="none" w:sz="0" w:space="0" w:color="auto"/>
            <w:right w:val="none" w:sz="0" w:space="0" w:color="auto"/>
          </w:divBdr>
        </w:div>
        <w:div w:id="1794909950">
          <w:marLeft w:val="480"/>
          <w:marRight w:val="0"/>
          <w:marTop w:val="0"/>
          <w:marBottom w:val="0"/>
          <w:divBdr>
            <w:top w:val="none" w:sz="0" w:space="0" w:color="auto"/>
            <w:left w:val="none" w:sz="0" w:space="0" w:color="auto"/>
            <w:bottom w:val="none" w:sz="0" w:space="0" w:color="auto"/>
            <w:right w:val="none" w:sz="0" w:space="0" w:color="auto"/>
          </w:divBdr>
        </w:div>
        <w:div w:id="2010517213">
          <w:marLeft w:val="480"/>
          <w:marRight w:val="0"/>
          <w:marTop w:val="0"/>
          <w:marBottom w:val="0"/>
          <w:divBdr>
            <w:top w:val="none" w:sz="0" w:space="0" w:color="auto"/>
            <w:left w:val="none" w:sz="0" w:space="0" w:color="auto"/>
            <w:bottom w:val="none" w:sz="0" w:space="0" w:color="auto"/>
            <w:right w:val="none" w:sz="0" w:space="0" w:color="auto"/>
          </w:divBdr>
        </w:div>
        <w:div w:id="983044524">
          <w:marLeft w:val="480"/>
          <w:marRight w:val="0"/>
          <w:marTop w:val="0"/>
          <w:marBottom w:val="0"/>
          <w:divBdr>
            <w:top w:val="none" w:sz="0" w:space="0" w:color="auto"/>
            <w:left w:val="none" w:sz="0" w:space="0" w:color="auto"/>
            <w:bottom w:val="none" w:sz="0" w:space="0" w:color="auto"/>
            <w:right w:val="none" w:sz="0" w:space="0" w:color="auto"/>
          </w:divBdr>
        </w:div>
        <w:div w:id="131366196">
          <w:marLeft w:val="480"/>
          <w:marRight w:val="0"/>
          <w:marTop w:val="0"/>
          <w:marBottom w:val="0"/>
          <w:divBdr>
            <w:top w:val="none" w:sz="0" w:space="0" w:color="auto"/>
            <w:left w:val="none" w:sz="0" w:space="0" w:color="auto"/>
            <w:bottom w:val="none" w:sz="0" w:space="0" w:color="auto"/>
            <w:right w:val="none" w:sz="0" w:space="0" w:color="auto"/>
          </w:divBdr>
        </w:div>
        <w:div w:id="1698122454">
          <w:marLeft w:val="480"/>
          <w:marRight w:val="0"/>
          <w:marTop w:val="0"/>
          <w:marBottom w:val="0"/>
          <w:divBdr>
            <w:top w:val="none" w:sz="0" w:space="0" w:color="auto"/>
            <w:left w:val="none" w:sz="0" w:space="0" w:color="auto"/>
            <w:bottom w:val="none" w:sz="0" w:space="0" w:color="auto"/>
            <w:right w:val="none" w:sz="0" w:space="0" w:color="auto"/>
          </w:divBdr>
        </w:div>
        <w:div w:id="294680629">
          <w:marLeft w:val="480"/>
          <w:marRight w:val="0"/>
          <w:marTop w:val="0"/>
          <w:marBottom w:val="0"/>
          <w:divBdr>
            <w:top w:val="none" w:sz="0" w:space="0" w:color="auto"/>
            <w:left w:val="none" w:sz="0" w:space="0" w:color="auto"/>
            <w:bottom w:val="none" w:sz="0" w:space="0" w:color="auto"/>
            <w:right w:val="none" w:sz="0" w:space="0" w:color="auto"/>
          </w:divBdr>
        </w:div>
        <w:div w:id="1094589474">
          <w:marLeft w:val="480"/>
          <w:marRight w:val="0"/>
          <w:marTop w:val="0"/>
          <w:marBottom w:val="0"/>
          <w:divBdr>
            <w:top w:val="none" w:sz="0" w:space="0" w:color="auto"/>
            <w:left w:val="none" w:sz="0" w:space="0" w:color="auto"/>
            <w:bottom w:val="none" w:sz="0" w:space="0" w:color="auto"/>
            <w:right w:val="none" w:sz="0" w:space="0" w:color="auto"/>
          </w:divBdr>
        </w:div>
        <w:div w:id="1706517585">
          <w:marLeft w:val="480"/>
          <w:marRight w:val="0"/>
          <w:marTop w:val="0"/>
          <w:marBottom w:val="0"/>
          <w:divBdr>
            <w:top w:val="none" w:sz="0" w:space="0" w:color="auto"/>
            <w:left w:val="none" w:sz="0" w:space="0" w:color="auto"/>
            <w:bottom w:val="none" w:sz="0" w:space="0" w:color="auto"/>
            <w:right w:val="none" w:sz="0" w:space="0" w:color="auto"/>
          </w:divBdr>
        </w:div>
        <w:div w:id="348260282">
          <w:marLeft w:val="480"/>
          <w:marRight w:val="0"/>
          <w:marTop w:val="0"/>
          <w:marBottom w:val="0"/>
          <w:divBdr>
            <w:top w:val="none" w:sz="0" w:space="0" w:color="auto"/>
            <w:left w:val="none" w:sz="0" w:space="0" w:color="auto"/>
            <w:bottom w:val="none" w:sz="0" w:space="0" w:color="auto"/>
            <w:right w:val="none" w:sz="0" w:space="0" w:color="auto"/>
          </w:divBdr>
        </w:div>
        <w:div w:id="99374096">
          <w:marLeft w:val="480"/>
          <w:marRight w:val="0"/>
          <w:marTop w:val="0"/>
          <w:marBottom w:val="0"/>
          <w:divBdr>
            <w:top w:val="none" w:sz="0" w:space="0" w:color="auto"/>
            <w:left w:val="none" w:sz="0" w:space="0" w:color="auto"/>
            <w:bottom w:val="none" w:sz="0" w:space="0" w:color="auto"/>
            <w:right w:val="none" w:sz="0" w:space="0" w:color="auto"/>
          </w:divBdr>
        </w:div>
        <w:div w:id="322130355">
          <w:marLeft w:val="480"/>
          <w:marRight w:val="0"/>
          <w:marTop w:val="0"/>
          <w:marBottom w:val="0"/>
          <w:divBdr>
            <w:top w:val="none" w:sz="0" w:space="0" w:color="auto"/>
            <w:left w:val="none" w:sz="0" w:space="0" w:color="auto"/>
            <w:bottom w:val="none" w:sz="0" w:space="0" w:color="auto"/>
            <w:right w:val="none" w:sz="0" w:space="0" w:color="auto"/>
          </w:divBdr>
        </w:div>
        <w:div w:id="1621299835">
          <w:marLeft w:val="480"/>
          <w:marRight w:val="0"/>
          <w:marTop w:val="0"/>
          <w:marBottom w:val="0"/>
          <w:divBdr>
            <w:top w:val="none" w:sz="0" w:space="0" w:color="auto"/>
            <w:left w:val="none" w:sz="0" w:space="0" w:color="auto"/>
            <w:bottom w:val="none" w:sz="0" w:space="0" w:color="auto"/>
            <w:right w:val="none" w:sz="0" w:space="0" w:color="auto"/>
          </w:divBdr>
        </w:div>
        <w:div w:id="1994068181">
          <w:marLeft w:val="480"/>
          <w:marRight w:val="0"/>
          <w:marTop w:val="0"/>
          <w:marBottom w:val="0"/>
          <w:divBdr>
            <w:top w:val="none" w:sz="0" w:space="0" w:color="auto"/>
            <w:left w:val="none" w:sz="0" w:space="0" w:color="auto"/>
            <w:bottom w:val="none" w:sz="0" w:space="0" w:color="auto"/>
            <w:right w:val="none" w:sz="0" w:space="0" w:color="auto"/>
          </w:divBdr>
        </w:div>
        <w:div w:id="1521973974">
          <w:marLeft w:val="480"/>
          <w:marRight w:val="0"/>
          <w:marTop w:val="0"/>
          <w:marBottom w:val="0"/>
          <w:divBdr>
            <w:top w:val="none" w:sz="0" w:space="0" w:color="auto"/>
            <w:left w:val="none" w:sz="0" w:space="0" w:color="auto"/>
            <w:bottom w:val="none" w:sz="0" w:space="0" w:color="auto"/>
            <w:right w:val="none" w:sz="0" w:space="0" w:color="auto"/>
          </w:divBdr>
        </w:div>
        <w:div w:id="145707971">
          <w:marLeft w:val="480"/>
          <w:marRight w:val="0"/>
          <w:marTop w:val="0"/>
          <w:marBottom w:val="0"/>
          <w:divBdr>
            <w:top w:val="none" w:sz="0" w:space="0" w:color="auto"/>
            <w:left w:val="none" w:sz="0" w:space="0" w:color="auto"/>
            <w:bottom w:val="none" w:sz="0" w:space="0" w:color="auto"/>
            <w:right w:val="none" w:sz="0" w:space="0" w:color="auto"/>
          </w:divBdr>
        </w:div>
        <w:div w:id="2127386505">
          <w:marLeft w:val="480"/>
          <w:marRight w:val="0"/>
          <w:marTop w:val="0"/>
          <w:marBottom w:val="0"/>
          <w:divBdr>
            <w:top w:val="none" w:sz="0" w:space="0" w:color="auto"/>
            <w:left w:val="none" w:sz="0" w:space="0" w:color="auto"/>
            <w:bottom w:val="none" w:sz="0" w:space="0" w:color="auto"/>
            <w:right w:val="none" w:sz="0" w:space="0" w:color="auto"/>
          </w:divBdr>
        </w:div>
        <w:div w:id="1022121758">
          <w:marLeft w:val="480"/>
          <w:marRight w:val="0"/>
          <w:marTop w:val="0"/>
          <w:marBottom w:val="0"/>
          <w:divBdr>
            <w:top w:val="none" w:sz="0" w:space="0" w:color="auto"/>
            <w:left w:val="none" w:sz="0" w:space="0" w:color="auto"/>
            <w:bottom w:val="none" w:sz="0" w:space="0" w:color="auto"/>
            <w:right w:val="none" w:sz="0" w:space="0" w:color="auto"/>
          </w:divBdr>
        </w:div>
        <w:div w:id="1060134092">
          <w:marLeft w:val="480"/>
          <w:marRight w:val="0"/>
          <w:marTop w:val="0"/>
          <w:marBottom w:val="0"/>
          <w:divBdr>
            <w:top w:val="none" w:sz="0" w:space="0" w:color="auto"/>
            <w:left w:val="none" w:sz="0" w:space="0" w:color="auto"/>
            <w:bottom w:val="none" w:sz="0" w:space="0" w:color="auto"/>
            <w:right w:val="none" w:sz="0" w:space="0" w:color="auto"/>
          </w:divBdr>
        </w:div>
        <w:div w:id="416097734">
          <w:marLeft w:val="480"/>
          <w:marRight w:val="0"/>
          <w:marTop w:val="0"/>
          <w:marBottom w:val="0"/>
          <w:divBdr>
            <w:top w:val="none" w:sz="0" w:space="0" w:color="auto"/>
            <w:left w:val="none" w:sz="0" w:space="0" w:color="auto"/>
            <w:bottom w:val="none" w:sz="0" w:space="0" w:color="auto"/>
            <w:right w:val="none" w:sz="0" w:space="0" w:color="auto"/>
          </w:divBdr>
        </w:div>
        <w:div w:id="1082917519">
          <w:marLeft w:val="480"/>
          <w:marRight w:val="0"/>
          <w:marTop w:val="0"/>
          <w:marBottom w:val="0"/>
          <w:divBdr>
            <w:top w:val="none" w:sz="0" w:space="0" w:color="auto"/>
            <w:left w:val="none" w:sz="0" w:space="0" w:color="auto"/>
            <w:bottom w:val="none" w:sz="0" w:space="0" w:color="auto"/>
            <w:right w:val="none" w:sz="0" w:space="0" w:color="auto"/>
          </w:divBdr>
        </w:div>
        <w:div w:id="639043580">
          <w:marLeft w:val="480"/>
          <w:marRight w:val="0"/>
          <w:marTop w:val="0"/>
          <w:marBottom w:val="0"/>
          <w:divBdr>
            <w:top w:val="none" w:sz="0" w:space="0" w:color="auto"/>
            <w:left w:val="none" w:sz="0" w:space="0" w:color="auto"/>
            <w:bottom w:val="none" w:sz="0" w:space="0" w:color="auto"/>
            <w:right w:val="none" w:sz="0" w:space="0" w:color="auto"/>
          </w:divBdr>
        </w:div>
        <w:div w:id="1255897807">
          <w:marLeft w:val="480"/>
          <w:marRight w:val="0"/>
          <w:marTop w:val="0"/>
          <w:marBottom w:val="0"/>
          <w:divBdr>
            <w:top w:val="none" w:sz="0" w:space="0" w:color="auto"/>
            <w:left w:val="none" w:sz="0" w:space="0" w:color="auto"/>
            <w:bottom w:val="none" w:sz="0" w:space="0" w:color="auto"/>
            <w:right w:val="none" w:sz="0" w:space="0" w:color="auto"/>
          </w:divBdr>
        </w:div>
        <w:div w:id="1969780780">
          <w:marLeft w:val="480"/>
          <w:marRight w:val="0"/>
          <w:marTop w:val="0"/>
          <w:marBottom w:val="0"/>
          <w:divBdr>
            <w:top w:val="none" w:sz="0" w:space="0" w:color="auto"/>
            <w:left w:val="none" w:sz="0" w:space="0" w:color="auto"/>
            <w:bottom w:val="none" w:sz="0" w:space="0" w:color="auto"/>
            <w:right w:val="none" w:sz="0" w:space="0" w:color="auto"/>
          </w:divBdr>
        </w:div>
        <w:div w:id="1561017374">
          <w:marLeft w:val="480"/>
          <w:marRight w:val="0"/>
          <w:marTop w:val="0"/>
          <w:marBottom w:val="0"/>
          <w:divBdr>
            <w:top w:val="none" w:sz="0" w:space="0" w:color="auto"/>
            <w:left w:val="none" w:sz="0" w:space="0" w:color="auto"/>
            <w:bottom w:val="none" w:sz="0" w:space="0" w:color="auto"/>
            <w:right w:val="none" w:sz="0" w:space="0" w:color="auto"/>
          </w:divBdr>
        </w:div>
        <w:div w:id="1402827884">
          <w:marLeft w:val="480"/>
          <w:marRight w:val="0"/>
          <w:marTop w:val="0"/>
          <w:marBottom w:val="0"/>
          <w:divBdr>
            <w:top w:val="none" w:sz="0" w:space="0" w:color="auto"/>
            <w:left w:val="none" w:sz="0" w:space="0" w:color="auto"/>
            <w:bottom w:val="none" w:sz="0" w:space="0" w:color="auto"/>
            <w:right w:val="none" w:sz="0" w:space="0" w:color="auto"/>
          </w:divBdr>
        </w:div>
        <w:div w:id="95445937">
          <w:marLeft w:val="480"/>
          <w:marRight w:val="0"/>
          <w:marTop w:val="0"/>
          <w:marBottom w:val="0"/>
          <w:divBdr>
            <w:top w:val="none" w:sz="0" w:space="0" w:color="auto"/>
            <w:left w:val="none" w:sz="0" w:space="0" w:color="auto"/>
            <w:bottom w:val="none" w:sz="0" w:space="0" w:color="auto"/>
            <w:right w:val="none" w:sz="0" w:space="0" w:color="auto"/>
          </w:divBdr>
        </w:div>
        <w:div w:id="397939833">
          <w:marLeft w:val="480"/>
          <w:marRight w:val="0"/>
          <w:marTop w:val="0"/>
          <w:marBottom w:val="0"/>
          <w:divBdr>
            <w:top w:val="none" w:sz="0" w:space="0" w:color="auto"/>
            <w:left w:val="none" w:sz="0" w:space="0" w:color="auto"/>
            <w:bottom w:val="none" w:sz="0" w:space="0" w:color="auto"/>
            <w:right w:val="none" w:sz="0" w:space="0" w:color="auto"/>
          </w:divBdr>
        </w:div>
      </w:divsChild>
    </w:div>
    <w:div w:id="1733964561">
      <w:bodyDiv w:val="1"/>
      <w:marLeft w:val="0"/>
      <w:marRight w:val="0"/>
      <w:marTop w:val="0"/>
      <w:marBottom w:val="0"/>
      <w:divBdr>
        <w:top w:val="none" w:sz="0" w:space="0" w:color="auto"/>
        <w:left w:val="none" w:sz="0" w:space="0" w:color="auto"/>
        <w:bottom w:val="none" w:sz="0" w:space="0" w:color="auto"/>
        <w:right w:val="none" w:sz="0" w:space="0" w:color="auto"/>
      </w:divBdr>
      <w:divsChild>
        <w:div w:id="1433282360">
          <w:marLeft w:val="640"/>
          <w:marRight w:val="0"/>
          <w:marTop w:val="0"/>
          <w:marBottom w:val="0"/>
          <w:divBdr>
            <w:top w:val="none" w:sz="0" w:space="0" w:color="auto"/>
            <w:left w:val="none" w:sz="0" w:space="0" w:color="auto"/>
            <w:bottom w:val="none" w:sz="0" w:space="0" w:color="auto"/>
            <w:right w:val="none" w:sz="0" w:space="0" w:color="auto"/>
          </w:divBdr>
        </w:div>
        <w:div w:id="765350878">
          <w:marLeft w:val="640"/>
          <w:marRight w:val="0"/>
          <w:marTop w:val="0"/>
          <w:marBottom w:val="0"/>
          <w:divBdr>
            <w:top w:val="none" w:sz="0" w:space="0" w:color="auto"/>
            <w:left w:val="none" w:sz="0" w:space="0" w:color="auto"/>
            <w:bottom w:val="none" w:sz="0" w:space="0" w:color="auto"/>
            <w:right w:val="none" w:sz="0" w:space="0" w:color="auto"/>
          </w:divBdr>
        </w:div>
        <w:div w:id="449203616">
          <w:marLeft w:val="640"/>
          <w:marRight w:val="0"/>
          <w:marTop w:val="0"/>
          <w:marBottom w:val="0"/>
          <w:divBdr>
            <w:top w:val="none" w:sz="0" w:space="0" w:color="auto"/>
            <w:left w:val="none" w:sz="0" w:space="0" w:color="auto"/>
            <w:bottom w:val="none" w:sz="0" w:space="0" w:color="auto"/>
            <w:right w:val="none" w:sz="0" w:space="0" w:color="auto"/>
          </w:divBdr>
        </w:div>
        <w:div w:id="24909966">
          <w:marLeft w:val="640"/>
          <w:marRight w:val="0"/>
          <w:marTop w:val="0"/>
          <w:marBottom w:val="0"/>
          <w:divBdr>
            <w:top w:val="none" w:sz="0" w:space="0" w:color="auto"/>
            <w:left w:val="none" w:sz="0" w:space="0" w:color="auto"/>
            <w:bottom w:val="none" w:sz="0" w:space="0" w:color="auto"/>
            <w:right w:val="none" w:sz="0" w:space="0" w:color="auto"/>
          </w:divBdr>
        </w:div>
        <w:div w:id="112990313">
          <w:marLeft w:val="640"/>
          <w:marRight w:val="0"/>
          <w:marTop w:val="0"/>
          <w:marBottom w:val="0"/>
          <w:divBdr>
            <w:top w:val="none" w:sz="0" w:space="0" w:color="auto"/>
            <w:left w:val="none" w:sz="0" w:space="0" w:color="auto"/>
            <w:bottom w:val="none" w:sz="0" w:space="0" w:color="auto"/>
            <w:right w:val="none" w:sz="0" w:space="0" w:color="auto"/>
          </w:divBdr>
        </w:div>
        <w:div w:id="2017154126">
          <w:marLeft w:val="640"/>
          <w:marRight w:val="0"/>
          <w:marTop w:val="0"/>
          <w:marBottom w:val="0"/>
          <w:divBdr>
            <w:top w:val="none" w:sz="0" w:space="0" w:color="auto"/>
            <w:left w:val="none" w:sz="0" w:space="0" w:color="auto"/>
            <w:bottom w:val="none" w:sz="0" w:space="0" w:color="auto"/>
            <w:right w:val="none" w:sz="0" w:space="0" w:color="auto"/>
          </w:divBdr>
        </w:div>
        <w:div w:id="1721519532">
          <w:marLeft w:val="640"/>
          <w:marRight w:val="0"/>
          <w:marTop w:val="0"/>
          <w:marBottom w:val="0"/>
          <w:divBdr>
            <w:top w:val="none" w:sz="0" w:space="0" w:color="auto"/>
            <w:left w:val="none" w:sz="0" w:space="0" w:color="auto"/>
            <w:bottom w:val="none" w:sz="0" w:space="0" w:color="auto"/>
            <w:right w:val="none" w:sz="0" w:space="0" w:color="auto"/>
          </w:divBdr>
        </w:div>
        <w:div w:id="1688553827">
          <w:marLeft w:val="640"/>
          <w:marRight w:val="0"/>
          <w:marTop w:val="0"/>
          <w:marBottom w:val="0"/>
          <w:divBdr>
            <w:top w:val="none" w:sz="0" w:space="0" w:color="auto"/>
            <w:left w:val="none" w:sz="0" w:space="0" w:color="auto"/>
            <w:bottom w:val="none" w:sz="0" w:space="0" w:color="auto"/>
            <w:right w:val="none" w:sz="0" w:space="0" w:color="auto"/>
          </w:divBdr>
        </w:div>
        <w:div w:id="1838035673">
          <w:marLeft w:val="640"/>
          <w:marRight w:val="0"/>
          <w:marTop w:val="0"/>
          <w:marBottom w:val="0"/>
          <w:divBdr>
            <w:top w:val="none" w:sz="0" w:space="0" w:color="auto"/>
            <w:left w:val="none" w:sz="0" w:space="0" w:color="auto"/>
            <w:bottom w:val="none" w:sz="0" w:space="0" w:color="auto"/>
            <w:right w:val="none" w:sz="0" w:space="0" w:color="auto"/>
          </w:divBdr>
        </w:div>
        <w:div w:id="1165323496">
          <w:marLeft w:val="640"/>
          <w:marRight w:val="0"/>
          <w:marTop w:val="0"/>
          <w:marBottom w:val="0"/>
          <w:divBdr>
            <w:top w:val="none" w:sz="0" w:space="0" w:color="auto"/>
            <w:left w:val="none" w:sz="0" w:space="0" w:color="auto"/>
            <w:bottom w:val="none" w:sz="0" w:space="0" w:color="auto"/>
            <w:right w:val="none" w:sz="0" w:space="0" w:color="auto"/>
          </w:divBdr>
        </w:div>
        <w:div w:id="864099084">
          <w:marLeft w:val="640"/>
          <w:marRight w:val="0"/>
          <w:marTop w:val="0"/>
          <w:marBottom w:val="0"/>
          <w:divBdr>
            <w:top w:val="none" w:sz="0" w:space="0" w:color="auto"/>
            <w:left w:val="none" w:sz="0" w:space="0" w:color="auto"/>
            <w:bottom w:val="none" w:sz="0" w:space="0" w:color="auto"/>
            <w:right w:val="none" w:sz="0" w:space="0" w:color="auto"/>
          </w:divBdr>
        </w:div>
        <w:div w:id="448549461">
          <w:marLeft w:val="640"/>
          <w:marRight w:val="0"/>
          <w:marTop w:val="0"/>
          <w:marBottom w:val="0"/>
          <w:divBdr>
            <w:top w:val="none" w:sz="0" w:space="0" w:color="auto"/>
            <w:left w:val="none" w:sz="0" w:space="0" w:color="auto"/>
            <w:bottom w:val="none" w:sz="0" w:space="0" w:color="auto"/>
            <w:right w:val="none" w:sz="0" w:space="0" w:color="auto"/>
          </w:divBdr>
        </w:div>
        <w:div w:id="595333224">
          <w:marLeft w:val="640"/>
          <w:marRight w:val="0"/>
          <w:marTop w:val="0"/>
          <w:marBottom w:val="0"/>
          <w:divBdr>
            <w:top w:val="none" w:sz="0" w:space="0" w:color="auto"/>
            <w:left w:val="none" w:sz="0" w:space="0" w:color="auto"/>
            <w:bottom w:val="none" w:sz="0" w:space="0" w:color="auto"/>
            <w:right w:val="none" w:sz="0" w:space="0" w:color="auto"/>
          </w:divBdr>
        </w:div>
        <w:div w:id="1796673661">
          <w:marLeft w:val="640"/>
          <w:marRight w:val="0"/>
          <w:marTop w:val="0"/>
          <w:marBottom w:val="0"/>
          <w:divBdr>
            <w:top w:val="none" w:sz="0" w:space="0" w:color="auto"/>
            <w:left w:val="none" w:sz="0" w:space="0" w:color="auto"/>
            <w:bottom w:val="none" w:sz="0" w:space="0" w:color="auto"/>
            <w:right w:val="none" w:sz="0" w:space="0" w:color="auto"/>
          </w:divBdr>
        </w:div>
        <w:div w:id="165481716">
          <w:marLeft w:val="640"/>
          <w:marRight w:val="0"/>
          <w:marTop w:val="0"/>
          <w:marBottom w:val="0"/>
          <w:divBdr>
            <w:top w:val="none" w:sz="0" w:space="0" w:color="auto"/>
            <w:left w:val="none" w:sz="0" w:space="0" w:color="auto"/>
            <w:bottom w:val="none" w:sz="0" w:space="0" w:color="auto"/>
            <w:right w:val="none" w:sz="0" w:space="0" w:color="auto"/>
          </w:divBdr>
        </w:div>
        <w:div w:id="107745303">
          <w:marLeft w:val="640"/>
          <w:marRight w:val="0"/>
          <w:marTop w:val="0"/>
          <w:marBottom w:val="0"/>
          <w:divBdr>
            <w:top w:val="none" w:sz="0" w:space="0" w:color="auto"/>
            <w:left w:val="none" w:sz="0" w:space="0" w:color="auto"/>
            <w:bottom w:val="none" w:sz="0" w:space="0" w:color="auto"/>
            <w:right w:val="none" w:sz="0" w:space="0" w:color="auto"/>
          </w:divBdr>
        </w:div>
        <w:div w:id="1078211920">
          <w:marLeft w:val="640"/>
          <w:marRight w:val="0"/>
          <w:marTop w:val="0"/>
          <w:marBottom w:val="0"/>
          <w:divBdr>
            <w:top w:val="none" w:sz="0" w:space="0" w:color="auto"/>
            <w:left w:val="none" w:sz="0" w:space="0" w:color="auto"/>
            <w:bottom w:val="none" w:sz="0" w:space="0" w:color="auto"/>
            <w:right w:val="none" w:sz="0" w:space="0" w:color="auto"/>
          </w:divBdr>
        </w:div>
        <w:div w:id="1603225791">
          <w:marLeft w:val="640"/>
          <w:marRight w:val="0"/>
          <w:marTop w:val="0"/>
          <w:marBottom w:val="0"/>
          <w:divBdr>
            <w:top w:val="none" w:sz="0" w:space="0" w:color="auto"/>
            <w:left w:val="none" w:sz="0" w:space="0" w:color="auto"/>
            <w:bottom w:val="none" w:sz="0" w:space="0" w:color="auto"/>
            <w:right w:val="none" w:sz="0" w:space="0" w:color="auto"/>
          </w:divBdr>
        </w:div>
        <w:div w:id="1804345359">
          <w:marLeft w:val="640"/>
          <w:marRight w:val="0"/>
          <w:marTop w:val="0"/>
          <w:marBottom w:val="0"/>
          <w:divBdr>
            <w:top w:val="none" w:sz="0" w:space="0" w:color="auto"/>
            <w:left w:val="none" w:sz="0" w:space="0" w:color="auto"/>
            <w:bottom w:val="none" w:sz="0" w:space="0" w:color="auto"/>
            <w:right w:val="none" w:sz="0" w:space="0" w:color="auto"/>
          </w:divBdr>
        </w:div>
        <w:div w:id="1830248409">
          <w:marLeft w:val="640"/>
          <w:marRight w:val="0"/>
          <w:marTop w:val="0"/>
          <w:marBottom w:val="0"/>
          <w:divBdr>
            <w:top w:val="none" w:sz="0" w:space="0" w:color="auto"/>
            <w:left w:val="none" w:sz="0" w:space="0" w:color="auto"/>
            <w:bottom w:val="none" w:sz="0" w:space="0" w:color="auto"/>
            <w:right w:val="none" w:sz="0" w:space="0" w:color="auto"/>
          </w:divBdr>
        </w:div>
        <w:div w:id="501824708">
          <w:marLeft w:val="640"/>
          <w:marRight w:val="0"/>
          <w:marTop w:val="0"/>
          <w:marBottom w:val="0"/>
          <w:divBdr>
            <w:top w:val="none" w:sz="0" w:space="0" w:color="auto"/>
            <w:left w:val="none" w:sz="0" w:space="0" w:color="auto"/>
            <w:bottom w:val="none" w:sz="0" w:space="0" w:color="auto"/>
            <w:right w:val="none" w:sz="0" w:space="0" w:color="auto"/>
          </w:divBdr>
        </w:div>
        <w:div w:id="1006252845">
          <w:marLeft w:val="640"/>
          <w:marRight w:val="0"/>
          <w:marTop w:val="0"/>
          <w:marBottom w:val="0"/>
          <w:divBdr>
            <w:top w:val="none" w:sz="0" w:space="0" w:color="auto"/>
            <w:left w:val="none" w:sz="0" w:space="0" w:color="auto"/>
            <w:bottom w:val="none" w:sz="0" w:space="0" w:color="auto"/>
            <w:right w:val="none" w:sz="0" w:space="0" w:color="auto"/>
          </w:divBdr>
        </w:div>
        <w:div w:id="1741634716">
          <w:marLeft w:val="640"/>
          <w:marRight w:val="0"/>
          <w:marTop w:val="0"/>
          <w:marBottom w:val="0"/>
          <w:divBdr>
            <w:top w:val="none" w:sz="0" w:space="0" w:color="auto"/>
            <w:left w:val="none" w:sz="0" w:space="0" w:color="auto"/>
            <w:bottom w:val="none" w:sz="0" w:space="0" w:color="auto"/>
            <w:right w:val="none" w:sz="0" w:space="0" w:color="auto"/>
          </w:divBdr>
        </w:div>
        <w:div w:id="996761033">
          <w:marLeft w:val="640"/>
          <w:marRight w:val="0"/>
          <w:marTop w:val="0"/>
          <w:marBottom w:val="0"/>
          <w:divBdr>
            <w:top w:val="none" w:sz="0" w:space="0" w:color="auto"/>
            <w:left w:val="none" w:sz="0" w:space="0" w:color="auto"/>
            <w:bottom w:val="none" w:sz="0" w:space="0" w:color="auto"/>
            <w:right w:val="none" w:sz="0" w:space="0" w:color="auto"/>
          </w:divBdr>
        </w:div>
        <w:div w:id="140780623">
          <w:marLeft w:val="640"/>
          <w:marRight w:val="0"/>
          <w:marTop w:val="0"/>
          <w:marBottom w:val="0"/>
          <w:divBdr>
            <w:top w:val="none" w:sz="0" w:space="0" w:color="auto"/>
            <w:left w:val="none" w:sz="0" w:space="0" w:color="auto"/>
            <w:bottom w:val="none" w:sz="0" w:space="0" w:color="auto"/>
            <w:right w:val="none" w:sz="0" w:space="0" w:color="auto"/>
          </w:divBdr>
        </w:div>
        <w:div w:id="190264326">
          <w:marLeft w:val="640"/>
          <w:marRight w:val="0"/>
          <w:marTop w:val="0"/>
          <w:marBottom w:val="0"/>
          <w:divBdr>
            <w:top w:val="none" w:sz="0" w:space="0" w:color="auto"/>
            <w:left w:val="none" w:sz="0" w:space="0" w:color="auto"/>
            <w:bottom w:val="none" w:sz="0" w:space="0" w:color="auto"/>
            <w:right w:val="none" w:sz="0" w:space="0" w:color="auto"/>
          </w:divBdr>
        </w:div>
        <w:div w:id="1522745575">
          <w:marLeft w:val="640"/>
          <w:marRight w:val="0"/>
          <w:marTop w:val="0"/>
          <w:marBottom w:val="0"/>
          <w:divBdr>
            <w:top w:val="none" w:sz="0" w:space="0" w:color="auto"/>
            <w:left w:val="none" w:sz="0" w:space="0" w:color="auto"/>
            <w:bottom w:val="none" w:sz="0" w:space="0" w:color="auto"/>
            <w:right w:val="none" w:sz="0" w:space="0" w:color="auto"/>
          </w:divBdr>
        </w:div>
        <w:div w:id="2110083815">
          <w:marLeft w:val="640"/>
          <w:marRight w:val="0"/>
          <w:marTop w:val="0"/>
          <w:marBottom w:val="0"/>
          <w:divBdr>
            <w:top w:val="none" w:sz="0" w:space="0" w:color="auto"/>
            <w:left w:val="none" w:sz="0" w:space="0" w:color="auto"/>
            <w:bottom w:val="none" w:sz="0" w:space="0" w:color="auto"/>
            <w:right w:val="none" w:sz="0" w:space="0" w:color="auto"/>
          </w:divBdr>
        </w:div>
        <w:div w:id="254094920">
          <w:marLeft w:val="640"/>
          <w:marRight w:val="0"/>
          <w:marTop w:val="0"/>
          <w:marBottom w:val="0"/>
          <w:divBdr>
            <w:top w:val="none" w:sz="0" w:space="0" w:color="auto"/>
            <w:left w:val="none" w:sz="0" w:space="0" w:color="auto"/>
            <w:bottom w:val="none" w:sz="0" w:space="0" w:color="auto"/>
            <w:right w:val="none" w:sz="0" w:space="0" w:color="auto"/>
          </w:divBdr>
        </w:div>
        <w:div w:id="295649070">
          <w:marLeft w:val="640"/>
          <w:marRight w:val="0"/>
          <w:marTop w:val="0"/>
          <w:marBottom w:val="0"/>
          <w:divBdr>
            <w:top w:val="none" w:sz="0" w:space="0" w:color="auto"/>
            <w:left w:val="none" w:sz="0" w:space="0" w:color="auto"/>
            <w:bottom w:val="none" w:sz="0" w:space="0" w:color="auto"/>
            <w:right w:val="none" w:sz="0" w:space="0" w:color="auto"/>
          </w:divBdr>
        </w:div>
        <w:div w:id="1891260562">
          <w:marLeft w:val="640"/>
          <w:marRight w:val="0"/>
          <w:marTop w:val="0"/>
          <w:marBottom w:val="0"/>
          <w:divBdr>
            <w:top w:val="none" w:sz="0" w:space="0" w:color="auto"/>
            <w:left w:val="none" w:sz="0" w:space="0" w:color="auto"/>
            <w:bottom w:val="none" w:sz="0" w:space="0" w:color="auto"/>
            <w:right w:val="none" w:sz="0" w:space="0" w:color="auto"/>
          </w:divBdr>
        </w:div>
        <w:div w:id="194199578">
          <w:marLeft w:val="640"/>
          <w:marRight w:val="0"/>
          <w:marTop w:val="0"/>
          <w:marBottom w:val="0"/>
          <w:divBdr>
            <w:top w:val="none" w:sz="0" w:space="0" w:color="auto"/>
            <w:left w:val="none" w:sz="0" w:space="0" w:color="auto"/>
            <w:bottom w:val="none" w:sz="0" w:space="0" w:color="auto"/>
            <w:right w:val="none" w:sz="0" w:space="0" w:color="auto"/>
          </w:divBdr>
        </w:div>
        <w:div w:id="792556290">
          <w:marLeft w:val="640"/>
          <w:marRight w:val="0"/>
          <w:marTop w:val="0"/>
          <w:marBottom w:val="0"/>
          <w:divBdr>
            <w:top w:val="none" w:sz="0" w:space="0" w:color="auto"/>
            <w:left w:val="none" w:sz="0" w:space="0" w:color="auto"/>
            <w:bottom w:val="none" w:sz="0" w:space="0" w:color="auto"/>
            <w:right w:val="none" w:sz="0" w:space="0" w:color="auto"/>
          </w:divBdr>
        </w:div>
        <w:div w:id="1000083280">
          <w:marLeft w:val="640"/>
          <w:marRight w:val="0"/>
          <w:marTop w:val="0"/>
          <w:marBottom w:val="0"/>
          <w:divBdr>
            <w:top w:val="none" w:sz="0" w:space="0" w:color="auto"/>
            <w:left w:val="none" w:sz="0" w:space="0" w:color="auto"/>
            <w:bottom w:val="none" w:sz="0" w:space="0" w:color="auto"/>
            <w:right w:val="none" w:sz="0" w:space="0" w:color="auto"/>
          </w:divBdr>
        </w:div>
        <w:div w:id="2058629467">
          <w:marLeft w:val="640"/>
          <w:marRight w:val="0"/>
          <w:marTop w:val="0"/>
          <w:marBottom w:val="0"/>
          <w:divBdr>
            <w:top w:val="none" w:sz="0" w:space="0" w:color="auto"/>
            <w:left w:val="none" w:sz="0" w:space="0" w:color="auto"/>
            <w:bottom w:val="none" w:sz="0" w:space="0" w:color="auto"/>
            <w:right w:val="none" w:sz="0" w:space="0" w:color="auto"/>
          </w:divBdr>
        </w:div>
        <w:div w:id="40790175">
          <w:marLeft w:val="640"/>
          <w:marRight w:val="0"/>
          <w:marTop w:val="0"/>
          <w:marBottom w:val="0"/>
          <w:divBdr>
            <w:top w:val="none" w:sz="0" w:space="0" w:color="auto"/>
            <w:left w:val="none" w:sz="0" w:space="0" w:color="auto"/>
            <w:bottom w:val="none" w:sz="0" w:space="0" w:color="auto"/>
            <w:right w:val="none" w:sz="0" w:space="0" w:color="auto"/>
          </w:divBdr>
        </w:div>
        <w:div w:id="895312969">
          <w:marLeft w:val="640"/>
          <w:marRight w:val="0"/>
          <w:marTop w:val="0"/>
          <w:marBottom w:val="0"/>
          <w:divBdr>
            <w:top w:val="none" w:sz="0" w:space="0" w:color="auto"/>
            <w:left w:val="none" w:sz="0" w:space="0" w:color="auto"/>
            <w:bottom w:val="none" w:sz="0" w:space="0" w:color="auto"/>
            <w:right w:val="none" w:sz="0" w:space="0" w:color="auto"/>
          </w:divBdr>
        </w:div>
        <w:div w:id="1569263680">
          <w:marLeft w:val="640"/>
          <w:marRight w:val="0"/>
          <w:marTop w:val="0"/>
          <w:marBottom w:val="0"/>
          <w:divBdr>
            <w:top w:val="none" w:sz="0" w:space="0" w:color="auto"/>
            <w:left w:val="none" w:sz="0" w:space="0" w:color="auto"/>
            <w:bottom w:val="none" w:sz="0" w:space="0" w:color="auto"/>
            <w:right w:val="none" w:sz="0" w:space="0" w:color="auto"/>
          </w:divBdr>
        </w:div>
        <w:div w:id="98068996">
          <w:marLeft w:val="640"/>
          <w:marRight w:val="0"/>
          <w:marTop w:val="0"/>
          <w:marBottom w:val="0"/>
          <w:divBdr>
            <w:top w:val="none" w:sz="0" w:space="0" w:color="auto"/>
            <w:left w:val="none" w:sz="0" w:space="0" w:color="auto"/>
            <w:bottom w:val="none" w:sz="0" w:space="0" w:color="auto"/>
            <w:right w:val="none" w:sz="0" w:space="0" w:color="auto"/>
          </w:divBdr>
        </w:div>
        <w:div w:id="1135177348">
          <w:marLeft w:val="640"/>
          <w:marRight w:val="0"/>
          <w:marTop w:val="0"/>
          <w:marBottom w:val="0"/>
          <w:divBdr>
            <w:top w:val="none" w:sz="0" w:space="0" w:color="auto"/>
            <w:left w:val="none" w:sz="0" w:space="0" w:color="auto"/>
            <w:bottom w:val="none" w:sz="0" w:space="0" w:color="auto"/>
            <w:right w:val="none" w:sz="0" w:space="0" w:color="auto"/>
          </w:divBdr>
        </w:div>
        <w:div w:id="1485390314">
          <w:marLeft w:val="640"/>
          <w:marRight w:val="0"/>
          <w:marTop w:val="0"/>
          <w:marBottom w:val="0"/>
          <w:divBdr>
            <w:top w:val="none" w:sz="0" w:space="0" w:color="auto"/>
            <w:left w:val="none" w:sz="0" w:space="0" w:color="auto"/>
            <w:bottom w:val="none" w:sz="0" w:space="0" w:color="auto"/>
            <w:right w:val="none" w:sz="0" w:space="0" w:color="auto"/>
          </w:divBdr>
        </w:div>
        <w:div w:id="1289429691">
          <w:marLeft w:val="640"/>
          <w:marRight w:val="0"/>
          <w:marTop w:val="0"/>
          <w:marBottom w:val="0"/>
          <w:divBdr>
            <w:top w:val="none" w:sz="0" w:space="0" w:color="auto"/>
            <w:left w:val="none" w:sz="0" w:space="0" w:color="auto"/>
            <w:bottom w:val="none" w:sz="0" w:space="0" w:color="auto"/>
            <w:right w:val="none" w:sz="0" w:space="0" w:color="auto"/>
          </w:divBdr>
        </w:div>
        <w:div w:id="1674070783">
          <w:marLeft w:val="640"/>
          <w:marRight w:val="0"/>
          <w:marTop w:val="0"/>
          <w:marBottom w:val="0"/>
          <w:divBdr>
            <w:top w:val="none" w:sz="0" w:space="0" w:color="auto"/>
            <w:left w:val="none" w:sz="0" w:space="0" w:color="auto"/>
            <w:bottom w:val="none" w:sz="0" w:space="0" w:color="auto"/>
            <w:right w:val="none" w:sz="0" w:space="0" w:color="auto"/>
          </w:divBdr>
        </w:div>
        <w:div w:id="1193804672">
          <w:marLeft w:val="640"/>
          <w:marRight w:val="0"/>
          <w:marTop w:val="0"/>
          <w:marBottom w:val="0"/>
          <w:divBdr>
            <w:top w:val="none" w:sz="0" w:space="0" w:color="auto"/>
            <w:left w:val="none" w:sz="0" w:space="0" w:color="auto"/>
            <w:bottom w:val="none" w:sz="0" w:space="0" w:color="auto"/>
            <w:right w:val="none" w:sz="0" w:space="0" w:color="auto"/>
          </w:divBdr>
        </w:div>
        <w:div w:id="1610896174">
          <w:marLeft w:val="640"/>
          <w:marRight w:val="0"/>
          <w:marTop w:val="0"/>
          <w:marBottom w:val="0"/>
          <w:divBdr>
            <w:top w:val="none" w:sz="0" w:space="0" w:color="auto"/>
            <w:left w:val="none" w:sz="0" w:space="0" w:color="auto"/>
            <w:bottom w:val="none" w:sz="0" w:space="0" w:color="auto"/>
            <w:right w:val="none" w:sz="0" w:space="0" w:color="auto"/>
          </w:divBdr>
        </w:div>
        <w:div w:id="733548991">
          <w:marLeft w:val="640"/>
          <w:marRight w:val="0"/>
          <w:marTop w:val="0"/>
          <w:marBottom w:val="0"/>
          <w:divBdr>
            <w:top w:val="none" w:sz="0" w:space="0" w:color="auto"/>
            <w:left w:val="none" w:sz="0" w:space="0" w:color="auto"/>
            <w:bottom w:val="none" w:sz="0" w:space="0" w:color="auto"/>
            <w:right w:val="none" w:sz="0" w:space="0" w:color="auto"/>
          </w:divBdr>
        </w:div>
        <w:div w:id="1640185823">
          <w:marLeft w:val="640"/>
          <w:marRight w:val="0"/>
          <w:marTop w:val="0"/>
          <w:marBottom w:val="0"/>
          <w:divBdr>
            <w:top w:val="none" w:sz="0" w:space="0" w:color="auto"/>
            <w:left w:val="none" w:sz="0" w:space="0" w:color="auto"/>
            <w:bottom w:val="none" w:sz="0" w:space="0" w:color="auto"/>
            <w:right w:val="none" w:sz="0" w:space="0" w:color="auto"/>
          </w:divBdr>
        </w:div>
        <w:div w:id="1598751210">
          <w:marLeft w:val="640"/>
          <w:marRight w:val="0"/>
          <w:marTop w:val="0"/>
          <w:marBottom w:val="0"/>
          <w:divBdr>
            <w:top w:val="none" w:sz="0" w:space="0" w:color="auto"/>
            <w:left w:val="none" w:sz="0" w:space="0" w:color="auto"/>
            <w:bottom w:val="none" w:sz="0" w:space="0" w:color="auto"/>
            <w:right w:val="none" w:sz="0" w:space="0" w:color="auto"/>
          </w:divBdr>
        </w:div>
        <w:div w:id="2115855947">
          <w:marLeft w:val="640"/>
          <w:marRight w:val="0"/>
          <w:marTop w:val="0"/>
          <w:marBottom w:val="0"/>
          <w:divBdr>
            <w:top w:val="none" w:sz="0" w:space="0" w:color="auto"/>
            <w:left w:val="none" w:sz="0" w:space="0" w:color="auto"/>
            <w:bottom w:val="none" w:sz="0" w:space="0" w:color="auto"/>
            <w:right w:val="none" w:sz="0" w:space="0" w:color="auto"/>
          </w:divBdr>
        </w:div>
        <w:div w:id="29111727">
          <w:marLeft w:val="640"/>
          <w:marRight w:val="0"/>
          <w:marTop w:val="0"/>
          <w:marBottom w:val="0"/>
          <w:divBdr>
            <w:top w:val="none" w:sz="0" w:space="0" w:color="auto"/>
            <w:left w:val="none" w:sz="0" w:space="0" w:color="auto"/>
            <w:bottom w:val="none" w:sz="0" w:space="0" w:color="auto"/>
            <w:right w:val="none" w:sz="0" w:space="0" w:color="auto"/>
          </w:divBdr>
        </w:div>
        <w:div w:id="164446438">
          <w:marLeft w:val="640"/>
          <w:marRight w:val="0"/>
          <w:marTop w:val="0"/>
          <w:marBottom w:val="0"/>
          <w:divBdr>
            <w:top w:val="none" w:sz="0" w:space="0" w:color="auto"/>
            <w:left w:val="none" w:sz="0" w:space="0" w:color="auto"/>
            <w:bottom w:val="none" w:sz="0" w:space="0" w:color="auto"/>
            <w:right w:val="none" w:sz="0" w:space="0" w:color="auto"/>
          </w:divBdr>
        </w:div>
        <w:div w:id="1690909303">
          <w:marLeft w:val="640"/>
          <w:marRight w:val="0"/>
          <w:marTop w:val="0"/>
          <w:marBottom w:val="0"/>
          <w:divBdr>
            <w:top w:val="none" w:sz="0" w:space="0" w:color="auto"/>
            <w:left w:val="none" w:sz="0" w:space="0" w:color="auto"/>
            <w:bottom w:val="none" w:sz="0" w:space="0" w:color="auto"/>
            <w:right w:val="none" w:sz="0" w:space="0" w:color="auto"/>
          </w:divBdr>
        </w:div>
        <w:div w:id="1998026151">
          <w:marLeft w:val="640"/>
          <w:marRight w:val="0"/>
          <w:marTop w:val="0"/>
          <w:marBottom w:val="0"/>
          <w:divBdr>
            <w:top w:val="none" w:sz="0" w:space="0" w:color="auto"/>
            <w:left w:val="none" w:sz="0" w:space="0" w:color="auto"/>
            <w:bottom w:val="none" w:sz="0" w:space="0" w:color="auto"/>
            <w:right w:val="none" w:sz="0" w:space="0" w:color="auto"/>
          </w:divBdr>
        </w:div>
        <w:div w:id="697509912">
          <w:marLeft w:val="640"/>
          <w:marRight w:val="0"/>
          <w:marTop w:val="0"/>
          <w:marBottom w:val="0"/>
          <w:divBdr>
            <w:top w:val="none" w:sz="0" w:space="0" w:color="auto"/>
            <w:left w:val="none" w:sz="0" w:space="0" w:color="auto"/>
            <w:bottom w:val="none" w:sz="0" w:space="0" w:color="auto"/>
            <w:right w:val="none" w:sz="0" w:space="0" w:color="auto"/>
          </w:divBdr>
        </w:div>
        <w:div w:id="1178278164">
          <w:marLeft w:val="640"/>
          <w:marRight w:val="0"/>
          <w:marTop w:val="0"/>
          <w:marBottom w:val="0"/>
          <w:divBdr>
            <w:top w:val="none" w:sz="0" w:space="0" w:color="auto"/>
            <w:left w:val="none" w:sz="0" w:space="0" w:color="auto"/>
            <w:bottom w:val="none" w:sz="0" w:space="0" w:color="auto"/>
            <w:right w:val="none" w:sz="0" w:space="0" w:color="auto"/>
          </w:divBdr>
        </w:div>
        <w:div w:id="295910915">
          <w:marLeft w:val="640"/>
          <w:marRight w:val="0"/>
          <w:marTop w:val="0"/>
          <w:marBottom w:val="0"/>
          <w:divBdr>
            <w:top w:val="none" w:sz="0" w:space="0" w:color="auto"/>
            <w:left w:val="none" w:sz="0" w:space="0" w:color="auto"/>
            <w:bottom w:val="none" w:sz="0" w:space="0" w:color="auto"/>
            <w:right w:val="none" w:sz="0" w:space="0" w:color="auto"/>
          </w:divBdr>
        </w:div>
        <w:div w:id="631862618">
          <w:marLeft w:val="640"/>
          <w:marRight w:val="0"/>
          <w:marTop w:val="0"/>
          <w:marBottom w:val="0"/>
          <w:divBdr>
            <w:top w:val="none" w:sz="0" w:space="0" w:color="auto"/>
            <w:left w:val="none" w:sz="0" w:space="0" w:color="auto"/>
            <w:bottom w:val="none" w:sz="0" w:space="0" w:color="auto"/>
            <w:right w:val="none" w:sz="0" w:space="0" w:color="auto"/>
          </w:divBdr>
        </w:div>
        <w:div w:id="681124992">
          <w:marLeft w:val="640"/>
          <w:marRight w:val="0"/>
          <w:marTop w:val="0"/>
          <w:marBottom w:val="0"/>
          <w:divBdr>
            <w:top w:val="none" w:sz="0" w:space="0" w:color="auto"/>
            <w:left w:val="none" w:sz="0" w:space="0" w:color="auto"/>
            <w:bottom w:val="none" w:sz="0" w:space="0" w:color="auto"/>
            <w:right w:val="none" w:sz="0" w:space="0" w:color="auto"/>
          </w:divBdr>
        </w:div>
      </w:divsChild>
    </w:div>
    <w:div w:id="1741899996">
      <w:bodyDiv w:val="1"/>
      <w:marLeft w:val="0"/>
      <w:marRight w:val="0"/>
      <w:marTop w:val="0"/>
      <w:marBottom w:val="0"/>
      <w:divBdr>
        <w:top w:val="none" w:sz="0" w:space="0" w:color="auto"/>
        <w:left w:val="none" w:sz="0" w:space="0" w:color="auto"/>
        <w:bottom w:val="none" w:sz="0" w:space="0" w:color="auto"/>
        <w:right w:val="none" w:sz="0" w:space="0" w:color="auto"/>
      </w:divBdr>
      <w:divsChild>
        <w:div w:id="847257053">
          <w:marLeft w:val="640"/>
          <w:marRight w:val="0"/>
          <w:marTop w:val="0"/>
          <w:marBottom w:val="0"/>
          <w:divBdr>
            <w:top w:val="none" w:sz="0" w:space="0" w:color="auto"/>
            <w:left w:val="none" w:sz="0" w:space="0" w:color="auto"/>
            <w:bottom w:val="none" w:sz="0" w:space="0" w:color="auto"/>
            <w:right w:val="none" w:sz="0" w:space="0" w:color="auto"/>
          </w:divBdr>
        </w:div>
        <w:div w:id="817649146">
          <w:marLeft w:val="640"/>
          <w:marRight w:val="0"/>
          <w:marTop w:val="0"/>
          <w:marBottom w:val="0"/>
          <w:divBdr>
            <w:top w:val="none" w:sz="0" w:space="0" w:color="auto"/>
            <w:left w:val="none" w:sz="0" w:space="0" w:color="auto"/>
            <w:bottom w:val="none" w:sz="0" w:space="0" w:color="auto"/>
            <w:right w:val="none" w:sz="0" w:space="0" w:color="auto"/>
          </w:divBdr>
        </w:div>
        <w:div w:id="1972050508">
          <w:marLeft w:val="640"/>
          <w:marRight w:val="0"/>
          <w:marTop w:val="0"/>
          <w:marBottom w:val="0"/>
          <w:divBdr>
            <w:top w:val="none" w:sz="0" w:space="0" w:color="auto"/>
            <w:left w:val="none" w:sz="0" w:space="0" w:color="auto"/>
            <w:bottom w:val="none" w:sz="0" w:space="0" w:color="auto"/>
            <w:right w:val="none" w:sz="0" w:space="0" w:color="auto"/>
          </w:divBdr>
        </w:div>
        <w:div w:id="1506359414">
          <w:marLeft w:val="640"/>
          <w:marRight w:val="0"/>
          <w:marTop w:val="0"/>
          <w:marBottom w:val="0"/>
          <w:divBdr>
            <w:top w:val="none" w:sz="0" w:space="0" w:color="auto"/>
            <w:left w:val="none" w:sz="0" w:space="0" w:color="auto"/>
            <w:bottom w:val="none" w:sz="0" w:space="0" w:color="auto"/>
            <w:right w:val="none" w:sz="0" w:space="0" w:color="auto"/>
          </w:divBdr>
        </w:div>
        <w:div w:id="684333471">
          <w:marLeft w:val="640"/>
          <w:marRight w:val="0"/>
          <w:marTop w:val="0"/>
          <w:marBottom w:val="0"/>
          <w:divBdr>
            <w:top w:val="none" w:sz="0" w:space="0" w:color="auto"/>
            <w:left w:val="none" w:sz="0" w:space="0" w:color="auto"/>
            <w:bottom w:val="none" w:sz="0" w:space="0" w:color="auto"/>
            <w:right w:val="none" w:sz="0" w:space="0" w:color="auto"/>
          </w:divBdr>
        </w:div>
        <w:div w:id="143789059">
          <w:marLeft w:val="640"/>
          <w:marRight w:val="0"/>
          <w:marTop w:val="0"/>
          <w:marBottom w:val="0"/>
          <w:divBdr>
            <w:top w:val="none" w:sz="0" w:space="0" w:color="auto"/>
            <w:left w:val="none" w:sz="0" w:space="0" w:color="auto"/>
            <w:bottom w:val="none" w:sz="0" w:space="0" w:color="auto"/>
            <w:right w:val="none" w:sz="0" w:space="0" w:color="auto"/>
          </w:divBdr>
        </w:div>
        <w:div w:id="1815752039">
          <w:marLeft w:val="640"/>
          <w:marRight w:val="0"/>
          <w:marTop w:val="0"/>
          <w:marBottom w:val="0"/>
          <w:divBdr>
            <w:top w:val="none" w:sz="0" w:space="0" w:color="auto"/>
            <w:left w:val="none" w:sz="0" w:space="0" w:color="auto"/>
            <w:bottom w:val="none" w:sz="0" w:space="0" w:color="auto"/>
            <w:right w:val="none" w:sz="0" w:space="0" w:color="auto"/>
          </w:divBdr>
        </w:div>
        <w:div w:id="1349603715">
          <w:marLeft w:val="640"/>
          <w:marRight w:val="0"/>
          <w:marTop w:val="0"/>
          <w:marBottom w:val="0"/>
          <w:divBdr>
            <w:top w:val="none" w:sz="0" w:space="0" w:color="auto"/>
            <w:left w:val="none" w:sz="0" w:space="0" w:color="auto"/>
            <w:bottom w:val="none" w:sz="0" w:space="0" w:color="auto"/>
            <w:right w:val="none" w:sz="0" w:space="0" w:color="auto"/>
          </w:divBdr>
        </w:div>
        <w:div w:id="983704339">
          <w:marLeft w:val="640"/>
          <w:marRight w:val="0"/>
          <w:marTop w:val="0"/>
          <w:marBottom w:val="0"/>
          <w:divBdr>
            <w:top w:val="none" w:sz="0" w:space="0" w:color="auto"/>
            <w:left w:val="none" w:sz="0" w:space="0" w:color="auto"/>
            <w:bottom w:val="none" w:sz="0" w:space="0" w:color="auto"/>
            <w:right w:val="none" w:sz="0" w:space="0" w:color="auto"/>
          </w:divBdr>
        </w:div>
        <w:div w:id="824199766">
          <w:marLeft w:val="640"/>
          <w:marRight w:val="0"/>
          <w:marTop w:val="0"/>
          <w:marBottom w:val="0"/>
          <w:divBdr>
            <w:top w:val="none" w:sz="0" w:space="0" w:color="auto"/>
            <w:left w:val="none" w:sz="0" w:space="0" w:color="auto"/>
            <w:bottom w:val="none" w:sz="0" w:space="0" w:color="auto"/>
            <w:right w:val="none" w:sz="0" w:space="0" w:color="auto"/>
          </w:divBdr>
        </w:div>
        <w:div w:id="1628852787">
          <w:marLeft w:val="640"/>
          <w:marRight w:val="0"/>
          <w:marTop w:val="0"/>
          <w:marBottom w:val="0"/>
          <w:divBdr>
            <w:top w:val="none" w:sz="0" w:space="0" w:color="auto"/>
            <w:left w:val="none" w:sz="0" w:space="0" w:color="auto"/>
            <w:bottom w:val="none" w:sz="0" w:space="0" w:color="auto"/>
            <w:right w:val="none" w:sz="0" w:space="0" w:color="auto"/>
          </w:divBdr>
        </w:div>
        <w:div w:id="424033698">
          <w:marLeft w:val="640"/>
          <w:marRight w:val="0"/>
          <w:marTop w:val="0"/>
          <w:marBottom w:val="0"/>
          <w:divBdr>
            <w:top w:val="none" w:sz="0" w:space="0" w:color="auto"/>
            <w:left w:val="none" w:sz="0" w:space="0" w:color="auto"/>
            <w:bottom w:val="none" w:sz="0" w:space="0" w:color="auto"/>
            <w:right w:val="none" w:sz="0" w:space="0" w:color="auto"/>
          </w:divBdr>
        </w:div>
        <w:div w:id="77988770">
          <w:marLeft w:val="640"/>
          <w:marRight w:val="0"/>
          <w:marTop w:val="0"/>
          <w:marBottom w:val="0"/>
          <w:divBdr>
            <w:top w:val="none" w:sz="0" w:space="0" w:color="auto"/>
            <w:left w:val="none" w:sz="0" w:space="0" w:color="auto"/>
            <w:bottom w:val="none" w:sz="0" w:space="0" w:color="auto"/>
            <w:right w:val="none" w:sz="0" w:space="0" w:color="auto"/>
          </w:divBdr>
        </w:div>
        <w:div w:id="1879707038">
          <w:marLeft w:val="640"/>
          <w:marRight w:val="0"/>
          <w:marTop w:val="0"/>
          <w:marBottom w:val="0"/>
          <w:divBdr>
            <w:top w:val="none" w:sz="0" w:space="0" w:color="auto"/>
            <w:left w:val="none" w:sz="0" w:space="0" w:color="auto"/>
            <w:bottom w:val="none" w:sz="0" w:space="0" w:color="auto"/>
            <w:right w:val="none" w:sz="0" w:space="0" w:color="auto"/>
          </w:divBdr>
        </w:div>
        <w:div w:id="1775897762">
          <w:marLeft w:val="640"/>
          <w:marRight w:val="0"/>
          <w:marTop w:val="0"/>
          <w:marBottom w:val="0"/>
          <w:divBdr>
            <w:top w:val="none" w:sz="0" w:space="0" w:color="auto"/>
            <w:left w:val="none" w:sz="0" w:space="0" w:color="auto"/>
            <w:bottom w:val="none" w:sz="0" w:space="0" w:color="auto"/>
            <w:right w:val="none" w:sz="0" w:space="0" w:color="auto"/>
          </w:divBdr>
        </w:div>
        <w:div w:id="940995947">
          <w:marLeft w:val="640"/>
          <w:marRight w:val="0"/>
          <w:marTop w:val="0"/>
          <w:marBottom w:val="0"/>
          <w:divBdr>
            <w:top w:val="none" w:sz="0" w:space="0" w:color="auto"/>
            <w:left w:val="none" w:sz="0" w:space="0" w:color="auto"/>
            <w:bottom w:val="none" w:sz="0" w:space="0" w:color="auto"/>
            <w:right w:val="none" w:sz="0" w:space="0" w:color="auto"/>
          </w:divBdr>
        </w:div>
        <w:div w:id="570166305">
          <w:marLeft w:val="640"/>
          <w:marRight w:val="0"/>
          <w:marTop w:val="0"/>
          <w:marBottom w:val="0"/>
          <w:divBdr>
            <w:top w:val="none" w:sz="0" w:space="0" w:color="auto"/>
            <w:left w:val="none" w:sz="0" w:space="0" w:color="auto"/>
            <w:bottom w:val="none" w:sz="0" w:space="0" w:color="auto"/>
            <w:right w:val="none" w:sz="0" w:space="0" w:color="auto"/>
          </w:divBdr>
        </w:div>
        <w:div w:id="1683818342">
          <w:marLeft w:val="640"/>
          <w:marRight w:val="0"/>
          <w:marTop w:val="0"/>
          <w:marBottom w:val="0"/>
          <w:divBdr>
            <w:top w:val="none" w:sz="0" w:space="0" w:color="auto"/>
            <w:left w:val="none" w:sz="0" w:space="0" w:color="auto"/>
            <w:bottom w:val="none" w:sz="0" w:space="0" w:color="auto"/>
            <w:right w:val="none" w:sz="0" w:space="0" w:color="auto"/>
          </w:divBdr>
        </w:div>
        <w:div w:id="1496728965">
          <w:marLeft w:val="640"/>
          <w:marRight w:val="0"/>
          <w:marTop w:val="0"/>
          <w:marBottom w:val="0"/>
          <w:divBdr>
            <w:top w:val="none" w:sz="0" w:space="0" w:color="auto"/>
            <w:left w:val="none" w:sz="0" w:space="0" w:color="auto"/>
            <w:bottom w:val="none" w:sz="0" w:space="0" w:color="auto"/>
            <w:right w:val="none" w:sz="0" w:space="0" w:color="auto"/>
          </w:divBdr>
        </w:div>
        <w:div w:id="705449901">
          <w:marLeft w:val="640"/>
          <w:marRight w:val="0"/>
          <w:marTop w:val="0"/>
          <w:marBottom w:val="0"/>
          <w:divBdr>
            <w:top w:val="none" w:sz="0" w:space="0" w:color="auto"/>
            <w:left w:val="none" w:sz="0" w:space="0" w:color="auto"/>
            <w:bottom w:val="none" w:sz="0" w:space="0" w:color="auto"/>
            <w:right w:val="none" w:sz="0" w:space="0" w:color="auto"/>
          </w:divBdr>
        </w:div>
        <w:div w:id="905147831">
          <w:marLeft w:val="640"/>
          <w:marRight w:val="0"/>
          <w:marTop w:val="0"/>
          <w:marBottom w:val="0"/>
          <w:divBdr>
            <w:top w:val="none" w:sz="0" w:space="0" w:color="auto"/>
            <w:left w:val="none" w:sz="0" w:space="0" w:color="auto"/>
            <w:bottom w:val="none" w:sz="0" w:space="0" w:color="auto"/>
            <w:right w:val="none" w:sz="0" w:space="0" w:color="auto"/>
          </w:divBdr>
        </w:div>
        <w:div w:id="266692648">
          <w:marLeft w:val="640"/>
          <w:marRight w:val="0"/>
          <w:marTop w:val="0"/>
          <w:marBottom w:val="0"/>
          <w:divBdr>
            <w:top w:val="none" w:sz="0" w:space="0" w:color="auto"/>
            <w:left w:val="none" w:sz="0" w:space="0" w:color="auto"/>
            <w:bottom w:val="none" w:sz="0" w:space="0" w:color="auto"/>
            <w:right w:val="none" w:sz="0" w:space="0" w:color="auto"/>
          </w:divBdr>
        </w:div>
        <w:div w:id="1853454462">
          <w:marLeft w:val="640"/>
          <w:marRight w:val="0"/>
          <w:marTop w:val="0"/>
          <w:marBottom w:val="0"/>
          <w:divBdr>
            <w:top w:val="none" w:sz="0" w:space="0" w:color="auto"/>
            <w:left w:val="none" w:sz="0" w:space="0" w:color="auto"/>
            <w:bottom w:val="none" w:sz="0" w:space="0" w:color="auto"/>
            <w:right w:val="none" w:sz="0" w:space="0" w:color="auto"/>
          </w:divBdr>
        </w:div>
        <w:div w:id="881668303">
          <w:marLeft w:val="640"/>
          <w:marRight w:val="0"/>
          <w:marTop w:val="0"/>
          <w:marBottom w:val="0"/>
          <w:divBdr>
            <w:top w:val="none" w:sz="0" w:space="0" w:color="auto"/>
            <w:left w:val="none" w:sz="0" w:space="0" w:color="auto"/>
            <w:bottom w:val="none" w:sz="0" w:space="0" w:color="auto"/>
            <w:right w:val="none" w:sz="0" w:space="0" w:color="auto"/>
          </w:divBdr>
        </w:div>
        <w:div w:id="327485062">
          <w:marLeft w:val="640"/>
          <w:marRight w:val="0"/>
          <w:marTop w:val="0"/>
          <w:marBottom w:val="0"/>
          <w:divBdr>
            <w:top w:val="none" w:sz="0" w:space="0" w:color="auto"/>
            <w:left w:val="none" w:sz="0" w:space="0" w:color="auto"/>
            <w:bottom w:val="none" w:sz="0" w:space="0" w:color="auto"/>
            <w:right w:val="none" w:sz="0" w:space="0" w:color="auto"/>
          </w:divBdr>
        </w:div>
        <w:div w:id="1465002071">
          <w:marLeft w:val="640"/>
          <w:marRight w:val="0"/>
          <w:marTop w:val="0"/>
          <w:marBottom w:val="0"/>
          <w:divBdr>
            <w:top w:val="none" w:sz="0" w:space="0" w:color="auto"/>
            <w:left w:val="none" w:sz="0" w:space="0" w:color="auto"/>
            <w:bottom w:val="none" w:sz="0" w:space="0" w:color="auto"/>
            <w:right w:val="none" w:sz="0" w:space="0" w:color="auto"/>
          </w:divBdr>
        </w:div>
        <w:div w:id="603804738">
          <w:marLeft w:val="640"/>
          <w:marRight w:val="0"/>
          <w:marTop w:val="0"/>
          <w:marBottom w:val="0"/>
          <w:divBdr>
            <w:top w:val="none" w:sz="0" w:space="0" w:color="auto"/>
            <w:left w:val="none" w:sz="0" w:space="0" w:color="auto"/>
            <w:bottom w:val="none" w:sz="0" w:space="0" w:color="auto"/>
            <w:right w:val="none" w:sz="0" w:space="0" w:color="auto"/>
          </w:divBdr>
        </w:div>
        <w:div w:id="2119910071">
          <w:marLeft w:val="640"/>
          <w:marRight w:val="0"/>
          <w:marTop w:val="0"/>
          <w:marBottom w:val="0"/>
          <w:divBdr>
            <w:top w:val="none" w:sz="0" w:space="0" w:color="auto"/>
            <w:left w:val="none" w:sz="0" w:space="0" w:color="auto"/>
            <w:bottom w:val="none" w:sz="0" w:space="0" w:color="auto"/>
            <w:right w:val="none" w:sz="0" w:space="0" w:color="auto"/>
          </w:divBdr>
        </w:div>
        <w:div w:id="161824575">
          <w:marLeft w:val="640"/>
          <w:marRight w:val="0"/>
          <w:marTop w:val="0"/>
          <w:marBottom w:val="0"/>
          <w:divBdr>
            <w:top w:val="none" w:sz="0" w:space="0" w:color="auto"/>
            <w:left w:val="none" w:sz="0" w:space="0" w:color="auto"/>
            <w:bottom w:val="none" w:sz="0" w:space="0" w:color="auto"/>
            <w:right w:val="none" w:sz="0" w:space="0" w:color="auto"/>
          </w:divBdr>
        </w:div>
        <w:div w:id="1728918344">
          <w:marLeft w:val="640"/>
          <w:marRight w:val="0"/>
          <w:marTop w:val="0"/>
          <w:marBottom w:val="0"/>
          <w:divBdr>
            <w:top w:val="none" w:sz="0" w:space="0" w:color="auto"/>
            <w:left w:val="none" w:sz="0" w:space="0" w:color="auto"/>
            <w:bottom w:val="none" w:sz="0" w:space="0" w:color="auto"/>
            <w:right w:val="none" w:sz="0" w:space="0" w:color="auto"/>
          </w:divBdr>
        </w:div>
        <w:div w:id="1985964108">
          <w:marLeft w:val="640"/>
          <w:marRight w:val="0"/>
          <w:marTop w:val="0"/>
          <w:marBottom w:val="0"/>
          <w:divBdr>
            <w:top w:val="none" w:sz="0" w:space="0" w:color="auto"/>
            <w:left w:val="none" w:sz="0" w:space="0" w:color="auto"/>
            <w:bottom w:val="none" w:sz="0" w:space="0" w:color="auto"/>
            <w:right w:val="none" w:sz="0" w:space="0" w:color="auto"/>
          </w:divBdr>
        </w:div>
        <w:div w:id="1533227766">
          <w:marLeft w:val="640"/>
          <w:marRight w:val="0"/>
          <w:marTop w:val="0"/>
          <w:marBottom w:val="0"/>
          <w:divBdr>
            <w:top w:val="none" w:sz="0" w:space="0" w:color="auto"/>
            <w:left w:val="none" w:sz="0" w:space="0" w:color="auto"/>
            <w:bottom w:val="none" w:sz="0" w:space="0" w:color="auto"/>
            <w:right w:val="none" w:sz="0" w:space="0" w:color="auto"/>
          </w:divBdr>
        </w:div>
        <w:div w:id="699472065">
          <w:marLeft w:val="640"/>
          <w:marRight w:val="0"/>
          <w:marTop w:val="0"/>
          <w:marBottom w:val="0"/>
          <w:divBdr>
            <w:top w:val="none" w:sz="0" w:space="0" w:color="auto"/>
            <w:left w:val="none" w:sz="0" w:space="0" w:color="auto"/>
            <w:bottom w:val="none" w:sz="0" w:space="0" w:color="auto"/>
            <w:right w:val="none" w:sz="0" w:space="0" w:color="auto"/>
          </w:divBdr>
        </w:div>
        <w:div w:id="886994194">
          <w:marLeft w:val="640"/>
          <w:marRight w:val="0"/>
          <w:marTop w:val="0"/>
          <w:marBottom w:val="0"/>
          <w:divBdr>
            <w:top w:val="none" w:sz="0" w:space="0" w:color="auto"/>
            <w:left w:val="none" w:sz="0" w:space="0" w:color="auto"/>
            <w:bottom w:val="none" w:sz="0" w:space="0" w:color="auto"/>
            <w:right w:val="none" w:sz="0" w:space="0" w:color="auto"/>
          </w:divBdr>
        </w:div>
        <w:div w:id="1714452990">
          <w:marLeft w:val="640"/>
          <w:marRight w:val="0"/>
          <w:marTop w:val="0"/>
          <w:marBottom w:val="0"/>
          <w:divBdr>
            <w:top w:val="none" w:sz="0" w:space="0" w:color="auto"/>
            <w:left w:val="none" w:sz="0" w:space="0" w:color="auto"/>
            <w:bottom w:val="none" w:sz="0" w:space="0" w:color="auto"/>
            <w:right w:val="none" w:sz="0" w:space="0" w:color="auto"/>
          </w:divBdr>
        </w:div>
        <w:div w:id="997924522">
          <w:marLeft w:val="640"/>
          <w:marRight w:val="0"/>
          <w:marTop w:val="0"/>
          <w:marBottom w:val="0"/>
          <w:divBdr>
            <w:top w:val="none" w:sz="0" w:space="0" w:color="auto"/>
            <w:left w:val="none" w:sz="0" w:space="0" w:color="auto"/>
            <w:bottom w:val="none" w:sz="0" w:space="0" w:color="auto"/>
            <w:right w:val="none" w:sz="0" w:space="0" w:color="auto"/>
          </w:divBdr>
        </w:div>
        <w:div w:id="17123312">
          <w:marLeft w:val="640"/>
          <w:marRight w:val="0"/>
          <w:marTop w:val="0"/>
          <w:marBottom w:val="0"/>
          <w:divBdr>
            <w:top w:val="none" w:sz="0" w:space="0" w:color="auto"/>
            <w:left w:val="none" w:sz="0" w:space="0" w:color="auto"/>
            <w:bottom w:val="none" w:sz="0" w:space="0" w:color="auto"/>
            <w:right w:val="none" w:sz="0" w:space="0" w:color="auto"/>
          </w:divBdr>
        </w:div>
        <w:div w:id="1359811671">
          <w:marLeft w:val="640"/>
          <w:marRight w:val="0"/>
          <w:marTop w:val="0"/>
          <w:marBottom w:val="0"/>
          <w:divBdr>
            <w:top w:val="none" w:sz="0" w:space="0" w:color="auto"/>
            <w:left w:val="none" w:sz="0" w:space="0" w:color="auto"/>
            <w:bottom w:val="none" w:sz="0" w:space="0" w:color="auto"/>
            <w:right w:val="none" w:sz="0" w:space="0" w:color="auto"/>
          </w:divBdr>
        </w:div>
        <w:div w:id="1426220256">
          <w:marLeft w:val="640"/>
          <w:marRight w:val="0"/>
          <w:marTop w:val="0"/>
          <w:marBottom w:val="0"/>
          <w:divBdr>
            <w:top w:val="none" w:sz="0" w:space="0" w:color="auto"/>
            <w:left w:val="none" w:sz="0" w:space="0" w:color="auto"/>
            <w:bottom w:val="none" w:sz="0" w:space="0" w:color="auto"/>
            <w:right w:val="none" w:sz="0" w:space="0" w:color="auto"/>
          </w:divBdr>
        </w:div>
        <w:div w:id="74792152">
          <w:marLeft w:val="640"/>
          <w:marRight w:val="0"/>
          <w:marTop w:val="0"/>
          <w:marBottom w:val="0"/>
          <w:divBdr>
            <w:top w:val="none" w:sz="0" w:space="0" w:color="auto"/>
            <w:left w:val="none" w:sz="0" w:space="0" w:color="auto"/>
            <w:bottom w:val="none" w:sz="0" w:space="0" w:color="auto"/>
            <w:right w:val="none" w:sz="0" w:space="0" w:color="auto"/>
          </w:divBdr>
        </w:div>
        <w:div w:id="1461068417">
          <w:marLeft w:val="640"/>
          <w:marRight w:val="0"/>
          <w:marTop w:val="0"/>
          <w:marBottom w:val="0"/>
          <w:divBdr>
            <w:top w:val="none" w:sz="0" w:space="0" w:color="auto"/>
            <w:left w:val="none" w:sz="0" w:space="0" w:color="auto"/>
            <w:bottom w:val="none" w:sz="0" w:space="0" w:color="auto"/>
            <w:right w:val="none" w:sz="0" w:space="0" w:color="auto"/>
          </w:divBdr>
        </w:div>
        <w:div w:id="1144468061">
          <w:marLeft w:val="640"/>
          <w:marRight w:val="0"/>
          <w:marTop w:val="0"/>
          <w:marBottom w:val="0"/>
          <w:divBdr>
            <w:top w:val="none" w:sz="0" w:space="0" w:color="auto"/>
            <w:left w:val="none" w:sz="0" w:space="0" w:color="auto"/>
            <w:bottom w:val="none" w:sz="0" w:space="0" w:color="auto"/>
            <w:right w:val="none" w:sz="0" w:space="0" w:color="auto"/>
          </w:divBdr>
        </w:div>
        <w:div w:id="506991156">
          <w:marLeft w:val="640"/>
          <w:marRight w:val="0"/>
          <w:marTop w:val="0"/>
          <w:marBottom w:val="0"/>
          <w:divBdr>
            <w:top w:val="none" w:sz="0" w:space="0" w:color="auto"/>
            <w:left w:val="none" w:sz="0" w:space="0" w:color="auto"/>
            <w:bottom w:val="none" w:sz="0" w:space="0" w:color="auto"/>
            <w:right w:val="none" w:sz="0" w:space="0" w:color="auto"/>
          </w:divBdr>
        </w:div>
        <w:div w:id="1948654902">
          <w:marLeft w:val="640"/>
          <w:marRight w:val="0"/>
          <w:marTop w:val="0"/>
          <w:marBottom w:val="0"/>
          <w:divBdr>
            <w:top w:val="none" w:sz="0" w:space="0" w:color="auto"/>
            <w:left w:val="none" w:sz="0" w:space="0" w:color="auto"/>
            <w:bottom w:val="none" w:sz="0" w:space="0" w:color="auto"/>
            <w:right w:val="none" w:sz="0" w:space="0" w:color="auto"/>
          </w:divBdr>
        </w:div>
        <w:div w:id="660163426">
          <w:marLeft w:val="640"/>
          <w:marRight w:val="0"/>
          <w:marTop w:val="0"/>
          <w:marBottom w:val="0"/>
          <w:divBdr>
            <w:top w:val="none" w:sz="0" w:space="0" w:color="auto"/>
            <w:left w:val="none" w:sz="0" w:space="0" w:color="auto"/>
            <w:bottom w:val="none" w:sz="0" w:space="0" w:color="auto"/>
            <w:right w:val="none" w:sz="0" w:space="0" w:color="auto"/>
          </w:divBdr>
        </w:div>
        <w:div w:id="2068644444">
          <w:marLeft w:val="640"/>
          <w:marRight w:val="0"/>
          <w:marTop w:val="0"/>
          <w:marBottom w:val="0"/>
          <w:divBdr>
            <w:top w:val="none" w:sz="0" w:space="0" w:color="auto"/>
            <w:left w:val="none" w:sz="0" w:space="0" w:color="auto"/>
            <w:bottom w:val="none" w:sz="0" w:space="0" w:color="auto"/>
            <w:right w:val="none" w:sz="0" w:space="0" w:color="auto"/>
          </w:divBdr>
        </w:div>
        <w:div w:id="2069838038">
          <w:marLeft w:val="640"/>
          <w:marRight w:val="0"/>
          <w:marTop w:val="0"/>
          <w:marBottom w:val="0"/>
          <w:divBdr>
            <w:top w:val="none" w:sz="0" w:space="0" w:color="auto"/>
            <w:left w:val="none" w:sz="0" w:space="0" w:color="auto"/>
            <w:bottom w:val="none" w:sz="0" w:space="0" w:color="auto"/>
            <w:right w:val="none" w:sz="0" w:space="0" w:color="auto"/>
          </w:divBdr>
        </w:div>
        <w:div w:id="173690272">
          <w:marLeft w:val="640"/>
          <w:marRight w:val="0"/>
          <w:marTop w:val="0"/>
          <w:marBottom w:val="0"/>
          <w:divBdr>
            <w:top w:val="none" w:sz="0" w:space="0" w:color="auto"/>
            <w:left w:val="none" w:sz="0" w:space="0" w:color="auto"/>
            <w:bottom w:val="none" w:sz="0" w:space="0" w:color="auto"/>
            <w:right w:val="none" w:sz="0" w:space="0" w:color="auto"/>
          </w:divBdr>
        </w:div>
        <w:div w:id="158808445">
          <w:marLeft w:val="640"/>
          <w:marRight w:val="0"/>
          <w:marTop w:val="0"/>
          <w:marBottom w:val="0"/>
          <w:divBdr>
            <w:top w:val="none" w:sz="0" w:space="0" w:color="auto"/>
            <w:left w:val="none" w:sz="0" w:space="0" w:color="auto"/>
            <w:bottom w:val="none" w:sz="0" w:space="0" w:color="auto"/>
            <w:right w:val="none" w:sz="0" w:space="0" w:color="auto"/>
          </w:divBdr>
        </w:div>
        <w:div w:id="175536824">
          <w:marLeft w:val="640"/>
          <w:marRight w:val="0"/>
          <w:marTop w:val="0"/>
          <w:marBottom w:val="0"/>
          <w:divBdr>
            <w:top w:val="none" w:sz="0" w:space="0" w:color="auto"/>
            <w:left w:val="none" w:sz="0" w:space="0" w:color="auto"/>
            <w:bottom w:val="none" w:sz="0" w:space="0" w:color="auto"/>
            <w:right w:val="none" w:sz="0" w:space="0" w:color="auto"/>
          </w:divBdr>
        </w:div>
        <w:div w:id="353305776">
          <w:marLeft w:val="640"/>
          <w:marRight w:val="0"/>
          <w:marTop w:val="0"/>
          <w:marBottom w:val="0"/>
          <w:divBdr>
            <w:top w:val="none" w:sz="0" w:space="0" w:color="auto"/>
            <w:left w:val="none" w:sz="0" w:space="0" w:color="auto"/>
            <w:bottom w:val="none" w:sz="0" w:space="0" w:color="auto"/>
            <w:right w:val="none" w:sz="0" w:space="0" w:color="auto"/>
          </w:divBdr>
        </w:div>
        <w:div w:id="1384020674">
          <w:marLeft w:val="640"/>
          <w:marRight w:val="0"/>
          <w:marTop w:val="0"/>
          <w:marBottom w:val="0"/>
          <w:divBdr>
            <w:top w:val="none" w:sz="0" w:space="0" w:color="auto"/>
            <w:left w:val="none" w:sz="0" w:space="0" w:color="auto"/>
            <w:bottom w:val="none" w:sz="0" w:space="0" w:color="auto"/>
            <w:right w:val="none" w:sz="0" w:space="0" w:color="auto"/>
          </w:divBdr>
        </w:div>
        <w:div w:id="16003845">
          <w:marLeft w:val="640"/>
          <w:marRight w:val="0"/>
          <w:marTop w:val="0"/>
          <w:marBottom w:val="0"/>
          <w:divBdr>
            <w:top w:val="none" w:sz="0" w:space="0" w:color="auto"/>
            <w:left w:val="none" w:sz="0" w:space="0" w:color="auto"/>
            <w:bottom w:val="none" w:sz="0" w:space="0" w:color="auto"/>
            <w:right w:val="none" w:sz="0" w:space="0" w:color="auto"/>
          </w:divBdr>
        </w:div>
        <w:div w:id="1429496418">
          <w:marLeft w:val="640"/>
          <w:marRight w:val="0"/>
          <w:marTop w:val="0"/>
          <w:marBottom w:val="0"/>
          <w:divBdr>
            <w:top w:val="none" w:sz="0" w:space="0" w:color="auto"/>
            <w:left w:val="none" w:sz="0" w:space="0" w:color="auto"/>
            <w:bottom w:val="none" w:sz="0" w:space="0" w:color="auto"/>
            <w:right w:val="none" w:sz="0" w:space="0" w:color="auto"/>
          </w:divBdr>
        </w:div>
        <w:div w:id="1833375722">
          <w:marLeft w:val="640"/>
          <w:marRight w:val="0"/>
          <w:marTop w:val="0"/>
          <w:marBottom w:val="0"/>
          <w:divBdr>
            <w:top w:val="none" w:sz="0" w:space="0" w:color="auto"/>
            <w:left w:val="none" w:sz="0" w:space="0" w:color="auto"/>
            <w:bottom w:val="none" w:sz="0" w:space="0" w:color="auto"/>
            <w:right w:val="none" w:sz="0" w:space="0" w:color="auto"/>
          </w:divBdr>
        </w:div>
        <w:div w:id="187715924">
          <w:marLeft w:val="640"/>
          <w:marRight w:val="0"/>
          <w:marTop w:val="0"/>
          <w:marBottom w:val="0"/>
          <w:divBdr>
            <w:top w:val="none" w:sz="0" w:space="0" w:color="auto"/>
            <w:left w:val="none" w:sz="0" w:space="0" w:color="auto"/>
            <w:bottom w:val="none" w:sz="0" w:space="0" w:color="auto"/>
            <w:right w:val="none" w:sz="0" w:space="0" w:color="auto"/>
          </w:divBdr>
        </w:div>
        <w:div w:id="495462605">
          <w:marLeft w:val="640"/>
          <w:marRight w:val="0"/>
          <w:marTop w:val="0"/>
          <w:marBottom w:val="0"/>
          <w:divBdr>
            <w:top w:val="none" w:sz="0" w:space="0" w:color="auto"/>
            <w:left w:val="none" w:sz="0" w:space="0" w:color="auto"/>
            <w:bottom w:val="none" w:sz="0" w:space="0" w:color="auto"/>
            <w:right w:val="none" w:sz="0" w:space="0" w:color="auto"/>
          </w:divBdr>
        </w:div>
        <w:div w:id="1639409458">
          <w:marLeft w:val="640"/>
          <w:marRight w:val="0"/>
          <w:marTop w:val="0"/>
          <w:marBottom w:val="0"/>
          <w:divBdr>
            <w:top w:val="none" w:sz="0" w:space="0" w:color="auto"/>
            <w:left w:val="none" w:sz="0" w:space="0" w:color="auto"/>
            <w:bottom w:val="none" w:sz="0" w:space="0" w:color="auto"/>
            <w:right w:val="none" w:sz="0" w:space="0" w:color="auto"/>
          </w:divBdr>
        </w:div>
        <w:div w:id="2122068004">
          <w:marLeft w:val="640"/>
          <w:marRight w:val="0"/>
          <w:marTop w:val="0"/>
          <w:marBottom w:val="0"/>
          <w:divBdr>
            <w:top w:val="none" w:sz="0" w:space="0" w:color="auto"/>
            <w:left w:val="none" w:sz="0" w:space="0" w:color="auto"/>
            <w:bottom w:val="none" w:sz="0" w:space="0" w:color="auto"/>
            <w:right w:val="none" w:sz="0" w:space="0" w:color="auto"/>
          </w:divBdr>
        </w:div>
        <w:div w:id="2065596355">
          <w:marLeft w:val="640"/>
          <w:marRight w:val="0"/>
          <w:marTop w:val="0"/>
          <w:marBottom w:val="0"/>
          <w:divBdr>
            <w:top w:val="none" w:sz="0" w:space="0" w:color="auto"/>
            <w:left w:val="none" w:sz="0" w:space="0" w:color="auto"/>
            <w:bottom w:val="none" w:sz="0" w:space="0" w:color="auto"/>
            <w:right w:val="none" w:sz="0" w:space="0" w:color="auto"/>
          </w:divBdr>
        </w:div>
        <w:div w:id="440491295">
          <w:marLeft w:val="640"/>
          <w:marRight w:val="0"/>
          <w:marTop w:val="0"/>
          <w:marBottom w:val="0"/>
          <w:divBdr>
            <w:top w:val="none" w:sz="0" w:space="0" w:color="auto"/>
            <w:left w:val="none" w:sz="0" w:space="0" w:color="auto"/>
            <w:bottom w:val="none" w:sz="0" w:space="0" w:color="auto"/>
            <w:right w:val="none" w:sz="0" w:space="0" w:color="auto"/>
          </w:divBdr>
        </w:div>
        <w:div w:id="57869025">
          <w:marLeft w:val="640"/>
          <w:marRight w:val="0"/>
          <w:marTop w:val="0"/>
          <w:marBottom w:val="0"/>
          <w:divBdr>
            <w:top w:val="none" w:sz="0" w:space="0" w:color="auto"/>
            <w:left w:val="none" w:sz="0" w:space="0" w:color="auto"/>
            <w:bottom w:val="none" w:sz="0" w:space="0" w:color="auto"/>
            <w:right w:val="none" w:sz="0" w:space="0" w:color="auto"/>
          </w:divBdr>
        </w:div>
        <w:div w:id="220798380">
          <w:marLeft w:val="640"/>
          <w:marRight w:val="0"/>
          <w:marTop w:val="0"/>
          <w:marBottom w:val="0"/>
          <w:divBdr>
            <w:top w:val="none" w:sz="0" w:space="0" w:color="auto"/>
            <w:left w:val="none" w:sz="0" w:space="0" w:color="auto"/>
            <w:bottom w:val="none" w:sz="0" w:space="0" w:color="auto"/>
            <w:right w:val="none" w:sz="0" w:space="0" w:color="auto"/>
          </w:divBdr>
        </w:div>
        <w:div w:id="1379284425">
          <w:marLeft w:val="640"/>
          <w:marRight w:val="0"/>
          <w:marTop w:val="0"/>
          <w:marBottom w:val="0"/>
          <w:divBdr>
            <w:top w:val="none" w:sz="0" w:space="0" w:color="auto"/>
            <w:left w:val="none" w:sz="0" w:space="0" w:color="auto"/>
            <w:bottom w:val="none" w:sz="0" w:space="0" w:color="auto"/>
            <w:right w:val="none" w:sz="0" w:space="0" w:color="auto"/>
          </w:divBdr>
        </w:div>
        <w:div w:id="50269747">
          <w:marLeft w:val="640"/>
          <w:marRight w:val="0"/>
          <w:marTop w:val="0"/>
          <w:marBottom w:val="0"/>
          <w:divBdr>
            <w:top w:val="none" w:sz="0" w:space="0" w:color="auto"/>
            <w:left w:val="none" w:sz="0" w:space="0" w:color="auto"/>
            <w:bottom w:val="none" w:sz="0" w:space="0" w:color="auto"/>
            <w:right w:val="none" w:sz="0" w:space="0" w:color="auto"/>
          </w:divBdr>
        </w:div>
        <w:div w:id="1165703258">
          <w:marLeft w:val="640"/>
          <w:marRight w:val="0"/>
          <w:marTop w:val="0"/>
          <w:marBottom w:val="0"/>
          <w:divBdr>
            <w:top w:val="none" w:sz="0" w:space="0" w:color="auto"/>
            <w:left w:val="none" w:sz="0" w:space="0" w:color="auto"/>
            <w:bottom w:val="none" w:sz="0" w:space="0" w:color="auto"/>
            <w:right w:val="none" w:sz="0" w:space="0" w:color="auto"/>
          </w:divBdr>
        </w:div>
        <w:div w:id="1921020311">
          <w:marLeft w:val="640"/>
          <w:marRight w:val="0"/>
          <w:marTop w:val="0"/>
          <w:marBottom w:val="0"/>
          <w:divBdr>
            <w:top w:val="none" w:sz="0" w:space="0" w:color="auto"/>
            <w:left w:val="none" w:sz="0" w:space="0" w:color="auto"/>
            <w:bottom w:val="none" w:sz="0" w:space="0" w:color="auto"/>
            <w:right w:val="none" w:sz="0" w:space="0" w:color="auto"/>
          </w:divBdr>
        </w:div>
        <w:div w:id="1702513611">
          <w:marLeft w:val="640"/>
          <w:marRight w:val="0"/>
          <w:marTop w:val="0"/>
          <w:marBottom w:val="0"/>
          <w:divBdr>
            <w:top w:val="none" w:sz="0" w:space="0" w:color="auto"/>
            <w:left w:val="none" w:sz="0" w:space="0" w:color="auto"/>
            <w:bottom w:val="none" w:sz="0" w:space="0" w:color="auto"/>
            <w:right w:val="none" w:sz="0" w:space="0" w:color="auto"/>
          </w:divBdr>
        </w:div>
        <w:div w:id="971442646">
          <w:marLeft w:val="640"/>
          <w:marRight w:val="0"/>
          <w:marTop w:val="0"/>
          <w:marBottom w:val="0"/>
          <w:divBdr>
            <w:top w:val="none" w:sz="0" w:space="0" w:color="auto"/>
            <w:left w:val="none" w:sz="0" w:space="0" w:color="auto"/>
            <w:bottom w:val="none" w:sz="0" w:space="0" w:color="auto"/>
            <w:right w:val="none" w:sz="0" w:space="0" w:color="auto"/>
          </w:divBdr>
        </w:div>
        <w:div w:id="1677272326">
          <w:marLeft w:val="640"/>
          <w:marRight w:val="0"/>
          <w:marTop w:val="0"/>
          <w:marBottom w:val="0"/>
          <w:divBdr>
            <w:top w:val="none" w:sz="0" w:space="0" w:color="auto"/>
            <w:left w:val="none" w:sz="0" w:space="0" w:color="auto"/>
            <w:bottom w:val="none" w:sz="0" w:space="0" w:color="auto"/>
            <w:right w:val="none" w:sz="0" w:space="0" w:color="auto"/>
          </w:divBdr>
        </w:div>
        <w:div w:id="1637568567">
          <w:marLeft w:val="640"/>
          <w:marRight w:val="0"/>
          <w:marTop w:val="0"/>
          <w:marBottom w:val="0"/>
          <w:divBdr>
            <w:top w:val="none" w:sz="0" w:space="0" w:color="auto"/>
            <w:left w:val="none" w:sz="0" w:space="0" w:color="auto"/>
            <w:bottom w:val="none" w:sz="0" w:space="0" w:color="auto"/>
            <w:right w:val="none" w:sz="0" w:space="0" w:color="auto"/>
          </w:divBdr>
        </w:div>
        <w:div w:id="1627616478">
          <w:marLeft w:val="640"/>
          <w:marRight w:val="0"/>
          <w:marTop w:val="0"/>
          <w:marBottom w:val="0"/>
          <w:divBdr>
            <w:top w:val="none" w:sz="0" w:space="0" w:color="auto"/>
            <w:left w:val="none" w:sz="0" w:space="0" w:color="auto"/>
            <w:bottom w:val="none" w:sz="0" w:space="0" w:color="auto"/>
            <w:right w:val="none" w:sz="0" w:space="0" w:color="auto"/>
          </w:divBdr>
        </w:div>
        <w:div w:id="112867267">
          <w:marLeft w:val="640"/>
          <w:marRight w:val="0"/>
          <w:marTop w:val="0"/>
          <w:marBottom w:val="0"/>
          <w:divBdr>
            <w:top w:val="none" w:sz="0" w:space="0" w:color="auto"/>
            <w:left w:val="none" w:sz="0" w:space="0" w:color="auto"/>
            <w:bottom w:val="none" w:sz="0" w:space="0" w:color="auto"/>
            <w:right w:val="none" w:sz="0" w:space="0" w:color="auto"/>
          </w:divBdr>
        </w:div>
        <w:div w:id="1266157531">
          <w:marLeft w:val="640"/>
          <w:marRight w:val="0"/>
          <w:marTop w:val="0"/>
          <w:marBottom w:val="0"/>
          <w:divBdr>
            <w:top w:val="none" w:sz="0" w:space="0" w:color="auto"/>
            <w:left w:val="none" w:sz="0" w:space="0" w:color="auto"/>
            <w:bottom w:val="none" w:sz="0" w:space="0" w:color="auto"/>
            <w:right w:val="none" w:sz="0" w:space="0" w:color="auto"/>
          </w:divBdr>
        </w:div>
        <w:div w:id="1653212273">
          <w:marLeft w:val="640"/>
          <w:marRight w:val="0"/>
          <w:marTop w:val="0"/>
          <w:marBottom w:val="0"/>
          <w:divBdr>
            <w:top w:val="none" w:sz="0" w:space="0" w:color="auto"/>
            <w:left w:val="none" w:sz="0" w:space="0" w:color="auto"/>
            <w:bottom w:val="none" w:sz="0" w:space="0" w:color="auto"/>
            <w:right w:val="none" w:sz="0" w:space="0" w:color="auto"/>
          </w:divBdr>
        </w:div>
        <w:div w:id="2122218305">
          <w:marLeft w:val="640"/>
          <w:marRight w:val="0"/>
          <w:marTop w:val="0"/>
          <w:marBottom w:val="0"/>
          <w:divBdr>
            <w:top w:val="none" w:sz="0" w:space="0" w:color="auto"/>
            <w:left w:val="none" w:sz="0" w:space="0" w:color="auto"/>
            <w:bottom w:val="none" w:sz="0" w:space="0" w:color="auto"/>
            <w:right w:val="none" w:sz="0" w:space="0" w:color="auto"/>
          </w:divBdr>
        </w:div>
        <w:div w:id="192617088">
          <w:marLeft w:val="640"/>
          <w:marRight w:val="0"/>
          <w:marTop w:val="0"/>
          <w:marBottom w:val="0"/>
          <w:divBdr>
            <w:top w:val="none" w:sz="0" w:space="0" w:color="auto"/>
            <w:left w:val="none" w:sz="0" w:space="0" w:color="auto"/>
            <w:bottom w:val="none" w:sz="0" w:space="0" w:color="auto"/>
            <w:right w:val="none" w:sz="0" w:space="0" w:color="auto"/>
          </w:divBdr>
        </w:div>
        <w:div w:id="848759280">
          <w:marLeft w:val="640"/>
          <w:marRight w:val="0"/>
          <w:marTop w:val="0"/>
          <w:marBottom w:val="0"/>
          <w:divBdr>
            <w:top w:val="none" w:sz="0" w:space="0" w:color="auto"/>
            <w:left w:val="none" w:sz="0" w:space="0" w:color="auto"/>
            <w:bottom w:val="none" w:sz="0" w:space="0" w:color="auto"/>
            <w:right w:val="none" w:sz="0" w:space="0" w:color="auto"/>
          </w:divBdr>
        </w:div>
        <w:div w:id="1334913632">
          <w:marLeft w:val="640"/>
          <w:marRight w:val="0"/>
          <w:marTop w:val="0"/>
          <w:marBottom w:val="0"/>
          <w:divBdr>
            <w:top w:val="none" w:sz="0" w:space="0" w:color="auto"/>
            <w:left w:val="none" w:sz="0" w:space="0" w:color="auto"/>
            <w:bottom w:val="none" w:sz="0" w:space="0" w:color="auto"/>
            <w:right w:val="none" w:sz="0" w:space="0" w:color="auto"/>
          </w:divBdr>
        </w:div>
        <w:div w:id="1123188595">
          <w:marLeft w:val="640"/>
          <w:marRight w:val="0"/>
          <w:marTop w:val="0"/>
          <w:marBottom w:val="0"/>
          <w:divBdr>
            <w:top w:val="none" w:sz="0" w:space="0" w:color="auto"/>
            <w:left w:val="none" w:sz="0" w:space="0" w:color="auto"/>
            <w:bottom w:val="none" w:sz="0" w:space="0" w:color="auto"/>
            <w:right w:val="none" w:sz="0" w:space="0" w:color="auto"/>
          </w:divBdr>
        </w:div>
        <w:div w:id="258173254">
          <w:marLeft w:val="640"/>
          <w:marRight w:val="0"/>
          <w:marTop w:val="0"/>
          <w:marBottom w:val="0"/>
          <w:divBdr>
            <w:top w:val="none" w:sz="0" w:space="0" w:color="auto"/>
            <w:left w:val="none" w:sz="0" w:space="0" w:color="auto"/>
            <w:bottom w:val="none" w:sz="0" w:space="0" w:color="auto"/>
            <w:right w:val="none" w:sz="0" w:space="0" w:color="auto"/>
          </w:divBdr>
        </w:div>
        <w:div w:id="1181823592">
          <w:marLeft w:val="640"/>
          <w:marRight w:val="0"/>
          <w:marTop w:val="0"/>
          <w:marBottom w:val="0"/>
          <w:divBdr>
            <w:top w:val="none" w:sz="0" w:space="0" w:color="auto"/>
            <w:left w:val="none" w:sz="0" w:space="0" w:color="auto"/>
            <w:bottom w:val="none" w:sz="0" w:space="0" w:color="auto"/>
            <w:right w:val="none" w:sz="0" w:space="0" w:color="auto"/>
          </w:divBdr>
        </w:div>
        <w:div w:id="1318846467">
          <w:marLeft w:val="640"/>
          <w:marRight w:val="0"/>
          <w:marTop w:val="0"/>
          <w:marBottom w:val="0"/>
          <w:divBdr>
            <w:top w:val="none" w:sz="0" w:space="0" w:color="auto"/>
            <w:left w:val="none" w:sz="0" w:space="0" w:color="auto"/>
            <w:bottom w:val="none" w:sz="0" w:space="0" w:color="auto"/>
            <w:right w:val="none" w:sz="0" w:space="0" w:color="auto"/>
          </w:divBdr>
        </w:div>
        <w:div w:id="1769885827">
          <w:marLeft w:val="640"/>
          <w:marRight w:val="0"/>
          <w:marTop w:val="0"/>
          <w:marBottom w:val="0"/>
          <w:divBdr>
            <w:top w:val="none" w:sz="0" w:space="0" w:color="auto"/>
            <w:left w:val="none" w:sz="0" w:space="0" w:color="auto"/>
            <w:bottom w:val="none" w:sz="0" w:space="0" w:color="auto"/>
            <w:right w:val="none" w:sz="0" w:space="0" w:color="auto"/>
          </w:divBdr>
        </w:div>
        <w:div w:id="1559516305">
          <w:marLeft w:val="640"/>
          <w:marRight w:val="0"/>
          <w:marTop w:val="0"/>
          <w:marBottom w:val="0"/>
          <w:divBdr>
            <w:top w:val="none" w:sz="0" w:space="0" w:color="auto"/>
            <w:left w:val="none" w:sz="0" w:space="0" w:color="auto"/>
            <w:bottom w:val="none" w:sz="0" w:space="0" w:color="auto"/>
            <w:right w:val="none" w:sz="0" w:space="0" w:color="auto"/>
          </w:divBdr>
        </w:div>
      </w:divsChild>
    </w:div>
    <w:div w:id="1743142762">
      <w:bodyDiv w:val="1"/>
      <w:marLeft w:val="0"/>
      <w:marRight w:val="0"/>
      <w:marTop w:val="0"/>
      <w:marBottom w:val="0"/>
      <w:divBdr>
        <w:top w:val="none" w:sz="0" w:space="0" w:color="auto"/>
        <w:left w:val="none" w:sz="0" w:space="0" w:color="auto"/>
        <w:bottom w:val="none" w:sz="0" w:space="0" w:color="auto"/>
        <w:right w:val="none" w:sz="0" w:space="0" w:color="auto"/>
      </w:divBdr>
    </w:div>
    <w:div w:id="1743796888">
      <w:bodyDiv w:val="1"/>
      <w:marLeft w:val="0"/>
      <w:marRight w:val="0"/>
      <w:marTop w:val="0"/>
      <w:marBottom w:val="0"/>
      <w:divBdr>
        <w:top w:val="none" w:sz="0" w:space="0" w:color="auto"/>
        <w:left w:val="none" w:sz="0" w:space="0" w:color="auto"/>
        <w:bottom w:val="none" w:sz="0" w:space="0" w:color="auto"/>
        <w:right w:val="none" w:sz="0" w:space="0" w:color="auto"/>
      </w:divBdr>
      <w:divsChild>
        <w:div w:id="1010988350">
          <w:marLeft w:val="640"/>
          <w:marRight w:val="0"/>
          <w:marTop w:val="0"/>
          <w:marBottom w:val="0"/>
          <w:divBdr>
            <w:top w:val="none" w:sz="0" w:space="0" w:color="auto"/>
            <w:left w:val="none" w:sz="0" w:space="0" w:color="auto"/>
            <w:bottom w:val="none" w:sz="0" w:space="0" w:color="auto"/>
            <w:right w:val="none" w:sz="0" w:space="0" w:color="auto"/>
          </w:divBdr>
        </w:div>
        <w:div w:id="2036883875">
          <w:marLeft w:val="640"/>
          <w:marRight w:val="0"/>
          <w:marTop w:val="0"/>
          <w:marBottom w:val="0"/>
          <w:divBdr>
            <w:top w:val="none" w:sz="0" w:space="0" w:color="auto"/>
            <w:left w:val="none" w:sz="0" w:space="0" w:color="auto"/>
            <w:bottom w:val="none" w:sz="0" w:space="0" w:color="auto"/>
            <w:right w:val="none" w:sz="0" w:space="0" w:color="auto"/>
          </w:divBdr>
        </w:div>
        <w:div w:id="1579746023">
          <w:marLeft w:val="640"/>
          <w:marRight w:val="0"/>
          <w:marTop w:val="0"/>
          <w:marBottom w:val="0"/>
          <w:divBdr>
            <w:top w:val="none" w:sz="0" w:space="0" w:color="auto"/>
            <w:left w:val="none" w:sz="0" w:space="0" w:color="auto"/>
            <w:bottom w:val="none" w:sz="0" w:space="0" w:color="auto"/>
            <w:right w:val="none" w:sz="0" w:space="0" w:color="auto"/>
          </w:divBdr>
        </w:div>
        <w:div w:id="1473137368">
          <w:marLeft w:val="640"/>
          <w:marRight w:val="0"/>
          <w:marTop w:val="0"/>
          <w:marBottom w:val="0"/>
          <w:divBdr>
            <w:top w:val="none" w:sz="0" w:space="0" w:color="auto"/>
            <w:left w:val="none" w:sz="0" w:space="0" w:color="auto"/>
            <w:bottom w:val="none" w:sz="0" w:space="0" w:color="auto"/>
            <w:right w:val="none" w:sz="0" w:space="0" w:color="auto"/>
          </w:divBdr>
        </w:div>
        <w:div w:id="1700620879">
          <w:marLeft w:val="640"/>
          <w:marRight w:val="0"/>
          <w:marTop w:val="0"/>
          <w:marBottom w:val="0"/>
          <w:divBdr>
            <w:top w:val="none" w:sz="0" w:space="0" w:color="auto"/>
            <w:left w:val="none" w:sz="0" w:space="0" w:color="auto"/>
            <w:bottom w:val="none" w:sz="0" w:space="0" w:color="auto"/>
            <w:right w:val="none" w:sz="0" w:space="0" w:color="auto"/>
          </w:divBdr>
        </w:div>
        <w:div w:id="1870338967">
          <w:marLeft w:val="640"/>
          <w:marRight w:val="0"/>
          <w:marTop w:val="0"/>
          <w:marBottom w:val="0"/>
          <w:divBdr>
            <w:top w:val="none" w:sz="0" w:space="0" w:color="auto"/>
            <w:left w:val="none" w:sz="0" w:space="0" w:color="auto"/>
            <w:bottom w:val="none" w:sz="0" w:space="0" w:color="auto"/>
            <w:right w:val="none" w:sz="0" w:space="0" w:color="auto"/>
          </w:divBdr>
        </w:div>
        <w:div w:id="133332317">
          <w:marLeft w:val="640"/>
          <w:marRight w:val="0"/>
          <w:marTop w:val="0"/>
          <w:marBottom w:val="0"/>
          <w:divBdr>
            <w:top w:val="none" w:sz="0" w:space="0" w:color="auto"/>
            <w:left w:val="none" w:sz="0" w:space="0" w:color="auto"/>
            <w:bottom w:val="none" w:sz="0" w:space="0" w:color="auto"/>
            <w:right w:val="none" w:sz="0" w:space="0" w:color="auto"/>
          </w:divBdr>
        </w:div>
        <w:div w:id="2132897983">
          <w:marLeft w:val="640"/>
          <w:marRight w:val="0"/>
          <w:marTop w:val="0"/>
          <w:marBottom w:val="0"/>
          <w:divBdr>
            <w:top w:val="none" w:sz="0" w:space="0" w:color="auto"/>
            <w:left w:val="none" w:sz="0" w:space="0" w:color="auto"/>
            <w:bottom w:val="none" w:sz="0" w:space="0" w:color="auto"/>
            <w:right w:val="none" w:sz="0" w:space="0" w:color="auto"/>
          </w:divBdr>
        </w:div>
        <w:div w:id="184905314">
          <w:marLeft w:val="640"/>
          <w:marRight w:val="0"/>
          <w:marTop w:val="0"/>
          <w:marBottom w:val="0"/>
          <w:divBdr>
            <w:top w:val="none" w:sz="0" w:space="0" w:color="auto"/>
            <w:left w:val="none" w:sz="0" w:space="0" w:color="auto"/>
            <w:bottom w:val="none" w:sz="0" w:space="0" w:color="auto"/>
            <w:right w:val="none" w:sz="0" w:space="0" w:color="auto"/>
          </w:divBdr>
        </w:div>
        <w:div w:id="1189680734">
          <w:marLeft w:val="640"/>
          <w:marRight w:val="0"/>
          <w:marTop w:val="0"/>
          <w:marBottom w:val="0"/>
          <w:divBdr>
            <w:top w:val="none" w:sz="0" w:space="0" w:color="auto"/>
            <w:left w:val="none" w:sz="0" w:space="0" w:color="auto"/>
            <w:bottom w:val="none" w:sz="0" w:space="0" w:color="auto"/>
            <w:right w:val="none" w:sz="0" w:space="0" w:color="auto"/>
          </w:divBdr>
        </w:div>
        <w:div w:id="878123471">
          <w:marLeft w:val="640"/>
          <w:marRight w:val="0"/>
          <w:marTop w:val="0"/>
          <w:marBottom w:val="0"/>
          <w:divBdr>
            <w:top w:val="none" w:sz="0" w:space="0" w:color="auto"/>
            <w:left w:val="none" w:sz="0" w:space="0" w:color="auto"/>
            <w:bottom w:val="none" w:sz="0" w:space="0" w:color="auto"/>
            <w:right w:val="none" w:sz="0" w:space="0" w:color="auto"/>
          </w:divBdr>
        </w:div>
        <w:div w:id="929587793">
          <w:marLeft w:val="640"/>
          <w:marRight w:val="0"/>
          <w:marTop w:val="0"/>
          <w:marBottom w:val="0"/>
          <w:divBdr>
            <w:top w:val="none" w:sz="0" w:space="0" w:color="auto"/>
            <w:left w:val="none" w:sz="0" w:space="0" w:color="auto"/>
            <w:bottom w:val="none" w:sz="0" w:space="0" w:color="auto"/>
            <w:right w:val="none" w:sz="0" w:space="0" w:color="auto"/>
          </w:divBdr>
        </w:div>
        <w:div w:id="1347367815">
          <w:marLeft w:val="640"/>
          <w:marRight w:val="0"/>
          <w:marTop w:val="0"/>
          <w:marBottom w:val="0"/>
          <w:divBdr>
            <w:top w:val="none" w:sz="0" w:space="0" w:color="auto"/>
            <w:left w:val="none" w:sz="0" w:space="0" w:color="auto"/>
            <w:bottom w:val="none" w:sz="0" w:space="0" w:color="auto"/>
            <w:right w:val="none" w:sz="0" w:space="0" w:color="auto"/>
          </w:divBdr>
        </w:div>
        <w:div w:id="1275137603">
          <w:marLeft w:val="640"/>
          <w:marRight w:val="0"/>
          <w:marTop w:val="0"/>
          <w:marBottom w:val="0"/>
          <w:divBdr>
            <w:top w:val="none" w:sz="0" w:space="0" w:color="auto"/>
            <w:left w:val="none" w:sz="0" w:space="0" w:color="auto"/>
            <w:bottom w:val="none" w:sz="0" w:space="0" w:color="auto"/>
            <w:right w:val="none" w:sz="0" w:space="0" w:color="auto"/>
          </w:divBdr>
        </w:div>
        <w:div w:id="687294507">
          <w:marLeft w:val="640"/>
          <w:marRight w:val="0"/>
          <w:marTop w:val="0"/>
          <w:marBottom w:val="0"/>
          <w:divBdr>
            <w:top w:val="none" w:sz="0" w:space="0" w:color="auto"/>
            <w:left w:val="none" w:sz="0" w:space="0" w:color="auto"/>
            <w:bottom w:val="none" w:sz="0" w:space="0" w:color="auto"/>
            <w:right w:val="none" w:sz="0" w:space="0" w:color="auto"/>
          </w:divBdr>
        </w:div>
        <w:div w:id="1048185238">
          <w:marLeft w:val="640"/>
          <w:marRight w:val="0"/>
          <w:marTop w:val="0"/>
          <w:marBottom w:val="0"/>
          <w:divBdr>
            <w:top w:val="none" w:sz="0" w:space="0" w:color="auto"/>
            <w:left w:val="none" w:sz="0" w:space="0" w:color="auto"/>
            <w:bottom w:val="none" w:sz="0" w:space="0" w:color="auto"/>
            <w:right w:val="none" w:sz="0" w:space="0" w:color="auto"/>
          </w:divBdr>
        </w:div>
        <w:div w:id="1062291948">
          <w:marLeft w:val="640"/>
          <w:marRight w:val="0"/>
          <w:marTop w:val="0"/>
          <w:marBottom w:val="0"/>
          <w:divBdr>
            <w:top w:val="none" w:sz="0" w:space="0" w:color="auto"/>
            <w:left w:val="none" w:sz="0" w:space="0" w:color="auto"/>
            <w:bottom w:val="none" w:sz="0" w:space="0" w:color="auto"/>
            <w:right w:val="none" w:sz="0" w:space="0" w:color="auto"/>
          </w:divBdr>
        </w:div>
        <w:div w:id="30768960">
          <w:marLeft w:val="640"/>
          <w:marRight w:val="0"/>
          <w:marTop w:val="0"/>
          <w:marBottom w:val="0"/>
          <w:divBdr>
            <w:top w:val="none" w:sz="0" w:space="0" w:color="auto"/>
            <w:left w:val="none" w:sz="0" w:space="0" w:color="auto"/>
            <w:bottom w:val="none" w:sz="0" w:space="0" w:color="auto"/>
            <w:right w:val="none" w:sz="0" w:space="0" w:color="auto"/>
          </w:divBdr>
        </w:div>
        <w:div w:id="1498687698">
          <w:marLeft w:val="640"/>
          <w:marRight w:val="0"/>
          <w:marTop w:val="0"/>
          <w:marBottom w:val="0"/>
          <w:divBdr>
            <w:top w:val="none" w:sz="0" w:space="0" w:color="auto"/>
            <w:left w:val="none" w:sz="0" w:space="0" w:color="auto"/>
            <w:bottom w:val="none" w:sz="0" w:space="0" w:color="auto"/>
            <w:right w:val="none" w:sz="0" w:space="0" w:color="auto"/>
          </w:divBdr>
        </w:div>
        <w:div w:id="642545537">
          <w:marLeft w:val="640"/>
          <w:marRight w:val="0"/>
          <w:marTop w:val="0"/>
          <w:marBottom w:val="0"/>
          <w:divBdr>
            <w:top w:val="none" w:sz="0" w:space="0" w:color="auto"/>
            <w:left w:val="none" w:sz="0" w:space="0" w:color="auto"/>
            <w:bottom w:val="none" w:sz="0" w:space="0" w:color="auto"/>
            <w:right w:val="none" w:sz="0" w:space="0" w:color="auto"/>
          </w:divBdr>
        </w:div>
        <w:div w:id="812254834">
          <w:marLeft w:val="640"/>
          <w:marRight w:val="0"/>
          <w:marTop w:val="0"/>
          <w:marBottom w:val="0"/>
          <w:divBdr>
            <w:top w:val="none" w:sz="0" w:space="0" w:color="auto"/>
            <w:left w:val="none" w:sz="0" w:space="0" w:color="auto"/>
            <w:bottom w:val="none" w:sz="0" w:space="0" w:color="auto"/>
            <w:right w:val="none" w:sz="0" w:space="0" w:color="auto"/>
          </w:divBdr>
        </w:div>
        <w:div w:id="1531644757">
          <w:marLeft w:val="640"/>
          <w:marRight w:val="0"/>
          <w:marTop w:val="0"/>
          <w:marBottom w:val="0"/>
          <w:divBdr>
            <w:top w:val="none" w:sz="0" w:space="0" w:color="auto"/>
            <w:left w:val="none" w:sz="0" w:space="0" w:color="auto"/>
            <w:bottom w:val="none" w:sz="0" w:space="0" w:color="auto"/>
            <w:right w:val="none" w:sz="0" w:space="0" w:color="auto"/>
          </w:divBdr>
        </w:div>
        <w:div w:id="1216968957">
          <w:marLeft w:val="640"/>
          <w:marRight w:val="0"/>
          <w:marTop w:val="0"/>
          <w:marBottom w:val="0"/>
          <w:divBdr>
            <w:top w:val="none" w:sz="0" w:space="0" w:color="auto"/>
            <w:left w:val="none" w:sz="0" w:space="0" w:color="auto"/>
            <w:bottom w:val="none" w:sz="0" w:space="0" w:color="auto"/>
            <w:right w:val="none" w:sz="0" w:space="0" w:color="auto"/>
          </w:divBdr>
        </w:div>
        <w:div w:id="938562714">
          <w:marLeft w:val="640"/>
          <w:marRight w:val="0"/>
          <w:marTop w:val="0"/>
          <w:marBottom w:val="0"/>
          <w:divBdr>
            <w:top w:val="none" w:sz="0" w:space="0" w:color="auto"/>
            <w:left w:val="none" w:sz="0" w:space="0" w:color="auto"/>
            <w:bottom w:val="none" w:sz="0" w:space="0" w:color="auto"/>
            <w:right w:val="none" w:sz="0" w:space="0" w:color="auto"/>
          </w:divBdr>
        </w:div>
        <w:div w:id="1051198211">
          <w:marLeft w:val="640"/>
          <w:marRight w:val="0"/>
          <w:marTop w:val="0"/>
          <w:marBottom w:val="0"/>
          <w:divBdr>
            <w:top w:val="none" w:sz="0" w:space="0" w:color="auto"/>
            <w:left w:val="none" w:sz="0" w:space="0" w:color="auto"/>
            <w:bottom w:val="none" w:sz="0" w:space="0" w:color="auto"/>
            <w:right w:val="none" w:sz="0" w:space="0" w:color="auto"/>
          </w:divBdr>
        </w:div>
        <w:div w:id="147214746">
          <w:marLeft w:val="640"/>
          <w:marRight w:val="0"/>
          <w:marTop w:val="0"/>
          <w:marBottom w:val="0"/>
          <w:divBdr>
            <w:top w:val="none" w:sz="0" w:space="0" w:color="auto"/>
            <w:left w:val="none" w:sz="0" w:space="0" w:color="auto"/>
            <w:bottom w:val="none" w:sz="0" w:space="0" w:color="auto"/>
            <w:right w:val="none" w:sz="0" w:space="0" w:color="auto"/>
          </w:divBdr>
        </w:div>
        <w:div w:id="539323801">
          <w:marLeft w:val="640"/>
          <w:marRight w:val="0"/>
          <w:marTop w:val="0"/>
          <w:marBottom w:val="0"/>
          <w:divBdr>
            <w:top w:val="none" w:sz="0" w:space="0" w:color="auto"/>
            <w:left w:val="none" w:sz="0" w:space="0" w:color="auto"/>
            <w:bottom w:val="none" w:sz="0" w:space="0" w:color="auto"/>
            <w:right w:val="none" w:sz="0" w:space="0" w:color="auto"/>
          </w:divBdr>
        </w:div>
        <w:div w:id="1038506345">
          <w:marLeft w:val="640"/>
          <w:marRight w:val="0"/>
          <w:marTop w:val="0"/>
          <w:marBottom w:val="0"/>
          <w:divBdr>
            <w:top w:val="none" w:sz="0" w:space="0" w:color="auto"/>
            <w:left w:val="none" w:sz="0" w:space="0" w:color="auto"/>
            <w:bottom w:val="none" w:sz="0" w:space="0" w:color="auto"/>
            <w:right w:val="none" w:sz="0" w:space="0" w:color="auto"/>
          </w:divBdr>
        </w:div>
        <w:div w:id="1043948458">
          <w:marLeft w:val="640"/>
          <w:marRight w:val="0"/>
          <w:marTop w:val="0"/>
          <w:marBottom w:val="0"/>
          <w:divBdr>
            <w:top w:val="none" w:sz="0" w:space="0" w:color="auto"/>
            <w:left w:val="none" w:sz="0" w:space="0" w:color="auto"/>
            <w:bottom w:val="none" w:sz="0" w:space="0" w:color="auto"/>
            <w:right w:val="none" w:sz="0" w:space="0" w:color="auto"/>
          </w:divBdr>
        </w:div>
        <w:div w:id="361708642">
          <w:marLeft w:val="640"/>
          <w:marRight w:val="0"/>
          <w:marTop w:val="0"/>
          <w:marBottom w:val="0"/>
          <w:divBdr>
            <w:top w:val="none" w:sz="0" w:space="0" w:color="auto"/>
            <w:left w:val="none" w:sz="0" w:space="0" w:color="auto"/>
            <w:bottom w:val="none" w:sz="0" w:space="0" w:color="auto"/>
            <w:right w:val="none" w:sz="0" w:space="0" w:color="auto"/>
          </w:divBdr>
        </w:div>
        <w:div w:id="429276080">
          <w:marLeft w:val="640"/>
          <w:marRight w:val="0"/>
          <w:marTop w:val="0"/>
          <w:marBottom w:val="0"/>
          <w:divBdr>
            <w:top w:val="none" w:sz="0" w:space="0" w:color="auto"/>
            <w:left w:val="none" w:sz="0" w:space="0" w:color="auto"/>
            <w:bottom w:val="none" w:sz="0" w:space="0" w:color="auto"/>
            <w:right w:val="none" w:sz="0" w:space="0" w:color="auto"/>
          </w:divBdr>
        </w:div>
        <w:div w:id="1613434784">
          <w:marLeft w:val="640"/>
          <w:marRight w:val="0"/>
          <w:marTop w:val="0"/>
          <w:marBottom w:val="0"/>
          <w:divBdr>
            <w:top w:val="none" w:sz="0" w:space="0" w:color="auto"/>
            <w:left w:val="none" w:sz="0" w:space="0" w:color="auto"/>
            <w:bottom w:val="none" w:sz="0" w:space="0" w:color="auto"/>
            <w:right w:val="none" w:sz="0" w:space="0" w:color="auto"/>
          </w:divBdr>
        </w:div>
        <w:div w:id="180627300">
          <w:marLeft w:val="640"/>
          <w:marRight w:val="0"/>
          <w:marTop w:val="0"/>
          <w:marBottom w:val="0"/>
          <w:divBdr>
            <w:top w:val="none" w:sz="0" w:space="0" w:color="auto"/>
            <w:left w:val="none" w:sz="0" w:space="0" w:color="auto"/>
            <w:bottom w:val="none" w:sz="0" w:space="0" w:color="auto"/>
            <w:right w:val="none" w:sz="0" w:space="0" w:color="auto"/>
          </w:divBdr>
        </w:div>
        <w:div w:id="728766740">
          <w:marLeft w:val="640"/>
          <w:marRight w:val="0"/>
          <w:marTop w:val="0"/>
          <w:marBottom w:val="0"/>
          <w:divBdr>
            <w:top w:val="none" w:sz="0" w:space="0" w:color="auto"/>
            <w:left w:val="none" w:sz="0" w:space="0" w:color="auto"/>
            <w:bottom w:val="none" w:sz="0" w:space="0" w:color="auto"/>
            <w:right w:val="none" w:sz="0" w:space="0" w:color="auto"/>
          </w:divBdr>
        </w:div>
        <w:div w:id="635063595">
          <w:marLeft w:val="640"/>
          <w:marRight w:val="0"/>
          <w:marTop w:val="0"/>
          <w:marBottom w:val="0"/>
          <w:divBdr>
            <w:top w:val="none" w:sz="0" w:space="0" w:color="auto"/>
            <w:left w:val="none" w:sz="0" w:space="0" w:color="auto"/>
            <w:bottom w:val="none" w:sz="0" w:space="0" w:color="auto"/>
            <w:right w:val="none" w:sz="0" w:space="0" w:color="auto"/>
          </w:divBdr>
        </w:div>
        <w:div w:id="2138453026">
          <w:marLeft w:val="640"/>
          <w:marRight w:val="0"/>
          <w:marTop w:val="0"/>
          <w:marBottom w:val="0"/>
          <w:divBdr>
            <w:top w:val="none" w:sz="0" w:space="0" w:color="auto"/>
            <w:left w:val="none" w:sz="0" w:space="0" w:color="auto"/>
            <w:bottom w:val="none" w:sz="0" w:space="0" w:color="auto"/>
            <w:right w:val="none" w:sz="0" w:space="0" w:color="auto"/>
          </w:divBdr>
        </w:div>
        <w:div w:id="145783832">
          <w:marLeft w:val="640"/>
          <w:marRight w:val="0"/>
          <w:marTop w:val="0"/>
          <w:marBottom w:val="0"/>
          <w:divBdr>
            <w:top w:val="none" w:sz="0" w:space="0" w:color="auto"/>
            <w:left w:val="none" w:sz="0" w:space="0" w:color="auto"/>
            <w:bottom w:val="none" w:sz="0" w:space="0" w:color="auto"/>
            <w:right w:val="none" w:sz="0" w:space="0" w:color="auto"/>
          </w:divBdr>
        </w:div>
        <w:div w:id="1589581076">
          <w:marLeft w:val="640"/>
          <w:marRight w:val="0"/>
          <w:marTop w:val="0"/>
          <w:marBottom w:val="0"/>
          <w:divBdr>
            <w:top w:val="none" w:sz="0" w:space="0" w:color="auto"/>
            <w:left w:val="none" w:sz="0" w:space="0" w:color="auto"/>
            <w:bottom w:val="none" w:sz="0" w:space="0" w:color="auto"/>
            <w:right w:val="none" w:sz="0" w:space="0" w:color="auto"/>
          </w:divBdr>
        </w:div>
        <w:div w:id="578101940">
          <w:marLeft w:val="640"/>
          <w:marRight w:val="0"/>
          <w:marTop w:val="0"/>
          <w:marBottom w:val="0"/>
          <w:divBdr>
            <w:top w:val="none" w:sz="0" w:space="0" w:color="auto"/>
            <w:left w:val="none" w:sz="0" w:space="0" w:color="auto"/>
            <w:bottom w:val="none" w:sz="0" w:space="0" w:color="auto"/>
            <w:right w:val="none" w:sz="0" w:space="0" w:color="auto"/>
          </w:divBdr>
        </w:div>
        <w:div w:id="1563717404">
          <w:marLeft w:val="640"/>
          <w:marRight w:val="0"/>
          <w:marTop w:val="0"/>
          <w:marBottom w:val="0"/>
          <w:divBdr>
            <w:top w:val="none" w:sz="0" w:space="0" w:color="auto"/>
            <w:left w:val="none" w:sz="0" w:space="0" w:color="auto"/>
            <w:bottom w:val="none" w:sz="0" w:space="0" w:color="auto"/>
            <w:right w:val="none" w:sz="0" w:space="0" w:color="auto"/>
          </w:divBdr>
        </w:div>
        <w:div w:id="970594649">
          <w:marLeft w:val="640"/>
          <w:marRight w:val="0"/>
          <w:marTop w:val="0"/>
          <w:marBottom w:val="0"/>
          <w:divBdr>
            <w:top w:val="none" w:sz="0" w:space="0" w:color="auto"/>
            <w:left w:val="none" w:sz="0" w:space="0" w:color="auto"/>
            <w:bottom w:val="none" w:sz="0" w:space="0" w:color="auto"/>
            <w:right w:val="none" w:sz="0" w:space="0" w:color="auto"/>
          </w:divBdr>
        </w:div>
        <w:div w:id="28799015">
          <w:marLeft w:val="640"/>
          <w:marRight w:val="0"/>
          <w:marTop w:val="0"/>
          <w:marBottom w:val="0"/>
          <w:divBdr>
            <w:top w:val="none" w:sz="0" w:space="0" w:color="auto"/>
            <w:left w:val="none" w:sz="0" w:space="0" w:color="auto"/>
            <w:bottom w:val="none" w:sz="0" w:space="0" w:color="auto"/>
            <w:right w:val="none" w:sz="0" w:space="0" w:color="auto"/>
          </w:divBdr>
        </w:div>
        <w:div w:id="770665715">
          <w:marLeft w:val="640"/>
          <w:marRight w:val="0"/>
          <w:marTop w:val="0"/>
          <w:marBottom w:val="0"/>
          <w:divBdr>
            <w:top w:val="none" w:sz="0" w:space="0" w:color="auto"/>
            <w:left w:val="none" w:sz="0" w:space="0" w:color="auto"/>
            <w:bottom w:val="none" w:sz="0" w:space="0" w:color="auto"/>
            <w:right w:val="none" w:sz="0" w:space="0" w:color="auto"/>
          </w:divBdr>
        </w:div>
        <w:div w:id="1012296436">
          <w:marLeft w:val="640"/>
          <w:marRight w:val="0"/>
          <w:marTop w:val="0"/>
          <w:marBottom w:val="0"/>
          <w:divBdr>
            <w:top w:val="none" w:sz="0" w:space="0" w:color="auto"/>
            <w:left w:val="none" w:sz="0" w:space="0" w:color="auto"/>
            <w:bottom w:val="none" w:sz="0" w:space="0" w:color="auto"/>
            <w:right w:val="none" w:sz="0" w:space="0" w:color="auto"/>
          </w:divBdr>
        </w:div>
        <w:div w:id="1146896538">
          <w:marLeft w:val="640"/>
          <w:marRight w:val="0"/>
          <w:marTop w:val="0"/>
          <w:marBottom w:val="0"/>
          <w:divBdr>
            <w:top w:val="none" w:sz="0" w:space="0" w:color="auto"/>
            <w:left w:val="none" w:sz="0" w:space="0" w:color="auto"/>
            <w:bottom w:val="none" w:sz="0" w:space="0" w:color="auto"/>
            <w:right w:val="none" w:sz="0" w:space="0" w:color="auto"/>
          </w:divBdr>
        </w:div>
        <w:div w:id="1850679566">
          <w:marLeft w:val="640"/>
          <w:marRight w:val="0"/>
          <w:marTop w:val="0"/>
          <w:marBottom w:val="0"/>
          <w:divBdr>
            <w:top w:val="none" w:sz="0" w:space="0" w:color="auto"/>
            <w:left w:val="none" w:sz="0" w:space="0" w:color="auto"/>
            <w:bottom w:val="none" w:sz="0" w:space="0" w:color="auto"/>
            <w:right w:val="none" w:sz="0" w:space="0" w:color="auto"/>
          </w:divBdr>
        </w:div>
        <w:div w:id="460658797">
          <w:marLeft w:val="640"/>
          <w:marRight w:val="0"/>
          <w:marTop w:val="0"/>
          <w:marBottom w:val="0"/>
          <w:divBdr>
            <w:top w:val="none" w:sz="0" w:space="0" w:color="auto"/>
            <w:left w:val="none" w:sz="0" w:space="0" w:color="auto"/>
            <w:bottom w:val="none" w:sz="0" w:space="0" w:color="auto"/>
            <w:right w:val="none" w:sz="0" w:space="0" w:color="auto"/>
          </w:divBdr>
        </w:div>
        <w:div w:id="317079739">
          <w:marLeft w:val="640"/>
          <w:marRight w:val="0"/>
          <w:marTop w:val="0"/>
          <w:marBottom w:val="0"/>
          <w:divBdr>
            <w:top w:val="none" w:sz="0" w:space="0" w:color="auto"/>
            <w:left w:val="none" w:sz="0" w:space="0" w:color="auto"/>
            <w:bottom w:val="none" w:sz="0" w:space="0" w:color="auto"/>
            <w:right w:val="none" w:sz="0" w:space="0" w:color="auto"/>
          </w:divBdr>
        </w:div>
        <w:div w:id="1839079759">
          <w:marLeft w:val="640"/>
          <w:marRight w:val="0"/>
          <w:marTop w:val="0"/>
          <w:marBottom w:val="0"/>
          <w:divBdr>
            <w:top w:val="none" w:sz="0" w:space="0" w:color="auto"/>
            <w:left w:val="none" w:sz="0" w:space="0" w:color="auto"/>
            <w:bottom w:val="none" w:sz="0" w:space="0" w:color="auto"/>
            <w:right w:val="none" w:sz="0" w:space="0" w:color="auto"/>
          </w:divBdr>
        </w:div>
        <w:div w:id="1614091616">
          <w:marLeft w:val="640"/>
          <w:marRight w:val="0"/>
          <w:marTop w:val="0"/>
          <w:marBottom w:val="0"/>
          <w:divBdr>
            <w:top w:val="none" w:sz="0" w:space="0" w:color="auto"/>
            <w:left w:val="none" w:sz="0" w:space="0" w:color="auto"/>
            <w:bottom w:val="none" w:sz="0" w:space="0" w:color="auto"/>
            <w:right w:val="none" w:sz="0" w:space="0" w:color="auto"/>
          </w:divBdr>
        </w:div>
        <w:div w:id="612589287">
          <w:marLeft w:val="640"/>
          <w:marRight w:val="0"/>
          <w:marTop w:val="0"/>
          <w:marBottom w:val="0"/>
          <w:divBdr>
            <w:top w:val="none" w:sz="0" w:space="0" w:color="auto"/>
            <w:left w:val="none" w:sz="0" w:space="0" w:color="auto"/>
            <w:bottom w:val="none" w:sz="0" w:space="0" w:color="auto"/>
            <w:right w:val="none" w:sz="0" w:space="0" w:color="auto"/>
          </w:divBdr>
        </w:div>
        <w:div w:id="1624143983">
          <w:marLeft w:val="640"/>
          <w:marRight w:val="0"/>
          <w:marTop w:val="0"/>
          <w:marBottom w:val="0"/>
          <w:divBdr>
            <w:top w:val="none" w:sz="0" w:space="0" w:color="auto"/>
            <w:left w:val="none" w:sz="0" w:space="0" w:color="auto"/>
            <w:bottom w:val="none" w:sz="0" w:space="0" w:color="auto"/>
            <w:right w:val="none" w:sz="0" w:space="0" w:color="auto"/>
          </w:divBdr>
        </w:div>
        <w:div w:id="1445686762">
          <w:marLeft w:val="640"/>
          <w:marRight w:val="0"/>
          <w:marTop w:val="0"/>
          <w:marBottom w:val="0"/>
          <w:divBdr>
            <w:top w:val="none" w:sz="0" w:space="0" w:color="auto"/>
            <w:left w:val="none" w:sz="0" w:space="0" w:color="auto"/>
            <w:bottom w:val="none" w:sz="0" w:space="0" w:color="auto"/>
            <w:right w:val="none" w:sz="0" w:space="0" w:color="auto"/>
          </w:divBdr>
        </w:div>
        <w:div w:id="1416320913">
          <w:marLeft w:val="640"/>
          <w:marRight w:val="0"/>
          <w:marTop w:val="0"/>
          <w:marBottom w:val="0"/>
          <w:divBdr>
            <w:top w:val="none" w:sz="0" w:space="0" w:color="auto"/>
            <w:left w:val="none" w:sz="0" w:space="0" w:color="auto"/>
            <w:bottom w:val="none" w:sz="0" w:space="0" w:color="auto"/>
            <w:right w:val="none" w:sz="0" w:space="0" w:color="auto"/>
          </w:divBdr>
        </w:div>
        <w:div w:id="1717925485">
          <w:marLeft w:val="640"/>
          <w:marRight w:val="0"/>
          <w:marTop w:val="0"/>
          <w:marBottom w:val="0"/>
          <w:divBdr>
            <w:top w:val="none" w:sz="0" w:space="0" w:color="auto"/>
            <w:left w:val="none" w:sz="0" w:space="0" w:color="auto"/>
            <w:bottom w:val="none" w:sz="0" w:space="0" w:color="auto"/>
            <w:right w:val="none" w:sz="0" w:space="0" w:color="auto"/>
          </w:divBdr>
        </w:div>
        <w:div w:id="1689525991">
          <w:marLeft w:val="640"/>
          <w:marRight w:val="0"/>
          <w:marTop w:val="0"/>
          <w:marBottom w:val="0"/>
          <w:divBdr>
            <w:top w:val="none" w:sz="0" w:space="0" w:color="auto"/>
            <w:left w:val="none" w:sz="0" w:space="0" w:color="auto"/>
            <w:bottom w:val="none" w:sz="0" w:space="0" w:color="auto"/>
            <w:right w:val="none" w:sz="0" w:space="0" w:color="auto"/>
          </w:divBdr>
        </w:div>
        <w:div w:id="241574318">
          <w:marLeft w:val="640"/>
          <w:marRight w:val="0"/>
          <w:marTop w:val="0"/>
          <w:marBottom w:val="0"/>
          <w:divBdr>
            <w:top w:val="none" w:sz="0" w:space="0" w:color="auto"/>
            <w:left w:val="none" w:sz="0" w:space="0" w:color="auto"/>
            <w:bottom w:val="none" w:sz="0" w:space="0" w:color="auto"/>
            <w:right w:val="none" w:sz="0" w:space="0" w:color="auto"/>
          </w:divBdr>
        </w:div>
        <w:div w:id="487401419">
          <w:marLeft w:val="640"/>
          <w:marRight w:val="0"/>
          <w:marTop w:val="0"/>
          <w:marBottom w:val="0"/>
          <w:divBdr>
            <w:top w:val="none" w:sz="0" w:space="0" w:color="auto"/>
            <w:left w:val="none" w:sz="0" w:space="0" w:color="auto"/>
            <w:bottom w:val="none" w:sz="0" w:space="0" w:color="auto"/>
            <w:right w:val="none" w:sz="0" w:space="0" w:color="auto"/>
          </w:divBdr>
        </w:div>
        <w:div w:id="766654746">
          <w:marLeft w:val="640"/>
          <w:marRight w:val="0"/>
          <w:marTop w:val="0"/>
          <w:marBottom w:val="0"/>
          <w:divBdr>
            <w:top w:val="none" w:sz="0" w:space="0" w:color="auto"/>
            <w:left w:val="none" w:sz="0" w:space="0" w:color="auto"/>
            <w:bottom w:val="none" w:sz="0" w:space="0" w:color="auto"/>
            <w:right w:val="none" w:sz="0" w:space="0" w:color="auto"/>
          </w:divBdr>
        </w:div>
        <w:div w:id="1177889072">
          <w:marLeft w:val="640"/>
          <w:marRight w:val="0"/>
          <w:marTop w:val="0"/>
          <w:marBottom w:val="0"/>
          <w:divBdr>
            <w:top w:val="none" w:sz="0" w:space="0" w:color="auto"/>
            <w:left w:val="none" w:sz="0" w:space="0" w:color="auto"/>
            <w:bottom w:val="none" w:sz="0" w:space="0" w:color="auto"/>
            <w:right w:val="none" w:sz="0" w:space="0" w:color="auto"/>
          </w:divBdr>
        </w:div>
        <w:div w:id="875697165">
          <w:marLeft w:val="640"/>
          <w:marRight w:val="0"/>
          <w:marTop w:val="0"/>
          <w:marBottom w:val="0"/>
          <w:divBdr>
            <w:top w:val="none" w:sz="0" w:space="0" w:color="auto"/>
            <w:left w:val="none" w:sz="0" w:space="0" w:color="auto"/>
            <w:bottom w:val="none" w:sz="0" w:space="0" w:color="auto"/>
            <w:right w:val="none" w:sz="0" w:space="0" w:color="auto"/>
          </w:divBdr>
        </w:div>
        <w:div w:id="1111708874">
          <w:marLeft w:val="640"/>
          <w:marRight w:val="0"/>
          <w:marTop w:val="0"/>
          <w:marBottom w:val="0"/>
          <w:divBdr>
            <w:top w:val="none" w:sz="0" w:space="0" w:color="auto"/>
            <w:left w:val="none" w:sz="0" w:space="0" w:color="auto"/>
            <w:bottom w:val="none" w:sz="0" w:space="0" w:color="auto"/>
            <w:right w:val="none" w:sz="0" w:space="0" w:color="auto"/>
          </w:divBdr>
        </w:div>
        <w:div w:id="1693219879">
          <w:marLeft w:val="640"/>
          <w:marRight w:val="0"/>
          <w:marTop w:val="0"/>
          <w:marBottom w:val="0"/>
          <w:divBdr>
            <w:top w:val="none" w:sz="0" w:space="0" w:color="auto"/>
            <w:left w:val="none" w:sz="0" w:space="0" w:color="auto"/>
            <w:bottom w:val="none" w:sz="0" w:space="0" w:color="auto"/>
            <w:right w:val="none" w:sz="0" w:space="0" w:color="auto"/>
          </w:divBdr>
        </w:div>
        <w:div w:id="216860593">
          <w:marLeft w:val="640"/>
          <w:marRight w:val="0"/>
          <w:marTop w:val="0"/>
          <w:marBottom w:val="0"/>
          <w:divBdr>
            <w:top w:val="none" w:sz="0" w:space="0" w:color="auto"/>
            <w:left w:val="none" w:sz="0" w:space="0" w:color="auto"/>
            <w:bottom w:val="none" w:sz="0" w:space="0" w:color="auto"/>
            <w:right w:val="none" w:sz="0" w:space="0" w:color="auto"/>
          </w:divBdr>
        </w:div>
        <w:div w:id="683558511">
          <w:marLeft w:val="640"/>
          <w:marRight w:val="0"/>
          <w:marTop w:val="0"/>
          <w:marBottom w:val="0"/>
          <w:divBdr>
            <w:top w:val="none" w:sz="0" w:space="0" w:color="auto"/>
            <w:left w:val="none" w:sz="0" w:space="0" w:color="auto"/>
            <w:bottom w:val="none" w:sz="0" w:space="0" w:color="auto"/>
            <w:right w:val="none" w:sz="0" w:space="0" w:color="auto"/>
          </w:divBdr>
        </w:div>
        <w:div w:id="503592977">
          <w:marLeft w:val="640"/>
          <w:marRight w:val="0"/>
          <w:marTop w:val="0"/>
          <w:marBottom w:val="0"/>
          <w:divBdr>
            <w:top w:val="none" w:sz="0" w:space="0" w:color="auto"/>
            <w:left w:val="none" w:sz="0" w:space="0" w:color="auto"/>
            <w:bottom w:val="none" w:sz="0" w:space="0" w:color="auto"/>
            <w:right w:val="none" w:sz="0" w:space="0" w:color="auto"/>
          </w:divBdr>
        </w:div>
        <w:div w:id="26831947">
          <w:marLeft w:val="640"/>
          <w:marRight w:val="0"/>
          <w:marTop w:val="0"/>
          <w:marBottom w:val="0"/>
          <w:divBdr>
            <w:top w:val="none" w:sz="0" w:space="0" w:color="auto"/>
            <w:left w:val="none" w:sz="0" w:space="0" w:color="auto"/>
            <w:bottom w:val="none" w:sz="0" w:space="0" w:color="auto"/>
            <w:right w:val="none" w:sz="0" w:space="0" w:color="auto"/>
          </w:divBdr>
        </w:div>
        <w:div w:id="507183730">
          <w:marLeft w:val="640"/>
          <w:marRight w:val="0"/>
          <w:marTop w:val="0"/>
          <w:marBottom w:val="0"/>
          <w:divBdr>
            <w:top w:val="none" w:sz="0" w:space="0" w:color="auto"/>
            <w:left w:val="none" w:sz="0" w:space="0" w:color="auto"/>
            <w:bottom w:val="none" w:sz="0" w:space="0" w:color="auto"/>
            <w:right w:val="none" w:sz="0" w:space="0" w:color="auto"/>
          </w:divBdr>
        </w:div>
        <w:div w:id="1746877235">
          <w:marLeft w:val="640"/>
          <w:marRight w:val="0"/>
          <w:marTop w:val="0"/>
          <w:marBottom w:val="0"/>
          <w:divBdr>
            <w:top w:val="none" w:sz="0" w:space="0" w:color="auto"/>
            <w:left w:val="none" w:sz="0" w:space="0" w:color="auto"/>
            <w:bottom w:val="none" w:sz="0" w:space="0" w:color="auto"/>
            <w:right w:val="none" w:sz="0" w:space="0" w:color="auto"/>
          </w:divBdr>
        </w:div>
        <w:div w:id="649940850">
          <w:marLeft w:val="640"/>
          <w:marRight w:val="0"/>
          <w:marTop w:val="0"/>
          <w:marBottom w:val="0"/>
          <w:divBdr>
            <w:top w:val="none" w:sz="0" w:space="0" w:color="auto"/>
            <w:left w:val="none" w:sz="0" w:space="0" w:color="auto"/>
            <w:bottom w:val="none" w:sz="0" w:space="0" w:color="auto"/>
            <w:right w:val="none" w:sz="0" w:space="0" w:color="auto"/>
          </w:divBdr>
        </w:div>
        <w:div w:id="1699314923">
          <w:marLeft w:val="640"/>
          <w:marRight w:val="0"/>
          <w:marTop w:val="0"/>
          <w:marBottom w:val="0"/>
          <w:divBdr>
            <w:top w:val="none" w:sz="0" w:space="0" w:color="auto"/>
            <w:left w:val="none" w:sz="0" w:space="0" w:color="auto"/>
            <w:bottom w:val="none" w:sz="0" w:space="0" w:color="auto"/>
            <w:right w:val="none" w:sz="0" w:space="0" w:color="auto"/>
          </w:divBdr>
        </w:div>
        <w:div w:id="1844081627">
          <w:marLeft w:val="640"/>
          <w:marRight w:val="0"/>
          <w:marTop w:val="0"/>
          <w:marBottom w:val="0"/>
          <w:divBdr>
            <w:top w:val="none" w:sz="0" w:space="0" w:color="auto"/>
            <w:left w:val="none" w:sz="0" w:space="0" w:color="auto"/>
            <w:bottom w:val="none" w:sz="0" w:space="0" w:color="auto"/>
            <w:right w:val="none" w:sz="0" w:space="0" w:color="auto"/>
          </w:divBdr>
        </w:div>
        <w:div w:id="840311942">
          <w:marLeft w:val="640"/>
          <w:marRight w:val="0"/>
          <w:marTop w:val="0"/>
          <w:marBottom w:val="0"/>
          <w:divBdr>
            <w:top w:val="none" w:sz="0" w:space="0" w:color="auto"/>
            <w:left w:val="none" w:sz="0" w:space="0" w:color="auto"/>
            <w:bottom w:val="none" w:sz="0" w:space="0" w:color="auto"/>
            <w:right w:val="none" w:sz="0" w:space="0" w:color="auto"/>
          </w:divBdr>
        </w:div>
        <w:div w:id="894896878">
          <w:marLeft w:val="640"/>
          <w:marRight w:val="0"/>
          <w:marTop w:val="0"/>
          <w:marBottom w:val="0"/>
          <w:divBdr>
            <w:top w:val="none" w:sz="0" w:space="0" w:color="auto"/>
            <w:left w:val="none" w:sz="0" w:space="0" w:color="auto"/>
            <w:bottom w:val="none" w:sz="0" w:space="0" w:color="auto"/>
            <w:right w:val="none" w:sz="0" w:space="0" w:color="auto"/>
          </w:divBdr>
        </w:div>
        <w:div w:id="1336109777">
          <w:marLeft w:val="640"/>
          <w:marRight w:val="0"/>
          <w:marTop w:val="0"/>
          <w:marBottom w:val="0"/>
          <w:divBdr>
            <w:top w:val="none" w:sz="0" w:space="0" w:color="auto"/>
            <w:left w:val="none" w:sz="0" w:space="0" w:color="auto"/>
            <w:bottom w:val="none" w:sz="0" w:space="0" w:color="auto"/>
            <w:right w:val="none" w:sz="0" w:space="0" w:color="auto"/>
          </w:divBdr>
        </w:div>
        <w:div w:id="2107573357">
          <w:marLeft w:val="640"/>
          <w:marRight w:val="0"/>
          <w:marTop w:val="0"/>
          <w:marBottom w:val="0"/>
          <w:divBdr>
            <w:top w:val="none" w:sz="0" w:space="0" w:color="auto"/>
            <w:left w:val="none" w:sz="0" w:space="0" w:color="auto"/>
            <w:bottom w:val="none" w:sz="0" w:space="0" w:color="auto"/>
            <w:right w:val="none" w:sz="0" w:space="0" w:color="auto"/>
          </w:divBdr>
        </w:div>
        <w:div w:id="1189369049">
          <w:marLeft w:val="640"/>
          <w:marRight w:val="0"/>
          <w:marTop w:val="0"/>
          <w:marBottom w:val="0"/>
          <w:divBdr>
            <w:top w:val="none" w:sz="0" w:space="0" w:color="auto"/>
            <w:left w:val="none" w:sz="0" w:space="0" w:color="auto"/>
            <w:bottom w:val="none" w:sz="0" w:space="0" w:color="auto"/>
            <w:right w:val="none" w:sz="0" w:space="0" w:color="auto"/>
          </w:divBdr>
        </w:div>
        <w:div w:id="448814163">
          <w:marLeft w:val="640"/>
          <w:marRight w:val="0"/>
          <w:marTop w:val="0"/>
          <w:marBottom w:val="0"/>
          <w:divBdr>
            <w:top w:val="none" w:sz="0" w:space="0" w:color="auto"/>
            <w:left w:val="none" w:sz="0" w:space="0" w:color="auto"/>
            <w:bottom w:val="none" w:sz="0" w:space="0" w:color="auto"/>
            <w:right w:val="none" w:sz="0" w:space="0" w:color="auto"/>
          </w:divBdr>
        </w:div>
        <w:div w:id="52852232">
          <w:marLeft w:val="640"/>
          <w:marRight w:val="0"/>
          <w:marTop w:val="0"/>
          <w:marBottom w:val="0"/>
          <w:divBdr>
            <w:top w:val="none" w:sz="0" w:space="0" w:color="auto"/>
            <w:left w:val="none" w:sz="0" w:space="0" w:color="auto"/>
            <w:bottom w:val="none" w:sz="0" w:space="0" w:color="auto"/>
            <w:right w:val="none" w:sz="0" w:space="0" w:color="auto"/>
          </w:divBdr>
        </w:div>
        <w:div w:id="867068016">
          <w:marLeft w:val="640"/>
          <w:marRight w:val="0"/>
          <w:marTop w:val="0"/>
          <w:marBottom w:val="0"/>
          <w:divBdr>
            <w:top w:val="none" w:sz="0" w:space="0" w:color="auto"/>
            <w:left w:val="none" w:sz="0" w:space="0" w:color="auto"/>
            <w:bottom w:val="none" w:sz="0" w:space="0" w:color="auto"/>
            <w:right w:val="none" w:sz="0" w:space="0" w:color="auto"/>
          </w:divBdr>
        </w:div>
        <w:div w:id="963853071">
          <w:marLeft w:val="640"/>
          <w:marRight w:val="0"/>
          <w:marTop w:val="0"/>
          <w:marBottom w:val="0"/>
          <w:divBdr>
            <w:top w:val="none" w:sz="0" w:space="0" w:color="auto"/>
            <w:left w:val="none" w:sz="0" w:space="0" w:color="auto"/>
            <w:bottom w:val="none" w:sz="0" w:space="0" w:color="auto"/>
            <w:right w:val="none" w:sz="0" w:space="0" w:color="auto"/>
          </w:divBdr>
        </w:div>
        <w:div w:id="1470783094">
          <w:marLeft w:val="640"/>
          <w:marRight w:val="0"/>
          <w:marTop w:val="0"/>
          <w:marBottom w:val="0"/>
          <w:divBdr>
            <w:top w:val="none" w:sz="0" w:space="0" w:color="auto"/>
            <w:left w:val="none" w:sz="0" w:space="0" w:color="auto"/>
            <w:bottom w:val="none" w:sz="0" w:space="0" w:color="auto"/>
            <w:right w:val="none" w:sz="0" w:space="0" w:color="auto"/>
          </w:divBdr>
        </w:div>
        <w:div w:id="1832522259">
          <w:marLeft w:val="640"/>
          <w:marRight w:val="0"/>
          <w:marTop w:val="0"/>
          <w:marBottom w:val="0"/>
          <w:divBdr>
            <w:top w:val="none" w:sz="0" w:space="0" w:color="auto"/>
            <w:left w:val="none" w:sz="0" w:space="0" w:color="auto"/>
            <w:bottom w:val="none" w:sz="0" w:space="0" w:color="auto"/>
            <w:right w:val="none" w:sz="0" w:space="0" w:color="auto"/>
          </w:divBdr>
        </w:div>
      </w:divsChild>
    </w:div>
    <w:div w:id="1743871152">
      <w:bodyDiv w:val="1"/>
      <w:marLeft w:val="0"/>
      <w:marRight w:val="0"/>
      <w:marTop w:val="0"/>
      <w:marBottom w:val="0"/>
      <w:divBdr>
        <w:top w:val="none" w:sz="0" w:space="0" w:color="auto"/>
        <w:left w:val="none" w:sz="0" w:space="0" w:color="auto"/>
        <w:bottom w:val="none" w:sz="0" w:space="0" w:color="auto"/>
        <w:right w:val="none" w:sz="0" w:space="0" w:color="auto"/>
      </w:divBdr>
      <w:divsChild>
        <w:div w:id="459618098">
          <w:marLeft w:val="640"/>
          <w:marRight w:val="0"/>
          <w:marTop w:val="0"/>
          <w:marBottom w:val="0"/>
          <w:divBdr>
            <w:top w:val="none" w:sz="0" w:space="0" w:color="auto"/>
            <w:left w:val="none" w:sz="0" w:space="0" w:color="auto"/>
            <w:bottom w:val="none" w:sz="0" w:space="0" w:color="auto"/>
            <w:right w:val="none" w:sz="0" w:space="0" w:color="auto"/>
          </w:divBdr>
        </w:div>
        <w:div w:id="328950683">
          <w:marLeft w:val="640"/>
          <w:marRight w:val="0"/>
          <w:marTop w:val="0"/>
          <w:marBottom w:val="0"/>
          <w:divBdr>
            <w:top w:val="none" w:sz="0" w:space="0" w:color="auto"/>
            <w:left w:val="none" w:sz="0" w:space="0" w:color="auto"/>
            <w:bottom w:val="none" w:sz="0" w:space="0" w:color="auto"/>
            <w:right w:val="none" w:sz="0" w:space="0" w:color="auto"/>
          </w:divBdr>
        </w:div>
        <w:div w:id="1427386586">
          <w:marLeft w:val="640"/>
          <w:marRight w:val="0"/>
          <w:marTop w:val="0"/>
          <w:marBottom w:val="0"/>
          <w:divBdr>
            <w:top w:val="none" w:sz="0" w:space="0" w:color="auto"/>
            <w:left w:val="none" w:sz="0" w:space="0" w:color="auto"/>
            <w:bottom w:val="none" w:sz="0" w:space="0" w:color="auto"/>
            <w:right w:val="none" w:sz="0" w:space="0" w:color="auto"/>
          </w:divBdr>
        </w:div>
        <w:div w:id="689835966">
          <w:marLeft w:val="640"/>
          <w:marRight w:val="0"/>
          <w:marTop w:val="0"/>
          <w:marBottom w:val="0"/>
          <w:divBdr>
            <w:top w:val="none" w:sz="0" w:space="0" w:color="auto"/>
            <w:left w:val="none" w:sz="0" w:space="0" w:color="auto"/>
            <w:bottom w:val="none" w:sz="0" w:space="0" w:color="auto"/>
            <w:right w:val="none" w:sz="0" w:space="0" w:color="auto"/>
          </w:divBdr>
        </w:div>
        <w:div w:id="1978216491">
          <w:marLeft w:val="640"/>
          <w:marRight w:val="0"/>
          <w:marTop w:val="0"/>
          <w:marBottom w:val="0"/>
          <w:divBdr>
            <w:top w:val="none" w:sz="0" w:space="0" w:color="auto"/>
            <w:left w:val="none" w:sz="0" w:space="0" w:color="auto"/>
            <w:bottom w:val="none" w:sz="0" w:space="0" w:color="auto"/>
            <w:right w:val="none" w:sz="0" w:space="0" w:color="auto"/>
          </w:divBdr>
        </w:div>
        <w:div w:id="37710630">
          <w:marLeft w:val="640"/>
          <w:marRight w:val="0"/>
          <w:marTop w:val="0"/>
          <w:marBottom w:val="0"/>
          <w:divBdr>
            <w:top w:val="none" w:sz="0" w:space="0" w:color="auto"/>
            <w:left w:val="none" w:sz="0" w:space="0" w:color="auto"/>
            <w:bottom w:val="none" w:sz="0" w:space="0" w:color="auto"/>
            <w:right w:val="none" w:sz="0" w:space="0" w:color="auto"/>
          </w:divBdr>
        </w:div>
        <w:div w:id="699354359">
          <w:marLeft w:val="640"/>
          <w:marRight w:val="0"/>
          <w:marTop w:val="0"/>
          <w:marBottom w:val="0"/>
          <w:divBdr>
            <w:top w:val="none" w:sz="0" w:space="0" w:color="auto"/>
            <w:left w:val="none" w:sz="0" w:space="0" w:color="auto"/>
            <w:bottom w:val="none" w:sz="0" w:space="0" w:color="auto"/>
            <w:right w:val="none" w:sz="0" w:space="0" w:color="auto"/>
          </w:divBdr>
        </w:div>
        <w:div w:id="1138064441">
          <w:marLeft w:val="640"/>
          <w:marRight w:val="0"/>
          <w:marTop w:val="0"/>
          <w:marBottom w:val="0"/>
          <w:divBdr>
            <w:top w:val="none" w:sz="0" w:space="0" w:color="auto"/>
            <w:left w:val="none" w:sz="0" w:space="0" w:color="auto"/>
            <w:bottom w:val="none" w:sz="0" w:space="0" w:color="auto"/>
            <w:right w:val="none" w:sz="0" w:space="0" w:color="auto"/>
          </w:divBdr>
        </w:div>
        <w:div w:id="1298951518">
          <w:marLeft w:val="640"/>
          <w:marRight w:val="0"/>
          <w:marTop w:val="0"/>
          <w:marBottom w:val="0"/>
          <w:divBdr>
            <w:top w:val="none" w:sz="0" w:space="0" w:color="auto"/>
            <w:left w:val="none" w:sz="0" w:space="0" w:color="auto"/>
            <w:bottom w:val="none" w:sz="0" w:space="0" w:color="auto"/>
            <w:right w:val="none" w:sz="0" w:space="0" w:color="auto"/>
          </w:divBdr>
        </w:div>
        <w:div w:id="1628194910">
          <w:marLeft w:val="640"/>
          <w:marRight w:val="0"/>
          <w:marTop w:val="0"/>
          <w:marBottom w:val="0"/>
          <w:divBdr>
            <w:top w:val="none" w:sz="0" w:space="0" w:color="auto"/>
            <w:left w:val="none" w:sz="0" w:space="0" w:color="auto"/>
            <w:bottom w:val="none" w:sz="0" w:space="0" w:color="auto"/>
            <w:right w:val="none" w:sz="0" w:space="0" w:color="auto"/>
          </w:divBdr>
        </w:div>
        <w:div w:id="1351105305">
          <w:marLeft w:val="640"/>
          <w:marRight w:val="0"/>
          <w:marTop w:val="0"/>
          <w:marBottom w:val="0"/>
          <w:divBdr>
            <w:top w:val="none" w:sz="0" w:space="0" w:color="auto"/>
            <w:left w:val="none" w:sz="0" w:space="0" w:color="auto"/>
            <w:bottom w:val="none" w:sz="0" w:space="0" w:color="auto"/>
            <w:right w:val="none" w:sz="0" w:space="0" w:color="auto"/>
          </w:divBdr>
        </w:div>
        <w:div w:id="1306156197">
          <w:marLeft w:val="640"/>
          <w:marRight w:val="0"/>
          <w:marTop w:val="0"/>
          <w:marBottom w:val="0"/>
          <w:divBdr>
            <w:top w:val="none" w:sz="0" w:space="0" w:color="auto"/>
            <w:left w:val="none" w:sz="0" w:space="0" w:color="auto"/>
            <w:bottom w:val="none" w:sz="0" w:space="0" w:color="auto"/>
            <w:right w:val="none" w:sz="0" w:space="0" w:color="auto"/>
          </w:divBdr>
        </w:div>
        <w:div w:id="1516919511">
          <w:marLeft w:val="640"/>
          <w:marRight w:val="0"/>
          <w:marTop w:val="0"/>
          <w:marBottom w:val="0"/>
          <w:divBdr>
            <w:top w:val="none" w:sz="0" w:space="0" w:color="auto"/>
            <w:left w:val="none" w:sz="0" w:space="0" w:color="auto"/>
            <w:bottom w:val="none" w:sz="0" w:space="0" w:color="auto"/>
            <w:right w:val="none" w:sz="0" w:space="0" w:color="auto"/>
          </w:divBdr>
        </w:div>
        <w:div w:id="94910525">
          <w:marLeft w:val="640"/>
          <w:marRight w:val="0"/>
          <w:marTop w:val="0"/>
          <w:marBottom w:val="0"/>
          <w:divBdr>
            <w:top w:val="none" w:sz="0" w:space="0" w:color="auto"/>
            <w:left w:val="none" w:sz="0" w:space="0" w:color="auto"/>
            <w:bottom w:val="none" w:sz="0" w:space="0" w:color="auto"/>
            <w:right w:val="none" w:sz="0" w:space="0" w:color="auto"/>
          </w:divBdr>
        </w:div>
        <w:div w:id="491529821">
          <w:marLeft w:val="640"/>
          <w:marRight w:val="0"/>
          <w:marTop w:val="0"/>
          <w:marBottom w:val="0"/>
          <w:divBdr>
            <w:top w:val="none" w:sz="0" w:space="0" w:color="auto"/>
            <w:left w:val="none" w:sz="0" w:space="0" w:color="auto"/>
            <w:bottom w:val="none" w:sz="0" w:space="0" w:color="auto"/>
            <w:right w:val="none" w:sz="0" w:space="0" w:color="auto"/>
          </w:divBdr>
        </w:div>
        <w:div w:id="1333222229">
          <w:marLeft w:val="640"/>
          <w:marRight w:val="0"/>
          <w:marTop w:val="0"/>
          <w:marBottom w:val="0"/>
          <w:divBdr>
            <w:top w:val="none" w:sz="0" w:space="0" w:color="auto"/>
            <w:left w:val="none" w:sz="0" w:space="0" w:color="auto"/>
            <w:bottom w:val="none" w:sz="0" w:space="0" w:color="auto"/>
            <w:right w:val="none" w:sz="0" w:space="0" w:color="auto"/>
          </w:divBdr>
        </w:div>
        <w:div w:id="1809742708">
          <w:marLeft w:val="640"/>
          <w:marRight w:val="0"/>
          <w:marTop w:val="0"/>
          <w:marBottom w:val="0"/>
          <w:divBdr>
            <w:top w:val="none" w:sz="0" w:space="0" w:color="auto"/>
            <w:left w:val="none" w:sz="0" w:space="0" w:color="auto"/>
            <w:bottom w:val="none" w:sz="0" w:space="0" w:color="auto"/>
            <w:right w:val="none" w:sz="0" w:space="0" w:color="auto"/>
          </w:divBdr>
        </w:div>
        <w:div w:id="964311391">
          <w:marLeft w:val="640"/>
          <w:marRight w:val="0"/>
          <w:marTop w:val="0"/>
          <w:marBottom w:val="0"/>
          <w:divBdr>
            <w:top w:val="none" w:sz="0" w:space="0" w:color="auto"/>
            <w:left w:val="none" w:sz="0" w:space="0" w:color="auto"/>
            <w:bottom w:val="none" w:sz="0" w:space="0" w:color="auto"/>
            <w:right w:val="none" w:sz="0" w:space="0" w:color="auto"/>
          </w:divBdr>
        </w:div>
        <w:div w:id="61753174">
          <w:marLeft w:val="640"/>
          <w:marRight w:val="0"/>
          <w:marTop w:val="0"/>
          <w:marBottom w:val="0"/>
          <w:divBdr>
            <w:top w:val="none" w:sz="0" w:space="0" w:color="auto"/>
            <w:left w:val="none" w:sz="0" w:space="0" w:color="auto"/>
            <w:bottom w:val="none" w:sz="0" w:space="0" w:color="auto"/>
            <w:right w:val="none" w:sz="0" w:space="0" w:color="auto"/>
          </w:divBdr>
        </w:div>
        <w:div w:id="1427732395">
          <w:marLeft w:val="640"/>
          <w:marRight w:val="0"/>
          <w:marTop w:val="0"/>
          <w:marBottom w:val="0"/>
          <w:divBdr>
            <w:top w:val="none" w:sz="0" w:space="0" w:color="auto"/>
            <w:left w:val="none" w:sz="0" w:space="0" w:color="auto"/>
            <w:bottom w:val="none" w:sz="0" w:space="0" w:color="auto"/>
            <w:right w:val="none" w:sz="0" w:space="0" w:color="auto"/>
          </w:divBdr>
        </w:div>
        <w:div w:id="193231631">
          <w:marLeft w:val="640"/>
          <w:marRight w:val="0"/>
          <w:marTop w:val="0"/>
          <w:marBottom w:val="0"/>
          <w:divBdr>
            <w:top w:val="none" w:sz="0" w:space="0" w:color="auto"/>
            <w:left w:val="none" w:sz="0" w:space="0" w:color="auto"/>
            <w:bottom w:val="none" w:sz="0" w:space="0" w:color="auto"/>
            <w:right w:val="none" w:sz="0" w:space="0" w:color="auto"/>
          </w:divBdr>
        </w:div>
        <w:div w:id="173690491">
          <w:marLeft w:val="640"/>
          <w:marRight w:val="0"/>
          <w:marTop w:val="0"/>
          <w:marBottom w:val="0"/>
          <w:divBdr>
            <w:top w:val="none" w:sz="0" w:space="0" w:color="auto"/>
            <w:left w:val="none" w:sz="0" w:space="0" w:color="auto"/>
            <w:bottom w:val="none" w:sz="0" w:space="0" w:color="auto"/>
            <w:right w:val="none" w:sz="0" w:space="0" w:color="auto"/>
          </w:divBdr>
        </w:div>
        <w:div w:id="1952736662">
          <w:marLeft w:val="640"/>
          <w:marRight w:val="0"/>
          <w:marTop w:val="0"/>
          <w:marBottom w:val="0"/>
          <w:divBdr>
            <w:top w:val="none" w:sz="0" w:space="0" w:color="auto"/>
            <w:left w:val="none" w:sz="0" w:space="0" w:color="auto"/>
            <w:bottom w:val="none" w:sz="0" w:space="0" w:color="auto"/>
            <w:right w:val="none" w:sz="0" w:space="0" w:color="auto"/>
          </w:divBdr>
        </w:div>
        <w:div w:id="1360861808">
          <w:marLeft w:val="640"/>
          <w:marRight w:val="0"/>
          <w:marTop w:val="0"/>
          <w:marBottom w:val="0"/>
          <w:divBdr>
            <w:top w:val="none" w:sz="0" w:space="0" w:color="auto"/>
            <w:left w:val="none" w:sz="0" w:space="0" w:color="auto"/>
            <w:bottom w:val="none" w:sz="0" w:space="0" w:color="auto"/>
            <w:right w:val="none" w:sz="0" w:space="0" w:color="auto"/>
          </w:divBdr>
        </w:div>
        <w:div w:id="1256132068">
          <w:marLeft w:val="640"/>
          <w:marRight w:val="0"/>
          <w:marTop w:val="0"/>
          <w:marBottom w:val="0"/>
          <w:divBdr>
            <w:top w:val="none" w:sz="0" w:space="0" w:color="auto"/>
            <w:left w:val="none" w:sz="0" w:space="0" w:color="auto"/>
            <w:bottom w:val="none" w:sz="0" w:space="0" w:color="auto"/>
            <w:right w:val="none" w:sz="0" w:space="0" w:color="auto"/>
          </w:divBdr>
        </w:div>
        <w:div w:id="1890455958">
          <w:marLeft w:val="640"/>
          <w:marRight w:val="0"/>
          <w:marTop w:val="0"/>
          <w:marBottom w:val="0"/>
          <w:divBdr>
            <w:top w:val="none" w:sz="0" w:space="0" w:color="auto"/>
            <w:left w:val="none" w:sz="0" w:space="0" w:color="auto"/>
            <w:bottom w:val="none" w:sz="0" w:space="0" w:color="auto"/>
            <w:right w:val="none" w:sz="0" w:space="0" w:color="auto"/>
          </w:divBdr>
        </w:div>
        <w:div w:id="1146434661">
          <w:marLeft w:val="640"/>
          <w:marRight w:val="0"/>
          <w:marTop w:val="0"/>
          <w:marBottom w:val="0"/>
          <w:divBdr>
            <w:top w:val="none" w:sz="0" w:space="0" w:color="auto"/>
            <w:left w:val="none" w:sz="0" w:space="0" w:color="auto"/>
            <w:bottom w:val="none" w:sz="0" w:space="0" w:color="auto"/>
            <w:right w:val="none" w:sz="0" w:space="0" w:color="auto"/>
          </w:divBdr>
        </w:div>
        <w:div w:id="428696897">
          <w:marLeft w:val="640"/>
          <w:marRight w:val="0"/>
          <w:marTop w:val="0"/>
          <w:marBottom w:val="0"/>
          <w:divBdr>
            <w:top w:val="none" w:sz="0" w:space="0" w:color="auto"/>
            <w:left w:val="none" w:sz="0" w:space="0" w:color="auto"/>
            <w:bottom w:val="none" w:sz="0" w:space="0" w:color="auto"/>
            <w:right w:val="none" w:sz="0" w:space="0" w:color="auto"/>
          </w:divBdr>
        </w:div>
        <w:div w:id="404181941">
          <w:marLeft w:val="640"/>
          <w:marRight w:val="0"/>
          <w:marTop w:val="0"/>
          <w:marBottom w:val="0"/>
          <w:divBdr>
            <w:top w:val="none" w:sz="0" w:space="0" w:color="auto"/>
            <w:left w:val="none" w:sz="0" w:space="0" w:color="auto"/>
            <w:bottom w:val="none" w:sz="0" w:space="0" w:color="auto"/>
            <w:right w:val="none" w:sz="0" w:space="0" w:color="auto"/>
          </w:divBdr>
        </w:div>
        <w:div w:id="1556358006">
          <w:marLeft w:val="640"/>
          <w:marRight w:val="0"/>
          <w:marTop w:val="0"/>
          <w:marBottom w:val="0"/>
          <w:divBdr>
            <w:top w:val="none" w:sz="0" w:space="0" w:color="auto"/>
            <w:left w:val="none" w:sz="0" w:space="0" w:color="auto"/>
            <w:bottom w:val="none" w:sz="0" w:space="0" w:color="auto"/>
            <w:right w:val="none" w:sz="0" w:space="0" w:color="auto"/>
          </w:divBdr>
        </w:div>
        <w:div w:id="107504499">
          <w:marLeft w:val="640"/>
          <w:marRight w:val="0"/>
          <w:marTop w:val="0"/>
          <w:marBottom w:val="0"/>
          <w:divBdr>
            <w:top w:val="none" w:sz="0" w:space="0" w:color="auto"/>
            <w:left w:val="none" w:sz="0" w:space="0" w:color="auto"/>
            <w:bottom w:val="none" w:sz="0" w:space="0" w:color="auto"/>
            <w:right w:val="none" w:sz="0" w:space="0" w:color="auto"/>
          </w:divBdr>
        </w:div>
        <w:div w:id="1229608504">
          <w:marLeft w:val="640"/>
          <w:marRight w:val="0"/>
          <w:marTop w:val="0"/>
          <w:marBottom w:val="0"/>
          <w:divBdr>
            <w:top w:val="none" w:sz="0" w:space="0" w:color="auto"/>
            <w:left w:val="none" w:sz="0" w:space="0" w:color="auto"/>
            <w:bottom w:val="none" w:sz="0" w:space="0" w:color="auto"/>
            <w:right w:val="none" w:sz="0" w:space="0" w:color="auto"/>
          </w:divBdr>
        </w:div>
        <w:div w:id="1069842224">
          <w:marLeft w:val="640"/>
          <w:marRight w:val="0"/>
          <w:marTop w:val="0"/>
          <w:marBottom w:val="0"/>
          <w:divBdr>
            <w:top w:val="none" w:sz="0" w:space="0" w:color="auto"/>
            <w:left w:val="none" w:sz="0" w:space="0" w:color="auto"/>
            <w:bottom w:val="none" w:sz="0" w:space="0" w:color="auto"/>
            <w:right w:val="none" w:sz="0" w:space="0" w:color="auto"/>
          </w:divBdr>
        </w:div>
        <w:div w:id="2132286558">
          <w:marLeft w:val="640"/>
          <w:marRight w:val="0"/>
          <w:marTop w:val="0"/>
          <w:marBottom w:val="0"/>
          <w:divBdr>
            <w:top w:val="none" w:sz="0" w:space="0" w:color="auto"/>
            <w:left w:val="none" w:sz="0" w:space="0" w:color="auto"/>
            <w:bottom w:val="none" w:sz="0" w:space="0" w:color="auto"/>
            <w:right w:val="none" w:sz="0" w:space="0" w:color="auto"/>
          </w:divBdr>
        </w:div>
        <w:div w:id="1486776120">
          <w:marLeft w:val="640"/>
          <w:marRight w:val="0"/>
          <w:marTop w:val="0"/>
          <w:marBottom w:val="0"/>
          <w:divBdr>
            <w:top w:val="none" w:sz="0" w:space="0" w:color="auto"/>
            <w:left w:val="none" w:sz="0" w:space="0" w:color="auto"/>
            <w:bottom w:val="none" w:sz="0" w:space="0" w:color="auto"/>
            <w:right w:val="none" w:sz="0" w:space="0" w:color="auto"/>
          </w:divBdr>
        </w:div>
        <w:div w:id="1920822126">
          <w:marLeft w:val="640"/>
          <w:marRight w:val="0"/>
          <w:marTop w:val="0"/>
          <w:marBottom w:val="0"/>
          <w:divBdr>
            <w:top w:val="none" w:sz="0" w:space="0" w:color="auto"/>
            <w:left w:val="none" w:sz="0" w:space="0" w:color="auto"/>
            <w:bottom w:val="none" w:sz="0" w:space="0" w:color="auto"/>
            <w:right w:val="none" w:sz="0" w:space="0" w:color="auto"/>
          </w:divBdr>
        </w:div>
        <w:div w:id="1926717678">
          <w:marLeft w:val="640"/>
          <w:marRight w:val="0"/>
          <w:marTop w:val="0"/>
          <w:marBottom w:val="0"/>
          <w:divBdr>
            <w:top w:val="none" w:sz="0" w:space="0" w:color="auto"/>
            <w:left w:val="none" w:sz="0" w:space="0" w:color="auto"/>
            <w:bottom w:val="none" w:sz="0" w:space="0" w:color="auto"/>
            <w:right w:val="none" w:sz="0" w:space="0" w:color="auto"/>
          </w:divBdr>
        </w:div>
        <w:div w:id="958755111">
          <w:marLeft w:val="640"/>
          <w:marRight w:val="0"/>
          <w:marTop w:val="0"/>
          <w:marBottom w:val="0"/>
          <w:divBdr>
            <w:top w:val="none" w:sz="0" w:space="0" w:color="auto"/>
            <w:left w:val="none" w:sz="0" w:space="0" w:color="auto"/>
            <w:bottom w:val="none" w:sz="0" w:space="0" w:color="auto"/>
            <w:right w:val="none" w:sz="0" w:space="0" w:color="auto"/>
          </w:divBdr>
        </w:div>
        <w:div w:id="509442547">
          <w:marLeft w:val="640"/>
          <w:marRight w:val="0"/>
          <w:marTop w:val="0"/>
          <w:marBottom w:val="0"/>
          <w:divBdr>
            <w:top w:val="none" w:sz="0" w:space="0" w:color="auto"/>
            <w:left w:val="none" w:sz="0" w:space="0" w:color="auto"/>
            <w:bottom w:val="none" w:sz="0" w:space="0" w:color="auto"/>
            <w:right w:val="none" w:sz="0" w:space="0" w:color="auto"/>
          </w:divBdr>
        </w:div>
        <w:div w:id="192691274">
          <w:marLeft w:val="640"/>
          <w:marRight w:val="0"/>
          <w:marTop w:val="0"/>
          <w:marBottom w:val="0"/>
          <w:divBdr>
            <w:top w:val="none" w:sz="0" w:space="0" w:color="auto"/>
            <w:left w:val="none" w:sz="0" w:space="0" w:color="auto"/>
            <w:bottom w:val="none" w:sz="0" w:space="0" w:color="auto"/>
            <w:right w:val="none" w:sz="0" w:space="0" w:color="auto"/>
          </w:divBdr>
        </w:div>
        <w:div w:id="173151491">
          <w:marLeft w:val="640"/>
          <w:marRight w:val="0"/>
          <w:marTop w:val="0"/>
          <w:marBottom w:val="0"/>
          <w:divBdr>
            <w:top w:val="none" w:sz="0" w:space="0" w:color="auto"/>
            <w:left w:val="none" w:sz="0" w:space="0" w:color="auto"/>
            <w:bottom w:val="none" w:sz="0" w:space="0" w:color="auto"/>
            <w:right w:val="none" w:sz="0" w:space="0" w:color="auto"/>
          </w:divBdr>
        </w:div>
        <w:div w:id="449277302">
          <w:marLeft w:val="640"/>
          <w:marRight w:val="0"/>
          <w:marTop w:val="0"/>
          <w:marBottom w:val="0"/>
          <w:divBdr>
            <w:top w:val="none" w:sz="0" w:space="0" w:color="auto"/>
            <w:left w:val="none" w:sz="0" w:space="0" w:color="auto"/>
            <w:bottom w:val="none" w:sz="0" w:space="0" w:color="auto"/>
            <w:right w:val="none" w:sz="0" w:space="0" w:color="auto"/>
          </w:divBdr>
        </w:div>
        <w:div w:id="1637835376">
          <w:marLeft w:val="640"/>
          <w:marRight w:val="0"/>
          <w:marTop w:val="0"/>
          <w:marBottom w:val="0"/>
          <w:divBdr>
            <w:top w:val="none" w:sz="0" w:space="0" w:color="auto"/>
            <w:left w:val="none" w:sz="0" w:space="0" w:color="auto"/>
            <w:bottom w:val="none" w:sz="0" w:space="0" w:color="auto"/>
            <w:right w:val="none" w:sz="0" w:space="0" w:color="auto"/>
          </w:divBdr>
        </w:div>
        <w:div w:id="162359794">
          <w:marLeft w:val="640"/>
          <w:marRight w:val="0"/>
          <w:marTop w:val="0"/>
          <w:marBottom w:val="0"/>
          <w:divBdr>
            <w:top w:val="none" w:sz="0" w:space="0" w:color="auto"/>
            <w:left w:val="none" w:sz="0" w:space="0" w:color="auto"/>
            <w:bottom w:val="none" w:sz="0" w:space="0" w:color="auto"/>
            <w:right w:val="none" w:sz="0" w:space="0" w:color="auto"/>
          </w:divBdr>
        </w:div>
        <w:div w:id="252707268">
          <w:marLeft w:val="640"/>
          <w:marRight w:val="0"/>
          <w:marTop w:val="0"/>
          <w:marBottom w:val="0"/>
          <w:divBdr>
            <w:top w:val="none" w:sz="0" w:space="0" w:color="auto"/>
            <w:left w:val="none" w:sz="0" w:space="0" w:color="auto"/>
            <w:bottom w:val="none" w:sz="0" w:space="0" w:color="auto"/>
            <w:right w:val="none" w:sz="0" w:space="0" w:color="auto"/>
          </w:divBdr>
        </w:div>
        <w:div w:id="1341355680">
          <w:marLeft w:val="640"/>
          <w:marRight w:val="0"/>
          <w:marTop w:val="0"/>
          <w:marBottom w:val="0"/>
          <w:divBdr>
            <w:top w:val="none" w:sz="0" w:space="0" w:color="auto"/>
            <w:left w:val="none" w:sz="0" w:space="0" w:color="auto"/>
            <w:bottom w:val="none" w:sz="0" w:space="0" w:color="auto"/>
            <w:right w:val="none" w:sz="0" w:space="0" w:color="auto"/>
          </w:divBdr>
        </w:div>
        <w:div w:id="136385827">
          <w:marLeft w:val="640"/>
          <w:marRight w:val="0"/>
          <w:marTop w:val="0"/>
          <w:marBottom w:val="0"/>
          <w:divBdr>
            <w:top w:val="none" w:sz="0" w:space="0" w:color="auto"/>
            <w:left w:val="none" w:sz="0" w:space="0" w:color="auto"/>
            <w:bottom w:val="none" w:sz="0" w:space="0" w:color="auto"/>
            <w:right w:val="none" w:sz="0" w:space="0" w:color="auto"/>
          </w:divBdr>
        </w:div>
        <w:div w:id="1692949824">
          <w:marLeft w:val="640"/>
          <w:marRight w:val="0"/>
          <w:marTop w:val="0"/>
          <w:marBottom w:val="0"/>
          <w:divBdr>
            <w:top w:val="none" w:sz="0" w:space="0" w:color="auto"/>
            <w:left w:val="none" w:sz="0" w:space="0" w:color="auto"/>
            <w:bottom w:val="none" w:sz="0" w:space="0" w:color="auto"/>
            <w:right w:val="none" w:sz="0" w:space="0" w:color="auto"/>
          </w:divBdr>
        </w:div>
        <w:div w:id="2082560279">
          <w:marLeft w:val="640"/>
          <w:marRight w:val="0"/>
          <w:marTop w:val="0"/>
          <w:marBottom w:val="0"/>
          <w:divBdr>
            <w:top w:val="none" w:sz="0" w:space="0" w:color="auto"/>
            <w:left w:val="none" w:sz="0" w:space="0" w:color="auto"/>
            <w:bottom w:val="none" w:sz="0" w:space="0" w:color="auto"/>
            <w:right w:val="none" w:sz="0" w:space="0" w:color="auto"/>
          </w:divBdr>
        </w:div>
        <w:div w:id="1776485144">
          <w:marLeft w:val="640"/>
          <w:marRight w:val="0"/>
          <w:marTop w:val="0"/>
          <w:marBottom w:val="0"/>
          <w:divBdr>
            <w:top w:val="none" w:sz="0" w:space="0" w:color="auto"/>
            <w:left w:val="none" w:sz="0" w:space="0" w:color="auto"/>
            <w:bottom w:val="none" w:sz="0" w:space="0" w:color="auto"/>
            <w:right w:val="none" w:sz="0" w:space="0" w:color="auto"/>
          </w:divBdr>
        </w:div>
        <w:div w:id="943222647">
          <w:marLeft w:val="640"/>
          <w:marRight w:val="0"/>
          <w:marTop w:val="0"/>
          <w:marBottom w:val="0"/>
          <w:divBdr>
            <w:top w:val="none" w:sz="0" w:space="0" w:color="auto"/>
            <w:left w:val="none" w:sz="0" w:space="0" w:color="auto"/>
            <w:bottom w:val="none" w:sz="0" w:space="0" w:color="auto"/>
            <w:right w:val="none" w:sz="0" w:space="0" w:color="auto"/>
          </w:divBdr>
        </w:div>
        <w:div w:id="1149134864">
          <w:marLeft w:val="640"/>
          <w:marRight w:val="0"/>
          <w:marTop w:val="0"/>
          <w:marBottom w:val="0"/>
          <w:divBdr>
            <w:top w:val="none" w:sz="0" w:space="0" w:color="auto"/>
            <w:left w:val="none" w:sz="0" w:space="0" w:color="auto"/>
            <w:bottom w:val="none" w:sz="0" w:space="0" w:color="auto"/>
            <w:right w:val="none" w:sz="0" w:space="0" w:color="auto"/>
          </w:divBdr>
        </w:div>
        <w:div w:id="1347708685">
          <w:marLeft w:val="640"/>
          <w:marRight w:val="0"/>
          <w:marTop w:val="0"/>
          <w:marBottom w:val="0"/>
          <w:divBdr>
            <w:top w:val="none" w:sz="0" w:space="0" w:color="auto"/>
            <w:left w:val="none" w:sz="0" w:space="0" w:color="auto"/>
            <w:bottom w:val="none" w:sz="0" w:space="0" w:color="auto"/>
            <w:right w:val="none" w:sz="0" w:space="0" w:color="auto"/>
          </w:divBdr>
        </w:div>
        <w:div w:id="2138406062">
          <w:marLeft w:val="640"/>
          <w:marRight w:val="0"/>
          <w:marTop w:val="0"/>
          <w:marBottom w:val="0"/>
          <w:divBdr>
            <w:top w:val="none" w:sz="0" w:space="0" w:color="auto"/>
            <w:left w:val="none" w:sz="0" w:space="0" w:color="auto"/>
            <w:bottom w:val="none" w:sz="0" w:space="0" w:color="auto"/>
            <w:right w:val="none" w:sz="0" w:space="0" w:color="auto"/>
          </w:divBdr>
        </w:div>
        <w:div w:id="1218589480">
          <w:marLeft w:val="640"/>
          <w:marRight w:val="0"/>
          <w:marTop w:val="0"/>
          <w:marBottom w:val="0"/>
          <w:divBdr>
            <w:top w:val="none" w:sz="0" w:space="0" w:color="auto"/>
            <w:left w:val="none" w:sz="0" w:space="0" w:color="auto"/>
            <w:bottom w:val="none" w:sz="0" w:space="0" w:color="auto"/>
            <w:right w:val="none" w:sz="0" w:space="0" w:color="auto"/>
          </w:divBdr>
        </w:div>
        <w:div w:id="430980480">
          <w:marLeft w:val="640"/>
          <w:marRight w:val="0"/>
          <w:marTop w:val="0"/>
          <w:marBottom w:val="0"/>
          <w:divBdr>
            <w:top w:val="none" w:sz="0" w:space="0" w:color="auto"/>
            <w:left w:val="none" w:sz="0" w:space="0" w:color="auto"/>
            <w:bottom w:val="none" w:sz="0" w:space="0" w:color="auto"/>
            <w:right w:val="none" w:sz="0" w:space="0" w:color="auto"/>
          </w:divBdr>
        </w:div>
        <w:div w:id="1968119687">
          <w:marLeft w:val="640"/>
          <w:marRight w:val="0"/>
          <w:marTop w:val="0"/>
          <w:marBottom w:val="0"/>
          <w:divBdr>
            <w:top w:val="none" w:sz="0" w:space="0" w:color="auto"/>
            <w:left w:val="none" w:sz="0" w:space="0" w:color="auto"/>
            <w:bottom w:val="none" w:sz="0" w:space="0" w:color="auto"/>
            <w:right w:val="none" w:sz="0" w:space="0" w:color="auto"/>
          </w:divBdr>
        </w:div>
        <w:div w:id="369917684">
          <w:marLeft w:val="640"/>
          <w:marRight w:val="0"/>
          <w:marTop w:val="0"/>
          <w:marBottom w:val="0"/>
          <w:divBdr>
            <w:top w:val="none" w:sz="0" w:space="0" w:color="auto"/>
            <w:left w:val="none" w:sz="0" w:space="0" w:color="auto"/>
            <w:bottom w:val="none" w:sz="0" w:space="0" w:color="auto"/>
            <w:right w:val="none" w:sz="0" w:space="0" w:color="auto"/>
          </w:divBdr>
        </w:div>
        <w:div w:id="2061854246">
          <w:marLeft w:val="640"/>
          <w:marRight w:val="0"/>
          <w:marTop w:val="0"/>
          <w:marBottom w:val="0"/>
          <w:divBdr>
            <w:top w:val="none" w:sz="0" w:space="0" w:color="auto"/>
            <w:left w:val="none" w:sz="0" w:space="0" w:color="auto"/>
            <w:bottom w:val="none" w:sz="0" w:space="0" w:color="auto"/>
            <w:right w:val="none" w:sz="0" w:space="0" w:color="auto"/>
          </w:divBdr>
        </w:div>
        <w:div w:id="1924993545">
          <w:marLeft w:val="640"/>
          <w:marRight w:val="0"/>
          <w:marTop w:val="0"/>
          <w:marBottom w:val="0"/>
          <w:divBdr>
            <w:top w:val="none" w:sz="0" w:space="0" w:color="auto"/>
            <w:left w:val="none" w:sz="0" w:space="0" w:color="auto"/>
            <w:bottom w:val="none" w:sz="0" w:space="0" w:color="auto"/>
            <w:right w:val="none" w:sz="0" w:space="0" w:color="auto"/>
          </w:divBdr>
        </w:div>
        <w:div w:id="1799686911">
          <w:marLeft w:val="640"/>
          <w:marRight w:val="0"/>
          <w:marTop w:val="0"/>
          <w:marBottom w:val="0"/>
          <w:divBdr>
            <w:top w:val="none" w:sz="0" w:space="0" w:color="auto"/>
            <w:left w:val="none" w:sz="0" w:space="0" w:color="auto"/>
            <w:bottom w:val="none" w:sz="0" w:space="0" w:color="auto"/>
            <w:right w:val="none" w:sz="0" w:space="0" w:color="auto"/>
          </w:divBdr>
        </w:div>
        <w:div w:id="1740059625">
          <w:marLeft w:val="640"/>
          <w:marRight w:val="0"/>
          <w:marTop w:val="0"/>
          <w:marBottom w:val="0"/>
          <w:divBdr>
            <w:top w:val="none" w:sz="0" w:space="0" w:color="auto"/>
            <w:left w:val="none" w:sz="0" w:space="0" w:color="auto"/>
            <w:bottom w:val="none" w:sz="0" w:space="0" w:color="auto"/>
            <w:right w:val="none" w:sz="0" w:space="0" w:color="auto"/>
          </w:divBdr>
        </w:div>
        <w:div w:id="436297660">
          <w:marLeft w:val="640"/>
          <w:marRight w:val="0"/>
          <w:marTop w:val="0"/>
          <w:marBottom w:val="0"/>
          <w:divBdr>
            <w:top w:val="none" w:sz="0" w:space="0" w:color="auto"/>
            <w:left w:val="none" w:sz="0" w:space="0" w:color="auto"/>
            <w:bottom w:val="none" w:sz="0" w:space="0" w:color="auto"/>
            <w:right w:val="none" w:sz="0" w:space="0" w:color="auto"/>
          </w:divBdr>
        </w:div>
        <w:div w:id="1506482967">
          <w:marLeft w:val="640"/>
          <w:marRight w:val="0"/>
          <w:marTop w:val="0"/>
          <w:marBottom w:val="0"/>
          <w:divBdr>
            <w:top w:val="none" w:sz="0" w:space="0" w:color="auto"/>
            <w:left w:val="none" w:sz="0" w:space="0" w:color="auto"/>
            <w:bottom w:val="none" w:sz="0" w:space="0" w:color="auto"/>
            <w:right w:val="none" w:sz="0" w:space="0" w:color="auto"/>
          </w:divBdr>
        </w:div>
        <w:div w:id="1665938437">
          <w:marLeft w:val="640"/>
          <w:marRight w:val="0"/>
          <w:marTop w:val="0"/>
          <w:marBottom w:val="0"/>
          <w:divBdr>
            <w:top w:val="none" w:sz="0" w:space="0" w:color="auto"/>
            <w:left w:val="none" w:sz="0" w:space="0" w:color="auto"/>
            <w:bottom w:val="none" w:sz="0" w:space="0" w:color="auto"/>
            <w:right w:val="none" w:sz="0" w:space="0" w:color="auto"/>
          </w:divBdr>
        </w:div>
        <w:div w:id="991300236">
          <w:marLeft w:val="640"/>
          <w:marRight w:val="0"/>
          <w:marTop w:val="0"/>
          <w:marBottom w:val="0"/>
          <w:divBdr>
            <w:top w:val="none" w:sz="0" w:space="0" w:color="auto"/>
            <w:left w:val="none" w:sz="0" w:space="0" w:color="auto"/>
            <w:bottom w:val="none" w:sz="0" w:space="0" w:color="auto"/>
            <w:right w:val="none" w:sz="0" w:space="0" w:color="auto"/>
          </w:divBdr>
        </w:div>
        <w:div w:id="625351587">
          <w:marLeft w:val="640"/>
          <w:marRight w:val="0"/>
          <w:marTop w:val="0"/>
          <w:marBottom w:val="0"/>
          <w:divBdr>
            <w:top w:val="none" w:sz="0" w:space="0" w:color="auto"/>
            <w:left w:val="none" w:sz="0" w:space="0" w:color="auto"/>
            <w:bottom w:val="none" w:sz="0" w:space="0" w:color="auto"/>
            <w:right w:val="none" w:sz="0" w:space="0" w:color="auto"/>
          </w:divBdr>
        </w:div>
        <w:div w:id="1315798688">
          <w:marLeft w:val="640"/>
          <w:marRight w:val="0"/>
          <w:marTop w:val="0"/>
          <w:marBottom w:val="0"/>
          <w:divBdr>
            <w:top w:val="none" w:sz="0" w:space="0" w:color="auto"/>
            <w:left w:val="none" w:sz="0" w:space="0" w:color="auto"/>
            <w:bottom w:val="none" w:sz="0" w:space="0" w:color="auto"/>
            <w:right w:val="none" w:sz="0" w:space="0" w:color="auto"/>
          </w:divBdr>
        </w:div>
        <w:div w:id="1543640194">
          <w:marLeft w:val="640"/>
          <w:marRight w:val="0"/>
          <w:marTop w:val="0"/>
          <w:marBottom w:val="0"/>
          <w:divBdr>
            <w:top w:val="none" w:sz="0" w:space="0" w:color="auto"/>
            <w:left w:val="none" w:sz="0" w:space="0" w:color="auto"/>
            <w:bottom w:val="none" w:sz="0" w:space="0" w:color="auto"/>
            <w:right w:val="none" w:sz="0" w:space="0" w:color="auto"/>
          </w:divBdr>
        </w:div>
        <w:div w:id="1394809913">
          <w:marLeft w:val="640"/>
          <w:marRight w:val="0"/>
          <w:marTop w:val="0"/>
          <w:marBottom w:val="0"/>
          <w:divBdr>
            <w:top w:val="none" w:sz="0" w:space="0" w:color="auto"/>
            <w:left w:val="none" w:sz="0" w:space="0" w:color="auto"/>
            <w:bottom w:val="none" w:sz="0" w:space="0" w:color="auto"/>
            <w:right w:val="none" w:sz="0" w:space="0" w:color="auto"/>
          </w:divBdr>
        </w:div>
        <w:div w:id="967510551">
          <w:marLeft w:val="640"/>
          <w:marRight w:val="0"/>
          <w:marTop w:val="0"/>
          <w:marBottom w:val="0"/>
          <w:divBdr>
            <w:top w:val="none" w:sz="0" w:space="0" w:color="auto"/>
            <w:left w:val="none" w:sz="0" w:space="0" w:color="auto"/>
            <w:bottom w:val="none" w:sz="0" w:space="0" w:color="auto"/>
            <w:right w:val="none" w:sz="0" w:space="0" w:color="auto"/>
          </w:divBdr>
        </w:div>
        <w:div w:id="335155348">
          <w:marLeft w:val="640"/>
          <w:marRight w:val="0"/>
          <w:marTop w:val="0"/>
          <w:marBottom w:val="0"/>
          <w:divBdr>
            <w:top w:val="none" w:sz="0" w:space="0" w:color="auto"/>
            <w:left w:val="none" w:sz="0" w:space="0" w:color="auto"/>
            <w:bottom w:val="none" w:sz="0" w:space="0" w:color="auto"/>
            <w:right w:val="none" w:sz="0" w:space="0" w:color="auto"/>
          </w:divBdr>
        </w:div>
        <w:div w:id="326515706">
          <w:marLeft w:val="640"/>
          <w:marRight w:val="0"/>
          <w:marTop w:val="0"/>
          <w:marBottom w:val="0"/>
          <w:divBdr>
            <w:top w:val="none" w:sz="0" w:space="0" w:color="auto"/>
            <w:left w:val="none" w:sz="0" w:space="0" w:color="auto"/>
            <w:bottom w:val="none" w:sz="0" w:space="0" w:color="auto"/>
            <w:right w:val="none" w:sz="0" w:space="0" w:color="auto"/>
          </w:divBdr>
        </w:div>
        <w:div w:id="1891723480">
          <w:marLeft w:val="640"/>
          <w:marRight w:val="0"/>
          <w:marTop w:val="0"/>
          <w:marBottom w:val="0"/>
          <w:divBdr>
            <w:top w:val="none" w:sz="0" w:space="0" w:color="auto"/>
            <w:left w:val="none" w:sz="0" w:space="0" w:color="auto"/>
            <w:bottom w:val="none" w:sz="0" w:space="0" w:color="auto"/>
            <w:right w:val="none" w:sz="0" w:space="0" w:color="auto"/>
          </w:divBdr>
        </w:div>
        <w:div w:id="1555698665">
          <w:marLeft w:val="640"/>
          <w:marRight w:val="0"/>
          <w:marTop w:val="0"/>
          <w:marBottom w:val="0"/>
          <w:divBdr>
            <w:top w:val="none" w:sz="0" w:space="0" w:color="auto"/>
            <w:left w:val="none" w:sz="0" w:space="0" w:color="auto"/>
            <w:bottom w:val="none" w:sz="0" w:space="0" w:color="auto"/>
            <w:right w:val="none" w:sz="0" w:space="0" w:color="auto"/>
          </w:divBdr>
        </w:div>
        <w:div w:id="1513301638">
          <w:marLeft w:val="640"/>
          <w:marRight w:val="0"/>
          <w:marTop w:val="0"/>
          <w:marBottom w:val="0"/>
          <w:divBdr>
            <w:top w:val="none" w:sz="0" w:space="0" w:color="auto"/>
            <w:left w:val="none" w:sz="0" w:space="0" w:color="auto"/>
            <w:bottom w:val="none" w:sz="0" w:space="0" w:color="auto"/>
            <w:right w:val="none" w:sz="0" w:space="0" w:color="auto"/>
          </w:divBdr>
        </w:div>
        <w:div w:id="6099870">
          <w:marLeft w:val="640"/>
          <w:marRight w:val="0"/>
          <w:marTop w:val="0"/>
          <w:marBottom w:val="0"/>
          <w:divBdr>
            <w:top w:val="none" w:sz="0" w:space="0" w:color="auto"/>
            <w:left w:val="none" w:sz="0" w:space="0" w:color="auto"/>
            <w:bottom w:val="none" w:sz="0" w:space="0" w:color="auto"/>
            <w:right w:val="none" w:sz="0" w:space="0" w:color="auto"/>
          </w:divBdr>
        </w:div>
        <w:div w:id="729764018">
          <w:marLeft w:val="640"/>
          <w:marRight w:val="0"/>
          <w:marTop w:val="0"/>
          <w:marBottom w:val="0"/>
          <w:divBdr>
            <w:top w:val="none" w:sz="0" w:space="0" w:color="auto"/>
            <w:left w:val="none" w:sz="0" w:space="0" w:color="auto"/>
            <w:bottom w:val="none" w:sz="0" w:space="0" w:color="auto"/>
            <w:right w:val="none" w:sz="0" w:space="0" w:color="auto"/>
          </w:divBdr>
        </w:div>
        <w:div w:id="1776319444">
          <w:marLeft w:val="640"/>
          <w:marRight w:val="0"/>
          <w:marTop w:val="0"/>
          <w:marBottom w:val="0"/>
          <w:divBdr>
            <w:top w:val="none" w:sz="0" w:space="0" w:color="auto"/>
            <w:left w:val="none" w:sz="0" w:space="0" w:color="auto"/>
            <w:bottom w:val="none" w:sz="0" w:space="0" w:color="auto"/>
            <w:right w:val="none" w:sz="0" w:space="0" w:color="auto"/>
          </w:divBdr>
        </w:div>
        <w:div w:id="849875460">
          <w:marLeft w:val="640"/>
          <w:marRight w:val="0"/>
          <w:marTop w:val="0"/>
          <w:marBottom w:val="0"/>
          <w:divBdr>
            <w:top w:val="none" w:sz="0" w:space="0" w:color="auto"/>
            <w:left w:val="none" w:sz="0" w:space="0" w:color="auto"/>
            <w:bottom w:val="none" w:sz="0" w:space="0" w:color="auto"/>
            <w:right w:val="none" w:sz="0" w:space="0" w:color="auto"/>
          </w:divBdr>
        </w:div>
        <w:div w:id="893124840">
          <w:marLeft w:val="640"/>
          <w:marRight w:val="0"/>
          <w:marTop w:val="0"/>
          <w:marBottom w:val="0"/>
          <w:divBdr>
            <w:top w:val="none" w:sz="0" w:space="0" w:color="auto"/>
            <w:left w:val="none" w:sz="0" w:space="0" w:color="auto"/>
            <w:bottom w:val="none" w:sz="0" w:space="0" w:color="auto"/>
            <w:right w:val="none" w:sz="0" w:space="0" w:color="auto"/>
          </w:divBdr>
        </w:div>
        <w:div w:id="1127972655">
          <w:marLeft w:val="640"/>
          <w:marRight w:val="0"/>
          <w:marTop w:val="0"/>
          <w:marBottom w:val="0"/>
          <w:divBdr>
            <w:top w:val="none" w:sz="0" w:space="0" w:color="auto"/>
            <w:left w:val="none" w:sz="0" w:space="0" w:color="auto"/>
            <w:bottom w:val="none" w:sz="0" w:space="0" w:color="auto"/>
            <w:right w:val="none" w:sz="0" w:space="0" w:color="auto"/>
          </w:divBdr>
        </w:div>
        <w:div w:id="1472749131">
          <w:marLeft w:val="640"/>
          <w:marRight w:val="0"/>
          <w:marTop w:val="0"/>
          <w:marBottom w:val="0"/>
          <w:divBdr>
            <w:top w:val="none" w:sz="0" w:space="0" w:color="auto"/>
            <w:left w:val="none" w:sz="0" w:space="0" w:color="auto"/>
            <w:bottom w:val="none" w:sz="0" w:space="0" w:color="auto"/>
            <w:right w:val="none" w:sz="0" w:space="0" w:color="auto"/>
          </w:divBdr>
        </w:div>
        <w:div w:id="317467997">
          <w:marLeft w:val="640"/>
          <w:marRight w:val="0"/>
          <w:marTop w:val="0"/>
          <w:marBottom w:val="0"/>
          <w:divBdr>
            <w:top w:val="none" w:sz="0" w:space="0" w:color="auto"/>
            <w:left w:val="none" w:sz="0" w:space="0" w:color="auto"/>
            <w:bottom w:val="none" w:sz="0" w:space="0" w:color="auto"/>
            <w:right w:val="none" w:sz="0" w:space="0" w:color="auto"/>
          </w:divBdr>
        </w:div>
        <w:div w:id="1396276515">
          <w:marLeft w:val="640"/>
          <w:marRight w:val="0"/>
          <w:marTop w:val="0"/>
          <w:marBottom w:val="0"/>
          <w:divBdr>
            <w:top w:val="none" w:sz="0" w:space="0" w:color="auto"/>
            <w:left w:val="none" w:sz="0" w:space="0" w:color="auto"/>
            <w:bottom w:val="none" w:sz="0" w:space="0" w:color="auto"/>
            <w:right w:val="none" w:sz="0" w:space="0" w:color="auto"/>
          </w:divBdr>
        </w:div>
      </w:divsChild>
    </w:div>
    <w:div w:id="1747071997">
      <w:bodyDiv w:val="1"/>
      <w:marLeft w:val="0"/>
      <w:marRight w:val="0"/>
      <w:marTop w:val="0"/>
      <w:marBottom w:val="0"/>
      <w:divBdr>
        <w:top w:val="none" w:sz="0" w:space="0" w:color="auto"/>
        <w:left w:val="none" w:sz="0" w:space="0" w:color="auto"/>
        <w:bottom w:val="none" w:sz="0" w:space="0" w:color="auto"/>
        <w:right w:val="none" w:sz="0" w:space="0" w:color="auto"/>
      </w:divBdr>
      <w:divsChild>
        <w:div w:id="492575111">
          <w:marLeft w:val="640"/>
          <w:marRight w:val="0"/>
          <w:marTop w:val="0"/>
          <w:marBottom w:val="0"/>
          <w:divBdr>
            <w:top w:val="none" w:sz="0" w:space="0" w:color="auto"/>
            <w:left w:val="none" w:sz="0" w:space="0" w:color="auto"/>
            <w:bottom w:val="none" w:sz="0" w:space="0" w:color="auto"/>
            <w:right w:val="none" w:sz="0" w:space="0" w:color="auto"/>
          </w:divBdr>
        </w:div>
        <w:div w:id="1379747290">
          <w:marLeft w:val="640"/>
          <w:marRight w:val="0"/>
          <w:marTop w:val="0"/>
          <w:marBottom w:val="0"/>
          <w:divBdr>
            <w:top w:val="none" w:sz="0" w:space="0" w:color="auto"/>
            <w:left w:val="none" w:sz="0" w:space="0" w:color="auto"/>
            <w:bottom w:val="none" w:sz="0" w:space="0" w:color="auto"/>
            <w:right w:val="none" w:sz="0" w:space="0" w:color="auto"/>
          </w:divBdr>
        </w:div>
        <w:div w:id="1555582777">
          <w:marLeft w:val="640"/>
          <w:marRight w:val="0"/>
          <w:marTop w:val="0"/>
          <w:marBottom w:val="0"/>
          <w:divBdr>
            <w:top w:val="none" w:sz="0" w:space="0" w:color="auto"/>
            <w:left w:val="none" w:sz="0" w:space="0" w:color="auto"/>
            <w:bottom w:val="none" w:sz="0" w:space="0" w:color="auto"/>
            <w:right w:val="none" w:sz="0" w:space="0" w:color="auto"/>
          </w:divBdr>
        </w:div>
        <w:div w:id="1871411505">
          <w:marLeft w:val="640"/>
          <w:marRight w:val="0"/>
          <w:marTop w:val="0"/>
          <w:marBottom w:val="0"/>
          <w:divBdr>
            <w:top w:val="none" w:sz="0" w:space="0" w:color="auto"/>
            <w:left w:val="none" w:sz="0" w:space="0" w:color="auto"/>
            <w:bottom w:val="none" w:sz="0" w:space="0" w:color="auto"/>
            <w:right w:val="none" w:sz="0" w:space="0" w:color="auto"/>
          </w:divBdr>
        </w:div>
        <w:div w:id="28380367">
          <w:marLeft w:val="640"/>
          <w:marRight w:val="0"/>
          <w:marTop w:val="0"/>
          <w:marBottom w:val="0"/>
          <w:divBdr>
            <w:top w:val="none" w:sz="0" w:space="0" w:color="auto"/>
            <w:left w:val="none" w:sz="0" w:space="0" w:color="auto"/>
            <w:bottom w:val="none" w:sz="0" w:space="0" w:color="auto"/>
            <w:right w:val="none" w:sz="0" w:space="0" w:color="auto"/>
          </w:divBdr>
        </w:div>
        <w:div w:id="1765146716">
          <w:marLeft w:val="640"/>
          <w:marRight w:val="0"/>
          <w:marTop w:val="0"/>
          <w:marBottom w:val="0"/>
          <w:divBdr>
            <w:top w:val="none" w:sz="0" w:space="0" w:color="auto"/>
            <w:left w:val="none" w:sz="0" w:space="0" w:color="auto"/>
            <w:bottom w:val="none" w:sz="0" w:space="0" w:color="auto"/>
            <w:right w:val="none" w:sz="0" w:space="0" w:color="auto"/>
          </w:divBdr>
        </w:div>
        <w:div w:id="1362632273">
          <w:marLeft w:val="640"/>
          <w:marRight w:val="0"/>
          <w:marTop w:val="0"/>
          <w:marBottom w:val="0"/>
          <w:divBdr>
            <w:top w:val="none" w:sz="0" w:space="0" w:color="auto"/>
            <w:left w:val="none" w:sz="0" w:space="0" w:color="auto"/>
            <w:bottom w:val="none" w:sz="0" w:space="0" w:color="auto"/>
            <w:right w:val="none" w:sz="0" w:space="0" w:color="auto"/>
          </w:divBdr>
        </w:div>
        <w:div w:id="160050260">
          <w:marLeft w:val="640"/>
          <w:marRight w:val="0"/>
          <w:marTop w:val="0"/>
          <w:marBottom w:val="0"/>
          <w:divBdr>
            <w:top w:val="none" w:sz="0" w:space="0" w:color="auto"/>
            <w:left w:val="none" w:sz="0" w:space="0" w:color="auto"/>
            <w:bottom w:val="none" w:sz="0" w:space="0" w:color="auto"/>
            <w:right w:val="none" w:sz="0" w:space="0" w:color="auto"/>
          </w:divBdr>
        </w:div>
        <w:div w:id="745346121">
          <w:marLeft w:val="640"/>
          <w:marRight w:val="0"/>
          <w:marTop w:val="0"/>
          <w:marBottom w:val="0"/>
          <w:divBdr>
            <w:top w:val="none" w:sz="0" w:space="0" w:color="auto"/>
            <w:left w:val="none" w:sz="0" w:space="0" w:color="auto"/>
            <w:bottom w:val="none" w:sz="0" w:space="0" w:color="auto"/>
            <w:right w:val="none" w:sz="0" w:space="0" w:color="auto"/>
          </w:divBdr>
        </w:div>
        <w:div w:id="1219242765">
          <w:marLeft w:val="640"/>
          <w:marRight w:val="0"/>
          <w:marTop w:val="0"/>
          <w:marBottom w:val="0"/>
          <w:divBdr>
            <w:top w:val="none" w:sz="0" w:space="0" w:color="auto"/>
            <w:left w:val="none" w:sz="0" w:space="0" w:color="auto"/>
            <w:bottom w:val="none" w:sz="0" w:space="0" w:color="auto"/>
            <w:right w:val="none" w:sz="0" w:space="0" w:color="auto"/>
          </w:divBdr>
        </w:div>
        <w:div w:id="727149182">
          <w:marLeft w:val="640"/>
          <w:marRight w:val="0"/>
          <w:marTop w:val="0"/>
          <w:marBottom w:val="0"/>
          <w:divBdr>
            <w:top w:val="none" w:sz="0" w:space="0" w:color="auto"/>
            <w:left w:val="none" w:sz="0" w:space="0" w:color="auto"/>
            <w:bottom w:val="none" w:sz="0" w:space="0" w:color="auto"/>
            <w:right w:val="none" w:sz="0" w:space="0" w:color="auto"/>
          </w:divBdr>
        </w:div>
        <w:div w:id="498885528">
          <w:marLeft w:val="640"/>
          <w:marRight w:val="0"/>
          <w:marTop w:val="0"/>
          <w:marBottom w:val="0"/>
          <w:divBdr>
            <w:top w:val="none" w:sz="0" w:space="0" w:color="auto"/>
            <w:left w:val="none" w:sz="0" w:space="0" w:color="auto"/>
            <w:bottom w:val="none" w:sz="0" w:space="0" w:color="auto"/>
            <w:right w:val="none" w:sz="0" w:space="0" w:color="auto"/>
          </w:divBdr>
        </w:div>
        <w:div w:id="1623803643">
          <w:marLeft w:val="640"/>
          <w:marRight w:val="0"/>
          <w:marTop w:val="0"/>
          <w:marBottom w:val="0"/>
          <w:divBdr>
            <w:top w:val="none" w:sz="0" w:space="0" w:color="auto"/>
            <w:left w:val="none" w:sz="0" w:space="0" w:color="auto"/>
            <w:bottom w:val="none" w:sz="0" w:space="0" w:color="auto"/>
            <w:right w:val="none" w:sz="0" w:space="0" w:color="auto"/>
          </w:divBdr>
        </w:div>
        <w:div w:id="498158365">
          <w:marLeft w:val="640"/>
          <w:marRight w:val="0"/>
          <w:marTop w:val="0"/>
          <w:marBottom w:val="0"/>
          <w:divBdr>
            <w:top w:val="none" w:sz="0" w:space="0" w:color="auto"/>
            <w:left w:val="none" w:sz="0" w:space="0" w:color="auto"/>
            <w:bottom w:val="none" w:sz="0" w:space="0" w:color="auto"/>
            <w:right w:val="none" w:sz="0" w:space="0" w:color="auto"/>
          </w:divBdr>
        </w:div>
        <w:div w:id="617415120">
          <w:marLeft w:val="640"/>
          <w:marRight w:val="0"/>
          <w:marTop w:val="0"/>
          <w:marBottom w:val="0"/>
          <w:divBdr>
            <w:top w:val="none" w:sz="0" w:space="0" w:color="auto"/>
            <w:left w:val="none" w:sz="0" w:space="0" w:color="auto"/>
            <w:bottom w:val="none" w:sz="0" w:space="0" w:color="auto"/>
            <w:right w:val="none" w:sz="0" w:space="0" w:color="auto"/>
          </w:divBdr>
        </w:div>
        <w:div w:id="576596897">
          <w:marLeft w:val="640"/>
          <w:marRight w:val="0"/>
          <w:marTop w:val="0"/>
          <w:marBottom w:val="0"/>
          <w:divBdr>
            <w:top w:val="none" w:sz="0" w:space="0" w:color="auto"/>
            <w:left w:val="none" w:sz="0" w:space="0" w:color="auto"/>
            <w:bottom w:val="none" w:sz="0" w:space="0" w:color="auto"/>
            <w:right w:val="none" w:sz="0" w:space="0" w:color="auto"/>
          </w:divBdr>
        </w:div>
        <w:div w:id="1516577878">
          <w:marLeft w:val="640"/>
          <w:marRight w:val="0"/>
          <w:marTop w:val="0"/>
          <w:marBottom w:val="0"/>
          <w:divBdr>
            <w:top w:val="none" w:sz="0" w:space="0" w:color="auto"/>
            <w:left w:val="none" w:sz="0" w:space="0" w:color="auto"/>
            <w:bottom w:val="none" w:sz="0" w:space="0" w:color="auto"/>
            <w:right w:val="none" w:sz="0" w:space="0" w:color="auto"/>
          </w:divBdr>
        </w:div>
        <w:div w:id="135345774">
          <w:marLeft w:val="640"/>
          <w:marRight w:val="0"/>
          <w:marTop w:val="0"/>
          <w:marBottom w:val="0"/>
          <w:divBdr>
            <w:top w:val="none" w:sz="0" w:space="0" w:color="auto"/>
            <w:left w:val="none" w:sz="0" w:space="0" w:color="auto"/>
            <w:bottom w:val="none" w:sz="0" w:space="0" w:color="auto"/>
            <w:right w:val="none" w:sz="0" w:space="0" w:color="auto"/>
          </w:divBdr>
        </w:div>
        <w:div w:id="811991895">
          <w:marLeft w:val="640"/>
          <w:marRight w:val="0"/>
          <w:marTop w:val="0"/>
          <w:marBottom w:val="0"/>
          <w:divBdr>
            <w:top w:val="none" w:sz="0" w:space="0" w:color="auto"/>
            <w:left w:val="none" w:sz="0" w:space="0" w:color="auto"/>
            <w:bottom w:val="none" w:sz="0" w:space="0" w:color="auto"/>
            <w:right w:val="none" w:sz="0" w:space="0" w:color="auto"/>
          </w:divBdr>
        </w:div>
        <w:div w:id="1009333843">
          <w:marLeft w:val="640"/>
          <w:marRight w:val="0"/>
          <w:marTop w:val="0"/>
          <w:marBottom w:val="0"/>
          <w:divBdr>
            <w:top w:val="none" w:sz="0" w:space="0" w:color="auto"/>
            <w:left w:val="none" w:sz="0" w:space="0" w:color="auto"/>
            <w:bottom w:val="none" w:sz="0" w:space="0" w:color="auto"/>
            <w:right w:val="none" w:sz="0" w:space="0" w:color="auto"/>
          </w:divBdr>
        </w:div>
        <w:div w:id="644815685">
          <w:marLeft w:val="640"/>
          <w:marRight w:val="0"/>
          <w:marTop w:val="0"/>
          <w:marBottom w:val="0"/>
          <w:divBdr>
            <w:top w:val="none" w:sz="0" w:space="0" w:color="auto"/>
            <w:left w:val="none" w:sz="0" w:space="0" w:color="auto"/>
            <w:bottom w:val="none" w:sz="0" w:space="0" w:color="auto"/>
            <w:right w:val="none" w:sz="0" w:space="0" w:color="auto"/>
          </w:divBdr>
        </w:div>
        <w:div w:id="612053975">
          <w:marLeft w:val="640"/>
          <w:marRight w:val="0"/>
          <w:marTop w:val="0"/>
          <w:marBottom w:val="0"/>
          <w:divBdr>
            <w:top w:val="none" w:sz="0" w:space="0" w:color="auto"/>
            <w:left w:val="none" w:sz="0" w:space="0" w:color="auto"/>
            <w:bottom w:val="none" w:sz="0" w:space="0" w:color="auto"/>
            <w:right w:val="none" w:sz="0" w:space="0" w:color="auto"/>
          </w:divBdr>
        </w:div>
        <w:div w:id="1683047003">
          <w:marLeft w:val="640"/>
          <w:marRight w:val="0"/>
          <w:marTop w:val="0"/>
          <w:marBottom w:val="0"/>
          <w:divBdr>
            <w:top w:val="none" w:sz="0" w:space="0" w:color="auto"/>
            <w:left w:val="none" w:sz="0" w:space="0" w:color="auto"/>
            <w:bottom w:val="none" w:sz="0" w:space="0" w:color="auto"/>
            <w:right w:val="none" w:sz="0" w:space="0" w:color="auto"/>
          </w:divBdr>
        </w:div>
        <w:div w:id="1115055459">
          <w:marLeft w:val="640"/>
          <w:marRight w:val="0"/>
          <w:marTop w:val="0"/>
          <w:marBottom w:val="0"/>
          <w:divBdr>
            <w:top w:val="none" w:sz="0" w:space="0" w:color="auto"/>
            <w:left w:val="none" w:sz="0" w:space="0" w:color="auto"/>
            <w:bottom w:val="none" w:sz="0" w:space="0" w:color="auto"/>
            <w:right w:val="none" w:sz="0" w:space="0" w:color="auto"/>
          </w:divBdr>
        </w:div>
        <w:div w:id="631448655">
          <w:marLeft w:val="640"/>
          <w:marRight w:val="0"/>
          <w:marTop w:val="0"/>
          <w:marBottom w:val="0"/>
          <w:divBdr>
            <w:top w:val="none" w:sz="0" w:space="0" w:color="auto"/>
            <w:left w:val="none" w:sz="0" w:space="0" w:color="auto"/>
            <w:bottom w:val="none" w:sz="0" w:space="0" w:color="auto"/>
            <w:right w:val="none" w:sz="0" w:space="0" w:color="auto"/>
          </w:divBdr>
        </w:div>
        <w:div w:id="1795758393">
          <w:marLeft w:val="640"/>
          <w:marRight w:val="0"/>
          <w:marTop w:val="0"/>
          <w:marBottom w:val="0"/>
          <w:divBdr>
            <w:top w:val="none" w:sz="0" w:space="0" w:color="auto"/>
            <w:left w:val="none" w:sz="0" w:space="0" w:color="auto"/>
            <w:bottom w:val="none" w:sz="0" w:space="0" w:color="auto"/>
            <w:right w:val="none" w:sz="0" w:space="0" w:color="auto"/>
          </w:divBdr>
        </w:div>
        <w:div w:id="937442503">
          <w:marLeft w:val="640"/>
          <w:marRight w:val="0"/>
          <w:marTop w:val="0"/>
          <w:marBottom w:val="0"/>
          <w:divBdr>
            <w:top w:val="none" w:sz="0" w:space="0" w:color="auto"/>
            <w:left w:val="none" w:sz="0" w:space="0" w:color="auto"/>
            <w:bottom w:val="none" w:sz="0" w:space="0" w:color="auto"/>
            <w:right w:val="none" w:sz="0" w:space="0" w:color="auto"/>
          </w:divBdr>
        </w:div>
        <w:div w:id="1243104144">
          <w:marLeft w:val="640"/>
          <w:marRight w:val="0"/>
          <w:marTop w:val="0"/>
          <w:marBottom w:val="0"/>
          <w:divBdr>
            <w:top w:val="none" w:sz="0" w:space="0" w:color="auto"/>
            <w:left w:val="none" w:sz="0" w:space="0" w:color="auto"/>
            <w:bottom w:val="none" w:sz="0" w:space="0" w:color="auto"/>
            <w:right w:val="none" w:sz="0" w:space="0" w:color="auto"/>
          </w:divBdr>
        </w:div>
        <w:div w:id="257759799">
          <w:marLeft w:val="640"/>
          <w:marRight w:val="0"/>
          <w:marTop w:val="0"/>
          <w:marBottom w:val="0"/>
          <w:divBdr>
            <w:top w:val="none" w:sz="0" w:space="0" w:color="auto"/>
            <w:left w:val="none" w:sz="0" w:space="0" w:color="auto"/>
            <w:bottom w:val="none" w:sz="0" w:space="0" w:color="auto"/>
            <w:right w:val="none" w:sz="0" w:space="0" w:color="auto"/>
          </w:divBdr>
        </w:div>
        <w:div w:id="1350717909">
          <w:marLeft w:val="640"/>
          <w:marRight w:val="0"/>
          <w:marTop w:val="0"/>
          <w:marBottom w:val="0"/>
          <w:divBdr>
            <w:top w:val="none" w:sz="0" w:space="0" w:color="auto"/>
            <w:left w:val="none" w:sz="0" w:space="0" w:color="auto"/>
            <w:bottom w:val="none" w:sz="0" w:space="0" w:color="auto"/>
            <w:right w:val="none" w:sz="0" w:space="0" w:color="auto"/>
          </w:divBdr>
        </w:div>
        <w:div w:id="1973752085">
          <w:marLeft w:val="640"/>
          <w:marRight w:val="0"/>
          <w:marTop w:val="0"/>
          <w:marBottom w:val="0"/>
          <w:divBdr>
            <w:top w:val="none" w:sz="0" w:space="0" w:color="auto"/>
            <w:left w:val="none" w:sz="0" w:space="0" w:color="auto"/>
            <w:bottom w:val="none" w:sz="0" w:space="0" w:color="auto"/>
            <w:right w:val="none" w:sz="0" w:space="0" w:color="auto"/>
          </w:divBdr>
        </w:div>
        <w:div w:id="1399284462">
          <w:marLeft w:val="640"/>
          <w:marRight w:val="0"/>
          <w:marTop w:val="0"/>
          <w:marBottom w:val="0"/>
          <w:divBdr>
            <w:top w:val="none" w:sz="0" w:space="0" w:color="auto"/>
            <w:left w:val="none" w:sz="0" w:space="0" w:color="auto"/>
            <w:bottom w:val="none" w:sz="0" w:space="0" w:color="auto"/>
            <w:right w:val="none" w:sz="0" w:space="0" w:color="auto"/>
          </w:divBdr>
        </w:div>
        <w:div w:id="2025857297">
          <w:marLeft w:val="640"/>
          <w:marRight w:val="0"/>
          <w:marTop w:val="0"/>
          <w:marBottom w:val="0"/>
          <w:divBdr>
            <w:top w:val="none" w:sz="0" w:space="0" w:color="auto"/>
            <w:left w:val="none" w:sz="0" w:space="0" w:color="auto"/>
            <w:bottom w:val="none" w:sz="0" w:space="0" w:color="auto"/>
            <w:right w:val="none" w:sz="0" w:space="0" w:color="auto"/>
          </w:divBdr>
        </w:div>
        <w:div w:id="218790129">
          <w:marLeft w:val="640"/>
          <w:marRight w:val="0"/>
          <w:marTop w:val="0"/>
          <w:marBottom w:val="0"/>
          <w:divBdr>
            <w:top w:val="none" w:sz="0" w:space="0" w:color="auto"/>
            <w:left w:val="none" w:sz="0" w:space="0" w:color="auto"/>
            <w:bottom w:val="none" w:sz="0" w:space="0" w:color="auto"/>
            <w:right w:val="none" w:sz="0" w:space="0" w:color="auto"/>
          </w:divBdr>
        </w:div>
        <w:div w:id="1638485761">
          <w:marLeft w:val="640"/>
          <w:marRight w:val="0"/>
          <w:marTop w:val="0"/>
          <w:marBottom w:val="0"/>
          <w:divBdr>
            <w:top w:val="none" w:sz="0" w:space="0" w:color="auto"/>
            <w:left w:val="none" w:sz="0" w:space="0" w:color="auto"/>
            <w:bottom w:val="none" w:sz="0" w:space="0" w:color="auto"/>
            <w:right w:val="none" w:sz="0" w:space="0" w:color="auto"/>
          </w:divBdr>
        </w:div>
        <w:div w:id="25567579">
          <w:marLeft w:val="640"/>
          <w:marRight w:val="0"/>
          <w:marTop w:val="0"/>
          <w:marBottom w:val="0"/>
          <w:divBdr>
            <w:top w:val="none" w:sz="0" w:space="0" w:color="auto"/>
            <w:left w:val="none" w:sz="0" w:space="0" w:color="auto"/>
            <w:bottom w:val="none" w:sz="0" w:space="0" w:color="auto"/>
            <w:right w:val="none" w:sz="0" w:space="0" w:color="auto"/>
          </w:divBdr>
        </w:div>
        <w:div w:id="1068652256">
          <w:marLeft w:val="640"/>
          <w:marRight w:val="0"/>
          <w:marTop w:val="0"/>
          <w:marBottom w:val="0"/>
          <w:divBdr>
            <w:top w:val="none" w:sz="0" w:space="0" w:color="auto"/>
            <w:left w:val="none" w:sz="0" w:space="0" w:color="auto"/>
            <w:bottom w:val="none" w:sz="0" w:space="0" w:color="auto"/>
            <w:right w:val="none" w:sz="0" w:space="0" w:color="auto"/>
          </w:divBdr>
        </w:div>
        <w:div w:id="1771004237">
          <w:marLeft w:val="640"/>
          <w:marRight w:val="0"/>
          <w:marTop w:val="0"/>
          <w:marBottom w:val="0"/>
          <w:divBdr>
            <w:top w:val="none" w:sz="0" w:space="0" w:color="auto"/>
            <w:left w:val="none" w:sz="0" w:space="0" w:color="auto"/>
            <w:bottom w:val="none" w:sz="0" w:space="0" w:color="auto"/>
            <w:right w:val="none" w:sz="0" w:space="0" w:color="auto"/>
          </w:divBdr>
        </w:div>
        <w:div w:id="1870219770">
          <w:marLeft w:val="640"/>
          <w:marRight w:val="0"/>
          <w:marTop w:val="0"/>
          <w:marBottom w:val="0"/>
          <w:divBdr>
            <w:top w:val="none" w:sz="0" w:space="0" w:color="auto"/>
            <w:left w:val="none" w:sz="0" w:space="0" w:color="auto"/>
            <w:bottom w:val="none" w:sz="0" w:space="0" w:color="auto"/>
            <w:right w:val="none" w:sz="0" w:space="0" w:color="auto"/>
          </w:divBdr>
        </w:div>
        <w:div w:id="401680509">
          <w:marLeft w:val="640"/>
          <w:marRight w:val="0"/>
          <w:marTop w:val="0"/>
          <w:marBottom w:val="0"/>
          <w:divBdr>
            <w:top w:val="none" w:sz="0" w:space="0" w:color="auto"/>
            <w:left w:val="none" w:sz="0" w:space="0" w:color="auto"/>
            <w:bottom w:val="none" w:sz="0" w:space="0" w:color="auto"/>
            <w:right w:val="none" w:sz="0" w:space="0" w:color="auto"/>
          </w:divBdr>
        </w:div>
        <w:div w:id="1584996355">
          <w:marLeft w:val="640"/>
          <w:marRight w:val="0"/>
          <w:marTop w:val="0"/>
          <w:marBottom w:val="0"/>
          <w:divBdr>
            <w:top w:val="none" w:sz="0" w:space="0" w:color="auto"/>
            <w:left w:val="none" w:sz="0" w:space="0" w:color="auto"/>
            <w:bottom w:val="none" w:sz="0" w:space="0" w:color="auto"/>
            <w:right w:val="none" w:sz="0" w:space="0" w:color="auto"/>
          </w:divBdr>
        </w:div>
        <w:div w:id="574782384">
          <w:marLeft w:val="640"/>
          <w:marRight w:val="0"/>
          <w:marTop w:val="0"/>
          <w:marBottom w:val="0"/>
          <w:divBdr>
            <w:top w:val="none" w:sz="0" w:space="0" w:color="auto"/>
            <w:left w:val="none" w:sz="0" w:space="0" w:color="auto"/>
            <w:bottom w:val="none" w:sz="0" w:space="0" w:color="auto"/>
            <w:right w:val="none" w:sz="0" w:space="0" w:color="auto"/>
          </w:divBdr>
        </w:div>
        <w:div w:id="885409690">
          <w:marLeft w:val="640"/>
          <w:marRight w:val="0"/>
          <w:marTop w:val="0"/>
          <w:marBottom w:val="0"/>
          <w:divBdr>
            <w:top w:val="none" w:sz="0" w:space="0" w:color="auto"/>
            <w:left w:val="none" w:sz="0" w:space="0" w:color="auto"/>
            <w:bottom w:val="none" w:sz="0" w:space="0" w:color="auto"/>
            <w:right w:val="none" w:sz="0" w:space="0" w:color="auto"/>
          </w:divBdr>
        </w:div>
        <w:div w:id="126050324">
          <w:marLeft w:val="640"/>
          <w:marRight w:val="0"/>
          <w:marTop w:val="0"/>
          <w:marBottom w:val="0"/>
          <w:divBdr>
            <w:top w:val="none" w:sz="0" w:space="0" w:color="auto"/>
            <w:left w:val="none" w:sz="0" w:space="0" w:color="auto"/>
            <w:bottom w:val="none" w:sz="0" w:space="0" w:color="auto"/>
            <w:right w:val="none" w:sz="0" w:space="0" w:color="auto"/>
          </w:divBdr>
        </w:div>
        <w:div w:id="29915236">
          <w:marLeft w:val="640"/>
          <w:marRight w:val="0"/>
          <w:marTop w:val="0"/>
          <w:marBottom w:val="0"/>
          <w:divBdr>
            <w:top w:val="none" w:sz="0" w:space="0" w:color="auto"/>
            <w:left w:val="none" w:sz="0" w:space="0" w:color="auto"/>
            <w:bottom w:val="none" w:sz="0" w:space="0" w:color="auto"/>
            <w:right w:val="none" w:sz="0" w:space="0" w:color="auto"/>
          </w:divBdr>
        </w:div>
        <w:div w:id="965501643">
          <w:marLeft w:val="640"/>
          <w:marRight w:val="0"/>
          <w:marTop w:val="0"/>
          <w:marBottom w:val="0"/>
          <w:divBdr>
            <w:top w:val="none" w:sz="0" w:space="0" w:color="auto"/>
            <w:left w:val="none" w:sz="0" w:space="0" w:color="auto"/>
            <w:bottom w:val="none" w:sz="0" w:space="0" w:color="auto"/>
            <w:right w:val="none" w:sz="0" w:space="0" w:color="auto"/>
          </w:divBdr>
        </w:div>
        <w:div w:id="542327831">
          <w:marLeft w:val="640"/>
          <w:marRight w:val="0"/>
          <w:marTop w:val="0"/>
          <w:marBottom w:val="0"/>
          <w:divBdr>
            <w:top w:val="none" w:sz="0" w:space="0" w:color="auto"/>
            <w:left w:val="none" w:sz="0" w:space="0" w:color="auto"/>
            <w:bottom w:val="none" w:sz="0" w:space="0" w:color="auto"/>
            <w:right w:val="none" w:sz="0" w:space="0" w:color="auto"/>
          </w:divBdr>
        </w:div>
        <w:div w:id="913011569">
          <w:marLeft w:val="640"/>
          <w:marRight w:val="0"/>
          <w:marTop w:val="0"/>
          <w:marBottom w:val="0"/>
          <w:divBdr>
            <w:top w:val="none" w:sz="0" w:space="0" w:color="auto"/>
            <w:left w:val="none" w:sz="0" w:space="0" w:color="auto"/>
            <w:bottom w:val="none" w:sz="0" w:space="0" w:color="auto"/>
            <w:right w:val="none" w:sz="0" w:space="0" w:color="auto"/>
          </w:divBdr>
        </w:div>
        <w:div w:id="1833445993">
          <w:marLeft w:val="640"/>
          <w:marRight w:val="0"/>
          <w:marTop w:val="0"/>
          <w:marBottom w:val="0"/>
          <w:divBdr>
            <w:top w:val="none" w:sz="0" w:space="0" w:color="auto"/>
            <w:left w:val="none" w:sz="0" w:space="0" w:color="auto"/>
            <w:bottom w:val="none" w:sz="0" w:space="0" w:color="auto"/>
            <w:right w:val="none" w:sz="0" w:space="0" w:color="auto"/>
          </w:divBdr>
        </w:div>
        <w:div w:id="531384656">
          <w:marLeft w:val="640"/>
          <w:marRight w:val="0"/>
          <w:marTop w:val="0"/>
          <w:marBottom w:val="0"/>
          <w:divBdr>
            <w:top w:val="none" w:sz="0" w:space="0" w:color="auto"/>
            <w:left w:val="none" w:sz="0" w:space="0" w:color="auto"/>
            <w:bottom w:val="none" w:sz="0" w:space="0" w:color="auto"/>
            <w:right w:val="none" w:sz="0" w:space="0" w:color="auto"/>
          </w:divBdr>
        </w:div>
        <w:div w:id="332687862">
          <w:marLeft w:val="640"/>
          <w:marRight w:val="0"/>
          <w:marTop w:val="0"/>
          <w:marBottom w:val="0"/>
          <w:divBdr>
            <w:top w:val="none" w:sz="0" w:space="0" w:color="auto"/>
            <w:left w:val="none" w:sz="0" w:space="0" w:color="auto"/>
            <w:bottom w:val="none" w:sz="0" w:space="0" w:color="auto"/>
            <w:right w:val="none" w:sz="0" w:space="0" w:color="auto"/>
          </w:divBdr>
        </w:div>
        <w:div w:id="483090641">
          <w:marLeft w:val="640"/>
          <w:marRight w:val="0"/>
          <w:marTop w:val="0"/>
          <w:marBottom w:val="0"/>
          <w:divBdr>
            <w:top w:val="none" w:sz="0" w:space="0" w:color="auto"/>
            <w:left w:val="none" w:sz="0" w:space="0" w:color="auto"/>
            <w:bottom w:val="none" w:sz="0" w:space="0" w:color="auto"/>
            <w:right w:val="none" w:sz="0" w:space="0" w:color="auto"/>
          </w:divBdr>
        </w:div>
        <w:div w:id="1742943181">
          <w:marLeft w:val="640"/>
          <w:marRight w:val="0"/>
          <w:marTop w:val="0"/>
          <w:marBottom w:val="0"/>
          <w:divBdr>
            <w:top w:val="none" w:sz="0" w:space="0" w:color="auto"/>
            <w:left w:val="none" w:sz="0" w:space="0" w:color="auto"/>
            <w:bottom w:val="none" w:sz="0" w:space="0" w:color="auto"/>
            <w:right w:val="none" w:sz="0" w:space="0" w:color="auto"/>
          </w:divBdr>
        </w:div>
        <w:div w:id="1598253761">
          <w:marLeft w:val="640"/>
          <w:marRight w:val="0"/>
          <w:marTop w:val="0"/>
          <w:marBottom w:val="0"/>
          <w:divBdr>
            <w:top w:val="none" w:sz="0" w:space="0" w:color="auto"/>
            <w:left w:val="none" w:sz="0" w:space="0" w:color="auto"/>
            <w:bottom w:val="none" w:sz="0" w:space="0" w:color="auto"/>
            <w:right w:val="none" w:sz="0" w:space="0" w:color="auto"/>
          </w:divBdr>
        </w:div>
        <w:div w:id="472141966">
          <w:marLeft w:val="640"/>
          <w:marRight w:val="0"/>
          <w:marTop w:val="0"/>
          <w:marBottom w:val="0"/>
          <w:divBdr>
            <w:top w:val="none" w:sz="0" w:space="0" w:color="auto"/>
            <w:left w:val="none" w:sz="0" w:space="0" w:color="auto"/>
            <w:bottom w:val="none" w:sz="0" w:space="0" w:color="auto"/>
            <w:right w:val="none" w:sz="0" w:space="0" w:color="auto"/>
          </w:divBdr>
        </w:div>
        <w:div w:id="2141193417">
          <w:marLeft w:val="640"/>
          <w:marRight w:val="0"/>
          <w:marTop w:val="0"/>
          <w:marBottom w:val="0"/>
          <w:divBdr>
            <w:top w:val="none" w:sz="0" w:space="0" w:color="auto"/>
            <w:left w:val="none" w:sz="0" w:space="0" w:color="auto"/>
            <w:bottom w:val="none" w:sz="0" w:space="0" w:color="auto"/>
            <w:right w:val="none" w:sz="0" w:space="0" w:color="auto"/>
          </w:divBdr>
        </w:div>
        <w:div w:id="278531123">
          <w:marLeft w:val="640"/>
          <w:marRight w:val="0"/>
          <w:marTop w:val="0"/>
          <w:marBottom w:val="0"/>
          <w:divBdr>
            <w:top w:val="none" w:sz="0" w:space="0" w:color="auto"/>
            <w:left w:val="none" w:sz="0" w:space="0" w:color="auto"/>
            <w:bottom w:val="none" w:sz="0" w:space="0" w:color="auto"/>
            <w:right w:val="none" w:sz="0" w:space="0" w:color="auto"/>
          </w:divBdr>
        </w:div>
        <w:div w:id="94255745">
          <w:marLeft w:val="640"/>
          <w:marRight w:val="0"/>
          <w:marTop w:val="0"/>
          <w:marBottom w:val="0"/>
          <w:divBdr>
            <w:top w:val="none" w:sz="0" w:space="0" w:color="auto"/>
            <w:left w:val="none" w:sz="0" w:space="0" w:color="auto"/>
            <w:bottom w:val="none" w:sz="0" w:space="0" w:color="auto"/>
            <w:right w:val="none" w:sz="0" w:space="0" w:color="auto"/>
          </w:divBdr>
        </w:div>
        <w:div w:id="2128962109">
          <w:marLeft w:val="640"/>
          <w:marRight w:val="0"/>
          <w:marTop w:val="0"/>
          <w:marBottom w:val="0"/>
          <w:divBdr>
            <w:top w:val="none" w:sz="0" w:space="0" w:color="auto"/>
            <w:left w:val="none" w:sz="0" w:space="0" w:color="auto"/>
            <w:bottom w:val="none" w:sz="0" w:space="0" w:color="auto"/>
            <w:right w:val="none" w:sz="0" w:space="0" w:color="auto"/>
          </w:divBdr>
        </w:div>
        <w:div w:id="1913545677">
          <w:marLeft w:val="640"/>
          <w:marRight w:val="0"/>
          <w:marTop w:val="0"/>
          <w:marBottom w:val="0"/>
          <w:divBdr>
            <w:top w:val="none" w:sz="0" w:space="0" w:color="auto"/>
            <w:left w:val="none" w:sz="0" w:space="0" w:color="auto"/>
            <w:bottom w:val="none" w:sz="0" w:space="0" w:color="auto"/>
            <w:right w:val="none" w:sz="0" w:space="0" w:color="auto"/>
          </w:divBdr>
        </w:div>
        <w:div w:id="1667513637">
          <w:marLeft w:val="640"/>
          <w:marRight w:val="0"/>
          <w:marTop w:val="0"/>
          <w:marBottom w:val="0"/>
          <w:divBdr>
            <w:top w:val="none" w:sz="0" w:space="0" w:color="auto"/>
            <w:left w:val="none" w:sz="0" w:space="0" w:color="auto"/>
            <w:bottom w:val="none" w:sz="0" w:space="0" w:color="auto"/>
            <w:right w:val="none" w:sz="0" w:space="0" w:color="auto"/>
          </w:divBdr>
        </w:div>
        <w:div w:id="1219511958">
          <w:marLeft w:val="640"/>
          <w:marRight w:val="0"/>
          <w:marTop w:val="0"/>
          <w:marBottom w:val="0"/>
          <w:divBdr>
            <w:top w:val="none" w:sz="0" w:space="0" w:color="auto"/>
            <w:left w:val="none" w:sz="0" w:space="0" w:color="auto"/>
            <w:bottom w:val="none" w:sz="0" w:space="0" w:color="auto"/>
            <w:right w:val="none" w:sz="0" w:space="0" w:color="auto"/>
          </w:divBdr>
        </w:div>
        <w:div w:id="345904399">
          <w:marLeft w:val="640"/>
          <w:marRight w:val="0"/>
          <w:marTop w:val="0"/>
          <w:marBottom w:val="0"/>
          <w:divBdr>
            <w:top w:val="none" w:sz="0" w:space="0" w:color="auto"/>
            <w:left w:val="none" w:sz="0" w:space="0" w:color="auto"/>
            <w:bottom w:val="none" w:sz="0" w:space="0" w:color="auto"/>
            <w:right w:val="none" w:sz="0" w:space="0" w:color="auto"/>
          </w:divBdr>
        </w:div>
        <w:div w:id="1685790252">
          <w:marLeft w:val="640"/>
          <w:marRight w:val="0"/>
          <w:marTop w:val="0"/>
          <w:marBottom w:val="0"/>
          <w:divBdr>
            <w:top w:val="none" w:sz="0" w:space="0" w:color="auto"/>
            <w:left w:val="none" w:sz="0" w:space="0" w:color="auto"/>
            <w:bottom w:val="none" w:sz="0" w:space="0" w:color="auto"/>
            <w:right w:val="none" w:sz="0" w:space="0" w:color="auto"/>
          </w:divBdr>
        </w:div>
        <w:div w:id="2087459241">
          <w:marLeft w:val="640"/>
          <w:marRight w:val="0"/>
          <w:marTop w:val="0"/>
          <w:marBottom w:val="0"/>
          <w:divBdr>
            <w:top w:val="none" w:sz="0" w:space="0" w:color="auto"/>
            <w:left w:val="none" w:sz="0" w:space="0" w:color="auto"/>
            <w:bottom w:val="none" w:sz="0" w:space="0" w:color="auto"/>
            <w:right w:val="none" w:sz="0" w:space="0" w:color="auto"/>
          </w:divBdr>
        </w:div>
        <w:div w:id="1881742242">
          <w:marLeft w:val="640"/>
          <w:marRight w:val="0"/>
          <w:marTop w:val="0"/>
          <w:marBottom w:val="0"/>
          <w:divBdr>
            <w:top w:val="none" w:sz="0" w:space="0" w:color="auto"/>
            <w:left w:val="none" w:sz="0" w:space="0" w:color="auto"/>
            <w:bottom w:val="none" w:sz="0" w:space="0" w:color="auto"/>
            <w:right w:val="none" w:sz="0" w:space="0" w:color="auto"/>
          </w:divBdr>
        </w:div>
        <w:div w:id="425460654">
          <w:marLeft w:val="640"/>
          <w:marRight w:val="0"/>
          <w:marTop w:val="0"/>
          <w:marBottom w:val="0"/>
          <w:divBdr>
            <w:top w:val="none" w:sz="0" w:space="0" w:color="auto"/>
            <w:left w:val="none" w:sz="0" w:space="0" w:color="auto"/>
            <w:bottom w:val="none" w:sz="0" w:space="0" w:color="auto"/>
            <w:right w:val="none" w:sz="0" w:space="0" w:color="auto"/>
          </w:divBdr>
        </w:div>
        <w:div w:id="986588690">
          <w:marLeft w:val="640"/>
          <w:marRight w:val="0"/>
          <w:marTop w:val="0"/>
          <w:marBottom w:val="0"/>
          <w:divBdr>
            <w:top w:val="none" w:sz="0" w:space="0" w:color="auto"/>
            <w:left w:val="none" w:sz="0" w:space="0" w:color="auto"/>
            <w:bottom w:val="none" w:sz="0" w:space="0" w:color="auto"/>
            <w:right w:val="none" w:sz="0" w:space="0" w:color="auto"/>
          </w:divBdr>
        </w:div>
        <w:div w:id="253318382">
          <w:marLeft w:val="640"/>
          <w:marRight w:val="0"/>
          <w:marTop w:val="0"/>
          <w:marBottom w:val="0"/>
          <w:divBdr>
            <w:top w:val="none" w:sz="0" w:space="0" w:color="auto"/>
            <w:left w:val="none" w:sz="0" w:space="0" w:color="auto"/>
            <w:bottom w:val="none" w:sz="0" w:space="0" w:color="auto"/>
            <w:right w:val="none" w:sz="0" w:space="0" w:color="auto"/>
          </w:divBdr>
        </w:div>
        <w:div w:id="1551914014">
          <w:marLeft w:val="640"/>
          <w:marRight w:val="0"/>
          <w:marTop w:val="0"/>
          <w:marBottom w:val="0"/>
          <w:divBdr>
            <w:top w:val="none" w:sz="0" w:space="0" w:color="auto"/>
            <w:left w:val="none" w:sz="0" w:space="0" w:color="auto"/>
            <w:bottom w:val="none" w:sz="0" w:space="0" w:color="auto"/>
            <w:right w:val="none" w:sz="0" w:space="0" w:color="auto"/>
          </w:divBdr>
        </w:div>
        <w:div w:id="775561837">
          <w:marLeft w:val="640"/>
          <w:marRight w:val="0"/>
          <w:marTop w:val="0"/>
          <w:marBottom w:val="0"/>
          <w:divBdr>
            <w:top w:val="none" w:sz="0" w:space="0" w:color="auto"/>
            <w:left w:val="none" w:sz="0" w:space="0" w:color="auto"/>
            <w:bottom w:val="none" w:sz="0" w:space="0" w:color="auto"/>
            <w:right w:val="none" w:sz="0" w:space="0" w:color="auto"/>
          </w:divBdr>
        </w:div>
        <w:div w:id="1211771008">
          <w:marLeft w:val="640"/>
          <w:marRight w:val="0"/>
          <w:marTop w:val="0"/>
          <w:marBottom w:val="0"/>
          <w:divBdr>
            <w:top w:val="none" w:sz="0" w:space="0" w:color="auto"/>
            <w:left w:val="none" w:sz="0" w:space="0" w:color="auto"/>
            <w:bottom w:val="none" w:sz="0" w:space="0" w:color="auto"/>
            <w:right w:val="none" w:sz="0" w:space="0" w:color="auto"/>
          </w:divBdr>
        </w:div>
        <w:div w:id="1447577056">
          <w:marLeft w:val="640"/>
          <w:marRight w:val="0"/>
          <w:marTop w:val="0"/>
          <w:marBottom w:val="0"/>
          <w:divBdr>
            <w:top w:val="none" w:sz="0" w:space="0" w:color="auto"/>
            <w:left w:val="none" w:sz="0" w:space="0" w:color="auto"/>
            <w:bottom w:val="none" w:sz="0" w:space="0" w:color="auto"/>
            <w:right w:val="none" w:sz="0" w:space="0" w:color="auto"/>
          </w:divBdr>
        </w:div>
        <w:div w:id="1270428992">
          <w:marLeft w:val="640"/>
          <w:marRight w:val="0"/>
          <w:marTop w:val="0"/>
          <w:marBottom w:val="0"/>
          <w:divBdr>
            <w:top w:val="none" w:sz="0" w:space="0" w:color="auto"/>
            <w:left w:val="none" w:sz="0" w:space="0" w:color="auto"/>
            <w:bottom w:val="none" w:sz="0" w:space="0" w:color="auto"/>
            <w:right w:val="none" w:sz="0" w:space="0" w:color="auto"/>
          </w:divBdr>
        </w:div>
        <w:div w:id="2057046296">
          <w:marLeft w:val="640"/>
          <w:marRight w:val="0"/>
          <w:marTop w:val="0"/>
          <w:marBottom w:val="0"/>
          <w:divBdr>
            <w:top w:val="none" w:sz="0" w:space="0" w:color="auto"/>
            <w:left w:val="none" w:sz="0" w:space="0" w:color="auto"/>
            <w:bottom w:val="none" w:sz="0" w:space="0" w:color="auto"/>
            <w:right w:val="none" w:sz="0" w:space="0" w:color="auto"/>
          </w:divBdr>
        </w:div>
        <w:div w:id="1771585923">
          <w:marLeft w:val="640"/>
          <w:marRight w:val="0"/>
          <w:marTop w:val="0"/>
          <w:marBottom w:val="0"/>
          <w:divBdr>
            <w:top w:val="none" w:sz="0" w:space="0" w:color="auto"/>
            <w:left w:val="none" w:sz="0" w:space="0" w:color="auto"/>
            <w:bottom w:val="none" w:sz="0" w:space="0" w:color="auto"/>
            <w:right w:val="none" w:sz="0" w:space="0" w:color="auto"/>
          </w:divBdr>
        </w:div>
        <w:div w:id="1493792355">
          <w:marLeft w:val="640"/>
          <w:marRight w:val="0"/>
          <w:marTop w:val="0"/>
          <w:marBottom w:val="0"/>
          <w:divBdr>
            <w:top w:val="none" w:sz="0" w:space="0" w:color="auto"/>
            <w:left w:val="none" w:sz="0" w:space="0" w:color="auto"/>
            <w:bottom w:val="none" w:sz="0" w:space="0" w:color="auto"/>
            <w:right w:val="none" w:sz="0" w:space="0" w:color="auto"/>
          </w:divBdr>
        </w:div>
        <w:div w:id="1560241663">
          <w:marLeft w:val="640"/>
          <w:marRight w:val="0"/>
          <w:marTop w:val="0"/>
          <w:marBottom w:val="0"/>
          <w:divBdr>
            <w:top w:val="none" w:sz="0" w:space="0" w:color="auto"/>
            <w:left w:val="none" w:sz="0" w:space="0" w:color="auto"/>
            <w:bottom w:val="none" w:sz="0" w:space="0" w:color="auto"/>
            <w:right w:val="none" w:sz="0" w:space="0" w:color="auto"/>
          </w:divBdr>
        </w:div>
        <w:div w:id="342633420">
          <w:marLeft w:val="640"/>
          <w:marRight w:val="0"/>
          <w:marTop w:val="0"/>
          <w:marBottom w:val="0"/>
          <w:divBdr>
            <w:top w:val="none" w:sz="0" w:space="0" w:color="auto"/>
            <w:left w:val="none" w:sz="0" w:space="0" w:color="auto"/>
            <w:bottom w:val="none" w:sz="0" w:space="0" w:color="auto"/>
            <w:right w:val="none" w:sz="0" w:space="0" w:color="auto"/>
          </w:divBdr>
        </w:div>
        <w:div w:id="886067632">
          <w:marLeft w:val="640"/>
          <w:marRight w:val="0"/>
          <w:marTop w:val="0"/>
          <w:marBottom w:val="0"/>
          <w:divBdr>
            <w:top w:val="none" w:sz="0" w:space="0" w:color="auto"/>
            <w:left w:val="none" w:sz="0" w:space="0" w:color="auto"/>
            <w:bottom w:val="none" w:sz="0" w:space="0" w:color="auto"/>
            <w:right w:val="none" w:sz="0" w:space="0" w:color="auto"/>
          </w:divBdr>
        </w:div>
      </w:divsChild>
    </w:div>
    <w:div w:id="1749837908">
      <w:bodyDiv w:val="1"/>
      <w:marLeft w:val="0"/>
      <w:marRight w:val="0"/>
      <w:marTop w:val="0"/>
      <w:marBottom w:val="0"/>
      <w:divBdr>
        <w:top w:val="none" w:sz="0" w:space="0" w:color="auto"/>
        <w:left w:val="none" w:sz="0" w:space="0" w:color="auto"/>
        <w:bottom w:val="none" w:sz="0" w:space="0" w:color="auto"/>
        <w:right w:val="none" w:sz="0" w:space="0" w:color="auto"/>
      </w:divBdr>
      <w:divsChild>
        <w:div w:id="315845765">
          <w:marLeft w:val="480"/>
          <w:marRight w:val="0"/>
          <w:marTop w:val="0"/>
          <w:marBottom w:val="0"/>
          <w:divBdr>
            <w:top w:val="none" w:sz="0" w:space="0" w:color="auto"/>
            <w:left w:val="none" w:sz="0" w:space="0" w:color="auto"/>
            <w:bottom w:val="none" w:sz="0" w:space="0" w:color="auto"/>
            <w:right w:val="none" w:sz="0" w:space="0" w:color="auto"/>
          </w:divBdr>
        </w:div>
        <w:div w:id="1617640534">
          <w:marLeft w:val="480"/>
          <w:marRight w:val="0"/>
          <w:marTop w:val="0"/>
          <w:marBottom w:val="0"/>
          <w:divBdr>
            <w:top w:val="none" w:sz="0" w:space="0" w:color="auto"/>
            <w:left w:val="none" w:sz="0" w:space="0" w:color="auto"/>
            <w:bottom w:val="none" w:sz="0" w:space="0" w:color="auto"/>
            <w:right w:val="none" w:sz="0" w:space="0" w:color="auto"/>
          </w:divBdr>
        </w:div>
        <w:div w:id="1364014939">
          <w:marLeft w:val="480"/>
          <w:marRight w:val="0"/>
          <w:marTop w:val="0"/>
          <w:marBottom w:val="0"/>
          <w:divBdr>
            <w:top w:val="none" w:sz="0" w:space="0" w:color="auto"/>
            <w:left w:val="none" w:sz="0" w:space="0" w:color="auto"/>
            <w:bottom w:val="none" w:sz="0" w:space="0" w:color="auto"/>
            <w:right w:val="none" w:sz="0" w:space="0" w:color="auto"/>
          </w:divBdr>
        </w:div>
        <w:div w:id="715280652">
          <w:marLeft w:val="480"/>
          <w:marRight w:val="0"/>
          <w:marTop w:val="0"/>
          <w:marBottom w:val="0"/>
          <w:divBdr>
            <w:top w:val="none" w:sz="0" w:space="0" w:color="auto"/>
            <w:left w:val="none" w:sz="0" w:space="0" w:color="auto"/>
            <w:bottom w:val="none" w:sz="0" w:space="0" w:color="auto"/>
            <w:right w:val="none" w:sz="0" w:space="0" w:color="auto"/>
          </w:divBdr>
        </w:div>
        <w:div w:id="1413163030">
          <w:marLeft w:val="480"/>
          <w:marRight w:val="0"/>
          <w:marTop w:val="0"/>
          <w:marBottom w:val="0"/>
          <w:divBdr>
            <w:top w:val="none" w:sz="0" w:space="0" w:color="auto"/>
            <w:left w:val="none" w:sz="0" w:space="0" w:color="auto"/>
            <w:bottom w:val="none" w:sz="0" w:space="0" w:color="auto"/>
            <w:right w:val="none" w:sz="0" w:space="0" w:color="auto"/>
          </w:divBdr>
        </w:div>
        <w:div w:id="1478179316">
          <w:marLeft w:val="480"/>
          <w:marRight w:val="0"/>
          <w:marTop w:val="0"/>
          <w:marBottom w:val="0"/>
          <w:divBdr>
            <w:top w:val="none" w:sz="0" w:space="0" w:color="auto"/>
            <w:left w:val="none" w:sz="0" w:space="0" w:color="auto"/>
            <w:bottom w:val="none" w:sz="0" w:space="0" w:color="auto"/>
            <w:right w:val="none" w:sz="0" w:space="0" w:color="auto"/>
          </w:divBdr>
        </w:div>
        <w:div w:id="1502115119">
          <w:marLeft w:val="480"/>
          <w:marRight w:val="0"/>
          <w:marTop w:val="0"/>
          <w:marBottom w:val="0"/>
          <w:divBdr>
            <w:top w:val="none" w:sz="0" w:space="0" w:color="auto"/>
            <w:left w:val="none" w:sz="0" w:space="0" w:color="auto"/>
            <w:bottom w:val="none" w:sz="0" w:space="0" w:color="auto"/>
            <w:right w:val="none" w:sz="0" w:space="0" w:color="auto"/>
          </w:divBdr>
        </w:div>
        <w:div w:id="1222599535">
          <w:marLeft w:val="480"/>
          <w:marRight w:val="0"/>
          <w:marTop w:val="0"/>
          <w:marBottom w:val="0"/>
          <w:divBdr>
            <w:top w:val="none" w:sz="0" w:space="0" w:color="auto"/>
            <w:left w:val="none" w:sz="0" w:space="0" w:color="auto"/>
            <w:bottom w:val="none" w:sz="0" w:space="0" w:color="auto"/>
            <w:right w:val="none" w:sz="0" w:space="0" w:color="auto"/>
          </w:divBdr>
        </w:div>
        <w:div w:id="1015809834">
          <w:marLeft w:val="480"/>
          <w:marRight w:val="0"/>
          <w:marTop w:val="0"/>
          <w:marBottom w:val="0"/>
          <w:divBdr>
            <w:top w:val="none" w:sz="0" w:space="0" w:color="auto"/>
            <w:left w:val="none" w:sz="0" w:space="0" w:color="auto"/>
            <w:bottom w:val="none" w:sz="0" w:space="0" w:color="auto"/>
            <w:right w:val="none" w:sz="0" w:space="0" w:color="auto"/>
          </w:divBdr>
        </w:div>
        <w:div w:id="1759130052">
          <w:marLeft w:val="480"/>
          <w:marRight w:val="0"/>
          <w:marTop w:val="0"/>
          <w:marBottom w:val="0"/>
          <w:divBdr>
            <w:top w:val="none" w:sz="0" w:space="0" w:color="auto"/>
            <w:left w:val="none" w:sz="0" w:space="0" w:color="auto"/>
            <w:bottom w:val="none" w:sz="0" w:space="0" w:color="auto"/>
            <w:right w:val="none" w:sz="0" w:space="0" w:color="auto"/>
          </w:divBdr>
        </w:div>
        <w:div w:id="1304582684">
          <w:marLeft w:val="480"/>
          <w:marRight w:val="0"/>
          <w:marTop w:val="0"/>
          <w:marBottom w:val="0"/>
          <w:divBdr>
            <w:top w:val="none" w:sz="0" w:space="0" w:color="auto"/>
            <w:left w:val="none" w:sz="0" w:space="0" w:color="auto"/>
            <w:bottom w:val="none" w:sz="0" w:space="0" w:color="auto"/>
            <w:right w:val="none" w:sz="0" w:space="0" w:color="auto"/>
          </w:divBdr>
        </w:div>
        <w:div w:id="395518919">
          <w:marLeft w:val="480"/>
          <w:marRight w:val="0"/>
          <w:marTop w:val="0"/>
          <w:marBottom w:val="0"/>
          <w:divBdr>
            <w:top w:val="none" w:sz="0" w:space="0" w:color="auto"/>
            <w:left w:val="none" w:sz="0" w:space="0" w:color="auto"/>
            <w:bottom w:val="none" w:sz="0" w:space="0" w:color="auto"/>
            <w:right w:val="none" w:sz="0" w:space="0" w:color="auto"/>
          </w:divBdr>
        </w:div>
        <w:div w:id="551043338">
          <w:marLeft w:val="480"/>
          <w:marRight w:val="0"/>
          <w:marTop w:val="0"/>
          <w:marBottom w:val="0"/>
          <w:divBdr>
            <w:top w:val="none" w:sz="0" w:space="0" w:color="auto"/>
            <w:left w:val="none" w:sz="0" w:space="0" w:color="auto"/>
            <w:bottom w:val="none" w:sz="0" w:space="0" w:color="auto"/>
            <w:right w:val="none" w:sz="0" w:space="0" w:color="auto"/>
          </w:divBdr>
        </w:div>
        <w:div w:id="903099963">
          <w:marLeft w:val="480"/>
          <w:marRight w:val="0"/>
          <w:marTop w:val="0"/>
          <w:marBottom w:val="0"/>
          <w:divBdr>
            <w:top w:val="none" w:sz="0" w:space="0" w:color="auto"/>
            <w:left w:val="none" w:sz="0" w:space="0" w:color="auto"/>
            <w:bottom w:val="none" w:sz="0" w:space="0" w:color="auto"/>
            <w:right w:val="none" w:sz="0" w:space="0" w:color="auto"/>
          </w:divBdr>
        </w:div>
        <w:div w:id="201526162">
          <w:marLeft w:val="480"/>
          <w:marRight w:val="0"/>
          <w:marTop w:val="0"/>
          <w:marBottom w:val="0"/>
          <w:divBdr>
            <w:top w:val="none" w:sz="0" w:space="0" w:color="auto"/>
            <w:left w:val="none" w:sz="0" w:space="0" w:color="auto"/>
            <w:bottom w:val="none" w:sz="0" w:space="0" w:color="auto"/>
            <w:right w:val="none" w:sz="0" w:space="0" w:color="auto"/>
          </w:divBdr>
        </w:div>
        <w:div w:id="1742293653">
          <w:marLeft w:val="480"/>
          <w:marRight w:val="0"/>
          <w:marTop w:val="0"/>
          <w:marBottom w:val="0"/>
          <w:divBdr>
            <w:top w:val="none" w:sz="0" w:space="0" w:color="auto"/>
            <w:left w:val="none" w:sz="0" w:space="0" w:color="auto"/>
            <w:bottom w:val="none" w:sz="0" w:space="0" w:color="auto"/>
            <w:right w:val="none" w:sz="0" w:space="0" w:color="auto"/>
          </w:divBdr>
        </w:div>
        <w:div w:id="1281451913">
          <w:marLeft w:val="480"/>
          <w:marRight w:val="0"/>
          <w:marTop w:val="0"/>
          <w:marBottom w:val="0"/>
          <w:divBdr>
            <w:top w:val="none" w:sz="0" w:space="0" w:color="auto"/>
            <w:left w:val="none" w:sz="0" w:space="0" w:color="auto"/>
            <w:bottom w:val="none" w:sz="0" w:space="0" w:color="auto"/>
            <w:right w:val="none" w:sz="0" w:space="0" w:color="auto"/>
          </w:divBdr>
        </w:div>
        <w:div w:id="695428072">
          <w:marLeft w:val="480"/>
          <w:marRight w:val="0"/>
          <w:marTop w:val="0"/>
          <w:marBottom w:val="0"/>
          <w:divBdr>
            <w:top w:val="none" w:sz="0" w:space="0" w:color="auto"/>
            <w:left w:val="none" w:sz="0" w:space="0" w:color="auto"/>
            <w:bottom w:val="none" w:sz="0" w:space="0" w:color="auto"/>
            <w:right w:val="none" w:sz="0" w:space="0" w:color="auto"/>
          </w:divBdr>
        </w:div>
        <w:div w:id="1589846293">
          <w:marLeft w:val="480"/>
          <w:marRight w:val="0"/>
          <w:marTop w:val="0"/>
          <w:marBottom w:val="0"/>
          <w:divBdr>
            <w:top w:val="none" w:sz="0" w:space="0" w:color="auto"/>
            <w:left w:val="none" w:sz="0" w:space="0" w:color="auto"/>
            <w:bottom w:val="none" w:sz="0" w:space="0" w:color="auto"/>
            <w:right w:val="none" w:sz="0" w:space="0" w:color="auto"/>
          </w:divBdr>
        </w:div>
        <w:div w:id="569317097">
          <w:marLeft w:val="480"/>
          <w:marRight w:val="0"/>
          <w:marTop w:val="0"/>
          <w:marBottom w:val="0"/>
          <w:divBdr>
            <w:top w:val="none" w:sz="0" w:space="0" w:color="auto"/>
            <w:left w:val="none" w:sz="0" w:space="0" w:color="auto"/>
            <w:bottom w:val="none" w:sz="0" w:space="0" w:color="auto"/>
            <w:right w:val="none" w:sz="0" w:space="0" w:color="auto"/>
          </w:divBdr>
        </w:div>
        <w:div w:id="165902056">
          <w:marLeft w:val="480"/>
          <w:marRight w:val="0"/>
          <w:marTop w:val="0"/>
          <w:marBottom w:val="0"/>
          <w:divBdr>
            <w:top w:val="none" w:sz="0" w:space="0" w:color="auto"/>
            <w:left w:val="none" w:sz="0" w:space="0" w:color="auto"/>
            <w:bottom w:val="none" w:sz="0" w:space="0" w:color="auto"/>
            <w:right w:val="none" w:sz="0" w:space="0" w:color="auto"/>
          </w:divBdr>
        </w:div>
        <w:div w:id="1484467726">
          <w:marLeft w:val="480"/>
          <w:marRight w:val="0"/>
          <w:marTop w:val="0"/>
          <w:marBottom w:val="0"/>
          <w:divBdr>
            <w:top w:val="none" w:sz="0" w:space="0" w:color="auto"/>
            <w:left w:val="none" w:sz="0" w:space="0" w:color="auto"/>
            <w:bottom w:val="none" w:sz="0" w:space="0" w:color="auto"/>
            <w:right w:val="none" w:sz="0" w:space="0" w:color="auto"/>
          </w:divBdr>
        </w:div>
        <w:div w:id="1990669743">
          <w:marLeft w:val="480"/>
          <w:marRight w:val="0"/>
          <w:marTop w:val="0"/>
          <w:marBottom w:val="0"/>
          <w:divBdr>
            <w:top w:val="none" w:sz="0" w:space="0" w:color="auto"/>
            <w:left w:val="none" w:sz="0" w:space="0" w:color="auto"/>
            <w:bottom w:val="none" w:sz="0" w:space="0" w:color="auto"/>
            <w:right w:val="none" w:sz="0" w:space="0" w:color="auto"/>
          </w:divBdr>
        </w:div>
        <w:div w:id="504979710">
          <w:marLeft w:val="480"/>
          <w:marRight w:val="0"/>
          <w:marTop w:val="0"/>
          <w:marBottom w:val="0"/>
          <w:divBdr>
            <w:top w:val="none" w:sz="0" w:space="0" w:color="auto"/>
            <w:left w:val="none" w:sz="0" w:space="0" w:color="auto"/>
            <w:bottom w:val="none" w:sz="0" w:space="0" w:color="auto"/>
            <w:right w:val="none" w:sz="0" w:space="0" w:color="auto"/>
          </w:divBdr>
        </w:div>
        <w:div w:id="319117234">
          <w:marLeft w:val="480"/>
          <w:marRight w:val="0"/>
          <w:marTop w:val="0"/>
          <w:marBottom w:val="0"/>
          <w:divBdr>
            <w:top w:val="none" w:sz="0" w:space="0" w:color="auto"/>
            <w:left w:val="none" w:sz="0" w:space="0" w:color="auto"/>
            <w:bottom w:val="none" w:sz="0" w:space="0" w:color="auto"/>
            <w:right w:val="none" w:sz="0" w:space="0" w:color="auto"/>
          </w:divBdr>
        </w:div>
        <w:div w:id="1604681444">
          <w:marLeft w:val="480"/>
          <w:marRight w:val="0"/>
          <w:marTop w:val="0"/>
          <w:marBottom w:val="0"/>
          <w:divBdr>
            <w:top w:val="none" w:sz="0" w:space="0" w:color="auto"/>
            <w:left w:val="none" w:sz="0" w:space="0" w:color="auto"/>
            <w:bottom w:val="none" w:sz="0" w:space="0" w:color="auto"/>
            <w:right w:val="none" w:sz="0" w:space="0" w:color="auto"/>
          </w:divBdr>
        </w:div>
        <w:div w:id="678774776">
          <w:marLeft w:val="480"/>
          <w:marRight w:val="0"/>
          <w:marTop w:val="0"/>
          <w:marBottom w:val="0"/>
          <w:divBdr>
            <w:top w:val="none" w:sz="0" w:space="0" w:color="auto"/>
            <w:left w:val="none" w:sz="0" w:space="0" w:color="auto"/>
            <w:bottom w:val="none" w:sz="0" w:space="0" w:color="auto"/>
            <w:right w:val="none" w:sz="0" w:space="0" w:color="auto"/>
          </w:divBdr>
        </w:div>
        <w:div w:id="240676014">
          <w:marLeft w:val="480"/>
          <w:marRight w:val="0"/>
          <w:marTop w:val="0"/>
          <w:marBottom w:val="0"/>
          <w:divBdr>
            <w:top w:val="none" w:sz="0" w:space="0" w:color="auto"/>
            <w:left w:val="none" w:sz="0" w:space="0" w:color="auto"/>
            <w:bottom w:val="none" w:sz="0" w:space="0" w:color="auto"/>
            <w:right w:val="none" w:sz="0" w:space="0" w:color="auto"/>
          </w:divBdr>
        </w:div>
        <w:div w:id="1716537944">
          <w:marLeft w:val="480"/>
          <w:marRight w:val="0"/>
          <w:marTop w:val="0"/>
          <w:marBottom w:val="0"/>
          <w:divBdr>
            <w:top w:val="none" w:sz="0" w:space="0" w:color="auto"/>
            <w:left w:val="none" w:sz="0" w:space="0" w:color="auto"/>
            <w:bottom w:val="none" w:sz="0" w:space="0" w:color="auto"/>
            <w:right w:val="none" w:sz="0" w:space="0" w:color="auto"/>
          </w:divBdr>
        </w:div>
        <w:div w:id="651720902">
          <w:marLeft w:val="480"/>
          <w:marRight w:val="0"/>
          <w:marTop w:val="0"/>
          <w:marBottom w:val="0"/>
          <w:divBdr>
            <w:top w:val="none" w:sz="0" w:space="0" w:color="auto"/>
            <w:left w:val="none" w:sz="0" w:space="0" w:color="auto"/>
            <w:bottom w:val="none" w:sz="0" w:space="0" w:color="auto"/>
            <w:right w:val="none" w:sz="0" w:space="0" w:color="auto"/>
          </w:divBdr>
        </w:div>
        <w:div w:id="2121416264">
          <w:marLeft w:val="480"/>
          <w:marRight w:val="0"/>
          <w:marTop w:val="0"/>
          <w:marBottom w:val="0"/>
          <w:divBdr>
            <w:top w:val="none" w:sz="0" w:space="0" w:color="auto"/>
            <w:left w:val="none" w:sz="0" w:space="0" w:color="auto"/>
            <w:bottom w:val="none" w:sz="0" w:space="0" w:color="auto"/>
            <w:right w:val="none" w:sz="0" w:space="0" w:color="auto"/>
          </w:divBdr>
        </w:div>
        <w:div w:id="1711413553">
          <w:marLeft w:val="480"/>
          <w:marRight w:val="0"/>
          <w:marTop w:val="0"/>
          <w:marBottom w:val="0"/>
          <w:divBdr>
            <w:top w:val="none" w:sz="0" w:space="0" w:color="auto"/>
            <w:left w:val="none" w:sz="0" w:space="0" w:color="auto"/>
            <w:bottom w:val="none" w:sz="0" w:space="0" w:color="auto"/>
            <w:right w:val="none" w:sz="0" w:space="0" w:color="auto"/>
          </w:divBdr>
        </w:div>
        <w:div w:id="1841119680">
          <w:marLeft w:val="480"/>
          <w:marRight w:val="0"/>
          <w:marTop w:val="0"/>
          <w:marBottom w:val="0"/>
          <w:divBdr>
            <w:top w:val="none" w:sz="0" w:space="0" w:color="auto"/>
            <w:left w:val="none" w:sz="0" w:space="0" w:color="auto"/>
            <w:bottom w:val="none" w:sz="0" w:space="0" w:color="auto"/>
            <w:right w:val="none" w:sz="0" w:space="0" w:color="auto"/>
          </w:divBdr>
        </w:div>
        <w:div w:id="2101097596">
          <w:marLeft w:val="480"/>
          <w:marRight w:val="0"/>
          <w:marTop w:val="0"/>
          <w:marBottom w:val="0"/>
          <w:divBdr>
            <w:top w:val="none" w:sz="0" w:space="0" w:color="auto"/>
            <w:left w:val="none" w:sz="0" w:space="0" w:color="auto"/>
            <w:bottom w:val="none" w:sz="0" w:space="0" w:color="auto"/>
            <w:right w:val="none" w:sz="0" w:space="0" w:color="auto"/>
          </w:divBdr>
        </w:div>
        <w:div w:id="404107654">
          <w:marLeft w:val="480"/>
          <w:marRight w:val="0"/>
          <w:marTop w:val="0"/>
          <w:marBottom w:val="0"/>
          <w:divBdr>
            <w:top w:val="none" w:sz="0" w:space="0" w:color="auto"/>
            <w:left w:val="none" w:sz="0" w:space="0" w:color="auto"/>
            <w:bottom w:val="none" w:sz="0" w:space="0" w:color="auto"/>
            <w:right w:val="none" w:sz="0" w:space="0" w:color="auto"/>
          </w:divBdr>
        </w:div>
        <w:div w:id="1796677658">
          <w:marLeft w:val="480"/>
          <w:marRight w:val="0"/>
          <w:marTop w:val="0"/>
          <w:marBottom w:val="0"/>
          <w:divBdr>
            <w:top w:val="none" w:sz="0" w:space="0" w:color="auto"/>
            <w:left w:val="none" w:sz="0" w:space="0" w:color="auto"/>
            <w:bottom w:val="none" w:sz="0" w:space="0" w:color="auto"/>
            <w:right w:val="none" w:sz="0" w:space="0" w:color="auto"/>
          </w:divBdr>
        </w:div>
        <w:div w:id="308291240">
          <w:marLeft w:val="480"/>
          <w:marRight w:val="0"/>
          <w:marTop w:val="0"/>
          <w:marBottom w:val="0"/>
          <w:divBdr>
            <w:top w:val="none" w:sz="0" w:space="0" w:color="auto"/>
            <w:left w:val="none" w:sz="0" w:space="0" w:color="auto"/>
            <w:bottom w:val="none" w:sz="0" w:space="0" w:color="auto"/>
            <w:right w:val="none" w:sz="0" w:space="0" w:color="auto"/>
          </w:divBdr>
        </w:div>
        <w:div w:id="501285237">
          <w:marLeft w:val="480"/>
          <w:marRight w:val="0"/>
          <w:marTop w:val="0"/>
          <w:marBottom w:val="0"/>
          <w:divBdr>
            <w:top w:val="none" w:sz="0" w:space="0" w:color="auto"/>
            <w:left w:val="none" w:sz="0" w:space="0" w:color="auto"/>
            <w:bottom w:val="none" w:sz="0" w:space="0" w:color="auto"/>
            <w:right w:val="none" w:sz="0" w:space="0" w:color="auto"/>
          </w:divBdr>
        </w:div>
        <w:div w:id="1565679543">
          <w:marLeft w:val="480"/>
          <w:marRight w:val="0"/>
          <w:marTop w:val="0"/>
          <w:marBottom w:val="0"/>
          <w:divBdr>
            <w:top w:val="none" w:sz="0" w:space="0" w:color="auto"/>
            <w:left w:val="none" w:sz="0" w:space="0" w:color="auto"/>
            <w:bottom w:val="none" w:sz="0" w:space="0" w:color="auto"/>
            <w:right w:val="none" w:sz="0" w:space="0" w:color="auto"/>
          </w:divBdr>
        </w:div>
        <w:div w:id="78059319">
          <w:marLeft w:val="480"/>
          <w:marRight w:val="0"/>
          <w:marTop w:val="0"/>
          <w:marBottom w:val="0"/>
          <w:divBdr>
            <w:top w:val="none" w:sz="0" w:space="0" w:color="auto"/>
            <w:left w:val="none" w:sz="0" w:space="0" w:color="auto"/>
            <w:bottom w:val="none" w:sz="0" w:space="0" w:color="auto"/>
            <w:right w:val="none" w:sz="0" w:space="0" w:color="auto"/>
          </w:divBdr>
        </w:div>
        <w:div w:id="740057768">
          <w:marLeft w:val="480"/>
          <w:marRight w:val="0"/>
          <w:marTop w:val="0"/>
          <w:marBottom w:val="0"/>
          <w:divBdr>
            <w:top w:val="none" w:sz="0" w:space="0" w:color="auto"/>
            <w:left w:val="none" w:sz="0" w:space="0" w:color="auto"/>
            <w:bottom w:val="none" w:sz="0" w:space="0" w:color="auto"/>
            <w:right w:val="none" w:sz="0" w:space="0" w:color="auto"/>
          </w:divBdr>
        </w:div>
      </w:divsChild>
    </w:div>
    <w:div w:id="1750081260">
      <w:bodyDiv w:val="1"/>
      <w:marLeft w:val="0"/>
      <w:marRight w:val="0"/>
      <w:marTop w:val="0"/>
      <w:marBottom w:val="0"/>
      <w:divBdr>
        <w:top w:val="none" w:sz="0" w:space="0" w:color="auto"/>
        <w:left w:val="none" w:sz="0" w:space="0" w:color="auto"/>
        <w:bottom w:val="none" w:sz="0" w:space="0" w:color="auto"/>
        <w:right w:val="none" w:sz="0" w:space="0" w:color="auto"/>
      </w:divBdr>
    </w:div>
    <w:div w:id="1754353023">
      <w:bodyDiv w:val="1"/>
      <w:marLeft w:val="0"/>
      <w:marRight w:val="0"/>
      <w:marTop w:val="0"/>
      <w:marBottom w:val="0"/>
      <w:divBdr>
        <w:top w:val="none" w:sz="0" w:space="0" w:color="auto"/>
        <w:left w:val="none" w:sz="0" w:space="0" w:color="auto"/>
        <w:bottom w:val="none" w:sz="0" w:space="0" w:color="auto"/>
        <w:right w:val="none" w:sz="0" w:space="0" w:color="auto"/>
      </w:divBdr>
    </w:div>
    <w:div w:id="1754430466">
      <w:bodyDiv w:val="1"/>
      <w:marLeft w:val="0"/>
      <w:marRight w:val="0"/>
      <w:marTop w:val="0"/>
      <w:marBottom w:val="0"/>
      <w:divBdr>
        <w:top w:val="none" w:sz="0" w:space="0" w:color="auto"/>
        <w:left w:val="none" w:sz="0" w:space="0" w:color="auto"/>
        <w:bottom w:val="none" w:sz="0" w:space="0" w:color="auto"/>
        <w:right w:val="none" w:sz="0" w:space="0" w:color="auto"/>
      </w:divBdr>
    </w:div>
    <w:div w:id="1755931344">
      <w:bodyDiv w:val="1"/>
      <w:marLeft w:val="0"/>
      <w:marRight w:val="0"/>
      <w:marTop w:val="0"/>
      <w:marBottom w:val="0"/>
      <w:divBdr>
        <w:top w:val="none" w:sz="0" w:space="0" w:color="auto"/>
        <w:left w:val="none" w:sz="0" w:space="0" w:color="auto"/>
        <w:bottom w:val="none" w:sz="0" w:space="0" w:color="auto"/>
        <w:right w:val="none" w:sz="0" w:space="0" w:color="auto"/>
      </w:divBdr>
    </w:div>
    <w:div w:id="1758868090">
      <w:bodyDiv w:val="1"/>
      <w:marLeft w:val="0"/>
      <w:marRight w:val="0"/>
      <w:marTop w:val="0"/>
      <w:marBottom w:val="0"/>
      <w:divBdr>
        <w:top w:val="none" w:sz="0" w:space="0" w:color="auto"/>
        <w:left w:val="none" w:sz="0" w:space="0" w:color="auto"/>
        <w:bottom w:val="none" w:sz="0" w:space="0" w:color="auto"/>
        <w:right w:val="none" w:sz="0" w:space="0" w:color="auto"/>
      </w:divBdr>
    </w:div>
    <w:div w:id="1759255689">
      <w:bodyDiv w:val="1"/>
      <w:marLeft w:val="0"/>
      <w:marRight w:val="0"/>
      <w:marTop w:val="0"/>
      <w:marBottom w:val="0"/>
      <w:divBdr>
        <w:top w:val="none" w:sz="0" w:space="0" w:color="auto"/>
        <w:left w:val="none" w:sz="0" w:space="0" w:color="auto"/>
        <w:bottom w:val="none" w:sz="0" w:space="0" w:color="auto"/>
        <w:right w:val="none" w:sz="0" w:space="0" w:color="auto"/>
      </w:divBdr>
      <w:divsChild>
        <w:div w:id="53552621">
          <w:marLeft w:val="480"/>
          <w:marRight w:val="0"/>
          <w:marTop w:val="0"/>
          <w:marBottom w:val="0"/>
          <w:divBdr>
            <w:top w:val="none" w:sz="0" w:space="0" w:color="auto"/>
            <w:left w:val="none" w:sz="0" w:space="0" w:color="auto"/>
            <w:bottom w:val="none" w:sz="0" w:space="0" w:color="auto"/>
            <w:right w:val="none" w:sz="0" w:space="0" w:color="auto"/>
          </w:divBdr>
        </w:div>
        <w:div w:id="321934583">
          <w:marLeft w:val="480"/>
          <w:marRight w:val="0"/>
          <w:marTop w:val="0"/>
          <w:marBottom w:val="0"/>
          <w:divBdr>
            <w:top w:val="none" w:sz="0" w:space="0" w:color="auto"/>
            <w:left w:val="none" w:sz="0" w:space="0" w:color="auto"/>
            <w:bottom w:val="none" w:sz="0" w:space="0" w:color="auto"/>
            <w:right w:val="none" w:sz="0" w:space="0" w:color="auto"/>
          </w:divBdr>
        </w:div>
        <w:div w:id="983897933">
          <w:marLeft w:val="480"/>
          <w:marRight w:val="0"/>
          <w:marTop w:val="0"/>
          <w:marBottom w:val="0"/>
          <w:divBdr>
            <w:top w:val="none" w:sz="0" w:space="0" w:color="auto"/>
            <w:left w:val="none" w:sz="0" w:space="0" w:color="auto"/>
            <w:bottom w:val="none" w:sz="0" w:space="0" w:color="auto"/>
            <w:right w:val="none" w:sz="0" w:space="0" w:color="auto"/>
          </w:divBdr>
        </w:div>
        <w:div w:id="1799685965">
          <w:marLeft w:val="480"/>
          <w:marRight w:val="0"/>
          <w:marTop w:val="0"/>
          <w:marBottom w:val="0"/>
          <w:divBdr>
            <w:top w:val="none" w:sz="0" w:space="0" w:color="auto"/>
            <w:left w:val="none" w:sz="0" w:space="0" w:color="auto"/>
            <w:bottom w:val="none" w:sz="0" w:space="0" w:color="auto"/>
            <w:right w:val="none" w:sz="0" w:space="0" w:color="auto"/>
          </w:divBdr>
        </w:div>
        <w:div w:id="331567628">
          <w:marLeft w:val="480"/>
          <w:marRight w:val="0"/>
          <w:marTop w:val="0"/>
          <w:marBottom w:val="0"/>
          <w:divBdr>
            <w:top w:val="none" w:sz="0" w:space="0" w:color="auto"/>
            <w:left w:val="none" w:sz="0" w:space="0" w:color="auto"/>
            <w:bottom w:val="none" w:sz="0" w:space="0" w:color="auto"/>
            <w:right w:val="none" w:sz="0" w:space="0" w:color="auto"/>
          </w:divBdr>
        </w:div>
        <w:div w:id="601914426">
          <w:marLeft w:val="480"/>
          <w:marRight w:val="0"/>
          <w:marTop w:val="0"/>
          <w:marBottom w:val="0"/>
          <w:divBdr>
            <w:top w:val="none" w:sz="0" w:space="0" w:color="auto"/>
            <w:left w:val="none" w:sz="0" w:space="0" w:color="auto"/>
            <w:bottom w:val="none" w:sz="0" w:space="0" w:color="auto"/>
            <w:right w:val="none" w:sz="0" w:space="0" w:color="auto"/>
          </w:divBdr>
        </w:div>
        <w:div w:id="1684822855">
          <w:marLeft w:val="480"/>
          <w:marRight w:val="0"/>
          <w:marTop w:val="0"/>
          <w:marBottom w:val="0"/>
          <w:divBdr>
            <w:top w:val="none" w:sz="0" w:space="0" w:color="auto"/>
            <w:left w:val="none" w:sz="0" w:space="0" w:color="auto"/>
            <w:bottom w:val="none" w:sz="0" w:space="0" w:color="auto"/>
            <w:right w:val="none" w:sz="0" w:space="0" w:color="auto"/>
          </w:divBdr>
        </w:div>
        <w:div w:id="1762753062">
          <w:marLeft w:val="480"/>
          <w:marRight w:val="0"/>
          <w:marTop w:val="0"/>
          <w:marBottom w:val="0"/>
          <w:divBdr>
            <w:top w:val="none" w:sz="0" w:space="0" w:color="auto"/>
            <w:left w:val="none" w:sz="0" w:space="0" w:color="auto"/>
            <w:bottom w:val="none" w:sz="0" w:space="0" w:color="auto"/>
            <w:right w:val="none" w:sz="0" w:space="0" w:color="auto"/>
          </w:divBdr>
        </w:div>
        <w:div w:id="653068277">
          <w:marLeft w:val="480"/>
          <w:marRight w:val="0"/>
          <w:marTop w:val="0"/>
          <w:marBottom w:val="0"/>
          <w:divBdr>
            <w:top w:val="none" w:sz="0" w:space="0" w:color="auto"/>
            <w:left w:val="none" w:sz="0" w:space="0" w:color="auto"/>
            <w:bottom w:val="none" w:sz="0" w:space="0" w:color="auto"/>
            <w:right w:val="none" w:sz="0" w:space="0" w:color="auto"/>
          </w:divBdr>
        </w:div>
        <w:div w:id="1159230009">
          <w:marLeft w:val="480"/>
          <w:marRight w:val="0"/>
          <w:marTop w:val="0"/>
          <w:marBottom w:val="0"/>
          <w:divBdr>
            <w:top w:val="none" w:sz="0" w:space="0" w:color="auto"/>
            <w:left w:val="none" w:sz="0" w:space="0" w:color="auto"/>
            <w:bottom w:val="none" w:sz="0" w:space="0" w:color="auto"/>
            <w:right w:val="none" w:sz="0" w:space="0" w:color="auto"/>
          </w:divBdr>
        </w:div>
        <w:div w:id="552739276">
          <w:marLeft w:val="480"/>
          <w:marRight w:val="0"/>
          <w:marTop w:val="0"/>
          <w:marBottom w:val="0"/>
          <w:divBdr>
            <w:top w:val="none" w:sz="0" w:space="0" w:color="auto"/>
            <w:left w:val="none" w:sz="0" w:space="0" w:color="auto"/>
            <w:bottom w:val="none" w:sz="0" w:space="0" w:color="auto"/>
            <w:right w:val="none" w:sz="0" w:space="0" w:color="auto"/>
          </w:divBdr>
        </w:div>
        <w:div w:id="733898375">
          <w:marLeft w:val="480"/>
          <w:marRight w:val="0"/>
          <w:marTop w:val="0"/>
          <w:marBottom w:val="0"/>
          <w:divBdr>
            <w:top w:val="none" w:sz="0" w:space="0" w:color="auto"/>
            <w:left w:val="none" w:sz="0" w:space="0" w:color="auto"/>
            <w:bottom w:val="none" w:sz="0" w:space="0" w:color="auto"/>
            <w:right w:val="none" w:sz="0" w:space="0" w:color="auto"/>
          </w:divBdr>
        </w:div>
        <w:div w:id="1933317236">
          <w:marLeft w:val="480"/>
          <w:marRight w:val="0"/>
          <w:marTop w:val="0"/>
          <w:marBottom w:val="0"/>
          <w:divBdr>
            <w:top w:val="none" w:sz="0" w:space="0" w:color="auto"/>
            <w:left w:val="none" w:sz="0" w:space="0" w:color="auto"/>
            <w:bottom w:val="none" w:sz="0" w:space="0" w:color="auto"/>
            <w:right w:val="none" w:sz="0" w:space="0" w:color="auto"/>
          </w:divBdr>
        </w:div>
        <w:div w:id="555244066">
          <w:marLeft w:val="480"/>
          <w:marRight w:val="0"/>
          <w:marTop w:val="0"/>
          <w:marBottom w:val="0"/>
          <w:divBdr>
            <w:top w:val="none" w:sz="0" w:space="0" w:color="auto"/>
            <w:left w:val="none" w:sz="0" w:space="0" w:color="auto"/>
            <w:bottom w:val="none" w:sz="0" w:space="0" w:color="auto"/>
            <w:right w:val="none" w:sz="0" w:space="0" w:color="auto"/>
          </w:divBdr>
        </w:div>
        <w:div w:id="1543790006">
          <w:marLeft w:val="480"/>
          <w:marRight w:val="0"/>
          <w:marTop w:val="0"/>
          <w:marBottom w:val="0"/>
          <w:divBdr>
            <w:top w:val="none" w:sz="0" w:space="0" w:color="auto"/>
            <w:left w:val="none" w:sz="0" w:space="0" w:color="auto"/>
            <w:bottom w:val="none" w:sz="0" w:space="0" w:color="auto"/>
            <w:right w:val="none" w:sz="0" w:space="0" w:color="auto"/>
          </w:divBdr>
        </w:div>
        <w:div w:id="1142381643">
          <w:marLeft w:val="480"/>
          <w:marRight w:val="0"/>
          <w:marTop w:val="0"/>
          <w:marBottom w:val="0"/>
          <w:divBdr>
            <w:top w:val="none" w:sz="0" w:space="0" w:color="auto"/>
            <w:left w:val="none" w:sz="0" w:space="0" w:color="auto"/>
            <w:bottom w:val="none" w:sz="0" w:space="0" w:color="auto"/>
            <w:right w:val="none" w:sz="0" w:space="0" w:color="auto"/>
          </w:divBdr>
        </w:div>
        <w:div w:id="1595163635">
          <w:marLeft w:val="480"/>
          <w:marRight w:val="0"/>
          <w:marTop w:val="0"/>
          <w:marBottom w:val="0"/>
          <w:divBdr>
            <w:top w:val="none" w:sz="0" w:space="0" w:color="auto"/>
            <w:left w:val="none" w:sz="0" w:space="0" w:color="auto"/>
            <w:bottom w:val="none" w:sz="0" w:space="0" w:color="auto"/>
            <w:right w:val="none" w:sz="0" w:space="0" w:color="auto"/>
          </w:divBdr>
        </w:div>
        <w:div w:id="1678194423">
          <w:marLeft w:val="480"/>
          <w:marRight w:val="0"/>
          <w:marTop w:val="0"/>
          <w:marBottom w:val="0"/>
          <w:divBdr>
            <w:top w:val="none" w:sz="0" w:space="0" w:color="auto"/>
            <w:left w:val="none" w:sz="0" w:space="0" w:color="auto"/>
            <w:bottom w:val="none" w:sz="0" w:space="0" w:color="auto"/>
            <w:right w:val="none" w:sz="0" w:space="0" w:color="auto"/>
          </w:divBdr>
        </w:div>
        <w:div w:id="701133583">
          <w:marLeft w:val="480"/>
          <w:marRight w:val="0"/>
          <w:marTop w:val="0"/>
          <w:marBottom w:val="0"/>
          <w:divBdr>
            <w:top w:val="none" w:sz="0" w:space="0" w:color="auto"/>
            <w:left w:val="none" w:sz="0" w:space="0" w:color="auto"/>
            <w:bottom w:val="none" w:sz="0" w:space="0" w:color="auto"/>
            <w:right w:val="none" w:sz="0" w:space="0" w:color="auto"/>
          </w:divBdr>
        </w:div>
        <w:div w:id="947736124">
          <w:marLeft w:val="480"/>
          <w:marRight w:val="0"/>
          <w:marTop w:val="0"/>
          <w:marBottom w:val="0"/>
          <w:divBdr>
            <w:top w:val="none" w:sz="0" w:space="0" w:color="auto"/>
            <w:left w:val="none" w:sz="0" w:space="0" w:color="auto"/>
            <w:bottom w:val="none" w:sz="0" w:space="0" w:color="auto"/>
            <w:right w:val="none" w:sz="0" w:space="0" w:color="auto"/>
          </w:divBdr>
        </w:div>
        <w:div w:id="1667397297">
          <w:marLeft w:val="480"/>
          <w:marRight w:val="0"/>
          <w:marTop w:val="0"/>
          <w:marBottom w:val="0"/>
          <w:divBdr>
            <w:top w:val="none" w:sz="0" w:space="0" w:color="auto"/>
            <w:left w:val="none" w:sz="0" w:space="0" w:color="auto"/>
            <w:bottom w:val="none" w:sz="0" w:space="0" w:color="auto"/>
            <w:right w:val="none" w:sz="0" w:space="0" w:color="auto"/>
          </w:divBdr>
        </w:div>
        <w:div w:id="84300772">
          <w:marLeft w:val="480"/>
          <w:marRight w:val="0"/>
          <w:marTop w:val="0"/>
          <w:marBottom w:val="0"/>
          <w:divBdr>
            <w:top w:val="none" w:sz="0" w:space="0" w:color="auto"/>
            <w:left w:val="none" w:sz="0" w:space="0" w:color="auto"/>
            <w:bottom w:val="none" w:sz="0" w:space="0" w:color="auto"/>
            <w:right w:val="none" w:sz="0" w:space="0" w:color="auto"/>
          </w:divBdr>
        </w:div>
        <w:div w:id="1999072177">
          <w:marLeft w:val="480"/>
          <w:marRight w:val="0"/>
          <w:marTop w:val="0"/>
          <w:marBottom w:val="0"/>
          <w:divBdr>
            <w:top w:val="none" w:sz="0" w:space="0" w:color="auto"/>
            <w:left w:val="none" w:sz="0" w:space="0" w:color="auto"/>
            <w:bottom w:val="none" w:sz="0" w:space="0" w:color="auto"/>
            <w:right w:val="none" w:sz="0" w:space="0" w:color="auto"/>
          </w:divBdr>
        </w:div>
        <w:div w:id="73162735">
          <w:marLeft w:val="480"/>
          <w:marRight w:val="0"/>
          <w:marTop w:val="0"/>
          <w:marBottom w:val="0"/>
          <w:divBdr>
            <w:top w:val="none" w:sz="0" w:space="0" w:color="auto"/>
            <w:left w:val="none" w:sz="0" w:space="0" w:color="auto"/>
            <w:bottom w:val="none" w:sz="0" w:space="0" w:color="auto"/>
            <w:right w:val="none" w:sz="0" w:space="0" w:color="auto"/>
          </w:divBdr>
        </w:div>
        <w:div w:id="135030177">
          <w:marLeft w:val="480"/>
          <w:marRight w:val="0"/>
          <w:marTop w:val="0"/>
          <w:marBottom w:val="0"/>
          <w:divBdr>
            <w:top w:val="none" w:sz="0" w:space="0" w:color="auto"/>
            <w:left w:val="none" w:sz="0" w:space="0" w:color="auto"/>
            <w:bottom w:val="none" w:sz="0" w:space="0" w:color="auto"/>
            <w:right w:val="none" w:sz="0" w:space="0" w:color="auto"/>
          </w:divBdr>
        </w:div>
        <w:div w:id="107508106">
          <w:marLeft w:val="480"/>
          <w:marRight w:val="0"/>
          <w:marTop w:val="0"/>
          <w:marBottom w:val="0"/>
          <w:divBdr>
            <w:top w:val="none" w:sz="0" w:space="0" w:color="auto"/>
            <w:left w:val="none" w:sz="0" w:space="0" w:color="auto"/>
            <w:bottom w:val="none" w:sz="0" w:space="0" w:color="auto"/>
            <w:right w:val="none" w:sz="0" w:space="0" w:color="auto"/>
          </w:divBdr>
        </w:div>
        <w:div w:id="1674455253">
          <w:marLeft w:val="480"/>
          <w:marRight w:val="0"/>
          <w:marTop w:val="0"/>
          <w:marBottom w:val="0"/>
          <w:divBdr>
            <w:top w:val="none" w:sz="0" w:space="0" w:color="auto"/>
            <w:left w:val="none" w:sz="0" w:space="0" w:color="auto"/>
            <w:bottom w:val="none" w:sz="0" w:space="0" w:color="auto"/>
            <w:right w:val="none" w:sz="0" w:space="0" w:color="auto"/>
          </w:divBdr>
        </w:div>
        <w:div w:id="2019581648">
          <w:marLeft w:val="480"/>
          <w:marRight w:val="0"/>
          <w:marTop w:val="0"/>
          <w:marBottom w:val="0"/>
          <w:divBdr>
            <w:top w:val="none" w:sz="0" w:space="0" w:color="auto"/>
            <w:left w:val="none" w:sz="0" w:space="0" w:color="auto"/>
            <w:bottom w:val="none" w:sz="0" w:space="0" w:color="auto"/>
            <w:right w:val="none" w:sz="0" w:space="0" w:color="auto"/>
          </w:divBdr>
        </w:div>
        <w:div w:id="1775975772">
          <w:marLeft w:val="480"/>
          <w:marRight w:val="0"/>
          <w:marTop w:val="0"/>
          <w:marBottom w:val="0"/>
          <w:divBdr>
            <w:top w:val="none" w:sz="0" w:space="0" w:color="auto"/>
            <w:left w:val="none" w:sz="0" w:space="0" w:color="auto"/>
            <w:bottom w:val="none" w:sz="0" w:space="0" w:color="auto"/>
            <w:right w:val="none" w:sz="0" w:space="0" w:color="auto"/>
          </w:divBdr>
        </w:div>
        <w:div w:id="513806589">
          <w:marLeft w:val="480"/>
          <w:marRight w:val="0"/>
          <w:marTop w:val="0"/>
          <w:marBottom w:val="0"/>
          <w:divBdr>
            <w:top w:val="none" w:sz="0" w:space="0" w:color="auto"/>
            <w:left w:val="none" w:sz="0" w:space="0" w:color="auto"/>
            <w:bottom w:val="none" w:sz="0" w:space="0" w:color="auto"/>
            <w:right w:val="none" w:sz="0" w:space="0" w:color="auto"/>
          </w:divBdr>
        </w:div>
        <w:div w:id="1287732242">
          <w:marLeft w:val="480"/>
          <w:marRight w:val="0"/>
          <w:marTop w:val="0"/>
          <w:marBottom w:val="0"/>
          <w:divBdr>
            <w:top w:val="none" w:sz="0" w:space="0" w:color="auto"/>
            <w:left w:val="none" w:sz="0" w:space="0" w:color="auto"/>
            <w:bottom w:val="none" w:sz="0" w:space="0" w:color="auto"/>
            <w:right w:val="none" w:sz="0" w:space="0" w:color="auto"/>
          </w:divBdr>
        </w:div>
        <w:div w:id="145172621">
          <w:marLeft w:val="480"/>
          <w:marRight w:val="0"/>
          <w:marTop w:val="0"/>
          <w:marBottom w:val="0"/>
          <w:divBdr>
            <w:top w:val="none" w:sz="0" w:space="0" w:color="auto"/>
            <w:left w:val="none" w:sz="0" w:space="0" w:color="auto"/>
            <w:bottom w:val="none" w:sz="0" w:space="0" w:color="auto"/>
            <w:right w:val="none" w:sz="0" w:space="0" w:color="auto"/>
          </w:divBdr>
        </w:div>
        <w:div w:id="914631237">
          <w:marLeft w:val="480"/>
          <w:marRight w:val="0"/>
          <w:marTop w:val="0"/>
          <w:marBottom w:val="0"/>
          <w:divBdr>
            <w:top w:val="none" w:sz="0" w:space="0" w:color="auto"/>
            <w:left w:val="none" w:sz="0" w:space="0" w:color="auto"/>
            <w:bottom w:val="none" w:sz="0" w:space="0" w:color="auto"/>
            <w:right w:val="none" w:sz="0" w:space="0" w:color="auto"/>
          </w:divBdr>
        </w:div>
        <w:div w:id="849760527">
          <w:marLeft w:val="480"/>
          <w:marRight w:val="0"/>
          <w:marTop w:val="0"/>
          <w:marBottom w:val="0"/>
          <w:divBdr>
            <w:top w:val="none" w:sz="0" w:space="0" w:color="auto"/>
            <w:left w:val="none" w:sz="0" w:space="0" w:color="auto"/>
            <w:bottom w:val="none" w:sz="0" w:space="0" w:color="auto"/>
            <w:right w:val="none" w:sz="0" w:space="0" w:color="auto"/>
          </w:divBdr>
        </w:div>
        <w:div w:id="1599026983">
          <w:marLeft w:val="480"/>
          <w:marRight w:val="0"/>
          <w:marTop w:val="0"/>
          <w:marBottom w:val="0"/>
          <w:divBdr>
            <w:top w:val="none" w:sz="0" w:space="0" w:color="auto"/>
            <w:left w:val="none" w:sz="0" w:space="0" w:color="auto"/>
            <w:bottom w:val="none" w:sz="0" w:space="0" w:color="auto"/>
            <w:right w:val="none" w:sz="0" w:space="0" w:color="auto"/>
          </w:divBdr>
        </w:div>
        <w:div w:id="1484850552">
          <w:marLeft w:val="480"/>
          <w:marRight w:val="0"/>
          <w:marTop w:val="0"/>
          <w:marBottom w:val="0"/>
          <w:divBdr>
            <w:top w:val="none" w:sz="0" w:space="0" w:color="auto"/>
            <w:left w:val="none" w:sz="0" w:space="0" w:color="auto"/>
            <w:bottom w:val="none" w:sz="0" w:space="0" w:color="auto"/>
            <w:right w:val="none" w:sz="0" w:space="0" w:color="auto"/>
          </w:divBdr>
        </w:div>
        <w:div w:id="1475684611">
          <w:marLeft w:val="480"/>
          <w:marRight w:val="0"/>
          <w:marTop w:val="0"/>
          <w:marBottom w:val="0"/>
          <w:divBdr>
            <w:top w:val="none" w:sz="0" w:space="0" w:color="auto"/>
            <w:left w:val="none" w:sz="0" w:space="0" w:color="auto"/>
            <w:bottom w:val="none" w:sz="0" w:space="0" w:color="auto"/>
            <w:right w:val="none" w:sz="0" w:space="0" w:color="auto"/>
          </w:divBdr>
        </w:div>
        <w:div w:id="1778869965">
          <w:marLeft w:val="480"/>
          <w:marRight w:val="0"/>
          <w:marTop w:val="0"/>
          <w:marBottom w:val="0"/>
          <w:divBdr>
            <w:top w:val="none" w:sz="0" w:space="0" w:color="auto"/>
            <w:left w:val="none" w:sz="0" w:space="0" w:color="auto"/>
            <w:bottom w:val="none" w:sz="0" w:space="0" w:color="auto"/>
            <w:right w:val="none" w:sz="0" w:space="0" w:color="auto"/>
          </w:divBdr>
        </w:div>
        <w:div w:id="2026206436">
          <w:marLeft w:val="480"/>
          <w:marRight w:val="0"/>
          <w:marTop w:val="0"/>
          <w:marBottom w:val="0"/>
          <w:divBdr>
            <w:top w:val="none" w:sz="0" w:space="0" w:color="auto"/>
            <w:left w:val="none" w:sz="0" w:space="0" w:color="auto"/>
            <w:bottom w:val="none" w:sz="0" w:space="0" w:color="auto"/>
            <w:right w:val="none" w:sz="0" w:space="0" w:color="auto"/>
          </w:divBdr>
        </w:div>
        <w:div w:id="1939097394">
          <w:marLeft w:val="480"/>
          <w:marRight w:val="0"/>
          <w:marTop w:val="0"/>
          <w:marBottom w:val="0"/>
          <w:divBdr>
            <w:top w:val="none" w:sz="0" w:space="0" w:color="auto"/>
            <w:left w:val="none" w:sz="0" w:space="0" w:color="auto"/>
            <w:bottom w:val="none" w:sz="0" w:space="0" w:color="auto"/>
            <w:right w:val="none" w:sz="0" w:space="0" w:color="auto"/>
          </w:divBdr>
        </w:div>
        <w:div w:id="1665354548">
          <w:marLeft w:val="480"/>
          <w:marRight w:val="0"/>
          <w:marTop w:val="0"/>
          <w:marBottom w:val="0"/>
          <w:divBdr>
            <w:top w:val="none" w:sz="0" w:space="0" w:color="auto"/>
            <w:left w:val="none" w:sz="0" w:space="0" w:color="auto"/>
            <w:bottom w:val="none" w:sz="0" w:space="0" w:color="auto"/>
            <w:right w:val="none" w:sz="0" w:space="0" w:color="auto"/>
          </w:divBdr>
        </w:div>
        <w:div w:id="716011030">
          <w:marLeft w:val="480"/>
          <w:marRight w:val="0"/>
          <w:marTop w:val="0"/>
          <w:marBottom w:val="0"/>
          <w:divBdr>
            <w:top w:val="none" w:sz="0" w:space="0" w:color="auto"/>
            <w:left w:val="none" w:sz="0" w:space="0" w:color="auto"/>
            <w:bottom w:val="none" w:sz="0" w:space="0" w:color="auto"/>
            <w:right w:val="none" w:sz="0" w:space="0" w:color="auto"/>
          </w:divBdr>
        </w:div>
        <w:div w:id="1231499113">
          <w:marLeft w:val="480"/>
          <w:marRight w:val="0"/>
          <w:marTop w:val="0"/>
          <w:marBottom w:val="0"/>
          <w:divBdr>
            <w:top w:val="none" w:sz="0" w:space="0" w:color="auto"/>
            <w:left w:val="none" w:sz="0" w:space="0" w:color="auto"/>
            <w:bottom w:val="none" w:sz="0" w:space="0" w:color="auto"/>
            <w:right w:val="none" w:sz="0" w:space="0" w:color="auto"/>
          </w:divBdr>
        </w:div>
      </w:divsChild>
    </w:div>
    <w:div w:id="1759518956">
      <w:bodyDiv w:val="1"/>
      <w:marLeft w:val="0"/>
      <w:marRight w:val="0"/>
      <w:marTop w:val="0"/>
      <w:marBottom w:val="0"/>
      <w:divBdr>
        <w:top w:val="none" w:sz="0" w:space="0" w:color="auto"/>
        <w:left w:val="none" w:sz="0" w:space="0" w:color="auto"/>
        <w:bottom w:val="none" w:sz="0" w:space="0" w:color="auto"/>
        <w:right w:val="none" w:sz="0" w:space="0" w:color="auto"/>
      </w:divBdr>
    </w:div>
    <w:div w:id="1760908832">
      <w:bodyDiv w:val="1"/>
      <w:marLeft w:val="0"/>
      <w:marRight w:val="0"/>
      <w:marTop w:val="0"/>
      <w:marBottom w:val="0"/>
      <w:divBdr>
        <w:top w:val="none" w:sz="0" w:space="0" w:color="auto"/>
        <w:left w:val="none" w:sz="0" w:space="0" w:color="auto"/>
        <w:bottom w:val="none" w:sz="0" w:space="0" w:color="auto"/>
        <w:right w:val="none" w:sz="0" w:space="0" w:color="auto"/>
      </w:divBdr>
    </w:div>
    <w:div w:id="1765152434">
      <w:bodyDiv w:val="1"/>
      <w:marLeft w:val="0"/>
      <w:marRight w:val="0"/>
      <w:marTop w:val="0"/>
      <w:marBottom w:val="0"/>
      <w:divBdr>
        <w:top w:val="none" w:sz="0" w:space="0" w:color="auto"/>
        <w:left w:val="none" w:sz="0" w:space="0" w:color="auto"/>
        <w:bottom w:val="none" w:sz="0" w:space="0" w:color="auto"/>
        <w:right w:val="none" w:sz="0" w:space="0" w:color="auto"/>
      </w:divBdr>
      <w:divsChild>
        <w:div w:id="1055082068">
          <w:marLeft w:val="480"/>
          <w:marRight w:val="0"/>
          <w:marTop w:val="0"/>
          <w:marBottom w:val="0"/>
          <w:divBdr>
            <w:top w:val="none" w:sz="0" w:space="0" w:color="auto"/>
            <w:left w:val="none" w:sz="0" w:space="0" w:color="auto"/>
            <w:bottom w:val="none" w:sz="0" w:space="0" w:color="auto"/>
            <w:right w:val="none" w:sz="0" w:space="0" w:color="auto"/>
          </w:divBdr>
        </w:div>
        <w:div w:id="739208238">
          <w:marLeft w:val="480"/>
          <w:marRight w:val="0"/>
          <w:marTop w:val="0"/>
          <w:marBottom w:val="0"/>
          <w:divBdr>
            <w:top w:val="none" w:sz="0" w:space="0" w:color="auto"/>
            <w:left w:val="none" w:sz="0" w:space="0" w:color="auto"/>
            <w:bottom w:val="none" w:sz="0" w:space="0" w:color="auto"/>
            <w:right w:val="none" w:sz="0" w:space="0" w:color="auto"/>
          </w:divBdr>
        </w:div>
        <w:div w:id="941111058">
          <w:marLeft w:val="480"/>
          <w:marRight w:val="0"/>
          <w:marTop w:val="0"/>
          <w:marBottom w:val="0"/>
          <w:divBdr>
            <w:top w:val="none" w:sz="0" w:space="0" w:color="auto"/>
            <w:left w:val="none" w:sz="0" w:space="0" w:color="auto"/>
            <w:bottom w:val="none" w:sz="0" w:space="0" w:color="auto"/>
            <w:right w:val="none" w:sz="0" w:space="0" w:color="auto"/>
          </w:divBdr>
        </w:div>
        <w:div w:id="1298026539">
          <w:marLeft w:val="480"/>
          <w:marRight w:val="0"/>
          <w:marTop w:val="0"/>
          <w:marBottom w:val="0"/>
          <w:divBdr>
            <w:top w:val="none" w:sz="0" w:space="0" w:color="auto"/>
            <w:left w:val="none" w:sz="0" w:space="0" w:color="auto"/>
            <w:bottom w:val="none" w:sz="0" w:space="0" w:color="auto"/>
            <w:right w:val="none" w:sz="0" w:space="0" w:color="auto"/>
          </w:divBdr>
        </w:div>
        <w:div w:id="408507607">
          <w:marLeft w:val="480"/>
          <w:marRight w:val="0"/>
          <w:marTop w:val="0"/>
          <w:marBottom w:val="0"/>
          <w:divBdr>
            <w:top w:val="none" w:sz="0" w:space="0" w:color="auto"/>
            <w:left w:val="none" w:sz="0" w:space="0" w:color="auto"/>
            <w:bottom w:val="none" w:sz="0" w:space="0" w:color="auto"/>
            <w:right w:val="none" w:sz="0" w:space="0" w:color="auto"/>
          </w:divBdr>
        </w:div>
        <w:div w:id="1436167216">
          <w:marLeft w:val="480"/>
          <w:marRight w:val="0"/>
          <w:marTop w:val="0"/>
          <w:marBottom w:val="0"/>
          <w:divBdr>
            <w:top w:val="none" w:sz="0" w:space="0" w:color="auto"/>
            <w:left w:val="none" w:sz="0" w:space="0" w:color="auto"/>
            <w:bottom w:val="none" w:sz="0" w:space="0" w:color="auto"/>
            <w:right w:val="none" w:sz="0" w:space="0" w:color="auto"/>
          </w:divBdr>
        </w:div>
        <w:div w:id="1000934087">
          <w:marLeft w:val="480"/>
          <w:marRight w:val="0"/>
          <w:marTop w:val="0"/>
          <w:marBottom w:val="0"/>
          <w:divBdr>
            <w:top w:val="none" w:sz="0" w:space="0" w:color="auto"/>
            <w:left w:val="none" w:sz="0" w:space="0" w:color="auto"/>
            <w:bottom w:val="none" w:sz="0" w:space="0" w:color="auto"/>
            <w:right w:val="none" w:sz="0" w:space="0" w:color="auto"/>
          </w:divBdr>
        </w:div>
        <w:div w:id="171770978">
          <w:marLeft w:val="480"/>
          <w:marRight w:val="0"/>
          <w:marTop w:val="0"/>
          <w:marBottom w:val="0"/>
          <w:divBdr>
            <w:top w:val="none" w:sz="0" w:space="0" w:color="auto"/>
            <w:left w:val="none" w:sz="0" w:space="0" w:color="auto"/>
            <w:bottom w:val="none" w:sz="0" w:space="0" w:color="auto"/>
            <w:right w:val="none" w:sz="0" w:space="0" w:color="auto"/>
          </w:divBdr>
        </w:div>
        <w:div w:id="910388909">
          <w:marLeft w:val="480"/>
          <w:marRight w:val="0"/>
          <w:marTop w:val="0"/>
          <w:marBottom w:val="0"/>
          <w:divBdr>
            <w:top w:val="none" w:sz="0" w:space="0" w:color="auto"/>
            <w:left w:val="none" w:sz="0" w:space="0" w:color="auto"/>
            <w:bottom w:val="none" w:sz="0" w:space="0" w:color="auto"/>
            <w:right w:val="none" w:sz="0" w:space="0" w:color="auto"/>
          </w:divBdr>
        </w:div>
        <w:div w:id="433475402">
          <w:marLeft w:val="480"/>
          <w:marRight w:val="0"/>
          <w:marTop w:val="0"/>
          <w:marBottom w:val="0"/>
          <w:divBdr>
            <w:top w:val="none" w:sz="0" w:space="0" w:color="auto"/>
            <w:left w:val="none" w:sz="0" w:space="0" w:color="auto"/>
            <w:bottom w:val="none" w:sz="0" w:space="0" w:color="auto"/>
            <w:right w:val="none" w:sz="0" w:space="0" w:color="auto"/>
          </w:divBdr>
        </w:div>
        <w:div w:id="1733313540">
          <w:marLeft w:val="480"/>
          <w:marRight w:val="0"/>
          <w:marTop w:val="0"/>
          <w:marBottom w:val="0"/>
          <w:divBdr>
            <w:top w:val="none" w:sz="0" w:space="0" w:color="auto"/>
            <w:left w:val="none" w:sz="0" w:space="0" w:color="auto"/>
            <w:bottom w:val="none" w:sz="0" w:space="0" w:color="auto"/>
            <w:right w:val="none" w:sz="0" w:space="0" w:color="auto"/>
          </w:divBdr>
        </w:div>
        <w:div w:id="1551647265">
          <w:marLeft w:val="480"/>
          <w:marRight w:val="0"/>
          <w:marTop w:val="0"/>
          <w:marBottom w:val="0"/>
          <w:divBdr>
            <w:top w:val="none" w:sz="0" w:space="0" w:color="auto"/>
            <w:left w:val="none" w:sz="0" w:space="0" w:color="auto"/>
            <w:bottom w:val="none" w:sz="0" w:space="0" w:color="auto"/>
            <w:right w:val="none" w:sz="0" w:space="0" w:color="auto"/>
          </w:divBdr>
        </w:div>
        <w:div w:id="2049530597">
          <w:marLeft w:val="480"/>
          <w:marRight w:val="0"/>
          <w:marTop w:val="0"/>
          <w:marBottom w:val="0"/>
          <w:divBdr>
            <w:top w:val="none" w:sz="0" w:space="0" w:color="auto"/>
            <w:left w:val="none" w:sz="0" w:space="0" w:color="auto"/>
            <w:bottom w:val="none" w:sz="0" w:space="0" w:color="auto"/>
            <w:right w:val="none" w:sz="0" w:space="0" w:color="auto"/>
          </w:divBdr>
        </w:div>
        <w:div w:id="869293597">
          <w:marLeft w:val="480"/>
          <w:marRight w:val="0"/>
          <w:marTop w:val="0"/>
          <w:marBottom w:val="0"/>
          <w:divBdr>
            <w:top w:val="none" w:sz="0" w:space="0" w:color="auto"/>
            <w:left w:val="none" w:sz="0" w:space="0" w:color="auto"/>
            <w:bottom w:val="none" w:sz="0" w:space="0" w:color="auto"/>
            <w:right w:val="none" w:sz="0" w:space="0" w:color="auto"/>
          </w:divBdr>
        </w:div>
        <w:div w:id="541478614">
          <w:marLeft w:val="480"/>
          <w:marRight w:val="0"/>
          <w:marTop w:val="0"/>
          <w:marBottom w:val="0"/>
          <w:divBdr>
            <w:top w:val="none" w:sz="0" w:space="0" w:color="auto"/>
            <w:left w:val="none" w:sz="0" w:space="0" w:color="auto"/>
            <w:bottom w:val="none" w:sz="0" w:space="0" w:color="auto"/>
            <w:right w:val="none" w:sz="0" w:space="0" w:color="auto"/>
          </w:divBdr>
        </w:div>
        <w:div w:id="2003199793">
          <w:marLeft w:val="480"/>
          <w:marRight w:val="0"/>
          <w:marTop w:val="0"/>
          <w:marBottom w:val="0"/>
          <w:divBdr>
            <w:top w:val="none" w:sz="0" w:space="0" w:color="auto"/>
            <w:left w:val="none" w:sz="0" w:space="0" w:color="auto"/>
            <w:bottom w:val="none" w:sz="0" w:space="0" w:color="auto"/>
            <w:right w:val="none" w:sz="0" w:space="0" w:color="auto"/>
          </w:divBdr>
        </w:div>
        <w:div w:id="1476751096">
          <w:marLeft w:val="480"/>
          <w:marRight w:val="0"/>
          <w:marTop w:val="0"/>
          <w:marBottom w:val="0"/>
          <w:divBdr>
            <w:top w:val="none" w:sz="0" w:space="0" w:color="auto"/>
            <w:left w:val="none" w:sz="0" w:space="0" w:color="auto"/>
            <w:bottom w:val="none" w:sz="0" w:space="0" w:color="auto"/>
            <w:right w:val="none" w:sz="0" w:space="0" w:color="auto"/>
          </w:divBdr>
        </w:div>
        <w:div w:id="1481002625">
          <w:marLeft w:val="480"/>
          <w:marRight w:val="0"/>
          <w:marTop w:val="0"/>
          <w:marBottom w:val="0"/>
          <w:divBdr>
            <w:top w:val="none" w:sz="0" w:space="0" w:color="auto"/>
            <w:left w:val="none" w:sz="0" w:space="0" w:color="auto"/>
            <w:bottom w:val="none" w:sz="0" w:space="0" w:color="auto"/>
            <w:right w:val="none" w:sz="0" w:space="0" w:color="auto"/>
          </w:divBdr>
        </w:div>
        <w:div w:id="1382442401">
          <w:marLeft w:val="480"/>
          <w:marRight w:val="0"/>
          <w:marTop w:val="0"/>
          <w:marBottom w:val="0"/>
          <w:divBdr>
            <w:top w:val="none" w:sz="0" w:space="0" w:color="auto"/>
            <w:left w:val="none" w:sz="0" w:space="0" w:color="auto"/>
            <w:bottom w:val="none" w:sz="0" w:space="0" w:color="auto"/>
            <w:right w:val="none" w:sz="0" w:space="0" w:color="auto"/>
          </w:divBdr>
        </w:div>
        <w:div w:id="1955285855">
          <w:marLeft w:val="480"/>
          <w:marRight w:val="0"/>
          <w:marTop w:val="0"/>
          <w:marBottom w:val="0"/>
          <w:divBdr>
            <w:top w:val="none" w:sz="0" w:space="0" w:color="auto"/>
            <w:left w:val="none" w:sz="0" w:space="0" w:color="auto"/>
            <w:bottom w:val="none" w:sz="0" w:space="0" w:color="auto"/>
            <w:right w:val="none" w:sz="0" w:space="0" w:color="auto"/>
          </w:divBdr>
        </w:div>
        <w:div w:id="160968900">
          <w:marLeft w:val="480"/>
          <w:marRight w:val="0"/>
          <w:marTop w:val="0"/>
          <w:marBottom w:val="0"/>
          <w:divBdr>
            <w:top w:val="none" w:sz="0" w:space="0" w:color="auto"/>
            <w:left w:val="none" w:sz="0" w:space="0" w:color="auto"/>
            <w:bottom w:val="none" w:sz="0" w:space="0" w:color="auto"/>
            <w:right w:val="none" w:sz="0" w:space="0" w:color="auto"/>
          </w:divBdr>
        </w:div>
        <w:div w:id="1937058551">
          <w:marLeft w:val="480"/>
          <w:marRight w:val="0"/>
          <w:marTop w:val="0"/>
          <w:marBottom w:val="0"/>
          <w:divBdr>
            <w:top w:val="none" w:sz="0" w:space="0" w:color="auto"/>
            <w:left w:val="none" w:sz="0" w:space="0" w:color="auto"/>
            <w:bottom w:val="none" w:sz="0" w:space="0" w:color="auto"/>
            <w:right w:val="none" w:sz="0" w:space="0" w:color="auto"/>
          </w:divBdr>
        </w:div>
        <w:div w:id="1475681033">
          <w:marLeft w:val="480"/>
          <w:marRight w:val="0"/>
          <w:marTop w:val="0"/>
          <w:marBottom w:val="0"/>
          <w:divBdr>
            <w:top w:val="none" w:sz="0" w:space="0" w:color="auto"/>
            <w:left w:val="none" w:sz="0" w:space="0" w:color="auto"/>
            <w:bottom w:val="none" w:sz="0" w:space="0" w:color="auto"/>
            <w:right w:val="none" w:sz="0" w:space="0" w:color="auto"/>
          </w:divBdr>
        </w:div>
        <w:div w:id="851147928">
          <w:marLeft w:val="480"/>
          <w:marRight w:val="0"/>
          <w:marTop w:val="0"/>
          <w:marBottom w:val="0"/>
          <w:divBdr>
            <w:top w:val="none" w:sz="0" w:space="0" w:color="auto"/>
            <w:left w:val="none" w:sz="0" w:space="0" w:color="auto"/>
            <w:bottom w:val="none" w:sz="0" w:space="0" w:color="auto"/>
            <w:right w:val="none" w:sz="0" w:space="0" w:color="auto"/>
          </w:divBdr>
        </w:div>
        <w:div w:id="2128616609">
          <w:marLeft w:val="480"/>
          <w:marRight w:val="0"/>
          <w:marTop w:val="0"/>
          <w:marBottom w:val="0"/>
          <w:divBdr>
            <w:top w:val="none" w:sz="0" w:space="0" w:color="auto"/>
            <w:left w:val="none" w:sz="0" w:space="0" w:color="auto"/>
            <w:bottom w:val="none" w:sz="0" w:space="0" w:color="auto"/>
            <w:right w:val="none" w:sz="0" w:space="0" w:color="auto"/>
          </w:divBdr>
        </w:div>
        <w:div w:id="1742437344">
          <w:marLeft w:val="480"/>
          <w:marRight w:val="0"/>
          <w:marTop w:val="0"/>
          <w:marBottom w:val="0"/>
          <w:divBdr>
            <w:top w:val="none" w:sz="0" w:space="0" w:color="auto"/>
            <w:left w:val="none" w:sz="0" w:space="0" w:color="auto"/>
            <w:bottom w:val="none" w:sz="0" w:space="0" w:color="auto"/>
            <w:right w:val="none" w:sz="0" w:space="0" w:color="auto"/>
          </w:divBdr>
        </w:div>
        <w:div w:id="1968584245">
          <w:marLeft w:val="480"/>
          <w:marRight w:val="0"/>
          <w:marTop w:val="0"/>
          <w:marBottom w:val="0"/>
          <w:divBdr>
            <w:top w:val="none" w:sz="0" w:space="0" w:color="auto"/>
            <w:left w:val="none" w:sz="0" w:space="0" w:color="auto"/>
            <w:bottom w:val="none" w:sz="0" w:space="0" w:color="auto"/>
            <w:right w:val="none" w:sz="0" w:space="0" w:color="auto"/>
          </w:divBdr>
        </w:div>
        <w:div w:id="623268625">
          <w:marLeft w:val="480"/>
          <w:marRight w:val="0"/>
          <w:marTop w:val="0"/>
          <w:marBottom w:val="0"/>
          <w:divBdr>
            <w:top w:val="none" w:sz="0" w:space="0" w:color="auto"/>
            <w:left w:val="none" w:sz="0" w:space="0" w:color="auto"/>
            <w:bottom w:val="none" w:sz="0" w:space="0" w:color="auto"/>
            <w:right w:val="none" w:sz="0" w:space="0" w:color="auto"/>
          </w:divBdr>
        </w:div>
        <w:div w:id="1455516055">
          <w:marLeft w:val="480"/>
          <w:marRight w:val="0"/>
          <w:marTop w:val="0"/>
          <w:marBottom w:val="0"/>
          <w:divBdr>
            <w:top w:val="none" w:sz="0" w:space="0" w:color="auto"/>
            <w:left w:val="none" w:sz="0" w:space="0" w:color="auto"/>
            <w:bottom w:val="none" w:sz="0" w:space="0" w:color="auto"/>
            <w:right w:val="none" w:sz="0" w:space="0" w:color="auto"/>
          </w:divBdr>
        </w:div>
        <w:div w:id="1707021865">
          <w:marLeft w:val="480"/>
          <w:marRight w:val="0"/>
          <w:marTop w:val="0"/>
          <w:marBottom w:val="0"/>
          <w:divBdr>
            <w:top w:val="none" w:sz="0" w:space="0" w:color="auto"/>
            <w:left w:val="none" w:sz="0" w:space="0" w:color="auto"/>
            <w:bottom w:val="none" w:sz="0" w:space="0" w:color="auto"/>
            <w:right w:val="none" w:sz="0" w:space="0" w:color="auto"/>
          </w:divBdr>
        </w:div>
        <w:div w:id="995839843">
          <w:marLeft w:val="480"/>
          <w:marRight w:val="0"/>
          <w:marTop w:val="0"/>
          <w:marBottom w:val="0"/>
          <w:divBdr>
            <w:top w:val="none" w:sz="0" w:space="0" w:color="auto"/>
            <w:left w:val="none" w:sz="0" w:space="0" w:color="auto"/>
            <w:bottom w:val="none" w:sz="0" w:space="0" w:color="auto"/>
            <w:right w:val="none" w:sz="0" w:space="0" w:color="auto"/>
          </w:divBdr>
        </w:div>
        <w:div w:id="543516912">
          <w:marLeft w:val="480"/>
          <w:marRight w:val="0"/>
          <w:marTop w:val="0"/>
          <w:marBottom w:val="0"/>
          <w:divBdr>
            <w:top w:val="none" w:sz="0" w:space="0" w:color="auto"/>
            <w:left w:val="none" w:sz="0" w:space="0" w:color="auto"/>
            <w:bottom w:val="none" w:sz="0" w:space="0" w:color="auto"/>
            <w:right w:val="none" w:sz="0" w:space="0" w:color="auto"/>
          </w:divBdr>
        </w:div>
        <w:div w:id="1743524007">
          <w:marLeft w:val="480"/>
          <w:marRight w:val="0"/>
          <w:marTop w:val="0"/>
          <w:marBottom w:val="0"/>
          <w:divBdr>
            <w:top w:val="none" w:sz="0" w:space="0" w:color="auto"/>
            <w:left w:val="none" w:sz="0" w:space="0" w:color="auto"/>
            <w:bottom w:val="none" w:sz="0" w:space="0" w:color="auto"/>
            <w:right w:val="none" w:sz="0" w:space="0" w:color="auto"/>
          </w:divBdr>
        </w:div>
        <w:div w:id="1542746555">
          <w:marLeft w:val="480"/>
          <w:marRight w:val="0"/>
          <w:marTop w:val="0"/>
          <w:marBottom w:val="0"/>
          <w:divBdr>
            <w:top w:val="none" w:sz="0" w:space="0" w:color="auto"/>
            <w:left w:val="none" w:sz="0" w:space="0" w:color="auto"/>
            <w:bottom w:val="none" w:sz="0" w:space="0" w:color="auto"/>
            <w:right w:val="none" w:sz="0" w:space="0" w:color="auto"/>
          </w:divBdr>
        </w:div>
        <w:div w:id="856768727">
          <w:marLeft w:val="480"/>
          <w:marRight w:val="0"/>
          <w:marTop w:val="0"/>
          <w:marBottom w:val="0"/>
          <w:divBdr>
            <w:top w:val="none" w:sz="0" w:space="0" w:color="auto"/>
            <w:left w:val="none" w:sz="0" w:space="0" w:color="auto"/>
            <w:bottom w:val="none" w:sz="0" w:space="0" w:color="auto"/>
            <w:right w:val="none" w:sz="0" w:space="0" w:color="auto"/>
          </w:divBdr>
        </w:div>
        <w:div w:id="164249345">
          <w:marLeft w:val="480"/>
          <w:marRight w:val="0"/>
          <w:marTop w:val="0"/>
          <w:marBottom w:val="0"/>
          <w:divBdr>
            <w:top w:val="none" w:sz="0" w:space="0" w:color="auto"/>
            <w:left w:val="none" w:sz="0" w:space="0" w:color="auto"/>
            <w:bottom w:val="none" w:sz="0" w:space="0" w:color="auto"/>
            <w:right w:val="none" w:sz="0" w:space="0" w:color="auto"/>
          </w:divBdr>
        </w:div>
        <w:div w:id="626473554">
          <w:marLeft w:val="480"/>
          <w:marRight w:val="0"/>
          <w:marTop w:val="0"/>
          <w:marBottom w:val="0"/>
          <w:divBdr>
            <w:top w:val="none" w:sz="0" w:space="0" w:color="auto"/>
            <w:left w:val="none" w:sz="0" w:space="0" w:color="auto"/>
            <w:bottom w:val="none" w:sz="0" w:space="0" w:color="auto"/>
            <w:right w:val="none" w:sz="0" w:space="0" w:color="auto"/>
          </w:divBdr>
        </w:div>
        <w:div w:id="24868785">
          <w:marLeft w:val="480"/>
          <w:marRight w:val="0"/>
          <w:marTop w:val="0"/>
          <w:marBottom w:val="0"/>
          <w:divBdr>
            <w:top w:val="none" w:sz="0" w:space="0" w:color="auto"/>
            <w:left w:val="none" w:sz="0" w:space="0" w:color="auto"/>
            <w:bottom w:val="none" w:sz="0" w:space="0" w:color="auto"/>
            <w:right w:val="none" w:sz="0" w:space="0" w:color="auto"/>
          </w:divBdr>
        </w:div>
        <w:div w:id="1783382394">
          <w:marLeft w:val="480"/>
          <w:marRight w:val="0"/>
          <w:marTop w:val="0"/>
          <w:marBottom w:val="0"/>
          <w:divBdr>
            <w:top w:val="none" w:sz="0" w:space="0" w:color="auto"/>
            <w:left w:val="none" w:sz="0" w:space="0" w:color="auto"/>
            <w:bottom w:val="none" w:sz="0" w:space="0" w:color="auto"/>
            <w:right w:val="none" w:sz="0" w:space="0" w:color="auto"/>
          </w:divBdr>
        </w:div>
        <w:div w:id="2033679812">
          <w:marLeft w:val="480"/>
          <w:marRight w:val="0"/>
          <w:marTop w:val="0"/>
          <w:marBottom w:val="0"/>
          <w:divBdr>
            <w:top w:val="none" w:sz="0" w:space="0" w:color="auto"/>
            <w:left w:val="none" w:sz="0" w:space="0" w:color="auto"/>
            <w:bottom w:val="none" w:sz="0" w:space="0" w:color="auto"/>
            <w:right w:val="none" w:sz="0" w:space="0" w:color="auto"/>
          </w:divBdr>
        </w:div>
        <w:div w:id="73481502">
          <w:marLeft w:val="480"/>
          <w:marRight w:val="0"/>
          <w:marTop w:val="0"/>
          <w:marBottom w:val="0"/>
          <w:divBdr>
            <w:top w:val="none" w:sz="0" w:space="0" w:color="auto"/>
            <w:left w:val="none" w:sz="0" w:space="0" w:color="auto"/>
            <w:bottom w:val="none" w:sz="0" w:space="0" w:color="auto"/>
            <w:right w:val="none" w:sz="0" w:space="0" w:color="auto"/>
          </w:divBdr>
        </w:div>
        <w:div w:id="811680971">
          <w:marLeft w:val="480"/>
          <w:marRight w:val="0"/>
          <w:marTop w:val="0"/>
          <w:marBottom w:val="0"/>
          <w:divBdr>
            <w:top w:val="none" w:sz="0" w:space="0" w:color="auto"/>
            <w:left w:val="none" w:sz="0" w:space="0" w:color="auto"/>
            <w:bottom w:val="none" w:sz="0" w:space="0" w:color="auto"/>
            <w:right w:val="none" w:sz="0" w:space="0" w:color="auto"/>
          </w:divBdr>
        </w:div>
        <w:div w:id="946086082">
          <w:marLeft w:val="480"/>
          <w:marRight w:val="0"/>
          <w:marTop w:val="0"/>
          <w:marBottom w:val="0"/>
          <w:divBdr>
            <w:top w:val="none" w:sz="0" w:space="0" w:color="auto"/>
            <w:left w:val="none" w:sz="0" w:space="0" w:color="auto"/>
            <w:bottom w:val="none" w:sz="0" w:space="0" w:color="auto"/>
            <w:right w:val="none" w:sz="0" w:space="0" w:color="auto"/>
          </w:divBdr>
        </w:div>
        <w:div w:id="965625304">
          <w:marLeft w:val="480"/>
          <w:marRight w:val="0"/>
          <w:marTop w:val="0"/>
          <w:marBottom w:val="0"/>
          <w:divBdr>
            <w:top w:val="none" w:sz="0" w:space="0" w:color="auto"/>
            <w:left w:val="none" w:sz="0" w:space="0" w:color="auto"/>
            <w:bottom w:val="none" w:sz="0" w:space="0" w:color="auto"/>
            <w:right w:val="none" w:sz="0" w:space="0" w:color="auto"/>
          </w:divBdr>
        </w:div>
        <w:div w:id="287854790">
          <w:marLeft w:val="480"/>
          <w:marRight w:val="0"/>
          <w:marTop w:val="0"/>
          <w:marBottom w:val="0"/>
          <w:divBdr>
            <w:top w:val="none" w:sz="0" w:space="0" w:color="auto"/>
            <w:left w:val="none" w:sz="0" w:space="0" w:color="auto"/>
            <w:bottom w:val="none" w:sz="0" w:space="0" w:color="auto"/>
            <w:right w:val="none" w:sz="0" w:space="0" w:color="auto"/>
          </w:divBdr>
        </w:div>
        <w:div w:id="1499998122">
          <w:marLeft w:val="480"/>
          <w:marRight w:val="0"/>
          <w:marTop w:val="0"/>
          <w:marBottom w:val="0"/>
          <w:divBdr>
            <w:top w:val="none" w:sz="0" w:space="0" w:color="auto"/>
            <w:left w:val="none" w:sz="0" w:space="0" w:color="auto"/>
            <w:bottom w:val="none" w:sz="0" w:space="0" w:color="auto"/>
            <w:right w:val="none" w:sz="0" w:space="0" w:color="auto"/>
          </w:divBdr>
        </w:div>
        <w:div w:id="666790214">
          <w:marLeft w:val="480"/>
          <w:marRight w:val="0"/>
          <w:marTop w:val="0"/>
          <w:marBottom w:val="0"/>
          <w:divBdr>
            <w:top w:val="none" w:sz="0" w:space="0" w:color="auto"/>
            <w:left w:val="none" w:sz="0" w:space="0" w:color="auto"/>
            <w:bottom w:val="none" w:sz="0" w:space="0" w:color="auto"/>
            <w:right w:val="none" w:sz="0" w:space="0" w:color="auto"/>
          </w:divBdr>
        </w:div>
        <w:div w:id="1318725658">
          <w:marLeft w:val="480"/>
          <w:marRight w:val="0"/>
          <w:marTop w:val="0"/>
          <w:marBottom w:val="0"/>
          <w:divBdr>
            <w:top w:val="none" w:sz="0" w:space="0" w:color="auto"/>
            <w:left w:val="none" w:sz="0" w:space="0" w:color="auto"/>
            <w:bottom w:val="none" w:sz="0" w:space="0" w:color="auto"/>
            <w:right w:val="none" w:sz="0" w:space="0" w:color="auto"/>
          </w:divBdr>
        </w:div>
        <w:div w:id="2046056991">
          <w:marLeft w:val="480"/>
          <w:marRight w:val="0"/>
          <w:marTop w:val="0"/>
          <w:marBottom w:val="0"/>
          <w:divBdr>
            <w:top w:val="none" w:sz="0" w:space="0" w:color="auto"/>
            <w:left w:val="none" w:sz="0" w:space="0" w:color="auto"/>
            <w:bottom w:val="none" w:sz="0" w:space="0" w:color="auto"/>
            <w:right w:val="none" w:sz="0" w:space="0" w:color="auto"/>
          </w:divBdr>
        </w:div>
        <w:div w:id="2100976889">
          <w:marLeft w:val="480"/>
          <w:marRight w:val="0"/>
          <w:marTop w:val="0"/>
          <w:marBottom w:val="0"/>
          <w:divBdr>
            <w:top w:val="none" w:sz="0" w:space="0" w:color="auto"/>
            <w:left w:val="none" w:sz="0" w:space="0" w:color="auto"/>
            <w:bottom w:val="none" w:sz="0" w:space="0" w:color="auto"/>
            <w:right w:val="none" w:sz="0" w:space="0" w:color="auto"/>
          </w:divBdr>
        </w:div>
        <w:div w:id="1718428567">
          <w:marLeft w:val="480"/>
          <w:marRight w:val="0"/>
          <w:marTop w:val="0"/>
          <w:marBottom w:val="0"/>
          <w:divBdr>
            <w:top w:val="none" w:sz="0" w:space="0" w:color="auto"/>
            <w:left w:val="none" w:sz="0" w:space="0" w:color="auto"/>
            <w:bottom w:val="none" w:sz="0" w:space="0" w:color="auto"/>
            <w:right w:val="none" w:sz="0" w:space="0" w:color="auto"/>
          </w:divBdr>
        </w:div>
        <w:div w:id="1847164619">
          <w:marLeft w:val="480"/>
          <w:marRight w:val="0"/>
          <w:marTop w:val="0"/>
          <w:marBottom w:val="0"/>
          <w:divBdr>
            <w:top w:val="none" w:sz="0" w:space="0" w:color="auto"/>
            <w:left w:val="none" w:sz="0" w:space="0" w:color="auto"/>
            <w:bottom w:val="none" w:sz="0" w:space="0" w:color="auto"/>
            <w:right w:val="none" w:sz="0" w:space="0" w:color="auto"/>
          </w:divBdr>
        </w:div>
        <w:div w:id="1586845024">
          <w:marLeft w:val="480"/>
          <w:marRight w:val="0"/>
          <w:marTop w:val="0"/>
          <w:marBottom w:val="0"/>
          <w:divBdr>
            <w:top w:val="none" w:sz="0" w:space="0" w:color="auto"/>
            <w:left w:val="none" w:sz="0" w:space="0" w:color="auto"/>
            <w:bottom w:val="none" w:sz="0" w:space="0" w:color="auto"/>
            <w:right w:val="none" w:sz="0" w:space="0" w:color="auto"/>
          </w:divBdr>
        </w:div>
      </w:divsChild>
    </w:div>
    <w:div w:id="1767799546">
      <w:bodyDiv w:val="1"/>
      <w:marLeft w:val="0"/>
      <w:marRight w:val="0"/>
      <w:marTop w:val="0"/>
      <w:marBottom w:val="0"/>
      <w:divBdr>
        <w:top w:val="none" w:sz="0" w:space="0" w:color="auto"/>
        <w:left w:val="none" w:sz="0" w:space="0" w:color="auto"/>
        <w:bottom w:val="none" w:sz="0" w:space="0" w:color="auto"/>
        <w:right w:val="none" w:sz="0" w:space="0" w:color="auto"/>
      </w:divBdr>
      <w:divsChild>
        <w:div w:id="112791185">
          <w:marLeft w:val="0"/>
          <w:marRight w:val="0"/>
          <w:marTop w:val="0"/>
          <w:marBottom w:val="0"/>
          <w:divBdr>
            <w:top w:val="none" w:sz="0" w:space="0" w:color="auto"/>
            <w:left w:val="none" w:sz="0" w:space="0" w:color="auto"/>
            <w:bottom w:val="none" w:sz="0" w:space="0" w:color="auto"/>
            <w:right w:val="none" w:sz="0" w:space="0" w:color="auto"/>
          </w:divBdr>
          <w:divsChild>
            <w:div w:id="144750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1660">
      <w:bodyDiv w:val="1"/>
      <w:marLeft w:val="0"/>
      <w:marRight w:val="0"/>
      <w:marTop w:val="0"/>
      <w:marBottom w:val="0"/>
      <w:divBdr>
        <w:top w:val="none" w:sz="0" w:space="0" w:color="auto"/>
        <w:left w:val="none" w:sz="0" w:space="0" w:color="auto"/>
        <w:bottom w:val="none" w:sz="0" w:space="0" w:color="auto"/>
        <w:right w:val="none" w:sz="0" w:space="0" w:color="auto"/>
      </w:divBdr>
    </w:div>
    <w:div w:id="1780491291">
      <w:bodyDiv w:val="1"/>
      <w:marLeft w:val="0"/>
      <w:marRight w:val="0"/>
      <w:marTop w:val="0"/>
      <w:marBottom w:val="0"/>
      <w:divBdr>
        <w:top w:val="none" w:sz="0" w:space="0" w:color="auto"/>
        <w:left w:val="none" w:sz="0" w:space="0" w:color="auto"/>
        <w:bottom w:val="none" w:sz="0" w:space="0" w:color="auto"/>
        <w:right w:val="none" w:sz="0" w:space="0" w:color="auto"/>
      </w:divBdr>
    </w:div>
    <w:div w:id="1782995015">
      <w:bodyDiv w:val="1"/>
      <w:marLeft w:val="0"/>
      <w:marRight w:val="0"/>
      <w:marTop w:val="0"/>
      <w:marBottom w:val="0"/>
      <w:divBdr>
        <w:top w:val="none" w:sz="0" w:space="0" w:color="auto"/>
        <w:left w:val="none" w:sz="0" w:space="0" w:color="auto"/>
        <w:bottom w:val="none" w:sz="0" w:space="0" w:color="auto"/>
        <w:right w:val="none" w:sz="0" w:space="0" w:color="auto"/>
      </w:divBdr>
    </w:div>
    <w:div w:id="1787197128">
      <w:bodyDiv w:val="1"/>
      <w:marLeft w:val="0"/>
      <w:marRight w:val="0"/>
      <w:marTop w:val="0"/>
      <w:marBottom w:val="0"/>
      <w:divBdr>
        <w:top w:val="none" w:sz="0" w:space="0" w:color="auto"/>
        <w:left w:val="none" w:sz="0" w:space="0" w:color="auto"/>
        <w:bottom w:val="none" w:sz="0" w:space="0" w:color="auto"/>
        <w:right w:val="none" w:sz="0" w:space="0" w:color="auto"/>
      </w:divBdr>
      <w:divsChild>
        <w:div w:id="1649239595">
          <w:marLeft w:val="0"/>
          <w:marRight w:val="0"/>
          <w:marTop w:val="0"/>
          <w:marBottom w:val="0"/>
          <w:divBdr>
            <w:top w:val="none" w:sz="0" w:space="0" w:color="auto"/>
            <w:left w:val="none" w:sz="0" w:space="0" w:color="auto"/>
            <w:bottom w:val="none" w:sz="0" w:space="0" w:color="auto"/>
            <w:right w:val="none" w:sz="0" w:space="0" w:color="auto"/>
          </w:divBdr>
          <w:divsChild>
            <w:div w:id="122239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62412">
      <w:bodyDiv w:val="1"/>
      <w:marLeft w:val="0"/>
      <w:marRight w:val="0"/>
      <w:marTop w:val="0"/>
      <w:marBottom w:val="0"/>
      <w:divBdr>
        <w:top w:val="none" w:sz="0" w:space="0" w:color="auto"/>
        <w:left w:val="none" w:sz="0" w:space="0" w:color="auto"/>
        <w:bottom w:val="none" w:sz="0" w:space="0" w:color="auto"/>
        <w:right w:val="none" w:sz="0" w:space="0" w:color="auto"/>
      </w:divBdr>
    </w:div>
    <w:div w:id="1789740080">
      <w:bodyDiv w:val="1"/>
      <w:marLeft w:val="0"/>
      <w:marRight w:val="0"/>
      <w:marTop w:val="0"/>
      <w:marBottom w:val="0"/>
      <w:divBdr>
        <w:top w:val="none" w:sz="0" w:space="0" w:color="auto"/>
        <w:left w:val="none" w:sz="0" w:space="0" w:color="auto"/>
        <w:bottom w:val="none" w:sz="0" w:space="0" w:color="auto"/>
        <w:right w:val="none" w:sz="0" w:space="0" w:color="auto"/>
      </w:divBdr>
      <w:divsChild>
        <w:div w:id="1547910784">
          <w:marLeft w:val="480"/>
          <w:marRight w:val="0"/>
          <w:marTop w:val="0"/>
          <w:marBottom w:val="0"/>
          <w:divBdr>
            <w:top w:val="none" w:sz="0" w:space="0" w:color="auto"/>
            <w:left w:val="none" w:sz="0" w:space="0" w:color="auto"/>
            <w:bottom w:val="none" w:sz="0" w:space="0" w:color="auto"/>
            <w:right w:val="none" w:sz="0" w:space="0" w:color="auto"/>
          </w:divBdr>
        </w:div>
        <w:div w:id="1550068071">
          <w:marLeft w:val="480"/>
          <w:marRight w:val="0"/>
          <w:marTop w:val="0"/>
          <w:marBottom w:val="0"/>
          <w:divBdr>
            <w:top w:val="none" w:sz="0" w:space="0" w:color="auto"/>
            <w:left w:val="none" w:sz="0" w:space="0" w:color="auto"/>
            <w:bottom w:val="none" w:sz="0" w:space="0" w:color="auto"/>
            <w:right w:val="none" w:sz="0" w:space="0" w:color="auto"/>
          </w:divBdr>
        </w:div>
        <w:div w:id="1825391875">
          <w:marLeft w:val="480"/>
          <w:marRight w:val="0"/>
          <w:marTop w:val="0"/>
          <w:marBottom w:val="0"/>
          <w:divBdr>
            <w:top w:val="none" w:sz="0" w:space="0" w:color="auto"/>
            <w:left w:val="none" w:sz="0" w:space="0" w:color="auto"/>
            <w:bottom w:val="none" w:sz="0" w:space="0" w:color="auto"/>
            <w:right w:val="none" w:sz="0" w:space="0" w:color="auto"/>
          </w:divBdr>
        </w:div>
        <w:div w:id="642270701">
          <w:marLeft w:val="480"/>
          <w:marRight w:val="0"/>
          <w:marTop w:val="0"/>
          <w:marBottom w:val="0"/>
          <w:divBdr>
            <w:top w:val="none" w:sz="0" w:space="0" w:color="auto"/>
            <w:left w:val="none" w:sz="0" w:space="0" w:color="auto"/>
            <w:bottom w:val="none" w:sz="0" w:space="0" w:color="auto"/>
            <w:right w:val="none" w:sz="0" w:space="0" w:color="auto"/>
          </w:divBdr>
        </w:div>
        <w:div w:id="1065957551">
          <w:marLeft w:val="480"/>
          <w:marRight w:val="0"/>
          <w:marTop w:val="0"/>
          <w:marBottom w:val="0"/>
          <w:divBdr>
            <w:top w:val="none" w:sz="0" w:space="0" w:color="auto"/>
            <w:left w:val="none" w:sz="0" w:space="0" w:color="auto"/>
            <w:bottom w:val="none" w:sz="0" w:space="0" w:color="auto"/>
            <w:right w:val="none" w:sz="0" w:space="0" w:color="auto"/>
          </w:divBdr>
        </w:div>
        <w:div w:id="831608259">
          <w:marLeft w:val="480"/>
          <w:marRight w:val="0"/>
          <w:marTop w:val="0"/>
          <w:marBottom w:val="0"/>
          <w:divBdr>
            <w:top w:val="none" w:sz="0" w:space="0" w:color="auto"/>
            <w:left w:val="none" w:sz="0" w:space="0" w:color="auto"/>
            <w:bottom w:val="none" w:sz="0" w:space="0" w:color="auto"/>
            <w:right w:val="none" w:sz="0" w:space="0" w:color="auto"/>
          </w:divBdr>
        </w:div>
        <w:div w:id="1004864330">
          <w:marLeft w:val="480"/>
          <w:marRight w:val="0"/>
          <w:marTop w:val="0"/>
          <w:marBottom w:val="0"/>
          <w:divBdr>
            <w:top w:val="none" w:sz="0" w:space="0" w:color="auto"/>
            <w:left w:val="none" w:sz="0" w:space="0" w:color="auto"/>
            <w:bottom w:val="none" w:sz="0" w:space="0" w:color="auto"/>
            <w:right w:val="none" w:sz="0" w:space="0" w:color="auto"/>
          </w:divBdr>
        </w:div>
        <w:div w:id="645400211">
          <w:marLeft w:val="480"/>
          <w:marRight w:val="0"/>
          <w:marTop w:val="0"/>
          <w:marBottom w:val="0"/>
          <w:divBdr>
            <w:top w:val="none" w:sz="0" w:space="0" w:color="auto"/>
            <w:left w:val="none" w:sz="0" w:space="0" w:color="auto"/>
            <w:bottom w:val="none" w:sz="0" w:space="0" w:color="auto"/>
            <w:right w:val="none" w:sz="0" w:space="0" w:color="auto"/>
          </w:divBdr>
        </w:div>
        <w:div w:id="894782181">
          <w:marLeft w:val="480"/>
          <w:marRight w:val="0"/>
          <w:marTop w:val="0"/>
          <w:marBottom w:val="0"/>
          <w:divBdr>
            <w:top w:val="none" w:sz="0" w:space="0" w:color="auto"/>
            <w:left w:val="none" w:sz="0" w:space="0" w:color="auto"/>
            <w:bottom w:val="none" w:sz="0" w:space="0" w:color="auto"/>
            <w:right w:val="none" w:sz="0" w:space="0" w:color="auto"/>
          </w:divBdr>
        </w:div>
        <w:div w:id="1361130651">
          <w:marLeft w:val="480"/>
          <w:marRight w:val="0"/>
          <w:marTop w:val="0"/>
          <w:marBottom w:val="0"/>
          <w:divBdr>
            <w:top w:val="none" w:sz="0" w:space="0" w:color="auto"/>
            <w:left w:val="none" w:sz="0" w:space="0" w:color="auto"/>
            <w:bottom w:val="none" w:sz="0" w:space="0" w:color="auto"/>
            <w:right w:val="none" w:sz="0" w:space="0" w:color="auto"/>
          </w:divBdr>
        </w:div>
        <w:div w:id="1182626178">
          <w:marLeft w:val="480"/>
          <w:marRight w:val="0"/>
          <w:marTop w:val="0"/>
          <w:marBottom w:val="0"/>
          <w:divBdr>
            <w:top w:val="none" w:sz="0" w:space="0" w:color="auto"/>
            <w:left w:val="none" w:sz="0" w:space="0" w:color="auto"/>
            <w:bottom w:val="none" w:sz="0" w:space="0" w:color="auto"/>
            <w:right w:val="none" w:sz="0" w:space="0" w:color="auto"/>
          </w:divBdr>
        </w:div>
        <w:div w:id="682515043">
          <w:marLeft w:val="480"/>
          <w:marRight w:val="0"/>
          <w:marTop w:val="0"/>
          <w:marBottom w:val="0"/>
          <w:divBdr>
            <w:top w:val="none" w:sz="0" w:space="0" w:color="auto"/>
            <w:left w:val="none" w:sz="0" w:space="0" w:color="auto"/>
            <w:bottom w:val="none" w:sz="0" w:space="0" w:color="auto"/>
            <w:right w:val="none" w:sz="0" w:space="0" w:color="auto"/>
          </w:divBdr>
        </w:div>
        <w:div w:id="787622627">
          <w:marLeft w:val="480"/>
          <w:marRight w:val="0"/>
          <w:marTop w:val="0"/>
          <w:marBottom w:val="0"/>
          <w:divBdr>
            <w:top w:val="none" w:sz="0" w:space="0" w:color="auto"/>
            <w:left w:val="none" w:sz="0" w:space="0" w:color="auto"/>
            <w:bottom w:val="none" w:sz="0" w:space="0" w:color="auto"/>
            <w:right w:val="none" w:sz="0" w:space="0" w:color="auto"/>
          </w:divBdr>
        </w:div>
        <w:div w:id="1354071539">
          <w:marLeft w:val="480"/>
          <w:marRight w:val="0"/>
          <w:marTop w:val="0"/>
          <w:marBottom w:val="0"/>
          <w:divBdr>
            <w:top w:val="none" w:sz="0" w:space="0" w:color="auto"/>
            <w:left w:val="none" w:sz="0" w:space="0" w:color="auto"/>
            <w:bottom w:val="none" w:sz="0" w:space="0" w:color="auto"/>
            <w:right w:val="none" w:sz="0" w:space="0" w:color="auto"/>
          </w:divBdr>
        </w:div>
        <w:div w:id="1944065588">
          <w:marLeft w:val="480"/>
          <w:marRight w:val="0"/>
          <w:marTop w:val="0"/>
          <w:marBottom w:val="0"/>
          <w:divBdr>
            <w:top w:val="none" w:sz="0" w:space="0" w:color="auto"/>
            <w:left w:val="none" w:sz="0" w:space="0" w:color="auto"/>
            <w:bottom w:val="none" w:sz="0" w:space="0" w:color="auto"/>
            <w:right w:val="none" w:sz="0" w:space="0" w:color="auto"/>
          </w:divBdr>
        </w:div>
        <w:div w:id="1522546890">
          <w:marLeft w:val="480"/>
          <w:marRight w:val="0"/>
          <w:marTop w:val="0"/>
          <w:marBottom w:val="0"/>
          <w:divBdr>
            <w:top w:val="none" w:sz="0" w:space="0" w:color="auto"/>
            <w:left w:val="none" w:sz="0" w:space="0" w:color="auto"/>
            <w:bottom w:val="none" w:sz="0" w:space="0" w:color="auto"/>
            <w:right w:val="none" w:sz="0" w:space="0" w:color="auto"/>
          </w:divBdr>
        </w:div>
        <w:div w:id="1056659133">
          <w:marLeft w:val="480"/>
          <w:marRight w:val="0"/>
          <w:marTop w:val="0"/>
          <w:marBottom w:val="0"/>
          <w:divBdr>
            <w:top w:val="none" w:sz="0" w:space="0" w:color="auto"/>
            <w:left w:val="none" w:sz="0" w:space="0" w:color="auto"/>
            <w:bottom w:val="none" w:sz="0" w:space="0" w:color="auto"/>
            <w:right w:val="none" w:sz="0" w:space="0" w:color="auto"/>
          </w:divBdr>
        </w:div>
        <w:div w:id="1050109723">
          <w:marLeft w:val="480"/>
          <w:marRight w:val="0"/>
          <w:marTop w:val="0"/>
          <w:marBottom w:val="0"/>
          <w:divBdr>
            <w:top w:val="none" w:sz="0" w:space="0" w:color="auto"/>
            <w:left w:val="none" w:sz="0" w:space="0" w:color="auto"/>
            <w:bottom w:val="none" w:sz="0" w:space="0" w:color="auto"/>
            <w:right w:val="none" w:sz="0" w:space="0" w:color="auto"/>
          </w:divBdr>
        </w:div>
        <w:div w:id="752552442">
          <w:marLeft w:val="480"/>
          <w:marRight w:val="0"/>
          <w:marTop w:val="0"/>
          <w:marBottom w:val="0"/>
          <w:divBdr>
            <w:top w:val="none" w:sz="0" w:space="0" w:color="auto"/>
            <w:left w:val="none" w:sz="0" w:space="0" w:color="auto"/>
            <w:bottom w:val="none" w:sz="0" w:space="0" w:color="auto"/>
            <w:right w:val="none" w:sz="0" w:space="0" w:color="auto"/>
          </w:divBdr>
        </w:div>
        <w:div w:id="1462573980">
          <w:marLeft w:val="480"/>
          <w:marRight w:val="0"/>
          <w:marTop w:val="0"/>
          <w:marBottom w:val="0"/>
          <w:divBdr>
            <w:top w:val="none" w:sz="0" w:space="0" w:color="auto"/>
            <w:left w:val="none" w:sz="0" w:space="0" w:color="auto"/>
            <w:bottom w:val="none" w:sz="0" w:space="0" w:color="auto"/>
            <w:right w:val="none" w:sz="0" w:space="0" w:color="auto"/>
          </w:divBdr>
        </w:div>
        <w:div w:id="752360821">
          <w:marLeft w:val="480"/>
          <w:marRight w:val="0"/>
          <w:marTop w:val="0"/>
          <w:marBottom w:val="0"/>
          <w:divBdr>
            <w:top w:val="none" w:sz="0" w:space="0" w:color="auto"/>
            <w:left w:val="none" w:sz="0" w:space="0" w:color="auto"/>
            <w:bottom w:val="none" w:sz="0" w:space="0" w:color="auto"/>
            <w:right w:val="none" w:sz="0" w:space="0" w:color="auto"/>
          </w:divBdr>
        </w:div>
        <w:div w:id="557132975">
          <w:marLeft w:val="480"/>
          <w:marRight w:val="0"/>
          <w:marTop w:val="0"/>
          <w:marBottom w:val="0"/>
          <w:divBdr>
            <w:top w:val="none" w:sz="0" w:space="0" w:color="auto"/>
            <w:left w:val="none" w:sz="0" w:space="0" w:color="auto"/>
            <w:bottom w:val="none" w:sz="0" w:space="0" w:color="auto"/>
            <w:right w:val="none" w:sz="0" w:space="0" w:color="auto"/>
          </w:divBdr>
        </w:div>
        <w:div w:id="1055010060">
          <w:marLeft w:val="480"/>
          <w:marRight w:val="0"/>
          <w:marTop w:val="0"/>
          <w:marBottom w:val="0"/>
          <w:divBdr>
            <w:top w:val="none" w:sz="0" w:space="0" w:color="auto"/>
            <w:left w:val="none" w:sz="0" w:space="0" w:color="auto"/>
            <w:bottom w:val="none" w:sz="0" w:space="0" w:color="auto"/>
            <w:right w:val="none" w:sz="0" w:space="0" w:color="auto"/>
          </w:divBdr>
        </w:div>
        <w:div w:id="1253514137">
          <w:marLeft w:val="480"/>
          <w:marRight w:val="0"/>
          <w:marTop w:val="0"/>
          <w:marBottom w:val="0"/>
          <w:divBdr>
            <w:top w:val="none" w:sz="0" w:space="0" w:color="auto"/>
            <w:left w:val="none" w:sz="0" w:space="0" w:color="auto"/>
            <w:bottom w:val="none" w:sz="0" w:space="0" w:color="auto"/>
            <w:right w:val="none" w:sz="0" w:space="0" w:color="auto"/>
          </w:divBdr>
        </w:div>
        <w:div w:id="1589071270">
          <w:marLeft w:val="480"/>
          <w:marRight w:val="0"/>
          <w:marTop w:val="0"/>
          <w:marBottom w:val="0"/>
          <w:divBdr>
            <w:top w:val="none" w:sz="0" w:space="0" w:color="auto"/>
            <w:left w:val="none" w:sz="0" w:space="0" w:color="auto"/>
            <w:bottom w:val="none" w:sz="0" w:space="0" w:color="auto"/>
            <w:right w:val="none" w:sz="0" w:space="0" w:color="auto"/>
          </w:divBdr>
        </w:div>
        <w:div w:id="1751540099">
          <w:marLeft w:val="480"/>
          <w:marRight w:val="0"/>
          <w:marTop w:val="0"/>
          <w:marBottom w:val="0"/>
          <w:divBdr>
            <w:top w:val="none" w:sz="0" w:space="0" w:color="auto"/>
            <w:left w:val="none" w:sz="0" w:space="0" w:color="auto"/>
            <w:bottom w:val="none" w:sz="0" w:space="0" w:color="auto"/>
            <w:right w:val="none" w:sz="0" w:space="0" w:color="auto"/>
          </w:divBdr>
        </w:div>
        <w:div w:id="2029014815">
          <w:marLeft w:val="480"/>
          <w:marRight w:val="0"/>
          <w:marTop w:val="0"/>
          <w:marBottom w:val="0"/>
          <w:divBdr>
            <w:top w:val="none" w:sz="0" w:space="0" w:color="auto"/>
            <w:left w:val="none" w:sz="0" w:space="0" w:color="auto"/>
            <w:bottom w:val="none" w:sz="0" w:space="0" w:color="auto"/>
            <w:right w:val="none" w:sz="0" w:space="0" w:color="auto"/>
          </w:divBdr>
        </w:div>
        <w:div w:id="1859008147">
          <w:marLeft w:val="480"/>
          <w:marRight w:val="0"/>
          <w:marTop w:val="0"/>
          <w:marBottom w:val="0"/>
          <w:divBdr>
            <w:top w:val="none" w:sz="0" w:space="0" w:color="auto"/>
            <w:left w:val="none" w:sz="0" w:space="0" w:color="auto"/>
            <w:bottom w:val="none" w:sz="0" w:space="0" w:color="auto"/>
            <w:right w:val="none" w:sz="0" w:space="0" w:color="auto"/>
          </w:divBdr>
        </w:div>
        <w:div w:id="1230074520">
          <w:marLeft w:val="480"/>
          <w:marRight w:val="0"/>
          <w:marTop w:val="0"/>
          <w:marBottom w:val="0"/>
          <w:divBdr>
            <w:top w:val="none" w:sz="0" w:space="0" w:color="auto"/>
            <w:left w:val="none" w:sz="0" w:space="0" w:color="auto"/>
            <w:bottom w:val="none" w:sz="0" w:space="0" w:color="auto"/>
            <w:right w:val="none" w:sz="0" w:space="0" w:color="auto"/>
          </w:divBdr>
        </w:div>
        <w:div w:id="1736201947">
          <w:marLeft w:val="480"/>
          <w:marRight w:val="0"/>
          <w:marTop w:val="0"/>
          <w:marBottom w:val="0"/>
          <w:divBdr>
            <w:top w:val="none" w:sz="0" w:space="0" w:color="auto"/>
            <w:left w:val="none" w:sz="0" w:space="0" w:color="auto"/>
            <w:bottom w:val="none" w:sz="0" w:space="0" w:color="auto"/>
            <w:right w:val="none" w:sz="0" w:space="0" w:color="auto"/>
          </w:divBdr>
        </w:div>
        <w:div w:id="821194165">
          <w:marLeft w:val="480"/>
          <w:marRight w:val="0"/>
          <w:marTop w:val="0"/>
          <w:marBottom w:val="0"/>
          <w:divBdr>
            <w:top w:val="none" w:sz="0" w:space="0" w:color="auto"/>
            <w:left w:val="none" w:sz="0" w:space="0" w:color="auto"/>
            <w:bottom w:val="none" w:sz="0" w:space="0" w:color="auto"/>
            <w:right w:val="none" w:sz="0" w:space="0" w:color="auto"/>
          </w:divBdr>
        </w:div>
        <w:div w:id="1431898726">
          <w:marLeft w:val="480"/>
          <w:marRight w:val="0"/>
          <w:marTop w:val="0"/>
          <w:marBottom w:val="0"/>
          <w:divBdr>
            <w:top w:val="none" w:sz="0" w:space="0" w:color="auto"/>
            <w:left w:val="none" w:sz="0" w:space="0" w:color="auto"/>
            <w:bottom w:val="none" w:sz="0" w:space="0" w:color="auto"/>
            <w:right w:val="none" w:sz="0" w:space="0" w:color="auto"/>
          </w:divBdr>
        </w:div>
        <w:div w:id="1895971176">
          <w:marLeft w:val="480"/>
          <w:marRight w:val="0"/>
          <w:marTop w:val="0"/>
          <w:marBottom w:val="0"/>
          <w:divBdr>
            <w:top w:val="none" w:sz="0" w:space="0" w:color="auto"/>
            <w:left w:val="none" w:sz="0" w:space="0" w:color="auto"/>
            <w:bottom w:val="none" w:sz="0" w:space="0" w:color="auto"/>
            <w:right w:val="none" w:sz="0" w:space="0" w:color="auto"/>
          </w:divBdr>
        </w:div>
        <w:div w:id="1869902701">
          <w:marLeft w:val="480"/>
          <w:marRight w:val="0"/>
          <w:marTop w:val="0"/>
          <w:marBottom w:val="0"/>
          <w:divBdr>
            <w:top w:val="none" w:sz="0" w:space="0" w:color="auto"/>
            <w:left w:val="none" w:sz="0" w:space="0" w:color="auto"/>
            <w:bottom w:val="none" w:sz="0" w:space="0" w:color="auto"/>
            <w:right w:val="none" w:sz="0" w:space="0" w:color="auto"/>
          </w:divBdr>
        </w:div>
        <w:div w:id="1030911541">
          <w:marLeft w:val="480"/>
          <w:marRight w:val="0"/>
          <w:marTop w:val="0"/>
          <w:marBottom w:val="0"/>
          <w:divBdr>
            <w:top w:val="none" w:sz="0" w:space="0" w:color="auto"/>
            <w:left w:val="none" w:sz="0" w:space="0" w:color="auto"/>
            <w:bottom w:val="none" w:sz="0" w:space="0" w:color="auto"/>
            <w:right w:val="none" w:sz="0" w:space="0" w:color="auto"/>
          </w:divBdr>
        </w:div>
        <w:div w:id="1746759399">
          <w:marLeft w:val="480"/>
          <w:marRight w:val="0"/>
          <w:marTop w:val="0"/>
          <w:marBottom w:val="0"/>
          <w:divBdr>
            <w:top w:val="none" w:sz="0" w:space="0" w:color="auto"/>
            <w:left w:val="none" w:sz="0" w:space="0" w:color="auto"/>
            <w:bottom w:val="none" w:sz="0" w:space="0" w:color="auto"/>
            <w:right w:val="none" w:sz="0" w:space="0" w:color="auto"/>
          </w:divBdr>
        </w:div>
        <w:div w:id="1246840357">
          <w:marLeft w:val="480"/>
          <w:marRight w:val="0"/>
          <w:marTop w:val="0"/>
          <w:marBottom w:val="0"/>
          <w:divBdr>
            <w:top w:val="none" w:sz="0" w:space="0" w:color="auto"/>
            <w:left w:val="none" w:sz="0" w:space="0" w:color="auto"/>
            <w:bottom w:val="none" w:sz="0" w:space="0" w:color="auto"/>
            <w:right w:val="none" w:sz="0" w:space="0" w:color="auto"/>
          </w:divBdr>
        </w:div>
        <w:div w:id="247618167">
          <w:marLeft w:val="480"/>
          <w:marRight w:val="0"/>
          <w:marTop w:val="0"/>
          <w:marBottom w:val="0"/>
          <w:divBdr>
            <w:top w:val="none" w:sz="0" w:space="0" w:color="auto"/>
            <w:left w:val="none" w:sz="0" w:space="0" w:color="auto"/>
            <w:bottom w:val="none" w:sz="0" w:space="0" w:color="auto"/>
            <w:right w:val="none" w:sz="0" w:space="0" w:color="auto"/>
          </w:divBdr>
        </w:div>
        <w:div w:id="875658673">
          <w:marLeft w:val="480"/>
          <w:marRight w:val="0"/>
          <w:marTop w:val="0"/>
          <w:marBottom w:val="0"/>
          <w:divBdr>
            <w:top w:val="none" w:sz="0" w:space="0" w:color="auto"/>
            <w:left w:val="none" w:sz="0" w:space="0" w:color="auto"/>
            <w:bottom w:val="none" w:sz="0" w:space="0" w:color="auto"/>
            <w:right w:val="none" w:sz="0" w:space="0" w:color="auto"/>
          </w:divBdr>
        </w:div>
        <w:div w:id="207037740">
          <w:marLeft w:val="480"/>
          <w:marRight w:val="0"/>
          <w:marTop w:val="0"/>
          <w:marBottom w:val="0"/>
          <w:divBdr>
            <w:top w:val="none" w:sz="0" w:space="0" w:color="auto"/>
            <w:left w:val="none" w:sz="0" w:space="0" w:color="auto"/>
            <w:bottom w:val="none" w:sz="0" w:space="0" w:color="auto"/>
            <w:right w:val="none" w:sz="0" w:space="0" w:color="auto"/>
          </w:divBdr>
        </w:div>
        <w:div w:id="645739453">
          <w:marLeft w:val="480"/>
          <w:marRight w:val="0"/>
          <w:marTop w:val="0"/>
          <w:marBottom w:val="0"/>
          <w:divBdr>
            <w:top w:val="none" w:sz="0" w:space="0" w:color="auto"/>
            <w:left w:val="none" w:sz="0" w:space="0" w:color="auto"/>
            <w:bottom w:val="none" w:sz="0" w:space="0" w:color="auto"/>
            <w:right w:val="none" w:sz="0" w:space="0" w:color="auto"/>
          </w:divBdr>
        </w:div>
        <w:div w:id="2038771564">
          <w:marLeft w:val="480"/>
          <w:marRight w:val="0"/>
          <w:marTop w:val="0"/>
          <w:marBottom w:val="0"/>
          <w:divBdr>
            <w:top w:val="none" w:sz="0" w:space="0" w:color="auto"/>
            <w:left w:val="none" w:sz="0" w:space="0" w:color="auto"/>
            <w:bottom w:val="none" w:sz="0" w:space="0" w:color="auto"/>
            <w:right w:val="none" w:sz="0" w:space="0" w:color="auto"/>
          </w:divBdr>
        </w:div>
        <w:div w:id="1295139741">
          <w:marLeft w:val="480"/>
          <w:marRight w:val="0"/>
          <w:marTop w:val="0"/>
          <w:marBottom w:val="0"/>
          <w:divBdr>
            <w:top w:val="none" w:sz="0" w:space="0" w:color="auto"/>
            <w:left w:val="none" w:sz="0" w:space="0" w:color="auto"/>
            <w:bottom w:val="none" w:sz="0" w:space="0" w:color="auto"/>
            <w:right w:val="none" w:sz="0" w:space="0" w:color="auto"/>
          </w:divBdr>
        </w:div>
        <w:div w:id="54623448">
          <w:marLeft w:val="480"/>
          <w:marRight w:val="0"/>
          <w:marTop w:val="0"/>
          <w:marBottom w:val="0"/>
          <w:divBdr>
            <w:top w:val="none" w:sz="0" w:space="0" w:color="auto"/>
            <w:left w:val="none" w:sz="0" w:space="0" w:color="auto"/>
            <w:bottom w:val="none" w:sz="0" w:space="0" w:color="auto"/>
            <w:right w:val="none" w:sz="0" w:space="0" w:color="auto"/>
          </w:divBdr>
        </w:div>
        <w:div w:id="416950482">
          <w:marLeft w:val="480"/>
          <w:marRight w:val="0"/>
          <w:marTop w:val="0"/>
          <w:marBottom w:val="0"/>
          <w:divBdr>
            <w:top w:val="none" w:sz="0" w:space="0" w:color="auto"/>
            <w:left w:val="none" w:sz="0" w:space="0" w:color="auto"/>
            <w:bottom w:val="none" w:sz="0" w:space="0" w:color="auto"/>
            <w:right w:val="none" w:sz="0" w:space="0" w:color="auto"/>
          </w:divBdr>
        </w:div>
        <w:div w:id="353459265">
          <w:marLeft w:val="480"/>
          <w:marRight w:val="0"/>
          <w:marTop w:val="0"/>
          <w:marBottom w:val="0"/>
          <w:divBdr>
            <w:top w:val="none" w:sz="0" w:space="0" w:color="auto"/>
            <w:left w:val="none" w:sz="0" w:space="0" w:color="auto"/>
            <w:bottom w:val="none" w:sz="0" w:space="0" w:color="auto"/>
            <w:right w:val="none" w:sz="0" w:space="0" w:color="auto"/>
          </w:divBdr>
        </w:div>
        <w:div w:id="1496383955">
          <w:marLeft w:val="480"/>
          <w:marRight w:val="0"/>
          <w:marTop w:val="0"/>
          <w:marBottom w:val="0"/>
          <w:divBdr>
            <w:top w:val="none" w:sz="0" w:space="0" w:color="auto"/>
            <w:left w:val="none" w:sz="0" w:space="0" w:color="auto"/>
            <w:bottom w:val="none" w:sz="0" w:space="0" w:color="auto"/>
            <w:right w:val="none" w:sz="0" w:space="0" w:color="auto"/>
          </w:divBdr>
        </w:div>
        <w:div w:id="74714000">
          <w:marLeft w:val="480"/>
          <w:marRight w:val="0"/>
          <w:marTop w:val="0"/>
          <w:marBottom w:val="0"/>
          <w:divBdr>
            <w:top w:val="none" w:sz="0" w:space="0" w:color="auto"/>
            <w:left w:val="none" w:sz="0" w:space="0" w:color="auto"/>
            <w:bottom w:val="none" w:sz="0" w:space="0" w:color="auto"/>
            <w:right w:val="none" w:sz="0" w:space="0" w:color="auto"/>
          </w:divBdr>
        </w:div>
        <w:div w:id="553584916">
          <w:marLeft w:val="480"/>
          <w:marRight w:val="0"/>
          <w:marTop w:val="0"/>
          <w:marBottom w:val="0"/>
          <w:divBdr>
            <w:top w:val="none" w:sz="0" w:space="0" w:color="auto"/>
            <w:left w:val="none" w:sz="0" w:space="0" w:color="auto"/>
            <w:bottom w:val="none" w:sz="0" w:space="0" w:color="auto"/>
            <w:right w:val="none" w:sz="0" w:space="0" w:color="auto"/>
          </w:divBdr>
        </w:div>
        <w:div w:id="1153185014">
          <w:marLeft w:val="480"/>
          <w:marRight w:val="0"/>
          <w:marTop w:val="0"/>
          <w:marBottom w:val="0"/>
          <w:divBdr>
            <w:top w:val="none" w:sz="0" w:space="0" w:color="auto"/>
            <w:left w:val="none" w:sz="0" w:space="0" w:color="auto"/>
            <w:bottom w:val="none" w:sz="0" w:space="0" w:color="auto"/>
            <w:right w:val="none" w:sz="0" w:space="0" w:color="auto"/>
          </w:divBdr>
        </w:div>
        <w:div w:id="1578712276">
          <w:marLeft w:val="480"/>
          <w:marRight w:val="0"/>
          <w:marTop w:val="0"/>
          <w:marBottom w:val="0"/>
          <w:divBdr>
            <w:top w:val="none" w:sz="0" w:space="0" w:color="auto"/>
            <w:left w:val="none" w:sz="0" w:space="0" w:color="auto"/>
            <w:bottom w:val="none" w:sz="0" w:space="0" w:color="auto"/>
            <w:right w:val="none" w:sz="0" w:space="0" w:color="auto"/>
          </w:divBdr>
        </w:div>
        <w:div w:id="790242607">
          <w:marLeft w:val="480"/>
          <w:marRight w:val="0"/>
          <w:marTop w:val="0"/>
          <w:marBottom w:val="0"/>
          <w:divBdr>
            <w:top w:val="none" w:sz="0" w:space="0" w:color="auto"/>
            <w:left w:val="none" w:sz="0" w:space="0" w:color="auto"/>
            <w:bottom w:val="none" w:sz="0" w:space="0" w:color="auto"/>
            <w:right w:val="none" w:sz="0" w:space="0" w:color="auto"/>
          </w:divBdr>
        </w:div>
        <w:div w:id="287398327">
          <w:marLeft w:val="480"/>
          <w:marRight w:val="0"/>
          <w:marTop w:val="0"/>
          <w:marBottom w:val="0"/>
          <w:divBdr>
            <w:top w:val="none" w:sz="0" w:space="0" w:color="auto"/>
            <w:left w:val="none" w:sz="0" w:space="0" w:color="auto"/>
            <w:bottom w:val="none" w:sz="0" w:space="0" w:color="auto"/>
            <w:right w:val="none" w:sz="0" w:space="0" w:color="auto"/>
          </w:divBdr>
        </w:div>
        <w:div w:id="1851916899">
          <w:marLeft w:val="480"/>
          <w:marRight w:val="0"/>
          <w:marTop w:val="0"/>
          <w:marBottom w:val="0"/>
          <w:divBdr>
            <w:top w:val="none" w:sz="0" w:space="0" w:color="auto"/>
            <w:left w:val="none" w:sz="0" w:space="0" w:color="auto"/>
            <w:bottom w:val="none" w:sz="0" w:space="0" w:color="auto"/>
            <w:right w:val="none" w:sz="0" w:space="0" w:color="auto"/>
          </w:divBdr>
        </w:div>
        <w:div w:id="388260637">
          <w:marLeft w:val="480"/>
          <w:marRight w:val="0"/>
          <w:marTop w:val="0"/>
          <w:marBottom w:val="0"/>
          <w:divBdr>
            <w:top w:val="none" w:sz="0" w:space="0" w:color="auto"/>
            <w:left w:val="none" w:sz="0" w:space="0" w:color="auto"/>
            <w:bottom w:val="none" w:sz="0" w:space="0" w:color="auto"/>
            <w:right w:val="none" w:sz="0" w:space="0" w:color="auto"/>
          </w:divBdr>
        </w:div>
        <w:div w:id="2024890379">
          <w:marLeft w:val="480"/>
          <w:marRight w:val="0"/>
          <w:marTop w:val="0"/>
          <w:marBottom w:val="0"/>
          <w:divBdr>
            <w:top w:val="none" w:sz="0" w:space="0" w:color="auto"/>
            <w:left w:val="none" w:sz="0" w:space="0" w:color="auto"/>
            <w:bottom w:val="none" w:sz="0" w:space="0" w:color="auto"/>
            <w:right w:val="none" w:sz="0" w:space="0" w:color="auto"/>
          </w:divBdr>
        </w:div>
        <w:div w:id="508101862">
          <w:marLeft w:val="480"/>
          <w:marRight w:val="0"/>
          <w:marTop w:val="0"/>
          <w:marBottom w:val="0"/>
          <w:divBdr>
            <w:top w:val="none" w:sz="0" w:space="0" w:color="auto"/>
            <w:left w:val="none" w:sz="0" w:space="0" w:color="auto"/>
            <w:bottom w:val="none" w:sz="0" w:space="0" w:color="auto"/>
            <w:right w:val="none" w:sz="0" w:space="0" w:color="auto"/>
          </w:divBdr>
        </w:div>
      </w:divsChild>
    </w:div>
    <w:div w:id="1795251187">
      <w:bodyDiv w:val="1"/>
      <w:marLeft w:val="0"/>
      <w:marRight w:val="0"/>
      <w:marTop w:val="0"/>
      <w:marBottom w:val="0"/>
      <w:divBdr>
        <w:top w:val="none" w:sz="0" w:space="0" w:color="auto"/>
        <w:left w:val="none" w:sz="0" w:space="0" w:color="auto"/>
        <w:bottom w:val="none" w:sz="0" w:space="0" w:color="auto"/>
        <w:right w:val="none" w:sz="0" w:space="0" w:color="auto"/>
      </w:divBdr>
    </w:div>
    <w:div w:id="1801799208">
      <w:bodyDiv w:val="1"/>
      <w:marLeft w:val="0"/>
      <w:marRight w:val="0"/>
      <w:marTop w:val="0"/>
      <w:marBottom w:val="0"/>
      <w:divBdr>
        <w:top w:val="none" w:sz="0" w:space="0" w:color="auto"/>
        <w:left w:val="none" w:sz="0" w:space="0" w:color="auto"/>
        <w:bottom w:val="none" w:sz="0" w:space="0" w:color="auto"/>
        <w:right w:val="none" w:sz="0" w:space="0" w:color="auto"/>
      </w:divBdr>
      <w:divsChild>
        <w:div w:id="1111632002">
          <w:marLeft w:val="640"/>
          <w:marRight w:val="0"/>
          <w:marTop w:val="0"/>
          <w:marBottom w:val="0"/>
          <w:divBdr>
            <w:top w:val="none" w:sz="0" w:space="0" w:color="auto"/>
            <w:left w:val="none" w:sz="0" w:space="0" w:color="auto"/>
            <w:bottom w:val="none" w:sz="0" w:space="0" w:color="auto"/>
            <w:right w:val="none" w:sz="0" w:space="0" w:color="auto"/>
          </w:divBdr>
        </w:div>
        <w:div w:id="589969154">
          <w:marLeft w:val="640"/>
          <w:marRight w:val="0"/>
          <w:marTop w:val="0"/>
          <w:marBottom w:val="0"/>
          <w:divBdr>
            <w:top w:val="none" w:sz="0" w:space="0" w:color="auto"/>
            <w:left w:val="none" w:sz="0" w:space="0" w:color="auto"/>
            <w:bottom w:val="none" w:sz="0" w:space="0" w:color="auto"/>
            <w:right w:val="none" w:sz="0" w:space="0" w:color="auto"/>
          </w:divBdr>
        </w:div>
        <w:div w:id="1407149331">
          <w:marLeft w:val="640"/>
          <w:marRight w:val="0"/>
          <w:marTop w:val="0"/>
          <w:marBottom w:val="0"/>
          <w:divBdr>
            <w:top w:val="none" w:sz="0" w:space="0" w:color="auto"/>
            <w:left w:val="none" w:sz="0" w:space="0" w:color="auto"/>
            <w:bottom w:val="none" w:sz="0" w:space="0" w:color="auto"/>
            <w:right w:val="none" w:sz="0" w:space="0" w:color="auto"/>
          </w:divBdr>
        </w:div>
        <w:div w:id="1016345012">
          <w:marLeft w:val="640"/>
          <w:marRight w:val="0"/>
          <w:marTop w:val="0"/>
          <w:marBottom w:val="0"/>
          <w:divBdr>
            <w:top w:val="none" w:sz="0" w:space="0" w:color="auto"/>
            <w:left w:val="none" w:sz="0" w:space="0" w:color="auto"/>
            <w:bottom w:val="none" w:sz="0" w:space="0" w:color="auto"/>
            <w:right w:val="none" w:sz="0" w:space="0" w:color="auto"/>
          </w:divBdr>
        </w:div>
        <w:div w:id="1871914261">
          <w:marLeft w:val="640"/>
          <w:marRight w:val="0"/>
          <w:marTop w:val="0"/>
          <w:marBottom w:val="0"/>
          <w:divBdr>
            <w:top w:val="none" w:sz="0" w:space="0" w:color="auto"/>
            <w:left w:val="none" w:sz="0" w:space="0" w:color="auto"/>
            <w:bottom w:val="none" w:sz="0" w:space="0" w:color="auto"/>
            <w:right w:val="none" w:sz="0" w:space="0" w:color="auto"/>
          </w:divBdr>
        </w:div>
        <w:div w:id="475680202">
          <w:marLeft w:val="640"/>
          <w:marRight w:val="0"/>
          <w:marTop w:val="0"/>
          <w:marBottom w:val="0"/>
          <w:divBdr>
            <w:top w:val="none" w:sz="0" w:space="0" w:color="auto"/>
            <w:left w:val="none" w:sz="0" w:space="0" w:color="auto"/>
            <w:bottom w:val="none" w:sz="0" w:space="0" w:color="auto"/>
            <w:right w:val="none" w:sz="0" w:space="0" w:color="auto"/>
          </w:divBdr>
        </w:div>
        <w:div w:id="1722708057">
          <w:marLeft w:val="640"/>
          <w:marRight w:val="0"/>
          <w:marTop w:val="0"/>
          <w:marBottom w:val="0"/>
          <w:divBdr>
            <w:top w:val="none" w:sz="0" w:space="0" w:color="auto"/>
            <w:left w:val="none" w:sz="0" w:space="0" w:color="auto"/>
            <w:bottom w:val="none" w:sz="0" w:space="0" w:color="auto"/>
            <w:right w:val="none" w:sz="0" w:space="0" w:color="auto"/>
          </w:divBdr>
        </w:div>
        <w:div w:id="829908786">
          <w:marLeft w:val="640"/>
          <w:marRight w:val="0"/>
          <w:marTop w:val="0"/>
          <w:marBottom w:val="0"/>
          <w:divBdr>
            <w:top w:val="none" w:sz="0" w:space="0" w:color="auto"/>
            <w:left w:val="none" w:sz="0" w:space="0" w:color="auto"/>
            <w:bottom w:val="none" w:sz="0" w:space="0" w:color="auto"/>
            <w:right w:val="none" w:sz="0" w:space="0" w:color="auto"/>
          </w:divBdr>
        </w:div>
        <w:div w:id="427626726">
          <w:marLeft w:val="640"/>
          <w:marRight w:val="0"/>
          <w:marTop w:val="0"/>
          <w:marBottom w:val="0"/>
          <w:divBdr>
            <w:top w:val="none" w:sz="0" w:space="0" w:color="auto"/>
            <w:left w:val="none" w:sz="0" w:space="0" w:color="auto"/>
            <w:bottom w:val="none" w:sz="0" w:space="0" w:color="auto"/>
            <w:right w:val="none" w:sz="0" w:space="0" w:color="auto"/>
          </w:divBdr>
        </w:div>
        <w:div w:id="1675498681">
          <w:marLeft w:val="640"/>
          <w:marRight w:val="0"/>
          <w:marTop w:val="0"/>
          <w:marBottom w:val="0"/>
          <w:divBdr>
            <w:top w:val="none" w:sz="0" w:space="0" w:color="auto"/>
            <w:left w:val="none" w:sz="0" w:space="0" w:color="auto"/>
            <w:bottom w:val="none" w:sz="0" w:space="0" w:color="auto"/>
            <w:right w:val="none" w:sz="0" w:space="0" w:color="auto"/>
          </w:divBdr>
        </w:div>
        <w:div w:id="375357319">
          <w:marLeft w:val="640"/>
          <w:marRight w:val="0"/>
          <w:marTop w:val="0"/>
          <w:marBottom w:val="0"/>
          <w:divBdr>
            <w:top w:val="none" w:sz="0" w:space="0" w:color="auto"/>
            <w:left w:val="none" w:sz="0" w:space="0" w:color="auto"/>
            <w:bottom w:val="none" w:sz="0" w:space="0" w:color="auto"/>
            <w:right w:val="none" w:sz="0" w:space="0" w:color="auto"/>
          </w:divBdr>
        </w:div>
        <w:div w:id="370344674">
          <w:marLeft w:val="640"/>
          <w:marRight w:val="0"/>
          <w:marTop w:val="0"/>
          <w:marBottom w:val="0"/>
          <w:divBdr>
            <w:top w:val="none" w:sz="0" w:space="0" w:color="auto"/>
            <w:left w:val="none" w:sz="0" w:space="0" w:color="auto"/>
            <w:bottom w:val="none" w:sz="0" w:space="0" w:color="auto"/>
            <w:right w:val="none" w:sz="0" w:space="0" w:color="auto"/>
          </w:divBdr>
        </w:div>
        <w:div w:id="740753670">
          <w:marLeft w:val="640"/>
          <w:marRight w:val="0"/>
          <w:marTop w:val="0"/>
          <w:marBottom w:val="0"/>
          <w:divBdr>
            <w:top w:val="none" w:sz="0" w:space="0" w:color="auto"/>
            <w:left w:val="none" w:sz="0" w:space="0" w:color="auto"/>
            <w:bottom w:val="none" w:sz="0" w:space="0" w:color="auto"/>
            <w:right w:val="none" w:sz="0" w:space="0" w:color="auto"/>
          </w:divBdr>
        </w:div>
        <w:div w:id="1207914777">
          <w:marLeft w:val="640"/>
          <w:marRight w:val="0"/>
          <w:marTop w:val="0"/>
          <w:marBottom w:val="0"/>
          <w:divBdr>
            <w:top w:val="none" w:sz="0" w:space="0" w:color="auto"/>
            <w:left w:val="none" w:sz="0" w:space="0" w:color="auto"/>
            <w:bottom w:val="none" w:sz="0" w:space="0" w:color="auto"/>
            <w:right w:val="none" w:sz="0" w:space="0" w:color="auto"/>
          </w:divBdr>
        </w:div>
        <w:div w:id="1592472381">
          <w:marLeft w:val="640"/>
          <w:marRight w:val="0"/>
          <w:marTop w:val="0"/>
          <w:marBottom w:val="0"/>
          <w:divBdr>
            <w:top w:val="none" w:sz="0" w:space="0" w:color="auto"/>
            <w:left w:val="none" w:sz="0" w:space="0" w:color="auto"/>
            <w:bottom w:val="none" w:sz="0" w:space="0" w:color="auto"/>
            <w:right w:val="none" w:sz="0" w:space="0" w:color="auto"/>
          </w:divBdr>
        </w:div>
        <w:div w:id="1181894244">
          <w:marLeft w:val="640"/>
          <w:marRight w:val="0"/>
          <w:marTop w:val="0"/>
          <w:marBottom w:val="0"/>
          <w:divBdr>
            <w:top w:val="none" w:sz="0" w:space="0" w:color="auto"/>
            <w:left w:val="none" w:sz="0" w:space="0" w:color="auto"/>
            <w:bottom w:val="none" w:sz="0" w:space="0" w:color="auto"/>
            <w:right w:val="none" w:sz="0" w:space="0" w:color="auto"/>
          </w:divBdr>
        </w:div>
        <w:div w:id="2000766837">
          <w:marLeft w:val="640"/>
          <w:marRight w:val="0"/>
          <w:marTop w:val="0"/>
          <w:marBottom w:val="0"/>
          <w:divBdr>
            <w:top w:val="none" w:sz="0" w:space="0" w:color="auto"/>
            <w:left w:val="none" w:sz="0" w:space="0" w:color="auto"/>
            <w:bottom w:val="none" w:sz="0" w:space="0" w:color="auto"/>
            <w:right w:val="none" w:sz="0" w:space="0" w:color="auto"/>
          </w:divBdr>
        </w:div>
        <w:div w:id="1601646466">
          <w:marLeft w:val="640"/>
          <w:marRight w:val="0"/>
          <w:marTop w:val="0"/>
          <w:marBottom w:val="0"/>
          <w:divBdr>
            <w:top w:val="none" w:sz="0" w:space="0" w:color="auto"/>
            <w:left w:val="none" w:sz="0" w:space="0" w:color="auto"/>
            <w:bottom w:val="none" w:sz="0" w:space="0" w:color="auto"/>
            <w:right w:val="none" w:sz="0" w:space="0" w:color="auto"/>
          </w:divBdr>
        </w:div>
        <w:div w:id="803893420">
          <w:marLeft w:val="640"/>
          <w:marRight w:val="0"/>
          <w:marTop w:val="0"/>
          <w:marBottom w:val="0"/>
          <w:divBdr>
            <w:top w:val="none" w:sz="0" w:space="0" w:color="auto"/>
            <w:left w:val="none" w:sz="0" w:space="0" w:color="auto"/>
            <w:bottom w:val="none" w:sz="0" w:space="0" w:color="auto"/>
            <w:right w:val="none" w:sz="0" w:space="0" w:color="auto"/>
          </w:divBdr>
        </w:div>
        <w:div w:id="560991508">
          <w:marLeft w:val="640"/>
          <w:marRight w:val="0"/>
          <w:marTop w:val="0"/>
          <w:marBottom w:val="0"/>
          <w:divBdr>
            <w:top w:val="none" w:sz="0" w:space="0" w:color="auto"/>
            <w:left w:val="none" w:sz="0" w:space="0" w:color="auto"/>
            <w:bottom w:val="none" w:sz="0" w:space="0" w:color="auto"/>
            <w:right w:val="none" w:sz="0" w:space="0" w:color="auto"/>
          </w:divBdr>
        </w:div>
        <w:div w:id="973945767">
          <w:marLeft w:val="640"/>
          <w:marRight w:val="0"/>
          <w:marTop w:val="0"/>
          <w:marBottom w:val="0"/>
          <w:divBdr>
            <w:top w:val="none" w:sz="0" w:space="0" w:color="auto"/>
            <w:left w:val="none" w:sz="0" w:space="0" w:color="auto"/>
            <w:bottom w:val="none" w:sz="0" w:space="0" w:color="auto"/>
            <w:right w:val="none" w:sz="0" w:space="0" w:color="auto"/>
          </w:divBdr>
        </w:div>
        <w:div w:id="2087650978">
          <w:marLeft w:val="640"/>
          <w:marRight w:val="0"/>
          <w:marTop w:val="0"/>
          <w:marBottom w:val="0"/>
          <w:divBdr>
            <w:top w:val="none" w:sz="0" w:space="0" w:color="auto"/>
            <w:left w:val="none" w:sz="0" w:space="0" w:color="auto"/>
            <w:bottom w:val="none" w:sz="0" w:space="0" w:color="auto"/>
            <w:right w:val="none" w:sz="0" w:space="0" w:color="auto"/>
          </w:divBdr>
        </w:div>
        <w:div w:id="1819301234">
          <w:marLeft w:val="640"/>
          <w:marRight w:val="0"/>
          <w:marTop w:val="0"/>
          <w:marBottom w:val="0"/>
          <w:divBdr>
            <w:top w:val="none" w:sz="0" w:space="0" w:color="auto"/>
            <w:left w:val="none" w:sz="0" w:space="0" w:color="auto"/>
            <w:bottom w:val="none" w:sz="0" w:space="0" w:color="auto"/>
            <w:right w:val="none" w:sz="0" w:space="0" w:color="auto"/>
          </w:divBdr>
        </w:div>
        <w:div w:id="459035502">
          <w:marLeft w:val="640"/>
          <w:marRight w:val="0"/>
          <w:marTop w:val="0"/>
          <w:marBottom w:val="0"/>
          <w:divBdr>
            <w:top w:val="none" w:sz="0" w:space="0" w:color="auto"/>
            <w:left w:val="none" w:sz="0" w:space="0" w:color="auto"/>
            <w:bottom w:val="none" w:sz="0" w:space="0" w:color="auto"/>
            <w:right w:val="none" w:sz="0" w:space="0" w:color="auto"/>
          </w:divBdr>
        </w:div>
        <w:div w:id="865945915">
          <w:marLeft w:val="640"/>
          <w:marRight w:val="0"/>
          <w:marTop w:val="0"/>
          <w:marBottom w:val="0"/>
          <w:divBdr>
            <w:top w:val="none" w:sz="0" w:space="0" w:color="auto"/>
            <w:left w:val="none" w:sz="0" w:space="0" w:color="auto"/>
            <w:bottom w:val="none" w:sz="0" w:space="0" w:color="auto"/>
            <w:right w:val="none" w:sz="0" w:space="0" w:color="auto"/>
          </w:divBdr>
        </w:div>
        <w:div w:id="2014988349">
          <w:marLeft w:val="640"/>
          <w:marRight w:val="0"/>
          <w:marTop w:val="0"/>
          <w:marBottom w:val="0"/>
          <w:divBdr>
            <w:top w:val="none" w:sz="0" w:space="0" w:color="auto"/>
            <w:left w:val="none" w:sz="0" w:space="0" w:color="auto"/>
            <w:bottom w:val="none" w:sz="0" w:space="0" w:color="auto"/>
            <w:right w:val="none" w:sz="0" w:space="0" w:color="auto"/>
          </w:divBdr>
        </w:div>
        <w:div w:id="1575553497">
          <w:marLeft w:val="640"/>
          <w:marRight w:val="0"/>
          <w:marTop w:val="0"/>
          <w:marBottom w:val="0"/>
          <w:divBdr>
            <w:top w:val="none" w:sz="0" w:space="0" w:color="auto"/>
            <w:left w:val="none" w:sz="0" w:space="0" w:color="auto"/>
            <w:bottom w:val="none" w:sz="0" w:space="0" w:color="auto"/>
            <w:right w:val="none" w:sz="0" w:space="0" w:color="auto"/>
          </w:divBdr>
        </w:div>
        <w:div w:id="1722359650">
          <w:marLeft w:val="640"/>
          <w:marRight w:val="0"/>
          <w:marTop w:val="0"/>
          <w:marBottom w:val="0"/>
          <w:divBdr>
            <w:top w:val="none" w:sz="0" w:space="0" w:color="auto"/>
            <w:left w:val="none" w:sz="0" w:space="0" w:color="auto"/>
            <w:bottom w:val="none" w:sz="0" w:space="0" w:color="auto"/>
            <w:right w:val="none" w:sz="0" w:space="0" w:color="auto"/>
          </w:divBdr>
        </w:div>
        <w:div w:id="205333703">
          <w:marLeft w:val="640"/>
          <w:marRight w:val="0"/>
          <w:marTop w:val="0"/>
          <w:marBottom w:val="0"/>
          <w:divBdr>
            <w:top w:val="none" w:sz="0" w:space="0" w:color="auto"/>
            <w:left w:val="none" w:sz="0" w:space="0" w:color="auto"/>
            <w:bottom w:val="none" w:sz="0" w:space="0" w:color="auto"/>
            <w:right w:val="none" w:sz="0" w:space="0" w:color="auto"/>
          </w:divBdr>
        </w:div>
        <w:div w:id="17895237">
          <w:marLeft w:val="640"/>
          <w:marRight w:val="0"/>
          <w:marTop w:val="0"/>
          <w:marBottom w:val="0"/>
          <w:divBdr>
            <w:top w:val="none" w:sz="0" w:space="0" w:color="auto"/>
            <w:left w:val="none" w:sz="0" w:space="0" w:color="auto"/>
            <w:bottom w:val="none" w:sz="0" w:space="0" w:color="auto"/>
            <w:right w:val="none" w:sz="0" w:space="0" w:color="auto"/>
          </w:divBdr>
        </w:div>
        <w:div w:id="1317874135">
          <w:marLeft w:val="640"/>
          <w:marRight w:val="0"/>
          <w:marTop w:val="0"/>
          <w:marBottom w:val="0"/>
          <w:divBdr>
            <w:top w:val="none" w:sz="0" w:space="0" w:color="auto"/>
            <w:left w:val="none" w:sz="0" w:space="0" w:color="auto"/>
            <w:bottom w:val="none" w:sz="0" w:space="0" w:color="auto"/>
            <w:right w:val="none" w:sz="0" w:space="0" w:color="auto"/>
          </w:divBdr>
        </w:div>
        <w:div w:id="1053115951">
          <w:marLeft w:val="640"/>
          <w:marRight w:val="0"/>
          <w:marTop w:val="0"/>
          <w:marBottom w:val="0"/>
          <w:divBdr>
            <w:top w:val="none" w:sz="0" w:space="0" w:color="auto"/>
            <w:left w:val="none" w:sz="0" w:space="0" w:color="auto"/>
            <w:bottom w:val="none" w:sz="0" w:space="0" w:color="auto"/>
            <w:right w:val="none" w:sz="0" w:space="0" w:color="auto"/>
          </w:divBdr>
        </w:div>
        <w:div w:id="310333542">
          <w:marLeft w:val="640"/>
          <w:marRight w:val="0"/>
          <w:marTop w:val="0"/>
          <w:marBottom w:val="0"/>
          <w:divBdr>
            <w:top w:val="none" w:sz="0" w:space="0" w:color="auto"/>
            <w:left w:val="none" w:sz="0" w:space="0" w:color="auto"/>
            <w:bottom w:val="none" w:sz="0" w:space="0" w:color="auto"/>
            <w:right w:val="none" w:sz="0" w:space="0" w:color="auto"/>
          </w:divBdr>
        </w:div>
        <w:div w:id="53819609">
          <w:marLeft w:val="640"/>
          <w:marRight w:val="0"/>
          <w:marTop w:val="0"/>
          <w:marBottom w:val="0"/>
          <w:divBdr>
            <w:top w:val="none" w:sz="0" w:space="0" w:color="auto"/>
            <w:left w:val="none" w:sz="0" w:space="0" w:color="auto"/>
            <w:bottom w:val="none" w:sz="0" w:space="0" w:color="auto"/>
            <w:right w:val="none" w:sz="0" w:space="0" w:color="auto"/>
          </w:divBdr>
        </w:div>
        <w:div w:id="70202572">
          <w:marLeft w:val="640"/>
          <w:marRight w:val="0"/>
          <w:marTop w:val="0"/>
          <w:marBottom w:val="0"/>
          <w:divBdr>
            <w:top w:val="none" w:sz="0" w:space="0" w:color="auto"/>
            <w:left w:val="none" w:sz="0" w:space="0" w:color="auto"/>
            <w:bottom w:val="none" w:sz="0" w:space="0" w:color="auto"/>
            <w:right w:val="none" w:sz="0" w:space="0" w:color="auto"/>
          </w:divBdr>
        </w:div>
        <w:div w:id="2093309654">
          <w:marLeft w:val="640"/>
          <w:marRight w:val="0"/>
          <w:marTop w:val="0"/>
          <w:marBottom w:val="0"/>
          <w:divBdr>
            <w:top w:val="none" w:sz="0" w:space="0" w:color="auto"/>
            <w:left w:val="none" w:sz="0" w:space="0" w:color="auto"/>
            <w:bottom w:val="none" w:sz="0" w:space="0" w:color="auto"/>
            <w:right w:val="none" w:sz="0" w:space="0" w:color="auto"/>
          </w:divBdr>
        </w:div>
        <w:div w:id="1420559006">
          <w:marLeft w:val="640"/>
          <w:marRight w:val="0"/>
          <w:marTop w:val="0"/>
          <w:marBottom w:val="0"/>
          <w:divBdr>
            <w:top w:val="none" w:sz="0" w:space="0" w:color="auto"/>
            <w:left w:val="none" w:sz="0" w:space="0" w:color="auto"/>
            <w:bottom w:val="none" w:sz="0" w:space="0" w:color="auto"/>
            <w:right w:val="none" w:sz="0" w:space="0" w:color="auto"/>
          </w:divBdr>
        </w:div>
        <w:div w:id="1931544943">
          <w:marLeft w:val="640"/>
          <w:marRight w:val="0"/>
          <w:marTop w:val="0"/>
          <w:marBottom w:val="0"/>
          <w:divBdr>
            <w:top w:val="none" w:sz="0" w:space="0" w:color="auto"/>
            <w:left w:val="none" w:sz="0" w:space="0" w:color="auto"/>
            <w:bottom w:val="none" w:sz="0" w:space="0" w:color="auto"/>
            <w:right w:val="none" w:sz="0" w:space="0" w:color="auto"/>
          </w:divBdr>
        </w:div>
        <w:div w:id="2067753883">
          <w:marLeft w:val="640"/>
          <w:marRight w:val="0"/>
          <w:marTop w:val="0"/>
          <w:marBottom w:val="0"/>
          <w:divBdr>
            <w:top w:val="none" w:sz="0" w:space="0" w:color="auto"/>
            <w:left w:val="none" w:sz="0" w:space="0" w:color="auto"/>
            <w:bottom w:val="none" w:sz="0" w:space="0" w:color="auto"/>
            <w:right w:val="none" w:sz="0" w:space="0" w:color="auto"/>
          </w:divBdr>
        </w:div>
        <w:div w:id="791363128">
          <w:marLeft w:val="640"/>
          <w:marRight w:val="0"/>
          <w:marTop w:val="0"/>
          <w:marBottom w:val="0"/>
          <w:divBdr>
            <w:top w:val="none" w:sz="0" w:space="0" w:color="auto"/>
            <w:left w:val="none" w:sz="0" w:space="0" w:color="auto"/>
            <w:bottom w:val="none" w:sz="0" w:space="0" w:color="auto"/>
            <w:right w:val="none" w:sz="0" w:space="0" w:color="auto"/>
          </w:divBdr>
        </w:div>
        <w:div w:id="146213279">
          <w:marLeft w:val="640"/>
          <w:marRight w:val="0"/>
          <w:marTop w:val="0"/>
          <w:marBottom w:val="0"/>
          <w:divBdr>
            <w:top w:val="none" w:sz="0" w:space="0" w:color="auto"/>
            <w:left w:val="none" w:sz="0" w:space="0" w:color="auto"/>
            <w:bottom w:val="none" w:sz="0" w:space="0" w:color="auto"/>
            <w:right w:val="none" w:sz="0" w:space="0" w:color="auto"/>
          </w:divBdr>
        </w:div>
        <w:div w:id="526914753">
          <w:marLeft w:val="640"/>
          <w:marRight w:val="0"/>
          <w:marTop w:val="0"/>
          <w:marBottom w:val="0"/>
          <w:divBdr>
            <w:top w:val="none" w:sz="0" w:space="0" w:color="auto"/>
            <w:left w:val="none" w:sz="0" w:space="0" w:color="auto"/>
            <w:bottom w:val="none" w:sz="0" w:space="0" w:color="auto"/>
            <w:right w:val="none" w:sz="0" w:space="0" w:color="auto"/>
          </w:divBdr>
        </w:div>
        <w:div w:id="1007631787">
          <w:marLeft w:val="640"/>
          <w:marRight w:val="0"/>
          <w:marTop w:val="0"/>
          <w:marBottom w:val="0"/>
          <w:divBdr>
            <w:top w:val="none" w:sz="0" w:space="0" w:color="auto"/>
            <w:left w:val="none" w:sz="0" w:space="0" w:color="auto"/>
            <w:bottom w:val="none" w:sz="0" w:space="0" w:color="auto"/>
            <w:right w:val="none" w:sz="0" w:space="0" w:color="auto"/>
          </w:divBdr>
        </w:div>
        <w:div w:id="1435633889">
          <w:marLeft w:val="640"/>
          <w:marRight w:val="0"/>
          <w:marTop w:val="0"/>
          <w:marBottom w:val="0"/>
          <w:divBdr>
            <w:top w:val="none" w:sz="0" w:space="0" w:color="auto"/>
            <w:left w:val="none" w:sz="0" w:space="0" w:color="auto"/>
            <w:bottom w:val="none" w:sz="0" w:space="0" w:color="auto"/>
            <w:right w:val="none" w:sz="0" w:space="0" w:color="auto"/>
          </w:divBdr>
        </w:div>
        <w:div w:id="850028515">
          <w:marLeft w:val="640"/>
          <w:marRight w:val="0"/>
          <w:marTop w:val="0"/>
          <w:marBottom w:val="0"/>
          <w:divBdr>
            <w:top w:val="none" w:sz="0" w:space="0" w:color="auto"/>
            <w:left w:val="none" w:sz="0" w:space="0" w:color="auto"/>
            <w:bottom w:val="none" w:sz="0" w:space="0" w:color="auto"/>
            <w:right w:val="none" w:sz="0" w:space="0" w:color="auto"/>
          </w:divBdr>
        </w:div>
        <w:div w:id="150679102">
          <w:marLeft w:val="640"/>
          <w:marRight w:val="0"/>
          <w:marTop w:val="0"/>
          <w:marBottom w:val="0"/>
          <w:divBdr>
            <w:top w:val="none" w:sz="0" w:space="0" w:color="auto"/>
            <w:left w:val="none" w:sz="0" w:space="0" w:color="auto"/>
            <w:bottom w:val="none" w:sz="0" w:space="0" w:color="auto"/>
            <w:right w:val="none" w:sz="0" w:space="0" w:color="auto"/>
          </w:divBdr>
        </w:div>
        <w:div w:id="574438271">
          <w:marLeft w:val="640"/>
          <w:marRight w:val="0"/>
          <w:marTop w:val="0"/>
          <w:marBottom w:val="0"/>
          <w:divBdr>
            <w:top w:val="none" w:sz="0" w:space="0" w:color="auto"/>
            <w:left w:val="none" w:sz="0" w:space="0" w:color="auto"/>
            <w:bottom w:val="none" w:sz="0" w:space="0" w:color="auto"/>
            <w:right w:val="none" w:sz="0" w:space="0" w:color="auto"/>
          </w:divBdr>
        </w:div>
        <w:div w:id="399912957">
          <w:marLeft w:val="640"/>
          <w:marRight w:val="0"/>
          <w:marTop w:val="0"/>
          <w:marBottom w:val="0"/>
          <w:divBdr>
            <w:top w:val="none" w:sz="0" w:space="0" w:color="auto"/>
            <w:left w:val="none" w:sz="0" w:space="0" w:color="auto"/>
            <w:bottom w:val="none" w:sz="0" w:space="0" w:color="auto"/>
            <w:right w:val="none" w:sz="0" w:space="0" w:color="auto"/>
          </w:divBdr>
        </w:div>
        <w:div w:id="9573868">
          <w:marLeft w:val="640"/>
          <w:marRight w:val="0"/>
          <w:marTop w:val="0"/>
          <w:marBottom w:val="0"/>
          <w:divBdr>
            <w:top w:val="none" w:sz="0" w:space="0" w:color="auto"/>
            <w:left w:val="none" w:sz="0" w:space="0" w:color="auto"/>
            <w:bottom w:val="none" w:sz="0" w:space="0" w:color="auto"/>
            <w:right w:val="none" w:sz="0" w:space="0" w:color="auto"/>
          </w:divBdr>
        </w:div>
        <w:div w:id="326792726">
          <w:marLeft w:val="640"/>
          <w:marRight w:val="0"/>
          <w:marTop w:val="0"/>
          <w:marBottom w:val="0"/>
          <w:divBdr>
            <w:top w:val="none" w:sz="0" w:space="0" w:color="auto"/>
            <w:left w:val="none" w:sz="0" w:space="0" w:color="auto"/>
            <w:bottom w:val="none" w:sz="0" w:space="0" w:color="auto"/>
            <w:right w:val="none" w:sz="0" w:space="0" w:color="auto"/>
          </w:divBdr>
        </w:div>
        <w:div w:id="1189490616">
          <w:marLeft w:val="640"/>
          <w:marRight w:val="0"/>
          <w:marTop w:val="0"/>
          <w:marBottom w:val="0"/>
          <w:divBdr>
            <w:top w:val="none" w:sz="0" w:space="0" w:color="auto"/>
            <w:left w:val="none" w:sz="0" w:space="0" w:color="auto"/>
            <w:bottom w:val="none" w:sz="0" w:space="0" w:color="auto"/>
            <w:right w:val="none" w:sz="0" w:space="0" w:color="auto"/>
          </w:divBdr>
        </w:div>
        <w:div w:id="1303073585">
          <w:marLeft w:val="640"/>
          <w:marRight w:val="0"/>
          <w:marTop w:val="0"/>
          <w:marBottom w:val="0"/>
          <w:divBdr>
            <w:top w:val="none" w:sz="0" w:space="0" w:color="auto"/>
            <w:left w:val="none" w:sz="0" w:space="0" w:color="auto"/>
            <w:bottom w:val="none" w:sz="0" w:space="0" w:color="auto"/>
            <w:right w:val="none" w:sz="0" w:space="0" w:color="auto"/>
          </w:divBdr>
        </w:div>
        <w:div w:id="329214347">
          <w:marLeft w:val="640"/>
          <w:marRight w:val="0"/>
          <w:marTop w:val="0"/>
          <w:marBottom w:val="0"/>
          <w:divBdr>
            <w:top w:val="none" w:sz="0" w:space="0" w:color="auto"/>
            <w:left w:val="none" w:sz="0" w:space="0" w:color="auto"/>
            <w:bottom w:val="none" w:sz="0" w:space="0" w:color="auto"/>
            <w:right w:val="none" w:sz="0" w:space="0" w:color="auto"/>
          </w:divBdr>
        </w:div>
        <w:div w:id="385034696">
          <w:marLeft w:val="640"/>
          <w:marRight w:val="0"/>
          <w:marTop w:val="0"/>
          <w:marBottom w:val="0"/>
          <w:divBdr>
            <w:top w:val="none" w:sz="0" w:space="0" w:color="auto"/>
            <w:left w:val="none" w:sz="0" w:space="0" w:color="auto"/>
            <w:bottom w:val="none" w:sz="0" w:space="0" w:color="auto"/>
            <w:right w:val="none" w:sz="0" w:space="0" w:color="auto"/>
          </w:divBdr>
        </w:div>
        <w:div w:id="1716656358">
          <w:marLeft w:val="640"/>
          <w:marRight w:val="0"/>
          <w:marTop w:val="0"/>
          <w:marBottom w:val="0"/>
          <w:divBdr>
            <w:top w:val="none" w:sz="0" w:space="0" w:color="auto"/>
            <w:left w:val="none" w:sz="0" w:space="0" w:color="auto"/>
            <w:bottom w:val="none" w:sz="0" w:space="0" w:color="auto"/>
            <w:right w:val="none" w:sz="0" w:space="0" w:color="auto"/>
          </w:divBdr>
        </w:div>
        <w:div w:id="1274481413">
          <w:marLeft w:val="640"/>
          <w:marRight w:val="0"/>
          <w:marTop w:val="0"/>
          <w:marBottom w:val="0"/>
          <w:divBdr>
            <w:top w:val="none" w:sz="0" w:space="0" w:color="auto"/>
            <w:left w:val="none" w:sz="0" w:space="0" w:color="auto"/>
            <w:bottom w:val="none" w:sz="0" w:space="0" w:color="auto"/>
            <w:right w:val="none" w:sz="0" w:space="0" w:color="auto"/>
          </w:divBdr>
        </w:div>
        <w:div w:id="1222062075">
          <w:marLeft w:val="640"/>
          <w:marRight w:val="0"/>
          <w:marTop w:val="0"/>
          <w:marBottom w:val="0"/>
          <w:divBdr>
            <w:top w:val="none" w:sz="0" w:space="0" w:color="auto"/>
            <w:left w:val="none" w:sz="0" w:space="0" w:color="auto"/>
            <w:bottom w:val="none" w:sz="0" w:space="0" w:color="auto"/>
            <w:right w:val="none" w:sz="0" w:space="0" w:color="auto"/>
          </w:divBdr>
        </w:div>
        <w:div w:id="1406877039">
          <w:marLeft w:val="640"/>
          <w:marRight w:val="0"/>
          <w:marTop w:val="0"/>
          <w:marBottom w:val="0"/>
          <w:divBdr>
            <w:top w:val="none" w:sz="0" w:space="0" w:color="auto"/>
            <w:left w:val="none" w:sz="0" w:space="0" w:color="auto"/>
            <w:bottom w:val="none" w:sz="0" w:space="0" w:color="auto"/>
            <w:right w:val="none" w:sz="0" w:space="0" w:color="auto"/>
          </w:divBdr>
        </w:div>
        <w:div w:id="1450127127">
          <w:marLeft w:val="640"/>
          <w:marRight w:val="0"/>
          <w:marTop w:val="0"/>
          <w:marBottom w:val="0"/>
          <w:divBdr>
            <w:top w:val="none" w:sz="0" w:space="0" w:color="auto"/>
            <w:left w:val="none" w:sz="0" w:space="0" w:color="auto"/>
            <w:bottom w:val="none" w:sz="0" w:space="0" w:color="auto"/>
            <w:right w:val="none" w:sz="0" w:space="0" w:color="auto"/>
          </w:divBdr>
        </w:div>
        <w:div w:id="510291243">
          <w:marLeft w:val="640"/>
          <w:marRight w:val="0"/>
          <w:marTop w:val="0"/>
          <w:marBottom w:val="0"/>
          <w:divBdr>
            <w:top w:val="none" w:sz="0" w:space="0" w:color="auto"/>
            <w:left w:val="none" w:sz="0" w:space="0" w:color="auto"/>
            <w:bottom w:val="none" w:sz="0" w:space="0" w:color="auto"/>
            <w:right w:val="none" w:sz="0" w:space="0" w:color="auto"/>
          </w:divBdr>
        </w:div>
        <w:div w:id="672614268">
          <w:marLeft w:val="640"/>
          <w:marRight w:val="0"/>
          <w:marTop w:val="0"/>
          <w:marBottom w:val="0"/>
          <w:divBdr>
            <w:top w:val="none" w:sz="0" w:space="0" w:color="auto"/>
            <w:left w:val="none" w:sz="0" w:space="0" w:color="auto"/>
            <w:bottom w:val="none" w:sz="0" w:space="0" w:color="auto"/>
            <w:right w:val="none" w:sz="0" w:space="0" w:color="auto"/>
          </w:divBdr>
        </w:div>
        <w:div w:id="138958636">
          <w:marLeft w:val="640"/>
          <w:marRight w:val="0"/>
          <w:marTop w:val="0"/>
          <w:marBottom w:val="0"/>
          <w:divBdr>
            <w:top w:val="none" w:sz="0" w:space="0" w:color="auto"/>
            <w:left w:val="none" w:sz="0" w:space="0" w:color="auto"/>
            <w:bottom w:val="none" w:sz="0" w:space="0" w:color="auto"/>
            <w:right w:val="none" w:sz="0" w:space="0" w:color="auto"/>
          </w:divBdr>
        </w:div>
        <w:div w:id="1344816763">
          <w:marLeft w:val="640"/>
          <w:marRight w:val="0"/>
          <w:marTop w:val="0"/>
          <w:marBottom w:val="0"/>
          <w:divBdr>
            <w:top w:val="none" w:sz="0" w:space="0" w:color="auto"/>
            <w:left w:val="none" w:sz="0" w:space="0" w:color="auto"/>
            <w:bottom w:val="none" w:sz="0" w:space="0" w:color="auto"/>
            <w:right w:val="none" w:sz="0" w:space="0" w:color="auto"/>
          </w:divBdr>
        </w:div>
        <w:div w:id="1990866392">
          <w:marLeft w:val="640"/>
          <w:marRight w:val="0"/>
          <w:marTop w:val="0"/>
          <w:marBottom w:val="0"/>
          <w:divBdr>
            <w:top w:val="none" w:sz="0" w:space="0" w:color="auto"/>
            <w:left w:val="none" w:sz="0" w:space="0" w:color="auto"/>
            <w:bottom w:val="none" w:sz="0" w:space="0" w:color="auto"/>
            <w:right w:val="none" w:sz="0" w:space="0" w:color="auto"/>
          </w:divBdr>
        </w:div>
        <w:div w:id="1074819850">
          <w:marLeft w:val="640"/>
          <w:marRight w:val="0"/>
          <w:marTop w:val="0"/>
          <w:marBottom w:val="0"/>
          <w:divBdr>
            <w:top w:val="none" w:sz="0" w:space="0" w:color="auto"/>
            <w:left w:val="none" w:sz="0" w:space="0" w:color="auto"/>
            <w:bottom w:val="none" w:sz="0" w:space="0" w:color="auto"/>
            <w:right w:val="none" w:sz="0" w:space="0" w:color="auto"/>
          </w:divBdr>
        </w:div>
        <w:div w:id="1907837075">
          <w:marLeft w:val="640"/>
          <w:marRight w:val="0"/>
          <w:marTop w:val="0"/>
          <w:marBottom w:val="0"/>
          <w:divBdr>
            <w:top w:val="none" w:sz="0" w:space="0" w:color="auto"/>
            <w:left w:val="none" w:sz="0" w:space="0" w:color="auto"/>
            <w:bottom w:val="none" w:sz="0" w:space="0" w:color="auto"/>
            <w:right w:val="none" w:sz="0" w:space="0" w:color="auto"/>
          </w:divBdr>
        </w:div>
        <w:div w:id="1111974129">
          <w:marLeft w:val="640"/>
          <w:marRight w:val="0"/>
          <w:marTop w:val="0"/>
          <w:marBottom w:val="0"/>
          <w:divBdr>
            <w:top w:val="none" w:sz="0" w:space="0" w:color="auto"/>
            <w:left w:val="none" w:sz="0" w:space="0" w:color="auto"/>
            <w:bottom w:val="none" w:sz="0" w:space="0" w:color="auto"/>
            <w:right w:val="none" w:sz="0" w:space="0" w:color="auto"/>
          </w:divBdr>
        </w:div>
        <w:div w:id="616789317">
          <w:marLeft w:val="640"/>
          <w:marRight w:val="0"/>
          <w:marTop w:val="0"/>
          <w:marBottom w:val="0"/>
          <w:divBdr>
            <w:top w:val="none" w:sz="0" w:space="0" w:color="auto"/>
            <w:left w:val="none" w:sz="0" w:space="0" w:color="auto"/>
            <w:bottom w:val="none" w:sz="0" w:space="0" w:color="auto"/>
            <w:right w:val="none" w:sz="0" w:space="0" w:color="auto"/>
          </w:divBdr>
        </w:div>
        <w:div w:id="258484936">
          <w:marLeft w:val="640"/>
          <w:marRight w:val="0"/>
          <w:marTop w:val="0"/>
          <w:marBottom w:val="0"/>
          <w:divBdr>
            <w:top w:val="none" w:sz="0" w:space="0" w:color="auto"/>
            <w:left w:val="none" w:sz="0" w:space="0" w:color="auto"/>
            <w:bottom w:val="none" w:sz="0" w:space="0" w:color="auto"/>
            <w:right w:val="none" w:sz="0" w:space="0" w:color="auto"/>
          </w:divBdr>
        </w:div>
        <w:div w:id="1529559855">
          <w:marLeft w:val="640"/>
          <w:marRight w:val="0"/>
          <w:marTop w:val="0"/>
          <w:marBottom w:val="0"/>
          <w:divBdr>
            <w:top w:val="none" w:sz="0" w:space="0" w:color="auto"/>
            <w:left w:val="none" w:sz="0" w:space="0" w:color="auto"/>
            <w:bottom w:val="none" w:sz="0" w:space="0" w:color="auto"/>
            <w:right w:val="none" w:sz="0" w:space="0" w:color="auto"/>
          </w:divBdr>
        </w:div>
        <w:div w:id="276302792">
          <w:marLeft w:val="640"/>
          <w:marRight w:val="0"/>
          <w:marTop w:val="0"/>
          <w:marBottom w:val="0"/>
          <w:divBdr>
            <w:top w:val="none" w:sz="0" w:space="0" w:color="auto"/>
            <w:left w:val="none" w:sz="0" w:space="0" w:color="auto"/>
            <w:bottom w:val="none" w:sz="0" w:space="0" w:color="auto"/>
            <w:right w:val="none" w:sz="0" w:space="0" w:color="auto"/>
          </w:divBdr>
        </w:div>
        <w:div w:id="123042163">
          <w:marLeft w:val="640"/>
          <w:marRight w:val="0"/>
          <w:marTop w:val="0"/>
          <w:marBottom w:val="0"/>
          <w:divBdr>
            <w:top w:val="none" w:sz="0" w:space="0" w:color="auto"/>
            <w:left w:val="none" w:sz="0" w:space="0" w:color="auto"/>
            <w:bottom w:val="none" w:sz="0" w:space="0" w:color="auto"/>
            <w:right w:val="none" w:sz="0" w:space="0" w:color="auto"/>
          </w:divBdr>
        </w:div>
      </w:divsChild>
    </w:div>
    <w:div w:id="1805156266">
      <w:bodyDiv w:val="1"/>
      <w:marLeft w:val="0"/>
      <w:marRight w:val="0"/>
      <w:marTop w:val="0"/>
      <w:marBottom w:val="0"/>
      <w:divBdr>
        <w:top w:val="none" w:sz="0" w:space="0" w:color="auto"/>
        <w:left w:val="none" w:sz="0" w:space="0" w:color="auto"/>
        <w:bottom w:val="none" w:sz="0" w:space="0" w:color="auto"/>
        <w:right w:val="none" w:sz="0" w:space="0" w:color="auto"/>
      </w:divBdr>
      <w:divsChild>
        <w:div w:id="100611729">
          <w:marLeft w:val="0"/>
          <w:marRight w:val="0"/>
          <w:marTop w:val="0"/>
          <w:marBottom w:val="0"/>
          <w:divBdr>
            <w:top w:val="none" w:sz="0" w:space="0" w:color="auto"/>
            <w:left w:val="none" w:sz="0" w:space="0" w:color="auto"/>
            <w:bottom w:val="none" w:sz="0" w:space="0" w:color="auto"/>
            <w:right w:val="none" w:sz="0" w:space="0" w:color="auto"/>
          </w:divBdr>
        </w:div>
      </w:divsChild>
    </w:div>
    <w:div w:id="1808929463">
      <w:bodyDiv w:val="1"/>
      <w:marLeft w:val="0"/>
      <w:marRight w:val="0"/>
      <w:marTop w:val="0"/>
      <w:marBottom w:val="0"/>
      <w:divBdr>
        <w:top w:val="none" w:sz="0" w:space="0" w:color="auto"/>
        <w:left w:val="none" w:sz="0" w:space="0" w:color="auto"/>
        <w:bottom w:val="none" w:sz="0" w:space="0" w:color="auto"/>
        <w:right w:val="none" w:sz="0" w:space="0" w:color="auto"/>
      </w:divBdr>
    </w:div>
    <w:div w:id="1813475224">
      <w:bodyDiv w:val="1"/>
      <w:marLeft w:val="0"/>
      <w:marRight w:val="0"/>
      <w:marTop w:val="0"/>
      <w:marBottom w:val="0"/>
      <w:divBdr>
        <w:top w:val="none" w:sz="0" w:space="0" w:color="auto"/>
        <w:left w:val="none" w:sz="0" w:space="0" w:color="auto"/>
        <w:bottom w:val="none" w:sz="0" w:space="0" w:color="auto"/>
        <w:right w:val="none" w:sz="0" w:space="0" w:color="auto"/>
      </w:divBdr>
      <w:divsChild>
        <w:div w:id="1721594395">
          <w:marLeft w:val="480"/>
          <w:marRight w:val="0"/>
          <w:marTop w:val="0"/>
          <w:marBottom w:val="0"/>
          <w:divBdr>
            <w:top w:val="none" w:sz="0" w:space="0" w:color="auto"/>
            <w:left w:val="none" w:sz="0" w:space="0" w:color="auto"/>
            <w:bottom w:val="none" w:sz="0" w:space="0" w:color="auto"/>
            <w:right w:val="none" w:sz="0" w:space="0" w:color="auto"/>
          </w:divBdr>
        </w:div>
        <w:div w:id="569771416">
          <w:marLeft w:val="480"/>
          <w:marRight w:val="0"/>
          <w:marTop w:val="0"/>
          <w:marBottom w:val="0"/>
          <w:divBdr>
            <w:top w:val="none" w:sz="0" w:space="0" w:color="auto"/>
            <w:left w:val="none" w:sz="0" w:space="0" w:color="auto"/>
            <w:bottom w:val="none" w:sz="0" w:space="0" w:color="auto"/>
            <w:right w:val="none" w:sz="0" w:space="0" w:color="auto"/>
          </w:divBdr>
        </w:div>
        <w:div w:id="363291462">
          <w:marLeft w:val="480"/>
          <w:marRight w:val="0"/>
          <w:marTop w:val="0"/>
          <w:marBottom w:val="0"/>
          <w:divBdr>
            <w:top w:val="none" w:sz="0" w:space="0" w:color="auto"/>
            <w:left w:val="none" w:sz="0" w:space="0" w:color="auto"/>
            <w:bottom w:val="none" w:sz="0" w:space="0" w:color="auto"/>
            <w:right w:val="none" w:sz="0" w:space="0" w:color="auto"/>
          </w:divBdr>
        </w:div>
        <w:div w:id="594099957">
          <w:marLeft w:val="480"/>
          <w:marRight w:val="0"/>
          <w:marTop w:val="0"/>
          <w:marBottom w:val="0"/>
          <w:divBdr>
            <w:top w:val="none" w:sz="0" w:space="0" w:color="auto"/>
            <w:left w:val="none" w:sz="0" w:space="0" w:color="auto"/>
            <w:bottom w:val="none" w:sz="0" w:space="0" w:color="auto"/>
            <w:right w:val="none" w:sz="0" w:space="0" w:color="auto"/>
          </w:divBdr>
        </w:div>
        <w:div w:id="1487546634">
          <w:marLeft w:val="480"/>
          <w:marRight w:val="0"/>
          <w:marTop w:val="0"/>
          <w:marBottom w:val="0"/>
          <w:divBdr>
            <w:top w:val="none" w:sz="0" w:space="0" w:color="auto"/>
            <w:left w:val="none" w:sz="0" w:space="0" w:color="auto"/>
            <w:bottom w:val="none" w:sz="0" w:space="0" w:color="auto"/>
            <w:right w:val="none" w:sz="0" w:space="0" w:color="auto"/>
          </w:divBdr>
        </w:div>
        <w:div w:id="1796214956">
          <w:marLeft w:val="480"/>
          <w:marRight w:val="0"/>
          <w:marTop w:val="0"/>
          <w:marBottom w:val="0"/>
          <w:divBdr>
            <w:top w:val="none" w:sz="0" w:space="0" w:color="auto"/>
            <w:left w:val="none" w:sz="0" w:space="0" w:color="auto"/>
            <w:bottom w:val="none" w:sz="0" w:space="0" w:color="auto"/>
            <w:right w:val="none" w:sz="0" w:space="0" w:color="auto"/>
          </w:divBdr>
        </w:div>
        <w:div w:id="876888116">
          <w:marLeft w:val="480"/>
          <w:marRight w:val="0"/>
          <w:marTop w:val="0"/>
          <w:marBottom w:val="0"/>
          <w:divBdr>
            <w:top w:val="none" w:sz="0" w:space="0" w:color="auto"/>
            <w:left w:val="none" w:sz="0" w:space="0" w:color="auto"/>
            <w:bottom w:val="none" w:sz="0" w:space="0" w:color="auto"/>
            <w:right w:val="none" w:sz="0" w:space="0" w:color="auto"/>
          </w:divBdr>
        </w:div>
        <w:div w:id="734428014">
          <w:marLeft w:val="480"/>
          <w:marRight w:val="0"/>
          <w:marTop w:val="0"/>
          <w:marBottom w:val="0"/>
          <w:divBdr>
            <w:top w:val="none" w:sz="0" w:space="0" w:color="auto"/>
            <w:left w:val="none" w:sz="0" w:space="0" w:color="auto"/>
            <w:bottom w:val="none" w:sz="0" w:space="0" w:color="auto"/>
            <w:right w:val="none" w:sz="0" w:space="0" w:color="auto"/>
          </w:divBdr>
        </w:div>
        <w:div w:id="1326975199">
          <w:marLeft w:val="480"/>
          <w:marRight w:val="0"/>
          <w:marTop w:val="0"/>
          <w:marBottom w:val="0"/>
          <w:divBdr>
            <w:top w:val="none" w:sz="0" w:space="0" w:color="auto"/>
            <w:left w:val="none" w:sz="0" w:space="0" w:color="auto"/>
            <w:bottom w:val="none" w:sz="0" w:space="0" w:color="auto"/>
            <w:right w:val="none" w:sz="0" w:space="0" w:color="auto"/>
          </w:divBdr>
        </w:div>
        <w:div w:id="1453791328">
          <w:marLeft w:val="480"/>
          <w:marRight w:val="0"/>
          <w:marTop w:val="0"/>
          <w:marBottom w:val="0"/>
          <w:divBdr>
            <w:top w:val="none" w:sz="0" w:space="0" w:color="auto"/>
            <w:left w:val="none" w:sz="0" w:space="0" w:color="auto"/>
            <w:bottom w:val="none" w:sz="0" w:space="0" w:color="auto"/>
            <w:right w:val="none" w:sz="0" w:space="0" w:color="auto"/>
          </w:divBdr>
        </w:div>
        <w:div w:id="472792180">
          <w:marLeft w:val="480"/>
          <w:marRight w:val="0"/>
          <w:marTop w:val="0"/>
          <w:marBottom w:val="0"/>
          <w:divBdr>
            <w:top w:val="none" w:sz="0" w:space="0" w:color="auto"/>
            <w:left w:val="none" w:sz="0" w:space="0" w:color="auto"/>
            <w:bottom w:val="none" w:sz="0" w:space="0" w:color="auto"/>
            <w:right w:val="none" w:sz="0" w:space="0" w:color="auto"/>
          </w:divBdr>
        </w:div>
        <w:div w:id="1242132258">
          <w:marLeft w:val="480"/>
          <w:marRight w:val="0"/>
          <w:marTop w:val="0"/>
          <w:marBottom w:val="0"/>
          <w:divBdr>
            <w:top w:val="none" w:sz="0" w:space="0" w:color="auto"/>
            <w:left w:val="none" w:sz="0" w:space="0" w:color="auto"/>
            <w:bottom w:val="none" w:sz="0" w:space="0" w:color="auto"/>
            <w:right w:val="none" w:sz="0" w:space="0" w:color="auto"/>
          </w:divBdr>
        </w:div>
        <w:div w:id="465515724">
          <w:marLeft w:val="480"/>
          <w:marRight w:val="0"/>
          <w:marTop w:val="0"/>
          <w:marBottom w:val="0"/>
          <w:divBdr>
            <w:top w:val="none" w:sz="0" w:space="0" w:color="auto"/>
            <w:left w:val="none" w:sz="0" w:space="0" w:color="auto"/>
            <w:bottom w:val="none" w:sz="0" w:space="0" w:color="auto"/>
            <w:right w:val="none" w:sz="0" w:space="0" w:color="auto"/>
          </w:divBdr>
        </w:div>
        <w:div w:id="2080904214">
          <w:marLeft w:val="480"/>
          <w:marRight w:val="0"/>
          <w:marTop w:val="0"/>
          <w:marBottom w:val="0"/>
          <w:divBdr>
            <w:top w:val="none" w:sz="0" w:space="0" w:color="auto"/>
            <w:left w:val="none" w:sz="0" w:space="0" w:color="auto"/>
            <w:bottom w:val="none" w:sz="0" w:space="0" w:color="auto"/>
            <w:right w:val="none" w:sz="0" w:space="0" w:color="auto"/>
          </w:divBdr>
        </w:div>
        <w:div w:id="742222859">
          <w:marLeft w:val="480"/>
          <w:marRight w:val="0"/>
          <w:marTop w:val="0"/>
          <w:marBottom w:val="0"/>
          <w:divBdr>
            <w:top w:val="none" w:sz="0" w:space="0" w:color="auto"/>
            <w:left w:val="none" w:sz="0" w:space="0" w:color="auto"/>
            <w:bottom w:val="none" w:sz="0" w:space="0" w:color="auto"/>
            <w:right w:val="none" w:sz="0" w:space="0" w:color="auto"/>
          </w:divBdr>
        </w:div>
        <w:div w:id="2105179719">
          <w:marLeft w:val="480"/>
          <w:marRight w:val="0"/>
          <w:marTop w:val="0"/>
          <w:marBottom w:val="0"/>
          <w:divBdr>
            <w:top w:val="none" w:sz="0" w:space="0" w:color="auto"/>
            <w:left w:val="none" w:sz="0" w:space="0" w:color="auto"/>
            <w:bottom w:val="none" w:sz="0" w:space="0" w:color="auto"/>
            <w:right w:val="none" w:sz="0" w:space="0" w:color="auto"/>
          </w:divBdr>
        </w:div>
        <w:div w:id="86655526">
          <w:marLeft w:val="480"/>
          <w:marRight w:val="0"/>
          <w:marTop w:val="0"/>
          <w:marBottom w:val="0"/>
          <w:divBdr>
            <w:top w:val="none" w:sz="0" w:space="0" w:color="auto"/>
            <w:left w:val="none" w:sz="0" w:space="0" w:color="auto"/>
            <w:bottom w:val="none" w:sz="0" w:space="0" w:color="auto"/>
            <w:right w:val="none" w:sz="0" w:space="0" w:color="auto"/>
          </w:divBdr>
        </w:div>
        <w:div w:id="1249148522">
          <w:marLeft w:val="480"/>
          <w:marRight w:val="0"/>
          <w:marTop w:val="0"/>
          <w:marBottom w:val="0"/>
          <w:divBdr>
            <w:top w:val="none" w:sz="0" w:space="0" w:color="auto"/>
            <w:left w:val="none" w:sz="0" w:space="0" w:color="auto"/>
            <w:bottom w:val="none" w:sz="0" w:space="0" w:color="auto"/>
            <w:right w:val="none" w:sz="0" w:space="0" w:color="auto"/>
          </w:divBdr>
        </w:div>
        <w:div w:id="1256595660">
          <w:marLeft w:val="480"/>
          <w:marRight w:val="0"/>
          <w:marTop w:val="0"/>
          <w:marBottom w:val="0"/>
          <w:divBdr>
            <w:top w:val="none" w:sz="0" w:space="0" w:color="auto"/>
            <w:left w:val="none" w:sz="0" w:space="0" w:color="auto"/>
            <w:bottom w:val="none" w:sz="0" w:space="0" w:color="auto"/>
            <w:right w:val="none" w:sz="0" w:space="0" w:color="auto"/>
          </w:divBdr>
        </w:div>
        <w:div w:id="1200822959">
          <w:marLeft w:val="480"/>
          <w:marRight w:val="0"/>
          <w:marTop w:val="0"/>
          <w:marBottom w:val="0"/>
          <w:divBdr>
            <w:top w:val="none" w:sz="0" w:space="0" w:color="auto"/>
            <w:left w:val="none" w:sz="0" w:space="0" w:color="auto"/>
            <w:bottom w:val="none" w:sz="0" w:space="0" w:color="auto"/>
            <w:right w:val="none" w:sz="0" w:space="0" w:color="auto"/>
          </w:divBdr>
        </w:div>
        <w:div w:id="1105225529">
          <w:marLeft w:val="480"/>
          <w:marRight w:val="0"/>
          <w:marTop w:val="0"/>
          <w:marBottom w:val="0"/>
          <w:divBdr>
            <w:top w:val="none" w:sz="0" w:space="0" w:color="auto"/>
            <w:left w:val="none" w:sz="0" w:space="0" w:color="auto"/>
            <w:bottom w:val="none" w:sz="0" w:space="0" w:color="auto"/>
            <w:right w:val="none" w:sz="0" w:space="0" w:color="auto"/>
          </w:divBdr>
        </w:div>
        <w:div w:id="253828734">
          <w:marLeft w:val="480"/>
          <w:marRight w:val="0"/>
          <w:marTop w:val="0"/>
          <w:marBottom w:val="0"/>
          <w:divBdr>
            <w:top w:val="none" w:sz="0" w:space="0" w:color="auto"/>
            <w:left w:val="none" w:sz="0" w:space="0" w:color="auto"/>
            <w:bottom w:val="none" w:sz="0" w:space="0" w:color="auto"/>
            <w:right w:val="none" w:sz="0" w:space="0" w:color="auto"/>
          </w:divBdr>
        </w:div>
        <w:div w:id="1405567390">
          <w:marLeft w:val="480"/>
          <w:marRight w:val="0"/>
          <w:marTop w:val="0"/>
          <w:marBottom w:val="0"/>
          <w:divBdr>
            <w:top w:val="none" w:sz="0" w:space="0" w:color="auto"/>
            <w:left w:val="none" w:sz="0" w:space="0" w:color="auto"/>
            <w:bottom w:val="none" w:sz="0" w:space="0" w:color="auto"/>
            <w:right w:val="none" w:sz="0" w:space="0" w:color="auto"/>
          </w:divBdr>
        </w:div>
        <w:div w:id="2014061927">
          <w:marLeft w:val="480"/>
          <w:marRight w:val="0"/>
          <w:marTop w:val="0"/>
          <w:marBottom w:val="0"/>
          <w:divBdr>
            <w:top w:val="none" w:sz="0" w:space="0" w:color="auto"/>
            <w:left w:val="none" w:sz="0" w:space="0" w:color="auto"/>
            <w:bottom w:val="none" w:sz="0" w:space="0" w:color="auto"/>
            <w:right w:val="none" w:sz="0" w:space="0" w:color="auto"/>
          </w:divBdr>
        </w:div>
        <w:div w:id="1791362492">
          <w:marLeft w:val="480"/>
          <w:marRight w:val="0"/>
          <w:marTop w:val="0"/>
          <w:marBottom w:val="0"/>
          <w:divBdr>
            <w:top w:val="none" w:sz="0" w:space="0" w:color="auto"/>
            <w:left w:val="none" w:sz="0" w:space="0" w:color="auto"/>
            <w:bottom w:val="none" w:sz="0" w:space="0" w:color="auto"/>
            <w:right w:val="none" w:sz="0" w:space="0" w:color="auto"/>
          </w:divBdr>
        </w:div>
        <w:div w:id="108280337">
          <w:marLeft w:val="480"/>
          <w:marRight w:val="0"/>
          <w:marTop w:val="0"/>
          <w:marBottom w:val="0"/>
          <w:divBdr>
            <w:top w:val="none" w:sz="0" w:space="0" w:color="auto"/>
            <w:left w:val="none" w:sz="0" w:space="0" w:color="auto"/>
            <w:bottom w:val="none" w:sz="0" w:space="0" w:color="auto"/>
            <w:right w:val="none" w:sz="0" w:space="0" w:color="auto"/>
          </w:divBdr>
        </w:div>
        <w:div w:id="1106922443">
          <w:marLeft w:val="480"/>
          <w:marRight w:val="0"/>
          <w:marTop w:val="0"/>
          <w:marBottom w:val="0"/>
          <w:divBdr>
            <w:top w:val="none" w:sz="0" w:space="0" w:color="auto"/>
            <w:left w:val="none" w:sz="0" w:space="0" w:color="auto"/>
            <w:bottom w:val="none" w:sz="0" w:space="0" w:color="auto"/>
            <w:right w:val="none" w:sz="0" w:space="0" w:color="auto"/>
          </w:divBdr>
        </w:div>
        <w:div w:id="1384711572">
          <w:marLeft w:val="480"/>
          <w:marRight w:val="0"/>
          <w:marTop w:val="0"/>
          <w:marBottom w:val="0"/>
          <w:divBdr>
            <w:top w:val="none" w:sz="0" w:space="0" w:color="auto"/>
            <w:left w:val="none" w:sz="0" w:space="0" w:color="auto"/>
            <w:bottom w:val="none" w:sz="0" w:space="0" w:color="auto"/>
            <w:right w:val="none" w:sz="0" w:space="0" w:color="auto"/>
          </w:divBdr>
        </w:div>
        <w:div w:id="451290234">
          <w:marLeft w:val="480"/>
          <w:marRight w:val="0"/>
          <w:marTop w:val="0"/>
          <w:marBottom w:val="0"/>
          <w:divBdr>
            <w:top w:val="none" w:sz="0" w:space="0" w:color="auto"/>
            <w:left w:val="none" w:sz="0" w:space="0" w:color="auto"/>
            <w:bottom w:val="none" w:sz="0" w:space="0" w:color="auto"/>
            <w:right w:val="none" w:sz="0" w:space="0" w:color="auto"/>
          </w:divBdr>
        </w:div>
        <w:div w:id="1892181450">
          <w:marLeft w:val="480"/>
          <w:marRight w:val="0"/>
          <w:marTop w:val="0"/>
          <w:marBottom w:val="0"/>
          <w:divBdr>
            <w:top w:val="none" w:sz="0" w:space="0" w:color="auto"/>
            <w:left w:val="none" w:sz="0" w:space="0" w:color="auto"/>
            <w:bottom w:val="none" w:sz="0" w:space="0" w:color="auto"/>
            <w:right w:val="none" w:sz="0" w:space="0" w:color="auto"/>
          </w:divBdr>
        </w:div>
        <w:div w:id="507138782">
          <w:marLeft w:val="480"/>
          <w:marRight w:val="0"/>
          <w:marTop w:val="0"/>
          <w:marBottom w:val="0"/>
          <w:divBdr>
            <w:top w:val="none" w:sz="0" w:space="0" w:color="auto"/>
            <w:left w:val="none" w:sz="0" w:space="0" w:color="auto"/>
            <w:bottom w:val="none" w:sz="0" w:space="0" w:color="auto"/>
            <w:right w:val="none" w:sz="0" w:space="0" w:color="auto"/>
          </w:divBdr>
        </w:div>
        <w:div w:id="1024482705">
          <w:marLeft w:val="480"/>
          <w:marRight w:val="0"/>
          <w:marTop w:val="0"/>
          <w:marBottom w:val="0"/>
          <w:divBdr>
            <w:top w:val="none" w:sz="0" w:space="0" w:color="auto"/>
            <w:left w:val="none" w:sz="0" w:space="0" w:color="auto"/>
            <w:bottom w:val="none" w:sz="0" w:space="0" w:color="auto"/>
            <w:right w:val="none" w:sz="0" w:space="0" w:color="auto"/>
          </w:divBdr>
        </w:div>
        <w:div w:id="694312704">
          <w:marLeft w:val="480"/>
          <w:marRight w:val="0"/>
          <w:marTop w:val="0"/>
          <w:marBottom w:val="0"/>
          <w:divBdr>
            <w:top w:val="none" w:sz="0" w:space="0" w:color="auto"/>
            <w:left w:val="none" w:sz="0" w:space="0" w:color="auto"/>
            <w:bottom w:val="none" w:sz="0" w:space="0" w:color="auto"/>
            <w:right w:val="none" w:sz="0" w:space="0" w:color="auto"/>
          </w:divBdr>
        </w:div>
        <w:div w:id="804933806">
          <w:marLeft w:val="480"/>
          <w:marRight w:val="0"/>
          <w:marTop w:val="0"/>
          <w:marBottom w:val="0"/>
          <w:divBdr>
            <w:top w:val="none" w:sz="0" w:space="0" w:color="auto"/>
            <w:left w:val="none" w:sz="0" w:space="0" w:color="auto"/>
            <w:bottom w:val="none" w:sz="0" w:space="0" w:color="auto"/>
            <w:right w:val="none" w:sz="0" w:space="0" w:color="auto"/>
          </w:divBdr>
        </w:div>
        <w:div w:id="1237204197">
          <w:marLeft w:val="480"/>
          <w:marRight w:val="0"/>
          <w:marTop w:val="0"/>
          <w:marBottom w:val="0"/>
          <w:divBdr>
            <w:top w:val="none" w:sz="0" w:space="0" w:color="auto"/>
            <w:left w:val="none" w:sz="0" w:space="0" w:color="auto"/>
            <w:bottom w:val="none" w:sz="0" w:space="0" w:color="auto"/>
            <w:right w:val="none" w:sz="0" w:space="0" w:color="auto"/>
          </w:divBdr>
        </w:div>
        <w:div w:id="1137263751">
          <w:marLeft w:val="480"/>
          <w:marRight w:val="0"/>
          <w:marTop w:val="0"/>
          <w:marBottom w:val="0"/>
          <w:divBdr>
            <w:top w:val="none" w:sz="0" w:space="0" w:color="auto"/>
            <w:left w:val="none" w:sz="0" w:space="0" w:color="auto"/>
            <w:bottom w:val="none" w:sz="0" w:space="0" w:color="auto"/>
            <w:right w:val="none" w:sz="0" w:space="0" w:color="auto"/>
          </w:divBdr>
        </w:div>
        <w:div w:id="2144039744">
          <w:marLeft w:val="480"/>
          <w:marRight w:val="0"/>
          <w:marTop w:val="0"/>
          <w:marBottom w:val="0"/>
          <w:divBdr>
            <w:top w:val="none" w:sz="0" w:space="0" w:color="auto"/>
            <w:left w:val="none" w:sz="0" w:space="0" w:color="auto"/>
            <w:bottom w:val="none" w:sz="0" w:space="0" w:color="auto"/>
            <w:right w:val="none" w:sz="0" w:space="0" w:color="auto"/>
          </w:divBdr>
        </w:div>
        <w:div w:id="53509499">
          <w:marLeft w:val="480"/>
          <w:marRight w:val="0"/>
          <w:marTop w:val="0"/>
          <w:marBottom w:val="0"/>
          <w:divBdr>
            <w:top w:val="none" w:sz="0" w:space="0" w:color="auto"/>
            <w:left w:val="none" w:sz="0" w:space="0" w:color="auto"/>
            <w:bottom w:val="none" w:sz="0" w:space="0" w:color="auto"/>
            <w:right w:val="none" w:sz="0" w:space="0" w:color="auto"/>
          </w:divBdr>
        </w:div>
        <w:div w:id="388501373">
          <w:marLeft w:val="480"/>
          <w:marRight w:val="0"/>
          <w:marTop w:val="0"/>
          <w:marBottom w:val="0"/>
          <w:divBdr>
            <w:top w:val="none" w:sz="0" w:space="0" w:color="auto"/>
            <w:left w:val="none" w:sz="0" w:space="0" w:color="auto"/>
            <w:bottom w:val="none" w:sz="0" w:space="0" w:color="auto"/>
            <w:right w:val="none" w:sz="0" w:space="0" w:color="auto"/>
          </w:divBdr>
        </w:div>
        <w:div w:id="870262551">
          <w:marLeft w:val="480"/>
          <w:marRight w:val="0"/>
          <w:marTop w:val="0"/>
          <w:marBottom w:val="0"/>
          <w:divBdr>
            <w:top w:val="none" w:sz="0" w:space="0" w:color="auto"/>
            <w:left w:val="none" w:sz="0" w:space="0" w:color="auto"/>
            <w:bottom w:val="none" w:sz="0" w:space="0" w:color="auto"/>
            <w:right w:val="none" w:sz="0" w:space="0" w:color="auto"/>
          </w:divBdr>
        </w:div>
        <w:div w:id="555703823">
          <w:marLeft w:val="480"/>
          <w:marRight w:val="0"/>
          <w:marTop w:val="0"/>
          <w:marBottom w:val="0"/>
          <w:divBdr>
            <w:top w:val="none" w:sz="0" w:space="0" w:color="auto"/>
            <w:left w:val="none" w:sz="0" w:space="0" w:color="auto"/>
            <w:bottom w:val="none" w:sz="0" w:space="0" w:color="auto"/>
            <w:right w:val="none" w:sz="0" w:space="0" w:color="auto"/>
          </w:divBdr>
        </w:div>
        <w:div w:id="2106002166">
          <w:marLeft w:val="480"/>
          <w:marRight w:val="0"/>
          <w:marTop w:val="0"/>
          <w:marBottom w:val="0"/>
          <w:divBdr>
            <w:top w:val="none" w:sz="0" w:space="0" w:color="auto"/>
            <w:left w:val="none" w:sz="0" w:space="0" w:color="auto"/>
            <w:bottom w:val="none" w:sz="0" w:space="0" w:color="auto"/>
            <w:right w:val="none" w:sz="0" w:space="0" w:color="auto"/>
          </w:divBdr>
        </w:div>
        <w:div w:id="158153051">
          <w:marLeft w:val="480"/>
          <w:marRight w:val="0"/>
          <w:marTop w:val="0"/>
          <w:marBottom w:val="0"/>
          <w:divBdr>
            <w:top w:val="none" w:sz="0" w:space="0" w:color="auto"/>
            <w:left w:val="none" w:sz="0" w:space="0" w:color="auto"/>
            <w:bottom w:val="none" w:sz="0" w:space="0" w:color="auto"/>
            <w:right w:val="none" w:sz="0" w:space="0" w:color="auto"/>
          </w:divBdr>
        </w:div>
        <w:div w:id="1947693962">
          <w:marLeft w:val="480"/>
          <w:marRight w:val="0"/>
          <w:marTop w:val="0"/>
          <w:marBottom w:val="0"/>
          <w:divBdr>
            <w:top w:val="none" w:sz="0" w:space="0" w:color="auto"/>
            <w:left w:val="none" w:sz="0" w:space="0" w:color="auto"/>
            <w:bottom w:val="none" w:sz="0" w:space="0" w:color="auto"/>
            <w:right w:val="none" w:sz="0" w:space="0" w:color="auto"/>
          </w:divBdr>
        </w:div>
        <w:div w:id="697900375">
          <w:marLeft w:val="480"/>
          <w:marRight w:val="0"/>
          <w:marTop w:val="0"/>
          <w:marBottom w:val="0"/>
          <w:divBdr>
            <w:top w:val="none" w:sz="0" w:space="0" w:color="auto"/>
            <w:left w:val="none" w:sz="0" w:space="0" w:color="auto"/>
            <w:bottom w:val="none" w:sz="0" w:space="0" w:color="auto"/>
            <w:right w:val="none" w:sz="0" w:space="0" w:color="auto"/>
          </w:divBdr>
        </w:div>
        <w:div w:id="856819204">
          <w:marLeft w:val="480"/>
          <w:marRight w:val="0"/>
          <w:marTop w:val="0"/>
          <w:marBottom w:val="0"/>
          <w:divBdr>
            <w:top w:val="none" w:sz="0" w:space="0" w:color="auto"/>
            <w:left w:val="none" w:sz="0" w:space="0" w:color="auto"/>
            <w:bottom w:val="none" w:sz="0" w:space="0" w:color="auto"/>
            <w:right w:val="none" w:sz="0" w:space="0" w:color="auto"/>
          </w:divBdr>
        </w:div>
        <w:div w:id="1192260925">
          <w:marLeft w:val="480"/>
          <w:marRight w:val="0"/>
          <w:marTop w:val="0"/>
          <w:marBottom w:val="0"/>
          <w:divBdr>
            <w:top w:val="none" w:sz="0" w:space="0" w:color="auto"/>
            <w:left w:val="none" w:sz="0" w:space="0" w:color="auto"/>
            <w:bottom w:val="none" w:sz="0" w:space="0" w:color="auto"/>
            <w:right w:val="none" w:sz="0" w:space="0" w:color="auto"/>
          </w:divBdr>
        </w:div>
        <w:div w:id="1555660072">
          <w:marLeft w:val="480"/>
          <w:marRight w:val="0"/>
          <w:marTop w:val="0"/>
          <w:marBottom w:val="0"/>
          <w:divBdr>
            <w:top w:val="none" w:sz="0" w:space="0" w:color="auto"/>
            <w:left w:val="none" w:sz="0" w:space="0" w:color="auto"/>
            <w:bottom w:val="none" w:sz="0" w:space="0" w:color="auto"/>
            <w:right w:val="none" w:sz="0" w:space="0" w:color="auto"/>
          </w:divBdr>
        </w:div>
        <w:div w:id="338511319">
          <w:marLeft w:val="480"/>
          <w:marRight w:val="0"/>
          <w:marTop w:val="0"/>
          <w:marBottom w:val="0"/>
          <w:divBdr>
            <w:top w:val="none" w:sz="0" w:space="0" w:color="auto"/>
            <w:left w:val="none" w:sz="0" w:space="0" w:color="auto"/>
            <w:bottom w:val="none" w:sz="0" w:space="0" w:color="auto"/>
            <w:right w:val="none" w:sz="0" w:space="0" w:color="auto"/>
          </w:divBdr>
        </w:div>
        <w:div w:id="1703478913">
          <w:marLeft w:val="480"/>
          <w:marRight w:val="0"/>
          <w:marTop w:val="0"/>
          <w:marBottom w:val="0"/>
          <w:divBdr>
            <w:top w:val="none" w:sz="0" w:space="0" w:color="auto"/>
            <w:left w:val="none" w:sz="0" w:space="0" w:color="auto"/>
            <w:bottom w:val="none" w:sz="0" w:space="0" w:color="auto"/>
            <w:right w:val="none" w:sz="0" w:space="0" w:color="auto"/>
          </w:divBdr>
        </w:div>
        <w:div w:id="296692924">
          <w:marLeft w:val="480"/>
          <w:marRight w:val="0"/>
          <w:marTop w:val="0"/>
          <w:marBottom w:val="0"/>
          <w:divBdr>
            <w:top w:val="none" w:sz="0" w:space="0" w:color="auto"/>
            <w:left w:val="none" w:sz="0" w:space="0" w:color="auto"/>
            <w:bottom w:val="none" w:sz="0" w:space="0" w:color="auto"/>
            <w:right w:val="none" w:sz="0" w:space="0" w:color="auto"/>
          </w:divBdr>
        </w:div>
        <w:div w:id="1219779239">
          <w:marLeft w:val="480"/>
          <w:marRight w:val="0"/>
          <w:marTop w:val="0"/>
          <w:marBottom w:val="0"/>
          <w:divBdr>
            <w:top w:val="none" w:sz="0" w:space="0" w:color="auto"/>
            <w:left w:val="none" w:sz="0" w:space="0" w:color="auto"/>
            <w:bottom w:val="none" w:sz="0" w:space="0" w:color="auto"/>
            <w:right w:val="none" w:sz="0" w:space="0" w:color="auto"/>
          </w:divBdr>
        </w:div>
        <w:div w:id="1429692003">
          <w:marLeft w:val="480"/>
          <w:marRight w:val="0"/>
          <w:marTop w:val="0"/>
          <w:marBottom w:val="0"/>
          <w:divBdr>
            <w:top w:val="none" w:sz="0" w:space="0" w:color="auto"/>
            <w:left w:val="none" w:sz="0" w:space="0" w:color="auto"/>
            <w:bottom w:val="none" w:sz="0" w:space="0" w:color="auto"/>
            <w:right w:val="none" w:sz="0" w:space="0" w:color="auto"/>
          </w:divBdr>
        </w:div>
        <w:div w:id="254896820">
          <w:marLeft w:val="480"/>
          <w:marRight w:val="0"/>
          <w:marTop w:val="0"/>
          <w:marBottom w:val="0"/>
          <w:divBdr>
            <w:top w:val="none" w:sz="0" w:space="0" w:color="auto"/>
            <w:left w:val="none" w:sz="0" w:space="0" w:color="auto"/>
            <w:bottom w:val="none" w:sz="0" w:space="0" w:color="auto"/>
            <w:right w:val="none" w:sz="0" w:space="0" w:color="auto"/>
          </w:divBdr>
        </w:div>
        <w:div w:id="497616114">
          <w:marLeft w:val="480"/>
          <w:marRight w:val="0"/>
          <w:marTop w:val="0"/>
          <w:marBottom w:val="0"/>
          <w:divBdr>
            <w:top w:val="none" w:sz="0" w:space="0" w:color="auto"/>
            <w:left w:val="none" w:sz="0" w:space="0" w:color="auto"/>
            <w:bottom w:val="none" w:sz="0" w:space="0" w:color="auto"/>
            <w:right w:val="none" w:sz="0" w:space="0" w:color="auto"/>
          </w:divBdr>
        </w:div>
        <w:div w:id="1225264451">
          <w:marLeft w:val="480"/>
          <w:marRight w:val="0"/>
          <w:marTop w:val="0"/>
          <w:marBottom w:val="0"/>
          <w:divBdr>
            <w:top w:val="none" w:sz="0" w:space="0" w:color="auto"/>
            <w:left w:val="none" w:sz="0" w:space="0" w:color="auto"/>
            <w:bottom w:val="none" w:sz="0" w:space="0" w:color="auto"/>
            <w:right w:val="none" w:sz="0" w:space="0" w:color="auto"/>
          </w:divBdr>
        </w:div>
        <w:div w:id="1146507799">
          <w:marLeft w:val="480"/>
          <w:marRight w:val="0"/>
          <w:marTop w:val="0"/>
          <w:marBottom w:val="0"/>
          <w:divBdr>
            <w:top w:val="none" w:sz="0" w:space="0" w:color="auto"/>
            <w:left w:val="none" w:sz="0" w:space="0" w:color="auto"/>
            <w:bottom w:val="none" w:sz="0" w:space="0" w:color="auto"/>
            <w:right w:val="none" w:sz="0" w:space="0" w:color="auto"/>
          </w:divBdr>
        </w:div>
        <w:div w:id="1753429058">
          <w:marLeft w:val="480"/>
          <w:marRight w:val="0"/>
          <w:marTop w:val="0"/>
          <w:marBottom w:val="0"/>
          <w:divBdr>
            <w:top w:val="none" w:sz="0" w:space="0" w:color="auto"/>
            <w:left w:val="none" w:sz="0" w:space="0" w:color="auto"/>
            <w:bottom w:val="none" w:sz="0" w:space="0" w:color="auto"/>
            <w:right w:val="none" w:sz="0" w:space="0" w:color="auto"/>
          </w:divBdr>
        </w:div>
        <w:div w:id="1636912644">
          <w:marLeft w:val="480"/>
          <w:marRight w:val="0"/>
          <w:marTop w:val="0"/>
          <w:marBottom w:val="0"/>
          <w:divBdr>
            <w:top w:val="none" w:sz="0" w:space="0" w:color="auto"/>
            <w:left w:val="none" w:sz="0" w:space="0" w:color="auto"/>
            <w:bottom w:val="none" w:sz="0" w:space="0" w:color="auto"/>
            <w:right w:val="none" w:sz="0" w:space="0" w:color="auto"/>
          </w:divBdr>
        </w:div>
        <w:div w:id="74978143">
          <w:marLeft w:val="480"/>
          <w:marRight w:val="0"/>
          <w:marTop w:val="0"/>
          <w:marBottom w:val="0"/>
          <w:divBdr>
            <w:top w:val="none" w:sz="0" w:space="0" w:color="auto"/>
            <w:left w:val="none" w:sz="0" w:space="0" w:color="auto"/>
            <w:bottom w:val="none" w:sz="0" w:space="0" w:color="auto"/>
            <w:right w:val="none" w:sz="0" w:space="0" w:color="auto"/>
          </w:divBdr>
        </w:div>
        <w:div w:id="1054739232">
          <w:marLeft w:val="480"/>
          <w:marRight w:val="0"/>
          <w:marTop w:val="0"/>
          <w:marBottom w:val="0"/>
          <w:divBdr>
            <w:top w:val="none" w:sz="0" w:space="0" w:color="auto"/>
            <w:left w:val="none" w:sz="0" w:space="0" w:color="auto"/>
            <w:bottom w:val="none" w:sz="0" w:space="0" w:color="auto"/>
            <w:right w:val="none" w:sz="0" w:space="0" w:color="auto"/>
          </w:divBdr>
        </w:div>
        <w:div w:id="1175805828">
          <w:marLeft w:val="480"/>
          <w:marRight w:val="0"/>
          <w:marTop w:val="0"/>
          <w:marBottom w:val="0"/>
          <w:divBdr>
            <w:top w:val="none" w:sz="0" w:space="0" w:color="auto"/>
            <w:left w:val="none" w:sz="0" w:space="0" w:color="auto"/>
            <w:bottom w:val="none" w:sz="0" w:space="0" w:color="auto"/>
            <w:right w:val="none" w:sz="0" w:space="0" w:color="auto"/>
          </w:divBdr>
        </w:div>
        <w:div w:id="1641033736">
          <w:marLeft w:val="480"/>
          <w:marRight w:val="0"/>
          <w:marTop w:val="0"/>
          <w:marBottom w:val="0"/>
          <w:divBdr>
            <w:top w:val="none" w:sz="0" w:space="0" w:color="auto"/>
            <w:left w:val="none" w:sz="0" w:space="0" w:color="auto"/>
            <w:bottom w:val="none" w:sz="0" w:space="0" w:color="auto"/>
            <w:right w:val="none" w:sz="0" w:space="0" w:color="auto"/>
          </w:divBdr>
        </w:div>
        <w:div w:id="1028140757">
          <w:marLeft w:val="480"/>
          <w:marRight w:val="0"/>
          <w:marTop w:val="0"/>
          <w:marBottom w:val="0"/>
          <w:divBdr>
            <w:top w:val="none" w:sz="0" w:space="0" w:color="auto"/>
            <w:left w:val="none" w:sz="0" w:space="0" w:color="auto"/>
            <w:bottom w:val="none" w:sz="0" w:space="0" w:color="auto"/>
            <w:right w:val="none" w:sz="0" w:space="0" w:color="auto"/>
          </w:divBdr>
        </w:div>
        <w:div w:id="928386947">
          <w:marLeft w:val="480"/>
          <w:marRight w:val="0"/>
          <w:marTop w:val="0"/>
          <w:marBottom w:val="0"/>
          <w:divBdr>
            <w:top w:val="none" w:sz="0" w:space="0" w:color="auto"/>
            <w:left w:val="none" w:sz="0" w:space="0" w:color="auto"/>
            <w:bottom w:val="none" w:sz="0" w:space="0" w:color="auto"/>
            <w:right w:val="none" w:sz="0" w:space="0" w:color="auto"/>
          </w:divBdr>
        </w:div>
        <w:div w:id="275525534">
          <w:marLeft w:val="480"/>
          <w:marRight w:val="0"/>
          <w:marTop w:val="0"/>
          <w:marBottom w:val="0"/>
          <w:divBdr>
            <w:top w:val="none" w:sz="0" w:space="0" w:color="auto"/>
            <w:left w:val="none" w:sz="0" w:space="0" w:color="auto"/>
            <w:bottom w:val="none" w:sz="0" w:space="0" w:color="auto"/>
            <w:right w:val="none" w:sz="0" w:space="0" w:color="auto"/>
          </w:divBdr>
        </w:div>
        <w:div w:id="1169172002">
          <w:marLeft w:val="480"/>
          <w:marRight w:val="0"/>
          <w:marTop w:val="0"/>
          <w:marBottom w:val="0"/>
          <w:divBdr>
            <w:top w:val="none" w:sz="0" w:space="0" w:color="auto"/>
            <w:left w:val="none" w:sz="0" w:space="0" w:color="auto"/>
            <w:bottom w:val="none" w:sz="0" w:space="0" w:color="auto"/>
            <w:right w:val="none" w:sz="0" w:space="0" w:color="auto"/>
          </w:divBdr>
        </w:div>
        <w:div w:id="1740785098">
          <w:marLeft w:val="480"/>
          <w:marRight w:val="0"/>
          <w:marTop w:val="0"/>
          <w:marBottom w:val="0"/>
          <w:divBdr>
            <w:top w:val="none" w:sz="0" w:space="0" w:color="auto"/>
            <w:left w:val="none" w:sz="0" w:space="0" w:color="auto"/>
            <w:bottom w:val="none" w:sz="0" w:space="0" w:color="auto"/>
            <w:right w:val="none" w:sz="0" w:space="0" w:color="auto"/>
          </w:divBdr>
        </w:div>
      </w:divsChild>
    </w:div>
    <w:div w:id="1818649571">
      <w:bodyDiv w:val="1"/>
      <w:marLeft w:val="0"/>
      <w:marRight w:val="0"/>
      <w:marTop w:val="0"/>
      <w:marBottom w:val="0"/>
      <w:divBdr>
        <w:top w:val="none" w:sz="0" w:space="0" w:color="auto"/>
        <w:left w:val="none" w:sz="0" w:space="0" w:color="auto"/>
        <w:bottom w:val="none" w:sz="0" w:space="0" w:color="auto"/>
        <w:right w:val="none" w:sz="0" w:space="0" w:color="auto"/>
      </w:divBdr>
    </w:div>
    <w:div w:id="1818953843">
      <w:bodyDiv w:val="1"/>
      <w:marLeft w:val="0"/>
      <w:marRight w:val="0"/>
      <w:marTop w:val="0"/>
      <w:marBottom w:val="0"/>
      <w:divBdr>
        <w:top w:val="none" w:sz="0" w:space="0" w:color="auto"/>
        <w:left w:val="none" w:sz="0" w:space="0" w:color="auto"/>
        <w:bottom w:val="none" w:sz="0" w:space="0" w:color="auto"/>
        <w:right w:val="none" w:sz="0" w:space="0" w:color="auto"/>
      </w:divBdr>
    </w:div>
    <w:div w:id="1822039430">
      <w:bodyDiv w:val="1"/>
      <w:marLeft w:val="0"/>
      <w:marRight w:val="0"/>
      <w:marTop w:val="0"/>
      <w:marBottom w:val="0"/>
      <w:divBdr>
        <w:top w:val="none" w:sz="0" w:space="0" w:color="auto"/>
        <w:left w:val="none" w:sz="0" w:space="0" w:color="auto"/>
        <w:bottom w:val="none" w:sz="0" w:space="0" w:color="auto"/>
        <w:right w:val="none" w:sz="0" w:space="0" w:color="auto"/>
      </w:divBdr>
      <w:divsChild>
        <w:div w:id="16275010">
          <w:marLeft w:val="640"/>
          <w:marRight w:val="0"/>
          <w:marTop w:val="0"/>
          <w:marBottom w:val="0"/>
          <w:divBdr>
            <w:top w:val="none" w:sz="0" w:space="0" w:color="auto"/>
            <w:left w:val="none" w:sz="0" w:space="0" w:color="auto"/>
            <w:bottom w:val="none" w:sz="0" w:space="0" w:color="auto"/>
            <w:right w:val="none" w:sz="0" w:space="0" w:color="auto"/>
          </w:divBdr>
        </w:div>
        <w:div w:id="1332102443">
          <w:marLeft w:val="640"/>
          <w:marRight w:val="0"/>
          <w:marTop w:val="0"/>
          <w:marBottom w:val="0"/>
          <w:divBdr>
            <w:top w:val="none" w:sz="0" w:space="0" w:color="auto"/>
            <w:left w:val="none" w:sz="0" w:space="0" w:color="auto"/>
            <w:bottom w:val="none" w:sz="0" w:space="0" w:color="auto"/>
            <w:right w:val="none" w:sz="0" w:space="0" w:color="auto"/>
          </w:divBdr>
        </w:div>
        <w:div w:id="404032993">
          <w:marLeft w:val="640"/>
          <w:marRight w:val="0"/>
          <w:marTop w:val="0"/>
          <w:marBottom w:val="0"/>
          <w:divBdr>
            <w:top w:val="none" w:sz="0" w:space="0" w:color="auto"/>
            <w:left w:val="none" w:sz="0" w:space="0" w:color="auto"/>
            <w:bottom w:val="none" w:sz="0" w:space="0" w:color="auto"/>
            <w:right w:val="none" w:sz="0" w:space="0" w:color="auto"/>
          </w:divBdr>
        </w:div>
        <w:div w:id="1900165695">
          <w:marLeft w:val="640"/>
          <w:marRight w:val="0"/>
          <w:marTop w:val="0"/>
          <w:marBottom w:val="0"/>
          <w:divBdr>
            <w:top w:val="none" w:sz="0" w:space="0" w:color="auto"/>
            <w:left w:val="none" w:sz="0" w:space="0" w:color="auto"/>
            <w:bottom w:val="none" w:sz="0" w:space="0" w:color="auto"/>
            <w:right w:val="none" w:sz="0" w:space="0" w:color="auto"/>
          </w:divBdr>
        </w:div>
        <w:div w:id="498157568">
          <w:marLeft w:val="640"/>
          <w:marRight w:val="0"/>
          <w:marTop w:val="0"/>
          <w:marBottom w:val="0"/>
          <w:divBdr>
            <w:top w:val="none" w:sz="0" w:space="0" w:color="auto"/>
            <w:left w:val="none" w:sz="0" w:space="0" w:color="auto"/>
            <w:bottom w:val="none" w:sz="0" w:space="0" w:color="auto"/>
            <w:right w:val="none" w:sz="0" w:space="0" w:color="auto"/>
          </w:divBdr>
        </w:div>
        <w:div w:id="1135637681">
          <w:marLeft w:val="640"/>
          <w:marRight w:val="0"/>
          <w:marTop w:val="0"/>
          <w:marBottom w:val="0"/>
          <w:divBdr>
            <w:top w:val="none" w:sz="0" w:space="0" w:color="auto"/>
            <w:left w:val="none" w:sz="0" w:space="0" w:color="auto"/>
            <w:bottom w:val="none" w:sz="0" w:space="0" w:color="auto"/>
            <w:right w:val="none" w:sz="0" w:space="0" w:color="auto"/>
          </w:divBdr>
        </w:div>
        <w:div w:id="1462266876">
          <w:marLeft w:val="640"/>
          <w:marRight w:val="0"/>
          <w:marTop w:val="0"/>
          <w:marBottom w:val="0"/>
          <w:divBdr>
            <w:top w:val="none" w:sz="0" w:space="0" w:color="auto"/>
            <w:left w:val="none" w:sz="0" w:space="0" w:color="auto"/>
            <w:bottom w:val="none" w:sz="0" w:space="0" w:color="auto"/>
            <w:right w:val="none" w:sz="0" w:space="0" w:color="auto"/>
          </w:divBdr>
        </w:div>
        <w:div w:id="1377001594">
          <w:marLeft w:val="640"/>
          <w:marRight w:val="0"/>
          <w:marTop w:val="0"/>
          <w:marBottom w:val="0"/>
          <w:divBdr>
            <w:top w:val="none" w:sz="0" w:space="0" w:color="auto"/>
            <w:left w:val="none" w:sz="0" w:space="0" w:color="auto"/>
            <w:bottom w:val="none" w:sz="0" w:space="0" w:color="auto"/>
            <w:right w:val="none" w:sz="0" w:space="0" w:color="auto"/>
          </w:divBdr>
        </w:div>
        <w:div w:id="1141726718">
          <w:marLeft w:val="640"/>
          <w:marRight w:val="0"/>
          <w:marTop w:val="0"/>
          <w:marBottom w:val="0"/>
          <w:divBdr>
            <w:top w:val="none" w:sz="0" w:space="0" w:color="auto"/>
            <w:left w:val="none" w:sz="0" w:space="0" w:color="auto"/>
            <w:bottom w:val="none" w:sz="0" w:space="0" w:color="auto"/>
            <w:right w:val="none" w:sz="0" w:space="0" w:color="auto"/>
          </w:divBdr>
        </w:div>
        <w:div w:id="2044935100">
          <w:marLeft w:val="640"/>
          <w:marRight w:val="0"/>
          <w:marTop w:val="0"/>
          <w:marBottom w:val="0"/>
          <w:divBdr>
            <w:top w:val="none" w:sz="0" w:space="0" w:color="auto"/>
            <w:left w:val="none" w:sz="0" w:space="0" w:color="auto"/>
            <w:bottom w:val="none" w:sz="0" w:space="0" w:color="auto"/>
            <w:right w:val="none" w:sz="0" w:space="0" w:color="auto"/>
          </w:divBdr>
        </w:div>
        <w:div w:id="851336214">
          <w:marLeft w:val="640"/>
          <w:marRight w:val="0"/>
          <w:marTop w:val="0"/>
          <w:marBottom w:val="0"/>
          <w:divBdr>
            <w:top w:val="none" w:sz="0" w:space="0" w:color="auto"/>
            <w:left w:val="none" w:sz="0" w:space="0" w:color="auto"/>
            <w:bottom w:val="none" w:sz="0" w:space="0" w:color="auto"/>
            <w:right w:val="none" w:sz="0" w:space="0" w:color="auto"/>
          </w:divBdr>
        </w:div>
        <w:div w:id="1300724669">
          <w:marLeft w:val="640"/>
          <w:marRight w:val="0"/>
          <w:marTop w:val="0"/>
          <w:marBottom w:val="0"/>
          <w:divBdr>
            <w:top w:val="none" w:sz="0" w:space="0" w:color="auto"/>
            <w:left w:val="none" w:sz="0" w:space="0" w:color="auto"/>
            <w:bottom w:val="none" w:sz="0" w:space="0" w:color="auto"/>
            <w:right w:val="none" w:sz="0" w:space="0" w:color="auto"/>
          </w:divBdr>
        </w:div>
        <w:div w:id="1099183850">
          <w:marLeft w:val="640"/>
          <w:marRight w:val="0"/>
          <w:marTop w:val="0"/>
          <w:marBottom w:val="0"/>
          <w:divBdr>
            <w:top w:val="none" w:sz="0" w:space="0" w:color="auto"/>
            <w:left w:val="none" w:sz="0" w:space="0" w:color="auto"/>
            <w:bottom w:val="none" w:sz="0" w:space="0" w:color="auto"/>
            <w:right w:val="none" w:sz="0" w:space="0" w:color="auto"/>
          </w:divBdr>
        </w:div>
        <w:div w:id="1123307651">
          <w:marLeft w:val="640"/>
          <w:marRight w:val="0"/>
          <w:marTop w:val="0"/>
          <w:marBottom w:val="0"/>
          <w:divBdr>
            <w:top w:val="none" w:sz="0" w:space="0" w:color="auto"/>
            <w:left w:val="none" w:sz="0" w:space="0" w:color="auto"/>
            <w:bottom w:val="none" w:sz="0" w:space="0" w:color="auto"/>
            <w:right w:val="none" w:sz="0" w:space="0" w:color="auto"/>
          </w:divBdr>
        </w:div>
        <w:div w:id="1541161301">
          <w:marLeft w:val="640"/>
          <w:marRight w:val="0"/>
          <w:marTop w:val="0"/>
          <w:marBottom w:val="0"/>
          <w:divBdr>
            <w:top w:val="none" w:sz="0" w:space="0" w:color="auto"/>
            <w:left w:val="none" w:sz="0" w:space="0" w:color="auto"/>
            <w:bottom w:val="none" w:sz="0" w:space="0" w:color="auto"/>
            <w:right w:val="none" w:sz="0" w:space="0" w:color="auto"/>
          </w:divBdr>
        </w:div>
        <w:div w:id="1703819914">
          <w:marLeft w:val="640"/>
          <w:marRight w:val="0"/>
          <w:marTop w:val="0"/>
          <w:marBottom w:val="0"/>
          <w:divBdr>
            <w:top w:val="none" w:sz="0" w:space="0" w:color="auto"/>
            <w:left w:val="none" w:sz="0" w:space="0" w:color="auto"/>
            <w:bottom w:val="none" w:sz="0" w:space="0" w:color="auto"/>
            <w:right w:val="none" w:sz="0" w:space="0" w:color="auto"/>
          </w:divBdr>
        </w:div>
        <w:div w:id="1533108234">
          <w:marLeft w:val="640"/>
          <w:marRight w:val="0"/>
          <w:marTop w:val="0"/>
          <w:marBottom w:val="0"/>
          <w:divBdr>
            <w:top w:val="none" w:sz="0" w:space="0" w:color="auto"/>
            <w:left w:val="none" w:sz="0" w:space="0" w:color="auto"/>
            <w:bottom w:val="none" w:sz="0" w:space="0" w:color="auto"/>
            <w:right w:val="none" w:sz="0" w:space="0" w:color="auto"/>
          </w:divBdr>
        </w:div>
        <w:div w:id="344987561">
          <w:marLeft w:val="640"/>
          <w:marRight w:val="0"/>
          <w:marTop w:val="0"/>
          <w:marBottom w:val="0"/>
          <w:divBdr>
            <w:top w:val="none" w:sz="0" w:space="0" w:color="auto"/>
            <w:left w:val="none" w:sz="0" w:space="0" w:color="auto"/>
            <w:bottom w:val="none" w:sz="0" w:space="0" w:color="auto"/>
            <w:right w:val="none" w:sz="0" w:space="0" w:color="auto"/>
          </w:divBdr>
        </w:div>
        <w:div w:id="836964836">
          <w:marLeft w:val="640"/>
          <w:marRight w:val="0"/>
          <w:marTop w:val="0"/>
          <w:marBottom w:val="0"/>
          <w:divBdr>
            <w:top w:val="none" w:sz="0" w:space="0" w:color="auto"/>
            <w:left w:val="none" w:sz="0" w:space="0" w:color="auto"/>
            <w:bottom w:val="none" w:sz="0" w:space="0" w:color="auto"/>
            <w:right w:val="none" w:sz="0" w:space="0" w:color="auto"/>
          </w:divBdr>
        </w:div>
        <w:div w:id="1466585873">
          <w:marLeft w:val="640"/>
          <w:marRight w:val="0"/>
          <w:marTop w:val="0"/>
          <w:marBottom w:val="0"/>
          <w:divBdr>
            <w:top w:val="none" w:sz="0" w:space="0" w:color="auto"/>
            <w:left w:val="none" w:sz="0" w:space="0" w:color="auto"/>
            <w:bottom w:val="none" w:sz="0" w:space="0" w:color="auto"/>
            <w:right w:val="none" w:sz="0" w:space="0" w:color="auto"/>
          </w:divBdr>
        </w:div>
        <w:div w:id="1362975976">
          <w:marLeft w:val="640"/>
          <w:marRight w:val="0"/>
          <w:marTop w:val="0"/>
          <w:marBottom w:val="0"/>
          <w:divBdr>
            <w:top w:val="none" w:sz="0" w:space="0" w:color="auto"/>
            <w:left w:val="none" w:sz="0" w:space="0" w:color="auto"/>
            <w:bottom w:val="none" w:sz="0" w:space="0" w:color="auto"/>
            <w:right w:val="none" w:sz="0" w:space="0" w:color="auto"/>
          </w:divBdr>
        </w:div>
        <w:div w:id="1298990808">
          <w:marLeft w:val="640"/>
          <w:marRight w:val="0"/>
          <w:marTop w:val="0"/>
          <w:marBottom w:val="0"/>
          <w:divBdr>
            <w:top w:val="none" w:sz="0" w:space="0" w:color="auto"/>
            <w:left w:val="none" w:sz="0" w:space="0" w:color="auto"/>
            <w:bottom w:val="none" w:sz="0" w:space="0" w:color="auto"/>
            <w:right w:val="none" w:sz="0" w:space="0" w:color="auto"/>
          </w:divBdr>
        </w:div>
        <w:div w:id="206651584">
          <w:marLeft w:val="640"/>
          <w:marRight w:val="0"/>
          <w:marTop w:val="0"/>
          <w:marBottom w:val="0"/>
          <w:divBdr>
            <w:top w:val="none" w:sz="0" w:space="0" w:color="auto"/>
            <w:left w:val="none" w:sz="0" w:space="0" w:color="auto"/>
            <w:bottom w:val="none" w:sz="0" w:space="0" w:color="auto"/>
            <w:right w:val="none" w:sz="0" w:space="0" w:color="auto"/>
          </w:divBdr>
        </w:div>
        <w:div w:id="291138387">
          <w:marLeft w:val="640"/>
          <w:marRight w:val="0"/>
          <w:marTop w:val="0"/>
          <w:marBottom w:val="0"/>
          <w:divBdr>
            <w:top w:val="none" w:sz="0" w:space="0" w:color="auto"/>
            <w:left w:val="none" w:sz="0" w:space="0" w:color="auto"/>
            <w:bottom w:val="none" w:sz="0" w:space="0" w:color="auto"/>
            <w:right w:val="none" w:sz="0" w:space="0" w:color="auto"/>
          </w:divBdr>
        </w:div>
        <w:div w:id="157893547">
          <w:marLeft w:val="640"/>
          <w:marRight w:val="0"/>
          <w:marTop w:val="0"/>
          <w:marBottom w:val="0"/>
          <w:divBdr>
            <w:top w:val="none" w:sz="0" w:space="0" w:color="auto"/>
            <w:left w:val="none" w:sz="0" w:space="0" w:color="auto"/>
            <w:bottom w:val="none" w:sz="0" w:space="0" w:color="auto"/>
            <w:right w:val="none" w:sz="0" w:space="0" w:color="auto"/>
          </w:divBdr>
        </w:div>
        <w:div w:id="456336046">
          <w:marLeft w:val="640"/>
          <w:marRight w:val="0"/>
          <w:marTop w:val="0"/>
          <w:marBottom w:val="0"/>
          <w:divBdr>
            <w:top w:val="none" w:sz="0" w:space="0" w:color="auto"/>
            <w:left w:val="none" w:sz="0" w:space="0" w:color="auto"/>
            <w:bottom w:val="none" w:sz="0" w:space="0" w:color="auto"/>
            <w:right w:val="none" w:sz="0" w:space="0" w:color="auto"/>
          </w:divBdr>
        </w:div>
        <w:div w:id="176120706">
          <w:marLeft w:val="640"/>
          <w:marRight w:val="0"/>
          <w:marTop w:val="0"/>
          <w:marBottom w:val="0"/>
          <w:divBdr>
            <w:top w:val="none" w:sz="0" w:space="0" w:color="auto"/>
            <w:left w:val="none" w:sz="0" w:space="0" w:color="auto"/>
            <w:bottom w:val="none" w:sz="0" w:space="0" w:color="auto"/>
            <w:right w:val="none" w:sz="0" w:space="0" w:color="auto"/>
          </w:divBdr>
        </w:div>
        <w:div w:id="129058499">
          <w:marLeft w:val="640"/>
          <w:marRight w:val="0"/>
          <w:marTop w:val="0"/>
          <w:marBottom w:val="0"/>
          <w:divBdr>
            <w:top w:val="none" w:sz="0" w:space="0" w:color="auto"/>
            <w:left w:val="none" w:sz="0" w:space="0" w:color="auto"/>
            <w:bottom w:val="none" w:sz="0" w:space="0" w:color="auto"/>
            <w:right w:val="none" w:sz="0" w:space="0" w:color="auto"/>
          </w:divBdr>
        </w:div>
        <w:div w:id="1248854066">
          <w:marLeft w:val="640"/>
          <w:marRight w:val="0"/>
          <w:marTop w:val="0"/>
          <w:marBottom w:val="0"/>
          <w:divBdr>
            <w:top w:val="none" w:sz="0" w:space="0" w:color="auto"/>
            <w:left w:val="none" w:sz="0" w:space="0" w:color="auto"/>
            <w:bottom w:val="none" w:sz="0" w:space="0" w:color="auto"/>
            <w:right w:val="none" w:sz="0" w:space="0" w:color="auto"/>
          </w:divBdr>
        </w:div>
        <w:div w:id="345834694">
          <w:marLeft w:val="640"/>
          <w:marRight w:val="0"/>
          <w:marTop w:val="0"/>
          <w:marBottom w:val="0"/>
          <w:divBdr>
            <w:top w:val="none" w:sz="0" w:space="0" w:color="auto"/>
            <w:left w:val="none" w:sz="0" w:space="0" w:color="auto"/>
            <w:bottom w:val="none" w:sz="0" w:space="0" w:color="auto"/>
            <w:right w:val="none" w:sz="0" w:space="0" w:color="auto"/>
          </w:divBdr>
        </w:div>
        <w:div w:id="719019419">
          <w:marLeft w:val="640"/>
          <w:marRight w:val="0"/>
          <w:marTop w:val="0"/>
          <w:marBottom w:val="0"/>
          <w:divBdr>
            <w:top w:val="none" w:sz="0" w:space="0" w:color="auto"/>
            <w:left w:val="none" w:sz="0" w:space="0" w:color="auto"/>
            <w:bottom w:val="none" w:sz="0" w:space="0" w:color="auto"/>
            <w:right w:val="none" w:sz="0" w:space="0" w:color="auto"/>
          </w:divBdr>
        </w:div>
        <w:div w:id="871848311">
          <w:marLeft w:val="640"/>
          <w:marRight w:val="0"/>
          <w:marTop w:val="0"/>
          <w:marBottom w:val="0"/>
          <w:divBdr>
            <w:top w:val="none" w:sz="0" w:space="0" w:color="auto"/>
            <w:left w:val="none" w:sz="0" w:space="0" w:color="auto"/>
            <w:bottom w:val="none" w:sz="0" w:space="0" w:color="auto"/>
            <w:right w:val="none" w:sz="0" w:space="0" w:color="auto"/>
          </w:divBdr>
        </w:div>
        <w:div w:id="1601520871">
          <w:marLeft w:val="640"/>
          <w:marRight w:val="0"/>
          <w:marTop w:val="0"/>
          <w:marBottom w:val="0"/>
          <w:divBdr>
            <w:top w:val="none" w:sz="0" w:space="0" w:color="auto"/>
            <w:left w:val="none" w:sz="0" w:space="0" w:color="auto"/>
            <w:bottom w:val="none" w:sz="0" w:space="0" w:color="auto"/>
            <w:right w:val="none" w:sz="0" w:space="0" w:color="auto"/>
          </w:divBdr>
        </w:div>
        <w:div w:id="1813905873">
          <w:marLeft w:val="640"/>
          <w:marRight w:val="0"/>
          <w:marTop w:val="0"/>
          <w:marBottom w:val="0"/>
          <w:divBdr>
            <w:top w:val="none" w:sz="0" w:space="0" w:color="auto"/>
            <w:left w:val="none" w:sz="0" w:space="0" w:color="auto"/>
            <w:bottom w:val="none" w:sz="0" w:space="0" w:color="auto"/>
            <w:right w:val="none" w:sz="0" w:space="0" w:color="auto"/>
          </w:divBdr>
        </w:div>
        <w:div w:id="778598190">
          <w:marLeft w:val="640"/>
          <w:marRight w:val="0"/>
          <w:marTop w:val="0"/>
          <w:marBottom w:val="0"/>
          <w:divBdr>
            <w:top w:val="none" w:sz="0" w:space="0" w:color="auto"/>
            <w:left w:val="none" w:sz="0" w:space="0" w:color="auto"/>
            <w:bottom w:val="none" w:sz="0" w:space="0" w:color="auto"/>
            <w:right w:val="none" w:sz="0" w:space="0" w:color="auto"/>
          </w:divBdr>
        </w:div>
        <w:div w:id="955140214">
          <w:marLeft w:val="640"/>
          <w:marRight w:val="0"/>
          <w:marTop w:val="0"/>
          <w:marBottom w:val="0"/>
          <w:divBdr>
            <w:top w:val="none" w:sz="0" w:space="0" w:color="auto"/>
            <w:left w:val="none" w:sz="0" w:space="0" w:color="auto"/>
            <w:bottom w:val="none" w:sz="0" w:space="0" w:color="auto"/>
            <w:right w:val="none" w:sz="0" w:space="0" w:color="auto"/>
          </w:divBdr>
        </w:div>
        <w:div w:id="115954764">
          <w:marLeft w:val="640"/>
          <w:marRight w:val="0"/>
          <w:marTop w:val="0"/>
          <w:marBottom w:val="0"/>
          <w:divBdr>
            <w:top w:val="none" w:sz="0" w:space="0" w:color="auto"/>
            <w:left w:val="none" w:sz="0" w:space="0" w:color="auto"/>
            <w:bottom w:val="none" w:sz="0" w:space="0" w:color="auto"/>
            <w:right w:val="none" w:sz="0" w:space="0" w:color="auto"/>
          </w:divBdr>
        </w:div>
        <w:div w:id="2045515762">
          <w:marLeft w:val="640"/>
          <w:marRight w:val="0"/>
          <w:marTop w:val="0"/>
          <w:marBottom w:val="0"/>
          <w:divBdr>
            <w:top w:val="none" w:sz="0" w:space="0" w:color="auto"/>
            <w:left w:val="none" w:sz="0" w:space="0" w:color="auto"/>
            <w:bottom w:val="none" w:sz="0" w:space="0" w:color="auto"/>
            <w:right w:val="none" w:sz="0" w:space="0" w:color="auto"/>
          </w:divBdr>
        </w:div>
        <w:div w:id="742484542">
          <w:marLeft w:val="640"/>
          <w:marRight w:val="0"/>
          <w:marTop w:val="0"/>
          <w:marBottom w:val="0"/>
          <w:divBdr>
            <w:top w:val="none" w:sz="0" w:space="0" w:color="auto"/>
            <w:left w:val="none" w:sz="0" w:space="0" w:color="auto"/>
            <w:bottom w:val="none" w:sz="0" w:space="0" w:color="auto"/>
            <w:right w:val="none" w:sz="0" w:space="0" w:color="auto"/>
          </w:divBdr>
        </w:div>
        <w:div w:id="1985741493">
          <w:marLeft w:val="640"/>
          <w:marRight w:val="0"/>
          <w:marTop w:val="0"/>
          <w:marBottom w:val="0"/>
          <w:divBdr>
            <w:top w:val="none" w:sz="0" w:space="0" w:color="auto"/>
            <w:left w:val="none" w:sz="0" w:space="0" w:color="auto"/>
            <w:bottom w:val="none" w:sz="0" w:space="0" w:color="auto"/>
            <w:right w:val="none" w:sz="0" w:space="0" w:color="auto"/>
          </w:divBdr>
        </w:div>
        <w:div w:id="1368020264">
          <w:marLeft w:val="640"/>
          <w:marRight w:val="0"/>
          <w:marTop w:val="0"/>
          <w:marBottom w:val="0"/>
          <w:divBdr>
            <w:top w:val="none" w:sz="0" w:space="0" w:color="auto"/>
            <w:left w:val="none" w:sz="0" w:space="0" w:color="auto"/>
            <w:bottom w:val="none" w:sz="0" w:space="0" w:color="auto"/>
            <w:right w:val="none" w:sz="0" w:space="0" w:color="auto"/>
          </w:divBdr>
        </w:div>
        <w:div w:id="234097807">
          <w:marLeft w:val="640"/>
          <w:marRight w:val="0"/>
          <w:marTop w:val="0"/>
          <w:marBottom w:val="0"/>
          <w:divBdr>
            <w:top w:val="none" w:sz="0" w:space="0" w:color="auto"/>
            <w:left w:val="none" w:sz="0" w:space="0" w:color="auto"/>
            <w:bottom w:val="none" w:sz="0" w:space="0" w:color="auto"/>
            <w:right w:val="none" w:sz="0" w:space="0" w:color="auto"/>
          </w:divBdr>
        </w:div>
        <w:div w:id="1683781409">
          <w:marLeft w:val="640"/>
          <w:marRight w:val="0"/>
          <w:marTop w:val="0"/>
          <w:marBottom w:val="0"/>
          <w:divBdr>
            <w:top w:val="none" w:sz="0" w:space="0" w:color="auto"/>
            <w:left w:val="none" w:sz="0" w:space="0" w:color="auto"/>
            <w:bottom w:val="none" w:sz="0" w:space="0" w:color="auto"/>
            <w:right w:val="none" w:sz="0" w:space="0" w:color="auto"/>
          </w:divBdr>
        </w:div>
        <w:div w:id="1197082209">
          <w:marLeft w:val="640"/>
          <w:marRight w:val="0"/>
          <w:marTop w:val="0"/>
          <w:marBottom w:val="0"/>
          <w:divBdr>
            <w:top w:val="none" w:sz="0" w:space="0" w:color="auto"/>
            <w:left w:val="none" w:sz="0" w:space="0" w:color="auto"/>
            <w:bottom w:val="none" w:sz="0" w:space="0" w:color="auto"/>
            <w:right w:val="none" w:sz="0" w:space="0" w:color="auto"/>
          </w:divBdr>
        </w:div>
        <w:div w:id="1161695308">
          <w:marLeft w:val="640"/>
          <w:marRight w:val="0"/>
          <w:marTop w:val="0"/>
          <w:marBottom w:val="0"/>
          <w:divBdr>
            <w:top w:val="none" w:sz="0" w:space="0" w:color="auto"/>
            <w:left w:val="none" w:sz="0" w:space="0" w:color="auto"/>
            <w:bottom w:val="none" w:sz="0" w:space="0" w:color="auto"/>
            <w:right w:val="none" w:sz="0" w:space="0" w:color="auto"/>
          </w:divBdr>
        </w:div>
        <w:div w:id="1258515881">
          <w:marLeft w:val="640"/>
          <w:marRight w:val="0"/>
          <w:marTop w:val="0"/>
          <w:marBottom w:val="0"/>
          <w:divBdr>
            <w:top w:val="none" w:sz="0" w:space="0" w:color="auto"/>
            <w:left w:val="none" w:sz="0" w:space="0" w:color="auto"/>
            <w:bottom w:val="none" w:sz="0" w:space="0" w:color="auto"/>
            <w:right w:val="none" w:sz="0" w:space="0" w:color="auto"/>
          </w:divBdr>
        </w:div>
        <w:div w:id="513812386">
          <w:marLeft w:val="640"/>
          <w:marRight w:val="0"/>
          <w:marTop w:val="0"/>
          <w:marBottom w:val="0"/>
          <w:divBdr>
            <w:top w:val="none" w:sz="0" w:space="0" w:color="auto"/>
            <w:left w:val="none" w:sz="0" w:space="0" w:color="auto"/>
            <w:bottom w:val="none" w:sz="0" w:space="0" w:color="auto"/>
            <w:right w:val="none" w:sz="0" w:space="0" w:color="auto"/>
          </w:divBdr>
        </w:div>
        <w:div w:id="11883049">
          <w:marLeft w:val="640"/>
          <w:marRight w:val="0"/>
          <w:marTop w:val="0"/>
          <w:marBottom w:val="0"/>
          <w:divBdr>
            <w:top w:val="none" w:sz="0" w:space="0" w:color="auto"/>
            <w:left w:val="none" w:sz="0" w:space="0" w:color="auto"/>
            <w:bottom w:val="none" w:sz="0" w:space="0" w:color="auto"/>
            <w:right w:val="none" w:sz="0" w:space="0" w:color="auto"/>
          </w:divBdr>
        </w:div>
        <w:div w:id="2435451">
          <w:marLeft w:val="640"/>
          <w:marRight w:val="0"/>
          <w:marTop w:val="0"/>
          <w:marBottom w:val="0"/>
          <w:divBdr>
            <w:top w:val="none" w:sz="0" w:space="0" w:color="auto"/>
            <w:left w:val="none" w:sz="0" w:space="0" w:color="auto"/>
            <w:bottom w:val="none" w:sz="0" w:space="0" w:color="auto"/>
            <w:right w:val="none" w:sz="0" w:space="0" w:color="auto"/>
          </w:divBdr>
        </w:div>
        <w:div w:id="1484816125">
          <w:marLeft w:val="640"/>
          <w:marRight w:val="0"/>
          <w:marTop w:val="0"/>
          <w:marBottom w:val="0"/>
          <w:divBdr>
            <w:top w:val="none" w:sz="0" w:space="0" w:color="auto"/>
            <w:left w:val="none" w:sz="0" w:space="0" w:color="auto"/>
            <w:bottom w:val="none" w:sz="0" w:space="0" w:color="auto"/>
            <w:right w:val="none" w:sz="0" w:space="0" w:color="auto"/>
          </w:divBdr>
        </w:div>
        <w:div w:id="1753308293">
          <w:marLeft w:val="640"/>
          <w:marRight w:val="0"/>
          <w:marTop w:val="0"/>
          <w:marBottom w:val="0"/>
          <w:divBdr>
            <w:top w:val="none" w:sz="0" w:space="0" w:color="auto"/>
            <w:left w:val="none" w:sz="0" w:space="0" w:color="auto"/>
            <w:bottom w:val="none" w:sz="0" w:space="0" w:color="auto"/>
            <w:right w:val="none" w:sz="0" w:space="0" w:color="auto"/>
          </w:divBdr>
        </w:div>
        <w:div w:id="152181063">
          <w:marLeft w:val="640"/>
          <w:marRight w:val="0"/>
          <w:marTop w:val="0"/>
          <w:marBottom w:val="0"/>
          <w:divBdr>
            <w:top w:val="none" w:sz="0" w:space="0" w:color="auto"/>
            <w:left w:val="none" w:sz="0" w:space="0" w:color="auto"/>
            <w:bottom w:val="none" w:sz="0" w:space="0" w:color="auto"/>
            <w:right w:val="none" w:sz="0" w:space="0" w:color="auto"/>
          </w:divBdr>
        </w:div>
        <w:div w:id="1256472408">
          <w:marLeft w:val="640"/>
          <w:marRight w:val="0"/>
          <w:marTop w:val="0"/>
          <w:marBottom w:val="0"/>
          <w:divBdr>
            <w:top w:val="none" w:sz="0" w:space="0" w:color="auto"/>
            <w:left w:val="none" w:sz="0" w:space="0" w:color="auto"/>
            <w:bottom w:val="none" w:sz="0" w:space="0" w:color="auto"/>
            <w:right w:val="none" w:sz="0" w:space="0" w:color="auto"/>
          </w:divBdr>
        </w:div>
        <w:div w:id="555505965">
          <w:marLeft w:val="640"/>
          <w:marRight w:val="0"/>
          <w:marTop w:val="0"/>
          <w:marBottom w:val="0"/>
          <w:divBdr>
            <w:top w:val="none" w:sz="0" w:space="0" w:color="auto"/>
            <w:left w:val="none" w:sz="0" w:space="0" w:color="auto"/>
            <w:bottom w:val="none" w:sz="0" w:space="0" w:color="auto"/>
            <w:right w:val="none" w:sz="0" w:space="0" w:color="auto"/>
          </w:divBdr>
        </w:div>
        <w:div w:id="926157668">
          <w:marLeft w:val="640"/>
          <w:marRight w:val="0"/>
          <w:marTop w:val="0"/>
          <w:marBottom w:val="0"/>
          <w:divBdr>
            <w:top w:val="none" w:sz="0" w:space="0" w:color="auto"/>
            <w:left w:val="none" w:sz="0" w:space="0" w:color="auto"/>
            <w:bottom w:val="none" w:sz="0" w:space="0" w:color="auto"/>
            <w:right w:val="none" w:sz="0" w:space="0" w:color="auto"/>
          </w:divBdr>
        </w:div>
        <w:div w:id="333344847">
          <w:marLeft w:val="640"/>
          <w:marRight w:val="0"/>
          <w:marTop w:val="0"/>
          <w:marBottom w:val="0"/>
          <w:divBdr>
            <w:top w:val="none" w:sz="0" w:space="0" w:color="auto"/>
            <w:left w:val="none" w:sz="0" w:space="0" w:color="auto"/>
            <w:bottom w:val="none" w:sz="0" w:space="0" w:color="auto"/>
            <w:right w:val="none" w:sz="0" w:space="0" w:color="auto"/>
          </w:divBdr>
        </w:div>
        <w:div w:id="521673332">
          <w:marLeft w:val="640"/>
          <w:marRight w:val="0"/>
          <w:marTop w:val="0"/>
          <w:marBottom w:val="0"/>
          <w:divBdr>
            <w:top w:val="none" w:sz="0" w:space="0" w:color="auto"/>
            <w:left w:val="none" w:sz="0" w:space="0" w:color="auto"/>
            <w:bottom w:val="none" w:sz="0" w:space="0" w:color="auto"/>
            <w:right w:val="none" w:sz="0" w:space="0" w:color="auto"/>
          </w:divBdr>
        </w:div>
        <w:div w:id="1743092889">
          <w:marLeft w:val="640"/>
          <w:marRight w:val="0"/>
          <w:marTop w:val="0"/>
          <w:marBottom w:val="0"/>
          <w:divBdr>
            <w:top w:val="none" w:sz="0" w:space="0" w:color="auto"/>
            <w:left w:val="none" w:sz="0" w:space="0" w:color="auto"/>
            <w:bottom w:val="none" w:sz="0" w:space="0" w:color="auto"/>
            <w:right w:val="none" w:sz="0" w:space="0" w:color="auto"/>
          </w:divBdr>
        </w:div>
        <w:div w:id="807236660">
          <w:marLeft w:val="640"/>
          <w:marRight w:val="0"/>
          <w:marTop w:val="0"/>
          <w:marBottom w:val="0"/>
          <w:divBdr>
            <w:top w:val="none" w:sz="0" w:space="0" w:color="auto"/>
            <w:left w:val="none" w:sz="0" w:space="0" w:color="auto"/>
            <w:bottom w:val="none" w:sz="0" w:space="0" w:color="auto"/>
            <w:right w:val="none" w:sz="0" w:space="0" w:color="auto"/>
          </w:divBdr>
        </w:div>
        <w:div w:id="722220531">
          <w:marLeft w:val="640"/>
          <w:marRight w:val="0"/>
          <w:marTop w:val="0"/>
          <w:marBottom w:val="0"/>
          <w:divBdr>
            <w:top w:val="none" w:sz="0" w:space="0" w:color="auto"/>
            <w:left w:val="none" w:sz="0" w:space="0" w:color="auto"/>
            <w:bottom w:val="none" w:sz="0" w:space="0" w:color="auto"/>
            <w:right w:val="none" w:sz="0" w:space="0" w:color="auto"/>
          </w:divBdr>
        </w:div>
        <w:div w:id="1044326776">
          <w:marLeft w:val="640"/>
          <w:marRight w:val="0"/>
          <w:marTop w:val="0"/>
          <w:marBottom w:val="0"/>
          <w:divBdr>
            <w:top w:val="none" w:sz="0" w:space="0" w:color="auto"/>
            <w:left w:val="none" w:sz="0" w:space="0" w:color="auto"/>
            <w:bottom w:val="none" w:sz="0" w:space="0" w:color="auto"/>
            <w:right w:val="none" w:sz="0" w:space="0" w:color="auto"/>
          </w:divBdr>
        </w:div>
        <w:div w:id="96486773">
          <w:marLeft w:val="640"/>
          <w:marRight w:val="0"/>
          <w:marTop w:val="0"/>
          <w:marBottom w:val="0"/>
          <w:divBdr>
            <w:top w:val="none" w:sz="0" w:space="0" w:color="auto"/>
            <w:left w:val="none" w:sz="0" w:space="0" w:color="auto"/>
            <w:bottom w:val="none" w:sz="0" w:space="0" w:color="auto"/>
            <w:right w:val="none" w:sz="0" w:space="0" w:color="auto"/>
          </w:divBdr>
        </w:div>
        <w:div w:id="851842751">
          <w:marLeft w:val="640"/>
          <w:marRight w:val="0"/>
          <w:marTop w:val="0"/>
          <w:marBottom w:val="0"/>
          <w:divBdr>
            <w:top w:val="none" w:sz="0" w:space="0" w:color="auto"/>
            <w:left w:val="none" w:sz="0" w:space="0" w:color="auto"/>
            <w:bottom w:val="none" w:sz="0" w:space="0" w:color="auto"/>
            <w:right w:val="none" w:sz="0" w:space="0" w:color="auto"/>
          </w:divBdr>
        </w:div>
        <w:div w:id="1006440934">
          <w:marLeft w:val="640"/>
          <w:marRight w:val="0"/>
          <w:marTop w:val="0"/>
          <w:marBottom w:val="0"/>
          <w:divBdr>
            <w:top w:val="none" w:sz="0" w:space="0" w:color="auto"/>
            <w:left w:val="none" w:sz="0" w:space="0" w:color="auto"/>
            <w:bottom w:val="none" w:sz="0" w:space="0" w:color="auto"/>
            <w:right w:val="none" w:sz="0" w:space="0" w:color="auto"/>
          </w:divBdr>
        </w:div>
        <w:div w:id="559485613">
          <w:marLeft w:val="640"/>
          <w:marRight w:val="0"/>
          <w:marTop w:val="0"/>
          <w:marBottom w:val="0"/>
          <w:divBdr>
            <w:top w:val="none" w:sz="0" w:space="0" w:color="auto"/>
            <w:left w:val="none" w:sz="0" w:space="0" w:color="auto"/>
            <w:bottom w:val="none" w:sz="0" w:space="0" w:color="auto"/>
            <w:right w:val="none" w:sz="0" w:space="0" w:color="auto"/>
          </w:divBdr>
        </w:div>
        <w:div w:id="1910191691">
          <w:marLeft w:val="640"/>
          <w:marRight w:val="0"/>
          <w:marTop w:val="0"/>
          <w:marBottom w:val="0"/>
          <w:divBdr>
            <w:top w:val="none" w:sz="0" w:space="0" w:color="auto"/>
            <w:left w:val="none" w:sz="0" w:space="0" w:color="auto"/>
            <w:bottom w:val="none" w:sz="0" w:space="0" w:color="auto"/>
            <w:right w:val="none" w:sz="0" w:space="0" w:color="auto"/>
          </w:divBdr>
        </w:div>
        <w:div w:id="1725448179">
          <w:marLeft w:val="640"/>
          <w:marRight w:val="0"/>
          <w:marTop w:val="0"/>
          <w:marBottom w:val="0"/>
          <w:divBdr>
            <w:top w:val="none" w:sz="0" w:space="0" w:color="auto"/>
            <w:left w:val="none" w:sz="0" w:space="0" w:color="auto"/>
            <w:bottom w:val="none" w:sz="0" w:space="0" w:color="auto"/>
            <w:right w:val="none" w:sz="0" w:space="0" w:color="auto"/>
          </w:divBdr>
        </w:div>
      </w:divsChild>
    </w:div>
    <w:div w:id="1822194512">
      <w:bodyDiv w:val="1"/>
      <w:marLeft w:val="0"/>
      <w:marRight w:val="0"/>
      <w:marTop w:val="0"/>
      <w:marBottom w:val="0"/>
      <w:divBdr>
        <w:top w:val="none" w:sz="0" w:space="0" w:color="auto"/>
        <w:left w:val="none" w:sz="0" w:space="0" w:color="auto"/>
        <w:bottom w:val="none" w:sz="0" w:space="0" w:color="auto"/>
        <w:right w:val="none" w:sz="0" w:space="0" w:color="auto"/>
      </w:divBdr>
      <w:divsChild>
        <w:div w:id="1563523958">
          <w:marLeft w:val="640"/>
          <w:marRight w:val="0"/>
          <w:marTop w:val="0"/>
          <w:marBottom w:val="0"/>
          <w:divBdr>
            <w:top w:val="none" w:sz="0" w:space="0" w:color="auto"/>
            <w:left w:val="none" w:sz="0" w:space="0" w:color="auto"/>
            <w:bottom w:val="none" w:sz="0" w:space="0" w:color="auto"/>
            <w:right w:val="none" w:sz="0" w:space="0" w:color="auto"/>
          </w:divBdr>
        </w:div>
        <w:div w:id="476186205">
          <w:marLeft w:val="640"/>
          <w:marRight w:val="0"/>
          <w:marTop w:val="0"/>
          <w:marBottom w:val="0"/>
          <w:divBdr>
            <w:top w:val="none" w:sz="0" w:space="0" w:color="auto"/>
            <w:left w:val="none" w:sz="0" w:space="0" w:color="auto"/>
            <w:bottom w:val="none" w:sz="0" w:space="0" w:color="auto"/>
            <w:right w:val="none" w:sz="0" w:space="0" w:color="auto"/>
          </w:divBdr>
        </w:div>
        <w:div w:id="773405688">
          <w:marLeft w:val="640"/>
          <w:marRight w:val="0"/>
          <w:marTop w:val="0"/>
          <w:marBottom w:val="0"/>
          <w:divBdr>
            <w:top w:val="none" w:sz="0" w:space="0" w:color="auto"/>
            <w:left w:val="none" w:sz="0" w:space="0" w:color="auto"/>
            <w:bottom w:val="none" w:sz="0" w:space="0" w:color="auto"/>
            <w:right w:val="none" w:sz="0" w:space="0" w:color="auto"/>
          </w:divBdr>
        </w:div>
        <w:div w:id="892042137">
          <w:marLeft w:val="640"/>
          <w:marRight w:val="0"/>
          <w:marTop w:val="0"/>
          <w:marBottom w:val="0"/>
          <w:divBdr>
            <w:top w:val="none" w:sz="0" w:space="0" w:color="auto"/>
            <w:left w:val="none" w:sz="0" w:space="0" w:color="auto"/>
            <w:bottom w:val="none" w:sz="0" w:space="0" w:color="auto"/>
            <w:right w:val="none" w:sz="0" w:space="0" w:color="auto"/>
          </w:divBdr>
        </w:div>
        <w:div w:id="1390766690">
          <w:marLeft w:val="640"/>
          <w:marRight w:val="0"/>
          <w:marTop w:val="0"/>
          <w:marBottom w:val="0"/>
          <w:divBdr>
            <w:top w:val="none" w:sz="0" w:space="0" w:color="auto"/>
            <w:left w:val="none" w:sz="0" w:space="0" w:color="auto"/>
            <w:bottom w:val="none" w:sz="0" w:space="0" w:color="auto"/>
            <w:right w:val="none" w:sz="0" w:space="0" w:color="auto"/>
          </w:divBdr>
        </w:div>
        <w:div w:id="1717965681">
          <w:marLeft w:val="640"/>
          <w:marRight w:val="0"/>
          <w:marTop w:val="0"/>
          <w:marBottom w:val="0"/>
          <w:divBdr>
            <w:top w:val="none" w:sz="0" w:space="0" w:color="auto"/>
            <w:left w:val="none" w:sz="0" w:space="0" w:color="auto"/>
            <w:bottom w:val="none" w:sz="0" w:space="0" w:color="auto"/>
            <w:right w:val="none" w:sz="0" w:space="0" w:color="auto"/>
          </w:divBdr>
        </w:div>
        <w:div w:id="1706325167">
          <w:marLeft w:val="640"/>
          <w:marRight w:val="0"/>
          <w:marTop w:val="0"/>
          <w:marBottom w:val="0"/>
          <w:divBdr>
            <w:top w:val="none" w:sz="0" w:space="0" w:color="auto"/>
            <w:left w:val="none" w:sz="0" w:space="0" w:color="auto"/>
            <w:bottom w:val="none" w:sz="0" w:space="0" w:color="auto"/>
            <w:right w:val="none" w:sz="0" w:space="0" w:color="auto"/>
          </w:divBdr>
        </w:div>
        <w:div w:id="80103812">
          <w:marLeft w:val="640"/>
          <w:marRight w:val="0"/>
          <w:marTop w:val="0"/>
          <w:marBottom w:val="0"/>
          <w:divBdr>
            <w:top w:val="none" w:sz="0" w:space="0" w:color="auto"/>
            <w:left w:val="none" w:sz="0" w:space="0" w:color="auto"/>
            <w:bottom w:val="none" w:sz="0" w:space="0" w:color="auto"/>
            <w:right w:val="none" w:sz="0" w:space="0" w:color="auto"/>
          </w:divBdr>
        </w:div>
        <w:div w:id="1898667428">
          <w:marLeft w:val="640"/>
          <w:marRight w:val="0"/>
          <w:marTop w:val="0"/>
          <w:marBottom w:val="0"/>
          <w:divBdr>
            <w:top w:val="none" w:sz="0" w:space="0" w:color="auto"/>
            <w:left w:val="none" w:sz="0" w:space="0" w:color="auto"/>
            <w:bottom w:val="none" w:sz="0" w:space="0" w:color="auto"/>
            <w:right w:val="none" w:sz="0" w:space="0" w:color="auto"/>
          </w:divBdr>
        </w:div>
        <w:div w:id="2003729005">
          <w:marLeft w:val="640"/>
          <w:marRight w:val="0"/>
          <w:marTop w:val="0"/>
          <w:marBottom w:val="0"/>
          <w:divBdr>
            <w:top w:val="none" w:sz="0" w:space="0" w:color="auto"/>
            <w:left w:val="none" w:sz="0" w:space="0" w:color="auto"/>
            <w:bottom w:val="none" w:sz="0" w:space="0" w:color="auto"/>
            <w:right w:val="none" w:sz="0" w:space="0" w:color="auto"/>
          </w:divBdr>
        </w:div>
        <w:div w:id="1163397832">
          <w:marLeft w:val="640"/>
          <w:marRight w:val="0"/>
          <w:marTop w:val="0"/>
          <w:marBottom w:val="0"/>
          <w:divBdr>
            <w:top w:val="none" w:sz="0" w:space="0" w:color="auto"/>
            <w:left w:val="none" w:sz="0" w:space="0" w:color="auto"/>
            <w:bottom w:val="none" w:sz="0" w:space="0" w:color="auto"/>
            <w:right w:val="none" w:sz="0" w:space="0" w:color="auto"/>
          </w:divBdr>
        </w:div>
        <w:div w:id="625936282">
          <w:marLeft w:val="640"/>
          <w:marRight w:val="0"/>
          <w:marTop w:val="0"/>
          <w:marBottom w:val="0"/>
          <w:divBdr>
            <w:top w:val="none" w:sz="0" w:space="0" w:color="auto"/>
            <w:left w:val="none" w:sz="0" w:space="0" w:color="auto"/>
            <w:bottom w:val="none" w:sz="0" w:space="0" w:color="auto"/>
            <w:right w:val="none" w:sz="0" w:space="0" w:color="auto"/>
          </w:divBdr>
        </w:div>
        <w:div w:id="849567369">
          <w:marLeft w:val="640"/>
          <w:marRight w:val="0"/>
          <w:marTop w:val="0"/>
          <w:marBottom w:val="0"/>
          <w:divBdr>
            <w:top w:val="none" w:sz="0" w:space="0" w:color="auto"/>
            <w:left w:val="none" w:sz="0" w:space="0" w:color="auto"/>
            <w:bottom w:val="none" w:sz="0" w:space="0" w:color="auto"/>
            <w:right w:val="none" w:sz="0" w:space="0" w:color="auto"/>
          </w:divBdr>
        </w:div>
        <w:div w:id="1396245502">
          <w:marLeft w:val="640"/>
          <w:marRight w:val="0"/>
          <w:marTop w:val="0"/>
          <w:marBottom w:val="0"/>
          <w:divBdr>
            <w:top w:val="none" w:sz="0" w:space="0" w:color="auto"/>
            <w:left w:val="none" w:sz="0" w:space="0" w:color="auto"/>
            <w:bottom w:val="none" w:sz="0" w:space="0" w:color="auto"/>
            <w:right w:val="none" w:sz="0" w:space="0" w:color="auto"/>
          </w:divBdr>
        </w:div>
        <w:div w:id="744183790">
          <w:marLeft w:val="640"/>
          <w:marRight w:val="0"/>
          <w:marTop w:val="0"/>
          <w:marBottom w:val="0"/>
          <w:divBdr>
            <w:top w:val="none" w:sz="0" w:space="0" w:color="auto"/>
            <w:left w:val="none" w:sz="0" w:space="0" w:color="auto"/>
            <w:bottom w:val="none" w:sz="0" w:space="0" w:color="auto"/>
            <w:right w:val="none" w:sz="0" w:space="0" w:color="auto"/>
          </w:divBdr>
        </w:div>
        <w:div w:id="2033458742">
          <w:marLeft w:val="640"/>
          <w:marRight w:val="0"/>
          <w:marTop w:val="0"/>
          <w:marBottom w:val="0"/>
          <w:divBdr>
            <w:top w:val="none" w:sz="0" w:space="0" w:color="auto"/>
            <w:left w:val="none" w:sz="0" w:space="0" w:color="auto"/>
            <w:bottom w:val="none" w:sz="0" w:space="0" w:color="auto"/>
            <w:right w:val="none" w:sz="0" w:space="0" w:color="auto"/>
          </w:divBdr>
        </w:div>
        <w:div w:id="217522707">
          <w:marLeft w:val="640"/>
          <w:marRight w:val="0"/>
          <w:marTop w:val="0"/>
          <w:marBottom w:val="0"/>
          <w:divBdr>
            <w:top w:val="none" w:sz="0" w:space="0" w:color="auto"/>
            <w:left w:val="none" w:sz="0" w:space="0" w:color="auto"/>
            <w:bottom w:val="none" w:sz="0" w:space="0" w:color="auto"/>
            <w:right w:val="none" w:sz="0" w:space="0" w:color="auto"/>
          </w:divBdr>
        </w:div>
        <w:div w:id="1099983220">
          <w:marLeft w:val="640"/>
          <w:marRight w:val="0"/>
          <w:marTop w:val="0"/>
          <w:marBottom w:val="0"/>
          <w:divBdr>
            <w:top w:val="none" w:sz="0" w:space="0" w:color="auto"/>
            <w:left w:val="none" w:sz="0" w:space="0" w:color="auto"/>
            <w:bottom w:val="none" w:sz="0" w:space="0" w:color="auto"/>
            <w:right w:val="none" w:sz="0" w:space="0" w:color="auto"/>
          </w:divBdr>
        </w:div>
        <w:div w:id="999118296">
          <w:marLeft w:val="640"/>
          <w:marRight w:val="0"/>
          <w:marTop w:val="0"/>
          <w:marBottom w:val="0"/>
          <w:divBdr>
            <w:top w:val="none" w:sz="0" w:space="0" w:color="auto"/>
            <w:left w:val="none" w:sz="0" w:space="0" w:color="auto"/>
            <w:bottom w:val="none" w:sz="0" w:space="0" w:color="auto"/>
            <w:right w:val="none" w:sz="0" w:space="0" w:color="auto"/>
          </w:divBdr>
        </w:div>
        <w:div w:id="1380933782">
          <w:marLeft w:val="640"/>
          <w:marRight w:val="0"/>
          <w:marTop w:val="0"/>
          <w:marBottom w:val="0"/>
          <w:divBdr>
            <w:top w:val="none" w:sz="0" w:space="0" w:color="auto"/>
            <w:left w:val="none" w:sz="0" w:space="0" w:color="auto"/>
            <w:bottom w:val="none" w:sz="0" w:space="0" w:color="auto"/>
            <w:right w:val="none" w:sz="0" w:space="0" w:color="auto"/>
          </w:divBdr>
        </w:div>
        <w:div w:id="1970546846">
          <w:marLeft w:val="640"/>
          <w:marRight w:val="0"/>
          <w:marTop w:val="0"/>
          <w:marBottom w:val="0"/>
          <w:divBdr>
            <w:top w:val="none" w:sz="0" w:space="0" w:color="auto"/>
            <w:left w:val="none" w:sz="0" w:space="0" w:color="auto"/>
            <w:bottom w:val="none" w:sz="0" w:space="0" w:color="auto"/>
            <w:right w:val="none" w:sz="0" w:space="0" w:color="auto"/>
          </w:divBdr>
        </w:div>
        <w:div w:id="1447499605">
          <w:marLeft w:val="640"/>
          <w:marRight w:val="0"/>
          <w:marTop w:val="0"/>
          <w:marBottom w:val="0"/>
          <w:divBdr>
            <w:top w:val="none" w:sz="0" w:space="0" w:color="auto"/>
            <w:left w:val="none" w:sz="0" w:space="0" w:color="auto"/>
            <w:bottom w:val="none" w:sz="0" w:space="0" w:color="auto"/>
            <w:right w:val="none" w:sz="0" w:space="0" w:color="auto"/>
          </w:divBdr>
        </w:div>
        <w:div w:id="684601511">
          <w:marLeft w:val="640"/>
          <w:marRight w:val="0"/>
          <w:marTop w:val="0"/>
          <w:marBottom w:val="0"/>
          <w:divBdr>
            <w:top w:val="none" w:sz="0" w:space="0" w:color="auto"/>
            <w:left w:val="none" w:sz="0" w:space="0" w:color="auto"/>
            <w:bottom w:val="none" w:sz="0" w:space="0" w:color="auto"/>
            <w:right w:val="none" w:sz="0" w:space="0" w:color="auto"/>
          </w:divBdr>
        </w:div>
        <w:div w:id="400092">
          <w:marLeft w:val="640"/>
          <w:marRight w:val="0"/>
          <w:marTop w:val="0"/>
          <w:marBottom w:val="0"/>
          <w:divBdr>
            <w:top w:val="none" w:sz="0" w:space="0" w:color="auto"/>
            <w:left w:val="none" w:sz="0" w:space="0" w:color="auto"/>
            <w:bottom w:val="none" w:sz="0" w:space="0" w:color="auto"/>
            <w:right w:val="none" w:sz="0" w:space="0" w:color="auto"/>
          </w:divBdr>
        </w:div>
        <w:div w:id="1727992513">
          <w:marLeft w:val="640"/>
          <w:marRight w:val="0"/>
          <w:marTop w:val="0"/>
          <w:marBottom w:val="0"/>
          <w:divBdr>
            <w:top w:val="none" w:sz="0" w:space="0" w:color="auto"/>
            <w:left w:val="none" w:sz="0" w:space="0" w:color="auto"/>
            <w:bottom w:val="none" w:sz="0" w:space="0" w:color="auto"/>
            <w:right w:val="none" w:sz="0" w:space="0" w:color="auto"/>
          </w:divBdr>
        </w:div>
        <w:div w:id="2053574477">
          <w:marLeft w:val="640"/>
          <w:marRight w:val="0"/>
          <w:marTop w:val="0"/>
          <w:marBottom w:val="0"/>
          <w:divBdr>
            <w:top w:val="none" w:sz="0" w:space="0" w:color="auto"/>
            <w:left w:val="none" w:sz="0" w:space="0" w:color="auto"/>
            <w:bottom w:val="none" w:sz="0" w:space="0" w:color="auto"/>
            <w:right w:val="none" w:sz="0" w:space="0" w:color="auto"/>
          </w:divBdr>
        </w:div>
        <w:div w:id="49501381">
          <w:marLeft w:val="640"/>
          <w:marRight w:val="0"/>
          <w:marTop w:val="0"/>
          <w:marBottom w:val="0"/>
          <w:divBdr>
            <w:top w:val="none" w:sz="0" w:space="0" w:color="auto"/>
            <w:left w:val="none" w:sz="0" w:space="0" w:color="auto"/>
            <w:bottom w:val="none" w:sz="0" w:space="0" w:color="auto"/>
            <w:right w:val="none" w:sz="0" w:space="0" w:color="auto"/>
          </w:divBdr>
        </w:div>
        <w:div w:id="545413663">
          <w:marLeft w:val="640"/>
          <w:marRight w:val="0"/>
          <w:marTop w:val="0"/>
          <w:marBottom w:val="0"/>
          <w:divBdr>
            <w:top w:val="none" w:sz="0" w:space="0" w:color="auto"/>
            <w:left w:val="none" w:sz="0" w:space="0" w:color="auto"/>
            <w:bottom w:val="none" w:sz="0" w:space="0" w:color="auto"/>
            <w:right w:val="none" w:sz="0" w:space="0" w:color="auto"/>
          </w:divBdr>
        </w:div>
        <w:div w:id="1973899746">
          <w:marLeft w:val="640"/>
          <w:marRight w:val="0"/>
          <w:marTop w:val="0"/>
          <w:marBottom w:val="0"/>
          <w:divBdr>
            <w:top w:val="none" w:sz="0" w:space="0" w:color="auto"/>
            <w:left w:val="none" w:sz="0" w:space="0" w:color="auto"/>
            <w:bottom w:val="none" w:sz="0" w:space="0" w:color="auto"/>
            <w:right w:val="none" w:sz="0" w:space="0" w:color="auto"/>
          </w:divBdr>
        </w:div>
        <w:div w:id="1642926415">
          <w:marLeft w:val="640"/>
          <w:marRight w:val="0"/>
          <w:marTop w:val="0"/>
          <w:marBottom w:val="0"/>
          <w:divBdr>
            <w:top w:val="none" w:sz="0" w:space="0" w:color="auto"/>
            <w:left w:val="none" w:sz="0" w:space="0" w:color="auto"/>
            <w:bottom w:val="none" w:sz="0" w:space="0" w:color="auto"/>
            <w:right w:val="none" w:sz="0" w:space="0" w:color="auto"/>
          </w:divBdr>
        </w:div>
        <w:div w:id="192888897">
          <w:marLeft w:val="640"/>
          <w:marRight w:val="0"/>
          <w:marTop w:val="0"/>
          <w:marBottom w:val="0"/>
          <w:divBdr>
            <w:top w:val="none" w:sz="0" w:space="0" w:color="auto"/>
            <w:left w:val="none" w:sz="0" w:space="0" w:color="auto"/>
            <w:bottom w:val="none" w:sz="0" w:space="0" w:color="auto"/>
            <w:right w:val="none" w:sz="0" w:space="0" w:color="auto"/>
          </w:divBdr>
        </w:div>
        <w:div w:id="536772229">
          <w:marLeft w:val="640"/>
          <w:marRight w:val="0"/>
          <w:marTop w:val="0"/>
          <w:marBottom w:val="0"/>
          <w:divBdr>
            <w:top w:val="none" w:sz="0" w:space="0" w:color="auto"/>
            <w:left w:val="none" w:sz="0" w:space="0" w:color="auto"/>
            <w:bottom w:val="none" w:sz="0" w:space="0" w:color="auto"/>
            <w:right w:val="none" w:sz="0" w:space="0" w:color="auto"/>
          </w:divBdr>
        </w:div>
        <w:div w:id="1438986378">
          <w:marLeft w:val="640"/>
          <w:marRight w:val="0"/>
          <w:marTop w:val="0"/>
          <w:marBottom w:val="0"/>
          <w:divBdr>
            <w:top w:val="none" w:sz="0" w:space="0" w:color="auto"/>
            <w:left w:val="none" w:sz="0" w:space="0" w:color="auto"/>
            <w:bottom w:val="none" w:sz="0" w:space="0" w:color="auto"/>
            <w:right w:val="none" w:sz="0" w:space="0" w:color="auto"/>
          </w:divBdr>
        </w:div>
        <w:div w:id="699210034">
          <w:marLeft w:val="640"/>
          <w:marRight w:val="0"/>
          <w:marTop w:val="0"/>
          <w:marBottom w:val="0"/>
          <w:divBdr>
            <w:top w:val="none" w:sz="0" w:space="0" w:color="auto"/>
            <w:left w:val="none" w:sz="0" w:space="0" w:color="auto"/>
            <w:bottom w:val="none" w:sz="0" w:space="0" w:color="auto"/>
            <w:right w:val="none" w:sz="0" w:space="0" w:color="auto"/>
          </w:divBdr>
        </w:div>
        <w:div w:id="740760589">
          <w:marLeft w:val="640"/>
          <w:marRight w:val="0"/>
          <w:marTop w:val="0"/>
          <w:marBottom w:val="0"/>
          <w:divBdr>
            <w:top w:val="none" w:sz="0" w:space="0" w:color="auto"/>
            <w:left w:val="none" w:sz="0" w:space="0" w:color="auto"/>
            <w:bottom w:val="none" w:sz="0" w:space="0" w:color="auto"/>
            <w:right w:val="none" w:sz="0" w:space="0" w:color="auto"/>
          </w:divBdr>
        </w:div>
        <w:div w:id="838230243">
          <w:marLeft w:val="640"/>
          <w:marRight w:val="0"/>
          <w:marTop w:val="0"/>
          <w:marBottom w:val="0"/>
          <w:divBdr>
            <w:top w:val="none" w:sz="0" w:space="0" w:color="auto"/>
            <w:left w:val="none" w:sz="0" w:space="0" w:color="auto"/>
            <w:bottom w:val="none" w:sz="0" w:space="0" w:color="auto"/>
            <w:right w:val="none" w:sz="0" w:space="0" w:color="auto"/>
          </w:divBdr>
        </w:div>
        <w:div w:id="2134590110">
          <w:marLeft w:val="640"/>
          <w:marRight w:val="0"/>
          <w:marTop w:val="0"/>
          <w:marBottom w:val="0"/>
          <w:divBdr>
            <w:top w:val="none" w:sz="0" w:space="0" w:color="auto"/>
            <w:left w:val="none" w:sz="0" w:space="0" w:color="auto"/>
            <w:bottom w:val="none" w:sz="0" w:space="0" w:color="auto"/>
            <w:right w:val="none" w:sz="0" w:space="0" w:color="auto"/>
          </w:divBdr>
        </w:div>
        <w:div w:id="1085806037">
          <w:marLeft w:val="640"/>
          <w:marRight w:val="0"/>
          <w:marTop w:val="0"/>
          <w:marBottom w:val="0"/>
          <w:divBdr>
            <w:top w:val="none" w:sz="0" w:space="0" w:color="auto"/>
            <w:left w:val="none" w:sz="0" w:space="0" w:color="auto"/>
            <w:bottom w:val="none" w:sz="0" w:space="0" w:color="auto"/>
            <w:right w:val="none" w:sz="0" w:space="0" w:color="auto"/>
          </w:divBdr>
        </w:div>
        <w:div w:id="295990337">
          <w:marLeft w:val="640"/>
          <w:marRight w:val="0"/>
          <w:marTop w:val="0"/>
          <w:marBottom w:val="0"/>
          <w:divBdr>
            <w:top w:val="none" w:sz="0" w:space="0" w:color="auto"/>
            <w:left w:val="none" w:sz="0" w:space="0" w:color="auto"/>
            <w:bottom w:val="none" w:sz="0" w:space="0" w:color="auto"/>
            <w:right w:val="none" w:sz="0" w:space="0" w:color="auto"/>
          </w:divBdr>
        </w:div>
        <w:div w:id="495419165">
          <w:marLeft w:val="640"/>
          <w:marRight w:val="0"/>
          <w:marTop w:val="0"/>
          <w:marBottom w:val="0"/>
          <w:divBdr>
            <w:top w:val="none" w:sz="0" w:space="0" w:color="auto"/>
            <w:left w:val="none" w:sz="0" w:space="0" w:color="auto"/>
            <w:bottom w:val="none" w:sz="0" w:space="0" w:color="auto"/>
            <w:right w:val="none" w:sz="0" w:space="0" w:color="auto"/>
          </w:divBdr>
        </w:div>
        <w:div w:id="941304286">
          <w:marLeft w:val="640"/>
          <w:marRight w:val="0"/>
          <w:marTop w:val="0"/>
          <w:marBottom w:val="0"/>
          <w:divBdr>
            <w:top w:val="none" w:sz="0" w:space="0" w:color="auto"/>
            <w:left w:val="none" w:sz="0" w:space="0" w:color="auto"/>
            <w:bottom w:val="none" w:sz="0" w:space="0" w:color="auto"/>
            <w:right w:val="none" w:sz="0" w:space="0" w:color="auto"/>
          </w:divBdr>
        </w:div>
        <w:div w:id="855073720">
          <w:marLeft w:val="640"/>
          <w:marRight w:val="0"/>
          <w:marTop w:val="0"/>
          <w:marBottom w:val="0"/>
          <w:divBdr>
            <w:top w:val="none" w:sz="0" w:space="0" w:color="auto"/>
            <w:left w:val="none" w:sz="0" w:space="0" w:color="auto"/>
            <w:bottom w:val="none" w:sz="0" w:space="0" w:color="auto"/>
            <w:right w:val="none" w:sz="0" w:space="0" w:color="auto"/>
          </w:divBdr>
        </w:div>
        <w:div w:id="969474225">
          <w:marLeft w:val="640"/>
          <w:marRight w:val="0"/>
          <w:marTop w:val="0"/>
          <w:marBottom w:val="0"/>
          <w:divBdr>
            <w:top w:val="none" w:sz="0" w:space="0" w:color="auto"/>
            <w:left w:val="none" w:sz="0" w:space="0" w:color="auto"/>
            <w:bottom w:val="none" w:sz="0" w:space="0" w:color="auto"/>
            <w:right w:val="none" w:sz="0" w:space="0" w:color="auto"/>
          </w:divBdr>
        </w:div>
        <w:div w:id="2109884019">
          <w:marLeft w:val="640"/>
          <w:marRight w:val="0"/>
          <w:marTop w:val="0"/>
          <w:marBottom w:val="0"/>
          <w:divBdr>
            <w:top w:val="none" w:sz="0" w:space="0" w:color="auto"/>
            <w:left w:val="none" w:sz="0" w:space="0" w:color="auto"/>
            <w:bottom w:val="none" w:sz="0" w:space="0" w:color="auto"/>
            <w:right w:val="none" w:sz="0" w:space="0" w:color="auto"/>
          </w:divBdr>
        </w:div>
        <w:div w:id="1380668378">
          <w:marLeft w:val="640"/>
          <w:marRight w:val="0"/>
          <w:marTop w:val="0"/>
          <w:marBottom w:val="0"/>
          <w:divBdr>
            <w:top w:val="none" w:sz="0" w:space="0" w:color="auto"/>
            <w:left w:val="none" w:sz="0" w:space="0" w:color="auto"/>
            <w:bottom w:val="none" w:sz="0" w:space="0" w:color="auto"/>
            <w:right w:val="none" w:sz="0" w:space="0" w:color="auto"/>
          </w:divBdr>
        </w:div>
        <w:div w:id="1753968651">
          <w:marLeft w:val="640"/>
          <w:marRight w:val="0"/>
          <w:marTop w:val="0"/>
          <w:marBottom w:val="0"/>
          <w:divBdr>
            <w:top w:val="none" w:sz="0" w:space="0" w:color="auto"/>
            <w:left w:val="none" w:sz="0" w:space="0" w:color="auto"/>
            <w:bottom w:val="none" w:sz="0" w:space="0" w:color="auto"/>
            <w:right w:val="none" w:sz="0" w:space="0" w:color="auto"/>
          </w:divBdr>
        </w:div>
        <w:div w:id="1844735290">
          <w:marLeft w:val="640"/>
          <w:marRight w:val="0"/>
          <w:marTop w:val="0"/>
          <w:marBottom w:val="0"/>
          <w:divBdr>
            <w:top w:val="none" w:sz="0" w:space="0" w:color="auto"/>
            <w:left w:val="none" w:sz="0" w:space="0" w:color="auto"/>
            <w:bottom w:val="none" w:sz="0" w:space="0" w:color="auto"/>
            <w:right w:val="none" w:sz="0" w:space="0" w:color="auto"/>
          </w:divBdr>
        </w:div>
        <w:div w:id="1875192938">
          <w:marLeft w:val="640"/>
          <w:marRight w:val="0"/>
          <w:marTop w:val="0"/>
          <w:marBottom w:val="0"/>
          <w:divBdr>
            <w:top w:val="none" w:sz="0" w:space="0" w:color="auto"/>
            <w:left w:val="none" w:sz="0" w:space="0" w:color="auto"/>
            <w:bottom w:val="none" w:sz="0" w:space="0" w:color="auto"/>
            <w:right w:val="none" w:sz="0" w:space="0" w:color="auto"/>
          </w:divBdr>
        </w:div>
        <w:div w:id="1714115771">
          <w:marLeft w:val="640"/>
          <w:marRight w:val="0"/>
          <w:marTop w:val="0"/>
          <w:marBottom w:val="0"/>
          <w:divBdr>
            <w:top w:val="none" w:sz="0" w:space="0" w:color="auto"/>
            <w:left w:val="none" w:sz="0" w:space="0" w:color="auto"/>
            <w:bottom w:val="none" w:sz="0" w:space="0" w:color="auto"/>
            <w:right w:val="none" w:sz="0" w:space="0" w:color="auto"/>
          </w:divBdr>
        </w:div>
        <w:div w:id="840238278">
          <w:marLeft w:val="640"/>
          <w:marRight w:val="0"/>
          <w:marTop w:val="0"/>
          <w:marBottom w:val="0"/>
          <w:divBdr>
            <w:top w:val="none" w:sz="0" w:space="0" w:color="auto"/>
            <w:left w:val="none" w:sz="0" w:space="0" w:color="auto"/>
            <w:bottom w:val="none" w:sz="0" w:space="0" w:color="auto"/>
            <w:right w:val="none" w:sz="0" w:space="0" w:color="auto"/>
          </w:divBdr>
        </w:div>
        <w:div w:id="620499556">
          <w:marLeft w:val="640"/>
          <w:marRight w:val="0"/>
          <w:marTop w:val="0"/>
          <w:marBottom w:val="0"/>
          <w:divBdr>
            <w:top w:val="none" w:sz="0" w:space="0" w:color="auto"/>
            <w:left w:val="none" w:sz="0" w:space="0" w:color="auto"/>
            <w:bottom w:val="none" w:sz="0" w:space="0" w:color="auto"/>
            <w:right w:val="none" w:sz="0" w:space="0" w:color="auto"/>
          </w:divBdr>
        </w:div>
        <w:div w:id="85155156">
          <w:marLeft w:val="640"/>
          <w:marRight w:val="0"/>
          <w:marTop w:val="0"/>
          <w:marBottom w:val="0"/>
          <w:divBdr>
            <w:top w:val="none" w:sz="0" w:space="0" w:color="auto"/>
            <w:left w:val="none" w:sz="0" w:space="0" w:color="auto"/>
            <w:bottom w:val="none" w:sz="0" w:space="0" w:color="auto"/>
            <w:right w:val="none" w:sz="0" w:space="0" w:color="auto"/>
          </w:divBdr>
        </w:div>
        <w:div w:id="1945764365">
          <w:marLeft w:val="640"/>
          <w:marRight w:val="0"/>
          <w:marTop w:val="0"/>
          <w:marBottom w:val="0"/>
          <w:divBdr>
            <w:top w:val="none" w:sz="0" w:space="0" w:color="auto"/>
            <w:left w:val="none" w:sz="0" w:space="0" w:color="auto"/>
            <w:bottom w:val="none" w:sz="0" w:space="0" w:color="auto"/>
            <w:right w:val="none" w:sz="0" w:space="0" w:color="auto"/>
          </w:divBdr>
        </w:div>
        <w:div w:id="1213273919">
          <w:marLeft w:val="640"/>
          <w:marRight w:val="0"/>
          <w:marTop w:val="0"/>
          <w:marBottom w:val="0"/>
          <w:divBdr>
            <w:top w:val="none" w:sz="0" w:space="0" w:color="auto"/>
            <w:left w:val="none" w:sz="0" w:space="0" w:color="auto"/>
            <w:bottom w:val="none" w:sz="0" w:space="0" w:color="auto"/>
            <w:right w:val="none" w:sz="0" w:space="0" w:color="auto"/>
          </w:divBdr>
        </w:div>
        <w:div w:id="1408649923">
          <w:marLeft w:val="640"/>
          <w:marRight w:val="0"/>
          <w:marTop w:val="0"/>
          <w:marBottom w:val="0"/>
          <w:divBdr>
            <w:top w:val="none" w:sz="0" w:space="0" w:color="auto"/>
            <w:left w:val="none" w:sz="0" w:space="0" w:color="auto"/>
            <w:bottom w:val="none" w:sz="0" w:space="0" w:color="auto"/>
            <w:right w:val="none" w:sz="0" w:space="0" w:color="auto"/>
          </w:divBdr>
        </w:div>
        <w:div w:id="854610769">
          <w:marLeft w:val="640"/>
          <w:marRight w:val="0"/>
          <w:marTop w:val="0"/>
          <w:marBottom w:val="0"/>
          <w:divBdr>
            <w:top w:val="none" w:sz="0" w:space="0" w:color="auto"/>
            <w:left w:val="none" w:sz="0" w:space="0" w:color="auto"/>
            <w:bottom w:val="none" w:sz="0" w:space="0" w:color="auto"/>
            <w:right w:val="none" w:sz="0" w:space="0" w:color="auto"/>
          </w:divBdr>
        </w:div>
        <w:div w:id="2057660763">
          <w:marLeft w:val="640"/>
          <w:marRight w:val="0"/>
          <w:marTop w:val="0"/>
          <w:marBottom w:val="0"/>
          <w:divBdr>
            <w:top w:val="none" w:sz="0" w:space="0" w:color="auto"/>
            <w:left w:val="none" w:sz="0" w:space="0" w:color="auto"/>
            <w:bottom w:val="none" w:sz="0" w:space="0" w:color="auto"/>
            <w:right w:val="none" w:sz="0" w:space="0" w:color="auto"/>
          </w:divBdr>
        </w:div>
        <w:div w:id="1877348334">
          <w:marLeft w:val="640"/>
          <w:marRight w:val="0"/>
          <w:marTop w:val="0"/>
          <w:marBottom w:val="0"/>
          <w:divBdr>
            <w:top w:val="none" w:sz="0" w:space="0" w:color="auto"/>
            <w:left w:val="none" w:sz="0" w:space="0" w:color="auto"/>
            <w:bottom w:val="none" w:sz="0" w:space="0" w:color="auto"/>
            <w:right w:val="none" w:sz="0" w:space="0" w:color="auto"/>
          </w:divBdr>
        </w:div>
        <w:div w:id="497620389">
          <w:marLeft w:val="640"/>
          <w:marRight w:val="0"/>
          <w:marTop w:val="0"/>
          <w:marBottom w:val="0"/>
          <w:divBdr>
            <w:top w:val="none" w:sz="0" w:space="0" w:color="auto"/>
            <w:left w:val="none" w:sz="0" w:space="0" w:color="auto"/>
            <w:bottom w:val="none" w:sz="0" w:space="0" w:color="auto"/>
            <w:right w:val="none" w:sz="0" w:space="0" w:color="auto"/>
          </w:divBdr>
        </w:div>
        <w:div w:id="1816096396">
          <w:marLeft w:val="640"/>
          <w:marRight w:val="0"/>
          <w:marTop w:val="0"/>
          <w:marBottom w:val="0"/>
          <w:divBdr>
            <w:top w:val="none" w:sz="0" w:space="0" w:color="auto"/>
            <w:left w:val="none" w:sz="0" w:space="0" w:color="auto"/>
            <w:bottom w:val="none" w:sz="0" w:space="0" w:color="auto"/>
            <w:right w:val="none" w:sz="0" w:space="0" w:color="auto"/>
          </w:divBdr>
        </w:div>
        <w:div w:id="189607596">
          <w:marLeft w:val="640"/>
          <w:marRight w:val="0"/>
          <w:marTop w:val="0"/>
          <w:marBottom w:val="0"/>
          <w:divBdr>
            <w:top w:val="none" w:sz="0" w:space="0" w:color="auto"/>
            <w:left w:val="none" w:sz="0" w:space="0" w:color="auto"/>
            <w:bottom w:val="none" w:sz="0" w:space="0" w:color="auto"/>
            <w:right w:val="none" w:sz="0" w:space="0" w:color="auto"/>
          </w:divBdr>
        </w:div>
        <w:div w:id="323630424">
          <w:marLeft w:val="640"/>
          <w:marRight w:val="0"/>
          <w:marTop w:val="0"/>
          <w:marBottom w:val="0"/>
          <w:divBdr>
            <w:top w:val="none" w:sz="0" w:space="0" w:color="auto"/>
            <w:left w:val="none" w:sz="0" w:space="0" w:color="auto"/>
            <w:bottom w:val="none" w:sz="0" w:space="0" w:color="auto"/>
            <w:right w:val="none" w:sz="0" w:space="0" w:color="auto"/>
          </w:divBdr>
        </w:div>
        <w:div w:id="276647101">
          <w:marLeft w:val="640"/>
          <w:marRight w:val="0"/>
          <w:marTop w:val="0"/>
          <w:marBottom w:val="0"/>
          <w:divBdr>
            <w:top w:val="none" w:sz="0" w:space="0" w:color="auto"/>
            <w:left w:val="none" w:sz="0" w:space="0" w:color="auto"/>
            <w:bottom w:val="none" w:sz="0" w:space="0" w:color="auto"/>
            <w:right w:val="none" w:sz="0" w:space="0" w:color="auto"/>
          </w:divBdr>
        </w:div>
        <w:div w:id="2134711781">
          <w:marLeft w:val="640"/>
          <w:marRight w:val="0"/>
          <w:marTop w:val="0"/>
          <w:marBottom w:val="0"/>
          <w:divBdr>
            <w:top w:val="none" w:sz="0" w:space="0" w:color="auto"/>
            <w:left w:val="none" w:sz="0" w:space="0" w:color="auto"/>
            <w:bottom w:val="none" w:sz="0" w:space="0" w:color="auto"/>
            <w:right w:val="none" w:sz="0" w:space="0" w:color="auto"/>
          </w:divBdr>
        </w:div>
        <w:div w:id="1610506649">
          <w:marLeft w:val="640"/>
          <w:marRight w:val="0"/>
          <w:marTop w:val="0"/>
          <w:marBottom w:val="0"/>
          <w:divBdr>
            <w:top w:val="none" w:sz="0" w:space="0" w:color="auto"/>
            <w:left w:val="none" w:sz="0" w:space="0" w:color="auto"/>
            <w:bottom w:val="none" w:sz="0" w:space="0" w:color="auto"/>
            <w:right w:val="none" w:sz="0" w:space="0" w:color="auto"/>
          </w:divBdr>
        </w:div>
        <w:div w:id="1471047287">
          <w:marLeft w:val="640"/>
          <w:marRight w:val="0"/>
          <w:marTop w:val="0"/>
          <w:marBottom w:val="0"/>
          <w:divBdr>
            <w:top w:val="none" w:sz="0" w:space="0" w:color="auto"/>
            <w:left w:val="none" w:sz="0" w:space="0" w:color="auto"/>
            <w:bottom w:val="none" w:sz="0" w:space="0" w:color="auto"/>
            <w:right w:val="none" w:sz="0" w:space="0" w:color="auto"/>
          </w:divBdr>
        </w:div>
        <w:div w:id="421998109">
          <w:marLeft w:val="640"/>
          <w:marRight w:val="0"/>
          <w:marTop w:val="0"/>
          <w:marBottom w:val="0"/>
          <w:divBdr>
            <w:top w:val="none" w:sz="0" w:space="0" w:color="auto"/>
            <w:left w:val="none" w:sz="0" w:space="0" w:color="auto"/>
            <w:bottom w:val="none" w:sz="0" w:space="0" w:color="auto"/>
            <w:right w:val="none" w:sz="0" w:space="0" w:color="auto"/>
          </w:divBdr>
        </w:div>
        <w:div w:id="720978537">
          <w:marLeft w:val="640"/>
          <w:marRight w:val="0"/>
          <w:marTop w:val="0"/>
          <w:marBottom w:val="0"/>
          <w:divBdr>
            <w:top w:val="none" w:sz="0" w:space="0" w:color="auto"/>
            <w:left w:val="none" w:sz="0" w:space="0" w:color="auto"/>
            <w:bottom w:val="none" w:sz="0" w:space="0" w:color="auto"/>
            <w:right w:val="none" w:sz="0" w:space="0" w:color="auto"/>
          </w:divBdr>
        </w:div>
        <w:div w:id="1326208316">
          <w:marLeft w:val="640"/>
          <w:marRight w:val="0"/>
          <w:marTop w:val="0"/>
          <w:marBottom w:val="0"/>
          <w:divBdr>
            <w:top w:val="none" w:sz="0" w:space="0" w:color="auto"/>
            <w:left w:val="none" w:sz="0" w:space="0" w:color="auto"/>
            <w:bottom w:val="none" w:sz="0" w:space="0" w:color="auto"/>
            <w:right w:val="none" w:sz="0" w:space="0" w:color="auto"/>
          </w:divBdr>
        </w:div>
        <w:div w:id="2053068704">
          <w:marLeft w:val="640"/>
          <w:marRight w:val="0"/>
          <w:marTop w:val="0"/>
          <w:marBottom w:val="0"/>
          <w:divBdr>
            <w:top w:val="none" w:sz="0" w:space="0" w:color="auto"/>
            <w:left w:val="none" w:sz="0" w:space="0" w:color="auto"/>
            <w:bottom w:val="none" w:sz="0" w:space="0" w:color="auto"/>
            <w:right w:val="none" w:sz="0" w:space="0" w:color="auto"/>
          </w:divBdr>
        </w:div>
        <w:div w:id="651913585">
          <w:marLeft w:val="640"/>
          <w:marRight w:val="0"/>
          <w:marTop w:val="0"/>
          <w:marBottom w:val="0"/>
          <w:divBdr>
            <w:top w:val="none" w:sz="0" w:space="0" w:color="auto"/>
            <w:left w:val="none" w:sz="0" w:space="0" w:color="auto"/>
            <w:bottom w:val="none" w:sz="0" w:space="0" w:color="auto"/>
            <w:right w:val="none" w:sz="0" w:space="0" w:color="auto"/>
          </w:divBdr>
        </w:div>
        <w:div w:id="1260408005">
          <w:marLeft w:val="640"/>
          <w:marRight w:val="0"/>
          <w:marTop w:val="0"/>
          <w:marBottom w:val="0"/>
          <w:divBdr>
            <w:top w:val="none" w:sz="0" w:space="0" w:color="auto"/>
            <w:left w:val="none" w:sz="0" w:space="0" w:color="auto"/>
            <w:bottom w:val="none" w:sz="0" w:space="0" w:color="auto"/>
            <w:right w:val="none" w:sz="0" w:space="0" w:color="auto"/>
          </w:divBdr>
        </w:div>
        <w:div w:id="1218778955">
          <w:marLeft w:val="640"/>
          <w:marRight w:val="0"/>
          <w:marTop w:val="0"/>
          <w:marBottom w:val="0"/>
          <w:divBdr>
            <w:top w:val="none" w:sz="0" w:space="0" w:color="auto"/>
            <w:left w:val="none" w:sz="0" w:space="0" w:color="auto"/>
            <w:bottom w:val="none" w:sz="0" w:space="0" w:color="auto"/>
            <w:right w:val="none" w:sz="0" w:space="0" w:color="auto"/>
          </w:divBdr>
        </w:div>
        <w:div w:id="596787027">
          <w:marLeft w:val="640"/>
          <w:marRight w:val="0"/>
          <w:marTop w:val="0"/>
          <w:marBottom w:val="0"/>
          <w:divBdr>
            <w:top w:val="none" w:sz="0" w:space="0" w:color="auto"/>
            <w:left w:val="none" w:sz="0" w:space="0" w:color="auto"/>
            <w:bottom w:val="none" w:sz="0" w:space="0" w:color="auto"/>
            <w:right w:val="none" w:sz="0" w:space="0" w:color="auto"/>
          </w:divBdr>
        </w:div>
        <w:div w:id="1957981517">
          <w:marLeft w:val="640"/>
          <w:marRight w:val="0"/>
          <w:marTop w:val="0"/>
          <w:marBottom w:val="0"/>
          <w:divBdr>
            <w:top w:val="none" w:sz="0" w:space="0" w:color="auto"/>
            <w:left w:val="none" w:sz="0" w:space="0" w:color="auto"/>
            <w:bottom w:val="none" w:sz="0" w:space="0" w:color="auto"/>
            <w:right w:val="none" w:sz="0" w:space="0" w:color="auto"/>
          </w:divBdr>
        </w:div>
        <w:div w:id="1155412205">
          <w:marLeft w:val="640"/>
          <w:marRight w:val="0"/>
          <w:marTop w:val="0"/>
          <w:marBottom w:val="0"/>
          <w:divBdr>
            <w:top w:val="none" w:sz="0" w:space="0" w:color="auto"/>
            <w:left w:val="none" w:sz="0" w:space="0" w:color="auto"/>
            <w:bottom w:val="none" w:sz="0" w:space="0" w:color="auto"/>
            <w:right w:val="none" w:sz="0" w:space="0" w:color="auto"/>
          </w:divBdr>
        </w:div>
        <w:div w:id="160438647">
          <w:marLeft w:val="640"/>
          <w:marRight w:val="0"/>
          <w:marTop w:val="0"/>
          <w:marBottom w:val="0"/>
          <w:divBdr>
            <w:top w:val="none" w:sz="0" w:space="0" w:color="auto"/>
            <w:left w:val="none" w:sz="0" w:space="0" w:color="auto"/>
            <w:bottom w:val="none" w:sz="0" w:space="0" w:color="auto"/>
            <w:right w:val="none" w:sz="0" w:space="0" w:color="auto"/>
          </w:divBdr>
        </w:div>
        <w:div w:id="2069955928">
          <w:marLeft w:val="640"/>
          <w:marRight w:val="0"/>
          <w:marTop w:val="0"/>
          <w:marBottom w:val="0"/>
          <w:divBdr>
            <w:top w:val="none" w:sz="0" w:space="0" w:color="auto"/>
            <w:left w:val="none" w:sz="0" w:space="0" w:color="auto"/>
            <w:bottom w:val="none" w:sz="0" w:space="0" w:color="auto"/>
            <w:right w:val="none" w:sz="0" w:space="0" w:color="auto"/>
          </w:divBdr>
        </w:div>
        <w:div w:id="2060206212">
          <w:marLeft w:val="640"/>
          <w:marRight w:val="0"/>
          <w:marTop w:val="0"/>
          <w:marBottom w:val="0"/>
          <w:divBdr>
            <w:top w:val="none" w:sz="0" w:space="0" w:color="auto"/>
            <w:left w:val="none" w:sz="0" w:space="0" w:color="auto"/>
            <w:bottom w:val="none" w:sz="0" w:space="0" w:color="auto"/>
            <w:right w:val="none" w:sz="0" w:space="0" w:color="auto"/>
          </w:divBdr>
        </w:div>
        <w:div w:id="756250972">
          <w:marLeft w:val="640"/>
          <w:marRight w:val="0"/>
          <w:marTop w:val="0"/>
          <w:marBottom w:val="0"/>
          <w:divBdr>
            <w:top w:val="none" w:sz="0" w:space="0" w:color="auto"/>
            <w:left w:val="none" w:sz="0" w:space="0" w:color="auto"/>
            <w:bottom w:val="none" w:sz="0" w:space="0" w:color="auto"/>
            <w:right w:val="none" w:sz="0" w:space="0" w:color="auto"/>
          </w:divBdr>
        </w:div>
      </w:divsChild>
    </w:div>
    <w:div w:id="1828789513">
      <w:bodyDiv w:val="1"/>
      <w:marLeft w:val="0"/>
      <w:marRight w:val="0"/>
      <w:marTop w:val="0"/>
      <w:marBottom w:val="0"/>
      <w:divBdr>
        <w:top w:val="none" w:sz="0" w:space="0" w:color="auto"/>
        <w:left w:val="none" w:sz="0" w:space="0" w:color="auto"/>
        <w:bottom w:val="none" w:sz="0" w:space="0" w:color="auto"/>
        <w:right w:val="none" w:sz="0" w:space="0" w:color="auto"/>
      </w:divBdr>
    </w:div>
    <w:div w:id="1829831839">
      <w:bodyDiv w:val="1"/>
      <w:marLeft w:val="0"/>
      <w:marRight w:val="0"/>
      <w:marTop w:val="0"/>
      <w:marBottom w:val="0"/>
      <w:divBdr>
        <w:top w:val="none" w:sz="0" w:space="0" w:color="auto"/>
        <w:left w:val="none" w:sz="0" w:space="0" w:color="auto"/>
        <w:bottom w:val="none" w:sz="0" w:space="0" w:color="auto"/>
        <w:right w:val="none" w:sz="0" w:space="0" w:color="auto"/>
      </w:divBdr>
      <w:divsChild>
        <w:div w:id="173808055">
          <w:marLeft w:val="640"/>
          <w:marRight w:val="0"/>
          <w:marTop w:val="0"/>
          <w:marBottom w:val="0"/>
          <w:divBdr>
            <w:top w:val="none" w:sz="0" w:space="0" w:color="auto"/>
            <w:left w:val="none" w:sz="0" w:space="0" w:color="auto"/>
            <w:bottom w:val="none" w:sz="0" w:space="0" w:color="auto"/>
            <w:right w:val="none" w:sz="0" w:space="0" w:color="auto"/>
          </w:divBdr>
        </w:div>
        <w:div w:id="48652362">
          <w:marLeft w:val="640"/>
          <w:marRight w:val="0"/>
          <w:marTop w:val="0"/>
          <w:marBottom w:val="0"/>
          <w:divBdr>
            <w:top w:val="none" w:sz="0" w:space="0" w:color="auto"/>
            <w:left w:val="none" w:sz="0" w:space="0" w:color="auto"/>
            <w:bottom w:val="none" w:sz="0" w:space="0" w:color="auto"/>
            <w:right w:val="none" w:sz="0" w:space="0" w:color="auto"/>
          </w:divBdr>
        </w:div>
        <w:div w:id="515535790">
          <w:marLeft w:val="640"/>
          <w:marRight w:val="0"/>
          <w:marTop w:val="0"/>
          <w:marBottom w:val="0"/>
          <w:divBdr>
            <w:top w:val="none" w:sz="0" w:space="0" w:color="auto"/>
            <w:left w:val="none" w:sz="0" w:space="0" w:color="auto"/>
            <w:bottom w:val="none" w:sz="0" w:space="0" w:color="auto"/>
            <w:right w:val="none" w:sz="0" w:space="0" w:color="auto"/>
          </w:divBdr>
        </w:div>
        <w:div w:id="196700704">
          <w:marLeft w:val="640"/>
          <w:marRight w:val="0"/>
          <w:marTop w:val="0"/>
          <w:marBottom w:val="0"/>
          <w:divBdr>
            <w:top w:val="none" w:sz="0" w:space="0" w:color="auto"/>
            <w:left w:val="none" w:sz="0" w:space="0" w:color="auto"/>
            <w:bottom w:val="none" w:sz="0" w:space="0" w:color="auto"/>
            <w:right w:val="none" w:sz="0" w:space="0" w:color="auto"/>
          </w:divBdr>
        </w:div>
        <w:div w:id="1988589496">
          <w:marLeft w:val="640"/>
          <w:marRight w:val="0"/>
          <w:marTop w:val="0"/>
          <w:marBottom w:val="0"/>
          <w:divBdr>
            <w:top w:val="none" w:sz="0" w:space="0" w:color="auto"/>
            <w:left w:val="none" w:sz="0" w:space="0" w:color="auto"/>
            <w:bottom w:val="none" w:sz="0" w:space="0" w:color="auto"/>
            <w:right w:val="none" w:sz="0" w:space="0" w:color="auto"/>
          </w:divBdr>
        </w:div>
        <w:div w:id="2123960336">
          <w:marLeft w:val="640"/>
          <w:marRight w:val="0"/>
          <w:marTop w:val="0"/>
          <w:marBottom w:val="0"/>
          <w:divBdr>
            <w:top w:val="none" w:sz="0" w:space="0" w:color="auto"/>
            <w:left w:val="none" w:sz="0" w:space="0" w:color="auto"/>
            <w:bottom w:val="none" w:sz="0" w:space="0" w:color="auto"/>
            <w:right w:val="none" w:sz="0" w:space="0" w:color="auto"/>
          </w:divBdr>
        </w:div>
        <w:div w:id="1381982168">
          <w:marLeft w:val="640"/>
          <w:marRight w:val="0"/>
          <w:marTop w:val="0"/>
          <w:marBottom w:val="0"/>
          <w:divBdr>
            <w:top w:val="none" w:sz="0" w:space="0" w:color="auto"/>
            <w:left w:val="none" w:sz="0" w:space="0" w:color="auto"/>
            <w:bottom w:val="none" w:sz="0" w:space="0" w:color="auto"/>
            <w:right w:val="none" w:sz="0" w:space="0" w:color="auto"/>
          </w:divBdr>
        </w:div>
        <w:div w:id="312611136">
          <w:marLeft w:val="640"/>
          <w:marRight w:val="0"/>
          <w:marTop w:val="0"/>
          <w:marBottom w:val="0"/>
          <w:divBdr>
            <w:top w:val="none" w:sz="0" w:space="0" w:color="auto"/>
            <w:left w:val="none" w:sz="0" w:space="0" w:color="auto"/>
            <w:bottom w:val="none" w:sz="0" w:space="0" w:color="auto"/>
            <w:right w:val="none" w:sz="0" w:space="0" w:color="auto"/>
          </w:divBdr>
        </w:div>
        <w:div w:id="1485004031">
          <w:marLeft w:val="640"/>
          <w:marRight w:val="0"/>
          <w:marTop w:val="0"/>
          <w:marBottom w:val="0"/>
          <w:divBdr>
            <w:top w:val="none" w:sz="0" w:space="0" w:color="auto"/>
            <w:left w:val="none" w:sz="0" w:space="0" w:color="auto"/>
            <w:bottom w:val="none" w:sz="0" w:space="0" w:color="auto"/>
            <w:right w:val="none" w:sz="0" w:space="0" w:color="auto"/>
          </w:divBdr>
        </w:div>
        <w:div w:id="1084498512">
          <w:marLeft w:val="640"/>
          <w:marRight w:val="0"/>
          <w:marTop w:val="0"/>
          <w:marBottom w:val="0"/>
          <w:divBdr>
            <w:top w:val="none" w:sz="0" w:space="0" w:color="auto"/>
            <w:left w:val="none" w:sz="0" w:space="0" w:color="auto"/>
            <w:bottom w:val="none" w:sz="0" w:space="0" w:color="auto"/>
            <w:right w:val="none" w:sz="0" w:space="0" w:color="auto"/>
          </w:divBdr>
        </w:div>
        <w:div w:id="1711804717">
          <w:marLeft w:val="640"/>
          <w:marRight w:val="0"/>
          <w:marTop w:val="0"/>
          <w:marBottom w:val="0"/>
          <w:divBdr>
            <w:top w:val="none" w:sz="0" w:space="0" w:color="auto"/>
            <w:left w:val="none" w:sz="0" w:space="0" w:color="auto"/>
            <w:bottom w:val="none" w:sz="0" w:space="0" w:color="auto"/>
            <w:right w:val="none" w:sz="0" w:space="0" w:color="auto"/>
          </w:divBdr>
        </w:div>
        <w:div w:id="2075857767">
          <w:marLeft w:val="640"/>
          <w:marRight w:val="0"/>
          <w:marTop w:val="0"/>
          <w:marBottom w:val="0"/>
          <w:divBdr>
            <w:top w:val="none" w:sz="0" w:space="0" w:color="auto"/>
            <w:left w:val="none" w:sz="0" w:space="0" w:color="auto"/>
            <w:bottom w:val="none" w:sz="0" w:space="0" w:color="auto"/>
            <w:right w:val="none" w:sz="0" w:space="0" w:color="auto"/>
          </w:divBdr>
        </w:div>
        <w:div w:id="1918393139">
          <w:marLeft w:val="640"/>
          <w:marRight w:val="0"/>
          <w:marTop w:val="0"/>
          <w:marBottom w:val="0"/>
          <w:divBdr>
            <w:top w:val="none" w:sz="0" w:space="0" w:color="auto"/>
            <w:left w:val="none" w:sz="0" w:space="0" w:color="auto"/>
            <w:bottom w:val="none" w:sz="0" w:space="0" w:color="auto"/>
            <w:right w:val="none" w:sz="0" w:space="0" w:color="auto"/>
          </w:divBdr>
        </w:div>
        <w:div w:id="1171680736">
          <w:marLeft w:val="640"/>
          <w:marRight w:val="0"/>
          <w:marTop w:val="0"/>
          <w:marBottom w:val="0"/>
          <w:divBdr>
            <w:top w:val="none" w:sz="0" w:space="0" w:color="auto"/>
            <w:left w:val="none" w:sz="0" w:space="0" w:color="auto"/>
            <w:bottom w:val="none" w:sz="0" w:space="0" w:color="auto"/>
            <w:right w:val="none" w:sz="0" w:space="0" w:color="auto"/>
          </w:divBdr>
        </w:div>
        <w:div w:id="1310868893">
          <w:marLeft w:val="640"/>
          <w:marRight w:val="0"/>
          <w:marTop w:val="0"/>
          <w:marBottom w:val="0"/>
          <w:divBdr>
            <w:top w:val="none" w:sz="0" w:space="0" w:color="auto"/>
            <w:left w:val="none" w:sz="0" w:space="0" w:color="auto"/>
            <w:bottom w:val="none" w:sz="0" w:space="0" w:color="auto"/>
            <w:right w:val="none" w:sz="0" w:space="0" w:color="auto"/>
          </w:divBdr>
        </w:div>
        <w:div w:id="1121337396">
          <w:marLeft w:val="640"/>
          <w:marRight w:val="0"/>
          <w:marTop w:val="0"/>
          <w:marBottom w:val="0"/>
          <w:divBdr>
            <w:top w:val="none" w:sz="0" w:space="0" w:color="auto"/>
            <w:left w:val="none" w:sz="0" w:space="0" w:color="auto"/>
            <w:bottom w:val="none" w:sz="0" w:space="0" w:color="auto"/>
            <w:right w:val="none" w:sz="0" w:space="0" w:color="auto"/>
          </w:divBdr>
        </w:div>
        <w:div w:id="721174212">
          <w:marLeft w:val="640"/>
          <w:marRight w:val="0"/>
          <w:marTop w:val="0"/>
          <w:marBottom w:val="0"/>
          <w:divBdr>
            <w:top w:val="none" w:sz="0" w:space="0" w:color="auto"/>
            <w:left w:val="none" w:sz="0" w:space="0" w:color="auto"/>
            <w:bottom w:val="none" w:sz="0" w:space="0" w:color="auto"/>
            <w:right w:val="none" w:sz="0" w:space="0" w:color="auto"/>
          </w:divBdr>
        </w:div>
        <w:div w:id="1907566442">
          <w:marLeft w:val="640"/>
          <w:marRight w:val="0"/>
          <w:marTop w:val="0"/>
          <w:marBottom w:val="0"/>
          <w:divBdr>
            <w:top w:val="none" w:sz="0" w:space="0" w:color="auto"/>
            <w:left w:val="none" w:sz="0" w:space="0" w:color="auto"/>
            <w:bottom w:val="none" w:sz="0" w:space="0" w:color="auto"/>
            <w:right w:val="none" w:sz="0" w:space="0" w:color="auto"/>
          </w:divBdr>
        </w:div>
        <w:div w:id="713699499">
          <w:marLeft w:val="640"/>
          <w:marRight w:val="0"/>
          <w:marTop w:val="0"/>
          <w:marBottom w:val="0"/>
          <w:divBdr>
            <w:top w:val="none" w:sz="0" w:space="0" w:color="auto"/>
            <w:left w:val="none" w:sz="0" w:space="0" w:color="auto"/>
            <w:bottom w:val="none" w:sz="0" w:space="0" w:color="auto"/>
            <w:right w:val="none" w:sz="0" w:space="0" w:color="auto"/>
          </w:divBdr>
        </w:div>
        <w:div w:id="625699315">
          <w:marLeft w:val="640"/>
          <w:marRight w:val="0"/>
          <w:marTop w:val="0"/>
          <w:marBottom w:val="0"/>
          <w:divBdr>
            <w:top w:val="none" w:sz="0" w:space="0" w:color="auto"/>
            <w:left w:val="none" w:sz="0" w:space="0" w:color="auto"/>
            <w:bottom w:val="none" w:sz="0" w:space="0" w:color="auto"/>
            <w:right w:val="none" w:sz="0" w:space="0" w:color="auto"/>
          </w:divBdr>
        </w:div>
        <w:div w:id="1042703893">
          <w:marLeft w:val="640"/>
          <w:marRight w:val="0"/>
          <w:marTop w:val="0"/>
          <w:marBottom w:val="0"/>
          <w:divBdr>
            <w:top w:val="none" w:sz="0" w:space="0" w:color="auto"/>
            <w:left w:val="none" w:sz="0" w:space="0" w:color="auto"/>
            <w:bottom w:val="none" w:sz="0" w:space="0" w:color="auto"/>
            <w:right w:val="none" w:sz="0" w:space="0" w:color="auto"/>
          </w:divBdr>
        </w:div>
        <w:div w:id="1672371367">
          <w:marLeft w:val="640"/>
          <w:marRight w:val="0"/>
          <w:marTop w:val="0"/>
          <w:marBottom w:val="0"/>
          <w:divBdr>
            <w:top w:val="none" w:sz="0" w:space="0" w:color="auto"/>
            <w:left w:val="none" w:sz="0" w:space="0" w:color="auto"/>
            <w:bottom w:val="none" w:sz="0" w:space="0" w:color="auto"/>
            <w:right w:val="none" w:sz="0" w:space="0" w:color="auto"/>
          </w:divBdr>
        </w:div>
        <w:div w:id="500395725">
          <w:marLeft w:val="640"/>
          <w:marRight w:val="0"/>
          <w:marTop w:val="0"/>
          <w:marBottom w:val="0"/>
          <w:divBdr>
            <w:top w:val="none" w:sz="0" w:space="0" w:color="auto"/>
            <w:left w:val="none" w:sz="0" w:space="0" w:color="auto"/>
            <w:bottom w:val="none" w:sz="0" w:space="0" w:color="auto"/>
            <w:right w:val="none" w:sz="0" w:space="0" w:color="auto"/>
          </w:divBdr>
        </w:div>
        <w:div w:id="1458834217">
          <w:marLeft w:val="640"/>
          <w:marRight w:val="0"/>
          <w:marTop w:val="0"/>
          <w:marBottom w:val="0"/>
          <w:divBdr>
            <w:top w:val="none" w:sz="0" w:space="0" w:color="auto"/>
            <w:left w:val="none" w:sz="0" w:space="0" w:color="auto"/>
            <w:bottom w:val="none" w:sz="0" w:space="0" w:color="auto"/>
            <w:right w:val="none" w:sz="0" w:space="0" w:color="auto"/>
          </w:divBdr>
        </w:div>
        <w:div w:id="982346337">
          <w:marLeft w:val="640"/>
          <w:marRight w:val="0"/>
          <w:marTop w:val="0"/>
          <w:marBottom w:val="0"/>
          <w:divBdr>
            <w:top w:val="none" w:sz="0" w:space="0" w:color="auto"/>
            <w:left w:val="none" w:sz="0" w:space="0" w:color="auto"/>
            <w:bottom w:val="none" w:sz="0" w:space="0" w:color="auto"/>
            <w:right w:val="none" w:sz="0" w:space="0" w:color="auto"/>
          </w:divBdr>
        </w:div>
        <w:div w:id="621813063">
          <w:marLeft w:val="640"/>
          <w:marRight w:val="0"/>
          <w:marTop w:val="0"/>
          <w:marBottom w:val="0"/>
          <w:divBdr>
            <w:top w:val="none" w:sz="0" w:space="0" w:color="auto"/>
            <w:left w:val="none" w:sz="0" w:space="0" w:color="auto"/>
            <w:bottom w:val="none" w:sz="0" w:space="0" w:color="auto"/>
            <w:right w:val="none" w:sz="0" w:space="0" w:color="auto"/>
          </w:divBdr>
        </w:div>
        <w:div w:id="720831803">
          <w:marLeft w:val="640"/>
          <w:marRight w:val="0"/>
          <w:marTop w:val="0"/>
          <w:marBottom w:val="0"/>
          <w:divBdr>
            <w:top w:val="none" w:sz="0" w:space="0" w:color="auto"/>
            <w:left w:val="none" w:sz="0" w:space="0" w:color="auto"/>
            <w:bottom w:val="none" w:sz="0" w:space="0" w:color="auto"/>
            <w:right w:val="none" w:sz="0" w:space="0" w:color="auto"/>
          </w:divBdr>
        </w:div>
        <w:div w:id="894967473">
          <w:marLeft w:val="640"/>
          <w:marRight w:val="0"/>
          <w:marTop w:val="0"/>
          <w:marBottom w:val="0"/>
          <w:divBdr>
            <w:top w:val="none" w:sz="0" w:space="0" w:color="auto"/>
            <w:left w:val="none" w:sz="0" w:space="0" w:color="auto"/>
            <w:bottom w:val="none" w:sz="0" w:space="0" w:color="auto"/>
            <w:right w:val="none" w:sz="0" w:space="0" w:color="auto"/>
          </w:divBdr>
        </w:div>
        <w:div w:id="123890896">
          <w:marLeft w:val="640"/>
          <w:marRight w:val="0"/>
          <w:marTop w:val="0"/>
          <w:marBottom w:val="0"/>
          <w:divBdr>
            <w:top w:val="none" w:sz="0" w:space="0" w:color="auto"/>
            <w:left w:val="none" w:sz="0" w:space="0" w:color="auto"/>
            <w:bottom w:val="none" w:sz="0" w:space="0" w:color="auto"/>
            <w:right w:val="none" w:sz="0" w:space="0" w:color="auto"/>
          </w:divBdr>
        </w:div>
        <w:div w:id="454300409">
          <w:marLeft w:val="640"/>
          <w:marRight w:val="0"/>
          <w:marTop w:val="0"/>
          <w:marBottom w:val="0"/>
          <w:divBdr>
            <w:top w:val="none" w:sz="0" w:space="0" w:color="auto"/>
            <w:left w:val="none" w:sz="0" w:space="0" w:color="auto"/>
            <w:bottom w:val="none" w:sz="0" w:space="0" w:color="auto"/>
            <w:right w:val="none" w:sz="0" w:space="0" w:color="auto"/>
          </w:divBdr>
        </w:div>
        <w:div w:id="1621105921">
          <w:marLeft w:val="640"/>
          <w:marRight w:val="0"/>
          <w:marTop w:val="0"/>
          <w:marBottom w:val="0"/>
          <w:divBdr>
            <w:top w:val="none" w:sz="0" w:space="0" w:color="auto"/>
            <w:left w:val="none" w:sz="0" w:space="0" w:color="auto"/>
            <w:bottom w:val="none" w:sz="0" w:space="0" w:color="auto"/>
            <w:right w:val="none" w:sz="0" w:space="0" w:color="auto"/>
          </w:divBdr>
        </w:div>
        <w:div w:id="1323661425">
          <w:marLeft w:val="640"/>
          <w:marRight w:val="0"/>
          <w:marTop w:val="0"/>
          <w:marBottom w:val="0"/>
          <w:divBdr>
            <w:top w:val="none" w:sz="0" w:space="0" w:color="auto"/>
            <w:left w:val="none" w:sz="0" w:space="0" w:color="auto"/>
            <w:bottom w:val="none" w:sz="0" w:space="0" w:color="auto"/>
            <w:right w:val="none" w:sz="0" w:space="0" w:color="auto"/>
          </w:divBdr>
        </w:div>
        <w:div w:id="786239509">
          <w:marLeft w:val="640"/>
          <w:marRight w:val="0"/>
          <w:marTop w:val="0"/>
          <w:marBottom w:val="0"/>
          <w:divBdr>
            <w:top w:val="none" w:sz="0" w:space="0" w:color="auto"/>
            <w:left w:val="none" w:sz="0" w:space="0" w:color="auto"/>
            <w:bottom w:val="none" w:sz="0" w:space="0" w:color="auto"/>
            <w:right w:val="none" w:sz="0" w:space="0" w:color="auto"/>
          </w:divBdr>
        </w:div>
        <w:div w:id="240255622">
          <w:marLeft w:val="640"/>
          <w:marRight w:val="0"/>
          <w:marTop w:val="0"/>
          <w:marBottom w:val="0"/>
          <w:divBdr>
            <w:top w:val="none" w:sz="0" w:space="0" w:color="auto"/>
            <w:left w:val="none" w:sz="0" w:space="0" w:color="auto"/>
            <w:bottom w:val="none" w:sz="0" w:space="0" w:color="auto"/>
            <w:right w:val="none" w:sz="0" w:space="0" w:color="auto"/>
          </w:divBdr>
        </w:div>
        <w:div w:id="1705205803">
          <w:marLeft w:val="640"/>
          <w:marRight w:val="0"/>
          <w:marTop w:val="0"/>
          <w:marBottom w:val="0"/>
          <w:divBdr>
            <w:top w:val="none" w:sz="0" w:space="0" w:color="auto"/>
            <w:left w:val="none" w:sz="0" w:space="0" w:color="auto"/>
            <w:bottom w:val="none" w:sz="0" w:space="0" w:color="auto"/>
            <w:right w:val="none" w:sz="0" w:space="0" w:color="auto"/>
          </w:divBdr>
        </w:div>
        <w:div w:id="49425576">
          <w:marLeft w:val="640"/>
          <w:marRight w:val="0"/>
          <w:marTop w:val="0"/>
          <w:marBottom w:val="0"/>
          <w:divBdr>
            <w:top w:val="none" w:sz="0" w:space="0" w:color="auto"/>
            <w:left w:val="none" w:sz="0" w:space="0" w:color="auto"/>
            <w:bottom w:val="none" w:sz="0" w:space="0" w:color="auto"/>
            <w:right w:val="none" w:sz="0" w:space="0" w:color="auto"/>
          </w:divBdr>
        </w:div>
        <w:div w:id="724988627">
          <w:marLeft w:val="640"/>
          <w:marRight w:val="0"/>
          <w:marTop w:val="0"/>
          <w:marBottom w:val="0"/>
          <w:divBdr>
            <w:top w:val="none" w:sz="0" w:space="0" w:color="auto"/>
            <w:left w:val="none" w:sz="0" w:space="0" w:color="auto"/>
            <w:bottom w:val="none" w:sz="0" w:space="0" w:color="auto"/>
            <w:right w:val="none" w:sz="0" w:space="0" w:color="auto"/>
          </w:divBdr>
        </w:div>
        <w:div w:id="1000036619">
          <w:marLeft w:val="640"/>
          <w:marRight w:val="0"/>
          <w:marTop w:val="0"/>
          <w:marBottom w:val="0"/>
          <w:divBdr>
            <w:top w:val="none" w:sz="0" w:space="0" w:color="auto"/>
            <w:left w:val="none" w:sz="0" w:space="0" w:color="auto"/>
            <w:bottom w:val="none" w:sz="0" w:space="0" w:color="auto"/>
            <w:right w:val="none" w:sz="0" w:space="0" w:color="auto"/>
          </w:divBdr>
        </w:div>
        <w:div w:id="493380973">
          <w:marLeft w:val="640"/>
          <w:marRight w:val="0"/>
          <w:marTop w:val="0"/>
          <w:marBottom w:val="0"/>
          <w:divBdr>
            <w:top w:val="none" w:sz="0" w:space="0" w:color="auto"/>
            <w:left w:val="none" w:sz="0" w:space="0" w:color="auto"/>
            <w:bottom w:val="none" w:sz="0" w:space="0" w:color="auto"/>
            <w:right w:val="none" w:sz="0" w:space="0" w:color="auto"/>
          </w:divBdr>
        </w:div>
        <w:div w:id="887113151">
          <w:marLeft w:val="640"/>
          <w:marRight w:val="0"/>
          <w:marTop w:val="0"/>
          <w:marBottom w:val="0"/>
          <w:divBdr>
            <w:top w:val="none" w:sz="0" w:space="0" w:color="auto"/>
            <w:left w:val="none" w:sz="0" w:space="0" w:color="auto"/>
            <w:bottom w:val="none" w:sz="0" w:space="0" w:color="auto"/>
            <w:right w:val="none" w:sz="0" w:space="0" w:color="auto"/>
          </w:divBdr>
        </w:div>
        <w:div w:id="1420055481">
          <w:marLeft w:val="640"/>
          <w:marRight w:val="0"/>
          <w:marTop w:val="0"/>
          <w:marBottom w:val="0"/>
          <w:divBdr>
            <w:top w:val="none" w:sz="0" w:space="0" w:color="auto"/>
            <w:left w:val="none" w:sz="0" w:space="0" w:color="auto"/>
            <w:bottom w:val="none" w:sz="0" w:space="0" w:color="auto"/>
            <w:right w:val="none" w:sz="0" w:space="0" w:color="auto"/>
          </w:divBdr>
        </w:div>
        <w:div w:id="1941719688">
          <w:marLeft w:val="640"/>
          <w:marRight w:val="0"/>
          <w:marTop w:val="0"/>
          <w:marBottom w:val="0"/>
          <w:divBdr>
            <w:top w:val="none" w:sz="0" w:space="0" w:color="auto"/>
            <w:left w:val="none" w:sz="0" w:space="0" w:color="auto"/>
            <w:bottom w:val="none" w:sz="0" w:space="0" w:color="auto"/>
            <w:right w:val="none" w:sz="0" w:space="0" w:color="auto"/>
          </w:divBdr>
        </w:div>
        <w:div w:id="1615016047">
          <w:marLeft w:val="640"/>
          <w:marRight w:val="0"/>
          <w:marTop w:val="0"/>
          <w:marBottom w:val="0"/>
          <w:divBdr>
            <w:top w:val="none" w:sz="0" w:space="0" w:color="auto"/>
            <w:left w:val="none" w:sz="0" w:space="0" w:color="auto"/>
            <w:bottom w:val="none" w:sz="0" w:space="0" w:color="auto"/>
            <w:right w:val="none" w:sz="0" w:space="0" w:color="auto"/>
          </w:divBdr>
        </w:div>
        <w:div w:id="611010357">
          <w:marLeft w:val="640"/>
          <w:marRight w:val="0"/>
          <w:marTop w:val="0"/>
          <w:marBottom w:val="0"/>
          <w:divBdr>
            <w:top w:val="none" w:sz="0" w:space="0" w:color="auto"/>
            <w:left w:val="none" w:sz="0" w:space="0" w:color="auto"/>
            <w:bottom w:val="none" w:sz="0" w:space="0" w:color="auto"/>
            <w:right w:val="none" w:sz="0" w:space="0" w:color="auto"/>
          </w:divBdr>
        </w:div>
        <w:div w:id="1389064758">
          <w:marLeft w:val="640"/>
          <w:marRight w:val="0"/>
          <w:marTop w:val="0"/>
          <w:marBottom w:val="0"/>
          <w:divBdr>
            <w:top w:val="none" w:sz="0" w:space="0" w:color="auto"/>
            <w:left w:val="none" w:sz="0" w:space="0" w:color="auto"/>
            <w:bottom w:val="none" w:sz="0" w:space="0" w:color="auto"/>
            <w:right w:val="none" w:sz="0" w:space="0" w:color="auto"/>
          </w:divBdr>
        </w:div>
        <w:div w:id="888999563">
          <w:marLeft w:val="640"/>
          <w:marRight w:val="0"/>
          <w:marTop w:val="0"/>
          <w:marBottom w:val="0"/>
          <w:divBdr>
            <w:top w:val="none" w:sz="0" w:space="0" w:color="auto"/>
            <w:left w:val="none" w:sz="0" w:space="0" w:color="auto"/>
            <w:bottom w:val="none" w:sz="0" w:space="0" w:color="auto"/>
            <w:right w:val="none" w:sz="0" w:space="0" w:color="auto"/>
          </w:divBdr>
        </w:div>
        <w:div w:id="1999459822">
          <w:marLeft w:val="640"/>
          <w:marRight w:val="0"/>
          <w:marTop w:val="0"/>
          <w:marBottom w:val="0"/>
          <w:divBdr>
            <w:top w:val="none" w:sz="0" w:space="0" w:color="auto"/>
            <w:left w:val="none" w:sz="0" w:space="0" w:color="auto"/>
            <w:bottom w:val="none" w:sz="0" w:space="0" w:color="auto"/>
            <w:right w:val="none" w:sz="0" w:space="0" w:color="auto"/>
          </w:divBdr>
        </w:div>
        <w:div w:id="952663717">
          <w:marLeft w:val="640"/>
          <w:marRight w:val="0"/>
          <w:marTop w:val="0"/>
          <w:marBottom w:val="0"/>
          <w:divBdr>
            <w:top w:val="none" w:sz="0" w:space="0" w:color="auto"/>
            <w:left w:val="none" w:sz="0" w:space="0" w:color="auto"/>
            <w:bottom w:val="none" w:sz="0" w:space="0" w:color="auto"/>
            <w:right w:val="none" w:sz="0" w:space="0" w:color="auto"/>
          </w:divBdr>
        </w:div>
        <w:div w:id="955254681">
          <w:marLeft w:val="640"/>
          <w:marRight w:val="0"/>
          <w:marTop w:val="0"/>
          <w:marBottom w:val="0"/>
          <w:divBdr>
            <w:top w:val="none" w:sz="0" w:space="0" w:color="auto"/>
            <w:left w:val="none" w:sz="0" w:space="0" w:color="auto"/>
            <w:bottom w:val="none" w:sz="0" w:space="0" w:color="auto"/>
            <w:right w:val="none" w:sz="0" w:space="0" w:color="auto"/>
          </w:divBdr>
        </w:div>
        <w:div w:id="1873301711">
          <w:marLeft w:val="640"/>
          <w:marRight w:val="0"/>
          <w:marTop w:val="0"/>
          <w:marBottom w:val="0"/>
          <w:divBdr>
            <w:top w:val="none" w:sz="0" w:space="0" w:color="auto"/>
            <w:left w:val="none" w:sz="0" w:space="0" w:color="auto"/>
            <w:bottom w:val="none" w:sz="0" w:space="0" w:color="auto"/>
            <w:right w:val="none" w:sz="0" w:space="0" w:color="auto"/>
          </w:divBdr>
        </w:div>
        <w:div w:id="801460766">
          <w:marLeft w:val="640"/>
          <w:marRight w:val="0"/>
          <w:marTop w:val="0"/>
          <w:marBottom w:val="0"/>
          <w:divBdr>
            <w:top w:val="none" w:sz="0" w:space="0" w:color="auto"/>
            <w:left w:val="none" w:sz="0" w:space="0" w:color="auto"/>
            <w:bottom w:val="none" w:sz="0" w:space="0" w:color="auto"/>
            <w:right w:val="none" w:sz="0" w:space="0" w:color="auto"/>
          </w:divBdr>
        </w:div>
        <w:div w:id="2023049690">
          <w:marLeft w:val="640"/>
          <w:marRight w:val="0"/>
          <w:marTop w:val="0"/>
          <w:marBottom w:val="0"/>
          <w:divBdr>
            <w:top w:val="none" w:sz="0" w:space="0" w:color="auto"/>
            <w:left w:val="none" w:sz="0" w:space="0" w:color="auto"/>
            <w:bottom w:val="none" w:sz="0" w:space="0" w:color="auto"/>
            <w:right w:val="none" w:sz="0" w:space="0" w:color="auto"/>
          </w:divBdr>
        </w:div>
        <w:div w:id="1040981768">
          <w:marLeft w:val="640"/>
          <w:marRight w:val="0"/>
          <w:marTop w:val="0"/>
          <w:marBottom w:val="0"/>
          <w:divBdr>
            <w:top w:val="none" w:sz="0" w:space="0" w:color="auto"/>
            <w:left w:val="none" w:sz="0" w:space="0" w:color="auto"/>
            <w:bottom w:val="none" w:sz="0" w:space="0" w:color="auto"/>
            <w:right w:val="none" w:sz="0" w:space="0" w:color="auto"/>
          </w:divBdr>
        </w:div>
        <w:div w:id="296449800">
          <w:marLeft w:val="640"/>
          <w:marRight w:val="0"/>
          <w:marTop w:val="0"/>
          <w:marBottom w:val="0"/>
          <w:divBdr>
            <w:top w:val="none" w:sz="0" w:space="0" w:color="auto"/>
            <w:left w:val="none" w:sz="0" w:space="0" w:color="auto"/>
            <w:bottom w:val="none" w:sz="0" w:space="0" w:color="auto"/>
            <w:right w:val="none" w:sz="0" w:space="0" w:color="auto"/>
          </w:divBdr>
        </w:div>
        <w:div w:id="190922204">
          <w:marLeft w:val="640"/>
          <w:marRight w:val="0"/>
          <w:marTop w:val="0"/>
          <w:marBottom w:val="0"/>
          <w:divBdr>
            <w:top w:val="none" w:sz="0" w:space="0" w:color="auto"/>
            <w:left w:val="none" w:sz="0" w:space="0" w:color="auto"/>
            <w:bottom w:val="none" w:sz="0" w:space="0" w:color="auto"/>
            <w:right w:val="none" w:sz="0" w:space="0" w:color="auto"/>
          </w:divBdr>
        </w:div>
        <w:div w:id="1199589698">
          <w:marLeft w:val="640"/>
          <w:marRight w:val="0"/>
          <w:marTop w:val="0"/>
          <w:marBottom w:val="0"/>
          <w:divBdr>
            <w:top w:val="none" w:sz="0" w:space="0" w:color="auto"/>
            <w:left w:val="none" w:sz="0" w:space="0" w:color="auto"/>
            <w:bottom w:val="none" w:sz="0" w:space="0" w:color="auto"/>
            <w:right w:val="none" w:sz="0" w:space="0" w:color="auto"/>
          </w:divBdr>
        </w:div>
        <w:div w:id="38239276">
          <w:marLeft w:val="640"/>
          <w:marRight w:val="0"/>
          <w:marTop w:val="0"/>
          <w:marBottom w:val="0"/>
          <w:divBdr>
            <w:top w:val="none" w:sz="0" w:space="0" w:color="auto"/>
            <w:left w:val="none" w:sz="0" w:space="0" w:color="auto"/>
            <w:bottom w:val="none" w:sz="0" w:space="0" w:color="auto"/>
            <w:right w:val="none" w:sz="0" w:space="0" w:color="auto"/>
          </w:divBdr>
        </w:div>
        <w:div w:id="1433356013">
          <w:marLeft w:val="640"/>
          <w:marRight w:val="0"/>
          <w:marTop w:val="0"/>
          <w:marBottom w:val="0"/>
          <w:divBdr>
            <w:top w:val="none" w:sz="0" w:space="0" w:color="auto"/>
            <w:left w:val="none" w:sz="0" w:space="0" w:color="auto"/>
            <w:bottom w:val="none" w:sz="0" w:space="0" w:color="auto"/>
            <w:right w:val="none" w:sz="0" w:space="0" w:color="auto"/>
          </w:divBdr>
        </w:div>
        <w:div w:id="2140494762">
          <w:marLeft w:val="640"/>
          <w:marRight w:val="0"/>
          <w:marTop w:val="0"/>
          <w:marBottom w:val="0"/>
          <w:divBdr>
            <w:top w:val="none" w:sz="0" w:space="0" w:color="auto"/>
            <w:left w:val="none" w:sz="0" w:space="0" w:color="auto"/>
            <w:bottom w:val="none" w:sz="0" w:space="0" w:color="auto"/>
            <w:right w:val="none" w:sz="0" w:space="0" w:color="auto"/>
          </w:divBdr>
        </w:div>
        <w:div w:id="963315611">
          <w:marLeft w:val="640"/>
          <w:marRight w:val="0"/>
          <w:marTop w:val="0"/>
          <w:marBottom w:val="0"/>
          <w:divBdr>
            <w:top w:val="none" w:sz="0" w:space="0" w:color="auto"/>
            <w:left w:val="none" w:sz="0" w:space="0" w:color="auto"/>
            <w:bottom w:val="none" w:sz="0" w:space="0" w:color="auto"/>
            <w:right w:val="none" w:sz="0" w:space="0" w:color="auto"/>
          </w:divBdr>
        </w:div>
        <w:div w:id="1492090572">
          <w:marLeft w:val="640"/>
          <w:marRight w:val="0"/>
          <w:marTop w:val="0"/>
          <w:marBottom w:val="0"/>
          <w:divBdr>
            <w:top w:val="none" w:sz="0" w:space="0" w:color="auto"/>
            <w:left w:val="none" w:sz="0" w:space="0" w:color="auto"/>
            <w:bottom w:val="none" w:sz="0" w:space="0" w:color="auto"/>
            <w:right w:val="none" w:sz="0" w:space="0" w:color="auto"/>
          </w:divBdr>
        </w:div>
        <w:div w:id="279264274">
          <w:marLeft w:val="640"/>
          <w:marRight w:val="0"/>
          <w:marTop w:val="0"/>
          <w:marBottom w:val="0"/>
          <w:divBdr>
            <w:top w:val="none" w:sz="0" w:space="0" w:color="auto"/>
            <w:left w:val="none" w:sz="0" w:space="0" w:color="auto"/>
            <w:bottom w:val="none" w:sz="0" w:space="0" w:color="auto"/>
            <w:right w:val="none" w:sz="0" w:space="0" w:color="auto"/>
          </w:divBdr>
        </w:div>
        <w:div w:id="276329420">
          <w:marLeft w:val="640"/>
          <w:marRight w:val="0"/>
          <w:marTop w:val="0"/>
          <w:marBottom w:val="0"/>
          <w:divBdr>
            <w:top w:val="none" w:sz="0" w:space="0" w:color="auto"/>
            <w:left w:val="none" w:sz="0" w:space="0" w:color="auto"/>
            <w:bottom w:val="none" w:sz="0" w:space="0" w:color="auto"/>
            <w:right w:val="none" w:sz="0" w:space="0" w:color="auto"/>
          </w:divBdr>
        </w:div>
        <w:div w:id="23486813">
          <w:marLeft w:val="640"/>
          <w:marRight w:val="0"/>
          <w:marTop w:val="0"/>
          <w:marBottom w:val="0"/>
          <w:divBdr>
            <w:top w:val="none" w:sz="0" w:space="0" w:color="auto"/>
            <w:left w:val="none" w:sz="0" w:space="0" w:color="auto"/>
            <w:bottom w:val="none" w:sz="0" w:space="0" w:color="auto"/>
            <w:right w:val="none" w:sz="0" w:space="0" w:color="auto"/>
          </w:divBdr>
        </w:div>
        <w:div w:id="1616016506">
          <w:marLeft w:val="640"/>
          <w:marRight w:val="0"/>
          <w:marTop w:val="0"/>
          <w:marBottom w:val="0"/>
          <w:divBdr>
            <w:top w:val="none" w:sz="0" w:space="0" w:color="auto"/>
            <w:left w:val="none" w:sz="0" w:space="0" w:color="auto"/>
            <w:bottom w:val="none" w:sz="0" w:space="0" w:color="auto"/>
            <w:right w:val="none" w:sz="0" w:space="0" w:color="auto"/>
          </w:divBdr>
        </w:div>
        <w:div w:id="510295541">
          <w:marLeft w:val="640"/>
          <w:marRight w:val="0"/>
          <w:marTop w:val="0"/>
          <w:marBottom w:val="0"/>
          <w:divBdr>
            <w:top w:val="none" w:sz="0" w:space="0" w:color="auto"/>
            <w:left w:val="none" w:sz="0" w:space="0" w:color="auto"/>
            <w:bottom w:val="none" w:sz="0" w:space="0" w:color="auto"/>
            <w:right w:val="none" w:sz="0" w:space="0" w:color="auto"/>
          </w:divBdr>
        </w:div>
        <w:div w:id="1331248696">
          <w:marLeft w:val="640"/>
          <w:marRight w:val="0"/>
          <w:marTop w:val="0"/>
          <w:marBottom w:val="0"/>
          <w:divBdr>
            <w:top w:val="none" w:sz="0" w:space="0" w:color="auto"/>
            <w:left w:val="none" w:sz="0" w:space="0" w:color="auto"/>
            <w:bottom w:val="none" w:sz="0" w:space="0" w:color="auto"/>
            <w:right w:val="none" w:sz="0" w:space="0" w:color="auto"/>
          </w:divBdr>
        </w:div>
        <w:div w:id="2096241484">
          <w:marLeft w:val="640"/>
          <w:marRight w:val="0"/>
          <w:marTop w:val="0"/>
          <w:marBottom w:val="0"/>
          <w:divBdr>
            <w:top w:val="none" w:sz="0" w:space="0" w:color="auto"/>
            <w:left w:val="none" w:sz="0" w:space="0" w:color="auto"/>
            <w:bottom w:val="none" w:sz="0" w:space="0" w:color="auto"/>
            <w:right w:val="none" w:sz="0" w:space="0" w:color="auto"/>
          </w:divBdr>
        </w:div>
        <w:div w:id="911157656">
          <w:marLeft w:val="640"/>
          <w:marRight w:val="0"/>
          <w:marTop w:val="0"/>
          <w:marBottom w:val="0"/>
          <w:divBdr>
            <w:top w:val="none" w:sz="0" w:space="0" w:color="auto"/>
            <w:left w:val="none" w:sz="0" w:space="0" w:color="auto"/>
            <w:bottom w:val="none" w:sz="0" w:space="0" w:color="auto"/>
            <w:right w:val="none" w:sz="0" w:space="0" w:color="auto"/>
          </w:divBdr>
        </w:div>
        <w:div w:id="1002703034">
          <w:marLeft w:val="640"/>
          <w:marRight w:val="0"/>
          <w:marTop w:val="0"/>
          <w:marBottom w:val="0"/>
          <w:divBdr>
            <w:top w:val="none" w:sz="0" w:space="0" w:color="auto"/>
            <w:left w:val="none" w:sz="0" w:space="0" w:color="auto"/>
            <w:bottom w:val="none" w:sz="0" w:space="0" w:color="auto"/>
            <w:right w:val="none" w:sz="0" w:space="0" w:color="auto"/>
          </w:divBdr>
        </w:div>
        <w:div w:id="1173881731">
          <w:marLeft w:val="640"/>
          <w:marRight w:val="0"/>
          <w:marTop w:val="0"/>
          <w:marBottom w:val="0"/>
          <w:divBdr>
            <w:top w:val="none" w:sz="0" w:space="0" w:color="auto"/>
            <w:left w:val="none" w:sz="0" w:space="0" w:color="auto"/>
            <w:bottom w:val="none" w:sz="0" w:space="0" w:color="auto"/>
            <w:right w:val="none" w:sz="0" w:space="0" w:color="auto"/>
          </w:divBdr>
        </w:div>
        <w:div w:id="1079791724">
          <w:marLeft w:val="640"/>
          <w:marRight w:val="0"/>
          <w:marTop w:val="0"/>
          <w:marBottom w:val="0"/>
          <w:divBdr>
            <w:top w:val="none" w:sz="0" w:space="0" w:color="auto"/>
            <w:left w:val="none" w:sz="0" w:space="0" w:color="auto"/>
            <w:bottom w:val="none" w:sz="0" w:space="0" w:color="auto"/>
            <w:right w:val="none" w:sz="0" w:space="0" w:color="auto"/>
          </w:divBdr>
        </w:div>
        <w:div w:id="1288467991">
          <w:marLeft w:val="640"/>
          <w:marRight w:val="0"/>
          <w:marTop w:val="0"/>
          <w:marBottom w:val="0"/>
          <w:divBdr>
            <w:top w:val="none" w:sz="0" w:space="0" w:color="auto"/>
            <w:left w:val="none" w:sz="0" w:space="0" w:color="auto"/>
            <w:bottom w:val="none" w:sz="0" w:space="0" w:color="auto"/>
            <w:right w:val="none" w:sz="0" w:space="0" w:color="auto"/>
          </w:divBdr>
        </w:div>
        <w:div w:id="107049958">
          <w:marLeft w:val="640"/>
          <w:marRight w:val="0"/>
          <w:marTop w:val="0"/>
          <w:marBottom w:val="0"/>
          <w:divBdr>
            <w:top w:val="none" w:sz="0" w:space="0" w:color="auto"/>
            <w:left w:val="none" w:sz="0" w:space="0" w:color="auto"/>
            <w:bottom w:val="none" w:sz="0" w:space="0" w:color="auto"/>
            <w:right w:val="none" w:sz="0" w:space="0" w:color="auto"/>
          </w:divBdr>
        </w:div>
        <w:div w:id="1569806118">
          <w:marLeft w:val="640"/>
          <w:marRight w:val="0"/>
          <w:marTop w:val="0"/>
          <w:marBottom w:val="0"/>
          <w:divBdr>
            <w:top w:val="none" w:sz="0" w:space="0" w:color="auto"/>
            <w:left w:val="none" w:sz="0" w:space="0" w:color="auto"/>
            <w:bottom w:val="none" w:sz="0" w:space="0" w:color="auto"/>
            <w:right w:val="none" w:sz="0" w:space="0" w:color="auto"/>
          </w:divBdr>
        </w:div>
        <w:div w:id="1768575778">
          <w:marLeft w:val="640"/>
          <w:marRight w:val="0"/>
          <w:marTop w:val="0"/>
          <w:marBottom w:val="0"/>
          <w:divBdr>
            <w:top w:val="none" w:sz="0" w:space="0" w:color="auto"/>
            <w:left w:val="none" w:sz="0" w:space="0" w:color="auto"/>
            <w:bottom w:val="none" w:sz="0" w:space="0" w:color="auto"/>
            <w:right w:val="none" w:sz="0" w:space="0" w:color="auto"/>
          </w:divBdr>
        </w:div>
        <w:div w:id="1761440150">
          <w:marLeft w:val="640"/>
          <w:marRight w:val="0"/>
          <w:marTop w:val="0"/>
          <w:marBottom w:val="0"/>
          <w:divBdr>
            <w:top w:val="none" w:sz="0" w:space="0" w:color="auto"/>
            <w:left w:val="none" w:sz="0" w:space="0" w:color="auto"/>
            <w:bottom w:val="none" w:sz="0" w:space="0" w:color="auto"/>
            <w:right w:val="none" w:sz="0" w:space="0" w:color="auto"/>
          </w:divBdr>
        </w:div>
        <w:div w:id="884223168">
          <w:marLeft w:val="640"/>
          <w:marRight w:val="0"/>
          <w:marTop w:val="0"/>
          <w:marBottom w:val="0"/>
          <w:divBdr>
            <w:top w:val="none" w:sz="0" w:space="0" w:color="auto"/>
            <w:left w:val="none" w:sz="0" w:space="0" w:color="auto"/>
            <w:bottom w:val="none" w:sz="0" w:space="0" w:color="auto"/>
            <w:right w:val="none" w:sz="0" w:space="0" w:color="auto"/>
          </w:divBdr>
        </w:div>
        <w:div w:id="1706713505">
          <w:marLeft w:val="640"/>
          <w:marRight w:val="0"/>
          <w:marTop w:val="0"/>
          <w:marBottom w:val="0"/>
          <w:divBdr>
            <w:top w:val="none" w:sz="0" w:space="0" w:color="auto"/>
            <w:left w:val="none" w:sz="0" w:space="0" w:color="auto"/>
            <w:bottom w:val="none" w:sz="0" w:space="0" w:color="auto"/>
            <w:right w:val="none" w:sz="0" w:space="0" w:color="auto"/>
          </w:divBdr>
        </w:div>
        <w:div w:id="1963464755">
          <w:marLeft w:val="640"/>
          <w:marRight w:val="0"/>
          <w:marTop w:val="0"/>
          <w:marBottom w:val="0"/>
          <w:divBdr>
            <w:top w:val="none" w:sz="0" w:space="0" w:color="auto"/>
            <w:left w:val="none" w:sz="0" w:space="0" w:color="auto"/>
            <w:bottom w:val="none" w:sz="0" w:space="0" w:color="auto"/>
            <w:right w:val="none" w:sz="0" w:space="0" w:color="auto"/>
          </w:divBdr>
        </w:div>
        <w:div w:id="1772163968">
          <w:marLeft w:val="640"/>
          <w:marRight w:val="0"/>
          <w:marTop w:val="0"/>
          <w:marBottom w:val="0"/>
          <w:divBdr>
            <w:top w:val="none" w:sz="0" w:space="0" w:color="auto"/>
            <w:left w:val="none" w:sz="0" w:space="0" w:color="auto"/>
            <w:bottom w:val="none" w:sz="0" w:space="0" w:color="auto"/>
            <w:right w:val="none" w:sz="0" w:space="0" w:color="auto"/>
          </w:divBdr>
        </w:div>
        <w:div w:id="717557563">
          <w:marLeft w:val="640"/>
          <w:marRight w:val="0"/>
          <w:marTop w:val="0"/>
          <w:marBottom w:val="0"/>
          <w:divBdr>
            <w:top w:val="none" w:sz="0" w:space="0" w:color="auto"/>
            <w:left w:val="none" w:sz="0" w:space="0" w:color="auto"/>
            <w:bottom w:val="none" w:sz="0" w:space="0" w:color="auto"/>
            <w:right w:val="none" w:sz="0" w:space="0" w:color="auto"/>
          </w:divBdr>
        </w:div>
        <w:div w:id="1592355984">
          <w:marLeft w:val="640"/>
          <w:marRight w:val="0"/>
          <w:marTop w:val="0"/>
          <w:marBottom w:val="0"/>
          <w:divBdr>
            <w:top w:val="none" w:sz="0" w:space="0" w:color="auto"/>
            <w:left w:val="none" w:sz="0" w:space="0" w:color="auto"/>
            <w:bottom w:val="none" w:sz="0" w:space="0" w:color="auto"/>
            <w:right w:val="none" w:sz="0" w:space="0" w:color="auto"/>
          </w:divBdr>
        </w:div>
      </w:divsChild>
    </w:div>
    <w:div w:id="1830095333">
      <w:bodyDiv w:val="1"/>
      <w:marLeft w:val="0"/>
      <w:marRight w:val="0"/>
      <w:marTop w:val="0"/>
      <w:marBottom w:val="0"/>
      <w:divBdr>
        <w:top w:val="none" w:sz="0" w:space="0" w:color="auto"/>
        <w:left w:val="none" w:sz="0" w:space="0" w:color="auto"/>
        <w:bottom w:val="none" w:sz="0" w:space="0" w:color="auto"/>
        <w:right w:val="none" w:sz="0" w:space="0" w:color="auto"/>
      </w:divBdr>
    </w:div>
    <w:div w:id="1831602485">
      <w:bodyDiv w:val="1"/>
      <w:marLeft w:val="0"/>
      <w:marRight w:val="0"/>
      <w:marTop w:val="0"/>
      <w:marBottom w:val="0"/>
      <w:divBdr>
        <w:top w:val="none" w:sz="0" w:space="0" w:color="auto"/>
        <w:left w:val="none" w:sz="0" w:space="0" w:color="auto"/>
        <w:bottom w:val="none" w:sz="0" w:space="0" w:color="auto"/>
        <w:right w:val="none" w:sz="0" w:space="0" w:color="auto"/>
      </w:divBdr>
    </w:div>
    <w:div w:id="1832326715">
      <w:bodyDiv w:val="1"/>
      <w:marLeft w:val="0"/>
      <w:marRight w:val="0"/>
      <w:marTop w:val="0"/>
      <w:marBottom w:val="0"/>
      <w:divBdr>
        <w:top w:val="none" w:sz="0" w:space="0" w:color="auto"/>
        <w:left w:val="none" w:sz="0" w:space="0" w:color="auto"/>
        <w:bottom w:val="none" w:sz="0" w:space="0" w:color="auto"/>
        <w:right w:val="none" w:sz="0" w:space="0" w:color="auto"/>
      </w:divBdr>
    </w:div>
    <w:div w:id="1834831366">
      <w:bodyDiv w:val="1"/>
      <w:marLeft w:val="0"/>
      <w:marRight w:val="0"/>
      <w:marTop w:val="0"/>
      <w:marBottom w:val="0"/>
      <w:divBdr>
        <w:top w:val="none" w:sz="0" w:space="0" w:color="auto"/>
        <w:left w:val="none" w:sz="0" w:space="0" w:color="auto"/>
        <w:bottom w:val="none" w:sz="0" w:space="0" w:color="auto"/>
        <w:right w:val="none" w:sz="0" w:space="0" w:color="auto"/>
      </w:divBdr>
    </w:div>
    <w:div w:id="1839539840">
      <w:bodyDiv w:val="1"/>
      <w:marLeft w:val="0"/>
      <w:marRight w:val="0"/>
      <w:marTop w:val="0"/>
      <w:marBottom w:val="0"/>
      <w:divBdr>
        <w:top w:val="none" w:sz="0" w:space="0" w:color="auto"/>
        <w:left w:val="none" w:sz="0" w:space="0" w:color="auto"/>
        <w:bottom w:val="none" w:sz="0" w:space="0" w:color="auto"/>
        <w:right w:val="none" w:sz="0" w:space="0" w:color="auto"/>
      </w:divBdr>
      <w:divsChild>
        <w:div w:id="371880656">
          <w:marLeft w:val="640"/>
          <w:marRight w:val="0"/>
          <w:marTop w:val="0"/>
          <w:marBottom w:val="0"/>
          <w:divBdr>
            <w:top w:val="none" w:sz="0" w:space="0" w:color="auto"/>
            <w:left w:val="none" w:sz="0" w:space="0" w:color="auto"/>
            <w:bottom w:val="none" w:sz="0" w:space="0" w:color="auto"/>
            <w:right w:val="none" w:sz="0" w:space="0" w:color="auto"/>
          </w:divBdr>
        </w:div>
        <w:div w:id="992178136">
          <w:marLeft w:val="640"/>
          <w:marRight w:val="0"/>
          <w:marTop w:val="0"/>
          <w:marBottom w:val="0"/>
          <w:divBdr>
            <w:top w:val="none" w:sz="0" w:space="0" w:color="auto"/>
            <w:left w:val="none" w:sz="0" w:space="0" w:color="auto"/>
            <w:bottom w:val="none" w:sz="0" w:space="0" w:color="auto"/>
            <w:right w:val="none" w:sz="0" w:space="0" w:color="auto"/>
          </w:divBdr>
        </w:div>
        <w:div w:id="1379553182">
          <w:marLeft w:val="640"/>
          <w:marRight w:val="0"/>
          <w:marTop w:val="0"/>
          <w:marBottom w:val="0"/>
          <w:divBdr>
            <w:top w:val="none" w:sz="0" w:space="0" w:color="auto"/>
            <w:left w:val="none" w:sz="0" w:space="0" w:color="auto"/>
            <w:bottom w:val="none" w:sz="0" w:space="0" w:color="auto"/>
            <w:right w:val="none" w:sz="0" w:space="0" w:color="auto"/>
          </w:divBdr>
        </w:div>
        <w:div w:id="2053380293">
          <w:marLeft w:val="640"/>
          <w:marRight w:val="0"/>
          <w:marTop w:val="0"/>
          <w:marBottom w:val="0"/>
          <w:divBdr>
            <w:top w:val="none" w:sz="0" w:space="0" w:color="auto"/>
            <w:left w:val="none" w:sz="0" w:space="0" w:color="auto"/>
            <w:bottom w:val="none" w:sz="0" w:space="0" w:color="auto"/>
            <w:right w:val="none" w:sz="0" w:space="0" w:color="auto"/>
          </w:divBdr>
        </w:div>
        <w:div w:id="1068728180">
          <w:marLeft w:val="640"/>
          <w:marRight w:val="0"/>
          <w:marTop w:val="0"/>
          <w:marBottom w:val="0"/>
          <w:divBdr>
            <w:top w:val="none" w:sz="0" w:space="0" w:color="auto"/>
            <w:left w:val="none" w:sz="0" w:space="0" w:color="auto"/>
            <w:bottom w:val="none" w:sz="0" w:space="0" w:color="auto"/>
            <w:right w:val="none" w:sz="0" w:space="0" w:color="auto"/>
          </w:divBdr>
        </w:div>
        <w:div w:id="797769828">
          <w:marLeft w:val="640"/>
          <w:marRight w:val="0"/>
          <w:marTop w:val="0"/>
          <w:marBottom w:val="0"/>
          <w:divBdr>
            <w:top w:val="none" w:sz="0" w:space="0" w:color="auto"/>
            <w:left w:val="none" w:sz="0" w:space="0" w:color="auto"/>
            <w:bottom w:val="none" w:sz="0" w:space="0" w:color="auto"/>
            <w:right w:val="none" w:sz="0" w:space="0" w:color="auto"/>
          </w:divBdr>
        </w:div>
        <w:div w:id="2082630763">
          <w:marLeft w:val="640"/>
          <w:marRight w:val="0"/>
          <w:marTop w:val="0"/>
          <w:marBottom w:val="0"/>
          <w:divBdr>
            <w:top w:val="none" w:sz="0" w:space="0" w:color="auto"/>
            <w:left w:val="none" w:sz="0" w:space="0" w:color="auto"/>
            <w:bottom w:val="none" w:sz="0" w:space="0" w:color="auto"/>
            <w:right w:val="none" w:sz="0" w:space="0" w:color="auto"/>
          </w:divBdr>
        </w:div>
        <w:div w:id="1628506753">
          <w:marLeft w:val="640"/>
          <w:marRight w:val="0"/>
          <w:marTop w:val="0"/>
          <w:marBottom w:val="0"/>
          <w:divBdr>
            <w:top w:val="none" w:sz="0" w:space="0" w:color="auto"/>
            <w:left w:val="none" w:sz="0" w:space="0" w:color="auto"/>
            <w:bottom w:val="none" w:sz="0" w:space="0" w:color="auto"/>
            <w:right w:val="none" w:sz="0" w:space="0" w:color="auto"/>
          </w:divBdr>
        </w:div>
        <w:div w:id="2077583456">
          <w:marLeft w:val="640"/>
          <w:marRight w:val="0"/>
          <w:marTop w:val="0"/>
          <w:marBottom w:val="0"/>
          <w:divBdr>
            <w:top w:val="none" w:sz="0" w:space="0" w:color="auto"/>
            <w:left w:val="none" w:sz="0" w:space="0" w:color="auto"/>
            <w:bottom w:val="none" w:sz="0" w:space="0" w:color="auto"/>
            <w:right w:val="none" w:sz="0" w:space="0" w:color="auto"/>
          </w:divBdr>
        </w:div>
        <w:div w:id="1654023415">
          <w:marLeft w:val="640"/>
          <w:marRight w:val="0"/>
          <w:marTop w:val="0"/>
          <w:marBottom w:val="0"/>
          <w:divBdr>
            <w:top w:val="none" w:sz="0" w:space="0" w:color="auto"/>
            <w:left w:val="none" w:sz="0" w:space="0" w:color="auto"/>
            <w:bottom w:val="none" w:sz="0" w:space="0" w:color="auto"/>
            <w:right w:val="none" w:sz="0" w:space="0" w:color="auto"/>
          </w:divBdr>
        </w:div>
        <w:div w:id="152571084">
          <w:marLeft w:val="640"/>
          <w:marRight w:val="0"/>
          <w:marTop w:val="0"/>
          <w:marBottom w:val="0"/>
          <w:divBdr>
            <w:top w:val="none" w:sz="0" w:space="0" w:color="auto"/>
            <w:left w:val="none" w:sz="0" w:space="0" w:color="auto"/>
            <w:bottom w:val="none" w:sz="0" w:space="0" w:color="auto"/>
            <w:right w:val="none" w:sz="0" w:space="0" w:color="auto"/>
          </w:divBdr>
        </w:div>
        <w:div w:id="2028633896">
          <w:marLeft w:val="640"/>
          <w:marRight w:val="0"/>
          <w:marTop w:val="0"/>
          <w:marBottom w:val="0"/>
          <w:divBdr>
            <w:top w:val="none" w:sz="0" w:space="0" w:color="auto"/>
            <w:left w:val="none" w:sz="0" w:space="0" w:color="auto"/>
            <w:bottom w:val="none" w:sz="0" w:space="0" w:color="auto"/>
            <w:right w:val="none" w:sz="0" w:space="0" w:color="auto"/>
          </w:divBdr>
        </w:div>
        <w:div w:id="1575243373">
          <w:marLeft w:val="640"/>
          <w:marRight w:val="0"/>
          <w:marTop w:val="0"/>
          <w:marBottom w:val="0"/>
          <w:divBdr>
            <w:top w:val="none" w:sz="0" w:space="0" w:color="auto"/>
            <w:left w:val="none" w:sz="0" w:space="0" w:color="auto"/>
            <w:bottom w:val="none" w:sz="0" w:space="0" w:color="auto"/>
            <w:right w:val="none" w:sz="0" w:space="0" w:color="auto"/>
          </w:divBdr>
        </w:div>
        <w:div w:id="1308824989">
          <w:marLeft w:val="640"/>
          <w:marRight w:val="0"/>
          <w:marTop w:val="0"/>
          <w:marBottom w:val="0"/>
          <w:divBdr>
            <w:top w:val="none" w:sz="0" w:space="0" w:color="auto"/>
            <w:left w:val="none" w:sz="0" w:space="0" w:color="auto"/>
            <w:bottom w:val="none" w:sz="0" w:space="0" w:color="auto"/>
            <w:right w:val="none" w:sz="0" w:space="0" w:color="auto"/>
          </w:divBdr>
        </w:div>
        <w:div w:id="1132481348">
          <w:marLeft w:val="640"/>
          <w:marRight w:val="0"/>
          <w:marTop w:val="0"/>
          <w:marBottom w:val="0"/>
          <w:divBdr>
            <w:top w:val="none" w:sz="0" w:space="0" w:color="auto"/>
            <w:left w:val="none" w:sz="0" w:space="0" w:color="auto"/>
            <w:bottom w:val="none" w:sz="0" w:space="0" w:color="auto"/>
            <w:right w:val="none" w:sz="0" w:space="0" w:color="auto"/>
          </w:divBdr>
        </w:div>
        <w:div w:id="2077241385">
          <w:marLeft w:val="640"/>
          <w:marRight w:val="0"/>
          <w:marTop w:val="0"/>
          <w:marBottom w:val="0"/>
          <w:divBdr>
            <w:top w:val="none" w:sz="0" w:space="0" w:color="auto"/>
            <w:left w:val="none" w:sz="0" w:space="0" w:color="auto"/>
            <w:bottom w:val="none" w:sz="0" w:space="0" w:color="auto"/>
            <w:right w:val="none" w:sz="0" w:space="0" w:color="auto"/>
          </w:divBdr>
        </w:div>
        <w:div w:id="505678447">
          <w:marLeft w:val="640"/>
          <w:marRight w:val="0"/>
          <w:marTop w:val="0"/>
          <w:marBottom w:val="0"/>
          <w:divBdr>
            <w:top w:val="none" w:sz="0" w:space="0" w:color="auto"/>
            <w:left w:val="none" w:sz="0" w:space="0" w:color="auto"/>
            <w:bottom w:val="none" w:sz="0" w:space="0" w:color="auto"/>
            <w:right w:val="none" w:sz="0" w:space="0" w:color="auto"/>
          </w:divBdr>
        </w:div>
        <w:div w:id="1160004033">
          <w:marLeft w:val="640"/>
          <w:marRight w:val="0"/>
          <w:marTop w:val="0"/>
          <w:marBottom w:val="0"/>
          <w:divBdr>
            <w:top w:val="none" w:sz="0" w:space="0" w:color="auto"/>
            <w:left w:val="none" w:sz="0" w:space="0" w:color="auto"/>
            <w:bottom w:val="none" w:sz="0" w:space="0" w:color="auto"/>
            <w:right w:val="none" w:sz="0" w:space="0" w:color="auto"/>
          </w:divBdr>
        </w:div>
        <w:div w:id="741679778">
          <w:marLeft w:val="640"/>
          <w:marRight w:val="0"/>
          <w:marTop w:val="0"/>
          <w:marBottom w:val="0"/>
          <w:divBdr>
            <w:top w:val="none" w:sz="0" w:space="0" w:color="auto"/>
            <w:left w:val="none" w:sz="0" w:space="0" w:color="auto"/>
            <w:bottom w:val="none" w:sz="0" w:space="0" w:color="auto"/>
            <w:right w:val="none" w:sz="0" w:space="0" w:color="auto"/>
          </w:divBdr>
        </w:div>
        <w:div w:id="589240735">
          <w:marLeft w:val="640"/>
          <w:marRight w:val="0"/>
          <w:marTop w:val="0"/>
          <w:marBottom w:val="0"/>
          <w:divBdr>
            <w:top w:val="none" w:sz="0" w:space="0" w:color="auto"/>
            <w:left w:val="none" w:sz="0" w:space="0" w:color="auto"/>
            <w:bottom w:val="none" w:sz="0" w:space="0" w:color="auto"/>
            <w:right w:val="none" w:sz="0" w:space="0" w:color="auto"/>
          </w:divBdr>
        </w:div>
        <w:div w:id="1750349135">
          <w:marLeft w:val="640"/>
          <w:marRight w:val="0"/>
          <w:marTop w:val="0"/>
          <w:marBottom w:val="0"/>
          <w:divBdr>
            <w:top w:val="none" w:sz="0" w:space="0" w:color="auto"/>
            <w:left w:val="none" w:sz="0" w:space="0" w:color="auto"/>
            <w:bottom w:val="none" w:sz="0" w:space="0" w:color="auto"/>
            <w:right w:val="none" w:sz="0" w:space="0" w:color="auto"/>
          </w:divBdr>
        </w:div>
        <w:div w:id="1030373106">
          <w:marLeft w:val="640"/>
          <w:marRight w:val="0"/>
          <w:marTop w:val="0"/>
          <w:marBottom w:val="0"/>
          <w:divBdr>
            <w:top w:val="none" w:sz="0" w:space="0" w:color="auto"/>
            <w:left w:val="none" w:sz="0" w:space="0" w:color="auto"/>
            <w:bottom w:val="none" w:sz="0" w:space="0" w:color="auto"/>
            <w:right w:val="none" w:sz="0" w:space="0" w:color="auto"/>
          </w:divBdr>
        </w:div>
        <w:div w:id="1403261977">
          <w:marLeft w:val="640"/>
          <w:marRight w:val="0"/>
          <w:marTop w:val="0"/>
          <w:marBottom w:val="0"/>
          <w:divBdr>
            <w:top w:val="none" w:sz="0" w:space="0" w:color="auto"/>
            <w:left w:val="none" w:sz="0" w:space="0" w:color="auto"/>
            <w:bottom w:val="none" w:sz="0" w:space="0" w:color="auto"/>
            <w:right w:val="none" w:sz="0" w:space="0" w:color="auto"/>
          </w:divBdr>
        </w:div>
        <w:div w:id="81807119">
          <w:marLeft w:val="640"/>
          <w:marRight w:val="0"/>
          <w:marTop w:val="0"/>
          <w:marBottom w:val="0"/>
          <w:divBdr>
            <w:top w:val="none" w:sz="0" w:space="0" w:color="auto"/>
            <w:left w:val="none" w:sz="0" w:space="0" w:color="auto"/>
            <w:bottom w:val="none" w:sz="0" w:space="0" w:color="auto"/>
            <w:right w:val="none" w:sz="0" w:space="0" w:color="auto"/>
          </w:divBdr>
        </w:div>
        <w:div w:id="410657843">
          <w:marLeft w:val="640"/>
          <w:marRight w:val="0"/>
          <w:marTop w:val="0"/>
          <w:marBottom w:val="0"/>
          <w:divBdr>
            <w:top w:val="none" w:sz="0" w:space="0" w:color="auto"/>
            <w:left w:val="none" w:sz="0" w:space="0" w:color="auto"/>
            <w:bottom w:val="none" w:sz="0" w:space="0" w:color="auto"/>
            <w:right w:val="none" w:sz="0" w:space="0" w:color="auto"/>
          </w:divBdr>
        </w:div>
        <w:div w:id="1359770906">
          <w:marLeft w:val="640"/>
          <w:marRight w:val="0"/>
          <w:marTop w:val="0"/>
          <w:marBottom w:val="0"/>
          <w:divBdr>
            <w:top w:val="none" w:sz="0" w:space="0" w:color="auto"/>
            <w:left w:val="none" w:sz="0" w:space="0" w:color="auto"/>
            <w:bottom w:val="none" w:sz="0" w:space="0" w:color="auto"/>
            <w:right w:val="none" w:sz="0" w:space="0" w:color="auto"/>
          </w:divBdr>
        </w:div>
        <w:div w:id="402871382">
          <w:marLeft w:val="640"/>
          <w:marRight w:val="0"/>
          <w:marTop w:val="0"/>
          <w:marBottom w:val="0"/>
          <w:divBdr>
            <w:top w:val="none" w:sz="0" w:space="0" w:color="auto"/>
            <w:left w:val="none" w:sz="0" w:space="0" w:color="auto"/>
            <w:bottom w:val="none" w:sz="0" w:space="0" w:color="auto"/>
            <w:right w:val="none" w:sz="0" w:space="0" w:color="auto"/>
          </w:divBdr>
        </w:div>
        <w:div w:id="94788972">
          <w:marLeft w:val="640"/>
          <w:marRight w:val="0"/>
          <w:marTop w:val="0"/>
          <w:marBottom w:val="0"/>
          <w:divBdr>
            <w:top w:val="none" w:sz="0" w:space="0" w:color="auto"/>
            <w:left w:val="none" w:sz="0" w:space="0" w:color="auto"/>
            <w:bottom w:val="none" w:sz="0" w:space="0" w:color="auto"/>
            <w:right w:val="none" w:sz="0" w:space="0" w:color="auto"/>
          </w:divBdr>
        </w:div>
        <w:div w:id="381485597">
          <w:marLeft w:val="640"/>
          <w:marRight w:val="0"/>
          <w:marTop w:val="0"/>
          <w:marBottom w:val="0"/>
          <w:divBdr>
            <w:top w:val="none" w:sz="0" w:space="0" w:color="auto"/>
            <w:left w:val="none" w:sz="0" w:space="0" w:color="auto"/>
            <w:bottom w:val="none" w:sz="0" w:space="0" w:color="auto"/>
            <w:right w:val="none" w:sz="0" w:space="0" w:color="auto"/>
          </w:divBdr>
        </w:div>
        <w:div w:id="410931399">
          <w:marLeft w:val="640"/>
          <w:marRight w:val="0"/>
          <w:marTop w:val="0"/>
          <w:marBottom w:val="0"/>
          <w:divBdr>
            <w:top w:val="none" w:sz="0" w:space="0" w:color="auto"/>
            <w:left w:val="none" w:sz="0" w:space="0" w:color="auto"/>
            <w:bottom w:val="none" w:sz="0" w:space="0" w:color="auto"/>
            <w:right w:val="none" w:sz="0" w:space="0" w:color="auto"/>
          </w:divBdr>
        </w:div>
        <w:div w:id="22949083">
          <w:marLeft w:val="640"/>
          <w:marRight w:val="0"/>
          <w:marTop w:val="0"/>
          <w:marBottom w:val="0"/>
          <w:divBdr>
            <w:top w:val="none" w:sz="0" w:space="0" w:color="auto"/>
            <w:left w:val="none" w:sz="0" w:space="0" w:color="auto"/>
            <w:bottom w:val="none" w:sz="0" w:space="0" w:color="auto"/>
            <w:right w:val="none" w:sz="0" w:space="0" w:color="auto"/>
          </w:divBdr>
        </w:div>
        <w:div w:id="1889142274">
          <w:marLeft w:val="640"/>
          <w:marRight w:val="0"/>
          <w:marTop w:val="0"/>
          <w:marBottom w:val="0"/>
          <w:divBdr>
            <w:top w:val="none" w:sz="0" w:space="0" w:color="auto"/>
            <w:left w:val="none" w:sz="0" w:space="0" w:color="auto"/>
            <w:bottom w:val="none" w:sz="0" w:space="0" w:color="auto"/>
            <w:right w:val="none" w:sz="0" w:space="0" w:color="auto"/>
          </w:divBdr>
        </w:div>
        <w:div w:id="375813521">
          <w:marLeft w:val="640"/>
          <w:marRight w:val="0"/>
          <w:marTop w:val="0"/>
          <w:marBottom w:val="0"/>
          <w:divBdr>
            <w:top w:val="none" w:sz="0" w:space="0" w:color="auto"/>
            <w:left w:val="none" w:sz="0" w:space="0" w:color="auto"/>
            <w:bottom w:val="none" w:sz="0" w:space="0" w:color="auto"/>
            <w:right w:val="none" w:sz="0" w:space="0" w:color="auto"/>
          </w:divBdr>
        </w:div>
        <w:div w:id="1489783548">
          <w:marLeft w:val="640"/>
          <w:marRight w:val="0"/>
          <w:marTop w:val="0"/>
          <w:marBottom w:val="0"/>
          <w:divBdr>
            <w:top w:val="none" w:sz="0" w:space="0" w:color="auto"/>
            <w:left w:val="none" w:sz="0" w:space="0" w:color="auto"/>
            <w:bottom w:val="none" w:sz="0" w:space="0" w:color="auto"/>
            <w:right w:val="none" w:sz="0" w:space="0" w:color="auto"/>
          </w:divBdr>
        </w:div>
        <w:div w:id="848174390">
          <w:marLeft w:val="640"/>
          <w:marRight w:val="0"/>
          <w:marTop w:val="0"/>
          <w:marBottom w:val="0"/>
          <w:divBdr>
            <w:top w:val="none" w:sz="0" w:space="0" w:color="auto"/>
            <w:left w:val="none" w:sz="0" w:space="0" w:color="auto"/>
            <w:bottom w:val="none" w:sz="0" w:space="0" w:color="auto"/>
            <w:right w:val="none" w:sz="0" w:space="0" w:color="auto"/>
          </w:divBdr>
        </w:div>
        <w:div w:id="644090047">
          <w:marLeft w:val="640"/>
          <w:marRight w:val="0"/>
          <w:marTop w:val="0"/>
          <w:marBottom w:val="0"/>
          <w:divBdr>
            <w:top w:val="none" w:sz="0" w:space="0" w:color="auto"/>
            <w:left w:val="none" w:sz="0" w:space="0" w:color="auto"/>
            <w:bottom w:val="none" w:sz="0" w:space="0" w:color="auto"/>
            <w:right w:val="none" w:sz="0" w:space="0" w:color="auto"/>
          </w:divBdr>
        </w:div>
        <w:div w:id="508956636">
          <w:marLeft w:val="640"/>
          <w:marRight w:val="0"/>
          <w:marTop w:val="0"/>
          <w:marBottom w:val="0"/>
          <w:divBdr>
            <w:top w:val="none" w:sz="0" w:space="0" w:color="auto"/>
            <w:left w:val="none" w:sz="0" w:space="0" w:color="auto"/>
            <w:bottom w:val="none" w:sz="0" w:space="0" w:color="auto"/>
            <w:right w:val="none" w:sz="0" w:space="0" w:color="auto"/>
          </w:divBdr>
        </w:div>
        <w:div w:id="147094923">
          <w:marLeft w:val="640"/>
          <w:marRight w:val="0"/>
          <w:marTop w:val="0"/>
          <w:marBottom w:val="0"/>
          <w:divBdr>
            <w:top w:val="none" w:sz="0" w:space="0" w:color="auto"/>
            <w:left w:val="none" w:sz="0" w:space="0" w:color="auto"/>
            <w:bottom w:val="none" w:sz="0" w:space="0" w:color="auto"/>
            <w:right w:val="none" w:sz="0" w:space="0" w:color="auto"/>
          </w:divBdr>
        </w:div>
        <w:div w:id="1597134375">
          <w:marLeft w:val="640"/>
          <w:marRight w:val="0"/>
          <w:marTop w:val="0"/>
          <w:marBottom w:val="0"/>
          <w:divBdr>
            <w:top w:val="none" w:sz="0" w:space="0" w:color="auto"/>
            <w:left w:val="none" w:sz="0" w:space="0" w:color="auto"/>
            <w:bottom w:val="none" w:sz="0" w:space="0" w:color="auto"/>
            <w:right w:val="none" w:sz="0" w:space="0" w:color="auto"/>
          </w:divBdr>
        </w:div>
        <w:div w:id="817846112">
          <w:marLeft w:val="640"/>
          <w:marRight w:val="0"/>
          <w:marTop w:val="0"/>
          <w:marBottom w:val="0"/>
          <w:divBdr>
            <w:top w:val="none" w:sz="0" w:space="0" w:color="auto"/>
            <w:left w:val="none" w:sz="0" w:space="0" w:color="auto"/>
            <w:bottom w:val="none" w:sz="0" w:space="0" w:color="auto"/>
            <w:right w:val="none" w:sz="0" w:space="0" w:color="auto"/>
          </w:divBdr>
        </w:div>
        <w:div w:id="779495413">
          <w:marLeft w:val="640"/>
          <w:marRight w:val="0"/>
          <w:marTop w:val="0"/>
          <w:marBottom w:val="0"/>
          <w:divBdr>
            <w:top w:val="none" w:sz="0" w:space="0" w:color="auto"/>
            <w:left w:val="none" w:sz="0" w:space="0" w:color="auto"/>
            <w:bottom w:val="none" w:sz="0" w:space="0" w:color="auto"/>
            <w:right w:val="none" w:sz="0" w:space="0" w:color="auto"/>
          </w:divBdr>
        </w:div>
        <w:div w:id="127092692">
          <w:marLeft w:val="640"/>
          <w:marRight w:val="0"/>
          <w:marTop w:val="0"/>
          <w:marBottom w:val="0"/>
          <w:divBdr>
            <w:top w:val="none" w:sz="0" w:space="0" w:color="auto"/>
            <w:left w:val="none" w:sz="0" w:space="0" w:color="auto"/>
            <w:bottom w:val="none" w:sz="0" w:space="0" w:color="auto"/>
            <w:right w:val="none" w:sz="0" w:space="0" w:color="auto"/>
          </w:divBdr>
        </w:div>
        <w:div w:id="687677830">
          <w:marLeft w:val="640"/>
          <w:marRight w:val="0"/>
          <w:marTop w:val="0"/>
          <w:marBottom w:val="0"/>
          <w:divBdr>
            <w:top w:val="none" w:sz="0" w:space="0" w:color="auto"/>
            <w:left w:val="none" w:sz="0" w:space="0" w:color="auto"/>
            <w:bottom w:val="none" w:sz="0" w:space="0" w:color="auto"/>
            <w:right w:val="none" w:sz="0" w:space="0" w:color="auto"/>
          </w:divBdr>
        </w:div>
        <w:div w:id="294991574">
          <w:marLeft w:val="640"/>
          <w:marRight w:val="0"/>
          <w:marTop w:val="0"/>
          <w:marBottom w:val="0"/>
          <w:divBdr>
            <w:top w:val="none" w:sz="0" w:space="0" w:color="auto"/>
            <w:left w:val="none" w:sz="0" w:space="0" w:color="auto"/>
            <w:bottom w:val="none" w:sz="0" w:space="0" w:color="auto"/>
            <w:right w:val="none" w:sz="0" w:space="0" w:color="auto"/>
          </w:divBdr>
        </w:div>
        <w:div w:id="1387339216">
          <w:marLeft w:val="640"/>
          <w:marRight w:val="0"/>
          <w:marTop w:val="0"/>
          <w:marBottom w:val="0"/>
          <w:divBdr>
            <w:top w:val="none" w:sz="0" w:space="0" w:color="auto"/>
            <w:left w:val="none" w:sz="0" w:space="0" w:color="auto"/>
            <w:bottom w:val="none" w:sz="0" w:space="0" w:color="auto"/>
            <w:right w:val="none" w:sz="0" w:space="0" w:color="auto"/>
          </w:divBdr>
        </w:div>
        <w:div w:id="856306820">
          <w:marLeft w:val="640"/>
          <w:marRight w:val="0"/>
          <w:marTop w:val="0"/>
          <w:marBottom w:val="0"/>
          <w:divBdr>
            <w:top w:val="none" w:sz="0" w:space="0" w:color="auto"/>
            <w:left w:val="none" w:sz="0" w:space="0" w:color="auto"/>
            <w:bottom w:val="none" w:sz="0" w:space="0" w:color="auto"/>
            <w:right w:val="none" w:sz="0" w:space="0" w:color="auto"/>
          </w:divBdr>
        </w:div>
        <w:div w:id="1221019049">
          <w:marLeft w:val="640"/>
          <w:marRight w:val="0"/>
          <w:marTop w:val="0"/>
          <w:marBottom w:val="0"/>
          <w:divBdr>
            <w:top w:val="none" w:sz="0" w:space="0" w:color="auto"/>
            <w:left w:val="none" w:sz="0" w:space="0" w:color="auto"/>
            <w:bottom w:val="none" w:sz="0" w:space="0" w:color="auto"/>
            <w:right w:val="none" w:sz="0" w:space="0" w:color="auto"/>
          </w:divBdr>
        </w:div>
        <w:div w:id="127212829">
          <w:marLeft w:val="640"/>
          <w:marRight w:val="0"/>
          <w:marTop w:val="0"/>
          <w:marBottom w:val="0"/>
          <w:divBdr>
            <w:top w:val="none" w:sz="0" w:space="0" w:color="auto"/>
            <w:left w:val="none" w:sz="0" w:space="0" w:color="auto"/>
            <w:bottom w:val="none" w:sz="0" w:space="0" w:color="auto"/>
            <w:right w:val="none" w:sz="0" w:space="0" w:color="auto"/>
          </w:divBdr>
        </w:div>
        <w:div w:id="2037344556">
          <w:marLeft w:val="640"/>
          <w:marRight w:val="0"/>
          <w:marTop w:val="0"/>
          <w:marBottom w:val="0"/>
          <w:divBdr>
            <w:top w:val="none" w:sz="0" w:space="0" w:color="auto"/>
            <w:left w:val="none" w:sz="0" w:space="0" w:color="auto"/>
            <w:bottom w:val="none" w:sz="0" w:space="0" w:color="auto"/>
            <w:right w:val="none" w:sz="0" w:space="0" w:color="auto"/>
          </w:divBdr>
        </w:div>
        <w:div w:id="1413047335">
          <w:marLeft w:val="640"/>
          <w:marRight w:val="0"/>
          <w:marTop w:val="0"/>
          <w:marBottom w:val="0"/>
          <w:divBdr>
            <w:top w:val="none" w:sz="0" w:space="0" w:color="auto"/>
            <w:left w:val="none" w:sz="0" w:space="0" w:color="auto"/>
            <w:bottom w:val="none" w:sz="0" w:space="0" w:color="auto"/>
            <w:right w:val="none" w:sz="0" w:space="0" w:color="auto"/>
          </w:divBdr>
        </w:div>
        <w:div w:id="1231573515">
          <w:marLeft w:val="640"/>
          <w:marRight w:val="0"/>
          <w:marTop w:val="0"/>
          <w:marBottom w:val="0"/>
          <w:divBdr>
            <w:top w:val="none" w:sz="0" w:space="0" w:color="auto"/>
            <w:left w:val="none" w:sz="0" w:space="0" w:color="auto"/>
            <w:bottom w:val="none" w:sz="0" w:space="0" w:color="auto"/>
            <w:right w:val="none" w:sz="0" w:space="0" w:color="auto"/>
          </w:divBdr>
        </w:div>
        <w:div w:id="208685761">
          <w:marLeft w:val="640"/>
          <w:marRight w:val="0"/>
          <w:marTop w:val="0"/>
          <w:marBottom w:val="0"/>
          <w:divBdr>
            <w:top w:val="none" w:sz="0" w:space="0" w:color="auto"/>
            <w:left w:val="none" w:sz="0" w:space="0" w:color="auto"/>
            <w:bottom w:val="none" w:sz="0" w:space="0" w:color="auto"/>
            <w:right w:val="none" w:sz="0" w:space="0" w:color="auto"/>
          </w:divBdr>
        </w:div>
        <w:div w:id="1547376773">
          <w:marLeft w:val="640"/>
          <w:marRight w:val="0"/>
          <w:marTop w:val="0"/>
          <w:marBottom w:val="0"/>
          <w:divBdr>
            <w:top w:val="none" w:sz="0" w:space="0" w:color="auto"/>
            <w:left w:val="none" w:sz="0" w:space="0" w:color="auto"/>
            <w:bottom w:val="none" w:sz="0" w:space="0" w:color="auto"/>
            <w:right w:val="none" w:sz="0" w:space="0" w:color="auto"/>
          </w:divBdr>
        </w:div>
        <w:div w:id="789278436">
          <w:marLeft w:val="640"/>
          <w:marRight w:val="0"/>
          <w:marTop w:val="0"/>
          <w:marBottom w:val="0"/>
          <w:divBdr>
            <w:top w:val="none" w:sz="0" w:space="0" w:color="auto"/>
            <w:left w:val="none" w:sz="0" w:space="0" w:color="auto"/>
            <w:bottom w:val="none" w:sz="0" w:space="0" w:color="auto"/>
            <w:right w:val="none" w:sz="0" w:space="0" w:color="auto"/>
          </w:divBdr>
        </w:div>
        <w:div w:id="1357997411">
          <w:marLeft w:val="640"/>
          <w:marRight w:val="0"/>
          <w:marTop w:val="0"/>
          <w:marBottom w:val="0"/>
          <w:divBdr>
            <w:top w:val="none" w:sz="0" w:space="0" w:color="auto"/>
            <w:left w:val="none" w:sz="0" w:space="0" w:color="auto"/>
            <w:bottom w:val="none" w:sz="0" w:space="0" w:color="auto"/>
            <w:right w:val="none" w:sz="0" w:space="0" w:color="auto"/>
          </w:divBdr>
        </w:div>
        <w:div w:id="571544691">
          <w:marLeft w:val="640"/>
          <w:marRight w:val="0"/>
          <w:marTop w:val="0"/>
          <w:marBottom w:val="0"/>
          <w:divBdr>
            <w:top w:val="none" w:sz="0" w:space="0" w:color="auto"/>
            <w:left w:val="none" w:sz="0" w:space="0" w:color="auto"/>
            <w:bottom w:val="none" w:sz="0" w:space="0" w:color="auto"/>
            <w:right w:val="none" w:sz="0" w:space="0" w:color="auto"/>
          </w:divBdr>
        </w:div>
        <w:div w:id="247429140">
          <w:marLeft w:val="640"/>
          <w:marRight w:val="0"/>
          <w:marTop w:val="0"/>
          <w:marBottom w:val="0"/>
          <w:divBdr>
            <w:top w:val="none" w:sz="0" w:space="0" w:color="auto"/>
            <w:left w:val="none" w:sz="0" w:space="0" w:color="auto"/>
            <w:bottom w:val="none" w:sz="0" w:space="0" w:color="auto"/>
            <w:right w:val="none" w:sz="0" w:space="0" w:color="auto"/>
          </w:divBdr>
        </w:div>
        <w:div w:id="1138836371">
          <w:marLeft w:val="640"/>
          <w:marRight w:val="0"/>
          <w:marTop w:val="0"/>
          <w:marBottom w:val="0"/>
          <w:divBdr>
            <w:top w:val="none" w:sz="0" w:space="0" w:color="auto"/>
            <w:left w:val="none" w:sz="0" w:space="0" w:color="auto"/>
            <w:bottom w:val="none" w:sz="0" w:space="0" w:color="auto"/>
            <w:right w:val="none" w:sz="0" w:space="0" w:color="auto"/>
          </w:divBdr>
        </w:div>
        <w:div w:id="52823468">
          <w:marLeft w:val="640"/>
          <w:marRight w:val="0"/>
          <w:marTop w:val="0"/>
          <w:marBottom w:val="0"/>
          <w:divBdr>
            <w:top w:val="none" w:sz="0" w:space="0" w:color="auto"/>
            <w:left w:val="none" w:sz="0" w:space="0" w:color="auto"/>
            <w:bottom w:val="none" w:sz="0" w:space="0" w:color="auto"/>
            <w:right w:val="none" w:sz="0" w:space="0" w:color="auto"/>
          </w:divBdr>
        </w:div>
        <w:div w:id="716587222">
          <w:marLeft w:val="640"/>
          <w:marRight w:val="0"/>
          <w:marTop w:val="0"/>
          <w:marBottom w:val="0"/>
          <w:divBdr>
            <w:top w:val="none" w:sz="0" w:space="0" w:color="auto"/>
            <w:left w:val="none" w:sz="0" w:space="0" w:color="auto"/>
            <w:bottom w:val="none" w:sz="0" w:space="0" w:color="auto"/>
            <w:right w:val="none" w:sz="0" w:space="0" w:color="auto"/>
          </w:divBdr>
        </w:div>
        <w:div w:id="1768235008">
          <w:marLeft w:val="640"/>
          <w:marRight w:val="0"/>
          <w:marTop w:val="0"/>
          <w:marBottom w:val="0"/>
          <w:divBdr>
            <w:top w:val="none" w:sz="0" w:space="0" w:color="auto"/>
            <w:left w:val="none" w:sz="0" w:space="0" w:color="auto"/>
            <w:bottom w:val="none" w:sz="0" w:space="0" w:color="auto"/>
            <w:right w:val="none" w:sz="0" w:space="0" w:color="auto"/>
          </w:divBdr>
        </w:div>
        <w:div w:id="771973509">
          <w:marLeft w:val="640"/>
          <w:marRight w:val="0"/>
          <w:marTop w:val="0"/>
          <w:marBottom w:val="0"/>
          <w:divBdr>
            <w:top w:val="none" w:sz="0" w:space="0" w:color="auto"/>
            <w:left w:val="none" w:sz="0" w:space="0" w:color="auto"/>
            <w:bottom w:val="none" w:sz="0" w:space="0" w:color="auto"/>
            <w:right w:val="none" w:sz="0" w:space="0" w:color="auto"/>
          </w:divBdr>
        </w:div>
        <w:div w:id="1446579344">
          <w:marLeft w:val="640"/>
          <w:marRight w:val="0"/>
          <w:marTop w:val="0"/>
          <w:marBottom w:val="0"/>
          <w:divBdr>
            <w:top w:val="none" w:sz="0" w:space="0" w:color="auto"/>
            <w:left w:val="none" w:sz="0" w:space="0" w:color="auto"/>
            <w:bottom w:val="none" w:sz="0" w:space="0" w:color="auto"/>
            <w:right w:val="none" w:sz="0" w:space="0" w:color="auto"/>
          </w:divBdr>
        </w:div>
        <w:div w:id="1991867361">
          <w:marLeft w:val="640"/>
          <w:marRight w:val="0"/>
          <w:marTop w:val="0"/>
          <w:marBottom w:val="0"/>
          <w:divBdr>
            <w:top w:val="none" w:sz="0" w:space="0" w:color="auto"/>
            <w:left w:val="none" w:sz="0" w:space="0" w:color="auto"/>
            <w:bottom w:val="none" w:sz="0" w:space="0" w:color="auto"/>
            <w:right w:val="none" w:sz="0" w:space="0" w:color="auto"/>
          </w:divBdr>
        </w:div>
        <w:div w:id="486821368">
          <w:marLeft w:val="640"/>
          <w:marRight w:val="0"/>
          <w:marTop w:val="0"/>
          <w:marBottom w:val="0"/>
          <w:divBdr>
            <w:top w:val="none" w:sz="0" w:space="0" w:color="auto"/>
            <w:left w:val="none" w:sz="0" w:space="0" w:color="auto"/>
            <w:bottom w:val="none" w:sz="0" w:space="0" w:color="auto"/>
            <w:right w:val="none" w:sz="0" w:space="0" w:color="auto"/>
          </w:divBdr>
        </w:div>
        <w:div w:id="839926105">
          <w:marLeft w:val="640"/>
          <w:marRight w:val="0"/>
          <w:marTop w:val="0"/>
          <w:marBottom w:val="0"/>
          <w:divBdr>
            <w:top w:val="none" w:sz="0" w:space="0" w:color="auto"/>
            <w:left w:val="none" w:sz="0" w:space="0" w:color="auto"/>
            <w:bottom w:val="none" w:sz="0" w:space="0" w:color="auto"/>
            <w:right w:val="none" w:sz="0" w:space="0" w:color="auto"/>
          </w:divBdr>
        </w:div>
        <w:div w:id="389156010">
          <w:marLeft w:val="640"/>
          <w:marRight w:val="0"/>
          <w:marTop w:val="0"/>
          <w:marBottom w:val="0"/>
          <w:divBdr>
            <w:top w:val="none" w:sz="0" w:space="0" w:color="auto"/>
            <w:left w:val="none" w:sz="0" w:space="0" w:color="auto"/>
            <w:bottom w:val="none" w:sz="0" w:space="0" w:color="auto"/>
            <w:right w:val="none" w:sz="0" w:space="0" w:color="auto"/>
          </w:divBdr>
        </w:div>
        <w:div w:id="1598099786">
          <w:marLeft w:val="640"/>
          <w:marRight w:val="0"/>
          <w:marTop w:val="0"/>
          <w:marBottom w:val="0"/>
          <w:divBdr>
            <w:top w:val="none" w:sz="0" w:space="0" w:color="auto"/>
            <w:left w:val="none" w:sz="0" w:space="0" w:color="auto"/>
            <w:bottom w:val="none" w:sz="0" w:space="0" w:color="auto"/>
            <w:right w:val="none" w:sz="0" w:space="0" w:color="auto"/>
          </w:divBdr>
        </w:div>
        <w:div w:id="1237589995">
          <w:marLeft w:val="640"/>
          <w:marRight w:val="0"/>
          <w:marTop w:val="0"/>
          <w:marBottom w:val="0"/>
          <w:divBdr>
            <w:top w:val="none" w:sz="0" w:space="0" w:color="auto"/>
            <w:left w:val="none" w:sz="0" w:space="0" w:color="auto"/>
            <w:bottom w:val="none" w:sz="0" w:space="0" w:color="auto"/>
            <w:right w:val="none" w:sz="0" w:space="0" w:color="auto"/>
          </w:divBdr>
        </w:div>
        <w:div w:id="157892088">
          <w:marLeft w:val="640"/>
          <w:marRight w:val="0"/>
          <w:marTop w:val="0"/>
          <w:marBottom w:val="0"/>
          <w:divBdr>
            <w:top w:val="none" w:sz="0" w:space="0" w:color="auto"/>
            <w:left w:val="none" w:sz="0" w:space="0" w:color="auto"/>
            <w:bottom w:val="none" w:sz="0" w:space="0" w:color="auto"/>
            <w:right w:val="none" w:sz="0" w:space="0" w:color="auto"/>
          </w:divBdr>
        </w:div>
        <w:div w:id="1625192810">
          <w:marLeft w:val="640"/>
          <w:marRight w:val="0"/>
          <w:marTop w:val="0"/>
          <w:marBottom w:val="0"/>
          <w:divBdr>
            <w:top w:val="none" w:sz="0" w:space="0" w:color="auto"/>
            <w:left w:val="none" w:sz="0" w:space="0" w:color="auto"/>
            <w:bottom w:val="none" w:sz="0" w:space="0" w:color="auto"/>
            <w:right w:val="none" w:sz="0" w:space="0" w:color="auto"/>
          </w:divBdr>
        </w:div>
        <w:div w:id="128010692">
          <w:marLeft w:val="640"/>
          <w:marRight w:val="0"/>
          <w:marTop w:val="0"/>
          <w:marBottom w:val="0"/>
          <w:divBdr>
            <w:top w:val="none" w:sz="0" w:space="0" w:color="auto"/>
            <w:left w:val="none" w:sz="0" w:space="0" w:color="auto"/>
            <w:bottom w:val="none" w:sz="0" w:space="0" w:color="auto"/>
            <w:right w:val="none" w:sz="0" w:space="0" w:color="auto"/>
          </w:divBdr>
        </w:div>
        <w:div w:id="35469711">
          <w:marLeft w:val="640"/>
          <w:marRight w:val="0"/>
          <w:marTop w:val="0"/>
          <w:marBottom w:val="0"/>
          <w:divBdr>
            <w:top w:val="none" w:sz="0" w:space="0" w:color="auto"/>
            <w:left w:val="none" w:sz="0" w:space="0" w:color="auto"/>
            <w:bottom w:val="none" w:sz="0" w:space="0" w:color="auto"/>
            <w:right w:val="none" w:sz="0" w:space="0" w:color="auto"/>
          </w:divBdr>
        </w:div>
        <w:div w:id="892545569">
          <w:marLeft w:val="640"/>
          <w:marRight w:val="0"/>
          <w:marTop w:val="0"/>
          <w:marBottom w:val="0"/>
          <w:divBdr>
            <w:top w:val="none" w:sz="0" w:space="0" w:color="auto"/>
            <w:left w:val="none" w:sz="0" w:space="0" w:color="auto"/>
            <w:bottom w:val="none" w:sz="0" w:space="0" w:color="auto"/>
            <w:right w:val="none" w:sz="0" w:space="0" w:color="auto"/>
          </w:divBdr>
        </w:div>
        <w:div w:id="924340584">
          <w:marLeft w:val="640"/>
          <w:marRight w:val="0"/>
          <w:marTop w:val="0"/>
          <w:marBottom w:val="0"/>
          <w:divBdr>
            <w:top w:val="none" w:sz="0" w:space="0" w:color="auto"/>
            <w:left w:val="none" w:sz="0" w:space="0" w:color="auto"/>
            <w:bottom w:val="none" w:sz="0" w:space="0" w:color="auto"/>
            <w:right w:val="none" w:sz="0" w:space="0" w:color="auto"/>
          </w:divBdr>
        </w:div>
        <w:div w:id="600793976">
          <w:marLeft w:val="640"/>
          <w:marRight w:val="0"/>
          <w:marTop w:val="0"/>
          <w:marBottom w:val="0"/>
          <w:divBdr>
            <w:top w:val="none" w:sz="0" w:space="0" w:color="auto"/>
            <w:left w:val="none" w:sz="0" w:space="0" w:color="auto"/>
            <w:bottom w:val="none" w:sz="0" w:space="0" w:color="auto"/>
            <w:right w:val="none" w:sz="0" w:space="0" w:color="auto"/>
          </w:divBdr>
        </w:div>
        <w:div w:id="93980454">
          <w:marLeft w:val="640"/>
          <w:marRight w:val="0"/>
          <w:marTop w:val="0"/>
          <w:marBottom w:val="0"/>
          <w:divBdr>
            <w:top w:val="none" w:sz="0" w:space="0" w:color="auto"/>
            <w:left w:val="none" w:sz="0" w:space="0" w:color="auto"/>
            <w:bottom w:val="none" w:sz="0" w:space="0" w:color="auto"/>
            <w:right w:val="none" w:sz="0" w:space="0" w:color="auto"/>
          </w:divBdr>
        </w:div>
        <w:div w:id="1065570549">
          <w:marLeft w:val="640"/>
          <w:marRight w:val="0"/>
          <w:marTop w:val="0"/>
          <w:marBottom w:val="0"/>
          <w:divBdr>
            <w:top w:val="none" w:sz="0" w:space="0" w:color="auto"/>
            <w:left w:val="none" w:sz="0" w:space="0" w:color="auto"/>
            <w:bottom w:val="none" w:sz="0" w:space="0" w:color="auto"/>
            <w:right w:val="none" w:sz="0" w:space="0" w:color="auto"/>
          </w:divBdr>
        </w:div>
        <w:div w:id="1514371538">
          <w:marLeft w:val="640"/>
          <w:marRight w:val="0"/>
          <w:marTop w:val="0"/>
          <w:marBottom w:val="0"/>
          <w:divBdr>
            <w:top w:val="none" w:sz="0" w:space="0" w:color="auto"/>
            <w:left w:val="none" w:sz="0" w:space="0" w:color="auto"/>
            <w:bottom w:val="none" w:sz="0" w:space="0" w:color="auto"/>
            <w:right w:val="none" w:sz="0" w:space="0" w:color="auto"/>
          </w:divBdr>
        </w:div>
        <w:div w:id="252206660">
          <w:marLeft w:val="640"/>
          <w:marRight w:val="0"/>
          <w:marTop w:val="0"/>
          <w:marBottom w:val="0"/>
          <w:divBdr>
            <w:top w:val="none" w:sz="0" w:space="0" w:color="auto"/>
            <w:left w:val="none" w:sz="0" w:space="0" w:color="auto"/>
            <w:bottom w:val="none" w:sz="0" w:space="0" w:color="auto"/>
            <w:right w:val="none" w:sz="0" w:space="0" w:color="auto"/>
          </w:divBdr>
        </w:div>
        <w:div w:id="2014332509">
          <w:marLeft w:val="640"/>
          <w:marRight w:val="0"/>
          <w:marTop w:val="0"/>
          <w:marBottom w:val="0"/>
          <w:divBdr>
            <w:top w:val="none" w:sz="0" w:space="0" w:color="auto"/>
            <w:left w:val="none" w:sz="0" w:space="0" w:color="auto"/>
            <w:bottom w:val="none" w:sz="0" w:space="0" w:color="auto"/>
            <w:right w:val="none" w:sz="0" w:space="0" w:color="auto"/>
          </w:divBdr>
        </w:div>
      </w:divsChild>
    </w:div>
    <w:div w:id="1839542989">
      <w:bodyDiv w:val="1"/>
      <w:marLeft w:val="0"/>
      <w:marRight w:val="0"/>
      <w:marTop w:val="0"/>
      <w:marBottom w:val="0"/>
      <w:divBdr>
        <w:top w:val="none" w:sz="0" w:space="0" w:color="auto"/>
        <w:left w:val="none" w:sz="0" w:space="0" w:color="auto"/>
        <w:bottom w:val="none" w:sz="0" w:space="0" w:color="auto"/>
        <w:right w:val="none" w:sz="0" w:space="0" w:color="auto"/>
      </w:divBdr>
    </w:div>
    <w:div w:id="1848516654">
      <w:bodyDiv w:val="1"/>
      <w:marLeft w:val="0"/>
      <w:marRight w:val="0"/>
      <w:marTop w:val="0"/>
      <w:marBottom w:val="0"/>
      <w:divBdr>
        <w:top w:val="none" w:sz="0" w:space="0" w:color="auto"/>
        <w:left w:val="none" w:sz="0" w:space="0" w:color="auto"/>
        <w:bottom w:val="none" w:sz="0" w:space="0" w:color="auto"/>
        <w:right w:val="none" w:sz="0" w:space="0" w:color="auto"/>
      </w:divBdr>
    </w:div>
    <w:div w:id="1850409913">
      <w:bodyDiv w:val="1"/>
      <w:marLeft w:val="0"/>
      <w:marRight w:val="0"/>
      <w:marTop w:val="0"/>
      <w:marBottom w:val="0"/>
      <w:divBdr>
        <w:top w:val="none" w:sz="0" w:space="0" w:color="auto"/>
        <w:left w:val="none" w:sz="0" w:space="0" w:color="auto"/>
        <w:bottom w:val="none" w:sz="0" w:space="0" w:color="auto"/>
        <w:right w:val="none" w:sz="0" w:space="0" w:color="auto"/>
      </w:divBdr>
      <w:divsChild>
        <w:div w:id="408428291">
          <w:marLeft w:val="480"/>
          <w:marRight w:val="0"/>
          <w:marTop w:val="0"/>
          <w:marBottom w:val="0"/>
          <w:divBdr>
            <w:top w:val="none" w:sz="0" w:space="0" w:color="auto"/>
            <w:left w:val="none" w:sz="0" w:space="0" w:color="auto"/>
            <w:bottom w:val="none" w:sz="0" w:space="0" w:color="auto"/>
            <w:right w:val="none" w:sz="0" w:space="0" w:color="auto"/>
          </w:divBdr>
        </w:div>
        <w:div w:id="1069767138">
          <w:marLeft w:val="480"/>
          <w:marRight w:val="0"/>
          <w:marTop w:val="0"/>
          <w:marBottom w:val="0"/>
          <w:divBdr>
            <w:top w:val="none" w:sz="0" w:space="0" w:color="auto"/>
            <w:left w:val="none" w:sz="0" w:space="0" w:color="auto"/>
            <w:bottom w:val="none" w:sz="0" w:space="0" w:color="auto"/>
            <w:right w:val="none" w:sz="0" w:space="0" w:color="auto"/>
          </w:divBdr>
        </w:div>
        <w:div w:id="1708018388">
          <w:marLeft w:val="480"/>
          <w:marRight w:val="0"/>
          <w:marTop w:val="0"/>
          <w:marBottom w:val="0"/>
          <w:divBdr>
            <w:top w:val="none" w:sz="0" w:space="0" w:color="auto"/>
            <w:left w:val="none" w:sz="0" w:space="0" w:color="auto"/>
            <w:bottom w:val="none" w:sz="0" w:space="0" w:color="auto"/>
            <w:right w:val="none" w:sz="0" w:space="0" w:color="auto"/>
          </w:divBdr>
        </w:div>
        <w:div w:id="882600317">
          <w:marLeft w:val="480"/>
          <w:marRight w:val="0"/>
          <w:marTop w:val="0"/>
          <w:marBottom w:val="0"/>
          <w:divBdr>
            <w:top w:val="none" w:sz="0" w:space="0" w:color="auto"/>
            <w:left w:val="none" w:sz="0" w:space="0" w:color="auto"/>
            <w:bottom w:val="none" w:sz="0" w:space="0" w:color="auto"/>
            <w:right w:val="none" w:sz="0" w:space="0" w:color="auto"/>
          </w:divBdr>
        </w:div>
        <w:div w:id="150602777">
          <w:marLeft w:val="480"/>
          <w:marRight w:val="0"/>
          <w:marTop w:val="0"/>
          <w:marBottom w:val="0"/>
          <w:divBdr>
            <w:top w:val="none" w:sz="0" w:space="0" w:color="auto"/>
            <w:left w:val="none" w:sz="0" w:space="0" w:color="auto"/>
            <w:bottom w:val="none" w:sz="0" w:space="0" w:color="auto"/>
            <w:right w:val="none" w:sz="0" w:space="0" w:color="auto"/>
          </w:divBdr>
        </w:div>
        <w:div w:id="721365075">
          <w:marLeft w:val="480"/>
          <w:marRight w:val="0"/>
          <w:marTop w:val="0"/>
          <w:marBottom w:val="0"/>
          <w:divBdr>
            <w:top w:val="none" w:sz="0" w:space="0" w:color="auto"/>
            <w:left w:val="none" w:sz="0" w:space="0" w:color="auto"/>
            <w:bottom w:val="none" w:sz="0" w:space="0" w:color="auto"/>
            <w:right w:val="none" w:sz="0" w:space="0" w:color="auto"/>
          </w:divBdr>
        </w:div>
        <w:div w:id="88741951">
          <w:marLeft w:val="480"/>
          <w:marRight w:val="0"/>
          <w:marTop w:val="0"/>
          <w:marBottom w:val="0"/>
          <w:divBdr>
            <w:top w:val="none" w:sz="0" w:space="0" w:color="auto"/>
            <w:left w:val="none" w:sz="0" w:space="0" w:color="auto"/>
            <w:bottom w:val="none" w:sz="0" w:space="0" w:color="auto"/>
            <w:right w:val="none" w:sz="0" w:space="0" w:color="auto"/>
          </w:divBdr>
        </w:div>
        <w:div w:id="1155414941">
          <w:marLeft w:val="480"/>
          <w:marRight w:val="0"/>
          <w:marTop w:val="0"/>
          <w:marBottom w:val="0"/>
          <w:divBdr>
            <w:top w:val="none" w:sz="0" w:space="0" w:color="auto"/>
            <w:left w:val="none" w:sz="0" w:space="0" w:color="auto"/>
            <w:bottom w:val="none" w:sz="0" w:space="0" w:color="auto"/>
            <w:right w:val="none" w:sz="0" w:space="0" w:color="auto"/>
          </w:divBdr>
        </w:div>
        <w:div w:id="386532369">
          <w:marLeft w:val="480"/>
          <w:marRight w:val="0"/>
          <w:marTop w:val="0"/>
          <w:marBottom w:val="0"/>
          <w:divBdr>
            <w:top w:val="none" w:sz="0" w:space="0" w:color="auto"/>
            <w:left w:val="none" w:sz="0" w:space="0" w:color="auto"/>
            <w:bottom w:val="none" w:sz="0" w:space="0" w:color="auto"/>
            <w:right w:val="none" w:sz="0" w:space="0" w:color="auto"/>
          </w:divBdr>
        </w:div>
        <w:div w:id="86077676">
          <w:marLeft w:val="480"/>
          <w:marRight w:val="0"/>
          <w:marTop w:val="0"/>
          <w:marBottom w:val="0"/>
          <w:divBdr>
            <w:top w:val="none" w:sz="0" w:space="0" w:color="auto"/>
            <w:left w:val="none" w:sz="0" w:space="0" w:color="auto"/>
            <w:bottom w:val="none" w:sz="0" w:space="0" w:color="auto"/>
            <w:right w:val="none" w:sz="0" w:space="0" w:color="auto"/>
          </w:divBdr>
        </w:div>
        <w:div w:id="905459797">
          <w:marLeft w:val="480"/>
          <w:marRight w:val="0"/>
          <w:marTop w:val="0"/>
          <w:marBottom w:val="0"/>
          <w:divBdr>
            <w:top w:val="none" w:sz="0" w:space="0" w:color="auto"/>
            <w:left w:val="none" w:sz="0" w:space="0" w:color="auto"/>
            <w:bottom w:val="none" w:sz="0" w:space="0" w:color="auto"/>
            <w:right w:val="none" w:sz="0" w:space="0" w:color="auto"/>
          </w:divBdr>
        </w:div>
        <w:div w:id="479613109">
          <w:marLeft w:val="480"/>
          <w:marRight w:val="0"/>
          <w:marTop w:val="0"/>
          <w:marBottom w:val="0"/>
          <w:divBdr>
            <w:top w:val="none" w:sz="0" w:space="0" w:color="auto"/>
            <w:left w:val="none" w:sz="0" w:space="0" w:color="auto"/>
            <w:bottom w:val="none" w:sz="0" w:space="0" w:color="auto"/>
            <w:right w:val="none" w:sz="0" w:space="0" w:color="auto"/>
          </w:divBdr>
        </w:div>
        <w:div w:id="1373653156">
          <w:marLeft w:val="480"/>
          <w:marRight w:val="0"/>
          <w:marTop w:val="0"/>
          <w:marBottom w:val="0"/>
          <w:divBdr>
            <w:top w:val="none" w:sz="0" w:space="0" w:color="auto"/>
            <w:left w:val="none" w:sz="0" w:space="0" w:color="auto"/>
            <w:bottom w:val="none" w:sz="0" w:space="0" w:color="auto"/>
            <w:right w:val="none" w:sz="0" w:space="0" w:color="auto"/>
          </w:divBdr>
        </w:div>
        <w:div w:id="1654212557">
          <w:marLeft w:val="480"/>
          <w:marRight w:val="0"/>
          <w:marTop w:val="0"/>
          <w:marBottom w:val="0"/>
          <w:divBdr>
            <w:top w:val="none" w:sz="0" w:space="0" w:color="auto"/>
            <w:left w:val="none" w:sz="0" w:space="0" w:color="auto"/>
            <w:bottom w:val="none" w:sz="0" w:space="0" w:color="auto"/>
            <w:right w:val="none" w:sz="0" w:space="0" w:color="auto"/>
          </w:divBdr>
        </w:div>
        <w:div w:id="586764717">
          <w:marLeft w:val="480"/>
          <w:marRight w:val="0"/>
          <w:marTop w:val="0"/>
          <w:marBottom w:val="0"/>
          <w:divBdr>
            <w:top w:val="none" w:sz="0" w:space="0" w:color="auto"/>
            <w:left w:val="none" w:sz="0" w:space="0" w:color="auto"/>
            <w:bottom w:val="none" w:sz="0" w:space="0" w:color="auto"/>
            <w:right w:val="none" w:sz="0" w:space="0" w:color="auto"/>
          </w:divBdr>
        </w:div>
        <w:div w:id="155924713">
          <w:marLeft w:val="480"/>
          <w:marRight w:val="0"/>
          <w:marTop w:val="0"/>
          <w:marBottom w:val="0"/>
          <w:divBdr>
            <w:top w:val="none" w:sz="0" w:space="0" w:color="auto"/>
            <w:left w:val="none" w:sz="0" w:space="0" w:color="auto"/>
            <w:bottom w:val="none" w:sz="0" w:space="0" w:color="auto"/>
            <w:right w:val="none" w:sz="0" w:space="0" w:color="auto"/>
          </w:divBdr>
        </w:div>
        <w:div w:id="1619490387">
          <w:marLeft w:val="480"/>
          <w:marRight w:val="0"/>
          <w:marTop w:val="0"/>
          <w:marBottom w:val="0"/>
          <w:divBdr>
            <w:top w:val="none" w:sz="0" w:space="0" w:color="auto"/>
            <w:left w:val="none" w:sz="0" w:space="0" w:color="auto"/>
            <w:bottom w:val="none" w:sz="0" w:space="0" w:color="auto"/>
            <w:right w:val="none" w:sz="0" w:space="0" w:color="auto"/>
          </w:divBdr>
        </w:div>
        <w:div w:id="1926767195">
          <w:marLeft w:val="480"/>
          <w:marRight w:val="0"/>
          <w:marTop w:val="0"/>
          <w:marBottom w:val="0"/>
          <w:divBdr>
            <w:top w:val="none" w:sz="0" w:space="0" w:color="auto"/>
            <w:left w:val="none" w:sz="0" w:space="0" w:color="auto"/>
            <w:bottom w:val="none" w:sz="0" w:space="0" w:color="auto"/>
            <w:right w:val="none" w:sz="0" w:space="0" w:color="auto"/>
          </w:divBdr>
        </w:div>
        <w:div w:id="182475717">
          <w:marLeft w:val="480"/>
          <w:marRight w:val="0"/>
          <w:marTop w:val="0"/>
          <w:marBottom w:val="0"/>
          <w:divBdr>
            <w:top w:val="none" w:sz="0" w:space="0" w:color="auto"/>
            <w:left w:val="none" w:sz="0" w:space="0" w:color="auto"/>
            <w:bottom w:val="none" w:sz="0" w:space="0" w:color="auto"/>
            <w:right w:val="none" w:sz="0" w:space="0" w:color="auto"/>
          </w:divBdr>
        </w:div>
        <w:div w:id="1239439859">
          <w:marLeft w:val="480"/>
          <w:marRight w:val="0"/>
          <w:marTop w:val="0"/>
          <w:marBottom w:val="0"/>
          <w:divBdr>
            <w:top w:val="none" w:sz="0" w:space="0" w:color="auto"/>
            <w:left w:val="none" w:sz="0" w:space="0" w:color="auto"/>
            <w:bottom w:val="none" w:sz="0" w:space="0" w:color="auto"/>
            <w:right w:val="none" w:sz="0" w:space="0" w:color="auto"/>
          </w:divBdr>
        </w:div>
        <w:div w:id="1772244188">
          <w:marLeft w:val="480"/>
          <w:marRight w:val="0"/>
          <w:marTop w:val="0"/>
          <w:marBottom w:val="0"/>
          <w:divBdr>
            <w:top w:val="none" w:sz="0" w:space="0" w:color="auto"/>
            <w:left w:val="none" w:sz="0" w:space="0" w:color="auto"/>
            <w:bottom w:val="none" w:sz="0" w:space="0" w:color="auto"/>
            <w:right w:val="none" w:sz="0" w:space="0" w:color="auto"/>
          </w:divBdr>
        </w:div>
        <w:div w:id="1119954800">
          <w:marLeft w:val="480"/>
          <w:marRight w:val="0"/>
          <w:marTop w:val="0"/>
          <w:marBottom w:val="0"/>
          <w:divBdr>
            <w:top w:val="none" w:sz="0" w:space="0" w:color="auto"/>
            <w:left w:val="none" w:sz="0" w:space="0" w:color="auto"/>
            <w:bottom w:val="none" w:sz="0" w:space="0" w:color="auto"/>
            <w:right w:val="none" w:sz="0" w:space="0" w:color="auto"/>
          </w:divBdr>
        </w:div>
        <w:div w:id="54594204">
          <w:marLeft w:val="480"/>
          <w:marRight w:val="0"/>
          <w:marTop w:val="0"/>
          <w:marBottom w:val="0"/>
          <w:divBdr>
            <w:top w:val="none" w:sz="0" w:space="0" w:color="auto"/>
            <w:left w:val="none" w:sz="0" w:space="0" w:color="auto"/>
            <w:bottom w:val="none" w:sz="0" w:space="0" w:color="auto"/>
            <w:right w:val="none" w:sz="0" w:space="0" w:color="auto"/>
          </w:divBdr>
        </w:div>
        <w:div w:id="387190053">
          <w:marLeft w:val="480"/>
          <w:marRight w:val="0"/>
          <w:marTop w:val="0"/>
          <w:marBottom w:val="0"/>
          <w:divBdr>
            <w:top w:val="none" w:sz="0" w:space="0" w:color="auto"/>
            <w:left w:val="none" w:sz="0" w:space="0" w:color="auto"/>
            <w:bottom w:val="none" w:sz="0" w:space="0" w:color="auto"/>
            <w:right w:val="none" w:sz="0" w:space="0" w:color="auto"/>
          </w:divBdr>
        </w:div>
        <w:div w:id="1150751268">
          <w:marLeft w:val="480"/>
          <w:marRight w:val="0"/>
          <w:marTop w:val="0"/>
          <w:marBottom w:val="0"/>
          <w:divBdr>
            <w:top w:val="none" w:sz="0" w:space="0" w:color="auto"/>
            <w:left w:val="none" w:sz="0" w:space="0" w:color="auto"/>
            <w:bottom w:val="none" w:sz="0" w:space="0" w:color="auto"/>
            <w:right w:val="none" w:sz="0" w:space="0" w:color="auto"/>
          </w:divBdr>
        </w:div>
        <w:div w:id="2037347009">
          <w:marLeft w:val="480"/>
          <w:marRight w:val="0"/>
          <w:marTop w:val="0"/>
          <w:marBottom w:val="0"/>
          <w:divBdr>
            <w:top w:val="none" w:sz="0" w:space="0" w:color="auto"/>
            <w:left w:val="none" w:sz="0" w:space="0" w:color="auto"/>
            <w:bottom w:val="none" w:sz="0" w:space="0" w:color="auto"/>
            <w:right w:val="none" w:sz="0" w:space="0" w:color="auto"/>
          </w:divBdr>
        </w:div>
        <w:div w:id="1895576746">
          <w:marLeft w:val="480"/>
          <w:marRight w:val="0"/>
          <w:marTop w:val="0"/>
          <w:marBottom w:val="0"/>
          <w:divBdr>
            <w:top w:val="none" w:sz="0" w:space="0" w:color="auto"/>
            <w:left w:val="none" w:sz="0" w:space="0" w:color="auto"/>
            <w:bottom w:val="none" w:sz="0" w:space="0" w:color="auto"/>
            <w:right w:val="none" w:sz="0" w:space="0" w:color="auto"/>
          </w:divBdr>
        </w:div>
        <w:div w:id="70010076">
          <w:marLeft w:val="480"/>
          <w:marRight w:val="0"/>
          <w:marTop w:val="0"/>
          <w:marBottom w:val="0"/>
          <w:divBdr>
            <w:top w:val="none" w:sz="0" w:space="0" w:color="auto"/>
            <w:left w:val="none" w:sz="0" w:space="0" w:color="auto"/>
            <w:bottom w:val="none" w:sz="0" w:space="0" w:color="auto"/>
            <w:right w:val="none" w:sz="0" w:space="0" w:color="auto"/>
          </w:divBdr>
        </w:div>
        <w:div w:id="1416325003">
          <w:marLeft w:val="480"/>
          <w:marRight w:val="0"/>
          <w:marTop w:val="0"/>
          <w:marBottom w:val="0"/>
          <w:divBdr>
            <w:top w:val="none" w:sz="0" w:space="0" w:color="auto"/>
            <w:left w:val="none" w:sz="0" w:space="0" w:color="auto"/>
            <w:bottom w:val="none" w:sz="0" w:space="0" w:color="auto"/>
            <w:right w:val="none" w:sz="0" w:space="0" w:color="auto"/>
          </w:divBdr>
        </w:div>
        <w:div w:id="1921020380">
          <w:marLeft w:val="480"/>
          <w:marRight w:val="0"/>
          <w:marTop w:val="0"/>
          <w:marBottom w:val="0"/>
          <w:divBdr>
            <w:top w:val="none" w:sz="0" w:space="0" w:color="auto"/>
            <w:left w:val="none" w:sz="0" w:space="0" w:color="auto"/>
            <w:bottom w:val="none" w:sz="0" w:space="0" w:color="auto"/>
            <w:right w:val="none" w:sz="0" w:space="0" w:color="auto"/>
          </w:divBdr>
        </w:div>
        <w:div w:id="862204436">
          <w:marLeft w:val="480"/>
          <w:marRight w:val="0"/>
          <w:marTop w:val="0"/>
          <w:marBottom w:val="0"/>
          <w:divBdr>
            <w:top w:val="none" w:sz="0" w:space="0" w:color="auto"/>
            <w:left w:val="none" w:sz="0" w:space="0" w:color="auto"/>
            <w:bottom w:val="none" w:sz="0" w:space="0" w:color="auto"/>
            <w:right w:val="none" w:sz="0" w:space="0" w:color="auto"/>
          </w:divBdr>
        </w:div>
        <w:div w:id="1020088249">
          <w:marLeft w:val="480"/>
          <w:marRight w:val="0"/>
          <w:marTop w:val="0"/>
          <w:marBottom w:val="0"/>
          <w:divBdr>
            <w:top w:val="none" w:sz="0" w:space="0" w:color="auto"/>
            <w:left w:val="none" w:sz="0" w:space="0" w:color="auto"/>
            <w:bottom w:val="none" w:sz="0" w:space="0" w:color="auto"/>
            <w:right w:val="none" w:sz="0" w:space="0" w:color="auto"/>
          </w:divBdr>
        </w:div>
        <w:div w:id="369041038">
          <w:marLeft w:val="480"/>
          <w:marRight w:val="0"/>
          <w:marTop w:val="0"/>
          <w:marBottom w:val="0"/>
          <w:divBdr>
            <w:top w:val="none" w:sz="0" w:space="0" w:color="auto"/>
            <w:left w:val="none" w:sz="0" w:space="0" w:color="auto"/>
            <w:bottom w:val="none" w:sz="0" w:space="0" w:color="auto"/>
            <w:right w:val="none" w:sz="0" w:space="0" w:color="auto"/>
          </w:divBdr>
        </w:div>
        <w:div w:id="789977619">
          <w:marLeft w:val="480"/>
          <w:marRight w:val="0"/>
          <w:marTop w:val="0"/>
          <w:marBottom w:val="0"/>
          <w:divBdr>
            <w:top w:val="none" w:sz="0" w:space="0" w:color="auto"/>
            <w:left w:val="none" w:sz="0" w:space="0" w:color="auto"/>
            <w:bottom w:val="none" w:sz="0" w:space="0" w:color="auto"/>
            <w:right w:val="none" w:sz="0" w:space="0" w:color="auto"/>
          </w:divBdr>
        </w:div>
        <w:div w:id="1409379356">
          <w:marLeft w:val="480"/>
          <w:marRight w:val="0"/>
          <w:marTop w:val="0"/>
          <w:marBottom w:val="0"/>
          <w:divBdr>
            <w:top w:val="none" w:sz="0" w:space="0" w:color="auto"/>
            <w:left w:val="none" w:sz="0" w:space="0" w:color="auto"/>
            <w:bottom w:val="none" w:sz="0" w:space="0" w:color="auto"/>
            <w:right w:val="none" w:sz="0" w:space="0" w:color="auto"/>
          </w:divBdr>
        </w:div>
        <w:div w:id="280428654">
          <w:marLeft w:val="480"/>
          <w:marRight w:val="0"/>
          <w:marTop w:val="0"/>
          <w:marBottom w:val="0"/>
          <w:divBdr>
            <w:top w:val="none" w:sz="0" w:space="0" w:color="auto"/>
            <w:left w:val="none" w:sz="0" w:space="0" w:color="auto"/>
            <w:bottom w:val="none" w:sz="0" w:space="0" w:color="auto"/>
            <w:right w:val="none" w:sz="0" w:space="0" w:color="auto"/>
          </w:divBdr>
        </w:div>
        <w:div w:id="25297660">
          <w:marLeft w:val="480"/>
          <w:marRight w:val="0"/>
          <w:marTop w:val="0"/>
          <w:marBottom w:val="0"/>
          <w:divBdr>
            <w:top w:val="none" w:sz="0" w:space="0" w:color="auto"/>
            <w:left w:val="none" w:sz="0" w:space="0" w:color="auto"/>
            <w:bottom w:val="none" w:sz="0" w:space="0" w:color="auto"/>
            <w:right w:val="none" w:sz="0" w:space="0" w:color="auto"/>
          </w:divBdr>
        </w:div>
        <w:div w:id="2003702318">
          <w:marLeft w:val="480"/>
          <w:marRight w:val="0"/>
          <w:marTop w:val="0"/>
          <w:marBottom w:val="0"/>
          <w:divBdr>
            <w:top w:val="none" w:sz="0" w:space="0" w:color="auto"/>
            <w:left w:val="none" w:sz="0" w:space="0" w:color="auto"/>
            <w:bottom w:val="none" w:sz="0" w:space="0" w:color="auto"/>
            <w:right w:val="none" w:sz="0" w:space="0" w:color="auto"/>
          </w:divBdr>
        </w:div>
        <w:div w:id="2782795">
          <w:marLeft w:val="480"/>
          <w:marRight w:val="0"/>
          <w:marTop w:val="0"/>
          <w:marBottom w:val="0"/>
          <w:divBdr>
            <w:top w:val="none" w:sz="0" w:space="0" w:color="auto"/>
            <w:left w:val="none" w:sz="0" w:space="0" w:color="auto"/>
            <w:bottom w:val="none" w:sz="0" w:space="0" w:color="auto"/>
            <w:right w:val="none" w:sz="0" w:space="0" w:color="auto"/>
          </w:divBdr>
        </w:div>
        <w:div w:id="1177429841">
          <w:marLeft w:val="480"/>
          <w:marRight w:val="0"/>
          <w:marTop w:val="0"/>
          <w:marBottom w:val="0"/>
          <w:divBdr>
            <w:top w:val="none" w:sz="0" w:space="0" w:color="auto"/>
            <w:left w:val="none" w:sz="0" w:space="0" w:color="auto"/>
            <w:bottom w:val="none" w:sz="0" w:space="0" w:color="auto"/>
            <w:right w:val="none" w:sz="0" w:space="0" w:color="auto"/>
          </w:divBdr>
        </w:div>
        <w:div w:id="1565529270">
          <w:marLeft w:val="480"/>
          <w:marRight w:val="0"/>
          <w:marTop w:val="0"/>
          <w:marBottom w:val="0"/>
          <w:divBdr>
            <w:top w:val="none" w:sz="0" w:space="0" w:color="auto"/>
            <w:left w:val="none" w:sz="0" w:space="0" w:color="auto"/>
            <w:bottom w:val="none" w:sz="0" w:space="0" w:color="auto"/>
            <w:right w:val="none" w:sz="0" w:space="0" w:color="auto"/>
          </w:divBdr>
        </w:div>
        <w:div w:id="408574464">
          <w:marLeft w:val="480"/>
          <w:marRight w:val="0"/>
          <w:marTop w:val="0"/>
          <w:marBottom w:val="0"/>
          <w:divBdr>
            <w:top w:val="none" w:sz="0" w:space="0" w:color="auto"/>
            <w:left w:val="none" w:sz="0" w:space="0" w:color="auto"/>
            <w:bottom w:val="none" w:sz="0" w:space="0" w:color="auto"/>
            <w:right w:val="none" w:sz="0" w:space="0" w:color="auto"/>
          </w:divBdr>
        </w:div>
        <w:div w:id="1625428489">
          <w:marLeft w:val="480"/>
          <w:marRight w:val="0"/>
          <w:marTop w:val="0"/>
          <w:marBottom w:val="0"/>
          <w:divBdr>
            <w:top w:val="none" w:sz="0" w:space="0" w:color="auto"/>
            <w:left w:val="none" w:sz="0" w:space="0" w:color="auto"/>
            <w:bottom w:val="none" w:sz="0" w:space="0" w:color="auto"/>
            <w:right w:val="none" w:sz="0" w:space="0" w:color="auto"/>
          </w:divBdr>
        </w:div>
        <w:div w:id="1669091918">
          <w:marLeft w:val="480"/>
          <w:marRight w:val="0"/>
          <w:marTop w:val="0"/>
          <w:marBottom w:val="0"/>
          <w:divBdr>
            <w:top w:val="none" w:sz="0" w:space="0" w:color="auto"/>
            <w:left w:val="none" w:sz="0" w:space="0" w:color="auto"/>
            <w:bottom w:val="none" w:sz="0" w:space="0" w:color="auto"/>
            <w:right w:val="none" w:sz="0" w:space="0" w:color="auto"/>
          </w:divBdr>
        </w:div>
        <w:div w:id="443548136">
          <w:marLeft w:val="480"/>
          <w:marRight w:val="0"/>
          <w:marTop w:val="0"/>
          <w:marBottom w:val="0"/>
          <w:divBdr>
            <w:top w:val="none" w:sz="0" w:space="0" w:color="auto"/>
            <w:left w:val="none" w:sz="0" w:space="0" w:color="auto"/>
            <w:bottom w:val="none" w:sz="0" w:space="0" w:color="auto"/>
            <w:right w:val="none" w:sz="0" w:space="0" w:color="auto"/>
          </w:divBdr>
        </w:div>
        <w:div w:id="715357511">
          <w:marLeft w:val="480"/>
          <w:marRight w:val="0"/>
          <w:marTop w:val="0"/>
          <w:marBottom w:val="0"/>
          <w:divBdr>
            <w:top w:val="none" w:sz="0" w:space="0" w:color="auto"/>
            <w:left w:val="none" w:sz="0" w:space="0" w:color="auto"/>
            <w:bottom w:val="none" w:sz="0" w:space="0" w:color="auto"/>
            <w:right w:val="none" w:sz="0" w:space="0" w:color="auto"/>
          </w:divBdr>
        </w:div>
        <w:div w:id="959067204">
          <w:marLeft w:val="480"/>
          <w:marRight w:val="0"/>
          <w:marTop w:val="0"/>
          <w:marBottom w:val="0"/>
          <w:divBdr>
            <w:top w:val="none" w:sz="0" w:space="0" w:color="auto"/>
            <w:left w:val="none" w:sz="0" w:space="0" w:color="auto"/>
            <w:bottom w:val="none" w:sz="0" w:space="0" w:color="auto"/>
            <w:right w:val="none" w:sz="0" w:space="0" w:color="auto"/>
          </w:divBdr>
        </w:div>
        <w:div w:id="915094158">
          <w:marLeft w:val="480"/>
          <w:marRight w:val="0"/>
          <w:marTop w:val="0"/>
          <w:marBottom w:val="0"/>
          <w:divBdr>
            <w:top w:val="none" w:sz="0" w:space="0" w:color="auto"/>
            <w:left w:val="none" w:sz="0" w:space="0" w:color="auto"/>
            <w:bottom w:val="none" w:sz="0" w:space="0" w:color="auto"/>
            <w:right w:val="none" w:sz="0" w:space="0" w:color="auto"/>
          </w:divBdr>
        </w:div>
        <w:div w:id="1752849154">
          <w:marLeft w:val="480"/>
          <w:marRight w:val="0"/>
          <w:marTop w:val="0"/>
          <w:marBottom w:val="0"/>
          <w:divBdr>
            <w:top w:val="none" w:sz="0" w:space="0" w:color="auto"/>
            <w:left w:val="none" w:sz="0" w:space="0" w:color="auto"/>
            <w:bottom w:val="none" w:sz="0" w:space="0" w:color="auto"/>
            <w:right w:val="none" w:sz="0" w:space="0" w:color="auto"/>
          </w:divBdr>
        </w:div>
        <w:div w:id="2068648750">
          <w:marLeft w:val="480"/>
          <w:marRight w:val="0"/>
          <w:marTop w:val="0"/>
          <w:marBottom w:val="0"/>
          <w:divBdr>
            <w:top w:val="none" w:sz="0" w:space="0" w:color="auto"/>
            <w:left w:val="none" w:sz="0" w:space="0" w:color="auto"/>
            <w:bottom w:val="none" w:sz="0" w:space="0" w:color="auto"/>
            <w:right w:val="none" w:sz="0" w:space="0" w:color="auto"/>
          </w:divBdr>
        </w:div>
        <w:div w:id="1366100721">
          <w:marLeft w:val="480"/>
          <w:marRight w:val="0"/>
          <w:marTop w:val="0"/>
          <w:marBottom w:val="0"/>
          <w:divBdr>
            <w:top w:val="none" w:sz="0" w:space="0" w:color="auto"/>
            <w:left w:val="none" w:sz="0" w:space="0" w:color="auto"/>
            <w:bottom w:val="none" w:sz="0" w:space="0" w:color="auto"/>
            <w:right w:val="none" w:sz="0" w:space="0" w:color="auto"/>
          </w:divBdr>
        </w:div>
        <w:div w:id="1495222933">
          <w:marLeft w:val="480"/>
          <w:marRight w:val="0"/>
          <w:marTop w:val="0"/>
          <w:marBottom w:val="0"/>
          <w:divBdr>
            <w:top w:val="none" w:sz="0" w:space="0" w:color="auto"/>
            <w:left w:val="none" w:sz="0" w:space="0" w:color="auto"/>
            <w:bottom w:val="none" w:sz="0" w:space="0" w:color="auto"/>
            <w:right w:val="none" w:sz="0" w:space="0" w:color="auto"/>
          </w:divBdr>
        </w:div>
        <w:div w:id="1438139402">
          <w:marLeft w:val="480"/>
          <w:marRight w:val="0"/>
          <w:marTop w:val="0"/>
          <w:marBottom w:val="0"/>
          <w:divBdr>
            <w:top w:val="none" w:sz="0" w:space="0" w:color="auto"/>
            <w:left w:val="none" w:sz="0" w:space="0" w:color="auto"/>
            <w:bottom w:val="none" w:sz="0" w:space="0" w:color="auto"/>
            <w:right w:val="none" w:sz="0" w:space="0" w:color="auto"/>
          </w:divBdr>
        </w:div>
        <w:div w:id="1394236455">
          <w:marLeft w:val="480"/>
          <w:marRight w:val="0"/>
          <w:marTop w:val="0"/>
          <w:marBottom w:val="0"/>
          <w:divBdr>
            <w:top w:val="none" w:sz="0" w:space="0" w:color="auto"/>
            <w:left w:val="none" w:sz="0" w:space="0" w:color="auto"/>
            <w:bottom w:val="none" w:sz="0" w:space="0" w:color="auto"/>
            <w:right w:val="none" w:sz="0" w:space="0" w:color="auto"/>
          </w:divBdr>
        </w:div>
      </w:divsChild>
    </w:div>
    <w:div w:id="1852527288">
      <w:bodyDiv w:val="1"/>
      <w:marLeft w:val="0"/>
      <w:marRight w:val="0"/>
      <w:marTop w:val="0"/>
      <w:marBottom w:val="0"/>
      <w:divBdr>
        <w:top w:val="none" w:sz="0" w:space="0" w:color="auto"/>
        <w:left w:val="none" w:sz="0" w:space="0" w:color="auto"/>
        <w:bottom w:val="none" w:sz="0" w:space="0" w:color="auto"/>
        <w:right w:val="none" w:sz="0" w:space="0" w:color="auto"/>
      </w:divBdr>
    </w:div>
    <w:div w:id="1855262509">
      <w:bodyDiv w:val="1"/>
      <w:marLeft w:val="0"/>
      <w:marRight w:val="0"/>
      <w:marTop w:val="0"/>
      <w:marBottom w:val="0"/>
      <w:divBdr>
        <w:top w:val="none" w:sz="0" w:space="0" w:color="auto"/>
        <w:left w:val="none" w:sz="0" w:space="0" w:color="auto"/>
        <w:bottom w:val="none" w:sz="0" w:space="0" w:color="auto"/>
        <w:right w:val="none" w:sz="0" w:space="0" w:color="auto"/>
      </w:divBdr>
    </w:div>
    <w:div w:id="1855531386">
      <w:bodyDiv w:val="1"/>
      <w:marLeft w:val="0"/>
      <w:marRight w:val="0"/>
      <w:marTop w:val="0"/>
      <w:marBottom w:val="0"/>
      <w:divBdr>
        <w:top w:val="none" w:sz="0" w:space="0" w:color="auto"/>
        <w:left w:val="none" w:sz="0" w:space="0" w:color="auto"/>
        <w:bottom w:val="none" w:sz="0" w:space="0" w:color="auto"/>
        <w:right w:val="none" w:sz="0" w:space="0" w:color="auto"/>
      </w:divBdr>
      <w:divsChild>
        <w:div w:id="1721173468">
          <w:marLeft w:val="640"/>
          <w:marRight w:val="0"/>
          <w:marTop w:val="0"/>
          <w:marBottom w:val="0"/>
          <w:divBdr>
            <w:top w:val="none" w:sz="0" w:space="0" w:color="auto"/>
            <w:left w:val="none" w:sz="0" w:space="0" w:color="auto"/>
            <w:bottom w:val="none" w:sz="0" w:space="0" w:color="auto"/>
            <w:right w:val="none" w:sz="0" w:space="0" w:color="auto"/>
          </w:divBdr>
        </w:div>
        <w:div w:id="1270042314">
          <w:marLeft w:val="640"/>
          <w:marRight w:val="0"/>
          <w:marTop w:val="0"/>
          <w:marBottom w:val="0"/>
          <w:divBdr>
            <w:top w:val="none" w:sz="0" w:space="0" w:color="auto"/>
            <w:left w:val="none" w:sz="0" w:space="0" w:color="auto"/>
            <w:bottom w:val="none" w:sz="0" w:space="0" w:color="auto"/>
            <w:right w:val="none" w:sz="0" w:space="0" w:color="auto"/>
          </w:divBdr>
        </w:div>
        <w:div w:id="788401108">
          <w:marLeft w:val="640"/>
          <w:marRight w:val="0"/>
          <w:marTop w:val="0"/>
          <w:marBottom w:val="0"/>
          <w:divBdr>
            <w:top w:val="none" w:sz="0" w:space="0" w:color="auto"/>
            <w:left w:val="none" w:sz="0" w:space="0" w:color="auto"/>
            <w:bottom w:val="none" w:sz="0" w:space="0" w:color="auto"/>
            <w:right w:val="none" w:sz="0" w:space="0" w:color="auto"/>
          </w:divBdr>
        </w:div>
        <w:div w:id="1496191254">
          <w:marLeft w:val="640"/>
          <w:marRight w:val="0"/>
          <w:marTop w:val="0"/>
          <w:marBottom w:val="0"/>
          <w:divBdr>
            <w:top w:val="none" w:sz="0" w:space="0" w:color="auto"/>
            <w:left w:val="none" w:sz="0" w:space="0" w:color="auto"/>
            <w:bottom w:val="none" w:sz="0" w:space="0" w:color="auto"/>
            <w:right w:val="none" w:sz="0" w:space="0" w:color="auto"/>
          </w:divBdr>
        </w:div>
        <w:div w:id="238946346">
          <w:marLeft w:val="640"/>
          <w:marRight w:val="0"/>
          <w:marTop w:val="0"/>
          <w:marBottom w:val="0"/>
          <w:divBdr>
            <w:top w:val="none" w:sz="0" w:space="0" w:color="auto"/>
            <w:left w:val="none" w:sz="0" w:space="0" w:color="auto"/>
            <w:bottom w:val="none" w:sz="0" w:space="0" w:color="auto"/>
            <w:right w:val="none" w:sz="0" w:space="0" w:color="auto"/>
          </w:divBdr>
        </w:div>
        <w:div w:id="1168669292">
          <w:marLeft w:val="640"/>
          <w:marRight w:val="0"/>
          <w:marTop w:val="0"/>
          <w:marBottom w:val="0"/>
          <w:divBdr>
            <w:top w:val="none" w:sz="0" w:space="0" w:color="auto"/>
            <w:left w:val="none" w:sz="0" w:space="0" w:color="auto"/>
            <w:bottom w:val="none" w:sz="0" w:space="0" w:color="auto"/>
            <w:right w:val="none" w:sz="0" w:space="0" w:color="auto"/>
          </w:divBdr>
        </w:div>
        <w:div w:id="839734544">
          <w:marLeft w:val="640"/>
          <w:marRight w:val="0"/>
          <w:marTop w:val="0"/>
          <w:marBottom w:val="0"/>
          <w:divBdr>
            <w:top w:val="none" w:sz="0" w:space="0" w:color="auto"/>
            <w:left w:val="none" w:sz="0" w:space="0" w:color="auto"/>
            <w:bottom w:val="none" w:sz="0" w:space="0" w:color="auto"/>
            <w:right w:val="none" w:sz="0" w:space="0" w:color="auto"/>
          </w:divBdr>
        </w:div>
        <w:div w:id="1754283098">
          <w:marLeft w:val="640"/>
          <w:marRight w:val="0"/>
          <w:marTop w:val="0"/>
          <w:marBottom w:val="0"/>
          <w:divBdr>
            <w:top w:val="none" w:sz="0" w:space="0" w:color="auto"/>
            <w:left w:val="none" w:sz="0" w:space="0" w:color="auto"/>
            <w:bottom w:val="none" w:sz="0" w:space="0" w:color="auto"/>
            <w:right w:val="none" w:sz="0" w:space="0" w:color="auto"/>
          </w:divBdr>
        </w:div>
        <w:div w:id="1706907416">
          <w:marLeft w:val="640"/>
          <w:marRight w:val="0"/>
          <w:marTop w:val="0"/>
          <w:marBottom w:val="0"/>
          <w:divBdr>
            <w:top w:val="none" w:sz="0" w:space="0" w:color="auto"/>
            <w:left w:val="none" w:sz="0" w:space="0" w:color="auto"/>
            <w:bottom w:val="none" w:sz="0" w:space="0" w:color="auto"/>
            <w:right w:val="none" w:sz="0" w:space="0" w:color="auto"/>
          </w:divBdr>
        </w:div>
        <w:div w:id="1446071834">
          <w:marLeft w:val="640"/>
          <w:marRight w:val="0"/>
          <w:marTop w:val="0"/>
          <w:marBottom w:val="0"/>
          <w:divBdr>
            <w:top w:val="none" w:sz="0" w:space="0" w:color="auto"/>
            <w:left w:val="none" w:sz="0" w:space="0" w:color="auto"/>
            <w:bottom w:val="none" w:sz="0" w:space="0" w:color="auto"/>
            <w:right w:val="none" w:sz="0" w:space="0" w:color="auto"/>
          </w:divBdr>
        </w:div>
        <w:div w:id="1470904386">
          <w:marLeft w:val="640"/>
          <w:marRight w:val="0"/>
          <w:marTop w:val="0"/>
          <w:marBottom w:val="0"/>
          <w:divBdr>
            <w:top w:val="none" w:sz="0" w:space="0" w:color="auto"/>
            <w:left w:val="none" w:sz="0" w:space="0" w:color="auto"/>
            <w:bottom w:val="none" w:sz="0" w:space="0" w:color="auto"/>
            <w:right w:val="none" w:sz="0" w:space="0" w:color="auto"/>
          </w:divBdr>
        </w:div>
        <w:div w:id="1637835079">
          <w:marLeft w:val="640"/>
          <w:marRight w:val="0"/>
          <w:marTop w:val="0"/>
          <w:marBottom w:val="0"/>
          <w:divBdr>
            <w:top w:val="none" w:sz="0" w:space="0" w:color="auto"/>
            <w:left w:val="none" w:sz="0" w:space="0" w:color="auto"/>
            <w:bottom w:val="none" w:sz="0" w:space="0" w:color="auto"/>
            <w:right w:val="none" w:sz="0" w:space="0" w:color="auto"/>
          </w:divBdr>
        </w:div>
        <w:div w:id="2034651591">
          <w:marLeft w:val="640"/>
          <w:marRight w:val="0"/>
          <w:marTop w:val="0"/>
          <w:marBottom w:val="0"/>
          <w:divBdr>
            <w:top w:val="none" w:sz="0" w:space="0" w:color="auto"/>
            <w:left w:val="none" w:sz="0" w:space="0" w:color="auto"/>
            <w:bottom w:val="none" w:sz="0" w:space="0" w:color="auto"/>
            <w:right w:val="none" w:sz="0" w:space="0" w:color="auto"/>
          </w:divBdr>
        </w:div>
        <w:div w:id="1914662170">
          <w:marLeft w:val="640"/>
          <w:marRight w:val="0"/>
          <w:marTop w:val="0"/>
          <w:marBottom w:val="0"/>
          <w:divBdr>
            <w:top w:val="none" w:sz="0" w:space="0" w:color="auto"/>
            <w:left w:val="none" w:sz="0" w:space="0" w:color="auto"/>
            <w:bottom w:val="none" w:sz="0" w:space="0" w:color="auto"/>
            <w:right w:val="none" w:sz="0" w:space="0" w:color="auto"/>
          </w:divBdr>
        </w:div>
        <w:div w:id="733115445">
          <w:marLeft w:val="640"/>
          <w:marRight w:val="0"/>
          <w:marTop w:val="0"/>
          <w:marBottom w:val="0"/>
          <w:divBdr>
            <w:top w:val="none" w:sz="0" w:space="0" w:color="auto"/>
            <w:left w:val="none" w:sz="0" w:space="0" w:color="auto"/>
            <w:bottom w:val="none" w:sz="0" w:space="0" w:color="auto"/>
            <w:right w:val="none" w:sz="0" w:space="0" w:color="auto"/>
          </w:divBdr>
        </w:div>
        <w:div w:id="870844272">
          <w:marLeft w:val="640"/>
          <w:marRight w:val="0"/>
          <w:marTop w:val="0"/>
          <w:marBottom w:val="0"/>
          <w:divBdr>
            <w:top w:val="none" w:sz="0" w:space="0" w:color="auto"/>
            <w:left w:val="none" w:sz="0" w:space="0" w:color="auto"/>
            <w:bottom w:val="none" w:sz="0" w:space="0" w:color="auto"/>
            <w:right w:val="none" w:sz="0" w:space="0" w:color="auto"/>
          </w:divBdr>
        </w:div>
        <w:div w:id="1459687675">
          <w:marLeft w:val="640"/>
          <w:marRight w:val="0"/>
          <w:marTop w:val="0"/>
          <w:marBottom w:val="0"/>
          <w:divBdr>
            <w:top w:val="none" w:sz="0" w:space="0" w:color="auto"/>
            <w:left w:val="none" w:sz="0" w:space="0" w:color="auto"/>
            <w:bottom w:val="none" w:sz="0" w:space="0" w:color="auto"/>
            <w:right w:val="none" w:sz="0" w:space="0" w:color="auto"/>
          </w:divBdr>
        </w:div>
        <w:div w:id="1976980240">
          <w:marLeft w:val="640"/>
          <w:marRight w:val="0"/>
          <w:marTop w:val="0"/>
          <w:marBottom w:val="0"/>
          <w:divBdr>
            <w:top w:val="none" w:sz="0" w:space="0" w:color="auto"/>
            <w:left w:val="none" w:sz="0" w:space="0" w:color="auto"/>
            <w:bottom w:val="none" w:sz="0" w:space="0" w:color="auto"/>
            <w:right w:val="none" w:sz="0" w:space="0" w:color="auto"/>
          </w:divBdr>
        </w:div>
        <w:div w:id="829054025">
          <w:marLeft w:val="640"/>
          <w:marRight w:val="0"/>
          <w:marTop w:val="0"/>
          <w:marBottom w:val="0"/>
          <w:divBdr>
            <w:top w:val="none" w:sz="0" w:space="0" w:color="auto"/>
            <w:left w:val="none" w:sz="0" w:space="0" w:color="auto"/>
            <w:bottom w:val="none" w:sz="0" w:space="0" w:color="auto"/>
            <w:right w:val="none" w:sz="0" w:space="0" w:color="auto"/>
          </w:divBdr>
        </w:div>
        <w:div w:id="23796954">
          <w:marLeft w:val="640"/>
          <w:marRight w:val="0"/>
          <w:marTop w:val="0"/>
          <w:marBottom w:val="0"/>
          <w:divBdr>
            <w:top w:val="none" w:sz="0" w:space="0" w:color="auto"/>
            <w:left w:val="none" w:sz="0" w:space="0" w:color="auto"/>
            <w:bottom w:val="none" w:sz="0" w:space="0" w:color="auto"/>
            <w:right w:val="none" w:sz="0" w:space="0" w:color="auto"/>
          </w:divBdr>
        </w:div>
        <w:div w:id="1512639741">
          <w:marLeft w:val="640"/>
          <w:marRight w:val="0"/>
          <w:marTop w:val="0"/>
          <w:marBottom w:val="0"/>
          <w:divBdr>
            <w:top w:val="none" w:sz="0" w:space="0" w:color="auto"/>
            <w:left w:val="none" w:sz="0" w:space="0" w:color="auto"/>
            <w:bottom w:val="none" w:sz="0" w:space="0" w:color="auto"/>
            <w:right w:val="none" w:sz="0" w:space="0" w:color="auto"/>
          </w:divBdr>
        </w:div>
        <w:div w:id="1580485030">
          <w:marLeft w:val="640"/>
          <w:marRight w:val="0"/>
          <w:marTop w:val="0"/>
          <w:marBottom w:val="0"/>
          <w:divBdr>
            <w:top w:val="none" w:sz="0" w:space="0" w:color="auto"/>
            <w:left w:val="none" w:sz="0" w:space="0" w:color="auto"/>
            <w:bottom w:val="none" w:sz="0" w:space="0" w:color="auto"/>
            <w:right w:val="none" w:sz="0" w:space="0" w:color="auto"/>
          </w:divBdr>
        </w:div>
        <w:div w:id="2001762402">
          <w:marLeft w:val="640"/>
          <w:marRight w:val="0"/>
          <w:marTop w:val="0"/>
          <w:marBottom w:val="0"/>
          <w:divBdr>
            <w:top w:val="none" w:sz="0" w:space="0" w:color="auto"/>
            <w:left w:val="none" w:sz="0" w:space="0" w:color="auto"/>
            <w:bottom w:val="none" w:sz="0" w:space="0" w:color="auto"/>
            <w:right w:val="none" w:sz="0" w:space="0" w:color="auto"/>
          </w:divBdr>
        </w:div>
        <w:div w:id="2131363126">
          <w:marLeft w:val="640"/>
          <w:marRight w:val="0"/>
          <w:marTop w:val="0"/>
          <w:marBottom w:val="0"/>
          <w:divBdr>
            <w:top w:val="none" w:sz="0" w:space="0" w:color="auto"/>
            <w:left w:val="none" w:sz="0" w:space="0" w:color="auto"/>
            <w:bottom w:val="none" w:sz="0" w:space="0" w:color="auto"/>
            <w:right w:val="none" w:sz="0" w:space="0" w:color="auto"/>
          </w:divBdr>
        </w:div>
        <w:div w:id="1782412120">
          <w:marLeft w:val="640"/>
          <w:marRight w:val="0"/>
          <w:marTop w:val="0"/>
          <w:marBottom w:val="0"/>
          <w:divBdr>
            <w:top w:val="none" w:sz="0" w:space="0" w:color="auto"/>
            <w:left w:val="none" w:sz="0" w:space="0" w:color="auto"/>
            <w:bottom w:val="none" w:sz="0" w:space="0" w:color="auto"/>
            <w:right w:val="none" w:sz="0" w:space="0" w:color="auto"/>
          </w:divBdr>
        </w:div>
        <w:div w:id="519052784">
          <w:marLeft w:val="640"/>
          <w:marRight w:val="0"/>
          <w:marTop w:val="0"/>
          <w:marBottom w:val="0"/>
          <w:divBdr>
            <w:top w:val="none" w:sz="0" w:space="0" w:color="auto"/>
            <w:left w:val="none" w:sz="0" w:space="0" w:color="auto"/>
            <w:bottom w:val="none" w:sz="0" w:space="0" w:color="auto"/>
            <w:right w:val="none" w:sz="0" w:space="0" w:color="auto"/>
          </w:divBdr>
        </w:div>
        <w:div w:id="167720364">
          <w:marLeft w:val="640"/>
          <w:marRight w:val="0"/>
          <w:marTop w:val="0"/>
          <w:marBottom w:val="0"/>
          <w:divBdr>
            <w:top w:val="none" w:sz="0" w:space="0" w:color="auto"/>
            <w:left w:val="none" w:sz="0" w:space="0" w:color="auto"/>
            <w:bottom w:val="none" w:sz="0" w:space="0" w:color="auto"/>
            <w:right w:val="none" w:sz="0" w:space="0" w:color="auto"/>
          </w:divBdr>
        </w:div>
        <w:div w:id="828522969">
          <w:marLeft w:val="640"/>
          <w:marRight w:val="0"/>
          <w:marTop w:val="0"/>
          <w:marBottom w:val="0"/>
          <w:divBdr>
            <w:top w:val="none" w:sz="0" w:space="0" w:color="auto"/>
            <w:left w:val="none" w:sz="0" w:space="0" w:color="auto"/>
            <w:bottom w:val="none" w:sz="0" w:space="0" w:color="auto"/>
            <w:right w:val="none" w:sz="0" w:space="0" w:color="auto"/>
          </w:divBdr>
        </w:div>
        <w:div w:id="751970218">
          <w:marLeft w:val="640"/>
          <w:marRight w:val="0"/>
          <w:marTop w:val="0"/>
          <w:marBottom w:val="0"/>
          <w:divBdr>
            <w:top w:val="none" w:sz="0" w:space="0" w:color="auto"/>
            <w:left w:val="none" w:sz="0" w:space="0" w:color="auto"/>
            <w:bottom w:val="none" w:sz="0" w:space="0" w:color="auto"/>
            <w:right w:val="none" w:sz="0" w:space="0" w:color="auto"/>
          </w:divBdr>
        </w:div>
        <w:div w:id="1029454723">
          <w:marLeft w:val="640"/>
          <w:marRight w:val="0"/>
          <w:marTop w:val="0"/>
          <w:marBottom w:val="0"/>
          <w:divBdr>
            <w:top w:val="none" w:sz="0" w:space="0" w:color="auto"/>
            <w:left w:val="none" w:sz="0" w:space="0" w:color="auto"/>
            <w:bottom w:val="none" w:sz="0" w:space="0" w:color="auto"/>
            <w:right w:val="none" w:sz="0" w:space="0" w:color="auto"/>
          </w:divBdr>
        </w:div>
        <w:div w:id="484782828">
          <w:marLeft w:val="640"/>
          <w:marRight w:val="0"/>
          <w:marTop w:val="0"/>
          <w:marBottom w:val="0"/>
          <w:divBdr>
            <w:top w:val="none" w:sz="0" w:space="0" w:color="auto"/>
            <w:left w:val="none" w:sz="0" w:space="0" w:color="auto"/>
            <w:bottom w:val="none" w:sz="0" w:space="0" w:color="auto"/>
            <w:right w:val="none" w:sz="0" w:space="0" w:color="auto"/>
          </w:divBdr>
        </w:div>
        <w:div w:id="371150097">
          <w:marLeft w:val="640"/>
          <w:marRight w:val="0"/>
          <w:marTop w:val="0"/>
          <w:marBottom w:val="0"/>
          <w:divBdr>
            <w:top w:val="none" w:sz="0" w:space="0" w:color="auto"/>
            <w:left w:val="none" w:sz="0" w:space="0" w:color="auto"/>
            <w:bottom w:val="none" w:sz="0" w:space="0" w:color="auto"/>
            <w:right w:val="none" w:sz="0" w:space="0" w:color="auto"/>
          </w:divBdr>
        </w:div>
        <w:div w:id="541214317">
          <w:marLeft w:val="640"/>
          <w:marRight w:val="0"/>
          <w:marTop w:val="0"/>
          <w:marBottom w:val="0"/>
          <w:divBdr>
            <w:top w:val="none" w:sz="0" w:space="0" w:color="auto"/>
            <w:left w:val="none" w:sz="0" w:space="0" w:color="auto"/>
            <w:bottom w:val="none" w:sz="0" w:space="0" w:color="auto"/>
            <w:right w:val="none" w:sz="0" w:space="0" w:color="auto"/>
          </w:divBdr>
        </w:div>
        <w:div w:id="1689137254">
          <w:marLeft w:val="640"/>
          <w:marRight w:val="0"/>
          <w:marTop w:val="0"/>
          <w:marBottom w:val="0"/>
          <w:divBdr>
            <w:top w:val="none" w:sz="0" w:space="0" w:color="auto"/>
            <w:left w:val="none" w:sz="0" w:space="0" w:color="auto"/>
            <w:bottom w:val="none" w:sz="0" w:space="0" w:color="auto"/>
            <w:right w:val="none" w:sz="0" w:space="0" w:color="auto"/>
          </w:divBdr>
        </w:div>
        <w:div w:id="1073428850">
          <w:marLeft w:val="640"/>
          <w:marRight w:val="0"/>
          <w:marTop w:val="0"/>
          <w:marBottom w:val="0"/>
          <w:divBdr>
            <w:top w:val="none" w:sz="0" w:space="0" w:color="auto"/>
            <w:left w:val="none" w:sz="0" w:space="0" w:color="auto"/>
            <w:bottom w:val="none" w:sz="0" w:space="0" w:color="auto"/>
            <w:right w:val="none" w:sz="0" w:space="0" w:color="auto"/>
          </w:divBdr>
        </w:div>
        <w:div w:id="1835143195">
          <w:marLeft w:val="640"/>
          <w:marRight w:val="0"/>
          <w:marTop w:val="0"/>
          <w:marBottom w:val="0"/>
          <w:divBdr>
            <w:top w:val="none" w:sz="0" w:space="0" w:color="auto"/>
            <w:left w:val="none" w:sz="0" w:space="0" w:color="auto"/>
            <w:bottom w:val="none" w:sz="0" w:space="0" w:color="auto"/>
            <w:right w:val="none" w:sz="0" w:space="0" w:color="auto"/>
          </w:divBdr>
        </w:div>
        <w:div w:id="1604995795">
          <w:marLeft w:val="640"/>
          <w:marRight w:val="0"/>
          <w:marTop w:val="0"/>
          <w:marBottom w:val="0"/>
          <w:divBdr>
            <w:top w:val="none" w:sz="0" w:space="0" w:color="auto"/>
            <w:left w:val="none" w:sz="0" w:space="0" w:color="auto"/>
            <w:bottom w:val="none" w:sz="0" w:space="0" w:color="auto"/>
            <w:right w:val="none" w:sz="0" w:space="0" w:color="auto"/>
          </w:divBdr>
        </w:div>
        <w:div w:id="643513454">
          <w:marLeft w:val="640"/>
          <w:marRight w:val="0"/>
          <w:marTop w:val="0"/>
          <w:marBottom w:val="0"/>
          <w:divBdr>
            <w:top w:val="none" w:sz="0" w:space="0" w:color="auto"/>
            <w:left w:val="none" w:sz="0" w:space="0" w:color="auto"/>
            <w:bottom w:val="none" w:sz="0" w:space="0" w:color="auto"/>
            <w:right w:val="none" w:sz="0" w:space="0" w:color="auto"/>
          </w:divBdr>
        </w:div>
        <w:div w:id="1918249701">
          <w:marLeft w:val="640"/>
          <w:marRight w:val="0"/>
          <w:marTop w:val="0"/>
          <w:marBottom w:val="0"/>
          <w:divBdr>
            <w:top w:val="none" w:sz="0" w:space="0" w:color="auto"/>
            <w:left w:val="none" w:sz="0" w:space="0" w:color="auto"/>
            <w:bottom w:val="none" w:sz="0" w:space="0" w:color="auto"/>
            <w:right w:val="none" w:sz="0" w:space="0" w:color="auto"/>
          </w:divBdr>
        </w:div>
        <w:div w:id="799491627">
          <w:marLeft w:val="640"/>
          <w:marRight w:val="0"/>
          <w:marTop w:val="0"/>
          <w:marBottom w:val="0"/>
          <w:divBdr>
            <w:top w:val="none" w:sz="0" w:space="0" w:color="auto"/>
            <w:left w:val="none" w:sz="0" w:space="0" w:color="auto"/>
            <w:bottom w:val="none" w:sz="0" w:space="0" w:color="auto"/>
            <w:right w:val="none" w:sz="0" w:space="0" w:color="auto"/>
          </w:divBdr>
        </w:div>
        <w:div w:id="1892962234">
          <w:marLeft w:val="640"/>
          <w:marRight w:val="0"/>
          <w:marTop w:val="0"/>
          <w:marBottom w:val="0"/>
          <w:divBdr>
            <w:top w:val="none" w:sz="0" w:space="0" w:color="auto"/>
            <w:left w:val="none" w:sz="0" w:space="0" w:color="auto"/>
            <w:bottom w:val="none" w:sz="0" w:space="0" w:color="auto"/>
            <w:right w:val="none" w:sz="0" w:space="0" w:color="auto"/>
          </w:divBdr>
        </w:div>
        <w:div w:id="769853701">
          <w:marLeft w:val="640"/>
          <w:marRight w:val="0"/>
          <w:marTop w:val="0"/>
          <w:marBottom w:val="0"/>
          <w:divBdr>
            <w:top w:val="none" w:sz="0" w:space="0" w:color="auto"/>
            <w:left w:val="none" w:sz="0" w:space="0" w:color="auto"/>
            <w:bottom w:val="none" w:sz="0" w:space="0" w:color="auto"/>
            <w:right w:val="none" w:sz="0" w:space="0" w:color="auto"/>
          </w:divBdr>
        </w:div>
        <w:div w:id="536352668">
          <w:marLeft w:val="640"/>
          <w:marRight w:val="0"/>
          <w:marTop w:val="0"/>
          <w:marBottom w:val="0"/>
          <w:divBdr>
            <w:top w:val="none" w:sz="0" w:space="0" w:color="auto"/>
            <w:left w:val="none" w:sz="0" w:space="0" w:color="auto"/>
            <w:bottom w:val="none" w:sz="0" w:space="0" w:color="auto"/>
            <w:right w:val="none" w:sz="0" w:space="0" w:color="auto"/>
          </w:divBdr>
        </w:div>
        <w:div w:id="998843605">
          <w:marLeft w:val="640"/>
          <w:marRight w:val="0"/>
          <w:marTop w:val="0"/>
          <w:marBottom w:val="0"/>
          <w:divBdr>
            <w:top w:val="none" w:sz="0" w:space="0" w:color="auto"/>
            <w:left w:val="none" w:sz="0" w:space="0" w:color="auto"/>
            <w:bottom w:val="none" w:sz="0" w:space="0" w:color="auto"/>
            <w:right w:val="none" w:sz="0" w:space="0" w:color="auto"/>
          </w:divBdr>
        </w:div>
        <w:div w:id="240676588">
          <w:marLeft w:val="640"/>
          <w:marRight w:val="0"/>
          <w:marTop w:val="0"/>
          <w:marBottom w:val="0"/>
          <w:divBdr>
            <w:top w:val="none" w:sz="0" w:space="0" w:color="auto"/>
            <w:left w:val="none" w:sz="0" w:space="0" w:color="auto"/>
            <w:bottom w:val="none" w:sz="0" w:space="0" w:color="auto"/>
            <w:right w:val="none" w:sz="0" w:space="0" w:color="auto"/>
          </w:divBdr>
        </w:div>
        <w:div w:id="1837302973">
          <w:marLeft w:val="640"/>
          <w:marRight w:val="0"/>
          <w:marTop w:val="0"/>
          <w:marBottom w:val="0"/>
          <w:divBdr>
            <w:top w:val="none" w:sz="0" w:space="0" w:color="auto"/>
            <w:left w:val="none" w:sz="0" w:space="0" w:color="auto"/>
            <w:bottom w:val="none" w:sz="0" w:space="0" w:color="auto"/>
            <w:right w:val="none" w:sz="0" w:space="0" w:color="auto"/>
          </w:divBdr>
        </w:div>
        <w:div w:id="1426070789">
          <w:marLeft w:val="640"/>
          <w:marRight w:val="0"/>
          <w:marTop w:val="0"/>
          <w:marBottom w:val="0"/>
          <w:divBdr>
            <w:top w:val="none" w:sz="0" w:space="0" w:color="auto"/>
            <w:left w:val="none" w:sz="0" w:space="0" w:color="auto"/>
            <w:bottom w:val="none" w:sz="0" w:space="0" w:color="auto"/>
            <w:right w:val="none" w:sz="0" w:space="0" w:color="auto"/>
          </w:divBdr>
        </w:div>
        <w:div w:id="1687247825">
          <w:marLeft w:val="640"/>
          <w:marRight w:val="0"/>
          <w:marTop w:val="0"/>
          <w:marBottom w:val="0"/>
          <w:divBdr>
            <w:top w:val="none" w:sz="0" w:space="0" w:color="auto"/>
            <w:left w:val="none" w:sz="0" w:space="0" w:color="auto"/>
            <w:bottom w:val="none" w:sz="0" w:space="0" w:color="auto"/>
            <w:right w:val="none" w:sz="0" w:space="0" w:color="auto"/>
          </w:divBdr>
        </w:div>
        <w:div w:id="354698325">
          <w:marLeft w:val="640"/>
          <w:marRight w:val="0"/>
          <w:marTop w:val="0"/>
          <w:marBottom w:val="0"/>
          <w:divBdr>
            <w:top w:val="none" w:sz="0" w:space="0" w:color="auto"/>
            <w:left w:val="none" w:sz="0" w:space="0" w:color="auto"/>
            <w:bottom w:val="none" w:sz="0" w:space="0" w:color="auto"/>
            <w:right w:val="none" w:sz="0" w:space="0" w:color="auto"/>
          </w:divBdr>
        </w:div>
        <w:div w:id="307781566">
          <w:marLeft w:val="640"/>
          <w:marRight w:val="0"/>
          <w:marTop w:val="0"/>
          <w:marBottom w:val="0"/>
          <w:divBdr>
            <w:top w:val="none" w:sz="0" w:space="0" w:color="auto"/>
            <w:left w:val="none" w:sz="0" w:space="0" w:color="auto"/>
            <w:bottom w:val="none" w:sz="0" w:space="0" w:color="auto"/>
            <w:right w:val="none" w:sz="0" w:space="0" w:color="auto"/>
          </w:divBdr>
        </w:div>
        <w:div w:id="255942188">
          <w:marLeft w:val="640"/>
          <w:marRight w:val="0"/>
          <w:marTop w:val="0"/>
          <w:marBottom w:val="0"/>
          <w:divBdr>
            <w:top w:val="none" w:sz="0" w:space="0" w:color="auto"/>
            <w:left w:val="none" w:sz="0" w:space="0" w:color="auto"/>
            <w:bottom w:val="none" w:sz="0" w:space="0" w:color="auto"/>
            <w:right w:val="none" w:sz="0" w:space="0" w:color="auto"/>
          </w:divBdr>
        </w:div>
        <w:div w:id="1958833492">
          <w:marLeft w:val="640"/>
          <w:marRight w:val="0"/>
          <w:marTop w:val="0"/>
          <w:marBottom w:val="0"/>
          <w:divBdr>
            <w:top w:val="none" w:sz="0" w:space="0" w:color="auto"/>
            <w:left w:val="none" w:sz="0" w:space="0" w:color="auto"/>
            <w:bottom w:val="none" w:sz="0" w:space="0" w:color="auto"/>
            <w:right w:val="none" w:sz="0" w:space="0" w:color="auto"/>
          </w:divBdr>
        </w:div>
        <w:div w:id="1394696662">
          <w:marLeft w:val="640"/>
          <w:marRight w:val="0"/>
          <w:marTop w:val="0"/>
          <w:marBottom w:val="0"/>
          <w:divBdr>
            <w:top w:val="none" w:sz="0" w:space="0" w:color="auto"/>
            <w:left w:val="none" w:sz="0" w:space="0" w:color="auto"/>
            <w:bottom w:val="none" w:sz="0" w:space="0" w:color="auto"/>
            <w:right w:val="none" w:sz="0" w:space="0" w:color="auto"/>
          </w:divBdr>
        </w:div>
        <w:div w:id="1884901705">
          <w:marLeft w:val="640"/>
          <w:marRight w:val="0"/>
          <w:marTop w:val="0"/>
          <w:marBottom w:val="0"/>
          <w:divBdr>
            <w:top w:val="none" w:sz="0" w:space="0" w:color="auto"/>
            <w:left w:val="none" w:sz="0" w:space="0" w:color="auto"/>
            <w:bottom w:val="none" w:sz="0" w:space="0" w:color="auto"/>
            <w:right w:val="none" w:sz="0" w:space="0" w:color="auto"/>
          </w:divBdr>
        </w:div>
        <w:div w:id="108666640">
          <w:marLeft w:val="640"/>
          <w:marRight w:val="0"/>
          <w:marTop w:val="0"/>
          <w:marBottom w:val="0"/>
          <w:divBdr>
            <w:top w:val="none" w:sz="0" w:space="0" w:color="auto"/>
            <w:left w:val="none" w:sz="0" w:space="0" w:color="auto"/>
            <w:bottom w:val="none" w:sz="0" w:space="0" w:color="auto"/>
            <w:right w:val="none" w:sz="0" w:space="0" w:color="auto"/>
          </w:divBdr>
        </w:div>
        <w:div w:id="1269506411">
          <w:marLeft w:val="640"/>
          <w:marRight w:val="0"/>
          <w:marTop w:val="0"/>
          <w:marBottom w:val="0"/>
          <w:divBdr>
            <w:top w:val="none" w:sz="0" w:space="0" w:color="auto"/>
            <w:left w:val="none" w:sz="0" w:space="0" w:color="auto"/>
            <w:bottom w:val="none" w:sz="0" w:space="0" w:color="auto"/>
            <w:right w:val="none" w:sz="0" w:space="0" w:color="auto"/>
          </w:divBdr>
        </w:div>
        <w:div w:id="429088144">
          <w:marLeft w:val="640"/>
          <w:marRight w:val="0"/>
          <w:marTop w:val="0"/>
          <w:marBottom w:val="0"/>
          <w:divBdr>
            <w:top w:val="none" w:sz="0" w:space="0" w:color="auto"/>
            <w:left w:val="none" w:sz="0" w:space="0" w:color="auto"/>
            <w:bottom w:val="none" w:sz="0" w:space="0" w:color="auto"/>
            <w:right w:val="none" w:sz="0" w:space="0" w:color="auto"/>
          </w:divBdr>
        </w:div>
      </w:divsChild>
    </w:div>
    <w:div w:id="1855537892">
      <w:bodyDiv w:val="1"/>
      <w:marLeft w:val="0"/>
      <w:marRight w:val="0"/>
      <w:marTop w:val="0"/>
      <w:marBottom w:val="0"/>
      <w:divBdr>
        <w:top w:val="none" w:sz="0" w:space="0" w:color="auto"/>
        <w:left w:val="none" w:sz="0" w:space="0" w:color="auto"/>
        <w:bottom w:val="none" w:sz="0" w:space="0" w:color="auto"/>
        <w:right w:val="none" w:sz="0" w:space="0" w:color="auto"/>
      </w:divBdr>
    </w:div>
    <w:div w:id="1856962907">
      <w:bodyDiv w:val="1"/>
      <w:marLeft w:val="0"/>
      <w:marRight w:val="0"/>
      <w:marTop w:val="0"/>
      <w:marBottom w:val="0"/>
      <w:divBdr>
        <w:top w:val="none" w:sz="0" w:space="0" w:color="auto"/>
        <w:left w:val="none" w:sz="0" w:space="0" w:color="auto"/>
        <w:bottom w:val="none" w:sz="0" w:space="0" w:color="auto"/>
        <w:right w:val="none" w:sz="0" w:space="0" w:color="auto"/>
      </w:divBdr>
      <w:divsChild>
        <w:div w:id="155926613">
          <w:marLeft w:val="0"/>
          <w:marRight w:val="0"/>
          <w:marTop w:val="0"/>
          <w:marBottom w:val="0"/>
          <w:divBdr>
            <w:top w:val="none" w:sz="0" w:space="0" w:color="auto"/>
            <w:left w:val="none" w:sz="0" w:space="0" w:color="auto"/>
            <w:bottom w:val="none" w:sz="0" w:space="0" w:color="auto"/>
            <w:right w:val="none" w:sz="0" w:space="0" w:color="auto"/>
          </w:divBdr>
          <w:divsChild>
            <w:div w:id="510723730">
              <w:marLeft w:val="0"/>
              <w:marRight w:val="0"/>
              <w:marTop w:val="0"/>
              <w:marBottom w:val="0"/>
              <w:divBdr>
                <w:top w:val="none" w:sz="0" w:space="0" w:color="auto"/>
                <w:left w:val="none" w:sz="0" w:space="0" w:color="auto"/>
                <w:bottom w:val="none" w:sz="0" w:space="0" w:color="auto"/>
                <w:right w:val="none" w:sz="0" w:space="0" w:color="auto"/>
              </w:divBdr>
            </w:div>
          </w:divsChild>
        </w:div>
        <w:div w:id="869875392">
          <w:marLeft w:val="0"/>
          <w:marRight w:val="0"/>
          <w:marTop w:val="0"/>
          <w:marBottom w:val="0"/>
          <w:divBdr>
            <w:top w:val="none" w:sz="0" w:space="0" w:color="auto"/>
            <w:left w:val="none" w:sz="0" w:space="0" w:color="auto"/>
            <w:bottom w:val="none" w:sz="0" w:space="0" w:color="auto"/>
            <w:right w:val="none" w:sz="0" w:space="0" w:color="auto"/>
          </w:divBdr>
          <w:divsChild>
            <w:div w:id="31669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4355">
      <w:bodyDiv w:val="1"/>
      <w:marLeft w:val="0"/>
      <w:marRight w:val="0"/>
      <w:marTop w:val="0"/>
      <w:marBottom w:val="0"/>
      <w:divBdr>
        <w:top w:val="none" w:sz="0" w:space="0" w:color="auto"/>
        <w:left w:val="none" w:sz="0" w:space="0" w:color="auto"/>
        <w:bottom w:val="none" w:sz="0" w:space="0" w:color="auto"/>
        <w:right w:val="none" w:sz="0" w:space="0" w:color="auto"/>
      </w:divBdr>
      <w:divsChild>
        <w:div w:id="1085804992">
          <w:marLeft w:val="640"/>
          <w:marRight w:val="0"/>
          <w:marTop w:val="0"/>
          <w:marBottom w:val="0"/>
          <w:divBdr>
            <w:top w:val="none" w:sz="0" w:space="0" w:color="auto"/>
            <w:left w:val="none" w:sz="0" w:space="0" w:color="auto"/>
            <w:bottom w:val="none" w:sz="0" w:space="0" w:color="auto"/>
            <w:right w:val="none" w:sz="0" w:space="0" w:color="auto"/>
          </w:divBdr>
        </w:div>
        <w:div w:id="60519044">
          <w:marLeft w:val="640"/>
          <w:marRight w:val="0"/>
          <w:marTop w:val="0"/>
          <w:marBottom w:val="0"/>
          <w:divBdr>
            <w:top w:val="none" w:sz="0" w:space="0" w:color="auto"/>
            <w:left w:val="none" w:sz="0" w:space="0" w:color="auto"/>
            <w:bottom w:val="none" w:sz="0" w:space="0" w:color="auto"/>
            <w:right w:val="none" w:sz="0" w:space="0" w:color="auto"/>
          </w:divBdr>
        </w:div>
        <w:div w:id="1812215170">
          <w:marLeft w:val="640"/>
          <w:marRight w:val="0"/>
          <w:marTop w:val="0"/>
          <w:marBottom w:val="0"/>
          <w:divBdr>
            <w:top w:val="none" w:sz="0" w:space="0" w:color="auto"/>
            <w:left w:val="none" w:sz="0" w:space="0" w:color="auto"/>
            <w:bottom w:val="none" w:sz="0" w:space="0" w:color="auto"/>
            <w:right w:val="none" w:sz="0" w:space="0" w:color="auto"/>
          </w:divBdr>
        </w:div>
        <w:div w:id="1597129850">
          <w:marLeft w:val="640"/>
          <w:marRight w:val="0"/>
          <w:marTop w:val="0"/>
          <w:marBottom w:val="0"/>
          <w:divBdr>
            <w:top w:val="none" w:sz="0" w:space="0" w:color="auto"/>
            <w:left w:val="none" w:sz="0" w:space="0" w:color="auto"/>
            <w:bottom w:val="none" w:sz="0" w:space="0" w:color="auto"/>
            <w:right w:val="none" w:sz="0" w:space="0" w:color="auto"/>
          </w:divBdr>
        </w:div>
        <w:div w:id="526529968">
          <w:marLeft w:val="640"/>
          <w:marRight w:val="0"/>
          <w:marTop w:val="0"/>
          <w:marBottom w:val="0"/>
          <w:divBdr>
            <w:top w:val="none" w:sz="0" w:space="0" w:color="auto"/>
            <w:left w:val="none" w:sz="0" w:space="0" w:color="auto"/>
            <w:bottom w:val="none" w:sz="0" w:space="0" w:color="auto"/>
            <w:right w:val="none" w:sz="0" w:space="0" w:color="auto"/>
          </w:divBdr>
        </w:div>
        <w:div w:id="713775538">
          <w:marLeft w:val="640"/>
          <w:marRight w:val="0"/>
          <w:marTop w:val="0"/>
          <w:marBottom w:val="0"/>
          <w:divBdr>
            <w:top w:val="none" w:sz="0" w:space="0" w:color="auto"/>
            <w:left w:val="none" w:sz="0" w:space="0" w:color="auto"/>
            <w:bottom w:val="none" w:sz="0" w:space="0" w:color="auto"/>
            <w:right w:val="none" w:sz="0" w:space="0" w:color="auto"/>
          </w:divBdr>
        </w:div>
        <w:div w:id="868879032">
          <w:marLeft w:val="640"/>
          <w:marRight w:val="0"/>
          <w:marTop w:val="0"/>
          <w:marBottom w:val="0"/>
          <w:divBdr>
            <w:top w:val="none" w:sz="0" w:space="0" w:color="auto"/>
            <w:left w:val="none" w:sz="0" w:space="0" w:color="auto"/>
            <w:bottom w:val="none" w:sz="0" w:space="0" w:color="auto"/>
            <w:right w:val="none" w:sz="0" w:space="0" w:color="auto"/>
          </w:divBdr>
        </w:div>
        <w:div w:id="1225215588">
          <w:marLeft w:val="640"/>
          <w:marRight w:val="0"/>
          <w:marTop w:val="0"/>
          <w:marBottom w:val="0"/>
          <w:divBdr>
            <w:top w:val="none" w:sz="0" w:space="0" w:color="auto"/>
            <w:left w:val="none" w:sz="0" w:space="0" w:color="auto"/>
            <w:bottom w:val="none" w:sz="0" w:space="0" w:color="auto"/>
            <w:right w:val="none" w:sz="0" w:space="0" w:color="auto"/>
          </w:divBdr>
        </w:div>
        <w:div w:id="2087336321">
          <w:marLeft w:val="640"/>
          <w:marRight w:val="0"/>
          <w:marTop w:val="0"/>
          <w:marBottom w:val="0"/>
          <w:divBdr>
            <w:top w:val="none" w:sz="0" w:space="0" w:color="auto"/>
            <w:left w:val="none" w:sz="0" w:space="0" w:color="auto"/>
            <w:bottom w:val="none" w:sz="0" w:space="0" w:color="auto"/>
            <w:right w:val="none" w:sz="0" w:space="0" w:color="auto"/>
          </w:divBdr>
        </w:div>
        <w:div w:id="522667217">
          <w:marLeft w:val="640"/>
          <w:marRight w:val="0"/>
          <w:marTop w:val="0"/>
          <w:marBottom w:val="0"/>
          <w:divBdr>
            <w:top w:val="none" w:sz="0" w:space="0" w:color="auto"/>
            <w:left w:val="none" w:sz="0" w:space="0" w:color="auto"/>
            <w:bottom w:val="none" w:sz="0" w:space="0" w:color="auto"/>
            <w:right w:val="none" w:sz="0" w:space="0" w:color="auto"/>
          </w:divBdr>
        </w:div>
        <w:div w:id="745766907">
          <w:marLeft w:val="640"/>
          <w:marRight w:val="0"/>
          <w:marTop w:val="0"/>
          <w:marBottom w:val="0"/>
          <w:divBdr>
            <w:top w:val="none" w:sz="0" w:space="0" w:color="auto"/>
            <w:left w:val="none" w:sz="0" w:space="0" w:color="auto"/>
            <w:bottom w:val="none" w:sz="0" w:space="0" w:color="auto"/>
            <w:right w:val="none" w:sz="0" w:space="0" w:color="auto"/>
          </w:divBdr>
        </w:div>
        <w:div w:id="1905874665">
          <w:marLeft w:val="640"/>
          <w:marRight w:val="0"/>
          <w:marTop w:val="0"/>
          <w:marBottom w:val="0"/>
          <w:divBdr>
            <w:top w:val="none" w:sz="0" w:space="0" w:color="auto"/>
            <w:left w:val="none" w:sz="0" w:space="0" w:color="auto"/>
            <w:bottom w:val="none" w:sz="0" w:space="0" w:color="auto"/>
            <w:right w:val="none" w:sz="0" w:space="0" w:color="auto"/>
          </w:divBdr>
        </w:div>
        <w:div w:id="1362901864">
          <w:marLeft w:val="640"/>
          <w:marRight w:val="0"/>
          <w:marTop w:val="0"/>
          <w:marBottom w:val="0"/>
          <w:divBdr>
            <w:top w:val="none" w:sz="0" w:space="0" w:color="auto"/>
            <w:left w:val="none" w:sz="0" w:space="0" w:color="auto"/>
            <w:bottom w:val="none" w:sz="0" w:space="0" w:color="auto"/>
            <w:right w:val="none" w:sz="0" w:space="0" w:color="auto"/>
          </w:divBdr>
        </w:div>
        <w:div w:id="471942114">
          <w:marLeft w:val="640"/>
          <w:marRight w:val="0"/>
          <w:marTop w:val="0"/>
          <w:marBottom w:val="0"/>
          <w:divBdr>
            <w:top w:val="none" w:sz="0" w:space="0" w:color="auto"/>
            <w:left w:val="none" w:sz="0" w:space="0" w:color="auto"/>
            <w:bottom w:val="none" w:sz="0" w:space="0" w:color="auto"/>
            <w:right w:val="none" w:sz="0" w:space="0" w:color="auto"/>
          </w:divBdr>
        </w:div>
        <w:div w:id="1420952116">
          <w:marLeft w:val="640"/>
          <w:marRight w:val="0"/>
          <w:marTop w:val="0"/>
          <w:marBottom w:val="0"/>
          <w:divBdr>
            <w:top w:val="none" w:sz="0" w:space="0" w:color="auto"/>
            <w:left w:val="none" w:sz="0" w:space="0" w:color="auto"/>
            <w:bottom w:val="none" w:sz="0" w:space="0" w:color="auto"/>
            <w:right w:val="none" w:sz="0" w:space="0" w:color="auto"/>
          </w:divBdr>
        </w:div>
        <w:div w:id="103968024">
          <w:marLeft w:val="640"/>
          <w:marRight w:val="0"/>
          <w:marTop w:val="0"/>
          <w:marBottom w:val="0"/>
          <w:divBdr>
            <w:top w:val="none" w:sz="0" w:space="0" w:color="auto"/>
            <w:left w:val="none" w:sz="0" w:space="0" w:color="auto"/>
            <w:bottom w:val="none" w:sz="0" w:space="0" w:color="auto"/>
            <w:right w:val="none" w:sz="0" w:space="0" w:color="auto"/>
          </w:divBdr>
        </w:div>
        <w:div w:id="1412658219">
          <w:marLeft w:val="640"/>
          <w:marRight w:val="0"/>
          <w:marTop w:val="0"/>
          <w:marBottom w:val="0"/>
          <w:divBdr>
            <w:top w:val="none" w:sz="0" w:space="0" w:color="auto"/>
            <w:left w:val="none" w:sz="0" w:space="0" w:color="auto"/>
            <w:bottom w:val="none" w:sz="0" w:space="0" w:color="auto"/>
            <w:right w:val="none" w:sz="0" w:space="0" w:color="auto"/>
          </w:divBdr>
        </w:div>
        <w:div w:id="1363364756">
          <w:marLeft w:val="640"/>
          <w:marRight w:val="0"/>
          <w:marTop w:val="0"/>
          <w:marBottom w:val="0"/>
          <w:divBdr>
            <w:top w:val="none" w:sz="0" w:space="0" w:color="auto"/>
            <w:left w:val="none" w:sz="0" w:space="0" w:color="auto"/>
            <w:bottom w:val="none" w:sz="0" w:space="0" w:color="auto"/>
            <w:right w:val="none" w:sz="0" w:space="0" w:color="auto"/>
          </w:divBdr>
        </w:div>
        <w:div w:id="2076925776">
          <w:marLeft w:val="640"/>
          <w:marRight w:val="0"/>
          <w:marTop w:val="0"/>
          <w:marBottom w:val="0"/>
          <w:divBdr>
            <w:top w:val="none" w:sz="0" w:space="0" w:color="auto"/>
            <w:left w:val="none" w:sz="0" w:space="0" w:color="auto"/>
            <w:bottom w:val="none" w:sz="0" w:space="0" w:color="auto"/>
            <w:right w:val="none" w:sz="0" w:space="0" w:color="auto"/>
          </w:divBdr>
        </w:div>
        <w:div w:id="766079891">
          <w:marLeft w:val="640"/>
          <w:marRight w:val="0"/>
          <w:marTop w:val="0"/>
          <w:marBottom w:val="0"/>
          <w:divBdr>
            <w:top w:val="none" w:sz="0" w:space="0" w:color="auto"/>
            <w:left w:val="none" w:sz="0" w:space="0" w:color="auto"/>
            <w:bottom w:val="none" w:sz="0" w:space="0" w:color="auto"/>
            <w:right w:val="none" w:sz="0" w:space="0" w:color="auto"/>
          </w:divBdr>
        </w:div>
        <w:div w:id="1995453887">
          <w:marLeft w:val="640"/>
          <w:marRight w:val="0"/>
          <w:marTop w:val="0"/>
          <w:marBottom w:val="0"/>
          <w:divBdr>
            <w:top w:val="none" w:sz="0" w:space="0" w:color="auto"/>
            <w:left w:val="none" w:sz="0" w:space="0" w:color="auto"/>
            <w:bottom w:val="none" w:sz="0" w:space="0" w:color="auto"/>
            <w:right w:val="none" w:sz="0" w:space="0" w:color="auto"/>
          </w:divBdr>
        </w:div>
        <w:div w:id="1974407065">
          <w:marLeft w:val="640"/>
          <w:marRight w:val="0"/>
          <w:marTop w:val="0"/>
          <w:marBottom w:val="0"/>
          <w:divBdr>
            <w:top w:val="none" w:sz="0" w:space="0" w:color="auto"/>
            <w:left w:val="none" w:sz="0" w:space="0" w:color="auto"/>
            <w:bottom w:val="none" w:sz="0" w:space="0" w:color="auto"/>
            <w:right w:val="none" w:sz="0" w:space="0" w:color="auto"/>
          </w:divBdr>
        </w:div>
        <w:div w:id="2007051542">
          <w:marLeft w:val="640"/>
          <w:marRight w:val="0"/>
          <w:marTop w:val="0"/>
          <w:marBottom w:val="0"/>
          <w:divBdr>
            <w:top w:val="none" w:sz="0" w:space="0" w:color="auto"/>
            <w:left w:val="none" w:sz="0" w:space="0" w:color="auto"/>
            <w:bottom w:val="none" w:sz="0" w:space="0" w:color="auto"/>
            <w:right w:val="none" w:sz="0" w:space="0" w:color="auto"/>
          </w:divBdr>
        </w:div>
        <w:div w:id="1270042673">
          <w:marLeft w:val="640"/>
          <w:marRight w:val="0"/>
          <w:marTop w:val="0"/>
          <w:marBottom w:val="0"/>
          <w:divBdr>
            <w:top w:val="none" w:sz="0" w:space="0" w:color="auto"/>
            <w:left w:val="none" w:sz="0" w:space="0" w:color="auto"/>
            <w:bottom w:val="none" w:sz="0" w:space="0" w:color="auto"/>
            <w:right w:val="none" w:sz="0" w:space="0" w:color="auto"/>
          </w:divBdr>
        </w:div>
        <w:div w:id="152796786">
          <w:marLeft w:val="640"/>
          <w:marRight w:val="0"/>
          <w:marTop w:val="0"/>
          <w:marBottom w:val="0"/>
          <w:divBdr>
            <w:top w:val="none" w:sz="0" w:space="0" w:color="auto"/>
            <w:left w:val="none" w:sz="0" w:space="0" w:color="auto"/>
            <w:bottom w:val="none" w:sz="0" w:space="0" w:color="auto"/>
            <w:right w:val="none" w:sz="0" w:space="0" w:color="auto"/>
          </w:divBdr>
        </w:div>
        <w:div w:id="295724998">
          <w:marLeft w:val="640"/>
          <w:marRight w:val="0"/>
          <w:marTop w:val="0"/>
          <w:marBottom w:val="0"/>
          <w:divBdr>
            <w:top w:val="none" w:sz="0" w:space="0" w:color="auto"/>
            <w:left w:val="none" w:sz="0" w:space="0" w:color="auto"/>
            <w:bottom w:val="none" w:sz="0" w:space="0" w:color="auto"/>
            <w:right w:val="none" w:sz="0" w:space="0" w:color="auto"/>
          </w:divBdr>
        </w:div>
        <w:div w:id="887498643">
          <w:marLeft w:val="640"/>
          <w:marRight w:val="0"/>
          <w:marTop w:val="0"/>
          <w:marBottom w:val="0"/>
          <w:divBdr>
            <w:top w:val="none" w:sz="0" w:space="0" w:color="auto"/>
            <w:left w:val="none" w:sz="0" w:space="0" w:color="auto"/>
            <w:bottom w:val="none" w:sz="0" w:space="0" w:color="auto"/>
            <w:right w:val="none" w:sz="0" w:space="0" w:color="auto"/>
          </w:divBdr>
        </w:div>
        <w:div w:id="1438526275">
          <w:marLeft w:val="640"/>
          <w:marRight w:val="0"/>
          <w:marTop w:val="0"/>
          <w:marBottom w:val="0"/>
          <w:divBdr>
            <w:top w:val="none" w:sz="0" w:space="0" w:color="auto"/>
            <w:left w:val="none" w:sz="0" w:space="0" w:color="auto"/>
            <w:bottom w:val="none" w:sz="0" w:space="0" w:color="auto"/>
            <w:right w:val="none" w:sz="0" w:space="0" w:color="auto"/>
          </w:divBdr>
        </w:div>
        <w:div w:id="817839416">
          <w:marLeft w:val="640"/>
          <w:marRight w:val="0"/>
          <w:marTop w:val="0"/>
          <w:marBottom w:val="0"/>
          <w:divBdr>
            <w:top w:val="none" w:sz="0" w:space="0" w:color="auto"/>
            <w:left w:val="none" w:sz="0" w:space="0" w:color="auto"/>
            <w:bottom w:val="none" w:sz="0" w:space="0" w:color="auto"/>
            <w:right w:val="none" w:sz="0" w:space="0" w:color="auto"/>
          </w:divBdr>
        </w:div>
        <w:div w:id="950090675">
          <w:marLeft w:val="640"/>
          <w:marRight w:val="0"/>
          <w:marTop w:val="0"/>
          <w:marBottom w:val="0"/>
          <w:divBdr>
            <w:top w:val="none" w:sz="0" w:space="0" w:color="auto"/>
            <w:left w:val="none" w:sz="0" w:space="0" w:color="auto"/>
            <w:bottom w:val="none" w:sz="0" w:space="0" w:color="auto"/>
            <w:right w:val="none" w:sz="0" w:space="0" w:color="auto"/>
          </w:divBdr>
        </w:div>
        <w:div w:id="1525825779">
          <w:marLeft w:val="640"/>
          <w:marRight w:val="0"/>
          <w:marTop w:val="0"/>
          <w:marBottom w:val="0"/>
          <w:divBdr>
            <w:top w:val="none" w:sz="0" w:space="0" w:color="auto"/>
            <w:left w:val="none" w:sz="0" w:space="0" w:color="auto"/>
            <w:bottom w:val="none" w:sz="0" w:space="0" w:color="auto"/>
            <w:right w:val="none" w:sz="0" w:space="0" w:color="auto"/>
          </w:divBdr>
        </w:div>
        <w:div w:id="1145390129">
          <w:marLeft w:val="640"/>
          <w:marRight w:val="0"/>
          <w:marTop w:val="0"/>
          <w:marBottom w:val="0"/>
          <w:divBdr>
            <w:top w:val="none" w:sz="0" w:space="0" w:color="auto"/>
            <w:left w:val="none" w:sz="0" w:space="0" w:color="auto"/>
            <w:bottom w:val="none" w:sz="0" w:space="0" w:color="auto"/>
            <w:right w:val="none" w:sz="0" w:space="0" w:color="auto"/>
          </w:divBdr>
        </w:div>
        <w:div w:id="574315307">
          <w:marLeft w:val="640"/>
          <w:marRight w:val="0"/>
          <w:marTop w:val="0"/>
          <w:marBottom w:val="0"/>
          <w:divBdr>
            <w:top w:val="none" w:sz="0" w:space="0" w:color="auto"/>
            <w:left w:val="none" w:sz="0" w:space="0" w:color="auto"/>
            <w:bottom w:val="none" w:sz="0" w:space="0" w:color="auto"/>
            <w:right w:val="none" w:sz="0" w:space="0" w:color="auto"/>
          </w:divBdr>
        </w:div>
        <w:div w:id="740755053">
          <w:marLeft w:val="640"/>
          <w:marRight w:val="0"/>
          <w:marTop w:val="0"/>
          <w:marBottom w:val="0"/>
          <w:divBdr>
            <w:top w:val="none" w:sz="0" w:space="0" w:color="auto"/>
            <w:left w:val="none" w:sz="0" w:space="0" w:color="auto"/>
            <w:bottom w:val="none" w:sz="0" w:space="0" w:color="auto"/>
            <w:right w:val="none" w:sz="0" w:space="0" w:color="auto"/>
          </w:divBdr>
        </w:div>
        <w:div w:id="494539720">
          <w:marLeft w:val="640"/>
          <w:marRight w:val="0"/>
          <w:marTop w:val="0"/>
          <w:marBottom w:val="0"/>
          <w:divBdr>
            <w:top w:val="none" w:sz="0" w:space="0" w:color="auto"/>
            <w:left w:val="none" w:sz="0" w:space="0" w:color="auto"/>
            <w:bottom w:val="none" w:sz="0" w:space="0" w:color="auto"/>
            <w:right w:val="none" w:sz="0" w:space="0" w:color="auto"/>
          </w:divBdr>
        </w:div>
        <w:div w:id="1906336656">
          <w:marLeft w:val="640"/>
          <w:marRight w:val="0"/>
          <w:marTop w:val="0"/>
          <w:marBottom w:val="0"/>
          <w:divBdr>
            <w:top w:val="none" w:sz="0" w:space="0" w:color="auto"/>
            <w:left w:val="none" w:sz="0" w:space="0" w:color="auto"/>
            <w:bottom w:val="none" w:sz="0" w:space="0" w:color="auto"/>
            <w:right w:val="none" w:sz="0" w:space="0" w:color="auto"/>
          </w:divBdr>
        </w:div>
        <w:div w:id="955797648">
          <w:marLeft w:val="640"/>
          <w:marRight w:val="0"/>
          <w:marTop w:val="0"/>
          <w:marBottom w:val="0"/>
          <w:divBdr>
            <w:top w:val="none" w:sz="0" w:space="0" w:color="auto"/>
            <w:left w:val="none" w:sz="0" w:space="0" w:color="auto"/>
            <w:bottom w:val="none" w:sz="0" w:space="0" w:color="auto"/>
            <w:right w:val="none" w:sz="0" w:space="0" w:color="auto"/>
          </w:divBdr>
        </w:div>
        <w:div w:id="988285626">
          <w:marLeft w:val="640"/>
          <w:marRight w:val="0"/>
          <w:marTop w:val="0"/>
          <w:marBottom w:val="0"/>
          <w:divBdr>
            <w:top w:val="none" w:sz="0" w:space="0" w:color="auto"/>
            <w:left w:val="none" w:sz="0" w:space="0" w:color="auto"/>
            <w:bottom w:val="none" w:sz="0" w:space="0" w:color="auto"/>
            <w:right w:val="none" w:sz="0" w:space="0" w:color="auto"/>
          </w:divBdr>
        </w:div>
        <w:div w:id="532305575">
          <w:marLeft w:val="640"/>
          <w:marRight w:val="0"/>
          <w:marTop w:val="0"/>
          <w:marBottom w:val="0"/>
          <w:divBdr>
            <w:top w:val="none" w:sz="0" w:space="0" w:color="auto"/>
            <w:left w:val="none" w:sz="0" w:space="0" w:color="auto"/>
            <w:bottom w:val="none" w:sz="0" w:space="0" w:color="auto"/>
            <w:right w:val="none" w:sz="0" w:space="0" w:color="auto"/>
          </w:divBdr>
        </w:div>
        <w:div w:id="1812019002">
          <w:marLeft w:val="640"/>
          <w:marRight w:val="0"/>
          <w:marTop w:val="0"/>
          <w:marBottom w:val="0"/>
          <w:divBdr>
            <w:top w:val="none" w:sz="0" w:space="0" w:color="auto"/>
            <w:left w:val="none" w:sz="0" w:space="0" w:color="auto"/>
            <w:bottom w:val="none" w:sz="0" w:space="0" w:color="auto"/>
            <w:right w:val="none" w:sz="0" w:space="0" w:color="auto"/>
          </w:divBdr>
        </w:div>
        <w:div w:id="875626851">
          <w:marLeft w:val="640"/>
          <w:marRight w:val="0"/>
          <w:marTop w:val="0"/>
          <w:marBottom w:val="0"/>
          <w:divBdr>
            <w:top w:val="none" w:sz="0" w:space="0" w:color="auto"/>
            <w:left w:val="none" w:sz="0" w:space="0" w:color="auto"/>
            <w:bottom w:val="none" w:sz="0" w:space="0" w:color="auto"/>
            <w:right w:val="none" w:sz="0" w:space="0" w:color="auto"/>
          </w:divBdr>
        </w:div>
        <w:div w:id="905064839">
          <w:marLeft w:val="640"/>
          <w:marRight w:val="0"/>
          <w:marTop w:val="0"/>
          <w:marBottom w:val="0"/>
          <w:divBdr>
            <w:top w:val="none" w:sz="0" w:space="0" w:color="auto"/>
            <w:left w:val="none" w:sz="0" w:space="0" w:color="auto"/>
            <w:bottom w:val="none" w:sz="0" w:space="0" w:color="auto"/>
            <w:right w:val="none" w:sz="0" w:space="0" w:color="auto"/>
          </w:divBdr>
        </w:div>
        <w:div w:id="367267641">
          <w:marLeft w:val="640"/>
          <w:marRight w:val="0"/>
          <w:marTop w:val="0"/>
          <w:marBottom w:val="0"/>
          <w:divBdr>
            <w:top w:val="none" w:sz="0" w:space="0" w:color="auto"/>
            <w:left w:val="none" w:sz="0" w:space="0" w:color="auto"/>
            <w:bottom w:val="none" w:sz="0" w:space="0" w:color="auto"/>
            <w:right w:val="none" w:sz="0" w:space="0" w:color="auto"/>
          </w:divBdr>
        </w:div>
        <w:div w:id="117378160">
          <w:marLeft w:val="640"/>
          <w:marRight w:val="0"/>
          <w:marTop w:val="0"/>
          <w:marBottom w:val="0"/>
          <w:divBdr>
            <w:top w:val="none" w:sz="0" w:space="0" w:color="auto"/>
            <w:left w:val="none" w:sz="0" w:space="0" w:color="auto"/>
            <w:bottom w:val="none" w:sz="0" w:space="0" w:color="auto"/>
            <w:right w:val="none" w:sz="0" w:space="0" w:color="auto"/>
          </w:divBdr>
        </w:div>
        <w:div w:id="918058714">
          <w:marLeft w:val="640"/>
          <w:marRight w:val="0"/>
          <w:marTop w:val="0"/>
          <w:marBottom w:val="0"/>
          <w:divBdr>
            <w:top w:val="none" w:sz="0" w:space="0" w:color="auto"/>
            <w:left w:val="none" w:sz="0" w:space="0" w:color="auto"/>
            <w:bottom w:val="none" w:sz="0" w:space="0" w:color="auto"/>
            <w:right w:val="none" w:sz="0" w:space="0" w:color="auto"/>
          </w:divBdr>
        </w:div>
        <w:div w:id="851603961">
          <w:marLeft w:val="640"/>
          <w:marRight w:val="0"/>
          <w:marTop w:val="0"/>
          <w:marBottom w:val="0"/>
          <w:divBdr>
            <w:top w:val="none" w:sz="0" w:space="0" w:color="auto"/>
            <w:left w:val="none" w:sz="0" w:space="0" w:color="auto"/>
            <w:bottom w:val="none" w:sz="0" w:space="0" w:color="auto"/>
            <w:right w:val="none" w:sz="0" w:space="0" w:color="auto"/>
          </w:divBdr>
        </w:div>
        <w:div w:id="180632336">
          <w:marLeft w:val="640"/>
          <w:marRight w:val="0"/>
          <w:marTop w:val="0"/>
          <w:marBottom w:val="0"/>
          <w:divBdr>
            <w:top w:val="none" w:sz="0" w:space="0" w:color="auto"/>
            <w:left w:val="none" w:sz="0" w:space="0" w:color="auto"/>
            <w:bottom w:val="none" w:sz="0" w:space="0" w:color="auto"/>
            <w:right w:val="none" w:sz="0" w:space="0" w:color="auto"/>
          </w:divBdr>
        </w:div>
        <w:div w:id="1587300020">
          <w:marLeft w:val="640"/>
          <w:marRight w:val="0"/>
          <w:marTop w:val="0"/>
          <w:marBottom w:val="0"/>
          <w:divBdr>
            <w:top w:val="none" w:sz="0" w:space="0" w:color="auto"/>
            <w:left w:val="none" w:sz="0" w:space="0" w:color="auto"/>
            <w:bottom w:val="none" w:sz="0" w:space="0" w:color="auto"/>
            <w:right w:val="none" w:sz="0" w:space="0" w:color="auto"/>
          </w:divBdr>
        </w:div>
        <w:div w:id="2056731813">
          <w:marLeft w:val="640"/>
          <w:marRight w:val="0"/>
          <w:marTop w:val="0"/>
          <w:marBottom w:val="0"/>
          <w:divBdr>
            <w:top w:val="none" w:sz="0" w:space="0" w:color="auto"/>
            <w:left w:val="none" w:sz="0" w:space="0" w:color="auto"/>
            <w:bottom w:val="none" w:sz="0" w:space="0" w:color="auto"/>
            <w:right w:val="none" w:sz="0" w:space="0" w:color="auto"/>
          </w:divBdr>
        </w:div>
        <w:div w:id="319043242">
          <w:marLeft w:val="640"/>
          <w:marRight w:val="0"/>
          <w:marTop w:val="0"/>
          <w:marBottom w:val="0"/>
          <w:divBdr>
            <w:top w:val="none" w:sz="0" w:space="0" w:color="auto"/>
            <w:left w:val="none" w:sz="0" w:space="0" w:color="auto"/>
            <w:bottom w:val="none" w:sz="0" w:space="0" w:color="auto"/>
            <w:right w:val="none" w:sz="0" w:space="0" w:color="auto"/>
          </w:divBdr>
        </w:div>
        <w:div w:id="532037888">
          <w:marLeft w:val="640"/>
          <w:marRight w:val="0"/>
          <w:marTop w:val="0"/>
          <w:marBottom w:val="0"/>
          <w:divBdr>
            <w:top w:val="none" w:sz="0" w:space="0" w:color="auto"/>
            <w:left w:val="none" w:sz="0" w:space="0" w:color="auto"/>
            <w:bottom w:val="none" w:sz="0" w:space="0" w:color="auto"/>
            <w:right w:val="none" w:sz="0" w:space="0" w:color="auto"/>
          </w:divBdr>
        </w:div>
        <w:div w:id="912546661">
          <w:marLeft w:val="640"/>
          <w:marRight w:val="0"/>
          <w:marTop w:val="0"/>
          <w:marBottom w:val="0"/>
          <w:divBdr>
            <w:top w:val="none" w:sz="0" w:space="0" w:color="auto"/>
            <w:left w:val="none" w:sz="0" w:space="0" w:color="auto"/>
            <w:bottom w:val="none" w:sz="0" w:space="0" w:color="auto"/>
            <w:right w:val="none" w:sz="0" w:space="0" w:color="auto"/>
          </w:divBdr>
        </w:div>
        <w:div w:id="1577396754">
          <w:marLeft w:val="640"/>
          <w:marRight w:val="0"/>
          <w:marTop w:val="0"/>
          <w:marBottom w:val="0"/>
          <w:divBdr>
            <w:top w:val="none" w:sz="0" w:space="0" w:color="auto"/>
            <w:left w:val="none" w:sz="0" w:space="0" w:color="auto"/>
            <w:bottom w:val="none" w:sz="0" w:space="0" w:color="auto"/>
            <w:right w:val="none" w:sz="0" w:space="0" w:color="auto"/>
          </w:divBdr>
        </w:div>
        <w:div w:id="2043357356">
          <w:marLeft w:val="640"/>
          <w:marRight w:val="0"/>
          <w:marTop w:val="0"/>
          <w:marBottom w:val="0"/>
          <w:divBdr>
            <w:top w:val="none" w:sz="0" w:space="0" w:color="auto"/>
            <w:left w:val="none" w:sz="0" w:space="0" w:color="auto"/>
            <w:bottom w:val="none" w:sz="0" w:space="0" w:color="auto"/>
            <w:right w:val="none" w:sz="0" w:space="0" w:color="auto"/>
          </w:divBdr>
        </w:div>
        <w:div w:id="1865630337">
          <w:marLeft w:val="640"/>
          <w:marRight w:val="0"/>
          <w:marTop w:val="0"/>
          <w:marBottom w:val="0"/>
          <w:divBdr>
            <w:top w:val="none" w:sz="0" w:space="0" w:color="auto"/>
            <w:left w:val="none" w:sz="0" w:space="0" w:color="auto"/>
            <w:bottom w:val="none" w:sz="0" w:space="0" w:color="auto"/>
            <w:right w:val="none" w:sz="0" w:space="0" w:color="auto"/>
          </w:divBdr>
        </w:div>
        <w:div w:id="1624654564">
          <w:marLeft w:val="640"/>
          <w:marRight w:val="0"/>
          <w:marTop w:val="0"/>
          <w:marBottom w:val="0"/>
          <w:divBdr>
            <w:top w:val="none" w:sz="0" w:space="0" w:color="auto"/>
            <w:left w:val="none" w:sz="0" w:space="0" w:color="auto"/>
            <w:bottom w:val="none" w:sz="0" w:space="0" w:color="auto"/>
            <w:right w:val="none" w:sz="0" w:space="0" w:color="auto"/>
          </w:divBdr>
        </w:div>
        <w:div w:id="1002271821">
          <w:marLeft w:val="640"/>
          <w:marRight w:val="0"/>
          <w:marTop w:val="0"/>
          <w:marBottom w:val="0"/>
          <w:divBdr>
            <w:top w:val="none" w:sz="0" w:space="0" w:color="auto"/>
            <w:left w:val="none" w:sz="0" w:space="0" w:color="auto"/>
            <w:bottom w:val="none" w:sz="0" w:space="0" w:color="auto"/>
            <w:right w:val="none" w:sz="0" w:space="0" w:color="auto"/>
          </w:divBdr>
        </w:div>
        <w:div w:id="1454523031">
          <w:marLeft w:val="640"/>
          <w:marRight w:val="0"/>
          <w:marTop w:val="0"/>
          <w:marBottom w:val="0"/>
          <w:divBdr>
            <w:top w:val="none" w:sz="0" w:space="0" w:color="auto"/>
            <w:left w:val="none" w:sz="0" w:space="0" w:color="auto"/>
            <w:bottom w:val="none" w:sz="0" w:space="0" w:color="auto"/>
            <w:right w:val="none" w:sz="0" w:space="0" w:color="auto"/>
          </w:divBdr>
        </w:div>
        <w:div w:id="834102146">
          <w:marLeft w:val="640"/>
          <w:marRight w:val="0"/>
          <w:marTop w:val="0"/>
          <w:marBottom w:val="0"/>
          <w:divBdr>
            <w:top w:val="none" w:sz="0" w:space="0" w:color="auto"/>
            <w:left w:val="none" w:sz="0" w:space="0" w:color="auto"/>
            <w:bottom w:val="none" w:sz="0" w:space="0" w:color="auto"/>
            <w:right w:val="none" w:sz="0" w:space="0" w:color="auto"/>
          </w:divBdr>
        </w:div>
        <w:div w:id="259485370">
          <w:marLeft w:val="640"/>
          <w:marRight w:val="0"/>
          <w:marTop w:val="0"/>
          <w:marBottom w:val="0"/>
          <w:divBdr>
            <w:top w:val="none" w:sz="0" w:space="0" w:color="auto"/>
            <w:left w:val="none" w:sz="0" w:space="0" w:color="auto"/>
            <w:bottom w:val="none" w:sz="0" w:space="0" w:color="auto"/>
            <w:right w:val="none" w:sz="0" w:space="0" w:color="auto"/>
          </w:divBdr>
        </w:div>
        <w:div w:id="9381116">
          <w:marLeft w:val="640"/>
          <w:marRight w:val="0"/>
          <w:marTop w:val="0"/>
          <w:marBottom w:val="0"/>
          <w:divBdr>
            <w:top w:val="none" w:sz="0" w:space="0" w:color="auto"/>
            <w:left w:val="none" w:sz="0" w:space="0" w:color="auto"/>
            <w:bottom w:val="none" w:sz="0" w:space="0" w:color="auto"/>
            <w:right w:val="none" w:sz="0" w:space="0" w:color="auto"/>
          </w:divBdr>
        </w:div>
        <w:div w:id="1870141585">
          <w:marLeft w:val="640"/>
          <w:marRight w:val="0"/>
          <w:marTop w:val="0"/>
          <w:marBottom w:val="0"/>
          <w:divBdr>
            <w:top w:val="none" w:sz="0" w:space="0" w:color="auto"/>
            <w:left w:val="none" w:sz="0" w:space="0" w:color="auto"/>
            <w:bottom w:val="none" w:sz="0" w:space="0" w:color="auto"/>
            <w:right w:val="none" w:sz="0" w:space="0" w:color="auto"/>
          </w:divBdr>
        </w:div>
      </w:divsChild>
    </w:div>
    <w:div w:id="1863668330">
      <w:bodyDiv w:val="1"/>
      <w:marLeft w:val="0"/>
      <w:marRight w:val="0"/>
      <w:marTop w:val="0"/>
      <w:marBottom w:val="0"/>
      <w:divBdr>
        <w:top w:val="none" w:sz="0" w:space="0" w:color="auto"/>
        <w:left w:val="none" w:sz="0" w:space="0" w:color="auto"/>
        <w:bottom w:val="none" w:sz="0" w:space="0" w:color="auto"/>
        <w:right w:val="none" w:sz="0" w:space="0" w:color="auto"/>
      </w:divBdr>
    </w:div>
    <w:div w:id="1863936464">
      <w:bodyDiv w:val="1"/>
      <w:marLeft w:val="0"/>
      <w:marRight w:val="0"/>
      <w:marTop w:val="0"/>
      <w:marBottom w:val="0"/>
      <w:divBdr>
        <w:top w:val="none" w:sz="0" w:space="0" w:color="auto"/>
        <w:left w:val="none" w:sz="0" w:space="0" w:color="auto"/>
        <w:bottom w:val="none" w:sz="0" w:space="0" w:color="auto"/>
        <w:right w:val="none" w:sz="0" w:space="0" w:color="auto"/>
      </w:divBdr>
    </w:div>
    <w:div w:id="1864898375">
      <w:bodyDiv w:val="1"/>
      <w:marLeft w:val="0"/>
      <w:marRight w:val="0"/>
      <w:marTop w:val="0"/>
      <w:marBottom w:val="0"/>
      <w:divBdr>
        <w:top w:val="none" w:sz="0" w:space="0" w:color="auto"/>
        <w:left w:val="none" w:sz="0" w:space="0" w:color="auto"/>
        <w:bottom w:val="none" w:sz="0" w:space="0" w:color="auto"/>
        <w:right w:val="none" w:sz="0" w:space="0" w:color="auto"/>
      </w:divBdr>
      <w:divsChild>
        <w:div w:id="1814249474">
          <w:marLeft w:val="480"/>
          <w:marRight w:val="0"/>
          <w:marTop w:val="0"/>
          <w:marBottom w:val="0"/>
          <w:divBdr>
            <w:top w:val="none" w:sz="0" w:space="0" w:color="auto"/>
            <w:left w:val="none" w:sz="0" w:space="0" w:color="auto"/>
            <w:bottom w:val="none" w:sz="0" w:space="0" w:color="auto"/>
            <w:right w:val="none" w:sz="0" w:space="0" w:color="auto"/>
          </w:divBdr>
        </w:div>
        <w:div w:id="984242840">
          <w:marLeft w:val="480"/>
          <w:marRight w:val="0"/>
          <w:marTop w:val="0"/>
          <w:marBottom w:val="0"/>
          <w:divBdr>
            <w:top w:val="none" w:sz="0" w:space="0" w:color="auto"/>
            <w:left w:val="none" w:sz="0" w:space="0" w:color="auto"/>
            <w:bottom w:val="none" w:sz="0" w:space="0" w:color="auto"/>
            <w:right w:val="none" w:sz="0" w:space="0" w:color="auto"/>
          </w:divBdr>
        </w:div>
        <w:div w:id="401605235">
          <w:marLeft w:val="480"/>
          <w:marRight w:val="0"/>
          <w:marTop w:val="0"/>
          <w:marBottom w:val="0"/>
          <w:divBdr>
            <w:top w:val="none" w:sz="0" w:space="0" w:color="auto"/>
            <w:left w:val="none" w:sz="0" w:space="0" w:color="auto"/>
            <w:bottom w:val="none" w:sz="0" w:space="0" w:color="auto"/>
            <w:right w:val="none" w:sz="0" w:space="0" w:color="auto"/>
          </w:divBdr>
        </w:div>
        <w:div w:id="88622014">
          <w:marLeft w:val="480"/>
          <w:marRight w:val="0"/>
          <w:marTop w:val="0"/>
          <w:marBottom w:val="0"/>
          <w:divBdr>
            <w:top w:val="none" w:sz="0" w:space="0" w:color="auto"/>
            <w:left w:val="none" w:sz="0" w:space="0" w:color="auto"/>
            <w:bottom w:val="none" w:sz="0" w:space="0" w:color="auto"/>
            <w:right w:val="none" w:sz="0" w:space="0" w:color="auto"/>
          </w:divBdr>
        </w:div>
        <w:div w:id="1504275260">
          <w:marLeft w:val="480"/>
          <w:marRight w:val="0"/>
          <w:marTop w:val="0"/>
          <w:marBottom w:val="0"/>
          <w:divBdr>
            <w:top w:val="none" w:sz="0" w:space="0" w:color="auto"/>
            <w:left w:val="none" w:sz="0" w:space="0" w:color="auto"/>
            <w:bottom w:val="none" w:sz="0" w:space="0" w:color="auto"/>
            <w:right w:val="none" w:sz="0" w:space="0" w:color="auto"/>
          </w:divBdr>
        </w:div>
        <w:div w:id="394356167">
          <w:marLeft w:val="480"/>
          <w:marRight w:val="0"/>
          <w:marTop w:val="0"/>
          <w:marBottom w:val="0"/>
          <w:divBdr>
            <w:top w:val="none" w:sz="0" w:space="0" w:color="auto"/>
            <w:left w:val="none" w:sz="0" w:space="0" w:color="auto"/>
            <w:bottom w:val="none" w:sz="0" w:space="0" w:color="auto"/>
            <w:right w:val="none" w:sz="0" w:space="0" w:color="auto"/>
          </w:divBdr>
        </w:div>
        <w:div w:id="550117476">
          <w:marLeft w:val="480"/>
          <w:marRight w:val="0"/>
          <w:marTop w:val="0"/>
          <w:marBottom w:val="0"/>
          <w:divBdr>
            <w:top w:val="none" w:sz="0" w:space="0" w:color="auto"/>
            <w:left w:val="none" w:sz="0" w:space="0" w:color="auto"/>
            <w:bottom w:val="none" w:sz="0" w:space="0" w:color="auto"/>
            <w:right w:val="none" w:sz="0" w:space="0" w:color="auto"/>
          </w:divBdr>
        </w:div>
        <w:div w:id="496002235">
          <w:marLeft w:val="480"/>
          <w:marRight w:val="0"/>
          <w:marTop w:val="0"/>
          <w:marBottom w:val="0"/>
          <w:divBdr>
            <w:top w:val="none" w:sz="0" w:space="0" w:color="auto"/>
            <w:left w:val="none" w:sz="0" w:space="0" w:color="auto"/>
            <w:bottom w:val="none" w:sz="0" w:space="0" w:color="auto"/>
            <w:right w:val="none" w:sz="0" w:space="0" w:color="auto"/>
          </w:divBdr>
        </w:div>
        <w:div w:id="2023623280">
          <w:marLeft w:val="480"/>
          <w:marRight w:val="0"/>
          <w:marTop w:val="0"/>
          <w:marBottom w:val="0"/>
          <w:divBdr>
            <w:top w:val="none" w:sz="0" w:space="0" w:color="auto"/>
            <w:left w:val="none" w:sz="0" w:space="0" w:color="auto"/>
            <w:bottom w:val="none" w:sz="0" w:space="0" w:color="auto"/>
            <w:right w:val="none" w:sz="0" w:space="0" w:color="auto"/>
          </w:divBdr>
        </w:div>
        <w:div w:id="2033340305">
          <w:marLeft w:val="480"/>
          <w:marRight w:val="0"/>
          <w:marTop w:val="0"/>
          <w:marBottom w:val="0"/>
          <w:divBdr>
            <w:top w:val="none" w:sz="0" w:space="0" w:color="auto"/>
            <w:left w:val="none" w:sz="0" w:space="0" w:color="auto"/>
            <w:bottom w:val="none" w:sz="0" w:space="0" w:color="auto"/>
            <w:right w:val="none" w:sz="0" w:space="0" w:color="auto"/>
          </w:divBdr>
        </w:div>
        <w:div w:id="528377999">
          <w:marLeft w:val="480"/>
          <w:marRight w:val="0"/>
          <w:marTop w:val="0"/>
          <w:marBottom w:val="0"/>
          <w:divBdr>
            <w:top w:val="none" w:sz="0" w:space="0" w:color="auto"/>
            <w:left w:val="none" w:sz="0" w:space="0" w:color="auto"/>
            <w:bottom w:val="none" w:sz="0" w:space="0" w:color="auto"/>
            <w:right w:val="none" w:sz="0" w:space="0" w:color="auto"/>
          </w:divBdr>
        </w:div>
        <w:div w:id="1474441442">
          <w:marLeft w:val="480"/>
          <w:marRight w:val="0"/>
          <w:marTop w:val="0"/>
          <w:marBottom w:val="0"/>
          <w:divBdr>
            <w:top w:val="none" w:sz="0" w:space="0" w:color="auto"/>
            <w:left w:val="none" w:sz="0" w:space="0" w:color="auto"/>
            <w:bottom w:val="none" w:sz="0" w:space="0" w:color="auto"/>
            <w:right w:val="none" w:sz="0" w:space="0" w:color="auto"/>
          </w:divBdr>
        </w:div>
        <w:div w:id="1999991756">
          <w:marLeft w:val="480"/>
          <w:marRight w:val="0"/>
          <w:marTop w:val="0"/>
          <w:marBottom w:val="0"/>
          <w:divBdr>
            <w:top w:val="none" w:sz="0" w:space="0" w:color="auto"/>
            <w:left w:val="none" w:sz="0" w:space="0" w:color="auto"/>
            <w:bottom w:val="none" w:sz="0" w:space="0" w:color="auto"/>
            <w:right w:val="none" w:sz="0" w:space="0" w:color="auto"/>
          </w:divBdr>
        </w:div>
        <w:div w:id="110245504">
          <w:marLeft w:val="480"/>
          <w:marRight w:val="0"/>
          <w:marTop w:val="0"/>
          <w:marBottom w:val="0"/>
          <w:divBdr>
            <w:top w:val="none" w:sz="0" w:space="0" w:color="auto"/>
            <w:left w:val="none" w:sz="0" w:space="0" w:color="auto"/>
            <w:bottom w:val="none" w:sz="0" w:space="0" w:color="auto"/>
            <w:right w:val="none" w:sz="0" w:space="0" w:color="auto"/>
          </w:divBdr>
        </w:div>
        <w:div w:id="1697924652">
          <w:marLeft w:val="480"/>
          <w:marRight w:val="0"/>
          <w:marTop w:val="0"/>
          <w:marBottom w:val="0"/>
          <w:divBdr>
            <w:top w:val="none" w:sz="0" w:space="0" w:color="auto"/>
            <w:left w:val="none" w:sz="0" w:space="0" w:color="auto"/>
            <w:bottom w:val="none" w:sz="0" w:space="0" w:color="auto"/>
            <w:right w:val="none" w:sz="0" w:space="0" w:color="auto"/>
          </w:divBdr>
        </w:div>
        <w:div w:id="834877425">
          <w:marLeft w:val="480"/>
          <w:marRight w:val="0"/>
          <w:marTop w:val="0"/>
          <w:marBottom w:val="0"/>
          <w:divBdr>
            <w:top w:val="none" w:sz="0" w:space="0" w:color="auto"/>
            <w:left w:val="none" w:sz="0" w:space="0" w:color="auto"/>
            <w:bottom w:val="none" w:sz="0" w:space="0" w:color="auto"/>
            <w:right w:val="none" w:sz="0" w:space="0" w:color="auto"/>
          </w:divBdr>
        </w:div>
        <w:div w:id="1019426559">
          <w:marLeft w:val="480"/>
          <w:marRight w:val="0"/>
          <w:marTop w:val="0"/>
          <w:marBottom w:val="0"/>
          <w:divBdr>
            <w:top w:val="none" w:sz="0" w:space="0" w:color="auto"/>
            <w:left w:val="none" w:sz="0" w:space="0" w:color="auto"/>
            <w:bottom w:val="none" w:sz="0" w:space="0" w:color="auto"/>
            <w:right w:val="none" w:sz="0" w:space="0" w:color="auto"/>
          </w:divBdr>
        </w:div>
        <w:div w:id="2027781861">
          <w:marLeft w:val="480"/>
          <w:marRight w:val="0"/>
          <w:marTop w:val="0"/>
          <w:marBottom w:val="0"/>
          <w:divBdr>
            <w:top w:val="none" w:sz="0" w:space="0" w:color="auto"/>
            <w:left w:val="none" w:sz="0" w:space="0" w:color="auto"/>
            <w:bottom w:val="none" w:sz="0" w:space="0" w:color="auto"/>
            <w:right w:val="none" w:sz="0" w:space="0" w:color="auto"/>
          </w:divBdr>
        </w:div>
        <w:div w:id="891236186">
          <w:marLeft w:val="480"/>
          <w:marRight w:val="0"/>
          <w:marTop w:val="0"/>
          <w:marBottom w:val="0"/>
          <w:divBdr>
            <w:top w:val="none" w:sz="0" w:space="0" w:color="auto"/>
            <w:left w:val="none" w:sz="0" w:space="0" w:color="auto"/>
            <w:bottom w:val="none" w:sz="0" w:space="0" w:color="auto"/>
            <w:right w:val="none" w:sz="0" w:space="0" w:color="auto"/>
          </w:divBdr>
        </w:div>
        <w:div w:id="706374450">
          <w:marLeft w:val="480"/>
          <w:marRight w:val="0"/>
          <w:marTop w:val="0"/>
          <w:marBottom w:val="0"/>
          <w:divBdr>
            <w:top w:val="none" w:sz="0" w:space="0" w:color="auto"/>
            <w:left w:val="none" w:sz="0" w:space="0" w:color="auto"/>
            <w:bottom w:val="none" w:sz="0" w:space="0" w:color="auto"/>
            <w:right w:val="none" w:sz="0" w:space="0" w:color="auto"/>
          </w:divBdr>
        </w:div>
        <w:div w:id="2142922168">
          <w:marLeft w:val="480"/>
          <w:marRight w:val="0"/>
          <w:marTop w:val="0"/>
          <w:marBottom w:val="0"/>
          <w:divBdr>
            <w:top w:val="none" w:sz="0" w:space="0" w:color="auto"/>
            <w:left w:val="none" w:sz="0" w:space="0" w:color="auto"/>
            <w:bottom w:val="none" w:sz="0" w:space="0" w:color="auto"/>
            <w:right w:val="none" w:sz="0" w:space="0" w:color="auto"/>
          </w:divBdr>
        </w:div>
        <w:div w:id="2013602878">
          <w:marLeft w:val="480"/>
          <w:marRight w:val="0"/>
          <w:marTop w:val="0"/>
          <w:marBottom w:val="0"/>
          <w:divBdr>
            <w:top w:val="none" w:sz="0" w:space="0" w:color="auto"/>
            <w:left w:val="none" w:sz="0" w:space="0" w:color="auto"/>
            <w:bottom w:val="none" w:sz="0" w:space="0" w:color="auto"/>
            <w:right w:val="none" w:sz="0" w:space="0" w:color="auto"/>
          </w:divBdr>
        </w:div>
        <w:div w:id="1904246198">
          <w:marLeft w:val="480"/>
          <w:marRight w:val="0"/>
          <w:marTop w:val="0"/>
          <w:marBottom w:val="0"/>
          <w:divBdr>
            <w:top w:val="none" w:sz="0" w:space="0" w:color="auto"/>
            <w:left w:val="none" w:sz="0" w:space="0" w:color="auto"/>
            <w:bottom w:val="none" w:sz="0" w:space="0" w:color="auto"/>
            <w:right w:val="none" w:sz="0" w:space="0" w:color="auto"/>
          </w:divBdr>
        </w:div>
        <w:div w:id="1233613970">
          <w:marLeft w:val="480"/>
          <w:marRight w:val="0"/>
          <w:marTop w:val="0"/>
          <w:marBottom w:val="0"/>
          <w:divBdr>
            <w:top w:val="none" w:sz="0" w:space="0" w:color="auto"/>
            <w:left w:val="none" w:sz="0" w:space="0" w:color="auto"/>
            <w:bottom w:val="none" w:sz="0" w:space="0" w:color="auto"/>
            <w:right w:val="none" w:sz="0" w:space="0" w:color="auto"/>
          </w:divBdr>
        </w:div>
        <w:div w:id="879517309">
          <w:marLeft w:val="480"/>
          <w:marRight w:val="0"/>
          <w:marTop w:val="0"/>
          <w:marBottom w:val="0"/>
          <w:divBdr>
            <w:top w:val="none" w:sz="0" w:space="0" w:color="auto"/>
            <w:left w:val="none" w:sz="0" w:space="0" w:color="auto"/>
            <w:bottom w:val="none" w:sz="0" w:space="0" w:color="auto"/>
            <w:right w:val="none" w:sz="0" w:space="0" w:color="auto"/>
          </w:divBdr>
        </w:div>
        <w:div w:id="1936281005">
          <w:marLeft w:val="480"/>
          <w:marRight w:val="0"/>
          <w:marTop w:val="0"/>
          <w:marBottom w:val="0"/>
          <w:divBdr>
            <w:top w:val="none" w:sz="0" w:space="0" w:color="auto"/>
            <w:left w:val="none" w:sz="0" w:space="0" w:color="auto"/>
            <w:bottom w:val="none" w:sz="0" w:space="0" w:color="auto"/>
            <w:right w:val="none" w:sz="0" w:space="0" w:color="auto"/>
          </w:divBdr>
        </w:div>
        <w:div w:id="164902860">
          <w:marLeft w:val="480"/>
          <w:marRight w:val="0"/>
          <w:marTop w:val="0"/>
          <w:marBottom w:val="0"/>
          <w:divBdr>
            <w:top w:val="none" w:sz="0" w:space="0" w:color="auto"/>
            <w:left w:val="none" w:sz="0" w:space="0" w:color="auto"/>
            <w:bottom w:val="none" w:sz="0" w:space="0" w:color="auto"/>
            <w:right w:val="none" w:sz="0" w:space="0" w:color="auto"/>
          </w:divBdr>
        </w:div>
        <w:div w:id="927883178">
          <w:marLeft w:val="480"/>
          <w:marRight w:val="0"/>
          <w:marTop w:val="0"/>
          <w:marBottom w:val="0"/>
          <w:divBdr>
            <w:top w:val="none" w:sz="0" w:space="0" w:color="auto"/>
            <w:left w:val="none" w:sz="0" w:space="0" w:color="auto"/>
            <w:bottom w:val="none" w:sz="0" w:space="0" w:color="auto"/>
            <w:right w:val="none" w:sz="0" w:space="0" w:color="auto"/>
          </w:divBdr>
        </w:div>
        <w:div w:id="265429116">
          <w:marLeft w:val="480"/>
          <w:marRight w:val="0"/>
          <w:marTop w:val="0"/>
          <w:marBottom w:val="0"/>
          <w:divBdr>
            <w:top w:val="none" w:sz="0" w:space="0" w:color="auto"/>
            <w:left w:val="none" w:sz="0" w:space="0" w:color="auto"/>
            <w:bottom w:val="none" w:sz="0" w:space="0" w:color="auto"/>
            <w:right w:val="none" w:sz="0" w:space="0" w:color="auto"/>
          </w:divBdr>
        </w:div>
        <w:div w:id="1245338322">
          <w:marLeft w:val="480"/>
          <w:marRight w:val="0"/>
          <w:marTop w:val="0"/>
          <w:marBottom w:val="0"/>
          <w:divBdr>
            <w:top w:val="none" w:sz="0" w:space="0" w:color="auto"/>
            <w:left w:val="none" w:sz="0" w:space="0" w:color="auto"/>
            <w:bottom w:val="none" w:sz="0" w:space="0" w:color="auto"/>
            <w:right w:val="none" w:sz="0" w:space="0" w:color="auto"/>
          </w:divBdr>
        </w:div>
        <w:div w:id="1338843516">
          <w:marLeft w:val="480"/>
          <w:marRight w:val="0"/>
          <w:marTop w:val="0"/>
          <w:marBottom w:val="0"/>
          <w:divBdr>
            <w:top w:val="none" w:sz="0" w:space="0" w:color="auto"/>
            <w:left w:val="none" w:sz="0" w:space="0" w:color="auto"/>
            <w:bottom w:val="none" w:sz="0" w:space="0" w:color="auto"/>
            <w:right w:val="none" w:sz="0" w:space="0" w:color="auto"/>
          </w:divBdr>
        </w:div>
        <w:div w:id="392658478">
          <w:marLeft w:val="480"/>
          <w:marRight w:val="0"/>
          <w:marTop w:val="0"/>
          <w:marBottom w:val="0"/>
          <w:divBdr>
            <w:top w:val="none" w:sz="0" w:space="0" w:color="auto"/>
            <w:left w:val="none" w:sz="0" w:space="0" w:color="auto"/>
            <w:bottom w:val="none" w:sz="0" w:space="0" w:color="auto"/>
            <w:right w:val="none" w:sz="0" w:space="0" w:color="auto"/>
          </w:divBdr>
        </w:div>
        <w:div w:id="1607349081">
          <w:marLeft w:val="480"/>
          <w:marRight w:val="0"/>
          <w:marTop w:val="0"/>
          <w:marBottom w:val="0"/>
          <w:divBdr>
            <w:top w:val="none" w:sz="0" w:space="0" w:color="auto"/>
            <w:left w:val="none" w:sz="0" w:space="0" w:color="auto"/>
            <w:bottom w:val="none" w:sz="0" w:space="0" w:color="auto"/>
            <w:right w:val="none" w:sz="0" w:space="0" w:color="auto"/>
          </w:divBdr>
        </w:div>
        <w:div w:id="1827939113">
          <w:marLeft w:val="480"/>
          <w:marRight w:val="0"/>
          <w:marTop w:val="0"/>
          <w:marBottom w:val="0"/>
          <w:divBdr>
            <w:top w:val="none" w:sz="0" w:space="0" w:color="auto"/>
            <w:left w:val="none" w:sz="0" w:space="0" w:color="auto"/>
            <w:bottom w:val="none" w:sz="0" w:space="0" w:color="auto"/>
            <w:right w:val="none" w:sz="0" w:space="0" w:color="auto"/>
          </w:divBdr>
        </w:div>
        <w:div w:id="2043482785">
          <w:marLeft w:val="480"/>
          <w:marRight w:val="0"/>
          <w:marTop w:val="0"/>
          <w:marBottom w:val="0"/>
          <w:divBdr>
            <w:top w:val="none" w:sz="0" w:space="0" w:color="auto"/>
            <w:left w:val="none" w:sz="0" w:space="0" w:color="auto"/>
            <w:bottom w:val="none" w:sz="0" w:space="0" w:color="auto"/>
            <w:right w:val="none" w:sz="0" w:space="0" w:color="auto"/>
          </w:divBdr>
        </w:div>
        <w:div w:id="1215696559">
          <w:marLeft w:val="480"/>
          <w:marRight w:val="0"/>
          <w:marTop w:val="0"/>
          <w:marBottom w:val="0"/>
          <w:divBdr>
            <w:top w:val="none" w:sz="0" w:space="0" w:color="auto"/>
            <w:left w:val="none" w:sz="0" w:space="0" w:color="auto"/>
            <w:bottom w:val="none" w:sz="0" w:space="0" w:color="auto"/>
            <w:right w:val="none" w:sz="0" w:space="0" w:color="auto"/>
          </w:divBdr>
        </w:div>
        <w:div w:id="1321736724">
          <w:marLeft w:val="480"/>
          <w:marRight w:val="0"/>
          <w:marTop w:val="0"/>
          <w:marBottom w:val="0"/>
          <w:divBdr>
            <w:top w:val="none" w:sz="0" w:space="0" w:color="auto"/>
            <w:left w:val="none" w:sz="0" w:space="0" w:color="auto"/>
            <w:bottom w:val="none" w:sz="0" w:space="0" w:color="auto"/>
            <w:right w:val="none" w:sz="0" w:space="0" w:color="auto"/>
          </w:divBdr>
        </w:div>
        <w:div w:id="258878088">
          <w:marLeft w:val="480"/>
          <w:marRight w:val="0"/>
          <w:marTop w:val="0"/>
          <w:marBottom w:val="0"/>
          <w:divBdr>
            <w:top w:val="none" w:sz="0" w:space="0" w:color="auto"/>
            <w:left w:val="none" w:sz="0" w:space="0" w:color="auto"/>
            <w:bottom w:val="none" w:sz="0" w:space="0" w:color="auto"/>
            <w:right w:val="none" w:sz="0" w:space="0" w:color="auto"/>
          </w:divBdr>
        </w:div>
        <w:div w:id="1068111218">
          <w:marLeft w:val="480"/>
          <w:marRight w:val="0"/>
          <w:marTop w:val="0"/>
          <w:marBottom w:val="0"/>
          <w:divBdr>
            <w:top w:val="none" w:sz="0" w:space="0" w:color="auto"/>
            <w:left w:val="none" w:sz="0" w:space="0" w:color="auto"/>
            <w:bottom w:val="none" w:sz="0" w:space="0" w:color="auto"/>
            <w:right w:val="none" w:sz="0" w:space="0" w:color="auto"/>
          </w:divBdr>
        </w:div>
        <w:div w:id="849949981">
          <w:marLeft w:val="480"/>
          <w:marRight w:val="0"/>
          <w:marTop w:val="0"/>
          <w:marBottom w:val="0"/>
          <w:divBdr>
            <w:top w:val="none" w:sz="0" w:space="0" w:color="auto"/>
            <w:left w:val="none" w:sz="0" w:space="0" w:color="auto"/>
            <w:bottom w:val="none" w:sz="0" w:space="0" w:color="auto"/>
            <w:right w:val="none" w:sz="0" w:space="0" w:color="auto"/>
          </w:divBdr>
        </w:div>
        <w:div w:id="574707807">
          <w:marLeft w:val="480"/>
          <w:marRight w:val="0"/>
          <w:marTop w:val="0"/>
          <w:marBottom w:val="0"/>
          <w:divBdr>
            <w:top w:val="none" w:sz="0" w:space="0" w:color="auto"/>
            <w:left w:val="none" w:sz="0" w:space="0" w:color="auto"/>
            <w:bottom w:val="none" w:sz="0" w:space="0" w:color="auto"/>
            <w:right w:val="none" w:sz="0" w:space="0" w:color="auto"/>
          </w:divBdr>
        </w:div>
        <w:div w:id="1181897429">
          <w:marLeft w:val="480"/>
          <w:marRight w:val="0"/>
          <w:marTop w:val="0"/>
          <w:marBottom w:val="0"/>
          <w:divBdr>
            <w:top w:val="none" w:sz="0" w:space="0" w:color="auto"/>
            <w:left w:val="none" w:sz="0" w:space="0" w:color="auto"/>
            <w:bottom w:val="none" w:sz="0" w:space="0" w:color="auto"/>
            <w:right w:val="none" w:sz="0" w:space="0" w:color="auto"/>
          </w:divBdr>
        </w:div>
        <w:div w:id="1497266635">
          <w:marLeft w:val="480"/>
          <w:marRight w:val="0"/>
          <w:marTop w:val="0"/>
          <w:marBottom w:val="0"/>
          <w:divBdr>
            <w:top w:val="none" w:sz="0" w:space="0" w:color="auto"/>
            <w:left w:val="none" w:sz="0" w:space="0" w:color="auto"/>
            <w:bottom w:val="none" w:sz="0" w:space="0" w:color="auto"/>
            <w:right w:val="none" w:sz="0" w:space="0" w:color="auto"/>
          </w:divBdr>
        </w:div>
        <w:div w:id="40908763">
          <w:marLeft w:val="480"/>
          <w:marRight w:val="0"/>
          <w:marTop w:val="0"/>
          <w:marBottom w:val="0"/>
          <w:divBdr>
            <w:top w:val="none" w:sz="0" w:space="0" w:color="auto"/>
            <w:left w:val="none" w:sz="0" w:space="0" w:color="auto"/>
            <w:bottom w:val="none" w:sz="0" w:space="0" w:color="auto"/>
            <w:right w:val="none" w:sz="0" w:space="0" w:color="auto"/>
          </w:divBdr>
        </w:div>
        <w:div w:id="1896550050">
          <w:marLeft w:val="480"/>
          <w:marRight w:val="0"/>
          <w:marTop w:val="0"/>
          <w:marBottom w:val="0"/>
          <w:divBdr>
            <w:top w:val="none" w:sz="0" w:space="0" w:color="auto"/>
            <w:left w:val="none" w:sz="0" w:space="0" w:color="auto"/>
            <w:bottom w:val="none" w:sz="0" w:space="0" w:color="auto"/>
            <w:right w:val="none" w:sz="0" w:space="0" w:color="auto"/>
          </w:divBdr>
        </w:div>
        <w:div w:id="1781994613">
          <w:marLeft w:val="480"/>
          <w:marRight w:val="0"/>
          <w:marTop w:val="0"/>
          <w:marBottom w:val="0"/>
          <w:divBdr>
            <w:top w:val="none" w:sz="0" w:space="0" w:color="auto"/>
            <w:left w:val="none" w:sz="0" w:space="0" w:color="auto"/>
            <w:bottom w:val="none" w:sz="0" w:space="0" w:color="auto"/>
            <w:right w:val="none" w:sz="0" w:space="0" w:color="auto"/>
          </w:divBdr>
        </w:div>
        <w:div w:id="1683780338">
          <w:marLeft w:val="480"/>
          <w:marRight w:val="0"/>
          <w:marTop w:val="0"/>
          <w:marBottom w:val="0"/>
          <w:divBdr>
            <w:top w:val="none" w:sz="0" w:space="0" w:color="auto"/>
            <w:left w:val="none" w:sz="0" w:space="0" w:color="auto"/>
            <w:bottom w:val="none" w:sz="0" w:space="0" w:color="auto"/>
            <w:right w:val="none" w:sz="0" w:space="0" w:color="auto"/>
          </w:divBdr>
        </w:div>
        <w:div w:id="1607812176">
          <w:marLeft w:val="480"/>
          <w:marRight w:val="0"/>
          <w:marTop w:val="0"/>
          <w:marBottom w:val="0"/>
          <w:divBdr>
            <w:top w:val="none" w:sz="0" w:space="0" w:color="auto"/>
            <w:left w:val="none" w:sz="0" w:space="0" w:color="auto"/>
            <w:bottom w:val="none" w:sz="0" w:space="0" w:color="auto"/>
            <w:right w:val="none" w:sz="0" w:space="0" w:color="auto"/>
          </w:divBdr>
        </w:div>
        <w:div w:id="1590577866">
          <w:marLeft w:val="480"/>
          <w:marRight w:val="0"/>
          <w:marTop w:val="0"/>
          <w:marBottom w:val="0"/>
          <w:divBdr>
            <w:top w:val="none" w:sz="0" w:space="0" w:color="auto"/>
            <w:left w:val="none" w:sz="0" w:space="0" w:color="auto"/>
            <w:bottom w:val="none" w:sz="0" w:space="0" w:color="auto"/>
            <w:right w:val="none" w:sz="0" w:space="0" w:color="auto"/>
          </w:divBdr>
        </w:div>
        <w:div w:id="1384866077">
          <w:marLeft w:val="480"/>
          <w:marRight w:val="0"/>
          <w:marTop w:val="0"/>
          <w:marBottom w:val="0"/>
          <w:divBdr>
            <w:top w:val="none" w:sz="0" w:space="0" w:color="auto"/>
            <w:left w:val="none" w:sz="0" w:space="0" w:color="auto"/>
            <w:bottom w:val="none" w:sz="0" w:space="0" w:color="auto"/>
            <w:right w:val="none" w:sz="0" w:space="0" w:color="auto"/>
          </w:divBdr>
        </w:div>
        <w:div w:id="945773544">
          <w:marLeft w:val="480"/>
          <w:marRight w:val="0"/>
          <w:marTop w:val="0"/>
          <w:marBottom w:val="0"/>
          <w:divBdr>
            <w:top w:val="none" w:sz="0" w:space="0" w:color="auto"/>
            <w:left w:val="none" w:sz="0" w:space="0" w:color="auto"/>
            <w:bottom w:val="none" w:sz="0" w:space="0" w:color="auto"/>
            <w:right w:val="none" w:sz="0" w:space="0" w:color="auto"/>
          </w:divBdr>
        </w:div>
        <w:div w:id="1744259351">
          <w:marLeft w:val="480"/>
          <w:marRight w:val="0"/>
          <w:marTop w:val="0"/>
          <w:marBottom w:val="0"/>
          <w:divBdr>
            <w:top w:val="none" w:sz="0" w:space="0" w:color="auto"/>
            <w:left w:val="none" w:sz="0" w:space="0" w:color="auto"/>
            <w:bottom w:val="none" w:sz="0" w:space="0" w:color="auto"/>
            <w:right w:val="none" w:sz="0" w:space="0" w:color="auto"/>
          </w:divBdr>
        </w:div>
        <w:div w:id="316494374">
          <w:marLeft w:val="480"/>
          <w:marRight w:val="0"/>
          <w:marTop w:val="0"/>
          <w:marBottom w:val="0"/>
          <w:divBdr>
            <w:top w:val="none" w:sz="0" w:space="0" w:color="auto"/>
            <w:left w:val="none" w:sz="0" w:space="0" w:color="auto"/>
            <w:bottom w:val="none" w:sz="0" w:space="0" w:color="auto"/>
            <w:right w:val="none" w:sz="0" w:space="0" w:color="auto"/>
          </w:divBdr>
        </w:div>
        <w:div w:id="788822382">
          <w:marLeft w:val="480"/>
          <w:marRight w:val="0"/>
          <w:marTop w:val="0"/>
          <w:marBottom w:val="0"/>
          <w:divBdr>
            <w:top w:val="none" w:sz="0" w:space="0" w:color="auto"/>
            <w:left w:val="none" w:sz="0" w:space="0" w:color="auto"/>
            <w:bottom w:val="none" w:sz="0" w:space="0" w:color="auto"/>
            <w:right w:val="none" w:sz="0" w:space="0" w:color="auto"/>
          </w:divBdr>
        </w:div>
        <w:div w:id="497960326">
          <w:marLeft w:val="480"/>
          <w:marRight w:val="0"/>
          <w:marTop w:val="0"/>
          <w:marBottom w:val="0"/>
          <w:divBdr>
            <w:top w:val="none" w:sz="0" w:space="0" w:color="auto"/>
            <w:left w:val="none" w:sz="0" w:space="0" w:color="auto"/>
            <w:bottom w:val="none" w:sz="0" w:space="0" w:color="auto"/>
            <w:right w:val="none" w:sz="0" w:space="0" w:color="auto"/>
          </w:divBdr>
        </w:div>
        <w:div w:id="1356230109">
          <w:marLeft w:val="480"/>
          <w:marRight w:val="0"/>
          <w:marTop w:val="0"/>
          <w:marBottom w:val="0"/>
          <w:divBdr>
            <w:top w:val="none" w:sz="0" w:space="0" w:color="auto"/>
            <w:left w:val="none" w:sz="0" w:space="0" w:color="auto"/>
            <w:bottom w:val="none" w:sz="0" w:space="0" w:color="auto"/>
            <w:right w:val="none" w:sz="0" w:space="0" w:color="auto"/>
          </w:divBdr>
        </w:div>
      </w:divsChild>
    </w:div>
    <w:div w:id="1865945999">
      <w:bodyDiv w:val="1"/>
      <w:marLeft w:val="0"/>
      <w:marRight w:val="0"/>
      <w:marTop w:val="0"/>
      <w:marBottom w:val="0"/>
      <w:divBdr>
        <w:top w:val="none" w:sz="0" w:space="0" w:color="auto"/>
        <w:left w:val="none" w:sz="0" w:space="0" w:color="auto"/>
        <w:bottom w:val="none" w:sz="0" w:space="0" w:color="auto"/>
        <w:right w:val="none" w:sz="0" w:space="0" w:color="auto"/>
      </w:divBdr>
    </w:div>
    <w:div w:id="1869030489">
      <w:bodyDiv w:val="1"/>
      <w:marLeft w:val="0"/>
      <w:marRight w:val="0"/>
      <w:marTop w:val="0"/>
      <w:marBottom w:val="0"/>
      <w:divBdr>
        <w:top w:val="none" w:sz="0" w:space="0" w:color="auto"/>
        <w:left w:val="none" w:sz="0" w:space="0" w:color="auto"/>
        <w:bottom w:val="none" w:sz="0" w:space="0" w:color="auto"/>
        <w:right w:val="none" w:sz="0" w:space="0" w:color="auto"/>
      </w:divBdr>
    </w:div>
    <w:div w:id="1875850107">
      <w:bodyDiv w:val="1"/>
      <w:marLeft w:val="0"/>
      <w:marRight w:val="0"/>
      <w:marTop w:val="0"/>
      <w:marBottom w:val="0"/>
      <w:divBdr>
        <w:top w:val="none" w:sz="0" w:space="0" w:color="auto"/>
        <w:left w:val="none" w:sz="0" w:space="0" w:color="auto"/>
        <w:bottom w:val="none" w:sz="0" w:space="0" w:color="auto"/>
        <w:right w:val="none" w:sz="0" w:space="0" w:color="auto"/>
      </w:divBdr>
      <w:divsChild>
        <w:div w:id="1248421170">
          <w:marLeft w:val="640"/>
          <w:marRight w:val="0"/>
          <w:marTop w:val="0"/>
          <w:marBottom w:val="0"/>
          <w:divBdr>
            <w:top w:val="none" w:sz="0" w:space="0" w:color="auto"/>
            <w:left w:val="none" w:sz="0" w:space="0" w:color="auto"/>
            <w:bottom w:val="none" w:sz="0" w:space="0" w:color="auto"/>
            <w:right w:val="none" w:sz="0" w:space="0" w:color="auto"/>
          </w:divBdr>
        </w:div>
        <w:div w:id="1400329240">
          <w:marLeft w:val="640"/>
          <w:marRight w:val="0"/>
          <w:marTop w:val="0"/>
          <w:marBottom w:val="0"/>
          <w:divBdr>
            <w:top w:val="none" w:sz="0" w:space="0" w:color="auto"/>
            <w:left w:val="none" w:sz="0" w:space="0" w:color="auto"/>
            <w:bottom w:val="none" w:sz="0" w:space="0" w:color="auto"/>
            <w:right w:val="none" w:sz="0" w:space="0" w:color="auto"/>
          </w:divBdr>
        </w:div>
        <w:div w:id="1157578285">
          <w:marLeft w:val="640"/>
          <w:marRight w:val="0"/>
          <w:marTop w:val="0"/>
          <w:marBottom w:val="0"/>
          <w:divBdr>
            <w:top w:val="none" w:sz="0" w:space="0" w:color="auto"/>
            <w:left w:val="none" w:sz="0" w:space="0" w:color="auto"/>
            <w:bottom w:val="none" w:sz="0" w:space="0" w:color="auto"/>
            <w:right w:val="none" w:sz="0" w:space="0" w:color="auto"/>
          </w:divBdr>
        </w:div>
        <w:div w:id="1746101839">
          <w:marLeft w:val="640"/>
          <w:marRight w:val="0"/>
          <w:marTop w:val="0"/>
          <w:marBottom w:val="0"/>
          <w:divBdr>
            <w:top w:val="none" w:sz="0" w:space="0" w:color="auto"/>
            <w:left w:val="none" w:sz="0" w:space="0" w:color="auto"/>
            <w:bottom w:val="none" w:sz="0" w:space="0" w:color="auto"/>
            <w:right w:val="none" w:sz="0" w:space="0" w:color="auto"/>
          </w:divBdr>
        </w:div>
        <w:div w:id="251084001">
          <w:marLeft w:val="640"/>
          <w:marRight w:val="0"/>
          <w:marTop w:val="0"/>
          <w:marBottom w:val="0"/>
          <w:divBdr>
            <w:top w:val="none" w:sz="0" w:space="0" w:color="auto"/>
            <w:left w:val="none" w:sz="0" w:space="0" w:color="auto"/>
            <w:bottom w:val="none" w:sz="0" w:space="0" w:color="auto"/>
            <w:right w:val="none" w:sz="0" w:space="0" w:color="auto"/>
          </w:divBdr>
        </w:div>
        <w:div w:id="755787294">
          <w:marLeft w:val="640"/>
          <w:marRight w:val="0"/>
          <w:marTop w:val="0"/>
          <w:marBottom w:val="0"/>
          <w:divBdr>
            <w:top w:val="none" w:sz="0" w:space="0" w:color="auto"/>
            <w:left w:val="none" w:sz="0" w:space="0" w:color="auto"/>
            <w:bottom w:val="none" w:sz="0" w:space="0" w:color="auto"/>
            <w:right w:val="none" w:sz="0" w:space="0" w:color="auto"/>
          </w:divBdr>
        </w:div>
        <w:div w:id="1093939388">
          <w:marLeft w:val="640"/>
          <w:marRight w:val="0"/>
          <w:marTop w:val="0"/>
          <w:marBottom w:val="0"/>
          <w:divBdr>
            <w:top w:val="none" w:sz="0" w:space="0" w:color="auto"/>
            <w:left w:val="none" w:sz="0" w:space="0" w:color="auto"/>
            <w:bottom w:val="none" w:sz="0" w:space="0" w:color="auto"/>
            <w:right w:val="none" w:sz="0" w:space="0" w:color="auto"/>
          </w:divBdr>
        </w:div>
        <w:div w:id="1165315305">
          <w:marLeft w:val="640"/>
          <w:marRight w:val="0"/>
          <w:marTop w:val="0"/>
          <w:marBottom w:val="0"/>
          <w:divBdr>
            <w:top w:val="none" w:sz="0" w:space="0" w:color="auto"/>
            <w:left w:val="none" w:sz="0" w:space="0" w:color="auto"/>
            <w:bottom w:val="none" w:sz="0" w:space="0" w:color="auto"/>
            <w:right w:val="none" w:sz="0" w:space="0" w:color="auto"/>
          </w:divBdr>
        </w:div>
        <w:div w:id="788623007">
          <w:marLeft w:val="640"/>
          <w:marRight w:val="0"/>
          <w:marTop w:val="0"/>
          <w:marBottom w:val="0"/>
          <w:divBdr>
            <w:top w:val="none" w:sz="0" w:space="0" w:color="auto"/>
            <w:left w:val="none" w:sz="0" w:space="0" w:color="auto"/>
            <w:bottom w:val="none" w:sz="0" w:space="0" w:color="auto"/>
            <w:right w:val="none" w:sz="0" w:space="0" w:color="auto"/>
          </w:divBdr>
        </w:div>
        <w:div w:id="86195266">
          <w:marLeft w:val="640"/>
          <w:marRight w:val="0"/>
          <w:marTop w:val="0"/>
          <w:marBottom w:val="0"/>
          <w:divBdr>
            <w:top w:val="none" w:sz="0" w:space="0" w:color="auto"/>
            <w:left w:val="none" w:sz="0" w:space="0" w:color="auto"/>
            <w:bottom w:val="none" w:sz="0" w:space="0" w:color="auto"/>
            <w:right w:val="none" w:sz="0" w:space="0" w:color="auto"/>
          </w:divBdr>
        </w:div>
        <w:div w:id="1155880254">
          <w:marLeft w:val="640"/>
          <w:marRight w:val="0"/>
          <w:marTop w:val="0"/>
          <w:marBottom w:val="0"/>
          <w:divBdr>
            <w:top w:val="none" w:sz="0" w:space="0" w:color="auto"/>
            <w:left w:val="none" w:sz="0" w:space="0" w:color="auto"/>
            <w:bottom w:val="none" w:sz="0" w:space="0" w:color="auto"/>
            <w:right w:val="none" w:sz="0" w:space="0" w:color="auto"/>
          </w:divBdr>
        </w:div>
        <w:div w:id="1290821384">
          <w:marLeft w:val="640"/>
          <w:marRight w:val="0"/>
          <w:marTop w:val="0"/>
          <w:marBottom w:val="0"/>
          <w:divBdr>
            <w:top w:val="none" w:sz="0" w:space="0" w:color="auto"/>
            <w:left w:val="none" w:sz="0" w:space="0" w:color="auto"/>
            <w:bottom w:val="none" w:sz="0" w:space="0" w:color="auto"/>
            <w:right w:val="none" w:sz="0" w:space="0" w:color="auto"/>
          </w:divBdr>
        </w:div>
        <w:div w:id="1774084837">
          <w:marLeft w:val="640"/>
          <w:marRight w:val="0"/>
          <w:marTop w:val="0"/>
          <w:marBottom w:val="0"/>
          <w:divBdr>
            <w:top w:val="none" w:sz="0" w:space="0" w:color="auto"/>
            <w:left w:val="none" w:sz="0" w:space="0" w:color="auto"/>
            <w:bottom w:val="none" w:sz="0" w:space="0" w:color="auto"/>
            <w:right w:val="none" w:sz="0" w:space="0" w:color="auto"/>
          </w:divBdr>
        </w:div>
        <w:div w:id="50665550">
          <w:marLeft w:val="640"/>
          <w:marRight w:val="0"/>
          <w:marTop w:val="0"/>
          <w:marBottom w:val="0"/>
          <w:divBdr>
            <w:top w:val="none" w:sz="0" w:space="0" w:color="auto"/>
            <w:left w:val="none" w:sz="0" w:space="0" w:color="auto"/>
            <w:bottom w:val="none" w:sz="0" w:space="0" w:color="auto"/>
            <w:right w:val="none" w:sz="0" w:space="0" w:color="auto"/>
          </w:divBdr>
        </w:div>
        <w:div w:id="1692418385">
          <w:marLeft w:val="640"/>
          <w:marRight w:val="0"/>
          <w:marTop w:val="0"/>
          <w:marBottom w:val="0"/>
          <w:divBdr>
            <w:top w:val="none" w:sz="0" w:space="0" w:color="auto"/>
            <w:left w:val="none" w:sz="0" w:space="0" w:color="auto"/>
            <w:bottom w:val="none" w:sz="0" w:space="0" w:color="auto"/>
            <w:right w:val="none" w:sz="0" w:space="0" w:color="auto"/>
          </w:divBdr>
        </w:div>
        <w:div w:id="1314406762">
          <w:marLeft w:val="640"/>
          <w:marRight w:val="0"/>
          <w:marTop w:val="0"/>
          <w:marBottom w:val="0"/>
          <w:divBdr>
            <w:top w:val="none" w:sz="0" w:space="0" w:color="auto"/>
            <w:left w:val="none" w:sz="0" w:space="0" w:color="auto"/>
            <w:bottom w:val="none" w:sz="0" w:space="0" w:color="auto"/>
            <w:right w:val="none" w:sz="0" w:space="0" w:color="auto"/>
          </w:divBdr>
        </w:div>
        <w:div w:id="414475539">
          <w:marLeft w:val="640"/>
          <w:marRight w:val="0"/>
          <w:marTop w:val="0"/>
          <w:marBottom w:val="0"/>
          <w:divBdr>
            <w:top w:val="none" w:sz="0" w:space="0" w:color="auto"/>
            <w:left w:val="none" w:sz="0" w:space="0" w:color="auto"/>
            <w:bottom w:val="none" w:sz="0" w:space="0" w:color="auto"/>
            <w:right w:val="none" w:sz="0" w:space="0" w:color="auto"/>
          </w:divBdr>
        </w:div>
        <w:div w:id="685864206">
          <w:marLeft w:val="640"/>
          <w:marRight w:val="0"/>
          <w:marTop w:val="0"/>
          <w:marBottom w:val="0"/>
          <w:divBdr>
            <w:top w:val="none" w:sz="0" w:space="0" w:color="auto"/>
            <w:left w:val="none" w:sz="0" w:space="0" w:color="auto"/>
            <w:bottom w:val="none" w:sz="0" w:space="0" w:color="auto"/>
            <w:right w:val="none" w:sz="0" w:space="0" w:color="auto"/>
          </w:divBdr>
        </w:div>
        <w:div w:id="1088304996">
          <w:marLeft w:val="640"/>
          <w:marRight w:val="0"/>
          <w:marTop w:val="0"/>
          <w:marBottom w:val="0"/>
          <w:divBdr>
            <w:top w:val="none" w:sz="0" w:space="0" w:color="auto"/>
            <w:left w:val="none" w:sz="0" w:space="0" w:color="auto"/>
            <w:bottom w:val="none" w:sz="0" w:space="0" w:color="auto"/>
            <w:right w:val="none" w:sz="0" w:space="0" w:color="auto"/>
          </w:divBdr>
        </w:div>
        <w:div w:id="72363036">
          <w:marLeft w:val="640"/>
          <w:marRight w:val="0"/>
          <w:marTop w:val="0"/>
          <w:marBottom w:val="0"/>
          <w:divBdr>
            <w:top w:val="none" w:sz="0" w:space="0" w:color="auto"/>
            <w:left w:val="none" w:sz="0" w:space="0" w:color="auto"/>
            <w:bottom w:val="none" w:sz="0" w:space="0" w:color="auto"/>
            <w:right w:val="none" w:sz="0" w:space="0" w:color="auto"/>
          </w:divBdr>
        </w:div>
        <w:div w:id="1136753206">
          <w:marLeft w:val="640"/>
          <w:marRight w:val="0"/>
          <w:marTop w:val="0"/>
          <w:marBottom w:val="0"/>
          <w:divBdr>
            <w:top w:val="none" w:sz="0" w:space="0" w:color="auto"/>
            <w:left w:val="none" w:sz="0" w:space="0" w:color="auto"/>
            <w:bottom w:val="none" w:sz="0" w:space="0" w:color="auto"/>
            <w:right w:val="none" w:sz="0" w:space="0" w:color="auto"/>
          </w:divBdr>
        </w:div>
        <w:div w:id="637804026">
          <w:marLeft w:val="640"/>
          <w:marRight w:val="0"/>
          <w:marTop w:val="0"/>
          <w:marBottom w:val="0"/>
          <w:divBdr>
            <w:top w:val="none" w:sz="0" w:space="0" w:color="auto"/>
            <w:left w:val="none" w:sz="0" w:space="0" w:color="auto"/>
            <w:bottom w:val="none" w:sz="0" w:space="0" w:color="auto"/>
            <w:right w:val="none" w:sz="0" w:space="0" w:color="auto"/>
          </w:divBdr>
        </w:div>
        <w:div w:id="83887570">
          <w:marLeft w:val="640"/>
          <w:marRight w:val="0"/>
          <w:marTop w:val="0"/>
          <w:marBottom w:val="0"/>
          <w:divBdr>
            <w:top w:val="none" w:sz="0" w:space="0" w:color="auto"/>
            <w:left w:val="none" w:sz="0" w:space="0" w:color="auto"/>
            <w:bottom w:val="none" w:sz="0" w:space="0" w:color="auto"/>
            <w:right w:val="none" w:sz="0" w:space="0" w:color="auto"/>
          </w:divBdr>
        </w:div>
        <w:div w:id="1635941744">
          <w:marLeft w:val="640"/>
          <w:marRight w:val="0"/>
          <w:marTop w:val="0"/>
          <w:marBottom w:val="0"/>
          <w:divBdr>
            <w:top w:val="none" w:sz="0" w:space="0" w:color="auto"/>
            <w:left w:val="none" w:sz="0" w:space="0" w:color="auto"/>
            <w:bottom w:val="none" w:sz="0" w:space="0" w:color="auto"/>
            <w:right w:val="none" w:sz="0" w:space="0" w:color="auto"/>
          </w:divBdr>
        </w:div>
        <w:div w:id="1569002293">
          <w:marLeft w:val="640"/>
          <w:marRight w:val="0"/>
          <w:marTop w:val="0"/>
          <w:marBottom w:val="0"/>
          <w:divBdr>
            <w:top w:val="none" w:sz="0" w:space="0" w:color="auto"/>
            <w:left w:val="none" w:sz="0" w:space="0" w:color="auto"/>
            <w:bottom w:val="none" w:sz="0" w:space="0" w:color="auto"/>
            <w:right w:val="none" w:sz="0" w:space="0" w:color="auto"/>
          </w:divBdr>
        </w:div>
        <w:div w:id="1899314240">
          <w:marLeft w:val="640"/>
          <w:marRight w:val="0"/>
          <w:marTop w:val="0"/>
          <w:marBottom w:val="0"/>
          <w:divBdr>
            <w:top w:val="none" w:sz="0" w:space="0" w:color="auto"/>
            <w:left w:val="none" w:sz="0" w:space="0" w:color="auto"/>
            <w:bottom w:val="none" w:sz="0" w:space="0" w:color="auto"/>
            <w:right w:val="none" w:sz="0" w:space="0" w:color="auto"/>
          </w:divBdr>
        </w:div>
        <w:div w:id="1813328764">
          <w:marLeft w:val="640"/>
          <w:marRight w:val="0"/>
          <w:marTop w:val="0"/>
          <w:marBottom w:val="0"/>
          <w:divBdr>
            <w:top w:val="none" w:sz="0" w:space="0" w:color="auto"/>
            <w:left w:val="none" w:sz="0" w:space="0" w:color="auto"/>
            <w:bottom w:val="none" w:sz="0" w:space="0" w:color="auto"/>
            <w:right w:val="none" w:sz="0" w:space="0" w:color="auto"/>
          </w:divBdr>
        </w:div>
        <w:div w:id="563565910">
          <w:marLeft w:val="640"/>
          <w:marRight w:val="0"/>
          <w:marTop w:val="0"/>
          <w:marBottom w:val="0"/>
          <w:divBdr>
            <w:top w:val="none" w:sz="0" w:space="0" w:color="auto"/>
            <w:left w:val="none" w:sz="0" w:space="0" w:color="auto"/>
            <w:bottom w:val="none" w:sz="0" w:space="0" w:color="auto"/>
            <w:right w:val="none" w:sz="0" w:space="0" w:color="auto"/>
          </w:divBdr>
        </w:div>
        <w:div w:id="2026010451">
          <w:marLeft w:val="640"/>
          <w:marRight w:val="0"/>
          <w:marTop w:val="0"/>
          <w:marBottom w:val="0"/>
          <w:divBdr>
            <w:top w:val="none" w:sz="0" w:space="0" w:color="auto"/>
            <w:left w:val="none" w:sz="0" w:space="0" w:color="auto"/>
            <w:bottom w:val="none" w:sz="0" w:space="0" w:color="auto"/>
            <w:right w:val="none" w:sz="0" w:space="0" w:color="auto"/>
          </w:divBdr>
        </w:div>
        <w:div w:id="1408770327">
          <w:marLeft w:val="640"/>
          <w:marRight w:val="0"/>
          <w:marTop w:val="0"/>
          <w:marBottom w:val="0"/>
          <w:divBdr>
            <w:top w:val="none" w:sz="0" w:space="0" w:color="auto"/>
            <w:left w:val="none" w:sz="0" w:space="0" w:color="auto"/>
            <w:bottom w:val="none" w:sz="0" w:space="0" w:color="auto"/>
            <w:right w:val="none" w:sz="0" w:space="0" w:color="auto"/>
          </w:divBdr>
        </w:div>
        <w:div w:id="1886720629">
          <w:marLeft w:val="640"/>
          <w:marRight w:val="0"/>
          <w:marTop w:val="0"/>
          <w:marBottom w:val="0"/>
          <w:divBdr>
            <w:top w:val="none" w:sz="0" w:space="0" w:color="auto"/>
            <w:left w:val="none" w:sz="0" w:space="0" w:color="auto"/>
            <w:bottom w:val="none" w:sz="0" w:space="0" w:color="auto"/>
            <w:right w:val="none" w:sz="0" w:space="0" w:color="auto"/>
          </w:divBdr>
        </w:div>
        <w:div w:id="246043417">
          <w:marLeft w:val="640"/>
          <w:marRight w:val="0"/>
          <w:marTop w:val="0"/>
          <w:marBottom w:val="0"/>
          <w:divBdr>
            <w:top w:val="none" w:sz="0" w:space="0" w:color="auto"/>
            <w:left w:val="none" w:sz="0" w:space="0" w:color="auto"/>
            <w:bottom w:val="none" w:sz="0" w:space="0" w:color="auto"/>
            <w:right w:val="none" w:sz="0" w:space="0" w:color="auto"/>
          </w:divBdr>
        </w:div>
        <w:div w:id="161354946">
          <w:marLeft w:val="640"/>
          <w:marRight w:val="0"/>
          <w:marTop w:val="0"/>
          <w:marBottom w:val="0"/>
          <w:divBdr>
            <w:top w:val="none" w:sz="0" w:space="0" w:color="auto"/>
            <w:left w:val="none" w:sz="0" w:space="0" w:color="auto"/>
            <w:bottom w:val="none" w:sz="0" w:space="0" w:color="auto"/>
            <w:right w:val="none" w:sz="0" w:space="0" w:color="auto"/>
          </w:divBdr>
        </w:div>
        <w:div w:id="1532836934">
          <w:marLeft w:val="640"/>
          <w:marRight w:val="0"/>
          <w:marTop w:val="0"/>
          <w:marBottom w:val="0"/>
          <w:divBdr>
            <w:top w:val="none" w:sz="0" w:space="0" w:color="auto"/>
            <w:left w:val="none" w:sz="0" w:space="0" w:color="auto"/>
            <w:bottom w:val="none" w:sz="0" w:space="0" w:color="auto"/>
            <w:right w:val="none" w:sz="0" w:space="0" w:color="auto"/>
          </w:divBdr>
        </w:div>
        <w:div w:id="1757093767">
          <w:marLeft w:val="640"/>
          <w:marRight w:val="0"/>
          <w:marTop w:val="0"/>
          <w:marBottom w:val="0"/>
          <w:divBdr>
            <w:top w:val="none" w:sz="0" w:space="0" w:color="auto"/>
            <w:left w:val="none" w:sz="0" w:space="0" w:color="auto"/>
            <w:bottom w:val="none" w:sz="0" w:space="0" w:color="auto"/>
            <w:right w:val="none" w:sz="0" w:space="0" w:color="auto"/>
          </w:divBdr>
        </w:div>
        <w:div w:id="276840934">
          <w:marLeft w:val="640"/>
          <w:marRight w:val="0"/>
          <w:marTop w:val="0"/>
          <w:marBottom w:val="0"/>
          <w:divBdr>
            <w:top w:val="none" w:sz="0" w:space="0" w:color="auto"/>
            <w:left w:val="none" w:sz="0" w:space="0" w:color="auto"/>
            <w:bottom w:val="none" w:sz="0" w:space="0" w:color="auto"/>
            <w:right w:val="none" w:sz="0" w:space="0" w:color="auto"/>
          </w:divBdr>
        </w:div>
        <w:div w:id="951328069">
          <w:marLeft w:val="640"/>
          <w:marRight w:val="0"/>
          <w:marTop w:val="0"/>
          <w:marBottom w:val="0"/>
          <w:divBdr>
            <w:top w:val="none" w:sz="0" w:space="0" w:color="auto"/>
            <w:left w:val="none" w:sz="0" w:space="0" w:color="auto"/>
            <w:bottom w:val="none" w:sz="0" w:space="0" w:color="auto"/>
            <w:right w:val="none" w:sz="0" w:space="0" w:color="auto"/>
          </w:divBdr>
        </w:div>
        <w:div w:id="1790734589">
          <w:marLeft w:val="640"/>
          <w:marRight w:val="0"/>
          <w:marTop w:val="0"/>
          <w:marBottom w:val="0"/>
          <w:divBdr>
            <w:top w:val="none" w:sz="0" w:space="0" w:color="auto"/>
            <w:left w:val="none" w:sz="0" w:space="0" w:color="auto"/>
            <w:bottom w:val="none" w:sz="0" w:space="0" w:color="auto"/>
            <w:right w:val="none" w:sz="0" w:space="0" w:color="auto"/>
          </w:divBdr>
        </w:div>
        <w:div w:id="1148323490">
          <w:marLeft w:val="640"/>
          <w:marRight w:val="0"/>
          <w:marTop w:val="0"/>
          <w:marBottom w:val="0"/>
          <w:divBdr>
            <w:top w:val="none" w:sz="0" w:space="0" w:color="auto"/>
            <w:left w:val="none" w:sz="0" w:space="0" w:color="auto"/>
            <w:bottom w:val="none" w:sz="0" w:space="0" w:color="auto"/>
            <w:right w:val="none" w:sz="0" w:space="0" w:color="auto"/>
          </w:divBdr>
        </w:div>
        <w:div w:id="93331184">
          <w:marLeft w:val="640"/>
          <w:marRight w:val="0"/>
          <w:marTop w:val="0"/>
          <w:marBottom w:val="0"/>
          <w:divBdr>
            <w:top w:val="none" w:sz="0" w:space="0" w:color="auto"/>
            <w:left w:val="none" w:sz="0" w:space="0" w:color="auto"/>
            <w:bottom w:val="none" w:sz="0" w:space="0" w:color="auto"/>
            <w:right w:val="none" w:sz="0" w:space="0" w:color="auto"/>
          </w:divBdr>
        </w:div>
        <w:div w:id="1741714488">
          <w:marLeft w:val="640"/>
          <w:marRight w:val="0"/>
          <w:marTop w:val="0"/>
          <w:marBottom w:val="0"/>
          <w:divBdr>
            <w:top w:val="none" w:sz="0" w:space="0" w:color="auto"/>
            <w:left w:val="none" w:sz="0" w:space="0" w:color="auto"/>
            <w:bottom w:val="none" w:sz="0" w:space="0" w:color="auto"/>
            <w:right w:val="none" w:sz="0" w:space="0" w:color="auto"/>
          </w:divBdr>
        </w:div>
        <w:div w:id="1109619154">
          <w:marLeft w:val="640"/>
          <w:marRight w:val="0"/>
          <w:marTop w:val="0"/>
          <w:marBottom w:val="0"/>
          <w:divBdr>
            <w:top w:val="none" w:sz="0" w:space="0" w:color="auto"/>
            <w:left w:val="none" w:sz="0" w:space="0" w:color="auto"/>
            <w:bottom w:val="none" w:sz="0" w:space="0" w:color="auto"/>
            <w:right w:val="none" w:sz="0" w:space="0" w:color="auto"/>
          </w:divBdr>
        </w:div>
        <w:div w:id="1059330449">
          <w:marLeft w:val="640"/>
          <w:marRight w:val="0"/>
          <w:marTop w:val="0"/>
          <w:marBottom w:val="0"/>
          <w:divBdr>
            <w:top w:val="none" w:sz="0" w:space="0" w:color="auto"/>
            <w:left w:val="none" w:sz="0" w:space="0" w:color="auto"/>
            <w:bottom w:val="none" w:sz="0" w:space="0" w:color="auto"/>
            <w:right w:val="none" w:sz="0" w:space="0" w:color="auto"/>
          </w:divBdr>
        </w:div>
        <w:div w:id="1350521530">
          <w:marLeft w:val="640"/>
          <w:marRight w:val="0"/>
          <w:marTop w:val="0"/>
          <w:marBottom w:val="0"/>
          <w:divBdr>
            <w:top w:val="none" w:sz="0" w:space="0" w:color="auto"/>
            <w:left w:val="none" w:sz="0" w:space="0" w:color="auto"/>
            <w:bottom w:val="none" w:sz="0" w:space="0" w:color="auto"/>
            <w:right w:val="none" w:sz="0" w:space="0" w:color="auto"/>
          </w:divBdr>
        </w:div>
        <w:div w:id="1394087241">
          <w:marLeft w:val="640"/>
          <w:marRight w:val="0"/>
          <w:marTop w:val="0"/>
          <w:marBottom w:val="0"/>
          <w:divBdr>
            <w:top w:val="none" w:sz="0" w:space="0" w:color="auto"/>
            <w:left w:val="none" w:sz="0" w:space="0" w:color="auto"/>
            <w:bottom w:val="none" w:sz="0" w:space="0" w:color="auto"/>
            <w:right w:val="none" w:sz="0" w:space="0" w:color="auto"/>
          </w:divBdr>
        </w:div>
        <w:div w:id="775102698">
          <w:marLeft w:val="640"/>
          <w:marRight w:val="0"/>
          <w:marTop w:val="0"/>
          <w:marBottom w:val="0"/>
          <w:divBdr>
            <w:top w:val="none" w:sz="0" w:space="0" w:color="auto"/>
            <w:left w:val="none" w:sz="0" w:space="0" w:color="auto"/>
            <w:bottom w:val="none" w:sz="0" w:space="0" w:color="auto"/>
            <w:right w:val="none" w:sz="0" w:space="0" w:color="auto"/>
          </w:divBdr>
        </w:div>
        <w:div w:id="985205435">
          <w:marLeft w:val="640"/>
          <w:marRight w:val="0"/>
          <w:marTop w:val="0"/>
          <w:marBottom w:val="0"/>
          <w:divBdr>
            <w:top w:val="none" w:sz="0" w:space="0" w:color="auto"/>
            <w:left w:val="none" w:sz="0" w:space="0" w:color="auto"/>
            <w:bottom w:val="none" w:sz="0" w:space="0" w:color="auto"/>
            <w:right w:val="none" w:sz="0" w:space="0" w:color="auto"/>
          </w:divBdr>
        </w:div>
        <w:div w:id="682437098">
          <w:marLeft w:val="640"/>
          <w:marRight w:val="0"/>
          <w:marTop w:val="0"/>
          <w:marBottom w:val="0"/>
          <w:divBdr>
            <w:top w:val="none" w:sz="0" w:space="0" w:color="auto"/>
            <w:left w:val="none" w:sz="0" w:space="0" w:color="auto"/>
            <w:bottom w:val="none" w:sz="0" w:space="0" w:color="auto"/>
            <w:right w:val="none" w:sz="0" w:space="0" w:color="auto"/>
          </w:divBdr>
        </w:div>
        <w:div w:id="380056121">
          <w:marLeft w:val="640"/>
          <w:marRight w:val="0"/>
          <w:marTop w:val="0"/>
          <w:marBottom w:val="0"/>
          <w:divBdr>
            <w:top w:val="none" w:sz="0" w:space="0" w:color="auto"/>
            <w:left w:val="none" w:sz="0" w:space="0" w:color="auto"/>
            <w:bottom w:val="none" w:sz="0" w:space="0" w:color="auto"/>
            <w:right w:val="none" w:sz="0" w:space="0" w:color="auto"/>
          </w:divBdr>
        </w:div>
        <w:div w:id="1357392304">
          <w:marLeft w:val="640"/>
          <w:marRight w:val="0"/>
          <w:marTop w:val="0"/>
          <w:marBottom w:val="0"/>
          <w:divBdr>
            <w:top w:val="none" w:sz="0" w:space="0" w:color="auto"/>
            <w:left w:val="none" w:sz="0" w:space="0" w:color="auto"/>
            <w:bottom w:val="none" w:sz="0" w:space="0" w:color="auto"/>
            <w:right w:val="none" w:sz="0" w:space="0" w:color="auto"/>
          </w:divBdr>
        </w:div>
        <w:div w:id="1719625699">
          <w:marLeft w:val="640"/>
          <w:marRight w:val="0"/>
          <w:marTop w:val="0"/>
          <w:marBottom w:val="0"/>
          <w:divBdr>
            <w:top w:val="none" w:sz="0" w:space="0" w:color="auto"/>
            <w:left w:val="none" w:sz="0" w:space="0" w:color="auto"/>
            <w:bottom w:val="none" w:sz="0" w:space="0" w:color="auto"/>
            <w:right w:val="none" w:sz="0" w:space="0" w:color="auto"/>
          </w:divBdr>
        </w:div>
        <w:div w:id="188421793">
          <w:marLeft w:val="640"/>
          <w:marRight w:val="0"/>
          <w:marTop w:val="0"/>
          <w:marBottom w:val="0"/>
          <w:divBdr>
            <w:top w:val="none" w:sz="0" w:space="0" w:color="auto"/>
            <w:left w:val="none" w:sz="0" w:space="0" w:color="auto"/>
            <w:bottom w:val="none" w:sz="0" w:space="0" w:color="auto"/>
            <w:right w:val="none" w:sz="0" w:space="0" w:color="auto"/>
          </w:divBdr>
        </w:div>
        <w:div w:id="456682159">
          <w:marLeft w:val="640"/>
          <w:marRight w:val="0"/>
          <w:marTop w:val="0"/>
          <w:marBottom w:val="0"/>
          <w:divBdr>
            <w:top w:val="none" w:sz="0" w:space="0" w:color="auto"/>
            <w:left w:val="none" w:sz="0" w:space="0" w:color="auto"/>
            <w:bottom w:val="none" w:sz="0" w:space="0" w:color="auto"/>
            <w:right w:val="none" w:sz="0" w:space="0" w:color="auto"/>
          </w:divBdr>
        </w:div>
        <w:div w:id="1704746456">
          <w:marLeft w:val="640"/>
          <w:marRight w:val="0"/>
          <w:marTop w:val="0"/>
          <w:marBottom w:val="0"/>
          <w:divBdr>
            <w:top w:val="none" w:sz="0" w:space="0" w:color="auto"/>
            <w:left w:val="none" w:sz="0" w:space="0" w:color="auto"/>
            <w:bottom w:val="none" w:sz="0" w:space="0" w:color="auto"/>
            <w:right w:val="none" w:sz="0" w:space="0" w:color="auto"/>
          </w:divBdr>
        </w:div>
        <w:div w:id="1186671870">
          <w:marLeft w:val="640"/>
          <w:marRight w:val="0"/>
          <w:marTop w:val="0"/>
          <w:marBottom w:val="0"/>
          <w:divBdr>
            <w:top w:val="none" w:sz="0" w:space="0" w:color="auto"/>
            <w:left w:val="none" w:sz="0" w:space="0" w:color="auto"/>
            <w:bottom w:val="none" w:sz="0" w:space="0" w:color="auto"/>
            <w:right w:val="none" w:sz="0" w:space="0" w:color="auto"/>
          </w:divBdr>
        </w:div>
        <w:div w:id="669259496">
          <w:marLeft w:val="640"/>
          <w:marRight w:val="0"/>
          <w:marTop w:val="0"/>
          <w:marBottom w:val="0"/>
          <w:divBdr>
            <w:top w:val="none" w:sz="0" w:space="0" w:color="auto"/>
            <w:left w:val="none" w:sz="0" w:space="0" w:color="auto"/>
            <w:bottom w:val="none" w:sz="0" w:space="0" w:color="auto"/>
            <w:right w:val="none" w:sz="0" w:space="0" w:color="auto"/>
          </w:divBdr>
        </w:div>
        <w:div w:id="1409881040">
          <w:marLeft w:val="640"/>
          <w:marRight w:val="0"/>
          <w:marTop w:val="0"/>
          <w:marBottom w:val="0"/>
          <w:divBdr>
            <w:top w:val="none" w:sz="0" w:space="0" w:color="auto"/>
            <w:left w:val="none" w:sz="0" w:space="0" w:color="auto"/>
            <w:bottom w:val="none" w:sz="0" w:space="0" w:color="auto"/>
            <w:right w:val="none" w:sz="0" w:space="0" w:color="auto"/>
          </w:divBdr>
        </w:div>
        <w:div w:id="842356468">
          <w:marLeft w:val="640"/>
          <w:marRight w:val="0"/>
          <w:marTop w:val="0"/>
          <w:marBottom w:val="0"/>
          <w:divBdr>
            <w:top w:val="none" w:sz="0" w:space="0" w:color="auto"/>
            <w:left w:val="none" w:sz="0" w:space="0" w:color="auto"/>
            <w:bottom w:val="none" w:sz="0" w:space="0" w:color="auto"/>
            <w:right w:val="none" w:sz="0" w:space="0" w:color="auto"/>
          </w:divBdr>
        </w:div>
        <w:div w:id="1772165620">
          <w:marLeft w:val="640"/>
          <w:marRight w:val="0"/>
          <w:marTop w:val="0"/>
          <w:marBottom w:val="0"/>
          <w:divBdr>
            <w:top w:val="none" w:sz="0" w:space="0" w:color="auto"/>
            <w:left w:val="none" w:sz="0" w:space="0" w:color="auto"/>
            <w:bottom w:val="none" w:sz="0" w:space="0" w:color="auto"/>
            <w:right w:val="none" w:sz="0" w:space="0" w:color="auto"/>
          </w:divBdr>
        </w:div>
        <w:div w:id="1098603613">
          <w:marLeft w:val="640"/>
          <w:marRight w:val="0"/>
          <w:marTop w:val="0"/>
          <w:marBottom w:val="0"/>
          <w:divBdr>
            <w:top w:val="none" w:sz="0" w:space="0" w:color="auto"/>
            <w:left w:val="none" w:sz="0" w:space="0" w:color="auto"/>
            <w:bottom w:val="none" w:sz="0" w:space="0" w:color="auto"/>
            <w:right w:val="none" w:sz="0" w:space="0" w:color="auto"/>
          </w:divBdr>
        </w:div>
        <w:div w:id="279993998">
          <w:marLeft w:val="640"/>
          <w:marRight w:val="0"/>
          <w:marTop w:val="0"/>
          <w:marBottom w:val="0"/>
          <w:divBdr>
            <w:top w:val="none" w:sz="0" w:space="0" w:color="auto"/>
            <w:left w:val="none" w:sz="0" w:space="0" w:color="auto"/>
            <w:bottom w:val="none" w:sz="0" w:space="0" w:color="auto"/>
            <w:right w:val="none" w:sz="0" w:space="0" w:color="auto"/>
          </w:divBdr>
        </w:div>
        <w:div w:id="125970215">
          <w:marLeft w:val="640"/>
          <w:marRight w:val="0"/>
          <w:marTop w:val="0"/>
          <w:marBottom w:val="0"/>
          <w:divBdr>
            <w:top w:val="none" w:sz="0" w:space="0" w:color="auto"/>
            <w:left w:val="none" w:sz="0" w:space="0" w:color="auto"/>
            <w:bottom w:val="none" w:sz="0" w:space="0" w:color="auto"/>
            <w:right w:val="none" w:sz="0" w:space="0" w:color="auto"/>
          </w:divBdr>
        </w:div>
        <w:div w:id="369382024">
          <w:marLeft w:val="640"/>
          <w:marRight w:val="0"/>
          <w:marTop w:val="0"/>
          <w:marBottom w:val="0"/>
          <w:divBdr>
            <w:top w:val="none" w:sz="0" w:space="0" w:color="auto"/>
            <w:left w:val="none" w:sz="0" w:space="0" w:color="auto"/>
            <w:bottom w:val="none" w:sz="0" w:space="0" w:color="auto"/>
            <w:right w:val="none" w:sz="0" w:space="0" w:color="auto"/>
          </w:divBdr>
        </w:div>
        <w:div w:id="1270241136">
          <w:marLeft w:val="640"/>
          <w:marRight w:val="0"/>
          <w:marTop w:val="0"/>
          <w:marBottom w:val="0"/>
          <w:divBdr>
            <w:top w:val="none" w:sz="0" w:space="0" w:color="auto"/>
            <w:left w:val="none" w:sz="0" w:space="0" w:color="auto"/>
            <w:bottom w:val="none" w:sz="0" w:space="0" w:color="auto"/>
            <w:right w:val="none" w:sz="0" w:space="0" w:color="auto"/>
          </w:divBdr>
        </w:div>
        <w:div w:id="1989549716">
          <w:marLeft w:val="640"/>
          <w:marRight w:val="0"/>
          <w:marTop w:val="0"/>
          <w:marBottom w:val="0"/>
          <w:divBdr>
            <w:top w:val="none" w:sz="0" w:space="0" w:color="auto"/>
            <w:left w:val="none" w:sz="0" w:space="0" w:color="auto"/>
            <w:bottom w:val="none" w:sz="0" w:space="0" w:color="auto"/>
            <w:right w:val="none" w:sz="0" w:space="0" w:color="auto"/>
          </w:divBdr>
        </w:div>
        <w:div w:id="594901641">
          <w:marLeft w:val="640"/>
          <w:marRight w:val="0"/>
          <w:marTop w:val="0"/>
          <w:marBottom w:val="0"/>
          <w:divBdr>
            <w:top w:val="none" w:sz="0" w:space="0" w:color="auto"/>
            <w:left w:val="none" w:sz="0" w:space="0" w:color="auto"/>
            <w:bottom w:val="none" w:sz="0" w:space="0" w:color="auto"/>
            <w:right w:val="none" w:sz="0" w:space="0" w:color="auto"/>
          </w:divBdr>
        </w:div>
        <w:div w:id="371269330">
          <w:marLeft w:val="640"/>
          <w:marRight w:val="0"/>
          <w:marTop w:val="0"/>
          <w:marBottom w:val="0"/>
          <w:divBdr>
            <w:top w:val="none" w:sz="0" w:space="0" w:color="auto"/>
            <w:left w:val="none" w:sz="0" w:space="0" w:color="auto"/>
            <w:bottom w:val="none" w:sz="0" w:space="0" w:color="auto"/>
            <w:right w:val="none" w:sz="0" w:space="0" w:color="auto"/>
          </w:divBdr>
        </w:div>
        <w:div w:id="1656757969">
          <w:marLeft w:val="640"/>
          <w:marRight w:val="0"/>
          <w:marTop w:val="0"/>
          <w:marBottom w:val="0"/>
          <w:divBdr>
            <w:top w:val="none" w:sz="0" w:space="0" w:color="auto"/>
            <w:left w:val="none" w:sz="0" w:space="0" w:color="auto"/>
            <w:bottom w:val="none" w:sz="0" w:space="0" w:color="auto"/>
            <w:right w:val="none" w:sz="0" w:space="0" w:color="auto"/>
          </w:divBdr>
        </w:div>
        <w:div w:id="1262371494">
          <w:marLeft w:val="640"/>
          <w:marRight w:val="0"/>
          <w:marTop w:val="0"/>
          <w:marBottom w:val="0"/>
          <w:divBdr>
            <w:top w:val="none" w:sz="0" w:space="0" w:color="auto"/>
            <w:left w:val="none" w:sz="0" w:space="0" w:color="auto"/>
            <w:bottom w:val="none" w:sz="0" w:space="0" w:color="auto"/>
            <w:right w:val="none" w:sz="0" w:space="0" w:color="auto"/>
          </w:divBdr>
        </w:div>
      </w:divsChild>
    </w:div>
    <w:div w:id="1880239588">
      <w:bodyDiv w:val="1"/>
      <w:marLeft w:val="0"/>
      <w:marRight w:val="0"/>
      <w:marTop w:val="0"/>
      <w:marBottom w:val="0"/>
      <w:divBdr>
        <w:top w:val="none" w:sz="0" w:space="0" w:color="auto"/>
        <w:left w:val="none" w:sz="0" w:space="0" w:color="auto"/>
        <w:bottom w:val="none" w:sz="0" w:space="0" w:color="auto"/>
        <w:right w:val="none" w:sz="0" w:space="0" w:color="auto"/>
      </w:divBdr>
    </w:div>
    <w:div w:id="1885556578">
      <w:bodyDiv w:val="1"/>
      <w:marLeft w:val="0"/>
      <w:marRight w:val="0"/>
      <w:marTop w:val="0"/>
      <w:marBottom w:val="0"/>
      <w:divBdr>
        <w:top w:val="none" w:sz="0" w:space="0" w:color="auto"/>
        <w:left w:val="none" w:sz="0" w:space="0" w:color="auto"/>
        <w:bottom w:val="none" w:sz="0" w:space="0" w:color="auto"/>
        <w:right w:val="none" w:sz="0" w:space="0" w:color="auto"/>
      </w:divBdr>
      <w:divsChild>
        <w:div w:id="677079307">
          <w:marLeft w:val="640"/>
          <w:marRight w:val="0"/>
          <w:marTop w:val="0"/>
          <w:marBottom w:val="0"/>
          <w:divBdr>
            <w:top w:val="none" w:sz="0" w:space="0" w:color="auto"/>
            <w:left w:val="none" w:sz="0" w:space="0" w:color="auto"/>
            <w:bottom w:val="none" w:sz="0" w:space="0" w:color="auto"/>
            <w:right w:val="none" w:sz="0" w:space="0" w:color="auto"/>
          </w:divBdr>
        </w:div>
        <w:div w:id="79180160">
          <w:marLeft w:val="640"/>
          <w:marRight w:val="0"/>
          <w:marTop w:val="0"/>
          <w:marBottom w:val="0"/>
          <w:divBdr>
            <w:top w:val="none" w:sz="0" w:space="0" w:color="auto"/>
            <w:left w:val="none" w:sz="0" w:space="0" w:color="auto"/>
            <w:bottom w:val="none" w:sz="0" w:space="0" w:color="auto"/>
            <w:right w:val="none" w:sz="0" w:space="0" w:color="auto"/>
          </w:divBdr>
        </w:div>
        <w:div w:id="230694872">
          <w:marLeft w:val="640"/>
          <w:marRight w:val="0"/>
          <w:marTop w:val="0"/>
          <w:marBottom w:val="0"/>
          <w:divBdr>
            <w:top w:val="none" w:sz="0" w:space="0" w:color="auto"/>
            <w:left w:val="none" w:sz="0" w:space="0" w:color="auto"/>
            <w:bottom w:val="none" w:sz="0" w:space="0" w:color="auto"/>
            <w:right w:val="none" w:sz="0" w:space="0" w:color="auto"/>
          </w:divBdr>
        </w:div>
        <w:div w:id="1101216034">
          <w:marLeft w:val="640"/>
          <w:marRight w:val="0"/>
          <w:marTop w:val="0"/>
          <w:marBottom w:val="0"/>
          <w:divBdr>
            <w:top w:val="none" w:sz="0" w:space="0" w:color="auto"/>
            <w:left w:val="none" w:sz="0" w:space="0" w:color="auto"/>
            <w:bottom w:val="none" w:sz="0" w:space="0" w:color="auto"/>
            <w:right w:val="none" w:sz="0" w:space="0" w:color="auto"/>
          </w:divBdr>
        </w:div>
        <w:div w:id="1455634440">
          <w:marLeft w:val="640"/>
          <w:marRight w:val="0"/>
          <w:marTop w:val="0"/>
          <w:marBottom w:val="0"/>
          <w:divBdr>
            <w:top w:val="none" w:sz="0" w:space="0" w:color="auto"/>
            <w:left w:val="none" w:sz="0" w:space="0" w:color="auto"/>
            <w:bottom w:val="none" w:sz="0" w:space="0" w:color="auto"/>
            <w:right w:val="none" w:sz="0" w:space="0" w:color="auto"/>
          </w:divBdr>
        </w:div>
        <w:div w:id="711922742">
          <w:marLeft w:val="640"/>
          <w:marRight w:val="0"/>
          <w:marTop w:val="0"/>
          <w:marBottom w:val="0"/>
          <w:divBdr>
            <w:top w:val="none" w:sz="0" w:space="0" w:color="auto"/>
            <w:left w:val="none" w:sz="0" w:space="0" w:color="auto"/>
            <w:bottom w:val="none" w:sz="0" w:space="0" w:color="auto"/>
            <w:right w:val="none" w:sz="0" w:space="0" w:color="auto"/>
          </w:divBdr>
        </w:div>
        <w:div w:id="2029331851">
          <w:marLeft w:val="640"/>
          <w:marRight w:val="0"/>
          <w:marTop w:val="0"/>
          <w:marBottom w:val="0"/>
          <w:divBdr>
            <w:top w:val="none" w:sz="0" w:space="0" w:color="auto"/>
            <w:left w:val="none" w:sz="0" w:space="0" w:color="auto"/>
            <w:bottom w:val="none" w:sz="0" w:space="0" w:color="auto"/>
            <w:right w:val="none" w:sz="0" w:space="0" w:color="auto"/>
          </w:divBdr>
        </w:div>
        <w:div w:id="1380475373">
          <w:marLeft w:val="640"/>
          <w:marRight w:val="0"/>
          <w:marTop w:val="0"/>
          <w:marBottom w:val="0"/>
          <w:divBdr>
            <w:top w:val="none" w:sz="0" w:space="0" w:color="auto"/>
            <w:left w:val="none" w:sz="0" w:space="0" w:color="auto"/>
            <w:bottom w:val="none" w:sz="0" w:space="0" w:color="auto"/>
            <w:right w:val="none" w:sz="0" w:space="0" w:color="auto"/>
          </w:divBdr>
        </w:div>
        <w:div w:id="1813592694">
          <w:marLeft w:val="640"/>
          <w:marRight w:val="0"/>
          <w:marTop w:val="0"/>
          <w:marBottom w:val="0"/>
          <w:divBdr>
            <w:top w:val="none" w:sz="0" w:space="0" w:color="auto"/>
            <w:left w:val="none" w:sz="0" w:space="0" w:color="auto"/>
            <w:bottom w:val="none" w:sz="0" w:space="0" w:color="auto"/>
            <w:right w:val="none" w:sz="0" w:space="0" w:color="auto"/>
          </w:divBdr>
        </w:div>
        <w:div w:id="1696230828">
          <w:marLeft w:val="640"/>
          <w:marRight w:val="0"/>
          <w:marTop w:val="0"/>
          <w:marBottom w:val="0"/>
          <w:divBdr>
            <w:top w:val="none" w:sz="0" w:space="0" w:color="auto"/>
            <w:left w:val="none" w:sz="0" w:space="0" w:color="auto"/>
            <w:bottom w:val="none" w:sz="0" w:space="0" w:color="auto"/>
            <w:right w:val="none" w:sz="0" w:space="0" w:color="auto"/>
          </w:divBdr>
        </w:div>
        <w:div w:id="2114007687">
          <w:marLeft w:val="640"/>
          <w:marRight w:val="0"/>
          <w:marTop w:val="0"/>
          <w:marBottom w:val="0"/>
          <w:divBdr>
            <w:top w:val="none" w:sz="0" w:space="0" w:color="auto"/>
            <w:left w:val="none" w:sz="0" w:space="0" w:color="auto"/>
            <w:bottom w:val="none" w:sz="0" w:space="0" w:color="auto"/>
            <w:right w:val="none" w:sz="0" w:space="0" w:color="auto"/>
          </w:divBdr>
        </w:div>
        <w:div w:id="1981421600">
          <w:marLeft w:val="640"/>
          <w:marRight w:val="0"/>
          <w:marTop w:val="0"/>
          <w:marBottom w:val="0"/>
          <w:divBdr>
            <w:top w:val="none" w:sz="0" w:space="0" w:color="auto"/>
            <w:left w:val="none" w:sz="0" w:space="0" w:color="auto"/>
            <w:bottom w:val="none" w:sz="0" w:space="0" w:color="auto"/>
            <w:right w:val="none" w:sz="0" w:space="0" w:color="auto"/>
          </w:divBdr>
        </w:div>
        <w:div w:id="428504469">
          <w:marLeft w:val="640"/>
          <w:marRight w:val="0"/>
          <w:marTop w:val="0"/>
          <w:marBottom w:val="0"/>
          <w:divBdr>
            <w:top w:val="none" w:sz="0" w:space="0" w:color="auto"/>
            <w:left w:val="none" w:sz="0" w:space="0" w:color="auto"/>
            <w:bottom w:val="none" w:sz="0" w:space="0" w:color="auto"/>
            <w:right w:val="none" w:sz="0" w:space="0" w:color="auto"/>
          </w:divBdr>
        </w:div>
        <w:div w:id="213352447">
          <w:marLeft w:val="640"/>
          <w:marRight w:val="0"/>
          <w:marTop w:val="0"/>
          <w:marBottom w:val="0"/>
          <w:divBdr>
            <w:top w:val="none" w:sz="0" w:space="0" w:color="auto"/>
            <w:left w:val="none" w:sz="0" w:space="0" w:color="auto"/>
            <w:bottom w:val="none" w:sz="0" w:space="0" w:color="auto"/>
            <w:right w:val="none" w:sz="0" w:space="0" w:color="auto"/>
          </w:divBdr>
        </w:div>
        <w:div w:id="2077780538">
          <w:marLeft w:val="640"/>
          <w:marRight w:val="0"/>
          <w:marTop w:val="0"/>
          <w:marBottom w:val="0"/>
          <w:divBdr>
            <w:top w:val="none" w:sz="0" w:space="0" w:color="auto"/>
            <w:left w:val="none" w:sz="0" w:space="0" w:color="auto"/>
            <w:bottom w:val="none" w:sz="0" w:space="0" w:color="auto"/>
            <w:right w:val="none" w:sz="0" w:space="0" w:color="auto"/>
          </w:divBdr>
        </w:div>
        <w:div w:id="1315913419">
          <w:marLeft w:val="640"/>
          <w:marRight w:val="0"/>
          <w:marTop w:val="0"/>
          <w:marBottom w:val="0"/>
          <w:divBdr>
            <w:top w:val="none" w:sz="0" w:space="0" w:color="auto"/>
            <w:left w:val="none" w:sz="0" w:space="0" w:color="auto"/>
            <w:bottom w:val="none" w:sz="0" w:space="0" w:color="auto"/>
            <w:right w:val="none" w:sz="0" w:space="0" w:color="auto"/>
          </w:divBdr>
        </w:div>
        <w:div w:id="2091732583">
          <w:marLeft w:val="640"/>
          <w:marRight w:val="0"/>
          <w:marTop w:val="0"/>
          <w:marBottom w:val="0"/>
          <w:divBdr>
            <w:top w:val="none" w:sz="0" w:space="0" w:color="auto"/>
            <w:left w:val="none" w:sz="0" w:space="0" w:color="auto"/>
            <w:bottom w:val="none" w:sz="0" w:space="0" w:color="auto"/>
            <w:right w:val="none" w:sz="0" w:space="0" w:color="auto"/>
          </w:divBdr>
        </w:div>
        <w:div w:id="1562710587">
          <w:marLeft w:val="640"/>
          <w:marRight w:val="0"/>
          <w:marTop w:val="0"/>
          <w:marBottom w:val="0"/>
          <w:divBdr>
            <w:top w:val="none" w:sz="0" w:space="0" w:color="auto"/>
            <w:left w:val="none" w:sz="0" w:space="0" w:color="auto"/>
            <w:bottom w:val="none" w:sz="0" w:space="0" w:color="auto"/>
            <w:right w:val="none" w:sz="0" w:space="0" w:color="auto"/>
          </w:divBdr>
        </w:div>
        <w:div w:id="1684285097">
          <w:marLeft w:val="640"/>
          <w:marRight w:val="0"/>
          <w:marTop w:val="0"/>
          <w:marBottom w:val="0"/>
          <w:divBdr>
            <w:top w:val="none" w:sz="0" w:space="0" w:color="auto"/>
            <w:left w:val="none" w:sz="0" w:space="0" w:color="auto"/>
            <w:bottom w:val="none" w:sz="0" w:space="0" w:color="auto"/>
            <w:right w:val="none" w:sz="0" w:space="0" w:color="auto"/>
          </w:divBdr>
        </w:div>
        <w:div w:id="1100905102">
          <w:marLeft w:val="640"/>
          <w:marRight w:val="0"/>
          <w:marTop w:val="0"/>
          <w:marBottom w:val="0"/>
          <w:divBdr>
            <w:top w:val="none" w:sz="0" w:space="0" w:color="auto"/>
            <w:left w:val="none" w:sz="0" w:space="0" w:color="auto"/>
            <w:bottom w:val="none" w:sz="0" w:space="0" w:color="auto"/>
            <w:right w:val="none" w:sz="0" w:space="0" w:color="auto"/>
          </w:divBdr>
        </w:div>
        <w:div w:id="1169754218">
          <w:marLeft w:val="640"/>
          <w:marRight w:val="0"/>
          <w:marTop w:val="0"/>
          <w:marBottom w:val="0"/>
          <w:divBdr>
            <w:top w:val="none" w:sz="0" w:space="0" w:color="auto"/>
            <w:left w:val="none" w:sz="0" w:space="0" w:color="auto"/>
            <w:bottom w:val="none" w:sz="0" w:space="0" w:color="auto"/>
            <w:right w:val="none" w:sz="0" w:space="0" w:color="auto"/>
          </w:divBdr>
        </w:div>
        <w:div w:id="1239172130">
          <w:marLeft w:val="640"/>
          <w:marRight w:val="0"/>
          <w:marTop w:val="0"/>
          <w:marBottom w:val="0"/>
          <w:divBdr>
            <w:top w:val="none" w:sz="0" w:space="0" w:color="auto"/>
            <w:left w:val="none" w:sz="0" w:space="0" w:color="auto"/>
            <w:bottom w:val="none" w:sz="0" w:space="0" w:color="auto"/>
            <w:right w:val="none" w:sz="0" w:space="0" w:color="auto"/>
          </w:divBdr>
        </w:div>
        <w:div w:id="1434784326">
          <w:marLeft w:val="640"/>
          <w:marRight w:val="0"/>
          <w:marTop w:val="0"/>
          <w:marBottom w:val="0"/>
          <w:divBdr>
            <w:top w:val="none" w:sz="0" w:space="0" w:color="auto"/>
            <w:left w:val="none" w:sz="0" w:space="0" w:color="auto"/>
            <w:bottom w:val="none" w:sz="0" w:space="0" w:color="auto"/>
            <w:right w:val="none" w:sz="0" w:space="0" w:color="auto"/>
          </w:divBdr>
        </w:div>
        <w:div w:id="610012171">
          <w:marLeft w:val="640"/>
          <w:marRight w:val="0"/>
          <w:marTop w:val="0"/>
          <w:marBottom w:val="0"/>
          <w:divBdr>
            <w:top w:val="none" w:sz="0" w:space="0" w:color="auto"/>
            <w:left w:val="none" w:sz="0" w:space="0" w:color="auto"/>
            <w:bottom w:val="none" w:sz="0" w:space="0" w:color="auto"/>
            <w:right w:val="none" w:sz="0" w:space="0" w:color="auto"/>
          </w:divBdr>
        </w:div>
        <w:div w:id="425274978">
          <w:marLeft w:val="640"/>
          <w:marRight w:val="0"/>
          <w:marTop w:val="0"/>
          <w:marBottom w:val="0"/>
          <w:divBdr>
            <w:top w:val="none" w:sz="0" w:space="0" w:color="auto"/>
            <w:left w:val="none" w:sz="0" w:space="0" w:color="auto"/>
            <w:bottom w:val="none" w:sz="0" w:space="0" w:color="auto"/>
            <w:right w:val="none" w:sz="0" w:space="0" w:color="auto"/>
          </w:divBdr>
        </w:div>
        <w:div w:id="1808163774">
          <w:marLeft w:val="640"/>
          <w:marRight w:val="0"/>
          <w:marTop w:val="0"/>
          <w:marBottom w:val="0"/>
          <w:divBdr>
            <w:top w:val="none" w:sz="0" w:space="0" w:color="auto"/>
            <w:left w:val="none" w:sz="0" w:space="0" w:color="auto"/>
            <w:bottom w:val="none" w:sz="0" w:space="0" w:color="auto"/>
            <w:right w:val="none" w:sz="0" w:space="0" w:color="auto"/>
          </w:divBdr>
        </w:div>
        <w:div w:id="284968696">
          <w:marLeft w:val="640"/>
          <w:marRight w:val="0"/>
          <w:marTop w:val="0"/>
          <w:marBottom w:val="0"/>
          <w:divBdr>
            <w:top w:val="none" w:sz="0" w:space="0" w:color="auto"/>
            <w:left w:val="none" w:sz="0" w:space="0" w:color="auto"/>
            <w:bottom w:val="none" w:sz="0" w:space="0" w:color="auto"/>
            <w:right w:val="none" w:sz="0" w:space="0" w:color="auto"/>
          </w:divBdr>
        </w:div>
        <w:div w:id="591282618">
          <w:marLeft w:val="640"/>
          <w:marRight w:val="0"/>
          <w:marTop w:val="0"/>
          <w:marBottom w:val="0"/>
          <w:divBdr>
            <w:top w:val="none" w:sz="0" w:space="0" w:color="auto"/>
            <w:left w:val="none" w:sz="0" w:space="0" w:color="auto"/>
            <w:bottom w:val="none" w:sz="0" w:space="0" w:color="auto"/>
            <w:right w:val="none" w:sz="0" w:space="0" w:color="auto"/>
          </w:divBdr>
        </w:div>
        <w:div w:id="214977082">
          <w:marLeft w:val="640"/>
          <w:marRight w:val="0"/>
          <w:marTop w:val="0"/>
          <w:marBottom w:val="0"/>
          <w:divBdr>
            <w:top w:val="none" w:sz="0" w:space="0" w:color="auto"/>
            <w:left w:val="none" w:sz="0" w:space="0" w:color="auto"/>
            <w:bottom w:val="none" w:sz="0" w:space="0" w:color="auto"/>
            <w:right w:val="none" w:sz="0" w:space="0" w:color="auto"/>
          </w:divBdr>
        </w:div>
        <w:div w:id="554776490">
          <w:marLeft w:val="640"/>
          <w:marRight w:val="0"/>
          <w:marTop w:val="0"/>
          <w:marBottom w:val="0"/>
          <w:divBdr>
            <w:top w:val="none" w:sz="0" w:space="0" w:color="auto"/>
            <w:left w:val="none" w:sz="0" w:space="0" w:color="auto"/>
            <w:bottom w:val="none" w:sz="0" w:space="0" w:color="auto"/>
            <w:right w:val="none" w:sz="0" w:space="0" w:color="auto"/>
          </w:divBdr>
        </w:div>
        <w:div w:id="113795578">
          <w:marLeft w:val="640"/>
          <w:marRight w:val="0"/>
          <w:marTop w:val="0"/>
          <w:marBottom w:val="0"/>
          <w:divBdr>
            <w:top w:val="none" w:sz="0" w:space="0" w:color="auto"/>
            <w:left w:val="none" w:sz="0" w:space="0" w:color="auto"/>
            <w:bottom w:val="none" w:sz="0" w:space="0" w:color="auto"/>
            <w:right w:val="none" w:sz="0" w:space="0" w:color="auto"/>
          </w:divBdr>
        </w:div>
        <w:div w:id="1603880608">
          <w:marLeft w:val="640"/>
          <w:marRight w:val="0"/>
          <w:marTop w:val="0"/>
          <w:marBottom w:val="0"/>
          <w:divBdr>
            <w:top w:val="none" w:sz="0" w:space="0" w:color="auto"/>
            <w:left w:val="none" w:sz="0" w:space="0" w:color="auto"/>
            <w:bottom w:val="none" w:sz="0" w:space="0" w:color="auto"/>
            <w:right w:val="none" w:sz="0" w:space="0" w:color="auto"/>
          </w:divBdr>
        </w:div>
        <w:div w:id="372967781">
          <w:marLeft w:val="640"/>
          <w:marRight w:val="0"/>
          <w:marTop w:val="0"/>
          <w:marBottom w:val="0"/>
          <w:divBdr>
            <w:top w:val="none" w:sz="0" w:space="0" w:color="auto"/>
            <w:left w:val="none" w:sz="0" w:space="0" w:color="auto"/>
            <w:bottom w:val="none" w:sz="0" w:space="0" w:color="auto"/>
            <w:right w:val="none" w:sz="0" w:space="0" w:color="auto"/>
          </w:divBdr>
        </w:div>
        <w:div w:id="1605917869">
          <w:marLeft w:val="640"/>
          <w:marRight w:val="0"/>
          <w:marTop w:val="0"/>
          <w:marBottom w:val="0"/>
          <w:divBdr>
            <w:top w:val="none" w:sz="0" w:space="0" w:color="auto"/>
            <w:left w:val="none" w:sz="0" w:space="0" w:color="auto"/>
            <w:bottom w:val="none" w:sz="0" w:space="0" w:color="auto"/>
            <w:right w:val="none" w:sz="0" w:space="0" w:color="auto"/>
          </w:divBdr>
        </w:div>
        <w:div w:id="226233063">
          <w:marLeft w:val="640"/>
          <w:marRight w:val="0"/>
          <w:marTop w:val="0"/>
          <w:marBottom w:val="0"/>
          <w:divBdr>
            <w:top w:val="none" w:sz="0" w:space="0" w:color="auto"/>
            <w:left w:val="none" w:sz="0" w:space="0" w:color="auto"/>
            <w:bottom w:val="none" w:sz="0" w:space="0" w:color="auto"/>
            <w:right w:val="none" w:sz="0" w:space="0" w:color="auto"/>
          </w:divBdr>
        </w:div>
        <w:div w:id="1090275957">
          <w:marLeft w:val="640"/>
          <w:marRight w:val="0"/>
          <w:marTop w:val="0"/>
          <w:marBottom w:val="0"/>
          <w:divBdr>
            <w:top w:val="none" w:sz="0" w:space="0" w:color="auto"/>
            <w:left w:val="none" w:sz="0" w:space="0" w:color="auto"/>
            <w:bottom w:val="none" w:sz="0" w:space="0" w:color="auto"/>
            <w:right w:val="none" w:sz="0" w:space="0" w:color="auto"/>
          </w:divBdr>
        </w:div>
        <w:div w:id="228615957">
          <w:marLeft w:val="640"/>
          <w:marRight w:val="0"/>
          <w:marTop w:val="0"/>
          <w:marBottom w:val="0"/>
          <w:divBdr>
            <w:top w:val="none" w:sz="0" w:space="0" w:color="auto"/>
            <w:left w:val="none" w:sz="0" w:space="0" w:color="auto"/>
            <w:bottom w:val="none" w:sz="0" w:space="0" w:color="auto"/>
            <w:right w:val="none" w:sz="0" w:space="0" w:color="auto"/>
          </w:divBdr>
        </w:div>
        <w:div w:id="1109859928">
          <w:marLeft w:val="640"/>
          <w:marRight w:val="0"/>
          <w:marTop w:val="0"/>
          <w:marBottom w:val="0"/>
          <w:divBdr>
            <w:top w:val="none" w:sz="0" w:space="0" w:color="auto"/>
            <w:left w:val="none" w:sz="0" w:space="0" w:color="auto"/>
            <w:bottom w:val="none" w:sz="0" w:space="0" w:color="auto"/>
            <w:right w:val="none" w:sz="0" w:space="0" w:color="auto"/>
          </w:divBdr>
        </w:div>
        <w:div w:id="501702145">
          <w:marLeft w:val="640"/>
          <w:marRight w:val="0"/>
          <w:marTop w:val="0"/>
          <w:marBottom w:val="0"/>
          <w:divBdr>
            <w:top w:val="none" w:sz="0" w:space="0" w:color="auto"/>
            <w:left w:val="none" w:sz="0" w:space="0" w:color="auto"/>
            <w:bottom w:val="none" w:sz="0" w:space="0" w:color="auto"/>
            <w:right w:val="none" w:sz="0" w:space="0" w:color="auto"/>
          </w:divBdr>
        </w:div>
        <w:div w:id="1652949726">
          <w:marLeft w:val="640"/>
          <w:marRight w:val="0"/>
          <w:marTop w:val="0"/>
          <w:marBottom w:val="0"/>
          <w:divBdr>
            <w:top w:val="none" w:sz="0" w:space="0" w:color="auto"/>
            <w:left w:val="none" w:sz="0" w:space="0" w:color="auto"/>
            <w:bottom w:val="none" w:sz="0" w:space="0" w:color="auto"/>
            <w:right w:val="none" w:sz="0" w:space="0" w:color="auto"/>
          </w:divBdr>
        </w:div>
        <w:div w:id="2088457664">
          <w:marLeft w:val="640"/>
          <w:marRight w:val="0"/>
          <w:marTop w:val="0"/>
          <w:marBottom w:val="0"/>
          <w:divBdr>
            <w:top w:val="none" w:sz="0" w:space="0" w:color="auto"/>
            <w:left w:val="none" w:sz="0" w:space="0" w:color="auto"/>
            <w:bottom w:val="none" w:sz="0" w:space="0" w:color="auto"/>
            <w:right w:val="none" w:sz="0" w:space="0" w:color="auto"/>
          </w:divBdr>
        </w:div>
        <w:div w:id="1218248751">
          <w:marLeft w:val="640"/>
          <w:marRight w:val="0"/>
          <w:marTop w:val="0"/>
          <w:marBottom w:val="0"/>
          <w:divBdr>
            <w:top w:val="none" w:sz="0" w:space="0" w:color="auto"/>
            <w:left w:val="none" w:sz="0" w:space="0" w:color="auto"/>
            <w:bottom w:val="none" w:sz="0" w:space="0" w:color="auto"/>
            <w:right w:val="none" w:sz="0" w:space="0" w:color="auto"/>
          </w:divBdr>
        </w:div>
        <w:div w:id="184753262">
          <w:marLeft w:val="640"/>
          <w:marRight w:val="0"/>
          <w:marTop w:val="0"/>
          <w:marBottom w:val="0"/>
          <w:divBdr>
            <w:top w:val="none" w:sz="0" w:space="0" w:color="auto"/>
            <w:left w:val="none" w:sz="0" w:space="0" w:color="auto"/>
            <w:bottom w:val="none" w:sz="0" w:space="0" w:color="auto"/>
            <w:right w:val="none" w:sz="0" w:space="0" w:color="auto"/>
          </w:divBdr>
        </w:div>
        <w:div w:id="1161888385">
          <w:marLeft w:val="640"/>
          <w:marRight w:val="0"/>
          <w:marTop w:val="0"/>
          <w:marBottom w:val="0"/>
          <w:divBdr>
            <w:top w:val="none" w:sz="0" w:space="0" w:color="auto"/>
            <w:left w:val="none" w:sz="0" w:space="0" w:color="auto"/>
            <w:bottom w:val="none" w:sz="0" w:space="0" w:color="auto"/>
            <w:right w:val="none" w:sz="0" w:space="0" w:color="auto"/>
          </w:divBdr>
        </w:div>
        <w:div w:id="165636179">
          <w:marLeft w:val="640"/>
          <w:marRight w:val="0"/>
          <w:marTop w:val="0"/>
          <w:marBottom w:val="0"/>
          <w:divBdr>
            <w:top w:val="none" w:sz="0" w:space="0" w:color="auto"/>
            <w:left w:val="none" w:sz="0" w:space="0" w:color="auto"/>
            <w:bottom w:val="none" w:sz="0" w:space="0" w:color="auto"/>
            <w:right w:val="none" w:sz="0" w:space="0" w:color="auto"/>
          </w:divBdr>
        </w:div>
      </w:divsChild>
    </w:div>
    <w:div w:id="1887451470">
      <w:bodyDiv w:val="1"/>
      <w:marLeft w:val="0"/>
      <w:marRight w:val="0"/>
      <w:marTop w:val="0"/>
      <w:marBottom w:val="0"/>
      <w:divBdr>
        <w:top w:val="none" w:sz="0" w:space="0" w:color="auto"/>
        <w:left w:val="none" w:sz="0" w:space="0" w:color="auto"/>
        <w:bottom w:val="none" w:sz="0" w:space="0" w:color="auto"/>
        <w:right w:val="none" w:sz="0" w:space="0" w:color="auto"/>
      </w:divBdr>
    </w:div>
    <w:div w:id="1889993692">
      <w:bodyDiv w:val="1"/>
      <w:marLeft w:val="0"/>
      <w:marRight w:val="0"/>
      <w:marTop w:val="0"/>
      <w:marBottom w:val="0"/>
      <w:divBdr>
        <w:top w:val="none" w:sz="0" w:space="0" w:color="auto"/>
        <w:left w:val="none" w:sz="0" w:space="0" w:color="auto"/>
        <w:bottom w:val="none" w:sz="0" w:space="0" w:color="auto"/>
        <w:right w:val="none" w:sz="0" w:space="0" w:color="auto"/>
      </w:divBdr>
      <w:divsChild>
        <w:div w:id="1240288092">
          <w:marLeft w:val="480"/>
          <w:marRight w:val="0"/>
          <w:marTop w:val="0"/>
          <w:marBottom w:val="0"/>
          <w:divBdr>
            <w:top w:val="none" w:sz="0" w:space="0" w:color="auto"/>
            <w:left w:val="none" w:sz="0" w:space="0" w:color="auto"/>
            <w:bottom w:val="none" w:sz="0" w:space="0" w:color="auto"/>
            <w:right w:val="none" w:sz="0" w:space="0" w:color="auto"/>
          </w:divBdr>
        </w:div>
        <w:div w:id="341978854">
          <w:marLeft w:val="480"/>
          <w:marRight w:val="0"/>
          <w:marTop w:val="0"/>
          <w:marBottom w:val="0"/>
          <w:divBdr>
            <w:top w:val="none" w:sz="0" w:space="0" w:color="auto"/>
            <w:left w:val="none" w:sz="0" w:space="0" w:color="auto"/>
            <w:bottom w:val="none" w:sz="0" w:space="0" w:color="auto"/>
            <w:right w:val="none" w:sz="0" w:space="0" w:color="auto"/>
          </w:divBdr>
        </w:div>
        <w:div w:id="1174304358">
          <w:marLeft w:val="480"/>
          <w:marRight w:val="0"/>
          <w:marTop w:val="0"/>
          <w:marBottom w:val="0"/>
          <w:divBdr>
            <w:top w:val="none" w:sz="0" w:space="0" w:color="auto"/>
            <w:left w:val="none" w:sz="0" w:space="0" w:color="auto"/>
            <w:bottom w:val="none" w:sz="0" w:space="0" w:color="auto"/>
            <w:right w:val="none" w:sz="0" w:space="0" w:color="auto"/>
          </w:divBdr>
        </w:div>
        <w:div w:id="1553619759">
          <w:marLeft w:val="480"/>
          <w:marRight w:val="0"/>
          <w:marTop w:val="0"/>
          <w:marBottom w:val="0"/>
          <w:divBdr>
            <w:top w:val="none" w:sz="0" w:space="0" w:color="auto"/>
            <w:left w:val="none" w:sz="0" w:space="0" w:color="auto"/>
            <w:bottom w:val="none" w:sz="0" w:space="0" w:color="auto"/>
            <w:right w:val="none" w:sz="0" w:space="0" w:color="auto"/>
          </w:divBdr>
        </w:div>
        <w:div w:id="922839894">
          <w:marLeft w:val="480"/>
          <w:marRight w:val="0"/>
          <w:marTop w:val="0"/>
          <w:marBottom w:val="0"/>
          <w:divBdr>
            <w:top w:val="none" w:sz="0" w:space="0" w:color="auto"/>
            <w:left w:val="none" w:sz="0" w:space="0" w:color="auto"/>
            <w:bottom w:val="none" w:sz="0" w:space="0" w:color="auto"/>
            <w:right w:val="none" w:sz="0" w:space="0" w:color="auto"/>
          </w:divBdr>
        </w:div>
        <w:div w:id="1676498373">
          <w:marLeft w:val="480"/>
          <w:marRight w:val="0"/>
          <w:marTop w:val="0"/>
          <w:marBottom w:val="0"/>
          <w:divBdr>
            <w:top w:val="none" w:sz="0" w:space="0" w:color="auto"/>
            <w:left w:val="none" w:sz="0" w:space="0" w:color="auto"/>
            <w:bottom w:val="none" w:sz="0" w:space="0" w:color="auto"/>
            <w:right w:val="none" w:sz="0" w:space="0" w:color="auto"/>
          </w:divBdr>
        </w:div>
        <w:div w:id="436411425">
          <w:marLeft w:val="480"/>
          <w:marRight w:val="0"/>
          <w:marTop w:val="0"/>
          <w:marBottom w:val="0"/>
          <w:divBdr>
            <w:top w:val="none" w:sz="0" w:space="0" w:color="auto"/>
            <w:left w:val="none" w:sz="0" w:space="0" w:color="auto"/>
            <w:bottom w:val="none" w:sz="0" w:space="0" w:color="auto"/>
            <w:right w:val="none" w:sz="0" w:space="0" w:color="auto"/>
          </w:divBdr>
        </w:div>
        <w:div w:id="723912681">
          <w:marLeft w:val="480"/>
          <w:marRight w:val="0"/>
          <w:marTop w:val="0"/>
          <w:marBottom w:val="0"/>
          <w:divBdr>
            <w:top w:val="none" w:sz="0" w:space="0" w:color="auto"/>
            <w:left w:val="none" w:sz="0" w:space="0" w:color="auto"/>
            <w:bottom w:val="none" w:sz="0" w:space="0" w:color="auto"/>
            <w:right w:val="none" w:sz="0" w:space="0" w:color="auto"/>
          </w:divBdr>
        </w:div>
        <w:div w:id="193232557">
          <w:marLeft w:val="480"/>
          <w:marRight w:val="0"/>
          <w:marTop w:val="0"/>
          <w:marBottom w:val="0"/>
          <w:divBdr>
            <w:top w:val="none" w:sz="0" w:space="0" w:color="auto"/>
            <w:left w:val="none" w:sz="0" w:space="0" w:color="auto"/>
            <w:bottom w:val="none" w:sz="0" w:space="0" w:color="auto"/>
            <w:right w:val="none" w:sz="0" w:space="0" w:color="auto"/>
          </w:divBdr>
        </w:div>
        <w:div w:id="1704361920">
          <w:marLeft w:val="480"/>
          <w:marRight w:val="0"/>
          <w:marTop w:val="0"/>
          <w:marBottom w:val="0"/>
          <w:divBdr>
            <w:top w:val="none" w:sz="0" w:space="0" w:color="auto"/>
            <w:left w:val="none" w:sz="0" w:space="0" w:color="auto"/>
            <w:bottom w:val="none" w:sz="0" w:space="0" w:color="auto"/>
            <w:right w:val="none" w:sz="0" w:space="0" w:color="auto"/>
          </w:divBdr>
        </w:div>
        <w:div w:id="693388667">
          <w:marLeft w:val="480"/>
          <w:marRight w:val="0"/>
          <w:marTop w:val="0"/>
          <w:marBottom w:val="0"/>
          <w:divBdr>
            <w:top w:val="none" w:sz="0" w:space="0" w:color="auto"/>
            <w:left w:val="none" w:sz="0" w:space="0" w:color="auto"/>
            <w:bottom w:val="none" w:sz="0" w:space="0" w:color="auto"/>
            <w:right w:val="none" w:sz="0" w:space="0" w:color="auto"/>
          </w:divBdr>
        </w:div>
        <w:div w:id="442574489">
          <w:marLeft w:val="480"/>
          <w:marRight w:val="0"/>
          <w:marTop w:val="0"/>
          <w:marBottom w:val="0"/>
          <w:divBdr>
            <w:top w:val="none" w:sz="0" w:space="0" w:color="auto"/>
            <w:left w:val="none" w:sz="0" w:space="0" w:color="auto"/>
            <w:bottom w:val="none" w:sz="0" w:space="0" w:color="auto"/>
            <w:right w:val="none" w:sz="0" w:space="0" w:color="auto"/>
          </w:divBdr>
        </w:div>
        <w:div w:id="1176534506">
          <w:marLeft w:val="480"/>
          <w:marRight w:val="0"/>
          <w:marTop w:val="0"/>
          <w:marBottom w:val="0"/>
          <w:divBdr>
            <w:top w:val="none" w:sz="0" w:space="0" w:color="auto"/>
            <w:left w:val="none" w:sz="0" w:space="0" w:color="auto"/>
            <w:bottom w:val="none" w:sz="0" w:space="0" w:color="auto"/>
            <w:right w:val="none" w:sz="0" w:space="0" w:color="auto"/>
          </w:divBdr>
        </w:div>
        <w:div w:id="474758170">
          <w:marLeft w:val="480"/>
          <w:marRight w:val="0"/>
          <w:marTop w:val="0"/>
          <w:marBottom w:val="0"/>
          <w:divBdr>
            <w:top w:val="none" w:sz="0" w:space="0" w:color="auto"/>
            <w:left w:val="none" w:sz="0" w:space="0" w:color="auto"/>
            <w:bottom w:val="none" w:sz="0" w:space="0" w:color="auto"/>
            <w:right w:val="none" w:sz="0" w:space="0" w:color="auto"/>
          </w:divBdr>
        </w:div>
        <w:div w:id="1080323571">
          <w:marLeft w:val="480"/>
          <w:marRight w:val="0"/>
          <w:marTop w:val="0"/>
          <w:marBottom w:val="0"/>
          <w:divBdr>
            <w:top w:val="none" w:sz="0" w:space="0" w:color="auto"/>
            <w:left w:val="none" w:sz="0" w:space="0" w:color="auto"/>
            <w:bottom w:val="none" w:sz="0" w:space="0" w:color="auto"/>
            <w:right w:val="none" w:sz="0" w:space="0" w:color="auto"/>
          </w:divBdr>
        </w:div>
        <w:div w:id="561521608">
          <w:marLeft w:val="480"/>
          <w:marRight w:val="0"/>
          <w:marTop w:val="0"/>
          <w:marBottom w:val="0"/>
          <w:divBdr>
            <w:top w:val="none" w:sz="0" w:space="0" w:color="auto"/>
            <w:left w:val="none" w:sz="0" w:space="0" w:color="auto"/>
            <w:bottom w:val="none" w:sz="0" w:space="0" w:color="auto"/>
            <w:right w:val="none" w:sz="0" w:space="0" w:color="auto"/>
          </w:divBdr>
        </w:div>
        <w:div w:id="971249896">
          <w:marLeft w:val="480"/>
          <w:marRight w:val="0"/>
          <w:marTop w:val="0"/>
          <w:marBottom w:val="0"/>
          <w:divBdr>
            <w:top w:val="none" w:sz="0" w:space="0" w:color="auto"/>
            <w:left w:val="none" w:sz="0" w:space="0" w:color="auto"/>
            <w:bottom w:val="none" w:sz="0" w:space="0" w:color="auto"/>
            <w:right w:val="none" w:sz="0" w:space="0" w:color="auto"/>
          </w:divBdr>
        </w:div>
        <w:div w:id="260647047">
          <w:marLeft w:val="480"/>
          <w:marRight w:val="0"/>
          <w:marTop w:val="0"/>
          <w:marBottom w:val="0"/>
          <w:divBdr>
            <w:top w:val="none" w:sz="0" w:space="0" w:color="auto"/>
            <w:left w:val="none" w:sz="0" w:space="0" w:color="auto"/>
            <w:bottom w:val="none" w:sz="0" w:space="0" w:color="auto"/>
            <w:right w:val="none" w:sz="0" w:space="0" w:color="auto"/>
          </w:divBdr>
        </w:div>
        <w:div w:id="1406685622">
          <w:marLeft w:val="480"/>
          <w:marRight w:val="0"/>
          <w:marTop w:val="0"/>
          <w:marBottom w:val="0"/>
          <w:divBdr>
            <w:top w:val="none" w:sz="0" w:space="0" w:color="auto"/>
            <w:left w:val="none" w:sz="0" w:space="0" w:color="auto"/>
            <w:bottom w:val="none" w:sz="0" w:space="0" w:color="auto"/>
            <w:right w:val="none" w:sz="0" w:space="0" w:color="auto"/>
          </w:divBdr>
        </w:div>
        <w:div w:id="1334837921">
          <w:marLeft w:val="480"/>
          <w:marRight w:val="0"/>
          <w:marTop w:val="0"/>
          <w:marBottom w:val="0"/>
          <w:divBdr>
            <w:top w:val="none" w:sz="0" w:space="0" w:color="auto"/>
            <w:left w:val="none" w:sz="0" w:space="0" w:color="auto"/>
            <w:bottom w:val="none" w:sz="0" w:space="0" w:color="auto"/>
            <w:right w:val="none" w:sz="0" w:space="0" w:color="auto"/>
          </w:divBdr>
        </w:div>
        <w:div w:id="1557398971">
          <w:marLeft w:val="480"/>
          <w:marRight w:val="0"/>
          <w:marTop w:val="0"/>
          <w:marBottom w:val="0"/>
          <w:divBdr>
            <w:top w:val="none" w:sz="0" w:space="0" w:color="auto"/>
            <w:left w:val="none" w:sz="0" w:space="0" w:color="auto"/>
            <w:bottom w:val="none" w:sz="0" w:space="0" w:color="auto"/>
            <w:right w:val="none" w:sz="0" w:space="0" w:color="auto"/>
          </w:divBdr>
        </w:div>
        <w:div w:id="1777093315">
          <w:marLeft w:val="480"/>
          <w:marRight w:val="0"/>
          <w:marTop w:val="0"/>
          <w:marBottom w:val="0"/>
          <w:divBdr>
            <w:top w:val="none" w:sz="0" w:space="0" w:color="auto"/>
            <w:left w:val="none" w:sz="0" w:space="0" w:color="auto"/>
            <w:bottom w:val="none" w:sz="0" w:space="0" w:color="auto"/>
            <w:right w:val="none" w:sz="0" w:space="0" w:color="auto"/>
          </w:divBdr>
        </w:div>
        <w:div w:id="1253970056">
          <w:marLeft w:val="480"/>
          <w:marRight w:val="0"/>
          <w:marTop w:val="0"/>
          <w:marBottom w:val="0"/>
          <w:divBdr>
            <w:top w:val="none" w:sz="0" w:space="0" w:color="auto"/>
            <w:left w:val="none" w:sz="0" w:space="0" w:color="auto"/>
            <w:bottom w:val="none" w:sz="0" w:space="0" w:color="auto"/>
            <w:right w:val="none" w:sz="0" w:space="0" w:color="auto"/>
          </w:divBdr>
        </w:div>
        <w:div w:id="838421553">
          <w:marLeft w:val="480"/>
          <w:marRight w:val="0"/>
          <w:marTop w:val="0"/>
          <w:marBottom w:val="0"/>
          <w:divBdr>
            <w:top w:val="none" w:sz="0" w:space="0" w:color="auto"/>
            <w:left w:val="none" w:sz="0" w:space="0" w:color="auto"/>
            <w:bottom w:val="none" w:sz="0" w:space="0" w:color="auto"/>
            <w:right w:val="none" w:sz="0" w:space="0" w:color="auto"/>
          </w:divBdr>
        </w:div>
        <w:div w:id="233399465">
          <w:marLeft w:val="480"/>
          <w:marRight w:val="0"/>
          <w:marTop w:val="0"/>
          <w:marBottom w:val="0"/>
          <w:divBdr>
            <w:top w:val="none" w:sz="0" w:space="0" w:color="auto"/>
            <w:left w:val="none" w:sz="0" w:space="0" w:color="auto"/>
            <w:bottom w:val="none" w:sz="0" w:space="0" w:color="auto"/>
            <w:right w:val="none" w:sz="0" w:space="0" w:color="auto"/>
          </w:divBdr>
        </w:div>
        <w:div w:id="1513490914">
          <w:marLeft w:val="480"/>
          <w:marRight w:val="0"/>
          <w:marTop w:val="0"/>
          <w:marBottom w:val="0"/>
          <w:divBdr>
            <w:top w:val="none" w:sz="0" w:space="0" w:color="auto"/>
            <w:left w:val="none" w:sz="0" w:space="0" w:color="auto"/>
            <w:bottom w:val="none" w:sz="0" w:space="0" w:color="auto"/>
            <w:right w:val="none" w:sz="0" w:space="0" w:color="auto"/>
          </w:divBdr>
        </w:div>
        <w:div w:id="710037501">
          <w:marLeft w:val="480"/>
          <w:marRight w:val="0"/>
          <w:marTop w:val="0"/>
          <w:marBottom w:val="0"/>
          <w:divBdr>
            <w:top w:val="none" w:sz="0" w:space="0" w:color="auto"/>
            <w:left w:val="none" w:sz="0" w:space="0" w:color="auto"/>
            <w:bottom w:val="none" w:sz="0" w:space="0" w:color="auto"/>
            <w:right w:val="none" w:sz="0" w:space="0" w:color="auto"/>
          </w:divBdr>
        </w:div>
        <w:div w:id="867913731">
          <w:marLeft w:val="480"/>
          <w:marRight w:val="0"/>
          <w:marTop w:val="0"/>
          <w:marBottom w:val="0"/>
          <w:divBdr>
            <w:top w:val="none" w:sz="0" w:space="0" w:color="auto"/>
            <w:left w:val="none" w:sz="0" w:space="0" w:color="auto"/>
            <w:bottom w:val="none" w:sz="0" w:space="0" w:color="auto"/>
            <w:right w:val="none" w:sz="0" w:space="0" w:color="auto"/>
          </w:divBdr>
        </w:div>
        <w:div w:id="547454007">
          <w:marLeft w:val="480"/>
          <w:marRight w:val="0"/>
          <w:marTop w:val="0"/>
          <w:marBottom w:val="0"/>
          <w:divBdr>
            <w:top w:val="none" w:sz="0" w:space="0" w:color="auto"/>
            <w:left w:val="none" w:sz="0" w:space="0" w:color="auto"/>
            <w:bottom w:val="none" w:sz="0" w:space="0" w:color="auto"/>
            <w:right w:val="none" w:sz="0" w:space="0" w:color="auto"/>
          </w:divBdr>
        </w:div>
        <w:div w:id="1974093630">
          <w:marLeft w:val="480"/>
          <w:marRight w:val="0"/>
          <w:marTop w:val="0"/>
          <w:marBottom w:val="0"/>
          <w:divBdr>
            <w:top w:val="none" w:sz="0" w:space="0" w:color="auto"/>
            <w:left w:val="none" w:sz="0" w:space="0" w:color="auto"/>
            <w:bottom w:val="none" w:sz="0" w:space="0" w:color="auto"/>
            <w:right w:val="none" w:sz="0" w:space="0" w:color="auto"/>
          </w:divBdr>
        </w:div>
        <w:div w:id="558173951">
          <w:marLeft w:val="480"/>
          <w:marRight w:val="0"/>
          <w:marTop w:val="0"/>
          <w:marBottom w:val="0"/>
          <w:divBdr>
            <w:top w:val="none" w:sz="0" w:space="0" w:color="auto"/>
            <w:left w:val="none" w:sz="0" w:space="0" w:color="auto"/>
            <w:bottom w:val="none" w:sz="0" w:space="0" w:color="auto"/>
            <w:right w:val="none" w:sz="0" w:space="0" w:color="auto"/>
          </w:divBdr>
        </w:div>
        <w:div w:id="1178546031">
          <w:marLeft w:val="480"/>
          <w:marRight w:val="0"/>
          <w:marTop w:val="0"/>
          <w:marBottom w:val="0"/>
          <w:divBdr>
            <w:top w:val="none" w:sz="0" w:space="0" w:color="auto"/>
            <w:left w:val="none" w:sz="0" w:space="0" w:color="auto"/>
            <w:bottom w:val="none" w:sz="0" w:space="0" w:color="auto"/>
            <w:right w:val="none" w:sz="0" w:space="0" w:color="auto"/>
          </w:divBdr>
        </w:div>
        <w:div w:id="1156612004">
          <w:marLeft w:val="480"/>
          <w:marRight w:val="0"/>
          <w:marTop w:val="0"/>
          <w:marBottom w:val="0"/>
          <w:divBdr>
            <w:top w:val="none" w:sz="0" w:space="0" w:color="auto"/>
            <w:left w:val="none" w:sz="0" w:space="0" w:color="auto"/>
            <w:bottom w:val="none" w:sz="0" w:space="0" w:color="auto"/>
            <w:right w:val="none" w:sz="0" w:space="0" w:color="auto"/>
          </w:divBdr>
        </w:div>
        <w:div w:id="1848595410">
          <w:marLeft w:val="480"/>
          <w:marRight w:val="0"/>
          <w:marTop w:val="0"/>
          <w:marBottom w:val="0"/>
          <w:divBdr>
            <w:top w:val="none" w:sz="0" w:space="0" w:color="auto"/>
            <w:left w:val="none" w:sz="0" w:space="0" w:color="auto"/>
            <w:bottom w:val="none" w:sz="0" w:space="0" w:color="auto"/>
            <w:right w:val="none" w:sz="0" w:space="0" w:color="auto"/>
          </w:divBdr>
        </w:div>
        <w:div w:id="870415563">
          <w:marLeft w:val="480"/>
          <w:marRight w:val="0"/>
          <w:marTop w:val="0"/>
          <w:marBottom w:val="0"/>
          <w:divBdr>
            <w:top w:val="none" w:sz="0" w:space="0" w:color="auto"/>
            <w:left w:val="none" w:sz="0" w:space="0" w:color="auto"/>
            <w:bottom w:val="none" w:sz="0" w:space="0" w:color="auto"/>
            <w:right w:val="none" w:sz="0" w:space="0" w:color="auto"/>
          </w:divBdr>
        </w:div>
        <w:div w:id="691371565">
          <w:marLeft w:val="480"/>
          <w:marRight w:val="0"/>
          <w:marTop w:val="0"/>
          <w:marBottom w:val="0"/>
          <w:divBdr>
            <w:top w:val="none" w:sz="0" w:space="0" w:color="auto"/>
            <w:left w:val="none" w:sz="0" w:space="0" w:color="auto"/>
            <w:bottom w:val="none" w:sz="0" w:space="0" w:color="auto"/>
            <w:right w:val="none" w:sz="0" w:space="0" w:color="auto"/>
          </w:divBdr>
        </w:div>
        <w:div w:id="847864763">
          <w:marLeft w:val="480"/>
          <w:marRight w:val="0"/>
          <w:marTop w:val="0"/>
          <w:marBottom w:val="0"/>
          <w:divBdr>
            <w:top w:val="none" w:sz="0" w:space="0" w:color="auto"/>
            <w:left w:val="none" w:sz="0" w:space="0" w:color="auto"/>
            <w:bottom w:val="none" w:sz="0" w:space="0" w:color="auto"/>
            <w:right w:val="none" w:sz="0" w:space="0" w:color="auto"/>
          </w:divBdr>
        </w:div>
        <w:div w:id="760569490">
          <w:marLeft w:val="480"/>
          <w:marRight w:val="0"/>
          <w:marTop w:val="0"/>
          <w:marBottom w:val="0"/>
          <w:divBdr>
            <w:top w:val="none" w:sz="0" w:space="0" w:color="auto"/>
            <w:left w:val="none" w:sz="0" w:space="0" w:color="auto"/>
            <w:bottom w:val="none" w:sz="0" w:space="0" w:color="auto"/>
            <w:right w:val="none" w:sz="0" w:space="0" w:color="auto"/>
          </w:divBdr>
        </w:div>
        <w:div w:id="649140881">
          <w:marLeft w:val="480"/>
          <w:marRight w:val="0"/>
          <w:marTop w:val="0"/>
          <w:marBottom w:val="0"/>
          <w:divBdr>
            <w:top w:val="none" w:sz="0" w:space="0" w:color="auto"/>
            <w:left w:val="none" w:sz="0" w:space="0" w:color="auto"/>
            <w:bottom w:val="none" w:sz="0" w:space="0" w:color="auto"/>
            <w:right w:val="none" w:sz="0" w:space="0" w:color="auto"/>
          </w:divBdr>
        </w:div>
        <w:div w:id="766465985">
          <w:marLeft w:val="480"/>
          <w:marRight w:val="0"/>
          <w:marTop w:val="0"/>
          <w:marBottom w:val="0"/>
          <w:divBdr>
            <w:top w:val="none" w:sz="0" w:space="0" w:color="auto"/>
            <w:left w:val="none" w:sz="0" w:space="0" w:color="auto"/>
            <w:bottom w:val="none" w:sz="0" w:space="0" w:color="auto"/>
            <w:right w:val="none" w:sz="0" w:space="0" w:color="auto"/>
          </w:divBdr>
        </w:div>
        <w:div w:id="929192627">
          <w:marLeft w:val="480"/>
          <w:marRight w:val="0"/>
          <w:marTop w:val="0"/>
          <w:marBottom w:val="0"/>
          <w:divBdr>
            <w:top w:val="none" w:sz="0" w:space="0" w:color="auto"/>
            <w:left w:val="none" w:sz="0" w:space="0" w:color="auto"/>
            <w:bottom w:val="none" w:sz="0" w:space="0" w:color="auto"/>
            <w:right w:val="none" w:sz="0" w:space="0" w:color="auto"/>
          </w:divBdr>
        </w:div>
        <w:div w:id="817723541">
          <w:marLeft w:val="480"/>
          <w:marRight w:val="0"/>
          <w:marTop w:val="0"/>
          <w:marBottom w:val="0"/>
          <w:divBdr>
            <w:top w:val="none" w:sz="0" w:space="0" w:color="auto"/>
            <w:left w:val="none" w:sz="0" w:space="0" w:color="auto"/>
            <w:bottom w:val="none" w:sz="0" w:space="0" w:color="auto"/>
            <w:right w:val="none" w:sz="0" w:space="0" w:color="auto"/>
          </w:divBdr>
        </w:div>
        <w:div w:id="222716772">
          <w:marLeft w:val="480"/>
          <w:marRight w:val="0"/>
          <w:marTop w:val="0"/>
          <w:marBottom w:val="0"/>
          <w:divBdr>
            <w:top w:val="none" w:sz="0" w:space="0" w:color="auto"/>
            <w:left w:val="none" w:sz="0" w:space="0" w:color="auto"/>
            <w:bottom w:val="none" w:sz="0" w:space="0" w:color="auto"/>
            <w:right w:val="none" w:sz="0" w:space="0" w:color="auto"/>
          </w:divBdr>
        </w:div>
        <w:div w:id="324478605">
          <w:marLeft w:val="480"/>
          <w:marRight w:val="0"/>
          <w:marTop w:val="0"/>
          <w:marBottom w:val="0"/>
          <w:divBdr>
            <w:top w:val="none" w:sz="0" w:space="0" w:color="auto"/>
            <w:left w:val="none" w:sz="0" w:space="0" w:color="auto"/>
            <w:bottom w:val="none" w:sz="0" w:space="0" w:color="auto"/>
            <w:right w:val="none" w:sz="0" w:space="0" w:color="auto"/>
          </w:divBdr>
        </w:div>
        <w:div w:id="181212817">
          <w:marLeft w:val="480"/>
          <w:marRight w:val="0"/>
          <w:marTop w:val="0"/>
          <w:marBottom w:val="0"/>
          <w:divBdr>
            <w:top w:val="none" w:sz="0" w:space="0" w:color="auto"/>
            <w:left w:val="none" w:sz="0" w:space="0" w:color="auto"/>
            <w:bottom w:val="none" w:sz="0" w:space="0" w:color="auto"/>
            <w:right w:val="none" w:sz="0" w:space="0" w:color="auto"/>
          </w:divBdr>
        </w:div>
        <w:div w:id="1077704540">
          <w:marLeft w:val="480"/>
          <w:marRight w:val="0"/>
          <w:marTop w:val="0"/>
          <w:marBottom w:val="0"/>
          <w:divBdr>
            <w:top w:val="none" w:sz="0" w:space="0" w:color="auto"/>
            <w:left w:val="none" w:sz="0" w:space="0" w:color="auto"/>
            <w:bottom w:val="none" w:sz="0" w:space="0" w:color="auto"/>
            <w:right w:val="none" w:sz="0" w:space="0" w:color="auto"/>
          </w:divBdr>
        </w:div>
        <w:div w:id="580605097">
          <w:marLeft w:val="480"/>
          <w:marRight w:val="0"/>
          <w:marTop w:val="0"/>
          <w:marBottom w:val="0"/>
          <w:divBdr>
            <w:top w:val="none" w:sz="0" w:space="0" w:color="auto"/>
            <w:left w:val="none" w:sz="0" w:space="0" w:color="auto"/>
            <w:bottom w:val="none" w:sz="0" w:space="0" w:color="auto"/>
            <w:right w:val="none" w:sz="0" w:space="0" w:color="auto"/>
          </w:divBdr>
        </w:div>
        <w:div w:id="133908387">
          <w:marLeft w:val="480"/>
          <w:marRight w:val="0"/>
          <w:marTop w:val="0"/>
          <w:marBottom w:val="0"/>
          <w:divBdr>
            <w:top w:val="none" w:sz="0" w:space="0" w:color="auto"/>
            <w:left w:val="none" w:sz="0" w:space="0" w:color="auto"/>
            <w:bottom w:val="none" w:sz="0" w:space="0" w:color="auto"/>
            <w:right w:val="none" w:sz="0" w:space="0" w:color="auto"/>
          </w:divBdr>
        </w:div>
        <w:div w:id="1157303107">
          <w:marLeft w:val="480"/>
          <w:marRight w:val="0"/>
          <w:marTop w:val="0"/>
          <w:marBottom w:val="0"/>
          <w:divBdr>
            <w:top w:val="none" w:sz="0" w:space="0" w:color="auto"/>
            <w:left w:val="none" w:sz="0" w:space="0" w:color="auto"/>
            <w:bottom w:val="none" w:sz="0" w:space="0" w:color="auto"/>
            <w:right w:val="none" w:sz="0" w:space="0" w:color="auto"/>
          </w:divBdr>
        </w:div>
        <w:div w:id="325323205">
          <w:marLeft w:val="480"/>
          <w:marRight w:val="0"/>
          <w:marTop w:val="0"/>
          <w:marBottom w:val="0"/>
          <w:divBdr>
            <w:top w:val="none" w:sz="0" w:space="0" w:color="auto"/>
            <w:left w:val="none" w:sz="0" w:space="0" w:color="auto"/>
            <w:bottom w:val="none" w:sz="0" w:space="0" w:color="auto"/>
            <w:right w:val="none" w:sz="0" w:space="0" w:color="auto"/>
          </w:divBdr>
        </w:div>
        <w:div w:id="1548449125">
          <w:marLeft w:val="480"/>
          <w:marRight w:val="0"/>
          <w:marTop w:val="0"/>
          <w:marBottom w:val="0"/>
          <w:divBdr>
            <w:top w:val="none" w:sz="0" w:space="0" w:color="auto"/>
            <w:left w:val="none" w:sz="0" w:space="0" w:color="auto"/>
            <w:bottom w:val="none" w:sz="0" w:space="0" w:color="auto"/>
            <w:right w:val="none" w:sz="0" w:space="0" w:color="auto"/>
          </w:divBdr>
        </w:div>
        <w:div w:id="1200436375">
          <w:marLeft w:val="480"/>
          <w:marRight w:val="0"/>
          <w:marTop w:val="0"/>
          <w:marBottom w:val="0"/>
          <w:divBdr>
            <w:top w:val="none" w:sz="0" w:space="0" w:color="auto"/>
            <w:left w:val="none" w:sz="0" w:space="0" w:color="auto"/>
            <w:bottom w:val="none" w:sz="0" w:space="0" w:color="auto"/>
            <w:right w:val="none" w:sz="0" w:space="0" w:color="auto"/>
          </w:divBdr>
        </w:div>
        <w:div w:id="586886450">
          <w:marLeft w:val="480"/>
          <w:marRight w:val="0"/>
          <w:marTop w:val="0"/>
          <w:marBottom w:val="0"/>
          <w:divBdr>
            <w:top w:val="none" w:sz="0" w:space="0" w:color="auto"/>
            <w:left w:val="none" w:sz="0" w:space="0" w:color="auto"/>
            <w:bottom w:val="none" w:sz="0" w:space="0" w:color="auto"/>
            <w:right w:val="none" w:sz="0" w:space="0" w:color="auto"/>
          </w:divBdr>
        </w:div>
        <w:div w:id="2023318525">
          <w:marLeft w:val="480"/>
          <w:marRight w:val="0"/>
          <w:marTop w:val="0"/>
          <w:marBottom w:val="0"/>
          <w:divBdr>
            <w:top w:val="none" w:sz="0" w:space="0" w:color="auto"/>
            <w:left w:val="none" w:sz="0" w:space="0" w:color="auto"/>
            <w:bottom w:val="none" w:sz="0" w:space="0" w:color="auto"/>
            <w:right w:val="none" w:sz="0" w:space="0" w:color="auto"/>
          </w:divBdr>
        </w:div>
        <w:div w:id="48774730">
          <w:marLeft w:val="480"/>
          <w:marRight w:val="0"/>
          <w:marTop w:val="0"/>
          <w:marBottom w:val="0"/>
          <w:divBdr>
            <w:top w:val="none" w:sz="0" w:space="0" w:color="auto"/>
            <w:left w:val="none" w:sz="0" w:space="0" w:color="auto"/>
            <w:bottom w:val="none" w:sz="0" w:space="0" w:color="auto"/>
            <w:right w:val="none" w:sz="0" w:space="0" w:color="auto"/>
          </w:divBdr>
        </w:div>
        <w:div w:id="700591790">
          <w:marLeft w:val="480"/>
          <w:marRight w:val="0"/>
          <w:marTop w:val="0"/>
          <w:marBottom w:val="0"/>
          <w:divBdr>
            <w:top w:val="none" w:sz="0" w:space="0" w:color="auto"/>
            <w:left w:val="none" w:sz="0" w:space="0" w:color="auto"/>
            <w:bottom w:val="none" w:sz="0" w:space="0" w:color="auto"/>
            <w:right w:val="none" w:sz="0" w:space="0" w:color="auto"/>
          </w:divBdr>
        </w:div>
      </w:divsChild>
    </w:div>
    <w:div w:id="1893807972">
      <w:bodyDiv w:val="1"/>
      <w:marLeft w:val="0"/>
      <w:marRight w:val="0"/>
      <w:marTop w:val="0"/>
      <w:marBottom w:val="0"/>
      <w:divBdr>
        <w:top w:val="none" w:sz="0" w:space="0" w:color="auto"/>
        <w:left w:val="none" w:sz="0" w:space="0" w:color="auto"/>
        <w:bottom w:val="none" w:sz="0" w:space="0" w:color="auto"/>
        <w:right w:val="none" w:sz="0" w:space="0" w:color="auto"/>
      </w:divBdr>
    </w:div>
    <w:div w:id="1894466884">
      <w:bodyDiv w:val="1"/>
      <w:marLeft w:val="0"/>
      <w:marRight w:val="0"/>
      <w:marTop w:val="0"/>
      <w:marBottom w:val="0"/>
      <w:divBdr>
        <w:top w:val="none" w:sz="0" w:space="0" w:color="auto"/>
        <w:left w:val="none" w:sz="0" w:space="0" w:color="auto"/>
        <w:bottom w:val="none" w:sz="0" w:space="0" w:color="auto"/>
        <w:right w:val="none" w:sz="0" w:space="0" w:color="auto"/>
      </w:divBdr>
      <w:divsChild>
        <w:div w:id="1474835985">
          <w:marLeft w:val="640"/>
          <w:marRight w:val="0"/>
          <w:marTop w:val="0"/>
          <w:marBottom w:val="0"/>
          <w:divBdr>
            <w:top w:val="none" w:sz="0" w:space="0" w:color="auto"/>
            <w:left w:val="none" w:sz="0" w:space="0" w:color="auto"/>
            <w:bottom w:val="none" w:sz="0" w:space="0" w:color="auto"/>
            <w:right w:val="none" w:sz="0" w:space="0" w:color="auto"/>
          </w:divBdr>
        </w:div>
        <w:div w:id="1385372450">
          <w:marLeft w:val="640"/>
          <w:marRight w:val="0"/>
          <w:marTop w:val="0"/>
          <w:marBottom w:val="0"/>
          <w:divBdr>
            <w:top w:val="none" w:sz="0" w:space="0" w:color="auto"/>
            <w:left w:val="none" w:sz="0" w:space="0" w:color="auto"/>
            <w:bottom w:val="none" w:sz="0" w:space="0" w:color="auto"/>
            <w:right w:val="none" w:sz="0" w:space="0" w:color="auto"/>
          </w:divBdr>
        </w:div>
        <w:div w:id="63919409">
          <w:marLeft w:val="640"/>
          <w:marRight w:val="0"/>
          <w:marTop w:val="0"/>
          <w:marBottom w:val="0"/>
          <w:divBdr>
            <w:top w:val="none" w:sz="0" w:space="0" w:color="auto"/>
            <w:left w:val="none" w:sz="0" w:space="0" w:color="auto"/>
            <w:bottom w:val="none" w:sz="0" w:space="0" w:color="auto"/>
            <w:right w:val="none" w:sz="0" w:space="0" w:color="auto"/>
          </w:divBdr>
        </w:div>
        <w:div w:id="1347243445">
          <w:marLeft w:val="640"/>
          <w:marRight w:val="0"/>
          <w:marTop w:val="0"/>
          <w:marBottom w:val="0"/>
          <w:divBdr>
            <w:top w:val="none" w:sz="0" w:space="0" w:color="auto"/>
            <w:left w:val="none" w:sz="0" w:space="0" w:color="auto"/>
            <w:bottom w:val="none" w:sz="0" w:space="0" w:color="auto"/>
            <w:right w:val="none" w:sz="0" w:space="0" w:color="auto"/>
          </w:divBdr>
        </w:div>
        <w:div w:id="986281631">
          <w:marLeft w:val="640"/>
          <w:marRight w:val="0"/>
          <w:marTop w:val="0"/>
          <w:marBottom w:val="0"/>
          <w:divBdr>
            <w:top w:val="none" w:sz="0" w:space="0" w:color="auto"/>
            <w:left w:val="none" w:sz="0" w:space="0" w:color="auto"/>
            <w:bottom w:val="none" w:sz="0" w:space="0" w:color="auto"/>
            <w:right w:val="none" w:sz="0" w:space="0" w:color="auto"/>
          </w:divBdr>
        </w:div>
        <w:div w:id="1832327396">
          <w:marLeft w:val="640"/>
          <w:marRight w:val="0"/>
          <w:marTop w:val="0"/>
          <w:marBottom w:val="0"/>
          <w:divBdr>
            <w:top w:val="none" w:sz="0" w:space="0" w:color="auto"/>
            <w:left w:val="none" w:sz="0" w:space="0" w:color="auto"/>
            <w:bottom w:val="none" w:sz="0" w:space="0" w:color="auto"/>
            <w:right w:val="none" w:sz="0" w:space="0" w:color="auto"/>
          </w:divBdr>
        </w:div>
        <w:div w:id="2101364979">
          <w:marLeft w:val="640"/>
          <w:marRight w:val="0"/>
          <w:marTop w:val="0"/>
          <w:marBottom w:val="0"/>
          <w:divBdr>
            <w:top w:val="none" w:sz="0" w:space="0" w:color="auto"/>
            <w:left w:val="none" w:sz="0" w:space="0" w:color="auto"/>
            <w:bottom w:val="none" w:sz="0" w:space="0" w:color="auto"/>
            <w:right w:val="none" w:sz="0" w:space="0" w:color="auto"/>
          </w:divBdr>
        </w:div>
        <w:div w:id="563762090">
          <w:marLeft w:val="640"/>
          <w:marRight w:val="0"/>
          <w:marTop w:val="0"/>
          <w:marBottom w:val="0"/>
          <w:divBdr>
            <w:top w:val="none" w:sz="0" w:space="0" w:color="auto"/>
            <w:left w:val="none" w:sz="0" w:space="0" w:color="auto"/>
            <w:bottom w:val="none" w:sz="0" w:space="0" w:color="auto"/>
            <w:right w:val="none" w:sz="0" w:space="0" w:color="auto"/>
          </w:divBdr>
        </w:div>
        <w:div w:id="1174613470">
          <w:marLeft w:val="640"/>
          <w:marRight w:val="0"/>
          <w:marTop w:val="0"/>
          <w:marBottom w:val="0"/>
          <w:divBdr>
            <w:top w:val="none" w:sz="0" w:space="0" w:color="auto"/>
            <w:left w:val="none" w:sz="0" w:space="0" w:color="auto"/>
            <w:bottom w:val="none" w:sz="0" w:space="0" w:color="auto"/>
            <w:right w:val="none" w:sz="0" w:space="0" w:color="auto"/>
          </w:divBdr>
        </w:div>
        <w:div w:id="839127804">
          <w:marLeft w:val="640"/>
          <w:marRight w:val="0"/>
          <w:marTop w:val="0"/>
          <w:marBottom w:val="0"/>
          <w:divBdr>
            <w:top w:val="none" w:sz="0" w:space="0" w:color="auto"/>
            <w:left w:val="none" w:sz="0" w:space="0" w:color="auto"/>
            <w:bottom w:val="none" w:sz="0" w:space="0" w:color="auto"/>
            <w:right w:val="none" w:sz="0" w:space="0" w:color="auto"/>
          </w:divBdr>
        </w:div>
        <w:div w:id="1709600324">
          <w:marLeft w:val="640"/>
          <w:marRight w:val="0"/>
          <w:marTop w:val="0"/>
          <w:marBottom w:val="0"/>
          <w:divBdr>
            <w:top w:val="none" w:sz="0" w:space="0" w:color="auto"/>
            <w:left w:val="none" w:sz="0" w:space="0" w:color="auto"/>
            <w:bottom w:val="none" w:sz="0" w:space="0" w:color="auto"/>
            <w:right w:val="none" w:sz="0" w:space="0" w:color="auto"/>
          </w:divBdr>
        </w:div>
        <w:div w:id="1493327170">
          <w:marLeft w:val="640"/>
          <w:marRight w:val="0"/>
          <w:marTop w:val="0"/>
          <w:marBottom w:val="0"/>
          <w:divBdr>
            <w:top w:val="none" w:sz="0" w:space="0" w:color="auto"/>
            <w:left w:val="none" w:sz="0" w:space="0" w:color="auto"/>
            <w:bottom w:val="none" w:sz="0" w:space="0" w:color="auto"/>
            <w:right w:val="none" w:sz="0" w:space="0" w:color="auto"/>
          </w:divBdr>
        </w:div>
        <w:div w:id="1402557373">
          <w:marLeft w:val="640"/>
          <w:marRight w:val="0"/>
          <w:marTop w:val="0"/>
          <w:marBottom w:val="0"/>
          <w:divBdr>
            <w:top w:val="none" w:sz="0" w:space="0" w:color="auto"/>
            <w:left w:val="none" w:sz="0" w:space="0" w:color="auto"/>
            <w:bottom w:val="none" w:sz="0" w:space="0" w:color="auto"/>
            <w:right w:val="none" w:sz="0" w:space="0" w:color="auto"/>
          </w:divBdr>
        </w:div>
        <w:div w:id="164252418">
          <w:marLeft w:val="640"/>
          <w:marRight w:val="0"/>
          <w:marTop w:val="0"/>
          <w:marBottom w:val="0"/>
          <w:divBdr>
            <w:top w:val="none" w:sz="0" w:space="0" w:color="auto"/>
            <w:left w:val="none" w:sz="0" w:space="0" w:color="auto"/>
            <w:bottom w:val="none" w:sz="0" w:space="0" w:color="auto"/>
            <w:right w:val="none" w:sz="0" w:space="0" w:color="auto"/>
          </w:divBdr>
        </w:div>
        <w:div w:id="444812782">
          <w:marLeft w:val="640"/>
          <w:marRight w:val="0"/>
          <w:marTop w:val="0"/>
          <w:marBottom w:val="0"/>
          <w:divBdr>
            <w:top w:val="none" w:sz="0" w:space="0" w:color="auto"/>
            <w:left w:val="none" w:sz="0" w:space="0" w:color="auto"/>
            <w:bottom w:val="none" w:sz="0" w:space="0" w:color="auto"/>
            <w:right w:val="none" w:sz="0" w:space="0" w:color="auto"/>
          </w:divBdr>
        </w:div>
        <w:div w:id="1341814996">
          <w:marLeft w:val="640"/>
          <w:marRight w:val="0"/>
          <w:marTop w:val="0"/>
          <w:marBottom w:val="0"/>
          <w:divBdr>
            <w:top w:val="none" w:sz="0" w:space="0" w:color="auto"/>
            <w:left w:val="none" w:sz="0" w:space="0" w:color="auto"/>
            <w:bottom w:val="none" w:sz="0" w:space="0" w:color="auto"/>
            <w:right w:val="none" w:sz="0" w:space="0" w:color="auto"/>
          </w:divBdr>
        </w:div>
        <w:div w:id="333606760">
          <w:marLeft w:val="640"/>
          <w:marRight w:val="0"/>
          <w:marTop w:val="0"/>
          <w:marBottom w:val="0"/>
          <w:divBdr>
            <w:top w:val="none" w:sz="0" w:space="0" w:color="auto"/>
            <w:left w:val="none" w:sz="0" w:space="0" w:color="auto"/>
            <w:bottom w:val="none" w:sz="0" w:space="0" w:color="auto"/>
            <w:right w:val="none" w:sz="0" w:space="0" w:color="auto"/>
          </w:divBdr>
        </w:div>
        <w:div w:id="218438419">
          <w:marLeft w:val="640"/>
          <w:marRight w:val="0"/>
          <w:marTop w:val="0"/>
          <w:marBottom w:val="0"/>
          <w:divBdr>
            <w:top w:val="none" w:sz="0" w:space="0" w:color="auto"/>
            <w:left w:val="none" w:sz="0" w:space="0" w:color="auto"/>
            <w:bottom w:val="none" w:sz="0" w:space="0" w:color="auto"/>
            <w:right w:val="none" w:sz="0" w:space="0" w:color="auto"/>
          </w:divBdr>
        </w:div>
        <w:div w:id="719938514">
          <w:marLeft w:val="640"/>
          <w:marRight w:val="0"/>
          <w:marTop w:val="0"/>
          <w:marBottom w:val="0"/>
          <w:divBdr>
            <w:top w:val="none" w:sz="0" w:space="0" w:color="auto"/>
            <w:left w:val="none" w:sz="0" w:space="0" w:color="auto"/>
            <w:bottom w:val="none" w:sz="0" w:space="0" w:color="auto"/>
            <w:right w:val="none" w:sz="0" w:space="0" w:color="auto"/>
          </w:divBdr>
        </w:div>
        <w:div w:id="156504841">
          <w:marLeft w:val="640"/>
          <w:marRight w:val="0"/>
          <w:marTop w:val="0"/>
          <w:marBottom w:val="0"/>
          <w:divBdr>
            <w:top w:val="none" w:sz="0" w:space="0" w:color="auto"/>
            <w:left w:val="none" w:sz="0" w:space="0" w:color="auto"/>
            <w:bottom w:val="none" w:sz="0" w:space="0" w:color="auto"/>
            <w:right w:val="none" w:sz="0" w:space="0" w:color="auto"/>
          </w:divBdr>
        </w:div>
        <w:div w:id="1042900826">
          <w:marLeft w:val="640"/>
          <w:marRight w:val="0"/>
          <w:marTop w:val="0"/>
          <w:marBottom w:val="0"/>
          <w:divBdr>
            <w:top w:val="none" w:sz="0" w:space="0" w:color="auto"/>
            <w:left w:val="none" w:sz="0" w:space="0" w:color="auto"/>
            <w:bottom w:val="none" w:sz="0" w:space="0" w:color="auto"/>
            <w:right w:val="none" w:sz="0" w:space="0" w:color="auto"/>
          </w:divBdr>
        </w:div>
        <w:div w:id="232660602">
          <w:marLeft w:val="640"/>
          <w:marRight w:val="0"/>
          <w:marTop w:val="0"/>
          <w:marBottom w:val="0"/>
          <w:divBdr>
            <w:top w:val="none" w:sz="0" w:space="0" w:color="auto"/>
            <w:left w:val="none" w:sz="0" w:space="0" w:color="auto"/>
            <w:bottom w:val="none" w:sz="0" w:space="0" w:color="auto"/>
            <w:right w:val="none" w:sz="0" w:space="0" w:color="auto"/>
          </w:divBdr>
        </w:div>
        <w:div w:id="1114666940">
          <w:marLeft w:val="640"/>
          <w:marRight w:val="0"/>
          <w:marTop w:val="0"/>
          <w:marBottom w:val="0"/>
          <w:divBdr>
            <w:top w:val="none" w:sz="0" w:space="0" w:color="auto"/>
            <w:left w:val="none" w:sz="0" w:space="0" w:color="auto"/>
            <w:bottom w:val="none" w:sz="0" w:space="0" w:color="auto"/>
            <w:right w:val="none" w:sz="0" w:space="0" w:color="auto"/>
          </w:divBdr>
        </w:div>
        <w:div w:id="174468233">
          <w:marLeft w:val="640"/>
          <w:marRight w:val="0"/>
          <w:marTop w:val="0"/>
          <w:marBottom w:val="0"/>
          <w:divBdr>
            <w:top w:val="none" w:sz="0" w:space="0" w:color="auto"/>
            <w:left w:val="none" w:sz="0" w:space="0" w:color="auto"/>
            <w:bottom w:val="none" w:sz="0" w:space="0" w:color="auto"/>
            <w:right w:val="none" w:sz="0" w:space="0" w:color="auto"/>
          </w:divBdr>
        </w:div>
        <w:div w:id="184095692">
          <w:marLeft w:val="640"/>
          <w:marRight w:val="0"/>
          <w:marTop w:val="0"/>
          <w:marBottom w:val="0"/>
          <w:divBdr>
            <w:top w:val="none" w:sz="0" w:space="0" w:color="auto"/>
            <w:left w:val="none" w:sz="0" w:space="0" w:color="auto"/>
            <w:bottom w:val="none" w:sz="0" w:space="0" w:color="auto"/>
            <w:right w:val="none" w:sz="0" w:space="0" w:color="auto"/>
          </w:divBdr>
        </w:div>
        <w:div w:id="169032432">
          <w:marLeft w:val="640"/>
          <w:marRight w:val="0"/>
          <w:marTop w:val="0"/>
          <w:marBottom w:val="0"/>
          <w:divBdr>
            <w:top w:val="none" w:sz="0" w:space="0" w:color="auto"/>
            <w:left w:val="none" w:sz="0" w:space="0" w:color="auto"/>
            <w:bottom w:val="none" w:sz="0" w:space="0" w:color="auto"/>
            <w:right w:val="none" w:sz="0" w:space="0" w:color="auto"/>
          </w:divBdr>
        </w:div>
        <w:div w:id="507448118">
          <w:marLeft w:val="640"/>
          <w:marRight w:val="0"/>
          <w:marTop w:val="0"/>
          <w:marBottom w:val="0"/>
          <w:divBdr>
            <w:top w:val="none" w:sz="0" w:space="0" w:color="auto"/>
            <w:left w:val="none" w:sz="0" w:space="0" w:color="auto"/>
            <w:bottom w:val="none" w:sz="0" w:space="0" w:color="auto"/>
            <w:right w:val="none" w:sz="0" w:space="0" w:color="auto"/>
          </w:divBdr>
        </w:div>
        <w:div w:id="368383575">
          <w:marLeft w:val="640"/>
          <w:marRight w:val="0"/>
          <w:marTop w:val="0"/>
          <w:marBottom w:val="0"/>
          <w:divBdr>
            <w:top w:val="none" w:sz="0" w:space="0" w:color="auto"/>
            <w:left w:val="none" w:sz="0" w:space="0" w:color="auto"/>
            <w:bottom w:val="none" w:sz="0" w:space="0" w:color="auto"/>
            <w:right w:val="none" w:sz="0" w:space="0" w:color="auto"/>
          </w:divBdr>
        </w:div>
        <w:div w:id="652948431">
          <w:marLeft w:val="640"/>
          <w:marRight w:val="0"/>
          <w:marTop w:val="0"/>
          <w:marBottom w:val="0"/>
          <w:divBdr>
            <w:top w:val="none" w:sz="0" w:space="0" w:color="auto"/>
            <w:left w:val="none" w:sz="0" w:space="0" w:color="auto"/>
            <w:bottom w:val="none" w:sz="0" w:space="0" w:color="auto"/>
            <w:right w:val="none" w:sz="0" w:space="0" w:color="auto"/>
          </w:divBdr>
        </w:div>
        <w:div w:id="854611953">
          <w:marLeft w:val="640"/>
          <w:marRight w:val="0"/>
          <w:marTop w:val="0"/>
          <w:marBottom w:val="0"/>
          <w:divBdr>
            <w:top w:val="none" w:sz="0" w:space="0" w:color="auto"/>
            <w:left w:val="none" w:sz="0" w:space="0" w:color="auto"/>
            <w:bottom w:val="none" w:sz="0" w:space="0" w:color="auto"/>
            <w:right w:val="none" w:sz="0" w:space="0" w:color="auto"/>
          </w:divBdr>
        </w:div>
        <w:div w:id="1765149869">
          <w:marLeft w:val="640"/>
          <w:marRight w:val="0"/>
          <w:marTop w:val="0"/>
          <w:marBottom w:val="0"/>
          <w:divBdr>
            <w:top w:val="none" w:sz="0" w:space="0" w:color="auto"/>
            <w:left w:val="none" w:sz="0" w:space="0" w:color="auto"/>
            <w:bottom w:val="none" w:sz="0" w:space="0" w:color="auto"/>
            <w:right w:val="none" w:sz="0" w:space="0" w:color="auto"/>
          </w:divBdr>
        </w:div>
        <w:div w:id="1127040664">
          <w:marLeft w:val="640"/>
          <w:marRight w:val="0"/>
          <w:marTop w:val="0"/>
          <w:marBottom w:val="0"/>
          <w:divBdr>
            <w:top w:val="none" w:sz="0" w:space="0" w:color="auto"/>
            <w:left w:val="none" w:sz="0" w:space="0" w:color="auto"/>
            <w:bottom w:val="none" w:sz="0" w:space="0" w:color="auto"/>
            <w:right w:val="none" w:sz="0" w:space="0" w:color="auto"/>
          </w:divBdr>
        </w:div>
        <w:div w:id="1444497382">
          <w:marLeft w:val="640"/>
          <w:marRight w:val="0"/>
          <w:marTop w:val="0"/>
          <w:marBottom w:val="0"/>
          <w:divBdr>
            <w:top w:val="none" w:sz="0" w:space="0" w:color="auto"/>
            <w:left w:val="none" w:sz="0" w:space="0" w:color="auto"/>
            <w:bottom w:val="none" w:sz="0" w:space="0" w:color="auto"/>
            <w:right w:val="none" w:sz="0" w:space="0" w:color="auto"/>
          </w:divBdr>
        </w:div>
        <w:div w:id="1508518310">
          <w:marLeft w:val="640"/>
          <w:marRight w:val="0"/>
          <w:marTop w:val="0"/>
          <w:marBottom w:val="0"/>
          <w:divBdr>
            <w:top w:val="none" w:sz="0" w:space="0" w:color="auto"/>
            <w:left w:val="none" w:sz="0" w:space="0" w:color="auto"/>
            <w:bottom w:val="none" w:sz="0" w:space="0" w:color="auto"/>
            <w:right w:val="none" w:sz="0" w:space="0" w:color="auto"/>
          </w:divBdr>
        </w:div>
        <w:div w:id="1762792767">
          <w:marLeft w:val="640"/>
          <w:marRight w:val="0"/>
          <w:marTop w:val="0"/>
          <w:marBottom w:val="0"/>
          <w:divBdr>
            <w:top w:val="none" w:sz="0" w:space="0" w:color="auto"/>
            <w:left w:val="none" w:sz="0" w:space="0" w:color="auto"/>
            <w:bottom w:val="none" w:sz="0" w:space="0" w:color="auto"/>
            <w:right w:val="none" w:sz="0" w:space="0" w:color="auto"/>
          </w:divBdr>
        </w:div>
        <w:div w:id="421297667">
          <w:marLeft w:val="640"/>
          <w:marRight w:val="0"/>
          <w:marTop w:val="0"/>
          <w:marBottom w:val="0"/>
          <w:divBdr>
            <w:top w:val="none" w:sz="0" w:space="0" w:color="auto"/>
            <w:left w:val="none" w:sz="0" w:space="0" w:color="auto"/>
            <w:bottom w:val="none" w:sz="0" w:space="0" w:color="auto"/>
            <w:right w:val="none" w:sz="0" w:space="0" w:color="auto"/>
          </w:divBdr>
        </w:div>
        <w:div w:id="1662464718">
          <w:marLeft w:val="640"/>
          <w:marRight w:val="0"/>
          <w:marTop w:val="0"/>
          <w:marBottom w:val="0"/>
          <w:divBdr>
            <w:top w:val="none" w:sz="0" w:space="0" w:color="auto"/>
            <w:left w:val="none" w:sz="0" w:space="0" w:color="auto"/>
            <w:bottom w:val="none" w:sz="0" w:space="0" w:color="auto"/>
            <w:right w:val="none" w:sz="0" w:space="0" w:color="auto"/>
          </w:divBdr>
        </w:div>
        <w:div w:id="452023921">
          <w:marLeft w:val="640"/>
          <w:marRight w:val="0"/>
          <w:marTop w:val="0"/>
          <w:marBottom w:val="0"/>
          <w:divBdr>
            <w:top w:val="none" w:sz="0" w:space="0" w:color="auto"/>
            <w:left w:val="none" w:sz="0" w:space="0" w:color="auto"/>
            <w:bottom w:val="none" w:sz="0" w:space="0" w:color="auto"/>
            <w:right w:val="none" w:sz="0" w:space="0" w:color="auto"/>
          </w:divBdr>
        </w:div>
        <w:div w:id="1399286617">
          <w:marLeft w:val="640"/>
          <w:marRight w:val="0"/>
          <w:marTop w:val="0"/>
          <w:marBottom w:val="0"/>
          <w:divBdr>
            <w:top w:val="none" w:sz="0" w:space="0" w:color="auto"/>
            <w:left w:val="none" w:sz="0" w:space="0" w:color="auto"/>
            <w:bottom w:val="none" w:sz="0" w:space="0" w:color="auto"/>
            <w:right w:val="none" w:sz="0" w:space="0" w:color="auto"/>
          </w:divBdr>
        </w:div>
        <w:div w:id="1721399319">
          <w:marLeft w:val="640"/>
          <w:marRight w:val="0"/>
          <w:marTop w:val="0"/>
          <w:marBottom w:val="0"/>
          <w:divBdr>
            <w:top w:val="none" w:sz="0" w:space="0" w:color="auto"/>
            <w:left w:val="none" w:sz="0" w:space="0" w:color="auto"/>
            <w:bottom w:val="none" w:sz="0" w:space="0" w:color="auto"/>
            <w:right w:val="none" w:sz="0" w:space="0" w:color="auto"/>
          </w:divBdr>
        </w:div>
        <w:div w:id="703753292">
          <w:marLeft w:val="640"/>
          <w:marRight w:val="0"/>
          <w:marTop w:val="0"/>
          <w:marBottom w:val="0"/>
          <w:divBdr>
            <w:top w:val="none" w:sz="0" w:space="0" w:color="auto"/>
            <w:left w:val="none" w:sz="0" w:space="0" w:color="auto"/>
            <w:bottom w:val="none" w:sz="0" w:space="0" w:color="auto"/>
            <w:right w:val="none" w:sz="0" w:space="0" w:color="auto"/>
          </w:divBdr>
        </w:div>
        <w:div w:id="1188330164">
          <w:marLeft w:val="640"/>
          <w:marRight w:val="0"/>
          <w:marTop w:val="0"/>
          <w:marBottom w:val="0"/>
          <w:divBdr>
            <w:top w:val="none" w:sz="0" w:space="0" w:color="auto"/>
            <w:left w:val="none" w:sz="0" w:space="0" w:color="auto"/>
            <w:bottom w:val="none" w:sz="0" w:space="0" w:color="auto"/>
            <w:right w:val="none" w:sz="0" w:space="0" w:color="auto"/>
          </w:divBdr>
        </w:div>
        <w:div w:id="56905585">
          <w:marLeft w:val="640"/>
          <w:marRight w:val="0"/>
          <w:marTop w:val="0"/>
          <w:marBottom w:val="0"/>
          <w:divBdr>
            <w:top w:val="none" w:sz="0" w:space="0" w:color="auto"/>
            <w:left w:val="none" w:sz="0" w:space="0" w:color="auto"/>
            <w:bottom w:val="none" w:sz="0" w:space="0" w:color="auto"/>
            <w:right w:val="none" w:sz="0" w:space="0" w:color="auto"/>
          </w:divBdr>
        </w:div>
        <w:div w:id="960498738">
          <w:marLeft w:val="640"/>
          <w:marRight w:val="0"/>
          <w:marTop w:val="0"/>
          <w:marBottom w:val="0"/>
          <w:divBdr>
            <w:top w:val="none" w:sz="0" w:space="0" w:color="auto"/>
            <w:left w:val="none" w:sz="0" w:space="0" w:color="auto"/>
            <w:bottom w:val="none" w:sz="0" w:space="0" w:color="auto"/>
            <w:right w:val="none" w:sz="0" w:space="0" w:color="auto"/>
          </w:divBdr>
        </w:div>
        <w:div w:id="1586379948">
          <w:marLeft w:val="640"/>
          <w:marRight w:val="0"/>
          <w:marTop w:val="0"/>
          <w:marBottom w:val="0"/>
          <w:divBdr>
            <w:top w:val="none" w:sz="0" w:space="0" w:color="auto"/>
            <w:left w:val="none" w:sz="0" w:space="0" w:color="auto"/>
            <w:bottom w:val="none" w:sz="0" w:space="0" w:color="auto"/>
            <w:right w:val="none" w:sz="0" w:space="0" w:color="auto"/>
          </w:divBdr>
        </w:div>
        <w:div w:id="857621154">
          <w:marLeft w:val="640"/>
          <w:marRight w:val="0"/>
          <w:marTop w:val="0"/>
          <w:marBottom w:val="0"/>
          <w:divBdr>
            <w:top w:val="none" w:sz="0" w:space="0" w:color="auto"/>
            <w:left w:val="none" w:sz="0" w:space="0" w:color="auto"/>
            <w:bottom w:val="none" w:sz="0" w:space="0" w:color="auto"/>
            <w:right w:val="none" w:sz="0" w:space="0" w:color="auto"/>
          </w:divBdr>
        </w:div>
        <w:div w:id="1397122454">
          <w:marLeft w:val="640"/>
          <w:marRight w:val="0"/>
          <w:marTop w:val="0"/>
          <w:marBottom w:val="0"/>
          <w:divBdr>
            <w:top w:val="none" w:sz="0" w:space="0" w:color="auto"/>
            <w:left w:val="none" w:sz="0" w:space="0" w:color="auto"/>
            <w:bottom w:val="none" w:sz="0" w:space="0" w:color="auto"/>
            <w:right w:val="none" w:sz="0" w:space="0" w:color="auto"/>
          </w:divBdr>
        </w:div>
        <w:div w:id="1503357555">
          <w:marLeft w:val="640"/>
          <w:marRight w:val="0"/>
          <w:marTop w:val="0"/>
          <w:marBottom w:val="0"/>
          <w:divBdr>
            <w:top w:val="none" w:sz="0" w:space="0" w:color="auto"/>
            <w:left w:val="none" w:sz="0" w:space="0" w:color="auto"/>
            <w:bottom w:val="none" w:sz="0" w:space="0" w:color="auto"/>
            <w:right w:val="none" w:sz="0" w:space="0" w:color="auto"/>
          </w:divBdr>
        </w:div>
        <w:div w:id="1810242506">
          <w:marLeft w:val="640"/>
          <w:marRight w:val="0"/>
          <w:marTop w:val="0"/>
          <w:marBottom w:val="0"/>
          <w:divBdr>
            <w:top w:val="none" w:sz="0" w:space="0" w:color="auto"/>
            <w:left w:val="none" w:sz="0" w:space="0" w:color="auto"/>
            <w:bottom w:val="none" w:sz="0" w:space="0" w:color="auto"/>
            <w:right w:val="none" w:sz="0" w:space="0" w:color="auto"/>
          </w:divBdr>
        </w:div>
        <w:div w:id="654795915">
          <w:marLeft w:val="640"/>
          <w:marRight w:val="0"/>
          <w:marTop w:val="0"/>
          <w:marBottom w:val="0"/>
          <w:divBdr>
            <w:top w:val="none" w:sz="0" w:space="0" w:color="auto"/>
            <w:left w:val="none" w:sz="0" w:space="0" w:color="auto"/>
            <w:bottom w:val="none" w:sz="0" w:space="0" w:color="auto"/>
            <w:right w:val="none" w:sz="0" w:space="0" w:color="auto"/>
          </w:divBdr>
        </w:div>
        <w:div w:id="1227956114">
          <w:marLeft w:val="640"/>
          <w:marRight w:val="0"/>
          <w:marTop w:val="0"/>
          <w:marBottom w:val="0"/>
          <w:divBdr>
            <w:top w:val="none" w:sz="0" w:space="0" w:color="auto"/>
            <w:left w:val="none" w:sz="0" w:space="0" w:color="auto"/>
            <w:bottom w:val="none" w:sz="0" w:space="0" w:color="auto"/>
            <w:right w:val="none" w:sz="0" w:space="0" w:color="auto"/>
          </w:divBdr>
        </w:div>
        <w:div w:id="744840344">
          <w:marLeft w:val="640"/>
          <w:marRight w:val="0"/>
          <w:marTop w:val="0"/>
          <w:marBottom w:val="0"/>
          <w:divBdr>
            <w:top w:val="none" w:sz="0" w:space="0" w:color="auto"/>
            <w:left w:val="none" w:sz="0" w:space="0" w:color="auto"/>
            <w:bottom w:val="none" w:sz="0" w:space="0" w:color="auto"/>
            <w:right w:val="none" w:sz="0" w:space="0" w:color="auto"/>
          </w:divBdr>
        </w:div>
        <w:div w:id="1415084680">
          <w:marLeft w:val="640"/>
          <w:marRight w:val="0"/>
          <w:marTop w:val="0"/>
          <w:marBottom w:val="0"/>
          <w:divBdr>
            <w:top w:val="none" w:sz="0" w:space="0" w:color="auto"/>
            <w:left w:val="none" w:sz="0" w:space="0" w:color="auto"/>
            <w:bottom w:val="none" w:sz="0" w:space="0" w:color="auto"/>
            <w:right w:val="none" w:sz="0" w:space="0" w:color="auto"/>
          </w:divBdr>
        </w:div>
        <w:div w:id="1305037886">
          <w:marLeft w:val="640"/>
          <w:marRight w:val="0"/>
          <w:marTop w:val="0"/>
          <w:marBottom w:val="0"/>
          <w:divBdr>
            <w:top w:val="none" w:sz="0" w:space="0" w:color="auto"/>
            <w:left w:val="none" w:sz="0" w:space="0" w:color="auto"/>
            <w:bottom w:val="none" w:sz="0" w:space="0" w:color="auto"/>
            <w:right w:val="none" w:sz="0" w:space="0" w:color="auto"/>
          </w:divBdr>
        </w:div>
        <w:div w:id="252856307">
          <w:marLeft w:val="640"/>
          <w:marRight w:val="0"/>
          <w:marTop w:val="0"/>
          <w:marBottom w:val="0"/>
          <w:divBdr>
            <w:top w:val="none" w:sz="0" w:space="0" w:color="auto"/>
            <w:left w:val="none" w:sz="0" w:space="0" w:color="auto"/>
            <w:bottom w:val="none" w:sz="0" w:space="0" w:color="auto"/>
            <w:right w:val="none" w:sz="0" w:space="0" w:color="auto"/>
          </w:divBdr>
        </w:div>
        <w:div w:id="1407455348">
          <w:marLeft w:val="640"/>
          <w:marRight w:val="0"/>
          <w:marTop w:val="0"/>
          <w:marBottom w:val="0"/>
          <w:divBdr>
            <w:top w:val="none" w:sz="0" w:space="0" w:color="auto"/>
            <w:left w:val="none" w:sz="0" w:space="0" w:color="auto"/>
            <w:bottom w:val="none" w:sz="0" w:space="0" w:color="auto"/>
            <w:right w:val="none" w:sz="0" w:space="0" w:color="auto"/>
          </w:divBdr>
        </w:div>
        <w:div w:id="1153183561">
          <w:marLeft w:val="640"/>
          <w:marRight w:val="0"/>
          <w:marTop w:val="0"/>
          <w:marBottom w:val="0"/>
          <w:divBdr>
            <w:top w:val="none" w:sz="0" w:space="0" w:color="auto"/>
            <w:left w:val="none" w:sz="0" w:space="0" w:color="auto"/>
            <w:bottom w:val="none" w:sz="0" w:space="0" w:color="auto"/>
            <w:right w:val="none" w:sz="0" w:space="0" w:color="auto"/>
          </w:divBdr>
        </w:div>
        <w:div w:id="307563353">
          <w:marLeft w:val="640"/>
          <w:marRight w:val="0"/>
          <w:marTop w:val="0"/>
          <w:marBottom w:val="0"/>
          <w:divBdr>
            <w:top w:val="none" w:sz="0" w:space="0" w:color="auto"/>
            <w:left w:val="none" w:sz="0" w:space="0" w:color="auto"/>
            <w:bottom w:val="none" w:sz="0" w:space="0" w:color="auto"/>
            <w:right w:val="none" w:sz="0" w:space="0" w:color="auto"/>
          </w:divBdr>
        </w:div>
        <w:div w:id="1671635971">
          <w:marLeft w:val="640"/>
          <w:marRight w:val="0"/>
          <w:marTop w:val="0"/>
          <w:marBottom w:val="0"/>
          <w:divBdr>
            <w:top w:val="none" w:sz="0" w:space="0" w:color="auto"/>
            <w:left w:val="none" w:sz="0" w:space="0" w:color="auto"/>
            <w:bottom w:val="none" w:sz="0" w:space="0" w:color="auto"/>
            <w:right w:val="none" w:sz="0" w:space="0" w:color="auto"/>
          </w:divBdr>
        </w:div>
        <w:div w:id="577516570">
          <w:marLeft w:val="640"/>
          <w:marRight w:val="0"/>
          <w:marTop w:val="0"/>
          <w:marBottom w:val="0"/>
          <w:divBdr>
            <w:top w:val="none" w:sz="0" w:space="0" w:color="auto"/>
            <w:left w:val="none" w:sz="0" w:space="0" w:color="auto"/>
            <w:bottom w:val="none" w:sz="0" w:space="0" w:color="auto"/>
            <w:right w:val="none" w:sz="0" w:space="0" w:color="auto"/>
          </w:divBdr>
        </w:div>
        <w:div w:id="1367215319">
          <w:marLeft w:val="640"/>
          <w:marRight w:val="0"/>
          <w:marTop w:val="0"/>
          <w:marBottom w:val="0"/>
          <w:divBdr>
            <w:top w:val="none" w:sz="0" w:space="0" w:color="auto"/>
            <w:left w:val="none" w:sz="0" w:space="0" w:color="auto"/>
            <w:bottom w:val="none" w:sz="0" w:space="0" w:color="auto"/>
            <w:right w:val="none" w:sz="0" w:space="0" w:color="auto"/>
          </w:divBdr>
        </w:div>
        <w:div w:id="552817303">
          <w:marLeft w:val="640"/>
          <w:marRight w:val="0"/>
          <w:marTop w:val="0"/>
          <w:marBottom w:val="0"/>
          <w:divBdr>
            <w:top w:val="none" w:sz="0" w:space="0" w:color="auto"/>
            <w:left w:val="none" w:sz="0" w:space="0" w:color="auto"/>
            <w:bottom w:val="none" w:sz="0" w:space="0" w:color="auto"/>
            <w:right w:val="none" w:sz="0" w:space="0" w:color="auto"/>
          </w:divBdr>
        </w:div>
        <w:div w:id="354230502">
          <w:marLeft w:val="640"/>
          <w:marRight w:val="0"/>
          <w:marTop w:val="0"/>
          <w:marBottom w:val="0"/>
          <w:divBdr>
            <w:top w:val="none" w:sz="0" w:space="0" w:color="auto"/>
            <w:left w:val="none" w:sz="0" w:space="0" w:color="auto"/>
            <w:bottom w:val="none" w:sz="0" w:space="0" w:color="auto"/>
            <w:right w:val="none" w:sz="0" w:space="0" w:color="auto"/>
          </w:divBdr>
        </w:div>
        <w:div w:id="774443464">
          <w:marLeft w:val="640"/>
          <w:marRight w:val="0"/>
          <w:marTop w:val="0"/>
          <w:marBottom w:val="0"/>
          <w:divBdr>
            <w:top w:val="none" w:sz="0" w:space="0" w:color="auto"/>
            <w:left w:val="none" w:sz="0" w:space="0" w:color="auto"/>
            <w:bottom w:val="none" w:sz="0" w:space="0" w:color="auto"/>
            <w:right w:val="none" w:sz="0" w:space="0" w:color="auto"/>
          </w:divBdr>
        </w:div>
        <w:div w:id="711155728">
          <w:marLeft w:val="640"/>
          <w:marRight w:val="0"/>
          <w:marTop w:val="0"/>
          <w:marBottom w:val="0"/>
          <w:divBdr>
            <w:top w:val="none" w:sz="0" w:space="0" w:color="auto"/>
            <w:left w:val="none" w:sz="0" w:space="0" w:color="auto"/>
            <w:bottom w:val="none" w:sz="0" w:space="0" w:color="auto"/>
            <w:right w:val="none" w:sz="0" w:space="0" w:color="auto"/>
          </w:divBdr>
        </w:div>
        <w:div w:id="1977949377">
          <w:marLeft w:val="640"/>
          <w:marRight w:val="0"/>
          <w:marTop w:val="0"/>
          <w:marBottom w:val="0"/>
          <w:divBdr>
            <w:top w:val="none" w:sz="0" w:space="0" w:color="auto"/>
            <w:left w:val="none" w:sz="0" w:space="0" w:color="auto"/>
            <w:bottom w:val="none" w:sz="0" w:space="0" w:color="auto"/>
            <w:right w:val="none" w:sz="0" w:space="0" w:color="auto"/>
          </w:divBdr>
        </w:div>
        <w:div w:id="917248359">
          <w:marLeft w:val="640"/>
          <w:marRight w:val="0"/>
          <w:marTop w:val="0"/>
          <w:marBottom w:val="0"/>
          <w:divBdr>
            <w:top w:val="none" w:sz="0" w:space="0" w:color="auto"/>
            <w:left w:val="none" w:sz="0" w:space="0" w:color="auto"/>
            <w:bottom w:val="none" w:sz="0" w:space="0" w:color="auto"/>
            <w:right w:val="none" w:sz="0" w:space="0" w:color="auto"/>
          </w:divBdr>
        </w:div>
        <w:div w:id="209612274">
          <w:marLeft w:val="640"/>
          <w:marRight w:val="0"/>
          <w:marTop w:val="0"/>
          <w:marBottom w:val="0"/>
          <w:divBdr>
            <w:top w:val="none" w:sz="0" w:space="0" w:color="auto"/>
            <w:left w:val="none" w:sz="0" w:space="0" w:color="auto"/>
            <w:bottom w:val="none" w:sz="0" w:space="0" w:color="auto"/>
            <w:right w:val="none" w:sz="0" w:space="0" w:color="auto"/>
          </w:divBdr>
        </w:div>
        <w:div w:id="56831754">
          <w:marLeft w:val="640"/>
          <w:marRight w:val="0"/>
          <w:marTop w:val="0"/>
          <w:marBottom w:val="0"/>
          <w:divBdr>
            <w:top w:val="none" w:sz="0" w:space="0" w:color="auto"/>
            <w:left w:val="none" w:sz="0" w:space="0" w:color="auto"/>
            <w:bottom w:val="none" w:sz="0" w:space="0" w:color="auto"/>
            <w:right w:val="none" w:sz="0" w:space="0" w:color="auto"/>
          </w:divBdr>
        </w:div>
        <w:div w:id="475029250">
          <w:marLeft w:val="640"/>
          <w:marRight w:val="0"/>
          <w:marTop w:val="0"/>
          <w:marBottom w:val="0"/>
          <w:divBdr>
            <w:top w:val="none" w:sz="0" w:space="0" w:color="auto"/>
            <w:left w:val="none" w:sz="0" w:space="0" w:color="auto"/>
            <w:bottom w:val="none" w:sz="0" w:space="0" w:color="auto"/>
            <w:right w:val="none" w:sz="0" w:space="0" w:color="auto"/>
          </w:divBdr>
        </w:div>
        <w:div w:id="2131783557">
          <w:marLeft w:val="640"/>
          <w:marRight w:val="0"/>
          <w:marTop w:val="0"/>
          <w:marBottom w:val="0"/>
          <w:divBdr>
            <w:top w:val="none" w:sz="0" w:space="0" w:color="auto"/>
            <w:left w:val="none" w:sz="0" w:space="0" w:color="auto"/>
            <w:bottom w:val="none" w:sz="0" w:space="0" w:color="auto"/>
            <w:right w:val="none" w:sz="0" w:space="0" w:color="auto"/>
          </w:divBdr>
        </w:div>
        <w:div w:id="1865167789">
          <w:marLeft w:val="640"/>
          <w:marRight w:val="0"/>
          <w:marTop w:val="0"/>
          <w:marBottom w:val="0"/>
          <w:divBdr>
            <w:top w:val="none" w:sz="0" w:space="0" w:color="auto"/>
            <w:left w:val="none" w:sz="0" w:space="0" w:color="auto"/>
            <w:bottom w:val="none" w:sz="0" w:space="0" w:color="auto"/>
            <w:right w:val="none" w:sz="0" w:space="0" w:color="auto"/>
          </w:divBdr>
        </w:div>
        <w:div w:id="4327510">
          <w:marLeft w:val="640"/>
          <w:marRight w:val="0"/>
          <w:marTop w:val="0"/>
          <w:marBottom w:val="0"/>
          <w:divBdr>
            <w:top w:val="none" w:sz="0" w:space="0" w:color="auto"/>
            <w:left w:val="none" w:sz="0" w:space="0" w:color="auto"/>
            <w:bottom w:val="none" w:sz="0" w:space="0" w:color="auto"/>
            <w:right w:val="none" w:sz="0" w:space="0" w:color="auto"/>
          </w:divBdr>
        </w:div>
        <w:div w:id="1217090103">
          <w:marLeft w:val="640"/>
          <w:marRight w:val="0"/>
          <w:marTop w:val="0"/>
          <w:marBottom w:val="0"/>
          <w:divBdr>
            <w:top w:val="none" w:sz="0" w:space="0" w:color="auto"/>
            <w:left w:val="none" w:sz="0" w:space="0" w:color="auto"/>
            <w:bottom w:val="none" w:sz="0" w:space="0" w:color="auto"/>
            <w:right w:val="none" w:sz="0" w:space="0" w:color="auto"/>
          </w:divBdr>
        </w:div>
        <w:div w:id="561871059">
          <w:marLeft w:val="640"/>
          <w:marRight w:val="0"/>
          <w:marTop w:val="0"/>
          <w:marBottom w:val="0"/>
          <w:divBdr>
            <w:top w:val="none" w:sz="0" w:space="0" w:color="auto"/>
            <w:left w:val="none" w:sz="0" w:space="0" w:color="auto"/>
            <w:bottom w:val="none" w:sz="0" w:space="0" w:color="auto"/>
            <w:right w:val="none" w:sz="0" w:space="0" w:color="auto"/>
          </w:divBdr>
        </w:div>
        <w:div w:id="1821186614">
          <w:marLeft w:val="640"/>
          <w:marRight w:val="0"/>
          <w:marTop w:val="0"/>
          <w:marBottom w:val="0"/>
          <w:divBdr>
            <w:top w:val="none" w:sz="0" w:space="0" w:color="auto"/>
            <w:left w:val="none" w:sz="0" w:space="0" w:color="auto"/>
            <w:bottom w:val="none" w:sz="0" w:space="0" w:color="auto"/>
            <w:right w:val="none" w:sz="0" w:space="0" w:color="auto"/>
          </w:divBdr>
        </w:div>
        <w:div w:id="660475354">
          <w:marLeft w:val="640"/>
          <w:marRight w:val="0"/>
          <w:marTop w:val="0"/>
          <w:marBottom w:val="0"/>
          <w:divBdr>
            <w:top w:val="none" w:sz="0" w:space="0" w:color="auto"/>
            <w:left w:val="none" w:sz="0" w:space="0" w:color="auto"/>
            <w:bottom w:val="none" w:sz="0" w:space="0" w:color="auto"/>
            <w:right w:val="none" w:sz="0" w:space="0" w:color="auto"/>
          </w:divBdr>
        </w:div>
        <w:div w:id="1791246499">
          <w:marLeft w:val="640"/>
          <w:marRight w:val="0"/>
          <w:marTop w:val="0"/>
          <w:marBottom w:val="0"/>
          <w:divBdr>
            <w:top w:val="none" w:sz="0" w:space="0" w:color="auto"/>
            <w:left w:val="none" w:sz="0" w:space="0" w:color="auto"/>
            <w:bottom w:val="none" w:sz="0" w:space="0" w:color="auto"/>
            <w:right w:val="none" w:sz="0" w:space="0" w:color="auto"/>
          </w:divBdr>
        </w:div>
        <w:div w:id="1488932395">
          <w:marLeft w:val="640"/>
          <w:marRight w:val="0"/>
          <w:marTop w:val="0"/>
          <w:marBottom w:val="0"/>
          <w:divBdr>
            <w:top w:val="none" w:sz="0" w:space="0" w:color="auto"/>
            <w:left w:val="none" w:sz="0" w:space="0" w:color="auto"/>
            <w:bottom w:val="none" w:sz="0" w:space="0" w:color="auto"/>
            <w:right w:val="none" w:sz="0" w:space="0" w:color="auto"/>
          </w:divBdr>
        </w:div>
        <w:div w:id="1906992098">
          <w:marLeft w:val="640"/>
          <w:marRight w:val="0"/>
          <w:marTop w:val="0"/>
          <w:marBottom w:val="0"/>
          <w:divBdr>
            <w:top w:val="none" w:sz="0" w:space="0" w:color="auto"/>
            <w:left w:val="none" w:sz="0" w:space="0" w:color="auto"/>
            <w:bottom w:val="none" w:sz="0" w:space="0" w:color="auto"/>
            <w:right w:val="none" w:sz="0" w:space="0" w:color="auto"/>
          </w:divBdr>
        </w:div>
      </w:divsChild>
    </w:div>
    <w:div w:id="1894535146">
      <w:bodyDiv w:val="1"/>
      <w:marLeft w:val="0"/>
      <w:marRight w:val="0"/>
      <w:marTop w:val="0"/>
      <w:marBottom w:val="0"/>
      <w:divBdr>
        <w:top w:val="none" w:sz="0" w:space="0" w:color="auto"/>
        <w:left w:val="none" w:sz="0" w:space="0" w:color="auto"/>
        <w:bottom w:val="none" w:sz="0" w:space="0" w:color="auto"/>
        <w:right w:val="none" w:sz="0" w:space="0" w:color="auto"/>
      </w:divBdr>
    </w:div>
    <w:div w:id="1901135250">
      <w:bodyDiv w:val="1"/>
      <w:marLeft w:val="0"/>
      <w:marRight w:val="0"/>
      <w:marTop w:val="0"/>
      <w:marBottom w:val="0"/>
      <w:divBdr>
        <w:top w:val="none" w:sz="0" w:space="0" w:color="auto"/>
        <w:left w:val="none" w:sz="0" w:space="0" w:color="auto"/>
        <w:bottom w:val="none" w:sz="0" w:space="0" w:color="auto"/>
        <w:right w:val="none" w:sz="0" w:space="0" w:color="auto"/>
      </w:divBdr>
    </w:div>
    <w:div w:id="1901671381">
      <w:bodyDiv w:val="1"/>
      <w:marLeft w:val="0"/>
      <w:marRight w:val="0"/>
      <w:marTop w:val="0"/>
      <w:marBottom w:val="0"/>
      <w:divBdr>
        <w:top w:val="none" w:sz="0" w:space="0" w:color="auto"/>
        <w:left w:val="none" w:sz="0" w:space="0" w:color="auto"/>
        <w:bottom w:val="none" w:sz="0" w:space="0" w:color="auto"/>
        <w:right w:val="none" w:sz="0" w:space="0" w:color="auto"/>
      </w:divBdr>
      <w:divsChild>
        <w:div w:id="1778134012">
          <w:marLeft w:val="640"/>
          <w:marRight w:val="0"/>
          <w:marTop w:val="0"/>
          <w:marBottom w:val="0"/>
          <w:divBdr>
            <w:top w:val="none" w:sz="0" w:space="0" w:color="auto"/>
            <w:left w:val="none" w:sz="0" w:space="0" w:color="auto"/>
            <w:bottom w:val="none" w:sz="0" w:space="0" w:color="auto"/>
            <w:right w:val="none" w:sz="0" w:space="0" w:color="auto"/>
          </w:divBdr>
          <w:divsChild>
            <w:div w:id="682436256">
              <w:marLeft w:val="0"/>
              <w:marRight w:val="0"/>
              <w:marTop w:val="0"/>
              <w:marBottom w:val="0"/>
              <w:divBdr>
                <w:top w:val="none" w:sz="0" w:space="0" w:color="auto"/>
                <w:left w:val="none" w:sz="0" w:space="0" w:color="auto"/>
                <w:bottom w:val="none" w:sz="0" w:space="0" w:color="auto"/>
                <w:right w:val="none" w:sz="0" w:space="0" w:color="auto"/>
              </w:divBdr>
              <w:divsChild>
                <w:div w:id="1375276928">
                  <w:marLeft w:val="640"/>
                  <w:marRight w:val="0"/>
                  <w:marTop w:val="0"/>
                  <w:marBottom w:val="0"/>
                  <w:divBdr>
                    <w:top w:val="none" w:sz="0" w:space="0" w:color="auto"/>
                    <w:left w:val="none" w:sz="0" w:space="0" w:color="auto"/>
                    <w:bottom w:val="none" w:sz="0" w:space="0" w:color="auto"/>
                    <w:right w:val="none" w:sz="0" w:space="0" w:color="auto"/>
                  </w:divBdr>
                </w:div>
                <w:div w:id="969477572">
                  <w:marLeft w:val="640"/>
                  <w:marRight w:val="0"/>
                  <w:marTop w:val="0"/>
                  <w:marBottom w:val="0"/>
                  <w:divBdr>
                    <w:top w:val="none" w:sz="0" w:space="0" w:color="auto"/>
                    <w:left w:val="none" w:sz="0" w:space="0" w:color="auto"/>
                    <w:bottom w:val="none" w:sz="0" w:space="0" w:color="auto"/>
                    <w:right w:val="none" w:sz="0" w:space="0" w:color="auto"/>
                  </w:divBdr>
                </w:div>
                <w:div w:id="851189012">
                  <w:marLeft w:val="640"/>
                  <w:marRight w:val="0"/>
                  <w:marTop w:val="0"/>
                  <w:marBottom w:val="0"/>
                  <w:divBdr>
                    <w:top w:val="none" w:sz="0" w:space="0" w:color="auto"/>
                    <w:left w:val="none" w:sz="0" w:space="0" w:color="auto"/>
                    <w:bottom w:val="none" w:sz="0" w:space="0" w:color="auto"/>
                    <w:right w:val="none" w:sz="0" w:space="0" w:color="auto"/>
                  </w:divBdr>
                </w:div>
                <w:div w:id="401220400">
                  <w:marLeft w:val="640"/>
                  <w:marRight w:val="0"/>
                  <w:marTop w:val="0"/>
                  <w:marBottom w:val="0"/>
                  <w:divBdr>
                    <w:top w:val="none" w:sz="0" w:space="0" w:color="auto"/>
                    <w:left w:val="none" w:sz="0" w:space="0" w:color="auto"/>
                    <w:bottom w:val="none" w:sz="0" w:space="0" w:color="auto"/>
                    <w:right w:val="none" w:sz="0" w:space="0" w:color="auto"/>
                  </w:divBdr>
                </w:div>
                <w:div w:id="2062895519">
                  <w:marLeft w:val="640"/>
                  <w:marRight w:val="0"/>
                  <w:marTop w:val="0"/>
                  <w:marBottom w:val="0"/>
                  <w:divBdr>
                    <w:top w:val="none" w:sz="0" w:space="0" w:color="auto"/>
                    <w:left w:val="none" w:sz="0" w:space="0" w:color="auto"/>
                    <w:bottom w:val="none" w:sz="0" w:space="0" w:color="auto"/>
                    <w:right w:val="none" w:sz="0" w:space="0" w:color="auto"/>
                  </w:divBdr>
                </w:div>
                <w:div w:id="115027252">
                  <w:marLeft w:val="640"/>
                  <w:marRight w:val="0"/>
                  <w:marTop w:val="0"/>
                  <w:marBottom w:val="0"/>
                  <w:divBdr>
                    <w:top w:val="none" w:sz="0" w:space="0" w:color="auto"/>
                    <w:left w:val="none" w:sz="0" w:space="0" w:color="auto"/>
                    <w:bottom w:val="none" w:sz="0" w:space="0" w:color="auto"/>
                    <w:right w:val="none" w:sz="0" w:space="0" w:color="auto"/>
                  </w:divBdr>
                </w:div>
                <w:div w:id="1087577298">
                  <w:marLeft w:val="640"/>
                  <w:marRight w:val="0"/>
                  <w:marTop w:val="0"/>
                  <w:marBottom w:val="0"/>
                  <w:divBdr>
                    <w:top w:val="none" w:sz="0" w:space="0" w:color="auto"/>
                    <w:left w:val="none" w:sz="0" w:space="0" w:color="auto"/>
                    <w:bottom w:val="none" w:sz="0" w:space="0" w:color="auto"/>
                    <w:right w:val="none" w:sz="0" w:space="0" w:color="auto"/>
                  </w:divBdr>
                </w:div>
                <w:div w:id="646399708">
                  <w:marLeft w:val="640"/>
                  <w:marRight w:val="0"/>
                  <w:marTop w:val="0"/>
                  <w:marBottom w:val="0"/>
                  <w:divBdr>
                    <w:top w:val="none" w:sz="0" w:space="0" w:color="auto"/>
                    <w:left w:val="none" w:sz="0" w:space="0" w:color="auto"/>
                    <w:bottom w:val="none" w:sz="0" w:space="0" w:color="auto"/>
                    <w:right w:val="none" w:sz="0" w:space="0" w:color="auto"/>
                  </w:divBdr>
                </w:div>
                <w:div w:id="1887644361">
                  <w:marLeft w:val="640"/>
                  <w:marRight w:val="0"/>
                  <w:marTop w:val="0"/>
                  <w:marBottom w:val="0"/>
                  <w:divBdr>
                    <w:top w:val="none" w:sz="0" w:space="0" w:color="auto"/>
                    <w:left w:val="none" w:sz="0" w:space="0" w:color="auto"/>
                    <w:bottom w:val="none" w:sz="0" w:space="0" w:color="auto"/>
                    <w:right w:val="none" w:sz="0" w:space="0" w:color="auto"/>
                  </w:divBdr>
                </w:div>
                <w:div w:id="2024355741">
                  <w:marLeft w:val="640"/>
                  <w:marRight w:val="0"/>
                  <w:marTop w:val="0"/>
                  <w:marBottom w:val="0"/>
                  <w:divBdr>
                    <w:top w:val="none" w:sz="0" w:space="0" w:color="auto"/>
                    <w:left w:val="none" w:sz="0" w:space="0" w:color="auto"/>
                    <w:bottom w:val="none" w:sz="0" w:space="0" w:color="auto"/>
                    <w:right w:val="none" w:sz="0" w:space="0" w:color="auto"/>
                  </w:divBdr>
                </w:div>
                <w:div w:id="291516711">
                  <w:marLeft w:val="640"/>
                  <w:marRight w:val="0"/>
                  <w:marTop w:val="0"/>
                  <w:marBottom w:val="0"/>
                  <w:divBdr>
                    <w:top w:val="none" w:sz="0" w:space="0" w:color="auto"/>
                    <w:left w:val="none" w:sz="0" w:space="0" w:color="auto"/>
                    <w:bottom w:val="none" w:sz="0" w:space="0" w:color="auto"/>
                    <w:right w:val="none" w:sz="0" w:space="0" w:color="auto"/>
                  </w:divBdr>
                </w:div>
                <w:div w:id="991567549">
                  <w:marLeft w:val="640"/>
                  <w:marRight w:val="0"/>
                  <w:marTop w:val="0"/>
                  <w:marBottom w:val="0"/>
                  <w:divBdr>
                    <w:top w:val="none" w:sz="0" w:space="0" w:color="auto"/>
                    <w:left w:val="none" w:sz="0" w:space="0" w:color="auto"/>
                    <w:bottom w:val="none" w:sz="0" w:space="0" w:color="auto"/>
                    <w:right w:val="none" w:sz="0" w:space="0" w:color="auto"/>
                  </w:divBdr>
                </w:div>
                <w:div w:id="948317951">
                  <w:marLeft w:val="640"/>
                  <w:marRight w:val="0"/>
                  <w:marTop w:val="0"/>
                  <w:marBottom w:val="0"/>
                  <w:divBdr>
                    <w:top w:val="none" w:sz="0" w:space="0" w:color="auto"/>
                    <w:left w:val="none" w:sz="0" w:space="0" w:color="auto"/>
                    <w:bottom w:val="none" w:sz="0" w:space="0" w:color="auto"/>
                    <w:right w:val="none" w:sz="0" w:space="0" w:color="auto"/>
                  </w:divBdr>
                </w:div>
                <w:div w:id="305087906">
                  <w:marLeft w:val="640"/>
                  <w:marRight w:val="0"/>
                  <w:marTop w:val="0"/>
                  <w:marBottom w:val="0"/>
                  <w:divBdr>
                    <w:top w:val="none" w:sz="0" w:space="0" w:color="auto"/>
                    <w:left w:val="none" w:sz="0" w:space="0" w:color="auto"/>
                    <w:bottom w:val="none" w:sz="0" w:space="0" w:color="auto"/>
                    <w:right w:val="none" w:sz="0" w:space="0" w:color="auto"/>
                  </w:divBdr>
                </w:div>
                <w:div w:id="2021472149">
                  <w:marLeft w:val="640"/>
                  <w:marRight w:val="0"/>
                  <w:marTop w:val="0"/>
                  <w:marBottom w:val="0"/>
                  <w:divBdr>
                    <w:top w:val="none" w:sz="0" w:space="0" w:color="auto"/>
                    <w:left w:val="none" w:sz="0" w:space="0" w:color="auto"/>
                    <w:bottom w:val="none" w:sz="0" w:space="0" w:color="auto"/>
                    <w:right w:val="none" w:sz="0" w:space="0" w:color="auto"/>
                  </w:divBdr>
                </w:div>
                <w:div w:id="1877767417">
                  <w:marLeft w:val="640"/>
                  <w:marRight w:val="0"/>
                  <w:marTop w:val="0"/>
                  <w:marBottom w:val="0"/>
                  <w:divBdr>
                    <w:top w:val="none" w:sz="0" w:space="0" w:color="auto"/>
                    <w:left w:val="none" w:sz="0" w:space="0" w:color="auto"/>
                    <w:bottom w:val="none" w:sz="0" w:space="0" w:color="auto"/>
                    <w:right w:val="none" w:sz="0" w:space="0" w:color="auto"/>
                  </w:divBdr>
                </w:div>
                <w:div w:id="290212081">
                  <w:marLeft w:val="640"/>
                  <w:marRight w:val="0"/>
                  <w:marTop w:val="0"/>
                  <w:marBottom w:val="0"/>
                  <w:divBdr>
                    <w:top w:val="none" w:sz="0" w:space="0" w:color="auto"/>
                    <w:left w:val="none" w:sz="0" w:space="0" w:color="auto"/>
                    <w:bottom w:val="none" w:sz="0" w:space="0" w:color="auto"/>
                    <w:right w:val="none" w:sz="0" w:space="0" w:color="auto"/>
                  </w:divBdr>
                </w:div>
                <w:div w:id="1485469554">
                  <w:marLeft w:val="640"/>
                  <w:marRight w:val="0"/>
                  <w:marTop w:val="0"/>
                  <w:marBottom w:val="0"/>
                  <w:divBdr>
                    <w:top w:val="none" w:sz="0" w:space="0" w:color="auto"/>
                    <w:left w:val="none" w:sz="0" w:space="0" w:color="auto"/>
                    <w:bottom w:val="none" w:sz="0" w:space="0" w:color="auto"/>
                    <w:right w:val="none" w:sz="0" w:space="0" w:color="auto"/>
                  </w:divBdr>
                </w:div>
                <w:div w:id="138694948">
                  <w:marLeft w:val="640"/>
                  <w:marRight w:val="0"/>
                  <w:marTop w:val="0"/>
                  <w:marBottom w:val="0"/>
                  <w:divBdr>
                    <w:top w:val="none" w:sz="0" w:space="0" w:color="auto"/>
                    <w:left w:val="none" w:sz="0" w:space="0" w:color="auto"/>
                    <w:bottom w:val="none" w:sz="0" w:space="0" w:color="auto"/>
                    <w:right w:val="none" w:sz="0" w:space="0" w:color="auto"/>
                  </w:divBdr>
                </w:div>
                <w:div w:id="2089688785">
                  <w:marLeft w:val="640"/>
                  <w:marRight w:val="0"/>
                  <w:marTop w:val="0"/>
                  <w:marBottom w:val="0"/>
                  <w:divBdr>
                    <w:top w:val="none" w:sz="0" w:space="0" w:color="auto"/>
                    <w:left w:val="none" w:sz="0" w:space="0" w:color="auto"/>
                    <w:bottom w:val="none" w:sz="0" w:space="0" w:color="auto"/>
                    <w:right w:val="none" w:sz="0" w:space="0" w:color="auto"/>
                  </w:divBdr>
                </w:div>
                <w:div w:id="1465922886">
                  <w:marLeft w:val="640"/>
                  <w:marRight w:val="0"/>
                  <w:marTop w:val="0"/>
                  <w:marBottom w:val="0"/>
                  <w:divBdr>
                    <w:top w:val="none" w:sz="0" w:space="0" w:color="auto"/>
                    <w:left w:val="none" w:sz="0" w:space="0" w:color="auto"/>
                    <w:bottom w:val="none" w:sz="0" w:space="0" w:color="auto"/>
                    <w:right w:val="none" w:sz="0" w:space="0" w:color="auto"/>
                  </w:divBdr>
                </w:div>
                <w:div w:id="1576351585">
                  <w:marLeft w:val="640"/>
                  <w:marRight w:val="0"/>
                  <w:marTop w:val="0"/>
                  <w:marBottom w:val="0"/>
                  <w:divBdr>
                    <w:top w:val="none" w:sz="0" w:space="0" w:color="auto"/>
                    <w:left w:val="none" w:sz="0" w:space="0" w:color="auto"/>
                    <w:bottom w:val="none" w:sz="0" w:space="0" w:color="auto"/>
                    <w:right w:val="none" w:sz="0" w:space="0" w:color="auto"/>
                  </w:divBdr>
                </w:div>
                <w:div w:id="748842749">
                  <w:marLeft w:val="640"/>
                  <w:marRight w:val="0"/>
                  <w:marTop w:val="0"/>
                  <w:marBottom w:val="0"/>
                  <w:divBdr>
                    <w:top w:val="none" w:sz="0" w:space="0" w:color="auto"/>
                    <w:left w:val="none" w:sz="0" w:space="0" w:color="auto"/>
                    <w:bottom w:val="none" w:sz="0" w:space="0" w:color="auto"/>
                    <w:right w:val="none" w:sz="0" w:space="0" w:color="auto"/>
                  </w:divBdr>
                </w:div>
                <w:div w:id="297803625">
                  <w:marLeft w:val="640"/>
                  <w:marRight w:val="0"/>
                  <w:marTop w:val="0"/>
                  <w:marBottom w:val="0"/>
                  <w:divBdr>
                    <w:top w:val="none" w:sz="0" w:space="0" w:color="auto"/>
                    <w:left w:val="none" w:sz="0" w:space="0" w:color="auto"/>
                    <w:bottom w:val="none" w:sz="0" w:space="0" w:color="auto"/>
                    <w:right w:val="none" w:sz="0" w:space="0" w:color="auto"/>
                  </w:divBdr>
                </w:div>
                <w:div w:id="352078662">
                  <w:marLeft w:val="640"/>
                  <w:marRight w:val="0"/>
                  <w:marTop w:val="0"/>
                  <w:marBottom w:val="0"/>
                  <w:divBdr>
                    <w:top w:val="none" w:sz="0" w:space="0" w:color="auto"/>
                    <w:left w:val="none" w:sz="0" w:space="0" w:color="auto"/>
                    <w:bottom w:val="none" w:sz="0" w:space="0" w:color="auto"/>
                    <w:right w:val="none" w:sz="0" w:space="0" w:color="auto"/>
                  </w:divBdr>
                </w:div>
                <w:div w:id="1394037245">
                  <w:marLeft w:val="640"/>
                  <w:marRight w:val="0"/>
                  <w:marTop w:val="0"/>
                  <w:marBottom w:val="0"/>
                  <w:divBdr>
                    <w:top w:val="none" w:sz="0" w:space="0" w:color="auto"/>
                    <w:left w:val="none" w:sz="0" w:space="0" w:color="auto"/>
                    <w:bottom w:val="none" w:sz="0" w:space="0" w:color="auto"/>
                    <w:right w:val="none" w:sz="0" w:space="0" w:color="auto"/>
                  </w:divBdr>
                </w:div>
                <w:div w:id="1703171483">
                  <w:marLeft w:val="640"/>
                  <w:marRight w:val="0"/>
                  <w:marTop w:val="0"/>
                  <w:marBottom w:val="0"/>
                  <w:divBdr>
                    <w:top w:val="none" w:sz="0" w:space="0" w:color="auto"/>
                    <w:left w:val="none" w:sz="0" w:space="0" w:color="auto"/>
                    <w:bottom w:val="none" w:sz="0" w:space="0" w:color="auto"/>
                    <w:right w:val="none" w:sz="0" w:space="0" w:color="auto"/>
                  </w:divBdr>
                </w:div>
                <w:div w:id="788087127">
                  <w:marLeft w:val="640"/>
                  <w:marRight w:val="0"/>
                  <w:marTop w:val="0"/>
                  <w:marBottom w:val="0"/>
                  <w:divBdr>
                    <w:top w:val="none" w:sz="0" w:space="0" w:color="auto"/>
                    <w:left w:val="none" w:sz="0" w:space="0" w:color="auto"/>
                    <w:bottom w:val="none" w:sz="0" w:space="0" w:color="auto"/>
                    <w:right w:val="none" w:sz="0" w:space="0" w:color="auto"/>
                  </w:divBdr>
                </w:div>
                <w:div w:id="1045444143">
                  <w:marLeft w:val="640"/>
                  <w:marRight w:val="0"/>
                  <w:marTop w:val="0"/>
                  <w:marBottom w:val="0"/>
                  <w:divBdr>
                    <w:top w:val="none" w:sz="0" w:space="0" w:color="auto"/>
                    <w:left w:val="none" w:sz="0" w:space="0" w:color="auto"/>
                    <w:bottom w:val="none" w:sz="0" w:space="0" w:color="auto"/>
                    <w:right w:val="none" w:sz="0" w:space="0" w:color="auto"/>
                  </w:divBdr>
                </w:div>
                <w:div w:id="889993724">
                  <w:marLeft w:val="640"/>
                  <w:marRight w:val="0"/>
                  <w:marTop w:val="0"/>
                  <w:marBottom w:val="0"/>
                  <w:divBdr>
                    <w:top w:val="none" w:sz="0" w:space="0" w:color="auto"/>
                    <w:left w:val="none" w:sz="0" w:space="0" w:color="auto"/>
                    <w:bottom w:val="none" w:sz="0" w:space="0" w:color="auto"/>
                    <w:right w:val="none" w:sz="0" w:space="0" w:color="auto"/>
                  </w:divBdr>
                </w:div>
                <w:div w:id="32196751">
                  <w:marLeft w:val="640"/>
                  <w:marRight w:val="0"/>
                  <w:marTop w:val="0"/>
                  <w:marBottom w:val="0"/>
                  <w:divBdr>
                    <w:top w:val="none" w:sz="0" w:space="0" w:color="auto"/>
                    <w:left w:val="none" w:sz="0" w:space="0" w:color="auto"/>
                    <w:bottom w:val="none" w:sz="0" w:space="0" w:color="auto"/>
                    <w:right w:val="none" w:sz="0" w:space="0" w:color="auto"/>
                  </w:divBdr>
                </w:div>
                <w:div w:id="1119184421">
                  <w:marLeft w:val="640"/>
                  <w:marRight w:val="0"/>
                  <w:marTop w:val="0"/>
                  <w:marBottom w:val="0"/>
                  <w:divBdr>
                    <w:top w:val="none" w:sz="0" w:space="0" w:color="auto"/>
                    <w:left w:val="none" w:sz="0" w:space="0" w:color="auto"/>
                    <w:bottom w:val="none" w:sz="0" w:space="0" w:color="auto"/>
                    <w:right w:val="none" w:sz="0" w:space="0" w:color="auto"/>
                  </w:divBdr>
                </w:div>
                <w:div w:id="1151605454">
                  <w:marLeft w:val="640"/>
                  <w:marRight w:val="0"/>
                  <w:marTop w:val="0"/>
                  <w:marBottom w:val="0"/>
                  <w:divBdr>
                    <w:top w:val="none" w:sz="0" w:space="0" w:color="auto"/>
                    <w:left w:val="none" w:sz="0" w:space="0" w:color="auto"/>
                    <w:bottom w:val="none" w:sz="0" w:space="0" w:color="auto"/>
                    <w:right w:val="none" w:sz="0" w:space="0" w:color="auto"/>
                  </w:divBdr>
                </w:div>
                <w:div w:id="1533806319">
                  <w:marLeft w:val="640"/>
                  <w:marRight w:val="0"/>
                  <w:marTop w:val="0"/>
                  <w:marBottom w:val="0"/>
                  <w:divBdr>
                    <w:top w:val="none" w:sz="0" w:space="0" w:color="auto"/>
                    <w:left w:val="none" w:sz="0" w:space="0" w:color="auto"/>
                    <w:bottom w:val="none" w:sz="0" w:space="0" w:color="auto"/>
                    <w:right w:val="none" w:sz="0" w:space="0" w:color="auto"/>
                  </w:divBdr>
                </w:div>
                <w:div w:id="2021272492">
                  <w:marLeft w:val="640"/>
                  <w:marRight w:val="0"/>
                  <w:marTop w:val="0"/>
                  <w:marBottom w:val="0"/>
                  <w:divBdr>
                    <w:top w:val="none" w:sz="0" w:space="0" w:color="auto"/>
                    <w:left w:val="none" w:sz="0" w:space="0" w:color="auto"/>
                    <w:bottom w:val="none" w:sz="0" w:space="0" w:color="auto"/>
                    <w:right w:val="none" w:sz="0" w:space="0" w:color="auto"/>
                  </w:divBdr>
                </w:div>
                <w:div w:id="2124035074">
                  <w:marLeft w:val="640"/>
                  <w:marRight w:val="0"/>
                  <w:marTop w:val="0"/>
                  <w:marBottom w:val="0"/>
                  <w:divBdr>
                    <w:top w:val="none" w:sz="0" w:space="0" w:color="auto"/>
                    <w:left w:val="none" w:sz="0" w:space="0" w:color="auto"/>
                    <w:bottom w:val="none" w:sz="0" w:space="0" w:color="auto"/>
                    <w:right w:val="none" w:sz="0" w:space="0" w:color="auto"/>
                  </w:divBdr>
                </w:div>
                <w:div w:id="1365014061">
                  <w:marLeft w:val="640"/>
                  <w:marRight w:val="0"/>
                  <w:marTop w:val="0"/>
                  <w:marBottom w:val="0"/>
                  <w:divBdr>
                    <w:top w:val="none" w:sz="0" w:space="0" w:color="auto"/>
                    <w:left w:val="none" w:sz="0" w:space="0" w:color="auto"/>
                    <w:bottom w:val="none" w:sz="0" w:space="0" w:color="auto"/>
                    <w:right w:val="none" w:sz="0" w:space="0" w:color="auto"/>
                  </w:divBdr>
                </w:div>
                <w:div w:id="938566652">
                  <w:marLeft w:val="640"/>
                  <w:marRight w:val="0"/>
                  <w:marTop w:val="0"/>
                  <w:marBottom w:val="0"/>
                  <w:divBdr>
                    <w:top w:val="none" w:sz="0" w:space="0" w:color="auto"/>
                    <w:left w:val="none" w:sz="0" w:space="0" w:color="auto"/>
                    <w:bottom w:val="none" w:sz="0" w:space="0" w:color="auto"/>
                    <w:right w:val="none" w:sz="0" w:space="0" w:color="auto"/>
                  </w:divBdr>
                </w:div>
                <w:div w:id="1933472660">
                  <w:marLeft w:val="640"/>
                  <w:marRight w:val="0"/>
                  <w:marTop w:val="0"/>
                  <w:marBottom w:val="0"/>
                  <w:divBdr>
                    <w:top w:val="none" w:sz="0" w:space="0" w:color="auto"/>
                    <w:left w:val="none" w:sz="0" w:space="0" w:color="auto"/>
                    <w:bottom w:val="none" w:sz="0" w:space="0" w:color="auto"/>
                    <w:right w:val="none" w:sz="0" w:space="0" w:color="auto"/>
                  </w:divBdr>
                </w:div>
                <w:div w:id="403644156">
                  <w:marLeft w:val="640"/>
                  <w:marRight w:val="0"/>
                  <w:marTop w:val="0"/>
                  <w:marBottom w:val="0"/>
                  <w:divBdr>
                    <w:top w:val="none" w:sz="0" w:space="0" w:color="auto"/>
                    <w:left w:val="none" w:sz="0" w:space="0" w:color="auto"/>
                    <w:bottom w:val="none" w:sz="0" w:space="0" w:color="auto"/>
                    <w:right w:val="none" w:sz="0" w:space="0" w:color="auto"/>
                  </w:divBdr>
                </w:div>
                <w:div w:id="1280381804">
                  <w:marLeft w:val="640"/>
                  <w:marRight w:val="0"/>
                  <w:marTop w:val="0"/>
                  <w:marBottom w:val="0"/>
                  <w:divBdr>
                    <w:top w:val="none" w:sz="0" w:space="0" w:color="auto"/>
                    <w:left w:val="none" w:sz="0" w:space="0" w:color="auto"/>
                    <w:bottom w:val="none" w:sz="0" w:space="0" w:color="auto"/>
                    <w:right w:val="none" w:sz="0" w:space="0" w:color="auto"/>
                  </w:divBdr>
                </w:div>
                <w:div w:id="575287665">
                  <w:marLeft w:val="640"/>
                  <w:marRight w:val="0"/>
                  <w:marTop w:val="0"/>
                  <w:marBottom w:val="0"/>
                  <w:divBdr>
                    <w:top w:val="none" w:sz="0" w:space="0" w:color="auto"/>
                    <w:left w:val="none" w:sz="0" w:space="0" w:color="auto"/>
                    <w:bottom w:val="none" w:sz="0" w:space="0" w:color="auto"/>
                    <w:right w:val="none" w:sz="0" w:space="0" w:color="auto"/>
                  </w:divBdr>
                </w:div>
                <w:div w:id="1394617287">
                  <w:marLeft w:val="640"/>
                  <w:marRight w:val="0"/>
                  <w:marTop w:val="0"/>
                  <w:marBottom w:val="0"/>
                  <w:divBdr>
                    <w:top w:val="none" w:sz="0" w:space="0" w:color="auto"/>
                    <w:left w:val="none" w:sz="0" w:space="0" w:color="auto"/>
                    <w:bottom w:val="none" w:sz="0" w:space="0" w:color="auto"/>
                    <w:right w:val="none" w:sz="0" w:space="0" w:color="auto"/>
                  </w:divBdr>
                </w:div>
                <w:div w:id="172845794">
                  <w:marLeft w:val="640"/>
                  <w:marRight w:val="0"/>
                  <w:marTop w:val="0"/>
                  <w:marBottom w:val="0"/>
                  <w:divBdr>
                    <w:top w:val="none" w:sz="0" w:space="0" w:color="auto"/>
                    <w:left w:val="none" w:sz="0" w:space="0" w:color="auto"/>
                    <w:bottom w:val="none" w:sz="0" w:space="0" w:color="auto"/>
                    <w:right w:val="none" w:sz="0" w:space="0" w:color="auto"/>
                  </w:divBdr>
                </w:div>
                <w:div w:id="2111195590">
                  <w:marLeft w:val="640"/>
                  <w:marRight w:val="0"/>
                  <w:marTop w:val="0"/>
                  <w:marBottom w:val="0"/>
                  <w:divBdr>
                    <w:top w:val="none" w:sz="0" w:space="0" w:color="auto"/>
                    <w:left w:val="none" w:sz="0" w:space="0" w:color="auto"/>
                    <w:bottom w:val="none" w:sz="0" w:space="0" w:color="auto"/>
                    <w:right w:val="none" w:sz="0" w:space="0" w:color="auto"/>
                  </w:divBdr>
                </w:div>
                <w:div w:id="1043679362">
                  <w:marLeft w:val="640"/>
                  <w:marRight w:val="0"/>
                  <w:marTop w:val="0"/>
                  <w:marBottom w:val="0"/>
                  <w:divBdr>
                    <w:top w:val="none" w:sz="0" w:space="0" w:color="auto"/>
                    <w:left w:val="none" w:sz="0" w:space="0" w:color="auto"/>
                    <w:bottom w:val="none" w:sz="0" w:space="0" w:color="auto"/>
                    <w:right w:val="none" w:sz="0" w:space="0" w:color="auto"/>
                  </w:divBdr>
                </w:div>
                <w:div w:id="1388259120">
                  <w:marLeft w:val="640"/>
                  <w:marRight w:val="0"/>
                  <w:marTop w:val="0"/>
                  <w:marBottom w:val="0"/>
                  <w:divBdr>
                    <w:top w:val="none" w:sz="0" w:space="0" w:color="auto"/>
                    <w:left w:val="none" w:sz="0" w:space="0" w:color="auto"/>
                    <w:bottom w:val="none" w:sz="0" w:space="0" w:color="auto"/>
                    <w:right w:val="none" w:sz="0" w:space="0" w:color="auto"/>
                  </w:divBdr>
                </w:div>
                <w:div w:id="2058628837">
                  <w:marLeft w:val="640"/>
                  <w:marRight w:val="0"/>
                  <w:marTop w:val="0"/>
                  <w:marBottom w:val="0"/>
                  <w:divBdr>
                    <w:top w:val="none" w:sz="0" w:space="0" w:color="auto"/>
                    <w:left w:val="none" w:sz="0" w:space="0" w:color="auto"/>
                    <w:bottom w:val="none" w:sz="0" w:space="0" w:color="auto"/>
                    <w:right w:val="none" w:sz="0" w:space="0" w:color="auto"/>
                  </w:divBdr>
                </w:div>
                <w:div w:id="483741203">
                  <w:marLeft w:val="640"/>
                  <w:marRight w:val="0"/>
                  <w:marTop w:val="0"/>
                  <w:marBottom w:val="0"/>
                  <w:divBdr>
                    <w:top w:val="none" w:sz="0" w:space="0" w:color="auto"/>
                    <w:left w:val="none" w:sz="0" w:space="0" w:color="auto"/>
                    <w:bottom w:val="none" w:sz="0" w:space="0" w:color="auto"/>
                    <w:right w:val="none" w:sz="0" w:space="0" w:color="auto"/>
                  </w:divBdr>
                </w:div>
                <w:div w:id="1480461467">
                  <w:marLeft w:val="640"/>
                  <w:marRight w:val="0"/>
                  <w:marTop w:val="0"/>
                  <w:marBottom w:val="0"/>
                  <w:divBdr>
                    <w:top w:val="none" w:sz="0" w:space="0" w:color="auto"/>
                    <w:left w:val="none" w:sz="0" w:space="0" w:color="auto"/>
                    <w:bottom w:val="none" w:sz="0" w:space="0" w:color="auto"/>
                    <w:right w:val="none" w:sz="0" w:space="0" w:color="auto"/>
                  </w:divBdr>
                </w:div>
                <w:div w:id="864169194">
                  <w:marLeft w:val="640"/>
                  <w:marRight w:val="0"/>
                  <w:marTop w:val="0"/>
                  <w:marBottom w:val="0"/>
                  <w:divBdr>
                    <w:top w:val="none" w:sz="0" w:space="0" w:color="auto"/>
                    <w:left w:val="none" w:sz="0" w:space="0" w:color="auto"/>
                    <w:bottom w:val="none" w:sz="0" w:space="0" w:color="auto"/>
                    <w:right w:val="none" w:sz="0" w:space="0" w:color="auto"/>
                  </w:divBdr>
                </w:div>
                <w:div w:id="422339774">
                  <w:marLeft w:val="640"/>
                  <w:marRight w:val="0"/>
                  <w:marTop w:val="0"/>
                  <w:marBottom w:val="0"/>
                  <w:divBdr>
                    <w:top w:val="none" w:sz="0" w:space="0" w:color="auto"/>
                    <w:left w:val="none" w:sz="0" w:space="0" w:color="auto"/>
                    <w:bottom w:val="none" w:sz="0" w:space="0" w:color="auto"/>
                    <w:right w:val="none" w:sz="0" w:space="0" w:color="auto"/>
                  </w:divBdr>
                </w:div>
                <w:div w:id="1642728591">
                  <w:marLeft w:val="640"/>
                  <w:marRight w:val="0"/>
                  <w:marTop w:val="0"/>
                  <w:marBottom w:val="0"/>
                  <w:divBdr>
                    <w:top w:val="none" w:sz="0" w:space="0" w:color="auto"/>
                    <w:left w:val="none" w:sz="0" w:space="0" w:color="auto"/>
                    <w:bottom w:val="none" w:sz="0" w:space="0" w:color="auto"/>
                    <w:right w:val="none" w:sz="0" w:space="0" w:color="auto"/>
                  </w:divBdr>
                </w:div>
                <w:div w:id="1314987316">
                  <w:marLeft w:val="640"/>
                  <w:marRight w:val="0"/>
                  <w:marTop w:val="0"/>
                  <w:marBottom w:val="0"/>
                  <w:divBdr>
                    <w:top w:val="none" w:sz="0" w:space="0" w:color="auto"/>
                    <w:left w:val="none" w:sz="0" w:space="0" w:color="auto"/>
                    <w:bottom w:val="none" w:sz="0" w:space="0" w:color="auto"/>
                    <w:right w:val="none" w:sz="0" w:space="0" w:color="auto"/>
                  </w:divBdr>
                </w:div>
                <w:div w:id="1559396044">
                  <w:marLeft w:val="640"/>
                  <w:marRight w:val="0"/>
                  <w:marTop w:val="0"/>
                  <w:marBottom w:val="0"/>
                  <w:divBdr>
                    <w:top w:val="none" w:sz="0" w:space="0" w:color="auto"/>
                    <w:left w:val="none" w:sz="0" w:space="0" w:color="auto"/>
                    <w:bottom w:val="none" w:sz="0" w:space="0" w:color="auto"/>
                    <w:right w:val="none" w:sz="0" w:space="0" w:color="auto"/>
                  </w:divBdr>
                </w:div>
                <w:div w:id="390346084">
                  <w:marLeft w:val="640"/>
                  <w:marRight w:val="0"/>
                  <w:marTop w:val="0"/>
                  <w:marBottom w:val="0"/>
                  <w:divBdr>
                    <w:top w:val="none" w:sz="0" w:space="0" w:color="auto"/>
                    <w:left w:val="none" w:sz="0" w:space="0" w:color="auto"/>
                    <w:bottom w:val="none" w:sz="0" w:space="0" w:color="auto"/>
                    <w:right w:val="none" w:sz="0" w:space="0" w:color="auto"/>
                  </w:divBdr>
                </w:div>
                <w:div w:id="1695032550">
                  <w:marLeft w:val="640"/>
                  <w:marRight w:val="0"/>
                  <w:marTop w:val="0"/>
                  <w:marBottom w:val="0"/>
                  <w:divBdr>
                    <w:top w:val="none" w:sz="0" w:space="0" w:color="auto"/>
                    <w:left w:val="none" w:sz="0" w:space="0" w:color="auto"/>
                    <w:bottom w:val="none" w:sz="0" w:space="0" w:color="auto"/>
                    <w:right w:val="none" w:sz="0" w:space="0" w:color="auto"/>
                  </w:divBdr>
                </w:div>
                <w:div w:id="829172674">
                  <w:marLeft w:val="640"/>
                  <w:marRight w:val="0"/>
                  <w:marTop w:val="0"/>
                  <w:marBottom w:val="0"/>
                  <w:divBdr>
                    <w:top w:val="none" w:sz="0" w:space="0" w:color="auto"/>
                    <w:left w:val="none" w:sz="0" w:space="0" w:color="auto"/>
                    <w:bottom w:val="none" w:sz="0" w:space="0" w:color="auto"/>
                    <w:right w:val="none" w:sz="0" w:space="0" w:color="auto"/>
                  </w:divBdr>
                </w:div>
                <w:div w:id="1306859880">
                  <w:marLeft w:val="640"/>
                  <w:marRight w:val="0"/>
                  <w:marTop w:val="0"/>
                  <w:marBottom w:val="0"/>
                  <w:divBdr>
                    <w:top w:val="none" w:sz="0" w:space="0" w:color="auto"/>
                    <w:left w:val="none" w:sz="0" w:space="0" w:color="auto"/>
                    <w:bottom w:val="none" w:sz="0" w:space="0" w:color="auto"/>
                    <w:right w:val="none" w:sz="0" w:space="0" w:color="auto"/>
                  </w:divBdr>
                </w:div>
                <w:div w:id="877204590">
                  <w:marLeft w:val="640"/>
                  <w:marRight w:val="0"/>
                  <w:marTop w:val="0"/>
                  <w:marBottom w:val="0"/>
                  <w:divBdr>
                    <w:top w:val="none" w:sz="0" w:space="0" w:color="auto"/>
                    <w:left w:val="none" w:sz="0" w:space="0" w:color="auto"/>
                    <w:bottom w:val="none" w:sz="0" w:space="0" w:color="auto"/>
                    <w:right w:val="none" w:sz="0" w:space="0" w:color="auto"/>
                  </w:divBdr>
                </w:div>
                <w:div w:id="1044595938">
                  <w:marLeft w:val="640"/>
                  <w:marRight w:val="0"/>
                  <w:marTop w:val="0"/>
                  <w:marBottom w:val="0"/>
                  <w:divBdr>
                    <w:top w:val="none" w:sz="0" w:space="0" w:color="auto"/>
                    <w:left w:val="none" w:sz="0" w:space="0" w:color="auto"/>
                    <w:bottom w:val="none" w:sz="0" w:space="0" w:color="auto"/>
                    <w:right w:val="none" w:sz="0" w:space="0" w:color="auto"/>
                  </w:divBdr>
                </w:div>
                <w:div w:id="542904738">
                  <w:marLeft w:val="640"/>
                  <w:marRight w:val="0"/>
                  <w:marTop w:val="0"/>
                  <w:marBottom w:val="0"/>
                  <w:divBdr>
                    <w:top w:val="none" w:sz="0" w:space="0" w:color="auto"/>
                    <w:left w:val="none" w:sz="0" w:space="0" w:color="auto"/>
                    <w:bottom w:val="none" w:sz="0" w:space="0" w:color="auto"/>
                    <w:right w:val="none" w:sz="0" w:space="0" w:color="auto"/>
                  </w:divBdr>
                </w:div>
                <w:div w:id="1934362596">
                  <w:marLeft w:val="640"/>
                  <w:marRight w:val="0"/>
                  <w:marTop w:val="0"/>
                  <w:marBottom w:val="0"/>
                  <w:divBdr>
                    <w:top w:val="none" w:sz="0" w:space="0" w:color="auto"/>
                    <w:left w:val="none" w:sz="0" w:space="0" w:color="auto"/>
                    <w:bottom w:val="none" w:sz="0" w:space="0" w:color="auto"/>
                    <w:right w:val="none" w:sz="0" w:space="0" w:color="auto"/>
                  </w:divBdr>
                </w:div>
                <w:div w:id="1110465170">
                  <w:marLeft w:val="640"/>
                  <w:marRight w:val="0"/>
                  <w:marTop w:val="0"/>
                  <w:marBottom w:val="0"/>
                  <w:divBdr>
                    <w:top w:val="none" w:sz="0" w:space="0" w:color="auto"/>
                    <w:left w:val="none" w:sz="0" w:space="0" w:color="auto"/>
                    <w:bottom w:val="none" w:sz="0" w:space="0" w:color="auto"/>
                    <w:right w:val="none" w:sz="0" w:space="0" w:color="auto"/>
                  </w:divBdr>
                </w:div>
                <w:div w:id="887642607">
                  <w:marLeft w:val="640"/>
                  <w:marRight w:val="0"/>
                  <w:marTop w:val="0"/>
                  <w:marBottom w:val="0"/>
                  <w:divBdr>
                    <w:top w:val="none" w:sz="0" w:space="0" w:color="auto"/>
                    <w:left w:val="none" w:sz="0" w:space="0" w:color="auto"/>
                    <w:bottom w:val="none" w:sz="0" w:space="0" w:color="auto"/>
                    <w:right w:val="none" w:sz="0" w:space="0" w:color="auto"/>
                  </w:divBdr>
                </w:div>
                <w:div w:id="1399942223">
                  <w:marLeft w:val="640"/>
                  <w:marRight w:val="0"/>
                  <w:marTop w:val="0"/>
                  <w:marBottom w:val="0"/>
                  <w:divBdr>
                    <w:top w:val="none" w:sz="0" w:space="0" w:color="auto"/>
                    <w:left w:val="none" w:sz="0" w:space="0" w:color="auto"/>
                    <w:bottom w:val="none" w:sz="0" w:space="0" w:color="auto"/>
                    <w:right w:val="none" w:sz="0" w:space="0" w:color="auto"/>
                  </w:divBdr>
                </w:div>
                <w:div w:id="1278029139">
                  <w:marLeft w:val="640"/>
                  <w:marRight w:val="0"/>
                  <w:marTop w:val="0"/>
                  <w:marBottom w:val="0"/>
                  <w:divBdr>
                    <w:top w:val="none" w:sz="0" w:space="0" w:color="auto"/>
                    <w:left w:val="none" w:sz="0" w:space="0" w:color="auto"/>
                    <w:bottom w:val="none" w:sz="0" w:space="0" w:color="auto"/>
                    <w:right w:val="none" w:sz="0" w:space="0" w:color="auto"/>
                  </w:divBdr>
                </w:div>
                <w:div w:id="1404062089">
                  <w:marLeft w:val="640"/>
                  <w:marRight w:val="0"/>
                  <w:marTop w:val="0"/>
                  <w:marBottom w:val="0"/>
                  <w:divBdr>
                    <w:top w:val="none" w:sz="0" w:space="0" w:color="auto"/>
                    <w:left w:val="none" w:sz="0" w:space="0" w:color="auto"/>
                    <w:bottom w:val="none" w:sz="0" w:space="0" w:color="auto"/>
                    <w:right w:val="none" w:sz="0" w:space="0" w:color="auto"/>
                  </w:divBdr>
                </w:div>
                <w:div w:id="485824008">
                  <w:marLeft w:val="640"/>
                  <w:marRight w:val="0"/>
                  <w:marTop w:val="0"/>
                  <w:marBottom w:val="0"/>
                  <w:divBdr>
                    <w:top w:val="none" w:sz="0" w:space="0" w:color="auto"/>
                    <w:left w:val="none" w:sz="0" w:space="0" w:color="auto"/>
                    <w:bottom w:val="none" w:sz="0" w:space="0" w:color="auto"/>
                    <w:right w:val="none" w:sz="0" w:space="0" w:color="auto"/>
                  </w:divBdr>
                </w:div>
                <w:div w:id="1050424255">
                  <w:marLeft w:val="640"/>
                  <w:marRight w:val="0"/>
                  <w:marTop w:val="0"/>
                  <w:marBottom w:val="0"/>
                  <w:divBdr>
                    <w:top w:val="none" w:sz="0" w:space="0" w:color="auto"/>
                    <w:left w:val="none" w:sz="0" w:space="0" w:color="auto"/>
                    <w:bottom w:val="none" w:sz="0" w:space="0" w:color="auto"/>
                    <w:right w:val="none" w:sz="0" w:space="0" w:color="auto"/>
                  </w:divBdr>
                </w:div>
                <w:div w:id="1074232794">
                  <w:marLeft w:val="640"/>
                  <w:marRight w:val="0"/>
                  <w:marTop w:val="0"/>
                  <w:marBottom w:val="0"/>
                  <w:divBdr>
                    <w:top w:val="none" w:sz="0" w:space="0" w:color="auto"/>
                    <w:left w:val="none" w:sz="0" w:space="0" w:color="auto"/>
                    <w:bottom w:val="none" w:sz="0" w:space="0" w:color="auto"/>
                    <w:right w:val="none" w:sz="0" w:space="0" w:color="auto"/>
                  </w:divBdr>
                </w:div>
                <w:div w:id="999042726">
                  <w:marLeft w:val="640"/>
                  <w:marRight w:val="0"/>
                  <w:marTop w:val="0"/>
                  <w:marBottom w:val="0"/>
                  <w:divBdr>
                    <w:top w:val="none" w:sz="0" w:space="0" w:color="auto"/>
                    <w:left w:val="none" w:sz="0" w:space="0" w:color="auto"/>
                    <w:bottom w:val="none" w:sz="0" w:space="0" w:color="auto"/>
                    <w:right w:val="none" w:sz="0" w:space="0" w:color="auto"/>
                  </w:divBdr>
                </w:div>
                <w:div w:id="796337987">
                  <w:marLeft w:val="640"/>
                  <w:marRight w:val="0"/>
                  <w:marTop w:val="0"/>
                  <w:marBottom w:val="0"/>
                  <w:divBdr>
                    <w:top w:val="none" w:sz="0" w:space="0" w:color="auto"/>
                    <w:left w:val="none" w:sz="0" w:space="0" w:color="auto"/>
                    <w:bottom w:val="none" w:sz="0" w:space="0" w:color="auto"/>
                    <w:right w:val="none" w:sz="0" w:space="0" w:color="auto"/>
                  </w:divBdr>
                </w:div>
                <w:div w:id="1027482850">
                  <w:marLeft w:val="640"/>
                  <w:marRight w:val="0"/>
                  <w:marTop w:val="0"/>
                  <w:marBottom w:val="0"/>
                  <w:divBdr>
                    <w:top w:val="none" w:sz="0" w:space="0" w:color="auto"/>
                    <w:left w:val="none" w:sz="0" w:space="0" w:color="auto"/>
                    <w:bottom w:val="none" w:sz="0" w:space="0" w:color="auto"/>
                    <w:right w:val="none" w:sz="0" w:space="0" w:color="auto"/>
                  </w:divBdr>
                </w:div>
                <w:div w:id="1926111937">
                  <w:marLeft w:val="640"/>
                  <w:marRight w:val="0"/>
                  <w:marTop w:val="0"/>
                  <w:marBottom w:val="0"/>
                  <w:divBdr>
                    <w:top w:val="none" w:sz="0" w:space="0" w:color="auto"/>
                    <w:left w:val="none" w:sz="0" w:space="0" w:color="auto"/>
                    <w:bottom w:val="none" w:sz="0" w:space="0" w:color="auto"/>
                    <w:right w:val="none" w:sz="0" w:space="0" w:color="auto"/>
                  </w:divBdr>
                </w:div>
                <w:div w:id="1789549207">
                  <w:marLeft w:val="640"/>
                  <w:marRight w:val="0"/>
                  <w:marTop w:val="0"/>
                  <w:marBottom w:val="0"/>
                  <w:divBdr>
                    <w:top w:val="none" w:sz="0" w:space="0" w:color="auto"/>
                    <w:left w:val="none" w:sz="0" w:space="0" w:color="auto"/>
                    <w:bottom w:val="none" w:sz="0" w:space="0" w:color="auto"/>
                    <w:right w:val="none" w:sz="0" w:space="0" w:color="auto"/>
                  </w:divBdr>
                </w:div>
                <w:div w:id="1967856108">
                  <w:marLeft w:val="640"/>
                  <w:marRight w:val="0"/>
                  <w:marTop w:val="0"/>
                  <w:marBottom w:val="0"/>
                  <w:divBdr>
                    <w:top w:val="none" w:sz="0" w:space="0" w:color="auto"/>
                    <w:left w:val="none" w:sz="0" w:space="0" w:color="auto"/>
                    <w:bottom w:val="none" w:sz="0" w:space="0" w:color="auto"/>
                    <w:right w:val="none" w:sz="0" w:space="0" w:color="auto"/>
                  </w:divBdr>
                </w:div>
                <w:div w:id="133569469">
                  <w:marLeft w:val="640"/>
                  <w:marRight w:val="0"/>
                  <w:marTop w:val="0"/>
                  <w:marBottom w:val="0"/>
                  <w:divBdr>
                    <w:top w:val="none" w:sz="0" w:space="0" w:color="auto"/>
                    <w:left w:val="none" w:sz="0" w:space="0" w:color="auto"/>
                    <w:bottom w:val="none" w:sz="0" w:space="0" w:color="auto"/>
                    <w:right w:val="none" w:sz="0" w:space="0" w:color="auto"/>
                  </w:divBdr>
                </w:div>
              </w:divsChild>
            </w:div>
            <w:div w:id="2113472753">
              <w:marLeft w:val="0"/>
              <w:marRight w:val="0"/>
              <w:marTop w:val="0"/>
              <w:marBottom w:val="0"/>
              <w:divBdr>
                <w:top w:val="none" w:sz="0" w:space="0" w:color="auto"/>
                <w:left w:val="none" w:sz="0" w:space="0" w:color="auto"/>
                <w:bottom w:val="none" w:sz="0" w:space="0" w:color="auto"/>
                <w:right w:val="none" w:sz="0" w:space="0" w:color="auto"/>
              </w:divBdr>
              <w:divsChild>
                <w:div w:id="2055277631">
                  <w:marLeft w:val="640"/>
                  <w:marRight w:val="0"/>
                  <w:marTop w:val="0"/>
                  <w:marBottom w:val="0"/>
                  <w:divBdr>
                    <w:top w:val="none" w:sz="0" w:space="0" w:color="auto"/>
                    <w:left w:val="none" w:sz="0" w:space="0" w:color="auto"/>
                    <w:bottom w:val="none" w:sz="0" w:space="0" w:color="auto"/>
                    <w:right w:val="none" w:sz="0" w:space="0" w:color="auto"/>
                  </w:divBdr>
                </w:div>
                <w:div w:id="1170409674">
                  <w:marLeft w:val="640"/>
                  <w:marRight w:val="0"/>
                  <w:marTop w:val="0"/>
                  <w:marBottom w:val="0"/>
                  <w:divBdr>
                    <w:top w:val="none" w:sz="0" w:space="0" w:color="auto"/>
                    <w:left w:val="none" w:sz="0" w:space="0" w:color="auto"/>
                    <w:bottom w:val="none" w:sz="0" w:space="0" w:color="auto"/>
                    <w:right w:val="none" w:sz="0" w:space="0" w:color="auto"/>
                  </w:divBdr>
                </w:div>
                <w:div w:id="1202858664">
                  <w:marLeft w:val="640"/>
                  <w:marRight w:val="0"/>
                  <w:marTop w:val="0"/>
                  <w:marBottom w:val="0"/>
                  <w:divBdr>
                    <w:top w:val="none" w:sz="0" w:space="0" w:color="auto"/>
                    <w:left w:val="none" w:sz="0" w:space="0" w:color="auto"/>
                    <w:bottom w:val="none" w:sz="0" w:space="0" w:color="auto"/>
                    <w:right w:val="none" w:sz="0" w:space="0" w:color="auto"/>
                  </w:divBdr>
                </w:div>
                <w:div w:id="7559319">
                  <w:marLeft w:val="640"/>
                  <w:marRight w:val="0"/>
                  <w:marTop w:val="0"/>
                  <w:marBottom w:val="0"/>
                  <w:divBdr>
                    <w:top w:val="none" w:sz="0" w:space="0" w:color="auto"/>
                    <w:left w:val="none" w:sz="0" w:space="0" w:color="auto"/>
                    <w:bottom w:val="none" w:sz="0" w:space="0" w:color="auto"/>
                    <w:right w:val="none" w:sz="0" w:space="0" w:color="auto"/>
                  </w:divBdr>
                </w:div>
                <w:div w:id="1249198332">
                  <w:marLeft w:val="640"/>
                  <w:marRight w:val="0"/>
                  <w:marTop w:val="0"/>
                  <w:marBottom w:val="0"/>
                  <w:divBdr>
                    <w:top w:val="none" w:sz="0" w:space="0" w:color="auto"/>
                    <w:left w:val="none" w:sz="0" w:space="0" w:color="auto"/>
                    <w:bottom w:val="none" w:sz="0" w:space="0" w:color="auto"/>
                    <w:right w:val="none" w:sz="0" w:space="0" w:color="auto"/>
                  </w:divBdr>
                </w:div>
                <w:div w:id="714696847">
                  <w:marLeft w:val="640"/>
                  <w:marRight w:val="0"/>
                  <w:marTop w:val="0"/>
                  <w:marBottom w:val="0"/>
                  <w:divBdr>
                    <w:top w:val="none" w:sz="0" w:space="0" w:color="auto"/>
                    <w:left w:val="none" w:sz="0" w:space="0" w:color="auto"/>
                    <w:bottom w:val="none" w:sz="0" w:space="0" w:color="auto"/>
                    <w:right w:val="none" w:sz="0" w:space="0" w:color="auto"/>
                  </w:divBdr>
                </w:div>
                <w:div w:id="1766804783">
                  <w:marLeft w:val="640"/>
                  <w:marRight w:val="0"/>
                  <w:marTop w:val="0"/>
                  <w:marBottom w:val="0"/>
                  <w:divBdr>
                    <w:top w:val="none" w:sz="0" w:space="0" w:color="auto"/>
                    <w:left w:val="none" w:sz="0" w:space="0" w:color="auto"/>
                    <w:bottom w:val="none" w:sz="0" w:space="0" w:color="auto"/>
                    <w:right w:val="none" w:sz="0" w:space="0" w:color="auto"/>
                  </w:divBdr>
                </w:div>
                <w:div w:id="309796416">
                  <w:marLeft w:val="640"/>
                  <w:marRight w:val="0"/>
                  <w:marTop w:val="0"/>
                  <w:marBottom w:val="0"/>
                  <w:divBdr>
                    <w:top w:val="none" w:sz="0" w:space="0" w:color="auto"/>
                    <w:left w:val="none" w:sz="0" w:space="0" w:color="auto"/>
                    <w:bottom w:val="none" w:sz="0" w:space="0" w:color="auto"/>
                    <w:right w:val="none" w:sz="0" w:space="0" w:color="auto"/>
                  </w:divBdr>
                </w:div>
                <w:div w:id="452986839">
                  <w:marLeft w:val="640"/>
                  <w:marRight w:val="0"/>
                  <w:marTop w:val="0"/>
                  <w:marBottom w:val="0"/>
                  <w:divBdr>
                    <w:top w:val="none" w:sz="0" w:space="0" w:color="auto"/>
                    <w:left w:val="none" w:sz="0" w:space="0" w:color="auto"/>
                    <w:bottom w:val="none" w:sz="0" w:space="0" w:color="auto"/>
                    <w:right w:val="none" w:sz="0" w:space="0" w:color="auto"/>
                  </w:divBdr>
                </w:div>
                <w:div w:id="1248151671">
                  <w:marLeft w:val="640"/>
                  <w:marRight w:val="0"/>
                  <w:marTop w:val="0"/>
                  <w:marBottom w:val="0"/>
                  <w:divBdr>
                    <w:top w:val="none" w:sz="0" w:space="0" w:color="auto"/>
                    <w:left w:val="none" w:sz="0" w:space="0" w:color="auto"/>
                    <w:bottom w:val="none" w:sz="0" w:space="0" w:color="auto"/>
                    <w:right w:val="none" w:sz="0" w:space="0" w:color="auto"/>
                  </w:divBdr>
                </w:div>
                <w:div w:id="546375804">
                  <w:marLeft w:val="640"/>
                  <w:marRight w:val="0"/>
                  <w:marTop w:val="0"/>
                  <w:marBottom w:val="0"/>
                  <w:divBdr>
                    <w:top w:val="none" w:sz="0" w:space="0" w:color="auto"/>
                    <w:left w:val="none" w:sz="0" w:space="0" w:color="auto"/>
                    <w:bottom w:val="none" w:sz="0" w:space="0" w:color="auto"/>
                    <w:right w:val="none" w:sz="0" w:space="0" w:color="auto"/>
                  </w:divBdr>
                </w:div>
                <w:div w:id="2106337346">
                  <w:marLeft w:val="640"/>
                  <w:marRight w:val="0"/>
                  <w:marTop w:val="0"/>
                  <w:marBottom w:val="0"/>
                  <w:divBdr>
                    <w:top w:val="none" w:sz="0" w:space="0" w:color="auto"/>
                    <w:left w:val="none" w:sz="0" w:space="0" w:color="auto"/>
                    <w:bottom w:val="none" w:sz="0" w:space="0" w:color="auto"/>
                    <w:right w:val="none" w:sz="0" w:space="0" w:color="auto"/>
                  </w:divBdr>
                </w:div>
                <w:div w:id="1922830525">
                  <w:marLeft w:val="640"/>
                  <w:marRight w:val="0"/>
                  <w:marTop w:val="0"/>
                  <w:marBottom w:val="0"/>
                  <w:divBdr>
                    <w:top w:val="none" w:sz="0" w:space="0" w:color="auto"/>
                    <w:left w:val="none" w:sz="0" w:space="0" w:color="auto"/>
                    <w:bottom w:val="none" w:sz="0" w:space="0" w:color="auto"/>
                    <w:right w:val="none" w:sz="0" w:space="0" w:color="auto"/>
                  </w:divBdr>
                </w:div>
                <w:div w:id="523787576">
                  <w:marLeft w:val="640"/>
                  <w:marRight w:val="0"/>
                  <w:marTop w:val="0"/>
                  <w:marBottom w:val="0"/>
                  <w:divBdr>
                    <w:top w:val="none" w:sz="0" w:space="0" w:color="auto"/>
                    <w:left w:val="none" w:sz="0" w:space="0" w:color="auto"/>
                    <w:bottom w:val="none" w:sz="0" w:space="0" w:color="auto"/>
                    <w:right w:val="none" w:sz="0" w:space="0" w:color="auto"/>
                  </w:divBdr>
                </w:div>
                <w:div w:id="1230923638">
                  <w:marLeft w:val="640"/>
                  <w:marRight w:val="0"/>
                  <w:marTop w:val="0"/>
                  <w:marBottom w:val="0"/>
                  <w:divBdr>
                    <w:top w:val="none" w:sz="0" w:space="0" w:color="auto"/>
                    <w:left w:val="none" w:sz="0" w:space="0" w:color="auto"/>
                    <w:bottom w:val="none" w:sz="0" w:space="0" w:color="auto"/>
                    <w:right w:val="none" w:sz="0" w:space="0" w:color="auto"/>
                  </w:divBdr>
                </w:div>
                <w:div w:id="806513360">
                  <w:marLeft w:val="640"/>
                  <w:marRight w:val="0"/>
                  <w:marTop w:val="0"/>
                  <w:marBottom w:val="0"/>
                  <w:divBdr>
                    <w:top w:val="none" w:sz="0" w:space="0" w:color="auto"/>
                    <w:left w:val="none" w:sz="0" w:space="0" w:color="auto"/>
                    <w:bottom w:val="none" w:sz="0" w:space="0" w:color="auto"/>
                    <w:right w:val="none" w:sz="0" w:space="0" w:color="auto"/>
                  </w:divBdr>
                </w:div>
                <w:div w:id="1564681839">
                  <w:marLeft w:val="640"/>
                  <w:marRight w:val="0"/>
                  <w:marTop w:val="0"/>
                  <w:marBottom w:val="0"/>
                  <w:divBdr>
                    <w:top w:val="none" w:sz="0" w:space="0" w:color="auto"/>
                    <w:left w:val="none" w:sz="0" w:space="0" w:color="auto"/>
                    <w:bottom w:val="none" w:sz="0" w:space="0" w:color="auto"/>
                    <w:right w:val="none" w:sz="0" w:space="0" w:color="auto"/>
                  </w:divBdr>
                </w:div>
                <w:div w:id="339162226">
                  <w:marLeft w:val="640"/>
                  <w:marRight w:val="0"/>
                  <w:marTop w:val="0"/>
                  <w:marBottom w:val="0"/>
                  <w:divBdr>
                    <w:top w:val="none" w:sz="0" w:space="0" w:color="auto"/>
                    <w:left w:val="none" w:sz="0" w:space="0" w:color="auto"/>
                    <w:bottom w:val="none" w:sz="0" w:space="0" w:color="auto"/>
                    <w:right w:val="none" w:sz="0" w:space="0" w:color="auto"/>
                  </w:divBdr>
                </w:div>
                <w:div w:id="26107943">
                  <w:marLeft w:val="640"/>
                  <w:marRight w:val="0"/>
                  <w:marTop w:val="0"/>
                  <w:marBottom w:val="0"/>
                  <w:divBdr>
                    <w:top w:val="none" w:sz="0" w:space="0" w:color="auto"/>
                    <w:left w:val="none" w:sz="0" w:space="0" w:color="auto"/>
                    <w:bottom w:val="none" w:sz="0" w:space="0" w:color="auto"/>
                    <w:right w:val="none" w:sz="0" w:space="0" w:color="auto"/>
                  </w:divBdr>
                </w:div>
                <w:div w:id="1600916420">
                  <w:marLeft w:val="640"/>
                  <w:marRight w:val="0"/>
                  <w:marTop w:val="0"/>
                  <w:marBottom w:val="0"/>
                  <w:divBdr>
                    <w:top w:val="none" w:sz="0" w:space="0" w:color="auto"/>
                    <w:left w:val="none" w:sz="0" w:space="0" w:color="auto"/>
                    <w:bottom w:val="none" w:sz="0" w:space="0" w:color="auto"/>
                    <w:right w:val="none" w:sz="0" w:space="0" w:color="auto"/>
                  </w:divBdr>
                </w:div>
                <w:div w:id="1527327664">
                  <w:marLeft w:val="640"/>
                  <w:marRight w:val="0"/>
                  <w:marTop w:val="0"/>
                  <w:marBottom w:val="0"/>
                  <w:divBdr>
                    <w:top w:val="none" w:sz="0" w:space="0" w:color="auto"/>
                    <w:left w:val="none" w:sz="0" w:space="0" w:color="auto"/>
                    <w:bottom w:val="none" w:sz="0" w:space="0" w:color="auto"/>
                    <w:right w:val="none" w:sz="0" w:space="0" w:color="auto"/>
                  </w:divBdr>
                </w:div>
                <w:div w:id="176316054">
                  <w:marLeft w:val="640"/>
                  <w:marRight w:val="0"/>
                  <w:marTop w:val="0"/>
                  <w:marBottom w:val="0"/>
                  <w:divBdr>
                    <w:top w:val="none" w:sz="0" w:space="0" w:color="auto"/>
                    <w:left w:val="none" w:sz="0" w:space="0" w:color="auto"/>
                    <w:bottom w:val="none" w:sz="0" w:space="0" w:color="auto"/>
                    <w:right w:val="none" w:sz="0" w:space="0" w:color="auto"/>
                  </w:divBdr>
                </w:div>
                <w:div w:id="1165438853">
                  <w:marLeft w:val="640"/>
                  <w:marRight w:val="0"/>
                  <w:marTop w:val="0"/>
                  <w:marBottom w:val="0"/>
                  <w:divBdr>
                    <w:top w:val="none" w:sz="0" w:space="0" w:color="auto"/>
                    <w:left w:val="none" w:sz="0" w:space="0" w:color="auto"/>
                    <w:bottom w:val="none" w:sz="0" w:space="0" w:color="auto"/>
                    <w:right w:val="none" w:sz="0" w:space="0" w:color="auto"/>
                  </w:divBdr>
                </w:div>
                <w:div w:id="157039650">
                  <w:marLeft w:val="640"/>
                  <w:marRight w:val="0"/>
                  <w:marTop w:val="0"/>
                  <w:marBottom w:val="0"/>
                  <w:divBdr>
                    <w:top w:val="none" w:sz="0" w:space="0" w:color="auto"/>
                    <w:left w:val="none" w:sz="0" w:space="0" w:color="auto"/>
                    <w:bottom w:val="none" w:sz="0" w:space="0" w:color="auto"/>
                    <w:right w:val="none" w:sz="0" w:space="0" w:color="auto"/>
                  </w:divBdr>
                </w:div>
                <w:div w:id="129325648">
                  <w:marLeft w:val="640"/>
                  <w:marRight w:val="0"/>
                  <w:marTop w:val="0"/>
                  <w:marBottom w:val="0"/>
                  <w:divBdr>
                    <w:top w:val="none" w:sz="0" w:space="0" w:color="auto"/>
                    <w:left w:val="none" w:sz="0" w:space="0" w:color="auto"/>
                    <w:bottom w:val="none" w:sz="0" w:space="0" w:color="auto"/>
                    <w:right w:val="none" w:sz="0" w:space="0" w:color="auto"/>
                  </w:divBdr>
                </w:div>
                <w:div w:id="1065909193">
                  <w:marLeft w:val="640"/>
                  <w:marRight w:val="0"/>
                  <w:marTop w:val="0"/>
                  <w:marBottom w:val="0"/>
                  <w:divBdr>
                    <w:top w:val="none" w:sz="0" w:space="0" w:color="auto"/>
                    <w:left w:val="none" w:sz="0" w:space="0" w:color="auto"/>
                    <w:bottom w:val="none" w:sz="0" w:space="0" w:color="auto"/>
                    <w:right w:val="none" w:sz="0" w:space="0" w:color="auto"/>
                  </w:divBdr>
                </w:div>
                <w:div w:id="1962027696">
                  <w:marLeft w:val="640"/>
                  <w:marRight w:val="0"/>
                  <w:marTop w:val="0"/>
                  <w:marBottom w:val="0"/>
                  <w:divBdr>
                    <w:top w:val="none" w:sz="0" w:space="0" w:color="auto"/>
                    <w:left w:val="none" w:sz="0" w:space="0" w:color="auto"/>
                    <w:bottom w:val="none" w:sz="0" w:space="0" w:color="auto"/>
                    <w:right w:val="none" w:sz="0" w:space="0" w:color="auto"/>
                  </w:divBdr>
                </w:div>
                <w:div w:id="894659413">
                  <w:marLeft w:val="640"/>
                  <w:marRight w:val="0"/>
                  <w:marTop w:val="0"/>
                  <w:marBottom w:val="0"/>
                  <w:divBdr>
                    <w:top w:val="none" w:sz="0" w:space="0" w:color="auto"/>
                    <w:left w:val="none" w:sz="0" w:space="0" w:color="auto"/>
                    <w:bottom w:val="none" w:sz="0" w:space="0" w:color="auto"/>
                    <w:right w:val="none" w:sz="0" w:space="0" w:color="auto"/>
                  </w:divBdr>
                </w:div>
                <w:div w:id="1317413206">
                  <w:marLeft w:val="640"/>
                  <w:marRight w:val="0"/>
                  <w:marTop w:val="0"/>
                  <w:marBottom w:val="0"/>
                  <w:divBdr>
                    <w:top w:val="none" w:sz="0" w:space="0" w:color="auto"/>
                    <w:left w:val="none" w:sz="0" w:space="0" w:color="auto"/>
                    <w:bottom w:val="none" w:sz="0" w:space="0" w:color="auto"/>
                    <w:right w:val="none" w:sz="0" w:space="0" w:color="auto"/>
                  </w:divBdr>
                </w:div>
                <w:div w:id="2138907218">
                  <w:marLeft w:val="640"/>
                  <w:marRight w:val="0"/>
                  <w:marTop w:val="0"/>
                  <w:marBottom w:val="0"/>
                  <w:divBdr>
                    <w:top w:val="none" w:sz="0" w:space="0" w:color="auto"/>
                    <w:left w:val="none" w:sz="0" w:space="0" w:color="auto"/>
                    <w:bottom w:val="none" w:sz="0" w:space="0" w:color="auto"/>
                    <w:right w:val="none" w:sz="0" w:space="0" w:color="auto"/>
                  </w:divBdr>
                </w:div>
                <w:div w:id="1009599726">
                  <w:marLeft w:val="640"/>
                  <w:marRight w:val="0"/>
                  <w:marTop w:val="0"/>
                  <w:marBottom w:val="0"/>
                  <w:divBdr>
                    <w:top w:val="none" w:sz="0" w:space="0" w:color="auto"/>
                    <w:left w:val="none" w:sz="0" w:space="0" w:color="auto"/>
                    <w:bottom w:val="none" w:sz="0" w:space="0" w:color="auto"/>
                    <w:right w:val="none" w:sz="0" w:space="0" w:color="auto"/>
                  </w:divBdr>
                </w:div>
                <w:div w:id="1924685131">
                  <w:marLeft w:val="640"/>
                  <w:marRight w:val="0"/>
                  <w:marTop w:val="0"/>
                  <w:marBottom w:val="0"/>
                  <w:divBdr>
                    <w:top w:val="none" w:sz="0" w:space="0" w:color="auto"/>
                    <w:left w:val="none" w:sz="0" w:space="0" w:color="auto"/>
                    <w:bottom w:val="none" w:sz="0" w:space="0" w:color="auto"/>
                    <w:right w:val="none" w:sz="0" w:space="0" w:color="auto"/>
                  </w:divBdr>
                </w:div>
                <w:div w:id="717169650">
                  <w:marLeft w:val="640"/>
                  <w:marRight w:val="0"/>
                  <w:marTop w:val="0"/>
                  <w:marBottom w:val="0"/>
                  <w:divBdr>
                    <w:top w:val="none" w:sz="0" w:space="0" w:color="auto"/>
                    <w:left w:val="none" w:sz="0" w:space="0" w:color="auto"/>
                    <w:bottom w:val="none" w:sz="0" w:space="0" w:color="auto"/>
                    <w:right w:val="none" w:sz="0" w:space="0" w:color="auto"/>
                  </w:divBdr>
                </w:div>
                <w:div w:id="145047966">
                  <w:marLeft w:val="640"/>
                  <w:marRight w:val="0"/>
                  <w:marTop w:val="0"/>
                  <w:marBottom w:val="0"/>
                  <w:divBdr>
                    <w:top w:val="none" w:sz="0" w:space="0" w:color="auto"/>
                    <w:left w:val="none" w:sz="0" w:space="0" w:color="auto"/>
                    <w:bottom w:val="none" w:sz="0" w:space="0" w:color="auto"/>
                    <w:right w:val="none" w:sz="0" w:space="0" w:color="auto"/>
                  </w:divBdr>
                </w:div>
                <w:div w:id="1572538115">
                  <w:marLeft w:val="640"/>
                  <w:marRight w:val="0"/>
                  <w:marTop w:val="0"/>
                  <w:marBottom w:val="0"/>
                  <w:divBdr>
                    <w:top w:val="none" w:sz="0" w:space="0" w:color="auto"/>
                    <w:left w:val="none" w:sz="0" w:space="0" w:color="auto"/>
                    <w:bottom w:val="none" w:sz="0" w:space="0" w:color="auto"/>
                    <w:right w:val="none" w:sz="0" w:space="0" w:color="auto"/>
                  </w:divBdr>
                </w:div>
                <w:div w:id="18707695">
                  <w:marLeft w:val="640"/>
                  <w:marRight w:val="0"/>
                  <w:marTop w:val="0"/>
                  <w:marBottom w:val="0"/>
                  <w:divBdr>
                    <w:top w:val="none" w:sz="0" w:space="0" w:color="auto"/>
                    <w:left w:val="none" w:sz="0" w:space="0" w:color="auto"/>
                    <w:bottom w:val="none" w:sz="0" w:space="0" w:color="auto"/>
                    <w:right w:val="none" w:sz="0" w:space="0" w:color="auto"/>
                  </w:divBdr>
                </w:div>
                <w:div w:id="797066059">
                  <w:marLeft w:val="640"/>
                  <w:marRight w:val="0"/>
                  <w:marTop w:val="0"/>
                  <w:marBottom w:val="0"/>
                  <w:divBdr>
                    <w:top w:val="none" w:sz="0" w:space="0" w:color="auto"/>
                    <w:left w:val="none" w:sz="0" w:space="0" w:color="auto"/>
                    <w:bottom w:val="none" w:sz="0" w:space="0" w:color="auto"/>
                    <w:right w:val="none" w:sz="0" w:space="0" w:color="auto"/>
                  </w:divBdr>
                </w:div>
                <w:div w:id="1036543545">
                  <w:marLeft w:val="640"/>
                  <w:marRight w:val="0"/>
                  <w:marTop w:val="0"/>
                  <w:marBottom w:val="0"/>
                  <w:divBdr>
                    <w:top w:val="none" w:sz="0" w:space="0" w:color="auto"/>
                    <w:left w:val="none" w:sz="0" w:space="0" w:color="auto"/>
                    <w:bottom w:val="none" w:sz="0" w:space="0" w:color="auto"/>
                    <w:right w:val="none" w:sz="0" w:space="0" w:color="auto"/>
                  </w:divBdr>
                </w:div>
                <w:div w:id="1273391739">
                  <w:marLeft w:val="640"/>
                  <w:marRight w:val="0"/>
                  <w:marTop w:val="0"/>
                  <w:marBottom w:val="0"/>
                  <w:divBdr>
                    <w:top w:val="none" w:sz="0" w:space="0" w:color="auto"/>
                    <w:left w:val="none" w:sz="0" w:space="0" w:color="auto"/>
                    <w:bottom w:val="none" w:sz="0" w:space="0" w:color="auto"/>
                    <w:right w:val="none" w:sz="0" w:space="0" w:color="auto"/>
                  </w:divBdr>
                </w:div>
                <w:div w:id="497842830">
                  <w:marLeft w:val="640"/>
                  <w:marRight w:val="0"/>
                  <w:marTop w:val="0"/>
                  <w:marBottom w:val="0"/>
                  <w:divBdr>
                    <w:top w:val="none" w:sz="0" w:space="0" w:color="auto"/>
                    <w:left w:val="none" w:sz="0" w:space="0" w:color="auto"/>
                    <w:bottom w:val="none" w:sz="0" w:space="0" w:color="auto"/>
                    <w:right w:val="none" w:sz="0" w:space="0" w:color="auto"/>
                  </w:divBdr>
                </w:div>
                <w:div w:id="1202668552">
                  <w:marLeft w:val="640"/>
                  <w:marRight w:val="0"/>
                  <w:marTop w:val="0"/>
                  <w:marBottom w:val="0"/>
                  <w:divBdr>
                    <w:top w:val="none" w:sz="0" w:space="0" w:color="auto"/>
                    <w:left w:val="none" w:sz="0" w:space="0" w:color="auto"/>
                    <w:bottom w:val="none" w:sz="0" w:space="0" w:color="auto"/>
                    <w:right w:val="none" w:sz="0" w:space="0" w:color="auto"/>
                  </w:divBdr>
                </w:div>
                <w:div w:id="127666657">
                  <w:marLeft w:val="640"/>
                  <w:marRight w:val="0"/>
                  <w:marTop w:val="0"/>
                  <w:marBottom w:val="0"/>
                  <w:divBdr>
                    <w:top w:val="none" w:sz="0" w:space="0" w:color="auto"/>
                    <w:left w:val="none" w:sz="0" w:space="0" w:color="auto"/>
                    <w:bottom w:val="none" w:sz="0" w:space="0" w:color="auto"/>
                    <w:right w:val="none" w:sz="0" w:space="0" w:color="auto"/>
                  </w:divBdr>
                </w:div>
                <w:div w:id="129249778">
                  <w:marLeft w:val="640"/>
                  <w:marRight w:val="0"/>
                  <w:marTop w:val="0"/>
                  <w:marBottom w:val="0"/>
                  <w:divBdr>
                    <w:top w:val="none" w:sz="0" w:space="0" w:color="auto"/>
                    <w:left w:val="none" w:sz="0" w:space="0" w:color="auto"/>
                    <w:bottom w:val="none" w:sz="0" w:space="0" w:color="auto"/>
                    <w:right w:val="none" w:sz="0" w:space="0" w:color="auto"/>
                  </w:divBdr>
                </w:div>
                <w:div w:id="611547801">
                  <w:marLeft w:val="640"/>
                  <w:marRight w:val="0"/>
                  <w:marTop w:val="0"/>
                  <w:marBottom w:val="0"/>
                  <w:divBdr>
                    <w:top w:val="none" w:sz="0" w:space="0" w:color="auto"/>
                    <w:left w:val="none" w:sz="0" w:space="0" w:color="auto"/>
                    <w:bottom w:val="none" w:sz="0" w:space="0" w:color="auto"/>
                    <w:right w:val="none" w:sz="0" w:space="0" w:color="auto"/>
                  </w:divBdr>
                </w:div>
                <w:div w:id="2063212515">
                  <w:marLeft w:val="640"/>
                  <w:marRight w:val="0"/>
                  <w:marTop w:val="0"/>
                  <w:marBottom w:val="0"/>
                  <w:divBdr>
                    <w:top w:val="none" w:sz="0" w:space="0" w:color="auto"/>
                    <w:left w:val="none" w:sz="0" w:space="0" w:color="auto"/>
                    <w:bottom w:val="none" w:sz="0" w:space="0" w:color="auto"/>
                    <w:right w:val="none" w:sz="0" w:space="0" w:color="auto"/>
                  </w:divBdr>
                </w:div>
                <w:div w:id="1360934177">
                  <w:marLeft w:val="640"/>
                  <w:marRight w:val="0"/>
                  <w:marTop w:val="0"/>
                  <w:marBottom w:val="0"/>
                  <w:divBdr>
                    <w:top w:val="none" w:sz="0" w:space="0" w:color="auto"/>
                    <w:left w:val="none" w:sz="0" w:space="0" w:color="auto"/>
                    <w:bottom w:val="none" w:sz="0" w:space="0" w:color="auto"/>
                    <w:right w:val="none" w:sz="0" w:space="0" w:color="auto"/>
                  </w:divBdr>
                </w:div>
                <w:div w:id="1063674159">
                  <w:marLeft w:val="640"/>
                  <w:marRight w:val="0"/>
                  <w:marTop w:val="0"/>
                  <w:marBottom w:val="0"/>
                  <w:divBdr>
                    <w:top w:val="none" w:sz="0" w:space="0" w:color="auto"/>
                    <w:left w:val="none" w:sz="0" w:space="0" w:color="auto"/>
                    <w:bottom w:val="none" w:sz="0" w:space="0" w:color="auto"/>
                    <w:right w:val="none" w:sz="0" w:space="0" w:color="auto"/>
                  </w:divBdr>
                </w:div>
                <w:div w:id="2126343495">
                  <w:marLeft w:val="640"/>
                  <w:marRight w:val="0"/>
                  <w:marTop w:val="0"/>
                  <w:marBottom w:val="0"/>
                  <w:divBdr>
                    <w:top w:val="none" w:sz="0" w:space="0" w:color="auto"/>
                    <w:left w:val="none" w:sz="0" w:space="0" w:color="auto"/>
                    <w:bottom w:val="none" w:sz="0" w:space="0" w:color="auto"/>
                    <w:right w:val="none" w:sz="0" w:space="0" w:color="auto"/>
                  </w:divBdr>
                </w:div>
                <w:div w:id="1449278194">
                  <w:marLeft w:val="640"/>
                  <w:marRight w:val="0"/>
                  <w:marTop w:val="0"/>
                  <w:marBottom w:val="0"/>
                  <w:divBdr>
                    <w:top w:val="none" w:sz="0" w:space="0" w:color="auto"/>
                    <w:left w:val="none" w:sz="0" w:space="0" w:color="auto"/>
                    <w:bottom w:val="none" w:sz="0" w:space="0" w:color="auto"/>
                    <w:right w:val="none" w:sz="0" w:space="0" w:color="auto"/>
                  </w:divBdr>
                </w:div>
                <w:div w:id="2134982643">
                  <w:marLeft w:val="640"/>
                  <w:marRight w:val="0"/>
                  <w:marTop w:val="0"/>
                  <w:marBottom w:val="0"/>
                  <w:divBdr>
                    <w:top w:val="none" w:sz="0" w:space="0" w:color="auto"/>
                    <w:left w:val="none" w:sz="0" w:space="0" w:color="auto"/>
                    <w:bottom w:val="none" w:sz="0" w:space="0" w:color="auto"/>
                    <w:right w:val="none" w:sz="0" w:space="0" w:color="auto"/>
                  </w:divBdr>
                </w:div>
                <w:div w:id="2055809865">
                  <w:marLeft w:val="640"/>
                  <w:marRight w:val="0"/>
                  <w:marTop w:val="0"/>
                  <w:marBottom w:val="0"/>
                  <w:divBdr>
                    <w:top w:val="none" w:sz="0" w:space="0" w:color="auto"/>
                    <w:left w:val="none" w:sz="0" w:space="0" w:color="auto"/>
                    <w:bottom w:val="none" w:sz="0" w:space="0" w:color="auto"/>
                    <w:right w:val="none" w:sz="0" w:space="0" w:color="auto"/>
                  </w:divBdr>
                </w:div>
                <w:div w:id="423499262">
                  <w:marLeft w:val="640"/>
                  <w:marRight w:val="0"/>
                  <w:marTop w:val="0"/>
                  <w:marBottom w:val="0"/>
                  <w:divBdr>
                    <w:top w:val="none" w:sz="0" w:space="0" w:color="auto"/>
                    <w:left w:val="none" w:sz="0" w:space="0" w:color="auto"/>
                    <w:bottom w:val="none" w:sz="0" w:space="0" w:color="auto"/>
                    <w:right w:val="none" w:sz="0" w:space="0" w:color="auto"/>
                  </w:divBdr>
                </w:div>
                <w:div w:id="1212612638">
                  <w:marLeft w:val="640"/>
                  <w:marRight w:val="0"/>
                  <w:marTop w:val="0"/>
                  <w:marBottom w:val="0"/>
                  <w:divBdr>
                    <w:top w:val="none" w:sz="0" w:space="0" w:color="auto"/>
                    <w:left w:val="none" w:sz="0" w:space="0" w:color="auto"/>
                    <w:bottom w:val="none" w:sz="0" w:space="0" w:color="auto"/>
                    <w:right w:val="none" w:sz="0" w:space="0" w:color="auto"/>
                  </w:divBdr>
                </w:div>
                <w:div w:id="21521673">
                  <w:marLeft w:val="640"/>
                  <w:marRight w:val="0"/>
                  <w:marTop w:val="0"/>
                  <w:marBottom w:val="0"/>
                  <w:divBdr>
                    <w:top w:val="none" w:sz="0" w:space="0" w:color="auto"/>
                    <w:left w:val="none" w:sz="0" w:space="0" w:color="auto"/>
                    <w:bottom w:val="none" w:sz="0" w:space="0" w:color="auto"/>
                    <w:right w:val="none" w:sz="0" w:space="0" w:color="auto"/>
                  </w:divBdr>
                </w:div>
                <w:div w:id="758907811">
                  <w:marLeft w:val="640"/>
                  <w:marRight w:val="0"/>
                  <w:marTop w:val="0"/>
                  <w:marBottom w:val="0"/>
                  <w:divBdr>
                    <w:top w:val="none" w:sz="0" w:space="0" w:color="auto"/>
                    <w:left w:val="none" w:sz="0" w:space="0" w:color="auto"/>
                    <w:bottom w:val="none" w:sz="0" w:space="0" w:color="auto"/>
                    <w:right w:val="none" w:sz="0" w:space="0" w:color="auto"/>
                  </w:divBdr>
                </w:div>
                <w:div w:id="332686979">
                  <w:marLeft w:val="640"/>
                  <w:marRight w:val="0"/>
                  <w:marTop w:val="0"/>
                  <w:marBottom w:val="0"/>
                  <w:divBdr>
                    <w:top w:val="none" w:sz="0" w:space="0" w:color="auto"/>
                    <w:left w:val="none" w:sz="0" w:space="0" w:color="auto"/>
                    <w:bottom w:val="none" w:sz="0" w:space="0" w:color="auto"/>
                    <w:right w:val="none" w:sz="0" w:space="0" w:color="auto"/>
                  </w:divBdr>
                </w:div>
                <w:div w:id="1195848978">
                  <w:marLeft w:val="640"/>
                  <w:marRight w:val="0"/>
                  <w:marTop w:val="0"/>
                  <w:marBottom w:val="0"/>
                  <w:divBdr>
                    <w:top w:val="none" w:sz="0" w:space="0" w:color="auto"/>
                    <w:left w:val="none" w:sz="0" w:space="0" w:color="auto"/>
                    <w:bottom w:val="none" w:sz="0" w:space="0" w:color="auto"/>
                    <w:right w:val="none" w:sz="0" w:space="0" w:color="auto"/>
                  </w:divBdr>
                </w:div>
                <w:div w:id="2070490122">
                  <w:marLeft w:val="640"/>
                  <w:marRight w:val="0"/>
                  <w:marTop w:val="0"/>
                  <w:marBottom w:val="0"/>
                  <w:divBdr>
                    <w:top w:val="none" w:sz="0" w:space="0" w:color="auto"/>
                    <w:left w:val="none" w:sz="0" w:space="0" w:color="auto"/>
                    <w:bottom w:val="none" w:sz="0" w:space="0" w:color="auto"/>
                    <w:right w:val="none" w:sz="0" w:space="0" w:color="auto"/>
                  </w:divBdr>
                </w:div>
                <w:div w:id="411001704">
                  <w:marLeft w:val="640"/>
                  <w:marRight w:val="0"/>
                  <w:marTop w:val="0"/>
                  <w:marBottom w:val="0"/>
                  <w:divBdr>
                    <w:top w:val="none" w:sz="0" w:space="0" w:color="auto"/>
                    <w:left w:val="none" w:sz="0" w:space="0" w:color="auto"/>
                    <w:bottom w:val="none" w:sz="0" w:space="0" w:color="auto"/>
                    <w:right w:val="none" w:sz="0" w:space="0" w:color="auto"/>
                  </w:divBdr>
                </w:div>
                <w:div w:id="913589464">
                  <w:marLeft w:val="640"/>
                  <w:marRight w:val="0"/>
                  <w:marTop w:val="0"/>
                  <w:marBottom w:val="0"/>
                  <w:divBdr>
                    <w:top w:val="none" w:sz="0" w:space="0" w:color="auto"/>
                    <w:left w:val="none" w:sz="0" w:space="0" w:color="auto"/>
                    <w:bottom w:val="none" w:sz="0" w:space="0" w:color="auto"/>
                    <w:right w:val="none" w:sz="0" w:space="0" w:color="auto"/>
                  </w:divBdr>
                </w:div>
                <w:div w:id="820578992">
                  <w:marLeft w:val="640"/>
                  <w:marRight w:val="0"/>
                  <w:marTop w:val="0"/>
                  <w:marBottom w:val="0"/>
                  <w:divBdr>
                    <w:top w:val="none" w:sz="0" w:space="0" w:color="auto"/>
                    <w:left w:val="none" w:sz="0" w:space="0" w:color="auto"/>
                    <w:bottom w:val="none" w:sz="0" w:space="0" w:color="auto"/>
                    <w:right w:val="none" w:sz="0" w:space="0" w:color="auto"/>
                  </w:divBdr>
                </w:div>
                <w:div w:id="489247185">
                  <w:marLeft w:val="640"/>
                  <w:marRight w:val="0"/>
                  <w:marTop w:val="0"/>
                  <w:marBottom w:val="0"/>
                  <w:divBdr>
                    <w:top w:val="none" w:sz="0" w:space="0" w:color="auto"/>
                    <w:left w:val="none" w:sz="0" w:space="0" w:color="auto"/>
                    <w:bottom w:val="none" w:sz="0" w:space="0" w:color="auto"/>
                    <w:right w:val="none" w:sz="0" w:space="0" w:color="auto"/>
                  </w:divBdr>
                </w:div>
                <w:div w:id="1844055099">
                  <w:marLeft w:val="640"/>
                  <w:marRight w:val="0"/>
                  <w:marTop w:val="0"/>
                  <w:marBottom w:val="0"/>
                  <w:divBdr>
                    <w:top w:val="none" w:sz="0" w:space="0" w:color="auto"/>
                    <w:left w:val="none" w:sz="0" w:space="0" w:color="auto"/>
                    <w:bottom w:val="none" w:sz="0" w:space="0" w:color="auto"/>
                    <w:right w:val="none" w:sz="0" w:space="0" w:color="auto"/>
                  </w:divBdr>
                </w:div>
                <w:div w:id="1272124533">
                  <w:marLeft w:val="640"/>
                  <w:marRight w:val="0"/>
                  <w:marTop w:val="0"/>
                  <w:marBottom w:val="0"/>
                  <w:divBdr>
                    <w:top w:val="none" w:sz="0" w:space="0" w:color="auto"/>
                    <w:left w:val="none" w:sz="0" w:space="0" w:color="auto"/>
                    <w:bottom w:val="none" w:sz="0" w:space="0" w:color="auto"/>
                    <w:right w:val="none" w:sz="0" w:space="0" w:color="auto"/>
                  </w:divBdr>
                </w:div>
                <w:div w:id="1265648041">
                  <w:marLeft w:val="640"/>
                  <w:marRight w:val="0"/>
                  <w:marTop w:val="0"/>
                  <w:marBottom w:val="0"/>
                  <w:divBdr>
                    <w:top w:val="none" w:sz="0" w:space="0" w:color="auto"/>
                    <w:left w:val="none" w:sz="0" w:space="0" w:color="auto"/>
                    <w:bottom w:val="none" w:sz="0" w:space="0" w:color="auto"/>
                    <w:right w:val="none" w:sz="0" w:space="0" w:color="auto"/>
                  </w:divBdr>
                </w:div>
                <w:div w:id="311712263">
                  <w:marLeft w:val="640"/>
                  <w:marRight w:val="0"/>
                  <w:marTop w:val="0"/>
                  <w:marBottom w:val="0"/>
                  <w:divBdr>
                    <w:top w:val="none" w:sz="0" w:space="0" w:color="auto"/>
                    <w:left w:val="none" w:sz="0" w:space="0" w:color="auto"/>
                    <w:bottom w:val="none" w:sz="0" w:space="0" w:color="auto"/>
                    <w:right w:val="none" w:sz="0" w:space="0" w:color="auto"/>
                  </w:divBdr>
                </w:div>
                <w:div w:id="1902709184">
                  <w:marLeft w:val="640"/>
                  <w:marRight w:val="0"/>
                  <w:marTop w:val="0"/>
                  <w:marBottom w:val="0"/>
                  <w:divBdr>
                    <w:top w:val="none" w:sz="0" w:space="0" w:color="auto"/>
                    <w:left w:val="none" w:sz="0" w:space="0" w:color="auto"/>
                    <w:bottom w:val="none" w:sz="0" w:space="0" w:color="auto"/>
                    <w:right w:val="none" w:sz="0" w:space="0" w:color="auto"/>
                  </w:divBdr>
                </w:div>
                <w:div w:id="170725128">
                  <w:marLeft w:val="640"/>
                  <w:marRight w:val="0"/>
                  <w:marTop w:val="0"/>
                  <w:marBottom w:val="0"/>
                  <w:divBdr>
                    <w:top w:val="none" w:sz="0" w:space="0" w:color="auto"/>
                    <w:left w:val="none" w:sz="0" w:space="0" w:color="auto"/>
                    <w:bottom w:val="none" w:sz="0" w:space="0" w:color="auto"/>
                    <w:right w:val="none" w:sz="0" w:space="0" w:color="auto"/>
                  </w:divBdr>
                </w:div>
                <w:div w:id="747729029">
                  <w:marLeft w:val="640"/>
                  <w:marRight w:val="0"/>
                  <w:marTop w:val="0"/>
                  <w:marBottom w:val="0"/>
                  <w:divBdr>
                    <w:top w:val="none" w:sz="0" w:space="0" w:color="auto"/>
                    <w:left w:val="none" w:sz="0" w:space="0" w:color="auto"/>
                    <w:bottom w:val="none" w:sz="0" w:space="0" w:color="auto"/>
                    <w:right w:val="none" w:sz="0" w:space="0" w:color="auto"/>
                  </w:divBdr>
                </w:div>
                <w:div w:id="1073743838">
                  <w:marLeft w:val="640"/>
                  <w:marRight w:val="0"/>
                  <w:marTop w:val="0"/>
                  <w:marBottom w:val="0"/>
                  <w:divBdr>
                    <w:top w:val="none" w:sz="0" w:space="0" w:color="auto"/>
                    <w:left w:val="none" w:sz="0" w:space="0" w:color="auto"/>
                    <w:bottom w:val="none" w:sz="0" w:space="0" w:color="auto"/>
                    <w:right w:val="none" w:sz="0" w:space="0" w:color="auto"/>
                  </w:divBdr>
                </w:div>
                <w:div w:id="1697922536">
                  <w:marLeft w:val="640"/>
                  <w:marRight w:val="0"/>
                  <w:marTop w:val="0"/>
                  <w:marBottom w:val="0"/>
                  <w:divBdr>
                    <w:top w:val="none" w:sz="0" w:space="0" w:color="auto"/>
                    <w:left w:val="none" w:sz="0" w:space="0" w:color="auto"/>
                    <w:bottom w:val="none" w:sz="0" w:space="0" w:color="auto"/>
                    <w:right w:val="none" w:sz="0" w:space="0" w:color="auto"/>
                  </w:divBdr>
                </w:div>
                <w:div w:id="435977671">
                  <w:marLeft w:val="640"/>
                  <w:marRight w:val="0"/>
                  <w:marTop w:val="0"/>
                  <w:marBottom w:val="0"/>
                  <w:divBdr>
                    <w:top w:val="none" w:sz="0" w:space="0" w:color="auto"/>
                    <w:left w:val="none" w:sz="0" w:space="0" w:color="auto"/>
                    <w:bottom w:val="none" w:sz="0" w:space="0" w:color="auto"/>
                    <w:right w:val="none" w:sz="0" w:space="0" w:color="auto"/>
                  </w:divBdr>
                </w:div>
                <w:div w:id="1613975191">
                  <w:marLeft w:val="640"/>
                  <w:marRight w:val="0"/>
                  <w:marTop w:val="0"/>
                  <w:marBottom w:val="0"/>
                  <w:divBdr>
                    <w:top w:val="none" w:sz="0" w:space="0" w:color="auto"/>
                    <w:left w:val="none" w:sz="0" w:space="0" w:color="auto"/>
                    <w:bottom w:val="none" w:sz="0" w:space="0" w:color="auto"/>
                    <w:right w:val="none" w:sz="0" w:space="0" w:color="auto"/>
                  </w:divBdr>
                </w:div>
                <w:div w:id="581722645">
                  <w:marLeft w:val="640"/>
                  <w:marRight w:val="0"/>
                  <w:marTop w:val="0"/>
                  <w:marBottom w:val="0"/>
                  <w:divBdr>
                    <w:top w:val="none" w:sz="0" w:space="0" w:color="auto"/>
                    <w:left w:val="none" w:sz="0" w:space="0" w:color="auto"/>
                    <w:bottom w:val="none" w:sz="0" w:space="0" w:color="auto"/>
                    <w:right w:val="none" w:sz="0" w:space="0" w:color="auto"/>
                  </w:divBdr>
                </w:div>
                <w:div w:id="1541674387">
                  <w:marLeft w:val="640"/>
                  <w:marRight w:val="0"/>
                  <w:marTop w:val="0"/>
                  <w:marBottom w:val="0"/>
                  <w:divBdr>
                    <w:top w:val="none" w:sz="0" w:space="0" w:color="auto"/>
                    <w:left w:val="none" w:sz="0" w:space="0" w:color="auto"/>
                    <w:bottom w:val="none" w:sz="0" w:space="0" w:color="auto"/>
                    <w:right w:val="none" w:sz="0" w:space="0" w:color="auto"/>
                  </w:divBdr>
                </w:div>
                <w:div w:id="821889151">
                  <w:marLeft w:val="640"/>
                  <w:marRight w:val="0"/>
                  <w:marTop w:val="0"/>
                  <w:marBottom w:val="0"/>
                  <w:divBdr>
                    <w:top w:val="none" w:sz="0" w:space="0" w:color="auto"/>
                    <w:left w:val="none" w:sz="0" w:space="0" w:color="auto"/>
                    <w:bottom w:val="none" w:sz="0" w:space="0" w:color="auto"/>
                    <w:right w:val="none" w:sz="0" w:space="0" w:color="auto"/>
                  </w:divBdr>
                </w:div>
                <w:div w:id="1780949299">
                  <w:marLeft w:val="640"/>
                  <w:marRight w:val="0"/>
                  <w:marTop w:val="0"/>
                  <w:marBottom w:val="0"/>
                  <w:divBdr>
                    <w:top w:val="none" w:sz="0" w:space="0" w:color="auto"/>
                    <w:left w:val="none" w:sz="0" w:space="0" w:color="auto"/>
                    <w:bottom w:val="none" w:sz="0" w:space="0" w:color="auto"/>
                    <w:right w:val="none" w:sz="0" w:space="0" w:color="auto"/>
                  </w:divBdr>
                </w:div>
                <w:div w:id="856425449">
                  <w:marLeft w:val="640"/>
                  <w:marRight w:val="0"/>
                  <w:marTop w:val="0"/>
                  <w:marBottom w:val="0"/>
                  <w:divBdr>
                    <w:top w:val="none" w:sz="0" w:space="0" w:color="auto"/>
                    <w:left w:val="none" w:sz="0" w:space="0" w:color="auto"/>
                    <w:bottom w:val="none" w:sz="0" w:space="0" w:color="auto"/>
                    <w:right w:val="none" w:sz="0" w:space="0" w:color="auto"/>
                  </w:divBdr>
                </w:div>
              </w:divsChild>
            </w:div>
            <w:div w:id="929243487">
              <w:marLeft w:val="0"/>
              <w:marRight w:val="0"/>
              <w:marTop w:val="0"/>
              <w:marBottom w:val="0"/>
              <w:divBdr>
                <w:top w:val="none" w:sz="0" w:space="0" w:color="auto"/>
                <w:left w:val="none" w:sz="0" w:space="0" w:color="auto"/>
                <w:bottom w:val="none" w:sz="0" w:space="0" w:color="auto"/>
                <w:right w:val="none" w:sz="0" w:space="0" w:color="auto"/>
              </w:divBdr>
              <w:divsChild>
                <w:div w:id="352532517">
                  <w:marLeft w:val="640"/>
                  <w:marRight w:val="0"/>
                  <w:marTop w:val="0"/>
                  <w:marBottom w:val="0"/>
                  <w:divBdr>
                    <w:top w:val="none" w:sz="0" w:space="0" w:color="auto"/>
                    <w:left w:val="none" w:sz="0" w:space="0" w:color="auto"/>
                    <w:bottom w:val="none" w:sz="0" w:space="0" w:color="auto"/>
                    <w:right w:val="none" w:sz="0" w:space="0" w:color="auto"/>
                  </w:divBdr>
                </w:div>
                <w:div w:id="2020157306">
                  <w:marLeft w:val="640"/>
                  <w:marRight w:val="0"/>
                  <w:marTop w:val="0"/>
                  <w:marBottom w:val="0"/>
                  <w:divBdr>
                    <w:top w:val="none" w:sz="0" w:space="0" w:color="auto"/>
                    <w:left w:val="none" w:sz="0" w:space="0" w:color="auto"/>
                    <w:bottom w:val="none" w:sz="0" w:space="0" w:color="auto"/>
                    <w:right w:val="none" w:sz="0" w:space="0" w:color="auto"/>
                  </w:divBdr>
                </w:div>
                <w:div w:id="292836293">
                  <w:marLeft w:val="640"/>
                  <w:marRight w:val="0"/>
                  <w:marTop w:val="0"/>
                  <w:marBottom w:val="0"/>
                  <w:divBdr>
                    <w:top w:val="none" w:sz="0" w:space="0" w:color="auto"/>
                    <w:left w:val="none" w:sz="0" w:space="0" w:color="auto"/>
                    <w:bottom w:val="none" w:sz="0" w:space="0" w:color="auto"/>
                    <w:right w:val="none" w:sz="0" w:space="0" w:color="auto"/>
                  </w:divBdr>
                </w:div>
                <w:div w:id="1318605401">
                  <w:marLeft w:val="640"/>
                  <w:marRight w:val="0"/>
                  <w:marTop w:val="0"/>
                  <w:marBottom w:val="0"/>
                  <w:divBdr>
                    <w:top w:val="none" w:sz="0" w:space="0" w:color="auto"/>
                    <w:left w:val="none" w:sz="0" w:space="0" w:color="auto"/>
                    <w:bottom w:val="none" w:sz="0" w:space="0" w:color="auto"/>
                    <w:right w:val="none" w:sz="0" w:space="0" w:color="auto"/>
                  </w:divBdr>
                </w:div>
                <w:div w:id="875237386">
                  <w:marLeft w:val="640"/>
                  <w:marRight w:val="0"/>
                  <w:marTop w:val="0"/>
                  <w:marBottom w:val="0"/>
                  <w:divBdr>
                    <w:top w:val="none" w:sz="0" w:space="0" w:color="auto"/>
                    <w:left w:val="none" w:sz="0" w:space="0" w:color="auto"/>
                    <w:bottom w:val="none" w:sz="0" w:space="0" w:color="auto"/>
                    <w:right w:val="none" w:sz="0" w:space="0" w:color="auto"/>
                  </w:divBdr>
                </w:div>
                <w:div w:id="1702900549">
                  <w:marLeft w:val="640"/>
                  <w:marRight w:val="0"/>
                  <w:marTop w:val="0"/>
                  <w:marBottom w:val="0"/>
                  <w:divBdr>
                    <w:top w:val="none" w:sz="0" w:space="0" w:color="auto"/>
                    <w:left w:val="none" w:sz="0" w:space="0" w:color="auto"/>
                    <w:bottom w:val="none" w:sz="0" w:space="0" w:color="auto"/>
                    <w:right w:val="none" w:sz="0" w:space="0" w:color="auto"/>
                  </w:divBdr>
                </w:div>
                <w:div w:id="2004161214">
                  <w:marLeft w:val="640"/>
                  <w:marRight w:val="0"/>
                  <w:marTop w:val="0"/>
                  <w:marBottom w:val="0"/>
                  <w:divBdr>
                    <w:top w:val="none" w:sz="0" w:space="0" w:color="auto"/>
                    <w:left w:val="none" w:sz="0" w:space="0" w:color="auto"/>
                    <w:bottom w:val="none" w:sz="0" w:space="0" w:color="auto"/>
                    <w:right w:val="none" w:sz="0" w:space="0" w:color="auto"/>
                  </w:divBdr>
                </w:div>
                <w:div w:id="545028505">
                  <w:marLeft w:val="640"/>
                  <w:marRight w:val="0"/>
                  <w:marTop w:val="0"/>
                  <w:marBottom w:val="0"/>
                  <w:divBdr>
                    <w:top w:val="none" w:sz="0" w:space="0" w:color="auto"/>
                    <w:left w:val="none" w:sz="0" w:space="0" w:color="auto"/>
                    <w:bottom w:val="none" w:sz="0" w:space="0" w:color="auto"/>
                    <w:right w:val="none" w:sz="0" w:space="0" w:color="auto"/>
                  </w:divBdr>
                </w:div>
                <w:div w:id="479349127">
                  <w:marLeft w:val="640"/>
                  <w:marRight w:val="0"/>
                  <w:marTop w:val="0"/>
                  <w:marBottom w:val="0"/>
                  <w:divBdr>
                    <w:top w:val="none" w:sz="0" w:space="0" w:color="auto"/>
                    <w:left w:val="none" w:sz="0" w:space="0" w:color="auto"/>
                    <w:bottom w:val="none" w:sz="0" w:space="0" w:color="auto"/>
                    <w:right w:val="none" w:sz="0" w:space="0" w:color="auto"/>
                  </w:divBdr>
                </w:div>
                <w:div w:id="1512721773">
                  <w:marLeft w:val="640"/>
                  <w:marRight w:val="0"/>
                  <w:marTop w:val="0"/>
                  <w:marBottom w:val="0"/>
                  <w:divBdr>
                    <w:top w:val="none" w:sz="0" w:space="0" w:color="auto"/>
                    <w:left w:val="none" w:sz="0" w:space="0" w:color="auto"/>
                    <w:bottom w:val="none" w:sz="0" w:space="0" w:color="auto"/>
                    <w:right w:val="none" w:sz="0" w:space="0" w:color="auto"/>
                  </w:divBdr>
                </w:div>
                <w:div w:id="1698391485">
                  <w:marLeft w:val="640"/>
                  <w:marRight w:val="0"/>
                  <w:marTop w:val="0"/>
                  <w:marBottom w:val="0"/>
                  <w:divBdr>
                    <w:top w:val="none" w:sz="0" w:space="0" w:color="auto"/>
                    <w:left w:val="none" w:sz="0" w:space="0" w:color="auto"/>
                    <w:bottom w:val="none" w:sz="0" w:space="0" w:color="auto"/>
                    <w:right w:val="none" w:sz="0" w:space="0" w:color="auto"/>
                  </w:divBdr>
                </w:div>
                <w:div w:id="745422516">
                  <w:marLeft w:val="640"/>
                  <w:marRight w:val="0"/>
                  <w:marTop w:val="0"/>
                  <w:marBottom w:val="0"/>
                  <w:divBdr>
                    <w:top w:val="none" w:sz="0" w:space="0" w:color="auto"/>
                    <w:left w:val="none" w:sz="0" w:space="0" w:color="auto"/>
                    <w:bottom w:val="none" w:sz="0" w:space="0" w:color="auto"/>
                    <w:right w:val="none" w:sz="0" w:space="0" w:color="auto"/>
                  </w:divBdr>
                </w:div>
                <w:div w:id="653729365">
                  <w:marLeft w:val="640"/>
                  <w:marRight w:val="0"/>
                  <w:marTop w:val="0"/>
                  <w:marBottom w:val="0"/>
                  <w:divBdr>
                    <w:top w:val="none" w:sz="0" w:space="0" w:color="auto"/>
                    <w:left w:val="none" w:sz="0" w:space="0" w:color="auto"/>
                    <w:bottom w:val="none" w:sz="0" w:space="0" w:color="auto"/>
                    <w:right w:val="none" w:sz="0" w:space="0" w:color="auto"/>
                  </w:divBdr>
                </w:div>
                <w:div w:id="1018116675">
                  <w:marLeft w:val="640"/>
                  <w:marRight w:val="0"/>
                  <w:marTop w:val="0"/>
                  <w:marBottom w:val="0"/>
                  <w:divBdr>
                    <w:top w:val="none" w:sz="0" w:space="0" w:color="auto"/>
                    <w:left w:val="none" w:sz="0" w:space="0" w:color="auto"/>
                    <w:bottom w:val="none" w:sz="0" w:space="0" w:color="auto"/>
                    <w:right w:val="none" w:sz="0" w:space="0" w:color="auto"/>
                  </w:divBdr>
                </w:div>
                <w:div w:id="882254111">
                  <w:marLeft w:val="640"/>
                  <w:marRight w:val="0"/>
                  <w:marTop w:val="0"/>
                  <w:marBottom w:val="0"/>
                  <w:divBdr>
                    <w:top w:val="none" w:sz="0" w:space="0" w:color="auto"/>
                    <w:left w:val="none" w:sz="0" w:space="0" w:color="auto"/>
                    <w:bottom w:val="none" w:sz="0" w:space="0" w:color="auto"/>
                    <w:right w:val="none" w:sz="0" w:space="0" w:color="auto"/>
                  </w:divBdr>
                </w:div>
                <w:div w:id="849609019">
                  <w:marLeft w:val="640"/>
                  <w:marRight w:val="0"/>
                  <w:marTop w:val="0"/>
                  <w:marBottom w:val="0"/>
                  <w:divBdr>
                    <w:top w:val="none" w:sz="0" w:space="0" w:color="auto"/>
                    <w:left w:val="none" w:sz="0" w:space="0" w:color="auto"/>
                    <w:bottom w:val="none" w:sz="0" w:space="0" w:color="auto"/>
                    <w:right w:val="none" w:sz="0" w:space="0" w:color="auto"/>
                  </w:divBdr>
                </w:div>
                <w:div w:id="1063482446">
                  <w:marLeft w:val="640"/>
                  <w:marRight w:val="0"/>
                  <w:marTop w:val="0"/>
                  <w:marBottom w:val="0"/>
                  <w:divBdr>
                    <w:top w:val="none" w:sz="0" w:space="0" w:color="auto"/>
                    <w:left w:val="none" w:sz="0" w:space="0" w:color="auto"/>
                    <w:bottom w:val="none" w:sz="0" w:space="0" w:color="auto"/>
                    <w:right w:val="none" w:sz="0" w:space="0" w:color="auto"/>
                  </w:divBdr>
                </w:div>
                <w:div w:id="1940678489">
                  <w:marLeft w:val="640"/>
                  <w:marRight w:val="0"/>
                  <w:marTop w:val="0"/>
                  <w:marBottom w:val="0"/>
                  <w:divBdr>
                    <w:top w:val="none" w:sz="0" w:space="0" w:color="auto"/>
                    <w:left w:val="none" w:sz="0" w:space="0" w:color="auto"/>
                    <w:bottom w:val="none" w:sz="0" w:space="0" w:color="auto"/>
                    <w:right w:val="none" w:sz="0" w:space="0" w:color="auto"/>
                  </w:divBdr>
                </w:div>
                <w:div w:id="1627277992">
                  <w:marLeft w:val="640"/>
                  <w:marRight w:val="0"/>
                  <w:marTop w:val="0"/>
                  <w:marBottom w:val="0"/>
                  <w:divBdr>
                    <w:top w:val="none" w:sz="0" w:space="0" w:color="auto"/>
                    <w:left w:val="none" w:sz="0" w:space="0" w:color="auto"/>
                    <w:bottom w:val="none" w:sz="0" w:space="0" w:color="auto"/>
                    <w:right w:val="none" w:sz="0" w:space="0" w:color="auto"/>
                  </w:divBdr>
                </w:div>
                <w:div w:id="602419539">
                  <w:marLeft w:val="640"/>
                  <w:marRight w:val="0"/>
                  <w:marTop w:val="0"/>
                  <w:marBottom w:val="0"/>
                  <w:divBdr>
                    <w:top w:val="none" w:sz="0" w:space="0" w:color="auto"/>
                    <w:left w:val="none" w:sz="0" w:space="0" w:color="auto"/>
                    <w:bottom w:val="none" w:sz="0" w:space="0" w:color="auto"/>
                    <w:right w:val="none" w:sz="0" w:space="0" w:color="auto"/>
                  </w:divBdr>
                </w:div>
                <w:div w:id="1284842359">
                  <w:marLeft w:val="640"/>
                  <w:marRight w:val="0"/>
                  <w:marTop w:val="0"/>
                  <w:marBottom w:val="0"/>
                  <w:divBdr>
                    <w:top w:val="none" w:sz="0" w:space="0" w:color="auto"/>
                    <w:left w:val="none" w:sz="0" w:space="0" w:color="auto"/>
                    <w:bottom w:val="none" w:sz="0" w:space="0" w:color="auto"/>
                    <w:right w:val="none" w:sz="0" w:space="0" w:color="auto"/>
                  </w:divBdr>
                </w:div>
                <w:div w:id="405688541">
                  <w:marLeft w:val="640"/>
                  <w:marRight w:val="0"/>
                  <w:marTop w:val="0"/>
                  <w:marBottom w:val="0"/>
                  <w:divBdr>
                    <w:top w:val="none" w:sz="0" w:space="0" w:color="auto"/>
                    <w:left w:val="none" w:sz="0" w:space="0" w:color="auto"/>
                    <w:bottom w:val="none" w:sz="0" w:space="0" w:color="auto"/>
                    <w:right w:val="none" w:sz="0" w:space="0" w:color="auto"/>
                  </w:divBdr>
                </w:div>
                <w:div w:id="1347093080">
                  <w:marLeft w:val="640"/>
                  <w:marRight w:val="0"/>
                  <w:marTop w:val="0"/>
                  <w:marBottom w:val="0"/>
                  <w:divBdr>
                    <w:top w:val="none" w:sz="0" w:space="0" w:color="auto"/>
                    <w:left w:val="none" w:sz="0" w:space="0" w:color="auto"/>
                    <w:bottom w:val="none" w:sz="0" w:space="0" w:color="auto"/>
                    <w:right w:val="none" w:sz="0" w:space="0" w:color="auto"/>
                  </w:divBdr>
                </w:div>
                <w:div w:id="1712535889">
                  <w:marLeft w:val="640"/>
                  <w:marRight w:val="0"/>
                  <w:marTop w:val="0"/>
                  <w:marBottom w:val="0"/>
                  <w:divBdr>
                    <w:top w:val="none" w:sz="0" w:space="0" w:color="auto"/>
                    <w:left w:val="none" w:sz="0" w:space="0" w:color="auto"/>
                    <w:bottom w:val="none" w:sz="0" w:space="0" w:color="auto"/>
                    <w:right w:val="none" w:sz="0" w:space="0" w:color="auto"/>
                  </w:divBdr>
                </w:div>
                <w:div w:id="1909609706">
                  <w:marLeft w:val="640"/>
                  <w:marRight w:val="0"/>
                  <w:marTop w:val="0"/>
                  <w:marBottom w:val="0"/>
                  <w:divBdr>
                    <w:top w:val="none" w:sz="0" w:space="0" w:color="auto"/>
                    <w:left w:val="none" w:sz="0" w:space="0" w:color="auto"/>
                    <w:bottom w:val="none" w:sz="0" w:space="0" w:color="auto"/>
                    <w:right w:val="none" w:sz="0" w:space="0" w:color="auto"/>
                  </w:divBdr>
                </w:div>
                <w:div w:id="770585382">
                  <w:marLeft w:val="640"/>
                  <w:marRight w:val="0"/>
                  <w:marTop w:val="0"/>
                  <w:marBottom w:val="0"/>
                  <w:divBdr>
                    <w:top w:val="none" w:sz="0" w:space="0" w:color="auto"/>
                    <w:left w:val="none" w:sz="0" w:space="0" w:color="auto"/>
                    <w:bottom w:val="none" w:sz="0" w:space="0" w:color="auto"/>
                    <w:right w:val="none" w:sz="0" w:space="0" w:color="auto"/>
                  </w:divBdr>
                </w:div>
                <w:div w:id="1311448711">
                  <w:marLeft w:val="640"/>
                  <w:marRight w:val="0"/>
                  <w:marTop w:val="0"/>
                  <w:marBottom w:val="0"/>
                  <w:divBdr>
                    <w:top w:val="none" w:sz="0" w:space="0" w:color="auto"/>
                    <w:left w:val="none" w:sz="0" w:space="0" w:color="auto"/>
                    <w:bottom w:val="none" w:sz="0" w:space="0" w:color="auto"/>
                    <w:right w:val="none" w:sz="0" w:space="0" w:color="auto"/>
                  </w:divBdr>
                </w:div>
                <w:div w:id="1149202792">
                  <w:marLeft w:val="640"/>
                  <w:marRight w:val="0"/>
                  <w:marTop w:val="0"/>
                  <w:marBottom w:val="0"/>
                  <w:divBdr>
                    <w:top w:val="none" w:sz="0" w:space="0" w:color="auto"/>
                    <w:left w:val="none" w:sz="0" w:space="0" w:color="auto"/>
                    <w:bottom w:val="none" w:sz="0" w:space="0" w:color="auto"/>
                    <w:right w:val="none" w:sz="0" w:space="0" w:color="auto"/>
                  </w:divBdr>
                </w:div>
                <w:div w:id="1563323669">
                  <w:marLeft w:val="640"/>
                  <w:marRight w:val="0"/>
                  <w:marTop w:val="0"/>
                  <w:marBottom w:val="0"/>
                  <w:divBdr>
                    <w:top w:val="none" w:sz="0" w:space="0" w:color="auto"/>
                    <w:left w:val="none" w:sz="0" w:space="0" w:color="auto"/>
                    <w:bottom w:val="none" w:sz="0" w:space="0" w:color="auto"/>
                    <w:right w:val="none" w:sz="0" w:space="0" w:color="auto"/>
                  </w:divBdr>
                </w:div>
                <w:div w:id="1901361123">
                  <w:marLeft w:val="640"/>
                  <w:marRight w:val="0"/>
                  <w:marTop w:val="0"/>
                  <w:marBottom w:val="0"/>
                  <w:divBdr>
                    <w:top w:val="none" w:sz="0" w:space="0" w:color="auto"/>
                    <w:left w:val="none" w:sz="0" w:space="0" w:color="auto"/>
                    <w:bottom w:val="none" w:sz="0" w:space="0" w:color="auto"/>
                    <w:right w:val="none" w:sz="0" w:space="0" w:color="auto"/>
                  </w:divBdr>
                </w:div>
                <w:div w:id="1990473353">
                  <w:marLeft w:val="640"/>
                  <w:marRight w:val="0"/>
                  <w:marTop w:val="0"/>
                  <w:marBottom w:val="0"/>
                  <w:divBdr>
                    <w:top w:val="none" w:sz="0" w:space="0" w:color="auto"/>
                    <w:left w:val="none" w:sz="0" w:space="0" w:color="auto"/>
                    <w:bottom w:val="none" w:sz="0" w:space="0" w:color="auto"/>
                    <w:right w:val="none" w:sz="0" w:space="0" w:color="auto"/>
                  </w:divBdr>
                </w:div>
                <w:div w:id="1127045090">
                  <w:marLeft w:val="640"/>
                  <w:marRight w:val="0"/>
                  <w:marTop w:val="0"/>
                  <w:marBottom w:val="0"/>
                  <w:divBdr>
                    <w:top w:val="none" w:sz="0" w:space="0" w:color="auto"/>
                    <w:left w:val="none" w:sz="0" w:space="0" w:color="auto"/>
                    <w:bottom w:val="none" w:sz="0" w:space="0" w:color="auto"/>
                    <w:right w:val="none" w:sz="0" w:space="0" w:color="auto"/>
                  </w:divBdr>
                </w:div>
                <w:div w:id="699278064">
                  <w:marLeft w:val="640"/>
                  <w:marRight w:val="0"/>
                  <w:marTop w:val="0"/>
                  <w:marBottom w:val="0"/>
                  <w:divBdr>
                    <w:top w:val="none" w:sz="0" w:space="0" w:color="auto"/>
                    <w:left w:val="none" w:sz="0" w:space="0" w:color="auto"/>
                    <w:bottom w:val="none" w:sz="0" w:space="0" w:color="auto"/>
                    <w:right w:val="none" w:sz="0" w:space="0" w:color="auto"/>
                  </w:divBdr>
                </w:div>
                <w:div w:id="1942881070">
                  <w:marLeft w:val="640"/>
                  <w:marRight w:val="0"/>
                  <w:marTop w:val="0"/>
                  <w:marBottom w:val="0"/>
                  <w:divBdr>
                    <w:top w:val="none" w:sz="0" w:space="0" w:color="auto"/>
                    <w:left w:val="none" w:sz="0" w:space="0" w:color="auto"/>
                    <w:bottom w:val="none" w:sz="0" w:space="0" w:color="auto"/>
                    <w:right w:val="none" w:sz="0" w:space="0" w:color="auto"/>
                  </w:divBdr>
                </w:div>
                <w:div w:id="2128620010">
                  <w:marLeft w:val="640"/>
                  <w:marRight w:val="0"/>
                  <w:marTop w:val="0"/>
                  <w:marBottom w:val="0"/>
                  <w:divBdr>
                    <w:top w:val="none" w:sz="0" w:space="0" w:color="auto"/>
                    <w:left w:val="none" w:sz="0" w:space="0" w:color="auto"/>
                    <w:bottom w:val="none" w:sz="0" w:space="0" w:color="auto"/>
                    <w:right w:val="none" w:sz="0" w:space="0" w:color="auto"/>
                  </w:divBdr>
                </w:div>
                <w:div w:id="336200288">
                  <w:marLeft w:val="640"/>
                  <w:marRight w:val="0"/>
                  <w:marTop w:val="0"/>
                  <w:marBottom w:val="0"/>
                  <w:divBdr>
                    <w:top w:val="none" w:sz="0" w:space="0" w:color="auto"/>
                    <w:left w:val="none" w:sz="0" w:space="0" w:color="auto"/>
                    <w:bottom w:val="none" w:sz="0" w:space="0" w:color="auto"/>
                    <w:right w:val="none" w:sz="0" w:space="0" w:color="auto"/>
                  </w:divBdr>
                </w:div>
                <w:div w:id="824127198">
                  <w:marLeft w:val="640"/>
                  <w:marRight w:val="0"/>
                  <w:marTop w:val="0"/>
                  <w:marBottom w:val="0"/>
                  <w:divBdr>
                    <w:top w:val="none" w:sz="0" w:space="0" w:color="auto"/>
                    <w:left w:val="none" w:sz="0" w:space="0" w:color="auto"/>
                    <w:bottom w:val="none" w:sz="0" w:space="0" w:color="auto"/>
                    <w:right w:val="none" w:sz="0" w:space="0" w:color="auto"/>
                  </w:divBdr>
                </w:div>
                <w:div w:id="548733547">
                  <w:marLeft w:val="640"/>
                  <w:marRight w:val="0"/>
                  <w:marTop w:val="0"/>
                  <w:marBottom w:val="0"/>
                  <w:divBdr>
                    <w:top w:val="none" w:sz="0" w:space="0" w:color="auto"/>
                    <w:left w:val="none" w:sz="0" w:space="0" w:color="auto"/>
                    <w:bottom w:val="none" w:sz="0" w:space="0" w:color="auto"/>
                    <w:right w:val="none" w:sz="0" w:space="0" w:color="auto"/>
                  </w:divBdr>
                </w:div>
                <w:div w:id="1479691455">
                  <w:marLeft w:val="640"/>
                  <w:marRight w:val="0"/>
                  <w:marTop w:val="0"/>
                  <w:marBottom w:val="0"/>
                  <w:divBdr>
                    <w:top w:val="none" w:sz="0" w:space="0" w:color="auto"/>
                    <w:left w:val="none" w:sz="0" w:space="0" w:color="auto"/>
                    <w:bottom w:val="none" w:sz="0" w:space="0" w:color="auto"/>
                    <w:right w:val="none" w:sz="0" w:space="0" w:color="auto"/>
                  </w:divBdr>
                </w:div>
                <w:div w:id="1365599411">
                  <w:marLeft w:val="640"/>
                  <w:marRight w:val="0"/>
                  <w:marTop w:val="0"/>
                  <w:marBottom w:val="0"/>
                  <w:divBdr>
                    <w:top w:val="none" w:sz="0" w:space="0" w:color="auto"/>
                    <w:left w:val="none" w:sz="0" w:space="0" w:color="auto"/>
                    <w:bottom w:val="none" w:sz="0" w:space="0" w:color="auto"/>
                    <w:right w:val="none" w:sz="0" w:space="0" w:color="auto"/>
                  </w:divBdr>
                </w:div>
                <w:div w:id="1279294427">
                  <w:marLeft w:val="640"/>
                  <w:marRight w:val="0"/>
                  <w:marTop w:val="0"/>
                  <w:marBottom w:val="0"/>
                  <w:divBdr>
                    <w:top w:val="none" w:sz="0" w:space="0" w:color="auto"/>
                    <w:left w:val="none" w:sz="0" w:space="0" w:color="auto"/>
                    <w:bottom w:val="none" w:sz="0" w:space="0" w:color="auto"/>
                    <w:right w:val="none" w:sz="0" w:space="0" w:color="auto"/>
                  </w:divBdr>
                </w:div>
                <w:div w:id="991834062">
                  <w:marLeft w:val="640"/>
                  <w:marRight w:val="0"/>
                  <w:marTop w:val="0"/>
                  <w:marBottom w:val="0"/>
                  <w:divBdr>
                    <w:top w:val="none" w:sz="0" w:space="0" w:color="auto"/>
                    <w:left w:val="none" w:sz="0" w:space="0" w:color="auto"/>
                    <w:bottom w:val="none" w:sz="0" w:space="0" w:color="auto"/>
                    <w:right w:val="none" w:sz="0" w:space="0" w:color="auto"/>
                  </w:divBdr>
                </w:div>
                <w:div w:id="2033408979">
                  <w:marLeft w:val="640"/>
                  <w:marRight w:val="0"/>
                  <w:marTop w:val="0"/>
                  <w:marBottom w:val="0"/>
                  <w:divBdr>
                    <w:top w:val="none" w:sz="0" w:space="0" w:color="auto"/>
                    <w:left w:val="none" w:sz="0" w:space="0" w:color="auto"/>
                    <w:bottom w:val="none" w:sz="0" w:space="0" w:color="auto"/>
                    <w:right w:val="none" w:sz="0" w:space="0" w:color="auto"/>
                  </w:divBdr>
                </w:div>
                <w:div w:id="1534077486">
                  <w:marLeft w:val="640"/>
                  <w:marRight w:val="0"/>
                  <w:marTop w:val="0"/>
                  <w:marBottom w:val="0"/>
                  <w:divBdr>
                    <w:top w:val="none" w:sz="0" w:space="0" w:color="auto"/>
                    <w:left w:val="none" w:sz="0" w:space="0" w:color="auto"/>
                    <w:bottom w:val="none" w:sz="0" w:space="0" w:color="auto"/>
                    <w:right w:val="none" w:sz="0" w:space="0" w:color="auto"/>
                  </w:divBdr>
                </w:div>
                <w:div w:id="778262832">
                  <w:marLeft w:val="640"/>
                  <w:marRight w:val="0"/>
                  <w:marTop w:val="0"/>
                  <w:marBottom w:val="0"/>
                  <w:divBdr>
                    <w:top w:val="none" w:sz="0" w:space="0" w:color="auto"/>
                    <w:left w:val="none" w:sz="0" w:space="0" w:color="auto"/>
                    <w:bottom w:val="none" w:sz="0" w:space="0" w:color="auto"/>
                    <w:right w:val="none" w:sz="0" w:space="0" w:color="auto"/>
                  </w:divBdr>
                </w:div>
                <w:div w:id="749933143">
                  <w:marLeft w:val="640"/>
                  <w:marRight w:val="0"/>
                  <w:marTop w:val="0"/>
                  <w:marBottom w:val="0"/>
                  <w:divBdr>
                    <w:top w:val="none" w:sz="0" w:space="0" w:color="auto"/>
                    <w:left w:val="none" w:sz="0" w:space="0" w:color="auto"/>
                    <w:bottom w:val="none" w:sz="0" w:space="0" w:color="auto"/>
                    <w:right w:val="none" w:sz="0" w:space="0" w:color="auto"/>
                  </w:divBdr>
                </w:div>
                <w:div w:id="747271451">
                  <w:marLeft w:val="640"/>
                  <w:marRight w:val="0"/>
                  <w:marTop w:val="0"/>
                  <w:marBottom w:val="0"/>
                  <w:divBdr>
                    <w:top w:val="none" w:sz="0" w:space="0" w:color="auto"/>
                    <w:left w:val="none" w:sz="0" w:space="0" w:color="auto"/>
                    <w:bottom w:val="none" w:sz="0" w:space="0" w:color="auto"/>
                    <w:right w:val="none" w:sz="0" w:space="0" w:color="auto"/>
                  </w:divBdr>
                </w:div>
                <w:div w:id="955939688">
                  <w:marLeft w:val="640"/>
                  <w:marRight w:val="0"/>
                  <w:marTop w:val="0"/>
                  <w:marBottom w:val="0"/>
                  <w:divBdr>
                    <w:top w:val="none" w:sz="0" w:space="0" w:color="auto"/>
                    <w:left w:val="none" w:sz="0" w:space="0" w:color="auto"/>
                    <w:bottom w:val="none" w:sz="0" w:space="0" w:color="auto"/>
                    <w:right w:val="none" w:sz="0" w:space="0" w:color="auto"/>
                  </w:divBdr>
                </w:div>
                <w:div w:id="2098624630">
                  <w:marLeft w:val="640"/>
                  <w:marRight w:val="0"/>
                  <w:marTop w:val="0"/>
                  <w:marBottom w:val="0"/>
                  <w:divBdr>
                    <w:top w:val="none" w:sz="0" w:space="0" w:color="auto"/>
                    <w:left w:val="none" w:sz="0" w:space="0" w:color="auto"/>
                    <w:bottom w:val="none" w:sz="0" w:space="0" w:color="auto"/>
                    <w:right w:val="none" w:sz="0" w:space="0" w:color="auto"/>
                  </w:divBdr>
                </w:div>
                <w:div w:id="1765371315">
                  <w:marLeft w:val="640"/>
                  <w:marRight w:val="0"/>
                  <w:marTop w:val="0"/>
                  <w:marBottom w:val="0"/>
                  <w:divBdr>
                    <w:top w:val="none" w:sz="0" w:space="0" w:color="auto"/>
                    <w:left w:val="none" w:sz="0" w:space="0" w:color="auto"/>
                    <w:bottom w:val="none" w:sz="0" w:space="0" w:color="auto"/>
                    <w:right w:val="none" w:sz="0" w:space="0" w:color="auto"/>
                  </w:divBdr>
                </w:div>
                <w:div w:id="395394530">
                  <w:marLeft w:val="640"/>
                  <w:marRight w:val="0"/>
                  <w:marTop w:val="0"/>
                  <w:marBottom w:val="0"/>
                  <w:divBdr>
                    <w:top w:val="none" w:sz="0" w:space="0" w:color="auto"/>
                    <w:left w:val="none" w:sz="0" w:space="0" w:color="auto"/>
                    <w:bottom w:val="none" w:sz="0" w:space="0" w:color="auto"/>
                    <w:right w:val="none" w:sz="0" w:space="0" w:color="auto"/>
                  </w:divBdr>
                </w:div>
                <w:div w:id="392972665">
                  <w:marLeft w:val="640"/>
                  <w:marRight w:val="0"/>
                  <w:marTop w:val="0"/>
                  <w:marBottom w:val="0"/>
                  <w:divBdr>
                    <w:top w:val="none" w:sz="0" w:space="0" w:color="auto"/>
                    <w:left w:val="none" w:sz="0" w:space="0" w:color="auto"/>
                    <w:bottom w:val="none" w:sz="0" w:space="0" w:color="auto"/>
                    <w:right w:val="none" w:sz="0" w:space="0" w:color="auto"/>
                  </w:divBdr>
                </w:div>
                <w:div w:id="1055200278">
                  <w:marLeft w:val="640"/>
                  <w:marRight w:val="0"/>
                  <w:marTop w:val="0"/>
                  <w:marBottom w:val="0"/>
                  <w:divBdr>
                    <w:top w:val="none" w:sz="0" w:space="0" w:color="auto"/>
                    <w:left w:val="none" w:sz="0" w:space="0" w:color="auto"/>
                    <w:bottom w:val="none" w:sz="0" w:space="0" w:color="auto"/>
                    <w:right w:val="none" w:sz="0" w:space="0" w:color="auto"/>
                  </w:divBdr>
                </w:div>
                <w:div w:id="775831512">
                  <w:marLeft w:val="640"/>
                  <w:marRight w:val="0"/>
                  <w:marTop w:val="0"/>
                  <w:marBottom w:val="0"/>
                  <w:divBdr>
                    <w:top w:val="none" w:sz="0" w:space="0" w:color="auto"/>
                    <w:left w:val="none" w:sz="0" w:space="0" w:color="auto"/>
                    <w:bottom w:val="none" w:sz="0" w:space="0" w:color="auto"/>
                    <w:right w:val="none" w:sz="0" w:space="0" w:color="auto"/>
                  </w:divBdr>
                </w:div>
                <w:div w:id="1240672829">
                  <w:marLeft w:val="640"/>
                  <w:marRight w:val="0"/>
                  <w:marTop w:val="0"/>
                  <w:marBottom w:val="0"/>
                  <w:divBdr>
                    <w:top w:val="none" w:sz="0" w:space="0" w:color="auto"/>
                    <w:left w:val="none" w:sz="0" w:space="0" w:color="auto"/>
                    <w:bottom w:val="none" w:sz="0" w:space="0" w:color="auto"/>
                    <w:right w:val="none" w:sz="0" w:space="0" w:color="auto"/>
                  </w:divBdr>
                </w:div>
                <w:div w:id="1803494917">
                  <w:marLeft w:val="640"/>
                  <w:marRight w:val="0"/>
                  <w:marTop w:val="0"/>
                  <w:marBottom w:val="0"/>
                  <w:divBdr>
                    <w:top w:val="none" w:sz="0" w:space="0" w:color="auto"/>
                    <w:left w:val="none" w:sz="0" w:space="0" w:color="auto"/>
                    <w:bottom w:val="none" w:sz="0" w:space="0" w:color="auto"/>
                    <w:right w:val="none" w:sz="0" w:space="0" w:color="auto"/>
                  </w:divBdr>
                </w:div>
                <w:div w:id="321203103">
                  <w:marLeft w:val="640"/>
                  <w:marRight w:val="0"/>
                  <w:marTop w:val="0"/>
                  <w:marBottom w:val="0"/>
                  <w:divBdr>
                    <w:top w:val="none" w:sz="0" w:space="0" w:color="auto"/>
                    <w:left w:val="none" w:sz="0" w:space="0" w:color="auto"/>
                    <w:bottom w:val="none" w:sz="0" w:space="0" w:color="auto"/>
                    <w:right w:val="none" w:sz="0" w:space="0" w:color="auto"/>
                  </w:divBdr>
                </w:div>
                <w:div w:id="81993356">
                  <w:marLeft w:val="640"/>
                  <w:marRight w:val="0"/>
                  <w:marTop w:val="0"/>
                  <w:marBottom w:val="0"/>
                  <w:divBdr>
                    <w:top w:val="none" w:sz="0" w:space="0" w:color="auto"/>
                    <w:left w:val="none" w:sz="0" w:space="0" w:color="auto"/>
                    <w:bottom w:val="none" w:sz="0" w:space="0" w:color="auto"/>
                    <w:right w:val="none" w:sz="0" w:space="0" w:color="auto"/>
                  </w:divBdr>
                </w:div>
                <w:div w:id="2089031003">
                  <w:marLeft w:val="640"/>
                  <w:marRight w:val="0"/>
                  <w:marTop w:val="0"/>
                  <w:marBottom w:val="0"/>
                  <w:divBdr>
                    <w:top w:val="none" w:sz="0" w:space="0" w:color="auto"/>
                    <w:left w:val="none" w:sz="0" w:space="0" w:color="auto"/>
                    <w:bottom w:val="none" w:sz="0" w:space="0" w:color="auto"/>
                    <w:right w:val="none" w:sz="0" w:space="0" w:color="auto"/>
                  </w:divBdr>
                </w:div>
                <w:div w:id="1665234235">
                  <w:marLeft w:val="640"/>
                  <w:marRight w:val="0"/>
                  <w:marTop w:val="0"/>
                  <w:marBottom w:val="0"/>
                  <w:divBdr>
                    <w:top w:val="none" w:sz="0" w:space="0" w:color="auto"/>
                    <w:left w:val="none" w:sz="0" w:space="0" w:color="auto"/>
                    <w:bottom w:val="none" w:sz="0" w:space="0" w:color="auto"/>
                    <w:right w:val="none" w:sz="0" w:space="0" w:color="auto"/>
                  </w:divBdr>
                </w:div>
                <w:div w:id="2028601677">
                  <w:marLeft w:val="640"/>
                  <w:marRight w:val="0"/>
                  <w:marTop w:val="0"/>
                  <w:marBottom w:val="0"/>
                  <w:divBdr>
                    <w:top w:val="none" w:sz="0" w:space="0" w:color="auto"/>
                    <w:left w:val="none" w:sz="0" w:space="0" w:color="auto"/>
                    <w:bottom w:val="none" w:sz="0" w:space="0" w:color="auto"/>
                    <w:right w:val="none" w:sz="0" w:space="0" w:color="auto"/>
                  </w:divBdr>
                </w:div>
                <w:div w:id="17432931">
                  <w:marLeft w:val="640"/>
                  <w:marRight w:val="0"/>
                  <w:marTop w:val="0"/>
                  <w:marBottom w:val="0"/>
                  <w:divBdr>
                    <w:top w:val="none" w:sz="0" w:space="0" w:color="auto"/>
                    <w:left w:val="none" w:sz="0" w:space="0" w:color="auto"/>
                    <w:bottom w:val="none" w:sz="0" w:space="0" w:color="auto"/>
                    <w:right w:val="none" w:sz="0" w:space="0" w:color="auto"/>
                  </w:divBdr>
                </w:div>
                <w:div w:id="908004788">
                  <w:marLeft w:val="640"/>
                  <w:marRight w:val="0"/>
                  <w:marTop w:val="0"/>
                  <w:marBottom w:val="0"/>
                  <w:divBdr>
                    <w:top w:val="none" w:sz="0" w:space="0" w:color="auto"/>
                    <w:left w:val="none" w:sz="0" w:space="0" w:color="auto"/>
                    <w:bottom w:val="none" w:sz="0" w:space="0" w:color="auto"/>
                    <w:right w:val="none" w:sz="0" w:space="0" w:color="auto"/>
                  </w:divBdr>
                </w:div>
                <w:div w:id="1052579155">
                  <w:marLeft w:val="640"/>
                  <w:marRight w:val="0"/>
                  <w:marTop w:val="0"/>
                  <w:marBottom w:val="0"/>
                  <w:divBdr>
                    <w:top w:val="none" w:sz="0" w:space="0" w:color="auto"/>
                    <w:left w:val="none" w:sz="0" w:space="0" w:color="auto"/>
                    <w:bottom w:val="none" w:sz="0" w:space="0" w:color="auto"/>
                    <w:right w:val="none" w:sz="0" w:space="0" w:color="auto"/>
                  </w:divBdr>
                </w:div>
                <w:div w:id="337461618">
                  <w:marLeft w:val="640"/>
                  <w:marRight w:val="0"/>
                  <w:marTop w:val="0"/>
                  <w:marBottom w:val="0"/>
                  <w:divBdr>
                    <w:top w:val="none" w:sz="0" w:space="0" w:color="auto"/>
                    <w:left w:val="none" w:sz="0" w:space="0" w:color="auto"/>
                    <w:bottom w:val="none" w:sz="0" w:space="0" w:color="auto"/>
                    <w:right w:val="none" w:sz="0" w:space="0" w:color="auto"/>
                  </w:divBdr>
                </w:div>
                <w:div w:id="1143502981">
                  <w:marLeft w:val="640"/>
                  <w:marRight w:val="0"/>
                  <w:marTop w:val="0"/>
                  <w:marBottom w:val="0"/>
                  <w:divBdr>
                    <w:top w:val="none" w:sz="0" w:space="0" w:color="auto"/>
                    <w:left w:val="none" w:sz="0" w:space="0" w:color="auto"/>
                    <w:bottom w:val="none" w:sz="0" w:space="0" w:color="auto"/>
                    <w:right w:val="none" w:sz="0" w:space="0" w:color="auto"/>
                  </w:divBdr>
                </w:div>
                <w:div w:id="1108624458">
                  <w:marLeft w:val="640"/>
                  <w:marRight w:val="0"/>
                  <w:marTop w:val="0"/>
                  <w:marBottom w:val="0"/>
                  <w:divBdr>
                    <w:top w:val="none" w:sz="0" w:space="0" w:color="auto"/>
                    <w:left w:val="none" w:sz="0" w:space="0" w:color="auto"/>
                    <w:bottom w:val="none" w:sz="0" w:space="0" w:color="auto"/>
                    <w:right w:val="none" w:sz="0" w:space="0" w:color="auto"/>
                  </w:divBdr>
                </w:div>
                <w:div w:id="1610234019">
                  <w:marLeft w:val="640"/>
                  <w:marRight w:val="0"/>
                  <w:marTop w:val="0"/>
                  <w:marBottom w:val="0"/>
                  <w:divBdr>
                    <w:top w:val="none" w:sz="0" w:space="0" w:color="auto"/>
                    <w:left w:val="none" w:sz="0" w:space="0" w:color="auto"/>
                    <w:bottom w:val="none" w:sz="0" w:space="0" w:color="auto"/>
                    <w:right w:val="none" w:sz="0" w:space="0" w:color="auto"/>
                  </w:divBdr>
                </w:div>
                <w:div w:id="1468014536">
                  <w:marLeft w:val="640"/>
                  <w:marRight w:val="0"/>
                  <w:marTop w:val="0"/>
                  <w:marBottom w:val="0"/>
                  <w:divBdr>
                    <w:top w:val="none" w:sz="0" w:space="0" w:color="auto"/>
                    <w:left w:val="none" w:sz="0" w:space="0" w:color="auto"/>
                    <w:bottom w:val="none" w:sz="0" w:space="0" w:color="auto"/>
                    <w:right w:val="none" w:sz="0" w:space="0" w:color="auto"/>
                  </w:divBdr>
                </w:div>
                <w:div w:id="1104956938">
                  <w:marLeft w:val="640"/>
                  <w:marRight w:val="0"/>
                  <w:marTop w:val="0"/>
                  <w:marBottom w:val="0"/>
                  <w:divBdr>
                    <w:top w:val="none" w:sz="0" w:space="0" w:color="auto"/>
                    <w:left w:val="none" w:sz="0" w:space="0" w:color="auto"/>
                    <w:bottom w:val="none" w:sz="0" w:space="0" w:color="auto"/>
                    <w:right w:val="none" w:sz="0" w:space="0" w:color="auto"/>
                  </w:divBdr>
                </w:div>
                <w:div w:id="1904683426">
                  <w:marLeft w:val="640"/>
                  <w:marRight w:val="0"/>
                  <w:marTop w:val="0"/>
                  <w:marBottom w:val="0"/>
                  <w:divBdr>
                    <w:top w:val="none" w:sz="0" w:space="0" w:color="auto"/>
                    <w:left w:val="none" w:sz="0" w:space="0" w:color="auto"/>
                    <w:bottom w:val="none" w:sz="0" w:space="0" w:color="auto"/>
                    <w:right w:val="none" w:sz="0" w:space="0" w:color="auto"/>
                  </w:divBdr>
                </w:div>
                <w:div w:id="867328032">
                  <w:marLeft w:val="640"/>
                  <w:marRight w:val="0"/>
                  <w:marTop w:val="0"/>
                  <w:marBottom w:val="0"/>
                  <w:divBdr>
                    <w:top w:val="none" w:sz="0" w:space="0" w:color="auto"/>
                    <w:left w:val="none" w:sz="0" w:space="0" w:color="auto"/>
                    <w:bottom w:val="none" w:sz="0" w:space="0" w:color="auto"/>
                    <w:right w:val="none" w:sz="0" w:space="0" w:color="auto"/>
                  </w:divBdr>
                </w:div>
                <w:div w:id="1216965907">
                  <w:marLeft w:val="640"/>
                  <w:marRight w:val="0"/>
                  <w:marTop w:val="0"/>
                  <w:marBottom w:val="0"/>
                  <w:divBdr>
                    <w:top w:val="none" w:sz="0" w:space="0" w:color="auto"/>
                    <w:left w:val="none" w:sz="0" w:space="0" w:color="auto"/>
                    <w:bottom w:val="none" w:sz="0" w:space="0" w:color="auto"/>
                    <w:right w:val="none" w:sz="0" w:space="0" w:color="auto"/>
                  </w:divBdr>
                </w:div>
                <w:div w:id="698628057">
                  <w:marLeft w:val="640"/>
                  <w:marRight w:val="0"/>
                  <w:marTop w:val="0"/>
                  <w:marBottom w:val="0"/>
                  <w:divBdr>
                    <w:top w:val="none" w:sz="0" w:space="0" w:color="auto"/>
                    <w:left w:val="none" w:sz="0" w:space="0" w:color="auto"/>
                    <w:bottom w:val="none" w:sz="0" w:space="0" w:color="auto"/>
                    <w:right w:val="none" w:sz="0" w:space="0" w:color="auto"/>
                  </w:divBdr>
                </w:div>
                <w:div w:id="627324634">
                  <w:marLeft w:val="640"/>
                  <w:marRight w:val="0"/>
                  <w:marTop w:val="0"/>
                  <w:marBottom w:val="0"/>
                  <w:divBdr>
                    <w:top w:val="none" w:sz="0" w:space="0" w:color="auto"/>
                    <w:left w:val="none" w:sz="0" w:space="0" w:color="auto"/>
                    <w:bottom w:val="none" w:sz="0" w:space="0" w:color="auto"/>
                    <w:right w:val="none" w:sz="0" w:space="0" w:color="auto"/>
                  </w:divBdr>
                </w:div>
                <w:div w:id="1501386943">
                  <w:marLeft w:val="640"/>
                  <w:marRight w:val="0"/>
                  <w:marTop w:val="0"/>
                  <w:marBottom w:val="0"/>
                  <w:divBdr>
                    <w:top w:val="none" w:sz="0" w:space="0" w:color="auto"/>
                    <w:left w:val="none" w:sz="0" w:space="0" w:color="auto"/>
                    <w:bottom w:val="none" w:sz="0" w:space="0" w:color="auto"/>
                    <w:right w:val="none" w:sz="0" w:space="0" w:color="auto"/>
                  </w:divBdr>
                </w:div>
                <w:div w:id="744255663">
                  <w:marLeft w:val="640"/>
                  <w:marRight w:val="0"/>
                  <w:marTop w:val="0"/>
                  <w:marBottom w:val="0"/>
                  <w:divBdr>
                    <w:top w:val="none" w:sz="0" w:space="0" w:color="auto"/>
                    <w:left w:val="none" w:sz="0" w:space="0" w:color="auto"/>
                    <w:bottom w:val="none" w:sz="0" w:space="0" w:color="auto"/>
                    <w:right w:val="none" w:sz="0" w:space="0" w:color="auto"/>
                  </w:divBdr>
                </w:div>
                <w:div w:id="178811436">
                  <w:marLeft w:val="640"/>
                  <w:marRight w:val="0"/>
                  <w:marTop w:val="0"/>
                  <w:marBottom w:val="0"/>
                  <w:divBdr>
                    <w:top w:val="none" w:sz="0" w:space="0" w:color="auto"/>
                    <w:left w:val="none" w:sz="0" w:space="0" w:color="auto"/>
                    <w:bottom w:val="none" w:sz="0" w:space="0" w:color="auto"/>
                    <w:right w:val="none" w:sz="0" w:space="0" w:color="auto"/>
                  </w:divBdr>
                </w:div>
              </w:divsChild>
            </w:div>
            <w:div w:id="518201791">
              <w:marLeft w:val="0"/>
              <w:marRight w:val="0"/>
              <w:marTop w:val="0"/>
              <w:marBottom w:val="0"/>
              <w:divBdr>
                <w:top w:val="none" w:sz="0" w:space="0" w:color="auto"/>
                <w:left w:val="none" w:sz="0" w:space="0" w:color="auto"/>
                <w:bottom w:val="none" w:sz="0" w:space="0" w:color="auto"/>
                <w:right w:val="none" w:sz="0" w:space="0" w:color="auto"/>
              </w:divBdr>
              <w:divsChild>
                <w:div w:id="1542204593">
                  <w:marLeft w:val="640"/>
                  <w:marRight w:val="0"/>
                  <w:marTop w:val="0"/>
                  <w:marBottom w:val="0"/>
                  <w:divBdr>
                    <w:top w:val="none" w:sz="0" w:space="0" w:color="auto"/>
                    <w:left w:val="none" w:sz="0" w:space="0" w:color="auto"/>
                    <w:bottom w:val="none" w:sz="0" w:space="0" w:color="auto"/>
                    <w:right w:val="none" w:sz="0" w:space="0" w:color="auto"/>
                  </w:divBdr>
                </w:div>
                <w:div w:id="562058209">
                  <w:marLeft w:val="640"/>
                  <w:marRight w:val="0"/>
                  <w:marTop w:val="0"/>
                  <w:marBottom w:val="0"/>
                  <w:divBdr>
                    <w:top w:val="none" w:sz="0" w:space="0" w:color="auto"/>
                    <w:left w:val="none" w:sz="0" w:space="0" w:color="auto"/>
                    <w:bottom w:val="none" w:sz="0" w:space="0" w:color="auto"/>
                    <w:right w:val="none" w:sz="0" w:space="0" w:color="auto"/>
                  </w:divBdr>
                </w:div>
                <w:div w:id="60644741">
                  <w:marLeft w:val="640"/>
                  <w:marRight w:val="0"/>
                  <w:marTop w:val="0"/>
                  <w:marBottom w:val="0"/>
                  <w:divBdr>
                    <w:top w:val="none" w:sz="0" w:space="0" w:color="auto"/>
                    <w:left w:val="none" w:sz="0" w:space="0" w:color="auto"/>
                    <w:bottom w:val="none" w:sz="0" w:space="0" w:color="auto"/>
                    <w:right w:val="none" w:sz="0" w:space="0" w:color="auto"/>
                  </w:divBdr>
                </w:div>
                <w:div w:id="1443299588">
                  <w:marLeft w:val="640"/>
                  <w:marRight w:val="0"/>
                  <w:marTop w:val="0"/>
                  <w:marBottom w:val="0"/>
                  <w:divBdr>
                    <w:top w:val="none" w:sz="0" w:space="0" w:color="auto"/>
                    <w:left w:val="none" w:sz="0" w:space="0" w:color="auto"/>
                    <w:bottom w:val="none" w:sz="0" w:space="0" w:color="auto"/>
                    <w:right w:val="none" w:sz="0" w:space="0" w:color="auto"/>
                  </w:divBdr>
                </w:div>
                <w:div w:id="210967083">
                  <w:marLeft w:val="640"/>
                  <w:marRight w:val="0"/>
                  <w:marTop w:val="0"/>
                  <w:marBottom w:val="0"/>
                  <w:divBdr>
                    <w:top w:val="none" w:sz="0" w:space="0" w:color="auto"/>
                    <w:left w:val="none" w:sz="0" w:space="0" w:color="auto"/>
                    <w:bottom w:val="none" w:sz="0" w:space="0" w:color="auto"/>
                    <w:right w:val="none" w:sz="0" w:space="0" w:color="auto"/>
                  </w:divBdr>
                </w:div>
                <w:div w:id="24065552">
                  <w:marLeft w:val="640"/>
                  <w:marRight w:val="0"/>
                  <w:marTop w:val="0"/>
                  <w:marBottom w:val="0"/>
                  <w:divBdr>
                    <w:top w:val="none" w:sz="0" w:space="0" w:color="auto"/>
                    <w:left w:val="none" w:sz="0" w:space="0" w:color="auto"/>
                    <w:bottom w:val="none" w:sz="0" w:space="0" w:color="auto"/>
                    <w:right w:val="none" w:sz="0" w:space="0" w:color="auto"/>
                  </w:divBdr>
                </w:div>
                <w:div w:id="293215180">
                  <w:marLeft w:val="640"/>
                  <w:marRight w:val="0"/>
                  <w:marTop w:val="0"/>
                  <w:marBottom w:val="0"/>
                  <w:divBdr>
                    <w:top w:val="none" w:sz="0" w:space="0" w:color="auto"/>
                    <w:left w:val="none" w:sz="0" w:space="0" w:color="auto"/>
                    <w:bottom w:val="none" w:sz="0" w:space="0" w:color="auto"/>
                    <w:right w:val="none" w:sz="0" w:space="0" w:color="auto"/>
                  </w:divBdr>
                </w:div>
                <w:div w:id="2045790092">
                  <w:marLeft w:val="640"/>
                  <w:marRight w:val="0"/>
                  <w:marTop w:val="0"/>
                  <w:marBottom w:val="0"/>
                  <w:divBdr>
                    <w:top w:val="none" w:sz="0" w:space="0" w:color="auto"/>
                    <w:left w:val="none" w:sz="0" w:space="0" w:color="auto"/>
                    <w:bottom w:val="none" w:sz="0" w:space="0" w:color="auto"/>
                    <w:right w:val="none" w:sz="0" w:space="0" w:color="auto"/>
                  </w:divBdr>
                </w:div>
                <w:div w:id="1584603097">
                  <w:marLeft w:val="640"/>
                  <w:marRight w:val="0"/>
                  <w:marTop w:val="0"/>
                  <w:marBottom w:val="0"/>
                  <w:divBdr>
                    <w:top w:val="none" w:sz="0" w:space="0" w:color="auto"/>
                    <w:left w:val="none" w:sz="0" w:space="0" w:color="auto"/>
                    <w:bottom w:val="none" w:sz="0" w:space="0" w:color="auto"/>
                    <w:right w:val="none" w:sz="0" w:space="0" w:color="auto"/>
                  </w:divBdr>
                </w:div>
                <w:div w:id="1764718459">
                  <w:marLeft w:val="640"/>
                  <w:marRight w:val="0"/>
                  <w:marTop w:val="0"/>
                  <w:marBottom w:val="0"/>
                  <w:divBdr>
                    <w:top w:val="none" w:sz="0" w:space="0" w:color="auto"/>
                    <w:left w:val="none" w:sz="0" w:space="0" w:color="auto"/>
                    <w:bottom w:val="none" w:sz="0" w:space="0" w:color="auto"/>
                    <w:right w:val="none" w:sz="0" w:space="0" w:color="auto"/>
                  </w:divBdr>
                </w:div>
                <w:div w:id="1209027538">
                  <w:marLeft w:val="640"/>
                  <w:marRight w:val="0"/>
                  <w:marTop w:val="0"/>
                  <w:marBottom w:val="0"/>
                  <w:divBdr>
                    <w:top w:val="none" w:sz="0" w:space="0" w:color="auto"/>
                    <w:left w:val="none" w:sz="0" w:space="0" w:color="auto"/>
                    <w:bottom w:val="none" w:sz="0" w:space="0" w:color="auto"/>
                    <w:right w:val="none" w:sz="0" w:space="0" w:color="auto"/>
                  </w:divBdr>
                </w:div>
                <w:div w:id="1215655202">
                  <w:marLeft w:val="640"/>
                  <w:marRight w:val="0"/>
                  <w:marTop w:val="0"/>
                  <w:marBottom w:val="0"/>
                  <w:divBdr>
                    <w:top w:val="none" w:sz="0" w:space="0" w:color="auto"/>
                    <w:left w:val="none" w:sz="0" w:space="0" w:color="auto"/>
                    <w:bottom w:val="none" w:sz="0" w:space="0" w:color="auto"/>
                    <w:right w:val="none" w:sz="0" w:space="0" w:color="auto"/>
                  </w:divBdr>
                </w:div>
                <w:div w:id="1439639785">
                  <w:marLeft w:val="640"/>
                  <w:marRight w:val="0"/>
                  <w:marTop w:val="0"/>
                  <w:marBottom w:val="0"/>
                  <w:divBdr>
                    <w:top w:val="none" w:sz="0" w:space="0" w:color="auto"/>
                    <w:left w:val="none" w:sz="0" w:space="0" w:color="auto"/>
                    <w:bottom w:val="none" w:sz="0" w:space="0" w:color="auto"/>
                    <w:right w:val="none" w:sz="0" w:space="0" w:color="auto"/>
                  </w:divBdr>
                </w:div>
                <w:div w:id="73599852">
                  <w:marLeft w:val="640"/>
                  <w:marRight w:val="0"/>
                  <w:marTop w:val="0"/>
                  <w:marBottom w:val="0"/>
                  <w:divBdr>
                    <w:top w:val="none" w:sz="0" w:space="0" w:color="auto"/>
                    <w:left w:val="none" w:sz="0" w:space="0" w:color="auto"/>
                    <w:bottom w:val="none" w:sz="0" w:space="0" w:color="auto"/>
                    <w:right w:val="none" w:sz="0" w:space="0" w:color="auto"/>
                  </w:divBdr>
                </w:div>
                <w:div w:id="944269570">
                  <w:marLeft w:val="640"/>
                  <w:marRight w:val="0"/>
                  <w:marTop w:val="0"/>
                  <w:marBottom w:val="0"/>
                  <w:divBdr>
                    <w:top w:val="none" w:sz="0" w:space="0" w:color="auto"/>
                    <w:left w:val="none" w:sz="0" w:space="0" w:color="auto"/>
                    <w:bottom w:val="none" w:sz="0" w:space="0" w:color="auto"/>
                    <w:right w:val="none" w:sz="0" w:space="0" w:color="auto"/>
                  </w:divBdr>
                </w:div>
                <w:div w:id="391201248">
                  <w:marLeft w:val="640"/>
                  <w:marRight w:val="0"/>
                  <w:marTop w:val="0"/>
                  <w:marBottom w:val="0"/>
                  <w:divBdr>
                    <w:top w:val="none" w:sz="0" w:space="0" w:color="auto"/>
                    <w:left w:val="none" w:sz="0" w:space="0" w:color="auto"/>
                    <w:bottom w:val="none" w:sz="0" w:space="0" w:color="auto"/>
                    <w:right w:val="none" w:sz="0" w:space="0" w:color="auto"/>
                  </w:divBdr>
                </w:div>
                <w:div w:id="1350837474">
                  <w:marLeft w:val="640"/>
                  <w:marRight w:val="0"/>
                  <w:marTop w:val="0"/>
                  <w:marBottom w:val="0"/>
                  <w:divBdr>
                    <w:top w:val="none" w:sz="0" w:space="0" w:color="auto"/>
                    <w:left w:val="none" w:sz="0" w:space="0" w:color="auto"/>
                    <w:bottom w:val="none" w:sz="0" w:space="0" w:color="auto"/>
                    <w:right w:val="none" w:sz="0" w:space="0" w:color="auto"/>
                  </w:divBdr>
                </w:div>
                <w:div w:id="2086411259">
                  <w:marLeft w:val="640"/>
                  <w:marRight w:val="0"/>
                  <w:marTop w:val="0"/>
                  <w:marBottom w:val="0"/>
                  <w:divBdr>
                    <w:top w:val="none" w:sz="0" w:space="0" w:color="auto"/>
                    <w:left w:val="none" w:sz="0" w:space="0" w:color="auto"/>
                    <w:bottom w:val="none" w:sz="0" w:space="0" w:color="auto"/>
                    <w:right w:val="none" w:sz="0" w:space="0" w:color="auto"/>
                  </w:divBdr>
                </w:div>
                <w:div w:id="1840387458">
                  <w:marLeft w:val="640"/>
                  <w:marRight w:val="0"/>
                  <w:marTop w:val="0"/>
                  <w:marBottom w:val="0"/>
                  <w:divBdr>
                    <w:top w:val="none" w:sz="0" w:space="0" w:color="auto"/>
                    <w:left w:val="none" w:sz="0" w:space="0" w:color="auto"/>
                    <w:bottom w:val="none" w:sz="0" w:space="0" w:color="auto"/>
                    <w:right w:val="none" w:sz="0" w:space="0" w:color="auto"/>
                  </w:divBdr>
                </w:div>
                <w:div w:id="956370124">
                  <w:marLeft w:val="640"/>
                  <w:marRight w:val="0"/>
                  <w:marTop w:val="0"/>
                  <w:marBottom w:val="0"/>
                  <w:divBdr>
                    <w:top w:val="none" w:sz="0" w:space="0" w:color="auto"/>
                    <w:left w:val="none" w:sz="0" w:space="0" w:color="auto"/>
                    <w:bottom w:val="none" w:sz="0" w:space="0" w:color="auto"/>
                    <w:right w:val="none" w:sz="0" w:space="0" w:color="auto"/>
                  </w:divBdr>
                </w:div>
                <w:div w:id="2118256927">
                  <w:marLeft w:val="640"/>
                  <w:marRight w:val="0"/>
                  <w:marTop w:val="0"/>
                  <w:marBottom w:val="0"/>
                  <w:divBdr>
                    <w:top w:val="none" w:sz="0" w:space="0" w:color="auto"/>
                    <w:left w:val="none" w:sz="0" w:space="0" w:color="auto"/>
                    <w:bottom w:val="none" w:sz="0" w:space="0" w:color="auto"/>
                    <w:right w:val="none" w:sz="0" w:space="0" w:color="auto"/>
                  </w:divBdr>
                </w:div>
                <w:div w:id="1948386773">
                  <w:marLeft w:val="640"/>
                  <w:marRight w:val="0"/>
                  <w:marTop w:val="0"/>
                  <w:marBottom w:val="0"/>
                  <w:divBdr>
                    <w:top w:val="none" w:sz="0" w:space="0" w:color="auto"/>
                    <w:left w:val="none" w:sz="0" w:space="0" w:color="auto"/>
                    <w:bottom w:val="none" w:sz="0" w:space="0" w:color="auto"/>
                    <w:right w:val="none" w:sz="0" w:space="0" w:color="auto"/>
                  </w:divBdr>
                </w:div>
                <w:div w:id="1435445503">
                  <w:marLeft w:val="640"/>
                  <w:marRight w:val="0"/>
                  <w:marTop w:val="0"/>
                  <w:marBottom w:val="0"/>
                  <w:divBdr>
                    <w:top w:val="none" w:sz="0" w:space="0" w:color="auto"/>
                    <w:left w:val="none" w:sz="0" w:space="0" w:color="auto"/>
                    <w:bottom w:val="none" w:sz="0" w:space="0" w:color="auto"/>
                    <w:right w:val="none" w:sz="0" w:space="0" w:color="auto"/>
                  </w:divBdr>
                </w:div>
                <w:div w:id="1202474982">
                  <w:marLeft w:val="640"/>
                  <w:marRight w:val="0"/>
                  <w:marTop w:val="0"/>
                  <w:marBottom w:val="0"/>
                  <w:divBdr>
                    <w:top w:val="none" w:sz="0" w:space="0" w:color="auto"/>
                    <w:left w:val="none" w:sz="0" w:space="0" w:color="auto"/>
                    <w:bottom w:val="none" w:sz="0" w:space="0" w:color="auto"/>
                    <w:right w:val="none" w:sz="0" w:space="0" w:color="auto"/>
                  </w:divBdr>
                </w:div>
                <w:div w:id="1207764836">
                  <w:marLeft w:val="640"/>
                  <w:marRight w:val="0"/>
                  <w:marTop w:val="0"/>
                  <w:marBottom w:val="0"/>
                  <w:divBdr>
                    <w:top w:val="none" w:sz="0" w:space="0" w:color="auto"/>
                    <w:left w:val="none" w:sz="0" w:space="0" w:color="auto"/>
                    <w:bottom w:val="none" w:sz="0" w:space="0" w:color="auto"/>
                    <w:right w:val="none" w:sz="0" w:space="0" w:color="auto"/>
                  </w:divBdr>
                </w:div>
                <w:div w:id="423570303">
                  <w:marLeft w:val="640"/>
                  <w:marRight w:val="0"/>
                  <w:marTop w:val="0"/>
                  <w:marBottom w:val="0"/>
                  <w:divBdr>
                    <w:top w:val="none" w:sz="0" w:space="0" w:color="auto"/>
                    <w:left w:val="none" w:sz="0" w:space="0" w:color="auto"/>
                    <w:bottom w:val="none" w:sz="0" w:space="0" w:color="auto"/>
                    <w:right w:val="none" w:sz="0" w:space="0" w:color="auto"/>
                  </w:divBdr>
                </w:div>
                <w:div w:id="959141360">
                  <w:marLeft w:val="640"/>
                  <w:marRight w:val="0"/>
                  <w:marTop w:val="0"/>
                  <w:marBottom w:val="0"/>
                  <w:divBdr>
                    <w:top w:val="none" w:sz="0" w:space="0" w:color="auto"/>
                    <w:left w:val="none" w:sz="0" w:space="0" w:color="auto"/>
                    <w:bottom w:val="none" w:sz="0" w:space="0" w:color="auto"/>
                    <w:right w:val="none" w:sz="0" w:space="0" w:color="auto"/>
                  </w:divBdr>
                </w:div>
                <w:div w:id="1948929219">
                  <w:marLeft w:val="640"/>
                  <w:marRight w:val="0"/>
                  <w:marTop w:val="0"/>
                  <w:marBottom w:val="0"/>
                  <w:divBdr>
                    <w:top w:val="none" w:sz="0" w:space="0" w:color="auto"/>
                    <w:left w:val="none" w:sz="0" w:space="0" w:color="auto"/>
                    <w:bottom w:val="none" w:sz="0" w:space="0" w:color="auto"/>
                    <w:right w:val="none" w:sz="0" w:space="0" w:color="auto"/>
                  </w:divBdr>
                </w:div>
                <w:div w:id="2078017452">
                  <w:marLeft w:val="640"/>
                  <w:marRight w:val="0"/>
                  <w:marTop w:val="0"/>
                  <w:marBottom w:val="0"/>
                  <w:divBdr>
                    <w:top w:val="none" w:sz="0" w:space="0" w:color="auto"/>
                    <w:left w:val="none" w:sz="0" w:space="0" w:color="auto"/>
                    <w:bottom w:val="none" w:sz="0" w:space="0" w:color="auto"/>
                    <w:right w:val="none" w:sz="0" w:space="0" w:color="auto"/>
                  </w:divBdr>
                </w:div>
                <w:div w:id="1516731033">
                  <w:marLeft w:val="640"/>
                  <w:marRight w:val="0"/>
                  <w:marTop w:val="0"/>
                  <w:marBottom w:val="0"/>
                  <w:divBdr>
                    <w:top w:val="none" w:sz="0" w:space="0" w:color="auto"/>
                    <w:left w:val="none" w:sz="0" w:space="0" w:color="auto"/>
                    <w:bottom w:val="none" w:sz="0" w:space="0" w:color="auto"/>
                    <w:right w:val="none" w:sz="0" w:space="0" w:color="auto"/>
                  </w:divBdr>
                </w:div>
                <w:div w:id="2091852740">
                  <w:marLeft w:val="640"/>
                  <w:marRight w:val="0"/>
                  <w:marTop w:val="0"/>
                  <w:marBottom w:val="0"/>
                  <w:divBdr>
                    <w:top w:val="none" w:sz="0" w:space="0" w:color="auto"/>
                    <w:left w:val="none" w:sz="0" w:space="0" w:color="auto"/>
                    <w:bottom w:val="none" w:sz="0" w:space="0" w:color="auto"/>
                    <w:right w:val="none" w:sz="0" w:space="0" w:color="auto"/>
                  </w:divBdr>
                </w:div>
                <w:div w:id="724181324">
                  <w:marLeft w:val="640"/>
                  <w:marRight w:val="0"/>
                  <w:marTop w:val="0"/>
                  <w:marBottom w:val="0"/>
                  <w:divBdr>
                    <w:top w:val="none" w:sz="0" w:space="0" w:color="auto"/>
                    <w:left w:val="none" w:sz="0" w:space="0" w:color="auto"/>
                    <w:bottom w:val="none" w:sz="0" w:space="0" w:color="auto"/>
                    <w:right w:val="none" w:sz="0" w:space="0" w:color="auto"/>
                  </w:divBdr>
                </w:div>
                <w:div w:id="2029791859">
                  <w:marLeft w:val="640"/>
                  <w:marRight w:val="0"/>
                  <w:marTop w:val="0"/>
                  <w:marBottom w:val="0"/>
                  <w:divBdr>
                    <w:top w:val="none" w:sz="0" w:space="0" w:color="auto"/>
                    <w:left w:val="none" w:sz="0" w:space="0" w:color="auto"/>
                    <w:bottom w:val="none" w:sz="0" w:space="0" w:color="auto"/>
                    <w:right w:val="none" w:sz="0" w:space="0" w:color="auto"/>
                  </w:divBdr>
                </w:div>
                <w:div w:id="472408439">
                  <w:marLeft w:val="640"/>
                  <w:marRight w:val="0"/>
                  <w:marTop w:val="0"/>
                  <w:marBottom w:val="0"/>
                  <w:divBdr>
                    <w:top w:val="none" w:sz="0" w:space="0" w:color="auto"/>
                    <w:left w:val="none" w:sz="0" w:space="0" w:color="auto"/>
                    <w:bottom w:val="none" w:sz="0" w:space="0" w:color="auto"/>
                    <w:right w:val="none" w:sz="0" w:space="0" w:color="auto"/>
                  </w:divBdr>
                </w:div>
                <w:div w:id="637683078">
                  <w:marLeft w:val="640"/>
                  <w:marRight w:val="0"/>
                  <w:marTop w:val="0"/>
                  <w:marBottom w:val="0"/>
                  <w:divBdr>
                    <w:top w:val="none" w:sz="0" w:space="0" w:color="auto"/>
                    <w:left w:val="none" w:sz="0" w:space="0" w:color="auto"/>
                    <w:bottom w:val="none" w:sz="0" w:space="0" w:color="auto"/>
                    <w:right w:val="none" w:sz="0" w:space="0" w:color="auto"/>
                  </w:divBdr>
                </w:div>
                <w:div w:id="1380544727">
                  <w:marLeft w:val="640"/>
                  <w:marRight w:val="0"/>
                  <w:marTop w:val="0"/>
                  <w:marBottom w:val="0"/>
                  <w:divBdr>
                    <w:top w:val="none" w:sz="0" w:space="0" w:color="auto"/>
                    <w:left w:val="none" w:sz="0" w:space="0" w:color="auto"/>
                    <w:bottom w:val="none" w:sz="0" w:space="0" w:color="auto"/>
                    <w:right w:val="none" w:sz="0" w:space="0" w:color="auto"/>
                  </w:divBdr>
                </w:div>
                <w:div w:id="222251310">
                  <w:marLeft w:val="640"/>
                  <w:marRight w:val="0"/>
                  <w:marTop w:val="0"/>
                  <w:marBottom w:val="0"/>
                  <w:divBdr>
                    <w:top w:val="none" w:sz="0" w:space="0" w:color="auto"/>
                    <w:left w:val="none" w:sz="0" w:space="0" w:color="auto"/>
                    <w:bottom w:val="none" w:sz="0" w:space="0" w:color="auto"/>
                    <w:right w:val="none" w:sz="0" w:space="0" w:color="auto"/>
                  </w:divBdr>
                </w:div>
                <w:div w:id="354304633">
                  <w:marLeft w:val="640"/>
                  <w:marRight w:val="0"/>
                  <w:marTop w:val="0"/>
                  <w:marBottom w:val="0"/>
                  <w:divBdr>
                    <w:top w:val="none" w:sz="0" w:space="0" w:color="auto"/>
                    <w:left w:val="none" w:sz="0" w:space="0" w:color="auto"/>
                    <w:bottom w:val="none" w:sz="0" w:space="0" w:color="auto"/>
                    <w:right w:val="none" w:sz="0" w:space="0" w:color="auto"/>
                  </w:divBdr>
                </w:div>
                <w:div w:id="862982489">
                  <w:marLeft w:val="640"/>
                  <w:marRight w:val="0"/>
                  <w:marTop w:val="0"/>
                  <w:marBottom w:val="0"/>
                  <w:divBdr>
                    <w:top w:val="none" w:sz="0" w:space="0" w:color="auto"/>
                    <w:left w:val="none" w:sz="0" w:space="0" w:color="auto"/>
                    <w:bottom w:val="none" w:sz="0" w:space="0" w:color="auto"/>
                    <w:right w:val="none" w:sz="0" w:space="0" w:color="auto"/>
                  </w:divBdr>
                </w:div>
                <w:div w:id="226888353">
                  <w:marLeft w:val="640"/>
                  <w:marRight w:val="0"/>
                  <w:marTop w:val="0"/>
                  <w:marBottom w:val="0"/>
                  <w:divBdr>
                    <w:top w:val="none" w:sz="0" w:space="0" w:color="auto"/>
                    <w:left w:val="none" w:sz="0" w:space="0" w:color="auto"/>
                    <w:bottom w:val="none" w:sz="0" w:space="0" w:color="auto"/>
                    <w:right w:val="none" w:sz="0" w:space="0" w:color="auto"/>
                  </w:divBdr>
                </w:div>
                <w:div w:id="1156461645">
                  <w:marLeft w:val="640"/>
                  <w:marRight w:val="0"/>
                  <w:marTop w:val="0"/>
                  <w:marBottom w:val="0"/>
                  <w:divBdr>
                    <w:top w:val="none" w:sz="0" w:space="0" w:color="auto"/>
                    <w:left w:val="none" w:sz="0" w:space="0" w:color="auto"/>
                    <w:bottom w:val="none" w:sz="0" w:space="0" w:color="auto"/>
                    <w:right w:val="none" w:sz="0" w:space="0" w:color="auto"/>
                  </w:divBdr>
                </w:div>
                <w:div w:id="385223127">
                  <w:marLeft w:val="640"/>
                  <w:marRight w:val="0"/>
                  <w:marTop w:val="0"/>
                  <w:marBottom w:val="0"/>
                  <w:divBdr>
                    <w:top w:val="none" w:sz="0" w:space="0" w:color="auto"/>
                    <w:left w:val="none" w:sz="0" w:space="0" w:color="auto"/>
                    <w:bottom w:val="none" w:sz="0" w:space="0" w:color="auto"/>
                    <w:right w:val="none" w:sz="0" w:space="0" w:color="auto"/>
                  </w:divBdr>
                </w:div>
                <w:div w:id="252594342">
                  <w:marLeft w:val="640"/>
                  <w:marRight w:val="0"/>
                  <w:marTop w:val="0"/>
                  <w:marBottom w:val="0"/>
                  <w:divBdr>
                    <w:top w:val="none" w:sz="0" w:space="0" w:color="auto"/>
                    <w:left w:val="none" w:sz="0" w:space="0" w:color="auto"/>
                    <w:bottom w:val="none" w:sz="0" w:space="0" w:color="auto"/>
                    <w:right w:val="none" w:sz="0" w:space="0" w:color="auto"/>
                  </w:divBdr>
                </w:div>
                <w:div w:id="463934227">
                  <w:marLeft w:val="640"/>
                  <w:marRight w:val="0"/>
                  <w:marTop w:val="0"/>
                  <w:marBottom w:val="0"/>
                  <w:divBdr>
                    <w:top w:val="none" w:sz="0" w:space="0" w:color="auto"/>
                    <w:left w:val="none" w:sz="0" w:space="0" w:color="auto"/>
                    <w:bottom w:val="none" w:sz="0" w:space="0" w:color="auto"/>
                    <w:right w:val="none" w:sz="0" w:space="0" w:color="auto"/>
                  </w:divBdr>
                </w:div>
                <w:div w:id="1271666914">
                  <w:marLeft w:val="640"/>
                  <w:marRight w:val="0"/>
                  <w:marTop w:val="0"/>
                  <w:marBottom w:val="0"/>
                  <w:divBdr>
                    <w:top w:val="none" w:sz="0" w:space="0" w:color="auto"/>
                    <w:left w:val="none" w:sz="0" w:space="0" w:color="auto"/>
                    <w:bottom w:val="none" w:sz="0" w:space="0" w:color="auto"/>
                    <w:right w:val="none" w:sz="0" w:space="0" w:color="auto"/>
                  </w:divBdr>
                </w:div>
                <w:div w:id="880946129">
                  <w:marLeft w:val="640"/>
                  <w:marRight w:val="0"/>
                  <w:marTop w:val="0"/>
                  <w:marBottom w:val="0"/>
                  <w:divBdr>
                    <w:top w:val="none" w:sz="0" w:space="0" w:color="auto"/>
                    <w:left w:val="none" w:sz="0" w:space="0" w:color="auto"/>
                    <w:bottom w:val="none" w:sz="0" w:space="0" w:color="auto"/>
                    <w:right w:val="none" w:sz="0" w:space="0" w:color="auto"/>
                  </w:divBdr>
                </w:div>
                <w:div w:id="283971203">
                  <w:marLeft w:val="640"/>
                  <w:marRight w:val="0"/>
                  <w:marTop w:val="0"/>
                  <w:marBottom w:val="0"/>
                  <w:divBdr>
                    <w:top w:val="none" w:sz="0" w:space="0" w:color="auto"/>
                    <w:left w:val="none" w:sz="0" w:space="0" w:color="auto"/>
                    <w:bottom w:val="none" w:sz="0" w:space="0" w:color="auto"/>
                    <w:right w:val="none" w:sz="0" w:space="0" w:color="auto"/>
                  </w:divBdr>
                </w:div>
                <w:div w:id="1058743727">
                  <w:marLeft w:val="640"/>
                  <w:marRight w:val="0"/>
                  <w:marTop w:val="0"/>
                  <w:marBottom w:val="0"/>
                  <w:divBdr>
                    <w:top w:val="none" w:sz="0" w:space="0" w:color="auto"/>
                    <w:left w:val="none" w:sz="0" w:space="0" w:color="auto"/>
                    <w:bottom w:val="none" w:sz="0" w:space="0" w:color="auto"/>
                    <w:right w:val="none" w:sz="0" w:space="0" w:color="auto"/>
                  </w:divBdr>
                </w:div>
                <w:div w:id="1128553098">
                  <w:marLeft w:val="640"/>
                  <w:marRight w:val="0"/>
                  <w:marTop w:val="0"/>
                  <w:marBottom w:val="0"/>
                  <w:divBdr>
                    <w:top w:val="none" w:sz="0" w:space="0" w:color="auto"/>
                    <w:left w:val="none" w:sz="0" w:space="0" w:color="auto"/>
                    <w:bottom w:val="none" w:sz="0" w:space="0" w:color="auto"/>
                    <w:right w:val="none" w:sz="0" w:space="0" w:color="auto"/>
                  </w:divBdr>
                </w:div>
                <w:div w:id="66660852">
                  <w:marLeft w:val="640"/>
                  <w:marRight w:val="0"/>
                  <w:marTop w:val="0"/>
                  <w:marBottom w:val="0"/>
                  <w:divBdr>
                    <w:top w:val="none" w:sz="0" w:space="0" w:color="auto"/>
                    <w:left w:val="none" w:sz="0" w:space="0" w:color="auto"/>
                    <w:bottom w:val="none" w:sz="0" w:space="0" w:color="auto"/>
                    <w:right w:val="none" w:sz="0" w:space="0" w:color="auto"/>
                  </w:divBdr>
                </w:div>
                <w:div w:id="102265990">
                  <w:marLeft w:val="640"/>
                  <w:marRight w:val="0"/>
                  <w:marTop w:val="0"/>
                  <w:marBottom w:val="0"/>
                  <w:divBdr>
                    <w:top w:val="none" w:sz="0" w:space="0" w:color="auto"/>
                    <w:left w:val="none" w:sz="0" w:space="0" w:color="auto"/>
                    <w:bottom w:val="none" w:sz="0" w:space="0" w:color="auto"/>
                    <w:right w:val="none" w:sz="0" w:space="0" w:color="auto"/>
                  </w:divBdr>
                </w:div>
                <w:div w:id="1738940027">
                  <w:marLeft w:val="640"/>
                  <w:marRight w:val="0"/>
                  <w:marTop w:val="0"/>
                  <w:marBottom w:val="0"/>
                  <w:divBdr>
                    <w:top w:val="none" w:sz="0" w:space="0" w:color="auto"/>
                    <w:left w:val="none" w:sz="0" w:space="0" w:color="auto"/>
                    <w:bottom w:val="none" w:sz="0" w:space="0" w:color="auto"/>
                    <w:right w:val="none" w:sz="0" w:space="0" w:color="auto"/>
                  </w:divBdr>
                </w:div>
                <w:div w:id="1947034707">
                  <w:marLeft w:val="640"/>
                  <w:marRight w:val="0"/>
                  <w:marTop w:val="0"/>
                  <w:marBottom w:val="0"/>
                  <w:divBdr>
                    <w:top w:val="none" w:sz="0" w:space="0" w:color="auto"/>
                    <w:left w:val="none" w:sz="0" w:space="0" w:color="auto"/>
                    <w:bottom w:val="none" w:sz="0" w:space="0" w:color="auto"/>
                    <w:right w:val="none" w:sz="0" w:space="0" w:color="auto"/>
                  </w:divBdr>
                </w:div>
                <w:div w:id="2072606599">
                  <w:marLeft w:val="640"/>
                  <w:marRight w:val="0"/>
                  <w:marTop w:val="0"/>
                  <w:marBottom w:val="0"/>
                  <w:divBdr>
                    <w:top w:val="none" w:sz="0" w:space="0" w:color="auto"/>
                    <w:left w:val="none" w:sz="0" w:space="0" w:color="auto"/>
                    <w:bottom w:val="none" w:sz="0" w:space="0" w:color="auto"/>
                    <w:right w:val="none" w:sz="0" w:space="0" w:color="auto"/>
                  </w:divBdr>
                </w:div>
                <w:div w:id="622924615">
                  <w:marLeft w:val="640"/>
                  <w:marRight w:val="0"/>
                  <w:marTop w:val="0"/>
                  <w:marBottom w:val="0"/>
                  <w:divBdr>
                    <w:top w:val="none" w:sz="0" w:space="0" w:color="auto"/>
                    <w:left w:val="none" w:sz="0" w:space="0" w:color="auto"/>
                    <w:bottom w:val="none" w:sz="0" w:space="0" w:color="auto"/>
                    <w:right w:val="none" w:sz="0" w:space="0" w:color="auto"/>
                  </w:divBdr>
                </w:div>
                <w:div w:id="652682946">
                  <w:marLeft w:val="640"/>
                  <w:marRight w:val="0"/>
                  <w:marTop w:val="0"/>
                  <w:marBottom w:val="0"/>
                  <w:divBdr>
                    <w:top w:val="none" w:sz="0" w:space="0" w:color="auto"/>
                    <w:left w:val="none" w:sz="0" w:space="0" w:color="auto"/>
                    <w:bottom w:val="none" w:sz="0" w:space="0" w:color="auto"/>
                    <w:right w:val="none" w:sz="0" w:space="0" w:color="auto"/>
                  </w:divBdr>
                </w:div>
                <w:div w:id="1791125456">
                  <w:marLeft w:val="640"/>
                  <w:marRight w:val="0"/>
                  <w:marTop w:val="0"/>
                  <w:marBottom w:val="0"/>
                  <w:divBdr>
                    <w:top w:val="none" w:sz="0" w:space="0" w:color="auto"/>
                    <w:left w:val="none" w:sz="0" w:space="0" w:color="auto"/>
                    <w:bottom w:val="none" w:sz="0" w:space="0" w:color="auto"/>
                    <w:right w:val="none" w:sz="0" w:space="0" w:color="auto"/>
                  </w:divBdr>
                </w:div>
                <w:div w:id="1252852131">
                  <w:marLeft w:val="640"/>
                  <w:marRight w:val="0"/>
                  <w:marTop w:val="0"/>
                  <w:marBottom w:val="0"/>
                  <w:divBdr>
                    <w:top w:val="none" w:sz="0" w:space="0" w:color="auto"/>
                    <w:left w:val="none" w:sz="0" w:space="0" w:color="auto"/>
                    <w:bottom w:val="none" w:sz="0" w:space="0" w:color="auto"/>
                    <w:right w:val="none" w:sz="0" w:space="0" w:color="auto"/>
                  </w:divBdr>
                </w:div>
                <w:div w:id="1173760987">
                  <w:marLeft w:val="640"/>
                  <w:marRight w:val="0"/>
                  <w:marTop w:val="0"/>
                  <w:marBottom w:val="0"/>
                  <w:divBdr>
                    <w:top w:val="none" w:sz="0" w:space="0" w:color="auto"/>
                    <w:left w:val="none" w:sz="0" w:space="0" w:color="auto"/>
                    <w:bottom w:val="none" w:sz="0" w:space="0" w:color="auto"/>
                    <w:right w:val="none" w:sz="0" w:space="0" w:color="auto"/>
                  </w:divBdr>
                </w:div>
                <w:div w:id="2062245698">
                  <w:marLeft w:val="640"/>
                  <w:marRight w:val="0"/>
                  <w:marTop w:val="0"/>
                  <w:marBottom w:val="0"/>
                  <w:divBdr>
                    <w:top w:val="none" w:sz="0" w:space="0" w:color="auto"/>
                    <w:left w:val="none" w:sz="0" w:space="0" w:color="auto"/>
                    <w:bottom w:val="none" w:sz="0" w:space="0" w:color="auto"/>
                    <w:right w:val="none" w:sz="0" w:space="0" w:color="auto"/>
                  </w:divBdr>
                </w:div>
                <w:div w:id="126516331">
                  <w:marLeft w:val="640"/>
                  <w:marRight w:val="0"/>
                  <w:marTop w:val="0"/>
                  <w:marBottom w:val="0"/>
                  <w:divBdr>
                    <w:top w:val="none" w:sz="0" w:space="0" w:color="auto"/>
                    <w:left w:val="none" w:sz="0" w:space="0" w:color="auto"/>
                    <w:bottom w:val="none" w:sz="0" w:space="0" w:color="auto"/>
                    <w:right w:val="none" w:sz="0" w:space="0" w:color="auto"/>
                  </w:divBdr>
                </w:div>
                <w:div w:id="1398092892">
                  <w:marLeft w:val="640"/>
                  <w:marRight w:val="0"/>
                  <w:marTop w:val="0"/>
                  <w:marBottom w:val="0"/>
                  <w:divBdr>
                    <w:top w:val="none" w:sz="0" w:space="0" w:color="auto"/>
                    <w:left w:val="none" w:sz="0" w:space="0" w:color="auto"/>
                    <w:bottom w:val="none" w:sz="0" w:space="0" w:color="auto"/>
                    <w:right w:val="none" w:sz="0" w:space="0" w:color="auto"/>
                  </w:divBdr>
                </w:div>
                <w:div w:id="1416508510">
                  <w:marLeft w:val="640"/>
                  <w:marRight w:val="0"/>
                  <w:marTop w:val="0"/>
                  <w:marBottom w:val="0"/>
                  <w:divBdr>
                    <w:top w:val="none" w:sz="0" w:space="0" w:color="auto"/>
                    <w:left w:val="none" w:sz="0" w:space="0" w:color="auto"/>
                    <w:bottom w:val="none" w:sz="0" w:space="0" w:color="auto"/>
                    <w:right w:val="none" w:sz="0" w:space="0" w:color="auto"/>
                  </w:divBdr>
                </w:div>
                <w:div w:id="82456521">
                  <w:marLeft w:val="640"/>
                  <w:marRight w:val="0"/>
                  <w:marTop w:val="0"/>
                  <w:marBottom w:val="0"/>
                  <w:divBdr>
                    <w:top w:val="none" w:sz="0" w:space="0" w:color="auto"/>
                    <w:left w:val="none" w:sz="0" w:space="0" w:color="auto"/>
                    <w:bottom w:val="none" w:sz="0" w:space="0" w:color="auto"/>
                    <w:right w:val="none" w:sz="0" w:space="0" w:color="auto"/>
                  </w:divBdr>
                </w:div>
                <w:div w:id="1103063859">
                  <w:marLeft w:val="640"/>
                  <w:marRight w:val="0"/>
                  <w:marTop w:val="0"/>
                  <w:marBottom w:val="0"/>
                  <w:divBdr>
                    <w:top w:val="none" w:sz="0" w:space="0" w:color="auto"/>
                    <w:left w:val="none" w:sz="0" w:space="0" w:color="auto"/>
                    <w:bottom w:val="none" w:sz="0" w:space="0" w:color="auto"/>
                    <w:right w:val="none" w:sz="0" w:space="0" w:color="auto"/>
                  </w:divBdr>
                </w:div>
                <w:div w:id="679812863">
                  <w:marLeft w:val="640"/>
                  <w:marRight w:val="0"/>
                  <w:marTop w:val="0"/>
                  <w:marBottom w:val="0"/>
                  <w:divBdr>
                    <w:top w:val="none" w:sz="0" w:space="0" w:color="auto"/>
                    <w:left w:val="none" w:sz="0" w:space="0" w:color="auto"/>
                    <w:bottom w:val="none" w:sz="0" w:space="0" w:color="auto"/>
                    <w:right w:val="none" w:sz="0" w:space="0" w:color="auto"/>
                  </w:divBdr>
                </w:div>
                <w:div w:id="913128346">
                  <w:marLeft w:val="640"/>
                  <w:marRight w:val="0"/>
                  <w:marTop w:val="0"/>
                  <w:marBottom w:val="0"/>
                  <w:divBdr>
                    <w:top w:val="none" w:sz="0" w:space="0" w:color="auto"/>
                    <w:left w:val="none" w:sz="0" w:space="0" w:color="auto"/>
                    <w:bottom w:val="none" w:sz="0" w:space="0" w:color="auto"/>
                    <w:right w:val="none" w:sz="0" w:space="0" w:color="auto"/>
                  </w:divBdr>
                </w:div>
                <w:div w:id="639576786">
                  <w:marLeft w:val="640"/>
                  <w:marRight w:val="0"/>
                  <w:marTop w:val="0"/>
                  <w:marBottom w:val="0"/>
                  <w:divBdr>
                    <w:top w:val="none" w:sz="0" w:space="0" w:color="auto"/>
                    <w:left w:val="none" w:sz="0" w:space="0" w:color="auto"/>
                    <w:bottom w:val="none" w:sz="0" w:space="0" w:color="auto"/>
                    <w:right w:val="none" w:sz="0" w:space="0" w:color="auto"/>
                  </w:divBdr>
                </w:div>
                <w:div w:id="1518616038">
                  <w:marLeft w:val="640"/>
                  <w:marRight w:val="0"/>
                  <w:marTop w:val="0"/>
                  <w:marBottom w:val="0"/>
                  <w:divBdr>
                    <w:top w:val="none" w:sz="0" w:space="0" w:color="auto"/>
                    <w:left w:val="none" w:sz="0" w:space="0" w:color="auto"/>
                    <w:bottom w:val="none" w:sz="0" w:space="0" w:color="auto"/>
                    <w:right w:val="none" w:sz="0" w:space="0" w:color="auto"/>
                  </w:divBdr>
                </w:div>
                <w:div w:id="1292248509">
                  <w:marLeft w:val="640"/>
                  <w:marRight w:val="0"/>
                  <w:marTop w:val="0"/>
                  <w:marBottom w:val="0"/>
                  <w:divBdr>
                    <w:top w:val="none" w:sz="0" w:space="0" w:color="auto"/>
                    <w:left w:val="none" w:sz="0" w:space="0" w:color="auto"/>
                    <w:bottom w:val="none" w:sz="0" w:space="0" w:color="auto"/>
                    <w:right w:val="none" w:sz="0" w:space="0" w:color="auto"/>
                  </w:divBdr>
                </w:div>
                <w:div w:id="1471363752">
                  <w:marLeft w:val="640"/>
                  <w:marRight w:val="0"/>
                  <w:marTop w:val="0"/>
                  <w:marBottom w:val="0"/>
                  <w:divBdr>
                    <w:top w:val="none" w:sz="0" w:space="0" w:color="auto"/>
                    <w:left w:val="none" w:sz="0" w:space="0" w:color="auto"/>
                    <w:bottom w:val="none" w:sz="0" w:space="0" w:color="auto"/>
                    <w:right w:val="none" w:sz="0" w:space="0" w:color="auto"/>
                  </w:divBdr>
                </w:div>
                <w:div w:id="1298220941">
                  <w:marLeft w:val="640"/>
                  <w:marRight w:val="0"/>
                  <w:marTop w:val="0"/>
                  <w:marBottom w:val="0"/>
                  <w:divBdr>
                    <w:top w:val="none" w:sz="0" w:space="0" w:color="auto"/>
                    <w:left w:val="none" w:sz="0" w:space="0" w:color="auto"/>
                    <w:bottom w:val="none" w:sz="0" w:space="0" w:color="auto"/>
                    <w:right w:val="none" w:sz="0" w:space="0" w:color="auto"/>
                  </w:divBdr>
                </w:div>
                <w:div w:id="458694761">
                  <w:marLeft w:val="640"/>
                  <w:marRight w:val="0"/>
                  <w:marTop w:val="0"/>
                  <w:marBottom w:val="0"/>
                  <w:divBdr>
                    <w:top w:val="none" w:sz="0" w:space="0" w:color="auto"/>
                    <w:left w:val="none" w:sz="0" w:space="0" w:color="auto"/>
                    <w:bottom w:val="none" w:sz="0" w:space="0" w:color="auto"/>
                    <w:right w:val="none" w:sz="0" w:space="0" w:color="auto"/>
                  </w:divBdr>
                </w:div>
                <w:div w:id="1862276233">
                  <w:marLeft w:val="640"/>
                  <w:marRight w:val="0"/>
                  <w:marTop w:val="0"/>
                  <w:marBottom w:val="0"/>
                  <w:divBdr>
                    <w:top w:val="none" w:sz="0" w:space="0" w:color="auto"/>
                    <w:left w:val="none" w:sz="0" w:space="0" w:color="auto"/>
                    <w:bottom w:val="none" w:sz="0" w:space="0" w:color="auto"/>
                    <w:right w:val="none" w:sz="0" w:space="0" w:color="auto"/>
                  </w:divBdr>
                </w:div>
                <w:div w:id="1335448741">
                  <w:marLeft w:val="640"/>
                  <w:marRight w:val="0"/>
                  <w:marTop w:val="0"/>
                  <w:marBottom w:val="0"/>
                  <w:divBdr>
                    <w:top w:val="none" w:sz="0" w:space="0" w:color="auto"/>
                    <w:left w:val="none" w:sz="0" w:space="0" w:color="auto"/>
                    <w:bottom w:val="none" w:sz="0" w:space="0" w:color="auto"/>
                    <w:right w:val="none" w:sz="0" w:space="0" w:color="auto"/>
                  </w:divBdr>
                </w:div>
                <w:div w:id="1833838722">
                  <w:marLeft w:val="640"/>
                  <w:marRight w:val="0"/>
                  <w:marTop w:val="0"/>
                  <w:marBottom w:val="0"/>
                  <w:divBdr>
                    <w:top w:val="none" w:sz="0" w:space="0" w:color="auto"/>
                    <w:left w:val="none" w:sz="0" w:space="0" w:color="auto"/>
                    <w:bottom w:val="none" w:sz="0" w:space="0" w:color="auto"/>
                    <w:right w:val="none" w:sz="0" w:space="0" w:color="auto"/>
                  </w:divBdr>
                </w:div>
                <w:div w:id="586697483">
                  <w:marLeft w:val="640"/>
                  <w:marRight w:val="0"/>
                  <w:marTop w:val="0"/>
                  <w:marBottom w:val="0"/>
                  <w:divBdr>
                    <w:top w:val="none" w:sz="0" w:space="0" w:color="auto"/>
                    <w:left w:val="none" w:sz="0" w:space="0" w:color="auto"/>
                    <w:bottom w:val="none" w:sz="0" w:space="0" w:color="auto"/>
                    <w:right w:val="none" w:sz="0" w:space="0" w:color="auto"/>
                  </w:divBdr>
                </w:div>
                <w:div w:id="140734739">
                  <w:marLeft w:val="640"/>
                  <w:marRight w:val="0"/>
                  <w:marTop w:val="0"/>
                  <w:marBottom w:val="0"/>
                  <w:divBdr>
                    <w:top w:val="none" w:sz="0" w:space="0" w:color="auto"/>
                    <w:left w:val="none" w:sz="0" w:space="0" w:color="auto"/>
                    <w:bottom w:val="none" w:sz="0" w:space="0" w:color="auto"/>
                    <w:right w:val="none" w:sz="0" w:space="0" w:color="auto"/>
                  </w:divBdr>
                </w:div>
              </w:divsChild>
            </w:div>
            <w:div w:id="302196818">
              <w:marLeft w:val="0"/>
              <w:marRight w:val="0"/>
              <w:marTop w:val="0"/>
              <w:marBottom w:val="0"/>
              <w:divBdr>
                <w:top w:val="none" w:sz="0" w:space="0" w:color="auto"/>
                <w:left w:val="none" w:sz="0" w:space="0" w:color="auto"/>
                <w:bottom w:val="none" w:sz="0" w:space="0" w:color="auto"/>
                <w:right w:val="none" w:sz="0" w:space="0" w:color="auto"/>
              </w:divBdr>
              <w:divsChild>
                <w:div w:id="637951719">
                  <w:marLeft w:val="640"/>
                  <w:marRight w:val="0"/>
                  <w:marTop w:val="0"/>
                  <w:marBottom w:val="0"/>
                  <w:divBdr>
                    <w:top w:val="none" w:sz="0" w:space="0" w:color="auto"/>
                    <w:left w:val="none" w:sz="0" w:space="0" w:color="auto"/>
                    <w:bottom w:val="none" w:sz="0" w:space="0" w:color="auto"/>
                    <w:right w:val="none" w:sz="0" w:space="0" w:color="auto"/>
                  </w:divBdr>
                </w:div>
                <w:div w:id="1757356858">
                  <w:marLeft w:val="640"/>
                  <w:marRight w:val="0"/>
                  <w:marTop w:val="0"/>
                  <w:marBottom w:val="0"/>
                  <w:divBdr>
                    <w:top w:val="none" w:sz="0" w:space="0" w:color="auto"/>
                    <w:left w:val="none" w:sz="0" w:space="0" w:color="auto"/>
                    <w:bottom w:val="none" w:sz="0" w:space="0" w:color="auto"/>
                    <w:right w:val="none" w:sz="0" w:space="0" w:color="auto"/>
                  </w:divBdr>
                </w:div>
                <w:div w:id="1859586120">
                  <w:marLeft w:val="640"/>
                  <w:marRight w:val="0"/>
                  <w:marTop w:val="0"/>
                  <w:marBottom w:val="0"/>
                  <w:divBdr>
                    <w:top w:val="none" w:sz="0" w:space="0" w:color="auto"/>
                    <w:left w:val="none" w:sz="0" w:space="0" w:color="auto"/>
                    <w:bottom w:val="none" w:sz="0" w:space="0" w:color="auto"/>
                    <w:right w:val="none" w:sz="0" w:space="0" w:color="auto"/>
                  </w:divBdr>
                </w:div>
                <w:div w:id="903099017">
                  <w:marLeft w:val="640"/>
                  <w:marRight w:val="0"/>
                  <w:marTop w:val="0"/>
                  <w:marBottom w:val="0"/>
                  <w:divBdr>
                    <w:top w:val="none" w:sz="0" w:space="0" w:color="auto"/>
                    <w:left w:val="none" w:sz="0" w:space="0" w:color="auto"/>
                    <w:bottom w:val="none" w:sz="0" w:space="0" w:color="auto"/>
                    <w:right w:val="none" w:sz="0" w:space="0" w:color="auto"/>
                  </w:divBdr>
                </w:div>
                <w:div w:id="1230187711">
                  <w:marLeft w:val="640"/>
                  <w:marRight w:val="0"/>
                  <w:marTop w:val="0"/>
                  <w:marBottom w:val="0"/>
                  <w:divBdr>
                    <w:top w:val="none" w:sz="0" w:space="0" w:color="auto"/>
                    <w:left w:val="none" w:sz="0" w:space="0" w:color="auto"/>
                    <w:bottom w:val="none" w:sz="0" w:space="0" w:color="auto"/>
                    <w:right w:val="none" w:sz="0" w:space="0" w:color="auto"/>
                  </w:divBdr>
                </w:div>
                <w:div w:id="813251757">
                  <w:marLeft w:val="640"/>
                  <w:marRight w:val="0"/>
                  <w:marTop w:val="0"/>
                  <w:marBottom w:val="0"/>
                  <w:divBdr>
                    <w:top w:val="none" w:sz="0" w:space="0" w:color="auto"/>
                    <w:left w:val="none" w:sz="0" w:space="0" w:color="auto"/>
                    <w:bottom w:val="none" w:sz="0" w:space="0" w:color="auto"/>
                    <w:right w:val="none" w:sz="0" w:space="0" w:color="auto"/>
                  </w:divBdr>
                </w:div>
                <w:div w:id="1409376971">
                  <w:marLeft w:val="640"/>
                  <w:marRight w:val="0"/>
                  <w:marTop w:val="0"/>
                  <w:marBottom w:val="0"/>
                  <w:divBdr>
                    <w:top w:val="none" w:sz="0" w:space="0" w:color="auto"/>
                    <w:left w:val="none" w:sz="0" w:space="0" w:color="auto"/>
                    <w:bottom w:val="none" w:sz="0" w:space="0" w:color="auto"/>
                    <w:right w:val="none" w:sz="0" w:space="0" w:color="auto"/>
                  </w:divBdr>
                </w:div>
                <w:div w:id="511141103">
                  <w:marLeft w:val="640"/>
                  <w:marRight w:val="0"/>
                  <w:marTop w:val="0"/>
                  <w:marBottom w:val="0"/>
                  <w:divBdr>
                    <w:top w:val="none" w:sz="0" w:space="0" w:color="auto"/>
                    <w:left w:val="none" w:sz="0" w:space="0" w:color="auto"/>
                    <w:bottom w:val="none" w:sz="0" w:space="0" w:color="auto"/>
                    <w:right w:val="none" w:sz="0" w:space="0" w:color="auto"/>
                  </w:divBdr>
                </w:div>
                <w:div w:id="1311522357">
                  <w:marLeft w:val="640"/>
                  <w:marRight w:val="0"/>
                  <w:marTop w:val="0"/>
                  <w:marBottom w:val="0"/>
                  <w:divBdr>
                    <w:top w:val="none" w:sz="0" w:space="0" w:color="auto"/>
                    <w:left w:val="none" w:sz="0" w:space="0" w:color="auto"/>
                    <w:bottom w:val="none" w:sz="0" w:space="0" w:color="auto"/>
                    <w:right w:val="none" w:sz="0" w:space="0" w:color="auto"/>
                  </w:divBdr>
                </w:div>
                <w:div w:id="196243069">
                  <w:marLeft w:val="640"/>
                  <w:marRight w:val="0"/>
                  <w:marTop w:val="0"/>
                  <w:marBottom w:val="0"/>
                  <w:divBdr>
                    <w:top w:val="none" w:sz="0" w:space="0" w:color="auto"/>
                    <w:left w:val="none" w:sz="0" w:space="0" w:color="auto"/>
                    <w:bottom w:val="none" w:sz="0" w:space="0" w:color="auto"/>
                    <w:right w:val="none" w:sz="0" w:space="0" w:color="auto"/>
                  </w:divBdr>
                </w:div>
                <w:div w:id="1738015803">
                  <w:marLeft w:val="640"/>
                  <w:marRight w:val="0"/>
                  <w:marTop w:val="0"/>
                  <w:marBottom w:val="0"/>
                  <w:divBdr>
                    <w:top w:val="none" w:sz="0" w:space="0" w:color="auto"/>
                    <w:left w:val="none" w:sz="0" w:space="0" w:color="auto"/>
                    <w:bottom w:val="none" w:sz="0" w:space="0" w:color="auto"/>
                    <w:right w:val="none" w:sz="0" w:space="0" w:color="auto"/>
                  </w:divBdr>
                </w:div>
                <w:div w:id="1479301910">
                  <w:marLeft w:val="640"/>
                  <w:marRight w:val="0"/>
                  <w:marTop w:val="0"/>
                  <w:marBottom w:val="0"/>
                  <w:divBdr>
                    <w:top w:val="none" w:sz="0" w:space="0" w:color="auto"/>
                    <w:left w:val="none" w:sz="0" w:space="0" w:color="auto"/>
                    <w:bottom w:val="none" w:sz="0" w:space="0" w:color="auto"/>
                    <w:right w:val="none" w:sz="0" w:space="0" w:color="auto"/>
                  </w:divBdr>
                </w:div>
                <w:div w:id="1898517619">
                  <w:marLeft w:val="640"/>
                  <w:marRight w:val="0"/>
                  <w:marTop w:val="0"/>
                  <w:marBottom w:val="0"/>
                  <w:divBdr>
                    <w:top w:val="none" w:sz="0" w:space="0" w:color="auto"/>
                    <w:left w:val="none" w:sz="0" w:space="0" w:color="auto"/>
                    <w:bottom w:val="none" w:sz="0" w:space="0" w:color="auto"/>
                    <w:right w:val="none" w:sz="0" w:space="0" w:color="auto"/>
                  </w:divBdr>
                </w:div>
                <w:div w:id="459762785">
                  <w:marLeft w:val="640"/>
                  <w:marRight w:val="0"/>
                  <w:marTop w:val="0"/>
                  <w:marBottom w:val="0"/>
                  <w:divBdr>
                    <w:top w:val="none" w:sz="0" w:space="0" w:color="auto"/>
                    <w:left w:val="none" w:sz="0" w:space="0" w:color="auto"/>
                    <w:bottom w:val="none" w:sz="0" w:space="0" w:color="auto"/>
                    <w:right w:val="none" w:sz="0" w:space="0" w:color="auto"/>
                  </w:divBdr>
                </w:div>
                <w:div w:id="2124298209">
                  <w:marLeft w:val="640"/>
                  <w:marRight w:val="0"/>
                  <w:marTop w:val="0"/>
                  <w:marBottom w:val="0"/>
                  <w:divBdr>
                    <w:top w:val="none" w:sz="0" w:space="0" w:color="auto"/>
                    <w:left w:val="none" w:sz="0" w:space="0" w:color="auto"/>
                    <w:bottom w:val="none" w:sz="0" w:space="0" w:color="auto"/>
                    <w:right w:val="none" w:sz="0" w:space="0" w:color="auto"/>
                  </w:divBdr>
                </w:div>
                <w:div w:id="1061488970">
                  <w:marLeft w:val="640"/>
                  <w:marRight w:val="0"/>
                  <w:marTop w:val="0"/>
                  <w:marBottom w:val="0"/>
                  <w:divBdr>
                    <w:top w:val="none" w:sz="0" w:space="0" w:color="auto"/>
                    <w:left w:val="none" w:sz="0" w:space="0" w:color="auto"/>
                    <w:bottom w:val="none" w:sz="0" w:space="0" w:color="auto"/>
                    <w:right w:val="none" w:sz="0" w:space="0" w:color="auto"/>
                  </w:divBdr>
                </w:div>
                <w:div w:id="1538547621">
                  <w:marLeft w:val="640"/>
                  <w:marRight w:val="0"/>
                  <w:marTop w:val="0"/>
                  <w:marBottom w:val="0"/>
                  <w:divBdr>
                    <w:top w:val="none" w:sz="0" w:space="0" w:color="auto"/>
                    <w:left w:val="none" w:sz="0" w:space="0" w:color="auto"/>
                    <w:bottom w:val="none" w:sz="0" w:space="0" w:color="auto"/>
                    <w:right w:val="none" w:sz="0" w:space="0" w:color="auto"/>
                  </w:divBdr>
                </w:div>
                <w:div w:id="1519735873">
                  <w:marLeft w:val="640"/>
                  <w:marRight w:val="0"/>
                  <w:marTop w:val="0"/>
                  <w:marBottom w:val="0"/>
                  <w:divBdr>
                    <w:top w:val="none" w:sz="0" w:space="0" w:color="auto"/>
                    <w:left w:val="none" w:sz="0" w:space="0" w:color="auto"/>
                    <w:bottom w:val="none" w:sz="0" w:space="0" w:color="auto"/>
                    <w:right w:val="none" w:sz="0" w:space="0" w:color="auto"/>
                  </w:divBdr>
                </w:div>
                <w:div w:id="1541817215">
                  <w:marLeft w:val="640"/>
                  <w:marRight w:val="0"/>
                  <w:marTop w:val="0"/>
                  <w:marBottom w:val="0"/>
                  <w:divBdr>
                    <w:top w:val="none" w:sz="0" w:space="0" w:color="auto"/>
                    <w:left w:val="none" w:sz="0" w:space="0" w:color="auto"/>
                    <w:bottom w:val="none" w:sz="0" w:space="0" w:color="auto"/>
                    <w:right w:val="none" w:sz="0" w:space="0" w:color="auto"/>
                  </w:divBdr>
                </w:div>
                <w:div w:id="2135630472">
                  <w:marLeft w:val="640"/>
                  <w:marRight w:val="0"/>
                  <w:marTop w:val="0"/>
                  <w:marBottom w:val="0"/>
                  <w:divBdr>
                    <w:top w:val="none" w:sz="0" w:space="0" w:color="auto"/>
                    <w:left w:val="none" w:sz="0" w:space="0" w:color="auto"/>
                    <w:bottom w:val="none" w:sz="0" w:space="0" w:color="auto"/>
                    <w:right w:val="none" w:sz="0" w:space="0" w:color="auto"/>
                  </w:divBdr>
                </w:div>
                <w:div w:id="1110585370">
                  <w:marLeft w:val="640"/>
                  <w:marRight w:val="0"/>
                  <w:marTop w:val="0"/>
                  <w:marBottom w:val="0"/>
                  <w:divBdr>
                    <w:top w:val="none" w:sz="0" w:space="0" w:color="auto"/>
                    <w:left w:val="none" w:sz="0" w:space="0" w:color="auto"/>
                    <w:bottom w:val="none" w:sz="0" w:space="0" w:color="auto"/>
                    <w:right w:val="none" w:sz="0" w:space="0" w:color="auto"/>
                  </w:divBdr>
                </w:div>
                <w:div w:id="1920094396">
                  <w:marLeft w:val="640"/>
                  <w:marRight w:val="0"/>
                  <w:marTop w:val="0"/>
                  <w:marBottom w:val="0"/>
                  <w:divBdr>
                    <w:top w:val="none" w:sz="0" w:space="0" w:color="auto"/>
                    <w:left w:val="none" w:sz="0" w:space="0" w:color="auto"/>
                    <w:bottom w:val="none" w:sz="0" w:space="0" w:color="auto"/>
                    <w:right w:val="none" w:sz="0" w:space="0" w:color="auto"/>
                  </w:divBdr>
                </w:div>
                <w:div w:id="1239904604">
                  <w:marLeft w:val="640"/>
                  <w:marRight w:val="0"/>
                  <w:marTop w:val="0"/>
                  <w:marBottom w:val="0"/>
                  <w:divBdr>
                    <w:top w:val="none" w:sz="0" w:space="0" w:color="auto"/>
                    <w:left w:val="none" w:sz="0" w:space="0" w:color="auto"/>
                    <w:bottom w:val="none" w:sz="0" w:space="0" w:color="auto"/>
                    <w:right w:val="none" w:sz="0" w:space="0" w:color="auto"/>
                  </w:divBdr>
                </w:div>
                <w:div w:id="191725072">
                  <w:marLeft w:val="640"/>
                  <w:marRight w:val="0"/>
                  <w:marTop w:val="0"/>
                  <w:marBottom w:val="0"/>
                  <w:divBdr>
                    <w:top w:val="none" w:sz="0" w:space="0" w:color="auto"/>
                    <w:left w:val="none" w:sz="0" w:space="0" w:color="auto"/>
                    <w:bottom w:val="none" w:sz="0" w:space="0" w:color="auto"/>
                    <w:right w:val="none" w:sz="0" w:space="0" w:color="auto"/>
                  </w:divBdr>
                </w:div>
                <w:div w:id="1640454527">
                  <w:marLeft w:val="640"/>
                  <w:marRight w:val="0"/>
                  <w:marTop w:val="0"/>
                  <w:marBottom w:val="0"/>
                  <w:divBdr>
                    <w:top w:val="none" w:sz="0" w:space="0" w:color="auto"/>
                    <w:left w:val="none" w:sz="0" w:space="0" w:color="auto"/>
                    <w:bottom w:val="none" w:sz="0" w:space="0" w:color="auto"/>
                    <w:right w:val="none" w:sz="0" w:space="0" w:color="auto"/>
                  </w:divBdr>
                </w:div>
                <w:div w:id="1861116774">
                  <w:marLeft w:val="640"/>
                  <w:marRight w:val="0"/>
                  <w:marTop w:val="0"/>
                  <w:marBottom w:val="0"/>
                  <w:divBdr>
                    <w:top w:val="none" w:sz="0" w:space="0" w:color="auto"/>
                    <w:left w:val="none" w:sz="0" w:space="0" w:color="auto"/>
                    <w:bottom w:val="none" w:sz="0" w:space="0" w:color="auto"/>
                    <w:right w:val="none" w:sz="0" w:space="0" w:color="auto"/>
                  </w:divBdr>
                </w:div>
                <w:div w:id="1883789615">
                  <w:marLeft w:val="640"/>
                  <w:marRight w:val="0"/>
                  <w:marTop w:val="0"/>
                  <w:marBottom w:val="0"/>
                  <w:divBdr>
                    <w:top w:val="none" w:sz="0" w:space="0" w:color="auto"/>
                    <w:left w:val="none" w:sz="0" w:space="0" w:color="auto"/>
                    <w:bottom w:val="none" w:sz="0" w:space="0" w:color="auto"/>
                    <w:right w:val="none" w:sz="0" w:space="0" w:color="auto"/>
                  </w:divBdr>
                </w:div>
                <w:div w:id="358287078">
                  <w:marLeft w:val="640"/>
                  <w:marRight w:val="0"/>
                  <w:marTop w:val="0"/>
                  <w:marBottom w:val="0"/>
                  <w:divBdr>
                    <w:top w:val="none" w:sz="0" w:space="0" w:color="auto"/>
                    <w:left w:val="none" w:sz="0" w:space="0" w:color="auto"/>
                    <w:bottom w:val="none" w:sz="0" w:space="0" w:color="auto"/>
                    <w:right w:val="none" w:sz="0" w:space="0" w:color="auto"/>
                  </w:divBdr>
                </w:div>
                <w:div w:id="610361189">
                  <w:marLeft w:val="640"/>
                  <w:marRight w:val="0"/>
                  <w:marTop w:val="0"/>
                  <w:marBottom w:val="0"/>
                  <w:divBdr>
                    <w:top w:val="none" w:sz="0" w:space="0" w:color="auto"/>
                    <w:left w:val="none" w:sz="0" w:space="0" w:color="auto"/>
                    <w:bottom w:val="none" w:sz="0" w:space="0" w:color="auto"/>
                    <w:right w:val="none" w:sz="0" w:space="0" w:color="auto"/>
                  </w:divBdr>
                </w:div>
                <w:div w:id="1179855610">
                  <w:marLeft w:val="640"/>
                  <w:marRight w:val="0"/>
                  <w:marTop w:val="0"/>
                  <w:marBottom w:val="0"/>
                  <w:divBdr>
                    <w:top w:val="none" w:sz="0" w:space="0" w:color="auto"/>
                    <w:left w:val="none" w:sz="0" w:space="0" w:color="auto"/>
                    <w:bottom w:val="none" w:sz="0" w:space="0" w:color="auto"/>
                    <w:right w:val="none" w:sz="0" w:space="0" w:color="auto"/>
                  </w:divBdr>
                </w:div>
                <w:div w:id="1359619021">
                  <w:marLeft w:val="640"/>
                  <w:marRight w:val="0"/>
                  <w:marTop w:val="0"/>
                  <w:marBottom w:val="0"/>
                  <w:divBdr>
                    <w:top w:val="none" w:sz="0" w:space="0" w:color="auto"/>
                    <w:left w:val="none" w:sz="0" w:space="0" w:color="auto"/>
                    <w:bottom w:val="none" w:sz="0" w:space="0" w:color="auto"/>
                    <w:right w:val="none" w:sz="0" w:space="0" w:color="auto"/>
                  </w:divBdr>
                </w:div>
                <w:div w:id="1966498545">
                  <w:marLeft w:val="640"/>
                  <w:marRight w:val="0"/>
                  <w:marTop w:val="0"/>
                  <w:marBottom w:val="0"/>
                  <w:divBdr>
                    <w:top w:val="none" w:sz="0" w:space="0" w:color="auto"/>
                    <w:left w:val="none" w:sz="0" w:space="0" w:color="auto"/>
                    <w:bottom w:val="none" w:sz="0" w:space="0" w:color="auto"/>
                    <w:right w:val="none" w:sz="0" w:space="0" w:color="auto"/>
                  </w:divBdr>
                </w:div>
                <w:div w:id="1396389096">
                  <w:marLeft w:val="640"/>
                  <w:marRight w:val="0"/>
                  <w:marTop w:val="0"/>
                  <w:marBottom w:val="0"/>
                  <w:divBdr>
                    <w:top w:val="none" w:sz="0" w:space="0" w:color="auto"/>
                    <w:left w:val="none" w:sz="0" w:space="0" w:color="auto"/>
                    <w:bottom w:val="none" w:sz="0" w:space="0" w:color="auto"/>
                    <w:right w:val="none" w:sz="0" w:space="0" w:color="auto"/>
                  </w:divBdr>
                </w:div>
                <w:div w:id="803962205">
                  <w:marLeft w:val="640"/>
                  <w:marRight w:val="0"/>
                  <w:marTop w:val="0"/>
                  <w:marBottom w:val="0"/>
                  <w:divBdr>
                    <w:top w:val="none" w:sz="0" w:space="0" w:color="auto"/>
                    <w:left w:val="none" w:sz="0" w:space="0" w:color="auto"/>
                    <w:bottom w:val="none" w:sz="0" w:space="0" w:color="auto"/>
                    <w:right w:val="none" w:sz="0" w:space="0" w:color="auto"/>
                  </w:divBdr>
                </w:div>
                <w:div w:id="106391293">
                  <w:marLeft w:val="640"/>
                  <w:marRight w:val="0"/>
                  <w:marTop w:val="0"/>
                  <w:marBottom w:val="0"/>
                  <w:divBdr>
                    <w:top w:val="none" w:sz="0" w:space="0" w:color="auto"/>
                    <w:left w:val="none" w:sz="0" w:space="0" w:color="auto"/>
                    <w:bottom w:val="none" w:sz="0" w:space="0" w:color="auto"/>
                    <w:right w:val="none" w:sz="0" w:space="0" w:color="auto"/>
                  </w:divBdr>
                </w:div>
                <w:div w:id="420178564">
                  <w:marLeft w:val="640"/>
                  <w:marRight w:val="0"/>
                  <w:marTop w:val="0"/>
                  <w:marBottom w:val="0"/>
                  <w:divBdr>
                    <w:top w:val="none" w:sz="0" w:space="0" w:color="auto"/>
                    <w:left w:val="none" w:sz="0" w:space="0" w:color="auto"/>
                    <w:bottom w:val="none" w:sz="0" w:space="0" w:color="auto"/>
                    <w:right w:val="none" w:sz="0" w:space="0" w:color="auto"/>
                  </w:divBdr>
                </w:div>
                <w:div w:id="1657340906">
                  <w:marLeft w:val="640"/>
                  <w:marRight w:val="0"/>
                  <w:marTop w:val="0"/>
                  <w:marBottom w:val="0"/>
                  <w:divBdr>
                    <w:top w:val="none" w:sz="0" w:space="0" w:color="auto"/>
                    <w:left w:val="none" w:sz="0" w:space="0" w:color="auto"/>
                    <w:bottom w:val="none" w:sz="0" w:space="0" w:color="auto"/>
                    <w:right w:val="none" w:sz="0" w:space="0" w:color="auto"/>
                  </w:divBdr>
                </w:div>
                <w:div w:id="610667354">
                  <w:marLeft w:val="640"/>
                  <w:marRight w:val="0"/>
                  <w:marTop w:val="0"/>
                  <w:marBottom w:val="0"/>
                  <w:divBdr>
                    <w:top w:val="none" w:sz="0" w:space="0" w:color="auto"/>
                    <w:left w:val="none" w:sz="0" w:space="0" w:color="auto"/>
                    <w:bottom w:val="none" w:sz="0" w:space="0" w:color="auto"/>
                    <w:right w:val="none" w:sz="0" w:space="0" w:color="auto"/>
                  </w:divBdr>
                </w:div>
                <w:div w:id="2020155161">
                  <w:marLeft w:val="640"/>
                  <w:marRight w:val="0"/>
                  <w:marTop w:val="0"/>
                  <w:marBottom w:val="0"/>
                  <w:divBdr>
                    <w:top w:val="none" w:sz="0" w:space="0" w:color="auto"/>
                    <w:left w:val="none" w:sz="0" w:space="0" w:color="auto"/>
                    <w:bottom w:val="none" w:sz="0" w:space="0" w:color="auto"/>
                    <w:right w:val="none" w:sz="0" w:space="0" w:color="auto"/>
                  </w:divBdr>
                </w:div>
                <w:div w:id="110560910">
                  <w:marLeft w:val="640"/>
                  <w:marRight w:val="0"/>
                  <w:marTop w:val="0"/>
                  <w:marBottom w:val="0"/>
                  <w:divBdr>
                    <w:top w:val="none" w:sz="0" w:space="0" w:color="auto"/>
                    <w:left w:val="none" w:sz="0" w:space="0" w:color="auto"/>
                    <w:bottom w:val="none" w:sz="0" w:space="0" w:color="auto"/>
                    <w:right w:val="none" w:sz="0" w:space="0" w:color="auto"/>
                  </w:divBdr>
                </w:div>
                <w:div w:id="2132430032">
                  <w:marLeft w:val="640"/>
                  <w:marRight w:val="0"/>
                  <w:marTop w:val="0"/>
                  <w:marBottom w:val="0"/>
                  <w:divBdr>
                    <w:top w:val="none" w:sz="0" w:space="0" w:color="auto"/>
                    <w:left w:val="none" w:sz="0" w:space="0" w:color="auto"/>
                    <w:bottom w:val="none" w:sz="0" w:space="0" w:color="auto"/>
                    <w:right w:val="none" w:sz="0" w:space="0" w:color="auto"/>
                  </w:divBdr>
                </w:div>
                <w:div w:id="1652446659">
                  <w:marLeft w:val="640"/>
                  <w:marRight w:val="0"/>
                  <w:marTop w:val="0"/>
                  <w:marBottom w:val="0"/>
                  <w:divBdr>
                    <w:top w:val="none" w:sz="0" w:space="0" w:color="auto"/>
                    <w:left w:val="none" w:sz="0" w:space="0" w:color="auto"/>
                    <w:bottom w:val="none" w:sz="0" w:space="0" w:color="auto"/>
                    <w:right w:val="none" w:sz="0" w:space="0" w:color="auto"/>
                  </w:divBdr>
                </w:div>
                <w:div w:id="1072115552">
                  <w:marLeft w:val="640"/>
                  <w:marRight w:val="0"/>
                  <w:marTop w:val="0"/>
                  <w:marBottom w:val="0"/>
                  <w:divBdr>
                    <w:top w:val="none" w:sz="0" w:space="0" w:color="auto"/>
                    <w:left w:val="none" w:sz="0" w:space="0" w:color="auto"/>
                    <w:bottom w:val="none" w:sz="0" w:space="0" w:color="auto"/>
                    <w:right w:val="none" w:sz="0" w:space="0" w:color="auto"/>
                  </w:divBdr>
                </w:div>
                <w:div w:id="225379771">
                  <w:marLeft w:val="640"/>
                  <w:marRight w:val="0"/>
                  <w:marTop w:val="0"/>
                  <w:marBottom w:val="0"/>
                  <w:divBdr>
                    <w:top w:val="none" w:sz="0" w:space="0" w:color="auto"/>
                    <w:left w:val="none" w:sz="0" w:space="0" w:color="auto"/>
                    <w:bottom w:val="none" w:sz="0" w:space="0" w:color="auto"/>
                    <w:right w:val="none" w:sz="0" w:space="0" w:color="auto"/>
                  </w:divBdr>
                </w:div>
                <w:div w:id="1565985675">
                  <w:marLeft w:val="640"/>
                  <w:marRight w:val="0"/>
                  <w:marTop w:val="0"/>
                  <w:marBottom w:val="0"/>
                  <w:divBdr>
                    <w:top w:val="none" w:sz="0" w:space="0" w:color="auto"/>
                    <w:left w:val="none" w:sz="0" w:space="0" w:color="auto"/>
                    <w:bottom w:val="none" w:sz="0" w:space="0" w:color="auto"/>
                    <w:right w:val="none" w:sz="0" w:space="0" w:color="auto"/>
                  </w:divBdr>
                </w:div>
                <w:div w:id="1470780256">
                  <w:marLeft w:val="640"/>
                  <w:marRight w:val="0"/>
                  <w:marTop w:val="0"/>
                  <w:marBottom w:val="0"/>
                  <w:divBdr>
                    <w:top w:val="none" w:sz="0" w:space="0" w:color="auto"/>
                    <w:left w:val="none" w:sz="0" w:space="0" w:color="auto"/>
                    <w:bottom w:val="none" w:sz="0" w:space="0" w:color="auto"/>
                    <w:right w:val="none" w:sz="0" w:space="0" w:color="auto"/>
                  </w:divBdr>
                </w:div>
                <w:div w:id="550776687">
                  <w:marLeft w:val="640"/>
                  <w:marRight w:val="0"/>
                  <w:marTop w:val="0"/>
                  <w:marBottom w:val="0"/>
                  <w:divBdr>
                    <w:top w:val="none" w:sz="0" w:space="0" w:color="auto"/>
                    <w:left w:val="none" w:sz="0" w:space="0" w:color="auto"/>
                    <w:bottom w:val="none" w:sz="0" w:space="0" w:color="auto"/>
                    <w:right w:val="none" w:sz="0" w:space="0" w:color="auto"/>
                  </w:divBdr>
                </w:div>
                <w:div w:id="1220285017">
                  <w:marLeft w:val="640"/>
                  <w:marRight w:val="0"/>
                  <w:marTop w:val="0"/>
                  <w:marBottom w:val="0"/>
                  <w:divBdr>
                    <w:top w:val="none" w:sz="0" w:space="0" w:color="auto"/>
                    <w:left w:val="none" w:sz="0" w:space="0" w:color="auto"/>
                    <w:bottom w:val="none" w:sz="0" w:space="0" w:color="auto"/>
                    <w:right w:val="none" w:sz="0" w:space="0" w:color="auto"/>
                  </w:divBdr>
                </w:div>
                <w:div w:id="1802920919">
                  <w:marLeft w:val="640"/>
                  <w:marRight w:val="0"/>
                  <w:marTop w:val="0"/>
                  <w:marBottom w:val="0"/>
                  <w:divBdr>
                    <w:top w:val="none" w:sz="0" w:space="0" w:color="auto"/>
                    <w:left w:val="none" w:sz="0" w:space="0" w:color="auto"/>
                    <w:bottom w:val="none" w:sz="0" w:space="0" w:color="auto"/>
                    <w:right w:val="none" w:sz="0" w:space="0" w:color="auto"/>
                  </w:divBdr>
                </w:div>
                <w:div w:id="1481457922">
                  <w:marLeft w:val="640"/>
                  <w:marRight w:val="0"/>
                  <w:marTop w:val="0"/>
                  <w:marBottom w:val="0"/>
                  <w:divBdr>
                    <w:top w:val="none" w:sz="0" w:space="0" w:color="auto"/>
                    <w:left w:val="none" w:sz="0" w:space="0" w:color="auto"/>
                    <w:bottom w:val="none" w:sz="0" w:space="0" w:color="auto"/>
                    <w:right w:val="none" w:sz="0" w:space="0" w:color="auto"/>
                  </w:divBdr>
                </w:div>
                <w:div w:id="186188477">
                  <w:marLeft w:val="640"/>
                  <w:marRight w:val="0"/>
                  <w:marTop w:val="0"/>
                  <w:marBottom w:val="0"/>
                  <w:divBdr>
                    <w:top w:val="none" w:sz="0" w:space="0" w:color="auto"/>
                    <w:left w:val="none" w:sz="0" w:space="0" w:color="auto"/>
                    <w:bottom w:val="none" w:sz="0" w:space="0" w:color="auto"/>
                    <w:right w:val="none" w:sz="0" w:space="0" w:color="auto"/>
                  </w:divBdr>
                </w:div>
                <w:div w:id="557206190">
                  <w:marLeft w:val="640"/>
                  <w:marRight w:val="0"/>
                  <w:marTop w:val="0"/>
                  <w:marBottom w:val="0"/>
                  <w:divBdr>
                    <w:top w:val="none" w:sz="0" w:space="0" w:color="auto"/>
                    <w:left w:val="none" w:sz="0" w:space="0" w:color="auto"/>
                    <w:bottom w:val="none" w:sz="0" w:space="0" w:color="auto"/>
                    <w:right w:val="none" w:sz="0" w:space="0" w:color="auto"/>
                  </w:divBdr>
                </w:div>
                <w:div w:id="243074404">
                  <w:marLeft w:val="640"/>
                  <w:marRight w:val="0"/>
                  <w:marTop w:val="0"/>
                  <w:marBottom w:val="0"/>
                  <w:divBdr>
                    <w:top w:val="none" w:sz="0" w:space="0" w:color="auto"/>
                    <w:left w:val="none" w:sz="0" w:space="0" w:color="auto"/>
                    <w:bottom w:val="none" w:sz="0" w:space="0" w:color="auto"/>
                    <w:right w:val="none" w:sz="0" w:space="0" w:color="auto"/>
                  </w:divBdr>
                </w:div>
                <w:div w:id="1730613917">
                  <w:marLeft w:val="640"/>
                  <w:marRight w:val="0"/>
                  <w:marTop w:val="0"/>
                  <w:marBottom w:val="0"/>
                  <w:divBdr>
                    <w:top w:val="none" w:sz="0" w:space="0" w:color="auto"/>
                    <w:left w:val="none" w:sz="0" w:space="0" w:color="auto"/>
                    <w:bottom w:val="none" w:sz="0" w:space="0" w:color="auto"/>
                    <w:right w:val="none" w:sz="0" w:space="0" w:color="auto"/>
                  </w:divBdr>
                </w:div>
                <w:div w:id="638653993">
                  <w:marLeft w:val="640"/>
                  <w:marRight w:val="0"/>
                  <w:marTop w:val="0"/>
                  <w:marBottom w:val="0"/>
                  <w:divBdr>
                    <w:top w:val="none" w:sz="0" w:space="0" w:color="auto"/>
                    <w:left w:val="none" w:sz="0" w:space="0" w:color="auto"/>
                    <w:bottom w:val="none" w:sz="0" w:space="0" w:color="auto"/>
                    <w:right w:val="none" w:sz="0" w:space="0" w:color="auto"/>
                  </w:divBdr>
                </w:div>
                <w:div w:id="566260109">
                  <w:marLeft w:val="640"/>
                  <w:marRight w:val="0"/>
                  <w:marTop w:val="0"/>
                  <w:marBottom w:val="0"/>
                  <w:divBdr>
                    <w:top w:val="none" w:sz="0" w:space="0" w:color="auto"/>
                    <w:left w:val="none" w:sz="0" w:space="0" w:color="auto"/>
                    <w:bottom w:val="none" w:sz="0" w:space="0" w:color="auto"/>
                    <w:right w:val="none" w:sz="0" w:space="0" w:color="auto"/>
                  </w:divBdr>
                </w:div>
                <w:div w:id="1282998961">
                  <w:marLeft w:val="640"/>
                  <w:marRight w:val="0"/>
                  <w:marTop w:val="0"/>
                  <w:marBottom w:val="0"/>
                  <w:divBdr>
                    <w:top w:val="none" w:sz="0" w:space="0" w:color="auto"/>
                    <w:left w:val="none" w:sz="0" w:space="0" w:color="auto"/>
                    <w:bottom w:val="none" w:sz="0" w:space="0" w:color="auto"/>
                    <w:right w:val="none" w:sz="0" w:space="0" w:color="auto"/>
                  </w:divBdr>
                </w:div>
                <w:div w:id="903417619">
                  <w:marLeft w:val="640"/>
                  <w:marRight w:val="0"/>
                  <w:marTop w:val="0"/>
                  <w:marBottom w:val="0"/>
                  <w:divBdr>
                    <w:top w:val="none" w:sz="0" w:space="0" w:color="auto"/>
                    <w:left w:val="none" w:sz="0" w:space="0" w:color="auto"/>
                    <w:bottom w:val="none" w:sz="0" w:space="0" w:color="auto"/>
                    <w:right w:val="none" w:sz="0" w:space="0" w:color="auto"/>
                  </w:divBdr>
                </w:div>
                <w:div w:id="1367296672">
                  <w:marLeft w:val="640"/>
                  <w:marRight w:val="0"/>
                  <w:marTop w:val="0"/>
                  <w:marBottom w:val="0"/>
                  <w:divBdr>
                    <w:top w:val="none" w:sz="0" w:space="0" w:color="auto"/>
                    <w:left w:val="none" w:sz="0" w:space="0" w:color="auto"/>
                    <w:bottom w:val="none" w:sz="0" w:space="0" w:color="auto"/>
                    <w:right w:val="none" w:sz="0" w:space="0" w:color="auto"/>
                  </w:divBdr>
                </w:div>
                <w:div w:id="1919558523">
                  <w:marLeft w:val="640"/>
                  <w:marRight w:val="0"/>
                  <w:marTop w:val="0"/>
                  <w:marBottom w:val="0"/>
                  <w:divBdr>
                    <w:top w:val="none" w:sz="0" w:space="0" w:color="auto"/>
                    <w:left w:val="none" w:sz="0" w:space="0" w:color="auto"/>
                    <w:bottom w:val="none" w:sz="0" w:space="0" w:color="auto"/>
                    <w:right w:val="none" w:sz="0" w:space="0" w:color="auto"/>
                  </w:divBdr>
                </w:div>
                <w:div w:id="864173192">
                  <w:marLeft w:val="640"/>
                  <w:marRight w:val="0"/>
                  <w:marTop w:val="0"/>
                  <w:marBottom w:val="0"/>
                  <w:divBdr>
                    <w:top w:val="none" w:sz="0" w:space="0" w:color="auto"/>
                    <w:left w:val="none" w:sz="0" w:space="0" w:color="auto"/>
                    <w:bottom w:val="none" w:sz="0" w:space="0" w:color="auto"/>
                    <w:right w:val="none" w:sz="0" w:space="0" w:color="auto"/>
                  </w:divBdr>
                </w:div>
                <w:div w:id="1168521588">
                  <w:marLeft w:val="640"/>
                  <w:marRight w:val="0"/>
                  <w:marTop w:val="0"/>
                  <w:marBottom w:val="0"/>
                  <w:divBdr>
                    <w:top w:val="none" w:sz="0" w:space="0" w:color="auto"/>
                    <w:left w:val="none" w:sz="0" w:space="0" w:color="auto"/>
                    <w:bottom w:val="none" w:sz="0" w:space="0" w:color="auto"/>
                    <w:right w:val="none" w:sz="0" w:space="0" w:color="auto"/>
                  </w:divBdr>
                </w:div>
                <w:div w:id="729116575">
                  <w:marLeft w:val="640"/>
                  <w:marRight w:val="0"/>
                  <w:marTop w:val="0"/>
                  <w:marBottom w:val="0"/>
                  <w:divBdr>
                    <w:top w:val="none" w:sz="0" w:space="0" w:color="auto"/>
                    <w:left w:val="none" w:sz="0" w:space="0" w:color="auto"/>
                    <w:bottom w:val="none" w:sz="0" w:space="0" w:color="auto"/>
                    <w:right w:val="none" w:sz="0" w:space="0" w:color="auto"/>
                  </w:divBdr>
                </w:div>
                <w:div w:id="1233585313">
                  <w:marLeft w:val="640"/>
                  <w:marRight w:val="0"/>
                  <w:marTop w:val="0"/>
                  <w:marBottom w:val="0"/>
                  <w:divBdr>
                    <w:top w:val="none" w:sz="0" w:space="0" w:color="auto"/>
                    <w:left w:val="none" w:sz="0" w:space="0" w:color="auto"/>
                    <w:bottom w:val="none" w:sz="0" w:space="0" w:color="auto"/>
                    <w:right w:val="none" w:sz="0" w:space="0" w:color="auto"/>
                  </w:divBdr>
                </w:div>
                <w:div w:id="574707506">
                  <w:marLeft w:val="640"/>
                  <w:marRight w:val="0"/>
                  <w:marTop w:val="0"/>
                  <w:marBottom w:val="0"/>
                  <w:divBdr>
                    <w:top w:val="none" w:sz="0" w:space="0" w:color="auto"/>
                    <w:left w:val="none" w:sz="0" w:space="0" w:color="auto"/>
                    <w:bottom w:val="none" w:sz="0" w:space="0" w:color="auto"/>
                    <w:right w:val="none" w:sz="0" w:space="0" w:color="auto"/>
                  </w:divBdr>
                </w:div>
                <w:div w:id="846602577">
                  <w:marLeft w:val="640"/>
                  <w:marRight w:val="0"/>
                  <w:marTop w:val="0"/>
                  <w:marBottom w:val="0"/>
                  <w:divBdr>
                    <w:top w:val="none" w:sz="0" w:space="0" w:color="auto"/>
                    <w:left w:val="none" w:sz="0" w:space="0" w:color="auto"/>
                    <w:bottom w:val="none" w:sz="0" w:space="0" w:color="auto"/>
                    <w:right w:val="none" w:sz="0" w:space="0" w:color="auto"/>
                  </w:divBdr>
                </w:div>
                <w:div w:id="1105492028">
                  <w:marLeft w:val="640"/>
                  <w:marRight w:val="0"/>
                  <w:marTop w:val="0"/>
                  <w:marBottom w:val="0"/>
                  <w:divBdr>
                    <w:top w:val="none" w:sz="0" w:space="0" w:color="auto"/>
                    <w:left w:val="none" w:sz="0" w:space="0" w:color="auto"/>
                    <w:bottom w:val="none" w:sz="0" w:space="0" w:color="auto"/>
                    <w:right w:val="none" w:sz="0" w:space="0" w:color="auto"/>
                  </w:divBdr>
                </w:div>
                <w:div w:id="782655285">
                  <w:marLeft w:val="640"/>
                  <w:marRight w:val="0"/>
                  <w:marTop w:val="0"/>
                  <w:marBottom w:val="0"/>
                  <w:divBdr>
                    <w:top w:val="none" w:sz="0" w:space="0" w:color="auto"/>
                    <w:left w:val="none" w:sz="0" w:space="0" w:color="auto"/>
                    <w:bottom w:val="none" w:sz="0" w:space="0" w:color="auto"/>
                    <w:right w:val="none" w:sz="0" w:space="0" w:color="auto"/>
                  </w:divBdr>
                </w:div>
                <w:div w:id="521171142">
                  <w:marLeft w:val="640"/>
                  <w:marRight w:val="0"/>
                  <w:marTop w:val="0"/>
                  <w:marBottom w:val="0"/>
                  <w:divBdr>
                    <w:top w:val="none" w:sz="0" w:space="0" w:color="auto"/>
                    <w:left w:val="none" w:sz="0" w:space="0" w:color="auto"/>
                    <w:bottom w:val="none" w:sz="0" w:space="0" w:color="auto"/>
                    <w:right w:val="none" w:sz="0" w:space="0" w:color="auto"/>
                  </w:divBdr>
                </w:div>
                <w:div w:id="204027025">
                  <w:marLeft w:val="640"/>
                  <w:marRight w:val="0"/>
                  <w:marTop w:val="0"/>
                  <w:marBottom w:val="0"/>
                  <w:divBdr>
                    <w:top w:val="none" w:sz="0" w:space="0" w:color="auto"/>
                    <w:left w:val="none" w:sz="0" w:space="0" w:color="auto"/>
                    <w:bottom w:val="none" w:sz="0" w:space="0" w:color="auto"/>
                    <w:right w:val="none" w:sz="0" w:space="0" w:color="auto"/>
                  </w:divBdr>
                </w:div>
                <w:div w:id="668292766">
                  <w:marLeft w:val="640"/>
                  <w:marRight w:val="0"/>
                  <w:marTop w:val="0"/>
                  <w:marBottom w:val="0"/>
                  <w:divBdr>
                    <w:top w:val="none" w:sz="0" w:space="0" w:color="auto"/>
                    <w:left w:val="none" w:sz="0" w:space="0" w:color="auto"/>
                    <w:bottom w:val="none" w:sz="0" w:space="0" w:color="auto"/>
                    <w:right w:val="none" w:sz="0" w:space="0" w:color="auto"/>
                  </w:divBdr>
                </w:div>
                <w:div w:id="11228163">
                  <w:marLeft w:val="640"/>
                  <w:marRight w:val="0"/>
                  <w:marTop w:val="0"/>
                  <w:marBottom w:val="0"/>
                  <w:divBdr>
                    <w:top w:val="none" w:sz="0" w:space="0" w:color="auto"/>
                    <w:left w:val="none" w:sz="0" w:space="0" w:color="auto"/>
                    <w:bottom w:val="none" w:sz="0" w:space="0" w:color="auto"/>
                    <w:right w:val="none" w:sz="0" w:space="0" w:color="auto"/>
                  </w:divBdr>
                </w:div>
                <w:div w:id="203561499">
                  <w:marLeft w:val="640"/>
                  <w:marRight w:val="0"/>
                  <w:marTop w:val="0"/>
                  <w:marBottom w:val="0"/>
                  <w:divBdr>
                    <w:top w:val="none" w:sz="0" w:space="0" w:color="auto"/>
                    <w:left w:val="none" w:sz="0" w:space="0" w:color="auto"/>
                    <w:bottom w:val="none" w:sz="0" w:space="0" w:color="auto"/>
                    <w:right w:val="none" w:sz="0" w:space="0" w:color="auto"/>
                  </w:divBdr>
                </w:div>
                <w:div w:id="19354415">
                  <w:marLeft w:val="640"/>
                  <w:marRight w:val="0"/>
                  <w:marTop w:val="0"/>
                  <w:marBottom w:val="0"/>
                  <w:divBdr>
                    <w:top w:val="none" w:sz="0" w:space="0" w:color="auto"/>
                    <w:left w:val="none" w:sz="0" w:space="0" w:color="auto"/>
                    <w:bottom w:val="none" w:sz="0" w:space="0" w:color="auto"/>
                    <w:right w:val="none" w:sz="0" w:space="0" w:color="auto"/>
                  </w:divBdr>
                </w:div>
                <w:div w:id="1483739981">
                  <w:marLeft w:val="640"/>
                  <w:marRight w:val="0"/>
                  <w:marTop w:val="0"/>
                  <w:marBottom w:val="0"/>
                  <w:divBdr>
                    <w:top w:val="none" w:sz="0" w:space="0" w:color="auto"/>
                    <w:left w:val="none" w:sz="0" w:space="0" w:color="auto"/>
                    <w:bottom w:val="none" w:sz="0" w:space="0" w:color="auto"/>
                    <w:right w:val="none" w:sz="0" w:space="0" w:color="auto"/>
                  </w:divBdr>
                </w:div>
                <w:div w:id="1818496025">
                  <w:marLeft w:val="640"/>
                  <w:marRight w:val="0"/>
                  <w:marTop w:val="0"/>
                  <w:marBottom w:val="0"/>
                  <w:divBdr>
                    <w:top w:val="none" w:sz="0" w:space="0" w:color="auto"/>
                    <w:left w:val="none" w:sz="0" w:space="0" w:color="auto"/>
                    <w:bottom w:val="none" w:sz="0" w:space="0" w:color="auto"/>
                    <w:right w:val="none" w:sz="0" w:space="0" w:color="auto"/>
                  </w:divBdr>
                </w:div>
                <w:div w:id="776951860">
                  <w:marLeft w:val="640"/>
                  <w:marRight w:val="0"/>
                  <w:marTop w:val="0"/>
                  <w:marBottom w:val="0"/>
                  <w:divBdr>
                    <w:top w:val="none" w:sz="0" w:space="0" w:color="auto"/>
                    <w:left w:val="none" w:sz="0" w:space="0" w:color="auto"/>
                    <w:bottom w:val="none" w:sz="0" w:space="0" w:color="auto"/>
                    <w:right w:val="none" w:sz="0" w:space="0" w:color="auto"/>
                  </w:divBdr>
                </w:div>
                <w:div w:id="1480464141">
                  <w:marLeft w:val="640"/>
                  <w:marRight w:val="0"/>
                  <w:marTop w:val="0"/>
                  <w:marBottom w:val="0"/>
                  <w:divBdr>
                    <w:top w:val="none" w:sz="0" w:space="0" w:color="auto"/>
                    <w:left w:val="none" w:sz="0" w:space="0" w:color="auto"/>
                    <w:bottom w:val="none" w:sz="0" w:space="0" w:color="auto"/>
                    <w:right w:val="none" w:sz="0" w:space="0" w:color="auto"/>
                  </w:divBdr>
                </w:div>
                <w:div w:id="1277758242">
                  <w:marLeft w:val="640"/>
                  <w:marRight w:val="0"/>
                  <w:marTop w:val="0"/>
                  <w:marBottom w:val="0"/>
                  <w:divBdr>
                    <w:top w:val="none" w:sz="0" w:space="0" w:color="auto"/>
                    <w:left w:val="none" w:sz="0" w:space="0" w:color="auto"/>
                    <w:bottom w:val="none" w:sz="0" w:space="0" w:color="auto"/>
                    <w:right w:val="none" w:sz="0" w:space="0" w:color="auto"/>
                  </w:divBdr>
                </w:div>
              </w:divsChild>
            </w:div>
            <w:div w:id="818308400">
              <w:marLeft w:val="0"/>
              <w:marRight w:val="0"/>
              <w:marTop w:val="0"/>
              <w:marBottom w:val="0"/>
              <w:divBdr>
                <w:top w:val="none" w:sz="0" w:space="0" w:color="auto"/>
                <w:left w:val="none" w:sz="0" w:space="0" w:color="auto"/>
                <w:bottom w:val="none" w:sz="0" w:space="0" w:color="auto"/>
                <w:right w:val="none" w:sz="0" w:space="0" w:color="auto"/>
              </w:divBdr>
              <w:divsChild>
                <w:div w:id="1798841421">
                  <w:marLeft w:val="640"/>
                  <w:marRight w:val="0"/>
                  <w:marTop w:val="0"/>
                  <w:marBottom w:val="0"/>
                  <w:divBdr>
                    <w:top w:val="none" w:sz="0" w:space="0" w:color="auto"/>
                    <w:left w:val="none" w:sz="0" w:space="0" w:color="auto"/>
                    <w:bottom w:val="none" w:sz="0" w:space="0" w:color="auto"/>
                    <w:right w:val="none" w:sz="0" w:space="0" w:color="auto"/>
                  </w:divBdr>
                </w:div>
                <w:div w:id="687412971">
                  <w:marLeft w:val="640"/>
                  <w:marRight w:val="0"/>
                  <w:marTop w:val="0"/>
                  <w:marBottom w:val="0"/>
                  <w:divBdr>
                    <w:top w:val="none" w:sz="0" w:space="0" w:color="auto"/>
                    <w:left w:val="none" w:sz="0" w:space="0" w:color="auto"/>
                    <w:bottom w:val="none" w:sz="0" w:space="0" w:color="auto"/>
                    <w:right w:val="none" w:sz="0" w:space="0" w:color="auto"/>
                  </w:divBdr>
                </w:div>
                <w:div w:id="1113984243">
                  <w:marLeft w:val="640"/>
                  <w:marRight w:val="0"/>
                  <w:marTop w:val="0"/>
                  <w:marBottom w:val="0"/>
                  <w:divBdr>
                    <w:top w:val="none" w:sz="0" w:space="0" w:color="auto"/>
                    <w:left w:val="none" w:sz="0" w:space="0" w:color="auto"/>
                    <w:bottom w:val="none" w:sz="0" w:space="0" w:color="auto"/>
                    <w:right w:val="none" w:sz="0" w:space="0" w:color="auto"/>
                  </w:divBdr>
                </w:div>
                <w:div w:id="1683357943">
                  <w:marLeft w:val="640"/>
                  <w:marRight w:val="0"/>
                  <w:marTop w:val="0"/>
                  <w:marBottom w:val="0"/>
                  <w:divBdr>
                    <w:top w:val="none" w:sz="0" w:space="0" w:color="auto"/>
                    <w:left w:val="none" w:sz="0" w:space="0" w:color="auto"/>
                    <w:bottom w:val="none" w:sz="0" w:space="0" w:color="auto"/>
                    <w:right w:val="none" w:sz="0" w:space="0" w:color="auto"/>
                  </w:divBdr>
                </w:div>
                <w:div w:id="192503574">
                  <w:marLeft w:val="640"/>
                  <w:marRight w:val="0"/>
                  <w:marTop w:val="0"/>
                  <w:marBottom w:val="0"/>
                  <w:divBdr>
                    <w:top w:val="none" w:sz="0" w:space="0" w:color="auto"/>
                    <w:left w:val="none" w:sz="0" w:space="0" w:color="auto"/>
                    <w:bottom w:val="none" w:sz="0" w:space="0" w:color="auto"/>
                    <w:right w:val="none" w:sz="0" w:space="0" w:color="auto"/>
                  </w:divBdr>
                </w:div>
                <w:div w:id="2023244977">
                  <w:marLeft w:val="640"/>
                  <w:marRight w:val="0"/>
                  <w:marTop w:val="0"/>
                  <w:marBottom w:val="0"/>
                  <w:divBdr>
                    <w:top w:val="none" w:sz="0" w:space="0" w:color="auto"/>
                    <w:left w:val="none" w:sz="0" w:space="0" w:color="auto"/>
                    <w:bottom w:val="none" w:sz="0" w:space="0" w:color="auto"/>
                    <w:right w:val="none" w:sz="0" w:space="0" w:color="auto"/>
                  </w:divBdr>
                </w:div>
                <w:div w:id="1267615904">
                  <w:marLeft w:val="640"/>
                  <w:marRight w:val="0"/>
                  <w:marTop w:val="0"/>
                  <w:marBottom w:val="0"/>
                  <w:divBdr>
                    <w:top w:val="none" w:sz="0" w:space="0" w:color="auto"/>
                    <w:left w:val="none" w:sz="0" w:space="0" w:color="auto"/>
                    <w:bottom w:val="none" w:sz="0" w:space="0" w:color="auto"/>
                    <w:right w:val="none" w:sz="0" w:space="0" w:color="auto"/>
                  </w:divBdr>
                </w:div>
                <w:div w:id="1126048576">
                  <w:marLeft w:val="640"/>
                  <w:marRight w:val="0"/>
                  <w:marTop w:val="0"/>
                  <w:marBottom w:val="0"/>
                  <w:divBdr>
                    <w:top w:val="none" w:sz="0" w:space="0" w:color="auto"/>
                    <w:left w:val="none" w:sz="0" w:space="0" w:color="auto"/>
                    <w:bottom w:val="none" w:sz="0" w:space="0" w:color="auto"/>
                    <w:right w:val="none" w:sz="0" w:space="0" w:color="auto"/>
                  </w:divBdr>
                </w:div>
                <w:div w:id="1355378298">
                  <w:marLeft w:val="640"/>
                  <w:marRight w:val="0"/>
                  <w:marTop w:val="0"/>
                  <w:marBottom w:val="0"/>
                  <w:divBdr>
                    <w:top w:val="none" w:sz="0" w:space="0" w:color="auto"/>
                    <w:left w:val="none" w:sz="0" w:space="0" w:color="auto"/>
                    <w:bottom w:val="none" w:sz="0" w:space="0" w:color="auto"/>
                    <w:right w:val="none" w:sz="0" w:space="0" w:color="auto"/>
                  </w:divBdr>
                </w:div>
                <w:div w:id="1706251531">
                  <w:marLeft w:val="640"/>
                  <w:marRight w:val="0"/>
                  <w:marTop w:val="0"/>
                  <w:marBottom w:val="0"/>
                  <w:divBdr>
                    <w:top w:val="none" w:sz="0" w:space="0" w:color="auto"/>
                    <w:left w:val="none" w:sz="0" w:space="0" w:color="auto"/>
                    <w:bottom w:val="none" w:sz="0" w:space="0" w:color="auto"/>
                    <w:right w:val="none" w:sz="0" w:space="0" w:color="auto"/>
                  </w:divBdr>
                </w:div>
                <w:div w:id="374279455">
                  <w:marLeft w:val="640"/>
                  <w:marRight w:val="0"/>
                  <w:marTop w:val="0"/>
                  <w:marBottom w:val="0"/>
                  <w:divBdr>
                    <w:top w:val="none" w:sz="0" w:space="0" w:color="auto"/>
                    <w:left w:val="none" w:sz="0" w:space="0" w:color="auto"/>
                    <w:bottom w:val="none" w:sz="0" w:space="0" w:color="auto"/>
                    <w:right w:val="none" w:sz="0" w:space="0" w:color="auto"/>
                  </w:divBdr>
                </w:div>
                <w:div w:id="1895192471">
                  <w:marLeft w:val="640"/>
                  <w:marRight w:val="0"/>
                  <w:marTop w:val="0"/>
                  <w:marBottom w:val="0"/>
                  <w:divBdr>
                    <w:top w:val="none" w:sz="0" w:space="0" w:color="auto"/>
                    <w:left w:val="none" w:sz="0" w:space="0" w:color="auto"/>
                    <w:bottom w:val="none" w:sz="0" w:space="0" w:color="auto"/>
                    <w:right w:val="none" w:sz="0" w:space="0" w:color="auto"/>
                  </w:divBdr>
                </w:div>
                <w:div w:id="1646861463">
                  <w:marLeft w:val="640"/>
                  <w:marRight w:val="0"/>
                  <w:marTop w:val="0"/>
                  <w:marBottom w:val="0"/>
                  <w:divBdr>
                    <w:top w:val="none" w:sz="0" w:space="0" w:color="auto"/>
                    <w:left w:val="none" w:sz="0" w:space="0" w:color="auto"/>
                    <w:bottom w:val="none" w:sz="0" w:space="0" w:color="auto"/>
                    <w:right w:val="none" w:sz="0" w:space="0" w:color="auto"/>
                  </w:divBdr>
                </w:div>
                <w:div w:id="1274678241">
                  <w:marLeft w:val="640"/>
                  <w:marRight w:val="0"/>
                  <w:marTop w:val="0"/>
                  <w:marBottom w:val="0"/>
                  <w:divBdr>
                    <w:top w:val="none" w:sz="0" w:space="0" w:color="auto"/>
                    <w:left w:val="none" w:sz="0" w:space="0" w:color="auto"/>
                    <w:bottom w:val="none" w:sz="0" w:space="0" w:color="auto"/>
                    <w:right w:val="none" w:sz="0" w:space="0" w:color="auto"/>
                  </w:divBdr>
                </w:div>
                <w:div w:id="1259287204">
                  <w:marLeft w:val="640"/>
                  <w:marRight w:val="0"/>
                  <w:marTop w:val="0"/>
                  <w:marBottom w:val="0"/>
                  <w:divBdr>
                    <w:top w:val="none" w:sz="0" w:space="0" w:color="auto"/>
                    <w:left w:val="none" w:sz="0" w:space="0" w:color="auto"/>
                    <w:bottom w:val="none" w:sz="0" w:space="0" w:color="auto"/>
                    <w:right w:val="none" w:sz="0" w:space="0" w:color="auto"/>
                  </w:divBdr>
                </w:div>
                <w:div w:id="1565217304">
                  <w:marLeft w:val="640"/>
                  <w:marRight w:val="0"/>
                  <w:marTop w:val="0"/>
                  <w:marBottom w:val="0"/>
                  <w:divBdr>
                    <w:top w:val="none" w:sz="0" w:space="0" w:color="auto"/>
                    <w:left w:val="none" w:sz="0" w:space="0" w:color="auto"/>
                    <w:bottom w:val="none" w:sz="0" w:space="0" w:color="auto"/>
                    <w:right w:val="none" w:sz="0" w:space="0" w:color="auto"/>
                  </w:divBdr>
                </w:div>
                <w:div w:id="13460857">
                  <w:marLeft w:val="640"/>
                  <w:marRight w:val="0"/>
                  <w:marTop w:val="0"/>
                  <w:marBottom w:val="0"/>
                  <w:divBdr>
                    <w:top w:val="none" w:sz="0" w:space="0" w:color="auto"/>
                    <w:left w:val="none" w:sz="0" w:space="0" w:color="auto"/>
                    <w:bottom w:val="none" w:sz="0" w:space="0" w:color="auto"/>
                    <w:right w:val="none" w:sz="0" w:space="0" w:color="auto"/>
                  </w:divBdr>
                </w:div>
                <w:div w:id="137649096">
                  <w:marLeft w:val="640"/>
                  <w:marRight w:val="0"/>
                  <w:marTop w:val="0"/>
                  <w:marBottom w:val="0"/>
                  <w:divBdr>
                    <w:top w:val="none" w:sz="0" w:space="0" w:color="auto"/>
                    <w:left w:val="none" w:sz="0" w:space="0" w:color="auto"/>
                    <w:bottom w:val="none" w:sz="0" w:space="0" w:color="auto"/>
                    <w:right w:val="none" w:sz="0" w:space="0" w:color="auto"/>
                  </w:divBdr>
                </w:div>
                <w:div w:id="910699199">
                  <w:marLeft w:val="640"/>
                  <w:marRight w:val="0"/>
                  <w:marTop w:val="0"/>
                  <w:marBottom w:val="0"/>
                  <w:divBdr>
                    <w:top w:val="none" w:sz="0" w:space="0" w:color="auto"/>
                    <w:left w:val="none" w:sz="0" w:space="0" w:color="auto"/>
                    <w:bottom w:val="none" w:sz="0" w:space="0" w:color="auto"/>
                    <w:right w:val="none" w:sz="0" w:space="0" w:color="auto"/>
                  </w:divBdr>
                </w:div>
                <w:div w:id="2085371452">
                  <w:marLeft w:val="640"/>
                  <w:marRight w:val="0"/>
                  <w:marTop w:val="0"/>
                  <w:marBottom w:val="0"/>
                  <w:divBdr>
                    <w:top w:val="none" w:sz="0" w:space="0" w:color="auto"/>
                    <w:left w:val="none" w:sz="0" w:space="0" w:color="auto"/>
                    <w:bottom w:val="none" w:sz="0" w:space="0" w:color="auto"/>
                    <w:right w:val="none" w:sz="0" w:space="0" w:color="auto"/>
                  </w:divBdr>
                </w:div>
                <w:div w:id="712730984">
                  <w:marLeft w:val="640"/>
                  <w:marRight w:val="0"/>
                  <w:marTop w:val="0"/>
                  <w:marBottom w:val="0"/>
                  <w:divBdr>
                    <w:top w:val="none" w:sz="0" w:space="0" w:color="auto"/>
                    <w:left w:val="none" w:sz="0" w:space="0" w:color="auto"/>
                    <w:bottom w:val="none" w:sz="0" w:space="0" w:color="auto"/>
                    <w:right w:val="none" w:sz="0" w:space="0" w:color="auto"/>
                  </w:divBdr>
                </w:div>
                <w:div w:id="1931505962">
                  <w:marLeft w:val="640"/>
                  <w:marRight w:val="0"/>
                  <w:marTop w:val="0"/>
                  <w:marBottom w:val="0"/>
                  <w:divBdr>
                    <w:top w:val="none" w:sz="0" w:space="0" w:color="auto"/>
                    <w:left w:val="none" w:sz="0" w:space="0" w:color="auto"/>
                    <w:bottom w:val="none" w:sz="0" w:space="0" w:color="auto"/>
                    <w:right w:val="none" w:sz="0" w:space="0" w:color="auto"/>
                  </w:divBdr>
                </w:div>
                <w:div w:id="165246527">
                  <w:marLeft w:val="640"/>
                  <w:marRight w:val="0"/>
                  <w:marTop w:val="0"/>
                  <w:marBottom w:val="0"/>
                  <w:divBdr>
                    <w:top w:val="none" w:sz="0" w:space="0" w:color="auto"/>
                    <w:left w:val="none" w:sz="0" w:space="0" w:color="auto"/>
                    <w:bottom w:val="none" w:sz="0" w:space="0" w:color="auto"/>
                    <w:right w:val="none" w:sz="0" w:space="0" w:color="auto"/>
                  </w:divBdr>
                </w:div>
                <w:div w:id="169759635">
                  <w:marLeft w:val="640"/>
                  <w:marRight w:val="0"/>
                  <w:marTop w:val="0"/>
                  <w:marBottom w:val="0"/>
                  <w:divBdr>
                    <w:top w:val="none" w:sz="0" w:space="0" w:color="auto"/>
                    <w:left w:val="none" w:sz="0" w:space="0" w:color="auto"/>
                    <w:bottom w:val="none" w:sz="0" w:space="0" w:color="auto"/>
                    <w:right w:val="none" w:sz="0" w:space="0" w:color="auto"/>
                  </w:divBdr>
                </w:div>
                <w:div w:id="1184782789">
                  <w:marLeft w:val="640"/>
                  <w:marRight w:val="0"/>
                  <w:marTop w:val="0"/>
                  <w:marBottom w:val="0"/>
                  <w:divBdr>
                    <w:top w:val="none" w:sz="0" w:space="0" w:color="auto"/>
                    <w:left w:val="none" w:sz="0" w:space="0" w:color="auto"/>
                    <w:bottom w:val="none" w:sz="0" w:space="0" w:color="auto"/>
                    <w:right w:val="none" w:sz="0" w:space="0" w:color="auto"/>
                  </w:divBdr>
                </w:div>
                <w:div w:id="1793939104">
                  <w:marLeft w:val="640"/>
                  <w:marRight w:val="0"/>
                  <w:marTop w:val="0"/>
                  <w:marBottom w:val="0"/>
                  <w:divBdr>
                    <w:top w:val="none" w:sz="0" w:space="0" w:color="auto"/>
                    <w:left w:val="none" w:sz="0" w:space="0" w:color="auto"/>
                    <w:bottom w:val="none" w:sz="0" w:space="0" w:color="auto"/>
                    <w:right w:val="none" w:sz="0" w:space="0" w:color="auto"/>
                  </w:divBdr>
                </w:div>
                <w:div w:id="1801531222">
                  <w:marLeft w:val="640"/>
                  <w:marRight w:val="0"/>
                  <w:marTop w:val="0"/>
                  <w:marBottom w:val="0"/>
                  <w:divBdr>
                    <w:top w:val="none" w:sz="0" w:space="0" w:color="auto"/>
                    <w:left w:val="none" w:sz="0" w:space="0" w:color="auto"/>
                    <w:bottom w:val="none" w:sz="0" w:space="0" w:color="auto"/>
                    <w:right w:val="none" w:sz="0" w:space="0" w:color="auto"/>
                  </w:divBdr>
                </w:div>
                <w:div w:id="524514148">
                  <w:marLeft w:val="640"/>
                  <w:marRight w:val="0"/>
                  <w:marTop w:val="0"/>
                  <w:marBottom w:val="0"/>
                  <w:divBdr>
                    <w:top w:val="none" w:sz="0" w:space="0" w:color="auto"/>
                    <w:left w:val="none" w:sz="0" w:space="0" w:color="auto"/>
                    <w:bottom w:val="none" w:sz="0" w:space="0" w:color="auto"/>
                    <w:right w:val="none" w:sz="0" w:space="0" w:color="auto"/>
                  </w:divBdr>
                </w:div>
                <w:div w:id="1878545243">
                  <w:marLeft w:val="640"/>
                  <w:marRight w:val="0"/>
                  <w:marTop w:val="0"/>
                  <w:marBottom w:val="0"/>
                  <w:divBdr>
                    <w:top w:val="none" w:sz="0" w:space="0" w:color="auto"/>
                    <w:left w:val="none" w:sz="0" w:space="0" w:color="auto"/>
                    <w:bottom w:val="none" w:sz="0" w:space="0" w:color="auto"/>
                    <w:right w:val="none" w:sz="0" w:space="0" w:color="auto"/>
                  </w:divBdr>
                </w:div>
                <w:div w:id="1723484170">
                  <w:marLeft w:val="640"/>
                  <w:marRight w:val="0"/>
                  <w:marTop w:val="0"/>
                  <w:marBottom w:val="0"/>
                  <w:divBdr>
                    <w:top w:val="none" w:sz="0" w:space="0" w:color="auto"/>
                    <w:left w:val="none" w:sz="0" w:space="0" w:color="auto"/>
                    <w:bottom w:val="none" w:sz="0" w:space="0" w:color="auto"/>
                    <w:right w:val="none" w:sz="0" w:space="0" w:color="auto"/>
                  </w:divBdr>
                </w:div>
                <w:div w:id="1406759989">
                  <w:marLeft w:val="640"/>
                  <w:marRight w:val="0"/>
                  <w:marTop w:val="0"/>
                  <w:marBottom w:val="0"/>
                  <w:divBdr>
                    <w:top w:val="none" w:sz="0" w:space="0" w:color="auto"/>
                    <w:left w:val="none" w:sz="0" w:space="0" w:color="auto"/>
                    <w:bottom w:val="none" w:sz="0" w:space="0" w:color="auto"/>
                    <w:right w:val="none" w:sz="0" w:space="0" w:color="auto"/>
                  </w:divBdr>
                </w:div>
                <w:div w:id="1164541402">
                  <w:marLeft w:val="640"/>
                  <w:marRight w:val="0"/>
                  <w:marTop w:val="0"/>
                  <w:marBottom w:val="0"/>
                  <w:divBdr>
                    <w:top w:val="none" w:sz="0" w:space="0" w:color="auto"/>
                    <w:left w:val="none" w:sz="0" w:space="0" w:color="auto"/>
                    <w:bottom w:val="none" w:sz="0" w:space="0" w:color="auto"/>
                    <w:right w:val="none" w:sz="0" w:space="0" w:color="auto"/>
                  </w:divBdr>
                </w:div>
                <w:div w:id="1330644156">
                  <w:marLeft w:val="640"/>
                  <w:marRight w:val="0"/>
                  <w:marTop w:val="0"/>
                  <w:marBottom w:val="0"/>
                  <w:divBdr>
                    <w:top w:val="none" w:sz="0" w:space="0" w:color="auto"/>
                    <w:left w:val="none" w:sz="0" w:space="0" w:color="auto"/>
                    <w:bottom w:val="none" w:sz="0" w:space="0" w:color="auto"/>
                    <w:right w:val="none" w:sz="0" w:space="0" w:color="auto"/>
                  </w:divBdr>
                </w:div>
                <w:div w:id="480777262">
                  <w:marLeft w:val="640"/>
                  <w:marRight w:val="0"/>
                  <w:marTop w:val="0"/>
                  <w:marBottom w:val="0"/>
                  <w:divBdr>
                    <w:top w:val="none" w:sz="0" w:space="0" w:color="auto"/>
                    <w:left w:val="none" w:sz="0" w:space="0" w:color="auto"/>
                    <w:bottom w:val="none" w:sz="0" w:space="0" w:color="auto"/>
                    <w:right w:val="none" w:sz="0" w:space="0" w:color="auto"/>
                  </w:divBdr>
                </w:div>
                <w:div w:id="1097557486">
                  <w:marLeft w:val="640"/>
                  <w:marRight w:val="0"/>
                  <w:marTop w:val="0"/>
                  <w:marBottom w:val="0"/>
                  <w:divBdr>
                    <w:top w:val="none" w:sz="0" w:space="0" w:color="auto"/>
                    <w:left w:val="none" w:sz="0" w:space="0" w:color="auto"/>
                    <w:bottom w:val="none" w:sz="0" w:space="0" w:color="auto"/>
                    <w:right w:val="none" w:sz="0" w:space="0" w:color="auto"/>
                  </w:divBdr>
                </w:div>
                <w:div w:id="1936817672">
                  <w:marLeft w:val="640"/>
                  <w:marRight w:val="0"/>
                  <w:marTop w:val="0"/>
                  <w:marBottom w:val="0"/>
                  <w:divBdr>
                    <w:top w:val="none" w:sz="0" w:space="0" w:color="auto"/>
                    <w:left w:val="none" w:sz="0" w:space="0" w:color="auto"/>
                    <w:bottom w:val="none" w:sz="0" w:space="0" w:color="auto"/>
                    <w:right w:val="none" w:sz="0" w:space="0" w:color="auto"/>
                  </w:divBdr>
                </w:div>
                <w:div w:id="559248907">
                  <w:marLeft w:val="640"/>
                  <w:marRight w:val="0"/>
                  <w:marTop w:val="0"/>
                  <w:marBottom w:val="0"/>
                  <w:divBdr>
                    <w:top w:val="none" w:sz="0" w:space="0" w:color="auto"/>
                    <w:left w:val="none" w:sz="0" w:space="0" w:color="auto"/>
                    <w:bottom w:val="none" w:sz="0" w:space="0" w:color="auto"/>
                    <w:right w:val="none" w:sz="0" w:space="0" w:color="auto"/>
                  </w:divBdr>
                </w:div>
                <w:div w:id="562983512">
                  <w:marLeft w:val="640"/>
                  <w:marRight w:val="0"/>
                  <w:marTop w:val="0"/>
                  <w:marBottom w:val="0"/>
                  <w:divBdr>
                    <w:top w:val="none" w:sz="0" w:space="0" w:color="auto"/>
                    <w:left w:val="none" w:sz="0" w:space="0" w:color="auto"/>
                    <w:bottom w:val="none" w:sz="0" w:space="0" w:color="auto"/>
                    <w:right w:val="none" w:sz="0" w:space="0" w:color="auto"/>
                  </w:divBdr>
                </w:div>
                <w:div w:id="1248074332">
                  <w:marLeft w:val="640"/>
                  <w:marRight w:val="0"/>
                  <w:marTop w:val="0"/>
                  <w:marBottom w:val="0"/>
                  <w:divBdr>
                    <w:top w:val="none" w:sz="0" w:space="0" w:color="auto"/>
                    <w:left w:val="none" w:sz="0" w:space="0" w:color="auto"/>
                    <w:bottom w:val="none" w:sz="0" w:space="0" w:color="auto"/>
                    <w:right w:val="none" w:sz="0" w:space="0" w:color="auto"/>
                  </w:divBdr>
                </w:div>
                <w:div w:id="1344086799">
                  <w:marLeft w:val="640"/>
                  <w:marRight w:val="0"/>
                  <w:marTop w:val="0"/>
                  <w:marBottom w:val="0"/>
                  <w:divBdr>
                    <w:top w:val="none" w:sz="0" w:space="0" w:color="auto"/>
                    <w:left w:val="none" w:sz="0" w:space="0" w:color="auto"/>
                    <w:bottom w:val="none" w:sz="0" w:space="0" w:color="auto"/>
                    <w:right w:val="none" w:sz="0" w:space="0" w:color="auto"/>
                  </w:divBdr>
                </w:div>
                <w:div w:id="449477799">
                  <w:marLeft w:val="640"/>
                  <w:marRight w:val="0"/>
                  <w:marTop w:val="0"/>
                  <w:marBottom w:val="0"/>
                  <w:divBdr>
                    <w:top w:val="none" w:sz="0" w:space="0" w:color="auto"/>
                    <w:left w:val="none" w:sz="0" w:space="0" w:color="auto"/>
                    <w:bottom w:val="none" w:sz="0" w:space="0" w:color="auto"/>
                    <w:right w:val="none" w:sz="0" w:space="0" w:color="auto"/>
                  </w:divBdr>
                </w:div>
                <w:div w:id="877428683">
                  <w:marLeft w:val="640"/>
                  <w:marRight w:val="0"/>
                  <w:marTop w:val="0"/>
                  <w:marBottom w:val="0"/>
                  <w:divBdr>
                    <w:top w:val="none" w:sz="0" w:space="0" w:color="auto"/>
                    <w:left w:val="none" w:sz="0" w:space="0" w:color="auto"/>
                    <w:bottom w:val="none" w:sz="0" w:space="0" w:color="auto"/>
                    <w:right w:val="none" w:sz="0" w:space="0" w:color="auto"/>
                  </w:divBdr>
                </w:div>
                <w:div w:id="927467478">
                  <w:marLeft w:val="640"/>
                  <w:marRight w:val="0"/>
                  <w:marTop w:val="0"/>
                  <w:marBottom w:val="0"/>
                  <w:divBdr>
                    <w:top w:val="none" w:sz="0" w:space="0" w:color="auto"/>
                    <w:left w:val="none" w:sz="0" w:space="0" w:color="auto"/>
                    <w:bottom w:val="none" w:sz="0" w:space="0" w:color="auto"/>
                    <w:right w:val="none" w:sz="0" w:space="0" w:color="auto"/>
                  </w:divBdr>
                </w:div>
                <w:div w:id="820000599">
                  <w:marLeft w:val="640"/>
                  <w:marRight w:val="0"/>
                  <w:marTop w:val="0"/>
                  <w:marBottom w:val="0"/>
                  <w:divBdr>
                    <w:top w:val="none" w:sz="0" w:space="0" w:color="auto"/>
                    <w:left w:val="none" w:sz="0" w:space="0" w:color="auto"/>
                    <w:bottom w:val="none" w:sz="0" w:space="0" w:color="auto"/>
                    <w:right w:val="none" w:sz="0" w:space="0" w:color="auto"/>
                  </w:divBdr>
                </w:div>
                <w:div w:id="379671271">
                  <w:marLeft w:val="640"/>
                  <w:marRight w:val="0"/>
                  <w:marTop w:val="0"/>
                  <w:marBottom w:val="0"/>
                  <w:divBdr>
                    <w:top w:val="none" w:sz="0" w:space="0" w:color="auto"/>
                    <w:left w:val="none" w:sz="0" w:space="0" w:color="auto"/>
                    <w:bottom w:val="none" w:sz="0" w:space="0" w:color="auto"/>
                    <w:right w:val="none" w:sz="0" w:space="0" w:color="auto"/>
                  </w:divBdr>
                </w:div>
                <w:div w:id="449982857">
                  <w:marLeft w:val="640"/>
                  <w:marRight w:val="0"/>
                  <w:marTop w:val="0"/>
                  <w:marBottom w:val="0"/>
                  <w:divBdr>
                    <w:top w:val="none" w:sz="0" w:space="0" w:color="auto"/>
                    <w:left w:val="none" w:sz="0" w:space="0" w:color="auto"/>
                    <w:bottom w:val="none" w:sz="0" w:space="0" w:color="auto"/>
                    <w:right w:val="none" w:sz="0" w:space="0" w:color="auto"/>
                  </w:divBdr>
                </w:div>
                <w:div w:id="1761485727">
                  <w:marLeft w:val="640"/>
                  <w:marRight w:val="0"/>
                  <w:marTop w:val="0"/>
                  <w:marBottom w:val="0"/>
                  <w:divBdr>
                    <w:top w:val="none" w:sz="0" w:space="0" w:color="auto"/>
                    <w:left w:val="none" w:sz="0" w:space="0" w:color="auto"/>
                    <w:bottom w:val="none" w:sz="0" w:space="0" w:color="auto"/>
                    <w:right w:val="none" w:sz="0" w:space="0" w:color="auto"/>
                  </w:divBdr>
                </w:div>
                <w:div w:id="219172306">
                  <w:marLeft w:val="640"/>
                  <w:marRight w:val="0"/>
                  <w:marTop w:val="0"/>
                  <w:marBottom w:val="0"/>
                  <w:divBdr>
                    <w:top w:val="none" w:sz="0" w:space="0" w:color="auto"/>
                    <w:left w:val="none" w:sz="0" w:space="0" w:color="auto"/>
                    <w:bottom w:val="none" w:sz="0" w:space="0" w:color="auto"/>
                    <w:right w:val="none" w:sz="0" w:space="0" w:color="auto"/>
                  </w:divBdr>
                </w:div>
                <w:div w:id="365525715">
                  <w:marLeft w:val="640"/>
                  <w:marRight w:val="0"/>
                  <w:marTop w:val="0"/>
                  <w:marBottom w:val="0"/>
                  <w:divBdr>
                    <w:top w:val="none" w:sz="0" w:space="0" w:color="auto"/>
                    <w:left w:val="none" w:sz="0" w:space="0" w:color="auto"/>
                    <w:bottom w:val="none" w:sz="0" w:space="0" w:color="auto"/>
                    <w:right w:val="none" w:sz="0" w:space="0" w:color="auto"/>
                  </w:divBdr>
                </w:div>
                <w:div w:id="262342539">
                  <w:marLeft w:val="640"/>
                  <w:marRight w:val="0"/>
                  <w:marTop w:val="0"/>
                  <w:marBottom w:val="0"/>
                  <w:divBdr>
                    <w:top w:val="none" w:sz="0" w:space="0" w:color="auto"/>
                    <w:left w:val="none" w:sz="0" w:space="0" w:color="auto"/>
                    <w:bottom w:val="none" w:sz="0" w:space="0" w:color="auto"/>
                    <w:right w:val="none" w:sz="0" w:space="0" w:color="auto"/>
                  </w:divBdr>
                </w:div>
                <w:div w:id="1482428459">
                  <w:marLeft w:val="640"/>
                  <w:marRight w:val="0"/>
                  <w:marTop w:val="0"/>
                  <w:marBottom w:val="0"/>
                  <w:divBdr>
                    <w:top w:val="none" w:sz="0" w:space="0" w:color="auto"/>
                    <w:left w:val="none" w:sz="0" w:space="0" w:color="auto"/>
                    <w:bottom w:val="none" w:sz="0" w:space="0" w:color="auto"/>
                    <w:right w:val="none" w:sz="0" w:space="0" w:color="auto"/>
                  </w:divBdr>
                </w:div>
                <w:div w:id="1440905885">
                  <w:marLeft w:val="640"/>
                  <w:marRight w:val="0"/>
                  <w:marTop w:val="0"/>
                  <w:marBottom w:val="0"/>
                  <w:divBdr>
                    <w:top w:val="none" w:sz="0" w:space="0" w:color="auto"/>
                    <w:left w:val="none" w:sz="0" w:space="0" w:color="auto"/>
                    <w:bottom w:val="none" w:sz="0" w:space="0" w:color="auto"/>
                    <w:right w:val="none" w:sz="0" w:space="0" w:color="auto"/>
                  </w:divBdr>
                </w:div>
                <w:div w:id="2145271450">
                  <w:marLeft w:val="640"/>
                  <w:marRight w:val="0"/>
                  <w:marTop w:val="0"/>
                  <w:marBottom w:val="0"/>
                  <w:divBdr>
                    <w:top w:val="none" w:sz="0" w:space="0" w:color="auto"/>
                    <w:left w:val="none" w:sz="0" w:space="0" w:color="auto"/>
                    <w:bottom w:val="none" w:sz="0" w:space="0" w:color="auto"/>
                    <w:right w:val="none" w:sz="0" w:space="0" w:color="auto"/>
                  </w:divBdr>
                </w:div>
                <w:div w:id="1173254621">
                  <w:marLeft w:val="640"/>
                  <w:marRight w:val="0"/>
                  <w:marTop w:val="0"/>
                  <w:marBottom w:val="0"/>
                  <w:divBdr>
                    <w:top w:val="none" w:sz="0" w:space="0" w:color="auto"/>
                    <w:left w:val="none" w:sz="0" w:space="0" w:color="auto"/>
                    <w:bottom w:val="none" w:sz="0" w:space="0" w:color="auto"/>
                    <w:right w:val="none" w:sz="0" w:space="0" w:color="auto"/>
                  </w:divBdr>
                </w:div>
                <w:div w:id="1625693620">
                  <w:marLeft w:val="640"/>
                  <w:marRight w:val="0"/>
                  <w:marTop w:val="0"/>
                  <w:marBottom w:val="0"/>
                  <w:divBdr>
                    <w:top w:val="none" w:sz="0" w:space="0" w:color="auto"/>
                    <w:left w:val="none" w:sz="0" w:space="0" w:color="auto"/>
                    <w:bottom w:val="none" w:sz="0" w:space="0" w:color="auto"/>
                    <w:right w:val="none" w:sz="0" w:space="0" w:color="auto"/>
                  </w:divBdr>
                </w:div>
                <w:div w:id="594292438">
                  <w:marLeft w:val="640"/>
                  <w:marRight w:val="0"/>
                  <w:marTop w:val="0"/>
                  <w:marBottom w:val="0"/>
                  <w:divBdr>
                    <w:top w:val="none" w:sz="0" w:space="0" w:color="auto"/>
                    <w:left w:val="none" w:sz="0" w:space="0" w:color="auto"/>
                    <w:bottom w:val="none" w:sz="0" w:space="0" w:color="auto"/>
                    <w:right w:val="none" w:sz="0" w:space="0" w:color="auto"/>
                  </w:divBdr>
                </w:div>
                <w:div w:id="1296836494">
                  <w:marLeft w:val="640"/>
                  <w:marRight w:val="0"/>
                  <w:marTop w:val="0"/>
                  <w:marBottom w:val="0"/>
                  <w:divBdr>
                    <w:top w:val="none" w:sz="0" w:space="0" w:color="auto"/>
                    <w:left w:val="none" w:sz="0" w:space="0" w:color="auto"/>
                    <w:bottom w:val="none" w:sz="0" w:space="0" w:color="auto"/>
                    <w:right w:val="none" w:sz="0" w:space="0" w:color="auto"/>
                  </w:divBdr>
                </w:div>
                <w:div w:id="58409708">
                  <w:marLeft w:val="640"/>
                  <w:marRight w:val="0"/>
                  <w:marTop w:val="0"/>
                  <w:marBottom w:val="0"/>
                  <w:divBdr>
                    <w:top w:val="none" w:sz="0" w:space="0" w:color="auto"/>
                    <w:left w:val="none" w:sz="0" w:space="0" w:color="auto"/>
                    <w:bottom w:val="none" w:sz="0" w:space="0" w:color="auto"/>
                    <w:right w:val="none" w:sz="0" w:space="0" w:color="auto"/>
                  </w:divBdr>
                </w:div>
                <w:div w:id="1628125078">
                  <w:marLeft w:val="640"/>
                  <w:marRight w:val="0"/>
                  <w:marTop w:val="0"/>
                  <w:marBottom w:val="0"/>
                  <w:divBdr>
                    <w:top w:val="none" w:sz="0" w:space="0" w:color="auto"/>
                    <w:left w:val="none" w:sz="0" w:space="0" w:color="auto"/>
                    <w:bottom w:val="none" w:sz="0" w:space="0" w:color="auto"/>
                    <w:right w:val="none" w:sz="0" w:space="0" w:color="auto"/>
                  </w:divBdr>
                </w:div>
                <w:div w:id="354691719">
                  <w:marLeft w:val="640"/>
                  <w:marRight w:val="0"/>
                  <w:marTop w:val="0"/>
                  <w:marBottom w:val="0"/>
                  <w:divBdr>
                    <w:top w:val="none" w:sz="0" w:space="0" w:color="auto"/>
                    <w:left w:val="none" w:sz="0" w:space="0" w:color="auto"/>
                    <w:bottom w:val="none" w:sz="0" w:space="0" w:color="auto"/>
                    <w:right w:val="none" w:sz="0" w:space="0" w:color="auto"/>
                  </w:divBdr>
                </w:div>
                <w:div w:id="448352216">
                  <w:marLeft w:val="640"/>
                  <w:marRight w:val="0"/>
                  <w:marTop w:val="0"/>
                  <w:marBottom w:val="0"/>
                  <w:divBdr>
                    <w:top w:val="none" w:sz="0" w:space="0" w:color="auto"/>
                    <w:left w:val="none" w:sz="0" w:space="0" w:color="auto"/>
                    <w:bottom w:val="none" w:sz="0" w:space="0" w:color="auto"/>
                    <w:right w:val="none" w:sz="0" w:space="0" w:color="auto"/>
                  </w:divBdr>
                </w:div>
                <w:div w:id="561407071">
                  <w:marLeft w:val="640"/>
                  <w:marRight w:val="0"/>
                  <w:marTop w:val="0"/>
                  <w:marBottom w:val="0"/>
                  <w:divBdr>
                    <w:top w:val="none" w:sz="0" w:space="0" w:color="auto"/>
                    <w:left w:val="none" w:sz="0" w:space="0" w:color="auto"/>
                    <w:bottom w:val="none" w:sz="0" w:space="0" w:color="auto"/>
                    <w:right w:val="none" w:sz="0" w:space="0" w:color="auto"/>
                  </w:divBdr>
                </w:div>
                <w:div w:id="1023940223">
                  <w:marLeft w:val="640"/>
                  <w:marRight w:val="0"/>
                  <w:marTop w:val="0"/>
                  <w:marBottom w:val="0"/>
                  <w:divBdr>
                    <w:top w:val="none" w:sz="0" w:space="0" w:color="auto"/>
                    <w:left w:val="none" w:sz="0" w:space="0" w:color="auto"/>
                    <w:bottom w:val="none" w:sz="0" w:space="0" w:color="auto"/>
                    <w:right w:val="none" w:sz="0" w:space="0" w:color="auto"/>
                  </w:divBdr>
                </w:div>
                <w:div w:id="664817414">
                  <w:marLeft w:val="640"/>
                  <w:marRight w:val="0"/>
                  <w:marTop w:val="0"/>
                  <w:marBottom w:val="0"/>
                  <w:divBdr>
                    <w:top w:val="none" w:sz="0" w:space="0" w:color="auto"/>
                    <w:left w:val="none" w:sz="0" w:space="0" w:color="auto"/>
                    <w:bottom w:val="none" w:sz="0" w:space="0" w:color="auto"/>
                    <w:right w:val="none" w:sz="0" w:space="0" w:color="auto"/>
                  </w:divBdr>
                </w:div>
                <w:div w:id="798764516">
                  <w:marLeft w:val="640"/>
                  <w:marRight w:val="0"/>
                  <w:marTop w:val="0"/>
                  <w:marBottom w:val="0"/>
                  <w:divBdr>
                    <w:top w:val="none" w:sz="0" w:space="0" w:color="auto"/>
                    <w:left w:val="none" w:sz="0" w:space="0" w:color="auto"/>
                    <w:bottom w:val="none" w:sz="0" w:space="0" w:color="auto"/>
                    <w:right w:val="none" w:sz="0" w:space="0" w:color="auto"/>
                  </w:divBdr>
                </w:div>
                <w:div w:id="639073005">
                  <w:marLeft w:val="640"/>
                  <w:marRight w:val="0"/>
                  <w:marTop w:val="0"/>
                  <w:marBottom w:val="0"/>
                  <w:divBdr>
                    <w:top w:val="none" w:sz="0" w:space="0" w:color="auto"/>
                    <w:left w:val="none" w:sz="0" w:space="0" w:color="auto"/>
                    <w:bottom w:val="none" w:sz="0" w:space="0" w:color="auto"/>
                    <w:right w:val="none" w:sz="0" w:space="0" w:color="auto"/>
                  </w:divBdr>
                </w:div>
                <w:div w:id="318659836">
                  <w:marLeft w:val="640"/>
                  <w:marRight w:val="0"/>
                  <w:marTop w:val="0"/>
                  <w:marBottom w:val="0"/>
                  <w:divBdr>
                    <w:top w:val="none" w:sz="0" w:space="0" w:color="auto"/>
                    <w:left w:val="none" w:sz="0" w:space="0" w:color="auto"/>
                    <w:bottom w:val="none" w:sz="0" w:space="0" w:color="auto"/>
                    <w:right w:val="none" w:sz="0" w:space="0" w:color="auto"/>
                  </w:divBdr>
                </w:div>
                <w:div w:id="1528641014">
                  <w:marLeft w:val="640"/>
                  <w:marRight w:val="0"/>
                  <w:marTop w:val="0"/>
                  <w:marBottom w:val="0"/>
                  <w:divBdr>
                    <w:top w:val="none" w:sz="0" w:space="0" w:color="auto"/>
                    <w:left w:val="none" w:sz="0" w:space="0" w:color="auto"/>
                    <w:bottom w:val="none" w:sz="0" w:space="0" w:color="auto"/>
                    <w:right w:val="none" w:sz="0" w:space="0" w:color="auto"/>
                  </w:divBdr>
                </w:div>
                <w:div w:id="910696084">
                  <w:marLeft w:val="640"/>
                  <w:marRight w:val="0"/>
                  <w:marTop w:val="0"/>
                  <w:marBottom w:val="0"/>
                  <w:divBdr>
                    <w:top w:val="none" w:sz="0" w:space="0" w:color="auto"/>
                    <w:left w:val="none" w:sz="0" w:space="0" w:color="auto"/>
                    <w:bottom w:val="none" w:sz="0" w:space="0" w:color="auto"/>
                    <w:right w:val="none" w:sz="0" w:space="0" w:color="auto"/>
                  </w:divBdr>
                </w:div>
                <w:div w:id="933828138">
                  <w:marLeft w:val="640"/>
                  <w:marRight w:val="0"/>
                  <w:marTop w:val="0"/>
                  <w:marBottom w:val="0"/>
                  <w:divBdr>
                    <w:top w:val="none" w:sz="0" w:space="0" w:color="auto"/>
                    <w:left w:val="none" w:sz="0" w:space="0" w:color="auto"/>
                    <w:bottom w:val="none" w:sz="0" w:space="0" w:color="auto"/>
                    <w:right w:val="none" w:sz="0" w:space="0" w:color="auto"/>
                  </w:divBdr>
                </w:div>
                <w:div w:id="1407799157">
                  <w:marLeft w:val="640"/>
                  <w:marRight w:val="0"/>
                  <w:marTop w:val="0"/>
                  <w:marBottom w:val="0"/>
                  <w:divBdr>
                    <w:top w:val="none" w:sz="0" w:space="0" w:color="auto"/>
                    <w:left w:val="none" w:sz="0" w:space="0" w:color="auto"/>
                    <w:bottom w:val="none" w:sz="0" w:space="0" w:color="auto"/>
                    <w:right w:val="none" w:sz="0" w:space="0" w:color="auto"/>
                  </w:divBdr>
                </w:div>
                <w:div w:id="1550070297">
                  <w:marLeft w:val="640"/>
                  <w:marRight w:val="0"/>
                  <w:marTop w:val="0"/>
                  <w:marBottom w:val="0"/>
                  <w:divBdr>
                    <w:top w:val="none" w:sz="0" w:space="0" w:color="auto"/>
                    <w:left w:val="none" w:sz="0" w:space="0" w:color="auto"/>
                    <w:bottom w:val="none" w:sz="0" w:space="0" w:color="auto"/>
                    <w:right w:val="none" w:sz="0" w:space="0" w:color="auto"/>
                  </w:divBdr>
                </w:div>
                <w:div w:id="68625987">
                  <w:marLeft w:val="640"/>
                  <w:marRight w:val="0"/>
                  <w:marTop w:val="0"/>
                  <w:marBottom w:val="0"/>
                  <w:divBdr>
                    <w:top w:val="none" w:sz="0" w:space="0" w:color="auto"/>
                    <w:left w:val="none" w:sz="0" w:space="0" w:color="auto"/>
                    <w:bottom w:val="none" w:sz="0" w:space="0" w:color="auto"/>
                    <w:right w:val="none" w:sz="0" w:space="0" w:color="auto"/>
                  </w:divBdr>
                </w:div>
                <w:div w:id="1817257773">
                  <w:marLeft w:val="640"/>
                  <w:marRight w:val="0"/>
                  <w:marTop w:val="0"/>
                  <w:marBottom w:val="0"/>
                  <w:divBdr>
                    <w:top w:val="none" w:sz="0" w:space="0" w:color="auto"/>
                    <w:left w:val="none" w:sz="0" w:space="0" w:color="auto"/>
                    <w:bottom w:val="none" w:sz="0" w:space="0" w:color="auto"/>
                    <w:right w:val="none" w:sz="0" w:space="0" w:color="auto"/>
                  </w:divBdr>
                </w:div>
                <w:div w:id="76562872">
                  <w:marLeft w:val="640"/>
                  <w:marRight w:val="0"/>
                  <w:marTop w:val="0"/>
                  <w:marBottom w:val="0"/>
                  <w:divBdr>
                    <w:top w:val="none" w:sz="0" w:space="0" w:color="auto"/>
                    <w:left w:val="none" w:sz="0" w:space="0" w:color="auto"/>
                    <w:bottom w:val="none" w:sz="0" w:space="0" w:color="auto"/>
                    <w:right w:val="none" w:sz="0" w:space="0" w:color="auto"/>
                  </w:divBdr>
                </w:div>
                <w:div w:id="1259943587">
                  <w:marLeft w:val="640"/>
                  <w:marRight w:val="0"/>
                  <w:marTop w:val="0"/>
                  <w:marBottom w:val="0"/>
                  <w:divBdr>
                    <w:top w:val="none" w:sz="0" w:space="0" w:color="auto"/>
                    <w:left w:val="none" w:sz="0" w:space="0" w:color="auto"/>
                    <w:bottom w:val="none" w:sz="0" w:space="0" w:color="auto"/>
                    <w:right w:val="none" w:sz="0" w:space="0" w:color="auto"/>
                  </w:divBdr>
                </w:div>
                <w:div w:id="341933901">
                  <w:marLeft w:val="640"/>
                  <w:marRight w:val="0"/>
                  <w:marTop w:val="0"/>
                  <w:marBottom w:val="0"/>
                  <w:divBdr>
                    <w:top w:val="none" w:sz="0" w:space="0" w:color="auto"/>
                    <w:left w:val="none" w:sz="0" w:space="0" w:color="auto"/>
                    <w:bottom w:val="none" w:sz="0" w:space="0" w:color="auto"/>
                    <w:right w:val="none" w:sz="0" w:space="0" w:color="auto"/>
                  </w:divBdr>
                </w:div>
                <w:div w:id="1633093739">
                  <w:marLeft w:val="640"/>
                  <w:marRight w:val="0"/>
                  <w:marTop w:val="0"/>
                  <w:marBottom w:val="0"/>
                  <w:divBdr>
                    <w:top w:val="none" w:sz="0" w:space="0" w:color="auto"/>
                    <w:left w:val="none" w:sz="0" w:space="0" w:color="auto"/>
                    <w:bottom w:val="none" w:sz="0" w:space="0" w:color="auto"/>
                    <w:right w:val="none" w:sz="0" w:space="0" w:color="auto"/>
                  </w:divBdr>
                </w:div>
                <w:div w:id="1828545924">
                  <w:marLeft w:val="640"/>
                  <w:marRight w:val="0"/>
                  <w:marTop w:val="0"/>
                  <w:marBottom w:val="0"/>
                  <w:divBdr>
                    <w:top w:val="none" w:sz="0" w:space="0" w:color="auto"/>
                    <w:left w:val="none" w:sz="0" w:space="0" w:color="auto"/>
                    <w:bottom w:val="none" w:sz="0" w:space="0" w:color="auto"/>
                    <w:right w:val="none" w:sz="0" w:space="0" w:color="auto"/>
                  </w:divBdr>
                </w:div>
              </w:divsChild>
            </w:div>
            <w:div w:id="487133095">
              <w:marLeft w:val="0"/>
              <w:marRight w:val="0"/>
              <w:marTop w:val="0"/>
              <w:marBottom w:val="0"/>
              <w:divBdr>
                <w:top w:val="none" w:sz="0" w:space="0" w:color="auto"/>
                <w:left w:val="none" w:sz="0" w:space="0" w:color="auto"/>
                <w:bottom w:val="none" w:sz="0" w:space="0" w:color="auto"/>
                <w:right w:val="none" w:sz="0" w:space="0" w:color="auto"/>
              </w:divBdr>
              <w:divsChild>
                <w:div w:id="794448970">
                  <w:marLeft w:val="640"/>
                  <w:marRight w:val="0"/>
                  <w:marTop w:val="0"/>
                  <w:marBottom w:val="0"/>
                  <w:divBdr>
                    <w:top w:val="none" w:sz="0" w:space="0" w:color="auto"/>
                    <w:left w:val="none" w:sz="0" w:space="0" w:color="auto"/>
                    <w:bottom w:val="none" w:sz="0" w:space="0" w:color="auto"/>
                    <w:right w:val="none" w:sz="0" w:space="0" w:color="auto"/>
                  </w:divBdr>
                </w:div>
                <w:div w:id="939069236">
                  <w:marLeft w:val="640"/>
                  <w:marRight w:val="0"/>
                  <w:marTop w:val="0"/>
                  <w:marBottom w:val="0"/>
                  <w:divBdr>
                    <w:top w:val="none" w:sz="0" w:space="0" w:color="auto"/>
                    <w:left w:val="none" w:sz="0" w:space="0" w:color="auto"/>
                    <w:bottom w:val="none" w:sz="0" w:space="0" w:color="auto"/>
                    <w:right w:val="none" w:sz="0" w:space="0" w:color="auto"/>
                  </w:divBdr>
                </w:div>
                <w:div w:id="1451826265">
                  <w:marLeft w:val="640"/>
                  <w:marRight w:val="0"/>
                  <w:marTop w:val="0"/>
                  <w:marBottom w:val="0"/>
                  <w:divBdr>
                    <w:top w:val="none" w:sz="0" w:space="0" w:color="auto"/>
                    <w:left w:val="none" w:sz="0" w:space="0" w:color="auto"/>
                    <w:bottom w:val="none" w:sz="0" w:space="0" w:color="auto"/>
                    <w:right w:val="none" w:sz="0" w:space="0" w:color="auto"/>
                  </w:divBdr>
                </w:div>
                <w:div w:id="507603468">
                  <w:marLeft w:val="640"/>
                  <w:marRight w:val="0"/>
                  <w:marTop w:val="0"/>
                  <w:marBottom w:val="0"/>
                  <w:divBdr>
                    <w:top w:val="none" w:sz="0" w:space="0" w:color="auto"/>
                    <w:left w:val="none" w:sz="0" w:space="0" w:color="auto"/>
                    <w:bottom w:val="none" w:sz="0" w:space="0" w:color="auto"/>
                    <w:right w:val="none" w:sz="0" w:space="0" w:color="auto"/>
                  </w:divBdr>
                </w:div>
                <w:div w:id="2018774564">
                  <w:marLeft w:val="640"/>
                  <w:marRight w:val="0"/>
                  <w:marTop w:val="0"/>
                  <w:marBottom w:val="0"/>
                  <w:divBdr>
                    <w:top w:val="none" w:sz="0" w:space="0" w:color="auto"/>
                    <w:left w:val="none" w:sz="0" w:space="0" w:color="auto"/>
                    <w:bottom w:val="none" w:sz="0" w:space="0" w:color="auto"/>
                    <w:right w:val="none" w:sz="0" w:space="0" w:color="auto"/>
                  </w:divBdr>
                </w:div>
                <w:div w:id="2085296912">
                  <w:marLeft w:val="640"/>
                  <w:marRight w:val="0"/>
                  <w:marTop w:val="0"/>
                  <w:marBottom w:val="0"/>
                  <w:divBdr>
                    <w:top w:val="none" w:sz="0" w:space="0" w:color="auto"/>
                    <w:left w:val="none" w:sz="0" w:space="0" w:color="auto"/>
                    <w:bottom w:val="none" w:sz="0" w:space="0" w:color="auto"/>
                    <w:right w:val="none" w:sz="0" w:space="0" w:color="auto"/>
                  </w:divBdr>
                </w:div>
                <w:div w:id="1263877332">
                  <w:marLeft w:val="640"/>
                  <w:marRight w:val="0"/>
                  <w:marTop w:val="0"/>
                  <w:marBottom w:val="0"/>
                  <w:divBdr>
                    <w:top w:val="none" w:sz="0" w:space="0" w:color="auto"/>
                    <w:left w:val="none" w:sz="0" w:space="0" w:color="auto"/>
                    <w:bottom w:val="none" w:sz="0" w:space="0" w:color="auto"/>
                    <w:right w:val="none" w:sz="0" w:space="0" w:color="auto"/>
                  </w:divBdr>
                </w:div>
                <w:div w:id="457650139">
                  <w:marLeft w:val="640"/>
                  <w:marRight w:val="0"/>
                  <w:marTop w:val="0"/>
                  <w:marBottom w:val="0"/>
                  <w:divBdr>
                    <w:top w:val="none" w:sz="0" w:space="0" w:color="auto"/>
                    <w:left w:val="none" w:sz="0" w:space="0" w:color="auto"/>
                    <w:bottom w:val="none" w:sz="0" w:space="0" w:color="auto"/>
                    <w:right w:val="none" w:sz="0" w:space="0" w:color="auto"/>
                  </w:divBdr>
                </w:div>
                <w:div w:id="1922375547">
                  <w:marLeft w:val="640"/>
                  <w:marRight w:val="0"/>
                  <w:marTop w:val="0"/>
                  <w:marBottom w:val="0"/>
                  <w:divBdr>
                    <w:top w:val="none" w:sz="0" w:space="0" w:color="auto"/>
                    <w:left w:val="none" w:sz="0" w:space="0" w:color="auto"/>
                    <w:bottom w:val="none" w:sz="0" w:space="0" w:color="auto"/>
                    <w:right w:val="none" w:sz="0" w:space="0" w:color="auto"/>
                  </w:divBdr>
                </w:div>
                <w:div w:id="1058478889">
                  <w:marLeft w:val="640"/>
                  <w:marRight w:val="0"/>
                  <w:marTop w:val="0"/>
                  <w:marBottom w:val="0"/>
                  <w:divBdr>
                    <w:top w:val="none" w:sz="0" w:space="0" w:color="auto"/>
                    <w:left w:val="none" w:sz="0" w:space="0" w:color="auto"/>
                    <w:bottom w:val="none" w:sz="0" w:space="0" w:color="auto"/>
                    <w:right w:val="none" w:sz="0" w:space="0" w:color="auto"/>
                  </w:divBdr>
                </w:div>
                <w:div w:id="309288176">
                  <w:marLeft w:val="640"/>
                  <w:marRight w:val="0"/>
                  <w:marTop w:val="0"/>
                  <w:marBottom w:val="0"/>
                  <w:divBdr>
                    <w:top w:val="none" w:sz="0" w:space="0" w:color="auto"/>
                    <w:left w:val="none" w:sz="0" w:space="0" w:color="auto"/>
                    <w:bottom w:val="none" w:sz="0" w:space="0" w:color="auto"/>
                    <w:right w:val="none" w:sz="0" w:space="0" w:color="auto"/>
                  </w:divBdr>
                </w:div>
                <w:div w:id="342979650">
                  <w:marLeft w:val="640"/>
                  <w:marRight w:val="0"/>
                  <w:marTop w:val="0"/>
                  <w:marBottom w:val="0"/>
                  <w:divBdr>
                    <w:top w:val="none" w:sz="0" w:space="0" w:color="auto"/>
                    <w:left w:val="none" w:sz="0" w:space="0" w:color="auto"/>
                    <w:bottom w:val="none" w:sz="0" w:space="0" w:color="auto"/>
                    <w:right w:val="none" w:sz="0" w:space="0" w:color="auto"/>
                  </w:divBdr>
                </w:div>
                <w:div w:id="805664320">
                  <w:marLeft w:val="640"/>
                  <w:marRight w:val="0"/>
                  <w:marTop w:val="0"/>
                  <w:marBottom w:val="0"/>
                  <w:divBdr>
                    <w:top w:val="none" w:sz="0" w:space="0" w:color="auto"/>
                    <w:left w:val="none" w:sz="0" w:space="0" w:color="auto"/>
                    <w:bottom w:val="none" w:sz="0" w:space="0" w:color="auto"/>
                    <w:right w:val="none" w:sz="0" w:space="0" w:color="auto"/>
                  </w:divBdr>
                </w:div>
                <w:div w:id="756708078">
                  <w:marLeft w:val="640"/>
                  <w:marRight w:val="0"/>
                  <w:marTop w:val="0"/>
                  <w:marBottom w:val="0"/>
                  <w:divBdr>
                    <w:top w:val="none" w:sz="0" w:space="0" w:color="auto"/>
                    <w:left w:val="none" w:sz="0" w:space="0" w:color="auto"/>
                    <w:bottom w:val="none" w:sz="0" w:space="0" w:color="auto"/>
                    <w:right w:val="none" w:sz="0" w:space="0" w:color="auto"/>
                  </w:divBdr>
                </w:div>
                <w:div w:id="1170439696">
                  <w:marLeft w:val="640"/>
                  <w:marRight w:val="0"/>
                  <w:marTop w:val="0"/>
                  <w:marBottom w:val="0"/>
                  <w:divBdr>
                    <w:top w:val="none" w:sz="0" w:space="0" w:color="auto"/>
                    <w:left w:val="none" w:sz="0" w:space="0" w:color="auto"/>
                    <w:bottom w:val="none" w:sz="0" w:space="0" w:color="auto"/>
                    <w:right w:val="none" w:sz="0" w:space="0" w:color="auto"/>
                  </w:divBdr>
                </w:div>
                <w:div w:id="1727219538">
                  <w:marLeft w:val="640"/>
                  <w:marRight w:val="0"/>
                  <w:marTop w:val="0"/>
                  <w:marBottom w:val="0"/>
                  <w:divBdr>
                    <w:top w:val="none" w:sz="0" w:space="0" w:color="auto"/>
                    <w:left w:val="none" w:sz="0" w:space="0" w:color="auto"/>
                    <w:bottom w:val="none" w:sz="0" w:space="0" w:color="auto"/>
                    <w:right w:val="none" w:sz="0" w:space="0" w:color="auto"/>
                  </w:divBdr>
                </w:div>
                <w:div w:id="850098147">
                  <w:marLeft w:val="640"/>
                  <w:marRight w:val="0"/>
                  <w:marTop w:val="0"/>
                  <w:marBottom w:val="0"/>
                  <w:divBdr>
                    <w:top w:val="none" w:sz="0" w:space="0" w:color="auto"/>
                    <w:left w:val="none" w:sz="0" w:space="0" w:color="auto"/>
                    <w:bottom w:val="none" w:sz="0" w:space="0" w:color="auto"/>
                    <w:right w:val="none" w:sz="0" w:space="0" w:color="auto"/>
                  </w:divBdr>
                </w:div>
                <w:div w:id="2017421383">
                  <w:marLeft w:val="640"/>
                  <w:marRight w:val="0"/>
                  <w:marTop w:val="0"/>
                  <w:marBottom w:val="0"/>
                  <w:divBdr>
                    <w:top w:val="none" w:sz="0" w:space="0" w:color="auto"/>
                    <w:left w:val="none" w:sz="0" w:space="0" w:color="auto"/>
                    <w:bottom w:val="none" w:sz="0" w:space="0" w:color="auto"/>
                    <w:right w:val="none" w:sz="0" w:space="0" w:color="auto"/>
                  </w:divBdr>
                </w:div>
                <w:div w:id="348331910">
                  <w:marLeft w:val="640"/>
                  <w:marRight w:val="0"/>
                  <w:marTop w:val="0"/>
                  <w:marBottom w:val="0"/>
                  <w:divBdr>
                    <w:top w:val="none" w:sz="0" w:space="0" w:color="auto"/>
                    <w:left w:val="none" w:sz="0" w:space="0" w:color="auto"/>
                    <w:bottom w:val="none" w:sz="0" w:space="0" w:color="auto"/>
                    <w:right w:val="none" w:sz="0" w:space="0" w:color="auto"/>
                  </w:divBdr>
                </w:div>
                <w:div w:id="1634021715">
                  <w:marLeft w:val="640"/>
                  <w:marRight w:val="0"/>
                  <w:marTop w:val="0"/>
                  <w:marBottom w:val="0"/>
                  <w:divBdr>
                    <w:top w:val="none" w:sz="0" w:space="0" w:color="auto"/>
                    <w:left w:val="none" w:sz="0" w:space="0" w:color="auto"/>
                    <w:bottom w:val="none" w:sz="0" w:space="0" w:color="auto"/>
                    <w:right w:val="none" w:sz="0" w:space="0" w:color="auto"/>
                  </w:divBdr>
                </w:div>
                <w:div w:id="1398936348">
                  <w:marLeft w:val="640"/>
                  <w:marRight w:val="0"/>
                  <w:marTop w:val="0"/>
                  <w:marBottom w:val="0"/>
                  <w:divBdr>
                    <w:top w:val="none" w:sz="0" w:space="0" w:color="auto"/>
                    <w:left w:val="none" w:sz="0" w:space="0" w:color="auto"/>
                    <w:bottom w:val="none" w:sz="0" w:space="0" w:color="auto"/>
                    <w:right w:val="none" w:sz="0" w:space="0" w:color="auto"/>
                  </w:divBdr>
                </w:div>
                <w:div w:id="545291208">
                  <w:marLeft w:val="640"/>
                  <w:marRight w:val="0"/>
                  <w:marTop w:val="0"/>
                  <w:marBottom w:val="0"/>
                  <w:divBdr>
                    <w:top w:val="none" w:sz="0" w:space="0" w:color="auto"/>
                    <w:left w:val="none" w:sz="0" w:space="0" w:color="auto"/>
                    <w:bottom w:val="none" w:sz="0" w:space="0" w:color="auto"/>
                    <w:right w:val="none" w:sz="0" w:space="0" w:color="auto"/>
                  </w:divBdr>
                </w:div>
                <w:div w:id="1500732305">
                  <w:marLeft w:val="640"/>
                  <w:marRight w:val="0"/>
                  <w:marTop w:val="0"/>
                  <w:marBottom w:val="0"/>
                  <w:divBdr>
                    <w:top w:val="none" w:sz="0" w:space="0" w:color="auto"/>
                    <w:left w:val="none" w:sz="0" w:space="0" w:color="auto"/>
                    <w:bottom w:val="none" w:sz="0" w:space="0" w:color="auto"/>
                    <w:right w:val="none" w:sz="0" w:space="0" w:color="auto"/>
                  </w:divBdr>
                </w:div>
                <w:div w:id="1510098957">
                  <w:marLeft w:val="640"/>
                  <w:marRight w:val="0"/>
                  <w:marTop w:val="0"/>
                  <w:marBottom w:val="0"/>
                  <w:divBdr>
                    <w:top w:val="none" w:sz="0" w:space="0" w:color="auto"/>
                    <w:left w:val="none" w:sz="0" w:space="0" w:color="auto"/>
                    <w:bottom w:val="none" w:sz="0" w:space="0" w:color="auto"/>
                    <w:right w:val="none" w:sz="0" w:space="0" w:color="auto"/>
                  </w:divBdr>
                </w:div>
                <w:div w:id="765155369">
                  <w:marLeft w:val="640"/>
                  <w:marRight w:val="0"/>
                  <w:marTop w:val="0"/>
                  <w:marBottom w:val="0"/>
                  <w:divBdr>
                    <w:top w:val="none" w:sz="0" w:space="0" w:color="auto"/>
                    <w:left w:val="none" w:sz="0" w:space="0" w:color="auto"/>
                    <w:bottom w:val="none" w:sz="0" w:space="0" w:color="auto"/>
                    <w:right w:val="none" w:sz="0" w:space="0" w:color="auto"/>
                  </w:divBdr>
                </w:div>
                <w:div w:id="1365449496">
                  <w:marLeft w:val="640"/>
                  <w:marRight w:val="0"/>
                  <w:marTop w:val="0"/>
                  <w:marBottom w:val="0"/>
                  <w:divBdr>
                    <w:top w:val="none" w:sz="0" w:space="0" w:color="auto"/>
                    <w:left w:val="none" w:sz="0" w:space="0" w:color="auto"/>
                    <w:bottom w:val="none" w:sz="0" w:space="0" w:color="auto"/>
                    <w:right w:val="none" w:sz="0" w:space="0" w:color="auto"/>
                  </w:divBdr>
                </w:div>
                <w:div w:id="99494890">
                  <w:marLeft w:val="640"/>
                  <w:marRight w:val="0"/>
                  <w:marTop w:val="0"/>
                  <w:marBottom w:val="0"/>
                  <w:divBdr>
                    <w:top w:val="none" w:sz="0" w:space="0" w:color="auto"/>
                    <w:left w:val="none" w:sz="0" w:space="0" w:color="auto"/>
                    <w:bottom w:val="none" w:sz="0" w:space="0" w:color="auto"/>
                    <w:right w:val="none" w:sz="0" w:space="0" w:color="auto"/>
                  </w:divBdr>
                </w:div>
                <w:div w:id="1062827863">
                  <w:marLeft w:val="640"/>
                  <w:marRight w:val="0"/>
                  <w:marTop w:val="0"/>
                  <w:marBottom w:val="0"/>
                  <w:divBdr>
                    <w:top w:val="none" w:sz="0" w:space="0" w:color="auto"/>
                    <w:left w:val="none" w:sz="0" w:space="0" w:color="auto"/>
                    <w:bottom w:val="none" w:sz="0" w:space="0" w:color="auto"/>
                    <w:right w:val="none" w:sz="0" w:space="0" w:color="auto"/>
                  </w:divBdr>
                </w:div>
                <w:div w:id="2054620271">
                  <w:marLeft w:val="640"/>
                  <w:marRight w:val="0"/>
                  <w:marTop w:val="0"/>
                  <w:marBottom w:val="0"/>
                  <w:divBdr>
                    <w:top w:val="none" w:sz="0" w:space="0" w:color="auto"/>
                    <w:left w:val="none" w:sz="0" w:space="0" w:color="auto"/>
                    <w:bottom w:val="none" w:sz="0" w:space="0" w:color="auto"/>
                    <w:right w:val="none" w:sz="0" w:space="0" w:color="auto"/>
                  </w:divBdr>
                </w:div>
                <w:div w:id="832065726">
                  <w:marLeft w:val="640"/>
                  <w:marRight w:val="0"/>
                  <w:marTop w:val="0"/>
                  <w:marBottom w:val="0"/>
                  <w:divBdr>
                    <w:top w:val="none" w:sz="0" w:space="0" w:color="auto"/>
                    <w:left w:val="none" w:sz="0" w:space="0" w:color="auto"/>
                    <w:bottom w:val="none" w:sz="0" w:space="0" w:color="auto"/>
                    <w:right w:val="none" w:sz="0" w:space="0" w:color="auto"/>
                  </w:divBdr>
                </w:div>
                <w:div w:id="573781773">
                  <w:marLeft w:val="640"/>
                  <w:marRight w:val="0"/>
                  <w:marTop w:val="0"/>
                  <w:marBottom w:val="0"/>
                  <w:divBdr>
                    <w:top w:val="none" w:sz="0" w:space="0" w:color="auto"/>
                    <w:left w:val="none" w:sz="0" w:space="0" w:color="auto"/>
                    <w:bottom w:val="none" w:sz="0" w:space="0" w:color="auto"/>
                    <w:right w:val="none" w:sz="0" w:space="0" w:color="auto"/>
                  </w:divBdr>
                </w:div>
                <w:div w:id="156581041">
                  <w:marLeft w:val="640"/>
                  <w:marRight w:val="0"/>
                  <w:marTop w:val="0"/>
                  <w:marBottom w:val="0"/>
                  <w:divBdr>
                    <w:top w:val="none" w:sz="0" w:space="0" w:color="auto"/>
                    <w:left w:val="none" w:sz="0" w:space="0" w:color="auto"/>
                    <w:bottom w:val="none" w:sz="0" w:space="0" w:color="auto"/>
                    <w:right w:val="none" w:sz="0" w:space="0" w:color="auto"/>
                  </w:divBdr>
                </w:div>
                <w:div w:id="2070420176">
                  <w:marLeft w:val="640"/>
                  <w:marRight w:val="0"/>
                  <w:marTop w:val="0"/>
                  <w:marBottom w:val="0"/>
                  <w:divBdr>
                    <w:top w:val="none" w:sz="0" w:space="0" w:color="auto"/>
                    <w:left w:val="none" w:sz="0" w:space="0" w:color="auto"/>
                    <w:bottom w:val="none" w:sz="0" w:space="0" w:color="auto"/>
                    <w:right w:val="none" w:sz="0" w:space="0" w:color="auto"/>
                  </w:divBdr>
                </w:div>
                <w:div w:id="678314501">
                  <w:marLeft w:val="640"/>
                  <w:marRight w:val="0"/>
                  <w:marTop w:val="0"/>
                  <w:marBottom w:val="0"/>
                  <w:divBdr>
                    <w:top w:val="none" w:sz="0" w:space="0" w:color="auto"/>
                    <w:left w:val="none" w:sz="0" w:space="0" w:color="auto"/>
                    <w:bottom w:val="none" w:sz="0" w:space="0" w:color="auto"/>
                    <w:right w:val="none" w:sz="0" w:space="0" w:color="auto"/>
                  </w:divBdr>
                </w:div>
                <w:div w:id="1640332241">
                  <w:marLeft w:val="640"/>
                  <w:marRight w:val="0"/>
                  <w:marTop w:val="0"/>
                  <w:marBottom w:val="0"/>
                  <w:divBdr>
                    <w:top w:val="none" w:sz="0" w:space="0" w:color="auto"/>
                    <w:left w:val="none" w:sz="0" w:space="0" w:color="auto"/>
                    <w:bottom w:val="none" w:sz="0" w:space="0" w:color="auto"/>
                    <w:right w:val="none" w:sz="0" w:space="0" w:color="auto"/>
                  </w:divBdr>
                </w:div>
                <w:div w:id="817918640">
                  <w:marLeft w:val="640"/>
                  <w:marRight w:val="0"/>
                  <w:marTop w:val="0"/>
                  <w:marBottom w:val="0"/>
                  <w:divBdr>
                    <w:top w:val="none" w:sz="0" w:space="0" w:color="auto"/>
                    <w:left w:val="none" w:sz="0" w:space="0" w:color="auto"/>
                    <w:bottom w:val="none" w:sz="0" w:space="0" w:color="auto"/>
                    <w:right w:val="none" w:sz="0" w:space="0" w:color="auto"/>
                  </w:divBdr>
                </w:div>
                <w:div w:id="1852185229">
                  <w:marLeft w:val="640"/>
                  <w:marRight w:val="0"/>
                  <w:marTop w:val="0"/>
                  <w:marBottom w:val="0"/>
                  <w:divBdr>
                    <w:top w:val="none" w:sz="0" w:space="0" w:color="auto"/>
                    <w:left w:val="none" w:sz="0" w:space="0" w:color="auto"/>
                    <w:bottom w:val="none" w:sz="0" w:space="0" w:color="auto"/>
                    <w:right w:val="none" w:sz="0" w:space="0" w:color="auto"/>
                  </w:divBdr>
                </w:div>
                <w:div w:id="722414303">
                  <w:marLeft w:val="640"/>
                  <w:marRight w:val="0"/>
                  <w:marTop w:val="0"/>
                  <w:marBottom w:val="0"/>
                  <w:divBdr>
                    <w:top w:val="none" w:sz="0" w:space="0" w:color="auto"/>
                    <w:left w:val="none" w:sz="0" w:space="0" w:color="auto"/>
                    <w:bottom w:val="none" w:sz="0" w:space="0" w:color="auto"/>
                    <w:right w:val="none" w:sz="0" w:space="0" w:color="auto"/>
                  </w:divBdr>
                </w:div>
                <w:div w:id="813718970">
                  <w:marLeft w:val="640"/>
                  <w:marRight w:val="0"/>
                  <w:marTop w:val="0"/>
                  <w:marBottom w:val="0"/>
                  <w:divBdr>
                    <w:top w:val="none" w:sz="0" w:space="0" w:color="auto"/>
                    <w:left w:val="none" w:sz="0" w:space="0" w:color="auto"/>
                    <w:bottom w:val="none" w:sz="0" w:space="0" w:color="auto"/>
                    <w:right w:val="none" w:sz="0" w:space="0" w:color="auto"/>
                  </w:divBdr>
                </w:div>
                <w:div w:id="1416976627">
                  <w:marLeft w:val="640"/>
                  <w:marRight w:val="0"/>
                  <w:marTop w:val="0"/>
                  <w:marBottom w:val="0"/>
                  <w:divBdr>
                    <w:top w:val="none" w:sz="0" w:space="0" w:color="auto"/>
                    <w:left w:val="none" w:sz="0" w:space="0" w:color="auto"/>
                    <w:bottom w:val="none" w:sz="0" w:space="0" w:color="auto"/>
                    <w:right w:val="none" w:sz="0" w:space="0" w:color="auto"/>
                  </w:divBdr>
                </w:div>
                <w:div w:id="180897251">
                  <w:marLeft w:val="640"/>
                  <w:marRight w:val="0"/>
                  <w:marTop w:val="0"/>
                  <w:marBottom w:val="0"/>
                  <w:divBdr>
                    <w:top w:val="none" w:sz="0" w:space="0" w:color="auto"/>
                    <w:left w:val="none" w:sz="0" w:space="0" w:color="auto"/>
                    <w:bottom w:val="none" w:sz="0" w:space="0" w:color="auto"/>
                    <w:right w:val="none" w:sz="0" w:space="0" w:color="auto"/>
                  </w:divBdr>
                </w:div>
                <w:div w:id="1011495701">
                  <w:marLeft w:val="640"/>
                  <w:marRight w:val="0"/>
                  <w:marTop w:val="0"/>
                  <w:marBottom w:val="0"/>
                  <w:divBdr>
                    <w:top w:val="none" w:sz="0" w:space="0" w:color="auto"/>
                    <w:left w:val="none" w:sz="0" w:space="0" w:color="auto"/>
                    <w:bottom w:val="none" w:sz="0" w:space="0" w:color="auto"/>
                    <w:right w:val="none" w:sz="0" w:space="0" w:color="auto"/>
                  </w:divBdr>
                </w:div>
                <w:div w:id="927033878">
                  <w:marLeft w:val="640"/>
                  <w:marRight w:val="0"/>
                  <w:marTop w:val="0"/>
                  <w:marBottom w:val="0"/>
                  <w:divBdr>
                    <w:top w:val="none" w:sz="0" w:space="0" w:color="auto"/>
                    <w:left w:val="none" w:sz="0" w:space="0" w:color="auto"/>
                    <w:bottom w:val="none" w:sz="0" w:space="0" w:color="auto"/>
                    <w:right w:val="none" w:sz="0" w:space="0" w:color="auto"/>
                  </w:divBdr>
                </w:div>
                <w:div w:id="42407171">
                  <w:marLeft w:val="640"/>
                  <w:marRight w:val="0"/>
                  <w:marTop w:val="0"/>
                  <w:marBottom w:val="0"/>
                  <w:divBdr>
                    <w:top w:val="none" w:sz="0" w:space="0" w:color="auto"/>
                    <w:left w:val="none" w:sz="0" w:space="0" w:color="auto"/>
                    <w:bottom w:val="none" w:sz="0" w:space="0" w:color="auto"/>
                    <w:right w:val="none" w:sz="0" w:space="0" w:color="auto"/>
                  </w:divBdr>
                </w:div>
                <w:div w:id="789670082">
                  <w:marLeft w:val="640"/>
                  <w:marRight w:val="0"/>
                  <w:marTop w:val="0"/>
                  <w:marBottom w:val="0"/>
                  <w:divBdr>
                    <w:top w:val="none" w:sz="0" w:space="0" w:color="auto"/>
                    <w:left w:val="none" w:sz="0" w:space="0" w:color="auto"/>
                    <w:bottom w:val="none" w:sz="0" w:space="0" w:color="auto"/>
                    <w:right w:val="none" w:sz="0" w:space="0" w:color="auto"/>
                  </w:divBdr>
                </w:div>
                <w:div w:id="2070299823">
                  <w:marLeft w:val="640"/>
                  <w:marRight w:val="0"/>
                  <w:marTop w:val="0"/>
                  <w:marBottom w:val="0"/>
                  <w:divBdr>
                    <w:top w:val="none" w:sz="0" w:space="0" w:color="auto"/>
                    <w:left w:val="none" w:sz="0" w:space="0" w:color="auto"/>
                    <w:bottom w:val="none" w:sz="0" w:space="0" w:color="auto"/>
                    <w:right w:val="none" w:sz="0" w:space="0" w:color="auto"/>
                  </w:divBdr>
                </w:div>
                <w:div w:id="39401316">
                  <w:marLeft w:val="640"/>
                  <w:marRight w:val="0"/>
                  <w:marTop w:val="0"/>
                  <w:marBottom w:val="0"/>
                  <w:divBdr>
                    <w:top w:val="none" w:sz="0" w:space="0" w:color="auto"/>
                    <w:left w:val="none" w:sz="0" w:space="0" w:color="auto"/>
                    <w:bottom w:val="none" w:sz="0" w:space="0" w:color="auto"/>
                    <w:right w:val="none" w:sz="0" w:space="0" w:color="auto"/>
                  </w:divBdr>
                </w:div>
                <w:div w:id="306475981">
                  <w:marLeft w:val="640"/>
                  <w:marRight w:val="0"/>
                  <w:marTop w:val="0"/>
                  <w:marBottom w:val="0"/>
                  <w:divBdr>
                    <w:top w:val="none" w:sz="0" w:space="0" w:color="auto"/>
                    <w:left w:val="none" w:sz="0" w:space="0" w:color="auto"/>
                    <w:bottom w:val="none" w:sz="0" w:space="0" w:color="auto"/>
                    <w:right w:val="none" w:sz="0" w:space="0" w:color="auto"/>
                  </w:divBdr>
                </w:div>
                <w:div w:id="705448044">
                  <w:marLeft w:val="640"/>
                  <w:marRight w:val="0"/>
                  <w:marTop w:val="0"/>
                  <w:marBottom w:val="0"/>
                  <w:divBdr>
                    <w:top w:val="none" w:sz="0" w:space="0" w:color="auto"/>
                    <w:left w:val="none" w:sz="0" w:space="0" w:color="auto"/>
                    <w:bottom w:val="none" w:sz="0" w:space="0" w:color="auto"/>
                    <w:right w:val="none" w:sz="0" w:space="0" w:color="auto"/>
                  </w:divBdr>
                </w:div>
                <w:div w:id="1909143693">
                  <w:marLeft w:val="640"/>
                  <w:marRight w:val="0"/>
                  <w:marTop w:val="0"/>
                  <w:marBottom w:val="0"/>
                  <w:divBdr>
                    <w:top w:val="none" w:sz="0" w:space="0" w:color="auto"/>
                    <w:left w:val="none" w:sz="0" w:space="0" w:color="auto"/>
                    <w:bottom w:val="none" w:sz="0" w:space="0" w:color="auto"/>
                    <w:right w:val="none" w:sz="0" w:space="0" w:color="auto"/>
                  </w:divBdr>
                </w:div>
                <w:div w:id="378551185">
                  <w:marLeft w:val="640"/>
                  <w:marRight w:val="0"/>
                  <w:marTop w:val="0"/>
                  <w:marBottom w:val="0"/>
                  <w:divBdr>
                    <w:top w:val="none" w:sz="0" w:space="0" w:color="auto"/>
                    <w:left w:val="none" w:sz="0" w:space="0" w:color="auto"/>
                    <w:bottom w:val="none" w:sz="0" w:space="0" w:color="auto"/>
                    <w:right w:val="none" w:sz="0" w:space="0" w:color="auto"/>
                  </w:divBdr>
                </w:div>
                <w:div w:id="1018239158">
                  <w:marLeft w:val="640"/>
                  <w:marRight w:val="0"/>
                  <w:marTop w:val="0"/>
                  <w:marBottom w:val="0"/>
                  <w:divBdr>
                    <w:top w:val="none" w:sz="0" w:space="0" w:color="auto"/>
                    <w:left w:val="none" w:sz="0" w:space="0" w:color="auto"/>
                    <w:bottom w:val="none" w:sz="0" w:space="0" w:color="auto"/>
                    <w:right w:val="none" w:sz="0" w:space="0" w:color="auto"/>
                  </w:divBdr>
                </w:div>
                <w:div w:id="444424357">
                  <w:marLeft w:val="640"/>
                  <w:marRight w:val="0"/>
                  <w:marTop w:val="0"/>
                  <w:marBottom w:val="0"/>
                  <w:divBdr>
                    <w:top w:val="none" w:sz="0" w:space="0" w:color="auto"/>
                    <w:left w:val="none" w:sz="0" w:space="0" w:color="auto"/>
                    <w:bottom w:val="none" w:sz="0" w:space="0" w:color="auto"/>
                    <w:right w:val="none" w:sz="0" w:space="0" w:color="auto"/>
                  </w:divBdr>
                </w:div>
                <w:div w:id="817260036">
                  <w:marLeft w:val="640"/>
                  <w:marRight w:val="0"/>
                  <w:marTop w:val="0"/>
                  <w:marBottom w:val="0"/>
                  <w:divBdr>
                    <w:top w:val="none" w:sz="0" w:space="0" w:color="auto"/>
                    <w:left w:val="none" w:sz="0" w:space="0" w:color="auto"/>
                    <w:bottom w:val="none" w:sz="0" w:space="0" w:color="auto"/>
                    <w:right w:val="none" w:sz="0" w:space="0" w:color="auto"/>
                  </w:divBdr>
                </w:div>
                <w:div w:id="1029338077">
                  <w:marLeft w:val="640"/>
                  <w:marRight w:val="0"/>
                  <w:marTop w:val="0"/>
                  <w:marBottom w:val="0"/>
                  <w:divBdr>
                    <w:top w:val="none" w:sz="0" w:space="0" w:color="auto"/>
                    <w:left w:val="none" w:sz="0" w:space="0" w:color="auto"/>
                    <w:bottom w:val="none" w:sz="0" w:space="0" w:color="auto"/>
                    <w:right w:val="none" w:sz="0" w:space="0" w:color="auto"/>
                  </w:divBdr>
                </w:div>
                <w:div w:id="102698759">
                  <w:marLeft w:val="640"/>
                  <w:marRight w:val="0"/>
                  <w:marTop w:val="0"/>
                  <w:marBottom w:val="0"/>
                  <w:divBdr>
                    <w:top w:val="none" w:sz="0" w:space="0" w:color="auto"/>
                    <w:left w:val="none" w:sz="0" w:space="0" w:color="auto"/>
                    <w:bottom w:val="none" w:sz="0" w:space="0" w:color="auto"/>
                    <w:right w:val="none" w:sz="0" w:space="0" w:color="auto"/>
                  </w:divBdr>
                </w:div>
                <w:div w:id="408968283">
                  <w:marLeft w:val="640"/>
                  <w:marRight w:val="0"/>
                  <w:marTop w:val="0"/>
                  <w:marBottom w:val="0"/>
                  <w:divBdr>
                    <w:top w:val="none" w:sz="0" w:space="0" w:color="auto"/>
                    <w:left w:val="none" w:sz="0" w:space="0" w:color="auto"/>
                    <w:bottom w:val="none" w:sz="0" w:space="0" w:color="auto"/>
                    <w:right w:val="none" w:sz="0" w:space="0" w:color="auto"/>
                  </w:divBdr>
                </w:div>
                <w:div w:id="947274622">
                  <w:marLeft w:val="640"/>
                  <w:marRight w:val="0"/>
                  <w:marTop w:val="0"/>
                  <w:marBottom w:val="0"/>
                  <w:divBdr>
                    <w:top w:val="none" w:sz="0" w:space="0" w:color="auto"/>
                    <w:left w:val="none" w:sz="0" w:space="0" w:color="auto"/>
                    <w:bottom w:val="none" w:sz="0" w:space="0" w:color="auto"/>
                    <w:right w:val="none" w:sz="0" w:space="0" w:color="auto"/>
                  </w:divBdr>
                </w:div>
                <w:div w:id="1194271013">
                  <w:marLeft w:val="640"/>
                  <w:marRight w:val="0"/>
                  <w:marTop w:val="0"/>
                  <w:marBottom w:val="0"/>
                  <w:divBdr>
                    <w:top w:val="none" w:sz="0" w:space="0" w:color="auto"/>
                    <w:left w:val="none" w:sz="0" w:space="0" w:color="auto"/>
                    <w:bottom w:val="none" w:sz="0" w:space="0" w:color="auto"/>
                    <w:right w:val="none" w:sz="0" w:space="0" w:color="auto"/>
                  </w:divBdr>
                </w:div>
                <w:div w:id="208228253">
                  <w:marLeft w:val="640"/>
                  <w:marRight w:val="0"/>
                  <w:marTop w:val="0"/>
                  <w:marBottom w:val="0"/>
                  <w:divBdr>
                    <w:top w:val="none" w:sz="0" w:space="0" w:color="auto"/>
                    <w:left w:val="none" w:sz="0" w:space="0" w:color="auto"/>
                    <w:bottom w:val="none" w:sz="0" w:space="0" w:color="auto"/>
                    <w:right w:val="none" w:sz="0" w:space="0" w:color="auto"/>
                  </w:divBdr>
                </w:div>
                <w:div w:id="1823619775">
                  <w:marLeft w:val="640"/>
                  <w:marRight w:val="0"/>
                  <w:marTop w:val="0"/>
                  <w:marBottom w:val="0"/>
                  <w:divBdr>
                    <w:top w:val="none" w:sz="0" w:space="0" w:color="auto"/>
                    <w:left w:val="none" w:sz="0" w:space="0" w:color="auto"/>
                    <w:bottom w:val="none" w:sz="0" w:space="0" w:color="auto"/>
                    <w:right w:val="none" w:sz="0" w:space="0" w:color="auto"/>
                  </w:divBdr>
                </w:div>
                <w:div w:id="1505170410">
                  <w:marLeft w:val="640"/>
                  <w:marRight w:val="0"/>
                  <w:marTop w:val="0"/>
                  <w:marBottom w:val="0"/>
                  <w:divBdr>
                    <w:top w:val="none" w:sz="0" w:space="0" w:color="auto"/>
                    <w:left w:val="none" w:sz="0" w:space="0" w:color="auto"/>
                    <w:bottom w:val="none" w:sz="0" w:space="0" w:color="auto"/>
                    <w:right w:val="none" w:sz="0" w:space="0" w:color="auto"/>
                  </w:divBdr>
                </w:div>
                <w:div w:id="1960793982">
                  <w:marLeft w:val="640"/>
                  <w:marRight w:val="0"/>
                  <w:marTop w:val="0"/>
                  <w:marBottom w:val="0"/>
                  <w:divBdr>
                    <w:top w:val="none" w:sz="0" w:space="0" w:color="auto"/>
                    <w:left w:val="none" w:sz="0" w:space="0" w:color="auto"/>
                    <w:bottom w:val="none" w:sz="0" w:space="0" w:color="auto"/>
                    <w:right w:val="none" w:sz="0" w:space="0" w:color="auto"/>
                  </w:divBdr>
                </w:div>
                <w:div w:id="760562178">
                  <w:marLeft w:val="640"/>
                  <w:marRight w:val="0"/>
                  <w:marTop w:val="0"/>
                  <w:marBottom w:val="0"/>
                  <w:divBdr>
                    <w:top w:val="none" w:sz="0" w:space="0" w:color="auto"/>
                    <w:left w:val="none" w:sz="0" w:space="0" w:color="auto"/>
                    <w:bottom w:val="none" w:sz="0" w:space="0" w:color="auto"/>
                    <w:right w:val="none" w:sz="0" w:space="0" w:color="auto"/>
                  </w:divBdr>
                </w:div>
                <w:div w:id="1971354720">
                  <w:marLeft w:val="640"/>
                  <w:marRight w:val="0"/>
                  <w:marTop w:val="0"/>
                  <w:marBottom w:val="0"/>
                  <w:divBdr>
                    <w:top w:val="none" w:sz="0" w:space="0" w:color="auto"/>
                    <w:left w:val="none" w:sz="0" w:space="0" w:color="auto"/>
                    <w:bottom w:val="none" w:sz="0" w:space="0" w:color="auto"/>
                    <w:right w:val="none" w:sz="0" w:space="0" w:color="auto"/>
                  </w:divBdr>
                </w:div>
                <w:div w:id="533887516">
                  <w:marLeft w:val="640"/>
                  <w:marRight w:val="0"/>
                  <w:marTop w:val="0"/>
                  <w:marBottom w:val="0"/>
                  <w:divBdr>
                    <w:top w:val="none" w:sz="0" w:space="0" w:color="auto"/>
                    <w:left w:val="none" w:sz="0" w:space="0" w:color="auto"/>
                    <w:bottom w:val="none" w:sz="0" w:space="0" w:color="auto"/>
                    <w:right w:val="none" w:sz="0" w:space="0" w:color="auto"/>
                  </w:divBdr>
                </w:div>
                <w:div w:id="716902228">
                  <w:marLeft w:val="640"/>
                  <w:marRight w:val="0"/>
                  <w:marTop w:val="0"/>
                  <w:marBottom w:val="0"/>
                  <w:divBdr>
                    <w:top w:val="none" w:sz="0" w:space="0" w:color="auto"/>
                    <w:left w:val="none" w:sz="0" w:space="0" w:color="auto"/>
                    <w:bottom w:val="none" w:sz="0" w:space="0" w:color="auto"/>
                    <w:right w:val="none" w:sz="0" w:space="0" w:color="auto"/>
                  </w:divBdr>
                </w:div>
                <w:div w:id="266738296">
                  <w:marLeft w:val="640"/>
                  <w:marRight w:val="0"/>
                  <w:marTop w:val="0"/>
                  <w:marBottom w:val="0"/>
                  <w:divBdr>
                    <w:top w:val="none" w:sz="0" w:space="0" w:color="auto"/>
                    <w:left w:val="none" w:sz="0" w:space="0" w:color="auto"/>
                    <w:bottom w:val="none" w:sz="0" w:space="0" w:color="auto"/>
                    <w:right w:val="none" w:sz="0" w:space="0" w:color="auto"/>
                  </w:divBdr>
                </w:div>
                <w:div w:id="171066595">
                  <w:marLeft w:val="640"/>
                  <w:marRight w:val="0"/>
                  <w:marTop w:val="0"/>
                  <w:marBottom w:val="0"/>
                  <w:divBdr>
                    <w:top w:val="none" w:sz="0" w:space="0" w:color="auto"/>
                    <w:left w:val="none" w:sz="0" w:space="0" w:color="auto"/>
                    <w:bottom w:val="none" w:sz="0" w:space="0" w:color="auto"/>
                    <w:right w:val="none" w:sz="0" w:space="0" w:color="auto"/>
                  </w:divBdr>
                </w:div>
                <w:div w:id="1293367734">
                  <w:marLeft w:val="640"/>
                  <w:marRight w:val="0"/>
                  <w:marTop w:val="0"/>
                  <w:marBottom w:val="0"/>
                  <w:divBdr>
                    <w:top w:val="none" w:sz="0" w:space="0" w:color="auto"/>
                    <w:left w:val="none" w:sz="0" w:space="0" w:color="auto"/>
                    <w:bottom w:val="none" w:sz="0" w:space="0" w:color="auto"/>
                    <w:right w:val="none" w:sz="0" w:space="0" w:color="auto"/>
                  </w:divBdr>
                </w:div>
                <w:div w:id="495418914">
                  <w:marLeft w:val="640"/>
                  <w:marRight w:val="0"/>
                  <w:marTop w:val="0"/>
                  <w:marBottom w:val="0"/>
                  <w:divBdr>
                    <w:top w:val="none" w:sz="0" w:space="0" w:color="auto"/>
                    <w:left w:val="none" w:sz="0" w:space="0" w:color="auto"/>
                    <w:bottom w:val="none" w:sz="0" w:space="0" w:color="auto"/>
                    <w:right w:val="none" w:sz="0" w:space="0" w:color="auto"/>
                  </w:divBdr>
                </w:div>
                <w:div w:id="414521108">
                  <w:marLeft w:val="640"/>
                  <w:marRight w:val="0"/>
                  <w:marTop w:val="0"/>
                  <w:marBottom w:val="0"/>
                  <w:divBdr>
                    <w:top w:val="none" w:sz="0" w:space="0" w:color="auto"/>
                    <w:left w:val="none" w:sz="0" w:space="0" w:color="auto"/>
                    <w:bottom w:val="none" w:sz="0" w:space="0" w:color="auto"/>
                    <w:right w:val="none" w:sz="0" w:space="0" w:color="auto"/>
                  </w:divBdr>
                </w:div>
                <w:div w:id="1955357280">
                  <w:marLeft w:val="640"/>
                  <w:marRight w:val="0"/>
                  <w:marTop w:val="0"/>
                  <w:marBottom w:val="0"/>
                  <w:divBdr>
                    <w:top w:val="none" w:sz="0" w:space="0" w:color="auto"/>
                    <w:left w:val="none" w:sz="0" w:space="0" w:color="auto"/>
                    <w:bottom w:val="none" w:sz="0" w:space="0" w:color="auto"/>
                    <w:right w:val="none" w:sz="0" w:space="0" w:color="auto"/>
                  </w:divBdr>
                </w:div>
                <w:div w:id="683482339">
                  <w:marLeft w:val="640"/>
                  <w:marRight w:val="0"/>
                  <w:marTop w:val="0"/>
                  <w:marBottom w:val="0"/>
                  <w:divBdr>
                    <w:top w:val="none" w:sz="0" w:space="0" w:color="auto"/>
                    <w:left w:val="none" w:sz="0" w:space="0" w:color="auto"/>
                    <w:bottom w:val="none" w:sz="0" w:space="0" w:color="auto"/>
                    <w:right w:val="none" w:sz="0" w:space="0" w:color="auto"/>
                  </w:divBdr>
                </w:div>
                <w:div w:id="891422494">
                  <w:marLeft w:val="640"/>
                  <w:marRight w:val="0"/>
                  <w:marTop w:val="0"/>
                  <w:marBottom w:val="0"/>
                  <w:divBdr>
                    <w:top w:val="none" w:sz="0" w:space="0" w:color="auto"/>
                    <w:left w:val="none" w:sz="0" w:space="0" w:color="auto"/>
                    <w:bottom w:val="none" w:sz="0" w:space="0" w:color="auto"/>
                    <w:right w:val="none" w:sz="0" w:space="0" w:color="auto"/>
                  </w:divBdr>
                </w:div>
                <w:div w:id="442306275">
                  <w:marLeft w:val="640"/>
                  <w:marRight w:val="0"/>
                  <w:marTop w:val="0"/>
                  <w:marBottom w:val="0"/>
                  <w:divBdr>
                    <w:top w:val="none" w:sz="0" w:space="0" w:color="auto"/>
                    <w:left w:val="none" w:sz="0" w:space="0" w:color="auto"/>
                    <w:bottom w:val="none" w:sz="0" w:space="0" w:color="auto"/>
                    <w:right w:val="none" w:sz="0" w:space="0" w:color="auto"/>
                  </w:divBdr>
                </w:div>
                <w:div w:id="896553344">
                  <w:marLeft w:val="640"/>
                  <w:marRight w:val="0"/>
                  <w:marTop w:val="0"/>
                  <w:marBottom w:val="0"/>
                  <w:divBdr>
                    <w:top w:val="none" w:sz="0" w:space="0" w:color="auto"/>
                    <w:left w:val="none" w:sz="0" w:space="0" w:color="auto"/>
                    <w:bottom w:val="none" w:sz="0" w:space="0" w:color="auto"/>
                    <w:right w:val="none" w:sz="0" w:space="0" w:color="auto"/>
                  </w:divBdr>
                </w:div>
                <w:div w:id="1313413814">
                  <w:marLeft w:val="640"/>
                  <w:marRight w:val="0"/>
                  <w:marTop w:val="0"/>
                  <w:marBottom w:val="0"/>
                  <w:divBdr>
                    <w:top w:val="none" w:sz="0" w:space="0" w:color="auto"/>
                    <w:left w:val="none" w:sz="0" w:space="0" w:color="auto"/>
                    <w:bottom w:val="none" w:sz="0" w:space="0" w:color="auto"/>
                    <w:right w:val="none" w:sz="0" w:space="0" w:color="auto"/>
                  </w:divBdr>
                </w:div>
                <w:div w:id="1488283572">
                  <w:marLeft w:val="640"/>
                  <w:marRight w:val="0"/>
                  <w:marTop w:val="0"/>
                  <w:marBottom w:val="0"/>
                  <w:divBdr>
                    <w:top w:val="none" w:sz="0" w:space="0" w:color="auto"/>
                    <w:left w:val="none" w:sz="0" w:space="0" w:color="auto"/>
                    <w:bottom w:val="none" w:sz="0" w:space="0" w:color="auto"/>
                    <w:right w:val="none" w:sz="0" w:space="0" w:color="auto"/>
                  </w:divBdr>
                </w:div>
              </w:divsChild>
            </w:div>
            <w:div w:id="1829665862">
              <w:marLeft w:val="0"/>
              <w:marRight w:val="0"/>
              <w:marTop w:val="0"/>
              <w:marBottom w:val="0"/>
              <w:divBdr>
                <w:top w:val="none" w:sz="0" w:space="0" w:color="auto"/>
                <w:left w:val="none" w:sz="0" w:space="0" w:color="auto"/>
                <w:bottom w:val="none" w:sz="0" w:space="0" w:color="auto"/>
                <w:right w:val="none" w:sz="0" w:space="0" w:color="auto"/>
              </w:divBdr>
              <w:divsChild>
                <w:div w:id="461463041">
                  <w:marLeft w:val="640"/>
                  <w:marRight w:val="0"/>
                  <w:marTop w:val="0"/>
                  <w:marBottom w:val="0"/>
                  <w:divBdr>
                    <w:top w:val="none" w:sz="0" w:space="0" w:color="auto"/>
                    <w:left w:val="none" w:sz="0" w:space="0" w:color="auto"/>
                    <w:bottom w:val="none" w:sz="0" w:space="0" w:color="auto"/>
                    <w:right w:val="none" w:sz="0" w:space="0" w:color="auto"/>
                  </w:divBdr>
                </w:div>
                <w:div w:id="1855925111">
                  <w:marLeft w:val="640"/>
                  <w:marRight w:val="0"/>
                  <w:marTop w:val="0"/>
                  <w:marBottom w:val="0"/>
                  <w:divBdr>
                    <w:top w:val="none" w:sz="0" w:space="0" w:color="auto"/>
                    <w:left w:val="none" w:sz="0" w:space="0" w:color="auto"/>
                    <w:bottom w:val="none" w:sz="0" w:space="0" w:color="auto"/>
                    <w:right w:val="none" w:sz="0" w:space="0" w:color="auto"/>
                  </w:divBdr>
                </w:div>
                <w:div w:id="1984114674">
                  <w:marLeft w:val="640"/>
                  <w:marRight w:val="0"/>
                  <w:marTop w:val="0"/>
                  <w:marBottom w:val="0"/>
                  <w:divBdr>
                    <w:top w:val="none" w:sz="0" w:space="0" w:color="auto"/>
                    <w:left w:val="none" w:sz="0" w:space="0" w:color="auto"/>
                    <w:bottom w:val="none" w:sz="0" w:space="0" w:color="auto"/>
                    <w:right w:val="none" w:sz="0" w:space="0" w:color="auto"/>
                  </w:divBdr>
                </w:div>
                <w:div w:id="1659919034">
                  <w:marLeft w:val="640"/>
                  <w:marRight w:val="0"/>
                  <w:marTop w:val="0"/>
                  <w:marBottom w:val="0"/>
                  <w:divBdr>
                    <w:top w:val="none" w:sz="0" w:space="0" w:color="auto"/>
                    <w:left w:val="none" w:sz="0" w:space="0" w:color="auto"/>
                    <w:bottom w:val="none" w:sz="0" w:space="0" w:color="auto"/>
                    <w:right w:val="none" w:sz="0" w:space="0" w:color="auto"/>
                  </w:divBdr>
                </w:div>
                <w:div w:id="700517049">
                  <w:marLeft w:val="640"/>
                  <w:marRight w:val="0"/>
                  <w:marTop w:val="0"/>
                  <w:marBottom w:val="0"/>
                  <w:divBdr>
                    <w:top w:val="none" w:sz="0" w:space="0" w:color="auto"/>
                    <w:left w:val="none" w:sz="0" w:space="0" w:color="auto"/>
                    <w:bottom w:val="none" w:sz="0" w:space="0" w:color="auto"/>
                    <w:right w:val="none" w:sz="0" w:space="0" w:color="auto"/>
                  </w:divBdr>
                </w:div>
                <w:div w:id="1577665828">
                  <w:marLeft w:val="640"/>
                  <w:marRight w:val="0"/>
                  <w:marTop w:val="0"/>
                  <w:marBottom w:val="0"/>
                  <w:divBdr>
                    <w:top w:val="none" w:sz="0" w:space="0" w:color="auto"/>
                    <w:left w:val="none" w:sz="0" w:space="0" w:color="auto"/>
                    <w:bottom w:val="none" w:sz="0" w:space="0" w:color="auto"/>
                    <w:right w:val="none" w:sz="0" w:space="0" w:color="auto"/>
                  </w:divBdr>
                </w:div>
                <w:div w:id="19208798">
                  <w:marLeft w:val="640"/>
                  <w:marRight w:val="0"/>
                  <w:marTop w:val="0"/>
                  <w:marBottom w:val="0"/>
                  <w:divBdr>
                    <w:top w:val="none" w:sz="0" w:space="0" w:color="auto"/>
                    <w:left w:val="none" w:sz="0" w:space="0" w:color="auto"/>
                    <w:bottom w:val="none" w:sz="0" w:space="0" w:color="auto"/>
                    <w:right w:val="none" w:sz="0" w:space="0" w:color="auto"/>
                  </w:divBdr>
                </w:div>
                <w:div w:id="659113209">
                  <w:marLeft w:val="640"/>
                  <w:marRight w:val="0"/>
                  <w:marTop w:val="0"/>
                  <w:marBottom w:val="0"/>
                  <w:divBdr>
                    <w:top w:val="none" w:sz="0" w:space="0" w:color="auto"/>
                    <w:left w:val="none" w:sz="0" w:space="0" w:color="auto"/>
                    <w:bottom w:val="none" w:sz="0" w:space="0" w:color="auto"/>
                    <w:right w:val="none" w:sz="0" w:space="0" w:color="auto"/>
                  </w:divBdr>
                </w:div>
                <w:div w:id="604969147">
                  <w:marLeft w:val="640"/>
                  <w:marRight w:val="0"/>
                  <w:marTop w:val="0"/>
                  <w:marBottom w:val="0"/>
                  <w:divBdr>
                    <w:top w:val="none" w:sz="0" w:space="0" w:color="auto"/>
                    <w:left w:val="none" w:sz="0" w:space="0" w:color="auto"/>
                    <w:bottom w:val="none" w:sz="0" w:space="0" w:color="auto"/>
                    <w:right w:val="none" w:sz="0" w:space="0" w:color="auto"/>
                  </w:divBdr>
                </w:div>
                <w:div w:id="1004405004">
                  <w:marLeft w:val="640"/>
                  <w:marRight w:val="0"/>
                  <w:marTop w:val="0"/>
                  <w:marBottom w:val="0"/>
                  <w:divBdr>
                    <w:top w:val="none" w:sz="0" w:space="0" w:color="auto"/>
                    <w:left w:val="none" w:sz="0" w:space="0" w:color="auto"/>
                    <w:bottom w:val="none" w:sz="0" w:space="0" w:color="auto"/>
                    <w:right w:val="none" w:sz="0" w:space="0" w:color="auto"/>
                  </w:divBdr>
                </w:div>
                <w:div w:id="611516615">
                  <w:marLeft w:val="640"/>
                  <w:marRight w:val="0"/>
                  <w:marTop w:val="0"/>
                  <w:marBottom w:val="0"/>
                  <w:divBdr>
                    <w:top w:val="none" w:sz="0" w:space="0" w:color="auto"/>
                    <w:left w:val="none" w:sz="0" w:space="0" w:color="auto"/>
                    <w:bottom w:val="none" w:sz="0" w:space="0" w:color="auto"/>
                    <w:right w:val="none" w:sz="0" w:space="0" w:color="auto"/>
                  </w:divBdr>
                </w:div>
                <w:div w:id="1653636882">
                  <w:marLeft w:val="640"/>
                  <w:marRight w:val="0"/>
                  <w:marTop w:val="0"/>
                  <w:marBottom w:val="0"/>
                  <w:divBdr>
                    <w:top w:val="none" w:sz="0" w:space="0" w:color="auto"/>
                    <w:left w:val="none" w:sz="0" w:space="0" w:color="auto"/>
                    <w:bottom w:val="none" w:sz="0" w:space="0" w:color="auto"/>
                    <w:right w:val="none" w:sz="0" w:space="0" w:color="auto"/>
                  </w:divBdr>
                </w:div>
                <w:div w:id="1892841496">
                  <w:marLeft w:val="640"/>
                  <w:marRight w:val="0"/>
                  <w:marTop w:val="0"/>
                  <w:marBottom w:val="0"/>
                  <w:divBdr>
                    <w:top w:val="none" w:sz="0" w:space="0" w:color="auto"/>
                    <w:left w:val="none" w:sz="0" w:space="0" w:color="auto"/>
                    <w:bottom w:val="none" w:sz="0" w:space="0" w:color="auto"/>
                    <w:right w:val="none" w:sz="0" w:space="0" w:color="auto"/>
                  </w:divBdr>
                </w:div>
                <w:div w:id="1291285512">
                  <w:marLeft w:val="640"/>
                  <w:marRight w:val="0"/>
                  <w:marTop w:val="0"/>
                  <w:marBottom w:val="0"/>
                  <w:divBdr>
                    <w:top w:val="none" w:sz="0" w:space="0" w:color="auto"/>
                    <w:left w:val="none" w:sz="0" w:space="0" w:color="auto"/>
                    <w:bottom w:val="none" w:sz="0" w:space="0" w:color="auto"/>
                    <w:right w:val="none" w:sz="0" w:space="0" w:color="auto"/>
                  </w:divBdr>
                </w:div>
                <w:div w:id="332532163">
                  <w:marLeft w:val="640"/>
                  <w:marRight w:val="0"/>
                  <w:marTop w:val="0"/>
                  <w:marBottom w:val="0"/>
                  <w:divBdr>
                    <w:top w:val="none" w:sz="0" w:space="0" w:color="auto"/>
                    <w:left w:val="none" w:sz="0" w:space="0" w:color="auto"/>
                    <w:bottom w:val="none" w:sz="0" w:space="0" w:color="auto"/>
                    <w:right w:val="none" w:sz="0" w:space="0" w:color="auto"/>
                  </w:divBdr>
                </w:div>
                <w:div w:id="25835221">
                  <w:marLeft w:val="640"/>
                  <w:marRight w:val="0"/>
                  <w:marTop w:val="0"/>
                  <w:marBottom w:val="0"/>
                  <w:divBdr>
                    <w:top w:val="none" w:sz="0" w:space="0" w:color="auto"/>
                    <w:left w:val="none" w:sz="0" w:space="0" w:color="auto"/>
                    <w:bottom w:val="none" w:sz="0" w:space="0" w:color="auto"/>
                    <w:right w:val="none" w:sz="0" w:space="0" w:color="auto"/>
                  </w:divBdr>
                </w:div>
                <w:div w:id="282201020">
                  <w:marLeft w:val="640"/>
                  <w:marRight w:val="0"/>
                  <w:marTop w:val="0"/>
                  <w:marBottom w:val="0"/>
                  <w:divBdr>
                    <w:top w:val="none" w:sz="0" w:space="0" w:color="auto"/>
                    <w:left w:val="none" w:sz="0" w:space="0" w:color="auto"/>
                    <w:bottom w:val="none" w:sz="0" w:space="0" w:color="auto"/>
                    <w:right w:val="none" w:sz="0" w:space="0" w:color="auto"/>
                  </w:divBdr>
                </w:div>
                <w:div w:id="994723343">
                  <w:marLeft w:val="640"/>
                  <w:marRight w:val="0"/>
                  <w:marTop w:val="0"/>
                  <w:marBottom w:val="0"/>
                  <w:divBdr>
                    <w:top w:val="none" w:sz="0" w:space="0" w:color="auto"/>
                    <w:left w:val="none" w:sz="0" w:space="0" w:color="auto"/>
                    <w:bottom w:val="none" w:sz="0" w:space="0" w:color="auto"/>
                    <w:right w:val="none" w:sz="0" w:space="0" w:color="auto"/>
                  </w:divBdr>
                </w:div>
                <w:div w:id="1045955646">
                  <w:marLeft w:val="640"/>
                  <w:marRight w:val="0"/>
                  <w:marTop w:val="0"/>
                  <w:marBottom w:val="0"/>
                  <w:divBdr>
                    <w:top w:val="none" w:sz="0" w:space="0" w:color="auto"/>
                    <w:left w:val="none" w:sz="0" w:space="0" w:color="auto"/>
                    <w:bottom w:val="none" w:sz="0" w:space="0" w:color="auto"/>
                    <w:right w:val="none" w:sz="0" w:space="0" w:color="auto"/>
                  </w:divBdr>
                </w:div>
                <w:div w:id="953291039">
                  <w:marLeft w:val="640"/>
                  <w:marRight w:val="0"/>
                  <w:marTop w:val="0"/>
                  <w:marBottom w:val="0"/>
                  <w:divBdr>
                    <w:top w:val="none" w:sz="0" w:space="0" w:color="auto"/>
                    <w:left w:val="none" w:sz="0" w:space="0" w:color="auto"/>
                    <w:bottom w:val="none" w:sz="0" w:space="0" w:color="auto"/>
                    <w:right w:val="none" w:sz="0" w:space="0" w:color="auto"/>
                  </w:divBdr>
                </w:div>
                <w:div w:id="1437367066">
                  <w:marLeft w:val="640"/>
                  <w:marRight w:val="0"/>
                  <w:marTop w:val="0"/>
                  <w:marBottom w:val="0"/>
                  <w:divBdr>
                    <w:top w:val="none" w:sz="0" w:space="0" w:color="auto"/>
                    <w:left w:val="none" w:sz="0" w:space="0" w:color="auto"/>
                    <w:bottom w:val="none" w:sz="0" w:space="0" w:color="auto"/>
                    <w:right w:val="none" w:sz="0" w:space="0" w:color="auto"/>
                  </w:divBdr>
                </w:div>
                <w:div w:id="1145316061">
                  <w:marLeft w:val="640"/>
                  <w:marRight w:val="0"/>
                  <w:marTop w:val="0"/>
                  <w:marBottom w:val="0"/>
                  <w:divBdr>
                    <w:top w:val="none" w:sz="0" w:space="0" w:color="auto"/>
                    <w:left w:val="none" w:sz="0" w:space="0" w:color="auto"/>
                    <w:bottom w:val="none" w:sz="0" w:space="0" w:color="auto"/>
                    <w:right w:val="none" w:sz="0" w:space="0" w:color="auto"/>
                  </w:divBdr>
                </w:div>
                <w:div w:id="2096317961">
                  <w:marLeft w:val="640"/>
                  <w:marRight w:val="0"/>
                  <w:marTop w:val="0"/>
                  <w:marBottom w:val="0"/>
                  <w:divBdr>
                    <w:top w:val="none" w:sz="0" w:space="0" w:color="auto"/>
                    <w:left w:val="none" w:sz="0" w:space="0" w:color="auto"/>
                    <w:bottom w:val="none" w:sz="0" w:space="0" w:color="auto"/>
                    <w:right w:val="none" w:sz="0" w:space="0" w:color="auto"/>
                  </w:divBdr>
                </w:div>
                <w:div w:id="2000618250">
                  <w:marLeft w:val="640"/>
                  <w:marRight w:val="0"/>
                  <w:marTop w:val="0"/>
                  <w:marBottom w:val="0"/>
                  <w:divBdr>
                    <w:top w:val="none" w:sz="0" w:space="0" w:color="auto"/>
                    <w:left w:val="none" w:sz="0" w:space="0" w:color="auto"/>
                    <w:bottom w:val="none" w:sz="0" w:space="0" w:color="auto"/>
                    <w:right w:val="none" w:sz="0" w:space="0" w:color="auto"/>
                  </w:divBdr>
                </w:div>
                <w:div w:id="834733780">
                  <w:marLeft w:val="640"/>
                  <w:marRight w:val="0"/>
                  <w:marTop w:val="0"/>
                  <w:marBottom w:val="0"/>
                  <w:divBdr>
                    <w:top w:val="none" w:sz="0" w:space="0" w:color="auto"/>
                    <w:left w:val="none" w:sz="0" w:space="0" w:color="auto"/>
                    <w:bottom w:val="none" w:sz="0" w:space="0" w:color="auto"/>
                    <w:right w:val="none" w:sz="0" w:space="0" w:color="auto"/>
                  </w:divBdr>
                </w:div>
                <w:div w:id="1910770168">
                  <w:marLeft w:val="640"/>
                  <w:marRight w:val="0"/>
                  <w:marTop w:val="0"/>
                  <w:marBottom w:val="0"/>
                  <w:divBdr>
                    <w:top w:val="none" w:sz="0" w:space="0" w:color="auto"/>
                    <w:left w:val="none" w:sz="0" w:space="0" w:color="auto"/>
                    <w:bottom w:val="none" w:sz="0" w:space="0" w:color="auto"/>
                    <w:right w:val="none" w:sz="0" w:space="0" w:color="auto"/>
                  </w:divBdr>
                </w:div>
                <w:div w:id="1747217367">
                  <w:marLeft w:val="640"/>
                  <w:marRight w:val="0"/>
                  <w:marTop w:val="0"/>
                  <w:marBottom w:val="0"/>
                  <w:divBdr>
                    <w:top w:val="none" w:sz="0" w:space="0" w:color="auto"/>
                    <w:left w:val="none" w:sz="0" w:space="0" w:color="auto"/>
                    <w:bottom w:val="none" w:sz="0" w:space="0" w:color="auto"/>
                    <w:right w:val="none" w:sz="0" w:space="0" w:color="auto"/>
                  </w:divBdr>
                </w:div>
                <w:div w:id="1353335837">
                  <w:marLeft w:val="640"/>
                  <w:marRight w:val="0"/>
                  <w:marTop w:val="0"/>
                  <w:marBottom w:val="0"/>
                  <w:divBdr>
                    <w:top w:val="none" w:sz="0" w:space="0" w:color="auto"/>
                    <w:left w:val="none" w:sz="0" w:space="0" w:color="auto"/>
                    <w:bottom w:val="none" w:sz="0" w:space="0" w:color="auto"/>
                    <w:right w:val="none" w:sz="0" w:space="0" w:color="auto"/>
                  </w:divBdr>
                </w:div>
                <w:div w:id="619919904">
                  <w:marLeft w:val="640"/>
                  <w:marRight w:val="0"/>
                  <w:marTop w:val="0"/>
                  <w:marBottom w:val="0"/>
                  <w:divBdr>
                    <w:top w:val="none" w:sz="0" w:space="0" w:color="auto"/>
                    <w:left w:val="none" w:sz="0" w:space="0" w:color="auto"/>
                    <w:bottom w:val="none" w:sz="0" w:space="0" w:color="auto"/>
                    <w:right w:val="none" w:sz="0" w:space="0" w:color="auto"/>
                  </w:divBdr>
                </w:div>
                <w:div w:id="2062627594">
                  <w:marLeft w:val="640"/>
                  <w:marRight w:val="0"/>
                  <w:marTop w:val="0"/>
                  <w:marBottom w:val="0"/>
                  <w:divBdr>
                    <w:top w:val="none" w:sz="0" w:space="0" w:color="auto"/>
                    <w:left w:val="none" w:sz="0" w:space="0" w:color="auto"/>
                    <w:bottom w:val="none" w:sz="0" w:space="0" w:color="auto"/>
                    <w:right w:val="none" w:sz="0" w:space="0" w:color="auto"/>
                  </w:divBdr>
                </w:div>
                <w:div w:id="784664414">
                  <w:marLeft w:val="640"/>
                  <w:marRight w:val="0"/>
                  <w:marTop w:val="0"/>
                  <w:marBottom w:val="0"/>
                  <w:divBdr>
                    <w:top w:val="none" w:sz="0" w:space="0" w:color="auto"/>
                    <w:left w:val="none" w:sz="0" w:space="0" w:color="auto"/>
                    <w:bottom w:val="none" w:sz="0" w:space="0" w:color="auto"/>
                    <w:right w:val="none" w:sz="0" w:space="0" w:color="auto"/>
                  </w:divBdr>
                </w:div>
                <w:div w:id="743066607">
                  <w:marLeft w:val="640"/>
                  <w:marRight w:val="0"/>
                  <w:marTop w:val="0"/>
                  <w:marBottom w:val="0"/>
                  <w:divBdr>
                    <w:top w:val="none" w:sz="0" w:space="0" w:color="auto"/>
                    <w:left w:val="none" w:sz="0" w:space="0" w:color="auto"/>
                    <w:bottom w:val="none" w:sz="0" w:space="0" w:color="auto"/>
                    <w:right w:val="none" w:sz="0" w:space="0" w:color="auto"/>
                  </w:divBdr>
                </w:div>
                <w:div w:id="875047604">
                  <w:marLeft w:val="640"/>
                  <w:marRight w:val="0"/>
                  <w:marTop w:val="0"/>
                  <w:marBottom w:val="0"/>
                  <w:divBdr>
                    <w:top w:val="none" w:sz="0" w:space="0" w:color="auto"/>
                    <w:left w:val="none" w:sz="0" w:space="0" w:color="auto"/>
                    <w:bottom w:val="none" w:sz="0" w:space="0" w:color="auto"/>
                    <w:right w:val="none" w:sz="0" w:space="0" w:color="auto"/>
                  </w:divBdr>
                </w:div>
                <w:div w:id="1043483051">
                  <w:marLeft w:val="640"/>
                  <w:marRight w:val="0"/>
                  <w:marTop w:val="0"/>
                  <w:marBottom w:val="0"/>
                  <w:divBdr>
                    <w:top w:val="none" w:sz="0" w:space="0" w:color="auto"/>
                    <w:left w:val="none" w:sz="0" w:space="0" w:color="auto"/>
                    <w:bottom w:val="none" w:sz="0" w:space="0" w:color="auto"/>
                    <w:right w:val="none" w:sz="0" w:space="0" w:color="auto"/>
                  </w:divBdr>
                </w:div>
                <w:div w:id="1369910969">
                  <w:marLeft w:val="640"/>
                  <w:marRight w:val="0"/>
                  <w:marTop w:val="0"/>
                  <w:marBottom w:val="0"/>
                  <w:divBdr>
                    <w:top w:val="none" w:sz="0" w:space="0" w:color="auto"/>
                    <w:left w:val="none" w:sz="0" w:space="0" w:color="auto"/>
                    <w:bottom w:val="none" w:sz="0" w:space="0" w:color="auto"/>
                    <w:right w:val="none" w:sz="0" w:space="0" w:color="auto"/>
                  </w:divBdr>
                </w:div>
                <w:div w:id="2058234574">
                  <w:marLeft w:val="640"/>
                  <w:marRight w:val="0"/>
                  <w:marTop w:val="0"/>
                  <w:marBottom w:val="0"/>
                  <w:divBdr>
                    <w:top w:val="none" w:sz="0" w:space="0" w:color="auto"/>
                    <w:left w:val="none" w:sz="0" w:space="0" w:color="auto"/>
                    <w:bottom w:val="none" w:sz="0" w:space="0" w:color="auto"/>
                    <w:right w:val="none" w:sz="0" w:space="0" w:color="auto"/>
                  </w:divBdr>
                </w:div>
                <w:div w:id="984234282">
                  <w:marLeft w:val="640"/>
                  <w:marRight w:val="0"/>
                  <w:marTop w:val="0"/>
                  <w:marBottom w:val="0"/>
                  <w:divBdr>
                    <w:top w:val="none" w:sz="0" w:space="0" w:color="auto"/>
                    <w:left w:val="none" w:sz="0" w:space="0" w:color="auto"/>
                    <w:bottom w:val="none" w:sz="0" w:space="0" w:color="auto"/>
                    <w:right w:val="none" w:sz="0" w:space="0" w:color="auto"/>
                  </w:divBdr>
                </w:div>
                <w:div w:id="151600503">
                  <w:marLeft w:val="640"/>
                  <w:marRight w:val="0"/>
                  <w:marTop w:val="0"/>
                  <w:marBottom w:val="0"/>
                  <w:divBdr>
                    <w:top w:val="none" w:sz="0" w:space="0" w:color="auto"/>
                    <w:left w:val="none" w:sz="0" w:space="0" w:color="auto"/>
                    <w:bottom w:val="none" w:sz="0" w:space="0" w:color="auto"/>
                    <w:right w:val="none" w:sz="0" w:space="0" w:color="auto"/>
                  </w:divBdr>
                </w:div>
                <w:div w:id="348527282">
                  <w:marLeft w:val="640"/>
                  <w:marRight w:val="0"/>
                  <w:marTop w:val="0"/>
                  <w:marBottom w:val="0"/>
                  <w:divBdr>
                    <w:top w:val="none" w:sz="0" w:space="0" w:color="auto"/>
                    <w:left w:val="none" w:sz="0" w:space="0" w:color="auto"/>
                    <w:bottom w:val="none" w:sz="0" w:space="0" w:color="auto"/>
                    <w:right w:val="none" w:sz="0" w:space="0" w:color="auto"/>
                  </w:divBdr>
                </w:div>
                <w:div w:id="778067181">
                  <w:marLeft w:val="640"/>
                  <w:marRight w:val="0"/>
                  <w:marTop w:val="0"/>
                  <w:marBottom w:val="0"/>
                  <w:divBdr>
                    <w:top w:val="none" w:sz="0" w:space="0" w:color="auto"/>
                    <w:left w:val="none" w:sz="0" w:space="0" w:color="auto"/>
                    <w:bottom w:val="none" w:sz="0" w:space="0" w:color="auto"/>
                    <w:right w:val="none" w:sz="0" w:space="0" w:color="auto"/>
                  </w:divBdr>
                </w:div>
                <w:div w:id="240218907">
                  <w:marLeft w:val="640"/>
                  <w:marRight w:val="0"/>
                  <w:marTop w:val="0"/>
                  <w:marBottom w:val="0"/>
                  <w:divBdr>
                    <w:top w:val="none" w:sz="0" w:space="0" w:color="auto"/>
                    <w:left w:val="none" w:sz="0" w:space="0" w:color="auto"/>
                    <w:bottom w:val="none" w:sz="0" w:space="0" w:color="auto"/>
                    <w:right w:val="none" w:sz="0" w:space="0" w:color="auto"/>
                  </w:divBdr>
                </w:div>
                <w:div w:id="1812596783">
                  <w:marLeft w:val="640"/>
                  <w:marRight w:val="0"/>
                  <w:marTop w:val="0"/>
                  <w:marBottom w:val="0"/>
                  <w:divBdr>
                    <w:top w:val="none" w:sz="0" w:space="0" w:color="auto"/>
                    <w:left w:val="none" w:sz="0" w:space="0" w:color="auto"/>
                    <w:bottom w:val="none" w:sz="0" w:space="0" w:color="auto"/>
                    <w:right w:val="none" w:sz="0" w:space="0" w:color="auto"/>
                  </w:divBdr>
                </w:div>
                <w:div w:id="204757600">
                  <w:marLeft w:val="640"/>
                  <w:marRight w:val="0"/>
                  <w:marTop w:val="0"/>
                  <w:marBottom w:val="0"/>
                  <w:divBdr>
                    <w:top w:val="none" w:sz="0" w:space="0" w:color="auto"/>
                    <w:left w:val="none" w:sz="0" w:space="0" w:color="auto"/>
                    <w:bottom w:val="none" w:sz="0" w:space="0" w:color="auto"/>
                    <w:right w:val="none" w:sz="0" w:space="0" w:color="auto"/>
                  </w:divBdr>
                </w:div>
                <w:div w:id="774011737">
                  <w:marLeft w:val="640"/>
                  <w:marRight w:val="0"/>
                  <w:marTop w:val="0"/>
                  <w:marBottom w:val="0"/>
                  <w:divBdr>
                    <w:top w:val="none" w:sz="0" w:space="0" w:color="auto"/>
                    <w:left w:val="none" w:sz="0" w:space="0" w:color="auto"/>
                    <w:bottom w:val="none" w:sz="0" w:space="0" w:color="auto"/>
                    <w:right w:val="none" w:sz="0" w:space="0" w:color="auto"/>
                  </w:divBdr>
                </w:div>
                <w:div w:id="567306264">
                  <w:marLeft w:val="640"/>
                  <w:marRight w:val="0"/>
                  <w:marTop w:val="0"/>
                  <w:marBottom w:val="0"/>
                  <w:divBdr>
                    <w:top w:val="none" w:sz="0" w:space="0" w:color="auto"/>
                    <w:left w:val="none" w:sz="0" w:space="0" w:color="auto"/>
                    <w:bottom w:val="none" w:sz="0" w:space="0" w:color="auto"/>
                    <w:right w:val="none" w:sz="0" w:space="0" w:color="auto"/>
                  </w:divBdr>
                </w:div>
                <w:div w:id="2081293416">
                  <w:marLeft w:val="640"/>
                  <w:marRight w:val="0"/>
                  <w:marTop w:val="0"/>
                  <w:marBottom w:val="0"/>
                  <w:divBdr>
                    <w:top w:val="none" w:sz="0" w:space="0" w:color="auto"/>
                    <w:left w:val="none" w:sz="0" w:space="0" w:color="auto"/>
                    <w:bottom w:val="none" w:sz="0" w:space="0" w:color="auto"/>
                    <w:right w:val="none" w:sz="0" w:space="0" w:color="auto"/>
                  </w:divBdr>
                </w:div>
                <w:div w:id="243877892">
                  <w:marLeft w:val="640"/>
                  <w:marRight w:val="0"/>
                  <w:marTop w:val="0"/>
                  <w:marBottom w:val="0"/>
                  <w:divBdr>
                    <w:top w:val="none" w:sz="0" w:space="0" w:color="auto"/>
                    <w:left w:val="none" w:sz="0" w:space="0" w:color="auto"/>
                    <w:bottom w:val="none" w:sz="0" w:space="0" w:color="auto"/>
                    <w:right w:val="none" w:sz="0" w:space="0" w:color="auto"/>
                  </w:divBdr>
                </w:div>
                <w:div w:id="1816095426">
                  <w:marLeft w:val="640"/>
                  <w:marRight w:val="0"/>
                  <w:marTop w:val="0"/>
                  <w:marBottom w:val="0"/>
                  <w:divBdr>
                    <w:top w:val="none" w:sz="0" w:space="0" w:color="auto"/>
                    <w:left w:val="none" w:sz="0" w:space="0" w:color="auto"/>
                    <w:bottom w:val="none" w:sz="0" w:space="0" w:color="auto"/>
                    <w:right w:val="none" w:sz="0" w:space="0" w:color="auto"/>
                  </w:divBdr>
                </w:div>
                <w:div w:id="1141729728">
                  <w:marLeft w:val="640"/>
                  <w:marRight w:val="0"/>
                  <w:marTop w:val="0"/>
                  <w:marBottom w:val="0"/>
                  <w:divBdr>
                    <w:top w:val="none" w:sz="0" w:space="0" w:color="auto"/>
                    <w:left w:val="none" w:sz="0" w:space="0" w:color="auto"/>
                    <w:bottom w:val="none" w:sz="0" w:space="0" w:color="auto"/>
                    <w:right w:val="none" w:sz="0" w:space="0" w:color="auto"/>
                  </w:divBdr>
                </w:div>
                <w:div w:id="377168056">
                  <w:marLeft w:val="640"/>
                  <w:marRight w:val="0"/>
                  <w:marTop w:val="0"/>
                  <w:marBottom w:val="0"/>
                  <w:divBdr>
                    <w:top w:val="none" w:sz="0" w:space="0" w:color="auto"/>
                    <w:left w:val="none" w:sz="0" w:space="0" w:color="auto"/>
                    <w:bottom w:val="none" w:sz="0" w:space="0" w:color="auto"/>
                    <w:right w:val="none" w:sz="0" w:space="0" w:color="auto"/>
                  </w:divBdr>
                </w:div>
                <w:div w:id="1460491096">
                  <w:marLeft w:val="640"/>
                  <w:marRight w:val="0"/>
                  <w:marTop w:val="0"/>
                  <w:marBottom w:val="0"/>
                  <w:divBdr>
                    <w:top w:val="none" w:sz="0" w:space="0" w:color="auto"/>
                    <w:left w:val="none" w:sz="0" w:space="0" w:color="auto"/>
                    <w:bottom w:val="none" w:sz="0" w:space="0" w:color="auto"/>
                    <w:right w:val="none" w:sz="0" w:space="0" w:color="auto"/>
                  </w:divBdr>
                </w:div>
                <w:div w:id="64449448">
                  <w:marLeft w:val="640"/>
                  <w:marRight w:val="0"/>
                  <w:marTop w:val="0"/>
                  <w:marBottom w:val="0"/>
                  <w:divBdr>
                    <w:top w:val="none" w:sz="0" w:space="0" w:color="auto"/>
                    <w:left w:val="none" w:sz="0" w:space="0" w:color="auto"/>
                    <w:bottom w:val="none" w:sz="0" w:space="0" w:color="auto"/>
                    <w:right w:val="none" w:sz="0" w:space="0" w:color="auto"/>
                  </w:divBdr>
                </w:div>
                <w:div w:id="1173496444">
                  <w:marLeft w:val="640"/>
                  <w:marRight w:val="0"/>
                  <w:marTop w:val="0"/>
                  <w:marBottom w:val="0"/>
                  <w:divBdr>
                    <w:top w:val="none" w:sz="0" w:space="0" w:color="auto"/>
                    <w:left w:val="none" w:sz="0" w:space="0" w:color="auto"/>
                    <w:bottom w:val="none" w:sz="0" w:space="0" w:color="auto"/>
                    <w:right w:val="none" w:sz="0" w:space="0" w:color="auto"/>
                  </w:divBdr>
                </w:div>
                <w:div w:id="331103487">
                  <w:marLeft w:val="640"/>
                  <w:marRight w:val="0"/>
                  <w:marTop w:val="0"/>
                  <w:marBottom w:val="0"/>
                  <w:divBdr>
                    <w:top w:val="none" w:sz="0" w:space="0" w:color="auto"/>
                    <w:left w:val="none" w:sz="0" w:space="0" w:color="auto"/>
                    <w:bottom w:val="none" w:sz="0" w:space="0" w:color="auto"/>
                    <w:right w:val="none" w:sz="0" w:space="0" w:color="auto"/>
                  </w:divBdr>
                </w:div>
                <w:div w:id="529219056">
                  <w:marLeft w:val="640"/>
                  <w:marRight w:val="0"/>
                  <w:marTop w:val="0"/>
                  <w:marBottom w:val="0"/>
                  <w:divBdr>
                    <w:top w:val="none" w:sz="0" w:space="0" w:color="auto"/>
                    <w:left w:val="none" w:sz="0" w:space="0" w:color="auto"/>
                    <w:bottom w:val="none" w:sz="0" w:space="0" w:color="auto"/>
                    <w:right w:val="none" w:sz="0" w:space="0" w:color="auto"/>
                  </w:divBdr>
                </w:div>
                <w:div w:id="1075905120">
                  <w:marLeft w:val="640"/>
                  <w:marRight w:val="0"/>
                  <w:marTop w:val="0"/>
                  <w:marBottom w:val="0"/>
                  <w:divBdr>
                    <w:top w:val="none" w:sz="0" w:space="0" w:color="auto"/>
                    <w:left w:val="none" w:sz="0" w:space="0" w:color="auto"/>
                    <w:bottom w:val="none" w:sz="0" w:space="0" w:color="auto"/>
                    <w:right w:val="none" w:sz="0" w:space="0" w:color="auto"/>
                  </w:divBdr>
                </w:div>
                <w:div w:id="868835355">
                  <w:marLeft w:val="640"/>
                  <w:marRight w:val="0"/>
                  <w:marTop w:val="0"/>
                  <w:marBottom w:val="0"/>
                  <w:divBdr>
                    <w:top w:val="none" w:sz="0" w:space="0" w:color="auto"/>
                    <w:left w:val="none" w:sz="0" w:space="0" w:color="auto"/>
                    <w:bottom w:val="none" w:sz="0" w:space="0" w:color="auto"/>
                    <w:right w:val="none" w:sz="0" w:space="0" w:color="auto"/>
                  </w:divBdr>
                </w:div>
                <w:div w:id="209389802">
                  <w:marLeft w:val="640"/>
                  <w:marRight w:val="0"/>
                  <w:marTop w:val="0"/>
                  <w:marBottom w:val="0"/>
                  <w:divBdr>
                    <w:top w:val="none" w:sz="0" w:space="0" w:color="auto"/>
                    <w:left w:val="none" w:sz="0" w:space="0" w:color="auto"/>
                    <w:bottom w:val="none" w:sz="0" w:space="0" w:color="auto"/>
                    <w:right w:val="none" w:sz="0" w:space="0" w:color="auto"/>
                  </w:divBdr>
                </w:div>
                <w:div w:id="1887329715">
                  <w:marLeft w:val="640"/>
                  <w:marRight w:val="0"/>
                  <w:marTop w:val="0"/>
                  <w:marBottom w:val="0"/>
                  <w:divBdr>
                    <w:top w:val="none" w:sz="0" w:space="0" w:color="auto"/>
                    <w:left w:val="none" w:sz="0" w:space="0" w:color="auto"/>
                    <w:bottom w:val="none" w:sz="0" w:space="0" w:color="auto"/>
                    <w:right w:val="none" w:sz="0" w:space="0" w:color="auto"/>
                  </w:divBdr>
                </w:div>
                <w:div w:id="989211991">
                  <w:marLeft w:val="640"/>
                  <w:marRight w:val="0"/>
                  <w:marTop w:val="0"/>
                  <w:marBottom w:val="0"/>
                  <w:divBdr>
                    <w:top w:val="none" w:sz="0" w:space="0" w:color="auto"/>
                    <w:left w:val="none" w:sz="0" w:space="0" w:color="auto"/>
                    <w:bottom w:val="none" w:sz="0" w:space="0" w:color="auto"/>
                    <w:right w:val="none" w:sz="0" w:space="0" w:color="auto"/>
                  </w:divBdr>
                </w:div>
                <w:div w:id="1723551847">
                  <w:marLeft w:val="640"/>
                  <w:marRight w:val="0"/>
                  <w:marTop w:val="0"/>
                  <w:marBottom w:val="0"/>
                  <w:divBdr>
                    <w:top w:val="none" w:sz="0" w:space="0" w:color="auto"/>
                    <w:left w:val="none" w:sz="0" w:space="0" w:color="auto"/>
                    <w:bottom w:val="none" w:sz="0" w:space="0" w:color="auto"/>
                    <w:right w:val="none" w:sz="0" w:space="0" w:color="auto"/>
                  </w:divBdr>
                </w:div>
                <w:div w:id="267662489">
                  <w:marLeft w:val="640"/>
                  <w:marRight w:val="0"/>
                  <w:marTop w:val="0"/>
                  <w:marBottom w:val="0"/>
                  <w:divBdr>
                    <w:top w:val="none" w:sz="0" w:space="0" w:color="auto"/>
                    <w:left w:val="none" w:sz="0" w:space="0" w:color="auto"/>
                    <w:bottom w:val="none" w:sz="0" w:space="0" w:color="auto"/>
                    <w:right w:val="none" w:sz="0" w:space="0" w:color="auto"/>
                  </w:divBdr>
                </w:div>
                <w:div w:id="1505050144">
                  <w:marLeft w:val="640"/>
                  <w:marRight w:val="0"/>
                  <w:marTop w:val="0"/>
                  <w:marBottom w:val="0"/>
                  <w:divBdr>
                    <w:top w:val="none" w:sz="0" w:space="0" w:color="auto"/>
                    <w:left w:val="none" w:sz="0" w:space="0" w:color="auto"/>
                    <w:bottom w:val="none" w:sz="0" w:space="0" w:color="auto"/>
                    <w:right w:val="none" w:sz="0" w:space="0" w:color="auto"/>
                  </w:divBdr>
                </w:div>
                <w:div w:id="1968775718">
                  <w:marLeft w:val="640"/>
                  <w:marRight w:val="0"/>
                  <w:marTop w:val="0"/>
                  <w:marBottom w:val="0"/>
                  <w:divBdr>
                    <w:top w:val="none" w:sz="0" w:space="0" w:color="auto"/>
                    <w:left w:val="none" w:sz="0" w:space="0" w:color="auto"/>
                    <w:bottom w:val="none" w:sz="0" w:space="0" w:color="auto"/>
                    <w:right w:val="none" w:sz="0" w:space="0" w:color="auto"/>
                  </w:divBdr>
                </w:div>
                <w:div w:id="493692767">
                  <w:marLeft w:val="640"/>
                  <w:marRight w:val="0"/>
                  <w:marTop w:val="0"/>
                  <w:marBottom w:val="0"/>
                  <w:divBdr>
                    <w:top w:val="none" w:sz="0" w:space="0" w:color="auto"/>
                    <w:left w:val="none" w:sz="0" w:space="0" w:color="auto"/>
                    <w:bottom w:val="none" w:sz="0" w:space="0" w:color="auto"/>
                    <w:right w:val="none" w:sz="0" w:space="0" w:color="auto"/>
                  </w:divBdr>
                </w:div>
                <w:div w:id="1938444041">
                  <w:marLeft w:val="640"/>
                  <w:marRight w:val="0"/>
                  <w:marTop w:val="0"/>
                  <w:marBottom w:val="0"/>
                  <w:divBdr>
                    <w:top w:val="none" w:sz="0" w:space="0" w:color="auto"/>
                    <w:left w:val="none" w:sz="0" w:space="0" w:color="auto"/>
                    <w:bottom w:val="none" w:sz="0" w:space="0" w:color="auto"/>
                    <w:right w:val="none" w:sz="0" w:space="0" w:color="auto"/>
                  </w:divBdr>
                </w:div>
                <w:div w:id="796799140">
                  <w:marLeft w:val="640"/>
                  <w:marRight w:val="0"/>
                  <w:marTop w:val="0"/>
                  <w:marBottom w:val="0"/>
                  <w:divBdr>
                    <w:top w:val="none" w:sz="0" w:space="0" w:color="auto"/>
                    <w:left w:val="none" w:sz="0" w:space="0" w:color="auto"/>
                    <w:bottom w:val="none" w:sz="0" w:space="0" w:color="auto"/>
                    <w:right w:val="none" w:sz="0" w:space="0" w:color="auto"/>
                  </w:divBdr>
                </w:div>
                <w:div w:id="741829054">
                  <w:marLeft w:val="640"/>
                  <w:marRight w:val="0"/>
                  <w:marTop w:val="0"/>
                  <w:marBottom w:val="0"/>
                  <w:divBdr>
                    <w:top w:val="none" w:sz="0" w:space="0" w:color="auto"/>
                    <w:left w:val="none" w:sz="0" w:space="0" w:color="auto"/>
                    <w:bottom w:val="none" w:sz="0" w:space="0" w:color="auto"/>
                    <w:right w:val="none" w:sz="0" w:space="0" w:color="auto"/>
                  </w:divBdr>
                </w:div>
                <w:div w:id="1227376221">
                  <w:marLeft w:val="640"/>
                  <w:marRight w:val="0"/>
                  <w:marTop w:val="0"/>
                  <w:marBottom w:val="0"/>
                  <w:divBdr>
                    <w:top w:val="none" w:sz="0" w:space="0" w:color="auto"/>
                    <w:left w:val="none" w:sz="0" w:space="0" w:color="auto"/>
                    <w:bottom w:val="none" w:sz="0" w:space="0" w:color="auto"/>
                    <w:right w:val="none" w:sz="0" w:space="0" w:color="auto"/>
                  </w:divBdr>
                </w:div>
                <w:div w:id="137457265">
                  <w:marLeft w:val="640"/>
                  <w:marRight w:val="0"/>
                  <w:marTop w:val="0"/>
                  <w:marBottom w:val="0"/>
                  <w:divBdr>
                    <w:top w:val="none" w:sz="0" w:space="0" w:color="auto"/>
                    <w:left w:val="none" w:sz="0" w:space="0" w:color="auto"/>
                    <w:bottom w:val="none" w:sz="0" w:space="0" w:color="auto"/>
                    <w:right w:val="none" w:sz="0" w:space="0" w:color="auto"/>
                  </w:divBdr>
                </w:div>
                <w:div w:id="62143759">
                  <w:marLeft w:val="640"/>
                  <w:marRight w:val="0"/>
                  <w:marTop w:val="0"/>
                  <w:marBottom w:val="0"/>
                  <w:divBdr>
                    <w:top w:val="none" w:sz="0" w:space="0" w:color="auto"/>
                    <w:left w:val="none" w:sz="0" w:space="0" w:color="auto"/>
                    <w:bottom w:val="none" w:sz="0" w:space="0" w:color="auto"/>
                    <w:right w:val="none" w:sz="0" w:space="0" w:color="auto"/>
                  </w:divBdr>
                </w:div>
                <w:div w:id="350113180">
                  <w:marLeft w:val="640"/>
                  <w:marRight w:val="0"/>
                  <w:marTop w:val="0"/>
                  <w:marBottom w:val="0"/>
                  <w:divBdr>
                    <w:top w:val="none" w:sz="0" w:space="0" w:color="auto"/>
                    <w:left w:val="none" w:sz="0" w:space="0" w:color="auto"/>
                    <w:bottom w:val="none" w:sz="0" w:space="0" w:color="auto"/>
                    <w:right w:val="none" w:sz="0" w:space="0" w:color="auto"/>
                  </w:divBdr>
                </w:div>
                <w:div w:id="2007858545">
                  <w:marLeft w:val="640"/>
                  <w:marRight w:val="0"/>
                  <w:marTop w:val="0"/>
                  <w:marBottom w:val="0"/>
                  <w:divBdr>
                    <w:top w:val="none" w:sz="0" w:space="0" w:color="auto"/>
                    <w:left w:val="none" w:sz="0" w:space="0" w:color="auto"/>
                    <w:bottom w:val="none" w:sz="0" w:space="0" w:color="auto"/>
                    <w:right w:val="none" w:sz="0" w:space="0" w:color="auto"/>
                  </w:divBdr>
                </w:div>
                <w:div w:id="1932004224">
                  <w:marLeft w:val="640"/>
                  <w:marRight w:val="0"/>
                  <w:marTop w:val="0"/>
                  <w:marBottom w:val="0"/>
                  <w:divBdr>
                    <w:top w:val="none" w:sz="0" w:space="0" w:color="auto"/>
                    <w:left w:val="none" w:sz="0" w:space="0" w:color="auto"/>
                    <w:bottom w:val="none" w:sz="0" w:space="0" w:color="auto"/>
                    <w:right w:val="none" w:sz="0" w:space="0" w:color="auto"/>
                  </w:divBdr>
                </w:div>
                <w:div w:id="1228955747">
                  <w:marLeft w:val="640"/>
                  <w:marRight w:val="0"/>
                  <w:marTop w:val="0"/>
                  <w:marBottom w:val="0"/>
                  <w:divBdr>
                    <w:top w:val="none" w:sz="0" w:space="0" w:color="auto"/>
                    <w:left w:val="none" w:sz="0" w:space="0" w:color="auto"/>
                    <w:bottom w:val="none" w:sz="0" w:space="0" w:color="auto"/>
                    <w:right w:val="none" w:sz="0" w:space="0" w:color="auto"/>
                  </w:divBdr>
                </w:div>
                <w:div w:id="1559436973">
                  <w:marLeft w:val="640"/>
                  <w:marRight w:val="0"/>
                  <w:marTop w:val="0"/>
                  <w:marBottom w:val="0"/>
                  <w:divBdr>
                    <w:top w:val="none" w:sz="0" w:space="0" w:color="auto"/>
                    <w:left w:val="none" w:sz="0" w:space="0" w:color="auto"/>
                    <w:bottom w:val="none" w:sz="0" w:space="0" w:color="auto"/>
                    <w:right w:val="none" w:sz="0" w:space="0" w:color="auto"/>
                  </w:divBdr>
                </w:div>
                <w:div w:id="1783843171">
                  <w:marLeft w:val="640"/>
                  <w:marRight w:val="0"/>
                  <w:marTop w:val="0"/>
                  <w:marBottom w:val="0"/>
                  <w:divBdr>
                    <w:top w:val="none" w:sz="0" w:space="0" w:color="auto"/>
                    <w:left w:val="none" w:sz="0" w:space="0" w:color="auto"/>
                    <w:bottom w:val="none" w:sz="0" w:space="0" w:color="auto"/>
                    <w:right w:val="none" w:sz="0" w:space="0" w:color="auto"/>
                  </w:divBdr>
                </w:div>
                <w:div w:id="2102753900">
                  <w:marLeft w:val="640"/>
                  <w:marRight w:val="0"/>
                  <w:marTop w:val="0"/>
                  <w:marBottom w:val="0"/>
                  <w:divBdr>
                    <w:top w:val="none" w:sz="0" w:space="0" w:color="auto"/>
                    <w:left w:val="none" w:sz="0" w:space="0" w:color="auto"/>
                    <w:bottom w:val="none" w:sz="0" w:space="0" w:color="auto"/>
                    <w:right w:val="none" w:sz="0" w:space="0" w:color="auto"/>
                  </w:divBdr>
                </w:div>
                <w:div w:id="466167857">
                  <w:marLeft w:val="640"/>
                  <w:marRight w:val="0"/>
                  <w:marTop w:val="0"/>
                  <w:marBottom w:val="0"/>
                  <w:divBdr>
                    <w:top w:val="none" w:sz="0" w:space="0" w:color="auto"/>
                    <w:left w:val="none" w:sz="0" w:space="0" w:color="auto"/>
                    <w:bottom w:val="none" w:sz="0" w:space="0" w:color="auto"/>
                    <w:right w:val="none" w:sz="0" w:space="0" w:color="auto"/>
                  </w:divBdr>
                </w:div>
              </w:divsChild>
            </w:div>
            <w:div w:id="1212036608">
              <w:marLeft w:val="0"/>
              <w:marRight w:val="0"/>
              <w:marTop w:val="0"/>
              <w:marBottom w:val="0"/>
              <w:divBdr>
                <w:top w:val="none" w:sz="0" w:space="0" w:color="auto"/>
                <w:left w:val="none" w:sz="0" w:space="0" w:color="auto"/>
                <w:bottom w:val="none" w:sz="0" w:space="0" w:color="auto"/>
                <w:right w:val="none" w:sz="0" w:space="0" w:color="auto"/>
              </w:divBdr>
              <w:divsChild>
                <w:div w:id="59211349">
                  <w:marLeft w:val="640"/>
                  <w:marRight w:val="0"/>
                  <w:marTop w:val="0"/>
                  <w:marBottom w:val="0"/>
                  <w:divBdr>
                    <w:top w:val="none" w:sz="0" w:space="0" w:color="auto"/>
                    <w:left w:val="none" w:sz="0" w:space="0" w:color="auto"/>
                    <w:bottom w:val="none" w:sz="0" w:space="0" w:color="auto"/>
                    <w:right w:val="none" w:sz="0" w:space="0" w:color="auto"/>
                  </w:divBdr>
                </w:div>
                <w:div w:id="832377342">
                  <w:marLeft w:val="640"/>
                  <w:marRight w:val="0"/>
                  <w:marTop w:val="0"/>
                  <w:marBottom w:val="0"/>
                  <w:divBdr>
                    <w:top w:val="none" w:sz="0" w:space="0" w:color="auto"/>
                    <w:left w:val="none" w:sz="0" w:space="0" w:color="auto"/>
                    <w:bottom w:val="none" w:sz="0" w:space="0" w:color="auto"/>
                    <w:right w:val="none" w:sz="0" w:space="0" w:color="auto"/>
                  </w:divBdr>
                </w:div>
                <w:div w:id="1081291112">
                  <w:marLeft w:val="640"/>
                  <w:marRight w:val="0"/>
                  <w:marTop w:val="0"/>
                  <w:marBottom w:val="0"/>
                  <w:divBdr>
                    <w:top w:val="none" w:sz="0" w:space="0" w:color="auto"/>
                    <w:left w:val="none" w:sz="0" w:space="0" w:color="auto"/>
                    <w:bottom w:val="none" w:sz="0" w:space="0" w:color="auto"/>
                    <w:right w:val="none" w:sz="0" w:space="0" w:color="auto"/>
                  </w:divBdr>
                </w:div>
                <w:div w:id="1998727075">
                  <w:marLeft w:val="640"/>
                  <w:marRight w:val="0"/>
                  <w:marTop w:val="0"/>
                  <w:marBottom w:val="0"/>
                  <w:divBdr>
                    <w:top w:val="none" w:sz="0" w:space="0" w:color="auto"/>
                    <w:left w:val="none" w:sz="0" w:space="0" w:color="auto"/>
                    <w:bottom w:val="none" w:sz="0" w:space="0" w:color="auto"/>
                    <w:right w:val="none" w:sz="0" w:space="0" w:color="auto"/>
                  </w:divBdr>
                </w:div>
                <w:div w:id="856701753">
                  <w:marLeft w:val="640"/>
                  <w:marRight w:val="0"/>
                  <w:marTop w:val="0"/>
                  <w:marBottom w:val="0"/>
                  <w:divBdr>
                    <w:top w:val="none" w:sz="0" w:space="0" w:color="auto"/>
                    <w:left w:val="none" w:sz="0" w:space="0" w:color="auto"/>
                    <w:bottom w:val="none" w:sz="0" w:space="0" w:color="auto"/>
                    <w:right w:val="none" w:sz="0" w:space="0" w:color="auto"/>
                  </w:divBdr>
                </w:div>
                <w:div w:id="61216514">
                  <w:marLeft w:val="640"/>
                  <w:marRight w:val="0"/>
                  <w:marTop w:val="0"/>
                  <w:marBottom w:val="0"/>
                  <w:divBdr>
                    <w:top w:val="none" w:sz="0" w:space="0" w:color="auto"/>
                    <w:left w:val="none" w:sz="0" w:space="0" w:color="auto"/>
                    <w:bottom w:val="none" w:sz="0" w:space="0" w:color="auto"/>
                    <w:right w:val="none" w:sz="0" w:space="0" w:color="auto"/>
                  </w:divBdr>
                </w:div>
                <w:div w:id="806970304">
                  <w:marLeft w:val="640"/>
                  <w:marRight w:val="0"/>
                  <w:marTop w:val="0"/>
                  <w:marBottom w:val="0"/>
                  <w:divBdr>
                    <w:top w:val="none" w:sz="0" w:space="0" w:color="auto"/>
                    <w:left w:val="none" w:sz="0" w:space="0" w:color="auto"/>
                    <w:bottom w:val="none" w:sz="0" w:space="0" w:color="auto"/>
                    <w:right w:val="none" w:sz="0" w:space="0" w:color="auto"/>
                  </w:divBdr>
                </w:div>
                <w:div w:id="1582368192">
                  <w:marLeft w:val="640"/>
                  <w:marRight w:val="0"/>
                  <w:marTop w:val="0"/>
                  <w:marBottom w:val="0"/>
                  <w:divBdr>
                    <w:top w:val="none" w:sz="0" w:space="0" w:color="auto"/>
                    <w:left w:val="none" w:sz="0" w:space="0" w:color="auto"/>
                    <w:bottom w:val="none" w:sz="0" w:space="0" w:color="auto"/>
                    <w:right w:val="none" w:sz="0" w:space="0" w:color="auto"/>
                  </w:divBdr>
                </w:div>
                <w:div w:id="774791379">
                  <w:marLeft w:val="640"/>
                  <w:marRight w:val="0"/>
                  <w:marTop w:val="0"/>
                  <w:marBottom w:val="0"/>
                  <w:divBdr>
                    <w:top w:val="none" w:sz="0" w:space="0" w:color="auto"/>
                    <w:left w:val="none" w:sz="0" w:space="0" w:color="auto"/>
                    <w:bottom w:val="none" w:sz="0" w:space="0" w:color="auto"/>
                    <w:right w:val="none" w:sz="0" w:space="0" w:color="auto"/>
                  </w:divBdr>
                </w:div>
                <w:div w:id="542600596">
                  <w:marLeft w:val="640"/>
                  <w:marRight w:val="0"/>
                  <w:marTop w:val="0"/>
                  <w:marBottom w:val="0"/>
                  <w:divBdr>
                    <w:top w:val="none" w:sz="0" w:space="0" w:color="auto"/>
                    <w:left w:val="none" w:sz="0" w:space="0" w:color="auto"/>
                    <w:bottom w:val="none" w:sz="0" w:space="0" w:color="auto"/>
                    <w:right w:val="none" w:sz="0" w:space="0" w:color="auto"/>
                  </w:divBdr>
                </w:div>
                <w:div w:id="1998679673">
                  <w:marLeft w:val="640"/>
                  <w:marRight w:val="0"/>
                  <w:marTop w:val="0"/>
                  <w:marBottom w:val="0"/>
                  <w:divBdr>
                    <w:top w:val="none" w:sz="0" w:space="0" w:color="auto"/>
                    <w:left w:val="none" w:sz="0" w:space="0" w:color="auto"/>
                    <w:bottom w:val="none" w:sz="0" w:space="0" w:color="auto"/>
                    <w:right w:val="none" w:sz="0" w:space="0" w:color="auto"/>
                  </w:divBdr>
                </w:div>
                <w:div w:id="1404991332">
                  <w:marLeft w:val="640"/>
                  <w:marRight w:val="0"/>
                  <w:marTop w:val="0"/>
                  <w:marBottom w:val="0"/>
                  <w:divBdr>
                    <w:top w:val="none" w:sz="0" w:space="0" w:color="auto"/>
                    <w:left w:val="none" w:sz="0" w:space="0" w:color="auto"/>
                    <w:bottom w:val="none" w:sz="0" w:space="0" w:color="auto"/>
                    <w:right w:val="none" w:sz="0" w:space="0" w:color="auto"/>
                  </w:divBdr>
                </w:div>
                <w:div w:id="1419862720">
                  <w:marLeft w:val="640"/>
                  <w:marRight w:val="0"/>
                  <w:marTop w:val="0"/>
                  <w:marBottom w:val="0"/>
                  <w:divBdr>
                    <w:top w:val="none" w:sz="0" w:space="0" w:color="auto"/>
                    <w:left w:val="none" w:sz="0" w:space="0" w:color="auto"/>
                    <w:bottom w:val="none" w:sz="0" w:space="0" w:color="auto"/>
                    <w:right w:val="none" w:sz="0" w:space="0" w:color="auto"/>
                  </w:divBdr>
                </w:div>
                <w:div w:id="2047947696">
                  <w:marLeft w:val="640"/>
                  <w:marRight w:val="0"/>
                  <w:marTop w:val="0"/>
                  <w:marBottom w:val="0"/>
                  <w:divBdr>
                    <w:top w:val="none" w:sz="0" w:space="0" w:color="auto"/>
                    <w:left w:val="none" w:sz="0" w:space="0" w:color="auto"/>
                    <w:bottom w:val="none" w:sz="0" w:space="0" w:color="auto"/>
                    <w:right w:val="none" w:sz="0" w:space="0" w:color="auto"/>
                  </w:divBdr>
                </w:div>
                <w:div w:id="94332006">
                  <w:marLeft w:val="640"/>
                  <w:marRight w:val="0"/>
                  <w:marTop w:val="0"/>
                  <w:marBottom w:val="0"/>
                  <w:divBdr>
                    <w:top w:val="none" w:sz="0" w:space="0" w:color="auto"/>
                    <w:left w:val="none" w:sz="0" w:space="0" w:color="auto"/>
                    <w:bottom w:val="none" w:sz="0" w:space="0" w:color="auto"/>
                    <w:right w:val="none" w:sz="0" w:space="0" w:color="auto"/>
                  </w:divBdr>
                </w:div>
                <w:div w:id="967779889">
                  <w:marLeft w:val="640"/>
                  <w:marRight w:val="0"/>
                  <w:marTop w:val="0"/>
                  <w:marBottom w:val="0"/>
                  <w:divBdr>
                    <w:top w:val="none" w:sz="0" w:space="0" w:color="auto"/>
                    <w:left w:val="none" w:sz="0" w:space="0" w:color="auto"/>
                    <w:bottom w:val="none" w:sz="0" w:space="0" w:color="auto"/>
                    <w:right w:val="none" w:sz="0" w:space="0" w:color="auto"/>
                  </w:divBdr>
                </w:div>
                <w:div w:id="1104421644">
                  <w:marLeft w:val="640"/>
                  <w:marRight w:val="0"/>
                  <w:marTop w:val="0"/>
                  <w:marBottom w:val="0"/>
                  <w:divBdr>
                    <w:top w:val="none" w:sz="0" w:space="0" w:color="auto"/>
                    <w:left w:val="none" w:sz="0" w:space="0" w:color="auto"/>
                    <w:bottom w:val="none" w:sz="0" w:space="0" w:color="auto"/>
                    <w:right w:val="none" w:sz="0" w:space="0" w:color="auto"/>
                  </w:divBdr>
                </w:div>
                <w:div w:id="610091037">
                  <w:marLeft w:val="640"/>
                  <w:marRight w:val="0"/>
                  <w:marTop w:val="0"/>
                  <w:marBottom w:val="0"/>
                  <w:divBdr>
                    <w:top w:val="none" w:sz="0" w:space="0" w:color="auto"/>
                    <w:left w:val="none" w:sz="0" w:space="0" w:color="auto"/>
                    <w:bottom w:val="none" w:sz="0" w:space="0" w:color="auto"/>
                    <w:right w:val="none" w:sz="0" w:space="0" w:color="auto"/>
                  </w:divBdr>
                </w:div>
                <w:div w:id="993409599">
                  <w:marLeft w:val="640"/>
                  <w:marRight w:val="0"/>
                  <w:marTop w:val="0"/>
                  <w:marBottom w:val="0"/>
                  <w:divBdr>
                    <w:top w:val="none" w:sz="0" w:space="0" w:color="auto"/>
                    <w:left w:val="none" w:sz="0" w:space="0" w:color="auto"/>
                    <w:bottom w:val="none" w:sz="0" w:space="0" w:color="auto"/>
                    <w:right w:val="none" w:sz="0" w:space="0" w:color="auto"/>
                  </w:divBdr>
                </w:div>
                <w:div w:id="254048885">
                  <w:marLeft w:val="640"/>
                  <w:marRight w:val="0"/>
                  <w:marTop w:val="0"/>
                  <w:marBottom w:val="0"/>
                  <w:divBdr>
                    <w:top w:val="none" w:sz="0" w:space="0" w:color="auto"/>
                    <w:left w:val="none" w:sz="0" w:space="0" w:color="auto"/>
                    <w:bottom w:val="none" w:sz="0" w:space="0" w:color="auto"/>
                    <w:right w:val="none" w:sz="0" w:space="0" w:color="auto"/>
                  </w:divBdr>
                </w:div>
                <w:div w:id="52198802">
                  <w:marLeft w:val="640"/>
                  <w:marRight w:val="0"/>
                  <w:marTop w:val="0"/>
                  <w:marBottom w:val="0"/>
                  <w:divBdr>
                    <w:top w:val="none" w:sz="0" w:space="0" w:color="auto"/>
                    <w:left w:val="none" w:sz="0" w:space="0" w:color="auto"/>
                    <w:bottom w:val="none" w:sz="0" w:space="0" w:color="auto"/>
                    <w:right w:val="none" w:sz="0" w:space="0" w:color="auto"/>
                  </w:divBdr>
                </w:div>
                <w:div w:id="1708211827">
                  <w:marLeft w:val="640"/>
                  <w:marRight w:val="0"/>
                  <w:marTop w:val="0"/>
                  <w:marBottom w:val="0"/>
                  <w:divBdr>
                    <w:top w:val="none" w:sz="0" w:space="0" w:color="auto"/>
                    <w:left w:val="none" w:sz="0" w:space="0" w:color="auto"/>
                    <w:bottom w:val="none" w:sz="0" w:space="0" w:color="auto"/>
                    <w:right w:val="none" w:sz="0" w:space="0" w:color="auto"/>
                  </w:divBdr>
                </w:div>
                <w:div w:id="1610114502">
                  <w:marLeft w:val="640"/>
                  <w:marRight w:val="0"/>
                  <w:marTop w:val="0"/>
                  <w:marBottom w:val="0"/>
                  <w:divBdr>
                    <w:top w:val="none" w:sz="0" w:space="0" w:color="auto"/>
                    <w:left w:val="none" w:sz="0" w:space="0" w:color="auto"/>
                    <w:bottom w:val="none" w:sz="0" w:space="0" w:color="auto"/>
                    <w:right w:val="none" w:sz="0" w:space="0" w:color="auto"/>
                  </w:divBdr>
                </w:div>
                <w:div w:id="318852536">
                  <w:marLeft w:val="640"/>
                  <w:marRight w:val="0"/>
                  <w:marTop w:val="0"/>
                  <w:marBottom w:val="0"/>
                  <w:divBdr>
                    <w:top w:val="none" w:sz="0" w:space="0" w:color="auto"/>
                    <w:left w:val="none" w:sz="0" w:space="0" w:color="auto"/>
                    <w:bottom w:val="none" w:sz="0" w:space="0" w:color="auto"/>
                    <w:right w:val="none" w:sz="0" w:space="0" w:color="auto"/>
                  </w:divBdr>
                </w:div>
                <w:div w:id="893154604">
                  <w:marLeft w:val="640"/>
                  <w:marRight w:val="0"/>
                  <w:marTop w:val="0"/>
                  <w:marBottom w:val="0"/>
                  <w:divBdr>
                    <w:top w:val="none" w:sz="0" w:space="0" w:color="auto"/>
                    <w:left w:val="none" w:sz="0" w:space="0" w:color="auto"/>
                    <w:bottom w:val="none" w:sz="0" w:space="0" w:color="auto"/>
                    <w:right w:val="none" w:sz="0" w:space="0" w:color="auto"/>
                  </w:divBdr>
                </w:div>
                <w:div w:id="1439064528">
                  <w:marLeft w:val="640"/>
                  <w:marRight w:val="0"/>
                  <w:marTop w:val="0"/>
                  <w:marBottom w:val="0"/>
                  <w:divBdr>
                    <w:top w:val="none" w:sz="0" w:space="0" w:color="auto"/>
                    <w:left w:val="none" w:sz="0" w:space="0" w:color="auto"/>
                    <w:bottom w:val="none" w:sz="0" w:space="0" w:color="auto"/>
                    <w:right w:val="none" w:sz="0" w:space="0" w:color="auto"/>
                  </w:divBdr>
                </w:div>
                <w:div w:id="37709094">
                  <w:marLeft w:val="640"/>
                  <w:marRight w:val="0"/>
                  <w:marTop w:val="0"/>
                  <w:marBottom w:val="0"/>
                  <w:divBdr>
                    <w:top w:val="none" w:sz="0" w:space="0" w:color="auto"/>
                    <w:left w:val="none" w:sz="0" w:space="0" w:color="auto"/>
                    <w:bottom w:val="none" w:sz="0" w:space="0" w:color="auto"/>
                    <w:right w:val="none" w:sz="0" w:space="0" w:color="auto"/>
                  </w:divBdr>
                </w:div>
                <w:div w:id="242030224">
                  <w:marLeft w:val="640"/>
                  <w:marRight w:val="0"/>
                  <w:marTop w:val="0"/>
                  <w:marBottom w:val="0"/>
                  <w:divBdr>
                    <w:top w:val="none" w:sz="0" w:space="0" w:color="auto"/>
                    <w:left w:val="none" w:sz="0" w:space="0" w:color="auto"/>
                    <w:bottom w:val="none" w:sz="0" w:space="0" w:color="auto"/>
                    <w:right w:val="none" w:sz="0" w:space="0" w:color="auto"/>
                  </w:divBdr>
                </w:div>
                <w:div w:id="239564947">
                  <w:marLeft w:val="640"/>
                  <w:marRight w:val="0"/>
                  <w:marTop w:val="0"/>
                  <w:marBottom w:val="0"/>
                  <w:divBdr>
                    <w:top w:val="none" w:sz="0" w:space="0" w:color="auto"/>
                    <w:left w:val="none" w:sz="0" w:space="0" w:color="auto"/>
                    <w:bottom w:val="none" w:sz="0" w:space="0" w:color="auto"/>
                    <w:right w:val="none" w:sz="0" w:space="0" w:color="auto"/>
                  </w:divBdr>
                </w:div>
                <w:div w:id="1126120078">
                  <w:marLeft w:val="640"/>
                  <w:marRight w:val="0"/>
                  <w:marTop w:val="0"/>
                  <w:marBottom w:val="0"/>
                  <w:divBdr>
                    <w:top w:val="none" w:sz="0" w:space="0" w:color="auto"/>
                    <w:left w:val="none" w:sz="0" w:space="0" w:color="auto"/>
                    <w:bottom w:val="none" w:sz="0" w:space="0" w:color="auto"/>
                    <w:right w:val="none" w:sz="0" w:space="0" w:color="auto"/>
                  </w:divBdr>
                </w:div>
                <w:div w:id="1663315847">
                  <w:marLeft w:val="640"/>
                  <w:marRight w:val="0"/>
                  <w:marTop w:val="0"/>
                  <w:marBottom w:val="0"/>
                  <w:divBdr>
                    <w:top w:val="none" w:sz="0" w:space="0" w:color="auto"/>
                    <w:left w:val="none" w:sz="0" w:space="0" w:color="auto"/>
                    <w:bottom w:val="none" w:sz="0" w:space="0" w:color="auto"/>
                    <w:right w:val="none" w:sz="0" w:space="0" w:color="auto"/>
                  </w:divBdr>
                </w:div>
                <w:div w:id="1398555124">
                  <w:marLeft w:val="640"/>
                  <w:marRight w:val="0"/>
                  <w:marTop w:val="0"/>
                  <w:marBottom w:val="0"/>
                  <w:divBdr>
                    <w:top w:val="none" w:sz="0" w:space="0" w:color="auto"/>
                    <w:left w:val="none" w:sz="0" w:space="0" w:color="auto"/>
                    <w:bottom w:val="none" w:sz="0" w:space="0" w:color="auto"/>
                    <w:right w:val="none" w:sz="0" w:space="0" w:color="auto"/>
                  </w:divBdr>
                </w:div>
                <w:div w:id="1203246015">
                  <w:marLeft w:val="640"/>
                  <w:marRight w:val="0"/>
                  <w:marTop w:val="0"/>
                  <w:marBottom w:val="0"/>
                  <w:divBdr>
                    <w:top w:val="none" w:sz="0" w:space="0" w:color="auto"/>
                    <w:left w:val="none" w:sz="0" w:space="0" w:color="auto"/>
                    <w:bottom w:val="none" w:sz="0" w:space="0" w:color="auto"/>
                    <w:right w:val="none" w:sz="0" w:space="0" w:color="auto"/>
                  </w:divBdr>
                </w:div>
                <w:div w:id="112213767">
                  <w:marLeft w:val="640"/>
                  <w:marRight w:val="0"/>
                  <w:marTop w:val="0"/>
                  <w:marBottom w:val="0"/>
                  <w:divBdr>
                    <w:top w:val="none" w:sz="0" w:space="0" w:color="auto"/>
                    <w:left w:val="none" w:sz="0" w:space="0" w:color="auto"/>
                    <w:bottom w:val="none" w:sz="0" w:space="0" w:color="auto"/>
                    <w:right w:val="none" w:sz="0" w:space="0" w:color="auto"/>
                  </w:divBdr>
                </w:div>
                <w:div w:id="249968172">
                  <w:marLeft w:val="640"/>
                  <w:marRight w:val="0"/>
                  <w:marTop w:val="0"/>
                  <w:marBottom w:val="0"/>
                  <w:divBdr>
                    <w:top w:val="none" w:sz="0" w:space="0" w:color="auto"/>
                    <w:left w:val="none" w:sz="0" w:space="0" w:color="auto"/>
                    <w:bottom w:val="none" w:sz="0" w:space="0" w:color="auto"/>
                    <w:right w:val="none" w:sz="0" w:space="0" w:color="auto"/>
                  </w:divBdr>
                </w:div>
                <w:div w:id="1089691741">
                  <w:marLeft w:val="640"/>
                  <w:marRight w:val="0"/>
                  <w:marTop w:val="0"/>
                  <w:marBottom w:val="0"/>
                  <w:divBdr>
                    <w:top w:val="none" w:sz="0" w:space="0" w:color="auto"/>
                    <w:left w:val="none" w:sz="0" w:space="0" w:color="auto"/>
                    <w:bottom w:val="none" w:sz="0" w:space="0" w:color="auto"/>
                    <w:right w:val="none" w:sz="0" w:space="0" w:color="auto"/>
                  </w:divBdr>
                </w:div>
                <w:div w:id="2062752611">
                  <w:marLeft w:val="640"/>
                  <w:marRight w:val="0"/>
                  <w:marTop w:val="0"/>
                  <w:marBottom w:val="0"/>
                  <w:divBdr>
                    <w:top w:val="none" w:sz="0" w:space="0" w:color="auto"/>
                    <w:left w:val="none" w:sz="0" w:space="0" w:color="auto"/>
                    <w:bottom w:val="none" w:sz="0" w:space="0" w:color="auto"/>
                    <w:right w:val="none" w:sz="0" w:space="0" w:color="auto"/>
                  </w:divBdr>
                </w:div>
                <w:div w:id="1038701263">
                  <w:marLeft w:val="640"/>
                  <w:marRight w:val="0"/>
                  <w:marTop w:val="0"/>
                  <w:marBottom w:val="0"/>
                  <w:divBdr>
                    <w:top w:val="none" w:sz="0" w:space="0" w:color="auto"/>
                    <w:left w:val="none" w:sz="0" w:space="0" w:color="auto"/>
                    <w:bottom w:val="none" w:sz="0" w:space="0" w:color="auto"/>
                    <w:right w:val="none" w:sz="0" w:space="0" w:color="auto"/>
                  </w:divBdr>
                </w:div>
                <w:div w:id="1814442527">
                  <w:marLeft w:val="640"/>
                  <w:marRight w:val="0"/>
                  <w:marTop w:val="0"/>
                  <w:marBottom w:val="0"/>
                  <w:divBdr>
                    <w:top w:val="none" w:sz="0" w:space="0" w:color="auto"/>
                    <w:left w:val="none" w:sz="0" w:space="0" w:color="auto"/>
                    <w:bottom w:val="none" w:sz="0" w:space="0" w:color="auto"/>
                    <w:right w:val="none" w:sz="0" w:space="0" w:color="auto"/>
                  </w:divBdr>
                </w:div>
                <w:div w:id="1412003481">
                  <w:marLeft w:val="640"/>
                  <w:marRight w:val="0"/>
                  <w:marTop w:val="0"/>
                  <w:marBottom w:val="0"/>
                  <w:divBdr>
                    <w:top w:val="none" w:sz="0" w:space="0" w:color="auto"/>
                    <w:left w:val="none" w:sz="0" w:space="0" w:color="auto"/>
                    <w:bottom w:val="none" w:sz="0" w:space="0" w:color="auto"/>
                    <w:right w:val="none" w:sz="0" w:space="0" w:color="auto"/>
                  </w:divBdr>
                </w:div>
                <w:div w:id="2013604716">
                  <w:marLeft w:val="640"/>
                  <w:marRight w:val="0"/>
                  <w:marTop w:val="0"/>
                  <w:marBottom w:val="0"/>
                  <w:divBdr>
                    <w:top w:val="none" w:sz="0" w:space="0" w:color="auto"/>
                    <w:left w:val="none" w:sz="0" w:space="0" w:color="auto"/>
                    <w:bottom w:val="none" w:sz="0" w:space="0" w:color="auto"/>
                    <w:right w:val="none" w:sz="0" w:space="0" w:color="auto"/>
                  </w:divBdr>
                </w:div>
                <w:div w:id="1388989833">
                  <w:marLeft w:val="640"/>
                  <w:marRight w:val="0"/>
                  <w:marTop w:val="0"/>
                  <w:marBottom w:val="0"/>
                  <w:divBdr>
                    <w:top w:val="none" w:sz="0" w:space="0" w:color="auto"/>
                    <w:left w:val="none" w:sz="0" w:space="0" w:color="auto"/>
                    <w:bottom w:val="none" w:sz="0" w:space="0" w:color="auto"/>
                    <w:right w:val="none" w:sz="0" w:space="0" w:color="auto"/>
                  </w:divBdr>
                </w:div>
                <w:div w:id="332029116">
                  <w:marLeft w:val="640"/>
                  <w:marRight w:val="0"/>
                  <w:marTop w:val="0"/>
                  <w:marBottom w:val="0"/>
                  <w:divBdr>
                    <w:top w:val="none" w:sz="0" w:space="0" w:color="auto"/>
                    <w:left w:val="none" w:sz="0" w:space="0" w:color="auto"/>
                    <w:bottom w:val="none" w:sz="0" w:space="0" w:color="auto"/>
                    <w:right w:val="none" w:sz="0" w:space="0" w:color="auto"/>
                  </w:divBdr>
                </w:div>
                <w:div w:id="733284596">
                  <w:marLeft w:val="640"/>
                  <w:marRight w:val="0"/>
                  <w:marTop w:val="0"/>
                  <w:marBottom w:val="0"/>
                  <w:divBdr>
                    <w:top w:val="none" w:sz="0" w:space="0" w:color="auto"/>
                    <w:left w:val="none" w:sz="0" w:space="0" w:color="auto"/>
                    <w:bottom w:val="none" w:sz="0" w:space="0" w:color="auto"/>
                    <w:right w:val="none" w:sz="0" w:space="0" w:color="auto"/>
                  </w:divBdr>
                </w:div>
                <w:div w:id="194202431">
                  <w:marLeft w:val="640"/>
                  <w:marRight w:val="0"/>
                  <w:marTop w:val="0"/>
                  <w:marBottom w:val="0"/>
                  <w:divBdr>
                    <w:top w:val="none" w:sz="0" w:space="0" w:color="auto"/>
                    <w:left w:val="none" w:sz="0" w:space="0" w:color="auto"/>
                    <w:bottom w:val="none" w:sz="0" w:space="0" w:color="auto"/>
                    <w:right w:val="none" w:sz="0" w:space="0" w:color="auto"/>
                  </w:divBdr>
                </w:div>
                <w:div w:id="1482964414">
                  <w:marLeft w:val="640"/>
                  <w:marRight w:val="0"/>
                  <w:marTop w:val="0"/>
                  <w:marBottom w:val="0"/>
                  <w:divBdr>
                    <w:top w:val="none" w:sz="0" w:space="0" w:color="auto"/>
                    <w:left w:val="none" w:sz="0" w:space="0" w:color="auto"/>
                    <w:bottom w:val="none" w:sz="0" w:space="0" w:color="auto"/>
                    <w:right w:val="none" w:sz="0" w:space="0" w:color="auto"/>
                  </w:divBdr>
                </w:div>
                <w:div w:id="991836267">
                  <w:marLeft w:val="640"/>
                  <w:marRight w:val="0"/>
                  <w:marTop w:val="0"/>
                  <w:marBottom w:val="0"/>
                  <w:divBdr>
                    <w:top w:val="none" w:sz="0" w:space="0" w:color="auto"/>
                    <w:left w:val="none" w:sz="0" w:space="0" w:color="auto"/>
                    <w:bottom w:val="none" w:sz="0" w:space="0" w:color="auto"/>
                    <w:right w:val="none" w:sz="0" w:space="0" w:color="auto"/>
                  </w:divBdr>
                </w:div>
                <w:div w:id="1886520642">
                  <w:marLeft w:val="640"/>
                  <w:marRight w:val="0"/>
                  <w:marTop w:val="0"/>
                  <w:marBottom w:val="0"/>
                  <w:divBdr>
                    <w:top w:val="none" w:sz="0" w:space="0" w:color="auto"/>
                    <w:left w:val="none" w:sz="0" w:space="0" w:color="auto"/>
                    <w:bottom w:val="none" w:sz="0" w:space="0" w:color="auto"/>
                    <w:right w:val="none" w:sz="0" w:space="0" w:color="auto"/>
                  </w:divBdr>
                </w:div>
                <w:div w:id="816069479">
                  <w:marLeft w:val="640"/>
                  <w:marRight w:val="0"/>
                  <w:marTop w:val="0"/>
                  <w:marBottom w:val="0"/>
                  <w:divBdr>
                    <w:top w:val="none" w:sz="0" w:space="0" w:color="auto"/>
                    <w:left w:val="none" w:sz="0" w:space="0" w:color="auto"/>
                    <w:bottom w:val="none" w:sz="0" w:space="0" w:color="auto"/>
                    <w:right w:val="none" w:sz="0" w:space="0" w:color="auto"/>
                  </w:divBdr>
                </w:div>
                <w:div w:id="1838838225">
                  <w:marLeft w:val="640"/>
                  <w:marRight w:val="0"/>
                  <w:marTop w:val="0"/>
                  <w:marBottom w:val="0"/>
                  <w:divBdr>
                    <w:top w:val="none" w:sz="0" w:space="0" w:color="auto"/>
                    <w:left w:val="none" w:sz="0" w:space="0" w:color="auto"/>
                    <w:bottom w:val="none" w:sz="0" w:space="0" w:color="auto"/>
                    <w:right w:val="none" w:sz="0" w:space="0" w:color="auto"/>
                  </w:divBdr>
                </w:div>
                <w:div w:id="2081826880">
                  <w:marLeft w:val="640"/>
                  <w:marRight w:val="0"/>
                  <w:marTop w:val="0"/>
                  <w:marBottom w:val="0"/>
                  <w:divBdr>
                    <w:top w:val="none" w:sz="0" w:space="0" w:color="auto"/>
                    <w:left w:val="none" w:sz="0" w:space="0" w:color="auto"/>
                    <w:bottom w:val="none" w:sz="0" w:space="0" w:color="auto"/>
                    <w:right w:val="none" w:sz="0" w:space="0" w:color="auto"/>
                  </w:divBdr>
                </w:div>
                <w:div w:id="773398198">
                  <w:marLeft w:val="640"/>
                  <w:marRight w:val="0"/>
                  <w:marTop w:val="0"/>
                  <w:marBottom w:val="0"/>
                  <w:divBdr>
                    <w:top w:val="none" w:sz="0" w:space="0" w:color="auto"/>
                    <w:left w:val="none" w:sz="0" w:space="0" w:color="auto"/>
                    <w:bottom w:val="none" w:sz="0" w:space="0" w:color="auto"/>
                    <w:right w:val="none" w:sz="0" w:space="0" w:color="auto"/>
                  </w:divBdr>
                </w:div>
                <w:div w:id="850534771">
                  <w:marLeft w:val="640"/>
                  <w:marRight w:val="0"/>
                  <w:marTop w:val="0"/>
                  <w:marBottom w:val="0"/>
                  <w:divBdr>
                    <w:top w:val="none" w:sz="0" w:space="0" w:color="auto"/>
                    <w:left w:val="none" w:sz="0" w:space="0" w:color="auto"/>
                    <w:bottom w:val="none" w:sz="0" w:space="0" w:color="auto"/>
                    <w:right w:val="none" w:sz="0" w:space="0" w:color="auto"/>
                  </w:divBdr>
                </w:div>
                <w:div w:id="1185442934">
                  <w:marLeft w:val="640"/>
                  <w:marRight w:val="0"/>
                  <w:marTop w:val="0"/>
                  <w:marBottom w:val="0"/>
                  <w:divBdr>
                    <w:top w:val="none" w:sz="0" w:space="0" w:color="auto"/>
                    <w:left w:val="none" w:sz="0" w:space="0" w:color="auto"/>
                    <w:bottom w:val="none" w:sz="0" w:space="0" w:color="auto"/>
                    <w:right w:val="none" w:sz="0" w:space="0" w:color="auto"/>
                  </w:divBdr>
                </w:div>
                <w:div w:id="242490795">
                  <w:marLeft w:val="640"/>
                  <w:marRight w:val="0"/>
                  <w:marTop w:val="0"/>
                  <w:marBottom w:val="0"/>
                  <w:divBdr>
                    <w:top w:val="none" w:sz="0" w:space="0" w:color="auto"/>
                    <w:left w:val="none" w:sz="0" w:space="0" w:color="auto"/>
                    <w:bottom w:val="none" w:sz="0" w:space="0" w:color="auto"/>
                    <w:right w:val="none" w:sz="0" w:space="0" w:color="auto"/>
                  </w:divBdr>
                </w:div>
                <w:div w:id="881206501">
                  <w:marLeft w:val="640"/>
                  <w:marRight w:val="0"/>
                  <w:marTop w:val="0"/>
                  <w:marBottom w:val="0"/>
                  <w:divBdr>
                    <w:top w:val="none" w:sz="0" w:space="0" w:color="auto"/>
                    <w:left w:val="none" w:sz="0" w:space="0" w:color="auto"/>
                    <w:bottom w:val="none" w:sz="0" w:space="0" w:color="auto"/>
                    <w:right w:val="none" w:sz="0" w:space="0" w:color="auto"/>
                  </w:divBdr>
                </w:div>
                <w:div w:id="38092603">
                  <w:marLeft w:val="640"/>
                  <w:marRight w:val="0"/>
                  <w:marTop w:val="0"/>
                  <w:marBottom w:val="0"/>
                  <w:divBdr>
                    <w:top w:val="none" w:sz="0" w:space="0" w:color="auto"/>
                    <w:left w:val="none" w:sz="0" w:space="0" w:color="auto"/>
                    <w:bottom w:val="none" w:sz="0" w:space="0" w:color="auto"/>
                    <w:right w:val="none" w:sz="0" w:space="0" w:color="auto"/>
                  </w:divBdr>
                </w:div>
                <w:div w:id="1168013166">
                  <w:marLeft w:val="640"/>
                  <w:marRight w:val="0"/>
                  <w:marTop w:val="0"/>
                  <w:marBottom w:val="0"/>
                  <w:divBdr>
                    <w:top w:val="none" w:sz="0" w:space="0" w:color="auto"/>
                    <w:left w:val="none" w:sz="0" w:space="0" w:color="auto"/>
                    <w:bottom w:val="none" w:sz="0" w:space="0" w:color="auto"/>
                    <w:right w:val="none" w:sz="0" w:space="0" w:color="auto"/>
                  </w:divBdr>
                </w:div>
                <w:div w:id="1840388459">
                  <w:marLeft w:val="640"/>
                  <w:marRight w:val="0"/>
                  <w:marTop w:val="0"/>
                  <w:marBottom w:val="0"/>
                  <w:divBdr>
                    <w:top w:val="none" w:sz="0" w:space="0" w:color="auto"/>
                    <w:left w:val="none" w:sz="0" w:space="0" w:color="auto"/>
                    <w:bottom w:val="none" w:sz="0" w:space="0" w:color="auto"/>
                    <w:right w:val="none" w:sz="0" w:space="0" w:color="auto"/>
                  </w:divBdr>
                </w:div>
                <w:div w:id="1072855927">
                  <w:marLeft w:val="640"/>
                  <w:marRight w:val="0"/>
                  <w:marTop w:val="0"/>
                  <w:marBottom w:val="0"/>
                  <w:divBdr>
                    <w:top w:val="none" w:sz="0" w:space="0" w:color="auto"/>
                    <w:left w:val="none" w:sz="0" w:space="0" w:color="auto"/>
                    <w:bottom w:val="none" w:sz="0" w:space="0" w:color="auto"/>
                    <w:right w:val="none" w:sz="0" w:space="0" w:color="auto"/>
                  </w:divBdr>
                </w:div>
                <w:div w:id="1127315633">
                  <w:marLeft w:val="640"/>
                  <w:marRight w:val="0"/>
                  <w:marTop w:val="0"/>
                  <w:marBottom w:val="0"/>
                  <w:divBdr>
                    <w:top w:val="none" w:sz="0" w:space="0" w:color="auto"/>
                    <w:left w:val="none" w:sz="0" w:space="0" w:color="auto"/>
                    <w:bottom w:val="none" w:sz="0" w:space="0" w:color="auto"/>
                    <w:right w:val="none" w:sz="0" w:space="0" w:color="auto"/>
                  </w:divBdr>
                </w:div>
                <w:div w:id="1239438908">
                  <w:marLeft w:val="640"/>
                  <w:marRight w:val="0"/>
                  <w:marTop w:val="0"/>
                  <w:marBottom w:val="0"/>
                  <w:divBdr>
                    <w:top w:val="none" w:sz="0" w:space="0" w:color="auto"/>
                    <w:left w:val="none" w:sz="0" w:space="0" w:color="auto"/>
                    <w:bottom w:val="none" w:sz="0" w:space="0" w:color="auto"/>
                    <w:right w:val="none" w:sz="0" w:space="0" w:color="auto"/>
                  </w:divBdr>
                </w:div>
                <w:div w:id="1535655724">
                  <w:marLeft w:val="640"/>
                  <w:marRight w:val="0"/>
                  <w:marTop w:val="0"/>
                  <w:marBottom w:val="0"/>
                  <w:divBdr>
                    <w:top w:val="none" w:sz="0" w:space="0" w:color="auto"/>
                    <w:left w:val="none" w:sz="0" w:space="0" w:color="auto"/>
                    <w:bottom w:val="none" w:sz="0" w:space="0" w:color="auto"/>
                    <w:right w:val="none" w:sz="0" w:space="0" w:color="auto"/>
                  </w:divBdr>
                </w:div>
                <w:div w:id="654576512">
                  <w:marLeft w:val="640"/>
                  <w:marRight w:val="0"/>
                  <w:marTop w:val="0"/>
                  <w:marBottom w:val="0"/>
                  <w:divBdr>
                    <w:top w:val="none" w:sz="0" w:space="0" w:color="auto"/>
                    <w:left w:val="none" w:sz="0" w:space="0" w:color="auto"/>
                    <w:bottom w:val="none" w:sz="0" w:space="0" w:color="auto"/>
                    <w:right w:val="none" w:sz="0" w:space="0" w:color="auto"/>
                  </w:divBdr>
                </w:div>
                <w:div w:id="642391407">
                  <w:marLeft w:val="640"/>
                  <w:marRight w:val="0"/>
                  <w:marTop w:val="0"/>
                  <w:marBottom w:val="0"/>
                  <w:divBdr>
                    <w:top w:val="none" w:sz="0" w:space="0" w:color="auto"/>
                    <w:left w:val="none" w:sz="0" w:space="0" w:color="auto"/>
                    <w:bottom w:val="none" w:sz="0" w:space="0" w:color="auto"/>
                    <w:right w:val="none" w:sz="0" w:space="0" w:color="auto"/>
                  </w:divBdr>
                </w:div>
                <w:div w:id="1255014454">
                  <w:marLeft w:val="640"/>
                  <w:marRight w:val="0"/>
                  <w:marTop w:val="0"/>
                  <w:marBottom w:val="0"/>
                  <w:divBdr>
                    <w:top w:val="none" w:sz="0" w:space="0" w:color="auto"/>
                    <w:left w:val="none" w:sz="0" w:space="0" w:color="auto"/>
                    <w:bottom w:val="none" w:sz="0" w:space="0" w:color="auto"/>
                    <w:right w:val="none" w:sz="0" w:space="0" w:color="auto"/>
                  </w:divBdr>
                </w:div>
                <w:div w:id="576549109">
                  <w:marLeft w:val="640"/>
                  <w:marRight w:val="0"/>
                  <w:marTop w:val="0"/>
                  <w:marBottom w:val="0"/>
                  <w:divBdr>
                    <w:top w:val="none" w:sz="0" w:space="0" w:color="auto"/>
                    <w:left w:val="none" w:sz="0" w:space="0" w:color="auto"/>
                    <w:bottom w:val="none" w:sz="0" w:space="0" w:color="auto"/>
                    <w:right w:val="none" w:sz="0" w:space="0" w:color="auto"/>
                  </w:divBdr>
                </w:div>
                <w:div w:id="32508055">
                  <w:marLeft w:val="640"/>
                  <w:marRight w:val="0"/>
                  <w:marTop w:val="0"/>
                  <w:marBottom w:val="0"/>
                  <w:divBdr>
                    <w:top w:val="none" w:sz="0" w:space="0" w:color="auto"/>
                    <w:left w:val="none" w:sz="0" w:space="0" w:color="auto"/>
                    <w:bottom w:val="none" w:sz="0" w:space="0" w:color="auto"/>
                    <w:right w:val="none" w:sz="0" w:space="0" w:color="auto"/>
                  </w:divBdr>
                </w:div>
                <w:div w:id="362444838">
                  <w:marLeft w:val="640"/>
                  <w:marRight w:val="0"/>
                  <w:marTop w:val="0"/>
                  <w:marBottom w:val="0"/>
                  <w:divBdr>
                    <w:top w:val="none" w:sz="0" w:space="0" w:color="auto"/>
                    <w:left w:val="none" w:sz="0" w:space="0" w:color="auto"/>
                    <w:bottom w:val="none" w:sz="0" w:space="0" w:color="auto"/>
                    <w:right w:val="none" w:sz="0" w:space="0" w:color="auto"/>
                  </w:divBdr>
                </w:div>
                <w:div w:id="2088456592">
                  <w:marLeft w:val="640"/>
                  <w:marRight w:val="0"/>
                  <w:marTop w:val="0"/>
                  <w:marBottom w:val="0"/>
                  <w:divBdr>
                    <w:top w:val="none" w:sz="0" w:space="0" w:color="auto"/>
                    <w:left w:val="none" w:sz="0" w:space="0" w:color="auto"/>
                    <w:bottom w:val="none" w:sz="0" w:space="0" w:color="auto"/>
                    <w:right w:val="none" w:sz="0" w:space="0" w:color="auto"/>
                  </w:divBdr>
                </w:div>
                <w:div w:id="501044135">
                  <w:marLeft w:val="640"/>
                  <w:marRight w:val="0"/>
                  <w:marTop w:val="0"/>
                  <w:marBottom w:val="0"/>
                  <w:divBdr>
                    <w:top w:val="none" w:sz="0" w:space="0" w:color="auto"/>
                    <w:left w:val="none" w:sz="0" w:space="0" w:color="auto"/>
                    <w:bottom w:val="none" w:sz="0" w:space="0" w:color="auto"/>
                    <w:right w:val="none" w:sz="0" w:space="0" w:color="auto"/>
                  </w:divBdr>
                </w:div>
                <w:div w:id="1092315636">
                  <w:marLeft w:val="640"/>
                  <w:marRight w:val="0"/>
                  <w:marTop w:val="0"/>
                  <w:marBottom w:val="0"/>
                  <w:divBdr>
                    <w:top w:val="none" w:sz="0" w:space="0" w:color="auto"/>
                    <w:left w:val="none" w:sz="0" w:space="0" w:color="auto"/>
                    <w:bottom w:val="none" w:sz="0" w:space="0" w:color="auto"/>
                    <w:right w:val="none" w:sz="0" w:space="0" w:color="auto"/>
                  </w:divBdr>
                </w:div>
                <w:div w:id="1587882283">
                  <w:marLeft w:val="640"/>
                  <w:marRight w:val="0"/>
                  <w:marTop w:val="0"/>
                  <w:marBottom w:val="0"/>
                  <w:divBdr>
                    <w:top w:val="none" w:sz="0" w:space="0" w:color="auto"/>
                    <w:left w:val="none" w:sz="0" w:space="0" w:color="auto"/>
                    <w:bottom w:val="none" w:sz="0" w:space="0" w:color="auto"/>
                    <w:right w:val="none" w:sz="0" w:space="0" w:color="auto"/>
                  </w:divBdr>
                </w:div>
                <w:div w:id="1604651565">
                  <w:marLeft w:val="640"/>
                  <w:marRight w:val="0"/>
                  <w:marTop w:val="0"/>
                  <w:marBottom w:val="0"/>
                  <w:divBdr>
                    <w:top w:val="none" w:sz="0" w:space="0" w:color="auto"/>
                    <w:left w:val="none" w:sz="0" w:space="0" w:color="auto"/>
                    <w:bottom w:val="none" w:sz="0" w:space="0" w:color="auto"/>
                    <w:right w:val="none" w:sz="0" w:space="0" w:color="auto"/>
                  </w:divBdr>
                </w:div>
                <w:div w:id="1956598602">
                  <w:marLeft w:val="640"/>
                  <w:marRight w:val="0"/>
                  <w:marTop w:val="0"/>
                  <w:marBottom w:val="0"/>
                  <w:divBdr>
                    <w:top w:val="none" w:sz="0" w:space="0" w:color="auto"/>
                    <w:left w:val="none" w:sz="0" w:space="0" w:color="auto"/>
                    <w:bottom w:val="none" w:sz="0" w:space="0" w:color="auto"/>
                    <w:right w:val="none" w:sz="0" w:space="0" w:color="auto"/>
                  </w:divBdr>
                </w:div>
                <w:div w:id="1533112481">
                  <w:marLeft w:val="640"/>
                  <w:marRight w:val="0"/>
                  <w:marTop w:val="0"/>
                  <w:marBottom w:val="0"/>
                  <w:divBdr>
                    <w:top w:val="none" w:sz="0" w:space="0" w:color="auto"/>
                    <w:left w:val="none" w:sz="0" w:space="0" w:color="auto"/>
                    <w:bottom w:val="none" w:sz="0" w:space="0" w:color="auto"/>
                    <w:right w:val="none" w:sz="0" w:space="0" w:color="auto"/>
                  </w:divBdr>
                </w:div>
                <w:div w:id="1726953678">
                  <w:marLeft w:val="640"/>
                  <w:marRight w:val="0"/>
                  <w:marTop w:val="0"/>
                  <w:marBottom w:val="0"/>
                  <w:divBdr>
                    <w:top w:val="none" w:sz="0" w:space="0" w:color="auto"/>
                    <w:left w:val="none" w:sz="0" w:space="0" w:color="auto"/>
                    <w:bottom w:val="none" w:sz="0" w:space="0" w:color="auto"/>
                    <w:right w:val="none" w:sz="0" w:space="0" w:color="auto"/>
                  </w:divBdr>
                </w:div>
                <w:div w:id="1361131491">
                  <w:marLeft w:val="640"/>
                  <w:marRight w:val="0"/>
                  <w:marTop w:val="0"/>
                  <w:marBottom w:val="0"/>
                  <w:divBdr>
                    <w:top w:val="none" w:sz="0" w:space="0" w:color="auto"/>
                    <w:left w:val="none" w:sz="0" w:space="0" w:color="auto"/>
                    <w:bottom w:val="none" w:sz="0" w:space="0" w:color="auto"/>
                    <w:right w:val="none" w:sz="0" w:space="0" w:color="auto"/>
                  </w:divBdr>
                </w:div>
                <w:div w:id="475992274">
                  <w:marLeft w:val="640"/>
                  <w:marRight w:val="0"/>
                  <w:marTop w:val="0"/>
                  <w:marBottom w:val="0"/>
                  <w:divBdr>
                    <w:top w:val="none" w:sz="0" w:space="0" w:color="auto"/>
                    <w:left w:val="none" w:sz="0" w:space="0" w:color="auto"/>
                    <w:bottom w:val="none" w:sz="0" w:space="0" w:color="auto"/>
                    <w:right w:val="none" w:sz="0" w:space="0" w:color="auto"/>
                  </w:divBdr>
                </w:div>
              </w:divsChild>
            </w:div>
            <w:div w:id="1321540200">
              <w:marLeft w:val="0"/>
              <w:marRight w:val="0"/>
              <w:marTop w:val="0"/>
              <w:marBottom w:val="0"/>
              <w:divBdr>
                <w:top w:val="none" w:sz="0" w:space="0" w:color="auto"/>
                <w:left w:val="none" w:sz="0" w:space="0" w:color="auto"/>
                <w:bottom w:val="none" w:sz="0" w:space="0" w:color="auto"/>
                <w:right w:val="none" w:sz="0" w:space="0" w:color="auto"/>
              </w:divBdr>
              <w:divsChild>
                <w:div w:id="1073284527">
                  <w:marLeft w:val="640"/>
                  <w:marRight w:val="0"/>
                  <w:marTop w:val="0"/>
                  <w:marBottom w:val="0"/>
                  <w:divBdr>
                    <w:top w:val="none" w:sz="0" w:space="0" w:color="auto"/>
                    <w:left w:val="none" w:sz="0" w:space="0" w:color="auto"/>
                    <w:bottom w:val="none" w:sz="0" w:space="0" w:color="auto"/>
                    <w:right w:val="none" w:sz="0" w:space="0" w:color="auto"/>
                  </w:divBdr>
                </w:div>
                <w:div w:id="246116677">
                  <w:marLeft w:val="640"/>
                  <w:marRight w:val="0"/>
                  <w:marTop w:val="0"/>
                  <w:marBottom w:val="0"/>
                  <w:divBdr>
                    <w:top w:val="none" w:sz="0" w:space="0" w:color="auto"/>
                    <w:left w:val="none" w:sz="0" w:space="0" w:color="auto"/>
                    <w:bottom w:val="none" w:sz="0" w:space="0" w:color="auto"/>
                    <w:right w:val="none" w:sz="0" w:space="0" w:color="auto"/>
                  </w:divBdr>
                </w:div>
                <w:div w:id="527832993">
                  <w:marLeft w:val="640"/>
                  <w:marRight w:val="0"/>
                  <w:marTop w:val="0"/>
                  <w:marBottom w:val="0"/>
                  <w:divBdr>
                    <w:top w:val="none" w:sz="0" w:space="0" w:color="auto"/>
                    <w:left w:val="none" w:sz="0" w:space="0" w:color="auto"/>
                    <w:bottom w:val="none" w:sz="0" w:space="0" w:color="auto"/>
                    <w:right w:val="none" w:sz="0" w:space="0" w:color="auto"/>
                  </w:divBdr>
                </w:div>
                <w:div w:id="146483165">
                  <w:marLeft w:val="640"/>
                  <w:marRight w:val="0"/>
                  <w:marTop w:val="0"/>
                  <w:marBottom w:val="0"/>
                  <w:divBdr>
                    <w:top w:val="none" w:sz="0" w:space="0" w:color="auto"/>
                    <w:left w:val="none" w:sz="0" w:space="0" w:color="auto"/>
                    <w:bottom w:val="none" w:sz="0" w:space="0" w:color="auto"/>
                    <w:right w:val="none" w:sz="0" w:space="0" w:color="auto"/>
                  </w:divBdr>
                </w:div>
                <w:div w:id="1356425546">
                  <w:marLeft w:val="640"/>
                  <w:marRight w:val="0"/>
                  <w:marTop w:val="0"/>
                  <w:marBottom w:val="0"/>
                  <w:divBdr>
                    <w:top w:val="none" w:sz="0" w:space="0" w:color="auto"/>
                    <w:left w:val="none" w:sz="0" w:space="0" w:color="auto"/>
                    <w:bottom w:val="none" w:sz="0" w:space="0" w:color="auto"/>
                    <w:right w:val="none" w:sz="0" w:space="0" w:color="auto"/>
                  </w:divBdr>
                </w:div>
                <w:div w:id="1874028610">
                  <w:marLeft w:val="640"/>
                  <w:marRight w:val="0"/>
                  <w:marTop w:val="0"/>
                  <w:marBottom w:val="0"/>
                  <w:divBdr>
                    <w:top w:val="none" w:sz="0" w:space="0" w:color="auto"/>
                    <w:left w:val="none" w:sz="0" w:space="0" w:color="auto"/>
                    <w:bottom w:val="none" w:sz="0" w:space="0" w:color="auto"/>
                    <w:right w:val="none" w:sz="0" w:space="0" w:color="auto"/>
                  </w:divBdr>
                </w:div>
                <w:div w:id="1458530744">
                  <w:marLeft w:val="640"/>
                  <w:marRight w:val="0"/>
                  <w:marTop w:val="0"/>
                  <w:marBottom w:val="0"/>
                  <w:divBdr>
                    <w:top w:val="none" w:sz="0" w:space="0" w:color="auto"/>
                    <w:left w:val="none" w:sz="0" w:space="0" w:color="auto"/>
                    <w:bottom w:val="none" w:sz="0" w:space="0" w:color="auto"/>
                    <w:right w:val="none" w:sz="0" w:space="0" w:color="auto"/>
                  </w:divBdr>
                </w:div>
                <w:div w:id="1704406845">
                  <w:marLeft w:val="640"/>
                  <w:marRight w:val="0"/>
                  <w:marTop w:val="0"/>
                  <w:marBottom w:val="0"/>
                  <w:divBdr>
                    <w:top w:val="none" w:sz="0" w:space="0" w:color="auto"/>
                    <w:left w:val="none" w:sz="0" w:space="0" w:color="auto"/>
                    <w:bottom w:val="none" w:sz="0" w:space="0" w:color="auto"/>
                    <w:right w:val="none" w:sz="0" w:space="0" w:color="auto"/>
                  </w:divBdr>
                </w:div>
                <w:div w:id="1227958389">
                  <w:marLeft w:val="640"/>
                  <w:marRight w:val="0"/>
                  <w:marTop w:val="0"/>
                  <w:marBottom w:val="0"/>
                  <w:divBdr>
                    <w:top w:val="none" w:sz="0" w:space="0" w:color="auto"/>
                    <w:left w:val="none" w:sz="0" w:space="0" w:color="auto"/>
                    <w:bottom w:val="none" w:sz="0" w:space="0" w:color="auto"/>
                    <w:right w:val="none" w:sz="0" w:space="0" w:color="auto"/>
                  </w:divBdr>
                </w:div>
                <w:div w:id="891113800">
                  <w:marLeft w:val="640"/>
                  <w:marRight w:val="0"/>
                  <w:marTop w:val="0"/>
                  <w:marBottom w:val="0"/>
                  <w:divBdr>
                    <w:top w:val="none" w:sz="0" w:space="0" w:color="auto"/>
                    <w:left w:val="none" w:sz="0" w:space="0" w:color="auto"/>
                    <w:bottom w:val="none" w:sz="0" w:space="0" w:color="auto"/>
                    <w:right w:val="none" w:sz="0" w:space="0" w:color="auto"/>
                  </w:divBdr>
                </w:div>
                <w:div w:id="1418597750">
                  <w:marLeft w:val="640"/>
                  <w:marRight w:val="0"/>
                  <w:marTop w:val="0"/>
                  <w:marBottom w:val="0"/>
                  <w:divBdr>
                    <w:top w:val="none" w:sz="0" w:space="0" w:color="auto"/>
                    <w:left w:val="none" w:sz="0" w:space="0" w:color="auto"/>
                    <w:bottom w:val="none" w:sz="0" w:space="0" w:color="auto"/>
                    <w:right w:val="none" w:sz="0" w:space="0" w:color="auto"/>
                  </w:divBdr>
                </w:div>
                <w:div w:id="1268003743">
                  <w:marLeft w:val="640"/>
                  <w:marRight w:val="0"/>
                  <w:marTop w:val="0"/>
                  <w:marBottom w:val="0"/>
                  <w:divBdr>
                    <w:top w:val="none" w:sz="0" w:space="0" w:color="auto"/>
                    <w:left w:val="none" w:sz="0" w:space="0" w:color="auto"/>
                    <w:bottom w:val="none" w:sz="0" w:space="0" w:color="auto"/>
                    <w:right w:val="none" w:sz="0" w:space="0" w:color="auto"/>
                  </w:divBdr>
                </w:div>
                <w:div w:id="2010254126">
                  <w:marLeft w:val="640"/>
                  <w:marRight w:val="0"/>
                  <w:marTop w:val="0"/>
                  <w:marBottom w:val="0"/>
                  <w:divBdr>
                    <w:top w:val="none" w:sz="0" w:space="0" w:color="auto"/>
                    <w:left w:val="none" w:sz="0" w:space="0" w:color="auto"/>
                    <w:bottom w:val="none" w:sz="0" w:space="0" w:color="auto"/>
                    <w:right w:val="none" w:sz="0" w:space="0" w:color="auto"/>
                  </w:divBdr>
                </w:div>
                <w:div w:id="1620843935">
                  <w:marLeft w:val="640"/>
                  <w:marRight w:val="0"/>
                  <w:marTop w:val="0"/>
                  <w:marBottom w:val="0"/>
                  <w:divBdr>
                    <w:top w:val="none" w:sz="0" w:space="0" w:color="auto"/>
                    <w:left w:val="none" w:sz="0" w:space="0" w:color="auto"/>
                    <w:bottom w:val="none" w:sz="0" w:space="0" w:color="auto"/>
                    <w:right w:val="none" w:sz="0" w:space="0" w:color="auto"/>
                  </w:divBdr>
                </w:div>
                <w:div w:id="1756438062">
                  <w:marLeft w:val="640"/>
                  <w:marRight w:val="0"/>
                  <w:marTop w:val="0"/>
                  <w:marBottom w:val="0"/>
                  <w:divBdr>
                    <w:top w:val="none" w:sz="0" w:space="0" w:color="auto"/>
                    <w:left w:val="none" w:sz="0" w:space="0" w:color="auto"/>
                    <w:bottom w:val="none" w:sz="0" w:space="0" w:color="auto"/>
                    <w:right w:val="none" w:sz="0" w:space="0" w:color="auto"/>
                  </w:divBdr>
                </w:div>
                <w:div w:id="1265766037">
                  <w:marLeft w:val="640"/>
                  <w:marRight w:val="0"/>
                  <w:marTop w:val="0"/>
                  <w:marBottom w:val="0"/>
                  <w:divBdr>
                    <w:top w:val="none" w:sz="0" w:space="0" w:color="auto"/>
                    <w:left w:val="none" w:sz="0" w:space="0" w:color="auto"/>
                    <w:bottom w:val="none" w:sz="0" w:space="0" w:color="auto"/>
                    <w:right w:val="none" w:sz="0" w:space="0" w:color="auto"/>
                  </w:divBdr>
                </w:div>
                <w:div w:id="2069113226">
                  <w:marLeft w:val="640"/>
                  <w:marRight w:val="0"/>
                  <w:marTop w:val="0"/>
                  <w:marBottom w:val="0"/>
                  <w:divBdr>
                    <w:top w:val="none" w:sz="0" w:space="0" w:color="auto"/>
                    <w:left w:val="none" w:sz="0" w:space="0" w:color="auto"/>
                    <w:bottom w:val="none" w:sz="0" w:space="0" w:color="auto"/>
                    <w:right w:val="none" w:sz="0" w:space="0" w:color="auto"/>
                  </w:divBdr>
                </w:div>
                <w:div w:id="478770118">
                  <w:marLeft w:val="640"/>
                  <w:marRight w:val="0"/>
                  <w:marTop w:val="0"/>
                  <w:marBottom w:val="0"/>
                  <w:divBdr>
                    <w:top w:val="none" w:sz="0" w:space="0" w:color="auto"/>
                    <w:left w:val="none" w:sz="0" w:space="0" w:color="auto"/>
                    <w:bottom w:val="none" w:sz="0" w:space="0" w:color="auto"/>
                    <w:right w:val="none" w:sz="0" w:space="0" w:color="auto"/>
                  </w:divBdr>
                </w:div>
                <w:div w:id="232737692">
                  <w:marLeft w:val="640"/>
                  <w:marRight w:val="0"/>
                  <w:marTop w:val="0"/>
                  <w:marBottom w:val="0"/>
                  <w:divBdr>
                    <w:top w:val="none" w:sz="0" w:space="0" w:color="auto"/>
                    <w:left w:val="none" w:sz="0" w:space="0" w:color="auto"/>
                    <w:bottom w:val="none" w:sz="0" w:space="0" w:color="auto"/>
                    <w:right w:val="none" w:sz="0" w:space="0" w:color="auto"/>
                  </w:divBdr>
                </w:div>
                <w:div w:id="1066607138">
                  <w:marLeft w:val="640"/>
                  <w:marRight w:val="0"/>
                  <w:marTop w:val="0"/>
                  <w:marBottom w:val="0"/>
                  <w:divBdr>
                    <w:top w:val="none" w:sz="0" w:space="0" w:color="auto"/>
                    <w:left w:val="none" w:sz="0" w:space="0" w:color="auto"/>
                    <w:bottom w:val="none" w:sz="0" w:space="0" w:color="auto"/>
                    <w:right w:val="none" w:sz="0" w:space="0" w:color="auto"/>
                  </w:divBdr>
                </w:div>
                <w:div w:id="2057848847">
                  <w:marLeft w:val="640"/>
                  <w:marRight w:val="0"/>
                  <w:marTop w:val="0"/>
                  <w:marBottom w:val="0"/>
                  <w:divBdr>
                    <w:top w:val="none" w:sz="0" w:space="0" w:color="auto"/>
                    <w:left w:val="none" w:sz="0" w:space="0" w:color="auto"/>
                    <w:bottom w:val="none" w:sz="0" w:space="0" w:color="auto"/>
                    <w:right w:val="none" w:sz="0" w:space="0" w:color="auto"/>
                  </w:divBdr>
                </w:div>
                <w:div w:id="184028715">
                  <w:marLeft w:val="640"/>
                  <w:marRight w:val="0"/>
                  <w:marTop w:val="0"/>
                  <w:marBottom w:val="0"/>
                  <w:divBdr>
                    <w:top w:val="none" w:sz="0" w:space="0" w:color="auto"/>
                    <w:left w:val="none" w:sz="0" w:space="0" w:color="auto"/>
                    <w:bottom w:val="none" w:sz="0" w:space="0" w:color="auto"/>
                    <w:right w:val="none" w:sz="0" w:space="0" w:color="auto"/>
                  </w:divBdr>
                </w:div>
                <w:div w:id="34276640">
                  <w:marLeft w:val="640"/>
                  <w:marRight w:val="0"/>
                  <w:marTop w:val="0"/>
                  <w:marBottom w:val="0"/>
                  <w:divBdr>
                    <w:top w:val="none" w:sz="0" w:space="0" w:color="auto"/>
                    <w:left w:val="none" w:sz="0" w:space="0" w:color="auto"/>
                    <w:bottom w:val="none" w:sz="0" w:space="0" w:color="auto"/>
                    <w:right w:val="none" w:sz="0" w:space="0" w:color="auto"/>
                  </w:divBdr>
                </w:div>
                <w:div w:id="546844831">
                  <w:marLeft w:val="640"/>
                  <w:marRight w:val="0"/>
                  <w:marTop w:val="0"/>
                  <w:marBottom w:val="0"/>
                  <w:divBdr>
                    <w:top w:val="none" w:sz="0" w:space="0" w:color="auto"/>
                    <w:left w:val="none" w:sz="0" w:space="0" w:color="auto"/>
                    <w:bottom w:val="none" w:sz="0" w:space="0" w:color="auto"/>
                    <w:right w:val="none" w:sz="0" w:space="0" w:color="auto"/>
                  </w:divBdr>
                </w:div>
                <w:div w:id="1766726500">
                  <w:marLeft w:val="640"/>
                  <w:marRight w:val="0"/>
                  <w:marTop w:val="0"/>
                  <w:marBottom w:val="0"/>
                  <w:divBdr>
                    <w:top w:val="none" w:sz="0" w:space="0" w:color="auto"/>
                    <w:left w:val="none" w:sz="0" w:space="0" w:color="auto"/>
                    <w:bottom w:val="none" w:sz="0" w:space="0" w:color="auto"/>
                    <w:right w:val="none" w:sz="0" w:space="0" w:color="auto"/>
                  </w:divBdr>
                </w:div>
                <w:div w:id="1213812687">
                  <w:marLeft w:val="640"/>
                  <w:marRight w:val="0"/>
                  <w:marTop w:val="0"/>
                  <w:marBottom w:val="0"/>
                  <w:divBdr>
                    <w:top w:val="none" w:sz="0" w:space="0" w:color="auto"/>
                    <w:left w:val="none" w:sz="0" w:space="0" w:color="auto"/>
                    <w:bottom w:val="none" w:sz="0" w:space="0" w:color="auto"/>
                    <w:right w:val="none" w:sz="0" w:space="0" w:color="auto"/>
                  </w:divBdr>
                </w:div>
                <w:div w:id="1391030205">
                  <w:marLeft w:val="640"/>
                  <w:marRight w:val="0"/>
                  <w:marTop w:val="0"/>
                  <w:marBottom w:val="0"/>
                  <w:divBdr>
                    <w:top w:val="none" w:sz="0" w:space="0" w:color="auto"/>
                    <w:left w:val="none" w:sz="0" w:space="0" w:color="auto"/>
                    <w:bottom w:val="none" w:sz="0" w:space="0" w:color="auto"/>
                    <w:right w:val="none" w:sz="0" w:space="0" w:color="auto"/>
                  </w:divBdr>
                </w:div>
                <w:div w:id="1380276287">
                  <w:marLeft w:val="640"/>
                  <w:marRight w:val="0"/>
                  <w:marTop w:val="0"/>
                  <w:marBottom w:val="0"/>
                  <w:divBdr>
                    <w:top w:val="none" w:sz="0" w:space="0" w:color="auto"/>
                    <w:left w:val="none" w:sz="0" w:space="0" w:color="auto"/>
                    <w:bottom w:val="none" w:sz="0" w:space="0" w:color="auto"/>
                    <w:right w:val="none" w:sz="0" w:space="0" w:color="auto"/>
                  </w:divBdr>
                </w:div>
                <w:div w:id="2131976535">
                  <w:marLeft w:val="640"/>
                  <w:marRight w:val="0"/>
                  <w:marTop w:val="0"/>
                  <w:marBottom w:val="0"/>
                  <w:divBdr>
                    <w:top w:val="none" w:sz="0" w:space="0" w:color="auto"/>
                    <w:left w:val="none" w:sz="0" w:space="0" w:color="auto"/>
                    <w:bottom w:val="none" w:sz="0" w:space="0" w:color="auto"/>
                    <w:right w:val="none" w:sz="0" w:space="0" w:color="auto"/>
                  </w:divBdr>
                </w:div>
                <w:div w:id="2124381923">
                  <w:marLeft w:val="640"/>
                  <w:marRight w:val="0"/>
                  <w:marTop w:val="0"/>
                  <w:marBottom w:val="0"/>
                  <w:divBdr>
                    <w:top w:val="none" w:sz="0" w:space="0" w:color="auto"/>
                    <w:left w:val="none" w:sz="0" w:space="0" w:color="auto"/>
                    <w:bottom w:val="none" w:sz="0" w:space="0" w:color="auto"/>
                    <w:right w:val="none" w:sz="0" w:space="0" w:color="auto"/>
                  </w:divBdr>
                </w:div>
                <w:div w:id="1880043390">
                  <w:marLeft w:val="640"/>
                  <w:marRight w:val="0"/>
                  <w:marTop w:val="0"/>
                  <w:marBottom w:val="0"/>
                  <w:divBdr>
                    <w:top w:val="none" w:sz="0" w:space="0" w:color="auto"/>
                    <w:left w:val="none" w:sz="0" w:space="0" w:color="auto"/>
                    <w:bottom w:val="none" w:sz="0" w:space="0" w:color="auto"/>
                    <w:right w:val="none" w:sz="0" w:space="0" w:color="auto"/>
                  </w:divBdr>
                </w:div>
                <w:div w:id="2083066327">
                  <w:marLeft w:val="640"/>
                  <w:marRight w:val="0"/>
                  <w:marTop w:val="0"/>
                  <w:marBottom w:val="0"/>
                  <w:divBdr>
                    <w:top w:val="none" w:sz="0" w:space="0" w:color="auto"/>
                    <w:left w:val="none" w:sz="0" w:space="0" w:color="auto"/>
                    <w:bottom w:val="none" w:sz="0" w:space="0" w:color="auto"/>
                    <w:right w:val="none" w:sz="0" w:space="0" w:color="auto"/>
                  </w:divBdr>
                </w:div>
                <w:div w:id="85425257">
                  <w:marLeft w:val="640"/>
                  <w:marRight w:val="0"/>
                  <w:marTop w:val="0"/>
                  <w:marBottom w:val="0"/>
                  <w:divBdr>
                    <w:top w:val="none" w:sz="0" w:space="0" w:color="auto"/>
                    <w:left w:val="none" w:sz="0" w:space="0" w:color="auto"/>
                    <w:bottom w:val="none" w:sz="0" w:space="0" w:color="auto"/>
                    <w:right w:val="none" w:sz="0" w:space="0" w:color="auto"/>
                  </w:divBdr>
                </w:div>
                <w:div w:id="51395506">
                  <w:marLeft w:val="640"/>
                  <w:marRight w:val="0"/>
                  <w:marTop w:val="0"/>
                  <w:marBottom w:val="0"/>
                  <w:divBdr>
                    <w:top w:val="none" w:sz="0" w:space="0" w:color="auto"/>
                    <w:left w:val="none" w:sz="0" w:space="0" w:color="auto"/>
                    <w:bottom w:val="none" w:sz="0" w:space="0" w:color="auto"/>
                    <w:right w:val="none" w:sz="0" w:space="0" w:color="auto"/>
                  </w:divBdr>
                </w:div>
                <w:div w:id="648479762">
                  <w:marLeft w:val="640"/>
                  <w:marRight w:val="0"/>
                  <w:marTop w:val="0"/>
                  <w:marBottom w:val="0"/>
                  <w:divBdr>
                    <w:top w:val="none" w:sz="0" w:space="0" w:color="auto"/>
                    <w:left w:val="none" w:sz="0" w:space="0" w:color="auto"/>
                    <w:bottom w:val="none" w:sz="0" w:space="0" w:color="auto"/>
                    <w:right w:val="none" w:sz="0" w:space="0" w:color="auto"/>
                  </w:divBdr>
                </w:div>
                <w:div w:id="749548438">
                  <w:marLeft w:val="640"/>
                  <w:marRight w:val="0"/>
                  <w:marTop w:val="0"/>
                  <w:marBottom w:val="0"/>
                  <w:divBdr>
                    <w:top w:val="none" w:sz="0" w:space="0" w:color="auto"/>
                    <w:left w:val="none" w:sz="0" w:space="0" w:color="auto"/>
                    <w:bottom w:val="none" w:sz="0" w:space="0" w:color="auto"/>
                    <w:right w:val="none" w:sz="0" w:space="0" w:color="auto"/>
                  </w:divBdr>
                </w:div>
                <w:div w:id="283393686">
                  <w:marLeft w:val="640"/>
                  <w:marRight w:val="0"/>
                  <w:marTop w:val="0"/>
                  <w:marBottom w:val="0"/>
                  <w:divBdr>
                    <w:top w:val="none" w:sz="0" w:space="0" w:color="auto"/>
                    <w:left w:val="none" w:sz="0" w:space="0" w:color="auto"/>
                    <w:bottom w:val="none" w:sz="0" w:space="0" w:color="auto"/>
                    <w:right w:val="none" w:sz="0" w:space="0" w:color="auto"/>
                  </w:divBdr>
                </w:div>
                <w:div w:id="735859903">
                  <w:marLeft w:val="640"/>
                  <w:marRight w:val="0"/>
                  <w:marTop w:val="0"/>
                  <w:marBottom w:val="0"/>
                  <w:divBdr>
                    <w:top w:val="none" w:sz="0" w:space="0" w:color="auto"/>
                    <w:left w:val="none" w:sz="0" w:space="0" w:color="auto"/>
                    <w:bottom w:val="none" w:sz="0" w:space="0" w:color="auto"/>
                    <w:right w:val="none" w:sz="0" w:space="0" w:color="auto"/>
                  </w:divBdr>
                </w:div>
                <w:div w:id="1250843877">
                  <w:marLeft w:val="640"/>
                  <w:marRight w:val="0"/>
                  <w:marTop w:val="0"/>
                  <w:marBottom w:val="0"/>
                  <w:divBdr>
                    <w:top w:val="none" w:sz="0" w:space="0" w:color="auto"/>
                    <w:left w:val="none" w:sz="0" w:space="0" w:color="auto"/>
                    <w:bottom w:val="none" w:sz="0" w:space="0" w:color="auto"/>
                    <w:right w:val="none" w:sz="0" w:space="0" w:color="auto"/>
                  </w:divBdr>
                </w:div>
                <w:div w:id="1470128991">
                  <w:marLeft w:val="640"/>
                  <w:marRight w:val="0"/>
                  <w:marTop w:val="0"/>
                  <w:marBottom w:val="0"/>
                  <w:divBdr>
                    <w:top w:val="none" w:sz="0" w:space="0" w:color="auto"/>
                    <w:left w:val="none" w:sz="0" w:space="0" w:color="auto"/>
                    <w:bottom w:val="none" w:sz="0" w:space="0" w:color="auto"/>
                    <w:right w:val="none" w:sz="0" w:space="0" w:color="auto"/>
                  </w:divBdr>
                </w:div>
                <w:div w:id="1489709633">
                  <w:marLeft w:val="640"/>
                  <w:marRight w:val="0"/>
                  <w:marTop w:val="0"/>
                  <w:marBottom w:val="0"/>
                  <w:divBdr>
                    <w:top w:val="none" w:sz="0" w:space="0" w:color="auto"/>
                    <w:left w:val="none" w:sz="0" w:space="0" w:color="auto"/>
                    <w:bottom w:val="none" w:sz="0" w:space="0" w:color="auto"/>
                    <w:right w:val="none" w:sz="0" w:space="0" w:color="auto"/>
                  </w:divBdr>
                </w:div>
                <w:div w:id="624895423">
                  <w:marLeft w:val="640"/>
                  <w:marRight w:val="0"/>
                  <w:marTop w:val="0"/>
                  <w:marBottom w:val="0"/>
                  <w:divBdr>
                    <w:top w:val="none" w:sz="0" w:space="0" w:color="auto"/>
                    <w:left w:val="none" w:sz="0" w:space="0" w:color="auto"/>
                    <w:bottom w:val="none" w:sz="0" w:space="0" w:color="auto"/>
                    <w:right w:val="none" w:sz="0" w:space="0" w:color="auto"/>
                  </w:divBdr>
                </w:div>
                <w:div w:id="603613566">
                  <w:marLeft w:val="640"/>
                  <w:marRight w:val="0"/>
                  <w:marTop w:val="0"/>
                  <w:marBottom w:val="0"/>
                  <w:divBdr>
                    <w:top w:val="none" w:sz="0" w:space="0" w:color="auto"/>
                    <w:left w:val="none" w:sz="0" w:space="0" w:color="auto"/>
                    <w:bottom w:val="none" w:sz="0" w:space="0" w:color="auto"/>
                    <w:right w:val="none" w:sz="0" w:space="0" w:color="auto"/>
                  </w:divBdr>
                </w:div>
                <w:div w:id="758134363">
                  <w:marLeft w:val="640"/>
                  <w:marRight w:val="0"/>
                  <w:marTop w:val="0"/>
                  <w:marBottom w:val="0"/>
                  <w:divBdr>
                    <w:top w:val="none" w:sz="0" w:space="0" w:color="auto"/>
                    <w:left w:val="none" w:sz="0" w:space="0" w:color="auto"/>
                    <w:bottom w:val="none" w:sz="0" w:space="0" w:color="auto"/>
                    <w:right w:val="none" w:sz="0" w:space="0" w:color="auto"/>
                  </w:divBdr>
                </w:div>
                <w:div w:id="1663465118">
                  <w:marLeft w:val="640"/>
                  <w:marRight w:val="0"/>
                  <w:marTop w:val="0"/>
                  <w:marBottom w:val="0"/>
                  <w:divBdr>
                    <w:top w:val="none" w:sz="0" w:space="0" w:color="auto"/>
                    <w:left w:val="none" w:sz="0" w:space="0" w:color="auto"/>
                    <w:bottom w:val="none" w:sz="0" w:space="0" w:color="auto"/>
                    <w:right w:val="none" w:sz="0" w:space="0" w:color="auto"/>
                  </w:divBdr>
                </w:div>
                <w:div w:id="700087702">
                  <w:marLeft w:val="640"/>
                  <w:marRight w:val="0"/>
                  <w:marTop w:val="0"/>
                  <w:marBottom w:val="0"/>
                  <w:divBdr>
                    <w:top w:val="none" w:sz="0" w:space="0" w:color="auto"/>
                    <w:left w:val="none" w:sz="0" w:space="0" w:color="auto"/>
                    <w:bottom w:val="none" w:sz="0" w:space="0" w:color="auto"/>
                    <w:right w:val="none" w:sz="0" w:space="0" w:color="auto"/>
                  </w:divBdr>
                </w:div>
                <w:div w:id="557866239">
                  <w:marLeft w:val="640"/>
                  <w:marRight w:val="0"/>
                  <w:marTop w:val="0"/>
                  <w:marBottom w:val="0"/>
                  <w:divBdr>
                    <w:top w:val="none" w:sz="0" w:space="0" w:color="auto"/>
                    <w:left w:val="none" w:sz="0" w:space="0" w:color="auto"/>
                    <w:bottom w:val="none" w:sz="0" w:space="0" w:color="auto"/>
                    <w:right w:val="none" w:sz="0" w:space="0" w:color="auto"/>
                  </w:divBdr>
                </w:div>
                <w:div w:id="1011491744">
                  <w:marLeft w:val="640"/>
                  <w:marRight w:val="0"/>
                  <w:marTop w:val="0"/>
                  <w:marBottom w:val="0"/>
                  <w:divBdr>
                    <w:top w:val="none" w:sz="0" w:space="0" w:color="auto"/>
                    <w:left w:val="none" w:sz="0" w:space="0" w:color="auto"/>
                    <w:bottom w:val="none" w:sz="0" w:space="0" w:color="auto"/>
                    <w:right w:val="none" w:sz="0" w:space="0" w:color="auto"/>
                  </w:divBdr>
                </w:div>
                <w:div w:id="923032831">
                  <w:marLeft w:val="640"/>
                  <w:marRight w:val="0"/>
                  <w:marTop w:val="0"/>
                  <w:marBottom w:val="0"/>
                  <w:divBdr>
                    <w:top w:val="none" w:sz="0" w:space="0" w:color="auto"/>
                    <w:left w:val="none" w:sz="0" w:space="0" w:color="auto"/>
                    <w:bottom w:val="none" w:sz="0" w:space="0" w:color="auto"/>
                    <w:right w:val="none" w:sz="0" w:space="0" w:color="auto"/>
                  </w:divBdr>
                </w:div>
                <w:div w:id="1458180561">
                  <w:marLeft w:val="640"/>
                  <w:marRight w:val="0"/>
                  <w:marTop w:val="0"/>
                  <w:marBottom w:val="0"/>
                  <w:divBdr>
                    <w:top w:val="none" w:sz="0" w:space="0" w:color="auto"/>
                    <w:left w:val="none" w:sz="0" w:space="0" w:color="auto"/>
                    <w:bottom w:val="none" w:sz="0" w:space="0" w:color="auto"/>
                    <w:right w:val="none" w:sz="0" w:space="0" w:color="auto"/>
                  </w:divBdr>
                </w:div>
                <w:div w:id="95639013">
                  <w:marLeft w:val="640"/>
                  <w:marRight w:val="0"/>
                  <w:marTop w:val="0"/>
                  <w:marBottom w:val="0"/>
                  <w:divBdr>
                    <w:top w:val="none" w:sz="0" w:space="0" w:color="auto"/>
                    <w:left w:val="none" w:sz="0" w:space="0" w:color="auto"/>
                    <w:bottom w:val="none" w:sz="0" w:space="0" w:color="auto"/>
                    <w:right w:val="none" w:sz="0" w:space="0" w:color="auto"/>
                  </w:divBdr>
                </w:div>
                <w:div w:id="1362166334">
                  <w:marLeft w:val="640"/>
                  <w:marRight w:val="0"/>
                  <w:marTop w:val="0"/>
                  <w:marBottom w:val="0"/>
                  <w:divBdr>
                    <w:top w:val="none" w:sz="0" w:space="0" w:color="auto"/>
                    <w:left w:val="none" w:sz="0" w:space="0" w:color="auto"/>
                    <w:bottom w:val="none" w:sz="0" w:space="0" w:color="auto"/>
                    <w:right w:val="none" w:sz="0" w:space="0" w:color="auto"/>
                  </w:divBdr>
                </w:div>
                <w:div w:id="342703203">
                  <w:marLeft w:val="640"/>
                  <w:marRight w:val="0"/>
                  <w:marTop w:val="0"/>
                  <w:marBottom w:val="0"/>
                  <w:divBdr>
                    <w:top w:val="none" w:sz="0" w:space="0" w:color="auto"/>
                    <w:left w:val="none" w:sz="0" w:space="0" w:color="auto"/>
                    <w:bottom w:val="none" w:sz="0" w:space="0" w:color="auto"/>
                    <w:right w:val="none" w:sz="0" w:space="0" w:color="auto"/>
                  </w:divBdr>
                </w:div>
                <w:div w:id="785808254">
                  <w:marLeft w:val="640"/>
                  <w:marRight w:val="0"/>
                  <w:marTop w:val="0"/>
                  <w:marBottom w:val="0"/>
                  <w:divBdr>
                    <w:top w:val="none" w:sz="0" w:space="0" w:color="auto"/>
                    <w:left w:val="none" w:sz="0" w:space="0" w:color="auto"/>
                    <w:bottom w:val="none" w:sz="0" w:space="0" w:color="auto"/>
                    <w:right w:val="none" w:sz="0" w:space="0" w:color="auto"/>
                  </w:divBdr>
                </w:div>
                <w:div w:id="1130712245">
                  <w:marLeft w:val="640"/>
                  <w:marRight w:val="0"/>
                  <w:marTop w:val="0"/>
                  <w:marBottom w:val="0"/>
                  <w:divBdr>
                    <w:top w:val="none" w:sz="0" w:space="0" w:color="auto"/>
                    <w:left w:val="none" w:sz="0" w:space="0" w:color="auto"/>
                    <w:bottom w:val="none" w:sz="0" w:space="0" w:color="auto"/>
                    <w:right w:val="none" w:sz="0" w:space="0" w:color="auto"/>
                  </w:divBdr>
                </w:div>
                <w:div w:id="1417364164">
                  <w:marLeft w:val="640"/>
                  <w:marRight w:val="0"/>
                  <w:marTop w:val="0"/>
                  <w:marBottom w:val="0"/>
                  <w:divBdr>
                    <w:top w:val="none" w:sz="0" w:space="0" w:color="auto"/>
                    <w:left w:val="none" w:sz="0" w:space="0" w:color="auto"/>
                    <w:bottom w:val="none" w:sz="0" w:space="0" w:color="auto"/>
                    <w:right w:val="none" w:sz="0" w:space="0" w:color="auto"/>
                  </w:divBdr>
                </w:div>
                <w:div w:id="1833987342">
                  <w:marLeft w:val="640"/>
                  <w:marRight w:val="0"/>
                  <w:marTop w:val="0"/>
                  <w:marBottom w:val="0"/>
                  <w:divBdr>
                    <w:top w:val="none" w:sz="0" w:space="0" w:color="auto"/>
                    <w:left w:val="none" w:sz="0" w:space="0" w:color="auto"/>
                    <w:bottom w:val="none" w:sz="0" w:space="0" w:color="auto"/>
                    <w:right w:val="none" w:sz="0" w:space="0" w:color="auto"/>
                  </w:divBdr>
                </w:div>
                <w:div w:id="1541700915">
                  <w:marLeft w:val="640"/>
                  <w:marRight w:val="0"/>
                  <w:marTop w:val="0"/>
                  <w:marBottom w:val="0"/>
                  <w:divBdr>
                    <w:top w:val="none" w:sz="0" w:space="0" w:color="auto"/>
                    <w:left w:val="none" w:sz="0" w:space="0" w:color="auto"/>
                    <w:bottom w:val="none" w:sz="0" w:space="0" w:color="auto"/>
                    <w:right w:val="none" w:sz="0" w:space="0" w:color="auto"/>
                  </w:divBdr>
                </w:div>
                <w:div w:id="1140731561">
                  <w:marLeft w:val="640"/>
                  <w:marRight w:val="0"/>
                  <w:marTop w:val="0"/>
                  <w:marBottom w:val="0"/>
                  <w:divBdr>
                    <w:top w:val="none" w:sz="0" w:space="0" w:color="auto"/>
                    <w:left w:val="none" w:sz="0" w:space="0" w:color="auto"/>
                    <w:bottom w:val="none" w:sz="0" w:space="0" w:color="auto"/>
                    <w:right w:val="none" w:sz="0" w:space="0" w:color="auto"/>
                  </w:divBdr>
                </w:div>
                <w:div w:id="423889347">
                  <w:marLeft w:val="640"/>
                  <w:marRight w:val="0"/>
                  <w:marTop w:val="0"/>
                  <w:marBottom w:val="0"/>
                  <w:divBdr>
                    <w:top w:val="none" w:sz="0" w:space="0" w:color="auto"/>
                    <w:left w:val="none" w:sz="0" w:space="0" w:color="auto"/>
                    <w:bottom w:val="none" w:sz="0" w:space="0" w:color="auto"/>
                    <w:right w:val="none" w:sz="0" w:space="0" w:color="auto"/>
                  </w:divBdr>
                </w:div>
                <w:div w:id="2044744124">
                  <w:marLeft w:val="640"/>
                  <w:marRight w:val="0"/>
                  <w:marTop w:val="0"/>
                  <w:marBottom w:val="0"/>
                  <w:divBdr>
                    <w:top w:val="none" w:sz="0" w:space="0" w:color="auto"/>
                    <w:left w:val="none" w:sz="0" w:space="0" w:color="auto"/>
                    <w:bottom w:val="none" w:sz="0" w:space="0" w:color="auto"/>
                    <w:right w:val="none" w:sz="0" w:space="0" w:color="auto"/>
                  </w:divBdr>
                </w:div>
                <w:div w:id="1017972698">
                  <w:marLeft w:val="640"/>
                  <w:marRight w:val="0"/>
                  <w:marTop w:val="0"/>
                  <w:marBottom w:val="0"/>
                  <w:divBdr>
                    <w:top w:val="none" w:sz="0" w:space="0" w:color="auto"/>
                    <w:left w:val="none" w:sz="0" w:space="0" w:color="auto"/>
                    <w:bottom w:val="none" w:sz="0" w:space="0" w:color="auto"/>
                    <w:right w:val="none" w:sz="0" w:space="0" w:color="auto"/>
                  </w:divBdr>
                </w:div>
                <w:div w:id="1011302967">
                  <w:marLeft w:val="640"/>
                  <w:marRight w:val="0"/>
                  <w:marTop w:val="0"/>
                  <w:marBottom w:val="0"/>
                  <w:divBdr>
                    <w:top w:val="none" w:sz="0" w:space="0" w:color="auto"/>
                    <w:left w:val="none" w:sz="0" w:space="0" w:color="auto"/>
                    <w:bottom w:val="none" w:sz="0" w:space="0" w:color="auto"/>
                    <w:right w:val="none" w:sz="0" w:space="0" w:color="auto"/>
                  </w:divBdr>
                </w:div>
                <w:div w:id="1402364443">
                  <w:marLeft w:val="640"/>
                  <w:marRight w:val="0"/>
                  <w:marTop w:val="0"/>
                  <w:marBottom w:val="0"/>
                  <w:divBdr>
                    <w:top w:val="none" w:sz="0" w:space="0" w:color="auto"/>
                    <w:left w:val="none" w:sz="0" w:space="0" w:color="auto"/>
                    <w:bottom w:val="none" w:sz="0" w:space="0" w:color="auto"/>
                    <w:right w:val="none" w:sz="0" w:space="0" w:color="auto"/>
                  </w:divBdr>
                </w:div>
                <w:div w:id="1301496221">
                  <w:marLeft w:val="640"/>
                  <w:marRight w:val="0"/>
                  <w:marTop w:val="0"/>
                  <w:marBottom w:val="0"/>
                  <w:divBdr>
                    <w:top w:val="none" w:sz="0" w:space="0" w:color="auto"/>
                    <w:left w:val="none" w:sz="0" w:space="0" w:color="auto"/>
                    <w:bottom w:val="none" w:sz="0" w:space="0" w:color="auto"/>
                    <w:right w:val="none" w:sz="0" w:space="0" w:color="auto"/>
                  </w:divBdr>
                </w:div>
                <w:div w:id="1078481585">
                  <w:marLeft w:val="640"/>
                  <w:marRight w:val="0"/>
                  <w:marTop w:val="0"/>
                  <w:marBottom w:val="0"/>
                  <w:divBdr>
                    <w:top w:val="none" w:sz="0" w:space="0" w:color="auto"/>
                    <w:left w:val="none" w:sz="0" w:space="0" w:color="auto"/>
                    <w:bottom w:val="none" w:sz="0" w:space="0" w:color="auto"/>
                    <w:right w:val="none" w:sz="0" w:space="0" w:color="auto"/>
                  </w:divBdr>
                </w:div>
                <w:div w:id="2066097065">
                  <w:marLeft w:val="640"/>
                  <w:marRight w:val="0"/>
                  <w:marTop w:val="0"/>
                  <w:marBottom w:val="0"/>
                  <w:divBdr>
                    <w:top w:val="none" w:sz="0" w:space="0" w:color="auto"/>
                    <w:left w:val="none" w:sz="0" w:space="0" w:color="auto"/>
                    <w:bottom w:val="none" w:sz="0" w:space="0" w:color="auto"/>
                    <w:right w:val="none" w:sz="0" w:space="0" w:color="auto"/>
                  </w:divBdr>
                </w:div>
                <w:div w:id="401026818">
                  <w:marLeft w:val="640"/>
                  <w:marRight w:val="0"/>
                  <w:marTop w:val="0"/>
                  <w:marBottom w:val="0"/>
                  <w:divBdr>
                    <w:top w:val="none" w:sz="0" w:space="0" w:color="auto"/>
                    <w:left w:val="none" w:sz="0" w:space="0" w:color="auto"/>
                    <w:bottom w:val="none" w:sz="0" w:space="0" w:color="auto"/>
                    <w:right w:val="none" w:sz="0" w:space="0" w:color="auto"/>
                  </w:divBdr>
                </w:div>
                <w:div w:id="2009673694">
                  <w:marLeft w:val="640"/>
                  <w:marRight w:val="0"/>
                  <w:marTop w:val="0"/>
                  <w:marBottom w:val="0"/>
                  <w:divBdr>
                    <w:top w:val="none" w:sz="0" w:space="0" w:color="auto"/>
                    <w:left w:val="none" w:sz="0" w:space="0" w:color="auto"/>
                    <w:bottom w:val="none" w:sz="0" w:space="0" w:color="auto"/>
                    <w:right w:val="none" w:sz="0" w:space="0" w:color="auto"/>
                  </w:divBdr>
                </w:div>
                <w:div w:id="2136631859">
                  <w:marLeft w:val="640"/>
                  <w:marRight w:val="0"/>
                  <w:marTop w:val="0"/>
                  <w:marBottom w:val="0"/>
                  <w:divBdr>
                    <w:top w:val="none" w:sz="0" w:space="0" w:color="auto"/>
                    <w:left w:val="none" w:sz="0" w:space="0" w:color="auto"/>
                    <w:bottom w:val="none" w:sz="0" w:space="0" w:color="auto"/>
                    <w:right w:val="none" w:sz="0" w:space="0" w:color="auto"/>
                  </w:divBdr>
                </w:div>
                <w:div w:id="1086728415">
                  <w:marLeft w:val="640"/>
                  <w:marRight w:val="0"/>
                  <w:marTop w:val="0"/>
                  <w:marBottom w:val="0"/>
                  <w:divBdr>
                    <w:top w:val="none" w:sz="0" w:space="0" w:color="auto"/>
                    <w:left w:val="none" w:sz="0" w:space="0" w:color="auto"/>
                    <w:bottom w:val="none" w:sz="0" w:space="0" w:color="auto"/>
                    <w:right w:val="none" w:sz="0" w:space="0" w:color="auto"/>
                  </w:divBdr>
                </w:div>
                <w:div w:id="328024130">
                  <w:marLeft w:val="640"/>
                  <w:marRight w:val="0"/>
                  <w:marTop w:val="0"/>
                  <w:marBottom w:val="0"/>
                  <w:divBdr>
                    <w:top w:val="none" w:sz="0" w:space="0" w:color="auto"/>
                    <w:left w:val="none" w:sz="0" w:space="0" w:color="auto"/>
                    <w:bottom w:val="none" w:sz="0" w:space="0" w:color="auto"/>
                    <w:right w:val="none" w:sz="0" w:space="0" w:color="auto"/>
                  </w:divBdr>
                </w:div>
                <w:div w:id="758478032">
                  <w:marLeft w:val="640"/>
                  <w:marRight w:val="0"/>
                  <w:marTop w:val="0"/>
                  <w:marBottom w:val="0"/>
                  <w:divBdr>
                    <w:top w:val="none" w:sz="0" w:space="0" w:color="auto"/>
                    <w:left w:val="none" w:sz="0" w:space="0" w:color="auto"/>
                    <w:bottom w:val="none" w:sz="0" w:space="0" w:color="auto"/>
                    <w:right w:val="none" w:sz="0" w:space="0" w:color="auto"/>
                  </w:divBdr>
                </w:div>
                <w:div w:id="224069957">
                  <w:marLeft w:val="640"/>
                  <w:marRight w:val="0"/>
                  <w:marTop w:val="0"/>
                  <w:marBottom w:val="0"/>
                  <w:divBdr>
                    <w:top w:val="none" w:sz="0" w:space="0" w:color="auto"/>
                    <w:left w:val="none" w:sz="0" w:space="0" w:color="auto"/>
                    <w:bottom w:val="none" w:sz="0" w:space="0" w:color="auto"/>
                    <w:right w:val="none" w:sz="0" w:space="0" w:color="auto"/>
                  </w:divBdr>
                </w:div>
                <w:div w:id="631131277">
                  <w:marLeft w:val="640"/>
                  <w:marRight w:val="0"/>
                  <w:marTop w:val="0"/>
                  <w:marBottom w:val="0"/>
                  <w:divBdr>
                    <w:top w:val="none" w:sz="0" w:space="0" w:color="auto"/>
                    <w:left w:val="none" w:sz="0" w:space="0" w:color="auto"/>
                    <w:bottom w:val="none" w:sz="0" w:space="0" w:color="auto"/>
                    <w:right w:val="none" w:sz="0" w:space="0" w:color="auto"/>
                  </w:divBdr>
                </w:div>
                <w:div w:id="1537234884">
                  <w:marLeft w:val="640"/>
                  <w:marRight w:val="0"/>
                  <w:marTop w:val="0"/>
                  <w:marBottom w:val="0"/>
                  <w:divBdr>
                    <w:top w:val="none" w:sz="0" w:space="0" w:color="auto"/>
                    <w:left w:val="none" w:sz="0" w:space="0" w:color="auto"/>
                    <w:bottom w:val="none" w:sz="0" w:space="0" w:color="auto"/>
                    <w:right w:val="none" w:sz="0" w:space="0" w:color="auto"/>
                  </w:divBdr>
                </w:div>
                <w:div w:id="364797968">
                  <w:marLeft w:val="640"/>
                  <w:marRight w:val="0"/>
                  <w:marTop w:val="0"/>
                  <w:marBottom w:val="0"/>
                  <w:divBdr>
                    <w:top w:val="none" w:sz="0" w:space="0" w:color="auto"/>
                    <w:left w:val="none" w:sz="0" w:space="0" w:color="auto"/>
                    <w:bottom w:val="none" w:sz="0" w:space="0" w:color="auto"/>
                    <w:right w:val="none" w:sz="0" w:space="0" w:color="auto"/>
                  </w:divBdr>
                </w:div>
                <w:div w:id="1820919177">
                  <w:marLeft w:val="640"/>
                  <w:marRight w:val="0"/>
                  <w:marTop w:val="0"/>
                  <w:marBottom w:val="0"/>
                  <w:divBdr>
                    <w:top w:val="none" w:sz="0" w:space="0" w:color="auto"/>
                    <w:left w:val="none" w:sz="0" w:space="0" w:color="auto"/>
                    <w:bottom w:val="none" w:sz="0" w:space="0" w:color="auto"/>
                    <w:right w:val="none" w:sz="0" w:space="0" w:color="auto"/>
                  </w:divBdr>
                </w:div>
                <w:div w:id="1764254993">
                  <w:marLeft w:val="640"/>
                  <w:marRight w:val="0"/>
                  <w:marTop w:val="0"/>
                  <w:marBottom w:val="0"/>
                  <w:divBdr>
                    <w:top w:val="none" w:sz="0" w:space="0" w:color="auto"/>
                    <w:left w:val="none" w:sz="0" w:space="0" w:color="auto"/>
                    <w:bottom w:val="none" w:sz="0" w:space="0" w:color="auto"/>
                    <w:right w:val="none" w:sz="0" w:space="0" w:color="auto"/>
                  </w:divBdr>
                </w:div>
                <w:div w:id="1865363638">
                  <w:marLeft w:val="640"/>
                  <w:marRight w:val="0"/>
                  <w:marTop w:val="0"/>
                  <w:marBottom w:val="0"/>
                  <w:divBdr>
                    <w:top w:val="none" w:sz="0" w:space="0" w:color="auto"/>
                    <w:left w:val="none" w:sz="0" w:space="0" w:color="auto"/>
                    <w:bottom w:val="none" w:sz="0" w:space="0" w:color="auto"/>
                    <w:right w:val="none" w:sz="0" w:space="0" w:color="auto"/>
                  </w:divBdr>
                </w:div>
              </w:divsChild>
            </w:div>
            <w:div w:id="1089426124">
              <w:marLeft w:val="0"/>
              <w:marRight w:val="0"/>
              <w:marTop w:val="0"/>
              <w:marBottom w:val="0"/>
              <w:divBdr>
                <w:top w:val="none" w:sz="0" w:space="0" w:color="auto"/>
                <w:left w:val="none" w:sz="0" w:space="0" w:color="auto"/>
                <w:bottom w:val="none" w:sz="0" w:space="0" w:color="auto"/>
                <w:right w:val="none" w:sz="0" w:space="0" w:color="auto"/>
              </w:divBdr>
              <w:divsChild>
                <w:div w:id="1847089454">
                  <w:marLeft w:val="640"/>
                  <w:marRight w:val="0"/>
                  <w:marTop w:val="0"/>
                  <w:marBottom w:val="0"/>
                  <w:divBdr>
                    <w:top w:val="none" w:sz="0" w:space="0" w:color="auto"/>
                    <w:left w:val="none" w:sz="0" w:space="0" w:color="auto"/>
                    <w:bottom w:val="none" w:sz="0" w:space="0" w:color="auto"/>
                    <w:right w:val="none" w:sz="0" w:space="0" w:color="auto"/>
                  </w:divBdr>
                </w:div>
                <w:div w:id="1334453545">
                  <w:marLeft w:val="640"/>
                  <w:marRight w:val="0"/>
                  <w:marTop w:val="0"/>
                  <w:marBottom w:val="0"/>
                  <w:divBdr>
                    <w:top w:val="none" w:sz="0" w:space="0" w:color="auto"/>
                    <w:left w:val="none" w:sz="0" w:space="0" w:color="auto"/>
                    <w:bottom w:val="none" w:sz="0" w:space="0" w:color="auto"/>
                    <w:right w:val="none" w:sz="0" w:space="0" w:color="auto"/>
                  </w:divBdr>
                </w:div>
                <w:div w:id="772868699">
                  <w:marLeft w:val="640"/>
                  <w:marRight w:val="0"/>
                  <w:marTop w:val="0"/>
                  <w:marBottom w:val="0"/>
                  <w:divBdr>
                    <w:top w:val="none" w:sz="0" w:space="0" w:color="auto"/>
                    <w:left w:val="none" w:sz="0" w:space="0" w:color="auto"/>
                    <w:bottom w:val="none" w:sz="0" w:space="0" w:color="auto"/>
                    <w:right w:val="none" w:sz="0" w:space="0" w:color="auto"/>
                  </w:divBdr>
                </w:div>
                <w:div w:id="1542282798">
                  <w:marLeft w:val="640"/>
                  <w:marRight w:val="0"/>
                  <w:marTop w:val="0"/>
                  <w:marBottom w:val="0"/>
                  <w:divBdr>
                    <w:top w:val="none" w:sz="0" w:space="0" w:color="auto"/>
                    <w:left w:val="none" w:sz="0" w:space="0" w:color="auto"/>
                    <w:bottom w:val="none" w:sz="0" w:space="0" w:color="auto"/>
                    <w:right w:val="none" w:sz="0" w:space="0" w:color="auto"/>
                  </w:divBdr>
                </w:div>
                <w:div w:id="628971329">
                  <w:marLeft w:val="640"/>
                  <w:marRight w:val="0"/>
                  <w:marTop w:val="0"/>
                  <w:marBottom w:val="0"/>
                  <w:divBdr>
                    <w:top w:val="none" w:sz="0" w:space="0" w:color="auto"/>
                    <w:left w:val="none" w:sz="0" w:space="0" w:color="auto"/>
                    <w:bottom w:val="none" w:sz="0" w:space="0" w:color="auto"/>
                    <w:right w:val="none" w:sz="0" w:space="0" w:color="auto"/>
                  </w:divBdr>
                </w:div>
                <w:div w:id="96759969">
                  <w:marLeft w:val="640"/>
                  <w:marRight w:val="0"/>
                  <w:marTop w:val="0"/>
                  <w:marBottom w:val="0"/>
                  <w:divBdr>
                    <w:top w:val="none" w:sz="0" w:space="0" w:color="auto"/>
                    <w:left w:val="none" w:sz="0" w:space="0" w:color="auto"/>
                    <w:bottom w:val="none" w:sz="0" w:space="0" w:color="auto"/>
                    <w:right w:val="none" w:sz="0" w:space="0" w:color="auto"/>
                  </w:divBdr>
                </w:div>
                <w:div w:id="1912958962">
                  <w:marLeft w:val="640"/>
                  <w:marRight w:val="0"/>
                  <w:marTop w:val="0"/>
                  <w:marBottom w:val="0"/>
                  <w:divBdr>
                    <w:top w:val="none" w:sz="0" w:space="0" w:color="auto"/>
                    <w:left w:val="none" w:sz="0" w:space="0" w:color="auto"/>
                    <w:bottom w:val="none" w:sz="0" w:space="0" w:color="auto"/>
                    <w:right w:val="none" w:sz="0" w:space="0" w:color="auto"/>
                  </w:divBdr>
                </w:div>
                <w:div w:id="1159230413">
                  <w:marLeft w:val="640"/>
                  <w:marRight w:val="0"/>
                  <w:marTop w:val="0"/>
                  <w:marBottom w:val="0"/>
                  <w:divBdr>
                    <w:top w:val="none" w:sz="0" w:space="0" w:color="auto"/>
                    <w:left w:val="none" w:sz="0" w:space="0" w:color="auto"/>
                    <w:bottom w:val="none" w:sz="0" w:space="0" w:color="auto"/>
                    <w:right w:val="none" w:sz="0" w:space="0" w:color="auto"/>
                  </w:divBdr>
                </w:div>
                <w:div w:id="797718921">
                  <w:marLeft w:val="640"/>
                  <w:marRight w:val="0"/>
                  <w:marTop w:val="0"/>
                  <w:marBottom w:val="0"/>
                  <w:divBdr>
                    <w:top w:val="none" w:sz="0" w:space="0" w:color="auto"/>
                    <w:left w:val="none" w:sz="0" w:space="0" w:color="auto"/>
                    <w:bottom w:val="none" w:sz="0" w:space="0" w:color="auto"/>
                    <w:right w:val="none" w:sz="0" w:space="0" w:color="auto"/>
                  </w:divBdr>
                </w:div>
                <w:div w:id="1430276278">
                  <w:marLeft w:val="640"/>
                  <w:marRight w:val="0"/>
                  <w:marTop w:val="0"/>
                  <w:marBottom w:val="0"/>
                  <w:divBdr>
                    <w:top w:val="none" w:sz="0" w:space="0" w:color="auto"/>
                    <w:left w:val="none" w:sz="0" w:space="0" w:color="auto"/>
                    <w:bottom w:val="none" w:sz="0" w:space="0" w:color="auto"/>
                    <w:right w:val="none" w:sz="0" w:space="0" w:color="auto"/>
                  </w:divBdr>
                </w:div>
                <w:div w:id="179467186">
                  <w:marLeft w:val="640"/>
                  <w:marRight w:val="0"/>
                  <w:marTop w:val="0"/>
                  <w:marBottom w:val="0"/>
                  <w:divBdr>
                    <w:top w:val="none" w:sz="0" w:space="0" w:color="auto"/>
                    <w:left w:val="none" w:sz="0" w:space="0" w:color="auto"/>
                    <w:bottom w:val="none" w:sz="0" w:space="0" w:color="auto"/>
                    <w:right w:val="none" w:sz="0" w:space="0" w:color="auto"/>
                  </w:divBdr>
                </w:div>
                <w:div w:id="359280039">
                  <w:marLeft w:val="640"/>
                  <w:marRight w:val="0"/>
                  <w:marTop w:val="0"/>
                  <w:marBottom w:val="0"/>
                  <w:divBdr>
                    <w:top w:val="none" w:sz="0" w:space="0" w:color="auto"/>
                    <w:left w:val="none" w:sz="0" w:space="0" w:color="auto"/>
                    <w:bottom w:val="none" w:sz="0" w:space="0" w:color="auto"/>
                    <w:right w:val="none" w:sz="0" w:space="0" w:color="auto"/>
                  </w:divBdr>
                </w:div>
                <w:div w:id="1722486024">
                  <w:marLeft w:val="640"/>
                  <w:marRight w:val="0"/>
                  <w:marTop w:val="0"/>
                  <w:marBottom w:val="0"/>
                  <w:divBdr>
                    <w:top w:val="none" w:sz="0" w:space="0" w:color="auto"/>
                    <w:left w:val="none" w:sz="0" w:space="0" w:color="auto"/>
                    <w:bottom w:val="none" w:sz="0" w:space="0" w:color="auto"/>
                    <w:right w:val="none" w:sz="0" w:space="0" w:color="auto"/>
                  </w:divBdr>
                </w:div>
                <w:div w:id="1761442759">
                  <w:marLeft w:val="640"/>
                  <w:marRight w:val="0"/>
                  <w:marTop w:val="0"/>
                  <w:marBottom w:val="0"/>
                  <w:divBdr>
                    <w:top w:val="none" w:sz="0" w:space="0" w:color="auto"/>
                    <w:left w:val="none" w:sz="0" w:space="0" w:color="auto"/>
                    <w:bottom w:val="none" w:sz="0" w:space="0" w:color="auto"/>
                    <w:right w:val="none" w:sz="0" w:space="0" w:color="auto"/>
                  </w:divBdr>
                </w:div>
                <w:div w:id="615529571">
                  <w:marLeft w:val="640"/>
                  <w:marRight w:val="0"/>
                  <w:marTop w:val="0"/>
                  <w:marBottom w:val="0"/>
                  <w:divBdr>
                    <w:top w:val="none" w:sz="0" w:space="0" w:color="auto"/>
                    <w:left w:val="none" w:sz="0" w:space="0" w:color="auto"/>
                    <w:bottom w:val="none" w:sz="0" w:space="0" w:color="auto"/>
                    <w:right w:val="none" w:sz="0" w:space="0" w:color="auto"/>
                  </w:divBdr>
                </w:div>
                <w:div w:id="1326083013">
                  <w:marLeft w:val="640"/>
                  <w:marRight w:val="0"/>
                  <w:marTop w:val="0"/>
                  <w:marBottom w:val="0"/>
                  <w:divBdr>
                    <w:top w:val="none" w:sz="0" w:space="0" w:color="auto"/>
                    <w:left w:val="none" w:sz="0" w:space="0" w:color="auto"/>
                    <w:bottom w:val="none" w:sz="0" w:space="0" w:color="auto"/>
                    <w:right w:val="none" w:sz="0" w:space="0" w:color="auto"/>
                  </w:divBdr>
                </w:div>
                <w:div w:id="406617229">
                  <w:marLeft w:val="640"/>
                  <w:marRight w:val="0"/>
                  <w:marTop w:val="0"/>
                  <w:marBottom w:val="0"/>
                  <w:divBdr>
                    <w:top w:val="none" w:sz="0" w:space="0" w:color="auto"/>
                    <w:left w:val="none" w:sz="0" w:space="0" w:color="auto"/>
                    <w:bottom w:val="none" w:sz="0" w:space="0" w:color="auto"/>
                    <w:right w:val="none" w:sz="0" w:space="0" w:color="auto"/>
                  </w:divBdr>
                </w:div>
                <w:div w:id="1405057739">
                  <w:marLeft w:val="640"/>
                  <w:marRight w:val="0"/>
                  <w:marTop w:val="0"/>
                  <w:marBottom w:val="0"/>
                  <w:divBdr>
                    <w:top w:val="none" w:sz="0" w:space="0" w:color="auto"/>
                    <w:left w:val="none" w:sz="0" w:space="0" w:color="auto"/>
                    <w:bottom w:val="none" w:sz="0" w:space="0" w:color="auto"/>
                    <w:right w:val="none" w:sz="0" w:space="0" w:color="auto"/>
                  </w:divBdr>
                </w:div>
                <w:div w:id="2036343142">
                  <w:marLeft w:val="640"/>
                  <w:marRight w:val="0"/>
                  <w:marTop w:val="0"/>
                  <w:marBottom w:val="0"/>
                  <w:divBdr>
                    <w:top w:val="none" w:sz="0" w:space="0" w:color="auto"/>
                    <w:left w:val="none" w:sz="0" w:space="0" w:color="auto"/>
                    <w:bottom w:val="none" w:sz="0" w:space="0" w:color="auto"/>
                    <w:right w:val="none" w:sz="0" w:space="0" w:color="auto"/>
                  </w:divBdr>
                </w:div>
                <w:div w:id="1530417165">
                  <w:marLeft w:val="640"/>
                  <w:marRight w:val="0"/>
                  <w:marTop w:val="0"/>
                  <w:marBottom w:val="0"/>
                  <w:divBdr>
                    <w:top w:val="none" w:sz="0" w:space="0" w:color="auto"/>
                    <w:left w:val="none" w:sz="0" w:space="0" w:color="auto"/>
                    <w:bottom w:val="none" w:sz="0" w:space="0" w:color="auto"/>
                    <w:right w:val="none" w:sz="0" w:space="0" w:color="auto"/>
                  </w:divBdr>
                </w:div>
                <w:div w:id="649986293">
                  <w:marLeft w:val="640"/>
                  <w:marRight w:val="0"/>
                  <w:marTop w:val="0"/>
                  <w:marBottom w:val="0"/>
                  <w:divBdr>
                    <w:top w:val="none" w:sz="0" w:space="0" w:color="auto"/>
                    <w:left w:val="none" w:sz="0" w:space="0" w:color="auto"/>
                    <w:bottom w:val="none" w:sz="0" w:space="0" w:color="auto"/>
                    <w:right w:val="none" w:sz="0" w:space="0" w:color="auto"/>
                  </w:divBdr>
                </w:div>
                <w:div w:id="1111559021">
                  <w:marLeft w:val="640"/>
                  <w:marRight w:val="0"/>
                  <w:marTop w:val="0"/>
                  <w:marBottom w:val="0"/>
                  <w:divBdr>
                    <w:top w:val="none" w:sz="0" w:space="0" w:color="auto"/>
                    <w:left w:val="none" w:sz="0" w:space="0" w:color="auto"/>
                    <w:bottom w:val="none" w:sz="0" w:space="0" w:color="auto"/>
                    <w:right w:val="none" w:sz="0" w:space="0" w:color="auto"/>
                  </w:divBdr>
                </w:div>
                <w:div w:id="1686592944">
                  <w:marLeft w:val="640"/>
                  <w:marRight w:val="0"/>
                  <w:marTop w:val="0"/>
                  <w:marBottom w:val="0"/>
                  <w:divBdr>
                    <w:top w:val="none" w:sz="0" w:space="0" w:color="auto"/>
                    <w:left w:val="none" w:sz="0" w:space="0" w:color="auto"/>
                    <w:bottom w:val="none" w:sz="0" w:space="0" w:color="auto"/>
                    <w:right w:val="none" w:sz="0" w:space="0" w:color="auto"/>
                  </w:divBdr>
                </w:div>
                <w:div w:id="1028214815">
                  <w:marLeft w:val="640"/>
                  <w:marRight w:val="0"/>
                  <w:marTop w:val="0"/>
                  <w:marBottom w:val="0"/>
                  <w:divBdr>
                    <w:top w:val="none" w:sz="0" w:space="0" w:color="auto"/>
                    <w:left w:val="none" w:sz="0" w:space="0" w:color="auto"/>
                    <w:bottom w:val="none" w:sz="0" w:space="0" w:color="auto"/>
                    <w:right w:val="none" w:sz="0" w:space="0" w:color="auto"/>
                  </w:divBdr>
                </w:div>
                <w:div w:id="1705330563">
                  <w:marLeft w:val="640"/>
                  <w:marRight w:val="0"/>
                  <w:marTop w:val="0"/>
                  <w:marBottom w:val="0"/>
                  <w:divBdr>
                    <w:top w:val="none" w:sz="0" w:space="0" w:color="auto"/>
                    <w:left w:val="none" w:sz="0" w:space="0" w:color="auto"/>
                    <w:bottom w:val="none" w:sz="0" w:space="0" w:color="auto"/>
                    <w:right w:val="none" w:sz="0" w:space="0" w:color="auto"/>
                  </w:divBdr>
                </w:div>
                <w:div w:id="211620358">
                  <w:marLeft w:val="640"/>
                  <w:marRight w:val="0"/>
                  <w:marTop w:val="0"/>
                  <w:marBottom w:val="0"/>
                  <w:divBdr>
                    <w:top w:val="none" w:sz="0" w:space="0" w:color="auto"/>
                    <w:left w:val="none" w:sz="0" w:space="0" w:color="auto"/>
                    <w:bottom w:val="none" w:sz="0" w:space="0" w:color="auto"/>
                    <w:right w:val="none" w:sz="0" w:space="0" w:color="auto"/>
                  </w:divBdr>
                </w:div>
                <w:div w:id="1948999056">
                  <w:marLeft w:val="640"/>
                  <w:marRight w:val="0"/>
                  <w:marTop w:val="0"/>
                  <w:marBottom w:val="0"/>
                  <w:divBdr>
                    <w:top w:val="none" w:sz="0" w:space="0" w:color="auto"/>
                    <w:left w:val="none" w:sz="0" w:space="0" w:color="auto"/>
                    <w:bottom w:val="none" w:sz="0" w:space="0" w:color="auto"/>
                    <w:right w:val="none" w:sz="0" w:space="0" w:color="auto"/>
                  </w:divBdr>
                </w:div>
                <w:div w:id="190145838">
                  <w:marLeft w:val="640"/>
                  <w:marRight w:val="0"/>
                  <w:marTop w:val="0"/>
                  <w:marBottom w:val="0"/>
                  <w:divBdr>
                    <w:top w:val="none" w:sz="0" w:space="0" w:color="auto"/>
                    <w:left w:val="none" w:sz="0" w:space="0" w:color="auto"/>
                    <w:bottom w:val="none" w:sz="0" w:space="0" w:color="auto"/>
                    <w:right w:val="none" w:sz="0" w:space="0" w:color="auto"/>
                  </w:divBdr>
                </w:div>
                <w:div w:id="1325469472">
                  <w:marLeft w:val="640"/>
                  <w:marRight w:val="0"/>
                  <w:marTop w:val="0"/>
                  <w:marBottom w:val="0"/>
                  <w:divBdr>
                    <w:top w:val="none" w:sz="0" w:space="0" w:color="auto"/>
                    <w:left w:val="none" w:sz="0" w:space="0" w:color="auto"/>
                    <w:bottom w:val="none" w:sz="0" w:space="0" w:color="auto"/>
                    <w:right w:val="none" w:sz="0" w:space="0" w:color="auto"/>
                  </w:divBdr>
                </w:div>
                <w:div w:id="1347056629">
                  <w:marLeft w:val="640"/>
                  <w:marRight w:val="0"/>
                  <w:marTop w:val="0"/>
                  <w:marBottom w:val="0"/>
                  <w:divBdr>
                    <w:top w:val="none" w:sz="0" w:space="0" w:color="auto"/>
                    <w:left w:val="none" w:sz="0" w:space="0" w:color="auto"/>
                    <w:bottom w:val="none" w:sz="0" w:space="0" w:color="auto"/>
                    <w:right w:val="none" w:sz="0" w:space="0" w:color="auto"/>
                  </w:divBdr>
                </w:div>
                <w:div w:id="857308353">
                  <w:marLeft w:val="640"/>
                  <w:marRight w:val="0"/>
                  <w:marTop w:val="0"/>
                  <w:marBottom w:val="0"/>
                  <w:divBdr>
                    <w:top w:val="none" w:sz="0" w:space="0" w:color="auto"/>
                    <w:left w:val="none" w:sz="0" w:space="0" w:color="auto"/>
                    <w:bottom w:val="none" w:sz="0" w:space="0" w:color="auto"/>
                    <w:right w:val="none" w:sz="0" w:space="0" w:color="auto"/>
                  </w:divBdr>
                </w:div>
                <w:div w:id="746000684">
                  <w:marLeft w:val="640"/>
                  <w:marRight w:val="0"/>
                  <w:marTop w:val="0"/>
                  <w:marBottom w:val="0"/>
                  <w:divBdr>
                    <w:top w:val="none" w:sz="0" w:space="0" w:color="auto"/>
                    <w:left w:val="none" w:sz="0" w:space="0" w:color="auto"/>
                    <w:bottom w:val="none" w:sz="0" w:space="0" w:color="auto"/>
                    <w:right w:val="none" w:sz="0" w:space="0" w:color="auto"/>
                  </w:divBdr>
                </w:div>
                <w:div w:id="1165243621">
                  <w:marLeft w:val="640"/>
                  <w:marRight w:val="0"/>
                  <w:marTop w:val="0"/>
                  <w:marBottom w:val="0"/>
                  <w:divBdr>
                    <w:top w:val="none" w:sz="0" w:space="0" w:color="auto"/>
                    <w:left w:val="none" w:sz="0" w:space="0" w:color="auto"/>
                    <w:bottom w:val="none" w:sz="0" w:space="0" w:color="auto"/>
                    <w:right w:val="none" w:sz="0" w:space="0" w:color="auto"/>
                  </w:divBdr>
                </w:div>
                <w:div w:id="1600212588">
                  <w:marLeft w:val="640"/>
                  <w:marRight w:val="0"/>
                  <w:marTop w:val="0"/>
                  <w:marBottom w:val="0"/>
                  <w:divBdr>
                    <w:top w:val="none" w:sz="0" w:space="0" w:color="auto"/>
                    <w:left w:val="none" w:sz="0" w:space="0" w:color="auto"/>
                    <w:bottom w:val="none" w:sz="0" w:space="0" w:color="auto"/>
                    <w:right w:val="none" w:sz="0" w:space="0" w:color="auto"/>
                  </w:divBdr>
                </w:div>
                <w:div w:id="860434135">
                  <w:marLeft w:val="640"/>
                  <w:marRight w:val="0"/>
                  <w:marTop w:val="0"/>
                  <w:marBottom w:val="0"/>
                  <w:divBdr>
                    <w:top w:val="none" w:sz="0" w:space="0" w:color="auto"/>
                    <w:left w:val="none" w:sz="0" w:space="0" w:color="auto"/>
                    <w:bottom w:val="none" w:sz="0" w:space="0" w:color="auto"/>
                    <w:right w:val="none" w:sz="0" w:space="0" w:color="auto"/>
                  </w:divBdr>
                </w:div>
                <w:div w:id="2123918770">
                  <w:marLeft w:val="640"/>
                  <w:marRight w:val="0"/>
                  <w:marTop w:val="0"/>
                  <w:marBottom w:val="0"/>
                  <w:divBdr>
                    <w:top w:val="none" w:sz="0" w:space="0" w:color="auto"/>
                    <w:left w:val="none" w:sz="0" w:space="0" w:color="auto"/>
                    <w:bottom w:val="none" w:sz="0" w:space="0" w:color="auto"/>
                    <w:right w:val="none" w:sz="0" w:space="0" w:color="auto"/>
                  </w:divBdr>
                </w:div>
                <w:div w:id="1594047072">
                  <w:marLeft w:val="640"/>
                  <w:marRight w:val="0"/>
                  <w:marTop w:val="0"/>
                  <w:marBottom w:val="0"/>
                  <w:divBdr>
                    <w:top w:val="none" w:sz="0" w:space="0" w:color="auto"/>
                    <w:left w:val="none" w:sz="0" w:space="0" w:color="auto"/>
                    <w:bottom w:val="none" w:sz="0" w:space="0" w:color="auto"/>
                    <w:right w:val="none" w:sz="0" w:space="0" w:color="auto"/>
                  </w:divBdr>
                </w:div>
                <w:div w:id="455030213">
                  <w:marLeft w:val="640"/>
                  <w:marRight w:val="0"/>
                  <w:marTop w:val="0"/>
                  <w:marBottom w:val="0"/>
                  <w:divBdr>
                    <w:top w:val="none" w:sz="0" w:space="0" w:color="auto"/>
                    <w:left w:val="none" w:sz="0" w:space="0" w:color="auto"/>
                    <w:bottom w:val="none" w:sz="0" w:space="0" w:color="auto"/>
                    <w:right w:val="none" w:sz="0" w:space="0" w:color="auto"/>
                  </w:divBdr>
                </w:div>
                <w:div w:id="1834056315">
                  <w:marLeft w:val="640"/>
                  <w:marRight w:val="0"/>
                  <w:marTop w:val="0"/>
                  <w:marBottom w:val="0"/>
                  <w:divBdr>
                    <w:top w:val="none" w:sz="0" w:space="0" w:color="auto"/>
                    <w:left w:val="none" w:sz="0" w:space="0" w:color="auto"/>
                    <w:bottom w:val="none" w:sz="0" w:space="0" w:color="auto"/>
                    <w:right w:val="none" w:sz="0" w:space="0" w:color="auto"/>
                  </w:divBdr>
                </w:div>
                <w:div w:id="1897467340">
                  <w:marLeft w:val="640"/>
                  <w:marRight w:val="0"/>
                  <w:marTop w:val="0"/>
                  <w:marBottom w:val="0"/>
                  <w:divBdr>
                    <w:top w:val="none" w:sz="0" w:space="0" w:color="auto"/>
                    <w:left w:val="none" w:sz="0" w:space="0" w:color="auto"/>
                    <w:bottom w:val="none" w:sz="0" w:space="0" w:color="auto"/>
                    <w:right w:val="none" w:sz="0" w:space="0" w:color="auto"/>
                  </w:divBdr>
                </w:div>
                <w:div w:id="1652976460">
                  <w:marLeft w:val="640"/>
                  <w:marRight w:val="0"/>
                  <w:marTop w:val="0"/>
                  <w:marBottom w:val="0"/>
                  <w:divBdr>
                    <w:top w:val="none" w:sz="0" w:space="0" w:color="auto"/>
                    <w:left w:val="none" w:sz="0" w:space="0" w:color="auto"/>
                    <w:bottom w:val="none" w:sz="0" w:space="0" w:color="auto"/>
                    <w:right w:val="none" w:sz="0" w:space="0" w:color="auto"/>
                  </w:divBdr>
                </w:div>
                <w:div w:id="1895849310">
                  <w:marLeft w:val="640"/>
                  <w:marRight w:val="0"/>
                  <w:marTop w:val="0"/>
                  <w:marBottom w:val="0"/>
                  <w:divBdr>
                    <w:top w:val="none" w:sz="0" w:space="0" w:color="auto"/>
                    <w:left w:val="none" w:sz="0" w:space="0" w:color="auto"/>
                    <w:bottom w:val="none" w:sz="0" w:space="0" w:color="auto"/>
                    <w:right w:val="none" w:sz="0" w:space="0" w:color="auto"/>
                  </w:divBdr>
                </w:div>
                <w:div w:id="2089763070">
                  <w:marLeft w:val="640"/>
                  <w:marRight w:val="0"/>
                  <w:marTop w:val="0"/>
                  <w:marBottom w:val="0"/>
                  <w:divBdr>
                    <w:top w:val="none" w:sz="0" w:space="0" w:color="auto"/>
                    <w:left w:val="none" w:sz="0" w:space="0" w:color="auto"/>
                    <w:bottom w:val="none" w:sz="0" w:space="0" w:color="auto"/>
                    <w:right w:val="none" w:sz="0" w:space="0" w:color="auto"/>
                  </w:divBdr>
                </w:div>
                <w:div w:id="2046638585">
                  <w:marLeft w:val="640"/>
                  <w:marRight w:val="0"/>
                  <w:marTop w:val="0"/>
                  <w:marBottom w:val="0"/>
                  <w:divBdr>
                    <w:top w:val="none" w:sz="0" w:space="0" w:color="auto"/>
                    <w:left w:val="none" w:sz="0" w:space="0" w:color="auto"/>
                    <w:bottom w:val="none" w:sz="0" w:space="0" w:color="auto"/>
                    <w:right w:val="none" w:sz="0" w:space="0" w:color="auto"/>
                  </w:divBdr>
                </w:div>
                <w:div w:id="768353058">
                  <w:marLeft w:val="640"/>
                  <w:marRight w:val="0"/>
                  <w:marTop w:val="0"/>
                  <w:marBottom w:val="0"/>
                  <w:divBdr>
                    <w:top w:val="none" w:sz="0" w:space="0" w:color="auto"/>
                    <w:left w:val="none" w:sz="0" w:space="0" w:color="auto"/>
                    <w:bottom w:val="none" w:sz="0" w:space="0" w:color="auto"/>
                    <w:right w:val="none" w:sz="0" w:space="0" w:color="auto"/>
                  </w:divBdr>
                </w:div>
                <w:div w:id="1767918651">
                  <w:marLeft w:val="640"/>
                  <w:marRight w:val="0"/>
                  <w:marTop w:val="0"/>
                  <w:marBottom w:val="0"/>
                  <w:divBdr>
                    <w:top w:val="none" w:sz="0" w:space="0" w:color="auto"/>
                    <w:left w:val="none" w:sz="0" w:space="0" w:color="auto"/>
                    <w:bottom w:val="none" w:sz="0" w:space="0" w:color="auto"/>
                    <w:right w:val="none" w:sz="0" w:space="0" w:color="auto"/>
                  </w:divBdr>
                </w:div>
                <w:div w:id="205222291">
                  <w:marLeft w:val="640"/>
                  <w:marRight w:val="0"/>
                  <w:marTop w:val="0"/>
                  <w:marBottom w:val="0"/>
                  <w:divBdr>
                    <w:top w:val="none" w:sz="0" w:space="0" w:color="auto"/>
                    <w:left w:val="none" w:sz="0" w:space="0" w:color="auto"/>
                    <w:bottom w:val="none" w:sz="0" w:space="0" w:color="auto"/>
                    <w:right w:val="none" w:sz="0" w:space="0" w:color="auto"/>
                  </w:divBdr>
                </w:div>
                <w:div w:id="753281759">
                  <w:marLeft w:val="640"/>
                  <w:marRight w:val="0"/>
                  <w:marTop w:val="0"/>
                  <w:marBottom w:val="0"/>
                  <w:divBdr>
                    <w:top w:val="none" w:sz="0" w:space="0" w:color="auto"/>
                    <w:left w:val="none" w:sz="0" w:space="0" w:color="auto"/>
                    <w:bottom w:val="none" w:sz="0" w:space="0" w:color="auto"/>
                    <w:right w:val="none" w:sz="0" w:space="0" w:color="auto"/>
                  </w:divBdr>
                </w:div>
                <w:div w:id="1139761026">
                  <w:marLeft w:val="640"/>
                  <w:marRight w:val="0"/>
                  <w:marTop w:val="0"/>
                  <w:marBottom w:val="0"/>
                  <w:divBdr>
                    <w:top w:val="none" w:sz="0" w:space="0" w:color="auto"/>
                    <w:left w:val="none" w:sz="0" w:space="0" w:color="auto"/>
                    <w:bottom w:val="none" w:sz="0" w:space="0" w:color="auto"/>
                    <w:right w:val="none" w:sz="0" w:space="0" w:color="auto"/>
                  </w:divBdr>
                </w:div>
                <w:div w:id="795179485">
                  <w:marLeft w:val="640"/>
                  <w:marRight w:val="0"/>
                  <w:marTop w:val="0"/>
                  <w:marBottom w:val="0"/>
                  <w:divBdr>
                    <w:top w:val="none" w:sz="0" w:space="0" w:color="auto"/>
                    <w:left w:val="none" w:sz="0" w:space="0" w:color="auto"/>
                    <w:bottom w:val="none" w:sz="0" w:space="0" w:color="auto"/>
                    <w:right w:val="none" w:sz="0" w:space="0" w:color="auto"/>
                  </w:divBdr>
                </w:div>
                <w:div w:id="1293637261">
                  <w:marLeft w:val="640"/>
                  <w:marRight w:val="0"/>
                  <w:marTop w:val="0"/>
                  <w:marBottom w:val="0"/>
                  <w:divBdr>
                    <w:top w:val="none" w:sz="0" w:space="0" w:color="auto"/>
                    <w:left w:val="none" w:sz="0" w:space="0" w:color="auto"/>
                    <w:bottom w:val="none" w:sz="0" w:space="0" w:color="auto"/>
                    <w:right w:val="none" w:sz="0" w:space="0" w:color="auto"/>
                  </w:divBdr>
                </w:div>
                <w:div w:id="1962614037">
                  <w:marLeft w:val="640"/>
                  <w:marRight w:val="0"/>
                  <w:marTop w:val="0"/>
                  <w:marBottom w:val="0"/>
                  <w:divBdr>
                    <w:top w:val="none" w:sz="0" w:space="0" w:color="auto"/>
                    <w:left w:val="none" w:sz="0" w:space="0" w:color="auto"/>
                    <w:bottom w:val="none" w:sz="0" w:space="0" w:color="auto"/>
                    <w:right w:val="none" w:sz="0" w:space="0" w:color="auto"/>
                  </w:divBdr>
                </w:div>
                <w:div w:id="942617576">
                  <w:marLeft w:val="640"/>
                  <w:marRight w:val="0"/>
                  <w:marTop w:val="0"/>
                  <w:marBottom w:val="0"/>
                  <w:divBdr>
                    <w:top w:val="none" w:sz="0" w:space="0" w:color="auto"/>
                    <w:left w:val="none" w:sz="0" w:space="0" w:color="auto"/>
                    <w:bottom w:val="none" w:sz="0" w:space="0" w:color="auto"/>
                    <w:right w:val="none" w:sz="0" w:space="0" w:color="auto"/>
                  </w:divBdr>
                </w:div>
                <w:div w:id="1508442806">
                  <w:marLeft w:val="640"/>
                  <w:marRight w:val="0"/>
                  <w:marTop w:val="0"/>
                  <w:marBottom w:val="0"/>
                  <w:divBdr>
                    <w:top w:val="none" w:sz="0" w:space="0" w:color="auto"/>
                    <w:left w:val="none" w:sz="0" w:space="0" w:color="auto"/>
                    <w:bottom w:val="none" w:sz="0" w:space="0" w:color="auto"/>
                    <w:right w:val="none" w:sz="0" w:space="0" w:color="auto"/>
                  </w:divBdr>
                </w:div>
                <w:div w:id="441417178">
                  <w:marLeft w:val="640"/>
                  <w:marRight w:val="0"/>
                  <w:marTop w:val="0"/>
                  <w:marBottom w:val="0"/>
                  <w:divBdr>
                    <w:top w:val="none" w:sz="0" w:space="0" w:color="auto"/>
                    <w:left w:val="none" w:sz="0" w:space="0" w:color="auto"/>
                    <w:bottom w:val="none" w:sz="0" w:space="0" w:color="auto"/>
                    <w:right w:val="none" w:sz="0" w:space="0" w:color="auto"/>
                  </w:divBdr>
                </w:div>
                <w:div w:id="1054887964">
                  <w:marLeft w:val="640"/>
                  <w:marRight w:val="0"/>
                  <w:marTop w:val="0"/>
                  <w:marBottom w:val="0"/>
                  <w:divBdr>
                    <w:top w:val="none" w:sz="0" w:space="0" w:color="auto"/>
                    <w:left w:val="none" w:sz="0" w:space="0" w:color="auto"/>
                    <w:bottom w:val="none" w:sz="0" w:space="0" w:color="auto"/>
                    <w:right w:val="none" w:sz="0" w:space="0" w:color="auto"/>
                  </w:divBdr>
                </w:div>
                <w:div w:id="1689940622">
                  <w:marLeft w:val="640"/>
                  <w:marRight w:val="0"/>
                  <w:marTop w:val="0"/>
                  <w:marBottom w:val="0"/>
                  <w:divBdr>
                    <w:top w:val="none" w:sz="0" w:space="0" w:color="auto"/>
                    <w:left w:val="none" w:sz="0" w:space="0" w:color="auto"/>
                    <w:bottom w:val="none" w:sz="0" w:space="0" w:color="auto"/>
                    <w:right w:val="none" w:sz="0" w:space="0" w:color="auto"/>
                  </w:divBdr>
                </w:div>
                <w:div w:id="1597253167">
                  <w:marLeft w:val="640"/>
                  <w:marRight w:val="0"/>
                  <w:marTop w:val="0"/>
                  <w:marBottom w:val="0"/>
                  <w:divBdr>
                    <w:top w:val="none" w:sz="0" w:space="0" w:color="auto"/>
                    <w:left w:val="none" w:sz="0" w:space="0" w:color="auto"/>
                    <w:bottom w:val="none" w:sz="0" w:space="0" w:color="auto"/>
                    <w:right w:val="none" w:sz="0" w:space="0" w:color="auto"/>
                  </w:divBdr>
                </w:div>
                <w:div w:id="1997608215">
                  <w:marLeft w:val="640"/>
                  <w:marRight w:val="0"/>
                  <w:marTop w:val="0"/>
                  <w:marBottom w:val="0"/>
                  <w:divBdr>
                    <w:top w:val="none" w:sz="0" w:space="0" w:color="auto"/>
                    <w:left w:val="none" w:sz="0" w:space="0" w:color="auto"/>
                    <w:bottom w:val="none" w:sz="0" w:space="0" w:color="auto"/>
                    <w:right w:val="none" w:sz="0" w:space="0" w:color="auto"/>
                  </w:divBdr>
                </w:div>
                <w:div w:id="312025882">
                  <w:marLeft w:val="640"/>
                  <w:marRight w:val="0"/>
                  <w:marTop w:val="0"/>
                  <w:marBottom w:val="0"/>
                  <w:divBdr>
                    <w:top w:val="none" w:sz="0" w:space="0" w:color="auto"/>
                    <w:left w:val="none" w:sz="0" w:space="0" w:color="auto"/>
                    <w:bottom w:val="none" w:sz="0" w:space="0" w:color="auto"/>
                    <w:right w:val="none" w:sz="0" w:space="0" w:color="auto"/>
                  </w:divBdr>
                </w:div>
                <w:div w:id="598100167">
                  <w:marLeft w:val="640"/>
                  <w:marRight w:val="0"/>
                  <w:marTop w:val="0"/>
                  <w:marBottom w:val="0"/>
                  <w:divBdr>
                    <w:top w:val="none" w:sz="0" w:space="0" w:color="auto"/>
                    <w:left w:val="none" w:sz="0" w:space="0" w:color="auto"/>
                    <w:bottom w:val="none" w:sz="0" w:space="0" w:color="auto"/>
                    <w:right w:val="none" w:sz="0" w:space="0" w:color="auto"/>
                  </w:divBdr>
                </w:div>
                <w:div w:id="606691759">
                  <w:marLeft w:val="640"/>
                  <w:marRight w:val="0"/>
                  <w:marTop w:val="0"/>
                  <w:marBottom w:val="0"/>
                  <w:divBdr>
                    <w:top w:val="none" w:sz="0" w:space="0" w:color="auto"/>
                    <w:left w:val="none" w:sz="0" w:space="0" w:color="auto"/>
                    <w:bottom w:val="none" w:sz="0" w:space="0" w:color="auto"/>
                    <w:right w:val="none" w:sz="0" w:space="0" w:color="auto"/>
                  </w:divBdr>
                </w:div>
                <w:div w:id="324359524">
                  <w:marLeft w:val="640"/>
                  <w:marRight w:val="0"/>
                  <w:marTop w:val="0"/>
                  <w:marBottom w:val="0"/>
                  <w:divBdr>
                    <w:top w:val="none" w:sz="0" w:space="0" w:color="auto"/>
                    <w:left w:val="none" w:sz="0" w:space="0" w:color="auto"/>
                    <w:bottom w:val="none" w:sz="0" w:space="0" w:color="auto"/>
                    <w:right w:val="none" w:sz="0" w:space="0" w:color="auto"/>
                  </w:divBdr>
                </w:div>
                <w:div w:id="1918129798">
                  <w:marLeft w:val="640"/>
                  <w:marRight w:val="0"/>
                  <w:marTop w:val="0"/>
                  <w:marBottom w:val="0"/>
                  <w:divBdr>
                    <w:top w:val="none" w:sz="0" w:space="0" w:color="auto"/>
                    <w:left w:val="none" w:sz="0" w:space="0" w:color="auto"/>
                    <w:bottom w:val="none" w:sz="0" w:space="0" w:color="auto"/>
                    <w:right w:val="none" w:sz="0" w:space="0" w:color="auto"/>
                  </w:divBdr>
                </w:div>
                <w:div w:id="1697464595">
                  <w:marLeft w:val="640"/>
                  <w:marRight w:val="0"/>
                  <w:marTop w:val="0"/>
                  <w:marBottom w:val="0"/>
                  <w:divBdr>
                    <w:top w:val="none" w:sz="0" w:space="0" w:color="auto"/>
                    <w:left w:val="none" w:sz="0" w:space="0" w:color="auto"/>
                    <w:bottom w:val="none" w:sz="0" w:space="0" w:color="auto"/>
                    <w:right w:val="none" w:sz="0" w:space="0" w:color="auto"/>
                  </w:divBdr>
                </w:div>
                <w:div w:id="337655723">
                  <w:marLeft w:val="640"/>
                  <w:marRight w:val="0"/>
                  <w:marTop w:val="0"/>
                  <w:marBottom w:val="0"/>
                  <w:divBdr>
                    <w:top w:val="none" w:sz="0" w:space="0" w:color="auto"/>
                    <w:left w:val="none" w:sz="0" w:space="0" w:color="auto"/>
                    <w:bottom w:val="none" w:sz="0" w:space="0" w:color="auto"/>
                    <w:right w:val="none" w:sz="0" w:space="0" w:color="auto"/>
                  </w:divBdr>
                </w:div>
                <w:div w:id="1082678655">
                  <w:marLeft w:val="640"/>
                  <w:marRight w:val="0"/>
                  <w:marTop w:val="0"/>
                  <w:marBottom w:val="0"/>
                  <w:divBdr>
                    <w:top w:val="none" w:sz="0" w:space="0" w:color="auto"/>
                    <w:left w:val="none" w:sz="0" w:space="0" w:color="auto"/>
                    <w:bottom w:val="none" w:sz="0" w:space="0" w:color="auto"/>
                    <w:right w:val="none" w:sz="0" w:space="0" w:color="auto"/>
                  </w:divBdr>
                </w:div>
                <w:div w:id="1999578419">
                  <w:marLeft w:val="640"/>
                  <w:marRight w:val="0"/>
                  <w:marTop w:val="0"/>
                  <w:marBottom w:val="0"/>
                  <w:divBdr>
                    <w:top w:val="none" w:sz="0" w:space="0" w:color="auto"/>
                    <w:left w:val="none" w:sz="0" w:space="0" w:color="auto"/>
                    <w:bottom w:val="none" w:sz="0" w:space="0" w:color="auto"/>
                    <w:right w:val="none" w:sz="0" w:space="0" w:color="auto"/>
                  </w:divBdr>
                </w:div>
                <w:div w:id="894320731">
                  <w:marLeft w:val="640"/>
                  <w:marRight w:val="0"/>
                  <w:marTop w:val="0"/>
                  <w:marBottom w:val="0"/>
                  <w:divBdr>
                    <w:top w:val="none" w:sz="0" w:space="0" w:color="auto"/>
                    <w:left w:val="none" w:sz="0" w:space="0" w:color="auto"/>
                    <w:bottom w:val="none" w:sz="0" w:space="0" w:color="auto"/>
                    <w:right w:val="none" w:sz="0" w:space="0" w:color="auto"/>
                  </w:divBdr>
                </w:div>
                <w:div w:id="2000117031">
                  <w:marLeft w:val="640"/>
                  <w:marRight w:val="0"/>
                  <w:marTop w:val="0"/>
                  <w:marBottom w:val="0"/>
                  <w:divBdr>
                    <w:top w:val="none" w:sz="0" w:space="0" w:color="auto"/>
                    <w:left w:val="none" w:sz="0" w:space="0" w:color="auto"/>
                    <w:bottom w:val="none" w:sz="0" w:space="0" w:color="auto"/>
                    <w:right w:val="none" w:sz="0" w:space="0" w:color="auto"/>
                  </w:divBdr>
                </w:div>
                <w:div w:id="1302927665">
                  <w:marLeft w:val="640"/>
                  <w:marRight w:val="0"/>
                  <w:marTop w:val="0"/>
                  <w:marBottom w:val="0"/>
                  <w:divBdr>
                    <w:top w:val="none" w:sz="0" w:space="0" w:color="auto"/>
                    <w:left w:val="none" w:sz="0" w:space="0" w:color="auto"/>
                    <w:bottom w:val="none" w:sz="0" w:space="0" w:color="auto"/>
                    <w:right w:val="none" w:sz="0" w:space="0" w:color="auto"/>
                  </w:divBdr>
                </w:div>
                <w:div w:id="1832331057">
                  <w:marLeft w:val="640"/>
                  <w:marRight w:val="0"/>
                  <w:marTop w:val="0"/>
                  <w:marBottom w:val="0"/>
                  <w:divBdr>
                    <w:top w:val="none" w:sz="0" w:space="0" w:color="auto"/>
                    <w:left w:val="none" w:sz="0" w:space="0" w:color="auto"/>
                    <w:bottom w:val="none" w:sz="0" w:space="0" w:color="auto"/>
                    <w:right w:val="none" w:sz="0" w:space="0" w:color="auto"/>
                  </w:divBdr>
                </w:div>
                <w:div w:id="522205055">
                  <w:marLeft w:val="640"/>
                  <w:marRight w:val="0"/>
                  <w:marTop w:val="0"/>
                  <w:marBottom w:val="0"/>
                  <w:divBdr>
                    <w:top w:val="none" w:sz="0" w:space="0" w:color="auto"/>
                    <w:left w:val="none" w:sz="0" w:space="0" w:color="auto"/>
                    <w:bottom w:val="none" w:sz="0" w:space="0" w:color="auto"/>
                    <w:right w:val="none" w:sz="0" w:space="0" w:color="auto"/>
                  </w:divBdr>
                </w:div>
                <w:div w:id="710155913">
                  <w:marLeft w:val="640"/>
                  <w:marRight w:val="0"/>
                  <w:marTop w:val="0"/>
                  <w:marBottom w:val="0"/>
                  <w:divBdr>
                    <w:top w:val="none" w:sz="0" w:space="0" w:color="auto"/>
                    <w:left w:val="none" w:sz="0" w:space="0" w:color="auto"/>
                    <w:bottom w:val="none" w:sz="0" w:space="0" w:color="auto"/>
                    <w:right w:val="none" w:sz="0" w:space="0" w:color="auto"/>
                  </w:divBdr>
                </w:div>
                <w:div w:id="171267016">
                  <w:marLeft w:val="640"/>
                  <w:marRight w:val="0"/>
                  <w:marTop w:val="0"/>
                  <w:marBottom w:val="0"/>
                  <w:divBdr>
                    <w:top w:val="none" w:sz="0" w:space="0" w:color="auto"/>
                    <w:left w:val="none" w:sz="0" w:space="0" w:color="auto"/>
                    <w:bottom w:val="none" w:sz="0" w:space="0" w:color="auto"/>
                    <w:right w:val="none" w:sz="0" w:space="0" w:color="auto"/>
                  </w:divBdr>
                </w:div>
                <w:div w:id="790828391">
                  <w:marLeft w:val="640"/>
                  <w:marRight w:val="0"/>
                  <w:marTop w:val="0"/>
                  <w:marBottom w:val="0"/>
                  <w:divBdr>
                    <w:top w:val="none" w:sz="0" w:space="0" w:color="auto"/>
                    <w:left w:val="none" w:sz="0" w:space="0" w:color="auto"/>
                    <w:bottom w:val="none" w:sz="0" w:space="0" w:color="auto"/>
                    <w:right w:val="none" w:sz="0" w:space="0" w:color="auto"/>
                  </w:divBdr>
                </w:div>
                <w:div w:id="364216261">
                  <w:marLeft w:val="640"/>
                  <w:marRight w:val="0"/>
                  <w:marTop w:val="0"/>
                  <w:marBottom w:val="0"/>
                  <w:divBdr>
                    <w:top w:val="none" w:sz="0" w:space="0" w:color="auto"/>
                    <w:left w:val="none" w:sz="0" w:space="0" w:color="auto"/>
                    <w:bottom w:val="none" w:sz="0" w:space="0" w:color="auto"/>
                    <w:right w:val="none" w:sz="0" w:space="0" w:color="auto"/>
                  </w:divBdr>
                </w:div>
                <w:div w:id="1465582521">
                  <w:marLeft w:val="640"/>
                  <w:marRight w:val="0"/>
                  <w:marTop w:val="0"/>
                  <w:marBottom w:val="0"/>
                  <w:divBdr>
                    <w:top w:val="none" w:sz="0" w:space="0" w:color="auto"/>
                    <w:left w:val="none" w:sz="0" w:space="0" w:color="auto"/>
                    <w:bottom w:val="none" w:sz="0" w:space="0" w:color="auto"/>
                    <w:right w:val="none" w:sz="0" w:space="0" w:color="auto"/>
                  </w:divBdr>
                </w:div>
                <w:div w:id="1794053126">
                  <w:marLeft w:val="640"/>
                  <w:marRight w:val="0"/>
                  <w:marTop w:val="0"/>
                  <w:marBottom w:val="0"/>
                  <w:divBdr>
                    <w:top w:val="none" w:sz="0" w:space="0" w:color="auto"/>
                    <w:left w:val="none" w:sz="0" w:space="0" w:color="auto"/>
                    <w:bottom w:val="none" w:sz="0" w:space="0" w:color="auto"/>
                    <w:right w:val="none" w:sz="0" w:space="0" w:color="auto"/>
                  </w:divBdr>
                </w:div>
                <w:div w:id="1180201543">
                  <w:marLeft w:val="640"/>
                  <w:marRight w:val="0"/>
                  <w:marTop w:val="0"/>
                  <w:marBottom w:val="0"/>
                  <w:divBdr>
                    <w:top w:val="none" w:sz="0" w:space="0" w:color="auto"/>
                    <w:left w:val="none" w:sz="0" w:space="0" w:color="auto"/>
                    <w:bottom w:val="none" w:sz="0" w:space="0" w:color="auto"/>
                    <w:right w:val="none" w:sz="0" w:space="0" w:color="auto"/>
                  </w:divBdr>
                </w:div>
              </w:divsChild>
            </w:div>
            <w:div w:id="162211895">
              <w:marLeft w:val="0"/>
              <w:marRight w:val="0"/>
              <w:marTop w:val="0"/>
              <w:marBottom w:val="0"/>
              <w:divBdr>
                <w:top w:val="none" w:sz="0" w:space="0" w:color="auto"/>
                <w:left w:val="none" w:sz="0" w:space="0" w:color="auto"/>
                <w:bottom w:val="none" w:sz="0" w:space="0" w:color="auto"/>
                <w:right w:val="none" w:sz="0" w:space="0" w:color="auto"/>
              </w:divBdr>
              <w:divsChild>
                <w:div w:id="816343699">
                  <w:marLeft w:val="640"/>
                  <w:marRight w:val="0"/>
                  <w:marTop w:val="0"/>
                  <w:marBottom w:val="0"/>
                  <w:divBdr>
                    <w:top w:val="none" w:sz="0" w:space="0" w:color="auto"/>
                    <w:left w:val="none" w:sz="0" w:space="0" w:color="auto"/>
                    <w:bottom w:val="none" w:sz="0" w:space="0" w:color="auto"/>
                    <w:right w:val="none" w:sz="0" w:space="0" w:color="auto"/>
                  </w:divBdr>
                </w:div>
                <w:div w:id="751239731">
                  <w:marLeft w:val="640"/>
                  <w:marRight w:val="0"/>
                  <w:marTop w:val="0"/>
                  <w:marBottom w:val="0"/>
                  <w:divBdr>
                    <w:top w:val="none" w:sz="0" w:space="0" w:color="auto"/>
                    <w:left w:val="none" w:sz="0" w:space="0" w:color="auto"/>
                    <w:bottom w:val="none" w:sz="0" w:space="0" w:color="auto"/>
                    <w:right w:val="none" w:sz="0" w:space="0" w:color="auto"/>
                  </w:divBdr>
                </w:div>
                <w:div w:id="1491824339">
                  <w:marLeft w:val="640"/>
                  <w:marRight w:val="0"/>
                  <w:marTop w:val="0"/>
                  <w:marBottom w:val="0"/>
                  <w:divBdr>
                    <w:top w:val="none" w:sz="0" w:space="0" w:color="auto"/>
                    <w:left w:val="none" w:sz="0" w:space="0" w:color="auto"/>
                    <w:bottom w:val="none" w:sz="0" w:space="0" w:color="auto"/>
                    <w:right w:val="none" w:sz="0" w:space="0" w:color="auto"/>
                  </w:divBdr>
                </w:div>
                <w:div w:id="1136146869">
                  <w:marLeft w:val="640"/>
                  <w:marRight w:val="0"/>
                  <w:marTop w:val="0"/>
                  <w:marBottom w:val="0"/>
                  <w:divBdr>
                    <w:top w:val="none" w:sz="0" w:space="0" w:color="auto"/>
                    <w:left w:val="none" w:sz="0" w:space="0" w:color="auto"/>
                    <w:bottom w:val="none" w:sz="0" w:space="0" w:color="auto"/>
                    <w:right w:val="none" w:sz="0" w:space="0" w:color="auto"/>
                  </w:divBdr>
                </w:div>
                <w:div w:id="1947686492">
                  <w:marLeft w:val="640"/>
                  <w:marRight w:val="0"/>
                  <w:marTop w:val="0"/>
                  <w:marBottom w:val="0"/>
                  <w:divBdr>
                    <w:top w:val="none" w:sz="0" w:space="0" w:color="auto"/>
                    <w:left w:val="none" w:sz="0" w:space="0" w:color="auto"/>
                    <w:bottom w:val="none" w:sz="0" w:space="0" w:color="auto"/>
                    <w:right w:val="none" w:sz="0" w:space="0" w:color="auto"/>
                  </w:divBdr>
                </w:div>
                <w:div w:id="680282867">
                  <w:marLeft w:val="640"/>
                  <w:marRight w:val="0"/>
                  <w:marTop w:val="0"/>
                  <w:marBottom w:val="0"/>
                  <w:divBdr>
                    <w:top w:val="none" w:sz="0" w:space="0" w:color="auto"/>
                    <w:left w:val="none" w:sz="0" w:space="0" w:color="auto"/>
                    <w:bottom w:val="none" w:sz="0" w:space="0" w:color="auto"/>
                    <w:right w:val="none" w:sz="0" w:space="0" w:color="auto"/>
                  </w:divBdr>
                </w:div>
                <w:div w:id="1678070221">
                  <w:marLeft w:val="640"/>
                  <w:marRight w:val="0"/>
                  <w:marTop w:val="0"/>
                  <w:marBottom w:val="0"/>
                  <w:divBdr>
                    <w:top w:val="none" w:sz="0" w:space="0" w:color="auto"/>
                    <w:left w:val="none" w:sz="0" w:space="0" w:color="auto"/>
                    <w:bottom w:val="none" w:sz="0" w:space="0" w:color="auto"/>
                    <w:right w:val="none" w:sz="0" w:space="0" w:color="auto"/>
                  </w:divBdr>
                </w:div>
                <w:div w:id="1056273444">
                  <w:marLeft w:val="640"/>
                  <w:marRight w:val="0"/>
                  <w:marTop w:val="0"/>
                  <w:marBottom w:val="0"/>
                  <w:divBdr>
                    <w:top w:val="none" w:sz="0" w:space="0" w:color="auto"/>
                    <w:left w:val="none" w:sz="0" w:space="0" w:color="auto"/>
                    <w:bottom w:val="none" w:sz="0" w:space="0" w:color="auto"/>
                    <w:right w:val="none" w:sz="0" w:space="0" w:color="auto"/>
                  </w:divBdr>
                </w:div>
                <w:div w:id="749887083">
                  <w:marLeft w:val="640"/>
                  <w:marRight w:val="0"/>
                  <w:marTop w:val="0"/>
                  <w:marBottom w:val="0"/>
                  <w:divBdr>
                    <w:top w:val="none" w:sz="0" w:space="0" w:color="auto"/>
                    <w:left w:val="none" w:sz="0" w:space="0" w:color="auto"/>
                    <w:bottom w:val="none" w:sz="0" w:space="0" w:color="auto"/>
                    <w:right w:val="none" w:sz="0" w:space="0" w:color="auto"/>
                  </w:divBdr>
                </w:div>
                <w:div w:id="1114057891">
                  <w:marLeft w:val="640"/>
                  <w:marRight w:val="0"/>
                  <w:marTop w:val="0"/>
                  <w:marBottom w:val="0"/>
                  <w:divBdr>
                    <w:top w:val="none" w:sz="0" w:space="0" w:color="auto"/>
                    <w:left w:val="none" w:sz="0" w:space="0" w:color="auto"/>
                    <w:bottom w:val="none" w:sz="0" w:space="0" w:color="auto"/>
                    <w:right w:val="none" w:sz="0" w:space="0" w:color="auto"/>
                  </w:divBdr>
                </w:div>
                <w:div w:id="53286614">
                  <w:marLeft w:val="640"/>
                  <w:marRight w:val="0"/>
                  <w:marTop w:val="0"/>
                  <w:marBottom w:val="0"/>
                  <w:divBdr>
                    <w:top w:val="none" w:sz="0" w:space="0" w:color="auto"/>
                    <w:left w:val="none" w:sz="0" w:space="0" w:color="auto"/>
                    <w:bottom w:val="none" w:sz="0" w:space="0" w:color="auto"/>
                    <w:right w:val="none" w:sz="0" w:space="0" w:color="auto"/>
                  </w:divBdr>
                </w:div>
                <w:div w:id="596446210">
                  <w:marLeft w:val="640"/>
                  <w:marRight w:val="0"/>
                  <w:marTop w:val="0"/>
                  <w:marBottom w:val="0"/>
                  <w:divBdr>
                    <w:top w:val="none" w:sz="0" w:space="0" w:color="auto"/>
                    <w:left w:val="none" w:sz="0" w:space="0" w:color="auto"/>
                    <w:bottom w:val="none" w:sz="0" w:space="0" w:color="auto"/>
                    <w:right w:val="none" w:sz="0" w:space="0" w:color="auto"/>
                  </w:divBdr>
                </w:div>
                <w:div w:id="950627393">
                  <w:marLeft w:val="640"/>
                  <w:marRight w:val="0"/>
                  <w:marTop w:val="0"/>
                  <w:marBottom w:val="0"/>
                  <w:divBdr>
                    <w:top w:val="none" w:sz="0" w:space="0" w:color="auto"/>
                    <w:left w:val="none" w:sz="0" w:space="0" w:color="auto"/>
                    <w:bottom w:val="none" w:sz="0" w:space="0" w:color="auto"/>
                    <w:right w:val="none" w:sz="0" w:space="0" w:color="auto"/>
                  </w:divBdr>
                </w:div>
                <w:div w:id="407466062">
                  <w:marLeft w:val="640"/>
                  <w:marRight w:val="0"/>
                  <w:marTop w:val="0"/>
                  <w:marBottom w:val="0"/>
                  <w:divBdr>
                    <w:top w:val="none" w:sz="0" w:space="0" w:color="auto"/>
                    <w:left w:val="none" w:sz="0" w:space="0" w:color="auto"/>
                    <w:bottom w:val="none" w:sz="0" w:space="0" w:color="auto"/>
                    <w:right w:val="none" w:sz="0" w:space="0" w:color="auto"/>
                  </w:divBdr>
                </w:div>
                <w:div w:id="149710528">
                  <w:marLeft w:val="640"/>
                  <w:marRight w:val="0"/>
                  <w:marTop w:val="0"/>
                  <w:marBottom w:val="0"/>
                  <w:divBdr>
                    <w:top w:val="none" w:sz="0" w:space="0" w:color="auto"/>
                    <w:left w:val="none" w:sz="0" w:space="0" w:color="auto"/>
                    <w:bottom w:val="none" w:sz="0" w:space="0" w:color="auto"/>
                    <w:right w:val="none" w:sz="0" w:space="0" w:color="auto"/>
                  </w:divBdr>
                </w:div>
                <w:div w:id="126944101">
                  <w:marLeft w:val="640"/>
                  <w:marRight w:val="0"/>
                  <w:marTop w:val="0"/>
                  <w:marBottom w:val="0"/>
                  <w:divBdr>
                    <w:top w:val="none" w:sz="0" w:space="0" w:color="auto"/>
                    <w:left w:val="none" w:sz="0" w:space="0" w:color="auto"/>
                    <w:bottom w:val="none" w:sz="0" w:space="0" w:color="auto"/>
                    <w:right w:val="none" w:sz="0" w:space="0" w:color="auto"/>
                  </w:divBdr>
                </w:div>
                <w:div w:id="1336615734">
                  <w:marLeft w:val="640"/>
                  <w:marRight w:val="0"/>
                  <w:marTop w:val="0"/>
                  <w:marBottom w:val="0"/>
                  <w:divBdr>
                    <w:top w:val="none" w:sz="0" w:space="0" w:color="auto"/>
                    <w:left w:val="none" w:sz="0" w:space="0" w:color="auto"/>
                    <w:bottom w:val="none" w:sz="0" w:space="0" w:color="auto"/>
                    <w:right w:val="none" w:sz="0" w:space="0" w:color="auto"/>
                  </w:divBdr>
                </w:div>
                <w:div w:id="1560091618">
                  <w:marLeft w:val="640"/>
                  <w:marRight w:val="0"/>
                  <w:marTop w:val="0"/>
                  <w:marBottom w:val="0"/>
                  <w:divBdr>
                    <w:top w:val="none" w:sz="0" w:space="0" w:color="auto"/>
                    <w:left w:val="none" w:sz="0" w:space="0" w:color="auto"/>
                    <w:bottom w:val="none" w:sz="0" w:space="0" w:color="auto"/>
                    <w:right w:val="none" w:sz="0" w:space="0" w:color="auto"/>
                  </w:divBdr>
                </w:div>
                <w:div w:id="816412839">
                  <w:marLeft w:val="640"/>
                  <w:marRight w:val="0"/>
                  <w:marTop w:val="0"/>
                  <w:marBottom w:val="0"/>
                  <w:divBdr>
                    <w:top w:val="none" w:sz="0" w:space="0" w:color="auto"/>
                    <w:left w:val="none" w:sz="0" w:space="0" w:color="auto"/>
                    <w:bottom w:val="none" w:sz="0" w:space="0" w:color="auto"/>
                    <w:right w:val="none" w:sz="0" w:space="0" w:color="auto"/>
                  </w:divBdr>
                </w:div>
                <w:div w:id="1254436471">
                  <w:marLeft w:val="640"/>
                  <w:marRight w:val="0"/>
                  <w:marTop w:val="0"/>
                  <w:marBottom w:val="0"/>
                  <w:divBdr>
                    <w:top w:val="none" w:sz="0" w:space="0" w:color="auto"/>
                    <w:left w:val="none" w:sz="0" w:space="0" w:color="auto"/>
                    <w:bottom w:val="none" w:sz="0" w:space="0" w:color="auto"/>
                    <w:right w:val="none" w:sz="0" w:space="0" w:color="auto"/>
                  </w:divBdr>
                </w:div>
                <w:div w:id="832767822">
                  <w:marLeft w:val="640"/>
                  <w:marRight w:val="0"/>
                  <w:marTop w:val="0"/>
                  <w:marBottom w:val="0"/>
                  <w:divBdr>
                    <w:top w:val="none" w:sz="0" w:space="0" w:color="auto"/>
                    <w:left w:val="none" w:sz="0" w:space="0" w:color="auto"/>
                    <w:bottom w:val="none" w:sz="0" w:space="0" w:color="auto"/>
                    <w:right w:val="none" w:sz="0" w:space="0" w:color="auto"/>
                  </w:divBdr>
                </w:div>
                <w:div w:id="1461025683">
                  <w:marLeft w:val="640"/>
                  <w:marRight w:val="0"/>
                  <w:marTop w:val="0"/>
                  <w:marBottom w:val="0"/>
                  <w:divBdr>
                    <w:top w:val="none" w:sz="0" w:space="0" w:color="auto"/>
                    <w:left w:val="none" w:sz="0" w:space="0" w:color="auto"/>
                    <w:bottom w:val="none" w:sz="0" w:space="0" w:color="auto"/>
                    <w:right w:val="none" w:sz="0" w:space="0" w:color="auto"/>
                  </w:divBdr>
                </w:div>
                <w:div w:id="1897858153">
                  <w:marLeft w:val="640"/>
                  <w:marRight w:val="0"/>
                  <w:marTop w:val="0"/>
                  <w:marBottom w:val="0"/>
                  <w:divBdr>
                    <w:top w:val="none" w:sz="0" w:space="0" w:color="auto"/>
                    <w:left w:val="none" w:sz="0" w:space="0" w:color="auto"/>
                    <w:bottom w:val="none" w:sz="0" w:space="0" w:color="auto"/>
                    <w:right w:val="none" w:sz="0" w:space="0" w:color="auto"/>
                  </w:divBdr>
                </w:div>
                <w:div w:id="692414812">
                  <w:marLeft w:val="640"/>
                  <w:marRight w:val="0"/>
                  <w:marTop w:val="0"/>
                  <w:marBottom w:val="0"/>
                  <w:divBdr>
                    <w:top w:val="none" w:sz="0" w:space="0" w:color="auto"/>
                    <w:left w:val="none" w:sz="0" w:space="0" w:color="auto"/>
                    <w:bottom w:val="none" w:sz="0" w:space="0" w:color="auto"/>
                    <w:right w:val="none" w:sz="0" w:space="0" w:color="auto"/>
                  </w:divBdr>
                </w:div>
                <w:div w:id="198474550">
                  <w:marLeft w:val="640"/>
                  <w:marRight w:val="0"/>
                  <w:marTop w:val="0"/>
                  <w:marBottom w:val="0"/>
                  <w:divBdr>
                    <w:top w:val="none" w:sz="0" w:space="0" w:color="auto"/>
                    <w:left w:val="none" w:sz="0" w:space="0" w:color="auto"/>
                    <w:bottom w:val="none" w:sz="0" w:space="0" w:color="auto"/>
                    <w:right w:val="none" w:sz="0" w:space="0" w:color="auto"/>
                  </w:divBdr>
                </w:div>
                <w:div w:id="1845363487">
                  <w:marLeft w:val="640"/>
                  <w:marRight w:val="0"/>
                  <w:marTop w:val="0"/>
                  <w:marBottom w:val="0"/>
                  <w:divBdr>
                    <w:top w:val="none" w:sz="0" w:space="0" w:color="auto"/>
                    <w:left w:val="none" w:sz="0" w:space="0" w:color="auto"/>
                    <w:bottom w:val="none" w:sz="0" w:space="0" w:color="auto"/>
                    <w:right w:val="none" w:sz="0" w:space="0" w:color="auto"/>
                  </w:divBdr>
                </w:div>
                <w:div w:id="1318532254">
                  <w:marLeft w:val="640"/>
                  <w:marRight w:val="0"/>
                  <w:marTop w:val="0"/>
                  <w:marBottom w:val="0"/>
                  <w:divBdr>
                    <w:top w:val="none" w:sz="0" w:space="0" w:color="auto"/>
                    <w:left w:val="none" w:sz="0" w:space="0" w:color="auto"/>
                    <w:bottom w:val="none" w:sz="0" w:space="0" w:color="auto"/>
                    <w:right w:val="none" w:sz="0" w:space="0" w:color="auto"/>
                  </w:divBdr>
                </w:div>
                <w:div w:id="551817759">
                  <w:marLeft w:val="640"/>
                  <w:marRight w:val="0"/>
                  <w:marTop w:val="0"/>
                  <w:marBottom w:val="0"/>
                  <w:divBdr>
                    <w:top w:val="none" w:sz="0" w:space="0" w:color="auto"/>
                    <w:left w:val="none" w:sz="0" w:space="0" w:color="auto"/>
                    <w:bottom w:val="none" w:sz="0" w:space="0" w:color="auto"/>
                    <w:right w:val="none" w:sz="0" w:space="0" w:color="auto"/>
                  </w:divBdr>
                </w:div>
                <w:div w:id="1064917167">
                  <w:marLeft w:val="640"/>
                  <w:marRight w:val="0"/>
                  <w:marTop w:val="0"/>
                  <w:marBottom w:val="0"/>
                  <w:divBdr>
                    <w:top w:val="none" w:sz="0" w:space="0" w:color="auto"/>
                    <w:left w:val="none" w:sz="0" w:space="0" w:color="auto"/>
                    <w:bottom w:val="none" w:sz="0" w:space="0" w:color="auto"/>
                    <w:right w:val="none" w:sz="0" w:space="0" w:color="auto"/>
                  </w:divBdr>
                </w:div>
                <w:div w:id="1494642507">
                  <w:marLeft w:val="640"/>
                  <w:marRight w:val="0"/>
                  <w:marTop w:val="0"/>
                  <w:marBottom w:val="0"/>
                  <w:divBdr>
                    <w:top w:val="none" w:sz="0" w:space="0" w:color="auto"/>
                    <w:left w:val="none" w:sz="0" w:space="0" w:color="auto"/>
                    <w:bottom w:val="none" w:sz="0" w:space="0" w:color="auto"/>
                    <w:right w:val="none" w:sz="0" w:space="0" w:color="auto"/>
                  </w:divBdr>
                </w:div>
                <w:div w:id="1213537439">
                  <w:marLeft w:val="640"/>
                  <w:marRight w:val="0"/>
                  <w:marTop w:val="0"/>
                  <w:marBottom w:val="0"/>
                  <w:divBdr>
                    <w:top w:val="none" w:sz="0" w:space="0" w:color="auto"/>
                    <w:left w:val="none" w:sz="0" w:space="0" w:color="auto"/>
                    <w:bottom w:val="none" w:sz="0" w:space="0" w:color="auto"/>
                    <w:right w:val="none" w:sz="0" w:space="0" w:color="auto"/>
                  </w:divBdr>
                </w:div>
                <w:div w:id="529880859">
                  <w:marLeft w:val="640"/>
                  <w:marRight w:val="0"/>
                  <w:marTop w:val="0"/>
                  <w:marBottom w:val="0"/>
                  <w:divBdr>
                    <w:top w:val="none" w:sz="0" w:space="0" w:color="auto"/>
                    <w:left w:val="none" w:sz="0" w:space="0" w:color="auto"/>
                    <w:bottom w:val="none" w:sz="0" w:space="0" w:color="auto"/>
                    <w:right w:val="none" w:sz="0" w:space="0" w:color="auto"/>
                  </w:divBdr>
                </w:div>
                <w:div w:id="1192574290">
                  <w:marLeft w:val="640"/>
                  <w:marRight w:val="0"/>
                  <w:marTop w:val="0"/>
                  <w:marBottom w:val="0"/>
                  <w:divBdr>
                    <w:top w:val="none" w:sz="0" w:space="0" w:color="auto"/>
                    <w:left w:val="none" w:sz="0" w:space="0" w:color="auto"/>
                    <w:bottom w:val="none" w:sz="0" w:space="0" w:color="auto"/>
                    <w:right w:val="none" w:sz="0" w:space="0" w:color="auto"/>
                  </w:divBdr>
                </w:div>
                <w:div w:id="295725134">
                  <w:marLeft w:val="640"/>
                  <w:marRight w:val="0"/>
                  <w:marTop w:val="0"/>
                  <w:marBottom w:val="0"/>
                  <w:divBdr>
                    <w:top w:val="none" w:sz="0" w:space="0" w:color="auto"/>
                    <w:left w:val="none" w:sz="0" w:space="0" w:color="auto"/>
                    <w:bottom w:val="none" w:sz="0" w:space="0" w:color="auto"/>
                    <w:right w:val="none" w:sz="0" w:space="0" w:color="auto"/>
                  </w:divBdr>
                </w:div>
                <w:div w:id="668212828">
                  <w:marLeft w:val="640"/>
                  <w:marRight w:val="0"/>
                  <w:marTop w:val="0"/>
                  <w:marBottom w:val="0"/>
                  <w:divBdr>
                    <w:top w:val="none" w:sz="0" w:space="0" w:color="auto"/>
                    <w:left w:val="none" w:sz="0" w:space="0" w:color="auto"/>
                    <w:bottom w:val="none" w:sz="0" w:space="0" w:color="auto"/>
                    <w:right w:val="none" w:sz="0" w:space="0" w:color="auto"/>
                  </w:divBdr>
                </w:div>
                <w:div w:id="918904225">
                  <w:marLeft w:val="640"/>
                  <w:marRight w:val="0"/>
                  <w:marTop w:val="0"/>
                  <w:marBottom w:val="0"/>
                  <w:divBdr>
                    <w:top w:val="none" w:sz="0" w:space="0" w:color="auto"/>
                    <w:left w:val="none" w:sz="0" w:space="0" w:color="auto"/>
                    <w:bottom w:val="none" w:sz="0" w:space="0" w:color="auto"/>
                    <w:right w:val="none" w:sz="0" w:space="0" w:color="auto"/>
                  </w:divBdr>
                </w:div>
                <w:div w:id="2071071098">
                  <w:marLeft w:val="640"/>
                  <w:marRight w:val="0"/>
                  <w:marTop w:val="0"/>
                  <w:marBottom w:val="0"/>
                  <w:divBdr>
                    <w:top w:val="none" w:sz="0" w:space="0" w:color="auto"/>
                    <w:left w:val="none" w:sz="0" w:space="0" w:color="auto"/>
                    <w:bottom w:val="none" w:sz="0" w:space="0" w:color="auto"/>
                    <w:right w:val="none" w:sz="0" w:space="0" w:color="auto"/>
                  </w:divBdr>
                </w:div>
                <w:div w:id="172034450">
                  <w:marLeft w:val="640"/>
                  <w:marRight w:val="0"/>
                  <w:marTop w:val="0"/>
                  <w:marBottom w:val="0"/>
                  <w:divBdr>
                    <w:top w:val="none" w:sz="0" w:space="0" w:color="auto"/>
                    <w:left w:val="none" w:sz="0" w:space="0" w:color="auto"/>
                    <w:bottom w:val="none" w:sz="0" w:space="0" w:color="auto"/>
                    <w:right w:val="none" w:sz="0" w:space="0" w:color="auto"/>
                  </w:divBdr>
                </w:div>
                <w:div w:id="684094156">
                  <w:marLeft w:val="640"/>
                  <w:marRight w:val="0"/>
                  <w:marTop w:val="0"/>
                  <w:marBottom w:val="0"/>
                  <w:divBdr>
                    <w:top w:val="none" w:sz="0" w:space="0" w:color="auto"/>
                    <w:left w:val="none" w:sz="0" w:space="0" w:color="auto"/>
                    <w:bottom w:val="none" w:sz="0" w:space="0" w:color="auto"/>
                    <w:right w:val="none" w:sz="0" w:space="0" w:color="auto"/>
                  </w:divBdr>
                </w:div>
                <w:div w:id="435095811">
                  <w:marLeft w:val="640"/>
                  <w:marRight w:val="0"/>
                  <w:marTop w:val="0"/>
                  <w:marBottom w:val="0"/>
                  <w:divBdr>
                    <w:top w:val="none" w:sz="0" w:space="0" w:color="auto"/>
                    <w:left w:val="none" w:sz="0" w:space="0" w:color="auto"/>
                    <w:bottom w:val="none" w:sz="0" w:space="0" w:color="auto"/>
                    <w:right w:val="none" w:sz="0" w:space="0" w:color="auto"/>
                  </w:divBdr>
                </w:div>
                <w:div w:id="938216035">
                  <w:marLeft w:val="640"/>
                  <w:marRight w:val="0"/>
                  <w:marTop w:val="0"/>
                  <w:marBottom w:val="0"/>
                  <w:divBdr>
                    <w:top w:val="none" w:sz="0" w:space="0" w:color="auto"/>
                    <w:left w:val="none" w:sz="0" w:space="0" w:color="auto"/>
                    <w:bottom w:val="none" w:sz="0" w:space="0" w:color="auto"/>
                    <w:right w:val="none" w:sz="0" w:space="0" w:color="auto"/>
                  </w:divBdr>
                </w:div>
                <w:div w:id="290943352">
                  <w:marLeft w:val="640"/>
                  <w:marRight w:val="0"/>
                  <w:marTop w:val="0"/>
                  <w:marBottom w:val="0"/>
                  <w:divBdr>
                    <w:top w:val="none" w:sz="0" w:space="0" w:color="auto"/>
                    <w:left w:val="none" w:sz="0" w:space="0" w:color="auto"/>
                    <w:bottom w:val="none" w:sz="0" w:space="0" w:color="auto"/>
                    <w:right w:val="none" w:sz="0" w:space="0" w:color="auto"/>
                  </w:divBdr>
                </w:div>
                <w:div w:id="603535674">
                  <w:marLeft w:val="640"/>
                  <w:marRight w:val="0"/>
                  <w:marTop w:val="0"/>
                  <w:marBottom w:val="0"/>
                  <w:divBdr>
                    <w:top w:val="none" w:sz="0" w:space="0" w:color="auto"/>
                    <w:left w:val="none" w:sz="0" w:space="0" w:color="auto"/>
                    <w:bottom w:val="none" w:sz="0" w:space="0" w:color="auto"/>
                    <w:right w:val="none" w:sz="0" w:space="0" w:color="auto"/>
                  </w:divBdr>
                </w:div>
                <w:div w:id="1994217470">
                  <w:marLeft w:val="640"/>
                  <w:marRight w:val="0"/>
                  <w:marTop w:val="0"/>
                  <w:marBottom w:val="0"/>
                  <w:divBdr>
                    <w:top w:val="none" w:sz="0" w:space="0" w:color="auto"/>
                    <w:left w:val="none" w:sz="0" w:space="0" w:color="auto"/>
                    <w:bottom w:val="none" w:sz="0" w:space="0" w:color="auto"/>
                    <w:right w:val="none" w:sz="0" w:space="0" w:color="auto"/>
                  </w:divBdr>
                </w:div>
                <w:div w:id="1046372185">
                  <w:marLeft w:val="640"/>
                  <w:marRight w:val="0"/>
                  <w:marTop w:val="0"/>
                  <w:marBottom w:val="0"/>
                  <w:divBdr>
                    <w:top w:val="none" w:sz="0" w:space="0" w:color="auto"/>
                    <w:left w:val="none" w:sz="0" w:space="0" w:color="auto"/>
                    <w:bottom w:val="none" w:sz="0" w:space="0" w:color="auto"/>
                    <w:right w:val="none" w:sz="0" w:space="0" w:color="auto"/>
                  </w:divBdr>
                </w:div>
                <w:div w:id="1893930768">
                  <w:marLeft w:val="640"/>
                  <w:marRight w:val="0"/>
                  <w:marTop w:val="0"/>
                  <w:marBottom w:val="0"/>
                  <w:divBdr>
                    <w:top w:val="none" w:sz="0" w:space="0" w:color="auto"/>
                    <w:left w:val="none" w:sz="0" w:space="0" w:color="auto"/>
                    <w:bottom w:val="none" w:sz="0" w:space="0" w:color="auto"/>
                    <w:right w:val="none" w:sz="0" w:space="0" w:color="auto"/>
                  </w:divBdr>
                </w:div>
                <w:div w:id="1643928122">
                  <w:marLeft w:val="640"/>
                  <w:marRight w:val="0"/>
                  <w:marTop w:val="0"/>
                  <w:marBottom w:val="0"/>
                  <w:divBdr>
                    <w:top w:val="none" w:sz="0" w:space="0" w:color="auto"/>
                    <w:left w:val="none" w:sz="0" w:space="0" w:color="auto"/>
                    <w:bottom w:val="none" w:sz="0" w:space="0" w:color="auto"/>
                    <w:right w:val="none" w:sz="0" w:space="0" w:color="auto"/>
                  </w:divBdr>
                </w:div>
                <w:div w:id="393507744">
                  <w:marLeft w:val="640"/>
                  <w:marRight w:val="0"/>
                  <w:marTop w:val="0"/>
                  <w:marBottom w:val="0"/>
                  <w:divBdr>
                    <w:top w:val="none" w:sz="0" w:space="0" w:color="auto"/>
                    <w:left w:val="none" w:sz="0" w:space="0" w:color="auto"/>
                    <w:bottom w:val="none" w:sz="0" w:space="0" w:color="auto"/>
                    <w:right w:val="none" w:sz="0" w:space="0" w:color="auto"/>
                  </w:divBdr>
                </w:div>
                <w:div w:id="1899634961">
                  <w:marLeft w:val="640"/>
                  <w:marRight w:val="0"/>
                  <w:marTop w:val="0"/>
                  <w:marBottom w:val="0"/>
                  <w:divBdr>
                    <w:top w:val="none" w:sz="0" w:space="0" w:color="auto"/>
                    <w:left w:val="none" w:sz="0" w:space="0" w:color="auto"/>
                    <w:bottom w:val="none" w:sz="0" w:space="0" w:color="auto"/>
                    <w:right w:val="none" w:sz="0" w:space="0" w:color="auto"/>
                  </w:divBdr>
                </w:div>
                <w:div w:id="599723603">
                  <w:marLeft w:val="640"/>
                  <w:marRight w:val="0"/>
                  <w:marTop w:val="0"/>
                  <w:marBottom w:val="0"/>
                  <w:divBdr>
                    <w:top w:val="none" w:sz="0" w:space="0" w:color="auto"/>
                    <w:left w:val="none" w:sz="0" w:space="0" w:color="auto"/>
                    <w:bottom w:val="none" w:sz="0" w:space="0" w:color="auto"/>
                    <w:right w:val="none" w:sz="0" w:space="0" w:color="auto"/>
                  </w:divBdr>
                </w:div>
                <w:div w:id="306512591">
                  <w:marLeft w:val="640"/>
                  <w:marRight w:val="0"/>
                  <w:marTop w:val="0"/>
                  <w:marBottom w:val="0"/>
                  <w:divBdr>
                    <w:top w:val="none" w:sz="0" w:space="0" w:color="auto"/>
                    <w:left w:val="none" w:sz="0" w:space="0" w:color="auto"/>
                    <w:bottom w:val="none" w:sz="0" w:space="0" w:color="auto"/>
                    <w:right w:val="none" w:sz="0" w:space="0" w:color="auto"/>
                  </w:divBdr>
                </w:div>
                <w:div w:id="1219320820">
                  <w:marLeft w:val="640"/>
                  <w:marRight w:val="0"/>
                  <w:marTop w:val="0"/>
                  <w:marBottom w:val="0"/>
                  <w:divBdr>
                    <w:top w:val="none" w:sz="0" w:space="0" w:color="auto"/>
                    <w:left w:val="none" w:sz="0" w:space="0" w:color="auto"/>
                    <w:bottom w:val="none" w:sz="0" w:space="0" w:color="auto"/>
                    <w:right w:val="none" w:sz="0" w:space="0" w:color="auto"/>
                  </w:divBdr>
                </w:div>
                <w:div w:id="1231579947">
                  <w:marLeft w:val="640"/>
                  <w:marRight w:val="0"/>
                  <w:marTop w:val="0"/>
                  <w:marBottom w:val="0"/>
                  <w:divBdr>
                    <w:top w:val="none" w:sz="0" w:space="0" w:color="auto"/>
                    <w:left w:val="none" w:sz="0" w:space="0" w:color="auto"/>
                    <w:bottom w:val="none" w:sz="0" w:space="0" w:color="auto"/>
                    <w:right w:val="none" w:sz="0" w:space="0" w:color="auto"/>
                  </w:divBdr>
                </w:div>
                <w:div w:id="1976178640">
                  <w:marLeft w:val="640"/>
                  <w:marRight w:val="0"/>
                  <w:marTop w:val="0"/>
                  <w:marBottom w:val="0"/>
                  <w:divBdr>
                    <w:top w:val="none" w:sz="0" w:space="0" w:color="auto"/>
                    <w:left w:val="none" w:sz="0" w:space="0" w:color="auto"/>
                    <w:bottom w:val="none" w:sz="0" w:space="0" w:color="auto"/>
                    <w:right w:val="none" w:sz="0" w:space="0" w:color="auto"/>
                  </w:divBdr>
                </w:div>
                <w:div w:id="219053741">
                  <w:marLeft w:val="640"/>
                  <w:marRight w:val="0"/>
                  <w:marTop w:val="0"/>
                  <w:marBottom w:val="0"/>
                  <w:divBdr>
                    <w:top w:val="none" w:sz="0" w:space="0" w:color="auto"/>
                    <w:left w:val="none" w:sz="0" w:space="0" w:color="auto"/>
                    <w:bottom w:val="none" w:sz="0" w:space="0" w:color="auto"/>
                    <w:right w:val="none" w:sz="0" w:space="0" w:color="auto"/>
                  </w:divBdr>
                </w:div>
                <w:div w:id="1781218945">
                  <w:marLeft w:val="640"/>
                  <w:marRight w:val="0"/>
                  <w:marTop w:val="0"/>
                  <w:marBottom w:val="0"/>
                  <w:divBdr>
                    <w:top w:val="none" w:sz="0" w:space="0" w:color="auto"/>
                    <w:left w:val="none" w:sz="0" w:space="0" w:color="auto"/>
                    <w:bottom w:val="none" w:sz="0" w:space="0" w:color="auto"/>
                    <w:right w:val="none" w:sz="0" w:space="0" w:color="auto"/>
                  </w:divBdr>
                </w:div>
                <w:div w:id="2095977484">
                  <w:marLeft w:val="640"/>
                  <w:marRight w:val="0"/>
                  <w:marTop w:val="0"/>
                  <w:marBottom w:val="0"/>
                  <w:divBdr>
                    <w:top w:val="none" w:sz="0" w:space="0" w:color="auto"/>
                    <w:left w:val="none" w:sz="0" w:space="0" w:color="auto"/>
                    <w:bottom w:val="none" w:sz="0" w:space="0" w:color="auto"/>
                    <w:right w:val="none" w:sz="0" w:space="0" w:color="auto"/>
                  </w:divBdr>
                </w:div>
                <w:div w:id="475295085">
                  <w:marLeft w:val="640"/>
                  <w:marRight w:val="0"/>
                  <w:marTop w:val="0"/>
                  <w:marBottom w:val="0"/>
                  <w:divBdr>
                    <w:top w:val="none" w:sz="0" w:space="0" w:color="auto"/>
                    <w:left w:val="none" w:sz="0" w:space="0" w:color="auto"/>
                    <w:bottom w:val="none" w:sz="0" w:space="0" w:color="auto"/>
                    <w:right w:val="none" w:sz="0" w:space="0" w:color="auto"/>
                  </w:divBdr>
                </w:div>
                <w:div w:id="462576146">
                  <w:marLeft w:val="640"/>
                  <w:marRight w:val="0"/>
                  <w:marTop w:val="0"/>
                  <w:marBottom w:val="0"/>
                  <w:divBdr>
                    <w:top w:val="none" w:sz="0" w:space="0" w:color="auto"/>
                    <w:left w:val="none" w:sz="0" w:space="0" w:color="auto"/>
                    <w:bottom w:val="none" w:sz="0" w:space="0" w:color="auto"/>
                    <w:right w:val="none" w:sz="0" w:space="0" w:color="auto"/>
                  </w:divBdr>
                </w:div>
                <w:div w:id="200750422">
                  <w:marLeft w:val="640"/>
                  <w:marRight w:val="0"/>
                  <w:marTop w:val="0"/>
                  <w:marBottom w:val="0"/>
                  <w:divBdr>
                    <w:top w:val="none" w:sz="0" w:space="0" w:color="auto"/>
                    <w:left w:val="none" w:sz="0" w:space="0" w:color="auto"/>
                    <w:bottom w:val="none" w:sz="0" w:space="0" w:color="auto"/>
                    <w:right w:val="none" w:sz="0" w:space="0" w:color="auto"/>
                  </w:divBdr>
                </w:div>
                <w:div w:id="1045720432">
                  <w:marLeft w:val="640"/>
                  <w:marRight w:val="0"/>
                  <w:marTop w:val="0"/>
                  <w:marBottom w:val="0"/>
                  <w:divBdr>
                    <w:top w:val="none" w:sz="0" w:space="0" w:color="auto"/>
                    <w:left w:val="none" w:sz="0" w:space="0" w:color="auto"/>
                    <w:bottom w:val="none" w:sz="0" w:space="0" w:color="auto"/>
                    <w:right w:val="none" w:sz="0" w:space="0" w:color="auto"/>
                  </w:divBdr>
                </w:div>
                <w:div w:id="353921656">
                  <w:marLeft w:val="640"/>
                  <w:marRight w:val="0"/>
                  <w:marTop w:val="0"/>
                  <w:marBottom w:val="0"/>
                  <w:divBdr>
                    <w:top w:val="none" w:sz="0" w:space="0" w:color="auto"/>
                    <w:left w:val="none" w:sz="0" w:space="0" w:color="auto"/>
                    <w:bottom w:val="none" w:sz="0" w:space="0" w:color="auto"/>
                    <w:right w:val="none" w:sz="0" w:space="0" w:color="auto"/>
                  </w:divBdr>
                </w:div>
                <w:div w:id="368919996">
                  <w:marLeft w:val="640"/>
                  <w:marRight w:val="0"/>
                  <w:marTop w:val="0"/>
                  <w:marBottom w:val="0"/>
                  <w:divBdr>
                    <w:top w:val="none" w:sz="0" w:space="0" w:color="auto"/>
                    <w:left w:val="none" w:sz="0" w:space="0" w:color="auto"/>
                    <w:bottom w:val="none" w:sz="0" w:space="0" w:color="auto"/>
                    <w:right w:val="none" w:sz="0" w:space="0" w:color="auto"/>
                  </w:divBdr>
                </w:div>
                <w:div w:id="1794399945">
                  <w:marLeft w:val="640"/>
                  <w:marRight w:val="0"/>
                  <w:marTop w:val="0"/>
                  <w:marBottom w:val="0"/>
                  <w:divBdr>
                    <w:top w:val="none" w:sz="0" w:space="0" w:color="auto"/>
                    <w:left w:val="none" w:sz="0" w:space="0" w:color="auto"/>
                    <w:bottom w:val="none" w:sz="0" w:space="0" w:color="auto"/>
                    <w:right w:val="none" w:sz="0" w:space="0" w:color="auto"/>
                  </w:divBdr>
                </w:div>
                <w:div w:id="1523857908">
                  <w:marLeft w:val="640"/>
                  <w:marRight w:val="0"/>
                  <w:marTop w:val="0"/>
                  <w:marBottom w:val="0"/>
                  <w:divBdr>
                    <w:top w:val="none" w:sz="0" w:space="0" w:color="auto"/>
                    <w:left w:val="none" w:sz="0" w:space="0" w:color="auto"/>
                    <w:bottom w:val="none" w:sz="0" w:space="0" w:color="auto"/>
                    <w:right w:val="none" w:sz="0" w:space="0" w:color="auto"/>
                  </w:divBdr>
                </w:div>
                <w:div w:id="1689134480">
                  <w:marLeft w:val="640"/>
                  <w:marRight w:val="0"/>
                  <w:marTop w:val="0"/>
                  <w:marBottom w:val="0"/>
                  <w:divBdr>
                    <w:top w:val="none" w:sz="0" w:space="0" w:color="auto"/>
                    <w:left w:val="none" w:sz="0" w:space="0" w:color="auto"/>
                    <w:bottom w:val="none" w:sz="0" w:space="0" w:color="auto"/>
                    <w:right w:val="none" w:sz="0" w:space="0" w:color="auto"/>
                  </w:divBdr>
                </w:div>
                <w:div w:id="242690975">
                  <w:marLeft w:val="640"/>
                  <w:marRight w:val="0"/>
                  <w:marTop w:val="0"/>
                  <w:marBottom w:val="0"/>
                  <w:divBdr>
                    <w:top w:val="none" w:sz="0" w:space="0" w:color="auto"/>
                    <w:left w:val="none" w:sz="0" w:space="0" w:color="auto"/>
                    <w:bottom w:val="none" w:sz="0" w:space="0" w:color="auto"/>
                    <w:right w:val="none" w:sz="0" w:space="0" w:color="auto"/>
                  </w:divBdr>
                </w:div>
                <w:div w:id="195319236">
                  <w:marLeft w:val="640"/>
                  <w:marRight w:val="0"/>
                  <w:marTop w:val="0"/>
                  <w:marBottom w:val="0"/>
                  <w:divBdr>
                    <w:top w:val="none" w:sz="0" w:space="0" w:color="auto"/>
                    <w:left w:val="none" w:sz="0" w:space="0" w:color="auto"/>
                    <w:bottom w:val="none" w:sz="0" w:space="0" w:color="auto"/>
                    <w:right w:val="none" w:sz="0" w:space="0" w:color="auto"/>
                  </w:divBdr>
                </w:div>
                <w:div w:id="1344629670">
                  <w:marLeft w:val="640"/>
                  <w:marRight w:val="0"/>
                  <w:marTop w:val="0"/>
                  <w:marBottom w:val="0"/>
                  <w:divBdr>
                    <w:top w:val="none" w:sz="0" w:space="0" w:color="auto"/>
                    <w:left w:val="none" w:sz="0" w:space="0" w:color="auto"/>
                    <w:bottom w:val="none" w:sz="0" w:space="0" w:color="auto"/>
                    <w:right w:val="none" w:sz="0" w:space="0" w:color="auto"/>
                  </w:divBdr>
                </w:div>
                <w:div w:id="1485003289">
                  <w:marLeft w:val="640"/>
                  <w:marRight w:val="0"/>
                  <w:marTop w:val="0"/>
                  <w:marBottom w:val="0"/>
                  <w:divBdr>
                    <w:top w:val="none" w:sz="0" w:space="0" w:color="auto"/>
                    <w:left w:val="none" w:sz="0" w:space="0" w:color="auto"/>
                    <w:bottom w:val="none" w:sz="0" w:space="0" w:color="auto"/>
                    <w:right w:val="none" w:sz="0" w:space="0" w:color="auto"/>
                  </w:divBdr>
                </w:div>
                <w:div w:id="427312706">
                  <w:marLeft w:val="640"/>
                  <w:marRight w:val="0"/>
                  <w:marTop w:val="0"/>
                  <w:marBottom w:val="0"/>
                  <w:divBdr>
                    <w:top w:val="none" w:sz="0" w:space="0" w:color="auto"/>
                    <w:left w:val="none" w:sz="0" w:space="0" w:color="auto"/>
                    <w:bottom w:val="none" w:sz="0" w:space="0" w:color="auto"/>
                    <w:right w:val="none" w:sz="0" w:space="0" w:color="auto"/>
                  </w:divBdr>
                </w:div>
                <w:div w:id="1663460482">
                  <w:marLeft w:val="640"/>
                  <w:marRight w:val="0"/>
                  <w:marTop w:val="0"/>
                  <w:marBottom w:val="0"/>
                  <w:divBdr>
                    <w:top w:val="none" w:sz="0" w:space="0" w:color="auto"/>
                    <w:left w:val="none" w:sz="0" w:space="0" w:color="auto"/>
                    <w:bottom w:val="none" w:sz="0" w:space="0" w:color="auto"/>
                    <w:right w:val="none" w:sz="0" w:space="0" w:color="auto"/>
                  </w:divBdr>
                </w:div>
                <w:div w:id="1661346358">
                  <w:marLeft w:val="640"/>
                  <w:marRight w:val="0"/>
                  <w:marTop w:val="0"/>
                  <w:marBottom w:val="0"/>
                  <w:divBdr>
                    <w:top w:val="none" w:sz="0" w:space="0" w:color="auto"/>
                    <w:left w:val="none" w:sz="0" w:space="0" w:color="auto"/>
                    <w:bottom w:val="none" w:sz="0" w:space="0" w:color="auto"/>
                    <w:right w:val="none" w:sz="0" w:space="0" w:color="auto"/>
                  </w:divBdr>
                </w:div>
                <w:div w:id="1891764123">
                  <w:marLeft w:val="640"/>
                  <w:marRight w:val="0"/>
                  <w:marTop w:val="0"/>
                  <w:marBottom w:val="0"/>
                  <w:divBdr>
                    <w:top w:val="none" w:sz="0" w:space="0" w:color="auto"/>
                    <w:left w:val="none" w:sz="0" w:space="0" w:color="auto"/>
                    <w:bottom w:val="none" w:sz="0" w:space="0" w:color="auto"/>
                    <w:right w:val="none" w:sz="0" w:space="0" w:color="auto"/>
                  </w:divBdr>
                </w:div>
                <w:div w:id="1025403481">
                  <w:marLeft w:val="640"/>
                  <w:marRight w:val="0"/>
                  <w:marTop w:val="0"/>
                  <w:marBottom w:val="0"/>
                  <w:divBdr>
                    <w:top w:val="none" w:sz="0" w:space="0" w:color="auto"/>
                    <w:left w:val="none" w:sz="0" w:space="0" w:color="auto"/>
                    <w:bottom w:val="none" w:sz="0" w:space="0" w:color="auto"/>
                    <w:right w:val="none" w:sz="0" w:space="0" w:color="auto"/>
                  </w:divBdr>
                </w:div>
                <w:div w:id="122967932">
                  <w:marLeft w:val="640"/>
                  <w:marRight w:val="0"/>
                  <w:marTop w:val="0"/>
                  <w:marBottom w:val="0"/>
                  <w:divBdr>
                    <w:top w:val="none" w:sz="0" w:space="0" w:color="auto"/>
                    <w:left w:val="none" w:sz="0" w:space="0" w:color="auto"/>
                    <w:bottom w:val="none" w:sz="0" w:space="0" w:color="auto"/>
                    <w:right w:val="none" w:sz="0" w:space="0" w:color="auto"/>
                  </w:divBdr>
                </w:div>
                <w:div w:id="1240405393">
                  <w:marLeft w:val="640"/>
                  <w:marRight w:val="0"/>
                  <w:marTop w:val="0"/>
                  <w:marBottom w:val="0"/>
                  <w:divBdr>
                    <w:top w:val="none" w:sz="0" w:space="0" w:color="auto"/>
                    <w:left w:val="none" w:sz="0" w:space="0" w:color="auto"/>
                    <w:bottom w:val="none" w:sz="0" w:space="0" w:color="auto"/>
                    <w:right w:val="none" w:sz="0" w:space="0" w:color="auto"/>
                  </w:divBdr>
                </w:div>
                <w:div w:id="1707869077">
                  <w:marLeft w:val="640"/>
                  <w:marRight w:val="0"/>
                  <w:marTop w:val="0"/>
                  <w:marBottom w:val="0"/>
                  <w:divBdr>
                    <w:top w:val="none" w:sz="0" w:space="0" w:color="auto"/>
                    <w:left w:val="none" w:sz="0" w:space="0" w:color="auto"/>
                    <w:bottom w:val="none" w:sz="0" w:space="0" w:color="auto"/>
                    <w:right w:val="none" w:sz="0" w:space="0" w:color="auto"/>
                  </w:divBdr>
                </w:div>
                <w:div w:id="1860463576">
                  <w:marLeft w:val="640"/>
                  <w:marRight w:val="0"/>
                  <w:marTop w:val="0"/>
                  <w:marBottom w:val="0"/>
                  <w:divBdr>
                    <w:top w:val="none" w:sz="0" w:space="0" w:color="auto"/>
                    <w:left w:val="none" w:sz="0" w:space="0" w:color="auto"/>
                    <w:bottom w:val="none" w:sz="0" w:space="0" w:color="auto"/>
                    <w:right w:val="none" w:sz="0" w:space="0" w:color="auto"/>
                  </w:divBdr>
                </w:div>
                <w:div w:id="1864053362">
                  <w:marLeft w:val="640"/>
                  <w:marRight w:val="0"/>
                  <w:marTop w:val="0"/>
                  <w:marBottom w:val="0"/>
                  <w:divBdr>
                    <w:top w:val="none" w:sz="0" w:space="0" w:color="auto"/>
                    <w:left w:val="none" w:sz="0" w:space="0" w:color="auto"/>
                    <w:bottom w:val="none" w:sz="0" w:space="0" w:color="auto"/>
                    <w:right w:val="none" w:sz="0" w:space="0" w:color="auto"/>
                  </w:divBdr>
                </w:div>
                <w:div w:id="1429156007">
                  <w:marLeft w:val="640"/>
                  <w:marRight w:val="0"/>
                  <w:marTop w:val="0"/>
                  <w:marBottom w:val="0"/>
                  <w:divBdr>
                    <w:top w:val="none" w:sz="0" w:space="0" w:color="auto"/>
                    <w:left w:val="none" w:sz="0" w:space="0" w:color="auto"/>
                    <w:bottom w:val="none" w:sz="0" w:space="0" w:color="auto"/>
                    <w:right w:val="none" w:sz="0" w:space="0" w:color="auto"/>
                  </w:divBdr>
                </w:div>
              </w:divsChild>
            </w:div>
            <w:div w:id="1803107855">
              <w:marLeft w:val="0"/>
              <w:marRight w:val="0"/>
              <w:marTop w:val="0"/>
              <w:marBottom w:val="0"/>
              <w:divBdr>
                <w:top w:val="none" w:sz="0" w:space="0" w:color="auto"/>
                <w:left w:val="none" w:sz="0" w:space="0" w:color="auto"/>
                <w:bottom w:val="none" w:sz="0" w:space="0" w:color="auto"/>
                <w:right w:val="none" w:sz="0" w:space="0" w:color="auto"/>
              </w:divBdr>
              <w:divsChild>
                <w:div w:id="1838576903">
                  <w:marLeft w:val="640"/>
                  <w:marRight w:val="0"/>
                  <w:marTop w:val="0"/>
                  <w:marBottom w:val="0"/>
                  <w:divBdr>
                    <w:top w:val="none" w:sz="0" w:space="0" w:color="auto"/>
                    <w:left w:val="none" w:sz="0" w:space="0" w:color="auto"/>
                    <w:bottom w:val="none" w:sz="0" w:space="0" w:color="auto"/>
                    <w:right w:val="none" w:sz="0" w:space="0" w:color="auto"/>
                  </w:divBdr>
                </w:div>
                <w:div w:id="1126125146">
                  <w:marLeft w:val="640"/>
                  <w:marRight w:val="0"/>
                  <w:marTop w:val="0"/>
                  <w:marBottom w:val="0"/>
                  <w:divBdr>
                    <w:top w:val="none" w:sz="0" w:space="0" w:color="auto"/>
                    <w:left w:val="none" w:sz="0" w:space="0" w:color="auto"/>
                    <w:bottom w:val="none" w:sz="0" w:space="0" w:color="auto"/>
                    <w:right w:val="none" w:sz="0" w:space="0" w:color="auto"/>
                  </w:divBdr>
                </w:div>
                <w:div w:id="1778595523">
                  <w:marLeft w:val="640"/>
                  <w:marRight w:val="0"/>
                  <w:marTop w:val="0"/>
                  <w:marBottom w:val="0"/>
                  <w:divBdr>
                    <w:top w:val="none" w:sz="0" w:space="0" w:color="auto"/>
                    <w:left w:val="none" w:sz="0" w:space="0" w:color="auto"/>
                    <w:bottom w:val="none" w:sz="0" w:space="0" w:color="auto"/>
                    <w:right w:val="none" w:sz="0" w:space="0" w:color="auto"/>
                  </w:divBdr>
                </w:div>
                <w:div w:id="1943999574">
                  <w:marLeft w:val="640"/>
                  <w:marRight w:val="0"/>
                  <w:marTop w:val="0"/>
                  <w:marBottom w:val="0"/>
                  <w:divBdr>
                    <w:top w:val="none" w:sz="0" w:space="0" w:color="auto"/>
                    <w:left w:val="none" w:sz="0" w:space="0" w:color="auto"/>
                    <w:bottom w:val="none" w:sz="0" w:space="0" w:color="auto"/>
                    <w:right w:val="none" w:sz="0" w:space="0" w:color="auto"/>
                  </w:divBdr>
                </w:div>
                <w:div w:id="598410395">
                  <w:marLeft w:val="640"/>
                  <w:marRight w:val="0"/>
                  <w:marTop w:val="0"/>
                  <w:marBottom w:val="0"/>
                  <w:divBdr>
                    <w:top w:val="none" w:sz="0" w:space="0" w:color="auto"/>
                    <w:left w:val="none" w:sz="0" w:space="0" w:color="auto"/>
                    <w:bottom w:val="none" w:sz="0" w:space="0" w:color="auto"/>
                    <w:right w:val="none" w:sz="0" w:space="0" w:color="auto"/>
                  </w:divBdr>
                </w:div>
                <w:div w:id="643117835">
                  <w:marLeft w:val="640"/>
                  <w:marRight w:val="0"/>
                  <w:marTop w:val="0"/>
                  <w:marBottom w:val="0"/>
                  <w:divBdr>
                    <w:top w:val="none" w:sz="0" w:space="0" w:color="auto"/>
                    <w:left w:val="none" w:sz="0" w:space="0" w:color="auto"/>
                    <w:bottom w:val="none" w:sz="0" w:space="0" w:color="auto"/>
                    <w:right w:val="none" w:sz="0" w:space="0" w:color="auto"/>
                  </w:divBdr>
                </w:div>
                <w:div w:id="1384326982">
                  <w:marLeft w:val="640"/>
                  <w:marRight w:val="0"/>
                  <w:marTop w:val="0"/>
                  <w:marBottom w:val="0"/>
                  <w:divBdr>
                    <w:top w:val="none" w:sz="0" w:space="0" w:color="auto"/>
                    <w:left w:val="none" w:sz="0" w:space="0" w:color="auto"/>
                    <w:bottom w:val="none" w:sz="0" w:space="0" w:color="auto"/>
                    <w:right w:val="none" w:sz="0" w:space="0" w:color="auto"/>
                  </w:divBdr>
                </w:div>
                <w:div w:id="1262910172">
                  <w:marLeft w:val="640"/>
                  <w:marRight w:val="0"/>
                  <w:marTop w:val="0"/>
                  <w:marBottom w:val="0"/>
                  <w:divBdr>
                    <w:top w:val="none" w:sz="0" w:space="0" w:color="auto"/>
                    <w:left w:val="none" w:sz="0" w:space="0" w:color="auto"/>
                    <w:bottom w:val="none" w:sz="0" w:space="0" w:color="auto"/>
                    <w:right w:val="none" w:sz="0" w:space="0" w:color="auto"/>
                  </w:divBdr>
                </w:div>
                <w:div w:id="1958170519">
                  <w:marLeft w:val="640"/>
                  <w:marRight w:val="0"/>
                  <w:marTop w:val="0"/>
                  <w:marBottom w:val="0"/>
                  <w:divBdr>
                    <w:top w:val="none" w:sz="0" w:space="0" w:color="auto"/>
                    <w:left w:val="none" w:sz="0" w:space="0" w:color="auto"/>
                    <w:bottom w:val="none" w:sz="0" w:space="0" w:color="auto"/>
                    <w:right w:val="none" w:sz="0" w:space="0" w:color="auto"/>
                  </w:divBdr>
                </w:div>
                <w:div w:id="1686711596">
                  <w:marLeft w:val="640"/>
                  <w:marRight w:val="0"/>
                  <w:marTop w:val="0"/>
                  <w:marBottom w:val="0"/>
                  <w:divBdr>
                    <w:top w:val="none" w:sz="0" w:space="0" w:color="auto"/>
                    <w:left w:val="none" w:sz="0" w:space="0" w:color="auto"/>
                    <w:bottom w:val="none" w:sz="0" w:space="0" w:color="auto"/>
                    <w:right w:val="none" w:sz="0" w:space="0" w:color="auto"/>
                  </w:divBdr>
                </w:div>
                <w:div w:id="321011118">
                  <w:marLeft w:val="640"/>
                  <w:marRight w:val="0"/>
                  <w:marTop w:val="0"/>
                  <w:marBottom w:val="0"/>
                  <w:divBdr>
                    <w:top w:val="none" w:sz="0" w:space="0" w:color="auto"/>
                    <w:left w:val="none" w:sz="0" w:space="0" w:color="auto"/>
                    <w:bottom w:val="none" w:sz="0" w:space="0" w:color="auto"/>
                    <w:right w:val="none" w:sz="0" w:space="0" w:color="auto"/>
                  </w:divBdr>
                </w:div>
                <w:div w:id="1555501416">
                  <w:marLeft w:val="640"/>
                  <w:marRight w:val="0"/>
                  <w:marTop w:val="0"/>
                  <w:marBottom w:val="0"/>
                  <w:divBdr>
                    <w:top w:val="none" w:sz="0" w:space="0" w:color="auto"/>
                    <w:left w:val="none" w:sz="0" w:space="0" w:color="auto"/>
                    <w:bottom w:val="none" w:sz="0" w:space="0" w:color="auto"/>
                    <w:right w:val="none" w:sz="0" w:space="0" w:color="auto"/>
                  </w:divBdr>
                </w:div>
                <w:div w:id="1432164896">
                  <w:marLeft w:val="640"/>
                  <w:marRight w:val="0"/>
                  <w:marTop w:val="0"/>
                  <w:marBottom w:val="0"/>
                  <w:divBdr>
                    <w:top w:val="none" w:sz="0" w:space="0" w:color="auto"/>
                    <w:left w:val="none" w:sz="0" w:space="0" w:color="auto"/>
                    <w:bottom w:val="none" w:sz="0" w:space="0" w:color="auto"/>
                    <w:right w:val="none" w:sz="0" w:space="0" w:color="auto"/>
                  </w:divBdr>
                </w:div>
                <w:div w:id="997422615">
                  <w:marLeft w:val="640"/>
                  <w:marRight w:val="0"/>
                  <w:marTop w:val="0"/>
                  <w:marBottom w:val="0"/>
                  <w:divBdr>
                    <w:top w:val="none" w:sz="0" w:space="0" w:color="auto"/>
                    <w:left w:val="none" w:sz="0" w:space="0" w:color="auto"/>
                    <w:bottom w:val="none" w:sz="0" w:space="0" w:color="auto"/>
                    <w:right w:val="none" w:sz="0" w:space="0" w:color="auto"/>
                  </w:divBdr>
                </w:div>
                <w:div w:id="194079862">
                  <w:marLeft w:val="640"/>
                  <w:marRight w:val="0"/>
                  <w:marTop w:val="0"/>
                  <w:marBottom w:val="0"/>
                  <w:divBdr>
                    <w:top w:val="none" w:sz="0" w:space="0" w:color="auto"/>
                    <w:left w:val="none" w:sz="0" w:space="0" w:color="auto"/>
                    <w:bottom w:val="none" w:sz="0" w:space="0" w:color="auto"/>
                    <w:right w:val="none" w:sz="0" w:space="0" w:color="auto"/>
                  </w:divBdr>
                </w:div>
                <w:div w:id="534199909">
                  <w:marLeft w:val="640"/>
                  <w:marRight w:val="0"/>
                  <w:marTop w:val="0"/>
                  <w:marBottom w:val="0"/>
                  <w:divBdr>
                    <w:top w:val="none" w:sz="0" w:space="0" w:color="auto"/>
                    <w:left w:val="none" w:sz="0" w:space="0" w:color="auto"/>
                    <w:bottom w:val="none" w:sz="0" w:space="0" w:color="auto"/>
                    <w:right w:val="none" w:sz="0" w:space="0" w:color="auto"/>
                  </w:divBdr>
                </w:div>
                <w:div w:id="1440636963">
                  <w:marLeft w:val="640"/>
                  <w:marRight w:val="0"/>
                  <w:marTop w:val="0"/>
                  <w:marBottom w:val="0"/>
                  <w:divBdr>
                    <w:top w:val="none" w:sz="0" w:space="0" w:color="auto"/>
                    <w:left w:val="none" w:sz="0" w:space="0" w:color="auto"/>
                    <w:bottom w:val="none" w:sz="0" w:space="0" w:color="auto"/>
                    <w:right w:val="none" w:sz="0" w:space="0" w:color="auto"/>
                  </w:divBdr>
                </w:div>
                <w:div w:id="1422944939">
                  <w:marLeft w:val="640"/>
                  <w:marRight w:val="0"/>
                  <w:marTop w:val="0"/>
                  <w:marBottom w:val="0"/>
                  <w:divBdr>
                    <w:top w:val="none" w:sz="0" w:space="0" w:color="auto"/>
                    <w:left w:val="none" w:sz="0" w:space="0" w:color="auto"/>
                    <w:bottom w:val="none" w:sz="0" w:space="0" w:color="auto"/>
                    <w:right w:val="none" w:sz="0" w:space="0" w:color="auto"/>
                  </w:divBdr>
                </w:div>
                <w:div w:id="1189829022">
                  <w:marLeft w:val="640"/>
                  <w:marRight w:val="0"/>
                  <w:marTop w:val="0"/>
                  <w:marBottom w:val="0"/>
                  <w:divBdr>
                    <w:top w:val="none" w:sz="0" w:space="0" w:color="auto"/>
                    <w:left w:val="none" w:sz="0" w:space="0" w:color="auto"/>
                    <w:bottom w:val="none" w:sz="0" w:space="0" w:color="auto"/>
                    <w:right w:val="none" w:sz="0" w:space="0" w:color="auto"/>
                  </w:divBdr>
                </w:div>
                <w:div w:id="330573529">
                  <w:marLeft w:val="640"/>
                  <w:marRight w:val="0"/>
                  <w:marTop w:val="0"/>
                  <w:marBottom w:val="0"/>
                  <w:divBdr>
                    <w:top w:val="none" w:sz="0" w:space="0" w:color="auto"/>
                    <w:left w:val="none" w:sz="0" w:space="0" w:color="auto"/>
                    <w:bottom w:val="none" w:sz="0" w:space="0" w:color="auto"/>
                    <w:right w:val="none" w:sz="0" w:space="0" w:color="auto"/>
                  </w:divBdr>
                </w:div>
                <w:div w:id="1453087806">
                  <w:marLeft w:val="640"/>
                  <w:marRight w:val="0"/>
                  <w:marTop w:val="0"/>
                  <w:marBottom w:val="0"/>
                  <w:divBdr>
                    <w:top w:val="none" w:sz="0" w:space="0" w:color="auto"/>
                    <w:left w:val="none" w:sz="0" w:space="0" w:color="auto"/>
                    <w:bottom w:val="none" w:sz="0" w:space="0" w:color="auto"/>
                    <w:right w:val="none" w:sz="0" w:space="0" w:color="auto"/>
                  </w:divBdr>
                </w:div>
                <w:div w:id="1796439284">
                  <w:marLeft w:val="640"/>
                  <w:marRight w:val="0"/>
                  <w:marTop w:val="0"/>
                  <w:marBottom w:val="0"/>
                  <w:divBdr>
                    <w:top w:val="none" w:sz="0" w:space="0" w:color="auto"/>
                    <w:left w:val="none" w:sz="0" w:space="0" w:color="auto"/>
                    <w:bottom w:val="none" w:sz="0" w:space="0" w:color="auto"/>
                    <w:right w:val="none" w:sz="0" w:space="0" w:color="auto"/>
                  </w:divBdr>
                </w:div>
                <w:div w:id="1127895261">
                  <w:marLeft w:val="640"/>
                  <w:marRight w:val="0"/>
                  <w:marTop w:val="0"/>
                  <w:marBottom w:val="0"/>
                  <w:divBdr>
                    <w:top w:val="none" w:sz="0" w:space="0" w:color="auto"/>
                    <w:left w:val="none" w:sz="0" w:space="0" w:color="auto"/>
                    <w:bottom w:val="none" w:sz="0" w:space="0" w:color="auto"/>
                    <w:right w:val="none" w:sz="0" w:space="0" w:color="auto"/>
                  </w:divBdr>
                </w:div>
                <w:div w:id="1353261090">
                  <w:marLeft w:val="640"/>
                  <w:marRight w:val="0"/>
                  <w:marTop w:val="0"/>
                  <w:marBottom w:val="0"/>
                  <w:divBdr>
                    <w:top w:val="none" w:sz="0" w:space="0" w:color="auto"/>
                    <w:left w:val="none" w:sz="0" w:space="0" w:color="auto"/>
                    <w:bottom w:val="none" w:sz="0" w:space="0" w:color="auto"/>
                    <w:right w:val="none" w:sz="0" w:space="0" w:color="auto"/>
                  </w:divBdr>
                </w:div>
                <w:div w:id="1065226428">
                  <w:marLeft w:val="640"/>
                  <w:marRight w:val="0"/>
                  <w:marTop w:val="0"/>
                  <w:marBottom w:val="0"/>
                  <w:divBdr>
                    <w:top w:val="none" w:sz="0" w:space="0" w:color="auto"/>
                    <w:left w:val="none" w:sz="0" w:space="0" w:color="auto"/>
                    <w:bottom w:val="none" w:sz="0" w:space="0" w:color="auto"/>
                    <w:right w:val="none" w:sz="0" w:space="0" w:color="auto"/>
                  </w:divBdr>
                </w:div>
                <w:div w:id="2014989200">
                  <w:marLeft w:val="640"/>
                  <w:marRight w:val="0"/>
                  <w:marTop w:val="0"/>
                  <w:marBottom w:val="0"/>
                  <w:divBdr>
                    <w:top w:val="none" w:sz="0" w:space="0" w:color="auto"/>
                    <w:left w:val="none" w:sz="0" w:space="0" w:color="auto"/>
                    <w:bottom w:val="none" w:sz="0" w:space="0" w:color="auto"/>
                    <w:right w:val="none" w:sz="0" w:space="0" w:color="auto"/>
                  </w:divBdr>
                </w:div>
                <w:div w:id="1643582646">
                  <w:marLeft w:val="640"/>
                  <w:marRight w:val="0"/>
                  <w:marTop w:val="0"/>
                  <w:marBottom w:val="0"/>
                  <w:divBdr>
                    <w:top w:val="none" w:sz="0" w:space="0" w:color="auto"/>
                    <w:left w:val="none" w:sz="0" w:space="0" w:color="auto"/>
                    <w:bottom w:val="none" w:sz="0" w:space="0" w:color="auto"/>
                    <w:right w:val="none" w:sz="0" w:space="0" w:color="auto"/>
                  </w:divBdr>
                </w:div>
                <w:div w:id="694773752">
                  <w:marLeft w:val="640"/>
                  <w:marRight w:val="0"/>
                  <w:marTop w:val="0"/>
                  <w:marBottom w:val="0"/>
                  <w:divBdr>
                    <w:top w:val="none" w:sz="0" w:space="0" w:color="auto"/>
                    <w:left w:val="none" w:sz="0" w:space="0" w:color="auto"/>
                    <w:bottom w:val="none" w:sz="0" w:space="0" w:color="auto"/>
                    <w:right w:val="none" w:sz="0" w:space="0" w:color="auto"/>
                  </w:divBdr>
                </w:div>
                <w:div w:id="1266229901">
                  <w:marLeft w:val="640"/>
                  <w:marRight w:val="0"/>
                  <w:marTop w:val="0"/>
                  <w:marBottom w:val="0"/>
                  <w:divBdr>
                    <w:top w:val="none" w:sz="0" w:space="0" w:color="auto"/>
                    <w:left w:val="none" w:sz="0" w:space="0" w:color="auto"/>
                    <w:bottom w:val="none" w:sz="0" w:space="0" w:color="auto"/>
                    <w:right w:val="none" w:sz="0" w:space="0" w:color="auto"/>
                  </w:divBdr>
                </w:div>
                <w:div w:id="415831968">
                  <w:marLeft w:val="640"/>
                  <w:marRight w:val="0"/>
                  <w:marTop w:val="0"/>
                  <w:marBottom w:val="0"/>
                  <w:divBdr>
                    <w:top w:val="none" w:sz="0" w:space="0" w:color="auto"/>
                    <w:left w:val="none" w:sz="0" w:space="0" w:color="auto"/>
                    <w:bottom w:val="none" w:sz="0" w:space="0" w:color="auto"/>
                    <w:right w:val="none" w:sz="0" w:space="0" w:color="auto"/>
                  </w:divBdr>
                </w:div>
                <w:div w:id="1951621710">
                  <w:marLeft w:val="640"/>
                  <w:marRight w:val="0"/>
                  <w:marTop w:val="0"/>
                  <w:marBottom w:val="0"/>
                  <w:divBdr>
                    <w:top w:val="none" w:sz="0" w:space="0" w:color="auto"/>
                    <w:left w:val="none" w:sz="0" w:space="0" w:color="auto"/>
                    <w:bottom w:val="none" w:sz="0" w:space="0" w:color="auto"/>
                    <w:right w:val="none" w:sz="0" w:space="0" w:color="auto"/>
                  </w:divBdr>
                </w:div>
                <w:div w:id="1737435762">
                  <w:marLeft w:val="640"/>
                  <w:marRight w:val="0"/>
                  <w:marTop w:val="0"/>
                  <w:marBottom w:val="0"/>
                  <w:divBdr>
                    <w:top w:val="none" w:sz="0" w:space="0" w:color="auto"/>
                    <w:left w:val="none" w:sz="0" w:space="0" w:color="auto"/>
                    <w:bottom w:val="none" w:sz="0" w:space="0" w:color="auto"/>
                    <w:right w:val="none" w:sz="0" w:space="0" w:color="auto"/>
                  </w:divBdr>
                </w:div>
                <w:div w:id="1926693411">
                  <w:marLeft w:val="640"/>
                  <w:marRight w:val="0"/>
                  <w:marTop w:val="0"/>
                  <w:marBottom w:val="0"/>
                  <w:divBdr>
                    <w:top w:val="none" w:sz="0" w:space="0" w:color="auto"/>
                    <w:left w:val="none" w:sz="0" w:space="0" w:color="auto"/>
                    <w:bottom w:val="none" w:sz="0" w:space="0" w:color="auto"/>
                    <w:right w:val="none" w:sz="0" w:space="0" w:color="auto"/>
                  </w:divBdr>
                </w:div>
                <w:div w:id="1876581494">
                  <w:marLeft w:val="640"/>
                  <w:marRight w:val="0"/>
                  <w:marTop w:val="0"/>
                  <w:marBottom w:val="0"/>
                  <w:divBdr>
                    <w:top w:val="none" w:sz="0" w:space="0" w:color="auto"/>
                    <w:left w:val="none" w:sz="0" w:space="0" w:color="auto"/>
                    <w:bottom w:val="none" w:sz="0" w:space="0" w:color="auto"/>
                    <w:right w:val="none" w:sz="0" w:space="0" w:color="auto"/>
                  </w:divBdr>
                </w:div>
                <w:div w:id="1155343646">
                  <w:marLeft w:val="640"/>
                  <w:marRight w:val="0"/>
                  <w:marTop w:val="0"/>
                  <w:marBottom w:val="0"/>
                  <w:divBdr>
                    <w:top w:val="none" w:sz="0" w:space="0" w:color="auto"/>
                    <w:left w:val="none" w:sz="0" w:space="0" w:color="auto"/>
                    <w:bottom w:val="none" w:sz="0" w:space="0" w:color="auto"/>
                    <w:right w:val="none" w:sz="0" w:space="0" w:color="auto"/>
                  </w:divBdr>
                </w:div>
                <w:div w:id="2134907491">
                  <w:marLeft w:val="640"/>
                  <w:marRight w:val="0"/>
                  <w:marTop w:val="0"/>
                  <w:marBottom w:val="0"/>
                  <w:divBdr>
                    <w:top w:val="none" w:sz="0" w:space="0" w:color="auto"/>
                    <w:left w:val="none" w:sz="0" w:space="0" w:color="auto"/>
                    <w:bottom w:val="none" w:sz="0" w:space="0" w:color="auto"/>
                    <w:right w:val="none" w:sz="0" w:space="0" w:color="auto"/>
                  </w:divBdr>
                </w:div>
                <w:div w:id="1571428440">
                  <w:marLeft w:val="640"/>
                  <w:marRight w:val="0"/>
                  <w:marTop w:val="0"/>
                  <w:marBottom w:val="0"/>
                  <w:divBdr>
                    <w:top w:val="none" w:sz="0" w:space="0" w:color="auto"/>
                    <w:left w:val="none" w:sz="0" w:space="0" w:color="auto"/>
                    <w:bottom w:val="none" w:sz="0" w:space="0" w:color="auto"/>
                    <w:right w:val="none" w:sz="0" w:space="0" w:color="auto"/>
                  </w:divBdr>
                </w:div>
                <w:div w:id="110440911">
                  <w:marLeft w:val="640"/>
                  <w:marRight w:val="0"/>
                  <w:marTop w:val="0"/>
                  <w:marBottom w:val="0"/>
                  <w:divBdr>
                    <w:top w:val="none" w:sz="0" w:space="0" w:color="auto"/>
                    <w:left w:val="none" w:sz="0" w:space="0" w:color="auto"/>
                    <w:bottom w:val="none" w:sz="0" w:space="0" w:color="auto"/>
                    <w:right w:val="none" w:sz="0" w:space="0" w:color="auto"/>
                  </w:divBdr>
                </w:div>
                <w:div w:id="1721585401">
                  <w:marLeft w:val="640"/>
                  <w:marRight w:val="0"/>
                  <w:marTop w:val="0"/>
                  <w:marBottom w:val="0"/>
                  <w:divBdr>
                    <w:top w:val="none" w:sz="0" w:space="0" w:color="auto"/>
                    <w:left w:val="none" w:sz="0" w:space="0" w:color="auto"/>
                    <w:bottom w:val="none" w:sz="0" w:space="0" w:color="auto"/>
                    <w:right w:val="none" w:sz="0" w:space="0" w:color="auto"/>
                  </w:divBdr>
                </w:div>
                <w:div w:id="899025288">
                  <w:marLeft w:val="640"/>
                  <w:marRight w:val="0"/>
                  <w:marTop w:val="0"/>
                  <w:marBottom w:val="0"/>
                  <w:divBdr>
                    <w:top w:val="none" w:sz="0" w:space="0" w:color="auto"/>
                    <w:left w:val="none" w:sz="0" w:space="0" w:color="auto"/>
                    <w:bottom w:val="none" w:sz="0" w:space="0" w:color="auto"/>
                    <w:right w:val="none" w:sz="0" w:space="0" w:color="auto"/>
                  </w:divBdr>
                </w:div>
                <w:div w:id="973678856">
                  <w:marLeft w:val="640"/>
                  <w:marRight w:val="0"/>
                  <w:marTop w:val="0"/>
                  <w:marBottom w:val="0"/>
                  <w:divBdr>
                    <w:top w:val="none" w:sz="0" w:space="0" w:color="auto"/>
                    <w:left w:val="none" w:sz="0" w:space="0" w:color="auto"/>
                    <w:bottom w:val="none" w:sz="0" w:space="0" w:color="auto"/>
                    <w:right w:val="none" w:sz="0" w:space="0" w:color="auto"/>
                  </w:divBdr>
                </w:div>
                <w:div w:id="817765567">
                  <w:marLeft w:val="640"/>
                  <w:marRight w:val="0"/>
                  <w:marTop w:val="0"/>
                  <w:marBottom w:val="0"/>
                  <w:divBdr>
                    <w:top w:val="none" w:sz="0" w:space="0" w:color="auto"/>
                    <w:left w:val="none" w:sz="0" w:space="0" w:color="auto"/>
                    <w:bottom w:val="none" w:sz="0" w:space="0" w:color="auto"/>
                    <w:right w:val="none" w:sz="0" w:space="0" w:color="auto"/>
                  </w:divBdr>
                </w:div>
                <w:div w:id="1327439729">
                  <w:marLeft w:val="640"/>
                  <w:marRight w:val="0"/>
                  <w:marTop w:val="0"/>
                  <w:marBottom w:val="0"/>
                  <w:divBdr>
                    <w:top w:val="none" w:sz="0" w:space="0" w:color="auto"/>
                    <w:left w:val="none" w:sz="0" w:space="0" w:color="auto"/>
                    <w:bottom w:val="none" w:sz="0" w:space="0" w:color="auto"/>
                    <w:right w:val="none" w:sz="0" w:space="0" w:color="auto"/>
                  </w:divBdr>
                </w:div>
                <w:div w:id="1353653876">
                  <w:marLeft w:val="640"/>
                  <w:marRight w:val="0"/>
                  <w:marTop w:val="0"/>
                  <w:marBottom w:val="0"/>
                  <w:divBdr>
                    <w:top w:val="none" w:sz="0" w:space="0" w:color="auto"/>
                    <w:left w:val="none" w:sz="0" w:space="0" w:color="auto"/>
                    <w:bottom w:val="none" w:sz="0" w:space="0" w:color="auto"/>
                    <w:right w:val="none" w:sz="0" w:space="0" w:color="auto"/>
                  </w:divBdr>
                </w:div>
                <w:div w:id="1679191399">
                  <w:marLeft w:val="640"/>
                  <w:marRight w:val="0"/>
                  <w:marTop w:val="0"/>
                  <w:marBottom w:val="0"/>
                  <w:divBdr>
                    <w:top w:val="none" w:sz="0" w:space="0" w:color="auto"/>
                    <w:left w:val="none" w:sz="0" w:space="0" w:color="auto"/>
                    <w:bottom w:val="none" w:sz="0" w:space="0" w:color="auto"/>
                    <w:right w:val="none" w:sz="0" w:space="0" w:color="auto"/>
                  </w:divBdr>
                </w:div>
                <w:div w:id="977419859">
                  <w:marLeft w:val="640"/>
                  <w:marRight w:val="0"/>
                  <w:marTop w:val="0"/>
                  <w:marBottom w:val="0"/>
                  <w:divBdr>
                    <w:top w:val="none" w:sz="0" w:space="0" w:color="auto"/>
                    <w:left w:val="none" w:sz="0" w:space="0" w:color="auto"/>
                    <w:bottom w:val="none" w:sz="0" w:space="0" w:color="auto"/>
                    <w:right w:val="none" w:sz="0" w:space="0" w:color="auto"/>
                  </w:divBdr>
                </w:div>
                <w:div w:id="525757164">
                  <w:marLeft w:val="640"/>
                  <w:marRight w:val="0"/>
                  <w:marTop w:val="0"/>
                  <w:marBottom w:val="0"/>
                  <w:divBdr>
                    <w:top w:val="none" w:sz="0" w:space="0" w:color="auto"/>
                    <w:left w:val="none" w:sz="0" w:space="0" w:color="auto"/>
                    <w:bottom w:val="none" w:sz="0" w:space="0" w:color="auto"/>
                    <w:right w:val="none" w:sz="0" w:space="0" w:color="auto"/>
                  </w:divBdr>
                </w:div>
                <w:div w:id="211039079">
                  <w:marLeft w:val="640"/>
                  <w:marRight w:val="0"/>
                  <w:marTop w:val="0"/>
                  <w:marBottom w:val="0"/>
                  <w:divBdr>
                    <w:top w:val="none" w:sz="0" w:space="0" w:color="auto"/>
                    <w:left w:val="none" w:sz="0" w:space="0" w:color="auto"/>
                    <w:bottom w:val="none" w:sz="0" w:space="0" w:color="auto"/>
                    <w:right w:val="none" w:sz="0" w:space="0" w:color="auto"/>
                  </w:divBdr>
                </w:div>
                <w:div w:id="404762577">
                  <w:marLeft w:val="640"/>
                  <w:marRight w:val="0"/>
                  <w:marTop w:val="0"/>
                  <w:marBottom w:val="0"/>
                  <w:divBdr>
                    <w:top w:val="none" w:sz="0" w:space="0" w:color="auto"/>
                    <w:left w:val="none" w:sz="0" w:space="0" w:color="auto"/>
                    <w:bottom w:val="none" w:sz="0" w:space="0" w:color="auto"/>
                    <w:right w:val="none" w:sz="0" w:space="0" w:color="auto"/>
                  </w:divBdr>
                </w:div>
                <w:div w:id="238104922">
                  <w:marLeft w:val="640"/>
                  <w:marRight w:val="0"/>
                  <w:marTop w:val="0"/>
                  <w:marBottom w:val="0"/>
                  <w:divBdr>
                    <w:top w:val="none" w:sz="0" w:space="0" w:color="auto"/>
                    <w:left w:val="none" w:sz="0" w:space="0" w:color="auto"/>
                    <w:bottom w:val="none" w:sz="0" w:space="0" w:color="auto"/>
                    <w:right w:val="none" w:sz="0" w:space="0" w:color="auto"/>
                  </w:divBdr>
                </w:div>
                <w:div w:id="1863129972">
                  <w:marLeft w:val="640"/>
                  <w:marRight w:val="0"/>
                  <w:marTop w:val="0"/>
                  <w:marBottom w:val="0"/>
                  <w:divBdr>
                    <w:top w:val="none" w:sz="0" w:space="0" w:color="auto"/>
                    <w:left w:val="none" w:sz="0" w:space="0" w:color="auto"/>
                    <w:bottom w:val="none" w:sz="0" w:space="0" w:color="auto"/>
                    <w:right w:val="none" w:sz="0" w:space="0" w:color="auto"/>
                  </w:divBdr>
                </w:div>
                <w:div w:id="1228150011">
                  <w:marLeft w:val="640"/>
                  <w:marRight w:val="0"/>
                  <w:marTop w:val="0"/>
                  <w:marBottom w:val="0"/>
                  <w:divBdr>
                    <w:top w:val="none" w:sz="0" w:space="0" w:color="auto"/>
                    <w:left w:val="none" w:sz="0" w:space="0" w:color="auto"/>
                    <w:bottom w:val="none" w:sz="0" w:space="0" w:color="auto"/>
                    <w:right w:val="none" w:sz="0" w:space="0" w:color="auto"/>
                  </w:divBdr>
                </w:div>
                <w:div w:id="1992825552">
                  <w:marLeft w:val="640"/>
                  <w:marRight w:val="0"/>
                  <w:marTop w:val="0"/>
                  <w:marBottom w:val="0"/>
                  <w:divBdr>
                    <w:top w:val="none" w:sz="0" w:space="0" w:color="auto"/>
                    <w:left w:val="none" w:sz="0" w:space="0" w:color="auto"/>
                    <w:bottom w:val="none" w:sz="0" w:space="0" w:color="auto"/>
                    <w:right w:val="none" w:sz="0" w:space="0" w:color="auto"/>
                  </w:divBdr>
                </w:div>
                <w:div w:id="790823056">
                  <w:marLeft w:val="640"/>
                  <w:marRight w:val="0"/>
                  <w:marTop w:val="0"/>
                  <w:marBottom w:val="0"/>
                  <w:divBdr>
                    <w:top w:val="none" w:sz="0" w:space="0" w:color="auto"/>
                    <w:left w:val="none" w:sz="0" w:space="0" w:color="auto"/>
                    <w:bottom w:val="none" w:sz="0" w:space="0" w:color="auto"/>
                    <w:right w:val="none" w:sz="0" w:space="0" w:color="auto"/>
                  </w:divBdr>
                </w:div>
                <w:div w:id="786122179">
                  <w:marLeft w:val="640"/>
                  <w:marRight w:val="0"/>
                  <w:marTop w:val="0"/>
                  <w:marBottom w:val="0"/>
                  <w:divBdr>
                    <w:top w:val="none" w:sz="0" w:space="0" w:color="auto"/>
                    <w:left w:val="none" w:sz="0" w:space="0" w:color="auto"/>
                    <w:bottom w:val="none" w:sz="0" w:space="0" w:color="auto"/>
                    <w:right w:val="none" w:sz="0" w:space="0" w:color="auto"/>
                  </w:divBdr>
                </w:div>
                <w:div w:id="1796024121">
                  <w:marLeft w:val="640"/>
                  <w:marRight w:val="0"/>
                  <w:marTop w:val="0"/>
                  <w:marBottom w:val="0"/>
                  <w:divBdr>
                    <w:top w:val="none" w:sz="0" w:space="0" w:color="auto"/>
                    <w:left w:val="none" w:sz="0" w:space="0" w:color="auto"/>
                    <w:bottom w:val="none" w:sz="0" w:space="0" w:color="auto"/>
                    <w:right w:val="none" w:sz="0" w:space="0" w:color="auto"/>
                  </w:divBdr>
                </w:div>
                <w:div w:id="1291284025">
                  <w:marLeft w:val="640"/>
                  <w:marRight w:val="0"/>
                  <w:marTop w:val="0"/>
                  <w:marBottom w:val="0"/>
                  <w:divBdr>
                    <w:top w:val="none" w:sz="0" w:space="0" w:color="auto"/>
                    <w:left w:val="none" w:sz="0" w:space="0" w:color="auto"/>
                    <w:bottom w:val="none" w:sz="0" w:space="0" w:color="auto"/>
                    <w:right w:val="none" w:sz="0" w:space="0" w:color="auto"/>
                  </w:divBdr>
                </w:div>
                <w:div w:id="941838734">
                  <w:marLeft w:val="640"/>
                  <w:marRight w:val="0"/>
                  <w:marTop w:val="0"/>
                  <w:marBottom w:val="0"/>
                  <w:divBdr>
                    <w:top w:val="none" w:sz="0" w:space="0" w:color="auto"/>
                    <w:left w:val="none" w:sz="0" w:space="0" w:color="auto"/>
                    <w:bottom w:val="none" w:sz="0" w:space="0" w:color="auto"/>
                    <w:right w:val="none" w:sz="0" w:space="0" w:color="auto"/>
                  </w:divBdr>
                </w:div>
                <w:div w:id="1385564411">
                  <w:marLeft w:val="640"/>
                  <w:marRight w:val="0"/>
                  <w:marTop w:val="0"/>
                  <w:marBottom w:val="0"/>
                  <w:divBdr>
                    <w:top w:val="none" w:sz="0" w:space="0" w:color="auto"/>
                    <w:left w:val="none" w:sz="0" w:space="0" w:color="auto"/>
                    <w:bottom w:val="none" w:sz="0" w:space="0" w:color="auto"/>
                    <w:right w:val="none" w:sz="0" w:space="0" w:color="auto"/>
                  </w:divBdr>
                </w:div>
                <w:div w:id="538934643">
                  <w:marLeft w:val="640"/>
                  <w:marRight w:val="0"/>
                  <w:marTop w:val="0"/>
                  <w:marBottom w:val="0"/>
                  <w:divBdr>
                    <w:top w:val="none" w:sz="0" w:space="0" w:color="auto"/>
                    <w:left w:val="none" w:sz="0" w:space="0" w:color="auto"/>
                    <w:bottom w:val="none" w:sz="0" w:space="0" w:color="auto"/>
                    <w:right w:val="none" w:sz="0" w:space="0" w:color="auto"/>
                  </w:divBdr>
                </w:div>
                <w:div w:id="1380277276">
                  <w:marLeft w:val="640"/>
                  <w:marRight w:val="0"/>
                  <w:marTop w:val="0"/>
                  <w:marBottom w:val="0"/>
                  <w:divBdr>
                    <w:top w:val="none" w:sz="0" w:space="0" w:color="auto"/>
                    <w:left w:val="none" w:sz="0" w:space="0" w:color="auto"/>
                    <w:bottom w:val="none" w:sz="0" w:space="0" w:color="auto"/>
                    <w:right w:val="none" w:sz="0" w:space="0" w:color="auto"/>
                  </w:divBdr>
                </w:div>
                <w:div w:id="1361904911">
                  <w:marLeft w:val="640"/>
                  <w:marRight w:val="0"/>
                  <w:marTop w:val="0"/>
                  <w:marBottom w:val="0"/>
                  <w:divBdr>
                    <w:top w:val="none" w:sz="0" w:space="0" w:color="auto"/>
                    <w:left w:val="none" w:sz="0" w:space="0" w:color="auto"/>
                    <w:bottom w:val="none" w:sz="0" w:space="0" w:color="auto"/>
                    <w:right w:val="none" w:sz="0" w:space="0" w:color="auto"/>
                  </w:divBdr>
                </w:div>
                <w:div w:id="482351533">
                  <w:marLeft w:val="640"/>
                  <w:marRight w:val="0"/>
                  <w:marTop w:val="0"/>
                  <w:marBottom w:val="0"/>
                  <w:divBdr>
                    <w:top w:val="none" w:sz="0" w:space="0" w:color="auto"/>
                    <w:left w:val="none" w:sz="0" w:space="0" w:color="auto"/>
                    <w:bottom w:val="none" w:sz="0" w:space="0" w:color="auto"/>
                    <w:right w:val="none" w:sz="0" w:space="0" w:color="auto"/>
                  </w:divBdr>
                </w:div>
                <w:div w:id="334844261">
                  <w:marLeft w:val="640"/>
                  <w:marRight w:val="0"/>
                  <w:marTop w:val="0"/>
                  <w:marBottom w:val="0"/>
                  <w:divBdr>
                    <w:top w:val="none" w:sz="0" w:space="0" w:color="auto"/>
                    <w:left w:val="none" w:sz="0" w:space="0" w:color="auto"/>
                    <w:bottom w:val="none" w:sz="0" w:space="0" w:color="auto"/>
                    <w:right w:val="none" w:sz="0" w:space="0" w:color="auto"/>
                  </w:divBdr>
                </w:div>
                <w:div w:id="1004094775">
                  <w:marLeft w:val="640"/>
                  <w:marRight w:val="0"/>
                  <w:marTop w:val="0"/>
                  <w:marBottom w:val="0"/>
                  <w:divBdr>
                    <w:top w:val="none" w:sz="0" w:space="0" w:color="auto"/>
                    <w:left w:val="none" w:sz="0" w:space="0" w:color="auto"/>
                    <w:bottom w:val="none" w:sz="0" w:space="0" w:color="auto"/>
                    <w:right w:val="none" w:sz="0" w:space="0" w:color="auto"/>
                  </w:divBdr>
                </w:div>
                <w:div w:id="1720931061">
                  <w:marLeft w:val="640"/>
                  <w:marRight w:val="0"/>
                  <w:marTop w:val="0"/>
                  <w:marBottom w:val="0"/>
                  <w:divBdr>
                    <w:top w:val="none" w:sz="0" w:space="0" w:color="auto"/>
                    <w:left w:val="none" w:sz="0" w:space="0" w:color="auto"/>
                    <w:bottom w:val="none" w:sz="0" w:space="0" w:color="auto"/>
                    <w:right w:val="none" w:sz="0" w:space="0" w:color="auto"/>
                  </w:divBdr>
                </w:div>
                <w:div w:id="593821918">
                  <w:marLeft w:val="640"/>
                  <w:marRight w:val="0"/>
                  <w:marTop w:val="0"/>
                  <w:marBottom w:val="0"/>
                  <w:divBdr>
                    <w:top w:val="none" w:sz="0" w:space="0" w:color="auto"/>
                    <w:left w:val="none" w:sz="0" w:space="0" w:color="auto"/>
                    <w:bottom w:val="none" w:sz="0" w:space="0" w:color="auto"/>
                    <w:right w:val="none" w:sz="0" w:space="0" w:color="auto"/>
                  </w:divBdr>
                </w:div>
                <w:div w:id="1153253835">
                  <w:marLeft w:val="640"/>
                  <w:marRight w:val="0"/>
                  <w:marTop w:val="0"/>
                  <w:marBottom w:val="0"/>
                  <w:divBdr>
                    <w:top w:val="none" w:sz="0" w:space="0" w:color="auto"/>
                    <w:left w:val="none" w:sz="0" w:space="0" w:color="auto"/>
                    <w:bottom w:val="none" w:sz="0" w:space="0" w:color="auto"/>
                    <w:right w:val="none" w:sz="0" w:space="0" w:color="auto"/>
                  </w:divBdr>
                </w:div>
                <w:div w:id="673998249">
                  <w:marLeft w:val="640"/>
                  <w:marRight w:val="0"/>
                  <w:marTop w:val="0"/>
                  <w:marBottom w:val="0"/>
                  <w:divBdr>
                    <w:top w:val="none" w:sz="0" w:space="0" w:color="auto"/>
                    <w:left w:val="none" w:sz="0" w:space="0" w:color="auto"/>
                    <w:bottom w:val="none" w:sz="0" w:space="0" w:color="auto"/>
                    <w:right w:val="none" w:sz="0" w:space="0" w:color="auto"/>
                  </w:divBdr>
                </w:div>
                <w:div w:id="740172708">
                  <w:marLeft w:val="640"/>
                  <w:marRight w:val="0"/>
                  <w:marTop w:val="0"/>
                  <w:marBottom w:val="0"/>
                  <w:divBdr>
                    <w:top w:val="none" w:sz="0" w:space="0" w:color="auto"/>
                    <w:left w:val="none" w:sz="0" w:space="0" w:color="auto"/>
                    <w:bottom w:val="none" w:sz="0" w:space="0" w:color="auto"/>
                    <w:right w:val="none" w:sz="0" w:space="0" w:color="auto"/>
                  </w:divBdr>
                </w:div>
                <w:div w:id="1298339999">
                  <w:marLeft w:val="640"/>
                  <w:marRight w:val="0"/>
                  <w:marTop w:val="0"/>
                  <w:marBottom w:val="0"/>
                  <w:divBdr>
                    <w:top w:val="none" w:sz="0" w:space="0" w:color="auto"/>
                    <w:left w:val="none" w:sz="0" w:space="0" w:color="auto"/>
                    <w:bottom w:val="none" w:sz="0" w:space="0" w:color="auto"/>
                    <w:right w:val="none" w:sz="0" w:space="0" w:color="auto"/>
                  </w:divBdr>
                </w:div>
                <w:div w:id="196165955">
                  <w:marLeft w:val="640"/>
                  <w:marRight w:val="0"/>
                  <w:marTop w:val="0"/>
                  <w:marBottom w:val="0"/>
                  <w:divBdr>
                    <w:top w:val="none" w:sz="0" w:space="0" w:color="auto"/>
                    <w:left w:val="none" w:sz="0" w:space="0" w:color="auto"/>
                    <w:bottom w:val="none" w:sz="0" w:space="0" w:color="auto"/>
                    <w:right w:val="none" w:sz="0" w:space="0" w:color="auto"/>
                  </w:divBdr>
                </w:div>
                <w:div w:id="932131480">
                  <w:marLeft w:val="640"/>
                  <w:marRight w:val="0"/>
                  <w:marTop w:val="0"/>
                  <w:marBottom w:val="0"/>
                  <w:divBdr>
                    <w:top w:val="none" w:sz="0" w:space="0" w:color="auto"/>
                    <w:left w:val="none" w:sz="0" w:space="0" w:color="auto"/>
                    <w:bottom w:val="none" w:sz="0" w:space="0" w:color="auto"/>
                    <w:right w:val="none" w:sz="0" w:space="0" w:color="auto"/>
                  </w:divBdr>
                </w:div>
                <w:div w:id="2000379367">
                  <w:marLeft w:val="640"/>
                  <w:marRight w:val="0"/>
                  <w:marTop w:val="0"/>
                  <w:marBottom w:val="0"/>
                  <w:divBdr>
                    <w:top w:val="none" w:sz="0" w:space="0" w:color="auto"/>
                    <w:left w:val="none" w:sz="0" w:space="0" w:color="auto"/>
                    <w:bottom w:val="none" w:sz="0" w:space="0" w:color="auto"/>
                    <w:right w:val="none" w:sz="0" w:space="0" w:color="auto"/>
                  </w:divBdr>
                </w:div>
                <w:div w:id="126513650">
                  <w:marLeft w:val="640"/>
                  <w:marRight w:val="0"/>
                  <w:marTop w:val="0"/>
                  <w:marBottom w:val="0"/>
                  <w:divBdr>
                    <w:top w:val="none" w:sz="0" w:space="0" w:color="auto"/>
                    <w:left w:val="none" w:sz="0" w:space="0" w:color="auto"/>
                    <w:bottom w:val="none" w:sz="0" w:space="0" w:color="auto"/>
                    <w:right w:val="none" w:sz="0" w:space="0" w:color="auto"/>
                  </w:divBdr>
                </w:div>
                <w:div w:id="1814247221">
                  <w:marLeft w:val="640"/>
                  <w:marRight w:val="0"/>
                  <w:marTop w:val="0"/>
                  <w:marBottom w:val="0"/>
                  <w:divBdr>
                    <w:top w:val="none" w:sz="0" w:space="0" w:color="auto"/>
                    <w:left w:val="none" w:sz="0" w:space="0" w:color="auto"/>
                    <w:bottom w:val="none" w:sz="0" w:space="0" w:color="auto"/>
                    <w:right w:val="none" w:sz="0" w:space="0" w:color="auto"/>
                  </w:divBdr>
                </w:div>
                <w:div w:id="67700132">
                  <w:marLeft w:val="640"/>
                  <w:marRight w:val="0"/>
                  <w:marTop w:val="0"/>
                  <w:marBottom w:val="0"/>
                  <w:divBdr>
                    <w:top w:val="none" w:sz="0" w:space="0" w:color="auto"/>
                    <w:left w:val="none" w:sz="0" w:space="0" w:color="auto"/>
                    <w:bottom w:val="none" w:sz="0" w:space="0" w:color="auto"/>
                    <w:right w:val="none" w:sz="0" w:space="0" w:color="auto"/>
                  </w:divBdr>
                </w:div>
                <w:div w:id="1949310418">
                  <w:marLeft w:val="640"/>
                  <w:marRight w:val="0"/>
                  <w:marTop w:val="0"/>
                  <w:marBottom w:val="0"/>
                  <w:divBdr>
                    <w:top w:val="none" w:sz="0" w:space="0" w:color="auto"/>
                    <w:left w:val="none" w:sz="0" w:space="0" w:color="auto"/>
                    <w:bottom w:val="none" w:sz="0" w:space="0" w:color="auto"/>
                    <w:right w:val="none" w:sz="0" w:space="0" w:color="auto"/>
                  </w:divBdr>
                </w:div>
                <w:div w:id="162474253">
                  <w:marLeft w:val="640"/>
                  <w:marRight w:val="0"/>
                  <w:marTop w:val="0"/>
                  <w:marBottom w:val="0"/>
                  <w:divBdr>
                    <w:top w:val="none" w:sz="0" w:space="0" w:color="auto"/>
                    <w:left w:val="none" w:sz="0" w:space="0" w:color="auto"/>
                    <w:bottom w:val="none" w:sz="0" w:space="0" w:color="auto"/>
                    <w:right w:val="none" w:sz="0" w:space="0" w:color="auto"/>
                  </w:divBdr>
                </w:div>
                <w:div w:id="2100833770">
                  <w:marLeft w:val="640"/>
                  <w:marRight w:val="0"/>
                  <w:marTop w:val="0"/>
                  <w:marBottom w:val="0"/>
                  <w:divBdr>
                    <w:top w:val="none" w:sz="0" w:space="0" w:color="auto"/>
                    <w:left w:val="none" w:sz="0" w:space="0" w:color="auto"/>
                    <w:bottom w:val="none" w:sz="0" w:space="0" w:color="auto"/>
                    <w:right w:val="none" w:sz="0" w:space="0" w:color="auto"/>
                  </w:divBdr>
                </w:div>
                <w:div w:id="35741011">
                  <w:marLeft w:val="640"/>
                  <w:marRight w:val="0"/>
                  <w:marTop w:val="0"/>
                  <w:marBottom w:val="0"/>
                  <w:divBdr>
                    <w:top w:val="none" w:sz="0" w:space="0" w:color="auto"/>
                    <w:left w:val="none" w:sz="0" w:space="0" w:color="auto"/>
                    <w:bottom w:val="none" w:sz="0" w:space="0" w:color="auto"/>
                    <w:right w:val="none" w:sz="0" w:space="0" w:color="auto"/>
                  </w:divBdr>
                </w:div>
              </w:divsChild>
            </w:div>
            <w:div w:id="1395541478">
              <w:marLeft w:val="0"/>
              <w:marRight w:val="0"/>
              <w:marTop w:val="0"/>
              <w:marBottom w:val="0"/>
              <w:divBdr>
                <w:top w:val="none" w:sz="0" w:space="0" w:color="auto"/>
                <w:left w:val="none" w:sz="0" w:space="0" w:color="auto"/>
                <w:bottom w:val="none" w:sz="0" w:space="0" w:color="auto"/>
                <w:right w:val="none" w:sz="0" w:space="0" w:color="auto"/>
              </w:divBdr>
              <w:divsChild>
                <w:div w:id="1786268573">
                  <w:marLeft w:val="640"/>
                  <w:marRight w:val="0"/>
                  <w:marTop w:val="0"/>
                  <w:marBottom w:val="0"/>
                  <w:divBdr>
                    <w:top w:val="none" w:sz="0" w:space="0" w:color="auto"/>
                    <w:left w:val="none" w:sz="0" w:space="0" w:color="auto"/>
                    <w:bottom w:val="none" w:sz="0" w:space="0" w:color="auto"/>
                    <w:right w:val="none" w:sz="0" w:space="0" w:color="auto"/>
                  </w:divBdr>
                </w:div>
                <w:div w:id="2000305901">
                  <w:marLeft w:val="640"/>
                  <w:marRight w:val="0"/>
                  <w:marTop w:val="0"/>
                  <w:marBottom w:val="0"/>
                  <w:divBdr>
                    <w:top w:val="none" w:sz="0" w:space="0" w:color="auto"/>
                    <w:left w:val="none" w:sz="0" w:space="0" w:color="auto"/>
                    <w:bottom w:val="none" w:sz="0" w:space="0" w:color="auto"/>
                    <w:right w:val="none" w:sz="0" w:space="0" w:color="auto"/>
                  </w:divBdr>
                </w:div>
                <w:div w:id="565798716">
                  <w:marLeft w:val="640"/>
                  <w:marRight w:val="0"/>
                  <w:marTop w:val="0"/>
                  <w:marBottom w:val="0"/>
                  <w:divBdr>
                    <w:top w:val="none" w:sz="0" w:space="0" w:color="auto"/>
                    <w:left w:val="none" w:sz="0" w:space="0" w:color="auto"/>
                    <w:bottom w:val="none" w:sz="0" w:space="0" w:color="auto"/>
                    <w:right w:val="none" w:sz="0" w:space="0" w:color="auto"/>
                  </w:divBdr>
                </w:div>
                <w:div w:id="2097437365">
                  <w:marLeft w:val="640"/>
                  <w:marRight w:val="0"/>
                  <w:marTop w:val="0"/>
                  <w:marBottom w:val="0"/>
                  <w:divBdr>
                    <w:top w:val="none" w:sz="0" w:space="0" w:color="auto"/>
                    <w:left w:val="none" w:sz="0" w:space="0" w:color="auto"/>
                    <w:bottom w:val="none" w:sz="0" w:space="0" w:color="auto"/>
                    <w:right w:val="none" w:sz="0" w:space="0" w:color="auto"/>
                  </w:divBdr>
                </w:div>
                <w:div w:id="1744991531">
                  <w:marLeft w:val="640"/>
                  <w:marRight w:val="0"/>
                  <w:marTop w:val="0"/>
                  <w:marBottom w:val="0"/>
                  <w:divBdr>
                    <w:top w:val="none" w:sz="0" w:space="0" w:color="auto"/>
                    <w:left w:val="none" w:sz="0" w:space="0" w:color="auto"/>
                    <w:bottom w:val="none" w:sz="0" w:space="0" w:color="auto"/>
                    <w:right w:val="none" w:sz="0" w:space="0" w:color="auto"/>
                  </w:divBdr>
                </w:div>
                <w:div w:id="237832124">
                  <w:marLeft w:val="640"/>
                  <w:marRight w:val="0"/>
                  <w:marTop w:val="0"/>
                  <w:marBottom w:val="0"/>
                  <w:divBdr>
                    <w:top w:val="none" w:sz="0" w:space="0" w:color="auto"/>
                    <w:left w:val="none" w:sz="0" w:space="0" w:color="auto"/>
                    <w:bottom w:val="none" w:sz="0" w:space="0" w:color="auto"/>
                    <w:right w:val="none" w:sz="0" w:space="0" w:color="auto"/>
                  </w:divBdr>
                </w:div>
                <w:div w:id="1133711252">
                  <w:marLeft w:val="640"/>
                  <w:marRight w:val="0"/>
                  <w:marTop w:val="0"/>
                  <w:marBottom w:val="0"/>
                  <w:divBdr>
                    <w:top w:val="none" w:sz="0" w:space="0" w:color="auto"/>
                    <w:left w:val="none" w:sz="0" w:space="0" w:color="auto"/>
                    <w:bottom w:val="none" w:sz="0" w:space="0" w:color="auto"/>
                    <w:right w:val="none" w:sz="0" w:space="0" w:color="auto"/>
                  </w:divBdr>
                </w:div>
                <w:div w:id="493035070">
                  <w:marLeft w:val="640"/>
                  <w:marRight w:val="0"/>
                  <w:marTop w:val="0"/>
                  <w:marBottom w:val="0"/>
                  <w:divBdr>
                    <w:top w:val="none" w:sz="0" w:space="0" w:color="auto"/>
                    <w:left w:val="none" w:sz="0" w:space="0" w:color="auto"/>
                    <w:bottom w:val="none" w:sz="0" w:space="0" w:color="auto"/>
                    <w:right w:val="none" w:sz="0" w:space="0" w:color="auto"/>
                  </w:divBdr>
                </w:div>
                <w:div w:id="1339622494">
                  <w:marLeft w:val="640"/>
                  <w:marRight w:val="0"/>
                  <w:marTop w:val="0"/>
                  <w:marBottom w:val="0"/>
                  <w:divBdr>
                    <w:top w:val="none" w:sz="0" w:space="0" w:color="auto"/>
                    <w:left w:val="none" w:sz="0" w:space="0" w:color="auto"/>
                    <w:bottom w:val="none" w:sz="0" w:space="0" w:color="auto"/>
                    <w:right w:val="none" w:sz="0" w:space="0" w:color="auto"/>
                  </w:divBdr>
                </w:div>
                <w:div w:id="316887283">
                  <w:marLeft w:val="640"/>
                  <w:marRight w:val="0"/>
                  <w:marTop w:val="0"/>
                  <w:marBottom w:val="0"/>
                  <w:divBdr>
                    <w:top w:val="none" w:sz="0" w:space="0" w:color="auto"/>
                    <w:left w:val="none" w:sz="0" w:space="0" w:color="auto"/>
                    <w:bottom w:val="none" w:sz="0" w:space="0" w:color="auto"/>
                    <w:right w:val="none" w:sz="0" w:space="0" w:color="auto"/>
                  </w:divBdr>
                </w:div>
                <w:div w:id="634339130">
                  <w:marLeft w:val="640"/>
                  <w:marRight w:val="0"/>
                  <w:marTop w:val="0"/>
                  <w:marBottom w:val="0"/>
                  <w:divBdr>
                    <w:top w:val="none" w:sz="0" w:space="0" w:color="auto"/>
                    <w:left w:val="none" w:sz="0" w:space="0" w:color="auto"/>
                    <w:bottom w:val="none" w:sz="0" w:space="0" w:color="auto"/>
                    <w:right w:val="none" w:sz="0" w:space="0" w:color="auto"/>
                  </w:divBdr>
                </w:div>
                <w:div w:id="1076974747">
                  <w:marLeft w:val="640"/>
                  <w:marRight w:val="0"/>
                  <w:marTop w:val="0"/>
                  <w:marBottom w:val="0"/>
                  <w:divBdr>
                    <w:top w:val="none" w:sz="0" w:space="0" w:color="auto"/>
                    <w:left w:val="none" w:sz="0" w:space="0" w:color="auto"/>
                    <w:bottom w:val="none" w:sz="0" w:space="0" w:color="auto"/>
                    <w:right w:val="none" w:sz="0" w:space="0" w:color="auto"/>
                  </w:divBdr>
                </w:div>
                <w:div w:id="1576234546">
                  <w:marLeft w:val="640"/>
                  <w:marRight w:val="0"/>
                  <w:marTop w:val="0"/>
                  <w:marBottom w:val="0"/>
                  <w:divBdr>
                    <w:top w:val="none" w:sz="0" w:space="0" w:color="auto"/>
                    <w:left w:val="none" w:sz="0" w:space="0" w:color="auto"/>
                    <w:bottom w:val="none" w:sz="0" w:space="0" w:color="auto"/>
                    <w:right w:val="none" w:sz="0" w:space="0" w:color="auto"/>
                  </w:divBdr>
                </w:div>
                <w:div w:id="583222147">
                  <w:marLeft w:val="640"/>
                  <w:marRight w:val="0"/>
                  <w:marTop w:val="0"/>
                  <w:marBottom w:val="0"/>
                  <w:divBdr>
                    <w:top w:val="none" w:sz="0" w:space="0" w:color="auto"/>
                    <w:left w:val="none" w:sz="0" w:space="0" w:color="auto"/>
                    <w:bottom w:val="none" w:sz="0" w:space="0" w:color="auto"/>
                    <w:right w:val="none" w:sz="0" w:space="0" w:color="auto"/>
                  </w:divBdr>
                </w:div>
                <w:div w:id="255597627">
                  <w:marLeft w:val="640"/>
                  <w:marRight w:val="0"/>
                  <w:marTop w:val="0"/>
                  <w:marBottom w:val="0"/>
                  <w:divBdr>
                    <w:top w:val="none" w:sz="0" w:space="0" w:color="auto"/>
                    <w:left w:val="none" w:sz="0" w:space="0" w:color="auto"/>
                    <w:bottom w:val="none" w:sz="0" w:space="0" w:color="auto"/>
                    <w:right w:val="none" w:sz="0" w:space="0" w:color="auto"/>
                  </w:divBdr>
                </w:div>
                <w:div w:id="140465158">
                  <w:marLeft w:val="640"/>
                  <w:marRight w:val="0"/>
                  <w:marTop w:val="0"/>
                  <w:marBottom w:val="0"/>
                  <w:divBdr>
                    <w:top w:val="none" w:sz="0" w:space="0" w:color="auto"/>
                    <w:left w:val="none" w:sz="0" w:space="0" w:color="auto"/>
                    <w:bottom w:val="none" w:sz="0" w:space="0" w:color="auto"/>
                    <w:right w:val="none" w:sz="0" w:space="0" w:color="auto"/>
                  </w:divBdr>
                </w:div>
                <w:div w:id="40638089">
                  <w:marLeft w:val="640"/>
                  <w:marRight w:val="0"/>
                  <w:marTop w:val="0"/>
                  <w:marBottom w:val="0"/>
                  <w:divBdr>
                    <w:top w:val="none" w:sz="0" w:space="0" w:color="auto"/>
                    <w:left w:val="none" w:sz="0" w:space="0" w:color="auto"/>
                    <w:bottom w:val="none" w:sz="0" w:space="0" w:color="auto"/>
                    <w:right w:val="none" w:sz="0" w:space="0" w:color="auto"/>
                  </w:divBdr>
                </w:div>
                <w:div w:id="490996157">
                  <w:marLeft w:val="640"/>
                  <w:marRight w:val="0"/>
                  <w:marTop w:val="0"/>
                  <w:marBottom w:val="0"/>
                  <w:divBdr>
                    <w:top w:val="none" w:sz="0" w:space="0" w:color="auto"/>
                    <w:left w:val="none" w:sz="0" w:space="0" w:color="auto"/>
                    <w:bottom w:val="none" w:sz="0" w:space="0" w:color="auto"/>
                    <w:right w:val="none" w:sz="0" w:space="0" w:color="auto"/>
                  </w:divBdr>
                </w:div>
                <w:div w:id="744766277">
                  <w:marLeft w:val="640"/>
                  <w:marRight w:val="0"/>
                  <w:marTop w:val="0"/>
                  <w:marBottom w:val="0"/>
                  <w:divBdr>
                    <w:top w:val="none" w:sz="0" w:space="0" w:color="auto"/>
                    <w:left w:val="none" w:sz="0" w:space="0" w:color="auto"/>
                    <w:bottom w:val="none" w:sz="0" w:space="0" w:color="auto"/>
                    <w:right w:val="none" w:sz="0" w:space="0" w:color="auto"/>
                  </w:divBdr>
                </w:div>
                <w:div w:id="1464428054">
                  <w:marLeft w:val="640"/>
                  <w:marRight w:val="0"/>
                  <w:marTop w:val="0"/>
                  <w:marBottom w:val="0"/>
                  <w:divBdr>
                    <w:top w:val="none" w:sz="0" w:space="0" w:color="auto"/>
                    <w:left w:val="none" w:sz="0" w:space="0" w:color="auto"/>
                    <w:bottom w:val="none" w:sz="0" w:space="0" w:color="auto"/>
                    <w:right w:val="none" w:sz="0" w:space="0" w:color="auto"/>
                  </w:divBdr>
                </w:div>
                <w:div w:id="2099018722">
                  <w:marLeft w:val="640"/>
                  <w:marRight w:val="0"/>
                  <w:marTop w:val="0"/>
                  <w:marBottom w:val="0"/>
                  <w:divBdr>
                    <w:top w:val="none" w:sz="0" w:space="0" w:color="auto"/>
                    <w:left w:val="none" w:sz="0" w:space="0" w:color="auto"/>
                    <w:bottom w:val="none" w:sz="0" w:space="0" w:color="auto"/>
                    <w:right w:val="none" w:sz="0" w:space="0" w:color="auto"/>
                  </w:divBdr>
                </w:div>
                <w:div w:id="785270890">
                  <w:marLeft w:val="640"/>
                  <w:marRight w:val="0"/>
                  <w:marTop w:val="0"/>
                  <w:marBottom w:val="0"/>
                  <w:divBdr>
                    <w:top w:val="none" w:sz="0" w:space="0" w:color="auto"/>
                    <w:left w:val="none" w:sz="0" w:space="0" w:color="auto"/>
                    <w:bottom w:val="none" w:sz="0" w:space="0" w:color="auto"/>
                    <w:right w:val="none" w:sz="0" w:space="0" w:color="auto"/>
                  </w:divBdr>
                </w:div>
                <w:div w:id="398212503">
                  <w:marLeft w:val="640"/>
                  <w:marRight w:val="0"/>
                  <w:marTop w:val="0"/>
                  <w:marBottom w:val="0"/>
                  <w:divBdr>
                    <w:top w:val="none" w:sz="0" w:space="0" w:color="auto"/>
                    <w:left w:val="none" w:sz="0" w:space="0" w:color="auto"/>
                    <w:bottom w:val="none" w:sz="0" w:space="0" w:color="auto"/>
                    <w:right w:val="none" w:sz="0" w:space="0" w:color="auto"/>
                  </w:divBdr>
                </w:div>
                <w:div w:id="1892114428">
                  <w:marLeft w:val="640"/>
                  <w:marRight w:val="0"/>
                  <w:marTop w:val="0"/>
                  <w:marBottom w:val="0"/>
                  <w:divBdr>
                    <w:top w:val="none" w:sz="0" w:space="0" w:color="auto"/>
                    <w:left w:val="none" w:sz="0" w:space="0" w:color="auto"/>
                    <w:bottom w:val="none" w:sz="0" w:space="0" w:color="auto"/>
                    <w:right w:val="none" w:sz="0" w:space="0" w:color="auto"/>
                  </w:divBdr>
                </w:div>
                <w:div w:id="2081322874">
                  <w:marLeft w:val="640"/>
                  <w:marRight w:val="0"/>
                  <w:marTop w:val="0"/>
                  <w:marBottom w:val="0"/>
                  <w:divBdr>
                    <w:top w:val="none" w:sz="0" w:space="0" w:color="auto"/>
                    <w:left w:val="none" w:sz="0" w:space="0" w:color="auto"/>
                    <w:bottom w:val="none" w:sz="0" w:space="0" w:color="auto"/>
                    <w:right w:val="none" w:sz="0" w:space="0" w:color="auto"/>
                  </w:divBdr>
                </w:div>
                <w:div w:id="481704141">
                  <w:marLeft w:val="640"/>
                  <w:marRight w:val="0"/>
                  <w:marTop w:val="0"/>
                  <w:marBottom w:val="0"/>
                  <w:divBdr>
                    <w:top w:val="none" w:sz="0" w:space="0" w:color="auto"/>
                    <w:left w:val="none" w:sz="0" w:space="0" w:color="auto"/>
                    <w:bottom w:val="none" w:sz="0" w:space="0" w:color="auto"/>
                    <w:right w:val="none" w:sz="0" w:space="0" w:color="auto"/>
                  </w:divBdr>
                </w:div>
                <w:div w:id="535894271">
                  <w:marLeft w:val="640"/>
                  <w:marRight w:val="0"/>
                  <w:marTop w:val="0"/>
                  <w:marBottom w:val="0"/>
                  <w:divBdr>
                    <w:top w:val="none" w:sz="0" w:space="0" w:color="auto"/>
                    <w:left w:val="none" w:sz="0" w:space="0" w:color="auto"/>
                    <w:bottom w:val="none" w:sz="0" w:space="0" w:color="auto"/>
                    <w:right w:val="none" w:sz="0" w:space="0" w:color="auto"/>
                  </w:divBdr>
                </w:div>
                <w:div w:id="1982728434">
                  <w:marLeft w:val="640"/>
                  <w:marRight w:val="0"/>
                  <w:marTop w:val="0"/>
                  <w:marBottom w:val="0"/>
                  <w:divBdr>
                    <w:top w:val="none" w:sz="0" w:space="0" w:color="auto"/>
                    <w:left w:val="none" w:sz="0" w:space="0" w:color="auto"/>
                    <w:bottom w:val="none" w:sz="0" w:space="0" w:color="auto"/>
                    <w:right w:val="none" w:sz="0" w:space="0" w:color="auto"/>
                  </w:divBdr>
                </w:div>
                <w:div w:id="975375083">
                  <w:marLeft w:val="640"/>
                  <w:marRight w:val="0"/>
                  <w:marTop w:val="0"/>
                  <w:marBottom w:val="0"/>
                  <w:divBdr>
                    <w:top w:val="none" w:sz="0" w:space="0" w:color="auto"/>
                    <w:left w:val="none" w:sz="0" w:space="0" w:color="auto"/>
                    <w:bottom w:val="none" w:sz="0" w:space="0" w:color="auto"/>
                    <w:right w:val="none" w:sz="0" w:space="0" w:color="auto"/>
                  </w:divBdr>
                </w:div>
                <w:div w:id="1554122565">
                  <w:marLeft w:val="640"/>
                  <w:marRight w:val="0"/>
                  <w:marTop w:val="0"/>
                  <w:marBottom w:val="0"/>
                  <w:divBdr>
                    <w:top w:val="none" w:sz="0" w:space="0" w:color="auto"/>
                    <w:left w:val="none" w:sz="0" w:space="0" w:color="auto"/>
                    <w:bottom w:val="none" w:sz="0" w:space="0" w:color="auto"/>
                    <w:right w:val="none" w:sz="0" w:space="0" w:color="auto"/>
                  </w:divBdr>
                </w:div>
                <w:div w:id="1515613467">
                  <w:marLeft w:val="640"/>
                  <w:marRight w:val="0"/>
                  <w:marTop w:val="0"/>
                  <w:marBottom w:val="0"/>
                  <w:divBdr>
                    <w:top w:val="none" w:sz="0" w:space="0" w:color="auto"/>
                    <w:left w:val="none" w:sz="0" w:space="0" w:color="auto"/>
                    <w:bottom w:val="none" w:sz="0" w:space="0" w:color="auto"/>
                    <w:right w:val="none" w:sz="0" w:space="0" w:color="auto"/>
                  </w:divBdr>
                </w:div>
                <w:div w:id="1482621686">
                  <w:marLeft w:val="640"/>
                  <w:marRight w:val="0"/>
                  <w:marTop w:val="0"/>
                  <w:marBottom w:val="0"/>
                  <w:divBdr>
                    <w:top w:val="none" w:sz="0" w:space="0" w:color="auto"/>
                    <w:left w:val="none" w:sz="0" w:space="0" w:color="auto"/>
                    <w:bottom w:val="none" w:sz="0" w:space="0" w:color="auto"/>
                    <w:right w:val="none" w:sz="0" w:space="0" w:color="auto"/>
                  </w:divBdr>
                </w:div>
                <w:div w:id="800881270">
                  <w:marLeft w:val="640"/>
                  <w:marRight w:val="0"/>
                  <w:marTop w:val="0"/>
                  <w:marBottom w:val="0"/>
                  <w:divBdr>
                    <w:top w:val="none" w:sz="0" w:space="0" w:color="auto"/>
                    <w:left w:val="none" w:sz="0" w:space="0" w:color="auto"/>
                    <w:bottom w:val="none" w:sz="0" w:space="0" w:color="auto"/>
                    <w:right w:val="none" w:sz="0" w:space="0" w:color="auto"/>
                  </w:divBdr>
                </w:div>
                <w:div w:id="662591670">
                  <w:marLeft w:val="640"/>
                  <w:marRight w:val="0"/>
                  <w:marTop w:val="0"/>
                  <w:marBottom w:val="0"/>
                  <w:divBdr>
                    <w:top w:val="none" w:sz="0" w:space="0" w:color="auto"/>
                    <w:left w:val="none" w:sz="0" w:space="0" w:color="auto"/>
                    <w:bottom w:val="none" w:sz="0" w:space="0" w:color="auto"/>
                    <w:right w:val="none" w:sz="0" w:space="0" w:color="auto"/>
                  </w:divBdr>
                </w:div>
                <w:div w:id="1521429395">
                  <w:marLeft w:val="640"/>
                  <w:marRight w:val="0"/>
                  <w:marTop w:val="0"/>
                  <w:marBottom w:val="0"/>
                  <w:divBdr>
                    <w:top w:val="none" w:sz="0" w:space="0" w:color="auto"/>
                    <w:left w:val="none" w:sz="0" w:space="0" w:color="auto"/>
                    <w:bottom w:val="none" w:sz="0" w:space="0" w:color="auto"/>
                    <w:right w:val="none" w:sz="0" w:space="0" w:color="auto"/>
                  </w:divBdr>
                </w:div>
                <w:div w:id="1187717676">
                  <w:marLeft w:val="640"/>
                  <w:marRight w:val="0"/>
                  <w:marTop w:val="0"/>
                  <w:marBottom w:val="0"/>
                  <w:divBdr>
                    <w:top w:val="none" w:sz="0" w:space="0" w:color="auto"/>
                    <w:left w:val="none" w:sz="0" w:space="0" w:color="auto"/>
                    <w:bottom w:val="none" w:sz="0" w:space="0" w:color="auto"/>
                    <w:right w:val="none" w:sz="0" w:space="0" w:color="auto"/>
                  </w:divBdr>
                </w:div>
                <w:div w:id="64766343">
                  <w:marLeft w:val="640"/>
                  <w:marRight w:val="0"/>
                  <w:marTop w:val="0"/>
                  <w:marBottom w:val="0"/>
                  <w:divBdr>
                    <w:top w:val="none" w:sz="0" w:space="0" w:color="auto"/>
                    <w:left w:val="none" w:sz="0" w:space="0" w:color="auto"/>
                    <w:bottom w:val="none" w:sz="0" w:space="0" w:color="auto"/>
                    <w:right w:val="none" w:sz="0" w:space="0" w:color="auto"/>
                  </w:divBdr>
                </w:div>
                <w:div w:id="2118215160">
                  <w:marLeft w:val="640"/>
                  <w:marRight w:val="0"/>
                  <w:marTop w:val="0"/>
                  <w:marBottom w:val="0"/>
                  <w:divBdr>
                    <w:top w:val="none" w:sz="0" w:space="0" w:color="auto"/>
                    <w:left w:val="none" w:sz="0" w:space="0" w:color="auto"/>
                    <w:bottom w:val="none" w:sz="0" w:space="0" w:color="auto"/>
                    <w:right w:val="none" w:sz="0" w:space="0" w:color="auto"/>
                  </w:divBdr>
                </w:div>
                <w:div w:id="67046409">
                  <w:marLeft w:val="640"/>
                  <w:marRight w:val="0"/>
                  <w:marTop w:val="0"/>
                  <w:marBottom w:val="0"/>
                  <w:divBdr>
                    <w:top w:val="none" w:sz="0" w:space="0" w:color="auto"/>
                    <w:left w:val="none" w:sz="0" w:space="0" w:color="auto"/>
                    <w:bottom w:val="none" w:sz="0" w:space="0" w:color="auto"/>
                    <w:right w:val="none" w:sz="0" w:space="0" w:color="auto"/>
                  </w:divBdr>
                </w:div>
                <w:div w:id="957024605">
                  <w:marLeft w:val="640"/>
                  <w:marRight w:val="0"/>
                  <w:marTop w:val="0"/>
                  <w:marBottom w:val="0"/>
                  <w:divBdr>
                    <w:top w:val="none" w:sz="0" w:space="0" w:color="auto"/>
                    <w:left w:val="none" w:sz="0" w:space="0" w:color="auto"/>
                    <w:bottom w:val="none" w:sz="0" w:space="0" w:color="auto"/>
                    <w:right w:val="none" w:sz="0" w:space="0" w:color="auto"/>
                  </w:divBdr>
                </w:div>
                <w:div w:id="985428457">
                  <w:marLeft w:val="640"/>
                  <w:marRight w:val="0"/>
                  <w:marTop w:val="0"/>
                  <w:marBottom w:val="0"/>
                  <w:divBdr>
                    <w:top w:val="none" w:sz="0" w:space="0" w:color="auto"/>
                    <w:left w:val="none" w:sz="0" w:space="0" w:color="auto"/>
                    <w:bottom w:val="none" w:sz="0" w:space="0" w:color="auto"/>
                    <w:right w:val="none" w:sz="0" w:space="0" w:color="auto"/>
                  </w:divBdr>
                </w:div>
                <w:div w:id="689793209">
                  <w:marLeft w:val="640"/>
                  <w:marRight w:val="0"/>
                  <w:marTop w:val="0"/>
                  <w:marBottom w:val="0"/>
                  <w:divBdr>
                    <w:top w:val="none" w:sz="0" w:space="0" w:color="auto"/>
                    <w:left w:val="none" w:sz="0" w:space="0" w:color="auto"/>
                    <w:bottom w:val="none" w:sz="0" w:space="0" w:color="auto"/>
                    <w:right w:val="none" w:sz="0" w:space="0" w:color="auto"/>
                  </w:divBdr>
                </w:div>
                <w:div w:id="731470561">
                  <w:marLeft w:val="640"/>
                  <w:marRight w:val="0"/>
                  <w:marTop w:val="0"/>
                  <w:marBottom w:val="0"/>
                  <w:divBdr>
                    <w:top w:val="none" w:sz="0" w:space="0" w:color="auto"/>
                    <w:left w:val="none" w:sz="0" w:space="0" w:color="auto"/>
                    <w:bottom w:val="none" w:sz="0" w:space="0" w:color="auto"/>
                    <w:right w:val="none" w:sz="0" w:space="0" w:color="auto"/>
                  </w:divBdr>
                </w:div>
                <w:div w:id="369037234">
                  <w:marLeft w:val="640"/>
                  <w:marRight w:val="0"/>
                  <w:marTop w:val="0"/>
                  <w:marBottom w:val="0"/>
                  <w:divBdr>
                    <w:top w:val="none" w:sz="0" w:space="0" w:color="auto"/>
                    <w:left w:val="none" w:sz="0" w:space="0" w:color="auto"/>
                    <w:bottom w:val="none" w:sz="0" w:space="0" w:color="auto"/>
                    <w:right w:val="none" w:sz="0" w:space="0" w:color="auto"/>
                  </w:divBdr>
                </w:div>
                <w:div w:id="453137765">
                  <w:marLeft w:val="640"/>
                  <w:marRight w:val="0"/>
                  <w:marTop w:val="0"/>
                  <w:marBottom w:val="0"/>
                  <w:divBdr>
                    <w:top w:val="none" w:sz="0" w:space="0" w:color="auto"/>
                    <w:left w:val="none" w:sz="0" w:space="0" w:color="auto"/>
                    <w:bottom w:val="none" w:sz="0" w:space="0" w:color="auto"/>
                    <w:right w:val="none" w:sz="0" w:space="0" w:color="auto"/>
                  </w:divBdr>
                </w:div>
                <w:div w:id="364135804">
                  <w:marLeft w:val="640"/>
                  <w:marRight w:val="0"/>
                  <w:marTop w:val="0"/>
                  <w:marBottom w:val="0"/>
                  <w:divBdr>
                    <w:top w:val="none" w:sz="0" w:space="0" w:color="auto"/>
                    <w:left w:val="none" w:sz="0" w:space="0" w:color="auto"/>
                    <w:bottom w:val="none" w:sz="0" w:space="0" w:color="auto"/>
                    <w:right w:val="none" w:sz="0" w:space="0" w:color="auto"/>
                  </w:divBdr>
                </w:div>
                <w:div w:id="1233198600">
                  <w:marLeft w:val="640"/>
                  <w:marRight w:val="0"/>
                  <w:marTop w:val="0"/>
                  <w:marBottom w:val="0"/>
                  <w:divBdr>
                    <w:top w:val="none" w:sz="0" w:space="0" w:color="auto"/>
                    <w:left w:val="none" w:sz="0" w:space="0" w:color="auto"/>
                    <w:bottom w:val="none" w:sz="0" w:space="0" w:color="auto"/>
                    <w:right w:val="none" w:sz="0" w:space="0" w:color="auto"/>
                  </w:divBdr>
                </w:div>
                <w:div w:id="579561724">
                  <w:marLeft w:val="640"/>
                  <w:marRight w:val="0"/>
                  <w:marTop w:val="0"/>
                  <w:marBottom w:val="0"/>
                  <w:divBdr>
                    <w:top w:val="none" w:sz="0" w:space="0" w:color="auto"/>
                    <w:left w:val="none" w:sz="0" w:space="0" w:color="auto"/>
                    <w:bottom w:val="none" w:sz="0" w:space="0" w:color="auto"/>
                    <w:right w:val="none" w:sz="0" w:space="0" w:color="auto"/>
                  </w:divBdr>
                </w:div>
                <w:div w:id="1008289324">
                  <w:marLeft w:val="640"/>
                  <w:marRight w:val="0"/>
                  <w:marTop w:val="0"/>
                  <w:marBottom w:val="0"/>
                  <w:divBdr>
                    <w:top w:val="none" w:sz="0" w:space="0" w:color="auto"/>
                    <w:left w:val="none" w:sz="0" w:space="0" w:color="auto"/>
                    <w:bottom w:val="none" w:sz="0" w:space="0" w:color="auto"/>
                    <w:right w:val="none" w:sz="0" w:space="0" w:color="auto"/>
                  </w:divBdr>
                </w:div>
                <w:div w:id="501552999">
                  <w:marLeft w:val="640"/>
                  <w:marRight w:val="0"/>
                  <w:marTop w:val="0"/>
                  <w:marBottom w:val="0"/>
                  <w:divBdr>
                    <w:top w:val="none" w:sz="0" w:space="0" w:color="auto"/>
                    <w:left w:val="none" w:sz="0" w:space="0" w:color="auto"/>
                    <w:bottom w:val="none" w:sz="0" w:space="0" w:color="auto"/>
                    <w:right w:val="none" w:sz="0" w:space="0" w:color="auto"/>
                  </w:divBdr>
                </w:div>
                <w:div w:id="1799639550">
                  <w:marLeft w:val="640"/>
                  <w:marRight w:val="0"/>
                  <w:marTop w:val="0"/>
                  <w:marBottom w:val="0"/>
                  <w:divBdr>
                    <w:top w:val="none" w:sz="0" w:space="0" w:color="auto"/>
                    <w:left w:val="none" w:sz="0" w:space="0" w:color="auto"/>
                    <w:bottom w:val="none" w:sz="0" w:space="0" w:color="auto"/>
                    <w:right w:val="none" w:sz="0" w:space="0" w:color="auto"/>
                  </w:divBdr>
                </w:div>
                <w:div w:id="791216504">
                  <w:marLeft w:val="640"/>
                  <w:marRight w:val="0"/>
                  <w:marTop w:val="0"/>
                  <w:marBottom w:val="0"/>
                  <w:divBdr>
                    <w:top w:val="none" w:sz="0" w:space="0" w:color="auto"/>
                    <w:left w:val="none" w:sz="0" w:space="0" w:color="auto"/>
                    <w:bottom w:val="none" w:sz="0" w:space="0" w:color="auto"/>
                    <w:right w:val="none" w:sz="0" w:space="0" w:color="auto"/>
                  </w:divBdr>
                </w:div>
                <w:div w:id="1361737515">
                  <w:marLeft w:val="640"/>
                  <w:marRight w:val="0"/>
                  <w:marTop w:val="0"/>
                  <w:marBottom w:val="0"/>
                  <w:divBdr>
                    <w:top w:val="none" w:sz="0" w:space="0" w:color="auto"/>
                    <w:left w:val="none" w:sz="0" w:space="0" w:color="auto"/>
                    <w:bottom w:val="none" w:sz="0" w:space="0" w:color="auto"/>
                    <w:right w:val="none" w:sz="0" w:space="0" w:color="auto"/>
                  </w:divBdr>
                </w:div>
                <w:div w:id="1755936300">
                  <w:marLeft w:val="640"/>
                  <w:marRight w:val="0"/>
                  <w:marTop w:val="0"/>
                  <w:marBottom w:val="0"/>
                  <w:divBdr>
                    <w:top w:val="none" w:sz="0" w:space="0" w:color="auto"/>
                    <w:left w:val="none" w:sz="0" w:space="0" w:color="auto"/>
                    <w:bottom w:val="none" w:sz="0" w:space="0" w:color="auto"/>
                    <w:right w:val="none" w:sz="0" w:space="0" w:color="auto"/>
                  </w:divBdr>
                </w:div>
                <w:div w:id="826870132">
                  <w:marLeft w:val="640"/>
                  <w:marRight w:val="0"/>
                  <w:marTop w:val="0"/>
                  <w:marBottom w:val="0"/>
                  <w:divBdr>
                    <w:top w:val="none" w:sz="0" w:space="0" w:color="auto"/>
                    <w:left w:val="none" w:sz="0" w:space="0" w:color="auto"/>
                    <w:bottom w:val="none" w:sz="0" w:space="0" w:color="auto"/>
                    <w:right w:val="none" w:sz="0" w:space="0" w:color="auto"/>
                  </w:divBdr>
                </w:div>
                <w:div w:id="609774709">
                  <w:marLeft w:val="640"/>
                  <w:marRight w:val="0"/>
                  <w:marTop w:val="0"/>
                  <w:marBottom w:val="0"/>
                  <w:divBdr>
                    <w:top w:val="none" w:sz="0" w:space="0" w:color="auto"/>
                    <w:left w:val="none" w:sz="0" w:space="0" w:color="auto"/>
                    <w:bottom w:val="none" w:sz="0" w:space="0" w:color="auto"/>
                    <w:right w:val="none" w:sz="0" w:space="0" w:color="auto"/>
                  </w:divBdr>
                </w:div>
                <w:div w:id="1901362546">
                  <w:marLeft w:val="640"/>
                  <w:marRight w:val="0"/>
                  <w:marTop w:val="0"/>
                  <w:marBottom w:val="0"/>
                  <w:divBdr>
                    <w:top w:val="none" w:sz="0" w:space="0" w:color="auto"/>
                    <w:left w:val="none" w:sz="0" w:space="0" w:color="auto"/>
                    <w:bottom w:val="none" w:sz="0" w:space="0" w:color="auto"/>
                    <w:right w:val="none" w:sz="0" w:space="0" w:color="auto"/>
                  </w:divBdr>
                </w:div>
                <w:div w:id="671876820">
                  <w:marLeft w:val="640"/>
                  <w:marRight w:val="0"/>
                  <w:marTop w:val="0"/>
                  <w:marBottom w:val="0"/>
                  <w:divBdr>
                    <w:top w:val="none" w:sz="0" w:space="0" w:color="auto"/>
                    <w:left w:val="none" w:sz="0" w:space="0" w:color="auto"/>
                    <w:bottom w:val="none" w:sz="0" w:space="0" w:color="auto"/>
                    <w:right w:val="none" w:sz="0" w:space="0" w:color="auto"/>
                  </w:divBdr>
                </w:div>
                <w:div w:id="183904812">
                  <w:marLeft w:val="640"/>
                  <w:marRight w:val="0"/>
                  <w:marTop w:val="0"/>
                  <w:marBottom w:val="0"/>
                  <w:divBdr>
                    <w:top w:val="none" w:sz="0" w:space="0" w:color="auto"/>
                    <w:left w:val="none" w:sz="0" w:space="0" w:color="auto"/>
                    <w:bottom w:val="none" w:sz="0" w:space="0" w:color="auto"/>
                    <w:right w:val="none" w:sz="0" w:space="0" w:color="auto"/>
                  </w:divBdr>
                </w:div>
                <w:div w:id="1767455439">
                  <w:marLeft w:val="640"/>
                  <w:marRight w:val="0"/>
                  <w:marTop w:val="0"/>
                  <w:marBottom w:val="0"/>
                  <w:divBdr>
                    <w:top w:val="none" w:sz="0" w:space="0" w:color="auto"/>
                    <w:left w:val="none" w:sz="0" w:space="0" w:color="auto"/>
                    <w:bottom w:val="none" w:sz="0" w:space="0" w:color="auto"/>
                    <w:right w:val="none" w:sz="0" w:space="0" w:color="auto"/>
                  </w:divBdr>
                </w:div>
                <w:div w:id="538668568">
                  <w:marLeft w:val="640"/>
                  <w:marRight w:val="0"/>
                  <w:marTop w:val="0"/>
                  <w:marBottom w:val="0"/>
                  <w:divBdr>
                    <w:top w:val="none" w:sz="0" w:space="0" w:color="auto"/>
                    <w:left w:val="none" w:sz="0" w:space="0" w:color="auto"/>
                    <w:bottom w:val="none" w:sz="0" w:space="0" w:color="auto"/>
                    <w:right w:val="none" w:sz="0" w:space="0" w:color="auto"/>
                  </w:divBdr>
                </w:div>
                <w:div w:id="842933761">
                  <w:marLeft w:val="640"/>
                  <w:marRight w:val="0"/>
                  <w:marTop w:val="0"/>
                  <w:marBottom w:val="0"/>
                  <w:divBdr>
                    <w:top w:val="none" w:sz="0" w:space="0" w:color="auto"/>
                    <w:left w:val="none" w:sz="0" w:space="0" w:color="auto"/>
                    <w:bottom w:val="none" w:sz="0" w:space="0" w:color="auto"/>
                    <w:right w:val="none" w:sz="0" w:space="0" w:color="auto"/>
                  </w:divBdr>
                </w:div>
                <w:div w:id="126626940">
                  <w:marLeft w:val="640"/>
                  <w:marRight w:val="0"/>
                  <w:marTop w:val="0"/>
                  <w:marBottom w:val="0"/>
                  <w:divBdr>
                    <w:top w:val="none" w:sz="0" w:space="0" w:color="auto"/>
                    <w:left w:val="none" w:sz="0" w:space="0" w:color="auto"/>
                    <w:bottom w:val="none" w:sz="0" w:space="0" w:color="auto"/>
                    <w:right w:val="none" w:sz="0" w:space="0" w:color="auto"/>
                  </w:divBdr>
                </w:div>
                <w:div w:id="657266189">
                  <w:marLeft w:val="640"/>
                  <w:marRight w:val="0"/>
                  <w:marTop w:val="0"/>
                  <w:marBottom w:val="0"/>
                  <w:divBdr>
                    <w:top w:val="none" w:sz="0" w:space="0" w:color="auto"/>
                    <w:left w:val="none" w:sz="0" w:space="0" w:color="auto"/>
                    <w:bottom w:val="none" w:sz="0" w:space="0" w:color="auto"/>
                    <w:right w:val="none" w:sz="0" w:space="0" w:color="auto"/>
                  </w:divBdr>
                </w:div>
                <w:div w:id="163935774">
                  <w:marLeft w:val="640"/>
                  <w:marRight w:val="0"/>
                  <w:marTop w:val="0"/>
                  <w:marBottom w:val="0"/>
                  <w:divBdr>
                    <w:top w:val="none" w:sz="0" w:space="0" w:color="auto"/>
                    <w:left w:val="none" w:sz="0" w:space="0" w:color="auto"/>
                    <w:bottom w:val="none" w:sz="0" w:space="0" w:color="auto"/>
                    <w:right w:val="none" w:sz="0" w:space="0" w:color="auto"/>
                  </w:divBdr>
                </w:div>
                <w:div w:id="142355416">
                  <w:marLeft w:val="640"/>
                  <w:marRight w:val="0"/>
                  <w:marTop w:val="0"/>
                  <w:marBottom w:val="0"/>
                  <w:divBdr>
                    <w:top w:val="none" w:sz="0" w:space="0" w:color="auto"/>
                    <w:left w:val="none" w:sz="0" w:space="0" w:color="auto"/>
                    <w:bottom w:val="none" w:sz="0" w:space="0" w:color="auto"/>
                    <w:right w:val="none" w:sz="0" w:space="0" w:color="auto"/>
                  </w:divBdr>
                </w:div>
                <w:div w:id="64691204">
                  <w:marLeft w:val="640"/>
                  <w:marRight w:val="0"/>
                  <w:marTop w:val="0"/>
                  <w:marBottom w:val="0"/>
                  <w:divBdr>
                    <w:top w:val="none" w:sz="0" w:space="0" w:color="auto"/>
                    <w:left w:val="none" w:sz="0" w:space="0" w:color="auto"/>
                    <w:bottom w:val="none" w:sz="0" w:space="0" w:color="auto"/>
                    <w:right w:val="none" w:sz="0" w:space="0" w:color="auto"/>
                  </w:divBdr>
                </w:div>
                <w:div w:id="1397046568">
                  <w:marLeft w:val="640"/>
                  <w:marRight w:val="0"/>
                  <w:marTop w:val="0"/>
                  <w:marBottom w:val="0"/>
                  <w:divBdr>
                    <w:top w:val="none" w:sz="0" w:space="0" w:color="auto"/>
                    <w:left w:val="none" w:sz="0" w:space="0" w:color="auto"/>
                    <w:bottom w:val="none" w:sz="0" w:space="0" w:color="auto"/>
                    <w:right w:val="none" w:sz="0" w:space="0" w:color="auto"/>
                  </w:divBdr>
                </w:div>
                <w:div w:id="1141847394">
                  <w:marLeft w:val="640"/>
                  <w:marRight w:val="0"/>
                  <w:marTop w:val="0"/>
                  <w:marBottom w:val="0"/>
                  <w:divBdr>
                    <w:top w:val="none" w:sz="0" w:space="0" w:color="auto"/>
                    <w:left w:val="none" w:sz="0" w:space="0" w:color="auto"/>
                    <w:bottom w:val="none" w:sz="0" w:space="0" w:color="auto"/>
                    <w:right w:val="none" w:sz="0" w:space="0" w:color="auto"/>
                  </w:divBdr>
                </w:div>
                <w:div w:id="2061241772">
                  <w:marLeft w:val="640"/>
                  <w:marRight w:val="0"/>
                  <w:marTop w:val="0"/>
                  <w:marBottom w:val="0"/>
                  <w:divBdr>
                    <w:top w:val="none" w:sz="0" w:space="0" w:color="auto"/>
                    <w:left w:val="none" w:sz="0" w:space="0" w:color="auto"/>
                    <w:bottom w:val="none" w:sz="0" w:space="0" w:color="auto"/>
                    <w:right w:val="none" w:sz="0" w:space="0" w:color="auto"/>
                  </w:divBdr>
                </w:div>
                <w:div w:id="258954620">
                  <w:marLeft w:val="640"/>
                  <w:marRight w:val="0"/>
                  <w:marTop w:val="0"/>
                  <w:marBottom w:val="0"/>
                  <w:divBdr>
                    <w:top w:val="none" w:sz="0" w:space="0" w:color="auto"/>
                    <w:left w:val="none" w:sz="0" w:space="0" w:color="auto"/>
                    <w:bottom w:val="none" w:sz="0" w:space="0" w:color="auto"/>
                    <w:right w:val="none" w:sz="0" w:space="0" w:color="auto"/>
                  </w:divBdr>
                </w:div>
                <w:div w:id="107967854">
                  <w:marLeft w:val="640"/>
                  <w:marRight w:val="0"/>
                  <w:marTop w:val="0"/>
                  <w:marBottom w:val="0"/>
                  <w:divBdr>
                    <w:top w:val="none" w:sz="0" w:space="0" w:color="auto"/>
                    <w:left w:val="none" w:sz="0" w:space="0" w:color="auto"/>
                    <w:bottom w:val="none" w:sz="0" w:space="0" w:color="auto"/>
                    <w:right w:val="none" w:sz="0" w:space="0" w:color="auto"/>
                  </w:divBdr>
                </w:div>
                <w:div w:id="645864528">
                  <w:marLeft w:val="640"/>
                  <w:marRight w:val="0"/>
                  <w:marTop w:val="0"/>
                  <w:marBottom w:val="0"/>
                  <w:divBdr>
                    <w:top w:val="none" w:sz="0" w:space="0" w:color="auto"/>
                    <w:left w:val="none" w:sz="0" w:space="0" w:color="auto"/>
                    <w:bottom w:val="none" w:sz="0" w:space="0" w:color="auto"/>
                    <w:right w:val="none" w:sz="0" w:space="0" w:color="auto"/>
                  </w:divBdr>
                </w:div>
                <w:div w:id="938292214">
                  <w:marLeft w:val="640"/>
                  <w:marRight w:val="0"/>
                  <w:marTop w:val="0"/>
                  <w:marBottom w:val="0"/>
                  <w:divBdr>
                    <w:top w:val="none" w:sz="0" w:space="0" w:color="auto"/>
                    <w:left w:val="none" w:sz="0" w:space="0" w:color="auto"/>
                    <w:bottom w:val="none" w:sz="0" w:space="0" w:color="auto"/>
                    <w:right w:val="none" w:sz="0" w:space="0" w:color="auto"/>
                  </w:divBdr>
                </w:div>
                <w:div w:id="1933002682">
                  <w:marLeft w:val="640"/>
                  <w:marRight w:val="0"/>
                  <w:marTop w:val="0"/>
                  <w:marBottom w:val="0"/>
                  <w:divBdr>
                    <w:top w:val="none" w:sz="0" w:space="0" w:color="auto"/>
                    <w:left w:val="none" w:sz="0" w:space="0" w:color="auto"/>
                    <w:bottom w:val="none" w:sz="0" w:space="0" w:color="auto"/>
                    <w:right w:val="none" w:sz="0" w:space="0" w:color="auto"/>
                  </w:divBdr>
                </w:div>
                <w:div w:id="982269156">
                  <w:marLeft w:val="640"/>
                  <w:marRight w:val="0"/>
                  <w:marTop w:val="0"/>
                  <w:marBottom w:val="0"/>
                  <w:divBdr>
                    <w:top w:val="none" w:sz="0" w:space="0" w:color="auto"/>
                    <w:left w:val="none" w:sz="0" w:space="0" w:color="auto"/>
                    <w:bottom w:val="none" w:sz="0" w:space="0" w:color="auto"/>
                    <w:right w:val="none" w:sz="0" w:space="0" w:color="auto"/>
                  </w:divBdr>
                </w:div>
                <w:div w:id="535239199">
                  <w:marLeft w:val="640"/>
                  <w:marRight w:val="0"/>
                  <w:marTop w:val="0"/>
                  <w:marBottom w:val="0"/>
                  <w:divBdr>
                    <w:top w:val="none" w:sz="0" w:space="0" w:color="auto"/>
                    <w:left w:val="none" w:sz="0" w:space="0" w:color="auto"/>
                    <w:bottom w:val="none" w:sz="0" w:space="0" w:color="auto"/>
                    <w:right w:val="none" w:sz="0" w:space="0" w:color="auto"/>
                  </w:divBdr>
                </w:div>
                <w:div w:id="961887105">
                  <w:marLeft w:val="640"/>
                  <w:marRight w:val="0"/>
                  <w:marTop w:val="0"/>
                  <w:marBottom w:val="0"/>
                  <w:divBdr>
                    <w:top w:val="none" w:sz="0" w:space="0" w:color="auto"/>
                    <w:left w:val="none" w:sz="0" w:space="0" w:color="auto"/>
                    <w:bottom w:val="none" w:sz="0" w:space="0" w:color="auto"/>
                    <w:right w:val="none" w:sz="0" w:space="0" w:color="auto"/>
                  </w:divBdr>
                </w:div>
                <w:div w:id="1530489086">
                  <w:marLeft w:val="640"/>
                  <w:marRight w:val="0"/>
                  <w:marTop w:val="0"/>
                  <w:marBottom w:val="0"/>
                  <w:divBdr>
                    <w:top w:val="none" w:sz="0" w:space="0" w:color="auto"/>
                    <w:left w:val="none" w:sz="0" w:space="0" w:color="auto"/>
                    <w:bottom w:val="none" w:sz="0" w:space="0" w:color="auto"/>
                    <w:right w:val="none" w:sz="0" w:space="0" w:color="auto"/>
                  </w:divBdr>
                </w:div>
                <w:div w:id="1985163242">
                  <w:marLeft w:val="640"/>
                  <w:marRight w:val="0"/>
                  <w:marTop w:val="0"/>
                  <w:marBottom w:val="0"/>
                  <w:divBdr>
                    <w:top w:val="none" w:sz="0" w:space="0" w:color="auto"/>
                    <w:left w:val="none" w:sz="0" w:space="0" w:color="auto"/>
                    <w:bottom w:val="none" w:sz="0" w:space="0" w:color="auto"/>
                    <w:right w:val="none" w:sz="0" w:space="0" w:color="auto"/>
                  </w:divBdr>
                </w:div>
                <w:div w:id="1294171753">
                  <w:marLeft w:val="640"/>
                  <w:marRight w:val="0"/>
                  <w:marTop w:val="0"/>
                  <w:marBottom w:val="0"/>
                  <w:divBdr>
                    <w:top w:val="none" w:sz="0" w:space="0" w:color="auto"/>
                    <w:left w:val="none" w:sz="0" w:space="0" w:color="auto"/>
                    <w:bottom w:val="none" w:sz="0" w:space="0" w:color="auto"/>
                    <w:right w:val="none" w:sz="0" w:space="0" w:color="auto"/>
                  </w:divBdr>
                </w:div>
                <w:div w:id="594166881">
                  <w:marLeft w:val="640"/>
                  <w:marRight w:val="0"/>
                  <w:marTop w:val="0"/>
                  <w:marBottom w:val="0"/>
                  <w:divBdr>
                    <w:top w:val="none" w:sz="0" w:space="0" w:color="auto"/>
                    <w:left w:val="none" w:sz="0" w:space="0" w:color="auto"/>
                    <w:bottom w:val="none" w:sz="0" w:space="0" w:color="auto"/>
                    <w:right w:val="none" w:sz="0" w:space="0" w:color="auto"/>
                  </w:divBdr>
                </w:div>
              </w:divsChild>
            </w:div>
            <w:div w:id="1368480719">
              <w:marLeft w:val="0"/>
              <w:marRight w:val="0"/>
              <w:marTop w:val="0"/>
              <w:marBottom w:val="0"/>
              <w:divBdr>
                <w:top w:val="none" w:sz="0" w:space="0" w:color="auto"/>
                <w:left w:val="none" w:sz="0" w:space="0" w:color="auto"/>
                <w:bottom w:val="none" w:sz="0" w:space="0" w:color="auto"/>
                <w:right w:val="none" w:sz="0" w:space="0" w:color="auto"/>
              </w:divBdr>
              <w:divsChild>
                <w:div w:id="1170828803">
                  <w:marLeft w:val="640"/>
                  <w:marRight w:val="0"/>
                  <w:marTop w:val="0"/>
                  <w:marBottom w:val="0"/>
                  <w:divBdr>
                    <w:top w:val="none" w:sz="0" w:space="0" w:color="auto"/>
                    <w:left w:val="none" w:sz="0" w:space="0" w:color="auto"/>
                    <w:bottom w:val="none" w:sz="0" w:space="0" w:color="auto"/>
                    <w:right w:val="none" w:sz="0" w:space="0" w:color="auto"/>
                  </w:divBdr>
                </w:div>
                <w:div w:id="511459889">
                  <w:marLeft w:val="640"/>
                  <w:marRight w:val="0"/>
                  <w:marTop w:val="0"/>
                  <w:marBottom w:val="0"/>
                  <w:divBdr>
                    <w:top w:val="none" w:sz="0" w:space="0" w:color="auto"/>
                    <w:left w:val="none" w:sz="0" w:space="0" w:color="auto"/>
                    <w:bottom w:val="none" w:sz="0" w:space="0" w:color="auto"/>
                    <w:right w:val="none" w:sz="0" w:space="0" w:color="auto"/>
                  </w:divBdr>
                </w:div>
                <w:div w:id="1756436959">
                  <w:marLeft w:val="640"/>
                  <w:marRight w:val="0"/>
                  <w:marTop w:val="0"/>
                  <w:marBottom w:val="0"/>
                  <w:divBdr>
                    <w:top w:val="none" w:sz="0" w:space="0" w:color="auto"/>
                    <w:left w:val="none" w:sz="0" w:space="0" w:color="auto"/>
                    <w:bottom w:val="none" w:sz="0" w:space="0" w:color="auto"/>
                    <w:right w:val="none" w:sz="0" w:space="0" w:color="auto"/>
                  </w:divBdr>
                </w:div>
                <w:div w:id="286666704">
                  <w:marLeft w:val="640"/>
                  <w:marRight w:val="0"/>
                  <w:marTop w:val="0"/>
                  <w:marBottom w:val="0"/>
                  <w:divBdr>
                    <w:top w:val="none" w:sz="0" w:space="0" w:color="auto"/>
                    <w:left w:val="none" w:sz="0" w:space="0" w:color="auto"/>
                    <w:bottom w:val="none" w:sz="0" w:space="0" w:color="auto"/>
                    <w:right w:val="none" w:sz="0" w:space="0" w:color="auto"/>
                  </w:divBdr>
                </w:div>
                <w:div w:id="1136921243">
                  <w:marLeft w:val="640"/>
                  <w:marRight w:val="0"/>
                  <w:marTop w:val="0"/>
                  <w:marBottom w:val="0"/>
                  <w:divBdr>
                    <w:top w:val="none" w:sz="0" w:space="0" w:color="auto"/>
                    <w:left w:val="none" w:sz="0" w:space="0" w:color="auto"/>
                    <w:bottom w:val="none" w:sz="0" w:space="0" w:color="auto"/>
                    <w:right w:val="none" w:sz="0" w:space="0" w:color="auto"/>
                  </w:divBdr>
                </w:div>
                <w:div w:id="1455127661">
                  <w:marLeft w:val="640"/>
                  <w:marRight w:val="0"/>
                  <w:marTop w:val="0"/>
                  <w:marBottom w:val="0"/>
                  <w:divBdr>
                    <w:top w:val="none" w:sz="0" w:space="0" w:color="auto"/>
                    <w:left w:val="none" w:sz="0" w:space="0" w:color="auto"/>
                    <w:bottom w:val="none" w:sz="0" w:space="0" w:color="auto"/>
                    <w:right w:val="none" w:sz="0" w:space="0" w:color="auto"/>
                  </w:divBdr>
                </w:div>
                <w:div w:id="524292424">
                  <w:marLeft w:val="640"/>
                  <w:marRight w:val="0"/>
                  <w:marTop w:val="0"/>
                  <w:marBottom w:val="0"/>
                  <w:divBdr>
                    <w:top w:val="none" w:sz="0" w:space="0" w:color="auto"/>
                    <w:left w:val="none" w:sz="0" w:space="0" w:color="auto"/>
                    <w:bottom w:val="none" w:sz="0" w:space="0" w:color="auto"/>
                    <w:right w:val="none" w:sz="0" w:space="0" w:color="auto"/>
                  </w:divBdr>
                </w:div>
                <w:div w:id="56444744">
                  <w:marLeft w:val="640"/>
                  <w:marRight w:val="0"/>
                  <w:marTop w:val="0"/>
                  <w:marBottom w:val="0"/>
                  <w:divBdr>
                    <w:top w:val="none" w:sz="0" w:space="0" w:color="auto"/>
                    <w:left w:val="none" w:sz="0" w:space="0" w:color="auto"/>
                    <w:bottom w:val="none" w:sz="0" w:space="0" w:color="auto"/>
                    <w:right w:val="none" w:sz="0" w:space="0" w:color="auto"/>
                  </w:divBdr>
                </w:div>
                <w:div w:id="1024525739">
                  <w:marLeft w:val="640"/>
                  <w:marRight w:val="0"/>
                  <w:marTop w:val="0"/>
                  <w:marBottom w:val="0"/>
                  <w:divBdr>
                    <w:top w:val="none" w:sz="0" w:space="0" w:color="auto"/>
                    <w:left w:val="none" w:sz="0" w:space="0" w:color="auto"/>
                    <w:bottom w:val="none" w:sz="0" w:space="0" w:color="auto"/>
                    <w:right w:val="none" w:sz="0" w:space="0" w:color="auto"/>
                  </w:divBdr>
                </w:div>
                <w:div w:id="2098671105">
                  <w:marLeft w:val="640"/>
                  <w:marRight w:val="0"/>
                  <w:marTop w:val="0"/>
                  <w:marBottom w:val="0"/>
                  <w:divBdr>
                    <w:top w:val="none" w:sz="0" w:space="0" w:color="auto"/>
                    <w:left w:val="none" w:sz="0" w:space="0" w:color="auto"/>
                    <w:bottom w:val="none" w:sz="0" w:space="0" w:color="auto"/>
                    <w:right w:val="none" w:sz="0" w:space="0" w:color="auto"/>
                  </w:divBdr>
                </w:div>
                <w:div w:id="51850717">
                  <w:marLeft w:val="640"/>
                  <w:marRight w:val="0"/>
                  <w:marTop w:val="0"/>
                  <w:marBottom w:val="0"/>
                  <w:divBdr>
                    <w:top w:val="none" w:sz="0" w:space="0" w:color="auto"/>
                    <w:left w:val="none" w:sz="0" w:space="0" w:color="auto"/>
                    <w:bottom w:val="none" w:sz="0" w:space="0" w:color="auto"/>
                    <w:right w:val="none" w:sz="0" w:space="0" w:color="auto"/>
                  </w:divBdr>
                </w:div>
                <w:div w:id="267350162">
                  <w:marLeft w:val="640"/>
                  <w:marRight w:val="0"/>
                  <w:marTop w:val="0"/>
                  <w:marBottom w:val="0"/>
                  <w:divBdr>
                    <w:top w:val="none" w:sz="0" w:space="0" w:color="auto"/>
                    <w:left w:val="none" w:sz="0" w:space="0" w:color="auto"/>
                    <w:bottom w:val="none" w:sz="0" w:space="0" w:color="auto"/>
                    <w:right w:val="none" w:sz="0" w:space="0" w:color="auto"/>
                  </w:divBdr>
                </w:div>
                <w:div w:id="671298650">
                  <w:marLeft w:val="640"/>
                  <w:marRight w:val="0"/>
                  <w:marTop w:val="0"/>
                  <w:marBottom w:val="0"/>
                  <w:divBdr>
                    <w:top w:val="none" w:sz="0" w:space="0" w:color="auto"/>
                    <w:left w:val="none" w:sz="0" w:space="0" w:color="auto"/>
                    <w:bottom w:val="none" w:sz="0" w:space="0" w:color="auto"/>
                    <w:right w:val="none" w:sz="0" w:space="0" w:color="auto"/>
                  </w:divBdr>
                </w:div>
                <w:div w:id="1797942295">
                  <w:marLeft w:val="640"/>
                  <w:marRight w:val="0"/>
                  <w:marTop w:val="0"/>
                  <w:marBottom w:val="0"/>
                  <w:divBdr>
                    <w:top w:val="none" w:sz="0" w:space="0" w:color="auto"/>
                    <w:left w:val="none" w:sz="0" w:space="0" w:color="auto"/>
                    <w:bottom w:val="none" w:sz="0" w:space="0" w:color="auto"/>
                    <w:right w:val="none" w:sz="0" w:space="0" w:color="auto"/>
                  </w:divBdr>
                </w:div>
                <w:div w:id="1774091087">
                  <w:marLeft w:val="640"/>
                  <w:marRight w:val="0"/>
                  <w:marTop w:val="0"/>
                  <w:marBottom w:val="0"/>
                  <w:divBdr>
                    <w:top w:val="none" w:sz="0" w:space="0" w:color="auto"/>
                    <w:left w:val="none" w:sz="0" w:space="0" w:color="auto"/>
                    <w:bottom w:val="none" w:sz="0" w:space="0" w:color="auto"/>
                    <w:right w:val="none" w:sz="0" w:space="0" w:color="auto"/>
                  </w:divBdr>
                </w:div>
                <w:div w:id="931666047">
                  <w:marLeft w:val="640"/>
                  <w:marRight w:val="0"/>
                  <w:marTop w:val="0"/>
                  <w:marBottom w:val="0"/>
                  <w:divBdr>
                    <w:top w:val="none" w:sz="0" w:space="0" w:color="auto"/>
                    <w:left w:val="none" w:sz="0" w:space="0" w:color="auto"/>
                    <w:bottom w:val="none" w:sz="0" w:space="0" w:color="auto"/>
                    <w:right w:val="none" w:sz="0" w:space="0" w:color="auto"/>
                  </w:divBdr>
                </w:div>
                <w:div w:id="1527715232">
                  <w:marLeft w:val="640"/>
                  <w:marRight w:val="0"/>
                  <w:marTop w:val="0"/>
                  <w:marBottom w:val="0"/>
                  <w:divBdr>
                    <w:top w:val="none" w:sz="0" w:space="0" w:color="auto"/>
                    <w:left w:val="none" w:sz="0" w:space="0" w:color="auto"/>
                    <w:bottom w:val="none" w:sz="0" w:space="0" w:color="auto"/>
                    <w:right w:val="none" w:sz="0" w:space="0" w:color="auto"/>
                  </w:divBdr>
                </w:div>
                <w:div w:id="400835257">
                  <w:marLeft w:val="640"/>
                  <w:marRight w:val="0"/>
                  <w:marTop w:val="0"/>
                  <w:marBottom w:val="0"/>
                  <w:divBdr>
                    <w:top w:val="none" w:sz="0" w:space="0" w:color="auto"/>
                    <w:left w:val="none" w:sz="0" w:space="0" w:color="auto"/>
                    <w:bottom w:val="none" w:sz="0" w:space="0" w:color="auto"/>
                    <w:right w:val="none" w:sz="0" w:space="0" w:color="auto"/>
                  </w:divBdr>
                </w:div>
                <w:div w:id="1381706452">
                  <w:marLeft w:val="640"/>
                  <w:marRight w:val="0"/>
                  <w:marTop w:val="0"/>
                  <w:marBottom w:val="0"/>
                  <w:divBdr>
                    <w:top w:val="none" w:sz="0" w:space="0" w:color="auto"/>
                    <w:left w:val="none" w:sz="0" w:space="0" w:color="auto"/>
                    <w:bottom w:val="none" w:sz="0" w:space="0" w:color="auto"/>
                    <w:right w:val="none" w:sz="0" w:space="0" w:color="auto"/>
                  </w:divBdr>
                </w:div>
                <w:div w:id="318465170">
                  <w:marLeft w:val="640"/>
                  <w:marRight w:val="0"/>
                  <w:marTop w:val="0"/>
                  <w:marBottom w:val="0"/>
                  <w:divBdr>
                    <w:top w:val="none" w:sz="0" w:space="0" w:color="auto"/>
                    <w:left w:val="none" w:sz="0" w:space="0" w:color="auto"/>
                    <w:bottom w:val="none" w:sz="0" w:space="0" w:color="auto"/>
                    <w:right w:val="none" w:sz="0" w:space="0" w:color="auto"/>
                  </w:divBdr>
                </w:div>
                <w:div w:id="1817844332">
                  <w:marLeft w:val="640"/>
                  <w:marRight w:val="0"/>
                  <w:marTop w:val="0"/>
                  <w:marBottom w:val="0"/>
                  <w:divBdr>
                    <w:top w:val="none" w:sz="0" w:space="0" w:color="auto"/>
                    <w:left w:val="none" w:sz="0" w:space="0" w:color="auto"/>
                    <w:bottom w:val="none" w:sz="0" w:space="0" w:color="auto"/>
                    <w:right w:val="none" w:sz="0" w:space="0" w:color="auto"/>
                  </w:divBdr>
                </w:div>
                <w:div w:id="678044970">
                  <w:marLeft w:val="640"/>
                  <w:marRight w:val="0"/>
                  <w:marTop w:val="0"/>
                  <w:marBottom w:val="0"/>
                  <w:divBdr>
                    <w:top w:val="none" w:sz="0" w:space="0" w:color="auto"/>
                    <w:left w:val="none" w:sz="0" w:space="0" w:color="auto"/>
                    <w:bottom w:val="none" w:sz="0" w:space="0" w:color="auto"/>
                    <w:right w:val="none" w:sz="0" w:space="0" w:color="auto"/>
                  </w:divBdr>
                </w:div>
                <w:div w:id="1193883763">
                  <w:marLeft w:val="640"/>
                  <w:marRight w:val="0"/>
                  <w:marTop w:val="0"/>
                  <w:marBottom w:val="0"/>
                  <w:divBdr>
                    <w:top w:val="none" w:sz="0" w:space="0" w:color="auto"/>
                    <w:left w:val="none" w:sz="0" w:space="0" w:color="auto"/>
                    <w:bottom w:val="none" w:sz="0" w:space="0" w:color="auto"/>
                    <w:right w:val="none" w:sz="0" w:space="0" w:color="auto"/>
                  </w:divBdr>
                </w:div>
                <w:div w:id="676419138">
                  <w:marLeft w:val="640"/>
                  <w:marRight w:val="0"/>
                  <w:marTop w:val="0"/>
                  <w:marBottom w:val="0"/>
                  <w:divBdr>
                    <w:top w:val="none" w:sz="0" w:space="0" w:color="auto"/>
                    <w:left w:val="none" w:sz="0" w:space="0" w:color="auto"/>
                    <w:bottom w:val="none" w:sz="0" w:space="0" w:color="auto"/>
                    <w:right w:val="none" w:sz="0" w:space="0" w:color="auto"/>
                  </w:divBdr>
                </w:div>
                <w:div w:id="951133675">
                  <w:marLeft w:val="640"/>
                  <w:marRight w:val="0"/>
                  <w:marTop w:val="0"/>
                  <w:marBottom w:val="0"/>
                  <w:divBdr>
                    <w:top w:val="none" w:sz="0" w:space="0" w:color="auto"/>
                    <w:left w:val="none" w:sz="0" w:space="0" w:color="auto"/>
                    <w:bottom w:val="none" w:sz="0" w:space="0" w:color="auto"/>
                    <w:right w:val="none" w:sz="0" w:space="0" w:color="auto"/>
                  </w:divBdr>
                </w:div>
                <w:div w:id="1107042039">
                  <w:marLeft w:val="640"/>
                  <w:marRight w:val="0"/>
                  <w:marTop w:val="0"/>
                  <w:marBottom w:val="0"/>
                  <w:divBdr>
                    <w:top w:val="none" w:sz="0" w:space="0" w:color="auto"/>
                    <w:left w:val="none" w:sz="0" w:space="0" w:color="auto"/>
                    <w:bottom w:val="none" w:sz="0" w:space="0" w:color="auto"/>
                    <w:right w:val="none" w:sz="0" w:space="0" w:color="auto"/>
                  </w:divBdr>
                </w:div>
                <w:div w:id="1865942047">
                  <w:marLeft w:val="640"/>
                  <w:marRight w:val="0"/>
                  <w:marTop w:val="0"/>
                  <w:marBottom w:val="0"/>
                  <w:divBdr>
                    <w:top w:val="none" w:sz="0" w:space="0" w:color="auto"/>
                    <w:left w:val="none" w:sz="0" w:space="0" w:color="auto"/>
                    <w:bottom w:val="none" w:sz="0" w:space="0" w:color="auto"/>
                    <w:right w:val="none" w:sz="0" w:space="0" w:color="auto"/>
                  </w:divBdr>
                </w:div>
                <w:div w:id="793863756">
                  <w:marLeft w:val="640"/>
                  <w:marRight w:val="0"/>
                  <w:marTop w:val="0"/>
                  <w:marBottom w:val="0"/>
                  <w:divBdr>
                    <w:top w:val="none" w:sz="0" w:space="0" w:color="auto"/>
                    <w:left w:val="none" w:sz="0" w:space="0" w:color="auto"/>
                    <w:bottom w:val="none" w:sz="0" w:space="0" w:color="auto"/>
                    <w:right w:val="none" w:sz="0" w:space="0" w:color="auto"/>
                  </w:divBdr>
                </w:div>
                <w:div w:id="678390060">
                  <w:marLeft w:val="640"/>
                  <w:marRight w:val="0"/>
                  <w:marTop w:val="0"/>
                  <w:marBottom w:val="0"/>
                  <w:divBdr>
                    <w:top w:val="none" w:sz="0" w:space="0" w:color="auto"/>
                    <w:left w:val="none" w:sz="0" w:space="0" w:color="auto"/>
                    <w:bottom w:val="none" w:sz="0" w:space="0" w:color="auto"/>
                    <w:right w:val="none" w:sz="0" w:space="0" w:color="auto"/>
                  </w:divBdr>
                </w:div>
                <w:div w:id="1750812816">
                  <w:marLeft w:val="640"/>
                  <w:marRight w:val="0"/>
                  <w:marTop w:val="0"/>
                  <w:marBottom w:val="0"/>
                  <w:divBdr>
                    <w:top w:val="none" w:sz="0" w:space="0" w:color="auto"/>
                    <w:left w:val="none" w:sz="0" w:space="0" w:color="auto"/>
                    <w:bottom w:val="none" w:sz="0" w:space="0" w:color="auto"/>
                    <w:right w:val="none" w:sz="0" w:space="0" w:color="auto"/>
                  </w:divBdr>
                </w:div>
                <w:div w:id="1732532453">
                  <w:marLeft w:val="640"/>
                  <w:marRight w:val="0"/>
                  <w:marTop w:val="0"/>
                  <w:marBottom w:val="0"/>
                  <w:divBdr>
                    <w:top w:val="none" w:sz="0" w:space="0" w:color="auto"/>
                    <w:left w:val="none" w:sz="0" w:space="0" w:color="auto"/>
                    <w:bottom w:val="none" w:sz="0" w:space="0" w:color="auto"/>
                    <w:right w:val="none" w:sz="0" w:space="0" w:color="auto"/>
                  </w:divBdr>
                </w:div>
                <w:div w:id="1874728920">
                  <w:marLeft w:val="640"/>
                  <w:marRight w:val="0"/>
                  <w:marTop w:val="0"/>
                  <w:marBottom w:val="0"/>
                  <w:divBdr>
                    <w:top w:val="none" w:sz="0" w:space="0" w:color="auto"/>
                    <w:left w:val="none" w:sz="0" w:space="0" w:color="auto"/>
                    <w:bottom w:val="none" w:sz="0" w:space="0" w:color="auto"/>
                    <w:right w:val="none" w:sz="0" w:space="0" w:color="auto"/>
                  </w:divBdr>
                </w:div>
                <w:div w:id="1153108629">
                  <w:marLeft w:val="640"/>
                  <w:marRight w:val="0"/>
                  <w:marTop w:val="0"/>
                  <w:marBottom w:val="0"/>
                  <w:divBdr>
                    <w:top w:val="none" w:sz="0" w:space="0" w:color="auto"/>
                    <w:left w:val="none" w:sz="0" w:space="0" w:color="auto"/>
                    <w:bottom w:val="none" w:sz="0" w:space="0" w:color="auto"/>
                    <w:right w:val="none" w:sz="0" w:space="0" w:color="auto"/>
                  </w:divBdr>
                </w:div>
                <w:div w:id="78793662">
                  <w:marLeft w:val="640"/>
                  <w:marRight w:val="0"/>
                  <w:marTop w:val="0"/>
                  <w:marBottom w:val="0"/>
                  <w:divBdr>
                    <w:top w:val="none" w:sz="0" w:space="0" w:color="auto"/>
                    <w:left w:val="none" w:sz="0" w:space="0" w:color="auto"/>
                    <w:bottom w:val="none" w:sz="0" w:space="0" w:color="auto"/>
                    <w:right w:val="none" w:sz="0" w:space="0" w:color="auto"/>
                  </w:divBdr>
                </w:div>
                <w:div w:id="1344016764">
                  <w:marLeft w:val="640"/>
                  <w:marRight w:val="0"/>
                  <w:marTop w:val="0"/>
                  <w:marBottom w:val="0"/>
                  <w:divBdr>
                    <w:top w:val="none" w:sz="0" w:space="0" w:color="auto"/>
                    <w:left w:val="none" w:sz="0" w:space="0" w:color="auto"/>
                    <w:bottom w:val="none" w:sz="0" w:space="0" w:color="auto"/>
                    <w:right w:val="none" w:sz="0" w:space="0" w:color="auto"/>
                  </w:divBdr>
                </w:div>
                <w:div w:id="1428038022">
                  <w:marLeft w:val="640"/>
                  <w:marRight w:val="0"/>
                  <w:marTop w:val="0"/>
                  <w:marBottom w:val="0"/>
                  <w:divBdr>
                    <w:top w:val="none" w:sz="0" w:space="0" w:color="auto"/>
                    <w:left w:val="none" w:sz="0" w:space="0" w:color="auto"/>
                    <w:bottom w:val="none" w:sz="0" w:space="0" w:color="auto"/>
                    <w:right w:val="none" w:sz="0" w:space="0" w:color="auto"/>
                  </w:divBdr>
                </w:div>
                <w:div w:id="323047468">
                  <w:marLeft w:val="640"/>
                  <w:marRight w:val="0"/>
                  <w:marTop w:val="0"/>
                  <w:marBottom w:val="0"/>
                  <w:divBdr>
                    <w:top w:val="none" w:sz="0" w:space="0" w:color="auto"/>
                    <w:left w:val="none" w:sz="0" w:space="0" w:color="auto"/>
                    <w:bottom w:val="none" w:sz="0" w:space="0" w:color="auto"/>
                    <w:right w:val="none" w:sz="0" w:space="0" w:color="auto"/>
                  </w:divBdr>
                </w:div>
                <w:div w:id="1003430577">
                  <w:marLeft w:val="640"/>
                  <w:marRight w:val="0"/>
                  <w:marTop w:val="0"/>
                  <w:marBottom w:val="0"/>
                  <w:divBdr>
                    <w:top w:val="none" w:sz="0" w:space="0" w:color="auto"/>
                    <w:left w:val="none" w:sz="0" w:space="0" w:color="auto"/>
                    <w:bottom w:val="none" w:sz="0" w:space="0" w:color="auto"/>
                    <w:right w:val="none" w:sz="0" w:space="0" w:color="auto"/>
                  </w:divBdr>
                </w:div>
                <w:div w:id="1798837616">
                  <w:marLeft w:val="640"/>
                  <w:marRight w:val="0"/>
                  <w:marTop w:val="0"/>
                  <w:marBottom w:val="0"/>
                  <w:divBdr>
                    <w:top w:val="none" w:sz="0" w:space="0" w:color="auto"/>
                    <w:left w:val="none" w:sz="0" w:space="0" w:color="auto"/>
                    <w:bottom w:val="none" w:sz="0" w:space="0" w:color="auto"/>
                    <w:right w:val="none" w:sz="0" w:space="0" w:color="auto"/>
                  </w:divBdr>
                </w:div>
                <w:div w:id="77604275">
                  <w:marLeft w:val="640"/>
                  <w:marRight w:val="0"/>
                  <w:marTop w:val="0"/>
                  <w:marBottom w:val="0"/>
                  <w:divBdr>
                    <w:top w:val="none" w:sz="0" w:space="0" w:color="auto"/>
                    <w:left w:val="none" w:sz="0" w:space="0" w:color="auto"/>
                    <w:bottom w:val="none" w:sz="0" w:space="0" w:color="auto"/>
                    <w:right w:val="none" w:sz="0" w:space="0" w:color="auto"/>
                  </w:divBdr>
                </w:div>
                <w:div w:id="1198351676">
                  <w:marLeft w:val="640"/>
                  <w:marRight w:val="0"/>
                  <w:marTop w:val="0"/>
                  <w:marBottom w:val="0"/>
                  <w:divBdr>
                    <w:top w:val="none" w:sz="0" w:space="0" w:color="auto"/>
                    <w:left w:val="none" w:sz="0" w:space="0" w:color="auto"/>
                    <w:bottom w:val="none" w:sz="0" w:space="0" w:color="auto"/>
                    <w:right w:val="none" w:sz="0" w:space="0" w:color="auto"/>
                  </w:divBdr>
                </w:div>
                <w:div w:id="1492139651">
                  <w:marLeft w:val="640"/>
                  <w:marRight w:val="0"/>
                  <w:marTop w:val="0"/>
                  <w:marBottom w:val="0"/>
                  <w:divBdr>
                    <w:top w:val="none" w:sz="0" w:space="0" w:color="auto"/>
                    <w:left w:val="none" w:sz="0" w:space="0" w:color="auto"/>
                    <w:bottom w:val="none" w:sz="0" w:space="0" w:color="auto"/>
                    <w:right w:val="none" w:sz="0" w:space="0" w:color="auto"/>
                  </w:divBdr>
                </w:div>
                <w:div w:id="1273169636">
                  <w:marLeft w:val="640"/>
                  <w:marRight w:val="0"/>
                  <w:marTop w:val="0"/>
                  <w:marBottom w:val="0"/>
                  <w:divBdr>
                    <w:top w:val="none" w:sz="0" w:space="0" w:color="auto"/>
                    <w:left w:val="none" w:sz="0" w:space="0" w:color="auto"/>
                    <w:bottom w:val="none" w:sz="0" w:space="0" w:color="auto"/>
                    <w:right w:val="none" w:sz="0" w:space="0" w:color="auto"/>
                  </w:divBdr>
                </w:div>
                <w:div w:id="1696614441">
                  <w:marLeft w:val="640"/>
                  <w:marRight w:val="0"/>
                  <w:marTop w:val="0"/>
                  <w:marBottom w:val="0"/>
                  <w:divBdr>
                    <w:top w:val="none" w:sz="0" w:space="0" w:color="auto"/>
                    <w:left w:val="none" w:sz="0" w:space="0" w:color="auto"/>
                    <w:bottom w:val="none" w:sz="0" w:space="0" w:color="auto"/>
                    <w:right w:val="none" w:sz="0" w:space="0" w:color="auto"/>
                  </w:divBdr>
                </w:div>
                <w:div w:id="2075810625">
                  <w:marLeft w:val="640"/>
                  <w:marRight w:val="0"/>
                  <w:marTop w:val="0"/>
                  <w:marBottom w:val="0"/>
                  <w:divBdr>
                    <w:top w:val="none" w:sz="0" w:space="0" w:color="auto"/>
                    <w:left w:val="none" w:sz="0" w:space="0" w:color="auto"/>
                    <w:bottom w:val="none" w:sz="0" w:space="0" w:color="auto"/>
                    <w:right w:val="none" w:sz="0" w:space="0" w:color="auto"/>
                  </w:divBdr>
                </w:div>
                <w:div w:id="35469606">
                  <w:marLeft w:val="640"/>
                  <w:marRight w:val="0"/>
                  <w:marTop w:val="0"/>
                  <w:marBottom w:val="0"/>
                  <w:divBdr>
                    <w:top w:val="none" w:sz="0" w:space="0" w:color="auto"/>
                    <w:left w:val="none" w:sz="0" w:space="0" w:color="auto"/>
                    <w:bottom w:val="none" w:sz="0" w:space="0" w:color="auto"/>
                    <w:right w:val="none" w:sz="0" w:space="0" w:color="auto"/>
                  </w:divBdr>
                </w:div>
                <w:div w:id="2100321258">
                  <w:marLeft w:val="640"/>
                  <w:marRight w:val="0"/>
                  <w:marTop w:val="0"/>
                  <w:marBottom w:val="0"/>
                  <w:divBdr>
                    <w:top w:val="none" w:sz="0" w:space="0" w:color="auto"/>
                    <w:left w:val="none" w:sz="0" w:space="0" w:color="auto"/>
                    <w:bottom w:val="none" w:sz="0" w:space="0" w:color="auto"/>
                    <w:right w:val="none" w:sz="0" w:space="0" w:color="auto"/>
                  </w:divBdr>
                </w:div>
                <w:div w:id="854613331">
                  <w:marLeft w:val="640"/>
                  <w:marRight w:val="0"/>
                  <w:marTop w:val="0"/>
                  <w:marBottom w:val="0"/>
                  <w:divBdr>
                    <w:top w:val="none" w:sz="0" w:space="0" w:color="auto"/>
                    <w:left w:val="none" w:sz="0" w:space="0" w:color="auto"/>
                    <w:bottom w:val="none" w:sz="0" w:space="0" w:color="auto"/>
                    <w:right w:val="none" w:sz="0" w:space="0" w:color="auto"/>
                  </w:divBdr>
                </w:div>
                <w:div w:id="1714188530">
                  <w:marLeft w:val="640"/>
                  <w:marRight w:val="0"/>
                  <w:marTop w:val="0"/>
                  <w:marBottom w:val="0"/>
                  <w:divBdr>
                    <w:top w:val="none" w:sz="0" w:space="0" w:color="auto"/>
                    <w:left w:val="none" w:sz="0" w:space="0" w:color="auto"/>
                    <w:bottom w:val="none" w:sz="0" w:space="0" w:color="auto"/>
                    <w:right w:val="none" w:sz="0" w:space="0" w:color="auto"/>
                  </w:divBdr>
                </w:div>
                <w:div w:id="655763433">
                  <w:marLeft w:val="640"/>
                  <w:marRight w:val="0"/>
                  <w:marTop w:val="0"/>
                  <w:marBottom w:val="0"/>
                  <w:divBdr>
                    <w:top w:val="none" w:sz="0" w:space="0" w:color="auto"/>
                    <w:left w:val="none" w:sz="0" w:space="0" w:color="auto"/>
                    <w:bottom w:val="none" w:sz="0" w:space="0" w:color="auto"/>
                    <w:right w:val="none" w:sz="0" w:space="0" w:color="auto"/>
                  </w:divBdr>
                </w:div>
                <w:div w:id="886574990">
                  <w:marLeft w:val="640"/>
                  <w:marRight w:val="0"/>
                  <w:marTop w:val="0"/>
                  <w:marBottom w:val="0"/>
                  <w:divBdr>
                    <w:top w:val="none" w:sz="0" w:space="0" w:color="auto"/>
                    <w:left w:val="none" w:sz="0" w:space="0" w:color="auto"/>
                    <w:bottom w:val="none" w:sz="0" w:space="0" w:color="auto"/>
                    <w:right w:val="none" w:sz="0" w:space="0" w:color="auto"/>
                  </w:divBdr>
                </w:div>
                <w:div w:id="1423645626">
                  <w:marLeft w:val="640"/>
                  <w:marRight w:val="0"/>
                  <w:marTop w:val="0"/>
                  <w:marBottom w:val="0"/>
                  <w:divBdr>
                    <w:top w:val="none" w:sz="0" w:space="0" w:color="auto"/>
                    <w:left w:val="none" w:sz="0" w:space="0" w:color="auto"/>
                    <w:bottom w:val="none" w:sz="0" w:space="0" w:color="auto"/>
                    <w:right w:val="none" w:sz="0" w:space="0" w:color="auto"/>
                  </w:divBdr>
                </w:div>
                <w:div w:id="750586705">
                  <w:marLeft w:val="640"/>
                  <w:marRight w:val="0"/>
                  <w:marTop w:val="0"/>
                  <w:marBottom w:val="0"/>
                  <w:divBdr>
                    <w:top w:val="none" w:sz="0" w:space="0" w:color="auto"/>
                    <w:left w:val="none" w:sz="0" w:space="0" w:color="auto"/>
                    <w:bottom w:val="none" w:sz="0" w:space="0" w:color="auto"/>
                    <w:right w:val="none" w:sz="0" w:space="0" w:color="auto"/>
                  </w:divBdr>
                </w:div>
                <w:div w:id="539318158">
                  <w:marLeft w:val="640"/>
                  <w:marRight w:val="0"/>
                  <w:marTop w:val="0"/>
                  <w:marBottom w:val="0"/>
                  <w:divBdr>
                    <w:top w:val="none" w:sz="0" w:space="0" w:color="auto"/>
                    <w:left w:val="none" w:sz="0" w:space="0" w:color="auto"/>
                    <w:bottom w:val="none" w:sz="0" w:space="0" w:color="auto"/>
                    <w:right w:val="none" w:sz="0" w:space="0" w:color="auto"/>
                  </w:divBdr>
                </w:div>
                <w:div w:id="101338120">
                  <w:marLeft w:val="640"/>
                  <w:marRight w:val="0"/>
                  <w:marTop w:val="0"/>
                  <w:marBottom w:val="0"/>
                  <w:divBdr>
                    <w:top w:val="none" w:sz="0" w:space="0" w:color="auto"/>
                    <w:left w:val="none" w:sz="0" w:space="0" w:color="auto"/>
                    <w:bottom w:val="none" w:sz="0" w:space="0" w:color="auto"/>
                    <w:right w:val="none" w:sz="0" w:space="0" w:color="auto"/>
                  </w:divBdr>
                </w:div>
                <w:div w:id="2080902803">
                  <w:marLeft w:val="640"/>
                  <w:marRight w:val="0"/>
                  <w:marTop w:val="0"/>
                  <w:marBottom w:val="0"/>
                  <w:divBdr>
                    <w:top w:val="none" w:sz="0" w:space="0" w:color="auto"/>
                    <w:left w:val="none" w:sz="0" w:space="0" w:color="auto"/>
                    <w:bottom w:val="none" w:sz="0" w:space="0" w:color="auto"/>
                    <w:right w:val="none" w:sz="0" w:space="0" w:color="auto"/>
                  </w:divBdr>
                </w:div>
                <w:div w:id="586888605">
                  <w:marLeft w:val="640"/>
                  <w:marRight w:val="0"/>
                  <w:marTop w:val="0"/>
                  <w:marBottom w:val="0"/>
                  <w:divBdr>
                    <w:top w:val="none" w:sz="0" w:space="0" w:color="auto"/>
                    <w:left w:val="none" w:sz="0" w:space="0" w:color="auto"/>
                    <w:bottom w:val="none" w:sz="0" w:space="0" w:color="auto"/>
                    <w:right w:val="none" w:sz="0" w:space="0" w:color="auto"/>
                  </w:divBdr>
                </w:div>
                <w:div w:id="1544828126">
                  <w:marLeft w:val="640"/>
                  <w:marRight w:val="0"/>
                  <w:marTop w:val="0"/>
                  <w:marBottom w:val="0"/>
                  <w:divBdr>
                    <w:top w:val="none" w:sz="0" w:space="0" w:color="auto"/>
                    <w:left w:val="none" w:sz="0" w:space="0" w:color="auto"/>
                    <w:bottom w:val="none" w:sz="0" w:space="0" w:color="auto"/>
                    <w:right w:val="none" w:sz="0" w:space="0" w:color="auto"/>
                  </w:divBdr>
                </w:div>
                <w:div w:id="945383563">
                  <w:marLeft w:val="640"/>
                  <w:marRight w:val="0"/>
                  <w:marTop w:val="0"/>
                  <w:marBottom w:val="0"/>
                  <w:divBdr>
                    <w:top w:val="none" w:sz="0" w:space="0" w:color="auto"/>
                    <w:left w:val="none" w:sz="0" w:space="0" w:color="auto"/>
                    <w:bottom w:val="none" w:sz="0" w:space="0" w:color="auto"/>
                    <w:right w:val="none" w:sz="0" w:space="0" w:color="auto"/>
                  </w:divBdr>
                </w:div>
                <w:div w:id="1223634529">
                  <w:marLeft w:val="640"/>
                  <w:marRight w:val="0"/>
                  <w:marTop w:val="0"/>
                  <w:marBottom w:val="0"/>
                  <w:divBdr>
                    <w:top w:val="none" w:sz="0" w:space="0" w:color="auto"/>
                    <w:left w:val="none" w:sz="0" w:space="0" w:color="auto"/>
                    <w:bottom w:val="none" w:sz="0" w:space="0" w:color="auto"/>
                    <w:right w:val="none" w:sz="0" w:space="0" w:color="auto"/>
                  </w:divBdr>
                </w:div>
                <w:div w:id="1685473819">
                  <w:marLeft w:val="640"/>
                  <w:marRight w:val="0"/>
                  <w:marTop w:val="0"/>
                  <w:marBottom w:val="0"/>
                  <w:divBdr>
                    <w:top w:val="none" w:sz="0" w:space="0" w:color="auto"/>
                    <w:left w:val="none" w:sz="0" w:space="0" w:color="auto"/>
                    <w:bottom w:val="none" w:sz="0" w:space="0" w:color="auto"/>
                    <w:right w:val="none" w:sz="0" w:space="0" w:color="auto"/>
                  </w:divBdr>
                </w:div>
                <w:div w:id="234243709">
                  <w:marLeft w:val="640"/>
                  <w:marRight w:val="0"/>
                  <w:marTop w:val="0"/>
                  <w:marBottom w:val="0"/>
                  <w:divBdr>
                    <w:top w:val="none" w:sz="0" w:space="0" w:color="auto"/>
                    <w:left w:val="none" w:sz="0" w:space="0" w:color="auto"/>
                    <w:bottom w:val="none" w:sz="0" w:space="0" w:color="auto"/>
                    <w:right w:val="none" w:sz="0" w:space="0" w:color="auto"/>
                  </w:divBdr>
                </w:div>
                <w:div w:id="1319075535">
                  <w:marLeft w:val="640"/>
                  <w:marRight w:val="0"/>
                  <w:marTop w:val="0"/>
                  <w:marBottom w:val="0"/>
                  <w:divBdr>
                    <w:top w:val="none" w:sz="0" w:space="0" w:color="auto"/>
                    <w:left w:val="none" w:sz="0" w:space="0" w:color="auto"/>
                    <w:bottom w:val="none" w:sz="0" w:space="0" w:color="auto"/>
                    <w:right w:val="none" w:sz="0" w:space="0" w:color="auto"/>
                  </w:divBdr>
                </w:div>
                <w:div w:id="1837499520">
                  <w:marLeft w:val="640"/>
                  <w:marRight w:val="0"/>
                  <w:marTop w:val="0"/>
                  <w:marBottom w:val="0"/>
                  <w:divBdr>
                    <w:top w:val="none" w:sz="0" w:space="0" w:color="auto"/>
                    <w:left w:val="none" w:sz="0" w:space="0" w:color="auto"/>
                    <w:bottom w:val="none" w:sz="0" w:space="0" w:color="auto"/>
                    <w:right w:val="none" w:sz="0" w:space="0" w:color="auto"/>
                  </w:divBdr>
                </w:div>
                <w:div w:id="627709111">
                  <w:marLeft w:val="640"/>
                  <w:marRight w:val="0"/>
                  <w:marTop w:val="0"/>
                  <w:marBottom w:val="0"/>
                  <w:divBdr>
                    <w:top w:val="none" w:sz="0" w:space="0" w:color="auto"/>
                    <w:left w:val="none" w:sz="0" w:space="0" w:color="auto"/>
                    <w:bottom w:val="none" w:sz="0" w:space="0" w:color="auto"/>
                    <w:right w:val="none" w:sz="0" w:space="0" w:color="auto"/>
                  </w:divBdr>
                </w:div>
                <w:div w:id="1313020856">
                  <w:marLeft w:val="640"/>
                  <w:marRight w:val="0"/>
                  <w:marTop w:val="0"/>
                  <w:marBottom w:val="0"/>
                  <w:divBdr>
                    <w:top w:val="none" w:sz="0" w:space="0" w:color="auto"/>
                    <w:left w:val="none" w:sz="0" w:space="0" w:color="auto"/>
                    <w:bottom w:val="none" w:sz="0" w:space="0" w:color="auto"/>
                    <w:right w:val="none" w:sz="0" w:space="0" w:color="auto"/>
                  </w:divBdr>
                </w:div>
                <w:div w:id="1894345964">
                  <w:marLeft w:val="640"/>
                  <w:marRight w:val="0"/>
                  <w:marTop w:val="0"/>
                  <w:marBottom w:val="0"/>
                  <w:divBdr>
                    <w:top w:val="none" w:sz="0" w:space="0" w:color="auto"/>
                    <w:left w:val="none" w:sz="0" w:space="0" w:color="auto"/>
                    <w:bottom w:val="none" w:sz="0" w:space="0" w:color="auto"/>
                    <w:right w:val="none" w:sz="0" w:space="0" w:color="auto"/>
                  </w:divBdr>
                </w:div>
                <w:div w:id="1034699463">
                  <w:marLeft w:val="640"/>
                  <w:marRight w:val="0"/>
                  <w:marTop w:val="0"/>
                  <w:marBottom w:val="0"/>
                  <w:divBdr>
                    <w:top w:val="none" w:sz="0" w:space="0" w:color="auto"/>
                    <w:left w:val="none" w:sz="0" w:space="0" w:color="auto"/>
                    <w:bottom w:val="none" w:sz="0" w:space="0" w:color="auto"/>
                    <w:right w:val="none" w:sz="0" w:space="0" w:color="auto"/>
                  </w:divBdr>
                </w:div>
                <w:div w:id="1697383392">
                  <w:marLeft w:val="640"/>
                  <w:marRight w:val="0"/>
                  <w:marTop w:val="0"/>
                  <w:marBottom w:val="0"/>
                  <w:divBdr>
                    <w:top w:val="none" w:sz="0" w:space="0" w:color="auto"/>
                    <w:left w:val="none" w:sz="0" w:space="0" w:color="auto"/>
                    <w:bottom w:val="none" w:sz="0" w:space="0" w:color="auto"/>
                    <w:right w:val="none" w:sz="0" w:space="0" w:color="auto"/>
                  </w:divBdr>
                </w:div>
                <w:div w:id="782919170">
                  <w:marLeft w:val="640"/>
                  <w:marRight w:val="0"/>
                  <w:marTop w:val="0"/>
                  <w:marBottom w:val="0"/>
                  <w:divBdr>
                    <w:top w:val="none" w:sz="0" w:space="0" w:color="auto"/>
                    <w:left w:val="none" w:sz="0" w:space="0" w:color="auto"/>
                    <w:bottom w:val="none" w:sz="0" w:space="0" w:color="auto"/>
                    <w:right w:val="none" w:sz="0" w:space="0" w:color="auto"/>
                  </w:divBdr>
                </w:div>
                <w:div w:id="104734158">
                  <w:marLeft w:val="640"/>
                  <w:marRight w:val="0"/>
                  <w:marTop w:val="0"/>
                  <w:marBottom w:val="0"/>
                  <w:divBdr>
                    <w:top w:val="none" w:sz="0" w:space="0" w:color="auto"/>
                    <w:left w:val="none" w:sz="0" w:space="0" w:color="auto"/>
                    <w:bottom w:val="none" w:sz="0" w:space="0" w:color="auto"/>
                    <w:right w:val="none" w:sz="0" w:space="0" w:color="auto"/>
                  </w:divBdr>
                </w:div>
                <w:div w:id="181893603">
                  <w:marLeft w:val="640"/>
                  <w:marRight w:val="0"/>
                  <w:marTop w:val="0"/>
                  <w:marBottom w:val="0"/>
                  <w:divBdr>
                    <w:top w:val="none" w:sz="0" w:space="0" w:color="auto"/>
                    <w:left w:val="none" w:sz="0" w:space="0" w:color="auto"/>
                    <w:bottom w:val="none" w:sz="0" w:space="0" w:color="auto"/>
                    <w:right w:val="none" w:sz="0" w:space="0" w:color="auto"/>
                  </w:divBdr>
                </w:div>
                <w:div w:id="439767498">
                  <w:marLeft w:val="640"/>
                  <w:marRight w:val="0"/>
                  <w:marTop w:val="0"/>
                  <w:marBottom w:val="0"/>
                  <w:divBdr>
                    <w:top w:val="none" w:sz="0" w:space="0" w:color="auto"/>
                    <w:left w:val="none" w:sz="0" w:space="0" w:color="auto"/>
                    <w:bottom w:val="none" w:sz="0" w:space="0" w:color="auto"/>
                    <w:right w:val="none" w:sz="0" w:space="0" w:color="auto"/>
                  </w:divBdr>
                </w:div>
                <w:div w:id="1110735034">
                  <w:marLeft w:val="640"/>
                  <w:marRight w:val="0"/>
                  <w:marTop w:val="0"/>
                  <w:marBottom w:val="0"/>
                  <w:divBdr>
                    <w:top w:val="none" w:sz="0" w:space="0" w:color="auto"/>
                    <w:left w:val="none" w:sz="0" w:space="0" w:color="auto"/>
                    <w:bottom w:val="none" w:sz="0" w:space="0" w:color="auto"/>
                    <w:right w:val="none" w:sz="0" w:space="0" w:color="auto"/>
                  </w:divBdr>
                </w:div>
                <w:div w:id="865367005">
                  <w:marLeft w:val="640"/>
                  <w:marRight w:val="0"/>
                  <w:marTop w:val="0"/>
                  <w:marBottom w:val="0"/>
                  <w:divBdr>
                    <w:top w:val="none" w:sz="0" w:space="0" w:color="auto"/>
                    <w:left w:val="none" w:sz="0" w:space="0" w:color="auto"/>
                    <w:bottom w:val="none" w:sz="0" w:space="0" w:color="auto"/>
                    <w:right w:val="none" w:sz="0" w:space="0" w:color="auto"/>
                  </w:divBdr>
                </w:div>
                <w:div w:id="419763942">
                  <w:marLeft w:val="640"/>
                  <w:marRight w:val="0"/>
                  <w:marTop w:val="0"/>
                  <w:marBottom w:val="0"/>
                  <w:divBdr>
                    <w:top w:val="none" w:sz="0" w:space="0" w:color="auto"/>
                    <w:left w:val="none" w:sz="0" w:space="0" w:color="auto"/>
                    <w:bottom w:val="none" w:sz="0" w:space="0" w:color="auto"/>
                    <w:right w:val="none" w:sz="0" w:space="0" w:color="auto"/>
                  </w:divBdr>
                </w:div>
                <w:div w:id="225838875">
                  <w:marLeft w:val="640"/>
                  <w:marRight w:val="0"/>
                  <w:marTop w:val="0"/>
                  <w:marBottom w:val="0"/>
                  <w:divBdr>
                    <w:top w:val="none" w:sz="0" w:space="0" w:color="auto"/>
                    <w:left w:val="none" w:sz="0" w:space="0" w:color="auto"/>
                    <w:bottom w:val="none" w:sz="0" w:space="0" w:color="auto"/>
                    <w:right w:val="none" w:sz="0" w:space="0" w:color="auto"/>
                  </w:divBdr>
                </w:div>
                <w:div w:id="820848542">
                  <w:marLeft w:val="640"/>
                  <w:marRight w:val="0"/>
                  <w:marTop w:val="0"/>
                  <w:marBottom w:val="0"/>
                  <w:divBdr>
                    <w:top w:val="none" w:sz="0" w:space="0" w:color="auto"/>
                    <w:left w:val="none" w:sz="0" w:space="0" w:color="auto"/>
                    <w:bottom w:val="none" w:sz="0" w:space="0" w:color="auto"/>
                    <w:right w:val="none" w:sz="0" w:space="0" w:color="auto"/>
                  </w:divBdr>
                </w:div>
                <w:div w:id="1872450691">
                  <w:marLeft w:val="640"/>
                  <w:marRight w:val="0"/>
                  <w:marTop w:val="0"/>
                  <w:marBottom w:val="0"/>
                  <w:divBdr>
                    <w:top w:val="none" w:sz="0" w:space="0" w:color="auto"/>
                    <w:left w:val="none" w:sz="0" w:space="0" w:color="auto"/>
                    <w:bottom w:val="none" w:sz="0" w:space="0" w:color="auto"/>
                    <w:right w:val="none" w:sz="0" w:space="0" w:color="auto"/>
                  </w:divBdr>
                </w:div>
                <w:div w:id="1490367028">
                  <w:marLeft w:val="640"/>
                  <w:marRight w:val="0"/>
                  <w:marTop w:val="0"/>
                  <w:marBottom w:val="0"/>
                  <w:divBdr>
                    <w:top w:val="none" w:sz="0" w:space="0" w:color="auto"/>
                    <w:left w:val="none" w:sz="0" w:space="0" w:color="auto"/>
                    <w:bottom w:val="none" w:sz="0" w:space="0" w:color="auto"/>
                    <w:right w:val="none" w:sz="0" w:space="0" w:color="auto"/>
                  </w:divBdr>
                </w:div>
                <w:div w:id="2057461318">
                  <w:marLeft w:val="640"/>
                  <w:marRight w:val="0"/>
                  <w:marTop w:val="0"/>
                  <w:marBottom w:val="0"/>
                  <w:divBdr>
                    <w:top w:val="none" w:sz="0" w:space="0" w:color="auto"/>
                    <w:left w:val="none" w:sz="0" w:space="0" w:color="auto"/>
                    <w:bottom w:val="none" w:sz="0" w:space="0" w:color="auto"/>
                    <w:right w:val="none" w:sz="0" w:space="0" w:color="auto"/>
                  </w:divBdr>
                </w:div>
                <w:div w:id="1055280212">
                  <w:marLeft w:val="640"/>
                  <w:marRight w:val="0"/>
                  <w:marTop w:val="0"/>
                  <w:marBottom w:val="0"/>
                  <w:divBdr>
                    <w:top w:val="none" w:sz="0" w:space="0" w:color="auto"/>
                    <w:left w:val="none" w:sz="0" w:space="0" w:color="auto"/>
                    <w:bottom w:val="none" w:sz="0" w:space="0" w:color="auto"/>
                    <w:right w:val="none" w:sz="0" w:space="0" w:color="auto"/>
                  </w:divBdr>
                </w:div>
              </w:divsChild>
            </w:div>
            <w:div w:id="1484735616">
              <w:marLeft w:val="0"/>
              <w:marRight w:val="0"/>
              <w:marTop w:val="0"/>
              <w:marBottom w:val="0"/>
              <w:divBdr>
                <w:top w:val="none" w:sz="0" w:space="0" w:color="auto"/>
                <w:left w:val="none" w:sz="0" w:space="0" w:color="auto"/>
                <w:bottom w:val="none" w:sz="0" w:space="0" w:color="auto"/>
                <w:right w:val="none" w:sz="0" w:space="0" w:color="auto"/>
              </w:divBdr>
              <w:divsChild>
                <w:div w:id="1329988985">
                  <w:marLeft w:val="640"/>
                  <w:marRight w:val="0"/>
                  <w:marTop w:val="0"/>
                  <w:marBottom w:val="0"/>
                  <w:divBdr>
                    <w:top w:val="none" w:sz="0" w:space="0" w:color="auto"/>
                    <w:left w:val="none" w:sz="0" w:space="0" w:color="auto"/>
                    <w:bottom w:val="none" w:sz="0" w:space="0" w:color="auto"/>
                    <w:right w:val="none" w:sz="0" w:space="0" w:color="auto"/>
                  </w:divBdr>
                </w:div>
                <w:div w:id="1909346050">
                  <w:marLeft w:val="640"/>
                  <w:marRight w:val="0"/>
                  <w:marTop w:val="0"/>
                  <w:marBottom w:val="0"/>
                  <w:divBdr>
                    <w:top w:val="none" w:sz="0" w:space="0" w:color="auto"/>
                    <w:left w:val="none" w:sz="0" w:space="0" w:color="auto"/>
                    <w:bottom w:val="none" w:sz="0" w:space="0" w:color="auto"/>
                    <w:right w:val="none" w:sz="0" w:space="0" w:color="auto"/>
                  </w:divBdr>
                </w:div>
                <w:div w:id="645013869">
                  <w:marLeft w:val="640"/>
                  <w:marRight w:val="0"/>
                  <w:marTop w:val="0"/>
                  <w:marBottom w:val="0"/>
                  <w:divBdr>
                    <w:top w:val="none" w:sz="0" w:space="0" w:color="auto"/>
                    <w:left w:val="none" w:sz="0" w:space="0" w:color="auto"/>
                    <w:bottom w:val="none" w:sz="0" w:space="0" w:color="auto"/>
                    <w:right w:val="none" w:sz="0" w:space="0" w:color="auto"/>
                  </w:divBdr>
                </w:div>
                <w:div w:id="1512571766">
                  <w:marLeft w:val="640"/>
                  <w:marRight w:val="0"/>
                  <w:marTop w:val="0"/>
                  <w:marBottom w:val="0"/>
                  <w:divBdr>
                    <w:top w:val="none" w:sz="0" w:space="0" w:color="auto"/>
                    <w:left w:val="none" w:sz="0" w:space="0" w:color="auto"/>
                    <w:bottom w:val="none" w:sz="0" w:space="0" w:color="auto"/>
                    <w:right w:val="none" w:sz="0" w:space="0" w:color="auto"/>
                  </w:divBdr>
                </w:div>
                <w:div w:id="1346326701">
                  <w:marLeft w:val="640"/>
                  <w:marRight w:val="0"/>
                  <w:marTop w:val="0"/>
                  <w:marBottom w:val="0"/>
                  <w:divBdr>
                    <w:top w:val="none" w:sz="0" w:space="0" w:color="auto"/>
                    <w:left w:val="none" w:sz="0" w:space="0" w:color="auto"/>
                    <w:bottom w:val="none" w:sz="0" w:space="0" w:color="auto"/>
                    <w:right w:val="none" w:sz="0" w:space="0" w:color="auto"/>
                  </w:divBdr>
                </w:div>
                <w:div w:id="586380671">
                  <w:marLeft w:val="640"/>
                  <w:marRight w:val="0"/>
                  <w:marTop w:val="0"/>
                  <w:marBottom w:val="0"/>
                  <w:divBdr>
                    <w:top w:val="none" w:sz="0" w:space="0" w:color="auto"/>
                    <w:left w:val="none" w:sz="0" w:space="0" w:color="auto"/>
                    <w:bottom w:val="none" w:sz="0" w:space="0" w:color="auto"/>
                    <w:right w:val="none" w:sz="0" w:space="0" w:color="auto"/>
                  </w:divBdr>
                </w:div>
                <w:div w:id="623074033">
                  <w:marLeft w:val="640"/>
                  <w:marRight w:val="0"/>
                  <w:marTop w:val="0"/>
                  <w:marBottom w:val="0"/>
                  <w:divBdr>
                    <w:top w:val="none" w:sz="0" w:space="0" w:color="auto"/>
                    <w:left w:val="none" w:sz="0" w:space="0" w:color="auto"/>
                    <w:bottom w:val="none" w:sz="0" w:space="0" w:color="auto"/>
                    <w:right w:val="none" w:sz="0" w:space="0" w:color="auto"/>
                  </w:divBdr>
                </w:div>
                <w:div w:id="2089888981">
                  <w:marLeft w:val="640"/>
                  <w:marRight w:val="0"/>
                  <w:marTop w:val="0"/>
                  <w:marBottom w:val="0"/>
                  <w:divBdr>
                    <w:top w:val="none" w:sz="0" w:space="0" w:color="auto"/>
                    <w:left w:val="none" w:sz="0" w:space="0" w:color="auto"/>
                    <w:bottom w:val="none" w:sz="0" w:space="0" w:color="auto"/>
                    <w:right w:val="none" w:sz="0" w:space="0" w:color="auto"/>
                  </w:divBdr>
                </w:div>
                <w:div w:id="1870558798">
                  <w:marLeft w:val="640"/>
                  <w:marRight w:val="0"/>
                  <w:marTop w:val="0"/>
                  <w:marBottom w:val="0"/>
                  <w:divBdr>
                    <w:top w:val="none" w:sz="0" w:space="0" w:color="auto"/>
                    <w:left w:val="none" w:sz="0" w:space="0" w:color="auto"/>
                    <w:bottom w:val="none" w:sz="0" w:space="0" w:color="auto"/>
                    <w:right w:val="none" w:sz="0" w:space="0" w:color="auto"/>
                  </w:divBdr>
                </w:div>
                <w:div w:id="859661196">
                  <w:marLeft w:val="640"/>
                  <w:marRight w:val="0"/>
                  <w:marTop w:val="0"/>
                  <w:marBottom w:val="0"/>
                  <w:divBdr>
                    <w:top w:val="none" w:sz="0" w:space="0" w:color="auto"/>
                    <w:left w:val="none" w:sz="0" w:space="0" w:color="auto"/>
                    <w:bottom w:val="none" w:sz="0" w:space="0" w:color="auto"/>
                    <w:right w:val="none" w:sz="0" w:space="0" w:color="auto"/>
                  </w:divBdr>
                </w:div>
                <w:div w:id="109207094">
                  <w:marLeft w:val="640"/>
                  <w:marRight w:val="0"/>
                  <w:marTop w:val="0"/>
                  <w:marBottom w:val="0"/>
                  <w:divBdr>
                    <w:top w:val="none" w:sz="0" w:space="0" w:color="auto"/>
                    <w:left w:val="none" w:sz="0" w:space="0" w:color="auto"/>
                    <w:bottom w:val="none" w:sz="0" w:space="0" w:color="auto"/>
                    <w:right w:val="none" w:sz="0" w:space="0" w:color="auto"/>
                  </w:divBdr>
                </w:div>
                <w:div w:id="1472987759">
                  <w:marLeft w:val="640"/>
                  <w:marRight w:val="0"/>
                  <w:marTop w:val="0"/>
                  <w:marBottom w:val="0"/>
                  <w:divBdr>
                    <w:top w:val="none" w:sz="0" w:space="0" w:color="auto"/>
                    <w:left w:val="none" w:sz="0" w:space="0" w:color="auto"/>
                    <w:bottom w:val="none" w:sz="0" w:space="0" w:color="auto"/>
                    <w:right w:val="none" w:sz="0" w:space="0" w:color="auto"/>
                  </w:divBdr>
                </w:div>
                <w:div w:id="1528519604">
                  <w:marLeft w:val="640"/>
                  <w:marRight w:val="0"/>
                  <w:marTop w:val="0"/>
                  <w:marBottom w:val="0"/>
                  <w:divBdr>
                    <w:top w:val="none" w:sz="0" w:space="0" w:color="auto"/>
                    <w:left w:val="none" w:sz="0" w:space="0" w:color="auto"/>
                    <w:bottom w:val="none" w:sz="0" w:space="0" w:color="auto"/>
                    <w:right w:val="none" w:sz="0" w:space="0" w:color="auto"/>
                  </w:divBdr>
                </w:div>
                <w:div w:id="635373168">
                  <w:marLeft w:val="640"/>
                  <w:marRight w:val="0"/>
                  <w:marTop w:val="0"/>
                  <w:marBottom w:val="0"/>
                  <w:divBdr>
                    <w:top w:val="none" w:sz="0" w:space="0" w:color="auto"/>
                    <w:left w:val="none" w:sz="0" w:space="0" w:color="auto"/>
                    <w:bottom w:val="none" w:sz="0" w:space="0" w:color="auto"/>
                    <w:right w:val="none" w:sz="0" w:space="0" w:color="auto"/>
                  </w:divBdr>
                </w:div>
                <w:div w:id="202403612">
                  <w:marLeft w:val="640"/>
                  <w:marRight w:val="0"/>
                  <w:marTop w:val="0"/>
                  <w:marBottom w:val="0"/>
                  <w:divBdr>
                    <w:top w:val="none" w:sz="0" w:space="0" w:color="auto"/>
                    <w:left w:val="none" w:sz="0" w:space="0" w:color="auto"/>
                    <w:bottom w:val="none" w:sz="0" w:space="0" w:color="auto"/>
                    <w:right w:val="none" w:sz="0" w:space="0" w:color="auto"/>
                  </w:divBdr>
                </w:div>
                <w:div w:id="484705685">
                  <w:marLeft w:val="640"/>
                  <w:marRight w:val="0"/>
                  <w:marTop w:val="0"/>
                  <w:marBottom w:val="0"/>
                  <w:divBdr>
                    <w:top w:val="none" w:sz="0" w:space="0" w:color="auto"/>
                    <w:left w:val="none" w:sz="0" w:space="0" w:color="auto"/>
                    <w:bottom w:val="none" w:sz="0" w:space="0" w:color="auto"/>
                    <w:right w:val="none" w:sz="0" w:space="0" w:color="auto"/>
                  </w:divBdr>
                </w:div>
                <w:div w:id="1077171108">
                  <w:marLeft w:val="640"/>
                  <w:marRight w:val="0"/>
                  <w:marTop w:val="0"/>
                  <w:marBottom w:val="0"/>
                  <w:divBdr>
                    <w:top w:val="none" w:sz="0" w:space="0" w:color="auto"/>
                    <w:left w:val="none" w:sz="0" w:space="0" w:color="auto"/>
                    <w:bottom w:val="none" w:sz="0" w:space="0" w:color="auto"/>
                    <w:right w:val="none" w:sz="0" w:space="0" w:color="auto"/>
                  </w:divBdr>
                </w:div>
                <w:div w:id="1646273149">
                  <w:marLeft w:val="640"/>
                  <w:marRight w:val="0"/>
                  <w:marTop w:val="0"/>
                  <w:marBottom w:val="0"/>
                  <w:divBdr>
                    <w:top w:val="none" w:sz="0" w:space="0" w:color="auto"/>
                    <w:left w:val="none" w:sz="0" w:space="0" w:color="auto"/>
                    <w:bottom w:val="none" w:sz="0" w:space="0" w:color="auto"/>
                    <w:right w:val="none" w:sz="0" w:space="0" w:color="auto"/>
                  </w:divBdr>
                </w:div>
                <w:div w:id="496186607">
                  <w:marLeft w:val="640"/>
                  <w:marRight w:val="0"/>
                  <w:marTop w:val="0"/>
                  <w:marBottom w:val="0"/>
                  <w:divBdr>
                    <w:top w:val="none" w:sz="0" w:space="0" w:color="auto"/>
                    <w:left w:val="none" w:sz="0" w:space="0" w:color="auto"/>
                    <w:bottom w:val="none" w:sz="0" w:space="0" w:color="auto"/>
                    <w:right w:val="none" w:sz="0" w:space="0" w:color="auto"/>
                  </w:divBdr>
                </w:div>
                <w:div w:id="1339194129">
                  <w:marLeft w:val="640"/>
                  <w:marRight w:val="0"/>
                  <w:marTop w:val="0"/>
                  <w:marBottom w:val="0"/>
                  <w:divBdr>
                    <w:top w:val="none" w:sz="0" w:space="0" w:color="auto"/>
                    <w:left w:val="none" w:sz="0" w:space="0" w:color="auto"/>
                    <w:bottom w:val="none" w:sz="0" w:space="0" w:color="auto"/>
                    <w:right w:val="none" w:sz="0" w:space="0" w:color="auto"/>
                  </w:divBdr>
                </w:div>
                <w:div w:id="1948269539">
                  <w:marLeft w:val="640"/>
                  <w:marRight w:val="0"/>
                  <w:marTop w:val="0"/>
                  <w:marBottom w:val="0"/>
                  <w:divBdr>
                    <w:top w:val="none" w:sz="0" w:space="0" w:color="auto"/>
                    <w:left w:val="none" w:sz="0" w:space="0" w:color="auto"/>
                    <w:bottom w:val="none" w:sz="0" w:space="0" w:color="auto"/>
                    <w:right w:val="none" w:sz="0" w:space="0" w:color="auto"/>
                  </w:divBdr>
                </w:div>
                <w:div w:id="86662029">
                  <w:marLeft w:val="640"/>
                  <w:marRight w:val="0"/>
                  <w:marTop w:val="0"/>
                  <w:marBottom w:val="0"/>
                  <w:divBdr>
                    <w:top w:val="none" w:sz="0" w:space="0" w:color="auto"/>
                    <w:left w:val="none" w:sz="0" w:space="0" w:color="auto"/>
                    <w:bottom w:val="none" w:sz="0" w:space="0" w:color="auto"/>
                    <w:right w:val="none" w:sz="0" w:space="0" w:color="auto"/>
                  </w:divBdr>
                </w:div>
                <w:div w:id="1594315630">
                  <w:marLeft w:val="640"/>
                  <w:marRight w:val="0"/>
                  <w:marTop w:val="0"/>
                  <w:marBottom w:val="0"/>
                  <w:divBdr>
                    <w:top w:val="none" w:sz="0" w:space="0" w:color="auto"/>
                    <w:left w:val="none" w:sz="0" w:space="0" w:color="auto"/>
                    <w:bottom w:val="none" w:sz="0" w:space="0" w:color="auto"/>
                    <w:right w:val="none" w:sz="0" w:space="0" w:color="auto"/>
                  </w:divBdr>
                </w:div>
                <w:div w:id="826282688">
                  <w:marLeft w:val="640"/>
                  <w:marRight w:val="0"/>
                  <w:marTop w:val="0"/>
                  <w:marBottom w:val="0"/>
                  <w:divBdr>
                    <w:top w:val="none" w:sz="0" w:space="0" w:color="auto"/>
                    <w:left w:val="none" w:sz="0" w:space="0" w:color="auto"/>
                    <w:bottom w:val="none" w:sz="0" w:space="0" w:color="auto"/>
                    <w:right w:val="none" w:sz="0" w:space="0" w:color="auto"/>
                  </w:divBdr>
                </w:div>
                <w:div w:id="1511527951">
                  <w:marLeft w:val="640"/>
                  <w:marRight w:val="0"/>
                  <w:marTop w:val="0"/>
                  <w:marBottom w:val="0"/>
                  <w:divBdr>
                    <w:top w:val="none" w:sz="0" w:space="0" w:color="auto"/>
                    <w:left w:val="none" w:sz="0" w:space="0" w:color="auto"/>
                    <w:bottom w:val="none" w:sz="0" w:space="0" w:color="auto"/>
                    <w:right w:val="none" w:sz="0" w:space="0" w:color="auto"/>
                  </w:divBdr>
                </w:div>
                <w:div w:id="1016493139">
                  <w:marLeft w:val="640"/>
                  <w:marRight w:val="0"/>
                  <w:marTop w:val="0"/>
                  <w:marBottom w:val="0"/>
                  <w:divBdr>
                    <w:top w:val="none" w:sz="0" w:space="0" w:color="auto"/>
                    <w:left w:val="none" w:sz="0" w:space="0" w:color="auto"/>
                    <w:bottom w:val="none" w:sz="0" w:space="0" w:color="auto"/>
                    <w:right w:val="none" w:sz="0" w:space="0" w:color="auto"/>
                  </w:divBdr>
                </w:div>
                <w:div w:id="940183460">
                  <w:marLeft w:val="640"/>
                  <w:marRight w:val="0"/>
                  <w:marTop w:val="0"/>
                  <w:marBottom w:val="0"/>
                  <w:divBdr>
                    <w:top w:val="none" w:sz="0" w:space="0" w:color="auto"/>
                    <w:left w:val="none" w:sz="0" w:space="0" w:color="auto"/>
                    <w:bottom w:val="none" w:sz="0" w:space="0" w:color="auto"/>
                    <w:right w:val="none" w:sz="0" w:space="0" w:color="auto"/>
                  </w:divBdr>
                </w:div>
                <w:div w:id="151681338">
                  <w:marLeft w:val="640"/>
                  <w:marRight w:val="0"/>
                  <w:marTop w:val="0"/>
                  <w:marBottom w:val="0"/>
                  <w:divBdr>
                    <w:top w:val="none" w:sz="0" w:space="0" w:color="auto"/>
                    <w:left w:val="none" w:sz="0" w:space="0" w:color="auto"/>
                    <w:bottom w:val="none" w:sz="0" w:space="0" w:color="auto"/>
                    <w:right w:val="none" w:sz="0" w:space="0" w:color="auto"/>
                  </w:divBdr>
                </w:div>
                <w:div w:id="1079133706">
                  <w:marLeft w:val="640"/>
                  <w:marRight w:val="0"/>
                  <w:marTop w:val="0"/>
                  <w:marBottom w:val="0"/>
                  <w:divBdr>
                    <w:top w:val="none" w:sz="0" w:space="0" w:color="auto"/>
                    <w:left w:val="none" w:sz="0" w:space="0" w:color="auto"/>
                    <w:bottom w:val="none" w:sz="0" w:space="0" w:color="auto"/>
                    <w:right w:val="none" w:sz="0" w:space="0" w:color="auto"/>
                  </w:divBdr>
                </w:div>
                <w:div w:id="193227684">
                  <w:marLeft w:val="640"/>
                  <w:marRight w:val="0"/>
                  <w:marTop w:val="0"/>
                  <w:marBottom w:val="0"/>
                  <w:divBdr>
                    <w:top w:val="none" w:sz="0" w:space="0" w:color="auto"/>
                    <w:left w:val="none" w:sz="0" w:space="0" w:color="auto"/>
                    <w:bottom w:val="none" w:sz="0" w:space="0" w:color="auto"/>
                    <w:right w:val="none" w:sz="0" w:space="0" w:color="auto"/>
                  </w:divBdr>
                </w:div>
                <w:div w:id="523206128">
                  <w:marLeft w:val="640"/>
                  <w:marRight w:val="0"/>
                  <w:marTop w:val="0"/>
                  <w:marBottom w:val="0"/>
                  <w:divBdr>
                    <w:top w:val="none" w:sz="0" w:space="0" w:color="auto"/>
                    <w:left w:val="none" w:sz="0" w:space="0" w:color="auto"/>
                    <w:bottom w:val="none" w:sz="0" w:space="0" w:color="auto"/>
                    <w:right w:val="none" w:sz="0" w:space="0" w:color="auto"/>
                  </w:divBdr>
                </w:div>
                <w:div w:id="195891525">
                  <w:marLeft w:val="640"/>
                  <w:marRight w:val="0"/>
                  <w:marTop w:val="0"/>
                  <w:marBottom w:val="0"/>
                  <w:divBdr>
                    <w:top w:val="none" w:sz="0" w:space="0" w:color="auto"/>
                    <w:left w:val="none" w:sz="0" w:space="0" w:color="auto"/>
                    <w:bottom w:val="none" w:sz="0" w:space="0" w:color="auto"/>
                    <w:right w:val="none" w:sz="0" w:space="0" w:color="auto"/>
                  </w:divBdr>
                </w:div>
                <w:div w:id="61025277">
                  <w:marLeft w:val="640"/>
                  <w:marRight w:val="0"/>
                  <w:marTop w:val="0"/>
                  <w:marBottom w:val="0"/>
                  <w:divBdr>
                    <w:top w:val="none" w:sz="0" w:space="0" w:color="auto"/>
                    <w:left w:val="none" w:sz="0" w:space="0" w:color="auto"/>
                    <w:bottom w:val="none" w:sz="0" w:space="0" w:color="auto"/>
                    <w:right w:val="none" w:sz="0" w:space="0" w:color="auto"/>
                  </w:divBdr>
                </w:div>
                <w:div w:id="630671522">
                  <w:marLeft w:val="640"/>
                  <w:marRight w:val="0"/>
                  <w:marTop w:val="0"/>
                  <w:marBottom w:val="0"/>
                  <w:divBdr>
                    <w:top w:val="none" w:sz="0" w:space="0" w:color="auto"/>
                    <w:left w:val="none" w:sz="0" w:space="0" w:color="auto"/>
                    <w:bottom w:val="none" w:sz="0" w:space="0" w:color="auto"/>
                    <w:right w:val="none" w:sz="0" w:space="0" w:color="auto"/>
                  </w:divBdr>
                </w:div>
                <w:div w:id="166336339">
                  <w:marLeft w:val="640"/>
                  <w:marRight w:val="0"/>
                  <w:marTop w:val="0"/>
                  <w:marBottom w:val="0"/>
                  <w:divBdr>
                    <w:top w:val="none" w:sz="0" w:space="0" w:color="auto"/>
                    <w:left w:val="none" w:sz="0" w:space="0" w:color="auto"/>
                    <w:bottom w:val="none" w:sz="0" w:space="0" w:color="auto"/>
                    <w:right w:val="none" w:sz="0" w:space="0" w:color="auto"/>
                  </w:divBdr>
                </w:div>
                <w:div w:id="1610548799">
                  <w:marLeft w:val="640"/>
                  <w:marRight w:val="0"/>
                  <w:marTop w:val="0"/>
                  <w:marBottom w:val="0"/>
                  <w:divBdr>
                    <w:top w:val="none" w:sz="0" w:space="0" w:color="auto"/>
                    <w:left w:val="none" w:sz="0" w:space="0" w:color="auto"/>
                    <w:bottom w:val="none" w:sz="0" w:space="0" w:color="auto"/>
                    <w:right w:val="none" w:sz="0" w:space="0" w:color="auto"/>
                  </w:divBdr>
                </w:div>
                <w:div w:id="884951632">
                  <w:marLeft w:val="640"/>
                  <w:marRight w:val="0"/>
                  <w:marTop w:val="0"/>
                  <w:marBottom w:val="0"/>
                  <w:divBdr>
                    <w:top w:val="none" w:sz="0" w:space="0" w:color="auto"/>
                    <w:left w:val="none" w:sz="0" w:space="0" w:color="auto"/>
                    <w:bottom w:val="none" w:sz="0" w:space="0" w:color="auto"/>
                    <w:right w:val="none" w:sz="0" w:space="0" w:color="auto"/>
                  </w:divBdr>
                </w:div>
                <w:div w:id="2120491540">
                  <w:marLeft w:val="640"/>
                  <w:marRight w:val="0"/>
                  <w:marTop w:val="0"/>
                  <w:marBottom w:val="0"/>
                  <w:divBdr>
                    <w:top w:val="none" w:sz="0" w:space="0" w:color="auto"/>
                    <w:left w:val="none" w:sz="0" w:space="0" w:color="auto"/>
                    <w:bottom w:val="none" w:sz="0" w:space="0" w:color="auto"/>
                    <w:right w:val="none" w:sz="0" w:space="0" w:color="auto"/>
                  </w:divBdr>
                </w:div>
                <w:div w:id="1907759695">
                  <w:marLeft w:val="640"/>
                  <w:marRight w:val="0"/>
                  <w:marTop w:val="0"/>
                  <w:marBottom w:val="0"/>
                  <w:divBdr>
                    <w:top w:val="none" w:sz="0" w:space="0" w:color="auto"/>
                    <w:left w:val="none" w:sz="0" w:space="0" w:color="auto"/>
                    <w:bottom w:val="none" w:sz="0" w:space="0" w:color="auto"/>
                    <w:right w:val="none" w:sz="0" w:space="0" w:color="auto"/>
                  </w:divBdr>
                </w:div>
                <w:div w:id="1587114170">
                  <w:marLeft w:val="640"/>
                  <w:marRight w:val="0"/>
                  <w:marTop w:val="0"/>
                  <w:marBottom w:val="0"/>
                  <w:divBdr>
                    <w:top w:val="none" w:sz="0" w:space="0" w:color="auto"/>
                    <w:left w:val="none" w:sz="0" w:space="0" w:color="auto"/>
                    <w:bottom w:val="none" w:sz="0" w:space="0" w:color="auto"/>
                    <w:right w:val="none" w:sz="0" w:space="0" w:color="auto"/>
                  </w:divBdr>
                </w:div>
                <w:div w:id="1182932204">
                  <w:marLeft w:val="640"/>
                  <w:marRight w:val="0"/>
                  <w:marTop w:val="0"/>
                  <w:marBottom w:val="0"/>
                  <w:divBdr>
                    <w:top w:val="none" w:sz="0" w:space="0" w:color="auto"/>
                    <w:left w:val="none" w:sz="0" w:space="0" w:color="auto"/>
                    <w:bottom w:val="none" w:sz="0" w:space="0" w:color="auto"/>
                    <w:right w:val="none" w:sz="0" w:space="0" w:color="auto"/>
                  </w:divBdr>
                </w:div>
                <w:div w:id="535964815">
                  <w:marLeft w:val="640"/>
                  <w:marRight w:val="0"/>
                  <w:marTop w:val="0"/>
                  <w:marBottom w:val="0"/>
                  <w:divBdr>
                    <w:top w:val="none" w:sz="0" w:space="0" w:color="auto"/>
                    <w:left w:val="none" w:sz="0" w:space="0" w:color="auto"/>
                    <w:bottom w:val="none" w:sz="0" w:space="0" w:color="auto"/>
                    <w:right w:val="none" w:sz="0" w:space="0" w:color="auto"/>
                  </w:divBdr>
                </w:div>
                <w:div w:id="96408152">
                  <w:marLeft w:val="640"/>
                  <w:marRight w:val="0"/>
                  <w:marTop w:val="0"/>
                  <w:marBottom w:val="0"/>
                  <w:divBdr>
                    <w:top w:val="none" w:sz="0" w:space="0" w:color="auto"/>
                    <w:left w:val="none" w:sz="0" w:space="0" w:color="auto"/>
                    <w:bottom w:val="none" w:sz="0" w:space="0" w:color="auto"/>
                    <w:right w:val="none" w:sz="0" w:space="0" w:color="auto"/>
                  </w:divBdr>
                </w:div>
                <w:div w:id="1273241667">
                  <w:marLeft w:val="640"/>
                  <w:marRight w:val="0"/>
                  <w:marTop w:val="0"/>
                  <w:marBottom w:val="0"/>
                  <w:divBdr>
                    <w:top w:val="none" w:sz="0" w:space="0" w:color="auto"/>
                    <w:left w:val="none" w:sz="0" w:space="0" w:color="auto"/>
                    <w:bottom w:val="none" w:sz="0" w:space="0" w:color="auto"/>
                    <w:right w:val="none" w:sz="0" w:space="0" w:color="auto"/>
                  </w:divBdr>
                </w:div>
                <w:div w:id="1104299340">
                  <w:marLeft w:val="640"/>
                  <w:marRight w:val="0"/>
                  <w:marTop w:val="0"/>
                  <w:marBottom w:val="0"/>
                  <w:divBdr>
                    <w:top w:val="none" w:sz="0" w:space="0" w:color="auto"/>
                    <w:left w:val="none" w:sz="0" w:space="0" w:color="auto"/>
                    <w:bottom w:val="none" w:sz="0" w:space="0" w:color="auto"/>
                    <w:right w:val="none" w:sz="0" w:space="0" w:color="auto"/>
                  </w:divBdr>
                </w:div>
                <w:div w:id="169222638">
                  <w:marLeft w:val="640"/>
                  <w:marRight w:val="0"/>
                  <w:marTop w:val="0"/>
                  <w:marBottom w:val="0"/>
                  <w:divBdr>
                    <w:top w:val="none" w:sz="0" w:space="0" w:color="auto"/>
                    <w:left w:val="none" w:sz="0" w:space="0" w:color="auto"/>
                    <w:bottom w:val="none" w:sz="0" w:space="0" w:color="auto"/>
                    <w:right w:val="none" w:sz="0" w:space="0" w:color="auto"/>
                  </w:divBdr>
                </w:div>
                <w:div w:id="1028024596">
                  <w:marLeft w:val="640"/>
                  <w:marRight w:val="0"/>
                  <w:marTop w:val="0"/>
                  <w:marBottom w:val="0"/>
                  <w:divBdr>
                    <w:top w:val="none" w:sz="0" w:space="0" w:color="auto"/>
                    <w:left w:val="none" w:sz="0" w:space="0" w:color="auto"/>
                    <w:bottom w:val="none" w:sz="0" w:space="0" w:color="auto"/>
                    <w:right w:val="none" w:sz="0" w:space="0" w:color="auto"/>
                  </w:divBdr>
                </w:div>
                <w:div w:id="1394280863">
                  <w:marLeft w:val="640"/>
                  <w:marRight w:val="0"/>
                  <w:marTop w:val="0"/>
                  <w:marBottom w:val="0"/>
                  <w:divBdr>
                    <w:top w:val="none" w:sz="0" w:space="0" w:color="auto"/>
                    <w:left w:val="none" w:sz="0" w:space="0" w:color="auto"/>
                    <w:bottom w:val="none" w:sz="0" w:space="0" w:color="auto"/>
                    <w:right w:val="none" w:sz="0" w:space="0" w:color="auto"/>
                  </w:divBdr>
                </w:div>
                <w:div w:id="809323724">
                  <w:marLeft w:val="640"/>
                  <w:marRight w:val="0"/>
                  <w:marTop w:val="0"/>
                  <w:marBottom w:val="0"/>
                  <w:divBdr>
                    <w:top w:val="none" w:sz="0" w:space="0" w:color="auto"/>
                    <w:left w:val="none" w:sz="0" w:space="0" w:color="auto"/>
                    <w:bottom w:val="none" w:sz="0" w:space="0" w:color="auto"/>
                    <w:right w:val="none" w:sz="0" w:space="0" w:color="auto"/>
                  </w:divBdr>
                </w:div>
                <w:div w:id="1351224493">
                  <w:marLeft w:val="640"/>
                  <w:marRight w:val="0"/>
                  <w:marTop w:val="0"/>
                  <w:marBottom w:val="0"/>
                  <w:divBdr>
                    <w:top w:val="none" w:sz="0" w:space="0" w:color="auto"/>
                    <w:left w:val="none" w:sz="0" w:space="0" w:color="auto"/>
                    <w:bottom w:val="none" w:sz="0" w:space="0" w:color="auto"/>
                    <w:right w:val="none" w:sz="0" w:space="0" w:color="auto"/>
                  </w:divBdr>
                </w:div>
                <w:div w:id="1203638605">
                  <w:marLeft w:val="640"/>
                  <w:marRight w:val="0"/>
                  <w:marTop w:val="0"/>
                  <w:marBottom w:val="0"/>
                  <w:divBdr>
                    <w:top w:val="none" w:sz="0" w:space="0" w:color="auto"/>
                    <w:left w:val="none" w:sz="0" w:space="0" w:color="auto"/>
                    <w:bottom w:val="none" w:sz="0" w:space="0" w:color="auto"/>
                    <w:right w:val="none" w:sz="0" w:space="0" w:color="auto"/>
                  </w:divBdr>
                </w:div>
                <w:div w:id="1023672919">
                  <w:marLeft w:val="640"/>
                  <w:marRight w:val="0"/>
                  <w:marTop w:val="0"/>
                  <w:marBottom w:val="0"/>
                  <w:divBdr>
                    <w:top w:val="none" w:sz="0" w:space="0" w:color="auto"/>
                    <w:left w:val="none" w:sz="0" w:space="0" w:color="auto"/>
                    <w:bottom w:val="none" w:sz="0" w:space="0" w:color="auto"/>
                    <w:right w:val="none" w:sz="0" w:space="0" w:color="auto"/>
                  </w:divBdr>
                </w:div>
                <w:div w:id="1094741501">
                  <w:marLeft w:val="640"/>
                  <w:marRight w:val="0"/>
                  <w:marTop w:val="0"/>
                  <w:marBottom w:val="0"/>
                  <w:divBdr>
                    <w:top w:val="none" w:sz="0" w:space="0" w:color="auto"/>
                    <w:left w:val="none" w:sz="0" w:space="0" w:color="auto"/>
                    <w:bottom w:val="none" w:sz="0" w:space="0" w:color="auto"/>
                    <w:right w:val="none" w:sz="0" w:space="0" w:color="auto"/>
                  </w:divBdr>
                </w:div>
                <w:div w:id="599143908">
                  <w:marLeft w:val="640"/>
                  <w:marRight w:val="0"/>
                  <w:marTop w:val="0"/>
                  <w:marBottom w:val="0"/>
                  <w:divBdr>
                    <w:top w:val="none" w:sz="0" w:space="0" w:color="auto"/>
                    <w:left w:val="none" w:sz="0" w:space="0" w:color="auto"/>
                    <w:bottom w:val="none" w:sz="0" w:space="0" w:color="auto"/>
                    <w:right w:val="none" w:sz="0" w:space="0" w:color="auto"/>
                  </w:divBdr>
                </w:div>
                <w:div w:id="2012371622">
                  <w:marLeft w:val="640"/>
                  <w:marRight w:val="0"/>
                  <w:marTop w:val="0"/>
                  <w:marBottom w:val="0"/>
                  <w:divBdr>
                    <w:top w:val="none" w:sz="0" w:space="0" w:color="auto"/>
                    <w:left w:val="none" w:sz="0" w:space="0" w:color="auto"/>
                    <w:bottom w:val="none" w:sz="0" w:space="0" w:color="auto"/>
                    <w:right w:val="none" w:sz="0" w:space="0" w:color="auto"/>
                  </w:divBdr>
                </w:div>
                <w:div w:id="958991111">
                  <w:marLeft w:val="640"/>
                  <w:marRight w:val="0"/>
                  <w:marTop w:val="0"/>
                  <w:marBottom w:val="0"/>
                  <w:divBdr>
                    <w:top w:val="none" w:sz="0" w:space="0" w:color="auto"/>
                    <w:left w:val="none" w:sz="0" w:space="0" w:color="auto"/>
                    <w:bottom w:val="none" w:sz="0" w:space="0" w:color="auto"/>
                    <w:right w:val="none" w:sz="0" w:space="0" w:color="auto"/>
                  </w:divBdr>
                </w:div>
                <w:div w:id="268783458">
                  <w:marLeft w:val="640"/>
                  <w:marRight w:val="0"/>
                  <w:marTop w:val="0"/>
                  <w:marBottom w:val="0"/>
                  <w:divBdr>
                    <w:top w:val="none" w:sz="0" w:space="0" w:color="auto"/>
                    <w:left w:val="none" w:sz="0" w:space="0" w:color="auto"/>
                    <w:bottom w:val="none" w:sz="0" w:space="0" w:color="auto"/>
                    <w:right w:val="none" w:sz="0" w:space="0" w:color="auto"/>
                  </w:divBdr>
                </w:div>
                <w:div w:id="2106069287">
                  <w:marLeft w:val="640"/>
                  <w:marRight w:val="0"/>
                  <w:marTop w:val="0"/>
                  <w:marBottom w:val="0"/>
                  <w:divBdr>
                    <w:top w:val="none" w:sz="0" w:space="0" w:color="auto"/>
                    <w:left w:val="none" w:sz="0" w:space="0" w:color="auto"/>
                    <w:bottom w:val="none" w:sz="0" w:space="0" w:color="auto"/>
                    <w:right w:val="none" w:sz="0" w:space="0" w:color="auto"/>
                  </w:divBdr>
                </w:div>
                <w:div w:id="156266913">
                  <w:marLeft w:val="640"/>
                  <w:marRight w:val="0"/>
                  <w:marTop w:val="0"/>
                  <w:marBottom w:val="0"/>
                  <w:divBdr>
                    <w:top w:val="none" w:sz="0" w:space="0" w:color="auto"/>
                    <w:left w:val="none" w:sz="0" w:space="0" w:color="auto"/>
                    <w:bottom w:val="none" w:sz="0" w:space="0" w:color="auto"/>
                    <w:right w:val="none" w:sz="0" w:space="0" w:color="auto"/>
                  </w:divBdr>
                </w:div>
                <w:div w:id="1169566033">
                  <w:marLeft w:val="640"/>
                  <w:marRight w:val="0"/>
                  <w:marTop w:val="0"/>
                  <w:marBottom w:val="0"/>
                  <w:divBdr>
                    <w:top w:val="none" w:sz="0" w:space="0" w:color="auto"/>
                    <w:left w:val="none" w:sz="0" w:space="0" w:color="auto"/>
                    <w:bottom w:val="none" w:sz="0" w:space="0" w:color="auto"/>
                    <w:right w:val="none" w:sz="0" w:space="0" w:color="auto"/>
                  </w:divBdr>
                </w:div>
                <w:div w:id="275069103">
                  <w:marLeft w:val="640"/>
                  <w:marRight w:val="0"/>
                  <w:marTop w:val="0"/>
                  <w:marBottom w:val="0"/>
                  <w:divBdr>
                    <w:top w:val="none" w:sz="0" w:space="0" w:color="auto"/>
                    <w:left w:val="none" w:sz="0" w:space="0" w:color="auto"/>
                    <w:bottom w:val="none" w:sz="0" w:space="0" w:color="auto"/>
                    <w:right w:val="none" w:sz="0" w:space="0" w:color="auto"/>
                  </w:divBdr>
                </w:div>
                <w:div w:id="776366147">
                  <w:marLeft w:val="640"/>
                  <w:marRight w:val="0"/>
                  <w:marTop w:val="0"/>
                  <w:marBottom w:val="0"/>
                  <w:divBdr>
                    <w:top w:val="none" w:sz="0" w:space="0" w:color="auto"/>
                    <w:left w:val="none" w:sz="0" w:space="0" w:color="auto"/>
                    <w:bottom w:val="none" w:sz="0" w:space="0" w:color="auto"/>
                    <w:right w:val="none" w:sz="0" w:space="0" w:color="auto"/>
                  </w:divBdr>
                </w:div>
                <w:div w:id="143355262">
                  <w:marLeft w:val="640"/>
                  <w:marRight w:val="0"/>
                  <w:marTop w:val="0"/>
                  <w:marBottom w:val="0"/>
                  <w:divBdr>
                    <w:top w:val="none" w:sz="0" w:space="0" w:color="auto"/>
                    <w:left w:val="none" w:sz="0" w:space="0" w:color="auto"/>
                    <w:bottom w:val="none" w:sz="0" w:space="0" w:color="auto"/>
                    <w:right w:val="none" w:sz="0" w:space="0" w:color="auto"/>
                  </w:divBdr>
                </w:div>
                <w:div w:id="756823672">
                  <w:marLeft w:val="640"/>
                  <w:marRight w:val="0"/>
                  <w:marTop w:val="0"/>
                  <w:marBottom w:val="0"/>
                  <w:divBdr>
                    <w:top w:val="none" w:sz="0" w:space="0" w:color="auto"/>
                    <w:left w:val="none" w:sz="0" w:space="0" w:color="auto"/>
                    <w:bottom w:val="none" w:sz="0" w:space="0" w:color="auto"/>
                    <w:right w:val="none" w:sz="0" w:space="0" w:color="auto"/>
                  </w:divBdr>
                </w:div>
                <w:div w:id="1108113471">
                  <w:marLeft w:val="640"/>
                  <w:marRight w:val="0"/>
                  <w:marTop w:val="0"/>
                  <w:marBottom w:val="0"/>
                  <w:divBdr>
                    <w:top w:val="none" w:sz="0" w:space="0" w:color="auto"/>
                    <w:left w:val="none" w:sz="0" w:space="0" w:color="auto"/>
                    <w:bottom w:val="none" w:sz="0" w:space="0" w:color="auto"/>
                    <w:right w:val="none" w:sz="0" w:space="0" w:color="auto"/>
                  </w:divBdr>
                </w:div>
                <w:div w:id="809204500">
                  <w:marLeft w:val="640"/>
                  <w:marRight w:val="0"/>
                  <w:marTop w:val="0"/>
                  <w:marBottom w:val="0"/>
                  <w:divBdr>
                    <w:top w:val="none" w:sz="0" w:space="0" w:color="auto"/>
                    <w:left w:val="none" w:sz="0" w:space="0" w:color="auto"/>
                    <w:bottom w:val="none" w:sz="0" w:space="0" w:color="auto"/>
                    <w:right w:val="none" w:sz="0" w:space="0" w:color="auto"/>
                  </w:divBdr>
                </w:div>
                <w:div w:id="1342046877">
                  <w:marLeft w:val="640"/>
                  <w:marRight w:val="0"/>
                  <w:marTop w:val="0"/>
                  <w:marBottom w:val="0"/>
                  <w:divBdr>
                    <w:top w:val="none" w:sz="0" w:space="0" w:color="auto"/>
                    <w:left w:val="none" w:sz="0" w:space="0" w:color="auto"/>
                    <w:bottom w:val="none" w:sz="0" w:space="0" w:color="auto"/>
                    <w:right w:val="none" w:sz="0" w:space="0" w:color="auto"/>
                  </w:divBdr>
                </w:div>
                <w:div w:id="1145780690">
                  <w:marLeft w:val="640"/>
                  <w:marRight w:val="0"/>
                  <w:marTop w:val="0"/>
                  <w:marBottom w:val="0"/>
                  <w:divBdr>
                    <w:top w:val="none" w:sz="0" w:space="0" w:color="auto"/>
                    <w:left w:val="none" w:sz="0" w:space="0" w:color="auto"/>
                    <w:bottom w:val="none" w:sz="0" w:space="0" w:color="auto"/>
                    <w:right w:val="none" w:sz="0" w:space="0" w:color="auto"/>
                  </w:divBdr>
                </w:div>
                <w:div w:id="1359818004">
                  <w:marLeft w:val="640"/>
                  <w:marRight w:val="0"/>
                  <w:marTop w:val="0"/>
                  <w:marBottom w:val="0"/>
                  <w:divBdr>
                    <w:top w:val="none" w:sz="0" w:space="0" w:color="auto"/>
                    <w:left w:val="none" w:sz="0" w:space="0" w:color="auto"/>
                    <w:bottom w:val="none" w:sz="0" w:space="0" w:color="auto"/>
                    <w:right w:val="none" w:sz="0" w:space="0" w:color="auto"/>
                  </w:divBdr>
                </w:div>
                <w:div w:id="1535727073">
                  <w:marLeft w:val="640"/>
                  <w:marRight w:val="0"/>
                  <w:marTop w:val="0"/>
                  <w:marBottom w:val="0"/>
                  <w:divBdr>
                    <w:top w:val="none" w:sz="0" w:space="0" w:color="auto"/>
                    <w:left w:val="none" w:sz="0" w:space="0" w:color="auto"/>
                    <w:bottom w:val="none" w:sz="0" w:space="0" w:color="auto"/>
                    <w:right w:val="none" w:sz="0" w:space="0" w:color="auto"/>
                  </w:divBdr>
                </w:div>
                <w:div w:id="1254975231">
                  <w:marLeft w:val="640"/>
                  <w:marRight w:val="0"/>
                  <w:marTop w:val="0"/>
                  <w:marBottom w:val="0"/>
                  <w:divBdr>
                    <w:top w:val="none" w:sz="0" w:space="0" w:color="auto"/>
                    <w:left w:val="none" w:sz="0" w:space="0" w:color="auto"/>
                    <w:bottom w:val="none" w:sz="0" w:space="0" w:color="auto"/>
                    <w:right w:val="none" w:sz="0" w:space="0" w:color="auto"/>
                  </w:divBdr>
                </w:div>
                <w:div w:id="1636637873">
                  <w:marLeft w:val="640"/>
                  <w:marRight w:val="0"/>
                  <w:marTop w:val="0"/>
                  <w:marBottom w:val="0"/>
                  <w:divBdr>
                    <w:top w:val="none" w:sz="0" w:space="0" w:color="auto"/>
                    <w:left w:val="none" w:sz="0" w:space="0" w:color="auto"/>
                    <w:bottom w:val="none" w:sz="0" w:space="0" w:color="auto"/>
                    <w:right w:val="none" w:sz="0" w:space="0" w:color="auto"/>
                  </w:divBdr>
                </w:div>
                <w:div w:id="1278174775">
                  <w:marLeft w:val="640"/>
                  <w:marRight w:val="0"/>
                  <w:marTop w:val="0"/>
                  <w:marBottom w:val="0"/>
                  <w:divBdr>
                    <w:top w:val="none" w:sz="0" w:space="0" w:color="auto"/>
                    <w:left w:val="none" w:sz="0" w:space="0" w:color="auto"/>
                    <w:bottom w:val="none" w:sz="0" w:space="0" w:color="auto"/>
                    <w:right w:val="none" w:sz="0" w:space="0" w:color="auto"/>
                  </w:divBdr>
                </w:div>
                <w:div w:id="1768235635">
                  <w:marLeft w:val="640"/>
                  <w:marRight w:val="0"/>
                  <w:marTop w:val="0"/>
                  <w:marBottom w:val="0"/>
                  <w:divBdr>
                    <w:top w:val="none" w:sz="0" w:space="0" w:color="auto"/>
                    <w:left w:val="none" w:sz="0" w:space="0" w:color="auto"/>
                    <w:bottom w:val="none" w:sz="0" w:space="0" w:color="auto"/>
                    <w:right w:val="none" w:sz="0" w:space="0" w:color="auto"/>
                  </w:divBdr>
                </w:div>
                <w:div w:id="349070310">
                  <w:marLeft w:val="640"/>
                  <w:marRight w:val="0"/>
                  <w:marTop w:val="0"/>
                  <w:marBottom w:val="0"/>
                  <w:divBdr>
                    <w:top w:val="none" w:sz="0" w:space="0" w:color="auto"/>
                    <w:left w:val="none" w:sz="0" w:space="0" w:color="auto"/>
                    <w:bottom w:val="none" w:sz="0" w:space="0" w:color="auto"/>
                    <w:right w:val="none" w:sz="0" w:space="0" w:color="auto"/>
                  </w:divBdr>
                </w:div>
                <w:div w:id="607126093">
                  <w:marLeft w:val="640"/>
                  <w:marRight w:val="0"/>
                  <w:marTop w:val="0"/>
                  <w:marBottom w:val="0"/>
                  <w:divBdr>
                    <w:top w:val="none" w:sz="0" w:space="0" w:color="auto"/>
                    <w:left w:val="none" w:sz="0" w:space="0" w:color="auto"/>
                    <w:bottom w:val="none" w:sz="0" w:space="0" w:color="auto"/>
                    <w:right w:val="none" w:sz="0" w:space="0" w:color="auto"/>
                  </w:divBdr>
                </w:div>
                <w:div w:id="1557817037">
                  <w:marLeft w:val="640"/>
                  <w:marRight w:val="0"/>
                  <w:marTop w:val="0"/>
                  <w:marBottom w:val="0"/>
                  <w:divBdr>
                    <w:top w:val="none" w:sz="0" w:space="0" w:color="auto"/>
                    <w:left w:val="none" w:sz="0" w:space="0" w:color="auto"/>
                    <w:bottom w:val="none" w:sz="0" w:space="0" w:color="auto"/>
                    <w:right w:val="none" w:sz="0" w:space="0" w:color="auto"/>
                  </w:divBdr>
                </w:div>
                <w:div w:id="1572959449">
                  <w:marLeft w:val="640"/>
                  <w:marRight w:val="0"/>
                  <w:marTop w:val="0"/>
                  <w:marBottom w:val="0"/>
                  <w:divBdr>
                    <w:top w:val="none" w:sz="0" w:space="0" w:color="auto"/>
                    <w:left w:val="none" w:sz="0" w:space="0" w:color="auto"/>
                    <w:bottom w:val="none" w:sz="0" w:space="0" w:color="auto"/>
                    <w:right w:val="none" w:sz="0" w:space="0" w:color="auto"/>
                  </w:divBdr>
                </w:div>
                <w:div w:id="1089236840">
                  <w:marLeft w:val="640"/>
                  <w:marRight w:val="0"/>
                  <w:marTop w:val="0"/>
                  <w:marBottom w:val="0"/>
                  <w:divBdr>
                    <w:top w:val="none" w:sz="0" w:space="0" w:color="auto"/>
                    <w:left w:val="none" w:sz="0" w:space="0" w:color="auto"/>
                    <w:bottom w:val="none" w:sz="0" w:space="0" w:color="auto"/>
                    <w:right w:val="none" w:sz="0" w:space="0" w:color="auto"/>
                  </w:divBdr>
                </w:div>
                <w:div w:id="441001042">
                  <w:marLeft w:val="640"/>
                  <w:marRight w:val="0"/>
                  <w:marTop w:val="0"/>
                  <w:marBottom w:val="0"/>
                  <w:divBdr>
                    <w:top w:val="none" w:sz="0" w:space="0" w:color="auto"/>
                    <w:left w:val="none" w:sz="0" w:space="0" w:color="auto"/>
                    <w:bottom w:val="none" w:sz="0" w:space="0" w:color="auto"/>
                    <w:right w:val="none" w:sz="0" w:space="0" w:color="auto"/>
                  </w:divBdr>
                </w:div>
                <w:div w:id="1688825459">
                  <w:marLeft w:val="640"/>
                  <w:marRight w:val="0"/>
                  <w:marTop w:val="0"/>
                  <w:marBottom w:val="0"/>
                  <w:divBdr>
                    <w:top w:val="none" w:sz="0" w:space="0" w:color="auto"/>
                    <w:left w:val="none" w:sz="0" w:space="0" w:color="auto"/>
                    <w:bottom w:val="none" w:sz="0" w:space="0" w:color="auto"/>
                    <w:right w:val="none" w:sz="0" w:space="0" w:color="auto"/>
                  </w:divBdr>
                </w:div>
                <w:div w:id="1449738030">
                  <w:marLeft w:val="640"/>
                  <w:marRight w:val="0"/>
                  <w:marTop w:val="0"/>
                  <w:marBottom w:val="0"/>
                  <w:divBdr>
                    <w:top w:val="none" w:sz="0" w:space="0" w:color="auto"/>
                    <w:left w:val="none" w:sz="0" w:space="0" w:color="auto"/>
                    <w:bottom w:val="none" w:sz="0" w:space="0" w:color="auto"/>
                    <w:right w:val="none" w:sz="0" w:space="0" w:color="auto"/>
                  </w:divBdr>
                </w:div>
              </w:divsChild>
            </w:div>
            <w:div w:id="50887966">
              <w:marLeft w:val="0"/>
              <w:marRight w:val="0"/>
              <w:marTop w:val="0"/>
              <w:marBottom w:val="0"/>
              <w:divBdr>
                <w:top w:val="none" w:sz="0" w:space="0" w:color="auto"/>
                <w:left w:val="none" w:sz="0" w:space="0" w:color="auto"/>
                <w:bottom w:val="none" w:sz="0" w:space="0" w:color="auto"/>
                <w:right w:val="none" w:sz="0" w:space="0" w:color="auto"/>
              </w:divBdr>
              <w:divsChild>
                <w:div w:id="556866815">
                  <w:marLeft w:val="640"/>
                  <w:marRight w:val="0"/>
                  <w:marTop w:val="0"/>
                  <w:marBottom w:val="0"/>
                  <w:divBdr>
                    <w:top w:val="none" w:sz="0" w:space="0" w:color="auto"/>
                    <w:left w:val="none" w:sz="0" w:space="0" w:color="auto"/>
                    <w:bottom w:val="none" w:sz="0" w:space="0" w:color="auto"/>
                    <w:right w:val="none" w:sz="0" w:space="0" w:color="auto"/>
                  </w:divBdr>
                </w:div>
                <w:div w:id="1629117694">
                  <w:marLeft w:val="640"/>
                  <w:marRight w:val="0"/>
                  <w:marTop w:val="0"/>
                  <w:marBottom w:val="0"/>
                  <w:divBdr>
                    <w:top w:val="none" w:sz="0" w:space="0" w:color="auto"/>
                    <w:left w:val="none" w:sz="0" w:space="0" w:color="auto"/>
                    <w:bottom w:val="none" w:sz="0" w:space="0" w:color="auto"/>
                    <w:right w:val="none" w:sz="0" w:space="0" w:color="auto"/>
                  </w:divBdr>
                </w:div>
                <w:div w:id="329875142">
                  <w:marLeft w:val="640"/>
                  <w:marRight w:val="0"/>
                  <w:marTop w:val="0"/>
                  <w:marBottom w:val="0"/>
                  <w:divBdr>
                    <w:top w:val="none" w:sz="0" w:space="0" w:color="auto"/>
                    <w:left w:val="none" w:sz="0" w:space="0" w:color="auto"/>
                    <w:bottom w:val="none" w:sz="0" w:space="0" w:color="auto"/>
                    <w:right w:val="none" w:sz="0" w:space="0" w:color="auto"/>
                  </w:divBdr>
                </w:div>
                <w:div w:id="450784472">
                  <w:marLeft w:val="640"/>
                  <w:marRight w:val="0"/>
                  <w:marTop w:val="0"/>
                  <w:marBottom w:val="0"/>
                  <w:divBdr>
                    <w:top w:val="none" w:sz="0" w:space="0" w:color="auto"/>
                    <w:left w:val="none" w:sz="0" w:space="0" w:color="auto"/>
                    <w:bottom w:val="none" w:sz="0" w:space="0" w:color="auto"/>
                    <w:right w:val="none" w:sz="0" w:space="0" w:color="auto"/>
                  </w:divBdr>
                </w:div>
                <w:div w:id="803498283">
                  <w:marLeft w:val="640"/>
                  <w:marRight w:val="0"/>
                  <w:marTop w:val="0"/>
                  <w:marBottom w:val="0"/>
                  <w:divBdr>
                    <w:top w:val="none" w:sz="0" w:space="0" w:color="auto"/>
                    <w:left w:val="none" w:sz="0" w:space="0" w:color="auto"/>
                    <w:bottom w:val="none" w:sz="0" w:space="0" w:color="auto"/>
                    <w:right w:val="none" w:sz="0" w:space="0" w:color="auto"/>
                  </w:divBdr>
                </w:div>
                <w:div w:id="939411948">
                  <w:marLeft w:val="640"/>
                  <w:marRight w:val="0"/>
                  <w:marTop w:val="0"/>
                  <w:marBottom w:val="0"/>
                  <w:divBdr>
                    <w:top w:val="none" w:sz="0" w:space="0" w:color="auto"/>
                    <w:left w:val="none" w:sz="0" w:space="0" w:color="auto"/>
                    <w:bottom w:val="none" w:sz="0" w:space="0" w:color="auto"/>
                    <w:right w:val="none" w:sz="0" w:space="0" w:color="auto"/>
                  </w:divBdr>
                </w:div>
                <w:div w:id="2094739115">
                  <w:marLeft w:val="640"/>
                  <w:marRight w:val="0"/>
                  <w:marTop w:val="0"/>
                  <w:marBottom w:val="0"/>
                  <w:divBdr>
                    <w:top w:val="none" w:sz="0" w:space="0" w:color="auto"/>
                    <w:left w:val="none" w:sz="0" w:space="0" w:color="auto"/>
                    <w:bottom w:val="none" w:sz="0" w:space="0" w:color="auto"/>
                    <w:right w:val="none" w:sz="0" w:space="0" w:color="auto"/>
                  </w:divBdr>
                </w:div>
                <w:div w:id="2119135295">
                  <w:marLeft w:val="640"/>
                  <w:marRight w:val="0"/>
                  <w:marTop w:val="0"/>
                  <w:marBottom w:val="0"/>
                  <w:divBdr>
                    <w:top w:val="none" w:sz="0" w:space="0" w:color="auto"/>
                    <w:left w:val="none" w:sz="0" w:space="0" w:color="auto"/>
                    <w:bottom w:val="none" w:sz="0" w:space="0" w:color="auto"/>
                    <w:right w:val="none" w:sz="0" w:space="0" w:color="auto"/>
                  </w:divBdr>
                </w:div>
                <w:div w:id="1358699890">
                  <w:marLeft w:val="640"/>
                  <w:marRight w:val="0"/>
                  <w:marTop w:val="0"/>
                  <w:marBottom w:val="0"/>
                  <w:divBdr>
                    <w:top w:val="none" w:sz="0" w:space="0" w:color="auto"/>
                    <w:left w:val="none" w:sz="0" w:space="0" w:color="auto"/>
                    <w:bottom w:val="none" w:sz="0" w:space="0" w:color="auto"/>
                    <w:right w:val="none" w:sz="0" w:space="0" w:color="auto"/>
                  </w:divBdr>
                </w:div>
                <w:div w:id="541094980">
                  <w:marLeft w:val="640"/>
                  <w:marRight w:val="0"/>
                  <w:marTop w:val="0"/>
                  <w:marBottom w:val="0"/>
                  <w:divBdr>
                    <w:top w:val="none" w:sz="0" w:space="0" w:color="auto"/>
                    <w:left w:val="none" w:sz="0" w:space="0" w:color="auto"/>
                    <w:bottom w:val="none" w:sz="0" w:space="0" w:color="auto"/>
                    <w:right w:val="none" w:sz="0" w:space="0" w:color="auto"/>
                  </w:divBdr>
                </w:div>
                <w:div w:id="1880975692">
                  <w:marLeft w:val="640"/>
                  <w:marRight w:val="0"/>
                  <w:marTop w:val="0"/>
                  <w:marBottom w:val="0"/>
                  <w:divBdr>
                    <w:top w:val="none" w:sz="0" w:space="0" w:color="auto"/>
                    <w:left w:val="none" w:sz="0" w:space="0" w:color="auto"/>
                    <w:bottom w:val="none" w:sz="0" w:space="0" w:color="auto"/>
                    <w:right w:val="none" w:sz="0" w:space="0" w:color="auto"/>
                  </w:divBdr>
                </w:div>
                <w:div w:id="636839290">
                  <w:marLeft w:val="640"/>
                  <w:marRight w:val="0"/>
                  <w:marTop w:val="0"/>
                  <w:marBottom w:val="0"/>
                  <w:divBdr>
                    <w:top w:val="none" w:sz="0" w:space="0" w:color="auto"/>
                    <w:left w:val="none" w:sz="0" w:space="0" w:color="auto"/>
                    <w:bottom w:val="none" w:sz="0" w:space="0" w:color="auto"/>
                    <w:right w:val="none" w:sz="0" w:space="0" w:color="auto"/>
                  </w:divBdr>
                </w:div>
                <w:div w:id="456948078">
                  <w:marLeft w:val="640"/>
                  <w:marRight w:val="0"/>
                  <w:marTop w:val="0"/>
                  <w:marBottom w:val="0"/>
                  <w:divBdr>
                    <w:top w:val="none" w:sz="0" w:space="0" w:color="auto"/>
                    <w:left w:val="none" w:sz="0" w:space="0" w:color="auto"/>
                    <w:bottom w:val="none" w:sz="0" w:space="0" w:color="auto"/>
                    <w:right w:val="none" w:sz="0" w:space="0" w:color="auto"/>
                  </w:divBdr>
                </w:div>
                <w:div w:id="200285241">
                  <w:marLeft w:val="640"/>
                  <w:marRight w:val="0"/>
                  <w:marTop w:val="0"/>
                  <w:marBottom w:val="0"/>
                  <w:divBdr>
                    <w:top w:val="none" w:sz="0" w:space="0" w:color="auto"/>
                    <w:left w:val="none" w:sz="0" w:space="0" w:color="auto"/>
                    <w:bottom w:val="none" w:sz="0" w:space="0" w:color="auto"/>
                    <w:right w:val="none" w:sz="0" w:space="0" w:color="auto"/>
                  </w:divBdr>
                </w:div>
                <w:div w:id="993800983">
                  <w:marLeft w:val="640"/>
                  <w:marRight w:val="0"/>
                  <w:marTop w:val="0"/>
                  <w:marBottom w:val="0"/>
                  <w:divBdr>
                    <w:top w:val="none" w:sz="0" w:space="0" w:color="auto"/>
                    <w:left w:val="none" w:sz="0" w:space="0" w:color="auto"/>
                    <w:bottom w:val="none" w:sz="0" w:space="0" w:color="auto"/>
                    <w:right w:val="none" w:sz="0" w:space="0" w:color="auto"/>
                  </w:divBdr>
                </w:div>
                <w:div w:id="587737315">
                  <w:marLeft w:val="640"/>
                  <w:marRight w:val="0"/>
                  <w:marTop w:val="0"/>
                  <w:marBottom w:val="0"/>
                  <w:divBdr>
                    <w:top w:val="none" w:sz="0" w:space="0" w:color="auto"/>
                    <w:left w:val="none" w:sz="0" w:space="0" w:color="auto"/>
                    <w:bottom w:val="none" w:sz="0" w:space="0" w:color="auto"/>
                    <w:right w:val="none" w:sz="0" w:space="0" w:color="auto"/>
                  </w:divBdr>
                </w:div>
                <w:div w:id="820540705">
                  <w:marLeft w:val="640"/>
                  <w:marRight w:val="0"/>
                  <w:marTop w:val="0"/>
                  <w:marBottom w:val="0"/>
                  <w:divBdr>
                    <w:top w:val="none" w:sz="0" w:space="0" w:color="auto"/>
                    <w:left w:val="none" w:sz="0" w:space="0" w:color="auto"/>
                    <w:bottom w:val="none" w:sz="0" w:space="0" w:color="auto"/>
                    <w:right w:val="none" w:sz="0" w:space="0" w:color="auto"/>
                  </w:divBdr>
                </w:div>
                <w:div w:id="714697506">
                  <w:marLeft w:val="640"/>
                  <w:marRight w:val="0"/>
                  <w:marTop w:val="0"/>
                  <w:marBottom w:val="0"/>
                  <w:divBdr>
                    <w:top w:val="none" w:sz="0" w:space="0" w:color="auto"/>
                    <w:left w:val="none" w:sz="0" w:space="0" w:color="auto"/>
                    <w:bottom w:val="none" w:sz="0" w:space="0" w:color="auto"/>
                    <w:right w:val="none" w:sz="0" w:space="0" w:color="auto"/>
                  </w:divBdr>
                </w:div>
                <w:div w:id="484977739">
                  <w:marLeft w:val="640"/>
                  <w:marRight w:val="0"/>
                  <w:marTop w:val="0"/>
                  <w:marBottom w:val="0"/>
                  <w:divBdr>
                    <w:top w:val="none" w:sz="0" w:space="0" w:color="auto"/>
                    <w:left w:val="none" w:sz="0" w:space="0" w:color="auto"/>
                    <w:bottom w:val="none" w:sz="0" w:space="0" w:color="auto"/>
                    <w:right w:val="none" w:sz="0" w:space="0" w:color="auto"/>
                  </w:divBdr>
                </w:div>
                <w:div w:id="1127312813">
                  <w:marLeft w:val="640"/>
                  <w:marRight w:val="0"/>
                  <w:marTop w:val="0"/>
                  <w:marBottom w:val="0"/>
                  <w:divBdr>
                    <w:top w:val="none" w:sz="0" w:space="0" w:color="auto"/>
                    <w:left w:val="none" w:sz="0" w:space="0" w:color="auto"/>
                    <w:bottom w:val="none" w:sz="0" w:space="0" w:color="auto"/>
                    <w:right w:val="none" w:sz="0" w:space="0" w:color="auto"/>
                  </w:divBdr>
                </w:div>
                <w:div w:id="718944914">
                  <w:marLeft w:val="640"/>
                  <w:marRight w:val="0"/>
                  <w:marTop w:val="0"/>
                  <w:marBottom w:val="0"/>
                  <w:divBdr>
                    <w:top w:val="none" w:sz="0" w:space="0" w:color="auto"/>
                    <w:left w:val="none" w:sz="0" w:space="0" w:color="auto"/>
                    <w:bottom w:val="none" w:sz="0" w:space="0" w:color="auto"/>
                    <w:right w:val="none" w:sz="0" w:space="0" w:color="auto"/>
                  </w:divBdr>
                </w:div>
                <w:div w:id="485827163">
                  <w:marLeft w:val="640"/>
                  <w:marRight w:val="0"/>
                  <w:marTop w:val="0"/>
                  <w:marBottom w:val="0"/>
                  <w:divBdr>
                    <w:top w:val="none" w:sz="0" w:space="0" w:color="auto"/>
                    <w:left w:val="none" w:sz="0" w:space="0" w:color="auto"/>
                    <w:bottom w:val="none" w:sz="0" w:space="0" w:color="auto"/>
                    <w:right w:val="none" w:sz="0" w:space="0" w:color="auto"/>
                  </w:divBdr>
                </w:div>
                <w:div w:id="61145948">
                  <w:marLeft w:val="640"/>
                  <w:marRight w:val="0"/>
                  <w:marTop w:val="0"/>
                  <w:marBottom w:val="0"/>
                  <w:divBdr>
                    <w:top w:val="none" w:sz="0" w:space="0" w:color="auto"/>
                    <w:left w:val="none" w:sz="0" w:space="0" w:color="auto"/>
                    <w:bottom w:val="none" w:sz="0" w:space="0" w:color="auto"/>
                    <w:right w:val="none" w:sz="0" w:space="0" w:color="auto"/>
                  </w:divBdr>
                </w:div>
                <w:div w:id="1702124596">
                  <w:marLeft w:val="640"/>
                  <w:marRight w:val="0"/>
                  <w:marTop w:val="0"/>
                  <w:marBottom w:val="0"/>
                  <w:divBdr>
                    <w:top w:val="none" w:sz="0" w:space="0" w:color="auto"/>
                    <w:left w:val="none" w:sz="0" w:space="0" w:color="auto"/>
                    <w:bottom w:val="none" w:sz="0" w:space="0" w:color="auto"/>
                    <w:right w:val="none" w:sz="0" w:space="0" w:color="auto"/>
                  </w:divBdr>
                </w:div>
                <w:div w:id="1441220468">
                  <w:marLeft w:val="640"/>
                  <w:marRight w:val="0"/>
                  <w:marTop w:val="0"/>
                  <w:marBottom w:val="0"/>
                  <w:divBdr>
                    <w:top w:val="none" w:sz="0" w:space="0" w:color="auto"/>
                    <w:left w:val="none" w:sz="0" w:space="0" w:color="auto"/>
                    <w:bottom w:val="none" w:sz="0" w:space="0" w:color="auto"/>
                    <w:right w:val="none" w:sz="0" w:space="0" w:color="auto"/>
                  </w:divBdr>
                </w:div>
                <w:div w:id="1392735210">
                  <w:marLeft w:val="640"/>
                  <w:marRight w:val="0"/>
                  <w:marTop w:val="0"/>
                  <w:marBottom w:val="0"/>
                  <w:divBdr>
                    <w:top w:val="none" w:sz="0" w:space="0" w:color="auto"/>
                    <w:left w:val="none" w:sz="0" w:space="0" w:color="auto"/>
                    <w:bottom w:val="none" w:sz="0" w:space="0" w:color="auto"/>
                    <w:right w:val="none" w:sz="0" w:space="0" w:color="auto"/>
                  </w:divBdr>
                </w:div>
                <w:div w:id="44531424">
                  <w:marLeft w:val="640"/>
                  <w:marRight w:val="0"/>
                  <w:marTop w:val="0"/>
                  <w:marBottom w:val="0"/>
                  <w:divBdr>
                    <w:top w:val="none" w:sz="0" w:space="0" w:color="auto"/>
                    <w:left w:val="none" w:sz="0" w:space="0" w:color="auto"/>
                    <w:bottom w:val="none" w:sz="0" w:space="0" w:color="auto"/>
                    <w:right w:val="none" w:sz="0" w:space="0" w:color="auto"/>
                  </w:divBdr>
                </w:div>
                <w:div w:id="2069498369">
                  <w:marLeft w:val="640"/>
                  <w:marRight w:val="0"/>
                  <w:marTop w:val="0"/>
                  <w:marBottom w:val="0"/>
                  <w:divBdr>
                    <w:top w:val="none" w:sz="0" w:space="0" w:color="auto"/>
                    <w:left w:val="none" w:sz="0" w:space="0" w:color="auto"/>
                    <w:bottom w:val="none" w:sz="0" w:space="0" w:color="auto"/>
                    <w:right w:val="none" w:sz="0" w:space="0" w:color="auto"/>
                  </w:divBdr>
                </w:div>
                <w:div w:id="1605264590">
                  <w:marLeft w:val="640"/>
                  <w:marRight w:val="0"/>
                  <w:marTop w:val="0"/>
                  <w:marBottom w:val="0"/>
                  <w:divBdr>
                    <w:top w:val="none" w:sz="0" w:space="0" w:color="auto"/>
                    <w:left w:val="none" w:sz="0" w:space="0" w:color="auto"/>
                    <w:bottom w:val="none" w:sz="0" w:space="0" w:color="auto"/>
                    <w:right w:val="none" w:sz="0" w:space="0" w:color="auto"/>
                  </w:divBdr>
                </w:div>
                <w:div w:id="1689865417">
                  <w:marLeft w:val="640"/>
                  <w:marRight w:val="0"/>
                  <w:marTop w:val="0"/>
                  <w:marBottom w:val="0"/>
                  <w:divBdr>
                    <w:top w:val="none" w:sz="0" w:space="0" w:color="auto"/>
                    <w:left w:val="none" w:sz="0" w:space="0" w:color="auto"/>
                    <w:bottom w:val="none" w:sz="0" w:space="0" w:color="auto"/>
                    <w:right w:val="none" w:sz="0" w:space="0" w:color="auto"/>
                  </w:divBdr>
                </w:div>
                <w:div w:id="1315834797">
                  <w:marLeft w:val="640"/>
                  <w:marRight w:val="0"/>
                  <w:marTop w:val="0"/>
                  <w:marBottom w:val="0"/>
                  <w:divBdr>
                    <w:top w:val="none" w:sz="0" w:space="0" w:color="auto"/>
                    <w:left w:val="none" w:sz="0" w:space="0" w:color="auto"/>
                    <w:bottom w:val="none" w:sz="0" w:space="0" w:color="auto"/>
                    <w:right w:val="none" w:sz="0" w:space="0" w:color="auto"/>
                  </w:divBdr>
                </w:div>
                <w:div w:id="135075649">
                  <w:marLeft w:val="640"/>
                  <w:marRight w:val="0"/>
                  <w:marTop w:val="0"/>
                  <w:marBottom w:val="0"/>
                  <w:divBdr>
                    <w:top w:val="none" w:sz="0" w:space="0" w:color="auto"/>
                    <w:left w:val="none" w:sz="0" w:space="0" w:color="auto"/>
                    <w:bottom w:val="none" w:sz="0" w:space="0" w:color="auto"/>
                    <w:right w:val="none" w:sz="0" w:space="0" w:color="auto"/>
                  </w:divBdr>
                </w:div>
                <w:div w:id="505025692">
                  <w:marLeft w:val="640"/>
                  <w:marRight w:val="0"/>
                  <w:marTop w:val="0"/>
                  <w:marBottom w:val="0"/>
                  <w:divBdr>
                    <w:top w:val="none" w:sz="0" w:space="0" w:color="auto"/>
                    <w:left w:val="none" w:sz="0" w:space="0" w:color="auto"/>
                    <w:bottom w:val="none" w:sz="0" w:space="0" w:color="auto"/>
                    <w:right w:val="none" w:sz="0" w:space="0" w:color="auto"/>
                  </w:divBdr>
                </w:div>
                <w:div w:id="607271604">
                  <w:marLeft w:val="640"/>
                  <w:marRight w:val="0"/>
                  <w:marTop w:val="0"/>
                  <w:marBottom w:val="0"/>
                  <w:divBdr>
                    <w:top w:val="none" w:sz="0" w:space="0" w:color="auto"/>
                    <w:left w:val="none" w:sz="0" w:space="0" w:color="auto"/>
                    <w:bottom w:val="none" w:sz="0" w:space="0" w:color="auto"/>
                    <w:right w:val="none" w:sz="0" w:space="0" w:color="auto"/>
                  </w:divBdr>
                </w:div>
                <w:div w:id="706031918">
                  <w:marLeft w:val="640"/>
                  <w:marRight w:val="0"/>
                  <w:marTop w:val="0"/>
                  <w:marBottom w:val="0"/>
                  <w:divBdr>
                    <w:top w:val="none" w:sz="0" w:space="0" w:color="auto"/>
                    <w:left w:val="none" w:sz="0" w:space="0" w:color="auto"/>
                    <w:bottom w:val="none" w:sz="0" w:space="0" w:color="auto"/>
                    <w:right w:val="none" w:sz="0" w:space="0" w:color="auto"/>
                  </w:divBdr>
                </w:div>
                <w:div w:id="1058170006">
                  <w:marLeft w:val="640"/>
                  <w:marRight w:val="0"/>
                  <w:marTop w:val="0"/>
                  <w:marBottom w:val="0"/>
                  <w:divBdr>
                    <w:top w:val="none" w:sz="0" w:space="0" w:color="auto"/>
                    <w:left w:val="none" w:sz="0" w:space="0" w:color="auto"/>
                    <w:bottom w:val="none" w:sz="0" w:space="0" w:color="auto"/>
                    <w:right w:val="none" w:sz="0" w:space="0" w:color="auto"/>
                  </w:divBdr>
                </w:div>
                <w:div w:id="2019769513">
                  <w:marLeft w:val="640"/>
                  <w:marRight w:val="0"/>
                  <w:marTop w:val="0"/>
                  <w:marBottom w:val="0"/>
                  <w:divBdr>
                    <w:top w:val="none" w:sz="0" w:space="0" w:color="auto"/>
                    <w:left w:val="none" w:sz="0" w:space="0" w:color="auto"/>
                    <w:bottom w:val="none" w:sz="0" w:space="0" w:color="auto"/>
                    <w:right w:val="none" w:sz="0" w:space="0" w:color="auto"/>
                  </w:divBdr>
                </w:div>
                <w:div w:id="824274457">
                  <w:marLeft w:val="640"/>
                  <w:marRight w:val="0"/>
                  <w:marTop w:val="0"/>
                  <w:marBottom w:val="0"/>
                  <w:divBdr>
                    <w:top w:val="none" w:sz="0" w:space="0" w:color="auto"/>
                    <w:left w:val="none" w:sz="0" w:space="0" w:color="auto"/>
                    <w:bottom w:val="none" w:sz="0" w:space="0" w:color="auto"/>
                    <w:right w:val="none" w:sz="0" w:space="0" w:color="auto"/>
                  </w:divBdr>
                </w:div>
                <w:div w:id="1479029698">
                  <w:marLeft w:val="640"/>
                  <w:marRight w:val="0"/>
                  <w:marTop w:val="0"/>
                  <w:marBottom w:val="0"/>
                  <w:divBdr>
                    <w:top w:val="none" w:sz="0" w:space="0" w:color="auto"/>
                    <w:left w:val="none" w:sz="0" w:space="0" w:color="auto"/>
                    <w:bottom w:val="none" w:sz="0" w:space="0" w:color="auto"/>
                    <w:right w:val="none" w:sz="0" w:space="0" w:color="auto"/>
                  </w:divBdr>
                </w:div>
                <w:div w:id="643895216">
                  <w:marLeft w:val="640"/>
                  <w:marRight w:val="0"/>
                  <w:marTop w:val="0"/>
                  <w:marBottom w:val="0"/>
                  <w:divBdr>
                    <w:top w:val="none" w:sz="0" w:space="0" w:color="auto"/>
                    <w:left w:val="none" w:sz="0" w:space="0" w:color="auto"/>
                    <w:bottom w:val="none" w:sz="0" w:space="0" w:color="auto"/>
                    <w:right w:val="none" w:sz="0" w:space="0" w:color="auto"/>
                  </w:divBdr>
                </w:div>
                <w:div w:id="1665236942">
                  <w:marLeft w:val="640"/>
                  <w:marRight w:val="0"/>
                  <w:marTop w:val="0"/>
                  <w:marBottom w:val="0"/>
                  <w:divBdr>
                    <w:top w:val="none" w:sz="0" w:space="0" w:color="auto"/>
                    <w:left w:val="none" w:sz="0" w:space="0" w:color="auto"/>
                    <w:bottom w:val="none" w:sz="0" w:space="0" w:color="auto"/>
                    <w:right w:val="none" w:sz="0" w:space="0" w:color="auto"/>
                  </w:divBdr>
                </w:div>
                <w:div w:id="553546275">
                  <w:marLeft w:val="640"/>
                  <w:marRight w:val="0"/>
                  <w:marTop w:val="0"/>
                  <w:marBottom w:val="0"/>
                  <w:divBdr>
                    <w:top w:val="none" w:sz="0" w:space="0" w:color="auto"/>
                    <w:left w:val="none" w:sz="0" w:space="0" w:color="auto"/>
                    <w:bottom w:val="none" w:sz="0" w:space="0" w:color="auto"/>
                    <w:right w:val="none" w:sz="0" w:space="0" w:color="auto"/>
                  </w:divBdr>
                </w:div>
                <w:div w:id="1278833006">
                  <w:marLeft w:val="640"/>
                  <w:marRight w:val="0"/>
                  <w:marTop w:val="0"/>
                  <w:marBottom w:val="0"/>
                  <w:divBdr>
                    <w:top w:val="none" w:sz="0" w:space="0" w:color="auto"/>
                    <w:left w:val="none" w:sz="0" w:space="0" w:color="auto"/>
                    <w:bottom w:val="none" w:sz="0" w:space="0" w:color="auto"/>
                    <w:right w:val="none" w:sz="0" w:space="0" w:color="auto"/>
                  </w:divBdr>
                </w:div>
                <w:div w:id="1127819603">
                  <w:marLeft w:val="640"/>
                  <w:marRight w:val="0"/>
                  <w:marTop w:val="0"/>
                  <w:marBottom w:val="0"/>
                  <w:divBdr>
                    <w:top w:val="none" w:sz="0" w:space="0" w:color="auto"/>
                    <w:left w:val="none" w:sz="0" w:space="0" w:color="auto"/>
                    <w:bottom w:val="none" w:sz="0" w:space="0" w:color="auto"/>
                    <w:right w:val="none" w:sz="0" w:space="0" w:color="auto"/>
                  </w:divBdr>
                </w:div>
                <w:div w:id="1580479466">
                  <w:marLeft w:val="640"/>
                  <w:marRight w:val="0"/>
                  <w:marTop w:val="0"/>
                  <w:marBottom w:val="0"/>
                  <w:divBdr>
                    <w:top w:val="none" w:sz="0" w:space="0" w:color="auto"/>
                    <w:left w:val="none" w:sz="0" w:space="0" w:color="auto"/>
                    <w:bottom w:val="none" w:sz="0" w:space="0" w:color="auto"/>
                    <w:right w:val="none" w:sz="0" w:space="0" w:color="auto"/>
                  </w:divBdr>
                </w:div>
                <w:div w:id="1066300238">
                  <w:marLeft w:val="640"/>
                  <w:marRight w:val="0"/>
                  <w:marTop w:val="0"/>
                  <w:marBottom w:val="0"/>
                  <w:divBdr>
                    <w:top w:val="none" w:sz="0" w:space="0" w:color="auto"/>
                    <w:left w:val="none" w:sz="0" w:space="0" w:color="auto"/>
                    <w:bottom w:val="none" w:sz="0" w:space="0" w:color="auto"/>
                    <w:right w:val="none" w:sz="0" w:space="0" w:color="auto"/>
                  </w:divBdr>
                </w:div>
                <w:div w:id="291836640">
                  <w:marLeft w:val="640"/>
                  <w:marRight w:val="0"/>
                  <w:marTop w:val="0"/>
                  <w:marBottom w:val="0"/>
                  <w:divBdr>
                    <w:top w:val="none" w:sz="0" w:space="0" w:color="auto"/>
                    <w:left w:val="none" w:sz="0" w:space="0" w:color="auto"/>
                    <w:bottom w:val="none" w:sz="0" w:space="0" w:color="auto"/>
                    <w:right w:val="none" w:sz="0" w:space="0" w:color="auto"/>
                  </w:divBdr>
                </w:div>
                <w:div w:id="807355465">
                  <w:marLeft w:val="640"/>
                  <w:marRight w:val="0"/>
                  <w:marTop w:val="0"/>
                  <w:marBottom w:val="0"/>
                  <w:divBdr>
                    <w:top w:val="none" w:sz="0" w:space="0" w:color="auto"/>
                    <w:left w:val="none" w:sz="0" w:space="0" w:color="auto"/>
                    <w:bottom w:val="none" w:sz="0" w:space="0" w:color="auto"/>
                    <w:right w:val="none" w:sz="0" w:space="0" w:color="auto"/>
                  </w:divBdr>
                </w:div>
                <w:div w:id="806356436">
                  <w:marLeft w:val="640"/>
                  <w:marRight w:val="0"/>
                  <w:marTop w:val="0"/>
                  <w:marBottom w:val="0"/>
                  <w:divBdr>
                    <w:top w:val="none" w:sz="0" w:space="0" w:color="auto"/>
                    <w:left w:val="none" w:sz="0" w:space="0" w:color="auto"/>
                    <w:bottom w:val="none" w:sz="0" w:space="0" w:color="auto"/>
                    <w:right w:val="none" w:sz="0" w:space="0" w:color="auto"/>
                  </w:divBdr>
                </w:div>
                <w:div w:id="659771017">
                  <w:marLeft w:val="640"/>
                  <w:marRight w:val="0"/>
                  <w:marTop w:val="0"/>
                  <w:marBottom w:val="0"/>
                  <w:divBdr>
                    <w:top w:val="none" w:sz="0" w:space="0" w:color="auto"/>
                    <w:left w:val="none" w:sz="0" w:space="0" w:color="auto"/>
                    <w:bottom w:val="none" w:sz="0" w:space="0" w:color="auto"/>
                    <w:right w:val="none" w:sz="0" w:space="0" w:color="auto"/>
                  </w:divBdr>
                </w:div>
                <w:div w:id="1882476663">
                  <w:marLeft w:val="640"/>
                  <w:marRight w:val="0"/>
                  <w:marTop w:val="0"/>
                  <w:marBottom w:val="0"/>
                  <w:divBdr>
                    <w:top w:val="none" w:sz="0" w:space="0" w:color="auto"/>
                    <w:left w:val="none" w:sz="0" w:space="0" w:color="auto"/>
                    <w:bottom w:val="none" w:sz="0" w:space="0" w:color="auto"/>
                    <w:right w:val="none" w:sz="0" w:space="0" w:color="auto"/>
                  </w:divBdr>
                </w:div>
                <w:div w:id="2088111235">
                  <w:marLeft w:val="640"/>
                  <w:marRight w:val="0"/>
                  <w:marTop w:val="0"/>
                  <w:marBottom w:val="0"/>
                  <w:divBdr>
                    <w:top w:val="none" w:sz="0" w:space="0" w:color="auto"/>
                    <w:left w:val="none" w:sz="0" w:space="0" w:color="auto"/>
                    <w:bottom w:val="none" w:sz="0" w:space="0" w:color="auto"/>
                    <w:right w:val="none" w:sz="0" w:space="0" w:color="auto"/>
                  </w:divBdr>
                </w:div>
                <w:div w:id="2033216853">
                  <w:marLeft w:val="640"/>
                  <w:marRight w:val="0"/>
                  <w:marTop w:val="0"/>
                  <w:marBottom w:val="0"/>
                  <w:divBdr>
                    <w:top w:val="none" w:sz="0" w:space="0" w:color="auto"/>
                    <w:left w:val="none" w:sz="0" w:space="0" w:color="auto"/>
                    <w:bottom w:val="none" w:sz="0" w:space="0" w:color="auto"/>
                    <w:right w:val="none" w:sz="0" w:space="0" w:color="auto"/>
                  </w:divBdr>
                </w:div>
                <w:div w:id="1800996552">
                  <w:marLeft w:val="640"/>
                  <w:marRight w:val="0"/>
                  <w:marTop w:val="0"/>
                  <w:marBottom w:val="0"/>
                  <w:divBdr>
                    <w:top w:val="none" w:sz="0" w:space="0" w:color="auto"/>
                    <w:left w:val="none" w:sz="0" w:space="0" w:color="auto"/>
                    <w:bottom w:val="none" w:sz="0" w:space="0" w:color="auto"/>
                    <w:right w:val="none" w:sz="0" w:space="0" w:color="auto"/>
                  </w:divBdr>
                </w:div>
                <w:div w:id="853375285">
                  <w:marLeft w:val="640"/>
                  <w:marRight w:val="0"/>
                  <w:marTop w:val="0"/>
                  <w:marBottom w:val="0"/>
                  <w:divBdr>
                    <w:top w:val="none" w:sz="0" w:space="0" w:color="auto"/>
                    <w:left w:val="none" w:sz="0" w:space="0" w:color="auto"/>
                    <w:bottom w:val="none" w:sz="0" w:space="0" w:color="auto"/>
                    <w:right w:val="none" w:sz="0" w:space="0" w:color="auto"/>
                  </w:divBdr>
                </w:div>
                <w:div w:id="286397620">
                  <w:marLeft w:val="640"/>
                  <w:marRight w:val="0"/>
                  <w:marTop w:val="0"/>
                  <w:marBottom w:val="0"/>
                  <w:divBdr>
                    <w:top w:val="none" w:sz="0" w:space="0" w:color="auto"/>
                    <w:left w:val="none" w:sz="0" w:space="0" w:color="auto"/>
                    <w:bottom w:val="none" w:sz="0" w:space="0" w:color="auto"/>
                    <w:right w:val="none" w:sz="0" w:space="0" w:color="auto"/>
                  </w:divBdr>
                </w:div>
                <w:div w:id="1529566139">
                  <w:marLeft w:val="640"/>
                  <w:marRight w:val="0"/>
                  <w:marTop w:val="0"/>
                  <w:marBottom w:val="0"/>
                  <w:divBdr>
                    <w:top w:val="none" w:sz="0" w:space="0" w:color="auto"/>
                    <w:left w:val="none" w:sz="0" w:space="0" w:color="auto"/>
                    <w:bottom w:val="none" w:sz="0" w:space="0" w:color="auto"/>
                    <w:right w:val="none" w:sz="0" w:space="0" w:color="auto"/>
                  </w:divBdr>
                </w:div>
                <w:div w:id="1349872653">
                  <w:marLeft w:val="640"/>
                  <w:marRight w:val="0"/>
                  <w:marTop w:val="0"/>
                  <w:marBottom w:val="0"/>
                  <w:divBdr>
                    <w:top w:val="none" w:sz="0" w:space="0" w:color="auto"/>
                    <w:left w:val="none" w:sz="0" w:space="0" w:color="auto"/>
                    <w:bottom w:val="none" w:sz="0" w:space="0" w:color="auto"/>
                    <w:right w:val="none" w:sz="0" w:space="0" w:color="auto"/>
                  </w:divBdr>
                </w:div>
                <w:div w:id="1245532669">
                  <w:marLeft w:val="640"/>
                  <w:marRight w:val="0"/>
                  <w:marTop w:val="0"/>
                  <w:marBottom w:val="0"/>
                  <w:divBdr>
                    <w:top w:val="none" w:sz="0" w:space="0" w:color="auto"/>
                    <w:left w:val="none" w:sz="0" w:space="0" w:color="auto"/>
                    <w:bottom w:val="none" w:sz="0" w:space="0" w:color="auto"/>
                    <w:right w:val="none" w:sz="0" w:space="0" w:color="auto"/>
                  </w:divBdr>
                </w:div>
                <w:div w:id="21790444">
                  <w:marLeft w:val="640"/>
                  <w:marRight w:val="0"/>
                  <w:marTop w:val="0"/>
                  <w:marBottom w:val="0"/>
                  <w:divBdr>
                    <w:top w:val="none" w:sz="0" w:space="0" w:color="auto"/>
                    <w:left w:val="none" w:sz="0" w:space="0" w:color="auto"/>
                    <w:bottom w:val="none" w:sz="0" w:space="0" w:color="auto"/>
                    <w:right w:val="none" w:sz="0" w:space="0" w:color="auto"/>
                  </w:divBdr>
                </w:div>
                <w:div w:id="1628504425">
                  <w:marLeft w:val="640"/>
                  <w:marRight w:val="0"/>
                  <w:marTop w:val="0"/>
                  <w:marBottom w:val="0"/>
                  <w:divBdr>
                    <w:top w:val="none" w:sz="0" w:space="0" w:color="auto"/>
                    <w:left w:val="none" w:sz="0" w:space="0" w:color="auto"/>
                    <w:bottom w:val="none" w:sz="0" w:space="0" w:color="auto"/>
                    <w:right w:val="none" w:sz="0" w:space="0" w:color="auto"/>
                  </w:divBdr>
                </w:div>
                <w:div w:id="801728003">
                  <w:marLeft w:val="640"/>
                  <w:marRight w:val="0"/>
                  <w:marTop w:val="0"/>
                  <w:marBottom w:val="0"/>
                  <w:divBdr>
                    <w:top w:val="none" w:sz="0" w:space="0" w:color="auto"/>
                    <w:left w:val="none" w:sz="0" w:space="0" w:color="auto"/>
                    <w:bottom w:val="none" w:sz="0" w:space="0" w:color="auto"/>
                    <w:right w:val="none" w:sz="0" w:space="0" w:color="auto"/>
                  </w:divBdr>
                </w:div>
                <w:div w:id="803157854">
                  <w:marLeft w:val="640"/>
                  <w:marRight w:val="0"/>
                  <w:marTop w:val="0"/>
                  <w:marBottom w:val="0"/>
                  <w:divBdr>
                    <w:top w:val="none" w:sz="0" w:space="0" w:color="auto"/>
                    <w:left w:val="none" w:sz="0" w:space="0" w:color="auto"/>
                    <w:bottom w:val="none" w:sz="0" w:space="0" w:color="auto"/>
                    <w:right w:val="none" w:sz="0" w:space="0" w:color="auto"/>
                  </w:divBdr>
                </w:div>
                <w:div w:id="538472692">
                  <w:marLeft w:val="640"/>
                  <w:marRight w:val="0"/>
                  <w:marTop w:val="0"/>
                  <w:marBottom w:val="0"/>
                  <w:divBdr>
                    <w:top w:val="none" w:sz="0" w:space="0" w:color="auto"/>
                    <w:left w:val="none" w:sz="0" w:space="0" w:color="auto"/>
                    <w:bottom w:val="none" w:sz="0" w:space="0" w:color="auto"/>
                    <w:right w:val="none" w:sz="0" w:space="0" w:color="auto"/>
                  </w:divBdr>
                </w:div>
                <w:div w:id="1640839392">
                  <w:marLeft w:val="640"/>
                  <w:marRight w:val="0"/>
                  <w:marTop w:val="0"/>
                  <w:marBottom w:val="0"/>
                  <w:divBdr>
                    <w:top w:val="none" w:sz="0" w:space="0" w:color="auto"/>
                    <w:left w:val="none" w:sz="0" w:space="0" w:color="auto"/>
                    <w:bottom w:val="none" w:sz="0" w:space="0" w:color="auto"/>
                    <w:right w:val="none" w:sz="0" w:space="0" w:color="auto"/>
                  </w:divBdr>
                </w:div>
                <w:div w:id="132867098">
                  <w:marLeft w:val="640"/>
                  <w:marRight w:val="0"/>
                  <w:marTop w:val="0"/>
                  <w:marBottom w:val="0"/>
                  <w:divBdr>
                    <w:top w:val="none" w:sz="0" w:space="0" w:color="auto"/>
                    <w:left w:val="none" w:sz="0" w:space="0" w:color="auto"/>
                    <w:bottom w:val="none" w:sz="0" w:space="0" w:color="auto"/>
                    <w:right w:val="none" w:sz="0" w:space="0" w:color="auto"/>
                  </w:divBdr>
                </w:div>
                <w:div w:id="1512523772">
                  <w:marLeft w:val="640"/>
                  <w:marRight w:val="0"/>
                  <w:marTop w:val="0"/>
                  <w:marBottom w:val="0"/>
                  <w:divBdr>
                    <w:top w:val="none" w:sz="0" w:space="0" w:color="auto"/>
                    <w:left w:val="none" w:sz="0" w:space="0" w:color="auto"/>
                    <w:bottom w:val="none" w:sz="0" w:space="0" w:color="auto"/>
                    <w:right w:val="none" w:sz="0" w:space="0" w:color="auto"/>
                  </w:divBdr>
                </w:div>
                <w:div w:id="976185444">
                  <w:marLeft w:val="640"/>
                  <w:marRight w:val="0"/>
                  <w:marTop w:val="0"/>
                  <w:marBottom w:val="0"/>
                  <w:divBdr>
                    <w:top w:val="none" w:sz="0" w:space="0" w:color="auto"/>
                    <w:left w:val="none" w:sz="0" w:space="0" w:color="auto"/>
                    <w:bottom w:val="none" w:sz="0" w:space="0" w:color="auto"/>
                    <w:right w:val="none" w:sz="0" w:space="0" w:color="auto"/>
                  </w:divBdr>
                </w:div>
                <w:div w:id="1754740169">
                  <w:marLeft w:val="640"/>
                  <w:marRight w:val="0"/>
                  <w:marTop w:val="0"/>
                  <w:marBottom w:val="0"/>
                  <w:divBdr>
                    <w:top w:val="none" w:sz="0" w:space="0" w:color="auto"/>
                    <w:left w:val="none" w:sz="0" w:space="0" w:color="auto"/>
                    <w:bottom w:val="none" w:sz="0" w:space="0" w:color="auto"/>
                    <w:right w:val="none" w:sz="0" w:space="0" w:color="auto"/>
                  </w:divBdr>
                </w:div>
                <w:div w:id="1805271246">
                  <w:marLeft w:val="640"/>
                  <w:marRight w:val="0"/>
                  <w:marTop w:val="0"/>
                  <w:marBottom w:val="0"/>
                  <w:divBdr>
                    <w:top w:val="none" w:sz="0" w:space="0" w:color="auto"/>
                    <w:left w:val="none" w:sz="0" w:space="0" w:color="auto"/>
                    <w:bottom w:val="none" w:sz="0" w:space="0" w:color="auto"/>
                    <w:right w:val="none" w:sz="0" w:space="0" w:color="auto"/>
                  </w:divBdr>
                </w:div>
                <w:div w:id="1063412028">
                  <w:marLeft w:val="640"/>
                  <w:marRight w:val="0"/>
                  <w:marTop w:val="0"/>
                  <w:marBottom w:val="0"/>
                  <w:divBdr>
                    <w:top w:val="none" w:sz="0" w:space="0" w:color="auto"/>
                    <w:left w:val="none" w:sz="0" w:space="0" w:color="auto"/>
                    <w:bottom w:val="none" w:sz="0" w:space="0" w:color="auto"/>
                    <w:right w:val="none" w:sz="0" w:space="0" w:color="auto"/>
                  </w:divBdr>
                </w:div>
                <w:div w:id="1644044012">
                  <w:marLeft w:val="640"/>
                  <w:marRight w:val="0"/>
                  <w:marTop w:val="0"/>
                  <w:marBottom w:val="0"/>
                  <w:divBdr>
                    <w:top w:val="none" w:sz="0" w:space="0" w:color="auto"/>
                    <w:left w:val="none" w:sz="0" w:space="0" w:color="auto"/>
                    <w:bottom w:val="none" w:sz="0" w:space="0" w:color="auto"/>
                    <w:right w:val="none" w:sz="0" w:space="0" w:color="auto"/>
                  </w:divBdr>
                </w:div>
                <w:div w:id="1131367735">
                  <w:marLeft w:val="640"/>
                  <w:marRight w:val="0"/>
                  <w:marTop w:val="0"/>
                  <w:marBottom w:val="0"/>
                  <w:divBdr>
                    <w:top w:val="none" w:sz="0" w:space="0" w:color="auto"/>
                    <w:left w:val="none" w:sz="0" w:space="0" w:color="auto"/>
                    <w:bottom w:val="none" w:sz="0" w:space="0" w:color="auto"/>
                    <w:right w:val="none" w:sz="0" w:space="0" w:color="auto"/>
                  </w:divBdr>
                </w:div>
                <w:div w:id="1681738559">
                  <w:marLeft w:val="640"/>
                  <w:marRight w:val="0"/>
                  <w:marTop w:val="0"/>
                  <w:marBottom w:val="0"/>
                  <w:divBdr>
                    <w:top w:val="none" w:sz="0" w:space="0" w:color="auto"/>
                    <w:left w:val="none" w:sz="0" w:space="0" w:color="auto"/>
                    <w:bottom w:val="none" w:sz="0" w:space="0" w:color="auto"/>
                    <w:right w:val="none" w:sz="0" w:space="0" w:color="auto"/>
                  </w:divBdr>
                </w:div>
                <w:div w:id="1242829886">
                  <w:marLeft w:val="640"/>
                  <w:marRight w:val="0"/>
                  <w:marTop w:val="0"/>
                  <w:marBottom w:val="0"/>
                  <w:divBdr>
                    <w:top w:val="none" w:sz="0" w:space="0" w:color="auto"/>
                    <w:left w:val="none" w:sz="0" w:space="0" w:color="auto"/>
                    <w:bottom w:val="none" w:sz="0" w:space="0" w:color="auto"/>
                    <w:right w:val="none" w:sz="0" w:space="0" w:color="auto"/>
                  </w:divBdr>
                </w:div>
                <w:div w:id="540091310">
                  <w:marLeft w:val="640"/>
                  <w:marRight w:val="0"/>
                  <w:marTop w:val="0"/>
                  <w:marBottom w:val="0"/>
                  <w:divBdr>
                    <w:top w:val="none" w:sz="0" w:space="0" w:color="auto"/>
                    <w:left w:val="none" w:sz="0" w:space="0" w:color="auto"/>
                    <w:bottom w:val="none" w:sz="0" w:space="0" w:color="auto"/>
                    <w:right w:val="none" w:sz="0" w:space="0" w:color="auto"/>
                  </w:divBdr>
                </w:div>
                <w:div w:id="1664428384">
                  <w:marLeft w:val="640"/>
                  <w:marRight w:val="0"/>
                  <w:marTop w:val="0"/>
                  <w:marBottom w:val="0"/>
                  <w:divBdr>
                    <w:top w:val="none" w:sz="0" w:space="0" w:color="auto"/>
                    <w:left w:val="none" w:sz="0" w:space="0" w:color="auto"/>
                    <w:bottom w:val="none" w:sz="0" w:space="0" w:color="auto"/>
                    <w:right w:val="none" w:sz="0" w:space="0" w:color="auto"/>
                  </w:divBdr>
                </w:div>
                <w:div w:id="1513953939">
                  <w:marLeft w:val="640"/>
                  <w:marRight w:val="0"/>
                  <w:marTop w:val="0"/>
                  <w:marBottom w:val="0"/>
                  <w:divBdr>
                    <w:top w:val="none" w:sz="0" w:space="0" w:color="auto"/>
                    <w:left w:val="none" w:sz="0" w:space="0" w:color="auto"/>
                    <w:bottom w:val="none" w:sz="0" w:space="0" w:color="auto"/>
                    <w:right w:val="none" w:sz="0" w:space="0" w:color="auto"/>
                  </w:divBdr>
                </w:div>
                <w:div w:id="417479104">
                  <w:marLeft w:val="640"/>
                  <w:marRight w:val="0"/>
                  <w:marTop w:val="0"/>
                  <w:marBottom w:val="0"/>
                  <w:divBdr>
                    <w:top w:val="none" w:sz="0" w:space="0" w:color="auto"/>
                    <w:left w:val="none" w:sz="0" w:space="0" w:color="auto"/>
                    <w:bottom w:val="none" w:sz="0" w:space="0" w:color="auto"/>
                    <w:right w:val="none" w:sz="0" w:space="0" w:color="auto"/>
                  </w:divBdr>
                </w:div>
                <w:div w:id="653609047">
                  <w:marLeft w:val="640"/>
                  <w:marRight w:val="0"/>
                  <w:marTop w:val="0"/>
                  <w:marBottom w:val="0"/>
                  <w:divBdr>
                    <w:top w:val="none" w:sz="0" w:space="0" w:color="auto"/>
                    <w:left w:val="none" w:sz="0" w:space="0" w:color="auto"/>
                    <w:bottom w:val="none" w:sz="0" w:space="0" w:color="auto"/>
                    <w:right w:val="none" w:sz="0" w:space="0" w:color="auto"/>
                  </w:divBdr>
                </w:div>
                <w:div w:id="1594244271">
                  <w:marLeft w:val="640"/>
                  <w:marRight w:val="0"/>
                  <w:marTop w:val="0"/>
                  <w:marBottom w:val="0"/>
                  <w:divBdr>
                    <w:top w:val="none" w:sz="0" w:space="0" w:color="auto"/>
                    <w:left w:val="none" w:sz="0" w:space="0" w:color="auto"/>
                    <w:bottom w:val="none" w:sz="0" w:space="0" w:color="auto"/>
                    <w:right w:val="none" w:sz="0" w:space="0" w:color="auto"/>
                  </w:divBdr>
                </w:div>
                <w:div w:id="832447584">
                  <w:marLeft w:val="640"/>
                  <w:marRight w:val="0"/>
                  <w:marTop w:val="0"/>
                  <w:marBottom w:val="0"/>
                  <w:divBdr>
                    <w:top w:val="none" w:sz="0" w:space="0" w:color="auto"/>
                    <w:left w:val="none" w:sz="0" w:space="0" w:color="auto"/>
                    <w:bottom w:val="none" w:sz="0" w:space="0" w:color="auto"/>
                    <w:right w:val="none" w:sz="0" w:space="0" w:color="auto"/>
                  </w:divBdr>
                </w:div>
              </w:divsChild>
            </w:div>
            <w:div w:id="1323849606">
              <w:marLeft w:val="0"/>
              <w:marRight w:val="0"/>
              <w:marTop w:val="0"/>
              <w:marBottom w:val="0"/>
              <w:divBdr>
                <w:top w:val="none" w:sz="0" w:space="0" w:color="auto"/>
                <w:left w:val="none" w:sz="0" w:space="0" w:color="auto"/>
                <w:bottom w:val="none" w:sz="0" w:space="0" w:color="auto"/>
                <w:right w:val="none" w:sz="0" w:space="0" w:color="auto"/>
              </w:divBdr>
              <w:divsChild>
                <w:div w:id="2112314874">
                  <w:marLeft w:val="640"/>
                  <w:marRight w:val="0"/>
                  <w:marTop w:val="0"/>
                  <w:marBottom w:val="0"/>
                  <w:divBdr>
                    <w:top w:val="none" w:sz="0" w:space="0" w:color="auto"/>
                    <w:left w:val="none" w:sz="0" w:space="0" w:color="auto"/>
                    <w:bottom w:val="none" w:sz="0" w:space="0" w:color="auto"/>
                    <w:right w:val="none" w:sz="0" w:space="0" w:color="auto"/>
                  </w:divBdr>
                </w:div>
                <w:div w:id="1773040430">
                  <w:marLeft w:val="640"/>
                  <w:marRight w:val="0"/>
                  <w:marTop w:val="0"/>
                  <w:marBottom w:val="0"/>
                  <w:divBdr>
                    <w:top w:val="none" w:sz="0" w:space="0" w:color="auto"/>
                    <w:left w:val="none" w:sz="0" w:space="0" w:color="auto"/>
                    <w:bottom w:val="none" w:sz="0" w:space="0" w:color="auto"/>
                    <w:right w:val="none" w:sz="0" w:space="0" w:color="auto"/>
                  </w:divBdr>
                </w:div>
                <w:div w:id="1462992061">
                  <w:marLeft w:val="640"/>
                  <w:marRight w:val="0"/>
                  <w:marTop w:val="0"/>
                  <w:marBottom w:val="0"/>
                  <w:divBdr>
                    <w:top w:val="none" w:sz="0" w:space="0" w:color="auto"/>
                    <w:left w:val="none" w:sz="0" w:space="0" w:color="auto"/>
                    <w:bottom w:val="none" w:sz="0" w:space="0" w:color="auto"/>
                    <w:right w:val="none" w:sz="0" w:space="0" w:color="auto"/>
                  </w:divBdr>
                </w:div>
                <w:div w:id="111948801">
                  <w:marLeft w:val="640"/>
                  <w:marRight w:val="0"/>
                  <w:marTop w:val="0"/>
                  <w:marBottom w:val="0"/>
                  <w:divBdr>
                    <w:top w:val="none" w:sz="0" w:space="0" w:color="auto"/>
                    <w:left w:val="none" w:sz="0" w:space="0" w:color="auto"/>
                    <w:bottom w:val="none" w:sz="0" w:space="0" w:color="auto"/>
                    <w:right w:val="none" w:sz="0" w:space="0" w:color="auto"/>
                  </w:divBdr>
                </w:div>
                <w:div w:id="302472067">
                  <w:marLeft w:val="640"/>
                  <w:marRight w:val="0"/>
                  <w:marTop w:val="0"/>
                  <w:marBottom w:val="0"/>
                  <w:divBdr>
                    <w:top w:val="none" w:sz="0" w:space="0" w:color="auto"/>
                    <w:left w:val="none" w:sz="0" w:space="0" w:color="auto"/>
                    <w:bottom w:val="none" w:sz="0" w:space="0" w:color="auto"/>
                    <w:right w:val="none" w:sz="0" w:space="0" w:color="auto"/>
                  </w:divBdr>
                </w:div>
                <w:div w:id="1247573756">
                  <w:marLeft w:val="640"/>
                  <w:marRight w:val="0"/>
                  <w:marTop w:val="0"/>
                  <w:marBottom w:val="0"/>
                  <w:divBdr>
                    <w:top w:val="none" w:sz="0" w:space="0" w:color="auto"/>
                    <w:left w:val="none" w:sz="0" w:space="0" w:color="auto"/>
                    <w:bottom w:val="none" w:sz="0" w:space="0" w:color="auto"/>
                    <w:right w:val="none" w:sz="0" w:space="0" w:color="auto"/>
                  </w:divBdr>
                </w:div>
                <w:div w:id="1294479018">
                  <w:marLeft w:val="640"/>
                  <w:marRight w:val="0"/>
                  <w:marTop w:val="0"/>
                  <w:marBottom w:val="0"/>
                  <w:divBdr>
                    <w:top w:val="none" w:sz="0" w:space="0" w:color="auto"/>
                    <w:left w:val="none" w:sz="0" w:space="0" w:color="auto"/>
                    <w:bottom w:val="none" w:sz="0" w:space="0" w:color="auto"/>
                    <w:right w:val="none" w:sz="0" w:space="0" w:color="auto"/>
                  </w:divBdr>
                </w:div>
                <w:div w:id="920988166">
                  <w:marLeft w:val="640"/>
                  <w:marRight w:val="0"/>
                  <w:marTop w:val="0"/>
                  <w:marBottom w:val="0"/>
                  <w:divBdr>
                    <w:top w:val="none" w:sz="0" w:space="0" w:color="auto"/>
                    <w:left w:val="none" w:sz="0" w:space="0" w:color="auto"/>
                    <w:bottom w:val="none" w:sz="0" w:space="0" w:color="auto"/>
                    <w:right w:val="none" w:sz="0" w:space="0" w:color="auto"/>
                  </w:divBdr>
                </w:div>
                <w:div w:id="762459491">
                  <w:marLeft w:val="640"/>
                  <w:marRight w:val="0"/>
                  <w:marTop w:val="0"/>
                  <w:marBottom w:val="0"/>
                  <w:divBdr>
                    <w:top w:val="none" w:sz="0" w:space="0" w:color="auto"/>
                    <w:left w:val="none" w:sz="0" w:space="0" w:color="auto"/>
                    <w:bottom w:val="none" w:sz="0" w:space="0" w:color="auto"/>
                    <w:right w:val="none" w:sz="0" w:space="0" w:color="auto"/>
                  </w:divBdr>
                </w:div>
                <w:div w:id="1088575963">
                  <w:marLeft w:val="640"/>
                  <w:marRight w:val="0"/>
                  <w:marTop w:val="0"/>
                  <w:marBottom w:val="0"/>
                  <w:divBdr>
                    <w:top w:val="none" w:sz="0" w:space="0" w:color="auto"/>
                    <w:left w:val="none" w:sz="0" w:space="0" w:color="auto"/>
                    <w:bottom w:val="none" w:sz="0" w:space="0" w:color="auto"/>
                    <w:right w:val="none" w:sz="0" w:space="0" w:color="auto"/>
                  </w:divBdr>
                </w:div>
                <w:div w:id="1505050520">
                  <w:marLeft w:val="640"/>
                  <w:marRight w:val="0"/>
                  <w:marTop w:val="0"/>
                  <w:marBottom w:val="0"/>
                  <w:divBdr>
                    <w:top w:val="none" w:sz="0" w:space="0" w:color="auto"/>
                    <w:left w:val="none" w:sz="0" w:space="0" w:color="auto"/>
                    <w:bottom w:val="none" w:sz="0" w:space="0" w:color="auto"/>
                    <w:right w:val="none" w:sz="0" w:space="0" w:color="auto"/>
                  </w:divBdr>
                </w:div>
                <w:div w:id="1273244362">
                  <w:marLeft w:val="640"/>
                  <w:marRight w:val="0"/>
                  <w:marTop w:val="0"/>
                  <w:marBottom w:val="0"/>
                  <w:divBdr>
                    <w:top w:val="none" w:sz="0" w:space="0" w:color="auto"/>
                    <w:left w:val="none" w:sz="0" w:space="0" w:color="auto"/>
                    <w:bottom w:val="none" w:sz="0" w:space="0" w:color="auto"/>
                    <w:right w:val="none" w:sz="0" w:space="0" w:color="auto"/>
                  </w:divBdr>
                </w:div>
                <w:div w:id="236718414">
                  <w:marLeft w:val="640"/>
                  <w:marRight w:val="0"/>
                  <w:marTop w:val="0"/>
                  <w:marBottom w:val="0"/>
                  <w:divBdr>
                    <w:top w:val="none" w:sz="0" w:space="0" w:color="auto"/>
                    <w:left w:val="none" w:sz="0" w:space="0" w:color="auto"/>
                    <w:bottom w:val="none" w:sz="0" w:space="0" w:color="auto"/>
                    <w:right w:val="none" w:sz="0" w:space="0" w:color="auto"/>
                  </w:divBdr>
                </w:div>
                <w:div w:id="1861313508">
                  <w:marLeft w:val="640"/>
                  <w:marRight w:val="0"/>
                  <w:marTop w:val="0"/>
                  <w:marBottom w:val="0"/>
                  <w:divBdr>
                    <w:top w:val="none" w:sz="0" w:space="0" w:color="auto"/>
                    <w:left w:val="none" w:sz="0" w:space="0" w:color="auto"/>
                    <w:bottom w:val="none" w:sz="0" w:space="0" w:color="auto"/>
                    <w:right w:val="none" w:sz="0" w:space="0" w:color="auto"/>
                  </w:divBdr>
                </w:div>
                <w:div w:id="900555310">
                  <w:marLeft w:val="640"/>
                  <w:marRight w:val="0"/>
                  <w:marTop w:val="0"/>
                  <w:marBottom w:val="0"/>
                  <w:divBdr>
                    <w:top w:val="none" w:sz="0" w:space="0" w:color="auto"/>
                    <w:left w:val="none" w:sz="0" w:space="0" w:color="auto"/>
                    <w:bottom w:val="none" w:sz="0" w:space="0" w:color="auto"/>
                    <w:right w:val="none" w:sz="0" w:space="0" w:color="auto"/>
                  </w:divBdr>
                </w:div>
                <w:div w:id="728695986">
                  <w:marLeft w:val="640"/>
                  <w:marRight w:val="0"/>
                  <w:marTop w:val="0"/>
                  <w:marBottom w:val="0"/>
                  <w:divBdr>
                    <w:top w:val="none" w:sz="0" w:space="0" w:color="auto"/>
                    <w:left w:val="none" w:sz="0" w:space="0" w:color="auto"/>
                    <w:bottom w:val="none" w:sz="0" w:space="0" w:color="auto"/>
                    <w:right w:val="none" w:sz="0" w:space="0" w:color="auto"/>
                  </w:divBdr>
                </w:div>
                <w:div w:id="613171010">
                  <w:marLeft w:val="640"/>
                  <w:marRight w:val="0"/>
                  <w:marTop w:val="0"/>
                  <w:marBottom w:val="0"/>
                  <w:divBdr>
                    <w:top w:val="none" w:sz="0" w:space="0" w:color="auto"/>
                    <w:left w:val="none" w:sz="0" w:space="0" w:color="auto"/>
                    <w:bottom w:val="none" w:sz="0" w:space="0" w:color="auto"/>
                    <w:right w:val="none" w:sz="0" w:space="0" w:color="auto"/>
                  </w:divBdr>
                </w:div>
                <w:div w:id="1825194102">
                  <w:marLeft w:val="640"/>
                  <w:marRight w:val="0"/>
                  <w:marTop w:val="0"/>
                  <w:marBottom w:val="0"/>
                  <w:divBdr>
                    <w:top w:val="none" w:sz="0" w:space="0" w:color="auto"/>
                    <w:left w:val="none" w:sz="0" w:space="0" w:color="auto"/>
                    <w:bottom w:val="none" w:sz="0" w:space="0" w:color="auto"/>
                    <w:right w:val="none" w:sz="0" w:space="0" w:color="auto"/>
                  </w:divBdr>
                </w:div>
                <w:div w:id="407650238">
                  <w:marLeft w:val="640"/>
                  <w:marRight w:val="0"/>
                  <w:marTop w:val="0"/>
                  <w:marBottom w:val="0"/>
                  <w:divBdr>
                    <w:top w:val="none" w:sz="0" w:space="0" w:color="auto"/>
                    <w:left w:val="none" w:sz="0" w:space="0" w:color="auto"/>
                    <w:bottom w:val="none" w:sz="0" w:space="0" w:color="auto"/>
                    <w:right w:val="none" w:sz="0" w:space="0" w:color="auto"/>
                  </w:divBdr>
                </w:div>
                <w:div w:id="1878932573">
                  <w:marLeft w:val="640"/>
                  <w:marRight w:val="0"/>
                  <w:marTop w:val="0"/>
                  <w:marBottom w:val="0"/>
                  <w:divBdr>
                    <w:top w:val="none" w:sz="0" w:space="0" w:color="auto"/>
                    <w:left w:val="none" w:sz="0" w:space="0" w:color="auto"/>
                    <w:bottom w:val="none" w:sz="0" w:space="0" w:color="auto"/>
                    <w:right w:val="none" w:sz="0" w:space="0" w:color="auto"/>
                  </w:divBdr>
                </w:div>
                <w:div w:id="1328900219">
                  <w:marLeft w:val="640"/>
                  <w:marRight w:val="0"/>
                  <w:marTop w:val="0"/>
                  <w:marBottom w:val="0"/>
                  <w:divBdr>
                    <w:top w:val="none" w:sz="0" w:space="0" w:color="auto"/>
                    <w:left w:val="none" w:sz="0" w:space="0" w:color="auto"/>
                    <w:bottom w:val="none" w:sz="0" w:space="0" w:color="auto"/>
                    <w:right w:val="none" w:sz="0" w:space="0" w:color="auto"/>
                  </w:divBdr>
                </w:div>
                <w:div w:id="1454397341">
                  <w:marLeft w:val="640"/>
                  <w:marRight w:val="0"/>
                  <w:marTop w:val="0"/>
                  <w:marBottom w:val="0"/>
                  <w:divBdr>
                    <w:top w:val="none" w:sz="0" w:space="0" w:color="auto"/>
                    <w:left w:val="none" w:sz="0" w:space="0" w:color="auto"/>
                    <w:bottom w:val="none" w:sz="0" w:space="0" w:color="auto"/>
                    <w:right w:val="none" w:sz="0" w:space="0" w:color="auto"/>
                  </w:divBdr>
                </w:div>
                <w:div w:id="975257191">
                  <w:marLeft w:val="640"/>
                  <w:marRight w:val="0"/>
                  <w:marTop w:val="0"/>
                  <w:marBottom w:val="0"/>
                  <w:divBdr>
                    <w:top w:val="none" w:sz="0" w:space="0" w:color="auto"/>
                    <w:left w:val="none" w:sz="0" w:space="0" w:color="auto"/>
                    <w:bottom w:val="none" w:sz="0" w:space="0" w:color="auto"/>
                    <w:right w:val="none" w:sz="0" w:space="0" w:color="auto"/>
                  </w:divBdr>
                </w:div>
                <w:div w:id="134879674">
                  <w:marLeft w:val="640"/>
                  <w:marRight w:val="0"/>
                  <w:marTop w:val="0"/>
                  <w:marBottom w:val="0"/>
                  <w:divBdr>
                    <w:top w:val="none" w:sz="0" w:space="0" w:color="auto"/>
                    <w:left w:val="none" w:sz="0" w:space="0" w:color="auto"/>
                    <w:bottom w:val="none" w:sz="0" w:space="0" w:color="auto"/>
                    <w:right w:val="none" w:sz="0" w:space="0" w:color="auto"/>
                  </w:divBdr>
                </w:div>
                <w:div w:id="277564174">
                  <w:marLeft w:val="640"/>
                  <w:marRight w:val="0"/>
                  <w:marTop w:val="0"/>
                  <w:marBottom w:val="0"/>
                  <w:divBdr>
                    <w:top w:val="none" w:sz="0" w:space="0" w:color="auto"/>
                    <w:left w:val="none" w:sz="0" w:space="0" w:color="auto"/>
                    <w:bottom w:val="none" w:sz="0" w:space="0" w:color="auto"/>
                    <w:right w:val="none" w:sz="0" w:space="0" w:color="auto"/>
                  </w:divBdr>
                </w:div>
                <w:div w:id="2099058274">
                  <w:marLeft w:val="640"/>
                  <w:marRight w:val="0"/>
                  <w:marTop w:val="0"/>
                  <w:marBottom w:val="0"/>
                  <w:divBdr>
                    <w:top w:val="none" w:sz="0" w:space="0" w:color="auto"/>
                    <w:left w:val="none" w:sz="0" w:space="0" w:color="auto"/>
                    <w:bottom w:val="none" w:sz="0" w:space="0" w:color="auto"/>
                    <w:right w:val="none" w:sz="0" w:space="0" w:color="auto"/>
                  </w:divBdr>
                </w:div>
                <w:div w:id="1264193999">
                  <w:marLeft w:val="640"/>
                  <w:marRight w:val="0"/>
                  <w:marTop w:val="0"/>
                  <w:marBottom w:val="0"/>
                  <w:divBdr>
                    <w:top w:val="none" w:sz="0" w:space="0" w:color="auto"/>
                    <w:left w:val="none" w:sz="0" w:space="0" w:color="auto"/>
                    <w:bottom w:val="none" w:sz="0" w:space="0" w:color="auto"/>
                    <w:right w:val="none" w:sz="0" w:space="0" w:color="auto"/>
                  </w:divBdr>
                </w:div>
                <w:div w:id="840966238">
                  <w:marLeft w:val="640"/>
                  <w:marRight w:val="0"/>
                  <w:marTop w:val="0"/>
                  <w:marBottom w:val="0"/>
                  <w:divBdr>
                    <w:top w:val="none" w:sz="0" w:space="0" w:color="auto"/>
                    <w:left w:val="none" w:sz="0" w:space="0" w:color="auto"/>
                    <w:bottom w:val="none" w:sz="0" w:space="0" w:color="auto"/>
                    <w:right w:val="none" w:sz="0" w:space="0" w:color="auto"/>
                  </w:divBdr>
                </w:div>
                <w:div w:id="1341926705">
                  <w:marLeft w:val="640"/>
                  <w:marRight w:val="0"/>
                  <w:marTop w:val="0"/>
                  <w:marBottom w:val="0"/>
                  <w:divBdr>
                    <w:top w:val="none" w:sz="0" w:space="0" w:color="auto"/>
                    <w:left w:val="none" w:sz="0" w:space="0" w:color="auto"/>
                    <w:bottom w:val="none" w:sz="0" w:space="0" w:color="auto"/>
                    <w:right w:val="none" w:sz="0" w:space="0" w:color="auto"/>
                  </w:divBdr>
                </w:div>
                <w:div w:id="1051150917">
                  <w:marLeft w:val="640"/>
                  <w:marRight w:val="0"/>
                  <w:marTop w:val="0"/>
                  <w:marBottom w:val="0"/>
                  <w:divBdr>
                    <w:top w:val="none" w:sz="0" w:space="0" w:color="auto"/>
                    <w:left w:val="none" w:sz="0" w:space="0" w:color="auto"/>
                    <w:bottom w:val="none" w:sz="0" w:space="0" w:color="auto"/>
                    <w:right w:val="none" w:sz="0" w:space="0" w:color="auto"/>
                  </w:divBdr>
                </w:div>
                <w:div w:id="1698580483">
                  <w:marLeft w:val="640"/>
                  <w:marRight w:val="0"/>
                  <w:marTop w:val="0"/>
                  <w:marBottom w:val="0"/>
                  <w:divBdr>
                    <w:top w:val="none" w:sz="0" w:space="0" w:color="auto"/>
                    <w:left w:val="none" w:sz="0" w:space="0" w:color="auto"/>
                    <w:bottom w:val="none" w:sz="0" w:space="0" w:color="auto"/>
                    <w:right w:val="none" w:sz="0" w:space="0" w:color="auto"/>
                  </w:divBdr>
                </w:div>
                <w:div w:id="667097417">
                  <w:marLeft w:val="640"/>
                  <w:marRight w:val="0"/>
                  <w:marTop w:val="0"/>
                  <w:marBottom w:val="0"/>
                  <w:divBdr>
                    <w:top w:val="none" w:sz="0" w:space="0" w:color="auto"/>
                    <w:left w:val="none" w:sz="0" w:space="0" w:color="auto"/>
                    <w:bottom w:val="none" w:sz="0" w:space="0" w:color="auto"/>
                    <w:right w:val="none" w:sz="0" w:space="0" w:color="auto"/>
                  </w:divBdr>
                </w:div>
                <w:div w:id="265961606">
                  <w:marLeft w:val="640"/>
                  <w:marRight w:val="0"/>
                  <w:marTop w:val="0"/>
                  <w:marBottom w:val="0"/>
                  <w:divBdr>
                    <w:top w:val="none" w:sz="0" w:space="0" w:color="auto"/>
                    <w:left w:val="none" w:sz="0" w:space="0" w:color="auto"/>
                    <w:bottom w:val="none" w:sz="0" w:space="0" w:color="auto"/>
                    <w:right w:val="none" w:sz="0" w:space="0" w:color="auto"/>
                  </w:divBdr>
                </w:div>
                <w:div w:id="1903709953">
                  <w:marLeft w:val="640"/>
                  <w:marRight w:val="0"/>
                  <w:marTop w:val="0"/>
                  <w:marBottom w:val="0"/>
                  <w:divBdr>
                    <w:top w:val="none" w:sz="0" w:space="0" w:color="auto"/>
                    <w:left w:val="none" w:sz="0" w:space="0" w:color="auto"/>
                    <w:bottom w:val="none" w:sz="0" w:space="0" w:color="auto"/>
                    <w:right w:val="none" w:sz="0" w:space="0" w:color="auto"/>
                  </w:divBdr>
                </w:div>
                <w:div w:id="1852793279">
                  <w:marLeft w:val="640"/>
                  <w:marRight w:val="0"/>
                  <w:marTop w:val="0"/>
                  <w:marBottom w:val="0"/>
                  <w:divBdr>
                    <w:top w:val="none" w:sz="0" w:space="0" w:color="auto"/>
                    <w:left w:val="none" w:sz="0" w:space="0" w:color="auto"/>
                    <w:bottom w:val="none" w:sz="0" w:space="0" w:color="auto"/>
                    <w:right w:val="none" w:sz="0" w:space="0" w:color="auto"/>
                  </w:divBdr>
                </w:div>
                <w:div w:id="2020086242">
                  <w:marLeft w:val="640"/>
                  <w:marRight w:val="0"/>
                  <w:marTop w:val="0"/>
                  <w:marBottom w:val="0"/>
                  <w:divBdr>
                    <w:top w:val="none" w:sz="0" w:space="0" w:color="auto"/>
                    <w:left w:val="none" w:sz="0" w:space="0" w:color="auto"/>
                    <w:bottom w:val="none" w:sz="0" w:space="0" w:color="auto"/>
                    <w:right w:val="none" w:sz="0" w:space="0" w:color="auto"/>
                  </w:divBdr>
                </w:div>
                <w:div w:id="498152735">
                  <w:marLeft w:val="640"/>
                  <w:marRight w:val="0"/>
                  <w:marTop w:val="0"/>
                  <w:marBottom w:val="0"/>
                  <w:divBdr>
                    <w:top w:val="none" w:sz="0" w:space="0" w:color="auto"/>
                    <w:left w:val="none" w:sz="0" w:space="0" w:color="auto"/>
                    <w:bottom w:val="none" w:sz="0" w:space="0" w:color="auto"/>
                    <w:right w:val="none" w:sz="0" w:space="0" w:color="auto"/>
                  </w:divBdr>
                </w:div>
                <w:div w:id="1934047160">
                  <w:marLeft w:val="640"/>
                  <w:marRight w:val="0"/>
                  <w:marTop w:val="0"/>
                  <w:marBottom w:val="0"/>
                  <w:divBdr>
                    <w:top w:val="none" w:sz="0" w:space="0" w:color="auto"/>
                    <w:left w:val="none" w:sz="0" w:space="0" w:color="auto"/>
                    <w:bottom w:val="none" w:sz="0" w:space="0" w:color="auto"/>
                    <w:right w:val="none" w:sz="0" w:space="0" w:color="auto"/>
                  </w:divBdr>
                </w:div>
                <w:div w:id="441582180">
                  <w:marLeft w:val="640"/>
                  <w:marRight w:val="0"/>
                  <w:marTop w:val="0"/>
                  <w:marBottom w:val="0"/>
                  <w:divBdr>
                    <w:top w:val="none" w:sz="0" w:space="0" w:color="auto"/>
                    <w:left w:val="none" w:sz="0" w:space="0" w:color="auto"/>
                    <w:bottom w:val="none" w:sz="0" w:space="0" w:color="auto"/>
                    <w:right w:val="none" w:sz="0" w:space="0" w:color="auto"/>
                  </w:divBdr>
                </w:div>
                <w:div w:id="1263607698">
                  <w:marLeft w:val="640"/>
                  <w:marRight w:val="0"/>
                  <w:marTop w:val="0"/>
                  <w:marBottom w:val="0"/>
                  <w:divBdr>
                    <w:top w:val="none" w:sz="0" w:space="0" w:color="auto"/>
                    <w:left w:val="none" w:sz="0" w:space="0" w:color="auto"/>
                    <w:bottom w:val="none" w:sz="0" w:space="0" w:color="auto"/>
                    <w:right w:val="none" w:sz="0" w:space="0" w:color="auto"/>
                  </w:divBdr>
                </w:div>
                <w:div w:id="1105882628">
                  <w:marLeft w:val="640"/>
                  <w:marRight w:val="0"/>
                  <w:marTop w:val="0"/>
                  <w:marBottom w:val="0"/>
                  <w:divBdr>
                    <w:top w:val="none" w:sz="0" w:space="0" w:color="auto"/>
                    <w:left w:val="none" w:sz="0" w:space="0" w:color="auto"/>
                    <w:bottom w:val="none" w:sz="0" w:space="0" w:color="auto"/>
                    <w:right w:val="none" w:sz="0" w:space="0" w:color="auto"/>
                  </w:divBdr>
                </w:div>
                <w:div w:id="1151016534">
                  <w:marLeft w:val="640"/>
                  <w:marRight w:val="0"/>
                  <w:marTop w:val="0"/>
                  <w:marBottom w:val="0"/>
                  <w:divBdr>
                    <w:top w:val="none" w:sz="0" w:space="0" w:color="auto"/>
                    <w:left w:val="none" w:sz="0" w:space="0" w:color="auto"/>
                    <w:bottom w:val="none" w:sz="0" w:space="0" w:color="auto"/>
                    <w:right w:val="none" w:sz="0" w:space="0" w:color="auto"/>
                  </w:divBdr>
                </w:div>
                <w:div w:id="1646162414">
                  <w:marLeft w:val="640"/>
                  <w:marRight w:val="0"/>
                  <w:marTop w:val="0"/>
                  <w:marBottom w:val="0"/>
                  <w:divBdr>
                    <w:top w:val="none" w:sz="0" w:space="0" w:color="auto"/>
                    <w:left w:val="none" w:sz="0" w:space="0" w:color="auto"/>
                    <w:bottom w:val="none" w:sz="0" w:space="0" w:color="auto"/>
                    <w:right w:val="none" w:sz="0" w:space="0" w:color="auto"/>
                  </w:divBdr>
                </w:div>
                <w:div w:id="1595818124">
                  <w:marLeft w:val="640"/>
                  <w:marRight w:val="0"/>
                  <w:marTop w:val="0"/>
                  <w:marBottom w:val="0"/>
                  <w:divBdr>
                    <w:top w:val="none" w:sz="0" w:space="0" w:color="auto"/>
                    <w:left w:val="none" w:sz="0" w:space="0" w:color="auto"/>
                    <w:bottom w:val="none" w:sz="0" w:space="0" w:color="auto"/>
                    <w:right w:val="none" w:sz="0" w:space="0" w:color="auto"/>
                  </w:divBdr>
                </w:div>
                <w:div w:id="1505245790">
                  <w:marLeft w:val="640"/>
                  <w:marRight w:val="0"/>
                  <w:marTop w:val="0"/>
                  <w:marBottom w:val="0"/>
                  <w:divBdr>
                    <w:top w:val="none" w:sz="0" w:space="0" w:color="auto"/>
                    <w:left w:val="none" w:sz="0" w:space="0" w:color="auto"/>
                    <w:bottom w:val="none" w:sz="0" w:space="0" w:color="auto"/>
                    <w:right w:val="none" w:sz="0" w:space="0" w:color="auto"/>
                  </w:divBdr>
                </w:div>
                <w:div w:id="1060902400">
                  <w:marLeft w:val="640"/>
                  <w:marRight w:val="0"/>
                  <w:marTop w:val="0"/>
                  <w:marBottom w:val="0"/>
                  <w:divBdr>
                    <w:top w:val="none" w:sz="0" w:space="0" w:color="auto"/>
                    <w:left w:val="none" w:sz="0" w:space="0" w:color="auto"/>
                    <w:bottom w:val="none" w:sz="0" w:space="0" w:color="auto"/>
                    <w:right w:val="none" w:sz="0" w:space="0" w:color="auto"/>
                  </w:divBdr>
                </w:div>
                <w:div w:id="224924660">
                  <w:marLeft w:val="640"/>
                  <w:marRight w:val="0"/>
                  <w:marTop w:val="0"/>
                  <w:marBottom w:val="0"/>
                  <w:divBdr>
                    <w:top w:val="none" w:sz="0" w:space="0" w:color="auto"/>
                    <w:left w:val="none" w:sz="0" w:space="0" w:color="auto"/>
                    <w:bottom w:val="none" w:sz="0" w:space="0" w:color="auto"/>
                    <w:right w:val="none" w:sz="0" w:space="0" w:color="auto"/>
                  </w:divBdr>
                </w:div>
                <w:div w:id="336034497">
                  <w:marLeft w:val="640"/>
                  <w:marRight w:val="0"/>
                  <w:marTop w:val="0"/>
                  <w:marBottom w:val="0"/>
                  <w:divBdr>
                    <w:top w:val="none" w:sz="0" w:space="0" w:color="auto"/>
                    <w:left w:val="none" w:sz="0" w:space="0" w:color="auto"/>
                    <w:bottom w:val="none" w:sz="0" w:space="0" w:color="auto"/>
                    <w:right w:val="none" w:sz="0" w:space="0" w:color="auto"/>
                  </w:divBdr>
                </w:div>
                <w:div w:id="1827548436">
                  <w:marLeft w:val="640"/>
                  <w:marRight w:val="0"/>
                  <w:marTop w:val="0"/>
                  <w:marBottom w:val="0"/>
                  <w:divBdr>
                    <w:top w:val="none" w:sz="0" w:space="0" w:color="auto"/>
                    <w:left w:val="none" w:sz="0" w:space="0" w:color="auto"/>
                    <w:bottom w:val="none" w:sz="0" w:space="0" w:color="auto"/>
                    <w:right w:val="none" w:sz="0" w:space="0" w:color="auto"/>
                  </w:divBdr>
                </w:div>
                <w:div w:id="1768620983">
                  <w:marLeft w:val="640"/>
                  <w:marRight w:val="0"/>
                  <w:marTop w:val="0"/>
                  <w:marBottom w:val="0"/>
                  <w:divBdr>
                    <w:top w:val="none" w:sz="0" w:space="0" w:color="auto"/>
                    <w:left w:val="none" w:sz="0" w:space="0" w:color="auto"/>
                    <w:bottom w:val="none" w:sz="0" w:space="0" w:color="auto"/>
                    <w:right w:val="none" w:sz="0" w:space="0" w:color="auto"/>
                  </w:divBdr>
                </w:div>
                <w:div w:id="280459828">
                  <w:marLeft w:val="640"/>
                  <w:marRight w:val="0"/>
                  <w:marTop w:val="0"/>
                  <w:marBottom w:val="0"/>
                  <w:divBdr>
                    <w:top w:val="none" w:sz="0" w:space="0" w:color="auto"/>
                    <w:left w:val="none" w:sz="0" w:space="0" w:color="auto"/>
                    <w:bottom w:val="none" w:sz="0" w:space="0" w:color="auto"/>
                    <w:right w:val="none" w:sz="0" w:space="0" w:color="auto"/>
                  </w:divBdr>
                </w:div>
                <w:div w:id="1355764762">
                  <w:marLeft w:val="640"/>
                  <w:marRight w:val="0"/>
                  <w:marTop w:val="0"/>
                  <w:marBottom w:val="0"/>
                  <w:divBdr>
                    <w:top w:val="none" w:sz="0" w:space="0" w:color="auto"/>
                    <w:left w:val="none" w:sz="0" w:space="0" w:color="auto"/>
                    <w:bottom w:val="none" w:sz="0" w:space="0" w:color="auto"/>
                    <w:right w:val="none" w:sz="0" w:space="0" w:color="auto"/>
                  </w:divBdr>
                </w:div>
                <w:div w:id="2103142963">
                  <w:marLeft w:val="640"/>
                  <w:marRight w:val="0"/>
                  <w:marTop w:val="0"/>
                  <w:marBottom w:val="0"/>
                  <w:divBdr>
                    <w:top w:val="none" w:sz="0" w:space="0" w:color="auto"/>
                    <w:left w:val="none" w:sz="0" w:space="0" w:color="auto"/>
                    <w:bottom w:val="none" w:sz="0" w:space="0" w:color="auto"/>
                    <w:right w:val="none" w:sz="0" w:space="0" w:color="auto"/>
                  </w:divBdr>
                </w:div>
                <w:div w:id="1318262651">
                  <w:marLeft w:val="640"/>
                  <w:marRight w:val="0"/>
                  <w:marTop w:val="0"/>
                  <w:marBottom w:val="0"/>
                  <w:divBdr>
                    <w:top w:val="none" w:sz="0" w:space="0" w:color="auto"/>
                    <w:left w:val="none" w:sz="0" w:space="0" w:color="auto"/>
                    <w:bottom w:val="none" w:sz="0" w:space="0" w:color="auto"/>
                    <w:right w:val="none" w:sz="0" w:space="0" w:color="auto"/>
                  </w:divBdr>
                </w:div>
                <w:div w:id="1741757391">
                  <w:marLeft w:val="640"/>
                  <w:marRight w:val="0"/>
                  <w:marTop w:val="0"/>
                  <w:marBottom w:val="0"/>
                  <w:divBdr>
                    <w:top w:val="none" w:sz="0" w:space="0" w:color="auto"/>
                    <w:left w:val="none" w:sz="0" w:space="0" w:color="auto"/>
                    <w:bottom w:val="none" w:sz="0" w:space="0" w:color="auto"/>
                    <w:right w:val="none" w:sz="0" w:space="0" w:color="auto"/>
                  </w:divBdr>
                </w:div>
                <w:div w:id="1705986334">
                  <w:marLeft w:val="640"/>
                  <w:marRight w:val="0"/>
                  <w:marTop w:val="0"/>
                  <w:marBottom w:val="0"/>
                  <w:divBdr>
                    <w:top w:val="none" w:sz="0" w:space="0" w:color="auto"/>
                    <w:left w:val="none" w:sz="0" w:space="0" w:color="auto"/>
                    <w:bottom w:val="none" w:sz="0" w:space="0" w:color="auto"/>
                    <w:right w:val="none" w:sz="0" w:space="0" w:color="auto"/>
                  </w:divBdr>
                </w:div>
                <w:div w:id="705103378">
                  <w:marLeft w:val="640"/>
                  <w:marRight w:val="0"/>
                  <w:marTop w:val="0"/>
                  <w:marBottom w:val="0"/>
                  <w:divBdr>
                    <w:top w:val="none" w:sz="0" w:space="0" w:color="auto"/>
                    <w:left w:val="none" w:sz="0" w:space="0" w:color="auto"/>
                    <w:bottom w:val="none" w:sz="0" w:space="0" w:color="auto"/>
                    <w:right w:val="none" w:sz="0" w:space="0" w:color="auto"/>
                  </w:divBdr>
                </w:div>
                <w:div w:id="2014839056">
                  <w:marLeft w:val="640"/>
                  <w:marRight w:val="0"/>
                  <w:marTop w:val="0"/>
                  <w:marBottom w:val="0"/>
                  <w:divBdr>
                    <w:top w:val="none" w:sz="0" w:space="0" w:color="auto"/>
                    <w:left w:val="none" w:sz="0" w:space="0" w:color="auto"/>
                    <w:bottom w:val="none" w:sz="0" w:space="0" w:color="auto"/>
                    <w:right w:val="none" w:sz="0" w:space="0" w:color="auto"/>
                  </w:divBdr>
                </w:div>
                <w:div w:id="1079866248">
                  <w:marLeft w:val="640"/>
                  <w:marRight w:val="0"/>
                  <w:marTop w:val="0"/>
                  <w:marBottom w:val="0"/>
                  <w:divBdr>
                    <w:top w:val="none" w:sz="0" w:space="0" w:color="auto"/>
                    <w:left w:val="none" w:sz="0" w:space="0" w:color="auto"/>
                    <w:bottom w:val="none" w:sz="0" w:space="0" w:color="auto"/>
                    <w:right w:val="none" w:sz="0" w:space="0" w:color="auto"/>
                  </w:divBdr>
                </w:div>
                <w:div w:id="1452551500">
                  <w:marLeft w:val="640"/>
                  <w:marRight w:val="0"/>
                  <w:marTop w:val="0"/>
                  <w:marBottom w:val="0"/>
                  <w:divBdr>
                    <w:top w:val="none" w:sz="0" w:space="0" w:color="auto"/>
                    <w:left w:val="none" w:sz="0" w:space="0" w:color="auto"/>
                    <w:bottom w:val="none" w:sz="0" w:space="0" w:color="auto"/>
                    <w:right w:val="none" w:sz="0" w:space="0" w:color="auto"/>
                  </w:divBdr>
                </w:div>
                <w:div w:id="1316296246">
                  <w:marLeft w:val="640"/>
                  <w:marRight w:val="0"/>
                  <w:marTop w:val="0"/>
                  <w:marBottom w:val="0"/>
                  <w:divBdr>
                    <w:top w:val="none" w:sz="0" w:space="0" w:color="auto"/>
                    <w:left w:val="none" w:sz="0" w:space="0" w:color="auto"/>
                    <w:bottom w:val="none" w:sz="0" w:space="0" w:color="auto"/>
                    <w:right w:val="none" w:sz="0" w:space="0" w:color="auto"/>
                  </w:divBdr>
                </w:div>
                <w:div w:id="747968282">
                  <w:marLeft w:val="640"/>
                  <w:marRight w:val="0"/>
                  <w:marTop w:val="0"/>
                  <w:marBottom w:val="0"/>
                  <w:divBdr>
                    <w:top w:val="none" w:sz="0" w:space="0" w:color="auto"/>
                    <w:left w:val="none" w:sz="0" w:space="0" w:color="auto"/>
                    <w:bottom w:val="none" w:sz="0" w:space="0" w:color="auto"/>
                    <w:right w:val="none" w:sz="0" w:space="0" w:color="auto"/>
                  </w:divBdr>
                </w:div>
                <w:div w:id="1472550413">
                  <w:marLeft w:val="640"/>
                  <w:marRight w:val="0"/>
                  <w:marTop w:val="0"/>
                  <w:marBottom w:val="0"/>
                  <w:divBdr>
                    <w:top w:val="none" w:sz="0" w:space="0" w:color="auto"/>
                    <w:left w:val="none" w:sz="0" w:space="0" w:color="auto"/>
                    <w:bottom w:val="none" w:sz="0" w:space="0" w:color="auto"/>
                    <w:right w:val="none" w:sz="0" w:space="0" w:color="auto"/>
                  </w:divBdr>
                </w:div>
                <w:div w:id="1688290958">
                  <w:marLeft w:val="640"/>
                  <w:marRight w:val="0"/>
                  <w:marTop w:val="0"/>
                  <w:marBottom w:val="0"/>
                  <w:divBdr>
                    <w:top w:val="none" w:sz="0" w:space="0" w:color="auto"/>
                    <w:left w:val="none" w:sz="0" w:space="0" w:color="auto"/>
                    <w:bottom w:val="none" w:sz="0" w:space="0" w:color="auto"/>
                    <w:right w:val="none" w:sz="0" w:space="0" w:color="auto"/>
                  </w:divBdr>
                </w:div>
                <w:div w:id="1355691886">
                  <w:marLeft w:val="640"/>
                  <w:marRight w:val="0"/>
                  <w:marTop w:val="0"/>
                  <w:marBottom w:val="0"/>
                  <w:divBdr>
                    <w:top w:val="none" w:sz="0" w:space="0" w:color="auto"/>
                    <w:left w:val="none" w:sz="0" w:space="0" w:color="auto"/>
                    <w:bottom w:val="none" w:sz="0" w:space="0" w:color="auto"/>
                    <w:right w:val="none" w:sz="0" w:space="0" w:color="auto"/>
                  </w:divBdr>
                </w:div>
                <w:div w:id="2109230198">
                  <w:marLeft w:val="640"/>
                  <w:marRight w:val="0"/>
                  <w:marTop w:val="0"/>
                  <w:marBottom w:val="0"/>
                  <w:divBdr>
                    <w:top w:val="none" w:sz="0" w:space="0" w:color="auto"/>
                    <w:left w:val="none" w:sz="0" w:space="0" w:color="auto"/>
                    <w:bottom w:val="none" w:sz="0" w:space="0" w:color="auto"/>
                    <w:right w:val="none" w:sz="0" w:space="0" w:color="auto"/>
                  </w:divBdr>
                </w:div>
                <w:div w:id="1467619534">
                  <w:marLeft w:val="640"/>
                  <w:marRight w:val="0"/>
                  <w:marTop w:val="0"/>
                  <w:marBottom w:val="0"/>
                  <w:divBdr>
                    <w:top w:val="none" w:sz="0" w:space="0" w:color="auto"/>
                    <w:left w:val="none" w:sz="0" w:space="0" w:color="auto"/>
                    <w:bottom w:val="none" w:sz="0" w:space="0" w:color="auto"/>
                    <w:right w:val="none" w:sz="0" w:space="0" w:color="auto"/>
                  </w:divBdr>
                </w:div>
                <w:div w:id="790785724">
                  <w:marLeft w:val="640"/>
                  <w:marRight w:val="0"/>
                  <w:marTop w:val="0"/>
                  <w:marBottom w:val="0"/>
                  <w:divBdr>
                    <w:top w:val="none" w:sz="0" w:space="0" w:color="auto"/>
                    <w:left w:val="none" w:sz="0" w:space="0" w:color="auto"/>
                    <w:bottom w:val="none" w:sz="0" w:space="0" w:color="auto"/>
                    <w:right w:val="none" w:sz="0" w:space="0" w:color="auto"/>
                  </w:divBdr>
                </w:div>
                <w:div w:id="948777738">
                  <w:marLeft w:val="640"/>
                  <w:marRight w:val="0"/>
                  <w:marTop w:val="0"/>
                  <w:marBottom w:val="0"/>
                  <w:divBdr>
                    <w:top w:val="none" w:sz="0" w:space="0" w:color="auto"/>
                    <w:left w:val="none" w:sz="0" w:space="0" w:color="auto"/>
                    <w:bottom w:val="none" w:sz="0" w:space="0" w:color="auto"/>
                    <w:right w:val="none" w:sz="0" w:space="0" w:color="auto"/>
                  </w:divBdr>
                </w:div>
                <w:div w:id="405032771">
                  <w:marLeft w:val="640"/>
                  <w:marRight w:val="0"/>
                  <w:marTop w:val="0"/>
                  <w:marBottom w:val="0"/>
                  <w:divBdr>
                    <w:top w:val="none" w:sz="0" w:space="0" w:color="auto"/>
                    <w:left w:val="none" w:sz="0" w:space="0" w:color="auto"/>
                    <w:bottom w:val="none" w:sz="0" w:space="0" w:color="auto"/>
                    <w:right w:val="none" w:sz="0" w:space="0" w:color="auto"/>
                  </w:divBdr>
                </w:div>
                <w:div w:id="1678339705">
                  <w:marLeft w:val="640"/>
                  <w:marRight w:val="0"/>
                  <w:marTop w:val="0"/>
                  <w:marBottom w:val="0"/>
                  <w:divBdr>
                    <w:top w:val="none" w:sz="0" w:space="0" w:color="auto"/>
                    <w:left w:val="none" w:sz="0" w:space="0" w:color="auto"/>
                    <w:bottom w:val="none" w:sz="0" w:space="0" w:color="auto"/>
                    <w:right w:val="none" w:sz="0" w:space="0" w:color="auto"/>
                  </w:divBdr>
                </w:div>
                <w:div w:id="1228566645">
                  <w:marLeft w:val="640"/>
                  <w:marRight w:val="0"/>
                  <w:marTop w:val="0"/>
                  <w:marBottom w:val="0"/>
                  <w:divBdr>
                    <w:top w:val="none" w:sz="0" w:space="0" w:color="auto"/>
                    <w:left w:val="none" w:sz="0" w:space="0" w:color="auto"/>
                    <w:bottom w:val="none" w:sz="0" w:space="0" w:color="auto"/>
                    <w:right w:val="none" w:sz="0" w:space="0" w:color="auto"/>
                  </w:divBdr>
                </w:div>
                <w:div w:id="1638072454">
                  <w:marLeft w:val="640"/>
                  <w:marRight w:val="0"/>
                  <w:marTop w:val="0"/>
                  <w:marBottom w:val="0"/>
                  <w:divBdr>
                    <w:top w:val="none" w:sz="0" w:space="0" w:color="auto"/>
                    <w:left w:val="none" w:sz="0" w:space="0" w:color="auto"/>
                    <w:bottom w:val="none" w:sz="0" w:space="0" w:color="auto"/>
                    <w:right w:val="none" w:sz="0" w:space="0" w:color="auto"/>
                  </w:divBdr>
                </w:div>
                <w:div w:id="710225247">
                  <w:marLeft w:val="640"/>
                  <w:marRight w:val="0"/>
                  <w:marTop w:val="0"/>
                  <w:marBottom w:val="0"/>
                  <w:divBdr>
                    <w:top w:val="none" w:sz="0" w:space="0" w:color="auto"/>
                    <w:left w:val="none" w:sz="0" w:space="0" w:color="auto"/>
                    <w:bottom w:val="none" w:sz="0" w:space="0" w:color="auto"/>
                    <w:right w:val="none" w:sz="0" w:space="0" w:color="auto"/>
                  </w:divBdr>
                </w:div>
                <w:div w:id="614407264">
                  <w:marLeft w:val="640"/>
                  <w:marRight w:val="0"/>
                  <w:marTop w:val="0"/>
                  <w:marBottom w:val="0"/>
                  <w:divBdr>
                    <w:top w:val="none" w:sz="0" w:space="0" w:color="auto"/>
                    <w:left w:val="none" w:sz="0" w:space="0" w:color="auto"/>
                    <w:bottom w:val="none" w:sz="0" w:space="0" w:color="auto"/>
                    <w:right w:val="none" w:sz="0" w:space="0" w:color="auto"/>
                  </w:divBdr>
                </w:div>
                <w:div w:id="393167447">
                  <w:marLeft w:val="640"/>
                  <w:marRight w:val="0"/>
                  <w:marTop w:val="0"/>
                  <w:marBottom w:val="0"/>
                  <w:divBdr>
                    <w:top w:val="none" w:sz="0" w:space="0" w:color="auto"/>
                    <w:left w:val="none" w:sz="0" w:space="0" w:color="auto"/>
                    <w:bottom w:val="none" w:sz="0" w:space="0" w:color="auto"/>
                    <w:right w:val="none" w:sz="0" w:space="0" w:color="auto"/>
                  </w:divBdr>
                </w:div>
                <w:div w:id="208078895">
                  <w:marLeft w:val="640"/>
                  <w:marRight w:val="0"/>
                  <w:marTop w:val="0"/>
                  <w:marBottom w:val="0"/>
                  <w:divBdr>
                    <w:top w:val="none" w:sz="0" w:space="0" w:color="auto"/>
                    <w:left w:val="none" w:sz="0" w:space="0" w:color="auto"/>
                    <w:bottom w:val="none" w:sz="0" w:space="0" w:color="auto"/>
                    <w:right w:val="none" w:sz="0" w:space="0" w:color="auto"/>
                  </w:divBdr>
                </w:div>
                <w:div w:id="146554691">
                  <w:marLeft w:val="640"/>
                  <w:marRight w:val="0"/>
                  <w:marTop w:val="0"/>
                  <w:marBottom w:val="0"/>
                  <w:divBdr>
                    <w:top w:val="none" w:sz="0" w:space="0" w:color="auto"/>
                    <w:left w:val="none" w:sz="0" w:space="0" w:color="auto"/>
                    <w:bottom w:val="none" w:sz="0" w:space="0" w:color="auto"/>
                    <w:right w:val="none" w:sz="0" w:space="0" w:color="auto"/>
                  </w:divBdr>
                </w:div>
                <w:div w:id="1979602669">
                  <w:marLeft w:val="640"/>
                  <w:marRight w:val="0"/>
                  <w:marTop w:val="0"/>
                  <w:marBottom w:val="0"/>
                  <w:divBdr>
                    <w:top w:val="none" w:sz="0" w:space="0" w:color="auto"/>
                    <w:left w:val="none" w:sz="0" w:space="0" w:color="auto"/>
                    <w:bottom w:val="none" w:sz="0" w:space="0" w:color="auto"/>
                    <w:right w:val="none" w:sz="0" w:space="0" w:color="auto"/>
                  </w:divBdr>
                </w:div>
                <w:div w:id="1970813869">
                  <w:marLeft w:val="640"/>
                  <w:marRight w:val="0"/>
                  <w:marTop w:val="0"/>
                  <w:marBottom w:val="0"/>
                  <w:divBdr>
                    <w:top w:val="none" w:sz="0" w:space="0" w:color="auto"/>
                    <w:left w:val="none" w:sz="0" w:space="0" w:color="auto"/>
                    <w:bottom w:val="none" w:sz="0" w:space="0" w:color="auto"/>
                    <w:right w:val="none" w:sz="0" w:space="0" w:color="auto"/>
                  </w:divBdr>
                </w:div>
                <w:div w:id="1959295729">
                  <w:marLeft w:val="640"/>
                  <w:marRight w:val="0"/>
                  <w:marTop w:val="0"/>
                  <w:marBottom w:val="0"/>
                  <w:divBdr>
                    <w:top w:val="none" w:sz="0" w:space="0" w:color="auto"/>
                    <w:left w:val="none" w:sz="0" w:space="0" w:color="auto"/>
                    <w:bottom w:val="none" w:sz="0" w:space="0" w:color="auto"/>
                    <w:right w:val="none" w:sz="0" w:space="0" w:color="auto"/>
                  </w:divBdr>
                </w:div>
                <w:div w:id="549420383">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56238912">
          <w:marLeft w:val="640"/>
          <w:marRight w:val="0"/>
          <w:marTop w:val="0"/>
          <w:marBottom w:val="0"/>
          <w:divBdr>
            <w:top w:val="none" w:sz="0" w:space="0" w:color="auto"/>
            <w:left w:val="none" w:sz="0" w:space="0" w:color="auto"/>
            <w:bottom w:val="none" w:sz="0" w:space="0" w:color="auto"/>
            <w:right w:val="none" w:sz="0" w:space="0" w:color="auto"/>
          </w:divBdr>
        </w:div>
        <w:div w:id="138772276">
          <w:marLeft w:val="640"/>
          <w:marRight w:val="0"/>
          <w:marTop w:val="0"/>
          <w:marBottom w:val="0"/>
          <w:divBdr>
            <w:top w:val="none" w:sz="0" w:space="0" w:color="auto"/>
            <w:left w:val="none" w:sz="0" w:space="0" w:color="auto"/>
            <w:bottom w:val="none" w:sz="0" w:space="0" w:color="auto"/>
            <w:right w:val="none" w:sz="0" w:space="0" w:color="auto"/>
          </w:divBdr>
        </w:div>
        <w:div w:id="646327062">
          <w:marLeft w:val="640"/>
          <w:marRight w:val="0"/>
          <w:marTop w:val="0"/>
          <w:marBottom w:val="0"/>
          <w:divBdr>
            <w:top w:val="none" w:sz="0" w:space="0" w:color="auto"/>
            <w:left w:val="none" w:sz="0" w:space="0" w:color="auto"/>
            <w:bottom w:val="none" w:sz="0" w:space="0" w:color="auto"/>
            <w:right w:val="none" w:sz="0" w:space="0" w:color="auto"/>
          </w:divBdr>
        </w:div>
        <w:div w:id="2078476677">
          <w:marLeft w:val="640"/>
          <w:marRight w:val="0"/>
          <w:marTop w:val="0"/>
          <w:marBottom w:val="0"/>
          <w:divBdr>
            <w:top w:val="none" w:sz="0" w:space="0" w:color="auto"/>
            <w:left w:val="none" w:sz="0" w:space="0" w:color="auto"/>
            <w:bottom w:val="none" w:sz="0" w:space="0" w:color="auto"/>
            <w:right w:val="none" w:sz="0" w:space="0" w:color="auto"/>
          </w:divBdr>
        </w:div>
        <w:div w:id="781339245">
          <w:marLeft w:val="640"/>
          <w:marRight w:val="0"/>
          <w:marTop w:val="0"/>
          <w:marBottom w:val="0"/>
          <w:divBdr>
            <w:top w:val="none" w:sz="0" w:space="0" w:color="auto"/>
            <w:left w:val="none" w:sz="0" w:space="0" w:color="auto"/>
            <w:bottom w:val="none" w:sz="0" w:space="0" w:color="auto"/>
            <w:right w:val="none" w:sz="0" w:space="0" w:color="auto"/>
          </w:divBdr>
        </w:div>
        <w:div w:id="1624574185">
          <w:marLeft w:val="640"/>
          <w:marRight w:val="0"/>
          <w:marTop w:val="0"/>
          <w:marBottom w:val="0"/>
          <w:divBdr>
            <w:top w:val="none" w:sz="0" w:space="0" w:color="auto"/>
            <w:left w:val="none" w:sz="0" w:space="0" w:color="auto"/>
            <w:bottom w:val="none" w:sz="0" w:space="0" w:color="auto"/>
            <w:right w:val="none" w:sz="0" w:space="0" w:color="auto"/>
          </w:divBdr>
        </w:div>
        <w:div w:id="1822690841">
          <w:marLeft w:val="640"/>
          <w:marRight w:val="0"/>
          <w:marTop w:val="0"/>
          <w:marBottom w:val="0"/>
          <w:divBdr>
            <w:top w:val="none" w:sz="0" w:space="0" w:color="auto"/>
            <w:left w:val="none" w:sz="0" w:space="0" w:color="auto"/>
            <w:bottom w:val="none" w:sz="0" w:space="0" w:color="auto"/>
            <w:right w:val="none" w:sz="0" w:space="0" w:color="auto"/>
          </w:divBdr>
        </w:div>
        <w:div w:id="1743407538">
          <w:marLeft w:val="640"/>
          <w:marRight w:val="0"/>
          <w:marTop w:val="0"/>
          <w:marBottom w:val="0"/>
          <w:divBdr>
            <w:top w:val="none" w:sz="0" w:space="0" w:color="auto"/>
            <w:left w:val="none" w:sz="0" w:space="0" w:color="auto"/>
            <w:bottom w:val="none" w:sz="0" w:space="0" w:color="auto"/>
            <w:right w:val="none" w:sz="0" w:space="0" w:color="auto"/>
          </w:divBdr>
        </w:div>
        <w:div w:id="1498614308">
          <w:marLeft w:val="640"/>
          <w:marRight w:val="0"/>
          <w:marTop w:val="0"/>
          <w:marBottom w:val="0"/>
          <w:divBdr>
            <w:top w:val="none" w:sz="0" w:space="0" w:color="auto"/>
            <w:left w:val="none" w:sz="0" w:space="0" w:color="auto"/>
            <w:bottom w:val="none" w:sz="0" w:space="0" w:color="auto"/>
            <w:right w:val="none" w:sz="0" w:space="0" w:color="auto"/>
          </w:divBdr>
        </w:div>
        <w:div w:id="227149598">
          <w:marLeft w:val="640"/>
          <w:marRight w:val="0"/>
          <w:marTop w:val="0"/>
          <w:marBottom w:val="0"/>
          <w:divBdr>
            <w:top w:val="none" w:sz="0" w:space="0" w:color="auto"/>
            <w:left w:val="none" w:sz="0" w:space="0" w:color="auto"/>
            <w:bottom w:val="none" w:sz="0" w:space="0" w:color="auto"/>
            <w:right w:val="none" w:sz="0" w:space="0" w:color="auto"/>
          </w:divBdr>
        </w:div>
        <w:div w:id="48580194">
          <w:marLeft w:val="640"/>
          <w:marRight w:val="0"/>
          <w:marTop w:val="0"/>
          <w:marBottom w:val="0"/>
          <w:divBdr>
            <w:top w:val="none" w:sz="0" w:space="0" w:color="auto"/>
            <w:left w:val="none" w:sz="0" w:space="0" w:color="auto"/>
            <w:bottom w:val="none" w:sz="0" w:space="0" w:color="auto"/>
            <w:right w:val="none" w:sz="0" w:space="0" w:color="auto"/>
          </w:divBdr>
        </w:div>
        <w:div w:id="1043097852">
          <w:marLeft w:val="640"/>
          <w:marRight w:val="0"/>
          <w:marTop w:val="0"/>
          <w:marBottom w:val="0"/>
          <w:divBdr>
            <w:top w:val="none" w:sz="0" w:space="0" w:color="auto"/>
            <w:left w:val="none" w:sz="0" w:space="0" w:color="auto"/>
            <w:bottom w:val="none" w:sz="0" w:space="0" w:color="auto"/>
            <w:right w:val="none" w:sz="0" w:space="0" w:color="auto"/>
          </w:divBdr>
        </w:div>
        <w:div w:id="785343905">
          <w:marLeft w:val="640"/>
          <w:marRight w:val="0"/>
          <w:marTop w:val="0"/>
          <w:marBottom w:val="0"/>
          <w:divBdr>
            <w:top w:val="none" w:sz="0" w:space="0" w:color="auto"/>
            <w:left w:val="none" w:sz="0" w:space="0" w:color="auto"/>
            <w:bottom w:val="none" w:sz="0" w:space="0" w:color="auto"/>
            <w:right w:val="none" w:sz="0" w:space="0" w:color="auto"/>
          </w:divBdr>
        </w:div>
        <w:div w:id="1984235271">
          <w:marLeft w:val="640"/>
          <w:marRight w:val="0"/>
          <w:marTop w:val="0"/>
          <w:marBottom w:val="0"/>
          <w:divBdr>
            <w:top w:val="none" w:sz="0" w:space="0" w:color="auto"/>
            <w:left w:val="none" w:sz="0" w:space="0" w:color="auto"/>
            <w:bottom w:val="none" w:sz="0" w:space="0" w:color="auto"/>
            <w:right w:val="none" w:sz="0" w:space="0" w:color="auto"/>
          </w:divBdr>
        </w:div>
        <w:div w:id="728500901">
          <w:marLeft w:val="640"/>
          <w:marRight w:val="0"/>
          <w:marTop w:val="0"/>
          <w:marBottom w:val="0"/>
          <w:divBdr>
            <w:top w:val="none" w:sz="0" w:space="0" w:color="auto"/>
            <w:left w:val="none" w:sz="0" w:space="0" w:color="auto"/>
            <w:bottom w:val="none" w:sz="0" w:space="0" w:color="auto"/>
            <w:right w:val="none" w:sz="0" w:space="0" w:color="auto"/>
          </w:divBdr>
        </w:div>
        <w:div w:id="1860775817">
          <w:marLeft w:val="640"/>
          <w:marRight w:val="0"/>
          <w:marTop w:val="0"/>
          <w:marBottom w:val="0"/>
          <w:divBdr>
            <w:top w:val="none" w:sz="0" w:space="0" w:color="auto"/>
            <w:left w:val="none" w:sz="0" w:space="0" w:color="auto"/>
            <w:bottom w:val="none" w:sz="0" w:space="0" w:color="auto"/>
            <w:right w:val="none" w:sz="0" w:space="0" w:color="auto"/>
          </w:divBdr>
        </w:div>
        <w:div w:id="815924047">
          <w:marLeft w:val="640"/>
          <w:marRight w:val="0"/>
          <w:marTop w:val="0"/>
          <w:marBottom w:val="0"/>
          <w:divBdr>
            <w:top w:val="none" w:sz="0" w:space="0" w:color="auto"/>
            <w:left w:val="none" w:sz="0" w:space="0" w:color="auto"/>
            <w:bottom w:val="none" w:sz="0" w:space="0" w:color="auto"/>
            <w:right w:val="none" w:sz="0" w:space="0" w:color="auto"/>
          </w:divBdr>
        </w:div>
        <w:div w:id="1980070338">
          <w:marLeft w:val="640"/>
          <w:marRight w:val="0"/>
          <w:marTop w:val="0"/>
          <w:marBottom w:val="0"/>
          <w:divBdr>
            <w:top w:val="none" w:sz="0" w:space="0" w:color="auto"/>
            <w:left w:val="none" w:sz="0" w:space="0" w:color="auto"/>
            <w:bottom w:val="none" w:sz="0" w:space="0" w:color="auto"/>
            <w:right w:val="none" w:sz="0" w:space="0" w:color="auto"/>
          </w:divBdr>
        </w:div>
        <w:div w:id="959530871">
          <w:marLeft w:val="640"/>
          <w:marRight w:val="0"/>
          <w:marTop w:val="0"/>
          <w:marBottom w:val="0"/>
          <w:divBdr>
            <w:top w:val="none" w:sz="0" w:space="0" w:color="auto"/>
            <w:left w:val="none" w:sz="0" w:space="0" w:color="auto"/>
            <w:bottom w:val="none" w:sz="0" w:space="0" w:color="auto"/>
            <w:right w:val="none" w:sz="0" w:space="0" w:color="auto"/>
          </w:divBdr>
        </w:div>
        <w:div w:id="972710245">
          <w:marLeft w:val="640"/>
          <w:marRight w:val="0"/>
          <w:marTop w:val="0"/>
          <w:marBottom w:val="0"/>
          <w:divBdr>
            <w:top w:val="none" w:sz="0" w:space="0" w:color="auto"/>
            <w:left w:val="none" w:sz="0" w:space="0" w:color="auto"/>
            <w:bottom w:val="none" w:sz="0" w:space="0" w:color="auto"/>
            <w:right w:val="none" w:sz="0" w:space="0" w:color="auto"/>
          </w:divBdr>
        </w:div>
        <w:div w:id="2076583978">
          <w:marLeft w:val="640"/>
          <w:marRight w:val="0"/>
          <w:marTop w:val="0"/>
          <w:marBottom w:val="0"/>
          <w:divBdr>
            <w:top w:val="none" w:sz="0" w:space="0" w:color="auto"/>
            <w:left w:val="none" w:sz="0" w:space="0" w:color="auto"/>
            <w:bottom w:val="none" w:sz="0" w:space="0" w:color="auto"/>
            <w:right w:val="none" w:sz="0" w:space="0" w:color="auto"/>
          </w:divBdr>
        </w:div>
        <w:div w:id="1572158790">
          <w:marLeft w:val="640"/>
          <w:marRight w:val="0"/>
          <w:marTop w:val="0"/>
          <w:marBottom w:val="0"/>
          <w:divBdr>
            <w:top w:val="none" w:sz="0" w:space="0" w:color="auto"/>
            <w:left w:val="none" w:sz="0" w:space="0" w:color="auto"/>
            <w:bottom w:val="none" w:sz="0" w:space="0" w:color="auto"/>
            <w:right w:val="none" w:sz="0" w:space="0" w:color="auto"/>
          </w:divBdr>
        </w:div>
        <w:div w:id="1103303354">
          <w:marLeft w:val="640"/>
          <w:marRight w:val="0"/>
          <w:marTop w:val="0"/>
          <w:marBottom w:val="0"/>
          <w:divBdr>
            <w:top w:val="none" w:sz="0" w:space="0" w:color="auto"/>
            <w:left w:val="none" w:sz="0" w:space="0" w:color="auto"/>
            <w:bottom w:val="none" w:sz="0" w:space="0" w:color="auto"/>
            <w:right w:val="none" w:sz="0" w:space="0" w:color="auto"/>
          </w:divBdr>
        </w:div>
        <w:div w:id="121851644">
          <w:marLeft w:val="640"/>
          <w:marRight w:val="0"/>
          <w:marTop w:val="0"/>
          <w:marBottom w:val="0"/>
          <w:divBdr>
            <w:top w:val="none" w:sz="0" w:space="0" w:color="auto"/>
            <w:left w:val="none" w:sz="0" w:space="0" w:color="auto"/>
            <w:bottom w:val="none" w:sz="0" w:space="0" w:color="auto"/>
            <w:right w:val="none" w:sz="0" w:space="0" w:color="auto"/>
          </w:divBdr>
        </w:div>
        <w:div w:id="1180705604">
          <w:marLeft w:val="640"/>
          <w:marRight w:val="0"/>
          <w:marTop w:val="0"/>
          <w:marBottom w:val="0"/>
          <w:divBdr>
            <w:top w:val="none" w:sz="0" w:space="0" w:color="auto"/>
            <w:left w:val="none" w:sz="0" w:space="0" w:color="auto"/>
            <w:bottom w:val="none" w:sz="0" w:space="0" w:color="auto"/>
            <w:right w:val="none" w:sz="0" w:space="0" w:color="auto"/>
          </w:divBdr>
        </w:div>
        <w:div w:id="2108958032">
          <w:marLeft w:val="640"/>
          <w:marRight w:val="0"/>
          <w:marTop w:val="0"/>
          <w:marBottom w:val="0"/>
          <w:divBdr>
            <w:top w:val="none" w:sz="0" w:space="0" w:color="auto"/>
            <w:left w:val="none" w:sz="0" w:space="0" w:color="auto"/>
            <w:bottom w:val="none" w:sz="0" w:space="0" w:color="auto"/>
            <w:right w:val="none" w:sz="0" w:space="0" w:color="auto"/>
          </w:divBdr>
        </w:div>
        <w:div w:id="172841041">
          <w:marLeft w:val="640"/>
          <w:marRight w:val="0"/>
          <w:marTop w:val="0"/>
          <w:marBottom w:val="0"/>
          <w:divBdr>
            <w:top w:val="none" w:sz="0" w:space="0" w:color="auto"/>
            <w:left w:val="none" w:sz="0" w:space="0" w:color="auto"/>
            <w:bottom w:val="none" w:sz="0" w:space="0" w:color="auto"/>
            <w:right w:val="none" w:sz="0" w:space="0" w:color="auto"/>
          </w:divBdr>
        </w:div>
        <w:div w:id="999042140">
          <w:marLeft w:val="640"/>
          <w:marRight w:val="0"/>
          <w:marTop w:val="0"/>
          <w:marBottom w:val="0"/>
          <w:divBdr>
            <w:top w:val="none" w:sz="0" w:space="0" w:color="auto"/>
            <w:left w:val="none" w:sz="0" w:space="0" w:color="auto"/>
            <w:bottom w:val="none" w:sz="0" w:space="0" w:color="auto"/>
            <w:right w:val="none" w:sz="0" w:space="0" w:color="auto"/>
          </w:divBdr>
        </w:div>
        <w:div w:id="1776830195">
          <w:marLeft w:val="640"/>
          <w:marRight w:val="0"/>
          <w:marTop w:val="0"/>
          <w:marBottom w:val="0"/>
          <w:divBdr>
            <w:top w:val="none" w:sz="0" w:space="0" w:color="auto"/>
            <w:left w:val="none" w:sz="0" w:space="0" w:color="auto"/>
            <w:bottom w:val="none" w:sz="0" w:space="0" w:color="auto"/>
            <w:right w:val="none" w:sz="0" w:space="0" w:color="auto"/>
          </w:divBdr>
        </w:div>
        <w:div w:id="1829973834">
          <w:marLeft w:val="640"/>
          <w:marRight w:val="0"/>
          <w:marTop w:val="0"/>
          <w:marBottom w:val="0"/>
          <w:divBdr>
            <w:top w:val="none" w:sz="0" w:space="0" w:color="auto"/>
            <w:left w:val="none" w:sz="0" w:space="0" w:color="auto"/>
            <w:bottom w:val="none" w:sz="0" w:space="0" w:color="auto"/>
            <w:right w:val="none" w:sz="0" w:space="0" w:color="auto"/>
          </w:divBdr>
        </w:div>
        <w:div w:id="922640630">
          <w:marLeft w:val="640"/>
          <w:marRight w:val="0"/>
          <w:marTop w:val="0"/>
          <w:marBottom w:val="0"/>
          <w:divBdr>
            <w:top w:val="none" w:sz="0" w:space="0" w:color="auto"/>
            <w:left w:val="none" w:sz="0" w:space="0" w:color="auto"/>
            <w:bottom w:val="none" w:sz="0" w:space="0" w:color="auto"/>
            <w:right w:val="none" w:sz="0" w:space="0" w:color="auto"/>
          </w:divBdr>
        </w:div>
        <w:div w:id="1886673316">
          <w:marLeft w:val="640"/>
          <w:marRight w:val="0"/>
          <w:marTop w:val="0"/>
          <w:marBottom w:val="0"/>
          <w:divBdr>
            <w:top w:val="none" w:sz="0" w:space="0" w:color="auto"/>
            <w:left w:val="none" w:sz="0" w:space="0" w:color="auto"/>
            <w:bottom w:val="none" w:sz="0" w:space="0" w:color="auto"/>
            <w:right w:val="none" w:sz="0" w:space="0" w:color="auto"/>
          </w:divBdr>
        </w:div>
        <w:div w:id="262880109">
          <w:marLeft w:val="640"/>
          <w:marRight w:val="0"/>
          <w:marTop w:val="0"/>
          <w:marBottom w:val="0"/>
          <w:divBdr>
            <w:top w:val="none" w:sz="0" w:space="0" w:color="auto"/>
            <w:left w:val="none" w:sz="0" w:space="0" w:color="auto"/>
            <w:bottom w:val="none" w:sz="0" w:space="0" w:color="auto"/>
            <w:right w:val="none" w:sz="0" w:space="0" w:color="auto"/>
          </w:divBdr>
        </w:div>
        <w:div w:id="1603997570">
          <w:marLeft w:val="640"/>
          <w:marRight w:val="0"/>
          <w:marTop w:val="0"/>
          <w:marBottom w:val="0"/>
          <w:divBdr>
            <w:top w:val="none" w:sz="0" w:space="0" w:color="auto"/>
            <w:left w:val="none" w:sz="0" w:space="0" w:color="auto"/>
            <w:bottom w:val="none" w:sz="0" w:space="0" w:color="auto"/>
            <w:right w:val="none" w:sz="0" w:space="0" w:color="auto"/>
          </w:divBdr>
        </w:div>
        <w:div w:id="1896156508">
          <w:marLeft w:val="640"/>
          <w:marRight w:val="0"/>
          <w:marTop w:val="0"/>
          <w:marBottom w:val="0"/>
          <w:divBdr>
            <w:top w:val="none" w:sz="0" w:space="0" w:color="auto"/>
            <w:left w:val="none" w:sz="0" w:space="0" w:color="auto"/>
            <w:bottom w:val="none" w:sz="0" w:space="0" w:color="auto"/>
            <w:right w:val="none" w:sz="0" w:space="0" w:color="auto"/>
          </w:divBdr>
        </w:div>
        <w:div w:id="80682407">
          <w:marLeft w:val="640"/>
          <w:marRight w:val="0"/>
          <w:marTop w:val="0"/>
          <w:marBottom w:val="0"/>
          <w:divBdr>
            <w:top w:val="none" w:sz="0" w:space="0" w:color="auto"/>
            <w:left w:val="none" w:sz="0" w:space="0" w:color="auto"/>
            <w:bottom w:val="none" w:sz="0" w:space="0" w:color="auto"/>
            <w:right w:val="none" w:sz="0" w:space="0" w:color="auto"/>
          </w:divBdr>
        </w:div>
        <w:div w:id="474880642">
          <w:marLeft w:val="640"/>
          <w:marRight w:val="0"/>
          <w:marTop w:val="0"/>
          <w:marBottom w:val="0"/>
          <w:divBdr>
            <w:top w:val="none" w:sz="0" w:space="0" w:color="auto"/>
            <w:left w:val="none" w:sz="0" w:space="0" w:color="auto"/>
            <w:bottom w:val="none" w:sz="0" w:space="0" w:color="auto"/>
            <w:right w:val="none" w:sz="0" w:space="0" w:color="auto"/>
          </w:divBdr>
        </w:div>
        <w:div w:id="271058125">
          <w:marLeft w:val="640"/>
          <w:marRight w:val="0"/>
          <w:marTop w:val="0"/>
          <w:marBottom w:val="0"/>
          <w:divBdr>
            <w:top w:val="none" w:sz="0" w:space="0" w:color="auto"/>
            <w:left w:val="none" w:sz="0" w:space="0" w:color="auto"/>
            <w:bottom w:val="none" w:sz="0" w:space="0" w:color="auto"/>
            <w:right w:val="none" w:sz="0" w:space="0" w:color="auto"/>
          </w:divBdr>
        </w:div>
        <w:div w:id="592250740">
          <w:marLeft w:val="640"/>
          <w:marRight w:val="0"/>
          <w:marTop w:val="0"/>
          <w:marBottom w:val="0"/>
          <w:divBdr>
            <w:top w:val="none" w:sz="0" w:space="0" w:color="auto"/>
            <w:left w:val="none" w:sz="0" w:space="0" w:color="auto"/>
            <w:bottom w:val="none" w:sz="0" w:space="0" w:color="auto"/>
            <w:right w:val="none" w:sz="0" w:space="0" w:color="auto"/>
          </w:divBdr>
        </w:div>
        <w:div w:id="2003965602">
          <w:marLeft w:val="640"/>
          <w:marRight w:val="0"/>
          <w:marTop w:val="0"/>
          <w:marBottom w:val="0"/>
          <w:divBdr>
            <w:top w:val="none" w:sz="0" w:space="0" w:color="auto"/>
            <w:left w:val="none" w:sz="0" w:space="0" w:color="auto"/>
            <w:bottom w:val="none" w:sz="0" w:space="0" w:color="auto"/>
            <w:right w:val="none" w:sz="0" w:space="0" w:color="auto"/>
          </w:divBdr>
        </w:div>
        <w:div w:id="1295326342">
          <w:marLeft w:val="640"/>
          <w:marRight w:val="0"/>
          <w:marTop w:val="0"/>
          <w:marBottom w:val="0"/>
          <w:divBdr>
            <w:top w:val="none" w:sz="0" w:space="0" w:color="auto"/>
            <w:left w:val="none" w:sz="0" w:space="0" w:color="auto"/>
            <w:bottom w:val="none" w:sz="0" w:space="0" w:color="auto"/>
            <w:right w:val="none" w:sz="0" w:space="0" w:color="auto"/>
          </w:divBdr>
        </w:div>
        <w:div w:id="1655915971">
          <w:marLeft w:val="640"/>
          <w:marRight w:val="0"/>
          <w:marTop w:val="0"/>
          <w:marBottom w:val="0"/>
          <w:divBdr>
            <w:top w:val="none" w:sz="0" w:space="0" w:color="auto"/>
            <w:left w:val="none" w:sz="0" w:space="0" w:color="auto"/>
            <w:bottom w:val="none" w:sz="0" w:space="0" w:color="auto"/>
            <w:right w:val="none" w:sz="0" w:space="0" w:color="auto"/>
          </w:divBdr>
        </w:div>
        <w:div w:id="1957785335">
          <w:marLeft w:val="640"/>
          <w:marRight w:val="0"/>
          <w:marTop w:val="0"/>
          <w:marBottom w:val="0"/>
          <w:divBdr>
            <w:top w:val="none" w:sz="0" w:space="0" w:color="auto"/>
            <w:left w:val="none" w:sz="0" w:space="0" w:color="auto"/>
            <w:bottom w:val="none" w:sz="0" w:space="0" w:color="auto"/>
            <w:right w:val="none" w:sz="0" w:space="0" w:color="auto"/>
          </w:divBdr>
        </w:div>
        <w:div w:id="728069970">
          <w:marLeft w:val="640"/>
          <w:marRight w:val="0"/>
          <w:marTop w:val="0"/>
          <w:marBottom w:val="0"/>
          <w:divBdr>
            <w:top w:val="none" w:sz="0" w:space="0" w:color="auto"/>
            <w:left w:val="none" w:sz="0" w:space="0" w:color="auto"/>
            <w:bottom w:val="none" w:sz="0" w:space="0" w:color="auto"/>
            <w:right w:val="none" w:sz="0" w:space="0" w:color="auto"/>
          </w:divBdr>
        </w:div>
        <w:div w:id="939878082">
          <w:marLeft w:val="640"/>
          <w:marRight w:val="0"/>
          <w:marTop w:val="0"/>
          <w:marBottom w:val="0"/>
          <w:divBdr>
            <w:top w:val="none" w:sz="0" w:space="0" w:color="auto"/>
            <w:left w:val="none" w:sz="0" w:space="0" w:color="auto"/>
            <w:bottom w:val="none" w:sz="0" w:space="0" w:color="auto"/>
            <w:right w:val="none" w:sz="0" w:space="0" w:color="auto"/>
          </w:divBdr>
        </w:div>
        <w:div w:id="1315833238">
          <w:marLeft w:val="640"/>
          <w:marRight w:val="0"/>
          <w:marTop w:val="0"/>
          <w:marBottom w:val="0"/>
          <w:divBdr>
            <w:top w:val="none" w:sz="0" w:space="0" w:color="auto"/>
            <w:left w:val="none" w:sz="0" w:space="0" w:color="auto"/>
            <w:bottom w:val="none" w:sz="0" w:space="0" w:color="auto"/>
            <w:right w:val="none" w:sz="0" w:space="0" w:color="auto"/>
          </w:divBdr>
        </w:div>
        <w:div w:id="1746681273">
          <w:marLeft w:val="640"/>
          <w:marRight w:val="0"/>
          <w:marTop w:val="0"/>
          <w:marBottom w:val="0"/>
          <w:divBdr>
            <w:top w:val="none" w:sz="0" w:space="0" w:color="auto"/>
            <w:left w:val="none" w:sz="0" w:space="0" w:color="auto"/>
            <w:bottom w:val="none" w:sz="0" w:space="0" w:color="auto"/>
            <w:right w:val="none" w:sz="0" w:space="0" w:color="auto"/>
          </w:divBdr>
        </w:div>
        <w:div w:id="2128162714">
          <w:marLeft w:val="640"/>
          <w:marRight w:val="0"/>
          <w:marTop w:val="0"/>
          <w:marBottom w:val="0"/>
          <w:divBdr>
            <w:top w:val="none" w:sz="0" w:space="0" w:color="auto"/>
            <w:left w:val="none" w:sz="0" w:space="0" w:color="auto"/>
            <w:bottom w:val="none" w:sz="0" w:space="0" w:color="auto"/>
            <w:right w:val="none" w:sz="0" w:space="0" w:color="auto"/>
          </w:divBdr>
        </w:div>
        <w:div w:id="1069305853">
          <w:marLeft w:val="640"/>
          <w:marRight w:val="0"/>
          <w:marTop w:val="0"/>
          <w:marBottom w:val="0"/>
          <w:divBdr>
            <w:top w:val="none" w:sz="0" w:space="0" w:color="auto"/>
            <w:left w:val="none" w:sz="0" w:space="0" w:color="auto"/>
            <w:bottom w:val="none" w:sz="0" w:space="0" w:color="auto"/>
            <w:right w:val="none" w:sz="0" w:space="0" w:color="auto"/>
          </w:divBdr>
        </w:div>
        <w:div w:id="952133936">
          <w:marLeft w:val="640"/>
          <w:marRight w:val="0"/>
          <w:marTop w:val="0"/>
          <w:marBottom w:val="0"/>
          <w:divBdr>
            <w:top w:val="none" w:sz="0" w:space="0" w:color="auto"/>
            <w:left w:val="none" w:sz="0" w:space="0" w:color="auto"/>
            <w:bottom w:val="none" w:sz="0" w:space="0" w:color="auto"/>
            <w:right w:val="none" w:sz="0" w:space="0" w:color="auto"/>
          </w:divBdr>
        </w:div>
        <w:div w:id="2087261873">
          <w:marLeft w:val="640"/>
          <w:marRight w:val="0"/>
          <w:marTop w:val="0"/>
          <w:marBottom w:val="0"/>
          <w:divBdr>
            <w:top w:val="none" w:sz="0" w:space="0" w:color="auto"/>
            <w:left w:val="none" w:sz="0" w:space="0" w:color="auto"/>
            <w:bottom w:val="none" w:sz="0" w:space="0" w:color="auto"/>
            <w:right w:val="none" w:sz="0" w:space="0" w:color="auto"/>
          </w:divBdr>
        </w:div>
        <w:div w:id="309209980">
          <w:marLeft w:val="640"/>
          <w:marRight w:val="0"/>
          <w:marTop w:val="0"/>
          <w:marBottom w:val="0"/>
          <w:divBdr>
            <w:top w:val="none" w:sz="0" w:space="0" w:color="auto"/>
            <w:left w:val="none" w:sz="0" w:space="0" w:color="auto"/>
            <w:bottom w:val="none" w:sz="0" w:space="0" w:color="auto"/>
            <w:right w:val="none" w:sz="0" w:space="0" w:color="auto"/>
          </w:divBdr>
        </w:div>
        <w:div w:id="1155954840">
          <w:marLeft w:val="640"/>
          <w:marRight w:val="0"/>
          <w:marTop w:val="0"/>
          <w:marBottom w:val="0"/>
          <w:divBdr>
            <w:top w:val="none" w:sz="0" w:space="0" w:color="auto"/>
            <w:left w:val="none" w:sz="0" w:space="0" w:color="auto"/>
            <w:bottom w:val="none" w:sz="0" w:space="0" w:color="auto"/>
            <w:right w:val="none" w:sz="0" w:space="0" w:color="auto"/>
          </w:divBdr>
        </w:div>
        <w:div w:id="346366507">
          <w:marLeft w:val="640"/>
          <w:marRight w:val="0"/>
          <w:marTop w:val="0"/>
          <w:marBottom w:val="0"/>
          <w:divBdr>
            <w:top w:val="none" w:sz="0" w:space="0" w:color="auto"/>
            <w:left w:val="none" w:sz="0" w:space="0" w:color="auto"/>
            <w:bottom w:val="none" w:sz="0" w:space="0" w:color="auto"/>
            <w:right w:val="none" w:sz="0" w:space="0" w:color="auto"/>
          </w:divBdr>
        </w:div>
        <w:div w:id="1580871843">
          <w:marLeft w:val="640"/>
          <w:marRight w:val="0"/>
          <w:marTop w:val="0"/>
          <w:marBottom w:val="0"/>
          <w:divBdr>
            <w:top w:val="none" w:sz="0" w:space="0" w:color="auto"/>
            <w:left w:val="none" w:sz="0" w:space="0" w:color="auto"/>
            <w:bottom w:val="none" w:sz="0" w:space="0" w:color="auto"/>
            <w:right w:val="none" w:sz="0" w:space="0" w:color="auto"/>
          </w:divBdr>
        </w:div>
        <w:div w:id="2035110674">
          <w:marLeft w:val="640"/>
          <w:marRight w:val="0"/>
          <w:marTop w:val="0"/>
          <w:marBottom w:val="0"/>
          <w:divBdr>
            <w:top w:val="none" w:sz="0" w:space="0" w:color="auto"/>
            <w:left w:val="none" w:sz="0" w:space="0" w:color="auto"/>
            <w:bottom w:val="none" w:sz="0" w:space="0" w:color="auto"/>
            <w:right w:val="none" w:sz="0" w:space="0" w:color="auto"/>
          </w:divBdr>
        </w:div>
        <w:div w:id="1976911266">
          <w:marLeft w:val="640"/>
          <w:marRight w:val="0"/>
          <w:marTop w:val="0"/>
          <w:marBottom w:val="0"/>
          <w:divBdr>
            <w:top w:val="none" w:sz="0" w:space="0" w:color="auto"/>
            <w:left w:val="none" w:sz="0" w:space="0" w:color="auto"/>
            <w:bottom w:val="none" w:sz="0" w:space="0" w:color="auto"/>
            <w:right w:val="none" w:sz="0" w:space="0" w:color="auto"/>
          </w:divBdr>
        </w:div>
        <w:div w:id="1894078674">
          <w:marLeft w:val="640"/>
          <w:marRight w:val="0"/>
          <w:marTop w:val="0"/>
          <w:marBottom w:val="0"/>
          <w:divBdr>
            <w:top w:val="none" w:sz="0" w:space="0" w:color="auto"/>
            <w:left w:val="none" w:sz="0" w:space="0" w:color="auto"/>
            <w:bottom w:val="none" w:sz="0" w:space="0" w:color="auto"/>
            <w:right w:val="none" w:sz="0" w:space="0" w:color="auto"/>
          </w:divBdr>
        </w:div>
        <w:div w:id="543491646">
          <w:marLeft w:val="640"/>
          <w:marRight w:val="0"/>
          <w:marTop w:val="0"/>
          <w:marBottom w:val="0"/>
          <w:divBdr>
            <w:top w:val="none" w:sz="0" w:space="0" w:color="auto"/>
            <w:left w:val="none" w:sz="0" w:space="0" w:color="auto"/>
            <w:bottom w:val="none" w:sz="0" w:space="0" w:color="auto"/>
            <w:right w:val="none" w:sz="0" w:space="0" w:color="auto"/>
          </w:divBdr>
        </w:div>
        <w:div w:id="119884668">
          <w:marLeft w:val="640"/>
          <w:marRight w:val="0"/>
          <w:marTop w:val="0"/>
          <w:marBottom w:val="0"/>
          <w:divBdr>
            <w:top w:val="none" w:sz="0" w:space="0" w:color="auto"/>
            <w:left w:val="none" w:sz="0" w:space="0" w:color="auto"/>
            <w:bottom w:val="none" w:sz="0" w:space="0" w:color="auto"/>
            <w:right w:val="none" w:sz="0" w:space="0" w:color="auto"/>
          </w:divBdr>
        </w:div>
        <w:div w:id="2063675604">
          <w:marLeft w:val="640"/>
          <w:marRight w:val="0"/>
          <w:marTop w:val="0"/>
          <w:marBottom w:val="0"/>
          <w:divBdr>
            <w:top w:val="none" w:sz="0" w:space="0" w:color="auto"/>
            <w:left w:val="none" w:sz="0" w:space="0" w:color="auto"/>
            <w:bottom w:val="none" w:sz="0" w:space="0" w:color="auto"/>
            <w:right w:val="none" w:sz="0" w:space="0" w:color="auto"/>
          </w:divBdr>
        </w:div>
        <w:div w:id="1588464298">
          <w:marLeft w:val="640"/>
          <w:marRight w:val="0"/>
          <w:marTop w:val="0"/>
          <w:marBottom w:val="0"/>
          <w:divBdr>
            <w:top w:val="none" w:sz="0" w:space="0" w:color="auto"/>
            <w:left w:val="none" w:sz="0" w:space="0" w:color="auto"/>
            <w:bottom w:val="none" w:sz="0" w:space="0" w:color="auto"/>
            <w:right w:val="none" w:sz="0" w:space="0" w:color="auto"/>
          </w:divBdr>
        </w:div>
        <w:div w:id="415517515">
          <w:marLeft w:val="640"/>
          <w:marRight w:val="0"/>
          <w:marTop w:val="0"/>
          <w:marBottom w:val="0"/>
          <w:divBdr>
            <w:top w:val="none" w:sz="0" w:space="0" w:color="auto"/>
            <w:left w:val="none" w:sz="0" w:space="0" w:color="auto"/>
            <w:bottom w:val="none" w:sz="0" w:space="0" w:color="auto"/>
            <w:right w:val="none" w:sz="0" w:space="0" w:color="auto"/>
          </w:divBdr>
        </w:div>
        <w:div w:id="304819520">
          <w:marLeft w:val="640"/>
          <w:marRight w:val="0"/>
          <w:marTop w:val="0"/>
          <w:marBottom w:val="0"/>
          <w:divBdr>
            <w:top w:val="none" w:sz="0" w:space="0" w:color="auto"/>
            <w:left w:val="none" w:sz="0" w:space="0" w:color="auto"/>
            <w:bottom w:val="none" w:sz="0" w:space="0" w:color="auto"/>
            <w:right w:val="none" w:sz="0" w:space="0" w:color="auto"/>
          </w:divBdr>
        </w:div>
        <w:div w:id="401222208">
          <w:marLeft w:val="640"/>
          <w:marRight w:val="0"/>
          <w:marTop w:val="0"/>
          <w:marBottom w:val="0"/>
          <w:divBdr>
            <w:top w:val="none" w:sz="0" w:space="0" w:color="auto"/>
            <w:left w:val="none" w:sz="0" w:space="0" w:color="auto"/>
            <w:bottom w:val="none" w:sz="0" w:space="0" w:color="auto"/>
            <w:right w:val="none" w:sz="0" w:space="0" w:color="auto"/>
          </w:divBdr>
        </w:div>
        <w:div w:id="1977366397">
          <w:marLeft w:val="640"/>
          <w:marRight w:val="0"/>
          <w:marTop w:val="0"/>
          <w:marBottom w:val="0"/>
          <w:divBdr>
            <w:top w:val="none" w:sz="0" w:space="0" w:color="auto"/>
            <w:left w:val="none" w:sz="0" w:space="0" w:color="auto"/>
            <w:bottom w:val="none" w:sz="0" w:space="0" w:color="auto"/>
            <w:right w:val="none" w:sz="0" w:space="0" w:color="auto"/>
          </w:divBdr>
        </w:div>
        <w:div w:id="1587299366">
          <w:marLeft w:val="640"/>
          <w:marRight w:val="0"/>
          <w:marTop w:val="0"/>
          <w:marBottom w:val="0"/>
          <w:divBdr>
            <w:top w:val="none" w:sz="0" w:space="0" w:color="auto"/>
            <w:left w:val="none" w:sz="0" w:space="0" w:color="auto"/>
            <w:bottom w:val="none" w:sz="0" w:space="0" w:color="auto"/>
            <w:right w:val="none" w:sz="0" w:space="0" w:color="auto"/>
          </w:divBdr>
        </w:div>
        <w:div w:id="2074085457">
          <w:marLeft w:val="640"/>
          <w:marRight w:val="0"/>
          <w:marTop w:val="0"/>
          <w:marBottom w:val="0"/>
          <w:divBdr>
            <w:top w:val="none" w:sz="0" w:space="0" w:color="auto"/>
            <w:left w:val="none" w:sz="0" w:space="0" w:color="auto"/>
            <w:bottom w:val="none" w:sz="0" w:space="0" w:color="auto"/>
            <w:right w:val="none" w:sz="0" w:space="0" w:color="auto"/>
          </w:divBdr>
        </w:div>
        <w:div w:id="584337668">
          <w:marLeft w:val="640"/>
          <w:marRight w:val="0"/>
          <w:marTop w:val="0"/>
          <w:marBottom w:val="0"/>
          <w:divBdr>
            <w:top w:val="none" w:sz="0" w:space="0" w:color="auto"/>
            <w:left w:val="none" w:sz="0" w:space="0" w:color="auto"/>
            <w:bottom w:val="none" w:sz="0" w:space="0" w:color="auto"/>
            <w:right w:val="none" w:sz="0" w:space="0" w:color="auto"/>
          </w:divBdr>
        </w:div>
        <w:div w:id="977567024">
          <w:marLeft w:val="640"/>
          <w:marRight w:val="0"/>
          <w:marTop w:val="0"/>
          <w:marBottom w:val="0"/>
          <w:divBdr>
            <w:top w:val="none" w:sz="0" w:space="0" w:color="auto"/>
            <w:left w:val="none" w:sz="0" w:space="0" w:color="auto"/>
            <w:bottom w:val="none" w:sz="0" w:space="0" w:color="auto"/>
            <w:right w:val="none" w:sz="0" w:space="0" w:color="auto"/>
          </w:divBdr>
        </w:div>
        <w:div w:id="1141581042">
          <w:marLeft w:val="640"/>
          <w:marRight w:val="0"/>
          <w:marTop w:val="0"/>
          <w:marBottom w:val="0"/>
          <w:divBdr>
            <w:top w:val="none" w:sz="0" w:space="0" w:color="auto"/>
            <w:left w:val="none" w:sz="0" w:space="0" w:color="auto"/>
            <w:bottom w:val="none" w:sz="0" w:space="0" w:color="auto"/>
            <w:right w:val="none" w:sz="0" w:space="0" w:color="auto"/>
          </w:divBdr>
        </w:div>
        <w:div w:id="1864130256">
          <w:marLeft w:val="640"/>
          <w:marRight w:val="0"/>
          <w:marTop w:val="0"/>
          <w:marBottom w:val="0"/>
          <w:divBdr>
            <w:top w:val="none" w:sz="0" w:space="0" w:color="auto"/>
            <w:left w:val="none" w:sz="0" w:space="0" w:color="auto"/>
            <w:bottom w:val="none" w:sz="0" w:space="0" w:color="auto"/>
            <w:right w:val="none" w:sz="0" w:space="0" w:color="auto"/>
          </w:divBdr>
        </w:div>
        <w:div w:id="1808820670">
          <w:marLeft w:val="640"/>
          <w:marRight w:val="0"/>
          <w:marTop w:val="0"/>
          <w:marBottom w:val="0"/>
          <w:divBdr>
            <w:top w:val="none" w:sz="0" w:space="0" w:color="auto"/>
            <w:left w:val="none" w:sz="0" w:space="0" w:color="auto"/>
            <w:bottom w:val="none" w:sz="0" w:space="0" w:color="auto"/>
            <w:right w:val="none" w:sz="0" w:space="0" w:color="auto"/>
          </w:divBdr>
        </w:div>
        <w:div w:id="1360817392">
          <w:marLeft w:val="640"/>
          <w:marRight w:val="0"/>
          <w:marTop w:val="0"/>
          <w:marBottom w:val="0"/>
          <w:divBdr>
            <w:top w:val="none" w:sz="0" w:space="0" w:color="auto"/>
            <w:left w:val="none" w:sz="0" w:space="0" w:color="auto"/>
            <w:bottom w:val="none" w:sz="0" w:space="0" w:color="auto"/>
            <w:right w:val="none" w:sz="0" w:space="0" w:color="auto"/>
          </w:divBdr>
        </w:div>
        <w:div w:id="1494028044">
          <w:marLeft w:val="640"/>
          <w:marRight w:val="0"/>
          <w:marTop w:val="0"/>
          <w:marBottom w:val="0"/>
          <w:divBdr>
            <w:top w:val="none" w:sz="0" w:space="0" w:color="auto"/>
            <w:left w:val="none" w:sz="0" w:space="0" w:color="auto"/>
            <w:bottom w:val="none" w:sz="0" w:space="0" w:color="auto"/>
            <w:right w:val="none" w:sz="0" w:space="0" w:color="auto"/>
          </w:divBdr>
        </w:div>
        <w:div w:id="1398548534">
          <w:marLeft w:val="640"/>
          <w:marRight w:val="0"/>
          <w:marTop w:val="0"/>
          <w:marBottom w:val="0"/>
          <w:divBdr>
            <w:top w:val="none" w:sz="0" w:space="0" w:color="auto"/>
            <w:left w:val="none" w:sz="0" w:space="0" w:color="auto"/>
            <w:bottom w:val="none" w:sz="0" w:space="0" w:color="auto"/>
            <w:right w:val="none" w:sz="0" w:space="0" w:color="auto"/>
          </w:divBdr>
        </w:div>
        <w:div w:id="737441263">
          <w:marLeft w:val="640"/>
          <w:marRight w:val="0"/>
          <w:marTop w:val="0"/>
          <w:marBottom w:val="0"/>
          <w:divBdr>
            <w:top w:val="none" w:sz="0" w:space="0" w:color="auto"/>
            <w:left w:val="none" w:sz="0" w:space="0" w:color="auto"/>
            <w:bottom w:val="none" w:sz="0" w:space="0" w:color="auto"/>
            <w:right w:val="none" w:sz="0" w:space="0" w:color="auto"/>
          </w:divBdr>
        </w:div>
      </w:divsChild>
    </w:div>
    <w:div w:id="1902710169">
      <w:bodyDiv w:val="1"/>
      <w:marLeft w:val="0"/>
      <w:marRight w:val="0"/>
      <w:marTop w:val="0"/>
      <w:marBottom w:val="0"/>
      <w:divBdr>
        <w:top w:val="none" w:sz="0" w:space="0" w:color="auto"/>
        <w:left w:val="none" w:sz="0" w:space="0" w:color="auto"/>
        <w:bottom w:val="none" w:sz="0" w:space="0" w:color="auto"/>
        <w:right w:val="none" w:sz="0" w:space="0" w:color="auto"/>
      </w:divBdr>
    </w:div>
    <w:div w:id="1903326168">
      <w:bodyDiv w:val="1"/>
      <w:marLeft w:val="0"/>
      <w:marRight w:val="0"/>
      <w:marTop w:val="0"/>
      <w:marBottom w:val="0"/>
      <w:divBdr>
        <w:top w:val="none" w:sz="0" w:space="0" w:color="auto"/>
        <w:left w:val="none" w:sz="0" w:space="0" w:color="auto"/>
        <w:bottom w:val="none" w:sz="0" w:space="0" w:color="auto"/>
        <w:right w:val="none" w:sz="0" w:space="0" w:color="auto"/>
      </w:divBdr>
    </w:div>
    <w:div w:id="1904178809">
      <w:bodyDiv w:val="1"/>
      <w:marLeft w:val="0"/>
      <w:marRight w:val="0"/>
      <w:marTop w:val="0"/>
      <w:marBottom w:val="0"/>
      <w:divBdr>
        <w:top w:val="none" w:sz="0" w:space="0" w:color="auto"/>
        <w:left w:val="none" w:sz="0" w:space="0" w:color="auto"/>
        <w:bottom w:val="none" w:sz="0" w:space="0" w:color="auto"/>
        <w:right w:val="none" w:sz="0" w:space="0" w:color="auto"/>
      </w:divBdr>
    </w:div>
    <w:div w:id="1908958897">
      <w:bodyDiv w:val="1"/>
      <w:marLeft w:val="0"/>
      <w:marRight w:val="0"/>
      <w:marTop w:val="0"/>
      <w:marBottom w:val="0"/>
      <w:divBdr>
        <w:top w:val="none" w:sz="0" w:space="0" w:color="auto"/>
        <w:left w:val="none" w:sz="0" w:space="0" w:color="auto"/>
        <w:bottom w:val="none" w:sz="0" w:space="0" w:color="auto"/>
        <w:right w:val="none" w:sz="0" w:space="0" w:color="auto"/>
      </w:divBdr>
    </w:div>
    <w:div w:id="1913656536">
      <w:bodyDiv w:val="1"/>
      <w:marLeft w:val="0"/>
      <w:marRight w:val="0"/>
      <w:marTop w:val="0"/>
      <w:marBottom w:val="0"/>
      <w:divBdr>
        <w:top w:val="none" w:sz="0" w:space="0" w:color="auto"/>
        <w:left w:val="none" w:sz="0" w:space="0" w:color="auto"/>
        <w:bottom w:val="none" w:sz="0" w:space="0" w:color="auto"/>
        <w:right w:val="none" w:sz="0" w:space="0" w:color="auto"/>
      </w:divBdr>
    </w:div>
    <w:div w:id="1918320064">
      <w:bodyDiv w:val="1"/>
      <w:marLeft w:val="0"/>
      <w:marRight w:val="0"/>
      <w:marTop w:val="0"/>
      <w:marBottom w:val="0"/>
      <w:divBdr>
        <w:top w:val="none" w:sz="0" w:space="0" w:color="auto"/>
        <w:left w:val="none" w:sz="0" w:space="0" w:color="auto"/>
        <w:bottom w:val="none" w:sz="0" w:space="0" w:color="auto"/>
        <w:right w:val="none" w:sz="0" w:space="0" w:color="auto"/>
      </w:divBdr>
    </w:div>
    <w:div w:id="1921138353">
      <w:bodyDiv w:val="1"/>
      <w:marLeft w:val="0"/>
      <w:marRight w:val="0"/>
      <w:marTop w:val="0"/>
      <w:marBottom w:val="0"/>
      <w:divBdr>
        <w:top w:val="none" w:sz="0" w:space="0" w:color="auto"/>
        <w:left w:val="none" w:sz="0" w:space="0" w:color="auto"/>
        <w:bottom w:val="none" w:sz="0" w:space="0" w:color="auto"/>
        <w:right w:val="none" w:sz="0" w:space="0" w:color="auto"/>
      </w:divBdr>
    </w:div>
    <w:div w:id="1921914184">
      <w:bodyDiv w:val="1"/>
      <w:marLeft w:val="0"/>
      <w:marRight w:val="0"/>
      <w:marTop w:val="0"/>
      <w:marBottom w:val="0"/>
      <w:divBdr>
        <w:top w:val="none" w:sz="0" w:space="0" w:color="auto"/>
        <w:left w:val="none" w:sz="0" w:space="0" w:color="auto"/>
        <w:bottom w:val="none" w:sz="0" w:space="0" w:color="auto"/>
        <w:right w:val="none" w:sz="0" w:space="0" w:color="auto"/>
      </w:divBdr>
      <w:divsChild>
        <w:div w:id="1864514487">
          <w:marLeft w:val="0"/>
          <w:marRight w:val="0"/>
          <w:marTop w:val="0"/>
          <w:marBottom w:val="0"/>
          <w:divBdr>
            <w:top w:val="none" w:sz="0" w:space="0" w:color="auto"/>
            <w:left w:val="none" w:sz="0" w:space="0" w:color="auto"/>
            <w:bottom w:val="none" w:sz="0" w:space="0" w:color="auto"/>
            <w:right w:val="none" w:sz="0" w:space="0" w:color="auto"/>
          </w:divBdr>
          <w:divsChild>
            <w:div w:id="213786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68829">
      <w:bodyDiv w:val="1"/>
      <w:marLeft w:val="0"/>
      <w:marRight w:val="0"/>
      <w:marTop w:val="0"/>
      <w:marBottom w:val="0"/>
      <w:divBdr>
        <w:top w:val="none" w:sz="0" w:space="0" w:color="auto"/>
        <w:left w:val="none" w:sz="0" w:space="0" w:color="auto"/>
        <w:bottom w:val="none" w:sz="0" w:space="0" w:color="auto"/>
        <w:right w:val="none" w:sz="0" w:space="0" w:color="auto"/>
      </w:divBdr>
      <w:divsChild>
        <w:div w:id="687489442">
          <w:marLeft w:val="480"/>
          <w:marRight w:val="0"/>
          <w:marTop w:val="0"/>
          <w:marBottom w:val="0"/>
          <w:divBdr>
            <w:top w:val="none" w:sz="0" w:space="0" w:color="auto"/>
            <w:left w:val="none" w:sz="0" w:space="0" w:color="auto"/>
            <w:bottom w:val="none" w:sz="0" w:space="0" w:color="auto"/>
            <w:right w:val="none" w:sz="0" w:space="0" w:color="auto"/>
          </w:divBdr>
        </w:div>
        <w:div w:id="1833595200">
          <w:marLeft w:val="480"/>
          <w:marRight w:val="0"/>
          <w:marTop w:val="0"/>
          <w:marBottom w:val="0"/>
          <w:divBdr>
            <w:top w:val="none" w:sz="0" w:space="0" w:color="auto"/>
            <w:left w:val="none" w:sz="0" w:space="0" w:color="auto"/>
            <w:bottom w:val="none" w:sz="0" w:space="0" w:color="auto"/>
            <w:right w:val="none" w:sz="0" w:space="0" w:color="auto"/>
          </w:divBdr>
        </w:div>
        <w:div w:id="1401050834">
          <w:marLeft w:val="480"/>
          <w:marRight w:val="0"/>
          <w:marTop w:val="0"/>
          <w:marBottom w:val="0"/>
          <w:divBdr>
            <w:top w:val="none" w:sz="0" w:space="0" w:color="auto"/>
            <w:left w:val="none" w:sz="0" w:space="0" w:color="auto"/>
            <w:bottom w:val="none" w:sz="0" w:space="0" w:color="auto"/>
            <w:right w:val="none" w:sz="0" w:space="0" w:color="auto"/>
          </w:divBdr>
        </w:div>
        <w:div w:id="1776558964">
          <w:marLeft w:val="480"/>
          <w:marRight w:val="0"/>
          <w:marTop w:val="0"/>
          <w:marBottom w:val="0"/>
          <w:divBdr>
            <w:top w:val="none" w:sz="0" w:space="0" w:color="auto"/>
            <w:left w:val="none" w:sz="0" w:space="0" w:color="auto"/>
            <w:bottom w:val="none" w:sz="0" w:space="0" w:color="auto"/>
            <w:right w:val="none" w:sz="0" w:space="0" w:color="auto"/>
          </w:divBdr>
        </w:div>
        <w:div w:id="915478236">
          <w:marLeft w:val="480"/>
          <w:marRight w:val="0"/>
          <w:marTop w:val="0"/>
          <w:marBottom w:val="0"/>
          <w:divBdr>
            <w:top w:val="none" w:sz="0" w:space="0" w:color="auto"/>
            <w:left w:val="none" w:sz="0" w:space="0" w:color="auto"/>
            <w:bottom w:val="none" w:sz="0" w:space="0" w:color="auto"/>
            <w:right w:val="none" w:sz="0" w:space="0" w:color="auto"/>
          </w:divBdr>
        </w:div>
        <w:div w:id="1950888334">
          <w:marLeft w:val="480"/>
          <w:marRight w:val="0"/>
          <w:marTop w:val="0"/>
          <w:marBottom w:val="0"/>
          <w:divBdr>
            <w:top w:val="none" w:sz="0" w:space="0" w:color="auto"/>
            <w:left w:val="none" w:sz="0" w:space="0" w:color="auto"/>
            <w:bottom w:val="none" w:sz="0" w:space="0" w:color="auto"/>
            <w:right w:val="none" w:sz="0" w:space="0" w:color="auto"/>
          </w:divBdr>
        </w:div>
        <w:div w:id="547035929">
          <w:marLeft w:val="480"/>
          <w:marRight w:val="0"/>
          <w:marTop w:val="0"/>
          <w:marBottom w:val="0"/>
          <w:divBdr>
            <w:top w:val="none" w:sz="0" w:space="0" w:color="auto"/>
            <w:left w:val="none" w:sz="0" w:space="0" w:color="auto"/>
            <w:bottom w:val="none" w:sz="0" w:space="0" w:color="auto"/>
            <w:right w:val="none" w:sz="0" w:space="0" w:color="auto"/>
          </w:divBdr>
        </w:div>
        <w:div w:id="397217858">
          <w:marLeft w:val="480"/>
          <w:marRight w:val="0"/>
          <w:marTop w:val="0"/>
          <w:marBottom w:val="0"/>
          <w:divBdr>
            <w:top w:val="none" w:sz="0" w:space="0" w:color="auto"/>
            <w:left w:val="none" w:sz="0" w:space="0" w:color="auto"/>
            <w:bottom w:val="none" w:sz="0" w:space="0" w:color="auto"/>
            <w:right w:val="none" w:sz="0" w:space="0" w:color="auto"/>
          </w:divBdr>
        </w:div>
        <w:div w:id="1194000703">
          <w:marLeft w:val="480"/>
          <w:marRight w:val="0"/>
          <w:marTop w:val="0"/>
          <w:marBottom w:val="0"/>
          <w:divBdr>
            <w:top w:val="none" w:sz="0" w:space="0" w:color="auto"/>
            <w:left w:val="none" w:sz="0" w:space="0" w:color="auto"/>
            <w:bottom w:val="none" w:sz="0" w:space="0" w:color="auto"/>
            <w:right w:val="none" w:sz="0" w:space="0" w:color="auto"/>
          </w:divBdr>
        </w:div>
        <w:div w:id="1725132939">
          <w:marLeft w:val="480"/>
          <w:marRight w:val="0"/>
          <w:marTop w:val="0"/>
          <w:marBottom w:val="0"/>
          <w:divBdr>
            <w:top w:val="none" w:sz="0" w:space="0" w:color="auto"/>
            <w:left w:val="none" w:sz="0" w:space="0" w:color="auto"/>
            <w:bottom w:val="none" w:sz="0" w:space="0" w:color="auto"/>
            <w:right w:val="none" w:sz="0" w:space="0" w:color="auto"/>
          </w:divBdr>
        </w:div>
        <w:div w:id="1036928265">
          <w:marLeft w:val="480"/>
          <w:marRight w:val="0"/>
          <w:marTop w:val="0"/>
          <w:marBottom w:val="0"/>
          <w:divBdr>
            <w:top w:val="none" w:sz="0" w:space="0" w:color="auto"/>
            <w:left w:val="none" w:sz="0" w:space="0" w:color="auto"/>
            <w:bottom w:val="none" w:sz="0" w:space="0" w:color="auto"/>
            <w:right w:val="none" w:sz="0" w:space="0" w:color="auto"/>
          </w:divBdr>
        </w:div>
        <w:div w:id="341393496">
          <w:marLeft w:val="480"/>
          <w:marRight w:val="0"/>
          <w:marTop w:val="0"/>
          <w:marBottom w:val="0"/>
          <w:divBdr>
            <w:top w:val="none" w:sz="0" w:space="0" w:color="auto"/>
            <w:left w:val="none" w:sz="0" w:space="0" w:color="auto"/>
            <w:bottom w:val="none" w:sz="0" w:space="0" w:color="auto"/>
            <w:right w:val="none" w:sz="0" w:space="0" w:color="auto"/>
          </w:divBdr>
        </w:div>
        <w:div w:id="82381998">
          <w:marLeft w:val="480"/>
          <w:marRight w:val="0"/>
          <w:marTop w:val="0"/>
          <w:marBottom w:val="0"/>
          <w:divBdr>
            <w:top w:val="none" w:sz="0" w:space="0" w:color="auto"/>
            <w:left w:val="none" w:sz="0" w:space="0" w:color="auto"/>
            <w:bottom w:val="none" w:sz="0" w:space="0" w:color="auto"/>
            <w:right w:val="none" w:sz="0" w:space="0" w:color="auto"/>
          </w:divBdr>
        </w:div>
        <w:div w:id="2056003784">
          <w:marLeft w:val="480"/>
          <w:marRight w:val="0"/>
          <w:marTop w:val="0"/>
          <w:marBottom w:val="0"/>
          <w:divBdr>
            <w:top w:val="none" w:sz="0" w:space="0" w:color="auto"/>
            <w:left w:val="none" w:sz="0" w:space="0" w:color="auto"/>
            <w:bottom w:val="none" w:sz="0" w:space="0" w:color="auto"/>
            <w:right w:val="none" w:sz="0" w:space="0" w:color="auto"/>
          </w:divBdr>
        </w:div>
        <w:div w:id="776297367">
          <w:marLeft w:val="480"/>
          <w:marRight w:val="0"/>
          <w:marTop w:val="0"/>
          <w:marBottom w:val="0"/>
          <w:divBdr>
            <w:top w:val="none" w:sz="0" w:space="0" w:color="auto"/>
            <w:left w:val="none" w:sz="0" w:space="0" w:color="auto"/>
            <w:bottom w:val="none" w:sz="0" w:space="0" w:color="auto"/>
            <w:right w:val="none" w:sz="0" w:space="0" w:color="auto"/>
          </w:divBdr>
        </w:div>
        <w:div w:id="1663702315">
          <w:marLeft w:val="480"/>
          <w:marRight w:val="0"/>
          <w:marTop w:val="0"/>
          <w:marBottom w:val="0"/>
          <w:divBdr>
            <w:top w:val="none" w:sz="0" w:space="0" w:color="auto"/>
            <w:left w:val="none" w:sz="0" w:space="0" w:color="auto"/>
            <w:bottom w:val="none" w:sz="0" w:space="0" w:color="auto"/>
            <w:right w:val="none" w:sz="0" w:space="0" w:color="auto"/>
          </w:divBdr>
        </w:div>
        <w:div w:id="231352905">
          <w:marLeft w:val="480"/>
          <w:marRight w:val="0"/>
          <w:marTop w:val="0"/>
          <w:marBottom w:val="0"/>
          <w:divBdr>
            <w:top w:val="none" w:sz="0" w:space="0" w:color="auto"/>
            <w:left w:val="none" w:sz="0" w:space="0" w:color="auto"/>
            <w:bottom w:val="none" w:sz="0" w:space="0" w:color="auto"/>
            <w:right w:val="none" w:sz="0" w:space="0" w:color="auto"/>
          </w:divBdr>
        </w:div>
        <w:div w:id="1094475777">
          <w:marLeft w:val="480"/>
          <w:marRight w:val="0"/>
          <w:marTop w:val="0"/>
          <w:marBottom w:val="0"/>
          <w:divBdr>
            <w:top w:val="none" w:sz="0" w:space="0" w:color="auto"/>
            <w:left w:val="none" w:sz="0" w:space="0" w:color="auto"/>
            <w:bottom w:val="none" w:sz="0" w:space="0" w:color="auto"/>
            <w:right w:val="none" w:sz="0" w:space="0" w:color="auto"/>
          </w:divBdr>
        </w:div>
        <w:div w:id="824081811">
          <w:marLeft w:val="480"/>
          <w:marRight w:val="0"/>
          <w:marTop w:val="0"/>
          <w:marBottom w:val="0"/>
          <w:divBdr>
            <w:top w:val="none" w:sz="0" w:space="0" w:color="auto"/>
            <w:left w:val="none" w:sz="0" w:space="0" w:color="auto"/>
            <w:bottom w:val="none" w:sz="0" w:space="0" w:color="auto"/>
            <w:right w:val="none" w:sz="0" w:space="0" w:color="auto"/>
          </w:divBdr>
        </w:div>
        <w:div w:id="735125946">
          <w:marLeft w:val="480"/>
          <w:marRight w:val="0"/>
          <w:marTop w:val="0"/>
          <w:marBottom w:val="0"/>
          <w:divBdr>
            <w:top w:val="none" w:sz="0" w:space="0" w:color="auto"/>
            <w:left w:val="none" w:sz="0" w:space="0" w:color="auto"/>
            <w:bottom w:val="none" w:sz="0" w:space="0" w:color="auto"/>
            <w:right w:val="none" w:sz="0" w:space="0" w:color="auto"/>
          </w:divBdr>
        </w:div>
        <w:div w:id="1532843262">
          <w:marLeft w:val="480"/>
          <w:marRight w:val="0"/>
          <w:marTop w:val="0"/>
          <w:marBottom w:val="0"/>
          <w:divBdr>
            <w:top w:val="none" w:sz="0" w:space="0" w:color="auto"/>
            <w:left w:val="none" w:sz="0" w:space="0" w:color="auto"/>
            <w:bottom w:val="none" w:sz="0" w:space="0" w:color="auto"/>
            <w:right w:val="none" w:sz="0" w:space="0" w:color="auto"/>
          </w:divBdr>
        </w:div>
        <w:div w:id="1068383622">
          <w:marLeft w:val="480"/>
          <w:marRight w:val="0"/>
          <w:marTop w:val="0"/>
          <w:marBottom w:val="0"/>
          <w:divBdr>
            <w:top w:val="none" w:sz="0" w:space="0" w:color="auto"/>
            <w:left w:val="none" w:sz="0" w:space="0" w:color="auto"/>
            <w:bottom w:val="none" w:sz="0" w:space="0" w:color="auto"/>
            <w:right w:val="none" w:sz="0" w:space="0" w:color="auto"/>
          </w:divBdr>
        </w:div>
        <w:div w:id="1652100490">
          <w:marLeft w:val="480"/>
          <w:marRight w:val="0"/>
          <w:marTop w:val="0"/>
          <w:marBottom w:val="0"/>
          <w:divBdr>
            <w:top w:val="none" w:sz="0" w:space="0" w:color="auto"/>
            <w:left w:val="none" w:sz="0" w:space="0" w:color="auto"/>
            <w:bottom w:val="none" w:sz="0" w:space="0" w:color="auto"/>
            <w:right w:val="none" w:sz="0" w:space="0" w:color="auto"/>
          </w:divBdr>
        </w:div>
        <w:div w:id="1960185080">
          <w:marLeft w:val="480"/>
          <w:marRight w:val="0"/>
          <w:marTop w:val="0"/>
          <w:marBottom w:val="0"/>
          <w:divBdr>
            <w:top w:val="none" w:sz="0" w:space="0" w:color="auto"/>
            <w:left w:val="none" w:sz="0" w:space="0" w:color="auto"/>
            <w:bottom w:val="none" w:sz="0" w:space="0" w:color="auto"/>
            <w:right w:val="none" w:sz="0" w:space="0" w:color="auto"/>
          </w:divBdr>
        </w:div>
        <w:div w:id="238486139">
          <w:marLeft w:val="480"/>
          <w:marRight w:val="0"/>
          <w:marTop w:val="0"/>
          <w:marBottom w:val="0"/>
          <w:divBdr>
            <w:top w:val="none" w:sz="0" w:space="0" w:color="auto"/>
            <w:left w:val="none" w:sz="0" w:space="0" w:color="auto"/>
            <w:bottom w:val="none" w:sz="0" w:space="0" w:color="auto"/>
            <w:right w:val="none" w:sz="0" w:space="0" w:color="auto"/>
          </w:divBdr>
        </w:div>
        <w:div w:id="757409473">
          <w:marLeft w:val="480"/>
          <w:marRight w:val="0"/>
          <w:marTop w:val="0"/>
          <w:marBottom w:val="0"/>
          <w:divBdr>
            <w:top w:val="none" w:sz="0" w:space="0" w:color="auto"/>
            <w:left w:val="none" w:sz="0" w:space="0" w:color="auto"/>
            <w:bottom w:val="none" w:sz="0" w:space="0" w:color="auto"/>
            <w:right w:val="none" w:sz="0" w:space="0" w:color="auto"/>
          </w:divBdr>
        </w:div>
        <w:div w:id="1124621112">
          <w:marLeft w:val="480"/>
          <w:marRight w:val="0"/>
          <w:marTop w:val="0"/>
          <w:marBottom w:val="0"/>
          <w:divBdr>
            <w:top w:val="none" w:sz="0" w:space="0" w:color="auto"/>
            <w:left w:val="none" w:sz="0" w:space="0" w:color="auto"/>
            <w:bottom w:val="none" w:sz="0" w:space="0" w:color="auto"/>
            <w:right w:val="none" w:sz="0" w:space="0" w:color="auto"/>
          </w:divBdr>
        </w:div>
        <w:div w:id="155807473">
          <w:marLeft w:val="480"/>
          <w:marRight w:val="0"/>
          <w:marTop w:val="0"/>
          <w:marBottom w:val="0"/>
          <w:divBdr>
            <w:top w:val="none" w:sz="0" w:space="0" w:color="auto"/>
            <w:left w:val="none" w:sz="0" w:space="0" w:color="auto"/>
            <w:bottom w:val="none" w:sz="0" w:space="0" w:color="auto"/>
            <w:right w:val="none" w:sz="0" w:space="0" w:color="auto"/>
          </w:divBdr>
        </w:div>
        <w:div w:id="925502475">
          <w:marLeft w:val="480"/>
          <w:marRight w:val="0"/>
          <w:marTop w:val="0"/>
          <w:marBottom w:val="0"/>
          <w:divBdr>
            <w:top w:val="none" w:sz="0" w:space="0" w:color="auto"/>
            <w:left w:val="none" w:sz="0" w:space="0" w:color="auto"/>
            <w:bottom w:val="none" w:sz="0" w:space="0" w:color="auto"/>
            <w:right w:val="none" w:sz="0" w:space="0" w:color="auto"/>
          </w:divBdr>
        </w:div>
        <w:div w:id="123156315">
          <w:marLeft w:val="480"/>
          <w:marRight w:val="0"/>
          <w:marTop w:val="0"/>
          <w:marBottom w:val="0"/>
          <w:divBdr>
            <w:top w:val="none" w:sz="0" w:space="0" w:color="auto"/>
            <w:left w:val="none" w:sz="0" w:space="0" w:color="auto"/>
            <w:bottom w:val="none" w:sz="0" w:space="0" w:color="auto"/>
            <w:right w:val="none" w:sz="0" w:space="0" w:color="auto"/>
          </w:divBdr>
        </w:div>
        <w:div w:id="1117333750">
          <w:marLeft w:val="480"/>
          <w:marRight w:val="0"/>
          <w:marTop w:val="0"/>
          <w:marBottom w:val="0"/>
          <w:divBdr>
            <w:top w:val="none" w:sz="0" w:space="0" w:color="auto"/>
            <w:left w:val="none" w:sz="0" w:space="0" w:color="auto"/>
            <w:bottom w:val="none" w:sz="0" w:space="0" w:color="auto"/>
            <w:right w:val="none" w:sz="0" w:space="0" w:color="auto"/>
          </w:divBdr>
        </w:div>
        <w:div w:id="2039155001">
          <w:marLeft w:val="480"/>
          <w:marRight w:val="0"/>
          <w:marTop w:val="0"/>
          <w:marBottom w:val="0"/>
          <w:divBdr>
            <w:top w:val="none" w:sz="0" w:space="0" w:color="auto"/>
            <w:left w:val="none" w:sz="0" w:space="0" w:color="auto"/>
            <w:bottom w:val="none" w:sz="0" w:space="0" w:color="auto"/>
            <w:right w:val="none" w:sz="0" w:space="0" w:color="auto"/>
          </w:divBdr>
        </w:div>
        <w:div w:id="1687756937">
          <w:marLeft w:val="480"/>
          <w:marRight w:val="0"/>
          <w:marTop w:val="0"/>
          <w:marBottom w:val="0"/>
          <w:divBdr>
            <w:top w:val="none" w:sz="0" w:space="0" w:color="auto"/>
            <w:left w:val="none" w:sz="0" w:space="0" w:color="auto"/>
            <w:bottom w:val="none" w:sz="0" w:space="0" w:color="auto"/>
            <w:right w:val="none" w:sz="0" w:space="0" w:color="auto"/>
          </w:divBdr>
        </w:div>
        <w:div w:id="1251348719">
          <w:marLeft w:val="480"/>
          <w:marRight w:val="0"/>
          <w:marTop w:val="0"/>
          <w:marBottom w:val="0"/>
          <w:divBdr>
            <w:top w:val="none" w:sz="0" w:space="0" w:color="auto"/>
            <w:left w:val="none" w:sz="0" w:space="0" w:color="auto"/>
            <w:bottom w:val="none" w:sz="0" w:space="0" w:color="auto"/>
            <w:right w:val="none" w:sz="0" w:space="0" w:color="auto"/>
          </w:divBdr>
        </w:div>
        <w:div w:id="806170534">
          <w:marLeft w:val="480"/>
          <w:marRight w:val="0"/>
          <w:marTop w:val="0"/>
          <w:marBottom w:val="0"/>
          <w:divBdr>
            <w:top w:val="none" w:sz="0" w:space="0" w:color="auto"/>
            <w:left w:val="none" w:sz="0" w:space="0" w:color="auto"/>
            <w:bottom w:val="none" w:sz="0" w:space="0" w:color="auto"/>
            <w:right w:val="none" w:sz="0" w:space="0" w:color="auto"/>
          </w:divBdr>
        </w:div>
        <w:div w:id="373891447">
          <w:marLeft w:val="480"/>
          <w:marRight w:val="0"/>
          <w:marTop w:val="0"/>
          <w:marBottom w:val="0"/>
          <w:divBdr>
            <w:top w:val="none" w:sz="0" w:space="0" w:color="auto"/>
            <w:left w:val="none" w:sz="0" w:space="0" w:color="auto"/>
            <w:bottom w:val="none" w:sz="0" w:space="0" w:color="auto"/>
            <w:right w:val="none" w:sz="0" w:space="0" w:color="auto"/>
          </w:divBdr>
        </w:div>
        <w:div w:id="1683631606">
          <w:marLeft w:val="480"/>
          <w:marRight w:val="0"/>
          <w:marTop w:val="0"/>
          <w:marBottom w:val="0"/>
          <w:divBdr>
            <w:top w:val="none" w:sz="0" w:space="0" w:color="auto"/>
            <w:left w:val="none" w:sz="0" w:space="0" w:color="auto"/>
            <w:bottom w:val="none" w:sz="0" w:space="0" w:color="auto"/>
            <w:right w:val="none" w:sz="0" w:space="0" w:color="auto"/>
          </w:divBdr>
        </w:div>
        <w:div w:id="1371766592">
          <w:marLeft w:val="480"/>
          <w:marRight w:val="0"/>
          <w:marTop w:val="0"/>
          <w:marBottom w:val="0"/>
          <w:divBdr>
            <w:top w:val="none" w:sz="0" w:space="0" w:color="auto"/>
            <w:left w:val="none" w:sz="0" w:space="0" w:color="auto"/>
            <w:bottom w:val="none" w:sz="0" w:space="0" w:color="auto"/>
            <w:right w:val="none" w:sz="0" w:space="0" w:color="auto"/>
          </w:divBdr>
        </w:div>
        <w:div w:id="1701125559">
          <w:marLeft w:val="480"/>
          <w:marRight w:val="0"/>
          <w:marTop w:val="0"/>
          <w:marBottom w:val="0"/>
          <w:divBdr>
            <w:top w:val="none" w:sz="0" w:space="0" w:color="auto"/>
            <w:left w:val="none" w:sz="0" w:space="0" w:color="auto"/>
            <w:bottom w:val="none" w:sz="0" w:space="0" w:color="auto"/>
            <w:right w:val="none" w:sz="0" w:space="0" w:color="auto"/>
          </w:divBdr>
        </w:div>
        <w:div w:id="51512870">
          <w:marLeft w:val="480"/>
          <w:marRight w:val="0"/>
          <w:marTop w:val="0"/>
          <w:marBottom w:val="0"/>
          <w:divBdr>
            <w:top w:val="none" w:sz="0" w:space="0" w:color="auto"/>
            <w:left w:val="none" w:sz="0" w:space="0" w:color="auto"/>
            <w:bottom w:val="none" w:sz="0" w:space="0" w:color="auto"/>
            <w:right w:val="none" w:sz="0" w:space="0" w:color="auto"/>
          </w:divBdr>
        </w:div>
        <w:div w:id="1583565692">
          <w:marLeft w:val="480"/>
          <w:marRight w:val="0"/>
          <w:marTop w:val="0"/>
          <w:marBottom w:val="0"/>
          <w:divBdr>
            <w:top w:val="none" w:sz="0" w:space="0" w:color="auto"/>
            <w:left w:val="none" w:sz="0" w:space="0" w:color="auto"/>
            <w:bottom w:val="none" w:sz="0" w:space="0" w:color="auto"/>
            <w:right w:val="none" w:sz="0" w:space="0" w:color="auto"/>
          </w:divBdr>
        </w:div>
        <w:div w:id="51661477">
          <w:marLeft w:val="480"/>
          <w:marRight w:val="0"/>
          <w:marTop w:val="0"/>
          <w:marBottom w:val="0"/>
          <w:divBdr>
            <w:top w:val="none" w:sz="0" w:space="0" w:color="auto"/>
            <w:left w:val="none" w:sz="0" w:space="0" w:color="auto"/>
            <w:bottom w:val="none" w:sz="0" w:space="0" w:color="auto"/>
            <w:right w:val="none" w:sz="0" w:space="0" w:color="auto"/>
          </w:divBdr>
        </w:div>
        <w:div w:id="1249004633">
          <w:marLeft w:val="480"/>
          <w:marRight w:val="0"/>
          <w:marTop w:val="0"/>
          <w:marBottom w:val="0"/>
          <w:divBdr>
            <w:top w:val="none" w:sz="0" w:space="0" w:color="auto"/>
            <w:left w:val="none" w:sz="0" w:space="0" w:color="auto"/>
            <w:bottom w:val="none" w:sz="0" w:space="0" w:color="auto"/>
            <w:right w:val="none" w:sz="0" w:space="0" w:color="auto"/>
          </w:divBdr>
        </w:div>
        <w:div w:id="154956047">
          <w:marLeft w:val="480"/>
          <w:marRight w:val="0"/>
          <w:marTop w:val="0"/>
          <w:marBottom w:val="0"/>
          <w:divBdr>
            <w:top w:val="none" w:sz="0" w:space="0" w:color="auto"/>
            <w:left w:val="none" w:sz="0" w:space="0" w:color="auto"/>
            <w:bottom w:val="none" w:sz="0" w:space="0" w:color="auto"/>
            <w:right w:val="none" w:sz="0" w:space="0" w:color="auto"/>
          </w:divBdr>
        </w:div>
        <w:div w:id="155615216">
          <w:marLeft w:val="480"/>
          <w:marRight w:val="0"/>
          <w:marTop w:val="0"/>
          <w:marBottom w:val="0"/>
          <w:divBdr>
            <w:top w:val="none" w:sz="0" w:space="0" w:color="auto"/>
            <w:left w:val="none" w:sz="0" w:space="0" w:color="auto"/>
            <w:bottom w:val="none" w:sz="0" w:space="0" w:color="auto"/>
            <w:right w:val="none" w:sz="0" w:space="0" w:color="auto"/>
          </w:divBdr>
        </w:div>
        <w:div w:id="1525167199">
          <w:marLeft w:val="480"/>
          <w:marRight w:val="0"/>
          <w:marTop w:val="0"/>
          <w:marBottom w:val="0"/>
          <w:divBdr>
            <w:top w:val="none" w:sz="0" w:space="0" w:color="auto"/>
            <w:left w:val="none" w:sz="0" w:space="0" w:color="auto"/>
            <w:bottom w:val="none" w:sz="0" w:space="0" w:color="auto"/>
            <w:right w:val="none" w:sz="0" w:space="0" w:color="auto"/>
          </w:divBdr>
        </w:div>
        <w:div w:id="927930356">
          <w:marLeft w:val="480"/>
          <w:marRight w:val="0"/>
          <w:marTop w:val="0"/>
          <w:marBottom w:val="0"/>
          <w:divBdr>
            <w:top w:val="none" w:sz="0" w:space="0" w:color="auto"/>
            <w:left w:val="none" w:sz="0" w:space="0" w:color="auto"/>
            <w:bottom w:val="none" w:sz="0" w:space="0" w:color="auto"/>
            <w:right w:val="none" w:sz="0" w:space="0" w:color="auto"/>
          </w:divBdr>
        </w:div>
        <w:div w:id="1875536015">
          <w:marLeft w:val="480"/>
          <w:marRight w:val="0"/>
          <w:marTop w:val="0"/>
          <w:marBottom w:val="0"/>
          <w:divBdr>
            <w:top w:val="none" w:sz="0" w:space="0" w:color="auto"/>
            <w:left w:val="none" w:sz="0" w:space="0" w:color="auto"/>
            <w:bottom w:val="none" w:sz="0" w:space="0" w:color="auto"/>
            <w:right w:val="none" w:sz="0" w:space="0" w:color="auto"/>
          </w:divBdr>
        </w:div>
        <w:div w:id="1750343929">
          <w:marLeft w:val="480"/>
          <w:marRight w:val="0"/>
          <w:marTop w:val="0"/>
          <w:marBottom w:val="0"/>
          <w:divBdr>
            <w:top w:val="none" w:sz="0" w:space="0" w:color="auto"/>
            <w:left w:val="none" w:sz="0" w:space="0" w:color="auto"/>
            <w:bottom w:val="none" w:sz="0" w:space="0" w:color="auto"/>
            <w:right w:val="none" w:sz="0" w:space="0" w:color="auto"/>
          </w:divBdr>
        </w:div>
        <w:div w:id="2144808116">
          <w:marLeft w:val="480"/>
          <w:marRight w:val="0"/>
          <w:marTop w:val="0"/>
          <w:marBottom w:val="0"/>
          <w:divBdr>
            <w:top w:val="none" w:sz="0" w:space="0" w:color="auto"/>
            <w:left w:val="none" w:sz="0" w:space="0" w:color="auto"/>
            <w:bottom w:val="none" w:sz="0" w:space="0" w:color="auto"/>
            <w:right w:val="none" w:sz="0" w:space="0" w:color="auto"/>
          </w:divBdr>
        </w:div>
        <w:div w:id="248006403">
          <w:marLeft w:val="480"/>
          <w:marRight w:val="0"/>
          <w:marTop w:val="0"/>
          <w:marBottom w:val="0"/>
          <w:divBdr>
            <w:top w:val="none" w:sz="0" w:space="0" w:color="auto"/>
            <w:left w:val="none" w:sz="0" w:space="0" w:color="auto"/>
            <w:bottom w:val="none" w:sz="0" w:space="0" w:color="auto"/>
            <w:right w:val="none" w:sz="0" w:space="0" w:color="auto"/>
          </w:divBdr>
        </w:div>
        <w:div w:id="1394082995">
          <w:marLeft w:val="480"/>
          <w:marRight w:val="0"/>
          <w:marTop w:val="0"/>
          <w:marBottom w:val="0"/>
          <w:divBdr>
            <w:top w:val="none" w:sz="0" w:space="0" w:color="auto"/>
            <w:left w:val="none" w:sz="0" w:space="0" w:color="auto"/>
            <w:bottom w:val="none" w:sz="0" w:space="0" w:color="auto"/>
            <w:right w:val="none" w:sz="0" w:space="0" w:color="auto"/>
          </w:divBdr>
        </w:div>
        <w:div w:id="1206024005">
          <w:marLeft w:val="480"/>
          <w:marRight w:val="0"/>
          <w:marTop w:val="0"/>
          <w:marBottom w:val="0"/>
          <w:divBdr>
            <w:top w:val="none" w:sz="0" w:space="0" w:color="auto"/>
            <w:left w:val="none" w:sz="0" w:space="0" w:color="auto"/>
            <w:bottom w:val="none" w:sz="0" w:space="0" w:color="auto"/>
            <w:right w:val="none" w:sz="0" w:space="0" w:color="auto"/>
          </w:divBdr>
        </w:div>
        <w:div w:id="974214955">
          <w:marLeft w:val="480"/>
          <w:marRight w:val="0"/>
          <w:marTop w:val="0"/>
          <w:marBottom w:val="0"/>
          <w:divBdr>
            <w:top w:val="none" w:sz="0" w:space="0" w:color="auto"/>
            <w:left w:val="none" w:sz="0" w:space="0" w:color="auto"/>
            <w:bottom w:val="none" w:sz="0" w:space="0" w:color="auto"/>
            <w:right w:val="none" w:sz="0" w:space="0" w:color="auto"/>
          </w:divBdr>
        </w:div>
        <w:div w:id="563609885">
          <w:marLeft w:val="480"/>
          <w:marRight w:val="0"/>
          <w:marTop w:val="0"/>
          <w:marBottom w:val="0"/>
          <w:divBdr>
            <w:top w:val="none" w:sz="0" w:space="0" w:color="auto"/>
            <w:left w:val="none" w:sz="0" w:space="0" w:color="auto"/>
            <w:bottom w:val="none" w:sz="0" w:space="0" w:color="auto"/>
            <w:right w:val="none" w:sz="0" w:space="0" w:color="auto"/>
          </w:divBdr>
        </w:div>
        <w:div w:id="781801052">
          <w:marLeft w:val="480"/>
          <w:marRight w:val="0"/>
          <w:marTop w:val="0"/>
          <w:marBottom w:val="0"/>
          <w:divBdr>
            <w:top w:val="none" w:sz="0" w:space="0" w:color="auto"/>
            <w:left w:val="none" w:sz="0" w:space="0" w:color="auto"/>
            <w:bottom w:val="none" w:sz="0" w:space="0" w:color="auto"/>
            <w:right w:val="none" w:sz="0" w:space="0" w:color="auto"/>
          </w:divBdr>
        </w:div>
        <w:div w:id="935870154">
          <w:marLeft w:val="480"/>
          <w:marRight w:val="0"/>
          <w:marTop w:val="0"/>
          <w:marBottom w:val="0"/>
          <w:divBdr>
            <w:top w:val="none" w:sz="0" w:space="0" w:color="auto"/>
            <w:left w:val="none" w:sz="0" w:space="0" w:color="auto"/>
            <w:bottom w:val="none" w:sz="0" w:space="0" w:color="auto"/>
            <w:right w:val="none" w:sz="0" w:space="0" w:color="auto"/>
          </w:divBdr>
        </w:div>
      </w:divsChild>
    </w:div>
    <w:div w:id="1934780202">
      <w:bodyDiv w:val="1"/>
      <w:marLeft w:val="0"/>
      <w:marRight w:val="0"/>
      <w:marTop w:val="0"/>
      <w:marBottom w:val="0"/>
      <w:divBdr>
        <w:top w:val="none" w:sz="0" w:space="0" w:color="auto"/>
        <w:left w:val="none" w:sz="0" w:space="0" w:color="auto"/>
        <w:bottom w:val="none" w:sz="0" w:space="0" w:color="auto"/>
        <w:right w:val="none" w:sz="0" w:space="0" w:color="auto"/>
      </w:divBdr>
    </w:div>
    <w:div w:id="1937402030">
      <w:bodyDiv w:val="1"/>
      <w:marLeft w:val="0"/>
      <w:marRight w:val="0"/>
      <w:marTop w:val="0"/>
      <w:marBottom w:val="0"/>
      <w:divBdr>
        <w:top w:val="none" w:sz="0" w:space="0" w:color="auto"/>
        <w:left w:val="none" w:sz="0" w:space="0" w:color="auto"/>
        <w:bottom w:val="none" w:sz="0" w:space="0" w:color="auto"/>
        <w:right w:val="none" w:sz="0" w:space="0" w:color="auto"/>
      </w:divBdr>
    </w:div>
    <w:div w:id="1940141702">
      <w:bodyDiv w:val="1"/>
      <w:marLeft w:val="0"/>
      <w:marRight w:val="0"/>
      <w:marTop w:val="0"/>
      <w:marBottom w:val="0"/>
      <w:divBdr>
        <w:top w:val="none" w:sz="0" w:space="0" w:color="auto"/>
        <w:left w:val="none" w:sz="0" w:space="0" w:color="auto"/>
        <w:bottom w:val="none" w:sz="0" w:space="0" w:color="auto"/>
        <w:right w:val="none" w:sz="0" w:space="0" w:color="auto"/>
      </w:divBdr>
      <w:divsChild>
        <w:div w:id="1452821250">
          <w:marLeft w:val="480"/>
          <w:marRight w:val="0"/>
          <w:marTop w:val="0"/>
          <w:marBottom w:val="0"/>
          <w:divBdr>
            <w:top w:val="none" w:sz="0" w:space="0" w:color="auto"/>
            <w:left w:val="none" w:sz="0" w:space="0" w:color="auto"/>
            <w:bottom w:val="none" w:sz="0" w:space="0" w:color="auto"/>
            <w:right w:val="none" w:sz="0" w:space="0" w:color="auto"/>
          </w:divBdr>
        </w:div>
        <w:div w:id="432407944">
          <w:marLeft w:val="480"/>
          <w:marRight w:val="0"/>
          <w:marTop w:val="0"/>
          <w:marBottom w:val="0"/>
          <w:divBdr>
            <w:top w:val="none" w:sz="0" w:space="0" w:color="auto"/>
            <w:left w:val="none" w:sz="0" w:space="0" w:color="auto"/>
            <w:bottom w:val="none" w:sz="0" w:space="0" w:color="auto"/>
            <w:right w:val="none" w:sz="0" w:space="0" w:color="auto"/>
          </w:divBdr>
        </w:div>
        <w:div w:id="789058451">
          <w:marLeft w:val="480"/>
          <w:marRight w:val="0"/>
          <w:marTop w:val="0"/>
          <w:marBottom w:val="0"/>
          <w:divBdr>
            <w:top w:val="none" w:sz="0" w:space="0" w:color="auto"/>
            <w:left w:val="none" w:sz="0" w:space="0" w:color="auto"/>
            <w:bottom w:val="none" w:sz="0" w:space="0" w:color="auto"/>
            <w:right w:val="none" w:sz="0" w:space="0" w:color="auto"/>
          </w:divBdr>
        </w:div>
        <w:div w:id="1976566538">
          <w:marLeft w:val="480"/>
          <w:marRight w:val="0"/>
          <w:marTop w:val="0"/>
          <w:marBottom w:val="0"/>
          <w:divBdr>
            <w:top w:val="none" w:sz="0" w:space="0" w:color="auto"/>
            <w:left w:val="none" w:sz="0" w:space="0" w:color="auto"/>
            <w:bottom w:val="none" w:sz="0" w:space="0" w:color="auto"/>
            <w:right w:val="none" w:sz="0" w:space="0" w:color="auto"/>
          </w:divBdr>
        </w:div>
        <w:div w:id="427309682">
          <w:marLeft w:val="480"/>
          <w:marRight w:val="0"/>
          <w:marTop w:val="0"/>
          <w:marBottom w:val="0"/>
          <w:divBdr>
            <w:top w:val="none" w:sz="0" w:space="0" w:color="auto"/>
            <w:left w:val="none" w:sz="0" w:space="0" w:color="auto"/>
            <w:bottom w:val="none" w:sz="0" w:space="0" w:color="auto"/>
            <w:right w:val="none" w:sz="0" w:space="0" w:color="auto"/>
          </w:divBdr>
        </w:div>
        <w:div w:id="1206407704">
          <w:marLeft w:val="480"/>
          <w:marRight w:val="0"/>
          <w:marTop w:val="0"/>
          <w:marBottom w:val="0"/>
          <w:divBdr>
            <w:top w:val="none" w:sz="0" w:space="0" w:color="auto"/>
            <w:left w:val="none" w:sz="0" w:space="0" w:color="auto"/>
            <w:bottom w:val="none" w:sz="0" w:space="0" w:color="auto"/>
            <w:right w:val="none" w:sz="0" w:space="0" w:color="auto"/>
          </w:divBdr>
        </w:div>
        <w:div w:id="372776512">
          <w:marLeft w:val="480"/>
          <w:marRight w:val="0"/>
          <w:marTop w:val="0"/>
          <w:marBottom w:val="0"/>
          <w:divBdr>
            <w:top w:val="none" w:sz="0" w:space="0" w:color="auto"/>
            <w:left w:val="none" w:sz="0" w:space="0" w:color="auto"/>
            <w:bottom w:val="none" w:sz="0" w:space="0" w:color="auto"/>
            <w:right w:val="none" w:sz="0" w:space="0" w:color="auto"/>
          </w:divBdr>
        </w:div>
        <w:div w:id="410926773">
          <w:marLeft w:val="480"/>
          <w:marRight w:val="0"/>
          <w:marTop w:val="0"/>
          <w:marBottom w:val="0"/>
          <w:divBdr>
            <w:top w:val="none" w:sz="0" w:space="0" w:color="auto"/>
            <w:left w:val="none" w:sz="0" w:space="0" w:color="auto"/>
            <w:bottom w:val="none" w:sz="0" w:space="0" w:color="auto"/>
            <w:right w:val="none" w:sz="0" w:space="0" w:color="auto"/>
          </w:divBdr>
        </w:div>
        <w:div w:id="1228419851">
          <w:marLeft w:val="480"/>
          <w:marRight w:val="0"/>
          <w:marTop w:val="0"/>
          <w:marBottom w:val="0"/>
          <w:divBdr>
            <w:top w:val="none" w:sz="0" w:space="0" w:color="auto"/>
            <w:left w:val="none" w:sz="0" w:space="0" w:color="auto"/>
            <w:bottom w:val="none" w:sz="0" w:space="0" w:color="auto"/>
            <w:right w:val="none" w:sz="0" w:space="0" w:color="auto"/>
          </w:divBdr>
        </w:div>
        <w:div w:id="1269969253">
          <w:marLeft w:val="480"/>
          <w:marRight w:val="0"/>
          <w:marTop w:val="0"/>
          <w:marBottom w:val="0"/>
          <w:divBdr>
            <w:top w:val="none" w:sz="0" w:space="0" w:color="auto"/>
            <w:left w:val="none" w:sz="0" w:space="0" w:color="auto"/>
            <w:bottom w:val="none" w:sz="0" w:space="0" w:color="auto"/>
            <w:right w:val="none" w:sz="0" w:space="0" w:color="auto"/>
          </w:divBdr>
        </w:div>
        <w:div w:id="11684652">
          <w:marLeft w:val="480"/>
          <w:marRight w:val="0"/>
          <w:marTop w:val="0"/>
          <w:marBottom w:val="0"/>
          <w:divBdr>
            <w:top w:val="none" w:sz="0" w:space="0" w:color="auto"/>
            <w:left w:val="none" w:sz="0" w:space="0" w:color="auto"/>
            <w:bottom w:val="none" w:sz="0" w:space="0" w:color="auto"/>
            <w:right w:val="none" w:sz="0" w:space="0" w:color="auto"/>
          </w:divBdr>
        </w:div>
        <w:div w:id="1650816726">
          <w:marLeft w:val="480"/>
          <w:marRight w:val="0"/>
          <w:marTop w:val="0"/>
          <w:marBottom w:val="0"/>
          <w:divBdr>
            <w:top w:val="none" w:sz="0" w:space="0" w:color="auto"/>
            <w:left w:val="none" w:sz="0" w:space="0" w:color="auto"/>
            <w:bottom w:val="none" w:sz="0" w:space="0" w:color="auto"/>
            <w:right w:val="none" w:sz="0" w:space="0" w:color="auto"/>
          </w:divBdr>
        </w:div>
        <w:div w:id="675887482">
          <w:marLeft w:val="480"/>
          <w:marRight w:val="0"/>
          <w:marTop w:val="0"/>
          <w:marBottom w:val="0"/>
          <w:divBdr>
            <w:top w:val="none" w:sz="0" w:space="0" w:color="auto"/>
            <w:left w:val="none" w:sz="0" w:space="0" w:color="auto"/>
            <w:bottom w:val="none" w:sz="0" w:space="0" w:color="auto"/>
            <w:right w:val="none" w:sz="0" w:space="0" w:color="auto"/>
          </w:divBdr>
        </w:div>
        <w:div w:id="661784233">
          <w:marLeft w:val="480"/>
          <w:marRight w:val="0"/>
          <w:marTop w:val="0"/>
          <w:marBottom w:val="0"/>
          <w:divBdr>
            <w:top w:val="none" w:sz="0" w:space="0" w:color="auto"/>
            <w:left w:val="none" w:sz="0" w:space="0" w:color="auto"/>
            <w:bottom w:val="none" w:sz="0" w:space="0" w:color="auto"/>
            <w:right w:val="none" w:sz="0" w:space="0" w:color="auto"/>
          </w:divBdr>
        </w:div>
        <w:div w:id="431244167">
          <w:marLeft w:val="480"/>
          <w:marRight w:val="0"/>
          <w:marTop w:val="0"/>
          <w:marBottom w:val="0"/>
          <w:divBdr>
            <w:top w:val="none" w:sz="0" w:space="0" w:color="auto"/>
            <w:left w:val="none" w:sz="0" w:space="0" w:color="auto"/>
            <w:bottom w:val="none" w:sz="0" w:space="0" w:color="auto"/>
            <w:right w:val="none" w:sz="0" w:space="0" w:color="auto"/>
          </w:divBdr>
        </w:div>
        <w:div w:id="571814927">
          <w:marLeft w:val="480"/>
          <w:marRight w:val="0"/>
          <w:marTop w:val="0"/>
          <w:marBottom w:val="0"/>
          <w:divBdr>
            <w:top w:val="none" w:sz="0" w:space="0" w:color="auto"/>
            <w:left w:val="none" w:sz="0" w:space="0" w:color="auto"/>
            <w:bottom w:val="none" w:sz="0" w:space="0" w:color="auto"/>
            <w:right w:val="none" w:sz="0" w:space="0" w:color="auto"/>
          </w:divBdr>
        </w:div>
        <w:div w:id="679704297">
          <w:marLeft w:val="480"/>
          <w:marRight w:val="0"/>
          <w:marTop w:val="0"/>
          <w:marBottom w:val="0"/>
          <w:divBdr>
            <w:top w:val="none" w:sz="0" w:space="0" w:color="auto"/>
            <w:left w:val="none" w:sz="0" w:space="0" w:color="auto"/>
            <w:bottom w:val="none" w:sz="0" w:space="0" w:color="auto"/>
            <w:right w:val="none" w:sz="0" w:space="0" w:color="auto"/>
          </w:divBdr>
        </w:div>
        <w:div w:id="1739395970">
          <w:marLeft w:val="480"/>
          <w:marRight w:val="0"/>
          <w:marTop w:val="0"/>
          <w:marBottom w:val="0"/>
          <w:divBdr>
            <w:top w:val="none" w:sz="0" w:space="0" w:color="auto"/>
            <w:left w:val="none" w:sz="0" w:space="0" w:color="auto"/>
            <w:bottom w:val="none" w:sz="0" w:space="0" w:color="auto"/>
            <w:right w:val="none" w:sz="0" w:space="0" w:color="auto"/>
          </w:divBdr>
        </w:div>
        <w:div w:id="1607230256">
          <w:marLeft w:val="480"/>
          <w:marRight w:val="0"/>
          <w:marTop w:val="0"/>
          <w:marBottom w:val="0"/>
          <w:divBdr>
            <w:top w:val="none" w:sz="0" w:space="0" w:color="auto"/>
            <w:left w:val="none" w:sz="0" w:space="0" w:color="auto"/>
            <w:bottom w:val="none" w:sz="0" w:space="0" w:color="auto"/>
            <w:right w:val="none" w:sz="0" w:space="0" w:color="auto"/>
          </w:divBdr>
        </w:div>
        <w:div w:id="1150748755">
          <w:marLeft w:val="480"/>
          <w:marRight w:val="0"/>
          <w:marTop w:val="0"/>
          <w:marBottom w:val="0"/>
          <w:divBdr>
            <w:top w:val="none" w:sz="0" w:space="0" w:color="auto"/>
            <w:left w:val="none" w:sz="0" w:space="0" w:color="auto"/>
            <w:bottom w:val="none" w:sz="0" w:space="0" w:color="auto"/>
            <w:right w:val="none" w:sz="0" w:space="0" w:color="auto"/>
          </w:divBdr>
        </w:div>
        <w:div w:id="1391271331">
          <w:marLeft w:val="480"/>
          <w:marRight w:val="0"/>
          <w:marTop w:val="0"/>
          <w:marBottom w:val="0"/>
          <w:divBdr>
            <w:top w:val="none" w:sz="0" w:space="0" w:color="auto"/>
            <w:left w:val="none" w:sz="0" w:space="0" w:color="auto"/>
            <w:bottom w:val="none" w:sz="0" w:space="0" w:color="auto"/>
            <w:right w:val="none" w:sz="0" w:space="0" w:color="auto"/>
          </w:divBdr>
        </w:div>
        <w:div w:id="1970941386">
          <w:marLeft w:val="480"/>
          <w:marRight w:val="0"/>
          <w:marTop w:val="0"/>
          <w:marBottom w:val="0"/>
          <w:divBdr>
            <w:top w:val="none" w:sz="0" w:space="0" w:color="auto"/>
            <w:left w:val="none" w:sz="0" w:space="0" w:color="auto"/>
            <w:bottom w:val="none" w:sz="0" w:space="0" w:color="auto"/>
            <w:right w:val="none" w:sz="0" w:space="0" w:color="auto"/>
          </w:divBdr>
        </w:div>
        <w:div w:id="909116536">
          <w:marLeft w:val="480"/>
          <w:marRight w:val="0"/>
          <w:marTop w:val="0"/>
          <w:marBottom w:val="0"/>
          <w:divBdr>
            <w:top w:val="none" w:sz="0" w:space="0" w:color="auto"/>
            <w:left w:val="none" w:sz="0" w:space="0" w:color="auto"/>
            <w:bottom w:val="none" w:sz="0" w:space="0" w:color="auto"/>
            <w:right w:val="none" w:sz="0" w:space="0" w:color="auto"/>
          </w:divBdr>
        </w:div>
        <w:div w:id="1840850088">
          <w:marLeft w:val="480"/>
          <w:marRight w:val="0"/>
          <w:marTop w:val="0"/>
          <w:marBottom w:val="0"/>
          <w:divBdr>
            <w:top w:val="none" w:sz="0" w:space="0" w:color="auto"/>
            <w:left w:val="none" w:sz="0" w:space="0" w:color="auto"/>
            <w:bottom w:val="none" w:sz="0" w:space="0" w:color="auto"/>
            <w:right w:val="none" w:sz="0" w:space="0" w:color="auto"/>
          </w:divBdr>
        </w:div>
        <w:div w:id="1313022833">
          <w:marLeft w:val="480"/>
          <w:marRight w:val="0"/>
          <w:marTop w:val="0"/>
          <w:marBottom w:val="0"/>
          <w:divBdr>
            <w:top w:val="none" w:sz="0" w:space="0" w:color="auto"/>
            <w:left w:val="none" w:sz="0" w:space="0" w:color="auto"/>
            <w:bottom w:val="none" w:sz="0" w:space="0" w:color="auto"/>
            <w:right w:val="none" w:sz="0" w:space="0" w:color="auto"/>
          </w:divBdr>
        </w:div>
        <w:div w:id="694769162">
          <w:marLeft w:val="480"/>
          <w:marRight w:val="0"/>
          <w:marTop w:val="0"/>
          <w:marBottom w:val="0"/>
          <w:divBdr>
            <w:top w:val="none" w:sz="0" w:space="0" w:color="auto"/>
            <w:left w:val="none" w:sz="0" w:space="0" w:color="auto"/>
            <w:bottom w:val="none" w:sz="0" w:space="0" w:color="auto"/>
            <w:right w:val="none" w:sz="0" w:space="0" w:color="auto"/>
          </w:divBdr>
        </w:div>
        <w:div w:id="1720589786">
          <w:marLeft w:val="480"/>
          <w:marRight w:val="0"/>
          <w:marTop w:val="0"/>
          <w:marBottom w:val="0"/>
          <w:divBdr>
            <w:top w:val="none" w:sz="0" w:space="0" w:color="auto"/>
            <w:left w:val="none" w:sz="0" w:space="0" w:color="auto"/>
            <w:bottom w:val="none" w:sz="0" w:space="0" w:color="auto"/>
            <w:right w:val="none" w:sz="0" w:space="0" w:color="auto"/>
          </w:divBdr>
        </w:div>
        <w:div w:id="1374039682">
          <w:marLeft w:val="480"/>
          <w:marRight w:val="0"/>
          <w:marTop w:val="0"/>
          <w:marBottom w:val="0"/>
          <w:divBdr>
            <w:top w:val="none" w:sz="0" w:space="0" w:color="auto"/>
            <w:left w:val="none" w:sz="0" w:space="0" w:color="auto"/>
            <w:bottom w:val="none" w:sz="0" w:space="0" w:color="auto"/>
            <w:right w:val="none" w:sz="0" w:space="0" w:color="auto"/>
          </w:divBdr>
        </w:div>
        <w:div w:id="1152211646">
          <w:marLeft w:val="480"/>
          <w:marRight w:val="0"/>
          <w:marTop w:val="0"/>
          <w:marBottom w:val="0"/>
          <w:divBdr>
            <w:top w:val="none" w:sz="0" w:space="0" w:color="auto"/>
            <w:left w:val="none" w:sz="0" w:space="0" w:color="auto"/>
            <w:bottom w:val="none" w:sz="0" w:space="0" w:color="auto"/>
            <w:right w:val="none" w:sz="0" w:space="0" w:color="auto"/>
          </w:divBdr>
        </w:div>
        <w:div w:id="1183395303">
          <w:marLeft w:val="480"/>
          <w:marRight w:val="0"/>
          <w:marTop w:val="0"/>
          <w:marBottom w:val="0"/>
          <w:divBdr>
            <w:top w:val="none" w:sz="0" w:space="0" w:color="auto"/>
            <w:left w:val="none" w:sz="0" w:space="0" w:color="auto"/>
            <w:bottom w:val="none" w:sz="0" w:space="0" w:color="auto"/>
            <w:right w:val="none" w:sz="0" w:space="0" w:color="auto"/>
          </w:divBdr>
        </w:div>
        <w:div w:id="2054452725">
          <w:marLeft w:val="480"/>
          <w:marRight w:val="0"/>
          <w:marTop w:val="0"/>
          <w:marBottom w:val="0"/>
          <w:divBdr>
            <w:top w:val="none" w:sz="0" w:space="0" w:color="auto"/>
            <w:left w:val="none" w:sz="0" w:space="0" w:color="auto"/>
            <w:bottom w:val="none" w:sz="0" w:space="0" w:color="auto"/>
            <w:right w:val="none" w:sz="0" w:space="0" w:color="auto"/>
          </w:divBdr>
        </w:div>
        <w:div w:id="1947154206">
          <w:marLeft w:val="480"/>
          <w:marRight w:val="0"/>
          <w:marTop w:val="0"/>
          <w:marBottom w:val="0"/>
          <w:divBdr>
            <w:top w:val="none" w:sz="0" w:space="0" w:color="auto"/>
            <w:left w:val="none" w:sz="0" w:space="0" w:color="auto"/>
            <w:bottom w:val="none" w:sz="0" w:space="0" w:color="auto"/>
            <w:right w:val="none" w:sz="0" w:space="0" w:color="auto"/>
          </w:divBdr>
        </w:div>
        <w:div w:id="436096057">
          <w:marLeft w:val="480"/>
          <w:marRight w:val="0"/>
          <w:marTop w:val="0"/>
          <w:marBottom w:val="0"/>
          <w:divBdr>
            <w:top w:val="none" w:sz="0" w:space="0" w:color="auto"/>
            <w:left w:val="none" w:sz="0" w:space="0" w:color="auto"/>
            <w:bottom w:val="none" w:sz="0" w:space="0" w:color="auto"/>
            <w:right w:val="none" w:sz="0" w:space="0" w:color="auto"/>
          </w:divBdr>
        </w:div>
        <w:div w:id="985820274">
          <w:marLeft w:val="480"/>
          <w:marRight w:val="0"/>
          <w:marTop w:val="0"/>
          <w:marBottom w:val="0"/>
          <w:divBdr>
            <w:top w:val="none" w:sz="0" w:space="0" w:color="auto"/>
            <w:left w:val="none" w:sz="0" w:space="0" w:color="auto"/>
            <w:bottom w:val="none" w:sz="0" w:space="0" w:color="auto"/>
            <w:right w:val="none" w:sz="0" w:space="0" w:color="auto"/>
          </w:divBdr>
        </w:div>
        <w:div w:id="2029210519">
          <w:marLeft w:val="480"/>
          <w:marRight w:val="0"/>
          <w:marTop w:val="0"/>
          <w:marBottom w:val="0"/>
          <w:divBdr>
            <w:top w:val="none" w:sz="0" w:space="0" w:color="auto"/>
            <w:left w:val="none" w:sz="0" w:space="0" w:color="auto"/>
            <w:bottom w:val="none" w:sz="0" w:space="0" w:color="auto"/>
            <w:right w:val="none" w:sz="0" w:space="0" w:color="auto"/>
          </w:divBdr>
        </w:div>
        <w:div w:id="1901592955">
          <w:marLeft w:val="480"/>
          <w:marRight w:val="0"/>
          <w:marTop w:val="0"/>
          <w:marBottom w:val="0"/>
          <w:divBdr>
            <w:top w:val="none" w:sz="0" w:space="0" w:color="auto"/>
            <w:left w:val="none" w:sz="0" w:space="0" w:color="auto"/>
            <w:bottom w:val="none" w:sz="0" w:space="0" w:color="auto"/>
            <w:right w:val="none" w:sz="0" w:space="0" w:color="auto"/>
          </w:divBdr>
        </w:div>
        <w:div w:id="1391535536">
          <w:marLeft w:val="480"/>
          <w:marRight w:val="0"/>
          <w:marTop w:val="0"/>
          <w:marBottom w:val="0"/>
          <w:divBdr>
            <w:top w:val="none" w:sz="0" w:space="0" w:color="auto"/>
            <w:left w:val="none" w:sz="0" w:space="0" w:color="auto"/>
            <w:bottom w:val="none" w:sz="0" w:space="0" w:color="auto"/>
            <w:right w:val="none" w:sz="0" w:space="0" w:color="auto"/>
          </w:divBdr>
        </w:div>
        <w:div w:id="1588148867">
          <w:marLeft w:val="480"/>
          <w:marRight w:val="0"/>
          <w:marTop w:val="0"/>
          <w:marBottom w:val="0"/>
          <w:divBdr>
            <w:top w:val="none" w:sz="0" w:space="0" w:color="auto"/>
            <w:left w:val="none" w:sz="0" w:space="0" w:color="auto"/>
            <w:bottom w:val="none" w:sz="0" w:space="0" w:color="auto"/>
            <w:right w:val="none" w:sz="0" w:space="0" w:color="auto"/>
          </w:divBdr>
        </w:div>
        <w:div w:id="1075591925">
          <w:marLeft w:val="480"/>
          <w:marRight w:val="0"/>
          <w:marTop w:val="0"/>
          <w:marBottom w:val="0"/>
          <w:divBdr>
            <w:top w:val="none" w:sz="0" w:space="0" w:color="auto"/>
            <w:left w:val="none" w:sz="0" w:space="0" w:color="auto"/>
            <w:bottom w:val="none" w:sz="0" w:space="0" w:color="auto"/>
            <w:right w:val="none" w:sz="0" w:space="0" w:color="auto"/>
          </w:divBdr>
        </w:div>
        <w:div w:id="1442333844">
          <w:marLeft w:val="480"/>
          <w:marRight w:val="0"/>
          <w:marTop w:val="0"/>
          <w:marBottom w:val="0"/>
          <w:divBdr>
            <w:top w:val="none" w:sz="0" w:space="0" w:color="auto"/>
            <w:left w:val="none" w:sz="0" w:space="0" w:color="auto"/>
            <w:bottom w:val="none" w:sz="0" w:space="0" w:color="auto"/>
            <w:right w:val="none" w:sz="0" w:space="0" w:color="auto"/>
          </w:divBdr>
        </w:div>
        <w:div w:id="144661180">
          <w:marLeft w:val="480"/>
          <w:marRight w:val="0"/>
          <w:marTop w:val="0"/>
          <w:marBottom w:val="0"/>
          <w:divBdr>
            <w:top w:val="none" w:sz="0" w:space="0" w:color="auto"/>
            <w:left w:val="none" w:sz="0" w:space="0" w:color="auto"/>
            <w:bottom w:val="none" w:sz="0" w:space="0" w:color="auto"/>
            <w:right w:val="none" w:sz="0" w:space="0" w:color="auto"/>
          </w:divBdr>
        </w:div>
        <w:div w:id="115947433">
          <w:marLeft w:val="480"/>
          <w:marRight w:val="0"/>
          <w:marTop w:val="0"/>
          <w:marBottom w:val="0"/>
          <w:divBdr>
            <w:top w:val="none" w:sz="0" w:space="0" w:color="auto"/>
            <w:left w:val="none" w:sz="0" w:space="0" w:color="auto"/>
            <w:bottom w:val="none" w:sz="0" w:space="0" w:color="auto"/>
            <w:right w:val="none" w:sz="0" w:space="0" w:color="auto"/>
          </w:divBdr>
        </w:div>
        <w:div w:id="2028829559">
          <w:marLeft w:val="480"/>
          <w:marRight w:val="0"/>
          <w:marTop w:val="0"/>
          <w:marBottom w:val="0"/>
          <w:divBdr>
            <w:top w:val="none" w:sz="0" w:space="0" w:color="auto"/>
            <w:left w:val="none" w:sz="0" w:space="0" w:color="auto"/>
            <w:bottom w:val="none" w:sz="0" w:space="0" w:color="auto"/>
            <w:right w:val="none" w:sz="0" w:space="0" w:color="auto"/>
          </w:divBdr>
        </w:div>
        <w:div w:id="1036272207">
          <w:marLeft w:val="480"/>
          <w:marRight w:val="0"/>
          <w:marTop w:val="0"/>
          <w:marBottom w:val="0"/>
          <w:divBdr>
            <w:top w:val="none" w:sz="0" w:space="0" w:color="auto"/>
            <w:left w:val="none" w:sz="0" w:space="0" w:color="auto"/>
            <w:bottom w:val="none" w:sz="0" w:space="0" w:color="auto"/>
            <w:right w:val="none" w:sz="0" w:space="0" w:color="auto"/>
          </w:divBdr>
        </w:div>
        <w:div w:id="1517189162">
          <w:marLeft w:val="480"/>
          <w:marRight w:val="0"/>
          <w:marTop w:val="0"/>
          <w:marBottom w:val="0"/>
          <w:divBdr>
            <w:top w:val="none" w:sz="0" w:space="0" w:color="auto"/>
            <w:left w:val="none" w:sz="0" w:space="0" w:color="auto"/>
            <w:bottom w:val="none" w:sz="0" w:space="0" w:color="auto"/>
            <w:right w:val="none" w:sz="0" w:space="0" w:color="auto"/>
          </w:divBdr>
        </w:div>
        <w:div w:id="409035771">
          <w:marLeft w:val="480"/>
          <w:marRight w:val="0"/>
          <w:marTop w:val="0"/>
          <w:marBottom w:val="0"/>
          <w:divBdr>
            <w:top w:val="none" w:sz="0" w:space="0" w:color="auto"/>
            <w:left w:val="none" w:sz="0" w:space="0" w:color="auto"/>
            <w:bottom w:val="none" w:sz="0" w:space="0" w:color="auto"/>
            <w:right w:val="none" w:sz="0" w:space="0" w:color="auto"/>
          </w:divBdr>
        </w:div>
        <w:div w:id="695346271">
          <w:marLeft w:val="480"/>
          <w:marRight w:val="0"/>
          <w:marTop w:val="0"/>
          <w:marBottom w:val="0"/>
          <w:divBdr>
            <w:top w:val="none" w:sz="0" w:space="0" w:color="auto"/>
            <w:left w:val="none" w:sz="0" w:space="0" w:color="auto"/>
            <w:bottom w:val="none" w:sz="0" w:space="0" w:color="auto"/>
            <w:right w:val="none" w:sz="0" w:space="0" w:color="auto"/>
          </w:divBdr>
        </w:div>
        <w:div w:id="1477869389">
          <w:marLeft w:val="480"/>
          <w:marRight w:val="0"/>
          <w:marTop w:val="0"/>
          <w:marBottom w:val="0"/>
          <w:divBdr>
            <w:top w:val="none" w:sz="0" w:space="0" w:color="auto"/>
            <w:left w:val="none" w:sz="0" w:space="0" w:color="auto"/>
            <w:bottom w:val="none" w:sz="0" w:space="0" w:color="auto"/>
            <w:right w:val="none" w:sz="0" w:space="0" w:color="auto"/>
          </w:divBdr>
        </w:div>
        <w:div w:id="1433013802">
          <w:marLeft w:val="480"/>
          <w:marRight w:val="0"/>
          <w:marTop w:val="0"/>
          <w:marBottom w:val="0"/>
          <w:divBdr>
            <w:top w:val="none" w:sz="0" w:space="0" w:color="auto"/>
            <w:left w:val="none" w:sz="0" w:space="0" w:color="auto"/>
            <w:bottom w:val="none" w:sz="0" w:space="0" w:color="auto"/>
            <w:right w:val="none" w:sz="0" w:space="0" w:color="auto"/>
          </w:divBdr>
        </w:div>
        <w:div w:id="2011324062">
          <w:marLeft w:val="480"/>
          <w:marRight w:val="0"/>
          <w:marTop w:val="0"/>
          <w:marBottom w:val="0"/>
          <w:divBdr>
            <w:top w:val="none" w:sz="0" w:space="0" w:color="auto"/>
            <w:left w:val="none" w:sz="0" w:space="0" w:color="auto"/>
            <w:bottom w:val="none" w:sz="0" w:space="0" w:color="auto"/>
            <w:right w:val="none" w:sz="0" w:space="0" w:color="auto"/>
          </w:divBdr>
        </w:div>
        <w:div w:id="1775783791">
          <w:marLeft w:val="480"/>
          <w:marRight w:val="0"/>
          <w:marTop w:val="0"/>
          <w:marBottom w:val="0"/>
          <w:divBdr>
            <w:top w:val="none" w:sz="0" w:space="0" w:color="auto"/>
            <w:left w:val="none" w:sz="0" w:space="0" w:color="auto"/>
            <w:bottom w:val="none" w:sz="0" w:space="0" w:color="auto"/>
            <w:right w:val="none" w:sz="0" w:space="0" w:color="auto"/>
          </w:divBdr>
        </w:div>
        <w:div w:id="130829347">
          <w:marLeft w:val="480"/>
          <w:marRight w:val="0"/>
          <w:marTop w:val="0"/>
          <w:marBottom w:val="0"/>
          <w:divBdr>
            <w:top w:val="none" w:sz="0" w:space="0" w:color="auto"/>
            <w:left w:val="none" w:sz="0" w:space="0" w:color="auto"/>
            <w:bottom w:val="none" w:sz="0" w:space="0" w:color="auto"/>
            <w:right w:val="none" w:sz="0" w:space="0" w:color="auto"/>
          </w:divBdr>
        </w:div>
        <w:div w:id="1748067679">
          <w:marLeft w:val="480"/>
          <w:marRight w:val="0"/>
          <w:marTop w:val="0"/>
          <w:marBottom w:val="0"/>
          <w:divBdr>
            <w:top w:val="none" w:sz="0" w:space="0" w:color="auto"/>
            <w:left w:val="none" w:sz="0" w:space="0" w:color="auto"/>
            <w:bottom w:val="none" w:sz="0" w:space="0" w:color="auto"/>
            <w:right w:val="none" w:sz="0" w:space="0" w:color="auto"/>
          </w:divBdr>
        </w:div>
        <w:div w:id="326136477">
          <w:marLeft w:val="480"/>
          <w:marRight w:val="0"/>
          <w:marTop w:val="0"/>
          <w:marBottom w:val="0"/>
          <w:divBdr>
            <w:top w:val="none" w:sz="0" w:space="0" w:color="auto"/>
            <w:left w:val="none" w:sz="0" w:space="0" w:color="auto"/>
            <w:bottom w:val="none" w:sz="0" w:space="0" w:color="auto"/>
            <w:right w:val="none" w:sz="0" w:space="0" w:color="auto"/>
          </w:divBdr>
        </w:div>
        <w:div w:id="297954961">
          <w:marLeft w:val="480"/>
          <w:marRight w:val="0"/>
          <w:marTop w:val="0"/>
          <w:marBottom w:val="0"/>
          <w:divBdr>
            <w:top w:val="none" w:sz="0" w:space="0" w:color="auto"/>
            <w:left w:val="none" w:sz="0" w:space="0" w:color="auto"/>
            <w:bottom w:val="none" w:sz="0" w:space="0" w:color="auto"/>
            <w:right w:val="none" w:sz="0" w:space="0" w:color="auto"/>
          </w:divBdr>
        </w:div>
        <w:div w:id="1795756193">
          <w:marLeft w:val="480"/>
          <w:marRight w:val="0"/>
          <w:marTop w:val="0"/>
          <w:marBottom w:val="0"/>
          <w:divBdr>
            <w:top w:val="none" w:sz="0" w:space="0" w:color="auto"/>
            <w:left w:val="none" w:sz="0" w:space="0" w:color="auto"/>
            <w:bottom w:val="none" w:sz="0" w:space="0" w:color="auto"/>
            <w:right w:val="none" w:sz="0" w:space="0" w:color="auto"/>
          </w:divBdr>
        </w:div>
      </w:divsChild>
    </w:div>
    <w:div w:id="1940211283">
      <w:bodyDiv w:val="1"/>
      <w:marLeft w:val="0"/>
      <w:marRight w:val="0"/>
      <w:marTop w:val="0"/>
      <w:marBottom w:val="0"/>
      <w:divBdr>
        <w:top w:val="none" w:sz="0" w:space="0" w:color="auto"/>
        <w:left w:val="none" w:sz="0" w:space="0" w:color="auto"/>
        <w:bottom w:val="none" w:sz="0" w:space="0" w:color="auto"/>
        <w:right w:val="none" w:sz="0" w:space="0" w:color="auto"/>
      </w:divBdr>
      <w:divsChild>
        <w:div w:id="408500594">
          <w:marLeft w:val="480"/>
          <w:marRight w:val="0"/>
          <w:marTop w:val="0"/>
          <w:marBottom w:val="0"/>
          <w:divBdr>
            <w:top w:val="none" w:sz="0" w:space="0" w:color="auto"/>
            <w:left w:val="none" w:sz="0" w:space="0" w:color="auto"/>
            <w:bottom w:val="none" w:sz="0" w:space="0" w:color="auto"/>
            <w:right w:val="none" w:sz="0" w:space="0" w:color="auto"/>
          </w:divBdr>
        </w:div>
        <w:div w:id="1507090180">
          <w:marLeft w:val="480"/>
          <w:marRight w:val="0"/>
          <w:marTop w:val="0"/>
          <w:marBottom w:val="0"/>
          <w:divBdr>
            <w:top w:val="none" w:sz="0" w:space="0" w:color="auto"/>
            <w:left w:val="none" w:sz="0" w:space="0" w:color="auto"/>
            <w:bottom w:val="none" w:sz="0" w:space="0" w:color="auto"/>
            <w:right w:val="none" w:sz="0" w:space="0" w:color="auto"/>
          </w:divBdr>
        </w:div>
        <w:div w:id="1150361412">
          <w:marLeft w:val="480"/>
          <w:marRight w:val="0"/>
          <w:marTop w:val="0"/>
          <w:marBottom w:val="0"/>
          <w:divBdr>
            <w:top w:val="none" w:sz="0" w:space="0" w:color="auto"/>
            <w:left w:val="none" w:sz="0" w:space="0" w:color="auto"/>
            <w:bottom w:val="none" w:sz="0" w:space="0" w:color="auto"/>
            <w:right w:val="none" w:sz="0" w:space="0" w:color="auto"/>
          </w:divBdr>
        </w:div>
        <w:div w:id="2099279543">
          <w:marLeft w:val="480"/>
          <w:marRight w:val="0"/>
          <w:marTop w:val="0"/>
          <w:marBottom w:val="0"/>
          <w:divBdr>
            <w:top w:val="none" w:sz="0" w:space="0" w:color="auto"/>
            <w:left w:val="none" w:sz="0" w:space="0" w:color="auto"/>
            <w:bottom w:val="none" w:sz="0" w:space="0" w:color="auto"/>
            <w:right w:val="none" w:sz="0" w:space="0" w:color="auto"/>
          </w:divBdr>
        </w:div>
        <w:div w:id="2120563031">
          <w:marLeft w:val="480"/>
          <w:marRight w:val="0"/>
          <w:marTop w:val="0"/>
          <w:marBottom w:val="0"/>
          <w:divBdr>
            <w:top w:val="none" w:sz="0" w:space="0" w:color="auto"/>
            <w:left w:val="none" w:sz="0" w:space="0" w:color="auto"/>
            <w:bottom w:val="none" w:sz="0" w:space="0" w:color="auto"/>
            <w:right w:val="none" w:sz="0" w:space="0" w:color="auto"/>
          </w:divBdr>
        </w:div>
        <w:div w:id="1659576026">
          <w:marLeft w:val="480"/>
          <w:marRight w:val="0"/>
          <w:marTop w:val="0"/>
          <w:marBottom w:val="0"/>
          <w:divBdr>
            <w:top w:val="none" w:sz="0" w:space="0" w:color="auto"/>
            <w:left w:val="none" w:sz="0" w:space="0" w:color="auto"/>
            <w:bottom w:val="none" w:sz="0" w:space="0" w:color="auto"/>
            <w:right w:val="none" w:sz="0" w:space="0" w:color="auto"/>
          </w:divBdr>
        </w:div>
        <w:div w:id="748189223">
          <w:marLeft w:val="480"/>
          <w:marRight w:val="0"/>
          <w:marTop w:val="0"/>
          <w:marBottom w:val="0"/>
          <w:divBdr>
            <w:top w:val="none" w:sz="0" w:space="0" w:color="auto"/>
            <w:left w:val="none" w:sz="0" w:space="0" w:color="auto"/>
            <w:bottom w:val="none" w:sz="0" w:space="0" w:color="auto"/>
            <w:right w:val="none" w:sz="0" w:space="0" w:color="auto"/>
          </w:divBdr>
        </w:div>
        <w:div w:id="1796825823">
          <w:marLeft w:val="480"/>
          <w:marRight w:val="0"/>
          <w:marTop w:val="0"/>
          <w:marBottom w:val="0"/>
          <w:divBdr>
            <w:top w:val="none" w:sz="0" w:space="0" w:color="auto"/>
            <w:left w:val="none" w:sz="0" w:space="0" w:color="auto"/>
            <w:bottom w:val="none" w:sz="0" w:space="0" w:color="auto"/>
            <w:right w:val="none" w:sz="0" w:space="0" w:color="auto"/>
          </w:divBdr>
        </w:div>
        <w:div w:id="870217837">
          <w:marLeft w:val="480"/>
          <w:marRight w:val="0"/>
          <w:marTop w:val="0"/>
          <w:marBottom w:val="0"/>
          <w:divBdr>
            <w:top w:val="none" w:sz="0" w:space="0" w:color="auto"/>
            <w:left w:val="none" w:sz="0" w:space="0" w:color="auto"/>
            <w:bottom w:val="none" w:sz="0" w:space="0" w:color="auto"/>
            <w:right w:val="none" w:sz="0" w:space="0" w:color="auto"/>
          </w:divBdr>
        </w:div>
        <w:div w:id="479149968">
          <w:marLeft w:val="480"/>
          <w:marRight w:val="0"/>
          <w:marTop w:val="0"/>
          <w:marBottom w:val="0"/>
          <w:divBdr>
            <w:top w:val="none" w:sz="0" w:space="0" w:color="auto"/>
            <w:left w:val="none" w:sz="0" w:space="0" w:color="auto"/>
            <w:bottom w:val="none" w:sz="0" w:space="0" w:color="auto"/>
            <w:right w:val="none" w:sz="0" w:space="0" w:color="auto"/>
          </w:divBdr>
        </w:div>
        <w:div w:id="301540249">
          <w:marLeft w:val="480"/>
          <w:marRight w:val="0"/>
          <w:marTop w:val="0"/>
          <w:marBottom w:val="0"/>
          <w:divBdr>
            <w:top w:val="none" w:sz="0" w:space="0" w:color="auto"/>
            <w:left w:val="none" w:sz="0" w:space="0" w:color="auto"/>
            <w:bottom w:val="none" w:sz="0" w:space="0" w:color="auto"/>
            <w:right w:val="none" w:sz="0" w:space="0" w:color="auto"/>
          </w:divBdr>
        </w:div>
        <w:div w:id="1124497716">
          <w:marLeft w:val="480"/>
          <w:marRight w:val="0"/>
          <w:marTop w:val="0"/>
          <w:marBottom w:val="0"/>
          <w:divBdr>
            <w:top w:val="none" w:sz="0" w:space="0" w:color="auto"/>
            <w:left w:val="none" w:sz="0" w:space="0" w:color="auto"/>
            <w:bottom w:val="none" w:sz="0" w:space="0" w:color="auto"/>
            <w:right w:val="none" w:sz="0" w:space="0" w:color="auto"/>
          </w:divBdr>
        </w:div>
        <w:div w:id="1583879029">
          <w:marLeft w:val="480"/>
          <w:marRight w:val="0"/>
          <w:marTop w:val="0"/>
          <w:marBottom w:val="0"/>
          <w:divBdr>
            <w:top w:val="none" w:sz="0" w:space="0" w:color="auto"/>
            <w:left w:val="none" w:sz="0" w:space="0" w:color="auto"/>
            <w:bottom w:val="none" w:sz="0" w:space="0" w:color="auto"/>
            <w:right w:val="none" w:sz="0" w:space="0" w:color="auto"/>
          </w:divBdr>
        </w:div>
        <w:div w:id="49962829">
          <w:marLeft w:val="480"/>
          <w:marRight w:val="0"/>
          <w:marTop w:val="0"/>
          <w:marBottom w:val="0"/>
          <w:divBdr>
            <w:top w:val="none" w:sz="0" w:space="0" w:color="auto"/>
            <w:left w:val="none" w:sz="0" w:space="0" w:color="auto"/>
            <w:bottom w:val="none" w:sz="0" w:space="0" w:color="auto"/>
            <w:right w:val="none" w:sz="0" w:space="0" w:color="auto"/>
          </w:divBdr>
        </w:div>
        <w:div w:id="539319845">
          <w:marLeft w:val="480"/>
          <w:marRight w:val="0"/>
          <w:marTop w:val="0"/>
          <w:marBottom w:val="0"/>
          <w:divBdr>
            <w:top w:val="none" w:sz="0" w:space="0" w:color="auto"/>
            <w:left w:val="none" w:sz="0" w:space="0" w:color="auto"/>
            <w:bottom w:val="none" w:sz="0" w:space="0" w:color="auto"/>
            <w:right w:val="none" w:sz="0" w:space="0" w:color="auto"/>
          </w:divBdr>
        </w:div>
        <w:div w:id="1506049735">
          <w:marLeft w:val="480"/>
          <w:marRight w:val="0"/>
          <w:marTop w:val="0"/>
          <w:marBottom w:val="0"/>
          <w:divBdr>
            <w:top w:val="none" w:sz="0" w:space="0" w:color="auto"/>
            <w:left w:val="none" w:sz="0" w:space="0" w:color="auto"/>
            <w:bottom w:val="none" w:sz="0" w:space="0" w:color="auto"/>
            <w:right w:val="none" w:sz="0" w:space="0" w:color="auto"/>
          </w:divBdr>
        </w:div>
        <w:div w:id="1371488459">
          <w:marLeft w:val="480"/>
          <w:marRight w:val="0"/>
          <w:marTop w:val="0"/>
          <w:marBottom w:val="0"/>
          <w:divBdr>
            <w:top w:val="none" w:sz="0" w:space="0" w:color="auto"/>
            <w:left w:val="none" w:sz="0" w:space="0" w:color="auto"/>
            <w:bottom w:val="none" w:sz="0" w:space="0" w:color="auto"/>
            <w:right w:val="none" w:sz="0" w:space="0" w:color="auto"/>
          </w:divBdr>
        </w:div>
        <w:div w:id="1220507917">
          <w:marLeft w:val="480"/>
          <w:marRight w:val="0"/>
          <w:marTop w:val="0"/>
          <w:marBottom w:val="0"/>
          <w:divBdr>
            <w:top w:val="none" w:sz="0" w:space="0" w:color="auto"/>
            <w:left w:val="none" w:sz="0" w:space="0" w:color="auto"/>
            <w:bottom w:val="none" w:sz="0" w:space="0" w:color="auto"/>
            <w:right w:val="none" w:sz="0" w:space="0" w:color="auto"/>
          </w:divBdr>
        </w:div>
        <w:div w:id="335378310">
          <w:marLeft w:val="480"/>
          <w:marRight w:val="0"/>
          <w:marTop w:val="0"/>
          <w:marBottom w:val="0"/>
          <w:divBdr>
            <w:top w:val="none" w:sz="0" w:space="0" w:color="auto"/>
            <w:left w:val="none" w:sz="0" w:space="0" w:color="auto"/>
            <w:bottom w:val="none" w:sz="0" w:space="0" w:color="auto"/>
            <w:right w:val="none" w:sz="0" w:space="0" w:color="auto"/>
          </w:divBdr>
        </w:div>
        <w:div w:id="2116366663">
          <w:marLeft w:val="480"/>
          <w:marRight w:val="0"/>
          <w:marTop w:val="0"/>
          <w:marBottom w:val="0"/>
          <w:divBdr>
            <w:top w:val="none" w:sz="0" w:space="0" w:color="auto"/>
            <w:left w:val="none" w:sz="0" w:space="0" w:color="auto"/>
            <w:bottom w:val="none" w:sz="0" w:space="0" w:color="auto"/>
            <w:right w:val="none" w:sz="0" w:space="0" w:color="auto"/>
          </w:divBdr>
        </w:div>
        <w:div w:id="164630908">
          <w:marLeft w:val="480"/>
          <w:marRight w:val="0"/>
          <w:marTop w:val="0"/>
          <w:marBottom w:val="0"/>
          <w:divBdr>
            <w:top w:val="none" w:sz="0" w:space="0" w:color="auto"/>
            <w:left w:val="none" w:sz="0" w:space="0" w:color="auto"/>
            <w:bottom w:val="none" w:sz="0" w:space="0" w:color="auto"/>
            <w:right w:val="none" w:sz="0" w:space="0" w:color="auto"/>
          </w:divBdr>
        </w:div>
        <w:div w:id="1475832720">
          <w:marLeft w:val="480"/>
          <w:marRight w:val="0"/>
          <w:marTop w:val="0"/>
          <w:marBottom w:val="0"/>
          <w:divBdr>
            <w:top w:val="none" w:sz="0" w:space="0" w:color="auto"/>
            <w:left w:val="none" w:sz="0" w:space="0" w:color="auto"/>
            <w:bottom w:val="none" w:sz="0" w:space="0" w:color="auto"/>
            <w:right w:val="none" w:sz="0" w:space="0" w:color="auto"/>
          </w:divBdr>
        </w:div>
        <w:div w:id="293101809">
          <w:marLeft w:val="480"/>
          <w:marRight w:val="0"/>
          <w:marTop w:val="0"/>
          <w:marBottom w:val="0"/>
          <w:divBdr>
            <w:top w:val="none" w:sz="0" w:space="0" w:color="auto"/>
            <w:left w:val="none" w:sz="0" w:space="0" w:color="auto"/>
            <w:bottom w:val="none" w:sz="0" w:space="0" w:color="auto"/>
            <w:right w:val="none" w:sz="0" w:space="0" w:color="auto"/>
          </w:divBdr>
        </w:div>
        <w:div w:id="817378173">
          <w:marLeft w:val="480"/>
          <w:marRight w:val="0"/>
          <w:marTop w:val="0"/>
          <w:marBottom w:val="0"/>
          <w:divBdr>
            <w:top w:val="none" w:sz="0" w:space="0" w:color="auto"/>
            <w:left w:val="none" w:sz="0" w:space="0" w:color="auto"/>
            <w:bottom w:val="none" w:sz="0" w:space="0" w:color="auto"/>
            <w:right w:val="none" w:sz="0" w:space="0" w:color="auto"/>
          </w:divBdr>
        </w:div>
        <w:div w:id="1549489332">
          <w:marLeft w:val="480"/>
          <w:marRight w:val="0"/>
          <w:marTop w:val="0"/>
          <w:marBottom w:val="0"/>
          <w:divBdr>
            <w:top w:val="none" w:sz="0" w:space="0" w:color="auto"/>
            <w:left w:val="none" w:sz="0" w:space="0" w:color="auto"/>
            <w:bottom w:val="none" w:sz="0" w:space="0" w:color="auto"/>
            <w:right w:val="none" w:sz="0" w:space="0" w:color="auto"/>
          </w:divBdr>
        </w:div>
        <w:div w:id="749932150">
          <w:marLeft w:val="480"/>
          <w:marRight w:val="0"/>
          <w:marTop w:val="0"/>
          <w:marBottom w:val="0"/>
          <w:divBdr>
            <w:top w:val="none" w:sz="0" w:space="0" w:color="auto"/>
            <w:left w:val="none" w:sz="0" w:space="0" w:color="auto"/>
            <w:bottom w:val="none" w:sz="0" w:space="0" w:color="auto"/>
            <w:right w:val="none" w:sz="0" w:space="0" w:color="auto"/>
          </w:divBdr>
        </w:div>
        <w:div w:id="1666660839">
          <w:marLeft w:val="480"/>
          <w:marRight w:val="0"/>
          <w:marTop w:val="0"/>
          <w:marBottom w:val="0"/>
          <w:divBdr>
            <w:top w:val="none" w:sz="0" w:space="0" w:color="auto"/>
            <w:left w:val="none" w:sz="0" w:space="0" w:color="auto"/>
            <w:bottom w:val="none" w:sz="0" w:space="0" w:color="auto"/>
            <w:right w:val="none" w:sz="0" w:space="0" w:color="auto"/>
          </w:divBdr>
        </w:div>
        <w:div w:id="1944796769">
          <w:marLeft w:val="480"/>
          <w:marRight w:val="0"/>
          <w:marTop w:val="0"/>
          <w:marBottom w:val="0"/>
          <w:divBdr>
            <w:top w:val="none" w:sz="0" w:space="0" w:color="auto"/>
            <w:left w:val="none" w:sz="0" w:space="0" w:color="auto"/>
            <w:bottom w:val="none" w:sz="0" w:space="0" w:color="auto"/>
            <w:right w:val="none" w:sz="0" w:space="0" w:color="auto"/>
          </w:divBdr>
        </w:div>
        <w:div w:id="634991673">
          <w:marLeft w:val="480"/>
          <w:marRight w:val="0"/>
          <w:marTop w:val="0"/>
          <w:marBottom w:val="0"/>
          <w:divBdr>
            <w:top w:val="none" w:sz="0" w:space="0" w:color="auto"/>
            <w:left w:val="none" w:sz="0" w:space="0" w:color="auto"/>
            <w:bottom w:val="none" w:sz="0" w:space="0" w:color="auto"/>
            <w:right w:val="none" w:sz="0" w:space="0" w:color="auto"/>
          </w:divBdr>
        </w:div>
        <w:div w:id="2137067320">
          <w:marLeft w:val="480"/>
          <w:marRight w:val="0"/>
          <w:marTop w:val="0"/>
          <w:marBottom w:val="0"/>
          <w:divBdr>
            <w:top w:val="none" w:sz="0" w:space="0" w:color="auto"/>
            <w:left w:val="none" w:sz="0" w:space="0" w:color="auto"/>
            <w:bottom w:val="none" w:sz="0" w:space="0" w:color="auto"/>
            <w:right w:val="none" w:sz="0" w:space="0" w:color="auto"/>
          </w:divBdr>
        </w:div>
        <w:div w:id="1498494356">
          <w:marLeft w:val="480"/>
          <w:marRight w:val="0"/>
          <w:marTop w:val="0"/>
          <w:marBottom w:val="0"/>
          <w:divBdr>
            <w:top w:val="none" w:sz="0" w:space="0" w:color="auto"/>
            <w:left w:val="none" w:sz="0" w:space="0" w:color="auto"/>
            <w:bottom w:val="none" w:sz="0" w:space="0" w:color="auto"/>
            <w:right w:val="none" w:sz="0" w:space="0" w:color="auto"/>
          </w:divBdr>
        </w:div>
        <w:div w:id="1970090874">
          <w:marLeft w:val="480"/>
          <w:marRight w:val="0"/>
          <w:marTop w:val="0"/>
          <w:marBottom w:val="0"/>
          <w:divBdr>
            <w:top w:val="none" w:sz="0" w:space="0" w:color="auto"/>
            <w:left w:val="none" w:sz="0" w:space="0" w:color="auto"/>
            <w:bottom w:val="none" w:sz="0" w:space="0" w:color="auto"/>
            <w:right w:val="none" w:sz="0" w:space="0" w:color="auto"/>
          </w:divBdr>
        </w:div>
        <w:div w:id="1525089852">
          <w:marLeft w:val="480"/>
          <w:marRight w:val="0"/>
          <w:marTop w:val="0"/>
          <w:marBottom w:val="0"/>
          <w:divBdr>
            <w:top w:val="none" w:sz="0" w:space="0" w:color="auto"/>
            <w:left w:val="none" w:sz="0" w:space="0" w:color="auto"/>
            <w:bottom w:val="none" w:sz="0" w:space="0" w:color="auto"/>
            <w:right w:val="none" w:sz="0" w:space="0" w:color="auto"/>
          </w:divBdr>
        </w:div>
        <w:div w:id="755904926">
          <w:marLeft w:val="480"/>
          <w:marRight w:val="0"/>
          <w:marTop w:val="0"/>
          <w:marBottom w:val="0"/>
          <w:divBdr>
            <w:top w:val="none" w:sz="0" w:space="0" w:color="auto"/>
            <w:left w:val="none" w:sz="0" w:space="0" w:color="auto"/>
            <w:bottom w:val="none" w:sz="0" w:space="0" w:color="auto"/>
            <w:right w:val="none" w:sz="0" w:space="0" w:color="auto"/>
          </w:divBdr>
        </w:div>
        <w:div w:id="17900606">
          <w:marLeft w:val="480"/>
          <w:marRight w:val="0"/>
          <w:marTop w:val="0"/>
          <w:marBottom w:val="0"/>
          <w:divBdr>
            <w:top w:val="none" w:sz="0" w:space="0" w:color="auto"/>
            <w:left w:val="none" w:sz="0" w:space="0" w:color="auto"/>
            <w:bottom w:val="none" w:sz="0" w:space="0" w:color="auto"/>
            <w:right w:val="none" w:sz="0" w:space="0" w:color="auto"/>
          </w:divBdr>
        </w:div>
        <w:div w:id="1985547707">
          <w:marLeft w:val="480"/>
          <w:marRight w:val="0"/>
          <w:marTop w:val="0"/>
          <w:marBottom w:val="0"/>
          <w:divBdr>
            <w:top w:val="none" w:sz="0" w:space="0" w:color="auto"/>
            <w:left w:val="none" w:sz="0" w:space="0" w:color="auto"/>
            <w:bottom w:val="none" w:sz="0" w:space="0" w:color="auto"/>
            <w:right w:val="none" w:sz="0" w:space="0" w:color="auto"/>
          </w:divBdr>
        </w:div>
        <w:div w:id="1364751500">
          <w:marLeft w:val="480"/>
          <w:marRight w:val="0"/>
          <w:marTop w:val="0"/>
          <w:marBottom w:val="0"/>
          <w:divBdr>
            <w:top w:val="none" w:sz="0" w:space="0" w:color="auto"/>
            <w:left w:val="none" w:sz="0" w:space="0" w:color="auto"/>
            <w:bottom w:val="none" w:sz="0" w:space="0" w:color="auto"/>
            <w:right w:val="none" w:sz="0" w:space="0" w:color="auto"/>
          </w:divBdr>
        </w:div>
        <w:div w:id="1159034278">
          <w:marLeft w:val="480"/>
          <w:marRight w:val="0"/>
          <w:marTop w:val="0"/>
          <w:marBottom w:val="0"/>
          <w:divBdr>
            <w:top w:val="none" w:sz="0" w:space="0" w:color="auto"/>
            <w:left w:val="none" w:sz="0" w:space="0" w:color="auto"/>
            <w:bottom w:val="none" w:sz="0" w:space="0" w:color="auto"/>
            <w:right w:val="none" w:sz="0" w:space="0" w:color="auto"/>
          </w:divBdr>
        </w:div>
        <w:div w:id="516892358">
          <w:marLeft w:val="480"/>
          <w:marRight w:val="0"/>
          <w:marTop w:val="0"/>
          <w:marBottom w:val="0"/>
          <w:divBdr>
            <w:top w:val="none" w:sz="0" w:space="0" w:color="auto"/>
            <w:left w:val="none" w:sz="0" w:space="0" w:color="auto"/>
            <w:bottom w:val="none" w:sz="0" w:space="0" w:color="auto"/>
            <w:right w:val="none" w:sz="0" w:space="0" w:color="auto"/>
          </w:divBdr>
        </w:div>
        <w:div w:id="510223752">
          <w:marLeft w:val="480"/>
          <w:marRight w:val="0"/>
          <w:marTop w:val="0"/>
          <w:marBottom w:val="0"/>
          <w:divBdr>
            <w:top w:val="none" w:sz="0" w:space="0" w:color="auto"/>
            <w:left w:val="none" w:sz="0" w:space="0" w:color="auto"/>
            <w:bottom w:val="none" w:sz="0" w:space="0" w:color="auto"/>
            <w:right w:val="none" w:sz="0" w:space="0" w:color="auto"/>
          </w:divBdr>
        </w:div>
        <w:div w:id="1001003692">
          <w:marLeft w:val="480"/>
          <w:marRight w:val="0"/>
          <w:marTop w:val="0"/>
          <w:marBottom w:val="0"/>
          <w:divBdr>
            <w:top w:val="none" w:sz="0" w:space="0" w:color="auto"/>
            <w:left w:val="none" w:sz="0" w:space="0" w:color="auto"/>
            <w:bottom w:val="none" w:sz="0" w:space="0" w:color="auto"/>
            <w:right w:val="none" w:sz="0" w:space="0" w:color="auto"/>
          </w:divBdr>
        </w:div>
        <w:div w:id="1410617762">
          <w:marLeft w:val="480"/>
          <w:marRight w:val="0"/>
          <w:marTop w:val="0"/>
          <w:marBottom w:val="0"/>
          <w:divBdr>
            <w:top w:val="none" w:sz="0" w:space="0" w:color="auto"/>
            <w:left w:val="none" w:sz="0" w:space="0" w:color="auto"/>
            <w:bottom w:val="none" w:sz="0" w:space="0" w:color="auto"/>
            <w:right w:val="none" w:sz="0" w:space="0" w:color="auto"/>
          </w:divBdr>
        </w:div>
        <w:div w:id="1333872331">
          <w:marLeft w:val="480"/>
          <w:marRight w:val="0"/>
          <w:marTop w:val="0"/>
          <w:marBottom w:val="0"/>
          <w:divBdr>
            <w:top w:val="none" w:sz="0" w:space="0" w:color="auto"/>
            <w:left w:val="none" w:sz="0" w:space="0" w:color="auto"/>
            <w:bottom w:val="none" w:sz="0" w:space="0" w:color="auto"/>
            <w:right w:val="none" w:sz="0" w:space="0" w:color="auto"/>
          </w:divBdr>
        </w:div>
        <w:div w:id="1682974978">
          <w:marLeft w:val="480"/>
          <w:marRight w:val="0"/>
          <w:marTop w:val="0"/>
          <w:marBottom w:val="0"/>
          <w:divBdr>
            <w:top w:val="none" w:sz="0" w:space="0" w:color="auto"/>
            <w:left w:val="none" w:sz="0" w:space="0" w:color="auto"/>
            <w:bottom w:val="none" w:sz="0" w:space="0" w:color="auto"/>
            <w:right w:val="none" w:sz="0" w:space="0" w:color="auto"/>
          </w:divBdr>
        </w:div>
        <w:div w:id="1094011294">
          <w:marLeft w:val="480"/>
          <w:marRight w:val="0"/>
          <w:marTop w:val="0"/>
          <w:marBottom w:val="0"/>
          <w:divBdr>
            <w:top w:val="none" w:sz="0" w:space="0" w:color="auto"/>
            <w:left w:val="none" w:sz="0" w:space="0" w:color="auto"/>
            <w:bottom w:val="none" w:sz="0" w:space="0" w:color="auto"/>
            <w:right w:val="none" w:sz="0" w:space="0" w:color="auto"/>
          </w:divBdr>
        </w:div>
        <w:div w:id="1577475643">
          <w:marLeft w:val="480"/>
          <w:marRight w:val="0"/>
          <w:marTop w:val="0"/>
          <w:marBottom w:val="0"/>
          <w:divBdr>
            <w:top w:val="none" w:sz="0" w:space="0" w:color="auto"/>
            <w:left w:val="none" w:sz="0" w:space="0" w:color="auto"/>
            <w:bottom w:val="none" w:sz="0" w:space="0" w:color="auto"/>
            <w:right w:val="none" w:sz="0" w:space="0" w:color="auto"/>
          </w:divBdr>
        </w:div>
        <w:div w:id="645817955">
          <w:marLeft w:val="480"/>
          <w:marRight w:val="0"/>
          <w:marTop w:val="0"/>
          <w:marBottom w:val="0"/>
          <w:divBdr>
            <w:top w:val="none" w:sz="0" w:space="0" w:color="auto"/>
            <w:left w:val="none" w:sz="0" w:space="0" w:color="auto"/>
            <w:bottom w:val="none" w:sz="0" w:space="0" w:color="auto"/>
            <w:right w:val="none" w:sz="0" w:space="0" w:color="auto"/>
          </w:divBdr>
        </w:div>
        <w:div w:id="194931418">
          <w:marLeft w:val="480"/>
          <w:marRight w:val="0"/>
          <w:marTop w:val="0"/>
          <w:marBottom w:val="0"/>
          <w:divBdr>
            <w:top w:val="none" w:sz="0" w:space="0" w:color="auto"/>
            <w:left w:val="none" w:sz="0" w:space="0" w:color="auto"/>
            <w:bottom w:val="none" w:sz="0" w:space="0" w:color="auto"/>
            <w:right w:val="none" w:sz="0" w:space="0" w:color="auto"/>
          </w:divBdr>
        </w:div>
        <w:div w:id="1266230071">
          <w:marLeft w:val="480"/>
          <w:marRight w:val="0"/>
          <w:marTop w:val="0"/>
          <w:marBottom w:val="0"/>
          <w:divBdr>
            <w:top w:val="none" w:sz="0" w:space="0" w:color="auto"/>
            <w:left w:val="none" w:sz="0" w:space="0" w:color="auto"/>
            <w:bottom w:val="none" w:sz="0" w:space="0" w:color="auto"/>
            <w:right w:val="none" w:sz="0" w:space="0" w:color="auto"/>
          </w:divBdr>
        </w:div>
        <w:div w:id="302274991">
          <w:marLeft w:val="480"/>
          <w:marRight w:val="0"/>
          <w:marTop w:val="0"/>
          <w:marBottom w:val="0"/>
          <w:divBdr>
            <w:top w:val="none" w:sz="0" w:space="0" w:color="auto"/>
            <w:left w:val="none" w:sz="0" w:space="0" w:color="auto"/>
            <w:bottom w:val="none" w:sz="0" w:space="0" w:color="auto"/>
            <w:right w:val="none" w:sz="0" w:space="0" w:color="auto"/>
          </w:divBdr>
        </w:div>
        <w:div w:id="833104196">
          <w:marLeft w:val="480"/>
          <w:marRight w:val="0"/>
          <w:marTop w:val="0"/>
          <w:marBottom w:val="0"/>
          <w:divBdr>
            <w:top w:val="none" w:sz="0" w:space="0" w:color="auto"/>
            <w:left w:val="none" w:sz="0" w:space="0" w:color="auto"/>
            <w:bottom w:val="none" w:sz="0" w:space="0" w:color="auto"/>
            <w:right w:val="none" w:sz="0" w:space="0" w:color="auto"/>
          </w:divBdr>
        </w:div>
        <w:div w:id="453331802">
          <w:marLeft w:val="480"/>
          <w:marRight w:val="0"/>
          <w:marTop w:val="0"/>
          <w:marBottom w:val="0"/>
          <w:divBdr>
            <w:top w:val="none" w:sz="0" w:space="0" w:color="auto"/>
            <w:left w:val="none" w:sz="0" w:space="0" w:color="auto"/>
            <w:bottom w:val="none" w:sz="0" w:space="0" w:color="auto"/>
            <w:right w:val="none" w:sz="0" w:space="0" w:color="auto"/>
          </w:divBdr>
        </w:div>
        <w:div w:id="1242524313">
          <w:marLeft w:val="480"/>
          <w:marRight w:val="0"/>
          <w:marTop w:val="0"/>
          <w:marBottom w:val="0"/>
          <w:divBdr>
            <w:top w:val="none" w:sz="0" w:space="0" w:color="auto"/>
            <w:left w:val="none" w:sz="0" w:space="0" w:color="auto"/>
            <w:bottom w:val="none" w:sz="0" w:space="0" w:color="auto"/>
            <w:right w:val="none" w:sz="0" w:space="0" w:color="auto"/>
          </w:divBdr>
        </w:div>
        <w:div w:id="465852287">
          <w:marLeft w:val="480"/>
          <w:marRight w:val="0"/>
          <w:marTop w:val="0"/>
          <w:marBottom w:val="0"/>
          <w:divBdr>
            <w:top w:val="none" w:sz="0" w:space="0" w:color="auto"/>
            <w:left w:val="none" w:sz="0" w:space="0" w:color="auto"/>
            <w:bottom w:val="none" w:sz="0" w:space="0" w:color="auto"/>
            <w:right w:val="none" w:sz="0" w:space="0" w:color="auto"/>
          </w:divBdr>
        </w:div>
        <w:div w:id="1288925575">
          <w:marLeft w:val="480"/>
          <w:marRight w:val="0"/>
          <w:marTop w:val="0"/>
          <w:marBottom w:val="0"/>
          <w:divBdr>
            <w:top w:val="none" w:sz="0" w:space="0" w:color="auto"/>
            <w:left w:val="none" w:sz="0" w:space="0" w:color="auto"/>
            <w:bottom w:val="none" w:sz="0" w:space="0" w:color="auto"/>
            <w:right w:val="none" w:sz="0" w:space="0" w:color="auto"/>
          </w:divBdr>
        </w:div>
      </w:divsChild>
    </w:div>
    <w:div w:id="1940483416">
      <w:bodyDiv w:val="1"/>
      <w:marLeft w:val="0"/>
      <w:marRight w:val="0"/>
      <w:marTop w:val="0"/>
      <w:marBottom w:val="0"/>
      <w:divBdr>
        <w:top w:val="none" w:sz="0" w:space="0" w:color="auto"/>
        <w:left w:val="none" w:sz="0" w:space="0" w:color="auto"/>
        <w:bottom w:val="none" w:sz="0" w:space="0" w:color="auto"/>
        <w:right w:val="none" w:sz="0" w:space="0" w:color="auto"/>
      </w:divBdr>
    </w:div>
    <w:div w:id="1945065171">
      <w:bodyDiv w:val="1"/>
      <w:marLeft w:val="0"/>
      <w:marRight w:val="0"/>
      <w:marTop w:val="0"/>
      <w:marBottom w:val="0"/>
      <w:divBdr>
        <w:top w:val="none" w:sz="0" w:space="0" w:color="auto"/>
        <w:left w:val="none" w:sz="0" w:space="0" w:color="auto"/>
        <w:bottom w:val="none" w:sz="0" w:space="0" w:color="auto"/>
        <w:right w:val="none" w:sz="0" w:space="0" w:color="auto"/>
      </w:divBdr>
      <w:divsChild>
        <w:div w:id="228686967">
          <w:marLeft w:val="640"/>
          <w:marRight w:val="0"/>
          <w:marTop w:val="0"/>
          <w:marBottom w:val="0"/>
          <w:divBdr>
            <w:top w:val="none" w:sz="0" w:space="0" w:color="auto"/>
            <w:left w:val="none" w:sz="0" w:space="0" w:color="auto"/>
            <w:bottom w:val="none" w:sz="0" w:space="0" w:color="auto"/>
            <w:right w:val="none" w:sz="0" w:space="0" w:color="auto"/>
          </w:divBdr>
        </w:div>
        <w:div w:id="216478834">
          <w:marLeft w:val="640"/>
          <w:marRight w:val="0"/>
          <w:marTop w:val="0"/>
          <w:marBottom w:val="0"/>
          <w:divBdr>
            <w:top w:val="none" w:sz="0" w:space="0" w:color="auto"/>
            <w:left w:val="none" w:sz="0" w:space="0" w:color="auto"/>
            <w:bottom w:val="none" w:sz="0" w:space="0" w:color="auto"/>
            <w:right w:val="none" w:sz="0" w:space="0" w:color="auto"/>
          </w:divBdr>
        </w:div>
        <w:div w:id="158157397">
          <w:marLeft w:val="640"/>
          <w:marRight w:val="0"/>
          <w:marTop w:val="0"/>
          <w:marBottom w:val="0"/>
          <w:divBdr>
            <w:top w:val="none" w:sz="0" w:space="0" w:color="auto"/>
            <w:left w:val="none" w:sz="0" w:space="0" w:color="auto"/>
            <w:bottom w:val="none" w:sz="0" w:space="0" w:color="auto"/>
            <w:right w:val="none" w:sz="0" w:space="0" w:color="auto"/>
          </w:divBdr>
        </w:div>
        <w:div w:id="1274360789">
          <w:marLeft w:val="640"/>
          <w:marRight w:val="0"/>
          <w:marTop w:val="0"/>
          <w:marBottom w:val="0"/>
          <w:divBdr>
            <w:top w:val="none" w:sz="0" w:space="0" w:color="auto"/>
            <w:left w:val="none" w:sz="0" w:space="0" w:color="auto"/>
            <w:bottom w:val="none" w:sz="0" w:space="0" w:color="auto"/>
            <w:right w:val="none" w:sz="0" w:space="0" w:color="auto"/>
          </w:divBdr>
        </w:div>
        <w:div w:id="2021925385">
          <w:marLeft w:val="640"/>
          <w:marRight w:val="0"/>
          <w:marTop w:val="0"/>
          <w:marBottom w:val="0"/>
          <w:divBdr>
            <w:top w:val="none" w:sz="0" w:space="0" w:color="auto"/>
            <w:left w:val="none" w:sz="0" w:space="0" w:color="auto"/>
            <w:bottom w:val="none" w:sz="0" w:space="0" w:color="auto"/>
            <w:right w:val="none" w:sz="0" w:space="0" w:color="auto"/>
          </w:divBdr>
        </w:div>
        <w:div w:id="966935287">
          <w:marLeft w:val="640"/>
          <w:marRight w:val="0"/>
          <w:marTop w:val="0"/>
          <w:marBottom w:val="0"/>
          <w:divBdr>
            <w:top w:val="none" w:sz="0" w:space="0" w:color="auto"/>
            <w:left w:val="none" w:sz="0" w:space="0" w:color="auto"/>
            <w:bottom w:val="none" w:sz="0" w:space="0" w:color="auto"/>
            <w:right w:val="none" w:sz="0" w:space="0" w:color="auto"/>
          </w:divBdr>
        </w:div>
        <w:div w:id="255944219">
          <w:marLeft w:val="640"/>
          <w:marRight w:val="0"/>
          <w:marTop w:val="0"/>
          <w:marBottom w:val="0"/>
          <w:divBdr>
            <w:top w:val="none" w:sz="0" w:space="0" w:color="auto"/>
            <w:left w:val="none" w:sz="0" w:space="0" w:color="auto"/>
            <w:bottom w:val="none" w:sz="0" w:space="0" w:color="auto"/>
            <w:right w:val="none" w:sz="0" w:space="0" w:color="auto"/>
          </w:divBdr>
        </w:div>
        <w:div w:id="967780025">
          <w:marLeft w:val="640"/>
          <w:marRight w:val="0"/>
          <w:marTop w:val="0"/>
          <w:marBottom w:val="0"/>
          <w:divBdr>
            <w:top w:val="none" w:sz="0" w:space="0" w:color="auto"/>
            <w:left w:val="none" w:sz="0" w:space="0" w:color="auto"/>
            <w:bottom w:val="none" w:sz="0" w:space="0" w:color="auto"/>
            <w:right w:val="none" w:sz="0" w:space="0" w:color="auto"/>
          </w:divBdr>
        </w:div>
        <w:div w:id="220487537">
          <w:marLeft w:val="640"/>
          <w:marRight w:val="0"/>
          <w:marTop w:val="0"/>
          <w:marBottom w:val="0"/>
          <w:divBdr>
            <w:top w:val="none" w:sz="0" w:space="0" w:color="auto"/>
            <w:left w:val="none" w:sz="0" w:space="0" w:color="auto"/>
            <w:bottom w:val="none" w:sz="0" w:space="0" w:color="auto"/>
            <w:right w:val="none" w:sz="0" w:space="0" w:color="auto"/>
          </w:divBdr>
        </w:div>
        <w:div w:id="296884708">
          <w:marLeft w:val="640"/>
          <w:marRight w:val="0"/>
          <w:marTop w:val="0"/>
          <w:marBottom w:val="0"/>
          <w:divBdr>
            <w:top w:val="none" w:sz="0" w:space="0" w:color="auto"/>
            <w:left w:val="none" w:sz="0" w:space="0" w:color="auto"/>
            <w:bottom w:val="none" w:sz="0" w:space="0" w:color="auto"/>
            <w:right w:val="none" w:sz="0" w:space="0" w:color="auto"/>
          </w:divBdr>
        </w:div>
        <w:div w:id="1151291527">
          <w:marLeft w:val="640"/>
          <w:marRight w:val="0"/>
          <w:marTop w:val="0"/>
          <w:marBottom w:val="0"/>
          <w:divBdr>
            <w:top w:val="none" w:sz="0" w:space="0" w:color="auto"/>
            <w:left w:val="none" w:sz="0" w:space="0" w:color="auto"/>
            <w:bottom w:val="none" w:sz="0" w:space="0" w:color="auto"/>
            <w:right w:val="none" w:sz="0" w:space="0" w:color="auto"/>
          </w:divBdr>
        </w:div>
        <w:div w:id="1891305490">
          <w:marLeft w:val="640"/>
          <w:marRight w:val="0"/>
          <w:marTop w:val="0"/>
          <w:marBottom w:val="0"/>
          <w:divBdr>
            <w:top w:val="none" w:sz="0" w:space="0" w:color="auto"/>
            <w:left w:val="none" w:sz="0" w:space="0" w:color="auto"/>
            <w:bottom w:val="none" w:sz="0" w:space="0" w:color="auto"/>
            <w:right w:val="none" w:sz="0" w:space="0" w:color="auto"/>
          </w:divBdr>
        </w:div>
        <w:div w:id="898592892">
          <w:marLeft w:val="640"/>
          <w:marRight w:val="0"/>
          <w:marTop w:val="0"/>
          <w:marBottom w:val="0"/>
          <w:divBdr>
            <w:top w:val="none" w:sz="0" w:space="0" w:color="auto"/>
            <w:left w:val="none" w:sz="0" w:space="0" w:color="auto"/>
            <w:bottom w:val="none" w:sz="0" w:space="0" w:color="auto"/>
            <w:right w:val="none" w:sz="0" w:space="0" w:color="auto"/>
          </w:divBdr>
        </w:div>
        <w:div w:id="1734111794">
          <w:marLeft w:val="640"/>
          <w:marRight w:val="0"/>
          <w:marTop w:val="0"/>
          <w:marBottom w:val="0"/>
          <w:divBdr>
            <w:top w:val="none" w:sz="0" w:space="0" w:color="auto"/>
            <w:left w:val="none" w:sz="0" w:space="0" w:color="auto"/>
            <w:bottom w:val="none" w:sz="0" w:space="0" w:color="auto"/>
            <w:right w:val="none" w:sz="0" w:space="0" w:color="auto"/>
          </w:divBdr>
        </w:div>
        <w:div w:id="488715691">
          <w:marLeft w:val="640"/>
          <w:marRight w:val="0"/>
          <w:marTop w:val="0"/>
          <w:marBottom w:val="0"/>
          <w:divBdr>
            <w:top w:val="none" w:sz="0" w:space="0" w:color="auto"/>
            <w:left w:val="none" w:sz="0" w:space="0" w:color="auto"/>
            <w:bottom w:val="none" w:sz="0" w:space="0" w:color="auto"/>
            <w:right w:val="none" w:sz="0" w:space="0" w:color="auto"/>
          </w:divBdr>
        </w:div>
        <w:div w:id="136530195">
          <w:marLeft w:val="640"/>
          <w:marRight w:val="0"/>
          <w:marTop w:val="0"/>
          <w:marBottom w:val="0"/>
          <w:divBdr>
            <w:top w:val="none" w:sz="0" w:space="0" w:color="auto"/>
            <w:left w:val="none" w:sz="0" w:space="0" w:color="auto"/>
            <w:bottom w:val="none" w:sz="0" w:space="0" w:color="auto"/>
            <w:right w:val="none" w:sz="0" w:space="0" w:color="auto"/>
          </w:divBdr>
        </w:div>
        <w:div w:id="1826774565">
          <w:marLeft w:val="640"/>
          <w:marRight w:val="0"/>
          <w:marTop w:val="0"/>
          <w:marBottom w:val="0"/>
          <w:divBdr>
            <w:top w:val="none" w:sz="0" w:space="0" w:color="auto"/>
            <w:left w:val="none" w:sz="0" w:space="0" w:color="auto"/>
            <w:bottom w:val="none" w:sz="0" w:space="0" w:color="auto"/>
            <w:right w:val="none" w:sz="0" w:space="0" w:color="auto"/>
          </w:divBdr>
        </w:div>
        <w:div w:id="1263416191">
          <w:marLeft w:val="640"/>
          <w:marRight w:val="0"/>
          <w:marTop w:val="0"/>
          <w:marBottom w:val="0"/>
          <w:divBdr>
            <w:top w:val="none" w:sz="0" w:space="0" w:color="auto"/>
            <w:left w:val="none" w:sz="0" w:space="0" w:color="auto"/>
            <w:bottom w:val="none" w:sz="0" w:space="0" w:color="auto"/>
            <w:right w:val="none" w:sz="0" w:space="0" w:color="auto"/>
          </w:divBdr>
        </w:div>
        <w:div w:id="685861626">
          <w:marLeft w:val="640"/>
          <w:marRight w:val="0"/>
          <w:marTop w:val="0"/>
          <w:marBottom w:val="0"/>
          <w:divBdr>
            <w:top w:val="none" w:sz="0" w:space="0" w:color="auto"/>
            <w:left w:val="none" w:sz="0" w:space="0" w:color="auto"/>
            <w:bottom w:val="none" w:sz="0" w:space="0" w:color="auto"/>
            <w:right w:val="none" w:sz="0" w:space="0" w:color="auto"/>
          </w:divBdr>
        </w:div>
        <w:div w:id="554119895">
          <w:marLeft w:val="640"/>
          <w:marRight w:val="0"/>
          <w:marTop w:val="0"/>
          <w:marBottom w:val="0"/>
          <w:divBdr>
            <w:top w:val="none" w:sz="0" w:space="0" w:color="auto"/>
            <w:left w:val="none" w:sz="0" w:space="0" w:color="auto"/>
            <w:bottom w:val="none" w:sz="0" w:space="0" w:color="auto"/>
            <w:right w:val="none" w:sz="0" w:space="0" w:color="auto"/>
          </w:divBdr>
        </w:div>
        <w:div w:id="1983851486">
          <w:marLeft w:val="640"/>
          <w:marRight w:val="0"/>
          <w:marTop w:val="0"/>
          <w:marBottom w:val="0"/>
          <w:divBdr>
            <w:top w:val="none" w:sz="0" w:space="0" w:color="auto"/>
            <w:left w:val="none" w:sz="0" w:space="0" w:color="auto"/>
            <w:bottom w:val="none" w:sz="0" w:space="0" w:color="auto"/>
            <w:right w:val="none" w:sz="0" w:space="0" w:color="auto"/>
          </w:divBdr>
        </w:div>
        <w:div w:id="15082121">
          <w:marLeft w:val="640"/>
          <w:marRight w:val="0"/>
          <w:marTop w:val="0"/>
          <w:marBottom w:val="0"/>
          <w:divBdr>
            <w:top w:val="none" w:sz="0" w:space="0" w:color="auto"/>
            <w:left w:val="none" w:sz="0" w:space="0" w:color="auto"/>
            <w:bottom w:val="none" w:sz="0" w:space="0" w:color="auto"/>
            <w:right w:val="none" w:sz="0" w:space="0" w:color="auto"/>
          </w:divBdr>
        </w:div>
        <w:div w:id="2036690316">
          <w:marLeft w:val="640"/>
          <w:marRight w:val="0"/>
          <w:marTop w:val="0"/>
          <w:marBottom w:val="0"/>
          <w:divBdr>
            <w:top w:val="none" w:sz="0" w:space="0" w:color="auto"/>
            <w:left w:val="none" w:sz="0" w:space="0" w:color="auto"/>
            <w:bottom w:val="none" w:sz="0" w:space="0" w:color="auto"/>
            <w:right w:val="none" w:sz="0" w:space="0" w:color="auto"/>
          </w:divBdr>
        </w:div>
        <w:div w:id="922178062">
          <w:marLeft w:val="640"/>
          <w:marRight w:val="0"/>
          <w:marTop w:val="0"/>
          <w:marBottom w:val="0"/>
          <w:divBdr>
            <w:top w:val="none" w:sz="0" w:space="0" w:color="auto"/>
            <w:left w:val="none" w:sz="0" w:space="0" w:color="auto"/>
            <w:bottom w:val="none" w:sz="0" w:space="0" w:color="auto"/>
            <w:right w:val="none" w:sz="0" w:space="0" w:color="auto"/>
          </w:divBdr>
        </w:div>
        <w:div w:id="228538110">
          <w:marLeft w:val="640"/>
          <w:marRight w:val="0"/>
          <w:marTop w:val="0"/>
          <w:marBottom w:val="0"/>
          <w:divBdr>
            <w:top w:val="none" w:sz="0" w:space="0" w:color="auto"/>
            <w:left w:val="none" w:sz="0" w:space="0" w:color="auto"/>
            <w:bottom w:val="none" w:sz="0" w:space="0" w:color="auto"/>
            <w:right w:val="none" w:sz="0" w:space="0" w:color="auto"/>
          </w:divBdr>
        </w:div>
        <w:div w:id="1204059508">
          <w:marLeft w:val="640"/>
          <w:marRight w:val="0"/>
          <w:marTop w:val="0"/>
          <w:marBottom w:val="0"/>
          <w:divBdr>
            <w:top w:val="none" w:sz="0" w:space="0" w:color="auto"/>
            <w:left w:val="none" w:sz="0" w:space="0" w:color="auto"/>
            <w:bottom w:val="none" w:sz="0" w:space="0" w:color="auto"/>
            <w:right w:val="none" w:sz="0" w:space="0" w:color="auto"/>
          </w:divBdr>
        </w:div>
        <w:div w:id="1959951557">
          <w:marLeft w:val="640"/>
          <w:marRight w:val="0"/>
          <w:marTop w:val="0"/>
          <w:marBottom w:val="0"/>
          <w:divBdr>
            <w:top w:val="none" w:sz="0" w:space="0" w:color="auto"/>
            <w:left w:val="none" w:sz="0" w:space="0" w:color="auto"/>
            <w:bottom w:val="none" w:sz="0" w:space="0" w:color="auto"/>
            <w:right w:val="none" w:sz="0" w:space="0" w:color="auto"/>
          </w:divBdr>
        </w:div>
        <w:div w:id="756025831">
          <w:marLeft w:val="640"/>
          <w:marRight w:val="0"/>
          <w:marTop w:val="0"/>
          <w:marBottom w:val="0"/>
          <w:divBdr>
            <w:top w:val="none" w:sz="0" w:space="0" w:color="auto"/>
            <w:left w:val="none" w:sz="0" w:space="0" w:color="auto"/>
            <w:bottom w:val="none" w:sz="0" w:space="0" w:color="auto"/>
            <w:right w:val="none" w:sz="0" w:space="0" w:color="auto"/>
          </w:divBdr>
        </w:div>
        <w:div w:id="1912810579">
          <w:marLeft w:val="640"/>
          <w:marRight w:val="0"/>
          <w:marTop w:val="0"/>
          <w:marBottom w:val="0"/>
          <w:divBdr>
            <w:top w:val="none" w:sz="0" w:space="0" w:color="auto"/>
            <w:left w:val="none" w:sz="0" w:space="0" w:color="auto"/>
            <w:bottom w:val="none" w:sz="0" w:space="0" w:color="auto"/>
            <w:right w:val="none" w:sz="0" w:space="0" w:color="auto"/>
          </w:divBdr>
        </w:div>
        <w:div w:id="2050572213">
          <w:marLeft w:val="640"/>
          <w:marRight w:val="0"/>
          <w:marTop w:val="0"/>
          <w:marBottom w:val="0"/>
          <w:divBdr>
            <w:top w:val="none" w:sz="0" w:space="0" w:color="auto"/>
            <w:left w:val="none" w:sz="0" w:space="0" w:color="auto"/>
            <w:bottom w:val="none" w:sz="0" w:space="0" w:color="auto"/>
            <w:right w:val="none" w:sz="0" w:space="0" w:color="auto"/>
          </w:divBdr>
        </w:div>
        <w:div w:id="247929006">
          <w:marLeft w:val="640"/>
          <w:marRight w:val="0"/>
          <w:marTop w:val="0"/>
          <w:marBottom w:val="0"/>
          <w:divBdr>
            <w:top w:val="none" w:sz="0" w:space="0" w:color="auto"/>
            <w:left w:val="none" w:sz="0" w:space="0" w:color="auto"/>
            <w:bottom w:val="none" w:sz="0" w:space="0" w:color="auto"/>
            <w:right w:val="none" w:sz="0" w:space="0" w:color="auto"/>
          </w:divBdr>
        </w:div>
        <w:div w:id="1752236590">
          <w:marLeft w:val="640"/>
          <w:marRight w:val="0"/>
          <w:marTop w:val="0"/>
          <w:marBottom w:val="0"/>
          <w:divBdr>
            <w:top w:val="none" w:sz="0" w:space="0" w:color="auto"/>
            <w:left w:val="none" w:sz="0" w:space="0" w:color="auto"/>
            <w:bottom w:val="none" w:sz="0" w:space="0" w:color="auto"/>
            <w:right w:val="none" w:sz="0" w:space="0" w:color="auto"/>
          </w:divBdr>
        </w:div>
        <w:div w:id="708067429">
          <w:marLeft w:val="640"/>
          <w:marRight w:val="0"/>
          <w:marTop w:val="0"/>
          <w:marBottom w:val="0"/>
          <w:divBdr>
            <w:top w:val="none" w:sz="0" w:space="0" w:color="auto"/>
            <w:left w:val="none" w:sz="0" w:space="0" w:color="auto"/>
            <w:bottom w:val="none" w:sz="0" w:space="0" w:color="auto"/>
            <w:right w:val="none" w:sz="0" w:space="0" w:color="auto"/>
          </w:divBdr>
        </w:div>
        <w:div w:id="59983434">
          <w:marLeft w:val="640"/>
          <w:marRight w:val="0"/>
          <w:marTop w:val="0"/>
          <w:marBottom w:val="0"/>
          <w:divBdr>
            <w:top w:val="none" w:sz="0" w:space="0" w:color="auto"/>
            <w:left w:val="none" w:sz="0" w:space="0" w:color="auto"/>
            <w:bottom w:val="none" w:sz="0" w:space="0" w:color="auto"/>
            <w:right w:val="none" w:sz="0" w:space="0" w:color="auto"/>
          </w:divBdr>
        </w:div>
        <w:div w:id="857081404">
          <w:marLeft w:val="640"/>
          <w:marRight w:val="0"/>
          <w:marTop w:val="0"/>
          <w:marBottom w:val="0"/>
          <w:divBdr>
            <w:top w:val="none" w:sz="0" w:space="0" w:color="auto"/>
            <w:left w:val="none" w:sz="0" w:space="0" w:color="auto"/>
            <w:bottom w:val="none" w:sz="0" w:space="0" w:color="auto"/>
            <w:right w:val="none" w:sz="0" w:space="0" w:color="auto"/>
          </w:divBdr>
        </w:div>
        <w:div w:id="605885568">
          <w:marLeft w:val="640"/>
          <w:marRight w:val="0"/>
          <w:marTop w:val="0"/>
          <w:marBottom w:val="0"/>
          <w:divBdr>
            <w:top w:val="none" w:sz="0" w:space="0" w:color="auto"/>
            <w:left w:val="none" w:sz="0" w:space="0" w:color="auto"/>
            <w:bottom w:val="none" w:sz="0" w:space="0" w:color="auto"/>
            <w:right w:val="none" w:sz="0" w:space="0" w:color="auto"/>
          </w:divBdr>
        </w:div>
        <w:div w:id="2025474221">
          <w:marLeft w:val="640"/>
          <w:marRight w:val="0"/>
          <w:marTop w:val="0"/>
          <w:marBottom w:val="0"/>
          <w:divBdr>
            <w:top w:val="none" w:sz="0" w:space="0" w:color="auto"/>
            <w:left w:val="none" w:sz="0" w:space="0" w:color="auto"/>
            <w:bottom w:val="none" w:sz="0" w:space="0" w:color="auto"/>
            <w:right w:val="none" w:sz="0" w:space="0" w:color="auto"/>
          </w:divBdr>
        </w:div>
        <w:div w:id="859511712">
          <w:marLeft w:val="640"/>
          <w:marRight w:val="0"/>
          <w:marTop w:val="0"/>
          <w:marBottom w:val="0"/>
          <w:divBdr>
            <w:top w:val="none" w:sz="0" w:space="0" w:color="auto"/>
            <w:left w:val="none" w:sz="0" w:space="0" w:color="auto"/>
            <w:bottom w:val="none" w:sz="0" w:space="0" w:color="auto"/>
            <w:right w:val="none" w:sz="0" w:space="0" w:color="auto"/>
          </w:divBdr>
        </w:div>
        <w:div w:id="1714649989">
          <w:marLeft w:val="640"/>
          <w:marRight w:val="0"/>
          <w:marTop w:val="0"/>
          <w:marBottom w:val="0"/>
          <w:divBdr>
            <w:top w:val="none" w:sz="0" w:space="0" w:color="auto"/>
            <w:left w:val="none" w:sz="0" w:space="0" w:color="auto"/>
            <w:bottom w:val="none" w:sz="0" w:space="0" w:color="auto"/>
            <w:right w:val="none" w:sz="0" w:space="0" w:color="auto"/>
          </w:divBdr>
        </w:div>
        <w:div w:id="1254778868">
          <w:marLeft w:val="640"/>
          <w:marRight w:val="0"/>
          <w:marTop w:val="0"/>
          <w:marBottom w:val="0"/>
          <w:divBdr>
            <w:top w:val="none" w:sz="0" w:space="0" w:color="auto"/>
            <w:left w:val="none" w:sz="0" w:space="0" w:color="auto"/>
            <w:bottom w:val="none" w:sz="0" w:space="0" w:color="auto"/>
            <w:right w:val="none" w:sz="0" w:space="0" w:color="auto"/>
          </w:divBdr>
        </w:div>
        <w:div w:id="304242501">
          <w:marLeft w:val="640"/>
          <w:marRight w:val="0"/>
          <w:marTop w:val="0"/>
          <w:marBottom w:val="0"/>
          <w:divBdr>
            <w:top w:val="none" w:sz="0" w:space="0" w:color="auto"/>
            <w:left w:val="none" w:sz="0" w:space="0" w:color="auto"/>
            <w:bottom w:val="none" w:sz="0" w:space="0" w:color="auto"/>
            <w:right w:val="none" w:sz="0" w:space="0" w:color="auto"/>
          </w:divBdr>
        </w:div>
        <w:div w:id="2093970597">
          <w:marLeft w:val="640"/>
          <w:marRight w:val="0"/>
          <w:marTop w:val="0"/>
          <w:marBottom w:val="0"/>
          <w:divBdr>
            <w:top w:val="none" w:sz="0" w:space="0" w:color="auto"/>
            <w:left w:val="none" w:sz="0" w:space="0" w:color="auto"/>
            <w:bottom w:val="none" w:sz="0" w:space="0" w:color="auto"/>
            <w:right w:val="none" w:sz="0" w:space="0" w:color="auto"/>
          </w:divBdr>
        </w:div>
        <w:div w:id="201599207">
          <w:marLeft w:val="640"/>
          <w:marRight w:val="0"/>
          <w:marTop w:val="0"/>
          <w:marBottom w:val="0"/>
          <w:divBdr>
            <w:top w:val="none" w:sz="0" w:space="0" w:color="auto"/>
            <w:left w:val="none" w:sz="0" w:space="0" w:color="auto"/>
            <w:bottom w:val="none" w:sz="0" w:space="0" w:color="auto"/>
            <w:right w:val="none" w:sz="0" w:space="0" w:color="auto"/>
          </w:divBdr>
        </w:div>
        <w:div w:id="1198205104">
          <w:marLeft w:val="640"/>
          <w:marRight w:val="0"/>
          <w:marTop w:val="0"/>
          <w:marBottom w:val="0"/>
          <w:divBdr>
            <w:top w:val="none" w:sz="0" w:space="0" w:color="auto"/>
            <w:left w:val="none" w:sz="0" w:space="0" w:color="auto"/>
            <w:bottom w:val="none" w:sz="0" w:space="0" w:color="auto"/>
            <w:right w:val="none" w:sz="0" w:space="0" w:color="auto"/>
          </w:divBdr>
        </w:div>
        <w:div w:id="2049988517">
          <w:marLeft w:val="640"/>
          <w:marRight w:val="0"/>
          <w:marTop w:val="0"/>
          <w:marBottom w:val="0"/>
          <w:divBdr>
            <w:top w:val="none" w:sz="0" w:space="0" w:color="auto"/>
            <w:left w:val="none" w:sz="0" w:space="0" w:color="auto"/>
            <w:bottom w:val="none" w:sz="0" w:space="0" w:color="auto"/>
            <w:right w:val="none" w:sz="0" w:space="0" w:color="auto"/>
          </w:divBdr>
        </w:div>
        <w:div w:id="1771928646">
          <w:marLeft w:val="640"/>
          <w:marRight w:val="0"/>
          <w:marTop w:val="0"/>
          <w:marBottom w:val="0"/>
          <w:divBdr>
            <w:top w:val="none" w:sz="0" w:space="0" w:color="auto"/>
            <w:left w:val="none" w:sz="0" w:space="0" w:color="auto"/>
            <w:bottom w:val="none" w:sz="0" w:space="0" w:color="auto"/>
            <w:right w:val="none" w:sz="0" w:space="0" w:color="auto"/>
          </w:divBdr>
        </w:div>
        <w:div w:id="946813274">
          <w:marLeft w:val="640"/>
          <w:marRight w:val="0"/>
          <w:marTop w:val="0"/>
          <w:marBottom w:val="0"/>
          <w:divBdr>
            <w:top w:val="none" w:sz="0" w:space="0" w:color="auto"/>
            <w:left w:val="none" w:sz="0" w:space="0" w:color="auto"/>
            <w:bottom w:val="none" w:sz="0" w:space="0" w:color="auto"/>
            <w:right w:val="none" w:sz="0" w:space="0" w:color="auto"/>
          </w:divBdr>
        </w:div>
        <w:div w:id="1358655181">
          <w:marLeft w:val="640"/>
          <w:marRight w:val="0"/>
          <w:marTop w:val="0"/>
          <w:marBottom w:val="0"/>
          <w:divBdr>
            <w:top w:val="none" w:sz="0" w:space="0" w:color="auto"/>
            <w:left w:val="none" w:sz="0" w:space="0" w:color="auto"/>
            <w:bottom w:val="none" w:sz="0" w:space="0" w:color="auto"/>
            <w:right w:val="none" w:sz="0" w:space="0" w:color="auto"/>
          </w:divBdr>
        </w:div>
        <w:div w:id="1570506295">
          <w:marLeft w:val="640"/>
          <w:marRight w:val="0"/>
          <w:marTop w:val="0"/>
          <w:marBottom w:val="0"/>
          <w:divBdr>
            <w:top w:val="none" w:sz="0" w:space="0" w:color="auto"/>
            <w:left w:val="none" w:sz="0" w:space="0" w:color="auto"/>
            <w:bottom w:val="none" w:sz="0" w:space="0" w:color="auto"/>
            <w:right w:val="none" w:sz="0" w:space="0" w:color="auto"/>
          </w:divBdr>
        </w:div>
        <w:div w:id="100876491">
          <w:marLeft w:val="640"/>
          <w:marRight w:val="0"/>
          <w:marTop w:val="0"/>
          <w:marBottom w:val="0"/>
          <w:divBdr>
            <w:top w:val="none" w:sz="0" w:space="0" w:color="auto"/>
            <w:left w:val="none" w:sz="0" w:space="0" w:color="auto"/>
            <w:bottom w:val="none" w:sz="0" w:space="0" w:color="auto"/>
            <w:right w:val="none" w:sz="0" w:space="0" w:color="auto"/>
          </w:divBdr>
        </w:div>
        <w:div w:id="1196311458">
          <w:marLeft w:val="640"/>
          <w:marRight w:val="0"/>
          <w:marTop w:val="0"/>
          <w:marBottom w:val="0"/>
          <w:divBdr>
            <w:top w:val="none" w:sz="0" w:space="0" w:color="auto"/>
            <w:left w:val="none" w:sz="0" w:space="0" w:color="auto"/>
            <w:bottom w:val="none" w:sz="0" w:space="0" w:color="auto"/>
            <w:right w:val="none" w:sz="0" w:space="0" w:color="auto"/>
          </w:divBdr>
        </w:div>
        <w:div w:id="1001472407">
          <w:marLeft w:val="640"/>
          <w:marRight w:val="0"/>
          <w:marTop w:val="0"/>
          <w:marBottom w:val="0"/>
          <w:divBdr>
            <w:top w:val="none" w:sz="0" w:space="0" w:color="auto"/>
            <w:left w:val="none" w:sz="0" w:space="0" w:color="auto"/>
            <w:bottom w:val="none" w:sz="0" w:space="0" w:color="auto"/>
            <w:right w:val="none" w:sz="0" w:space="0" w:color="auto"/>
          </w:divBdr>
        </w:div>
        <w:div w:id="1274048251">
          <w:marLeft w:val="640"/>
          <w:marRight w:val="0"/>
          <w:marTop w:val="0"/>
          <w:marBottom w:val="0"/>
          <w:divBdr>
            <w:top w:val="none" w:sz="0" w:space="0" w:color="auto"/>
            <w:left w:val="none" w:sz="0" w:space="0" w:color="auto"/>
            <w:bottom w:val="none" w:sz="0" w:space="0" w:color="auto"/>
            <w:right w:val="none" w:sz="0" w:space="0" w:color="auto"/>
          </w:divBdr>
        </w:div>
        <w:div w:id="746221863">
          <w:marLeft w:val="640"/>
          <w:marRight w:val="0"/>
          <w:marTop w:val="0"/>
          <w:marBottom w:val="0"/>
          <w:divBdr>
            <w:top w:val="none" w:sz="0" w:space="0" w:color="auto"/>
            <w:left w:val="none" w:sz="0" w:space="0" w:color="auto"/>
            <w:bottom w:val="none" w:sz="0" w:space="0" w:color="auto"/>
            <w:right w:val="none" w:sz="0" w:space="0" w:color="auto"/>
          </w:divBdr>
        </w:div>
        <w:div w:id="413166401">
          <w:marLeft w:val="640"/>
          <w:marRight w:val="0"/>
          <w:marTop w:val="0"/>
          <w:marBottom w:val="0"/>
          <w:divBdr>
            <w:top w:val="none" w:sz="0" w:space="0" w:color="auto"/>
            <w:left w:val="none" w:sz="0" w:space="0" w:color="auto"/>
            <w:bottom w:val="none" w:sz="0" w:space="0" w:color="auto"/>
            <w:right w:val="none" w:sz="0" w:space="0" w:color="auto"/>
          </w:divBdr>
        </w:div>
        <w:div w:id="847913069">
          <w:marLeft w:val="640"/>
          <w:marRight w:val="0"/>
          <w:marTop w:val="0"/>
          <w:marBottom w:val="0"/>
          <w:divBdr>
            <w:top w:val="none" w:sz="0" w:space="0" w:color="auto"/>
            <w:left w:val="none" w:sz="0" w:space="0" w:color="auto"/>
            <w:bottom w:val="none" w:sz="0" w:space="0" w:color="auto"/>
            <w:right w:val="none" w:sz="0" w:space="0" w:color="auto"/>
          </w:divBdr>
        </w:div>
        <w:div w:id="413670862">
          <w:marLeft w:val="640"/>
          <w:marRight w:val="0"/>
          <w:marTop w:val="0"/>
          <w:marBottom w:val="0"/>
          <w:divBdr>
            <w:top w:val="none" w:sz="0" w:space="0" w:color="auto"/>
            <w:left w:val="none" w:sz="0" w:space="0" w:color="auto"/>
            <w:bottom w:val="none" w:sz="0" w:space="0" w:color="auto"/>
            <w:right w:val="none" w:sz="0" w:space="0" w:color="auto"/>
          </w:divBdr>
        </w:div>
      </w:divsChild>
    </w:div>
    <w:div w:id="1946381368">
      <w:bodyDiv w:val="1"/>
      <w:marLeft w:val="0"/>
      <w:marRight w:val="0"/>
      <w:marTop w:val="0"/>
      <w:marBottom w:val="0"/>
      <w:divBdr>
        <w:top w:val="none" w:sz="0" w:space="0" w:color="auto"/>
        <w:left w:val="none" w:sz="0" w:space="0" w:color="auto"/>
        <w:bottom w:val="none" w:sz="0" w:space="0" w:color="auto"/>
        <w:right w:val="none" w:sz="0" w:space="0" w:color="auto"/>
      </w:divBdr>
      <w:divsChild>
        <w:div w:id="2059159162">
          <w:marLeft w:val="640"/>
          <w:marRight w:val="0"/>
          <w:marTop w:val="0"/>
          <w:marBottom w:val="0"/>
          <w:divBdr>
            <w:top w:val="none" w:sz="0" w:space="0" w:color="auto"/>
            <w:left w:val="none" w:sz="0" w:space="0" w:color="auto"/>
            <w:bottom w:val="none" w:sz="0" w:space="0" w:color="auto"/>
            <w:right w:val="none" w:sz="0" w:space="0" w:color="auto"/>
          </w:divBdr>
        </w:div>
        <w:div w:id="1674380160">
          <w:marLeft w:val="640"/>
          <w:marRight w:val="0"/>
          <w:marTop w:val="0"/>
          <w:marBottom w:val="0"/>
          <w:divBdr>
            <w:top w:val="none" w:sz="0" w:space="0" w:color="auto"/>
            <w:left w:val="none" w:sz="0" w:space="0" w:color="auto"/>
            <w:bottom w:val="none" w:sz="0" w:space="0" w:color="auto"/>
            <w:right w:val="none" w:sz="0" w:space="0" w:color="auto"/>
          </w:divBdr>
        </w:div>
        <w:div w:id="1493373320">
          <w:marLeft w:val="640"/>
          <w:marRight w:val="0"/>
          <w:marTop w:val="0"/>
          <w:marBottom w:val="0"/>
          <w:divBdr>
            <w:top w:val="none" w:sz="0" w:space="0" w:color="auto"/>
            <w:left w:val="none" w:sz="0" w:space="0" w:color="auto"/>
            <w:bottom w:val="none" w:sz="0" w:space="0" w:color="auto"/>
            <w:right w:val="none" w:sz="0" w:space="0" w:color="auto"/>
          </w:divBdr>
        </w:div>
        <w:div w:id="339434932">
          <w:marLeft w:val="640"/>
          <w:marRight w:val="0"/>
          <w:marTop w:val="0"/>
          <w:marBottom w:val="0"/>
          <w:divBdr>
            <w:top w:val="none" w:sz="0" w:space="0" w:color="auto"/>
            <w:left w:val="none" w:sz="0" w:space="0" w:color="auto"/>
            <w:bottom w:val="none" w:sz="0" w:space="0" w:color="auto"/>
            <w:right w:val="none" w:sz="0" w:space="0" w:color="auto"/>
          </w:divBdr>
        </w:div>
        <w:div w:id="1829513321">
          <w:marLeft w:val="640"/>
          <w:marRight w:val="0"/>
          <w:marTop w:val="0"/>
          <w:marBottom w:val="0"/>
          <w:divBdr>
            <w:top w:val="none" w:sz="0" w:space="0" w:color="auto"/>
            <w:left w:val="none" w:sz="0" w:space="0" w:color="auto"/>
            <w:bottom w:val="none" w:sz="0" w:space="0" w:color="auto"/>
            <w:right w:val="none" w:sz="0" w:space="0" w:color="auto"/>
          </w:divBdr>
        </w:div>
        <w:div w:id="1411729641">
          <w:marLeft w:val="640"/>
          <w:marRight w:val="0"/>
          <w:marTop w:val="0"/>
          <w:marBottom w:val="0"/>
          <w:divBdr>
            <w:top w:val="none" w:sz="0" w:space="0" w:color="auto"/>
            <w:left w:val="none" w:sz="0" w:space="0" w:color="auto"/>
            <w:bottom w:val="none" w:sz="0" w:space="0" w:color="auto"/>
            <w:right w:val="none" w:sz="0" w:space="0" w:color="auto"/>
          </w:divBdr>
        </w:div>
        <w:div w:id="821387116">
          <w:marLeft w:val="640"/>
          <w:marRight w:val="0"/>
          <w:marTop w:val="0"/>
          <w:marBottom w:val="0"/>
          <w:divBdr>
            <w:top w:val="none" w:sz="0" w:space="0" w:color="auto"/>
            <w:left w:val="none" w:sz="0" w:space="0" w:color="auto"/>
            <w:bottom w:val="none" w:sz="0" w:space="0" w:color="auto"/>
            <w:right w:val="none" w:sz="0" w:space="0" w:color="auto"/>
          </w:divBdr>
        </w:div>
        <w:div w:id="1190725898">
          <w:marLeft w:val="640"/>
          <w:marRight w:val="0"/>
          <w:marTop w:val="0"/>
          <w:marBottom w:val="0"/>
          <w:divBdr>
            <w:top w:val="none" w:sz="0" w:space="0" w:color="auto"/>
            <w:left w:val="none" w:sz="0" w:space="0" w:color="auto"/>
            <w:bottom w:val="none" w:sz="0" w:space="0" w:color="auto"/>
            <w:right w:val="none" w:sz="0" w:space="0" w:color="auto"/>
          </w:divBdr>
        </w:div>
        <w:div w:id="1079406015">
          <w:marLeft w:val="640"/>
          <w:marRight w:val="0"/>
          <w:marTop w:val="0"/>
          <w:marBottom w:val="0"/>
          <w:divBdr>
            <w:top w:val="none" w:sz="0" w:space="0" w:color="auto"/>
            <w:left w:val="none" w:sz="0" w:space="0" w:color="auto"/>
            <w:bottom w:val="none" w:sz="0" w:space="0" w:color="auto"/>
            <w:right w:val="none" w:sz="0" w:space="0" w:color="auto"/>
          </w:divBdr>
        </w:div>
        <w:div w:id="1940527867">
          <w:marLeft w:val="640"/>
          <w:marRight w:val="0"/>
          <w:marTop w:val="0"/>
          <w:marBottom w:val="0"/>
          <w:divBdr>
            <w:top w:val="none" w:sz="0" w:space="0" w:color="auto"/>
            <w:left w:val="none" w:sz="0" w:space="0" w:color="auto"/>
            <w:bottom w:val="none" w:sz="0" w:space="0" w:color="auto"/>
            <w:right w:val="none" w:sz="0" w:space="0" w:color="auto"/>
          </w:divBdr>
        </w:div>
        <w:div w:id="264310186">
          <w:marLeft w:val="640"/>
          <w:marRight w:val="0"/>
          <w:marTop w:val="0"/>
          <w:marBottom w:val="0"/>
          <w:divBdr>
            <w:top w:val="none" w:sz="0" w:space="0" w:color="auto"/>
            <w:left w:val="none" w:sz="0" w:space="0" w:color="auto"/>
            <w:bottom w:val="none" w:sz="0" w:space="0" w:color="auto"/>
            <w:right w:val="none" w:sz="0" w:space="0" w:color="auto"/>
          </w:divBdr>
        </w:div>
        <w:div w:id="827752213">
          <w:marLeft w:val="640"/>
          <w:marRight w:val="0"/>
          <w:marTop w:val="0"/>
          <w:marBottom w:val="0"/>
          <w:divBdr>
            <w:top w:val="none" w:sz="0" w:space="0" w:color="auto"/>
            <w:left w:val="none" w:sz="0" w:space="0" w:color="auto"/>
            <w:bottom w:val="none" w:sz="0" w:space="0" w:color="auto"/>
            <w:right w:val="none" w:sz="0" w:space="0" w:color="auto"/>
          </w:divBdr>
        </w:div>
        <w:div w:id="47844677">
          <w:marLeft w:val="640"/>
          <w:marRight w:val="0"/>
          <w:marTop w:val="0"/>
          <w:marBottom w:val="0"/>
          <w:divBdr>
            <w:top w:val="none" w:sz="0" w:space="0" w:color="auto"/>
            <w:left w:val="none" w:sz="0" w:space="0" w:color="auto"/>
            <w:bottom w:val="none" w:sz="0" w:space="0" w:color="auto"/>
            <w:right w:val="none" w:sz="0" w:space="0" w:color="auto"/>
          </w:divBdr>
        </w:div>
        <w:div w:id="777797831">
          <w:marLeft w:val="640"/>
          <w:marRight w:val="0"/>
          <w:marTop w:val="0"/>
          <w:marBottom w:val="0"/>
          <w:divBdr>
            <w:top w:val="none" w:sz="0" w:space="0" w:color="auto"/>
            <w:left w:val="none" w:sz="0" w:space="0" w:color="auto"/>
            <w:bottom w:val="none" w:sz="0" w:space="0" w:color="auto"/>
            <w:right w:val="none" w:sz="0" w:space="0" w:color="auto"/>
          </w:divBdr>
        </w:div>
        <w:div w:id="778909867">
          <w:marLeft w:val="640"/>
          <w:marRight w:val="0"/>
          <w:marTop w:val="0"/>
          <w:marBottom w:val="0"/>
          <w:divBdr>
            <w:top w:val="none" w:sz="0" w:space="0" w:color="auto"/>
            <w:left w:val="none" w:sz="0" w:space="0" w:color="auto"/>
            <w:bottom w:val="none" w:sz="0" w:space="0" w:color="auto"/>
            <w:right w:val="none" w:sz="0" w:space="0" w:color="auto"/>
          </w:divBdr>
        </w:div>
        <w:div w:id="411001877">
          <w:marLeft w:val="640"/>
          <w:marRight w:val="0"/>
          <w:marTop w:val="0"/>
          <w:marBottom w:val="0"/>
          <w:divBdr>
            <w:top w:val="none" w:sz="0" w:space="0" w:color="auto"/>
            <w:left w:val="none" w:sz="0" w:space="0" w:color="auto"/>
            <w:bottom w:val="none" w:sz="0" w:space="0" w:color="auto"/>
            <w:right w:val="none" w:sz="0" w:space="0" w:color="auto"/>
          </w:divBdr>
        </w:div>
        <w:div w:id="785198792">
          <w:marLeft w:val="640"/>
          <w:marRight w:val="0"/>
          <w:marTop w:val="0"/>
          <w:marBottom w:val="0"/>
          <w:divBdr>
            <w:top w:val="none" w:sz="0" w:space="0" w:color="auto"/>
            <w:left w:val="none" w:sz="0" w:space="0" w:color="auto"/>
            <w:bottom w:val="none" w:sz="0" w:space="0" w:color="auto"/>
            <w:right w:val="none" w:sz="0" w:space="0" w:color="auto"/>
          </w:divBdr>
        </w:div>
        <w:div w:id="1208184953">
          <w:marLeft w:val="640"/>
          <w:marRight w:val="0"/>
          <w:marTop w:val="0"/>
          <w:marBottom w:val="0"/>
          <w:divBdr>
            <w:top w:val="none" w:sz="0" w:space="0" w:color="auto"/>
            <w:left w:val="none" w:sz="0" w:space="0" w:color="auto"/>
            <w:bottom w:val="none" w:sz="0" w:space="0" w:color="auto"/>
            <w:right w:val="none" w:sz="0" w:space="0" w:color="auto"/>
          </w:divBdr>
        </w:div>
        <w:div w:id="48458590">
          <w:marLeft w:val="640"/>
          <w:marRight w:val="0"/>
          <w:marTop w:val="0"/>
          <w:marBottom w:val="0"/>
          <w:divBdr>
            <w:top w:val="none" w:sz="0" w:space="0" w:color="auto"/>
            <w:left w:val="none" w:sz="0" w:space="0" w:color="auto"/>
            <w:bottom w:val="none" w:sz="0" w:space="0" w:color="auto"/>
            <w:right w:val="none" w:sz="0" w:space="0" w:color="auto"/>
          </w:divBdr>
        </w:div>
        <w:div w:id="760956711">
          <w:marLeft w:val="640"/>
          <w:marRight w:val="0"/>
          <w:marTop w:val="0"/>
          <w:marBottom w:val="0"/>
          <w:divBdr>
            <w:top w:val="none" w:sz="0" w:space="0" w:color="auto"/>
            <w:left w:val="none" w:sz="0" w:space="0" w:color="auto"/>
            <w:bottom w:val="none" w:sz="0" w:space="0" w:color="auto"/>
            <w:right w:val="none" w:sz="0" w:space="0" w:color="auto"/>
          </w:divBdr>
        </w:div>
        <w:div w:id="1100107915">
          <w:marLeft w:val="640"/>
          <w:marRight w:val="0"/>
          <w:marTop w:val="0"/>
          <w:marBottom w:val="0"/>
          <w:divBdr>
            <w:top w:val="none" w:sz="0" w:space="0" w:color="auto"/>
            <w:left w:val="none" w:sz="0" w:space="0" w:color="auto"/>
            <w:bottom w:val="none" w:sz="0" w:space="0" w:color="auto"/>
            <w:right w:val="none" w:sz="0" w:space="0" w:color="auto"/>
          </w:divBdr>
        </w:div>
        <w:div w:id="2036227158">
          <w:marLeft w:val="640"/>
          <w:marRight w:val="0"/>
          <w:marTop w:val="0"/>
          <w:marBottom w:val="0"/>
          <w:divBdr>
            <w:top w:val="none" w:sz="0" w:space="0" w:color="auto"/>
            <w:left w:val="none" w:sz="0" w:space="0" w:color="auto"/>
            <w:bottom w:val="none" w:sz="0" w:space="0" w:color="auto"/>
            <w:right w:val="none" w:sz="0" w:space="0" w:color="auto"/>
          </w:divBdr>
        </w:div>
        <w:div w:id="1832675327">
          <w:marLeft w:val="640"/>
          <w:marRight w:val="0"/>
          <w:marTop w:val="0"/>
          <w:marBottom w:val="0"/>
          <w:divBdr>
            <w:top w:val="none" w:sz="0" w:space="0" w:color="auto"/>
            <w:left w:val="none" w:sz="0" w:space="0" w:color="auto"/>
            <w:bottom w:val="none" w:sz="0" w:space="0" w:color="auto"/>
            <w:right w:val="none" w:sz="0" w:space="0" w:color="auto"/>
          </w:divBdr>
        </w:div>
        <w:div w:id="1341345867">
          <w:marLeft w:val="640"/>
          <w:marRight w:val="0"/>
          <w:marTop w:val="0"/>
          <w:marBottom w:val="0"/>
          <w:divBdr>
            <w:top w:val="none" w:sz="0" w:space="0" w:color="auto"/>
            <w:left w:val="none" w:sz="0" w:space="0" w:color="auto"/>
            <w:bottom w:val="none" w:sz="0" w:space="0" w:color="auto"/>
            <w:right w:val="none" w:sz="0" w:space="0" w:color="auto"/>
          </w:divBdr>
        </w:div>
        <w:div w:id="1847403246">
          <w:marLeft w:val="640"/>
          <w:marRight w:val="0"/>
          <w:marTop w:val="0"/>
          <w:marBottom w:val="0"/>
          <w:divBdr>
            <w:top w:val="none" w:sz="0" w:space="0" w:color="auto"/>
            <w:left w:val="none" w:sz="0" w:space="0" w:color="auto"/>
            <w:bottom w:val="none" w:sz="0" w:space="0" w:color="auto"/>
            <w:right w:val="none" w:sz="0" w:space="0" w:color="auto"/>
          </w:divBdr>
        </w:div>
        <w:div w:id="62720398">
          <w:marLeft w:val="640"/>
          <w:marRight w:val="0"/>
          <w:marTop w:val="0"/>
          <w:marBottom w:val="0"/>
          <w:divBdr>
            <w:top w:val="none" w:sz="0" w:space="0" w:color="auto"/>
            <w:left w:val="none" w:sz="0" w:space="0" w:color="auto"/>
            <w:bottom w:val="none" w:sz="0" w:space="0" w:color="auto"/>
            <w:right w:val="none" w:sz="0" w:space="0" w:color="auto"/>
          </w:divBdr>
        </w:div>
        <w:div w:id="164128259">
          <w:marLeft w:val="640"/>
          <w:marRight w:val="0"/>
          <w:marTop w:val="0"/>
          <w:marBottom w:val="0"/>
          <w:divBdr>
            <w:top w:val="none" w:sz="0" w:space="0" w:color="auto"/>
            <w:left w:val="none" w:sz="0" w:space="0" w:color="auto"/>
            <w:bottom w:val="none" w:sz="0" w:space="0" w:color="auto"/>
            <w:right w:val="none" w:sz="0" w:space="0" w:color="auto"/>
          </w:divBdr>
        </w:div>
        <w:div w:id="823744816">
          <w:marLeft w:val="640"/>
          <w:marRight w:val="0"/>
          <w:marTop w:val="0"/>
          <w:marBottom w:val="0"/>
          <w:divBdr>
            <w:top w:val="none" w:sz="0" w:space="0" w:color="auto"/>
            <w:left w:val="none" w:sz="0" w:space="0" w:color="auto"/>
            <w:bottom w:val="none" w:sz="0" w:space="0" w:color="auto"/>
            <w:right w:val="none" w:sz="0" w:space="0" w:color="auto"/>
          </w:divBdr>
        </w:div>
        <w:div w:id="494883600">
          <w:marLeft w:val="640"/>
          <w:marRight w:val="0"/>
          <w:marTop w:val="0"/>
          <w:marBottom w:val="0"/>
          <w:divBdr>
            <w:top w:val="none" w:sz="0" w:space="0" w:color="auto"/>
            <w:left w:val="none" w:sz="0" w:space="0" w:color="auto"/>
            <w:bottom w:val="none" w:sz="0" w:space="0" w:color="auto"/>
            <w:right w:val="none" w:sz="0" w:space="0" w:color="auto"/>
          </w:divBdr>
        </w:div>
        <w:div w:id="720910032">
          <w:marLeft w:val="640"/>
          <w:marRight w:val="0"/>
          <w:marTop w:val="0"/>
          <w:marBottom w:val="0"/>
          <w:divBdr>
            <w:top w:val="none" w:sz="0" w:space="0" w:color="auto"/>
            <w:left w:val="none" w:sz="0" w:space="0" w:color="auto"/>
            <w:bottom w:val="none" w:sz="0" w:space="0" w:color="auto"/>
            <w:right w:val="none" w:sz="0" w:space="0" w:color="auto"/>
          </w:divBdr>
        </w:div>
        <w:div w:id="1882282087">
          <w:marLeft w:val="640"/>
          <w:marRight w:val="0"/>
          <w:marTop w:val="0"/>
          <w:marBottom w:val="0"/>
          <w:divBdr>
            <w:top w:val="none" w:sz="0" w:space="0" w:color="auto"/>
            <w:left w:val="none" w:sz="0" w:space="0" w:color="auto"/>
            <w:bottom w:val="none" w:sz="0" w:space="0" w:color="auto"/>
            <w:right w:val="none" w:sz="0" w:space="0" w:color="auto"/>
          </w:divBdr>
        </w:div>
        <w:div w:id="108009240">
          <w:marLeft w:val="640"/>
          <w:marRight w:val="0"/>
          <w:marTop w:val="0"/>
          <w:marBottom w:val="0"/>
          <w:divBdr>
            <w:top w:val="none" w:sz="0" w:space="0" w:color="auto"/>
            <w:left w:val="none" w:sz="0" w:space="0" w:color="auto"/>
            <w:bottom w:val="none" w:sz="0" w:space="0" w:color="auto"/>
            <w:right w:val="none" w:sz="0" w:space="0" w:color="auto"/>
          </w:divBdr>
        </w:div>
        <w:div w:id="1919441678">
          <w:marLeft w:val="640"/>
          <w:marRight w:val="0"/>
          <w:marTop w:val="0"/>
          <w:marBottom w:val="0"/>
          <w:divBdr>
            <w:top w:val="none" w:sz="0" w:space="0" w:color="auto"/>
            <w:left w:val="none" w:sz="0" w:space="0" w:color="auto"/>
            <w:bottom w:val="none" w:sz="0" w:space="0" w:color="auto"/>
            <w:right w:val="none" w:sz="0" w:space="0" w:color="auto"/>
          </w:divBdr>
        </w:div>
        <w:div w:id="1400126897">
          <w:marLeft w:val="640"/>
          <w:marRight w:val="0"/>
          <w:marTop w:val="0"/>
          <w:marBottom w:val="0"/>
          <w:divBdr>
            <w:top w:val="none" w:sz="0" w:space="0" w:color="auto"/>
            <w:left w:val="none" w:sz="0" w:space="0" w:color="auto"/>
            <w:bottom w:val="none" w:sz="0" w:space="0" w:color="auto"/>
            <w:right w:val="none" w:sz="0" w:space="0" w:color="auto"/>
          </w:divBdr>
        </w:div>
        <w:div w:id="1236549282">
          <w:marLeft w:val="640"/>
          <w:marRight w:val="0"/>
          <w:marTop w:val="0"/>
          <w:marBottom w:val="0"/>
          <w:divBdr>
            <w:top w:val="none" w:sz="0" w:space="0" w:color="auto"/>
            <w:left w:val="none" w:sz="0" w:space="0" w:color="auto"/>
            <w:bottom w:val="none" w:sz="0" w:space="0" w:color="auto"/>
            <w:right w:val="none" w:sz="0" w:space="0" w:color="auto"/>
          </w:divBdr>
        </w:div>
        <w:div w:id="1874923812">
          <w:marLeft w:val="640"/>
          <w:marRight w:val="0"/>
          <w:marTop w:val="0"/>
          <w:marBottom w:val="0"/>
          <w:divBdr>
            <w:top w:val="none" w:sz="0" w:space="0" w:color="auto"/>
            <w:left w:val="none" w:sz="0" w:space="0" w:color="auto"/>
            <w:bottom w:val="none" w:sz="0" w:space="0" w:color="auto"/>
            <w:right w:val="none" w:sz="0" w:space="0" w:color="auto"/>
          </w:divBdr>
        </w:div>
        <w:div w:id="363798827">
          <w:marLeft w:val="640"/>
          <w:marRight w:val="0"/>
          <w:marTop w:val="0"/>
          <w:marBottom w:val="0"/>
          <w:divBdr>
            <w:top w:val="none" w:sz="0" w:space="0" w:color="auto"/>
            <w:left w:val="none" w:sz="0" w:space="0" w:color="auto"/>
            <w:bottom w:val="none" w:sz="0" w:space="0" w:color="auto"/>
            <w:right w:val="none" w:sz="0" w:space="0" w:color="auto"/>
          </w:divBdr>
        </w:div>
        <w:div w:id="212274782">
          <w:marLeft w:val="640"/>
          <w:marRight w:val="0"/>
          <w:marTop w:val="0"/>
          <w:marBottom w:val="0"/>
          <w:divBdr>
            <w:top w:val="none" w:sz="0" w:space="0" w:color="auto"/>
            <w:left w:val="none" w:sz="0" w:space="0" w:color="auto"/>
            <w:bottom w:val="none" w:sz="0" w:space="0" w:color="auto"/>
            <w:right w:val="none" w:sz="0" w:space="0" w:color="auto"/>
          </w:divBdr>
        </w:div>
        <w:div w:id="988174428">
          <w:marLeft w:val="640"/>
          <w:marRight w:val="0"/>
          <w:marTop w:val="0"/>
          <w:marBottom w:val="0"/>
          <w:divBdr>
            <w:top w:val="none" w:sz="0" w:space="0" w:color="auto"/>
            <w:left w:val="none" w:sz="0" w:space="0" w:color="auto"/>
            <w:bottom w:val="none" w:sz="0" w:space="0" w:color="auto"/>
            <w:right w:val="none" w:sz="0" w:space="0" w:color="auto"/>
          </w:divBdr>
        </w:div>
        <w:div w:id="1515146966">
          <w:marLeft w:val="640"/>
          <w:marRight w:val="0"/>
          <w:marTop w:val="0"/>
          <w:marBottom w:val="0"/>
          <w:divBdr>
            <w:top w:val="none" w:sz="0" w:space="0" w:color="auto"/>
            <w:left w:val="none" w:sz="0" w:space="0" w:color="auto"/>
            <w:bottom w:val="none" w:sz="0" w:space="0" w:color="auto"/>
            <w:right w:val="none" w:sz="0" w:space="0" w:color="auto"/>
          </w:divBdr>
        </w:div>
        <w:div w:id="127821890">
          <w:marLeft w:val="640"/>
          <w:marRight w:val="0"/>
          <w:marTop w:val="0"/>
          <w:marBottom w:val="0"/>
          <w:divBdr>
            <w:top w:val="none" w:sz="0" w:space="0" w:color="auto"/>
            <w:left w:val="none" w:sz="0" w:space="0" w:color="auto"/>
            <w:bottom w:val="none" w:sz="0" w:space="0" w:color="auto"/>
            <w:right w:val="none" w:sz="0" w:space="0" w:color="auto"/>
          </w:divBdr>
        </w:div>
        <w:div w:id="1238244125">
          <w:marLeft w:val="640"/>
          <w:marRight w:val="0"/>
          <w:marTop w:val="0"/>
          <w:marBottom w:val="0"/>
          <w:divBdr>
            <w:top w:val="none" w:sz="0" w:space="0" w:color="auto"/>
            <w:left w:val="none" w:sz="0" w:space="0" w:color="auto"/>
            <w:bottom w:val="none" w:sz="0" w:space="0" w:color="auto"/>
            <w:right w:val="none" w:sz="0" w:space="0" w:color="auto"/>
          </w:divBdr>
        </w:div>
        <w:div w:id="1059327322">
          <w:marLeft w:val="640"/>
          <w:marRight w:val="0"/>
          <w:marTop w:val="0"/>
          <w:marBottom w:val="0"/>
          <w:divBdr>
            <w:top w:val="none" w:sz="0" w:space="0" w:color="auto"/>
            <w:left w:val="none" w:sz="0" w:space="0" w:color="auto"/>
            <w:bottom w:val="none" w:sz="0" w:space="0" w:color="auto"/>
            <w:right w:val="none" w:sz="0" w:space="0" w:color="auto"/>
          </w:divBdr>
        </w:div>
        <w:div w:id="1059328754">
          <w:marLeft w:val="640"/>
          <w:marRight w:val="0"/>
          <w:marTop w:val="0"/>
          <w:marBottom w:val="0"/>
          <w:divBdr>
            <w:top w:val="none" w:sz="0" w:space="0" w:color="auto"/>
            <w:left w:val="none" w:sz="0" w:space="0" w:color="auto"/>
            <w:bottom w:val="none" w:sz="0" w:space="0" w:color="auto"/>
            <w:right w:val="none" w:sz="0" w:space="0" w:color="auto"/>
          </w:divBdr>
        </w:div>
        <w:div w:id="1614552610">
          <w:marLeft w:val="640"/>
          <w:marRight w:val="0"/>
          <w:marTop w:val="0"/>
          <w:marBottom w:val="0"/>
          <w:divBdr>
            <w:top w:val="none" w:sz="0" w:space="0" w:color="auto"/>
            <w:left w:val="none" w:sz="0" w:space="0" w:color="auto"/>
            <w:bottom w:val="none" w:sz="0" w:space="0" w:color="auto"/>
            <w:right w:val="none" w:sz="0" w:space="0" w:color="auto"/>
          </w:divBdr>
        </w:div>
        <w:div w:id="126896714">
          <w:marLeft w:val="640"/>
          <w:marRight w:val="0"/>
          <w:marTop w:val="0"/>
          <w:marBottom w:val="0"/>
          <w:divBdr>
            <w:top w:val="none" w:sz="0" w:space="0" w:color="auto"/>
            <w:left w:val="none" w:sz="0" w:space="0" w:color="auto"/>
            <w:bottom w:val="none" w:sz="0" w:space="0" w:color="auto"/>
            <w:right w:val="none" w:sz="0" w:space="0" w:color="auto"/>
          </w:divBdr>
        </w:div>
        <w:div w:id="506212800">
          <w:marLeft w:val="640"/>
          <w:marRight w:val="0"/>
          <w:marTop w:val="0"/>
          <w:marBottom w:val="0"/>
          <w:divBdr>
            <w:top w:val="none" w:sz="0" w:space="0" w:color="auto"/>
            <w:left w:val="none" w:sz="0" w:space="0" w:color="auto"/>
            <w:bottom w:val="none" w:sz="0" w:space="0" w:color="auto"/>
            <w:right w:val="none" w:sz="0" w:space="0" w:color="auto"/>
          </w:divBdr>
        </w:div>
        <w:div w:id="875970556">
          <w:marLeft w:val="640"/>
          <w:marRight w:val="0"/>
          <w:marTop w:val="0"/>
          <w:marBottom w:val="0"/>
          <w:divBdr>
            <w:top w:val="none" w:sz="0" w:space="0" w:color="auto"/>
            <w:left w:val="none" w:sz="0" w:space="0" w:color="auto"/>
            <w:bottom w:val="none" w:sz="0" w:space="0" w:color="auto"/>
            <w:right w:val="none" w:sz="0" w:space="0" w:color="auto"/>
          </w:divBdr>
        </w:div>
        <w:div w:id="872502591">
          <w:marLeft w:val="640"/>
          <w:marRight w:val="0"/>
          <w:marTop w:val="0"/>
          <w:marBottom w:val="0"/>
          <w:divBdr>
            <w:top w:val="none" w:sz="0" w:space="0" w:color="auto"/>
            <w:left w:val="none" w:sz="0" w:space="0" w:color="auto"/>
            <w:bottom w:val="none" w:sz="0" w:space="0" w:color="auto"/>
            <w:right w:val="none" w:sz="0" w:space="0" w:color="auto"/>
          </w:divBdr>
        </w:div>
        <w:div w:id="1779062874">
          <w:marLeft w:val="640"/>
          <w:marRight w:val="0"/>
          <w:marTop w:val="0"/>
          <w:marBottom w:val="0"/>
          <w:divBdr>
            <w:top w:val="none" w:sz="0" w:space="0" w:color="auto"/>
            <w:left w:val="none" w:sz="0" w:space="0" w:color="auto"/>
            <w:bottom w:val="none" w:sz="0" w:space="0" w:color="auto"/>
            <w:right w:val="none" w:sz="0" w:space="0" w:color="auto"/>
          </w:divBdr>
        </w:div>
        <w:div w:id="500241346">
          <w:marLeft w:val="640"/>
          <w:marRight w:val="0"/>
          <w:marTop w:val="0"/>
          <w:marBottom w:val="0"/>
          <w:divBdr>
            <w:top w:val="none" w:sz="0" w:space="0" w:color="auto"/>
            <w:left w:val="none" w:sz="0" w:space="0" w:color="auto"/>
            <w:bottom w:val="none" w:sz="0" w:space="0" w:color="auto"/>
            <w:right w:val="none" w:sz="0" w:space="0" w:color="auto"/>
          </w:divBdr>
        </w:div>
        <w:div w:id="175728321">
          <w:marLeft w:val="640"/>
          <w:marRight w:val="0"/>
          <w:marTop w:val="0"/>
          <w:marBottom w:val="0"/>
          <w:divBdr>
            <w:top w:val="none" w:sz="0" w:space="0" w:color="auto"/>
            <w:left w:val="none" w:sz="0" w:space="0" w:color="auto"/>
            <w:bottom w:val="none" w:sz="0" w:space="0" w:color="auto"/>
            <w:right w:val="none" w:sz="0" w:space="0" w:color="auto"/>
          </w:divBdr>
        </w:div>
        <w:div w:id="500700091">
          <w:marLeft w:val="640"/>
          <w:marRight w:val="0"/>
          <w:marTop w:val="0"/>
          <w:marBottom w:val="0"/>
          <w:divBdr>
            <w:top w:val="none" w:sz="0" w:space="0" w:color="auto"/>
            <w:left w:val="none" w:sz="0" w:space="0" w:color="auto"/>
            <w:bottom w:val="none" w:sz="0" w:space="0" w:color="auto"/>
            <w:right w:val="none" w:sz="0" w:space="0" w:color="auto"/>
          </w:divBdr>
        </w:div>
        <w:div w:id="2073498514">
          <w:marLeft w:val="640"/>
          <w:marRight w:val="0"/>
          <w:marTop w:val="0"/>
          <w:marBottom w:val="0"/>
          <w:divBdr>
            <w:top w:val="none" w:sz="0" w:space="0" w:color="auto"/>
            <w:left w:val="none" w:sz="0" w:space="0" w:color="auto"/>
            <w:bottom w:val="none" w:sz="0" w:space="0" w:color="auto"/>
            <w:right w:val="none" w:sz="0" w:space="0" w:color="auto"/>
          </w:divBdr>
        </w:div>
        <w:div w:id="1737390780">
          <w:marLeft w:val="640"/>
          <w:marRight w:val="0"/>
          <w:marTop w:val="0"/>
          <w:marBottom w:val="0"/>
          <w:divBdr>
            <w:top w:val="none" w:sz="0" w:space="0" w:color="auto"/>
            <w:left w:val="none" w:sz="0" w:space="0" w:color="auto"/>
            <w:bottom w:val="none" w:sz="0" w:space="0" w:color="auto"/>
            <w:right w:val="none" w:sz="0" w:space="0" w:color="auto"/>
          </w:divBdr>
        </w:div>
        <w:div w:id="599797987">
          <w:marLeft w:val="640"/>
          <w:marRight w:val="0"/>
          <w:marTop w:val="0"/>
          <w:marBottom w:val="0"/>
          <w:divBdr>
            <w:top w:val="none" w:sz="0" w:space="0" w:color="auto"/>
            <w:left w:val="none" w:sz="0" w:space="0" w:color="auto"/>
            <w:bottom w:val="none" w:sz="0" w:space="0" w:color="auto"/>
            <w:right w:val="none" w:sz="0" w:space="0" w:color="auto"/>
          </w:divBdr>
        </w:div>
        <w:div w:id="2027436403">
          <w:marLeft w:val="640"/>
          <w:marRight w:val="0"/>
          <w:marTop w:val="0"/>
          <w:marBottom w:val="0"/>
          <w:divBdr>
            <w:top w:val="none" w:sz="0" w:space="0" w:color="auto"/>
            <w:left w:val="none" w:sz="0" w:space="0" w:color="auto"/>
            <w:bottom w:val="none" w:sz="0" w:space="0" w:color="auto"/>
            <w:right w:val="none" w:sz="0" w:space="0" w:color="auto"/>
          </w:divBdr>
        </w:div>
        <w:div w:id="113671496">
          <w:marLeft w:val="640"/>
          <w:marRight w:val="0"/>
          <w:marTop w:val="0"/>
          <w:marBottom w:val="0"/>
          <w:divBdr>
            <w:top w:val="none" w:sz="0" w:space="0" w:color="auto"/>
            <w:left w:val="none" w:sz="0" w:space="0" w:color="auto"/>
            <w:bottom w:val="none" w:sz="0" w:space="0" w:color="auto"/>
            <w:right w:val="none" w:sz="0" w:space="0" w:color="auto"/>
          </w:divBdr>
        </w:div>
        <w:div w:id="1747919131">
          <w:marLeft w:val="640"/>
          <w:marRight w:val="0"/>
          <w:marTop w:val="0"/>
          <w:marBottom w:val="0"/>
          <w:divBdr>
            <w:top w:val="none" w:sz="0" w:space="0" w:color="auto"/>
            <w:left w:val="none" w:sz="0" w:space="0" w:color="auto"/>
            <w:bottom w:val="none" w:sz="0" w:space="0" w:color="auto"/>
            <w:right w:val="none" w:sz="0" w:space="0" w:color="auto"/>
          </w:divBdr>
        </w:div>
        <w:div w:id="730732238">
          <w:marLeft w:val="640"/>
          <w:marRight w:val="0"/>
          <w:marTop w:val="0"/>
          <w:marBottom w:val="0"/>
          <w:divBdr>
            <w:top w:val="none" w:sz="0" w:space="0" w:color="auto"/>
            <w:left w:val="none" w:sz="0" w:space="0" w:color="auto"/>
            <w:bottom w:val="none" w:sz="0" w:space="0" w:color="auto"/>
            <w:right w:val="none" w:sz="0" w:space="0" w:color="auto"/>
          </w:divBdr>
        </w:div>
        <w:div w:id="1576746747">
          <w:marLeft w:val="640"/>
          <w:marRight w:val="0"/>
          <w:marTop w:val="0"/>
          <w:marBottom w:val="0"/>
          <w:divBdr>
            <w:top w:val="none" w:sz="0" w:space="0" w:color="auto"/>
            <w:left w:val="none" w:sz="0" w:space="0" w:color="auto"/>
            <w:bottom w:val="none" w:sz="0" w:space="0" w:color="auto"/>
            <w:right w:val="none" w:sz="0" w:space="0" w:color="auto"/>
          </w:divBdr>
        </w:div>
        <w:div w:id="1211919163">
          <w:marLeft w:val="640"/>
          <w:marRight w:val="0"/>
          <w:marTop w:val="0"/>
          <w:marBottom w:val="0"/>
          <w:divBdr>
            <w:top w:val="none" w:sz="0" w:space="0" w:color="auto"/>
            <w:left w:val="none" w:sz="0" w:space="0" w:color="auto"/>
            <w:bottom w:val="none" w:sz="0" w:space="0" w:color="auto"/>
            <w:right w:val="none" w:sz="0" w:space="0" w:color="auto"/>
          </w:divBdr>
        </w:div>
        <w:div w:id="1710062599">
          <w:marLeft w:val="640"/>
          <w:marRight w:val="0"/>
          <w:marTop w:val="0"/>
          <w:marBottom w:val="0"/>
          <w:divBdr>
            <w:top w:val="none" w:sz="0" w:space="0" w:color="auto"/>
            <w:left w:val="none" w:sz="0" w:space="0" w:color="auto"/>
            <w:bottom w:val="none" w:sz="0" w:space="0" w:color="auto"/>
            <w:right w:val="none" w:sz="0" w:space="0" w:color="auto"/>
          </w:divBdr>
        </w:div>
        <w:div w:id="1271476097">
          <w:marLeft w:val="640"/>
          <w:marRight w:val="0"/>
          <w:marTop w:val="0"/>
          <w:marBottom w:val="0"/>
          <w:divBdr>
            <w:top w:val="none" w:sz="0" w:space="0" w:color="auto"/>
            <w:left w:val="none" w:sz="0" w:space="0" w:color="auto"/>
            <w:bottom w:val="none" w:sz="0" w:space="0" w:color="auto"/>
            <w:right w:val="none" w:sz="0" w:space="0" w:color="auto"/>
          </w:divBdr>
        </w:div>
        <w:div w:id="2003511101">
          <w:marLeft w:val="640"/>
          <w:marRight w:val="0"/>
          <w:marTop w:val="0"/>
          <w:marBottom w:val="0"/>
          <w:divBdr>
            <w:top w:val="none" w:sz="0" w:space="0" w:color="auto"/>
            <w:left w:val="none" w:sz="0" w:space="0" w:color="auto"/>
            <w:bottom w:val="none" w:sz="0" w:space="0" w:color="auto"/>
            <w:right w:val="none" w:sz="0" w:space="0" w:color="auto"/>
          </w:divBdr>
        </w:div>
        <w:div w:id="1838840866">
          <w:marLeft w:val="640"/>
          <w:marRight w:val="0"/>
          <w:marTop w:val="0"/>
          <w:marBottom w:val="0"/>
          <w:divBdr>
            <w:top w:val="none" w:sz="0" w:space="0" w:color="auto"/>
            <w:left w:val="none" w:sz="0" w:space="0" w:color="auto"/>
            <w:bottom w:val="none" w:sz="0" w:space="0" w:color="auto"/>
            <w:right w:val="none" w:sz="0" w:space="0" w:color="auto"/>
          </w:divBdr>
        </w:div>
        <w:div w:id="1612711476">
          <w:marLeft w:val="640"/>
          <w:marRight w:val="0"/>
          <w:marTop w:val="0"/>
          <w:marBottom w:val="0"/>
          <w:divBdr>
            <w:top w:val="none" w:sz="0" w:space="0" w:color="auto"/>
            <w:left w:val="none" w:sz="0" w:space="0" w:color="auto"/>
            <w:bottom w:val="none" w:sz="0" w:space="0" w:color="auto"/>
            <w:right w:val="none" w:sz="0" w:space="0" w:color="auto"/>
          </w:divBdr>
        </w:div>
        <w:div w:id="72166008">
          <w:marLeft w:val="640"/>
          <w:marRight w:val="0"/>
          <w:marTop w:val="0"/>
          <w:marBottom w:val="0"/>
          <w:divBdr>
            <w:top w:val="none" w:sz="0" w:space="0" w:color="auto"/>
            <w:left w:val="none" w:sz="0" w:space="0" w:color="auto"/>
            <w:bottom w:val="none" w:sz="0" w:space="0" w:color="auto"/>
            <w:right w:val="none" w:sz="0" w:space="0" w:color="auto"/>
          </w:divBdr>
        </w:div>
        <w:div w:id="1061294193">
          <w:marLeft w:val="640"/>
          <w:marRight w:val="0"/>
          <w:marTop w:val="0"/>
          <w:marBottom w:val="0"/>
          <w:divBdr>
            <w:top w:val="none" w:sz="0" w:space="0" w:color="auto"/>
            <w:left w:val="none" w:sz="0" w:space="0" w:color="auto"/>
            <w:bottom w:val="none" w:sz="0" w:space="0" w:color="auto"/>
            <w:right w:val="none" w:sz="0" w:space="0" w:color="auto"/>
          </w:divBdr>
        </w:div>
        <w:div w:id="960233548">
          <w:marLeft w:val="640"/>
          <w:marRight w:val="0"/>
          <w:marTop w:val="0"/>
          <w:marBottom w:val="0"/>
          <w:divBdr>
            <w:top w:val="none" w:sz="0" w:space="0" w:color="auto"/>
            <w:left w:val="none" w:sz="0" w:space="0" w:color="auto"/>
            <w:bottom w:val="none" w:sz="0" w:space="0" w:color="auto"/>
            <w:right w:val="none" w:sz="0" w:space="0" w:color="auto"/>
          </w:divBdr>
        </w:div>
        <w:div w:id="2120221458">
          <w:marLeft w:val="640"/>
          <w:marRight w:val="0"/>
          <w:marTop w:val="0"/>
          <w:marBottom w:val="0"/>
          <w:divBdr>
            <w:top w:val="none" w:sz="0" w:space="0" w:color="auto"/>
            <w:left w:val="none" w:sz="0" w:space="0" w:color="auto"/>
            <w:bottom w:val="none" w:sz="0" w:space="0" w:color="auto"/>
            <w:right w:val="none" w:sz="0" w:space="0" w:color="auto"/>
          </w:divBdr>
        </w:div>
        <w:div w:id="1458841052">
          <w:marLeft w:val="640"/>
          <w:marRight w:val="0"/>
          <w:marTop w:val="0"/>
          <w:marBottom w:val="0"/>
          <w:divBdr>
            <w:top w:val="none" w:sz="0" w:space="0" w:color="auto"/>
            <w:left w:val="none" w:sz="0" w:space="0" w:color="auto"/>
            <w:bottom w:val="none" w:sz="0" w:space="0" w:color="auto"/>
            <w:right w:val="none" w:sz="0" w:space="0" w:color="auto"/>
          </w:divBdr>
        </w:div>
        <w:div w:id="2121102060">
          <w:marLeft w:val="640"/>
          <w:marRight w:val="0"/>
          <w:marTop w:val="0"/>
          <w:marBottom w:val="0"/>
          <w:divBdr>
            <w:top w:val="none" w:sz="0" w:space="0" w:color="auto"/>
            <w:left w:val="none" w:sz="0" w:space="0" w:color="auto"/>
            <w:bottom w:val="none" w:sz="0" w:space="0" w:color="auto"/>
            <w:right w:val="none" w:sz="0" w:space="0" w:color="auto"/>
          </w:divBdr>
        </w:div>
        <w:div w:id="2100979607">
          <w:marLeft w:val="640"/>
          <w:marRight w:val="0"/>
          <w:marTop w:val="0"/>
          <w:marBottom w:val="0"/>
          <w:divBdr>
            <w:top w:val="none" w:sz="0" w:space="0" w:color="auto"/>
            <w:left w:val="none" w:sz="0" w:space="0" w:color="auto"/>
            <w:bottom w:val="none" w:sz="0" w:space="0" w:color="auto"/>
            <w:right w:val="none" w:sz="0" w:space="0" w:color="auto"/>
          </w:divBdr>
        </w:div>
        <w:div w:id="1026098639">
          <w:marLeft w:val="640"/>
          <w:marRight w:val="0"/>
          <w:marTop w:val="0"/>
          <w:marBottom w:val="0"/>
          <w:divBdr>
            <w:top w:val="none" w:sz="0" w:space="0" w:color="auto"/>
            <w:left w:val="none" w:sz="0" w:space="0" w:color="auto"/>
            <w:bottom w:val="none" w:sz="0" w:space="0" w:color="auto"/>
            <w:right w:val="none" w:sz="0" w:space="0" w:color="auto"/>
          </w:divBdr>
        </w:div>
        <w:div w:id="1783457567">
          <w:marLeft w:val="640"/>
          <w:marRight w:val="0"/>
          <w:marTop w:val="0"/>
          <w:marBottom w:val="0"/>
          <w:divBdr>
            <w:top w:val="none" w:sz="0" w:space="0" w:color="auto"/>
            <w:left w:val="none" w:sz="0" w:space="0" w:color="auto"/>
            <w:bottom w:val="none" w:sz="0" w:space="0" w:color="auto"/>
            <w:right w:val="none" w:sz="0" w:space="0" w:color="auto"/>
          </w:divBdr>
        </w:div>
        <w:div w:id="1064329871">
          <w:marLeft w:val="640"/>
          <w:marRight w:val="0"/>
          <w:marTop w:val="0"/>
          <w:marBottom w:val="0"/>
          <w:divBdr>
            <w:top w:val="none" w:sz="0" w:space="0" w:color="auto"/>
            <w:left w:val="none" w:sz="0" w:space="0" w:color="auto"/>
            <w:bottom w:val="none" w:sz="0" w:space="0" w:color="auto"/>
            <w:right w:val="none" w:sz="0" w:space="0" w:color="auto"/>
          </w:divBdr>
        </w:div>
        <w:div w:id="608660342">
          <w:marLeft w:val="640"/>
          <w:marRight w:val="0"/>
          <w:marTop w:val="0"/>
          <w:marBottom w:val="0"/>
          <w:divBdr>
            <w:top w:val="none" w:sz="0" w:space="0" w:color="auto"/>
            <w:left w:val="none" w:sz="0" w:space="0" w:color="auto"/>
            <w:bottom w:val="none" w:sz="0" w:space="0" w:color="auto"/>
            <w:right w:val="none" w:sz="0" w:space="0" w:color="auto"/>
          </w:divBdr>
        </w:div>
        <w:div w:id="593055579">
          <w:marLeft w:val="640"/>
          <w:marRight w:val="0"/>
          <w:marTop w:val="0"/>
          <w:marBottom w:val="0"/>
          <w:divBdr>
            <w:top w:val="none" w:sz="0" w:space="0" w:color="auto"/>
            <w:left w:val="none" w:sz="0" w:space="0" w:color="auto"/>
            <w:bottom w:val="none" w:sz="0" w:space="0" w:color="auto"/>
            <w:right w:val="none" w:sz="0" w:space="0" w:color="auto"/>
          </w:divBdr>
        </w:div>
        <w:div w:id="1658917649">
          <w:marLeft w:val="640"/>
          <w:marRight w:val="0"/>
          <w:marTop w:val="0"/>
          <w:marBottom w:val="0"/>
          <w:divBdr>
            <w:top w:val="none" w:sz="0" w:space="0" w:color="auto"/>
            <w:left w:val="none" w:sz="0" w:space="0" w:color="auto"/>
            <w:bottom w:val="none" w:sz="0" w:space="0" w:color="auto"/>
            <w:right w:val="none" w:sz="0" w:space="0" w:color="auto"/>
          </w:divBdr>
        </w:div>
      </w:divsChild>
    </w:div>
    <w:div w:id="1953509112">
      <w:bodyDiv w:val="1"/>
      <w:marLeft w:val="0"/>
      <w:marRight w:val="0"/>
      <w:marTop w:val="0"/>
      <w:marBottom w:val="0"/>
      <w:divBdr>
        <w:top w:val="none" w:sz="0" w:space="0" w:color="auto"/>
        <w:left w:val="none" w:sz="0" w:space="0" w:color="auto"/>
        <w:bottom w:val="none" w:sz="0" w:space="0" w:color="auto"/>
        <w:right w:val="none" w:sz="0" w:space="0" w:color="auto"/>
      </w:divBdr>
      <w:divsChild>
        <w:div w:id="2122603217">
          <w:marLeft w:val="640"/>
          <w:marRight w:val="0"/>
          <w:marTop w:val="0"/>
          <w:marBottom w:val="0"/>
          <w:divBdr>
            <w:top w:val="none" w:sz="0" w:space="0" w:color="auto"/>
            <w:left w:val="none" w:sz="0" w:space="0" w:color="auto"/>
            <w:bottom w:val="none" w:sz="0" w:space="0" w:color="auto"/>
            <w:right w:val="none" w:sz="0" w:space="0" w:color="auto"/>
          </w:divBdr>
        </w:div>
        <w:div w:id="716705605">
          <w:marLeft w:val="640"/>
          <w:marRight w:val="0"/>
          <w:marTop w:val="0"/>
          <w:marBottom w:val="0"/>
          <w:divBdr>
            <w:top w:val="none" w:sz="0" w:space="0" w:color="auto"/>
            <w:left w:val="none" w:sz="0" w:space="0" w:color="auto"/>
            <w:bottom w:val="none" w:sz="0" w:space="0" w:color="auto"/>
            <w:right w:val="none" w:sz="0" w:space="0" w:color="auto"/>
          </w:divBdr>
        </w:div>
        <w:div w:id="1284187250">
          <w:marLeft w:val="640"/>
          <w:marRight w:val="0"/>
          <w:marTop w:val="0"/>
          <w:marBottom w:val="0"/>
          <w:divBdr>
            <w:top w:val="none" w:sz="0" w:space="0" w:color="auto"/>
            <w:left w:val="none" w:sz="0" w:space="0" w:color="auto"/>
            <w:bottom w:val="none" w:sz="0" w:space="0" w:color="auto"/>
            <w:right w:val="none" w:sz="0" w:space="0" w:color="auto"/>
          </w:divBdr>
        </w:div>
        <w:div w:id="1135219535">
          <w:marLeft w:val="640"/>
          <w:marRight w:val="0"/>
          <w:marTop w:val="0"/>
          <w:marBottom w:val="0"/>
          <w:divBdr>
            <w:top w:val="none" w:sz="0" w:space="0" w:color="auto"/>
            <w:left w:val="none" w:sz="0" w:space="0" w:color="auto"/>
            <w:bottom w:val="none" w:sz="0" w:space="0" w:color="auto"/>
            <w:right w:val="none" w:sz="0" w:space="0" w:color="auto"/>
          </w:divBdr>
        </w:div>
        <w:div w:id="1273174540">
          <w:marLeft w:val="640"/>
          <w:marRight w:val="0"/>
          <w:marTop w:val="0"/>
          <w:marBottom w:val="0"/>
          <w:divBdr>
            <w:top w:val="none" w:sz="0" w:space="0" w:color="auto"/>
            <w:left w:val="none" w:sz="0" w:space="0" w:color="auto"/>
            <w:bottom w:val="none" w:sz="0" w:space="0" w:color="auto"/>
            <w:right w:val="none" w:sz="0" w:space="0" w:color="auto"/>
          </w:divBdr>
        </w:div>
        <w:div w:id="1105613119">
          <w:marLeft w:val="640"/>
          <w:marRight w:val="0"/>
          <w:marTop w:val="0"/>
          <w:marBottom w:val="0"/>
          <w:divBdr>
            <w:top w:val="none" w:sz="0" w:space="0" w:color="auto"/>
            <w:left w:val="none" w:sz="0" w:space="0" w:color="auto"/>
            <w:bottom w:val="none" w:sz="0" w:space="0" w:color="auto"/>
            <w:right w:val="none" w:sz="0" w:space="0" w:color="auto"/>
          </w:divBdr>
        </w:div>
        <w:div w:id="116459181">
          <w:marLeft w:val="640"/>
          <w:marRight w:val="0"/>
          <w:marTop w:val="0"/>
          <w:marBottom w:val="0"/>
          <w:divBdr>
            <w:top w:val="none" w:sz="0" w:space="0" w:color="auto"/>
            <w:left w:val="none" w:sz="0" w:space="0" w:color="auto"/>
            <w:bottom w:val="none" w:sz="0" w:space="0" w:color="auto"/>
            <w:right w:val="none" w:sz="0" w:space="0" w:color="auto"/>
          </w:divBdr>
        </w:div>
        <w:div w:id="728307034">
          <w:marLeft w:val="640"/>
          <w:marRight w:val="0"/>
          <w:marTop w:val="0"/>
          <w:marBottom w:val="0"/>
          <w:divBdr>
            <w:top w:val="none" w:sz="0" w:space="0" w:color="auto"/>
            <w:left w:val="none" w:sz="0" w:space="0" w:color="auto"/>
            <w:bottom w:val="none" w:sz="0" w:space="0" w:color="auto"/>
            <w:right w:val="none" w:sz="0" w:space="0" w:color="auto"/>
          </w:divBdr>
        </w:div>
        <w:div w:id="635793981">
          <w:marLeft w:val="640"/>
          <w:marRight w:val="0"/>
          <w:marTop w:val="0"/>
          <w:marBottom w:val="0"/>
          <w:divBdr>
            <w:top w:val="none" w:sz="0" w:space="0" w:color="auto"/>
            <w:left w:val="none" w:sz="0" w:space="0" w:color="auto"/>
            <w:bottom w:val="none" w:sz="0" w:space="0" w:color="auto"/>
            <w:right w:val="none" w:sz="0" w:space="0" w:color="auto"/>
          </w:divBdr>
        </w:div>
        <w:div w:id="737479062">
          <w:marLeft w:val="640"/>
          <w:marRight w:val="0"/>
          <w:marTop w:val="0"/>
          <w:marBottom w:val="0"/>
          <w:divBdr>
            <w:top w:val="none" w:sz="0" w:space="0" w:color="auto"/>
            <w:left w:val="none" w:sz="0" w:space="0" w:color="auto"/>
            <w:bottom w:val="none" w:sz="0" w:space="0" w:color="auto"/>
            <w:right w:val="none" w:sz="0" w:space="0" w:color="auto"/>
          </w:divBdr>
        </w:div>
        <w:div w:id="1283997321">
          <w:marLeft w:val="640"/>
          <w:marRight w:val="0"/>
          <w:marTop w:val="0"/>
          <w:marBottom w:val="0"/>
          <w:divBdr>
            <w:top w:val="none" w:sz="0" w:space="0" w:color="auto"/>
            <w:left w:val="none" w:sz="0" w:space="0" w:color="auto"/>
            <w:bottom w:val="none" w:sz="0" w:space="0" w:color="auto"/>
            <w:right w:val="none" w:sz="0" w:space="0" w:color="auto"/>
          </w:divBdr>
        </w:div>
        <w:div w:id="472410436">
          <w:marLeft w:val="640"/>
          <w:marRight w:val="0"/>
          <w:marTop w:val="0"/>
          <w:marBottom w:val="0"/>
          <w:divBdr>
            <w:top w:val="none" w:sz="0" w:space="0" w:color="auto"/>
            <w:left w:val="none" w:sz="0" w:space="0" w:color="auto"/>
            <w:bottom w:val="none" w:sz="0" w:space="0" w:color="auto"/>
            <w:right w:val="none" w:sz="0" w:space="0" w:color="auto"/>
          </w:divBdr>
        </w:div>
        <w:div w:id="1929801794">
          <w:marLeft w:val="640"/>
          <w:marRight w:val="0"/>
          <w:marTop w:val="0"/>
          <w:marBottom w:val="0"/>
          <w:divBdr>
            <w:top w:val="none" w:sz="0" w:space="0" w:color="auto"/>
            <w:left w:val="none" w:sz="0" w:space="0" w:color="auto"/>
            <w:bottom w:val="none" w:sz="0" w:space="0" w:color="auto"/>
            <w:right w:val="none" w:sz="0" w:space="0" w:color="auto"/>
          </w:divBdr>
        </w:div>
        <w:div w:id="874974037">
          <w:marLeft w:val="640"/>
          <w:marRight w:val="0"/>
          <w:marTop w:val="0"/>
          <w:marBottom w:val="0"/>
          <w:divBdr>
            <w:top w:val="none" w:sz="0" w:space="0" w:color="auto"/>
            <w:left w:val="none" w:sz="0" w:space="0" w:color="auto"/>
            <w:bottom w:val="none" w:sz="0" w:space="0" w:color="auto"/>
            <w:right w:val="none" w:sz="0" w:space="0" w:color="auto"/>
          </w:divBdr>
        </w:div>
        <w:div w:id="1144814309">
          <w:marLeft w:val="640"/>
          <w:marRight w:val="0"/>
          <w:marTop w:val="0"/>
          <w:marBottom w:val="0"/>
          <w:divBdr>
            <w:top w:val="none" w:sz="0" w:space="0" w:color="auto"/>
            <w:left w:val="none" w:sz="0" w:space="0" w:color="auto"/>
            <w:bottom w:val="none" w:sz="0" w:space="0" w:color="auto"/>
            <w:right w:val="none" w:sz="0" w:space="0" w:color="auto"/>
          </w:divBdr>
        </w:div>
        <w:div w:id="1063404015">
          <w:marLeft w:val="640"/>
          <w:marRight w:val="0"/>
          <w:marTop w:val="0"/>
          <w:marBottom w:val="0"/>
          <w:divBdr>
            <w:top w:val="none" w:sz="0" w:space="0" w:color="auto"/>
            <w:left w:val="none" w:sz="0" w:space="0" w:color="auto"/>
            <w:bottom w:val="none" w:sz="0" w:space="0" w:color="auto"/>
            <w:right w:val="none" w:sz="0" w:space="0" w:color="auto"/>
          </w:divBdr>
        </w:div>
        <w:div w:id="364647705">
          <w:marLeft w:val="640"/>
          <w:marRight w:val="0"/>
          <w:marTop w:val="0"/>
          <w:marBottom w:val="0"/>
          <w:divBdr>
            <w:top w:val="none" w:sz="0" w:space="0" w:color="auto"/>
            <w:left w:val="none" w:sz="0" w:space="0" w:color="auto"/>
            <w:bottom w:val="none" w:sz="0" w:space="0" w:color="auto"/>
            <w:right w:val="none" w:sz="0" w:space="0" w:color="auto"/>
          </w:divBdr>
        </w:div>
        <w:div w:id="1903560862">
          <w:marLeft w:val="640"/>
          <w:marRight w:val="0"/>
          <w:marTop w:val="0"/>
          <w:marBottom w:val="0"/>
          <w:divBdr>
            <w:top w:val="none" w:sz="0" w:space="0" w:color="auto"/>
            <w:left w:val="none" w:sz="0" w:space="0" w:color="auto"/>
            <w:bottom w:val="none" w:sz="0" w:space="0" w:color="auto"/>
            <w:right w:val="none" w:sz="0" w:space="0" w:color="auto"/>
          </w:divBdr>
        </w:div>
        <w:div w:id="694579965">
          <w:marLeft w:val="640"/>
          <w:marRight w:val="0"/>
          <w:marTop w:val="0"/>
          <w:marBottom w:val="0"/>
          <w:divBdr>
            <w:top w:val="none" w:sz="0" w:space="0" w:color="auto"/>
            <w:left w:val="none" w:sz="0" w:space="0" w:color="auto"/>
            <w:bottom w:val="none" w:sz="0" w:space="0" w:color="auto"/>
            <w:right w:val="none" w:sz="0" w:space="0" w:color="auto"/>
          </w:divBdr>
        </w:div>
        <w:div w:id="132450868">
          <w:marLeft w:val="640"/>
          <w:marRight w:val="0"/>
          <w:marTop w:val="0"/>
          <w:marBottom w:val="0"/>
          <w:divBdr>
            <w:top w:val="none" w:sz="0" w:space="0" w:color="auto"/>
            <w:left w:val="none" w:sz="0" w:space="0" w:color="auto"/>
            <w:bottom w:val="none" w:sz="0" w:space="0" w:color="auto"/>
            <w:right w:val="none" w:sz="0" w:space="0" w:color="auto"/>
          </w:divBdr>
        </w:div>
        <w:div w:id="121654562">
          <w:marLeft w:val="640"/>
          <w:marRight w:val="0"/>
          <w:marTop w:val="0"/>
          <w:marBottom w:val="0"/>
          <w:divBdr>
            <w:top w:val="none" w:sz="0" w:space="0" w:color="auto"/>
            <w:left w:val="none" w:sz="0" w:space="0" w:color="auto"/>
            <w:bottom w:val="none" w:sz="0" w:space="0" w:color="auto"/>
            <w:right w:val="none" w:sz="0" w:space="0" w:color="auto"/>
          </w:divBdr>
        </w:div>
        <w:div w:id="601230248">
          <w:marLeft w:val="640"/>
          <w:marRight w:val="0"/>
          <w:marTop w:val="0"/>
          <w:marBottom w:val="0"/>
          <w:divBdr>
            <w:top w:val="none" w:sz="0" w:space="0" w:color="auto"/>
            <w:left w:val="none" w:sz="0" w:space="0" w:color="auto"/>
            <w:bottom w:val="none" w:sz="0" w:space="0" w:color="auto"/>
            <w:right w:val="none" w:sz="0" w:space="0" w:color="auto"/>
          </w:divBdr>
        </w:div>
        <w:div w:id="1226065235">
          <w:marLeft w:val="640"/>
          <w:marRight w:val="0"/>
          <w:marTop w:val="0"/>
          <w:marBottom w:val="0"/>
          <w:divBdr>
            <w:top w:val="none" w:sz="0" w:space="0" w:color="auto"/>
            <w:left w:val="none" w:sz="0" w:space="0" w:color="auto"/>
            <w:bottom w:val="none" w:sz="0" w:space="0" w:color="auto"/>
            <w:right w:val="none" w:sz="0" w:space="0" w:color="auto"/>
          </w:divBdr>
        </w:div>
        <w:div w:id="340745573">
          <w:marLeft w:val="640"/>
          <w:marRight w:val="0"/>
          <w:marTop w:val="0"/>
          <w:marBottom w:val="0"/>
          <w:divBdr>
            <w:top w:val="none" w:sz="0" w:space="0" w:color="auto"/>
            <w:left w:val="none" w:sz="0" w:space="0" w:color="auto"/>
            <w:bottom w:val="none" w:sz="0" w:space="0" w:color="auto"/>
            <w:right w:val="none" w:sz="0" w:space="0" w:color="auto"/>
          </w:divBdr>
        </w:div>
        <w:div w:id="557596138">
          <w:marLeft w:val="640"/>
          <w:marRight w:val="0"/>
          <w:marTop w:val="0"/>
          <w:marBottom w:val="0"/>
          <w:divBdr>
            <w:top w:val="none" w:sz="0" w:space="0" w:color="auto"/>
            <w:left w:val="none" w:sz="0" w:space="0" w:color="auto"/>
            <w:bottom w:val="none" w:sz="0" w:space="0" w:color="auto"/>
            <w:right w:val="none" w:sz="0" w:space="0" w:color="auto"/>
          </w:divBdr>
        </w:div>
        <w:div w:id="1095596627">
          <w:marLeft w:val="640"/>
          <w:marRight w:val="0"/>
          <w:marTop w:val="0"/>
          <w:marBottom w:val="0"/>
          <w:divBdr>
            <w:top w:val="none" w:sz="0" w:space="0" w:color="auto"/>
            <w:left w:val="none" w:sz="0" w:space="0" w:color="auto"/>
            <w:bottom w:val="none" w:sz="0" w:space="0" w:color="auto"/>
            <w:right w:val="none" w:sz="0" w:space="0" w:color="auto"/>
          </w:divBdr>
        </w:div>
        <w:div w:id="1749694223">
          <w:marLeft w:val="640"/>
          <w:marRight w:val="0"/>
          <w:marTop w:val="0"/>
          <w:marBottom w:val="0"/>
          <w:divBdr>
            <w:top w:val="none" w:sz="0" w:space="0" w:color="auto"/>
            <w:left w:val="none" w:sz="0" w:space="0" w:color="auto"/>
            <w:bottom w:val="none" w:sz="0" w:space="0" w:color="auto"/>
            <w:right w:val="none" w:sz="0" w:space="0" w:color="auto"/>
          </w:divBdr>
        </w:div>
        <w:div w:id="1668054812">
          <w:marLeft w:val="640"/>
          <w:marRight w:val="0"/>
          <w:marTop w:val="0"/>
          <w:marBottom w:val="0"/>
          <w:divBdr>
            <w:top w:val="none" w:sz="0" w:space="0" w:color="auto"/>
            <w:left w:val="none" w:sz="0" w:space="0" w:color="auto"/>
            <w:bottom w:val="none" w:sz="0" w:space="0" w:color="auto"/>
            <w:right w:val="none" w:sz="0" w:space="0" w:color="auto"/>
          </w:divBdr>
        </w:div>
        <w:div w:id="1888562389">
          <w:marLeft w:val="640"/>
          <w:marRight w:val="0"/>
          <w:marTop w:val="0"/>
          <w:marBottom w:val="0"/>
          <w:divBdr>
            <w:top w:val="none" w:sz="0" w:space="0" w:color="auto"/>
            <w:left w:val="none" w:sz="0" w:space="0" w:color="auto"/>
            <w:bottom w:val="none" w:sz="0" w:space="0" w:color="auto"/>
            <w:right w:val="none" w:sz="0" w:space="0" w:color="auto"/>
          </w:divBdr>
        </w:div>
        <w:div w:id="260143458">
          <w:marLeft w:val="640"/>
          <w:marRight w:val="0"/>
          <w:marTop w:val="0"/>
          <w:marBottom w:val="0"/>
          <w:divBdr>
            <w:top w:val="none" w:sz="0" w:space="0" w:color="auto"/>
            <w:left w:val="none" w:sz="0" w:space="0" w:color="auto"/>
            <w:bottom w:val="none" w:sz="0" w:space="0" w:color="auto"/>
            <w:right w:val="none" w:sz="0" w:space="0" w:color="auto"/>
          </w:divBdr>
        </w:div>
        <w:div w:id="1515533466">
          <w:marLeft w:val="640"/>
          <w:marRight w:val="0"/>
          <w:marTop w:val="0"/>
          <w:marBottom w:val="0"/>
          <w:divBdr>
            <w:top w:val="none" w:sz="0" w:space="0" w:color="auto"/>
            <w:left w:val="none" w:sz="0" w:space="0" w:color="auto"/>
            <w:bottom w:val="none" w:sz="0" w:space="0" w:color="auto"/>
            <w:right w:val="none" w:sz="0" w:space="0" w:color="auto"/>
          </w:divBdr>
        </w:div>
        <w:div w:id="251353246">
          <w:marLeft w:val="640"/>
          <w:marRight w:val="0"/>
          <w:marTop w:val="0"/>
          <w:marBottom w:val="0"/>
          <w:divBdr>
            <w:top w:val="none" w:sz="0" w:space="0" w:color="auto"/>
            <w:left w:val="none" w:sz="0" w:space="0" w:color="auto"/>
            <w:bottom w:val="none" w:sz="0" w:space="0" w:color="auto"/>
            <w:right w:val="none" w:sz="0" w:space="0" w:color="auto"/>
          </w:divBdr>
        </w:div>
        <w:div w:id="1302541325">
          <w:marLeft w:val="640"/>
          <w:marRight w:val="0"/>
          <w:marTop w:val="0"/>
          <w:marBottom w:val="0"/>
          <w:divBdr>
            <w:top w:val="none" w:sz="0" w:space="0" w:color="auto"/>
            <w:left w:val="none" w:sz="0" w:space="0" w:color="auto"/>
            <w:bottom w:val="none" w:sz="0" w:space="0" w:color="auto"/>
            <w:right w:val="none" w:sz="0" w:space="0" w:color="auto"/>
          </w:divBdr>
        </w:div>
        <w:div w:id="1904102254">
          <w:marLeft w:val="640"/>
          <w:marRight w:val="0"/>
          <w:marTop w:val="0"/>
          <w:marBottom w:val="0"/>
          <w:divBdr>
            <w:top w:val="none" w:sz="0" w:space="0" w:color="auto"/>
            <w:left w:val="none" w:sz="0" w:space="0" w:color="auto"/>
            <w:bottom w:val="none" w:sz="0" w:space="0" w:color="auto"/>
            <w:right w:val="none" w:sz="0" w:space="0" w:color="auto"/>
          </w:divBdr>
        </w:div>
        <w:div w:id="1641112360">
          <w:marLeft w:val="640"/>
          <w:marRight w:val="0"/>
          <w:marTop w:val="0"/>
          <w:marBottom w:val="0"/>
          <w:divBdr>
            <w:top w:val="none" w:sz="0" w:space="0" w:color="auto"/>
            <w:left w:val="none" w:sz="0" w:space="0" w:color="auto"/>
            <w:bottom w:val="none" w:sz="0" w:space="0" w:color="auto"/>
            <w:right w:val="none" w:sz="0" w:space="0" w:color="auto"/>
          </w:divBdr>
        </w:div>
        <w:div w:id="331227270">
          <w:marLeft w:val="640"/>
          <w:marRight w:val="0"/>
          <w:marTop w:val="0"/>
          <w:marBottom w:val="0"/>
          <w:divBdr>
            <w:top w:val="none" w:sz="0" w:space="0" w:color="auto"/>
            <w:left w:val="none" w:sz="0" w:space="0" w:color="auto"/>
            <w:bottom w:val="none" w:sz="0" w:space="0" w:color="auto"/>
            <w:right w:val="none" w:sz="0" w:space="0" w:color="auto"/>
          </w:divBdr>
        </w:div>
        <w:div w:id="917906788">
          <w:marLeft w:val="640"/>
          <w:marRight w:val="0"/>
          <w:marTop w:val="0"/>
          <w:marBottom w:val="0"/>
          <w:divBdr>
            <w:top w:val="none" w:sz="0" w:space="0" w:color="auto"/>
            <w:left w:val="none" w:sz="0" w:space="0" w:color="auto"/>
            <w:bottom w:val="none" w:sz="0" w:space="0" w:color="auto"/>
            <w:right w:val="none" w:sz="0" w:space="0" w:color="auto"/>
          </w:divBdr>
        </w:div>
        <w:div w:id="1897541843">
          <w:marLeft w:val="640"/>
          <w:marRight w:val="0"/>
          <w:marTop w:val="0"/>
          <w:marBottom w:val="0"/>
          <w:divBdr>
            <w:top w:val="none" w:sz="0" w:space="0" w:color="auto"/>
            <w:left w:val="none" w:sz="0" w:space="0" w:color="auto"/>
            <w:bottom w:val="none" w:sz="0" w:space="0" w:color="auto"/>
            <w:right w:val="none" w:sz="0" w:space="0" w:color="auto"/>
          </w:divBdr>
        </w:div>
        <w:div w:id="364716364">
          <w:marLeft w:val="640"/>
          <w:marRight w:val="0"/>
          <w:marTop w:val="0"/>
          <w:marBottom w:val="0"/>
          <w:divBdr>
            <w:top w:val="none" w:sz="0" w:space="0" w:color="auto"/>
            <w:left w:val="none" w:sz="0" w:space="0" w:color="auto"/>
            <w:bottom w:val="none" w:sz="0" w:space="0" w:color="auto"/>
            <w:right w:val="none" w:sz="0" w:space="0" w:color="auto"/>
          </w:divBdr>
        </w:div>
        <w:div w:id="1649089597">
          <w:marLeft w:val="640"/>
          <w:marRight w:val="0"/>
          <w:marTop w:val="0"/>
          <w:marBottom w:val="0"/>
          <w:divBdr>
            <w:top w:val="none" w:sz="0" w:space="0" w:color="auto"/>
            <w:left w:val="none" w:sz="0" w:space="0" w:color="auto"/>
            <w:bottom w:val="none" w:sz="0" w:space="0" w:color="auto"/>
            <w:right w:val="none" w:sz="0" w:space="0" w:color="auto"/>
          </w:divBdr>
        </w:div>
        <w:div w:id="1856193575">
          <w:marLeft w:val="640"/>
          <w:marRight w:val="0"/>
          <w:marTop w:val="0"/>
          <w:marBottom w:val="0"/>
          <w:divBdr>
            <w:top w:val="none" w:sz="0" w:space="0" w:color="auto"/>
            <w:left w:val="none" w:sz="0" w:space="0" w:color="auto"/>
            <w:bottom w:val="none" w:sz="0" w:space="0" w:color="auto"/>
            <w:right w:val="none" w:sz="0" w:space="0" w:color="auto"/>
          </w:divBdr>
        </w:div>
        <w:div w:id="832179906">
          <w:marLeft w:val="640"/>
          <w:marRight w:val="0"/>
          <w:marTop w:val="0"/>
          <w:marBottom w:val="0"/>
          <w:divBdr>
            <w:top w:val="none" w:sz="0" w:space="0" w:color="auto"/>
            <w:left w:val="none" w:sz="0" w:space="0" w:color="auto"/>
            <w:bottom w:val="none" w:sz="0" w:space="0" w:color="auto"/>
            <w:right w:val="none" w:sz="0" w:space="0" w:color="auto"/>
          </w:divBdr>
        </w:div>
        <w:div w:id="1180004935">
          <w:marLeft w:val="640"/>
          <w:marRight w:val="0"/>
          <w:marTop w:val="0"/>
          <w:marBottom w:val="0"/>
          <w:divBdr>
            <w:top w:val="none" w:sz="0" w:space="0" w:color="auto"/>
            <w:left w:val="none" w:sz="0" w:space="0" w:color="auto"/>
            <w:bottom w:val="none" w:sz="0" w:space="0" w:color="auto"/>
            <w:right w:val="none" w:sz="0" w:space="0" w:color="auto"/>
          </w:divBdr>
        </w:div>
        <w:div w:id="751507776">
          <w:marLeft w:val="640"/>
          <w:marRight w:val="0"/>
          <w:marTop w:val="0"/>
          <w:marBottom w:val="0"/>
          <w:divBdr>
            <w:top w:val="none" w:sz="0" w:space="0" w:color="auto"/>
            <w:left w:val="none" w:sz="0" w:space="0" w:color="auto"/>
            <w:bottom w:val="none" w:sz="0" w:space="0" w:color="auto"/>
            <w:right w:val="none" w:sz="0" w:space="0" w:color="auto"/>
          </w:divBdr>
        </w:div>
        <w:div w:id="1274483402">
          <w:marLeft w:val="640"/>
          <w:marRight w:val="0"/>
          <w:marTop w:val="0"/>
          <w:marBottom w:val="0"/>
          <w:divBdr>
            <w:top w:val="none" w:sz="0" w:space="0" w:color="auto"/>
            <w:left w:val="none" w:sz="0" w:space="0" w:color="auto"/>
            <w:bottom w:val="none" w:sz="0" w:space="0" w:color="auto"/>
            <w:right w:val="none" w:sz="0" w:space="0" w:color="auto"/>
          </w:divBdr>
        </w:div>
        <w:div w:id="1794982815">
          <w:marLeft w:val="640"/>
          <w:marRight w:val="0"/>
          <w:marTop w:val="0"/>
          <w:marBottom w:val="0"/>
          <w:divBdr>
            <w:top w:val="none" w:sz="0" w:space="0" w:color="auto"/>
            <w:left w:val="none" w:sz="0" w:space="0" w:color="auto"/>
            <w:bottom w:val="none" w:sz="0" w:space="0" w:color="auto"/>
            <w:right w:val="none" w:sz="0" w:space="0" w:color="auto"/>
          </w:divBdr>
        </w:div>
        <w:div w:id="1278947027">
          <w:marLeft w:val="640"/>
          <w:marRight w:val="0"/>
          <w:marTop w:val="0"/>
          <w:marBottom w:val="0"/>
          <w:divBdr>
            <w:top w:val="none" w:sz="0" w:space="0" w:color="auto"/>
            <w:left w:val="none" w:sz="0" w:space="0" w:color="auto"/>
            <w:bottom w:val="none" w:sz="0" w:space="0" w:color="auto"/>
            <w:right w:val="none" w:sz="0" w:space="0" w:color="auto"/>
          </w:divBdr>
        </w:div>
        <w:div w:id="2097701384">
          <w:marLeft w:val="640"/>
          <w:marRight w:val="0"/>
          <w:marTop w:val="0"/>
          <w:marBottom w:val="0"/>
          <w:divBdr>
            <w:top w:val="none" w:sz="0" w:space="0" w:color="auto"/>
            <w:left w:val="none" w:sz="0" w:space="0" w:color="auto"/>
            <w:bottom w:val="none" w:sz="0" w:space="0" w:color="auto"/>
            <w:right w:val="none" w:sz="0" w:space="0" w:color="auto"/>
          </w:divBdr>
        </w:div>
        <w:div w:id="1955676534">
          <w:marLeft w:val="640"/>
          <w:marRight w:val="0"/>
          <w:marTop w:val="0"/>
          <w:marBottom w:val="0"/>
          <w:divBdr>
            <w:top w:val="none" w:sz="0" w:space="0" w:color="auto"/>
            <w:left w:val="none" w:sz="0" w:space="0" w:color="auto"/>
            <w:bottom w:val="none" w:sz="0" w:space="0" w:color="auto"/>
            <w:right w:val="none" w:sz="0" w:space="0" w:color="auto"/>
          </w:divBdr>
        </w:div>
        <w:div w:id="1966420096">
          <w:marLeft w:val="640"/>
          <w:marRight w:val="0"/>
          <w:marTop w:val="0"/>
          <w:marBottom w:val="0"/>
          <w:divBdr>
            <w:top w:val="none" w:sz="0" w:space="0" w:color="auto"/>
            <w:left w:val="none" w:sz="0" w:space="0" w:color="auto"/>
            <w:bottom w:val="none" w:sz="0" w:space="0" w:color="auto"/>
            <w:right w:val="none" w:sz="0" w:space="0" w:color="auto"/>
          </w:divBdr>
        </w:div>
        <w:div w:id="1183326608">
          <w:marLeft w:val="640"/>
          <w:marRight w:val="0"/>
          <w:marTop w:val="0"/>
          <w:marBottom w:val="0"/>
          <w:divBdr>
            <w:top w:val="none" w:sz="0" w:space="0" w:color="auto"/>
            <w:left w:val="none" w:sz="0" w:space="0" w:color="auto"/>
            <w:bottom w:val="none" w:sz="0" w:space="0" w:color="auto"/>
            <w:right w:val="none" w:sz="0" w:space="0" w:color="auto"/>
          </w:divBdr>
        </w:div>
        <w:div w:id="841550586">
          <w:marLeft w:val="640"/>
          <w:marRight w:val="0"/>
          <w:marTop w:val="0"/>
          <w:marBottom w:val="0"/>
          <w:divBdr>
            <w:top w:val="none" w:sz="0" w:space="0" w:color="auto"/>
            <w:left w:val="none" w:sz="0" w:space="0" w:color="auto"/>
            <w:bottom w:val="none" w:sz="0" w:space="0" w:color="auto"/>
            <w:right w:val="none" w:sz="0" w:space="0" w:color="auto"/>
          </w:divBdr>
        </w:div>
        <w:div w:id="870067220">
          <w:marLeft w:val="640"/>
          <w:marRight w:val="0"/>
          <w:marTop w:val="0"/>
          <w:marBottom w:val="0"/>
          <w:divBdr>
            <w:top w:val="none" w:sz="0" w:space="0" w:color="auto"/>
            <w:left w:val="none" w:sz="0" w:space="0" w:color="auto"/>
            <w:bottom w:val="none" w:sz="0" w:space="0" w:color="auto"/>
            <w:right w:val="none" w:sz="0" w:space="0" w:color="auto"/>
          </w:divBdr>
        </w:div>
        <w:div w:id="359161082">
          <w:marLeft w:val="640"/>
          <w:marRight w:val="0"/>
          <w:marTop w:val="0"/>
          <w:marBottom w:val="0"/>
          <w:divBdr>
            <w:top w:val="none" w:sz="0" w:space="0" w:color="auto"/>
            <w:left w:val="none" w:sz="0" w:space="0" w:color="auto"/>
            <w:bottom w:val="none" w:sz="0" w:space="0" w:color="auto"/>
            <w:right w:val="none" w:sz="0" w:space="0" w:color="auto"/>
          </w:divBdr>
        </w:div>
        <w:div w:id="2123498236">
          <w:marLeft w:val="640"/>
          <w:marRight w:val="0"/>
          <w:marTop w:val="0"/>
          <w:marBottom w:val="0"/>
          <w:divBdr>
            <w:top w:val="none" w:sz="0" w:space="0" w:color="auto"/>
            <w:left w:val="none" w:sz="0" w:space="0" w:color="auto"/>
            <w:bottom w:val="none" w:sz="0" w:space="0" w:color="auto"/>
            <w:right w:val="none" w:sz="0" w:space="0" w:color="auto"/>
          </w:divBdr>
        </w:div>
        <w:div w:id="2071071045">
          <w:marLeft w:val="640"/>
          <w:marRight w:val="0"/>
          <w:marTop w:val="0"/>
          <w:marBottom w:val="0"/>
          <w:divBdr>
            <w:top w:val="none" w:sz="0" w:space="0" w:color="auto"/>
            <w:left w:val="none" w:sz="0" w:space="0" w:color="auto"/>
            <w:bottom w:val="none" w:sz="0" w:space="0" w:color="auto"/>
            <w:right w:val="none" w:sz="0" w:space="0" w:color="auto"/>
          </w:divBdr>
        </w:div>
        <w:div w:id="818575157">
          <w:marLeft w:val="640"/>
          <w:marRight w:val="0"/>
          <w:marTop w:val="0"/>
          <w:marBottom w:val="0"/>
          <w:divBdr>
            <w:top w:val="none" w:sz="0" w:space="0" w:color="auto"/>
            <w:left w:val="none" w:sz="0" w:space="0" w:color="auto"/>
            <w:bottom w:val="none" w:sz="0" w:space="0" w:color="auto"/>
            <w:right w:val="none" w:sz="0" w:space="0" w:color="auto"/>
          </w:divBdr>
        </w:div>
        <w:div w:id="1344817811">
          <w:marLeft w:val="640"/>
          <w:marRight w:val="0"/>
          <w:marTop w:val="0"/>
          <w:marBottom w:val="0"/>
          <w:divBdr>
            <w:top w:val="none" w:sz="0" w:space="0" w:color="auto"/>
            <w:left w:val="none" w:sz="0" w:space="0" w:color="auto"/>
            <w:bottom w:val="none" w:sz="0" w:space="0" w:color="auto"/>
            <w:right w:val="none" w:sz="0" w:space="0" w:color="auto"/>
          </w:divBdr>
        </w:div>
        <w:div w:id="89814238">
          <w:marLeft w:val="640"/>
          <w:marRight w:val="0"/>
          <w:marTop w:val="0"/>
          <w:marBottom w:val="0"/>
          <w:divBdr>
            <w:top w:val="none" w:sz="0" w:space="0" w:color="auto"/>
            <w:left w:val="none" w:sz="0" w:space="0" w:color="auto"/>
            <w:bottom w:val="none" w:sz="0" w:space="0" w:color="auto"/>
            <w:right w:val="none" w:sz="0" w:space="0" w:color="auto"/>
          </w:divBdr>
        </w:div>
        <w:div w:id="199516394">
          <w:marLeft w:val="640"/>
          <w:marRight w:val="0"/>
          <w:marTop w:val="0"/>
          <w:marBottom w:val="0"/>
          <w:divBdr>
            <w:top w:val="none" w:sz="0" w:space="0" w:color="auto"/>
            <w:left w:val="none" w:sz="0" w:space="0" w:color="auto"/>
            <w:bottom w:val="none" w:sz="0" w:space="0" w:color="auto"/>
            <w:right w:val="none" w:sz="0" w:space="0" w:color="auto"/>
          </w:divBdr>
        </w:div>
        <w:div w:id="82843666">
          <w:marLeft w:val="640"/>
          <w:marRight w:val="0"/>
          <w:marTop w:val="0"/>
          <w:marBottom w:val="0"/>
          <w:divBdr>
            <w:top w:val="none" w:sz="0" w:space="0" w:color="auto"/>
            <w:left w:val="none" w:sz="0" w:space="0" w:color="auto"/>
            <w:bottom w:val="none" w:sz="0" w:space="0" w:color="auto"/>
            <w:right w:val="none" w:sz="0" w:space="0" w:color="auto"/>
          </w:divBdr>
        </w:div>
        <w:div w:id="45567474">
          <w:marLeft w:val="640"/>
          <w:marRight w:val="0"/>
          <w:marTop w:val="0"/>
          <w:marBottom w:val="0"/>
          <w:divBdr>
            <w:top w:val="none" w:sz="0" w:space="0" w:color="auto"/>
            <w:left w:val="none" w:sz="0" w:space="0" w:color="auto"/>
            <w:bottom w:val="none" w:sz="0" w:space="0" w:color="auto"/>
            <w:right w:val="none" w:sz="0" w:space="0" w:color="auto"/>
          </w:divBdr>
        </w:div>
        <w:div w:id="1322543192">
          <w:marLeft w:val="640"/>
          <w:marRight w:val="0"/>
          <w:marTop w:val="0"/>
          <w:marBottom w:val="0"/>
          <w:divBdr>
            <w:top w:val="none" w:sz="0" w:space="0" w:color="auto"/>
            <w:left w:val="none" w:sz="0" w:space="0" w:color="auto"/>
            <w:bottom w:val="none" w:sz="0" w:space="0" w:color="auto"/>
            <w:right w:val="none" w:sz="0" w:space="0" w:color="auto"/>
          </w:divBdr>
        </w:div>
        <w:div w:id="749428577">
          <w:marLeft w:val="640"/>
          <w:marRight w:val="0"/>
          <w:marTop w:val="0"/>
          <w:marBottom w:val="0"/>
          <w:divBdr>
            <w:top w:val="none" w:sz="0" w:space="0" w:color="auto"/>
            <w:left w:val="none" w:sz="0" w:space="0" w:color="auto"/>
            <w:bottom w:val="none" w:sz="0" w:space="0" w:color="auto"/>
            <w:right w:val="none" w:sz="0" w:space="0" w:color="auto"/>
          </w:divBdr>
        </w:div>
        <w:div w:id="606813145">
          <w:marLeft w:val="640"/>
          <w:marRight w:val="0"/>
          <w:marTop w:val="0"/>
          <w:marBottom w:val="0"/>
          <w:divBdr>
            <w:top w:val="none" w:sz="0" w:space="0" w:color="auto"/>
            <w:left w:val="none" w:sz="0" w:space="0" w:color="auto"/>
            <w:bottom w:val="none" w:sz="0" w:space="0" w:color="auto"/>
            <w:right w:val="none" w:sz="0" w:space="0" w:color="auto"/>
          </w:divBdr>
        </w:div>
        <w:div w:id="385108805">
          <w:marLeft w:val="640"/>
          <w:marRight w:val="0"/>
          <w:marTop w:val="0"/>
          <w:marBottom w:val="0"/>
          <w:divBdr>
            <w:top w:val="none" w:sz="0" w:space="0" w:color="auto"/>
            <w:left w:val="none" w:sz="0" w:space="0" w:color="auto"/>
            <w:bottom w:val="none" w:sz="0" w:space="0" w:color="auto"/>
            <w:right w:val="none" w:sz="0" w:space="0" w:color="auto"/>
          </w:divBdr>
        </w:div>
        <w:div w:id="628317981">
          <w:marLeft w:val="640"/>
          <w:marRight w:val="0"/>
          <w:marTop w:val="0"/>
          <w:marBottom w:val="0"/>
          <w:divBdr>
            <w:top w:val="none" w:sz="0" w:space="0" w:color="auto"/>
            <w:left w:val="none" w:sz="0" w:space="0" w:color="auto"/>
            <w:bottom w:val="none" w:sz="0" w:space="0" w:color="auto"/>
            <w:right w:val="none" w:sz="0" w:space="0" w:color="auto"/>
          </w:divBdr>
        </w:div>
        <w:div w:id="75826471">
          <w:marLeft w:val="640"/>
          <w:marRight w:val="0"/>
          <w:marTop w:val="0"/>
          <w:marBottom w:val="0"/>
          <w:divBdr>
            <w:top w:val="none" w:sz="0" w:space="0" w:color="auto"/>
            <w:left w:val="none" w:sz="0" w:space="0" w:color="auto"/>
            <w:bottom w:val="none" w:sz="0" w:space="0" w:color="auto"/>
            <w:right w:val="none" w:sz="0" w:space="0" w:color="auto"/>
          </w:divBdr>
        </w:div>
        <w:div w:id="911085063">
          <w:marLeft w:val="640"/>
          <w:marRight w:val="0"/>
          <w:marTop w:val="0"/>
          <w:marBottom w:val="0"/>
          <w:divBdr>
            <w:top w:val="none" w:sz="0" w:space="0" w:color="auto"/>
            <w:left w:val="none" w:sz="0" w:space="0" w:color="auto"/>
            <w:bottom w:val="none" w:sz="0" w:space="0" w:color="auto"/>
            <w:right w:val="none" w:sz="0" w:space="0" w:color="auto"/>
          </w:divBdr>
        </w:div>
        <w:div w:id="846554776">
          <w:marLeft w:val="640"/>
          <w:marRight w:val="0"/>
          <w:marTop w:val="0"/>
          <w:marBottom w:val="0"/>
          <w:divBdr>
            <w:top w:val="none" w:sz="0" w:space="0" w:color="auto"/>
            <w:left w:val="none" w:sz="0" w:space="0" w:color="auto"/>
            <w:bottom w:val="none" w:sz="0" w:space="0" w:color="auto"/>
            <w:right w:val="none" w:sz="0" w:space="0" w:color="auto"/>
          </w:divBdr>
        </w:div>
        <w:div w:id="250240519">
          <w:marLeft w:val="640"/>
          <w:marRight w:val="0"/>
          <w:marTop w:val="0"/>
          <w:marBottom w:val="0"/>
          <w:divBdr>
            <w:top w:val="none" w:sz="0" w:space="0" w:color="auto"/>
            <w:left w:val="none" w:sz="0" w:space="0" w:color="auto"/>
            <w:bottom w:val="none" w:sz="0" w:space="0" w:color="auto"/>
            <w:right w:val="none" w:sz="0" w:space="0" w:color="auto"/>
          </w:divBdr>
        </w:div>
        <w:div w:id="1412000981">
          <w:marLeft w:val="640"/>
          <w:marRight w:val="0"/>
          <w:marTop w:val="0"/>
          <w:marBottom w:val="0"/>
          <w:divBdr>
            <w:top w:val="none" w:sz="0" w:space="0" w:color="auto"/>
            <w:left w:val="none" w:sz="0" w:space="0" w:color="auto"/>
            <w:bottom w:val="none" w:sz="0" w:space="0" w:color="auto"/>
            <w:right w:val="none" w:sz="0" w:space="0" w:color="auto"/>
          </w:divBdr>
        </w:div>
        <w:div w:id="1355889218">
          <w:marLeft w:val="640"/>
          <w:marRight w:val="0"/>
          <w:marTop w:val="0"/>
          <w:marBottom w:val="0"/>
          <w:divBdr>
            <w:top w:val="none" w:sz="0" w:space="0" w:color="auto"/>
            <w:left w:val="none" w:sz="0" w:space="0" w:color="auto"/>
            <w:bottom w:val="none" w:sz="0" w:space="0" w:color="auto"/>
            <w:right w:val="none" w:sz="0" w:space="0" w:color="auto"/>
          </w:divBdr>
        </w:div>
        <w:div w:id="134613496">
          <w:marLeft w:val="640"/>
          <w:marRight w:val="0"/>
          <w:marTop w:val="0"/>
          <w:marBottom w:val="0"/>
          <w:divBdr>
            <w:top w:val="none" w:sz="0" w:space="0" w:color="auto"/>
            <w:left w:val="none" w:sz="0" w:space="0" w:color="auto"/>
            <w:bottom w:val="none" w:sz="0" w:space="0" w:color="auto"/>
            <w:right w:val="none" w:sz="0" w:space="0" w:color="auto"/>
          </w:divBdr>
        </w:div>
      </w:divsChild>
    </w:div>
    <w:div w:id="1956204486">
      <w:bodyDiv w:val="1"/>
      <w:marLeft w:val="0"/>
      <w:marRight w:val="0"/>
      <w:marTop w:val="0"/>
      <w:marBottom w:val="0"/>
      <w:divBdr>
        <w:top w:val="none" w:sz="0" w:space="0" w:color="auto"/>
        <w:left w:val="none" w:sz="0" w:space="0" w:color="auto"/>
        <w:bottom w:val="none" w:sz="0" w:space="0" w:color="auto"/>
        <w:right w:val="none" w:sz="0" w:space="0" w:color="auto"/>
      </w:divBdr>
    </w:div>
    <w:div w:id="1957441970">
      <w:bodyDiv w:val="1"/>
      <w:marLeft w:val="0"/>
      <w:marRight w:val="0"/>
      <w:marTop w:val="0"/>
      <w:marBottom w:val="0"/>
      <w:divBdr>
        <w:top w:val="none" w:sz="0" w:space="0" w:color="auto"/>
        <w:left w:val="none" w:sz="0" w:space="0" w:color="auto"/>
        <w:bottom w:val="none" w:sz="0" w:space="0" w:color="auto"/>
        <w:right w:val="none" w:sz="0" w:space="0" w:color="auto"/>
      </w:divBdr>
    </w:div>
    <w:div w:id="1959558112">
      <w:bodyDiv w:val="1"/>
      <w:marLeft w:val="0"/>
      <w:marRight w:val="0"/>
      <w:marTop w:val="0"/>
      <w:marBottom w:val="0"/>
      <w:divBdr>
        <w:top w:val="none" w:sz="0" w:space="0" w:color="auto"/>
        <w:left w:val="none" w:sz="0" w:space="0" w:color="auto"/>
        <w:bottom w:val="none" w:sz="0" w:space="0" w:color="auto"/>
        <w:right w:val="none" w:sz="0" w:space="0" w:color="auto"/>
      </w:divBdr>
    </w:div>
    <w:div w:id="1960869531">
      <w:bodyDiv w:val="1"/>
      <w:marLeft w:val="0"/>
      <w:marRight w:val="0"/>
      <w:marTop w:val="0"/>
      <w:marBottom w:val="0"/>
      <w:divBdr>
        <w:top w:val="none" w:sz="0" w:space="0" w:color="auto"/>
        <w:left w:val="none" w:sz="0" w:space="0" w:color="auto"/>
        <w:bottom w:val="none" w:sz="0" w:space="0" w:color="auto"/>
        <w:right w:val="none" w:sz="0" w:space="0" w:color="auto"/>
      </w:divBdr>
      <w:divsChild>
        <w:div w:id="1679230018">
          <w:marLeft w:val="640"/>
          <w:marRight w:val="0"/>
          <w:marTop w:val="0"/>
          <w:marBottom w:val="0"/>
          <w:divBdr>
            <w:top w:val="none" w:sz="0" w:space="0" w:color="auto"/>
            <w:left w:val="none" w:sz="0" w:space="0" w:color="auto"/>
            <w:bottom w:val="none" w:sz="0" w:space="0" w:color="auto"/>
            <w:right w:val="none" w:sz="0" w:space="0" w:color="auto"/>
          </w:divBdr>
        </w:div>
        <w:div w:id="1500537179">
          <w:marLeft w:val="640"/>
          <w:marRight w:val="0"/>
          <w:marTop w:val="0"/>
          <w:marBottom w:val="0"/>
          <w:divBdr>
            <w:top w:val="none" w:sz="0" w:space="0" w:color="auto"/>
            <w:left w:val="none" w:sz="0" w:space="0" w:color="auto"/>
            <w:bottom w:val="none" w:sz="0" w:space="0" w:color="auto"/>
            <w:right w:val="none" w:sz="0" w:space="0" w:color="auto"/>
          </w:divBdr>
        </w:div>
        <w:div w:id="259526724">
          <w:marLeft w:val="640"/>
          <w:marRight w:val="0"/>
          <w:marTop w:val="0"/>
          <w:marBottom w:val="0"/>
          <w:divBdr>
            <w:top w:val="none" w:sz="0" w:space="0" w:color="auto"/>
            <w:left w:val="none" w:sz="0" w:space="0" w:color="auto"/>
            <w:bottom w:val="none" w:sz="0" w:space="0" w:color="auto"/>
            <w:right w:val="none" w:sz="0" w:space="0" w:color="auto"/>
          </w:divBdr>
        </w:div>
        <w:div w:id="418908338">
          <w:marLeft w:val="640"/>
          <w:marRight w:val="0"/>
          <w:marTop w:val="0"/>
          <w:marBottom w:val="0"/>
          <w:divBdr>
            <w:top w:val="none" w:sz="0" w:space="0" w:color="auto"/>
            <w:left w:val="none" w:sz="0" w:space="0" w:color="auto"/>
            <w:bottom w:val="none" w:sz="0" w:space="0" w:color="auto"/>
            <w:right w:val="none" w:sz="0" w:space="0" w:color="auto"/>
          </w:divBdr>
        </w:div>
        <w:div w:id="786238570">
          <w:marLeft w:val="640"/>
          <w:marRight w:val="0"/>
          <w:marTop w:val="0"/>
          <w:marBottom w:val="0"/>
          <w:divBdr>
            <w:top w:val="none" w:sz="0" w:space="0" w:color="auto"/>
            <w:left w:val="none" w:sz="0" w:space="0" w:color="auto"/>
            <w:bottom w:val="none" w:sz="0" w:space="0" w:color="auto"/>
            <w:right w:val="none" w:sz="0" w:space="0" w:color="auto"/>
          </w:divBdr>
        </w:div>
        <w:div w:id="1226835278">
          <w:marLeft w:val="640"/>
          <w:marRight w:val="0"/>
          <w:marTop w:val="0"/>
          <w:marBottom w:val="0"/>
          <w:divBdr>
            <w:top w:val="none" w:sz="0" w:space="0" w:color="auto"/>
            <w:left w:val="none" w:sz="0" w:space="0" w:color="auto"/>
            <w:bottom w:val="none" w:sz="0" w:space="0" w:color="auto"/>
            <w:right w:val="none" w:sz="0" w:space="0" w:color="auto"/>
          </w:divBdr>
        </w:div>
        <w:div w:id="136534644">
          <w:marLeft w:val="640"/>
          <w:marRight w:val="0"/>
          <w:marTop w:val="0"/>
          <w:marBottom w:val="0"/>
          <w:divBdr>
            <w:top w:val="none" w:sz="0" w:space="0" w:color="auto"/>
            <w:left w:val="none" w:sz="0" w:space="0" w:color="auto"/>
            <w:bottom w:val="none" w:sz="0" w:space="0" w:color="auto"/>
            <w:right w:val="none" w:sz="0" w:space="0" w:color="auto"/>
          </w:divBdr>
        </w:div>
        <w:div w:id="1153260136">
          <w:marLeft w:val="640"/>
          <w:marRight w:val="0"/>
          <w:marTop w:val="0"/>
          <w:marBottom w:val="0"/>
          <w:divBdr>
            <w:top w:val="none" w:sz="0" w:space="0" w:color="auto"/>
            <w:left w:val="none" w:sz="0" w:space="0" w:color="auto"/>
            <w:bottom w:val="none" w:sz="0" w:space="0" w:color="auto"/>
            <w:right w:val="none" w:sz="0" w:space="0" w:color="auto"/>
          </w:divBdr>
        </w:div>
        <w:div w:id="1479180223">
          <w:marLeft w:val="640"/>
          <w:marRight w:val="0"/>
          <w:marTop w:val="0"/>
          <w:marBottom w:val="0"/>
          <w:divBdr>
            <w:top w:val="none" w:sz="0" w:space="0" w:color="auto"/>
            <w:left w:val="none" w:sz="0" w:space="0" w:color="auto"/>
            <w:bottom w:val="none" w:sz="0" w:space="0" w:color="auto"/>
            <w:right w:val="none" w:sz="0" w:space="0" w:color="auto"/>
          </w:divBdr>
        </w:div>
        <w:div w:id="2083480913">
          <w:marLeft w:val="640"/>
          <w:marRight w:val="0"/>
          <w:marTop w:val="0"/>
          <w:marBottom w:val="0"/>
          <w:divBdr>
            <w:top w:val="none" w:sz="0" w:space="0" w:color="auto"/>
            <w:left w:val="none" w:sz="0" w:space="0" w:color="auto"/>
            <w:bottom w:val="none" w:sz="0" w:space="0" w:color="auto"/>
            <w:right w:val="none" w:sz="0" w:space="0" w:color="auto"/>
          </w:divBdr>
        </w:div>
        <w:div w:id="205990436">
          <w:marLeft w:val="640"/>
          <w:marRight w:val="0"/>
          <w:marTop w:val="0"/>
          <w:marBottom w:val="0"/>
          <w:divBdr>
            <w:top w:val="none" w:sz="0" w:space="0" w:color="auto"/>
            <w:left w:val="none" w:sz="0" w:space="0" w:color="auto"/>
            <w:bottom w:val="none" w:sz="0" w:space="0" w:color="auto"/>
            <w:right w:val="none" w:sz="0" w:space="0" w:color="auto"/>
          </w:divBdr>
        </w:div>
        <w:div w:id="1052270531">
          <w:marLeft w:val="640"/>
          <w:marRight w:val="0"/>
          <w:marTop w:val="0"/>
          <w:marBottom w:val="0"/>
          <w:divBdr>
            <w:top w:val="none" w:sz="0" w:space="0" w:color="auto"/>
            <w:left w:val="none" w:sz="0" w:space="0" w:color="auto"/>
            <w:bottom w:val="none" w:sz="0" w:space="0" w:color="auto"/>
            <w:right w:val="none" w:sz="0" w:space="0" w:color="auto"/>
          </w:divBdr>
        </w:div>
        <w:div w:id="1414738616">
          <w:marLeft w:val="640"/>
          <w:marRight w:val="0"/>
          <w:marTop w:val="0"/>
          <w:marBottom w:val="0"/>
          <w:divBdr>
            <w:top w:val="none" w:sz="0" w:space="0" w:color="auto"/>
            <w:left w:val="none" w:sz="0" w:space="0" w:color="auto"/>
            <w:bottom w:val="none" w:sz="0" w:space="0" w:color="auto"/>
            <w:right w:val="none" w:sz="0" w:space="0" w:color="auto"/>
          </w:divBdr>
        </w:div>
        <w:div w:id="1631550331">
          <w:marLeft w:val="640"/>
          <w:marRight w:val="0"/>
          <w:marTop w:val="0"/>
          <w:marBottom w:val="0"/>
          <w:divBdr>
            <w:top w:val="none" w:sz="0" w:space="0" w:color="auto"/>
            <w:left w:val="none" w:sz="0" w:space="0" w:color="auto"/>
            <w:bottom w:val="none" w:sz="0" w:space="0" w:color="auto"/>
            <w:right w:val="none" w:sz="0" w:space="0" w:color="auto"/>
          </w:divBdr>
        </w:div>
        <w:div w:id="1148787079">
          <w:marLeft w:val="640"/>
          <w:marRight w:val="0"/>
          <w:marTop w:val="0"/>
          <w:marBottom w:val="0"/>
          <w:divBdr>
            <w:top w:val="none" w:sz="0" w:space="0" w:color="auto"/>
            <w:left w:val="none" w:sz="0" w:space="0" w:color="auto"/>
            <w:bottom w:val="none" w:sz="0" w:space="0" w:color="auto"/>
            <w:right w:val="none" w:sz="0" w:space="0" w:color="auto"/>
          </w:divBdr>
        </w:div>
        <w:div w:id="1747918299">
          <w:marLeft w:val="640"/>
          <w:marRight w:val="0"/>
          <w:marTop w:val="0"/>
          <w:marBottom w:val="0"/>
          <w:divBdr>
            <w:top w:val="none" w:sz="0" w:space="0" w:color="auto"/>
            <w:left w:val="none" w:sz="0" w:space="0" w:color="auto"/>
            <w:bottom w:val="none" w:sz="0" w:space="0" w:color="auto"/>
            <w:right w:val="none" w:sz="0" w:space="0" w:color="auto"/>
          </w:divBdr>
        </w:div>
        <w:div w:id="2106264358">
          <w:marLeft w:val="640"/>
          <w:marRight w:val="0"/>
          <w:marTop w:val="0"/>
          <w:marBottom w:val="0"/>
          <w:divBdr>
            <w:top w:val="none" w:sz="0" w:space="0" w:color="auto"/>
            <w:left w:val="none" w:sz="0" w:space="0" w:color="auto"/>
            <w:bottom w:val="none" w:sz="0" w:space="0" w:color="auto"/>
            <w:right w:val="none" w:sz="0" w:space="0" w:color="auto"/>
          </w:divBdr>
        </w:div>
        <w:div w:id="928195258">
          <w:marLeft w:val="640"/>
          <w:marRight w:val="0"/>
          <w:marTop w:val="0"/>
          <w:marBottom w:val="0"/>
          <w:divBdr>
            <w:top w:val="none" w:sz="0" w:space="0" w:color="auto"/>
            <w:left w:val="none" w:sz="0" w:space="0" w:color="auto"/>
            <w:bottom w:val="none" w:sz="0" w:space="0" w:color="auto"/>
            <w:right w:val="none" w:sz="0" w:space="0" w:color="auto"/>
          </w:divBdr>
        </w:div>
        <w:div w:id="1040595094">
          <w:marLeft w:val="640"/>
          <w:marRight w:val="0"/>
          <w:marTop w:val="0"/>
          <w:marBottom w:val="0"/>
          <w:divBdr>
            <w:top w:val="none" w:sz="0" w:space="0" w:color="auto"/>
            <w:left w:val="none" w:sz="0" w:space="0" w:color="auto"/>
            <w:bottom w:val="none" w:sz="0" w:space="0" w:color="auto"/>
            <w:right w:val="none" w:sz="0" w:space="0" w:color="auto"/>
          </w:divBdr>
        </w:div>
        <w:div w:id="2014843210">
          <w:marLeft w:val="640"/>
          <w:marRight w:val="0"/>
          <w:marTop w:val="0"/>
          <w:marBottom w:val="0"/>
          <w:divBdr>
            <w:top w:val="none" w:sz="0" w:space="0" w:color="auto"/>
            <w:left w:val="none" w:sz="0" w:space="0" w:color="auto"/>
            <w:bottom w:val="none" w:sz="0" w:space="0" w:color="auto"/>
            <w:right w:val="none" w:sz="0" w:space="0" w:color="auto"/>
          </w:divBdr>
        </w:div>
        <w:div w:id="1156259377">
          <w:marLeft w:val="640"/>
          <w:marRight w:val="0"/>
          <w:marTop w:val="0"/>
          <w:marBottom w:val="0"/>
          <w:divBdr>
            <w:top w:val="none" w:sz="0" w:space="0" w:color="auto"/>
            <w:left w:val="none" w:sz="0" w:space="0" w:color="auto"/>
            <w:bottom w:val="none" w:sz="0" w:space="0" w:color="auto"/>
            <w:right w:val="none" w:sz="0" w:space="0" w:color="auto"/>
          </w:divBdr>
        </w:div>
        <w:div w:id="1601520557">
          <w:marLeft w:val="640"/>
          <w:marRight w:val="0"/>
          <w:marTop w:val="0"/>
          <w:marBottom w:val="0"/>
          <w:divBdr>
            <w:top w:val="none" w:sz="0" w:space="0" w:color="auto"/>
            <w:left w:val="none" w:sz="0" w:space="0" w:color="auto"/>
            <w:bottom w:val="none" w:sz="0" w:space="0" w:color="auto"/>
            <w:right w:val="none" w:sz="0" w:space="0" w:color="auto"/>
          </w:divBdr>
        </w:div>
        <w:div w:id="1524247804">
          <w:marLeft w:val="640"/>
          <w:marRight w:val="0"/>
          <w:marTop w:val="0"/>
          <w:marBottom w:val="0"/>
          <w:divBdr>
            <w:top w:val="none" w:sz="0" w:space="0" w:color="auto"/>
            <w:left w:val="none" w:sz="0" w:space="0" w:color="auto"/>
            <w:bottom w:val="none" w:sz="0" w:space="0" w:color="auto"/>
            <w:right w:val="none" w:sz="0" w:space="0" w:color="auto"/>
          </w:divBdr>
        </w:div>
        <w:div w:id="1115364623">
          <w:marLeft w:val="640"/>
          <w:marRight w:val="0"/>
          <w:marTop w:val="0"/>
          <w:marBottom w:val="0"/>
          <w:divBdr>
            <w:top w:val="none" w:sz="0" w:space="0" w:color="auto"/>
            <w:left w:val="none" w:sz="0" w:space="0" w:color="auto"/>
            <w:bottom w:val="none" w:sz="0" w:space="0" w:color="auto"/>
            <w:right w:val="none" w:sz="0" w:space="0" w:color="auto"/>
          </w:divBdr>
        </w:div>
        <w:div w:id="1359505573">
          <w:marLeft w:val="640"/>
          <w:marRight w:val="0"/>
          <w:marTop w:val="0"/>
          <w:marBottom w:val="0"/>
          <w:divBdr>
            <w:top w:val="none" w:sz="0" w:space="0" w:color="auto"/>
            <w:left w:val="none" w:sz="0" w:space="0" w:color="auto"/>
            <w:bottom w:val="none" w:sz="0" w:space="0" w:color="auto"/>
            <w:right w:val="none" w:sz="0" w:space="0" w:color="auto"/>
          </w:divBdr>
        </w:div>
        <w:div w:id="848830566">
          <w:marLeft w:val="640"/>
          <w:marRight w:val="0"/>
          <w:marTop w:val="0"/>
          <w:marBottom w:val="0"/>
          <w:divBdr>
            <w:top w:val="none" w:sz="0" w:space="0" w:color="auto"/>
            <w:left w:val="none" w:sz="0" w:space="0" w:color="auto"/>
            <w:bottom w:val="none" w:sz="0" w:space="0" w:color="auto"/>
            <w:right w:val="none" w:sz="0" w:space="0" w:color="auto"/>
          </w:divBdr>
        </w:div>
        <w:div w:id="199562446">
          <w:marLeft w:val="640"/>
          <w:marRight w:val="0"/>
          <w:marTop w:val="0"/>
          <w:marBottom w:val="0"/>
          <w:divBdr>
            <w:top w:val="none" w:sz="0" w:space="0" w:color="auto"/>
            <w:left w:val="none" w:sz="0" w:space="0" w:color="auto"/>
            <w:bottom w:val="none" w:sz="0" w:space="0" w:color="auto"/>
            <w:right w:val="none" w:sz="0" w:space="0" w:color="auto"/>
          </w:divBdr>
        </w:div>
        <w:div w:id="1107895901">
          <w:marLeft w:val="640"/>
          <w:marRight w:val="0"/>
          <w:marTop w:val="0"/>
          <w:marBottom w:val="0"/>
          <w:divBdr>
            <w:top w:val="none" w:sz="0" w:space="0" w:color="auto"/>
            <w:left w:val="none" w:sz="0" w:space="0" w:color="auto"/>
            <w:bottom w:val="none" w:sz="0" w:space="0" w:color="auto"/>
            <w:right w:val="none" w:sz="0" w:space="0" w:color="auto"/>
          </w:divBdr>
        </w:div>
        <w:div w:id="1383795242">
          <w:marLeft w:val="640"/>
          <w:marRight w:val="0"/>
          <w:marTop w:val="0"/>
          <w:marBottom w:val="0"/>
          <w:divBdr>
            <w:top w:val="none" w:sz="0" w:space="0" w:color="auto"/>
            <w:left w:val="none" w:sz="0" w:space="0" w:color="auto"/>
            <w:bottom w:val="none" w:sz="0" w:space="0" w:color="auto"/>
            <w:right w:val="none" w:sz="0" w:space="0" w:color="auto"/>
          </w:divBdr>
        </w:div>
        <w:div w:id="48237411">
          <w:marLeft w:val="640"/>
          <w:marRight w:val="0"/>
          <w:marTop w:val="0"/>
          <w:marBottom w:val="0"/>
          <w:divBdr>
            <w:top w:val="none" w:sz="0" w:space="0" w:color="auto"/>
            <w:left w:val="none" w:sz="0" w:space="0" w:color="auto"/>
            <w:bottom w:val="none" w:sz="0" w:space="0" w:color="auto"/>
            <w:right w:val="none" w:sz="0" w:space="0" w:color="auto"/>
          </w:divBdr>
        </w:div>
        <w:div w:id="1917544789">
          <w:marLeft w:val="640"/>
          <w:marRight w:val="0"/>
          <w:marTop w:val="0"/>
          <w:marBottom w:val="0"/>
          <w:divBdr>
            <w:top w:val="none" w:sz="0" w:space="0" w:color="auto"/>
            <w:left w:val="none" w:sz="0" w:space="0" w:color="auto"/>
            <w:bottom w:val="none" w:sz="0" w:space="0" w:color="auto"/>
            <w:right w:val="none" w:sz="0" w:space="0" w:color="auto"/>
          </w:divBdr>
        </w:div>
        <w:div w:id="393311735">
          <w:marLeft w:val="640"/>
          <w:marRight w:val="0"/>
          <w:marTop w:val="0"/>
          <w:marBottom w:val="0"/>
          <w:divBdr>
            <w:top w:val="none" w:sz="0" w:space="0" w:color="auto"/>
            <w:left w:val="none" w:sz="0" w:space="0" w:color="auto"/>
            <w:bottom w:val="none" w:sz="0" w:space="0" w:color="auto"/>
            <w:right w:val="none" w:sz="0" w:space="0" w:color="auto"/>
          </w:divBdr>
        </w:div>
        <w:div w:id="1031225552">
          <w:marLeft w:val="640"/>
          <w:marRight w:val="0"/>
          <w:marTop w:val="0"/>
          <w:marBottom w:val="0"/>
          <w:divBdr>
            <w:top w:val="none" w:sz="0" w:space="0" w:color="auto"/>
            <w:left w:val="none" w:sz="0" w:space="0" w:color="auto"/>
            <w:bottom w:val="none" w:sz="0" w:space="0" w:color="auto"/>
            <w:right w:val="none" w:sz="0" w:space="0" w:color="auto"/>
          </w:divBdr>
        </w:div>
        <w:div w:id="108480112">
          <w:marLeft w:val="640"/>
          <w:marRight w:val="0"/>
          <w:marTop w:val="0"/>
          <w:marBottom w:val="0"/>
          <w:divBdr>
            <w:top w:val="none" w:sz="0" w:space="0" w:color="auto"/>
            <w:left w:val="none" w:sz="0" w:space="0" w:color="auto"/>
            <w:bottom w:val="none" w:sz="0" w:space="0" w:color="auto"/>
            <w:right w:val="none" w:sz="0" w:space="0" w:color="auto"/>
          </w:divBdr>
        </w:div>
        <w:div w:id="1705255476">
          <w:marLeft w:val="640"/>
          <w:marRight w:val="0"/>
          <w:marTop w:val="0"/>
          <w:marBottom w:val="0"/>
          <w:divBdr>
            <w:top w:val="none" w:sz="0" w:space="0" w:color="auto"/>
            <w:left w:val="none" w:sz="0" w:space="0" w:color="auto"/>
            <w:bottom w:val="none" w:sz="0" w:space="0" w:color="auto"/>
            <w:right w:val="none" w:sz="0" w:space="0" w:color="auto"/>
          </w:divBdr>
        </w:div>
        <w:div w:id="780883399">
          <w:marLeft w:val="640"/>
          <w:marRight w:val="0"/>
          <w:marTop w:val="0"/>
          <w:marBottom w:val="0"/>
          <w:divBdr>
            <w:top w:val="none" w:sz="0" w:space="0" w:color="auto"/>
            <w:left w:val="none" w:sz="0" w:space="0" w:color="auto"/>
            <w:bottom w:val="none" w:sz="0" w:space="0" w:color="auto"/>
            <w:right w:val="none" w:sz="0" w:space="0" w:color="auto"/>
          </w:divBdr>
        </w:div>
        <w:div w:id="1733310430">
          <w:marLeft w:val="640"/>
          <w:marRight w:val="0"/>
          <w:marTop w:val="0"/>
          <w:marBottom w:val="0"/>
          <w:divBdr>
            <w:top w:val="none" w:sz="0" w:space="0" w:color="auto"/>
            <w:left w:val="none" w:sz="0" w:space="0" w:color="auto"/>
            <w:bottom w:val="none" w:sz="0" w:space="0" w:color="auto"/>
            <w:right w:val="none" w:sz="0" w:space="0" w:color="auto"/>
          </w:divBdr>
        </w:div>
        <w:div w:id="1555314762">
          <w:marLeft w:val="640"/>
          <w:marRight w:val="0"/>
          <w:marTop w:val="0"/>
          <w:marBottom w:val="0"/>
          <w:divBdr>
            <w:top w:val="none" w:sz="0" w:space="0" w:color="auto"/>
            <w:left w:val="none" w:sz="0" w:space="0" w:color="auto"/>
            <w:bottom w:val="none" w:sz="0" w:space="0" w:color="auto"/>
            <w:right w:val="none" w:sz="0" w:space="0" w:color="auto"/>
          </w:divBdr>
        </w:div>
        <w:div w:id="31272978">
          <w:marLeft w:val="640"/>
          <w:marRight w:val="0"/>
          <w:marTop w:val="0"/>
          <w:marBottom w:val="0"/>
          <w:divBdr>
            <w:top w:val="none" w:sz="0" w:space="0" w:color="auto"/>
            <w:left w:val="none" w:sz="0" w:space="0" w:color="auto"/>
            <w:bottom w:val="none" w:sz="0" w:space="0" w:color="auto"/>
            <w:right w:val="none" w:sz="0" w:space="0" w:color="auto"/>
          </w:divBdr>
        </w:div>
        <w:div w:id="1185366893">
          <w:marLeft w:val="640"/>
          <w:marRight w:val="0"/>
          <w:marTop w:val="0"/>
          <w:marBottom w:val="0"/>
          <w:divBdr>
            <w:top w:val="none" w:sz="0" w:space="0" w:color="auto"/>
            <w:left w:val="none" w:sz="0" w:space="0" w:color="auto"/>
            <w:bottom w:val="none" w:sz="0" w:space="0" w:color="auto"/>
            <w:right w:val="none" w:sz="0" w:space="0" w:color="auto"/>
          </w:divBdr>
        </w:div>
        <w:div w:id="1004043373">
          <w:marLeft w:val="640"/>
          <w:marRight w:val="0"/>
          <w:marTop w:val="0"/>
          <w:marBottom w:val="0"/>
          <w:divBdr>
            <w:top w:val="none" w:sz="0" w:space="0" w:color="auto"/>
            <w:left w:val="none" w:sz="0" w:space="0" w:color="auto"/>
            <w:bottom w:val="none" w:sz="0" w:space="0" w:color="auto"/>
            <w:right w:val="none" w:sz="0" w:space="0" w:color="auto"/>
          </w:divBdr>
        </w:div>
        <w:div w:id="56442657">
          <w:marLeft w:val="640"/>
          <w:marRight w:val="0"/>
          <w:marTop w:val="0"/>
          <w:marBottom w:val="0"/>
          <w:divBdr>
            <w:top w:val="none" w:sz="0" w:space="0" w:color="auto"/>
            <w:left w:val="none" w:sz="0" w:space="0" w:color="auto"/>
            <w:bottom w:val="none" w:sz="0" w:space="0" w:color="auto"/>
            <w:right w:val="none" w:sz="0" w:space="0" w:color="auto"/>
          </w:divBdr>
        </w:div>
        <w:div w:id="1596086357">
          <w:marLeft w:val="640"/>
          <w:marRight w:val="0"/>
          <w:marTop w:val="0"/>
          <w:marBottom w:val="0"/>
          <w:divBdr>
            <w:top w:val="none" w:sz="0" w:space="0" w:color="auto"/>
            <w:left w:val="none" w:sz="0" w:space="0" w:color="auto"/>
            <w:bottom w:val="none" w:sz="0" w:space="0" w:color="auto"/>
            <w:right w:val="none" w:sz="0" w:space="0" w:color="auto"/>
          </w:divBdr>
        </w:div>
        <w:div w:id="1707172793">
          <w:marLeft w:val="640"/>
          <w:marRight w:val="0"/>
          <w:marTop w:val="0"/>
          <w:marBottom w:val="0"/>
          <w:divBdr>
            <w:top w:val="none" w:sz="0" w:space="0" w:color="auto"/>
            <w:left w:val="none" w:sz="0" w:space="0" w:color="auto"/>
            <w:bottom w:val="none" w:sz="0" w:space="0" w:color="auto"/>
            <w:right w:val="none" w:sz="0" w:space="0" w:color="auto"/>
          </w:divBdr>
        </w:div>
        <w:div w:id="1675913772">
          <w:marLeft w:val="640"/>
          <w:marRight w:val="0"/>
          <w:marTop w:val="0"/>
          <w:marBottom w:val="0"/>
          <w:divBdr>
            <w:top w:val="none" w:sz="0" w:space="0" w:color="auto"/>
            <w:left w:val="none" w:sz="0" w:space="0" w:color="auto"/>
            <w:bottom w:val="none" w:sz="0" w:space="0" w:color="auto"/>
            <w:right w:val="none" w:sz="0" w:space="0" w:color="auto"/>
          </w:divBdr>
        </w:div>
        <w:div w:id="1098021157">
          <w:marLeft w:val="640"/>
          <w:marRight w:val="0"/>
          <w:marTop w:val="0"/>
          <w:marBottom w:val="0"/>
          <w:divBdr>
            <w:top w:val="none" w:sz="0" w:space="0" w:color="auto"/>
            <w:left w:val="none" w:sz="0" w:space="0" w:color="auto"/>
            <w:bottom w:val="none" w:sz="0" w:space="0" w:color="auto"/>
            <w:right w:val="none" w:sz="0" w:space="0" w:color="auto"/>
          </w:divBdr>
        </w:div>
        <w:div w:id="966739814">
          <w:marLeft w:val="640"/>
          <w:marRight w:val="0"/>
          <w:marTop w:val="0"/>
          <w:marBottom w:val="0"/>
          <w:divBdr>
            <w:top w:val="none" w:sz="0" w:space="0" w:color="auto"/>
            <w:left w:val="none" w:sz="0" w:space="0" w:color="auto"/>
            <w:bottom w:val="none" w:sz="0" w:space="0" w:color="auto"/>
            <w:right w:val="none" w:sz="0" w:space="0" w:color="auto"/>
          </w:divBdr>
        </w:div>
        <w:div w:id="651908143">
          <w:marLeft w:val="640"/>
          <w:marRight w:val="0"/>
          <w:marTop w:val="0"/>
          <w:marBottom w:val="0"/>
          <w:divBdr>
            <w:top w:val="none" w:sz="0" w:space="0" w:color="auto"/>
            <w:left w:val="none" w:sz="0" w:space="0" w:color="auto"/>
            <w:bottom w:val="none" w:sz="0" w:space="0" w:color="auto"/>
            <w:right w:val="none" w:sz="0" w:space="0" w:color="auto"/>
          </w:divBdr>
        </w:div>
        <w:div w:id="635529398">
          <w:marLeft w:val="640"/>
          <w:marRight w:val="0"/>
          <w:marTop w:val="0"/>
          <w:marBottom w:val="0"/>
          <w:divBdr>
            <w:top w:val="none" w:sz="0" w:space="0" w:color="auto"/>
            <w:left w:val="none" w:sz="0" w:space="0" w:color="auto"/>
            <w:bottom w:val="none" w:sz="0" w:space="0" w:color="auto"/>
            <w:right w:val="none" w:sz="0" w:space="0" w:color="auto"/>
          </w:divBdr>
        </w:div>
        <w:div w:id="680158629">
          <w:marLeft w:val="640"/>
          <w:marRight w:val="0"/>
          <w:marTop w:val="0"/>
          <w:marBottom w:val="0"/>
          <w:divBdr>
            <w:top w:val="none" w:sz="0" w:space="0" w:color="auto"/>
            <w:left w:val="none" w:sz="0" w:space="0" w:color="auto"/>
            <w:bottom w:val="none" w:sz="0" w:space="0" w:color="auto"/>
            <w:right w:val="none" w:sz="0" w:space="0" w:color="auto"/>
          </w:divBdr>
        </w:div>
        <w:div w:id="230889082">
          <w:marLeft w:val="640"/>
          <w:marRight w:val="0"/>
          <w:marTop w:val="0"/>
          <w:marBottom w:val="0"/>
          <w:divBdr>
            <w:top w:val="none" w:sz="0" w:space="0" w:color="auto"/>
            <w:left w:val="none" w:sz="0" w:space="0" w:color="auto"/>
            <w:bottom w:val="none" w:sz="0" w:space="0" w:color="auto"/>
            <w:right w:val="none" w:sz="0" w:space="0" w:color="auto"/>
          </w:divBdr>
        </w:div>
        <w:div w:id="1345208676">
          <w:marLeft w:val="640"/>
          <w:marRight w:val="0"/>
          <w:marTop w:val="0"/>
          <w:marBottom w:val="0"/>
          <w:divBdr>
            <w:top w:val="none" w:sz="0" w:space="0" w:color="auto"/>
            <w:left w:val="none" w:sz="0" w:space="0" w:color="auto"/>
            <w:bottom w:val="none" w:sz="0" w:space="0" w:color="auto"/>
            <w:right w:val="none" w:sz="0" w:space="0" w:color="auto"/>
          </w:divBdr>
        </w:div>
        <w:div w:id="628050870">
          <w:marLeft w:val="640"/>
          <w:marRight w:val="0"/>
          <w:marTop w:val="0"/>
          <w:marBottom w:val="0"/>
          <w:divBdr>
            <w:top w:val="none" w:sz="0" w:space="0" w:color="auto"/>
            <w:left w:val="none" w:sz="0" w:space="0" w:color="auto"/>
            <w:bottom w:val="none" w:sz="0" w:space="0" w:color="auto"/>
            <w:right w:val="none" w:sz="0" w:space="0" w:color="auto"/>
          </w:divBdr>
        </w:div>
        <w:div w:id="427774614">
          <w:marLeft w:val="640"/>
          <w:marRight w:val="0"/>
          <w:marTop w:val="0"/>
          <w:marBottom w:val="0"/>
          <w:divBdr>
            <w:top w:val="none" w:sz="0" w:space="0" w:color="auto"/>
            <w:left w:val="none" w:sz="0" w:space="0" w:color="auto"/>
            <w:bottom w:val="none" w:sz="0" w:space="0" w:color="auto"/>
            <w:right w:val="none" w:sz="0" w:space="0" w:color="auto"/>
          </w:divBdr>
        </w:div>
        <w:div w:id="1635210148">
          <w:marLeft w:val="640"/>
          <w:marRight w:val="0"/>
          <w:marTop w:val="0"/>
          <w:marBottom w:val="0"/>
          <w:divBdr>
            <w:top w:val="none" w:sz="0" w:space="0" w:color="auto"/>
            <w:left w:val="none" w:sz="0" w:space="0" w:color="auto"/>
            <w:bottom w:val="none" w:sz="0" w:space="0" w:color="auto"/>
            <w:right w:val="none" w:sz="0" w:space="0" w:color="auto"/>
          </w:divBdr>
        </w:div>
        <w:div w:id="1483152860">
          <w:marLeft w:val="640"/>
          <w:marRight w:val="0"/>
          <w:marTop w:val="0"/>
          <w:marBottom w:val="0"/>
          <w:divBdr>
            <w:top w:val="none" w:sz="0" w:space="0" w:color="auto"/>
            <w:left w:val="none" w:sz="0" w:space="0" w:color="auto"/>
            <w:bottom w:val="none" w:sz="0" w:space="0" w:color="auto"/>
            <w:right w:val="none" w:sz="0" w:space="0" w:color="auto"/>
          </w:divBdr>
        </w:div>
        <w:div w:id="500706482">
          <w:marLeft w:val="640"/>
          <w:marRight w:val="0"/>
          <w:marTop w:val="0"/>
          <w:marBottom w:val="0"/>
          <w:divBdr>
            <w:top w:val="none" w:sz="0" w:space="0" w:color="auto"/>
            <w:left w:val="none" w:sz="0" w:space="0" w:color="auto"/>
            <w:bottom w:val="none" w:sz="0" w:space="0" w:color="auto"/>
            <w:right w:val="none" w:sz="0" w:space="0" w:color="auto"/>
          </w:divBdr>
        </w:div>
        <w:div w:id="1032152321">
          <w:marLeft w:val="640"/>
          <w:marRight w:val="0"/>
          <w:marTop w:val="0"/>
          <w:marBottom w:val="0"/>
          <w:divBdr>
            <w:top w:val="none" w:sz="0" w:space="0" w:color="auto"/>
            <w:left w:val="none" w:sz="0" w:space="0" w:color="auto"/>
            <w:bottom w:val="none" w:sz="0" w:space="0" w:color="auto"/>
            <w:right w:val="none" w:sz="0" w:space="0" w:color="auto"/>
          </w:divBdr>
        </w:div>
        <w:div w:id="21905408">
          <w:marLeft w:val="640"/>
          <w:marRight w:val="0"/>
          <w:marTop w:val="0"/>
          <w:marBottom w:val="0"/>
          <w:divBdr>
            <w:top w:val="none" w:sz="0" w:space="0" w:color="auto"/>
            <w:left w:val="none" w:sz="0" w:space="0" w:color="auto"/>
            <w:bottom w:val="none" w:sz="0" w:space="0" w:color="auto"/>
            <w:right w:val="none" w:sz="0" w:space="0" w:color="auto"/>
          </w:divBdr>
        </w:div>
        <w:div w:id="1805081895">
          <w:marLeft w:val="640"/>
          <w:marRight w:val="0"/>
          <w:marTop w:val="0"/>
          <w:marBottom w:val="0"/>
          <w:divBdr>
            <w:top w:val="none" w:sz="0" w:space="0" w:color="auto"/>
            <w:left w:val="none" w:sz="0" w:space="0" w:color="auto"/>
            <w:bottom w:val="none" w:sz="0" w:space="0" w:color="auto"/>
            <w:right w:val="none" w:sz="0" w:space="0" w:color="auto"/>
          </w:divBdr>
        </w:div>
        <w:div w:id="970400425">
          <w:marLeft w:val="640"/>
          <w:marRight w:val="0"/>
          <w:marTop w:val="0"/>
          <w:marBottom w:val="0"/>
          <w:divBdr>
            <w:top w:val="none" w:sz="0" w:space="0" w:color="auto"/>
            <w:left w:val="none" w:sz="0" w:space="0" w:color="auto"/>
            <w:bottom w:val="none" w:sz="0" w:space="0" w:color="auto"/>
            <w:right w:val="none" w:sz="0" w:space="0" w:color="auto"/>
          </w:divBdr>
        </w:div>
        <w:div w:id="926813199">
          <w:marLeft w:val="640"/>
          <w:marRight w:val="0"/>
          <w:marTop w:val="0"/>
          <w:marBottom w:val="0"/>
          <w:divBdr>
            <w:top w:val="none" w:sz="0" w:space="0" w:color="auto"/>
            <w:left w:val="none" w:sz="0" w:space="0" w:color="auto"/>
            <w:bottom w:val="none" w:sz="0" w:space="0" w:color="auto"/>
            <w:right w:val="none" w:sz="0" w:space="0" w:color="auto"/>
          </w:divBdr>
        </w:div>
        <w:div w:id="714739075">
          <w:marLeft w:val="640"/>
          <w:marRight w:val="0"/>
          <w:marTop w:val="0"/>
          <w:marBottom w:val="0"/>
          <w:divBdr>
            <w:top w:val="none" w:sz="0" w:space="0" w:color="auto"/>
            <w:left w:val="none" w:sz="0" w:space="0" w:color="auto"/>
            <w:bottom w:val="none" w:sz="0" w:space="0" w:color="auto"/>
            <w:right w:val="none" w:sz="0" w:space="0" w:color="auto"/>
          </w:divBdr>
        </w:div>
        <w:div w:id="1466315321">
          <w:marLeft w:val="640"/>
          <w:marRight w:val="0"/>
          <w:marTop w:val="0"/>
          <w:marBottom w:val="0"/>
          <w:divBdr>
            <w:top w:val="none" w:sz="0" w:space="0" w:color="auto"/>
            <w:left w:val="none" w:sz="0" w:space="0" w:color="auto"/>
            <w:bottom w:val="none" w:sz="0" w:space="0" w:color="auto"/>
            <w:right w:val="none" w:sz="0" w:space="0" w:color="auto"/>
          </w:divBdr>
        </w:div>
        <w:div w:id="1478910227">
          <w:marLeft w:val="640"/>
          <w:marRight w:val="0"/>
          <w:marTop w:val="0"/>
          <w:marBottom w:val="0"/>
          <w:divBdr>
            <w:top w:val="none" w:sz="0" w:space="0" w:color="auto"/>
            <w:left w:val="none" w:sz="0" w:space="0" w:color="auto"/>
            <w:bottom w:val="none" w:sz="0" w:space="0" w:color="auto"/>
            <w:right w:val="none" w:sz="0" w:space="0" w:color="auto"/>
          </w:divBdr>
        </w:div>
        <w:div w:id="760372468">
          <w:marLeft w:val="640"/>
          <w:marRight w:val="0"/>
          <w:marTop w:val="0"/>
          <w:marBottom w:val="0"/>
          <w:divBdr>
            <w:top w:val="none" w:sz="0" w:space="0" w:color="auto"/>
            <w:left w:val="none" w:sz="0" w:space="0" w:color="auto"/>
            <w:bottom w:val="none" w:sz="0" w:space="0" w:color="auto"/>
            <w:right w:val="none" w:sz="0" w:space="0" w:color="auto"/>
          </w:divBdr>
        </w:div>
        <w:div w:id="486678183">
          <w:marLeft w:val="640"/>
          <w:marRight w:val="0"/>
          <w:marTop w:val="0"/>
          <w:marBottom w:val="0"/>
          <w:divBdr>
            <w:top w:val="none" w:sz="0" w:space="0" w:color="auto"/>
            <w:left w:val="none" w:sz="0" w:space="0" w:color="auto"/>
            <w:bottom w:val="none" w:sz="0" w:space="0" w:color="auto"/>
            <w:right w:val="none" w:sz="0" w:space="0" w:color="auto"/>
          </w:divBdr>
        </w:div>
        <w:div w:id="109711900">
          <w:marLeft w:val="640"/>
          <w:marRight w:val="0"/>
          <w:marTop w:val="0"/>
          <w:marBottom w:val="0"/>
          <w:divBdr>
            <w:top w:val="none" w:sz="0" w:space="0" w:color="auto"/>
            <w:left w:val="none" w:sz="0" w:space="0" w:color="auto"/>
            <w:bottom w:val="none" w:sz="0" w:space="0" w:color="auto"/>
            <w:right w:val="none" w:sz="0" w:space="0" w:color="auto"/>
          </w:divBdr>
        </w:div>
        <w:div w:id="1400251782">
          <w:marLeft w:val="640"/>
          <w:marRight w:val="0"/>
          <w:marTop w:val="0"/>
          <w:marBottom w:val="0"/>
          <w:divBdr>
            <w:top w:val="none" w:sz="0" w:space="0" w:color="auto"/>
            <w:left w:val="none" w:sz="0" w:space="0" w:color="auto"/>
            <w:bottom w:val="none" w:sz="0" w:space="0" w:color="auto"/>
            <w:right w:val="none" w:sz="0" w:space="0" w:color="auto"/>
          </w:divBdr>
        </w:div>
        <w:div w:id="149905540">
          <w:marLeft w:val="640"/>
          <w:marRight w:val="0"/>
          <w:marTop w:val="0"/>
          <w:marBottom w:val="0"/>
          <w:divBdr>
            <w:top w:val="none" w:sz="0" w:space="0" w:color="auto"/>
            <w:left w:val="none" w:sz="0" w:space="0" w:color="auto"/>
            <w:bottom w:val="none" w:sz="0" w:space="0" w:color="auto"/>
            <w:right w:val="none" w:sz="0" w:space="0" w:color="auto"/>
          </w:divBdr>
        </w:div>
        <w:div w:id="1482959466">
          <w:marLeft w:val="640"/>
          <w:marRight w:val="0"/>
          <w:marTop w:val="0"/>
          <w:marBottom w:val="0"/>
          <w:divBdr>
            <w:top w:val="none" w:sz="0" w:space="0" w:color="auto"/>
            <w:left w:val="none" w:sz="0" w:space="0" w:color="auto"/>
            <w:bottom w:val="none" w:sz="0" w:space="0" w:color="auto"/>
            <w:right w:val="none" w:sz="0" w:space="0" w:color="auto"/>
          </w:divBdr>
        </w:div>
        <w:div w:id="1112746894">
          <w:marLeft w:val="640"/>
          <w:marRight w:val="0"/>
          <w:marTop w:val="0"/>
          <w:marBottom w:val="0"/>
          <w:divBdr>
            <w:top w:val="none" w:sz="0" w:space="0" w:color="auto"/>
            <w:left w:val="none" w:sz="0" w:space="0" w:color="auto"/>
            <w:bottom w:val="none" w:sz="0" w:space="0" w:color="auto"/>
            <w:right w:val="none" w:sz="0" w:space="0" w:color="auto"/>
          </w:divBdr>
        </w:div>
        <w:div w:id="112867681">
          <w:marLeft w:val="640"/>
          <w:marRight w:val="0"/>
          <w:marTop w:val="0"/>
          <w:marBottom w:val="0"/>
          <w:divBdr>
            <w:top w:val="none" w:sz="0" w:space="0" w:color="auto"/>
            <w:left w:val="none" w:sz="0" w:space="0" w:color="auto"/>
            <w:bottom w:val="none" w:sz="0" w:space="0" w:color="auto"/>
            <w:right w:val="none" w:sz="0" w:space="0" w:color="auto"/>
          </w:divBdr>
        </w:div>
        <w:div w:id="1425298102">
          <w:marLeft w:val="640"/>
          <w:marRight w:val="0"/>
          <w:marTop w:val="0"/>
          <w:marBottom w:val="0"/>
          <w:divBdr>
            <w:top w:val="none" w:sz="0" w:space="0" w:color="auto"/>
            <w:left w:val="none" w:sz="0" w:space="0" w:color="auto"/>
            <w:bottom w:val="none" w:sz="0" w:space="0" w:color="auto"/>
            <w:right w:val="none" w:sz="0" w:space="0" w:color="auto"/>
          </w:divBdr>
        </w:div>
        <w:div w:id="1137381604">
          <w:marLeft w:val="640"/>
          <w:marRight w:val="0"/>
          <w:marTop w:val="0"/>
          <w:marBottom w:val="0"/>
          <w:divBdr>
            <w:top w:val="none" w:sz="0" w:space="0" w:color="auto"/>
            <w:left w:val="none" w:sz="0" w:space="0" w:color="auto"/>
            <w:bottom w:val="none" w:sz="0" w:space="0" w:color="auto"/>
            <w:right w:val="none" w:sz="0" w:space="0" w:color="auto"/>
          </w:divBdr>
        </w:div>
      </w:divsChild>
    </w:div>
    <w:div w:id="1963342727">
      <w:bodyDiv w:val="1"/>
      <w:marLeft w:val="0"/>
      <w:marRight w:val="0"/>
      <w:marTop w:val="0"/>
      <w:marBottom w:val="0"/>
      <w:divBdr>
        <w:top w:val="none" w:sz="0" w:space="0" w:color="auto"/>
        <w:left w:val="none" w:sz="0" w:space="0" w:color="auto"/>
        <w:bottom w:val="none" w:sz="0" w:space="0" w:color="auto"/>
        <w:right w:val="none" w:sz="0" w:space="0" w:color="auto"/>
      </w:divBdr>
      <w:divsChild>
        <w:div w:id="2055956253">
          <w:marLeft w:val="640"/>
          <w:marRight w:val="0"/>
          <w:marTop w:val="0"/>
          <w:marBottom w:val="0"/>
          <w:divBdr>
            <w:top w:val="none" w:sz="0" w:space="0" w:color="auto"/>
            <w:left w:val="none" w:sz="0" w:space="0" w:color="auto"/>
            <w:bottom w:val="none" w:sz="0" w:space="0" w:color="auto"/>
            <w:right w:val="none" w:sz="0" w:space="0" w:color="auto"/>
          </w:divBdr>
        </w:div>
        <w:div w:id="1675186082">
          <w:marLeft w:val="640"/>
          <w:marRight w:val="0"/>
          <w:marTop w:val="0"/>
          <w:marBottom w:val="0"/>
          <w:divBdr>
            <w:top w:val="none" w:sz="0" w:space="0" w:color="auto"/>
            <w:left w:val="none" w:sz="0" w:space="0" w:color="auto"/>
            <w:bottom w:val="none" w:sz="0" w:space="0" w:color="auto"/>
            <w:right w:val="none" w:sz="0" w:space="0" w:color="auto"/>
          </w:divBdr>
        </w:div>
        <w:div w:id="121576059">
          <w:marLeft w:val="640"/>
          <w:marRight w:val="0"/>
          <w:marTop w:val="0"/>
          <w:marBottom w:val="0"/>
          <w:divBdr>
            <w:top w:val="none" w:sz="0" w:space="0" w:color="auto"/>
            <w:left w:val="none" w:sz="0" w:space="0" w:color="auto"/>
            <w:bottom w:val="none" w:sz="0" w:space="0" w:color="auto"/>
            <w:right w:val="none" w:sz="0" w:space="0" w:color="auto"/>
          </w:divBdr>
        </w:div>
        <w:div w:id="1936282446">
          <w:marLeft w:val="640"/>
          <w:marRight w:val="0"/>
          <w:marTop w:val="0"/>
          <w:marBottom w:val="0"/>
          <w:divBdr>
            <w:top w:val="none" w:sz="0" w:space="0" w:color="auto"/>
            <w:left w:val="none" w:sz="0" w:space="0" w:color="auto"/>
            <w:bottom w:val="none" w:sz="0" w:space="0" w:color="auto"/>
            <w:right w:val="none" w:sz="0" w:space="0" w:color="auto"/>
          </w:divBdr>
        </w:div>
        <w:div w:id="2124641979">
          <w:marLeft w:val="640"/>
          <w:marRight w:val="0"/>
          <w:marTop w:val="0"/>
          <w:marBottom w:val="0"/>
          <w:divBdr>
            <w:top w:val="none" w:sz="0" w:space="0" w:color="auto"/>
            <w:left w:val="none" w:sz="0" w:space="0" w:color="auto"/>
            <w:bottom w:val="none" w:sz="0" w:space="0" w:color="auto"/>
            <w:right w:val="none" w:sz="0" w:space="0" w:color="auto"/>
          </w:divBdr>
        </w:div>
        <w:div w:id="350448113">
          <w:marLeft w:val="640"/>
          <w:marRight w:val="0"/>
          <w:marTop w:val="0"/>
          <w:marBottom w:val="0"/>
          <w:divBdr>
            <w:top w:val="none" w:sz="0" w:space="0" w:color="auto"/>
            <w:left w:val="none" w:sz="0" w:space="0" w:color="auto"/>
            <w:bottom w:val="none" w:sz="0" w:space="0" w:color="auto"/>
            <w:right w:val="none" w:sz="0" w:space="0" w:color="auto"/>
          </w:divBdr>
        </w:div>
        <w:div w:id="2000383640">
          <w:marLeft w:val="640"/>
          <w:marRight w:val="0"/>
          <w:marTop w:val="0"/>
          <w:marBottom w:val="0"/>
          <w:divBdr>
            <w:top w:val="none" w:sz="0" w:space="0" w:color="auto"/>
            <w:left w:val="none" w:sz="0" w:space="0" w:color="auto"/>
            <w:bottom w:val="none" w:sz="0" w:space="0" w:color="auto"/>
            <w:right w:val="none" w:sz="0" w:space="0" w:color="auto"/>
          </w:divBdr>
        </w:div>
        <w:div w:id="1836914312">
          <w:marLeft w:val="640"/>
          <w:marRight w:val="0"/>
          <w:marTop w:val="0"/>
          <w:marBottom w:val="0"/>
          <w:divBdr>
            <w:top w:val="none" w:sz="0" w:space="0" w:color="auto"/>
            <w:left w:val="none" w:sz="0" w:space="0" w:color="auto"/>
            <w:bottom w:val="none" w:sz="0" w:space="0" w:color="auto"/>
            <w:right w:val="none" w:sz="0" w:space="0" w:color="auto"/>
          </w:divBdr>
        </w:div>
        <w:div w:id="2053651160">
          <w:marLeft w:val="640"/>
          <w:marRight w:val="0"/>
          <w:marTop w:val="0"/>
          <w:marBottom w:val="0"/>
          <w:divBdr>
            <w:top w:val="none" w:sz="0" w:space="0" w:color="auto"/>
            <w:left w:val="none" w:sz="0" w:space="0" w:color="auto"/>
            <w:bottom w:val="none" w:sz="0" w:space="0" w:color="auto"/>
            <w:right w:val="none" w:sz="0" w:space="0" w:color="auto"/>
          </w:divBdr>
        </w:div>
        <w:div w:id="373965170">
          <w:marLeft w:val="640"/>
          <w:marRight w:val="0"/>
          <w:marTop w:val="0"/>
          <w:marBottom w:val="0"/>
          <w:divBdr>
            <w:top w:val="none" w:sz="0" w:space="0" w:color="auto"/>
            <w:left w:val="none" w:sz="0" w:space="0" w:color="auto"/>
            <w:bottom w:val="none" w:sz="0" w:space="0" w:color="auto"/>
            <w:right w:val="none" w:sz="0" w:space="0" w:color="auto"/>
          </w:divBdr>
        </w:div>
        <w:div w:id="1142507654">
          <w:marLeft w:val="640"/>
          <w:marRight w:val="0"/>
          <w:marTop w:val="0"/>
          <w:marBottom w:val="0"/>
          <w:divBdr>
            <w:top w:val="none" w:sz="0" w:space="0" w:color="auto"/>
            <w:left w:val="none" w:sz="0" w:space="0" w:color="auto"/>
            <w:bottom w:val="none" w:sz="0" w:space="0" w:color="auto"/>
            <w:right w:val="none" w:sz="0" w:space="0" w:color="auto"/>
          </w:divBdr>
        </w:div>
        <w:div w:id="1582906933">
          <w:marLeft w:val="640"/>
          <w:marRight w:val="0"/>
          <w:marTop w:val="0"/>
          <w:marBottom w:val="0"/>
          <w:divBdr>
            <w:top w:val="none" w:sz="0" w:space="0" w:color="auto"/>
            <w:left w:val="none" w:sz="0" w:space="0" w:color="auto"/>
            <w:bottom w:val="none" w:sz="0" w:space="0" w:color="auto"/>
            <w:right w:val="none" w:sz="0" w:space="0" w:color="auto"/>
          </w:divBdr>
        </w:div>
        <w:div w:id="326442611">
          <w:marLeft w:val="640"/>
          <w:marRight w:val="0"/>
          <w:marTop w:val="0"/>
          <w:marBottom w:val="0"/>
          <w:divBdr>
            <w:top w:val="none" w:sz="0" w:space="0" w:color="auto"/>
            <w:left w:val="none" w:sz="0" w:space="0" w:color="auto"/>
            <w:bottom w:val="none" w:sz="0" w:space="0" w:color="auto"/>
            <w:right w:val="none" w:sz="0" w:space="0" w:color="auto"/>
          </w:divBdr>
        </w:div>
        <w:div w:id="569538288">
          <w:marLeft w:val="640"/>
          <w:marRight w:val="0"/>
          <w:marTop w:val="0"/>
          <w:marBottom w:val="0"/>
          <w:divBdr>
            <w:top w:val="none" w:sz="0" w:space="0" w:color="auto"/>
            <w:left w:val="none" w:sz="0" w:space="0" w:color="auto"/>
            <w:bottom w:val="none" w:sz="0" w:space="0" w:color="auto"/>
            <w:right w:val="none" w:sz="0" w:space="0" w:color="auto"/>
          </w:divBdr>
        </w:div>
        <w:div w:id="2011133603">
          <w:marLeft w:val="640"/>
          <w:marRight w:val="0"/>
          <w:marTop w:val="0"/>
          <w:marBottom w:val="0"/>
          <w:divBdr>
            <w:top w:val="none" w:sz="0" w:space="0" w:color="auto"/>
            <w:left w:val="none" w:sz="0" w:space="0" w:color="auto"/>
            <w:bottom w:val="none" w:sz="0" w:space="0" w:color="auto"/>
            <w:right w:val="none" w:sz="0" w:space="0" w:color="auto"/>
          </w:divBdr>
        </w:div>
        <w:div w:id="120348391">
          <w:marLeft w:val="640"/>
          <w:marRight w:val="0"/>
          <w:marTop w:val="0"/>
          <w:marBottom w:val="0"/>
          <w:divBdr>
            <w:top w:val="none" w:sz="0" w:space="0" w:color="auto"/>
            <w:left w:val="none" w:sz="0" w:space="0" w:color="auto"/>
            <w:bottom w:val="none" w:sz="0" w:space="0" w:color="auto"/>
            <w:right w:val="none" w:sz="0" w:space="0" w:color="auto"/>
          </w:divBdr>
        </w:div>
        <w:div w:id="1979265454">
          <w:marLeft w:val="640"/>
          <w:marRight w:val="0"/>
          <w:marTop w:val="0"/>
          <w:marBottom w:val="0"/>
          <w:divBdr>
            <w:top w:val="none" w:sz="0" w:space="0" w:color="auto"/>
            <w:left w:val="none" w:sz="0" w:space="0" w:color="auto"/>
            <w:bottom w:val="none" w:sz="0" w:space="0" w:color="auto"/>
            <w:right w:val="none" w:sz="0" w:space="0" w:color="auto"/>
          </w:divBdr>
        </w:div>
        <w:div w:id="1739355534">
          <w:marLeft w:val="640"/>
          <w:marRight w:val="0"/>
          <w:marTop w:val="0"/>
          <w:marBottom w:val="0"/>
          <w:divBdr>
            <w:top w:val="none" w:sz="0" w:space="0" w:color="auto"/>
            <w:left w:val="none" w:sz="0" w:space="0" w:color="auto"/>
            <w:bottom w:val="none" w:sz="0" w:space="0" w:color="auto"/>
            <w:right w:val="none" w:sz="0" w:space="0" w:color="auto"/>
          </w:divBdr>
        </w:div>
        <w:div w:id="2079475264">
          <w:marLeft w:val="640"/>
          <w:marRight w:val="0"/>
          <w:marTop w:val="0"/>
          <w:marBottom w:val="0"/>
          <w:divBdr>
            <w:top w:val="none" w:sz="0" w:space="0" w:color="auto"/>
            <w:left w:val="none" w:sz="0" w:space="0" w:color="auto"/>
            <w:bottom w:val="none" w:sz="0" w:space="0" w:color="auto"/>
            <w:right w:val="none" w:sz="0" w:space="0" w:color="auto"/>
          </w:divBdr>
        </w:div>
        <w:div w:id="517431784">
          <w:marLeft w:val="640"/>
          <w:marRight w:val="0"/>
          <w:marTop w:val="0"/>
          <w:marBottom w:val="0"/>
          <w:divBdr>
            <w:top w:val="none" w:sz="0" w:space="0" w:color="auto"/>
            <w:left w:val="none" w:sz="0" w:space="0" w:color="auto"/>
            <w:bottom w:val="none" w:sz="0" w:space="0" w:color="auto"/>
            <w:right w:val="none" w:sz="0" w:space="0" w:color="auto"/>
          </w:divBdr>
        </w:div>
        <w:div w:id="508637332">
          <w:marLeft w:val="640"/>
          <w:marRight w:val="0"/>
          <w:marTop w:val="0"/>
          <w:marBottom w:val="0"/>
          <w:divBdr>
            <w:top w:val="none" w:sz="0" w:space="0" w:color="auto"/>
            <w:left w:val="none" w:sz="0" w:space="0" w:color="auto"/>
            <w:bottom w:val="none" w:sz="0" w:space="0" w:color="auto"/>
            <w:right w:val="none" w:sz="0" w:space="0" w:color="auto"/>
          </w:divBdr>
        </w:div>
        <w:div w:id="800538988">
          <w:marLeft w:val="640"/>
          <w:marRight w:val="0"/>
          <w:marTop w:val="0"/>
          <w:marBottom w:val="0"/>
          <w:divBdr>
            <w:top w:val="none" w:sz="0" w:space="0" w:color="auto"/>
            <w:left w:val="none" w:sz="0" w:space="0" w:color="auto"/>
            <w:bottom w:val="none" w:sz="0" w:space="0" w:color="auto"/>
            <w:right w:val="none" w:sz="0" w:space="0" w:color="auto"/>
          </w:divBdr>
        </w:div>
        <w:div w:id="1528326697">
          <w:marLeft w:val="640"/>
          <w:marRight w:val="0"/>
          <w:marTop w:val="0"/>
          <w:marBottom w:val="0"/>
          <w:divBdr>
            <w:top w:val="none" w:sz="0" w:space="0" w:color="auto"/>
            <w:left w:val="none" w:sz="0" w:space="0" w:color="auto"/>
            <w:bottom w:val="none" w:sz="0" w:space="0" w:color="auto"/>
            <w:right w:val="none" w:sz="0" w:space="0" w:color="auto"/>
          </w:divBdr>
        </w:div>
        <w:div w:id="1538812078">
          <w:marLeft w:val="640"/>
          <w:marRight w:val="0"/>
          <w:marTop w:val="0"/>
          <w:marBottom w:val="0"/>
          <w:divBdr>
            <w:top w:val="none" w:sz="0" w:space="0" w:color="auto"/>
            <w:left w:val="none" w:sz="0" w:space="0" w:color="auto"/>
            <w:bottom w:val="none" w:sz="0" w:space="0" w:color="auto"/>
            <w:right w:val="none" w:sz="0" w:space="0" w:color="auto"/>
          </w:divBdr>
        </w:div>
        <w:div w:id="14119682">
          <w:marLeft w:val="640"/>
          <w:marRight w:val="0"/>
          <w:marTop w:val="0"/>
          <w:marBottom w:val="0"/>
          <w:divBdr>
            <w:top w:val="none" w:sz="0" w:space="0" w:color="auto"/>
            <w:left w:val="none" w:sz="0" w:space="0" w:color="auto"/>
            <w:bottom w:val="none" w:sz="0" w:space="0" w:color="auto"/>
            <w:right w:val="none" w:sz="0" w:space="0" w:color="auto"/>
          </w:divBdr>
        </w:div>
        <w:div w:id="1225290059">
          <w:marLeft w:val="640"/>
          <w:marRight w:val="0"/>
          <w:marTop w:val="0"/>
          <w:marBottom w:val="0"/>
          <w:divBdr>
            <w:top w:val="none" w:sz="0" w:space="0" w:color="auto"/>
            <w:left w:val="none" w:sz="0" w:space="0" w:color="auto"/>
            <w:bottom w:val="none" w:sz="0" w:space="0" w:color="auto"/>
            <w:right w:val="none" w:sz="0" w:space="0" w:color="auto"/>
          </w:divBdr>
        </w:div>
        <w:div w:id="1782341713">
          <w:marLeft w:val="640"/>
          <w:marRight w:val="0"/>
          <w:marTop w:val="0"/>
          <w:marBottom w:val="0"/>
          <w:divBdr>
            <w:top w:val="none" w:sz="0" w:space="0" w:color="auto"/>
            <w:left w:val="none" w:sz="0" w:space="0" w:color="auto"/>
            <w:bottom w:val="none" w:sz="0" w:space="0" w:color="auto"/>
            <w:right w:val="none" w:sz="0" w:space="0" w:color="auto"/>
          </w:divBdr>
        </w:div>
        <w:div w:id="482311441">
          <w:marLeft w:val="640"/>
          <w:marRight w:val="0"/>
          <w:marTop w:val="0"/>
          <w:marBottom w:val="0"/>
          <w:divBdr>
            <w:top w:val="none" w:sz="0" w:space="0" w:color="auto"/>
            <w:left w:val="none" w:sz="0" w:space="0" w:color="auto"/>
            <w:bottom w:val="none" w:sz="0" w:space="0" w:color="auto"/>
            <w:right w:val="none" w:sz="0" w:space="0" w:color="auto"/>
          </w:divBdr>
        </w:div>
        <w:div w:id="809983494">
          <w:marLeft w:val="640"/>
          <w:marRight w:val="0"/>
          <w:marTop w:val="0"/>
          <w:marBottom w:val="0"/>
          <w:divBdr>
            <w:top w:val="none" w:sz="0" w:space="0" w:color="auto"/>
            <w:left w:val="none" w:sz="0" w:space="0" w:color="auto"/>
            <w:bottom w:val="none" w:sz="0" w:space="0" w:color="auto"/>
            <w:right w:val="none" w:sz="0" w:space="0" w:color="auto"/>
          </w:divBdr>
        </w:div>
        <w:div w:id="705562121">
          <w:marLeft w:val="640"/>
          <w:marRight w:val="0"/>
          <w:marTop w:val="0"/>
          <w:marBottom w:val="0"/>
          <w:divBdr>
            <w:top w:val="none" w:sz="0" w:space="0" w:color="auto"/>
            <w:left w:val="none" w:sz="0" w:space="0" w:color="auto"/>
            <w:bottom w:val="none" w:sz="0" w:space="0" w:color="auto"/>
            <w:right w:val="none" w:sz="0" w:space="0" w:color="auto"/>
          </w:divBdr>
        </w:div>
        <w:div w:id="14621646">
          <w:marLeft w:val="640"/>
          <w:marRight w:val="0"/>
          <w:marTop w:val="0"/>
          <w:marBottom w:val="0"/>
          <w:divBdr>
            <w:top w:val="none" w:sz="0" w:space="0" w:color="auto"/>
            <w:left w:val="none" w:sz="0" w:space="0" w:color="auto"/>
            <w:bottom w:val="none" w:sz="0" w:space="0" w:color="auto"/>
            <w:right w:val="none" w:sz="0" w:space="0" w:color="auto"/>
          </w:divBdr>
        </w:div>
        <w:div w:id="1356348896">
          <w:marLeft w:val="640"/>
          <w:marRight w:val="0"/>
          <w:marTop w:val="0"/>
          <w:marBottom w:val="0"/>
          <w:divBdr>
            <w:top w:val="none" w:sz="0" w:space="0" w:color="auto"/>
            <w:left w:val="none" w:sz="0" w:space="0" w:color="auto"/>
            <w:bottom w:val="none" w:sz="0" w:space="0" w:color="auto"/>
            <w:right w:val="none" w:sz="0" w:space="0" w:color="auto"/>
          </w:divBdr>
        </w:div>
        <w:div w:id="1481340890">
          <w:marLeft w:val="640"/>
          <w:marRight w:val="0"/>
          <w:marTop w:val="0"/>
          <w:marBottom w:val="0"/>
          <w:divBdr>
            <w:top w:val="none" w:sz="0" w:space="0" w:color="auto"/>
            <w:left w:val="none" w:sz="0" w:space="0" w:color="auto"/>
            <w:bottom w:val="none" w:sz="0" w:space="0" w:color="auto"/>
            <w:right w:val="none" w:sz="0" w:space="0" w:color="auto"/>
          </w:divBdr>
        </w:div>
        <w:div w:id="553543762">
          <w:marLeft w:val="640"/>
          <w:marRight w:val="0"/>
          <w:marTop w:val="0"/>
          <w:marBottom w:val="0"/>
          <w:divBdr>
            <w:top w:val="none" w:sz="0" w:space="0" w:color="auto"/>
            <w:left w:val="none" w:sz="0" w:space="0" w:color="auto"/>
            <w:bottom w:val="none" w:sz="0" w:space="0" w:color="auto"/>
            <w:right w:val="none" w:sz="0" w:space="0" w:color="auto"/>
          </w:divBdr>
        </w:div>
        <w:div w:id="1247761720">
          <w:marLeft w:val="640"/>
          <w:marRight w:val="0"/>
          <w:marTop w:val="0"/>
          <w:marBottom w:val="0"/>
          <w:divBdr>
            <w:top w:val="none" w:sz="0" w:space="0" w:color="auto"/>
            <w:left w:val="none" w:sz="0" w:space="0" w:color="auto"/>
            <w:bottom w:val="none" w:sz="0" w:space="0" w:color="auto"/>
            <w:right w:val="none" w:sz="0" w:space="0" w:color="auto"/>
          </w:divBdr>
        </w:div>
        <w:div w:id="1597246029">
          <w:marLeft w:val="640"/>
          <w:marRight w:val="0"/>
          <w:marTop w:val="0"/>
          <w:marBottom w:val="0"/>
          <w:divBdr>
            <w:top w:val="none" w:sz="0" w:space="0" w:color="auto"/>
            <w:left w:val="none" w:sz="0" w:space="0" w:color="auto"/>
            <w:bottom w:val="none" w:sz="0" w:space="0" w:color="auto"/>
            <w:right w:val="none" w:sz="0" w:space="0" w:color="auto"/>
          </w:divBdr>
        </w:div>
        <w:div w:id="815488306">
          <w:marLeft w:val="640"/>
          <w:marRight w:val="0"/>
          <w:marTop w:val="0"/>
          <w:marBottom w:val="0"/>
          <w:divBdr>
            <w:top w:val="none" w:sz="0" w:space="0" w:color="auto"/>
            <w:left w:val="none" w:sz="0" w:space="0" w:color="auto"/>
            <w:bottom w:val="none" w:sz="0" w:space="0" w:color="auto"/>
            <w:right w:val="none" w:sz="0" w:space="0" w:color="auto"/>
          </w:divBdr>
        </w:div>
        <w:div w:id="2067677982">
          <w:marLeft w:val="640"/>
          <w:marRight w:val="0"/>
          <w:marTop w:val="0"/>
          <w:marBottom w:val="0"/>
          <w:divBdr>
            <w:top w:val="none" w:sz="0" w:space="0" w:color="auto"/>
            <w:left w:val="none" w:sz="0" w:space="0" w:color="auto"/>
            <w:bottom w:val="none" w:sz="0" w:space="0" w:color="auto"/>
            <w:right w:val="none" w:sz="0" w:space="0" w:color="auto"/>
          </w:divBdr>
        </w:div>
        <w:div w:id="31880210">
          <w:marLeft w:val="640"/>
          <w:marRight w:val="0"/>
          <w:marTop w:val="0"/>
          <w:marBottom w:val="0"/>
          <w:divBdr>
            <w:top w:val="none" w:sz="0" w:space="0" w:color="auto"/>
            <w:left w:val="none" w:sz="0" w:space="0" w:color="auto"/>
            <w:bottom w:val="none" w:sz="0" w:space="0" w:color="auto"/>
            <w:right w:val="none" w:sz="0" w:space="0" w:color="auto"/>
          </w:divBdr>
        </w:div>
        <w:div w:id="2110470083">
          <w:marLeft w:val="640"/>
          <w:marRight w:val="0"/>
          <w:marTop w:val="0"/>
          <w:marBottom w:val="0"/>
          <w:divBdr>
            <w:top w:val="none" w:sz="0" w:space="0" w:color="auto"/>
            <w:left w:val="none" w:sz="0" w:space="0" w:color="auto"/>
            <w:bottom w:val="none" w:sz="0" w:space="0" w:color="auto"/>
            <w:right w:val="none" w:sz="0" w:space="0" w:color="auto"/>
          </w:divBdr>
        </w:div>
        <w:div w:id="1455830222">
          <w:marLeft w:val="640"/>
          <w:marRight w:val="0"/>
          <w:marTop w:val="0"/>
          <w:marBottom w:val="0"/>
          <w:divBdr>
            <w:top w:val="none" w:sz="0" w:space="0" w:color="auto"/>
            <w:left w:val="none" w:sz="0" w:space="0" w:color="auto"/>
            <w:bottom w:val="none" w:sz="0" w:space="0" w:color="auto"/>
            <w:right w:val="none" w:sz="0" w:space="0" w:color="auto"/>
          </w:divBdr>
        </w:div>
        <w:div w:id="1512454690">
          <w:marLeft w:val="640"/>
          <w:marRight w:val="0"/>
          <w:marTop w:val="0"/>
          <w:marBottom w:val="0"/>
          <w:divBdr>
            <w:top w:val="none" w:sz="0" w:space="0" w:color="auto"/>
            <w:left w:val="none" w:sz="0" w:space="0" w:color="auto"/>
            <w:bottom w:val="none" w:sz="0" w:space="0" w:color="auto"/>
            <w:right w:val="none" w:sz="0" w:space="0" w:color="auto"/>
          </w:divBdr>
        </w:div>
        <w:div w:id="1147278319">
          <w:marLeft w:val="640"/>
          <w:marRight w:val="0"/>
          <w:marTop w:val="0"/>
          <w:marBottom w:val="0"/>
          <w:divBdr>
            <w:top w:val="none" w:sz="0" w:space="0" w:color="auto"/>
            <w:left w:val="none" w:sz="0" w:space="0" w:color="auto"/>
            <w:bottom w:val="none" w:sz="0" w:space="0" w:color="auto"/>
            <w:right w:val="none" w:sz="0" w:space="0" w:color="auto"/>
          </w:divBdr>
        </w:div>
        <w:div w:id="1480607737">
          <w:marLeft w:val="640"/>
          <w:marRight w:val="0"/>
          <w:marTop w:val="0"/>
          <w:marBottom w:val="0"/>
          <w:divBdr>
            <w:top w:val="none" w:sz="0" w:space="0" w:color="auto"/>
            <w:left w:val="none" w:sz="0" w:space="0" w:color="auto"/>
            <w:bottom w:val="none" w:sz="0" w:space="0" w:color="auto"/>
            <w:right w:val="none" w:sz="0" w:space="0" w:color="auto"/>
          </w:divBdr>
        </w:div>
        <w:div w:id="951982883">
          <w:marLeft w:val="640"/>
          <w:marRight w:val="0"/>
          <w:marTop w:val="0"/>
          <w:marBottom w:val="0"/>
          <w:divBdr>
            <w:top w:val="none" w:sz="0" w:space="0" w:color="auto"/>
            <w:left w:val="none" w:sz="0" w:space="0" w:color="auto"/>
            <w:bottom w:val="none" w:sz="0" w:space="0" w:color="auto"/>
            <w:right w:val="none" w:sz="0" w:space="0" w:color="auto"/>
          </w:divBdr>
        </w:div>
        <w:div w:id="507714422">
          <w:marLeft w:val="640"/>
          <w:marRight w:val="0"/>
          <w:marTop w:val="0"/>
          <w:marBottom w:val="0"/>
          <w:divBdr>
            <w:top w:val="none" w:sz="0" w:space="0" w:color="auto"/>
            <w:left w:val="none" w:sz="0" w:space="0" w:color="auto"/>
            <w:bottom w:val="none" w:sz="0" w:space="0" w:color="auto"/>
            <w:right w:val="none" w:sz="0" w:space="0" w:color="auto"/>
          </w:divBdr>
        </w:div>
        <w:div w:id="2141536285">
          <w:marLeft w:val="640"/>
          <w:marRight w:val="0"/>
          <w:marTop w:val="0"/>
          <w:marBottom w:val="0"/>
          <w:divBdr>
            <w:top w:val="none" w:sz="0" w:space="0" w:color="auto"/>
            <w:left w:val="none" w:sz="0" w:space="0" w:color="auto"/>
            <w:bottom w:val="none" w:sz="0" w:space="0" w:color="auto"/>
            <w:right w:val="none" w:sz="0" w:space="0" w:color="auto"/>
          </w:divBdr>
        </w:div>
        <w:div w:id="580873538">
          <w:marLeft w:val="640"/>
          <w:marRight w:val="0"/>
          <w:marTop w:val="0"/>
          <w:marBottom w:val="0"/>
          <w:divBdr>
            <w:top w:val="none" w:sz="0" w:space="0" w:color="auto"/>
            <w:left w:val="none" w:sz="0" w:space="0" w:color="auto"/>
            <w:bottom w:val="none" w:sz="0" w:space="0" w:color="auto"/>
            <w:right w:val="none" w:sz="0" w:space="0" w:color="auto"/>
          </w:divBdr>
        </w:div>
        <w:div w:id="706099192">
          <w:marLeft w:val="640"/>
          <w:marRight w:val="0"/>
          <w:marTop w:val="0"/>
          <w:marBottom w:val="0"/>
          <w:divBdr>
            <w:top w:val="none" w:sz="0" w:space="0" w:color="auto"/>
            <w:left w:val="none" w:sz="0" w:space="0" w:color="auto"/>
            <w:bottom w:val="none" w:sz="0" w:space="0" w:color="auto"/>
            <w:right w:val="none" w:sz="0" w:space="0" w:color="auto"/>
          </w:divBdr>
        </w:div>
        <w:div w:id="1021659825">
          <w:marLeft w:val="640"/>
          <w:marRight w:val="0"/>
          <w:marTop w:val="0"/>
          <w:marBottom w:val="0"/>
          <w:divBdr>
            <w:top w:val="none" w:sz="0" w:space="0" w:color="auto"/>
            <w:left w:val="none" w:sz="0" w:space="0" w:color="auto"/>
            <w:bottom w:val="none" w:sz="0" w:space="0" w:color="auto"/>
            <w:right w:val="none" w:sz="0" w:space="0" w:color="auto"/>
          </w:divBdr>
        </w:div>
        <w:div w:id="175853281">
          <w:marLeft w:val="640"/>
          <w:marRight w:val="0"/>
          <w:marTop w:val="0"/>
          <w:marBottom w:val="0"/>
          <w:divBdr>
            <w:top w:val="none" w:sz="0" w:space="0" w:color="auto"/>
            <w:left w:val="none" w:sz="0" w:space="0" w:color="auto"/>
            <w:bottom w:val="none" w:sz="0" w:space="0" w:color="auto"/>
            <w:right w:val="none" w:sz="0" w:space="0" w:color="auto"/>
          </w:divBdr>
        </w:div>
        <w:div w:id="822815064">
          <w:marLeft w:val="640"/>
          <w:marRight w:val="0"/>
          <w:marTop w:val="0"/>
          <w:marBottom w:val="0"/>
          <w:divBdr>
            <w:top w:val="none" w:sz="0" w:space="0" w:color="auto"/>
            <w:left w:val="none" w:sz="0" w:space="0" w:color="auto"/>
            <w:bottom w:val="none" w:sz="0" w:space="0" w:color="auto"/>
            <w:right w:val="none" w:sz="0" w:space="0" w:color="auto"/>
          </w:divBdr>
        </w:div>
        <w:div w:id="954676663">
          <w:marLeft w:val="640"/>
          <w:marRight w:val="0"/>
          <w:marTop w:val="0"/>
          <w:marBottom w:val="0"/>
          <w:divBdr>
            <w:top w:val="none" w:sz="0" w:space="0" w:color="auto"/>
            <w:left w:val="none" w:sz="0" w:space="0" w:color="auto"/>
            <w:bottom w:val="none" w:sz="0" w:space="0" w:color="auto"/>
            <w:right w:val="none" w:sz="0" w:space="0" w:color="auto"/>
          </w:divBdr>
        </w:div>
        <w:div w:id="1005353642">
          <w:marLeft w:val="640"/>
          <w:marRight w:val="0"/>
          <w:marTop w:val="0"/>
          <w:marBottom w:val="0"/>
          <w:divBdr>
            <w:top w:val="none" w:sz="0" w:space="0" w:color="auto"/>
            <w:left w:val="none" w:sz="0" w:space="0" w:color="auto"/>
            <w:bottom w:val="none" w:sz="0" w:space="0" w:color="auto"/>
            <w:right w:val="none" w:sz="0" w:space="0" w:color="auto"/>
          </w:divBdr>
        </w:div>
        <w:div w:id="2143957893">
          <w:marLeft w:val="640"/>
          <w:marRight w:val="0"/>
          <w:marTop w:val="0"/>
          <w:marBottom w:val="0"/>
          <w:divBdr>
            <w:top w:val="none" w:sz="0" w:space="0" w:color="auto"/>
            <w:left w:val="none" w:sz="0" w:space="0" w:color="auto"/>
            <w:bottom w:val="none" w:sz="0" w:space="0" w:color="auto"/>
            <w:right w:val="none" w:sz="0" w:space="0" w:color="auto"/>
          </w:divBdr>
        </w:div>
        <w:div w:id="168376493">
          <w:marLeft w:val="640"/>
          <w:marRight w:val="0"/>
          <w:marTop w:val="0"/>
          <w:marBottom w:val="0"/>
          <w:divBdr>
            <w:top w:val="none" w:sz="0" w:space="0" w:color="auto"/>
            <w:left w:val="none" w:sz="0" w:space="0" w:color="auto"/>
            <w:bottom w:val="none" w:sz="0" w:space="0" w:color="auto"/>
            <w:right w:val="none" w:sz="0" w:space="0" w:color="auto"/>
          </w:divBdr>
        </w:div>
        <w:div w:id="1869902609">
          <w:marLeft w:val="640"/>
          <w:marRight w:val="0"/>
          <w:marTop w:val="0"/>
          <w:marBottom w:val="0"/>
          <w:divBdr>
            <w:top w:val="none" w:sz="0" w:space="0" w:color="auto"/>
            <w:left w:val="none" w:sz="0" w:space="0" w:color="auto"/>
            <w:bottom w:val="none" w:sz="0" w:space="0" w:color="auto"/>
            <w:right w:val="none" w:sz="0" w:space="0" w:color="auto"/>
          </w:divBdr>
        </w:div>
        <w:div w:id="2094081256">
          <w:marLeft w:val="640"/>
          <w:marRight w:val="0"/>
          <w:marTop w:val="0"/>
          <w:marBottom w:val="0"/>
          <w:divBdr>
            <w:top w:val="none" w:sz="0" w:space="0" w:color="auto"/>
            <w:left w:val="none" w:sz="0" w:space="0" w:color="auto"/>
            <w:bottom w:val="none" w:sz="0" w:space="0" w:color="auto"/>
            <w:right w:val="none" w:sz="0" w:space="0" w:color="auto"/>
          </w:divBdr>
        </w:div>
      </w:divsChild>
    </w:div>
    <w:div w:id="1963726895">
      <w:bodyDiv w:val="1"/>
      <w:marLeft w:val="0"/>
      <w:marRight w:val="0"/>
      <w:marTop w:val="0"/>
      <w:marBottom w:val="0"/>
      <w:divBdr>
        <w:top w:val="none" w:sz="0" w:space="0" w:color="auto"/>
        <w:left w:val="none" w:sz="0" w:space="0" w:color="auto"/>
        <w:bottom w:val="none" w:sz="0" w:space="0" w:color="auto"/>
        <w:right w:val="none" w:sz="0" w:space="0" w:color="auto"/>
      </w:divBdr>
    </w:div>
    <w:div w:id="1963918618">
      <w:bodyDiv w:val="1"/>
      <w:marLeft w:val="0"/>
      <w:marRight w:val="0"/>
      <w:marTop w:val="0"/>
      <w:marBottom w:val="0"/>
      <w:divBdr>
        <w:top w:val="none" w:sz="0" w:space="0" w:color="auto"/>
        <w:left w:val="none" w:sz="0" w:space="0" w:color="auto"/>
        <w:bottom w:val="none" w:sz="0" w:space="0" w:color="auto"/>
        <w:right w:val="none" w:sz="0" w:space="0" w:color="auto"/>
      </w:divBdr>
    </w:div>
    <w:div w:id="1966960631">
      <w:bodyDiv w:val="1"/>
      <w:marLeft w:val="0"/>
      <w:marRight w:val="0"/>
      <w:marTop w:val="0"/>
      <w:marBottom w:val="0"/>
      <w:divBdr>
        <w:top w:val="none" w:sz="0" w:space="0" w:color="auto"/>
        <w:left w:val="none" w:sz="0" w:space="0" w:color="auto"/>
        <w:bottom w:val="none" w:sz="0" w:space="0" w:color="auto"/>
        <w:right w:val="none" w:sz="0" w:space="0" w:color="auto"/>
      </w:divBdr>
      <w:divsChild>
        <w:div w:id="559634385">
          <w:marLeft w:val="640"/>
          <w:marRight w:val="0"/>
          <w:marTop w:val="0"/>
          <w:marBottom w:val="0"/>
          <w:divBdr>
            <w:top w:val="none" w:sz="0" w:space="0" w:color="auto"/>
            <w:left w:val="none" w:sz="0" w:space="0" w:color="auto"/>
            <w:bottom w:val="none" w:sz="0" w:space="0" w:color="auto"/>
            <w:right w:val="none" w:sz="0" w:space="0" w:color="auto"/>
          </w:divBdr>
        </w:div>
        <w:div w:id="2115590254">
          <w:marLeft w:val="640"/>
          <w:marRight w:val="0"/>
          <w:marTop w:val="0"/>
          <w:marBottom w:val="0"/>
          <w:divBdr>
            <w:top w:val="none" w:sz="0" w:space="0" w:color="auto"/>
            <w:left w:val="none" w:sz="0" w:space="0" w:color="auto"/>
            <w:bottom w:val="none" w:sz="0" w:space="0" w:color="auto"/>
            <w:right w:val="none" w:sz="0" w:space="0" w:color="auto"/>
          </w:divBdr>
        </w:div>
        <w:div w:id="571744963">
          <w:marLeft w:val="640"/>
          <w:marRight w:val="0"/>
          <w:marTop w:val="0"/>
          <w:marBottom w:val="0"/>
          <w:divBdr>
            <w:top w:val="none" w:sz="0" w:space="0" w:color="auto"/>
            <w:left w:val="none" w:sz="0" w:space="0" w:color="auto"/>
            <w:bottom w:val="none" w:sz="0" w:space="0" w:color="auto"/>
            <w:right w:val="none" w:sz="0" w:space="0" w:color="auto"/>
          </w:divBdr>
        </w:div>
        <w:div w:id="731319072">
          <w:marLeft w:val="640"/>
          <w:marRight w:val="0"/>
          <w:marTop w:val="0"/>
          <w:marBottom w:val="0"/>
          <w:divBdr>
            <w:top w:val="none" w:sz="0" w:space="0" w:color="auto"/>
            <w:left w:val="none" w:sz="0" w:space="0" w:color="auto"/>
            <w:bottom w:val="none" w:sz="0" w:space="0" w:color="auto"/>
            <w:right w:val="none" w:sz="0" w:space="0" w:color="auto"/>
          </w:divBdr>
        </w:div>
        <w:div w:id="1580098720">
          <w:marLeft w:val="640"/>
          <w:marRight w:val="0"/>
          <w:marTop w:val="0"/>
          <w:marBottom w:val="0"/>
          <w:divBdr>
            <w:top w:val="none" w:sz="0" w:space="0" w:color="auto"/>
            <w:left w:val="none" w:sz="0" w:space="0" w:color="auto"/>
            <w:bottom w:val="none" w:sz="0" w:space="0" w:color="auto"/>
            <w:right w:val="none" w:sz="0" w:space="0" w:color="auto"/>
          </w:divBdr>
        </w:div>
        <w:div w:id="2066681367">
          <w:marLeft w:val="640"/>
          <w:marRight w:val="0"/>
          <w:marTop w:val="0"/>
          <w:marBottom w:val="0"/>
          <w:divBdr>
            <w:top w:val="none" w:sz="0" w:space="0" w:color="auto"/>
            <w:left w:val="none" w:sz="0" w:space="0" w:color="auto"/>
            <w:bottom w:val="none" w:sz="0" w:space="0" w:color="auto"/>
            <w:right w:val="none" w:sz="0" w:space="0" w:color="auto"/>
          </w:divBdr>
        </w:div>
        <w:div w:id="247539171">
          <w:marLeft w:val="640"/>
          <w:marRight w:val="0"/>
          <w:marTop w:val="0"/>
          <w:marBottom w:val="0"/>
          <w:divBdr>
            <w:top w:val="none" w:sz="0" w:space="0" w:color="auto"/>
            <w:left w:val="none" w:sz="0" w:space="0" w:color="auto"/>
            <w:bottom w:val="none" w:sz="0" w:space="0" w:color="auto"/>
            <w:right w:val="none" w:sz="0" w:space="0" w:color="auto"/>
          </w:divBdr>
        </w:div>
        <w:div w:id="2139838888">
          <w:marLeft w:val="640"/>
          <w:marRight w:val="0"/>
          <w:marTop w:val="0"/>
          <w:marBottom w:val="0"/>
          <w:divBdr>
            <w:top w:val="none" w:sz="0" w:space="0" w:color="auto"/>
            <w:left w:val="none" w:sz="0" w:space="0" w:color="auto"/>
            <w:bottom w:val="none" w:sz="0" w:space="0" w:color="auto"/>
            <w:right w:val="none" w:sz="0" w:space="0" w:color="auto"/>
          </w:divBdr>
        </w:div>
        <w:div w:id="882521584">
          <w:marLeft w:val="640"/>
          <w:marRight w:val="0"/>
          <w:marTop w:val="0"/>
          <w:marBottom w:val="0"/>
          <w:divBdr>
            <w:top w:val="none" w:sz="0" w:space="0" w:color="auto"/>
            <w:left w:val="none" w:sz="0" w:space="0" w:color="auto"/>
            <w:bottom w:val="none" w:sz="0" w:space="0" w:color="auto"/>
            <w:right w:val="none" w:sz="0" w:space="0" w:color="auto"/>
          </w:divBdr>
        </w:div>
        <w:div w:id="1604338786">
          <w:marLeft w:val="640"/>
          <w:marRight w:val="0"/>
          <w:marTop w:val="0"/>
          <w:marBottom w:val="0"/>
          <w:divBdr>
            <w:top w:val="none" w:sz="0" w:space="0" w:color="auto"/>
            <w:left w:val="none" w:sz="0" w:space="0" w:color="auto"/>
            <w:bottom w:val="none" w:sz="0" w:space="0" w:color="auto"/>
            <w:right w:val="none" w:sz="0" w:space="0" w:color="auto"/>
          </w:divBdr>
        </w:div>
        <w:div w:id="1959296614">
          <w:marLeft w:val="640"/>
          <w:marRight w:val="0"/>
          <w:marTop w:val="0"/>
          <w:marBottom w:val="0"/>
          <w:divBdr>
            <w:top w:val="none" w:sz="0" w:space="0" w:color="auto"/>
            <w:left w:val="none" w:sz="0" w:space="0" w:color="auto"/>
            <w:bottom w:val="none" w:sz="0" w:space="0" w:color="auto"/>
            <w:right w:val="none" w:sz="0" w:space="0" w:color="auto"/>
          </w:divBdr>
        </w:div>
        <w:div w:id="720906297">
          <w:marLeft w:val="640"/>
          <w:marRight w:val="0"/>
          <w:marTop w:val="0"/>
          <w:marBottom w:val="0"/>
          <w:divBdr>
            <w:top w:val="none" w:sz="0" w:space="0" w:color="auto"/>
            <w:left w:val="none" w:sz="0" w:space="0" w:color="auto"/>
            <w:bottom w:val="none" w:sz="0" w:space="0" w:color="auto"/>
            <w:right w:val="none" w:sz="0" w:space="0" w:color="auto"/>
          </w:divBdr>
        </w:div>
        <w:div w:id="883517558">
          <w:marLeft w:val="640"/>
          <w:marRight w:val="0"/>
          <w:marTop w:val="0"/>
          <w:marBottom w:val="0"/>
          <w:divBdr>
            <w:top w:val="none" w:sz="0" w:space="0" w:color="auto"/>
            <w:left w:val="none" w:sz="0" w:space="0" w:color="auto"/>
            <w:bottom w:val="none" w:sz="0" w:space="0" w:color="auto"/>
            <w:right w:val="none" w:sz="0" w:space="0" w:color="auto"/>
          </w:divBdr>
        </w:div>
        <w:div w:id="566768831">
          <w:marLeft w:val="640"/>
          <w:marRight w:val="0"/>
          <w:marTop w:val="0"/>
          <w:marBottom w:val="0"/>
          <w:divBdr>
            <w:top w:val="none" w:sz="0" w:space="0" w:color="auto"/>
            <w:left w:val="none" w:sz="0" w:space="0" w:color="auto"/>
            <w:bottom w:val="none" w:sz="0" w:space="0" w:color="auto"/>
            <w:right w:val="none" w:sz="0" w:space="0" w:color="auto"/>
          </w:divBdr>
        </w:div>
        <w:div w:id="574631719">
          <w:marLeft w:val="640"/>
          <w:marRight w:val="0"/>
          <w:marTop w:val="0"/>
          <w:marBottom w:val="0"/>
          <w:divBdr>
            <w:top w:val="none" w:sz="0" w:space="0" w:color="auto"/>
            <w:left w:val="none" w:sz="0" w:space="0" w:color="auto"/>
            <w:bottom w:val="none" w:sz="0" w:space="0" w:color="auto"/>
            <w:right w:val="none" w:sz="0" w:space="0" w:color="auto"/>
          </w:divBdr>
        </w:div>
        <w:div w:id="1993364386">
          <w:marLeft w:val="640"/>
          <w:marRight w:val="0"/>
          <w:marTop w:val="0"/>
          <w:marBottom w:val="0"/>
          <w:divBdr>
            <w:top w:val="none" w:sz="0" w:space="0" w:color="auto"/>
            <w:left w:val="none" w:sz="0" w:space="0" w:color="auto"/>
            <w:bottom w:val="none" w:sz="0" w:space="0" w:color="auto"/>
            <w:right w:val="none" w:sz="0" w:space="0" w:color="auto"/>
          </w:divBdr>
        </w:div>
        <w:div w:id="2102408215">
          <w:marLeft w:val="640"/>
          <w:marRight w:val="0"/>
          <w:marTop w:val="0"/>
          <w:marBottom w:val="0"/>
          <w:divBdr>
            <w:top w:val="none" w:sz="0" w:space="0" w:color="auto"/>
            <w:left w:val="none" w:sz="0" w:space="0" w:color="auto"/>
            <w:bottom w:val="none" w:sz="0" w:space="0" w:color="auto"/>
            <w:right w:val="none" w:sz="0" w:space="0" w:color="auto"/>
          </w:divBdr>
        </w:div>
        <w:div w:id="1804426982">
          <w:marLeft w:val="640"/>
          <w:marRight w:val="0"/>
          <w:marTop w:val="0"/>
          <w:marBottom w:val="0"/>
          <w:divBdr>
            <w:top w:val="none" w:sz="0" w:space="0" w:color="auto"/>
            <w:left w:val="none" w:sz="0" w:space="0" w:color="auto"/>
            <w:bottom w:val="none" w:sz="0" w:space="0" w:color="auto"/>
            <w:right w:val="none" w:sz="0" w:space="0" w:color="auto"/>
          </w:divBdr>
        </w:div>
        <w:div w:id="844979861">
          <w:marLeft w:val="640"/>
          <w:marRight w:val="0"/>
          <w:marTop w:val="0"/>
          <w:marBottom w:val="0"/>
          <w:divBdr>
            <w:top w:val="none" w:sz="0" w:space="0" w:color="auto"/>
            <w:left w:val="none" w:sz="0" w:space="0" w:color="auto"/>
            <w:bottom w:val="none" w:sz="0" w:space="0" w:color="auto"/>
            <w:right w:val="none" w:sz="0" w:space="0" w:color="auto"/>
          </w:divBdr>
        </w:div>
        <w:div w:id="596787612">
          <w:marLeft w:val="640"/>
          <w:marRight w:val="0"/>
          <w:marTop w:val="0"/>
          <w:marBottom w:val="0"/>
          <w:divBdr>
            <w:top w:val="none" w:sz="0" w:space="0" w:color="auto"/>
            <w:left w:val="none" w:sz="0" w:space="0" w:color="auto"/>
            <w:bottom w:val="none" w:sz="0" w:space="0" w:color="auto"/>
            <w:right w:val="none" w:sz="0" w:space="0" w:color="auto"/>
          </w:divBdr>
        </w:div>
        <w:div w:id="184948343">
          <w:marLeft w:val="640"/>
          <w:marRight w:val="0"/>
          <w:marTop w:val="0"/>
          <w:marBottom w:val="0"/>
          <w:divBdr>
            <w:top w:val="none" w:sz="0" w:space="0" w:color="auto"/>
            <w:left w:val="none" w:sz="0" w:space="0" w:color="auto"/>
            <w:bottom w:val="none" w:sz="0" w:space="0" w:color="auto"/>
            <w:right w:val="none" w:sz="0" w:space="0" w:color="auto"/>
          </w:divBdr>
        </w:div>
        <w:div w:id="1643002188">
          <w:marLeft w:val="640"/>
          <w:marRight w:val="0"/>
          <w:marTop w:val="0"/>
          <w:marBottom w:val="0"/>
          <w:divBdr>
            <w:top w:val="none" w:sz="0" w:space="0" w:color="auto"/>
            <w:left w:val="none" w:sz="0" w:space="0" w:color="auto"/>
            <w:bottom w:val="none" w:sz="0" w:space="0" w:color="auto"/>
            <w:right w:val="none" w:sz="0" w:space="0" w:color="auto"/>
          </w:divBdr>
        </w:div>
        <w:div w:id="541867105">
          <w:marLeft w:val="640"/>
          <w:marRight w:val="0"/>
          <w:marTop w:val="0"/>
          <w:marBottom w:val="0"/>
          <w:divBdr>
            <w:top w:val="none" w:sz="0" w:space="0" w:color="auto"/>
            <w:left w:val="none" w:sz="0" w:space="0" w:color="auto"/>
            <w:bottom w:val="none" w:sz="0" w:space="0" w:color="auto"/>
            <w:right w:val="none" w:sz="0" w:space="0" w:color="auto"/>
          </w:divBdr>
        </w:div>
        <w:div w:id="1584336950">
          <w:marLeft w:val="640"/>
          <w:marRight w:val="0"/>
          <w:marTop w:val="0"/>
          <w:marBottom w:val="0"/>
          <w:divBdr>
            <w:top w:val="none" w:sz="0" w:space="0" w:color="auto"/>
            <w:left w:val="none" w:sz="0" w:space="0" w:color="auto"/>
            <w:bottom w:val="none" w:sz="0" w:space="0" w:color="auto"/>
            <w:right w:val="none" w:sz="0" w:space="0" w:color="auto"/>
          </w:divBdr>
        </w:div>
        <w:div w:id="1786926508">
          <w:marLeft w:val="640"/>
          <w:marRight w:val="0"/>
          <w:marTop w:val="0"/>
          <w:marBottom w:val="0"/>
          <w:divBdr>
            <w:top w:val="none" w:sz="0" w:space="0" w:color="auto"/>
            <w:left w:val="none" w:sz="0" w:space="0" w:color="auto"/>
            <w:bottom w:val="none" w:sz="0" w:space="0" w:color="auto"/>
            <w:right w:val="none" w:sz="0" w:space="0" w:color="auto"/>
          </w:divBdr>
        </w:div>
        <w:div w:id="1200977239">
          <w:marLeft w:val="640"/>
          <w:marRight w:val="0"/>
          <w:marTop w:val="0"/>
          <w:marBottom w:val="0"/>
          <w:divBdr>
            <w:top w:val="none" w:sz="0" w:space="0" w:color="auto"/>
            <w:left w:val="none" w:sz="0" w:space="0" w:color="auto"/>
            <w:bottom w:val="none" w:sz="0" w:space="0" w:color="auto"/>
            <w:right w:val="none" w:sz="0" w:space="0" w:color="auto"/>
          </w:divBdr>
        </w:div>
        <w:div w:id="1092042669">
          <w:marLeft w:val="640"/>
          <w:marRight w:val="0"/>
          <w:marTop w:val="0"/>
          <w:marBottom w:val="0"/>
          <w:divBdr>
            <w:top w:val="none" w:sz="0" w:space="0" w:color="auto"/>
            <w:left w:val="none" w:sz="0" w:space="0" w:color="auto"/>
            <w:bottom w:val="none" w:sz="0" w:space="0" w:color="auto"/>
            <w:right w:val="none" w:sz="0" w:space="0" w:color="auto"/>
          </w:divBdr>
        </w:div>
        <w:div w:id="2109426688">
          <w:marLeft w:val="640"/>
          <w:marRight w:val="0"/>
          <w:marTop w:val="0"/>
          <w:marBottom w:val="0"/>
          <w:divBdr>
            <w:top w:val="none" w:sz="0" w:space="0" w:color="auto"/>
            <w:left w:val="none" w:sz="0" w:space="0" w:color="auto"/>
            <w:bottom w:val="none" w:sz="0" w:space="0" w:color="auto"/>
            <w:right w:val="none" w:sz="0" w:space="0" w:color="auto"/>
          </w:divBdr>
        </w:div>
        <w:div w:id="1080828440">
          <w:marLeft w:val="640"/>
          <w:marRight w:val="0"/>
          <w:marTop w:val="0"/>
          <w:marBottom w:val="0"/>
          <w:divBdr>
            <w:top w:val="none" w:sz="0" w:space="0" w:color="auto"/>
            <w:left w:val="none" w:sz="0" w:space="0" w:color="auto"/>
            <w:bottom w:val="none" w:sz="0" w:space="0" w:color="auto"/>
            <w:right w:val="none" w:sz="0" w:space="0" w:color="auto"/>
          </w:divBdr>
        </w:div>
        <w:div w:id="313990645">
          <w:marLeft w:val="640"/>
          <w:marRight w:val="0"/>
          <w:marTop w:val="0"/>
          <w:marBottom w:val="0"/>
          <w:divBdr>
            <w:top w:val="none" w:sz="0" w:space="0" w:color="auto"/>
            <w:left w:val="none" w:sz="0" w:space="0" w:color="auto"/>
            <w:bottom w:val="none" w:sz="0" w:space="0" w:color="auto"/>
            <w:right w:val="none" w:sz="0" w:space="0" w:color="auto"/>
          </w:divBdr>
        </w:div>
        <w:div w:id="1491404916">
          <w:marLeft w:val="640"/>
          <w:marRight w:val="0"/>
          <w:marTop w:val="0"/>
          <w:marBottom w:val="0"/>
          <w:divBdr>
            <w:top w:val="none" w:sz="0" w:space="0" w:color="auto"/>
            <w:left w:val="none" w:sz="0" w:space="0" w:color="auto"/>
            <w:bottom w:val="none" w:sz="0" w:space="0" w:color="auto"/>
            <w:right w:val="none" w:sz="0" w:space="0" w:color="auto"/>
          </w:divBdr>
        </w:div>
        <w:div w:id="1188718857">
          <w:marLeft w:val="640"/>
          <w:marRight w:val="0"/>
          <w:marTop w:val="0"/>
          <w:marBottom w:val="0"/>
          <w:divBdr>
            <w:top w:val="none" w:sz="0" w:space="0" w:color="auto"/>
            <w:left w:val="none" w:sz="0" w:space="0" w:color="auto"/>
            <w:bottom w:val="none" w:sz="0" w:space="0" w:color="auto"/>
            <w:right w:val="none" w:sz="0" w:space="0" w:color="auto"/>
          </w:divBdr>
        </w:div>
        <w:div w:id="774518563">
          <w:marLeft w:val="640"/>
          <w:marRight w:val="0"/>
          <w:marTop w:val="0"/>
          <w:marBottom w:val="0"/>
          <w:divBdr>
            <w:top w:val="none" w:sz="0" w:space="0" w:color="auto"/>
            <w:left w:val="none" w:sz="0" w:space="0" w:color="auto"/>
            <w:bottom w:val="none" w:sz="0" w:space="0" w:color="auto"/>
            <w:right w:val="none" w:sz="0" w:space="0" w:color="auto"/>
          </w:divBdr>
        </w:div>
        <w:div w:id="1257902661">
          <w:marLeft w:val="640"/>
          <w:marRight w:val="0"/>
          <w:marTop w:val="0"/>
          <w:marBottom w:val="0"/>
          <w:divBdr>
            <w:top w:val="none" w:sz="0" w:space="0" w:color="auto"/>
            <w:left w:val="none" w:sz="0" w:space="0" w:color="auto"/>
            <w:bottom w:val="none" w:sz="0" w:space="0" w:color="auto"/>
            <w:right w:val="none" w:sz="0" w:space="0" w:color="auto"/>
          </w:divBdr>
        </w:div>
        <w:div w:id="1818107183">
          <w:marLeft w:val="640"/>
          <w:marRight w:val="0"/>
          <w:marTop w:val="0"/>
          <w:marBottom w:val="0"/>
          <w:divBdr>
            <w:top w:val="none" w:sz="0" w:space="0" w:color="auto"/>
            <w:left w:val="none" w:sz="0" w:space="0" w:color="auto"/>
            <w:bottom w:val="none" w:sz="0" w:space="0" w:color="auto"/>
            <w:right w:val="none" w:sz="0" w:space="0" w:color="auto"/>
          </w:divBdr>
        </w:div>
        <w:div w:id="415519622">
          <w:marLeft w:val="640"/>
          <w:marRight w:val="0"/>
          <w:marTop w:val="0"/>
          <w:marBottom w:val="0"/>
          <w:divBdr>
            <w:top w:val="none" w:sz="0" w:space="0" w:color="auto"/>
            <w:left w:val="none" w:sz="0" w:space="0" w:color="auto"/>
            <w:bottom w:val="none" w:sz="0" w:space="0" w:color="auto"/>
            <w:right w:val="none" w:sz="0" w:space="0" w:color="auto"/>
          </w:divBdr>
        </w:div>
        <w:div w:id="1592274508">
          <w:marLeft w:val="640"/>
          <w:marRight w:val="0"/>
          <w:marTop w:val="0"/>
          <w:marBottom w:val="0"/>
          <w:divBdr>
            <w:top w:val="none" w:sz="0" w:space="0" w:color="auto"/>
            <w:left w:val="none" w:sz="0" w:space="0" w:color="auto"/>
            <w:bottom w:val="none" w:sz="0" w:space="0" w:color="auto"/>
            <w:right w:val="none" w:sz="0" w:space="0" w:color="auto"/>
          </w:divBdr>
        </w:div>
        <w:div w:id="569195397">
          <w:marLeft w:val="640"/>
          <w:marRight w:val="0"/>
          <w:marTop w:val="0"/>
          <w:marBottom w:val="0"/>
          <w:divBdr>
            <w:top w:val="none" w:sz="0" w:space="0" w:color="auto"/>
            <w:left w:val="none" w:sz="0" w:space="0" w:color="auto"/>
            <w:bottom w:val="none" w:sz="0" w:space="0" w:color="auto"/>
            <w:right w:val="none" w:sz="0" w:space="0" w:color="auto"/>
          </w:divBdr>
        </w:div>
        <w:div w:id="2067606817">
          <w:marLeft w:val="640"/>
          <w:marRight w:val="0"/>
          <w:marTop w:val="0"/>
          <w:marBottom w:val="0"/>
          <w:divBdr>
            <w:top w:val="none" w:sz="0" w:space="0" w:color="auto"/>
            <w:left w:val="none" w:sz="0" w:space="0" w:color="auto"/>
            <w:bottom w:val="none" w:sz="0" w:space="0" w:color="auto"/>
            <w:right w:val="none" w:sz="0" w:space="0" w:color="auto"/>
          </w:divBdr>
        </w:div>
        <w:div w:id="1663971502">
          <w:marLeft w:val="640"/>
          <w:marRight w:val="0"/>
          <w:marTop w:val="0"/>
          <w:marBottom w:val="0"/>
          <w:divBdr>
            <w:top w:val="none" w:sz="0" w:space="0" w:color="auto"/>
            <w:left w:val="none" w:sz="0" w:space="0" w:color="auto"/>
            <w:bottom w:val="none" w:sz="0" w:space="0" w:color="auto"/>
            <w:right w:val="none" w:sz="0" w:space="0" w:color="auto"/>
          </w:divBdr>
        </w:div>
        <w:div w:id="466315674">
          <w:marLeft w:val="640"/>
          <w:marRight w:val="0"/>
          <w:marTop w:val="0"/>
          <w:marBottom w:val="0"/>
          <w:divBdr>
            <w:top w:val="none" w:sz="0" w:space="0" w:color="auto"/>
            <w:left w:val="none" w:sz="0" w:space="0" w:color="auto"/>
            <w:bottom w:val="none" w:sz="0" w:space="0" w:color="auto"/>
            <w:right w:val="none" w:sz="0" w:space="0" w:color="auto"/>
          </w:divBdr>
        </w:div>
        <w:div w:id="1924562279">
          <w:marLeft w:val="640"/>
          <w:marRight w:val="0"/>
          <w:marTop w:val="0"/>
          <w:marBottom w:val="0"/>
          <w:divBdr>
            <w:top w:val="none" w:sz="0" w:space="0" w:color="auto"/>
            <w:left w:val="none" w:sz="0" w:space="0" w:color="auto"/>
            <w:bottom w:val="none" w:sz="0" w:space="0" w:color="auto"/>
            <w:right w:val="none" w:sz="0" w:space="0" w:color="auto"/>
          </w:divBdr>
        </w:div>
        <w:div w:id="337774950">
          <w:marLeft w:val="640"/>
          <w:marRight w:val="0"/>
          <w:marTop w:val="0"/>
          <w:marBottom w:val="0"/>
          <w:divBdr>
            <w:top w:val="none" w:sz="0" w:space="0" w:color="auto"/>
            <w:left w:val="none" w:sz="0" w:space="0" w:color="auto"/>
            <w:bottom w:val="none" w:sz="0" w:space="0" w:color="auto"/>
            <w:right w:val="none" w:sz="0" w:space="0" w:color="auto"/>
          </w:divBdr>
        </w:div>
        <w:div w:id="387610814">
          <w:marLeft w:val="640"/>
          <w:marRight w:val="0"/>
          <w:marTop w:val="0"/>
          <w:marBottom w:val="0"/>
          <w:divBdr>
            <w:top w:val="none" w:sz="0" w:space="0" w:color="auto"/>
            <w:left w:val="none" w:sz="0" w:space="0" w:color="auto"/>
            <w:bottom w:val="none" w:sz="0" w:space="0" w:color="auto"/>
            <w:right w:val="none" w:sz="0" w:space="0" w:color="auto"/>
          </w:divBdr>
        </w:div>
        <w:div w:id="761607303">
          <w:marLeft w:val="640"/>
          <w:marRight w:val="0"/>
          <w:marTop w:val="0"/>
          <w:marBottom w:val="0"/>
          <w:divBdr>
            <w:top w:val="none" w:sz="0" w:space="0" w:color="auto"/>
            <w:left w:val="none" w:sz="0" w:space="0" w:color="auto"/>
            <w:bottom w:val="none" w:sz="0" w:space="0" w:color="auto"/>
            <w:right w:val="none" w:sz="0" w:space="0" w:color="auto"/>
          </w:divBdr>
        </w:div>
        <w:div w:id="1142846028">
          <w:marLeft w:val="640"/>
          <w:marRight w:val="0"/>
          <w:marTop w:val="0"/>
          <w:marBottom w:val="0"/>
          <w:divBdr>
            <w:top w:val="none" w:sz="0" w:space="0" w:color="auto"/>
            <w:left w:val="none" w:sz="0" w:space="0" w:color="auto"/>
            <w:bottom w:val="none" w:sz="0" w:space="0" w:color="auto"/>
            <w:right w:val="none" w:sz="0" w:space="0" w:color="auto"/>
          </w:divBdr>
        </w:div>
        <w:div w:id="1883665401">
          <w:marLeft w:val="640"/>
          <w:marRight w:val="0"/>
          <w:marTop w:val="0"/>
          <w:marBottom w:val="0"/>
          <w:divBdr>
            <w:top w:val="none" w:sz="0" w:space="0" w:color="auto"/>
            <w:left w:val="none" w:sz="0" w:space="0" w:color="auto"/>
            <w:bottom w:val="none" w:sz="0" w:space="0" w:color="auto"/>
            <w:right w:val="none" w:sz="0" w:space="0" w:color="auto"/>
          </w:divBdr>
        </w:div>
        <w:div w:id="1211696032">
          <w:marLeft w:val="640"/>
          <w:marRight w:val="0"/>
          <w:marTop w:val="0"/>
          <w:marBottom w:val="0"/>
          <w:divBdr>
            <w:top w:val="none" w:sz="0" w:space="0" w:color="auto"/>
            <w:left w:val="none" w:sz="0" w:space="0" w:color="auto"/>
            <w:bottom w:val="none" w:sz="0" w:space="0" w:color="auto"/>
            <w:right w:val="none" w:sz="0" w:space="0" w:color="auto"/>
          </w:divBdr>
        </w:div>
        <w:div w:id="665010271">
          <w:marLeft w:val="640"/>
          <w:marRight w:val="0"/>
          <w:marTop w:val="0"/>
          <w:marBottom w:val="0"/>
          <w:divBdr>
            <w:top w:val="none" w:sz="0" w:space="0" w:color="auto"/>
            <w:left w:val="none" w:sz="0" w:space="0" w:color="auto"/>
            <w:bottom w:val="none" w:sz="0" w:space="0" w:color="auto"/>
            <w:right w:val="none" w:sz="0" w:space="0" w:color="auto"/>
          </w:divBdr>
        </w:div>
        <w:div w:id="559219535">
          <w:marLeft w:val="640"/>
          <w:marRight w:val="0"/>
          <w:marTop w:val="0"/>
          <w:marBottom w:val="0"/>
          <w:divBdr>
            <w:top w:val="none" w:sz="0" w:space="0" w:color="auto"/>
            <w:left w:val="none" w:sz="0" w:space="0" w:color="auto"/>
            <w:bottom w:val="none" w:sz="0" w:space="0" w:color="auto"/>
            <w:right w:val="none" w:sz="0" w:space="0" w:color="auto"/>
          </w:divBdr>
        </w:div>
        <w:div w:id="1771008521">
          <w:marLeft w:val="640"/>
          <w:marRight w:val="0"/>
          <w:marTop w:val="0"/>
          <w:marBottom w:val="0"/>
          <w:divBdr>
            <w:top w:val="none" w:sz="0" w:space="0" w:color="auto"/>
            <w:left w:val="none" w:sz="0" w:space="0" w:color="auto"/>
            <w:bottom w:val="none" w:sz="0" w:space="0" w:color="auto"/>
            <w:right w:val="none" w:sz="0" w:space="0" w:color="auto"/>
          </w:divBdr>
        </w:div>
        <w:div w:id="2064743563">
          <w:marLeft w:val="640"/>
          <w:marRight w:val="0"/>
          <w:marTop w:val="0"/>
          <w:marBottom w:val="0"/>
          <w:divBdr>
            <w:top w:val="none" w:sz="0" w:space="0" w:color="auto"/>
            <w:left w:val="none" w:sz="0" w:space="0" w:color="auto"/>
            <w:bottom w:val="none" w:sz="0" w:space="0" w:color="auto"/>
            <w:right w:val="none" w:sz="0" w:space="0" w:color="auto"/>
          </w:divBdr>
        </w:div>
        <w:div w:id="433481397">
          <w:marLeft w:val="640"/>
          <w:marRight w:val="0"/>
          <w:marTop w:val="0"/>
          <w:marBottom w:val="0"/>
          <w:divBdr>
            <w:top w:val="none" w:sz="0" w:space="0" w:color="auto"/>
            <w:left w:val="none" w:sz="0" w:space="0" w:color="auto"/>
            <w:bottom w:val="none" w:sz="0" w:space="0" w:color="auto"/>
            <w:right w:val="none" w:sz="0" w:space="0" w:color="auto"/>
          </w:divBdr>
        </w:div>
        <w:div w:id="1275939042">
          <w:marLeft w:val="640"/>
          <w:marRight w:val="0"/>
          <w:marTop w:val="0"/>
          <w:marBottom w:val="0"/>
          <w:divBdr>
            <w:top w:val="none" w:sz="0" w:space="0" w:color="auto"/>
            <w:left w:val="none" w:sz="0" w:space="0" w:color="auto"/>
            <w:bottom w:val="none" w:sz="0" w:space="0" w:color="auto"/>
            <w:right w:val="none" w:sz="0" w:space="0" w:color="auto"/>
          </w:divBdr>
        </w:div>
        <w:div w:id="901210104">
          <w:marLeft w:val="640"/>
          <w:marRight w:val="0"/>
          <w:marTop w:val="0"/>
          <w:marBottom w:val="0"/>
          <w:divBdr>
            <w:top w:val="none" w:sz="0" w:space="0" w:color="auto"/>
            <w:left w:val="none" w:sz="0" w:space="0" w:color="auto"/>
            <w:bottom w:val="none" w:sz="0" w:space="0" w:color="auto"/>
            <w:right w:val="none" w:sz="0" w:space="0" w:color="auto"/>
          </w:divBdr>
        </w:div>
        <w:div w:id="1399523735">
          <w:marLeft w:val="640"/>
          <w:marRight w:val="0"/>
          <w:marTop w:val="0"/>
          <w:marBottom w:val="0"/>
          <w:divBdr>
            <w:top w:val="none" w:sz="0" w:space="0" w:color="auto"/>
            <w:left w:val="none" w:sz="0" w:space="0" w:color="auto"/>
            <w:bottom w:val="none" w:sz="0" w:space="0" w:color="auto"/>
            <w:right w:val="none" w:sz="0" w:space="0" w:color="auto"/>
          </w:divBdr>
        </w:div>
      </w:divsChild>
    </w:div>
    <w:div w:id="1967351454">
      <w:bodyDiv w:val="1"/>
      <w:marLeft w:val="0"/>
      <w:marRight w:val="0"/>
      <w:marTop w:val="0"/>
      <w:marBottom w:val="0"/>
      <w:divBdr>
        <w:top w:val="none" w:sz="0" w:space="0" w:color="auto"/>
        <w:left w:val="none" w:sz="0" w:space="0" w:color="auto"/>
        <w:bottom w:val="none" w:sz="0" w:space="0" w:color="auto"/>
        <w:right w:val="none" w:sz="0" w:space="0" w:color="auto"/>
      </w:divBdr>
    </w:div>
    <w:div w:id="1972128971">
      <w:bodyDiv w:val="1"/>
      <w:marLeft w:val="0"/>
      <w:marRight w:val="0"/>
      <w:marTop w:val="0"/>
      <w:marBottom w:val="0"/>
      <w:divBdr>
        <w:top w:val="none" w:sz="0" w:space="0" w:color="auto"/>
        <w:left w:val="none" w:sz="0" w:space="0" w:color="auto"/>
        <w:bottom w:val="none" w:sz="0" w:space="0" w:color="auto"/>
        <w:right w:val="none" w:sz="0" w:space="0" w:color="auto"/>
      </w:divBdr>
    </w:div>
    <w:div w:id="1976442694">
      <w:bodyDiv w:val="1"/>
      <w:marLeft w:val="0"/>
      <w:marRight w:val="0"/>
      <w:marTop w:val="0"/>
      <w:marBottom w:val="0"/>
      <w:divBdr>
        <w:top w:val="none" w:sz="0" w:space="0" w:color="auto"/>
        <w:left w:val="none" w:sz="0" w:space="0" w:color="auto"/>
        <w:bottom w:val="none" w:sz="0" w:space="0" w:color="auto"/>
        <w:right w:val="none" w:sz="0" w:space="0" w:color="auto"/>
      </w:divBdr>
    </w:div>
    <w:div w:id="1976716904">
      <w:bodyDiv w:val="1"/>
      <w:marLeft w:val="0"/>
      <w:marRight w:val="0"/>
      <w:marTop w:val="0"/>
      <w:marBottom w:val="0"/>
      <w:divBdr>
        <w:top w:val="none" w:sz="0" w:space="0" w:color="auto"/>
        <w:left w:val="none" w:sz="0" w:space="0" w:color="auto"/>
        <w:bottom w:val="none" w:sz="0" w:space="0" w:color="auto"/>
        <w:right w:val="none" w:sz="0" w:space="0" w:color="auto"/>
      </w:divBdr>
      <w:divsChild>
        <w:div w:id="211576279">
          <w:marLeft w:val="0"/>
          <w:marRight w:val="0"/>
          <w:marTop w:val="0"/>
          <w:marBottom w:val="0"/>
          <w:divBdr>
            <w:top w:val="none" w:sz="0" w:space="0" w:color="auto"/>
            <w:left w:val="none" w:sz="0" w:space="0" w:color="auto"/>
            <w:bottom w:val="none" w:sz="0" w:space="0" w:color="auto"/>
            <w:right w:val="none" w:sz="0" w:space="0" w:color="auto"/>
          </w:divBdr>
        </w:div>
      </w:divsChild>
    </w:div>
    <w:div w:id="1979341598">
      <w:bodyDiv w:val="1"/>
      <w:marLeft w:val="0"/>
      <w:marRight w:val="0"/>
      <w:marTop w:val="0"/>
      <w:marBottom w:val="0"/>
      <w:divBdr>
        <w:top w:val="none" w:sz="0" w:space="0" w:color="auto"/>
        <w:left w:val="none" w:sz="0" w:space="0" w:color="auto"/>
        <w:bottom w:val="none" w:sz="0" w:space="0" w:color="auto"/>
        <w:right w:val="none" w:sz="0" w:space="0" w:color="auto"/>
      </w:divBdr>
    </w:div>
    <w:div w:id="1979646041">
      <w:bodyDiv w:val="1"/>
      <w:marLeft w:val="0"/>
      <w:marRight w:val="0"/>
      <w:marTop w:val="0"/>
      <w:marBottom w:val="0"/>
      <w:divBdr>
        <w:top w:val="none" w:sz="0" w:space="0" w:color="auto"/>
        <w:left w:val="none" w:sz="0" w:space="0" w:color="auto"/>
        <w:bottom w:val="none" w:sz="0" w:space="0" w:color="auto"/>
        <w:right w:val="none" w:sz="0" w:space="0" w:color="auto"/>
      </w:divBdr>
    </w:div>
    <w:div w:id="1981614217">
      <w:bodyDiv w:val="1"/>
      <w:marLeft w:val="0"/>
      <w:marRight w:val="0"/>
      <w:marTop w:val="0"/>
      <w:marBottom w:val="0"/>
      <w:divBdr>
        <w:top w:val="none" w:sz="0" w:space="0" w:color="auto"/>
        <w:left w:val="none" w:sz="0" w:space="0" w:color="auto"/>
        <w:bottom w:val="none" w:sz="0" w:space="0" w:color="auto"/>
        <w:right w:val="none" w:sz="0" w:space="0" w:color="auto"/>
      </w:divBdr>
    </w:div>
    <w:div w:id="1986472150">
      <w:bodyDiv w:val="1"/>
      <w:marLeft w:val="0"/>
      <w:marRight w:val="0"/>
      <w:marTop w:val="0"/>
      <w:marBottom w:val="0"/>
      <w:divBdr>
        <w:top w:val="none" w:sz="0" w:space="0" w:color="auto"/>
        <w:left w:val="none" w:sz="0" w:space="0" w:color="auto"/>
        <w:bottom w:val="none" w:sz="0" w:space="0" w:color="auto"/>
        <w:right w:val="none" w:sz="0" w:space="0" w:color="auto"/>
      </w:divBdr>
      <w:divsChild>
        <w:div w:id="859970218">
          <w:marLeft w:val="640"/>
          <w:marRight w:val="0"/>
          <w:marTop w:val="0"/>
          <w:marBottom w:val="0"/>
          <w:divBdr>
            <w:top w:val="none" w:sz="0" w:space="0" w:color="auto"/>
            <w:left w:val="none" w:sz="0" w:space="0" w:color="auto"/>
            <w:bottom w:val="none" w:sz="0" w:space="0" w:color="auto"/>
            <w:right w:val="none" w:sz="0" w:space="0" w:color="auto"/>
          </w:divBdr>
        </w:div>
        <w:div w:id="1841191533">
          <w:marLeft w:val="640"/>
          <w:marRight w:val="0"/>
          <w:marTop w:val="0"/>
          <w:marBottom w:val="0"/>
          <w:divBdr>
            <w:top w:val="none" w:sz="0" w:space="0" w:color="auto"/>
            <w:left w:val="none" w:sz="0" w:space="0" w:color="auto"/>
            <w:bottom w:val="none" w:sz="0" w:space="0" w:color="auto"/>
            <w:right w:val="none" w:sz="0" w:space="0" w:color="auto"/>
          </w:divBdr>
        </w:div>
        <w:div w:id="764305350">
          <w:marLeft w:val="640"/>
          <w:marRight w:val="0"/>
          <w:marTop w:val="0"/>
          <w:marBottom w:val="0"/>
          <w:divBdr>
            <w:top w:val="none" w:sz="0" w:space="0" w:color="auto"/>
            <w:left w:val="none" w:sz="0" w:space="0" w:color="auto"/>
            <w:bottom w:val="none" w:sz="0" w:space="0" w:color="auto"/>
            <w:right w:val="none" w:sz="0" w:space="0" w:color="auto"/>
          </w:divBdr>
        </w:div>
        <w:div w:id="1568111018">
          <w:marLeft w:val="640"/>
          <w:marRight w:val="0"/>
          <w:marTop w:val="0"/>
          <w:marBottom w:val="0"/>
          <w:divBdr>
            <w:top w:val="none" w:sz="0" w:space="0" w:color="auto"/>
            <w:left w:val="none" w:sz="0" w:space="0" w:color="auto"/>
            <w:bottom w:val="none" w:sz="0" w:space="0" w:color="auto"/>
            <w:right w:val="none" w:sz="0" w:space="0" w:color="auto"/>
          </w:divBdr>
        </w:div>
        <w:div w:id="616059416">
          <w:marLeft w:val="640"/>
          <w:marRight w:val="0"/>
          <w:marTop w:val="0"/>
          <w:marBottom w:val="0"/>
          <w:divBdr>
            <w:top w:val="none" w:sz="0" w:space="0" w:color="auto"/>
            <w:left w:val="none" w:sz="0" w:space="0" w:color="auto"/>
            <w:bottom w:val="none" w:sz="0" w:space="0" w:color="auto"/>
            <w:right w:val="none" w:sz="0" w:space="0" w:color="auto"/>
          </w:divBdr>
        </w:div>
        <w:div w:id="286009661">
          <w:marLeft w:val="640"/>
          <w:marRight w:val="0"/>
          <w:marTop w:val="0"/>
          <w:marBottom w:val="0"/>
          <w:divBdr>
            <w:top w:val="none" w:sz="0" w:space="0" w:color="auto"/>
            <w:left w:val="none" w:sz="0" w:space="0" w:color="auto"/>
            <w:bottom w:val="none" w:sz="0" w:space="0" w:color="auto"/>
            <w:right w:val="none" w:sz="0" w:space="0" w:color="auto"/>
          </w:divBdr>
        </w:div>
        <w:div w:id="616450044">
          <w:marLeft w:val="640"/>
          <w:marRight w:val="0"/>
          <w:marTop w:val="0"/>
          <w:marBottom w:val="0"/>
          <w:divBdr>
            <w:top w:val="none" w:sz="0" w:space="0" w:color="auto"/>
            <w:left w:val="none" w:sz="0" w:space="0" w:color="auto"/>
            <w:bottom w:val="none" w:sz="0" w:space="0" w:color="auto"/>
            <w:right w:val="none" w:sz="0" w:space="0" w:color="auto"/>
          </w:divBdr>
        </w:div>
        <w:div w:id="901722507">
          <w:marLeft w:val="640"/>
          <w:marRight w:val="0"/>
          <w:marTop w:val="0"/>
          <w:marBottom w:val="0"/>
          <w:divBdr>
            <w:top w:val="none" w:sz="0" w:space="0" w:color="auto"/>
            <w:left w:val="none" w:sz="0" w:space="0" w:color="auto"/>
            <w:bottom w:val="none" w:sz="0" w:space="0" w:color="auto"/>
            <w:right w:val="none" w:sz="0" w:space="0" w:color="auto"/>
          </w:divBdr>
        </w:div>
        <w:div w:id="988898420">
          <w:marLeft w:val="640"/>
          <w:marRight w:val="0"/>
          <w:marTop w:val="0"/>
          <w:marBottom w:val="0"/>
          <w:divBdr>
            <w:top w:val="none" w:sz="0" w:space="0" w:color="auto"/>
            <w:left w:val="none" w:sz="0" w:space="0" w:color="auto"/>
            <w:bottom w:val="none" w:sz="0" w:space="0" w:color="auto"/>
            <w:right w:val="none" w:sz="0" w:space="0" w:color="auto"/>
          </w:divBdr>
        </w:div>
        <w:div w:id="1496530783">
          <w:marLeft w:val="640"/>
          <w:marRight w:val="0"/>
          <w:marTop w:val="0"/>
          <w:marBottom w:val="0"/>
          <w:divBdr>
            <w:top w:val="none" w:sz="0" w:space="0" w:color="auto"/>
            <w:left w:val="none" w:sz="0" w:space="0" w:color="auto"/>
            <w:bottom w:val="none" w:sz="0" w:space="0" w:color="auto"/>
            <w:right w:val="none" w:sz="0" w:space="0" w:color="auto"/>
          </w:divBdr>
        </w:div>
        <w:div w:id="675033223">
          <w:marLeft w:val="640"/>
          <w:marRight w:val="0"/>
          <w:marTop w:val="0"/>
          <w:marBottom w:val="0"/>
          <w:divBdr>
            <w:top w:val="none" w:sz="0" w:space="0" w:color="auto"/>
            <w:left w:val="none" w:sz="0" w:space="0" w:color="auto"/>
            <w:bottom w:val="none" w:sz="0" w:space="0" w:color="auto"/>
            <w:right w:val="none" w:sz="0" w:space="0" w:color="auto"/>
          </w:divBdr>
        </w:div>
        <w:div w:id="1274052467">
          <w:marLeft w:val="640"/>
          <w:marRight w:val="0"/>
          <w:marTop w:val="0"/>
          <w:marBottom w:val="0"/>
          <w:divBdr>
            <w:top w:val="none" w:sz="0" w:space="0" w:color="auto"/>
            <w:left w:val="none" w:sz="0" w:space="0" w:color="auto"/>
            <w:bottom w:val="none" w:sz="0" w:space="0" w:color="auto"/>
            <w:right w:val="none" w:sz="0" w:space="0" w:color="auto"/>
          </w:divBdr>
        </w:div>
        <w:div w:id="2088769396">
          <w:marLeft w:val="640"/>
          <w:marRight w:val="0"/>
          <w:marTop w:val="0"/>
          <w:marBottom w:val="0"/>
          <w:divBdr>
            <w:top w:val="none" w:sz="0" w:space="0" w:color="auto"/>
            <w:left w:val="none" w:sz="0" w:space="0" w:color="auto"/>
            <w:bottom w:val="none" w:sz="0" w:space="0" w:color="auto"/>
            <w:right w:val="none" w:sz="0" w:space="0" w:color="auto"/>
          </w:divBdr>
        </w:div>
        <w:div w:id="1120565623">
          <w:marLeft w:val="640"/>
          <w:marRight w:val="0"/>
          <w:marTop w:val="0"/>
          <w:marBottom w:val="0"/>
          <w:divBdr>
            <w:top w:val="none" w:sz="0" w:space="0" w:color="auto"/>
            <w:left w:val="none" w:sz="0" w:space="0" w:color="auto"/>
            <w:bottom w:val="none" w:sz="0" w:space="0" w:color="auto"/>
            <w:right w:val="none" w:sz="0" w:space="0" w:color="auto"/>
          </w:divBdr>
        </w:div>
        <w:div w:id="159927545">
          <w:marLeft w:val="640"/>
          <w:marRight w:val="0"/>
          <w:marTop w:val="0"/>
          <w:marBottom w:val="0"/>
          <w:divBdr>
            <w:top w:val="none" w:sz="0" w:space="0" w:color="auto"/>
            <w:left w:val="none" w:sz="0" w:space="0" w:color="auto"/>
            <w:bottom w:val="none" w:sz="0" w:space="0" w:color="auto"/>
            <w:right w:val="none" w:sz="0" w:space="0" w:color="auto"/>
          </w:divBdr>
        </w:div>
        <w:div w:id="2021466239">
          <w:marLeft w:val="640"/>
          <w:marRight w:val="0"/>
          <w:marTop w:val="0"/>
          <w:marBottom w:val="0"/>
          <w:divBdr>
            <w:top w:val="none" w:sz="0" w:space="0" w:color="auto"/>
            <w:left w:val="none" w:sz="0" w:space="0" w:color="auto"/>
            <w:bottom w:val="none" w:sz="0" w:space="0" w:color="auto"/>
            <w:right w:val="none" w:sz="0" w:space="0" w:color="auto"/>
          </w:divBdr>
        </w:div>
        <w:div w:id="926886030">
          <w:marLeft w:val="640"/>
          <w:marRight w:val="0"/>
          <w:marTop w:val="0"/>
          <w:marBottom w:val="0"/>
          <w:divBdr>
            <w:top w:val="none" w:sz="0" w:space="0" w:color="auto"/>
            <w:left w:val="none" w:sz="0" w:space="0" w:color="auto"/>
            <w:bottom w:val="none" w:sz="0" w:space="0" w:color="auto"/>
            <w:right w:val="none" w:sz="0" w:space="0" w:color="auto"/>
          </w:divBdr>
        </w:div>
        <w:div w:id="1768496602">
          <w:marLeft w:val="640"/>
          <w:marRight w:val="0"/>
          <w:marTop w:val="0"/>
          <w:marBottom w:val="0"/>
          <w:divBdr>
            <w:top w:val="none" w:sz="0" w:space="0" w:color="auto"/>
            <w:left w:val="none" w:sz="0" w:space="0" w:color="auto"/>
            <w:bottom w:val="none" w:sz="0" w:space="0" w:color="auto"/>
            <w:right w:val="none" w:sz="0" w:space="0" w:color="auto"/>
          </w:divBdr>
        </w:div>
        <w:div w:id="886255851">
          <w:marLeft w:val="640"/>
          <w:marRight w:val="0"/>
          <w:marTop w:val="0"/>
          <w:marBottom w:val="0"/>
          <w:divBdr>
            <w:top w:val="none" w:sz="0" w:space="0" w:color="auto"/>
            <w:left w:val="none" w:sz="0" w:space="0" w:color="auto"/>
            <w:bottom w:val="none" w:sz="0" w:space="0" w:color="auto"/>
            <w:right w:val="none" w:sz="0" w:space="0" w:color="auto"/>
          </w:divBdr>
        </w:div>
        <w:div w:id="1359314420">
          <w:marLeft w:val="640"/>
          <w:marRight w:val="0"/>
          <w:marTop w:val="0"/>
          <w:marBottom w:val="0"/>
          <w:divBdr>
            <w:top w:val="none" w:sz="0" w:space="0" w:color="auto"/>
            <w:left w:val="none" w:sz="0" w:space="0" w:color="auto"/>
            <w:bottom w:val="none" w:sz="0" w:space="0" w:color="auto"/>
            <w:right w:val="none" w:sz="0" w:space="0" w:color="auto"/>
          </w:divBdr>
        </w:div>
        <w:div w:id="916599528">
          <w:marLeft w:val="640"/>
          <w:marRight w:val="0"/>
          <w:marTop w:val="0"/>
          <w:marBottom w:val="0"/>
          <w:divBdr>
            <w:top w:val="none" w:sz="0" w:space="0" w:color="auto"/>
            <w:left w:val="none" w:sz="0" w:space="0" w:color="auto"/>
            <w:bottom w:val="none" w:sz="0" w:space="0" w:color="auto"/>
            <w:right w:val="none" w:sz="0" w:space="0" w:color="auto"/>
          </w:divBdr>
        </w:div>
        <w:div w:id="2075623318">
          <w:marLeft w:val="640"/>
          <w:marRight w:val="0"/>
          <w:marTop w:val="0"/>
          <w:marBottom w:val="0"/>
          <w:divBdr>
            <w:top w:val="none" w:sz="0" w:space="0" w:color="auto"/>
            <w:left w:val="none" w:sz="0" w:space="0" w:color="auto"/>
            <w:bottom w:val="none" w:sz="0" w:space="0" w:color="auto"/>
            <w:right w:val="none" w:sz="0" w:space="0" w:color="auto"/>
          </w:divBdr>
        </w:div>
        <w:div w:id="1444574934">
          <w:marLeft w:val="640"/>
          <w:marRight w:val="0"/>
          <w:marTop w:val="0"/>
          <w:marBottom w:val="0"/>
          <w:divBdr>
            <w:top w:val="none" w:sz="0" w:space="0" w:color="auto"/>
            <w:left w:val="none" w:sz="0" w:space="0" w:color="auto"/>
            <w:bottom w:val="none" w:sz="0" w:space="0" w:color="auto"/>
            <w:right w:val="none" w:sz="0" w:space="0" w:color="auto"/>
          </w:divBdr>
        </w:div>
        <w:div w:id="645552912">
          <w:marLeft w:val="640"/>
          <w:marRight w:val="0"/>
          <w:marTop w:val="0"/>
          <w:marBottom w:val="0"/>
          <w:divBdr>
            <w:top w:val="none" w:sz="0" w:space="0" w:color="auto"/>
            <w:left w:val="none" w:sz="0" w:space="0" w:color="auto"/>
            <w:bottom w:val="none" w:sz="0" w:space="0" w:color="auto"/>
            <w:right w:val="none" w:sz="0" w:space="0" w:color="auto"/>
          </w:divBdr>
        </w:div>
        <w:div w:id="255405960">
          <w:marLeft w:val="640"/>
          <w:marRight w:val="0"/>
          <w:marTop w:val="0"/>
          <w:marBottom w:val="0"/>
          <w:divBdr>
            <w:top w:val="none" w:sz="0" w:space="0" w:color="auto"/>
            <w:left w:val="none" w:sz="0" w:space="0" w:color="auto"/>
            <w:bottom w:val="none" w:sz="0" w:space="0" w:color="auto"/>
            <w:right w:val="none" w:sz="0" w:space="0" w:color="auto"/>
          </w:divBdr>
        </w:div>
        <w:div w:id="115491289">
          <w:marLeft w:val="640"/>
          <w:marRight w:val="0"/>
          <w:marTop w:val="0"/>
          <w:marBottom w:val="0"/>
          <w:divBdr>
            <w:top w:val="none" w:sz="0" w:space="0" w:color="auto"/>
            <w:left w:val="none" w:sz="0" w:space="0" w:color="auto"/>
            <w:bottom w:val="none" w:sz="0" w:space="0" w:color="auto"/>
            <w:right w:val="none" w:sz="0" w:space="0" w:color="auto"/>
          </w:divBdr>
        </w:div>
        <w:div w:id="922615813">
          <w:marLeft w:val="640"/>
          <w:marRight w:val="0"/>
          <w:marTop w:val="0"/>
          <w:marBottom w:val="0"/>
          <w:divBdr>
            <w:top w:val="none" w:sz="0" w:space="0" w:color="auto"/>
            <w:left w:val="none" w:sz="0" w:space="0" w:color="auto"/>
            <w:bottom w:val="none" w:sz="0" w:space="0" w:color="auto"/>
            <w:right w:val="none" w:sz="0" w:space="0" w:color="auto"/>
          </w:divBdr>
        </w:div>
        <w:div w:id="1252928331">
          <w:marLeft w:val="640"/>
          <w:marRight w:val="0"/>
          <w:marTop w:val="0"/>
          <w:marBottom w:val="0"/>
          <w:divBdr>
            <w:top w:val="none" w:sz="0" w:space="0" w:color="auto"/>
            <w:left w:val="none" w:sz="0" w:space="0" w:color="auto"/>
            <w:bottom w:val="none" w:sz="0" w:space="0" w:color="auto"/>
            <w:right w:val="none" w:sz="0" w:space="0" w:color="auto"/>
          </w:divBdr>
        </w:div>
        <w:div w:id="44647913">
          <w:marLeft w:val="640"/>
          <w:marRight w:val="0"/>
          <w:marTop w:val="0"/>
          <w:marBottom w:val="0"/>
          <w:divBdr>
            <w:top w:val="none" w:sz="0" w:space="0" w:color="auto"/>
            <w:left w:val="none" w:sz="0" w:space="0" w:color="auto"/>
            <w:bottom w:val="none" w:sz="0" w:space="0" w:color="auto"/>
            <w:right w:val="none" w:sz="0" w:space="0" w:color="auto"/>
          </w:divBdr>
        </w:div>
        <w:div w:id="616832627">
          <w:marLeft w:val="640"/>
          <w:marRight w:val="0"/>
          <w:marTop w:val="0"/>
          <w:marBottom w:val="0"/>
          <w:divBdr>
            <w:top w:val="none" w:sz="0" w:space="0" w:color="auto"/>
            <w:left w:val="none" w:sz="0" w:space="0" w:color="auto"/>
            <w:bottom w:val="none" w:sz="0" w:space="0" w:color="auto"/>
            <w:right w:val="none" w:sz="0" w:space="0" w:color="auto"/>
          </w:divBdr>
        </w:div>
        <w:div w:id="820316479">
          <w:marLeft w:val="640"/>
          <w:marRight w:val="0"/>
          <w:marTop w:val="0"/>
          <w:marBottom w:val="0"/>
          <w:divBdr>
            <w:top w:val="none" w:sz="0" w:space="0" w:color="auto"/>
            <w:left w:val="none" w:sz="0" w:space="0" w:color="auto"/>
            <w:bottom w:val="none" w:sz="0" w:space="0" w:color="auto"/>
            <w:right w:val="none" w:sz="0" w:space="0" w:color="auto"/>
          </w:divBdr>
        </w:div>
        <w:div w:id="797259324">
          <w:marLeft w:val="640"/>
          <w:marRight w:val="0"/>
          <w:marTop w:val="0"/>
          <w:marBottom w:val="0"/>
          <w:divBdr>
            <w:top w:val="none" w:sz="0" w:space="0" w:color="auto"/>
            <w:left w:val="none" w:sz="0" w:space="0" w:color="auto"/>
            <w:bottom w:val="none" w:sz="0" w:space="0" w:color="auto"/>
            <w:right w:val="none" w:sz="0" w:space="0" w:color="auto"/>
          </w:divBdr>
        </w:div>
        <w:div w:id="736130124">
          <w:marLeft w:val="640"/>
          <w:marRight w:val="0"/>
          <w:marTop w:val="0"/>
          <w:marBottom w:val="0"/>
          <w:divBdr>
            <w:top w:val="none" w:sz="0" w:space="0" w:color="auto"/>
            <w:left w:val="none" w:sz="0" w:space="0" w:color="auto"/>
            <w:bottom w:val="none" w:sz="0" w:space="0" w:color="auto"/>
            <w:right w:val="none" w:sz="0" w:space="0" w:color="auto"/>
          </w:divBdr>
        </w:div>
        <w:div w:id="723018214">
          <w:marLeft w:val="640"/>
          <w:marRight w:val="0"/>
          <w:marTop w:val="0"/>
          <w:marBottom w:val="0"/>
          <w:divBdr>
            <w:top w:val="none" w:sz="0" w:space="0" w:color="auto"/>
            <w:left w:val="none" w:sz="0" w:space="0" w:color="auto"/>
            <w:bottom w:val="none" w:sz="0" w:space="0" w:color="auto"/>
            <w:right w:val="none" w:sz="0" w:space="0" w:color="auto"/>
          </w:divBdr>
        </w:div>
        <w:div w:id="1582177877">
          <w:marLeft w:val="640"/>
          <w:marRight w:val="0"/>
          <w:marTop w:val="0"/>
          <w:marBottom w:val="0"/>
          <w:divBdr>
            <w:top w:val="none" w:sz="0" w:space="0" w:color="auto"/>
            <w:left w:val="none" w:sz="0" w:space="0" w:color="auto"/>
            <w:bottom w:val="none" w:sz="0" w:space="0" w:color="auto"/>
            <w:right w:val="none" w:sz="0" w:space="0" w:color="auto"/>
          </w:divBdr>
        </w:div>
        <w:div w:id="585571734">
          <w:marLeft w:val="640"/>
          <w:marRight w:val="0"/>
          <w:marTop w:val="0"/>
          <w:marBottom w:val="0"/>
          <w:divBdr>
            <w:top w:val="none" w:sz="0" w:space="0" w:color="auto"/>
            <w:left w:val="none" w:sz="0" w:space="0" w:color="auto"/>
            <w:bottom w:val="none" w:sz="0" w:space="0" w:color="auto"/>
            <w:right w:val="none" w:sz="0" w:space="0" w:color="auto"/>
          </w:divBdr>
        </w:div>
        <w:div w:id="301230325">
          <w:marLeft w:val="640"/>
          <w:marRight w:val="0"/>
          <w:marTop w:val="0"/>
          <w:marBottom w:val="0"/>
          <w:divBdr>
            <w:top w:val="none" w:sz="0" w:space="0" w:color="auto"/>
            <w:left w:val="none" w:sz="0" w:space="0" w:color="auto"/>
            <w:bottom w:val="none" w:sz="0" w:space="0" w:color="auto"/>
            <w:right w:val="none" w:sz="0" w:space="0" w:color="auto"/>
          </w:divBdr>
        </w:div>
        <w:div w:id="365645451">
          <w:marLeft w:val="640"/>
          <w:marRight w:val="0"/>
          <w:marTop w:val="0"/>
          <w:marBottom w:val="0"/>
          <w:divBdr>
            <w:top w:val="none" w:sz="0" w:space="0" w:color="auto"/>
            <w:left w:val="none" w:sz="0" w:space="0" w:color="auto"/>
            <w:bottom w:val="none" w:sz="0" w:space="0" w:color="auto"/>
            <w:right w:val="none" w:sz="0" w:space="0" w:color="auto"/>
          </w:divBdr>
        </w:div>
        <w:div w:id="1041632197">
          <w:marLeft w:val="640"/>
          <w:marRight w:val="0"/>
          <w:marTop w:val="0"/>
          <w:marBottom w:val="0"/>
          <w:divBdr>
            <w:top w:val="none" w:sz="0" w:space="0" w:color="auto"/>
            <w:left w:val="none" w:sz="0" w:space="0" w:color="auto"/>
            <w:bottom w:val="none" w:sz="0" w:space="0" w:color="auto"/>
            <w:right w:val="none" w:sz="0" w:space="0" w:color="auto"/>
          </w:divBdr>
        </w:div>
        <w:div w:id="212888454">
          <w:marLeft w:val="640"/>
          <w:marRight w:val="0"/>
          <w:marTop w:val="0"/>
          <w:marBottom w:val="0"/>
          <w:divBdr>
            <w:top w:val="none" w:sz="0" w:space="0" w:color="auto"/>
            <w:left w:val="none" w:sz="0" w:space="0" w:color="auto"/>
            <w:bottom w:val="none" w:sz="0" w:space="0" w:color="auto"/>
            <w:right w:val="none" w:sz="0" w:space="0" w:color="auto"/>
          </w:divBdr>
        </w:div>
        <w:div w:id="399795976">
          <w:marLeft w:val="640"/>
          <w:marRight w:val="0"/>
          <w:marTop w:val="0"/>
          <w:marBottom w:val="0"/>
          <w:divBdr>
            <w:top w:val="none" w:sz="0" w:space="0" w:color="auto"/>
            <w:left w:val="none" w:sz="0" w:space="0" w:color="auto"/>
            <w:bottom w:val="none" w:sz="0" w:space="0" w:color="auto"/>
            <w:right w:val="none" w:sz="0" w:space="0" w:color="auto"/>
          </w:divBdr>
        </w:div>
        <w:div w:id="902370583">
          <w:marLeft w:val="640"/>
          <w:marRight w:val="0"/>
          <w:marTop w:val="0"/>
          <w:marBottom w:val="0"/>
          <w:divBdr>
            <w:top w:val="none" w:sz="0" w:space="0" w:color="auto"/>
            <w:left w:val="none" w:sz="0" w:space="0" w:color="auto"/>
            <w:bottom w:val="none" w:sz="0" w:space="0" w:color="auto"/>
            <w:right w:val="none" w:sz="0" w:space="0" w:color="auto"/>
          </w:divBdr>
        </w:div>
        <w:div w:id="505360268">
          <w:marLeft w:val="640"/>
          <w:marRight w:val="0"/>
          <w:marTop w:val="0"/>
          <w:marBottom w:val="0"/>
          <w:divBdr>
            <w:top w:val="none" w:sz="0" w:space="0" w:color="auto"/>
            <w:left w:val="none" w:sz="0" w:space="0" w:color="auto"/>
            <w:bottom w:val="none" w:sz="0" w:space="0" w:color="auto"/>
            <w:right w:val="none" w:sz="0" w:space="0" w:color="auto"/>
          </w:divBdr>
        </w:div>
        <w:div w:id="845242095">
          <w:marLeft w:val="640"/>
          <w:marRight w:val="0"/>
          <w:marTop w:val="0"/>
          <w:marBottom w:val="0"/>
          <w:divBdr>
            <w:top w:val="none" w:sz="0" w:space="0" w:color="auto"/>
            <w:left w:val="none" w:sz="0" w:space="0" w:color="auto"/>
            <w:bottom w:val="none" w:sz="0" w:space="0" w:color="auto"/>
            <w:right w:val="none" w:sz="0" w:space="0" w:color="auto"/>
          </w:divBdr>
        </w:div>
        <w:div w:id="413362733">
          <w:marLeft w:val="640"/>
          <w:marRight w:val="0"/>
          <w:marTop w:val="0"/>
          <w:marBottom w:val="0"/>
          <w:divBdr>
            <w:top w:val="none" w:sz="0" w:space="0" w:color="auto"/>
            <w:left w:val="none" w:sz="0" w:space="0" w:color="auto"/>
            <w:bottom w:val="none" w:sz="0" w:space="0" w:color="auto"/>
            <w:right w:val="none" w:sz="0" w:space="0" w:color="auto"/>
          </w:divBdr>
        </w:div>
        <w:div w:id="1471828482">
          <w:marLeft w:val="640"/>
          <w:marRight w:val="0"/>
          <w:marTop w:val="0"/>
          <w:marBottom w:val="0"/>
          <w:divBdr>
            <w:top w:val="none" w:sz="0" w:space="0" w:color="auto"/>
            <w:left w:val="none" w:sz="0" w:space="0" w:color="auto"/>
            <w:bottom w:val="none" w:sz="0" w:space="0" w:color="auto"/>
            <w:right w:val="none" w:sz="0" w:space="0" w:color="auto"/>
          </w:divBdr>
        </w:div>
        <w:div w:id="807169581">
          <w:marLeft w:val="640"/>
          <w:marRight w:val="0"/>
          <w:marTop w:val="0"/>
          <w:marBottom w:val="0"/>
          <w:divBdr>
            <w:top w:val="none" w:sz="0" w:space="0" w:color="auto"/>
            <w:left w:val="none" w:sz="0" w:space="0" w:color="auto"/>
            <w:bottom w:val="none" w:sz="0" w:space="0" w:color="auto"/>
            <w:right w:val="none" w:sz="0" w:space="0" w:color="auto"/>
          </w:divBdr>
        </w:div>
        <w:div w:id="1837457188">
          <w:marLeft w:val="640"/>
          <w:marRight w:val="0"/>
          <w:marTop w:val="0"/>
          <w:marBottom w:val="0"/>
          <w:divBdr>
            <w:top w:val="none" w:sz="0" w:space="0" w:color="auto"/>
            <w:left w:val="none" w:sz="0" w:space="0" w:color="auto"/>
            <w:bottom w:val="none" w:sz="0" w:space="0" w:color="auto"/>
            <w:right w:val="none" w:sz="0" w:space="0" w:color="auto"/>
          </w:divBdr>
        </w:div>
        <w:div w:id="2106151424">
          <w:marLeft w:val="640"/>
          <w:marRight w:val="0"/>
          <w:marTop w:val="0"/>
          <w:marBottom w:val="0"/>
          <w:divBdr>
            <w:top w:val="none" w:sz="0" w:space="0" w:color="auto"/>
            <w:left w:val="none" w:sz="0" w:space="0" w:color="auto"/>
            <w:bottom w:val="none" w:sz="0" w:space="0" w:color="auto"/>
            <w:right w:val="none" w:sz="0" w:space="0" w:color="auto"/>
          </w:divBdr>
        </w:div>
        <w:div w:id="2068991374">
          <w:marLeft w:val="640"/>
          <w:marRight w:val="0"/>
          <w:marTop w:val="0"/>
          <w:marBottom w:val="0"/>
          <w:divBdr>
            <w:top w:val="none" w:sz="0" w:space="0" w:color="auto"/>
            <w:left w:val="none" w:sz="0" w:space="0" w:color="auto"/>
            <w:bottom w:val="none" w:sz="0" w:space="0" w:color="auto"/>
            <w:right w:val="none" w:sz="0" w:space="0" w:color="auto"/>
          </w:divBdr>
        </w:div>
        <w:div w:id="1612591565">
          <w:marLeft w:val="640"/>
          <w:marRight w:val="0"/>
          <w:marTop w:val="0"/>
          <w:marBottom w:val="0"/>
          <w:divBdr>
            <w:top w:val="none" w:sz="0" w:space="0" w:color="auto"/>
            <w:left w:val="none" w:sz="0" w:space="0" w:color="auto"/>
            <w:bottom w:val="none" w:sz="0" w:space="0" w:color="auto"/>
            <w:right w:val="none" w:sz="0" w:space="0" w:color="auto"/>
          </w:divBdr>
        </w:div>
        <w:div w:id="470635268">
          <w:marLeft w:val="640"/>
          <w:marRight w:val="0"/>
          <w:marTop w:val="0"/>
          <w:marBottom w:val="0"/>
          <w:divBdr>
            <w:top w:val="none" w:sz="0" w:space="0" w:color="auto"/>
            <w:left w:val="none" w:sz="0" w:space="0" w:color="auto"/>
            <w:bottom w:val="none" w:sz="0" w:space="0" w:color="auto"/>
            <w:right w:val="none" w:sz="0" w:space="0" w:color="auto"/>
          </w:divBdr>
        </w:div>
        <w:div w:id="1529874039">
          <w:marLeft w:val="640"/>
          <w:marRight w:val="0"/>
          <w:marTop w:val="0"/>
          <w:marBottom w:val="0"/>
          <w:divBdr>
            <w:top w:val="none" w:sz="0" w:space="0" w:color="auto"/>
            <w:left w:val="none" w:sz="0" w:space="0" w:color="auto"/>
            <w:bottom w:val="none" w:sz="0" w:space="0" w:color="auto"/>
            <w:right w:val="none" w:sz="0" w:space="0" w:color="auto"/>
          </w:divBdr>
        </w:div>
        <w:div w:id="176582039">
          <w:marLeft w:val="640"/>
          <w:marRight w:val="0"/>
          <w:marTop w:val="0"/>
          <w:marBottom w:val="0"/>
          <w:divBdr>
            <w:top w:val="none" w:sz="0" w:space="0" w:color="auto"/>
            <w:left w:val="none" w:sz="0" w:space="0" w:color="auto"/>
            <w:bottom w:val="none" w:sz="0" w:space="0" w:color="auto"/>
            <w:right w:val="none" w:sz="0" w:space="0" w:color="auto"/>
          </w:divBdr>
        </w:div>
        <w:div w:id="1549142807">
          <w:marLeft w:val="640"/>
          <w:marRight w:val="0"/>
          <w:marTop w:val="0"/>
          <w:marBottom w:val="0"/>
          <w:divBdr>
            <w:top w:val="none" w:sz="0" w:space="0" w:color="auto"/>
            <w:left w:val="none" w:sz="0" w:space="0" w:color="auto"/>
            <w:bottom w:val="none" w:sz="0" w:space="0" w:color="auto"/>
            <w:right w:val="none" w:sz="0" w:space="0" w:color="auto"/>
          </w:divBdr>
        </w:div>
        <w:div w:id="75904851">
          <w:marLeft w:val="640"/>
          <w:marRight w:val="0"/>
          <w:marTop w:val="0"/>
          <w:marBottom w:val="0"/>
          <w:divBdr>
            <w:top w:val="none" w:sz="0" w:space="0" w:color="auto"/>
            <w:left w:val="none" w:sz="0" w:space="0" w:color="auto"/>
            <w:bottom w:val="none" w:sz="0" w:space="0" w:color="auto"/>
            <w:right w:val="none" w:sz="0" w:space="0" w:color="auto"/>
          </w:divBdr>
        </w:div>
        <w:div w:id="371005961">
          <w:marLeft w:val="640"/>
          <w:marRight w:val="0"/>
          <w:marTop w:val="0"/>
          <w:marBottom w:val="0"/>
          <w:divBdr>
            <w:top w:val="none" w:sz="0" w:space="0" w:color="auto"/>
            <w:left w:val="none" w:sz="0" w:space="0" w:color="auto"/>
            <w:bottom w:val="none" w:sz="0" w:space="0" w:color="auto"/>
            <w:right w:val="none" w:sz="0" w:space="0" w:color="auto"/>
          </w:divBdr>
        </w:div>
        <w:div w:id="1838301051">
          <w:marLeft w:val="640"/>
          <w:marRight w:val="0"/>
          <w:marTop w:val="0"/>
          <w:marBottom w:val="0"/>
          <w:divBdr>
            <w:top w:val="none" w:sz="0" w:space="0" w:color="auto"/>
            <w:left w:val="none" w:sz="0" w:space="0" w:color="auto"/>
            <w:bottom w:val="none" w:sz="0" w:space="0" w:color="auto"/>
            <w:right w:val="none" w:sz="0" w:space="0" w:color="auto"/>
          </w:divBdr>
        </w:div>
        <w:div w:id="2070883740">
          <w:marLeft w:val="640"/>
          <w:marRight w:val="0"/>
          <w:marTop w:val="0"/>
          <w:marBottom w:val="0"/>
          <w:divBdr>
            <w:top w:val="none" w:sz="0" w:space="0" w:color="auto"/>
            <w:left w:val="none" w:sz="0" w:space="0" w:color="auto"/>
            <w:bottom w:val="none" w:sz="0" w:space="0" w:color="auto"/>
            <w:right w:val="none" w:sz="0" w:space="0" w:color="auto"/>
          </w:divBdr>
        </w:div>
        <w:div w:id="1104494309">
          <w:marLeft w:val="640"/>
          <w:marRight w:val="0"/>
          <w:marTop w:val="0"/>
          <w:marBottom w:val="0"/>
          <w:divBdr>
            <w:top w:val="none" w:sz="0" w:space="0" w:color="auto"/>
            <w:left w:val="none" w:sz="0" w:space="0" w:color="auto"/>
            <w:bottom w:val="none" w:sz="0" w:space="0" w:color="auto"/>
            <w:right w:val="none" w:sz="0" w:space="0" w:color="auto"/>
          </w:divBdr>
        </w:div>
        <w:div w:id="1781802580">
          <w:marLeft w:val="640"/>
          <w:marRight w:val="0"/>
          <w:marTop w:val="0"/>
          <w:marBottom w:val="0"/>
          <w:divBdr>
            <w:top w:val="none" w:sz="0" w:space="0" w:color="auto"/>
            <w:left w:val="none" w:sz="0" w:space="0" w:color="auto"/>
            <w:bottom w:val="none" w:sz="0" w:space="0" w:color="auto"/>
            <w:right w:val="none" w:sz="0" w:space="0" w:color="auto"/>
          </w:divBdr>
        </w:div>
        <w:div w:id="92091621">
          <w:marLeft w:val="640"/>
          <w:marRight w:val="0"/>
          <w:marTop w:val="0"/>
          <w:marBottom w:val="0"/>
          <w:divBdr>
            <w:top w:val="none" w:sz="0" w:space="0" w:color="auto"/>
            <w:left w:val="none" w:sz="0" w:space="0" w:color="auto"/>
            <w:bottom w:val="none" w:sz="0" w:space="0" w:color="auto"/>
            <w:right w:val="none" w:sz="0" w:space="0" w:color="auto"/>
          </w:divBdr>
        </w:div>
        <w:div w:id="1603369305">
          <w:marLeft w:val="640"/>
          <w:marRight w:val="0"/>
          <w:marTop w:val="0"/>
          <w:marBottom w:val="0"/>
          <w:divBdr>
            <w:top w:val="none" w:sz="0" w:space="0" w:color="auto"/>
            <w:left w:val="none" w:sz="0" w:space="0" w:color="auto"/>
            <w:bottom w:val="none" w:sz="0" w:space="0" w:color="auto"/>
            <w:right w:val="none" w:sz="0" w:space="0" w:color="auto"/>
          </w:divBdr>
        </w:div>
        <w:div w:id="95028288">
          <w:marLeft w:val="640"/>
          <w:marRight w:val="0"/>
          <w:marTop w:val="0"/>
          <w:marBottom w:val="0"/>
          <w:divBdr>
            <w:top w:val="none" w:sz="0" w:space="0" w:color="auto"/>
            <w:left w:val="none" w:sz="0" w:space="0" w:color="auto"/>
            <w:bottom w:val="none" w:sz="0" w:space="0" w:color="auto"/>
            <w:right w:val="none" w:sz="0" w:space="0" w:color="auto"/>
          </w:divBdr>
        </w:div>
        <w:div w:id="625238596">
          <w:marLeft w:val="640"/>
          <w:marRight w:val="0"/>
          <w:marTop w:val="0"/>
          <w:marBottom w:val="0"/>
          <w:divBdr>
            <w:top w:val="none" w:sz="0" w:space="0" w:color="auto"/>
            <w:left w:val="none" w:sz="0" w:space="0" w:color="auto"/>
            <w:bottom w:val="none" w:sz="0" w:space="0" w:color="auto"/>
            <w:right w:val="none" w:sz="0" w:space="0" w:color="auto"/>
          </w:divBdr>
        </w:div>
        <w:div w:id="1667787366">
          <w:marLeft w:val="640"/>
          <w:marRight w:val="0"/>
          <w:marTop w:val="0"/>
          <w:marBottom w:val="0"/>
          <w:divBdr>
            <w:top w:val="none" w:sz="0" w:space="0" w:color="auto"/>
            <w:left w:val="none" w:sz="0" w:space="0" w:color="auto"/>
            <w:bottom w:val="none" w:sz="0" w:space="0" w:color="auto"/>
            <w:right w:val="none" w:sz="0" w:space="0" w:color="auto"/>
          </w:divBdr>
        </w:div>
        <w:div w:id="1916436040">
          <w:marLeft w:val="640"/>
          <w:marRight w:val="0"/>
          <w:marTop w:val="0"/>
          <w:marBottom w:val="0"/>
          <w:divBdr>
            <w:top w:val="none" w:sz="0" w:space="0" w:color="auto"/>
            <w:left w:val="none" w:sz="0" w:space="0" w:color="auto"/>
            <w:bottom w:val="none" w:sz="0" w:space="0" w:color="auto"/>
            <w:right w:val="none" w:sz="0" w:space="0" w:color="auto"/>
          </w:divBdr>
        </w:div>
        <w:div w:id="1193229572">
          <w:marLeft w:val="640"/>
          <w:marRight w:val="0"/>
          <w:marTop w:val="0"/>
          <w:marBottom w:val="0"/>
          <w:divBdr>
            <w:top w:val="none" w:sz="0" w:space="0" w:color="auto"/>
            <w:left w:val="none" w:sz="0" w:space="0" w:color="auto"/>
            <w:bottom w:val="none" w:sz="0" w:space="0" w:color="auto"/>
            <w:right w:val="none" w:sz="0" w:space="0" w:color="auto"/>
          </w:divBdr>
        </w:div>
        <w:div w:id="1674526253">
          <w:marLeft w:val="640"/>
          <w:marRight w:val="0"/>
          <w:marTop w:val="0"/>
          <w:marBottom w:val="0"/>
          <w:divBdr>
            <w:top w:val="none" w:sz="0" w:space="0" w:color="auto"/>
            <w:left w:val="none" w:sz="0" w:space="0" w:color="auto"/>
            <w:bottom w:val="none" w:sz="0" w:space="0" w:color="auto"/>
            <w:right w:val="none" w:sz="0" w:space="0" w:color="auto"/>
          </w:divBdr>
        </w:div>
        <w:div w:id="1587688000">
          <w:marLeft w:val="640"/>
          <w:marRight w:val="0"/>
          <w:marTop w:val="0"/>
          <w:marBottom w:val="0"/>
          <w:divBdr>
            <w:top w:val="none" w:sz="0" w:space="0" w:color="auto"/>
            <w:left w:val="none" w:sz="0" w:space="0" w:color="auto"/>
            <w:bottom w:val="none" w:sz="0" w:space="0" w:color="auto"/>
            <w:right w:val="none" w:sz="0" w:space="0" w:color="auto"/>
          </w:divBdr>
        </w:div>
        <w:div w:id="1308902315">
          <w:marLeft w:val="640"/>
          <w:marRight w:val="0"/>
          <w:marTop w:val="0"/>
          <w:marBottom w:val="0"/>
          <w:divBdr>
            <w:top w:val="none" w:sz="0" w:space="0" w:color="auto"/>
            <w:left w:val="none" w:sz="0" w:space="0" w:color="auto"/>
            <w:bottom w:val="none" w:sz="0" w:space="0" w:color="auto"/>
            <w:right w:val="none" w:sz="0" w:space="0" w:color="auto"/>
          </w:divBdr>
        </w:div>
        <w:div w:id="549928171">
          <w:marLeft w:val="640"/>
          <w:marRight w:val="0"/>
          <w:marTop w:val="0"/>
          <w:marBottom w:val="0"/>
          <w:divBdr>
            <w:top w:val="none" w:sz="0" w:space="0" w:color="auto"/>
            <w:left w:val="none" w:sz="0" w:space="0" w:color="auto"/>
            <w:bottom w:val="none" w:sz="0" w:space="0" w:color="auto"/>
            <w:right w:val="none" w:sz="0" w:space="0" w:color="auto"/>
          </w:divBdr>
        </w:div>
        <w:div w:id="575361195">
          <w:marLeft w:val="640"/>
          <w:marRight w:val="0"/>
          <w:marTop w:val="0"/>
          <w:marBottom w:val="0"/>
          <w:divBdr>
            <w:top w:val="none" w:sz="0" w:space="0" w:color="auto"/>
            <w:left w:val="none" w:sz="0" w:space="0" w:color="auto"/>
            <w:bottom w:val="none" w:sz="0" w:space="0" w:color="auto"/>
            <w:right w:val="none" w:sz="0" w:space="0" w:color="auto"/>
          </w:divBdr>
        </w:div>
        <w:div w:id="1042436064">
          <w:marLeft w:val="640"/>
          <w:marRight w:val="0"/>
          <w:marTop w:val="0"/>
          <w:marBottom w:val="0"/>
          <w:divBdr>
            <w:top w:val="none" w:sz="0" w:space="0" w:color="auto"/>
            <w:left w:val="none" w:sz="0" w:space="0" w:color="auto"/>
            <w:bottom w:val="none" w:sz="0" w:space="0" w:color="auto"/>
            <w:right w:val="none" w:sz="0" w:space="0" w:color="auto"/>
          </w:divBdr>
        </w:div>
      </w:divsChild>
    </w:div>
    <w:div w:id="1987199411">
      <w:bodyDiv w:val="1"/>
      <w:marLeft w:val="0"/>
      <w:marRight w:val="0"/>
      <w:marTop w:val="0"/>
      <w:marBottom w:val="0"/>
      <w:divBdr>
        <w:top w:val="none" w:sz="0" w:space="0" w:color="auto"/>
        <w:left w:val="none" w:sz="0" w:space="0" w:color="auto"/>
        <w:bottom w:val="none" w:sz="0" w:space="0" w:color="auto"/>
        <w:right w:val="none" w:sz="0" w:space="0" w:color="auto"/>
      </w:divBdr>
    </w:div>
    <w:div w:id="1987275777">
      <w:bodyDiv w:val="1"/>
      <w:marLeft w:val="0"/>
      <w:marRight w:val="0"/>
      <w:marTop w:val="0"/>
      <w:marBottom w:val="0"/>
      <w:divBdr>
        <w:top w:val="none" w:sz="0" w:space="0" w:color="auto"/>
        <w:left w:val="none" w:sz="0" w:space="0" w:color="auto"/>
        <w:bottom w:val="none" w:sz="0" w:space="0" w:color="auto"/>
        <w:right w:val="none" w:sz="0" w:space="0" w:color="auto"/>
      </w:divBdr>
    </w:div>
    <w:div w:id="1988506374">
      <w:bodyDiv w:val="1"/>
      <w:marLeft w:val="0"/>
      <w:marRight w:val="0"/>
      <w:marTop w:val="0"/>
      <w:marBottom w:val="0"/>
      <w:divBdr>
        <w:top w:val="none" w:sz="0" w:space="0" w:color="auto"/>
        <w:left w:val="none" w:sz="0" w:space="0" w:color="auto"/>
        <w:bottom w:val="none" w:sz="0" w:space="0" w:color="auto"/>
        <w:right w:val="none" w:sz="0" w:space="0" w:color="auto"/>
      </w:divBdr>
      <w:divsChild>
        <w:div w:id="647175899">
          <w:marLeft w:val="480"/>
          <w:marRight w:val="0"/>
          <w:marTop w:val="0"/>
          <w:marBottom w:val="0"/>
          <w:divBdr>
            <w:top w:val="none" w:sz="0" w:space="0" w:color="auto"/>
            <w:left w:val="none" w:sz="0" w:space="0" w:color="auto"/>
            <w:bottom w:val="none" w:sz="0" w:space="0" w:color="auto"/>
            <w:right w:val="none" w:sz="0" w:space="0" w:color="auto"/>
          </w:divBdr>
        </w:div>
        <w:div w:id="1355577953">
          <w:marLeft w:val="480"/>
          <w:marRight w:val="0"/>
          <w:marTop w:val="0"/>
          <w:marBottom w:val="0"/>
          <w:divBdr>
            <w:top w:val="none" w:sz="0" w:space="0" w:color="auto"/>
            <w:left w:val="none" w:sz="0" w:space="0" w:color="auto"/>
            <w:bottom w:val="none" w:sz="0" w:space="0" w:color="auto"/>
            <w:right w:val="none" w:sz="0" w:space="0" w:color="auto"/>
          </w:divBdr>
        </w:div>
        <w:div w:id="59334390">
          <w:marLeft w:val="480"/>
          <w:marRight w:val="0"/>
          <w:marTop w:val="0"/>
          <w:marBottom w:val="0"/>
          <w:divBdr>
            <w:top w:val="none" w:sz="0" w:space="0" w:color="auto"/>
            <w:left w:val="none" w:sz="0" w:space="0" w:color="auto"/>
            <w:bottom w:val="none" w:sz="0" w:space="0" w:color="auto"/>
            <w:right w:val="none" w:sz="0" w:space="0" w:color="auto"/>
          </w:divBdr>
        </w:div>
        <w:div w:id="810707380">
          <w:marLeft w:val="480"/>
          <w:marRight w:val="0"/>
          <w:marTop w:val="0"/>
          <w:marBottom w:val="0"/>
          <w:divBdr>
            <w:top w:val="none" w:sz="0" w:space="0" w:color="auto"/>
            <w:left w:val="none" w:sz="0" w:space="0" w:color="auto"/>
            <w:bottom w:val="none" w:sz="0" w:space="0" w:color="auto"/>
            <w:right w:val="none" w:sz="0" w:space="0" w:color="auto"/>
          </w:divBdr>
        </w:div>
        <w:div w:id="1325744561">
          <w:marLeft w:val="480"/>
          <w:marRight w:val="0"/>
          <w:marTop w:val="0"/>
          <w:marBottom w:val="0"/>
          <w:divBdr>
            <w:top w:val="none" w:sz="0" w:space="0" w:color="auto"/>
            <w:left w:val="none" w:sz="0" w:space="0" w:color="auto"/>
            <w:bottom w:val="none" w:sz="0" w:space="0" w:color="auto"/>
            <w:right w:val="none" w:sz="0" w:space="0" w:color="auto"/>
          </w:divBdr>
        </w:div>
        <w:div w:id="890388111">
          <w:marLeft w:val="480"/>
          <w:marRight w:val="0"/>
          <w:marTop w:val="0"/>
          <w:marBottom w:val="0"/>
          <w:divBdr>
            <w:top w:val="none" w:sz="0" w:space="0" w:color="auto"/>
            <w:left w:val="none" w:sz="0" w:space="0" w:color="auto"/>
            <w:bottom w:val="none" w:sz="0" w:space="0" w:color="auto"/>
            <w:right w:val="none" w:sz="0" w:space="0" w:color="auto"/>
          </w:divBdr>
        </w:div>
        <w:div w:id="280310682">
          <w:marLeft w:val="480"/>
          <w:marRight w:val="0"/>
          <w:marTop w:val="0"/>
          <w:marBottom w:val="0"/>
          <w:divBdr>
            <w:top w:val="none" w:sz="0" w:space="0" w:color="auto"/>
            <w:left w:val="none" w:sz="0" w:space="0" w:color="auto"/>
            <w:bottom w:val="none" w:sz="0" w:space="0" w:color="auto"/>
            <w:right w:val="none" w:sz="0" w:space="0" w:color="auto"/>
          </w:divBdr>
        </w:div>
        <w:div w:id="836653873">
          <w:marLeft w:val="480"/>
          <w:marRight w:val="0"/>
          <w:marTop w:val="0"/>
          <w:marBottom w:val="0"/>
          <w:divBdr>
            <w:top w:val="none" w:sz="0" w:space="0" w:color="auto"/>
            <w:left w:val="none" w:sz="0" w:space="0" w:color="auto"/>
            <w:bottom w:val="none" w:sz="0" w:space="0" w:color="auto"/>
            <w:right w:val="none" w:sz="0" w:space="0" w:color="auto"/>
          </w:divBdr>
        </w:div>
        <w:div w:id="680208196">
          <w:marLeft w:val="480"/>
          <w:marRight w:val="0"/>
          <w:marTop w:val="0"/>
          <w:marBottom w:val="0"/>
          <w:divBdr>
            <w:top w:val="none" w:sz="0" w:space="0" w:color="auto"/>
            <w:left w:val="none" w:sz="0" w:space="0" w:color="auto"/>
            <w:bottom w:val="none" w:sz="0" w:space="0" w:color="auto"/>
            <w:right w:val="none" w:sz="0" w:space="0" w:color="auto"/>
          </w:divBdr>
        </w:div>
        <w:div w:id="1910337417">
          <w:marLeft w:val="480"/>
          <w:marRight w:val="0"/>
          <w:marTop w:val="0"/>
          <w:marBottom w:val="0"/>
          <w:divBdr>
            <w:top w:val="none" w:sz="0" w:space="0" w:color="auto"/>
            <w:left w:val="none" w:sz="0" w:space="0" w:color="auto"/>
            <w:bottom w:val="none" w:sz="0" w:space="0" w:color="auto"/>
            <w:right w:val="none" w:sz="0" w:space="0" w:color="auto"/>
          </w:divBdr>
        </w:div>
        <w:div w:id="41833077">
          <w:marLeft w:val="480"/>
          <w:marRight w:val="0"/>
          <w:marTop w:val="0"/>
          <w:marBottom w:val="0"/>
          <w:divBdr>
            <w:top w:val="none" w:sz="0" w:space="0" w:color="auto"/>
            <w:left w:val="none" w:sz="0" w:space="0" w:color="auto"/>
            <w:bottom w:val="none" w:sz="0" w:space="0" w:color="auto"/>
            <w:right w:val="none" w:sz="0" w:space="0" w:color="auto"/>
          </w:divBdr>
        </w:div>
        <w:div w:id="6567682">
          <w:marLeft w:val="480"/>
          <w:marRight w:val="0"/>
          <w:marTop w:val="0"/>
          <w:marBottom w:val="0"/>
          <w:divBdr>
            <w:top w:val="none" w:sz="0" w:space="0" w:color="auto"/>
            <w:left w:val="none" w:sz="0" w:space="0" w:color="auto"/>
            <w:bottom w:val="none" w:sz="0" w:space="0" w:color="auto"/>
            <w:right w:val="none" w:sz="0" w:space="0" w:color="auto"/>
          </w:divBdr>
        </w:div>
        <w:div w:id="1596210517">
          <w:marLeft w:val="480"/>
          <w:marRight w:val="0"/>
          <w:marTop w:val="0"/>
          <w:marBottom w:val="0"/>
          <w:divBdr>
            <w:top w:val="none" w:sz="0" w:space="0" w:color="auto"/>
            <w:left w:val="none" w:sz="0" w:space="0" w:color="auto"/>
            <w:bottom w:val="none" w:sz="0" w:space="0" w:color="auto"/>
            <w:right w:val="none" w:sz="0" w:space="0" w:color="auto"/>
          </w:divBdr>
        </w:div>
        <w:div w:id="145634635">
          <w:marLeft w:val="480"/>
          <w:marRight w:val="0"/>
          <w:marTop w:val="0"/>
          <w:marBottom w:val="0"/>
          <w:divBdr>
            <w:top w:val="none" w:sz="0" w:space="0" w:color="auto"/>
            <w:left w:val="none" w:sz="0" w:space="0" w:color="auto"/>
            <w:bottom w:val="none" w:sz="0" w:space="0" w:color="auto"/>
            <w:right w:val="none" w:sz="0" w:space="0" w:color="auto"/>
          </w:divBdr>
        </w:div>
        <w:div w:id="322776582">
          <w:marLeft w:val="480"/>
          <w:marRight w:val="0"/>
          <w:marTop w:val="0"/>
          <w:marBottom w:val="0"/>
          <w:divBdr>
            <w:top w:val="none" w:sz="0" w:space="0" w:color="auto"/>
            <w:left w:val="none" w:sz="0" w:space="0" w:color="auto"/>
            <w:bottom w:val="none" w:sz="0" w:space="0" w:color="auto"/>
            <w:right w:val="none" w:sz="0" w:space="0" w:color="auto"/>
          </w:divBdr>
        </w:div>
        <w:div w:id="945964778">
          <w:marLeft w:val="480"/>
          <w:marRight w:val="0"/>
          <w:marTop w:val="0"/>
          <w:marBottom w:val="0"/>
          <w:divBdr>
            <w:top w:val="none" w:sz="0" w:space="0" w:color="auto"/>
            <w:left w:val="none" w:sz="0" w:space="0" w:color="auto"/>
            <w:bottom w:val="none" w:sz="0" w:space="0" w:color="auto"/>
            <w:right w:val="none" w:sz="0" w:space="0" w:color="auto"/>
          </w:divBdr>
        </w:div>
        <w:div w:id="638459954">
          <w:marLeft w:val="480"/>
          <w:marRight w:val="0"/>
          <w:marTop w:val="0"/>
          <w:marBottom w:val="0"/>
          <w:divBdr>
            <w:top w:val="none" w:sz="0" w:space="0" w:color="auto"/>
            <w:left w:val="none" w:sz="0" w:space="0" w:color="auto"/>
            <w:bottom w:val="none" w:sz="0" w:space="0" w:color="auto"/>
            <w:right w:val="none" w:sz="0" w:space="0" w:color="auto"/>
          </w:divBdr>
        </w:div>
        <w:div w:id="946276470">
          <w:marLeft w:val="480"/>
          <w:marRight w:val="0"/>
          <w:marTop w:val="0"/>
          <w:marBottom w:val="0"/>
          <w:divBdr>
            <w:top w:val="none" w:sz="0" w:space="0" w:color="auto"/>
            <w:left w:val="none" w:sz="0" w:space="0" w:color="auto"/>
            <w:bottom w:val="none" w:sz="0" w:space="0" w:color="auto"/>
            <w:right w:val="none" w:sz="0" w:space="0" w:color="auto"/>
          </w:divBdr>
        </w:div>
        <w:div w:id="779885142">
          <w:marLeft w:val="480"/>
          <w:marRight w:val="0"/>
          <w:marTop w:val="0"/>
          <w:marBottom w:val="0"/>
          <w:divBdr>
            <w:top w:val="none" w:sz="0" w:space="0" w:color="auto"/>
            <w:left w:val="none" w:sz="0" w:space="0" w:color="auto"/>
            <w:bottom w:val="none" w:sz="0" w:space="0" w:color="auto"/>
            <w:right w:val="none" w:sz="0" w:space="0" w:color="auto"/>
          </w:divBdr>
        </w:div>
      </w:divsChild>
    </w:div>
    <w:div w:id="1995527313">
      <w:bodyDiv w:val="1"/>
      <w:marLeft w:val="0"/>
      <w:marRight w:val="0"/>
      <w:marTop w:val="0"/>
      <w:marBottom w:val="0"/>
      <w:divBdr>
        <w:top w:val="none" w:sz="0" w:space="0" w:color="auto"/>
        <w:left w:val="none" w:sz="0" w:space="0" w:color="auto"/>
        <w:bottom w:val="none" w:sz="0" w:space="0" w:color="auto"/>
        <w:right w:val="none" w:sz="0" w:space="0" w:color="auto"/>
      </w:divBdr>
      <w:divsChild>
        <w:div w:id="1029602547">
          <w:marLeft w:val="480"/>
          <w:marRight w:val="0"/>
          <w:marTop w:val="0"/>
          <w:marBottom w:val="0"/>
          <w:divBdr>
            <w:top w:val="none" w:sz="0" w:space="0" w:color="auto"/>
            <w:left w:val="none" w:sz="0" w:space="0" w:color="auto"/>
            <w:bottom w:val="none" w:sz="0" w:space="0" w:color="auto"/>
            <w:right w:val="none" w:sz="0" w:space="0" w:color="auto"/>
          </w:divBdr>
        </w:div>
        <w:div w:id="771978194">
          <w:marLeft w:val="480"/>
          <w:marRight w:val="0"/>
          <w:marTop w:val="0"/>
          <w:marBottom w:val="0"/>
          <w:divBdr>
            <w:top w:val="none" w:sz="0" w:space="0" w:color="auto"/>
            <w:left w:val="none" w:sz="0" w:space="0" w:color="auto"/>
            <w:bottom w:val="none" w:sz="0" w:space="0" w:color="auto"/>
            <w:right w:val="none" w:sz="0" w:space="0" w:color="auto"/>
          </w:divBdr>
        </w:div>
        <w:div w:id="1505586811">
          <w:marLeft w:val="480"/>
          <w:marRight w:val="0"/>
          <w:marTop w:val="0"/>
          <w:marBottom w:val="0"/>
          <w:divBdr>
            <w:top w:val="none" w:sz="0" w:space="0" w:color="auto"/>
            <w:left w:val="none" w:sz="0" w:space="0" w:color="auto"/>
            <w:bottom w:val="none" w:sz="0" w:space="0" w:color="auto"/>
            <w:right w:val="none" w:sz="0" w:space="0" w:color="auto"/>
          </w:divBdr>
        </w:div>
        <w:div w:id="42214674">
          <w:marLeft w:val="480"/>
          <w:marRight w:val="0"/>
          <w:marTop w:val="0"/>
          <w:marBottom w:val="0"/>
          <w:divBdr>
            <w:top w:val="none" w:sz="0" w:space="0" w:color="auto"/>
            <w:left w:val="none" w:sz="0" w:space="0" w:color="auto"/>
            <w:bottom w:val="none" w:sz="0" w:space="0" w:color="auto"/>
            <w:right w:val="none" w:sz="0" w:space="0" w:color="auto"/>
          </w:divBdr>
        </w:div>
        <w:div w:id="707022759">
          <w:marLeft w:val="480"/>
          <w:marRight w:val="0"/>
          <w:marTop w:val="0"/>
          <w:marBottom w:val="0"/>
          <w:divBdr>
            <w:top w:val="none" w:sz="0" w:space="0" w:color="auto"/>
            <w:left w:val="none" w:sz="0" w:space="0" w:color="auto"/>
            <w:bottom w:val="none" w:sz="0" w:space="0" w:color="auto"/>
            <w:right w:val="none" w:sz="0" w:space="0" w:color="auto"/>
          </w:divBdr>
        </w:div>
        <w:div w:id="1617443259">
          <w:marLeft w:val="480"/>
          <w:marRight w:val="0"/>
          <w:marTop w:val="0"/>
          <w:marBottom w:val="0"/>
          <w:divBdr>
            <w:top w:val="none" w:sz="0" w:space="0" w:color="auto"/>
            <w:left w:val="none" w:sz="0" w:space="0" w:color="auto"/>
            <w:bottom w:val="none" w:sz="0" w:space="0" w:color="auto"/>
            <w:right w:val="none" w:sz="0" w:space="0" w:color="auto"/>
          </w:divBdr>
        </w:div>
        <w:div w:id="1503548232">
          <w:marLeft w:val="480"/>
          <w:marRight w:val="0"/>
          <w:marTop w:val="0"/>
          <w:marBottom w:val="0"/>
          <w:divBdr>
            <w:top w:val="none" w:sz="0" w:space="0" w:color="auto"/>
            <w:left w:val="none" w:sz="0" w:space="0" w:color="auto"/>
            <w:bottom w:val="none" w:sz="0" w:space="0" w:color="auto"/>
            <w:right w:val="none" w:sz="0" w:space="0" w:color="auto"/>
          </w:divBdr>
        </w:div>
        <w:div w:id="375475213">
          <w:marLeft w:val="480"/>
          <w:marRight w:val="0"/>
          <w:marTop w:val="0"/>
          <w:marBottom w:val="0"/>
          <w:divBdr>
            <w:top w:val="none" w:sz="0" w:space="0" w:color="auto"/>
            <w:left w:val="none" w:sz="0" w:space="0" w:color="auto"/>
            <w:bottom w:val="none" w:sz="0" w:space="0" w:color="auto"/>
            <w:right w:val="none" w:sz="0" w:space="0" w:color="auto"/>
          </w:divBdr>
        </w:div>
        <w:div w:id="856625073">
          <w:marLeft w:val="480"/>
          <w:marRight w:val="0"/>
          <w:marTop w:val="0"/>
          <w:marBottom w:val="0"/>
          <w:divBdr>
            <w:top w:val="none" w:sz="0" w:space="0" w:color="auto"/>
            <w:left w:val="none" w:sz="0" w:space="0" w:color="auto"/>
            <w:bottom w:val="none" w:sz="0" w:space="0" w:color="auto"/>
            <w:right w:val="none" w:sz="0" w:space="0" w:color="auto"/>
          </w:divBdr>
        </w:div>
        <w:div w:id="80032534">
          <w:marLeft w:val="480"/>
          <w:marRight w:val="0"/>
          <w:marTop w:val="0"/>
          <w:marBottom w:val="0"/>
          <w:divBdr>
            <w:top w:val="none" w:sz="0" w:space="0" w:color="auto"/>
            <w:left w:val="none" w:sz="0" w:space="0" w:color="auto"/>
            <w:bottom w:val="none" w:sz="0" w:space="0" w:color="auto"/>
            <w:right w:val="none" w:sz="0" w:space="0" w:color="auto"/>
          </w:divBdr>
        </w:div>
        <w:div w:id="1677151372">
          <w:marLeft w:val="480"/>
          <w:marRight w:val="0"/>
          <w:marTop w:val="0"/>
          <w:marBottom w:val="0"/>
          <w:divBdr>
            <w:top w:val="none" w:sz="0" w:space="0" w:color="auto"/>
            <w:left w:val="none" w:sz="0" w:space="0" w:color="auto"/>
            <w:bottom w:val="none" w:sz="0" w:space="0" w:color="auto"/>
            <w:right w:val="none" w:sz="0" w:space="0" w:color="auto"/>
          </w:divBdr>
        </w:div>
        <w:div w:id="1137724600">
          <w:marLeft w:val="480"/>
          <w:marRight w:val="0"/>
          <w:marTop w:val="0"/>
          <w:marBottom w:val="0"/>
          <w:divBdr>
            <w:top w:val="none" w:sz="0" w:space="0" w:color="auto"/>
            <w:left w:val="none" w:sz="0" w:space="0" w:color="auto"/>
            <w:bottom w:val="none" w:sz="0" w:space="0" w:color="auto"/>
            <w:right w:val="none" w:sz="0" w:space="0" w:color="auto"/>
          </w:divBdr>
        </w:div>
        <w:div w:id="1405103823">
          <w:marLeft w:val="480"/>
          <w:marRight w:val="0"/>
          <w:marTop w:val="0"/>
          <w:marBottom w:val="0"/>
          <w:divBdr>
            <w:top w:val="none" w:sz="0" w:space="0" w:color="auto"/>
            <w:left w:val="none" w:sz="0" w:space="0" w:color="auto"/>
            <w:bottom w:val="none" w:sz="0" w:space="0" w:color="auto"/>
            <w:right w:val="none" w:sz="0" w:space="0" w:color="auto"/>
          </w:divBdr>
        </w:div>
        <w:div w:id="1396588478">
          <w:marLeft w:val="480"/>
          <w:marRight w:val="0"/>
          <w:marTop w:val="0"/>
          <w:marBottom w:val="0"/>
          <w:divBdr>
            <w:top w:val="none" w:sz="0" w:space="0" w:color="auto"/>
            <w:left w:val="none" w:sz="0" w:space="0" w:color="auto"/>
            <w:bottom w:val="none" w:sz="0" w:space="0" w:color="auto"/>
            <w:right w:val="none" w:sz="0" w:space="0" w:color="auto"/>
          </w:divBdr>
        </w:div>
        <w:div w:id="1886480649">
          <w:marLeft w:val="480"/>
          <w:marRight w:val="0"/>
          <w:marTop w:val="0"/>
          <w:marBottom w:val="0"/>
          <w:divBdr>
            <w:top w:val="none" w:sz="0" w:space="0" w:color="auto"/>
            <w:left w:val="none" w:sz="0" w:space="0" w:color="auto"/>
            <w:bottom w:val="none" w:sz="0" w:space="0" w:color="auto"/>
            <w:right w:val="none" w:sz="0" w:space="0" w:color="auto"/>
          </w:divBdr>
        </w:div>
        <w:div w:id="740950334">
          <w:marLeft w:val="480"/>
          <w:marRight w:val="0"/>
          <w:marTop w:val="0"/>
          <w:marBottom w:val="0"/>
          <w:divBdr>
            <w:top w:val="none" w:sz="0" w:space="0" w:color="auto"/>
            <w:left w:val="none" w:sz="0" w:space="0" w:color="auto"/>
            <w:bottom w:val="none" w:sz="0" w:space="0" w:color="auto"/>
            <w:right w:val="none" w:sz="0" w:space="0" w:color="auto"/>
          </w:divBdr>
        </w:div>
        <w:div w:id="486094118">
          <w:marLeft w:val="480"/>
          <w:marRight w:val="0"/>
          <w:marTop w:val="0"/>
          <w:marBottom w:val="0"/>
          <w:divBdr>
            <w:top w:val="none" w:sz="0" w:space="0" w:color="auto"/>
            <w:left w:val="none" w:sz="0" w:space="0" w:color="auto"/>
            <w:bottom w:val="none" w:sz="0" w:space="0" w:color="auto"/>
            <w:right w:val="none" w:sz="0" w:space="0" w:color="auto"/>
          </w:divBdr>
        </w:div>
        <w:div w:id="2032561282">
          <w:marLeft w:val="480"/>
          <w:marRight w:val="0"/>
          <w:marTop w:val="0"/>
          <w:marBottom w:val="0"/>
          <w:divBdr>
            <w:top w:val="none" w:sz="0" w:space="0" w:color="auto"/>
            <w:left w:val="none" w:sz="0" w:space="0" w:color="auto"/>
            <w:bottom w:val="none" w:sz="0" w:space="0" w:color="auto"/>
            <w:right w:val="none" w:sz="0" w:space="0" w:color="auto"/>
          </w:divBdr>
        </w:div>
        <w:div w:id="1385183348">
          <w:marLeft w:val="480"/>
          <w:marRight w:val="0"/>
          <w:marTop w:val="0"/>
          <w:marBottom w:val="0"/>
          <w:divBdr>
            <w:top w:val="none" w:sz="0" w:space="0" w:color="auto"/>
            <w:left w:val="none" w:sz="0" w:space="0" w:color="auto"/>
            <w:bottom w:val="none" w:sz="0" w:space="0" w:color="auto"/>
            <w:right w:val="none" w:sz="0" w:space="0" w:color="auto"/>
          </w:divBdr>
        </w:div>
        <w:div w:id="1607468646">
          <w:marLeft w:val="480"/>
          <w:marRight w:val="0"/>
          <w:marTop w:val="0"/>
          <w:marBottom w:val="0"/>
          <w:divBdr>
            <w:top w:val="none" w:sz="0" w:space="0" w:color="auto"/>
            <w:left w:val="none" w:sz="0" w:space="0" w:color="auto"/>
            <w:bottom w:val="none" w:sz="0" w:space="0" w:color="auto"/>
            <w:right w:val="none" w:sz="0" w:space="0" w:color="auto"/>
          </w:divBdr>
        </w:div>
        <w:div w:id="2143427659">
          <w:marLeft w:val="480"/>
          <w:marRight w:val="0"/>
          <w:marTop w:val="0"/>
          <w:marBottom w:val="0"/>
          <w:divBdr>
            <w:top w:val="none" w:sz="0" w:space="0" w:color="auto"/>
            <w:left w:val="none" w:sz="0" w:space="0" w:color="auto"/>
            <w:bottom w:val="none" w:sz="0" w:space="0" w:color="auto"/>
            <w:right w:val="none" w:sz="0" w:space="0" w:color="auto"/>
          </w:divBdr>
        </w:div>
        <w:div w:id="1948657634">
          <w:marLeft w:val="480"/>
          <w:marRight w:val="0"/>
          <w:marTop w:val="0"/>
          <w:marBottom w:val="0"/>
          <w:divBdr>
            <w:top w:val="none" w:sz="0" w:space="0" w:color="auto"/>
            <w:left w:val="none" w:sz="0" w:space="0" w:color="auto"/>
            <w:bottom w:val="none" w:sz="0" w:space="0" w:color="auto"/>
            <w:right w:val="none" w:sz="0" w:space="0" w:color="auto"/>
          </w:divBdr>
        </w:div>
        <w:div w:id="221596674">
          <w:marLeft w:val="480"/>
          <w:marRight w:val="0"/>
          <w:marTop w:val="0"/>
          <w:marBottom w:val="0"/>
          <w:divBdr>
            <w:top w:val="none" w:sz="0" w:space="0" w:color="auto"/>
            <w:left w:val="none" w:sz="0" w:space="0" w:color="auto"/>
            <w:bottom w:val="none" w:sz="0" w:space="0" w:color="auto"/>
            <w:right w:val="none" w:sz="0" w:space="0" w:color="auto"/>
          </w:divBdr>
        </w:div>
        <w:div w:id="261452154">
          <w:marLeft w:val="480"/>
          <w:marRight w:val="0"/>
          <w:marTop w:val="0"/>
          <w:marBottom w:val="0"/>
          <w:divBdr>
            <w:top w:val="none" w:sz="0" w:space="0" w:color="auto"/>
            <w:left w:val="none" w:sz="0" w:space="0" w:color="auto"/>
            <w:bottom w:val="none" w:sz="0" w:space="0" w:color="auto"/>
            <w:right w:val="none" w:sz="0" w:space="0" w:color="auto"/>
          </w:divBdr>
        </w:div>
        <w:div w:id="2024740721">
          <w:marLeft w:val="480"/>
          <w:marRight w:val="0"/>
          <w:marTop w:val="0"/>
          <w:marBottom w:val="0"/>
          <w:divBdr>
            <w:top w:val="none" w:sz="0" w:space="0" w:color="auto"/>
            <w:left w:val="none" w:sz="0" w:space="0" w:color="auto"/>
            <w:bottom w:val="none" w:sz="0" w:space="0" w:color="auto"/>
            <w:right w:val="none" w:sz="0" w:space="0" w:color="auto"/>
          </w:divBdr>
        </w:div>
        <w:div w:id="1547370534">
          <w:marLeft w:val="480"/>
          <w:marRight w:val="0"/>
          <w:marTop w:val="0"/>
          <w:marBottom w:val="0"/>
          <w:divBdr>
            <w:top w:val="none" w:sz="0" w:space="0" w:color="auto"/>
            <w:left w:val="none" w:sz="0" w:space="0" w:color="auto"/>
            <w:bottom w:val="none" w:sz="0" w:space="0" w:color="auto"/>
            <w:right w:val="none" w:sz="0" w:space="0" w:color="auto"/>
          </w:divBdr>
        </w:div>
        <w:div w:id="1182354798">
          <w:marLeft w:val="480"/>
          <w:marRight w:val="0"/>
          <w:marTop w:val="0"/>
          <w:marBottom w:val="0"/>
          <w:divBdr>
            <w:top w:val="none" w:sz="0" w:space="0" w:color="auto"/>
            <w:left w:val="none" w:sz="0" w:space="0" w:color="auto"/>
            <w:bottom w:val="none" w:sz="0" w:space="0" w:color="auto"/>
            <w:right w:val="none" w:sz="0" w:space="0" w:color="auto"/>
          </w:divBdr>
        </w:div>
        <w:div w:id="326903577">
          <w:marLeft w:val="480"/>
          <w:marRight w:val="0"/>
          <w:marTop w:val="0"/>
          <w:marBottom w:val="0"/>
          <w:divBdr>
            <w:top w:val="none" w:sz="0" w:space="0" w:color="auto"/>
            <w:left w:val="none" w:sz="0" w:space="0" w:color="auto"/>
            <w:bottom w:val="none" w:sz="0" w:space="0" w:color="auto"/>
            <w:right w:val="none" w:sz="0" w:space="0" w:color="auto"/>
          </w:divBdr>
        </w:div>
        <w:div w:id="75320810">
          <w:marLeft w:val="480"/>
          <w:marRight w:val="0"/>
          <w:marTop w:val="0"/>
          <w:marBottom w:val="0"/>
          <w:divBdr>
            <w:top w:val="none" w:sz="0" w:space="0" w:color="auto"/>
            <w:left w:val="none" w:sz="0" w:space="0" w:color="auto"/>
            <w:bottom w:val="none" w:sz="0" w:space="0" w:color="auto"/>
            <w:right w:val="none" w:sz="0" w:space="0" w:color="auto"/>
          </w:divBdr>
        </w:div>
        <w:div w:id="941376988">
          <w:marLeft w:val="480"/>
          <w:marRight w:val="0"/>
          <w:marTop w:val="0"/>
          <w:marBottom w:val="0"/>
          <w:divBdr>
            <w:top w:val="none" w:sz="0" w:space="0" w:color="auto"/>
            <w:left w:val="none" w:sz="0" w:space="0" w:color="auto"/>
            <w:bottom w:val="none" w:sz="0" w:space="0" w:color="auto"/>
            <w:right w:val="none" w:sz="0" w:space="0" w:color="auto"/>
          </w:divBdr>
        </w:div>
        <w:div w:id="902983905">
          <w:marLeft w:val="480"/>
          <w:marRight w:val="0"/>
          <w:marTop w:val="0"/>
          <w:marBottom w:val="0"/>
          <w:divBdr>
            <w:top w:val="none" w:sz="0" w:space="0" w:color="auto"/>
            <w:left w:val="none" w:sz="0" w:space="0" w:color="auto"/>
            <w:bottom w:val="none" w:sz="0" w:space="0" w:color="auto"/>
            <w:right w:val="none" w:sz="0" w:space="0" w:color="auto"/>
          </w:divBdr>
        </w:div>
        <w:div w:id="50814823">
          <w:marLeft w:val="480"/>
          <w:marRight w:val="0"/>
          <w:marTop w:val="0"/>
          <w:marBottom w:val="0"/>
          <w:divBdr>
            <w:top w:val="none" w:sz="0" w:space="0" w:color="auto"/>
            <w:left w:val="none" w:sz="0" w:space="0" w:color="auto"/>
            <w:bottom w:val="none" w:sz="0" w:space="0" w:color="auto"/>
            <w:right w:val="none" w:sz="0" w:space="0" w:color="auto"/>
          </w:divBdr>
        </w:div>
        <w:div w:id="452091707">
          <w:marLeft w:val="480"/>
          <w:marRight w:val="0"/>
          <w:marTop w:val="0"/>
          <w:marBottom w:val="0"/>
          <w:divBdr>
            <w:top w:val="none" w:sz="0" w:space="0" w:color="auto"/>
            <w:left w:val="none" w:sz="0" w:space="0" w:color="auto"/>
            <w:bottom w:val="none" w:sz="0" w:space="0" w:color="auto"/>
            <w:right w:val="none" w:sz="0" w:space="0" w:color="auto"/>
          </w:divBdr>
        </w:div>
        <w:div w:id="1972324678">
          <w:marLeft w:val="480"/>
          <w:marRight w:val="0"/>
          <w:marTop w:val="0"/>
          <w:marBottom w:val="0"/>
          <w:divBdr>
            <w:top w:val="none" w:sz="0" w:space="0" w:color="auto"/>
            <w:left w:val="none" w:sz="0" w:space="0" w:color="auto"/>
            <w:bottom w:val="none" w:sz="0" w:space="0" w:color="auto"/>
            <w:right w:val="none" w:sz="0" w:space="0" w:color="auto"/>
          </w:divBdr>
        </w:div>
        <w:div w:id="798457577">
          <w:marLeft w:val="480"/>
          <w:marRight w:val="0"/>
          <w:marTop w:val="0"/>
          <w:marBottom w:val="0"/>
          <w:divBdr>
            <w:top w:val="none" w:sz="0" w:space="0" w:color="auto"/>
            <w:left w:val="none" w:sz="0" w:space="0" w:color="auto"/>
            <w:bottom w:val="none" w:sz="0" w:space="0" w:color="auto"/>
            <w:right w:val="none" w:sz="0" w:space="0" w:color="auto"/>
          </w:divBdr>
        </w:div>
        <w:div w:id="1745372221">
          <w:marLeft w:val="480"/>
          <w:marRight w:val="0"/>
          <w:marTop w:val="0"/>
          <w:marBottom w:val="0"/>
          <w:divBdr>
            <w:top w:val="none" w:sz="0" w:space="0" w:color="auto"/>
            <w:left w:val="none" w:sz="0" w:space="0" w:color="auto"/>
            <w:bottom w:val="none" w:sz="0" w:space="0" w:color="auto"/>
            <w:right w:val="none" w:sz="0" w:space="0" w:color="auto"/>
          </w:divBdr>
        </w:div>
        <w:div w:id="1875536401">
          <w:marLeft w:val="480"/>
          <w:marRight w:val="0"/>
          <w:marTop w:val="0"/>
          <w:marBottom w:val="0"/>
          <w:divBdr>
            <w:top w:val="none" w:sz="0" w:space="0" w:color="auto"/>
            <w:left w:val="none" w:sz="0" w:space="0" w:color="auto"/>
            <w:bottom w:val="none" w:sz="0" w:space="0" w:color="auto"/>
            <w:right w:val="none" w:sz="0" w:space="0" w:color="auto"/>
          </w:divBdr>
        </w:div>
        <w:div w:id="692804993">
          <w:marLeft w:val="480"/>
          <w:marRight w:val="0"/>
          <w:marTop w:val="0"/>
          <w:marBottom w:val="0"/>
          <w:divBdr>
            <w:top w:val="none" w:sz="0" w:space="0" w:color="auto"/>
            <w:left w:val="none" w:sz="0" w:space="0" w:color="auto"/>
            <w:bottom w:val="none" w:sz="0" w:space="0" w:color="auto"/>
            <w:right w:val="none" w:sz="0" w:space="0" w:color="auto"/>
          </w:divBdr>
        </w:div>
        <w:div w:id="1161970650">
          <w:marLeft w:val="480"/>
          <w:marRight w:val="0"/>
          <w:marTop w:val="0"/>
          <w:marBottom w:val="0"/>
          <w:divBdr>
            <w:top w:val="none" w:sz="0" w:space="0" w:color="auto"/>
            <w:left w:val="none" w:sz="0" w:space="0" w:color="auto"/>
            <w:bottom w:val="none" w:sz="0" w:space="0" w:color="auto"/>
            <w:right w:val="none" w:sz="0" w:space="0" w:color="auto"/>
          </w:divBdr>
        </w:div>
        <w:div w:id="739062205">
          <w:marLeft w:val="480"/>
          <w:marRight w:val="0"/>
          <w:marTop w:val="0"/>
          <w:marBottom w:val="0"/>
          <w:divBdr>
            <w:top w:val="none" w:sz="0" w:space="0" w:color="auto"/>
            <w:left w:val="none" w:sz="0" w:space="0" w:color="auto"/>
            <w:bottom w:val="none" w:sz="0" w:space="0" w:color="auto"/>
            <w:right w:val="none" w:sz="0" w:space="0" w:color="auto"/>
          </w:divBdr>
        </w:div>
        <w:div w:id="1173258175">
          <w:marLeft w:val="480"/>
          <w:marRight w:val="0"/>
          <w:marTop w:val="0"/>
          <w:marBottom w:val="0"/>
          <w:divBdr>
            <w:top w:val="none" w:sz="0" w:space="0" w:color="auto"/>
            <w:left w:val="none" w:sz="0" w:space="0" w:color="auto"/>
            <w:bottom w:val="none" w:sz="0" w:space="0" w:color="auto"/>
            <w:right w:val="none" w:sz="0" w:space="0" w:color="auto"/>
          </w:divBdr>
        </w:div>
        <w:div w:id="1856578065">
          <w:marLeft w:val="480"/>
          <w:marRight w:val="0"/>
          <w:marTop w:val="0"/>
          <w:marBottom w:val="0"/>
          <w:divBdr>
            <w:top w:val="none" w:sz="0" w:space="0" w:color="auto"/>
            <w:left w:val="none" w:sz="0" w:space="0" w:color="auto"/>
            <w:bottom w:val="none" w:sz="0" w:space="0" w:color="auto"/>
            <w:right w:val="none" w:sz="0" w:space="0" w:color="auto"/>
          </w:divBdr>
        </w:div>
        <w:div w:id="1799564216">
          <w:marLeft w:val="480"/>
          <w:marRight w:val="0"/>
          <w:marTop w:val="0"/>
          <w:marBottom w:val="0"/>
          <w:divBdr>
            <w:top w:val="none" w:sz="0" w:space="0" w:color="auto"/>
            <w:left w:val="none" w:sz="0" w:space="0" w:color="auto"/>
            <w:bottom w:val="none" w:sz="0" w:space="0" w:color="auto"/>
            <w:right w:val="none" w:sz="0" w:space="0" w:color="auto"/>
          </w:divBdr>
        </w:div>
        <w:div w:id="1042365578">
          <w:marLeft w:val="480"/>
          <w:marRight w:val="0"/>
          <w:marTop w:val="0"/>
          <w:marBottom w:val="0"/>
          <w:divBdr>
            <w:top w:val="none" w:sz="0" w:space="0" w:color="auto"/>
            <w:left w:val="none" w:sz="0" w:space="0" w:color="auto"/>
            <w:bottom w:val="none" w:sz="0" w:space="0" w:color="auto"/>
            <w:right w:val="none" w:sz="0" w:space="0" w:color="auto"/>
          </w:divBdr>
        </w:div>
        <w:div w:id="360589160">
          <w:marLeft w:val="480"/>
          <w:marRight w:val="0"/>
          <w:marTop w:val="0"/>
          <w:marBottom w:val="0"/>
          <w:divBdr>
            <w:top w:val="none" w:sz="0" w:space="0" w:color="auto"/>
            <w:left w:val="none" w:sz="0" w:space="0" w:color="auto"/>
            <w:bottom w:val="none" w:sz="0" w:space="0" w:color="auto"/>
            <w:right w:val="none" w:sz="0" w:space="0" w:color="auto"/>
          </w:divBdr>
        </w:div>
        <w:div w:id="1269193456">
          <w:marLeft w:val="480"/>
          <w:marRight w:val="0"/>
          <w:marTop w:val="0"/>
          <w:marBottom w:val="0"/>
          <w:divBdr>
            <w:top w:val="none" w:sz="0" w:space="0" w:color="auto"/>
            <w:left w:val="none" w:sz="0" w:space="0" w:color="auto"/>
            <w:bottom w:val="none" w:sz="0" w:space="0" w:color="auto"/>
            <w:right w:val="none" w:sz="0" w:space="0" w:color="auto"/>
          </w:divBdr>
        </w:div>
        <w:div w:id="1431511942">
          <w:marLeft w:val="480"/>
          <w:marRight w:val="0"/>
          <w:marTop w:val="0"/>
          <w:marBottom w:val="0"/>
          <w:divBdr>
            <w:top w:val="none" w:sz="0" w:space="0" w:color="auto"/>
            <w:left w:val="none" w:sz="0" w:space="0" w:color="auto"/>
            <w:bottom w:val="none" w:sz="0" w:space="0" w:color="auto"/>
            <w:right w:val="none" w:sz="0" w:space="0" w:color="auto"/>
          </w:divBdr>
        </w:div>
        <w:div w:id="1640109888">
          <w:marLeft w:val="480"/>
          <w:marRight w:val="0"/>
          <w:marTop w:val="0"/>
          <w:marBottom w:val="0"/>
          <w:divBdr>
            <w:top w:val="none" w:sz="0" w:space="0" w:color="auto"/>
            <w:left w:val="none" w:sz="0" w:space="0" w:color="auto"/>
            <w:bottom w:val="none" w:sz="0" w:space="0" w:color="auto"/>
            <w:right w:val="none" w:sz="0" w:space="0" w:color="auto"/>
          </w:divBdr>
        </w:div>
        <w:div w:id="89784997">
          <w:marLeft w:val="480"/>
          <w:marRight w:val="0"/>
          <w:marTop w:val="0"/>
          <w:marBottom w:val="0"/>
          <w:divBdr>
            <w:top w:val="none" w:sz="0" w:space="0" w:color="auto"/>
            <w:left w:val="none" w:sz="0" w:space="0" w:color="auto"/>
            <w:bottom w:val="none" w:sz="0" w:space="0" w:color="auto"/>
            <w:right w:val="none" w:sz="0" w:space="0" w:color="auto"/>
          </w:divBdr>
        </w:div>
        <w:div w:id="2140371089">
          <w:marLeft w:val="480"/>
          <w:marRight w:val="0"/>
          <w:marTop w:val="0"/>
          <w:marBottom w:val="0"/>
          <w:divBdr>
            <w:top w:val="none" w:sz="0" w:space="0" w:color="auto"/>
            <w:left w:val="none" w:sz="0" w:space="0" w:color="auto"/>
            <w:bottom w:val="none" w:sz="0" w:space="0" w:color="auto"/>
            <w:right w:val="none" w:sz="0" w:space="0" w:color="auto"/>
          </w:divBdr>
        </w:div>
        <w:div w:id="2044672434">
          <w:marLeft w:val="480"/>
          <w:marRight w:val="0"/>
          <w:marTop w:val="0"/>
          <w:marBottom w:val="0"/>
          <w:divBdr>
            <w:top w:val="none" w:sz="0" w:space="0" w:color="auto"/>
            <w:left w:val="none" w:sz="0" w:space="0" w:color="auto"/>
            <w:bottom w:val="none" w:sz="0" w:space="0" w:color="auto"/>
            <w:right w:val="none" w:sz="0" w:space="0" w:color="auto"/>
          </w:divBdr>
        </w:div>
        <w:div w:id="218903638">
          <w:marLeft w:val="480"/>
          <w:marRight w:val="0"/>
          <w:marTop w:val="0"/>
          <w:marBottom w:val="0"/>
          <w:divBdr>
            <w:top w:val="none" w:sz="0" w:space="0" w:color="auto"/>
            <w:left w:val="none" w:sz="0" w:space="0" w:color="auto"/>
            <w:bottom w:val="none" w:sz="0" w:space="0" w:color="auto"/>
            <w:right w:val="none" w:sz="0" w:space="0" w:color="auto"/>
          </w:divBdr>
        </w:div>
        <w:div w:id="1700473468">
          <w:marLeft w:val="480"/>
          <w:marRight w:val="0"/>
          <w:marTop w:val="0"/>
          <w:marBottom w:val="0"/>
          <w:divBdr>
            <w:top w:val="none" w:sz="0" w:space="0" w:color="auto"/>
            <w:left w:val="none" w:sz="0" w:space="0" w:color="auto"/>
            <w:bottom w:val="none" w:sz="0" w:space="0" w:color="auto"/>
            <w:right w:val="none" w:sz="0" w:space="0" w:color="auto"/>
          </w:divBdr>
        </w:div>
        <w:div w:id="2082286598">
          <w:marLeft w:val="480"/>
          <w:marRight w:val="0"/>
          <w:marTop w:val="0"/>
          <w:marBottom w:val="0"/>
          <w:divBdr>
            <w:top w:val="none" w:sz="0" w:space="0" w:color="auto"/>
            <w:left w:val="none" w:sz="0" w:space="0" w:color="auto"/>
            <w:bottom w:val="none" w:sz="0" w:space="0" w:color="auto"/>
            <w:right w:val="none" w:sz="0" w:space="0" w:color="auto"/>
          </w:divBdr>
        </w:div>
        <w:div w:id="1722290872">
          <w:marLeft w:val="480"/>
          <w:marRight w:val="0"/>
          <w:marTop w:val="0"/>
          <w:marBottom w:val="0"/>
          <w:divBdr>
            <w:top w:val="none" w:sz="0" w:space="0" w:color="auto"/>
            <w:left w:val="none" w:sz="0" w:space="0" w:color="auto"/>
            <w:bottom w:val="none" w:sz="0" w:space="0" w:color="auto"/>
            <w:right w:val="none" w:sz="0" w:space="0" w:color="auto"/>
          </w:divBdr>
        </w:div>
        <w:div w:id="559171238">
          <w:marLeft w:val="480"/>
          <w:marRight w:val="0"/>
          <w:marTop w:val="0"/>
          <w:marBottom w:val="0"/>
          <w:divBdr>
            <w:top w:val="none" w:sz="0" w:space="0" w:color="auto"/>
            <w:left w:val="none" w:sz="0" w:space="0" w:color="auto"/>
            <w:bottom w:val="none" w:sz="0" w:space="0" w:color="auto"/>
            <w:right w:val="none" w:sz="0" w:space="0" w:color="auto"/>
          </w:divBdr>
        </w:div>
      </w:divsChild>
    </w:div>
    <w:div w:id="2005009363">
      <w:bodyDiv w:val="1"/>
      <w:marLeft w:val="0"/>
      <w:marRight w:val="0"/>
      <w:marTop w:val="0"/>
      <w:marBottom w:val="0"/>
      <w:divBdr>
        <w:top w:val="none" w:sz="0" w:space="0" w:color="auto"/>
        <w:left w:val="none" w:sz="0" w:space="0" w:color="auto"/>
        <w:bottom w:val="none" w:sz="0" w:space="0" w:color="auto"/>
        <w:right w:val="none" w:sz="0" w:space="0" w:color="auto"/>
      </w:divBdr>
    </w:div>
    <w:div w:id="2005205887">
      <w:bodyDiv w:val="1"/>
      <w:marLeft w:val="0"/>
      <w:marRight w:val="0"/>
      <w:marTop w:val="0"/>
      <w:marBottom w:val="0"/>
      <w:divBdr>
        <w:top w:val="none" w:sz="0" w:space="0" w:color="auto"/>
        <w:left w:val="none" w:sz="0" w:space="0" w:color="auto"/>
        <w:bottom w:val="none" w:sz="0" w:space="0" w:color="auto"/>
        <w:right w:val="none" w:sz="0" w:space="0" w:color="auto"/>
      </w:divBdr>
    </w:div>
    <w:div w:id="2011566253">
      <w:bodyDiv w:val="1"/>
      <w:marLeft w:val="0"/>
      <w:marRight w:val="0"/>
      <w:marTop w:val="0"/>
      <w:marBottom w:val="0"/>
      <w:divBdr>
        <w:top w:val="none" w:sz="0" w:space="0" w:color="auto"/>
        <w:left w:val="none" w:sz="0" w:space="0" w:color="auto"/>
        <w:bottom w:val="none" w:sz="0" w:space="0" w:color="auto"/>
        <w:right w:val="none" w:sz="0" w:space="0" w:color="auto"/>
      </w:divBdr>
    </w:div>
    <w:div w:id="2011830666">
      <w:bodyDiv w:val="1"/>
      <w:marLeft w:val="0"/>
      <w:marRight w:val="0"/>
      <w:marTop w:val="0"/>
      <w:marBottom w:val="0"/>
      <w:divBdr>
        <w:top w:val="none" w:sz="0" w:space="0" w:color="auto"/>
        <w:left w:val="none" w:sz="0" w:space="0" w:color="auto"/>
        <w:bottom w:val="none" w:sz="0" w:space="0" w:color="auto"/>
        <w:right w:val="none" w:sz="0" w:space="0" w:color="auto"/>
      </w:divBdr>
      <w:divsChild>
        <w:div w:id="958995769">
          <w:marLeft w:val="640"/>
          <w:marRight w:val="0"/>
          <w:marTop w:val="0"/>
          <w:marBottom w:val="0"/>
          <w:divBdr>
            <w:top w:val="none" w:sz="0" w:space="0" w:color="auto"/>
            <w:left w:val="none" w:sz="0" w:space="0" w:color="auto"/>
            <w:bottom w:val="none" w:sz="0" w:space="0" w:color="auto"/>
            <w:right w:val="none" w:sz="0" w:space="0" w:color="auto"/>
          </w:divBdr>
        </w:div>
        <w:div w:id="842932619">
          <w:marLeft w:val="640"/>
          <w:marRight w:val="0"/>
          <w:marTop w:val="0"/>
          <w:marBottom w:val="0"/>
          <w:divBdr>
            <w:top w:val="none" w:sz="0" w:space="0" w:color="auto"/>
            <w:left w:val="none" w:sz="0" w:space="0" w:color="auto"/>
            <w:bottom w:val="none" w:sz="0" w:space="0" w:color="auto"/>
            <w:right w:val="none" w:sz="0" w:space="0" w:color="auto"/>
          </w:divBdr>
        </w:div>
        <w:div w:id="1558277715">
          <w:marLeft w:val="640"/>
          <w:marRight w:val="0"/>
          <w:marTop w:val="0"/>
          <w:marBottom w:val="0"/>
          <w:divBdr>
            <w:top w:val="none" w:sz="0" w:space="0" w:color="auto"/>
            <w:left w:val="none" w:sz="0" w:space="0" w:color="auto"/>
            <w:bottom w:val="none" w:sz="0" w:space="0" w:color="auto"/>
            <w:right w:val="none" w:sz="0" w:space="0" w:color="auto"/>
          </w:divBdr>
        </w:div>
        <w:div w:id="384716042">
          <w:marLeft w:val="640"/>
          <w:marRight w:val="0"/>
          <w:marTop w:val="0"/>
          <w:marBottom w:val="0"/>
          <w:divBdr>
            <w:top w:val="none" w:sz="0" w:space="0" w:color="auto"/>
            <w:left w:val="none" w:sz="0" w:space="0" w:color="auto"/>
            <w:bottom w:val="none" w:sz="0" w:space="0" w:color="auto"/>
            <w:right w:val="none" w:sz="0" w:space="0" w:color="auto"/>
          </w:divBdr>
        </w:div>
        <w:div w:id="377362661">
          <w:marLeft w:val="640"/>
          <w:marRight w:val="0"/>
          <w:marTop w:val="0"/>
          <w:marBottom w:val="0"/>
          <w:divBdr>
            <w:top w:val="none" w:sz="0" w:space="0" w:color="auto"/>
            <w:left w:val="none" w:sz="0" w:space="0" w:color="auto"/>
            <w:bottom w:val="none" w:sz="0" w:space="0" w:color="auto"/>
            <w:right w:val="none" w:sz="0" w:space="0" w:color="auto"/>
          </w:divBdr>
        </w:div>
        <w:div w:id="540019829">
          <w:marLeft w:val="640"/>
          <w:marRight w:val="0"/>
          <w:marTop w:val="0"/>
          <w:marBottom w:val="0"/>
          <w:divBdr>
            <w:top w:val="none" w:sz="0" w:space="0" w:color="auto"/>
            <w:left w:val="none" w:sz="0" w:space="0" w:color="auto"/>
            <w:bottom w:val="none" w:sz="0" w:space="0" w:color="auto"/>
            <w:right w:val="none" w:sz="0" w:space="0" w:color="auto"/>
          </w:divBdr>
        </w:div>
        <w:div w:id="1581865570">
          <w:marLeft w:val="640"/>
          <w:marRight w:val="0"/>
          <w:marTop w:val="0"/>
          <w:marBottom w:val="0"/>
          <w:divBdr>
            <w:top w:val="none" w:sz="0" w:space="0" w:color="auto"/>
            <w:left w:val="none" w:sz="0" w:space="0" w:color="auto"/>
            <w:bottom w:val="none" w:sz="0" w:space="0" w:color="auto"/>
            <w:right w:val="none" w:sz="0" w:space="0" w:color="auto"/>
          </w:divBdr>
        </w:div>
        <w:div w:id="74978975">
          <w:marLeft w:val="640"/>
          <w:marRight w:val="0"/>
          <w:marTop w:val="0"/>
          <w:marBottom w:val="0"/>
          <w:divBdr>
            <w:top w:val="none" w:sz="0" w:space="0" w:color="auto"/>
            <w:left w:val="none" w:sz="0" w:space="0" w:color="auto"/>
            <w:bottom w:val="none" w:sz="0" w:space="0" w:color="auto"/>
            <w:right w:val="none" w:sz="0" w:space="0" w:color="auto"/>
          </w:divBdr>
        </w:div>
        <w:div w:id="1331563504">
          <w:marLeft w:val="640"/>
          <w:marRight w:val="0"/>
          <w:marTop w:val="0"/>
          <w:marBottom w:val="0"/>
          <w:divBdr>
            <w:top w:val="none" w:sz="0" w:space="0" w:color="auto"/>
            <w:left w:val="none" w:sz="0" w:space="0" w:color="auto"/>
            <w:bottom w:val="none" w:sz="0" w:space="0" w:color="auto"/>
            <w:right w:val="none" w:sz="0" w:space="0" w:color="auto"/>
          </w:divBdr>
        </w:div>
        <w:div w:id="290943141">
          <w:marLeft w:val="640"/>
          <w:marRight w:val="0"/>
          <w:marTop w:val="0"/>
          <w:marBottom w:val="0"/>
          <w:divBdr>
            <w:top w:val="none" w:sz="0" w:space="0" w:color="auto"/>
            <w:left w:val="none" w:sz="0" w:space="0" w:color="auto"/>
            <w:bottom w:val="none" w:sz="0" w:space="0" w:color="auto"/>
            <w:right w:val="none" w:sz="0" w:space="0" w:color="auto"/>
          </w:divBdr>
        </w:div>
        <w:div w:id="545678581">
          <w:marLeft w:val="640"/>
          <w:marRight w:val="0"/>
          <w:marTop w:val="0"/>
          <w:marBottom w:val="0"/>
          <w:divBdr>
            <w:top w:val="none" w:sz="0" w:space="0" w:color="auto"/>
            <w:left w:val="none" w:sz="0" w:space="0" w:color="auto"/>
            <w:bottom w:val="none" w:sz="0" w:space="0" w:color="auto"/>
            <w:right w:val="none" w:sz="0" w:space="0" w:color="auto"/>
          </w:divBdr>
        </w:div>
        <w:div w:id="618144991">
          <w:marLeft w:val="640"/>
          <w:marRight w:val="0"/>
          <w:marTop w:val="0"/>
          <w:marBottom w:val="0"/>
          <w:divBdr>
            <w:top w:val="none" w:sz="0" w:space="0" w:color="auto"/>
            <w:left w:val="none" w:sz="0" w:space="0" w:color="auto"/>
            <w:bottom w:val="none" w:sz="0" w:space="0" w:color="auto"/>
            <w:right w:val="none" w:sz="0" w:space="0" w:color="auto"/>
          </w:divBdr>
        </w:div>
        <w:div w:id="595407225">
          <w:marLeft w:val="640"/>
          <w:marRight w:val="0"/>
          <w:marTop w:val="0"/>
          <w:marBottom w:val="0"/>
          <w:divBdr>
            <w:top w:val="none" w:sz="0" w:space="0" w:color="auto"/>
            <w:left w:val="none" w:sz="0" w:space="0" w:color="auto"/>
            <w:bottom w:val="none" w:sz="0" w:space="0" w:color="auto"/>
            <w:right w:val="none" w:sz="0" w:space="0" w:color="auto"/>
          </w:divBdr>
        </w:div>
        <w:div w:id="2019958966">
          <w:marLeft w:val="640"/>
          <w:marRight w:val="0"/>
          <w:marTop w:val="0"/>
          <w:marBottom w:val="0"/>
          <w:divBdr>
            <w:top w:val="none" w:sz="0" w:space="0" w:color="auto"/>
            <w:left w:val="none" w:sz="0" w:space="0" w:color="auto"/>
            <w:bottom w:val="none" w:sz="0" w:space="0" w:color="auto"/>
            <w:right w:val="none" w:sz="0" w:space="0" w:color="auto"/>
          </w:divBdr>
        </w:div>
        <w:div w:id="2088383320">
          <w:marLeft w:val="640"/>
          <w:marRight w:val="0"/>
          <w:marTop w:val="0"/>
          <w:marBottom w:val="0"/>
          <w:divBdr>
            <w:top w:val="none" w:sz="0" w:space="0" w:color="auto"/>
            <w:left w:val="none" w:sz="0" w:space="0" w:color="auto"/>
            <w:bottom w:val="none" w:sz="0" w:space="0" w:color="auto"/>
            <w:right w:val="none" w:sz="0" w:space="0" w:color="auto"/>
          </w:divBdr>
        </w:div>
        <w:div w:id="1520855297">
          <w:marLeft w:val="640"/>
          <w:marRight w:val="0"/>
          <w:marTop w:val="0"/>
          <w:marBottom w:val="0"/>
          <w:divBdr>
            <w:top w:val="none" w:sz="0" w:space="0" w:color="auto"/>
            <w:left w:val="none" w:sz="0" w:space="0" w:color="auto"/>
            <w:bottom w:val="none" w:sz="0" w:space="0" w:color="auto"/>
            <w:right w:val="none" w:sz="0" w:space="0" w:color="auto"/>
          </w:divBdr>
        </w:div>
        <w:div w:id="24794702">
          <w:marLeft w:val="640"/>
          <w:marRight w:val="0"/>
          <w:marTop w:val="0"/>
          <w:marBottom w:val="0"/>
          <w:divBdr>
            <w:top w:val="none" w:sz="0" w:space="0" w:color="auto"/>
            <w:left w:val="none" w:sz="0" w:space="0" w:color="auto"/>
            <w:bottom w:val="none" w:sz="0" w:space="0" w:color="auto"/>
            <w:right w:val="none" w:sz="0" w:space="0" w:color="auto"/>
          </w:divBdr>
        </w:div>
        <w:div w:id="273636631">
          <w:marLeft w:val="640"/>
          <w:marRight w:val="0"/>
          <w:marTop w:val="0"/>
          <w:marBottom w:val="0"/>
          <w:divBdr>
            <w:top w:val="none" w:sz="0" w:space="0" w:color="auto"/>
            <w:left w:val="none" w:sz="0" w:space="0" w:color="auto"/>
            <w:bottom w:val="none" w:sz="0" w:space="0" w:color="auto"/>
            <w:right w:val="none" w:sz="0" w:space="0" w:color="auto"/>
          </w:divBdr>
        </w:div>
        <w:div w:id="1426415538">
          <w:marLeft w:val="640"/>
          <w:marRight w:val="0"/>
          <w:marTop w:val="0"/>
          <w:marBottom w:val="0"/>
          <w:divBdr>
            <w:top w:val="none" w:sz="0" w:space="0" w:color="auto"/>
            <w:left w:val="none" w:sz="0" w:space="0" w:color="auto"/>
            <w:bottom w:val="none" w:sz="0" w:space="0" w:color="auto"/>
            <w:right w:val="none" w:sz="0" w:space="0" w:color="auto"/>
          </w:divBdr>
        </w:div>
        <w:div w:id="1159660191">
          <w:marLeft w:val="640"/>
          <w:marRight w:val="0"/>
          <w:marTop w:val="0"/>
          <w:marBottom w:val="0"/>
          <w:divBdr>
            <w:top w:val="none" w:sz="0" w:space="0" w:color="auto"/>
            <w:left w:val="none" w:sz="0" w:space="0" w:color="auto"/>
            <w:bottom w:val="none" w:sz="0" w:space="0" w:color="auto"/>
            <w:right w:val="none" w:sz="0" w:space="0" w:color="auto"/>
          </w:divBdr>
        </w:div>
        <w:div w:id="616984652">
          <w:marLeft w:val="640"/>
          <w:marRight w:val="0"/>
          <w:marTop w:val="0"/>
          <w:marBottom w:val="0"/>
          <w:divBdr>
            <w:top w:val="none" w:sz="0" w:space="0" w:color="auto"/>
            <w:left w:val="none" w:sz="0" w:space="0" w:color="auto"/>
            <w:bottom w:val="none" w:sz="0" w:space="0" w:color="auto"/>
            <w:right w:val="none" w:sz="0" w:space="0" w:color="auto"/>
          </w:divBdr>
        </w:div>
        <w:div w:id="755785191">
          <w:marLeft w:val="640"/>
          <w:marRight w:val="0"/>
          <w:marTop w:val="0"/>
          <w:marBottom w:val="0"/>
          <w:divBdr>
            <w:top w:val="none" w:sz="0" w:space="0" w:color="auto"/>
            <w:left w:val="none" w:sz="0" w:space="0" w:color="auto"/>
            <w:bottom w:val="none" w:sz="0" w:space="0" w:color="auto"/>
            <w:right w:val="none" w:sz="0" w:space="0" w:color="auto"/>
          </w:divBdr>
        </w:div>
        <w:div w:id="111752419">
          <w:marLeft w:val="640"/>
          <w:marRight w:val="0"/>
          <w:marTop w:val="0"/>
          <w:marBottom w:val="0"/>
          <w:divBdr>
            <w:top w:val="none" w:sz="0" w:space="0" w:color="auto"/>
            <w:left w:val="none" w:sz="0" w:space="0" w:color="auto"/>
            <w:bottom w:val="none" w:sz="0" w:space="0" w:color="auto"/>
            <w:right w:val="none" w:sz="0" w:space="0" w:color="auto"/>
          </w:divBdr>
        </w:div>
        <w:div w:id="2024822766">
          <w:marLeft w:val="640"/>
          <w:marRight w:val="0"/>
          <w:marTop w:val="0"/>
          <w:marBottom w:val="0"/>
          <w:divBdr>
            <w:top w:val="none" w:sz="0" w:space="0" w:color="auto"/>
            <w:left w:val="none" w:sz="0" w:space="0" w:color="auto"/>
            <w:bottom w:val="none" w:sz="0" w:space="0" w:color="auto"/>
            <w:right w:val="none" w:sz="0" w:space="0" w:color="auto"/>
          </w:divBdr>
        </w:div>
        <w:div w:id="1519537244">
          <w:marLeft w:val="640"/>
          <w:marRight w:val="0"/>
          <w:marTop w:val="0"/>
          <w:marBottom w:val="0"/>
          <w:divBdr>
            <w:top w:val="none" w:sz="0" w:space="0" w:color="auto"/>
            <w:left w:val="none" w:sz="0" w:space="0" w:color="auto"/>
            <w:bottom w:val="none" w:sz="0" w:space="0" w:color="auto"/>
            <w:right w:val="none" w:sz="0" w:space="0" w:color="auto"/>
          </w:divBdr>
        </w:div>
        <w:div w:id="1468343">
          <w:marLeft w:val="640"/>
          <w:marRight w:val="0"/>
          <w:marTop w:val="0"/>
          <w:marBottom w:val="0"/>
          <w:divBdr>
            <w:top w:val="none" w:sz="0" w:space="0" w:color="auto"/>
            <w:left w:val="none" w:sz="0" w:space="0" w:color="auto"/>
            <w:bottom w:val="none" w:sz="0" w:space="0" w:color="auto"/>
            <w:right w:val="none" w:sz="0" w:space="0" w:color="auto"/>
          </w:divBdr>
        </w:div>
        <w:div w:id="228462776">
          <w:marLeft w:val="640"/>
          <w:marRight w:val="0"/>
          <w:marTop w:val="0"/>
          <w:marBottom w:val="0"/>
          <w:divBdr>
            <w:top w:val="none" w:sz="0" w:space="0" w:color="auto"/>
            <w:left w:val="none" w:sz="0" w:space="0" w:color="auto"/>
            <w:bottom w:val="none" w:sz="0" w:space="0" w:color="auto"/>
            <w:right w:val="none" w:sz="0" w:space="0" w:color="auto"/>
          </w:divBdr>
        </w:div>
        <w:div w:id="2065523632">
          <w:marLeft w:val="640"/>
          <w:marRight w:val="0"/>
          <w:marTop w:val="0"/>
          <w:marBottom w:val="0"/>
          <w:divBdr>
            <w:top w:val="none" w:sz="0" w:space="0" w:color="auto"/>
            <w:left w:val="none" w:sz="0" w:space="0" w:color="auto"/>
            <w:bottom w:val="none" w:sz="0" w:space="0" w:color="auto"/>
            <w:right w:val="none" w:sz="0" w:space="0" w:color="auto"/>
          </w:divBdr>
        </w:div>
        <w:div w:id="146214240">
          <w:marLeft w:val="640"/>
          <w:marRight w:val="0"/>
          <w:marTop w:val="0"/>
          <w:marBottom w:val="0"/>
          <w:divBdr>
            <w:top w:val="none" w:sz="0" w:space="0" w:color="auto"/>
            <w:left w:val="none" w:sz="0" w:space="0" w:color="auto"/>
            <w:bottom w:val="none" w:sz="0" w:space="0" w:color="auto"/>
            <w:right w:val="none" w:sz="0" w:space="0" w:color="auto"/>
          </w:divBdr>
        </w:div>
        <w:div w:id="876047665">
          <w:marLeft w:val="640"/>
          <w:marRight w:val="0"/>
          <w:marTop w:val="0"/>
          <w:marBottom w:val="0"/>
          <w:divBdr>
            <w:top w:val="none" w:sz="0" w:space="0" w:color="auto"/>
            <w:left w:val="none" w:sz="0" w:space="0" w:color="auto"/>
            <w:bottom w:val="none" w:sz="0" w:space="0" w:color="auto"/>
            <w:right w:val="none" w:sz="0" w:space="0" w:color="auto"/>
          </w:divBdr>
        </w:div>
        <w:div w:id="544294773">
          <w:marLeft w:val="640"/>
          <w:marRight w:val="0"/>
          <w:marTop w:val="0"/>
          <w:marBottom w:val="0"/>
          <w:divBdr>
            <w:top w:val="none" w:sz="0" w:space="0" w:color="auto"/>
            <w:left w:val="none" w:sz="0" w:space="0" w:color="auto"/>
            <w:bottom w:val="none" w:sz="0" w:space="0" w:color="auto"/>
            <w:right w:val="none" w:sz="0" w:space="0" w:color="auto"/>
          </w:divBdr>
        </w:div>
        <w:div w:id="1578781898">
          <w:marLeft w:val="640"/>
          <w:marRight w:val="0"/>
          <w:marTop w:val="0"/>
          <w:marBottom w:val="0"/>
          <w:divBdr>
            <w:top w:val="none" w:sz="0" w:space="0" w:color="auto"/>
            <w:left w:val="none" w:sz="0" w:space="0" w:color="auto"/>
            <w:bottom w:val="none" w:sz="0" w:space="0" w:color="auto"/>
            <w:right w:val="none" w:sz="0" w:space="0" w:color="auto"/>
          </w:divBdr>
        </w:div>
        <w:div w:id="2027974213">
          <w:marLeft w:val="640"/>
          <w:marRight w:val="0"/>
          <w:marTop w:val="0"/>
          <w:marBottom w:val="0"/>
          <w:divBdr>
            <w:top w:val="none" w:sz="0" w:space="0" w:color="auto"/>
            <w:left w:val="none" w:sz="0" w:space="0" w:color="auto"/>
            <w:bottom w:val="none" w:sz="0" w:space="0" w:color="auto"/>
            <w:right w:val="none" w:sz="0" w:space="0" w:color="auto"/>
          </w:divBdr>
        </w:div>
        <w:div w:id="1738363170">
          <w:marLeft w:val="640"/>
          <w:marRight w:val="0"/>
          <w:marTop w:val="0"/>
          <w:marBottom w:val="0"/>
          <w:divBdr>
            <w:top w:val="none" w:sz="0" w:space="0" w:color="auto"/>
            <w:left w:val="none" w:sz="0" w:space="0" w:color="auto"/>
            <w:bottom w:val="none" w:sz="0" w:space="0" w:color="auto"/>
            <w:right w:val="none" w:sz="0" w:space="0" w:color="auto"/>
          </w:divBdr>
        </w:div>
        <w:div w:id="353843527">
          <w:marLeft w:val="640"/>
          <w:marRight w:val="0"/>
          <w:marTop w:val="0"/>
          <w:marBottom w:val="0"/>
          <w:divBdr>
            <w:top w:val="none" w:sz="0" w:space="0" w:color="auto"/>
            <w:left w:val="none" w:sz="0" w:space="0" w:color="auto"/>
            <w:bottom w:val="none" w:sz="0" w:space="0" w:color="auto"/>
            <w:right w:val="none" w:sz="0" w:space="0" w:color="auto"/>
          </w:divBdr>
        </w:div>
        <w:div w:id="2092237076">
          <w:marLeft w:val="640"/>
          <w:marRight w:val="0"/>
          <w:marTop w:val="0"/>
          <w:marBottom w:val="0"/>
          <w:divBdr>
            <w:top w:val="none" w:sz="0" w:space="0" w:color="auto"/>
            <w:left w:val="none" w:sz="0" w:space="0" w:color="auto"/>
            <w:bottom w:val="none" w:sz="0" w:space="0" w:color="auto"/>
            <w:right w:val="none" w:sz="0" w:space="0" w:color="auto"/>
          </w:divBdr>
        </w:div>
        <w:div w:id="1411465941">
          <w:marLeft w:val="640"/>
          <w:marRight w:val="0"/>
          <w:marTop w:val="0"/>
          <w:marBottom w:val="0"/>
          <w:divBdr>
            <w:top w:val="none" w:sz="0" w:space="0" w:color="auto"/>
            <w:left w:val="none" w:sz="0" w:space="0" w:color="auto"/>
            <w:bottom w:val="none" w:sz="0" w:space="0" w:color="auto"/>
            <w:right w:val="none" w:sz="0" w:space="0" w:color="auto"/>
          </w:divBdr>
        </w:div>
        <w:div w:id="96296112">
          <w:marLeft w:val="640"/>
          <w:marRight w:val="0"/>
          <w:marTop w:val="0"/>
          <w:marBottom w:val="0"/>
          <w:divBdr>
            <w:top w:val="none" w:sz="0" w:space="0" w:color="auto"/>
            <w:left w:val="none" w:sz="0" w:space="0" w:color="auto"/>
            <w:bottom w:val="none" w:sz="0" w:space="0" w:color="auto"/>
            <w:right w:val="none" w:sz="0" w:space="0" w:color="auto"/>
          </w:divBdr>
        </w:div>
        <w:div w:id="1896120264">
          <w:marLeft w:val="640"/>
          <w:marRight w:val="0"/>
          <w:marTop w:val="0"/>
          <w:marBottom w:val="0"/>
          <w:divBdr>
            <w:top w:val="none" w:sz="0" w:space="0" w:color="auto"/>
            <w:left w:val="none" w:sz="0" w:space="0" w:color="auto"/>
            <w:bottom w:val="none" w:sz="0" w:space="0" w:color="auto"/>
            <w:right w:val="none" w:sz="0" w:space="0" w:color="auto"/>
          </w:divBdr>
        </w:div>
        <w:div w:id="1275593056">
          <w:marLeft w:val="640"/>
          <w:marRight w:val="0"/>
          <w:marTop w:val="0"/>
          <w:marBottom w:val="0"/>
          <w:divBdr>
            <w:top w:val="none" w:sz="0" w:space="0" w:color="auto"/>
            <w:left w:val="none" w:sz="0" w:space="0" w:color="auto"/>
            <w:bottom w:val="none" w:sz="0" w:space="0" w:color="auto"/>
            <w:right w:val="none" w:sz="0" w:space="0" w:color="auto"/>
          </w:divBdr>
        </w:div>
        <w:div w:id="1107890302">
          <w:marLeft w:val="640"/>
          <w:marRight w:val="0"/>
          <w:marTop w:val="0"/>
          <w:marBottom w:val="0"/>
          <w:divBdr>
            <w:top w:val="none" w:sz="0" w:space="0" w:color="auto"/>
            <w:left w:val="none" w:sz="0" w:space="0" w:color="auto"/>
            <w:bottom w:val="none" w:sz="0" w:space="0" w:color="auto"/>
            <w:right w:val="none" w:sz="0" w:space="0" w:color="auto"/>
          </w:divBdr>
        </w:div>
        <w:div w:id="801464818">
          <w:marLeft w:val="640"/>
          <w:marRight w:val="0"/>
          <w:marTop w:val="0"/>
          <w:marBottom w:val="0"/>
          <w:divBdr>
            <w:top w:val="none" w:sz="0" w:space="0" w:color="auto"/>
            <w:left w:val="none" w:sz="0" w:space="0" w:color="auto"/>
            <w:bottom w:val="none" w:sz="0" w:space="0" w:color="auto"/>
            <w:right w:val="none" w:sz="0" w:space="0" w:color="auto"/>
          </w:divBdr>
        </w:div>
        <w:div w:id="618226976">
          <w:marLeft w:val="640"/>
          <w:marRight w:val="0"/>
          <w:marTop w:val="0"/>
          <w:marBottom w:val="0"/>
          <w:divBdr>
            <w:top w:val="none" w:sz="0" w:space="0" w:color="auto"/>
            <w:left w:val="none" w:sz="0" w:space="0" w:color="auto"/>
            <w:bottom w:val="none" w:sz="0" w:space="0" w:color="auto"/>
            <w:right w:val="none" w:sz="0" w:space="0" w:color="auto"/>
          </w:divBdr>
        </w:div>
        <w:div w:id="386956589">
          <w:marLeft w:val="640"/>
          <w:marRight w:val="0"/>
          <w:marTop w:val="0"/>
          <w:marBottom w:val="0"/>
          <w:divBdr>
            <w:top w:val="none" w:sz="0" w:space="0" w:color="auto"/>
            <w:left w:val="none" w:sz="0" w:space="0" w:color="auto"/>
            <w:bottom w:val="none" w:sz="0" w:space="0" w:color="auto"/>
            <w:right w:val="none" w:sz="0" w:space="0" w:color="auto"/>
          </w:divBdr>
        </w:div>
        <w:div w:id="1336155944">
          <w:marLeft w:val="640"/>
          <w:marRight w:val="0"/>
          <w:marTop w:val="0"/>
          <w:marBottom w:val="0"/>
          <w:divBdr>
            <w:top w:val="none" w:sz="0" w:space="0" w:color="auto"/>
            <w:left w:val="none" w:sz="0" w:space="0" w:color="auto"/>
            <w:bottom w:val="none" w:sz="0" w:space="0" w:color="auto"/>
            <w:right w:val="none" w:sz="0" w:space="0" w:color="auto"/>
          </w:divBdr>
        </w:div>
        <w:div w:id="1373579877">
          <w:marLeft w:val="640"/>
          <w:marRight w:val="0"/>
          <w:marTop w:val="0"/>
          <w:marBottom w:val="0"/>
          <w:divBdr>
            <w:top w:val="none" w:sz="0" w:space="0" w:color="auto"/>
            <w:left w:val="none" w:sz="0" w:space="0" w:color="auto"/>
            <w:bottom w:val="none" w:sz="0" w:space="0" w:color="auto"/>
            <w:right w:val="none" w:sz="0" w:space="0" w:color="auto"/>
          </w:divBdr>
        </w:div>
        <w:div w:id="2096510186">
          <w:marLeft w:val="640"/>
          <w:marRight w:val="0"/>
          <w:marTop w:val="0"/>
          <w:marBottom w:val="0"/>
          <w:divBdr>
            <w:top w:val="none" w:sz="0" w:space="0" w:color="auto"/>
            <w:left w:val="none" w:sz="0" w:space="0" w:color="auto"/>
            <w:bottom w:val="none" w:sz="0" w:space="0" w:color="auto"/>
            <w:right w:val="none" w:sz="0" w:space="0" w:color="auto"/>
          </w:divBdr>
        </w:div>
        <w:div w:id="407507127">
          <w:marLeft w:val="640"/>
          <w:marRight w:val="0"/>
          <w:marTop w:val="0"/>
          <w:marBottom w:val="0"/>
          <w:divBdr>
            <w:top w:val="none" w:sz="0" w:space="0" w:color="auto"/>
            <w:left w:val="none" w:sz="0" w:space="0" w:color="auto"/>
            <w:bottom w:val="none" w:sz="0" w:space="0" w:color="auto"/>
            <w:right w:val="none" w:sz="0" w:space="0" w:color="auto"/>
          </w:divBdr>
        </w:div>
        <w:div w:id="1272788222">
          <w:marLeft w:val="640"/>
          <w:marRight w:val="0"/>
          <w:marTop w:val="0"/>
          <w:marBottom w:val="0"/>
          <w:divBdr>
            <w:top w:val="none" w:sz="0" w:space="0" w:color="auto"/>
            <w:left w:val="none" w:sz="0" w:space="0" w:color="auto"/>
            <w:bottom w:val="none" w:sz="0" w:space="0" w:color="auto"/>
            <w:right w:val="none" w:sz="0" w:space="0" w:color="auto"/>
          </w:divBdr>
        </w:div>
        <w:div w:id="52393291">
          <w:marLeft w:val="640"/>
          <w:marRight w:val="0"/>
          <w:marTop w:val="0"/>
          <w:marBottom w:val="0"/>
          <w:divBdr>
            <w:top w:val="none" w:sz="0" w:space="0" w:color="auto"/>
            <w:left w:val="none" w:sz="0" w:space="0" w:color="auto"/>
            <w:bottom w:val="none" w:sz="0" w:space="0" w:color="auto"/>
            <w:right w:val="none" w:sz="0" w:space="0" w:color="auto"/>
          </w:divBdr>
        </w:div>
        <w:div w:id="1673996175">
          <w:marLeft w:val="640"/>
          <w:marRight w:val="0"/>
          <w:marTop w:val="0"/>
          <w:marBottom w:val="0"/>
          <w:divBdr>
            <w:top w:val="none" w:sz="0" w:space="0" w:color="auto"/>
            <w:left w:val="none" w:sz="0" w:space="0" w:color="auto"/>
            <w:bottom w:val="none" w:sz="0" w:space="0" w:color="auto"/>
            <w:right w:val="none" w:sz="0" w:space="0" w:color="auto"/>
          </w:divBdr>
        </w:div>
        <w:div w:id="604196228">
          <w:marLeft w:val="640"/>
          <w:marRight w:val="0"/>
          <w:marTop w:val="0"/>
          <w:marBottom w:val="0"/>
          <w:divBdr>
            <w:top w:val="none" w:sz="0" w:space="0" w:color="auto"/>
            <w:left w:val="none" w:sz="0" w:space="0" w:color="auto"/>
            <w:bottom w:val="none" w:sz="0" w:space="0" w:color="auto"/>
            <w:right w:val="none" w:sz="0" w:space="0" w:color="auto"/>
          </w:divBdr>
        </w:div>
        <w:div w:id="1405299726">
          <w:marLeft w:val="640"/>
          <w:marRight w:val="0"/>
          <w:marTop w:val="0"/>
          <w:marBottom w:val="0"/>
          <w:divBdr>
            <w:top w:val="none" w:sz="0" w:space="0" w:color="auto"/>
            <w:left w:val="none" w:sz="0" w:space="0" w:color="auto"/>
            <w:bottom w:val="none" w:sz="0" w:space="0" w:color="auto"/>
            <w:right w:val="none" w:sz="0" w:space="0" w:color="auto"/>
          </w:divBdr>
        </w:div>
        <w:div w:id="566956651">
          <w:marLeft w:val="640"/>
          <w:marRight w:val="0"/>
          <w:marTop w:val="0"/>
          <w:marBottom w:val="0"/>
          <w:divBdr>
            <w:top w:val="none" w:sz="0" w:space="0" w:color="auto"/>
            <w:left w:val="none" w:sz="0" w:space="0" w:color="auto"/>
            <w:bottom w:val="none" w:sz="0" w:space="0" w:color="auto"/>
            <w:right w:val="none" w:sz="0" w:space="0" w:color="auto"/>
          </w:divBdr>
        </w:div>
        <w:div w:id="728530774">
          <w:marLeft w:val="640"/>
          <w:marRight w:val="0"/>
          <w:marTop w:val="0"/>
          <w:marBottom w:val="0"/>
          <w:divBdr>
            <w:top w:val="none" w:sz="0" w:space="0" w:color="auto"/>
            <w:left w:val="none" w:sz="0" w:space="0" w:color="auto"/>
            <w:bottom w:val="none" w:sz="0" w:space="0" w:color="auto"/>
            <w:right w:val="none" w:sz="0" w:space="0" w:color="auto"/>
          </w:divBdr>
        </w:div>
        <w:div w:id="643974244">
          <w:marLeft w:val="640"/>
          <w:marRight w:val="0"/>
          <w:marTop w:val="0"/>
          <w:marBottom w:val="0"/>
          <w:divBdr>
            <w:top w:val="none" w:sz="0" w:space="0" w:color="auto"/>
            <w:left w:val="none" w:sz="0" w:space="0" w:color="auto"/>
            <w:bottom w:val="none" w:sz="0" w:space="0" w:color="auto"/>
            <w:right w:val="none" w:sz="0" w:space="0" w:color="auto"/>
          </w:divBdr>
        </w:div>
        <w:div w:id="1456800481">
          <w:marLeft w:val="640"/>
          <w:marRight w:val="0"/>
          <w:marTop w:val="0"/>
          <w:marBottom w:val="0"/>
          <w:divBdr>
            <w:top w:val="none" w:sz="0" w:space="0" w:color="auto"/>
            <w:left w:val="none" w:sz="0" w:space="0" w:color="auto"/>
            <w:bottom w:val="none" w:sz="0" w:space="0" w:color="auto"/>
            <w:right w:val="none" w:sz="0" w:space="0" w:color="auto"/>
          </w:divBdr>
        </w:div>
        <w:div w:id="1917936787">
          <w:marLeft w:val="640"/>
          <w:marRight w:val="0"/>
          <w:marTop w:val="0"/>
          <w:marBottom w:val="0"/>
          <w:divBdr>
            <w:top w:val="none" w:sz="0" w:space="0" w:color="auto"/>
            <w:left w:val="none" w:sz="0" w:space="0" w:color="auto"/>
            <w:bottom w:val="none" w:sz="0" w:space="0" w:color="auto"/>
            <w:right w:val="none" w:sz="0" w:space="0" w:color="auto"/>
          </w:divBdr>
        </w:div>
        <w:div w:id="1893498147">
          <w:marLeft w:val="640"/>
          <w:marRight w:val="0"/>
          <w:marTop w:val="0"/>
          <w:marBottom w:val="0"/>
          <w:divBdr>
            <w:top w:val="none" w:sz="0" w:space="0" w:color="auto"/>
            <w:left w:val="none" w:sz="0" w:space="0" w:color="auto"/>
            <w:bottom w:val="none" w:sz="0" w:space="0" w:color="auto"/>
            <w:right w:val="none" w:sz="0" w:space="0" w:color="auto"/>
          </w:divBdr>
        </w:div>
        <w:div w:id="1680809264">
          <w:marLeft w:val="640"/>
          <w:marRight w:val="0"/>
          <w:marTop w:val="0"/>
          <w:marBottom w:val="0"/>
          <w:divBdr>
            <w:top w:val="none" w:sz="0" w:space="0" w:color="auto"/>
            <w:left w:val="none" w:sz="0" w:space="0" w:color="auto"/>
            <w:bottom w:val="none" w:sz="0" w:space="0" w:color="auto"/>
            <w:right w:val="none" w:sz="0" w:space="0" w:color="auto"/>
          </w:divBdr>
        </w:div>
        <w:div w:id="1527985632">
          <w:marLeft w:val="640"/>
          <w:marRight w:val="0"/>
          <w:marTop w:val="0"/>
          <w:marBottom w:val="0"/>
          <w:divBdr>
            <w:top w:val="none" w:sz="0" w:space="0" w:color="auto"/>
            <w:left w:val="none" w:sz="0" w:space="0" w:color="auto"/>
            <w:bottom w:val="none" w:sz="0" w:space="0" w:color="auto"/>
            <w:right w:val="none" w:sz="0" w:space="0" w:color="auto"/>
          </w:divBdr>
        </w:div>
      </w:divsChild>
    </w:div>
    <w:div w:id="2012830249">
      <w:bodyDiv w:val="1"/>
      <w:marLeft w:val="0"/>
      <w:marRight w:val="0"/>
      <w:marTop w:val="0"/>
      <w:marBottom w:val="0"/>
      <w:divBdr>
        <w:top w:val="none" w:sz="0" w:space="0" w:color="auto"/>
        <w:left w:val="none" w:sz="0" w:space="0" w:color="auto"/>
        <w:bottom w:val="none" w:sz="0" w:space="0" w:color="auto"/>
        <w:right w:val="none" w:sz="0" w:space="0" w:color="auto"/>
      </w:divBdr>
    </w:div>
    <w:div w:id="2012949548">
      <w:bodyDiv w:val="1"/>
      <w:marLeft w:val="0"/>
      <w:marRight w:val="0"/>
      <w:marTop w:val="0"/>
      <w:marBottom w:val="0"/>
      <w:divBdr>
        <w:top w:val="none" w:sz="0" w:space="0" w:color="auto"/>
        <w:left w:val="none" w:sz="0" w:space="0" w:color="auto"/>
        <w:bottom w:val="none" w:sz="0" w:space="0" w:color="auto"/>
        <w:right w:val="none" w:sz="0" w:space="0" w:color="auto"/>
      </w:divBdr>
      <w:divsChild>
        <w:div w:id="138233026">
          <w:marLeft w:val="640"/>
          <w:marRight w:val="0"/>
          <w:marTop w:val="0"/>
          <w:marBottom w:val="0"/>
          <w:divBdr>
            <w:top w:val="none" w:sz="0" w:space="0" w:color="auto"/>
            <w:left w:val="none" w:sz="0" w:space="0" w:color="auto"/>
            <w:bottom w:val="none" w:sz="0" w:space="0" w:color="auto"/>
            <w:right w:val="none" w:sz="0" w:space="0" w:color="auto"/>
          </w:divBdr>
        </w:div>
        <w:div w:id="1758554368">
          <w:marLeft w:val="640"/>
          <w:marRight w:val="0"/>
          <w:marTop w:val="0"/>
          <w:marBottom w:val="0"/>
          <w:divBdr>
            <w:top w:val="none" w:sz="0" w:space="0" w:color="auto"/>
            <w:left w:val="none" w:sz="0" w:space="0" w:color="auto"/>
            <w:bottom w:val="none" w:sz="0" w:space="0" w:color="auto"/>
            <w:right w:val="none" w:sz="0" w:space="0" w:color="auto"/>
          </w:divBdr>
        </w:div>
        <w:div w:id="1518614078">
          <w:marLeft w:val="640"/>
          <w:marRight w:val="0"/>
          <w:marTop w:val="0"/>
          <w:marBottom w:val="0"/>
          <w:divBdr>
            <w:top w:val="none" w:sz="0" w:space="0" w:color="auto"/>
            <w:left w:val="none" w:sz="0" w:space="0" w:color="auto"/>
            <w:bottom w:val="none" w:sz="0" w:space="0" w:color="auto"/>
            <w:right w:val="none" w:sz="0" w:space="0" w:color="auto"/>
          </w:divBdr>
        </w:div>
        <w:div w:id="300768843">
          <w:marLeft w:val="640"/>
          <w:marRight w:val="0"/>
          <w:marTop w:val="0"/>
          <w:marBottom w:val="0"/>
          <w:divBdr>
            <w:top w:val="none" w:sz="0" w:space="0" w:color="auto"/>
            <w:left w:val="none" w:sz="0" w:space="0" w:color="auto"/>
            <w:bottom w:val="none" w:sz="0" w:space="0" w:color="auto"/>
            <w:right w:val="none" w:sz="0" w:space="0" w:color="auto"/>
          </w:divBdr>
        </w:div>
        <w:div w:id="45229281">
          <w:marLeft w:val="640"/>
          <w:marRight w:val="0"/>
          <w:marTop w:val="0"/>
          <w:marBottom w:val="0"/>
          <w:divBdr>
            <w:top w:val="none" w:sz="0" w:space="0" w:color="auto"/>
            <w:left w:val="none" w:sz="0" w:space="0" w:color="auto"/>
            <w:bottom w:val="none" w:sz="0" w:space="0" w:color="auto"/>
            <w:right w:val="none" w:sz="0" w:space="0" w:color="auto"/>
          </w:divBdr>
        </w:div>
        <w:div w:id="1682731501">
          <w:marLeft w:val="640"/>
          <w:marRight w:val="0"/>
          <w:marTop w:val="0"/>
          <w:marBottom w:val="0"/>
          <w:divBdr>
            <w:top w:val="none" w:sz="0" w:space="0" w:color="auto"/>
            <w:left w:val="none" w:sz="0" w:space="0" w:color="auto"/>
            <w:bottom w:val="none" w:sz="0" w:space="0" w:color="auto"/>
            <w:right w:val="none" w:sz="0" w:space="0" w:color="auto"/>
          </w:divBdr>
        </w:div>
        <w:div w:id="1130703569">
          <w:marLeft w:val="640"/>
          <w:marRight w:val="0"/>
          <w:marTop w:val="0"/>
          <w:marBottom w:val="0"/>
          <w:divBdr>
            <w:top w:val="none" w:sz="0" w:space="0" w:color="auto"/>
            <w:left w:val="none" w:sz="0" w:space="0" w:color="auto"/>
            <w:bottom w:val="none" w:sz="0" w:space="0" w:color="auto"/>
            <w:right w:val="none" w:sz="0" w:space="0" w:color="auto"/>
          </w:divBdr>
        </w:div>
        <w:div w:id="930895478">
          <w:marLeft w:val="640"/>
          <w:marRight w:val="0"/>
          <w:marTop w:val="0"/>
          <w:marBottom w:val="0"/>
          <w:divBdr>
            <w:top w:val="none" w:sz="0" w:space="0" w:color="auto"/>
            <w:left w:val="none" w:sz="0" w:space="0" w:color="auto"/>
            <w:bottom w:val="none" w:sz="0" w:space="0" w:color="auto"/>
            <w:right w:val="none" w:sz="0" w:space="0" w:color="auto"/>
          </w:divBdr>
        </w:div>
        <w:div w:id="499079862">
          <w:marLeft w:val="640"/>
          <w:marRight w:val="0"/>
          <w:marTop w:val="0"/>
          <w:marBottom w:val="0"/>
          <w:divBdr>
            <w:top w:val="none" w:sz="0" w:space="0" w:color="auto"/>
            <w:left w:val="none" w:sz="0" w:space="0" w:color="auto"/>
            <w:bottom w:val="none" w:sz="0" w:space="0" w:color="auto"/>
            <w:right w:val="none" w:sz="0" w:space="0" w:color="auto"/>
          </w:divBdr>
        </w:div>
        <w:div w:id="694118413">
          <w:marLeft w:val="640"/>
          <w:marRight w:val="0"/>
          <w:marTop w:val="0"/>
          <w:marBottom w:val="0"/>
          <w:divBdr>
            <w:top w:val="none" w:sz="0" w:space="0" w:color="auto"/>
            <w:left w:val="none" w:sz="0" w:space="0" w:color="auto"/>
            <w:bottom w:val="none" w:sz="0" w:space="0" w:color="auto"/>
            <w:right w:val="none" w:sz="0" w:space="0" w:color="auto"/>
          </w:divBdr>
        </w:div>
        <w:div w:id="1904831871">
          <w:marLeft w:val="640"/>
          <w:marRight w:val="0"/>
          <w:marTop w:val="0"/>
          <w:marBottom w:val="0"/>
          <w:divBdr>
            <w:top w:val="none" w:sz="0" w:space="0" w:color="auto"/>
            <w:left w:val="none" w:sz="0" w:space="0" w:color="auto"/>
            <w:bottom w:val="none" w:sz="0" w:space="0" w:color="auto"/>
            <w:right w:val="none" w:sz="0" w:space="0" w:color="auto"/>
          </w:divBdr>
        </w:div>
        <w:div w:id="1372848832">
          <w:marLeft w:val="640"/>
          <w:marRight w:val="0"/>
          <w:marTop w:val="0"/>
          <w:marBottom w:val="0"/>
          <w:divBdr>
            <w:top w:val="none" w:sz="0" w:space="0" w:color="auto"/>
            <w:left w:val="none" w:sz="0" w:space="0" w:color="auto"/>
            <w:bottom w:val="none" w:sz="0" w:space="0" w:color="auto"/>
            <w:right w:val="none" w:sz="0" w:space="0" w:color="auto"/>
          </w:divBdr>
        </w:div>
        <w:div w:id="2071877790">
          <w:marLeft w:val="640"/>
          <w:marRight w:val="0"/>
          <w:marTop w:val="0"/>
          <w:marBottom w:val="0"/>
          <w:divBdr>
            <w:top w:val="none" w:sz="0" w:space="0" w:color="auto"/>
            <w:left w:val="none" w:sz="0" w:space="0" w:color="auto"/>
            <w:bottom w:val="none" w:sz="0" w:space="0" w:color="auto"/>
            <w:right w:val="none" w:sz="0" w:space="0" w:color="auto"/>
          </w:divBdr>
        </w:div>
        <w:div w:id="1451316020">
          <w:marLeft w:val="640"/>
          <w:marRight w:val="0"/>
          <w:marTop w:val="0"/>
          <w:marBottom w:val="0"/>
          <w:divBdr>
            <w:top w:val="none" w:sz="0" w:space="0" w:color="auto"/>
            <w:left w:val="none" w:sz="0" w:space="0" w:color="auto"/>
            <w:bottom w:val="none" w:sz="0" w:space="0" w:color="auto"/>
            <w:right w:val="none" w:sz="0" w:space="0" w:color="auto"/>
          </w:divBdr>
        </w:div>
        <w:div w:id="516771811">
          <w:marLeft w:val="640"/>
          <w:marRight w:val="0"/>
          <w:marTop w:val="0"/>
          <w:marBottom w:val="0"/>
          <w:divBdr>
            <w:top w:val="none" w:sz="0" w:space="0" w:color="auto"/>
            <w:left w:val="none" w:sz="0" w:space="0" w:color="auto"/>
            <w:bottom w:val="none" w:sz="0" w:space="0" w:color="auto"/>
            <w:right w:val="none" w:sz="0" w:space="0" w:color="auto"/>
          </w:divBdr>
        </w:div>
        <w:div w:id="1774396367">
          <w:marLeft w:val="640"/>
          <w:marRight w:val="0"/>
          <w:marTop w:val="0"/>
          <w:marBottom w:val="0"/>
          <w:divBdr>
            <w:top w:val="none" w:sz="0" w:space="0" w:color="auto"/>
            <w:left w:val="none" w:sz="0" w:space="0" w:color="auto"/>
            <w:bottom w:val="none" w:sz="0" w:space="0" w:color="auto"/>
            <w:right w:val="none" w:sz="0" w:space="0" w:color="auto"/>
          </w:divBdr>
        </w:div>
        <w:div w:id="1002897740">
          <w:marLeft w:val="640"/>
          <w:marRight w:val="0"/>
          <w:marTop w:val="0"/>
          <w:marBottom w:val="0"/>
          <w:divBdr>
            <w:top w:val="none" w:sz="0" w:space="0" w:color="auto"/>
            <w:left w:val="none" w:sz="0" w:space="0" w:color="auto"/>
            <w:bottom w:val="none" w:sz="0" w:space="0" w:color="auto"/>
            <w:right w:val="none" w:sz="0" w:space="0" w:color="auto"/>
          </w:divBdr>
        </w:div>
        <w:div w:id="1296713345">
          <w:marLeft w:val="640"/>
          <w:marRight w:val="0"/>
          <w:marTop w:val="0"/>
          <w:marBottom w:val="0"/>
          <w:divBdr>
            <w:top w:val="none" w:sz="0" w:space="0" w:color="auto"/>
            <w:left w:val="none" w:sz="0" w:space="0" w:color="auto"/>
            <w:bottom w:val="none" w:sz="0" w:space="0" w:color="auto"/>
            <w:right w:val="none" w:sz="0" w:space="0" w:color="auto"/>
          </w:divBdr>
        </w:div>
        <w:div w:id="1452820492">
          <w:marLeft w:val="640"/>
          <w:marRight w:val="0"/>
          <w:marTop w:val="0"/>
          <w:marBottom w:val="0"/>
          <w:divBdr>
            <w:top w:val="none" w:sz="0" w:space="0" w:color="auto"/>
            <w:left w:val="none" w:sz="0" w:space="0" w:color="auto"/>
            <w:bottom w:val="none" w:sz="0" w:space="0" w:color="auto"/>
            <w:right w:val="none" w:sz="0" w:space="0" w:color="auto"/>
          </w:divBdr>
        </w:div>
        <w:div w:id="556749615">
          <w:marLeft w:val="640"/>
          <w:marRight w:val="0"/>
          <w:marTop w:val="0"/>
          <w:marBottom w:val="0"/>
          <w:divBdr>
            <w:top w:val="none" w:sz="0" w:space="0" w:color="auto"/>
            <w:left w:val="none" w:sz="0" w:space="0" w:color="auto"/>
            <w:bottom w:val="none" w:sz="0" w:space="0" w:color="auto"/>
            <w:right w:val="none" w:sz="0" w:space="0" w:color="auto"/>
          </w:divBdr>
        </w:div>
        <w:div w:id="1324092571">
          <w:marLeft w:val="640"/>
          <w:marRight w:val="0"/>
          <w:marTop w:val="0"/>
          <w:marBottom w:val="0"/>
          <w:divBdr>
            <w:top w:val="none" w:sz="0" w:space="0" w:color="auto"/>
            <w:left w:val="none" w:sz="0" w:space="0" w:color="auto"/>
            <w:bottom w:val="none" w:sz="0" w:space="0" w:color="auto"/>
            <w:right w:val="none" w:sz="0" w:space="0" w:color="auto"/>
          </w:divBdr>
        </w:div>
        <w:div w:id="505481999">
          <w:marLeft w:val="640"/>
          <w:marRight w:val="0"/>
          <w:marTop w:val="0"/>
          <w:marBottom w:val="0"/>
          <w:divBdr>
            <w:top w:val="none" w:sz="0" w:space="0" w:color="auto"/>
            <w:left w:val="none" w:sz="0" w:space="0" w:color="auto"/>
            <w:bottom w:val="none" w:sz="0" w:space="0" w:color="auto"/>
            <w:right w:val="none" w:sz="0" w:space="0" w:color="auto"/>
          </w:divBdr>
        </w:div>
        <w:div w:id="1490052331">
          <w:marLeft w:val="640"/>
          <w:marRight w:val="0"/>
          <w:marTop w:val="0"/>
          <w:marBottom w:val="0"/>
          <w:divBdr>
            <w:top w:val="none" w:sz="0" w:space="0" w:color="auto"/>
            <w:left w:val="none" w:sz="0" w:space="0" w:color="auto"/>
            <w:bottom w:val="none" w:sz="0" w:space="0" w:color="auto"/>
            <w:right w:val="none" w:sz="0" w:space="0" w:color="auto"/>
          </w:divBdr>
        </w:div>
        <w:div w:id="509225101">
          <w:marLeft w:val="640"/>
          <w:marRight w:val="0"/>
          <w:marTop w:val="0"/>
          <w:marBottom w:val="0"/>
          <w:divBdr>
            <w:top w:val="none" w:sz="0" w:space="0" w:color="auto"/>
            <w:left w:val="none" w:sz="0" w:space="0" w:color="auto"/>
            <w:bottom w:val="none" w:sz="0" w:space="0" w:color="auto"/>
            <w:right w:val="none" w:sz="0" w:space="0" w:color="auto"/>
          </w:divBdr>
        </w:div>
        <w:div w:id="803278586">
          <w:marLeft w:val="640"/>
          <w:marRight w:val="0"/>
          <w:marTop w:val="0"/>
          <w:marBottom w:val="0"/>
          <w:divBdr>
            <w:top w:val="none" w:sz="0" w:space="0" w:color="auto"/>
            <w:left w:val="none" w:sz="0" w:space="0" w:color="auto"/>
            <w:bottom w:val="none" w:sz="0" w:space="0" w:color="auto"/>
            <w:right w:val="none" w:sz="0" w:space="0" w:color="auto"/>
          </w:divBdr>
        </w:div>
        <w:div w:id="544295138">
          <w:marLeft w:val="640"/>
          <w:marRight w:val="0"/>
          <w:marTop w:val="0"/>
          <w:marBottom w:val="0"/>
          <w:divBdr>
            <w:top w:val="none" w:sz="0" w:space="0" w:color="auto"/>
            <w:left w:val="none" w:sz="0" w:space="0" w:color="auto"/>
            <w:bottom w:val="none" w:sz="0" w:space="0" w:color="auto"/>
            <w:right w:val="none" w:sz="0" w:space="0" w:color="auto"/>
          </w:divBdr>
        </w:div>
        <w:div w:id="843276946">
          <w:marLeft w:val="640"/>
          <w:marRight w:val="0"/>
          <w:marTop w:val="0"/>
          <w:marBottom w:val="0"/>
          <w:divBdr>
            <w:top w:val="none" w:sz="0" w:space="0" w:color="auto"/>
            <w:left w:val="none" w:sz="0" w:space="0" w:color="auto"/>
            <w:bottom w:val="none" w:sz="0" w:space="0" w:color="auto"/>
            <w:right w:val="none" w:sz="0" w:space="0" w:color="auto"/>
          </w:divBdr>
        </w:div>
        <w:div w:id="380590660">
          <w:marLeft w:val="640"/>
          <w:marRight w:val="0"/>
          <w:marTop w:val="0"/>
          <w:marBottom w:val="0"/>
          <w:divBdr>
            <w:top w:val="none" w:sz="0" w:space="0" w:color="auto"/>
            <w:left w:val="none" w:sz="0" w:space="0" w:color="auto"/>
            <w:bottom w:val="none" w:sz="0" w:space="0" w:color="auto"/>
            <w:right w:val="none" w:sz="0" w:space="0" w:color="auto"/>
          </w:divBdr>
        </w:div>
        <w:div w:id="1976442449">
          <w:marLeft w:val="640"/>
          <w:marRight w:val="0"/>
          <w:marTop w:val="0"/>
          <w:marBottom w:val="0"/>
          <w:divBdr>
            <w:top w:val="none" w:sz="0" w:space="0" w:color="auto"/>
            <w:left w:val="none" w:sz="0" w:space="0" w:color="auto"/>
            <w:bottom w:val="none" w:sz="0" w:space="0" w:color="auto"/>
            <w:right w:val="none" w:sz="0" w:space="0" w:color="auto"/>
          </w:divBdr>
        </w:div>
        <w:div w:id="640498414">
          <w:marLeft w:val="640"/>
          <w:marRight w:val="0"/>
          <w:marTop w:val="0"/>
          <w:marBottom w:val="0"/>
          <w:divBdr>
            <w:top w:val="none" w:sz="0" w:space="0" w:color="auto"/>
            <w:left w:val="none" w:sz="0" w:space="0" w:color="auto"/>
            <w:bottom w:val="none" w:sz="0" w:space="0" w:color="auto"/>
            <w:right w:val="none" w:sz="0" w:space="0" w:color="auto"/>
          </w:divBdr>
        </w:div>
        <w:div w:id="1581522962">
          <w:marLeft w:val="640"/>
          <w:marRight w:val="0"/>
          <w:marTop w:val="0"/>
          <w:marBottom w:val="0"/>
          <w:divBdr>
            <w:top w:val="none" w:sz="0" w:space="0" w:color="auto"/>
            <w:left w:val="none" w:sz="0" w:space="0" w:color="auto"/>
            <w:bottom w:val="none" w:sz="0" w:space="0" w:color="auto"/>
            <w:right w:val="none" w:sz="0" w:space="0" w:color="auto"/>
          </w:divBdr>
        </w:div>
        <w:div w:id="1377241891">
          <w:marLeft w:val="640"/>
          <w:marRight w:val="0"/>
          <w:marTop w:val="0"/>
          <w:marBottom w:val="0"/>
          <w:divBdr>
            <w:top w:val="none" w:sz="0" w:space="0" w:color="auto"/>
            <w:left w:val="none" w:sz="0" w:space="0" w:color="auto"/>
            <w:bottom w:val="none" w:sz="0" w:space="0" w:color="auto"/>
            <w:right w:val="none" w:sz="0" w:space="0" w:color="auto"/>
          </w:divBdr>
        </w:div>
        <w:div w:id="1516504364">
          <w:marLeft w:val="640"/>
          <w:marRight w:val="0"/>
          <w:marTop w:val="0"/>
          <w:marBottom w:val="0"/>
          <w:divBdr>
            <w:top w:val="none" w:sz="0" w:space="0" w:color="auto"/>
            <w:left w:val="none" w:sz="0" w:space="0" w:color="auto"/>
            <w:bottom w:val="none" w:sz="0" w:space="0" w:color="auto"/>
            <w:right w:val="none" w:sz="0" w:space="0" w:color="auto"/>
          </w:divBdr>
        </w:div>
        <w:div w:id="1834636573">
          <w:marLeft w:val="640"/>
          <w:marRight w:val="0"/>
          <w:marTop w:val="0"/>
          <w:marBottom w:val="0"/>
          <w:divBdr>
            <w:top w:val="none" w:sz="0" w:space="0" w:color="auto"/>
            <w:left w:val="none" w:sz="0" w:space="0" w:color="auto"/>
            <w:bottom w:val="none" w:sz="0" w:space="0" w:color="auto"/>
            <w:right w:val="none" w:sz="0" w:space="0" w:color="auto"/>
          </w:divBdr>
        </w:div>
        <w:div w:id="1471482077">
          <w:marLeft w:val="640"/>
          <w:marRight w:val="0"/>
          <w:marTop w:val="0"/>
          <w:marBottom w:val="0"/>
          <w:divBdr>
            <w:top w:val="none" w:sz="0" w:space="0" w:color="auto"/>
            <w:left w:val="none" w:sz="0" w:space="0" w:color="auto"/>
            <w:bottom w:val="none" w:sz="0" w:space="0" w:color="auto"/>
            <w:right w:val="none" w:sz="0" w:space="0" w:color="auto"/>
          </w:divBdr>
        </w:div>
        <w:div w:id="73741276">
          <w:marLeft w:val="640"/>
          <w:marRight w:val="0"/>
          <w:marTop w:val="0"/>
          <w:marBottom w:val="0"/>
          <w:divBdr>
            <w:top w:val="none" w:sz="0" w:space="0" w:color="auto"/>
            <w:left w:val="none" w:sz="0" w:space="0" w:color="auto"/>
            <w:bottom w:val="none" w:sz="0" w:space="0" w:color="auto"/>
            <w:right w:val="none" w:sz="0" w:space="0" w:color="auto"/>
          </w:divBdr>
        </w:div>
        <w:div w:id="543106559">
          <w:marLeft w:val="640"/>
          <w:marRight w:val="0"/>
          <w:marTop w:val="0"/>
          <w:marBottom w:val="0"/>
          <w:divBdr>
            <w:top w:val="none" w:sz="0" w:space="0" w:color="auto"/>
            <w:left w:val="none" w:sz="0" w:space="0" w:color="auto"/>
            <w:bottom w:val="none" w:sz="0" w:space="0" w:color="auto"/>
            <w:right w:val="none" w:sz="0" w:space="0" w:color="auto"/>
          </w:divBdr>
        </w:div>
        <w:div w:id="1018045575">
          <w:marLeft w:val="640"/>
          <w:marRight w:val="0"/>
          <w:marTop w:val="0"/>
          <w:marBottom w:val="0"/>
          <w:divBdr>
            <w:top w:val="none" w:sz="0" w:space="0" w:color="auto"/>
            <w:left w:val="none" w:sz="0" w:space="0" w:color="auto"/>
            <w:bottom w:val="none" w:sz="0" w:space="0" w:color="auto"/>
            <w:right w:val="none" w:sz="0" w:space="0" w:color="auto"/>
          </w:divBdr>
        </w:div>
        <w:div w:id="1485272266">
          <w:marLeft w:val="640"/>
          <w:marRight w:val="0"/>
          <w:marTop w:val="0"/>
          <w:marBottom w:val="0"/>
          <w:divBdr>
            <w:top w:val="none" w:sz="0" w:space="0" w:color="auto"/>
            <w:left w:val="none" w:sz="0" w:space="0" w:color="auto"/>
            <w:bottom w:val="none" w:sz="0" w:space="0" w:color="auto"/>
            <w:right w:val="none" w:sz="0" w:space="0" w:color="auto"/>
          </w:divBdr>
        </w:div>
        <w:div w:id="507402664">
          <w:marLeft w:val="640"/>
          <w:marRight w:val="0"/>
          <w:marTop w:val="0"/>
          <w:marBottom w:val="0"/>
          <w:divBdr>
            <w:top w:val="none" w:sz="0" w:space="0" w:color="auto"/>
            <w:left w:val="none" w:sz="0" w:space="0" w:color="auto"/>
            <w:bottom w:val="none" w:sz="0" w:space="0" w:color="auto"/>
            <w:right w:val="none" w:sz="0" w:space="0" w:color="auto"/>
          </w:divBdr>
        </w:div>
        <w:div w:id="538470271">
          <w:marLeft w:val="640"/>
          <w:marRight w:val="0"/>
          <w:marTop w:val="0"/>
          <w:marBottom w:val="0"/>
          <w:divBdr>
            <w:top w:val="none" w:sz="0" w:space="0" w:color="auto"/>
            <w:left w:val="none" w:sz="0" w:space="0" w:color="auto"/>
            <w:bottom w:val="none" w:sz="0" w:space="0" w:color="auto"/>
            <w:right w:val="none" w:sz="0" w:space="0" w:color="auto"/>
          </w:divBdr>
        </w:div>
        <w:div w:id="146631686">
          <w:marLeft w:val="640"/>
          <w:marRight w:val="0"/>
          <w:marTop w:val="0"/>
          <w:marBottom w:val="0"/>
          <w:divBdr>
            <w:top w:val="none" w:sz="0" w:space="0" w:color="auto"/>
            <w:left w:val="none" w:sz="0" w:space="0" w:color="auto"/>
            <w:bottom w:val="none" w:sz="0" w:space="0" w:color="auto"/>
            <w:right w:val="none" w:sz="0" w:space="0" w:color="auto"/>
          </w:divBdr>
        </w:div>
        <w:div w:id="1025666788">
          <w:marLeft w:val="640"/>
          <w:marRight w:val="0"/>
          <w:marTop w:val="0"/>
          <w:marBottom w:val="0"/>
          <w:divBdr>
            <w:top w:val="none" w:sz="0" w:space="0" w:color="auto"/>
            <w:left w:val="none" w:sz="0" w:space="0" w:color="auto"/>
            <w:bottom w:val="none" w:sz="0" w:space="0" w:color="auto"/>
            <w:right w:val="none" w:sz="0" w:space="0" w:color="auto"/>
          </w:divBdr>
        </w:div>
        <w:div w:id="1201438288">
          <w:marLeft w:val="640"/>
          <w:marRight w:val="0"/>
          <w:marTop w:val="0"/>
          <w:marBottom w:val="0"/>
          <w:divBdr>
            <w:top w:val="none" w:sz="0" w:space="0" w:color="auto"/>
            <w:left w:val="none" w:sz="0" w:space="0" w:color="auto"/>
            <w:bottom w:val="none" w:sz="0" w:space="0" w:color="auto"/>
            <w:right w:val="none" w:sz="0" w:space="0" w:color="auto"/>
          </w:divBdr>
        </w:div>
        <w:div w:id="1626228222">
          <w:marLeft w:val="640"/>
          <w:marRight w:val="0"/>
          <w:marTop w:val="0"/>
          <w:marBottom w:val="0"/>
          <w:divBdr>
            <w:top w:val="none" w:sz="0" w:space="0" w:color="auto"/>
            <w:left w:val="none" w:sz="0" w:space="0" w:color="auto"/>
            <w:bottom w:val="none" w:sz="0" w:space="0" w:color="auto"/>
            <w:right w:val="none" w:sz="0" w:space="0" w:color="auto"/>
          </w:divBdr>
        </w:div>
        <w:div w:id="1227299367">
          <w:marLeft w:val="640"/>
          <w:marRight w:val="0"/>
          <w:marTop w:val="0"/>
          <w:marBottom w:val="0"/>
          <w:divBdr>
            <w:top w:val="none" w:sz="0" w:space="0" w:color="auto"/>
            <w:left w:val="none" w:sz="0" w:space="0" w:color="auto"/>
            <w:bottom w:val="none" w:sz="0" w:space="0" w:color="auto"/>
            <w:right w:val="none" w:sz="0" w:space="0" w:color="auto"/>
          </w:divBdr>
        </w:div>
        <w:div w:id="1725519580">
          <w:marLeft w:val="640"/>
          <w:marRight w:val="0"/>
          <w:marTop w:val="0"/>
          <w:marBottom w:val="0"/>
          <w:divBdr>
            <w:top w:val="none" w:sz="0" w:space="0" w:color="auto"/>
            <w:left w:val="none" w:sz="0" w:space="0" w:color="auto"/>
            <w:bottom w:val="none" w:sz="0" w:space="0" w:color="auto"/>
            <w:right w:val="none" w:sz="0" w:space="0" w:color="auto"/>
          </w:divBdr>
        </w:div>
        <w:div w:id="1296834911">
          <w:marLeft w:val="640"/>
          <w:marRight w:val="0"/>
          <w:marTop w:val="0"/>
          <w:marBottom w:val="0"/>
          <w:divBdr>
            <w:top w:val="none" w:sz="0" w:space="0" w:color="auto"/>
            <w:left w:val="none" w:sz="0" w:space="0" w:color="auto"/>
            <w:bottom w:val="none" w:sz="0" w:space="0" w:color="auto"/>
            <w:right w:val="none" w:sz="0" w:space="0" w:color="auto"/>
          </w:divBdr>
        </w:div>
        <w:div w:id="1111629750">
          <w:marLeft w:val="640"/>
          <w:marRight w:val="0"/>
          <w:marTop w:val="0"/>
          <w:marBottom w:val="0"/>
          <w:divBdr>
            <w:top w:val="none" w:sz="0" w:space="0" w:color="auto"/>
            <w:left w:val="none" w:sz="0" w:space="0" w:color="auto"/>
            <w:bottom w:val="none" w:sz="0" w:space="0" w:color="auto"/>
            <w:right w:val="none" w:sz="0" w:space="0" w:color="auto"/>
          </w:divBdr>
        </w:div>
        <w:div w:id="131563259">
          <w:marLeft w:val="640"/>
          <w:marRight w:val="0"/>
          <w:marTop w:val="0"/>
          <w:marBottom w:val="0"/>
          <w:divBdr>
            <w:top w:val="none" w:sz="0" w:space="0" w:color="auto"/>
            <w:left w:val="none" w:sz="0" w:space="0" w:color="auto"/>
            <w:bottom w:val="none" w:sz="0" w:space="0" w:color="auto"/>
            <w:right w:val="none" w:sz="0" w:space="0" w:color="auto"/>
          </w:divBdr>
        </w:div>
        <w:div w:id="85620848">
          <w:marLeft w:val="640"/>
          <w:marRight w:val="0"/>
          <w:marTop w:val="0"/>
          <w:marBottom w:val="0"/>
          <w:divBdr>
            <w:top w:val="none" w:sz="0" w:space="0" w:color="auto"/>
            <w:left w:val="none" w:sz="0" w:space="0" w:color="auto"/>
            <w:bottom w:val="none" w:sz="0" w:space="0" w:color="auto"/>
            <w:right w:val="none" w:sz="0" w:space="0" w:color="auto"/>
          </w:divBdr>
        </w:div>
        <w:div w:id="209148960">
          <w:marLeft w:val="640"/>
          <w:marRight w:val="0"/>
          <w:marTop w:val="0"/>
          <w:marBottom w:val="0"/>
          <w:divBdr>
            <w:top w:val="none" w:sz="0" w:space="0" w:color="auto"/>
            <w:left w:val="none" w:sz="0" w:space="0" w:color="auto"/>
            <w:bottom w:val="none" w:sz="0" w:space="0" w:color="auto"/>
            <w:right w:val="none" w:sz="0" w:space="0" w:color="auto"/>
          </w:divBdr>
        </w:div>
        <w:div w:id="1267151791">
          <w:marLeft w:val="640"/>
          <w:marRight w:val="0"/>
          <w:marTop w:val="0"/>
          <w:marBottom w:val="0"/>
          <w:divBdr>
            <w:top w:val="none" w:sz="0" w:space="0" w:color="auto"/>
            <w:left w:val="none" w:sz="0" w:space="0" w:color="auto"/>
            <w:bottom w:val="none" w:sz="0" w:space="0" w:color="auto"/>
            <w:right w:val="none" w:sz="0" w:space="0" w:color="auto"/>
          </w:divBdr>
        </w:div>
        <w:div w:id="1494099031">
          <w:marLeft w:val="640"/>
          <w:marRight w:val="0"/>
          <w:marTop w:val="0"/>
          <w:marBottom w:val="0"/>
          <w:divBdr>
            <w:top w:val="none" w:sz="0" w:space="0" w:color="auto"/>
            <w:left w:val="none" w:sz="0" w:space="0" w:color="auto"/>
            <w:bottom w:val="none" w:sz="0" w:space="0" w:color="auto"/>
            <w:right w:val="none" w:sz="0" w:space="0" w:color="auto"/>
          </w:divBdr>
        </w:div>
        <w:div w:id="930505973">
          <w:marLeft w:val="640"/>
          <w:marRight w:val="0"/>
          <w:marTop w:val="0"/>
          <w:marBottom w:val="0"/>
          <w:divBdr>
            <w:top w:val="none" w:sz="0" w:space="0" w:color="auto"/>
            <w:left w:val="none" w:sz="0" w:space="0" w:color="auto"/>
            <w:bottom w:val="none" w:sz="0" w:space="0" w:color="auto"/>
            <w:right w:val="none" w:sz="0" w:space="0" w:color="auto"/>
          </w:divBdr>
        </w:div>
        <w:div w:id="606889734">
          <w:marLeft w:val="640"/>
          <w:marRight w:val="0"/>
          <w:marTop w:val="0"/>
          <w:marBottom w:val="0"/>
          <w:divBdr>
            <w:top w:val="none" w:sz="0" w:space="0" w:color="auto"/>
            <w:left w:val="none" w:sz="0" w:space="0" w:color="auto"/>
            <w:bottom w:val="none" w:sz="0" w:space="0" w:color="auto"/>
            <w:right w:val="none" w:sz="0" w:space="0" w:color="auto"/>
          </w:divBdr>
        </w:div>
        <w:div w:id="2123643254">
          <w:marLeft w:val="640"/>
          <w:marRight w:val="0"/>
          <w:marTop w:val="0"/>
          <w:marBottom w:val="0"/>
          <w:divBdr>
            <w:top w:val="none" w:sz="0" w:space="0" w:color="auto"/>
            <w:left w:val="none" w:sz="0" w:space="0" w:color="auto"/>
            <w:bottom w:val="none" w:sz="0" w:space="0" w:color="auto"/>
            <w:right w:val="none" w:sz="0" w:space="0" w:color="auto"/>
          </w:divBdr>
        </w:div>
      </w:divsChild>
    </w:div>
    <w:div w:id="2017613188">
      <w:bodyDiv w:val="1"/>
      <w:marLeft w:val="0"/>
      <w:marRight w:val="0"/>
      <w:marTop w:val="0"/>
      <w:marBottom w:val="0"/>
      <w:divBdr>
        <w:top w:val="none" w:sz="0" w:space="0" w:color="auto"/>
        <w:left w:val="none" w:sz="0" w:space="0" w:color="auto"/>
        <w:bottom w:val="none" w:sz="0" w:space="0" w:color="auto"/>
        <w:right w:val="none" w:sz="0" w:space="0" w:color="auto"/>
      </w:divBdr>
    </w:div>
    <w:div w:id="2018730764">
      <w:bodyDiv w:val="1"/>
      <w:marLeft w:val="0"/>
      <w:marRight w:val="0"/>
      <w:marTop w:val="0"/>
      <w:marBottom w:val="0"/>
      <w:divBdr>
        <w:top w:val="none" w:sz="0" w:space="0" w:color="auto"/>
        <w:left w:val="none" w:sz="0" w:space="0" w:color="auto"/>
        <w:bottom w:val="none" w:sz="0" w:space="0" w:color="auto"/>
        <w:right w:val="none" w:sz="0" w:space="0" w:color="auto"/>
      </w:divBdr>
    </w:div>
    <w:div w:id="2019961205">
      <w:bodyDiv w:val="1"/>
      <w:marLeft w:val="0"/>
      <w:marRight w:val="0"/>
      <w:marTop w:val="0"/>
      <w:marBottom w:val="0"/>
      <w:divBdr>
        <w:top w:val="none" w:sz="0" w:space="0" w:color="auto"/>
        <w:left w:val="none" w:sz="0" w:space="0" w:color="auto"/>
        <w:bottom w:val="none" w:sz="0" w:space="0" w:color="auto"/>
        <w:right w:val="none" w:sz="0" w:space="0" w:color="auto"/>
      </w:divBdr>
      <w:divsChild>
        <w:div w:id="1653674573">
          <w:marLeft w:val="480"/>
          <w:marRight w:val="0"/>
          <w:marTop w:val="0"/>
          <w:marBottom w:val="0"/>
          <w:divBdr>
            <w:top w:val="none" w:sz="0" w:space="0" w:color="auto"/>
            <w:left w:val="none" w:sz="0" w:space="0" w:color="auto"/>
            <w:bottom w:val="none" w:sz="0" w:space="0" w:color="auto"/>
            <w:right w:val="none" w:sz="0" w:space="0" w:color="auto"/>
          </w:divBdr>
        </w:div>
        <w:div w:id="598029776">
          <w:marLeft w:val="480"/>
          <w:marRight w:val="0"/>
          <w:marTop w:val="0"/>
          <w:marBottom w:val="0"/>
          <w:divBdr>
            <w:top w:val="none" w:sz="0" w:space="0" w:color="auto"/>
            <w:left w:val="none" w:sz="0" w:space="0" w:color="auto"/>
            <w:bottom w:val="none" w:sz="0" w:space="0" w:color="auto"/>
            <w:right w:val="none" w:sz="0" w:space="0" w:color="auto"/>
          </w:divBdr>
        </w:div>
        <w:div w:id="83114897">
          <w:marLeft w:val="480"/>
          <w:marRight w:val="0"/>
          <w:marTop w:val="0"/>
          <w:marBottom w:val="0"/>
          <w:divBdr>
            <w:top w:val="none" w:sz="0" w:space="0" w:color="auto"/>
            <w:left w:val="none" w:sz="0" w:space="0" w:color="auto"/>
            <w:bottom w:val="none" w:sz="0" w:space="0" w:color="auto"/>
            <w:right w:val="none" w:sz="0" w:space="0" w:color="auto"/>
          </w:divBdr>
        </w:div>
        <w:div w:id="1079987094">
          <w:marLeft w:val="480"/>
          <w:marRight w:val="0"/>
          <w:marTop w:val="0"/>
          <w:marBottom w:val="0"/>
          <w:divBdr>
            <w:top w:val="none" w:sz="0" w:space="0" w:color="auto"/>
            <w:left w:val="none" w:sz="0" w:space="0" w:color="auto"/>
            <w:bottom w:val="none" w:sz="0" w:space="0" w:color="auto"/>
            <w:right w:val="none" w:sz="0" w:space="0" w:color="auto"/>
          </w:divBdr>
        </w:div>
        <w:div w:id="1181554170">
          <w:marLeft w:val="480"/>
          <w:marRight w:val="0"/>
          <w:marTop w:val="0"/>
          <w:marBottom w:val="0"/>
          <w:divBdr>
            <w:top w:val="none" w:sz="0" w:space="0" w:color="auto"/>
            <w:left w:val="none" w:sz="0" w:space="0" w:color="auto"/>
            <w:bottom w:val="none" w:sz="0" w:space="0" w:color="auto"/>
            <w:right w:val="none" w:sz="0" w:space="0" w:color="auto"/>
          </w:divBdr>
        </w:div>
        <w:div w:id="528884257">
          <w:marLeft w:val="480"/>
          <w:marRight w:val="0"/>
          <w:marTop w:val="0"/>
          <w:marBottom w:val="0"/>
          <w:divBdr>
            <w:top w:val="none" w:sz="0" w:space="0" w:color="auto"/>
            <w:left w:val="none" w:sz="0" w:space="0" w:color="auto"/>
            <w:bottom w:val="none" w:sz="0" w:space="0" w:color="auto"/>
            <w:right w:val="none" w:sz="0" w:space="0" w:color="auto"/>
          </w:divBdr>
        </w:div>
        <w:div w:id="1542133399">
          <w:marLeft w:val="480"/>
          <w:marRight w:val="0"/>
          <w:marTop w:val="0"/>
          <w:marBottom w:val="0"/>
          <w:divBdr>
            <w:top w:val="none" w:sz="0" w:space="0" w:color="auto"/>
            <w:left w:val="none" w:sz="0" w:space="0" w:color="auto"/>
            <w:bottom w:val="none" w:sz="0" w:space="0" w:color="auto"/>
            <w:right w:val="none" w:sz="0" w:space="0" w:color="auto"/>
          </w:divBdr>
        </w:div>
        <w:div w:id="491721424">
          <w:marLeft w:val="480"/>
          <w:marRight w:val="0"/>
          <w:marTop w:val="0"/>
          <w:marBottom w:val="0"/>
          <w:divBdr>
            <w:top w:val="none" w:sz="0" w:space="0" w:color="auto"/>
            <w:left w:val="none" w:sz="0" w:space="0" w:color="auto"/>
            <w:bottom w:val="none" w:sz="0" w:space="0" w:color="auto"/>
            <w:right w:val="none" w:sz="0" w:space="0" w:color="auto"/>
          </w:divBdr>
        </w:div>
        <w:div w:id="977295108">
          <w:marLeft w:val="480"/>
          <w:marRight w:val="0"/>
          <w:marTop w:val="0"/>
          <w:marBottom w:val="0"/>
          <w:divBdr>
            <w:top w:val="none" w:sz="0" w:space="0" w:color="auto"/>
            <w:left w:val="none" w:sz="0" w:space="0" w:color="auto"/>
            <w:bottom w:val="none" w:sz="0" w:space="0" w:color="auto"/>
            <w:right w:val="none" w:sz="0" w:space="0" w:color="auto"/>
          </w:divBdr>
        </w:div>
        <w:div w:id="1153058252">
          <w:marLeft w:val="480"/>
          <w:marRight w:val="0"/>
          <w:marTop w:val="0"/>
          <w:marBottom w:val="0"/>
          <w:divBdr>
            <w:top w:val="none" w:sz="0" w:space="0" w:color="auto"/>
            <w:left w:val="none" w:sz="0" w:space="0" w:color="auto"/>
            <w:bottom w:val="none" w:sz="0" w:space="0" w:color="auto"/>
            <w:right w:val="none" w:sz="0" w:space="0" w:color="auto"/>
          </w:divBdr>
        </w:div>
        <w:div w:id="1021126041">
          <w:marLeft w:val="480"/>
          <w:marRight w:val="0"/>
          <w:marTop w:val="0"/>
          <w:marBottom w:val="0"/>
          <w:divBdr>
            <w:top w:val="none" w:sz="0" w:space="0" w:color="auto"/>
            <w:left w:val="none" w:sz="0" w:space="0" w:color="auto"/>
            <w:bottom w:val="none" w:sz="0" w:space="0" w:color="auto"/>
            <w:right w:val="none" w:sz="0" w:space="0" w:color="auto"/>
          </w:divBdr>
        </w:div>
        <w:div w:id="1600986060">
          <w:marLeft w:val="480"/>
          <w:marRight w:val="0"/>
          <w:marTop w:val="0"/>
          <w:marBottom w:val="0"/>
          <w:divBdr>
            <w:top w:val="none" w:sz="0" w:space="0" w:color="auto"/>
            <w:left w:val="none" w:sz="0" w:space="0" w:color="auto"/>
            <w:bottom w:val="none" w:sz="0" w:space="0" w:color="auto"/>
            <w:right w:val="none" w:sz="0" w:space="0" w:color="auto"/>
          </w:divBdr>
        </w:div>
        <w:div w:id="1686706480">
          <w:marLeft w:val="480"/>
          <w:marRight w:val="0"/>
          <w:marTop w:val="0"/>
          <w:marBottom w:val="0"/>
          <w:divBdr>
            <w:top w:val="none" w:sz="0" w:space="0" w:color="auto"/>
            <w:left w:val="none" w:sz="0" w:space="0" w:color="auto"/>
            <w:bottom w:val="none" w:sz="0" w:space="0" w:color="auto"/>
            <w:right w:val="none" w:sz="0" w:space="0" w:color="auto"/>
          </w:divBdr>
        </w:div>
        <w:div w:id="1321077908">
          <w:marLeft w:val="480"/>
          <w:marRight w:val="0"/>
          <w:marTop w:val="0"/>
          <w:marBottom w:val="0"/>
          <w:divBdr>
            <w:top w:val="none" w:sz="0" w:space="0" w:color="auto"/>
            <w:left w:val="none" w:sz="0" w:space="0" w:color="auto"/>
            <w:bottom w:val="none" w:sz="0" w:space="0" w:color="auto"/>
            <w:right w:val="none" w:sz="0" w:space="0" w:color="auto"/>
          </w:divBdr>
        </w:div>
        <w:div w:id="287586285">
          <w:marLeft w:val="480"/>
          <w:marRight w:val="0"/>
          <w:marTop w:val="0"/>
          <w:marBottom w:val="0"/>
          <w:divBdr>
            <w:top w:val="none" w:sz="0" w:space="0" w:color="auto"/>
            <w:left w:val="none" w:sz="0" w:space="0" w:color="auto"/>
            <w:bottom w:val="none" w:sz="0" w:space="0" w:color="auto"/>
            <w:right w:val="none" w:sz="0" w:space="0" w:color="auto"/>
          </w:divBdr>
        </w:div>
        <w:div w:id="496925170">
          <w:marLeft w:val="480"/>
          <w:marRight w:val="0"/>
          <w:marTop w:val="0"/>
          <w:marBottom w:val="0"/>
          <w:divBdr>
            <w:top w:val="none" w:sz="0" w:space="0" w:color="auto"/>
            <w:left w:val="none" w:sz="0" w:space="0" w:color="auto"/>
            <w:bottom w:val="none" w:sz="0" w:space="0" w:color="auto"/>
            <w:right w:val="none" w:sz="0" w:space="0" w:color="auto"/>
          </w:divBdr>
        </w:div>
        <w:div w:id="1397124978">
          <w:marLeft w:val="480"/>
          <w:marRight w:val="0"/>
          <w:marTop w:val="0"/>
          <w:marBottom w:val="0"/>
          <w:divBdr>
            <w:top w:val="none" w:sz="0" w:space="0" w:color="auto"/>
            <w:left w:val="none" w:sz="0" w:space="0" w:color="auto"/>
            <w:bottom w:val="none" w:sz="0" w:space="0" w:color="auto"/>
            <w:right w:val="none" w:sz="0" w:space="0" w:color="auto"/>
          </w:divBdr>
        </w:div>
        <w:div w:id="432436091">
          <w:marLeft w:val="480"/>
          <w:marRight w:val="0"/>
          <w:marTop w:val="0"/>
          <w:marBottom w:val="0"/>
          <w:divBdr>
            <w:top w:val="none" w:sz="0" w:space="0" w:color="auto"/>
            <w:left w:val="none" w:sz="0" w:space="0" w:color="auto"/>
            <w:bottom w:val="none" w:sz="0" w:space="0" w:color="auto"/>
            <w:right w:val="none" w:sz="0" w:space="0" w:color="auto"/>
          </w:divBdr>
        </w:div>
        <w:div w:id="1690329071">
          <w:marLeft w:val="480"/>
          <w:marRight w:val="0"/>
          <w:marTop w:val="0"/>
          <w:marBottom w:val="0"/>
          <w:divBdr>
            <w:top w:val="none" w:sz="0" w:space="0" w:color="auto"/>
            <w:left w:val="none" w:sz="0" w:space="0" w:color="auto"/>
            <w:bottom w:val="none" w:sz="0" w:space="0" w:color="auto"/>
            <w:right w:val="none" w:sz="0" w:space="0" w:color="auto"/>
          </w:divBdr>
        </w:div>
        <w:div w:id="2051833114">
          <w:marLeft w:val="480"/>
          <w:marRight w:val="0"/>
          <w:marTop w:val="0"/>
          <w:marBottom w:val="0"/>
          <w:divBdr>
            <w:top w:val="none" w:sz="0" w:space="0" w:color="auto"/>
            <w:left w:val="none" w:sz="0" w:space="0" w:color="auto"/>
            <w:bottom w:val="none" w:sz="0" w:space="0" w:color="auto"/>
            <w:right w:val="none" w:sz="0" w:space="0" w:color="auto"/>
          </w:divBdr>
        </w:div>
        <w:div w:id="219677768">
          <w:marLeft w:val="480"/>
          <w:marRight w:val="0"/>
          <w:marTop w:val="0"/>
          <w:marBottom w:val="0"/>
          <w:divBdr>
            <w:top w:val="none" w:sz="0" w:space="0" w:color="auto"/>
            <w:left w:val="none" w:sz="0" w:space="0" w:color="auto"/>
            <w:bottom w:val="none" w:sz="0" w:space="0" w:color="auto"/>
            <w:right w:val="none" w:sz="0" w:space="0" w:color="auto"/>
          </w:divBdr>
        </w:div>
        <w:div w:id="1052583197">
          <w:marLeft w:val="480"/>
          <w:marRight w:val="0"/>
          <w:marTop w:val="0"/>
          <w:marBottom w:val="0"/>
          <w:divBdr>
            <w:top w:val="none" w:sz="0" w:space="0" w:color="auto"/>
            <w:left w:val="none" w:sz="0" w:space="0" w:color="auto"/>
            <w:bottom w:val="none" w:sz="0" w:space="0" w:color="auto"/>
            <w:right w:val="none" w:sz="0" w:space="0" w:color="auto"/>
          </w:divBdr>
        </w:div>
        <w:div w:id="1436175948">
          <w:marLeft w:val="480"/>
          <w:marRight w:val="0"/>
          <w:marTop w:val="0"/>
          <w:marBottom w:val="0"/>
          <w:divBdr>
            <w:top w:val="none" w:sz="0" w:space="0" w:color="auto"/>
            <w:left w:val="none" w:sz="0" w:space="0" w:color="auto"/>
            <w:bottom w:val="none" w:sz="0" w:space="0" w:color="auto"/>
            <w:right w:val="none" w:sz="0" w:space="0" w:color="auto"/>
          </w:divBdr>
        </w:div>
        <w:div w:id="1647465471">
          <w:marLeft w:val="480"/>
          <w:marRight w:val="0"/>
          <w:marTop w:val="0"/>
          <w:marBottom w:val="0"/>
          <w:divBdr>
            <w:top w:val="none" w:sz="0" w:space="0" w:color="auto"/>
            <w:left w:val="none" w:sz="0" w:space="0" w:color="auto"/>
            <w:bottom w:val="none" w:sz="0" w:space="0" w:color="auto"/>
            <w:right w:val="none" w:sz="0" w:space="0" w:color="auto"/>
          </w:divBdr>
        </w:div>
        <w:div w:id="1985623455">
          <w:marLeft w:val="480"/>
          <w:marRight w:val="0"/>
          <w:marTop w:val="0"/>
          <w:marBottom w:val="0"/>
          <w:divBdr>
            <w:top w:val="none" w:sz="0" w:space="0" w:color="auto"/>
            <w:left w:val="none" w:sz="0" w:space="0" w:color="auto"/>
            <w:bottom w:val="none" w:sz="0" w:space="0" w:color="auto"/>
            <w:right w:val="none" w:sz="0" w:space="0" w:color="auto"/>
          </w:divBdr>
        </w:div>
        <w:div w:id="808061679">
          <w:marLeft w:val="480"/>
          <w:marRight w:val="0"/>
          <w:marTop w:val="0"/>
          <w:marBottom w:val="0"/>
          <w:divBdr>
            <w:top w:val="none" w:sz="0" w:space="0" w:color="auto"/>
            <w:left w:val="none" w:sz="0" w:space="0" w:color="auto"/>
            <w:bottom w:val="none" w:sz="0" w:space="0" w:color="auto"/>
            <w:right w:val="none" w:sz="0" w:space="0" w:color="auto"/>
          </w:divBdr>
        </w:div>
        <w:div w:id="11156005">
          <w:marLeft w:val="480"/>
          <w:marRight w:val="0"/>
          <w:marTop w:val="0"/>
          <w:marBottom w:val="0"/>
          <w:divBdr>
            <w:top w:val="none" w:sz="0" w:space="0" w:color="auto"/>
            <w:left w:val="none" w:sz="0" w:space="0" w:color="auto"/>
            <w:bottom w:val="none" w:sz="0" w:space="0" w:color="auto"/>
            <w:right w:val="none" w:sz="0" w:space="0" w:color="auto"/>
          </w:divBdr>
        </w:div>
        <w:div w:id="786392715">
          <w:marLeft w:val="480"/>
          <w:marRight w:val="0"/>
          <w:marTop w:val="0"/>
          <w:marBottom w:val="0"/>
          <w:divBdr>
            <w:top w:val="none" w:sz="0" w:space="0" w:color="auto"/>
            <w:left w:val="none" w:sz="0" w:space="0" w:color="auto"/>
            <w:bottom w:val="none" w:sz="0" w:space="0" w:color="auto"/>
            <w:right w:val="none" w:sz="0" w:space="0" w:color="auto"/>
          </w:divBdr>
        </w:div>
        <w:div w:id="37903754">
          <w:marLeft w:val="480"/>
          <w:marRight w:val="0"/>
          <w:marTop w:val="0"/>
          <w:marBottom w:val="0"/>
          <w:divBdr>
            <w:top w:val="none" w:sz="0" w:space="0" w:color="auto"/>
            <w:left w:val="none" w:sz="0" w:space="0" w:color="auto"/>
            <w:bottom w:val="none" w:sz="0" w:space="0" w:color="auto"/>
            <w:right w:val="none" w:sz="0" w:space="0" w:color="auto"/>
          </w:divBdr>
        </w:div>
        <w:div w:id="173035699">
          <w:marLeft w:val="480"/>
          <w:marRight w:val="0"/>
          <w:marTop w:val="0"/>
          <w:marBottom w:val="0"/>
          <w:divBdr>
            <w:top w:val="none" w:sz="0" w:space="0" w:color="auto"/>
            <w:left w:val="none" w:sz="0" w:space="0" w:color="auto"/>
            <w:bottom w:val="none" w:sz="0" w:space="0" w:color="auto"/>
            <w:right w:val="none" w:sz="0" w:space="0" w:color="auto"/>
          </w:divBdr>
        </w:div>
        <w:div w:id="1917085739">
          <w:marLeft w:val="480"/>
          <w:marRight w:val="0"/>
          <w:marTop w:val="0"/>
          <w:marBottom w:val="0"/>
          <w:divBdr>
            <w:top w:val="none" w:sz="0" w:space="0" w:color="auto"/>
            <w:left w:val="none" w:sz="0" w:space="0" w:color="auto"/>
            <w:bottom w:val="none" w:sz="0" w:space="0" w:color="auto"/>
            <w:right w:val="none" w:sz="0" w:space="0" w:color="auto"/>
          </w:divBdr>
        </w:div>
        <w:div w:id="1906063443">
          <w:marLeft w:val="480"/>
          <w:marRight w:val="0"/>
          <w:marTop w:val="0"/>
          <w:marBottom w:val="0"/>
          <w:divBdr>
            <w:top w:val="none" w:sz="0" w:space="0" w:color="auto"/>
            <w:left w:val="none" w:sz="0" w:space="0" w:color="auto"/>
            <w:bottom w:val="none" w:sz="0" w:space="0" w:color="auto"/>
            <w:right w:val="none" w:sz="0" w:space="0" w:color="auto"/>
          </w:divBdr>
        </w:div>
        <w:div w:id="1534267480">
          <w:marLeft w:val="480"/>
          <w:marRight w:val="0"/>
          <w:marTop w:val="0"/>
          <w:marBottom w:val="0"/>
          <w:divBdr>
            <w:top w:val="none" w:sz="0" w:space="0" w:color="auto"/>
            <w:left w:val="none" w:sz="0" w:space="0" w:color="auto"/>
            <w:bottom w:val="none" w:sz="0" w:space="0" w:color="auto"/>
            <w:right w:val="none" w:sz="0" w:space="0" w:color="auto"/>
          </w:divBdr>
        </w:div>
        <w:div w:id="325059964">
          <w:marLeft w:val="480"/>
          <w:marRight w:val="0"/>
          <w:marTop w:val="0"/>
          <w:marBottom w:val="0"/>
          <w:divBdr>
            <w:top w:val="none" w:sz="0" w:space="0" w:color="auto"/>
            <w:left w:val="none" w:sz="0" w:space="0" w:color="auto"/>
            <w:bottom w:val="none" w:sz="0" w:space="0" w:color="auto"/>
            <w:right w:val="none" w:sz="0" w:space="0" w:color="auto"/>
          </w:divBdr>
        </w:div>
        <w:div w:id="1954049989">
          <w:marLeft w:val="480"/>
          <w:marRight w:val="0"/>
          <w:marTop w:val="0"/>
          <w:marBottom w:val="0"/>
          <w:divBdr>
            <w:top w:val="none" w:sz="0" w:space="0" w:color="auto"/>
            <w:left w:val="none" w:sz="0" w:space="0" w:color="auto"/>
            <w:bottom w:val="none" w:sz="0" w:space="0" w:color="auto"/>
            <w:right w:val="none" w:sz="0" w:space="0" w:color="auto"/>
          </w:divBdr>
        </w:div>
        <w:div w:id="349260839">
          <w:marLeft w:val="480"/>
          <w:marRight w:val="0"/>
          <w:marTop w:val="0"/>
          <w:marBottom w:val="0"/>
          <w:divBdr>
            <w:top w:val="none" w:sz="0" w:space="0" w:color="auto"/>
            <w:left w:val="none" w:sz="0" w:space="0" w:color="auto"/>
            <w:bottom w:val="none" w:sz="0" w:space="0" w:color="auto"/>
            <w:right w:val="none" w:sz="0" w:space="0" w:color="auto"/>
          </w:divBdr>
        </w:div>
        <w:div w:id="355892640">
          <w:marLeft w:val="480"/>
          <w:marRight w:val="0"/>
          <w:marTop w:val="0"/>
          <w:marBottom w:val="0"/>
          <w:divBdr>
            <w:top w:val="none" w:sz="0" w:space="0" w:color="auto"/>
            <w:left w:val="none" w:sz="0" w:space="0" w:color="auto"/>
            <w:bottom w:val="none" w:sz="0" w:space="0" w:color="auto"/>
            <w:right w:val="none" w:sz="0" w:space="0" w:color="auto"/>
          </w:divBdr>
        </w:div>
        <w:div w:id="80955024">
          <w:marLeft w:val="480"/>
          <w:marRight w:val="0"/>
          <w:marTop w:val="0"/>
          <w:marBottom w:val="0"/>
          <w:divBdr>
            <w:top w:val="none" w:sz="0" w:space="0" w:color="auto"/>
            <w:left w:val="none" w:sz="0" w:space="0" w:color="auto"/>
            <w:bottom w:val="none" w:sz="0" w:space="0" w:color="auto"/>
            <w:right w:val="none" w:sz="0" w:space="0" w:color="auto"/>
          </w:divBdr>
        </w:div>
        <w:div w:id="315886278">
          <w:marLeft w:val="480"/>
          <w:marRight w:val="0"/>
          <w:marTop w:val="0"/>
          <w:marBottom w:val="0"/>
          <w:divBdr>
            <w:top w:val="none" w:sz="0" w:space="0" w:color="auto"/>
            <w:left w:val="none" w:sz="0" w:space="0" w:color="auto"/>
            <w:bottom w:val="none" w:sz="0" w:space="0" w:color="auto"/>
            <w:right w:val="none" w:sz="0" w:space="0" w:color="auto"/>
          </w:divBdr>
        </w:div>
        <w:div w:id="1616905203">
          <w:marLeft w:val="480"/>
          <w:marRight w:val="0"/>
          <w:marTop w:val="0"/>
          <w:marBottom w:val="0"/>
          <w:divBdr>
            <w:top w:val="none" w:sz="0" w:space="0" w:color="auto"/>
            <w:left w:val="none" w:sz="0" w:space="0" w:color="auto"/>
            <w:bottom w:val="none" w:sz="0" w:space="0" w:color="auto"/>
            <w:right w:val="none" w:sz="0" w:space="0" w:color="auto"/>
          </w:divBdr>
        </w:div>
        <w:div w:id="246697083">
          <w:marLeft w:val="480"/>
          <w:marRight w:val="0"/>
          <w:marTop w:val="0"/>
          <w:marBottom w:val="0"/>
          <w:divBdr>
            <w:top w:val="none" w:sz="0" w:space="0" w:color="auto"/>
            <w:left w:val="none" w:sz="0" w:space="0" w:color="auto"/>
            <w:bottom w:val="none" w:sz="0" w:space="0" w:color="auto"/>
            <w:right w:val="none" w:sz="0" w:space="0" w:color="auto"/>
          </w:divBdr>
        </w:div>
        <w:div w:id="940720385">
          <w:marLeft w:val="480"/>
          <w:marRight w:val="0"/>
          <w:marTop w:val="0"/>
          <w:marBottom w:val="0"/>
          <w:divBdr>
            <w:top w:val="none" w:sz="0" w:space="0" w:color="auto"/>
            <w:left w:val="none" w:sz="0" w:space="0" w:color="auto"/>
            <w:bottom w:val="none" w:sz="0" w:space="0" w:color="auto"/>
            <w:right w:val="none" w:sz="0" w:space="0" w:color="auto"/>
          </w:divBdr>
        </w:div>
        <w:div w:id="1862209011">
          <w:marLeft w:val="480"/>
          <w:marRight w:val="0"/>
          <w:marTop w:val="0"/>
          <w:marBottom w:val="0"/>
          <w:divBdr>
            <w:top w:val="none" w:sz="0" w:space="0" w:color="auto"/>
            <w:left w:val="none" w:sz="0" w:space="0" w:color="auto"/>
            <w:bottom w:val="none" w:sz="0" w:space="0" w:color="auto"/>
            <w:right w:val="none" w:sz="0" w:space="0" w:color="auto"/>
          </w:divBdr>
        </w:div>
        <w:div w:id="547962176">
          <w:marLeft w:val="480"/>
          <w:marRight w:val="0"/>
          <w:marTop w:val="0"/>
          <w:marBottom w:val="0"/>
          <w:divBdr>
            <w:top w:val="none" w:sz="0" w:space="0" w:color="auto"/>
            <w:left w:val="none" w:sz="0" w:space="0" w:color="auto"/>
            <w:bottom w:val="none" w:sz="0" w:space="0" w:color="auto"/>
            <w:right w:val="none" w:sz="0" w:space="0" w:color="auto"/>
          </w:divBdr>
        </w:div>
        <w:div w:id="1333219118">
          <w:marLeft w:val="480"/>
          <w:marRight w:val="0"/>
          <w:marTop w:val="0"/>
          <w:marBottom w:val="0"/>
          <w:divBdr>
            <w:top w:val="none" w:sz="0" w:space="0" w:color="auto"/>
            <w:left w:val="none" w:sz="0" w:space="0" w:color="auto"/>
            <w:bottom w:val="none" w:sz="0" w:space="0" w:color="auto"/>
            <w:right w:val="none" w:sz="0" w:space="0" w:color="auto"/>
          </w:divBdr>
        </w:div>
        <w:div w:id="1111391869">
          <w:marLeft w:val="480"/>
          <w:marRight w:val="0"/>
          <w:marTop w:val="0"/>
          <w:marBottom w:val="0"/>
          <w:divBdr>
            <w:top w:val="none" w:sz="0" w:space="0" w:color="auto"/>
            <w:left w:val="none" w:sz="0" w:space="0" w:color="auto"/>
            <w:bottom w:val="none" w:sz="0" w:space="0" w:color="auto"/>
            <w:right w:val="none" w:sz="0" w:space="0" w:color="auto"/>
          </w:divBdr>
        </w:div>
        <w:div w:id="1026100969">
          <w:marLeft w:val="480"/>
          <w:marRight w:val="0"/>
          <w:marTop w:val="0"/>
          <w:marBottom w:val="0"/>
          <w:divBdr>
            <w:top w:val="none" w:sz="0" w:space="0" w:color="auto"/>
            <w:left w:val="none" w:sz="0" w:space="0" w:color="auto"/>
            <w:bottom w:val="none" w:sz="0" w:space="0" w:color="auto"/>
            <w:right w:val="none" w:sz="0" w:space="0" w:color="auto"/>
          </w:divBdr>
        </w:div>
        <w:div w:id="527910467">
          <w:marLeft w:val="480"/>
          <w:marRight w:val="0"/>
          <w:marTop w:val="0"/>
          <w:marBottom w:val="0"/>
          <w:divBdr>
            <w:top w:val="none" w:sz="0" w:space="0" w:color="auto"/>
            <w:left w:val="none" w:sz="0" w:space="0" w:color="auto"/>
            <w:bottom w:val="none" w:sz="0" w:space="0" w:color="auto"/>
            <w:right w:val="none" w:sz="0" w:space="0" w:color="auto"/>
          </w:divBdr>
        </w:div>
        <w:div w:id="195653954">
          <w:marLeft w:val="480"/>
          <w:marRight w:val="0"/>
          <w:marTop w:val="0"/>
          <w:marBottom w:val="0"/>
          <w:divBdr>
            <w:top w:val="none" w:sz="0" w:space="0" w:color="auto"/>
            <w:left w:val="none" w:sz="0" w:space="0" w:color="auto"/>
            <w:bottom w:val="none" w:sz="0" w:space="0" w:color="auto"/>
            <w:right w:val="none" w:sz="0" w:space="0" w:color="auto"/>
          </w:divBdr>
        </w:div>
        <w:div w:id="562833638">
          <w:marLeft w:val="480"/>
          <w:marRight w:val="0"/>
          <w:marTop w:val="0"/>
          <w:marBottom w:val="0"/>
          <w:divBdr>
            <w:top w:val="none" w:sz="0" w:space="0" w:color="auto"/>
            <w:left w:val="none" w:sz="0" w:space="0" w:color="auto"/>
            <w:bottom w:val="none" w:sz="0" w:space="0" w:color="auto"/>
            <w:right w:val="none" w:sz="0" w:space="0" w:color="auto"/>
          </w:divBdr>
        </w:div>
        <w:div w:id="601451705">
          <w:marLeft w:val="480"/>
          <w:marRight w:val="0"/>
          <w:marTop w:val="0"/>
          <w:marBottom w:val="0"/>
          <w:divBdr>
            <w:top w:val="none" w:sz="0" w:space="0" w:color="auto"/>
            <w:left w:val="none" w:sz="0" w:space="0" w:color="auto"/>
            <w:bottom w:val="none" w:sz="0" w:space="0" w:color="auto"/>
            <w:right w:val="none" w:sz="0" w:space="0" w:color="auto"/>
          </w:divBdr>
        </w:div>
        <w:div w:id="626929797">
          <w:marLeft w:val="480"/>
          <w:marRight w:val="0"/>
          <w:marTop w:val="0"/>
          <w:marBottom w:val="0"/>
          <w:divBdr>
            <w:top w:val="none" w:sz="0" w:space="0" w:color="auto"/>
            <w:left w:val="none" w:sz="0" w:space="0" w:color="auto"/>
            <w:bottom w:val="none" w:sz="0" w:space="0" w:color="auto"/>
            <w:right w:val="none" w:sz="0" w:space="0" w:color="auto"/>
          </w:divBdr>
        </w:div>
        <w:div w:id="2077896415">
          <w:marLeft w:val="480"/>
          <w:marRight w:val="0"/>
          <w:marTop w:val="0"/>
          <w:marBottom w:val="0"/>
          <w:divBdr>
            <w:top w:val="none" w:sz="0" w:space="0" w:color="auto"/>
            <w:left w:val="none" w:sz="0" w:space="0" w:color="auto"/>
            <w:bottom w:val="none" w:sz="0" w:space="0" w:color="auto"/>
            <w:right w:val="none" w:sz="0" w:space="0" w:color="auto"/>
          </w:divBdr>
        </w:div>
        <w:div w:id="629439016">
          <w:marLeft w:val="480"/>
          <w:marRight w:val="0"/>
          <w:marTop w:val="0"/>
          <w:marBottom w:val="0"/>
          <w:divBdr>
            <w:top w:val="none" w:sz="0" w:space="0" w:color="auto"/>
            <w:left w:val="none" w:sz="0" w:space="0" w:color="auto"/>
            <w:bottom w:val="none" w:sz="0" w:space="0" w:color="auto"/>
            <w:right w:val="none" w:sz="0" w:space="0" w:color="auto"/>
          </w:divBdr>
        </w:div>
        <w:div w:id="1863662425">
          <w:marLeft w:val="480"/>
          <w:marRight w:val="0"/>
          <w:marTop w:val="0"/>
          <w:marBottom w:val="0"/>
          <w:divBdr>
            <w:top w:val="none" w:sz="0" w:space="0" w:color="auto"/>
            <w:left w:val="none" w:sz="0" w:space="0" w:color="auto"/>
            <w:bottom w:val="none" w:sz="0" w:space="0" w:color="auto"/>
            <w:right w:val="none" w:sz="0" w:space="0" w:color="auto"/>
          </w:divBdr>
        </w:div>
        <w:div w:id="1511873479">
          <w:marLeft w:val="480"/>
          <w:marRight w:val="0"/>
          <w:marTop w:val="0"/>
          <w:marBottom w:val="0"/>
          <w:divBdr>
            <w:top w:val="none" w:sz="0" w:space="0" w:color="auto"/>
            <w:left w:val="none" w:sz="0" w:space="0" w:color="auto"/>
            <w:bottom w:val="none" w:sz="0" w:space="0" w:color="auto"/>
            <w:right w:val="none" w:sz="0" w:space="0" w:color="auto"/>
          </w:divBdr>
        </w:div>
      </w:divsChild>
    </w:div>
    <w:div w:id="2023313118">
      <w:bodyDiv w:val="1"/>
      <w:marLeft w:val="0"/>
      <w:marRight w:val="0"/>
      <w:marTop w:val="0"/>
      <w:marBottom w:val="0"/>
      <w:divBdr>
        <w:top w:val="none" w:sz="0" w:space="0" w:color="auto"/>
        <w:left w:val="none" w:sz="0" w:space="0" w:color="auto"/>
        <w:bottom w:val="none" w:sz="0" w:space="0" w:color="auto"/>
        <w:right w:val="none" w:sz="0" w:space="0" w:color="auto"/>
      </w:divBdr>
      <w:divsChild>
        <w:div w:id="1541935227">
          <w:marLeft w:val="480"/>
          <w:marRight w:val="0"/>
          <w:marTop w:val="0"/>
          <w:marBottom w:val="0"/>
          <w:divBdr>
            <w:top w:val="none" w:sz="0" w:space="0" w:color="auto"/>
            <w:left w:val="none" w:sz="0" w:space="0" w:color="auto"/>
            <w:bottom w:val="none" w:sz="0" w:space="0" w:color="auto"/>
            <w:right w:val="none" w:sz="0" w:space="0" w:color="auto"/>
          </w:divBdr>
        </w:div>
        <w:div w:id="1182084240">
          <w:marLeft w:val="480"/>
          <w:marRight w:val="0"/>
          <w:marTop w:val="0"/>
          <w:marBottom w:val="0"/>
          <w:divBdr>
            <w:top w:val="none" w:sz="0" w:space="0" w:color="auto"/>
            <w:left w:val="none" w:sz="0" w:space="0" w:color="auto"/>
            <w:bottom w:val="none" w:sz="0" w:space="0" w:color="auto"/>
            <w:right w:val="none" w:sz="0" w:space="0" w:color="auto"/>
          </w:divBdr>
        </w:div>
        <w:div w:id="846293333">
          <w:marLeft w:val="480"/>
          <w:marRight w:val="0"/>
          <w:marTop w:val="0"/>
          <w:marBottom w:val="0"/>
          <w:divBdr>
            <w:top w:val="none" w:sz="0" w:space="0" w:color="auto"/>
            <w:left w:val="none" w:sz="0" w:space="0" w:color="auto"/>
            <w:bottom w:val="none" w:sz="0" w:space="0" w:color="auto"/>
            <w:right w:val="none" w:sz="0" w:space="0" w:color="auto"/>
          </w:divBdr>
        </w:div>
        <w:div w:id="247353929">
          <w:marLeft w:val="480"/>
          <w:marRight w:val="0"/>
          <w:marTop w:val="0"/>
          <w:marBottom w:val="0"/>
          <w:divBdr>
            <w:top w:val="none" w:sz="0" w:space="0" w:color="auto"/>
            <w:left w:val="none" w:sz="0" w:space="0" w:color="auto"/>
            <w:bottom w:val="none" w:sz="0" w:space="0" w:color="auto"/>
            <w:right w:val="none" w:sz="0" w:space="0" w:color="auto"/>
          </w:divBdr>
        </w:div>
        <w:div w:id="1284456876">
          <w:marLeft w:val="480"/>
          <w:marRight w:val="0"/>
          <w:marTop w:val="0"/>
          <w:marBottom w:val="0"/>
          <w:divBdr>
            <w:top w:val="none" w:sz="0" w:space="0" w:color="auto"/>
            <w:left w:val="none" w:sz="0" w:space="0" w:color="auto"/>
            <w:bottom w:val="none" w:sz="0" w:space="0" w:color="auto"/>
            <w:right w:val="none" w:sz="0" w:space="0" w:color="auto"/>
          </w:divBdr>
        </w:div>
        <w:div w:id="261188572">
          <w:marLeft w:val="480"/>
          <w:marRight w:val="0"/>
          <w:marTop w:val="0"/>
          <w:marBottom w:val="0"/>
          <w:divBdr>
            <w:top w:val="none" w:sz="0" w:space="0" w:color="auto"/>
            <w:left w:val="none" w:sz="0" w:space="0" w:color="auto"/>
            <w:bottom w:val="none" w:sz="0" w:space="0" w:color="auto"/>
            <w:right w:val="none" w:sz="0" w:space="0" w:color="auto"/>
          </w:divBdr>
        </w:div>
        <w:div w:id="210384407">
          <w:marLeft w:val="480"/>
          <w:marRight w:val="0"/>
          <w:marTop w:val="0"/>
          <w:marBottom w:val="0"/>
          <w:divBdr>
            <w:top w:val="none" w:sz="0" w:space="0" w:color="auto"/>
            <w:left w:val="none" w:sz="0" w:space="0" w:color="auto"/>
            <w:bottom w:val="none" w:sz="0" w:space="0" w:color="auto"/>
            <w:right w:val="none" w:sz="0" w:space="0" w:color="auto"/>
          </w:divBdr>
        </w:div>
        <w:div w:id="797988904">
          <w:marLeft w:val="480"/>
          <w:marRight w:val="0"/>
          <w:marTop w:val="0"/>
          <w:marBottom w:val="0"/>
          <w:divBdr>
            <w:top w:val="none" w:sz="0" w:space="0" w:color="auto"/>
            <w:left w:val="none" w:sz="0" w:space="0" w:color="auto"/>
            <w:bottom w:val="none" w:sz="0" w:space="0" w:color="auto"/>
            <w:right w:val="none" w:sz="0" w:space="0" w:color="auto"/>
          </w:divBdr>
        </w:div>
        <w:div w:id="326128248">
          <w:marLeft w:val="480"/>
          <w:marRight w:val="0"/>
          <w:marTop w:val="0"/>
          <w:marBottom w:val="0"/>
          <w:divBdr>
            <w:top w:val="none" w:sz="0" w:space="0" w:color="auto"/>
            <w:left w:val="none" w:sz="0" w:space="0" w:color="auto"/>
            <w:bottom w:val="none" w:sz="0" w:space="0" w:color="auto"/>
            <w:right w:val="none" w:sz="0" w:space="0" w:color="auto"/>
          </w:divBdr>
        </w:div>
        <w:div w:id="1648589482">
          <w:marLeft w:val="480"/>
          <w:marRight w:val="0"/>
          <w:marTop w:val="0"/>
          <w:marBottom w:val="0"/>
          <w:divBdr>
            <w:top w:val="none" w:sz="0" w:space="0" w:color="auto"/>
            <w:left w:val="none" w:sz="0" w:space="0" w:color="auto"/>
            <w:bottom w:val="none" w:sz="0" w:space="0" w:color="auto"/>
            <w:right w:val="none" w:sz="0" w:space="0" w:color="auto"/>
          </w:divBdr>
        </w:div>
        <w:div w:id="65807587">
          <w:marLeft w:val="480"/>
          <w:marRight w:val="0"/>
          <w:marTop w:val="0"/>
          <w:marBottom w:val="0"/>
          <w:divBdr>
            <w:top w:val="none" w:sz="0" w:space="0" w:color="auto"/>
            <w:left w:val="none" w:sz="0" w:space="0" w:color="auto"/>
            <w:bottom w:val="none" w:sz="0" w:space="0" w:color="auto"/>
            <w:right w:val="none" w:sz="0" w:space="0" w:color="auto"/>
          </w:divBdr>
        </w:div>
        <w:div w:id="829520086">
          <w:marLeft w:val="480"/>
          <w:marRight w:val="0"/>
          <w:marTop w:val="0"/>
          <w:marBottom w:val="0"/>
          <w:divBdr>
            <w:top w:val="none" w:sz="0" w:space="0" w:color="auto"/>
            <w:left w:val="none" w:sz="0" w:space="0" w:color="auto"/>
            <w:bottom w:val="none" w:sz="0" w:space="0" w:color="auto"/>
            <w:right w:val="none" w:sz="0" w:space="0" w:color="auto"/>
          </w:divBdr>
        </w:div>
        <w:div w:id="1298029403">
          <w:marLeft w:val="480"/>
          <w:marRight w:val="0"/>
          <w:marTop w:val="0"/>
          <w:marBottom w:val="0"/>
          <w:divBdr>
            <w:top w:val="none" w:sz="0" w:space="0" w:color="auto"/>
            <w:left w:val="none" w:sz="0" w:space="0" w:color="auto"/>
            <w:bottom w:val="none" w:sz="0" w:space="0" w:color="auto"/>
            <w:right w:val="none" w:sz="0" w:space="0" w:color="auto"/>
          </w:divBdr>
        </w:div>
        <w:div w:id="1433042377">
          <w:marLeft w:val="480"/>
          <w:marRight w:val="0"/>
          <w:marTop w:val="0"/>
          <w:marBottom w:val="0"/>
          <w:divBdr>
            <w:top w:val="none" w:sz="0" w:space="0" w:color="auto"/>
            <w:left w:val="none" w:sz="0" w:space="0" w:color="auto"/>
            <w:bottom w:val="none" w:sz="0" w:space="0" w:color="auto"/>
            <w:right w:val="none" w:sz="0" w:space="0" w:color="auto"/>
          </w:divBdr>
        </w:div>
        <w:div w:id="1146238466">
          <w:marLeft w:val="480"/>
          <w:marRight w:val="0"/>
          <w:marTop w:val="0"/>
          <w:marBottom w:val="0"/>
          <w:divBdr>
            <w:top w:val="none" w:sz="0" w:space="0" w:color="auto"/>
            <w:left w:val="none" w:sz="0" w:space="0" w:color="auto"/>
            <w:bottom w:val="none" w:sz="0" w:space="0" w:color="auto"/>
            <w:right w:val="none" w:sz="0" w:space="0" w:color="auto"/>
          </w:divBdr>
        </w:div>
        <w:div w:id="1924799677">
          <w:marLeft w:val="480"/>
          <w:marRight w:val="0"/>
          <w:marTop w:val="0"/>
          <w:marBottom w:val="0"/>
          <w:divBdr>
            <w:top w:val="none" w:sz="0" w:space="0" w:color="auto"/>
            <w:left w:val="none" w:sz="0" w:space="0" w:color="auto"/>
            <w:bottom w:val="none" w:sz="0" w:space="0" w:color="auto"/>
            <w:right w:val="none" w:sz="0" w:space="0" w:color="auto"/>
          </w:divBdr>
        </w:div>
        <w:div w:id="40254306">
          <w:marLeft w:val="480"/>
          <w:marRight w:val="0"/>
          <w:marTop w:val="0"/>
          <w:marBottom w:val="0"/>
          <w:divBdr>
            <w:top w:val="none" w:sz="0" w:space="0" w:color="auto"/>
            <w:left w:val="none" w:sz="0" w:space="0" w:color="auto"/>
            <w:bottom w:val="none" w:sz="0" w:space="0" w:color="auto"/>
            <w:right w:val="none" w:sz="0" w:space="0" w:color="auto"/>
          </w:divBdr>
        </w:div>
        <w:div w:id="1151093002">
          <w:marLeft w:val="480"/>
          <w:marRight w:val="0"/>
          <w:marTop w:val="0"/>
          <w:marBottom w:val="0"/>
          <w:divBdr>
            <w:top w:val="none" w:sz="0" w:space="0" w:color="auto"/>
            <w:left w:val="none" w:sz="0" w:space="0" w:color="auto"/>
            <w:bottom w:val="none" w:sz="0" w:space="0" w:color="auto"/>
            <w:right w:val="none" w:sz="0" w:space="0" w:color="auto"/>
          </w:divBdr>
        </w:div>
        <w:div w:id="626081822">
          <w:marLeft w:val="480"/>
          <w:marRight w:val="0"/>
          <w:marTop w:val="0"/>
          <w:marBottom w:val="0"/>
          <w:divBdr>
            <w:top w:val="none" w:sz="0" w:space="0" w:color="auto"/>
            <w:left w:val="none" w:sz="0" w:space="0" w:color="auto"/>
            <w:bottom w:val="none" w:sz="0" w:space="0" w:color="auto"/>
            <w:right w:val="none" w:sz="0" w:space="0" w:color="auto"/>
          </w:divBdr>
        </w:div>
        <w:div w:id="1415084588">
          <w:marLeft w:val="480"/>
          <w:marRight w:val="0"/>
          <w:marTop w:val="0"/>
          <w:marBottom w:val="0"/>
          <w:divBdr>
            <w:top w:val="none" w:sz="0" w:space="0" w:color="auto"/>
            <w:left w:val="none" w:sz="0" w:space="0" w:color="auto"/>
            <w:bottom w:val="none" w:sz="0" w:space="0" w:color="auto"/>
            <w:right w:val="none" w:sz="0" w:space="0" w:color="auto"/>
          </w:divBdr>
        </w:div>
        <w:div w:id="148668313">
          <w:marLeft w:val="480"/>
          <w:marRight w:val="0"/>
          <w:marTop w:val="0"/>
          <w:marBottom w:val="0"/>
          <w:divBdr>
            <w:top w:val="none" w:sz="0" w:space="0" w:color="auto"/>
            <w:left w:val="none" w:sz="0" w:space="0" w:color="auto"/>
            <w:bottom w:val="none" w:sz="0" w:space="0" w:color="auto"/>
            <w:right w:val="none" w:sz="0" w:space="0" w:color="auto"/>
          </w:divBdr>
        </w:div>
        <w:div w:id="751582119">
          <w:marLeft w:val="480"/>
          <w:marRight w:val="0"/>
          <w:marTop w:val="0"/>
          <w:marBottom w:val="0"/>
          <w:divBdr>
            <w:top w:val="none" w:sz="0" w:space="0" w:color="auto"/>
            <w:left w:val="none" w:sz="0" w:space="0" w:color="auto"/>
            <w:bottom w:val="none" w:sz="0" w:space="0" w:color="auto"/>
            <w:right w:val="none" w:sz="0" w:space="0" w:color="auto"/>
          </w:divBdr>
        </w:div>
        <w:div w:id="2144691041">
          <w:marLeft w:val="480"/>
          <w:marRight w:val="0"/>
          <w:marTop w:val="0"/>
          <w:marBottom w:val="0"/>
          <w:divBdr>
            <w:top w:val="none" w:sz="0" w:space="0" w:color="auto"/>
            <w:left w:val="none" w:sz="0" w:space="0" w:color="auto"/>
            <w:bottom w:val="none" w:sz="0" w:space="0" w:color="auto"/>
            <w:right w:val="none" w:sz="0" w:space="0" w:color="auto"/>
          </w:divBdr>
        </w:div>
        <w:div w:id="527571761">
          <w:marLeft w:val="480"/>
          <w:marRight w:val="0"/>
          <w:marTop w:val="0"/>
          <w:marBottom w:val="0"/>
          <w:divBdr>
            <w:top w:val="none" w:sz="0" w:space="0" w:color="auto"/>
            <w:left w:val="none" w:sz="0" w:space="0" w:color="auto"/>
            <w:bottom w:val="none" w:sz="0" w:space="0" w:color="auto"/>
            <w:right w:val="none" w:sz="0" w:space="0" w:color="auto"/>
          </w:divBdr>
        </w:div>
        <w:div w:id="858006771">
          <w:marLeft w:val="480"/>
          <w:marRight w:val="0"/>
          <w:marTop w:val="0"/>
          <w:marBottom w:val="0"/>
          <w:divBdr>
            <w:top w:val="none" w:sz="0" w:space="0" w:color="auto"/>
            <w:left w:val="none" w:sz="0" w:space="0" w:color="auto"/>
            <w:bottom w:val="none" w:sz="0" w:space="0" w:color="auto"/>
            <w:right w:val="none" w:sz="0" w:space="0" w:color="auto"/>
          </w:divBdr>
        </w:div>
        <w:div w:id="19279060">
          <w:marLeft w:val="480"/>
          <w:marRight w:val="0"/>
          <w:marTop w:val="0"/>
          <w:marBottom w:val="0"/>
          <w:divBdr>
            <w:top w:val="none" w:sz="0" w:space="0" w:color="auto"/>
            <w:left w:val="none" w:sz="0" w:space="0" w:color="auto"/>
            <w:bottom w:val="none" w:sz="0" w:space="0" w:color="auto"/>
            <w:right w:val="none" w:sz="0" w:space="0" w:color="auto"/>
          </w:divBdr>
        </w:div>
        <w:div w:id="1634750775">
          <w:marLeft w:val="480"/>
          <w:marRight w:val="0"/>
          <w:marTop w:val="0"/>
          <w:marBottom w:val="0"/>
          <w:divBdr>
            <w:top w:val="none" w:sz="0" w:space="0" w:color="auto"/>
            <w:left w:val="none" w:sz="0" w:space="0" w:color="auto"/>
            <w:bottom w:val="none" w:sz="0" w:space="0" w:color="auto"/>
            <w:right w:val="none" w:sz="0" w:space="0" w:color="auto"/>
          </w:divBdr>
        </w:div>
        <w:div w:id="1003241221">
          <w:marLeft w:val="480"/>
          <w:marRight w:val="0"/>
          <w:marTop w:val="0"/>
          <w:marBottom w:val="0"/>
          <w:divBdr>
            <w:top w:val="none" w:sz="0" w:space="0" w:color="auto"/>
            <w:left w:val="none" w:sz="0" w:space="0" w:color="auto"/>
            <w:bottom w:val="none" w:sz="0" w:space="0" w:color="auto"/>
            <w:right w:val="none" w:sz="0" w:space="0" w:color="auto"/>
          </w:divBdr>
        </w:div>
        <w:div w:id="1055467970">
          <w:marLeft w:val="480"/>
          <w:marRight w:val="0"/>
          <w:marTop w:val="0"/>
          <w:marBottom w:val="0"/>
          <w:divBdr>
            <w:top w:val="none" w:sz="0" w:space="0" w:color="auto"/>
            <w:left w:val="none" w:sz="0" w:space="0" w:color="auto"/>
            <w:bottom w:val="none" w:sz="0" w:space="0" w:color="auto"/>
            <w:right w:val="none" w:sz="0" w:space="0" w:color="auto"/>
          </w:divBdr>
        </w:div>
        <w:div w:id="339477557">
          <w:marLeft w:val="480"/>
          <w:marRight w:val="0"/>
          <w:marTop w:val="0"/>
          <w:marBottom w:val="0"/>
          <w:divBdr>
            <w:top w:val="none" w:sz="0" w:space="0" w:color="auto"/>
            <w:left w:val="none" w:sz="0" w:space="0" w:color="auto"/>
            <w:bottom w:val="none" w:sz="0" w:space="0" w:color="auto"/>
            <w:right w:val="none" w:sz="0" w:space="0" w:color="auto"/>
          </w:divBdr>
        </w:div>
        <w:div w:id="2124953260">
          <w:marLeft w:val="480"/>
          <w:marRight w:val="0"/>
          <w:marTop w:val="0"/>
          <w:marBottom w:val="0"/>
          <w:divBdr>
            <w:top w:val="none" w:sz="0" w:space="0" w:color="auto"/>
            <w:left w:val="none" w:sz="0" w:space="0" w:color="auto"/>
            <w:bottom w:val="none" w:sz="0" w:space="0" w:color="auto"/>
            <w:right w:val="none" w:sz="0" w:space="0" w:color="auto"/>
          </w:divBdr>
        </w:div>
        <w:div w:id="173497376">
          <w:marLeft w:val="480"/>
          <w:marRight w:val="0"/>
          <w:marTop w:val="0"/>
          <w:marBottom w:val="0"/>
          <w:divBdr>
            <w:top w:val="none" w:sz="0" w:space="0" w:color="auto"/>
            <w:left w:val="none" w:sz="0" w:space="0" w:color="auto"/>
            <w:bottom w:val="none" w:sz="0" w:space="0" w:color="auto"/>
            <w:right w:val="none" w:sz="0" w:space="0" w:color="auto"/>
          </w:divBdr>
        </w:div>
        <w:div w:id="1576164882">
          <w:marLeft w:val="480"/>
          <w:marRight w:val="0"/>
          <w:marTop w:val="0"/>
          <w:marBottom w:val="0"/>
          <w:divBdr>
            <w:top w:val="none" w:sz="0" w:space="0" w:color="auto"/>
            <w:left w:val="none" w:sz="0" w:space="0" w:color="auto"/>
            <w:bottom w:val="none" w:sz="0" w:space="0" w:color="auto"/>
            <w:right w:val="none" w:sz="0" w:space="0" w:color="auto"/>
          </w:divBdr>
        </w:div>
        <w:div w:id="2056392158">
          <w:marLeft w:val="480"/>
          <w:marRight w:val="0"/>
          <w:marTop w:val="0"/>
          <w:marBottom w:val="0"/>
          <w:divBdr>
            <w:top w:val="none" w:sz="0" w:space="0" w:color="auto"/>
            <w:left w:val="none" w:sz="0" w:space="0" w:color="auto"/>
            <w:bottom w:val="none" w:sz="0" w:space="0" w:color="auto"/>
            <w:right w:val="none" w:sz="0" w:space="0" w:color="auto"/>
          </w:divBdr>
        </w:div>
        <w:div w:id="182597945">
          <w:marLeft w:val="480"/>
          <w:marRight w:val="0"/>
          <w:marTop w:val="0"/>
          <w:marBottom w:val="0"/>
          <w:divBdr>
            <w:top w:val="none" w:sz="0" w:space="0" w:color="auto"/>
            <w:left w:val="none" w:sz="0" w:space="0" w:color="auto"/>
            <w:bottom w:val="none" w:sz="0" w:space="0" w:color="auto"/>
            <w:right w:val="none" w:sz="0" w:space="0" w:color="auto"/>
          </w:divBdr>
        </w:div>
        <w:div w:id="1590429369">
          <w:marLeft w:val="480"/>
          <w:marRight w:val="0"/>
          <w:marTop w:val="0"/>
          <w:marBottom w:val="0"/>
          <w:divBdr>
            <w:top w:val="none" w:sz="0" w:space="0" w:color="auto"/>
            <w:left w:val="none" w:sz="0" w:space="0" w:color="auto"/>
            <w:bottom w:val="none" w:sz="0" w:space="0" w:color="auto"/>
            <w:right w:val="none" w:sz="0" w:space="0" w:color="auto"/>
          </w:divBdr>
        </w:div>
        <w:div w:id="1775973877">
          <w:marLeft w:val="480"/>
          <w:marRight w:val="0"/>
          <w:marTop w:val="0"/>
          <w:marBottom w:val="0"/>
          <w:divBdr>
            <w:top w:val="none" w:sz="0" w:space="0" w:color="auto"/>
            <w:left w:val="none" w:sz="0" w:space="0" w:color="auto"/>
            <w:bottom w:val="none" w:sz="0" w:space="0" w:color="auto"/>
            <w:right w:val="none" w:sz="0" w:space="0" w:color="auto"/>
          </w:divBdr>
        </w:div>
        <w:div w:id="171844676">
          <w:marLeft w:val="480"/>
          <w:marRight w:val="0"/>
          <w:marTop w:val="0"/>
          <w:marBottom w:val="0"/>
          <w:divBdr>
            <w:top w:val="none" w:sz="0" w:space="0" w:color="auto"/>
            <w:left w:val="none" w:sz="0" w:space="0" w:color="auto"/>
            <w:bottom w:val="none" w:sz="0" w:space="0" w:color="auto"/>
            <w:right w:val="none" w:sz="0" w:space="0" w:color="auto"/>
          </w:divBdr>
        </w:div>
        <w:div w:id="1231576679">
          <w:marLeft w:val="480"/>
          <w:marRight w:val="0"/>
          <w:marTop w:val="0"/>
          <w:marBottom w:val="0"/>
          <w:divBdr>
            <w:top w:val="none" w:sz="0" w:space="0" w:color="auto"/>
            <w:left w:val="none" w:sz="0" w:space="0" w:color="auto"/>
            <w:bottom w:val="none" w:sz="0" w:space="0" w:color="auto"/>
            <w:right w:val="none" w:sz="0" w:space="0" w:color="auto"/>
          </w:divBdr>
        </w:div>
        <w:div w:id="946230967">
          <w:marLeft w:val="480"/>
          <w:marRight w:val="0"/>
          <w:marTop w:val="0"/>
          <w:marBottom w:val="0"/>
          <w:divBdr>
            <w:top w:val="none" w:sz="0" w:space="0" w:color="auto"/>
            <w:left w:val="none" w:sz="0" w:space="0" w:color="auto"/>
            <w:bottom w:val="none" w:sz="0" w:space="0" w:color="auto"/>
            <w:right w:val="none" w:sz="0" w:space="0" w:color="auto"/>
          </w:divBdr>
        </w:div>
        <w:div w:id="1420828331">
          <w:marLeft w:val="480"/>
          <w:marRight w:val="0"/>
          <w:marTop w:val="0"/>
          <w:marBottom w:val="0"/>
          <w:divBdr>
            <w:top w:val="none" w:sz="0" w:space="0" w:color="auto"/>
            <w:left w:val="none" w:sz="0" w:space="0" w:color="auto"/>
            <w:bottom w:val="none" w:sz="0" w:space="0" w:color="auto"/>
            <w:right w:val="none" w:sz="0" w:space="0" w:color="auto"/>
          </w:divBdr>
        </w:div>
        <w:div w:id="444420293">
          <w:marLeft w:val="480"/>
          <w:marRight w:val="0"/>
          <w:marTop w:val="0"/>
          <w:marBottom w:val="0"/>
          <w:divBdr>
            <w:top w:val="none" w:sz="0" w:space="0" w:color="auto"/>
            <w:left w:val="none" w:sz="0" w:space="0" w:color="auto"/>
            <w:bottom w:val="none" w:sz="0" w:space="0" w:color="auto"/>
            <w:right w:val="none" w:sz="0" w:space="0" w:color="auto"/>
          </w:divBdr>
        </w:div>
        <w:div w:id="601379305">
          <w:marLeft w:val="480"/>
          <w:marRight w:val="0"/>
          <w:marTop w:val="0"/>
          <w:marBottom w:val="0"/>
          <w:divBdr>
            <w:top w:val="none" w:sz="0" w:space="0" w:color="auto"/>
            <w:left w:val="none" w:sz="0" w:space="0" w:color="auto"/>
            <w:bottom w:val="none" w:sz="0" w:space="0" w:color="auto"/>
            <w:right w:val="none" w:sz="0" w:space="0" w:color="auto"/>
          </w:divBdr>
        </w:div>
        <w:div w:id="1998413263">
          <w:marLeft w:val="480"/>
          <w:marRight w:val="0"/>
          <w:marTop w:val="0"/>
          <w:marBottom w:val="0"/>
          <w:divBdr>
            <w:top w:val="none" w:sz="0" w:space="0" w:color="auto"/>
            <w:left w:val="none" w:sz="0" w:space="0" w:color="auto"/>
            <w:bottom w:val="none" w:sz="0" w:space="0" w:color="auto"/>
            <w:right w:val="none" w:sz="0" w:space="0" w:color="auto"/>
          </w:divBdr>
        </w:div>
        <w:div w:id="1854296960">
          <w:marLeft w:val="480"/>
          <w:marRight w:val="0"/>
          <w:marTop w:val="0"/>
          <w:marBottom w:val="0"/>
          <w:divBdr>
            <w:top w:val="none" w:sz="0" w:space="0" w:color="auto"/>
            <w:left w:val="none" w:sz="0" w:space="0" w:color="auto"/>
            <w:bottom w:val="none" w:sz="0" w:space="0" w:color="auto"/>
            <w:right w:val="none" w:sz="0" w:space="0" w:color="auto"/>
          </w:divBdr>
        </w:div>
        <w:div w:id="1862472652">
          <w:marLeft w:val="480"/>
          <w:marRight w:val="0"/>
          <w:marTop w:val="0"/>
          <w:marBottom w:val="0"/>
          <w:divBdr>
            <w:top w:val="none" w:sz="0" w:space="0" w:color="auto"/>
            <w:left w:val="none" w:sz="0" w:space="0" w:color="auto"/>
            <w:bottom w:val="none" w:sz="0" w:space="0" w:color="auto"/>
            <w:right w:val="none" w:sz="0" w:space="0" w:color="auto"/>
          </w:divBdr>
        </w:div>
        <w:div w:id="2084063510">
          <w:marLeft w:val="480"/>
          <w:marRight w:val="0"/>
          <w:marTop w:val="0"/>
          <w:marBottom w:val="0"/>
          <w:divBdr>
            <w:top w:val="none" w:sz="0" w:space="0" w:color="auto"/>
            <w:left w:val="none" w:sz="0" w:space="0" w:color="auto"/>
            <w:bottom w:val="none" w:sz="0" w:space="0" w:color="auto"/>
            <w:right w:val="none" w:sz="0" w:space="0" w:color="auto"/>
          </w:divBdr>
        </w:div>
        <w:div w:id="1788543954">
          <w:marLeft w:val="480"/>
          <w:marRight w:val="0"/>
          <w:marTop w:val="0"/>
          <w:marBottom w:val="0"/>
          <w:divBdr>
            <w:top w:val="none" w:sz="0" w:space="0" w:color="auto"/>
            <w:left w:val="none" w:sz="0" w:space="0" w:color="auto"/>
            <w:bottom w:val="none" w:sz="0" w:space="0" w:color="auto"/>
            <w:right w:val="none" w:sz="0" w:space="0" w:color="auto"/>
          </w:divBdr>
        </w:div>
        <w:div w:id="568030895">
          <w:marLeft w:val="480"/>
          <w:marRight w:val="0"/>
          <w:marTop w:val="0"/>
          <w:marBottom w:val="0"/>
          <w:divBdr>
            <w:top w:val="none" w:sz="0" w:space="0" w:color="auto"/>
            <w:left w:val="none" w:sz="0" w:space="0" w:color="auto"/>
            <w:bottom w:val="none" w:sz="0" w:space="0" w:color="auto"/>
            <w:right w:val="none" w:sz="0" w:space="0" w:color="auto"/>
          </w:divBdr>
        </w:div>
        <w:div w:id="1258903817">
          <w:marLeft w:val="480"/>
          <w:marRight w:val="0"/>
          <w:marTop w:val="0"/>
          <w:marBottom w:val="0"/>
          <w:divBdr>
            <w:top w:val="none" w:sz="0" w:space="0" w:color="auto"/>
            <w:left w:val="none" w:sz="0" w:space="0" w:color="auto"/>
            <w:bottom w:val="none" w:sz="0" w:space="0" w:color="auto"/>
            <w:right w:val="none" w:sz="0" w:space="0" w:color="auto"/>
          </w:divBdr>
        </w:div>
        <w:div w:id="1662269054">
          <w:marLeft w:val="480"/>
          <w:marRight w:val="0"/>
          <w:marTop w:val="0"/>
          <w:marBottom w:val="0"/>
          <w:divBdr>
            <w:top w:val="none" w:sz="0" w:space="0" w:color="auto"/>
            <w:left w:val="none" w:sz="0" w:space="0" w:color="auto"/>
            <w:bottom w:val="none" w:sz="0" w:space="0" w:color="auto"/>
            <w:right w:val="none" w:sz="0" w:space="0" w:color="auto"/>
          </w:divBdr>
        </w:div>
        <w:div w:id="676688252">
          <w:marLeft w:val="480"/>
          <w:marRight w:val="0"/>
          <w:marTop w:val="0"/>
          <w:marBottom w:val="0"/>
          <w:divBdr>
            <w:top w:val="none" w:sz="0" w:space="0" w:color="auto"/>
            <w:left w:val="none" w:sz="0" w:space="0" w:color="auto"/>
            <w:bottom w:val="none" w:sz="0" w:space="0" w:color="auto"/>
            <w:right w:val="none" w:sz="0" w:space="0" w:color="auto"/>
          </w:divBdr>
        </w:div>
        <w:div w:id="1479495395">
          <w:marLeft w:val="480"/>
          <w:marRight w:val="0"/>
          <w:marTop w:val="0"/>
          <w:marBottom w:val="0"/>
          <w:divBdr>
            <w:top w:val="none" w:sz="0" w:space="0" w:color="auto"/>
            <w:left w:val="none" w:sz="0" w:space="0" w:color="auto"/>
            <w:bottom w:val="none" w:sz="0" w:space="0" w:color="auto"/>
            <w:right w:val="none" w:sz="0" w:space="0" w:color="auto"/>
          </w:divBdr>
        </w:div>
        <w:div w:id="141428030">
          <w:marLeft w:val="480"/>
          <w:marRight w:val="0"/>
          <w:marTop w:val="0"/>
          <w:marBottom w:val="0"/>
          <w:divBdr>
            <w:top w:val="none" w:sz="0" w:space="0" w:color="auto"/>
            <w:left w:val="none" w:sz="0" w:space="0" w:color="auto"/>
            <w:bottom w:val="none" w:sz="0" w:space="0" w:color="auto"/>
            <w:right w:val="none" w:sz="0" w:space="0" w:color="auto"/>
          </w:divBdr>
        </w:div>
        <w:div w:id="714934294">
          <w:marLeft w:val="480"/>
          <w:marRight w:val="0"/>
          <w:marTop w:val="0"/>
          <w:marBottom w:val="0"/>
          <w:divBdr>
            <w:top w:val="none" w:sz="0" w:space="0" w:color="auto"/>
            <w:left w:val="none" w:sz="0" w:space="0" w:color="auto"/>
            <w:bottom w:val="none" w:sz="0" w:space="0" w:color="auto"/>
            <w:right w:val="none" w:sz="0" w:space="0" w:color="auto"/>
          </w:divBdr>
        </w:div>
        <w:div w:id="918051983">
          <w:marLeft w:val="480"/>
          <w:marRight w:val="0"/>
          <w:marTop w:val="0"/>
          <w:marBottom w:val="0"/>
          <w:divBdr>
            <w:top w:val="none" w:sz="0" w:space="0" w:color="auto"/>
            <w:left w:val="none" w:sz="0" w:space="0" w:color="auto"/>
            <w:bottom w:val="none" w:sz="0" w:space="0" w:color="auto"/>
            <w:right w:val="none" w:sz="0" w:space="0" w:color="auto"/>
          </w:divBdr>
        </w:div>
        <w:div w:id="1809083471">
          <w:marLeft w:val="480"/>
          <w:marRight w:val="0"/>
          <w:marTop w:val="0"/>
          <w:marBottom w:val="0"/>
          <w:divBdr>
            <w:top w:val="none" w:sz="0" w:space="0" w:color="auto"/>
            <w:left w:val="none" w:sz="0" w:space="0" w:color="auto"/>
            <w:bottom w:val="none" w:sz="0" w:space="0" w:color="auto"/>
            <w:right w:val="none" w:sz="0" w:space="0" w:color="auto"/>
          </w:divBdr>
        </w:div>
        <w:div w:id="825052170">
          <w:marLeft w:val="480"/>
          <w:marRight w:val="0"/>
          <w:marTop w:val="0"/>
          <w:marBottom w:val="0"/>
          <w:divBdr>
            <w:top w:val="none" w:sz="0" w:space="0" w:color="auto"/>
            <w:left w:val="none" w:sz="0" w:space="0" w:color="auto"/>
            <w:bottom w:val="none" w:sz="0" w:space="0" w:color="auto"/>
            <w:right w:val="none" w:sz="0" w:space="0" w:color="auto"/>
          </w:divBdr>
        </w:div>
        <w:div w:id="738400657">
          <w:marLeft w:val="480"/>
          <w:marRight w:val="0"/>
          <w:marTop w:val="0"/>
          <w:marBottom w:val="0"/>
          <w:divBdr>
            <w:top w:val="none" w:sz="0" w:space="0" w:color="auto"/>
            <w:left w:val="none" w:sz="0" w:space="0" w:color="auto"/>
            <w:bottom w:val="none" w:sz="0" w:space="0" w:color="auto"/>
            <w:right w:val="none" w:sz="0" w:space="0" w:color="auto"/>
          </w:divBdr>
        </w:div>
        <w:div w:id="1766729939">
          <w:marLeft w:val="480"/>
          <w:marRight w:val="0"/>
          <w:marTop w:val="0"/>
          <w:marBottom w:val="0"/>
          <w:divBdr>
            <w:top w:val="none" w:sz="0" w:space="0" w:color="auto"/>
            <w:left w:val="none" w:sz="0" w:space="0" w:color="auto"/>
            <w:bottom w:val="none" w:sz="0" w:space="0" w:color="auto"/>
            <w:right w:val="none" w:sz="0" w:space="0" w:color="auto"/>
          </w:divBdr>
        </w:div>
        <w:div w:id="916354814">
          <w:marLeft w:val="480"/>
          <w:marRight w:val="0"/>
          <w:marTop w:val="0"/>
          <w:marBottom w:val="0"/>
          <w:divBdr>
            <w:top w:val="none" w:sz="0" w:space="0" w:color="auto"/>
            <w:left w:val="none" w:sz="0" w:space="0" w:color="auto"/>
            <w:bottom w:val="none" w:sz="0" w:space="0" w:color="auto"/>
            <w:right w:val="none" w:sz="0" w:space="0" w:color="auto"/>
          </w:divBdr>
        </w:div>
        <w:div w:id="393431621">
          <w:marLeft w:val="480"/>
          <w:marRight w:val="0"/>
          <w:marTop w:val="0"/>
          <w:marBottom w:val="0"/>
          <w:divBdr>
            <w:top w:val="none" w:sz="0" w:space="0" w:color="auto"/>
            <w:left w:val="none" w:sz="0" w:space="0" w:color="auto"/>
            <w:bottom w:val="none" w:sz="0" w:space="0" w:color="auto"/>
            <w:right w:val="none" w:sz="0" w:space="0" w:color="auto"/>
          </w:divBdr>
        </w:div>
        <w:div w:id="1532953270">
          <w:marLeft w:val="480"/>
          <w:marRight w:val="0"/>
          <w:marTop w:val="0"/>
          <w:marBottom w:val="0"/>
          <w:divBdr>
            <w:top w:val="none" w:sz="0" w:space="0" w:color="auto"/>
            <w:left w:val="none" w:sz="0" w:space="0" w:color="auto"/>
            <w:bottom w:val="none" w:sz="0" w:space="0" w:color="auto"/>
            <w:right w:val="none" w:sz="0" w:space="0" w:color="auto"/>
          </w:divBdr>
        </w:div>
        <w:div w:id="325934821">
          <w:marLeft w:val="480"/>
          <w:marRight w:val="0"/>
          <w:marTop w:val="0"/>
          <w:marBottom w:val="0"/>
          <w:divBdr>
            <w:top w:val="none" w:sz="0" w:space="0" w:color="auto"/>
            <w:left w:val="none" w:sz="0" w:space="0" w:color="auto"/>
            <w:bottom w:val="none" w:sz="0" w:space="0" w:color="auto"/>
            <w:right w:val="none" w:sz="0" w:space="0" w:color="auto"/>
          </w:divBdr>
        </w:div>
        <w:div w:id="682241776">
          <w:marLeft w:val="480"/>
          <w:marRight w:val="0"/>
          <w:marTop w:val="0"/>
          <w:marBottom w:val="0"/>
          <w:divBdr>
            <w:top w:val="none" w:sz="0" w:space="0" w:color="auto"/>
            <w:left w:val="none" w:sz="0" w:space="0" w:color="auto"/>
            <w:bottom w:val="none" w:sz="0" w:space="0" w:color="auto"/>
            <w:right w:val="none" w:sz="0" w:space="0" w:color="auto"/>
          </w:divBdr>
        </w:div>
        <w:div w:id="1426921397">
          <w:marLeft w:val="480"/>
          <w:marRight w:val="0"/>
          <w:marTop w:val="0"/>
          <w:marBottom w:val="0"/>
          <w:divBdr>
            <w:top w:val="none" w:sz="0" w:space="0" w:color="auto"/>
            <w:left w:val="none" w:sz="0" w:space="0" w:color="auto"/>
            <w:bottom w:val="none" w:sz="0" w:space="0" w:color="auto"/>
            <w:right w:val="none" w:sz="0" w:space="0" w:color="auto"/>
          </w:divBdr>
        </w:div>
        <w:div w:id="370039123">
          <w:marLeft w:val="480"/>
          <w:marRight w:val="0"/>
          <w:marTop w:val="0"/>
          <w:marBottom w:val="0"/>
          <w:divBdr>
            <w:top w:val="none" w:sz="0" w:space="0" w:color="auto"/>
            <w:left w:val="none" w:sz="0" w:space="0" w:color="auto"/>
            <w:bottom w:val="none" w:sz="0" w:space="0" w:color="auto"/>
            <w:right w:val="none" w:sz="0" w:space="0" w:color="auto"/>
          </w:divBdr>
        </w:div>
      </w:divsChild>
    </w:div>
    <w:div w:id="2024472691">
      <w:bodyDiv w:val="1"/>
      <w:marLeft w:val="0"/>
      <w:marRight w:val="0"/>
      <w:marTop w:val="0"/>
      <w:marBottom w:val="0"/>
      <w:divBdr>
        <w:top w:val="none" w:sz="0" w:space="0" w:color="auto"/>
        <w:left w:val="none" w:sz="0" w:space="0" w:color="auto"/>
        <w:bottom w:val="none" w:sz="0" w:space="0" w:color="auto"/>
        <w:right w:val="none" w:sz="0" w:space="0" w:color="auto"/>
      </w:divBdr>
    </w:div>
    <w:div w:id="2026397039">
      <w:bodyDiv w:val="1"/>
      <w:marLeft w:val="0"/>
      <w:marRight w:val="0"/>
      <w:marTop w:val="0"/>
      <w:marBottom w:val="0"/>
      <w:divBdr>
        <w:top w:val="none" w:sz="0" w:space="0" w:color="auto"/>
        <w:left w:val="none" w:sz="0" w:space="0" w:color="auto"/>
        <w:bottom w:val="none" w:sz="0" w:space="0" w:color="auto"/>
        <w:right w:val="none" w:sz="0" w:space="0" w:color="auto"/>
      </w:divBdr>
      <w:divsChild>
        <w:div w:id="1648314761">
          <w:marLeft w:val="0"/>
          <w:marRight w:val="0"/>
          <w:marTop w:val="0"/>
          <w:marBottom w:val="0"/>
          <w:divBdr>
            <w:top w:val="none" w:sz="0" w:space="0" w:color="auto"/>
            <w:left w:val="none" w:sz="0" w:space="0" w:color="auto"/>
            <w:bottom w:val="none" w:sz="0" w:space="0" w:color="auto"/>
            <w:right w:val="none" w:sz="0" w:space="0" w:color="auto"/>
          </w:divBdr>
        </w:div>
        <w:div w:id="919950612">
          <w:marLeft w:val="0"/>
          <w:marRight w:val="0"/>
          <w:marTop w:val="0"/>
          <w:marBottom w:val="0"/>
          <w:divBdr>
            <w:top w:val="none" w:sz="0" w:space="0" w:color="auto"/>
            <w:left w:val="none" w:sz="0" w:space="0" w:color="auto"/>
            <w:bottom w:val="none" w:sz="0" w:space="0" w:color="auto"/>
            <w:right w:val="none" w:sz="0" w:space="0" w:color="auto"/>
          </w:divBdr>
        </w:div>
        <w:div w:id="1161310181">
          <w:marLeft w:val="0"/>
          <w:marRight w:val="0"/>
          <w:marTop w:val="0"/>
          <w:marBottom w:val="0"/>
          <w:divBdr>
            <w:top w:val="none" w:sz="0" w:space="0" w:color="auto"/>
            <w:left w:val="none" w:sz="0" w:space="0" w:color="auto"/>
            <w:bottom w:val="none" w:sz="0" w:space="0" w:color="auto"/>
            <w:right w:val="none" w:sz="0" w:space="0" w:color="auto"/>
          </w:divBdr>
        </w:div>
        <w:div w:id="1475175534">
          <w:marLeft w:val="0"/>
          <w:marRight w:val="0"/>
          <w:marTop w:val="0"/>
          <w:marBottom w:val="0"/>
          <w:divBdr>
            <w:top w:val="none" w:sz="0" w:space="0" w:color="auto"/>
            <w:left w:val="none" w:sz="0" w:space="0" w:color="auto"/>
            <w:bottom w:val="none" w:sz="0" w:space="0" w:color="auto"/>
            <w:right w:val="none" w:sz="0" w:space="0" w:color="auto"/>
          </w:divBdr>
        </w:div>
        <w:div w:id="34475818">
          <w:marLeft w:val="0"/>
          <w:marRight w:val="0"/>
          <w:marTop w:val="0"/>
          <w:marBottom w:val="0"/>
          <w:divBdr>
            <w:top w:val="none" w:sz="0" w:space="0" w:color="auto"/>
            <w:left w:val="none" w:sz="0" w:space="0" w:color="auto"/>
            <w:bottom w:val="none" w:sz="0" w:space="0" w:color="auto"/>
            <w:right w:val="none" w:sz="0" w:space="0" w:color="auto"/>
          </w:divBdr>
        </w:div>
        <w:div w:id="1974213256">
          <w:marLeft w:val="0"/>
          <w:marRight w:val="0"/>
          <w:marTop w:val="0"/>
          <w:marBottom w:val="0"/>
          <w:divBdr>
            <w:top w:val="none" w:sz="0" w:space="0" w:color="auto"/>
            <w:left w:val="none" w:sz="0" w:space="0" w:color="auto"/>
            <w:bottom w:val="none" w:sz="0" w:space="0" w:color="auto"/>
            <w:right w:val="none" w:sz="0" w:space="0" w:color="auto"/>
          </w:divBdr>
        </w:div>
        <w:div w:id="1128208322">
          <w:marLeft w:val="0"/>
          <w:marRight w:val="0"/>
          <w:marTop w:val="0"/>
          <w:marBottom w:val="0"/>
          <w:divBdr>
            <w:top w:val="none" w:sz="0" w:space="0" w:color="auto"/>
            <w:left w:val="none" w:sz="0" w:space="0" w:color="auto"/>
            <w:bottom w:val="none" w:sz="0" w:space="0" w:color="auto"/>
            <w:right w:val="none" w:sz="0" w:space="0" w:color="auto"/>
          </w:divBdr>
        </w:div>
        <w:div w:id="888805946">
          <w:marLeft w:val="0"/>
          <w:marRight w:val="0"/>
          <w:marTop w:val="0"/>
          <w:marBottom w:val="0"/>
          <w:divBdr>
            <w:top w:val="none" w:sz="0" w:space="0" w:color="auto"/>
            <w:left w:val="none" w:sz="0" w:space="0" w:color="auto"/>
            <w:bottom w:val="none" w:sz="0" w:space="0" w:color="auto"/>
            <w:right w:val="none" w:sz="0" w:space="0" w:color="auto"/>
          </w:divBdr>
        </w:div>
        <w:div w:id="1112019848">
          <w:marLeft w:val="0"/>
          <w:marRight w:val="0"/>
          <w:marTop w:val="0"/>
          <w:marBottom w:val="0"/>
          <w:divBdr>
            <w:top w:val="none" w:sz="0" w:space="0" w:color="auto"/>
            <w:left w:val="none" w:sz="0" w:space="0" w:color="auto"/>
            <w:bottom w:val="none" w:sz="0" w:space="0" w:color="auto"/>
            <w:right w:val="none" w:sz="0" w:space="0" w:color="auto"/>
          </w:divBdr>
        </w:div>
        <w:div w:id="1801144346">
          <w:marLeft w:val="0"/>
          <w:marRight w:val="0"/>
          <w:marTop w:val="0"/>
          <w:marBottom w:val="0"/>
          <w:divBdr>
            <w:top w:val="none" w:sz="0" w:space="0" w:color="auto"/>
            <w:left w:val="none" w:sz="0" w:space="0" w:color="auto"/>
            <w:bottom w:val="none" w:sz="0" w:space="0" w:color="auto"/>
            <w:right w:val="none" w:sz="0" w:space="0" w:color="auto"/>
          </w:divBdr>
        </w:div>
        <w:div w:id="518281640">
          <w:marLeft w:val="0"/>
          <w:marRight w:val="0"/>
          <w:marTop w:val="0"/>
          <w:marBottom w:val="0"/>
          <w:divBdr>
            <w:top w:val="none" w:sz="0" w:space="0" w:color="auto"/>
            <w:left w:val="none" w:sz="0" w:space="0" w:color="auto"/>
            <w:bottom w:val="none" w:sz="0" w:space="0" w:color="auto"/>
            <w:right w:val="none" w:sz="0" w:space="0" w:color="auto"/>
          </w:divBdr>
        </w:div>
        <w:div w:id="1154026766">
          <w:marLeft w:val="0"/>
          <w:marRight w:val="0"/>
          <w:marTop w:val="0"/>
          <w:marBottom w:val="0"/>
          <w:divBdr>
            <w:top w:val="none" w:sz="0" w:space="0" w:color="auto"/>
            <w:left w:val="none" w:sz="0" w:space="0" w:color="auto"/>
            <w:bottom w:val="none" w:sz="0" w:space="0" w:color="auto"/>
            <w:right w:val="none" w:sz="0" w:space="0" w:color="auto"/>
          </w:divBdr>
        </w:div>
        <w:div w:id="12464245">
          <w:marLeft w:val="0"/>
          <w:marRight w:val="0"/>
          <w:marTop w:val="0"/>
          <w:marBottom w:val="0"/>
          <w:divBdr>
            <w:top w:val="none" w:sz="0" w:space="0" w:color="auto"/>
            <w:left w:val="none" w:sz="0" w:space="0" w:color="auto"/>
            <w:bottom w:val="none" w:sz="0" w:space="0" w:color="auto"/>
            <w:right w:val="none" w:sz="0" w:space="0" w:color="auto"/>
          </w:divBdr>
        </w:div>
        <w:div w:id="6519143">
          <w:marLeft w:val="0"/>
          <w:marRight w:val="0"/>
          <w:marTop w:val="0"/>
          <w:marBottom w:val="0"/>
          <w:divBdr>
            <w:top w:val="none" w:sz="0" w:space="0" w:color="auto"/>
            <w:left w:val="none" w:sz="0" w:space="0" w:color="auto"/>
            <w:bottom w:val="none" w:sz="0" w:space="0" w:color="auto"/>
            <w:right w:val="none" w:sz="0" w:space="0" w:color="auto"/>
          </w:divBdr>
        </w:div>
        <w:div w:id="1661931587">
          <w:marLeft w:val="0"/>
          <w:marRight w:val="0"/>
          <w:marTop w:val="0"/>
          <w:marBottom w:val="0"/>
          <w:divBdr>
            <w:top w:val="none" w:sz="0" w:space="0" w:color="auto"/>
            <w:left w:val="none" w:sz="0" w:space="0" w:color="auto"/>
            <w:bottom w:val="none" w:sz="0" w:space="0" w:color="auto"/>
            <w:right w:val="none" w:sz="0" w:space="0" w:color="auto"/>
          </w:divBdr>
        </w:div>
        <w:div w:id="841702538">
          <w:marLeft w:val="0"/>
          <w:marRight w:val="0"/>
          <w:marTop w:val="0"/>
          <w:marBottom w:val="0"/>
          <w:divBdr>
            <w:top w:val="none" w:sz="0" w:space="0" w:color="auto"/>
            <w:left w:val="none" w:sz="0" w:space="0" w:color="auto"/>
            <w:bottom w:val="none" w:sz="0" w:space="0" w:color="auto"/>
            <w:right w:val="none" w:sz="0" w:space="0" w:color="auto"/>
          </w:divBdr>
        </w:div>
        <w:div w:id="918754544">
          <w:marLeft w:val="0"/>
          <w:marRight w:val="0"/>
          <w:marTop w:val="0"/>
          <w:marBottom w:val="0"/>
          <w:divBdr>
            <w:top w:val="none" w:sz="0" w:space="0" w:color="auto"/>
            <w:left w:val="none" w:sz="0" w:space="0" w:color="auto"/>
            <w:bottom w:val="none" w:sz="0" w:space="0" w:color="auto"/>
            <w:right w:val="none" w:sz="0" w:space="0" w:color="auto"/>
          </w:divBdr>
        </w:div>
        <w:div w:id="1491171866">
          <w:marLeft w:val="0"/>
          <w:marRight w:val="0"/>
          <w:marTop w:val="0"/>
          <w:marBottom w:val="0"/>
          <w:divBdr>
            <w:top w:val="none" w:sz="0" w:space="0" w:color="auto"/>
            <w:left w:val="none" w:sz="0" w:space="0" w:color="auto"/>
            <w:bottom w:val="none" w:sz="0" w:space="0" w:color="auto"/>
            <w:right w:val="none" w:sz="0" w:space="0" w:color="auto"/>
          </w:divBdr>
        </w:div>
        <w:div w:id="1520849892">
          <w:marLeft w:val="0"/>
          <w:marRight w:val="0"/>
          <w:marTop w:val="0"/>
          <w:marBottom w:val="0"/>
          <w:divBdr>
            <w:top w:val="none" w:sz="0" w:space="0" w:color="auto"/>
            <w:left w:val="none" w:sz="0" w:space="0" w:color="auto"/>
            <w:bottom w:val="none" w:sz="0" w:space="0" w:color="auto"/>
            <w:right w:val="none" w:sz="0" w:space="0" w:color="auto"/>
          </w:divBdr>
        </w:div>
        <w:div w:id="1387952360">
          <w:marLeft w:val="0"/>
          <w:marRight w:val="0"/>
          <w:marTop w:val="0"/>
          <w:marBottom w:val="0"/>
          <w:divBdr>
            <w:top w:val="none" w:sz="0" w:space="0" w:color="auto"/>
            <w:left w:val="none" w:sz="0" w:space="0" w:color="auto"/>
            <w:bottom w:val="none" w:sz="0" w:space="0" w:color="auto"/>
            <w:right w:val="none" w:sz="0" w:space="0" w:color="auto"/>
          </w:divBdr>
        </w:div>
        <w:div w:id="1818644251">
          <w:marLeft w:val="0"/>
          <w:marRight w:val="0"/>
          <w:marTop w:val="0"/>
          <w:marBottom w:val="0"/>
          <w:divBdr>
            <w:top w:val="none" w:sz="0" w:space="0" w:color="auto"/>
            <w:left w:val="none" w:sz="0" w:space="0" w:color="auto"/>
            <w:bottom w:val="none" w:sz="0" w:space="0" w:color="auto"/>
            <w:right w:val="none" w:sz="0" w:space="0" w:color="auto"/>
          </w:divBdr>
        </w:div>
        <w:div w:id="2071346967">
          <w:marLeft w:val="0"/>
          <w:marRight w:val="0"/>
          <w:marTop w:val="0"/>
          <w:marBottom w:val="0"/>
          <w:divBdr>
            <w:top w:val="none" w:sz="0" w:space="0" w:color="auto"/>
            <w:left w:val="none" w:sz="0" w:space="0" w:color="auto"/>
            <w:bottom w:val="none" w:sz="0" w:space="0" w:color="auto"/>
            <w:right w:val="none" w:sz="0" w:space="0" w:color="auto"/>
          </w:divBdr>
        </w:div>
        <w:div w:id="2015759656">
          <w:marLeft w:val="0"/>
          <w:marRight w:val="0"/>
          <w:marTop w:val="0"/>
          <w:marBottom w:val="0"/>
          <w:divBdr>
            <w:top w:val="none" w:sz="0" w:space="0" w:color="auto"/>
            <w:left w:val="none" w:sz="0" w:space="0" w:color="auto"/>
            <w:bottom w:val="none" w:sz="0" w:space="0" w:color="auto"/>
            <w:right w:val="none" w:sz="0" w:space="0" w:color="auto"/>
          </w:divBdr>
        </w:div>
        <w:div w:id="2098165966">
          <w:marLeft w:val="0"/>
          <w:marRight w:val="0"/>
          <w:marTop w:val="0"/>
          <w:marBottom w:val="0"/>
          <w:divBdr>
            <w:top w:val="none" w:sz="0" w:space="0" w:color="auto"/>
            <w:left w:val="none" w:sz="0" w:space="0" w:color="auto"/>
            <w:bottom w:val="none" w:sz="0" w:space="0" w:color="auto"/>
            <w:right w:val="none" w:sz="0" w:space="0" w:color="auto"/>
          </w:divBdr>
        </w:div>
        <w:div w:id="702094909">
          <w:marLeft w:val="0"/>
          <w:marRight w:val="0"/>
          <w:marTop w:val="0"/>
          <w:marBottom w:val="0"/>
          <w:divBdr>
            <w:top w:val="none" w:sz="0" w:space="0" w:color="auto"/>
            <w:left w:val="none" w:sz="0" w:space="0" w:color="auto"/>
            <w:bottom w:val="none" w:sz="0" w:space="0" w:color="auto"/>
            <w:right w:val="none" w:sz="0" w:space="0" w:color="auto"/>
          </w:divBdr>
        </w:div>
        <w:div w:id="1037655025">
          <w:marLeft w:val="0"/>
          <w:marRight w:val="0"/>
          <w:marTop w:val="0"/>
          <w:marBottom w:val="0"/>
          <w:divBdr>
            <w:top w:val="none" w:sz="0" w:space="0" w:color="auto"/>
            <w:left w:val="none" w:sz="0" w:space="0" w:color="auto"/>
            <w:bottom w:val="none" w:sz="0" w:space="0" w:color="auto"/>
            <w:right w:val="none" w:sz="0" w:space="0" w:color="auto"/>
          </w:divBdr>
          <w:divsChild>
            <w:div w:id="125784802">
              <w:marLeft w:val="0"/>
              <w:marRight w:val="0"/>
              <w:marTop w:val="0"/>
              <w:marBottom w:val="0"/>
              <w:divBdr>
                <w:top w:val="none" w:sz="0" w:space="0" w:color="auto"/>
                <w:left w:val="none" w:sz="0" w:space="0" w:color="auto"/>
                <w:bottom w:val="none" w:sz="0" w:space="0" w:color="auto"/>
                <w:right w:val="none" w:sz="0" w:space="0" w:color="auto"/>
              </w:divBdr>
            </w:div>
            <w:div w:id="21588507">
              <w:marLeft w:val="0"/>
              <w:marRight w:val="0"/>
              <w:marTop w:val="0"/>
              <w:marBottom w:val="0"/>
              <w:divBdr>
                <w:top w:val="none" w:sz="0" w:space="0" w:color="auto"/>
                <w:left w:val="none" w:sz="0" w:space="0" w:color="auto"/>
                <w:bottom w:val="none" w:sz="0" w:space="0" w:color="auto"/>
                <w:right w:val="none" w:sz="0" w:space="0" w:color="auto"/>
              </w:divBdr>
            </w:div>
            <w:div w:id="2095666673">
              <w:marLeft w:val="0"/>
              <w:marRight w:val="0"/>
              <w:marTop w:val="0"/>
              <w:marBottom w:val="0"/>
              <w:divBdr>
                <w:top w:val="none" w:sz="0" w:space="0" w:color="auto"/>
                <w:left w:val="none" w:sz="0" w:space="0" w:color="auto"/>
                <w:bottom w:val="none" w:sz="0" w:space="0" w:color="auto"/>
                <w:right w:val="none" w:sz="0" w:space="0" w:color="auto"/>
              </w:divBdr>
            </w:div>
            <w:div w:id="1232235105">
              <w:marLeft w:val="0"/>
              <w:marRight w:val="0"/>
              <w:marTop w:val="0"/>
              <w:marBottom w:val="0"/>
              <w:divBdr>
                <w:top w:val="none" w:sz="0" w:space="0" w:color="auto"/>
                <w:left w:val="none" w:sz="0" w:space="0" w:color="auto"/>
                <w:bottom w:val="none" w:sz="0" w:space="0" w:color="auto"/>
                <w:right w:val="none" w:sz="0" w:space="0" w:color="auto"/>
              </w:divBdr>
            </w:div>
            <w:div w:id="1429689405">
              <w:marLeft w:val="0"/>
              <w:marRight w:val="0"/>
              <w:marTop w:val="0"/>
              <w:marBottom w:val="0"/>
              <w:divBdr>
                <w:top w:val="none" w:sz="0" w:space="0" w:color="auto"/>
                <w:left w:val="none" w:sz="0" w:space="0" w:color="auto"/>
                <w:bottom w:val="none" w:sz="0" w:space="0" w:color="auto"/>
                <w:right w:val="none" w:sz="0" w:space="0" w:color="auto"/>
              </w:divBdr>
            </w:div>
            <w:div w:id="884559096">
              <w:marLeft w:val="0"/>
              <w:marRight w:val="0"/>
              <w:marTop w:val="0"/>
              <w:marBottom w:val="0"/>
              <w:divBdr>
                <w:top w:val="none" w:sz="0" w:space="0" w:color="auto"/>
                <w:left w:val="none" w:sz="0" w:space="0" w:color="auto"/>
                <w:bottom w:val="none" w:sz="0" w:space="0" w:color="auto"/>
                <w:right w:val="none" w:sz="0" w:space="0" w:color="auto"/>
              </w:divBdr>
            </w:div>
            <w:div w:id="824980539">
              <w:marLeft w:val="0"/>
              <w:marRight w:val="0"/>
              <w:marTop w:val="0"/>
              <w:marBottom w:val="0"/>
              <w:divBdr>
                <w:top w:val="none" w:sz="0" w:space="0" w:color="auto"/>
                <w:left w:val="none" w:sz="0" w:space="0" w:color="auto"/>
                <w:bottom w:val="none" w:sz="0" w:space="0" w:color="auto"/>
                <w:right w:val="none" w:sz="0" w:space="0" w:color="auto"/>
              </w:divBdr>
            </w:div>
            <w:div w:id="157161318">
              <w:marLeft w:val="0"/>
              <w:marRight w:val="0"/>
              <w:marTop w:val="0"/>
              <w:marBottom w:val="0"/>
              <w:divBdr>
                <w:top w:val="none" w:sz="0" w:space="0" w:color="auto"/>
                <w:left w:val="none" w:sz="0" w:space="0" w:color="auto"/>
                <w:bottom w:val="none" w:sz="0" w:space="0" w:color="auto"/>
                <w:right w:val="none" w:sz="0" w:space="0" w:color="auto"/>
              </w:divBdr>
            </w:div>
            <w:div w:id="1164321808">
              <w:marLeft w:val="0"/>
              <w:marRight w:val="0"/>
              <w:marTop w:val="0"/>
              <w:marBottom w:val="0"/>
              <w:divBdr>
                <w:top w:val="none" w:sz="0" w:space="0" w:color="auto"/>
                <w:left w:val="none" w:sz="0" w:space="0" w:color="auto"/>
                <w:bottom w:val="none" w:sz="0" w:space="0" w:color="auto"/>
                <w:right w:val="none" w:sz="0" w:space="0" w:color="auto"/>
              </w:divBdr>
            </w:div>
            <w:div w:id="1254624305">
              <w:marLeft w:val="0"/>
              <w:marRight w:val="0"/>
              <w:marTop w:val="0"/>
              <w:marBottom w:val="0"/>
              <w:divBdr>
                <w:top w:val="none" w:sz="0" w:space="0" w:color="auto"/>
                <w:left w:val="none" w:sz="0" w:space="0" w:color="auto"/>
                <w:bottom w:val="none" w:sz="0" w:space="0" w:color="auto"/>
                <w:right w:val="none" w:sz="0" w:space="0" w:color="auto"/>
              </w:divBdr>
            </w:div>
            <w:div w:id="427579603">
              <w:marLeft w:val="0"/>
              <w:marRight w:val="0"/>
              <w:marTop w:val="0"/>
              <w:marBottom w:val="0"/>
              <w:divBdr>
                <w:top w:val="none" w:sz="0" w:space="0" w:color="auto"/>
                <w:left w:val="none" w:sz="0" w:space="0" w:color="auto"/>
                <w:bottom w:val="none" w:sz="0" w:space="0" w:color="auto"/>
                <w:right w:val="none" w:sz="0" w:space="0" w:color="auto"/>
              </w:divBdr>
            </w:div>
            <w:div w:id="1602881919">
              <w:marLeft w:val="0"/>
              <w:marRight w:val="0"/>
              <w:marTop w:val="0"/>
              <w:marBottom w:val="0"/>
              <w:divBdr>
                <w:top w:val="none" w:sz="0" w:space="0" w:color="auto"/>
                <w:left w:val="none" w:sz="0" w:space="0" w:color="auto"/>
                <w:bottom w:val="none" w:sz="0" w:space="0" w:color="auto"/>
                <w:right w:val="none" w:sz="0" w:space="0" w:color="auto"/>
              </w:divBdr>
            </w:div>
            <w:div w:id="1736589621">
              <w:marLeft w:val="0"/>
              <w:marRight w:val="0"/>
              <w:marTop w:val="0"/>
              <w:marBottom w:val="0"/>
              <w:divBdr>
                <w:top w:val="none" w:sz="0" w:space="0" w:color="auto"/>
                <w:left w:val="none" w:sz="0" w:space="0" w:color="auto"/>
                <w:bottom w:val="none" w:sz="0" w:space="0" w:color="auto"/>
                <w:right w:val="none" w:sz="0" w:space="0" w:color="auto"/>
              </w:divBdr>
            </w:div>
            <w:div w:id="484977784">
              <w:marLeft w:val="0"/>
              <w:marRight w:val="0"/>
              <w:marTop w:val="0"/>
              <w:marBottom w:val="0"/>
              <w:divBdr>
                <w:top w:val="none" w:sz="0" w:space="0" w:color="auto"/>
                <w:left w:val="none" w:sz="0" w:space="0" w:color="auto"/>
                <w:bottom w:val="none" w:sz="0" w:space="0" w:color="auto"/>
                <w:right w:val="none" w:sz="0" w:space="0" w:color="auto"/>
              </w:divBdr>
            </w:div>
            <w:div w:id="292250122">
              <w:marLeft w:val="0"/>
              <w:marRight w:val="0"/>
              <w:marTop w:val="0"/>
              <w:marBottom w:val="0"/>
              <w:divBdr>
                <w:top w:val="none" w:sz="0" w:space="0" w:color="auto"/>
                <w:left w:val="none" w:sz="0" w:space="0" w:color="auto"/>
                <w:bottom w:val="none" w:sz="0" w:space="0" w:color="auto"/>
                <w:right w:val="none" w:sz="0" w:space="0" w:color="auto"/>
              </w:divBdr>
            </w:div>
            <w:div w:id="936600881">
              <w:marLeft w:val="0"/>
              <w:marRight w:val="0"/>
              <w:marTop w:val="0"/>
              <w:marBottom w:val="0"/>
              <w:divBdr>
                <w:top w:val="none" w:sz="0" w:space="0" w:color="auto"/>
                <w:left w:val="none" w:sz="0" w:space="0" w:color="auto"/>
                <w:bottom w:val="none" w:sz="0" w:space="0" w:color="auto"/>
                <w:right w:val="none" w:sz="0" w:space="0" w:color="auto"/>
              </w:divBdr>
            </w:div>
            <w:div w:id="21441034">
              <w:marLeft w:val="0"/>
              <w:marRight w:val="0"/>
              <w:marTop w:val="0"/>
              <w:marBottom w:val="0"/>
              <w:divBdr>
                <w:top w:val="none" w:sz="0" w:space="0" w:color="auto"/>
                <w:left w:val="none" w:sz="0" w:space="0" w:color="auto"/>
                <w:bottom w:val="none" w:sz="0" w:space="0" w:color="auto"/>
                <w:right w:val="none" w:sz="0" w:space="0" w:color="auto"/>
              </w:divBdr>
            </w:div>
            <w:div w:id="270479678">
              <w:marLeft w:val="0"/>
              <w:marRight w:val="0"/>
              <w:marTop w:val="0"/>
              <w:marBottom w:val="0"/>
              <w:divBdr>
                <w:top w:val="none" w:sz="0" w:space="0" w:color="auto"/>
                <w:left w:val="none" w:sz="0" w:space="0" w:color="auto"/>
                <w:bottom w:val="none" w:sz="0" w:space="0" w:color="auto"/>
                <w:right w:val="none" w:sz="0" w:space="0" w:color="auto"/>
              </w:divBdr>
            </w:div>
            <w:div w:id="420688196">
              <w:marLeft w:val="0"/>
              <w:marRight w:val="0"/>
              <w:marTop w:val="0"/>
              <w:marBottom w:val="0"/>
              <w:divBdr>
                <w:top w:val="none" w:sz="0" w:space="0" w:color="auto"/>
                <w:left w:val="none" w:sz="0" w:space="0" w:color="auto"/>
                <w:bottom w:val="none" w:sz="0" w:space="0" w:color="auto"/>
                <w:right w:val="none" w:sz="0" w:space="0" w:color="auto"/>
              </w:divBdr>
            </w:div>
            <w:div w:id="1968852195">
              <w:marLeft w:val="0"/>
              <w:marRight w:val="0"/>
              <w:marTop w:val="0"/>
              <w:marBottom w:val="0"/>
              <w:divBdr>
                <w:top w:val="none" w:sz="0" w:space="0" w:color="auto"/>
                <w:left w:val="none" w:sz="0" w:space="0" w:color="auto"/>
                <w:bottom w:val="none" w:sz="0" w:space="0" w:color="auto"/>
                <w:right w:val="none" w:sz="0" w:space="0" w:color="auto"/>
              </w:divBdr>
            </w:div>
            <w:div w:id="874925608">
              <w:marLeft w:val="0"/>
              <w:marRight w:val="0"/>
              <w:marTop w:val="0"/>
              <w:marBottom w:val="0"/>
              <w:divBdr>
                <w:top w:val="none" w:sz="0" w:space="0" w:color="auto"/>
                <w:left w:val="none" w:sz="0" w:space="0" w:color="auto"/>
                <w:bottom w:val="none" w:sz="0" w:space="0" w:color="auto"/>
                <w:right w:val="none" w:sz="0" w:space="0" w:color="auto"/>
              </w:divBdr>
            </w:div>
            <w:div w:id="1835410284">
              <w:marLeft w:val="0"/>
              <w:marRight w:val="0"/>
              <w:marTop w:val="0"/>
              <w:marBottom w:val="0"/>
              <w:divBdr>
                <w:top w:val="none" w:sz="0" w:space="0" w:color="auto"/>
                <w:left w:val="none" w:sz="0" w:space="0" w:color="auto"/>
                <w:bottom w:val="none" w:sz="0" w:space="0" w:color="auto"/>
                <w:right w:val="none" w:sz="0" w:space="0" w:color="auto"/>
              </w:divBdr>
            </w:div>
            <w:div w:id="1306006522">
              <w:marLeft w:val="0"/>
              <w:marRight w:val="0"/>
              <w:marTop w:val="0"/>
              <w:marBottom w:val="0"/>
              <w:divBdr>
                <w:top w:val="none" w:sz="0" w:space="0" w:color="auto"/>
                <w:left w:val="none" w:sz="0" w:space="0" w:color="auto"/>
                <w:bottom w:val="none" w:sz="0" w:space="0" w:color="auto"/>
                <w:right w:val="none" w:sz="0" w:space="0" w:color="auto"/>
              </w:divBdr>
            </w:div>
            <w:div w:id="1592935420">
              <w:marLeft w:val="0"/>
              <w:marRight w:val="0"/>
              <w:marTop w:val="0"/>
              <w:marBottom w:val="0"/>
              <w:divBdr>
                <w:top w:val="none" w:sz="0" w:space="0" w:color="auto"/>
                <w:left w:val="none" w:sz="0" w:space="0" w:color="auto"/>
                <w:bottom w:val="none" w:sz="0" w:space="0" w:color="auto"/>
                <w:right w:val="none" w:sz="0" w:space="0" w:color="auto"/>
              </w:divBdr>
            </w:div>
            <w:div w:id="2019848017">
              <w:marLeft w:val="0"/>
              <w:marRight w:val="0"/>
              <w:marTop w:val="0"/>
              <w:marBottom w:val="0"/>
              <w:divBdr>
                <w:top w:val="none" w:sz="0" w:space="0" w:color="auto"/>
                <w:left w:val="none" w:sz="0" w:space="0" w:color="auto"/>
                <w:bottom w:val="none" w:sz="0" w:space="0" w:color="auto"/>
                <w:right w:val="none" w:sz="0" w:space="0" w:color="auto"/>
              </w:divBdr>
            </w:div>
            <w:div w:id="907033919">
              <w:marLeft w:val="0"/>
              <w:marRight w:val="0"/>
              <w:marTop w:val="0"/>
              <w:marBottom w:val="0"/>
              <w:divBdr>
                <w:top w:val="none" w:sz="0" w:space="0" w:color="auto"/>
                <w:left w:val="none" w:sz="0" w:space="0" w:color="auto"/>
                <w:bottom w:val="none" w:sz="0" w:space="0" w:color="auto"/>
                <w:right w:val="none" w:sz="0" w:space="0" w:color="auto"/>
              </w:divBdr>
            </w:div>
            <w:div w:id="1138257927">
              <w:marLeft w:val="0"/>
              <w:marRight w:val="0"/>
              <w:marTop w:val="0"/>
              <w:marBottom w:val="0"/>
              <w:divBdr>
                <w:top w:val="none" w:sz="0" w:space="0" w:color="auto"/>
                <w:left w:val="none" w:sz="0" w:space="0" w:color="auto"/>
                <w:bottom w:val="none" w:sz="0" w:space="0" w:color="auto"/>
                <w:right w:val="none" w:sz="0" w:space="0" w:color="auto"/>
              </w:divBdr>
            </w:div>
            <w:div w:id="1029452837">
              <w:marLeft w:val="0"/>
              <w:marRight w:val="0"/>
              <w:marTop w:val="0"/>
              <w:marBottom w:val="0"/>
              <w:divBdr>
                <w:top w:val="none" w:sz="0" w:space="0" w:color="auto"/>
                <w:left w:val="none" w:sz="0" w:space="0" w:color="auto"/>
                <w:bottom w:val="none" w:sz="0" w:space="0" w:color="auto"/>
                <w:right w:val="none" w:sz="0" w:space="0" w:color="auto"/>
              </w:divBdr>
            </w:div>
            <w:div w:id="232080706">
              <w:marLeft w:val="0"/>
              <w:marRight w:val="0"/>
              <w:marTop w:val="0"/>
              <w:marBottom w:val="0"/>
              <w:divBdr>
                <w:top w:val="none" w:sz="0" w:space="0" w:color="auto"/>
                <w:left w:val="none" w:sz="0" w:space="0" w:color="auto"/>
                <w:bottom w:val="none" w:sz="0" w:space="0" w:color="auto"/>
                <w:right w:val="none" w:sz="0" w:space="0" w:color="auto"/>
              </w:divBdr>
            </w:div>
            <w:div w:id="550461878">
              <w:marLeft w:val="0"/>
              <w:marRight w:val="0"/>
              <w:marTop w:val="0"/>
              <w:marBottom w:val="0"/>
              <w:divBdr>
                <w:top w:val="none" w:sz="0" w:space="0" w:color="auto"/>
                <w:left w:val="none" w:sz="0" w:space="0" w:color="auto"/>
                <w:bottom w:val="none" w:sz="0" w:space="0" w:color="auto"/>
                <w:right w:val="none" w:sz="0" w:space="0" w:color="auto"/>
              </w:divBdr>
            </w:div>
            <w:div w:id="1543441621">
              <w:marLeft w:val="0"/>
              <w:marRight w:val="0"/>
              <w:marTop w:val="0"/>
              <w:marBottom w:val="0"/>
              <w:divBdr>
                <w:top w:val="none" w:sz="0" w:space="0" w:color="auto"/>
                <w:left w:val="none" w:sz="0" w:space="0" w:color="auto"/>
                <w:bottom w:val="none" w:sz="0" w:space="0" w:color="auto"/>
                <w:right w:val="none" w:sz="0" w:space="0" w:color="auto"/>
              </w:divBdr>
            </w:div>
            <w:div w:id="1020203188">
              <w:marLeft w:val="0"/>
              <w:marRight w:val="0"/>
              <w:marTop w:val="0"/>
              <w:marBottom w:val="0"/>
              <w:divBdr>
                <w:top w:val="none" w:sz="0" w:space="0" w:color="auto"/>
                <w:left w:val="none" w:sz="0" w:space="0" w:color="auto"/>
                <w:bottom w:val="none" w:sz="0" w:space="0" w:color="auto"/>
                <w:right w:val="none" w:sz="0" w:space="0" w:color="auto"/>
              </w:divBdr>
            </w:div>
            <w:div w:id="1062214608">
              <w:marLeft w:val="0"/>
              <w:marRight w:val="0"/>
              <w:marTop w:val="0"/>
              <w:marBottom w:val="0"/>
              <w:divBdr>
                <w:top w:val="none" w:sz="0" w:space="0" w:color="auto"/>
                <w:left w:val="none" w:sz="0" w:space="0" w:color="auto"/>
                <w:bottom w:val="none" w:sz="0" w:space="0" w:color="auto"/>
                <w:right w:val="none" w:sz="0" w:space="0" w:color="auto"/>
              </w:divBdr>
            </w:div>
            <w:div w:id="1015618328">
              <w:marLeft w:val="0"/>
              <w:marRight w:val="0"/>
              <w:marTop w:val="0"/>
              <w:marBottom w:val="0"/>
              <w:divBdr>
                <w:top w:val="none" w:sz="0" w:space="0" w:color="auto"/>
                <w:left w:val="none" w:sz="0" w:space="0" w:color="auto"/>
                <w:bottom w:val="none" w:sz="0" w:space="0" w:color="auto"/>
                <w:right w:val="none" w:sz="0" w:space="0" w:color="auto"/>
              </w:divBdr>
            </w:div>
            <w:div w:id="1553808709">
              <w:marLeft w:val="0"/>
              <w:marRight w:val="0"/>
              <w:marTop w:val="0"/>
              <w:marBottom w:val="0"/>
              <w:divBdr>
                <w:top w:val="none" w:sz="0" w:space="0" w:color="auto"/>
                <w:left w:val="none" w:sz="0" w:space="0" w:color="auto"/>
                <w:bottom w:val="none" w:sz="0" w:space="0" w:color="auto"/>
                <w:right w:val="none" w:sz="0" w:space="0" w:color="auto"/>
              </w:divBdr>
            </w:div>
            <w:div w:id="1590037984">
              <w:marLeft w:val="0"/>
              <w:marRight w:val="0"/>
              <w:marTop w:val="0"/>
              <w:marBottom w:val="0"/>
              <w:divBdr>
                <w:top w:val="none" w:sz="0" w:space="0" w:color="auto"/>
                <w:left w:val="none" w:sz="0" w:space="0" w:color="auto"/>
                <w:bottom w:val="none" w:sz="0" w:space="0" w:color="auto"/>
                <w:right w:val="none" w:sz="0" w:space="0" w:color="auto"/>
              </w:divBdr>
            </w:div>
            <w:div w:id="407384202">
              <w:marLeft w:val="0"/>
              <w:marRight w:val="0"/>
              <w:marTop w:val="0"/>
              <w:marBottom w:val="0"/>
              <w:divBdr>
                <w:top w:val="none" w:sz="0" w:space="0" w:color="auto"/>
                <w:left w:val="none" w:sz="0" w:space="0" w:color="auto"/>
                <w:bottom w:val="none" w:sz="0" w:space="0" w:color="auto"/>
                <w:right w:val="none" w:sz="0" w:space="0" w:color="auto"/>
              </w:divBdr>
            </w:div>
            <w:div w:id="75324939">
              <w:marLeft w:val="0"/>
              <w:marRight w:val="0"/>
              <w:marTop w:val="0"/>
              <w:marBottom w:val="0"/>
              <w:divBdr>
                <w:top w:val="none" w:sz="0" w:space="0" w:color="auto"/>
                <w:left w:val="none" w:sz="0" w:space="0" w:color="auto"/>
                <w:bottom w:val="none" w:sz="0" w:space="0" w:color="auto"/>
                <w:right w:val="none" w:sz="0" w:space="0" w:color="auto"/>
              </w:divBdr>
            </w:div>
            <w:div w:id="1164009742">
              <w:marLeft w:val="0"/>
              <w:marRight w:val="0"/>
              <w:marTop w:val="0"/>
              <w:marBottom w:val="0"/>
              <w:divBdr>
                <w:top w:val="none" w:sz="0" w:space="0" w:color="auto"/>
                <w:left w:val="none" w:sz="0" w:space="0" w:color="auto"/>
                <w:bottom w:val="none" w:sz="0" w:space="0" w:color="auto"/>
                <w:right w:val="none" w:sz="0" w:space="0" w:color="auto"/>
              </w:divBdr>
            </w:div>
            <w:div w:id="2014136883">
              <w:marLeft w:val="0"/>
              <w:marRight w:val="0"/>
              <w:marTop w:val="0"/>
              <w:marBottom w:val="0"/>
              <w:divBdr>
                <w:top w:val="none" w:sz="0" w:space="0" w:color="auto"/>
                <w:left w:val="none" w:sz="0" w:space="0" w:color="auto"/>
                <w:bottom w:val="none" w:sz="0" w:space="0" w:color="auto"/>
                <w:right w:val="none" w:sz="0" w:space="0" w:color="auto"/>
              </w:divBdr>
            </w:div>
            <w:div w:id="450824720">
              <w:marLeft w:val="0"/>
              <w:marRight w:val="0"/>
              <w:marTop w:val="0"/>
              <w:marBottom w:val="0"/>
              <w:divBdr>
                <w:top w:val="none" w:sz="0" w:space="0" w:color="auto"/>
                <w:left w:val="none" w:sz="0" w:space="0" w:color="auto"/>
                <w:bottom w:val="none" w:sz="0" w:space="0" w:color="auto"/>
                <w:right w:val="none" w:sz="0" w:space="0" w:color="auto"/>
              </w:divBdr>
            </w:div>
            <w:div w:id="42995396">
              <w:marLeft w:val="0"/>
              <w:marRight w:val="0"/>
              <w:marTop w:val="0"/>
              <w:marBottom w:val="0"/>
              <w:divBdr>
                <w:top w:val="none" w:sz="0" w:space="0" w:color="auto"/>
                <w:left w:val="none" w:sz="0" w:space="0" w:color="auto"/>
                <w:bottom w:val="none" w:sz="0" w:space="0" w:color="auto"/>
                <w:right w:val="none" w:sz="0" w:space="0" w:color="auto"/>
              </w:divBdr>
            </w:div>
            <w:div w:id="2119787294">
              <w:marLeft w:val="0"/>
              <w:marRight w:val="0"/>
              <w:marTop w:val="0"/>
              <w:marBottom w:val="0"/>
              <w:divBdr>
                <w:top w:val="none" w:sz="0" w:space="0" w:color="auto"/>
                <w:left w:val="none" w:sz="0" w:space="0" w:color="auto"/>
                <w:bottom w:val="none" w:sz="0" w:space="0" w:color="auto"/>
                <w:right w:val="none" w:sz="0" w:space="0" w:color="auto"/>
              </w:divBdr>
            </w:div>
            <w:div w:id="1883249455">
              <w:marLeft w:val="0"/>
              <w:marRight w:val="0"/>
              <w:marTop w:val="0"/>
              <w:marBottom w:val="0"/>
              <w:divBdr>
                <w:top w:val="none" w:sz="0" w:space="0" w:color="auto"/>
                <w:left w:val="none" w:sz="0" w:space="0" w:color="auto"/>
                <w:bottom w:val="none" w:sz="0" w:space="0" w:color="auto"/>
                <w:right w:val="none" w:sz="0" w:space="0" w:color="auto"/>
              </w:divBdr>
            </w:div>
            <w:div w:id="1682924974">
              <w:marLeft w:val="0"/>
              <w:marRight w:val="0"/>
              <w:marTop w:val="0"/>
              <w:marBottom w:val="0"/>
              <w:divBdr>
                <w:top w:val="none" w:sz="0" w:space="0" w:color="auto"/>
                <w:left w:val="none" w:sz="0" w:space="0" w:color="auto"/>
                <w:bottom w:val="none" w:sz="0" w:space="0" w:color="auto"/>
                <w:right w:val="none" w:sz="0" w:space="0" w:color="auto"/>
              </w:divBdr>
            </w:div>
            <w:div w:id="1720548579">
              <w:marLeft w:val="0"/>
              <w:marRight w:val="0"/>
              <w:marTop w:val="0"/>
              <w:marBottom w:val="0"/>
              <w:divBdr>
                <w:top w:val="none" w:sz="0" w:space="0" w:color="auto"/>
                <w:left w:val="none" w:sz="0" w:space="0" w:color="auto"/>
                <w:bottom w:val="none" w:sz="0" w:space="0" w:color="auto"/>
                <w:right w:val="none" w:sz="0" w:space="0" w:color="auto"/>
              </w:divBdr>
            </w:div>
            <w:div w:id="1646885378">
              <w:marLeft w:val="0"/>
              <w:marRight w:val="0"/>
              <w:marTop w:val="0"/>
              <w:marBottom w:val="0"/>
              <w:divBdr>
                <w:top w:val="none" w:sz="0" w:space="0" w:color="auto"/>
                <w:left w:val="none" w:sz="0" w:space="0" w:color="auto"/>
                <w:bottom w:val="none" w:sz="0" w:space="0" w:color="auto"/>
                <w:right w:val="none" w:sz="0" w:space="0" w:color="auto"/>
              </w:divBdr>
            </w:div>
            <w:div w:id="474566573">
              <w:marLeft w:val="0"/>
              <w:marRight w:val="0"/>
              <w:marTop w:val="0"/>
              <w:marBottom w:val="0"/>
              <w:divBdr>
                <w:top w:val="none" w:sz="0" w:space="0" w:color="auto"/>
                <w:left w:val="none" w:sz="0" w:space="0" w:color="auto"/>
                <w:bottom w:val="none" w:sz="0" w:space="0" w:color="auto"/>
                <w:right w:val="none" w:sz="0" w:space="0" w:color="auto"/>
              </w:divBdr>
            </w:div>
            <w:div w:id="507184366">
              <w:marLeft w:val="0"/>
              <w:marRight w:val="0"/>
              <w:marTop w:val="0"/>
              <w:marBottom w:val="0"/>
              <w:divBdr>
                <w:top w:val="none" w:sz="0" w:space="0" w:color="auto"/>
                <w:left w:val="none" w:sz="0" w:space="0" w:color="auto"/>
                <w:bottom w:val="none" w:sz="0" w:space="0" w:color="auto"/>
                <w:right w:val="none" w:sz="0" w:space="0" w:color="auto"/>
              </w:divBdr>
            </w:div>
            <w:div w:id="1148520894">
              <w:marLeft w:val="0"/>
              <w:marRight w:val="0"/>
              <w:marTop w:val="0"/>
              <w:marBottom w:val="0"/>
              <w:divBdr>
                <w:top w:val="none" w:sz="0" w:space="0" w:color="auto"/>
                <w:left w:val="none" w:sz="0" w:space="0" w:color="auto"/>
                <w:bottom w:val="none" w:sz="0" w:space="0" w:color="auto"/>
                <w:right w:val="none" w:sz="0" w:space="0" w:color="auto"/>
              </w:divBdr>
            </w:div>
            <w:div w:id="1202937948">
              <w:marLeft w:val="0"/>
              <w:marRight w:val="0"/>
              <w:marTop w:val="0"/>
              <w:marBottom w:val="0"/>
              <w:divBdr>
                <w:top w:val="none" w:sz="0" w:space="0" w:color="auto"/>
                <w:left w:val="none" w:sz="0" w:space="0" w:color="auto"/>
                <w:bottom w:val="none" w:sz="0" w:space="0" w:color="auto"/>
                <w:right w:val="none" w:sz="0" w:space="0" w:color="auto"/>
              </w:divBdr>
            </w:div>
            <w:div w:id="504515303">
              <w:marLeft w:val="0"/>
              <w:marRight w:val="0"/>
              <w:marTop w:val="0"/>
              <w:marBottom w:val="0"/>
              <w:divBdr>
                <w:top w:val="none" w:sz="0" w:space="0" w:color="auto"/>
                <w:left w:val="none" w:sz="0" w:space="0" w:color="auto"/>
                <w:bottom w:val="none" w:sz="0" w:space="0" w:color="auto"/>
                <w:right w:val="none" w:sz="0" w:space="0" w:color="auto"/>
              </w:divBdr>
            </w:div>
            <w:div w:id="783379472">
              <w:marLeft w:val="0"/>
              <w:marRight w:val="0"/>
              <w:marTop w:val="0"/>
              <w:marBottom w:val="0"/>
              <w:divBdr>
                <w:top w:val="none" w:sz="0" w:space="0" w:color="auto"/>
                <w:left w:val="none" w:sz="0" w:space="0" w:color="auto"/>
                <w:bottom w:val="none" w:sz="0" w:space="0" w:color="auto"/>
                <w:right w:val="none" w:sz="0" w:space="0" w:color="auto"/>
              </w:divBdr>
            </w:div>
            <w:div w:id="868879903">
              <w:marLeft w:val="0"/>
              <w:marRight w:val="0"/>
              <w:marTop w:val="0"/>
              <w:marBottom w:val="0"/>
              <w:divBdr>
                <w:top w:val="none" w:sz="0" w:space="0" w:color="auto"/>
                <w:left w:val="none" w:sz="0" w:space="0" w:color="auto"/>
                <w:bottom w:val="none" w:sz="0" w:space="0" w:color="auto"/>
                <w:right w:val="none" w:sz="0" w:space="0" w:color="auto"/>
              </w:divBdr>
            </w:div>
            <w:div w:id="717819145">
              <w:marLeft w:val="0"/>
              <w:marRight w:val="0"/>
              <w:marTop w:val="0"/>
              <w:marBottom w:val="0"/>
              <w:divBdr>
                <w:top w:val="none" w:sz="0" w:space="0" w:color="auto"/>
                <w:left w:val="none" w:sz="0" w:space="0" w:color="auto"/>
                <w:bottom w:val="none" w:sz="0" w:space="0" w:color="auto"/>
                <w:right w:val="none" w:sz="0" w:space="0" w:color="auto"/>
              </w:divBdr>
            </w:div>
            <w:div w:id="798377239">
              <w:marLeft w:val="0"/>
              <w:marRight w:val="0"/>
              <w:marTop w:val="0"/>
              <w:marBottom w:val="0"/>
              <w:divBdr>
                <w:top w:val="none" w:sz="0" w:space="0" w:color="auto"/>
                <w:left w:val="none" w:sz="0" w:space="0" w:color="auto"/>
                <w:bottom w:val="none" w:sz="0" w:space="0" w:color="auto"/>
                <w:right w:val="none" w:sz="0" w:space="0" w:color="auto"/>
              </w:divBdr>
            </w:div>
            <w:div w:id="1492986073">
              <w:marLeft w:val="0"/>
              <w:marRight w:val="0"/>
              <w:marTop w:val="0"/>
              <w:marBottom w:val="0"/>
              <w:divBdr>
                <w:top w:val="none" w:sz="0" w:space="0" w:color="auto"/>
                <w:left w:val="none" w:sz="0" w:space="0" w:color="auto"/>
                <w:bottom w:val="none" w:sz="0" w:space="0" w:color="auto"/>
                <w:right w:val="none" w:sz="0" w:space="0" w:color="auto"/>
              </w:divBdr>
            </w:div>
            <w:div w:id="1825512211">
              <w:marLeft w:val="0"/>
              <w:marRight w:val="0"/>
              <w:marTop w:val="0"/>
              <w:marBottom w:val="0"/>
              <w:divBdr>
                <w:top w:val="none" w:sz="0" w:space="0" w:color="auto"/>
                <w:left w:val="none" w:sz="0" w:space="0" w:color="auto"/>
                <w:bottom w:val="none" w:sz="0" w:space="0" w:color="auto"/>
                <w:right w:val="none" w:sz="0" w:space="0" w:color="auto"/>
              </w:divBdr>
            </w:div>
            <w:div w:id="1064373145">
              <w:marLeft w:val="0"/>
              <w:marRight w:val="0"/>
              <w:marTop w:val="0"/>
              <w:marBottom w:val="0"/>
              <w:divBdr>
                <w:top w:val="none" w:sz="0" w:space="0" w:color="auto"/>
                <w:left w:val="none" w:sz="0" w:space="0" w:color="auto"/>
                <w:bottom w:val="none" w:sz="0" w:space="0" w:color="auto"/>
                <w:right w:val="none" w:sz="0" w:space="0" w:color="auto"/>
              </w:divBdr>
            </w:div>
            <w:div w:id="374157877">
              <w:marLeft w:val="0"/>
              <w:marRight w:val="0"/>
              <w:marTop w:val="0"/>
              <w:marBottom w:val="0"/>
              <w:divBdr>
                <w:top w:val="none" w:sz="0" w:space="0" w:color="auto"/>
                <w:left w:val="none" w:sz="0" w:space="0" w:color="auto"/>
                <w:bottom w:val="none" w:sz="0" w:space="0" w:color="auto"/>
                <w:right w:val="none" w:sz="0" w:space="0" w:color="auto"/>
              </w:divBdr>
            </w:div>
            <w:div w:id="1504272105">
              <w:marLeft w:val="0"/>
              <w:marRight w:val="0"/>
              <w:marTop w:val="0"/>
              <w:marBottom w:val="0"/>
              <w:divBdr>
                <w:top w:val="none" w:sz="0" w:space="0" w:color="auto"/>
                <w:left w:val="none" w:sz="0" w:space="0" w:color="auto"/>
                <w:bottom w:val="none" w:sz="0" w:space="0" w:color="auto"/>
                <w:right w:val="none" w:sz="0" w:space="0" w:color="auto"/>
              </w:divBdr>
            </w:div>
            <w:div w:id="557478956">
              <w:marLeft w:val="0"/>
              <w:marRight w:val="0"/>
              <w:marTop w:val="0"/>
              <w:marBottom w:val="0"/>
              <w:divBdr>
                <w:top w:val="none" w:sz="0" w:space="0" w:color="auto"/>
                <w:left w:val="none" w:sz="0" w:space="0" w:color="auto"/>
                <w:bottom w:val="none" w:sz="0" w:space="0" w:color="auto"/>
                <w:right w:val="none" w:sz="0" w:space="0" w:color="auto"/>
              </w:divBdr>
            </w:div>
            <w:div w:id="373039383">
              <w:marLeft w:val="0"/>
              <w:marRight w:val="0"/>
              <w:marTop w:val="0"/>
              <w:marBottom w:val="0"/>
              <w:divBdr>
                <w:top w:val="none" w:sz="0" w:space="0" w:color="auto"/>
                <w:left w:val="none" w:sz="0" w:space="0" w:color="auto"/>
                <w:bottom w:val="none" w:sz="0" w:space="0" w:color="auto"/>
                <w:right w:val="none" w:sz="0" w:space="0" w:color="auto"/>
              </w:divBdr>
            </w:div>
            <w:div w:id="505902756">
              <w:marLeft w:val="0"/>
              <w:marRight w:val="0"/>
              <w:marTop w:val="0"/>
              <w:marBottom w:val="0"/>
              <w:divBdr>
                <w:top w:val="none" w:sz="0" w:space="0" w:color="auto"/>
                <w:left w:val="none" w:sz="0" w:space="0" w:color="auto"/>
                <w:bottom w:val="none" w:sz="0" w:space="0" w:color="auto"/>
                <w:right w:val="none" w:sz="0" w:space="0" w:color="auto"/>
              </w:divBdr>
            </w:div>
            <w:div w:id="841043413">
              <w:marLeft w:val="0"/>
              <w:marRight w:val="0"/>
              <w:marTop w:val="0"/>
              <w:marBottom w:val="0"/>
              <w:divBdr>
                <w:top w:val="none" w:sz="0" w:space="0" w:color="auto"/>
                <w:left w:val="none" w:sz="0" w:space="0" w:color="auto"/>
                <w:bottom w:val="none" w:sz="0" w:space="0" w:color="auto"/>
                <w:right w:val="none" w:sz="0" w:space="0" w:color="auto"/>
              </w:divBdr>
            </w:div>
            <w:div w:id="133360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17527">
      <w:bodyDiv w:val="1"/>
      <w:marLeft w:val="0"/>
      <w:marRight w:val="0"/>
      <w:marTop w:val="0"/>
      <w:marBottom w:val="0"/>
      <w:divBdr>
        <w:top w:val="none" w:sz="0" w:space="0" w:color="auto"/>
        <w:left w:val="none" w:sz="0" w:space="0" w:color="auto"/>
        <w:bottom w:val="none" w:sz="0" w:space="0" w:color="auto"/>
        <w:right w:val="none" w:sz="0" w:space="0" w:color="auto"/>
      </w:divBdr>
    </w:div>
    <w:div w:id="2034794256">
      <w:bodyDiv w:val="1"/>
      <w:marLeft w:val="0"/>
      <w:marRight w:val="0"/>
      <w:marTop w:val="0"/>
      <w:marBottom w:val="0"/>
      <w:divBdr>
        <w:top w:val="none" w:sz="0" w:space="0" w:color="auto"/>
        <w:left w:val="none" w:sz="0" w:space="0" w:color="auto"/>
        <w:bottom w:val="none" w:sz="0" w:space="0" w:color="auto"/>
        <w:right w:val="none" w:sz="0" w:space="0" w:color="auto"/>
      </w:divBdr>
      <w:divsChild>
        <w:div w:id="371463340">
          <w:marLeft w:val="640"/>
          <w:marRight w:val="0"/>
          <w:marTop w:val="0"/>
          <w:marBottom w:val="0"/>
          <w:divBdr>
            <w:top w:val="none" w:sz="0" w:space="0" w:color="auto"/>
            <w:left w:val="none" w:sz="0" w:space="0" w:color="auto"/>
            <w:bottom w:val="none" w:sz="0" w:space="0" w:color="auto"/>
            <w:right w:val="none" w:sz="0" w:space="0" w:color="auto"/>
          </w:divBdr>
        </w:div>
        <w:div w:id="510679938">
          <w:marLeft w:val="640"/>
          <w:marRight w:val="0"/>
          <w:marTop w:val="0"/>
          <w:marBottom w:val="0"/>
          <w:divBdr>
            <w:top w:val="none" w:sz="0" w:space="0" w:color="auto"/>
            <w:left w:val="none" w:sz="0" w:space="0" w:color="auto"/>
            <w:bottom w:val="none" w:sz="0" w:space="0" w:color="auto"/>
            <w:right w:val="none" w:sz="0" w:space="0" w:color="auto"/>
          </w:divBdr>
        </w:div>
        <w:div w:id="510796945">
          <w:marLeft w:val="640"/>
          <w:marRight w:val="0"/>
          <w:marTop w:val="0"/>
          <w:marBottom w:val="0"/>
          <w:divBdr>
            <w:top w:val="none" w:sz="0" w:space="0" w:color="auto"/>
            <w:left w:val="none" w:sz="0" w:space="0" w:color="auto"/>
            <w:bottom w:val="none" w:sz="0" w:space="0" w:color="auto"/>
            <w:right w:val="none" w:sz="0" w:space="0" w:color="auto"/>
          </w:divBdr>
        </w:div>
        <w:div w:id="1367802059">
          <w:marLeft w:val="640"/>
          <w:marRight w:val="0"/>
          <w:marTop w:val="0"/>
          <w:marBottom w:val="0"/>
          <w:divBdr>
            <w:top w:val="none" w:sz="0" w:space="0" w:color="auto"/>
            <w:left w:val="none" w:sz="0" w:space="0" w:color="auto"/>
            <w:bottom w:val="none" w:sz="0" w:space="0" w:color="auto"/>
            <w:right w:val="none" w:sz="0" w:space="0" w:color="auto"/>
          </w:divBdr>
        </w:div>
        <w:div w:id="2102484695">
          <w:marLeft w:val="640"/>
          <w:marRight w:val="0"/>
          <w:marTop w:val="0"/>
          <w:marBottom w:val="0"/>
          <w:divBdr>
            <w:top w:val="none" w:sz="0" w:space="0" w:color="auto"/>
            <w:left w:val="none" w:sz="0" w:space="0" w:color="auto"/>
            <w:bottom w:val="none" w:sz="0" w:space="0" w:color="auto"/>
            <w:right w:val="none" w:sz="0" w:space="0" w:color="auto"/>
          </w:divBdr>
        </w:div>
        <w:div w:id="38097202">
          <w:marLeft w:val="640"/>
          <w:marRight w:val="0"/>
          <w:marTop w:val="0"/>
          <w:marBottom w:val="0"/>
          <w:divBdr>
            <w:top w:val="none" w:sz="0" w:space="0" w:color="auto"/>
            <w:left w:val="none" w:sz="0" w:space="0" w:color="auto"/>
            <w:bottom w:val="none" w:sz="0" w:space="0" w:color="auto"/>
            <w:right w:val="none" w:sz="0" w:space="0" w:color="auto"/>
          </w:divBdr>
        </w:div>
        <w:div w:id="2057117376">
          <w:marLeft w:val="640"/>
          <w:marRight w:val="0"/>
          <w:marTop w:val="0"/>
          <w:marBottom w:val="0"/>
          <w:divBdr>
            <w:top w:val="none" w:sz="0" w:space="0" w:color="auto"/>
            <w:left w:val="none" w:sz="0" w:space="0" w:color="auto"/>
            <w:bottom w:val="none" w:sz="0" w:space="0" w:color="auto"/>
            <w:right w:val="none" w:sz="0" w:space="0" w:color="auto"/>
          </w:divBdr>
        </w:div>
        <w:div w:id="1341815240">
          <w:marLeft w:val="640"/>
          <w:marRight w:val="0"/>
          <w:marTop w:val="0"/>
          <w:marBottom w:val="0"/>
          <w:divBdr>
            <w:top w:val="none" w:sz="0" w:space="0" w:color="auto"/>
            <w:left w:val="none" w:sz="0" w:space="0" w:color="auto"/>
            <w:bottom w:val="none" w:sz="0" w:space="0" w:color="auto"/>
            <w:right w:val="none" w:sz="0" w:space="0" w:color="auto"/>
          </w:divBdr>
        </w:div>
        <w:div w:id="705526569">
          <w:marLeft w:val="640"/>
          <w:marRight w:val="0"/>
          <w:marTop w:val="0"/>
          <w:marBottom w:val="0"/>
          <w:divBdr>
            <w:top w:val="none" w:sz="0" w:space="0" w:color="auto"/>
            <w:left w:val="none" w:sz="0" w:space="0" w:color="auto"/>
            <w:bottom w:val="none" w:sz="0" w:space="0" w:color="auto"/>
            <w:right w:val="none" w:sz="0" w:space="0" w:color="auto"/>
          </w:divBdr>
        </w:div>
        <w:div w:id="2064062308">
          <w:marLeft w:val="640"/>
          <w:marRight w:val="0"/>
          <w:marTop w:val="0"/>
          <w:marBottom w:val="0"/>
          <w:divBdr>
            <w:top w:val="none" w:sz="0" w:space="0" w:color="auto"/>
            <w:left w:val="none" w:sz="0" w:space="0" w:color="auto"/>
            <w:bottom w:val="none" w:sz="0" w:space="0" w:color="auto"/>
            <w:right w:val="none" w:sz="0" w:space="0" w:color="auto"/>
          </w:divBdr>
        </w:div>
        <w:div w:id="1963344594">
          <w:marLeft w:val="640"/>
          <w:marRight w:val="0"/>
          <w:marTop w:val="0"/>
          <w:marBottom w:val="0"/>
          <w:divBdr>
            <w:top w:val="none" w:sz="0" w:space="0" w:color="auto"/>
            <w:left w:val="none" w:sz="0" w:space="0" w:color="auto"/>
            <w:bottom w:val="none" w:sz="0" w:space="0" w:color="auto"/>
            <w:right w:val="none" w:sz="0" w:space="0" w:color="auto"/>
          </w:divBdr>
        </w:div>
        <w:div w:id="35937542">
          <w:marLeft w:val="640"/>
          <w:marRight w:val="0"/>
          <w:marTop w:val="0"/>
          <w:marBottom w:val="0"/>
          <w:divBdr>
            <w:top w:val="none" w:sz="0" w:space="0" w:color="auto"/>
            <w:left w:val="none" w:sz="0" w:space="0" w:color="auto"/>
            <w:bottom w:val="none" w:sz="0" w:space="0" w:color="auto"/>
            <w:right w:val="none" w:sz="0" w:space="0" w:color="auto"/>
          </w:divBdr>
        </w:div>
        <w:div w:id="1548758687">
          <w:marLeft w:val="640"/>
          <w:marRight w:val="0"/>
          <w:marTop w:val="0"/>
          <w:marBottom w:val="0"/>
          <w:divBdr>
            <w:top w:val="none" w:sz="0" w:space="0" w:color="auto"/>
            <w:left w:val="none" w:sz="0" w:space="0" w:color="auto"/>
            <w:bottom w:val="none" w:sz="0" w:space="0" w:color="auto"/>
            <w:right w:val="none" w:sz="0" w:space="0" w:color="auto"/>
          </w:divBdr>
        </w:div>
        <w:div w:id="558396679">
          <w:marLeft w:val="640"/>
          <w:marRight w:val="0"/>
          <w:marTop w:val="0"/>
          <w:marBottom w:val="0"/>
          <w:divBdr>
            <w:top w:val="none" w:sz="0" w:space="0" w:color="auto"/>
            <w:left w:val="none" w:sz="0" w:space="0" w:color="auto"/>
            <w:bottom w:val="none" w:sz="0" w:space="0" w:color="auto"/>
            <w:right w:val="none" w:sz="0" w:space="0" w:color="auto"/>
          </w:divBdr>
        </w:div>
        <w:div w:id="1125586751">
          <w:marLeft w:val="640"/>
          <w:marRight w:val="0"/>
          <w:marTop w:val="0"/>
          <w:marBottom w:val="0"/>
          <w:divBdr>
            <w:top w:val="none" w:sz="0" w:space="0" w:color="auto"/>
            <w:left w:val="none" w:sz="0" w:space="0" w:color="auto"/>
            <w:bottom w:val="none" w:sz="0" w:space="0" w:color="auto"/>
            <w:right w:val="none" w:sz="0" w:space="0" w:color="auto"/>
          </w:divBdr>
        </w:div>
        <w:div w:id="1259951120">
          <w:marLeft w:val="640"/>
          <w:marRight w:val="0"/>
          <w:marTop w:val="0"/>
          <w:marBottom w:val="0"/>
          <w:divBdr>
            <w:top w:val="none" w:sz="0" w:space="0" w:color="auto"/>
            <w:left w:val="none" w:sz="0" w:space="0" w:color="auto"/>
            <w:bottom w:val="none" w:sz="0" w:space="0" w:color="auto"/>
            <w:right w:val="none" w:sz="0" w:space="0" w:color="auto"/>
          </w:divBdr>
        </w:div>
        <w:div w:id="245774825">
          <w:marLeft w:val="640"/>
          <w:marRight w:val="0"/>
          <w:marTop w:val="0"/>
          <w:marBottom w:val="0"/>
          <w:divBdr>
            <w:top w:val="none" w:sz="0" w:space="0" w:color="auto"/>
            <w:left w:val="none" w:sz="0" w:space="0" w:color="auto"/>
            <w:bottom w:val="none" w:sz="0" w:space="0" w:color="auto"/>
            <w:right w:val="none" w:sz="0" w:space="0" w:color="auto"/>
          </w:divBdr>
        </w:div>
        <w:div w:id="1013653490">
          <w:marLeft w:val="640"/>
          <w:marRight w:val="0"/>
          <w:marTop w:val="0"/>
          <w:marBottom w:val="0"/>
          <w:divBdr>
            <w:top w:val="none" w:sz="0" w:space="0" w:color="auto"/>
            <w:left w:val="none" w:sz="0" w:space="0" w:color="auto"/>
            <w:bottom w:val="none" w:sz="0" w:space="0" w:color="auto"/>
            <w:right w:val="none" w:sz="0" w:space="0" w:color="auto"/>
          </w:divBdr>
        </w:div>
        <w:div w:id="514005367">
          <w:marLeft w:val="640"/>
          <w:marRight w:val="0"/>
          <w:marTop w:val="0"/>
          <w:marBottom w:val="0"/>
          <w:divBdr>
            <w:top w:val="none" w:sz="0" w:space="0" w:color="auto"/>
            <w:left w:val="none" w:sz="0" w:space="0" w:color="auto"/>
            <w:bottom w:val="none" w:sz="0" w:space="0" w:color="auto"/>
            <w:right w:val="none" w:sz="0" w:space="0" w:color="auto"/>
          </w:divBdr>
        </w:div>
        <w:div w:id="1973704526">
          <w:marLeft w:val="640"/>
          <w:marRight w:val="0"/>
          <w:marTop w:val="0"/>
          <w:marBottom w:val="0"/>
          <w:divBdr>
            <w:top w:val="none" w:sz="0" w:space="0" w:color="auto"/>
            <w:left w:val="none" w:sz="0" w:space="0" w:color="auto"/>
            <w:bottom w:val="none" w:sz="0" w:space="0" w:color="auto"/>
            <w:right w:val="none" w:sz="0" w:space="0" w:color="auto"/>
          </w:divBdr>
        </w:div>
        <w:div w:id="1613513058">
          <w:marLeft w:val="640"/>
          <w:marRight w:val="0"/>
          <w:marTop w:val="0"/>
          <w:marBottom w:val="0"/>
          <w:divBdr>
            <w:top w:val="none" w:sz="0" w:space="0" w:color="auto"/>
            <w:left w:val="none" w:sz="0" w:space="0" w:color="auto"/>
            <w:bottom w:val="none" w:sz="0" w:space="0" w:color="auto"/>
            <w:right w:val="none" w:sz="0" w:space="0" w:color="auto"/>
          </w:divBdr>
        </w:div>
        <w:div w:id="1955286033">
          <w:marLeft w:val="640"/>
          <w:marRight w:val="0"/>
          <w:marTop w:val="0"/>
          <w:marBottom w:val="0"/>
          <w:divBdr>
            <w:top w:val="none" w:sz="0" w:space="0" w:color="auto"/>
            <w:left w:val="none" w:sz="0" w:space="0" w:color="auto"/>
            <w:bottom w:val="none" w:sz="0" w:space="0" w:color="auto"/>
            <w:right w:val="none" w:sz="0" w:space="0" w:color="auto"/>
          </w:divBdr>
        </w:div>
        <w:div w:id="989822430">
          <w:marLeft w:val="640"/>
          <w:marRight w:val="0"/>
          <w:marTop w:val="0"/>
          <w:marBottom w:val="0"/>
          <w:divBdr>
            <w:top w:val="none" w:sz="0" w:space="0" w:color="auto"/>
            <w:left w:val="none" w:sz="0" w:space="0" w:color="auto"/>
            <w:bottom w:val="none" w:sz="0" w:space="0" w:color="auto"/>
            <w:right w:val="none" w:sz="0" w:space="0" w:color="auto"/>
          </w:divBdr>
        </w:div>
        <w:div w:id="1288588502">
          <w:marLeft w:val="640"/>
          <w:marRight w:val="0"/>
          <w:marTop w:val="0"/>
          <w:marBottom w:val="0"/>
          <w:divBdr>
            <w:top w:val="none" w:sz="0" w:space="0" w:color="auto"/>
            <w:left w:val="none" w:sz="0" w:space="0" w:color="auto"/>
            <w:bottom w:val="none" w:sz="0" w:space="0" w:color="auto"/>
            <w:right w:val="none" w:sz="0" w:space="0" w:color="auto"/>
          </w:divBdr>
        </w:div>
        <w:div w:id="1137458723">
          <w:marLeft w:val="640"/>
          <w:marRight w:val="0"/>
          <w:marTop w:val="0"/>
          <w:marBottom w:val="0"/>
          <w:divBdr>
            <w:top w:val="none" w:sz="0" w:space="0" w:color="auto"/>
            <w:left w:val="none" w:sz="0" w:space="0" w:color="auto"/>
            <w:bottom w:val="none" w:sz="0" w:space="0" w:color="auto"/>
            <w:right w:val="none" w:sz="0" w:space="0" w:color="auto"/>
          </w:divBdr>
        </w:div>
        <w:div w:id="1881671933">
          <w:marLeft w:val="640"/>
          <w:marRight w:val="0"/>
          <w:marTop w:val="0"/>
          <w:marBottom w:val="0"/>
          <w:divBdr>
            <w:top w:val="none" w:sz="0" w:space="0" w:color="auto"/>
            <w:left w:val="none" w:sz="0" w:space="0" w:color="auto"/>
            <w:bottom w:val="none" w:sz="0" w:space="0" w:color="auto"/>
            <w:right w:val="none" w:sz="0" w:space="0" w:color="auto"/>
          </w:divBdr>
        </w:div>
        <w:div w:id="1254515777">
          <w:marLeft w:val="640"/>
          <w:marRight w:val="0"/>
          <w:marTop w:val="0"/>
          <w:marBottom w:val="0"/>
          <w:divBdr>
            <w:top w:val="none" w:sz="0" w:space="0" w:color="auto"/>
            <w:left w:val="none" w:sz="0" w:space="0" w:color="auto"/>
            <w:bottom w:val="none" w:sz="0" w:space="0" w:color="auto"/>
            <w:right w:val="none" w:sz="0" w:space="0" w:color="auto"/>
          </w:divBdr>
        </w:div>
        <w:div w:id="818231527">
          <w:marLeft w:val="640"/>
          <w:marRight w:val="0"/>
          <w:marTop w:val="0"/>
          <w:marBottom w:val="0"/>
          <w:divBdr>
            <w:top w:val="none" w:sz="0" w:space="0" w:color="auto"/>
            <w:left w:val="none" w:sz="0" w:space="0" w:color="auto"/>
            <w:bottom w:val="none" w:sz="0" w:space="0" w:color="auto"/>
            <w:right w:val="none" w:sz="0" w:space="0" w:color="auto"/>
          </w:divBdr>
        </w:div>
        <w:div w:id="142698591">
          <w:marLeft w:val="640"/>
          <w:marRight w:val="0"/>
          <w:marTop w:val="0"/>
          <w:marBottom w:val="0"/>
          <w:divBdr>
            <w:top w:val="none" w:sz="0" w:space="0" w:color="auto"/>
            <w:left w:val="none" w:sz="0" w:space="0" w:color="auto"/>
            <w:bottom w:val="none" w:sz="0" w:space="0" w:color="auto"/>
            <w:right w:val="none" w:sz="0" w:space="0" w:color="auto"/>
          </w:divBdr>
        </w:div>
        <w:div w:id="435755093">
          <w:marLeft w:val="640"/>
          <w:marRight w:val="0"/>
          <w:marTop w:val="0"/>
          <w:marBottom w:val="0"/>
          <w:divBdr>
            <w:top w:val="none" w:sz="0" w:space="0" w:color="auto"/>
            <w:left w:val="none" w:sz="0" w:space="0" w:color="auto"/>
            <w:bottom w:val="none" w:sz="0" w:space="0" w:color="auto"/>
            <w:right w:val="none" w:sz="0" w:space="0" w:color="auto"/>
          </w:divBdr>
        </w:div>
        <w:div w:id="228812660">
          <w:marLeft w:val="640"/>
          <w:marRight w:val="0"/>
          <w:marTop w:val="0"/>
          <w:marBottom w:val="0"/>
          <w:divBdr>
            <w:top w:val="none" w:sz="0" w:space="0" w:color="auto"/>
            <w:left w:val="none" w:sz="0" w:space="0" w:color="auto"/>
            <w:bottom w:val="none" w:sz="0" w:space="0" w:color="auto"/>
            <w:right w:val="none" w:sz="0" w:space="0" w:color="auto"/>
          </w:divBdr>
        </w:div>
        <w:div w:id="1943610760">
          <w:marLeft w:val="640"/>
          <w:marRight w:val="0"/>
          <w:marTop w:val="0"/>
          <w:marBottom w:val="0"/>
          <w:divBdr>
            <w:top w:val="none" w:sz="0" w:space="0" w:color="auto"/>
            <w:left w:val="none" w:sz="0" w:space="0" w:color="auto"/>
            <w:bottom w:val="none" w:sz="0" w:space="0" w:color="auto"/>
            <w:right w:val="none" w:sz="0" w:space="0" w:color="auto"/>
          </w:divBdr>
        </w:div>
        <w:div w:id="1465847335">
          <w:marLeft w:val="640"/>
          <w:marRight w:val="0"/>
          <w:marTop w:val="0"/>
          <w:marBottom w:val="0"/>
          <w:divBdr>
            <w:top w:val="none" w:sz="0" w:space="0" w:color="auto"/>
            <w:left w:val="none" w:sz="0" w:space="0" w:color="auto"/>
            <w:bottom w:val="none" w:sz="0" w:space="0" w:color="auto"/>
            <w:right w:val="none" w:sz="0" w:space="0" w:color="auto"/>
          </w:divBdr>
        </w:div>
        <w:div w:id="2076275973">
          <w:marLeft w:val="640"/>
          <w:marRight w:val="0"/>
          <w:marTop w:val="0"/>
          <w:marBottom w:val="0"/>
          <w:divBdr>
            <w:top w:val="none" w:sz="0" w:space="0" w:color="auto"/>
            <w:left w:val="none" w:sz="0" w:space="0" w:color="auto"/>
            <w:bottom w:val="none" w:sz="0" w:space="0" w:color="auto"/>
            <w:right w:val="none" w:sz="0" w:space="0" w:color="auto"/>
          </w:divBdr>
        </w:div>
        <w:div w:id="1889223004">
          <w:marLeft w:val="640"/>
          <w:marRight w:val="0"/>
          <w:marTop w:val="0"/>
          <w:marBottom w:val="0"/>
          <w:divBdr>
            <w:top w:val="none" w:sz="0" w:space="0" w:color="auto"/>
            <w:left w:val="none" w:sz="0" w:space="0" w:color="auto"/>
            <w:bottom w:val="none" w:sz="0" w:space="0" w:color="auto"/>
            <w:right w:val="none" w:sz="0" w:space="0" w:color="auto"/>
          </w:divBdr>
        </w:div>
        <w:div w:id="1917667547">
          <w:marLeft w:val="640"/>
          <w:marRight w:val="0"/>
          <w:marTop w:val="0"/>
          <w:marBottom w:val="0"/>
          <w:divBdr>
            <w:top w:val="none" w:sz="0" w:space="0" w:color="auto"/>
            <w:left w:val="none" w:sz="0" w:space="0" w:color="auto"/>
            <w:bottom w:val="none" w:sz="0" w:space="0" w:color="auto"/>
            <w:right w:val="none" w:sz="0" w:space="0" w:color="auto"/>
          </w:divBdr>
        </w:div>
        <w:div w:id="202132864">
          <w:marLeft w:val="640"/>
          <w:marRight w:val="0"/>
          <w:marTop w:val="0"/>
          <w:marBottom w:val="0"/>
          <w:divBdr>
            <w:top w:val="none" w:sz="0" w:space="0" w:color="auto"/>
            <w:left w:val="none" w:sz="0" w:space="0" w:color="auto"/>
            <w:bottom w:val="none" w:sz="0" w:space="0" w:color="auto"/>
            <w:right w:val="none" w:sz="0" w:space="0" w:color="auto"/>
          </w:divBdr>
        </w:div>
        <w:div w:id="1142624616">
          <w:marLeft w:val="640"/>
          <w:marRight w:val="0"/>
          <w:marTop w:val="0"/>
          <w:marBottom w:val="0"/>
          <w:divBdr>
            <w:top w:val="none" w:sz="0" w:space="0" w:color="auto"/>
            <w:left w:val="none" w:sz="0" w:space="0" w:color="auto"/>
            <w:bottom w:val="none" w:sz="0" w:space="0" w:color="auto"/>
            <w:right w:val="none" w:sz="0" w:space="0" w:color="auto"/>
          </w:divBdr>
        </w:div>
        <w:div w:id="1228413965">
          <w:marLeft w:val="640"/>
          <w:marRight w:val="0"/>
          <w:marTop w:val="0"/>
          <w:marBottom w:val="0"/>
          <w:divBdr>
            <w:top w:val="none" w:sz="0" w:space="0" w:color="auto"/>
            <w:left w:val="none" w:sz="0" w:space="0" w:color="auto"/>
            <w:bottom w:val="none" w:sz="0" w:space="0" w:color="auto"/>
            <w:right w:val="none" w:sz="0" w:space="0" w:color="auto"/>
          </w:divBdr>
        </w:div>
        <w:div w:id="728462106">
          <w:marLeft w:val="640"/>
          <w:marRight w:val="0"/>
          <w:marTop w:val="0"/>
          <w:marBottom w:val="0"/>
          <w:divBdr>
            <w:top w:val="none" w:sz="0" w:space="0" w:color="auto"/>
            <w:left w:val="none" w:sz="0" w:space="0" w:color="auto"/>
            <w:bottom w:val="none" w:sz="0" w:space="0" w:color="auto"/>
            <w:right w:val="none" w:sz="0" w:space="0" w:color="auto"/>
          </w:divBdr>
        </w:div>
        <w:div w:id="1346206726">
          <w:marLeft w:val="640"/>
          <w:marRight w:val="0"/>
          <w:marTop w:val="0"/>
          <w:marBottom w:val="0"/>
          <w:divBdr>
            <w:top w:val="none" w:sz="0" w:space="0" w:color="auto"/>
            <w:left w:val="none" w:sz="0" w:space="0" w:color="auto"/>
            <w:bottom w:val="none" w:sz="0" w:space="0" w:color="auto"/>
            <w:right w:val="none" w:sz="0" w:space="0" w:color="auto"/>
          </w:divBdr>
        </w:div>
        <w:div w:id="427578906">
          <w:marLeft w:val="640"/>
          <w:marRight w:val="0"/>
          <w:marTop w:val="0"/>
          <w:marBottom w:val="0"/>
          <w:divBdr>
            <w:top w:val="none" w:sz="0" w:space="0" w:color="auto"/>
            <w:left w:val="none" w:sz="0" w:space="0" w:color="auto"/>
            <w:bottom w:val="none" w:sz="0" w:space="0" w:color="auto"/>
            <w:right w:val="none" w:sz="0" w:space="0" w:color="auto"/>
          </w:divBdr>
        </w:div>
        <w:div w:id="1065297221">
          <w:marLeft w:val="640"/>
          <w:marRight w:val="0"/>
          <w:marTop w:val="0"/>
          <w:marBottom w:val="0"/>
          <w:divBdr>
            <w:top w:val="none" w:sz="0" w:space="0" w:color="auto"/>
            <w:left w:val="none" w:sz="0" w:space="0" w:color="auto"/>
            <w:bottom w:val="none" w:sz="0" w:space="0" w:color="auto"/>
            <w:right w:val="none" w:sz="0" w:space="0" w:color="auto"/>
          </w:divBdr>
        </w:div>
        <w:div w:id="1331251976">
          <w:marLeft w:val="640"/>
          <w:marRight w:val="0"/>
          <w:marTop w:val="0"/>
          <w:marBottom w:val="0"/>
          <w:divBdr>
            <w:top w:val="none" w:sz="0" w:space="0" w:color="auto"/>
            <w:left w:val="none" w:sz="0" w:space="0" w:color="auto"/>
            <w:bottom w:val="none" w:sz="0" w:space="0" w:color="auto"/>
            <w:right w:val="none" w:sz="0" w:space="0" w:color="auto"/>
          </w:divBdr>
        </w:div>
        <w:div w:id="224683834">
          <w:marLeft w:val="640"/>
          <w:marRight w:val="0"/>
          <w:marTop w:val="0"/>
          <w:marBottom w:val="0"/>
          <w:divBdr>
            <w:top w:val="none" w:sz="0" w:space="0" w:color="auto"/>
            <w:left w:val="none" w:sz="0" w:space="0" w:color="auto"/>
            <w:bottom w:val="none" w:sz="0" w:space="0" w:color="auto"/>
            <w:right w:val="none" w:sz="0" w:space="0" w:color="auto"/>
          </w:divBdr>
        </w:div>
        <w:div w:id="1326589082">
          <w:marLeft w:val="640"/>
          <w:marRight w:val="0"/>
          <w:marTop w:val="0"/>
          <w:marBottom w:val="0"/>
          <w:divBdr>
            <w:top w:val="none" w:sz="0" w:space="0" w:color="auto"/>
            <w:left w:val="none" w:sz="0" w:space="0" w:color="auto"/>
            <w:bottom w:val="none" w:sz="0" w:space="0" w:color="auto"/>
            <w:right w:val="none" w:sz="0" w:space="0" w:color="auto"/>
          </w:divBdr>
        </w:div>
        <w:div w:id="667363117">
          <w:marLeft w:val="640"/>
          <w:marRight w:val="0"/>
          <w:marTop w:val="0"/>
          <w:marBottom w:val="0"/>
          <w:divBdr>
            <w:top w:val="none" w:sz="0" w:space="0" w:color="auto"/>
            <w:left w:val="none" w:sz="0" w:space="0" w:color="auto"/>
            <w:bottom w:val="none" w:sz="0" w:space="0" w:color="auto"/>
            <w:right w:val="none" w:sz="0" w:space="0" w:color="auto"/>
          </w:divBdr>
        </w:div>
        <w:div w:id="2096320118">
          <w:marLeft w:val="640"/>
          <w:marRight w:val="0"/>
          <w:marTop w:val="0"/>
          <w:marBottom w:val="0"/>
          <w:divBdr>
            <w:top w:val="none" w:sz="0" w:space="0" w:color="auto"/>
            <w:left w:val="none" w:sz="0" w:space="0" w:color="auto"/>
            <w:bottom w:val="none" w:sz="0" w:space="0" w:color="auto"/>
            <w:right w:val="none" w:sz="0" w:space="0" w:color="auto"/>
          </w:divBdr>
        </w:div>
        <w:div w:id="670983822">
          <w:marLeft w:val="640"/>
          <w:marRight w:val="0"/>
          <w:marTop w:val="0"/>
          <w:marBottom w:val="0"/>
          <w:divBdr>
            <w:top w:val="none" w:sz="0" w:space="0" w:color="auto"/>
            <w:left w:val="none" w:sz="0" w:space="0" w:color="auto"/>
            <w:bottom w:val="none" w:sz="0" w:space="0" w:color="auto"/>
            <w:right w:val="none" w:sz="0" w:space="0" w:color="auto"/>
          </w:divBdr>
        </w:div>
        <w:div w:id="225073749">
          <w:marLeft w:val="640"/>
          <w:marRight w:val="0"/>
          <w:marTop w:val="0"/>
          <w:marBottom w:val="0"/>
          <w:divBdr>
            <w:top w:val="none" w:sz="0" w:space="0" w:color="auto"/>
            <w:left w:val="none" w:sz="0" w:space="0" w:color="auto"/>
            <w:bottom w:val="none" w:sz="0" w:space="0" w:color="auto"/>
            <w:right w:val="none" w:sz="0" w:space="0" w:color="auto"/>
          </w:divBdr>
        </w:div>
        <w:div w:id="67457605">
          <w:marLeft w:val="640"/>
          <w:marRight w:val="0"/>
          <w:marTop w:val="0"/>
          <w:marBottom w:val="0"/>
          <w:divBdr>
            <w:top w:val="none" w:sz="0" w:space="0" w:color="auto"/>
            <w:left w:val="none" w:sz="0" w:space="0" w:color="auto"/>
            <w:bottom w:val="none" w:sz="0" w:space="0" w:color="auto"/>
            <w:right w:val="none" w:sz="0" w:space="0" w:color="auto"/>
          </w:divBdr>
        </w:div>
        <w:div w:id="938220900">
          <w:marLeft w:val="640"/>
          <w:marRight w:val="0"/>
          <w:marTop w:val="0"/>
          <w:marBottom w:val="0"/>
          <w:divBdr>
            <w:top w:val="none" w:sz="0" w:space="0" w:color="auto"/>
            <w:left w:val="none" w:sz="0" w:space="0" w:color="auto"/>
            <w:bottom w:val="none" w:sz="0" w:space="0" w:color="auto"/>
            <w:right w:val="none" w:sz="0" w:space="0" w:color="auto"/>
          </w:divBdr>
        </w:div>
        <w:div w:id="678315845">
          <w:marLeft w:val="640"/>
          <w:marRight w:val="0"/>
          <w:marTop w:val="0"/>
          <w:marBottom w:val="0"/>
          <w:divBdr>
            <w:top w:val="none" w:sz="0" w:space="0" w:color="auto"/>
            <w:left w:val="none" w:sz="0" w:space="0" w:color="auto"/>
            <w:bottom w:val="none" w:sz="0" w:space="0" w:color="auto"/>
            <w:right w:val="none" w:sz="0" w:space="0" w:color="auto"/>
          </w:divBdr>
        </w:div>
        <w:div w:id="1041630091">
          <w:marLeft w:val="640"/>
          <w:marRight w:val="0"/>
          <w:marTop w:val="0"/>
          <w:marBottom w:val="0"/>
          <w:divBdr>
            <w:top w:val="none" w:sz="0" w:space="0" w:color="auto"/>
            <w:left w:val="none" w:sz="0" w:space="0" w:color="auto"/>
            <w:bottom w:val="none" w:sz="0" w:space="0" w:color="auto"/>
            <w:right w:val="none" w:sz="0" w:space="0" w:color="auto"/>
          </w:divBdr>
        </w:div>
        <w:div w:id="2130968949">
          <w:marLeft w:val="640"/>
          <w:marRight w:val="0"/>
          <w:marTop w:val="0"/>
          <w:marBottom w:val="0"/>
          <w:divBdr>
            <w:top w:val="none" w:sz="0" w:space="0" w:color="auto"/>
            <w:left w:val="none" w:sz="0" w:space="0" w:color="auto"/>
            <w:bottom w:val="none" w:sz="0" w:space="0" w:color="auto"/>
            <w:right w:val="none" w:sz="0" w:space="0" w:color="auto"/>
          </w:divBdr>
        </w:div>
        <w:div w:id="1799177438">
          <w:marLeft w:val="640"/>
          <w:marRight w:val="0"/>
          <w:marTop w:val="0"/>
          <w:marBottom w:val="0"/>
          <w:divBdr>
            <w:top w:val="none" w:sz="0" w:space="0" w:color="auto"/>
            <w:left w:val="none" w:sz="0" w:space="0" w:color="auto"/>
            <w:bottom w:val="none" w:sz="0" w:space="0" w:color="auto"/>
            <w:right w:val="none" w:sz="0" w:space="0" w:color="auto"/>
          </w:divBdr>
        </w:div>
        <w:div w:id="414211461">
          <w:marLeft w:val="640"/>
          <w:marRight w:val="0"/>
          <w:marTop w:val="0"/>
          <w:marBottom w:val="0"/>
          <w:divBdr>
            <w:top w:val="none" w:sz="0" w:space="0" w:color="auto"/>
            <w:left w:val="none" w:sz="0" w:space="0" w:color="auto"/>
            <w:bottom w:val="none" w:sz="0" w:space="0" w:color="auto"/>
            <w:right w:val="none" w:sz="0" w:space="0" w:color="auto"/>
          </w:divBdr>
        </w:div>
        <w:div w:id="1770082495">
          <w:marLeft w:val="640"/>
          <w:marRight w:val="0"/>
          <w:marTop w:val="0"/>
          <w:marBottom w:val="0"/>
          <w:divBdr>
            <w:top w:val="none" w:sz="0" w:space="0" w:color="auto"/>
            <w:left w:val="none" w:sz="0" w:space="0" w:color="auto"/>
            <w:bottom w:val="none" w:sz="0" w:space="0" w:color="auto"/>
            <w:right w:val="none" w:sz="0" w:space="0" w:color="auto"/>
          </w:divBdr>
        </w:div>
        <w:div w:id="1635402283">
          <w:marLeft w:val="640"/>
          <w:marRight w:val="0"/>
          <w:marTop w:val="0"/>
          <w:marBottom w:val="0"/>
          <w:divBdr>
            <w:top w:val="none" w:sz="0" w:space="0" w:color="auto"/>
            <w:left w:val="none" w:sz="0" w:space="0" w:color="auto"/>
            <w:bottom w:val="none" w:sz="0" w:space="0" w:color="auto"/>
            <w:right w:val="none" w:sz="0" w:space="0" w:color="auto"/>
          </w:divBdr>
        </w:div>
        <w:div w:id="2048286494">
          <w:marLeft w:val="640"/>
          <w:marRight w:val="0"/>
          <w:marTop w:val="0"/>
          <w:marBottom w:val="0"/>
          <w:divBdr>
            <w:top w:val="none" w:sz="0" w:space="0" w:color="auto"/>
            <w:left w:val="none" w:sz="0" w:space="0" w:color="auto"/>
            <w:bottom w:val="none" w:sz="0" w:space="0" w:color="auto"/>
            <w:right w:val="none" w:sz="0" w:space="0" w:color="auto"/>
          </w:divBdr>
        </w:div>
        <w:div w:id="683092403">
          <w:marLeft w:val="640"/>
          <w:marRight w:val="0"/>
          <w:marTop w:val="0"/>
          <w:marBottom w:val="0"/>
          <w:divBdr>
            <w:top w:val="none" w:sz="0" w:space="0" w:color="auto"/>
            <w:left w:val="none" w:sz="0" w:space="0" w:color="auto"/>
            <w:bottom w:val="none" w:sz="0" w:space="0" w:color="auto"/>
            <w:right w:val="none" w:sz="0" w:space="0" w:color="auto"/>
          </w:divBdr>
        </w:div>
        <w:div w:id="1224950532">
          <w:marLeft w:val="640"/>
          <w:marRight w:val="0"/>
          <w:marTop w:val="0"/>
          <w:marBottom w:val="0"/>
          <w:divBdr>
            <w:top w:val="none" w:sz="0" w:space="0" w:color="auto"/>
            <w:left w:val="none" w:sz="0" w:space="0" w:color="auto"/>
            <w:bottom w:val="none" w:sz="0" w:space="0" w:color="auto"/>
            <w:right w:val="none" w:sz="0" w:space="0" w:color="auto"/>
          </w:divBdr>
        </w:div>
        <w:div w:id="256602720">
          <w:marLeft w:val="640"/>
          <w:marRight w:val="0"/>
          <w:marTop w:val="0"/>
          <w:marBottom w:val="0"/>
          <w:divBdr>
            <w:top w:val="none" w:sz="0" w:space="0" w:color="auto"/>
            <w:left w:val="none" w:sz="0" w:space="0" w:color="auto"/>
            <w:bottom w:val="none" w:sz="0" w:space="0" w:color="auto"/>
            <w:right w:val="none" w:sz="0" w:space="0" w:color="auto"/>
          </w:divBdr>
        </w:div>
        <w:div w:id="1833139538">
          <w:marLeft w:val="640"/>
          <w:marRight w:val="0"/>
          <w:marTop w:val="0"/>
          <w:marBottom w:val="0"/>
          <w:divBdr>
            <w:top w:val="none" w:sz="0" w:space="0" w:color="auto"/>
            <w:left w:val="none" w:sz="0" w:space="0" w:color="auto"/>
            <w:bottom w:val="none" w:sz="0" w:space="0" w:color="auto"/>
            <w:right w:val="none" w:sz="0" w:space="0" w:color="auto"/>
          </w:divBdr>
        </w:div>
        <w:div w:id="1513298125">
          <w:marLeft w:val="640"/>
          <w:marRight w:val="0"/>
          <w:marTop w:val="0"/>
          <w:marBottom w:val="0"/>
          <w:divBdr>
            <w:top w:val="none" w:sz="0" w:space="0" w:color="auto"/>
            <w:left w:val="none" w:sz="0" w:space="0" w:color="auto"/>
            <w:bottom w:val="none" w:sz="0" w:space="0" w:color="auto"/>
            <w:right w:val="none" w:sz="0" w:space="0" w:color="auto"/>
          </w:divBdr>
        </w:div>
        <w:div w:id="225070079">
          <w:marLeft w:val="640"/>
          <w:marRight w:val="0"/>
          <w:marTop w:val="0"/>
          <w:marBottom w:val="0"/>
          <w:divBdr>
            <w:top w:val="none" w:sz="0" w:space="0" w:color="auto"/>
            <w:left w:val="none" w:sz="0" w:space="0" w:color="auto"/>
            <w:bottom w:val="none" w:sz="0" w:space="0" w:color="auto"/>
            <w:right w:val="none" w:sz="0" w:space="0" w:color="auto"/>
          </w:divBdr>
        </w:div>
        <w:div w:id="49349784">
          <w:marLeft w:val="640"/>
          <w:marRight w:val="0"/>
          <w:marTop w:val="0"/>
          <w:marBottom w:val="0"/>
          <w:divBdr>
            <w:top w:val="none" w:sz="0" w:space="0" w:color="auto"/>
            <w:left w:val="none" w:sz="0" w:space="0" w:color="auto"/>
            <w:bottom w:val="none" w:sz="0" w:space="0" w:color="auto"/>
            <w:right w:val="none" w:sz="0" w:space="0" w:color="auto"/>
          </w:divBdr>
        </w:div>
        <w:div w:id="1258059695">
          <w:marLeft w:val="640"/>
          <w:marRight w:val="0"/>
          <w:marTop w:val="0"/>
          <w:marBottom w:val="0"/>
          <w:divBdr>
            <w:top w:val="none" w:sz="0" w:space="0" w:color="auto"/>
            <w:left w:val="none" w:sz="0" w:space="0" w:color="auto"/>
            <w:bottom w:val="none" w:sz="0" w:space="0" w:color="auto"/>
            <w:right w:val="none" w:sz="0" w:space="0" w:color="auto"/>
          </w:divBdr>
        </w:div>
        <w:div w:id="583731279">
          <w:marLeft w:val="640"/>
          <w:marRight w:val="0"/>
          <w:marTop w:val="0"/>
          <w:marBottom w:val="0"/>
          <w:divBdr>
            <w:top w:val="none" w:sz="0" w:space="0" w:color="auto"/>
            <w:left w:val="none" w:sz="0" w:space="0" w:color="auto"/>
            <w:bottom w:val="none" w:sz="0" w:space="0" w:color="auto"/>
            <w:right w:val="none" w:sz="0" w:space="0" w:color="auto"/>
          </w:divBdr>
        </w:div>
        <w:div w:id="1265311476">
          <w:marLeft w:val="640"/>
          <w:marRight w:val="0"/>
          <w:marTop w:val="0"/>
          <w:marBottom w:val="0"/>
          <w:divBdr>
            <w:top w:val="none" w:sz="0" w:space="0" w:color="auto"/>
            <w:left w:val="none" w:sz="0" w:space="0" w:color="auto"/>
            <w:bottom w:val="none" w:sz="0" w:space="0" w:color="auto"/>
            <w:right w:val="none" w:sz="0" w:space="0" w:color="auto"/>
          </w:divBdr>
        </w:div>
        <w:div w:id="273489518">
          <w:marLeft w:val="640"/>
          <w:marRight w:val="0"/>
          <w:marTop w:val="0"/>
          <w:marBottom w:val="0"/>
          <w:divBdr>
            <w:top w:val="none" w:sz="0" w:space="0" w:color="auto"/>
            <w:left w:val="none" w:sz="0" w:space="0" w:color="auto"/>
            <w:bottom w:val="none" w:sz="0" w:space="0" w:color="auto"/>
            <w:right w:val="none" w:sz="0" w:space="0" w:color="auto"/>
          </w:divBdr>
        </w:div>
        <w:div w:id="1665668249">
          <w:marLeft w:val="640"/>
          <w:marRight w:val="0"/>
          <w:marTop w:val="0"/>
          <w:marBottom w:val="0"/>
          <w:divBdr>
            <w:top w:val="none" w:sz="0" w:space="0" w:color="auto"/>
            <w:left w:val="none" w:sz="0" w:space="0" w:color="auto"/>
            <w:bottom w:val="none" w:sz="0" w:space="0" w:color="auto"/>
            <w:right w:val="none" w:sz="0" w:space="0" w:color="auto"/>
          </w:divBdr>
        </w:div>
        <w:div w:id="1338384502">
          <w:marLeft w:val="640"/>
          <w:marRight w:val="0"/>
          <w:marTop w:val="0"/>
          <w:marBottom w:val="0"/>
          <w:divBdr>
            <w:top w:val="none" w:sz="0" w:space="0" w:color="auto"/>
            <w:left w:val="none" w:sz="0" w:space="0" w:color="auto"/>
            <w:bottom w:val="none" w:sz="0" w:space="0" w:color="auto"/>
            <w:right w:val="none" w:sz="0" w:space="0" w:color="auto"/>
          </w:divBdr>
        </w:div>
        <w:div w:id="1652364198">
          <w:marLeft w:val="640"/>
          <w:marRight w:val="0"/>
          <w:marTop w:val="0"/>
          <w:marBottom w:val="0"/>
          <w:divBdr>
            <w:top w:val="none" w:sz="0" w:space="0" w:color="auto"/>
            <w:left w:val="none" w:sz="0" w:space="0" w:color="auto"/>
            <w:bottom w:val="none" w:sz="0" w:space="0" w:color="auto"/>
            <w:right w:val="none" w:sz="0" w:space="0" w:color="auto"/>
          </w:divBdr>
        </w:div>
        <w:div w:id="1166088617">
          <w:marLeft w:val="640"/>
          <w:marRight w:val="0"/>
          <w:marTop w:val="0"/>
          <w:marBottom w:val="0"/>
          <w:divBdr>
            <w:top w:val="none" w:sz="0" w:space="0" w:color="auto"/>
            <w:left w:val="none" w:sz="0" w:space="0" w:color="auto"/>
            <w:bottom w:val="none" w:sz="0" w:space="0" w:color="auto"/>
            <w:right w:val="none" w:sz="0" w:space="0" w:color="auto"/>
          </w:divBdr>
        </w:div>
        <w:div w:id="2093231094">
          <w:marLeft w:val="640"/>
          <w:marRight w:val="0"/>
          <w:marTop w:val="0"/>
          <w:marBottom w:val="0"/>
          <w:divBdr>
            <w:top w:val="none" w:sz="0" w:space="0" w:color="auto"/>
            <w:left w:val="none" w:sz="0" w:space="0" w:color="auto"/>
            <w:bottom w:val="none" w:sz="0" w:space="0" w:color="auto"/>
            <w:right w:val="none" w:sz="0" w:space="0" w:color="auto"/>
          </w:divBdr>
        </w:div>
        <w:div w:id="549465425">
          <w:marLeft w:val="640"/>
          <w:marRight w:val="0"/>
          <w:marTop w:val="0"/>
          <w:marBottom w:val="0"/>
          <w:divBdr>
            <w:top w:val="none" w:sz="0" w:space="0" w:color="auto"/>
            <w:left w:val="none" w:sz="0" w:space="0" w:color="auto"/>
            <w:bottom w:val="none" w:sz="0" w:space="0" w:color="auto"/>
            <w:right w:val="none" w:sz="0" w:space="0" w:color="auto"/>
          </w:divBdr>
        </w:div>
        <w:div w:id="205457061">
          <w:marLeft w:val="640"/>
          <w:marRight w:val="0"/>
          <w:marTop w:val="0"/>
          <w:marBottom w:val="0"/>
          <w:divBdr>
            <w:top w:val="none" w:sz="0" w:space="0" w:color="auto"/>
            <w:left w:val="none" w:sz="0" w:space="0" w:color="auto"/>
            <w:bottom w:val="none" w:sz="0" w:space="0" w:color="auto"/>
            <w:right w:val="none" w:sz="0" w:space="0" w:color="auto"/>
          </w:divBdr>
        </w:div>
        <w:div w:id="2016036910">
          <w:marLeft w:val="640"/>
          <w:marRight w:val="0"/>
          <w:marTop w:val="0"/>
          <w:marBottom w:val="0"/>
          <w:divBdr>
            <w:top w:val="none" w:sz="0" w:space="0" w:color="auto"/>
            <w:left w:val="none" w:sz="0" w:space="0" w:color="auto"/>
            <w:bottom w:val="none" w:sz="0" w:space="0" w:color="auto"/>
            <w:right w:val="none" w:sz="0" w:space="0" w:color="auto"/>
          </w:divBdr>
        </w:div>
        <w:div w:id="505168286">
          <w:marLeft w:val="640"/>
          <w:marRight w:val="0"/>
          <w:marTop w:val="0"/>
          <w:marBottom w:val="0"/>
          <w:divBdr>
            <w:top w:val="none" w:sz="0" w:space="0" w:color="auto"/>
            <w:left w:val="none" w:sz="0" w:space="0" w:color="auto"/>
            <w:bottom w:val="none" w:sz="0" w:space="0" w:color="auto"/>
            <w:right w:val="none" w:sz="0" w:space="0" w:color="auto"/>
          </w:divBdr>
        </w:div>
        <w:div w:id="1959145043">
          <w:marLeft w:val="640"/>
          <w:marRight w:val="0"/>
          <w:marTop w:val="0"/>
          <w:marBottom w:val="0"/>
          <w:divBdr>
            <w:top w:val="none" w:sz="0" w:space="0" w:color="auto"/>
            <w:left w:val="none" w:sz="0" w:space="0" w:color="auto"/>
            <w:bottom w:val="none" w:sz="0" w:space="0" w:color="auto"/>
            <w:right w:val="none" w:sz="0" w:space="0" w:color="auto"/>
          </w:divBdr>
        </w:div>
        <w:div w:id="935209986">
          <w:marLeft w:val="640"/>
          <w:marRight w:val="0"/>
          <w:marTop w:val="0"/>
          <w:marBottom w:val="0"/>
          <w:divBdr>
            <w:top w:val="none" w:sz="0" w:space="0" w:color="auto"/>
            <w:left w:val="none" w:sz="0" w:space="0" w:color="auto"/>
            <w:bottom w:val="none" w:sz="0" w:space="0" w:color="auto"/>
            <w:right w:val="none" w:sz="0" w:space="0" w:color="auto"/>
          </w:divBdr>
        </w:div>
        <w:div w:id="1462727982">
          <w:marLeft w:val="640"/>
          <w:marRight w:val="0"/>
          <w:marTop w:val="0"/>
          <w:marBottom w:val="0"/>
          <w:divBdr>
            <w:top w:val="none" w:sz="0" w:space="0" w:color="auto"/>
            <w:left w:val="none" w:sz="0" w:space="0" w:color="auto"/>
            <w:bottom w:val="none" w:sz="0" w:space="0" w:color="auto"/>
            <w:right w:val="none" w:sz="0" w:space="0" w:color="auto"/>
          </w:divBdr>
        </w:div>
        <w:div w:id="418059635">
          <w:marLeft w:val="640"/>
          <w:marRight w:val="0"/>
          <w:marTop w:val="0"/>
          <w:marBottom w:val="0"/>
          <w:divBdr>
            <w:top w:val="none" w:sz="0" w:space="0" w:color="auto"/>
            <w:left w:val="none" w:sz="0" w:space="0" w:color="auto"/>
            <w:bottom w:val="none" w:sz="0" w:space="0" w:color="auto"/>
            <w:right w:val="none" w:sz="0" w:space="0" w:color="auto"/>
          </w:divBdr>
        </w:div>
        <w:div w:id="2050252573">
          <w:marLeft w:val="640"/>
          <w:marRight w:val="0"/>
          <w:marTop w:val="0"/>
          <w:marBottom w:val="0"/>
          <w:divBdr>
            <w:top w:val="none" w:sz="0" w:space="0" w:color="auto"/>
            <w:left w:val="none" w:sz="0" w:space="0" w:color="auto"/>
            <w:bottom w:val="none" w:sz="0" w:space="0" w:color="auto"/>
            <w:right w:val="none" w:sz="0" w:space="0" w:color="auto"/>
          </w:divBdr>
        </w:div>
      </w:divsChild>
    </w:div>
    <w:div w:id="2037075801">
      <w:bodyDiv w:val="1"/>
      <w:marLeft w:val="0"/>
      <w:marRight w:val="0"/>
      <w:marTop w:val="0"/>
      <w:marBottom w:val="0"/>
      <w:divBdr>
        <w:top w:val="none" w:sz="0" w:space="0" w:color="auto"/>
        <w:left w:val="none" w:sz="0" w:space="0" w:color="auto"/>
        <w:bottom w:val="none" w:sz="0" w:space="0" w:color="auto"/>
        <w:right w:val="none" w:sz="0" w:space="0" w:color="auto"/>
      </w:divBdr>
      <w:divsChild>
        <w:div w:id="79445979">
          <w:marLeft w:val="480"/>
          <w:marRight w:val="0"/>
          <w:marTop w:val="0"/>
          <w:marBottom w:val="0"/>
          <w:divBdr>
            <w:top w:val="none" w:sz="0" w:space="0" w:color="auto"/>
            <w:left w:val="none" w:sz="0" w:space="0" w:color="auto"/>
            <w:bottom w:val="none" w:sz="0" w:space="0" w:color="auto"/>
            <w:right w:val="none" w:sz="0" w:space="0" w:color="auto"/>
          </w:divBdr>
        </w:div>
        <w:div w:id="1084961841">
          <w:marLeft w:val="480"/>
          <w:marRight w:val="0"/>
          <w:marTop w:val="0"/>
          <w:marBottom w:val="0"/>
          <w:divBdr>
            <w:top w:val="none" w:sz="0" w:space="0" w:color="auto"/>
            <w:left w:val="none" w:sz="0" w:space="0" w:color="auto"/>
            <w:bottom w:val="none" w:sz="0" w:space="0" w:color="auto"/>
            <w:right w:val="none" w:sz="0" w:space="0" w:color="auto"/>
          </w:divBdr>
        </w:div>
        <w:div w:id="1202666024">
          <w:marLeft w:val="480"/>
          <w:marRight w:val="0"/>
          <w:marTop w:val="0"/>
          <w:marBottom w:val="0"/>
          <w:divBdr>
            <w:top w:val="none" w:sz="0" w:space="0" w:color="auto"/>
            <w:left w:val="none" w:sz="0" w:space="0" w:color="auto"/>
            <w:bottom w:val="none" w:sz="0" w:space="0" w:color="auto"/>
            <w:right w:val="none" w:sz="0" w:space="0" w:color="auto"/>
          </w:divBdr>
        </w:div>
        <w:div w:id="624384736">
          <w:marLeft w:val="480"/>
          <w:marRight w:val="0"/>
          <w:marTop w:val="0"/>
          <w:marBottom w:val="0"/>
          <w:divBdr>
            <w:top w:val="none" w:sz="0" w:space="0" w:color="auto"/>
            <w:left w:val="none" w:sz="0" w:space="0" w:color="auto"/>
            <w:bottom w:val="none" w:sz="0" w:space="0" w:color="auto"/>
            <w:right w:val="none" w:sz="0" w:space="0" w:color="auto"/>
          </w:divBdr>
        </w:div>
        <w:div w:id="1810904286">
          <w:marLeft w:val="480"/>
          <w:marRight w:val="0"/>
          <w:marTop w:val="0"/>
          <w:marBottom w:val="0"/>
          <w:divBdr>
            <w:top w:val="none" w:sz="0" w:space="0" w:color="auto"/>
            <w:left w:val="none" w:sz="0" w:space="0" w:color="auto"/>
            <w:bottom w:val="none" w:sz="0" w:space="0" w:color="auto"/>
            <w:right w:val="none" w:sz="0" w:space="0" w:color="auto"/>
          </w:divBdr>
        </w:div>
        <w:div w:id="1282107580">
          <w:marLeft w:val="480"/>
          <w:marRight w:val="0"/>
          <w:marTop w:val="0"/>
          <w:marBottom w:val="0"/>
          <w:divBdr>
            <w:top w:val="none" w:sz="0" w:space="0" w:color="auto"/>
            <w:left w:val="none" w:sz="0" w:space="0" w:color="auto"/>
            <w:bottom w:val="none" w:sz="0" w:space="0" w:color="auto"/>
            <w:right w:val="none" w:sz="0" w:space="0" w:color="auto"/>
          </w:divBdr>
        </w:div>
        <w:div w:id="164250546">
          <w:marLeft w:val="480"/>
          <w:marRight w:val="0"/>
          <w:marTop w:val="0"/>
          <w:marBottom w:val="0"/>
          <w:divBdr>
            <w:top w:val="none" w:sz="0" w:space="0" w:color="auto"/>
            <w:left w:val="none" w:sz="0" w:space="0" w:color="auto"/>
            <w:bottom w:val="none" w:sz="0" w:space="0" w:color="auto"/>
            <w:right w:val="none" w:sz="0" w:space="0" w:color="auto"/>
          </w:divBdr>
        </w:div>
        <w:div w:id="253174560">
          <w:marLeft w:val="480"/>
          <w:marRight w:val="0"/>
          <w:marTop w:val="0"/>
          <w:marBottom w:val="0"/>
          <w:divBdr>
            <w:top w:val="none" w:sz="0" w:space="0" w:color="auto"/>
            <w:left w:val="none" w:sz="0" w:space="0" w:color="auto"/>
            <w:bottom w:val="none" w:sz="0" w:space="0" w:color="auto"/>
            <w:right w:val="none" w:sz="0" w:space="0" w:color="auto"/>
          </w:divBdr>
        </w:div>
        <w:div w:id="518543846">
          <w:marLeft w:val="480"/>
          <w:marRight w:val="0"/>
          <w:marTop w:val="0"/>
          <w:marBottom w:val="0"/>
          <w:divBdr>
            <w:top w:val="none" w:sz="0" w:space="0" w:color="auto"/>
            <w:left w:val="none" w:sz="0" w:space="0" w:color="auto"/>
            <w:bottom w:val="none" w:sz="0" w:space="0" w:color="auto"/>
            <w:right w:val="none" w:sz="0" w:space="0" w:color="auto"/>
          </w:divBdr>
        </w:div>
        <w:div w:id="1576665950">
          <w:marLeft w:val="480"/>
          <w:marRight w:val="0"/>
          <w:marTop w:val="0"/>
          <w:marBottom w:val="0"/>
          <w:divBdr>
            <w:top w:val="none" w:sz="0" w:space="0" w:color="auto"/>
            <w:left w:val="none" w:sz="0" w:space="0" w:color="auto"/>
            <w:bottom w:val="none" w:sz="0" w:space="0" w:color="auto"/>
            <w:right w:val="none" w:sz="0" w:space="0" w:color="auto"/>
          </w:divBdr>
        </w:div>
        <w:div w:id="1127233881">
          <w:marLeft w:val="480"/>
          <w:marRight w:val="0"/>
          <w:marTop w:val="0"/>
          <w:marBottom w:val="0"/>
          <w:divBdr>
            <w:top w:val="none" w:sz="0" w:space="0" w:color="auto"/>
            <w:left w:val="none" w:sz="0" w:space="0" w:color="auto"/>
            <w:bottom w:val="none" w:sz="0" w:space="0" w:color="auto"/>
            <w:right w:val="none" w:sz="0" w:space="0" w:color="auto"/>
          </w:divBdr>
        </w:div>
        <w:div w:id="857162807">
          <w:marLeft w:val="480"/>
          <w:marRight w:val="0"/>
          <w:marTop w:val="0"/>
          <w:marBottom w:val="0"/>
          <w:divBdr>
            <w:top w:val="none" w:sz="0" w:space="0" w:color="auto"/>
            <w:left w:val="none" w:sz="0" w:space="0" w:color="auto"/>
            <w:bottom w:val="none" w:sz="0" w:space="0" w:color="auto"/>
            <w:right w:val="none" w:sz="0" w:space="0" w:color="auto"/>
          </w:divBdr>
        </w:div>
        <w:div w:id="89393016">
          <w:marLeft w:val="480"/>
          <w:marRight w:val="0"/>
          <w:marTop w:val="0"/>
          <w:marBottom w:val="0"/>
          <w:divBdr>
            <w:top w:val="none" w:sz="0" w:space="0" w:color="auto"/>
            <w:left w:val="none" w:sz="0" w:space="0" w:color="auto"/>
            <w:bottom w:val="none" w:sz="0" w:space="0" w:color="auto"/>
            <w:right w:val="none" w:sz="0" w:space="0" w:color="auto"/>
          </w:divBdr>
        </w:div>
        <w:div w:id="438961754">
          <w:marLeft w:val="480"/>
          <w:marRight w:val="0"/>
          <w:marTop w:val="0"/>
          <w:marBottom w:val="0"/>
          <w:divBdr>
            <w:top w:val="none" w:sz="0" w:space="0" w:color="auto"/>
            <w:left w:val="none" w:sz="0" w:space="0" w:color="auto"/>
            <w:bottom w:val="none" w:sz="0" w:space="0" w:color="auto"/>
            <w:right w:val="none" w:sz="0" w:space="0" w:color="auto"/>
          </w:divBdr>
        </w:div>
        <w:div w:id="734084403">
          <w:marLeft w:val="480"/>
          <w:marRight w:val="0"/>
          <w:marTop w:val="0"/>
          <w:marBottom w:val="0"/>
          <w:divBdr>
            <w:top w:val="none" w:sz="0" w:space="0" w:color="auto"/>
            <w:left w:val="none" w:sz="0" w:space="0" w:color="auto"/>
            <w:bottom w:val="none" w:sz="0" w:space="0" w:color="auto"/>
            <w:right w:val="none" w:sz="0" w:space="0" w:color="auto"/>
          </w:divBdr>
        </w:div>
        <w:div w:id="1496647447">
          <w:marLeft w:val="480"/>
          <w:marRight w:val="0"/>
          <w:marTop w:val="0"/>
          <w:marBottom w:val="0"/>
          <w:divBdr>
            <w:top w:val="none" w:sz="0" w:space="0" w:color="auto"/>
            <w:left w:val="none" w:sz="0" w:space="0" w:color="auto"/>
            <w:bottom w:val="none" w:sz="0" w:space="0" w:color="auto"/>
            <w:right w:val="none" w:sz="0" w:space="0" w:color="auto"/>
          </w:divBdr>
        </w:div>
        <w:div w:id="219287060">
          <w:marLeft w:val="480"/>
          <w:marRight w:val="0"/>
          <w:marTop w:val="0"/>
          <w:marBottom w:val="0"/>
          <w:divBdr>
            <w:top w:val="none" w:sz="0" w:space="0" w:color="auto"/>
            <w:left w:val="none" w:sz="0" w:space="0" w:color="auto"/>
            <w:bottom w:val="none" w:sz="0" w:space="0" w:color="auto"/>
            <w:right w:val="none" w:sz="0" w:space="0" w:color="auto"/>
          </w:divBdr>
        </w:div>
        <w:div w:id="723330392">
          <w:marLeft w:val="480"/>
          <w:marRight w:val="0"/>
          <w:marTop w:val="0"/>
          <w:marBottom w:val="0"/>
          <w:divBdr>
            <w:top w:val="none" w:sz="0" w:space="0" w:color="auto"/>
            <w:left w:val="none" w:sz="0" w:space="0" w:color="auto"/>
            <w:bottom w:val="none" w:sz="0" w:space="0" w:color="auto"/>
            <w:right w:val="none" w:sz="0" w:space="0" w:color="auto"/>
          </w:divBdr>
        </w:div>
        <w:div w:id="553081501">
          <w:marLeft w:val="480"/>
          <w:marRight w:val="0"/>
          <w:marTop w:val="0"/>
          <w:marBottom w:val="0"/>
          <w:divBdr>
            <w:top w:val="none" w:sz="0" w:space="0" w:color="auto"/>
            <w:left w:val="none" w:sz="0" w:space="0" w:color="auto"/>
            <w:bottom w:val="none" w:sz="0" w:space="0" w:color="auto"/>
            <w:right w:val="none" w:sz="0" w:space="0" w:color="auto"/>
          </w:divBdr>
        </w:div>
        <w:div w:id="1316911631">
          <w:marLeft w:val="480"/>
          <w:marRight w:val="0"/>
          <w:marTop w:val="0"/>
          <w:marBottom w:val="0"/>
          <w:divBdr>
            <w:top w:val="none" w:sz="0" w:space="0" w:color="auto"/>
            <w:left w:val="none" w:sz="0" w:space="0" w:color="auto"/>
            <w:bottom w:val="none" w:sz="0" w:space="0" w:color="auto"/>
            <w:right w:val="none" w:sz="0" w:space="0" w:color="auto"/>
          </w:divBdr>
        </w:div>
        <w:div w:id="1050953922">
          <w:marLeft w:val="480"/>
          <w:marRight w:val="0"/>
          <w:marTop w:val="0"/>
          <w:marBottom w:val="0"/>
          <w:divBdr>
            <w:top w:val="none" w:sz="0" w:space="0" w:color="auto"/>
            <w:left w:val="none" w:sz="0" w:space="0" w:color="auto"/>
            <w:bottom w:val="none" w:sz="0" w:space="0" w:color="auto"/>
            <w:right w:val="none" w:sz="0" w:space="0" w:color="auto"/>
          </w:divBdr>
        </w:div>
        <w:div w:id="1393232734">
          <w:marLeft w:val="480"/>
          <w:marRight w:val="0"/>
          <w:marTop w:val="0"/>
          <w:marBottom w:val="0"/>
          <w:divBdr>
            <w:top w:val="none" w:sz="0" w:space="0" w:color="auto"/>
            <w:left w:val="none" w:sz="0" w:space="0" w:color="auto"/>
            <w:bottom w:val="none" w:sz="0" w:space="0" w:color="auto"/>
            <w:right w:val="none" w:sz="0" w:space="0" w:color="auto"/>
          </w:divBdr>
        </w:div>
        <w:div w:id="571698327">
          <w:marLeft w:val="480"/>
          <w:marRight w:val="0"/>
          <w:marTop w:val="0"/>
          <w:marBottom w:val="0"/>
          <w:divBdr>
            <w:top w:val="none" w:sz="0" w:space="0" w:color="auto"/>
            <w:left w:val="none" w:sz="0" w:space="0" w:color="auto"/>
            <w:bottom w:val="none" w:sz="0" w:space="0" w:color="auto"/>
            <w:right w:val="none" w:sz="0" w:space="0" w:color="auto"/>
          </w:divBdr>
        </w:div>
        <w:div w:id="2049331195">
          <w:marLeft w:val="480"/>
          <w:marRight w:val="0"/>
          <w:marTop w:val="0"/>
          <w:marBottom w:val="0"/>
          <w:divBdr>
            <w:top w:val="none" w:sz="0" w:space="0" w:color="auto"/>
            <w:left w:val="none" w:sz="0" w:space="0" w:color="auto"/>
            <w:bottom w:val="none" w:sz="0" w:space="0" w:color="auto"/>
            <w:right w:val="none" w:sz="0" w:space="0" w:color="auto"/>
          </w:divBdr>
        </w:div>
        <w:div w:id="1835366712">
          <w:marLeft w:val="480"/>
          <w:marRight w:val="0"/>
          <w:marTop w:val="0"/>
          <w:marBottom w:val="0"/>
          <w:divBdr>
            <w:top w:val="none" w:sz="0" w:space="0" w:color="auto"/>
            <w:left w:val="none" w:sz="0" w:space="0" w:color="auto"/>
            <w:bottom w:val="none" w:sz="0" w:space="0" w:color="auto"/>
            <w:right w:val="none" w:sz="0" w:space="0" w:color="auto"/>
          </w:divBdr>
        </w:div>
        <w:div w:id="182596061">
          <w:marLeft w:val="480"/>
          <w:marRight w:val="0"/>
          <w:marTop w:val="0"/>
          <w:marBottom w:val="0"/>
          <w:divBdr>
            <w:top w:val="none" w:sz="0" w:space="0" w:color="auto"/>
            <w:left w:val="none" w:sz="0" w:space="0" w:color="auto"/>
            <w:bottom w:val="none" w:sz="0" w:space="0" w:color="auto"/>
            <w:right w:val="none" w:sz="0" w:space="0" w:color="auto"/>
          </w:divBdr>
        </w:div>
        <w:div w:id="1955361418">
          <w:marLeft w:val="480"/>
          <w:marRight w:val="0"/>
          <w:marTop w:val="0"/>
          <w:marBottom w:val="0"/>
          <w:divBdr>
            <w:top w:val="none" w:sz="0" w:space="0" w:color="auto"/>
            <w:left w:val="none" w:sz="0" w:space="0" w:color="auto"/>
            <w:bottom w:val="none" w:sz="0" w:space="0" w:color="auto"/>
            <w:right w:val="none" w:sz="0" w:space="0" w:color="auto"/>
          </w:divBdr>
        </w:div>
        <w:div w:id="1420326500">
          <w:marLeft w:val="480"/>
          <w:marRight w:val="0"/>
          <w:marTop w:val="0"/>
          <w:marBottom w:val="0"/>
          <w:divBdr>
            <w:top w:val="none" w:sz="0" w:space="0" w:color="auto"/>
            <w:left w:val="none" w:sz="0" w:space="0" w:color="auto"/>
            <w:bottom w:val="none" w:sz="0" w:space="0" w:color="auto"/>
            <w:right w:val="none" w:sz="0" w:space="0" w:color="auto"/>
          </w:divBdr>
        </w:div>
        <w:div w:id="404688179">
          <w:marLeft w:val="480"/>
          <w:marRight w:val="0"/>
          <w:marTop w:val="0"/>
          <w:marBottom w:val="0"/>
          <w:divBdr>
            <w:top w:val="none" w:sz="0" w:space="0" w:color="auto"/>
            <w:left w:val="none" w:sz="0" w:space="0" w:color="auto"/>
            <w:bottom w:val="none" w:sz="0" w:space="0" w:color="auto"/>
            <w:right w:val="none" w:sz="0" w:space="0" w:color="auto"/>
          </w:divBdr>
        </w:div>
        <w:div w:id="2052412811">
          <w:marLeft w:val="480"/>
          <w:marRight w:val="0"/>
          <w:marTop w:val="0"/>
          <w:marBottom w:val="0"/>
          <w:divBdr>
            <w:top w:val="none" w:sz="0" w:space="0" w:color="auto"/>
            <w:left w:val="none" w:sz="0" w:space="0" w:color="auto"/>
            <w:bottom w:val="none" w:sz="0" w:space="0" w:color="auto"/>
            <w:right w:val="none" w:sz="0" w:space="0" w:color="auto"/>
          </w:divBdr>
        </w:div>
        <w:div w:id="1225028011">
          <w:marLeft w:val="480"/>
          <w:marRight w:val="0"/>
          <w:marTop w:val="0"/>
          <w:marBottom w:val="0"/>
          <w:divBdr>
            <w:top w:val="none" w:sz="0" w:space="0" w:color="auto"/>
            <w:left w:val="none" w:sz="0" w:space="0" w:color="auto"/>
            <w:bottom w:val="none" w:sz="0" w:space="0" w:color="auto"/>
            <w:right w:val="none" w:sz="0" w:space="0" w:color="auto"/>
          </w:divBdr>
        </w:div>
        <w:div w:id="1567884861">
          <w:marLeft w:val="480"/>
          <w:marRight w:val="0"/>
          <w:marTop w:val="0"/>
          <w:marBottom w:val="0"/>
          <w:divBdr>
            <w:top w:val="none" w:sz="0" w:space="0" w:color="auto"/>
            <w:left w:val="none" w:sz="0" w:space="0" w:color="auto"/>
            <w:bottom w:val="none" w:sz="0" w:space="0" w:color="auto"/>
            <w:right w:val="none" w:sz="0" w:space="0" w:color="auto"/>
          </w:divBdr>
        </w:div>
        <w:div w:id="1838108463">
          <w:marLeft w:val="480"/>
          <w:marRight w:val="0"/>
          <w:marTop w:val="0"/>
          <w:marBottom w:val="0"/>
          <w:divBdr>
            <w:top w:val="none" w:sz="0" w:space="0" w:color="auto"/>
            <w:left w:val="none" w:sz="0" w:space="0" w:color="auto"/>
            <w:bottom w:val="none" w:sz="0" w:space="0" w:color="auto"/>
            <w:right w:val="none" w:sz="0" w:space="0" w:color="auto"/>
          </w:divBdr>
        </w:div>
        <w:div w:id="1875775540">
          <w:marLeft w:val="480"/>
          <w:marRight w:val="0"/>
          <w:marTop w:val="0"/>
          <w:marBottom w:val="0"/>
          <w:divBdr>
            <w:top w:val="none" w:sz="0" w:space="0" w:color="auto"/>
            <w:left w:val="none" w:sz="0" w:space="0" w:color="auto"/>
            <w:bottom w:val="none" w:sz="0" w:space="0" w:color="auto"/>
            <w:right w:val="none" w:sz="0" w:space="0" w:color="auto"/>
          </w:divBdr>
        </w:div>
        <w:div w:id="715396066">
          <w:marLeft w:val="480"/>
          <w:marRight w:val="0"/>
          <w:marTop w:val="0"/>
          <w:marBottom w:val="0"/>
          <w:divBdr>
            <w:top w:val="none" w:sz="0" w:space="0" w:color="auto"/>
            <w:left w:val="none" w:sz="0" w:space="0" w:color="auto"/>
            <w:bottom w:val="none" w:sz="0" w:space="0" w:color="auto"/>
            <w:right w:val="none" w:sz="0" w:space="0" w:color="auto"/>
          </w:divBdr>
        </w:div>
        <w:div w:id="1182745204">
          <w:marLeft w:val="480"/>
          <w:marRight w:val="0"/>
          <w:marTop w:val="0"/>
          <w:marBottom w:val="0"/>
          <w:divBdr>
            <w:top w:val="none" w:sz="0" w:space="0" w:color="auto"/>
            <w:left w:val="none" w:sz="0" w:space="0" w:color="auto"/>
            <w:bottom w:val="none" w:sz="0" w:space="0" w:color="auto"/>
            <w:right w:val="none" w:sz="0" w:space="0" w:color="auto"/>
          </w:divBdr>
        </w:div>
        <w:div w:id="163403072">
          <w:marLeft w:val="480"/>
          <w:marRight w:val="0"/>
          <w:marTop w:val="0"/>
          <w:marBottom w:val="0"/>
          <w:divBdr>
            <w:top w:val="none" w:sz="0" w:space="0" w:color="auto"/>
            <w:left w:val="none" w:sz="0" w:space="0" w:color="auto"/>
            <w:bottom w:val="none" w:sz="0" w:space="0" w:color="auto"/>
            <w:right w:val="none" w:sz="0" w:space="0" w:color="auto"/>
          </w:divBdr>
        </w:div>
        <w:div w:id="666902928">
          <w:marLeft w:val="480"/>
          <w:marRight w:val="0"/>
          <w:marTop w:val="0"/>
          <w:marBottom w:val="0"/>
          <w:divBdr>
            <w:top w:val="none" w:sz="0" w:space="0" w:color="auto"/>
            <w:left w:val="none" w:sz="0" w:space="0" w:color="auto"/>
            <w:bottom w:val="none" w:sz="0" w:space="0" w:color="auto"/>
            <w:right w:val="none" w:sz="0" w:space="0" w:color="auto"/>
          </w:divBdr>
        </w:div>
        <w:div w:id="292752049">
          <w:marLeft w:val="480"/>
          <w:marRight w:val="0"/>
          <w:marTop w:val="0"/>
          <w:marBottom w:val="0"/>
          <w:divBdr>
            <w:top w:val="none" w:sz="0" w:space="0" w:color="auto"/>
            <w:left w:val="none" w:sz="0" w:space="0" w:color="auto"/>
            <w:bottom w:val="none" w:sz="0" w:space="0" w:color="auto"/>
            <w:right w:val="none" w:sz="0" w:space="0" w:color="auto"/>
          </w:divBdr>
        </w:div>
        <w:div w:id="751466108">
          <w:marLeft w:val="480"/>
          <w:marRight w:val="0"/>
          <w:marTop w:val="0"/>
          <w:marBottom w:val="0"/>
          <w:divBdr>
            <w:top w:val="none" w:sz="0" w:space="0" w:color="auto"/>
            <w:left w:val="none" w:sz="0" w:space="0" w:color="auto"/>
            <w:bottom w:val="none" w:sz="0" w:space="0" w:color="auto"/>
            <w:right w:val="none" w:sz="0" w:space="0" w:color="auto"/>
          </w:divBdr>
        </w:div>
        <w:div w:id="583875744">
          <w:marLeft w:val="480"/>
          <w:marRight w:val="0"/>
          <w:marTop w:val="0"/>
          <w:marBottom w:val="0"/>
          <w:divBdr>
            <w:top w:val="none" w:sz="0" w:space="0" w:color="auto"/>
            <w:left w:val="none" w:sz="0" w:space="0" w:color="auto"/>
            <w:bottom w:val="none" w:sz="0" w:space="0" w:color="auto"/>
            <w:right w:val="none" w:sz="0" w:space="0" w:color="auto"/>
          </w:divBdr>
        </w:div>
        <w:div w:id="1410544041">
          <w:marLeft w:val="480"/>
          <w:marRight w:val="0"/>
          <w:marTop w:val="0"/>
          <w:marBottom w:val="0"/>
          <w:divBdr>
            <w:top w:val="none" w:sz="0" w:space="0" w:color="auto"/>
            <w:left w:val="none" w:sz="0" w:space="0" w:color="auto"/>
            <w:bottom w:val="none" w:sz="0" w:space="0" w:color="auto"/>
            <w:right w:val="none" w:sz="0" w:space="0" w:color="auto"/>
          </w:divBdr>
        </w:div>
        <w:div w:id="759105132">
          <w:marLeft w:val="480"/>
          <w:marRight w:val="0"/>
          <w:marTop w:val="0"/>
          <w:marBottom w:val="0"/>
          <w:divBdr>
            <w:top w:val="none" w:sz="0" w:space="0" w:color="auto"/>
            <w:left w:val="none" w:sz="0" w:space="0" w:color="auto"/>
            <w:bottom w:val="none" w:sz="0" w:space="0" w:color="auto"/>
            <w:right w:val="none" w:sz="0" w:space="0" w:color="auto"/>
          </w:divBdr>
        </w:div>
        <w:div w:id="1679766156">
          <w:marLeft w:val="480"/>
          <w:marRight w:val="0"/>
          <w:marTop w:val="0"/>
          <w:marBottom w:val="0"/>
          <w:divBdr>
            <w:top w:val="none" w:sz="0" w:space="0" w:color="auto"/>
            <w:left w:val="none" w:sz="0" w:space="0" w:color="auto"/>
            <w:bottom w:val="none" w:sz="0" w:space="0" w:color="auto"/>
            <w:right w:val="none" w:sz="0" w:space="0" w:color="auto"/>
          </w:divBdr>
        </w:div>
        <w:div w:id="1049956545">
          <w:marLeft w:val="480"/>
          <w:marRight w:val="0"/>
          <w:marTop w:val="0"/>
          <w:marBottom w:val="0"/>
          <w:divBdr>
            <w:top w:val="none" w:sz="0" w:space="0" w:color="auto"/>
            <w:left w:val="none" w:sz="0" w:space="0" w:color="auto"/>
            <w:bottom w:val="none" w:sz="0" w:space="0" w:color="auto"/>
            <w:right w:val="none" w:sz="0" w:space="0" w:color="auto"/>
          </w:divBdr>
        </w:div>
        <w:div w:id="1517429326">
          <w:marLeft w:val="480"/>
          <w:marRight w:val="0"/>
          <w:marTop w:val="0"/>
          <w:marBottom w:val="0"/>
          <w:divBdr>
            <w:top w:val="none" w:sz="0" w:space="0" w:color="auto"/>
            <w:left w:val="none" w:sz="0" w:space="0" w:color="auto"/>
            <w:bottom w:val="none" w:sz="0" w:space="0" w:color="auto"/>
            <w:right w:val="none" w:sz="0" w:space="0" w:color="auto"/>
          </w:divBdr>
        </w:div>
        <w:div w:id="324549367">
          <w:marLeft w:val="480"/>
          <w:marRight w:val="0"/>
          <w:marTop w:val="0"/>
          <w:marBottom w:val="0"/>
          <w:divBdr>
            <w:top w:val="none" w:sz="0" w:space="0" w:color="auto"/>
            <w:left w:val="none" w:sz="0" w:space="0" w:color="auto"/>
            <w:bottom w:val="none" w:sz="0" w:space="0" w:color="auto"/>
            <w:right w:val="none" w:sz="0" w:space="0" w:color="auto"/>
          </w:divBdr>
        </w:div>
        <w:div w:id="791243809">
          <w:marLeft w:val="480"/>
          <w:marRight w:val="0"/>
          <w:marTop w:val="0"/>
          <w:marBottom w:val="0"/>
          <w:divBdr>
            <w:top w:val="none" w:sz="0" w:space="0" w:color="auto"/>
            <w:left w:val="none" w:sz="0" w:space="0" w:color="auto"/>
            <w:bottom w:val="none" w:sz="0" w:space="0" w:color="auto"/>
            <w:right w:val="none" w:sz="0" w:space="0" w:color="auto"/>
          </w:divBdr>
        </w:div>
        <w:div w:id="1156452055">
          <w:marLeft w:val="480"/>
          <w:marRight w:val="0"/>
          <w:marTop w:val="0"/>
          <w:marBottom w:val="0"/>
          <w:divBdr>
            <w:top w:val="none" w:sz="0" w:space="0" w:color="auto"/>
            <w:left w:val="none" w:sz="0" w:space="0" w:color="auto"/>
            <w:bottom w:val="none" w:sz="0" w:space="0" w:color="auto"/>
            <w:right w:val="none" w:sz="0" w:space="0" w:color="auto"/>
          </w:divBdr>
        </w:div>
        <w:div w:id="1297875228">
          <w:marLeft w:val="480"/>
          <w:marRight w:val="0"/>
          <w:marTop w:val="0"/>
          <w:marBottom w:val="0"/>
          <w:divBdr>
            <w:top w:val="none" w:sz="0" w:space="0" w:color="auto"/>
            <w:left w:val="none" w:sz="0" w:space="0" w:color="auto"/>
            <w:bottom w:val="none" w:sz="0" w:space="0" w:color="auto"/>
            <w:right w:val="none" w:sz="0" w:space="0" w:color="auto"/>
          </w:divBdr>
        </w:div>
        <w:div w:id="590772709">
          <w:marLeft w:val="480"/>
          <w:marRight w:val="0"/>
          <w:marTop w:val="0"/>
          <w:marBottom w:val="0"/>
          <w:divBdr>
            <w:top w:val="none" w:sz="0" w:space="0" w:color="auto"/>
            <w:left w:val="none" w:sz="0" w:space="0" w:color="auto"/>
            <w:bottom w:val="none" w:sz="0" w:space="0" w:color="auto"/>
            <w:right w:val="none" w:sz="0" w:space="0" w:color="auto"/>
          </w:divBdr>
        </w:div>
        <w:div w:id="1901287291">
          <w:marLeft w:val="480"/>
          <w:marRight w:val="0"/>
          <w:marTop w:val="0"/>
          <w:marBottom w:val="0"/>
          <w:divBdr>
            <w:top w:val="none" w:sz="0" w:space="0" w:color="auto"/>
            <w:left w:val="none" w:sz="0" w:space="0" w:color="auto"/>
            <w:bottom w:val="none" w:sz="0" w:space="0" w:color="auto"/>
            <w:right w:val="none" w:sz="0" w:space="0" w:color="auto"/>
          </w:divBdr>
        </w:div>
        <w:div w:id="797064116">
          <w:marLeft w:val="480"/>
          <w:marRight w:val="0"/>
          <w:marTop w:val="0"/>
          <w:marBottom w:val="0"/>
          <w:divBdr>
            <w:top w:val="none" w:sz="0" w:space="0" w:color="auto"/>
            <w:left w:val="none" w:sz="0" w:space="0" w:color="auto"/>
            <w:bottom w:val="none" w:sz="0" w:space="0" w:color="auto"/>
            <w:right w:val="none" w:sz="0" w:space="0" w:color="auto"/>
          </w:divBdr>
        </w:div>
      </w:divsChild>
    </w:div>
    <w:div w:id="2045983926">
      <w:bodyDiv w:val="1"/>
      <w:marLeft w:val="0"/>
      <w:marRight w:val="0"/>
      <w:marTop w:val="0"/>
      <w:marBottom w:val="0"/>
      <w:divBdr>
        <w:top w:val="none" w:sz="0" w:space="0" w:color="auto"/>
        <w:left w:val="none" w:sz="0" w:space="0" w:color="auto"/>
        <w:bottom w:val="none" w:sz="0" w:space="0" w:color="auto"/>
        <w:right w:val="none" w:sz="0" w:space="0" w:color="auto"/>
      </w:divBdr>
    </w:div>
    <w:div w:id="2049716743">
      <w:bodyDiv w:val="1"/>
      <w:marLeft w:val="0"/>
      <w:marRight w:val="0"/>
      <w:marTop w:val="0"/>
      <w:marBottom w:val="0"/>
      <w:divBdr>
        <w:top w:val="none" w:sz="0" w:space="0" w:color="auto"/>
        <w:left w:val="none" w:sz="0" w:space="0" w:color="auto"/>
        <w:bottom w:val="none" w:sz="0" w:space="0" w:color="auto"/>
        <w:right w:val="none" w:sz="0" w:space="0" w:color="auto"/>
      </w:divBdr>
    </w:div>
    <w:div w:id="2050372992">
      <w:bodyDiv w:val="1"/>
      <w:marLeft w:val="0"/>
      <w:marRight w:val="0"/>
      <w:marTop w:val="0"/>
      <w:marBottom w:val="0"/>
      <w:divBdr>
        <w:top w:val="none" w:sz="0" w:space="0" w:color="auto"/>
        <w:left w:val="none" w:sz="0" w:space="0" w:color="auto"/>
        <w:bottom w:val="none" w:sz="0" w:space="0" w:color="auto"/>
        <w:right w:val="none" w:sz="0" w:space="0" w:color="auto"/>
      </w:divBdr>
    </w:div>
    <w:div w:id="2053651806">
      <w:bodyDiv w:val="1"/>
      <w:marLeft w:val="0"/>
      <w:marRight w:val="0"/>
      <w:marTop w:val="0"/>
      <w:marBottom w:val="0"/>
      <w:divBdr>
        <w:top w:val="none" w:sz="0" w:space="0" w:color="auto"/>
        <w:left w:val="none" w:sz="0" w:space="0" w:color="auto"/>
        <w:bottom w:val="none" w:sz="0" w:space="0" w:color="auto"/>
        <w:right w:val="none" w:sz="0" w:space="0" w:color="auto"/>
      </w:divBdr>
    </w:div>
    <w:div w:id="2054109852">
      <w:bodyDiv w:val="1"/>
      <w:marLeft w:val="0"/>
      <w:marRight w:val="0"/>
      <w:marTop w:val="0"/>
      <w:marBottom w:val="0"/>
      <w:divBdr>
        <w:top w:val="none" w:sz="0" w:space="0" w:color="auto"/>
        <w:left w:val="none" w:sz="0" w:space="0" w:color="auto"/>
        <w:bottom w:val="none" w:sz="0" w:space="0" w:color="auto"/>
        <w:right w:val="none" w:sz="0" w:space="0" w:color="auto"/>
      </w:divBdr>
    </w:div>
    <w:div w:id="2054848206">
      <w:bodyDiv w:val="1"/>
      <w:marLeft w:val="0"/>
      <w:marRight w:val="0"/>
      <w:marTop w:val="0"/>
      <w:marBottom w:val="0"/>
      <w:divBdr>
        <w:top w:val="none" w:sz="0" w:space="0" w:color="auto"/>
        <w:left w:val="none" w:sz="0" w:space="0" w:color="auto"/>
        <w:bottom w:val="none" w:sz="0" w:space="0" w:color="auto"/>
        <w:right w:val="none" w:sz="0" w:space="0" w:color="auto"/>
      </w:divBdr>
    </w:div>
    <w:div w:id="2055543716">
      <w:bodyDiv w:val="1"/>
      <w:marLeft w:val="0"/>
      <w:marRight w:val="0"/>
      <w:marTop w:val="0"/>
      <w:marBottom w:val="0"/>
      <w:divBdr>
        <w:top w:val="none" w:sz="0" w:space="0" w:color="auto"/>
        <w:left w:val="none" w:sz="0" w:space="0" w:color="auto"/>
        <w:bottom w:val="none" w:sz="0" w:space="0" w:color="auto"/>
        <w:right w:val="none" w:sz="0" w:space="0" w:color="auto"/>
      </w:divBdr>
    </w:div>
    <w:div w:id="2056737966">
      <w:bodyDiv w:val="1"/>
      <w:marLeft w:val="0"/>
      <w:marRight w:val="0"/>
      <w:marTop w:val="0"/>
      <w:marBottom w:val="0"/>
      <w:divBdr>
        <w:top w:val="none" w:sz="0" w:space="0" w:color="auto"/>
        <w:left w:val="none" w:sz="0" w:space="0" w:color="auto"/>
        <w:bottom w:val="none" w:sz="0" w:space="0" w:color="auto"/>
        <w:right w:val="none" w:sz="0" w:space="0" w:color="auto"/>
      </w:divBdr>
    </w:div>
    <w:div w:id="2060932267">
      <w:bodyDiv w:val="1"/>
      <w:marLeft w:val="0"/>
      <w:marRight w:val="0"/>
      <w:marTop w:val="0"/>
      <w:marBottom w:val="0"/>
      <w:divBdr>
        <w:top w:val="none" w:sz="0" w:space="0" w:color="auto"/>
        <w:left w:val="none" w:sz="0" w:space="0" w:color="auto"/>
        <w:bottom w:val="none" w:sz="0" w:space="0" w:color="auto"/>
        <w:right w:val="none" w:sz="0" w:space="0" w:color="auto"/>
      </w:divBdr>
    </w:div>
    <w:div w:id="2063938786">
      <w:bodyDiv w:val="1"/>
      <w:marLeft w:val="0"/>
      <w:marRight w:val="0"/>
      <w:marTop w:val="0"/>
      <w:marBottom w:val="0"/>
      <w:divBdr>
        <w:top w:val="none" w:sz="0" w:space="0" w:color="auto"/>
        <w:left w:val="none" w:sz="0" w:space="0" w:color="auto"/>
        <w:bottom w:val="none" w:sz="0" w:space="0" w:color="auto"/>
        <w:right w:val="none" w:sz="0" w:space="0" w:color="auto"/>
      </w:divBdr>
    </w:div>
    <w:div w:id="2064060238">
      <w:bodyDiv w:val="1"/>
      <w:marLeft w:val="0"/>
      <w:marRight w:val="0"/>
      <w:marTop w:val="0"/>
      <w:marBottom w:val="0"/>
      <w:divBdr>
        <w:top w:val="none" w:sz="0" w:space="0" w:color="auto"/>
        <w:left w:val="none" w:sz="0" w:space="0" w:color="auto"/>
        <w:bottom w:val="none" w:sz="0" w:space="0" w:color="auto"/>
        <w:right w:val="none" w:sz="0" w:space="0" w:color="auto"/>
      </w:divBdr>
    </w:div>
    <w:div w:id="2064795550">
      <w:bodyDiv w:val="1"/>
      <w:marLeft w:val="0"/>
      <w:marRight w:val="0"/>
      <w:marTop w:val="0"/>
      <w:marBottom w:val="0"/>
      <w:divBdr>
        <w:top w:val="none" w:sz="0" w:space="0" w:color="auto"/>
        <w:left w:val="none" w:sz="0" w:space="0" w:color="auto"/>
        <w:bottom w:val="none" w:sz="0" w:space="0" w:color="auto"/>
        <w:right w:val="none" w:sz="0" w:space="0" w:color="auto"/>
      </w:divBdr>
      <w:divsChild>
        <w:div w:id="1765882676">
          <w:marLeft w:val="640"/>
          <w:marRight w:val="0"/>
          <w:marTop w:val="0"/>
          <w:marBottom w:val="0"/>
          <w:divBdr>
            <w:top w:val="none" w:sz="0" w:space="0" w:color="auto"/>
            <w:left w:val="none" w:sz="0" w:space="0" w:color="auto"/>
            <w:bottom w:val="none" w:sz="0" w:space="0" w:color="auto"/>
            <w:right w:val="none" w:sz="0" w:space="0" w:color="auto"/>
          </w:divBdr>
        </w:div>
        <w:div w:id="1290666949">
          <w:marLeft w:val="640"/>
          <w:marRight w:val="0"/>
          <w:marTop w:val="0"/>
          <w:marBottom w:val="0"/>
          <w:divBdr>
            <w:top w:val="none" w:sz="0" w:space="0" w:color="auto"/>
            <w:left w:val="none" w:sz="0" w:space="0" w:color="auto"/>
            <w:bottom w:val="none" w:sz="0" w:space="0" w:color="auto"/>
            <w:right w:val="none" w:sz="0" w:space="0" w:color="auto"/>
          </w:divBdr>
        </w:div>
        <w:div w:id="909267452">
          <w:marLeft w:val="640"/>
          <w:marRight w:val="0"/>
          <w:marTop w:val="0"/>
          <w:marBottom w:val="0"/>
          <w:divBdr>
            <w:top w:val="none" w:sz="0" w:space="0" w:color="auto"/>
            <w:left w:val="none" w:sz="0" w:space="0" w:color="auto"/>
            <w:bottom w:val="none" w:sz="0" w:space="0" w:color="auto"/>
            <w:right w:val="none" w:sz="0" w:space="0" w:color="auto"/>
          </w:divBdr>
        </w:div>
        <w:div w:id="1458572767">
          <w:marLeft w:val="640"/>
          <w:marRight w:val="0"/>
          <w:marTop w:val="0"/>
          <w:marBottom w:val="0"/>
          <w:divBdr>
            <w:top w:val="none" w:sz="0" w:space="0" w:color="auto"/>
            <w:left w:val="none" w:sz="0" w:space="0" w:color="auto"/>
            <w:bottom w:val="none" w:sz="0" w:space="0" w:color="auto"/>
            <w:right w:val="none" w:sz="0" w:space="0" w:color="auto"/>
          </w:divBdr>
        </w:div>
        <w:div w:id="833108475">
          <w:marLeft w:val="640"/>
          <w:marRight w:val="0"/>
          <w:marTop w:val="0"/>
          <w:marBottom w:val="0"/>
          <w:divBdr>
            <w:top w:val="none" w:sz="0" w:space="0" w:color="auto"/>
            <w:left w:val="none" w:sz="0" w:space="0" w:color="auto"/>
            <w:bottom w:val="none" w:sz="0" w:space="0" w:color="auto"/>
            <w:right w:val="none" w:sz="0" w:space="0" w:color="auto"/>
          </w:divBdr>
        </w:div>
        <w:div w:id="1635452324">
          <w:marLeft w:val="640"/>
          <w:marRight w:val="0"/>
          <w:marTop w:val="0"/>
          <w:marBottom w:val="0"/>
          <w:divBdr>
            <w:top w:val="none" w:sz="0" w:space="0" w:color="auto"/>
            <w:left w:val="none" w:sz="0" w:space="0" w:color="auto"/>
            <w:bottom w:val="none" w:sz="0" w:space="0" w:color="auto"/>
            <w:right w:val="none" w:sz="0" w:space="0" w:color="auto"/>
          </w:divBdr>
        </w:div>
        <w:div w:id="1611937749">
          <w:marLeft w:val="640"/>
          <w:marRight w:val="0"/>
          <w:marTop w:val="0"/>
          <w:marBottom w:val="0"/>
          <w:divBdr>
            <w:top w:val="none" w:sz="0" w:space="0" w:color="auto"/>
            <w:left w:val="none" w:sz="0" w:space="0" w:color="auto"/>
            <w:bottom w:val="none" w:sz="0" w:space="0" w:color="auto"/>
            <w:right w:val="none" w:sz="0" w:space="0" w:color="auto"/>
          </w:divBdr>
        </w:div>
        <w:div w:id="239144397">
          <w:marLeft w:val="640"/>
          <w:marRight w:val="0"/>
          <w:marTop w:val="0"/>
          <w:marBottom w:val="0"/>
          <w:divBdr>
            <w:top w:val="none" w:sz="0" w:space="0" w:color="auto"/>
            <w:left w:val="none" w:sz="0" w:space="0" w:color="auto"/>
            <w:bottom w:val="none" w:sz="0" w:space="0" w:color="auto"/>
            <w:right w:val="none" w:sz="0" w:space="0" w:color="auto"/>
          </w:divBdr>
        </w:div>
        <w:div w:id="1806896527">
          <w:marLeft w:val="640"/>
          <w:marRight w:val="0"/>
          <w:marTop w:val="0"/>
          <w:marBottom w:val="0"/>
          <w:divBdr>
            <w:top w:val="none" w:sz="0" w:space="0" w:color="auto"/>
            <w:left w:val="none" w:sz="0" w:space="0" w:color="auto"/>
            <w:bottom w:val="none" w:sz="0" w:space="0" w:color="auto"/>
            <w:right w:val="none" w:sz="0" w:space="0" w:color="auto"/>
          </w:divBdr>
        </w:div>
        <w:div w:id="705373942">
          <w:marLeft w:val="640"/>
          <w:marRight w:val="0"/>
          <w:marTop w:val="0"/>
          <w:marBottom w:val="0"/>
          <w:divBdr>
            <w:top w:val="none" w:sz="0" w:space="0" w:color="auto"/>
            <w:left w:val="none" w:sz="0" w:space="0" w:color="auto"/>
            <w:bottom w:val="none" w:sz="0" w:space="0" w:color="auto"/>
            <w:right w:val="none" w:sz="0" w:space="0" w:color="auto"/>
          </w:divBdr>
        </w:div>
        <w:div w:id="1359232190">
          <w:marLeft w:val="640"/>
          <w:marRight w:val="0"/>
          <w:marTop w:val="0"/>
          <w:marBottom w:val="0"/>
          <w:divBdr>
            <w:top w:val="none" w:sz="0" w:space="0" w:color="auto"/>
            <w:left w:val="none" w:sz="0" w:space="0" w:color="auto"/>
            <w:bottom w:val="none" w:sz="0" w:space="0" w:color="auto"/>
            <w:right w:val="none" w:sz="0" w:space="0" w:color="auto"/>
          </w:divBdr>
        </w:div>
        <w:div w:id="1780485115">
          <w:marLeft w:val="640"/>
          <w:marRight w:val="0"/>
          <w:marTop w:val="0"/>
          <w:marBottom w:val="0"/>
          <w:divBdr>
            <w:top w:val="none" w:sz="0" w:space="0" w:color="auto"/>
            <w:left w:val="none" w:sz="0" w:space="0" w:color="auto"/>
            <w:bottom w:val="none" w:sz="0" w:space="0" w:color="auto"/>
            <w:right w:val="none" w:sz="0" w:space="0" w:color="auto"/>
          </w:divBdr>
        </w:div>
        <w:div w:id="468792444">
          <w:marLeft w:val="640"/>
          <w:marRight w:val="0"/>
          <w:marTop w:val="0"/>
          <w:marBottom w:val="0"/>
          <w:divBdr>
            <w:top w:val="none" w:sz="0" w:space="0" w:color="auto"/>
            <w:left w:val="none" w:sz="0" w:space="0" w:color="auto"/>
            <w:bottom w:val="none" w:sz="0" w:space="0" w:color="auto"/>
            <w:right w:val="none" w:sz="0" w:space="0" w:color="auto"/>
          </w:divBdr>
        </w:div>
        <w:div w:id="416245064">
          <w:marLeft w:val="640"/>
          <w:marRight w:val="0"/>
          <w:marTop w:val="0"/>
          <w:marBottom w:val="0"/>
          <w:divBdr>
            <w:top w:val="none" w:sz="0" w:space="0" w:color="auto"/>
            <w:left w:val="none" w:sz="0" w:space="0" w:color="auto"/>
            <w:bottom w:val="none" w:sz="0" w:space="0" w:color="auto"/>
            <w:right w:val="none" w:sz="0" w:space="0" w:color="auto"/>
          </w:divBdr>
        </w:div>
        <w:div w:id="518158624">
          <w:marLeft w:val="640"/>
          <w:marRight w:val="0"/>
          <w:marTop w:val="0"/>
          <w:marBottom w:val="0"/>
          <w:divBdr>
            <w:top w:val="none" w:sz="0" w:space="0" w:color="auto"/>
            <w:left w:val="none" w:sz="0" w:space="0" w:color="auto"/>
            <w:bottom w:val="none" w:sz="0" w:space="0" w:color="auto"/>
            <w:right w:val="none" w:sz="0" w:space="0" w:color="auto"/>
          </w:divBdr>
        </w:div>
        <w:div w:id="1865366271">
          <w:marLeft w:val="640"/>
          <w:marRight w:val="0"/>
          <w:marTop w:val="0"/>
          <w:marBottom w:val="0"/>
          <w:divBdr>
            <w:top w:val="none" w:sz="0" w:space="0" w:color="auto"/>
            <w:left w:val="none" w:sz="0" w:space="0" w:color="auto"/>
            <w:bottom w:val="none" w:sz="0" w:space="0" w:color="auto"/>
            <w:right w:val="none" w:sz="0" w:space="0" w:color="auto"/>
          </w:divBdr>
        </w:div>
        <w:div w:id="1851946811">
          <w:marLeft w:val="640"/>
          <w:marRight w:val="0"/>
          <w:marTop w:val="0"/>
          <w:marBottom w:val="0"/>
          <w:divBdr>
            <w:top w:val="none" w:sz="0" w:space="0" w:color="auto"/>
            <w:left w:val="none" w:sz="0" w:space="0" w:color="auto"/>
            <w:bottom w:val="none" w:sz="0" w:space="0" w:color="auto"/>
            <w:right w:val="none" w:sz="0" w:space="0" w:color="auto"/>
          </w:divBdr>
        </w:div>
        <w:div w:id="1169903694">
          <w:marLeft w:val="640"/>
          <w:marRight w:val="0"/>
          <w:marTop w:val="0"/>
          <w:marBottom w:val="0"/>
          <w:divBdr>
            <w:top w:val="none" w:sz="0" w:space="0" w:color="auto"/>
            <w:left w:val="none" w:sz="0" w:space="0" w:color="auto"/>
            <w:bottom w:val="none" w:sz="0" w:space="0" w:color="auto"/>
            <w:right w:val="none" w:sz="0" w:space="0" w:color="auto"/>
          </w:divBdr>
        </w:div>
        <w:div w:id="1530678287">
          <w:marLeft w:val="640"/>
          <w:marRight w:val="0"/>
          <w:marTop w:val="0"/>
          <w:marBottom w:val="0"/>
          <w:divBdr>
            <w:top w:val="none" w:sz="0" w:space="0" w:color="auto"/>
            <w:left w:val="none" w:sz="0" w:space="0" w:color="auto"/>
            <w:bottom w:val="none" w:sz="0" w:space="0" w:color="auto"/>
            <w:right w:val="none" w:sz="0" w:space="0" w:color="auto"/>
          </w:divBdr>
        </w:div>
        <w:div w:id="112553685">
          <w:marLeft w:val="640"/>
          <w:marRight w:val="0"/>
          <w:marTop w:val="0"/>
          <w:marBottom w:val="0"/>
          <w:divBdr>
            <w:top w:val="none" w:sz="0" w:space="0" w:color="auto"/>
            <w:left w:val="none" w:sz="0" w:space="0" w:color="auto"/>
            <w:bottom w:val="none" w:sz="0" w:space="0" w:color="auto"/>
            <w:right w:val="none" w:sz="0" w:space="0" w:color="auto"/>
          </w:divBdr>
        </w:div>
        <w:div w:id="2127501293">
          <w:marLeft w:val="640"/>
          <w:marRight w:val="0"/>
          <w:marTop w:val="0"/>
          <w:marBottom w:val="0"/>
          <w:divBdr>
            <w:top w:val="none" w:sz="0" w:space="0" w:color="auto"/>
            <w:left w:val="none" w:sz="0" w:space="0" w:color="auto"/>
            <w:bottom w:val="none" w:sz="0" w:space="0" w:color="auto"/>
            <w:right w:val="none" w:sz="0" w:space="0" w:color="auto"/>
          </w:divBdr>
        </w:div>
        <w:div w:id="1967084530">
          <w:marLeft w:val="640"/>
          <w:marRight w:val="0"/>
          <w:marTop w:val="0"/>
          <w:marBottom w:val="0"/>
          <w:divBdr>
            <w:top w:val="none" w:sz="0" w:space="0" w:color="auto"/>
            <w:left w:val="none" w:sz="0" w:space="0" w:color="auto"/>
            <w:bottom w:val="none" w:sz="0" w:space="0" w:color="auto"/>
            <w:right w:val="none" w:sz="0" w:space="0" w:color="auto"/>
          </w:divBdr>
        </w:div>
        <w:div w:id="449016418">
          <w:marLeft w:val="640"/>
          <w:marRight w:val="0"/>
          <w:marTop w:val="0"/>
          <w:marBottom w:val="0"/>
          <w:divBdr>
            <w:top w:val="none" w:sz="0" w:space="0" w:color="auto"/>
            <w:left w:val="none" w:sz="0" w:space="0" w:color="auto"/>
            <w:bottom w:val="none" w:sz="0" w:space="0" w:color="auto"/>
            <w:right w:val="none" w:sz="0" w:space="0" w:color="auto"/>
          </w:divBdr>
        </w:div>
        <w:div w:id="826747558">
          <w:marLeft w:val="640"/>
          <w:marRight w:val="0"/>
          <w:marTop w:val="0"/>
          <w:marBottom w:val="0"/>
          <w:divBdr>
            <w:top w:val="none" w:sz="0" w:space="0" w:color="auto"/>
            <w:left w:val="none" w:sz="0" w:space="0" w:color="auto"/>
            <w:bottom w:val="none" w:sz="0" w:space="0" w:color="auto"/>
            <w:right w:val="none" w:sz="0" w:space="0" w:color="auto"/>
          </w:divBdr>
        </w:div>
        <w:div w:id="860239658">
          <w:marLeft w:val="640"/>
          <w:marRight w:val="0"/>
          <w:marTop w:val="0"/>
          <w:marBottom w:val="0"/>
          <w:divBdr>
            <w:top w:val="none" w:sz="0" w:space="0" w:color="auto"/>
            <w:left w:val="none" w:sz="0" w:space="0" w:color="auto"/>
            <w:bottom w:val="none" w:sz="0" w:space="0" w:color="auto"/>
            <w:right w:val="none" w:sz="0" w:space="0" w:color="auto"/>
          </w:divBdr>
        </w:div>
        <w:div w:id="1449929355">
          <w:marLeft w:val="640"/>
          <w:marRight w:val="0"/>
          <w:marTop w:val="0"/>
          <w:marBottom w:val="0"/>
          <w:divBdr>
            <w:top w:val="none" w:sz="0" w:space="0" w:color="auto"/>
            <w:left w:val="none" w:sz="0" w:space="0" w:color="auto"/>
            <w:bottom w:val="none" w:sz="0" w:space="0" w:color="auto"/>
            <w:right w:val="none" w:sz="0" w:space="0" w:color="auto"/>
          </w:divBdr>
        </w:div>
        <w:div w:id="538783033">
          <w:marLeft w:val="640"/>
          <w:marRight w:val="0"/>
          <w:marTop w:val="0"/>
          <w:marBottom w:val="0"/>
          <w:divBdr>
            <w:top w:val="none" w:sz="0" w:space="0" w:color="auto"/>
            <w:left w:val="none" w:sz="0" w:space="0" w:color="auto"/>
            <w:bottom w:val="none" w:sz="0" w:space="0" w:color="auto"/>
            <w:right w:val="none" w:sz="0" w:space="0" w:color="auto"/>
          </w:divBdr>
        </w:div>
        <w:div w:id="1773695893">
          <w:marLeft w:val="640"/>
          <w:marRight w:val="0"/>
          <w:marTop w:val="0"/>
          <w:marBottom w:val="0"/>
          <w:divBdr>
            <w:top w:val="none" w:sz="0" w:space="0" w:color="auto"/>
            <w:left w:val="none" w:sz="0" w:space="0" w:color="auto"/>
            <w:bottom w:val="none" w:sz="0" w:space="0" w:color="auto"/>
            <w:right w:val="none" w:sz="0" w:space="0" w:color="auto"/>
          </w:divBdr>
        </w:div>
        <w:div w:id="894781882">
          <w:marLeft w:val="640"/>
          <w:marRight w:val="0"/>
          <w:marTop w:val="0"/>
          <w:marBottom w:val="0"/>
          <w:divBdr>
            <w:top w:val="none" w:sz="0" w:space="0" w:color="auto"/>
            <w:left w:val="none" w:sz="0" w:space="0" w:color="auto"/>
            <w:bottom w:val="none" w:sz="0" w:space="0" w:color="auto"/>
            <w:right w:val="none" w:sz="0" w:space="0" w:color="auto"/>
          </w:divBdr>
        </w:div>
        <w:div w:id="208224945">
          <w:marLeft w:val="640"/>
          <w:marRight w:val="0"/>
          <w:marTop w:val="0"/>
          <w:marBottom w:val="0"/>
          <w:divBdr>
            <w:top w:val="none" w:sz="0" w:space="0" w:color="auto"/>
            <w:left w:val="none" w:sz="0" w:space="0" w:color="auto"/>
            <w:bottom w:val="none" w:sz="0" w:space="0" w:color="auto"/>
            <w:right w:val="none" w:sz="0" w:space="0" w:color="auto"/>
          </w:divBdr>
        </w:div>
        <w:div w:id="543831302">
          <w:marLeft w:val="640"/>
          <w:marRight w:val="0"/>
          <w:marTop w:val="0"/>
          <w:marBottom w:val="0"/>
          <w:divBdr>
            <w:top w:val="none" w:sz="0" w:space="0" w:color="auto"/>
            <w:left w:val="none" w:sz="0" w:space="0" w:color="auto"/>
            <w:bottom w:val="none" w:sz="0" w:space="0" w:color="auto"/>
            <w:right w:val="none" w:sz="0" w:space="0" w:color="auto"/>
          </w:divBdr>
        </w:div>
        <w:div w:id="816537324">
          <w:marLeft w:val="640"/>
          <w:marRight w:val="0"/>
          <w:marTop w:val="0"/>
          <w:marBottom w:val="0"/>
          <w:divBdr>
            <w:top w:val="none" w:sz="0" w:space="0" w:color="auto"/>
            <w:left w:val="none" w:sz="0" w:space="0" w:color="auto"/>
            <w:bottom w:val="none" w:sz="0" w:space="0" w:color="auto"/>
            <w:right w:val="none" w:sz="0" w:space="0" w:color="auto"/>
          </w:divBdr>
        </w:div>
        <w:div w:id="506554453">
          <w:marLeft w:val="640"/>
          <w:marRight w:val="0"/>
          <w:marTop w:val="0"/>
          <w:marBottom w:val="0"/>
          <w:divBdr>
            <w:top w:val="none" w:sz="0" w:space="0" w:color="auto"/>
            <w:left w:val="none" w:sz="0" w:space="0" w:color="auto"/>
            <w:bottom w:val="none" w:sz="0" w:space="0" w:color="auto"/>
            <w:right w:val="none" w:sz="0" w:space="0" w:color="auto"/>
          </w:divBdr>
        </w:div>
        <w:div w:id="949240510">
          <w:marLeft w:val="640"/>
          <w:marRight w:val="0"/>
          <w:marTop w:val="0"/>
          <w:marBottom w:val="0"/>
          <w:divBdr>
            <w:top w:val="none" w:sz="0" w:space="0" w:color="auto"/>
            <w:left w:val="none" w:sz="0" w:space="0" w:color="auto"/>
            <w:bottom w:val="none" w:sz="0" w:space="0" w:color="auto"/>
            <w:right w:val="none" w:sz="0" w:space="0" w:color="auto"/>
          </w:divBdr>
        </w:div>
        <w:div w:id="352650919">
          <w:marLeft w:val="640"/>
          <w:marRight w:val="0"/>
          <w:marTop w:val="0"/>
          <w:marBottom w:val="0"/>
          <w:divBdr>
            <w:top w:val="none" w:sz="0" w:space="0" w:color="auto"/>
            <w:left w:val="none" w:sz="0" w:space="0" w:color="auto"/>
            <w:bottom w:val="none" w:sz="0" w:space="0" w:color="auto"/>
            <w:right w:val="none" w:sz="0" w:space="0" w:color="auto"/>
          </w:divBdr>
        </w:div>
        <w:div w:id="811673953">
          <w:marLeft w:val="640"/>
          <w:marRight w:val="0"/>
          <w:marTop w:val="0"/>
          <w:marBottom w:val="0"/>
          <w:divBdr>
            <w:top w:val="none" w:sz="0" w:space="0" w:color="auto"/>
            <w:left w:val="none" w:sz="0" w:space="0" w:color="auto"/>
            <w:bottom w:val="none" w:sz="0" w:space="0" w:color="auto"/>
            <w:right w:val="none" w:sz="0" w:space="0" w:color="auto"/>
          </w:divBdr>
        </w:div>
        <w:div w:id="123280161">
          <w:marLeft w:val="640"/>
          <w:marRight w:val="0"/>
          <w:marTop w:val="0"/>
          <w:marBottom w:val="0"/>
          <w:divBdr>
            <w:top w:val="none" w:sz="0" w:space="0" w:color="auto"/>
            <w:left w:val="none" w:sz="0" w:space="0" w:color="auto"/>
            <w:bottom w:val="none" w:sz="0" w:space="0" w:color="auto"/>
            <w:right w:val="none" w:sz="0" w:space="0" w:color="auto"/>
          </w:divBdr>
        </w:div>
        <w:div w:id="1173642055">
          <w:marLeft w:val="640"/>
          <w:marRight w:val="0"/>
          <w:marTop w:val="0"/>
          <w:marBottom w:val="0"/>
          <w:divBdr>
            <w:top w:val="none" w:sz="0" w:space="0" w:color="auto"/>
            <w:left w:val="none" w:sz="0" w:space="0" w:color="auto"/>
            <w:bottom w:val="none" w:sz="0" w:space="0" w:color="auto"/>
            <w:right w:val="none" w:sz="0" w:space="0" w:color="auto"/>
          </w:divBdr>
        </w:div>
        <w:div w:id="1395619462">
          <w:marLeft w:val="640"/>
          <w:marRight w:val="0"/>
          <w:marTop w:val="0"/>
          <w:marBottom w:val="0"/>
          <w:divBdr>
            <w:top w:val="none" w:sz="0" w:space="0" w:color="auto"/>
            <w:left w:val="none" w:sz="0" w:space="0" w:color="auto"/>
            <w:bottom w:val="none" w:sz="0" w:space="0" w:color="auto"/>
            <w:right w:val="none" w:sz="0" w:space="0" w:color="auto"/>
          </w:divBdr>
        </w:div>
        <w:div w:id="352456693">
          <w:marLeft w:val="640"/>
          <w:marRight w:val="0"/>
          <w:marTop w:val="0"/>
          <w:marBottom w:val="0"/>
          <w:divBdr>
            <w:top w:val="none" w:sz="0" w:space="0" w:color="auto"/>
            <w:left w:val="none" w:sz="0" w:space="0" w:color="auto"/>
            <w:bottom w:val="none" w:sz="0" w:space="0" w:color="auto"/>
            <w:right w:val="none" w:sz="0" w:space="0" w:color="auto"/>
          </w:divBdr>
        </w:div>
        <w:div w:id="763497905">
          <w:marLeft w:val="640"/>
          <w:marRight w:val="0"/>
          <w:marTop w:val="0"/>
          <w:marBottom w:val="0"/>
          <w:divBdr>
            <w:top w:val="none" w:sz="0" w:space="0" w:color="auto"/>
            <w:left w:val="none" w:sz="0" w:space="0" w:color="auto"/>
            <w:bottom w:val="none" w:sz="0" w:space="0" w:color="auto"/>
            <w:right w:val="none" w:sz="0" w:space="0" w:color="auto"/>
          </w:divBdr>
        </w:div>
        <w:div w:id="1302998478">
          <w:marLeft w:val="640"/>
          <w:marRight w:val="0"/>
          <w:marTop w:val="0"/>
          <w:marBottom w:val="0"/>
          <w:divBdr>
            <w:top w:val="none" w:sz="0" w:space="0" w:color="auto"/>
            <w:left w:val="none" w:sz="0" w:space="0" w:color="auto"/>
            <w:bottom w:val="none" w:sz="0" w:space="0" w:color="auto"/>
            <w:right w:val="none" w:sz="0" w:space="0" w:color="auto"/>
          </w:divBdr>
        </w:div>
        <w:div w:id="1442796317">
          <w:marLeft w:val="640"/>
          <w:marRight w:val="0"/>
          <w:marTop w:val="0"/>
          <w:marBottom w:val="0"/>
          <w:divBdr>
            <w:top w:val="none" w:sz="0" w:space="0" w:color="auto"/>
            <w:left w:val="none" w:sz="0" w:space="0" w:color="auto"/>
            <w:bottom w:val="none" w:sz="0" w:space="0" w:color="auto"/>
            <w:right w:val="none" w:sz="0" w:space="0" w:color="auto"/>
          </w:divBdr>
        </w:div>
        <w:div w:id="373122638">
          <w:marLeft w:val="640"/>
          <w:marRight w:val="0"/>
          <w:marTop w:val="0"/>
          <w:marBottom w:val="0"/>
          <w:divBdr>
            <w:top w:val="none" w:sz="0" w:space="0" w:color="auto"/>
            <w:left w:val="none" w:sz="0" w:space="0" w:color="auto"/>
            <w:bottom w:val="none" w:sz="0" w:space="0" w:color="auto"/>
            <w:right w:val="none" w:sz="0" w:space="0" w:color="auto"/>
          </w:divBdr>
        </w:div>
        <w:div w:id="1610162722">
          <w:marLeft w:val="640"/>
          <w:marRight w:val="0"/>
          <w:marTop w:val="0"/>
          <w:marBottom w:val="0"/>
          <w:divBdr>
            <w:top w:val="none" w:sz="0" w:space="0" w:color="auto"/>
            <w:left w:val="none" w:sz="0" w:space="0" w:color="auto"/>
            <w:bottom w:val="none" w:sz="0" w:space="0" w:color="auto"/>
            <w:right w:val="none" w:sz="0" w:space="0" w:color="auto"/>
          </w:divBdr>
        </w:div>
        <w:div w:id="1977906080">
          <w:marLeft w:val="640"/>
          <w:marRight w:val="0"/>
          <w:marTop w:val="0"/>
          <w:marBottom w:val="0"/>
          <w:divBdr>
            <w:top w:val="none" w:sz="0" w:space="0" w:color="auto"/>
            <w:left w:val="none" w:sz="0" w:space="0" w:color="auto"/>
            <w:bottom w:val="none" w:sz="0" w:space="0" w:color="auto"/>
            <w:right w:val="none" w:sz="0" w:space="0" w:color="auto"/>
          </w:divBdr>
        </w:div>
        <w:div w:id="1701197944">
          <w:marLeft w:val="640"/>
          <w:marRight w:val="0"/>
          <w:marTop w:val="0"/>
          <w:marBottom w:val="0"/>
          <w:divBdr>
            <w:top w:val="none" w:sz="0" w:space="0" w:color="auto"/>
            <w:left w:val="none" w:sz="0" w:space="0" w:color="auto"/>
            <w:bottom w:val="none" w:sz="0" w:space="0" w:color="auto"/>
            <w:right w:val="none" w:sz="0" w:space="0" w:color="auto"/>
          </w:divBdr>
        </w:div>
        <w:div w:id="1500537890">
          <w:marLeft w:val="640"/>
          <w:marRight w:val="0"/>
          <w:marTop w:val="0"/>
          <w:marBottom w:val="0"/>
          <w:divBdr>
            <w:top w:val="none" w:sz="0" w:space="0" w:color="auto"/>
            <w:left w:val="none" w:sz="0" w:space="0" w:color="auto"/>
            <w:bottom w:val="none" w:sz="0" w:space="0" w:color="auto"/>
            <w:right w:val="none" w:sz="0" w:space="0" w:color="auto"/>
          </w:divBdr>
        </w:div>
        <w:div w:id="583688873">
          <w:marLeft w:val="640"/>
          <w:marRight w:val="0"/>
          <w:marTop w:val="0"/>
          <w:marBottom w:val="0"/>
          <w:divBdr>
            <w:top w:val="none" w:sz="0" w:space="0" w:color="auto"/>
            <w:left w:val="none" w:sz="0" w:space="0" w:color="auto"/>
            <w:bottom w:val="none" w:sz="0" w:space="0" w:color="auto"/>
            <w:right w:val="none" w:sz="0" w:space="0" w:color="auto"/>
          </w:divBdr>
        </w:div>
        <w:div w:id="286395109">
          <w:marLeft w:val="640"/>
          <w:marRight w:val="0"/>
          <w:marTop w:val="0"/>
          <w:marBottom w:val="0"/>
          <w:divBdr>
            <w:top w:val="none" w:sz="0" w:space="0" w:color="auto"/>
            <w:left w:val="none" w:sz="0" w:space="0" w:color="auto"/>
            <w:bottom w:val="none" w:sz="0" w:space="0" w:color="auto"/>
            <w:right w:val="none" w:sz="0" w:space="0" w:color="auto"/>
          </w:divBdr>
        </w:div>
        <w:div w:id="243224107">
          <w:marLeft w:val="640"/>
          <w:marRight w:val="0"/>
          <w:marTop w:val="0"/>
          <w:marBottom w:val="0"/>
          <w:divBdr>
            <w:top w:val="none" w:sz="0" w:space="0" w:color="auto"/>
            <w:left w:val="none" w:sz="0" w:space="0" w:color="auto"/>
            <w:bottom w:val="none" w:sz="0" w:space="0" w:color="auto"/>
            <w:right w:val="none" w:sz="0" w:space="0" w:color="auto"/>
          </w:divBdr>
        </w:div>
        <w:div w:id="1883326756">
          <w:marLeft w:val="640"/>
          <w:marRight w:val="0"/>
          <w:marTop w:val="0"/>
          <w:marBottom w:val="0"/>
          <w:divBdr>
            <w:top w:val="none" w:sz="0" w:space="0" w:color="auto"/>
            <w:left w:val="none" w:sz="0" w:space="0" w:color="auto"/>
            <w:bottom w:val="none" w:sz="0" w:space="0" w:color="auto"/>
            <w:right w:val="none" w:sz="0" w:space="0" w:color="auto"/>
          </w:divBdr>
        </w:div>
        <w:div w:id="119039226">
          <w:marLeft w:val="640"/>
          <w:marRight w:val="0"/>
          <w:marTop w:val="0"/>
          <w:marBottom w:val="0"/>
          <w:divBdr>
            <w:top w:val="none" w:sz="0" w:space="0" w:color="auto"/>
            <w:left w:val="none" w:sz="0" w:space="0" w:color="auto"/>
            <w:bottom w:val="none" w:sz="0" w:space="0" w:color="auto"/>
            <w:right w:val="none" w:sz="0" w:space="0" w:color="auto"/>
          </w:divBdr>
        </w:div>
        <w:div w:id="1688603665">
          <w:marLeft w:val="640"/>
          <w:marRight w:val="0"/>
          <w:marTop w:val="0"/>
          <w:marBottom w:val="0"/>
          <w:divBdr>
            <w:top w:val="none" w:sz="0" w:space="0" w:color="auto"/>
            <w:left w:val="none" w:sz="0" w:space="0" w:color="auto"/>
            <w:bottom w:val="none" w:sz="0" w:space="0" w:color="auto"/>
            <w:right w:val="none" w:sz="0" w:space="0" w:color="auto"/>
          </w:divBdr>
        </w:div>
        <w:div w:id="1633945553">
          <w:marLeft w:val="640"/>
          <w:marRight w:val="0"/>
          <w:marTop w:val="0"/>
          <w:marBottom w:val="0"/>
          <w:divBdr>
            <w:top w:val="none" w:sz="0" w:space="0" w:color="auto"/>
            <w:left w:val="none" w:sz="0" w:space="0" w:color="auto"/>
            <w:bottom w:val="none" w:sz="0" w:space="0" w:color="auto"/>
            <w:right w:val="none" w:sz="0" w:space="0" w:color="auto"/>
          </w:divBdr>
        </w:div>
        <w:div w:id="1768311743">
          <w:marLeft w:val="640"/>
          <w:marRight w:val="0"/>
          <w:marTop w:val="0"/>
          <w:marBottom w:val="0"/>
          <w:divBdr>
            <w:top w:val="none" w:sz="0" w:space="0" w:color="auto"/>
            <w:left w:val="none" w:sz="0" w:space="0" w:color="auto"/>
            <w:bottom w:val="none" w:sz="0" w:space="0" w:color="auto"/>
            <w:right w:val="none" w:sz="0" w:space="0" w:color="auto"/>
          </w:divBdr>
        </w:div>
        <w:div w:id="230428049">
          <w:marLeft w:val="640"/>
          <w:marRight w:val="0"/>
          <w:marTop w:val="0"/>
          <w:marBottom w:val="0"/>
          <w:divBdr>
            <w:top w:val="none" w:sz="0" w:space="0" w:color="auto"/>
            <w:left w:val="none" w:sz="0" w:space="0" w:color="auto"/>
            <w:bottom w:val="none" w:sz="0" w:space="0" w:color="auto"/>
            <w:right w:val="none" w:sz="0" w:space="0" w:color="auto"/>
          </w:divBdr>
        </w:div>
        <w:div w:id="244805055">
          <w:marLeft w:val="640"/>
          <w:marRight w:val="0"/>
          <w:marTop w:val="0"/>
          <w:marBottom w:val="0"/>
          <w:divBdr>
            <w:top w:val="none" w:sz="0" w:space="0" w:color="auto"/>
            <w:left w:val="none" w:sz="0" w:space="0" w:color="auto"/>
            <w:bottom w:val="none" w:sz="0" w:space="0" w:color="auto"/>
            <w:right w:val="none" w:sz="0" w:space="0" w:color="auto"/>
          </w:divBdr>
        </w:div>
        <w:div w:id="1895390788">
          <w:marLeft w:val="640"/>
          <w:marRight w:val="0"/>
          <w:marTop w:val="0"/>
          <w:marBottom w:val="0"/>
          <w:divBdr>
            <w:top w:val="none" w:sz="0" w:space="0" w:color="auto"/>
            <w:left w:val="none" w:sz="0" w:space="0" w:color="auto"/>
            <w:bottom w:val="none" w:sz="0" w:space="0" w:color="auto"/>
            <w:right w:val="none" w:sz="0" w:space="0" w:color="auto"/>
          </w:divBdr>
        </w:div>
        <w:div w:id="1978606376">
          <w:marLeft w:val="640"/>
          <w:marRight w:val="0"/>
          <w:marTop w:val="0"/>
          <w:marBottom w:val="0"/>
          <w:divBdr>
            <w:top w:val="none" w:sz="0" w:space="0" w:color="auto"/>
            <w:left w:val="none" w:sz="0" w:space="0" w:color="auto"/>
            <w:bottom w:val="none" w:sz="0" w:space="0" w:color="auto"/>
            <w:right w:val="none" w:sz="0" w:space="0" w:color="auto"/>
          </w:divBdr>
        </w:div>
        <w:div w:id="1419909794">
          <w:marLeft w:val="640"/>
          <w:marRight w:val="0"/>
          <w:marTop w:val="0"/>
          <w:marBottom w:val="0"/>
          <w:divBdr>
            <w:top w:val="none" w:sz="0" w:space="0" w:color="auto"/>
            <w:left w:val="none" w:sz="0" w:space="0" w:color="auto"/>
            <w:bottom w:val="none" w:sz="0" w:space="0" w:color="auto"/>
            <w:right w:val="none" w:sz="0" w:space="0" w:color="auto"/>
          </w:divBdr>
        </w:div>
        <w:div w:id="1332559768">
          <w:marLeft w:val="640"/>
          <w:marRight w:val="0"/>
          <w:marTop w:val="0"/>
          <w:marBottom w:val="0"/>
          <w:divBdr>
            <w:top w:val="none" w:sz="0" w:space="0" w:color="auto"/>
            <w:left w:val="none" w:sz="0" w:space="0" w:color="auto"/>
            <w:bottom w:val="none" w:sz="0" w:space="0" w:color="auto"/>
            <w:right w:val="none" w:sz="0" w:space="0" w:color="auto"/>
          </w:divBdr>
        </w:div>
        <w:div w:id="902259864">
          <w:marLeft w:val="640"/>
          <w:marRight w:val="0"/>
          <w:marTop w:val="0"/>
          <w:marBottom w:val="0"/>
          <w:divBdr>
            <w:top w:val="none" w:sz="0" w:space="0" w:color="auto"/>
            <w:left w:val="none" w:sz="0" w:space="0" w:color="auto"/>
            <w:bottom w:val="none" w:sz="0" w:space="0" w:color="auto"/>
            <w:right w:val="none" w:sz="0" w:space="0" w:color="auto"/>
          </w:divBdr>
        </w:div>
        <w:div w:id="1212614071">
          <w:marLeft w:val="640"/>
          <w:marRight w:val="0"/>
          <w:marTop w:val="0"/>
          <w:marBottom w:val="0"/>
          <w:divBdr>
            <w:top w:val="none" w:sz="0" w:space="0" w:color="auto"/>
            <w:left w:val="none" w:sz="0" w:space="0" w:color="auto"/>
            <w:bottom w:val="none" w:sz="0" w:space="0" w:color="auto"/>
            <w:right w:val="none" w:sz="0" w:space="0" w:color="auto"/>
          </w:divBdr>
        </w:div>
        <w:div w:id="929003154">
          <w:marLeft w:val="640"/>
          <w:marRight w:val="0"/>
          <w:marTop w:val="0"/>
          <w:marBottom w:val="0"/>
          <w:divBdr>
            <w:top w:val="none" w:sz="0" w:space="0" w:color="auto"/>
            <w:left w:val="none" w:sz="0" w:space="0" w:color="auto"/>
            <w:bottom w:val="none" w:sz="0" w:space="0" w:color="auto"/>
            <w:right w:val="none" w:sz="0" w:space="0" w:color="auto"/>
          </w:divBdr>
        </w:div>
        <w:div w:id="1811945610">
          <w:marLeft w:val="640"/>
          <w:marRight w:val="0"/>
          <w:marTop w:val="0"/>
          <w:marBottom w:val="0"/>
          <w:divBdr>
            <w:top w:val="none" w:sz="0" w:space="0" w:color="auto"/>
            <w:left w:val="none" w:sz="0" w:space="0" w:color="auto"/>
            <w:bottom w:val="none" w:sz="0" w:space="0" w:color="auto"/>
            <w:right w:val="none" w:sz="0" w:space="0" w:color="auto"/>
          </w:divBdr>
        </w:div>
        <w:div w:id="1670673635">
          <w:marLeft w:val="640"/>
          <w:marRight w:val="0"/>
          <w:marTop w:val="0"/>
          <w:marBottom w:val="0"/>
          <w:divBdr>
            <w:top w:val="none" w:sz="0" w:space="0" w:color="auto"/>
            <w:left w:val="none" w:sz="0" w:space="0" w:color="auto"/>
            <w:bottom w:val="none" w:sz="0" w:space="0" w:color="auto"/>
            <w:right w:val="none" w:sz="0" w:space="0" w:color="auto"/>
          </w:divBdr>
        </w:div>
        <w:div w:id="1643391915">
          <w:marLeft w:val="640"/>
          <w:marRight w:val="0"/>
          <w:marTop w:val="0"/>
          <w:marBottom w:val="0"/>
          <w:divBdr>
            <w:top w:val="none" w:sz="0" w:space="0" w:color="auto"/>
            <w:left w:val="none" w:sz="0" w:space="0" w:color="auto"/>
            <w:bottom w:val="none" w:sz="0" w:space="0" w:color="auto"/>
            <w:right w:val="none" w:sz="0" w:space="0" w:color="auto"/>
          </w:divBdr>
        </w:div>
        <w:div w:id="1283920181">
          <w:marLeft w:val="640"/>
          <w:marRight w:val="0"/>
          <w:marTop w:val="0"/>
          <w:marBottom w:val="0"/>
          <w:divBdr>
            <w:top w:val="none" w:sz="0" w:space="0" w:color="auto"/>
            <w:left w:val="none" w:sz="0" w:space="0" w:color="auto"/>
            <w:bottom w:val="none" w:sz="0" w:space="0" w:color="auto"/>
            <w:right w:val="none" w:sz="0" w:space="0" w:color="auto"/>
          </w:divBdr>
        </w:div>
        <w:div w:id="472138752">
          <w:marLeft w:val="640"/>
          <w:marRight w:val="0"/>
          <w:marTop w:val="0"/>
          <w:marBottom w:val="0"/>
          <w:divBdr>
            <w:top w:val="none" w:sz="0" w:space="0" w:color="auto"/>
            <w:left w:val="none" w:sz="0" w:space="0" w:color="auto"/>
            <w:bottom w:val="none" w:sz="0" w:space="0" w:color="auto"/>
            <w:right w:val="none" w:sz="0" w:space="0" w:color="auto"/>
          </w:divBdr>
        </w:div>
        <w:div w:id="1129930421">
          <w:marLeft w:val="640"/>
          <w:marRight w:val="0"/>
          <w:marTop w:val="0"/>
          <w:marBottom w:val="0"/>
          <w:divBdr>
            <w:top w:val="none" w:sz="0" w:space="0" w:color="auto"/>
            <w:left w:val="none" w:sz="0" w:space="0" w:color="auto"/>
            <w:bottom w:val="none" w:sz="0" w:space="0" w:color="auto"/>
            <w:right w:val="none" w:sz="0" w:space="0" w:color="auto"/>
          </w:divBdr>
        </w:div>
        <w:div w:id="1827017202">
          <w:marLeft w:val="640"/>
          <w:marRight w:val="0"/>
          <w:marTop w:val="0"/>
          <w:marBottom w:val="0"/>
          <w:divBdr>
            <w:top w:val="none" w:sz="0" w:space="0" w:color="auto"/>
            <w:left w:val="none" w:sz="0" w:space="0" w:color="auto"/>
            <w:bottom w:val="none" w:sz="0" w:space="0" w:color="auto"/>
            <w:right w:val="none" w:sz="0" w:space="0" w:color="auto"/>
          </w:divBdr>
        </w:div>
        <w:div w:id="1882739456">
          <w:marLeft w:val="640"/>
          <w:marRight w:val="0"/>
          <w:marTop w:val="0"/>
          <w:marBottom w:val="0"/>
          <w:divBdr>
            <w:top w:val="none" w:sz="0" w:space="0" w:color="auto"/>
            <w:left w:val="none" w:sz="0" w:space="0" w:color="auto"/>
            <w:bottom w:val="none" w:sz="0" w:space="0" w:color="auto"/>
            <w:right w:val="none" w:sz="0" w:space="0" w:color="auto"/>
          </w:divBdr>
        </w:div>
        <w:div w:id="950865517">
          <w:marLeft w:val="640"/>
          <w:marRight w:val="0"/>
          <w:marTop w:val="0"/>
          <w:marBottom w:val="0"/>
          <w:divBdr>
            <w:top w:val="none" w:sz="0" w:space="0" w:color="auto"/>
            <w:left w:val="none" w:sz="0" w:space="0" w:color="auto"/>
            <w:bottom w:val="none" w:sz="0" w:space="0" w:color="auto"/>
            <w:right w:val="none" w:sz="0" w:space="0" w:color="auto"/>
          </w:divBdr>
        </w:div>
        <w:div w:id="1878200100">
          <w:marLeft w:val="640"/>
          <w:marRight w:val="0"/>
          <w:marTop w:val="0"/>
          <w:marBottom w:val="0"/>
          <w:divBdr>
            <w:top w:val="none" w:sz="0" w:space="0" w:color="auto"/>
            <w:left w:val="none" w:sz="0" w:space="0" w:color="auto"/>
            <w:bottom w:val="none" w:sz="0" w:space="0" w:color="auto"/>
            <w:right w:val="none" w:sz="0" w:space="0" w:color="auto"/>
          </w:divBdr>
        </w:div>
        <w:div w:id="1388139926">
          <w:marLeft w:val="640"/>
          <w:marRight w:val="0"/>
          <w:marTop w:val="0"/>
          <w:marBottom w:val="0"/>
          <w:divBdr>
            <w:top w:val="none" w:sz="0" w:space="0" w:color="auto"/>
            <w:left w:val="none" w:sz="0" w:space="0" w:color="auto"/>
            <w:bottom w:val="none" w:sz="0" w:space="0" w:color="auto"/>
            <w:right w:val="none" w:sz="0" w:space="0" w:color="auto"/>
          </w:divBdr>
        </w:div>
        <w:div w:id="2131585054">
          <w:marLeft w:val="640"/>
          <w:marRight w:val="0"/>
          <w:marTop w:val="0"/>
          <w:marBottom w:val="0"/>
          <w:divBdr>
            <w:top w:val="none" w:sz="0" w:space="0" w:color="auto"/>
            <w:left w:val="none" w:sz="0" w:space="0" w:color="auto"/>
            <w:bottom w:val="none" w:sz="0" w:space="0" w:color="auto"/>
            <w:right w:val="none" w:sz="0" w:space="0" w:color="auto"/>
          </w:divBdr>
        </w:div>
      </w:divsChild>
    </w:div>
    <w:div w:id="2064981302">
      <w:bodyDiv w:val="1"/>
      <w:marLeft w:val="0"/>
      <w:marRight w:val="0"/>
      <w:marTop w:val="0"/>
      <w:marBottom w:val="0"/>
      <w:divBdr>
        <w:top w:val="none" w:sz="0" w:space="0" w:color="auto"/>
        <w:left w:val="none" w:sz="0" w:space="0" w:color="auto"/>
        <w:bottom w:val="none" w:sz="0" w:space="0" w:color="auto"/>
        <w:right w:val="none" w:sz="0" w:space="0" w:color="auto"/>
      </w:divBdr>
      <w:divsChild>
        <w:div w:id="703210746">
          <w:marLeft w:val="640"/>
          <w:marRight w:val="0"/>
          <w:marTop w:val="0"/>
          <w:marBottom w:val="0"/>
          <w:divBdr>
            <w:top w:val="none" w:sz="0" w:space="0" w:color="auto"/>
            <w:left w:val="none" w:sz="0" w:space="0" w:color="auto"/>
            <w:bottom w:val="none" w:sz="0" w:space="0" w:color="auto"/>
            <w:right w:val="none" w:sz="0" w:space="0" w:color="auto"/>
          </w:divBdr>
        </w:div>
        <w:div w:id="416906555">
          <w:marLeft w:val="640"/>
          <w:marRight w:val="0"/>
          <w:marTop w:val="0"/>
          <w:marBottom w:val="0"/>
          <w:divBdr>
            <w:top w:val="none" w:sz="0" w:space="0" w:color="auto"/>
            <w:left w:val="none" w:sz="0" w:space="0" w:color="auto"/>
            <w:bottom w:val="none" w:sz="0" w:space="0" w:color="auto"/>
            <w:right w:val="none" w:sz="0" w:space="0" w:color="auto"/>
          </w:divBdr>
        </w:div>
        <w:div w:id="1631938593">
          <w:marLeft w:val="640"/>
          <w:marRight w:val="0"/>
          <w:marTop w:val="0"/>
          <w:marBottom w:val="0"/>
          <w:divBdr>
            <w:top w:val="none" w:sz="0" w:space="0" w:color="auto"/>
            <w:left w:val="none" w:sz="0" w:space="0" w:color="auto"/>
            <w:bottom w:val="none" w:sz="0" w:space="0" w:color="auto"/>
            <w:right w:val="none" w:sz="0" w:space="0" w:color="auto"/>
          </w:divBdr>
        </w:div>
        <w:div w:id="1651324207">
          <w:marLeft w:val="640"/>
          <w:marRight w:val="0"/>
          <w:marTop w:val="0"/>
          <w:marBottom w:val="0"/>
          <w:divBdr>
            <w:top w:val="none" w:sz="0" w:space="0" w:color="auto"/>
            <w:left w:val="none" w:sz="0" w:space="0" w:color="auto"/>
            <w:bottom w:val="none" w:sz="0" w:space="0" w:color="auto"/>
            <w:right w:val="none" w:sz="0" w:space="0" w:color="auto"/>
          </w:divBdr>
        </w:div>
        <w:div w:id="1947733530">
          <w:marLeft w:val="640"/>
          <w:marRight w:val="0"/>
          <w:marTop w:val="0"/>
          <w:marBottom w:val="0"/>
          <w:divBdr>
            <w:top w:val="none" w:sz="0" w:space="0" w:color="auto"/>
            <w:left w:val="none" w:sz="0" w:space="0" w:color="auto"/>
            <w:bottom w:val="none" w:sz="0" w:space="0" w:color="auto"/>
            <w:right w:val="none" w:sz="0" w:space="0" w:color="auto"/>
          </w:divBdr>
        </w:div>
        <w:div w:id="2035111367">
          <w:marLeft w:val="640"/>
          <w:marRight w:val="0"/>
          <w:marTop w:val="0"/>
          <w:marBottom w:val="0"/>
          <w:divBdr>
            <w:top w:val="none" w:sz="0" w:space="0" w:color="auto"/>
            <w:left w:val="none" w:sz="0" w:space="0" w:color="auto"/>
            <w:bottom w:val="none" w:sz="0" w:space="0" w:color="auto"/>
            <w:right w:val="none" w:sz="0" w:space="0" w:color="auto"/>
          </w:divBdr>
        </w:div>
        <w:div w:id="1323041403">
          <w:marLeft w:val="640"/>
          <w:marRight w:val="0"/>
          <w:marTop w:val="0"/>
          <w:marBottom w:val="0"/>
          <w:divBdr>
            <w:top w:val="none" w:sz="0" w:space="0" w:color="auto"/>
            <w:left w:val="none" w:sz="0" w:space="0" w:color="auto"/>
            <w:bottom w:val="none" w:sz="0" w:space="0" w:color="auto"/>
            <w:right w:val="none" w:sz="0" w:space="0" w:color="auto"/>
          </w:divBdr>
        </w:div>
        <w:div w:id="579021101">
          <w:marLeft w:val="640"/>
          <w:marRight w:val="0"/>
          <w:marTop w:val="0"/>
          <w:marBottom w:val="0"/>
          <w:divBdr>
            <w:top w:val="none" w:sz="0" w:space="0" w:color="auto"/>
            <w:left w:val="none" w:sz="0" w:space="0" w:color="auto"/>
            <w:bottom w:val="none" w:sz="0" w:space="0" w:color="auto"/>
            <w:right w:val="none" w:sz="0" w:space="0" w:color="auto"/>
          </w:divBdr>
        </w:div>
        <w:div w:id="801768010">
          <w:marLeft w:val="640"/>
          <w:marRight w:val="0"/>
          <w:marTop w:val="0"/>
          <w:marBottom w:val="0"/>
          <w:divBdr>
            <w:top w:val="none" w:sz="0" w:space="0" w:color="auto"/>
            <w:left w:val="none" w:sz="0" w:space="0" w:color="auto"/>
            <w:bottom w:val="none" w:sz="0" w:space="0" w:color="auto"/>
            <w:right w:val="none" w:sz="0" w:space="0" w:color="auto"/>
          </w:divBdr>
        </w:div>
        <w:div w:id="1676885993">
          <w:marLeft w:val="640"/>
          <w:marRight w:val="0"/>
          <w:marTop w:val="0"/>
          <w:marBottom w:val="0"/>
          <w:divBdr>
            <w:top w:val="none" w:sz="0" w:space="0" w:color="auto"/>
            <w:left w:val="none" w:sz="0" w:space="0" w:color="auto"/>
            <w:bottom w:val="none" w:sz="0" w:space="0" w:color="auto"/>
            <w:right w:val="none" w:sz="0" w:space="0" w:color="auto"/>
          </w:divBdr>
        </w:div>
        <w:div w:id="1680347772">
          <w:marLeft w:val="640"/>
          <w:marRight w:val="0"/>
          <w:marTop w:val="0"/>
          <w:marBottom w:val="0"/>
          <w:divBdr>
            <w:top w:val="none" w:sz="0" w:space="0" w:color="auto"/>
            <w:left w:val="none" w:sz="0" w:space="0" w:color="auto"/>
            <w:bottom w:val="none" w:sz="0" w:space="0" w:color="auto"/>
            <w:right w:val="none" w:sz="0" w:space="0" w:color="auto"/>
          </w:divBdr>
        </w:div>
        <w:div w:id="530146963">
          <w:marLeft w:val="640"/>
          <w:marRight w:val="0"/>
          <w:marTop w:val="0"/>
          <w:marBottom w:val="0"/>
          <w:divBdr>
            <w:top w:val="none" w:sz="0" w:space="0" w:color="auto"/>
            <w:left w:val="none" w:sz="0" w:space="0" w:color="auto"/>
            <w:bottom w:val="none" w:sz="0" w:space="0" w:color="auto"/>
            <w:right w:val="none" w:sz="0" w:space="0" w:color="auto"/>
          </w:divBdr>
        </w:div>
        <w:div w:id="847014814">
          <w:marLeft w:val="640"/>
          <w:marRight w:val="0"/>
          <w:marTop w:val="0"/>
          <w:marBottom w:val="0"/>
          <w:divBdr>
            <w:top w:val="none" w:sz="0" w:space="0" w:color="auto"/>
            <w:left w:val="none" w:sz="0" w:space="0" w:color="auto"/>
            <w:bottom w:val="none" w:sz="0" w:space="0" w:color="auto"/>
            <w:right w:val="none" w:sz="0" w:space="0" w:color="auto"/>
          </w:divBdr>
        </w:div>
        <w:div w:id="1020283331">
          <w:marLeft w:val="640"/>
          <w:marRight w:val="0"/>
          <w:marTop w:val="0"/>
          <w:marBottom w:val="0"/>
          <w:divBdr>
            <w:top w:val="none" w:sz="0" w:space="0" w:color="auto"/>
            <w:left w:val="none" w:sz="0" w:space="0" w:color="auto"/>
            <w:bottom w:val="none" w:sz="0" w:space="0" w:color="auto"/>
            <w:right w:val="none" w:sz="0" w:space="0" w:color="auto"/>
          </w:divBdr>
        </w:div>
        <w:div w:id="1274824568">
          <w:marLeft w:val="640"/>
          <w:marRight w:val="0"/>
          <w:marTop w:val="0"/>
          <w:marBottom w:val="0"/>
          <w:divBdr>
            <w:top w:val="none" w:sz="0" w:space="0" w:color="auto"/>
            <w:left w:val="none" w:sz="0" w:space="0" w:color="auto"/>
            <w:bottom w:val="none" w:sz="0" w:space="0" w:color="auto"/>
            <w:right w:val="none" w:sz="0" w:space="0" w:color="auto"/>
          </w:divBdr>
        </w:div>
        <w:div w:id="1987313893">
          <w:marLeft w:val="640"/>
          <w:marRight w:val="0"/>
          <w:marTop w:val="0"/>
          <w:marBottom w:val="0"/>
          <w:divBdr>
            <w:top w:val="none" w:sz="0" w:space="0" w:color="auto"/>
            <w:left w:val="none" w:sz="0" w:space="0" w:color="auto"/>
            <w:bottom w:val="none" w:sz="0" w:space="0" w:color="auto"/>
            <w:right w:val="none" w:sz="0" w:space="0" w:color="auto"/>
          </w:divBdr>
        </w:div>
        <w:div w:id="1439180601">
          <w:marLeft w:val="640"/>
          <w:marRight w:val="0"/>
          <w:marTop w:val="0"/>
          <w:marBottom w:val="0"/>
          <w:divBdr>
            <w:top w:val="none" w:sz="0" w:space="0" w:color="auto"/>
            <w:left w:val="none" w:sz="0" w:space="0" w:color="auto"/>
            <w:bottom w:val="none" w:sz="0" w:space="0" w:color="auto"/>
            <w:right w:val="none" w:sz="0" w:space="0" w:color="auto"/>
          </w:divBdr>
        </w:div>
        <w:div w:id="912861892">
          <w:marLeft w:val="640"/>
          <w:marRight w:val="0"/>
          <w:marTop w:val="0"/>
          <w:marBottom w:val="0"/>
          <w:divBdr>
            <w:top w:val="none" w:sz="0" w:space="0" w:color="auto"/>
            <w:left w:val="none" w:sz="0" w:space="0" w:color="auto"/>
            <w:bottom w:val="none" w:sz="0" w:space="0" w:color="auto"/>
            <w:right w:val="none" w:sz="0" w:space="0" w:color="auto"/>
          </w:divBdr>
        </w:div>
        <w:div w:id="1117723080">
          <w:marLeft w:val="640"/>
          <w:marRight w:val="0"/>
          <w:marTop w:val="0"/>
          <w:marBottom w:val="0"/>
          <w:divBdr>
            <w:top w:val="none" w:sz="0" w:space="0" w:color="auto"/>
            <w:left w:val="none" w:sz="0" w:space="0" w:color="auto"/>
            <w:bottom w:val="none" w:sz="0" w:space="0" w:color="auto"/>
            <w:right w:val="none" w:sz="0" w:space="0" w:color="auto"/>
          </w:divBdr>
        </w:div>
        <w:div w:id="626546270">
          <w:marLeft w:val="640"/>
          <w:marRight w:val="0"/>
          <w:marTop w:val="0"/>
          <w:marBottom w:val="0"/>
          <w:divBdr>
            <w:top w:val="none" w:sz="0" w:space="0" w:color="auto"/>
            <w:left w:val="none" w:sz="0" w:space="0" w:color="auto"/>
            <w:bottom w:val="none" w:sz="0" w:space="0" w:color="auto"/>
            <w:right w:val="none" w:sz="0" w:space="0" w:color="auto"/>
          </w:divBdr>
        </w:div>
        <w:div w:id="1952083284">
          <w:marLeft w:val="640"/>
          <w:marRight w:val="0"/>
          <w:marTop w:val="0"/>
          <w:marBottom w:val="0"/>
          <w:divBdr>
            <w:top w:val="none" w:sz="0" w:space="0" w:color="auto"/>
            <w:left w:val="none" w:sz="0" w:space="0" w:color="auto"/>
            <w:bottom w:val="none" w:sz="0" w:space="0" w:color="auto"/>
            <w:right w:val="none" w:sz="0" w:space="0" w:color="auto"/>
          </w:divBdr>
        </w:div>
        <w:div w:id="1359963327">
          <w:marLeft w:val="640"/>
          <w:marRight w:val="0"/>
          <w:marTop w:val="0"/>
          <w:marBottom w:val="0"/>
          <w:divBdr>
            <w:top w:val="none" w:sz="0" w:space="0" w:color="auto"/>
            <w:left w:val="none" w:sz="0" w:space="0" w:color="auto"/>
            <w:bottom w:val="none" w:sz="0" w:space="0" w:color="auto"/>
            <w:right w:val="none" w:sz="0" w:space="0" w:color="auto"/>
          </w:divBdr>
        </w:div>
        <w:div w:id="688289071">
          <w:marLeft w:val="640"/>
          <w:marRight w:val="0"/>
          <w:marTop w:val="0"/>
          <w:marBottom w:val="0"/>
          <w:divBdr>
            <w:top w:val="none" w:sz="0" w:space="0" w:color="auto"/>
            <w:left w:val="none" w:sz="0" w:space="0" w:color="auto"/>
            <w:bottom w:val="none" w:sz="0" w:space="0" w:color="auto"/>
            <w:right w:val="none" w:sz="0" w:space="0" w:color="auto"/>
          </w:divBdr>
        </w:div>
        <w:div w:id="618416066">
          <w:marLeft w:val="640"/>
          <w:marRight w:val="0"/>
          <w:marTop w:val="0"/>
          <w:marBottom w:val="0"/>
          <w:divBdr>
            <w:top w:val="none" w:sz="0" w:space="0" w:color="auto"/>
            <w:left w:val="none" w:sz="0" w:space="0" w:color="auto"/>
            <w:bottom w:val="none" w:sz="0" w:space="0" w:color="auto"/>
            <w:right w:val="none" w:sz="0" w:space="0" w:color="auto"/>
          </w:divBdr>
        </w:div>
        <w:div w:id="2080052340">
          <w:marLeft w:val="640"/>
          <w:marRight w:val="0"/>
          <w:marTop w:val="0"/>
          <w:marBottom w:val="0"/>
          <w:divBdr>
            <w:top w:val="none" w:sz="0" w:space="0" w:color="auto"/>
            <w:left w:val="none" w:sz="0" w:space="0" w:color="auto"/>
            <w:bottom w:val="none" w:sz="0" w:space="0" w:color="auto"/>
            <w:right w:val="none" w:sz="0" w:space="0" w:color="auto"/>
          </w:divBdr>
        </w:div>
        <w:div w:id="722757820">
          <w:marLeft w:val="640"/>
          <w:marRight w:val="0"/>
          <w:marTop w:val="0"/>
          <w:marBottom w:val="0"/>
          <w:divBdr>
            <w:top w:val="none" w:sz="0" w:space="0" w:color="auto"/>
            <w:left w:val="none" w:sz="0" w:space="0" w:color="auto"/>
            <w:bottom w:val="none" w:sz="0" w:space="0" w:color="auto"/>
            <w:right w:val="none" w:sz="0" w:space="0" w:color="auto"/>
          </w:divBdr>
        </w:div>
        <w:div w:id="636492494">
          <w:marLeft w:val="640"/>
          <w:marRight w:val="0"/>
          <w:marTop w:val="0"/>
          <w:marBottom w:val="0"/>
          <w:divBdr>
            <w:top w:val="none" w:sz="0" w:space="0" w:color="auto"/>
            <w:left w:val="none" w:sz="0" w:space="0" w:color="auto"/>
            <w:bottom w:val="none" w:sz="0" w:space="0" w:color="auto"/>
            <w:right w:val="none" w:sz="0" w:space="0" w:color="auto"/>
          </w:divBdr>
        </w:div>
        <w:div w:id="1888294503">
          <w:marLeft w:val="640"/>
          <w:marRight w:val="0"/>
          <w:marTop w:val="0"/>
          <w:marBottom w:val="0"/>
          <w:divBdr>
            <w:top w:val="none" w:sz="0" w:space="0" w:color="auto"/>
            <w:left w:val="none" w:sz="0" w:space="0" w:color="auto"/>
            <w:bottom w:val="none" w:sz="0" w:space="0" w:color="auto"/>
            <w:right w:val="none" w:sz="0" w:space="0" w:color="auto"/>
          </w:divBdr>
        </w:div>
        <w:div w:id="2050764466">
          <w:marLeft w:val="640"/>
          <w:marRight w:val="0"/>
          <w:marTop w:val="0"/>
          <w:marBottom w:val="0"/>
          <w:divBdr>
            <w:top w:val="none" w:sz="0" w:space="0" w:color="auto"/>
            <w:left w:val="none" w:sz="0" w:space="0" w:color="auto"/>
            <w:bottom w:val="none" w:sz="0" w:space="0" w:color="auto"/>
            <w:right w:val="none" w:sz="0" w:space="0" w:color="auto"/>
          </w:divBdr>
        </w:div>
        <w:div w:id="1843473057">
          <w:marLeft w:val="640"/>
          <w:marRight w:val="0"/>
          <w:marTop w:val="0"/>
          <w:marBottom w:val="0"/>
          <w:divBdr>
            <w:top w:val="none" w:sz="0" w:space="0" w:color="auto"/>
            <w:left w:val="none" w:sz="0" w:space="0" w:color="auto"/>
            <w:bottom w:val="none" w:sz="0" w:space="0" w:color="auto"/>
            <w:right w:val="none" w:sz="0" w:space="0" w:color="auto"/>
          </w:divBdr>
        </w:div>
        <w:div w:id="2087260499">
          <w:marLeft w:val="640"/>
          <w:marRight w:val="0"/>
          <w:marTop w:val="0"/>
          <w:marBottom w:val="0"/>
          <w:divBdr>
            <w:top w:val="none" w:sz="0" w:space="0" w:color="auto"/>
            <w:left w:val="none" w:sz="0" w:space="0" w:color="auto"/>
            <w:bottom w:val="none" w:sz="0" w:space="0" w:color="auto"/>
            <w:right w:val="none" w:sz="0" w:space="0" w:color="auto"/>
          </w:divBdr>
        </w:div>
        <w:div w:id="846480064">
          <w:marLeft w:val="640"/>
          <w:marRight w:val="0"/>
          <w:marTop w:val="0"/>
          <w:marBottom w:val="0"/>
          <w:divBdr>
            <w:top w:val="none" w:sz="0" w:space="0" w:color="auto"/>
            <w:left w:val="none" w:sz="0" w:space="0" w:color="auto"/>
            <w:bottom w:val="none" w:sz="0" w:space="0" w:color="auto"/>
            <w:right w:val="none" w:sz="0" w:space="0" w:color="auto"/>
          </w:divBdr>
        </w:div>
        <w:div w:id="1547836403">
          <w:marLeft w:val="640"/>
          <w:marRight w:val="0"/>
          <w:marTop w:val="0"/>
          <w:marBottom w:val="0"/>
          <w:divBdr>
            <w:top w:val="none" w:sz="0" w:space="0" w:color="auto"/>
            <w:left w:val="none" w:sz="0" w:space="0" w:color="auto"/>
            <w:bottom w:val="none" w:sz="0" w:space="0" w:color="auto"/>
            <w:right w:val="none" w:sz="0" w:space="0" w:color="auto"/>
          </w:divBdr>
        </w:div>
        <w:div w:id="1006515672">
          <w:marLeft w:val="640"/>
          <w:marRight w:val="0"/>
          <w:marTop w:val="0"/>
          <w:marBottom w:val="0"/>
          <w:divBdr>
            <w:top w:val="none" w:sz="0" w:space="0" w:color="auto"/>
            <w:left w:val="none" w:sz="0" w:space="0" w:color="auto"/>
            <w:bottom w:val="none" w:sz="0" w:space="0" w:color="auto"/>
            <w:right w:val="none" w:sz="0" w:space="0" w:color="auto"/>
          </w:divBdr>
        </w:div>
        <w:div w:id="869496443">
          <w:marLeft w:val="640"/>
          <w:marRight w:val="0"/>
          <w:marTop w:val="0"/>
          <w:marBottom w:val="0"/>
          <w:divBdr>
            <w:top w:val="none" w:sz="0" w:space="0" w:color="auto"/>
            <w:left w:val="none" w:sz="0" w:space="0" w:color="auto"/>
            <w:bottom w:val="none" w:sz="0" w:space="0" w:color="auto"/>
            <w:right w:val="none" w:sz="0" w:space="0" w:color="auto"/>
          </w:divBdr>
        </w:div>
        <w:div w:id="107313263">
          <w:marLeft w:val="640"/>
          <w:marRight w:val="0"/>
          <w:marTop w:val="0"/>
          <w:marBottom w:val="0"/>
          <w:divBdr>
            <w:top w:val="none" w:sz="0" w:space="0" w:color="auto"/>
            <w:left w:val="none" w:sz="0" w:space="0" w:color="auto"/>
            <w:bottom w:val="none" w:sz="0" w:space="0" w:color="auto"/>
            <w:right w:val="none" w:sz="0" w:space="0" w:color="auto"/>
          </w:divBdr>
        </w:div>
        <w:div w:id="1885942486">
          <w:marLeft w:val="640"/>
          <w:marRight w:val="0"/>
          <w:marTop w:val="0"/>
          <w:marBottom w:val="0"/>
          <w:divBdr>
            <w:top w:val="none" w:sz="0" w:space="0" w:color="auto"/>
            <w:left w:val="none" w:sz="0" w:space="0" w:color="auto"/>
            <w:bottom w:val="none" w:sz="0" w:space="0" w:color="auto"/>
            <w:right w:val="none" w:sz="0" w:space="0" w:color="auto"/>
          </w:divBdr>
        </w:div>
        <w:div w:id="1559977561">
          <w:marLeft w:val="640"/>
          <w:marRight w:val="0"/>
          <w:marTop w:val="0"/>
          <w:marBottom w:val="0"/>
          <w:divBdr>
            <w:top w:val="none" w:sz="0" w:space="0" w:color="auto"/>
            <w:left w:val="none" w:sz="0" w:space="0" w:color="auto"/>
            <w:bottom w:val="none" w:sz="0" w:space="0" w:color="auto"/>
            <w:right w:val="none" w:sz="0" w:space="0" w:color="auto"/>
          </w:divBdr>
        </w:div>
        <w:div w:id="727999645">
          <w:marLeft w:val="640"/>
          <w:marRight w:val="0"/>
          <w:marTop w:val="0"/>
          <w:marBottom w:val="0"/>
          <w:divBdr>
            <w:top w:val="none" w:sz="0" w:space="0" w:color="auto"/>
            <w:left w:val="none" w:sz="0" w:space="0" w:color="auto"/>
            <w:bottom w:val="none" w:sz="0" w:space="0" w:color="auto"/>
            <w:right w:val="none" w:sz="0" w:space="0" w:color="auto"/>
          </w:divBdr>
        </w:div>
        <w:div w:id="2132162602">
          <w:marLeft w:val="640"/>
          <w:marRight w:val="0"/>
          <w:marTop w:val="0"/>
          <w:marBottom w:val="0"/>
          <w:divBdr>
            <w:top w:val="none" w:sz="0" w:space="0" w:color="auto"/>
            <w:left w:val="none" w:sz="0" w:space="0" w:color="auto"/>
            <w:bottom w:val="none" w:sz="0" w:space="0" w:color="auto"/>
            <w:right w:val="none" w:sz="0" w:space="0" w:color="auto"/>
          </w:divBdr>
        </w:div>
        <w:div w:id="945382263">
          <w:marLeft w:val="640"/>
          <w:marRight w:val="0"/>
          <w:marTop w:val="0"/>
          <w:marBottom w:val="0"/>
          <w:divBdr>
            <w:top w:val="none" w:sz="0" w:space="0" w:color="auto"/>
            <w:left w:val="none" w:sz="0" w:space="0" w:color="auto"/>
            <w:bottom w:val="none" w:sz="0" w:space="0" w:color="auto"/>
            <w:right w:val="none" w:sz="0" w:space="0" w:color="auto"/>
          </w:divBdr>
        </w:div>
        <w:div w:id="1609316631">
          <w:marLeft w:val="640"/>
          <w:marRight w:val="0"/>
          <w:marTop w:val="0"/>
          <w:marBottom w:val="0"/>
          <w:divBdr>
            <w:top w:val="none" w:sz="0" w:space="0" w:color="auto"/>
            <w:left w:val="none" w:sz="0" w:space="0" w:color="auto"/>
            <w:bottom w:val="none" w:sz="0" w:space="0" w:color="auto"/>
            <w:right w:val="none" w:sz="0" w:space="0" w:color="auto"/>
          </w:divBdr>
        </w:div>
        <w:div w:id="1036810657">
          <w:marLeft w:val="640"/>
          <w:marRight w:val="0"/>
          <w:marTop w:val="0"/>
          <w:marBottom w:val="0"/>
          <w:divBdr>
            <w:top w:val="none" w:sz="0" w:space="0" w:color="auto"/>
            <w:left w:val="none" w:sz="0" w:space="0" w:color="auto"/>
            <w:bottom w:val="none" w:sz="0" w:space="0" w:color="auto"/>
            <w:right w:val="none" w:sz="0" w:space="0" w:color="auto"/>
          </w:divBdr>
        </w:div>
        <w:div w:id="1259366014">
          <w:marLeft w:val="640"/>
          <w:marRight w:val="0"/>
          <w:marTop w:val="0"/>
          <w:marBottom w:val="0"/>
          <w:divBdr>
            <w:top w:val="none" w:sz="0" w:space="0" w:color="auto"/>
            <w:left w:val="none" w:sz="0" w:space="0" w:color="auto"/>
            <w:bottom w:val="none" w:sz="0" w:space="0" w:color="auto"/>
            <w:right w:val="none" w:sz="0" w:space="0" w:color="auto"/>
          </w:divBdr>
        </w:div>
        <w:div w:id="256906845">
          <w:marLeft w:val="640"/>
          <w:marRight w:val="0"/>
          <w:marTop w:val="0"/>
          <w:marBottom w:val="0"/>
          <w:divBdr>
            <w:top w:val="none" w:sz="0" w:space="0" w:color="auto"/>
            <w:left w:val="none" w:sz="0" w:space="0" w:color="auto"/>
            <w:bottom w:val="none" w:sz="0" w:space="0" w:color="auto"/>
            <w:right w:val="none" w:sz="0" w:space="0" w:color="auto"/>
          </w:divBdr>
        </w:div>
        <w:div w:id="27990737">
          <w:marLeft w:val="640"/>
          <w:marRight w:val="0"/>
          <w:marTop w:val="0"/>
          <w:marBottom w:val="0"/>
          <w:divBdr>
            <w:top w:val="none" w:sz="0" w:space="0" w:color="auto"/>
            <w:left w:val="none" w:sz="0" w:space="0" w:color="auto"/>
            <w:bottom w:val="none" w:sz="0" w:space="0" w:color="auto"/>
            <w:right w:val="none" w:sz="0" w:space="0" w:color="auto"/>
          </w:divBdr>
        </w:div>
        <w:div w:id="1155994817">
          <w:marLeft w:val="640"/>
          <w:marRight w:val="0"/>
          <w:marTop w:val="0"/>
          <w:marBottom w:val="0"/>
          <w:divBdr>
            <w:top w:val="none" w:sz="0" w:space="0" w:color="auto"/>
            <w:left w:val="none" w:sz="0" w:space="0" w:color="auto"/>
            <w:bottom w:val="none" w:sz="0" w:space="0" w:color="auto"/>
            <w:right w:val="none" w:sz="0" w:space="0" w:color="auto"/>
          </w:divBdr>
        </w:div>
        <w:div w:id="814758184">
          <w:marLeft w:val="640"/>
          <w:marRight w:val="0"/>
          <w:marTop w:val="0"/>
          <w:marBottom w:val="0"/>
          <w:divBdr>
            <w:top w:val="none" w:sz="0" w:space="0" w:color="auto"/>
            <w:left w:val="none" w:sz="0" w:space="0" w:color="auto"/>
            <w:bottom w:val="none" w:sz="0" w:space="0" w:color="auto"/>
            <w:right w:val="none" w:sz="0" w:space="0" w:color="auto"/>
          </w:divBdr>
        </w:div>
        <w:div w:id="1144932309">
          <w:marLeft w:val="640"/>
          <w:marRight w:val="0"/>
          <w:marTop w:val="0"/>
          <w:marBottom w:val="0"/>
          <w:divBdr>
            <w:top w:val="none" w:sz="0" w:space="0" w:color="auto"/>
            <w:left w:val="none" w:sz="0" w:space="0" w:color="auto"/>
            <w:bottom w:val="none" w:sz="0" w:space="0" w:color="auto"/>
            <w:right w:val="none" w:sz="0" w:space="0" w:color="auto"/>
          </w:divBdr>
        </w:div>
        <w:div w:id="1521360145">
          <w:marLeft w:val="640"/>
          <w:marRight w:val="0"/>
          <w:marTop w:val="0"/>
          <w:marBottom w:val="0"/>
          <w:divBdr>
            <w:top w:val="none" w:sz="0" w:space="0" w:color="auto"/>
            <w:left w:val="none" w:sz="0" w:space="0" w:color="auto"/>
            <w:bottom w:val="none" w:sz="0" w:space="0" w:color="auto"/>
            <w:right w:val="none" w:sz="0" w:space="0" w:color="auto"/>
          </w:divBdr>
        </w:div>
        <w:div w:id="468211444">
          <w:marLeft w:val="640"/>
          <w:marRight w:val="0"/>
          <w:marTop w:val="0"/>
          <w:marBottom w:val="0"/>
          <w:divBdr>
            <w:top w:val="none" w:sz="0" w:space="0" w:color="auto"/>
            <w:left w:val="none" w:sz="0" w:space="0" w:color="auto"/>
            <w:bottom w:val="none" w:sz="0" w:space="0" w:color="auto"/>
            <w:right w:val="none" w:sz="0" w:space="0" w:color="auto"/>
          </w:divBdr>
        </w:div>
        <w:div w:id="1717120980">
          <w:marLeft w:val="640"/>
          <w:marRight w:val="0"/>
          <w:marTop w:val="0"/>
          <w:marBottom w:val="0"/>
          <w:divBdr>
            <w:top w:val="none" w:sz="0" w:space="0" w:color="auto"/>
            <w:left w:val="none" w:sz="0" w:space="0" w:color="auto"/>
            <w:bottom w:val="none" w:sz="0" w:space="0" w:color="auto"/>
            <w:right w:val="none" w:sz="0" w:space="0" w:color="auto"/>
          </w:divBdr>
        </w:div>
        <w:div w:id="2017460821">
          <w:marLeft w:val="640"/>
          <w:marRight w:val="0"/>
          <w:marTop w:val="0"/>
          <w:marBottom w:val="0"/>
          <w:divBdr>
            <w:top w:val="none" w:sz="0" w:space="0" w:color="auto"/>
            <w:left w:val="none" w:sz="0" w:space="0" w:color="auto"/>
            <w:bottom w:val="none" w:sz="0" w:space="0" w:color="auto"/>
            <w:right w:val="none" w:sz="0" w:space="0" w:color="auto"/>
          </w:divBdr>
        </w:div>
        <w:div w:id="105345059">
          <w:marLeft w:val="640"/>
          <w:marRight w:val="0"/>
          <w:marTop w:val="0"/>
          <w:marBottom w:val="0"/>
          <w:divBdr>
            <w:top w:val="none" w:sz="0" w:space="0" w:color="auto"/>
            <w:left w:val="none" w:sz="0" w:space="0" w:color="auto"/>
            <w:bottom w:val="none" w:sz="0" w:space="0" w:color="auto"/>
            <w:right w:val="none" w:sz="0" w:space="0" w:color="auto"/>
          </w:divBdr>
        </w:div>
        <w:div w:id="555552221">
          <w:marLeft w:val="640"/>
          <w:marRight w:val="0"/>
          <w:marTop w:val="0"/>
          <w:marBottom w:val="0"/>
          <w:divBdr>
            <w:top w:val="none" w:sz="0" w:space="0" w:color="auto"/>
            <w:left w:val="none" w:sz="0" w:space="0" w:color="auto"/>
            <w:bottom w:val="none" w:sz="0" w:space="0" w:color="auto"/>
            <w:right w:val="none" w:sz="0" w:space="0" w:color="auto"/>
          </w:divBdr>
        </w:div>
        <w:div w:id="1620722138">
          <w:marLeft w:val="640"/>
          <w:marRight w:val="0"/>
          <w:marTop w:val="0"/>
          <w:marBottom w:val="0"/>
          <w:divBdr>
            <w:top w:val="none" w:sz="0" w:space="0" w:color="auto"/>
            <w:left w:val="none" w:sz="0" w:space="0" w:color="auto"/>
            <w:bottom w:val="none" w:sz="0" w:space="0" w:color="auto"/>
            <w:right w:val="none" w:sz="0" w:space="0" w:color="auto"/>
          </w:divBdr>
        </w:div>
        <w:div w:id="1805659603">
          <w:marLeft w:val="640"/>
          <w:marRight w:val="0"/>
          <w:marTop w:val="0"/>
          <w:marBottom w:val="0"/>
          <w:divBdr>
            <w:top w:val="none" w:sz="0" w:space="0" w:color="auto"/>
            <w:left w:val="none" w:sz="0" w:space="0" w:color="auto"/>
            <w:bottom w:val="none" w:sz="0" w:space="0" w:color="auto"/>
            <w:right w:val="none" w:sz="0" w:space="0" w:color="auto"/>
          </w:divBdr>
        </w:div>
      </w:divsChild>
    </w:div>
    <w:div w:id="2066902937">
      <w:bodyDiv w:val="1"/>
      <w:marLeft w:val="0"/>
      <w:marRight w:val="0"/>
      <w:marTop w:val="0"/>
      <w:marBottom w:val="0"/>
      <w:divBdr>
        <w:top w:val="none" w:sz="0" w:space="0" w:color="auto"/>
        <w:left w:val="none" w:sz="0" w:space="0" w:color="auto"/>
        <w:bottom w:val="none" w:sz="0" w:space="0" w:color="auto"/>
        <w:right w:val="none" w:sz="0" w:space="0" w:color="auto"/>
      </w:divBdr>
    </w:div>
    <w:div w:id="2067608218">
      <w:bodyDiv w:val="1"/>
      <w:marLeft w:val="0"/>
      <w:marRight w:val="0"/>
      <w:marTop w:val="0"/>
      <w:marBottom w:val="0"/>
      <w:divBdr>
        <w:top w:val="none" w:sz="0" w:space="0" w:color="auto"/>
        <w:left w:val="none" w:sz="0" w:space="0" w:color="auto"/>
        <w:bottom w:val="none" w:sz="0" w:space="0" w:color="auto"/>
        <w:right w:val="none" w:sz="0" w:space="0" w:color="auto"/>
      </w:divBdr>
    </w:div>
    <w:div w:id="2070029947">
      <w:bodyDiv w:val="1"/>
      <w:marLeft w:val="0"/>
      <w:marRight w:val="0"/>
      <w:marTop w:val="0"/>
      <w:marBottom w:val="0"/>
      <w:divBdr>
        <w:top w:val="none" w:sz="0" w:space="0" w:color="auto"/>
        <w:left w:val="none" w:sz="0" w:space="0" w:color="auto"/>
        <w:bottom w:val="none" w:sz="0" w:space="0" w:color="auto"/>
        <w:right w:val="none" w:sz="0" w:space="0" w:color="auto"/>
      </w:divBdr>
    </w:div>
    <w:div w:id="2076052956">
      <w:bodyDiv w:val="1"/>
      <w:marLeft w:val="0"/>
      <w:marRight w:val="0"/>
      <w:marTop w:val="0"/>
      <w:marBottom w:val="0"/>
      <w:divBdr>
        <w:top w:val="none" w:sz="0" w:space="0" w:color="auto"/>
        <w:left w:val="none" w:sz="0" w:space="0" w:color="auto"/>
        <w:bottom w:val="none" w:sz="0" w:space="0" w:color="auto"/>
        <w:right w:val="none" w:sz="0" w:space="0" w:color="auto"/>
      </w:divBdr>
      <w:divsChild>
        <w:div w:id="438794506">
          <w:marLeft w:val="640"/>
          <w:marRight w:val="0"/>
          <w:marTop w:val="0"/>
          <w:marBottom w:val="0"/>
          <w:divBdr>
            <w:top w:val="none" w:sz="0" w:space="0" w:color="auto"/>
            <w:left w:val="none" w:sz="0" w:space="0" w:color="auto"/>
            <w:bottom w:val="none" w:sz="0" w:space="0" w:color="auto"/>
            <w:right w:val="none" w:sz="0" w:space="0" w:color="auto"/>
          </w:divBdr>
        </w:div>
        <w:div w:id="520322299">
          <w:marLeft w:val="640"/>
          <w:marRight w:val="0"/>
          <w:marTop w:val="0"/>
          <w:marBottom w:val="0"/>
          <w:divBdr>
            <w:top w:val="none" w:sz="0" w:space="0" w:color="auto"/>
            <w:left w:val="none" w:sz="0" w:space="0" w:color="auto"/>
            <w:bottom w:val="none" w:sz="0" w:space="0" w:color="auto"/>
            <w:right w:val="none" w:sz="0" w:space="0" w:color="auto"/>
          </w:divBdr>
        </w:div>
        <w:div w:id="1239830944">
          <w:marLeft w:val="640"/>
          <w:marRight w:val="0"/>
          <w:marTop w:val="0"/>
          <w:marBottom w:val="0"/>
          <w:divBdr>
            <w:top w:val="none" w:sz="0" w:space="0" w:color="auto"/>
            <w:left w:val="none" w:sz="0" w:space="0" w:color="auto"/>
            <w:bottom w:val="none" w:sz="0" w:space="0" w:color="auto"/>
            <w:right w:val="none" w:sz="0" w:space="0" w:color="auto"/>
          </w:divBdr>
        </w:div>
        <w:div w:id="2142065127">
          <w:marLeft w:val="640"/>
          <w:marRight w:val="0"/>
          <w:marTop w:val="0"/>
          <w:marBottom w:val="0"/>
          <w:divBdr>
            <w:top w:val="none" w:sz="0" w:space="0" w:color="auto"/>
            <w:left w:val="none" w:sz="0" w:space="0" w:color="auto"/>
            <w:bottom w:val="none" w:sz="0" w:space="0" w:color="auto"/>
            <w:right w:val="none" w:sz="0" w:space="0" w:color="auto"/>
          </w:divBdr>
        </w:div>
        <w:div w:id="1036002765">
          <w:marLeft w:val="640"/>
          <w:marRight w:val="0"/>
          <w:marTop w:val="0"/>
          <w:marBottom w:val="0"/>
          <w:divBdr>
            <w:top w:val="none" w:sz="0" w:space="0" w:color="auto"/>
            <w:left w:val="none" w:sz="0" w:space="0" w:color="auto"/>
            <w:bottom w:val="none" w:sz="0" w:space="0" w:color="auto"/>
            <w:right w:val="none" w:sz="0" w:space="0" w:color="auto"/>
          </w:divBdr>
        </w:div>
        <w:div w:id="1306423547">
          <w:marLeft w:val="640"/>
          <w:marRight w:val="0"/>
          <w:marTop w:val="0"/>
          <w:marBottom w:val="0"/>
          <w:divBdr>
            <w:top w:val="none" w:sz="0" w:space="0" w:color="auto"/>
            <w:left w:val="none" w:sz="0" w:space="0" w:color="auto"/>
            <w:bottom w:val="none" w:sz="0" w:space="0" w:color="auto"/>
            <w:right w:val="none" w:sz="0" w:space="0" w:color="auto"/>
          </w:divBdr>
        </w:div>
        <w:div w:id="2031638146">
          <w:marLeft w:val="640"/>
          <w:marRight w:val="0"/>
          <w:marTop w:val="0"/>
          <w:marBottom w:val="0"/>
          <w:divBdr>
            <w:top w:val="none" w:sz="0" w:space="0" w:color="auto"/>
            <w:left w:val="none" w:sz="0" w:space="0" w:color="auto"/>
            <w:bottom w:val="none" w:sz="0" w:space="0" w:color="auto"/>
            <w:right w:val="none" w:sz="0" w:space="0" w:color="auto"/>
          </w:divBdr>
        </w:div>
        <w:div w:id="1677490965">
          <w:marLeft w:val="640"/>
          <w:marRight w:val="0"/>
          <w:marTop w:val="0"/>
          <w:marBottom w:val="0"/>
          <w:divBdr>
            <w:top w:val="none" w:sz="0" w:space="0" w:color="auto"/>
            <w:left w:val="none" w:sz="0" w:space="0" w:color="auto"/>
            <w:bottom w:val="none" w:sz="0" w:space="0" w:color="auto"/>
            <w:right w:val="none" w:sz="0" w:space="0" w:color="auto"/>
          </w:divBdr>
        </w:div>
        <w:div w:id="337074439">
          <w:marLeft w:val="640"/>
          <w:marRight w:val="0"/>
          <w:marTop w:val="0"/>
          <w:marBottom w:val="0"/>
          <w:divBdr>
            <w:top w:val="none" w:sz="0" w:space="0" w:color="auto"/>
            <w:left w:val="none" w:sz="0" w:space="0" w:color="auto"/>
            <w:bottom w:val="none" w:sz="0" w:space="0" w:color="auto"/>
            <w:right w:val="none" w:sz="0" w:space="0" w:color="auto"/>
          </w:divBdr>
        </w:div>
        <w:div w:id="115293446">
          <w:marLeft w:val="640"/>
          <w:marRight w:val="0"/>
          <w:marTop w:val="0"/>
          <w:marBottom w:val="0"/>
          <w:divBdr>
            <w:top w:val="none" w:sz="0" w:space="0" w:color="auto"/>
            <w:left w:val="none" w:sz="0" w:space="0" w:color="auto"/>
            <w:bottom w:val="none" w:sz="0" w:space="0" w:color="auto"/>
            <w:right w:val="none" w:sz="0" w:space="0" w:color="auto"/>
          </w:divBdr>
        </w:div>
        <w:div w:id="863595237">
          <w:marLeft w:val="640"/>
          <w:marRight w:val="0"/>
          <w:marTop w:val="0"/>
          <w:marBottom w:val="0"/>
          <w:divBdr>
            <w:top w:val="none" w:sz="0" w:space="0" w:color="auto"/>
            <w:left w:val="none" w:sz="0" w:space="0" w:color="auto"/>
            <w:bottom w:val="none" w:sz="0" w:space="0" w:color="auto"/>
            <w:right w:val="none" w:sz="0" w:space="0" w:color="auto"/>
          </w:divBdr>
        </w:div>
        <w:div w:id="1870990633">
          <w:marLeft w:val="640"/>
          <w:marRight w:val="0"/>
          <w:marTop w:val="0"/>
          <w:marBottom w:val="0"/>
          <w:divBdr>
            <w:top w:val="none" w:sz="0" w:space="0" w:color="auto"/>
            <w:left w:val="none" w:sz="0" w:space="0" w:color="auto"/>
            <w:bottom w:val="none" w:sz="0" w:space="0" w:color="auto"/>
            <w:right w:val="none" w:sz="0" w:space="0" w:color="auto"/>
          </w:divBdr>
        </w:div>
        <w:div w:id="1799180527">
          <w:marLeft w:val="640"/>
          <w:marRight w:val="0"/>
          <w:marTop w:val="0"/>
          <w:marBottom w:val="0"/>
          <w:divBdr>
            <w:top w:val="none" w:sz="0" w:space="0" w:color="auto"/>
            <w:left w:val="none" w:sz="0" w:space="0" w:color="auto"/>
            <w:bottom w:val="none" w:sz="0" w:space="0" w:color="auto"/>
            <w:right w:val="none" w:sz="0" w:space="0" w:color="auto"/>
          </w:divBdr>
        </w:div>
        <w:div w:id="1980647884">
          <w:marLeft w:val="640"/>
          <w:marRight w:val="0"/>
          <w:marTop w:val="0"/>
          <w:marBottom w:val="0"/>
          <w:divBdr>
            <w:top w:val="none" w:sz="0" w:space="0" w:color="auto"/>
            <w:left w:val="none" w:sz="0" w:space="0" w:color="auto"/>
            <w:bottom w:val="none" w:sz="0" w:space="0" w:color="auto"/>
            <w:right w:val="none" w:sz="0" w:space="0" w:color="auto"/>
          </w:divBdr>
        </w:div>
        <w:div w:id="1061371825">
          <w:marLeft w:val="640"/>
          <w:marRight w:val="0"/>
          <w:marTop w:val="0"/>
          <w:marBottom w:val="0"/>
          <w:divBdr>
            <w:top w:val="none" w:sz="0" w:space="0" w:color="auto"/>
            <w:left w:val="none" w:sz="0" w:space="0" w:color="auto"/>
            <w:bottom w:val="none" w:sz="0" w:space="0" w:color="auto"/>
            <w:right w:val="none" w:sz="0" w:space="0" w:color="auto"/>
          </w:divBdr>
        </w:div>
        <w:div w:id="160891962">
          <w:marLeft w:val="640"/>
          <w:marRight w:val="0"/>
          <w:marTop w:val="0"/>
          <w:marBottom w:val="0"/>
          <w:divBdr>
            <w:top w:val="none" w:sz="0" w:space="0" w:color="auto"/>
            <w:left w:val="none" w:sz="0" w:space="0" w:color="auto"/>
            <w:bottom w:val="none" w:sz="0" w:space="0" w:color="auto"/>
            <w:right w:val="none" w:sz="0" w:space="0" w:color="auto"/>
          </w:divBdr>
        </w:div>
        <w:div w:id="852955118">
          <w:marLeft w:val="640"/>
          <w:marRight w:val="0"/>
          <w:marTop w:val="0"/>
          <w:marBottom w:val="0"/>
          <w:divBdr>
            <w:top w:val="none" w:sz="0" w:space="0" w:color="auto"/>
            <w:left w:val="none" w:sz="0" w:space="0" w:color="auto"/>
            <w:bottom w:val="none" w:sz="0" w:space="0" w:color="auto"/>
            <w:right w:val="none" w:sz="0" w:space="0" w:color="auto"/>
          </w:divBdr>
        </w:div>
        <w:div w:id="724303934">
          <w:marLeft w:val="640"/>
          <w:marRight w:val="0"/>
          <w:marTop w:val="0"/>
          <w:marBottom w:val="0"/>
          <w:divBdr>
            <w:top w:val="none" w:sz="0" w:space="0" w:color="auto"/>
            <w:left w:val="none" w:sz="0" w:space="0" w:color="auto"/>
            <w:bottom w:val="none" w:sz="0" w:space="0" w:color="auto"/>
            <w:right w:val="none" w:sz="0" w:space="0" w:color="auto"/>
          </w:divBdr>
        </w:div>
        <w:div w:id="1097872175">
          <w:marLeft w:val="640"/>
          <w:marRight w:val="0"/>
          <w:marTop w:val="0"/>
          <w:marBottom w:val="0"/>
          <w:divBdr>
            <w:top w:val="none" w:sz="0" w:space="0" w:color="auto"/>
            <w:left w:val="none" w:sz="0" w:space="0" w:color="auto"/>
            <w:bottom w:val="none" w:sz="0" w:space="0" w:color="auto"/>
            <w:right w:val="none" w:sz="0" w:space="0" w:color="auto"/>
          </w:divBdr>
        </w:div>
        <w:div w:id="452018675">
          <w:marLeft w:val="640"/>
          <w:marRight w:val="0"/>
          <w:marTop w:val="0"/>
          <w:marBottom w:val="0"/>
          <w:divBdr>
            <w:top w:val="none" w:sz="0" w:space="0" w:color="auto"/>
            <w:left w:val="none" w:sz="0" w:space="0" w:color="auto"/>
            <w:bottom w:val="none" w:sz="0" w:space="0" w:color="auto"/>
            <w:right w:val="none" w:sz="0" w:space="0" w:color="auto"/>
          </w:divBdr>
        </w:div>
        <w:div w:id="460465850">
          <w:marLeft w:val="640"/>
          <w:marRight w:val="0"/>
          <w:marTop w:val="0"/>
          <w:marBottom w:val="0"/>
          <w:divBdr>
            <w:top w:val="none" w:sz="0" w:space="0" w:color="auto"/>
            <w:left w:val="none" w:sz="0" w:space="0" w:color="auto"/>
            <w:bottom w:val="none" w:sz="0" w:space="0" w:color="auto"/>
            <w:right w:val="none" w:sz="0" w:space="0" w:color="auto"/>
          </w:divBdr>
        </w:div>
        <w:div w:id="928923835">
          <w:marLeft w:val="640"/>
          <w:marRight w:val="0"/>
          <w:marTop w:val="0"/>
          <w:marBottom w:val="0"/>
          <w:divBdr>
            <w:top w:val="none" w:sz="0" w:space="0" w:color="auto"/>
            <w:left w:val="none" w:sz="0" w:space="0" w:color="auto"/>
            <w:bottom w:val="none" w:sz="0" w:space="0" w:color="auto"/>
            <w:right w:val="none" w:sz="0" w:space="0" w:color="auto"/>
          </w:divBdr>
        </w:div>
        <w:div w:id="1408575672">
          <w:marLeft w:val="640"/>
          <w:marRight w:val="0"/>
          <w:marTop w:val="0"/>
          <w:marBottom w:val="0"/>
          <w:divBdr>
            <w:top w:val="none" w:sz="0" w:space="0" w:color="auto"/>
            <w:left w:val="none" w:sz="0" w:space="0" w:color="auto"/>
            <w:bottom w:val="none" w:sz="0" w:space="0" w:color="auto"/>
            <w:right w:val="none" w:sz="0" w:space="0" w:color="auto"/>
          </w:divBdr>
        </w:div>
        <w:div w:id="687147276">
          <w:marLeft w:val="640"/>
          <w:marRight w:val="0"/>
          <w:marTop w:val="0"/>
          <w:marBottom w:val="0"/>
          <w:divBdr>
            <w:top w:val="none" w:sz="0" w:space="0" w:color="auto"/>
            <w:left w:val="none" w:sz="0" w:space="0" w:color="auto"/>
            <w:bottom w:val="none" w:sz="0" w:space="0" w:color="auto"/>
            <w:right w:val="none" w:sz="0" w:space="0" w:color="auto"/>
          </w:divBdr>
        </w:div>
        <w:div w:id="581064425">
          <w:marLeft w:val="640"/>
          <w:marRight w:val="0"/>
          <w:marTop w:val="0"/>
          <w:marBottom w:val="0"/>
          <w:divBdr>
            <w:top w:val="none" w:sz="0" w:space="0" w:color="auto"/>
            <w:left w:val="none" w:sz="0" w:space="0" w:color="auto"/>
            <w:bottom w:val="none" w:sz="0" w:space="0" w:color="auto"/>
            <w:right w:val="none" w:sz="0" w:space="0" w:color="auto"/>
          </w:divBdr>
        </w:div>
        <w:div w:id="1176921316">
          <w:marLeft w:val="640"/>
          <w:marRight w:val="0"/>
          <w:marTop w:val="0"/>
          <w:marBottom w:val="0"/>
          <w:divBdr>
            <w:top w:val="none" w:sz="0" w:space="0" w:color="auto"/>
            <w:left w:val="none" w:sz="0" w:space="0" w:color="auto"/>
            <w:bottom w:val="none" w:sz="0" w:space="0" w:color="auto"/>
            <w:right w:val="none" w:sz="0" w:space="0" w:color="auto"/>
          </w:divBdr>
        </w:div>
        <w:div w:id="464128280">
          <w:marLeft w:val="640"/>
          <w:marRight w:val="0"/>
          <w:marTop w:val="0"/>
          <w:marBottom w:val="0"/>
          <w:divBdr>
            <w:top w:val="none" w:sz="0" w:space="0" w:color="auto"/>
            <w:left w:val="none" w:sz="0" w:space="0" w:color="auto"/>
            <w:bottom w:val="none" w:sz="0" w:space="0" w:color="auto"/>
            <w:right w:val="none" w:sz="0" w:space="0" w:color="auto"/>
          </w:divBdr>
        </w:div>
        <w:div w:id="1482694392">
          <w:marLeft w:val="640"/>
          <w:marRight w:val="0"/>
          <w:marTop w:val="0"/>
          <w:marBottom w:val="0"/>
          <w:divBdr>
            <w:top w:val="none" w:sz="0" w:space="0" w:color="auto"/>
            <w:left w:val="none" w:sz="0" w:space="0" w:color="auto"/>
            <w:bottom w:val="none" w:sz="0" w:space="0" w:color="auto"/>
            <w:right w:val="none" w:sz="0" w:space="0" w:color="auto"/>
          </w:divBdr>
        </w:div>
        <w:div w:id="849637459">
          <w:marLeft w:val="640"/>
          <w:marRight w:val="0"/>
          <w:marTop w:val="0"/>
          <w:marBottom w:val="0"/>
          <w:divBdr>
            <w:top w:val="none" w:sz="0" w:space="0" w:color="auto"/>
            <w:left w:val="none" w:sz="0" w:space="0" w:color="auto"/>
            <w:bottom w:val="none" w:sz="0" w:space="0" w:color="auto"/>
            <w:right w:val="none" w:sz="0" w:space="0" w:color="auto"/>
          </w:divBdr>
        </w:div>
        <w:div w:id="1547794676">
          <w:marLeft w:val="640"/>
          <w:marRight w:val="0"/>
          <w:marTop w:val="0"/>
          <w:marBottom w:val="0"/>
          <w:divBdr>
            <w:top w:val="none" w:sz="0" w:space="0" w:color="auto"/>
            <w:left w:val="none" w:sz="0" w:space="0" w:color="auto"/>
            <w:bottom w:val="none" w:sz="0" w:space="0" w:color="auto"/>
            <w:right w:val="none" w:sz="0" w:space="0" w:color="auto"/>
          </w:divBdr>
        </w:div>
        <w:div w:id="1691763184">
          <w:marLeft w:val="640"/>
          <w:marRight w:val="0"/>
          <w:marTop w:val="0"/>
          <w:marBottom w:val="0"/>
          <w:divBdr>
            <w:top w:val="none" w:sz="0" w:space="0" w:color="auto"/>
            <w:left w:val="none" w:sz="0" w:space="0" w:color="auto"/>
            <w:bottom w:val="none" w:sz="0" w:space="0" w:color="auto"/>
            <w:right w:val="none" w:sz="0" w:space="0" w:color="auto"/>
          </w:divBdr>
        </w:div>
        <w:div w:id="783961071">
          <w:marLeft w:val="640"/>
          <w:marRight w:val="0"/>
          <w:marTop w:val="0"/>
          <w:marBottom w:val="0"/>
          <w:divBdr>
            <w:top w:val="none" w:sz="0" w:space="0" w:color="auto"/>
            <w:left w:val="none" w:sz="0" w:space="0" w:color="auto"/>
            <w:bottom w:val="none" w:sz="0" w:space="0" w:color="auto"/>
            <w:right w:val="none" w:sz="0" w:space="0" w:color="auto"/>
          </w:divBdr>
        </w:div>
        <w:div w:id="471212339">
          <w:marLeft w:val="640"/>
          <w:marRight w:val="0"/>
          <w:marTop w:val="0"/>
          <w:marBottom w:val="0"/>
          <w:divBdr>
            <w:top w:val="none" w:sz="0" w:space="0" w:color="auto"/>
            <w:left w:val="none" w:sz="0" w:space="0" w:color="auto"/>
            <w:bottom w:val="none" w:sz="0" w:space="0" w:color="auto"/>
            <w:right w:val="none" w:sz="0" w:space="0" w:color="auto"/>
          </w:divBdr>
        </w:div>
        <w:div w:id="674765674">
          <w:marLeft w:val="640"/>
          <w:marRight w:val="0"/>
          <w:marTop w:val="0"/>
          <w:marBottom w:val="0"/>
          <w:divBdr>
            <w:top w:val="none" w:sz="0" w:space="0" w:color="auto"/>
            <w:left w:val="none" w:sz="0" w:space="0" w:color="auto"/>
            <w:bottom w:val="none" w:sz="0" w:space="0" w:color="auto"/>
            <w:right w:val="none" w:sz="0" w:space="0" w:color="auto"/>
          </w:divBdr>
        </w:div>
        <w:div w:id="785542843">
          <w:marLeft w:val="640"/>
          <w:marRight w:val="0"/>
          <w:marTop w:val="0"/>
          <w:marBottom w:val="0"/>
          <w:divBdr>
            <w:top w:val="none" w:sz="0" w:space="0" w:color="auto"/>
            <w:left w:val="none" w:sz="0" w:space="0" w:color="auto"/>
            <w:bottom w:val="none" w:sz="0" w:space="0" w:color="auto"/>
            <w:right w:val="none" w:sz="0" w:space="0" w:color="auto"/>
          </w:divBdr>
        </w:div>
        <w:div w:id="583800000">
          <w:marLeft w:val="640"/>
          <w:marRight w:val="0"/>
          <w:marTop w:val="0"/>
          <w:marBottom w:val="0"/>
          <w:divBdr>
            <w:top w:val="none" w:sz="0" w:space="0" w:color="auto"/>
            <w:left w:val="none" w:sz="0" w:space="0" w:color="auto"/>
            <w:bottom w:val="none" w:sz="0" w:space="0" w:color="auto"/>
            <w:right w:val="none" w:sz="0" w:space="0" w:color="auto"/>
          </w:divBdr>
        </w:div>
        <w:div w:id="435441312">
          <w:marLeft w:val="640"/>
          <w:marRight w:val="0"/>
          <w:marTop w:val="0"/>
          <w:marBottom w:val="0"/>
          <w:divBdr>
            <w:top w:val="none" w:sz="0" w:space="0" w:color="auto"/>
            <w:left w:val="none" w:sz="0" w:space="0" w:color="auto"/>
            <w:bottom w:val="none" w:sz="0" w:space="0" w:color="auto"/>
            <w:right w:val="none" w:sz="0" w:space="0" w:color="auto"/>
          </w:divBdr>
        </w:div>
        <w:div w:id="1604995063">
          <w:marLeft w:val="640"/>
          <w:marRight w:val="0"/>
          <w:marTop w:val="0"/>
          <w:marBottom w:val="0"/>
          <w:divBdr>
            <w:top w:val="none" w:sz="0" w:space="0" w:color="auto"/>
            <w:left w:val="none" w:sz="0" w:space="0" w:color="auto"/>
            <w:bottom w:val="none" w:sz="0" w:space="0" w:color="auto"/>
            <w:right w:val="none" w:sz="0" w:space="0" w:color="auto"/>
          </w:divBdr>
        </w:div>
        <w:div w:id="1986663452">
          <w:marLeft w:val="640"/>
          <w:marRight w:val="0"/>
          <w:marTop w:val="0"/>
          <w:marBottom w:val="0"/>
          <w:divBdr>
            <w:top w:val="none" w:sz="0" w:space="0" w:color="auto"/>
            <w:left w:val="none" w:sz="0" w:space="0" w:color="auto"/>
            <w:bottom w:val="none" w:sz="0" w:space="0" w:color="auto"/>
            <w:right w:val="none" w:sz="0" w:space="0" w:color="auto"/>
          </w:divBdr>
        </w:div>
        <w:div w:id="2001813071">
          <w:marLeft w:val="640"/>
          <w:marRight w:val="0"/>
          <w:marTop w:val="0"/>
          <w:marBottom w:val="0"/>
          <w:divBdr>
            <w:top w:val="none" w:sz="0" w:space="0" w:color="auto"/>
            <w:left w:val="none" w:sz="0" w:space="0" w:color="auto"/>
            <w:bottom w:val="none" w:sz="0" w:space="0" w:color="auto"/>
            <w:right w:val="none" w:sz="0" w:space="0" w:color="auto"/>
          </w:divBdr>
        </w:div>
        <w:div w:id="2052143875">
          <w:marLeft w:val="640"/>
          <w:marRight w:val="0"/>
          <w:marTop w:val="0"/>
          <w:marBottom w:val="0"/>
          <w:divBdr>
            <w:top w:val="none" w:sz="0" w:space="0" w:color="auto"/>
            <w:left w:val="none" w:sz="0" w:space="0" w:color="auto"/>
            <w:bottom w:val="none" w:sz="0" w:space="0" w:color="auto"/>
            <w:right w:val="none" w:sz="0" w:space="0" w:color="auto"/>
          </w:divBdr>
        </w:div>
        <w:div w:id="93719739">
          <w:marLeft w:val="640"/>
          <w:marRight w:val="0"/>
          <w:marTop w:val="0"/>
          <w:marBottom w:val="0"/>
          <w:divBdr>
            <w:top w:val="none" w:sz="0" w:space="0" w:color="auto"/>
            <w:left w:val="none" w:sz="0" w:space="0" w:color="auto"/>
            <w:bottom w:val="none" w:sz="0" w:space="0" w:color="auto"/>
            <w:right w:val="none" w:sz="0" w:space="0" w:color="auto"/>
          </w:divBdr>
        </w:div>
        <w:div w:id="1641839421">
          <w:marLeft w:val="640"/>
          <w:marRight w:val="0"/>
          <w:marTop w:val="0"/>
          <w:marBottom w:val="0"/>
          <w:divBdr>
            <w:top w:val="none" w:sz="0" w:space="0" w:color="auto"/>
            <w:left w:val="none" w:sz="0" w:space="0" w:color="auto"/>
            <w:bottom w:val="none" w:sz="0" w:space="0" w:color="auto"/>
            <w:right w:val="none" w:sz="0" w:space="0" w:color="auto"/>
          </w:divBdr>
        </w:div>
        <w:div w:id="169877502">
          <w:marLeft w:val="640"/>
          <w:marRight w:val="0"/>
          <w:marTop w:val="0"/>
          <w:marBottom w:val="0"/>
          <w:divBdr>
            <w:top w:val="none" w:sz="0" w:space="0" w:color="auto"/>
            <w:left w:val="none" w:sz="0" w:space="0" w:color="auto"/>
            <w:bottom w:val="none" w:sz="0" w:space="0" w:color="auto"/>
            <w:right w:val="none" w:sz="0" w:space="0" w:color="auto"/>
          </w:divBdr>
        </w:div>
        <w:div w:id="1916276394">
          <w:marLeft w:val="640"/>
          <w:marRight w:val="0"/>
          <w:marTop w:val="0"/>
          <w:marBottom w:val="0"/>
          <w:divBdr>
            <w:top w:val="none" w:sz="0" w:space="0" w:color="auto"/>
            <w:left w:val="none" w:sz="0" w:space="0" w:color="auto"/>
            <w:bottom w:val="none" w:sz="0" w:space="0" w:color="auto"/>
            <w:right w:val="none" w:sz="0" w:space="0" w:color="auto"/>
          </w:divBdr>
        </w:div>
        <w:div w:id="553278325">
          <w:marLeft w:val="640"/>
          <w:marRight w:val="0"/>
          <w:marTop w:val="0"/>
          <w:marBottom w:val="0"/>
          <w:divBdr>
            <w:top w:val="none" w:sz="0" w:space="0" w:color="auto"/>
            <w:left w:val="none" w:sz="0" w:space="0" w:color="auto"/>
            <w:bottom w:val="none" w:sz="0" w:space="0" w:color="auto"/>
            <w:right w:val="none" w:sz="0" w:space="0" w:color="auto"/>
          </w:divBdr>
        </w:div>
        <w:div w:id="1055394600">
          <w:marLeft w:val="640"/>
          <w:marRight w:val="0"/>
          <w:marTop w:val="0"/>
          <w:marBottom w:val="0"/>
          <w:divBdr>
            <w:top w:val="none" w:sz="0" w:space="0" w:color="auto"/>
            <w:left w:val="none" w:sz="0" w:space="0" w:color="auto"/>
            <w:bottom w:val="none" w:sz="0" w:space="0" w:color="auto"/>
            <w:right w:val="none" w:sz="0" w:space="0" w:color="auto"/>
          </w:divBdr>
        </w:div>
        <w:div w:id="2118330656">
          <w:marLeft w:val="640"/>
          <w:marRight w:val="0"/>
          <w:marTop w:val="0"/>
          <w:marBottom w:val="0"/>
          <w:divBdr>
            <w:top w:val="none" w:sz="0" w:space="0" w:color="auto"/>
            <w:left w:val="none" w:sz="0" w:space="0" w:color="auto"/>
            <w:bottom w:val="none" w:sz="0" w:space="0" w:color="auto"/>
            <w:right w:val="none" w:sz="0" w:space="0" w:color="auto"/>
          </w:divBdr>
        </w:div>
        <w:div w:id="846091251">
          <w:marLeft w:val="640"/>
          <w:marRight w:val="0"/>
          <w:marTop w:val="0"/>
          <w:marBottom w:val="0"/>
          <w:divBdr>
            <w:top w:val="none" w:sz="0" w:space="0" w:color="auto"/>
            <w:left w:val="none" w:sz="0" w:space="0" w:color="auto"/>
            <w:bottom w:val="none" w:sz="0" w:space="0" w:color="auto"/>
            <w:right w:val="none" w:sz="0" w:space="0" w:color="auto"/>
          </w:divBdr>
        </w:div>
        <w:div w:id="980882576">
          <w:marLeft w:val="640"/>
          <w:marRight w:val="0"/>
          <w:marTop w:val="0"/>
          <w:marBottom w:val="0"/>
          <w:divBdr>
            <w:top w:val="none" w:sz="0" w:space="0" w:color="auto"/>
            <w:left w:val="none" w:sz="0" w:space="0" w:color="auto"/>
            <w:bottom w:val="none" w:sz="0" w:space="0" w:color="auto"/>
            <w:right w:val="none" w:sz="0" w:space="0" w:color="auto"/>
          </w:divBdr>
        </w:div>
        <w:div w:id="1718776982">
          <w:marLeft w:val="640"/>
          <w:marRight w:val="0"/>
          <w:marTop w:val="0"/>
          <w:marBottom w:val="0"/>
          <w:divBdr>
            <w:top w:val="none" w:sz="0" w:space="0" w:color="auto"/>
            <w:left w:val="none" w:sz="0" w:space="0" w:color="auto"/>
            <w:bottom w:val="none" w:sz="0" w:space="0" w:color="auto"/>
            <w:right w:val="none" w:sz="0" w:space="0" w:color="auto"/>
          </w:divBdr>
        </w:div>
        <w:div w:id="993988088">
          <w:marLeft w:val="640"/>
          <w:marRight w:val="0"/>
          <w:marTop w:val="0"/>
          <w:marBottom w:val="0"/>
          <w:divBdr>
            <w:top w:val="none" w:sz="0" w:space="0" w:color="auto"/>
            <w:left w:val="none" w:sz="0" w:space="0" w:color="auto"/>
            <w:bottom w:val="none" w:sz="0" w:space="0" w:color="auto"/>
            <w:right w:val="none" w:sz="0" w:space="0" w:color="auto"/>
          </w:divBdr>
        </w:div>
        <w:div w:id="2098868445">
          <w:marLeft w:val="640"/>
          <w:marRight w:val="0"/>
          <w:marTop w:val="0"/>
          <w:marBottom w:val="0"/>
          <w:divBdr>
            <w:top w:val="none" w:sz="0" w:space="0" w:color="auto"/>
            <w:left w:val="none" w:sz="0" w:space="0" w:color="auto"/>
            <w:bottom w:val="none" w:sz="0" w:space="0" w:color="auto"/>
            <w:right w:val="none" w:sz="0" w:space="0" w:color="auto"/>
          </w:divBdr>
        </w:div>
        <w:div w:id="769274237">
          <w:marLeft w:val="640"/>
          <w:marRight w:val="0"/>
          <w:marTop w:val="0"/>
          <w:marBottom w:val="0"/>
          <w:divBdr>
            <w:top w:val="none" w:sz="0" w:space="0" w:color="auto"/>
            <w:left w:val="none" w:sz="0" w:space="0" w:color="auto"/>
            <w:bottom w:val="none" w:sz="0" w:space="0" w:color="auto"/>
            <w:right w:val="none" w:sz="0" w:space="0" w:color="auto"/>
          </w:divBdr>
        </w:div>
        <w:div w:id="621621099">
          <w:marLeft w:val="640"/>
          <w:marRight w:val="0"/>
          <w:marTop w:val="0"/>
          <w:marBottom w:val="0"/>
          <w:divBdr>
            <w:top w:val="none" w:sz="0" w:space="0" w:color="auto"/>
            <w:left w:val="none" w:sz="0" w:space="0" w:color="auto"/>
            <w:bottom w:val="none" w:sz="0" w:space="0" w:color="auto"/>
            <w:right w:val="none" w:sz="0" w:space="0" w:color="auto"/>
          </w:divBdr>
        </w:div>
        <w:div w:id="1046374998">
          <w:marLeft w:val="640"/>
          <w:marRight w:val="0"/>
          <w:marTop w:val="0"/>
          <w:marBottom w:val="0"/>
          <w:divBdr>
            <w:top w:val="none" w:sz="0" w:space="0" w:color="auto"/>
            <w:left w:val="none" w:sz="0" w:space="0" w:color="auto"/>
            <w:bottom w:val="none" w:sz="0" w:space="0" w:color="auto"/>
            <w:right w:val="none" w:sz="0" w:space="0" w:color="auto"/>
          </w:divBdr>
        </w:div>
        <w:div w:id="368603146">
          <w:marLeft w:val="640"/>
          <w:marRight w:val="0"/>
          <w:marTop w:val="0"/>
          <w:marBottom w:val="0"/>
          <w:divBdr>
            <w:top w:val="none" w:sz="0" w:space="0" w:color="auto"/>
            <w:left w:val="none" w:sz="0" w:space="0" w:color="auto"/>
            <w:bottom w:val="none" w:sz="0" w:space="0" w:color="auto"/>
            <w:right w:val="none" w:sz="0" w:space="0" w:color="auto"/>
          </w:divBdr>
        </w:div>
        <w:div w:id="1490829523">
          <w:marLeft w:val="640"/>
          <w:marRight w:val="0"/>
          <w:marTop w:val="0"/>
          <w:marBottom w:val="0"/>
          <w:divBdr>
            <w:top w:val="none" w:sz="0" w:space="0" w:color="auto"/>
            <w:left w:val="none" w:sz="0" w:space="0" w:color="auto"/>
            <w:bottom w:val="none" w:sz="0" w:space="0" w:color="auto"/>
            <w:right w:val="none" w:sz="0" w:space="0" w:color="auto"/>
          </w:divBdr>
        </w:div>
      </w:divsChild>
    </w:div>
    <w:div w:id="2076194417">
      <w:bodyDiv w:val="1"/>
      <w:marLeft w:val="0"/>
      <w:marRight w:val="0"/>
      <w:marTop w:val="0"/>
      <w:marBottom w:val="0"/>
      <w:divBdr>
        <w:top w:val="none" w:sz="0" w:space="0" w:color="auto"/>
        <w:left w:val="none" w:sz="0" w:space="0" w:color="auto"/>
        <w:bottom w:val="none" w:sz="0" w:space="0" w:color="auto"/>
        <w:right w:val="none" w:sz="0" w:space="0" w:color="auto"/>
      </w:divBdr>
    </w:div>
    <w:div w:id="2082438241">
      <w:bodyDiv w:val="1"/>
      <w:marLeft w:val="0"/>
      <w:marRight w:val="0"/>
      <w:marTop w:val="0"/>
      <w:marBottom w:val="0"/>
      <w:divBdr>
        <w:top w:val="none" w:sz="0" w:space="0" w:color="auto"/>
        <w:left w:val="none" w:sz="0" w:space="0" w:color="auto"/>
        <w:bottom w:val="none" w:sz="0" w:space="0" w:color="auto"/>
        <w:right w:val="none" w:sz="0" w:space="0" w:color="auto"/>
      </w:divBdr>
      <w:divsChild>
        <w:div w:id="1619945996">
          <w:marLeft w:val="480"/>
          <w:marRight w:val="0"/>
          <w:marTop w:val="0"/>
          <w:marBottom w:val="0"/>
          <w:divBdr>
            <w:top w:val="none" w:sz="0" w:space="0" w:color="auto"/>
            <w:left w:val="none" w:sz="0" w:space="0" w:color="auto"/>
            <w:bottom w:val="none" w:sz="0" w:space="0" w:color="auto"/>
            <w:right w:val="none" w:sz="0" w:space="0" w:color="auto"/>
          </w:divBdr>
        </w:div>
        <w:div w:id="1751391346">
          <w:marLeft w:val="480"/>
          <w:marRight w:val="0"/>
          <w:marTop w:val="0"/>
          <w:marBottom w:val="0"/>
          <w:divBdr>
            <w:top w:val="none" w:sz="0" w:space="0" w:color="auto"/>
            <w:left w:val="none" w:sz="0" w:space="0" w:color="auto"/>
            <w:bottom w:val="none" w:sz="0" w:space="0" w:color="auto"/>
            <w:right w:val="none" w:sz="0" w:space="0" w:color="auto"/>
          </w:divBdr>
        </w:div>
        <w:div w:id="1213542701">
          <w:marLeft w:val="480"/>
          <w:marRight w:val="0"/>
          <w:marTop w:val="0"/>
          <w:marBottom w:val="0"/>
          <w:divBdr>
            <w:top w:val="none" w:sz="0" w:space="0" w:color="auto"/>
            <w:left w:val="none" w:sz="0" w:space="0" w:color="auto"/>
            <w:bottom w:val="none" w:sz="0" w:space="0" w:color="auto"/>
            <w:right w:val="none" w:sz="0" w:space="0" w:color="auto"/>
          </w:divBdr>
        </w:div>
        <w:div w:id="677734468">
          <w:marLeft w:val="480"/>
          <w:marRight w:val="0"/>
          <w:marTop w:val="0"/>
          <w:marBottom w:val="0"/>
          <w:divBdr>
            <w:top w:val="none" w:sz="0" w:space="0" w:color="auto"/>
            <w:left w:val="none" w:sz="0" w:space="0" w:color="auto"/>
            <w:bottom w:val="none" w:sz="0" w:space="0" w:color="auto"/>
            <w:right w:val="none" w:sz="0" w:space="0" w:color="auto"/>
          </w:divBdr>
        </w:div>
        <w:div w:id="782500754">
          <w:marLeft w:val="480"/>
          <w:marRight w:val="0"/>
          <w:marTop w:val="0"/>
          <w:marBottom w:val="0"/>
          <w:divBdr>
            <w:top w:val="none" w:sz="0" w:space="0" w:color="auto"/>
            <w:left w:val="none" w:sz="0" w:space="0" w:color="auto"/>
            <w:bottom w:val="none" w:sz="0" w:space="0" w:color="auto"/>
            <w:right w:val="none" w:sz="0" w:space="0" w:color="auto"/>
          </w:divBdr>
        </w:div>
        <w:div w:id="43600913">
          <w:marLeft w:val="480"/>
          <w:marRight w:val="0"/>
          <w:marTop w:val="0"/>
          <w:marBottom w:val="0"/>
          <w:divBdr>
            <w:top w:val="none" w:sz="0" w:space="0" w:color="auto"/>
            <w:left w:val="none" w:sz="0" w:space="0" w:color="auto"/>
            <w:bottom w:val="none" w:sz="0" w:space="0" w:color="auto"/>
            <w:right w:val="none" w:sz="0" w:space="0" w:color="auto"/>
          </w:divBdr>
        </w:div>
        <w:div w:id="1427531261">
          <w:marLeft w:val="480"/>
          <w:marRight w:val="0"/>
          <w:marTop w:val="0"/>
          <w:marBottom w:val="0"/>
          <w:divBdr>
            <w:top w:val="none" w:sz="0" w:space="0" w:color="auto"/>
            <w:left w:val="none" w:sz="0" w:space="0" w:color="auto"/>
            <w:bottom w:val="none" w:sz="0" w:space="0" w:color="auto"/>
            <w:right w:val="none" w:sz="0" w:space="0" w:color="auto"/>
          </w:divBdr>
        </w:div>
        <w:div w:id="892349412">
          <w:marLeft w:val="480"/>
          <w:marRight w:val="0"/>
          <w:marTop w:val="0"/>
          <w:marBottom w:val="0"/>
          <w:divBdr>
            <w:top w:val="none" w:sz="0" w:space="0" w:color="auto"/>
            <w:left w:val="none" w:sz="0" w:space="0" w:color="auto"/>
            <w:bottom w:val="none" w:sz="0" w:space="0" w:color="auto"/>
            <w:right w:val="none" w:sz="0" w:space="0" w:color="auto"/>
          </w:divBdr>
        </w:div>
        <w:div w:id="1526478693">
          <w:marLeft w:val="480"/>
          <w:marRight w:val="0"/>
          <w:marTop w:val="0"/>
          <w:marBottom w:val="0"/>
          <w:divBdr>
            <w:top w:val="none" w:sz="0" w:space="0" w:color="auto"/>
            <w:left w:val="none" w:sz="0" w:space="0" w:color="auto"/>
            <w:bottom w:val="none" w:sz="0" w:space="0" w:color="auto"/>
            <w:right w:val="none" w:sz="0" w:space="0" w:color="auto"/>
          </w:divBdr>
        </w:div>
        <w:div w:id="1153713589">
          <w:marLeft w:val="480"/>
          <w:marRight w:val="0"/>
          <w:marTop w:val="0"/>
          <w:marBottom w:val="0"/>
          <w:divBdr>
            <w:top w:val="none" w:sz="0" w:space="0" w:color="auto"/>
            <w:left w:val="none" w:sz="0" w:space="0" w:color="auto"/>
            <w:bottom w:val="none" w:sz="0" w:space="0" w:color="auto"/>
            <w:right w:val="none" w:sz="0" w:space="0" w:color="auto"/>
          </w:divBdr>
        </w:div>
        <w:div w:id="1396663277">
          <w:marLeft w:val="480"/>
          <w:marRight w:val="0"/>
          <w:marTop w:val="0"/>
          <w:marBottom w:val="0"/>
          <w:divBdr>
            <w:top w:val="none" w:sz="0" w:space="0" w:color="auto"/>
            <w:left w:val="none" w:sz="0" w:space="0" w:color="auto"/>
            <w:bottom w:val="none" w:sz="0" w:space="0" w:color="auto"/>
            <w:right w:val="none" w:sz="0" w:space="0" w:color="auto"/>
          </w:divBdr>
        </w:div>
        <w:div w:id="621112554">
          <w:marLeft w:val="480"/>
          <w:marRight w:val="0"/>
          <w:marTop w:val="0"/>
          <w:marBottom w:val="0"/>
          <w:divBdr>
            <w:top w:val="none" w:sz="0" w:space="0" w:color="auto"/>
            <w:left w:val="none" w:sz="0" w:space="0" w:color="auto"/>
            <w:bottom w:val="none" w:sz="0" w:space="0" w:color="auto"/>
            <w:right w:val="none" w:sz="0" w:space="0" w:color="auto"/>
          </w:divBdr>
        </w:div>
        <w:div w:id="1753427150">
          <w:marLeft w:val="480"/>
          <w:marRight w:val="0"/>
          <w:marTop w:val="0"/>
          <w:marBottom w:val="0"/>
          <w:divBdr>
            <w:top w:val="none" w:sz="0" w:space="0" w:color="auto"/>
            <w:left w:val="none" w:sz="0" w:space="0" w:color="auto"/>
            <w:bottom w:val="none" w:sz="0" w:space="0" w:color="auto"/>
            <w:right w:val="none" w:sz="0" w:space="0" w:color="auto"/>
          </w:divBdr>
        </w:div>
        <w:div w:id="2036079993">
          <w:marLeft w:val="480"/>
          <w:marRight w:val="0"/>
          <w:marTop w:val="0"/>
          <w:marBottom w:val="0"/>
          <w:divBdr>
            <w:top w:val="none" w:sz="0" w:space="0" w:color="auto"/>
            <w:left w:val="none" w:sz="0" w:space="0" w:color="auto"/>
            <w:bottom w:val="none" w:sz="0" w:space="0" w:color="auto"/>
            <w:right w:val="none" w:sz="0" w:space="0" w:color="auto"/>
          </w:divBdr>
        </w:div>
        <w:div w:id="1025668300">
          <w:marLeft w:val="480"/>
          <w:marRight w:val="0"/>
          <w:marTop w:val="0"/>
          <w:marBottom w:val="0"/>
          <w:divBdr>
            <w:top w:val="none" w:sz="0" w:space="0" w:color="auto"/>
            <w:left w:val="none" w:sz="0" w:space="0" w:color="auto"/>
            <w:bottom w:val="none" w:sz="0" w:space="0" w:color="auto"/>
            <w:right w:val="none" w:sz="0" w:space="0" w:color="auto"/>
          </w:divBdr>
        </w:div>
        <w:div w:id="1507478381">
          <w:marLeft w:val="480"/>
          <w:marRight w:val="0"/>
          <w:marTop w:val="0"/>
          <w:marBottom w:val="0"/>
          <w:divBdr>
            <w:top w:val="none" w:sz="0" w:space="0" w:color="auto"/>
            <w:left w:val="none" w:sz="0" w:space="0" w:color="auto"/>
            <w:bottom w:val="none" w:sz="0" w:space="0" w:color="auto"/>
            <w:right w:val="none" w:sz="0" w:space="0" w:color="auto"/>
          </w:divBdr>
        </w:div>
        <w:div w:id="867597182">
          <w:marLeft w:val="480"/>
          <w:marRight w:val="0"/>
          <w:marTop w:val="0"/>
          <w:marBottom w:val="0"/>
          <w:divBdr>
            <w:top w:val="none" w:sz="0" w:space="0" w:color="auto"/>
            <w:left w:val="none" w:sz="0" w:space="0" w:color="auto"/>
            <w:bottom w:val="none" w:sz="0" w:space="0" w:color="auto"/>
            <w:right w:val="none" w:sz="0" w:space="0" w:color="auto"/>
          </w:divBdr>
        </w:div>
        <w:div w:id="1271471256">
          <w:marLeft w:val="480"/>
          <w:marRight w:val="0"/>
          <w:marTop w:val="0"/>
          <w:marBottom w:val="0"/>
          <w:divBdr>
            <w:top w:val="none" w:sz="0" w:space="0" w:color="auto"/>
            <w:left w:val="none" w:sz="0" w:space="0" w:color="auto"/>
            <w:bottom w:val="none" w:sz="0" w:space="0" w:color="auto"/>
            <w:right w:val="none" w:sz="0" w:space="0" w:color="auto"/>
          </w:divBdr>
        </w:div>
        <w:div w:id="108090725">
          <w:marLeft w:val="480"/>
          <w:marRight w:val="0"/>
          <w:marTop w:val="0"/>
          <w:marBottom w:val="0"/>
          <w:divBdr>
            <w:top w:val="none" w:sz="0" w:space="0" w:color="auto"/>
            <w:left w:val="none" w:sz="0" w:space="0" w:color="auto"/>
            <w:bottom w:val="none" w:sz="0" w:space="0" w:color="auto"/>
            <w:right w:val="none" w:sz="0" w:space="0" w:color="auto"/>
          </w:divBdr>
        </w:div>
        <w:div w:id="396437394">
          <w:marLeft w:val="480"/>
          <w:marRight w:val="0"/>
          <w:marTop w:val="0"/>
          <w:marBottom w:val="0"/>
          <w:divBdr>
            <w:top w:val="none" w:sz="0" w:space="0" w:color="auto"/>
            <w:left w:val="none" w:sz="0" w:space="0" w:color="auto"/>
            <w:bottom w:val="none" w:sz="0" w:space="0" w:color="auto"/>
            <w:right w:val="none" w:sz="0" w:space="0" w:color="auto"/>
          </w:divBdr>
        </w:div>
        <w:div w:id="822477084">
          <w:marLeft w:val="480"/>
          <w:marRight w:val="0"/>
          <w:marTop w:val="0"/>
          <w:marBottom w:val="0"/>
          <w:divBdr>
            <w:top w:val="none" w:sz="0" w:space="0" w:color="auto"/>
            <w:left w:val="none" w:sz="0" w:space="0" w:color="auto"/>
            <w:bottom w:val="none" w:sz="0" w:space="0" w:color="auto"/>
            <w:right w:val="none" w:sz="0" w:space="0" w:color="auto"/>
          </w:divBdr>
        </w:div>
        <w:div w:id="220992895">
          <w:marLeft w:val="480"/>
          <w:marRight w:val="0"/>
          <w:marTop w:val="0"/>
          <w:marBottom w:val="0"/>
          <w:divBdr>
            <w:top w:val="none" w:sz="0" w:space="0" w:color="auto"/>
            <w:left w:val="none" w:sz="0" w:space="0" w:color="auto"/>
            <w:bottom w:val="none" w:sz="0" w:space="0" w:color="auto"/>
            <w:right w:val="none" w:sz="0" w:space="0" w:color="auto"/>
          </w:divBdr>
        </w:div>
        <w:div w:id="1047222290">
          <w:marLeft w:val="480"/>
          <w:marRight w:val="0"/>
          <w:marTop w:val="0"/>
          <w:marBottom w:val="0"/>
          <w:divBdr>
            <w:top w:val="none" w:sz="0" w:space="0" w:color="auto"/>
            <w:left w:val="none" w:sz="0" w:space="0" w:color="auto"/>
            <w:bottom w:val="none" w:sz="0" w:space="0" w:color="auto"/>
            <w:right w:val="none" w:sz="0" w:space="0" w:color="auto"/>
          </w:divBdr>
        </w:div>
        <w:div w:id="1018967669">
          <w:marLeft w:val="480"/>
          <w:marRight w:val="0"/>
          <w:marTop w:val="0"/>
          <w:marBottom w:val="0"/>
          <w:divBdr>
            <w:top w:val="none" w:sz="0" w:space="0" w:color="auto"/>
            <w:left w:val="none" w:sz="0" w:space="0" w:color="auto"/>
            <w:bottom w:val="none" w:sz="0" w:space="0" w:color="auto"/>
            <w:right w:val="none" w:sz="0" w:space="0" w:color="auto"/>
          </w:divBdr>
        </w:div>
        <w:div w:id="771363109">
          <w:marLeft w:val="480"/>
          <w:marRight w:val="0"/>
          <w:marTop w:val="0"/>
          <w:marBottom w:val="0"/>
          <w:divBdr>
            <w:top w:val="none" w:sz="0" w:space="0" w:color="auto"/>
            <w:left w:val="none" w:sz="0" w:space="0" w:color="auto"/>
            <w:bottom w:val="none" w:sz="0" w:space="0" w:color="auto"/>
            <w:right w:val="none" w:sz="0" w:space="0" w:color="auto"/>
          </w:divBdr>
        </w:div>
        <w:div w:id="1371415346">
          <w:marLeft w:val="480"/>
          <w:marRight w:val="0"/>
          <w:marTop w:val="0"/>
          <w:marBottom w:val="0"/>
          <w:divBdr>
            <w:top w:val="none" w:sz="0" w:space="0" w:color="auto"/>
            <w:left w:val="none" w:sz="0" w:space="0" w:color="auto"/>
            <w:bottom w:val="none" w:sz="0" w:space="0" w:color="auto"/>
            <w:right w:val="none" w:sz="0" w:space="0" w:color="auto"/>
          </w:divBdr>
        </w:div>
        <w:div w:id="990912419">
          <w:marLeft w:val="480"/>
          <w:marRight w:val="0"/>
          <w:marTop w:val="0"/>
          <w:marBottom w:val="0"/>
          <w:divBdr>
            <w:top w:val="none" w:sz="0" w:space="0" w:color="auto"/>
            <w:left w:val="none" w:sz="0" w:space="0" w:color="auto"/>
            <w:bottom w:val="none" w:sz="0" w:space="0" w:color="auto"/>
            <w:right w:val="none" w:sz="0" w:space="0" w:color="auto"/>
          </w:divBdr>
        </w:div>
        <w:div w:id="1007295343">
          <w:marLeft w:val="480"/>
          <w:marRight w:val="0"/>
          <w:marTop w:val="0"/>
          <w:marBottom w:val="0"/>
          <w:divBdr>
            <w:top w:val="none" w:sz="0" w:space="0" w:color="auto"/>
            <w:left w:val="none" w:sz="0" w:space="0" w:color="auto"/>
            <w:bottom w:val="none" w:sz="0" w:space="0" w:color="auto"/>
            <w:right w:val="none" w:sz="0" w:space="0" w:color="auto"/>
          </w:divBdr>
        </w:div>
        <w:div w:id="75253182">
          <w:marLeft w:val="480"/>
          <w:marRight w:val="0"/>
          <w:marTop w:val="0"/>
          <w:marBottom w:val="0"/>
          <w:divBdr>
            <w:top w:val="none" w:sz="0" w:space="0" w:color="auto"/>
            <w:left w:val="none" w:sz="0" w:space="0" w:color="auto"/>
            <w:bottom w:val="none" w:sz="0" w:space="0" w:color="auto"/>
            <w:right w:val="none" w:sz="0" w:space="0" w:color="auto"/>
          </w:divBdr>
        </w:div>
        <w:div w:id="612134884">
          <w:marLeft w:val="480"/>
          <w:marRight w:val="0"/>
          <w:marTop w:val="0"/>
          <w:marBottom w:val="0"/>
          <w:divBdr>
            <w:top w:val="none" w:sz="0" w:space="0" w:color="auto"/>
            <w:left w:val="none" w:sz="0" w:space="0" w:color="auto"/>
            <w:bottom w:val="none" w:sz="0" w:space="0" w:color="auto"/>
            <w:right w:val="none" w:sz="0" w:space="0" w:color="auto"/>
          </w:divBdr>
        </w:div>
        <w:div w:id="670184013">
          <w:marLeft w:val="480"/>
          <w:marRight w:val="0"/>
          <w:marTop w:val="0"/>
          <w:marBottom w:val="0"/>
          <w:divBdr>
            <w:top w:val="none" w:sz="0" w:space="0" w:color="auto"/>
            <w:left w:val="none" w:sz="0" w:space="0" w:color="auto"/>
            <w:bottom w:val="none" w:sz="0" w:space="0" w:color="auto"/>
            <w:right w:val="none" w:sz="0" w:space="0" w:color="auto"/>
          </w:divBdr>
        </w:div>
        <w:div w:id="1009911077">
          <w:marLeft w:val="480"/>
          <w:marRight w:val="0"/>
          <w:marTop w:val="0"/>
          <w:marBottom w:val="0"/>
          <w:divBdr>
            <w:top w:val="none" w:sz="0" w:space="0" w:color="auto"/>
            <w:left w:val="none" w:sz="0" w:space="0" w:color="auto"/>
            <w:bottom w:val="none" w:sz="0" w:space="0" w:color="auto"/>
            <w:right w:val="none" w:sz="0" w:space="0" w:color="auto"/>
          </w:divBdr>
        </w:div>
        <w:div w:id="1424692492">
          <w:marLeft w:val="480"/>
          <w:marRight w:val="0"/>
          <w:marTop w:val="0"/>
          <w:marBottom w:val="0"/>
          <w:divBdr>
            <w:top w:val="none" w:sz="0" w:space="0" w:color="auto"/>
            <w:left w:val="none" w:sz="0" w:space="0" w:color="auto"/>
            <w:bottom w:val="none" w:sz="0" w:space="0" w:color="auto"/>
            <w:right w:val="none" w:sz="0" w:space="0" w:color="auto"/>
          </w:divBdr>
        </w:div>
        <w:div w:id="112024975">
          <w:marLeft w:val="480"/>
          <w:marRight w:val="0"/>
          <w:marTop w:val="0"/>
          <w:marBottom w:val="0"/>
          <w:divBdr>
            <w:top w:val="none" w:sz="0" w:space="0" w:color="auto"/>
            <w:left w:val="none" w:sz="0" w:space="0" w:color="auto"/>
            <w:bottom w:val="none" w:sz="0" w:space="0" w:color="auto"/>
            <w:right w:val="none" w:sz="0" w:space="0" w:color="auto"/>
          </w:divBdr>
        </w:div>
        <w:div w:id="1565797710">
          <w:marLeft w:val="480"/>
          <w:marRight w:val="0"/>
          <w:marTop w:val="0"/>
          <w:marBottom w:val="0"/>
          <w:divBdr>
            <w:top w:val="none" w:sz="0" w:space="0" w:color="auto"/>
            <w:left w:val="none" w:sz="0" w:space="0" w:color="auto"/>
            <w:bottom w:val="none" w:sz="0" w:space="0" w:color="auto"/>
            <w:right w:val="none" w:sz="0" w:space="0" w:color="auto"/>
          </w:divBdr>
        </w:div>
        <w:div w:id="493765971">
          <w:marLeft w:val="480"/>
          <w:marRight w:val="0"/>
          <w:marTop w:val="0"/>
          <w:marBottom w:val="0"/>
          <w:divBdr>
            <w:top w:val="none" w:sz="0" w:space="0" w:color="auto"/>
            <w:left w:val="none" w:sz="0" w:space="0" w:color="auto"/>
            <w:bottom w:val="none" w:sz="0" w:space="0" w:color="auto"/>
            <w:right w:val="none" w:sz="0" w:space="0" w:color="auto"/>
          </w:divBdr>
        </w:div>
        <w:div w:id="187987217">
          <w:marLeft w:val="480"/>
          <w:marRight w:val="0"/>
          <w:marTop w:val="0"/>
          <w:marBottom w:val="0"/>
          <w:divBdr>
            <w:top w:val="none" w:sz="0" w:space="0" w:color="auto"/>
            <w:left w:val="none" w:sz="0" w:space="0" w:color="auto"/>
            <w:bottom w:val="none" w:sz="0" w:space="0" w:color="auto"/>
            <w:right w:val="none" w:sz="0" w:space="0" w:color="auto"/>
          </w:divBdr>
        </w:div>
        <w:div w:id="1185823809">
          <w:marLeft w:val="480"/>
          <w:marRight w:val="0"/>
          <w:marTop w:val="0"/>
          <w:marBottom w:val="0"/>
          <w:divBdr>
            <w:top w:val="none" w:sz="0" w:space="0" w:color="auto"/>
            <w:left w:val="none" w:sz="0" w:space="0" w:color="auto"/>
            <w:bottom w:val="none" w:sz="0" w:space="0" w:color="auto"/>
            <w:right w:val="none" w:sz="0" w:space="0" w:color="auto"/>
          </w:divBdr>
        </w:div>
        <w:div w:id="897979719">
          <w:marLeft w:val="480"/>
          <w:marRight w:val="0"/>
          <w:marTop w:val="0"/>
          <w:marBottom w:val="0"/>
          <w:divBdr>
            <w:top w:val="none" w:sz="0" w:space="0" w:color="auto"/>
            <w:left w:val="none" w:sz="0" w:space="0" w:color="auto"/>
            <w:bottom w:val="none" w:sz="0" w:space="0" w:color="auto"/>
            <w:right w:val="none" w:sz="0" w:space="0" w:color="auto"/>
          </w:divBdr>
        </w:div>
        <w:div w:id="1091706318">
          <w:marLeft w:val="480"/>
          <w:marRight w:val="0"/>
          <w:marTop w:val="0"/>
          <w:marBottom w:val="0"/>
          <w:divBdr>
            <w:top w:val="none" w:sz="0" w:space="0" w:color="auto"/>
            <w:left w:val="none" w:sz="0" w:space="0" w:color="auto"/>
            <w:bottom w:val="none" w:sz="0" w:space="0" w:color="auto"/>
            <w:right w:val="none" w:sz="0" w:space="0" w:color="auto"/>
          </w:divBdr>
        </w:div>
        <w:div w:id="96561608">
          <w:marLeft w:val="480"/>
          <w:marRight w:val="0"/>
          <w:marTop w:val="0"/>
          <w:marBottom w:val="0"/>
          <w:divBdr>
            <w:top w:val="none" w:sz="0" w:space="0" w:color="auto"/>
            <w:left w:val="none" w:sz="0" w:space="0" w:color="auto"/>
            <w:bottom w:val="none" w:sz="0" w:space="0" w:color="auto"/>
            <w:right w:val="none" w:sz="0" w:space="0" w:color="auto"/>
          </w:divBdr>
        </w:div>
        <w:div w:id="993021732">
          <w:marLeft w:val="480"/>
          <w:marRight w:val="0"/>
          <w:marTop w:val="0"/>
          <w:marBottom w:val="0"/>
          <w:divBdr>
            <w:top w:val="none" w:sz="0" w:space="0" w:color="auto"/>
            <w:left w:val="none" w:sz="0" w:space="0" w:color="auto"/>
            <w:bottom w:val="none" w:sz="0" w:space="0" w:color="auto"/>
            <w:right w:val="none" w:sz="0" w:space="0" w:color="auto"/>
          </w:divBdr>
        </w:div>
        <w:div w:id="1241717343">
          <w:marLeft w:val="480"/>
          <w:marRight w:val="0"/>
          <w:marTop w:val="0"/>
          <w:marBottom w:val="0"/>
          <w:divBdr>
            <w:top w:val="none" w:sz="0" w:space="0" w:color="auto"/>
            <w:left w:val="none" w:sz="0" w:space="0" w:color="auto"/>
            <w:bottom w:val="none" w:sz="0" w:space="0" w:color="auto"/>
            <w:right w:val="none" w:sz="0" w:space="0" w:color="auto"/>
          </w:divBdr>
        </w:div>
        <w:div w:id="884945939">
          <w:marLeft w:val="480"/>
          <w:marRight w:val="0"/>
          <w:marTop w:val="0"/>
          <w:marBottom w:val="0"/>
          <w:divBdr>
            <w:top w:val="none" w:sz="0" w:space="0" w:color="auto"/>
            <w:left w:val="none" w:sz="0" w:space="0" w:color="auto"/>
            <w:bottom w:val="none" w:sz="0" w:space="0" w:color="auto"/>
            <w:right w:val="none" w:sz="0" w:space="0" w:color="auto"/>
          </w:divBdr>
        </w:div>
        <w:div w:id="1374844408">
          <w:marLeft w:val="480"/>
          <w:marRight w:val="0"/>
          <w:marTop w:val="0"/>
          <w:marBottom w:val="0"/>
          <w:divBdr>
            <w:top w:val="none" w:sz="0" w:space="0" w:color="auto"/>
            <w:left w:val="none" w:sz="0" w:space="0" w:color="auto"/>
            <w:bottom w:val="none" w:sz="0" w:space="0" w:color="auto"/>
            <w:right w:val="none" w:sz="0" w:space="0" w:color="auto"/>
          </w:divBdr>
        </w:div>
        <w:div w:id="1452749636">
          <w:marLeft w:val="480"/>
          <w:marRight w:val="0"/>
          <w:marTop w:val="0"/>
          <w:marBottom w:val="0"/>
          <w:divBdr>
            <w:top w:val="none" w:sz="0" w:space="0" w:color="auto"/>
            <w:left w:val="none" w:sz="0" w:space="0" w:color="auto"/>
            <w:bottom w:val="none" w:sz="0" w:space="0" w:color="auto"/>
            <w:right w:val="none" w:sz="0" w:space="0" w:color="auto"/>
          </w:divBdr>
        </w:div>
        <w:div w:id="1045330028">
          <w:marLeft w:val="480"/>
          <w:marRight w:val="0"/>
          <w:marTop w:val="0"/>
          <w:marBottom w:val="0"/>
          <w:divBdr>
            <w:top w:val="none" w:sz="0" w:space="0" w:color="auto"/>
            <w:left w:val="none" w:sz="0" w:space="0" w:color="auto"/>
            <w:bottom w:val="none" w:sz="0" w:space="0" w:color="auto"/>
            <w:right w:val="none" w:sz="0" w:space="0" w:color="auto"/>
          </w:divBdr>
        </w:div>
        <w:div w:id="1692104035">
          <w:marLeft w:val="480"/>
          <w:marRight w:val="0"/>
          <w:marTop w:val="0"/>
          <w:marBottom w:val="0"/>
          <w:divBdr>
            <w:top w:val="none" w:sz="0" w:space="0" w:color="auto"/>
            <w:left w:val="none" w:sz="0" w:space="0" w:color="auto"/>
            <w:bottom w:val="none" w:sz="0" w:space="0" w:color="auto"/>
            <w:right w:val="none" w:sz="0" w:space="0" w:color="auto"/>
          </w:divBdr>
        </w:div>
        <w:div w:id="349990617">
          <w:marLeft w:val="480"/>
          <w:marRight w:val="0"/>
          <w:marTop w:val="0"/>
          <w:marBottom w:val="0"/>
          <w:divBdr>
            <w:top w:val="none" w:sz="0" w:space="0" w:color="auto"/>
            <w:left w:val="none" w:sz="0" w:space="0" w:color="auto"/>
            <w:bottom w:val="none" w:sz="0" w:space="0" w:color="auto"/>
            <w:right w:val="none" w:sz="0" w:space="0" w:color="auto"/>
          </w:divBdr>
        </w:div>
        <w:div w:id="872961864">
          <w:marLeft w:val="480"/>
          <w:marRight w:val="0"/>
          <w:marTop w:val="0"/>
          <w:marBottom w:val="0"/>
          <w:divBdr>
            <w:top w:val="none" w:sz="0" w:space="0" w:color="auto"/>
            <w:left w:val="none" w:sz="0" w:space="0" w:color="auto"/>
            <w:bottom w:val="none" w:sz="0" w:space="0" w:color="auto"/>
            <w:right w:val="none" w:sz="0" w:space="0" w:color="auto"/>
          </w:divBdr>
        </w:div>
        <w:div w:id="214124880">
          <w:marLeft w:val="480"/>
          <w:marRight w:val="0"/>
          <w:marTop w:val="0"/>
          <w:marBottom w:val="0"/>
          <w:divBdr>
            <w:top w:val="none" w:sz="0" w:space="0" w:color="auto"/>
            <w:left w:val="none" w:sz="0" w:space="0" w:color="auto"/>
            <w:bottom w:val="none" w:sz="0" w:space="0" w:color="auto"/>
            <w:right w:val="none" w:sz="0" w:space="0" w:color="auto"/>
          </w:divBdr>
        </w:div>
        <w:div w:id="646204009">
          <w:marLeft w:val="480"/>
          <w:marRight w:val="0"/>
          <w:marTop w:val="0"/>
          <w:marBottom w:val="0"/>
          <w:divBdr>
            <w:top w:val="none" w:sz="0" w:space="0" w:color="auto"/>
            <w:left w:val="none" w:sz="0" w:space="0" w:color="auto"/>
            <w:bottom w:val="none" w:sz="0" w:space="0" w:color="auto"/>
            <w:right w:val="none" w:sz="0" w:space="0" w:color="auto"/>
          </w:divBdr>
        </w:div>
        <w:div w:id="878515081">
          <w:marLeft w:val="480"/>
          <w:marRight w:val="0"/>
          <w:marTop w:val="0"/>
          <w:marBottom w:val="0"/>
          <w:divBdr>
            <w:top w:val="none" w:sz="0" w:space="0" w:color="auto"/>
            <w:left w:val="none" w:sz="0" w:space="0" w:color="auto"/>
            <w:bottom w:val="none" w:sz="0" w:space="0" w:color="auto"/>
            <w:right w:val="none" w:sz="0" w:space="0" w:color="auto"/>
          </w:divBdr>
        </w:div>
      </w:divsChild>
    </w:div>
    <w:div w:id="2082943733">
      <w:bodyDiv w:val="1"/>
      <w:marLeft w:val="0"/>
      <w:marRight w:val="0"/>
      <w:marTop w:val="0"/>
      <w:marBottom w:val="0"/>
      <w:divBdr>
        <w:top w:val="none" w:sz="0" w:space="0" w:color="auto"/>
        <w:left w:val="none" w:sz="0" w:space="0" w:color="auto"/>
        <w:bottom w:val="none" w:sz="0" w:space="0" w:color="auto"/>
        <w:right w:val="none" w:sz="0" w:space="0" w:color="auto"/>
      </w:divBdr>
      <w:divsChild>
        <w:div w:id="2118677601">
          <w:marLeft w:val="640"/>
          <w:marRight w:val="0"/>
          <w:marTop w:val="0"/>
          <w:marBottom w:val="0"/>
          <w:divBdr>
            <w:top w:val="none" w:sz="0" w:space="0" w:color="auto"/>
            <w:left w:val="none" w:sz="0" w:space="0" w:color="auto"/>
            <w:bottom w:val="none" w:sz="0" w:space="0" w:color="auto"/>
            <w:right w:val="none" w:sz="0" w:space="0" w:color="auto"/>
          </w:divBdr>
        </w:div>
        <w:div w:id="1435594048">
          <w:marLeft w:val="640"/>
          <w:marRight w:val="0"/>
          <w:marTop w:val="0"/>
          <w:marBottom w:val="0"/>
          <w:divBdr>
            <w:top w:val="none" w:sz="0" w:space="0" w:color="auto"/>
            <w:left w:val="none" w:sz="0" w:space="0" w:color="auto"/>
            <w:bottom w:val="none" w:sz="0" w:space="0" w:color="auto"/>
            <w:right w:val="none" w:sz="0" w:space="0" w:color="auto"/>
          </w:divBdr>
        </w:div>
        <w:div w:id="1747191392">
          <w:marLeft w:val="640"/>
          <w:marRight w:val="0"/>
          <w:marTop w:val="0"/>
          <w:marBottom w:val="0"/>
          <w:divBdr>
            <w:top w:val="none" w:sz="0" w:space="0" w:color="auto"/>
            <w:left w:val="none" w:sz="0" w:space="0" w:color="auto"/>
            <w:bottom w:val="none" w:sz="0" w:space="0" w:color="auto"/>
            <w:right w:val="none" w:sz="0" w:space="0" w:color="auto"/>
          </w:divBdr>
        </w:div>
        <w:div w:id="198904596">
          <w:marLeft w:val="640"/>
          <w:marRight w:val="0"/>
          <w:marTop w:val="0"/>
          <w:marBottom w:val="0"/>
          <w:divBdr>
            <w:top w:val="none" w:sz="0" w:space="0" w:color="auto"/>
            <w:left w:val="none" w:sz="0" w:space="0" w:color="auto"/>
            <w:bottom w:val="none" w:sz="0" w:space="0" w:color="auto"/>
            <w:right w:val="none" w:sz="0" w:space="0" w:color="auto"/>
          </w:divBdr>
        </w:div>
        <w:div w:id="259725080">
          <w:marLeft w:val="640"/>
          <w:marRight w:val="0"/>
          <w:marTop w:val="0"/>
          <w:marBottom w:val="0"/>
          <w:divBdr>
            <w:top w:val="none" w:sz="0" w:space="0" w:color="auto"/>
            <w:left w:val="none" w:sz="0" w:space="0" w:color="auto"/>
            <w:bottom w:val="none" w:sz="0" w:space="0" w:color="auto"/>
            <w:right w:val="none" w:sz="0" w:space="0" w:color="auto"/>
          </w:divBdr>
        </w:div>
        <w:div w:id="1982154206">
          <w:marLeft w:val="640"/>
          <w:marRight w:val="0"/>
          <w:marTop w:val="0"/>
          <w:marBottom w:val="0"/>
          <w:divBdr>
            <w:top w:val="none" w:sz="0" w:space="0" w:color="auto"/>
            <w:left w:val="none" w:sz="0" w:space="0" w:color="auto"/>
            <w:bottom w:val="none" w:sz="0" w:space="0" w:color="auto"/>
            <w:right w:val="none" w:sz="0" w:space="0" w:color="auto"/>
          </w:divBdr>
        </w:div>
        <w:div w:id="1872106719">
          <w:marLeft w:val="640"/>
          <w:marRight w:val="0"/>
          <w:marTop w:val="0"/>
          <w:marBottom w:val="0"/>
          <w:divBdr>
            <w:top w:val="none" w:sz="0" w:space="0" w:color="auto"/>
            <w:left w:val="none" w:sz="0" w:space="0" w:color="auto"/>
            <w:bottom w:val="none" w:sz="0" w:space="0" w:color="auto"/>
            <w:right w:val="none" w:sz="0" w:space="0" w:color="auto"/>
          </w:divBdr>
        </w:div>
        <w:div w:id="1099106983">
          <w:marLeft w:val="640"/>
          <w:marRight w:val="0"/>
          <w:marTop w:val="0"/>
          <w:marBottom w:val="0"/>
          <w:divBdr>
            <w:top w:val="none" w:sz="0" w:space="0" w:color="auto"/>
            <w:left w:val="none" w:sz="0" w:space="0" w:color="auto"/>
            <w:bottom w:val="none" w:sz="0" w:space="0" w:color="auto"/>
            <w:right w:val="none" w:sz="0" w:space="0" w:color="auto"/>
          </w:divBdr>
        </w:div>
        <w:div w:id="886141284">
          <w:marLeft w:val="640"/>
          <w:marRight w:val="0"/>
          <w:marTop w:val="0"/>
          <w:marBottom w:val="0"/>
          <w:divBdr>
            <w:top w:val="none" w:sz="0" w:space="0" w:color="auto"/>
            <w:left w:val="none" w:sz="0" w:space="0" w:color="auto"/>
            <w:bottom w:val="none" w:sz="0" w:space="0" w:color="auto"/>
            <w:right w:val="none" w:sz="0" w:space="0" w:color="auto"/>
          </w:divBdr>
        </w:div>
        <w:div w:id="981421929">
          <w:marLeft w:val="640"/>
          <w:marRight w:val="0"/>
          <w:marTop w:val="0"/>
          <w:marBottom w:val="0"/>
          <w:divBdr>
            <w:top w:val="none" w:sz="0" w:space="0" w:color="auto"/>
            <w:left w:val="none" w:sz="0" w:space="0" w:color="auto"/>
            <w:bottom w:val="none" w:sz="0" w:space="0" w:color="auto"/>
            <w:right w:val="none" w:sz="0" w:space="0" w:color="auto"/>
          </w:divBdr>
        </w:div>
        <w:div w:id="394933186">
          <w:marLeft w:val="640"/>
          <w:marRight w:val="0"/>
          <w:marTop w:val="0"/>
          <w:marBottom w:val="0"/>
          <w:divBdr>
            <w:top w:val="none" w:sz="0" w:space="0" w:color="auto"/>
            <w:left w:val="none" w:sz="0" w:space="0" w:color="auto"/>
            <w:bottom w:val="none" w:sz="0" w:space="0" w:color="auto"/>
            <w:right w:val="none" w:sz="0" w:space="0" w:color="auto"/>
          </w:divBdr>
        </w:div>
        <w:div w:id="583415987">
          <w:marLeft w:val="640"/>
          <w:marRight w:val="0"/>
          <w:marTop w:val="0"/>
          <w:marBottom w:val="0"/>
          <w:divBdr>
            <w:top w:val="none" w:sz="0" w:space="0" w:color="auto"/>
            <w:left w:val="none" w:sz="0" w:space="0" w:color="auto"/>
            <w:bottom w:val="none" w:sz="0" w:space="0" w:color="auto"/>
            <w:right w:val="none" w:sz="0" w:space="0" w:color="auto"/>
          </w:divBdr>
        </w:div>
        <w:div w:id="898631643">
          <w:marLeft w:val="640"/>
          <w:marRight w:val="0"/>
          <w:marTop w:val="0"/>
          <w:marBottom w:val="0"/>
          <w:divBdr>
            <w:top w:val="none" w:sz="0" w:space="0" w:color="auto"/>
            <w:left w:val="none" w:sz="0" w:space="0" w:color="auto"/>
            <w:bottom w:val="none" w:sz="0" w:space="0" w:color="auto"/>
            <w:right w:val="none" w:sz="0" w:space="0" w:color="auto"/>
          </w:divBdr>
        </w:div>
        <w:div w:id="1484854048">
          <w:marLeft w:val="640"/>
          <w:marRight w:val="0"/>
          <w:marTop w:val="0"/>
          <w:marBottom w:val="0"/>
          <w:divBdr>
            <w:top w:val="none" w:sz="0" w:space="0" w:color="auto"/>
            <w:left w:val="none" w:sz="0" w:space="0" w:color="auto"/>
            <w:bottom w:val="none" w:sz="0" w:space="0" w:color="auto"/>
            <w:right w:val="none" w:sz="0" w:space="0" w:color="auto"/>
          </w:divBdr>
        </w:div>
        <w:div w:id="1074357477">
          <w:marLeft w:val="640"/>
          <w:marRight w:val="0"/>
          <w:marTop w:val="0"/>
          <w:marBottom w:val="0"/>
          <w:divBdr>
            <w:top w:val="none" w:sz="0" w:space="0" w:color="auto"/>
            <w:left w:val="none" w:sz="0" w:space="0" w:color="auto"/>
            <w:bottom w:val="none" w:sz="0" w:space="0" w:color="auto"/>
            <w:right w:val="none" w:sz="0" w:space="0" w:color="auto"/>
          </w:divBdr>
        </w:div>
        <w:div w:id="1224563626">
          <w:marLeft w:val="640"/>
          <w:marRight w:val="0"/>
          <w:marTop w:val="0"/>
          <w:marBottom w:val="0"/>
          <w:divBdr>
            <w:top w:val="none" w:sz="0" w:space="0" w:color="auto"/>
            <w:left w:val="none" w:sz="0" w:space="0" w:color="auto"/>
            <w:bottom w:val="none" w:sz="0" w:space="0" w:color="auto"/>
            <w:right w:val="none" w:sz="0" w:space="0" w:color="auto"/>
          </w:divBdr>
        </w:div>
        <w:div w:id="847326014">
          <w:marLeft w:val="640"/>
          <w:marRight w:val="0"/>
          <w:marTop w:val="0"/>
          <w:marBottom w:val="0"/>
          <w:divBdr>
            <w:top w:val="none" w:sz="0" w:space="0" w:color="auto"/>
            <w:left w:val="none" w:sz="0" w:space="0" w:color="auto"/>
            <w:bottom w:val="none" w:sz="0" w:space="0" w:color="auto"/>
            <w:right w:val="none" w:sz="0" w:space="0" w:color="auto"/>
          </w:divBdr>
        </w:div>
        <w:div w:id="2072194809">
          <w:marLeft w:val="640"/>
          <w:marRight w:val="0"/>
          <w:marTop w:val="0"/>
          <w:marBottom w:val="0"/>
          <w:divBdr>
            <w:top w:val="none" w:sz="0" w:space="0" w:color="auto"/>
            <w:left w:val="none" w:sz="0" w:space="0" w:color="auto"/>
            <w:bottom w:val="none" w:sz="0" w:space="0" w:color="auto"/>
            <w:right w:val="none" w:sz="0" w:space="0" w:color="auto"/>
          </w:divBdr>
        </w:div>
        <w:div w:id="412631524">
          <w:marLeft w:val="640"/>
          <w:marRight w:val="0"/>
          <w:marTop w:val="0"/>
          <w:marBottom w:val="0"/>
          <w:divBdr>
            <w:top w:val="none" w:sz="0" w:space="0" w:color="auto"/>
            <w:left w:val="none" w:sz="0" w:space="0" w:color="auto"/>
            <w:bottom w:val="none" w:sz="0" w:space="0" w:color="auto"/>
            <w:right w:val="none" w:sz="0" w:space="0" w:color="auto"/>
          </w:divBdr>
        </w:div>
        <w:div w:id="1692099150">
          <w:marLeft w:val="640"/>
          <w:marRight w:val="0"/>
          <w:marTop w:val="0"/>
          <w:marBottom w:val="0"/>
          <w:divBdr>
            <w:top w:val="none" w:sz="0" w:space="0" w:color="auto"/>
            <w:left w:val="none" w:sz="0" w:space="0" w:color="auto"/>
            <w:bottom w:val="none" w:sz="0" w:space="0" w:color="auto"/>
            <w:right w:val="none" w:sz="0" w:space="0" w:color="auto"/>
          </w:divBdr>
        </w:div>
        <w:div w:id="1696612477">
          <w:marLeft w:val="640"/>
          <w:marRight w:val="0"/>
          <w:marTop w:val="0"/>
          <w:marBottom w:val="0"/>
          <w:divBdr>
            <w:top w:val="none" w:sz="0" w:space="0" w:color="auto"/>
            <w:left w:val="none" w:sz="0" w:space="0" w:color="auto"/>
            <w:bottom w:val="none" w:sz="0" w:space="0" w:color="auto"/>
            <w:right w:val="none" w:sz="0" w:space="0" w:color="auto"/>
          </w:divBdr>
        </w:div>
        <w:div w:id="646082670">
          <w:marLeft w:val="640"/>
          <w:marRight w:val="0"/>
          <w:marTop w:val="0"/>
          <w:marBottom w:val="0"/>
          <w:divBdr>
            <w:top w:val="none" w:sz="0" w:space="0" w:color="auto"/>
            <w:left w:val="none" w:sz="0" w:space="0" w:color="auto"/>
            <w:bottom w:val="none" w:sz="0" w:space="0" w:color="auto"/>
            <w:right w:val="none" w:sz="0" w:space="0" w:color="auto"/>
          </w:divBdr>
        </w:div>
        <w:div w:id="1466318724">
          <w:marLeft w:val="640"/>
          <w:marRight w:val="0"/>
          <w:marTop w:val="0"/>
          <w:marBottom w:val="0"/>
          <w:divBdr>
            <w:top w:val="none" w:sz="0" w:space="0" w:color="auto"/>
            <w:left w:val="none" w:sz="0" w:space="0" w:color="auto"/>
            <w:bottom w:val="none" w:sz="0" w:space="0" w:color="auto"/>
            <w:right w:val="none" w:sz="0" w:space="0" w:color="auto"/>
          </w:divBdr>
        </w:div>
        <w:div w:id="958804473">
          <w:marLeft w:val="640"/>
          <w:marRight w:val="0"/>
          <w:marTop w:val="0"/>
          <w:marBottom w:val="0"/>
          <w:divBdr>
            <w:top w:val="none" w:sz="0" w:space="0" w:color="auto"/>
            <w:left w:val="none" w:sz="0" w:space="0" w:color="auto"/>
            <w:bottom w:val="none" w:sz="0" w:space="0" w:color="auto"/>
            <w:right w:val="none" w:sz="0" w:space="0" w:color="auto"/>
          </w:divBdr>
        </w:div>
        <w:div w:id="1156263055">
          <w:marLeft w:val="640"/>
          <w:marRight w:val="0"/>
          <w:marTop w:val="0"/>
          <w:marBottom w:val="0"/>
          <w:divBdr>
            <w:top w:val="none" w:sz="0" w:space="0" w:color="auto"/>
            <w:left w:val="none" w:sz="0" w:space="0" w:color="auto"/>
            <w:bottom w:val="none" w:sz="0" w:space="0" w:color="auto"/>
            <w:right w:val="none" w:sz="0" w:space="0" w:color="auto"/>
          </w:divBdr>
        </w:div>
        <w:div w:id="2092893056">
          <w:marLeft w:val="640"/>
          <w:marRight w:val="0"/>
          <w:marTop w:val="0"/>
          <w:marBottom w:val="0"/>
          <w:divBdr>
            <w:top w:val="none" w:sz="0" w:space="0" w:color="auto"/>
            <w:left w:val="none" w:sz="0" w:space="0" w:color="auto"/>
            <w:bottom w:val="none" w:sz="0" w:space="0" w:color="auto"/>
            <w:right w:val="none" w:sz="0" w:space="0" w:color="auto"/>
          </w:divBdr>
        </w:div>
        <w:div w:id="1631859170">
          <w:marLeft w:val="640"/>
          <w:marRight w:val="0"/>
          <w:marTop w:val="0"/>
          <w:marBottom w:val="0"/>
          <w:divBdr>
            <w:top w:val="none" w:sz="0" w:space="0" w:color="auto"/>
            <w:left w:val="none" w:sz="0" w:space="0" w:color="auto"/>
            <w:bottom w:val="none" w:sz="0" w:space="0" w:color="auto"/>
            <w:right w:val="none" w:sz="0" w:space="0" w:color="auto"/>
          </w:divBdr>
        </w:div>
        <w:div w:id="955134896">
          <w:marLeft w:val="640"/>
          <w:marRight w:val="0"/>
          <w:marTop w:val="0"/>
          <w:marBottom w:val="0"/>
          <w:divBdr>
            <w:top w:val="none" w:sz="0" w:space="0" w:color="auto"/>
            <w:left w:val="none" w:sz="0" w:space="0" w:color="auto"/>
            <w:bottom w:val="none" w:sz="0" w:space="0" w:color="auto"/>
            <w:right w:val="none" w:sz="0" w:space="0" w:color="auto"/>
          </w:divBdr>
        </w:div>
        <w:div w:id="1929381372">
          <w:marLeft w:val="640"/>
          <w:marRight w:val="0"/>
          <w:marTop w:val="0"/>
          <w:marBottom w:val="0"/>
          <w:divBdr>
            <w:top w:val="none" w:sz="0" w:space="0" w:color="auto"/>
            <w:left w:val="none" w:sz="0" w:space="0" w:color="auto"/>
            <w:bottom w:val="none" w:sz="0" w:space="0" w:color="auto"/>
            <w:right w:val="none" w:sz="0" w:space="0" w:color="auto"/>
          </w:divBdr>
        </w:div>
        <w:div w:id="727849336">
          <w:marLeft w:val="640"/>
          <w:marRight w:val="0"/>
          <w:marTop w:val="0"/>
          <w:marBottom w:val="0"/>
          <w:divBdr>
            <w:top w:val="none" w:sz="0" w:space="0" w:color="auto"/>
            <w:left w:val="none" w:sz="0" w:space="0" w:color="auto"/>
            <w:bottom w:val="none" w:sz="0" w:space="0" w:color="auto"/>
            <w:right w:val="none" w:sz="0" w:space="0" w:color="auto"/>
          </w:divBdr>
        </w:div>
        <w:div w:id="610282265">
          <w:marLeft w:val="640"/>
          <w:marRight w:val="0"/>
          <w:marTop w:val="0"/>
          <w:marBottom w:val="0"/>
          <w:divBdr>
            <w:top w:val="none" w:sz="0" w:space="0" w:color="auto"/>
            <w:left w:val="none" w:sz="0" w:space="0" w:color="auto"/>
            <w:bottom w:val="none" w:sz="0" w:space="0" w:color="auto"/>
            <w:right w:val="none" w:sz="0" w:space="0" w:color="auto"/>
          </w:divBdr>
        </w:div>
        <w:div w:id="82797917">
          <w:marLeft w:val="640"/>
          <w:marRight w:val="0"/>
          <w:marTop w:val="0"/>
          <w:marBottom w:val="0"/>
          <w:divBdr>
            <w:top w:val="none" w:sz="0" w:space="0" w:color="auto"/>
            <w:left w:val="none" w:sz="0" w:space="0" w:color="auto"/>
            <w:bottom w:val="none" w:sz="0" w:space="0" w:color="auto"/>
            <w:right w:val="none" w:sz="0" w:space="0" w:color="auto"/>
          </w:divBdr>
        </w:div>
        <w:div w:id="1411855712">
          <w:marLeft w:val="640"/>
          <w:marRight w:val="0"/>
          <w:marTop w:val="0"/>
          <w:marBottom w:val="0"/>
          <w:divBdr>
            <w:top w:val="none" w:sz="0" w:space="0" w:color="auto"/>
            <w:left w:val="none" w:sz="0" w:space="0" w:color="auto"/>
            <w:bottom w:val="none" w:sz="0" w:space="0" w:color="auto"/>
            <w:right w:val="none" w:sz="0" w:space="0" w:color="auto"/>
          </w:divBdr>
        </w:div>
        <w:div w:id="891963758">
          <w:marLeft w:val="640"/>
          <w:marRight w:val="0"/>
          <w:marTop w:val="0"/>
          <w:marBottom w:val="0"/>
          <w:divBdr>
            <w:top w:val="none" w:sz="0" w:space="0" w:color="auto"/>
            <w:left w:val="none" w:sz="0" w:space="0" w:color="auto"/>
            <w:bottom w:val="none" w:sz="0" w:space="0" w:color="auto"/>
            <w:right w:val="none" w:sz="0" w:space="0" w:color="auto"/>
          </w:divBdr>
        </w:div>
        <w:div w:id="688725064">
          <w:marLeft w:val="640"/>
          <w:marRight w:val="0"/>
          <w:marTop w:val="0"/>
          <w:marBottom w:val="0"/>
          <w:divBdr>
            <w:top w:val="none" w:sz="0" w:space="0" w:color="auto"/>
            <w:left w:val="none" w:sz="0" w:space="0" w:color="auto"/>
            <w:bottom w:val="none" w:sz="0" w:space="0" w:color="auto"/>
            <w:right w:val="none" w:sz="0" w:space="0" w:color="auto"/>
          </w:divBdr>
        </w:div>
        <w:div w:id="367873420">
          <w:marLeft w:val="640"/>
          <w:marRight w:val="0"/>
          <w:marTop w:val="0"/>
          <w:marBottom w:val="0"/>
          <w:divBdr>
            <w:top w:val="none" w:sz="0" w:space="0" w:color="auto"/>
            <w:left w:val="none" w:sz="0" w:space="0" w:color="auto"/>
            <w:bottom w:val="none" w:sz="0" w:space="0" w:color="auto"/>
            <w:right w:val="none" w:sz="0" w:space="0" w:color="auto"/>
          </w:divBdr>
        </w:div>
        <w:div w:id="576864108">
          <w:marLeft w:val="640"/>
          <w:marRight w:val="0"/>
          <w:marTop w:val="0"/>
          <w:marBottom w:val="0"/>
          <w:divBdr>
            <w:top w:val="none" w:sz="0" w:space="0" w:color="auto"/>
            <w:left w:val="none" w:sz="0" w:space="0" w:color="auto"/>
            <w:bottom w:val="none" w:sz="0" w:space="0" w:color="auto"/>
            <w:right w:val="none" w:sz="0" w:space="0" w:color="auto"/>
          </w:divBdr>
        </w:div>
        <w:div w:id="484205721">
          <w:marLeft w:val="640"/>
          <w:marRight w:val="0"/>
          <w:marTop w:val="0"/>
          <w:marBottom w:val="0"/>
          <w:divBdr>
            <w:top w:val="none" w:sz="0" w:space="0" w:color="auto"/>
            <w:left w:val="none" w:sz="0" w:space="0" w:color="auto"/>
            <w:bottom w:val="none" w:sz="0" w:space="0" w:color="auto"/>
            <w:right w:val="none" w:sz="0" w:space="0" w:color="auto"/>
          </w:divBdr>
        </w:div>
        <w:div w:id="2024086186">
          <w:marLeft w:val="640"/>
          <w:marRight w:val="0"/>
          <w:marTop w:val="0"/>
          <w:marBottom w:val="0"/>
          <w:divBdr>
            <w:top w:val="none" w:sz="0" w:space="0" w:color="auto"/>
            <w:left w:val="none" w:sz="0" w:space="0" w:color="auto"/>
            <w:bottom w:val="none" w:sz="0" w:space="0" w:color="auto"/>
            <w:right w:val="none" w:sz="0" w:space="0" w:color="auto"/>
          </w:divBdr>
        </w:div>
        <w:div w:id="240138783">
          <w:marLeft w:val="640"/>
          <w:marRight w:val="0"/>
          <w:marTop w:val="0"/>
          <w:marBottom w:val="0"/>
          <w:divBdr>
            <w:top w:val="none" w:sz="0" w:space="0" w:color="auto"/>
            <w:left w:val="none" w:sz="0" w:space="0" w:color="auto"/>
            <w:bottom w:val="none" w:sz="0" w:space="0" w:color="auto"/>
            <w:right w:val="none" w:sz="0" w:space="0" w:color="auto"/>
          </w:divBdr>
        </w:div>
        <w:div w:id="1339503070">
          <w:marLeft w:val="640"/>
          <w:marRight w:val="0"/>
          <w:marTop w:val="0"/>
          <w:marBottom w:val="0"/>
          <w:divBdr>
            <w:top w:val="none" w:sz="0" w:space="0" w:color="auto"/>
            <w:left w:val="none" w:sz="0" w:space="0" w:color="auto"/>
            <w:bottom w:val="none" w:sz="0" w:space="0" w:color="auto"/>
            <w:right w:val="none" w:sz="0" w:space="0" w:color="auto"/>
          </w:divBdr>
        </w:div>
        <w:div w:id="396825014">
          <w:marLeft w:val="640"/>
          <w:marRight w:val="0"/>
          <w:marTop w:val="0"/>
          <w:marBottom w:val="0"/>
          <w:divBdr>
            <w:top w:val="none" w:sz="0" w:space="0" w:color="auto"/>
            <w:left w:val="none" w:sz="0" w:space="0" w:color="auto"/>
            <w:bottom w:val="none" w:sz="0" w:space="0" w:color="auto"/>
            <w:right w:val="none" w:sz="0" w:space="0" w:color="auto"/>
          </w:divBdr>
        </w:div>
        <w:div w:id="1954677481">
          <w:marLeft w:val="640"/>
          <w:marRight w:val="0"/>
          <w:marTop w:val="0"/>
          <w:marBottom w:val="0"/>
          <w:divBdr>
            <w:top w:val="none" w:sz="0" w:space="0" w:color="auto"/>
            <w:left w:val="none" w:sz="0" w:space="0" w:color="auto"/>
            <w:bottom w:val="none" w:sz="0" w:space="0" w:color="auto"/>
            <w:right w:val="none" w:sz="0" w:space="0" w:color="auto"/>
          </w:divBdr>
        </w:div>
        <w:div w:id="526984466">
          <w:marLeft w:val="640"/>
          <w:marRight w:val="0"/>
          <w:marTop w:val="0"/>
          <w:marBottom w:val="0"/>
          <w:divBdr>
            <w:top w:val="none" w:sz="0" w:space="0" w:color="auto"/>
            <w:left w:val="none" w:sz="0" w:space="0" w:color="auto"/>
            <w:bottom w:val="none" w:sz="0" w:space="0" w:color="auto"/>
            <w:right w:val="none" w:sz="0" w:space="0" w:color="auto"/>
          </w:divBdr>
        </w:div>
        <w:div w:id="1033918728">
          <w:marLeft w:val="640"/>
          <w:marRight w:val="0"/>
          <w:marTop w:val="0"/>
          <w:marBottom w:val="0"/>
          <w:divBdr>
            <w:top w:val="none" w:sz="0" w:space="0" w:color="auto"/>
            <w:left w:val="none" w:sz="0" w:space="0" w:color="auto"/>
            <w:bottom w:val="none" w:sz="0" w:space="0" w:color="auto"/>
            <w:right w:val="none" w:sz="0" w:space="0" w:color="auto"/>
          </w:divBdr>
        </w:div>
        <w:div w:id="972834746">
          <w:marLeft w:val="640"/>
          <w:marRight w:val="0"/>
          <w:marTop w:val="0"/>
          <w:marBottom w:val="0"/>
          <w:divBdr>
            <w:top w:val="none" w:sz="0" w:space="0" w:color="auto"/>
            <w:left w:val="none" w:sz="0" w:space="0" w:color="auto"/>
            <w:bottom w:val="none" w:sz="0" w:space="0" w:color="auto"/>
            <w:right w:val="none" w:sz="0" w:space="0" w:color="auto"/>
          </w:divBdr>
        </w:div>
        <w:div w:id="1264680447">
          <w:marLeft w:val="640"/>
          <w:marRight w:val="0"/>
          <w:marTop w:val="0"/>
          <w:marBottom w:val="0"/>
          <w:divBdr>
            <w:top w:val="none" w:sz="0" w:space="0" w:color="auto"/>
            <w:left w:val="none" w:sz="0" w:space="0" w:color="auto"/>
            <w:bottom w:val="none" w:sz="0" w:space="0" w:color="auto"/>
            <w:right w:val="none" w:sz="0" w:space="0" w:color="auto"/>
          </w:divBdr>
        </w:div>
        <w:div w:id="1415204530">
          <w:marLeft w:val="640"/>
          <w:marRight w:val="0"/>
          <w:marTop w:val="0"/>
          <w:marBottom w:val="0"/>
          <w:divBdr>
            <w:top w:val="none" w:sz="0" w:space="0" w:color="auto"/>
            <w:left w:val="none" w:sz="0" w:space="0" w:color="auto"/>
            <w:bottom w:val="none" w:sz="0" w:space="0" w:color="auto"/>
            <w:right w:val="none" w:sz="0" w:space="0" w:color="auto"/>
          </w:divBdr>
        </w:div>
        <w:div w:id="277764822">
          <w:marLeft w:val="640"/>
          <w:marRight w:val="0"/>
          <w:marTop w:val="0"/>
          <w:marBottom w:val="0"/>
          <w:divBdr>
            <w:top w:val="none" w:sz="0" w:space="0" w:color="auto"/>
            <w:left w:val="none" w:sz="0" w:space="0" w:color="auto"/>
            <w:bottom w:val="none" w:sz="0" w:space="0" w:color="auto"/>
            <w:right w:val="none" w:sz="0" w:space="0" w:color="auto"/>
          </w:divBdr>
        </w:div>
        <w:div w:id="1788161821">
          <w:marLeft w:val="640"/>
          <w:marRight w:val="0"/>
          <w:marTop w:val="0"/>
          <w:marBottom w:val="0"/>
          <w:divBdr>
            <w:top w:val="none" w:sz="0" w:space="0" w:color="auto"/>
            <w:left w:val="none" w:sz="0" w:space="0" w:color="auto"/>
            <w:bottom w:val="none" w:sz="0" w:space="0" w:color="auto"/>
            <w:right w:val="none" w:sz="0" w:space="0" w:color="auto"/>
          </w:divBdr>
        </w:div>
        <w:div w:id="205483956">
          <w:marLeft w:val="640"/>
          <w:marRight w:val="0"/>
          <w:marTop w:val="0"/>
          <w:marBottom w:val="0"/>
          <w:divBdr>
            <w:top w:val="none" w:sz="0" w:space="0" w:color="auto"/>
            <w:left w:val="none" w:sz="0" w:space="0" w:color="auto"/>
            <w:bottom w:val="none" w:sz="0" w:space="0" w:color="auto"/>
            <w:right w:val="none" w:sz="0" w:space="0" w:color="auto"/>
          </w:divBdr>
        </w:div>
        <w:div w:id="2006475908">
          <w:marLeft w:val="640"/>
          <w:marRight w:val="0"/>
          <w:marTop w:val="0"/>
          <w:marBottom w:val="0"/>
          <w:divBdr>
            <w:top w:val="none" w:sz="0" w:space="0" w:color="auto"/>
            <w:left w:val="none" w:sz="0" w:space="0" w:color="auto"/>
            <w:bottom w:val="none" w:sz="0" w:space="0" w:color="auto"/>
            <w:right w:val="none" w:sz="0" w:space="0" w:color="auto"/>
          </w:divBdr>
        </w:div>
        <w:div w:id="1110584663">
          <w:marLeft w:val="640"/>
          <w:marRight w:val="0"/>
          <w:marTop w:val="0"/>
          <w:marBottom w:val="0"/>
          <w:divBdr>
            <w:top w:val="none" w:sz="0" w:space="0" w:color="auto"/>
            <w:left w:val="none" w:sz="0" w:space="0" w:color="auto"/>
            <w:bottom w:val="none" w:sz="0" w:space="0" w:color="auto"/>
            <w:right w:val="none" w:sz="0" w:space="0" w:color="auto"/>
          </w:divBdr>
        </w:div>
      </w:divsChild>
    </w:div>
    <w:div w:id="2083600128">
      <w:bodyDiv w:val="1"/>
      <w:marLeft w:val="0"/>
      <w:marRight w:val="0"/>
      <w:marTop w:val="0"/>
      <w:marBottom w:val="0"/>
      <w:divBdr>
        <w:top w:val="none" w:sz="0" w:space="0" w:color="auto"/>
        <w:left w:val="none" w:sz="0" w:space="0" w:color="auto"/>
        <w:bottom w:val="none" w:sz="0" w:space="0" w:color="auto"/>
        <w:right w:val="none" w:sz="0" w:space="0" w:color="auto"/>
      </w:divBdr>
      <w:divsChild>
        <w:div w:id="572160787">
          <w:marLeft w:val="480"/>
          <w:marRight w:val="0"/>
          <w:marTop w:val="0"/>
          <w:marBottom w:val="0"/>
          <w:divBdr>
            <w:top w:val="none" w:sz="0" w:space="0" w:color="auto"/>
            <w:left w:val="none" w:sz="0" w:space="0" w:color="auto"/>
            <w:bottom w:val="none" w:sz="0" w:space="0" w:color="auto"/>
            <w:right w:val="none" w:sz="0" w:space="0" w:color="auto"/>
          </w:divBdr>
        </w:div>
        <w:div w:id="1076703556">
          <w:marLeft w:val="480"/>
          <w:marRight w:val="0"/>
          <w:marTop w:val="0"/>
          <w:marBottom w:val="0"/>
          <w:divBdr>
            <w:top w:val="none" w:sz="0" w:space="0" w:color="auto"/>
            <w:left w:val="none" w:sz="0" w:space="0" w:color="auto"/>
            <w:bottom w:val="none" w:sz="0" w:space="0" w:color="auto"/>
            <w:right w:val="none" w:sz="0" w:space="0" w:color="auto"/>
          </w:divBdr>
        </w:div>
        <w:div w:id="169755453">
          <w:marLeft w:val="480"/>
          <w:marRight w:val="0"/>
          <w:marTop w:val="0"/>
          <w:marBottom w:val="0"/>
          <w:divBdr>
            <w:top w:val="none" w:sz="0" w:space="0" w:color="auto"/>
            <w:left w:val="none" w:sz="0" w:space="0" w:color="auto"/>
            <w:bottom w:val="none" w:sz="0" w:space="0" w:color="auto"/>
            <w:right w:val="none" w:sz="0" w:space="0" w:color="auto"/>
          </w:divBdr>
        </w:div>
        <w:div w:id="349720432">
          <w:marLeft w:val="480"/>
          <w:marRight w:val="0"/>
          <w:marTop w:val="0"/>
          <w:marBottom w:val="0"/>
          <w:divBdr>
            <w:top w:val="none" w:sz="0" w:space="0" w:color="auto"/>
            <w:left w:val="none" w:sz="0" w:space="0" w:color="auto"/>
            <w:bottom w:val="none" w:sz="0" w:space="0" w:color="auto"/>
            <w:right w:val="none" w:sz="0" w:space="0" w:color="auto"/>
          </w:divBdr>
        </w:div>
        <w:div w:id="400833177">
          <w:marLeft w:val="480"/>
          <w:marRight w:val="0"/>
          <w:marTop w:val="0"/>
          <w:marBottom w:val="0"/>
          <w:divBdr>
            <w:top w:val="none" w:sz="0" w:space="0" w:color="auto"/>
            <w:left w:val="none" w:sz="0" w:space="0" w:color="auto"/>
            <w:bottom w:val="none" w:sz="0" w:space="0" w:color="auto"/>
            <w:right w:val="none" w:sz="0" w:space="0" w:color="auto"/>
          </w:divBdr>
        </w:div>
        <w:div w:id="551187665">
          <w:marLeft w:val="480"/>
          <w:marRight w:val="0"/>
          <w:marTop w:val="0"/>
          <w:marBottom w:val="0"/>
          <w:divBdr>
            <w:top w:val="none" w:sz="0" w:space="0" w:color="auto"/>
            <w:left w:val="none" w:sz="0" w:space="0" w:color="auto"/>
            <w:bottom w:val="none" w:sz="0" w:space="0" w:color="auto"/>
            <w:right w:val="none" w:sz="0" w:space="0" w:color="auto"/>
          </w:divBdr>
        </w:div>
        <w:div w:id="798186680">
          <w:marLeft w:val="480"/>
          <w:marRight w:val="0"/>
          <w:marTop w:val="0"/>
          <w:marBottom w:val="0"/>
          <w:divBdr>
            <w:top w:val="none" w:sz="0" w:space="0" w:color="auto"/>
            <w:left w:val="none" w:sz="0" w:space="0" w:color="auto"/>
            <w:bottom w:val="none" w:sz="0" w:space="0" w:color="auto"/>
            <w:right w:val="none" w:sz="0" w:space="0" w:color="auto"/>
          </w:divBdr>
        </w:div>
        <w:div w:id="756169601">
          <w:marLeft w:val="480"/>
          <w:marRight w:val="0"/>
          <w:marTop w:val="0"/>
          <w:marBottom w:val="0"/>
          <w:divBdr>
            <w:top w:val="none" w:sz="0" w:space="0" w:color="auto"/>
            <w:left w:val="none" w:sz="0" w:space="0" w:color="auto"/>
            <w:bottom w:val="none" w:sz="0" w:space="0" w:color="auto"/>
            <w:right w:val="none" w:sz="0" w:space="0" w:color="auto"/>
          </w:divBdr>
        </w:div>
        <w:div w:id="1518960200">
          <w:marLeft w:val="480"/>
          <w:marRight w:val="0"/>
          <w:marTop w:val="0"/>
          <w:marBottom w:val="0"/>
          <w:divBdr>
            <w:top w:val="none" w:sz="0" w:space="0" w:color="auto"/>
            <w:left w:val="none" w:sz="0" w:space="0" w:color="auto"/>
            <w:bottom w:val="none" w:sz="0" w:space="0" w:color="auto"/>
            <w:right w:val="none" w:sz="0" w:space="0" w:color="auto"/>
          </w:divBdr>
        </w:div>
        <w:div w:id="1022976428">
          <w:marLeft w:val="480"/>
          <w:marRight w:val="0"/>
          <w:marTop w:val="0"/>
          <w:marBottom w:val="0"/>
          <w:divBdr>
            <w:top w:val="none" w:sz="0" w:space="0" w:color="auto"/>
            <w:left w:val="none" w:sz="0" w:space="0" w:color="auto"/>
            <w:bottom w:val="none" w:sz="0" w:space="0" w:color="auto"/>
            <w:right w:val="none" w:sz="0" w:space="0" w:color="auto"/>
          </w:divBdr>
        </w:div>
        <w:div w:id="843516091">
          <w:marLeft w:val="480"/>
          <w:marRight w:val="0"/>
          <w:marTop w:val="0"/>
          <w:marBottom w:val="0"/>
          <w:divBdr>
            <w:top w:val="none" w:sz="0" w:space="0" w:color="auto"/>
            <w:left w:val="none" w:sz="0" w:space="0" w:color="auto"/>
            <w:bottom w:val="none" w:sz="0" w:space="0" w:color="auto"/>
            <w:right w:val="none" w:sz="0" w:space="0" w:color="auto"/>
          </w:divBdr>
        </w:div>
        <w:div w:id="1733769462">
          <w:marLeft w:val="480"/>
          <w:marRight w:val="0"/>
          <w:marTop w:val="0"/>
          <w:marBottom w:val="0"/>
          <w:divBdr>
            <w:top w:val="none" w:sz="0" w:space="0" w:color="auto"/>
            <w:left w:val="none" w:sz="0" w:space="0" w:color="auto"/>
            <w:bottom w:val="none" w:sz="0" w:space="0" w:color="auto"/>
            <w:right w:val="none" w:sz="0" w:space="0" w:color="auto"/>
          </w:divBdr>
        </w:div>
        <w:div w:id="1109273156">
          <w:marLeft w:val="480"/>
          <w:marRight w:val="0"/>
          <w:marTop w:val="0"/>
          <w:marBottom w:val="0"/>
          <w:divBdr>
            <w:top w:val="none" w:sz="0" w:space="0" w:color="auto"/>
            <w:left w:val="none" w:sz="0" w:space="0" w:color="auto"/>
            <w:bottom w:val="none" w:sz="0" w:space="0" w:color="auto"/>
            <w:right w:val="none" w:sz="0" w:space="0" w:color="auto"/>
          </w:divBdr>
        </w:div>
        <w:div w:id="296838243">
          <w:marLeft w:val="480"/>
          <w:marRight w:val="0"/>
          <w:marTop w:val="0"/>
          <w:marBottom w:val="0"/>
          <w:divBdr>
            <w:top w:val="none" w:sz="0" w:space="0" w:color="auto"/>
            <w:left w:val="none" w:sz="0" w:space="0" w:color="auto"/>
            <w:bottom w:val="none" w:sz="0" w:space="0" w:color="auto"/>
            <w:right w:val="none" w:sz="0" w:space="0" w:color="auto"/>
          </w:divBdr>
        </w:div>
        <w:div w:id="1282153862">
          <w:marLeft w:val="480"/>
          <w:marRight w:val="0"/>
          <w:marTop w:val="0"/>
          <w:marBottom w:val="0"/>
          <w:divBdr>
            <w:top w:val="none" w:sz="0" w:space="0" w:color="auto"/>
            <w:left w:val="none" w:sz="0" w:space="0" w:color="auto"/>
            <w:bottom w:val="none" w:sz="0" w:space="0" w:color="auto"/>
            <w:right w:val="none" w:sz="0" w:space="0" w:color="auto"/>
          </w:divBdr>
        </w:div>
        <w:div w:id="800882552">
          <w:marLeft w:val="480"/>
          <w:marRight w:val="0"/>
          <w:marTop w:val="0"/>
          <w:marBottom w:val="0"/>
          <w:divBdr>
            <w:top w:val="none" w:sz="0" w:space="0" w:color="auto"/>
            <w:left w:val="none" w:sz="0" w:space="0" w:color="auto"/>
            <w:bottom w:val="none" w:sz="0" w:space="0" w:color="auto"/>
            <w:right w:val="none" w:sz="0" w:space="0" w:color="auto"/>
          </w:divBdr>
        </w:div>
        <w:div w:id="1472210675">
          <w:marLeft w:val="480"/>
          <w:marRight w:val="0"/>
          <w:marTop w:val="0"/>
          <w:marBottom w:val="0"/>
          <w:divBdr>
            <w:top w:val="none" w:sz="0" w:space="0" w:color="auto"/>
            <w:left w:val="none" w:sz="0" w:space="0" w:color="auto"/>
            <w:bottom w:val="none" w:sz="0" w:space="0" w:color="auto"/>
            <w:right w:val="none" w:sz="0" w:space="0" w:color="auto"/>
          </w:divBdr>
        </w:div>
        <w:div w:id="1430999907">
          <w:marLeft w:val="480"/>
          <w:marRight w:val="0"/>
          <w:marTop w:val="0"/>
          <w:marBottom w:val="0"/>
          <w:divBdr>
            <w:top w:val="none" w:sz="0" w:space="0" w:color="auto"/>
            <w:left w:val="none" w:sz="0" w:space="0" w:color="auto"/>
            <w:bottom w:val="none" w:sz="0" w:space="0" w:color="auto"/>
            <w:right w:val="none" w:sz="0" w:space="0" w:color="auto"/>
          </w:divBdr>
        </w:div>
        <w:div w:id="652805226">
          <w:marLeft w:val="480"/>
          <w:marRight w:val="0"/>
          <w:marTop w:val="0"/>
          <w:marBottom w:val="0"/>
          <w:divBdr>
            <w:top w:val="none" w:sz="0" w:space="0" w:color="auto"/>
            <w:left w:val="none" w:sz="0" w:space="0" w:color="auto"/>
            <w:bottom w:val="none" w:sz="0" w:space="0" w:color="auto"/>
            <w:right w:val="none" w:sz="0" w:space="0" w:color="auto"/>
          </w:divBdr>
        </w:div>
        <w:div w:id="1310407172">
          <w:marLeft w:val="480"/>
          <w:marRight w:val="0"/>
          <w:marTop w:val="0"/>
          <w:marBottom w:val="0"/>
          <w:divBdr>
            <w:top w:val="none" w:sz="0" w:space="0" w:color="auto"/>
            <w:left w:val="none" w:sz="0" w:space="0" w:color="auto"/>
            <w:bottom w:val="none" w:sz="0" w:space="0" w:color="auto"/>
            <w:right w:val="none" w:sz="0" w:space="0" w:color="auto"/>
          </w:divBdr>
        </w:div>
        <w:div w:id="938218461">
          <w:marLeft w:val="480"/>
          <w:marRight w:val="0"/>
          <w:marTop w:val="0"/>
          <w:marBottom w:val="0"/>
          <w:divBdr>
            <w:top w:val="none" w:sz="0" w:space="0" w:color="auto"/>
            <w:left w:val="none" w:sz="0" w:space="0" w:color="auto"/>
            <w:bottom w:val="none" w:sz="0" w:space="0" w:color="auto"/>
            <w:right w:val="none" w:sz="0" w:space="0" w:color="auto"/>
          </w:divBdr>
        </w:div>
        <w:div w:id="339894541">
          <w:marLeft w:val="480"/>
          <w:marRight w:val="0"/>
          <w:marTop w:val="0"/>
          <w:marBottom w:val="0"/>
          <w:divBdr>
            <w:top w:val="none" w:sz="0" w:space="0" w:color="auto"/>
            <w:left w:val="none" w:sz="0" w:space="0" w:color="auto"/>
            <w:bottom w:val="none" w:sz="0" w:space="0" w:color="auto"/>
            <w:right w:val="none" w:sz="0" w:space="0" w:color="auto"/>
          </w:divBdr>
        </w:div>
        <w:div w:id="1360357951">
          <w:marLeft w:val="480"/>
          <w:marRight w:val="0"/>
          <w:marTop w:val="0"/>
          <w:marBottom w:val="0"/>
          <w:divBdr>
            <w:top w:val="none" w:sz="0" w:space="0" w:color="auto"/>
            <w:left w:val="none" w:sz="0" w:space="0" w:color="auto"/>
            <w:bottom w:val="none" w:sz="0" w:space="0" w:color="auto"/>
            <w:right w:val="none" w:sz="0" w:space="0" w:color="auto"/>
          </w:divBdr>
        </w:div>
        <w:div w:id="414324131">
          <w:marLeft w:val="480"/>
          <w:marRight w:val="0"/>
          <w:marTop w:val="0"/>
          <w:marBottom w:val="0"/>
          <w:divBdr>
            <w:top w:val="none" w:sz="0" w:space="0" w:color="auto"/>
            <w:left w:val="none" w:sz="0" w:space="0" w:color="auto"/>
            <w:bottom w:val="none" w:sz="0" w:space="0" w:color="auto"/>
            <w:right w:val="none" w:sz="0" w:space="0" w:color="auto"/>
          </w:divBdr>
        </w:div>
        <w:div w:id="602566465">
          <w:marLeft w:val="480"/>
          <w:marRight w:val="0"/>
          <w:marTop w:val="0"/>
          <w:marBottom w:val="0"/>
          <w:divBdr>
            <w:top w:val="none" w:sz="0" w:space="0" w:color="auto"/>
            <w:left w:val="none" w:sz="0" w:space="0" w:color="auto"/>
            <w:bottom w:val="none" w:sz="0" w:space="0" w:color="auto"/>
            <w:right w:val="none" w:sz="0" w:space="0" w:color="auto"/>
          </w:divBdr>
        </w:div>
        <w:div w:id="766535118">
          <w:marLeft w:val="480"/>
          <w:marRight w:val="0"/>
          <w:marTop w:val="0"/>
          <w:marBottom w:val="0"/>
          <w:divBdr>
            <w:top w:val="none" w:sz="0" w:space="0" w:color="auto"/>
            <w:left w:val="none" w:sz="0" w:space="0" w:color="auto"/>
            <w:bottom w:val="none" w:sz="0" w:space="0" w:color="auto"/>
            <w:right w:val="none" w:sz="0" w:space="0" w:color="auto"/>
          </w:divBdr>
        </w:div>
        <w:div w:id="636685365">
          <w:marLeft w:val="480"/>
          <w:marRight w:val="0"/>
          <w:marTop w:val="0"/>
          <w:marBottom w:val="0"/>
          <w:divBdr>
            <w:top w:val="none" w:sz="0" w:space="0" w:color="auto"/>
            <w:left w:val="none" w:sz="0" w:space="0" w:color="auto"/>
            <w:bottom w:val="none" w:sz="0" w:space="0" w:color="auto"/>
            <w:right w:val="none" w:sz="0" w:space="0" w:color="auto"/>
          </w:divBdr>
        </w:div>
        <w:div w:id="1692993621">
          <w:marLeft w:val="480"/>
          <w:marRight w:val="0"/>
          <w:marTop w:val="0"/>
          <w:marBottom w:val="0"/>
          <w:divBdr>
            <w:top w:val="none" w:sz="0" w:space="0" w:color="auto"/>
            <w:left w:val="none" w:sz="0" w:space="0" w:color="auto"/>
            <w:bottom w:val="none" w:sz="0" w:space="0" w:color="auto"/>
            <w:right w:val="none" w:sz="0" w:space="0" w:color="auto"/>
          </w:divBdr>
        </w:div>
        <w:div w:id="930699276">
          <w:marLeft w:val="480"/>
          <w:marRight w:val="0"/>
          <w:marTop w:val="0"/>
          <w:marBottom w:val="0"/>
          <w:divBdr>
            <w:top w:val="none" w:sz="0" w:space="0" w:color="auto"/>
            <w:left w:val="none" w:sz="0" w:space="0" w:color="auto"/>
            <w:bottom w:val="none" w:sz="0" w:space="0" w:color="auto"/>
            <w:right w:val="none" w:sz="0" w:space="0" w:color="auto"/>
          </w:divBdr>
        </w:div>
        <w:div w:id="1649745103">
          <w:marLeft w:val="480"/>
          <w:marRight w:val="0"/>
          <w:marTop w:val="0"/>
          <w:marBottom w:val="0"/>
          <w:divBdr>
            <w:top w:val="none" w:sz="0" w:space="0" w:color="auto"/>
            <w:left w:val="none" w:sz="0" w:space="0" w:color="auto"/>
            <w:bottom w:val="none" w:sz="0" w:space="0" w:color="auto"/>
            <w:right w:val="none" w:sz="0" w:space="0" w:color="auto"/>
          </w:divBdr>
        </w:div>
        <w:div w:id="966591781">
          <w:marLeft w:val="480"/>
          <w:marRight w:val="0"/>
          <w:marTop w:val="0"/>
          <w:marBottom w:val="0"/>
          <w:divBdr>
            <w:top w:val="none" w:sz="0" w:space="0" w:color="auto"/>
            <w:left w:val="none" w:sz="0" w:space="0" w:color="auto"/>
            <w:bottom w:val="none" w:sz="0" w:space="0" w:color="auto"/>
            <w:right w:val="none" w:sz="0" w:space="0" w:color="auto"/>
          </w:divBdr>
        </w:div>
        <w:div w:id="1933467673">
          <w:marLeft w:val="480"/>
          <w:marRight w:val="0"/>
          <w:marTop w:val="0"/>
          <w:marBottom w:val="0"/>
          <w:divBdr>
            <w:top w:val="none" w:sz="0" w:space="0" w:color="auto"/>
            <w:left w:val="none" w:sz="0" w:space="0" w:color="auto"/>
            <w:bottom w:val="none" w:sz="0" w:space="0" w:color="auto"/>
            <w:right w:val="none" w:sz="0" w:space="0" w:color="auto"/>
          </w:divBdr>
        </w:div>
        <w:div w:id="1330910647">
          <w:marLeft w:val="480"/>
          <w:marRight w:val="0"/>
          <w:marTop w:val="0"/>
          <w:marBottom w:val="0"/>
          <w:divBdr>
            <w:top w:val="none" w:sz="0" w:space="0" w:color="auto"/>
            <w:left w:val="none" w:sz="0" w:space="0" w:color="auto"/>
            <w:bottom w:val="none" w:sz="0" w:space="0" w:color="auto"/>
            <w:right w:val="none" w:sz="0" w:space="0" w:color="auto"/>
          </w:divBdr>
        </w:div>
        <w:div w:id="777213067">
          <w:marLeft w:val="480"/>
          <w:marRight w:val="0"/>
          <w:marTop w:val="0"/>
          <w:marBottom w:val="0"/>
          <w:divBdr>
            <w:top w:val="none" w:sz="0" w:space="0" w:color="auto"/>
            <w:left w:val="none" w:sz="0" w:space="0" w:color="auto"/>
            <w:bottom w:val="none" w:sz="0" w:space="0" w:color="auto"/>
            <w:right w:val="none" w:sz="0" w:space="0" w:color="auto"/>
          </w:divBdr>
        </w:div>
        <w:div w:id="1836676846">
          <w:marLeft w:val="480"/>
          <w:marRight w:val="0"/>
          <w:marTop w:val="0"/>
          <w:marBottom w:val="0"/>
          <w:divBdr>
            <w:top w:val="none" w:sz="0" w:space="0" w:color="auto"/>
            <w:left w:val="none" w:sz="0" w:space="0" w:color="auto"/>
            <w:bottom w:val="none" w:sz="0" w:space="0" w:color="auto"/>
            <w:right w:val="none" w:sz="0" w:space="0" w:color="auto"/>
          </w:divBdr>
        </w:div>
        <w:div w:id="952518891">
          <w:marLeft w:val="480"/>
          <w:marRight w:val="0"/>
          <w:marTop w:val="0"/>
          <w:marBottom w:val="0"/>
          <w:divBdr>
            <w:top w:val="none" w:sz="0" w:space="0" w:color="auto"/>
            <w:left w:val="none" w:sz="0" w:space="0" w:color="auto"/>
            <w:bottom w:val="none" w:sz="0" w:space="0" w:color="auto"/>
            <w:right w:val="none" w:sz="0" w:space="0" w:color="auto"/>
          </w:divBdr>
        </w:div>
        <w:div w:id="2139954306">
          <w:marLeft w:val="480"/>
          <w:marRight w:val="0"/>
          <w:marTop w:val="0"/>
          <w:marBottom w:val="0"/>
          <w:divBdr>
            <w:top w:val="none" w:sz="0" w:space="0" w:color="auto"/>
            <w:left w:val="none" w:sz="0" w:space="0" w:color="auto"/>
            <w:bottom w:val="none" w:sz="0" w:space="0" w:color="auto"/>
            <w:right w:val="none" w:sz="0" w:space="0" w:color="auto"/>
          </w:divBdr>
        </w:div>
        <w:div w:id="951740739">
          <w:marLeft w:val="480"/>
          <w:marRight w:val="0"/>
          <w:marTop w:val="0"/>
          <w:marBottom w:val="0"/>
          <w:divBdr>
            <w:top w:val="none" w:sz="0" w:space="0" w:color="auto"/>
            <w:left w:val="none" w:sz="0" w:space="0" w:color="auto"/>
            <w:bottom w:val="none" w:sz="0" w:space="0" w:color="auto"/>
            <w:right w:val="none" w:sz="0" w:space="0" w:color="auto"/>
          </w:divBdr>
        </w:div>
        <w:div w:id="1507211371">
          <w:marLeft w:val="480"/>
          <w:marRight w:val="0"/>
          <w:marTop w:val="0"/>
          <w:marBottom w:val="0"/>
          <w:divBdr>
            <w:top w:val="none" w:sz="0" w:space="0" w:color="auto"/>
            <w:left w:val="none" w:sz="0" w:space="0" w:color="auto"/>
            <w:bottom w:val="none" w:sz="0" w:space="0" w:color="auto"/>
            <w:right w:val="none" w:sz="0" w:space="0" w:color="auto"/>
          </w:divBdr>
        </w:div>
        <w:div w:id="2123913754">
          <w:marLeft w:val="480"/>
          <w:marRight w:val="0"/>
          <w:marTop w:val="0"/>
          <w:marBottom w:val="0"/>
          <w:divBdr>
            <w:top w:val="none" w:sz="0" w:space="0" w:color="auto"/>
            <w:left w:val="none" w:sz="0" w:space="0" w:color="auto"/>
            <w:bottom w:val="none" w:sz="0" w:space="0" w:color="auto"/>
            <w:right w:val="none" w:sz="0" w:space="0" w:color="auto"/>
          </w:divBdr>
        </w:div>
        <w:div w:id="872961113">
          <w:marLeft w:val="480"/>
          <w:marRight w:val="0"/>
          <w:marTop w:val="0"/>
          <w:marBottom w:val="0"/>
          <w:divBdr>
            <w:top w:val="none" w:sz="0" w:space="0" w:color="auto"/>
            <w:left w:val="none" w:sz="0" w:space="0" w:color="auto"/>
            <w:bottom w:val="none" w:sz="0" w:space="0" w:color="auto"/>
            <w:right w:val="none" w:sz="0" w:space="0" w:color="auto"/>
          </w:divBdr>
        </w:div>
        <w:div w:id="1808082500">
          <w:marLeft w:val="480"/>
          <w:marRight w:val="0"/>
          <w:marTop w:val="0"/>
          <w:marBottom w:val="0"/>
          <w:divBdr>
            <w:top w:val="none" w:sz="0" w:space="0" w:color="auto"/>
            <w:left w:val="none" w:sz="0" w:space="0" w:color="auto"/>
            <w:bottom w:val="none" w:sz="0" w:space="0" w:color="auto"/>
            <w:right w:val="none" w:sz="0" w:space="0" w:color="auto"/>
          </w:divBdr>
        </w:div>
        <w:div w:id="624191786">
          <w:marLeft w:val="480"/>
          <w:marRight w:val="0"/>
          <w:marTop w:val="0"/>
          <w:marBottom w:val="0"/>
          <w:divBdr>
            <w:top w:val="none" w:sz="0" w:space="0" w:color="auto"/>
            <w:left w:val="none" w:sz="0" w:space="0" w:color="auto"/>
            <w:bottom w:val="none" w:sz="0" w:space="0" w:color="auto"/>
            <w:right w:val="none" w:sz="0" w:space="0" w:color="auto"/>
          </w:divBdr>
        </w:div>
        <w:div w:id="447621871">
          <w:marLeft w:val="480"/>
          <w:marRight w:val="0"/>
          <w:marTop w:val="0"/>
          <w:marBottom w:val="0"/>
          <w:divBdr>
            <w:top w:val="none" w:sz="0" w:space="0" w:color="auto"/>
            <w:left w:val="none" w:sz="0" w:space="0" w:color="auto"/>
            <w:bottom w:val="none" w:sz="0" w:space="0" w:color="auto"/>
            <w:right w:val="none" w:sz="0" w:space="0" w:color="auto"/>
          </w:divBdr>
        </w:div>
        <w:div w:id="506558093">
          <w:marLeft w:val="480"/>
          <w:marRight w:val="0"/>
          <w:marTop w:val="0"/>
          <w:marBottom w:val="0"/>
          <w:divBdr>
            <w:top w:val="none" w:sz="0" w:space="0" w:color="auto"/>
            <w:left w:val="none" w:sz="0" w:space="0" w:color="auto"/>
            <w:bottom w:val="none" w:sz="0" w:space="0" w:color="auto"/>
            <w:right w:val="none" w:sz="0" w:space="0" w:color="auto"/>
          </w:divBdr>
        </w:div>
        <w:div w:id="535898927">
          <w:marLeft w:val="480"/>
          <w:marRight w:val="0"/>
          <w:marTop w:val="0"/>
          <w:marBottom w:val="0"/>
          <w:divBdr>
            <w:top w:val="none" w:sz="0" w:space="0" w:color="auto"/>
            <w:left w:val="none" w:sz="0" w:space="0" w:color="auto"/>
            <w:bottom w:val="none" w:sz="0" w:space="0" w:color="auto"/>
            <w:right w:val="none" w:sz="0" w:space="0" w:color="auto"/>
          </w:divBdr>
        </w:div>
        <w:div w:id="1033071666">
          <w:marLeft w:val="480"/>
          <w:marRight w:val="0"/>
          <w:marTop w:val="0"/>
          <w:marBottom w:val="0"/>
          <w:divBdr>
            <w:top w:val="none" w:sz="0" w:space="0" w:color="auto"/>
            <w:left w:val="none" w:sz="0" w:space="0" w:color="auto"/>
            <w:bottom w:val="none" w:sz="0" w:space="0" w:color="auto"/>
            <w:right w:val="none" w:sz="0" w:space="0" w:color="auto"/>
          </w:divBdr>
        </w:div>
        <w:div w:id="1663662047">
          <w:marLeft w:val="480"/>
          <w:marRight w:val="0"/>
          <w:marTop w:val="0"/>
          <w:marBottom w:val="0"/>
          <w:divBdr>
            <w:top w:val="none" w:sz="0" w:space="0" w:color="auto"/>
            <w:left w:val="none" w:sz="0" w:space="0" w:color="auto"/>
            <w:bottom w:val="none" w:sz="0" w:space="0" w:color="auto"/>
            <w:right w:val="none" w:sz="0" w:space="0" w:color="auto"/>
          </w:divBdr>
        </w:div>
        <w:div w:id="1422338370">
          <w:marLeft w:val="480"/>
          <w:marRight w:val="0"/>
          <w:marTop w:val="0"/>
          <w:marBottom w:val="0"/>
          <w:divBdr>
            <w:top w:val="none" w:sz="0" w:space="0" w:color="auto"/>
            <w:left w:val="none" w:sz="0" w:space="0" w:color="auto"/>
            <w:bottom w:val="none" w:sz="0" w:space="0" w:color="auto"/>
            <w:right w:val="none" w:sz="0" w:space="0" w:color="auto"/>
          </w:divBdr>
        </w:div>
        <w:div w:id="1758211775">
          <w:marLeft w:val="480"/>
          <w:marRight w:val="0"/>
          <w:marTop w:val="0"/>
          <w:marBottom w:val="0"/>
          <w:divBdr>
            <w:top w:val="none" w:sz="0" w:space="0" w:color="auto"/>
            <w:left w:val="none" w:sz="0" w:space="0" w:color="auto"/>
            <w:bottom w:val="none" w:sz="0" w:space="0" w:color="auto"/>
            <w:right w:val="none" w:sz="0" w:space="0" w:color="auto"/>
          </w:divBdr>
        </w:div>
        <w:div w:id="2019383269">
          <w:marLeft w:val="480"/>
          <w:marRight w:val="0"/>
          <w:marTop w:val="0"/>
          <w:marBottom w:val="0"/>
          <w:divBdr>
            <w:top w:val="none" w:sz="0" w:space="0" w:color="auto"/>
            <w:left w:val="none" w:sz="0" w:space="0" w:color="auto"/>
            <w:bottom w:val="none" w:sz="0" w:space="0" w:color="auto"/>
            <w:right w:val="none" w:sz="0" w:space="0" w:color="auto"/>
          </w:divBdr>
        </w:div>
        <w:div w:id="479425341">
          <w:marLeft w:val="480"/>
          <w:marRight w:val="0"/>
          <w:marTop w:val="0"/>
          <w:marBottom w:val="0"/>
          <w:divBdr>
            <w:top w:val="none" w:sz="0" w:space="0" w:color="auto"/>
            <w:left w:val="none" w:sz="0" w:space="0" w:color="auto"/>
            <w:bottom w:val="none" w:sz="0" w:space="0" w:color="auto"/>
            <w:right w:val="none" w:sz="0" w:space="0" w:color="auto"/>
          </w:divBdr>
        </w:div>
        <w:div w:id="295574742">
          <w:marLeft w:val="480"/>
          <w:marRight w:val="0"/>
          <w:marTop w:val="0"/>
          <w:marBottom w:val="0"/>
          <w:divBdr>
            <w:top w:val="none" w:sz="0" w:space="0" w:color="auto"/>
            <w:left w:val="none" w:sz="0" w:space="0" w:color="auto"/>
            <w:bottom w:val="none" w:sz="0" w:space="0" w:color="auto"/>
            <w:right w:val="none" w:sz="0" w:space="0" w:color="auto"/>
          </w:divBdr>
        </w:div>
        <w:div w:id="1286813686">
          <w:marLeft w:val="480"/>
          <w:marRight w:val="0"/>
          <w:marTop w:val="0"/>
          <w:marBottom w:val="0"/>
          <w:divBdr>
            <w:top w:val="none" w:sz="0" w:space="0" w:color="auto"/>
            <w:left w:val="none" w:sz="0" w:space="0" w:color="auto"/>
            <w:bottom w:val="none" w:sz="0" w:space="0" w:color="auto"/>
            <w:right w:val="none" w:sz="0" w:space="0" w:color="auto"/>
          </w:divBdr>
        </w:div>
        <w:div w:id="2003897762">
          <w:marLeft w:val="480"/>
          <w:marRight w:val="0"/>
          <w:marTop w:val="0"/>
          <w:marBottom w:val="0"/>
          <w:divBdr>
            <w:top w:val="none" w:sz="0" w:space="0" w:color="auto"/>
            <w:left w:val="none" w:sz="0" w:space="0" w:color="auto"/>
            <w:bottom w:val="none" w:sz="0" w:space="0" w:color="auto"/>
            <w:right w:val="none" w:sz="0" w:space="0" w:color="auto"/>
          </w:divBdr>
        </w:div>
      </w:divsChild>
    </w:div>
    <w:div w:id="2086301408">
      <w:bodyDiv w:val="1"/>
      <w:marLeft w:val="0"/>
      <w:marRight w:val="0"/>
      <w:marTop w:val="0"/>
      <w:marBottom w:val="0"/>
      <w:divBdr>
        <w:top w:val="none" w:sz="0" w:space="0" w:color="auto"/>
        <w:left w:val="none" w:sz="0" w:space="0" w:color="auto"/>
        <w:bottom w:val="none" w:sz="0" w:space="0" w:color="auto"/>
        <w:right w:val="none" w:sz="0" w:space="0" w:color="auto"/>
      </w:divBdr>
      <w:divsChild>
        <w:div w:id="1518960568">
          <w:marLeft w:val="480"/>
          <w:marRight w:val="0"/>
          <w:marTop w:val="0"/>
          <w:marBottom w:val="0"/>
          <w:divBdr>
            <w:top w:val="none" w:sz="0" w:space="0" w:color="auto"/>
            <w:left w:val="none" w:sz="0" w:space="0" w:color="auto"/>
            <w:bottom w:val="none" w:sz="0" w:space="0" w:color="auto"/>
            <w:right w:val="none" w:sz="0" w:space="0" w:color="auto"/>
          </w:divBdr>
        </w:div>
        <w:div w:id="1934625926">
          <w:marLeft w:val="480"/>
          <w:marRight w:val="0"/>
          <w:marTop w:val="0"/>
          <w:marBottom w:val="0"/>
          <w:divBdr>
            <w:top w:val="none" w:sz="0" w:space="0" w:color="auto"/>
            <w:left w:val="none" w:sz="0" w:space="0" w:color="auto"/>
            <w:bottom w:val="none" w:sz="0" w:space="0" w:color="auto"/>
            <w:right w:val="none" w:sz="0" w:space="0" w:color="auto"/>
          </w:divBdr>
        </w:div>
        <w:div w:id="1990744696">
          <w:marLeft w:val="480"/>
          <w:marRight w:val="0"/>
          <w:marTop w:val="0"/>
          <w:marBottom w:val="0"/>
          <w:divBdr>
            <w:top w:val="none" w:sz="0" w:space="0" w:color="auto"/>
            <w:left w:val="none" w:sz="0" w:space="0" w:color="auto"/>
            <w:bottom w:val="none" w:sz="0" w:space="0" w:color="auto"/>
            <w:right w:val="none" w:sz="0" w:space="0" w:color="auto"/>
          </w:divBdr>
        </w:div>
        <w:div w:id="1219167806">
          <w:marLeft w:val="480"/>
          <w:marRight w:val="0"/>
          <w:marTop w:val="0"/>
          <w:marBottom w:val="0"/>
          <w:divBdr>
            <w:top w:val="none" w:sz="0" w:space="0" w:color="auto"/>
            <w:left w:val="none" w:sz="0" w:space="0" w:color="auto"/>
            <w:bottom w:val="none" w:sz="0" w:space="0" w:color="auto"/>
            <w:right w:val="none" w:sz="0" w:space="0" w:color="auto"/>
          </w:divBdr>
        </w:div>
        <w:div w:id="1947537795">
          <w:marLeft w:val="480"/>
          <w:marRight w:val="0"/>
          <w:marTop w:val="0"/>
          <w:marBottom w:val="0"/>
          <w:divBdr>
            <w:top w:val="none" w:sz="0" w:space="0" w:color="auto"/>
            <w:left w:val="none" w:sz="0" w:space="0" w:color="auto"/>
            <w:bottom w:val="none" w:sz="0" w:space="0" w:color="auto"/>
            <w:right w:val="none" w:sz="0" w:space="0" w:color="auto"/>
          </w:divBdr>
        </w:div>
        <w:div w:id="1656495313">
          <w:marLeft w:val="480"/>
          <w:marRight w:val="0"/>
          <w:marTop w:val="0"/>
          <w:marBottom w:val="0"/>
          <w:divBdr>
            <w:top w:val="none" w:sz="0" w:space="0" w:color="auto"/>
            <w:left w:val="none" w:sz="0" w:space="0" w:color="auto"/>
            <w:bottom w:val="none" w:sz="0" w:space="0" w:color="auto"/>
            <w:right w:val="none" w:sz="0" w:space="0" w:color="auto"/>
          </w:divBdr>
        </w:div>
        <w:div w:id="95369944">
          <w:marLeft w:val="480"/>
          <w:marRight w:val="0"/>
          <w:marTop w:val="0"/>
          <w:marBottom w:val="0"/>
          <w:divBdr>
            <w:top w:val="none" w:sz="0" w:space="0" w:color="auto"/>
            <w:left w:val="none" w:sz="0" w:space="0" w:color="auto"/>
            <w:bottom w:val="none" w:sz="0" w:space="0" w:color="auto"/>
            <w:right w:val="none" w:sz="0" w:space="0" w:color="auto"/>
          </w:divBdr>
        </w:div>
        <w:div w:id="257056744">
          <w:marLeft w:val="480"/>
          <w:marRight w:val="0"/>
          <w:marTop w:val="0"/>
          <w:marBottom w:val="0"/>
          <w:divBdr>
            <w:top w:val="none" w:sz="0" w:space="0" w:color="auto"/>
            <w:left w:val="none" w:sz="0" w:space="0" w:color="auto"/>
            <w:bottom w:val="none" w:sz="0" w:space="0" w:color="auto"/>
            <w:right w:val="none" w:sz="0" w:space="0" w:color="auto"/>
          </w:divBdr>
        </w:div>
        <w:div w:id="1879119249">
          <w:marLeft w:val="480"/>
          <w:marRight w:val="0"/>
          <w:marTop w:val="0"/>
          <w:marBottom w:val="0"/>
          <w:divBdr>
            <w:top w:val="none" w:sz="0" w:space="0" w:color="auto"/>
            <w:left w:val="none" w:sz="0" w:space="0" w:color="auto"/>
            <w:bottom w:val="none" w:sz="0" w:space="0" w:color="auto"/>
            <w:right w:val="none" w:sz="0" w:space="0" w:color="auto"/>
          </w:divBdr>
        </w:div>
        <w:div w:id="1510952285">
          <w:marLeft w:val="480"/>
          <w:marRight w:val="0"/>
          <w:marTop w:val="0"/>
          <w:marBottom w:val="0"/>
          <w:divBdr>
            <w:top w:val="none" w:sz="0" w:space="0" w:color="auto"/>
            <w:left w:val="none" w:sz="0" w:space="0" w:color="auto"/>
            <w:bottom w:val="none" w:sz="0" w:space="0" w:color="auto"/>
            <w:right w:val="none" w:sz="0" w:space="0" w:color="auto"/>
          </w:divBdr>
        </w:div>
        <w:div w:id="2066487969">
          <w:marLeft w:val="480"/>
          <w:marRight w:val="0"/>
          <w:marTop w:val="0"/>
          <w:marBottom w:val="0"/>
          <w:divBdr>
            <w:top w:val="none" w:sz="0" w:space="0" w:color="auto"/>
            <w:left w:val="none" w:sz="0" w:space="0" w:color="auto"/>
            <w:bottom w:val="none" w:sz="0" w:space="0" w:color="auto"/>
            <w:right w:val="none" w:sz="0" w:space="0" w:color="auto"/>
          </w:divBdr>
        </w:div>
        <w:div w:id="811825548">
          <w:marLeft w:val="480"/>
          <w:marRight w:val="0"/>
          <w:marTop w:val="0"/>
          <w:marBottom w:val="0"/>
          <w:divBdr>
            <w:top w:val="none" w:sz="0" w:space="0" w:color="auto"/>
            <w:left w:val="none" w:sz="0" w:space="0" w:color="auto"/>
            <w:bottom w:val="none" w:sz="0" w:space="0" w:color="auto"/>
            <w:right w:val="none" w:sz="0" w:space="0" w:color="auto"/>
          </w:divBdr>
        </w:div>
        <w:div w:id="671184540">
          <w:marLeft w:val="480"/>
          <w:marRight w:val="0"/>
          <w:marTop w:val="0"/>
          <w:marBottom w:val="0"/>
          <w:divBdr>
            <w:top w:val="none" w:sz="0" w:space="0" w:color="auto"/>
            <w:left w:val="none" w:sz="0" w:space="0" w:color="auto"/>
            <w:bottom w:val="none" w:sz="0" w:space="0" w:color="auto"/>
            <w:right w:val="none" w:sz="0" w:space="0" w:color="auto"/>
          </w:divBdr>
        </w:div>
        <w:div w:id="1902059358">
          <w:marLeft w:val="480"/>
          <w:marRight w:val="0"/>
          <w:marTop w:val="0"/>
          <w:marBottom w:val="0"/>
          <w:divBdr>
            <w:top w:val="none" w:sz="0" w:space="0" w:color="auto"/>
            <w:left w:val="none" w:sz="0" w:space="0" w:color="auto"/>
            <w:bottom w:val="none" w:sz="0" w:space="0" w:color="auto"/>
            <w:right w:val="none" w:sz="0" w:space="0" w:color="auto"/>
          </w:divBdr>
        </w:div>
        <w:div w:id="2056585754">
          <w:marLeft w:val="480"/>
          <w:marRight w:val="0"/>
          <w:marTop w:val="0"/>
          <w:marBottom w:val="0"/>
          <w:divBdr>
            <w:top w:val="none" w:sz="0" w:space="0" w:color="auto"/>
            <w:left w:val="none" w:sz="0" w:space="0" w:color="auto"/>
            <w:bottom w:val="none" w:sz="0" w:space="0" w:color="auto"/>
            <w:right w:val="none" w:sz="0" w:space="0" w:color="auto"/>
          </w:divBdr>
        </w:div>
        <w:div w:id="605314184">
          <w:marLeft w:val="480"/>
          <w:marRight w:val="0"/>
          <w:marTop w:val="0"/>
          <w:marBottom w:val="0"/>
          <w:divBdr>
            <w:top w:val="none" w:sz="0" w:space="0" w:color="auto"/>
            <w:left w:val="none" w:sz="0" w:space="0" w:color="auto"/>
            <w:bottom w:val="none" w:sz="0" w:space="0" w:color="auto"/>
            <w:right w:val="none" w:sz="0" w:space="0" w:color="auto"/>
          </w:divBdr>
        </w:div>
        <w:div w:id="2087533834">
          <w:marLeft w:val="480"/>
          <w:marRight w:val="0"/>
          <w:marTop w:val="0"/>
          <w:marBottom w:val="0"/>
          <w:divBdr>
            <w:top w:val="none" w:sz="0" w:space="0" w:color="auto"/>
            <w:left w:val="none" w:sz="0" w:space="0" w:color="auto"/>
            <w:bottom w:val="none" w:sz="0" w:space="0" w:color="auto"/>
            <w:right w:val="none" w:sz="0" w:space="0" w:color="auto"/>
          </w:divBdr>
        </w:div>
        <w:div w:id="1330401210">
          <w:marLeft w:val="480"/>
          <w:marRight w:val="0"/>
          <w:marTop w:val="0"/>
          <w:marBottom w:val="0"/>
          <w:divBdr>
            <w:top w:val="none" w:sz="0" w:space="0" w:color="auto"/>
            <w:left w:val="none" w:sz="0" w:space="0" w:color="auto"/>
            <w:bottom w:val="none" w:sz="0" w:space="0" w:color="auto"/>
            <w:right w:val="none" w:sz="0" w:space="0" w:color="auto"/>
          </w:divBdr>
        </w:div>
        <w:div w:id="1007368028">
          <w:marLeft w:val="480"/>
          <w:marRight w:val="0"/>
          <w:marTop w:val="0"/>
          <w:marBottom w:val="0"/>
          <w:divBdr>
            <w:top w:val="none" w:sz="0" w:space="0" w:color="auto"/>
            <w:left w:val="none" w:sz="0" w:space="0" w:color="auto"/>
            <w:bottom w:val="none" w:sz="0" w:space="0" w:color="auto"/>
            <w:right w:val="none" w:sz="0" w:space="0" w:color="auto"/>
          </w:divBdr>
        </w:div>
        <w:div w:id="1334337126">
          <w:marLeft w:val="480"/>
          <w:marRight w:val="0"/>
          <w:marTop w:val="0"/>
          <w:marBottom w:val="0"/>
          <w:divBdr>
            <w:top w:val="none" w:sz="0" w:space="0" w:color="auto"/>
            <w:left w:val="none" w:sz="0" w:space="0" w:color="auto"/>
            <w:bottom w:val="none" w:sz="0" w:space="0" w:color="auto"/>
            <w:right w:val="none" w:sz="0" w:space="0" w:color="auto"/>
          </w:divBdr>
        </w:div>
        <w:div w:id="354769143">
          <w:marLeft w:val="480"/>
          <w:marRight w:val="0"/>
          <w:marTop w:val="0"/>
          <w:marBottom w:val="0"/>
          <w:divBdr>
            <w:top w:val="none" w:sz="0" w:space="0" w:color="auto"/>
            <w:left w:val="none" w:sz="0" w:space="0" w:color="auto"/>
            <w:bottom w:val="none" w:sz="0" w:space="0" w:color="auto"/>
            <w:right w:val="none" w:sz="0" w:space="0" w:color="auto"/>
          </w:divBdr>
        </w:div>
        <w:div w:id="326831581">
          <w:marLeft w:val="480"/>
          <w:marRight w:val="0"/>
          <w:marTop w:val="0"/>
          <w:marBottom w:val="0"/>
          <w:divBdr>
            <w:top w:val="none" w:sz="0" w:space="0" w:color="auto"/>
            <w:left w:val="none" w:sz="0" w:space="0" w:color="auto"/>
            <w:bottom w:val="none" w:sz="0" w:space="0" w:color="auto"/>
            <w:right w:val="none" w:sz="0" w:space="0" w:color="auto"/>
          </w:divBdr>
        </w:div>
        <w:div w:id="1447387187">
          <w:marLeft w:val="480"/>
          <w:marRight w:val="0"/>
          <w:marTop w:val="0"/>
          <w:marBottom w:val="0"/>
          <w:divBdr>
            <w:top w:val="none" w:sz="0" w:space="0" w:color="auto"/>
            <w:left w:val="none" w:sz="0" w:space="0" w:color="auto"/>
            <w:bottom w:val="none" w:sz="0" w:space="0" w:color="auto"/>
            <w:right w:val="none" w:sz="0" w:space="0" w:color="auto"/>
          </w:divBdr>
        </w:div>
        <w:div w:id="514340810">
          <w:marLeft w:val="480"/>
          <w:marRight w:val="0"/>
          <w:marTop w:val="0"/>
          <w:marBottom w:val="0"/>
          <w:divBdr>
            <w:top w:val="none" w:sz="0" w:space="0" w:color="auto"/>
            <w:left w:val="none" w:sz="0" w:space="0" w:color="auto"/>
            <w:bottom w:val="none" w:sz="0" w:space="0" w:color="auto"/>
            <w:right w:val="none" w:sz="0" w:space="0" w:color="auto"/>
          </w:divBdr>
        </w:div>
        <w:div w:id="1219319199">
          <w:marLeft w:val="480"/>
          <w:marRight w:val="0"/>
          <w:marTop w:val="0"/>
          <w:marBottom w:val="0"/>
          <w:divBdr>
            <w:top w:val="none" w:sz="0" w:space="0" w:color="auto"/>
            <w:left w:val="none" w:sz="0" w:space="0" w:color="auto"/>
            <w:bottom w:val="none" w:sz="0" w:space="0" w:color="auto"/>
            <w:right w:val="none" w:sz="0" w:space="0" w:color="auto"/>
          </w:divBdr>
        </w:div>
        <w:div w:id="1271549618">
          <w:marLeft w:val="480"/>
          <w:marRight w:val="0"/>
          <w:marTop w:val="0"/>
          <w:marBottom w:val="0"/>
          <w:divBdr>
            <w:top w:val="none" w:sz="0" w:space="0" w:color="auto"/>
            <w:left w:val="none" w:sz="0" w:space="0" w:color="auto"/>
            <w:bottom w:val="none" w:sz="0" w:space="0" w:color="auto"/>
            <w:right w:val="none" w:sz="0" w:space="0" w:color="auto"/>
          </w:divBdr>
        </w:div>
        <w:div w:id="345207598">
          <w:marLeft w:val="480"/>
          <w:marRight w:val="0"/>
          <w:marTop w:val="0"/>
          <w:marBottom w:val="0"/>
          <w:divBdr>
            <w:top w:val="none" w:sz="0" w:space="0" w:color="auto"/>
            <w:left w:val="none" w:sz="0" w:space="0" w:color="auto"/>
            <w:bottom w:val="none" w:sz="0" w:space="0" w:color="auto"/>
            <w:right w:val="none" w:sz="0" w:space="0" w:color="auto"/>
          </w:divBdr>
        </w:div>
        <w:div w:id="1263952701">
          <w:marLeft w:val="480"/>
          <w:marRight w:val="0"/>
          <w:marTop w:val="0"/>
          <w:marBottom w:val="0"/>
          <w:divBdr>
            <w:top w:val="none" w:sz="0" w:space="0" w:color="auto"/>
            <w:left w:val="none" w:sz="0" w:space="0" w:color="auto"/>
            <w:bottom w:val="none" w:sz="0" w:space="0" w:color="auto"/>
            <w:right w:val="none" w:sz="0" w:space="0" w:color="auto"/>
          </w:divBdr>
        </w:div>
        <w:div w:id="1402025280">
          <w:marLeft w:val="480"/>
          <w:marRight w:val="0"/>
          <w:marTop w:val="0"/>
          <w:marBottom w:val="0"/>
          <w:divBdr>
            <w:top w:val="none" w:sz="0" w:space="0" w:color="auto"/>
            <w:left w:val="none" w:sz="0" w:space="0" w:color="auto"/>
            <w:bottom w:val="none" w:sz="0" w:space="0" w:color="auto"/>
            <w:right w:val="none" w:sz="0" w:space="0" w:color="auto"/>
          </w:divBdr>
        </w:div>
        <w:div w:id="5787589">
          <w:marLeft w:val="480"/>
          <w:marRight w:val="0"/>
          <w:marTop w:val="0"/>
          <w:marBottom w:val="0"/>
          <w:divBdr>
            <w:top w:val="none" w:sz="0" w:space="0" w:color="auto"/>
            <w:left w:val="none" w:sz="0" w:space="0" w:color="auto"/>
            <w:bottom w:val="none" w:sz="0" w:space="0" w:color="auto"/>
            <w:right w:val="none" w:sz="0" w:space="0" w:color="auto"/>
          </w:divBdr>
        </w:div>
        <w:div w:id="1515923872">
          <w:marLeft w:val="480"/>
          <w:marRight w:val="0"/>
          <w:marTop w:val="0"/>
          <w:marBottom w:val="0"/>
          <w:divBdr>
            <w:top w:val="none" w:sz="0" w:space="0" w:color="auto"/>
            <w:left w:val="none" w:sz="0" w:space="0" w:color="auto"/>
            <w:bottom w:val="none" w:sz="0" w:space="0" w:color="auto"/>
            <w:right w:val="none" w:sz="0" w:space="0" w:color="auto"/>
          </w:divBdr>
        </w:div>
        <w:div w:id="1640762589">
          <w:marLeft w:val="480"/>
          <w:marRight w:val="0"/>
          <w:marTop w:val="0"/>
          <w:marBottom w:val="0"/>
          <w:divBdr>
            <w:top w:val="none" w:sz="0" w:space="0" w:color="auto"/>
            <w:left w:val="none" w:sz="0" w:space="0" w:color="auto"/>
            <w:bottom w:val="none" w:sz="0" w:space="0" w:color="auto"/>
            <w:right w:val="none" w:sz="0" w:space="0" w:color="auto"/>
          </w:divBdr>
        </w:div>
        <w:div w:id="2095663631">
          <w:marLeft w:val="480"/>
          <w:marRight w:val="0"/>
          <w:marTop w:val="0"/>
          <w:marBottom w:val="0"/>
          <w:divBdr>
            <w:top w:val="none" w:sz="0" w:space="0" w:color="auto"/>
            <w:left w:val="none" w:sz="0" w:space="0" w:color="auto"/>
            <w:bottom w:val="none" w:sz="0" w:space="0" w:color="auto"/>
            <w:right w:val="none" w:sz="0" w:space="0" w:color="auto"/>
          </w:divBdr>
        </w:div>
        <w:div w:id="918946087">
          <w:marLeft w:val="480"/>
          <w:marRight w:val="0"/>
          <w:marTop w:val="0"/>
          <w:marBottom w:val="0"/>
          <w:divBdr>
            <w:top w:val="none" w:sz="0" w:space="0" w:color="auto"/>
            <w:left w:val="none" w:sz="0" w:space="0" w:color="auto"/>
            <w:bottom w:val="none" w:sz="0" w:space="0" w:color="auto"/>
            <w:right w:val="none" w:sz="0" w:space="0" w:color="auto"/>
          </w:divBdr>
        </w:div>
        <w:div w:id="962616974">
          <w:marLeft w:val="480"/>
          <w:marRight w:val="0"/>
          <w:marTop w:val="0"/>
          <w:marBottom w:val="0"/>
          <w:divBdr>
            <w:top w:val="none" w:sz="0" w:space="0" w:color="auto"/>
            <w:left w:val="none" w:sz="0" w:space="0" w:color="auto"/>
            <w:bottom w:val="none" w:sz="0" w:space="0" w:color="auto"/>
            <w:right w:val="none" w:sz="0" w:space="0" w:color="auto"/>
          </w:divBdr>
        </w:div>
        <w:div w:id="2144691299">
          <w:marLeft w:val="480"/>
          <w:marRight w:val="0"/>
          <w:marTop w:val="0"/>
          <w:marBottom w:val="0"/>
          <w:divBdr>
            <w:top w:val="none" w:sz="0" w:space="0" w:color="auto"/>
            <w:left w:val="none" w:sz="0" w:space="0" w:color="auto"/>
            <w:bottom w:val="none" w:sz="0" w:space="0" w:color="auto"/>
            <w:right w:val="none" w:sz="0" w:space="0" w:color="auto"/>
          </w:divBdr>
        </w:div>
        <w:div w:id="1465931240">
          <w:marLeft w:val="480"/>
          <w:marRight w:val="0"/>
          <w:marTop w:val="0"/>
          <w:marBottom w:val="0"/>
          <w:divBdr>
            <w:top w:val="none" w:sz="0" w:space="0" w:color="auto"/>
            <w:left w:val="none" w:sz="0" w:space="0" w:color="auto"/>
            <w:bottom w:val="none" w:sz="0" w:space="0" w:color="auto"/>
            <w:right w:val="none" w:sz="0" w:space="0" w:color="auto"/>
          </w:divBdr>
        </w:div>
        <w:div w:id="1363281766">
          <w:marLeft w:val="480"/>
          <w:marRight w:val="0"/>
          <w:marTop w:val="0"/>
          <w:marBottom w:val="0"/>
          <w:divBdr>
            <w:top w:val="none" w:sz="0" w:space="0" w:color="auto"/>
            <w:left w:val="none" w:sz="0" w:space="0" w:color="auto"/>
            <w:bottom w:val="none" w:sz="0" w:space="0" w:color="auto"/>
            <w:right w:val="none" w:sz="0" w:space="0" w:color="auto"/>
          </w:divBdr>
        </w:div>
        <w:div w:id="1312948678">
          <w:marLeft w:val="480"/>
          <w:marRight w:val="0"/>
          <w:marTop w:val="0"/>
          <w:marBottom w:val="0"/>
          <w:divBdr>
            <w:top w:val="none" w:sz="0" w:space="0" w:color="auto"/>
            <w:left w:val="none" w:sz="0" w:space="0" w:color="auto"/>
            <w:bottom w:val="none" w:sz="0" w:space="0" w:color="auto"/>
            <w:right w:val="none" w:sz="0" w:space="0" w:color="auto"/>
          </w:divBdr>
        </w:div>
        <w:div w:id="439107091">
          <w:marLeft w:val="480"/>
          <w:marRight w:val="0"/>
          <w:marTop w:val="0"/>
          <w:marBottom w:val="0"/>
          <w:divBdr>
            <w:top w:val="none" w:sz="0" w:space="0" w:color="auto"/>
            <w:left w:val="none" w:sz="0" w:space="0" w:color="auto"/>
            <w:bottom w:val="none" w:sz="0" w:space="0" w:color="auto"/>
            <w:right w:val="none" w:sz="0" w:space="0" w:color="auto"/>
          </w:divBdr>
        </w:div>
        <w:div w:id="194931222">
          <w:marLeft w:val="480"/>
          <w:marRight w:val="0"/>
          <w:marTop w:val="0"/>
          <w:marBottom w:val="0"/>
          <w:divBdr>
            <w:top w:val="none" w:sz="0" w:space="0" w:color="auto"/>
            <w:left w:val="none" w:sz="0" w:space="0" w:color="auto"/>
            <w:bottom w:val="none" w:sz="0" w:space="0" w:color="auto"/>
            <w:right w:val="none" w:sz="0" w:space="0" w:color="auto"/>
          </w:divBdr>
        </w:div>
        <w:div w:id="2070305656">
          <w:marLeft w:val="480"/>
          <w:marRight w:val="0"/>
          <w:marTop w:val="0"/>
          <w:marBottom w:val="0"/>
          <w:divBdr>
            <w:top w:val="none" w:sz="0" w:space="0" w:color="auto"/>
            <w:left w:val="none" w:sz="0" w:space="0" w:color="auto"/>
            <w:bottom w:val="none" w:sz="0" w:space="0" w:color="auto"/>
            <w:right w:val="none" w:sz="0" w:space="0" w:color="auto"/>
          </w:divBdr>
        </w:div>
        <w:div w:id="650985014">
          <w:marLeft w:val="480"/>
          <w:marRight w:val="0"/>
          <w:marTop w:val="0"/>
          <w:marBottom w:val="0"/>
          <w:divBdr>
            <w:top w:val="none" w:sz="0" w:space="0" w:color="auto"/>
            <w:left w:val="none" w:sz="0" w:space="0" w:color="auto"/>
            <w:bottom w:val="none" w:sz="0" w:space="0" w:color="auto"/>
            <w:right w:val="none" w:sz="0" w:space="0" w:color="auto"/>
          </w:divBdr>
        </w:div>
        <w:div w:id="1064987559">
          <w:marLeft w:val="480"/>
          <w:marRight w:val="0"/>
          <w:marTop w:val="0"/>
          <w:marBottom w:val="0"/>
          <w:divBdr>
            <w:top w:val="none" w:sz="0" w:space="0" w:color="auto"/>
            <w:left w:val="none" w:sz="0" w:space="0" w:color="auto"/>
            <w:bottom w:val="none" w:sz="0" w:space="0" w:color="auto"/>
            <w:right w:val="none" w:sz="0" w:space="0" w:color="auto"/>
          </w:divBdr>
        </w:div>
        <w:div w:id="28577769">
          <w:marLeft w:val="480"/>
          <w:marRight w:val="0"/>
          <w:marTop w:val="0"/>
          <w:marBottom w:val="0"/>
          <w:divBdr>
            <w:top w:val="none" w:sz="0" w:space="0" w:color="auto"/>
            <w:left w:val="none" w:sz="0" w:space="0" w:color="auto"/>
            <w:bottom w:val="none" w:sz="0" w:space="0" w:color="auto"/>
            <w:right w:val="none" w:sz="0" w:space="0" w:color="auto"/>
          </w:divBdr>
        </w:div>
        <w:div w:id="1729840949">
          <w:marLeft w:val="480"/>
          <w:marRight w:val="0"/>
          <w:marTop w:val="0"/>
          <w:marBottom w:val="0"/>
          <w:divBdr>
            <w:top w:val="none" w:sz="0" w:space="0" w:color="auto"/>
            <w:left w:val="none" w:sz="0" w:space="0" w:color="auto"/>
            <w:bottom w:val="none" w:sz="0" w:space="0" w:color="auto"/>
            <w:right w:val="none" w:sz="0" w:space="0" w:color="auto"/>
          </w:divBdr>
        </w:div>
        <w:div w:id="1358194201">
          <w:marLeft w:val="480"/>
          <w:marRight w:val="0"/>
          <w:marTop w:val="0"/>
          <w:marBottom w:val="0"/>
          <w:divBdr>
            <w:top w:val="none" w:sz="0" w:space="0" w:color="auto"/>
            <w:left w:val="none" w:sz="0" w:space="0" w:color="auto"/>
            <w:bottom w:val="none" w:sz="0" w:space="0" w:color="auto"/>
            <w:right w:val="none" w:sz="0" w:space="0" w:color="auto"/>
          </w:divBdr>
        </w:div>
        <w:div w:id="2019458322">
          <w:marLeft w:val="480"/>
          <w:marRight w:val="0"/>
          <w:marTop w:val="0"/>
          <w:marBottom w:val="0"/>
          <w:divBdr>
            <w:top w:val="none" w:sz="0" w:space="0" w:color="auto"/>
            <w:left w:val="none" w:sz="0" w:space="0" w:color="auto"/>
            <w:bottom w:val="none" w:sz="0" w:space="0" w:color="auto"/>
            <w:right w:val="none" w:sz="0" w:space="0" w:color="auto"/>
          </w:divBdr>
        </w:div>
        <w:div w:id="943265685">
          <w:marLeft w:val="480"/>
          <w:marRight w:val="0"/>
          <w:marTop w:val="0"/>
          <w:marBottom w:val="0"/>
          <w:divBdr>
            <w:top w:val="none" w:sz="0" w:space="0" w:color="auto"/>
            <w:left w:val="none" w:sz="0" w:space="0" w:color="auto"/>
            <w:bottom w:val="none" w:sz="0" w:space="0" w:color="auto"/>
            <w:right w:val="none" w:sz="0" w:space="0" w:color="auto"/>
          </w:divBdr>
        </w:div>
        <w:div w:id="913276843">
          <w:marLeft w:val="480"/>
          <w:marRight w:val="0"/>
          <w:marTop w:val="0"/>
          <w:marBottom w:val="0"/>
          <w:divBdr>
            <w:top w:val="none" w:sz="0" w:space="0" w:color="auto"/>
            <w:left w:val="none" w:sz="0" w:space="0" w:color="auto"/>
            <w:bottom w:val="none" w:sz="0" w:space="0" w:color="auto"/>
            <w:right w:val="none" w:sz="0" w:space="0" w:color="auto"/>
          </w:divBdr>
        </w:div>
        <w:div w:id="1908953335">
          <w:marLeft w:val="480"/>
          <w:marRight w:val="0"/>
          <w:marTop w:val="0"/>
          <w:marBottom w:val="0"/>
          <w:divBdr>
            <w:top w:val="none" w:sz="0" w:space="0" w:color="auto"/>
            <w:left w:val="none" w:sz="0" w:space="0" w:color="auto"/>
            <w:bottom w:val="none" w:sz="0" w:space="0" w:color="auto"/>
            <w:right w:val="none" w:sz="0" w:space="0" w:color="auto"/>
          </w:divBdr>
        </w:div>
        <w:div w:id="990906223">
          <w:marLeft w:val="480"/>
          <w:marRight w:val="0"/>
          <w:marTop w:val="0"/>
          <w:marBottom w:val="0"/>
          <w:divBdr>
            <w:top w:val="none" w:sz="0" w:space="0" w:color="auto"/>
            <w:left w:val="none" w:sz="0" w:space="0" w:color="auto"/>
            <w:bottom w:val="none" w:sz="0" w:space="0" w:color="auto"/>
            <w:right w:val="none" w:sz="0" w:space="0" w:color="auto"/>
          </w:divBdr>
        </w:div>
        <w:div w:id="1229078321">
          <w:marLeft w:val="480"/>
          <w:marRight w:val="0"/>
          <w:marTop w:val="0"/>
          <w:marBottom w:val="0"/>
          <w:divBdr>
            <w:top w:val="none" w:sz="0" w:space="0" w:color="auto"/>
            <w:left w:val="none" w:sz="0" w:space="0" w:color="auto"/>
            <w:bottom w:val="none" w:sz="0" w:space="0" w:color="auto"/>
            <w:right w:val="none" w:sz="0" w:space="0" w:color="auto"/>
          </w:divBdr>
        </w:div>
        <w:div w:id="1199733872">
          <w:marLeft w:val="480"/>
          <w:marRight w:val="0"/>
          <w:marTop w:val="0"/>
          <w:marBottom w:val="0"/>
          <w:divBdr>
            <w:top w:val="none" w:sz="0" w:space="0" w:color="auto"/>
            <w:left w:val="none" w:sz="0" w:space="0" w:color="auto"/>
            <w:bottom w:val="none" w:sz="0" w:space="0" w:color="auto"/>
            <w:right w:val="none" w:sz="0" w:space="0" w:color="auto"/>
          </w:divBdr>
        </w:div>
        <w:div w:id="207034339">
          <w:marLeft w:val="480"/>
          <w:marRight w:val="0"/>
          <w:marTop w:val="0"/>
          <w:marBottom w:val="0"/>
          <w:divBdr>
            <w:top w:val="none" w:sz="0" w:space="0" w:color="auto"/>
            <w:left w:val="none" w:sz="0" w:space="0" w:color="auto"/>
            <w:bottom w:val="none" w:sz="0" w:space="0" w:color="auto"/>
            <w:right w:val="none" w:sz="0" w:space="0" w:color="auto"/>
          </w:divBdr>
        </w:div>
        <w:div w:id="2107074375">
          <w:marLeft w:val="480"/>
          <w:marRight w:val="0"/>
          <w:marTop w:val="0"/>
          <w:marBottom w:val="0"/>
          <w:divBdr>
            <w:top w:val="none" w:sz="0" w:space="0" w:color="auto"/>
            <w:left w:val="none" w:sz="0" w:space="0" w:color="auto"/>
            <w:bottom w:val="none" w:sz="0" w:space="0" w:color="auto"/>
            <w:right w:val="none" w:sz="0" w:space="0" w:color="auto"/>
          </w:divBdr>
        </w:div>
        <w:div w:id="1116094816">
          <w:marLeft w:val="480"/>
          <w:marRight w:val="0"/>
          <w:marTop w:val="0"/>
          <w:marBottom w:val="0"/>
          <w:divBdr>
            <w:top w:val="none" w:sz="0" w:space="0" w:color="auto"/>
            <w:left w:val="none" w:sz="0" w:space="0" w:color="auto"/>
            <w:bottom w:val="none" w:sz="0" w:space="0" w:color="auto"/>
            <w:right w:val="none" w:sz="0" w:space="0" w:color="auto"/>
          </w:divBdr>
        </w:div>
        <w:div w:id="265575960">
          <w:marLeft w:val="480"/>
          <w:marRight w:val="0"/>
          <w:marTop w:val="0"/>
          <w:marBottom w:val="0"/>
          <w:divBdr>
            <w:top w:val="none" w:sz="0" w:space="0" w:color="auto"/>
            <w:left w:val="none" w:sz="0" w:space="0" w:color="auto"/>
            <w:bottom w:val="none" w:sz="0" w:space="0" w:color="auto"/>
            <w:right w:val="none" w:sz="0" w:space="0" w:color="auto"/>
          </w:divBdr>
        </w:div>
        <w:div w:id="1775906689">
          <w:marLeft w:val="480"/>
          <w:marRight w:val="0"/>
          <w:marTop w:val="0"/>
          <w:marBottom w:val="0"/>
          <w:divBdr>
            <w:top w:val="none" w:sz="0" w:space="0" w:color="auto"/>
            <w:left w:val="none" w:sz="0" w:space="0" w:color="auto"/>
            <w:bottom w:val="none" w:sz="0" w:space="0" w:color="auto"/>
            <w:right w:val="none" w:sz="0" w:space="0" w:color="auto"/>
          </w:divBdr>
        </w:div>
        <w:div w:id="125586917">
          <w:marLeft w:val="480"/>
          <w:marRight w:val="0"/>
          <w:marTop w:val="0"/>
          <w:marBottom w:val="0"/>
          <w:divBdr>
            <w:top w:val="none" w:sz="0" w:space="0" w:color="auto"/>
            <w:left w:val="none" w:sz="0" w:space="0" w:color="auto"/>
            <w:bottom w:val="none" w:sz="0" w:space="0" w:color="auto"/>
            <w:right w:val="none" w:sz="0" w:space="0" w:color="auto"/>
          </w:divBdr>
        </w:div>
      </w:divsChild>
    </w:div>
    <w:div w:id="2087144065">
      <w:bodyDiv w:val="1"/>
      <w:marLeft w:val="0"/>
      <w:marRight w:val="0"/>
      <w:marTop w:val="0"/>
      <w:marBottom w:val="0"/>
      <w:divBdr>
        <w:top w:val="none" w:sz="0" w:space="0" w:color="auto"/>
        <w:left w:val="none" w:sz="0" w:space="0" w:color="auto"/>
        <w:bottom w:val="none" w:sz="0" w:space="0" w:color="auto"/>
        <w:right w:val="none" w:sz="0" w:space="0" w:color="auto"/>
      </w:divBdr>
      <w:divsChild>
        <w:div w:id="114908524">
          <w:marLeft w:val="640"/>
          <w:marRight w:val="0"/>
          <w:marTop w:val="0"/>
          <w:marBottom w:val="0"/>
          <w:divBdr>
            <w:top w:val="none" w:sz="0" w:space="0" w:color="auto"/>
            <w:left w:val="none" w:sz="0" w:space="0" w:color="auto"/>
            <w:bottom w:val="none" w:sz="0" w:space="0" w:color="auto"/>
            <w:right w:val="none" w:sz="0" w:space="0" w:color="auto"/>
          </w:divBdr>
        </w:div>
        <w:div w:id="470750030">
          <w:marLeft w:val="640"/>
          <w:marRight w:val="0"/>
          <w:marTop w:val="0"/>
          <w:marBottom w:val="0"/>
          <w:divBdr>
            <w:top w:val="none" w:sz="0" w:space="0" w:color="auto"/>
            <w:left w:val="none" w:sz="0" w:space="0" w:color="auto"/>
            <w:bottom w:val="none" w:sz="0" w:space="0" w:color="auto"/>
            <w:right w:val="none" w:sz="0" w:space="0" w:color="auto"/>
          </w:divBdr>
        </w:div>
        <w:div w:id="653073108">
          <w:marLeft w:val="640"/>
          <w:marRight w:val="0"/>
          <w:marTop w:val="0"/>
          <w:marBottom w:val="0"/>
          <w:divBdr>
            <w:top w:val="none" w:sz="0" w:space="0" w:color="auto"/>
            <w:left w:val="none" w:sz="0" w:space="0" w:color="auto"/>
            <w:bottom w:val="none" w:sz="0" w:space="0" w:color="auto"/>
            <w:right w:val="none" w:sz="0" w:space="0" w:color="auto"/>
          </w:divBdr>
        </w:div>
        <w:div w:id="1137379236">
          <w:marLeft w:val="640"/>
          <w:marRight w:val="0"/>
          <w:marTop w:val="0"/>
          <w:marBottom w:val="0"/>
          <w:divBdr>
            <w:top w:val="none" w:sz="0" w:space="0" w:color="auto"/>
            <w:left w:val="none" w:sz="0" w:space="0" w:color="auto"/>
            <w:bottom w:val="none" w:sz="0" w:space="0" w:color="auto"/>
            <w:right w:val="none" w:sz="0" w:space="0" w:color="auto"/>
          </w:divBdr>
        </w:div>
        <w:div w:id="495264091">
          <w:marLeft w:val="640"/>
          <w:marRight w:val="0"/>
          <w:marTop w:val="0"/>
          <w:marBottom w:val="0"/>
          <w:divBdr>
            <w:top w:val="none" w:sz="0" w:space="0" w:color="auto"/>
            <w:left w:val="none" w:sz="0" w:space="0" w:color="auto"/>
            <w:bottom w:val="none" w:sz="0" w:space="0" w:color="auto"/>
            <w:right w:val="none" w:sz="0" w:space="0" w:color="auto"/>
          </w:divBdr>
        </w:div>
        <w:div w:id="799149135">
          <w:marLeft w:val="640"/>
          <w:marRight w:val="0"/>
          <w:marTop w:val="0"/>
          <w:marBottom w:val="0"/>
          <w:divBdr>
            <w:top w:val="none" w:sz="0" w:space="0" w:color="auto"/>
            <w:left w:val="none" w:sz="0" w:space="0" w:color="auto"/>
            <w:bottom w:val="none" w:sz="0" w:space="0" w:color="auto"/>
            <w:right w:val="none" w:sz="0" w:space="0" w:color="auto"/>
          </w:divBdr>
        </w:div>
        <w:div w:id="1165433858">
          <w:marLeft w:val="640"/>
          <w:marRight w:val="0"/>
          <w:marTop w:val="0"/>
          <w:marBottom w:val="0"/>
          <w:divBdr>
            <w:top w:val="none" w:sz="0" w:space="0" w:color="auto"/>
            <w:left w:val="none" w:sz="0" w:space="0" w:color="auto"/>
            <w:bottom w:val="none" w:sz="0" w:space="0" w:color="auto"/>
            <w:right w:val="none" w:sz="0" w:space="0" w:color="auto"/>
          </w:divBdr>
        </w:div>
        <w:div w:id="1994331418">
          <w:marLeft w:val="640"/>
          <w:marRight w:val="0"/>
          <w:marTop w:val="0"/>
          <w:marBottom w:val="0"/>
          <w:divBdr>
            <w:top w:val="none" w:sz="0" w:space="0" w:color="auto"/>
            <w:left w:val="none" w:sz="0" w:space="0" w:color="auto"/>
            <w:bottom w:val="none" w:sz="0" w:space="0" w:color="auto"/>
            <w:right w:val="none" w:sz="0" w:space="0" w:color="auto"/>
          </w:divBdr>
        </w:div>
        <w:div w:id="254289459">
          <w:marLeft w:val="640"/>
          <w:marRight w:val="0"/>
          <w:marTop w:val="0"/>
          <w:marBottom w:val="0"/>
          <w:divBdr>
            <w:top w:val="none" w:sz="0" w:space="0" w:color="auto"/>
            <w:left w:val="none" w:sz="0" w:space="0" w:color="auto"/>
            <w:bottom w:val="none" w:sz="0" w:space="0" w:color="auto"/>
            <w:right w:val="none" w:sz="0" w:space="0" w:color="auto"/>
          </w:divBdr>
        </w:div>
        <w:div w:id="2058818412">
          <w:marLeft w:val="640"/>
          <w:marRight w:val="0"/>
          <w:marTop w:val="0"/>
          <w:marBottom w:val="0"/>
          <w:divBdr>
            <w:top w:val="none" w:sz="0" w:space="0" w:color="auto"/>
            <w:left w:val="none" w:sz="0" w:space="0" w:color="auto"/>
            <w:bottom w:val="none" w:sz="0" w:space="0" w:color="auto"/>
            <w:right w:val="none" w:sz="0" w:space="0" w:color="auto"/>
          </w:divBdr>
        </w:div>
        <w:div w:id="884564425">
          <w:marLeft w:val="640"/>
          <w:marRight w:val="0"/>
          <w:marTop w:val="0"/>
          <w:marBottom w:val="0"/>
          <w:divBdr>
            <w:top w:val="none" w:sz="0" w:space="0" w:color="auto"/>
            <w:left w:val="none" w:sz="0" w:space="0" w:color="auto"/>
            <w:bottom w:val="none" w:sz="0" w:space="0" w:color="auto"/>
            <w:right w:val="none" w:sz="0" w:space="0" w:color="auto"/>
          </w:divBdr>
        </w:div>
        <w:div w:id="1913079711">
          <w:marLeft w:val="640"/>
          <w:marRight w:val="0"/>
          <w:marTop w:val="0"/>
          <w:marBottom w:val="0"/>
          <w:divBdr>
            <w:top w:val="none" w:sz="0" w:space="0" w:color="auto"/>
            <w:left w:val="none" w:sz="0" w:space="0" w:color="auto"/>
            <w:bottom w:val="none" w:sz="0" w:space="0" w:color="auto"/>
            <w:right w:val="none" w:sz="0" w:space="0" w:color="auto"/>
          </w:divBdr>
        </w:div>
        <w:div w:id="1093479600">
          <w:marLeft w:val="640"/>
          <w:marRight w:val="0"/>
          <w:marTop w:val="0"/>
          <w:marBottom w:val="0"/>
          <w:divBdr>
            <w:top w:val="none" w:sz="0" w:space="0" w:color="auto"/>
            <w:left w:val="none" w:sz="0" w:space="0" w:color="auto"/>
            <w:bottom w:val="none" w:sz="0" w:space="0" w:color="auto"/>
            <w:right w:val="none" w:sz="0" w:space="0" w:color="auto"/>
          </w:divBdr>
        </w:div>
        <w:div w:id="2105106936">
          <w:marLeft w:val="640"/>
          <w:marRight w:val="0"/>
          <w:marTop w:val="0"/>
          <w:marBottom w:val="0"/>
          <w:divBdr>
            <w:top w:val="none" w:sz="0" w:space="0" w:color="auto"/>
            <w:left w:val="none" w:sz="0" w:space="0" w:color="auto"/>
            <w:bottom w:val="none" w:sz="0" w:space="0" w:color="auto"/>
            <w:right w:val="none" w:sz="0" w:space="0" w:color="auto"/>
          </w:divBdr>
        </w:div>
        <w:div w:id="44333416">
          <w:marLeft w:val="640"/>
          <w:marRight w:val="0"/>
          <w:marTop w:val="0"/>
          <w:marBottom w:val="0"/>
          <w:divBdr>
            <w:top w:val="none" w:sz="0" w:space="0" w:color="auto"/>
            <w:left w:val="none" w:sz="0" w:space="0" w:color="auto"/>
            <w:bottom w:val="none" w:sz="0" w:space="0" w:color="auto"/>
            <w:right w:val="none" w:sz="0" w:space="0" w:color="auto"/>
          </w:divBdr>
        </w:div>
        <w:div w:id="1057242146">
          <w:marLeft w:val="640"/>
          <w:marRight w:val="0"/>
          <w:marTop w:val="0"/>
          <w:marBottom w:val="0"/>
          <w:divBdr>
            <w:top w:val="none" w:sz="0" w:space="0" w:color="auto"/>
            <w:left w:val="none" w:sz="0" w:space="0" w:color="auto"/>
            <w:bottom w:val="none" w:sz="0" w:space="0" w:color="auto"/>
            <w:right w:val="none" w:sz="0" w:space="0" w:color="auto"/>
          </w:divBdr>
        </w:div>
        <w:div w:id="191381438">
          <w:marLeft w:val="640"/>
          <w:marRight w:val="0"/>
          <w:marTop w:val="0"/>
          <w:marBottom w:val="0"/>
          <w:divBdr>
            <w:top w:val="none" w:sz="0" w:space="0" w:color="auto"/>
            <w:left w:val="none" w:sz="0" w:space="0" w:color="auto"/>
            <w:bottom w:val="none" w:sz="0" w:space="0" w:color="auto"/>
            <w:right w:val="none" w:sz="0" w:space="0" w:color="auto"/>
          </w:divBdr>
        </w:div>
        <w:div w:id="1700663164">
          <w:marLeft w:val="640"/>
          <w:marRight w:val="0"/>
          <w:marTop w:val="0"/>
          <w:marBottom w:val="0"/>
          <w:divBdr>
            <w:top w:val="none" w:sz="0" w:space="0" w:color="auto"/>
            <w:left w:val="none" w:sz="0" w:space="0" w:color="auto"/>
            <w:bottom w:val="none" w:sz="0" w:space="0" w:color="auto"/>
            <w:right w:val="none" w:sz="0" w:space="0" w:color="auto"/>
          </w:divBdr>
        </w:div>
        <w:div w:id="516237053">
          <w:marLeft w:val="640"/>
          <w:marRight w:val="0"/>
          <w:marTop w:val="0"/>
          <w:marBottom w:val="0"/>
          <w:divBdr>
            <w:top w:val="none" w:sz="0" w:space="0" w:color="auto"/>
            <w:left w:val="none" w:sz="0" w:space="0" w:color="auto"/>
            <w:bottom w:val="none" w:sz="0" w:space="0" w:color="auto"/>
            <w:right w:val="none" w:sz="0" w:space="0" w:color="auto"/>
          </w:divBdr>
        </w:div>
        <w:div w:id="1188640637">
          <w:marLeft w:val="640"/>
          <w:marRight w:val="0"/>
          <w:marTop w:val="0"/>
          <w:marBottom w:val="0"/>
          <w:divBdr>
            <w:top w:val="none" w:sz="0" w:space="0" w:color="auto"/>
            <w:left w:val="none" w:sz="0" w:space="0" w:color="auto"/>
            <w:bottom w:val="none" w:sz="0" w:space="0" w:color="auto"/>
            <w:right w:val="none" w:sz="0" w:space="0" w:color="auto"/>
          </w:divBdr>
        </w:div>
        <w:div w:id="1319963257">
          <w:marLeft w:val="640"/>
          <w:marRight w:val="0"/>
          <w:marTop w:val="0"/>
          <w:marBottom w:val="0"/>
          <w:divBdr>
            <w:top w:val="none" w:sz="0" w:space="0" w:color="auto"/>
            <w:left w:val="none" w:sz="0" w:space="0" w:color="auto"/>
            <w:bottom w:val="none" w:sz="0" w:space="0" w:color="auto"/>
            <w:right w:val="none" w:sz="0" w:space="0" w:color="auto"/>
          </w:divBdr>
        </w:div>
        <w:div w:id="1508402344">
          <w:marLeft w:val="640"/>
          <w:marRight w:val="0"/>
          <w:marTop w:val="0"/>
          <w:marBottom w:val="0"/>
          <w:divBdr>
            <w:top w:val="none" w:sz="0" w:space="0" w:color="auto"/>
            <w:left w:val="none" w:sz="0" w:space="0" w:color="auto"/>
            <w:bottom w:val="none" w:sz="0" w:space="0" w:color="auto"/>
            <w:right w:val="none" w:sz="0" w:space="0" w:color="auto"/>
          </w:divBdr>
        </w:div>
        <w:div w:id="447703213">
          <w:marLeft w:val="640"/>
          <w:marRight w:val="0"/>
          <w:marTop w:val="0"/>
          <w:marBottom w:val="0"/>
          <w:divBdr>
            <w:top w:val="none" w:sz="0" w:space="0" w:color="auto"/>
            <w:left w:val="none" w:sz="0" w:space="0" w:color="auto"/>
            <w:bottom w:val="none" w:sz="0" w:space="0" w:color="auto"/>
            <w:right w:val="none" w:sz="0" w:space="0" w:color="auto"/>
          </w:divBdr>
        </w:div>
        <w:div w:id="1412657251">
          <w:marLeft w:val="640"/>
          <w:marRight w:val="0"/>
          <w:marTop w:val="0"/>
          <w:marBottom w:val="0"/>
          <w:divBdr>
            <w:top w:val="none" w:sz="0" w:space="0" w:color="auto"/>
            <w:left w:val="none" w:sz="0" w:space="0" w:color="auto"/>
            <w:bottom w:val="none" w:sz="0" w:space="0" w:color="auto"/>
            <w:right w:val="none" w:sz="0" w:space="0" w:color="auto"/>
          </w:divBdr>
        </w:div>
        <w:div w:id="651132900">
          <w:marLeft w:val="640"/>
          <w:marRight w:val="0"/>
          <w:marTop w:val="0"/>
          <w:marBottom w:val="0"/>
          <w:divBdr>
            <w:top w:val="none" w:sz="0" w:space="0" w:color="auto"/>
            <w:left w:val="none" w:sz="0" w:space="0" w:color="auto"/>
            <w:bottom w:val="none" w:sz="0" w:space="0" w:color="auto"/>
            <w:right w:val="none" w:sz="0" w:space="0" w:color="auto"/>
          </w:divBdr>
        </w:div>
        <w:div w:id="122887140">
          <w:marLeft w:val="640"/>
          <w:marRight w:val="0"/>
          <w:marTop w:val="0"/>
          <w:marBottom w:val="0"/>
          <w:divBdr>
            <w:top w:val="none" w:sz="0" w:space="0" w:color="auto"/>
            <w:left w:val="none" w:sz="0" w:space="0" w:color="auto"/>
            <w:bottom w:val="none" w:sz="0" w:space="0" w:color="auto"/>
            <w:right w:val="none" w:sz="0" w:space="0" w:color="auto"/>
          </w:divBdr>
        </w:div>
        <w:div w:id="398596399">
          <w:marLeft w:val="640"/>
          <w:marRight w:val="0"/>
          <w:marTop w:val="0"/>
          <w:marBottom w:val="0"/>
          <w:divBdr>
            <w:top w:val="none" w:sz="0" w:space="0" w:color="auto"/>
            <w:left w:val="none" w:sz="0" w:space="0" w:color="auto"/>
            <w:bottom w:val="none" w:sz="0" w:space="0" w:color="auto"/>
            <w:right w:val="none" w:sz="0" w:space="0" w:color="auto"/>
          </w:divBdr>
        </w:div>
        <w:div w:id="625085179">
          <w:marLeft w:val="640"/>
          <w:marRight w:val="0"/>
          <w:marTop w:val="0"/>
          <w:marBottom w:val="0"/>
          <w:divBdr>
            <w:top w:val="none" w:sz="0" w:space="0" w:color="auto"/>
            <w:left w:val="none" w:sz="0" w:space="0" w:color="auto"/>
            <w:bottom w:val="none" w:sz="0" w:space="0" w:color="auto"/>
            <w:right w:val="none" w:sz="0" w:space="0" w:color="auto"/>
          </w:divBdr>
        </w:div>
        <w:div w:id="1447577245">
          <w:marLeft w:val="640"/>
          <w:marRight w:val="0"/>
          <w:marTop w:val="0"/>
          <w:marBottom w:val="0"/>
          <w:divBdr>
            <w:top w:val="none" w:sz="0" w:space="0" w:color="auto"/>
            <w:left w:val="none" w:sz="0" w:space="0" w:color="auto"/>
            <w:bottom w:val="none" w:sz="0" w:space="0" w:color="auto"/>
            <w:right w:val="none" w:sz="0" w:space="0" w:color="auto"/>
          </w:divBdr>
        </w:div>
        <w:div w:id="174733894">
          <w:marLeft w:val="640"/>
          <w:marRight w:val="0"/>
          <w:marTop w:val="0"/>
          <w:marBottom w:val="0"/>
          <w:divBdr>
            <w:top w:val="none" w:sz="0" w:space="0" w:color="auto"/>
            <w:left w:val="none" w:sz="0" w:space="0" w:color="auto"/>
            <w:bottom w:val="none" w:sz="0" w:space="0" w:color="auto"/>
            <w:right w:val="none" w:sz="0" w:space="0" w:color="auto"/>
          </w:divBdr>
        </w:div>
        <w:div w:id="990134705">
          <w:marLeft w:val="640"/>
          <w:marRight w:val="0"/>
          <w:marTop w:val="0"/>
          <w:marBottom w:val="0"/>
          <w:divBdr>
            <w:top w:val="none" w:sz="0" w:space="0" w:color="auto"/>
            <w:left w:val="none" w:sz="0" w:space="0" w:color="auto"/>
            <w:bottom w:val="none" w:sz="0" w:space="0" w:color="auto"/>
            <w:right w:val="none" w:sz="0" w:space="0" w:color="auto"/>
          </w:divBdr>
        </w:div>
        <w:div w:id="879711207">
          <w:marLeft w:val="640"/>
          <w:marRight w:val="0"/>
          <w:marTop w:val="0"/>
          <w:marBottom w:val="0"/>
          <w:divBdr>
            <w:top w:val="none" w:sz="0" w:space="0" w:color="auto"/>
            <w:left w:val="none" w:sz="0" w:space="0" w:color="auto"/>
            <w:bottom w:val="none" w:sz="0" w:space="0" w:color="auto"/>
            <w:right w:val="none" w:sz="0" w:space="0" w:color="auto"/>
          </w:divBdr>
        </w:div>
        <w:div w:id="1620797583">
          <w:marLeft w:val="640"/>
          <w:marRight w:val="0"/>
          <w:marTop w:val="0"/>
          <w:marBottom w:val="0"/>
          <w:divBdr>
            <w:top w:val="none" w:sz="0" w:space="0" w:color="auto"/>
            <w:left w:val="none" w:sz="0" w:space="0" w:color="auto"/>
            <w:bottom w:val="none" w:sz="0" w:space="0" w:color="auto"/>
            <w:right w:val="none" w:sz="0" w:space="0" w:color="auto"/>
          </w:divBdr>
        </w:div>
        <w:div w:id="1421410684">
          <w:marLeft w:val="640"/>
          <w:marRight w:val="0"/>
          <w:marTop w:val="0"/>
          <w:marBottom w:val="0"/>
          <w:divBdr>
            <w:top w:val="none" w:sz="0" w:space="0" w:color="auto"/>
            <w:left w:val="none" w:sz="0" w:space="0" w:color="auto"/>
            <w:bottom w:val="none" w:sz="0" w:space="0" w:color="auto"/>
            <w:right w:val="none" w:sz="0" w:space="0" w:color="auto"/>
          </w:divBdr>
        </w:div>
        <w:div w:id="64962193">
          <w:marLeft w:val="640"/>
          <w:marRight w:val="0"/>
          <w:marTop w:val="0"/>
          <w:marBottom w:val="0"/>
          <w:divBdr>
            <w:top w:val="none" w:sz="0" w:space="0" w:color="auto"/>
            <w:left w:val="none" w:sz="0" w:space="0" w:color="auto"/>
            <w:bottom w:val="none" w:sz="0" w:space="0" w:color="auto"/>
            <w:right w:val="none" w:sz="0" w:space="0" w:color="auto"/>
          </w:divBdr>
        </w:div>
        <w:div w:id="1237326276">
          <w:marLeft w:val="640"/>
          <w:marRight w:val="0"/>
          <w:marTop w:val="0"/>
          <w:marBottom w:val="0"/>
          <w:divBdr>
            <w:top w:val="none" w:sz="0" w:space="0" w:color="auto"/>
            <w:left w:val="none" w:sz="0" w:space="0" w:color="auto"/>
            <w:bottom w:val="none" w:sz="0" w:space="0" w:color="auto"/>
            <w:right w:val="none" w:sz="0" w:space="0" w:color="auto"/>
          </w:divBdr>
        </w:div>
        <w:div w:id="135729900">
          <w:marLeft w:val="640"/>
          <w:marRight w:val="0"/>
          <w:marTop w:val="0"/>
          <w:marBottom w:val="0"/>
          <w:divBdr>
            <w:top w:val="none" w:sz="0" w:space="0" w:color="auto"/>
            <w:left w:val="none" w:sz="0" w:space="0" w:color="auto"/>
            <w:bottom w:val="none" w:sz="0" w:space="0" w:color="auto"/>
            <w:right w:val="none" w:sz="0" w:space="0" w:color="auto"/>
          </w:divBdr>
        </w:div>
        <w:div w:id="133834444">
          <w:marLeft w:val="640"/>
          <w:marRight w:val="0"/>
          <w:marTop w:val="0"/>
          <w:marBottom w:val="0"/>
          <w:divBdr>
            <w:top w:val="none" w:sz="0" w:space="0" w:color="auto"/>
            <w:left w:val="none" w:sz="0" w:space="0" w:color="auto"/>
            <w:bottom w:val="none" w:sz="0" w:space="0" w:color="auto"/>
            <w:right w:val="none" w:sz="0" w:space="0" w:color="auto"/>
          </w:divBdr>
        </w:div>
        <w:div w:id="1708138656">
          <w:marLeft w:val="640"/>
          <w:marRight w:val="0"/>
          <w:marTop w:val="0"/>
          <w:marBottom w:val="0"/>
          <w:divBdr>
            <w:top w:val="none" w:sz="0" w:space="0" w:color="auto"/>
            <w:left w:val="none" w:sz="0" w:space="0" w:color="auto"/>
            <w:bottom w:val="none" w:sz="0" w:space="0" w:color="auto"/>
            <w:right w:val="none" w:sz="0" w:space="0" w:color="auto"/>
          </w:divBdr>
        </w:div>
        <w:div w:id="1025403516">
          <w:marLeft w:val="640"/>
          <w:marRight w:val="0"/>
          <w:marTop w:val="0"/>
          <w:marBottom w:val="0"/>
          <w:divBdr>
            <w:top w:val="none" w:sz="0" w:space="0" w:color="auto"/>
            <w:left w:val="none" w:sz="0" w:space="0" w:color="auto"/>
            <w:bottom w:val="none" w:sz="0" w:space="0" w:color="auto"/>
            <w:right w:val="none" w:sz="0" w:space="0" w:color="auto"/>
          </w:divBdr>
        </w:div>
        <w:div w:id="1169129427">
          <w:marLeft w:val="640"/>
          <w:marRight w:val="0"/>
          <w:marTop w:val="0"/>
          <w:marBottom w:val="0"/>
          <w:divBdr>
            <w:top w:val="none" w:sz="0" w:space="0" w:color="auto"/>
            <w:left w:val="none" w:sz="0" w:space="0" w:color="auto"/>
            <w:bottom w:val="none" w:sz="0" w:space="0" w:color="auto"/>
            <w:right w:val="none" w:sz="0" w:space="0" w:color="auto"/>
          </w:divBdr>
        </w:div>
        <w:div w:id="1985505935">
          <w:marLeft w:val="640"/>
          <w:marRight w:val="0"/>
          <w:marTop w:val="0"/>
          <w:marBottom w:val="0"/>
          <w:divBdr>
            <w:top w:val="none" w:sz="0" w:space="0" w:color="auto"/>
            <w:left w:val="none" w:sz="0" w:space="0" w:color="auto"/>
            <w:bottom w:val="none" w:sz="0" w:space="0" w:color="auto"/>
            <w:right w:val="none" w:sz="0" w:space="0" w:color="auto"/>
          </w:divBdr>
        </w:div>
        <w:div w:id="414009710">
          <w:marLeft w:val="640"/>
          <w:marRight w:val="0"/>
          <w:marTop w:val="0"/>
          <w:marBottom w:val="0"/>
          <w:divBdr>
            <w:top w:val="none" w:sz="0" w:space="0" w:color="auto"/>
            <w:left w:val="none" w:sz="0" w:space="0" w:color="auto"/>
            <w:bottom w:val="none" w:sz="0" w:space="0" w:color="auto"/>
            <w:right w:val="none" w:sz="0" w:space="0" w:color="auto"/>
          </w:divBdr>
        </w:div>
        <w:div w:id="453520004">
          <w:marLeft w:val="640"/>
          <w:marRight w:val="0"/>
          <w:marTop w:val="0"/>
          <w:marBottom w:val="0"/>
          <w:divBdr>
            <w:top w:val="none" w:sz="0" w:space="0" w:color="auto"/>
            <w:left w:val="none" w:sz="0" w:space="0" w:color="auto"/>
            <w:bottom w:val="none" w:sz="0" w:space="0" w:color="auto"/>
            <w:right w:val="none" w:sz="0" w:space="0" w:color="auto"/>
          </w:divBdr>
        </w:div>
        <w:div w:id="284698310">
          <w:marLeft w:val="640"/>
          <w:marRight w:val="0"/>
          <w:marTop w:val="0"/>
          <w:marBottom w:val="0"/>
          <w:divBdr>
            <w:top w:val="none" w:sz="0" w:space="0" w:color="auto"/>
            <w:left w:val="none" w:sz="0" w:space="0" w:color="auto"/>
            <w:bottom w:val="none" w:sz="0" w:space="0" w:color="auto"/>
            <w:right w:val="none" w:sz="0" w:space="0" w:color="auto"/>
          </w:divBdr>
        </w:div>
        <w:div w:id="2145273504">
          <w:marLeft w:val="640"/>
          <w:marRight w:val="0"/>
          <w:marTop w:val="0"/>
          <w:marBottom w:val="0"/>
          <w:divBdr>
            <w:top w:val="none" w:sz="0" w:space="0" w:color="auto"/>
            <w:left w:val="none" w:sz="0" w:space="0" w:color="auto"/>
            <w:bottom w:val="none" w:sz="0" w:space="0" w:color="auto"/>
            <w:right w:val="none" w:sz="0" w:space="0" w:color="auto"/>
          </w:divBdr>
        </w:div>
        <w:div w:id="253713969">
          <w:marLeft w:val="640"/>
          <w:marRight w:val="0"/>
          <w:marTop w:val="0"/>
          <w:marBottom w:val="0"/>
          <w:divBdr>
            <w:top w:val="none" w:sz="0" w:space="0" w:color="auto"/>
            <w:left w:val="none" w:sz="0" w:space="0" w:color="auto"/>
            <w:bottom w:val="none" w:sz="0" w:space="0" w:color="auto"/>
            <w:right w:val="none" w:sz="0" w:space="0" w:color="auto"/>
          </w:divBdr>
        </w:div>
        <w:div w:id="474874911">
          <w:marLeft w:val="640"/>
          <w:marRight w:val="0"/>
          <w:marTop w:val="0"/>
          <w:marBottom w:val="0"/>
          <w:divBdr>
            <w:top w:val="none" w:sz="0" w:space="0" w:color="auto"/>
            <w:left w:val="none" w:sz="0" w:space="0" w:color="auto"/>
            <w:bottom w:val="none" w:sz="0" w:space="0" w:color="auto"/>
            <w:right w:val="none" w:sz="0" w:space="0" w:color="auto"/>
          </w:divBdr>
        </w:div>
        <w:div w:id="562371827">
          <w:marLeft w:val="640"/>
          <w:marRight w:val="0"/>
          <w:marTop w:val="0"/>
          <w:marBottom w:val="0"/>
          <w:divBdr>
            <w:top w:val="none" w:sz="0" w:space="0" w:color="auto"/>
            <w:left w:val="none" w:sz="0" w:space="0" w:color="auto"/>
            <w:bottom w:val="none" w:sz="0" w:space="0" w:color="auto"/>
            <w:right w:val="none" w:sz="0" w:space="0" w:color="auto"/>
          </w:divBdr>
        </w:div>
        <w:div w:id="415976631">
          <w:marLeft w:val="640"/>
          <w:marRight w:val="0"/>
          <w:marTop w:val="0"/>
          <w:marBottom w:val="0"/>
          <w:divBdr>
            <w:top w:val="none" w:sz="0" w:space="0" w:color="auto"/>
            <w:left w:val="none" w:sz="0" w:space="0" w:color="auto"/>
            <w:bottom w:val="none" w:sz="0" w:space="0" w:color="auto"/>
            <w:right w:val="none" w:sz="0" w:space="0" w:color="auto"/>
          </w:divBdr>
        </w:div>
        <w:div w:id="411586986">
          <w:marLeft w:val="640"/>
          <w:marRight w:val="0"/>
          <w:marTop w:val="0"/>
          <w:marBottom w:val="0"/>
          <w:divBdr>
            <w:top w:val="none" w:sz="0" w:space="0" w:color="auto"/>
            <w:left w:val="none" w:sz="0" w:space="0" w:color="auto"/>
            <w:bottom w:val="none" w:sz="0" w:space="0" w:color="auto"/>
            <w:right w:val="none" w:sz="0" w:space="0" w:color="auto"/>
          </w:divBdr>
        </w:div>
        <w:div w:id="160119107">
          <w:marLeft w:val="640"/>
          <w:marRight w:val="0"/>
          <w:marTop w:val="0"/>
          <w:marBottom w:val="0"/>
          <w:divBdr>
            <w:top w:val="none" w:sz="0" w:space="0" w:color="auto"/>
            <w:left w:val="none" w:sz="0" w:space="0" w:color="auto"/>
            <w:bottom w:val="none" w:sz="0" w:space="0" w:color="auto"/>
            <w:right w:val="none" w:sz="0" w:space="0" w:color="auto"/>
          </w:divBdr>
        </w:div>
        <w:div w:id="1632319451">
          <w:marLeft w:val="640"/>
          <w:marRight w:val="0"/>
          <w:marTop w:val="0"/>
          <w:marBottom w:val="0"/>
          <w:divBdr>
            <w:top w:val="none" w:sz="0" w:space="0" w:color="auto"/>
            <w:left w:val="none" w:sz="0" w:space="0" w:color="auto"/>
            <w:bottom w:val="none" w:sz="0" w:space="0" w:color="auto"/>
            <w:right w:val="none" w:sz="0" w:space="0" w:color="auto"/>
          </w:divBdr>
        </w:div>
        <w:div w:id="1882589155">
          <w:marLeft w:val="640"/>
          <w:marRight w:val="0"/>
          <w:marTop w:val="0"/>
          <w:marBottom w:val="0"/>
          <w:divBdr>
            <w:top w:val="none" w:sz="0" w:space="0" w:color="auto"/>
            <w:left w:val="none" w:sz="0" w:space="0" w:color="auto"/>
            <w:bottom w:val="none" w:sz="0" w:space="0" w:color="auto"/>
            <w:right w:val="none" w:sz="0" w:space="0" w:color="auto"/>
          </w:divBdr>
        </w:div>
        <w:div w:id="743333714">
          <w:marLeft w:val="640"/>
          <w:marRight w:val="0"/>
          <w:marTop w:val="0"/>
          <w:marBottom w:val="0"/>
          <w:divBdr>
            <w:top w:val="none" w:sz="0" w:space="0" w:color="auto"/>
            <w:left w:val="none" w:sz="0" w:space="0" w:color="auto"/>
            <w:bottom w:val="none" w:sz="0" w:space="0" w:color="auto"/>
            <w:right w:val="none" w:sz="0" w:space="0" w:color="auto"/>
          </w:divBdr>
        </w:div>
        <w:div w:id="2083290705">
          <w:marLeft w:val="640"/>
          <w:marRight w:val="0"/>
          <w:marTop w:val="0"/>
          <w:marBottom w:val="0"/>
          <w:divBdr>
            <w:top w:val="none" w:sz="0" w:space="0" w:color="auto"/>
            <w:left w:val="none" w:sz="0" w:space="0" w:color="auto"/>
            <w:bottom w:val="none" w:sz="0" w:space="0" w:color="auto"/>
            <w:right w:val="none" w:sz="0" w:space="0" w:color="auto"/>
          </w:divBdr>
        </w:div>
        <w:div w:id="210314553">
          <w:marLeft w:val="640"/>
          <w:marRight w:val="0"/>
          <w:marTop w:val="0"/>
          <w:marBottom w:val="0"/>
          <w:divBdr>
            <w:top w:val="none" w:sz="0" w:space="0" w:color="auto"/>
            <w:left w:val="none" w:sz="0" w:space="0" w:color="auto"/>
            <w:bottom w:val="none" w:sz="0" w:space="0" w:color="auto"/>
            <w:right w:val="none" w:sz="0" w:space="0" w:color="auto"/>
          </w:divBdr>
        </w:div>
        <w:div w:id="482891271">
          <w:marLeft w:val="640"/>
          <w:marRight w:val="0"/>
          <w:marTop w:val="0"/>
          <w:marBottom w:val="0"/>
          <w:divBdr>
            <w:top w:val="none" w:sz="0" w:space="0" w:color="auto"/>
            <w:left w:val="none" w:sz="0" w:space="0" w:color="auto"/>
            <w:bottom w:val="none" w:sz="0" w:space="0" w:color="auto"/>
            <w:right w:val="none" w:sz="0" w:space="0" w:color="auto"/>
          </w:divBdr>
        </w:div>
        <w:div w:id="1864586961">
          <w:marLeft w:val="640"/>
          <w:marRight w:val="0"/>
          <w:marTop w:val="0"/>
          <w:marBottom w:val="0"/>
          <w:divBdr>
            <w:top w:val="none" w:sz="0" w:space="0" w:color="auto"/>
            <w:left w:val="none" w:sz="0" w:space="0" w:color="auto"/>
            <w:bottom w:val="none" w:sz="0" w:space="0" w:color="auto"/>
            <w:right w:val="none" w:sz="0" w:space="0" w:color="auto"/>
          </w:divBdr>
        </w:div>
        <w:div w:id="714164553">
          <w:marLeft w:val="640"/>
          <w:marRight w:val="0"/>
          <w:marTop w:val="0"/>
          <w:marBottom w:val="0"/>
          <w:divBdr>
            <w:top w:val="none" w:sz="0" w:space="0" w:color="auto"/>
            <w:left w:val="none" w:sz="0" w:space="0" w:color="auto"/>
            <w:bottom w:val="none" w:sz="0" w:space="0" w:color="auto"/>
            <w:right w:val="none" w:sz="0" w:space="0" w:color="auto"/>
          </w:divBdr>
        </w:div>
        <w:div w:id="350497315">
          <w:marLeft w:val="640"/>
          <w:marRight w:val="0"/>
          <w:marTop w:val="0"/>
          <w:marBottom w:val="0"/>
          <w:divBdr>
            <w:top w:val="none" w:sz="0" w:space="0" w:color="auto"/>
            <w:left w:val="none" w:sz="0" w:space="0" w:color="auto"/>
            <w:bottom w:val="none" w:sz="0" w:space="0" w:color="auto"/>
            <w:right w:val="none" w:sz="0" w:space="0" w:color="auto"/>
          </w:divBdr>
        </w:div>
        <w:div w:id="118837606">
          <w:marLeft w:val="640"/>
          <w:marRight w:val="0"/>
          <w:marTop w:val="0"/>
          <w:marBottom w:val="0"/>
          <w:divBdr>
            <w:top w:val="none" w:sz="0" w:space="0" w:color="auto"/>
            <w:left w:val="none" w:sz="0" w:space="0" w:color="auto"/>
            <w:bottom w:val="none" w:sz="0" w:space="0" w:color="auto"/>
            <w:right w:val="none" w:sz="0" w:space="0" w:color="auto"/>
          </w:divBdr>
        </w:div>
        <w:div w:id="1682931693">
          <w:marLeft w:val="640"/>
          <w:marRight w:val="0"/>
          <w:marTop w:val="0"/>
          <w:marBottom w:val="0"/>
          <w:divBdr>
            <w:top w:val="none" w:sz="0" w:space="0" w:color="auto"/>
            <w:left w:val="none" w:sz="0" w:space="0" w:color="auto"/>
            <w:bottom w:val="none" w:sz="0" w:space="0" w:color="auto"/>
            <w:right w:val="none" w:sz="0" w:space="0" w:color="auto"/>
          </w:divBdr>
        </w:div>
        <w:div w:id="1593975311">
          <w:marLeft w:val="640"/>
          <w:marRight w:val="0"/>
          <w:marTop w:val="0"/>
          <w:marBottom w:val="0"/>
          <w:divBdr>
            <w:top w:val="none" w:sz="0" w:space="0" w:color="auto"/>
            <w:left w:val="none" w:sz="0" w:space="0" w:color="auto"/>
            <w:bottom w:val="none" w:sz="0" w:space="0" w:color="auto"/>
            <w:right w:val="none" w:sz="0" w:space="0" w:color="auto"/>
          </w:divBdr>
        </w:div>
        <w:div w:id="863136817">
          <w:marLeft w:val="640"/>
          <w:marRight w:val="0"/>
          <w:marTop w:val="0"/>
          <w:marBottom w:val="0"/>
          <w:divBdr>
            <w:top w:val="none" w:sz="0" w:space="0" w:color="auto"/>
            <w:left w:val="none" w:sz="0" w:space="0" w:color="auto"/>
            <w:bottom w:val="none" w:sz="0" w:space="0" w:color="auto"/>
            <w:right w:val="none" w:sz="0" w:space="0" w:color="auto"/>
          </w:divBdr>
        </w:div>
        <w:div w:id="711616742">
          <w:marLeft w:val="640"/>
          <w:marRight w:val="0"/>
          <w:marTop w:val="0"/>
          <w:marBottom w:val="0"/>
          <w:divBdr>
            <w:top w:val="none" w:sz="0" w:space="0" w:color="auto"/>
            <w:left w:val="none" w:sz="0" w:space="0" w:color="auto"/>
            <w:bottom w:val="none" w:sz="0" w:space="0" w:color="auto"/>
            <w:right w:val="none" w:sz="0" w:space="0" w:color="auto"/>
          </w:divBdr>
        </w:div>
        <w:div w:id="1429081298">
          <w:marLeft w:val="640"/>
          <w:marRight w:val="0"/>
          <w:marTop w:val="0"/>
          <w:marBottom w:val="0"/>
          <w:divBdr>
            <w:top w:val="none" w:sz="0" w:space="0" w:color="auto"/>
            <w:left w:val="none" w:sz="0" w:space="0" w:color="auto"/>
            <w:bottom w:val="none" w:sz="0" w:space="0" w:color="auto"/>
            <w:right w:val="none" w:sz="0" w:space="0" w:color="auto"/>
          </w:divBdr>
        </w:div>
        <w:div w:id="1329402145">
          <w:marLeft w:val="640"/>
          <w:marRight w:val="0"/>
          <w:marTop w:val="0"/>
          <w:marBottom w:val="0"/>
          <w:divBdr>
            <w:top w:val="none" w:sz="0" w:space="0" w:color="auto"/>
            <w:left w:val="none" w:sz="0" w:space="0" w:color="auto"/>
            <w:bottom w:val="none" w:sz="0" w:space="0" w:color="auto"/>
            <w:right w:val="none" w:sz="0" w:space="0" w:color="auto"/>
          </w:divBdr>
        </w:div>
        <w:div w:id="540242846">
          <w:marLeft w:val="640"/>
          <w:marRight w:val="0"/>
          <w:marTop w:val="0"/>
          <w:marBottom w:val="0"/>
          <w:divBdr>
            <w:top w:val="none" w:sz="0" w:space="0" w:color="auto"/>
            <w:left w:val="none" w:sz="0" w:space="0" w:color="auto"/>
            <w:bottom w:val="none" w:sz="0" w:space="0" w:color="auto"/>
            <w:right w:val="none" w:sz="0" w:space="0" w:color="auto"/>
          </w:divBdr>
        </w:div>
        <w:div w:id="770972936">
          <w:marLeft w:val="640"/>
          <w:marRight w:val="0"/>
          <w:marTop w:val="0"/>
          <w:marBottom w:val="0"/>
          <w:divBdr>
            <w:top w:val="none" w:sz="0" w:space="0" w:color="auto"/>
            <w:left w:val="none" w:sz="0" w:space="0" w:color="auto"/>
            <w:bottom w:val="none" w:sz="0" w:space="0" w:color="auto"/>
            <w:right w:val="none" w:sz="0" w:space="0" w:color="auto"/>
          </w:divBdr>
        </w:div>
        <w:div w:id="1198470116">
          <w:marLeft w:val="640"/>
          <w:marRight w:val="0"/>
          <w:marTop w:val="0"/>
          <w:marBottom w:val="0"/>
          <w:divBdr>
            <w:top w:val="none" w:sz="0" w:space="0" w:color="auto"/>
            <w:left w:val="none" w:sz="0" w:space="0" w:color="auto"/>
            <w:bottom w:val="none" w:sz="0" w:space="0" w:color="auto"/>
            <w:right w:val="none" w:sz="0" w:space="0" w:color="auto"/>
          </w:divBdr>
        </w:div>
        <w:div w:id="1216047675">
          <w:marLeft w:val="640"/>
          <w:marRight w:val="0"/>
          <w:marTop w:val="0"/>
          <w:marBottom w:val="0"/>
          <w:divBdr>
            <w:top w:val="none" w:sz="0" w:space="0" w:color="auto"/>
            <w:left w:val="none" w:sz="0" w:space="0" w:color="auto"/>
            <w:bottom w:val="none" w:sz="0" w:space="0" w:color="auto"/>
            <w:right w:val="none" w:sz="0" w:space="0" w:color="auto"/>
          </w:divBdr>
        </w:div>
        <w:div w:id="74983995">
          <w:marLeft w:val="640"/>
          <w:marRight w:val="0"/>
          <w:marTop w:val="0"/>
          <w:marBottom w:val="0"/>
          <w:divBdr>
            <w:top w:val="none" w:sz="0" w:space="0" w:color="auto"/>
            <w:left w:val="none" w:sz="0" w:space="0" w:color="auto"/>
            <w:bottom w:val="none" w:sz="0" w:space="0" w:color="auto"/>
            <w:right w:val="none" w:sz="0" w:space="0" w:color="auto"/>
          </w:divBdr>
        </w:div>
        <w:div w:id="908807365">
          <w:marLeft w:val="640"/>
          <w:marRight w:val="0"/>
          <w:marTop w:val="0"/>
          <w:marBottom w:val="0"/>
          <w:divBdr>
            <w:top w:val="none" w:sz="0" w:space="0" w:color="auto"/>
            <w:left w:val="none" w:sz="0" w:space="0" w:color="auto"/>
            <w:bottom w:val="none" w:sz="0" w:space="0" w:color="auto"/>
            <w:right w:val="none" w:sz="0" w:space="0" w:color="auto"/>
          </w:divBdr>
        </w:div>
        <w:div w:id="1370760684">
          <w:marLeft w:val="640"/>
          <w:marRight w:val="0"/>
          <w:marTop w:val="0"/>
          <w:marBottom w:val="0"/>
          <w:divBdr>
            <w:top w:val="none" w:sz="0" w:space="0" w:color="auto"/>
            <w:left w:val="none" w:sz="0" w:space="0" w:color="auto"/>
            <w:bottom w:val="none" w:sz="0" w:space="0" w:color="auto"/>
            <w:right w:val="none" w:sz="0" w:space="0" w:color="auto"/>
          </w:divBdr>
        </w:div>
        <w:div w:id="1886601238">
          <w:marLeft w:val="640"/>
          <w:marRight w:val="0"/>
          <w:marTop w:val="0"/>
          <w:marBottom w:val="0"/>
          <w:divBdr>
            <w:top w:val="none" w:sz="0" w:space="0" w:color="auto"/>
            <w:left w:val="none" w:sz="0" w:space="0" w:color="auto"/>
            <w:bottom w:val="none" w:sz="0" w:space="0" w:color="auto"/>
            <w:right w:val="none" w:sz="0" w:space="0" w:color="auto"/>
          </w:divBdr>
        </w:div>
        <w:div w:id="889078518">
          <w:marLeft w:val="640"/>
          <w:marRight w:val="0"/>
          <w:marTop w:val="0"/>
          <w:marBottom w:val="0"/>
          <w:divBdr>
            <w:top w:val="none" w:sz="0" w:space="0" w:color="auto"/>
            <w:left w:val="none" w:sz="0" w:space="0" w:color="auto"/>
            <w:bottom w:val="none" w:sz="0" w:space="0" w:color="auto"/>
            <w:right w:val="none" w:sz="0" w:space="0" w:color="auto"/>
          </w:divBdr>
        </w:div>
      </w:divsChild>
    </w:div>
    <w:div w:id="2092384041">
      <w:bodyDiv w:val="1"/>
      <w:marLeft w:val="0"/>
      <w:marRight w:val="0"/>
      <w:marTop w:val="0"/>
      <w:marBottom w:val="0"/>
      <w:divBdr>
        <w:top w:val="none" w:sz="0" w:space="0" w:color="auto"/>
        <w:left w:val="none" w:sz="0" w:space="0" w:color="auto"/>
        <w:bottom w:val="none" w:sz="0" w:space="0" w:color="auto"/>
        <w:right w:val="none" w:sz="0" w:space="0" w:color="auto"/>
      </w:divBdr>
      <w:divsChild>
        <w:div w:id="1872919702">
          <w:marLeft w:val="0"/>
          <w:marRight w:val="0"/>
          <w:marTop w:val="0"/>
          <w:marBottom w:val="0"/>
          <w:divBdr>
            <w:top w:val="none" w:sz="0" w:space="0" w:color="auto"/>
            <w:left w:val="none" w:sz="0" w:space="0" w:color="auto"/>
            <w:bottom w:val="none" w:sz="0" w:space="0" w:color="auto"/>
            <w:right w:val="none" w:sz="0" w:space="0" w:color="auto"/>
          </w:divBdr>
          <w:divsChild>
            <w:div w:id="87579825">
              <w:marLeft w:val="0"/>
              <w:marRight w:val="0"/>
              <w:marTop w:val="0"/>
              <w:marBottom w:val="0"/>
              <w:divBdr>
                <w:top w:val="none" w:sz="0" w:space="0" w:color="auto"/>
                <w:left w:val="none" w:sz="0" w:space="0" w:color="auto"/>
                <w:bottom w:val="none" w:sz="0" w:space="0" w:color="auto"/>
                <w:right w:val="none" w:sz="0" w:space="0" w:color="auto"/>
              </w:divBdr>
            </w:div>
            <w:div w:id="86332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06350">
      <w:bodyDiv w:val="1"/>
      <w:marLeft w:val="0"/>
      <w:marRight w:val="0"/>
      <w:marTop w:val="0"/>
      <w:marBottom w:val="0"/>
      <w:divBdr>
        <w:top w:val="none" w:sz="0" w:space="0" w:color="auto"/>
        <w:left w:val="none" w:sz="0" w:space="0" w:color="auto"/>
        <w:bottom w:val="none" w:sz="0" w:space="0" w:color="auto"/>
        <w:right w:val="none" w:sz="0" w:space="0" w:color="auto"/>
      </w:divBdr>
    </w:div>
    <w:div w:id="2100129989">
      <w:bodyDiv w:val="1"/>
      <w:marLeft w:val="0"/>
      <w:marRight w:val="0"/>
      <w:marTop w:val="0"/>
      <w:marBottom w:val="0"/>
      <w:divBdr>
        <w:top w:val="none" w:sz="0" w:space="0" w:color="auto"/>
        <w:left w:val="none" w:sz="0" w:space="0" w:color="auto"/>
        <w:bottom w:val="none" w:sz="0" w:space="0" w:color="auto"/>
        <w:right w:val="none" w:sz="0" w:space="0" w:color="auto"/>
      </w:divBdr>
    </w:div>
    <w:div w:id="2100566198">
      <w:bodyDiv w:val="1"/>
      <w:marLeft w:val="0"/>
      <w:marRight w:val="0"/>
      <w:marTop w:val="0"/>
      <w:marBottom w:val="0"/>
      <w:divBdr>
        <w:top w:val="none" w:sz="0" w:space="0" w:color="auto"/>
        <w:left w:val="none" w:sz="0" w:space="0" w:color="auto"/>
        <w:bottom w:val="none" w:sz="0" w:space="0" w:color="auto"/>
        <w:right w:val="none" w:sz="0" w:space="0" w:color="auto"/>
      </w:divBdr>
      <w:divsChild>
        <w:div w:id="1851144880">
          <w:marLeft w:val="640"/>
          <w:marRight w:val="0"/>
          <w:marTop w:val="0"/>
          <w:marBottom w:val="0"/>
          <w:divBdr>
            <w:top w:val="none" w:sz="0" w:space="0" w:color="auto"/>
            <w:left w:val="none" w:sz="0" w:space="0" w:color="auto"/>
            <w:bottom w:val="none" w:sz="0" w:space="0" w:color="auto"/>
            <w:right w:val="none" w:sz="0" w:space="0" w:color="auto"/>
          </w:divBdr>
        </w:div>
        <w:div w:id="110829490">
          <w:marLeft w:val="640"/>
          <w:marRight w:val="0"/>
          <w:marTop w:val="0"/>
          <w:marBottom w:val="0"/>
          <w:divBdr>
            <w:top w:val="none" w:sz="0" w:space="0" w:color="auto"/>
            <w:left w:val="none" w:sz="0" w:space="0" w:color="auto"/>
            <w:bottom w:val="none" w:sz="0" w:space="0" w:color="auto"/>
            <w:right w:val="none" w:sz="0" w:space="0" w:color="auto"/>
          </w:divBdr>
        </w:div>
        <w:div w:id="253393417">
          <w:marLeft w:val="640"/>
          <w:marRight w:val="0"/>
          <w:marTop w:val="0"/>
          <w:marBottom w:val="0"/>
          <w:divBdr>
            <w:top w:val="none" w:sz="0" w:space="0" w:color="auto"/>
            <w:left w:val="none" w:sz="0" w:space="0" w:color="auto"/>
            <w:bottom w:val="none" w:sz="0" w:space="0" w:color="auto"/>
            <w:right w:val="none" w:sz="0" w:space="0" w:color="auto"/>
          </w:divBdr>
        </w:div>
        <w:div w:id="1357341606">
          <w:marLeft w:val="640"/>
          <w:marRight w:val="0"/>
          <w:marTop w:val="0"/>
          <w:marBottom w:val="0"/>
          <w:divBdr>
            <w:top w:val="none" w:sz="0" w:space="0" w:color="auto"/>
            <w:left w:val="none" w:sz="0" w:space="0" w:color="auto"/>
            <w:bottom w:val="none" w:sz="0" w:space="0" w:color="auto"/>
            <w:right w:val="none" w:sz="0" w:space="0" w:color="auto"/>
          </w:divBdr>
        </w:div>
        <w:div w:id="216087819">
          <w:marLeft w:val="640"/>
          <w:marRight w:val="0"/>
          <w:marTop w:val="0"/>
          <w:marBottom w:val="0"/>
          <w:divBdr>
            <w:top w:val="none" w:sz="0" w:space="0" w:color="auto"/>
            <w:left w:val="none" w:sz="0" w:space="0" w:color="auto"/>
            <w:bottom w:val="none" w:sz="0" w:space="0" w:color="auto"/>
            <w:right w:val="none" w:sz="0" w:space="0" w:color="auto"/>
          </w:divBdr>
        </w:div>
        <w:div w:id="1514225919">
          <w:marLeft w:val="640"/>
          <w:marRight w:val="0"/>
          <w:marTop w:val="0"/>
          <w:marBottom w:val="0"/>
          <w:divBdr>
            <w:top w:val="none" w:sz="0" w:space="0" w:color="auto"/>
            <w:left w:val="none" w:sz="0" w:space="0" w:color="auto"/>
            <w:bottom w:val="none" w:sz="0" w:space="0" w:color="auto"/>
            <w:right w:val="none" w:sz="0" w:space="0" w:color="auto"/>
          </w:divBdr>
        </w:div>
        <w:div w:id="452789108">
          <w:marLeft w:val="640"/>
          <w:marRight w:val="0"/>
          <w:marTop w:val="0"/>
          <w:marBottom w:val="0"/>
          <w:divBdr>
            <w:top w:val="none" w:sz="0" w:space="0" w:color="auto"/>
            <w:left w:val="none" w:sz="0" w:space="0" w:color="auto"/>
            <w:bottom w:val="none" w:sz="0" w:space="0" w:color="auto"/>
            <w:right w:val="none" w:sz="0" w:space="0" w:color="auto"/>
          </w:divBdr>
        </w:div>
        <w:div w:id="1894805729">
          <w:marLeft w:val="640"/>
          <w:marRight w:val="0"/>
          <w:marTop w:val="0"/>
          <w:marBottom w:val="0"/>
          <w:divBdr>
            <w:top w:val="none" w:sz="0" w:space="0" w:color="auto"/>
            <w:left w:val="none" w:sz="0" w:space="0" w:color="auto"/>
            <w:bottom w:val="none" w:sz="0" w:space="0" w:color="auto"/>
            <w:right w:val="none" w:sz="0" w:space="0" w:color="auto"/>
          </w:divBdr>
        </w:div>
        <w:div w:id="44958827">
          <w:marLeft w:val="640"/>
          <w:marRight w:val="0"/>
          <w:marTop w:val="0"/>
          <w:marBottom w:val="0"/>
          <w:divBdr>
            <w:top w:val="none" w:sz="0" w:space="0" w:color="auto"/>
            <w:left w:val="none" w:sz="0" w:space="0" w:color="auto"/>
            <w:bottom w:val="none" w:sz="0" w:space="0" w:color="auto"/>
            <w:right w:val="none" w:sz="0" w:space="0" w:color="auto"/>
          </w:divBdr>
        </w:div>
        <w:div w:id="191695496">
          <w:marLeft w:val="640"/>
          <w:marRight w:val="0"/>
          <w:marTop w:val="0"/>
          <w:marBottom w:val="0"/>
          <w:divBdr>
            <w:top w:val="none" w:sz="0" w:space="0" w:color="auto"/>
            <w:left w:val="none" w:sz="0" w:space="0" w:color="auto"/>
            <w:bottom w:val="none" w:sz="0" w:space="0" w:color="auto"/>
            <w:right w:val="none" w:sz="0" w:space="0" w:color="auto"/>
          </w:divBdr>
        </w:div>
        <w:div w:id="560675738">
          <w:marLeft w:val="640"/>
          <w:marRight w:val="0"/>
          <w:marTop w:val="0"/>
          <w:marBottom w:val="0"/>
          <w:divBdr>
            <w:top w:val="none" w:sz="0" w:space="0" w:color="auto"/>
            <w:left w:val="none" w:sz="0" w:space="0" w:color="auto"/>
            <w:bottom w:val="none" w:sz="0" w:space="0" w:color="auto"/>
            <w:right w:val="none" w:sz="0" w:space="0" w:color="auto"/>
          </w:divBdr>
        </w:div>
        <w:div w:id="301278542">
          <w:marLeft w:val="640"/>
          <w:marRight w:val="0"/>
          <w:marTop w:val="0"/>
          <w:marBottom w:val="0"/>
          <w:divBdr>
            <w:top w:val="none" w:sz="0" w:space="0" w:color="auto"/>
            <w:left w:val="none" w:sz="0" w:space="0" w:color="auto"/>
            <w:bottom w:val="none" w:sz="0" w:space="0" w:color="auto"/>
            <w:right w:val="none" w:sz="0" w:space="0" w:color="auto"/>
          </w:divBdr>
        </w:div>
        <w:div w:id="834304098">
          <w:marLeft w:val="640"/>
          <w:marRight w:val="0"/>
          <w:marTop w:val="0"/>
          <w:marBottom w:val="0"/>
          <w:divBdr>
            <w:top w:val="none" w:sz="0" w:space="0" w:color="auto"/>
            <w:left w:val="none" w:sz="0" w:space="0" w:color="auto"/>
            <w:bottom w:val="none" w:sz="0" w:space="0" w:color="auto"/>
            <w:right w:val="none" w:sz="0" w:space="0" w:color="auto"/>
          </w:divBdr>
        </w:div>
        <w:div w:id="93401832">
          <w:marLeft w:val="640"/>
          <w:marRight w:val="0"/>
          <w:marTop w:val="0"/>
          <w:marBottom w:val="0"/>
          <w:divBdr>
            <w:top w:val="none" w:sz="0" w:space="0" w:color="auto"/>
            <w:left w:val="none" w:sz="0" w:space="0" w:color="auto"/>
            <w:bottom w:val="none" w:sz="0" w:space="0" w:color="auto"/>
            <w:right w:val="none" w:sz="0" w:space="0" w:color="auto"/>
          </w:divBdr>
        </w:div>
        <w:div w:id="233198937">
          <w:marLeft w:val="640"/>
          <w:marRight w:val="0"/>
          <w:marTop w:val="0"/>
          <w:marBottom w:val="0"/>
          <w:divBdr>
            <w:top w:val="none" w:sz="0" w:space="0" w:color="auto"/>
            <w:left w:val="none" w:sz="0" w:space="0" w:color="auto"/>
            <w:bottom w:val="none" w:sz="0" w:space="0" w:color="auto"/>
            <w:right w:val="none" w:sz="0" w:space="0" w:color="auto"/>
          </w:divBdr>
        </w:div>
        <w:div w:id="1775320856">
          <w:marLeft w:val="640"/>
          <w:marRight w:val="0"/>
          <w:marTop w:val="0"/>
          <w:marBottom w:val="0"/>
          <w:divBdr>
            <w:top w:val="none" w:sz="0" w:space="0" w:color="auto"/>
            <w:left w:val="none" w:sz="0" w:space="0" w:color="auto"/>
            <w:bottom w:val="none" w:sz="0" w:space="0" w:color="auto"/>
            <w:right w:val="none" w:sz="0" w:space="0" w:color="auto"/>
          </w:divBdr>
        </w:div>
        <w:div w:id="518473054">
          <w:marLeft w:val="640"/>
          <w:marRight w:val="0"/>
          <w:marTop w:val="0"/>
          <w:marBottom w:val="0"/>
          <w:divBdr>
            <w:top w:val="none" w:sz="0" w:space="0" w:color="auto"/>
            <w:left w:val="none" w:sz="0" w:space="0" w:color="auto"/>
            <w:bottom w:val="none" w:sz="0" w:space="0" w:color="auto"/>
            <w:right w:val="none" w:sz="0" w:space="0" w:color="auto"/>
          </w:divBdr>
        </w:div>
        <w:div w:id="1102916429">
          <w:marLeft w:val="640"/>
          <w:marRight w:val="0"/>
          <w:marTop w:val="0"/>
          <w:marBottom w:val="0"/>
          <w:divBdr>
            <w:top w:val="none" w:sz="0" w:space="0" w:color="auto"/>
            <w:left w:val="none" w:sz="0" w:space="0" w:color="auto"/>
            <w:bottom w:val="none" w:sz="0" w:space="0" w:color="auto"/>
            <w:right w:val="none" w:sz="0" w:space="0" w:color="auto"/>
          </w:divBdr>
        </w:div>
        <w:div w:id="1262909046">
          <w:marLeft w:val="640"/>
          <w:marRight w:val="0"/>
          <w:marTop w:val="0"/>
          <w:marBottom w:val="0"/>
          <w:divBdr>
            <w:top w:val="none" w:sz="0" w:space="0" w:color="auto"/>
            <w:left w:val="none" w:sz="0" w:space="0" w:color="auto"/>
            <w:bottom w:val="none" w:sz="0" w:space="0" w:color="auto"/>
            <w:right w:val="none" w:sz="0" w:space="0" w:color="auto"/>
          </w:divBdr>
        </w:div>
        <w:div w:id="1246694207">
          <w:marLeft w:val="640"/>
          <w:marRight w:val="0"/>
          <w:marTop w:val="0"/>
          <w:marBottom w:val="0"/>
          <w:divBdr>
            <w:top w:val="none" w:sz="0" w:space="0" w:color="auto"/>
            <w:left w:val="none" w:sz="0" w:space="0" w:color="auto"/>
            <w:bottom w:val="none" w:sz="0" w:space="0" w:color="auto"/>
            <w:right w:val="none" w:sz="0" w:space="0" w:color="auto"/>
          </w:divBdr>
        </w:div>
        <w:div w:id="1898665315">
          <w:marLeft w:val="640"/>
          <w:marRight w:val="0"/>
          <w:marTop w:val="0"/>
          <w:marBottom w:val="0"/>
          <w:divBdr>
            <w:top w:val="none" w:sz="0" w:space="0" w:color="auto"/>
            <w:left w:val="none" w:sz="0" w:space="0" w:color="auto"/>
            <w:bottom w:val="none" w:sz="0" w:space="0" w:color="auto"/>
            <w:right w:val="none" w:sz="0" w:space="0" w:color="auto"/>
          </w:divBdr>
        </w:div>
        <w:div w:id="1338848127">
          <w:marLeft w:val="640"/>
          <w:marRight w:val="0"/>
          <w:marTop w:val="0"/>
          <w:marBottom w:val="0"/>
          <w:divBdr>
            <w:top w:val="none" w:sz="0" w:space="0" w:color="auto"/>
            <w:left w:val="none" w:sz="0" w:space="0" w:color="auto"/>
            <w:bottom w:val="none" w:sz="0" w:space="0" w:color="auto"/>
            <w:right w:val="none" w:sz="0" w:space="0" w:color="auto"/>
          </w:divBdr>
        </w:div>
        <w:div w:id="372391347">
          <w:marLeft w:val="640"/>
          <w:marRight w:val="0"/>
          <w:marTop w:val="0"/>
          <w:marBottom w:val="0"/>
          <w:divBdr>
            <w:top w:val="none" w:sz="0" w:space="0" w:color="auto"/>
            <w:left w:val="none" w:sz="0" w:space="0" w:color="auto"/>
            <w:bottom w:val="none" w:sz="0" w:space="0" w:color="auto"/>
            <w:right w:val="none" w:sz="0" w:space="0" w:color="auto"/>
          </w:divBdr>
        </w:div>
        <w:div w:id="81802640">
          <w:marLeft w:val="640"/>
          <w:marRight w:val="0"/>
          <w:marTop w:val="0"/>
          <w:marBottom w:val="0"/>
          <w:divBdr>
            <w:top w:val="none" w:sz="0" w:space="0" w:color="auto"/>
            <w:left w:val="none" w:sz="0" w:space="0" w:color="auto"/>
            <w:bottom w:val="none" w:sz="0" w:space="0" w:color="auto"/>
            <w:right w:val="none" w:sz="0" w:space="0" w:color="auto"/>
          </w:divBdr>
        </w:div>
        <w:div w:id="1595554136">
          <w:marLeft w:val="640"/>
          <w:marRight w:val="0"/>
          <w:marTop w:val="0"/>
          <w:marBottom w:val="0"/>
          <w:divBdr>
            <w:top w:val="none" w:sz="0" w:space="0" w:color="auto"/>
            <w:left w:val="none" w:sz="0" w:space="0" w:color="auto"/>
            <w:bottom w:val="none" w:sz="0" w:space="0" w:color="auto"/>
            <w:right w:val="none" w:sz="0" w:space="0" w:color="auto"/>
          </w:divBdr>
        </w:div>
        <w:div w:id="2059931899">
          <w:marLeft w:val="640"/>
          <w:marRight w:val="0"/>
          <w:marTop w:val="0"/>
          <w:marBottom w:val="0"/>
          <w:divBdr>
            <w:top w:val="none" w:sz="0" w:space="0" w:color="auto"/>
            <w:left w:val="none" w:sz="0" w:space="0" w:color="auto"/>
            <w:bottom w:val="none" w:sz="0" w:space="0" w:color="auto"/>
            <w:right w:val="none" w:sz="0" w:space="0" w:color="auto"/>
          </w:divBdr>
        </w:div>
        <w:div w:id="1948124068">
          <w:marLeft w:val="640"/>
          <w:marRight w:val="0"/>
          <w:marTop w:val="0"/>
          <w:marBottom w:val="0"/>
          <w:divBdr>
            <w:top w:val="none" w:sz="0" w:space="0" w:color="auto"/>
            <w:left w:val="none" w:sz="0" w:space="0" w:color="auto"/>
            <w:bottom w:val="none" w:sz="0" w:space="0" w:color="auto"/>
            <w:right w:val="none" w:sz="0" w:space="0" w:color="auto"/>
          </w:divBdr>
        </w:div>
        <w:div w:id="751972556">
          <w:marLeft w:val="640"/>
          <w:marRight w:val="0"/>
          <w:marTop w:val="0"/>
          <w:marBottom w:val="0"/>
          <w:divBdr>
            <w:top w:val="none" w:sz="0" w:space="0" w:color="auto"/>
            <w:left w:val="none" w:sz="0" w:space="0" w:color="auto"/>
            <w:bottom w:val="none" w:sz="0" w:space="0" w:color="auto"/>
            <w:right w:val="none" w:sz="0" w:space="0" w:color="auto"/>
          </w:divBdr>
        </w:div>
        <w:div w:id="105586165">
          <w:marLeft w:val="640"/>
          <w:marRight w:val="0"/>
          <w:marTop w:val="0"/>
          <w:marBottom w:val="0"/>
          <w:divBdr>
            <w:top w:val="none" w:sz="0" w:space="0" w:color="auto"/>
            <w:left w:val="none" w:sz="0" w:space="0" w:color="auto"/>
            <w:bottom w:val="none" w:sz="0" w:space="0" w:color="auto"/>
            <w:right w:val="none" w:sz="0" w:space="0" w:color="auto"/>
          </w:divBdr>
        </w:div>
        <w:div w:id="1382754389">
          <w:marLeft w:val="640"/>
          <w:marRight w:val="0"/>
          <w:marTop w:val="0"/>
          <w:marBottom w:val="0"/>
          <w:divBdr>
            <w:top w:val="none" w:sz="0" w:space="0" w:color="auto"/>
            <w:left w:val="none" w:sz="0" w:space="0" w:color="auto"/>
            <w:bottom w:val="none" w:sz="0" w:space="0" w:color="auto"/>
            <w:right w:val="none" w:sz="0" w:space="0" w:color="auto"/>
          </w:divBdr>
        </w:div>
        <w:div w:id="1712726340">
          <w:marLeft w:val="640"/>
          <w:marRight w:val="0"/>
          <w:marTop w:val="0"/>
          <w:marBottom w:val="0"/>
          <w:divBdr>
            <w:top w:val="none" w:sz="0" w:space="0" w:color="auto"/>
            <w:left w:val="none" w:sz="0" w:space="0" w:color="auto"/>
            <w:bottom w:val="none" w:sz="0" w:space="0" w:color="auto"/>
            <w:right w:val="none" w:sz="0" w:space="0" w:color="auto"/>
          </w:divBdr>
        </w:div>
        <w:div w:id="1352292253">
          <w:marLeft w:val="640"/>
          <w:marRight w:val="0"/>
          <w:marTop w:val="0"/>
          <w:marBottom w:val="0"/>
          <w:divBdr>
            <w:top w:val="none" w:sz="0" w:space="0" w:color="auto"/>
            <w:left w:val="none" w:sz="0" w:space="0" w:color="auto"/>
            <w:bottom w:val="none" w:sz="0" w:space="0" w:color="auto"/>
            <w:right w:val="none" w:sz="0" w:space="0" w:color="auto"/>
          </w:divBdr>
        </w:div>
        <w:div w:id="1334213898">
          <w:marLeft w:val="640"/>
          <w:marRight w:val="0"/>
          <w:marTop w:val="0"/>
          <w:marBottom w:val="0"/>
          <w:divBdr>
            <w:top w:val="none" w:sz="0" w:space="0" w:color="auto"/>
            <w:left w:val="none" w:sz="0" w:space="0" w:color="auto"/>
            <w:bottom w:val="none" w:sz="0" w:space="0" w:color="auto"/>
            <w:right w:val="none" w:sz="0" w:space="0" w:color="auto"/>
          </w:divBdr>
        </w:div>
        <w:div w:id="49773799">
          <w:marLeft w:val="640"/>
          <w:marRight w:val="0"/>
          <w:marTop w:val="0"/>
          <w:marBottom w:val="0"/>
          <w:divBdr>
            <w:top w:val="none" w:sz="0" w:space="0" w:color="auto"/>
            <w:left w:val="none" w:sz="0" w:space="0" w:color="auto"/>
            <w:bottom w:val="none" w:sz="0" w:space="0" w:color="auto"/>
            <w:right w:val="none" w:sz="0" w:space="0" w:color="auto"/>
          </w:divBdr>
        </w:div>
        <w:div w:id="1524662009">
          <w:marLeft w:val="640"/>
          <w:marRight w:val="0"/>
          <w:marTop w:val="0"/>
          <w:marBottom w:val="0"/>
          <w:divBdr>
            <w:top w:val="none" w:sz="0" w:space="0" w:color="auto"/>
            <w:left w:val="none" w:sz="0" w:space="0" w:color="auto"/>
            <w:bottom w:val="none" w:sz="0" w:space="0" w:color="auto"/>
            <w:right w:val="none" w:sz="0" w:space="0" w:color="auto"/>
          </w:divBdr>
        </w:div>
        <w:div w:id="1462462448">
          <w:marLeft w:val="640"/>
          <w:marRight w:val="0"/>
          <w:marTop w:val="0"/>
          <w:marBottom w:val="0"/>
          <w:divBdr>
            <w:top w:val="none" w:sz="0" w:space="0" w:color="auto"/>
            <w:left w:val="none" w:sz="0" w:space="0" w:color="auto"/>
            <w:bottom w:val="none" w:sz="0" w:space="0" w:color="auto"/>
            <w:right w:val="none" w:sz="0" w:space="0" w:color="auto"/>
          </w:divBdr>
        </w:div>
        <w:div w:id="452792779">
          <w:marLeft w:val="640"/>
          <w:marRight w:val="0"/>
          <w:marTop w:val="0"/>
          <w:marBottom w:val="0"/>
          <w:divBdr>
            <w:top w:val="none" w:sz="0" w:space="0" w:color="auto"/>
            <w:left w:val="none" w:sz="0" w:space="0" w:color="auto"/>
            <w:bottom w:val="none" w:sz="0" w:space="0" w:color="auto"/>
            <w:right w:val="none" w:sz="0" w:space="0" w:color="auto"/>
          </w:divBdr>
        </w:div>
        <w:div w:id="450906489">
          <w:marLeft w:val="640"/>
          <w:marRight w:val="0"/>
          <w:marTop w:val="0"/>
          <w:marBottom w:val="0"/>
          <w:divBdr>
            <w:top w:val="none" w:sz="0" w:space="0" w:color="auto"/>
            <w:left w:val="none" w:sz="0" w:space="0" w:color="auto"/>
            <w:bottom w:val="none" w:sz="0" w:space="0" w:color="auto"/>
            <w:right w:val="none" w:sz="0" w:space="0" w:color="auto"/>
          </w:divBdr>
        </w:div>
        <w:div w:id="1365598834">
          <w:marLeft w:val="640"/>
          <w:marRight w:val="0"/>
          <w:marTop w:val="0"/>
          <w:marBottom w:val="0"/>
          <w:divBdr>
            <w:top w:val="none" w:sz="0" w:space="0" w:color="auto"/>
            <w:left w:val="none" w:sz="0" w:space="0" w:color="auto"/>
            <w:bottom w:val="none" w:sz="0" w:space="0" w:color="auto"/>
            <w:right w:val="none" w:sz="0" w:space="0" w:color="auto"/>
          </w:divBdr>
        </w:div>
        <w:div w:id="1272585354">
          <w:marLeft w:val="640"/>
          <w:marRight w:val="0"/>
          <w:marTop w:val="0"/>
          <w:marBottom w:val="0"/>
          <w:divBdr>
            <w:top w:val="none" w:sz="0" w:space="0" w:color="auto"/>
            <w:left w:val="none" w:sz="0" w:space="0" w:color="auto"/>
            <w:bottom w:val="none" w:sz="0" w:space="0" w:color="auto"/>
            <w:right w:val="none" w:sz="0" w:space="0" w:color="auto"/>
          </w:divBdr>
        </w:div>
        <w:div w:id="2102067232">
          <w:marLeft w:val="640"/>
          <w:marRight w:val="0"/>
          <w:marTop w:val="0"/>
          <w:marBottom w:val="0"/>
          <w:divBdr>
            <w:top w:val="none" w:sz="0" w:space="0" w:color="auto"/>
            <w:left w:val="none" w:sz="0" w:space="0" w:color="auto"/>
            <w:bottom w:val="none" w:sz="0" w:space="0" w:color="auto"/>
            <w:right w:val="none" w:sz="0" w:space="0" w:color="auto"/>
          </w:divBdr>
        </w:div>
        <w:div w:id="1558397189">
          <w:marLeft w:val="640"/>
          <w:marRight w:val="0"/>
          <w:marTop w:val="0"/>
          <w:marBottom w:val="0"/>
          <w:divBdr>
            <w:top w:val="none" w:sz="0" w:space="0" w:color="auto"/>
            <w:left w:val="none" w:sz="0" w:space="0" w:color="auto"/>
            <w:bottom w:val="none" w:sz="0" w:space="0" w:color="auto"/>
            <w:right w:val="none" w:sz="0" w:space="0" w:color="auto"/>
          </w:divBdr>
        </w:div>
        <w:div w:id="56558689">
          <w:marLeft w:val="640"/>
          <w:marRight w:val="0"/>
          <w:marTop w:val="0"/>
          <w:marBottom w:val="0"/>
          <w:divBdr>
            <w:top w:val="none" w:sz="0" w:space="0" w:color="auto"/>
            <w:left w:val="none" w:sz="0" w:space="0" w:color="auto"/>
            <w:bottom w:val="none" w:sz="0" w:space="0" w:color="auto"/>
            <w:right w:val="none" w:sz="0" w:space="0" w:color="auto"/>
          </w:divBdr>
        </w:div>
        <w:div w:id="1959723918">
          <w:marLeft w:val="640"/>
          <w:marRight w:val="0"/>
          <w:marTop w:val="0"/>
          <w:marBottom w:val="0"/>
          <w:divBdr>
            <w:top w:val="none" w:sz="0" w:space="0" w:color="auto"/>
            <w:left w:val="none" w:sz="0" w:space="0" w:color="auto"/>
            <w:bottom w:val="none" w:sz="0" w:space="0" w:color="auto"/>
            <w:right w:val="none" w:sz="0" w:space="0" w:color="auto"/>
          </w:divBdr>
        </w:div>
        <w:div w:id="1545291295">
          <w:marLeft w:val="640"/>
          <w:marRight w:val="0"/>
          <w:marTop w:val="0"/>
          <w:marBottom w:val="0"/>
          <w:divBdr>
            <w:top w:val="none" w:sz="0" w:space="0" w:color="auto"/>
            <w:left w:val="none" w:sz="0" w:space="0" w:color="auto"/>
            <w:bottom w:val="none" w:sz="0" w:space="0" w:color="auto"/>
            <w:right w:val="none" w:sz="0" w:space="0" w:color="auto"/>
          </w:divBdr>
        </w:div>
        <w:div w:id="668295941">
          <w:marLeft w:val="640"/>
          <w:marRight w:val="0"/>
          <w:marTop w:val="0"/>
          <w:marBottom w:val="0"/>
          <w:divBdr>
            <w:top w:val="none" w:sz="0" w:space="0" w:color="auto"/>
            <w:left w:val="none" w:sz="0" w:space="0" w:color="auto"/>
            <w:bottom w:val="none" w:sz="0" w:space="0" w:color="auto"/>
            <w:right w:val="none" w:sz="0" w:space="0" w:color="auto"/>
          </w:divBdr>
        </w:div>
        <w:div w:id="1732538585">
          <w:marLeft w:val="640"/>
          <w:marRight w:val="0"/>
          <w:marTop w:val="0"/>
          <w:marBottom w:val="0"/>
          <w:divBdr>
            <w:top w:val="none" w:sz="0" w:space="0" w:color="auto"/>
            <w:left w:val="none" w:sz="0" w:space="0" w:color="auto"/>
            <w:bottom w:val="none" w:sz="0" w:space="0" w:color="auto"/>
            <w:right w:val="none" w:sz="0" w:space="0" w:color="auto"/>
          </w:divBdr>
        </w:div>
        <w:div w:id="1659915757">
          <w:marLeft w:val="640"/>
          <w:marRight w:val="0"/>
          <w:marTop w:val="0"/>
          <w:marBottom w:val="0"/>
          <w:divBdr>
            <w:top w:val="none" w:sz="0" w:space="0" w:color="auto"/>
            <w:left w:val="none" w:sz="0" w:space="0" w:color="auto"/>
            <w:bottom w:val="none" w:sz="0" w:space="0" w:color="auto"/>
            <w:right w:val="none" w:sz="0" w:space="0" w:color="auto"/>
          </w:divBdr>
        </w:div>
        <w:div w:id="368067994">
          <w:marLeft w:val="640"/>
          <w:marRight w:val="0"/>
          <w:marTop w:val="0"/>
          <w:marBottom w:val="0"/>
          <w:divBdr>
            <w:top w:val="none" w:sz="0" w:space="0" w:color="auto"/>
            <w:left w:val="none" w:sz="0" w:space="0" w:color="auto"/>
            <w:bottom w:val="none" w:sz="0" w:space="0" w:color="auto"/>
            <w:right w:val="none" w:sz="0" w:space="0" w:color="auto"/>
          </w:divBdr>
        </w:div>
        <w:div w:id="1121921401">
          <w:marLeft w:val="640"/>
          <w:marRight w:val="0"/>
          <w:marTop w:val="0"/>
          <w:marBottom w:val="0"/>
          <w:divBdr>
            <w:top w:val="none" w:sz="0" w:space="0" w:color="auto"/>
            <w:left w:val="none" w:sz="0" w:space="0" w:color="auto"/>
            <w:bottom w:val="none" w:sz="0" w:space="0" w:color="auto"/>
            <w:right w:val="none" w:sz="0" w:space="0" w:color="auto"/>
          </w:divBdr>
        </w:div>
        <w:div w:id="275985733">
          <w:marLeft w:val="640"/>
          <w:marRight w:val="0"/>
          <w:marTop w:val="0"/>
          <w:marBottom w:val="0"/>
          <w:divBdr>
            <w:top w:val="none" w:sz="0" w:space="0" w:color="auto"/>
            <w:left w:val="none" w:sz="0" w:space="0" w:color="auto"/>
            <w:bottom w:val="none" w:sz="0" w:space="0" w:color="auto"/>
            <w:right w:val="none" w:sz="0" w:space="0" w:color="auto"/>
          </w:divBdr>
        </w:div>
        <w:div w:id="977958206">
          <w:marLeft w:val="640"/>
          <w:marRight w:val="0"/>
          <w:marTop w:val="0"/>
          <w:marBottom w:val="0"/>
          <w:divBdr>
            <w:top w:val="none" w:sz="0" w:space="0" w:color="auto"/>
            <w:left w:val="none" w:sz="0" w:space="0" w:color="auto"/>
            <w:bottom w:val="none" w:sz="0" w:space="0" w:color="auto"/>
            <w:right w:val="none" w:sz="0" w:space="0" w:color="auto"/>
          </w:divBdr>
        </w:div>
        <w:div w:id="1780098950">
          <w:marLeft w:val="640"/>
          <w:marRight w:val="0"/>
          <w:marTop w:val="0"/>
          <w:marBottom w:val="0"/>
          <w:divBdr>
            <w:top w:val="none" w:sz="0" w:space="0" w:color="auto"/>
            <w:left w:val="none" w:sz="0" w:space="0" w:color="auto"/>
            <w:bottom w:val="none" w:sz="0" w:space="0" w:color="auto"/>
            <w:right w:val="none" w:sz="0" w:space="0" w:color="auto"/>
          </w:divBdr>
        </w:div>
        <w:div w:id="1360157370">
          <w:marLeft w:val="640"/>
          <w:marRight w:val="0"/>
          <w:marTop w:val="0"/>
          <w:marBottom w:val="0"/>
          <w:divBdr>
            <w:top w:val="none" w:sz="0" w:space="0" w:color="auto"/>
            <w:left w:val="none" w:sz="0" w:space="0" w:color="auto"/>
            <w:bottom w:val="none" w:sz="0" w:space="0" w:color="auto"/>
            <w:right w:val="none" w:sz="0" w:space="0" w:color="auto"/>
          </w:divBdr>
        </w:div>
        <w:div w:id="1185169473">
          <w:marLeft w:val="640"/>
          <w:marRight w:val="0"/>
          <w:marTop w:val="0"/>
          <w:marBottom w:val="0"/>
          <w:divBdr>
            <w:top w:val="none" w:sz="0" w:space="0" w:color="auto"/>
            <w:left w:val="none" w:sz="0" w:space="0" w:color="auto"/>
            <w:bottom w:val="none" w:sz="0" w:space="0" w:color="auto"/>
            <w:right w:val="none" w:sz="0" w:space="0" w:color="auto"/>
          </w:divBdr>
        </w:div>
        <w:div w:id="433283391">
          <w:marLeft w:val="640"/>
          <w:marRight w:val="0"/>
          <w:marTop w:val="0"/>
          <w:marBottom w:val="0"/>
          <w:divBdr>
            <w:top w:val="none" w:sz="0" w:space="0" w:color="auto"/>
            <w:left w:val="none" w:sz="0" w:space="0" w:color="auto"/>
            <w:bottom w:val="none" w:sz="0" w:space="0" w:color="auto"/>
            <w:right w:val="none" w:sz="0" w:space="0" w:color="auto"/>
          </w:divBdr>
        </w:div>
        <w:div w:id="1083994847">
          <w:marLeft w:val="640"/>
          <w:marRight w:val="0"/>
          <w:marTop w:val="0"/>
          <w:marBottom w:val="0"/>
          <w:divBdr>
            <w:top w:val="none" w:sz="0" w:space="0" w:color="auto"/>
            <w:left w:val="none" w:sz="0" w:space="0" w:color="auto"/>
            <w:bottom w:val="none" w:sz="0" w:space="0" w:color="auto"/>
            <w:right w:val="none" w:sz="0" w:space="0" w:color="auto"/>
          </w:divBdr>
        </w:div>
        <w:div w:id="2091543392">
          <w:marLeft w:val="640"/>
          <w:marRight w:val="0"/>
          <w:marTop w:val="0"/>
          <w:marBottom w:val="0"/>
          <w:divBdr>
            <w:top w:val="none" w:sz="0" w:space="0" w:color="auto"/>
            <w:left w:val="none" w:sz="0" w:space="0" w:color="auto"/>
            <w:bottom w:val="none" w:sz="0" w:space="0" w:color="auto"/>
            <w:right w:val="none" w:sz="0" w:space="0" w:color="auto"/>
          </w:divBdr>
        </w:div>
        <w:div w:id="1766655176">
          <w:marLeft w:val="640"/>
          <w:marRight w:val="0"/>
          <w:marTop w:val="0"/>
          <w:marBottom w:val="0"/>
          <w:divBdr>
            <w:top w:val="none" w:sz="0" w:space="0" w:color="auto"/>
            <w:left w:val="none" w:sz="0" w:space="0" w:color="auto"/>
            <w:bottom w:val="none" w:sz="0" w:space="0" w:color="auto"/>
            <w:right w:val="none" w:sz="0" w:space="0" w:color="auto"/>
          </w:divBdr>
        </w:div>
        <w:div w:id="1965572591">
          <w:marLeft w:val="640"/>
          <w:marRight w:val="0"/>
          <w:marTop w:val="0"/>
          <w:marBottom w:val="0"/>
          <w:divBdr>
            <w:top w:val="none" w:sz="0" w:space="0" w:color="auto"/>
            <w:left w:val="none" w:sz="0" w:space="0" w:color="auto"/>
            <w:bottom w:val="none" w:sz="0" w:space="0" w:color="auto"/>
            <w:right w:val="none" w:sz="0" w:space="0" w:color="auto"/>
          </w:divBdr>
        </w:div>
        <w:div w:id="289938951">
          <w:marLeft w:val="640"/>
          <w:marRight w:val="0"/>
          <w:marTop w:val="0"/>
          <w:marBottom w:val="0"/>
          <w:divBdr>
            <w:top w:val="none" w:sz="0" w:space="0" w:color="auto"/>
            <w:left w:val="none" w:sz="0" w:space="0" w:color="auto"/>
            <w:bottom w:val="none" w:sz="0" w:space="0" w:color="auto"/>
            <w:right w:val="none" w:sz="0" w:space="0" w:color="auto"/>
          </w:divBdr>
        </w:div>
        <w:div w:id="221063970">
          <w:marLeft w:val="640"/>
          <w:marRight w:val="0"/>
          <w:marTop w:val="0"/>
          <w:marBottom w:val="0"/>
          <w:divBdr>
            <w:top w:val="none" w:sz="0" w:space="0" w:color="auto"/>
            <w:left w:val="none" w:sz="0" w:space="0" w:color="auto"/>
            <w:bottom w:val="none" w:sz="0" w:space="0" w:color="auto"/>
            <w:right w:val="none" w:sz="0" w:space="0" w:color="auto"/>
          </w:divBdr>
        </w:div>
        <w:div w:id="1499267896">
          <w:marLeft w:val="640"/>
          <w:marRight w:val="0"/>
          <w:marTop w:val="0"/>
          <w:marBottom w:val="0"/>
          <w:divBdr>
            <w:top w:val="none" w:sz="0" w:space="0" w:color="auto"/>
            <w:left w:val="none" w:sz="0" w:space="0" w:color="auto"/>
            <w:bottom w:val="none" w:sz="0" w:space="0" w:color="auto"/>
            <w:right w:val="none" w:sz="0" w:space="0" w:color="auto"/>
          </w:divBdr>
        </w:div>
        <w:div w:id="1910073593">
          <w:marLeft w:val="640"/>
          <w:marRight w:val="0"/>
          <w:marTop w:val="0"/>
          <w:marBottom w:val="0"/>
          <w:divBdr>
            <w:top w:val="none" w:sz="0" w:space="0" w:color="auto"/>
            <w:left w:val="none" w:sz="0" w:space="0" w:color="auto"/>
            <w:bottom w:val="none" w:sz="0" w:space="0" w:color="auto"/>
            <w:right w:val="none" w:sz="0" w:space="0" w:color="auto"/>
          </w:divBdr>
        </w:div>
        <w:div w:id="749278864">
          <w:marLeft w:val="640"/>
          <w:marRight w:val="0"/>
          <w:marTop w:val="0"/>
          <w:marBottom w:val="0"/>
          <w:divBdr>
            <w:top w:val="none" w:sz="0" w:space="0" w:color="auto"/>
            <w:left w:val="none" w:sz="0" w:space="0" w:color="auto"/>
            <w:bottom w:val="none" w:sz="0" w:space="0" w:color="auto"/>
            <w:right w:val="none" w:sz="0" w:space="0" w:color="auto"/>
          </w:divBdr>
        </w:div>
        <w:div w:id="791822322">
          <w:marLeft w:val="640"/>
          <w:marRight w:val="0"/>
          <w:marTop w:val="0"/>
          <w:marBottom w:val="0"/>
          <w:divBdr>
            <w:top w:val="none" w:sz="0" w:space="0" w:color="auto"/>
            <w:left w:val="none" w:sz="0" w:space="0" w:color="auto"/>
            <w:bottom w:val="none" w:sz="0" w:space="0" w:color="auto"/>
            <w:right w:val="none" w:sz="0" w:space="0" w:color="auto"/>
          </w:divBdr>
        </w:div>
        <w:div w:id="935096375">
          <w:marLeft w:val="640"/>
          <w:marRight w:val="0"/>
          <w:marTop w:val="0"/>
          <w:marBottom w:val="0"/>
          <w:divBdr>
            <w:top w:val="none" w:sz="0" w:space="0" w:color="auto"/>
            <w:left w:val="none" w:sz="0" w:space="0" w:color="auto"/>
            <w:bottom w:val="none" w:sz="0" w:space="0" w:color="auto"/>
            <w:right w:val="none" w:sz="0" w:space="0" w:color="auto"/>
          </w:divBdr>
        </w:div>
        <w:div w:id="268006186">
          <w:marLeft w:val="640"/>
          <w:marRight w:val="0"/>
          <w:marTop w:val="0"/>
          <w:marBottom w:val="0"/>
          <w:divBdr>
            <w:top w:val="none" w:sz="0" w:space="0" w:color="auto"/>
            <w:left w:val="none" w:sz="0" w:space="0" w:color="auto"/>
            <w:bottom w:val="none" w:sz="0" w:space="0" w:color="auto"/>
            <w:right w:val="none" w:sz="0" w:space="0" w:color="auto"/>
          </w:divBdr>
        </w:div>
        <w:div w:id="1139881770">
          <w:marLeft w:val="640"/>
          <w:marRight w:val="0"/>
          <w:marTop w:val="0"/>
          <w:marBottom w:val="0"/>
          <w:divBdr>
            <w:top w:val="none" w:sz="0" w:space="0" w:color="auto"/>
            <w:left w:val="none" w:sz="0" w:space="0" w:color="auto"/>
            <w:bottom w:val="none" w:sz="0" w:space="0" w:color="auto"/>
            <w:right w:val="none" w:sz="0" w:space="0" w:color="auto"/>
          </w:divBdr>
        </w:div>
        <w:div w:id="1337541042">
          <w:marLeft w:val="640"/>
          <w:marRight w:val="0"/>
          <w:marTop w:val="0"/>
          <w:marBottom w:val="0"/>
          <w:divBdr>
            <w:top w:val="none" w:sz="0" w:space="0" w:color="auto"/>
            <w:left w:val="none" w:sz="0" w:space="0" w:color="auto"/>
            <w:bottom w:val="none" w:sz="0" w:space="0" w:color="auto"/>
            <w:right w:val="none" w:sz="0" w:space="0" w:color="auto"/>
          </w:divBdr>
        </w:div>
        <w:div w:id="1715156574">
          <w:marLeft w:val="640"/>
          <w:marRight w:val="0"/>
          <w:marTop w:val="0"/>
          <w:marBottom w:val="0"/>
          <w:divBdr>
            <w:top w:val="none" w:sz="0" w:space="0" w:color="auto"/>
            <w:left w:val="none" w:sz="0" w:space="0" w:color="auto"/>
            <w:bottom w:val="none" w:sz="0" w:space="0" w:color="auto"/>
            <w:right w:val="none" w:sz="0" w:space="0" w:color="auto"/>
          </w:divBdr>
        </w:div>
        <w:div w:id="1249847664">
          <w:marLeft w:val="640"/>
          <w:marRight w:val="0"/>
          <w:marTop w:val="0"/>
          <w:marBottom w:val="0"/>
          <w:divBdr>
            <w:top w:val="none" w:sz="0" w:space="0" w:color="auto"/>
            <w:left w:val="none" w:sz="0" w:space="0" w:color="auto"/>
            <w:bottom w:val="none" w:sz="0" w:space="0" w:color="auto"/>
            <w:right w:val="none" w:sz="0" w:space="0" w:color="auto"/>
          </w:divBdr>
        </w:div>
        <w:div w:id="1352416389">
          <w:marLeft w:val="640"/>
          <w:marRight w:val="0"/>
          <w:marTop w:val="0"/>
          <w:marBottom w:val="0"/>
          <w:divBdr>
            <w:top w:val="none" w:sz="0" w:space="0" w:color="auto"/>
            <w:left w:val="none" w:sz="0" w:space="0" w:color="auto"/>
            <w:bottom w:val="none" w:sz="0" w:space="0" w:color="auto"/>
            <w:right w:val="none" w:sz="0" w:space="0" w:color="auto"/>
          </w:divBdr>
        </w:div>
        <w:div w:id="1697199307">
          <w:marLeft w:val="640"/>
          <w:marRight w:val="0"/>
          <w:marTop w:val="0"/>
          <w:marBottom w:val="0"/>
          <w:divBdr>
            <w:top w:val="none" w:sz="0" w:space="0" w:color="auto"/>
            <w:left w:val="none" w:sz="0" w:space="0" w:color="auto"/>
            <w:bottom w:val="none" w:sz="0" w:space="0" w:color="auto"/>
            <w:right w:val="none" w:sz="0" w:space="0" w:color="auto"/>
          </w:divBdr>
        </w:div>
        <w:div w:id="1782843938">
          <w:marLeft w:val="640"/>
          <w:marRight w:val="0"/>
          <w:marTop w:val="0"/>
          <w:marBottom w:val="0"/>
          <w:divBdr>
            <w:top w:val="none" w:sz="0" w:space="0" w:color="auto"/>
            <w:left w:val="none" w:sz="0" w:space="0" w:color="auto"/>
            <w:bottom w:val="none" w:sz="0" w:space="0" w:color="auto"/>
            <w:right w:val="none" w:sz="0" w:space="0" w:color="auto"/>
          </w:divBdr>
        </w:div>
        <w:div w:id="1437097592">
          <w:marLeft w:val="640"/>
          <w:marRight w:val="0"/>
          <w:marTop w:val="0"/>
          <w:marBottom w:val="0"/>
          <w:divBdr>
            <w:top w:val="none" w:sz="0" w:space="0" w:color="auto"/>
            <w:left w:val="none" w:sz="0" w:space="0" w:color="auto"/>
            <w:bottom w:val="none" w:sz="0" w:space="0" w:color="auto"/>
            <w:right w:val="none" w:sz="0" w:space="0" w:color="auto"/>
          </w:divBdr>
        </w:div>
        <w:div w:id="1111515969">
          <w:marLeft w:val="640"/>
          <w:marRight w:val="0"/>
          <w:marTop w:val="0"/>
          <w:marBottom w:val="0"/>
          <w:divBdr>
            <w:top w:val="none" w:sz="0" w:space="0" w:color="auto"/>
            <w:left w:val="none" w:sz="0" w:space="0" w:color="auto"/>
            <w:bottom w:val="none" w:sz="0" w:space="0" w:color="auto"/>
            <w:right w:val="none" w:sz="0" w:space="0" w:color="auto"/>
          </w:divBdr>
        </w:div>
        <w:div w:id="1473057475">
          <w:marLeft w:val="640"/>
          <w:marRight w:val="0"/>
          <w:marTop w:val="0"/>
          <w:marBottom w:val="0"/>
          <w:divBdr>
            <w:top w:val="none" w:sz="0" w:space="0" w:color="auto"/>
            <w:left w:val="none" w:sz="0" w:space="0" w:color="auto"/>
            <w:bottom w:val="none" w:sz="0" w:space="0" w:color="auto"/>
            <w:right w:val="none" w:sz="0" w:space="0" w:color="auto"/>
          </w:divBdr>
        </w:div>
        <w:div w:id="1162819800">
          <w:marLeft w:val="640"/>
          <w:marRight w:val="0"/>
          <w:marTop w:val="0"/>
          <w:marBottom w:val="0"/>
          <w:divBdr>
            <w:top w:val="none" w:sz="0" w:space="0" w:color="auto"/>
            <w:left w:val="none" w:sz="0" w:space="0" w:color="auto"/>
            <w:bottom w:val="none" w:sz="0" w:space="0" w:color="auto"/>
            <w:right w:val="none" w:sz="0" w:space="0" w:color="auto"/>
          </w:divBdr>
        </w:div>
        <w:div w:id="1523783251">
          <w:marLeft w:val="640"/>
          <w:marRight w:val="0"/>
          <w:marTop w:val="0"/>
          <w:marBottom w:val="0"/>
          <w:divBdr>
            <w:top w:val="none" w:sz="0" w:space="0" w:color="auto"/>
            <w:left w:val="none" w:sz="0" w:space="0" w:color="auto"/>
            <w:bottom w:val="none" w:sz="0" w:space="0" w:color="auto"/>
            <w:right w:val="none" w:sz="0" w:space="0" w:color="auto"/>
          </w:divBdr>
        </w:div>
        <w:div w:id="1979723377">
          <w:marLeft w:val="640"/>
          <w:marRight w:val="0"/>
          <w:marTop w:val="0"/>
          <w:marBottom w:val="0"/>
          <w:divBdr>
            <w:top w:val="none" w:sz="0" w:space="0" w:color="auto"/>
            <w:left w:val="none" w:sz="0" w:space="0" w:color="auto"/>
            <w:bottom w:val="none" w:sz="0" w:space="0" w:color="auto"/>
            <w:right w:val="none" w:sz="0" w:space="0" w:color="auto"/>
          </w:divBdr>
        </w:div>
        <w:div w:id="1126116686">
          <w:marLeft w:val="640"/>
          <w:marRight w:val="0"/>
          <w:marTop w:val="0"/>
          <w:marBottom w:val="0"/>
          <w:divBdr>
            <w:top w:val="none" w:sz="0" w:space="0" w:color="auto"/>
            <w:left w:val="none" w:sz="0" w:space="0" w:color="auto"/>
            <w:bottom w:val="none" w:sz="0" w:space="0" w:color="auto"/>
            <w:right w:val="none" w:sz="0" w:space="0" w:color="auto"/>
          </w:divBdr>
        </w:div>
        <w:div w:id="564798783">
          <w:marLeft w:val="640"/>
          <w:marRight w:val="0"/>
          <w:marTop w:val="0"/>
          <w:marBottom w:val="0"/>
          <w:divBdr>
            <w:top w:val="none" w:sz="0" w:space="0" w:color="auto"/>
            <w:left w:val="none" w:sz="0" w:space="0" w:color="auto"/>
            <w:bottom w:val="none" w:sz="0" w:space="0" w:color="auto"/>
            <w:right w:val="none" w:sz="0" w:space="0" w:color="auto"/>
          </w:divBdr>
        </w:div>
      </w:divsChild>
    </w:div>
    <w:div w:id="2101679093">
      <w:bodyDiv w:val="1"/>
      <w:marLeft w:val="0"/>
      <w:marRight w:val="0"/>
      <w:marTop w:val="0"/>
      <w:marBottom w:val="0"/>
      <w:divBdr>
        <w:top w:val="none" w:sz="0" w:space="0" w:color="auto"/>
        <w:left w:val="none" w:sz="0" w:space="0" w:color="auto"/>
        <w:bottom w:val="none" w:sz="0" w:space="0" w:color="auto"/>
        <w:right w:val="none" w:sz="0" w:space="0" w:color="auto"/>
      </w:divBdr>
    </w:div>
    <w:div w:id="2108190145">
      <w:bodyDiv w:val="1"/>
      <w:marLeft w:val="0"/>
      <w:marRight w:val="0"/>
      <w:marTop w:val="0"/>
      <w:marBottom w:val="0"/>
      <w:divBdr>
        <w:top w:val="none" w:sz="0" w:space="0" w:color="auto"/>
        <w:left w:val="none" w:sz="0" w:space="0" w:color="auto"/>
        <w:bottom w:val="none" w:sz="0" w:space="0" w:color="auto"/>
        <w:right w:val="none" w:sz="0" w:space="0" w:color="auto"/>
      </w:divBdr>
      <w:divsChild>
        <w:div w:id="869613524">
          <w:marLeft w:val="480"/>
          <w:marRight w:val="0"/>
          <w:marTop w:val="0"/>
          <w:marBottom w:val="0"/>
          <w:divBdr>
            <w:top w:val="none" w:sz="0" w:space="0" w:color="auto"/>
            <w:left w:val="none" w:sz="0" w:space="0" w:color="auto"/>
            <w:bottom w:val="none" w:sz="0" w:space="0" w:color="auto"/>
            <w:right w:val="none" w:sz="0" w:space="0" w:color="auto"/>
          </w:divBdr>
        </w:div>
        <w:div w:id="958991763">
          <w:marLeft w:val="480"/>
          <w:marRight w:val="0"/>
          <w:marTop w:val="0"/>
          <w:marBottom w:val="0"/>
          <w:divBdr>
            <w:top w:val="none" w:sz="0" w:space="0" w:color="auto"/>
            <w:left w:val="none" w:sz="0" w:space="0" w:color="auto"/>
            <w:bottom w:val="none" w:sz="0" w:space="0" w:color="auto"/>
            <w:right w:val="none" w:sz="0" w:space="0" w:color="auto"/>
          </w:divBdr>
        </w:div>
        <w:div w:id="973753582">
          <w:marLeft w:val="480"/>
          <w:marRight w:val="0"/>
          <w:marTop w:val="0"/>
          <w:marBottom w:val="0"/>
          <w:divBdr>
            <w:top w:val="none" w:sz="0" w:space="0" w:color="auto"/>
            <w:left w:val="none" w:sz="0" w:space="0" w:color="auto"/>
            <w:bottom w:val="none" w:sz="0" w:space="0" w:color="auto"/>
            <w:right w:val="none" w:sz="0" w:space="0" w:color="auto"/>
          </w:divBdr>
        </w:div>
        <w:div w:id="2006589389">
          <w:marLeft w:val="480"/>
          <w:marRight w:val="0"/>
          <w:marTop w:val="0"/>
          <w:marBottom w:val="0"/>
          <w:divBdr>
            <w:top w:val="none" w:sz="0" w:space="0" w:color="auto"/>
            <w:left w:val="none" w:sz="0" w:space="0" w:color="auto"/>
            <w:bottom w:val="none" w:sz="0" w:space="0" w:color="auto"/>
            <w:right w:val="none" w:sz="0" w:space="0" w:color="auto"/>
          </w:divBdr>
        </w:div>
        <w:div w:id="177475064">
          <w:marLeft w:val="480"/>
          <w:marRight w:val="0"/>
          <w:marTop w:val="0"/>
          <w:marBottom w:val="0"/>
          <w:divBdr>
            <w:top w:val="none" w:sz="0" w:space="0" w:color="auto"/>
            <w:left w:val="none" w:sz="0" w:space="0" w:color="auto"/>
            <w:bottom w:val="none" w:sz="0" w:space="0" w:color="auto"/>
            <w:right w:val="none" w:sz="0" w:space="0" w:color="auto"/>
          </w:divBdr>
        </w:div>
        <w:div w:id="1874996420">
          <w:marLeft w:val="480"/>
          <w:marRight w:val="0"/>
          <w:marTop w:val="0"/>
          <w:marBottom w:val="0"/>
          <w:divBdr>
            <w:top w:val="none" w:sz="0" w:space="0" w:color="auto"/>
            <w:left w:val="none" w:sz="0" w:space="0" w:color="auto"/>
            <w:bottom w:val="none" w:sz="0" w:space="0" w:color="auto"/>
            <w:right w:val="none" w:sz="0" w:space="0" w:color="auto"/>
          </w:divBdr>
        </w:div>
        <w:div w:id="1799446864">
          <w:marLeft w:val="480"/>
          <w:marRight w:val="0"/>
          <w:marTop w:val="0"/>
          <w:marBottom w:val="0"/>
          <w:divBdr>
            <w:top w:val="none" w:sz="0" w:space="0" w:color="auto"/>
            <w:left w:val="none" w:sz="0" w:space="0" w:color="auto"/>
            <w:bottom w:val="none" w:sz="0" w:space="0" w:color="auto"/>
            <w:right w:val="none" w:sz="0" w:space="0" w:color="auto"/>
          </w:divBdr>
        </w:div>
        <w:div w:id="1519199537">
          <w:marLeft w:val="480"/>
          <w:marRight w:val="0"/>
          <w:marTop w:val="0"/>
          <w:marBottom w:val="0"/>
          <w:divBdr>
            <w:top w:val="none" w:sz="0" w:space="0" w:color="auto"/>
            <w:left w:val="none" w:sz="0" w:space="0" w:color="auto"/>
            <w:bottom w:val="none" w:sz="0" w:space="0" w:color="auto"/>
            <w:right w:val="none" w:sz="0" w:space="0" w:color="auto"/>
          </w:divBdr>
        </w:div>
        <w:div w:id="1711606355">
          <w:marLeft w:val="480"/>
          <w:marRight w:val="0"/>
          <w:marTop w:val="0"/>
          <w:marBottom w:val="0"/>
          <w:divBdr>
            <w:top w:val="none" w:sz="0" w:space="0" w:color="auto"/>
            <w:left w:val="none" w:sz="0" w:space="0" w:color="auto"/>
            <w:bottom w:val="none" w:sz="0" w:space="0" w:color="auto"/>
            <w:right w:val="none" w:sz="0" w:space="0" w:color="auto"/>
          </w:divBdr>
        </w:div>
        <w:div w:id="391731381">
          <w:marLeft w:val="480"/>
          <w:marRight w:val="0"/>
          <w:marTop w:val="0"/>
          <w:marBottom w:val="0"/>
          <w:divBdr>
            <w:top w:val="none" w:sz="0" w:space="0" w:color="auto"/>
            <w:left w:val="none" w:sz="0" w:space="0" w:color="auto"/>
            <w:bottom w:val="none" w:sz="0" w:space="0" w:color="auto"/>
            <w:right w:val="none" w:sz="0" w:space="0" w:color="auto"/>
          </w:divBdr>
        </w:div>
        <w:div w:id="853763352">
          <w:marLeft w:val="480"/>
          <w:marRight w:val="0"/>
          <w:marTop w:val="0"/>
          <w:marBottom w:val="0"/>
          <w:divBdr>
            <w:top w:val="none" w:sz="0" w:space="0" w:color="auto"/>
            <w:left w:val="none" w:sz="0" w:space="0" w:color="auto"/>
            <w:bottom w:val="none" w:sz="0" w:space="0" w:color="auto"/>
            <w:right w:val="none" w:sz="0" w:space="0" w:color="auto"/>
          </w:divBdr>
        </w:div>
        <w:div w:id="1610896575">
          <w:marLeft w:val="480"/>
          <w:marRight w:val="0"/>
          <w:marTop w:val="0"/>
          <w:marBottom w:val="0"/>
          <w:divBdr>
            <w:top w:val="none" w:sz="0" w:space="0" w:color="auto"/>
            <w:left w:val="none" w:sz="0" w:space="0" w:color="auto"/>
            <w:bottom w:val="none" w:sz="0" w:space="0" w:color="auto"/>
            <w:right w:val="none" w:sz="0" w:space="0" w:color="auto"/>
          </w:divBdr>
        </w:div>
        <w:div w:id="892345902">
          <w:marLeft w:val="480"/>
          <w:marRight w:val="0"/>
          <w:marTop w:val="0"/>
          <w:marBottom w:val="0"/>
          <w:divBdr>
            <w:top w:val="none" w:sz="0" w:space="0" w:color="auto"/>
            <w:left w:val="none" w:sz="0" w:space="0" w:color="auto"/>
            <w:bottom w:val="none" w:sz="0" w:space="0" w:color="auto"/>
            <w:right w:val="none" w:sz="0" w:space="0" w:color="auto"/>
          </w:divBdr>
        </w:div>
        <w:div w:id="1236673143">
          <w:marLeft w:val="480"/>
          <w:marRight w:val="0"/>
          <w:marTop w:val="0"/>
          <w:marBottom w:val="0"/>
          <w:divBdr>
            <w:top w:val="none" w:sz="0" w:space="0" w:color="auto"/>
            <w:left w:val="none" w:sz="0" w:space="0" w:color="auto"/>
            <w:bottom w:val="none" w:sz="0" w:space="0" w:color="auto"/>
            <w:right w:val="none" w:sz="0" w:space="0" w:color="auto"/>
          </w:divBdr>
        </w:div>
        <w:div w:id="777991441">
          <w:marLeft w:val="480"/>
          <w:marRight w:val="0"/>
          <w:marTop w:val="0"/>
          <w:marBottom w:val="0"/>
          <w:divBdr>
            <w:top w:val="none" w:sz="0" w:space="0" w:color="auto"/>
            <w:left w:val="none" w:sz="0" w:space="0" w:color="auto"/>
            <w:bottom w:val="none" w:sz="0" w:space="0" w:color="auto"/>
            <w:right w:val="none" w:sz="0" w:space="0" w:color="auto"/>
          </w:divBdr>
        </w:div>
        <w:div w:id="1634095908">
          <w:marLeft w:val="480"/>
          <w:marRight w:val="0"/>
          <w:marTop w:val="0"/>
          <w:marBottom w:val="0"/>
          <w:divBdr>
            <w:top w:val="none" w:sz="0" w:space="0" w:color="auto"/>
            <w:left w:val="none" w:sz="0" w:space="0" w:color="auto"/>
            <w:bottom w:val="none" w:sz="0" w:space="0" w:color="auto"/>
            <w:right w:val="none" w:sz="0" w:space="0" w:color="auto"/>
          </w:divBdr>
        </w:div>
        <w:div w:id="593127183">
          <w:marLeft w:val="480"/>
          <w:marRight w:val="0"/>
          <w:marTop w:val="0"/>
          <w:marBottom w:val="0"/>
          <w:divBdr>
            <w:top w:val="none" w:sz="0" w:space="0" w:color="auto"/>
            <w:left w:val="none" w:sz="0" w:space="0" w:color="auto"/>
            <w:bottom w:val="none" w:sz="0" w:space="0" w:color="auto"/>
            <w:right w:val="none" w:sz="0" w:space="0" w:color="auto"/>
          </w:divBdr>
        </w:div>
        <w:div w:id="1041443078">
          <w:marLeft w:val="480"/>
          <w:marRight w:val="0"/>
          <w:marTop w:val="0"/>
          <w:marBottom w:val="0"/>
          <w:divBdr>
            <w:top w:val="none" w:sz="0" w:space="0" w:color="auto"/>
            <w:left w:val="none" w:sz="0" w:space="0" w:color="auto"/>
            <w:bottom w:val="none" w:sz="0" w:space="0" w:color="auto"/>
            <w:right w:val="none" w:sz="0" w:space="0" w:color="auto"/>
          </w:divBdr>
        </w:div>
        <w:div w:id="1465545359">
          <w:marLeft w:val="480"/>
          <w:marRight w:val="0"/>
          <w:marTop w:val="0"/>
          <w:marBottom w:val="0"/>
          <w:divBdr>
            <w:top w:val="none" w:sz="0" w:space="0" w:color="auto"/>
            <w:left w:val="none" w:sz="0" w:space="0" w:color="auto"/>
            <w:bottom w:val="none" w:sz="0" w:space="0" w:color="auto"/>
            <w:right w:val="none" w:sz="0" w:space="0" w:color="auto"/>
          </w:divBdr>
        </w:div>
        <w:div w:id="301888634">
          <w:marLeft w:val="480"/>
          <w:marRight w:val="0"/>
          <w:marTop w:val="0"/>
          <w:marBottom w:val="0"/>
          <w:divBdr>
            <w:top w:val="none" w:sz="0" w:space="0" w:color="auto"/>
            <w:left w:val="none" w:sz="0" w:space="0" w:color="auto"/>
            <w:bottom w:val="none" w:sz="0" w:space="0" w:color="auto"/>
            <w:right w:val="none" w:sz="0" w:space="0" w:color="auto"/>
          </w:divBdr>
        </w:div>
        <w:div w:id="638268625">
          <w:marLeft w:val="480"/>
          <w:marRight w:val="0"/>
          <w:marTop w:val="0"/>
          <w:marBottom w:val="0"/>
          <w:divBdr>
            <w:top w:val="none" w:sz="0" w:space="0" w:color="auto"/>
            <w:left w:val="none" w:sz="0" w:space="0" w:color="auto"/>
            <w:bottom w:val="none" w:sz="0" w:space="0" w:color="auto"/>
            <w:right w:val="none" w:sz="0" w:space="0" w:color="auto"/>
          </w:divBdr>
        </w:div>
        <w:div w:id="1373923702">
          <w:marLeft w:val="480"/>
          <w:marRight w:val="0"/>
          <w:marTop w:val="0"/>
          <w:marBottom w:val="0"/>
          <w:divBdr>
            <w:top w:val="none" w:sz="0" w:space="0" w:color="auto"/>
            <w:left w:val="none" w:sz="0" w:space="0" w:color="auto"/>
            <w:bottom w:val="none" w:sz="0" w:space="0" w:color="auto"/>
            <w:right w:val="none" w:sz="0" w:space="0" w:color="auto"/>
          </w:divBdr>
        </w:div>
        <w:div w:id="2117753026">
          <w:marLeft w:val="480"/>
          <w:marRight w:val="0"/>
          <w:marTop w:val="0"/>
          <w:marBottom w:val="0"/>
          <w:divBdr>
            <w:top w:val="none" w:sz="0" w:space="0" w:color="auto"/>
            <w:left w:val="none" w:sz="0" w:space="0" w:color="auto"/>
            <w:bottom w:val="none" w:sz="0" w:space="0" w:color="auto"/>
            <w:right w:val="none" w:sz="0" w:space="0" w:color="auto"/>
          </w:divBdr>
        </w:div>
        <w:div w:id="715936227">
          <w:marLeft w:val="480"/>
          <w:marRight w:val="0"/>
          <w:marTop w:val="0"/>
          <w:marBottom w:val="0"/>
          <w:divBdr>
            <w:top w:val="none" w:sz="0" w:space="0" w:color="auto"/>
            <w:left w:val="none" w:sz="0" w:space="0" w:color="auto"/>
            <w:bottom w:val="none" w:sz="0" w:space="0" w:color="auto"/>
            <w:right w:val="none" w:sz="0" w:space="0" w:color="auto"/>
          </w:divBdr>
        </w:div>
        <w:div w:id="140269214">
          <w:marLeft w:val="480"/>
          <w:marRight w:val="0"/>
          <w:marTop w:val="0"/>
          <w:marBottom w:val="0"/>
          <w:divBdr>
            <w:top w:val="none" w:sz="0" w:space="0" w:color="auto"/>
            <w:left w:val="none" w:sz="0" w:space="0" w:color="auto"/>
            <w:bottom w:val="none" w:sz="0" w:space="0" w:color="auto"/>
            <w:right w:val="none" w:sz="0" w:space="0" w:color="auto"/>
          </w:divBdr>
        </w:div>
        <w:div w:id="21633749">
          <w:marLeft w:val="480"/>
          <w:marRight w:val="0"/>
          <w:marTop w:val="0"/>
          <w:marBottom w:val="0"/>
          <w:divBdr>
            <w:top w:val="none" w:sz="0" w:space="0" w:color="auto"/>
            <w:left w:val="none" w:sz="0" w:space="0" w:color="auto"/>
            <w:bottom w:val="none" w:sz="0" w:space="0" w:color="auto"/>
            <w:right w:val="none" w:sz="0" w:space="0" w:color="auto"/>
          </w:divBdr>
        </w:div>
        <w:div w:id="2095934102">
          <w:marLeft w:val="480"/>
          <w:marRight w:val="0"/>
          <w:marTop w:val="0"/>
          <w:marBottom w:val="0"/>
          <w:divBdr>
            <w:top w:val="none" w:sz="0" w:space="0" w:color="auto"/>
            <w:left w:val="none" w:sz="0" w:space="0" w:color="auto"/>
            <w:bottom w:val="none" w:sz="0" w:space="0" w:color="auto"/>
            <w:right w:val="none" w:sz="0" w:space="0" w:color="auto"/>
          </w:divBdr>
        </w:div>
        <w:div w:id="351952778">
          <w:marLeft w:val="480"/>
          <w:marRight w:val="0"/>
          <w:marTop w:val="0"/>
          <w:marBottom w:val="0"/>
          <w:divBdr>
            <w:top w:val="none" w:sz="0" w:space="0" w:color="auto"/>
            <w:left w:val="none" w:sz="0" w:space="0" w:color="auto"/>
            <w:bottom w:val="none" w:sz="0" w:space="0" w:color="auto"/>
            <w:right w:val="none" w:sz="0" w:space="0" w:color="auto"/>
          </w:divBdr>
        </w:div>
        <w:div w:id="1379012229">
          <w:marLeft w:val="480"/>
          <w:marRight w:val="0"/>
          <w:marTop w:val="0"/>
          <w:marBottom w:val="0"/>
          <w:divBdr>
            <w:top w:val="none" w:sz="0" w:space="0" w:color="auto"/>
            <w:left w:val="none" w:sz="0" w:space="0" w:color="auto"/>
            <w:bottom w:val="none" w:sz="0" w:space="0" w:color="auto"/>
            <w:right w:val="none" w:sz="0" w:space="0" w:color="auto"/>
          </w:divBdr>
        </w:div>
        <w:div w:id="595595413">
          <w:marLeft w:val="480"/>
          <w:marRight w:val="0"/>
          <w:marTop w:val="0"/>
          <w:marBottom w:val="0"/>
          <w:divBdr>
            <w:top w:val="none" w:sz="0" w:space="0" w:color="auto"/>
            <w:left w:val="none" w:sz="0" w:space="0" w:color="auto"/>
            <w:bottom w:val="none" w:sz="0" w:space="0" w:color="auto"/>
            <w:right w:val="none" w:sz="0" w:space="0" w:color="auto"/>
          </w:divBdr>
        </w:div>
        <w:div w:id="602148691">
          <w:marLeft w:val="480"/>
          <w:marRight w:val="0"/>
          <w:marTop w:val="0"/>
          <w:marBottom w:val="0"/>
          <w:divBdr>
            <w:top w:val="none" w:sz="0" w:space="0" w:color="auto"/>
            <w:left w:val="none" w:sz="0" w:space="0" w:color="auto"/>
            <w:bottom w:val="none" w:sz="0" w:space="0" w:color="auto"/>
            <w:right w:val="none" w:sz="0" w:space="0" w:color="auto"/>
          </w:divBdr>
        </w:div>
        <w:div w:id="2011909015">
          <w:marLeft w:val="480"/>
          <w:marRight w:val="0"/>
          <w:marTop w:val="0"/>
          <w:marBottom w:val="0"/>
          <w:divBdr>
            <w:top w:val="none" w:sz="0" w:space="0" w:color="auto"/>
            <w:left w:val="none" w:sz="0" w:space="0" w:color="auto"/>
            <w:bottom w:val="none" w:sz="0" w:space="0" w:color="auto"/>
            <w:right w:val="none" w:sz="0" w:space="0" w:color="auto"/>
          </w:divBdr>
        </w:div>
        <w:div w:id="2024891498">
          <w:marLeft w:val="480"/>
          <w:marRight w:val="0"/>
          <w:marTop w:val="0"/>
          <w:marBottom w:val="0"/>
          <w:divBdr>
            <w:top w:val="none" w:sz="0" w:space="0" w:color="auto"/>
            <w:left w:val="none" w:sz="0" w:space="0" w:color="auto"/>
            <w:bottom w:val="none" w:sz="0" w:space="0" w:color="auto"/>
            <w:right w:val="none" w:sz="0" w:space="0" w:color="auto"/>
          </w:divBdr>
        </w:div>
        <w:div w:id="1249147263">
          <w:marLeft w:val="480"/>
          <w:marRight w:val="0"/>
          <w:marTop w:val="0"/>
          <w:marBottom w:val="0"/>
          <w:divBdr>
            <w:top w:val="none" w:sz="0" w:space="0" w:color="auto"/>
            <w:left w:val="none" w:sz="0" w:space="0" w:color="auto"/>
            <w:bottom w:val="none" w:sz="0" w:space="0" w:color="auto"/>
            <w:right w:val="none" w:sz="0" w:space="0" w:color="auto"/>
          </w:divBdr>
        </w:div>
        <w:div w:id="415396691">
          <w:marLeft w:val="480"/>
          <w:marRight w:val="0"/>
          <w:marTop w:val="0"/>
          <w:marBottom w:val="0"/>
          <w:divBdr>
            <w:top w:val="none" w:sz="0" w:space="0" w:color="auto"/>
            <w:left w:val="none" w:sz="0" w:space="0" w:color="auto"/>
            <w:bottom w:val="none" w:sz="0" w:space="0" w:color="auto"/>
            <w:right w:val="none" w:sz="0" w:space="0" w:color="auto"/>
          </w:divBdr>
        </w:div>
        <w:div w:id="1859851958">
          <w:marLeft w:val="480"/>
          <w:marRight w:val="0"/>
          <w:marTop w:val="0"/>
          <w:marBottom w:val="0"/>
          <w:divBdr>
            <w:top w:val="none" w:sz="0" w:space="0" w:color="auto"/>
            <w:left w:val="none" w:sz="0" w:space="0" w:color="auto"/>
            <w:bottom w:val="none" w:sz="0" w:space="0" w:color="auto"/>
            <w:right w:val="none" w:sz="0" w:space="0" w:color="auto"/>
          </w:divBdr>
        </w:div>
        <w:div w:id="1576088860">
          <w:marLeft w:val="480"/>
          <w:marRight w:val="0"/>
          <w:marTop w:val="0"/>
          <w:marBottom w:val="0"/>
          <w:divBdr>
            <w:top w:val="none" w:sz="0" w:space="0" w:color="auto"/>
            <w:left w:val="none" w:sz="0" w:space="0" w:color="auto"/>
            <w:bottom w:val="none" w:sz="0" w:space="0" w:color="auto"/>
            <w:right w:val="none" w:sz="0" w:space="0" w:color="auto"/>
          </w:divBdr>
        </w:div>
        <w:div w:id="82916238">
          <w:marLeft w:val="480"/>
          <w:marRight w:val="0"/>
          <w:marTop w:val="0"/>
          <w:marBottom w:val="0"/>
          <w:divBdr>
            <w:top w:val="none" w:sz="0" w:space="0" w:color="auto"/>
            <w:left w:val="none" w:sz="0" w:space="0" w:color="auto"/>
            <w:bottom w:val="none" w:sz="0" w:space="0" w:color="auto"/>
            <w:right w:val="none" w:sz="0" w:space="0" w:color="auto"/>
          </w:divBdr>
        </w:div>
        <w:div w:id="1460103936">
          <w:marLeft w:val="480"/>
          <w:marRight w:val="0"/>
          <w:marTop w:val="0"/>
          <w:marBottom w:val="0"/>
          <w:divBdr>
            <w:top w:val="none" w:sz="0" w:space="0" w:color="auto"/>
            <w:left w:val="none" w:sz="0" w:space="0" w:color="auto"/>
            <w:bottom w:val="none" w:sz="0" w:space="0" w:color="auto"/>
            <w:right w:val="none" w:sz="0" w:space="0" w:color="auto"/>
          </w:divBdr>
        </w:div>
        <w:div w:id="181169515">
          <w:marLeft w:val="480"/>
          <w:marRight w:val="0"/>
          <w:marTop w:val="0"/>
          <w:marBottom w:val="0"/>
          <w:divBdr>
            <w:top w:val="none" w:sz="0" w:space="0" w:color="auto"/>
            <w:left w:val="none" w:sz="0" w:space="0" w:color="auto"/>
            <w:bottom w:val="none" w:sz="0" w:space="0" w:color="auto"/>
            <w:right w:val="none" w:sz="0" w:space="0" w:color="auto"/>
          </w:divBdr>
        </w:div>
        <w:div w:id="1446731047">
          <w:marLeft w:val="480"/>
          <w:marRight w:val="0"/>
          <w:marTop w:val="0"/>
          <w:marBottom w:val="0"/>
          <w:divBdr>
            <w:top w:val="none" w:sz="0" w:space="0" w:color="auto"/>
            <w:left w:val="none" w:sz="0" w:space="0" w:color="auto"/>
            <w:bottom w:val="none" w:sz="0" w:space="0" w:color="auto"/>
            <w:right w:val="none" w:sz="0" w:space="0" w:color="auto"/>
          </w:divBdr>
        </w:div>
        <w:div w:id="852307617">
          <w:marLeft w:val="480"/>
          <w:marRight w:val="0"/>
          <w:marTop w:val="0"/>
          <w:marBottom w:val="0"/>
          <w:divBdr>
            <w:top w:val="none" w:sz="0" w:space="0" w:color="auto"/>
            <w:left w:val="none" w:sz="0" w:space="0" w:color="auto"/>
            <w:bottom w:val="none" w:sz="0" w:space="0" w:color="auto"/>
            <w:right w:val="none" w:sz="0" w:space="0" w:color="auto"/>
          </w:divBdr>
        </w:div>
        <w:div w:id="1520848920">
          <w:marLeft w:val="480"/>
          <w:marRight w:val="0"/>
          <w:marTop w:val="0"/>
          <w:marBottom w:val="0"/>
          <w:divBdr>
            <w:top w:val="none" w:sz="0" w:space="0" w:color="auto"/>
            <w:left w:val="none" w:sz="0" w:space="0" w:color="auto"/>
            <w:bottom w:val="none" w:sz="0" w:space="0" w:color="auto"/>
            <w:right w:val="none" w:sz="0" w:space="0" w:color="auto"/>
          </w:divBdr>
        </w:div>
        <w:div w:id="980890221">
          <w:marLeft w:val="480"/>
          <w:marRight w:val="0"/>
          <w:marTop w:val="0"/>
          <w:marBottom w:val="0"/>
          <w:divBdr>
            <w:top w:val="none" w:sz="0" w:space="0" w:color="auto"/>
            <w:left w:val="none" w:sz="0" w:space="0" w:color="auto"/>
            <w:bottom w:val="none" w:sz="0" w:space="0" w:color="auto"/>
            <w:right w:val="none" w:sz="0" w:space="0" w:color="auto"/>
          </w:divBdr>
        </w:div>
        <w:div w:id="377946224">
          <w:marLeft w:val="480"/>
          <w:marRight w:val="0"/>
          <w:marTop w:val="0"/>
          <w:marBottom w:val="0"/>
          <w:divBdr>
            <w:top w:val="none" w:sz="0" w:space="0" w:color="auto"/>
            <w:left w:val="none" w:sz="0" w:space="0" w:color="auto"/>
            <w:bottom w:val="none" w:sz="0" w:space="0" w:color="auto"/>
            <w:right w:val="none" w:sz="0" w:space="0" w:color="auto"/>
          </w:divBdr>
        </w:div>
        <w:div w:id="1298683071">
          <w:marLeft w:val="480"/>
          <w:marRight w:val="0"/>
          <w:marTop w:val="0"/>
          <w:marBottom w:val="0"/>
          <w:divBdr>
            <w:top w:val="none" w:sz="0" w:space="0" w:color="auto"/>
            <w:left w:val="none" w:sz="0" w:space="0" w:color="auto"/>
            <w:bottom w:val="none" w:sz="0" w:space="0" w:color="auto"/>
            <w:right w:val="none" w:sz="0" w:space="0" w:color="auto"/>
          </w:divBdr>
        </w:div>
        <w:div w:id="933170555">
          <w:marLeft w:val="480"/>
          <w:marRight w:val="0"/>
          <w:marTop w:val="0"/>
          <w:marBottom w:val="0"/>
          <w:divBdr>
            <w:top w:val="none" w:sz="0" w:space="0" w:color="auto"/>
            <w:left w:val="none" w:sz="0" w:space="0" w:color="auto"/>
            <w:bottom w:val="none" w:sz="0" w:space="0" w:color="auto"/>
            <w:right w:val="none" w:sz="0" w:space="0" w:color="auto"/>
          </w:divBdr>
        </w:div>
        <w:div w:id="553276943">
          <w:marLeft w:val="480"/>
          <w:marRight w:val="0"/>
          <w:marTop w:val="0"/>
          <w:marBottom w:val="0"/>
          <w:divBdr>
            <w:top w:val="none" w:sz="0" w:space="0" w:color="auto"/>
            <w:left w:val="none" w:sz="0" w:space="0" w:color="auto"/>
            <w:bottom w:val="none" w:sz="0" w:space="0" w:color="auto"/>
            <w:right w:val="none" w:sz="0" w:space="0" w:color="auto"/>
          </w:divBdr>
        </w:div>
        <w:div w:id="434401320">
          <w:marLeft w:val="480"/>
          <w:marRight w:val="0"/>
          <w:marTop w:val="0"/>
          <w:marBottom w:val="0"/>
          <w:divBdr>
            <w:top w:val="none" w:sz="0" w:space="0" w:color="auto"/>
            <w:left w:val="none" w:sz="0" w:space="0" w:color="auto"/>
            <w:bottom w:val="none" w:sz="0" w:space="0" w:color="auto"/>
            <w:right w:val="none" w:sz="0" w:space="0" w:color="auto"/>
          </w:divBdr>
        </w:div>
        <w:div w:id="1203126847">
          <w:marLeft w:val="480"/>
          <w:marRight w:val="0"/>
          <w:marTop w:val="0"/>
          <w:marBottom w:val="0"/>
          <w:divBdr>
            <w:top w:val="none" w:sz="0" w:space="0" w:color="auto"/>
            <w:left w:val="none" w:sz="0" w:space="0" w:color="auto"/>
            <w:bottom w:val="none" w:sz="0" w:space="0" w:color="auto"/>
            <w:right w:val="none" w:sz="0" w:space="0" w:color="auto"/>
          </w:divBdr>
        </w:div>
        <w:div w:id="17006249">
          <w:marLeft w:val="480"/>
          <w:marRight w:val="0"/>
          <w:marTop w:val="0"/>
          <w:marBottom w:val="0"/>
          <w:divBdr>
            <w:top w:val="none" w:sz="0" w:space="0" w:color="auto"/>
            <w:left w:val="none" w:sz="0" w:space="0" w:color="auto"/>
            <w:bottom w:val="none" w:sz="0" w:space="0" w:color="auto"/>
            <w:right w:val="none" w:sz="0" w:space="0" w:color="auto"/>
          </w:divBdr>
        </w:div>
        <w:div w:id="1420251263">
          <w:marLeft w:val="480"/>
          <w:marRight w:val="0"/>
          <w:marTop w:val="0"/>
          <w:marBottom w:val="0"/>
          <w:divBdr>
            <w:top w:val="none" w:sz="0" w:space="0" w:color="auto"/>
            <w:left w:val="none" w:sz="0" w:space="0" w:color="auto"/>
            <w:bottom w:val="none" w:sz="0" w:space="0" w:color="auto"/>
            <w:right w:val="none" w:sz="0" w:space="0" w:color="auto"/>
          </w:divBdr>
        </w:div>
        <w:div w:id="1037004800">
          <w:marLeft w:val="480"/>
          <w:marRight w:val="0"/>
          <w:marTop w:val="0"/>
          <w:marBottom w:val="0"/>
          <w:divBdr>
            <w:top w:val="none" w:sz="0" w:space="0" w:color="auto"/>
            <w:left w:val="none" w:sz="0" w:space="0" w:color="auto"/>
            <w:bottom w:val="none" w:sz="0" w:space="0" w:color="auto"/>
            <w:right w:val="none" w:sz="0" w:space="0" w:color="auto"/>
          </w:divBdr>
        </w:div>
        <w:div w:id="1750229863">
          <w:marLeft w:val="480"/>
          <w:marRight w:val="0"/>
          <w:marTop w:val="0"/>
          <w:marBottom w:val="0"/>
          <w:divBdr>
            <w:top w:val="none" w:sz="0" w:space="0" w:color="auto"/>
            <w:left w:val="none" w:sz="0" w:space="0" w:color="auto"/>
            <w:bottom w:val="none" w:sz="0" w:space="0" w:color="auto"/>
            <w:right w:val="none" w:sz="0" w:space="0" w:color="auto"/>
          </w:divBdr>
        </w:div>
      </w:divsChild>
    </w:div>
    <w:div w:id="2111466754">
      <w:bodyDiv w:val="1"/>
      <w:marLeft w:val="0"/>
      <w:marRight w:val="0"/>
      <w:marTop w:val="0"/>
      <w:marBottom w:val="0"/>
      <w:divBdr>
        <w:top w:val="none" w:sz="0" w:space="0" w:color="auto"/>
        <w:left w:val="none" w:sz="0" w:space="0" w:color="auto"/>
        <w:bottom w:val="none" w:sz="0" w:space="0" w:color="auto"/>
        <w:right w:val="none" w:sz="0" w:space="0" w:color="auto"/>
      </w:divBdr>
    </w:div>
    <w:div w:id="2116248552">
      <w:bodyDiv w:val="1"/>
      <w:marLeft w:val="0"/>
      <w:marRight w:val="0"/>
      <w:marTop w:val="0"/>
      <w:marBottom w:val="0"/>
      <w:divBdr>
        <w:top w:val="none" w:sz="0" w:space="0" w:color="auto"/>
        <w:left w:val="none" w:sz="0" w:space="0" w:color="auto"/>
        <w:bottom w:val="none" w:sz="0" w:space="0" w:color="auto"/>
        <w:right w:val="none" w:sz="0" w:space="0" w:color="auto"/>
      </w:divBdr>
    </w:div>
    <w:div w:id="2116904509">
      <w:bodyDiv w:val="1"/>
      <w:marLeft w:val="0"/>
      <w:marRight w:val="0"/>
      <w:marTop w:val="0"/>
      <w:marBottom w:val="0"/>
      <w:divBdr>
        <w:top w:val="none" w:sz="0" w:space="0" w:color="auto"/>
        <w:left w:val="none" w:sz="0" w:space="0" w:color="auto"/>
        <w:bottom w:val="none" w:sz="0" w:space="0" w:color="auto"/>
        <w:right w:val="none" w:sz="0" w:space="0" w:color="auto"/>
      </w:divBdr>
      <w:divsChild>
        <w:div w:id="157964356">
          <w:marLeft w:val="640"/>
          <w:marRight w:val="0"/>
          <w:marTop w:val="0"/>
          <w:marBottom w:val="0"/>
          <w:divBdr>
            <w:top w:val="none" w:sz="0" w:space="0" w:color="auto"/>
            <w:left w:val="none" w:sz="0" w:space="0" w:color="auto"/>
            <w:bottom w:val="none" w:sz="0" w:space="0" w:color="auto"/>
            <w:right w:val="none" w:sz="0" w:space="0" w:color="auto"/>
          </w:divBdr>
        </w:div>
        <w:div w:id="1221329271">
          <w:marLeft w:val="640"/>
          <w:marRight w:val="0"/>
          <w:marTop w:val="0"/>
          <w:marBottom w:val="0"/>
          <w:divBdr>
            <w:top w:val="none" w:sz="0" w:space="0" w:color="auto"/>
            <w:left w:val="none" w:sz="0" w:space="0" w:color="auto"/>
            <w:bottom w:val="none" w:sz="0" w:space="0" w:color="auto"/>
            <w:right w:val="none" w:sz="0" w:space="0" w:color="auto"/>
          </w:divBdr>
        </w:div>
        <w:div w:id="1045329096">
          <w:marLeft w:val="640"/>
          <w:marRight w:val="0"/>
          <w:marTop w:val="0"/>
          <w:marBottom w:val="0"/>
          <w:divBdr>
            <w:top w:val="none" w:sz="0" w:space="0" w:color="auto"/>
            <w:left w:val="none" w:sz="0" w:space="0" w:color="auto"/>
            <w:bottom w:val="none" w:sz="0" w:space="0" w:color="auto"/>
            <w:right w:val="none" w:sz="0" w:space="0" w:color="auto"/>
          </w:divBdr>
        </w:div>
        <w:div w:id="1247615707">
          <w:marLeft w:val="640"/>
          <w:marRight w:val="0"/>
          <w:marTop w:val="0"/>
          <w:marBottom w:val="0"/>
          <w:divBdr>
            <w:top w:val="none" w:sz="0" w:space="0" w:color="auto"/>
            <w:left w:val="none" w:sz="0" w:space="0" w:color="auto"/>
            <w:bottom w:val="none" w:sz="0" w:space="0" w:color="auto"/>
            <w:right w:val="none" w:sz="0" w:space="0" w:color="auto"/>
          </w:divBdr>
        </w:div>
        <w:div w:id="1467745272">
          <w:marLeft w:val="640"/>
          <w:marRight w:val="0"/>
          <w:marTop w:val="0"/>
          <w:marBottom w:val="0"/>
          <w:divBdr>
            <w:top w:val="none" w:sz="0" w:space="0" w:color="auto"/>
            <w:left w:val="none" w:sz="0" w:space="0" w:color="auto"/>
            <w:bottom w:val="none" w:sz="0" w:space="0" w:color="auto"/>
            <w:right w:val="none" w:sz="0" w:space="0" w:color="auto"/>
          </w:divBdr>
        </w:div>
        <w:div w:id="1156339861">
          <w:marLeft w:val="640"/>
          <w:marRight w:val="0"/>
          <w:marTop w:val="0"/>
          <w:marBottom w:val="0"/>
          <w:divBdr>
            <w:top w:val="none" w:sz="0" w:space="0" w:color="auto"/>
            <w:left w:val="none" w:sz="0" w:space="0" w:color="auto"/>
            <w:bottom w:val="none" w:sz="0" w:space="0" w:color="auto"/>
            <w:right w:val="none" w:sz="0" w:space="0" w:color="auto"/>
          </w:divBdr>
        </w:div>
        <w:div w:id="2091079897">
          <w:marLeft w:val="640"/>
          <w:marRight w:val="0"/>
          <w:marTop w:val="0"/>
          <w:marBottom w:val="0"/>
          <w:divBdr>
            <w:top w:val="none" w:sz="0" w:space="0" w:color="auto"/>
            <w:left w:val="none" w:sz="0" w:space="0" w:color="auto"/>
            <w:bottom w:val="none" w:sz="0" w:space="0" w:color="auto"/>
            <w:right w:val="none" w:sz="0" w:space="0" w:color="auto"/>
          </w:divBdr>
        </w:div>
        <w:div w:id="568000817">
          <w:marLeft w:val="640"/>
          <w:marRight w:val="0"/>
          <w:marTop w:val="0"/>
          <w:marBottom w:val="0"/>
          <w:divBdr>
            <w:top w:val="none" w:sz="0" w:space="0" w:color="auto"/>
            <w:left w:val="none" w:sz="0" w:space="0" w:color="auto"/>
            <w:bottom w:val="none" w:sz="0" w:space="0" w:color="auto"/>
            <w:right w:val="none" w:sz="0" w:space="0" w:color="auto"/>
          </w:divBdr>
        </w:div>
        <w:div w:id="912276128">
          <w:marLeft w:val="640"/>
          <w:marRight w:val="0"/>
          <w:marTop w:val="0"/>
          <w:marBottom w:val="0"/>
          <w:divBdr>
            <w:top w:val="none" w:sz="0" w:space="0" w:color="auto"/>
            <w:left w:val="none" w:sz="0" w:space="0" w:color="auto"/>
            <w:bottom w:val="none" w:sz="0" w:space="0" w:color="auto"/>
            <w:right w:val="none" w:sz="0" w:space="0" w:color="auto"/>
          </w:divBdr>
        </w:div>
        <w:div w:id="768693455">
          <w:marLeft w:val="640"/>
          <w:marRight w:val="0"/>
          <w:marTop w:val="0"/>
          <w:marBottom w:val="0"/>
          <w:divBdr>
            <w:top w:val="none" w:sz="0" w:space="0" w:color="auto"/>
            <w:left w:val="none" w:sz="0" w:space="0" w:color="auto"/>
            <w:bottom w:val="none" w:sz="0" w:space="0" w:color="auto"/>
            <w:right w:val="none" w:sz="0" w:space="0" w:color="auto"/>
          </w:divBdr>
        </w:div>
        <w:div w:id="851725993">
          <w:marLeft w:val="640"/>
          <w:marRight w:val="0"/>
          <w:marTop w:val="0"/>
          <w:marBottom w:val="0"/>
          <w:divBdr>
            <w:top w:val="none" w:sz="0" w:space="0" w:color="auto"/>
            <w:left w:val="none" w:sz="0" w:space="0" w:color="auto"/>
            <w:bottom w:val="none" w:sz="0" w:space="0" w:color="auto"/>
            <w:right w:val="none" w:sz="0" w:space="0" w:color="auto"/>
          </w:divBdr>
        </w:div>
        <w:div w:id="1329363643">
          <w:marLeft w:val="640"/>
          <w:marRight w:val="0"/>
          <w:marTop w:val="0"/>
          <w:marBottom w:val="0"/>
          <w:divBdr>
            <w:top w:val="none" w:sz="0" w:space="0" w:color="auto"/>
            <w:left w:val="none" w:sz="0" w:space="0" w:color="auto"/>
            <w:bottom w:val="none" w:sz="0" w:space="0" w:color="auto"/>
            <w:right w:val="none" w:sz="0" w:space="0" w:color="auto"/>
          </w:divBdr>
        </w:div>
        <w:div w:id="58021479">
          <w:marLeft w:val="640"/>
          <w:marRight w:val="0"/>
          <w:marTop w:val="0"/>
          <w:marBottom w:val="0"/>
          <w:divBdr>
            <w:top w:val="none" w:sz="0" w:space="0" w:color="auto"/>
            <w:left w:val="none" w:sz="0" w:space="0" w:color="auto"/>
            <w:bottom w:val="none" w:sz="0" w:space="0" w:color="auto"/>
            <w:right w:val="none" w:sz="0" w:space="0" w:color="auto"/>
          </w:divBdr>
        </w:div>
        <w:div w:id="1030951565">
          <w:marLeft w:val="640"/>
          <w:marRight w:val="0"/>
          <w:marTop w:val="0"/>
          <w:marBottom w:val="0"/>
          <w:divBdr>
            <w:top w:val="none" w:sz="0" w:space="0" w:color="auto"/>
            <w:left w:val="none" w:sz="0" w:space="0" w:color="auto"/>
            <w:bottom w:val="none" w:sz="0" w:space="0" w:color="auto"/>
            <w:right w:val="none" w:sz="0" w:space="0" w:color="auto"/>
          </w:divBdr>
        </w:div>
        <w:div w:id="811095066">
          <w:marLeft w:val="640"/>
          <w:marRight w:val="0"/>
          <w:marTop w:val="0"/>
          <w:marBottom w:val="0"/>
          <w:divBdr>
            <w:top w:val="none" w:sz="0" w:space="0" w:color="auto"/>
            <w:left w:val="none" w:sz="0" w:space="0" w:color="auto"/>
            <w:bottom w:val="none" w:sz="0" w:space="0" w:color="auto"/>
            <w:right w:val="none" w:sz="0" w:space="0" w:color="auto"/>
          </w:divBdr>
        </w:div>
        <w:div w:id="459687168">
          <w:marLeft w:val="640"/>
          <w:marRight w:val="0"/>
          <w:marTop w:val="0"/>
          <w:marBottom w:val="0"/>
          <w:divBdr>
            <w:top w:val="none" w:sz="0" w:space="0" w:color="auto"/>
            <w:left w:val="none" w:sz="0" w:space="0" w:color="auto"/>
            <w:bottom w:val="none" w:sz="0" w:space="0" w:color="auto"/>
            <w:right w:val="none" w:sz="0" w:space="0" w:color="auto"/>
          </w:divBdr>
        </w:div>
        <w:div w:id="1010722138">
          <w:marLeft w:val="640"/>
          <w:marRight w:val="0"/>
          <w:marTop w:val="0"/>
          <w:marBottom w:val="0"/>
          <w:divBdr>
            <w:top w:val="none" w:sz="0" w:space="0" w:color="auto"/>
            <w:left w:val="none" w:sz="0" w:space="0" w:color="auto"/>
            <w:bottom w:val="none" w:sz="0" w:space="0" w:color="auto"/>
            <w:right w:val="none" w:sz="0" w:space="0" w:color="auto"/>
          </w:divBdr>
        </w:div>
        <w:div w:id="1161115729">
          <w:marLeft w:val="640"/>
          <w:marRight w:val="0"/>
          <w:marTop w:val="0"/>
          <w:marBottom w:val="0"/>
          <w:divBdr>
            <w:top w:val="none" w:sz="0" w:space="0" w:color="auto"/>
            <w:left w:val="none" w:sz="0" w:space="0" w:color="auto"/>
            <w:bottom w:val="none" w:sz="0" w:space="0" w:color="auto"/>
            <w:right w:val="none" w:sz="0" w:space="0" w:color="auto"/>
          </w:divBdr>
        </w:div>
        <w:div w:id="231890769">
          <w:marLeft w:val="640"/>
          <w:marRight w:val="0"/>
          <w:marTop w:val="0"/>
          <w:marBottom w:val="0"/>
          <w:divBdr>
            <w:top w:val="none" w:sz="0" w:space="0" w:color="auto"/>
            <w:left w:val="none" w:sz="0" w:space="0" w:color="auto"/>
            <w:bottom w:val="none" w:sz="0" w:space="0" w:color="auto"/>
            <w:right w:val="none" w:sz="0" w:space="0" w:color="auto"/>
          </w:divBdr>
        </w:div>
        <w:div w:id="1059673608">
          <w:marLeft w:val="640"/>
          <w:marRight w:val="0"/>
          <w:marTop w:val="0"/>
          <w:marBottom w:val="0"/>
          <w:divBdr>
            <w:top w:val="none" w:sz="0" w:space="0" w:color="auto"/>
            <w:left w:val="none" w:sz="0" w:space="0" w:color="auto"/>
            <w:bottom w:val="none" w:sz="0" w:space="0" w:color="auto"/>
            <w:right w:val="none" w:sz="0" w:space="0" w:color="auto"/>
          </w:divBdr>
        </w:div>
        <w:div w:id="171454401">
          <w:marLeft w:val="640"/>
          <w:marRight w:val="0"/>
          <w:marTop w:val="0"/>
          <w:marBottom w:val="0"/>
          <w:divBdr>
            <w:top w:val="none" w:sz="0" w:space="0" w:color="auto"/>
            <w:left w:val="none" w:sz="0" w:space="0" w:color="auto"/>
            <w:bottom w:val="none" w:sz="0" w:space="0" w:color="auto"/>
            <w:right w:val="none" w:sz="0" w:space="0" w:color="auto"/>
          </w:divBdr>
        </w:div>
        <w:div w:id="380834514">
          <w:marLeft w:val="640"/>
          <w:marRight w:val="0"/>
          <w:marTop w:val="0"/>
          <w:marBottom w:val="0"/>
          <w:divBdr>
            <w:top w:val="none" w:sz="0" w:space="0" w:color="auto"/>
            <w:left w:val="none" w:sz="0" w:space="0" w:color="auto"/>
            <w:bottom w:val="none" w:sz="0" w:space="0" w:color="auto"/>
            <w:right w:val="none" w:sz="0" w:space="0" w:color="auto"/>
          </w:divBdr>
        </w:div>
        <w:div w:id="140006657">
          <w:marLeft w:val="640"/>
          <w:marRight w:val="0"/>
          <w:marTop w:val="0"/>
          <w:marBottom w:val="0"/>
          <w:divBdr>
            <w:top w:val="none" w:sz="0" w:space="0" w:color="auto"/>
            <w:left w:val="none" w:sz="0" w:space="0" w:color="auto"/>
            <w:bottom w:val="none" w:sz="0" w:space="0" w:color="auto"/>
            <w:right w:val="none" w:sz="0" w:space="0" w:color="auto"/>
          </w:divBdr>
        </w:div>
        <w:div w:id="373847645">
          <w:marLeft w:val="640"/>
          <w:marRight w:val="0"/>
          <w:marTop w:val="0"/>
          <w:marBottom w:val="0"/>
          <w:divBdr>
            <w:top w:val="none" w:sz="0" w:space="0" w:color="auto"/>
            <w:left w:val="none" w:sz="0" w:space="0" w:color="auto"/>
            <w:bottom w:val="none" w:sz="0" w:space="0" w:color="auto"/>
            <w:right w:val="none" w:sz="0" w:space="0" w:color="auto"/>
          </w:divBdr>
        </w:div>
        <w:div w:id="137453930">
          <w:marLeft w:val="640"/>
          <w:marRight w:val="0"/>
          <w:marTop w:val="0"/>
          <w:marBottom w:val="0"/>
          <w:divBdr>
            <w:top w:val="none" w:sz="0" w:space="0" w:color="auto"/>
            <w:left w:val="none" w:sz="0" w:space="0" w:color="auto"/>
            <w:bottom w:val="none" w:sz="0" w:space="0" w:color="auto"/>
            <w:right w:val="none" w:sz="0" w:space="0" w:color="auto"/>
          </w:divBdr>
        </w:div>
        <w:div w:id="1386679445">
          <w:marLeft w:val="640"/>
          <w:marRight w:val="0"/>
          <w:marTop w:val="0"/>
          <w:marBottom w:val="0"/>
          <w:divBdr>
            <w:top w:val="none" w:sz="0" w:space="0" w:color="auto"/>
            <w:left w:val="none" w:sz="0" w:space="0" w:color="auto"/>
            <w:bottom w:val="none" w:sz="0" w:space="0" w:color="auto"/>
            <w:right w:val="none" w:sz="0" w:space="0" w:color="auto"/>
          </w:divBdr>
        </w:div>
        <w:div w:id="1145584322">
          <w:marLeft w:val="640"/>
          <w:marRight w:val="0"/>
          <w:marTop w:val="0"/>
          <w:marBottom w:val="0"/>
          <w:divBdr>
            <w:top w:val="none" w:sz="0" w:space="0" w:color="auto"/>
            <w:left w:val="none" w:sz="0" w:space="0" w:color="auto"/>
            <w:bottom w:val="none" w:sz="0" w:space="0" w:color="auto"/>
            <w:right w:val="none" w:sz="0" w:space="0" w:color="auto"/>
          </w:divBdr>
        </w:div>
        <w:div w:id="799424112">
          <w:marLeft w:val="640"/>
          <w:marRight w:val="0"/>
          <w:marTop w:val="0"/>
          <w:marBottom w:val="0"/>
          <w:divBdr>
            <w:top w:val="none" w:sz="0" w:space="0" w:color="auto"/>
            <w:left w:val="none" w:sz="0" w:space="0" w:color="auto"/>
            <w:bottom w:val="none" w:sz="0" w:space="0" w:color="auto"/>
            <w:right w:val="none" w:sz="0" w:space="0" w:color="auto"/>
          </w:divBdr>
        </w:div>
        <w:div w:id="1610234935">
          <w:marLeft w:val="640"/>
          <w:marRight w:val="0"/>
          <w:marTop w:val="0"/>
          <w:marBottom w:val="0"/>
          <w:divBdr>
            <w:top w:val="none" w:sz="0" w:space="0" w:color="auto"/>
            <w:left w:val="none" w:sz="0" w:space="0" w:color="auto"/>
            <w:bottom w:val="none" w:sz="0" w:space="0" w:color="auto"/>
            <w:right w:val="none" w:sz="0" w:space="0" w:color="auto"/>
          </w:divBdr>
        </w:div>
        <w:div w:id="608464885">
          <w:marLeft w:val="640"/>
          <w:marRight w:val="0"/>
          <w:marTop w:val="0"/>
          <w:marBottom w:val="0"/>
          <w:divBdr>
            <w:top w:val="none" w:sz="0" w:space="0" w:color="auto"/>
            <w:left w:val="none" w:sz="0" w:space="0" w:color="auto"/>
            <w:bottom w:val="none" w:sz="0" w:space="0" w:color="auto"/>
            <w:right w:val="none" w:sz="0" w:space="0" w:color="auto"/>
          </w:divBdr>
        </w:div>
        <w:div w:id="1139028444">
          <w:marLeft w:val="640"/>
          <w:marRight w:val="0"/>
          <w:marTop w:val="0"/>
          <w:marBottom w:val="0"/>
          <w:divBdr>
            <w:top w:val="none" w:sz="0" w:space="0" w:color="auto"/>
            <w:left w:val="none" w:sz="0" w:space="0" w:color="auto"/>
            <w:bottom w:val="none" w:sz="0" w:space="0" w:color="auto"/>
            <w:right w:val="none" w:sz="0" w:space="0" w:color="auto"/>
          </w:divBdr>
        </w:div>
        <w:div w:id="1633831413">
          <w:marLeft w:val="640"/>
          <w:marRight w:val="0"/>
          <w:marTop w:val="0"/>
          <w:marBottom w:val="0"/>
          <w:divBdr>
            <w:top w:val="none" w:sz="0" w:space="0" w:color="auto"/>
            <w:left w:val="none" w:sz="0" w:space="0" w:color="auto"/>
            <w:bottom w:val="none" w:sz="0" w:space="0" w:color="auto"/>
            <w:right w:val="none" w:sz="0" w:space="0" w:color="auto"/>
          </w:divBdr>
        </w:div>
        <w:div w:id="1248423528">
          <w:marLeft w:val="640"/>
          <w:marRight w:val="0"/>
          <w:marTop w:val="0"/>
          <w:marBottom w:val="0"/>
          <w:divBdr>
            <w:top w:val="none" w:sz="0" w:space="0" w:color="auto"/>
            <w:left w:val="none" w:sz="0" w:space="0" w:color="auto"/>
            <w:bottom w:val="none" w:sz="0" w:space="0" w:color="auto"/>
            <w:right w:val="none" w:sz="0" w:space="0" w:color="auto"/>
          </w:divBdr>
        </w:div>
        <w:div w:id="742025519">
          <w:marLeft w:val="640"/>
          <w:marRight w:val="0"/>
          <w:marTop w:val="0"/>
          <w:marBottom w:val="0"/>
          <w:divBdr>
            <w:top w:val="none" w:sz="0" w:space="0" w:color="auto"/>
            <w:left w:val="none" w:sz="0" w:space="0" w:color="auto"/>
            <w:bottom w:val="none" w:sz="0" w:space="0" w:color="auto"/>
            <w:right w:val="none" w:sz="0" w:space="0" w:color="auto"/>
          </w:divBdr>
        </w:div>
        <w:div w:id="1357806827">
          <w:marLeft w:val="640"/>
          <w:marRight w:val="0"/>
          <w:marTop w:val="0"/>
          <w:marBottom w:val="0"/>
          <w:divBdr>
            <w:top w:val="none" w:sz="0" w:space="0" w:color="auto"/>
            <w:left w:val="none" w:sz="0" w:space="0" w:color="auto"/>
            <w:bottom w:val="none" w:sz="0" w:space="0" w:color="auto"/>
            <w:right w:val="none" w:sz="0" w:space="0" w:color="auto"/>
          </w:divBdr>
        </w:div>
        <w:div w:id="1671591709">
          <w:marLeft w:val="640"/>
          <w:marRight w:val="0"/>
          <w:marTop w:val="0"/>
          <w:marBottom w:val="0"/>
          <w:divBdr>
            <w:top w:val="none" w:sz="0" w:space="0" w:color="auto"/>
            <w:left w:val="none" w:sz="0" w:space="0" w:color="auto"/>
            <w:bottom w:val="none" w:sz="0" w:space="0" w:color="auto"/>
            <w:right w:val="none" w:sz="0" w:space="0" w:color="auto"/>
          </w:divBdr>
        </w:div>
        <w:div w:id="1200431078">
          <w:marLeft w:val="640"/>
          <w:marRight w:val="0"/>
          <w:marTop w:val="0"/>
          <w:marBottom w:val="0"/>
          <w:divBdr>
            <w:top w:val="none" w:sz="0" w:space="0" w:color="auto"/>
            <w:left w:val="none" w:sz="0" w:space="0" w:color="auto"/>
            <w:bottom w:val="none" w:sz="0" w:space="0" w:color="auto"/>
            <w:right w:val="none" w:sz="0" w:space="0" w:color="auto"/>
          </w:divBdr>
        </w:div>
        <w:div w:id="982194870">
          <w:marLeft w:val="640"/>
          <w:marRight w:val="0"/>
          <w:marTop w:val="0"/>
          <w:marBottom w:val="0"/>
          <w:divBdr>
            <w:top w:val="none" w:sz="0" w:space="0" w:color="auto"/>
            <w:left w:val="none" w:sz="0" w:space="0" w:color="auto"/>
            <w:bottom w:val="none" w:sz="0" w:space="0" w:color="auto"/>
            <w:right w:val="none" w:sz="0" w:space="0" w:color="auto"/>
          </w:divBdr>
        </w:div>
        <w:div w:id="945623331">
          <w:marLeft w:val="640"/>
          <w:marRight w:val="0"/>
          <w:marTop w:val="0"/>
          <w:marBottom w:val="0"/>
          <w:divBdr>
            <w:top w:val="none" w:sz="0" w:space="0" w:color="auto"/>
            <w:left w:val="none" w:sz="0" w:space="0" w:color="auto"/>
            <w:bottom w:val="none" w:sz="0" w:space="0" w:color="auto"/>
            <w:right w:val="none" w:sz="0" w:space="0" w:color="auto"/>
          </w:divBdr>
        </w:div>
        <w:div w:id="1736204302">
          <w:marLeft w:val="640"/>
          <w:marRight w:val="0"/>
          <w:marTop w:val="0"/>
          <w:marBottom w:val="0"/>
          <w:divBdr>
            <w:top w:val="none" w:sz="0" w:space="0" w:color="auto"/>
            <w:left w:val="none" w:sz="0" w:space="0" w:color="auto"/>
            <w:bottom w:val="none" w:sz="0" w:space="0" w:color="auto"/>
            <w:right w:val="none" w:sz="0" w:space="0" w:color="auto"/>
          </w:divBdr>
        </w:div>
        <w:div w:id="277297772">
          <w:marLeft w:val="640"/>
          <w:marRight w:val="0"/>
          <w:marTop w:val="0"/>
          <w:marBottom w:val="0"/>
          <w:divBdr>
            <w:top w:val="none" w:sz="0" w:space="0" w:color="auto"/>
            <w:left w:val="none" w:sz="0" w:space="0" w:color="auto"/>
            <w:bottom w:val="none" w:sz="0" w:space="0" w:color="auto"/>
            <w:right w:val="none" w:sz="0" w:space="0" w:color="auto"/>
          </w:divBdr>
        </w:div>
        <w:div w:id="1479344160">
          <w:marLeft w:val="640"/>
          <w:marRight w:val="0"/>
          <w:marTop w:val="0"/>
          <w:marBottom w:val="0"/>
          <w:divBdr>
            <w:top w:val="none" w:sz="0" w:space="0" w:color="auto"/>
            <w:left w:val="none" w:sz="0" w:space="0" w:color="auto"/>
            <w:bottom w:val="none" w:sz="0" w:space="0" w:color="auto"/>
            <w:right w:val="none" w:sz="0" w:space="0" w:color="auto"/>
          </w:divBdr>
        </w:div>
        <w:div w:id="1325284772">
          <w:marLeft w:val="640"/>
          <w:marRight w:val="0"/>
          <w:marTop w:val="0"/>
          <w:marBottom w:val="0"/>
          <w:divBdr>
            <w:top w:val="none" w:sz="0" w:space="0" w:color="auto"/>
            <w:left w:val="none" w:sz="0" w:space="0" w:color="auto"/>
            <w:bottom w:val="none" w:sz="0" w:space="0" w:color="auto"/>
            <w:right w:val="none" w:sz="0" w:space="0" w:color="auto"/>
          </w:divBdr>
        </w:div>
        <w:div w:id="1137920243">
          <w:marLeft w:val="640"/>
          <w:marRight w:val="0"/>
          <w:marTop w:val="0"/>
          <w:marBottom w:val="0"/>
          <w:divBdr>
            <w:top w:val="none" w:sz="0" w:space="0" w:color="auto"/>
            <w:left w:val="none" w:sz="0" w:space="0" w:color="auto"/>
            <w:bottom w:val="none" w:sz="0" w:space="0" w:color="auto"/>
            <w:right w:val="none" w:sz="0" w:space="0" w:color="auto"/>
          </w:divBdr>
        </w:div>
        <w:div w:id="1084493996">
          <w:marLeft w:val="640"/>
          <w:marRight w:val="0"/>
          <w:marTop w:val="0"/>
          <w:marBottom w:val="0"/>
          <w:divBdr>
            <w:top w:val="none" w:sz="0" w:space="0" w:color="auto"/>
            <w:left w:val="none" w:sz="0" w:space="0" w:color="auto"/>
            <w:bottom w:val="none" w:sz="0" w:space="0" w:color="auto"/>
            <w:right w:val="none" w:sz="0" w:space="0" w:color="auto"/>
          </w:divBdr>
        </w:div>
        <w:div w:id="274676962">
          <w:marLeft w:val="640"/>
          <w:marRight w:val="0"/>
          <w:marTop w:val="0"/>
          <w:marBottom w:val="0"/>
          <w:divBdr>
            <w:top w:val="none" w:sz="0" w:space="0" w:color="auto"/>
            <w:left w:val="none" w:sz="0" w:space="0" w:color="auto"/>
            <w:bottom w:val="none" w:sz="0" w:space="0" w:color="auto"/>
            <w:right w:val="none" w:sz="0" w:space="0" w:color="auto"/>
          </w:divBdr>
        </w:div>
        <w:div w:id="824786442">
          <w:marLeft w:val="640"/>
          <w:marRight w:val="0"/>
          <w:marTop w:val="0"/>
          <w:marBottom w:val="0"/>
          <w:divBdr>
            <w:top w:val="none" w:sz="0" w:space="0" w:color="auto"/>
            <w:left w:val="none" w:sz="0" w:space="0" w:color="auto"/>
            <w:bottom w:val="none" w:sz="0" w:space="0" w:color="auto"/>
            <w:right w:val="none" w:sz="0" w:space="0" w:color="auto"/>
          </w:divBdr>
        </w:div>
        <w:div w:id="498884886">
          <w:marLeft w:val="640"/>
          <w:marRight w:val="0"/>
          <w:marTop w:val="0"/>
          <w:marBottom w:val="0"/>
          <w:divBdr>
            <w:top w:val="none" w:sz="0" w:space="0" w:color="auto"/>
            <w:left w:val="none" w:sz="0" w:space="0" w:color="auto"/>
            <w:bottom w:val="none" w:sz="0" w:space="0" w:color="auto"/>
            <w:right w:val="none" w:sz="0" w:space="0" w:color="auto"/>
          </w:divBdr>
        </w:div>
        <w:div w:id="998004096">
          <w:marLeft w:val="640"/>
          <w:marRight w:val="0"/>
          <w:marTop w:val="0"/>
          <w:marBottom w:val="0"/>
          <w:divBdr>
            <w:top w:val="none" w:sz="0" w:space="0" w:color="auto"/>
            <w:left w:val="none" w:sz="0" w:space="0" w:color="auto"/>
            <w:bottom w:val="none" w:sz="0" w:space="0" w:color="auto"/>
            <w:right w:val="none" w:sz="0" w:space="0" w:color="auto"/>
          </w:divBdr>
        </w:div>
        <w:div w:id="612439323">
          <w:marLeft w:val="640"/>
          <w:marRight w:val="0"/>
          <w:marTop w:val="0"/>
          <w:marBottom w:val="0"/>
          <w:divBdr>
            <w:top w:val="none" w:sz="0" w:space="0" w:color="auto"/>
            <w:left w:val="none" w:sz="0" w:space="0" w:color="auto"/>
            <w:bottom w:val="none" w:sz="0" w:space="0" w:color="auto"/>
            <w:right w:val="none" w:sz="0" w:space="0" w:color="auto"/>
          </w:divBdr>
        </w:div>
        <w:div w:id="1080177820">
          <w:marLeft w:val="640"/>
          <w:marRight w:val="0"/>
          <w:marTop w:val="0"/>
          <w:marBottom w:val="0"/>
          <w:divBdr>
            <w:top w:val="none" w:sz="0" w:space="0" w:color="auto"/>
            <w:left w:val="none" w:sz="0" w:space="0" w:color="auto"/>
            <w:bottom w:val="none" w:sz="0" w:space="0" w:color="auto"/>
            <w:right w:val="none" w:sz="0" w:space="0" w:color="auto"/>
          </w:divBdr>
        </w:div>
        <w:div w:id="1705789790">
          <w:marLeft w:val="640"/>
          <w:marRight w:val="0"/>
          <w:marTop w:val="0"/>
          <w:marBottom w:val="0"/>
          <w:divBdr>
            <w:top w:val="none" w:sz="0" w:space="0" w:color="auto"/>
            <w:left w:val="none" w:sz="0" w:space="0" w:color="auto"/>
            <w:bottom w:val="none" w:sz="0" w:space="0" w:color="auto"/>
            <w:right w:val="none" w:sz="0" w:space="0" w:color="auto"/>
          </w:divBdr>
        </w:div>
        <w:div w:id="960771982">
          <w:marLeft w:val="640"/>
          <w:marRight w:val="0"/>
          <w:marTop w:val="0"/>
          <w:marBottom w:val="0"/>
          <w:divBdr>
            <w:top w:val="none" w:sz="0" w:space="0" w:color="auto"/>
            <w:left w:val="none" w:sz="0" w:space="0" w:color="auto"/>
            <w:bottom w:val="none" w:sz="0" w:space="0" w:color="auto"/>
            <w:right w:val="none" w:sz="0" w:space="0" w:color="auto"/>
          </w:divBdr>
        </w:div>
        <w:div w:id="1323848584">
          <w:marLeft w:val="640"/>
          <w:marRight w:val="0"/>
          <w:marTop w:val="0"/>
          <w:marBottom w:val="0"/>
          <w:divBdr>
            <w:top w:val="none" w:sz="0" w:space="0" w:color="auto"/>
            <w:left w:val="none" w:sz="0" w:space="0" w:color="auto"/>
            <w:bottom w:val="none" w:sz="0" w:space="0" w:color="auto"/>
            <w:right w:val="none" w:sz="0" w:space="0" w:color="auto"/>
          </w:divBdr>
        </w:div>
        <w:div w:id="664017528">
          <w:marLeft w:val="640"/>
          <w:marRight w:val="0"/>
          <w:marTop w:val="0"/>
          <w:marBottom w:val="0"/>
          <w:divBdr>
            <w:top w:val="none" w:sz="0" w:space="0" w:color="auto"/>
            <w:left w:val="none" w:sz="0" w:space="0" w:color="auto"/>
            <w:bottom w:val="none" w:sz="0" w:space="0" w:color="auto"/>
            <w:right w:val="none" w:sz="0" w:space="0" w:color="auto"/>
          </w:divBdr>
        </w:div>
        <w:div w:id="31654894">
          <w:marLeft w:val="640"/>
          <w:marRight w:val="0"/>
          <w:marTop w:val="0"/>
          <w:marBottom w:val="0"/>
          <w:divBdr>
            <w:top w:val="none" w:sz="0" w:space="0" w:color="auto"/>
            <w:left w:val="none" w:sz="0" w:space="0" w:color="auto"/>
            <w:bottom w:val="none" w:sz="0" w:space="0" w:color="auto"/>
            <w:right w:val="none" w:sz="0" w:space="0" w:color="auto"/>
          </w:divBdr>
        </w:div>
        <w:div w:id="1472333656">
          <w:marLeft w:val="640"/>
          <w:marRight w:val="0"/>
          <w:marTop w:val="0"/>
          <w:marBottom w:val="0"/>
          <w:divBdr>
            <w:top w:val="none" w:sz="0" w:space="0" w:color="auto"/>
            <w:left w:val="none" w:sz="0" w:space="0" w:color="auto"/>
            <w:bottom w:val="none" w:sz="0" w:space="0" w:color="auto"/>
            <w:right w:val="none" w:sz="0" w:space="0" w:color="auto"/>
          </w:divBdr>
        </w:div>
        <w:div w:id="1306620590">
          <w:marLeft w:val="640"/>
          <w:marRight w:val="0"/>
          <w:marTop w:val="0"/>
          <w:marBottom w:val="0"/>
          <w:divBdr>
            <w:top w:val="none" w:sz="0" w:space="0" w:color="auto"/>
            <w:left w:val="none" w:sz="0" w:space="0" w:color="auto"/>
            <w:bottom w:val="none" w:sz="0" w:space="0" w:color="auto"/>
            <w:right w:val="none" w:sz="0" w:space="0" w:color="auto"/>
          </w:divBdr>
        </w:div>
        <w:div w:id="785005427">
          <w:marLeft w:val="640"/>
          <w:marRight w:val="0"/>
          <w:marTop w:val="0"/>
          <w:marBottom w:val="0"/>
          <w:divBdr>
            <w:top w:val="none" w:sz="0" w:space="0" w:color="auto"/>
            <w:left w:val="none" w:sz="0" w:space="0" w:color="auto"/>
            <w:bottom w:val="none" w:sz="0" w:space="0" w:color="auto"/>
            <w:right w:val="none" w:sz="0" w:space="0" w:color="auto"/>
          </w:divBdr>
        </w:div>
        <w:div w:id="935209600">
          <w:marLeft w:val="640"/>
          <w:marRight w:val="0"/>
          <w:marTop w:val="0"/>
          <w:marBottom w:val="0"/>
          <w:divBdr>
            <w:top w:val="none" w:sz="0" w:space="0" w:color="auto"/>
            <w:left w:val="none" w:sz="0" w:space="0" w:color="auto"/>
            <w:bottom w:val="none" w:sz="0" w:space="0" w:color="auto"/>
            <w:right w:val="none" w:sz="0" w:space="0" w:color="auto"/>
          </w:divBdr>
        </w:div>
        <w:div w:id="157188022">
          <w:marLeft w:val="640"/>
          <w:marRight w:val="0"/>
          <w:marTop w:val="0"/>
          <w:marBottom w:val="0"/>
          <w:divBdr>
            <w:top w:val="none" w:sz="0" w:space="0" w:color="auto"/>
            <w:left w:val="none" w:sz="0" w:space="0" w:color="auto"/>
            <w:bottom w:val="none" w:sz="0" w:space="0" w:color="auto"/>
            <w:right w:val="none" w:sz="0" w:space="0" w:color="auto"/>
          </w:divBdr>
        </w:div>
        <w:div w:id="321738985">
          <w:marLeft w:val="640"/>
          <w:marRight w:val="0"/>
          <w:marTop w:val="0"/>
          <w:marBottom w:val="0"/>
          <w:divBdr>
            <w:top w:val="none" w:sz="0" w:space="0" w:color="auto"/>
            <w:left w:val="none" w:sz="0" w:space="0" w:color="auto"/>
            <w:bottom w:val="none" w:sz="0" w:space="0" w:color="auto"/>
            <w:right w:val="none" w:sz="0" w:space="0" w:color="auto"/>
          </w:divBdr>
        </w:div>
        <w:div w:id="194077401">
          <w:marLeft w:val="640"/>
          <w:marRight w:val="0"/>
          <w:marTop w:val="0"/>
          <w:marBottom w:val="0"/>
          <w:divBdr>
            <w:top w:val="none" w:sz="0" w:space="0" w:color="auto"/>
            <w:left w:val="none" w:sz="0" w:space="0" w:color="auto"/>
            <w:bottom w:val="none" w:sz="0" w:space="0" w:color="auto"/>
            <w:right w:val="none" w:sz="0" w:space="0" w:color="auto"/>
          </w:divBdr>
        </w:div>
        <w:div w:id="1352799010">
          <w:marLeft w:val="640"/>
          <w:marRight w:val="0"/>
          <w:marTop w:val="0"/>
          <w:marBottom w:val="0"/>
          <w:divBdr>
            <w:top w:val="none" w:sz="0" w:space="0" w:color="auto"/>
            <w:left w:val="none" w:sz="0" w:space="0" w:color="auto"/>
            <w:bottom w:val="none" w:sz="0" w:space="0" w:color="auto"/>
            <w:right w:val="none" w:sz="0" w:space="0" w:color="auto"/>
          </w:divBdr>
        </w:div>
        <w:div w:id="2137405547">
          <w:marLeft w:val="640"/>
          <w:marRight w:val="0"/>
          <w:marTop w:val="0"/>
          <w:marBottom w:val="0"/>
          <w:divBdr>
            <w:top w:val="none" w:sz="0" w:space="0" w:color="auto"/>
            <w:left w:val="none" w:sz="0" w:space="0" w:color="auto"/>
            <w:bottom w:val="none" w:sz="0" w:space="0" w:color="auto"/>
            <w:right w:val="none" w:sz="0" w:space="0" w:color="auto"/>
          </w:divBdr>
        </w:div>
        <w:div w:id="140656539">
          <w:marLeft w:val="640"/>
          <w:marRight w:val="0"/>
          <w:marTop w:val="0"/>
          <w:marBottom w:val="0"/>
          <w:divBdr>
            <w:top w:val="none" w:sz="0" w:space="0" w:color="auto"/>
            <w:left w:val="none" w:sz="0" w:space="0" w:color="auto"/>
            <w:bottom w:val="none" w:sz="0" w:space="0" w:color="auto"/>
            <w:right w:val="none" w:sz="0" w:space="0" w:color="auto"/>
          </w:divBdr>
        </w:div>
        <w:div w:id="852260682">
          <w:marLeft w:val="640"/>
          <w:marRight w:val="0"/>
          <w:marTop w:val="0"/>
          <w:marBottom w:val="0"/>
          <w:divBdr>
            <w:top w:val="none" w:sz="0" w:space="0" w:color="auto"/>
            <w:left w:val="none" w:sz="0" w:space="0" w:color="auto"/>
            <w:bottom w:val="none" w:sz="0" w:space="0" w:color="auto"/>
            <w:right w:val="none" w:sz="0" w:space="0" w:color="auto"/>
          </w:divBdr>
        </w:div>
        <w:div w:id="2139449693">
          <w:marLeft w:val="640"/>
          <w:marRight w:val="0"/>
          <w:marTop w:val="0"/>
          <w:marBottom w:val="0"/>
          <w:divBdr>
            <w:top w:val="none" w:sz="0" w:space="0" w:color="auto"/>
            <w:left w:val="none" w:sz="0" w:space="0" w:color="auto"/>
            <w:bottom w:val="none" w:sz="0" w:space="0" w:color="auto"/>
            <w:right w:val="none" w:sz="0" w:space="0" w:color="auto"/>
          </w:divBdr>
        </w:div>
        <w:div w:id="695161273">
          <w:marLeft w:val="640"/>
          <w:marRight w:val="0"/>
          <w:marTop w:val="0"/>
          <w:marBottom w:val="0"/>
          <w:divBdr>
            <w:top w:val="none" w:sz="0" w:space="0" w:color="auto"/>
            <w:left w:val="none" w:sz="0" w:space="0" w:color="auto"/>
            <w:bottom w:val="none" w:sz="0" w:space="0" w:color="auto"/>
            <w:right w:val="none" w:sz="0" w:space="0" w:color="auto"/>
          </w:divBdr>
        </w:div>
        <w:div w:id="862481032">
          <w:marLeft w:val="640"/>
          <w:marRight w:val="0"/>
          <w:marTop w:val="0"/>
          <w:marBottom w:val="0"/>
          <w:divBdr>
            <w:top w:val="none" w:sz="0" w:space="0" w:color="auto"/>
            <w:left w:val="none" w:sz="0" w:space="0" w:color="auto"/>
            <w:bottom w:val="none" w:sz="0" w:space="0" w:color="auto"/>
            <w:right w:val="none" w:sz="0" w:space="0" w:color="auto"/>
          </w:divBdr>
        </w:div>
        <w:div w:id="431820514">
          <w:marLeft w:val="640"/>
          <w:marRight w:val="0"/>
          <w:marTop w:val="0"/>
          <w:marBottom w:val="0"/>
          <w:divBdr>
            <w:top w:val="none" w:sz="0" w:space="0" w:color="auto"/>
            <w:left w:val="none" w:sz="0" w:space="0" w:color="auto"/>
            <w:bottom w:val="none" w:sz="0" w:space="0" w:color="auto"/>
            <w:right w:val="none" w:sz="0" w:space="0" w:color="auto"/>
          </w:divBdr>
        </w:div>
        <w:div w:id="2056661300">
          <w:marLeft w:val="640"/>
          <w:marRight w:val="0"/>
          <w:marTop w:val="0"/>
          <w:marBottom w:val="0"/>
          <w:divBdr>
            <w:top w:val="none" w:sz="0" w:space="0" w:color="auto"/>
            <w:left w:val="none" w:sz="0" w:space="0" w:color="auto"/>
            <w:bottom w:val="none" w:sz="0" w:space="0" w:color="auto"/>
            <w:right w:val="none" w:sz="0" w:space="0" w:color="auto"/>
          </w:divBdr>
        </w:div>
        <w:div w:id="951017130">
          <w:marLeft w:val="640"/>
          <w:marRight w:val="0"/>
          <w:marTop w:val="0"/>
          <w:marBottom w:val="0"/>
          <w:divBdr>
            <w:top w:val="none" w:sz="0" w:space="0" w:color="auto"/>
            <w:left w:val="none" w:sz="0" w:space="0" w:color="auto"/>
            <w:bottom w:val="none" w:sz="0" w:space="0" w:color="auto"/>
            <w:right w:val="none" w:sz="0" w:space="0" w:color="auto"/>
          </w:divBdr>
        </w:div>
        <w:div w:id="1413698382">
          <w:marLeft w:val="640"/>
          <w:marRight w:val="0"/>
          <w:marTop w:val="0"/>
          <w:marBottom w:val="0"/>
          <w:divBdr>
            <w:top w:val="none" w:sz="0" w:space="0" w:color="auto"/>
            <w:left w:val="none" w:sz="0" w:space="0" w:color="auto"/>
            <w:bottom w:val="none" w:sz="0" w:space="0" w:color="auto"/>
            <w:right w:val="none" w:sz="0" w:space="0" w:color="auto"/>
          </w:divBdr>
        </w:div>
        <w:div w:id="1849324003">
          <w:marLeft w:val="640"/>
          <w:marRight w:val="0"/>
          <w:marTop w:val="0"/>
          <w:marBottom w:val="0"/>
          <w:divBdr>
            <w:top w:val="none" w:sz="0" w:space="0" w:color="auto"/>
            <w:left w:val="none" w:sz="0" w:space="0" w:color="auto"/>
            <w:bottom w:val="none" w:sz="0" w:space="0" w:color="auto"/>
            <w:right w:val="none" w:sz="0" w:space="0" w:color="auto"/>
          </w:divBdr>
        </w:div>
        <w:div w:id="842626697">
          <w:marLeft w:val="640"/>
          <w:marRight w:val="0"/>
          <w:marTop w:val="0"/>
          <w:marBottom w:val="0"/>
          <w:divBdr>
            <w:top w:val="none" w:sz="0" w:space="0" w:color="auto"/>
            <w:left w:val="none" w:sz="0" w:space="0" w:color="auto"/>
            <w:bottom w:val="none" w:sz="0" w:space="0" w:color="auto"/>
            <w:right w:val="none" w:sz="0" w:space="0" w:color="auto"/>
          </w:divBdr>
        </w:div>
        <w:div w:id="135612555">
          <w:marLeft w:val="640"/>
          <w:marRight w:val="0"/>
          <w:marTop w:val="0"/>
          <w:marBottom w:val="0"/>
          <w:divBdr>
            <w:top w:val="none" w:sz="0" w:space="0" w:color="auto"/>
            <w:left w:val="none" w:sz="0" w:space="0" w:color="auto"/>
            <w:bottom w:val="none" w:sz="0" w:space="0" w:color="auto"/>
            <w:right w:val="none" w:sz="0" w:space="0" w:color="auto"/>
          </w:divBdr>
        </w:div>
        <w:div w:id="188876427">
          <w:marLeft w:val="640"/>
          <w:marRight w:val="0"/>
          <w:marTop w:val="0"/>
          <w:marBottom w:val="0"/>
          <w:divBdr>
            <w:top w:val="none" w:sz="0" w:space="0" w:color="auto"/>
            <w:left w:val="none" w:sz="0" w:space="0" w:color="auto"/>
            <w:bottom w:val="none" w:sz="0" w:space="0" w:color="auto"/>
            <w:right w:val="none" w:sz="0" w:space="0" w:color="auto"/>
          </w:divBdr>
        </w:div>
        <w:div w:id="390158620">
          <w:marLeft w:val="640"/>
          <w:marRight w:val="0"/>
          <w:marTop w:val="0"/>
          <w:marBottom w:val="0"/>
          <w:divBdr>
            <w:top w:val="none" w:sz="0" w:space="0" w:color="auto"/>
            <w:left w:val="none" w:sz="0" w:space="0" w:color="auto"/>
            <w:bottom w:val="none" w:sz="0" w:space="0" w:color="auto"/>
            <w:right w:val="none" w:sz="0" w:space="0" w:color="auto"/>
          </w:divBdr>
        </w:div>
        <w:div w:id="497965769">
          <w:marLeft w:val="640"/>
          <w:marRight w:val="0"/>
          <w:marTop w:val="0"/>
          <w:marBottom w:val="0"/>
          <w:divBdr>
            <w:top w:val="none" w:sz="0" w:space="0" w:color="auto"/>
            <w:left w:val="none" w:sz="0" w:space="0" w:color="auto"/>
            <w:bottom w:val="none" w:sz="0" w:space="0" w:color="auto"/>
            <w:right w:val="none" w:sz="0" w:space="0" w:color="auto"/>
          </w:divBdr>
        </w:div>
      </w:divsChild>
    </w:div>
    <w:div w:id="2119444090">
      <w:bodyDiv w:val="1"/>
      <w:marLeft w:val="0"/>
      <w:marRight w:val="0"/>
      <w:marTop w:val="0"/>
      <w:marBottom w:val="0"/>
      <w:divBdr>
        <w:top w:val="none" w:sz="0" w:space="0" w:color="auto"/>
        <w:left w:val="none" w:sz="0" w:space="0" w:color="auto"/>
        <w:bottom w:val="none" w:sz="0" w:space="0" w:color="auto"/>
        <w:right w:val="none" w:sz="0" w:space="0" w:color="auto"/>
      </w:divBdr>
      <w:divsChild>
        <w:div w:id="513156028">
          <w:marLeft w:val="0"/>
          <w:marRight w:val="0"/>
          <w:marTop w:val="120"/>
          <w:marBottom w:val="0"/>
          <w:divBdr>
            <w:top w:val="none" w:sz="0" w:space="0" w:color="auto"/>
            <w:left w:val="none" w:sz="0" w:space="0" w:color="auto"/>
            <w:bottom w:val="none" w:sz="0" w:space="0" w:color="auto"/>
            <w:right w:val="none" w:sz="0" w:space="0" w:color="auto"/>
          </w:divBdr>
        </w:div>
      </w:divsChild>
    </w:div>
    <w:div w:id="2124305425">
      <w:bodyDiv w:val="1"/>
      <w:marLeft w:val="0"/>
      <w:marRight w:val="0"/>
      <w:marTop w:val="0"/>
      <w:marBottom w:val="0"/>
      <w:divBdr>
        <w:top w:val="none" w:sz="0" w:space="0" w:color="auto"/>
        <w:left w:val="none" w:sz="0" w:space="0" w:color="auto"/>
        <w:bottom w:val="none" w:sz="0" w:space="0" w:color="auto"/>
        <w:right w:val="none" w:sz="0" w:space="0" w:color="auto"/>
      </w:divBdr>
    </w:div>
    <w:div w:id="2133087308">
      <w:bodyDiv w:val="1"/>
      <w:marLeft w:val="0"/>
      <w:marRight w:val="0"/>
      <w:marTop w:val="0"/>
      <w:marBottom w:val="0"/>
      <w:divBdr>
        <w:top w:val="none" w:sz="0" w:space="0" w:color="auto"/>
        <w:left w:val="none" w:sz="0" w:space="0" w:color="auto"/>
        <w:bottom w:val="none" w:sz="0" w:space="0" w:color="auto"/>
        <w:right w:val="none" w:sz="0" w:space="0" w:color="auto"/>
      </w:divBdr>
    </w:div>
    <w:div w:id="2133131565">
      <w:bodyDiv w:val="1"/>
      <w:marLeft w:val="0"/>
      <w:marRight w:val="0"/>
      <w:marTop w:val="0"/>
      <w:marBottom w:val="0"/>
      <w:divBdr>
        <w:top w:val="none" w:sz="0" w:space="0" w:color="auto"/>
        <w:left w:val="none" w:sz="0" w:space="0" w:color="auto"/>
        <w:bottom w:val="none" w:sz="0" w:space="0" w:color="auto"/>
        <w:right w:val="none" w:sz="0" w:space="0" w:color="auto"/>
      </w:divBdr>
    </w:div>
    <w:div w:id="2135514821">
      <w:bodyDiv w:val="1"/>
      <w:marLeft w:val="0"/>
      <w:marRight w:val="0"/>
      <w:marTop w:val="0"/>
      <w:marBottom w:val="0"/>
      <w:divBdr>
        <w:top w:val="none" w:sz="0" w:space="0" w:color="auto"/>
        <w:left w:val="none" w:sz="0" w:space="0" w:color="auto"/>
        <w:bottom w:val="none" w:sz="0" w:space="0" w:color="auto"/>
        <w:right w:val="none" w:sz="0" w:space="0" w:color="auto"/>
      </w:divBdr>
      <w:divsChild>
        <w:div w:id="899830159">
          <w:marLeft w:val="0"/>
          <w:marRight w:val="0"/>
          <w:marTop w:val="0"/>
          <w:marBottom w:val="0"/>
          <w:divBdr>
            <w:top w:val="none" w:sz="0" w:space="0" w:color="auto"/>
            <w:left w:val="none" w:sz="0" w:space="0" w:color="auto"/>
            <w:bottom w:val="none" w:sz="0" w:space="0" w:color="auto"/>
            <w:right w:val="none" w:sz="0" w:space="0" w:color="auto"/>
          </w:divBdr>
        </w:div>
      </w:divsChild>
    </w:div>
    <w:div w:id="2137211658">
      <w:bodyDiv w:val="1"/>
      <w:marLeft w:val="0"/>
      <w:marRight w:val="0"/>
      <w:marTop w:val="0"/>
      <w:marBottom w:val="0"/>
      <w:divBdr>
        <w:top w:val="none" w:sz="0" w:space="0" w:color="auto"/>
        <w:left w:val="none" w:sz="0" w:space="0" w:color="auto"/>
        <w:bottom w:val="none" w:sz="0" w:space="0" w:color="auto"/>
        <w:right w:val="none" w:sz="0" w:space="0" w:color="auto"/>
      </w:divBdr>
    </w:div>
    <w:div w:id="2141527629">
      <w:bodyDiv w:val="1"/>
      <w:marLeft w:val="0"/>
      <w:marRight w:val="0"/>
      <w:marTop w:val="0"/>
      <w:marBottom w:val="0"/>
      <w:divBdr>
        <w:top w:val="none" w:sz="0" w:space="0" w:color="auto"/>
        <w:left w:val="none" w:sz="0" w:space="0" w:color="auto"/>
        <w:bottom w:val="none" w:sz="0" w:space="0" w:color="auto"/>
        <w:right w:val="none" w:sz="0" w:space="0" w:color="auto"/>
      </w:divBdr>
      <w:divsChild>
        <w:div w:id="680133357">
          <w:marLeft w:val="480"/>
          <w:marRight w:val="0"/>
          <w:marTop w:val="0"/>
          <w:marBottom w:val="0"/>
          <w:divBdr>
            <w:top w:val="none" w:sz="0" w:space="0" w:color="auto"/>
            <w:left w:val="none" w:sz="0" w:space="0" w:color="auto"/>
            <w:bottom w:val="none" w:sz="0" w:space="0" w:color="auto"/>
            <w:right w:val="none" w:sz="0" w:space="0" w:color="auto"/>
          </w:divBdr>
        </w:div>
        <w:div w:id="1226792359">
          <w:marLeft w:val="480"/>
          <w:marRight w:val="0"/>
          <w:marTop w:val="0"/>
          <w:marBottom w:val="0"/>
          <w:divBdr>
            <w:top w:val="none" w:sz="0" w:space="0" w:color="auto"/>
            <w:left w:val="none" w:sz="0" w:space="0" w:color="auto"/>
            <w:bottom w:val="none" w:sz="0" w:space="0" w:color="auto"/>
            <w:right w:val="none" w:sz="0" w:space="0" w:color="auto"/>
          </w:divBdr>
        </w:div>
        <w:div w:id="2129270815">
          <w:marLeft w:val="480"/>
          <w:marRight w:val="0"/>
          <w:marTop w:val="0"/>
          <w:marBottom w:val="0"/>
          <w:divBdr>
            <w:top w:val="none" w:sz="0" w:space="0" w:color="auto"/>
            <w:left w:val="none" w:sz="0" w:space="0" w:color="auto"/>
            <w:bottom w:val="none" w:sz="0" w:space="0" w:color="auto"/>
            <w:right w:val="none" w:sz="0" w:space="0" w:color="auto"/>
          </w:divBdr>
        </w:div>
        <w:div w:id="2101900837">
          <w:marLeft w:val="480"/>
          <w:marRight w:val="0"/>
          <w:marTop w:val="0"/>
          <w:marBottom w:val="0"/>
          <w:divBdr>
            <w:top w:val="none" w:sz="0" w:space="0" w:color="auto"/>
            <w:left w:val="none" w:sz="0" w:space="0" w:color="auto"/>
            <w:bottom w:val="none" w:sz="0" w:space="0" w:color="auto"/>
            <w:right w:val="none" w:sz="0" w:space="0" w:color="auto"/>
          </w:divBdr>
        </w:div>
        <w:div w:id="461463688">
          <w:marLeft w:val="480"/>
          <w:marRight w:val="0"/>
          <w:marTop w:val="0"/>
          <w:marBottom w:val="0"/>
          <w:divBdr>
            <w:top w:val="none" w:sz="0" w:space="0" w:color="auto"/>
            <w:left w:val="none" w:sz="0" w:space="0" w:color="auto"/>
            <w:bottom w:val="none" w:sz="0" w:space="0" w:color="auto"/>
            <w:right w:val="none" w:sz="0" w:space="0" w:color="auto"/>
          </w:divBdr>
        </w:div>
        <w:div w:id="1719864721">
          <w:marLeft w:val="480"/>
          <w:marRight w:val="0"/>
          <w:marTop w:val="0"/>
          <w:marBottom w:val="0"/>
          <w:divBdr>
            <w:top w:val="none" w:sz="0" w:space="0" w:color="auto"/>
            <w:left w:val="none" w:sz="0" w:space="0" w:color="auto"/>
            <w:bottom w:val="none" w:sz="0" w:space="0" w:color="auto"/>
            <w:right w:val="none" w:sz="0" w:space="0" w:color="auto"/>
          </w:divBdr>
        </w:div>
        <w:div w:id="256671602">
          <w:marLeft w:val="480"/>
          <w:marRight w:val="0"/>
          <w:marTop w:val="0"/>
          <w:marBottom w:val="0"/>
          <w:divBdr>
            <w:top w:val="none" w:sz="0" w:space="0" w:color="auto"/>
            <w:left w:val="none" w:sz="0" w:space="0" w:color="auto"/>
            <w:bottom w:val="none" w:sz="0" w:space="0" w:color="auto"/>
            <w:right w:val="none" w:sz="0" w:space="0" w:color="auto"/>
          </w:divBdr>
        </w:div>
        <w:div w:id="1961641429">
          <w:marLeft w:val="480"/>
          <w:marRight w:val="0"/>
          <w:marTop w:val="0"/>
          <w:marBottom w:val="0"/>
          <w:divBdr>
            <w:top w:val="none" w:sz="0" w:space="0" w:color="auto"/>
            <w:left w:val="none" w:sz="0" w:space="0" w:color="auto"/>
            <w:bottom w:val="none" w:sz="0" w:space="0" w:color="auto"/>
            <w:right w:val="none" w:sz="0" w:space="0" w:color="auto"/>
          </w:divBdr>
        </w:div>
        <w:div w:id="548690019">
          <w:marLeft w:val="480"/>
          <w:marRight w:val="0"/>
          <w:marTop w:val="0"/>
          <w:marBottom w:val="0"/>
          <w:divBdr>
            <w:top w:val="none" w:sz="0" w:space="0" w:color="auto"/>
            <w:left w:val="none" w:sz="0" w:space="0" w:color="auto"/>
            <w:bottom w:val="none" w:sz="0" w:space="0" w:color="auto"/>
            <w:right w:val="none" w:sz="0" w:space="0" w:color="auto"/>
          </w:divBdr>
        </w:div>
        <w:div w:id="2072463869">
          <w:marLeft w:val="480"/>
          <w:marRight w:val="0"/>
          <w:marTop w:val="0"/>
          <w:marBottom w:val="0"/>
          <w:divBdr>
            <w:top w:val="none" w:sz="0" w:space="0" w:color="auto"/>
            <w:left w:val="none" w:sz="0" w:space="0" w:color="auto"/>
            <w:bottom w:val="none" w:sz="0" w:space="0" w:color="auto"/>
            <w:right w:val="none" w:sz="0" w:space="0" w:color="auto"/>
          </w:divBdr>
        </w:div>
        <w:div w:id="20018771">
          <w:marLeft w:val="480"/>
          <w:marRight w:val="0"/>
          <w:marTop w:val="0"/>
          <w:marBottom w:val="0"/>
          <w:divBdr>
            <w:top w:val="none" w:sz="0" w:space="0" w:color="auto"/>
            <w:left w:val="none" w:sz="0" w:space="0" w:color="auto"/>
            <w:bottom w:val="none" w:sz="0" w:space="0" w:color="auto"/>
            <w:right w:val="none" w:sz="0" w:space="0" w:color="auto"/>
          </w:divBdr>
        </w:div>
        <w:div w:id="1920358918">
          <w:marLeft w:val="480"/>
          <w:marRight w:val="0"/>
          <w:marTop w:val="0"/>
          <w:marBottom w:val="0"/>
          <w:divBdr>
            <w:top w:val="none" w:sz="0" w:space="0" w:color="auto"/>
            <w:left w:val="none" w:sz="0" w:space="0" w:color="auto"/>
            <w:bottom w:val="none" w:sz="0" w:space="0" w:color="auto"/>
            <w:right w:val="none" w:sz="0" w:space="0" w:color="auto"/>
          </w:divBdr>
        </w:div>
        <w:div w:id="1235894506">
          <w:marLeft w:val="480"/>
          <w:marRight w:val="0"/>
          <w:marTop w:val="0"/>
          <w:marBottom w:val="0"/>
          <w:divBdr>
            <w:top w:val="none" w:sz="0" w:space="0" w:color="auto"/>
            <w:left w:val="none" w:sz="0" w:space="0" w:color="auto"/>
            <w:bottom w:val="none" w:sz="0" w:space="0" w:color="auto"/>
            <w:right w:val="none" w:sz="0" w:space="0" w:color="auto"/>
          </w:divBdr>
        </w:div>
        <w:div w:id="2110391043">
          <w:marLeft w:val="480"/>
          <w:marRight w:val="0"/>
          <w:marTop w:val="0"/>
          <w:marBottom w:val="0"/>
          <w:divBdr>
            <w:top w:val="none" w:sz="0" w:space="0" w:color="auto"/>
            <w:left w:val="none" w:sz="0" w:space="0" w:color="auto"/>
            <w:bottom w:val="none" w:sz="0" w:space="0" w:color="auto"/>
            <w:right w:val="none" w:sz="0" w:space="0" w:color="auto"/>
          </w:divBdr>
        </w:div>
        <w:div w:id="288245808">
          <w:marLeft w:val="480"/>
          <w:marRight w:val="0"/>
          <w:marTop w:val="0"/>
          <w:marBottom w:val="0"/>
          <w:divBdr>
            <w:top w:val="none" w:sz="0" w:space="0" w:color="auto"/>
            <w:left w:val="none" w:sz="0" w:space="0" w:color="auto"/>
            <w:bottom w:val="none" w:sz="0" w:space="0" w:color="auto"/>
            <w:right w:val="none" w:sz="0" w:space="0" w:color="auto"/>
          </w:divBdr>
        </w:div>
        <w:div w:id="1770926613">
          <w:marLeft w:val="480"/>
          <w:marRight w:val="0"/>
          <w:marTop w:val="0"/>
          <w:marBottom w:val="0"/>
          <w:divBdr>
            <w:top w:val="none" w:sz="0" w:space="0" w:color="auto"/>
            <w:left w:val="none" w:sz="0" w:space="0" w:color="auto"/>
            <w:bottom w:val="none" w:sz="0" w:space="0" w:color="auto"/>
            <w:right w:val="none" w:sz="0" w:space="0" w:color="auto"/>
          </w:divBdr>
        </w:div>
        <w:div w:id="1557474990">
          <w:marLeft w:val="480"/>
          <w:marRight w:val="0"/>
          <w:marTop w:val="0"/>
          <w:marBottom w:val="0"/>
          <w:divBdr>
            <w:top w:val="none" w:sz="0" w:space="0" w:color="auto"/>
            <w:left w:val="none" w:sz="0" w:space="0" w:color="auto"/>
            <w:bottom w:val="none" w:sz="0" w:space="0" w:color="auto"/>
            <w:right w:val="none" w:sz="0" w:space="0" w:color="auto"/>
          </w:divBdr>
        </w:div>
        <w:div w:id="1798256378">
          <w:marLeft w:val="480"/>
          <w:marRight w:val="0"/>
          <w:marTop w:val="0"/>
          <w:marBottom w:val="0"/>
          <w:divBdr>
            <w:top w:val="none" w:sz="0" w:space="0" w:color="auto"/>
            <w:left w:val="none" w:sz="0" w:space="0" w:color="auto"/>
            <w:bottom w:val="none" w:sz="0" w:space="0" w:color="auto"/>
            <w:right w:val="none" w:sz="0" w:space="0" w:color="auto"/>
          </w:divBdr>
        </w:div>
        <w:div w:id="984158896">
          <w:marLeft w:val="480"/>
          <w:marRight w:val="0"/>
          <w:marTop w:val="0"/>
          <w:marBottom w:val="0"/>
          <w:divBdr>
            <w:top w:val="none" w:sz="0" w:space="0" w:color="auto"/>
            <w:left w:val="none" w:sz="0" w:space="0" w:color="auto"/>
            <w:bottom w:val="none" w:sz="0" w:space="0" w:color="auto"/>
            <w:right w:val="none" w:sz="0" w:space="0" w:color="auto"/>
          </w:divBdr>
        </w:div>
        <w:div w:id="1969240597">
          <w:marLeft w:val="480"/>
          <w:marRight w:val="0"/>
          <w:marTop w:val="0"/>
          <w:marBottom w:val="0"/>
          <w:divBdr>
            <w:top w:val="none" w:sz="0" w:space="0" w:color="auto"/>
            <w:left w:val="none" w:sz="0" w:space="0" w:color="auto"/>
            <w:bottom w:val="none" w:sz="0" w:space="0" w:color="auto"/>
            <w:right w:val="none" w:sz="0" w:space="0" w:color="auto"/>
          </w:divBdr>
        </w:div>
        <w:div w:id="1068310385">
          <w:marLeft w:val="480"/>
          <w:marRight w:val="0"/>
          <w:marTop w:val="0"/>
          <w:marBottom w:val="0"/>
          <w:divBdr>
            <w:top w:val="none" w:sz="0" w:space="0" w:color="auto"/>
            <w:left w:val="none" w:sz="0" w:space="0" w:color="auto"/>
            <w:bottom w:val="none" w:sz="0" w:space="0" w:color="auto"/>
            <w:right w:val="none" w:sz="0" w:space="0" w:color="auto"/>
          </w:divBdr>
        </w:div>
        <w:div w:id="1110855127">
          <w:marLeft w:val="480"/>
          <w:marRight w:val="0"/>
          <w:marTop w:val="0"/>
          <w:marBottom w:val="0"/>
          <w:divBdr>
            <w:top w:val="none" w:sz="0" w:space="0" w:color="auto"/>
            <w:left w:val="none" w:sz="0" w:space="0" w:color="auto"/>
            <w:bottom w:val="none" w:sz="0" w:space="0" w:color="auto"/>
            <w:right w:val="none" w:sz="0" w:space="0" w:color="auto"/>
          </w:divBdr>
        </w:div>
        <w:div w:id="1564220919">
          <w:marLeft w:val="480"/>
          <w:marRight w:val="0"/>
          <w:marTop w:val="0"/>
          <w:marBottom w:val="0"/>
          <w:divBdr>
            <w:top w:val="none" w:sz="0" w:space="0" w:color="auto"/>
            <w:left w:val="none" w:sz="0" w:space="0" w:color="auto"/>
            <w:bottom w:val="none" w:sz="0" w:space="0" w:color="auto"/>
            <w:right w:val="none" w:sz="0" w:space="0" w:color="auto"/>
          </w:divBdr>
        </w:div>
        <w:div w:id="575164216">
          <w:marLeft w:val="480"/>
          <w:marRight w:val="0"/>
          <w:marTop w:val="0"/>
          <w:marBottom w:val="0"/>
          <w:divBdr>
            <w:top w:val="none" w:sz="0" w:space="0" w:color="auto"/>
            <w:left w:val="none" w:sz="0" w:space="0" w:color="auto"/>
            <w:bottom w:val="none" w:sz="0" w:space="0" w:color="auto"/>
            <w:right w:val="none" w:sz="0" w:space="0" w:color="auto"/>
          </w:divBdr>
        </w:div>
        <w:div w:id="745028677">
          <w:marLeft w:val="480"/>
          <w:marRight w:val="0"/>
          <w:marTop w:val="0"/>
          <w:marBottom w:val="0"/>
          <w:divBdr>
            <w:top w:val="none" w:sz="0" w:space="0" w:color="auto"/>
            <w:left w:val="none" w:sz="0" w:space="0" w:color="auto"/>
            <w:bottom w:val="none" w:sz="0" w:space="0" w:color="auto"/>
            <w:right w:val="none" w:sz="0" w:space="0" w:color="auto"/>
          </w:divBdr>
        </w:div>
        <w:div w:id="1279678871">
          <w:marLeft w:val="480"/>
          <w:marRight w:val="0"/>
          <w:marTop w:val="0"/>
          <w:marBottom w:val="0"/>
          <w:divBdr>
            <w:top w:val="none" w:sz="0" w:space="0" w:color="auto"/>
            <w:left w:val="none" w:sz="0" w:space="0" w:color="auto"/>
            <w:bottom w:val="none" w:sz="0" w:space="0" w:color="auto"/>
            <w:right w:val="none" w:sz="0" w:space="0" w:color="auto"/>
          </w:divBdr>
        </w:div>
        <w:div w:id="403525085">
          <w:marLeft w:val="480"/>
          <w:marRight w:val="0"/>
          <w:marTop w:val="0"/>
          <w:marBottom w:val="0"/>
          <w:divBdr>
            <w:top w:val="none" w:sz="0" w:space="0" w:color="auto"/>
            <w:left w:val="none" w:sz="0" w:space="0" w:color="auto"/>
            <w:bottom w:val="none" w:sz="0" w:space="0" w:color="auto"/>
            <w:right w:val="none" w:sz="0" w:space="0" w:color="auto"/>
          </w:divBdr>
        </w:div>
        <w:div w:id="1104110545">
          <w:marLeft w:val="480"/>
          <w:marRight w:val="0"/>
          <w:marTop w:val="0"/>
          <w:marBottom w:val="0"/>
          <w:divBdr>
            <w:top w:val="none" w:sz="0" w:space="0" w:color="auto"/>
            <w:left w:val="none" w:sz="0" w:space="0" w:color="auto"/>
            <w:bottom w:val="none" w:sz="0" w:space="0" w:color="auto"/>
            <w:right w:val="none" w:sz="0" w:space="0" w:color="auto"/>
          </w:divBdr>
        </w:div>
        <w:div w:id="1651712737">
          <w:marLeft w:val="480"/>
          <w:marRight w:val="0"/>
          <w:marTop w:val="0"/>
          <w:marBottom w:val="0"/>
          <w:divBdr>
            <w:top w:val="none" w:sz="0" w:space="0" w:color="auto"/>
            <w:left w:val="none" w:sz="0" w:space="0" w:color="auto"/>
            <w:bottom w:val="none" w:sz="0" w:space="0" w:color="auto"/>
            <w:right w:val="none" w:sz="0" w:space="0" w:color="auto"/>
          </w:divBdr>
        </w:div>
        <w:div w:id="574557596">
          <w:marLeft w:val="480"/>
          <w:marRight w:val="0"/>
          <w:marTop w:val="0"/>
          <w:marBottom w:val="0"/>
          <w:divBdr>
            <w:top w:val="none" w:sz="0" w:space="0" w:color="auto"/>
            <w:left w:val="none" w:sz="0" w:space="0" w:color="auto"/>
            <w:bottom w:val="none" w:sz="0" w:space="0" w:color="auto"/>
            <w:right w:val="none" w:sz="0" w:space="0" w:color="auto"/>
          </w:divBdr>
        </w:div>
        <w:div w:id="588082685">
          <w:marLeft w:val="480"/>
          <w:marRight w:val="0"/>
          <w:marTop w:val="0"/>
          <w:marBottom w:val="0"/>
          <w:divBdr>
            <w:top w:val="none" w:sz="0" w:space="0" w:color="auto"/>
            <w:left w:val="none" w:sz="0" w:space="0" w:color="auto"/>
            <w:bottom w:val="none" w:sz="0" w:space="0" w:color="auto"/>
            <w:right w:val="none" w:sz="0" w:space="0" w:color="auto"/>
          </w:divBdr>
        </w:div>
        <w:div w:id="606471823">
          <w:marLeft w:val="480"/>
          <w:marRight w:val="0"/>
          <w:marTop w:val="0"/>
          <w:marBottom w:val="0"/>
          <w:divBdr>
            <w:top w:val="none" w:sz="0" w:space="0" w:color="auto"/>
            <w:left w:val="none" w:sz="0" w:space="0" w:color="auto"/>
            <w:bottom w:val="none" w:sz="0" w:space="0" w:color="auto"/>
            <w:right w:val="none" w:sz="0" w:space="0" w:color="auto"/>
          </w:divBdr>
        </w:div>
        <w:div w:id="723411657">
          <w:marLeft w:val="480"/>
          <w:marRight w:val="0"/>
          <w:marTop w:val="0"/>
          <w:marBottom w:val="0"/>
          <w:divBdr>
            <w:top w:val="none" w:sz="0" w:space="0" w:color="auto"/>
            <w:left w:val="none" w:sz="0" w:space="0" w:color="auto"/>
            <w:bottom w:val="none" w:sz="0" w:space="0" w:color="auto"/>
            <w:right w:val="none" w:sz="0" w:space="0" w:color="auto"/>
          </w:divBdr>
        </w:div>
        <w:div w:id="1464078179">
          <w:marLeft w:val="480"/>
          <w:marRight w:val="0"/>
          <w:marTop w:val="0"/>
          <w:marBottom w:val="0"/>
          <w:divBdr>
            <w:top w:val="none" w:sz="0" w:space="0" w:color="auto"/>
            <w:left w:val="none" w:sz="0" w:space="0" w:color="auto"/>
            <w:bottom w:val="none" w:sz="0" w:space="0" w:color="auto"/>
            <w:right w:val="none" w:sz="0" w:space="0" w:color="auto"/>
          </w:divBdr>
        </w:div>
        <w:div w:id="1385524410">
          <w:marLeft w:val="480"/>
          <w:marRight w:val="0"/>
          <w:marTop w:val="0"/>
          <w:marBottom w:val="0"/>
          <w:divBdr>
            <w:top w:val="none" w:sz="0" w:space="0" w:color="auto"/>
            <w:left w:val="none" w:sz="0" w:space="0" w:color="auto"/>
            <w:bottom w:val="none" w:sz="0" w:space="0" w:color="auto"/>
            <w:right w:val="none" w:sz="0" w:space="0" w:color="auto"/>
          </w:divBdr>
        </w:div>
        <w:div w:id="1422027760">
          <w:marLeft w:val="480"/>
          <w:marRight w:val="0"/>
          <w:marTop w:val="0"/>
          <w:marBottom w:val="0"/>
          <w:divBdr>
            <w:top w:val="none" w:sz="0" w:space="0" w:color="auto"/>
            <w:left w:val="none" w:sz="0" w:space="0" w:color="auto"/>
            <w:bottom w:val="none" w:sz="0" w:space="0" w:color="auto"/>
            <w:right w:val="none" w:sz="0" w:space="0" w:color="auto"/>
          </w:divBdr>
        </w:div>
        <w:div w:id="1936210258">
          <w:marLeft w:val="480"/>
          <w:marRight w:val="0"/>
          <w:marTop w:val="0"/>
          <w:marBottom w:val="0"/>
          <w:divBdr>
            <w:top w:val="none" w:sz="0" w:space="0" w:color="auto"/>
            <w:left w:val="none" w:sz="0" w:space="0" w:color="auto"/>
            <w:bottom w:val="none" w:sz="0" w:space="0" w:color="auto"/>
            <w:right w:val="none" w:sz="0" w:space="0" w:color="auto"/>
          </w:divBdr>
        </w:div>
        <w:div w:id="668144046">
          <w:marLeft w:val="480"/>
          <w:marRight w:val="0"/>
          <w:marTop w:val="0"/>
          <w:marBottom w:val="0"/>
          <w:divBdr>
            <w:top w:val="none" w:sz="0" w:space="0" w:color="auto"/>
            <w:left w:val="none" w:sz="0" w:space="0" w:color="auto"/>
            <w:bottom w:val="none" w:sz="0" w:space="0" w:color="auto"/>
            <w:right w:val="none" w:sz="0" w:space="0" w:color="auto"/>
          </w:divBdr>
        </w:div>
        <w:div w:id="1226140148">
          <w:marLeft w:val="480"/>
          <w:marRight w:val="0"/>
          <w:marTop w:val="0"/>
          <w:marBottom w:val="0"/>
          <w:divBdr>
            <w:top w:val="none" w:sz="0" w:space="0" w:color="auto"/>
            <w:left w:val="none" w:sz="0" w:space="0" w:color="auto"/>
            <w:bottom w:val="none" w:sz="0" w:space="0" w:color="auto"/>
            <w:right w:val="none" w:sz="0" w:space="0" w:color="auto"/>
          </w:divBdr>
        </w:div>
        <w:div w:id="1683898144">
          <w:marLeft w:val="480"/>
          <w:marRight w:val="0"/>
          <w:marTop w:val="0"/>
          <w:marBottom w:val="0"/>
          <w:divBdr>
            <w:top w:val="none" w:sz="0" w:space="0" w:color="auto"/>
            <w:left w:val="none" w:sz="0" w:space="0" w:color="auto"/>
            <w:bottom w:val="none" w:sz="0" w:space="0" w:color="auto"/>
            <w:right w:val="none" w:sz="0" w:space="0" w:color="auto"/>
          </w:divBdr>
        </w:div>
        <w:div w:id="1022626780">
          <w:marLeft w:val="480"/>
          <w:marRight w:val="0"/>
          <w:marTop w:val="0"/>
          <w:marBottom w:val="0"/>
          <w:divBdr>
            <w:top w:val="none" w:sz="0" w:space="0" w:color="auto"/>
            <w:left w:val="none" w:sz="0" w:space="0" w:color="auto"/>
            <w:bottom w:val="none" w:sz="0" w:space="0" w:color="auto"/>
            <w:right w:val="none" w:sz="0" w:space="0" w:color="auto"/>
          </w:divBdr>
        </w:div>
      </w:divsChild>
    </w:div>
    <w:div w:id="2142333723">
      <w:bodyDiv w:val="1"/>
      <w:marLeft w:val="0"/>
      <w:marRight w:val="0"/>
      <w:marTop w:val="0"/>
      <w:marBottom w:val="0"/>
      <w:divBdr>
        <w:top w:val="none" w:sz="0" w:space="0" w:color="auto"/>
        <w:left w:val="none" w:sz="0" w:space="0" w:color="auto"/>
        <w:bottom w:val="none" w:sz="0" w:space="0" w:color="auto"/>
        <w:right w:val="none" w:sz="0" w:space="0" w:color="auto"/>
      </w:divBdr>
      <w:divsChild>
        <w:div w:id="2046975668">
          <w:marLeft w:val="480"/>
          <w:marRight w:val="0"/>
          <w:marTop w:val="0"/>
          <w:marBottom w:val="0"/>
          <w:divBdr>
            <w:top w:val="none" w:sz="0" w:space="0" w:color="auto"/>
            <w:left w:val="none" w:sz="0" w:space="0" w:color="auto"/>
            <w:bottom w:val="none" w:sz="0" w:space="0" w:color="auto"/>
            <w:right w:val="none" w:sz="0" w:space="0" w:color="auto"/>
          </w:divBdr>
        </w:div>
        <w:div w:id="863783172">
          <w:marLeft w:val="480"/>
          <w:marRight w:val="0"/>
          <w:marTop w:val="0"/>
          <w:marBottom w:val="0"/>
          <w:divBdr>
            <w:top w:val="none" w:sz="0" w:space="0" w:color="auto"/>
            <w:left w:val="none" w:sz="0" w:space="0" w:color="auto"/>
            <w:bottom w:val="none" w:sz="0" w:space="0" w:color="auto"/>
            <w:right w:val="none" w:sz="0" w:space="0" w:color="auto"/>
          </w:divBdr>
        </w:div>
        <w:div w:id="1160582023">
          <w:marLeft w:val="480"/>
          <w:marRight w:val="0"/>
          <w:marTop w:val="0"/>
          <w:marBottom w:val="0"/>
          <w:divBdr>
            <w:top w:val="none" w:sz="0" w:space="0" w:color="auto"/>
            <w:left w:val="none" w:sz="0" w:space="0" w:color="auto"/>
            <w:bottom w:val="none" w:sz="0" w:space="0" w:color="auto"/>
            <w:right w:val="none" w:sz="0" w:space="0" w:color="auto"/>
          </w:divBdr>
        </w:div>
        <w:div w:id="856622427">
          <w:marLeft w:val="480"/>
          <w:marRight w:val="0"/>
          <w:marTop w:val="0"/>
          <w:marBottom w:val="0"/>
          <w:divBdr>
            <w:top w:val="none" w:sz="0" w:space="0" w:color="auto"/>
            <w:left w:val="none" w:sz="0" w:space="0" w:color="auto"/>
            <w:bottom w:val="none" w:sz="0" w:space="0" w:color="auto"/>
            <w:right w:val="none" w:sz="0" w:space="0" w:color="auto"/>
          </w:divBdr>
        </w:div>
        <w:div w:id="1810004767">
          <w:marLeft w:val="480"/>
          <w:marRight w:val="0"/>
          <w:marTop w:val="0"/>
          <w:marBottom w:val="0"/>
          <w:divBdr>
            <w:top w:val="none" w:sz="0" w:space="0" w:color="auto"/>
            <w:left w:val="none" w:sz="0" w:space="0" w:color="auto"/>
            <w:bottom w:val="none" w:sz="0" w:space="0" w:color="auto"/>
            <w:right w:val="none" w:sz="0" w:space="0" w:color="auto"/>
          </w:divBdr>
        </w:div>
        <w:div w:id="244727194">
          <w:marLeft w:val="480"/>
          <w:marRight w:val="0"/>
          <w:marTop w:val="0"/>
          <w:marBottom w:val="0"/>
          <w:divBdr>
            <w:top w:val="none" w:sz="0" w:space="0" w:color="auto"/>
            <w:left w:val="none" w:sz="0" w:space="0" w:color="auto"/>
            <w:bottom w:val="none" w:sz="0" w:space="0" w:color="auto"/>
            <w:right w:val="none" w:sz="0" w:space="0" w:color="auto"/>
          </w:divBdr>
        </w:div>
        <w:div w:id="1464811828">
          <w:marLeft w:val="480"/>
          <w:marRight w:val="0"/>
          <w:marTop w:val="0"/>
          <w:marBottom w:val="0"/>
          <w:divBdr>
            <w:top w:val="none" w:sz="0" w:space="0" w:color="auto"/>
            <w:left w:val="none" w:sz="0" w:space="0" w:color="auto"/>
            <w:bottom w:val="none" w:sz="0" w:space="0" w:color="auto"/>
            <w:right w:val="none" w:sz="0" w:space="0" w:color="auto"/>
          </w:divBdr>
        </w:div>
        <w:div w:id="1973556387">
          <w:marLeft w:val="480"/>
          <w:marRight w:val="0"/>
          <w:marTop w:val="0"/>
          <w:marBottom w:val="0"/>
          <w:divBdr>
            <w:top w:val="none" w:sz="0" w:space="0" w:color="auto"/>
            <w:left w:val="none" w:sz="0" w:space="0" w:color="auto"/>
            <w:bottom w:val="none" w:sz="0" w:space="0" w:color="auto"/>
            <w:right w:val="none" w:sz="0" w:space="0" w:color="auto"/>
          </w:divBdr>
        </w:div>
        <w:div w:id="775177697">
          <w:marLeft w:val="480"/>
          <w:marRight w:val="0"/>
          <w:marTop w:val="0"/>
          <w:marBottom w:val="0"/>
          <w:divBdr>
            <w:top w:val="none" w:sz="0" w:space="0" w:color="auto"/>
            <w:left w:val="none" w:sz="0" w:space="0" w:color="auto"/>
            <w:bottom w:val="none" w:sz="0" w:space="0" w:color="auto"/>
            <w:right w:val="none" w:sz="0" w:space="0" w:color="auto"/>
          </w:divBdr>
        </w:div>
        <w:div w:id="1665158849">
          <w:marLeft w:val="480"/>
          <w:marRight w:val="0"/>
          <w:marTop w:val="0"/>
          <w:marBottom w:val="0"/>
          <w:divBdr>
            <w:top w:val="none" w:sz="0" w:space="0" w:color="auto"/>
            <w:left w:val="none" w:sz="0" w:space="0" w:color="auto"/>
            <w:bottom w:val="none" w:sz="0" w:space="0" w:color="auto"/>
            <w:right w:val="none" w:sz="0" w:space="0" w:color="auto"/>
          </w:divBdr>
        </w:div>
        <w:div w:id="1476220110">
          <w:marLeft w:val="480"/>
          <w:marRight w:val="0"/>
          <w:marTop w:val="0"/>
          <w:marBottom w:val="0"/>
          <w:divBdr>
            <w:top w:val="none" w:sz="0" w:space="0" w:color="auto"/>
            <w:left w:val="none" w:sz="0" w:space="0" w:color="auto"/>
            <w:bottom w:val="none" w:sz="0" w:space="0" w:color="auto"/>
            <w:right w:val="none" w:sz="0" w:space="0" w:color="auto"/>
          </w:divBdr>
        </w:div>
        <w:div w:id="1905556789">
          <w:marLeft w:val="480"/>
          <w:marRight w:val="0"/>
          <w:marTop w:val="0"/>
          <w:marBottom w:val="0"/>
          <w:divBdr>
            <w:top w:val="none" w:sz="0" w:space="0" w:color="auto"/>
            <w:left w:val="none" w:sz="0" w:space="0" w:color="auto"/>
            <w:bottom w:val="none" w:sz="0" w:space="0" w:color="auto"/>
            <w:right w:val="none" w:sz="0" w:space="0" w:color="auto"/>
          </w:divBdr>
        </w:div>
        <w:div w:id="272247081">
          <w:marLeft w:val="480"/>
          <w:marRight w:val="0"/>
          <w:marTop w:val="0"/>
          <w:marBottom w:val="0"/>
          <w:divBdr>
            <w:top w:val="none" w:sz="0" w:space="0" w:color="auto"/>
            <w:left w:val="none" w:sz="0" w:space="0" w:color="auto"/>
            <w:bottom w:val="none" w:sz="0" w:space="0" w:color="auto"/>
            <w:right w:val="none" w:sz="0" w:space="0" w:color="auto"/>
          </w:divBdr>
        </w:div>
        <w:div w:id="276719147">
          <w:marLeft w:val="480"/>
          <w:marRight w:val="0"/>
          <w:marTop w:val="0"/>
          <w:marBottom w:val="0"/>
          <w:divBdr>
            <w:top w:val="none" w:sz="0" w:space="0" w:color="auto"/>
            <w:left w:val="none" w:sz="0" w:space="0" w:color="auto"/>
            <w:bottom w:val="none" w:sz="0" w:space="0" w:color="auto"/>
            <w:right w:val="none" w:sz="0" w:space="0" w:color="auto"/>
          </w:divBdr>
        </w:div>
        <w:div w:id="388963933">
          <w:marLeft w:val="480"/>
          <w:marRight w:val="0"/>
          <w:marTop w:val="0"/>
          <w:marBottom w:val="0"/>
          <w:divBdr>
            <w:top w:val="none" w:sz="0" w:space="0" w:color="auto"/>
            <w:left w:val="none" w:sz="0" w:space="0" w:color="auto"/>
            <w:bottom w:val="none" w:sz="0" w:space="0" w:color="auto"/>
            <w:right w:val="none" w:sz="0" w:space="0" w:color="auto"/>
          </w:divBdr>
        </w:div>
        <w:div w:id="1562404435">
          <w:marLeft w:val="480"/>
          <w:marRight w:val="0"/>
          <w:marTop w:val="0"/>
          <w:marBottom w:val="0"/>
          <w:divBdr>
            <w:top w:val="none" w:sz="0" w:space="0" w:color="auto"/>
            <w:left w:val="none" w:sz="0" w:space="0" w:color="auto"/>
            <w:bottom w:val="none" w:sz="0" w:space="0" w:color="auto"/>
            <w:right w:val="none" w:sz="0" w:space="0" w:color="auto"/>
          </w:divBdr>
        </w:div>
        <w:div w:id="520357857">
          <w:marLeft w:val="480"/>
          <w:marRight w:val="0"/>
          <w:marTop w:val="0"/>
          <w:marBottom w:val="0"/>
          <w:divBdr>
            <w:top w:val="none" w:sz="0" w:space="0" w:color="auto"/>
            <w:left w:val="none" w:sz="0" w:space="0" w:color="auto"/>
            <w:bottom w:val="none" w:sz="0" w:space="0" w:color="auto"/>
            <w:right w:val="none" w:sz="0" w:space="0" w:color="auto"/>
          </w:divBdr>
        </w:div>
        <w:div w:id="1554266372">
          <w:marLeft w:val="480"/>
          <w:marRight w:val="0"/>
          <w:marTop w:val="0"/>
          <w:marBottom w:val="0"/>
          <w:divBdr>
            <w:top w:val="none" w:sz="0" w:space="0" w:color="auto"/>
            <w:left w:val="none" w:sz="0" w:space="0" w:color="auto"/>
            <w:bottom w:val="none" w:sz="0" w:space="0" w:color="auto"/>
            <w:right w:val="none" w:sz="0" w:space="0" w:color="auto"/>
          </w:divBdr>
        </w:div>
        <w:div w:id="1649901215">
          <w:marLeft w:val="480"/>
          <w:marRight w:val="0"/>
          <w:marTop w:val="0"/>
          <w:marBottom w:val="0"/>
          <w:divBdr>
            <w:top w:val="none" w:sz="0" w:space="0" w:color="auto"/>
            <w:left w:val="none" w:sz="0" w:space="0" w:color="auto"/>
            <w:bottom w:val="none" w:sz="0" w:space="0" w:color="auto"/>
            <w:right w:val="none" w:sz="0" w:space="0" w:color="auto"/>
          </w:divBdr>
        </w:div>
        <w:div w:id="940994716">
          <w:marLeft w:val="480"/>
          <w:marRight w:val="0"/>
          <w:marTop w:val="0"/>
          <w:marBottom w:val="0"/>
          <w:divBdr>
            <w:top w:val="none" w:sz="0" w:space="0" w:color="auto"/>
            <w:left w:val="none" w:sz="0" w:space="0" w:color="auto"/>
            <w:bottom w:val="none" w:sz="0" w:space="0" w:color="auto"/>
            <w:right w:val="none" w:sz="0" w:space="0" w:color="auto"/>
          </w:divBdr>
        </w:div>
        <w:div w:id="1135293431">
          <w:marLeft w:val="480"/>
          <w:marRight w:val="0"/>
          <w:marTop w:val="0"/>
          <w:marBottom w:val="0"/>
          <w:divBdr>
            <w:top w:val="none" w:sz="0" w:space="0" w:color="auto"/>
            <w:left w:val="none" w:sz="0" w:space="0" w:color="auto"/>
            <w:bottom w:val="none" w:sz="0" w:space="0" w:color="auto"/>
            <w:right w:val="none" w:sz="0" w:space="0" w:color="auto"/>
          </w:divBdr>
        </w:div>
        <w:div w:id="548146024">
          <w:marLeft w:val="480"/>
          <w:marRight w:val="0"/>
          <w:marTop w:val="0"/>
          <w:marBottom w:val="0"/>
          <w:divBdr>
            <w:top w:val="none" w:sz="0" w:space="0" w:color="auto"/>
            <w:left w:val="none" w:sz="0" w:space="0" w:color="auto"/>
            <w:bottom w:val="none" w:sz="0" w:space="0" w:color="auto"/>
            <w:right w:val="none" w:sz="0" w:space="0" w:color="auto"/>
          </w:divBdr>
        </w:div>
        <w:div w:id="413553317">
          <w:marLeft w:val="480"/>
          <w:marRight w:val="0"/>
          <w:marTop w:val="0"/>
          <w:marBottom w:val="0"/>
          <w:divBdr>
            <w:top w:val="none" w:sz="0" w:space="0" w:color="auto"/>
            <w:left w:val="none" w:sz="0" w:space="0" w:color="auto"/>
            <w:bottom w:val="none" w:sz="0" w:space="0" w:color="auto"/>
            <w:right w:val="none" w:sz="0" w:space="0" w:color="auto"/>
          </w:divBdr>
        </w:div>
        <w:div w:id="753093644">
          <w:marLeft w:val="480"/>
          <w:marRight w:val="0"/>
          <w:marTop w:val="0"/>
          <w:marBottom w:val="0"/>
          <w:divBdr>
            <w:top w:val="none" w:sz="0" w:space="0" w:color="auto"/>
            <w:left w:val="none" w:sz="0" w:space="0" w:color="auto"/>
            <w:bottom w:val="none" w:sz="0" w:space="0" w:color="auto"/>
            <w:right w:val="none" w:sz="0" w:space="0" w:color="auto"/>
          </w:divBdr>
        </w:div>
        <w:div w:id="178859524">
          <w:marLeft w:val="480"/>
          <w:marRight w:val="0"/>
          <w:marTop w:val="0"/>
          <w:marBottom w:val="0"/>
          <w:divBdr>
            <w:top w:val="none" w:sz="0" w:space="0" w:color="auto"/>
            <w:left w:val="none" w:sz="0" w:space="0" w:color="auto"/>
            <w:bottom w:val="none" w:sz="0" w:space="0" w:color="auto"/>
            <w:right w:val="none" w:sz="0" w:space="0" w:color="auto"/>
          </w:divBdr>
        </w:div>
        <w:div w:id="1600258206">
          <w:marLeft w:val="480"/>
          <w:marRight w:val="0"/>
          <w:marTop w:val="0"/>
          <w:marBottom w:val="0"/>
          <w:divBdr>
            <w:top w:val="none" w:sz="0" w:space="0" w:color="auto"/>
            <w:left w:val="none" w:sz="0" w:space="0" w:color="auto"/>
            <w:bottom w:val="none" w:sz="0" w:space="0" w:color="auto"/>
            <w:right w:val="none" w:sz="0" w:space="0" w:color="auto"/>
          </w:divBdr>
        </w:div>
        <w:div w:id="1121260981">
          <w:marLeft w:val="480"/>
          <w:marRight w:val="0"/>
          <w:marTop w:val="0"/>
          <w:marBottom w:val="0"/>
          <w:divBdr>
            <w:top w:val="none" w:sz="0" w:space="0" w:color="auto"/>
            <w:left w:val="none" w:sz="0" w:space="0" w:color="auto"/>
            <w:bottom w:val="none" w:sz="0" w:space="0" w:color="auto"/>
            <w:right w:val="none" w:sz="0" w:space="0" w:color="auto"/>
          </w:divBdr>
        </w:div>
        <w:div w:id="1547764636">
          <w:marLeft w:val="480"/>
          <w:marRight w:val="0"/>
          <w:marTop w:val="0"/>
          <w:marBottom w:val="0"/>
          <w:divBdr>
            <w:top w:val="none" w:sz="0" w:space="0" w:color="auto"/>
            <w:left w:val="none" w:sz="0" w:space="0" w:color="auto"/>
            <w:bottom w:val="none" w:sz="0" w:space="0" w:color="auto"/>
            <w:right w:val="none" w:sz="0" w:space="0" w:color="auto"/>
          </w:divBdr>
        </w:div>
        <w:div w:id="2005551146">
          <w:marLeft w:val="480"/>
          <w:marRight w:val="0"/>
          <w:marTop w:val="0"/>
          <w:marBottom w:val="0"/>
          <w:divBdr>
            <w:top w:val="none" w:sz="0" w:space="0" w:color="auto"/>
            <w:left w:val="none" w:sz="0" w:space="0" w:color="auto"/>
            <w:bottom w:val="none" w:sz="0" w:space="0" w:color="auto"/>
            <w:right w:val="none" w:sz="0" w:space="0" w:color="auto"/>
          </w:divBdr>
        </w:div>
        <w:div w:id="565530505">
          <w:marLeft w:val="480"/>
          <w:marRight w:val="0"/>
          <w:marTop w:val="0"/>
          <w:marBottom w:val="0"/>
          <w:divBdr>
            <w:top w:val="none" w:sz="0" w:space="0" w:color="auto"/>
            <w:left w:val="none" w:sz="0" w:space="0" w:color="auto"/>
            <w:bottom w:val="none" w:sz="0" w:space="0" w:color="auto"/>
            <w:right w:val="none" w:sz="0" w:space="0" w:color="auto"/>
          </w:divBdr>
        </w:div>
        <w:div w:id="1280525241">
          <w:marLeft w:val="480"/>
          <w:marRight w:val="0"/>
          <w:marTop w:val="0"/>
          <w:marBottom w:val="0"/>
          <w:divBdr>
            <w:top w:val="none" w:sz="0" w:space="0" w:color="auto"/>
            <w:left w:val="none" w:sz="0" w:space="0" w:color="auto"/>
            <w:bottom w:val="none" w:sz="0" w:space="0" w:color="auto"/>
            <w:right w:val="none" w:sz="0" w:space="0" w:color="auto"/>
          </w:divBdr>
        </w:div>
        <w:div w:id="1030958336">
          <w:marLeft w:val="480"/>
          <w:marRight w:val="0"/>
          <w:marTop w:val="0"/>
          <w:marBottom w:val="0"/>
          <w:divBdr>
            <w:top w:val="none" w:sz="0" w:space="0" w:color="auto"/>
            <w:left w:val="none" w:sz="0" w:space="0" w:color="auto"/>
            <w:bottom w:val="none" w:sz="0" w:space="0" w:color="auto"/>
            <w:right w:val="none" w:sz="0" w:space="0" w:color="auto"/>
          </w:divBdr>
        </w:div>
        <w:div w:id="1702631935">
          <w:marLeft w:val="480"/>
          <w:marRight w:val="0"/>
          <w:marTop w:val="0"/>
          <w:marBottom w:val="0"/>
          <w:divBdr>
            <w:top w:val="none" w:sz="0" w:space="0" w:color="auto"/>
            <w:left w:val="none" w:sz="0" w:space="0" w:color="auto"/>
            <w:bottom w:val="none" w:sz="0" w:space="0" w:color="auto"/>
            <w:right w:val="none" w:sz="0" w:space="0" w:color="auto"/>
          </w:divBdr>
        </w:div>
        <w:div w:id="1748185267">
          <w:marLeft w:val="480"/>
          <w:marRight w:val="0"/>
          <w:marTop w:val="0"/>
          <w:marBottom w:val="0"/>
          <w:divBdr>
            <w:top w:val="none" w:sz="0" w:space="0" w:color="auto"/>
            <w:left w:val="none" w:sz="0" w:space="0" w:color="auto"/>
            <w:bottom w:val="none" w:sz="0" w:space="0" w:color="auto"/>
            <w:right w:val="none" w:sz="0" w:space="0" w:color="auto"/>
          </w:divBdr>
        </w:div>
        <w:div w:id="1773015823">
          <w:marLeft w:val="480"/>
          <w:marRight w:val="0"/>
          <w:marTop w:val="0"/>
          <w:marBottom w:val="0"/>
          <w:divBdr>
            <w:top w:val="none" w:sz="0" w:space="0" w:color="auto"/>
            <w:left w:val="none" w:sz="0" w:space="0" w:color="auto"/>
            <w:bottom w:val="none" w:sz="0" w:space="0" w:color="auto"/>
            <w:right w:val="none" w:sz="0" w:space="0" w:color="auto"/>
          </w:divBdr>
        </w:div>
        <w:div w:id="961497422">
          <w:marLeft w:val="480"/>
          <w:marRight w:val="0"/>
          <w:marTop w:val="0"/>
          <w:marBottom w:val="0"/>
          <w:divBdr>
            <w:top w:val="none" w:sz="0" w:space="0" w:color="auto"/>
            <w:left w:val="none" w:sz="0" w:space="0" w:color="auto"/>
            <w:bottom w:val="none" w:sz="0" w:space="0" w:color="auto"/>
            <w:right w:val="none" w:sz="0" w:space="0" w:color="auto"/>
          </w:divBdr>
        </w:div>
        <w:div w:id="1651325806">
          <w:marLeft w:val="480"/>
          <w:marRight w:val="0"/>
          <w:marTop w:val="0"/>
          <w:marBottom w:val="0"/>
          <w:divBdr>
            <w:top w:val="none" w:sz="0" w:space="0" w:color="auto"/>
            <w:left w:val="none" w:sz="0" w:space="0" w:color="auto"/>
            <w:bottom w:val="none" w:sz="0" w:space="0" w:color="auto"/>
            <w:right w:val="none" w:sz="0" w:space="0" w:color="auto"/>
          </w:divBdr>
        </w:div>
        <w:div w:id="1940527248">
          <w:marLeft w:val="480"/>
          <w:marRight w:val="0"/>
          <w:marTop w:val="0"/>
          <w:marBottom w:val="0"/>
          <w:divBdr>
            <w:top w:val="none" w:sz="0" w:space="0" w:color="auto"/>
            <w:left w:val="none" w:sz="0" w:space="0" w:color="auto"/>
            <w:bottom w:val="none" w:sz="0" w:space="0" w:color="auto"/>
            <w:right w:val="none" w:sz="0" w:space="0" w:color="auto"/>
          </w:divBdr>
        </w:div>
        <w:div w:id="1334800861">
          <w:marLeft w:val="480"/>
          <w:marRight w:val="0"/>
          <w:marTop w:val="0"/>
          <w:marBottom w:val="0"/>
          <w:divBdr>
            <w:top w:val="none" w:sz="0" w:space="0" w:color="auto"/>
            <w:left w:val="none" w:sz="0" w:space="0" w:color="auto"/>
            <w:bottom w:val="none" w:sz="0" w:space="0" w:color="auto"/>
            <w:right w:val="none" w:sz="0" w:space="0" w:color="auto"/>
          </w:divBdr>
        </w:div>
        <w:div w:id="1440636669">
          <w:marLeft w:val="480"/>
          <w:marRight w:val="0"/>
          <w:marTop w:val="0"/>
          <w:marBottom w:val="0"/>
          <w:divBdr>
            <w:top w:val="none" w:sz="0" w:space="0" w:color="auto"/>
            <w:left w:val="none" w:sz="0" w:space="0" w:color="auto"/>
            <w:bottom w:val="none" w:sz="0" w:space="0" w:color="auto"/>
            <w:right w:val="none" w:sz="0" w:space="0" w:color="auto"/>
          </w:divBdr>
        </w:div>
        <w:div w:id="1005860536">
          <w:marLeft w:val="480"/>
          <w:marRight w:val="0"/>
          <w:marTop w:val="0"/>
          <w:marBottom w:val="0"/>
          <w:divBdr>
            <w:top w:val="none" w:sz="0" w:space="0" w:color="auto"/>
            <w:left w:val="none" w:sz="0" w:space="0" w:color="auto"/>
            <w:bottom w:val="none" w:sz="0" w:space="0" w:color="auto"/>
            <w:right w:val="none" w:sz="0" w:space="0" w:color="auto"/>
          </w:divBdr>
        </w:div>
        <w:div w:id="1368025518">
          <w:marLeft w:val="480"/>
          <w:marRight w:val="0"/>
          <w:marTop w:val="0"/>
          <w:marBottom w:val="0"/>
          <w:divBdr>
            <w:top w:val="none" w:sz="0" w:space="0" w:color="auto"/>
            <w:left w:val="none" w:sz="0" w:space="0" w:color="auto"/>
            <w:bottom w:val="none" w:sz="0" w:space="0" w:color="auto"/>
            <w:right w:val="none" w:sz="0" w:space="0" w:color="auto"/>
          </w:divBdr>
        </w:div>
        <w:div w:id="1305350666">
          <w:marLeft w:val="480"/>
          <w:marRight w:val="0"/>
          <w:marTop w:val="0"/>
          <w:marBottom w:val="0"/>
          <w:divBdr>
            <w:top w:val="none" w:sz="0" w:space="0" w:color="auto"/>
            <w:left w:val="none" w:sz="0" w:space="0" w:color="auto"/>
            <w:bottom w:val="none" w:sz="0" w:space="0" w:color="auto"/>
            <w:right w:val="none" w:sz="0" w:space="0" w:color="auto"/>
          </w:divBdr>
        </w:div>
        <w:div w:id="487865333">
          <w:marLeft w:val="480"/>
          <w:marRight w:val="0"/>
          <w:marTop w:val="0"/>
          <w:marBottom w:val="0"/>
          <w:divBdr>
            <w:top w:val="none" w:sz="0" w:space="0" w:color="auto"/>
            <w:left w:val="none" w:sz="0" w:space="0" w:color="auto"/>
            <w:bottom w:val="none" w:sz="0" w:space="0" w:color="auto"/>
            <w:right w:val="none" w:sz="0" w:space="0" w:color="auto"/>
          </w:divBdr>
        </w:div>
        <w:div w:id="1182860743">
          <w:marLeft w:val="480"/>
          <w:marRight w:val="0"/>
          <w:marTop w:val="0"/>
          <w:marBottom w:val="0"/>
          <w:divBdr>
            <w:top w:val="none" w:sz="0" w:space="0" w:color="auto"/>
            <w:left w:val="none" w:sz="0" w:space="0" w:color="auto"/>
            <w:bottom w:val="none" w:sz="0" w:space="0" w:color="auto"/>
            <w:right w:val="none" w:sz="0" w:space="0" w:color="auto"/>
          </w:divBdr>
        </w:div>
        <w:div w:id="1001469131">
          <w:marLeft w:val="480"/>
          <w:marRight w:val="0"/>
          <w:marTop w:val="0"/>
          <w:marBottom w:val="0"/>
          <w:divBdr>
            <w:top w:val="none" w:sz="0" w:space="0" w:color="auto"/>
            <w:left w:val="none" w:sz="0" w:space="0" w:color="auto"/>
            <w:bottom w:val="none" w:sz="0" w:space="0" w:color="auto"/>
            <w:right w:val="none" w:sz="0" w:space="0" w:color="auto"/>
          </w:divBdr>
        </w:div>
        <w:div w:id="1501581720">
          <w:marLeft w:val="480"/>
          <w:marRight w:val="0"/>
          <w:marTop w:val="0"/>
          <w:marBottom w:val="0"/>
          <w:divBdr>
            <w:top w:val="none" w:sz="0" w:space="0" w:color="auto"/>
            <w:left w:val="none" w:sz="0" w:space="0" w:color="auto"/>
            <w:bottom w:val="none" w:sz="0" w:space="0" w:color="auto"/>
            <w:right w:val="none" w:sz="0" w:space="0" w:color="auto"/>
          </w:divBdr>
        </w:div>
        <w:div w:id="1586450274">
          <w:marLeft w:val="480"/>
          <w:marRight w:val="0"/>
          <w:marTop w:val="0"/>
          <w:marBottom w:val="0"/>
          <w:divBdr>
            <w:top w:val="none" w:sz="0" w:space="0" w:color="auto"/>
            <w:left w:val="none" w:sz="0" w:space="0" w:color="auto"/>
            <w:bottom w:val="none" w:sz="0" w:space="0" w:color="auto"/>
            <w:right w:val="none" w:sz="0" w:space="0" w:color="auto"/>
          </w:divBdr>
        </w:div>
        <w:div w:id="1937639831">
          <w:marLeft w:val="480"/>
          <w:marRight w:val="0"/>
          <w:marTop w:val="0"/>
          <w:marBottom w:val="0"/>
          <w:divBdr>
            <w:top w:val="none" w:sz="0" w:space="0" w:color="auto"/>
            <w:left w:val="none" w:sz="0" w:space="0" w:color="auto"/>
            <w:bottom w:val="none" w:sz="0" w:space="0" w:color="auto"/>
            <w:right w:val="none" w:sz="0" w:space="0" w:color="auto"/>
          </w:divBdr>
        </w:div>
        <w:div w:id="1945720255">
          <w:marLeft w:val="480"/>
          <w:marRight w:val="0"/>
          <w:marTop w:val="0"/>
          <w:marBottom w:val="0"/>
          <w:divBdr>
            <w:top w:val="none" w:sz="0" w:space="0" w:color="auto"/>
            <w:left w:val="none" w:sz="0" w:space="0" w:color="auto"/>
            <w:bottom w:val="none" w:sz="0" w:space="0" w:color="auto"/>
            <w:right w:val="none" w:sz="0" w:space="0" w:color="auto"/>
          </w:divBdr>
        </w:div>
        <w:div w:id="652029564">
          <w:marLeft w:val="480"/>
          <w:marRight w:val="0"/>
          <w:marTop w:val="0"/>
          <w:marBottom w:val="0"/>
          <w:divBdr>
            <w:top w:val="none" w:sz="0" w:space="0" w:color="auto"/>
            <w:left w:val="none" w:sz="0" w:space="0" w:color="auto"/>
            <w:bottom w:val="none" w:sz="0" w:space="0" w:color="auto"/>
            <w:right w:val="none" w:sz="0" w:space="0" w:color="auto"/>
          </w:divBdr>
        </w:div>
        <w:div w:id="1915704315">
          <w:marLeft w:val="480"/>
          <w:marRight w:val="0"/>
          <w:marTop w:val="0"/>
          <w:marBottom w:val="0"/>
          <w:divBdr>
            <w:top w:val="none" w:sz="0" w:space="0" w:color="auto"/>
            <w:left w:val="none" w:sz="0" w:space="0" w:color="auto"/>
            <w:bottom w:val="none" w:sz="0" w:space="0" w:color="auto"/>
            <w:right w:val="none" w:sz="0" w:space="0" w:color="auto"/>
          </w:divBdr>
        </w:div>
        <w:div w:id="1649481026">
          <w:marLeft w:val="480"/>
          <w:marRight w:val="0"/>
          <w:marTop w:val="0"/>
          <w:marBottom w:val="0"/>
          <w:divBdr>
            <w:top w:val="none" w:sz="0" w:space="0" w:color="auto"/>
            <w:left w:val="none" w:sz="0" w:space="0" w:color="auto"/>
            <w:bottom w:val="none" w:sz="0" w:space="0" w:color="auto"/>
            <w:right w:val="none" w:sz="0" w:space="0" w:color="auto"/>
          </w:divBdr>
        </w:div>
        <w:div w:id="259266154">
          <w:marLeft w:val="480"/>
          <w:marRight w:val="0"/>
          <w:marTop w:val="0"/>
          <w:marBottom w:val="0"/>
          <w:divBdr>
            <w:top w:val="none" w:sz="0" w:space="0" w:color="auto"/>
            <w:left w:val="none" w:sz="0" w:space="0" w:color="auto"/>
            <w:bottom w:val="none" w:sz="0" w:space="0" w:color="auto"/>
            <w:right w:val="none" w:sz="0" w:space="0" w:color="auto"/>
          </w:divBdr>
        </w:div>
        <w:div w:id="1777750966">
          <w:marLeft w:val="480"/>
          <w:marRight w:val="0"/>
          <w:marTop w:val="0"/>
          <w:marBottom w:val="0"/>
          <w:divBdr>
            <w:top w:val="none" w:sz="0" w:space="0" w:color="auto"/>
            <w:left w:val="none" w:sz="0" w:space="0" w:color="auto"/>
            <w:bottom w:val="none" w:sz="0" w:space="0" w:color="auto"/>
            <w:right w:val="none" w:sz="0" w:space="0" w:color="auto"/>
          </w:divBdr>
        </w:div>
      </w:divsChild>
    </w:div>
    <w:div w:id="2143576656">
      <w:bodyDiv w:val="1"/>
      <w:marLeft w:val="0"/>
      <w:marRight w:val="0"/>
      <w:marTop w:val="0"/>
      <w:marBottom w:val="0"/>
      <w:divBdr>
        <w:top w:val="none" w:sz="0" w:space="0" w:color="auto"/>
        <w:left w:val="none" w:sz="0" w:space="0" w:color="auto"/>
        <w:bottom w:val="none" w:sz="0" w:space="0" w:color="auto"/>
        <w:right w:val="none" w:sz="0" w:space="0" w:color="auto"/>
      </w:divBdr>
    </w:div>
    <w:div w:id="214473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37" Type="http://schemas.microsoft.com/office/2018/08/relationships/commentsExtensible" Target="commentsExtensible.xml"/><Relationship Id="rId5" Type="http://schemas.openxmlformats.org/officeDocument/2006/relationships/numbering" Target="numbering.xml"/><Relationship Id="rId36" Type="http://schemas.microsoft.com/office/2016/09/relationships/commentsIds" Target="commentsId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EA2D198F-0AD7-47F2-B165-D8AFED91C8A8}"/>
      </w:docPartPr>
      <w:docPartBody>
        <w:p w:rsidR="00261879" w:rsidRDefault="00261879">
          <w:r w:rsidRPr="00CF05F5">
            <w:rPr>
              <w:rStyle w:val="PlaceholderText"/>
            </w:rPr>
            <w:t>Click or tap here to enter text.</w:t>
          </w:r>
        </w:p>
      </w:docPartBody>
    </w:docPart>
    <w:docPart>
      <w:docPartPr>
        <w:name w:val="30F8BD5B70494B008F68C27A507F6D70"/>
        <w:category>
          <w:name w:val="General"/>
          <w:gallery w:val="placeholder"/>
        </w:category>
        <w:types>
          <w:type w:val="bbPlcHdr"/>
        </w:types>
        <w:behaviors>
          <w:behavior w:val="content"/>
        </w:behaviors>
        <w:guid w:val="{B568C796-2EB8-4833-9C6F-59C9A9D19D1C}"/>
      </w:docPartPr>
      <w:docPartBody>
        <w:p w:rsidR="00261879" w:rsidRDefault="00261879" w:rsidP="00261879">
          <w:pPr>
            <w:pStyle w:val="30F8BD5B70494B008F68C27A507F6D70"/>
          </w:pPr>
          <w:r w:rsidRPr="00CF05F5">
            <w:rPr>
              <w:rStyle w:val="PlaceholderText"/>
            </w:rPr>
            <w:t>Click or tap here to enter text.</w:t>
          </w:r>
        </w:p>
      </w:docPartBody>
    </w:docPart>
    <w:docPart>
      <w:docPartPr>
        <w:name w:val="4A202489CA2A4FAEA168772B5076190B"/>
        <w:category>
          <w:name w:val="General"/>
          <w:gallery w:val="placeholder"/>
        </w:category>
        <w:types>
          <w:type w:val="bbPlcHdr"/>
        </w:types>
        <w:behaviors>
          <w:behavior w:val="content"/>
        </w:behaviors>
        <w:guid w:val="{7B75A24D-3A96-49B1-98C0-457AB139881F}"/>
      </w:docPartPr>
      <w:docPartBody>
        <w:p w:rsidR="00856805" w:rsidRDefault="00856805" w:rsidP="00856805">
          <w:pPr>
            <w:pStyle w:val="4A202489CA2A4FAEA168772B5076190B"/>
          </w:pPr>
          <w:r w:rsidRPr="00CF05F5">
            <w:rPr>
              <w:rStyle w:val="PlaceholderText"/>
            </w:rPr>
            <w:t>Click or tap here to enter text.</w:t>
          </w:r>
        </w:p>
      </w:docPartBody>
    </w:docPart>
    <w:docPart>
      <w:docPartPr>
        <w:name w:val="337A10109FB64C50816E8A08A446BAD2"/>
        <w:category>
          <w:name w:val="General"/>
          <w:gallery w:val="placeholder"/>
        </w:category>
        <w:types>
          <w:type w:val="bbPlcHdr"/>
        </w:types>
        <w:behaviors>
          <w:behavior w:val="content"/>
        </w:behaviors>
        <w:guid w:val="{6D61A2F3-EF01-4AA5-915D-E4621973F1C9}"/>
      </w:docPartPr>
      <w:docPartBody>
        <w:p w:rsidR="00DA7642" w:rsidRDefault="00856805" w:rsidP="00856805">
          <w:pPr>
            <w:pStyle w:val="337A10109FB64C50816E8A08A446BAD2"/>
          </w:pPr>
          <w:r w:rsidRPr="00CF05F5">
            <w:rPr>
              <w:rStyle w:val="PlaceholderText"/>
            </w:rPr>
            <w:t>Click or tap here to enter text.</w:t>
          </w:r>
        </w:p>
      </w:docPartBody>
    </w:docPart>
    <w:docPart>
      <w:docPartPr>
        <w:name w:val="73BA1EEB9CD1411FA8828FE65E28F54F"/>
        <w:category>
          <w:name w:val="General"/>
          <w:gallery w:val="placeholder"/>
        </w:category>
        <w:types>
          <w:type w:val="bbPlcHdr"/>
        </w:types>
        <w:behaviors>
          <w:behavior w:val="content"/>
        </w:behaviors>
        <w:guid w:val="{FBFBC18F-490C-464C-B4DF-DDD56B73A48B}"/>
      </w:docPartPr>
      <w:docPartBody>
        <w:p w:rsidR="00DA7642" w:rsidRDefault="00856805" w:rsidP="00856805">
          <w:pPr>
            <w:pStyle w:val="73BA1EEB9CD1411FA8828FE65E28F54F"/>
          </w:pPr>
          <w:r w:rsidRPr="00CF05F5">
            <w:rPr>
              <w:rStyle w:val="PlaceholderText"/>
            </w:rPr>
            <w:t>Click or tap here to enter text.</w:t>
          </w:r>
        </w:p>
      </w:docPartBody>
    </w:docPart>
    <w:docPart>
      <w:docPartPr>
        <w:name w:val="A44765429EAC4EF38A838AE0A1BCBD75"/>
        <w:category>
          <w:name w:val="General"/>
          <w:gallery w:val="placeholder"/>
        </w:category>
        <w:types>
          <w:type w:val="bbPlcHdr"/>
        </w:types>
        <w:behaviors>
          <w:behavior w:val="content"/>
        </w:behaviors>
        <w:guid w:val="{5E9E39E3-A506-43DA-AE69-DA3202DCE376}"/>
      </w:docPartPr>
      <w:docPartBody>
        <w:p w:rsidR="00184006" w:rsidRDefault="00184006" w:rsidP="00184006">
          <w:pPr>
            <w:pStyle w:val="A44765429EAC4EF38A838AE0A1BCBD75"/>
          </w:pPr>
          <w:r w:rsidRPr="00CF05F5">
            <w:rPr>
              <w:rStyle w:val="PlaceholderText"/>
            </w:rPr>
            <w:t>Click or tap here to enter text.</w:t>
          </w:r>
        </w:p>
      </w:docPartBody>
    </w:docPart>
    <w:docPart>
      <w:docPartPr>
        <w:name w:val="4787335DDD12439D9CD45387DEE005A7"/>
        <w:category>
          <w:name w:val="General"/>
          <w:gallery w:val="placeholder"/>
        </w:category>
        <w:types>
          <w:type w:val="bbPlcHdr"/>
        </w:types>
        <w:behaviors>
          <w:behavior w:val="content"/>
        </w:behaviors>
        <w:guid w:val="{2D92CC47-667C-4C80-851D-D82150ACCED6}"/>
      </w:docPartPr>
      <w:docPartBody>
        <w:p w:rsidR="00184006" w:rsidRDefault="00184006" w:rsidP="00184006">
          <w:pPr>
            <w:pStyle w:val="4787335DDD12439D9CD45387DEE005A7"/>
          </w:pPr>
          <w:r w:rsidRPr="00CF05F5">
            <w:rPr>
              <w:rStyle w:val="PlaceholderText"/>
            </w:rPr>
            <w:t>Click or tap here to enter text.</w:t>
          </w:r>
        </w:p>
      </w:docPartBody>
    </w:docPart>
    <w:docPart>
      <w:docPartPr>
        <w:name w:val="065F80AE813D4271AA15452B5078F884"/>
        <w:category>
          <w:name w:val="General"/>
          <w:gallery w:val="placeholder"/>
        </w:category>
        <w:types>
          <w:type w:val="bbPlcHdr"/>
        </w:types>
        <w:behaviors>
          <w:behavior w:val="content"/>
        </w:behaviors>
        <w:guid w:val="{CFCFA526-55A2-4FF5-9DC2-315F81E8AC4A}"/>
      </w:docPartPr>
      <w:docPartBody>
        <w:p w:rsidR="002C7D2C" w:rsidRDefault="00C8496A" w:rsidP="00C8496A">
          <w:pPr>
            <w:pStyle w:val="065F80AE813D4271AA15452B5078F884"/>
          </w:pPr>
          <w:r w:rsidRPr="00CF05F5">
            <w:rPr>
              <w:rStyle w:val="PlaceholderText"/>
            </w:rPr>
            <w:t>Click or tap here to enter text.</w:t>
          </w:r>
        </w:p>
      </w:docPartBody>
    </w:docPart>
    <w:docPart>
      <w:docPartPr>
        <w:name w:val="FC16C52BAF914BC0882AFBB1AE1EB81E"/>
        <w:category>
          <w:name w:val="General"/>
          <w:gallery w:val="placeholder"/>
        </w:category>
        <w:types>
          <w:type w:val="bbPlcHdr"/>
        </w:types>
        <w:behaviors>
          <w:behavior w:val="content"/>
        </w:behaviors>
        <w:guid w:val="{763AC995-ED9F-4D20-BC30-9C6EE3567DC4}"/>
      </w:docPartPr>
      <w:docPartBody>
        <w:p w:rsidR="002C7D2C" w:rsidRDefault="00C8496A" w:rsidP="00C8496A">
          <w:pPr>
            <w:pStyle w:val="FC16C52BAF914BC0882AFBB1AE1EB81E"/>
          </w:pPr>
          <w:r w:rsidRPr="00CF05F5">
            <w:rPr>
              <w:rStyle w:val="PlaceholderText"/>
            </w:rPr>
            <w:t>Click or tap here to enter text.</w:t>
          </w:r>
        </w:p>
      </w:docPartBody>
    </w:docPart>
    <w:docPart>
      <w:docPartPr>
        <w:name w:val="B189963E05AE4A119095B973F9BBB93D"/>
        <w:category>
          <w:name w:val="General"/>
          <w:gallery w:val="placeholder"/>
        </w:category>
        <w:types>
          <w:type w:val="bbPlcHdr"/>
        </w:types>
        <w:behaviors>
          <w:behavior w:val="content"/>
        </w:behaviors>
        <w:guid w:val="{1C0F9A43-DA8A-4A24-A8E3-FCDD1EB64A4A}"/>
      </w:docPartPr>
      <w:docPartBody>
        <w:p w:rsidR="00163287" w:rsidRDefault="00034F08" w:rsidP="00034F08">
          <w:pPr>
            <w:pStyle w:val="1170DCE8F92E4D1A98A601DDF78B5191"/>
          </w:pPr>
          <w:r w:rsidRPr="00CF05F5">
            <w:rPr>
              <w:rStyle w:val="PlaceholderText"/>
            </w:rPr>
            <w:t>Click or tap here to enter text.</w:t>
          </w:r>
        </w:p>
      </w:docPartBody>
    </w:docPart>
    <w:docPart>
      <w:docPartPr>
        <w:name w:val="46CAF172F6894F5295AA3112E2C6479F"/>
        <w:category>
          <w:name w:val="General"/>
          <w:gallery w:val="placeholder"/>
        </w:category>
        <w:types>
          <w:type w:val="bbPlcHdr"/>
        </w:types>
        <w:behaviors>
          <w:behavior w:val="content"/>
        </w:behaviors>
        <w:guid w:val="{D27E1908-DB6A-48D0-B34E-03EA616FD70F}"/>
      </w:docPartPr>
      <w:docPartBody>
        <w:p w:rsidR="00163287" w:rsidRDefault="00034F08" w:rsidP="00034F08">
          <w:pPr>
            <w:pStyle w:val="5024C1AF23B0443B9E7301964119E2A1"/>
          </w:pPr>
          <w:r w:rsidRPr="00CF05F5">
            <w:rPr>
              <w:rStyle w:val="PlaceholderText"/>
            </w:rPr>
            <w:t>Click or tap here to enter text.</w:t>
          </w:r>
        </w:p>
      </w:docPartBody>
    </w:docPart>
    <w:docPart>
      <w:docPartPr>
        <w:name w:val="1549301698F74B258D5AB58543A0D5F3"/>
        <w:category>
          <w:name w:val="General"/>
          <w:gallery w:val="placeholder"/>
        </w:category>
        <w:types>
          <w:type w:val="bbPlcHdr"/>
        </w:types>
        <w:behaviors>
          <w:behavior w:val="content"/>
        </w:behaviors>
        <w:guid w:val="{6A457C56-A857-449D-A509-2F0417D139AC}"/>
      </w:docPartPr>
      <w:docPartBody>
        <w:p w:rsidR="00163287" w:rsidRDefault="00034F08" w:rsidP="00034F08">
          <w:pPr>
            <w:pStyle w:val="989A61CF97B54E928FAABD165FF7530E"/>
          </w:pPr>
          <w:r w:rsidRPr="00CF05F5">
            <w:rPr>
              <w:rStyle w:val="PlaceholderText"/>
            </w:rPr>
            <w:t>Click or tap here to enter text.</w:t>
          </w:r>
        </w:p>
      </w:docPartBody>
    </w:docPart>
    <w:docPart>
      <w:docPartPr>
        <w:name w:val="0B6ECD23FEB2418D9A3073C9A18496EA"/>
        <w:category>
          <w:name w:val="General"/>
          <w:gallery w:val="placeholder"/>
        </w:category>
        <w:types>
          <w:type w:val="bbPlcHdr"/>
        </w:types>
        <w:behaviors>
          <w:behavior w:val="content"/>
        </w:behaviors>
        <w:guid w:val="{5E481B5C-C45D-453B-BC6E-6866E9DADF20}"/>
      </w:docPartPr>
      <w:docPartBody>
        <w:p w:rsidR="0040732B" w:rsidRDefault="00E80764" w:rsidP="00E80764">
          <w:pPr>
            <w:pStyle w:val="4B71D2ABB4004A4EA20B3B9CA78027E0"/>
          </w:pPr>
          <w:r w:rsidRPr="00CF05F5">
            <w:rPr>
              <w:rStyle w:val="PlaceholderText"/>
            </w:rPr>
            <w:t>Click or tap here to enter text.</w:t>
          </w:r>
        </w:p>
      </w:docPartBody>
    </w:docPart>
    <w:docPart>
      <w:docPartPr>
        <w:name w:val="C309936E1C1C41E58EC8D935D08CC60D"/>
        <w:category>
          <w:name w:val="General"/>
          <w:gallery w:val="placeholder"/>
        </w:category>
        <w:types>
          <w:type w:val="bbPlcHdr"/>
        </w:types>
        <w:behaviors>
          <w:behavior w:val="content"/>
        </w:behaviors>
        <w:guid w:val="{FA606500-8B1E-4439-9B57-3201AAB0C84A}"/>
      </w:docPartPr>
      <w:docPartBody>
        <w:p w:rsidR="0040732B" w:rsidRDefault="00E80764" w:rsidP="00E80764">
          <w:r w:rsidRPr="00CF05F5">
            <w:rPr>
              <w:rStyle w:val="PlaceholderText"/>
            </w:rPr>
            <w:t>Click or tap here to enter text.</w:t>
          </w:r>
        </w:p>
      </w:docPartBody>
    </w:docPart>
    <w:docPart>
      <w:docPartPr>
        <w:name w:val="8874B91367A247488C8A5D636EB14A8C"/>
        <w:category>
          <w:name w:val="General"/>
          <w:gallery w:val="placeholder"/>
        </w:category>
        <w:types>
          <w:type w:val="bbPlcHdr"/>
        </w:types>
        <w:behaviors>
          <w:behavior w:val="content"/>
        </w:behaviors>
        <w:guid w:val="{34C749AF-AB1A-4B33-941F-85049015DF09}"/>
      </w:docPartPr>
      <w:docPartBody>
        <w:p w:rsidR="0040732B" w:rsidRDefault="0040732B" w:rsidP="0040732B">
          <w:r w:rsidRPr="00CF05F5">
            <w:rPr>
              <w:rStyle w:val="PlaceholderText"/>
            </w:rPr>
            <w:t>Click or tap here to enter text.</w:t>
          </w:r>
        </w:p>
      </w:docPartBody>
    </w:docPart>
    <w:docPart>
      <w:docPartPr>
        <w:name w:val="DD777216080F4490A8545895F99DF9CE"/>
        <w:category>
          <w:name w:val="General"/>
          <w:gallery w:val="placeholder"/>
        </w:category>
        <w:types>
          <w:type w:val="bbPlcHdr"/>
        </w:types>
        <w:behaviors>
          <w:behavior w:val="content"/>
        </w:behaviors>
        <w:guid w:val="{D440F802-1A36-4316-B775-CCDCCDC178E8}"/>
      </w:docPartPr>
      <w:docPartBody>
        <w:p w:rsidR="0040732B" w:rsidRDefault="0040732B" w:rsidP="0040732B">
          <w:r w:rsidRPr="00CF05F5">
            <w:rPr>
              <w:rStyle w:val="PlaceholderText"/>
            </w:rPr>
            <w:t>Click or tap here to enter text.</w:t>
          </w:r>
        </w:p>
      </w:docPartBody>
    </w:docPart>
    <w:docPart>
      <w:docPartPr>
        <w:name w:val="CB2CBE816F114761B4C4C5FE5A55832D"/>
        <w:category>
          <w:name w:val="General"/>
          <w:gallery w:val="placeholder"/>
        </w:category>
        <w:types>
          <w:type w:val="bbPlcHdr"/>
        </w:types>
        <w:behaviors>
          <w:behavior w:val="content"/>
        </w:behaviors>
        <w:guid w:val="{6B2C8CF0-FBAA-40BB-83C6-FA391D6C36A1}"/>
      </w:docPartPr>
      <w:docPartBody>
        <w:p w:rsidR="0040732B" w:rsidRDefault="0040732B" w:rsidP="0040732B">
          <w:r w:rsidRPr="00CF05F5">
            <w:rPr>
              <w:rStyle w:val="PlaceholderText"/>
            </w:rPr>
            <w:t>Click or tap here to enter text.</w:t>
          </w:r>
        </w:p>
      </w:docPartBody>
    </w:docPart>
    <w:docPart>
      <w:docPartPr>
        <w:name w:val="7CF308A640824319BF37248DCFCCC040"/>
        <w:category>
          <w:name w:val="General"/>
          <w:gallery w:val="placeholder"/>
        </w:category>
        <w:types>
          <w:type w:val="bbPlcHdr"/>
        </w:types>
        <w:behaviors>
          <w:behavior w:val="content"/>
        </w:behaviors>
        <w:guid w:val="{7A1A6BC5-760C-4DF7-AB26-6502C63BB665}"/>
      </w:docPartPr>
      <w:docPartBody>
        <w:p w:rsidR="0040732B" w:rsidRDefault="0040732B" w:rsidP="0040732B">
          <w:r w:rsidRPr="00CF05F5">
            <w:rPr>
              <w:rStyle w:val="PlaceholderText"/>
            </w:rPr>
            <w:t>Click or tap here to enter text.</w:t>
          </w:r>
        </w:p>
      </w:docPartBody>
    </w:docPart>
    <w:docPart>
      <w:docPartPr>
        <w:name w:val="B9EA4AD4FD254BE5B40A36D9B9848BE2"/>
        <w:category>
          <w:name w:val="General"/>
          <w:gallery w:val="placeholder"/>
        </w:category>
        <w:types>
          <w:type w:val="bbPlcHdr"/>
        </w:types>
        <w:behaviors>
          <w:behavior w:val="content"/>
        </w:behaviors>
        <w:guid w:val="{E38D1454-E4F8-4A98-A805-2019343209CD}"/>
      </w:docPartPr>
      <w:docPartBody>
        <w:p w:rsidR="0040732B" w:rsidRDefault="0040732B" w:rsidP="0040732B">
          <w:r w:rsidRPr="00CF05F5">
            <w:rPr>
              <w:rStyle w:val="PlaceholderText"/>
            </w:rPr>
            <w:t>Click or tap here to enter text.</w:t>
          </w:r>
        </w:p>
      </w:docPartBody>
    </w:docPart>
    <w:docPart>
      <w:docPartPr>
        <w:name w:val="1170DCE8F92E4D1A98A601DDF78B5191"/>
        <w:category>
          <w:name w:val="General"/>
          <w:gallery w:val="placeholder"/>
        </w:category>
        <w:types>
          <w:type w:val="bbPlcHdr"/>
        </w:types>
        <w:behaviors>
          <w:behavior w:val="content"/>
        </w:behaviors>
        <w:guid w:val="{89D0BB85-037C-4ED5-9FEB-C34546DD88FD}"/>
      </w:docPartPr>
      <w:docPartBody>
        <w:p w:rsidR="0040732B" w:rsidRDefault="0040732B" w:rsidP="0040732B">
          <w:r w:rsidRPr="00CF05F5">
            <w:rPr>
              <w:rStyle w:val="PlaceholderText"/>
            </w:rPr>
            <w:t>Click or tap here to enter text.</w:t>
          </w:r>
        </w:p>
      </w:docPartBody>
    </w:docPart>
    <w:docPart>
      <w:docPartPr>
        <w:name w:val="5024C1AF23B0443B9E7301964119E2A1"/>
        <w:category>
          <w:name w:val="General"/>
          <w:gallery w:val="placeholder"/>
        </w:category>
        <w:types>
          <w:type w:val="bbPlcHdr"/>
        </w:types>
        <w:behaviors>
          <w:behavior w:val="content"/>
        </w:behaviors>
        <w:guid w:val="{A87F2C5C-0C99-4FE2-8576-14B1922A5F9A}"/>
      </w:docPartPr>
      <w:docPartBody>
        <w:p w:rsidR="0040732B" w:rsidRDefault="0040732B" w:rsidP="0040732B">
          <w:r w:rsidRPr="00CF05F5">
            <w:rPr>
              <w:rStyle w:val="PlaceholderText"/>
            </w:rPr>
            <w:t>Click or tap here to enter text.</w:t>
          </w:r>
        </w:p>
      </w:docPartBody>
    </w:docPart>
    <w:docPart>
      <w:docPartPr>
        <w:name w:val="989A61CF97B54E928FAABD165FF7530E"/>
        <w:category>
          <w:name w:val="General"/>
          <w:gallery w:val="placeholder"/>
        </w:category>
        <w:types>
          <w:type w:val="bbPlcHdr"/>
        </w:types>
        <w:behaviors>
          <w:behavior w:val="content"/>
        </w:behaviors>
        <w:guid w:val="{692551DF-6DA4-4D51-AD54-6BFE3E363533}"/>
      </w:docPartPr>
      <w:docPartBody>
        <w:p w:rsidR="0040732B" w:rsidRDefault="0040732B" w:rsidP="0040732B">
          <w:r w:rsidRPr="00CF05F5">
            <w:rPr>
              <w:rStyle w:val="PlaceholderText"/>
            </w:rPr>
            <w:t>Click or tap here to enter text.</w:t>
          </w:r>
        </w:p>
      </w:docPartBody>
    </w:docPart>
    <w:docPart>
      <w:docPartPr>
        <w:name w:val="2B6C44B1E6054805BD0BA4FCB3CE598D"/>
        <w:category>
          <w:name w:val="General"/>
          <w:gallery w:val="placeholder"/>
        </w:category>
        <w:types>
          <w:type w:val="bbPlcHdr"/>
        </w:types>
        <w:behaviors>
          <w:behavior w:val="content"/>
        </w:behaviors>
        <w:guid w:val="{637BD52B-F308-4B24-9CB1-FE1357F022EA}"/>
      </w:docPartPr>
      <w:docPartBody>
        <w:p w:rsidR="00605CC6" w:rsidRDefault="00AB55E3" w:rsidP="00AB55E3">
          <w:r w:rsidRPr="00CF05F5">
            <w:rPr>
              <w:rStyle w:val="PlaceholderText"/>
            </w:rPr>
            <w:t>Click or tap here to enter text.</w:t>
          </w:r>
        </w:p>
      </w:docPartBody>
    </w:docPart>
    <w:docPart>
      <w:docPartPr>
        <w:name w:val="4B71D2ABB4004A4EA20B3B9CA78027E0"/>
        <w:category>
          <w:name w:val="General"/>
          <w:gallery w:val="placeholder"/>
        </w:category>
        <w:types>
          <w:type w:val="bbPlcHdr"/>
        </w:types>
        <w:behaviors>
          <w:behavior w:val="content"/>
        </w:behaviors>
        <w:guid w:val="{DE1A8298-4DCF-4983-93BF-903732680CB5}"/>
      </w:docPartPr>
      <w:docPartBody>
        <w:p w:rsidR="00605CC6" w:rsidRDefault="00AB55E3" w:rsidP="00AB55E3">
          <w:r w:rsidRPr="00CF05F5">
            <w:rPr>
              <w:rStyle w:val="PlaceholderText"/>
            </w:rPr>
            <w:t>Click or tap here to enter text.</w:t>
          </w:r>
        </w:p>
      </w:docPartBody>
    </w:docPart>
    <w:docPart>
      <w:docPartPr>
        <w:name w:val="7401A4FB05A94732BF39B290A545B3EC"/>
        <w:category>
          <w:name w:val="General"/>
          <w:gallery w:val="placeholder"/>
        </w:category>
        <w:types>
          <w:type w:val="bbPlcHdr"/>
        </w:types>
        <w:behaviors>
          <w:behavior w:val="content"/>
        </w:behaviors>
        <w:guid w:val="{1452629B-AB76-4270-AA44-D2228C1C9886}"/>
      </w:docPartPr>
      <w:docPartBody>
        <w:p w:rsidR="00605CC6" w:rsidRDefault="00AB55E3" w:rsidP="00AB55E3">
          <w:r w:rsidRPr="00CF05F5">
            <w:rPr>
              <w:rStyle w:val="PlaceholderText"/>
            </w:rPr>
            <w:t>Click or tap here to enter text.</w:t>
          </w:r>
        </w:p>
      </w:docPartBody>
    </w:docPart>
    <w:docPart>
      <w:docPartPr>
        <w:name w:val="8D11CC067E614C54BD6C04741A29FCE7"/>
        <w:category>
          <w:name w:val="General"/>
          <w:gallery w:val="placeholder"/>
        </w:category>
        <w:types>
          <w:type w:val="bbPlcHdr"/>
        </w:types>
        <w:behaviors>
          <w:behavior w:val="content"/>
        </w:behaviors>
        <w:guid w:val="{EB211C0B-EA5F-4A05-850D-E7B32BF2487E}"/>
      </w:docPartPr>
      <w:docPartBody>
        <w:p w:rsidR="008D2A43" w:rsidRDefault="008D2A43" w:rsidP="008D2A43">
          <w:pPr>
            <w:pStyle w:val="8D11CC067E614C54BD6C04741A29FCE7"/>
          </w:pPr>
          <w:r w:rsidRPr="00CF05F5">
            <w:rPr>
              <w:rStyle w:val="PlaceholderText"/>
            </w:rPr>
            <w:t>Click or tap here to enter text.</w:t>
          </w:r>
        </w:p>
      </w:docPartBody>
    </w:docPart>
    <w:docPart>
      <w:docPartPr>
        <w:name w:val="5C7BAD1531284BBF8689D5D6D0E2158F"/>
        <w:category>
          <w:name w:val="General"/>
          <w:gallery w:val="placeholder"/>
        </w:category>
        <w:types>
          <w:type w:val="bbPlcHdr"/>
        </w:types>
        <w:behaviors>
          <w:behavior w:val="content"/>
        </w:behaviors>
        <w:guid w:val="{5EB4FF9D-0EA8-4F75-A4B1-2F3341E1EDAE}"/>
      </w:docPartPr>
      <w:docPartBody>
        <w:p w:rsidR="008D2A43" w:rsidRDefault="008D2A43" w:rsidP="008D2A43">
          <w:pPr>
            <w:pStyle w:val="5C7BAD1531284BBF8689D5D6D0E2158F"/>
          </w:pPr>
          <w:r w:rsidRPr="00CF05F5">
            <w:rPr>
              <w:rStyle w:val="PlaceholderText"/>
            </w:rPr>
            <w:t>Click or tap here to enter text.</w:t>
          </w:r>
        </w:p>
      </w:docPartBody>
    </w:docPart>
    <w:docPart>
      <w:docPartPr>
        <w:name w:val="BAAEB9D47DEF406FA7741110E6E4A13D"/>
        <w:category>
          <w:name w:val="General"/>
          <w:gallery w:val="placeholder"/>
        </w:category>
        <w:types>
          <w:type w:val="bbPlcHdr"/>
        </w:types>
        <w:behaviors>
          <w:behavior w:val="content"/>
        </w:behaviors>
        <w:guid w:val="{9329DDF9-B590-4341-8B89-75CAB351B766}"/>
      </w:docPartPr>
      <w:docPartBody>
        <w:p w:rsidR="008D2A43" w:rsidRDefault="008D2A43" w:rsidP="008D2A43">
          <w:pPr>
            <w:pStyle w:val="BAAEB9D47DEF406FA7741110E6E4A13D"/>
          </w:pPr>
          <w:r w:rsidRPr="00CF05F5">
            <w:rPr>
              <w:rStyle w:val="PlaceholderText"/>
            </w:rPr>
            <w:t>Click or tap here to enter text.</w:t>
          </w:r>
        </w:p>
      </w:docPartBody>
    </w:docPart>
    <w:docPart>
      <w:docPartPr>
        <w:name w:val="32FB530298254323A903C582A90D5A5A"/>
        <w:category>
          <w:name w:val="General"/>
          <w:gallery w:val="placeholder"/>
        </w:category>
        <w:types>
          <w:type w:val="bbPlcHdr"/>
        </w:types>
        <w:behaviors>
          <w:behavior w:val="content"/>
        </w:behaviors>
        <w:guid w:val="{DA5CA0B7-A8E3-404B-A099-CEE7C3262386}"/>
      </w:docPartPr>
      <w:docPartBody>
        <w:p w:rsidR="002D46CD" w:rsidRDefault="008D2A43" w:rsidP="008D2A43">
          <w:pPr>
            <w:pStyle w:val="32FB530298254323A903C582A90D5A5A"/>
          </w:pPr>
          <w:r w:rsidRPr="00CF05F5">
            <w:rPr>
              <w:rStyle w:val="PlaceholderText"/>
            </w:rPr>
            <w:t>Click or tap here to enter text.</w:t>
          </w:r>
        </w:p>
      </w:docPartBody>
    </w:docPart>
    <w:docPart>
      <w:docPartPr>
        <w:name w:val="C1C8A22711FB4F6EA2018783B951DC57"/>
        <w:category>
          <w:name w:val="General"/>
          <w:gallery w:val="placeholder"/>
        </w:category>
        <w:types>
          <w:type w:val="bbPlcHdr"/>
        </w:types>
        <w:behaviors>
          <w:behavior w:val="content"/>
        </w:behaviors>
        <w:guid w:val="{BD88B91F-A317-4759-9C09-A32CCA7C3706}"/>
      </w:docPartPr>
      <w:docPartBody>
        <w:p w:rsidR="003D03D0" w:rsidRDefault="003D03D0" w:rsidP="003D03D0">
          <w:pPr>
            <w:pStyle w:val="C1C8A22711FB4F6EA2018783B951DC57"/>
          </w:pPr>
          <w:r w:rsidRPr="00CF05F5">
            <w:rPr>
              <w:rStyle w:val="PlaceholderText"/>
            </w:rPr>
            <w:t>Click or tap here to enter text.</w:t>
          </w:r>
        </w:p>
      </w:docPartBody>
    </w:docPart>
    <w:docPart>
      <w:docPartPr>
        <w:name w:val="27F1384B92FC49A19CCC53E6910F0C04"/>
        <w:category>
          <w:name w:val="General"/>
          <w:gallery w:val="placeholder"/>
        </w:category>
        <w:types>
          <w:type w:val="bbPlcHdr"/>
        </w:types>
        <w:behaviors>
          <w:behavior w:val="content"/>
        </w:behaviors>
        <w:guid w:val="{A24310C5-FF66-46B4-B68E-3A4609DCF397}"/>
      </w:docPartPr>
      <w:docPartBody>
        <w:p w:rsidR="00512BF9" w:rsidRDefault="00512BF9" w:rsidP="00512BF9">
          <w:pPr>
            <w:pStyle w:val="27F1384B92FC49A19CCC53E6910F0C04"/>
          </w:pPr>
          <w:r w:rsidRPr="00CF05F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879"/>
    <w:rsid w:val="00015A21"/>
    <w:rsid w:val="00023592"/>
    <w:rsid w:val="00034F08"/>
    <w:rsid w:val="00052971"/>
    <w:rsid w:val="00065714"/>
    <w:rsid w:val="000D4190"/>
    <w:rsid w:val="000F2DDA"/>
    <w:rsid w:val="001248F5"/>
    <w:rsid w:val="00163287"/>
    <w:rsid w:val="00184006"/>
    <w:rsid w:val="001A44C0"/>
    <w:rsid w:val="00255507"/>
    <w:rsid w:val="00261879"/>
    <w:rsid w:val="00290B2C"/>
    <w:rsid w:val="002C7D2C"/>
    <w:rsid w:val="002D46CD"/>
    <w:rsid w:val="002E3E1A"/>
    <w:rsid w:val="00385B92"/>
    <w:rsid w:val="003C5076"/>
    <w:rsid w:val="003D03D0"/>
    <w:rsid w:val="003D19AF"/>
    <w:rsid w:val="0040732B"/>
    <w:rsid w:val="00451B38"/>
    <w:rsid w:val="004E7320"/>
    <w:rsid w:val="00512BF9"/>
    <w:rsid w:val="00532B95"/>
    <w:rsid w:val="00544EB9"/>
    <w:rsid w:val="00554F29"/>
    <w:rsid w:val="00590062"/>
    <w:rsid w:val="0059084F"/>
    <w:rsid w:val="005B291A"/>
    <w:rsid w:val="005C5560"/>
    <w:rsid w:val="00605CC6"/>
    <w:rsid w:val="00637BEF"/>
    <w:rsid w:val="00647EF6"/>
    <w:rsid w:val="0065050B"/>
    <w:rsid w:val="00672071"/>
    <w:rsid w:val="00673F2B"/>
    <w:rsid w:val="006A01FA"/>
    <w:rsid w:val="006A2884"/>
    <w:rsid w:val="007065D1"/>
    <w:rsid w:val="007A13ED"/>
    <w:rsid w:val="0081136C"/>
    <w:rsid w:val="00822D9F"/>
    <w:rsid w:val="00856805"/>
    <w:rsid w:val="008754C8"/>
    <w:rsid w:val="008C429E"/>
    <w:rsid w:val="008D2A43"/>
    <w:rsid w:val="008E1E81"/>
    <w:rsid w:val="00981F10"/>
    <w:rsid w:val="00985E2A"/>
    <w:rsid w:val="00996DFF"/>
    <w:rsid w:val="009C281D"/>
    <w:rsid w:val="00A21067"/>
    <w:rsid w:val="00A535A2"/>
    <w:rsid w:val="00A669B7"/>
    <w:rsid w:val="00AB55E3"/>
    <w:rsid w:val="00B77B10"/>
    <w:rsid w:val="00BB20B3"/>
    <w:rsid w:val="00C839ED"/>
    <w:rsid w:val="00C8496A"/>
    <w:rsid w:val="00CA53E4"/>
    <w:rsid w:val="00DA7642"/>
    <w:rsid w:val="00DC64DC"/>
    <w:rsid w:val="00E07B92"/>
    <w:rsid w:val="00E4514C"/>
    <w:rsid w:val="00E80764"/>
    <w:rsid w:val="00EC4631"/>
    <w:rsid w:val="00EC4FC3"/>
    <w:rsid w:val="00EE0116"/>
    <w:rsid w:val="00F40A2D"/>
    <w:rsid w:val="00F51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2BF9"/>
    <w:rPr>
      <w:color w:val="808080"/>
    </w:rPr>
  </w:style>
  <w:style w:type="paragraph" w:customStyle="1" w:styleId="30F8BD5B70494B008F68C27A507F6D70">
    <w:name w:val="30F8BD5B70494B008F68C27A507F6D70"/>
    <w:rsid w:val="00261879"/>
  </w:style>
  <w:style w:type="paragraph" w:customStyle="1" w:styleId="4A202489CA2A4FAEA168772B5076190B">
    <w:name w:val="4A202489CA2A4FAEA168772B5076190B"/>
    <w:rsid w:val="00856805"/>
  </w:style>
  <w:style w:type="paragraph" w:customStyle="1" w:styleId="337A10109FB64C50816E8A08A446BAD2">
    <w:name w:val="337A10109FB64C50816E8A08A446BAD2"/>
    <w:rsid w:val="00856805"/>
  </w:style>
  <w:style w:type="paragraph" w:customStyle="1" w:styleId="73BA1EEB9CD1411FA8828FE65E28F54F">
    <w:name w:val="73BA1EEB9CD1411FA8828FE65E28F54F"/>
    <w:rsid w:val="00856805"/>
  </w:style>
  <w:style w:type="paragraph" w:customStyle="1" w:styleId="7157B2E47A594CE8B5F1052B531F0212">
    <w:name w:val="7157B2E47A594CE8B5F1052B531F0212"/>
    <w:rsid w:val="00184006"/>
  </w:style>
  <w:style w:type="paragraph" w:customStyle="1" w:styleId="A44765429EAC4EF38A838AE0A1BCBD75">
    <w:name w:val="A44765429EAC4EF38A838AE0A1BCBD75"/>
    <w:rsid w:val="00184006"/>
  </w:style>
  <w:style w:type="paragraph" w:customStyle="1" w:styleId="1462B61A8A2244C2B1F8EF0AF3D32A7E">
    <w:name w:val="1462B61A8A2244C2B1F8EF0AF3D32A7E"/>
    <w:rsid w:val="00184006"/>
  </w:style>
  <w:style w:type="paragraph" w:customStyle="1" w:styleId="4787335DDD12439D9CD45387DEE005A7">
    <w:name w:val="4787335DDD12439D9CD45387DEE005A7"/>
    <w:rsid w:val="00184006"/>
  </w:style>
  <w:style w:type="paragraph" w:customStyle="1" w:styleId="065F80AE813D4271AA15452B5078F884">
    <w:name w:val="065F80AE813D4271AA15452B5078F884"/>
    <w:rsid w:val="00C8496A"/>
  </w:style>
  <w:style w:type="paragraph" w:customStyle="1" w:styleId="FC16C52BAF914BC0882AFBB1AE1EB81E">
    <w:name w:val="FC16C52BAF914BC0882AFBB1AE1EB81E"/>
    <w:rsid w:val="00C8496A"/>
  </w:style>
  <w:style w:type="paragraph" w:customStyle="1" w:styleId="B189963E05AE4A119095B973F9BBB93D">
    <w:name w:val="B189963E05AE4A119095B973F9BBB93D"/>
    <w:rsid w:val="00034F08"/>
  </w:style>
  <w:style w:type="paragraph" w:customStyle="1" w:styleId="46CAF172F6894F5295AA3112E2C6479F">
    <w:name w:val="46CAF172F6894F5295AA3112E2C6479F"/>
    <w:rsid w:val="00034F08"/>
  </w:style>
  <w:style w:type="paragraph" w:customStyle="1" w:styleId="1549301698F74B258D5AB58543A0D5F3">
    <w:name w:val="1549301698F74B258D5AB58543A0D5F3"/>
    <w:rsid w:val="00034F08"/>
  </w:style>
  <w:style w:type="paragraph" w:customStyle="1" w:styleId="0B6ECD23FEB2418D9A3073C9A18496EA">
    <w:name w:val="0B6ECD23FEB2418D9A3073C9A18496EA"/>
    <w:rsid w:val="00E80764"/>
  </w:style>
  <w:style w:type="paragraph" w:customStyle="1" w:styleId="C309936E1C1C41E58EC8D935D08CC60D">
    <w:name w:val="C309936E1C1C41E58EC8D935D08CC60D"/>
    <w:rsid w:val="00E80764"/>
  </w:style>
  <w:style w:type="paragraph" w:customStyle="1" w:styleId="8874B91367A247488C8A5D636EB14A8C">
    <w:name w:val="8874B91367A247488C8A5D636EB14A8C"/>
    <w:rsid w:val="0040732B"/>
  </w:style>
  <w:style w:type="paragraph" w:customStyle="1" w:styleId="DD777216080F4490A8545895F99DF9CE">
    <w:name w:val="DD777216080F4490A8545895F99DF9CE"/>
    <w:rsid w:val="0040732B"/>
  </w:style>
  <w:style w:type="paragraph" w:customStyle="1" w:styleId="CB2CBE816F114761B4C4C5FE5A55832D">
    <w:name w:val="CB2CBE816F114761B4C4C5FE5A55832D"/>
    <w:rsid w:val="0040732B"/>
  </w:style>
  <w:style w:type="paragraph" w:customStyle="1" w:styleId="7CF308A640824319BF37248DCFCCC040">
    <w:name w:val="7CF308A640824319BF37248DCFCCC040"/>
    <w:rsid w:val="0040732B"/>
  </w:style>
  <w:style w:type="paragraph" w:customStyle="1" w:styleId="B9EA4AD4FD254BE5B40A36D9B9848BE2">
    <w:name w:val="B9EA4AD4FD254BE5B40A36D9B9848BE2"/>
    <w:rsid w:val="0040732B"/>
  </w:style>
  <w:style w:type="paragraph" w:customStyle="1" w:styleId="21CB75E3B530421A9282516720174C46">
    <w:name w:val="21CB75E3B530421A9282516720174C46"/>
    <w:rsid w:val="0040732B"/>
  </w:style>
  <w:style w:type="paragraph" w:customStyle="1" w:styleId="1170DCE8F92E4D1A98A601DDF78B5191">
    <w:name w:val="1170DCE8F92E4D1A98A601DDF78B5191"/>
    <w:rsid w:val="0040732B"/>
  </w:style>
  <w:style w:type="paragraph" w:customStyle="1" w:styleId="5024C1AF23B0443B9E7301964119E2A1">
    <w:name w:val="5024C1AF23B0443B9E7301964119E2A1"/>
    <w:rsid w:val="0040732B"/>
  </w:style>
  <w:style w:type="paragraph" w:customStyle="1" w:styleId="989A61CF97B54E928FAABD165FF7530E">
    <w:name w:val="989A61CF97B54E928FAABD165FF7530E"/>
    <w:rsid w:val="0040732B"/>
  </w:style>
  <w:style w:type="paragraph" w:customStyle="1" w:styleId="2B6C44B1E6054805BD0BA4FCB3CE598D">
    <w:name w:val="2B6C44B1E6054805BD0BA4FCB3CE598D"/>
    <w:rsid w:val="00AB55E3"/>
  </w:style>
  <w:style w:type="paragraph" w:customStyle="1" w:styleId="4B71D2ABB4004A4EA20B3B9CA78027E0">
    <w:name w:val="4B71D2ABB4004A4EA20B3B9CA78027E0"/>
    <w:rsid w:val="00AB55E3"/>
  </w:style>
  <w:style w:type="paragraph" w:customStyle="1" w:styleId="7401A4FB05A94732BF39B290A545B3EC">
    <w:name w:val="7401A4FB05A94732BF39B290A545B3EC"/>
    <w:rsid w:val="00AB55E3"/>
  </w:style>
  <w:style w:type="paragraph" w:customStyle="1" w:styleId="8D11CC067E614C54BD6C04741A29FCE7">
    <w:name w:val="8D11CC067E614C54BD6C04741A29FCE7"/>
    <w:rsid w:val="008D2A43"/>
  </w:style>
  <w:style w:type="paragraph" w:customStyle="1" w:styleId="5C7BAD1531284BBF8689D5D6D0E2158F">
    <w:name w:val="5C7BAD1531284BBF8689D5D6D0E2158F"/>
    <w:rsid w:val="008D2A43"/>
  </w:style>
  <w:style w:type="paragraph" w:customStyle="1" w:styleId="BAAEB9D47DEF406FA7741110E6E4A13D">
    <w:name w:val="BAAEB9D47DEF406FA7741110E6E4A13D"/>
    <w:rsid w:val="008D2A43"/>
  </w:style>
  <w:style w:type="paragraph" w:customStyle="1" w:styleId="32FB530298254323A903C582A90D5A5A">
    <w:name w:val="32FB530298254323A903C582A90D5A5A"/>
    <w:rsid w:val="008D2A43"/>
  </w:style>
  <w:style w:type="paragraph" w:customStyle="1" w:styleId="C1C8A22711FB4F6EA2018783B951DC57">
    <w:name w:val="C1C8A22711FB4F6EA2018783B951DC57"/>
    <w:rsid w:val="003D03D0"/>
  </w:style>
  <w:style w:type="paragraph" w:customStyle="1" w:styleId="E6A0D66800B141ADB8DD1CE6A21F3152">
    <w:name w:val="E6A0D66800B141ADB8DD1CE6A21F3152"/>
    <w:rsid w:val="00512BF9"/>
  </w:style>
  <w:style w:type="paragraph" w:customStyle="1" w:styleId="27F1384B92FC49A19CCC53E6910F0C04">
    <w:name w:val="27F1384B92FC49A19CCC53E6910F0C04"/>
    <w:rsid w:val="00512B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61973D6-D42F-4388-A3FC-51351FF3D651}">
  <we:reference id="wa104382081" version="1.28.0.0" store="en-US" storeType="OMEX"/>
  <we:alternateReferences>
    <we:reference id="wa104382081" version="1.28.0.0" store="wa104382081" storeType="OMEX"/>
  </we:alternateReferences>
  <we:properties>
    <we:property name="MENDELEY_CITATIONS_LOCALE_CODE" value="&quot;en-US&quot;"/>
    <we:property name="MENDELEY_CITATIONS_STYLE" value="{&quot;id&quot;:&quot;https://www.zotero.org/styles/american-medical-association&quot;,&quot;title&quot;:&quot;American Medical Association 11th edition&quot;,&quot;format&quot;:&quot;numeric&quot;,&quot;defaultLocale&quot;:&quot;en-US&quot;}"/>
    <we:property name="MENDELEY_CITATIONS" value="[{&quot;citationID&quot;:&quot;MENDELEY_CITATION_79a418cb-3be0-4bf4-9650-9d1496259cf3&quot;,&quot;properties&quot;:{&quot;noteIndex&quot;:0},&quot;isEdited&quot;:false,&quot;manualOverride&quot;:{&quot;isManuallyOverriden&quot;:false,&quot;citeprocText&quot;:&quot;&lt;sup&gt;1&lt;/sup&gt;&quot;,&quot;manualOverrideText&quot;:&quot;&quot;,&quot;isManuallyOverridden&quot;:false},&quot;citationTag&quot;:&quot;MENDELEY_CITATION_v3_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&quot;,&quot;citationItems&quot;:[{&quot;id&quot;:&quot;797f1366-7607-3a14-99dc-01820223cd45&quot;,&quot;itemData&quot;:{&quot;type&quot;:&quot;article-journal&quot;,&quot;id&quot;:&quot;797f1366-7607-3a14-99dc-01820223cd45&quot;,&quot;title&quot;:&quot;2020 Alzheimer's disease facts and figures&quot;,&quot;author&quot;:[{&quot;family&quot;:&quot;Gaugler&quot;,&quot;given&quot;:&quot;Joseph&quot;,&quot;parse-names&quot;:false,&quot;dropping-particle&quot;:&quot;&quot;,&quot;non-dropping-particle&quot;:&quot;&quot;},{&quot;family&quot;:&quot;James&quot;,&quot;given&quot;:&quot;Bryan&quot;,&quot;parse-names&quot;:false,&quot;dropping-particle&quot;:&quot;&quot;,&quot;non-dropping-particle&quot;:&quot;&quot;},{&quot;family&quot;:&quot;Johnson&quot;,&quot;given&quot;:&quot;Tricia&quot;,&quot;parse-names&quot;:false,&quot;dropping-particle&quot;:&quot;&quot;,&quot;non-dropping-particle&quot;:&quot;&quot;},{&quot;family&quot;:&quot;Marin&quot;,&quot;given&quot;:&quot;Allison&quot;,&quot;parse-names&quot;:false,&quot;dropping-particle&quot;:&quot;&quot;,&quot;non-dropping-particle&quot;:&quot;&quot;},{&quot;family&quot;:&quot;Weuve&quot;,&quot;given&quot;:&quot;Jennifer&quot;,&quot;parse-names&quot;:false,&quot;dropping-particle&quot;:&quot;&quot;,&quot;non-dropping-particle&quot;:&quot;&quot;}],&quot;container-title&quot;:&quot;Alzheimer's and Dementia&quot;,&quot;DOI&quot;:&quot;10.1002/alz.12068&quot;,&quot;ISSN&quot;:&quot;15525279&quot;,&quot;PMID&quot;:&quot;32157811&quot;,&quot;issued&quot;:{&quot;date-parts&quot;:[[2020,3,1]]},&quot;page&quot;:&quot;391-460&quot;,&quot;abstract&quot;:&quot;This article describes the public health impact of Alzheimer's disease (AD), including incidence and prevalence, mortality and morbidity, use and costs of care, and the overall impact on caregivers and society. The Special Report discusses the future challenges of meeting care demands for the growing number of people living with Alzheimer's dementia in the United States with a particular emphasis on primary care. By mid-century, the number of Americans age 65 and older with Alzheimer's dementia may grow to 13.8 million. This represents a steep increase from the estimated 5.8 million Americans age 65 and older who have Alzheimer's dementia today. Official death certificates recorded 122,019 deaths from AD in 2018, the latest year for which data are available, making Alzheimer's the sixth leading cause of death in the United States and the fifth leading cause of death among Americans age 65 and older. Between 2000 and 2018, deaths resulting from stroke, HIV and heart disease decreased, whereas reported deaths from Alzheimer's increased 146.2%. In 2019, more than 16 million family members and other unpaid caregivers provided an estimated 18.6 billion hours of care to people with Alzheimer's or other dementias. This care is valued at nearly $244 billion, but its costs extend to family caregivers’ increased risk for emotional distress and negative mental and physical health outcomes. Average per-person Medicare payments for services to beneficiaries age 65 and older with AD or other dementias are more than three times as great as payments for beneficiaries without these conditions, and Medicaid payments are more than 23 times as great. Total payments in 2020 for health care, long-term care and hospice services for people age 65 and older with dementia are estimated to be $305 billion. As the population of Americans living with Alzheimer's dementia increases, the burden of caring for that population also increases. These challenges are exacerbated by a shortage of dementia care specialists, which places an increasing burden on primary care physicians (PCPs) to provide care for people living with dementia. Many PCPs feel underprepared and inadequately trained to handle dementia care responsibilities effectively. This report includes recommendations for maximizing quality care in the face of the shortage of specialists and training challenges in primary care.&quot;,&quot;publisher&quot;:&quot;John Wiley and Sons Inc.&quot;,&quot;issue&quot;:&quot;3&quot;,&quot;volume&quot;:&quot;16&quot;,&quot;container-title-short&quot;:&quot;&quot;},&quot;isTemporary&quot;:false}]},{&quot;citationID&quot;:&quot;MENDELEY_CITATION_6343ec29-e8ea-49bd-ad0d-5bfb020bf8b2&quot;,&quot;properties&quot;:{&quot;noteIndex&quot;:0},&quot;isEdited&quot;:false,&quot;manualOverride&quot;:{&quot;isManuallyOverriden&quot;:false,&quot;citeprocText&quot;:&quot;&lt;sup&gt;2&lt;/sup&gt;&quot;,&quot;manualOverrideText&quot;:&quot;&quot;,&quot;isManuallyOverridden&quot;:false},&quot;citationTag&quot;:&quot;MENDELEY_CITATION_v3_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&quot;,&quot;citationItems&quot;:[{&quot;id&quot;:&quot;6090c7e9-fcc4-3b9a-9262-015667089d70&quot;,&quot;itemData&quot;:{&quot;type&quot;:&quot;article&quot;,&quot;id&quot;:&quot;6090c7e9-fcc4-3b9a-9262-015667089d70&quot;,&quot;title&quot;:&quot;On the path to 2025: Understanding the Alzheimer's disease continuum&quot;,&quot;author&quot;:[{&quot;family&quot;:&quot;Aisen&quot;,&quot;given&quot;:&quot;Paul S.&quot;,&quot;parse-names&quot;:false,&quot;dropping-particle&quot;:&quot;&quot;,&quot;non-dropping-particle&quot;:&quot;&quot;},{&quot;family&quot;:&quot;Cummings&quot;,&quot;given&quot;:&quot;Jeffrey&quot;,&quot;parse-names&quot;:false,&quot;dropping-particle&quot;:&quot;&quot;,&quot;non-dropping-particle&quot;:&quot;&quot;},{&quot;family&quot;:&quot;Jack&quot;,&quot;given&quot;:&quot;Clifford R.&quot;,&quot;parse-names&quot;:false,&quot;dropping-particle&quot;:&quot;&quot;,&quot;non-dropping-particle&quot;:&quot;&quot;},{&quot;family&quot;:&quot;Morris&quot;,&quot;given&quot;:&quot;John C.&quot;,&quot;parse-names&quot;:false,&quot;dropping-particle&quot;:&quot;&quot;,&quot;non-dropping-particle&quot;:&quot;&quot;},{&quot;family&quot;:&quot;Sperling&quot;,&quot;given&quot;:&quot;Reisa&quot;,&quot;parse-names&quot;:false,&quot;dropping-particle&quot;:&quot;&quot;,&quot;non-dropping-particle&quot;:&quot;&quot;},{&quot;family&quot;:&quot;Frölich&quot;,&quot;given&quot;:&quot;Lutz&quot;,&quot;parse-names&quot;:false,&quot;dropping-particle&quot;:&quot;&quot;,&quot;non-dropping-particle&quot;:&quot;&quot;},{&quot;family&quot;:&quot;Jones&quot;,&quot;given&quot;:&quot;Roy W.&quot;,&quot;parse-names&quot;:false,&quot;dropping-particle&quot;:&quot;&quot;,&quot;non-dropping-particle&quot;:&quot;&quot;},{&quot;family&quot;:&quot;Dowsett&quot;,&quot;given&quot;:&quot;Sherie A.&quot;,&quot;parse-names&quot;:false,&quot;dropping-particle&quot;:&quot;&quot;,&quot;non-dropping-particle&quot;:&quot;&quot;},{&quot;family&quot;:&quot;Matthews&quot;,&quot;given&quot;:&quot;Brandy R.&quot;,&quot;parse-names&quot;:false,&quot;dropping-particle&quot;:&quot;&quot;,&quot;non-dropping-particle&quot;:&quot;&quot;},{&quot;family&quot;:&quot;Raskin&quot;,&quot;given&quot;:&quot;Joel&quot;,&quot;parse-names&quot;:false,&quot;dropping-particle&quot;:&quot;&quot;,&quot;non-dropping-particle&quot;:&quot;&quot;},{&quot;family&quot;:&quot;Scheltens&quot;,&quot;given&quot;:&quot;Philip&quot;,&quot;parse-names&quot;:false,&quot;dropping-particle&quot;:&quot;&quot;,&quot;non-dropping-particle&quot;:&quot;&quot;},{&quot;family&quot;:&quot;Dubois&quot;,&quot;given&quot;:&quot;Bruno&quot;,&quot;parse-names&quot;:false,&quot;dropping-particle&quot;:&quot;&quot;,&quot;non-dropping-particle&quot;:&quot;&quot;}],&quot;container-title&quot;:&quot;Alzheimer's Research and Therapy&quot;,&quot;DOI&quot;:&quot;10.1186/s13195-017-0283-5&quot;,&quot;ISSN&quot;:&quot;17589193&quot;,&quot;PMID&quot;:&quot;28793924&quot;,&quot;issued&quot;:{&quot;date-parts&quot;:[[2017,8,9]]},&quot;abstract&quot;:&quot;Basic research advances in recent years have furthered our understanding of the natural history of Alzheimer's disease (AD). It is now recognized that pathophysiological changes begin many years prior to clinical manifestations of disease and the spectrum of AD spans from clinically asymptomatic to severely impaired. Defining AD purely by its clinical presentation is thus artificial and efforts have been made to recognize the disease based on both clinical and biomarker findings. Advances with biomarkers have also prompted a shift in how the disease is considered as a clinico-pathophysiological entity, with an increasing appreciation that AD should not only be viewed with discrete and defined clinical stages, but as a multifaceted process moving along a seamless continuum. Acknowledging this concept is critical to understanding the development process for disease-modifying therapies, and for initiating effective diagnostic and disease management options. In this article, we discuss the concept of a disease continuum from pathophysiological, biomarker, and clinical perspectives, and highlight the importance of considering AD as a continuum rather than discrete stages. While the pathophysiology of AD has still not been elucidated completely, there is ample evidence to support researchers and clinicians embracing the view of a disease continuum in their study, diagnosis, and management of the disease.&quot;,&quot;publisher&quot;:&quot;BioMed Central Ltd.&quot;,&quot;issue&quot;:&quot;1&quot;,&quot;volume&quot;:&quot;9&quot;,&quot;container-title-short&quot;:&quot;Alzheimers Res Ther&quot;},&quot;isTemporary&quot;:false}]},{&quot;citationID&quot;:&quot;MENDELEY_CITATION_f69c4932-52b6-4392-bbd7-14f16c08b954&quot;,&quot;properties&quot;:{&quot;noteIndex&quot;:0},&quot;isEdited&quot;:false,&quot;manualOverride&quot;:{&quot;isManuallyOverriden&quot;:false,&quot;citeprocText&quot;:&quot;&lt;sup&gt;3&lt;/sup&gt;&quot;,&quot;manualOverrideText&quot;:&quot;&quot;,&quot;isManuallyOverridden&quot;:false},&quot;citationTag&quot;:&quot;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&quot;,&quot;citationItems&quot;:[{&quot;id&quot;:&quot;3916ff5c-78d2-3ba4-a3fd-971585dca32f&quot;,&quot;itemData&quot;:{&quot;type&quot;:&quot;article-journal&quot;,&quot;id&quot;:&quot;3916ff5c-78d2-3ba4-a3fd-971585dca32f&quot;,&quot;title&quot;:&quot;NIA-AA Research Framework: Toward a biological definition of Alzheimer's disease&quot;,&quot;author&quot;:[{&quot;family&quot;:&quot;Jack&quot;,&quot;given&quot;:&quot;Clifford R.&quot;,&quot;parse-names&quot;:false,&quot;dropping-particle&quot;:&quot;&quot;,&quot;non-dropping-particle&quot;:&quot;&quot;},{&quot;family&quot;:&quot;Bennett&quot;,&quot;given&quot;:&quot;David A.&quot;,&quot;parse-names&quot;:false,&quot;dropping-particle&quot;:&quot;&quot;,&quot;non-dropping-particle&quot;:&quot;&quot;},{&quot;family&quot;:&quot;Blennow&quot;,&quot;given&quot;:&quot;Kaj&quot;,&quot;parse-names&quot;:false,&quot;dropping-particle&quot;:&quot;&quot;,&quot;non-dropping-particle&quot;:&quot;&quot;},{&quot;family&quot;:&quot;Carrillo&quot;,&quot;given&quot;:&quot;Maria C.&quot;,&quot;parse-names&quot;:false,&quot;dropping-particle&quot;:&quot;&quot;,&quot;non-dropping-particle&quot;:&quot;&quot;},{&quot;family&quot;:&quot;Dunn&quot;,&quot;given&quot;:&quot;Billy&quot;,&quot;parse-names&quot;:false,&quot;dropping-particle&quot;:&quot;&quot;,&quot;non-dropping-particle&quot;:&quot;&quot;},{&quot;family&quot;:&quot;Haeberlein&quot;,&quot;given&quot;:&quot;Samantha Budd&quot;,&quot;parse-names&quot;:false,&quot;dropping-particle&quot;:&quot;&quot;,&quot;non-dropping-particle&quot;:&quot;&quot;},{&quot;family&quot;:&quot;Holtzman&quot;,&quot;given&quot;:&quot;David M.&quot;,&quot;parse-names&quot;:false,&quot;dropping-particle&quot;:&quot;&quot;,&quot;non-dropping-particle&quot;:&quot;&quot;},{&quot;family&quot;:&quot;Jagust&quot;,&quot;given&quot;:&quot;William&quot;,&quot;parse-names&quot;:false,&quot;dropping-particle&quot;:&quot;&quot;,&quot;non-dropping-particle&quot;:&quot;&quot;},{&quot;family&quot;:&quot;Jessen&quot;,&quot;given&quot;:&quot;Frank&quot;,&quot;parse-names&quot;:false,&quot;dropping-particle&quot;:&quot;&quot;,&quot;non-dropping-particle&quot;:&quot;&quot;},{&quot;family&quot;:&quot;Karlawish&quot;,&quot;given&quot;:&quot;Jason&quot;,&quot;parse-names&quot;:false,&quot;dropping-particle&quot;:&quot;&quot;,&quot;non-dropping-particle&quot;:&quot;&quot;},{&quot;family&quot;:&quot;Liu&quot;,&quot;given&quot;:&quot;Enchi&quot;,&quot;parse-names&quot;:false,&quot;dropping-particle&quot;:&quot;&quot;,&quot;non-dropping-particle&quot;:&quot;&quot;},{&quot;family&quot;:&quot;Molinuevo&quot;,&quot;given&quot;:&quot;Jose Luis&quot;,&quot;parse-names&quot;:false,&quot;dropping-particle&quot;:&quot;&quot;,&quot;non-dropping-particle&quot;:&quot;&quot;},{&quot;family&quot;:&quot;Montine&quot;,&quot;given&quot;:&quot;Thomas&quot;,&quot;parse-names&quot;:false,&quot;dropping-particle&quot;:&quot;&quot;,&quot;non-dropping-particle&quot;:&quot;&quot;},{&quot;family&quot;:&quot;Phelps&quot;,&quot;given&quot;:&quot;Creighton&quot;,&quot;parse-names&quot;:false,&quot;dropping-particle&quot;:&quot;&quot;,&quot;non-dropping-particle&quot;:&quot;&quot;},{&quot;family&quot;:&quot;Rankin&quot;,&quot;given&quot;:&quot;Katherine P.&quot;,&quot;parse-names&quot;:false,&quot;dropping-particle&quot;:&quot;&quot;,&quot;non-dropping-particle&quot;:&quot;&quot;},{&quot;family&quot;:&quot;Rowe&quot;,&quot;given&quot;:&quot;Christopher C.&quot;,&quot;parse-names&quot;:false,&quot;dropping-particle&quot;:&quot;&quot;,&quot;non-dropping-particle&quot;:&quot;&quot;},{&quot;family&quot;:&quot;Scheltens&quot;,&quot;given&quot;:&quot;Philip&quot;,&quot;parse-names&quot;:false,&quot;dropping-particle&quot;:&quot;&quot;,&quot;non-dropping-particle&quot;:&quot;&quot;},{&quot;family&quot;:&quot;Siemers&quot;,&quot;given&quot;:&quot;Eric&quot;,&quot;parse-names&quot;:false,&quot;dropping-particle&quot;:&quot;&quot;,&quot;non-dropping-particle&quot;:&quot;&quot;},{&quot;family&quot;:&quot;Snyder&quot;,&quot;given&quot;:&quot;Heather M.&quot;,&quot;parse-names&quot;:false,&quot;dropping-particle&quot;:&quot;&quot;,&quot;non-dropping-particle&quot;:&quot;&quot;},{&quot;family&quot;:&quot;Sperling&quot;,&quot;given&quot;:&quot;Reisa&quot;,&quot;parse-names&quot;:false,&quot;dropping-particle&quot;:&quot;&quot;,&quot;non-dropping-particle&quot;:&quot;&quot;},{&quot;family&quot;:&quot;Elliott&quot;,&quot;given&quot;:&quot;Cerise&quot;,&quot;parse-names&quot;:false,&quot;dropping-particle&quot;:&quot;&quot;,&quot;non-dropping-particle&quot;:&quot;&quot;},{&quot;family&quot;:&quot;Masliah&quot;,&quot;given&quot;:&quot;Eliezer&quot;,&quot;parse-names&quot;:false,&quot;dropping-particle&quot;:&quot;&quot;,&quot;non-dropping-particle&quot;:&quot;&quot;},{&quot;family&quot;:&quot;Ryan&quot;,&quot;given&quot;:&quot;Laurie&quot;,&quot;parse-names&quot;:false,&quot;dropping-particle&quot;:&quot;&quot;,&quot;non-dropping-particle&quot;:&quot;&quot;},{&quot;family&quot;:&quot;Silverberg&quot;,&quot;given&quot;:&quot;Nina&quot;,&quot;parse-names&quot;:false,&quot;dropping-particle&quot;:&quot;&quot;,&quot;non-dropping-particle&quot;:&quot;&quot;}],&quot;container-title&quot;:&quot;Alzheimer's &amp; Dementia&quot;,&quot;accessed&quot;:{&quot;date-parts&quot;:[[2018,11,14]]},&quot;DOI&quot;:&quot;10.1016/J.JALZ.2018.02.018&quot;,&quot;ISSN&quot;:&quot;1552-5260&quot;,&quot;URL&quot;:&quot;https://www.sciencedirect.com/science/article/pii/S1552526018300724&quot;,&quot;issued&quot;:{&quot;date-parts&quot;:[[2018,4,1]]},&quot;page&quot;:&quot;535-562&quot;,&quot;abstract&quot;:&quot;In 2011, the National Institute on Aging and Alzheimer's Association created separate diagnostic recommendations for the preclinical, mild cognitive impairment, and dementia stages of Alzheimer's disease. Scientific progress in the interim led to an initiative by the National Institute on Aging and Alzheimer's Association to update and unify the 2011 guidelines. This unifying update is labeled a “research framework” because its intended use is for observational and interventional research, not routine clinical care. In the National Institute on Aging and Alzheimer's Association Research Framework, Alzheimer's disease (AD) is defined by its underlying pathologic processes that can be documented by postmortem examination or in vivo by biomarkers. The diagnosis is not based on the clinical consequences of the disease (i.e., symptoms/signs) in this research framework, which shifts the definition of AD in living people from a syndromal to a biological construct. The research framework focuses on the diagnosis of AD with biomarkers in living persons. Biomarkers are grouped into those of β amyloid deposition, pathologic tau, and neurodegeneration [AT(N)]. This ATN classification system groups different biomarkers (imaging and biofluids) by the pathologic process each measures. The AT(N) system is flexible in that new biomarkers can be added to the three existing AT(N) groups, and new biomarker groups beyond AT(N) can be added when they become available. We focus on AD as a continuum, and cognitive staging may be accomplished using continuous measures. However, we also outline two different categorical cognitive schemes for staging the severity of cognitive impairment: a scheme using three traditional syndromal categories and a six-stage numeric scheme. It is important to stress that this framework seeks to create a common language with which investigators can generate and test hypotheses about the interactions among different pathologic processes (denoted by biomarkers) and cognitive symptoms. We appreciate the concern that this biomarker-based research framework has the potential to be misused. Therefore, we emphasize, first, it is premature and inappropriate to use this research framework in general medical practice. Second, this research framework should not be used to restrict alternative approaches to hypothesis testing that do not use biomarkers. There will be situations where biomarkers are not available or requiring them would be counterproductive to the specific research goals (discussed in more detail later in the document). Thus, biomarker-based research should not be considered a template for all research into age-related cognitive impairment and dementia; rather, it should be applied when it is fit for the purpose of the specific research goals of a study. Importantly, this framework should be examined in diverse populations. Although it is possible that β-amyloid plaques and neurofibrillary tau deposits are not causal in AD pathogenesis, it is these abnormal protein deposits that define AD as a unique neurodegenerative disease among different disorders that can lead to dementia. We envision that defining AD as a biological construct will enable a more accurate characterization and understanding of the sequence of events that lead to cognitive impairment that is associated with AD, as well as the multifactorial etiology of dementia. This approach also will enable a more precise approach to interventional trials where specific pathways can be targeted in the disease process and in the appropriate people.&quot;,&quot;publisher&quot;:&quot;Elsevier&quot;,&quot;issue&quot;:&quot;4&quot;,&quot;volume&quot;:&quot;14&quot;,&quot;container-title-short&quot;:&quot;&quot;},&quot;isTemporary&quot;:false}]},{&quot;citationID&quot;:&quot;MENDELEY_CITATION_c50f5a88-d357-434b-81d5-c4a98b9b6d94&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&quot;,&quot;citationItems&quot;:[{&quot;id&quot;:&quot;59a13d05-5fa7-374f-8df4-3e698a3a7b82&quot;,&quot;itemData&quot;:{&quot;type&quot;:&quot;article-journal&quot;,&quot;id&quot;:&quot;59a13d05-5fa7-374f-8df4-3e698a3a7b82&quot;,&quot;title&quot;:&quot;Heterogeneity in the dynamic change of cognitive function among older Chinese people: A growth mixture model&quot;,&quot;author&quot;:[{&quot;family&quot;:&quot;Qiu&quot;,&quot;given&quot;:&quot;Peiyuan&quot;,&quot;parse-names&quot;:false,&quot;dropping-particle&quot;:&quot;&quot;,&quot;non-dropping-particle&quot;:&quot;&quot;},{&quot;family&quot;:&quot;Zeng&quot;,&quot;given&quot;:&quot;Miao&quot;,&quot;parse-names&quot;:false,&quot;dropping-particle&quot;:&quot;&quot;,&quot;non-dropping-particle&quot;:&quot;&quot;},{&quot;family&quot;:&quot;Kuang&quot;,&quot;given&quot;:&quot;Weihong&quot;,&quot;parse-names&quot;:false,&quot;dropping-particle&quot;:&quot;&quot;,&quot;non-dropping-particle&quot;:&quot;&quot;},{&quot;family&quot;:&quot;Meng&quot;,&quot;given&quot;:&quot;Steven Siyao&quot;,&quot;parse-names&quot;:false,&quot;dropping-particle&quot;:&quot;&quot;,&quot;non-dropping-particle&quot;:&quot;&quot;},{&quot;family&quot;:&quot;Cai&quot;,&quot;given&quot;:&quot;Yan&quot;,&quot;parse-names&quot;:false,&quot;dropping-particle&quot;:&quot;&quot;,&quot;non-dropping-particle&quot;:&quot;&quot;},{&quot;family&quot;:&quot;Wang&quot;,&quot;given&quot;:&quot;Huali&quot;,&quot;parse-names&quot;:false,&quot;dropping-particle&quot;:&quot;&quot;,&quot;non-dropping-particle&quot;:&quot;&quot;},{&quot;family&quot;:&quot;Wan&quot;,&quot;given&quot;:&quot;Yang&quot;,&quot;parse-names&quot;:false,&quot;dropping-particle&quot;:&quot;&quot;,&quot;non-dropping-particle&quot;:&quot;&quot;}],&quot;container-title&quot;:&quot;International Journal of Geriatric Psychiatry&quot;,&quot;DOI&quot;:&quot;10.1002/gps.5334&quot;,&quot;ISSN&quot;:&quot;10991166&quot;,&quot;PMID&quot;:&quot;32420669&quot;,&quot;issued&quot;:{&quot;date-parts&quot;:[[2020,10,1]]},&quot;page&quot;:&quot;1123-1133&quot;,&quot;abstract&quot;:&quot;Objectives: Our aim is to distinguish different trajectories of cognitive change in Chinese geriatric population and identify risk factors for cognitive decline in each subpopulation. Methods: We obtained data from five waves (2002, 2005, 2008, 2011, 2014) of the Chinese Longitudinal Health Longevity Survey, using the Chinese Mini-Mental State Examination (C-MMSE) as a proxy for cognitive function. We applied growth mixture modeling (GMM) to identify heterogeneous subpopulations and potential risk factors. Results: Our sample included 3859 older adults, 1387 (48.7%) male and 1974 (51.2%) female with age range of 62 to 108 (average of 74.5) at initial survey. Using GMM and best fit statistics, we identified two distinct subgroups in respect to their longitudinal cognitive function: (a) cognitively stable (87.8%) group with 0.49 C-MMSE points decline per 3 years, and (b) cognitively declining (12.2%) group with 6.03 C-MMSE points decline per 3 years. Of note, cognitive activities were protective, and hearing and visual impairments were risk factors in both groups. Diabetes, hypertension, stroke and cardiovascular disease were associated with cognitive decline in the cognitively declining group. Physical activities, and intake of fresh vegetables, fruits, and fish products were protective in the cognitively stable group. Conclusions: Using GMM, we identified heterogeneity in trajectories of cognitive change in older Chinese people. Moreover, we found risk factors specific to each subgroup, which should be considered in future studies.&quot;,&quot;publisher&quot;:&quot;John Wiley and Sons Ltd&quot;,&quot;issue&quot;:&quot;10&quot;,&quot;volume&quot;:&quot;35&quot;,&quot;container-title-short&quot;:&quot;Int J Geriatr Psychiatry&quot;},&quot;isTemporary&quot;:false}]},{&quot;citationID&quot;:&quot;MENDELEY_CITATION_e379a88b-c244-4376-be36-9f50e7778ffa&quot;,&quot;properties&quot;:{&quot;noteIndex&quot;:0},&quot;isEdited&quot;:false,&quot;manualOverride&quot;:{&quot;isManuallyOverridden&quot;:false,&quot;citeprocText&quot;:&quot;&lt;sup&gt;5,6&lt;/sup&gt;&quot;,&quot;manualOverrideText&quot;:&quot;&quot;},&quot;citationTag&quot;:&quot;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&quot;,&quot;citationItems&quot;:[{&quot;id&quot;:&quot;1706126a-2950-3684-b319-f525dd98c7fa&quot;,&quot;itemData&quot;:{&quot;type&quot;:&quot;article-journal&quot;,&quot;id&quot;:&quot;1706126a-2950-3684-b319-f525dd98c7fa&quot;,&quot;title&quot;:&quot;Temporal Correlation of CSF and Neuroimaging in the Amyloid-Tau-Neurodegeneration Model of Alzheimer Disease&quot;,&quot;author&quot;:[{&quot;family&quot;:&quot;Boerwinkle&quot;,&quot;given&quot;:&quot;Anna H.&quot;,&quot;parse-names&quot;:false,&quot;dropping-particle&quot;:&quot;&quot;,&quot;non-dropping-particle&quot;:&quot;&quot;},{&quot;family&quot;:&quot;Wisch&quot;,&quot;given&quot;:&quot;Julie K.&quot;,&quot;parse-names&quot;:false,&quot;dropping-particle&quot;:&quot;&quot;,&quot;non-dropping-particle&quot;:&quot;&quot;},{&quot;family&quot;:&quot;Chen&quot;,&quot;given&quot;:&quot;Charles D.&quot;,&quot;parse-names&quot;:false,&quot;dropping-particle&quot;:&quot;&quot;,&quot;non-dropping-particle&quot;:&quot;&quot;},{&quot;family&quot;:&quot;Gordon&quot;,&quot;given&quot;:&quot;Brian A.&quot;,&quot;parse-names&quot;:false,&quot;dropping-particle&quot;:&quot;&quot;,&quot;non-dropping-particle&quot;:&quot;&quot;},{&quot;family&quot;:&quot;Butt&quot;,&quot;given&quot;:&quot;Omar Hameed&quot;,&quot;parse-names&quot;:false,&quot;dropping-particle&quot;:&quot;&quot;,&quot;non-dropping-particle&quot;:&quot;&quot;},{&quot;family&quot;:&quot;Schindler&quot;,&quot;given&quot;:&quot;Suzanne E&quot;,&quot;parse-names&quot;:false,&quot;dropping-particle&quot;:&quot;&quot;,&quot;non-dropping-particle&quot;:&quot;&quot;},{&quot;family&quot;:&quot;Sutphen&quot;,&quot;given&quot;:&quot;Courtney&quot;,&quot;parse-names&quot;:false,&quot;dropping-particle&quot;:&quot;&quot;,&quot;non-dropping-particle&quot;:&quot;&quot;},{&quot;family&quot;:&quot;Flores&quot;,&quot;given&quot;:&quot;Shaney&quot;,&quot;parse-names&quot;:false,&quot;dropping-particle&quot;:&quot;&quot;,&quot;non-dropping-particle&quot;:&quot;&quot;},{&quot;family&quot;:&quot;Dincer&quot;,&quot;given&quot;:&quot;Aylin&quot;,&quot;parse-names&quot;:false,&quot;dropping-particle&quot;:&quot;&quot;,&quot;non-dropping-particle&quot;:&quot;&quot;},{&quot;family&quot;:&quot;Benzinger&quot;,&quot;given&quot;:&quot;Tammie L.S.&quot;,&quot;parse-names&quot;:false,&quot;dropping-particle&quot;:&quot;&quot;,&quot;non-dropping-particle&quot;:&quot;&quot;},{&quot;family&quot;:&quot;Fagan&quot;,&quot;given&quot;:&quot;Anne M&quot;,&quot;parse-names&quot;:false,&quot;dropping-particle&quot;:&quot;&quot;,&quot;non-dropping-particle&quot;:&quot;&quot;},{&quot;family&quot;:&quot;Morris&quot;,&quot;given&quot;:&quot;John C&quot;,&quot;parse-names&quot;:false,&quot;dropping-particle&quot;:&quot;&quot;,&quot;non-dropping-particle&quot;:&quot;&quot;},{&quot;family&quot;:&quot;Ances&quot;,&quot;given&quot;:&quot;Beau M&quot;,&quot;parse-names&quot;:false,&quot;dropping-particle&quot;:&quot;&quot;,&quot;non-dropping-particle&quot;:&quot;&quot;}],&quot;container-title&quot;:&quot;Neurology&quot;,&quot;DOI&quot;:&quot;10.1212/wnl.0000000000012123&quot;,&quot;ISSN&quot;:&quot;0028-3878&quot;,&quot;issued&quot;:{&quot;date-parts&quot;:[[2021,7,6]]},&quot;abstract&quot;:&quot;OBJECTIVE: Temporal correlations between CSF and neuroimaging (PET and MRI) measures of amyloid, tau, and neurodegeneration were evaluated in relation to Alzheimer disease (AD) progression. METHODS: Three hundred seventy-one cognitively unimpaired and impaired participants enrolled in longitudinal studies of AD had both CSF (amyloid-ß42, phosphorylated tau181, total tau, and neurofilament light chain) and neuroimaging (PiB PET, flortaucipir PET, and structural MRI) measures. The pairwise time interval between CSF and neuroimaging measures was binned into two year periods. Spearman correlations identified the time bin when CSF and neuroimaging measures most strongly correlated. CSF and neuroimaging measures were then binarized as biomarker-positive or biomarker-negative using Gaussian mixture modelling. Cohen&amp;#039;s kappa coefficient identified the time bin when CSF measures best agreed with corresponding neuroimaging measures when determining amyloid, tau, and neurodegeneration biomarker positivity. RESULTS: CSF amyloid-ß42 and PiB PET showed maximal correlation when collected within six years of each other (R &amp;amp;#8776; -0.5). CSF phosphorylated tau181 and flortaucipir PET showed maximal correlation when CSF was collected four to eight years prior to PET (R &amp;amp;#8776; 0.4). CSF neurofilament light chain and cortical thickness showed low correlation, regardless of time interval (Ravg &amp;amp;#8776; -0.3). Similarly, CSF total tau and cortical thickness had low correlation, regardless of time interval (Ravg &amp;lt; -0.2). CONCLUSIONS: CSF amyloid-ß42 and PiB PET best agree when acquired in close temporal proximity, whereas CSF phosphorylated tau precedes flortaucipir PET by four to eight years. CSF and neuroimaging measures of neurodegeneration have low correspondence and are not interchangeable at any time interval.&quot;,&quot;publisher&quot;:&quot;Ovid Technologies (Wolters Kluwer Health)&quot;,&quot;container-title-short&quot;:&quot;Neurology&quot;},&quot;isTemporary&quot;:false},{&quot;id&quot;:&quot;5858982f-d5c8-3365-9a56-40eb8234d5a7&quot;,&quot;itemData&quot;:{&quot;DOI&quot;:&quot;10.1016/j.jalz.2018.01.013&quot;,&quot;ISSN&quot;:&quot;15525279&quot;,&quot;abstract&quot;:&quot;Introduction: Levels of amyloid β peptide 42 (Aβ42), total tau, and phosphorylated tau-181 are well-established cerebrospinal fluid (CSF) biomarkers of Alzheimer's disease, but variability in manual plate-based assays has limited their use. We examined the relationship between CSF biomarkers, as measured by a novel automated immunoassay platform, and amyloid positron emission tomography. Methods: CSF samples from 200 individuals underwent separate analysis for Aβ42, total tau, and phosphorylated tau-181 with automated Roche Elecsys assays. Aβ40 was measured with a commercial plate-based assay. Positron emission tomography with Pittsburgh Compound B was performed less than 1 year from CSF collection. Results: Ratios of CSF biomarkers (total tau/Aβ42, phosphorylated tau-181/Aβ42, and Aβ42/Aβ40) best discriminated Pittsburgh Compound B–positive from Pittsburgh Compound B–negative individuals. Discussion: CSF biomarkers and amyloid positron emission tomography reflect different aspects of Alzheimer's disease brain pathology, and therefore, less-than-perfect correspondence is expected. Automated assays are likely to increase the utility of CSF biomarkers.&quot;,&quot;author&quot;:[{&quot;family&quot;:&quot;Schindler&quot;,&quot;given&quot;:&quot;Suzanne E.&quot;,&quot;parse-names&quot;:false,&quot;dropping-particle&quot;:&quot;&quot;,&quot;non-dropping-particle&quot;:&quot;&quot;},{&quot;family&quot;:&quot;Gray&quot;,&quot;given&quot;:&quot;Julia D.&quot;,&quot;parse-names&quot;:false,&quot;dropping-particle&quot;:&quot;&quot;,&quot;non-dropping-particle&quot;:&quot;&quot;},{&quot;family&quot;:&quot;Gordon&quot;,&quot;given&quot;:&quot;Brian A.&quot;,&quot;parse-names&quot;:false,&quot;dropping-particle&quot;:&quot;&quot;,&quot;non-dropping-particle&quot;:&quot;&quot;},{&quot;family&quot;:&quot;Xiong&quot;,&quot;given&quot;:&quot;Chengjie&quot;,&quot;parse-names&quot;:false,&quot;dropping-particle&quot;:&quot;&quot;,&quot;non-dropping-particle&quot;:&quot;&quot;},{&quot;family&quot;:&quot;Batrla-Utermann&quot;,&quot;given&quot;:&quot;Richard&quot;,&quot;parse-names&quot;:false,&quot;dropping-particle&quot;:&quot;&quot;,&quot;non-dropping-particle&quot;:&quot;&quot;},{&quot;family&quot;:&quot;Quan&quot;,&quot;given&quot;:&quot;Marian&quot;,&quot;parse-names&quot;:false,&quot;dropping-particle&quot;:&quot;&quot;,&quot;non-dropping-particle&quot;:&quot;&quot;},{&quot;family&quot;:&quot;Wahl&quot;,&quot;given&quot;:&quot;Simone&quot;,&quot;parse-names&quot;:false,&quot;dropping-particle&quot;:&quot;&quot;,&quot;non-dropping-particle&quot;:&quot;&quot;},{&quot;family&quot;:&quot;Benzinger&quot;,&quot;given&quot;:&quot;Tammie L.S.&quot;,&quot;parse-names&quot;:false,&quot;dropping-particle&quot;:&quot;&quot;,&quot;non-dropping-particle&quot;:&quot;&quot;},{&quot;family&quot;:&quot;Holtzman&quot;,&quot;given&quot;:&quot;David M.&quot;,&quot;parse-names&quot;:false,&quot;dropping-particle&quot;:&quot;&quot;,&quot;non-dropping-particle&quot;:&quot;&quot;},{&quot;family&quot;:&quot;Morris&quot;,&quot;given&quot;:&quot;John C.&quot;,&quot;parse-names&quot;:false,&quot;dropping-particle&quot;:&quot;&quot;,&quot;non-dropping-particle&quot;:&quot;&quot;},{&quot;family&quot;:&quot;Fagan&quot;,&quot;given&quot;:&quot;Anne M.&quot;,&quot;parse-names&quot;:false,&quot;dropping-particle&quot;:&quot;&quot;,&quot;non-dropping-particle&quot;:&quot;&quot;}],&quot;container-title&quot;:&quot;Alzheimer's and Dementia&quot;,&quot;id&quot;:&quot;5858982f-d5c8-3365-9a56-40eb8234d5a7&quot;,&quot;issue&quot;:&quot;11&quot;,&quot;issued&quot;:{&quot;date-parts&quot;:[[2018,11,1]]},&quot;page&quot;:&quot;1460-1469&quot;,&quot;publisher&quot;:&quot;Elsevier Inc.&quot;,&quot;title&quot;:&quot;Cerebrospinal fluid biomarkers measured by Elecsys assays compared to amyloid imaging&quot;,&quot;type&quot;:&quot;article-journal&quot;,&quot;volume&quot;:&quot;14&quot;,&quot;accessed&quot;:{&quot;date-parts&quot;:[[2019,10,28]]},&quot;container-title-short&quot;:&quot;&quot;},&quot;isTemporary&quot;:false}]},{&quot;citationID&quot;:&quot;MENDELEY_CITATION_56adf790-8bed-42dc-8659-0372857d98a8&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&quot;,&quot;citationItems&quot;:[{&quot;id&quot;:&quot;7576f791-e5e5-3c08-8a77-76561d7782cb&quot;,&quot;itemData&quot;:{&quot;type&quot;:&quot;article-journal&quot;,&quot;id&quot;:&quot;7576f791-e5e5-3c08-8a77-76561d7782cb&quot;,&quot;title&quot;:&quot;Associations of Fully Automated CSF and Novel Plasma Biomarkers With Alzheimer Disease Neuropathology at Autopsy&quot;,&quot;author&quot;:[{&quot;family&quot;:&quot;Grothe&quot;,&quot;given&quot;:&quot;Michel J.&quot;,&quot;parse-names&quot;:false,&quot;dropping-particle&quot;:&quot;&quot;,&quot;non-dropping-particle&quot;:&quot;&quot;},{&quot;family&quot;:&quot;Moscoso&quot;,&quot;given&quot;:&quot;Alexis&quot;,&quot;parse-names&quot;:false,&quot;dropping-particle&quot;:&quot;&quot;,&quot;non-dropping-particle&quot;:&quot;&quot;},{&quot;family&quot;:&quot;Ashton&quot;,&quot;given&quot;:&quot;Nicholas J.&quot;,&quot;parse-names&quot;:false,&quot;dropping-particle&quot;:&quot;&quot;,&quot;non-dropping-particle&quot;:&quot;&quot;},{&quot;family&quot;:&quot;Karikari&quot;,&quot;given&quot;:&quot;Thomas K.&quot;,&quot;parse-names&quot;:false,&quot;dropping-particle&quot;:&quot;&quot;,&quot;non-dropping-particle&quot;:&quot;&quot;},{&quot;family&quot;:&quot;Lantero-Rodriguez&quot;,&quot;given&quot;:&quot;Juan&quot;,&quot;parse-names&quot;:false,&quot;dropping-particle&quot;:&quot;&quot;,&quot;non-dropping-particle&quot;:&quot;&quot;},{&quot;family&quot;:&quot;Snellman&quot;,&quot;given&quot;:&quot;Anniina&quot;,&quot;parse-names&quot;:false,&quot;dropping-particle&quot;:&quot;&quot;,&quot;non-dropping-particle&quot;:&quot;&quot;},{&quot;family&quot;:&quot;Zetterberg&quot;,&quot;given&quot;:&quot;Henrik&quot;,&quot;parse-names&quot;:false,&quot;dropping-particle&quot;:&quot;&quot;,&quot;non-dropping-particle&quot;:&quot;&quot;},{&quot;family&quot;:&quot;Blennow&quot;,&quot;given&quot;:&quot;Kaj&quot;,&quot;parse-names&quot;:false,&quot;dropping-particle&quot;:&quot;&quot;,&quot;non-dropping-particle&quot;:&quot;&quot;},{&quot;family&quot;:&quot;Schöll&quot;,&quot;given&quot;:&quot;Michael&quot;,&quot;parse-names&quot;:false,&quot;dropping-particle&quot;:&quot;&quot;,&quot;non-dropping-particle&quot;:&quot;&quot;}],&quot;container-title&quot;:&quot;Neurology&quot;,&quot;DOI&quot;:&quot;10.1212/WNL.0000000000012513&quot;,&quot;ISSN&quot;:&quot;0028-3878&quot;,&quot;URL&quot;:&quot;http://www.neurology.org/lookup/doi/10.1212/WNL.0000000000012513&quot;,&quot;issued&quot;:{&quot;date-parts&quot;:[[2021,7,15]]},&quot;page&quot;:&quot;10.1212/WNL.0000000000012513&quot;,&quot;container-title-short&quot;:&quot;Neurology&quot;},&quot;isTemporary&quot;:false}]},{&quot;citationID&quot;:&quot;MENDELEY_CITATION_0903c905-b14e-4a53-a272-b64ccdf44df6&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&quot;,&quot;citationItems&quot;:[{&quot;id&quot;:&quot;920688af-18bf-3920-bfe3-ebea95636f7d&quot;,&quot;itemData&quot;:{&quot;type&quot;:&quot;article&quot;,&quot;id&quot;:&quot;920688af-18bf-3920-bfe3-ebea95636f7d&quot;,&quot;title&quot;:&quot;Untangling the tau microtubule-binding region&quot;,&quot;author&quot;:[{&quot;family&quot;:&quot;Toombs&quot;,&quot;given&quot;:&quot;Jamie&quot;,&quot;parse-names&quot;:false,&quot;dropping-particle&quot;:&quot;&quot;,&quot;non-dropping-particle&quot;:&quot;&quot;},{&quot;family&quot;:&quot;Zetterberg&quot;,&quot;given&quot;:&quot;Henrik&quot;,&quot;parse-names&quot;:false,&quot;dropping-particle&quot;:&quot;&quot;,&quot;non-dropping-particle&quot;:&quot;&quot;}],&quot;container-title&quot;:&quot;Brain&quot;,&quot;DOI&quot;:&quot;10.1093/brain/awaa468&quot;,&quot;ISSN&quot;:&quot;14602156&quot;,&quot;PMID&quot;:&quot;34182574&quot;,&quot;issued&quot;:{&quot;date-parts&quot;:[[2021,2,1]]},&quot;page&quot;:&quot;359-362&quot;,&quot;publisher&quot;:&quot;Oxford University Press&quot;,&quot;issue&quot;:&quot;2&quot;,&quot;volume&quot;:&quot;144&quot;,&quot;container-title-short&quot;:&quot;&quot;},&quot;isTemporary&quot;:false}]},{&quot;citationID&quot;:&quot;MENDELEY_CITATION_ebbf01c7-5a67-45ed-8b21-ed383e38e201&quot;,&quot;properties&quot;:{&quot;noteIndex&quot;:0},&quot;isEdited&quot;:false,&quot;manualOverride&quot;:{&quot;isManuallyOverridden&quot;:false,&quot;citeprocText&quot;:&quot;&lt;sup&gt;9,10&lt;/sup&gt;&quot;,&quot;manualOverrideText&quot;:&quot;&quot;},&quot;citationTag&quot;:&quot;MENDELEY_CITATION_v3_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&quot;,&quot;citationItems&quot;:[{&quot;id&quot;:&quot;df1e2ed2-edfe-3305-844a-7bf978e86b0e&quot;,&quot;itemData&quot;:{&quot;type&quot;:&quot;article-journal&quot;,&quot;id&quot;:&quot;df1e2ed2-edfe-3305-844a-7bf978e86b0e&quot;,&quot;title&quot;:&quot;Association between CSF biomarkers and incipient Alzheimer's disease in patients with mild cognitive impairment: a follow-up study&quot;,&quot;author&quot;:[{&quot;family&quot;:&quot;Hansson&quot;,&quot;given&quot;:&quot;Oskar&quot;,&quot;parse-names&quot;:false,&quot;dropping-particle&quot;:&quot;&quot;,&quot;non-dropping-particle&quot;:&quot;&quot;},{&quot;family&quot;:&quot;Zetterberg&quot;,&quot;given&quot;:&quot;Henrik&quot;,&quot;parse-names&quot;:false,&quot;dropping-particle&quot;:&quot;&quot;,&quot;non-dropping-particle&quot;:&quot;&quot;},{&quot;family&quot;:&quot;Buchhave&quot;,&quot;given&quot;:&quot;Peder&quot;,&quot;parse-names&quot;:false,&quot;dropping-particle&quot;:&quot;&quot;,&quot;non-dropping-particle&quot;:&quot;&quot;},{&quot;family&quot;:&quot;Londos&quot;,&quot;given&quot;:&quot;Elisabet&quot;,&quot;parse-names&quot;:false,&quot;dropping-particle&quot;:&quot;&quot;,&quot;non-dropping-particle&quot;:&quot;&quot;},{&quot;family&quot;:&quot;Blennow&quot;,&quot;given&quot;:&quot;Kaj&quot;,&quot;parse-names&quot;:false,&quot;dropping-particle&quot;:&quot;&quot;,&quot;non-dropping-particle&quot;:&quot;&quot;},{&quot;family&quot;:&quot;Minthon&quot;,&quot;given&quot;:&quot;Lennart&quot;,&quot;parse-names&quot;:false,&quot;dropping-particle&quot;:&quot;&quot;,&quot;non-dropping-particle&quot;:&quot;&quot;}],&quot;container-title&quot;:&quot;The Lancet Neurology&quot;,&quot;DOI&quot;:&quot;10.1016/S1474-4422(06)70355-6&quot;,&quot;ISSN&quot;:&quot;14744422&quot;,&quot;issued&quot;:{&quot;date-parts&quot;:[[2006,3]]},&quot;page&quot;:&quot;228-234&quot;,&quot;issue&quot;:&quot;3&quot;,&quot;volume&quot;:&quot;5&quot;,&quot;container-title-short&quot;:&quot;Lancet Neurol&quot;},&quot;isTemporary&quot;:false},{&quot;id&quot;:&quot;28cc6edb-ff15-3cdd-bf21-39f091db34d2&quot;,&quot;itemData&quot;:{&quot;type&quot;:&quot;article-journal&quot;,&quot;id&quot;:&quot;28cc6edb-ff15-3cdd-bf21-39f091db34d2&quot;,&quot;title&quot;:&quot;CSF biomarker changes precede symptom onset of mild cognitive impairment&quot;,&quot;author&quot;:[{&quot;family&quot;:&quot;Moghekar&quot;,&quot;given&quot;:&quot;A.&quot;,&quot;parse-names&quot;:false,&quot;dropping-particle&quot;:&quot;&quot;,&quot;non-dropping-particle&quot;:&quot;&quot;},{&quot;family&quot;:&quot;Li&quot;,&quot;given&quot;:&quot;S.&quot;,&quot;parse-names&quot;:false,&quot;dropping-particle&quot;:&quot;&quot;,&quot;non-dropping-particle&quot;:&quot;&quot;},{&quot;family&quot;:&quot;Lu&quot;,&quot;given&quot;:&quot;Y.&quot;,&quot;parse-names&quot;:false,&quot;dropping-particle&quot;:&quot;&quot;,&quot;non-dropping-particle&quot;:&quot;&quot;},{&quot;family&quot;:&quot;Li&quot;,&quot;given&quot;:&quot;M.&quot;,&quot;parse-names&quot;:false,&quot;dropping-particle&quot;:&quot;&quot;,&quot;non-dropping-particle&quot;:&quot;&quot;},{&quot;family&quot;:&quot;Wang&quot;,&quot;given&quot;:&quot;M.-C.&quot;,&quot;parse-names&quot;:false,&quot;dropping-particle&quot;:&quot;&quot;,&quot;non-dropping-particle&quot;:&quot;&quot;},{&quot;family&quot;:&quot;Albert&quot;,&quot;given&quot;:&quot;M.&quot;,&quot;parse-names&quot;:false,&quot;dropping-particle&quot;:&quot;&quot;,&quot;non-dropping-particle&quot;:&quot;&quot;},{&quot;family&quot;:&quot;O'Brien&quot;,&quot;given&quot;:&quot;R.&quot;,&quot;parse-names&quot;:false,&quot;dropping-particle&quot;:&quot;&quot;,&quot;non-dropping-particle&quot;:&quot;&quot;}],&quot;container-title&quot;:&quot;Neurology&quot;,&quot;container-title-short&quot;:&quot;Neurology&quot;,&quot;DOI&quot;:&quot;10.1212/01.wnl.0000435558.98447.17&quot;,&quot;ISSN&quot;:&quot;0028-3878&quot;,&quot;issued&quot;:{&quot;date-parts&quot;:[[2013,11,12]]},&quot;page&quot;:&quot;1753-1758&quot;,&quot;issue&quot;:&quot;20&quot;,&quot;volume&quot;:&quot;81&quot;},&quot;isTemporary&quot;:false}]},{&quot;citationID&quot;:&quot;MENDELEY_CITATION_cce3dfda-9510-4285-b3b6-a5b4085683db&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&quot;,&quot;citationItems&quot;:[{&quot;id&quot;:&quot;df1e2ed2-edfe-3305-844a-7bf978e86b0e&quot;,&quot;itemData&quot;:{&quot;type&quot;:&quot;article-journal&quot;,&quot;id&quot;:&quot;df1e2ed2-edfe-3305-844a-7bf978e86b0e&quot;,&quot;title&quot;:&quot;Association between CSF biomarkers and incipient Alzheimer's disease in patients with mild cognitive impairment: a follow-up study&quot;,&quot;author&quot;:[{&quot;family&quot;:&quot;Hansson&quot;,&quot;given&quot;:&quot;Oskar&quot;,&quot;parse-names&quot;:false,&quot;dropping-particle&quot;:&quot;&quot;,&quot;non-dropping-particle&quot;:&quot;&quot;},{&quot;family&quot;:&quot;Zetterberg&quot;,&quot;given&quot;:&quot;Henrik&quot;,&quot;parse-names&quot;:false,&quot;dropping-particle&quot;:&quot;&quot;,&quot;non-dropping-particle&quot;:&quot;&quot;},{&quot;family&quot;:&quot;Buchhave&quot;,&quot;given&quot;:&quot;Peder&quot;,&quot;parse-names&quot;:false,&quot;dropping-particle&quot;:&quot;&quot;,&quot;non-dropping-particle&quot;:&quot;&quot;},{&quot;family&quot;:&quot;Londos&quot;,&quot;given&quot;:&quot;Elisabet&quot;,&quot;parse-names&quot;:false,&quot;dropping-particle&quot;:&quot;&quot;,&quot;non-dropping-particle&quot;:&quot;&quot;},{&quot;family&quot;:&quot;Blennow&quot;,&quot;given&quot;:&quot;Kaj&quot;,&quot;parse-names&quot;:false,&quot;dropping-particle&quot;:&quot;&quot;,&quot;non-dropping-particle&quot;:&quot;&quot;},{&quot;family&quot;:&quot;Minthon&quot;,&quot;given&quot;:&quot;Lennart&quot;,&quot;parse-names&quot;:false,&quot;dropping-particle&quot;:&quot;&quot;,&quot;non-dropping-particle&quot;:&quot;&quot;}],&quot;container-title&quot;:&quot;The Lancet Neurology&quot;,&quot;DOI&quot;:&quot;10.1016/S1474-4422(06)70355-6&quot;,&quot;ISSN&quot;:&quot;14744422&quot;,&quot;issued&quot;:{&quot;date-parts&quot;:[[2006,3]]},&quot;page&quot;:&quot;228-234&quot;,&quot;issue&quot;:&quot;3&quot;,&quot;volume&quot;:&quot;5&quot;,&quot;container-title-short&quot;:&quot;Lancet Neurol&quot;},&quot;isTemporary&quot;:false}]},{&quot;citationID&quot;:&quot;MENDELEY_CITATION_2586ac33-a4ca-47e2-acc3-9c4a51c76676&quot;,&quot;properties&quot;:{&quot;noteIndex&quot;:0},&quot;isEdited&quot;:false,&quot;manualOverride&quot;:{&quot;isManuallyOverriden&quot;:false,&quot;citeprocText&quot;:&quot;&lt;sup&gt;2&lt;/sup&gt;&quot;,&quot;manualOverrideText&quot;:&quot;&quot;,&quot;isManuallyOverridden&quot;:false},&quot;citationTag&quot;:&quot;MENDELEY_CITATION_v3_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&quot;,&quot;citationItems&quot;:[{&quot;id&quot;:&quot;6090c7e9-fcc4-3b9a-9262-015667089d70&quot;,&quot;itemData&quot;:{&quot;type&quot;:&quot;article&quot;,&quot;id&quot;:&quot;6090c7e9-fcc4-3b9a-9262-015667089d70&quot;,&quot;title&quot;:&quot;On the path to 2025: Understanding the Alzheimer's disease continuum&quot;,&quot;author&quot;:[{&quot;family&quot;:&quot;Aisen&quot;,&quot;given&quot;:&quot;Paul S.&quot;,&quot;parse-names&quot;:false,&quot;dropping-particle&quot;:&quot;&quot;,&quot;non-dropping-particle&quot;:&quot;&quot;},{&quot;family&quot;:&quot;Cummings&quot;,&quot;given&quot;:&quot;Jeffrey&quot;,&quot;parse-names&quot;:false,&quot;dropping-particle&quot;:&quot;&quot;,&quot;non-dropping-particle&quot;:&quot;&quot;},{&quot;family&quot;:&quot;Jack&quot;,&quot;given&quot;:&quot;Clifford R.&quot;,&quot;parse-names&quot;:false,&quot;dropping-particle&quot;:&quot;&quot;,&quot;non-dropping-particle&quot;:&quot;&quot;},{&quot;family&quot;:&quot;Morris&quot;,&quot;given&quot;:&quot;John C.&quot;,&quot;parse-names&quot;:false,&quot;dropping-particle&quot;:&quot;&quot;,&quot;non-dropping-particle&quot;:&quot;&quot;},{&quot;family&quot;:&quot;Sperling&quot;,&quot;given&quot;:&quot;Reisa&quot;,&quot;parse-names&quot;:false,&quot;dropping-particle&quot;:&quot;&quot;,&quot;non-dropping-particle&quot;:&quot;&quot;},{&quot;family&quot;:&quot;Frölich&quot;,&quot;given&quot;:&quot;Lutz&quot;,&quot;parse-names&quot;:false,&quot;dropping-particle&quot;:&quot;&quot;,&quot;non-dropping-particle&quot;:&quot;&quot;},{&quot;family&quot;:&quot;Jones&quot;,&quot;given&quot;:&quot;Roy W.&quot;,&quot;parse-names&quot;:false,&quot;dropping-particle&quot;:&quot;&quot;,&quot;non-dropping-particle&quot;:&quot;&quot;},{&quot;family&quot;:&quot;Dowsett&quot;,&quot;given&quot;:&quot;Sherie A.&quot;,&quot;parse-names&quot;:false,&quot;dropping-particle&quot;:&quot;&quot;,&quot;non-dropping-particle&quot;:&quot;&quot;},{&quot;family&quot;:&quot;Matthews&quot;,&quot;given&quot;:&quot;Brandy R.&quot;,&quot;parse-names&quot;:false,&quot;dropping-particle&quot;:&quot;&quot;,&quot;non-dropping-particle&quot;:&quot;&quot;},{&quot;family&quot;:&quot;Raskin&quot;,&quot;given&quot;:&quot;Joel&quot;,&quot;parse-names&quot;:false,&quot;dropping-particle&quot;:&quot;&quot;,&quot;non-dropping-particle&quot;:&quot;&quot;},{&quot;family&quot;:&quot;Scheltens&quot;,&quot;given&quot;:&quot;Philip&quot;,&quot;parse-names&quot;:false,&quot;dropping-particle&quot;:&quot;&quot;,&quot;non-dropping-particle&quot;:&quot;&quot;},{&quot;family&quot;:&quot;Dubois&quot;,&quot;given&quot;:&quot;Bruno&quot;,&quot;parse-names&quot;:false,&quot;dropping-particle&quot;:&quot;&quot;,&quot;non-dropping-particle&quot;:&quot;&quot;}],&quot;container-title&quot;:&quot;Alzheimer's Research and Therapy&quot;,&quot;DOI&quot;:&quot;10.1186/s13195-017-0283-5&quot;,&quot;ISSN&quot;:&quot;17589193&quot;,&quot;PMID&quot;:&quot;28793924&quot;,&quot;issued&quot;:{&quot;date-parts&quot;:[[2017,8,9]]},&quot;abstract&quot;:&quot;Basic research advances in recent years have furthered our understanding of the natural history of Alzheimer's disease (AD). It is now recognized that pathophysiological changes begin many years prior to clinical manifestations of disease and the spectrum of AD spans from clinically asymptomatic to severely impaired. Defining AD purely by its clinical presentation is thus artificial and efforts have been made to recognize the disease based on both clinical and biomarker findings. Advances with biomarkers have also prompted a shift in how the disease is considered as a clinico-pathophysiological entity, with an increasing appreciation that AD should not only be viewed with discrete and defined clinical stages, but as a multifaceted process moving along a seamless continuum. Acknowledging this concept is critical to understanding the development process for disease-modifying therapies, and for initiating effective diagnostic and disease management options. In this article, we discuss the concept of a disease continuum from pathophysiological, biomarker, and clinical perspectives, and highlight the importance of considering AD as a continuum rather than discrete stages. While the pathophysiology of AD has still not been elucidated completely, there is ample evidence to support researchers and clinicians embracing the view of a disease continuum in their study, diagnosis, and management of the disease.&quot;,&quot;publisher&quot;:&quot;BioMed Central Ltd.&quot;,&quot;issue&quot;:&quot;1&quot;,&quot;volume&quot;:&quot;9&quot;,&quot;container-title-short&quot;:&quot;Alzheimers Res Ther&quot;},&quot;isTemporary&quot;:false}]},{&quot;citationID&quot;:&quot;MENDELEY_CITATION_d645db4d-6c3e-43ac-ad53-aa16b6e88a78&quot;,&quot;properties&quot;:{&quot;noteIndex&quot;:0},&quot;isEdited&quot;:false,&quot;manualOverride&quot;:{&quot;isManuallyOverridden&quot;:false,&quot;citeprocText&quot;:&quot;&lt;sup&gt;11,12&lt;/sup&gt;&quot;,&quot;manualOverrideText&quot;:&quot;&quot;},&quot;citationTag&quot;:&quot;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&quot;,&quot;citationItems&quot;:[{&quot;id&quot;:&quot;d57b0cc6-670a-391e-a693-18a8c525dd7c&quot;,&quot;itemData&quot;:{&quot;type&quot;:&quot;article-journal&quot;,&quot;id&quot;:&quot;d57b0cc6-670a-391e-a693-18a8c525dd7c&quot;,&quot;title&quot;:&quot;CSF Proteomic Alzheimer’s Disease-Predictive Subtypes in Cognitively Intact Amyloid Negative Individuals&quot;,&quot;author&quot;:[{&quot;family&quot;:&quot;Tijms&quot;,&quot;given&quot;:&quot;Betty&quot;,&quot;parse-names&quot;:false,&quot;dropping-particle&quot;:&quot;&quot;,&quot;non-dropping-particle&quot;:&quot;&quot;},{&quot;family&quot;:&quot;Gobom&quot;,&quot;given&quot;:&quot;Johan&quot;,&quot;parse-names&quot;:false,&quot;dropping-particle&quot;:&quot;&quot;,&quot;non-dropping-particle&quot;:&quot;&quot;},{&quot;family&quot;:&quot;Teunissen&quot;,&quot;given&quot;:&quot;Charlotte&quot;,&quot;parse-names&quot;:false,&quot;dropping-particle&quot;:&quot;&quot;,&quot;non-dropping-particle&quot;:&quot;&quot;},{&quot;family&quot;:&quot;Dobricic&quot;,&quot;given&quot;:&quot;Valerija&quot;,&quot;parse-names&quot;:false,&quot;dropping-particle&quot;:&quot;&quot;,&quot;non-dropping-particle&quot;:&quot;&quot;},{&quot;family&quot;:&quot;Tsolaki&quot;,&quot;given&quot;:&quot;Magda&quot;,&quot;parse-names&quot;:false,&quot;dropping-particle&quot;:&quot;&quot;,&quot;non-dropping-particle&quot;:&quot;&quot;},{&quot;family&quot;:&quot;Verhey&quot;,&quot;given&quot;:&quot;Frans&quot;,&quot;parse-names&quot;:false,&quot;dropping-particle&quot;:&quot;&quot;,&quot;non-dropping-particle&quot;:&quot;&quot;},{&quot;family&quot;:&quot;Popp&quot;,&quot;given&quot;:&quot;Julius&quot;,&quot;parse-names&quot;:false,&quot;dropping-particle&quot;:&quot;&quot;,&quot;non-dropping-particle&quot;:&quot;&quot;},{&quot;family&quot;:&quot;Martinez-Lage&quot;,&quot;given&quot;:&quot;Pablo&quot;,&quot;parse-names&quot;:false,&quot;dropping-particle&quot;:&quot;&quot;,&quot;non-dropping-particle&quot;:&quot;&quot;},{&quot;family&quot;:&quot;Vandenberghe&quot;,&quot;given&quot;:&quot;Rik&quot;,&quot;parse-names&quot;:false,&quot;dropping-particle&quot;:&quot;&quot;,&quot;non-dropping-particle&quot;:&quot;&quot;},{&quot;family&quot;:&quot;Lleó&quot;,&quot;given&quot;:&quot;Alberto&quot;,&quot;parse-names&quot;:false,&quot;dropping-particle&quot;:&quot;&quot;,&quot;non-dropping-particle&quot;:&quot;&quot;},{&quot;family&quot;:&quot;Molinuévo&quot;,&quot;given&quot;:&quot;José&quot;,&quot;parse-names&quot;:false,&quot;dropping-particle&quot;:&quot;&quot;,&quot;non-dropping-particle&quot;:&quot;&quot;},{&quot;family&quot;:&quot;Engelborghs&quot;,&quot;given&quot;:&quot;Sebastiaan&quot;,&quot;parse-names&quot;:false,&quot;dropping-particle&quot;:&quot;&quot;,&quot;non-dropping-particle&quot;:&quot;&quot;},{&quot;family&quot;:&quot;Freund-Levi&quot;,&quot;given&quot;:&quot;Yvonne&quot;,&quot;parse-names&quot;:false,&quot;dropping-particle&quot;:&quot;&quot;,&quot;non-dropping-particle&quot;:&quot;&quot;},{&quot;family&quot;:&quot;Froelich&quot;,&quot;given&quot;:&quot;Lutz&quot;,&quot;parse-names&quot;:false,&quot;dropping-particle&quot;:&quot;&quot;,&quot;non-dropping-particle&quot;:&quot;&quot;},{&quot;family&quot;:&quot;Bertram&quot;,&quot;given&quot;:&quot;Lars&quot;,&quot;parse-names&quot;:false,&quot;dropping-particle&quot;:&quot;&quot;,&quot;non-dropping-particle&quot;:&quot;&quot;},{&quot;family&quot;:&quot;Lovestone&quot;,&quot;given&quot;:&quot;Simon&quot;,&quot;parse-names&quot;:false,&quot;dropping-particle&quot;:&quot;&quot;,&quot;non-dropping-particle&quot;:&quot;&quot;},{&quot;family&quot;:&quot;Streffer&quot;,&quot;given&quot;:&quot;Johannes&quot;,&quot;parse-names&quot;:false,&quot;dropping-particle&quot;:&quot;&quot;,&quot;non-dropping-particle&quot;:&quot;&quot;},{&quot;family&quot;:&quot;Vos&quot;,&quot;given&quot;:&quot;Stephanie&quot;,&quot;parse-names&quot;:false,&quot;dropping-particle&quot;:&quot;&quot;,&quot;non-dropping-particle&quot;:&quot;&quot;},{&quot;family&quot;:&quot;ADNI&quot;,&quot;given&quot;:&quot;&quot;,&quot;parse-names&quot;:false,&quot;dropping-particle&quot;:&quot;&quot;,&quot;non-dropping-particle&quot;:&quot;&quot;},{&quot;family&quot;:&quot;Blennow&quot;,&quot;given&quot;:&quot;Kaj&quot;,&quot;parse-names&quot;:false,&quot;dropping-particle&quot;:&quot;&quot;,&quot;non-dropping-particle&quot;:&quot;&quot;},{&quot;family&quot;:&quot;Scheltens&quot;,&quot;given&quot;:&quot;Philip&quot;,&quot;parse-names&quot;:false,&quot;dropping-particle&quot;:&quot;&quot;,&quot;non-dropping-particle&quot;:&quot;&quot;},{&quot;family&quot;:&quot;Zetterberg&quot;,&quot;given&quot;:&quot;Henrik&quot;,&quot;parse-names&quot;:false,&quot;dropping-particle&quot;:&quot;&quot;,&quot;non-dropping-particle&quot;:&quot;&quot;},{&quot;family&quot;:&quot;Visser&quot;,&quot;given&quot;:&quot;Pieter&quot;,&quot;parse-names&quot;:false,&quot;dropping-particle&quot;:&quot;&quot;,&quot;non-dropping-particle&quot;:&quot;&quot;}],&quot;container-title&quot;:&quot;Proteomes&quot;,&quot;container-title-short&quot;:&quot;Proteomes&quot;,&quot;DOI&quot;:&quot;10.3390/proteomes9030036&quot;,&quot;ISSN&quot;:&quot;2227-7382&quot;,&quot;URL&quot;:&quot;https://www.mdpi.com/2227-7382/9/3/36&quot;,&quot;issued&quot;:{&quot;date-parts&quot;:[[2021,8,2]]},&quot;page&quot;:&quot;36&quot;,&quot;abstract&quot;:&quot;&lt;p&gt;We recently discovered three distinct pathophysiological subtypes in Alzheimer’s disease (AD) using cerebrospinal fluid (CSF) proteomics: one with neuronal hyperplasticity, a second with innate immune system activation, and a third subtype with blood–brain barrier dysfunction. It remains unclear whether AD proteomic subtype profiles are a consequence of amyloid aggregation, or might exist upstream from aggregated amyloid. We studied this question in 127 older individuals with intact cognition and normal AD biomarkers in two independent cohorts (EMIF-AD MBD and ADNI). We clustered 705 proteins measured in CSF that were previously related to AD. We identified in these cognitively intact individuals without AD pathology three subtypes: two subtypes were seen in both cohorts (n = 49 with neuronal hyperplasticity and n = 44 with blood–brain barrier dysfunction), and one only in ADNI (n = 12 with innate immune activation). The proteins specific for these subtypes strongly overlapped with AD subtype protein profiles (overlap coefficients 92%–71%). Longitudinal p181-tau and amyloid β 1–42 (Aβ42) CSF analysis showed that in the hyperplasticity subtype p181-tau increased (β = 2.6 pg/mL per year, p = 0.01) and Aβ42 decreased over time (β = −4.4 pg/mL per year, p = 0.03), in the innate immune activation subtype p181-tau increased (β = 3.1 pg/mL per year, p = 0.01) while in the blood–brain barrier dysfunction subtype Aβ42 decreased (β = −3.7 pg/mL per year, p = 0.009). These findings suggest that AD proteomic subtypes might already manifest in cognitively normal individuals and may predispose for AD before amyloid has reached abnormal levels.&lt;/p&gt;&quot;,&quot;issue&quot;:&quot;3&quot;,&quot;volume&quot;:&quot;9&quot;},&quot;isTemporary&quot;:false},{&quot;id&quot;:&quot;34208dcc-4d3c-325a-953a-a846d2b03601&quot;,&quot;itemData&quot;:{&quot;type&quot;:&quot;article-journal&quot;,&quot;id&quot;:&quot;34208dcc-4d3c-325a-953a-a846d2b03601&quot;,&quot;title&quot;:&quot;Pathophysiological subtypes of Alzheimer’s disease based on cerebrospinal fluid proteomics&quot;,&quot;author&quot;:[{&quot;family&quot;:&quot;Tijms&quot;,&quot;given&quot;:&quot;Betty M&quot;,&quot;parse-names&quot;:false,&quot;dropping-particle&quot;:&quot;&quot;,&quot;non-dropping-particle&quot;:&quot;&quot;},{&quot;family&quot;:&quot;Gobom&quot;,&quot;given&quot;:&quot;Johan&quot;,&quot;parse-names&quot;:false,&quot;dropping-particle&quot;:&quot;&quot;,&quot;non-dropping-particle&quot;:&quot;&quot;},{&quot;family&quot;:&quot;Reus&quot;,&quot;given&quot;:&quot;Lianne&quot;,&quot;parse-names&quot;:false,&quot;dropping-particle&quot;:&quot;&quot;,&quot;non-dropping-particle&quot;:&quot;&quot;},{&quot;family&quot;:&quot;Jansen&quot;,&quot;given&quot;:&quot;Iris&quot;,&quot;parse-names&quot;:false,&quot;dropping-particle&quot;:&quot;&quot;,&quot;non-dropping-particle&quot;:&quot;&quot;},{&quot;family&quot;:&quot;Hong&quot;,&quot;given&quot;:&quot;Shengjun&quot;,&quot;parse-names&quot;:false,&quot;dropping-particle&quot;:&quot;&quot;,&quot;non-dropping-particle&quot;:&quot;&quot;},{&quot;family&quot;:&quot;Dobricic&quot;,&quot;given&quot;:&quot;Valerija&quot;,&quot;parse-names&quot;:false,&quot;dropping-particle&quot;:&quot;&quot;,&quot;non-dropping-particle&quot;:&quot;&quot;},{&quot;family&quot;:&quot;Kilpert&quot;,&quot;given&quot;:&quot;Fabian&quot;,&quot;parse-names&quot;:false,&quot;dropping-particle&quot;:&quot;&quot;,&quot;non-dropping-particle&quot;:&quot;&quot;},{&quot;family&quot;:&quot;Kate&quot;,&quot;given&quot;:&quot;Mara&quot;,&quot;parse-names&quot;:false,&quot;dropping-particle&quot;:&quot;&quot;,&quot;non-dropping-particle&quot;:&quot;ten&quot;},{&quot;family&quot;:&quot;Barkhof&quot;,&quot;given&quot;:&quot;Frederik&quot;,&quot;parse-names&quot;:false,&quot;dropping-particle&quot;:&quot;&quot;,&quot;non-dropping-particle&quot;:&quot;&quot;},{&quot;family&quot;:&quot;Tsolaki&quot;,&quot;given&quot;:&quot;Magda&quot;,&quot;parse-names&quot;:false,&quot;dropping-particle&quot;:&quot;&quot;,&quot;non-dropping-particle&quot;:&quot;&quot;},{&quot;family&quot;:&quot;Verhey&quot;,&quot;given&quot;:&quot;Frans R J&quot;,&quot;parse-names&quot;:false,&quot;dropping-particle&quot;:&quot;&quot;,&quot;non-dropping-particle&quot;:&quot;&quot;},{&quot;family&quot;:&quot;Popp&quot;,&quot;given&quot;:&quot;Julius&quot;,&quot;parse-names&quot;:false,&quot;dropping-particle&quot;:&quot;&quot;,&quot;non-dropping-particle&quot;:&quot;&quot;},{&quot;family&quot;:&quot;Martinez-Lage&quot;,&quot;given&quot;:&quot;Pablo&quot;,&quot;parse-names&quot;:false,&quot;dropping-particle&quot;:&quot;&quot;,&quot;non-dropping-particle&quot;:&quot;&quot;},{&quot;family&quot;:&quot;Vandenberghe&quot;,&quot;given&quot;:&quot;Rik&quot;,&quot;parse-names&quot;:false,&quot;dropping-particle&quot;:&quot;&quot;,&quot;non-dropping-particle&quot;:&quot;&quot;},{&quot;family&quot;:&quot;Lleó&quot;,&quot;given&quot;:&quot;Alberto&quot;,&quot;parse-names&quot;:false,&quot;dropping-particle&quot;:&quot;&quot;,&quot;non-dropping-particle&quot;:&quot;&quot;},{&quot;family&quot;:&quot;Molinuevo&quot;,&quot;given&quot;:&quot;José Luís&quot;,&quot;parse-names&quot;:false,&quot;dropping-particle&quot;:&quot;&quot;,&quot;non-dropping-particle&quot;:&quot;&quot;},{&quot;family&quot;:&quot;Engelborghs&quot;,&quot;given&quot;:&quot;Sebastiaan&quot;,&quot;parse-names&quot;:false,&quot;dropping-particle&quot;:&quot;&quot;,&quot;non-dropping-particle&quot;:&quot;&quot;},{&quot;family&quot;:&quot;Bertram&quot;,&quot;given&quot;:&quot;Lars&quot;,&quot;parse-names&quot;:false,&quot;dropping-particle&quot;:&quot;&quot;,&quot;non-dropping-particle&quot;:&quot;&quot;},{&quot;family&quot;:&quot;Lovestone&quot;,&quot;given&quot;:&quot;Simon&quot;,&quot;parse-names&quot;:false,&quot;dropping-particle&quot;:&quot;&quot;,&quot;non-dropping-particle&quot;:&quot;&quot;},{&quot;family&quot;:&quot;Streffer&quot;,&quot;given&quot;:&quot;Johannes&quot;,&quot;parse-names&quot;:false,&quot;dropping-particle&quot;:&quot;&quot;,&quot;non-dropping-particle&quot;:&quot;&quot;},{&quot;family&quot;:&quot;Vos&quot;,&quot;given&quot;:&quot;Stephanie&quot;,&quot;parse-names&quot;:false,&quot;dropping-particle&quot;:&quot;&quot;,&quot;non-dropping-particle&quot;:&quot;&quot;},{&quot;family&quot;:&quot;Bos&quot;,&quot;given&quot;:&quot;Isabelle&quot;,&quot;parse-names&quot;:false,&quot;dropping-particle&quot;:&quot;&quot;,&quot;non-dropping-particle&quot;:&quot;&quot;},{&quot;family&quot;:&quot;Blennow&quot;,&quot;given&quot;:&quot;Kaj&quot;,&quot;parse-names&quot;:false,&quot;dropping-particle&quot;:&quot;&quot;,&quot;non-dropping-particle&quot;:&quot;&quot;},{&quot;family&quot;:&quot;Scheltens&quot;,&quot;given&quot;:&quot;Philip&quot;,&quot;parse-names&quot;:false,&quot;dropping-particle&quot;:&quot;&quot;,&quot;non-dropping-particle&quot;:&quot;&quot;},{&quot;family&quot;:&quot;Teunissen&quot;,&quot;given&quot;:&quot;Charlotte E&quot;,&quot;parse-names&quot;:false,&quot;dropping-particle&quot;:&quot;&quot;,&quot;non-dropping-particle&quot;:&quot;&quot;},{&quot;family&quot;:&quot;Zetterberg&quot;,&quot;given&quot;:&quot;Henrik&quot;,&quot;parse-names&quot;:false,&quot;dropping-particle&quot;:&quot;&quot;,&quot;non-dropping-particle&quot;:&quot;&quot;},{&quot;family&quot;:&quot;Visser&quot;,&quot;given&quot;:&quot;Pieter Jelle&quot;,&quot;parse-names&quot;:false,&quot;dropping-particle&quot;:&quot;&quot;,&quot;non-dropping-particle&quot;:&quot;&quot;}],&quot;container-title&quot;:&quot;Brain&quot;,&quot;DOI&quot;:&quot;10.1093/brain/awaa325&quot;,&quot;ISSN&quot;:&quot;0006-8950&quot;,&quot;issued&quot;:{&quot;date-parts&quot;:[[2020,12,1]]},&quot;page&quot;:&quot;3776-3792&quot;,&quot;abstract&quot;:&quot;&lt;p&gt;Alzheimer’s disease is biologically heterogeneous, and detailed understanding of the processes involved in patients is critical for development of treatments. CSF contains hundreds of proteins, with concentrations reflecting ongoing (patho)physiological processes. This provides the opportunity to study many biological processes at the same time in patients. We studied whether Alzheimer’s disease biological subtypes can be detected in CSF proteomics using the dual clustering technique non-negative matrix factorization. In two independent cohorts (EMIF-AD MBD and ADNI) we found that 705 (77% of 911 tested) proteins differed between Alzheimer’s disease (defined as having abnormal amyloid, n = 425) and controls (defined as having normal CSF amyloid and tau and normal cognition, n = 127). Using these proteins for data-driven clustering, we identified three robust pathophysiological Alzheimer’s disease subtypes within each cohort showing (i) hyperplasticity and increased BACE1 levels; (ii) innate immune activation; and (iii) blood–brain barrier dysfunction with low BACE1 levels. In both cohorts, the majority of individuals were labelled as having subtype 1 (80, 36% in EMIF-AD MBD; 117, 59% in ADNI), 71 (32%) in EMIF-AD MBD and 41 (21%) in ADNI were labelled as subtype 2, and 72 (32%) in EMIF-AD MBD and 39 (20%) individuals in ADNI were labelled as subtype 3. Genetic analyses showed that all subtypes had an excess of genetic risk for Alzheimer’s disease (all P &amp;amp;gt; 0.01). Additional pathological comparisons that were available for a subset in ADNI suggested that subtypes showed similar severity of Alzheimer’s disease pathology, and did not differ in the frequencies of co-pathologies, providing further support that found subtypes truly reflect Alzheimer’s disease heterogeneity. Compared to controls, all non-demented Alzheimer’s disease individuals had increased risk of showing clinical progression (all P &amp;amp;lt; 0.01). Compared to subtype 1, subtype 2 showed faster clinical progression after correcting for age, sex, level of education and tau levels (hazard ratio = 2.5; 95% confidence interval = 1.2, 5.1; P = 0.01), and subtype 3 at trend level (hazard ratio = 2.1; 95% confidence interval = 1.0, 4.4; P = 0.06). Together, these results demonstrate the value of CSF proteomics in studying the biological heterogeneity in Alzheimer’s disease patients, and suggest that subtypes may require tailored therapy.&lt;/p&gt;&quot;,&quot;issue&quot;:&quot;12&quot;,&quot;volume&quot;:&quot;143&quot;,&quot;container-title-short&quot;:&quot;&quot;},&quot;isTemporary&quot;:false}]},{&quot;citationID&quot;:&quot;MENDELEY_CITATION_28811e82-6af0-49c9-9ad2-2a3150aabe3d&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&quot;,&quot;citationItems&quot;:[{&quot;id&quot;:&quot;fcea72c9-dd42-3736-8088-b533d6e3a67c&quot;,&quot;itemData&quot;:{&quot;type&quot;:&quot;article&quot;,&quot;id&quot;:&quot;fcea72c9-dd42-3736-8088-b533d6e3a67c&quot;,&quot;title&quot;:&quot;Cognitive Reserve in Model Systems for Mechanistic Discovery: The Importance of Longitudinal Studies&quot;,&quot;author&quot;:[{&quot;family&quot;:&quot;McQuail&quot;,&quot;given&quot;:&quot;Joseph A.&quot;,&quot;parse-names&quot;:false,&quot;dropping-particle&quot;:&quot;&quot;,&quot;non-dropping-particle&quot;:&quot;&quot;},{&quot;family&quot;:&quot;Dunn&quot;,&quot;given&quot;:&quot;Amy R.&quot;,&quot;parse-names&quot;:false,&quot;dropping-particle&quot;:&quot;&quot;,&quot;non-dropping-particle&quot;:&quot;&quot;},{&quot;family&quot;:&quot;Stern&quot;,&quot;given&quot;:&quot;Yaakov&quot;,&quot;parse-names&quot;:false,&quot;dropping-particle&quot;:&quot;&quot;,&quot;non-dropping-particle&quot;:&quot;&quot;},{&quot;family&quot;:&quot;Barnes&quot;,&quot;given&quot;:&quot;Carol A.&quot;,&quot;parse-names&quot;:false,&quot;dropping-particle&quot;:&quot;&quot;,&quot;non-dropping-particle&quot;:&quot;&quot;},{&quot;family&quot;:&quot;Kempermann&quot;,&quot;given&quot;:&quot;Gerd&quot;,&quot;parse-names&quot;:false,&quot;dropping-particle&quot;:&quot;&quot;,&quot;non-dropping-particle&quot;:&quot;&quot;},{&quot;family&quot;:&quot;Rapp&quot;,&quot;given&quot;:&quot;Peter R.&quot;,&quot;parse-names&quot;:false,&quot;dropping-particle&quot;:&quot;&quot;,&quot;non-dropping-particle&quot;:&quot;&quot;},{&quot;family&quot;:&quot;Kaczorowski&quot;,&quot;given&quot;:&quot;Catherine C.&quot;,&quot;parse-names&quot;:false,&quot;dropping-particle&quot;:&quot;&quot;,&quot;non-dropping-particle&quot;:&quot;&quot;},{&quot;family&quot;:&quot;Foster&quot;,&quot;given&quot;:&quot;Thomas C.&quot;,&quot;parse-names&quot;:false,&quot;dropping-particle&quot;:&quot;&quot;,&quot;non-dropping-particle&quot;:&quot;&quot;}],&quot;container-title&quot;:&quot;Frontiers in Aging Neuroscience&quot;,&quot;DOI&quot;:&quot;10.3389/fnagi.2020.607685&quot;,&quot;ISSN&quot;:&quot;16634365&quot;,&quot;issued&quot;:{&quot;date-parts&quot;:[[2021,1,21]]},&quot;abstract&quot;:&quot;The goal of this review article is to provide a resource for longitudinal studies, using animal models, directed at understanding and modifying the relationship between cognition and brain structure and function throughout life. We propose that forthcoming longitudinal studies will build upon a wealth of knowledge gleaned from prior cross-sectional designs to identify early predictors of variability in cognitive function during aging, and characterize fundamental neurobiological mechanisms that underlie the vulnerability to, and the trajectory of, cognitive decline. Finally, we present examples of biological measures that may differentiate mechanisms of the cognitive reserve at the molecular, cellular, and network level.&quot;,&quot;publisher&quot;:&quot;Frontiers Media S.A.&quot;,&quot;volume&quot;:&quot;12&quot;,&quot;container-title-short&quot;:&quot;Front Aging Neurosci&quot;},&quot;isTemporary&quot;:false}]},{&quot;citationID&quot;:&quot;MENDELEY_CITATION_4d4fe30d-b3a3-4eaa-90a1-4ac57bee085d&quot;,&quot;properties&quot;:{&quot;noteIndex&quot;:0},&quot;isEdited&quot;:false,&quot;manualOverride&quot;:{&quot;isManuallyOverriden&quot;:false,&quot;citeprocText&quot;:&quot;&lt;sup&gt;14&lt;/sup&gt;&quot;,&quot;manualOverrideText&quot;:&quot;&quot;,&quot;isManuallyOverridden&quot;:false},&quot;citationTag&quot;:&quot;MENDELEY_CITATION_v3_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&quot;,&quot;citationItems&quot;:[{&quot;id&quot;:&quot;d45c0009-4164-3e77-9211-10ffc04befd2&quot;,&quot;itemData&quot;:{&quot;type&quot;:&quot;article&quot;,&quot;id&quot;:&quot;d45c0009-4164-3e77-9211-10ffc04befd2&quot;,&quot;title&quot;:&quot;A systematic review of longitudinal studies which measure Alzheimer's disease biomarkers&quot;,&quot;author&quot;:[{&quot;family&quot;:&quot;Lawrence&quot;,&quot;given&quot;:&quot;Emma&quot;,&quot;parse-names&quot;:false,&quot;dropping-particle&quot;:&quot;&quot;,&quot;non-dropping-particle&quot;:&quot;&quot;},{&quot;family&quot;:&quot;Vegvari&quot;,&quot;given&quot;:&quot;Carolin&quot;,&quot;parse-names&quot;:false,&quot;dropping-particle&quot;:&quot;&quot;,&quot;non-dropping-particle&quot;:&quot;&quot;},{&quot;family&quot;:&quot;Ower&quot;,&quot;given&quot;:&quot;Alison&quot;,&quot;parse-names&quot;:false,&quot;dropping-particle&quot;:&quot;&quot;,&quot;non-dropping-particle&quot;:&quot;&quot;},{&quot;family&quot;:&quot;Hadjichrysanthou&quot;,&quot;given&quot;:&quot;Christoforos&quot;,&quot;parse-names&quot;:false,&quot;dropping-particle&quot;:&quot;&quot;,&quot;non-dropping-particle&quot;:&quot;&quot;},{&quot;family&quot;:&quot;Wolf&quot;,&quot;given&quot;:&quot;Frank&quot;,&quot;parse-names&quot;:false,&quot;dropping-particle&quot;:&quot;&quot;,&quot;non-dropping-particle&quot;:&quot;de&quot;},{&quot;family&quot;:&quot;Anderson&quot;,&quot;given&quot;:&quot;Roy M.&quot;,&quot;parse-names&quot;:false,&quot;dropping-particle&quot;:&quot;&quot;,&quot;non-dropping-particle&quot;:&quot;&quot;}],&quot;container-title&quot;:&quot;Journal of Alzheimer's Disease&quot;,&quot;DOI&quot;:&quot;10.3233/JAD-170261&quot;,&quot;ISSN&quot;:&quot;18758908&quot;,&quot;PMID&quot;:&quot;28759968&quot;,&quot;issued&quot;:{&quot;date-parts&quot;:[[2017]]},&quot;page&quot;:&quot;1359-1379&quot;,&quot;abstract&quot;:&quot;Alzheimer's disease (AD) is a progressive and fatal neurodegenerative disease, with no effective treatment or cure. A gold standard therapy would be treatment to slow or halt disease progression; however, knowledge of causation in the early stages of AD is very limited. In order to determine effective endpoints for possible therapies, a number of quantitative surrogate markers of disease progression have been suggested, including biochemical and imaging biomarkers. The dynamics of these various surrogate markers over time, particularly in relation to disease development, are, however, not well characterized. We reviewed the literature for studies that measured cerebrospinal fluid or plasma amyloid-β and tau, or took magnetic resonance image or fluorodeoxyglucose/Pittsburgh compound B-positron electron tomography scans, in longitudinal cohort studies. We summarized the properties of the major cohort studies in various countries, commonly used diagnosis methods and study designs. We have concluded that additional studies with repeat measures over time in a representative population cohort are needed to address the gap in knowledge of AD progression. Based on our analysis, we suggest directions in which research could move in order to advance our understanding of this complex disease, including repeat biomarker measurements, standardization and increased sample sizes.&quot;,&quot;publisher&quot;:&quot;IOS Press&quot;,&quot;issue&quot;:&quot;4&quot;,&quot;volume&quot;:&quot;59&quot;,&quot;container-title-short&quot;:&quot;&quot;},&quot;isTemporary&quot;:false}]},{&quot;citationID&quot;:&quot;MENDELEY_CITATION_20b71219-892b-4b3d-b119-5b0d544c0e46&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&quot;,&quot;citationItems&quot;:[{&quot;id&quot;:&quot;75daaa3b-7a60-3cf5-8fec-fbab9ec48b70&quot;,&quot;itemData&quot;:{&quot;type&quot;:&quot;article&quot;,&quot;id&quot;:&quot;75daaa3b-7a60-3cf5-8fec-fbab9ec48b70&quot;,&quot;title&quot;:&quot;Biomarkers: Our Path Towards a Cure for Alzheimer Disease&quot;,&quot;author&quot;:[{&quot;family&quot;:&quot;Tarawneh&quot;,&quot;given&quot;:&quot;Rawan&quot;,&quot;parse-names&quot;:false,&quot;dropping-particle&quot;:&quot;&quot;,&quot;non-dropping-particle&quot;:&quot;&quot;}],&quot;container-title&quot;:&quot;Biomarker Insights&quot;,&quot;DOI&quot;:&quot;10.1177/1177271920976367&quot;,&quot;ISSN&quot;:&quot;11772719&quot;,&quot;issued&quot;:{&quot;date-parts&quot;:[[2020]]},&quot;abstract&quot;:&quot;Over the last decade, biomarkers have significantly improved our understanding of the pathophysiology of Alzheimer disease (AD) and provided valuable tools to examine different disease mechanisms and their progression over time. While several markers of amyloid, tau, neuronal, synaptic, and axonal injury, inflammation, and immune dysregulation in AD have been identified, there is a relative paucity of biomarkers which reflect other disease mechanisms such as oxidative stress, mitochondrial injury, vascular or endothelial injury, and calcium-mediated excitotoxicity. Importantly, there is an urgent need to standardize methods for biomarker assessments across different centers, and to identify dynamic biomarkers which can monitor disease progression over time and/or response to potential disease-modifying treatments. The updated research framework for AD, proposed by the National Institute of Aging- Alzheimer’s Association (NIA-AA) Work Group, emphasizes the importance of incorporating biomarkers in AD research and defines AD as a biological construct consisting of amyloid, tau, and neurodegeneration which spans pre-symptomatic and symptomatic stages. As results of clinical trials of AD therapeutics have been disappointing, it has become increasingly clear that the success of future AD trials will require the incorporation of biomarkers in participant selection, prognostication, monitoring disease progression, and assessing response to treatments. We here review the current state of fluid AD biomarkers, and discuss the advantages and limitations of the updated NIA-AA research framework. Importantly, the integration of biomarker data with clinical, cognitive, and imaging domains through a systems biology approach will be essential to adequately capture the molecular, genetic, and pathological heterogeneity of AD and its spatiotemporal evolution over time.&quot;,&quot;publisher&quot;:&quot;SAGE Publications Ltd&quot;,&quot;volume&quot;:&quot;15&quot;,&quot;container-title-short&quot;:&quot;Biomark Insights&quot;},&quot;isTemporary&quot;:false}]},{&quot;citationID&quot;:&quot;MENDELEY_CITATION_eba50a57-dba8-498b-823f-723307815b43&quot;,&quot;properties&quot;:{&quot;noteIndex&quot;:0},&quot;isEdited&quot;:false,&quot;manualOverride&quot;:{&quot;isManuallyOverridden&quot;:false,&quot;citeprocText&quot;:&quot;&lt;sup&gt;11,12,16&lt;/sup&gt;&quot;,&quot;manualOverrideText&quot;:&quot;&quot;},&quot;citationTag&quot;:&quot;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&quot;,&quot;citationItems&quot;:[{&quot;id&quot;:&quot;ee2115a9-c1e4-3137-af42-375c7cef12a8&quot;,&quot;itemData&quot;:{&quot;type&quot;:&quot;article-journal&quot;,&quot;id&quot;:&quot;ee2115a9-c1e4-3137-af42-375c7cef12a8&quot;,&quot;title&quot;:&quot;Molecular Biologist's Guide to Proteomics&quot;,&quot;author&quot;:[{&quot;family&quot;:&quot;Graves&quot;,&quot;given&quot;:&quot;Paul R.&quot;,&quot;parse-names&quot;:false,&quot;dropping-particle&quot;:&quot;&quot;,&quot;non-dropping-particle&quot;:&quot;&quot;},{&quot;family&quot;:&quot;Haystead&quot;,&quot;given&quot;:&quot;Timothy A. J.&quot;,&quot;parse-names&quot;:false,&quot;dropping-particle&quot;:&quot;&quot;,&quot;non-dropping-particle&quot;:&quot;&quot;}],&quot;container-title&quot;:&quot;Microbiology and Molecular Biology Reviews&quot;,&quot;DOI&quot;:&quot;10.1128/mmbr.66.1.39-63.2002&quot;,&quot;ISSN&quot;:&quot;1092-2172&quot;,&quot;PMID&quot;:&quot;11875127&quot;,&quot;issued&quot;:{&quot;date-parts&quot;:[[2002,3]]},&quot;page&quot;:&quot;39-63&quot;,&quot;abstract&quot;:&quot;The emergence of proteomics, the large-scale analysis of proteins, has been inspired by the realization that the final product of a gene is inherently more complex and closer to function than the gene itself. Shortfalls in the ability of bioinformatics to predict both the existence and function of genes have also illustrated the need for protein analysis. Moreover, only through the study of proteins can posttranslational modifications be determined, which can profoundly affect protein function. Proteomics has been enabled by the accumulation of both DNA and protein sequence databases, improvements in mass spectrometry, and the development of computer algorithms for database searching. In this review, we describe why proteomics is important, how it is conducted, and how it can be applied to complement other existing technologies. We conclude that currently, the most practical application of proteomics is the analysis of target proteins as opposed to entire proteomes. This type of proteomics, referred to as functional proteomics, is always driven by a specific biological question. In this way, protein identification and characterization has a meaningful outcome. We discuss some of the advantages of a functional proteomics approach and provide examples of how different methodologies can be utilized to address a wide variety of biological problems.&quot;,&quot;publisher&quot;:&quot;American Society for Microbiology&quot;,&quot;issue&quot;:&quot;1&quot;,&quot;volume&quot;:&quot;66&quot;,&quot;container-title-short&quot;:&quot;&quot;},&quot;isTemporary&quot;:false},{&quot;id&quot;:&quot;d57b0cc6-670a-391e-a693-18a8c525dd7c&quot;,&quot;itemData&quot;:{&quot;type&quot;:&quot;article-journal&quot;,&quot;id&quot;:&quot;d57b0cc6-670a-391e-a693-18a8c525dd7c&quot;,&quot;title&quot;:&quot;CSF Proteomic Alzheimer’s Disease-Predictive Subtypes in Cognitively Intact Amyloid Negative Individuals&quot;,&quot;author&quot;:[{&quot;family&quot;:&quot;Tijms&quot;,&quot;given&quot;:&quot;Betty&quot;,&quot;parse-names&quot;:false,&quot;dropping-particle&quot;:&quot;&quot;,&quot;non-dropping-particle&quot;:&quot;&quot;},{&quot;family&quot;:&quot;Gobom&quot;,&quot;given&quot;:&quot;Johan&quot;,&quot;parse-names&quot;:false,&quot;dropping-particle&quot;:&quot;&quot;,&quot;non-dropping-particle&quot;:&quot;&quot;},{&quot;family&quot;:&quot;Teunissen&quot;,&quot;given&quot;:&quot;Charlotte&quot;,&quot;parse-names&quot;:false,&quot;dropping-particle&quot;:&quot;&quot;,&quot;non-dropping-particle&quot;:&quot;&quot;},{&quot;family&quot;:&quot;Dobricic&quot;,&quot;given&quot;:&quot;Valerija&quot;,&quot;parse-names&quot;:false,&quot;dropping-particle&quot;:&quot;&quot;,&quot;non-dropping-particle&quot;:&quot;&quot;},{&quot;family&quot;:&quot;Tsolaki&quot;,&quot;given&quot;:&quot;Magda&quot;,&quot;parse-names&quot;:false,&quot;dropping-particle&quot;:&quot;&quot;,&quot;non-dropping-particle&quot;:&quot;&quot;},{&quot;family&quot;:&quot;Verhey&quot;,&quot;given&quot;:&quot;Frans&quot;,&quot;parse-names&quot;:false,&quot;dropping-particle&quot;:&quot;&quot;,&quot;non-dropping-particle&quot;:&quot;&quot;},{&quot;family&quot;:&quot;Popp&quot;,&quot;given&quot;:&quot;Julius&quot;,&quot;parse-names&quot;:false,&quot;dropping-particle&quot;:&quot;&quot;,&quot;non-dropping-particle&quot;:&quot;&quot;},{&quot;family&quot;:&quot;Martinez-Lage&quot;,&quot;given&quot;:&quot;Pablo&quot;,&quot;parse-names&quot;:false,&quot;dropping-particle&quot;:&quot;&quot;,&quot;non-dropping-particle&quot;:&quot;&quot;},{&quot;family&quot;:&quot;Vandenberghe&quot;,&quot;given&quot;:&quot;Rik&quot;,&quot;parse-names&quot;:false,&quot;dropping-particle&quot;:&quot;&quot;,&quot;non-dropping-particle&quot;:&quot;&quot;},{&quot;family&quot;:&quot;Lleó&quot;,&quot;given&quot;:&quot;Alberto&quot;,&quot;parse-names&quot;:false,&quot;dropping-particle&quot;:&quot;&quot;,&quot;non-dropping-particle&quot;:&quot;&quot;},{&quot;family&quot;:&quot;Molinuévo&quot;,&quot;given&quot;:&quot;José&quot;,&quot;parse-names&quot;:false,&quot;dropping-particle&quot;:&quot;&quot;,&quot;non-dropping-particle&quot;:&quot;&quot;},{&quot;family&quot;:&quot;Engelborghs&quot;,&quot;given&quot;:&quot;Sebastiaan&quot;,&quot;parse-names&quot;:false,&quot;dropping-particle&quot;:&quot;&quot;,&quot;non-dropping-particle&quot;:&quot;&quot;},{&quot;family&quot;:&quot;Freund-Levi&quot;,&quot;given&quot;:&quot;Yvonne&quot;,&quot;parse-names&quot;:false,&quot;dropping-particle&quot;:&quot;&quot;,&quot;non-dropping-particle&quot;:&quot;&quot;},{&quot;family&quot;:&quot;Froelich&quot;,&quot;given&quot;:&quot;Lutz&quot;,&quot;parse-names&quot;:false,&quot;dropping-particle&quot;:&quot;&quot;,&quot;non-dropping-particle&quot;:&quot;&quot;},{&quot;family&quot;:&quot;Bertram&quot;,&quot;given&quot;:&quot;Lars&quot;,&quot;parse-names&quot;:false,&quot;dropping-particle&quot;:&quot;&quot;,&quot;non-dropping-particle&quot;:&quot;&quot;},{&quot;family&quot;:&quot;Lovestone&quot;,&quot;given&quot;:&quot;Simon&quot;,&quot;parse-names&quot;:false,&quot;dropping-particle&quot;:&quot;&quot;,&quot;non-dropping-particle&quot;:&quot;&quot;},{&quot;family&quot;:&quot;Streffer&quot;,&quot;given&quot;:&quot;Johannes&quot;,&quot;parse-names&quot;:false,&quot;dropping-particle&quot;:&quot;&quot;,&quot;non-dropping-particle&quot;:&quot;&quot;},{&quot;family&quot;:&quot;Vos&quot;,&quot;given&quot;:&quot;Stephanie&quot;,&quot;parse-names&quot;:false,&quot;dropping-particle&quot;:&quot;&quot;,&quot;non-dropping-particle&quot;:&quot;&quot;},{&quot;family&quot;:&quot;ADNI&quot;,&quot;given&quot;:&quot;&quot;,&quot;parse-names&quot;:false,&quot;dropping-particle&quot;:&quot;&quot;,&quot;non-dropping-particle&quot;:&quot;&quot;},{&quot;family&quot;:&quot;Blennow&quot;,&quot;given&quot;:&quot;Kaj&quot;,&quot;parse-names&quot;:false,&quot;dropping-particle&quot;:&quot;&quot;,&quot;non-dropping-particle&quot;:&quot;&quot;},{&quot;family&quot;:&quot;Scheltens&quot;,&quot;given&quot;:&quot;Philip&quot;,&quot;parse-names&quot;:false,&quot;dropping-particle&quot;:&quot;&quot;,&quot;non-dropping-particle&quot;:&quot;&quot;},{&quot;family&quot;:&quot;Zetterberg&quot;,&quot;given&quot;:&quot;Henrik&quot;,&quot;parse-names&quot;:false,&quot;dropping-particle&quot;:&quot;&quot;,&quot;non-dropping-particle&quot;:&quot;&quot;},{&quot;family&quot;:&quot;Visser&quot;,&quot;given&quot;:&quot;Pieter&quot;,&quot;parse-names&quot;:false,&quot;dropping-particle&quot;:&quot;&quot;,&quot;non-dropping-particle&quot;:&quot;&quot;}],&quot;container-title&quot;:&quot;Proteomes&quot;,&quot;container-title-short&quot;:&quot;Proteomes&quot;,&quot;DOI&quot;:&quot;10.3390/proteomes9030036&quot;,&quot;ISSN&quot;:&quot;2227-7382&quot;,&quot;URL&quot;:&quot;https://www.mdpi.com/2227-7382/9/3/36&quot;,&quot;issued&quot;:{&quot;date-parts&quot;:[[2021,8,2]]},&quot;page&quot;:&quot;36&quot;,&quot;abstract&quot;:&quot;&lt;p&gt;We recently discovered three distinct pathophysiological subtypes in Alzheimer’s disease (AD) using cerebrospinal fluid (CSF) proteomics: one with neuronal hyperplasticity, a second with innate immune system activation, and a third subtype with blood–brain barrier dysfunction. It remains unclear whether AD proteomic subtype profiles are a consequence of amyloid aggregation, or might exist upstream from aggregated amyloid. We studied this question in 127 older individuals with intact cognition and normal AD biomarkers in two independent cohorts (EMIF-AD MBD and ADNI). We clustered 705 proteins measured in CSF that were previously related to AD. We identified in these cognitively intact individuals without AD pathology three subtypes: two subtypes were seen in both cohorts (n = 49 with neuronal hyperplasticity and n = 44 with blood–brain barrier dysfunction), and one only in ADNI (n = 12 with innate immune activation). The proteins specific for these subtypes strongly overlapped with AD subtype protein profiles (overlap coefficients 92%–71%). Longitudinal p181-tau and amyloid β 1–42 (Aβ42) CSF analysis showed that in the hyperplasticity subtype p181-tau increased (β = 2.6 pg/mL per year, p = 0.01) and Aβ42 decreased over time (β = −4.4 pg/mL per year, p = 0.03), in the innate immune activation subtype p181-tau increased (β = 3.1 pg/mL per year, p = 0.01) while in the blood–brain barrier dysfunction subtype Aβ42 decreased (β = −3.7 pg/mL per year, p = 0.009). These findings suggest that AD proteomic subtypes might already manifest in cognitively normal individuals and may predispose for AD before amyloid has reached abnormal levels.&lt;/p&gt;&quot;,&quot;issue&quot;:&quot;3&quot;,&quot;volume&quot;:&quot;9&quot;},&quot;isTemporary&quot;:false},{&quot;id&quot;:&quot;34208dcc-4d3c-325a-953a-a846d2b03601&quot;,&quot;itemData&quot;:{&quot;type&quot;:&quot;article-journal&quot;,&quot;id&quot;:&quot;34208dcc-4d3c-325a-953a-a846d2b03601&quot;,&quot;title&quot;:&quot;Pathophysiological subtypes of Alzheimer’s disease based on cerebrospinal fluid proteomics&quot;,&quot;author&quot;:[{&quot;family&quot;:&quot;Tijms&quot;,&quot;given&quot;:&quot;Betty M&quot;,&quot;parse-names&quot;:false,&quot;dropping-particle&quot;:&quot;&quot;,&quot;non-dropping-particle&quot;:&quot;&quot;},{&quot;family&quot;:&quot;Gobom&quot;,&quot;given&quot;:&quot;Johan&quot;,&quot;parse-names&quot;:false,&quot;dropping-particle&quot;:&quot;&quot;,&quot;non-dropping-particle&quot;:&quot;&quot;},{&quot;family&quot;:&quot;Reus&quot;,&quot;given&quot;:&quot;Lianne&quot;,&quot;parse-names&quot;:false,&quot;dropping-particle&quot;:&quot;&quot;,&quot;non-dropping-particle&quot;:&quot;&quot;},{&quot;family&quot;:&quot;Jansen&quot;,&quot;given&quot;:&quot;Iris&quot;,&quot;parse-names&quot;:false,&quot;dropping-particle&quot;:&quot;&quot;,&quot;non-dropping-particle&quot;:&quot;&quot;},{&quot;family&quot;:&quot;Hong&quot;,&quot;given&quot;:&quot;Shengjun&quot;,&quot;parse-names&quot;:false,&quot;dropping-particle&quot;:&quot;&quot;,&quot;non-dropping-particle&quot;:&quot;&quot;},{&quot;family&quot;:&quot;Dobricic&quot;,&quot;given&quot;:&quot;Valerija&quot;,&quot;parse-names&quot;:false,&quot;dropping-particle&quot;:&quot;&quot;,&quot;non-dropping-particle&quot;:&quot;&quot;},{&quot;family&quot;:&quot;Kilpert&quot;,&quot;given&quot;:&quot;Fabian&quot;,&quot;parse-names&quot;:false,&quot;dropping-particle&quot;:&quot;&quot;,&quot;non-dropping-particle&quot;:&quot;&quot;},{&quot;family&quot;:&quot;Kate&quot;,&quot;given&quot;:&quot;Mara&quot;,&quot;parse-names&quot;:false,&quot;dropping-particle&quot;:&quot;&quot;,&quot;non-dropping-particle&quot;:&quot;ten&quot;},{&quot;family&quot;:&quot;Barkhof&quot;,&quot;given&quot;:&quot;Frederik&quot;,&quot;parse-names&quot;:false,&quot;dropping-particle&quot;:&quot;&quot;,&quot;non-dropping-particle&quot;:&quot;&quot;},{&quot;family&quot;:&quot;Tsolaki&quot;,&quot;given&quot;:&quot;Magda&quot;,&quot;parse-names&quot;:false,&quot;dropping-particle&quot;:&quot;&quot;,&quot;non-dropping-particle&quot;:&quot;&quot;},{&quot;family&quot;:&quot;Verhey&quot;,&quot;given&quot;:&quot;Frans R J&quot;,&quot;parse-names&quot;:false,&quot;dropping-particle&quot;:&quot;&quot;,&quot;non-dropping-particle&quot;:&quot;&quot;},{&quot;family&quot;:&quot;Popp&quot;,&quot;given&quot;:&quot;Julius&quot;,&quot;parse-names&quot;:false,&quot;dropping-particle&quot;:&quot;&quot;,&quot;non-dropping-particle&quot;:&quot;&quot;},{&quot;family&quot;:&quot;Martinez-Lage&quot;,&quot;given&quot;:&quot;Pablo&quot;,&quot;parse-names&quot;:false,&quot;dropping-particle&quot;:&quot;&quot;,&quot;non-dropping-particle&quot;:&quot;&quot;},{&quot;family&quot;:&quot;Vandenberghe&quot;,&quot;given&quot;:&quot;Rik&quot;,&quot;parse-names&quot;:false,&quot;dropping-particle&quot;:&quot;&quot;,&quot;non-dropping-particle&quot;:&quot;&quot;},{&quot;family&quot;:&quot;Lleó&quot;,&quot;given&quot;:&quot;Alberto&quot;,&quot;parse-names&quot;:false,&quot;dropping-particle&quot;:&quot;&quot;,&quot;non-dropping-particle&quot;:&quot;&quot;},{&quot;family&quot;:&quot;Molinuevo&quot;,&quot;given&quot;:&quot;José Luís&quot;,&quot;parse-names&quot;:false,&quot;dropping-particle&quot;:&quot;&quot;,&quot;non-dropping-particle&quot;:&quot;&quot;},{&quot;family&quot;:&quot;Engelborghs&quot;,&quot;given&quot;:&quot;Sebastiaan&quot;,&quot;parse-names&quot;:false,&quot;dropping-particle&quot;:&quot;&quot;,&quot;non-dropping-particle&quot;:&quot;&quot;},{&quot;family&quot;:&quot;Bertram&quot;,&quot;given&quot;:&quot;Lars&quot;,&quot;parse-names&quot;:false,&quot;dropping-particle&quot;:&quot;&quot;,&quot;non-dropping-particle&quot;:&quot;&quot;},{&quot;family&quot;:&quot;Lovestone&quot;,&quot;given&quot;:&quot;Simon&quot;,&quot;parse-names&quot;:false,&quot;dropping-particle&quot;:&quot;&quot;,&quot;non-dropping-particle&quot;:&quot;&quot;},{&quot;family&quot;:&quot;Streffer&quot;,&quot;given&quot;:&quot;Johannes&quot;,&quot;parse-names&quot;:false,&quot;dropping-particle&quot;:&quot;&quot;,&quot;non-dropping-particle&quot;:&quot;&quot;},{&quot;family&quot;:&quot;Vos&quot;,&quot;given&quot;:&quot;Stephanie&quot;,&quot;parse-names&quot;:false,&quot;dropping-particle&quot;:&quot;&quot;,&quot;non-dropping-particle&quot;:&quot;&quot;},{&quot;family&quot;:&quot;Bos&quot;,&quot;given&quot;:&quot;Isabelle&quot;,&quot;parse-names&quot;:false,&quot;dropping-particle&quot;:&quot;&quot;,&quot;non-dropping-particle&quot;:&quot;&quot;},{&quot;family&quot;:&quot;Blennow&quot;,&quot;given&quot;:&quot;Kaj&quot;,&quot;parse-names&quot;:false,&quot;dropping-particle&quot;:&quot;&quot;,&quot;non-dropping-particle&quot;:&quot;&quot;},{&quot;family&quot;:&quot;Scheltens&quot;,&quot;given&quot;:&quot;Philip&quot;,&quot;parse-names&quot;:false,&quot;dropping-particle&quot;:&quot;&quot;,&quot;non-dropping-particle&quot;:&quot;&quot;},{&quot;family&quot;:&quot;Teunissen&quot;,&quot;given&quot;:&quot;Charlotte E&quot;,&quot;parse-names&quot;:false,&quot;dropping-particle&quot;:&quot;&quot;,&quot;non-dropping-particle&quot;:&quot;&quot;},{&quot;family&quot;:&quot;Zetterberg&quot;,&quot;given&quot;:&quot;Henrik&quot;,&quot;parse-names&quot;:false,&quot;dropping-particle&quot;:&quot;&quot;,&quot;non-dropping-particle&quot;:&quot;&quot;},{&quot;family&quot;:&quot;Visser&quot;,&quot;given&quot;:&quot;Pieter Jelle&quot;,&quot;parse-names&quot;:false,&quot;dropping-particle&quot;:&quot;&quot;,&quot;non-dropping-particle&quot;:&quot;&quot;}],&quot;container-title&quot;:&quot;Brain&quot;,&quot;DOI&quot;:&quot;10.1093/brain/awaa325&quot;,&quot;ISSN&quot;:&quot;0006-8950&quot;,&quot;issued&quot;:{&quot;date-parts&quot;:[[2020,12,1]]},&quot;page&quot;:&quot;3776-3792&quot;,&quot;abstract&quot;:&quot;&lt;p&gt;Alzheimer’s disease is biologically heterogeneous, and detailed understanding of the processes involved in patients is critical for development of treatments. CSF contains hundreds of proteins, with concentrations reflecting ongoing (patho)physiological processes. This provides the opportunity to study many biological processes at the same time in patients. We studied whether Alzheimer’s disease biological subtypes can be detected in CSF proteomics using the dual clustering technique non-negative matrix factorization. In two independent cohorts (EMIF-AD MBD and ADNI) we found that 705 (77% of 911 tested) proteins differed between Alzheimer’s disease (defined as having abnormal amyloid, n = 425) and controls (defined as having normal CSF amyloid and tau and normal cognition, n = 127). Using these proteins for data-driven clustering, we identified three robust pathophysiological Alzheimer’s disease subtypes within each cohort showing (i) hyperplasticity and increased BACE1 levels; (ii) innate immune activation; and (iii) blood–brain barrier dysfunction with low BACE1 levels. In both cohorts, the majority of individuals were labelled as having subtype 1 (80, 36% in EMIF-AD MBD; 117, 59% in ADNI), 71 (32%) in EMIF-AD MBD and 41 (21%) in ADNI were labelled as subtype 2, and 72 (32%) in EMIF-AD MBD and 39 (20%) individuals in ADNI were labelled as subtype 3. Genetic analyses showed that all subtypes had an excess of genetic risk for Alzheimer’s disease (all P &amp;amp;gt; 0.01). Additional pathological comparisons that were available for a subset in ADNI suggested that subtypes showed similar severity of Alzheimer’s disease pathology, and did not differ in the frequencies of co-pathologies, providing further support that found subtypes truly reflect Alzheimer’s disease heterogeneity. Compared to controls, all non-demented Alzheimer’s disease individuals had increased risk of showing clinical progression (all P &amp;amp;lt; 0.01). Compared to subtype 1, subtype 2 showed faster clinical progression after correcting for age, sex, level of education and tau levels (hazard ratio = 2.5; 95% confidence interval = 1.2, 5.1; P = 0.01), and subtype 3 at trend level (hazard ratio = 2.1; 95% confidence interval = 1.0, 4.4; P = 0.06). Together, these results demonstrate the value of CSF proteomics in studying the biological heterogeneity in Alzheimer’s disease patients, and suggest that subtypes may require tailored therapy.&lt;/p&gt;&quot;,&quot;issue&quot;:&quot;12&quot;,&quot;volume&quot;:&quot;143&quot;,&quot;container-title-short&quot;:&quot;&quot;},&quot;isTemporary&quot;:false}]},{&quot;citationID&quot;:&quot;MENDELEY_CITATION_8c16914f-652b-4b7d-bb43-9574d92464fc&quot;,&quot;properties&quot;:{&quot;noteIndex&quot;:0},&quot;isEdited&quot;:false,&quot;manualOverride&quot;:{&quot;citeprocText&quot;:&quot;&lt;sup&gt;17&lt;/sup&gt;&quot;,&quot;isManuallyOverriden&quot;:false,&quot;manualOverrideText&quot;:&quot;&quot;,&quot;isManuallyOverridden&quot;:false},&quot;citationTag&quot;:&quot;MENDELEY_CITATION_v3_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&quot;,&quot;citationItems&quot;:[{&quot;id&quot;:&quot;2eb18605-8d5a-3a7e-9140-49252025ded4&quot;,&quot;itemData&quot;:{&quot;DOI&quot;:&quot;10.1001/jamaneurol.2018.4249&quot;,&quot;ISSN&quot;:&quot;21686149&quot;,&quot;abstract&quot;:&quot;Importance: Racial differences in molecular biomarkers for Alzheimer disease may suggest race-dependent biological mechanisms. Objective: To ascertain whether there are racial disparities in molecular biomarkers for Alzheimer disease. Design, Setting, and Participants: A total of 1255 participants (173 African Americans) were enrolled from January 1, 2004, through December 31, 2015, in longitudinal studies at the Knight Alzheimer Disease Research Center at Washington University and completed a magnetic resonance imaging study of the brain and/or positron emission tomography of the brain with Pittsburgh compound B (radioligand for aggregated amyloid-β) and/or cerebrospinal fluid (CSF) assays for the concentrations of amyloid-β42, total tau, and phosphorylated tau 181 . Independent cross-sectional analyses were conducted from April 22, 2016, to August 27, 2018, for each biomarker modality with an analysis of variance or analysis of covariance including age, sex, educational level, race, apolipoprotein E (APOE) ϵ4 allele status, and clinical status (normal cognition or dementia). All biomarker assessments were conducted without knowledge of the clinical status of the participants. Main Outcomes and Measures: The primary outcomes were hippocampal volumes adjusted for differences in intracranial volumes, global cerebral amyloid burden as transformed into standardized uptake value ratios (partial volume corrected), and CSF concentrations of amyloid-β42, total tau, and phosphorylated tau 181 . Results: Of the 1255 participants (707 women and 548 men; mean [SD] age, 70.8 [9.9] years), 116 of 173 African American participants (67.1%) and 724 of 1082 non-Hispanic white participants (66.9%) had normal cognition. There were no racial differences in the frequency of cerebral ischemic lesions noted on results of brain magnetic resonance imaging, mean cortical standardized uptake value ratios for Pittsburgh compound B, or for amyloid-β42 concentrations in CSF. However, in individuals with a reported family history of dementia, mean (SE) total hippocampal volumes were lower for African American participants than for white participants (6418.26 [138.97] vs 6990.50 [44.10] mm 3 ). Mean (SE) CSF concentrations of total tau were lower in African American participants than in white participants (293.65 [34.61] vs 443.28 [18.20] pg/mL; P &lt;.001), as were mean (SE) concentrations of phosphorylated tau 181 (53.18 [4.91] vs 70.73 [2.46] pg/mL; P &lt;.001). There was a significant race by APOE ϵ4 interaction for both CSF total tau and phosphorylated tau 181 such that only APOE ϵ4-positive participants showed the racial differences. Conclusions and Relevance: The results of this study suggest that analyses of molecular biomarkers of Alzheimer disease should adjust for race. The lower CSF concentrations of total tau and phosphorylated tau 181 in African American individuals appear to reflect a significant race by APOE ϵ4 interaction, suggesting a differential effect of this Alzheimer risk variant in African American individuals compared with white individuals..&quot;,&quot;author&quot;:[{&quot;family&quot;:&quot;Morris&quot;,&quot;given&quot;:&quot;John C.&quot;,&quot;parse-names&quot;:false,&quot;dropping-particle&quot;:&quot;&quot;,&quot;non-dropping-particle&quot;:&quot;&quot;},{&quot;family&quot;:&quot;Schindler&quot;,&quot;given&quot;:&quot;Suzanne E.&quot;,&quot;parse-names&quot;:false,&quot;dropping-particle&quot;:&quot;&quot;,&quot;non-dropping-particle&quot;:&quot;&quot;},{&quot;family&quot;:&quot;McCue&quot;,&quot;given&quot;:&quot;Lena M.&quot;,&quot;parse-names&quot;:false,&quot;dropping-particle&quot;:&quot;&quot;,&quot;non-dropping-particle&quot;:&quot;&quot;},{&quot;family&quot;:&quot;Moulder&quot;,&quot;given&quot;:&quot;Krista L.&quot;,&quot;parse-names&quot;:false,&quot;dropping-particle&quot;:&quot;&quot;,&quot;non-dropping-particle&quot;:&quot;&quot;},{&quot;family&quot;:&quot;Benzinger&quot;,&quot;given&quot;:&quot;Tammie L.S.&quot;,&quot;parse-names&quot;:false,&quot;dropping-particle&quot;:&quot;&quot;,&quot;non-dropping-particle&quot;:&quot;&quot;},{&quot;family&quot;:&quot;Cruchaga&quot;,&quot;given&quot;:&quot;Carlos&quot;,&quot;parse-names&quot;:false,&quot;dropping-particle&quot;:&quot;&quot;,&quot;non-dropping-particle&quot;:&quot;&quot;},{&quot;family&quot;:&quot;Fagan&quot;,&quot;given&quot;:&quot;Anne M.&quot;,&quot;parse-names&quot;:false,&quot;dropping-particle&quot;:&quot;&quot;,&quot;non-dropping-particle&quot;:&quot;&quot;},{&quot;family&quot;:&quot;Grant&quot;,&quot;given&quot;:&quot;Elizabeth&quot;,&quot;parse-names&quot;:false,&quot;dropping-particle&quot;:&quot;&quot;,&quot;non-dropping-particle&quot;:&quot;&quot;},{&quot;family&quot;:&quot;Gordon&quot;,&quot;given&quot;:&quot;Brian A.&quot;,&quot;parse-names&quot;:false,&quot;dropping-particle&quot;:&quot;&quot;,&quot;non-dropping-particle&quot;:&quot;&quot;},{&quot;family&quot;:&quot;Holtzman&quot;,&quot;given&quot;:&quot;David M.&quot;,&quot;parse-names&quot;:false,&quot;dropping-particle&quot;:&quot;&quot;,&quot;non-dropping-particle&quot;:&quot;&quot;},{&quot;family&quot;:&quot;Xiong&quot;,&quot;given&quot;:&quot;Chengjie&quot;,&quot;parse-names&quot;:false,&quot;dropping-particle&quot;:&quot;&quot;,&quot;non-dropping-particle&quot;:&quot;&quot;}],&quot;container-title&quot;:&quot;JAMA Neurology&quot;,&quot;id&quot;:&quot;2eb18605-8d5a-3a7e-9140-49252025ded4&quot;,&quot;issue&quot;:&quot;3&quot;,&quot;issued&quot;:{&quot;date-parts&quot;:[[2019,3,1]]},&quot;page&quot;:&quot;264-273&quot;,&quot;publisher&quot;:&quot;American Medical Association&quot;,&quot;title&quot;:&quot;Assessment of Racial Disparities in Biomarkers for Alzheimer Disease&quot;,&quot;type&quot;:&quot;article-journal&quot;,&quot;volume&quot;:&quot;76&quot;,&quot;accessed&quot;:{&quot;date-parts&quot;:[[2019,10,28]]},&quot;container-title-short&quot;:&quot;JAMA Neurol&quot;},&quot;uris&quot;:[&quot;http://www.mendeley.com/documents/?uuid=2eb18605-8d5a-3a7e-9140-49252025ded4&quot;],&quot;isTemporary&quot;:false,&quot;legacyDesktopId&quot;:&quot;2eb18605-8d5a-3a7e-9140-49252025ded4&quot;}]},{&quot;citationID&quot;:&quot;MENDELEY_CITATION_e5175226-0079-4b99-8c7a-0ccbbed4f3b4&quot;,&quot;properties&quot;:{&quot;noteIndex&quot;:0},&quot;isEdited&quot;:false,&quot;manualOverride&quot;:{&quot;isManuallyOverriden&quot;:false,&quot;citeprocText&quot;:&quot;&lt;sup&gt;18&lt;/sup&gt;&quot;,&quot;manualOverrideText&quot;:&quot;&quot;,&quot;isManuallyOverridden&quot;:false},&quot;citationTag&quot;:&quot;MENDELEY_CITATION_v3_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&quot;,&quot;citationItems&quot;:[{&quot;id&quot;:&quot;683881e1-699f-386e-9b33-9b6f35ba9f12&quot;,&quot;itemData&quot;:{&quot;type&quot;:&quot;article-journal&quot;,&quot;id&quot;:&quot;683881e1-699f-386e-9b33-9b6f35ba9f12&quot;,&quot;title&quot;:&quot;Clinical Dementia Rating: A Reliable and Valid Diagnostic and Staging Measure for Dementia of the Alzheimer Type&quot;,&quot;author&quot;:[{&quot;family&quot;:&quot;Morris&quot;,&quot;given&quot;:&quot;John C&quot;,&quot;parse-names&quot;:false,&quot;dropping-particle&quot;:&quot;&quot;,&quot;non-dropping-particle&quot;:&quot;&quot;}],&quot;container-title&quot;:&quot;International Psychogeriatric Association&quot;,&quot;accessed&quot;:{&quot;date-parts&quot;:[[2018,12,4]]},&quot;DOI&quot;:&quot;10.1017/S1041610297004870&quot;,&quot;ISBN&quot;:&quot;45,14511455&quot;,&quot;URL&quot;:&quot;https://doi.org/10.1017/S1041610297004870&quot;,&quot;issued&quot;:{&quot;date-parts&quot;:[[1997]]},&quot;page&quot;:&quot;173-176&quot;,&quot;abstract&quot;:&quot;Global staging measures for dementia of the Alzheimer type (DAT) assess the influenceof cognitive loss on theability to conduct everydayactivitiesand represent the \&quot;ultimate test\&quot; of efficacy for antidementia drug trials. They provide information about clinically meaningful function and behavior and are less affected by the \&quot;floor\&quot; and \&quot;ceiling\&quot; effects commonly associated with psychometric tests. The Washington University Clinical Dementia Rating (CDR) is a global scale developed to clinically denote the presence of DAT and stage its severity. The clinical protocol incorporates semistructured interviews with the patient and informant to obtain information necessary to rate the subject's cognitive performance in six domains: memory, orientation, judgment and problem solving, community affairs, home and hobbies, and personal care. The CDR has been standardized for multicenter use, including the Consortium to Establish a Registry for Alzheimer's Disease (CERAD) and the Alzheimer's Disease Cooperative Study, and interrater reliability has been established. Criterion validity for both the global CDR and scores on individual domains has been demonstrated, and the CDR also has been validated neuro-pathologically, particularly for the presence or absence of dementia. Standardized training protocols are available. Although not well suited as a brief screening tool for population surveys of dementia because the protocol depends on sufficient time to conduct interviews, the CDR has become widely accepted in the clinical setting as a reliable and valid global assessment measure for DAT. Global staging measures for dementia of the Alzheimer type (DAT) assess the influence of cognitive loss on the ability to conduct everyday activities. Global measures represent the \&quot;ultimate test\&quot; of efficacy for antidementia d r u g trials ~ ~ From the Departmentsof Neurology andPathology (Neuropathology) and the Alzheimer's Disease Re&quot;,&quot;issue&quot;:&quot;1&quot;,&quot;volume&quot;:&quot;9&quot;,&quot;container-title-short&quot;:&quot;&quot;},&quot;isTemporary&quot;:false}]},{&quot;citationID&quot;:&quot;MENDELEY_CITATION_883577f6-d210-43d5-891f-67bda70d7c95&quot;,&quot;properties&quot;:{&quot;noteIndex&quot;:0},&quot;isEdited&quot;:false,&quot;manualOverride&quot;:{&quot;isManuallyOverriden&quot;:false,&quot;citeprocText&quot;:&quot;&lt;sup&gt;18&lt;/sup&gt;&quot;,&quot;manualOverrideText&quot;:&quot;&quot;,&quot;isManuallyOverridden&quot;:false},&quot;citationTag&quot;:&quot;MENDELEY_CITATION_v3_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&quot;,&quot;citationItems&quot;:[{&quot;id&quot;:&quot;683881e1-699f-386e-9b33-9b6f35ba9f12&quot;,&quot;itemData&quot;:{&quot;type&quot;:&quot;article-journal&quot;,&quot;id&quot;:&quot;683881e1-699f-386e-9b33-9b6f35ba9f12&quot;,&quot;title&quot;:&quot;Clinical Dementia Rating: A Reliable and Valid Diagnostic and Staging Measure for Dementia of the Alzheimer Type&quot;,&quot;author&quot;:[{&quot;family&quot;:&quot;Morris&quot;,&quot;given&quot;:&quot;John C&quot;,&quot;parse-names&quot;:false,&quot;dropping-particle&quot;:&quot;&quot;,&quot;non-dropping-particle&quot;:&quot;&quot;}],&quot;container-title&quot;:&quot;International Psychogeriatric Association&quot;,&quot;accessed&quot;:{&quot;date-parts&quot;:[[2018,12,4]]},&quot;DOI&quot;:&quot;10.1017/S1041610297004870&quot;,&quot;ISBN&quot;:&quot;45,14511455&quot;,&quot;URL&quot;:&quot;https://doi.org/10.1017/S1041610297004870&quot;,&quot;issued&quot;:{&quot;date-parts&quot;:[[1997]]},&quot;page&quot;:&quot;173-176&quot;,&quot;abstract&quot;:&quot;Global staging measures for dementia of the Alzheimer type (DAT) assess the influenceof cognitive loss on theability to conduct everydayactivitiesand represent the \&quot;ultimate test\&quot; of efficacy for antidementia drug trials. They provide information about clinically meaningful function and behavior and are less affected by the \&quot;floor\&quot; and \&quot;ceiling\&quot; effects commonly associated with psychometric tests. The Washington University Clinical Dementia Rating (CDR) is a global scale developed to clinically denote the presence of DAT and stage its severity. The clinical protocol incorporates semistructured interviews with the patient and informant to obtain information necessary to rate the subject's cognitive performance in six domains: memory, orientation, judgment and problem solving, community affairs, home and hobbies, and personal care. The CDR has been standardized for multicenter use, including the Consortium to Establish a Registry for Alzheimer's Disease (CERAD) and the Alzheimer's Disease Cooperative Study, and interrater reliability has been established. Criterion validity for both the global CDR and scores on individual domains has been demonstrated, and the CDR also has been validated neuro-pathologically, particularly for the presence or absence of dementia. Standardized training protocols are available. Although not well suited as a brief screening tool for population surveys of dementia because the protocol depends on sufficient time to conduct interviews, the CDR has become widely accepted in the clinical setting as a reliable and valid global assessment measure for DAT. Global staging measures for dementia of the Alzheimer type (DAT) assess the influence of cognitive loss on the ability to conduct everyday activities. Global measures represent the \&quot;ultimate test\&quot; of efficacy for antidementia d r u g trials ~ ~ From the Departmentsof Neurology andPathology (Neuropathology) and the Alzheimer's Disease Re&quot;,&quot;issue&quot;:&quot;1&quot;,&quot;volume&quot;:&quot;9&quot;,&quot;container-title-short&quot;:&quot;&quot;},&quot;isTemporary&quot;:false}]},{&quot;citationID&quot;:&quot;MENDELEY_CITATION_bd617441-1881-4c1e-9384-f068a3cc6e28&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&quot;,&quot;citationItems&quot;:[{&quot;id&quot;:&quot;83b23da6-ec20-3a63-9bc0-3de18f48ef16&quot;,&quot;itemData&quot;:{&quot;type&quot;:&quot;webpage&quot;,&quot;id&quot;:&quot;83b23da6-ec20-3a63-9bc0-3de18f48ef16&quot;,&quot;title&quot;:&quot;GWAS of Cerebrospinal Fluid Tau Levels Identifies Risk Variants for Alzheimer's Disease&quot;,&quot;author&quot;:[{&quot;family&quot;:&quot;Cruchaga&quot;,&quot;given&quot;:&quot;C&quot;,&quot;parse-names&quot;:false,&quot;dropping-particle&quot;:&quot;&quot;,&quot;non-dropping-particle&quot;:&quot;&quot;},{&quot;family&quot;:&quot;Kauwe&quot;,&quot;given&quot;:&quot;JSK&quot;,&quot;parse-names&quot;:false,&quot;dropping-particle&quot;:&quot;&quot;,&quot;non-dropping-particle&quot;:&quot;&quot;},{&quot;family&quot;:&quot;Harari&quot;,&quot;given&quot;:&quot;O&quot;,&quot;parse-names&quot;:false,&quot;dropping-particle&quot;:&quot;&quot;,&quot;non-dropping-particle&quot;:&quot;&quot;},{&quot;family&quot;:&quot;Jin&quot;,&quot;given&quot;:&quot;SC&quot;,&quot;parse-names&quot;:false,&quot;dropping-particle&quot;:&quot;&quot;,&quot;non-dropping-particle&quot;:&quot;&quot;},{&quot;family&quot;:&quot;Neuron&quot;,&quot;given&quot;:&quot;Y Cai -&quot;,&quot;parse-names&quot;:false,&quot;dropping-particle&quot;:&quot;&quot;,&quot;non-dropping-particle&quot;:&quot;&quot;},{&quot;family&quot;:&quot;2013&quot;,&quot;given&quot;:&quot;Undefined&quot;,&quot;parse-names&quot;:false,&quot;dropping-particle&quot;:&quot;&quot;,&quot;non-dropping-particle&quot;:&quot;&quot;}],&quot;container-title&quot;:&quot;Neuron&quot;,&quot;accessed&quot;:{&quot;date-parts&quot;:[[2019,10,31]]},&quot;DOI&quot;:&quot;10.1016/j.neuron.2013.02.026&quot;,&quot;URL&quot;:&quot;https://www.sciencedirect.com/science/article/pii/S0896627313001840&quot;,&quot;issued&quot;:{&quot;date-parts&quot;:[[2013]]},&quot;page&quot;:&quot;256-68&quot;,&quot;container-title-short&quot;:&quot;Neuron&quot;},&quot;isTemporary&quot;:false}]},{&quot;citationID&quot;:&quot;MENDELEY_CITATION_d4b4b919-c286-4a6a-8a17-f9baf5a44f79&quot;,&quot;properties&quot;:{&quot;noteIndex&quot;:0},&quot;isEdited&quot;:false,&quot;manualOverride&quot;:{&quot;citeprocText&quot;:&quot;&lt;sup&gt;20&lt;/sup&gt;&quot;,&quot;isManuallyOverriden&quot;:false,&quot;manualOverrideText&quot;:&quot;&quot;,&quot;isManuallyOverridden&quot;:false},&quot;citationTag&quot;:&quot;MENDELEY_CITATION_v3_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&quot;,&quot;citationItems&quot;:[{&quot;id&quot;:&quot;a891966c-7d4a-3e1c-8fd5-4d73b0d374e0&quot;,&quot;itemData&quot;:{&quot;DOI&quot;:&quot;10.1002/ana.20730&quot;,&quot;ISSN&quot;:&quot;03645134&quot;,&quot;abstract&quot;:&quot;Objectives: Amyloid-β42 (Aβ42) appears central to Alzheimer's disease (AD) pathogenesis and is a major component of amyloid plaques. Mean cerebrospinal fluid (CSF) Aβ42 is decreased in dementia of the Alzheimer's type. This decrease may reflect plaques acting as an Aβ42 \&quot;sink,\&quot; hindering transport of soluble Aβ42 between brain and CSF. We investigated this hypothesis. Methods: We compared the in vivo brain amyloid load (via positron emission tomography imaging of the amyloid-binding agent, Pittsburgh Compound-B [PIB]) with CSF Aβ42 and other measures (via enzyme-linked immunosorbent assay) in clinically characterized research subjects. Results: Subjects fell into two nonoverlapping groups: those with positive PIB binding had the lowest CSF Aβ42 level, and those with negative PIB binding had the highest CSF Aβ42 level. No relation was observed between PIB binding and CSF Aβ40, tau, phospho-tau 181, plasma Aβ40, or plasma Aβ42. Importantly, PIB binding and CSF Aβ42 did not consistently correspond with clinical diagnosis; three cognitively normal subjects were PIB-positive with low CSF Aβ42, suggesting the presence of amyloid in the absence of cognitive impairment (ie, preclinical AD). Interpretation: These observations suggest that brain amyloid deposition results in low CSF Aβ42, and that amyloid imaging and CSF Aβ42 may potentially serve as antecedent biomarkers of (preclinical) AD. © 2005 American Neurological Association.&quot;,&quot;author&quot;:[{&quot;dropping-particle&quot;:&quot;&quot;,&quot;family&quot;:&quot;Fagan&quot;,&quot;given&quot;:&quot;Anne M.&quot;,&quot;non-dropping-particle&quot;:&quot;&quot;,&quot;parse-names&quot;:false,&quot;suffix&quot;:&quot;&quot;},{&quot;dropping-particle&quot;:&quot;&quot;,&quot;family&quot;:&quot;Mintun&quot;,&quot;given&quot;:&quot;Mark A.&quot;,&quot;non-dropping-particle&quot;:&quot;&quot;,&quot;parse-names&quot;:false,&quot;suffix&quot;:&quot;&quot;},{&quot;dropping-particle&quot;:&quot;&quot;,&quot;family&quot;:&quot;Mach&quot;,&quot;given&quot;:&quot;Robert H.&quot;,&quot;non-dropping-particle&quot;:&quot;&quot;,&quot;parse-names&quot;:false,&quot;suffix&quot;:&quot;&quot;},{&quot;dropping-particle&quot;:&quot;&quot;,&quot;family&quot;:&quot;Lee&quot;,&quot;given&quot;:&quot;Sang Yoon&quot;,&quot;non-dropping-particle&quot;:&quot;&quot;,&quot;parse-names&quot;:false,&quot;suffix&quot;:&quot;&quot;},{&quot;dropping-particle&quot;:&quot;&quot;,&quot;family&quot;:&quot;Dence&quot;,&quot;given&quot;:&quot;Carmen S.&quot;,&quot;non-dropping-particle&quot;:&quot;&quot;,&quot;parse-names&quot;:false,&quot;suffix&quot;:&quot;&quot;},{&quot;dropping-particle&quot;:&quot;&quot;,&quot;family&quot;:&quot;Shah&quot;,&quot;given&quot;:&quot;Aarti R.&quot;,&quot;non-dropping-particle&quot;:&quot;&quot;,&quot;parse-names&quot;:false,&quot;suffix&quot;:&quot;&quot;},{&quot;dropping-particle&quot;:&quot;&quot;,&quot;family&quot;:&quot;LaRossa&quot;,&quot;given&quot;:&quot;Gina N.&quot;,&quot;non-dropping-particle&quot;:&quot;&quot;,&quot;parse-names&quot;:false,&quot;suffix&quot;:&quot;&quot;},{&quot;dropping-particle&quot;:&quot;&quot;,&quot;family&quot;:&quot;Spinner&quot;,&quot;given&quot;:&quot;Michael L.&quot;,&quot;non-dropping-particle&quot;:&quot;&quot;,&quot;parse-names&quot;:false,&quot;suffix&quot;:&quot;&quot;},{&quot;dropping-particle&quot;:&quot;&quot;,&quot;family&quot;:&quot;Klunk&quot;,&quot;given&quot;:&quot;William E.&quot;,&quot;non-dropping-particle&quot;:&quot;&quot;,&quot;parse-names&quot;:false,&quot;suffix&quot;:&quot;&quot;},{&quot;dropping-particle&quot;:&quot;&quot;,&quot;family&quot;:&quot;Mathis&quot;,&quot;given&quot;:&quot;Chester A.&quot;,&quot;non-dropping-particle&quot;:&quot;&quot;,&quot;parse-names&quot;:false,&quot;suffix&quot;:&quot;&quot;},{&quot;dropping-particle&quot;:&quot;&quot;,&quot;family&quot;:&quot;DeKosky&quot;,&quot;given&quot;:&quot;Steven T.&quot;,&quot;non-dropping-particle&quot;:&quot;&quot;,&quot;parse-names&quot;:false,&quot;suffix&quot;:&quot;&quot;},{&quot;dropping-particle&quot;:&quot;&quot;,&quot;family&quot;:&quot;Morris&quot;,&quot;given&quot;:&quot;John C.&quot;,&quot;non-dropping-particle&quot;:&quot;&quot;,&quot;parse-names&quot;:false,&quot;suffix&quot;:&quot;&quot;},{&quot;dropping-particle&quot;:&quot;&quot;,&quot;family&quot;:&quot;Holtzman&quot;,&quot;given&quot;:&quot;David M.&quot;,&quot;non-dropping-particle&quot;:&quot;&quot;,&quot;parse-names&quot;:false,&quot;suffix&quot;:&quot;&quot;}],&quot;container-title&quot;:&quot;Annals of Neurology&quot;,&quot;id&quot;:&quot;a891966c-7d4a-3e1c-8fd5-4d73b0d374e0&quot;,&quot;issue&quot;:&quot;3&quot;,&quot;issued&quot;:{&quot;date-parts&quot;:[[&quot;2006&quot;,&quot;3&quot;]]},&quot;page&quot;:&quot;512-519&quot;,&quot;title&quot;:&quot;Inverse relation between in vivo amyloid imaging load and cerebrospinal fluid Abeta;42 in humans&quot;,&quot;type&quot;:&quot;article-journal&quot;,&quot;volume&quot;:&quot;59&quot;,&quot;container-title-short&quot;:&quot;Ann Neurol&quot;},&quot;uris&quot;:[&quot;http://www.mendeley.com/documents/?uuid=a891966c-7d4a-3e1c-8fd5-4d73b0d374e0&quot;],&quot;isTemporary&quot;:false,&quot;legacyDesktopId&quot;:&quot;a891966c-7d4a-3e1c-8fd5-4d73b0d374e0&quot;}]},{&quot;citationID&quot;:&quot;MENDELEY_CITATION_a367694b-f126-4b0f-aaa9-34c23a07727e&quot;,&quot;properties&quot;:{&quot;noteIndex&quot;:0},&quot;isEdited&quot;:false,&quot;manualOverride&quot;:{&quot;citeprocText&quot;:&quot;&lt;sup&gt;21–23&lt;/sup&gt;&quot;,&quot;isManuallyOverriden&quot;:false,&quot;manualOverrideText&quot;:&quot;&quot;,&quot;isManuallyOverridden&quot;:false},&quot;citationTag&quot;:&quot;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&quot;,&quot;citationItems&quot;:[{&quot;id&quot;:&quot;e6dbac87-6826-3857-a4b2-fb73a8c9da08&quot;,&quot;itemData&quot;:{&quot;DOI&quot;:&quot;10.1212/WNL.0000000000001401&quot;,&quot;ISSN&quot;:&quot;1526632X&quot;,&quot;abstract&quot;:&quot;Objectives: To determine whether an MRI-based Alzheimer disease (AD) signature biomarker can detect tau-related neurodegeneration in preclinical AD, and to assess whether AD signature cortical thinning is associated with cognitive changes in cognitively normal (CN) older individuals. Methods: In a large cohort of CN individuals (n 188), we measured the hippocampal volume and cortical thickness within independently defined AD signature regions. We cross-sectionally assessed the associations between AD signature cortical thinning or hippocampal atrophy with CSF biomarkers of tau (increased tau) and β-amyloid (Aβ) (decreased Aβ42). We also examined the impact of AD signature cortical thinning or other biomarker changes (i.e., hippocampal atrophy, reduced CSF Aβ42, or increased CSF tau) on cognitive performance in CN individuals. Results: Elevated CSF tau was associated with AD signature cortical thinning but not hippocampal atrophy. In contrast, decreased CSF Aβ42 was associated with hippocampal loss but not AD signature cortical thinning. In addition, AD signature cortical thinning was associated with lower visuospatial performance. Reduced CSF Aβ42 was related to poorer performance on episodic memory. Conclusions: Spatially distinct neurodegeneration is associated with Aβ and tau pathology in preclinical AD. Aβ deposition and AD signature cortical atrophy independently affect cognition in CN older individuals.&quot;,&quot;author&quot;:[{&quot;family&quot;:&quot;Wang&quot;,&quot;given&quot;:&quot;Liang&quot;,&quot;parse-names&quot;:false,&quot;dropping-particle&quot;:&quot;&quot;,&quot;non-dropping-particle&quot;:&quot;&quot;},{&quot;family&quot;:&quot;Benzinger&quot;,&quot;given&quot;:&quot;Tammie L.&quot;,&quot;parse-names&quot;:false,&quot;dropping-particle&quot;:&quot;&quot;,&quot;non-dropping-particle&quot;:&quot;&quot;},{&quot;family&quot;:&quot;Hassenstab&quot;,&quot;given&quot;:&quot;Jason&quot;,&quot;parse-names&quot;:false,&quot;dropping-particle&quot;:&quot;&quot;,&quot;non-dropping-particle&quot;:&quot;&quot;},{&quot;family&quot;:&quot;Blazey&quot;,&quot;given&quot;:&quot;Tyler&quot;,&quot;parse-names&quot;:false,&quot;dropping-particle&quot;:&quot;&quot;,&quot;non-dropping-particle&quot;:&quot;&quot;},{&quot;family&quot;:&quot;Owen&quot;,&quot;given&quot;:&quot;Christopher&quot;,&quot;parse-names&quot;:false,&quot;dropping-particle&quot;:&quot;&quot;,&quot;non-dropping-particle&quot;:&quot;&quot;},{&quot;family&quot;:&quot;Liu&quot;,&quot;given&quot;:&quot;Jingxia&quot;,&quot;parse-names&quot;:false,&quot;dropping-particle&quot;:&quot;&quot;,&quot;non-dropping-particle&quot;:&quot;&quot;},{&quot;family&quot;:&quot;Fagan&quot;,&quot;given&quot;:&quot;Anne M.&quot;,&quot;parse-names&quot;:false,&quot;dropping-particle&quot;:&quot;&quot;,&quot;non-dropping-particle&quot;:&quot;&quot;},{&quot;family&quot;:&quot;Morris&quot;,&quot;given&quot;:&quot;John C.&quot;,&quot;parse-names&quot;:false,&quot;dropping-particle&quot;:&quot;&quot;,&quot;non-dropping-particle&quot;:&quot;&quot;},{&quot;family&quot;:&quot;Ances&quot;,&quot;given&quot;:&quot;Beau M.&quot;,&quot;parse-names&quot;:false,&quot;dropping-particle&quot;:&quot;&quot;,&quot;non-dropping-particle&quot;:&quot;&quot;}],&quot;container-title&quot;:&quot;Neurology&quot;,&quot;id&quot;:&quot;e6dbac87-6826-3857-a4b2-fb73a8c9da08&quot;,&quot;issue&quot;:&quot;12&quot;,&quot;issued&quot;:{&quot;date-parts&quot;:[[2015]]},&quot;page&quot;:&quot;1254-1260&quot;,&quot;publisher&quot;:&quot;MO&quot;,&quot;title&quot;:&quot;Spatially distinct atrophy is linked to β-amyloid and tau in preclinical Alzheimer disease&quot;,&quot;type&quot;:&quot;article-journal&quot;,&quot;volume&quot;:&quot;84&quot;,&quot;accessed&quot;:{&quot;date-parts&quot;:[[2019,10,31]]},&quot;URL&quot;:&quot;http://surfer.nmr.mgh.harvard.edu&quot;,&quot;container-title-short&quot;:&quot;Neurology&quot;},&quot;uris&quot;:[&quot;http://www.mendeley.com/documents/?uuid=e6dbac87-6826-3857-a4b2-fb73a8c9da08&quot;],&quot;isTemporary&quot;:false,&quot;legacyDesktopId&quot;:&quot;e6dbac87-6826-3857-a4b2-fb73a8c9da08&quot;},{&quot;id&quot;:&quot;12d1f0ad-c731-328c-8f7b-ec1880fa16f8&quot;,&quot;itemData&quot;:{&quot;DOI&quot;:&quot;10.1093/cercor/bhn113&quot;,&quot;ISSN&quot;:&quot;10473211&quot;,&quot;PMID&quot;:&quot;18632739&quot;,&quot;abstract&quot;:&quot;Alzheimer's disease (AD) is associated with neurodegeneration in vulnerable limbic and heteromodal regions of the cerebral cortex, detectable in vivo using magnetic resonance imaging. It is not clear whether abnormalities of cortical anatomy in AD can be reliably measured across different subject samples, how closely they track symptoms, and whether they are detectable prior to symptoms. An exploratory map of cortical thinning in mild AD was used to define regions of interest that were applied in a hypothesis-driven fashion to other subject samples. Results demonstrate a reliably quantifiable in vivo signature of abnormal cortical anatomy in AD, which parallels known regional vulnerability to AD neuropathology. Thinning in vulnerable cortical regions relates to symptom severity even in the earliest stages of clinical symptoms. Furthermore, subtle thinning is present in asymptomatic older controls with brain amyloid binding as detected with amyloid imaging. The reliability and clinical validity of AD-related cortical thinning suggests potential utility as an imaging biomarker. This \&quot;disease signature\&quot; approach to cortical morphometry, in which disease effects are mapped across the cortical mantle and then used to define ROIs for hypothesis-driven analyses, may provide a powerful methodological framework for studies of neuropsychiatric diseases. © 2008 The Authors.&quot;,&quot;author&quot;:[{&quot;dropping-particle&quot;:&quot;&quot;,&quot;family&quot;:&quot;Dickerson&quot;,&quot;given&quot;:&quot;Bradford C.&quot;,&quot;non-dropping-particle&quot;:&quot;&quot;,&quot;parse-names&quot;:false,&quot;suffix&quot;:&quot;&quot;},{&quot;dropping-particle&quot;:&quot;&quot;,&quot;family&quot;:&quot;Bakkour&quot;,&quot;given&quot;:&quot;Akram&quot;,&quot;non-dropping-particle&quot;:&quot;&quot;,&quot;parse-names&quot;:false,&quot;suffix&quot;:&quot;&quot;},{&quot;dropping-particle&quot;:&quot;&quot;,&quot;family&quot;:&quot;Salat&quot;,&quot;given&quot;:&quot;David H.&quot;,&quot;non-dropping-particle&quot;:&quot;&quot;,&quot;parse-names&quot;:false,&quot;suffix&quot;:&quot;&quot;},{&quot;dropping-particle&quot;:&quot;&quot;,&quot;family&quot;:&quot;Feczko&quot;,&quot;given&quot;:&quot;Eric&quot;,&quot;non-dropping-particle&quot;:&quot;&quot;,&quot;parse-names&quot;:false,&quot;suffix&quot;:&quot;&quot;},{&quot;dropping-particle&quot;:&quot;&quot;,&quot;family&quot;:&quot;Pacheco&quot;,&quot;given&quot;:&quot;Jenni&quot;,&quot;non-dropping-particle&quot;:&quot;&quot;,&quot;parse-names&quot;:false,&quot;suffix&quot;:&quot;&quot;},{&quot;dropping-particle&quot;:&quot;&quot;,&quot;family&quot;:&quot;Greve&quot;,&quot;given&quot;:&quot;Douglas N.&quot;,&quot;non-dropping-particle&quot;:&quot;&quot;,&quot;parse-names&quot;:false,&quot;suffix&quot;:&quot;&quot;},{&quot;dropping-particle&quot;:&quot;&quot;,&quot;family&quot;:&quot;Grodstein&quot;,&quot;given&quot;:&quot;Fran&quot;,&quot;non-dropping-particle&quot;:&quot;&quot;,&quot;parse-names&quot;:false,&quot;suffix&quot;:&quot;&quot;},{&quot;dropping-particle&quot;:&quot;&quot;,&quot;family&quot;:&quot;Wright&quot;,&quot;given&quot;:&quot;Christopher I.&quot;,&quot;non-dropping-particle&quot;:&quot;&quot;,&quot;parse-names&quot;:false,&quot;suffix&quot;:&quot;&quot;},{&quot;dropping-particle&quot;:&quot;&quot;,&quot;family&quot;:&quot;Blacker&quot;,&quot;given&quot;:&quot;Deborah&quot;,&quot;non-dropping-particle&quot;:&quot;&quot;,&quot;parse-names&quot;:false,&quot;suffix&quot;:&quot;&quot;},{&quot;dropping-particle&quot;:&quot;&quot;,&quot;family&quot;:&quot;Rosas&quot;,&quot;given&quot;:&quot;H. Diana&quot;,&quot;non-dropping-particle&quot;:&quot;&quot;,&quot;parse-names&quot;:false,&quot;suffix&quot;:&quot;&quot;},{&quot;dropping-particle&quot;:&quot;&quot;,&quot;family&quot;:&quot;Sperling&quot;,&quot;given&quot;:&quot;Reisa A.&quot;,&quot;non-dropping-particle&quot;:&quot;&quot;,&quot;parse-names&quot;:false,&quot;suffix&quot;:&quot;&quot;},{&quot;dropping-particle&quot;:&quot;&quot;,&quot;family&quot;:&quot;Atri&quot;,&quot;given&quot;:&quot;Alireza&quot;,&quot;non-dropping-particle&quot;:&quot;&quot;,&quot;parse-names&quot;:false,&quot;suffix&quot;:&quot;&quot;},{&quot;dropping-particle&quot;:&quot;&quot;,&quot;family&quot;:&quot;Growdon&quot;,&quot;given&quot;:&quot;John H.&quot;,&quot;non-dropping-particle&quot;:&quot;&quot;,&quot;parse-names&quot;:false,&quot;suffix&quot;:&quot;&quot;},{&quot;dropping-particle&quot;:&quot;&quot;,&quot;family&quot;:&quot;Hyman&quot;,&quot;given&quot;:&quot;Bradley T.&quot;,&quot;non-dropping-particle&quot;:&quot;&quot;,&quot;parse-names&quot;:false,&quot;suffix&quot;:&quot;&quot;},{&quot;dropping-particle&quot;:&quot;&quot;,&quot;family&quot;:&quot;Morris&quot;,&quot;given&quot;:&quot;John C.&quot;,&quot;non-dropping-particle&quot;:&quot;&quot;,&quot;parse-names&quot;:false,&quot;suffix&quot;:&quot;&quot;},{&quot;dropping-particle&quot;:&quot;&quot;,&quot;family&quot;:&quot;Fischl&quot;,&quot;given&quot;:&quot;Bruce&quot;,&quot;non-dropping-particle&quot;:&quot;&quot;,&quot;parse-names&quot;:false,&quot;suffix&quot;:&quot;&quot;},{&quot;dropping-particle&quot;:&quot;&quot;,&quot;family&quot;:&quot;Buckner&quot;,&quot;given&quot;:&quot;Randy L.&quot;,&quot;non-dropping-particle&quot;:&quot;&quot;,&quot;parse-names&quot;:false,&quot;suffix&quot;:&quot;&quot;}],&quot;container-title&quot;:&quot;Cerebral Cortex&quot;,&quot;id&quot;:&quot;12d1f0ad-c731-328c-8f7b-ec1880fa16f8&quot;,&quot;issue&quot;:&quot;3&quot;,&quot;issued&quot;:{&quot;date-parts&quot;:[[&quot;2009&quot;,&quot;3&quot;]]},&quot;page&quot;:&quot;497-510&quot;,&quot;title&quot;:&quot;The cortical signature of Alzheimer's disease: Regionally specific cortical thinning relates to symptom severity in very mild to mild AD dementia and is detectable in asymptomatic amyloid-positive individuals&quot;,&quot;type&quot;:&quot;article-journal&quot;,&quot;volume&quot;:&quot;19&quot;,&quot;container-title-short&quot;:&quot;&quot;},&quot;uris&quot;:[&quot;http://www.mendeley.com/documents/?uuid=12d1f0ad-c731-328c-8f7b-ec1880fa16f8&quot;],&quot;isTemporary&quot;:false,&quot;legacyDesktopId&quot;:&quot;12d1f0ad-c731-328c-8f7b-ec1880fa16f8&quot;},{&quot;id&quot;:&quot;8af3bdcf-a1f8-3824-be0d-28457d6305ff&quot;,&quot;itemData&quot;:{&quot;type&quot;:&quot;article-journal&quot;,&quot;id&quot;:&quot;8af3bdcf-a1f8-3824-be0d-28457d6305ff&quot;,&quot;title&quot;:&quot;Comparing cortical signatures of atrophy between late-onset and autosomal dominant Alzheimer disease&quot;,&quot;author&quot;:[{&quot;family&quot;:&quot;Dincer&quot;,&quot;given&quot;:&quot;Aylin&quot;,&quot;parse-names&quot;:false,&quot;dropping-particle&quot;:&quot;&quot;,&quot;non-dropping-particle&quot;:&quot;&quot;},{&quot;family&quot;:&quot;Gordon&quot;,&quot;given&quot;:&quot;Brian A.&quot;,&quot;parse-names&quot;:false,&quot;dropping-particle&quot;:&quot;&quot;,&quot;non-dropping-particle&quot;:&quot;&quot;},{&quot;family&quot;:&quot;Hari-Raj&quot;,&quot;given&quot;:&quot;Amrita&quot;,&quot;parse-names&quot;:false,&quot;dropping-particle&quot;:&quot;&quot;,&quot;non-dropping-particle&quot;:&quot;&quot;},{&quot;family&quot;:&quot;Keefe&quot;,&quot;given&quot;:&quot;Sarah J.&quot;,&quot;parse-names&quot;:false,&quot;dropping-particle&quot;:&quot;&quot;,&quot;non-dropping-particle&quot;:&quot;&quot;},{&quot;family&quot;:&quot;Flores&quot;,&quot;given&quot;:&quot;Shaney&quot;,&quot;parse-names&quot;:false,&quot;dropping-particle&quot;:&quot;&quot;,&quot;non-dropping-particle&quot;:&quot;&quot;},{&quot;family&quot;:&quot;McKay&quot;,&quot;given&quot;:&quot;Nicole S.&quot;,&quot;parse-names&quot;:false,&quot;dropping-particle&quot;:&quot;&quot;,&quot;non-dropping-particle&quot;:&quot;&quot;},{&quot;family&quot;:&quot;Paulick&quot;,&quot;given&quot;:&quot;Angela M.&quot;,&quot;parse-names&quot;:false,&quot;dropping-particle&quot;:&quot;&quot;,&quot;non-dropping-particle&quot;:&quot;&quot;},{&quot;family&quot;:&quot;Shady Lewis&quot;,&quot;given&quot;:&quot;Kristine E.&quot;,&quot;parse-names&quot;:false,&quot;dropping-particle&quot;:&quot;&quot;,&quot;non-dropping-particle&quot;:&quot;&quot;},{&quot;family&quot;:&quot;Feldman&quot;,&quot;given&quot;:&quot;Rebecca L.&quot;,&quot;parse-names&quot;:false,&quot;dropping-particle&quot;:&quot;&quot;,&quot;non-dropping-particle&quot;:&quot;&quot;},{&quot;family&quot;:&quot;Hornbeck&quot;,&quot;given&quot;:&quot;Russ C.&quot;,&quot;parse-names&quot;:false,&quot;dropping-particle&quot;:&quot;&quot;,&quot;non-dropping-particle&quot;:&quot;&quot;},{&quot;family&quot;:&quot;Allegri&quot;,&quot;given&quot;:&quot;Ricardo&quot;,&quot;parse-names&quot;:false,&quot;dropping-particle&quot;:&quot;&quot;,&quot;non-dropping-particle&quot;:&quot;&quot;},{&quot;family&quot;:&quot;Ances&quot;,&quot;given&quot;:&quot;Beau M.&quot;,&quot;parse-names&quot;:false,&quot;dropping-particle&quot;:&quot;&quot;,&quot;non-dropping-particle&quot;:&quot;&quot;},{&quot;family&quot;:&quot;Berman&quot;,&quot;given&quot;:&quot;Sarah B.&quot;,&quot;parse-names&quot;:false,&quot;dropping-particle&quot;:&quot;&quot;,&quot;non-dropping-particle&quot;:&quot;&quot;},{&quot;family&quot;:&quot;Brickman&quot;,&quot;given&quot;:&quot;Adam M.&quot;,&quot;parse-names&quot;:false,&quot;dropping-particle&quot;:&quot;&quot;,&quot;non-dropping-particle&quot;:&quot;&quot;},{&quot;family&quot;:&quot;Brooks&quot;,&quot;given&quot;:&quot;William S.&quot;,&quot;parse-names&quot;:false,&quot;dropping-particle&quot;:&quot;&quot;,&quot;non-dropping-particle&quot;:&quot;&quot;},{&quot;family&quot;:&quot;Cash&quot;,&quot;given&quot;:&quot;David M.&quot;,&quot;parse-names&quot;:false,&quot;dropping-particle&quot;:&quot;&quot;,&quot;non-dropping-particle&quot;:&quot;&quot;},{&quot;family&quot;:&quot;Chhatwal&quot;,&quot;given&quot;:&quot;Jasmeer P.&quot;,&quot;parse-names&quot;:false,&quot;dropping-particle&quot;:&quot;&quot;,&quot;non-dropping-particle&quot;:&quot;&quot;},{&quot;family&quot;:&quot;Farlow&quot;,&quot;given&quot;:&quot;Martin R.&quot;,&quot;parse-names&quot;:false,&quot;dropping-particle&quot;:&quot;&quot;,&quot;non-dropping-particle&quot;:&quot;&quot;},{&quot;family&quot;:&quot;Fougère&quot;,&quot;given&quot;:&quot;Christian&quot;,&quot;parse-names&quot;:false,&quot;dropping-particle&quot;:&quot;&quot;,&quot;non-dropping-particle&quot;:&quot;la&quot;},{&quot;family&quot;:&quot;Fox&quot;,&quot;given&quot;:&quot;Nick C.&quot;,&quot;parse-names&quot;:false,&quot;dropping-particle&quot;:&quot;&quot;,&quot;non-dropping-particle&quot;:&quot;&quot;},{&quot;family&quot;:&quot;Fulham&quot;,&quot;given&quot;:&quot;Michael J.&quot;,&quot;parse-names&quot;:false,&quot;dropping-particle&quot;:&quot;&quot;,&quot;non-dropping-particle&quot;:&quot;&quot;},{&quot;family&quot;:&quot;Jack&quot;,&quot;given&quot;:&quot;Clifford R.&quot;,&quot;parse-names&quot;:false,&quot;dropping-particle&quot;:&quot;&quot;,&quot;non-dropping-particle&quot;:&quot;&quot;},{&quot;family&quot;:&quot;Joseph-Mathurin&quot;,&quot;given&quot;:&quot;Nelly&quot;,&quot;parse-names&quot;:false,&quot;dropping-particle&quot;:&quot;&quot;,&quot;non-dropping-particle&quot;:&quot;&quot;},{&quot;family&quot;:&quot;Karch&quot;,&quot;given&quot;:&quot;Celeste M.&quot;,&quot;parse-names&quot;:false,&quot;dropping-particle&quot;:&quot;&quot;,&quot;non-dropping-particle&quot;:&quot;&quot;},{&quot;family&quot;:&quot;Lee&quot;,&quot;given&quot;:&quot;Athene&quot;,&quot;parse-names&quot;:false,&quot;dropping-particle&quot;:&quot;&quot;,&quot;non-dropping-particle&quot;:&quot;&quot;},{&quot;family&quot;:&quot;Levin&quot;,&quot;given&quot;:&quot;Johannes&quot;,&quot;parse-names&quot;:false,&quot;dropping-particle&quot;:&quot;&quot;,&quot;non-dropping-particle&quot;:&quot;&quot;},{&quot;family&quot;:&quot;Masters&quot;,&quot;given&quot;:&quot;Colin L.&quot;,&quot;parse-names&quot;:false,&quot;dropping-particle&quot;:&quot;&quot;,&quot;non-dropping-particle&quot;:&quot;&quot;},{&quot;family&quot;:&quot;McDade&quot;,&quot;given&quot;:&quot;Eric M.&quot;,&quot;parse-names&quot;:false,&quot;dropping-particle&quot;:&quot;&quot;,&quot;non-dropping-particle&quot;:&quot;&quot;},{&quot;family&quot;:&quot;Oh&quot;,&quot;given&quot;:&quot;Hwamee&quot;,&quot;parse-names&quot;:false,&quot;dropping-particle&quot;:&quot;&quot;,&quot;non-dropping-particle&quot;:&quot;&quot;},{&quot;family&quot;:&quot;Perrin&quot;,&quot;given&quot;:&quot;Richard J.&quot;,&quot;parse-names&quot;:false,&quot;dropping-particle&quot;:&quot;&quot;,&quot;non-dropping-particle&quot;:&quot;&quot;},{&quot;family&quot;:&quot;Raji&quot;,&quot;given&quot;:&quot;Cyrus&quot;,&quot;parse-names&quot;:false,&quot;dropping-particle&quot;:&quot;&quot;,&quot;non-dropping-particle&quot;:&quot;&quot;},{&quot;family&quot;:&quot;Salloway&quot;,&quot;given&quot;:&quot;Stephen P.&quot;,&quot;parse-names&quot;:false,&quot;dropping-particle&quot;:&quot;&quot;,&quot;non-dropping-particle&quot;:&quot;&quot;},{&quot;family&quot;:&quot;Schofield&quot;,&quot;given&quot;:&quot;Peter R.&quot;,&quot;parse-names&quot;:false,&quot;dropping-particle&quot;:&quot;&quot;,&quot;non-dropping-particle&quot;:&quot;&quot;},{&quot;family&quot;:&quot;Su&quot;,&quot;given&quot;:&quot;Yi&quot;,&quot;parse-names&quot;:false,&quot;dropping-particle&quot;:&quot;&quot;,&quot;non-dropping-particle&quot;:&quot;&quot;},{&quot;family&quot;:&quot;Villemagne&quot;,&quot;given&quot;:&quot;Victor L.&quot;,&quot;parse-names&quot;:false,&quot;dropping-particle&quot;:&quot;&quot;,&quot;non-dropping-particle&quot;:&quot;&quot;},{&quot;family&quot;:&quot;Wang&quot;,&quot;given&quot;:&quot;Qing&quot;,&quot;parse-names&quot;:false,&quot;dropping-particle&quot;:&quot;&quot;,&quot;non-dropping-particle&quot;:&quot;&quot;},{&quot;family&quot;:&quot;Weiner&quot;,&quot;given&quot;:&quot;Michael W.&quot;,&quot;parse-names&quot;:false,&quot;dropping-particle&quot;:&quot;&quot;,&quot;non-dropping-particle&quot;:&quot;&quot;},{&quot;family&quot;:&quot;Xiong&quot;,&quot;given&quot;:&quot;Chengjie&quot;,&quot;parse-names&quot;:false,&quot;dropping-particle&quot;:&quot;&quot;,&quot;non-dropping-particle&quot;:&quot;&quot;},{&quot;family&quot;:&quot;Yakushev&quot;,&quot;given&quot;:&quot;Igor&quot;,&quot;parse-names&quot;:false,&quot;dropping-particle&quot;:&quot;&quot;,&quot;non-dropping-particle&quot;:&quot;&quot;},{&quot;family&quot;:&quot;Morris&quot;,&quot;given&quot;:&quot;John C.&quot;,&quot;parse-names&quot;:false,&quot;dropping-particle&quot;:&quot;&quot;,&quot;non-dropping-particle&quot;:&quot;&quot;},{&quot;family&quot;:&quot;Bateman&quot;,&quot;given&quot;:&quot;Randall J.&quot;,&quot;parse-names&quot;:false,&quot;dropping-particle&quot;:&quot;&quot;,&quot;non-dropping-particle&quot;:&quot;&quot;},{&quot;family&quot;:&quot;L.S. Benzinger&quot;,&quot;given&quot;:&quot;Tammie&quot;,&quot;parse-names&quot;:false,&quot;dropping-particle&quot;:&quot;&quot;,&quot;non-dropping-particle&quot;:&quot;&quot;}],&quot;container-title&quot;:&quot;NeuroImage: Clinical&quot;,&quot;DOI&quot;:&quot;10.1016/j.nicl.2020.102491&quot;,&quot;ISSN&quot;:&quot;22131582&quot;,&quot;PMID&quot;:&quot;33395982&quot;,&quot;issued&quot;:{&quot;date-parts&quot;:[[2020,1,1]]},&quot;abstract&quot;:&quot;Defining a signature of cortical regions of interest preferentially affected by Alzheimer disease (AD) pathology may offer improved sensitivity to early AD compared to hippocampal volume or mesial temporal lobe alone. Since late-onset Alzheimer disease (LOAD) participants tend to have age-related comorbidities, the younger-onset age in autosomal dominant AD (ADAD) may provide a more idealized model of cortical thinning in AD. To test this, the goals of this study were to compare the degree of overlap between the ADAD and LOAD cortical thinning maps and to evaluate the ability of the ADAD cortical signature regions to predict early pathological changes in cognitively normal individuals. We defined and analyzed the LOAD cortical maps of cortical thickness in 588 participants from the Knight Alzheimer Disease Research Center (Knight ADRC) and the ADAD cortical maps in 269 participants from the Dominantly Inherited Alzheimer Network (DIAN) observational study. Both cohorts were divided into three groups: cognitively normal controls (nADRC = 381; nDIAN = 145), preclinical (nADRC = 153; nDIAN = 76), and cognitively impaired (nADRC = 54; nDIAN = 48). Both cohorts underwent clinical assessments, 3T MRI, and amyloid PET imaging with either 11C-Pittsburgh compound B or 18F-florbetapir. To generate cortical signature maps of cortical thickness, we performed a vertex-wise analysis between the cognitively normal controls and impaired groups within each cohort using six increasingly conservative statistical thresholds to determine significance. The optimal cortical map among the six statistical thresholds was determined from a receiver operating characteristic analysis testing the performance of each map in discriminating between the cognitively normal controls and preclinical groups. We then performed within-cohort and cross-cohort (e.g. ADAD maps evaluated in the Knight ADRC cohort) analyses to examine the sensitivity of the optimal cortical signature maps to the amyloid levels using only the cognitively normal individuals (cognitively normal controls and preclinical groups) in comparison to hippocampal volume. We found the optimal cortical signature maps were sensitive to early increases in amyloid for the asymptomatic individuals within their respective cohorts and were significant beyond the inclusion of hippocampus volume, but the cortical signature maps performed poorly when analyzing across cohorts. These results suggest the cortical signature maps are a useful MRI biomarker of early AD-related neurodegeneration in preclinical individuals and the pattern of decline differs between LOAD and ADAD.&quot;,&quot;publisher&quot;:&quot;Elsevier Inc.&quot;,&quot;volume&quot;:&quot;28&quot;,&quot;container-title-short&quot;:&quot;Neuroimage Clin&quot;},&quot;isTemporary&quot;:false}]},{&quot;citationID&quot;:&quot;MENDELEY_CITATION_3bf3810e-eb2f-4607-af5e-6058ee2c4534&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&quot;,&quot;citationItems&quot;:[{&quot;id&quot;:&quot;8af3bdcf-a1f8-3824-be0d-28457d6305ff&quot;,&quot;itemData&quot;:{&quot;type&quot;:&quot;article-journal&quot;,&quot;id&quot;:&quot;8af3bdcf-a1f8-3824-be0d-28457d6305ff&quot;,&quot;title&quot;:&quot;Comparing cortical signatures of atrophy between late-onset and autosomal dominant Alzheimer disease&quot;,&quot;author&quot;:[{&quot;family&quot;:&quot;Dincer&quot;,&quot;given&quot;:&quot;Aylin&quot;,&quot;parse-names&quot;:false,&quot;dropping-particle&quot;:&quot;&quot;,&quot;non-dropping-particle&quot;:&quot;&quot;},{&quot;family&quot;:&quot;Gordon&quot;,&quot;given&quot;:&quot;Brian A.&quot;,&quot;parse-names&quot;:false,&quot;dropping-particle&quot;:&quot;&quot;,&quot;non-dropping-particle&quot;:&quot;&quot;},{&quot;family&quot;:&quot;Hari-Raj&quot;,&quot;given&quot;:&quot;Amrita&quot;,&quot;parse-names&quot;:false,&quot;dropping-particle&quot;:&quot;&quot;,&quot;non-dropping-particle&quot;:&quot;&quot;},{&quot;family&quot;:&quot;Keefe&quot;,&quot;given&quot;:&quot;Sarah J.&quot;,&quot;parse-names&quot;:false,&quot;dropping-particle&quot;:&quot;&quot;,&quot;non-dropping-particle&quot;:&quot;&quot;},{&quot;family&quot;:&quot;Flores&quot;,&quot;given&quot;:&quot;Shaney&quot;,&quot;parse-names&quot;:false,&quot;dropping-particle&quot;:&quot;&quot;,&quot;non-dropping-particle&quot;:&quot;&quot;},{&quot;family&quot;:&quot;McKay&quot;,&quot;given&quot;:&quot;Nicole S.&quot;,&quot;parse-names&quot;:false,&quot;dropping-particle&quot;:&quot;&quot;,&quot;non-dropping-particle&quot;:&quot;&quot;},{&quot;family&quot;:&quot;Paulick&quot;,&quot;given&quot;:&quot;Angela M.&quot;,&quot;parse-names&quot;:false,&quot;dropping-particle&quot;:&quot;&quot;,&quot;non-dropping-particle&quot;:&quot;&quot;},{&quot;family&quot;:&quot;Shady Lewis&quot;,&quot;given&quot;:&quot;Kristine E.&quot;,&quot;parse-names&quot;:false,&quot;dropping-particle&quot;:&quot;&quot;,&quot;non-dropping-particle&quot;:&quot;&quot;},{&quot;family&quot;:&quot;Feldman&quot;,&quot;given&quot;:&quot;Rebecca L.&quot;,&quot;parse-names&quot;:false,&quot;dropping-particle&quot;:&quot;&quot;,&quot;non-dropping-particle&quot;:&quot;&quot;},{&quot;family&quot;:&quot;Hornbeck&quot;,&quot;given&quot;:&quot;Russ C.&quot;,&quot;parse-names&quot;:false,&quot;dropping-particle&quot;:&quot;&quot;,&quot;non-dropping-particle&quot;:&quot;&quot;},{&quot;family&quot;:&quot;Allegri&quot;,&quot;given&quot;:&quot;Ricardo&quot;,&quot;parse-names&quot;:false,&quot;dropping-particle&quot;:&quot;&quot;,&quot;non-dropping-particle&quot;:&quot;&quot;},{&quot;family&quot;:&quot;Ances&quot;,&quot;given&quot;:&quot;Beau M.&quot;,&quot;parse-names&quot;:false,&quot;dropping-particle&quot;:&quot;&quot;,&quot;non-dropping-particle&quot;:&quot;&quot;},{&quot;family&quot;:&quot;Berman&quot;,&quot;given&quot;:&quot;Sarah B.&quot;,&quot;parse-names&quot;:false,&quot;dropping-particle&quot;:&quot;&quot;,&quot;non-dropping-particle&quot;:&quot;&quot;},{&quot;family&quot;:&quot;Brickman&quot;,&quot;given&quot;:&quot;Adam M.&quot;,&quot;parse-names&quot;:false,&quot;dropping-particle&quot;:&quot;&quot;,&quot;non-dropping-particle&quot;:&quot;&quot;},{&quot;family&quot;:&quot;Brooks&quot;,&quot;given&quot;:&quot;William S.&quot;,&quot;parse-names&quot;:false,&quot;dropping-particle&quot;:&quot;&quot;,&quot;non-dropping-particle&quot;:&quot;&quot;},{&quot;family&quot;:&quot;Cash&quot;,&quot;given&quot;:&quot;David M.&quot;,&quot;parse-names&quot;:false,&quot;dropping-particle&quot;:&quot;&quot;,&quot;non-dropping-particle&quot;:&quot;&quot;},{&quot;family&quot;:&quot;Chhatwal&quot;,&quot;given&quot;:&quot;Jasmeer P.&quot;,&quot;parse-names&quot;:false,&quot;dropping-particle&quot;:&quot;&quot;,&quot;non-dropping-particle&quot;:&quot;&quot;},{&quot;family&quot;:&quot;Farlow&quot;,&quot;given&quot;:&quot;Martin R.&quot;,&quot;parse-names&quot;:false,&quot;dropping-particle&quot;:&quot;&quot;,&quot;non-dropping-particle&quot;:&quot;&quot;},{&quot;family&quot;:&quot;Fougère&quot;,&quot;given&quot;:&quot;Christian&quot;,&quot;parse-names&quot;:false,&quot;dropping-particle&quot;:&quot;&quot;,&quot;non-dropping-particle&quot;:&quot;la&quot;},{&quot;family&quot;:&quot;Fox&quot;,&quot;given&quot;:&quot;Nick C.&quot;,&quot;parse-names&quot;:false,&quot;dropping-particle&quot;:&quot;&quot;,&quot;non-dropping-particle&quot;:&quot;&quot;},{&quot;family&quot;:&quot;Fulham&quot;,&quot;given&quot;:&quot;Michael J.&quot;,&quot;parse-names&quot;:false,&quot;dropping-particle&quot;:&quot;&quot;,&quot;non-dropping-particle&quot;:&quot;&quot;},{&quot;family&quot;:&quot;Jack&quot;,&quot;given&quot;:&quot;Clifford R.&quot;,&quot;parse-names&quot;:false,&quot;dropping-particle&quot;:&quot;&quot;,&quot;non-dropping-particle&quot;:&quot;&quot;},{&quot;family&quot;:&quot;Joseph-Mathurin&quot;,&quot;given&quot;:&quot;Nelly&quot;,&quot;parse-names&quot;:false,&quot;dropping-particle&quot;:&quot;&quot;,&quot;non-dropping-particle&quot;:&quot;&quot;},{&quot;family&quot;:&quot;Karch&quot;,&quot;given&quot;:&quot;Celeste M.&quot;,&quot;parse-names&quot;:false,&quot;dropping-particle&quot;:&quot;&quot;,&quot;non-dropping-particle&quot;:&quot;&quot;},{&quot;family&quot;:&quot;Lee&quot;,&quot;given&quot;:&quot;Athene&quot;,&quot;parse-names&quot;:false,&quot;dropping-particle&quot;:&quot;&quot;,&quot;non-dropping-particle&quot;:&quot;&quot;},{&quot;family&quot;:&quot;Levin&quot;,&quot;given&quot;:&quot;Johannes&quot;,&quot;parse-names&quot;:false,&quot;dropping-particle&quot;:&quot;&quot;,&quot;non-dropping-particle&quot;:&quot;&quot;},{&quot;family&quot;:&quot;Masters&quot;,&quot;given&quot;:&quot;Colin L.&quot;,&quot;parse-names&quot;:false,&quot;dropping-particle&quot;:&quot;&quot;,&quot;non-dropping-particle&quot;:&quot;&quot;},{&quot;family&quot;:&quot;McDade&quot;,&quot;given&quot;:&quot;Eric M.&quot;,&quot;parse-names&quot;:false,&quot;dropping-particle&quot;:&quot;&quot;,&quot;non-dropping-particle&quot;:&quot;&quot;},{&quot;family&quot;:&quot;Oh&quot;,&quot;given&quot;:&quot;Hwamee&quot;,&quot;parse-names&quot;:false,&quot;dropping-particle&quot;:&quot;&quot;,&quot;non-dropping-particle&quot;:&quot;&quot;},{&quot;family&quot;:&quot;Perrin&quot;,&quot;given&quot;:&quot;Richard J.&quot;,&quot;parse-names&quot;:false,&quot;dropping-particle&quot;:&quot;&quot;,&quot;non-dropping-particle&quot;:&quot;&quot;},{&quot;family&quot;:&quot;Raji&quot;,&quot;given&quot;:&quot;Cyrus&quot;,&quot;parse-names&quot;:false,&quot;dropping-particle&quot;:&quot;&quot;,&quot;non-dropping-particle&quot;:&quot;&quot;},{&quot;family&quot;:&quot;Salloway&quot;,&quot;given&quot;:&quot;Stephen P.&quot;,&quot;parse-names&quot;:false,&quot;dropping-particle&quot;:&quot;&quot;,&quot;non-dropping-particle&quot;:&quot;&quot;},{&quot;family&quot;:&quot;Schofield&quot;,&quot;given&quot;:&quot;Peter R.&quot;,&quot;parse-names&quot;:false,&quot;dropping-particle&quot;:&quot;&quot;,&quot;non-dropping-particle&quot;:&quot;&quot;},{&quot;family&quot;:&quot;Su&quot;,&quot;given&quot;:&quot;Yi&quot;,&quot;parse-names&quot;:false,&quot;dropping-particle&quot;:&quot;&quot;,&quot;non-dropping-particle&quot;:&quot;&quot;},{&quot;family&quot;:&quot;Villemagne&quot;,&quot;given&quot;:&quot;Victor L.&quot;,&quot;parse-names&quot;:false,&quot;dropping-particle&quot;:&quot;&quot;,&quot;non-dropping-particle&quot;:&quot;&quot;},{&quot;family&quot;:&quot;Wang&quot;,&quot;given&quot;:&quot;Qing&quot;,&quot;parse-names&quot;:false,&quot;dropping-particle&quot;:&quot;&quot;,&quot;non-dropping-particle&quot;:&quot;&quot;},{&quot;family&quot;:&quot;Weiner&quot;,&quot;given&quot;:&quot;Michael W.&quot;,&quot;parse-names&quot;:false,&quot;dropping-particle&quot;:&quot;&quot;,&quot;non-dropping-particle&quot;:&quot;&quot;},{&quot;family&quot;:&quot;Xiong&quot;,&quot;given&quot;:&quot;Chengjie&quot;,&quot;parse-names&quot;:false,&quot;dropping-particle&quot;:&quot;&quot;,&quot;non-dropping-particle&quot;:&quot;&quot;},{&quot;family&quot;:&quot;Yakushev&quot;,&quot;given&quot;:&quot;Igor&quot;,&quot;parse-names&quot;:false,&quot;dropping-particle&quot;:&quot;&quot;,&quot;non-dropping-particle&quot;:&quot;&quot;},{&quot;family&quot;:&quot;Morris&quot;,&quot;given&quot;:&quot;John C.&quot;,&quot;parse-names&quot;:false,&quot;dropping-particle&quot;:&quot;&quot;,&quot;non-dropping-particle&quot;:&quot;&quot;},{&quot;family&quot;:&quot;Bateman&quot;,&quot;given&quot;:&quot;Randall J.&quot;,&quot;parse-names&quot;:false,&quot;dropping-particle&quot;:&quot;&quot;,&quot;non-dropping-particle&quot;:&quot;&quot;},{&quot;family&quot;:&quot;L.S. Benzinger&quot;,&quot;given&quot;:&quot;Tammie&quot;,&quot;parse-names&quot;:false,&quot;dropping-particle&quot;:&quot;&quot;,&quot;non-dropping-particle&quot;:&quot;&quot;}],&quot;container-title&quot;:&quot;NeuroImage: Clinical&quot;,&quot;DOI&quot;:&quot;10.1016/j.nicl.2020.102491&quot;,&quot;ISSN&quot;:&quot;22131582&quot;,&quot;PMID&quot;:&quot;33395982&quot;,&quot;issued&quot;:{&quot;date-parts&quot;:[[2020,1,1]]},&quot;abstract&quot;:&quot;Defining a signature of cortical regions of interest preferentially affected by Alzheimer disease (AD) pathology may offer improved sensitivity to early AD compared to hippocampal volume or mesial temporal lobe alone. Since late-onset Alzheimer disease (LOAD) participants tend to have age-related comorbidities, the younger-onset age in autosomal dominant AD (ADAD) may provide a more idealized model of cortical thinning in AD. To test this, the goals of this study were to compare the degree of overlap between the ADAD and LOAD cortical thinning maps and to evaluate the ability of the ADAD cortical signature regions to predict early pathological changes in cognitively normal individuals. We defined and analyzed the LOAD cortical maps of cortical thickness in 588 participants from the Knight Alzheimer Disease Research Center (Knight ADRC) and the ADAD cortical maps in 269 participants from the Dominantly Inherited Alzheimer Network (DIAN) observational study. Both cohorts were divided into three groups: cognitively normal controls (nADRC = 381; nDIAN = 145), preclinical (nADRC = 153; nDIAN = 76), and cognitively impaired (nADRC = 54; nDIAN = 48). Both cohorts underwent clinical assessments, 3T MRI, and amyloid PET imaging with either 11C-Pittsburgh compound B or 18F-florbetapir. To generate cortical signature maps of cortical thickness, we performed a vertex-wise analysis between the cognitively normal controls and impaired groups within each cohort using six increasingly conservative statistical thresholds to determine significance. The optimal cortical map among the six statistical thresholds was determined from a receiver operating characteristic analysis testing the performance of each map in discriminating between the cognitively normal controls and preclinical groups. We then performed within-cohort and cross-cohort (e.g. ADAD maps evaluated in the Knight ADRC cohort) analyses to examine the sensitivity of the optimal cortical signature maps to the amyloid levels using only the cognitively normal individuals (cognitively normal controls and preclinical groups) in comparison to hippocampal volume. We found the optimal cortical signature maps were sensitive to early increases in amyloid for the asymptomatic individuals within their respective cohorts and were significant beyond the inclusion of hippocampus volume, but the cortical signature maps performed poorly when analyzing across cohorts. These results suggest the cortical signature maps are a useful MRI biomarker of early AD-related neurodegeneration in preclinical individuals and the pattern of decline differs between LOAD and ADAD.&quot;,&quot;publisher&quot;:&quot;Elsevier Inc.&quot;,&quot;volume&quot;:&quot;28&quot;,&quot;container-title-short&quot;:&quot;Neuroimage Clin&quot;},&quot;isTemporary&quot;:false}]},{&quot;citationID&quot;:&quot;MENDELEY_CITATION_6f9fb014-6b57-4d2c-b217-856d14599043&quot;,&quot;properties&quot;:{&quot;noteIndex&quot;:0},&quot;isEdited&quot;:false,&quot;manualOverride&quot;:{&quot;isManuallyOverriden&quot;:false,&quot;citeprocText&quot;:&quot;&lt;sup&gt;24&lt;/sup&gt;&quot;,&quot;manualOverrideText&quot;:&quot;&quot;,&quot;isManuallyOverridden&quot;:false},&quot;citationTag&quot;:&quot;MENDELEY_CITATION_v3_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&quot;,&quot;citationItems&quot;:[{&quot;id&quot;:&quot;7a6f15e1-80e7-3fe8-84b4-c192d9359295&quot;,&quot;itemData&quot;:{&quot;type&quot;:&quot;article-journal&quot;,&quot;id&quot;:&quot;7a6f15e1-80e7-3fe8-84b4-c192d9359295&quot;,&quot;title&quot;:&quot;Extracting and summarizing white matter hyperintensities using supervised segmentation methods in Alzheimer's disease risk and aging studies&quot;,&quot;author&quot;:[{&quot;family&quot;:&quot;Ithapu&quot;,&quot;given&quot;:&quot;Vamsi&quot;,&quot;parse-names&quot;:false,&quot;dropping-particle&quot;:&quot;&quot;,&quot;non-dropping-particle&quot;:&quot;&quot;},{&quot;family&quot;:&quot;Singh&quot;,&quot;given&quot;:&quot;Vikas&quot;,&quot;parse-names&quot;:false,&quot;dropping-particle&quot;:&quot;&quot;,&quot;non-dropping-particle&quot;:&quot;&quot;},{&quot;family&quot;:&quot;Lindner&quot;,&quot;given&quot;:&quot;Christopher&quot;,&quot;parse-names&quot;:false,&quot;dropping-particle&quot;:&quot;&quot;,&quot;non-dropping-particle&quot;:&quot;&quot;},{&quot;family&quot;:&quot;Austin&quot;,&quot;given&quot;:&quot;Benjamin P.&quot;,&quot;parse-names&quot;:false,&quot;dropping-particle&quot;:&quot;&quot;,&quot;non-dropping-particle&quot;:&quot;&quot;},{&quot;family&quot;:&quot;Hinrichs&quot;,&quot;given&quot;:&quot;Chris&quot;,&quot;parse-names&quot;:false,&quot;dropping-particle&quot;:&quot;&quot;,&quot;non-dropping-particle&quot;:&quot;&quot;},{&quot;family&quot;:&quot;Carlsson&quot;,&quot;given&quot;:&quot;Cynthia M.&quot;,&quot;parse-names&quot;:false,&quot;dropping-particle&quot;:&quot;&quot;,&quot;non-dropping-particle&quot;:&quot;&quot;},{&quot;family&quot;:&quot;Bendlin&quot;,&quot;given&quot;:&quot;Barbara B.&quot;,&quot;parse-names&quot;:false,&quot;dropping-particle&quot;:&quot;&quot;,&quot;non-dropping-particle&quot;:&quot;&quot;},{&quot;family&quot;:&quot;Johnson&quot;,&quot;given&quot;:&quot;Sterling C.&quot;,&quot;parse-names&quot;:false,&quot;dropping-particle&quot;:&quot;&quot;,&quot;non-dropping-particle&quot;:&quot;&quot;}],&quot;container-title&quot;:&quot;Human Brain Mapping&quot;,&quot;accessed&quot;:{&quot;date-parts&quot;:[[2019,10,31]]},&quot;DOI&quot;:&quot;10.1002/hbm.22472&quot;,&quot;ISSN&quot;:&quot;10970193&quot;,&quot;issued&quot;:{&quot;date-parts&quot;:[[2014]]},&quot;page&quot;:&quot;4219-4235&quot;,&quot;abstract&quot;:&quot;Precise detection and quantification of white matter hyperintensities (WMH) observed in T2-weighted Fluid Attenuated Inversion Recovery (FLAIR) Magnetic Resonance Images (MRI) is of substantial interest in aging, and age-related neurological disorders such as Alzheimer's disease (AD). This is mainly because WMH may reflect co-morbid neural injury or cerebral vascular disease burden. WMH in the older population may be small, diffuse, and irregular in shape, and sufficiently heterogeneous within and across subjects. Here, we pose hyperintensity detection as a supervised inference problem and adapt two learning models, specifically, Support Vector Machines and Random Forests, for this task. Using texture features engineered by texton filter banks, we provide a suite of effective segmentation methods for this problem. Through extensive evaluations on healthy middle-aged and older adults who vary in AD risk, we show that our methods are reliable and robust in segmenting hyperintense regions. A measure of hyperintensity accumulation, referred to as normalized effective WMH volume, is shown to be associated with dementia in older adults and parental family history in cognitively normal subjects. We provide an open source library for hyperintensity detection and accumulation (interfaced with existing neuroimaging tools), that can be adapted for segmentation problems in other neuroimaging studies. © 2014 Wiley Periodicals, Inc.&quot;,&quot;publisher&quot;:&quot;John Wiley and Sons Inc.&quot;,&quot;issue&quot;:&quot;8&quot;,&quot;volume&quot;:&quot;35&quot;,&quot;container-title-short&quot;:&quot;Hum Brain Mapp&quot;},&quot;isTemporary&quot;:false}]},{&quot;citationID&quot;:&quot;MENDELEY_CITATION_7a5c53fc-1473-4d02-8fd9-28956db9f1c8&quot;,&quot;properties&quot;:{&quot;noteIndex&quot;:0},&quot;isEdited&quot;:false,&quot;manualOverride&quot;:{&quot;citeprocText&quot;:&quot;&lt;sup&gt;25&lt;/sup&gt;&quot;,&quot;isManuallyOverriden&quot;:false,&quot;manualOverrideText&quot;:&quot;&quot;,&quot;isManuallyOverridden&quot;:false},&quot;citationTag&quot;:&quot;MENDELEY_CITATION_v3_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&quot;,&quot;citationItems&quot;:[{&quot;id&quot;:&quot;67249977-eb9b-305a-937e-bd80112037c6&quot;,&quot;itemData&quot;:{&quot;DOI&quot;:&quot;10.1016/j.neuroimage.2017.07.050&quot;,&quot;ISSN&quot;:&quot;10959572&quot;,&quot;abstract&quot;:&quot;Utilizing [18F]-AV-1451 tau positron emission tomography (PET) as an Alzheimer disease (AD) biomarker will require identification of brain regions that are most important in detecting elevated tau pathology in preclinical AD. Here, we utilized an unsupervised learning, data-driven approach to identify brain regions whose tau PET is most informative in discriminating low and high levels of [18F]-AV-1451 binding. 84 cognitively normal participants who had undergone AV-1451 PET imaging were used in a sparse k-means clustering with resampling analysis to identify the regions most informative in dividing a cognitively normal population into high tau and low tau groups. The highest-weighted FreeSurfer regions of interest (ROIs) separating these groups were the entorhinal cortex, amygdala, lateral occipital cortex, and inferior temporal cortex, and an average SUVR in these four ROIs was used as a summary metric for AV-1451 uptake. We propose an AV-1451 SUVR cut-off of 1.25 to define high tau as described by imaging. This spatial distribution of tau PET is a more widespread pattern than that predicted by pathological staging schemes. Our data-derived metric was validated first in this cognitively normal cohort by correlating with early measures of cognitive dysfunction, and with disease progression as measured by β-amyloid PET imaging. We additionally validated this summary metric in a cohort of 13 Alzheimer disease patients, and showed that this measure correlates with cognitive dysfunction and β-amyloid PET imaging in a diseased population.&quot;,&quot;author&quot;:[{&quot;family&quot;:&quot;Mishra&quot;,&quot;given&quot;:&quot;Shruti&quot;,&quot;parse-names&quot;:false,&quot;dropping-particle&quot;:&quot;&quot;,&quot;non-dropping-particle&quot;:&quot;&quot;},{&quot;family&quot;:&quot;Gordon&quot;,&quot;given&quot;:&quot;Brian A.&quot;,&quot;parse-names&quot;:false,&quot;dropping-particle&quot;:&quot;&quot;,&quot;non-dropping-particle&quot;:&quot;&quot;},{&quot;family&quot;:&quot;Su&quot;,&quot;given&quot;:&quot;Yi&quot;,&quot;parse-names&quot;:false,&quot;dropping-particle&quot;:&quot;&quot;,&quot;non-dropping-particle&quot;:&quot;&quot;},{&quot;family&quot;:&quot;Christensen&quot;,&quot;given&quot;:&quot;Jon&quot;,&quot;parse-names&quot;:false,&quot;dropping-particle&quot;:&quot;&quot;,&quot;non-dropping-particle&quot;:&quot;&quot;},{&quot;family&quot;:&quot;Friedrichsen&quot;,&quot;given&quot;:&quot;Karl&quot;,&quot;parse-names&quot;:false,&quot;dropping-particle&quot;:&quot;&quot;,&quot;non-dropping-particle&quot;:&quot;&quot;},{&quot;family&quot;:&quot;Jackson&quot;,&quot;given&quot;:&quot;Kelley&quot;,&quot;parse-names&quot;:false,&quot;dropping-particle&quot;:&quot;&quot;,&quot;non-dropping-particle&quot;:&quot;&quot;},{&quot;family&quot;:&quot;Hornbeck&quot;,&quot;given&quot;:&quot;Russ&quot;,&quot;parse-names&quot;:false,&quot;dropping-particle&quot;:&quot;&quot;,&quot;non-dropping-particle&quot;:&quot;&quot;},{&quot;family&quot;:&quot;Balota&quot;,&quot;given&quot;:&quot;David A.&quot;,&quot;parse-names&quot;:false,&quot;dropping-particle&quot;:&quot;&quot;,&quot;non-dropping-particle&quot;:&quot;&quot;},{&quot;family&quot;:&quot;Cairns&quot;,&quot;given&quot;:&quot;Nigel J.&quot;,&quot;parse-names&quot;:false,&quot;dropping-particle&quot;:&quot;&quot;,&quot;non-dropping-particle&quot;:&quot;&quot;},{&quot;family&quot;:&quot;Morris&quot;,&quot;given&quot;:&quot;John C.&quot;,&quot;parse-names&quot;:false,&quot;dropping-particle&quot;:&quot;&quot;,&quot;non-dropping-particle&quot;:&quot;&quot;},{&quot;family&quot;:&quot;Ances&quot;,&quot;given&quot;:&quot;Beau M.&quot;,&quot;parse-names&quot;:false,&quot;dropping-particle&quot;:&quot;&quot;,&quot;non-dropping-particle&quot;:&quot;&quot;},{&quot;family&quot;:&quot;Benzinger&quot;,&quot;given&quot;:&quot;Tammie L.S.&quot;,&quot;parse-names&quot;:false,&quot;dropping-particle&quot;:&quot;&quot;,&quot;non-dropping-particle&quot;:&quot;&quot;}],&quot;container-title&quot;:&quot;NeuroImage&quot;,&quot;id&quot;:&quot;67249977-eb9b-305a-937e-bd80112037c6&quot;,&quot;issued&quot;:{&quot;date-parts&quot;:[[2017,11,1]]},&quot;page&quot;:&quot;171-178&quot;,&quot;publisher&quot;:&quot;Academic Press Inc.&quot;,&quot;title&quot;:&quot;AV-1451 PET imaging of tau pathology in preclinical Alzheimer disease: Defining a summary measure&quot;,&quot;type&quot;:&quot;article-journal&quot;,&quot;volume&quot;:&quot;161&quot;,&quot;accessed&quot;:{&quot;date-parts&quot;:[[2019,10,28]]},&quot;container-title-short&quot;:&quot;Neuroimage&quot;},&quot;uris&quot;:[&quot;http://www.mendeley.com/documents/?uuid=67249977-eb9b-305a-937e-bd80112037c6&quot;],&quot;isTemporary&quot;:false,&quot;legacyDesktopId&quot;:&quot;67249977-eb9b-305a-937e-bd80112037c6&quot;}]},{&quot;citationID&quot;:&quot;MENDELEY_CITATION_d67b9849-3b1d-4fe8-841e-8bb44c6b5f72&quot;,&quot;properties&quot;:{&quot;noteIndex&quot;:0},&quot;isEdited&quot;:false,&quot;manualOverride&quot;:{&quot;citeprocText&quot;:&quot;&lt;sup&gt;26,27&lt;/sup&gt;&quot;,&quot;isManuallyOverriden&quot;:false,&quot;manualOverrideText&quot;:&quot;&quot;,&quot;isManuallyOverridden&quot;:false},&quot;citationTag&quot;:&quot;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&quot;,&quot;citationItems&quot;:[{&quot;id&quot;:&quot;8afd2721-1a20-39d0-a9f0-c4a530f78fb5&quot;,&quot;itemData&quot;:{&quot;DOI&quot;:&quot;10.1371/journal.pone.0073377&quot;,&quot;ISSN&quot;:&quot;19326203&quot;,&quot;abstract&quot;:&quot;In vivo quantification of β-amyloid deposition using positron emission tomography is emerging as an important procedure for the early diagnosis of the Alzheimer's disease and is likely to play an important role in upcoming clinical trials of disease modifying agents. However, many groups use manually defined regions, which are non-standard across imaging centers. Analyses often are limited to a handful of regions because of the labor-intensive nature of manual region drawing. In this study, we developed an automatic image quantification protocol based on FreeSurfer, an automated whole brain segmentation tool, for quantitative analysis of amyloid images. Standard manual tracing and FreeSurfer-based analyses were performed in 77 participants including 67 cognitively normal individuals and 10 individuals with early Alzheimer's disease. The manual and FreeSurfer approaches yielded nearly identical estimates of amyloid burden (intraclass correlation = 0.98) as assessed by the mean cortical binding potential. An MRI test-retest study demonstrated excellent reliability of FreeSurfer based regional amyloid burden measurements. The FreeSurfer-based analysis also revealed that the majority of cerebral cortical regions accumulate amyloid in parallel, with slope of accumulation being the primary difference between regions. © 2013 Su et al.&quot;,&quot;author&quot;:[{&quot;family&quot;:&quot;Su&quot;,&quot;given&quot;:&quot;Yi&quot;,&quot;parse-names&quot;:false,&quot;dropping-particle&quot;:&quot;&quot;,&quot;non-dropping-particle&quot;:&quot;&quot;},{&quot;family&quot;:&quot;D'Angelo&quot;,&quot;given&quot;:&quot;Gina M.&quot;,&quot;parse-names&quot;:false,&quot;dropping-particle&quot;:&quot;&quot;,&quot;non-dropping-particle&quot;:&quot;&quot;},{&quot;family&quot;:&quot;Vlassenko&quot;,&quot;given&quot;:&quot;Andrei G.&quot;,&quot;parse-names&quot;:false,&quot;dropping-particle&quot;:&quot;&quot;,&quot;non-dropping-particle&quot;:&quot;&quot;},{&quot;family&quot;:&quot;Zhou&quot;,&quot;given&quot;:&quot;Gongfu&quot;,&quot;parse-names&quot;:false,&quot;dropping-particle&quot;:&quot;&quot;,&quot;non-dropping-particle&quot;:&quot;&quot;},{&quot;family&quot;:&quot;Snyder&quot;,&quot;given&quot;:&quot;Abraham Z.&quot;,&quot;parse-names&quot;:false,&quot;dropping-particle&quot;:&quot;&quot;,&quot;non-dropping-particle&quot;:&quot;&quot;},{&quot;family&quot;:&quot;Marcus&quot;,&quot;given&quot;:&quot;Daniel S.&quot;,&quot;parse-names&quot;:false,&quot;dropping-particle&quot;:&quot;&quot;,&quot;non-dropping-particle&quot;:&quot;&quot;},{&quot;family&quot;:&quot;Blazey&quot;,&quot;given&quot;:&quot;Tyler M.&quot;,&quot;parse-names&quot;:false,&quot;dropping-particle&quot;:&quot;&quot;,&quot;non-dropping-particle&quot;:&quot;&quot;},{&quot;family&quot;:&quot;Christensen&quot;,&quot;given&quot;:&quot;Jon J.&quot;,&quot;parse-names&quot;:false,&quot;dropping-particle&quot;:&quot;&quot;,&quot;non-dropping-particle&quot;:&quot;&quot;},{&quot;family&quot;:&quot;Vora&quot;,&quot;given&quot;:&quot;Shivangi&quot;,&quot;parse-names&quot;:false,&quot;dropping-particle&quot;:&quot;&quot;,&quot;non-dropping-particle&quot;:&quot;&quot;},{&quot;family&quot;:&quot;Morris&quot;,&quot;given&quot;:&quot;John C.&quot;,&quot;parse-names&quot;:false,&quot;dropping-particle&quot;:&quot;&quot;,&quot;non-dropping-particle&quot;:&quot;&quot;},{&quot;family&quot;:&quot;Mintun&quot;,&quot;given&quot;:&quot;Mark A.&quot;,&quot;parse-names&quot;:false,&quot;dropping-particle&quot;:&quot;&quot;,&quot;non-dropping-particle&quot;:&quot;&quot;},{&quot;family&quot;:&quot;Benzinger&quot;,&quot;given&quot;:&quot;Tammie L.S.&quot;,&quot;parse-names&quot;:false,&quot;dropping-particle&quot;:&quot;&quot;,&quot;non-dropping-particle&quot;:&quot;&quot;}],&quot;container-title&quot;:&quot;PLoS ONE&quot;,&quot;id&quot;:&quot;8afd2721-1a20-39d0-a9f0-c4a530f78fb5&quot;,&quot;issue&quot;:&quot;11&quot;,&quot;issued&quot;:{&quot;date-parts&quot;:[[2013,11,6]]},&quot;title&quot;:&quot;Quantitative analysis of PiB-PET with FreeSurfer ROIs&quot;,&quot;type&quot;:&quot;article-journal&quot;,&quot;volume&quot;:&quot;8&quot;,&quot;accessed&quot;:{&quot;date-parts&quot;:[[2019,10,28]]},&quot;container-title-short&quot;:&quot;PLoS One&quot;},&quot;uris&quot;:[&quot;http://www.mendeley.com/documents/?uuid=8afd2721-1a20-39d0-a9f0-c4a530f78fb5&quot;],&quot;isTemporary&quot;:false,&quot;legacyDesktopId&quot;:&quot;8afd2721-1a20-39d0-a9f0-c4a530f78fb5&quot;},{&quot;id&quot;:&quot;c07c51f6-4ec6-3fc0-98d2-d6725b9fe935&quot;,&quot;itemData&quot;:{&quot;DOI&quot;:&quot;10.1016/j.neuroimage.2014.11.058&quot;,&quot;ISSN&quot;:&quot;10959572&quot;,&quot;abstract&quot;:&quot;Amyloid imaging is a valuable tool for research and diagnosis in dementing disorders. As positron emission tomography (PET) scanners have limited spatial resolution, measured signals are distorted by partial volume effects. Various techniques have been proposed for correcting partial volume effects, but there is no consensus as to whether these techniques are necessary in amyloid imaging, and, if so, how they should be implemented. We evaluated a two-component partial volume correction technique and a regional spread function technique using both simulated and human Pittsburgh compound B (PiB) PET imaging data. Both correction techniques compensated for partial volume effects and yielded improved detection of subtle changes in PiB retention. However, the regional spread function technique was more accurate in application to simulated data. Because PiB retention estimates depend on the correction technique, standardization is necessary to compare results across groups. Partial volume correction has sometimes been avoided because it increases the sensitivity to inaccuracy in image registration and segmentation. However, our results indicate that appropriate PVC may enhance our ability to detect changes in amyloid deposition.&quot;,&quot;author&quot;:[{&quot;dropping-particle&quot;:&quot;&quot;,&quot;family&quot;:&quot;Su&quot;,&quot;given&quot;:&quot;Yi&quot;,&quot;non-dropping-particle&quot;:&quot;&quot;,&quot;parse-names&quot;:false,&quot;suffix&quot;:&quot;&quot;},{&quot;dropping-particle&quot;:&quot;&quot;,&quot;family&quot;:&quot;Blazey&quot;,&quot;given&quot;:&quot;Tyler M.&quot;,&quot;non-dropping-particle&quot;:&quot;&quot;,&quot;parse-names&quot;:false,&quot;suffix&quot;:&quot;&quot;},{&quot;dropping-particle&quot;:&quot;&quot;,&quot;family&quot;:&quot;Snyder&quot;,&quot;given&quot;:&quot;Abraham Z.&quot;,&quot;non-dropping-particle&quot;:&quot;&quot;,&quot;parse-names&quot;:false,&quot;suffix&quot;:&quot;&quot;},{&quot;dropping-particle&quot;:&quot;&quot;,&quot;family&quot;:&quot;Raichle&quot;,&quot;given&quot;:&quot;Marcus E.&quot;,&quot;non-dropping-particle&quot;:&quot;&quot;,&quot;parse-names&quot;:false,&quot;suffix&quot;:&quot;&quot;},{&quot;dropping-particle&quot;:&quot;&quot;,&quot;family&quot;:&quot;Marcus&quot;,&quot;given&quot;:&quot;Daniel S.&quot;,&quot;non-dropping-particle&quot;:&quot;&quot;,&quot;parse-names&quot;:false,&quot;suffix&quot;:&quot;&quot;},{&quot;dropping-particle&quot;:&quot;&quot;,&quot;family&quot;:&quot;Ances&quot;,&quot;given&quot;:&quot;Beau M.&quot;,&quot;non-dropping-particle&quot;:&quot;&quot;,&quot;parse-names&quot;:false,&quot;suffix&quot;:&quot;&quot;},{&quot;dropping-particle&quot;:&quot;&quot;,&quot;family&quot;:&quot;Bateman&quot;,&quot;given&quot;:&quot;Randall J.&quot;,&quot;non-dropping-particle&quot;:&quot;&quot;,&quot;parse-names&quot;:false,&quot;suffix&quot;:&quot;&quot;},{&quot;dropping-particle&quot;:&quot;&quot;,&quot;family&quot;:&quot;Cairns&quot;,&quot;given&quot;:&quot;Nigel J.&quot;,&quot;non-dropping-particle&quot;:&quot;&quot;,&quot;parse-names&quot;:false,&quot;suffix&quot;:&quot;&quot;},{&quot;dropping-particle&quot;:&quot;&quot;,&quot;family&quot;:&quot;Aldea&quot;,&quot;given&quot;:&quot;Patricia&quot;,&quot;non-dropping-particle&quot;:&quot;&quot;,&quot;parse-names&quot;:false,&quot;suffix&quot;:&quot;&quot;},{&quot;dropping-particle&quot;:&quot;&quot;,&quot;family&quot;:&quot;Cash&quot;,&quot;given&quot;:&quot;Lisa&quot;,&quot;non-dropping-particle&quot;:&quot;&quot;,&quot;parse-names&quot;:false,&quot;suffix&quot;:&quot;&quot;},{&quot;dropping-particle&quot;:&quot;&quot;,&quot;family&quot;:&quot;Christensen&quot;,&quot;given&quot;:&quot;Jon J.&quot;,&quot;non-dropping-particle&quot;:&quot;&quot;,&quot;parse-names&quot;:false,&quot;suffix&quot;:&quot;&quot;},{&quot;dropping-particle&quot;:&quot;&quot;,&quot;family&quot;:&quot;Friedrichsen&quot;,&quot;given&quot;:&quot;Karl&quot;,&quot;non-dropping-particle&quot;:&quot;&quot;,&quot;parse-names&quot;:false,&quot;suffix&quot;:&quot;&quot;},{&quot;dropping-particle&quot;:&quot;&quot;,&quot;family&quot;:&quot;Hornbeck&quot;,&quot;given&quot;:&quot;Russ C.&quot;,&quot;non-dropping-particle&quot;:&quot;&quot;,&quot;parse-names&quot;:false,&quot;suffix&quot;:&quot;&quot;},{&quot;dropping-particle&quot;:&quot;&quot;,&quot;family&quot;:&quot;Farrar&quot;,&quot;given&quot;:&quot;Angela M.&quot;,&quot;non-dropping-particle&quot;:&quot;&quot;,&quot;parse-names&quot;:false,&quot;suffix&quot;:&quot;&quot;},{&quot;dropping-particle&quot;:&quot;&quot;,&quot;family&quot;:&quot;Owen&quot;,&quot;given&quot;:&quot;Christopher J.&quot;,&quot;non-dropping-particle&quot;:&quot;&quot;,&quot;parse-names&quot;:false,&quot;suffix&quot;:&quot;&quot;},{&quot;dropping-particle&quot;:&quot;&quot;,&quot;family&quot;:&quot;Mayeux&quot;,&quot;given&quot;:&quot;Richard&quot;,&quot;non-dropping-particle&quot;:&quot;&quot;,&quot;parse-names&quot;:false,&quot;suffix&quot;:&quot;&quot;},{&quot;dropping-particle&quot;:&quot;&quot;,&quot;family&quot;:&quot;Brickman&quot;,&quot;given&quot;:&quot;Adam M.&quot;,&quot;non-dropping-particle&quot;:&quot;&quot;,&quot;parse-names&quot;:false,&quot;suffix&quot;:&quot;&quot;},{&quot;dropping-particle&quot;:&quot;&quot;,&quot;family&quot;:&quot;Klunk&quot;,&quot;given&quot;:&quot;William&quot;,&quot;non-dropping-particle&quot;:&quot;&quot;,&quot;parse-names&quot;:false,&quot;suffix&quot;:&quot;&quot;},{&quot;dropping-particle&quot;:&quot;&quot;,&quot;family&quot;:&quot;Price&quot;,&quot;given&quot;:&quot;Julie C.&quot;,&quot;non-dropping-particle&quot;:&quot;&quot;,&quot;parse-names&quot;:false,&quot;suffix&quot;:&quot;&quot;},{&quot;dropping-particle&quot;:&quot;&quot;,&quot;family&quot;:&quot;Thompson&quot;,&quot;given&quot;:&quot;Paul M.&quot;,&quot;non-dropping-particle&quot;:&quot;&quot;,&quot;parse-names&quot;:false,&quot;suffix&quot;:&quot;&quot;},{&quot;dropping-particle&quot;:&quot;&quot;,&quot;family&quot;:&quot;Ghetti&quot;,&quot;given&quot;:&quot;Bernadino&quot;,&quot;non-dropping-particle&quot;:&quot;&quot;,&quot;parse-names&quot;:false,&quot;suffix&quot;:&quot;&quot;},{&quot;dropping-particle&quot;:&quot;&quot;,&quot;family&quot;:&quot;Saykin&quot;,&quot;given&quot;:&quot;Andrew J.&quot;,&quot;non-dropping-particle&quot;:&quot;&quot;,&quot;parse-names&quot;:false,&quot;suffix&quot;:&quot;&quot;},{&quot;dropping-particle&quot;:&quot;&quot;,&quot;family&quot;:&quot;Sperling&quot;,&quot;given&quot;:&quot;Reisa A.&quot;,&quot;non-dropping-particle&quot;:&quot;&quot;,&quot;parse-names&quot;:false,&quot;suffix&quot;:&quot;&quot;},{&quot;dropping-particle&quot;:&quot;&quot;,&quot;family&quot;:&quot;Johnson&quot;,&quot;given&quot;:&quot;Keith A.&quot;,&quot;non-dropping-particle&quot;:&quot;&quot;,&quot;parse-names&quot;:false,&quot;suffix&quot;:&quot;&quot;},{&quot;dropping-particle&quot;:&quot;&quot;,&quot;family&quot;:&quot;Schofield&quot;,&quot;given&quot;:&quot;Peter R.&quot;,&quot;non-dropping-particle&quot;:&quot;&quot;,&quot;parse-names&quot;:false,&quot;suffix&quot;:&quot;&quot;},{&quot;dropping-particle&quot;:&quot;&quot;,&quot;family&quot;:&quot;Buckles&quot;,&quot;given&quot;:&quot;Virginia&quot;,&quot;non-dropping-particle&quot;:&quot;&quot;,&quot;parse-names&quot;:false,&quot;suffix&quot;:&quot;&quot;},{&quot;dropping-particle&quot;:&quot;&quot;,&quot;family&quot;:&quot;Morris&quot;,&quot;given&quot;:&quot;John C.&quot;,&quot;non-dropping-particle&quot;:&quot;&quot;,&quot;parse-names&quot;:false,&quot;suffix&quot;:&quot;&quot;},{&quot;dropping-particle&quot;:&quot;&quot;,&quot;family&quot;:&quot;Benzinger&quot;,&quot;given&quot;:&quot;Tammie L.S.&quot;,&quot;non-dropping-particle&quot;:&quot;&quot;,&quot;parse-names&quot;:false,&quot;suffix&quot;:&quot;&quot;}],&quot;container-title&quot;:&quot;NeuroImage&quot;,&quot;id&quot;:&quot;c07c51f6-4ec6-3fc0-98d2-d6725b9fe935&quot;,&quot;issued&quot;:{&quot;date-parts&quot;:[[&quot;2015&quot;,&quot;2&quot;,&quot;5&quot;]]},&quot;page&quot;:&quot;55-64&quot;,&quot;publisher&quot;:&quot;Academic Press Inc.&quot;,&quot;title&quot;:&quot;Partial volume correction in quantitative amyloid imaging&quot;,&quot;type&quot;:&quot;article-journal&quot;,&quot;volume&quot;:&quot;107&quot;,&quot;container-title-short&quot;:&quot;Neuroimage&quot;},&quot;uris&quot;:[&quot;http://www.mendeley.com/documents/?uuid=c07c51f6-4ec6-3fc0-98d2-d6725b9fe935&quot;],&quot;isTemporary&quot;:false,&quot;legacyDesktopId&quot;:&quot;c07c51f6-4ec6-3fc0-98d2-d6725b9fe935&quot;}]},{&quot;citationID&quot;:&quot;MENDELEY_CITATION_2a9ed1fc-5ed5-46f5-b445-e08a201a49f9&quot;,&quot;properties&quot;:{&quot;noteIndex&quot;:0},&quot;isEdited&quot;:false,&quot;manualOverride&quot;:{&quot;citeprocText&quot;:&quot;&lt;sup&gt;27,28&lt;/sup&gt;&quot;,&quot;isManuallyOverriden&quot;:false,&quot;manualOverrideText&quot;:&quot;&quot;,&quot;isManuallyOverridden&quot;:false},&quot;citationTag&quot;:&quot;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&quot;,&quot;citationItems&quot;:[{&quot;id&quot;:&quot;c07c51f6-4ec6-3fc0-98d2-d6725b9fe935&quot;,&quot;itemData&quot;:{&quot;DOI&quot;:&quot;10.1016/j.neuroimage.2014.11.058&quot;,&quot;ISSN&quot;:&quot;10959572&quot;,&quot;abstract&quot;:&quot;Amyloid imaging is a valuable tool for research and diagnosis in dementing disorders. As positron emission tomography (PET) scanners have limited spatial resolution, measured signals are distorted by partial volume effects. Various techniques have been proposed for correcting partial volume effects, but there is no consensus as to whether these techniques are necessary in amyloid imaging, and, if so, how they should be implemented. We evaluated a two-component partial volume correction technique and a regional spread function technique using both simulated and human Pittsburgh compound B (PiB) PET imaging data. Both correction techniques compensated for partial volume effects and yielded improved detection of subtle changes in PiB retention. However, the regional spread function technique was more accurate in application to simulated data. Because PiB retention estimates depend on the correction technique, standardization is necessary to compare results across groups. Partial volume correction has sometimes been avoided because it increases the sensitivity to inaccuracy in image registration and segmentation. However, our results indicate that appropriate PVC may enhance our ability to detect changes in amyloid deposition.&quot;,&quot;author&quot;:[{&quot;dropping-particle&quot;:&quot;&quot;,&quot;family&quot;:&quot;Su&quot;,&quot;given&quot;:&quot;Yi&quot;,&quot;non-dropping-particle&quot;:&quot;&quot;,&quot;parse-names&quot;:false,&quot;suffix&quot;:&quot;&quot;},{&quot;dropping-particle&quot;:&quot;&quot;,&quot;family&quot;:&quot;Blazey&quot;,&quot;given&quot;:&quot;Tyler M.&quot;,&quot;non-dropping-particle&quot;:&quot;&quot;,&quot;parse-names&quot;:false,&quot;suffix&quot;:&quot;&quot;},{&quot;dropping-particle&quot;:&quot;&quot;,&quot;family&quot;:&quot;Snyder&quot;,&quot;given&quot;:&quot;Abraham Z.&quot;,&quot;non-dropping-particle&quot;:&quot;&quot;,&quot;parse-names&quot;:false,&quot;suffix&quot;:&quot;&quot;},{&quot;dropping-particle&quot;:&quot;&quot;,&quot;family&quot;:&quot;Raichle&quot;,&quot;given&quot;:&quot;Marcus E.&quot;,&quot;non-dropping-particle&quot;:&quot;&quot;,&quot;parse-names&quot;:false,&quot;suffix&quot;:&quot;&quot;},{&quot;dropping-particle&quot;:&quot;&quot;,&quot;family&quot;:&quot;Marcus&quot;,&quot;given&quot;:&quot;Daniel S.&quot;,&quot;non-dropping-particle&quot;:&quot;&quot;,&quot;parse-names&quot;:false,&quot;suffix&quot;:&quot;&quot;},{&quot;dropping-particle&quot;:&quot;&quot;,&quot;family&quot;:&quot;Ances&quot;,&quot;given&quot;:&quot;Beau M.&quot;,&quot;non-dropping-particle&quot;:&quot;&quot;,&quot;parse-names&quot;:false,&quot;suffix&quot;:&quot;&quot;},{&quot;dropping-particle&quot;:&quot;&quot;,&quot;family&quot;:&quot;Bateman&quot;,&quot;given&quot;:&quot;Randall J.&quot;,&quot;non-dropping-particle&quot;:&quot;&quot;,&quot;parse-names&quot;:false,&quot;suffix&quot;:&quot;&quot;},{&quot;dropping-particle&quot;:&quot;&quot;,&quot;family&quot;:&quot;Cairns&quot;,&quot;given&quot;:&quot;Nigel J.&quot;,&quot;non-dropping-particle&quot;:&quot;&quot;,&quot;parse-names&quot;:false,&quot;suffix&quot;:&quot;&quot;},{&quot;dropping-particle&quot;:&quot;&quot;,&quot;family&quot;:&quot;Aldea&quot;,&quot;given&quot;:&quot;Patricia&quot;,&quot;non-dropping-particle&quot;:&quot;&quot;,&quot;parse-names&quot;:false,&quot;suffix&quot;:&quot;&quot;},{&quot;dropping-particle&quot;:&quot;&quot;,&quot;family&quot;:&quot;Cash&quot;,&quot;given&quot;:&quot;Lisa&quot;,&quot;non-dropping-particle&quot;:&quot;&quot;,&quot;parse-names&quot;:false,&quot;suffix&quot;:&quot;&quot;},{&quot;dropping-particle&quot;:&quot;&quot;,&quot;family&quot;:&quot;Christensen&quot;,&quot;given&quot;:&quot;Jon J.&quot;,&quot;non-dropping-particle&quot;:&quot;&quot;,&quot;parse-names&quot;:false,&quot;suffix&quot;:&quot;&quot;},{&quot;dropping-particle&quot;:&quot;&quot;,&quot;family&quot;:&quot;Friedrichsen&quot;,&quot;given&quot;:&quot;Karl&quot;,&quot;non-dropping-particle&quot;:&quot;&quot;,&quot;parse-names&quot;:false,&quot;suffix&quot;:&quot;&quot;},{&quot;dropping-particle&quot;:&quot;&quot;,&quot;family&quot;:&quot;Hornbeck&quot;,&quot;given&quot;:&quot;Russ C.&quot;,&quot;non-dropping-particle&quot;:&quot;&quot;,&quot;parse-names&quot;:false,&quot;suffix&quot;:&quot;&quot;},{&quot;dropping-particle&quot;:&quot;&quot;,&quot;family&quot;:&quot;Farrar&quot;,&quot;given&quot;:&quot;Angela M.&quot;,&quot;non-dropping-particle&quot;:&quot;&quot;,&quot;parse-names&quot;:false,&quot;suffix&quot;:&quot;&quot;},{&quot;dropping-particle&quot;:&quot;&quot;,&quot;family&quot;:&quot;Owen&quot;,&quot;given&quot;:&quot;Christopher J.&quot;,&quot;non-dropping-particle&quot;:&quot;&quot;,&quot;parse-names&quot;:false,&quot;suffix&quot;:&quot;&quot;},{&quot;dropping-particle&quot;:&quot;&quot;,&quot;family&quot;:&quot;Mayeux&quot;,&quot;given&quot;:&quot;Richard&quot;,&quot;non-dropping-particle&quot;:&quot;&quot;,&quot;parse-names&quot;:false,&quot;suffix&quot;:&quot;&quot;},{&quot;dropping-particle&quot;:&quot;&quot;,&quot;family&quot;:&quot;Brickman&quot;,&quot;given&quot;:&quot;Adam M.&quot;,&quot;non-dropping-particle&quot;:&quot;&quot;,&quot;parse-names&quot;:false,&quot;suffix&quot;:&quot;&quot;},{&quot;dropping-particle&quot;:&quot;&quot;,&quot;family&quot;:&quot;Klunk&quot;,&quot;given&quot;:&quot;William&quot;,&quot;non-dropping-particle&quot;:&quot;&quot;,&quot;parse-names&quot;:false,&quot;suffix&quot;:&quot;&quot;},{&quot;dropping-particle&quot;:&quot;&quot;,&quot;family&quot;:&quot;Price&quot;,&quot;given&quot;:&quot;Julie C.&quot;,&quot;non-dropping-particle&quot;:&quot;&quot;,&quot;parse-names&quot;:false,&quot;suffix&quot;:&quot;&quot;},{&quot;dropping-particle&quot;:&quot;&quot;,&quot;family&quot;:&quot;Thompson&quot;,&quot;given&quot;:&quot;Paul M.&quot;,&quot;non-dropping-particle&quot;:&quot;&quot;,&quot;parse-names&quot;:false,&quot;suffix&quot;:&quot;&quot;},{&quot;dropping-particle&quot;:&quot;&quot;,&quot;family&quot;:&quot;Ghetti&quot;,&quot;given&quot;:&quot;Bernadino&quot;,&quot;non-dropping-particle&quot;:&quot;&quot;,&quot;parse-names&quot;:false,&quot;suffix&quot;:&quot;&quot;},{&quot;dropping-particle&quot;:&quot;&quot;,&quot;family&quot;:&quot;Saykin&quot;,&quot;given&quot;:&quot;Andrew J.&quot;,&quot;non-dropping-particle&quot;:&quot;&quot;,&quot;parse-names&quot;:false,&quot;suffix&quot;:&quot;&quot;},{&quot;dropping-particle&quot;:&quot;&quot;,&quot;family&quot;:&quot;Sperling&quot;,&quot;given&quot;:&quot;Reisa A.&quot;,&quot;non-dropping-particle&quot;:&quot;&quot;,&quot;parse-names&quot;:false,&quot;suffix&quot;:&quot;&quot;},{&quot;dropping-particle&quot;:&quot;&quot;,&quot;family&quot;:&quot;Johnson&quot;,&quot;given&quot;:&quot;Keith A.&quot;,&quot;non-dropping-particle&quot;:&quot;&quot;,&quot;parse-names&quot;:false,&quot;suffix&quot;:&quot;&quot;},{&quot;dropping-particle&quot;:&quot;&quot;,&quot;family&quot;:&quot;Schofield&quot;,&quot;given&quot;:&quot;Peter R.&quot;,&quot;non-dropping-particle&quot;:&quot;&quot;,&quot;parse-names&quot;:false,&quot;suffix&quot;:&quot;&quot;},{&quot;dropping-particle&quot;:&quot;&quot;,&quot;family&quot;:&quot;Buckles&quot;,&quot;given&quot;:&quot;Virginia&quot;,&quot;non-dropping-particle&quot;:&quot;&quot;,&quot;parse-names&quot;:false,&quot;suffix&quot;:&quot;&quot;},{&quot;dropping-particle&quot;:&quot;&quot;,&quot;family&quot;:&quot;Morris&quot;,&quot;given&quot;:&quot;John C.&quot;,&quot;non-dropping-particle&quot;:&quot;&quot;,&quot;parse-names&quot;:false,&quot;suffix&quot;:&quot;&quot;},{&quot;dropping-particle&quot;:&quot;&quot;,&quot;family&quot;:&quot;Benzinger&quot;,&quot;given&quot;:&quot;Tammie L.S.&quot;,&quot;non-dropping-particle&quot;:&quot;&quot;,&quot;parse-names&quot;:false,&quot;suffix&quot;:&quot;&quot;}],&quot;container-title&quot;:&quot;NeuroImage&quot;,&quot;id&quot;:&quot;c07c51f6-4ec6-3fc0-98d2-d6725b9fe935&quot;,&quot;issued&quot;:{&quot;date-parts&quot;:[[&quot;2015&quot;,&quot;2&quot;,&quot;5&quot;]]},&quot;page&quot;:&quot;55-64&quot;,&quot;publisher&quot;:&quot;Academic Press Inc.&quot;,&quot;title&quot;:&quot;Partial volume correction in quantitative amyloid imaging&quot;,&quot;type&quot;:&quot;article-journal&quot;,&quot;volume&quot;:&quot;107&quot;,&quot;container-title-short&quot;:&quot;Neuroimage&quot;},&quot;uris&quot;:[&quot;http://www.mendeley.com/documents/?uuid=c07c51f6-4ec6-3fc0-98d2-d6725b9fe935&quot;],&quot;isTemporary&quot;:false,&quot;legacyDesktopId&quot;:&quot;c07c51f6-4ec6-3fc0-98d2-d6725b9fe935&quot;},{&quot;id&quot;:&quot;6366b891-8bc7-3c64-8d3b-d8be28ba1b91&quot;,&quot;itemData&quot;:{&quot;DOI&quot;:&quot;10.1016/j.neuroimage.2009.01.057&quot;,&quot;ISSN&quot;:&quot;10538119&quot;,&quot;abstract&quot;:&quot;This work is part of the multi-center Alzheimer's Disease Neuroimaging Initiative (ADNI), a large multi-site study of dementia, including patients having mild cognitive impairment (MCI), probable Alzheimer's disease (AD), as well as healthy elderly controls. A major portion of ADNI involves the use of [18F]-fluorodeoxyglucose (FDG) with positron emission tomography (PET). The objective of this paper is the reduction of inter-scanner differences in the FDG-PET scans obtained from the 50 participating PET centers having fifteen different scanner models. In spite of a standardized imaging protocol, systematic inter-scanner variability in PET images from various sites is observed primarily due to differences in scanner resolution, reconstruction techniques, and different implementations of scatter and attenuation corrections. Two correction steps were developed by comparison of 3-D Hoffman brain phantom scans with the 'gold standard' digital 3-D Hoffman brain phantom: i) high frequency correction; where a smoothing kernel for each scanner model was estimated to smooth all images to a common resolution and ii) low frequency correction; where smooth affine correction factors were obtained to reduce the attenuation and scatter correction errors. For the phantom data, the high frequency correction reduced the variability by 20%-50% and the low frequency correction further reduced the differences by another 20%-25%. Correction factors obtained from phantom studies were applied to 95 scans from normal control subjects obtained from the participating sites. The high frequency correction reduced differences similar to the phantom studies. However, the low frequency correction did not further reduce differences; hence further refinement of the procedure is necessary. © 2009 Elsevier Inc. All rights reserved.&quot;,&quot;author&quot;:[{&quot;dropping-particle&quot;:&quot;&quot;,&quot;family&quot;:&quot;Joshi&quot;,&quot;given&quot;:&quot;Aniket&quot;,&quot;non-dropping-particle&quot;:&quot;&quot;,&quot;parse-names&quot;:false,&quot;suffix&quot;:&quot;&quot;},{&quot;dropping-particle&quot;:&quot;&quot;,&quot;family&quot;:&quot;Koeppe&quot;,&quot;given&quot;:&quot;Robert A.&quot;,&quot;non-dropping-particle&quot;:&quot;&quot;,&quot;parse-names&quot;:false,&quot;suffix&quot;:&quot;&quot;},{&quot;dropping-particle&quot;:&quot;&quot;,&quot;family&quot;:&quot;Fessler&quot;,&quot;given&quot;:&quot;Jeffrey A.&quot;,&quot;non-dropping-particle&quot;:&quot;&quot;,&quot;parse-names&quot;:false,&quot;suffix&quot;:&quot;&quot;}],&quot;container-title&quot;:&quot;NeuroImage&quot;,&quot;id&quot;:&quot;6366b891-8bc7-3c64-8d3b-d8be28ba1b91&quot;,&quot;issue&quot;:&quot;1&quot;,&quot;issued&quot;:{&quot;date-parts&quot;:[[&quot;2009&quot;,&quot;5&quot;,&quot;15&quot;]]},&quot;page&quot;:&quot;154-159&quot;,&quot;title&quot;:&quot;Reducing between scanner differences in multi-center PET studies&quot;,&quot;type&quot;:&quot;article-journal&quot;,&quot;volume&quot;:&quot;46&quot;,&quot;container-title-short&quot;:&quot;Neuroimage&quot;},&quot;uris&quot;:[&quot;http://www.mendeley.com/documents/?uuid=6366b891-8bc7-3c64-8d3b-d8be28ba1b91&quot;],&quot;isTemporary&quot;:false,&quot;legacyDesktopId&quot;:&quot;6366b891-8bc7-3c64-8d3b-d8be28ba1b91&quot;}]},{&quot;citationID&quot;:&quot;MENDELEY_CITATION_b8ba04ac-898d-42a2-869e-658fc0bd5a2b&quot;,&quot;properties&quot;:{&quot;noteIndex&quot;:0},&quot;isEdited&quot;:false,&quot;manualOverride&quot;:{&quot;citeprocText&quot;:&quot;&lt;sup&gt;29,30&lt;/sup&gt;&quot;,&quot;isManuallyOverriden&quot;:false,&quot;manualOverrideText&quot;:&quot;&quot;,&quot;isManuallyOverridden&quot;:false},&quot;citationTag&quot;:&quot;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&quot;,&quot;citationItems&quot;:[{&quot;id&quot;:&quot;dea92ac9-f386-330e-a9bf-b9ced5d9a5a6&quot;,&quot;itemData&quot;:{&quot;DOI&quot;:&quot;10.1097/00004728-199503000-00022&quot;,&quot;ISSN&quot;:&quot;15323145&quot;,&quot;abstract&quot;:&quot;Objective: Methods for automatically registering and reslicing MR images using an interpolation function that matches the structure of the image data are described. Materials and Methods: Phantom and human brain images were matched by rigid body rotations and translations in two and three dimensions using a least- squares optimization procedure. Subvoxel image shifts were produced with linear or sine interpolation. Results: The use of sine interpolation ensured that the repositioned images were faithful to the original data and enabled quantitative intensity comparisons to be made. In humans, image segmentation was vital to avoid extraneous soft tissue changes producing systematic errors in registration. Conclusion: The sine-based interpolation technique enabled serially acquired MR images to be positionally matched to subvoxel accuracy so that small changes in the brain could be distinguished from effects due to misregistration. © 1995 Raven Press, Ltd., New York.&quot;,&quot;author&quot;:[{&quot;dropping-particle&quot;:&quot;V.&quot;,&quot;family&quot;:&quot;Hajnal&quot;,&quot;given&quot;:&quot;Joseph&quot;,&quot;non-dropping-particle&quot;:&quot;&quot;,&quot;parse-names&quot;:false,&quot;suffix&quot;:&quot;&quot;},{&quot;dropping-particle&quot;:&quot;&quot;,&quot;family&quot;:&quot;Saeed&quot;,&quot;given&quot;:&quot;Nadeem&quot;,&quot;non-dropping-particle&quot;:&quot;&quot;,&quot;parse-names&quot;:false,&quot;suffix&quot;:&quot;&quot;},{&quot;dropping-particle&quot;:&quot;&quot;,&quot;family&quot;:&quot;Soar&quot;,&quot;given&quot;:&quot;Elaine J.&quot;,&quot;non-dropping-particle&quot;:&quot;&quot;,&quot;parse-names&quot;:false,&quot;suffix&quot;:&quot;&quot;},{&quot;dropping-particle&quot;:&quot;&quot;,&quot;family&quot;:&quot;Oatridge&quot;,&quot;given&quot;:&quot;Angela&quot;,&quot;non-dropping-particle&quot;:&quot;&quot;,&quot;parse-names&quot;:false,&quot;suffix&quot;:&quot;&quot;},{&quot;dropping-particle&quot;:&quot;&quot;,&quot;family&quot;:&quot;Young&quot;,&quot;given&quot;:&quot;Ian R.&quot;,&quot;non-dropping-particle&quot;:&quot;&quot;,&quot;parse-names&quot;:false,&quot;suffix&quot;:&quot;&quot;},{&quot;dropping-particle&quot;:&quot;&quot;,&quot;family&quot;:&quot;Bydder&quot;,&quot;given&quot;:&quot;Graeme M.&quot;,&quot;non-dropping-particle&quot;:&quot;&quot;,&quot;parse-names&quot;:false,&quot;suffix&quot;:&quot;&quot;}],&quot;container-title&quot;:&quot;Journal of Computer Assisted Tomography&quot;,&quot;id&quot;:&quot;dea92ac9-f386-330e-a9bf-b9ced5d9a5a6&quot;,&quot;issue&quot;:&quot;2&quot;,&quot;issued&quot;:{&quot;date-parts&quot;:[[&quot;1995&quot;]]},&quot;page&quot;:&quot;289-296&quot;,&quot;title&quot;:&quot;A registration and interpolation procedure for subvoxel matching of serially acquired mr images&quot;,&quot;type&quot;:&quot;article-journal&quot;,&quot;volume&quot;:&quot;19&quot;,&quot;container-title-short&quot;:&quot;J Comput Assist Tomogr&quot;},&quot;uris&quot;:[&quot;http://www.mendeley.com/documents/?uuid=dea92ac9-f386-330e-a9bf-b9ced5d9a5a6&quot;],&quot;isTemporary&quot;:false,&quot;legacyDesktopId&quot;:&quot;dea92ac9-f386-330e-a9bf-b9ced5d9a5a6&quot;},{&quot;id&quot;:&quot;c77ec7e6-3910-33c6-843c-38453b50cff5&quot;,&quot;itemData&quot;:{&quot;DOI&quot;:&quot;10.1002/syn.21566&quot;,&quot;ISSN&quot;:&quot;08874476&quot;,&quot;abstract&quot;:&quot;PET imaging studies of the role of the dopamine D2 receptor family in movement and neuropsychiatric disorders are limited by the use of radioligands that have near-equal affinities for D2 and D3 receptor subtypes and are susceptible to competition with endogenous dopamine. By contrast, the radioligand [ 18 F]N-methylbenperidol ([ 18 F]NMB) has high selectivity and affinity for the D2 receptor subtype (D2R) and is not sensitive to endogenous dopamine. Although [ 18 F]NMB has high binding levels in striatum, its utility for measuring D2R in extrastriatal regions is unknown. A composite MR-PET image was constructed across 14 healthy adult participants representing average NMB uptake 60 to 120 min after [ 18 F]NMB injection. Regional peak radioactivity was identified using a peak-finding algorithm. FreeSurfer and manual tracing identified a priori regions of interest (ROI) on each individual's MR image and tissue activity curves were extracted from coregistered PET images. [ 18 F]NMB binding potentials (BP ND s) were calculated using the Logan graphical method with cerebellum as reference region. In eight unique participants, extrastriatal BP ND estimates were compared between Logan graphical methods and a three-compartment kinetic tracer model. Radioactivity and BP ND levels were highest in striatum, lower in extrastriatal subcortical regions, and lowest in cortical regions relative to cerebellum. Age negatively correlated with striatal BP ND s. BP ND estimates for extrastriatal ROIs were highly correlated across kinetic and graphical methods. Our findings indicate that PET with [ 18 F]NMB measures specific binding in extrastriatal regions, making it a viable radioligand to study extrastriatal D2R levels in healthy and diseased states. Synapse 66:770-780, 2012. © 2012 Wiley Periodicals, Inc.&quot;,&quot;author&quot;:[{&quot;dropping-particle&quot;:&quot;&quot;,&quot;family&quot;:&quot;Eisenstein&quot;,&quot;given&quot;:&quot;Sarah A.&quot;,&quot;non-dropping-particle&quot;:&quot;&quot;,&quot;parse-names&quot;:false,&quot;suffix&quot;:&quot;&quot;},{&quot;dropping-particle&quot;:&quot;&quot;,&quot;family&quot;:&quot;Koller&quot;,&quot;given&quot;:&quot;Jon M.&quot;,&quot;non-dropping-particle&quot;:&quot;&quot;,&quot;parse-names&quot;:false,&quot;suffix&quot;:&quot;&quot;},{&quot;dropping-particle&quot;:&quot;&quot;,&quot;family&quot;:&quot;Piccirillo&quot;,&quot;given&quot;:&quot;Marilyn&quot;,&quot;non-dropping-particle&quot;:&quot;&quot;,&quot;parse-names&quot;:false,&quot;suffix&quot;:&quot;&quot;},{&quot;dropping-particle&quot;:&quot;&quot;,&quot;family&quot;:&quot;Kim&quot;,&quot;given&quot;:&quot;Ana&quot;,&quot;non-dropping-particle&quot;:&quot;&quot;,&quot;parse-names&quot;:false,&quot;suffix&quot;:&quot;&quot;},{&quot;dropping-particle&quot;:&quot;V.&quot;,&quot;family&quot;:&quot;Antenor-Dorsey&quot;,&quot;given&quot;:&quot;Jo Ann&quot;,&quot;non-dropping-particle&quot;:&quot;&quot;,&quot;parse-names&quot;:false,&quot;suffix&quot;:&quot;&quot;},{&quot;dropping-particle&quot;:&quot;&quot;,&quot;family&quot;:&quot;Videen&quot;,&quot;given&quot;:&quot;Tom O.&quot;,&quot;non-dropping-particle&quot;:&quot;&quot;,&quot;parse-names&quot;:false,&quot;suffix&quot;:&quot;&quot;},{&quot;dropping-particle&quot;:&quot;&quot;,&quot;family&quot;:&quot;Snyder&quot;,&quot;given&quot;:&quot;Abraham Z.&quot;,&quot;non-dropping-particle&quot;:&quot;&quot;,&quot;parse-names&quot;:false,&quot;suffix&quot;:&quot;&quot;},{&quot;dropping-particle&quot;:&quot;&quot;,&quot;family&quot;:&quot;Karimi&quot;,&quot;given&quot;:&quot;Morvarid&quot;,&quot;non-dropping-particle&quot;:&quot;&quot;,&quot;parse-names&quot;:false,&quot;suffix&quot;:&quot;&quot;},{&quot;dropping-particle&quot;:&quot;&quot;,&quot;family&quot;:&quot;Moerlein&quot;,&quot;given&quot;:&quot;Stephen M.&quot;,&quot;non-dropping-particle&quot;:&quot;&quot;,&quot;parse-names&quot;:false,&quot;suffix&quot;:&quot;&quot;},{&quot;dropping-particle&quot;:&quot;&quot;,&quot;family&quot;:&quot;Black&quot;,&quot;given&quot;:&quot;Kevin J.&quot;,&quot;non-dropping-particle&quot;:&quot;&quot;,&quot;parse-names&quot;:false,&quot;suffix&quot;:&quot;&quot;},{&quot;dropping-particle&quot;:&quot;&quot;,&quot;family&quot;:&quot;Perlmutter&quot;,&quot;given&quot;:&quot;Joel S.&quot;,&quot;non-dropping-particle&quot;:&quot;&quot;,&quot;parse-names&quot;:false,&quot;suffix&quot;:&quot;&quot;},{&quot;dropping-particle&quot;:&quot;&quot;,&quot;family&quot;:&quot;Hershey&quot;,&quot;given&quot;:&quot;Tamara&quot;,&quot;non-dropping-particle&quot;:&quot;&quot;,&quot;parse-names&quot;:false,&quot;suffix&quot;:&quot;&quot;}],&quot;container-title&quot;:&quot;Synapse&quot;,&quot;id&quot;:&quot;c77ec7e6-3910-33c6-843c-38453b50cff5&quot;,&quot;issue&quot;:&quot;9&quot;,&quot;issued&quot;:{&quot;date-parts&quot;:[[&quot;2012&quot;,&quot;9&quot;]]},&quot;page&quot;:&quot;770-780&quot;,&quot;title&quot;:&quot;Characterization of extrastriatal D2 in vivo specific binding of [ 18 F](N-methyl)benperidol using PET&quot;,&quot;type&quot;:&quot;article-journal&quot;,&quot;volume&quot;:&quot;66&quot;,&quot;container-title-short&quot;:&quot;&quot;},&quot;uris&quot;:[&quot;http://www.mendeley.com/documents/?uuid=c77ec7e6-3910-33c6-843c-38453b50cff5&quot;],&quot;isTemporary&quot;:false,&quot;legacyDesktopId&quot;:&quot;c77ec7e6-3910-33c6-843c-38453b50cff5&quot;}]},{&quot;citationID&quot;:&quot;MENDELEY_CITATION_8ae66202-1552-4f19-821f-b4c965979288&quot;,&quot;properties&quot;:{&quot;noteIndex&quot;:0},&quot;isEdited&quot;:false,&quot;manualOverride&quot;:{&quot;citeprocText&quot;:&quot;&lt;sup&gt;31&lt;/sup&gt;&quot;,&quot;isManuallyOverriden&quot;:false,&quot;manualOverrideText&quot;:&quot;&quot;,&quot;isManuallyOverridden&quot;:false},&quot;citationTag&quot;:&quot;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&quot;,&quot;citationItems&quot;:[{&quot;id&quot;:&quot;9d58d004-6d80-3410-8bcd-59397c4aa71a&quot;,&quot;itemData&quot;:{&quot;DOI&quot;:&quot;10.1371/journal.pone.0152082&quot;,&quot;ISSN&quot;:&quot;19326203&quot;,&quot;abstract&quot;:&quot;Amyloid imaging plays an important role in the research and diagnosis of dementing disorders. Substantial variation in quantitative methods to measure brain amyloid burden exists in the field. The aim of this work is to investigate the impact of methodological variations to the quantification of amyloid burden using data from the Dominantly Inherited Alzheimer's Network (DIAN), an autosomal dominant Alzheimer's disease population. Cross-sectional and longitudinal [ 11 C]-Pittsburgh Compound B (PiB) PET imaging data from the DIAN study were analyzed. Four candidate reference regions were investigated for estimation of brain amyloid burden. A regional spread function based technique was also investigated for the correction of partial volume effects. Cerebellar cortex, brain-stem, and white matter regions all had stable tracer retention during the course of disease. Partial volume correction consistently improves sensitivity to group differences and longitudinal changes over time. White matter referencing improved statistical power in the detecting longitudinal changes in relative tracer retention; however, the reason for this improvement is unclear and requires further investigation. Full dynamic acquisition and kinetic modeling improved statistical power although it may add cost and time. Several technical variations to amyloid burden quantification were examined in this study. Partial volume correction emerged as the strategy that most consistently improved statistical power for the detection of both longitudinal changes and across-group differences. For the autosomal dominant Alzheimer's disease population with PiB imaging, utilizing brainstem as a reference region with partial volume correction may be optimal for current interventional trials. Further investigation of technical issues in quantitative amyloid imaging in different study populations using different amyloid imaging tracers is warranted.&quot;,&quot;author&quot;:[{&quot;dropping-particle&quot;:&quot;&quot;,&quot;family&quot;:&quot;Su&quot;,&quot;given&quot;:&quot;Yi&quot;,&quot;non-dropping-particle&quot;:&quot;&quot;,&quot;parse-names&quot;:false,&quot;suffix&quot;:&quot;&quot;},{&quot;dropping-particle&quot;:&quot;&quot;,&quot;family&quot;:&quot;Blazey&quot;,&quot;given&quot;:&quot;Tyler M.&quot;,&quot;non-dropping-particle&quot;:&quot;&quot;,&quot;parse-names&quot;:false,&quot;suffix&quot;:&quot;&quot;},{&quot;dropping-particle&quot;:&quot;&quot;,&quot;family&quot;:&quot;Owen&quot;,&quot;given&quot;:&quot;Christopher J.&quot;,&quot;non-dropping-particle&quot;:&quot;&quot;,&quot;parse-names&quot;:false,&quot;suffix&quot;:&quot;&quot;},{&quot;dropping-particle&quot;:&quot;&quot;,&quot;family&quot;:&quot;Christensen&quot;,&quot;given&quot;:&quot;Jon J.&quot;,&quot;non-dropping-particle&quot;:&quot;&quot;,&quot;parse-names&quot;:false,&quot;suffix&quot;:&quot;&quot;},{&quot;dropping-particle&quot;:&quot;&quot;,&quot;family&quot;:&quot;Friedrichsen&quot;,&quot;given&quot;:&quot;Karl&quot;,&quot;non-dropping-particle&quot;:&quot;&quot;,&quot;parse-names&quot;:false,&quot;suffix&quot;:&quot;&quot;},{&quot;dropping-particle&quot;:&quot;&quot;,&quot;family&quot;:&quot;Joseph-Mathurin&quot;,&quot;given&quot;:&quot;Nelly&quot;,&quot;non-dropping-particle&quot;:&quot;&quot;,&quot;parse-names&quot;:false,&quot;suffix&quot;:&quot;&quot;},{&quot;dropping-particle&quot;:&quot;&quot;,&quot;family&quot;:&quot;Wang&quot;,&quot;given&quot;:&quot;Qing&quot;,&quot;non-dropping-particle&quot;:&quot;&quot;,&quot;parse-names&quot;:false,&quot;suffix&quot;:&quot;&quot;},{&quot;dropping-particle&quot;:&quot;&quot;,&quot;family&quot;:&quot;Hornbeck&quot;,&quot;given&quot;:&quot;Russ C.&quot;,&quot;non-dropping-particle&quot;:&quot;&quot;,&quot;parse-names&quot;:false,&quot;suffix&quot;:&quot;&quot;},{&quot;dropping-particle&quot;:&quot;&quot;,&quot;family&quot;:&quot;Ances&quot;,&quot;given&quot;:&quot;Beau M.&quot;,&quot;non-dropping-particle&quot;:&quot;&quot;,&quot;parse-names&quot;:false,&quot;suffix&quot;:&quot;&quot;},{&quot;dropping-particle&quot;:&quot;&quot;,&quot;family&quot;:&quot;Snyder&quot;,&quot;given&quot;:&quot;Abraham Z.&quot;,&quot;non-dropping-particle&quot;:&quot;&quot;,&quot;parse-names&quot;:false,&quot;suffix&quot;:&quot;&quot;},{&quot;dropping-particle&quot;:&quot;&quot;,&quot;family&quot;:&quot;Cash&quot;,&quot;given&quot;:&quot;Lisa A.&quot;,&quot;non-dropping-particle&quot;:&quot;&quot;,&quot;parse-names&quot;:false,&quot;suffix&quot;:&quot;&quot;},{&quot;dropping-particle&quot;:&quot;&quot;,&quot;family&quot;:&quot;Koeppe&quot;,&quot;given&quot;:&quot;Robert A.&quot;,&quot;non-dropping-particle&quot;:&quot;&quot;,&quot;parse-names&quot;:false,&quot;suffix&quot;:&quot;&quot;},{&quot;dropping-particle&quot;:&quot;&quot;,&quot;family&quot;:&quot;Klunk&quot;,&quot;given&quot;:&quot;William E.&quot;,&quot;non-dropping-particle&quot;:&quot;&quot;,&quot;parse-names&quot;:false,&quot;suffix&quot;:&quot;&quot;},{&quot;dropping-particle&quot;:&quot;&quot;,&quot;family&quot;:&quot;Galasko&quot;,&quot;given&quot;:&quot;Douglas&quot;,&quot;non-dropping-particle&quot;:&quot;&quot;,&quot;parse-names&quot;:false,&quot;suffix&quot;:&quot;&quot;},{&quot;dropping-particle&quot;:&quot;&quot;,&quot;family&quot;:&quot;Brickman&quot;,&quot;given&quot;:&quot;Adam M.&quot;,&quot;non-dropping-particle&quot;:&quot;&quot;,&quot;parse-names&quot;:false,&quot;suffix&quot;:&quot;&quot;},{&quot;dropping-particle&quot;:&quot;&quot;,&quot;family&quot;:&quot;McDade&quot;,&quot;given&quot;:&quot;Eric&quot;,&quot;non-dropping-particle&quot;:&quot;&quot;,&quot;parse-names&quot;:false,&quot;suffix&quot;:&quot;&quot;},{&quot;dropping-particle&quot;:&quot;&quot;,&quot;family&quot;:&quot;Ringman&quot;,&quot;given&quot;:&quot;John M.&quot;,&quot;non-dropping-particle&quot;:&quot;&quot;,&quot;parse-names&quot;:false,&quot;suffix&quot;:&quot;&quot;},{&quot;dropping-particle&quot;:&quot;&quot;,&quot;family&quot;:&quot;Thompson&quot;,&quot;given&quot;:&quot;Paul M.&quot;,&quot;non-dropping-particle&quot;:&quot;&quot;,&quot;parse-names&quot;:false,&quot;suffix&quot;:&quot;&quot;},{&quot;dropping-particle&quot;:&quot;&quot;,&quot;family&quot;:&quot;Saykin&quot;,&quot;given&quot;:&quot;Andrew J.&quot;,&quot;non-dropping-particle&quot;:&quot;&quot;,&quot;parse-names&quot;:false,&quot;suffix&quot;:&quot;&quot;},{&quot;dropping-particle&quot;:&quot;&quot;,&quot;family&quot;:&quot;Ghetti&quot;,&quot;given&quot;:&quot;Bernardino&quot;,&quot;non-dropping-particle&quot;:&quot;&quot;,&quot;parse-names&quot;:false,&quot;suffix&quot;:&quot;&quot;},{&quot;dropping-particle&quot;:&quot;&quot;,&quot;family&quot;:&quot;Sperling&quot;,&quot;given&quot;:&quot;Reisa A.&quot;,&quot;non-dropping-particle&quot;:&quot;&quot;,&quot;parse-names&quot;:false,&quot;suffix&quot;:&quot;&quot;},{&quot;dropping-particle&quot;:&quot;&quot;,&quot;family&quot;:&quot;Johnson&quot;,&quot;given&quot;:&quot;Keith A.&quot;,&quot;non-dropping-particle&quot;:&quot;&quot;,&quot;parse-names&quot;:false,&quot;suffix&quot;:&quot;&quot;},{&quot;dropping-particle&quot;:&quot;&quot;,&quot;family&quot;:&quot;Salloway&quot;,&quot;given&quot;:&quot;Stephen P.&quot;,&quot;non-dropping-particle&quot;:&quot;&quot;,&quot;parse-names&quot;:false,&quot;suffix&quot;:&quot;&quot;},{&quot;dropping-particle&quot;:&quot;&quot;,&quot;family&quot;:&quot;Schofield&quot;,&quot;given&quot;:&quot;Peter R.&quot;,&quot;non-dropping-particle&quot;:&quot;&quot;,&quot;parse-names&quot;:false,&quot;suffix&quot;:&quot;&quot;},{&quot;dropping-particle&quot;:&quot;&quot;,&quot;family&quot;:&quot;Masters&quot;,&quot;given&quot;:&quot;Colin L.&quot;,&quot;non-dropping-particle&quot;:&quot;&quot;,&quot;parse-names&quot;:false,&quot;suffix&quot;:&quot;&quot;},{&quot;dropping-particle&quot;:&quot;&quot;,&quot;family&quot;:&quot;Villemagne&quot;,&quot;given&quot;:&quot;Victor L.&quot;,&quot;non-dropping-particle&quot;:&quot;&quot;,&quot;parse-names&quot;:false,&quot;suffix&quot;:&quot;&quot;},{&quot;dropping-particle&quot;:&quot;&quot;,&quot;family&quot;:&quot;Fox&quot;,&quot;given&quot;:&quot;Nick C.&quot;,&quot;non-dropping-particle&quot;:&quot;&quot;,&quot;parse-names&quot;:false,&quot;suffix&quot;:&quot;&quot;},{&quot;dropping-particle&quot;:&quot;&quot;,&quot;family&quot;:&quot;Förster&quot;,&quot;given&quot;:&quot;Stefan&quot;,&quot;non-dropping-particle&quot;:&quot;&quot;,&quot;parse-names&quot;:false,&quot;suffix&quot;:&quot;&quot;},{&quot;dropping-particle&quot;:&quot;&quot;,&quot;family&quot;:&quot;Chen&quot;,&quot;given&quot;:&quot;Kewei&quot;,&quot;non-dropping-particle&quot;:&quot;&quot;,&quot;parse-names&quot;:false,&quot;suffix&quot;:&quot;&quot;},{&quot;dropping-particle&quot;:&quot;&quot;,&quot;family&quot;:&quot;Reiman&quot;,&quot;given&quot;:&quot;Eric M.&quot;,&quot;non-dropping-particle&quot;:&quot;&quot;,&quot;parse-names&quot;:false,&quot;suffix&quot;:&quot;&quot;},{&quot;dropping-particle&quot;:&quot;&quot;,&quot;family&quot;:&quot;Xiong&quot;,&quot;given&quot;:&quot;Chengjie&quot;,&quot;non-dropping-particle&quot;:&quot;&quot;,&quot;parse-names&quot;:false,&quot;suffix&quot;:&quot;&quot;},{&quot;dropping-particle&quot;:&quot;&quot;,&quot;family&quot;:&quot;Marcus&quot;,&quot;given&quot;:&quot;Daniel S.&quot;,&quot;non-dropping-particle&quot;:&quot;&quot;,&quot;parse-names&quot;:false,&quot;suffix&quot;:&quot;&quot;},{&quot;dropping-particle&quot;:&quot;&quot;,&quot;family&quot;:&quot;Weiner&quot;,&quot;given&quot;:&quot;Michael W.&quot;,&quot;non-dropping-particle&quot;:&quot;&quot;,&quot;parse-names&quot;:false,&quot;suffix&quot;:&quot;&quot;},{&quot;dropping-particle&quot;:&quot;&quot;,&quot;family&quot;:&quot;Morris&quot;,&quot;given&quot;:&quot;John C.&quot;,&quot;non-dropping-particle&quot;:&quot;&quot;,&quot;parse-names&quot;:false,&quot;suffix&quot;:&quot;&quot;},{&quot;dropping-particle&quot;:&quot;&quot;,&quot;family&quot;:&quot;Bateman&quot;,&quot;given&quot;:&quot;Randall J.&quot;,&quot;non-dropping-particle&quot;:&quot;&quot;,&quot;parse-names&quot;:false,&quot;suffix&quot;:&quot;&quot;},{&quot;dropping-particle&quot;:&quot;&quot;,&quot;family&quot;:&quot;Benzinger&quot;,&quot;given&quot;:&quot;Tammie L.S.&quot;,&quot;non-dropping-particle&quot;:&quot;&quot;,&quot;parse-names&quot;:false,&quot;suffix&quot;:&quot;&quot;}],&quot;container-title&quot;:&quot;PLoS ONE&quot;,&quot;id&quot;:&quot;9d58d004-6d80-3410-8bcd-59397c4aa71a&quot;,&quot;issue&quot;:&quot;3&quot;,&quot;issued&quot;:{&quot;date-parts&quot;:[[&quot;2016&quot;,&quot;3&quot;,&quot;1&quot;]]},&quot;publisher&quot;:&quot;Public Library of Science&quot;,&quot;title&quot;:&quot;Quantitative Amyloid imaging in autosomal Dominant Alzheimer's disease: Results from the DIAN study group&quot;,&quot;type&quot;:&quot;article-journal&quot;,&quot;volume&quot;:&quot;11&quot;,&quot;container-title-short&quot;:&quot;PLoS One&quot;},&quot;uris&quot;:[&quot;http://www.mendeley.com/documents/?uuid=9d58d004-6d80-3410-8bcd-59397c4aa71a&quot;],&quot;isTemporary&quot;:false,&quot;legacyDesktopId&quot;:&quot;9d58d004-6d80-3410-8bcd-59397c4aa71a&quot;}]},{&quot;citationID&quot;:&quot;MENDELEY_CITATION_11d45f15-c7c6-482c-a8f3-dbc8e95079db&quot;,&quot;properties&quot;:{&quot;noteIndex&quot;:0},&quot;isEdited&quot;:false,&quot;manualOverride&quot;:{&quot;citeprocText&quot;:&quot;&lt;sup&gt;32&lt;/sup&gt;&quot;,&quot;isManuallyOverriden&quot;:false,&quot;manualOverrideText&quot;:&quot;&quot;,&quot;isManuallyOverridden&quot;:false},&quot;citationTag&quot;:&quot;MENDELEY_CITATION_v3_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&quot;,&quot;citationItems&quot;:[{&quot;id&quot;:&quot;ed1af84e-d16a-37b2-8661-df4d80ce8ed7&quot;,&quot;itemData&quot;:{&quot;ISSN&quot;:&quot;01615505&quot;,&quot;PMID&quot;:&quot;9591599&quot;,&quot;abstract&quot;:&quot;The accuracy of PET for measuring regional radiotracer concentrations in the human brain is limited by the finite resolution capability of the scanner and the resulting partial volume effects (PVEs). We designed a new algorithm to correct for PVEs by characterizing the geometric interaction between the PET system and the brain activity distribution. Methods: The partial volume correction (PVC) algorithm uses high-resolution volumetric MR images correlated with the PET volume. We used a PET simulator to calculate recovery and cross-contamination factors of identified tissue components in the brain model. These geometry-dependent transfer coefficients form a matrix representing the fraction of true activity from each distinct brain region observed in any given set of regions of interest. This matrix can be inverted to correct for PVEs, independent of the tracer concentrations in each tissue component. A sphere phantom was used to validate the simulated point-spread function of the PET scanner. Accuracy and precision of the PVC method were assessed using a human basal ganglia phantom. A constant contrast experiment was performed to explore the recovery capability and statistic error propagation of PVC in various noise conditions. In addition, a dual-isotope experiment was used to evaluate the ability of the PVC algorithm to recover activity concentrations in small structures surrounded by background activity with a different radioactive half-life. This models the time-variable contrast between regions that is often seen in neuroreceptor studies. Results: Data from the three-dimensional brain phantom demonstrated a full recovery capability of PVC with less than 10% root mean-square error in terms of absolute values, which decreased to less than 2% when results from four PET slices were averaged. Inaccuracy in the estimation of 18F tracer half- life in the presence of 11C background activity was in the range of 25%- 50% before PVC and 0%-6% after PVC, for resolution varying from 6 to 14 mm FWHM. In terms of noise propagation, the degradation of the coefficient of variation after PVC was found to be easily predictable and typically on the order of 25%. Conclusion: The PVC algorithm allows the correction for PVEs simultaneously in all identified brain regions, independent of tracer levels.&quot;,&quot;author&quot;:[{&quot;dropping-particle&quot;:&quot;&quot;,&quot;family&quot;:&quot;Rousset&quot;,&quot;given&quot;:&quot;Olivier G.&quot;,&quot;non-dropping-particle&quot;:&quot;&quot;,&quot;parse-names&quot;:false,&quot;suffix&quot;:&quot;&quot;},{&quot;dropping-particle&quot;:&quot;&quot;,&quot;family&quot;:&quot;Ma&quot;,&quot;given&quot;:&quot;Yilong&quot;,&quot;non-dropping-particle&quot;:&quot;&quot;,&quot;parse-names&quot;:false,&quot;suffix&quot;:&quot;&quot;},{&quot;dropping-particle&quot;:&quot;&quot;,&quot;family&quot;:&quot;Evans&quot;,&quot;given&quot;:&quot;Alan C&quot;,&quot;non-dropping-particle&quot;:&quot;&quot;,&quot;parse-names&quot;:false,&quot;suffix&quot;:&quot;&quot;}],&quot;container-title&quot;:&quot;Journal of Nuclear Medicine&quot;,&quot;id&quot;:&quot;ed1af84e-d16a-37b2-8661-df4d80ce8ed7&quot;,&quot;issue&quot;:&quot;5&quot;,&quot;issued&quot;:{&quot;date-parts&quot;:[[&quot;1998&quot;]]},&quot;page&quot;:&quot;904-911&quot;,&quot;title&quot;:&quot;Correction for partial volume effects in PET: Principle and validation&quot;,&quot;type&quot;:&quot;article-journal&quot;,&quot;volume&quot;:&quot;39&quot;,&quot;container-title-short&quot;:&quot;&quot;},&quot;uris&quot;:[&quot;http://www.mendeley.com/documents/?uuid=ed1af84e-d16a-37b2-8661-df4d80ce8ed7&quot;],&quot;isTemporary&quot;:false,&quot;legacyDesktopId&quot;:&quot;ed1af84e-d16a-37b2-8661-df4d80ce8ed7&quot;}]},{&quot;citationID&quot;:&quot;MENDELEY_CITATION_371b19bb-eead-4165-b5e7-dbe9bb4c8fa3&quot;,&quot;properties&quot;:{&quot;noteIndex&quot;:0},&quot;isEdited&quot;:false,&quot;manualOverride&quot;:{&quot;isManuallyOverridden&quot;:false,&quot;citeprocText&quot;:&quot;&lt;sup&gt;33&lt;/sup&gt;&quot;,&quot;manualOverrideText&quot;:&quot;&quot;},&quot;citationTag&quot;:&quot;MENDELEY_CITATION_v3_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&quot;,&quot;citationItems&quot;:[{&quot;id&quot;:&quot;36d43bff-9c0e-33e2-a25e-947153569a0e&quot;,&quot;itemData&quot;:{&quot;type&quot;:&quot;article-journal&quot;,&quot;id&quot;:&quot;36d43bff-9c0e-33e2-a25e-947153569a0e&quot;,&quot;title&quot;:&quot;The relationship between cerebrospinal fluid markers of Alzheimer pathology and positron emission tomography tau imaging&quot;,&quot;author&quot;:[{&quot;family&quot;:&quot;Gordon&quot;,&quot;given&quot;:&quot;Brian A.&quot;,&quot;parse-names&quot;:false,&quot;dropping-particle&quot;:&quot;&quot;,&quot;non-dropping-particle&quot;:&quot;&quot;},{&quot;family&quot;:&quot;Friedrichsen&quot;,&quot;given&quot;:&quot;Karl&quot;,&quot;parse-names&quot;:false,&quot;dropping-particle&quot;:&quot;&quot;,&quot;non-dropping-particle&quot;:&quot;&quot;},{&quot;family&quot;:&quot;Brier&quot;,&quot;given&quot;:&quot;Matthew&quot;,&quot;parse-names&quot;:false,&quot;dropping-particle&quot;:&quot;&quot;,&quot;non-dropping-particle&quot;:&quot;&quot;},{&quot;family&quot;:&quot;Blazey&quot;,&quot;given&quot;:&quot;Tyler&quot;,&quot;parse-names&quot;:false,&quot;dropping-particle&quot;:&quot;&quot;,&quot;non-dropping-particle&quot;:&quot;&quot;},{&quot;family&quot;:&quot;Su&quot;,&quot;given&quot;:&quot;Yi&quot;,&quot;parse-names&quot;:false,&quot;dropping-particle&quot;:&quot;&quot;,&quot;non-dropping-particle&quot;:&quot;&quot;},{&quot;family&quot;:&quot;Christensen&quot;,&quot;given&quot;:&quot;Jon&quot;,&quot;parse-names&quot;:false,&quot;dropping-particle&quot;:&quot;&quot;,&quot;non-dropping-particle&quot;:&quot;&quot;},{&quot;family&quot;:&quot;Aldea&quot;,&quot;given&quot;:&quot;Patricia&quot;,&quot;parse-names&quot;:false,&quot;dropping-particle&quot;:&quot;&quot;,&quot;non-dropping-particle&quot;:&quot;&quot;},{&quot;family&quot;:&quot;McConathy&quot;,&quot;given&quot;:&quot;Jonathan&quot;,&quot;parse-names&quot;:false,&quot;dropping-particle&quot;:&quot;&quot;,&quot;non-dropping-particle&quot;:&quot;&quot;},{&quot;family&quot;:&quot;Holtzman&quot;,&quot;given&quot;:&quot;David M.&quot;,&quot;parse-names&quot;:false,&quot;dropping-particle&quot;:&quot;&quot;,&quot;non-dropping-particle&quot;:&quot;&quot;},{&quot;family&quot;:&quot;Cairns&quot;,&quot;given&quot;:&quot;Nigel J.&quot;,&quot;parse-names&quot;:false,&quot;dropping-particle&quot;:&quot;&quot;,&quot;non-dropping-particle&quot;:&quot;&quot;},{&quot;family&quot;:&quot;Morris&quot;,&quot;given&quot;:&quot;John C.&quot;,&quot;parse-names&quot;:false,&quot;dropping-particle&quot;:&quot;&quot;,&quot;non-dropping-particle&quot;:&quot;&quot;},{&quot;family&quot;:&quot;Fagan&quot;,&quot;given&quot;:&quot;Anne M.&quot;,&quot;parse-names&quot;:false,&quot;dropping-particle&quot;:&quot;&quot;,&quot;non-dropping-particle&quot;:&quot;&quot;},{&quot;family&quot;:&quot;Ances&quot;,&quot;given&quot;:&quot;Beau M.&quot;,&quot;parse-names&quot;:false,&quot;dropping-particle&quot;:&quot;&quot;,&quot;non-dropping-particle&quot;:&quot;&quot;},{&quot;family&quot;:&quot;Benzinger&quot;,&quot;given&quot;:&quot;Tammie L.S.&quot;,&quot;parse-names&quot;:false,&quot;dropping-particle&quot;:&quot;&quot;,&quot;non-dropping-particle&quot;:&quot;&quot;}],&quot;container-title&quot;:&quot;Brain&quot;,&quot;accessed&quot;:{&quot;date-parts&quot;:[[2019,10,31]]},&quot;DOI&quot;:&quot;10.1093/brain/aww139&quot;,&quot;ISSN&quot;:&quot;14602156&quot;,&quot;URL&quot;:&quot;https://academic.oup.com/brain/article-abstract/139/8/2249/1753889&quot;,&quot;issued&quot;:{&quot;date-parts&quot;:[[2016]]},&quot;page&quot;:&quot;2249-2260&quot;,&quot;abstract&quot;:&quot;The two primary molecular pathologies in Alzheimer's disease are amyloid-β plaques and tau-immunoreactive neurofibrillary tangles. Investigations into these pathologies have been restricted to cerebrospinal fluid assays, and positron emission tomography tracers that can image amyloid-β plaques. Tau tracers have recently been introduced into the field, although the utility of the tracer and its relationship to other Alzheimer biomarkers are still unknown. Here we examined tau deposition in 41 cognitively normal and 11 cognitively impaired older adults using the radioactive tau ligand 18F-AV-1451 (previously known as T807) who also underwent a lumbar puncture to assess cerebrospinal fluid levels of total tau (t-tau), phosphorylated tau181 (p-tau181) and amyloid-β42. Voxel-wise statistical analyses examined spatial patterns of tau deposition associated with cognitive impairment. We then related the amount of tau tracer uptake to levels of cerebrospinal fluid biomarkers. All analyses controlled for age and gender and, when appropriate, the time between imaging and lumbar puncture assessments. Symptomatic individuals (Clinical Dementia Rating &gt; 0) demonstrated markedly increased levels of tau tracer uptake. This elevation was most prominent in the temporal lobe and temporoparietal junction, but extended more broadly into parietal and frontal cortices. In the entire cohort, there were significant relationships among all cerebrospinal fluid biomarkers and tracer uptake, notably for tau-related cerebrospinal fluid markers. After controlling for levels of amyloid-β42, the correlations with tau uptake were r = 0.490 (P &lt; 0.001) for t-tau and r = 0.492 (P &lt; 0.001) for p-tau181. Within the cognitively normal cohort, levels of amyloid-β42, but not t-tau or p-tau181, were associated with elevated tracer binding that was confined primarily to the medial temporal lobe and adjacent neocortical regions. AV-1451 tau binding in the medial temporal, parietal, and frontal cortices is correlated with tau-related cerebrospinal fluid measures. In preclinical Alzheimer's disease, there is focal tauopathy in the medial temporal lobes and adjacent cortices.&quot;,&quot;issue&quot;:&quot;8&quot;,&quot;volume&quot;:&quot;139&quot;,&quot;container-title-short&quot;:&quot;&quot;},&quot;isTemporary&quot;:false}]},{&quot;citationID&quot;:&quot;MENDELEY_CITATION_b9ab1f92-4f1c-4ebe-88b3-17757d2f3400&quot;,&quot;properties&quot;:{&quot;noteIndex&quot;:0},&quot;isEdited&quot;:false,&quot;manualOverride&quot;:{&quot;isManuallyOverridden&quot;:false,&quot;citeprocText&quot;:&quot;&lt;sup&gt;33&lt;/sup&gt;&quot;,&quot;manualOverrideText&quot;:&quot;&quot;},&quot;citationTag&quot;:&quot;MENDELEY_CITATION_v3_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&quot;,&quot;citationItems&quot;:[{&quot;id&quot;:&quot;36d43bff-9c0e-33e2-a25e-947153569a0e&quot;,&quot;itemData&quot;:{&quot;type&quot;:&quot;article-journal&quot;,&quot;id&quot;:&quot;36d43bff-9c0e-33e2-a25e-947153569a0e&quot;,&quot;title&quot;:&quot;The relationship between cerebrospinal fluid markers of Alzheimer pathology and positron emission tomography tau imaging&quot;,&quot;author&quot;:[{&quot;family&quot;:&quot;Gordon&quot;,&quot;given&quot;:&quot;Brian A.&quot;,&quot;parse-names&quot;:false,&quot;dropping-particle&quot;:&quot;&quot;,&quot;non-dropping-particle&quot;:&quot;&quot;},{&quot;family&quot;:&quot;Friedrichsen&quot;,&quot;given&quot;:&quot;Karl&quot;,&quot;parse-names&quot;:false,&quot;dropping-particle&quot;:&quot;&quot;,&quot;non-dropping-particle&quot;:&quot;&quot;},{&quot;family&quot;:&quot;Brier&quot;,&quot;given&quot;:&quot;Matthew&quot;,&quot;parse-names&quot;:false,&quot;dropping-particle&quot;:&quot;&quot;,&quot;non-dropping-particle&quot;:&quot;&quot;},{&quot;family&quot;:&quot;Blazey&quot;,&quot;given&quot;:&quot;Tyler&quot;,&quot;parse-names&quot;:false,&quot;dropping-particle&quot;:&quot;&quot;,&quot;non-dropping-particle&quot;:&quot;&quot;},{&quot;family&quot;:&quot;Su&quot;,&quot;given&quot;:&quot;Yi&quot;,&quot;parse-names&quot;:false,&quot;dropping-particle&quot;:&quot;&quot;,&quot;non-dropping-particle&quot;:&quot;&quot;},{&quot;family&quot;:&quot;Christensen&quot;,&quot;given&quot;:&quot;Jon&quot;,&quot;parse-names&quot;:false,&quot;dropping-particle&quot;:&quot;&quot;,&quot;non-dropping-particle&quot;:&quot;&quot;},{&quot;family&quot;:&quot;Aldea&quot;,&quot;given&quot;:&quot;Patricia&quot;,&quot;parse-names&quot;:false,&quot;dropping-particle&quot;:&quot;&quot;,&quot;non-dropping-particle&quot;:&quot;&quot;},{&quot;family&quot;:&quot;McConathy&quot;,&quot;given&quot;:&quot;Jonathan&quot;,&quot;parse-names&quot;:false,&quot;dropping-particle&quot;:&quot;&quot;,&quot;non-dropping-particle&quot;:&quot;&quot;},{&quot;family&quot;:&quot;Holtzman&quot;,&quot;given&quot;:&quot;David M.&quot;,&quot;parse-names&quot;:false,&quot;dropping-particle&quot;:&quot;&quot;,&quot;non-dropping-particle&quot;:&quot;&quot;},{&quot;family&quot;:&quot;Cairns&quot;,&quot;given&quot;:&quot;Nigel J.&quot;,&quot;parse-names&quot;:false,&quot;dropping-particle&quot;:&quot;&quot;,&quot;non-dropping-particle&quot;:&quot;&quot;},{&quot;family&quot;:&quot;Morris&quot;,&quot;given&quot;:&quot;John C.&quot;,&quot;parse-names&quot;:false,&quot;dropping-particle&quot;:&quot;&quot;,&quot;non-dropping-particle&quot;:&quot;&quot;},{&quot;family&quot;:&quot;Fagan&quot;,&quot;given&quot;:&quot;Anne M.&quot;,&quot;parse-names&quot;:false,&quot;dropping-particle&quot;:&quot;&quot;,&quot;non-dropping-particle&quot;:&quot;&quot;},{&quot;family&quot;:&quot;Ances&quot;,&quot;given&quot;:&quot;Beau M.&quot;,&quot;parse-names&quot;:false,&quot;dropping-particle&quot;:&quot;&quot;,&quot;non-dropping-particle&quot;:&quot;&quot;},{&quot;family&quot;:&quot;Benzinger&quot;,&quot;given&quot;:&quot;Tammie L.S.&quot;,&quot;parse-names&quot;:false,&quot;dropping-particle&quot;:&quot;&quot;,&quot;non-dropping-particle&quot;:&quot;&quot;}],&quot;container-title&quot;:&quot;Brain&quot;,&quot;accessed&quot;:{&quot;date-parts&quot;:[[2019,10,31]]},&quot;DOI&quot;:&quot;10.1093/brain/aww139&quot;,&quot;ISSN&quot;:&quot;14602156&quot;,&quot;URL&quot;:&quot;https://academic.oup.com/brain/article-abstract/139/8/2249/1753889&quot;,&quot;issued&quot;:{&quot;date-parts&quot;:[[2016]]},&quot;page&quot;:&quot;2249-2260&quot;,&quot;abstract&quot;:&quot;The two primary molecular pathologies in Alzheimer's disease are amyloid-β plaques and tau-immunoreactive neurofibrillary tangles. Investigations into these pathologies have been restricted to cerebrospinal fluid assays, and positron emission tomography tracers that can image amyloid-β plaques. Tau tracers have recently been introduced into the field, although the utility of the tracer and its relationship to other Alzheimer biomarkers are still unknown. Here we examined tau deposition in 41 cognitively normal and 11 cognitively impaired older adults using the radioactive tau ligand 18F-AV-1451 (previously known as T807) who also underwent a lumbar puncture to assess cerebrospinal fluid levels of total tau (t-tau), phosphorylated tau181 (p-tau181) and amyloid-β42. Voxel-wise statistical analyses examined spatial patterns of tau deposition associated with cognitive impairment. We then related the amount of tau tracer uptake to levels of cerebrospinal fluid biomarkers. All analyses controlled for age and gender and, when appropriate, the time between imaging and lumbar puncture assessments. Symptomatic individuals (Clinical Dementia Rating &gt; 0) demonstrated markedly increased levels of tau tracer uptake. This elevation was most prominent in the temporal lobe and temporoparietal junction, but extended more broadly into parietal and frontal cortices. In the entire cohort, there were significant relationships among all cerebrospinal fluid biomarkers and tracer uptake, notably for tau-related cerebrospinal fluid markers. After controlling for levels of amyloid-β42, the correlations with tau uptake were r = 0.490 (P &lt; 0.001) for t-tau and r = 0.492 (P &lt; 0.001) for p-tau181. Within the cognitively normal cohort, levels of amyloid-β42, but not t-tau or p-tau181, were associated with elevated tracer binding that was confined primarily to the medial temporal lobe and adjacent neocortical regions. AV-1451 tau binding in the medial temporal, parietal, and frontal cortices is correlated with tau-related cerebrospinal fluid measures. In preclinical Alzheimer's disease, there is focal tauopathy in the medial temporal lobes and adjacent cortices.&quot;,&quot;issue&quot;:&quot;8&quot;,&quot;volume&quot;:&quot;139&quot;,&quot;container-title-short&quot;:&quot;&quot;},&quot;isTemporary&quot;:false}]},{&quot;citationID&quot;:&quot;MENDELEY_CITATION_23220d13-e710-43a6-8664-edb3e733a46e&quot;,&quot;properties&quot;:{&quot;noteIndex&quot;:0},&quot;isEdited&quot;:false,&quot;manualOverride&quot;:{&quot;citeprocText&quot;:&quot;&lt;sup&gt;25&lt;/sup&gt;&quot;,&quot;isManuallyOverriden&quot;:false,&quot;manualOverrideText&quot;:&quot;&quot;,&quot;isManuallyOverridden&quot;:false},&quot;citationTag&quot;:&quot;MENDELEY_CITATION_v3_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&quot;,&quot;citationItems&quot;:[{&quot;id&quot;:&quot;67249977-eb9b-305a-937e-bd80112037c6&quot;,&quot;itemData&quot;:{&quot;DOI&quot;:&quot;10.1016/j.neuroimage.2017.07.050&quot;,&quot;ISSN&quot;:&quot;10959572&quot;,&quot;abstract&quot;:&quot;Utilizing [18F]-AV-1451 tau positron emission tomography (PET) as an Alzheimer disease (AD) biomarker will require identification of brain regions that are most important in detecting elevated tau pathology in preclinical AD. Here, we utilized an unsupervised learning, data-driven approach to identify brain regions whose tau PET is most informative in discriminating low and high levels of [18F]-AV-1451 binding. 84 cognitively normal participants who had undergone AV-1451 PET imaging were used in a sparse k-means clustering with resampling analysis to identify the regions most informative in dividing a cognitively normal population into high tau and low tau groups. The highest-weighted FreeSurfer regions of interest (ROIs) separating these groups were the entorhinal cortex, amygdala, lateral occipital cortex, and inferior temporal cortex, and an average SUVR in these four ROIs was used as a summary metric for AV-1451 uptake. We propose an AV-1451 SUVR cut-off of 1.25 to define high tau as described by imaging. This spatial distribution of tau PET is a more widespread pattern than that predicted by pathological staging schemes. Our data-derived metric was validated first in this cognitively normal cohort by correlating with early measures of cognitive dysfunction, and with disease progression as measured by β-amyloid PET imaging. We additionally validated this summary metric in a cohort of 13 Alzheimer disease patients, and showed that this measure correlates with cognitive dysfunction and β-amyloid PET imaging in a diseased population.&quot;,&quot;author&quot;:[{&quot;family&quot;:&quot;Mishra&quot;,&quot;given&quot;:&quot;Shruti&quot;,&quot;parse-names&quot;:false,&quot;dropping-particle&quot;:&quot;&quot;,&quot;non-dropping-particle&quot;:&quot;&quot;},{&quot;family&quot;:&quot;Gordon&quot;,&quot;given&quot;:&quot;Brian A.&quot;,&quot;parse-names&quot;:false,&quot;dropping-particle&quot;:&quot;&quot;,&quot;non-dropping-particle&quot;:&quot;&quot;},{&quot;family&quot;:&quot;Su&quot;,&quot;given&quot;:&quot;Yi&quot;,&quot;parse-names&quot;:false,&quot;dropping-particle&quot;:&quot;&quot;,&quot;non-dropping-particle&quot;:&quot;&quot;},{&quot;family&quot;:&quot;Christensen&quot;,&quot;given&quot;:&quot;Jon&quot;,&quot;parse-names&quot;:false,&quot;dropping-particle&quot;:&quot;&quot;,&quot;non-dropping-particle&quot;:&quot;&quot;},{&quot;family&quot;:&quot;Friedrichsen&quot;,&quot;given&quot;:&quot;Karl&quot;,&quot;parse-names&quot;:false,&quot;dropping-particle&quot;:&quot;&quot;,&quot;non-dropping-particle&quot;:&quot;&quot;},{&quot;family&quot;:&quot;Jackson&quot;,&quot;given&quot;:&quot;Kelley&quot;,&quot;parse-names&quot;:false,&quot;dropping-particle&quot;:&quot;&quot;,&quot;non-dropping-particle&quot;:&quot;&quot;},{&quot;family&quot;:&quot;Hornbeck&quot;,&quot;given&quot;:&quot;Russ&quot;,&quot;parse-names&quot;:false,&quot;dropping-particle&quot;:&quot;&quot;,&quot;non-dropping-particle&quot;:&quot;&quot;},{&quot;family&quot;:&quot;Balota&quot;,&quot;given&quot;:&quot;David A.&quot;,&quot;parse-names&quot;:false,&quot;dropping-particle&quot;:&quot;&quot;,&quot;non-dropping-particle&quot;:&quot;&quot;},{&quot;family&quot;:&quot;Cairns&quot;,&quot;given&quot;:&quot;Nigel J.&quot;,&quot;parse-names&quot;:false,&quot;dropping-particle&quot;:&quot;&quot;,&quot;non-dropping-particle&quot;:&quot;&quot;},{&quot;family&quot;:&quot;Morris&quot;,&quot;given&quot;:&quot;John C.&quot;,&quot;parse-names&quot;:false,&quot;dropping-particle&quot;:&quot;&quot;,&quot;non-dropping-particle&quot;:&quot;&quot;},{&quot;family&quot;:&quot;Ances&quot;,&quot;given&quot;:&quot;Beau M.&quot;,&quot;parse-names&quot;:false,&quot;dropping-particle&quot;:&quot;&quot;,&quot;non-dropping-particle&quot;:&quot;&quot;},{&quot;family&quot;:&quot;Benzinger&quot;,&quot;given&quot;:&quot;Tammie L.S.&quot;,&quot;parse-names&quot;:false,&quot;dropping-particle&quot;:&quot;&quot;,&quot;non-dropping-particle&quot;:&quot;&quot;}],&quot;container-title&quot;:&quot;NeuroImage&quot;,&quot;id&quot;:&quot;67249977-eb9b-305a-937e-bd80112037c6&quot;,&quot;issued&quot;:{&quot;date-parts&quot;:[[2017,11,1]]},&quot;page&quot;:&quot;171-178&quot;,&quot;publisher&quot;:&quot;Academic Press Inc.&quot;,&quot;title&quot;:&quot;AV-1451 PET imaging of tau pathology in preclinical Alzheimer disease: Defining a summary measure&quot;,&quot;type&quot;:&quot;article-journal&quot;,&quot;volume&quot;:&quot;161&quot;,&quot;accessed&quot;:{&quot;date-parts&quot;:[[2019,10,28]]},&quot;container-title-short&quot;:&quot;Neuroimage&quot;},&quot;uris&quot;:[&quot;http://www.mendeley.com/documents/?uuid=67249977-eb9b-305a-937e-bd80112037c6&quot;],&quot;isTemporary&quot;:false,&quot;legacyDesktopId&quot;:&quot;67249977-eb9b-305a-937e-bd80112037c6&quot;}]},{&quot;citationID&quot;:&quot;MENDELEY_CITATION_efff3da2-4d35-426b-820c-4abb26d87bfd&quot;,&quot;properties&quot;:{&quot;noteIndex&quot;:0},&quot;isEdited&quot;:false,&quot;manualOverride&quot;:{&quot;isManuallyOverridden&quot;:false,&quot;citeprocText&quot;:&quot;&lt;sup&gt;34,35&lt;/sup&gt;&quot;,&quot;manualOverrideText&quot;:&quot;&quot;},&quot;citationTag&quot;:&quot;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&quot;,&quot;citationItems&quot;:[{&quot;id&quot;:&quot;f122befc-7559-3ffd-a51d-b2d3886dfd8e&quot;,&quot;itemData&quot;:{&quot;type&quot;:&quot;article-journal&quot;,&quot;id&quot;:&quot;f122befc-7559-3ffd-a51d-b2d3886dfd8e&quot;,&quot;title&quot;:&quot;Multi-tissue proteomics identifies molecular signatures for sporadic and genetically defined Alzheimer disease cases&quot;,&quot;author&quot;:[{&quot;family&quot;:&quot;Cruchaga&quot;,&quot;given&quot;:&quot;Carlos&quot;,&quot;parse-names&quot;:false,&quot;dropping-particle&quot;:&quot;&quot;,&quot;non-dropping-particle&quot;:&quot;&quot;},{&quot;family&quot;:&quot;Ju Sung&quot;,&quot;given&quot;:&quot;Yun&quot;,&quot;parse-names&quot;:false,&quot;dropping-particle&quot;:&quot;&quot;,&quot;non-dropping-particle&quot;:&quot;&quot;},{&quot;family&quot;:&quot;Yang&quot;,&quot;given&quot;:&quot;Chengran&quot;,&quot;parse-names&quot;:false,&quot;dropping-particle&quot;:&quot;&quot;,&quot;non-dropping-particle&quot;:&quot;&quot;},{&quot;family&quot;:&quot;Wang&quot;,&quot;given&quot;:&quot;Fengxian&quot;,&quot;parse-names&quot;:false,&quot;dropping-particle&quot;:&quot;&quot;,&quot;non-dropping-particle&quot;:&quot;&quot;},{&quot;family&quot;:&quot;Suhy&quot;,&quot;given&quot;:&quot;Adam&quot;,&quot;parse-names&quot;:false,&quot;dropping-particle&quot;:&quot;&quot;,&quot;non-dropping-particle&quot;:&quot;&quot;},{&quot;family&quot;:&quot;Norton&quot;,&quot;given&quot;:&quot;Joanne&quot;,&quot;parse-names&quot;:false,&quot;dropping-particle&quot;:&quot;&quot;,&quot;non-dropping-particle&quot;:&quot;&quot;},{&quot;family&quot;:&quot;Novotny&quot;,&quot;given&quot;:&quot;Brenna&quot;,&quot;parse-names&quot;:false,&quot;dropping-particle&quot;:&quot;&quot;,&quot;non-dropping-particle&quot;:&quot;&quot;},{&quot;family&quot;:&quot;Etelleb&quot;,&quot;given&quot;:&quot;Abdallah&quot;,&quot;parse-names&quot;:false,&quot;dropping-particle&quot;:&quot;&quot;,&quot;non-dropping-particle&quot;:&quot;&quot;},{&quot;family&quot;:&quot;Fagan&quot;,&quot;given&quot;:&quot;Anne&quot;,&quot;parse-names&quot;:false,&quot;dropping-particle&quot;:&quot;&quot;,&quot;non-dropping-particle&quot;:&quot;&quot;},{&quot;family&quot;:&quot;Bateman&quot;,&quot;given&quot;:&quot;Randall&quot;,&quot;parse-names&quot;:false,&quot;dropping-particle&quot;:&quot;&quot;,&quot;non-dropping-particle&quot;:&quot;&quot;},{&quot;family&quot;:&quot;Perrin&quot;,&quot;given&quot;:&quot;Richard&quot;,&quot;parse-names&quot;:false,&quot;dropping-particle&quot;:&quot;&quot;,&quot;non-dropping-particle&quot;:&quot;&quot;},{&quot;family&quot;:&quot;Morris&quot;,&quot;given&quot;:&quot;John&quot;,&quot;parse-names&quot;:false,&quot;dropping-particle&quot;:&quot;&quot;,&quot;non-dropping-particle&quot;:&quot;&quot;},{&quot;family&quot;:&quot;Farlow Jasmeer Chhatwal Harvard Med School Helena Chui&quot;,&quot;given&quot;:&quot;Martin&quot;,&quot;parse-names&quot;:false,&quot;dropping-particle&quot;:&quot;&quot;,&quot;non-dropping-particle&quot;:&quot;&quot;},{&quot;family&quot;:&quot;Rhinn Alector&quot;,&quot;given&quot;:&quot;Herve&quot;,&quot;parse-names&quot;:false,&quot;dropping-particle&quot;:&quot;&quot;,&quot;non-dropping-particle&quot;:&quot;&quot;}],&quot;container-title&quot;:&quot;Preprint&quot;,&quot;DOI&quot;:&quot;10.21203/rs.3.rs-923492/v1&quot;,&quot;container-title-short&quot;:&quot;&quot;},&quot;isTemporary&quot;:false},{&quot;id&quot;:&quot;4924bbed-405a-3bab-bc8e-b1c002b8c19e&quot;,&quot;itemData&quot;:{&quot;type&quot;:&quot;article-journal&quot;,&quot;id&quot;:&quot;4924bbed-405a-3bab-bc8e-b1c002b8c19e&quot;,&quot;title&quot;:&quot;Genomic atlas of the proteome from brain, CSF and plasma prioritizes proteins implicated in neurological disorders&quot;,&quot;author&quot;:[{&quot;family&quot;:&quot;Yang&quot;,&quot;given&quot;:&quot;Chengran&quot;,&quot;parse-names&quot;:false,&quot;dropping-particle&quot;:&quot;&quot;,&quot;non-dropping-particle&quot;:&quot;&quot;},{&quot;family&quot;:&quot;Farias&quot;,&quot;given&quot;:&quot;Fabiana H.G.&quot;,&quot;parse-names&quot;:false,&quot;dropping-particle&quot;:&quot;&quot;,&quot;non-dropping-particle&quot;:&quot;&quot;},{&quot;family&quot;:&quot;Ibanez&quot;,&quot;given&quot;:&quot;Laura&quot;,&quot;parse-names&quot;:false,&quot;dropping-particle&quot;:&quot;&quot;,&quot;non-dropping-particle&quot;:&quot;&quot;},{&quot;family&quot;:&quot;Suhy&quot;,&quot;given&quot;:&quot;Adam&quot;,&quot;parse-names&quot;:false,&quot;dropping-particle&quot;:&quot;&quot;,&quot;non-dropping-particle&quot;:&quot;&quot;},{&quot;family&quot;:&quot;Sadler&quot;,&quot;given&quot;:&quot;Brooke&quot;,&quot;parse-names&quot;:false,&quot;dropping-particle&quot;:&quot;&quot;,&quot;non-dropping-particle&quot;:&quot;&quot;},{&quot;family&quot;:&quot;Fernandez&quot;,&quot;given&quot;:&quot;Maria Victoria&quot;,&quot;parse-names&quot;:false,&quot;dropping-particle&quot;:&quot;&quot;,&quot;non-dropping-particle&quot;:&quot;&quot;},{&quot;family&quot;:&quot;Wang&quot;,&quot;given&quot;:&quot;Fengxian&quot;,&quot;parse-names&quot;:false,&quot;dropping-particle&quot;:&quot;&quot;,&quot;non-dropping-particle&quot;:&quot;&quot;},{&quot;family&quot;:&quot;Bradley&quot;,&quot;given&quot;:&quot;Joseph L.&quot;,&quot;parse-names&quot;:false,&quot;dropping-particle&quot;:&quot;&quot;,&quot;non-dropping-particle&quot;:&quot;&quot;},{&quot;family&quot;:&quot;Eiffert&quot;,&quot;given&quot;:&quot;Brett&quot;,&quot;parse-names&quot;:false,&quot;dropping-particle&quot;:&quot;&quot;,&quot;non-dropping-particle&quot;:&quot;&quot;},{&quot;family&quot;:&quot;Bahena&quot;,&quot;given&quot;:&quot;Jorge A.&quot;,&quot;parse-names&quot;:false,&quot;dropping-particle&quot;:&quot;&quot;,&quot;non-dropping-particle&quot;:&quot;&quot;},{&quot;family&quot;:&quot;Budde&quot;,&quot;given&quot;:&quot;John P.&quot;,&quot;parse-names&quot;:false,&quot;dropping-particle&quot;:&quot;&quot;,&quot;non-dropping-particle&quot;:&quot;&quot;},{&quot;family&quot;:&quot;Li&quot;,&quot;given&quot;:&quot;Zeran&quot;,&quot;parse-names&quot;:false,&quot;dropping-particle&quot;:&quot;&quot;,&quot;non-dropping-particle&quot;:&quot;&quot;},{&quot;family&quot;:&quot;Dube&quot;,&quot;given&quot;:&quot;Umber&quot;,&quot;parse-names&quot;:false,&quot;dropping-particle&quot;:&quot;&quot;,&quot;non-dropping-particle&quot;:&quot;&quot;},{&quot;family&quot;:&quot;Sung&quot;,&quot;given&quot;:&quot;Yun Ju&quot;,&quot;parse-names&quot;:false,&quot;dropping-particle&quot;:&quot;&quot;,&quot;non-dropping-particle&quot;:&quot;&quot;},{&quot;family&quot;:&quot;Mihindukulasuriya&quot;,&quot;given&quot;:&quot;Kathie A.&quot;,&quot;parse-names&quot;:false,&quot;dropping-particle&quot;:&quot;&quot;,&quot;non-dropping-particle&quot;:&quot;&quot;},{&quot;family&quot;:&quot;Morris&quot;,&quot;given&quot;:&quot;John C.&quot;,&quot;parse-names&quot;:false,&quot;dropping-particle&quot;:&quot;&quot;,&quot;non-dropping-particle&quot;:&quot;&quot;},{&quot;family&quot;:&quot;Fagan&quot;,&quot;given&quot;:&quot;Anne M.&quot;,&quot;parse-names&quot;:false,&quot;dropping-particle&quot;:&quot;&quot;,&quot;non-dropping-particle&quot;:&quot;&quot;},{&quot;family&quot;:&quot;Perrin&quot;,&quot;given&quot;:&quot;Richard J.&quot;,&quot;parse-names&quot;:false,&quot;dropping-particle&quot;:&quot;&quot;,&quot;non-dropping-particle&quot;:&quot;&quot;},{&quot;family&quot;:&quot;Benitez&quot;,&quot;given&quot;:&quot;Bruno A.&quot;,&quot;parse-names&quot;:false,&quot;dropping-particle&quot;:&quot;&quot;,&quot;non-dropping-particle&quot;:&quot;&quot;},{&quot;family&quot;:&quot;Rhinn&quot;,&quot;given&quot;:&quot;Herve&quot;,&quot;parse-names&quot;:false,&quot;dropping-particle&quot;:&quot;&quot;,&quot;non-dropping-particle&quot;:&quot;&quot;},{&quot;family&quot;:&quot;Harari&quot;,&quot;given&quot;:&quot;Oscar&quot;,&quot;parse-names&quot;:false,&quot;dropping-particle&quot;:&quot;&quot;,&quot;non-dropping-particle&quot;:&quot;&quot;},{&quot;family&quot;:&quot;Cruchaga&quot;,&quot;given&quot;:&quot;Carlos&quot;,&quot;parse-names&quot;:false,&quot;dropping-particle&quot;:&quot;&quot;,&quot;non-dropping-particle&quot;:&quot;&quot;}],&quot;container-title&quot;:&quot;Nature Neuroscience&quot;,&quot;DOI&quot;:&quot;10.1038/s41593-021-00886-6&quot;,&quot;ISSN&quot;:&quot;15461726&quot;,&quot;PMID&quot;:&quot;34239129&quot;,&quot;issued&quot;:{&quot;date-parts&quot;:[[2021,9,1]]},&quot;page&quot;:&quot;1302-1312&quot;,&quot;abstract&quot;:&quot;Understanding the tissue-specific genetic controls of protein levels is essential to uncover mechanisms of post-transcriptional gene regulation. In this study, we generated a genomic atlas of protein levels in three tissues relevant to neurological disorders (brain, cerebrospinal fluid and plasma) by profiling thousands of proteins from participants with and without Alzheimer’s disease. We identified 274, 127 and 32 protein quantitative trait loci (pQTLs) for cerebrospinal fluid, plasma and brain, respectively. cis-pQTLs were more likely to be tissue shared, but trans-pQTLs tended to be tissue specific. Between 48.0% and 76.6% of pQTLs did not co-localize with expression, splicing, DNA methylation or histone acetylation QTLs. Using Mendelian randomization, we nominated proteins implicated in neurological diseases, including Alzheimer’s disease, Parkinson’s disease and stroke. This first multi-tissue study will be instrumental to map signals from genome-wide association studies onto functional genes, to discover pathways and to identify drug targets for neurological diseases.&quot;,&quot;publisher&quot;:&quot;Nature Research&quot;,&quot;issue&quot;:&quot;9&quot;,&quot;volume&quot;:&quot;24&quot;,&quot;container-title-short&quot;:&quot;Nat Neurosci&quot;},&quot;isTemporary&quot;:false}]},{&quot;citationID&quot;:&quot;MENDELEY_CITATION_aabee0e4-618d-46cf-9c3a-35dd83a38a16&quot;,&quot;properties&quot;:{&quot;noteIndex&quot;:0},&quot;isEdited&quot;:false,&quot;manualOverride&quot;:{&quot;isManuallyOverriden&quot;:false,&quot;citeprocText&quot;:&quot;&lt;sup&gt;36&lt;/sup&gt;&quot;,&quot;manualOverrideText&quot;:&quot;&quot;,&quot;isManuallyOverridden&quot;:false},&quot;citationTag&quot;:&quot;MENDELEY_CITATION_v3_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&quot;,&quot;citationItems&quot;:[{&quot;id&quot;:&quot;6b486ac7-26e1-3a76-b8e8-a3e0f4ac5fdb&quot;,&quot;itemData&quot;:{&quot;type&quot;:&quot;article&quot;,&quot;id&quot;:&quot;6b486ac7-26e1-3a76-b8e8-a3e0f4ac5fdb&quot;,&quot;title&quot;:&quot;Methods and Measures: Growth mixture modeling: A method for identifying differences in longitudinal change among unobserved groups&quot;,&quot;author&quot;:[{&quot;family&quot;:&quot;Ram&quot;,&quot;given&quot;:&quot;Nilam&quot;,&quot;parse-names&quot;:false,&quot;dropping-particle&quot;:&quot;&quot;,&quot;non-dropping-particle&quot;:&quot;&quot;},{&quot;family&quot;:&quot;Grimm&quot;,&quot;given&quot;:&quot;Kevin J.&quot;,&quot;parse-names&quot;:false,&quot;dropping-particle&quot;:&quot;&quot;,&quot;non-dropping-particle&quot;:&quot;&quot;}],&quot;container-title&quot;:&quot;International Journal of Behavioral Development&quot;,&quot;DOI&quot;:&quot;10.1177/0165025409343765&quot;,&quot;ISSN&quot;:&quot;14640651&quot;,&quot;issued&quot;:{&quot;date-parts&quot;:[[2009]]},&quot;page&quot;:&quot;565-576&quot;,&quot;abstract&quot;:&quot;Growth mixture modeling (GMM) is a method for identifying multiple unobserved sub-populations, describing longitudinal change within each unobserved sub-population, and examining differences in change among unobserved sub-populations. We provide a practical primer that may be useful for researchers beginning to incorporate GMM analysis into their research. We briefly review basic elements of the standard latent basis growth curve model, introduce GMM as an extension of multiple-group growth modeling, and describe a four-step approach to conducting a GMM analysis. Example data from a cortisol stress-response paradigm are used to illustrate the suggested procedures. © 2009 The International Society for the Study of Behavioural Development.&quot;,&quot;publisher&quot;:&quot;SAGE Publications Ltd&quot;,&quot;issue&quot;:&quot;6&quot;,&quot;volume&quot;:&quot;33&quot;,&quot;container-title-short&quot;:&quot;Int J Behav Dev&quot;},&quot;isTemporary&quot;:false}]},{&quot;citationID&quot;:&quot;MENDELEY_CITATION_9723d408-711d-475d-804a-f718b233f95a&quot;,&quot;properties&quot;:{&quot;noteIndex&quot;:0},&quot;isEdited&quot;:false,&quot;manualOverride&quot;:{&quot;isManuallyOverriden&quot;:false,&quot;citeprocText&quot;:&quot;&lt;sup&gt;4,37,38&lt;/sup&gt;&quot;,&quot;manualOverrideText&quot;:&quot;&quot;,&quot;isManuallyOverridden&quot;:false},&quot;citationTag&quot;:&quot;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&quot;,&quot;citationItems&quot;:[{&quot;id&quot;:&quot;59a13d05-5fa7-374f-8df4-3e698a3a7b82&quot;,&quot;itemData&quot;:{&quot;type&quot;:&quot;article-journal&quot;,&quot;id&quot;:&quot;59a13d05-5fa7-374f-8df4-3e698a3a7b82&quot;,&quot;title&quot;:&quot;Heterogeneity in the dynamic change of cognitive function among older Chinese people: A growth mixture model&quot;,&quot;author&quot;:[{&quot;family&quot;:&quot;Qiu&quot;,&quot;given&quot;:&quot;Peiyuan&quot;,&quot;parse-names&quot;:false,&quot;dropping-particle&quot;:&quot;&quot;,&quot;non-dropping-particle&quot;:&quot;&quot;},{&quot;family&quot;:&quot;Zeng&quot;,&quot;given&quot;:&quot;Miao&quot;,&quot;parse-names&quot;:false,&quot;dropping-particle&quot;:&quot;&quot;,&quot;non-dropping-particle&quot;:&quot;&quot;},{&quot;family&quot;:&quot;Kuang&quot;,&quot;given&quot;:&quot;Weihong&quot;,&quot;parse-names&quot;:false,&quot;dropping-particle&quot;:&quot;&quot;,&quot;non-dropping-particle&quot;:&quot;&quot;},{&quot;family&quot;:&quot;Meng&quot;,&quot;given&quot;:&quot;Steven Siyao&quot;,&quot;parse-names&quot;:false,&quot;dropping-particle&quot;:&quot;&quot;,&quot;non-dropping-particle&quot;:&quot;&quot;},{&quot;family&quot;:&quot;Cai&quot;,&quot;given&quot;:&quot;Yan&quot;,&quot;parse-names&quot;:false,&quot;dropping-particle&quot;:&quot;&quot;,&quot;non-dropping-particle&quot;:&quot;&quot;},{&quot;family&quot;:&quot;Wang&quot;,&quot;given&quot;:&quot;Huali&quot;,&quot;parse-names&quot;:false,&quot;dropping-particle&quot;:&quot;&quot;,&quot;non-dropping-particle&quot;:&quot;&quot;},{&quot;family&quot;:&quot;Wan&quot;,&quot;given&quot;:&quot;Yang&quot;,&quot;parse-names&quot;:false,&quot;dropping-particle&quot;:&quot;&quot;,&quot;non-dropping-particle&quot;:&quot;&quot;}],&quot;container-title&quot;:&quot;International Journal of Geriatric Psychiatry&quot;,&quot;DOI&quot;:&quot;10.1002/gps.5334&quot;,&quot;ISSN&quot;:&quot;10991166&quot;,&quot;PMID&quot;:&quot;32420669&quot;,&quot;issued&quot;:{&quot;date-parts&quot;:[[2020,10,1]]},&quot;page&quot;:&quot;1123-1133&quot;,&quot;abstract&quot;:&quot;Objectives: Our aim is to distinguish different trajectories of cognitive change in Chinese geriatric population and identify risk factors for cognitive decline in each subpopulation. Methods: We obtained data from five waves (2002, 2005, 2008, 2011, 2014) of the Chinese Longitudinal Health Longevity Survey, using the Chinese Mini-Mental State Examination (C-MMSE) as a proxy for cognitive function. We applied growth mixture modeling (GMM) to identify heterogeneous subpopulations and potential risk factors. Results: Our sample included 3859 older adults, 1387 (48.7%) male and 1974 (51.2%) female with age range of 62 to 108 (average of 74.5) at initial survey. Using GMM and best fit statistics, we identified two distinct subgroups in respect to their longitudinal cognitive function: (a) cognitively stable (87.8%) group with 0.49 C-MMSE points decline per 3 years, and (b) cognitively declining (12.2%) group with 6.03 C-MMSE points decline per 3 years. Of note, cognitive activities were protective, and hearing and visual impairments were risk factors in both groups. Diabetes, hypertension, stroke and cardiovascular disease were associated with cognitive decline in the cognitively declining group. Physical activities, and intake of fresh vegetables, fruits, and fish products were protective in the cognitively stable group. Conclusions: Using GMM, we identified heterogeneity in trajectories of cognitive change in older Chinese people. Moreover, we found risk factors specific to each subgroup, which should be considered in future studies.&quot;,&quot;publisher&quot;:&quot;John Wiley and Sons Ltd&quot;,&quot;issue&quot;:&quot;10&quot;,&quot;volume&quot;:&quot;35&quot;,&quot;container-title-short&quot;:&quot;Int J Geriatr Psychiatry&quot;},&quot;isTemporary&quot;:false},{&quot;id&quot;:&quot;dd644227-4ea5-3ed6-8a25-897c24716aa1&quot;,&quot;itemData&quot;:{&quot;type&quot;:&quot;article-journal&quot;,&quot;id&quot;:&quot;dd644227-4ea5-3ed6-8a25-897c24716aa1&quot;,&quot;title&quot;:&quot;Cognitive and functional progression in Alzheimer disease: A prediction model of latent classes&quot;,&quot;author&quot;:[{&quot;family&quot;:&quot;Haaksma&quot;,&quot;given&quot;:&quot;Miriam L.&quot;,&quot;parse-names&quot;:false,&quot;dropping-particle&quot;:&quot;&quot;,&quot;non-dropping-particle&quot;:&quot;&quot;},{&quot;family&quot;:&quot;Calderón-Larrañaga&quot;,&quot;given&quot;:&quot;Amaia&quot;,&quot;parse-names&quot;:false,&quot;dropping-particle&quot;:&quot;&quot;,&quot;non-dropping-particle&quot;:&quot;&quot;},{&quot;family&quot;:&quot;Olde Rikkert&quot;,&quot;given&quot;:&quot;Marcel G.M.&quot;,&quot;parse-names&quot;:false,&quot;dropping-particle&quot;:&quot;&quot;,&quot;non-dropping-particle&quot;:&quot;&quot;},{&quot;family&quot;:&quot;Melis&quot;,&quot;given&quot;:&quot;René J.F.&quot;,&quot;parse-names&quot;:false,&quot;dropping-particle&quot;:&quot;&quot;,&quot;non-dropping-particle&quot;:&quot;&quot;},{&quot;family&quot;:&quot;Leoutsakos&quot;,&quot;given&quot;:&quot;Jeannie Marie S.&quot;,&quot;parse-names&quot;:false,&quot;dropping-particle&quot;:&quot;&quot;,&quot;non-dropping-particle&quot;:&quot;&quot;}],&quot;container-title&quot;:&quot;International Journal of Geriatric Psychiatry&quot;,&quot;DOI&quot;:&quot;10.1002/gps.4893&quot;,&quot;ISSN&quot;:&quot;10991166&quot;,&quot;PMID&quot;:&quot;29761569&quot;,&quot;issued&quot;:{&quot;date-parts&quot;:[[2018,8,1]]},&quot;page&quot;:&quot;1057-1064&quot;,&quot;abstract&quot;:&quot;Objective: We sought to replicate a previously published prediction model for progression, developed in the Cache County Dementia Progression Study, using a clinical cohort from the National Alzheimer's Coordinating Center. Methods: We included 1120 incident Alzheimer disease (AD) cases with at least one assessment after diagnosis, originating from 31 AD centres from the United States. Trajectories of the Mini-Mental State Examination (MMSE) and Clinical Dementia Rating sum of boxes (CDR-sb) were modelled jointly over time using parallel-process growth mixture models in order to identify latent classes of trajectories. Bias-corrected multinomial logistic regression was used to identify baseline predictors of class membership and compare these with the predictors found in the Cache County Dementia Progression Study. Results: The best-fitting model contained 3 classes: Class 1 was the largest (63%) and showed the slowest progression on both MMSE and CDR-sb; classes 2 (22%) and 3 (15%) showed moderate and rapid worsening, respectively. Significant predictors of membership in classes 2 and 3, relative to class 1, were worse baseline MMSE and CDR-sb, higher education, and lack of hypertension. Combining all previously mentioned predictors yielded areas under the receiver operating characteristic curve of 0.70 and 0.75 for classes 2 and 3, respectively, relative to class 1. Conclusions: Our replication study confirmed that it is possible to predict trajectories of progression in AD with relatively good accuracy. The class distribution was comparable with that of the original study, with most individuals being members of a class with stable or slow progression. This is important for informing newly diagnosed AD patients and their caregivers.&quot;,&quot;publisher&quot;:&quot;John Wiley and Sons Ltd&quot;,&quot;issue&quot;:&quot;8&quot;,&quot;volume&quot;:&quot;33&quot;,&quot;container-title-short&quot;:&quot;Int J Geriatr Psychiatry&quot;},&quot;isTemporary&quot;:false},{&quot;id&quot;:&quot;18c3c77c-5cdd-394a-9b35-681a31fa4c63&quot;,&quot;itemData&quot;:{&quot;type&quot;:&quot;article-journal&quot;,&quot;id&quot;:&quot;18c3c77c-5cdd-394a-9b35-681a31fa4c63&quot;,&quot;title&quot;:&quot;Longitudinal trajectories of cognitive change in preclinical Alzheimer's disease: A growth mixture modeling analysis&quot;,&quot;author&quot;:[{&quot;family&quot;:&quot;Small&quot;,&quot;given&quot;:&quot;Brent J.&quot;,&quot;parse-names&quot;:false,&quot;dropping-particle&quot;:&quot;&quot;,&quot;non-dropping-particle&quot;:&quot;&quot;},{&quot;family&quot;:&quot;Bäckman&quot;,&quot;given&quot;:&quot;Lars&quot;,&quot;parse-names&quot;:false,&quot;dropping-particle&quot;:&quot;&quot;,&quot;non-dropping-particle&quot;:&quot;&quot;}],&quot;container-title&quot;:&quot;Cortex&quot;,&quot;DOI&quot;:&quot;10.1016/S0010-9452(08)70682-8&quot;,&quot;ISSN&quot;:&quot;00109452&quot;,&quot;PMID&quot;:&quot;17941341&quot;,&quot;issued&quot;:{&quot;date-parts&quot;:[[2007]]},&quot;page&quot;:&quot;826-834&quot;,&quot;abstract&quot;:&quot;Preclinical Alzheimer's disease (AD) refers to a period of time prior to diagnosis during which cognitive deficits among individuals who will go on to receive a diagnosis of AD are present. There is great interest in describing the nature of cognitive change during the preclinical period, in terms of whether persons decline in a linear fashion to diagnosis, or exhibit some stability of functioning, followed by rapid losses in performance. In the current study we apply Growth Mixture Modeling to data from The Kungsholmen Project to evaluate whether decline in Mini Mental State Examination (MMSE) scores during the preclinical period of AD follows a linear or quadratic function. At the end of a 7-year follow-up period, some individuals would be diagnosed with AD (n = 71), whereas others would remain free of dementia (n = 457). The results indicated that a two-group quadratic model of decline provided the best statistical fit measures, as well as the greatest estimates of sensitivity (67%) and specificity (86%). Differences in MMSE scores were apparent at baseline, but the preclinical AD group began to experience precipitous declines three years prior to diagnosis. Finally, persons who were misclassified as preclinical AD had fewer years of education and poorer MMSE scores at baseline.&quot;,&quot;publisher&quot;:&quot;Masson SpA&quot;,&quot;issue&quot;:&quot;7&quot;,&quot;volume&quot;:&quot;43&quot;,&quot;container-title-short&quot;:&quot;&quot;},&quot;isTemporary&quot;:false}]},{&quot;citationID&quot;:&quot;MENDELEY_CITATION_2922e348-7813-4bbc-8c8a-6af53974c5db&quot;,&quot;properties&quot;:{&quot;noteIndex&quot;:0},&quot;isEdited&quot;:false,&quot;manualOverride&quot;:{&quot;isManuallyOverriden&quot;:false,&quot;citeprocText&quot;:&quot;&lt;sup&gt;39&lt;/sup&gt;&quot;,&quot;manualOverrideText&quot;:&quot;&quot;,&quot;isManuallyOverridden&quot;:false},&quot;citationTag&quot;:&quot;MENDELEY_CITATION_v3_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&quot;,&quot;citationItems&quot;:[{&quot;id&quot;:&quot;e345c5ad-389c-3b03-92b0-18a21b259daf&quot;,&quot;itemData&quot;:{&quot;type&quot;:&quot;article-journal&quot;,&quot;id&quot;:&quot;e345c5ad-389c-3b03-92b0-18a21b259daf&quot;,&quot;title&quot;:&quot;Bayesian Multivariate Growth Mixture Modeling of Longitudinal Data: An Application to Alzheimer's Disease Study&quot;,&quot;author&quot;:[{&quot;family&quot;:&quot;Lin&quot;,&quot;given&quot;:&quot;Wenyi&quot;,&quot;parse-names&quot;:false,&quot;dropping-particle&quot;:&quot;&quot;,&quot;non-dropping-particle&quot;:&quot;&quot;},{&quot;family&quot;:&quot;Donohue&quot;,&quot;given&quot;:&quot;Michael C&quot;,&quot;parse-names&quot;:false,&quot;dropping-particle&quot;:&quot;&quot;,&quot;non-dropping-particle&quot;:&quot;&quot;},{&quot;family&quot;:&quot;Insel&quot;,&quot;given&quot;:&quot;Philip&quot;,&quot;parse-names&quot;:false,&quot;dropping-particle&quot;:&quot;&quot;,&quot;non-dropping-particle&quot;:&quot;&quot;},{&quot;family&quot;:&quot;Schwartzman&quot;,&quot;given&quot;:&quot;Armin&quot;,&quot;parse-names&quot;:false,&quot;dropping-particle&quot;:&quot;&quot;,&quot;non-dropping-particle&quot;:&quot;&quot;},{&quot;family&quot;:&quot;Thompson&quot;,&quot;given&quot;:&quot;Wesley K&quot;,&quot;parse-names&quot;:false,&quot;dropping-particle&quot;:&quot;&quot;,&quot;non-dropping-particle&quot;:&quot;&quot;}],&quot;DOI&quot;:&quot;10.1101/2021.03.10.434854&quot;,&quot;URL&quot;:&quot;https://doi.org/10.1101/2021.03.10.434854&quot;,&quot;abstract&quot;:&quot;Alzheimer's disease (AD) studies often collect longitudinal biomarker measures of multiple cohorts at different stages of disease and follow these biomarkers with a relatively short period of time. The heterogeneity of the longitudinal patterns of biomarkers can be ubiquitous across both individual trajectories and cognitive domains. We propose a flexible Bayesian multivariate growth mixture model to identify distinct longitudinal patterns of data from the Alzheimer's Disease Neuroimaging Initiative (ADNI) study. A Gibbs sampling is implemented for achieving the Bayesian inference. We perform a simulation study to demonstrate the adequate performance of our proposed approach and apply the model to identify three latent cognitive decline patterns among patients from the ADNI study.&quot;,&quot;container-title-short&quot;:&quot;&quot;},&quot;isTemporary&quot;:false}]},{&quot;citationID&quot;:&quot;MENDELEY_CITATION_553f6b67-f39b-43cb-a3ae-bebdafa30688&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&quot;,&quot;citationItems&quot;:[{&quot;id&quot;:&quot;18c3c77c-5cdd-394a-9b35-681a31fa4c63&quot;,&quot;itemData&quot;:{&quot;type&quot;:&quot;article-journal&quot;,&quot;id&quot;:&quot;18c3c77c-5cdd-394a-9b35-681a31fa4c63&quot;,&quot;title&quot;:&quot;Longitudinal trajectories of cognitive change in preclinical Alzheimer's disease: A growth mixture modeling analysis&quot;,&quot;author&quot;:[{&quot;family&quot;:&quot;Small&quot;,&quot;given&quot;:&quot;Brent J.&quot;,&quot;parse-names&quot;:false,&quot;dropping-particle&quot;:&quot;&quot;,&quot;non-dropping-particle&quot;:&quot;&quot;},{&quot;family&quot;:&quot;Bäckman&quot;,&quot;given&quot;:&quot;Lars&quot;,&quot;parse-names&quot;:false,&quot;dropping-particle&quot;:&quot;&quot;,&quot;non-dropping-particle&quot;:&quot;&quot;}],&quot;container-title&quot;:&quot;Cortex&quot;,&quot;DOI&quot;:&quot;10.1016/S0010-9452(08)70682-8&quot;,&quot;ISSN&quot;:&quot;00109452&quot;,&quot;PMID&quot;:&quot;17941341&quot;,&quot;issued&quot;:{&quot;date-parts&quot;:[[2007]]},&quot;page&quot;:&quot;826-834&quot;,&quot;abstract&quot;:&quot;Preclinical Alzheimer's disease (AD) refers to a period of time prior to diagnosis during which cognitive deficits among individuals who will go on to receive a diagnosis of AD are present. There is great interest in describing the nature of cognitive change during the preclinical period, in terms of whether persons decline in a linear fashion to diagnosis, or exhibit some stability of functioning, followed by rapid losses in performance. In the current study we apply Growth Mixture Modeling to data from The Kungsholmen Project to evaluate whether decline in Mini Mental State Examination (MMSE) scores during the preclinical period of AD follows a linear or quadratic function. At the end of a 7-year follow-up period, some individuals would be diagnosed with AD (n = 71), whereas others would remain free of dementia (n = 457). The results indicated that a two-group quadratic model of decline provided the best statistical fit measures, as well as the greatest estimates of sensitivity (67%) and specificity (86%). Differences in MMSE scores were apparent at baseline, but the preclinical AD group began to experience precipitous declines three years prior to diagnosis. Finally, persons who were misclassified as preclinical AD had fewer years of education and poorer MMSE scores at baseline.&quot;,&quot;publisher&quot;:&quot;Masson SpA&quot;,&quot;issue&quot;:&quot;7&quot;,&quot;volume&quot;:&quot;43&quot;,&quot;container-title-short&quot;:&quot;&quot;},&quot;isTemporary&quot;:false}]},{&quot;citationID&quot;:&quot;MENDELEY_CITATION_db76ca8a-f422-45de-b202-c8204849cdf8&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&quot;,&quot;citationItems&quot;:[{&quot;id&quot;:&quot;6b486ac7-26e1-3a76-b8e8-a3e0f4ac5fdb&quot;,&quot;itemData&quot;:{&quot;type&quot;:&quot;article&quot;,&quot;id&quot;:&quot;6b486ac7-26e1-3a76-b8e8-a3e0f4ac5fdb&quot;,&quot;title&quot;:&quot;Methods and Measures: Growth mixture modeling: A method for identifying differences in longitudinal change among unobserved groups&quot;,&quot;author&quot;:[{&quot;family&quot;:&quot;Ram&quot;,&quot;given&quot;:&quot;Nilam&quot;,&quot;parse-names&quot;:false,&quot;dropping-particle&quot;:&quot;&quot;,&quot;non-dropping-particle&quot;:&quot;&quot;},{&quot;family&quot;:&quot;Grimm&quot;,&quot;given&quot;:&quot;Kevin J.&quot;,&quot;parse-names&quot;:false,&quot;dropping-particle&quot;:&quot;&quot;,&quot;non-dropping-particle&quot;:&quot;&quot;}],&quot;container-title&quot;:&quot;International Journal of Behavioral Development&quot;,&quot;DOI&quot;:&quot;10.1177/0165025409343765&quot;,&quot;ISSN&quot;:&quot;14640651&quot;,&quot;issued&quot;:{&quot;date-parts&quot;:[[2009]]},&quot;page&quot;:&quot;565-576&quot;,&quot;abstract&quot;:&quot;Growth mixture modeling (GMM) is a method for identifying multiple unobserved sub-populations, describing longitudinal change within each unobserved sub-population, and examining differences in change among unobserved sub-populations. We provide a practical primer that may be useful for researchers beginning to incorporate GMM analysis into their research. We briefly review basic elements of the standard latent basis growth curve model, introduce GMM as an extension of multiple-group growth modeling, and describe a four-step approach to conducting a GMM analysis. Example data from a cortisol stress-response paradigm are used to illustrate the suggested procedures. © 2009 The International Society for the Study of Behavioural Development.&quot;,&quot;publisher&quot;:&quot;SAGE Publications Ltd&quot;,&quot;issue&quot;:&quot;6&quot;,&quot;volume&quot;:&quot;33&quot;,&quot;container-title-short&quot;:&quot;Int J Behav Dev&quot;},&quot;isTemporary&quot;:false}]},{&quot;citationID&quot;:&quot;MENDELEY_CITATION_29f7637b-e4f9-4efe-b748-b13888acacf9&quot;,&quot;properties&quot;:{&quot;noteIndex&quot;:0},&quot;isEdited&quot;:false,&quot;manualOverride&quot;:{&quot;isManuallyOverridden&quot;:false,&quot;citeprocText&quot;:&quot;&lt;sup&gt;40–42&lt;/sup&gt;&quot;,&quot;manualOverrideText&quot;:&quot;&quot;},&quot;citationTag&quot;:&quot;MENDELEY_CITATION_v3_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&quot;,&quot;citationItems&quot;:[{&quot;id&quot;:&quot;5223446e-d481-3586-b640-701c3f519ab7&quot;,&quot;itemData&quot;:{&quot;type&quot;:&quot;article-journal&quot;,&quot;id&quot;:&quot;5223446e-d481-3586-b640-701c3f519ab7&quot;,&quot;title&quot;:&quot;CSF biomarkers predict a more malignant outcome in Alzheimer disease&quot;,&quot;author&quot;:[{&quot;family&quot;:&quot;Wallin&quot;,&quot;given&quot;:&quot;A. K.&quot;,&quot;parse-names&quot;:false,&quot;dropping-particle&quot;:&quot;&quot;,&quot;non-dropping-particle&quot;:&quot;&quot;},{&quot;family&quot;:&quot;Blennow&quot;,&quot;given&quot;:&quot;K.&quot;,&quot;parse-names&quot;:false,&quot;dropping-particle&quot;:&quot;&quot;,&quot;non-dropping-particle&quot;:&quot;&quot;},{&quot;family&quot;:&quot;Zetterberg&quot;,&quot;given&quot;:&quot;H.&quot;,&quot;parse-names&quot;:false,&quot;dropping-particle&quot;:&quot;&quot;,&quot;non-dropping-particle&quot;:&quot;&quot;},{&quot;family&quot;:&quot;Londos&quot;,&quot;given&quot;:&quot;E.&quot;,&quot;parse-names&quot;:false,&quot;dropping-particle&quot;:&quot;&quot;,&quot;non-dropping-particle&quot;:&quot;&quot;},{&quot;family&quot;:&quot;Minthon&quot;,&quot;given&quot;:&quot;L.&quot;,&quot;parse-names&quot;:false,&quot;dropping-particle&quot;:&quot;&quot;,&quot;non-dropping-particle&quot;:&quot;&quot;},{&quot;family&quot;:&quot;Hansson&quot;,&quot;given&quot;:&quot;O.&quot;,&quot;parse-names&quot;:false,&quot;dropping-particle&quot;:&quot;&quot;,&quot;non-dropping-particle&quot;:&quot;&quot;}],&quot;container-title&quot;:&quot;Neurology&quot;,&quot;container-title-short&quot;:&quot;Neurology&quot;,&quot;DOI&quot;:&quot;10.1212/WNL.0b013e3181dd4dd8&quot;,&quot;ISSN&quot;:&quot;0028-3878&quot;,&quot;issued&quot;:{&quot;date-parts&quot;:[[2010,5,11]]},&quot;page&quot;:&quot;1531-1537&quot;,&quot;issue&quot;:&quot;19&quot;,&quot;volume&quot;:&quot;74&quot;},&quot;isTemporary&quot;:false},{&quot;id&quot;:&quot;633d1498-0d08-3b82-91dc-087610015ee1&quot;,&quot;itemData&quot;:{&quot;type&quot;:&quot;article-journal&quot;,&quot;id&quot;:&quot;633d1498-0d08-3b82-91dc-087610015ee1&quot;,&quot;title&quot;:&quot;CSF biomarkers in relationship to cognitive profiles in Alzheimer disease&quot;,&quot;author&quot;:[{&quot;family&quot;:&quot;Vlies&quot;,&quot;given&quot;:&quot;A. E.&quot;,&quot;parse-names&quot;:false,&quot;dropping-particle&quot;:&quot;&quot;,&quot;non-dropping-particle&quot;:&quot;van der&quot;},{&quot;family&quot;:&quot;Verwey&quot;,&quot;given&quot;:&quot;N. A.&quot;,&quot;parse-names&quot;:false,&quot;dropping-particle&quot;:&quot;&quot;,&quot;non-dropping-particle&quot;:&quot;&quot;},{&quot;family&quot;:&quot;Bouwman&quot;,&quot;given&quot;:&quot;F. H.&quot;,&quot;parse-names&quot;:false,&quot;dropping-particle&quot;:&quot;&quot;,&quot;non-dropping-particle&quot;:&quot;&quot;},{&quot;family&quot;:&quot;Blankenstein&quot;,&quot;given&quot;:&quot;M. A.&quot;,&quot;parse-names&quot;:false,&quot;dropping-particle&quot;:&quot;&quot;,&quot;non-dropping-particle&quot;:&quot;&quot;},{&quot;family&quot;:&quot;Klein&quot;,&quot;given&quot;:&quot;M.&quot;,&quot;parse-names&quot;:false,&quot;dropping-particle&quot;:&quot;&quot;,&quot;non-dropping-particle&quot;:&quot;&quot;},{&quot;family&quot;:&quot;Scheltens&quot;,&quot;given&quot;:&quot;P.&quot;,&quot;parse-names&quot;:false,&quot;dropping-particle&quot;:&quot;&quot;,&quot;non-dropping-particle&quot;:&quot;&quot;},{&quot;family&quot;:&quot;Flier&quot;,&quot;given&quot;:&quot;W. M.&quot;,&quot;parse-names&quot;:false,&quot;dropping-particle&quot;:&quot;&quot;,&quot;non-dropping-particle&quot;:&quot;van der&quot;}],&quot;container-title&quot;:&quot;Neurology&quot;,&quot;container-title-short&quot;:&quot;Neurology&quot;,&quot;DOI&quot;:&quot;10.1212/01.wnl.0000345014.48839.71&quot;,&quot;ISSN&quot;:&quot;0028-3878&quot;,&quot;issued&quot;:{&quot;date-parts&quot;:[[2009,3,24]]},&quot;page&quot;:&quot;1056-1061&quot;,&quot;issue&quot;:&quot;12&quot;,&quot;volume&quot;:&quot;72&quot;},&quot;isTemporary&quot;:false},{&quot;id&quot;:&quot;8006bee3-776b-3b7c-aa23-13b9be4b28c0&quot;,&quot;itemData&quot;:{&quot;type&quot;:&quot;article-journal&quot;,&quot;id&quot;:&quot;8006bee3-776b-3b7c-aa23-13b9be4b28c0&quot;,&quot;title&quot;:&quot;Subgroups of Alzheimer's disease based on cerebrospinal fluid molecular markers&quot;,&quot;author&quot;:[{&quot;family&quot;:&quot;Iqbal&quot;,&quot;given&quot;:&quot;Khalid&quot;,&quot;parse-names&quot;:false,&quot;dropping-particle&quot;:&quot;&quot;,&quot;non-dropping-particle&quot;:&quot;&quot;},{&quot;family&quot;:&quot;Flory&quot;,&quot;given&quot;:&quot;Michael&quot;,&quot;parse-names&quot;:false,&quot;dropping-particle&quot;:&quot;&quot;,&quot;non-dropping-particle&quot;:&quot;&quot;},{&quot;family&quot;:&quot;Khatoon&quot;,&quot;given&quot;:&quot;Sabiha&quot;,&quot;parse-names&quot;:false,&quot;dropping-particle&quot;:&quot;&quot;,&quot;non-dropping-particle&quot;:&quot;&quot;},{&quot;family&quot;:&quot;Soininen&quot;,&quot;given&quot;:&quot;Hilkka&quot;,&quot;parse-names&quot;:false,&quot;dropping-particle&quot;:&quot;&quot;,&quot;non-dropping-particle&quot;:&quot;&quot;},{&quot;family&quot;:&quot;Pirttila&quot;,&quot;given&quot;:&quot;Tuula&quot;,&quot;parse-names&quot;:false,&quot;dropping-particle&quot;:&quot;&quot;,&quot;non-dropping-particle&quot;:&quot;&quot;},{&quot;family&quot;:&quot;Lehtovirta&quot;,&quot;given&quot;:&quot;Maarit&quot;,&quot;parse-names&quot;:false,&quot;dropping-particle&quot;:&quot;&quot;,&quot;non-dropping-particle&quot;:&quot;&quot;},{&quot;family&quot;:&quot;Alafuzoff&quot;,&quot;given&quot;:&quot;Irina&quot;,&quot;parse-names&quot;:false,&quot;dropping-particle&quot;:&quot;&quot;,&quot;non-dropping-particle&quot;:&quot;&quot;},{&quot;family&quot;:&quot;Blennow&quot;,&quot;given&quot;:&quot;Kaj&quot;,&quot;parse-names&quot;:false,&quot;dropping-particle&quot;:&quot;&quot;,&quot;non-dropping-particle&quot;:&quot;&quot;},{&quot;family&quot;:&quot;Andreasen&quot;,&quot;given&quot;:&quot;Niels&quot;,&quot;parse-names&quot;:false,&quot;dropping-particle&quot;:&quot;&quot;,&quot;non-dropping-particle&quot;:&quot;&quot;},{&quot;family&quot;:&quot;Vanmechelen&quot;,&quot;given&quot;:&quot;Eugeen&quot;,&quot;parse-names&quot;:false,&quot;dropping-particle&quot;:&quot;&quot;,&quot;non-dropping-particle&quot;:&quot;&quot;},{&quot;family&quot;:&quot;Grundke-Iqbal&quot;,&quot;given&quot;:&quot;Inge&quot;,&quot;parse-names&quot;:false,&quot;dropping-particle&quot;:&quot;&quot;,&quot;non-dropping-particle&quot;:&quot;&quot;}],&quot;container-title&quot;:&quot;Annals of Neurology&quot;,&quot;DOI&quot;:&quot;10.1002/ana.20639&quot;,&quot;ISSN&quot;:&quot;0364-5134&quot;,&quot;issued&quot;:{&quot;date-parts&quot;:[[2005,11]]},&quot;page&quot;:&quot;748-757&quot;,&quot;issue&quot;:&quot;5&quot;,&quot;volume&quot;:&quot;58&quot;,&quot;container-title-short&quot;:&quot;Ann Neurol&quot;},&quot;isTemporary&quot;:false}]},{&quot;citationID&quot;:&quot;MENDELEY_CITATION_a49d6359-7e39-448c-a612-187c3e5fb0b3&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&quot;,&quot;citationItems&quot;:[{&quot;id&quot;:&quot;34208dcc-4d3c-325a-953a-a846d2b03601&quot;,&quot;itemData&quot;:{&quot;type&quot;:&quot;article-journal&quot;,&quot;id&quot;:&quot;34208dcc-4d3c-325a-953a-a846d2b03601&quot;,&quot;title&quot;:&quot;Pathophysiological subtypes of Alzheimer’s disease based on cerebrospinal fluid proteomics&quot;,&quot;author&quot;:[{&quot;family&quot;:&quot;Tijms&quot;,&quot;given&quot;:&quot;Betty M&quot;,&quot;parse-names&quot;:false,&quot;dropping-particle&quot;:&quot;&quot;,&quot;non-dropping-particle&quot;:&quot;&quot;},{&quot;family&quot;:&quot;Gobom&quot;,&quot;given&quot;:&quot;Johan&quot;,&quot;parse-names&quot;:false,&quot;dropping-particle&quot;:&quot;&quot;,&quot;non-dropping-particle&quot;:&quot;&quot;},{&quot;family&quot;:&quot;Reus&quot;,&quot;given&quot;:&quot;Lianne&quot;,&quot;parse-names&quot;:false,&quot;dropping-particle&quot;:&quot;&quot;,&quot;non-dropping-particle&quot;:&quot;&quot;},{&quot;family&quot;:&quot;Jansen&quot;,&quot;given&quot;:&quot;Iris&quot;,&quot;parse-names&quot;:false,&quot;dropping-particle&quot;:&quot;&quot;,&quot;non-dropping-particle&quot;:&quot;&quot;},{&quot;family&quot;:&quot;Hong&quot;,&quot;given&quot;:&quot;Shengjun&quot;,&quot;parse-names&quot;:false,&quot;dropping-particle&quot;:&quot;&quot;,&quot;non-dropping-particle&quot;:&quot;&quot;},{&quot;family&quot;:&quot;Dobricic&quot;,&quot;given&quot;:&quot;Valerija&quot;,&quot;parse-names&quot;:false,&quot;dropping-particle&quot;:&quot;&quot;,&quot;non-dropping-particle&quot;:&quot;&quot;},{&quot;family&quot;:&quot;Kilpert&quot;,&quot;given&quot;:&quot;Fabian&quot;,&quot;parse-names&quot;:false,&quot;dropping-particle&quot;:&quot;&quot;,&quot;non-dropping-particle&quot;:&quot;&quot;},{&quot;family&quot;:&quot;Kate&quot;,&quot;given&quot;:&quot;Mara&quot;,&quot;parse-names&quot;:false,&quot;dropping-particle&quot;:&quot;&quot;,&quot;non-dropping-particle&quot;:&quot;ten&quot;},{&quot;family&quot;:&quot;Barkhof&quot;,&quot;given&quot;:&quot;Frederik&quot;,&quot;parse-names&quot;:false,&quot;dropping-particle&quot;:&quot;&quot;,&quot;non-dropping-particle&quot;:&quot;&quot;},{&quot;family&quot;:&quot;Tsolaki&quot;,&quot;given&quot;:&quot;Magda&quot;,&quot;parse-names&quot;:false,&quot;dropping-particle&quot;:&quot;&quot;,&quot;non-dropping-particle&quot;:&quot;&quot;},{&quot;family&quot;:&quot;Verhey&quot;,&quot;given&quot;:&quot;Frans R J&quot;,&quot;parse-names&quot;:false,&quot;dropping-particle&quot;:&quot;&quot;,&quot;non-dropping-particle&quot;:&quot;&quot;},{&quot;family&quot;:&quot;Popp&quot;,&quot;given&quot;:&quot;Julius&quot;,&quot;parse-names&quot;:false,&quot;dropping-particle&quot;:&quot;&quot;,&quot;non-dropping-particle&quot;:&quot;&quot;},{&quot;family&quot;:&quot;Martinez-Lage&quot;,&quot;given&quot;:&quot;Pablo&quot;,&quot;parse-names&quot;:false,&quot;dropping-particle&quot;:&quot;&quot;,&quot;non-dropping-particle&quot;:&quot;&quot;},{&quot;family&quot;:&quot;Vandenberghe&quot;,&quot;given&quot;:&quot;Rik&quot;,&quot;parse-names&quot;:false,&quot;dropping-particle&quot;:&quot;&quot;,&quot;non-dropping-particle&quot;:&quot;&quot;},{&quot;family&quot;:&quot;Lleó&quot;,&quot;given&quot;:&quot;Alberto&quot;,&quot;parse-names&quot;:false,&quot;dropping-particle&quot;:&quot;&quot;,&quot;non-dropping-particle&quot;:&quot;&quot;},{&quot;family&quot;:&quot;Molinuevo&quot;,&quot;given&quot;:&quot;José Luís&quot;,&quot;parse-names&quot;:false,&quot;dropping-particle&quot;:&quot;&quot;,&quot;non-dropping-particle&quot;:&quot;&quot;},{&quot;family&quot;:&quot;Engelborghs&quot;,&quot;given&quot;:&quot;Sebastiaan&quot;,&quot;parse-names&quot;:false,&quot;dropping-particle&quot;:&quot;&quot;,&quot;non-dropping-particle&quot;:&quot;&quot;},{&quot;family&quot;:&quot;Bertram&quot;,&quot;given&quot;:&quot;Lars&quot;,&quot;parse-names&quot;:false,&quot;dropping-particle&quot;:&quot;&quot;,&quot;non-dropping-particle&quot;:&quot;&quot;},{&quot;family&quot;:&quot;Lovestone&quot;,&quot;given&quot;:&quot;Simon&quot;,&quot;parse-names&quot;:false,&quot;dropping-particle&quot;:&quot;&quot;,&quot;non-dropping-particle&quot;:&quot;&quot;},{&quot;family&quot;:&quot;Streffer&quot;,&quot;given&quot;:&quot;Johannes&quot;,&quot;parse-names&quot;:false,&quot;dropping-particle&quot;:&quot;&quot;,&quot;non-dropping-particle&quot;:&quot;&quot;},{&quot;family&quot;:&quot;Vos&quot;,&quot;given&quot;:&quot;Stephanie&quot;,&quot;parse-names&quot;:false,&quot;dropping-particle&quot;:&quot;&quot;,&quot;non-dropping-particle&quot;:&quot;&quot;},{&quot;family&quot;:&quot;Bos&quot;,&quot;given&quot;:&quot;Isabelle&quot;,&quot;parse-names&quot;:false,&quot;dropping-particle&quot;:&quot;&quot;,&quot;non-dropping-particle&quot;:&quot;&quot;},{&quot;family&quot;:&quot;Blennow&quot;,&quot;given&quot;:&quot;Kaj&quot;,&quot;parse-names&quot;:false,&quot;dropping-particle&quot;:&quot;&quot;,&quot;non-dropping-particle&quot;:&quot;&quot;},{&quot;family&quot;:&quot;Scheltens&quot;,&quot;given&quot;:&quot;Philip&quot;,&quot;parse-names&quot;:false,&quot;dropping-particle&quot;:&quot;&quot;,&quot;non-dropping-particle&quot;:&quot;&quot;},{&quot;family&quot;:&quot;Teunissen&quot;,&quot;given&quot;:&quot;Charlotte E&quot;,&quot;parse-names&quot;:false,&quot;dropping-particle&quot;:&quot;&quot;,&quot;non-dropping-particle&quot;:&quot;&quot;},{&quot;family&quot;:&quot;Zetterberg&quot;,&quot;given&quot;:&quot;Henrik&quot;,&quot;parse-names&quot;:false,&quot;dropping-particle&quot;:&quot;&quot;,&quot;non-dropping-particle&quot;:&quot;&quot;},{&quot;family&quot;:&quot;Visser&quot;,&quot;given&quot;:&quot;Pieter Jelle&quot;,&quot;parse-names&quot;:false,&quot;dropping-particle&quot;:&quot;&quot;,&quot;non-dropping-particle&quot;:&quot;&quot;}],&quot;container-title&quot;:&quot;Brain&quot;,&quot;DOI&quot;:&quot;10.1093/brain/awaa325&quot;,&quot;ISSN&quot;:&quot;0006-8950&quot;,&quot;issued&quot;:{&quot;date-parts&quot;:[[2020,12,1]]},&quot;page&quot;:&quot;3776-3792&quot;,&quot;abstract&quot;:&quot;&lt;p&gt;Alzheimer’s disease is biologically heterogeneous, and detailed understanding of the processes involved in patients is critical for development of treatments. CSF contains hundreds of proteins, with concentrations reflecting ongoing (patho)physiological processes. This provides the opportunity to study many biological processes at the same time in patients. We studied whether Alzheimer’s disease biological subtypes can be detected in CSF proteomics using the dual clustering technique non-negative matrix factorization. In two independent cohorts (EMIF-AD MBD and ADNI) we found that 705 (77% of 911 tested) proteins differed between Alzheimer’s disease (defined as having abnormal amyloid, n = 425) and controls (defined as having normal CSF amyloid and tau and normal cognition, n = 127). Using these proteins for data-driven clustering, we identified three robust pathophysiological Alzheimer’s disease subtypes within each cohort showing (i) hyperplasticity and increased BACE1 levels; (ii) innate immune activation; and (iii) blood–brain barrier dysfunction with low BACE1 levels. In both cohorts, the majority of individuals were labelled as having subtype 1 (80, 36% in EMIF-AD MBD; 117, 59% in ADNI), 71 (32%) in EMIF-AD MBD and 41 (21%) in ADNI were labelled as subtype 2, and 72 (32%) in EMIF-AD MBD and 39 (20%) individuals in ADNI were labelled as subtype 3. Genetic analyses showed that all subtypes had an excess of genetic risk for Alzheimer’s disease (all P &amp;amp;gt; 0.01). Additional pathological comparisons that were available for a subset in ADNI suggested that subtypes showed similar severity of Alzheimer’s disease pathology, and did not differ in the frequencies of co-pathologies, providing further support that found subtypes truly reflect Alzheimer’s disease heterogeneity. Compared to controls, all non-demented Alzheimer’s disease individuals had increased risk of showing clinical progression (all P &amp;amp;lt; 0.01). Compared to subtype 1, subtype 2 showed faster clinical progression after correcting for age, sex, level of education and tau levels (hazard ratio = 2.5; 95% confidence interval = 1.2, 5.1; P = 0.01), and subtype 3 at trend level (hazard ratio = 2.1; 95% confidence interval = 1.0, 4.4; P = 0.06). Together, these results demonstrate the value of CSF proteomics in studying the biological heterogeneity in Alzheimer’s disease patients, and suggest that subtypes may require tailored therapy.&lt;/p&gt;&quot;,&quot;issue&quot;:&quot;12&quot;,&quot;volume&quot;:&quot;143&quot;,&quot;container-title-short&quot;:&quot;&quot;},&quot;isTemporary&quot;:false}]},{&quot;citationID&quot;:&quot;MENDELEY_CITATION_762d39d5-80c0-48b3-b1a7-a8c0b6f27cbf&quot;,&quot;properties&quot;:{&quot;noteIndex&quot;:0},&quot;isEdited&quot;:false,&quot;manualOverride&quot;:{&quot;isManuallyOverridden&quot;:false,&quot;citeprocText&quot;:&quot;&lt;sup&gt;43&lt;/sup&gt;&quot;,&quot;manualOverrideText&quot;:&quot;&quot;},&quot;citationTag&quot;:&quot;MENDELEY_CITATION_v3_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&quot;,&quot;citationItems&quot;:[{&quot;id&quot;:&quot;d9c55a7f-cde7-3b91-9a6b-8dacdc444332&quot;,&quot;itemData&quot;:{&quot;type&quot;:&quot;article&quot;,&quot;id&quot;:&quot;d9c55a7f-cde7-3b91-9a6b-8dacdc444332&quot;,&quot;title&quot;:&quot;Package 'tableone'&quot;,&quot;author&quot;:[{&quot;family&quot;:&quot;Yoshida&quot;,&quot;given&quot;:&quot;K&quot;,&quot;parse-names&quot;:false,&quot;dropping-particle&quot;:&quot;&quot;,&quot;non-dropping-particle&quot;:&quot;&quot;},{&quot;family&quot;:&quot;Bohn&quot;,&quot;given&quot;:&quot;J&quot;,&quot;parse-names&quot;:false,&quot;dropping-particle&quot;:&quot;&quot;,&quot;non-dropping-particle&quot;:&quot;&quot;}],&quot;container-title&quot;:&quot;R&quot;,&quot;accessed&quot;:{&quot;date-parts&quot;:[[2019,10,28]]},&quot;URL&quot;:&quot;ftp://cygwin.uib.no/pub/cran/web/packages/tableone/tableone.pdf&quot;,&quot;issued&quot;:{&quot;date-parts&quot;:[[2019]]},&quot;container-title-short&quot;:&quot;&quot;},&quot;isTemporary&quot;:false}]},{&quot;citationID&quot;:&quot;MENDELEY_CITATION_8e261fcc-0d9b-4c51-bfad-1c8ebe28e7c1&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&quot;,&quot;citationItems&quot;:[{&quot;id&quot;:&quot;6b486ac7-26e1-3a76-b8e8-a3e0f4ac5fdb&quot;,&quot;itemData&quot;:{&quot;type&quot;:&quot;article&quot;,&quot;id&quot;:&quot;6b486ac7-26e1-3a76-b8e8-a3e0f4ac5fdb&quot;,&quot;title&quot;:&quot;Methods and Measures: Growth mixture modeling: A method for identifying differences in longitudinal change among unobserved groups&quot;,&quot;author&quot;:[{&quot;family&quot;:&quot;Ram&quot;,&quot;given&quot;:&quot;Nilam&quot;,&quot;parse-names&quot;:false,&quot;dropping-particle&quot;:&quot;&quot;,&quot;non-dropping-particle&quot;:&quot;&quot;},{&quot;family&quot;:&quot;Grimm&quot;,&quot;given&quot;:&quot;Kevin J.&quot;,&quot;parse-names&quot;:false,&quot;dropping-particle&quot;:&quot;&quot;,&quot;non-dropping-particle&quot;:&quot;&quot;}],&quot;container-title&quot;:&quot;International Journal of Behavioral Development&quot;,&quot;DOI&quot;:&quot;10.1177/0165025409343765&quot;,&quot;ISSN&quot;:&quot;14640651&quot;,&quot;issued&quot;:{&quot;date-parts&quot;:[[2009]]},&quot;page&quot;:&quot;565-576&quot;,&quot;abstract&quot;:&quot;Growth mixture modeling (GMM) is a method for identifying multiple unobserved sub-populations, describing longitudinal change within each unobserved sub-population, and examining differences in change among unobserved sub-populations. We provide a practical primer that may be useful for researchers beginning to incorporate GMM analysis into their research. We briefly review basic elements of the standard latent basis growth curve model, introduce GMM as an extension of multiple-group growth modeling, and describe a four-step approach to conducting a GMM analysis. Example data from a cortisol stress-response paradigm are used to illustrate the suggested procedures. © 2009 The International Society for the Study of Behavioural Development.&quot;,&quot;publisher&quot;:&quot;SAGE Publications Ltd&quot;,&quot;issue&quot;:&quot;6&quot;,&quot;volume&quot;:&quot;33&quot;,&quot;container-title-short&quot;:&quot;Int J Behav Dev&quot;},&quot;isTemporary&quot;:false}]},{&quot;citationID&quot;:&quot;MENDELEY_CITATION_2e2f846a-2c81-4f29-93a3-745bd7061a0d&quot;,&quot;properties&quot;:{&quot;noteIndex&quot;:0},&quot;isEdited&quot;:false,&quot;manualOverride&quot;:{&quot;isManuallyOverridden&quot;:false,&quot;citeprocText&quot;:&quot;&lt;sup&gt;44&lt;/sup&gt;&quot;,&quot;manualOverrideText&quot;:&quot;&quot;},&quot;citationTag&quot;:&quot;MENDELEY_CITATION_v3_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&quot;,&quot;citationItems&quot;:[{&quot;id&quot;:&quot;27fc6b30-e0c7-3721-a909-f8ace405ce85&quot;,&quot;itemData&quot;:{&quot;type&quot;:&quot;article&quot;,&quot;id&quot;:&quot;27fc6b30-e0c7-3721-a909-f8ace405ce85&quot;,&quot;title&quot;:&quot;A Package for Survival Analysis in R&quot;,&quot;author&quot;:[{&quot;family&quot;:&quot;Therneau&quot;,&quot;given&quot;:&quot;Terry M.&quot;,&quot;parse-names&quot;:false,&quot;dropping-particle&quot;:&quot;&quot;,&quot;non-dropping-particle&quot;:&quot;&quot;}],&quot;number&quot;:&quot;3.3-1&quot;,&quot;issued&quot;:{&quot;date-parts&quot;:[[2022]]},&quot;publisher&quot;:&quot;R&quot;,&quot;container-title-short&quot;:&quot;&quot;},&quot;isTemporary&quot;:false}]},{&quot;citationID&quot;:&quot;MENDELEY_CITATION_3fdcbe4f-a909-49be-b5ec-3c8af6c6b3cf&quot;,&quot;properties&quot;:{&quot;noteIndex&quot;:0},&quot;isEdited&quot;:false,&quot;manualOverride&quot;:{&quot;isManuallyOverridden&quot;:false,&quot;citeprocText&quot;:&quot;&lt;sup&gt;45&lt;/sup&gt;&quot;,&quot;manualOverrideText&quot;:&quot;&quot;},&quot;citationTag&quot;:&quot;MENDELEY_CITATION_v3_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&quot;,&quot;citationItems&quot;:[{&quot;id&quot;:&quot;33bec0f1-d75b-3144-954c-0b2011a03659&quot;,&quot;itemData&quot;:{&quot;type&quot;:&quot;paper-conference&quot;,&quot;id&quot;:&quot;33bec0f1-d75b-3144-954c-0b2011a03659&quot;,&quot;title&quot;:&quot;Correspondence of CSF biomarkers measured by Lumipulse assays with amyloid PET&quot;,&quot;author&quot;:[{&quot;family&quot;:&quot;Volluz&quot;,&quot;given&quot;:&quot;K.E.&quot;,&quot;parse-names&quot;:false,&quot;dropping-particle&quot;:&quot;&quot;,&quot;non-dropping-particle&quot;:&quot;&quot;},{&quot;family&quot;:&quot;Schindler&quot;,&quot;given&quot;:&quot;S.E.&quot;,&quot;parse-names&quot;:false,&quot;dropping-particle&quot;:&quot;&quot;,&quot;non-dropping-particle&quot;:&quot;&quot;},{&quot;family&quot;:&quot;Henson&quot;,&quot;given&quot;:&quot;R.L.&quot;,&quot;parse-names&quot;:false,&quot;dropping-particle&quot;:&quot;&quot;,&quot;non-dropping-particle&quot;:&quot;&quot;},{&quot;family&quot;:&quot;Xiong&quot;,&quot;given&quot;:&quot;C.&quot;,&quot;parse-names&quot;:false,&quot;dropping-particle&quot;:&quot;&quot;,&quot;non-dropping-particle&quot;:&quot;&quot;},{&quot;family&quot;:&quot;Gordon&quot;,&quot;given&quot;:&quot;B.A&quot;,&quot;parse-names&quot;:false,&quot;dropping-particle&quot;:&quot;&quot;,&quot;non-dropping-particle&quot;:&quot;&quot;},{&quot;family&quot;:&quot;Benzinger&quot;,&quot;given&quot;:&quot;T.L..&quot;,&quot;parse-names&quot;:false,&quot;dropping-particle&quot;:&quot;&quot;,&quot;non-dropping-particle&quot;:&quot;&quot;},{&quot;family&quot;:&quot;Holtzman&quot;,&quot;given&quot;:&quot;D.M.&quot;,&quot;parse-names&quot;:false,&quot;dropping-particle&quot;:&quot;&quot;,&quot;non-dropping-particle&quot;:&quot;&quot;},{&quot;family&quot;:&quot;Morris&quot;,&quot;given&quot;:&quot;J.C.&quot;,&quot;parse-names&quot;:false,&quot;dropping-particle&quot;:&quot;&quot;,&quot;non-dropping-particle&quot;:&quot;&quot;},{&quot;family&quot;:&quot;Fagan&quot;,&quot;given&quot;:&quot;A.M&quot;,&quot;parse-names&quot;:false,&quot;dropping-particle&quot;:&quot;&quot;,&quot;non-dropping-particle&quot;:&quot;&quot;}],&quot;container-title&quot;:&quot;2021 Alzheimer's Association International Conference&quot;,&quot;issued&quot;:{&quot;date-parts&quot;:[[2021,7]]},&quot;container-title-short&quot;:&quot;&quot;},&quot;isTemporary&quot;:false}]},{&quot;citationID&quot;:&quot;MENDELEY_CITATION_c63b7055-3ebd-4553-9249-78d650813d83&quot;,&quot;properties&quot;:{&quot;noteIndex&quot;:0},&quot;isEdited&quot;:false,&quot;manualOverride&quot;:{&quot;isManuallyOverridden&quot;:false,&quot;citeprocText&quot;:&quot;&lt;sup&gt;45&lt;/sup&gt;&quot;,&quot;manualOverrideText&quot;:&quot;&quot;},&quot;citationTag&quot;:&quot;MENDELEY_CITATION_v3_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&quot;,&quot;citationItems&quot;:[{&quot;id&quot;:&quot;33bec0f1-d75b-3144-954c-0b2011a03659&quot;,&quot;itemData&quot;:{&quot;type&quot;:&quot;paper-conference&quot;,&quot;id&quot;:&quot;33bec0f1-d75b-3144-954c-0b2011a03659&quot;,&quot;title&quot;:&quot;Correspondence of CSF biomarkers measured by Lumipulse assays with amyloid PET&quot;,&quot;author&quot;:[{&quot;family&quot;:&quot;Volluz&quot;,&quot;given&quot;:&quot;K.E.&quot;,&quot;parse-names&quot;:false,&quot;dropping-particle&quot;:&quot;&quot;,&quot;non-dropping-particle&quot;:&quot;&quot;},{&quot;family&quot;:&quot;Schindler&quot;,&quot;given&quot;:&quot;S.E.&quot;,&quot;parse-names&quot;:false,&quot;dropping-particle&quot;:&quot;&quot;,&quot;non-dropping-particle&quot;:&quot;&quot;},{&quot;family&quot;:&quot;Henson&quot;,&quot;given&quot;:&quot;R.L.&quot;,&quot;parse-names&quot;:false,&quot;dropping-particle&quot;:&quot;&quot;,&quot;non-dropping-particle&quot;:&quot;&quot;},{&quot;family&quot;:&quot;Xiong&quot;,&quot;given&quot;:&quot;C.&quot;,&quot;parse-names&quot;:false,&quot;dropping-particle&quot;:&quot;&quot;,&quot;non-dropping-particle&quot;:&quot;&quot;},{&quot;family&quot;:&quot;Gordon&quot;,&quot;given&quot;:&quot;B.A&quot;,&quot;parse-names&quot;:false,&quot;dropping-particle&quot;:&quot;&quot;,&quot;non-dropping-particle&quot;:&quot;&quot;},{&quot;family&quot;:&quot;Benzinger&quot;,&quot;given&quot;:&quot;T.L..&quot;,&quot;parse-names&quot;:false,&quot;dropping-particle&quot;:&quot;&quot;,&quot;non-dropping-particle&quot;:&quot;&quot;},{&quot;family&quot;:&quot;Holtzman&quot;,&quot;given&quot;:&quot;D.M.&quot;,&quot;parse-names&quot;:false,&quot;dropping-particle&quot;:&quot;&quot;,&quot;non-dropping-particle&quot;:&quot;&quot;},{&quot;family&quot;:&quot;Morris&quot;,&quot;given&quot;:&quot;J.C.&quot;,&quot;parse-names&quot;:false,&quot;dropping-particle&quot;:&quot;&quot;,&quot;non-dropping-particle&quot;:&quot;&quot;},{&quot;family&quot;:&quot;Fagan&quot;,&quot;given&quot;:&quot;A.M&quot;,&quot;parse-names&quot;:false,&quot;dropping-particle&quot;:&quot;&quot;,&quot;non-dropping-particle&quot;:&quot;&quot;}],&quot;container-title&quot;:&quot;2021 Alzheimer's Association International Conference&quot;,&quot;issued&quot;:{&quot;date-parts&quot;:[[2021,7]]},&quot;container-title-short&quot;:&quot;&quot;},&quot;isTemporary&quot;:false}]},{&quot;citationID&quot;:&quot;MENDELEY_CITATION_78770d4b-9bec-4e19-9cd4-37dc33a71667&quot;,&quot;properties&quot;:{&quot;noteIndex&quot;:0},&quot;isEdited&quot;:false,&quot;manualOverride&quot;:{&quot;isManuallyOverriden&quot;:false,&quot;citeprocText&quot;:&quot;&lt;sup&gt;46&lt;/sup&gt;&quot;,&quot;manualOverrideText&quot;:&quot;&quot;,&quot;isManuallyOverridden&quot;:false},&quot;citationTag&quot;:&quot;MENDELEY_CITATION_v3_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&quot;,&quot;citationItems&quot;:[{&quot;id&quot;:&quot;8f090ba2-6e28-3d6f-b1bc-6331c803f4f9&quot;,&quot;itemData&quot;:{&quot;type&quot;:&quot;article-journal&quot;,&quot;id&quot;:&quot;8f090ba2-6e28-3d6f-b1bc-6331c803f4f9&quot;,&quot;title&quot;:&quot;A recipe for accurate estimation of lifespan brain trajectories, distinguishing longitudinal and cohort effects&quot;,&quot;author&quot;:[{&quot;family&quot;:&quot;Sørensen&quot;,&quot;given&quot;:&quot;Øystein&quot;,&quot;parse-names&quot;:false,&quot;dropping-particle&quot;:&quot;&quot;,&quot;non-dropping-particle&quot;:&quot;&quot;},{&quot;family&quot;:&quot;Walhovd&quot;,&quot;given&quot;:&quot;Kristine B.&quot;,&quot;parse-names&quot;:false,&quot;dropping-particle&quot;:&quot;&quot;,&quot;non-dropping-particle&quot;:&quot;&quot;},{&quot;family&quot;:&quot;Fjell&quot;,&quot;given&quot;:&quot;Anders M.&quot;,&quot;parse-names&quot;:false,&quot;dropping-particle&quot;:&quot;&quot;,&quot;non-dropping-particle&quot;:&quot;&quot;}],&quot;container-title&quot;:&quot;NeuroImage&quot;,&quot;DOI&quot;:&quot;10.1016/j.neuroimage.2020.117596&quot;,&quot;ISSN&quot;:&quot;10959572&quot;,&quot;PMID&quot;:&quot;33248257&quot;,&quot;issued&quot;:{&quot;date-parts&quot;:[[2021]]},&quot;abstract&quot;:&quot;We address the problem of estimating how different parts of the brain develop and change throughout the lifespan, and how these trajectories are affected by genetic and environmental factors. Estimation of these lifespan trajectories is statistically challenging, since their shapes are typically highly nonlinear, and although true change can only be quantified by longitudinal examinations, as follow-up intervals in neuroimaging studies typically cover less than 10% of the lifespan, use of cross-sectional information is necessary. Linear mixed models (LMMs) and structural equation models (SEMs) commonly used in longitudinal analysis rely on assumptions which are typically not met with lifespan data, in particular when the data consist of observations combined from multiple studies. While LMMs require a priori specification of a polynomial functional form, SEMs do not easily handle data with unstructured time intervals between measurements. Generalized additive mixed models (GAMMs) offer an attractive alternative, and in this paper we propose various ways of formulating GAMMs for estimation of lifespan trajectories of 12 brain regions, using a large longitudinal dataset and realistic simulation experiments. We show that GAMMs are able to more accurately fit lifespan trajectories, distinguish longitudinal and cross-sectional effects, and estimate effects of genetic and environmental exposures. Finally, we discuss and contrast questions related to lifespan research which strictly require repeated measures data and questions which can be answered with a single measurement per participant, and in the latter case, which simplifying assumptions that need to be made. The examples are accompanied with R code, providing a tutorial for researchers interested in using GAMMs.&quot;,&quot;issue&quot;:&quot;July 2020&quot;,&quot;volume&quot;:&quot;226&quot;,&quot;container-title-short&quot;:&quot;Neuroimage&quot;},&quot;isTemporary&quot;:false}]},{&quot;citationID&quot;:&quot;MENDELEY_CITATION_2d0b53af-7b47-425e-a433-a9b13dfa979b&quot;,&quot;properties&quot;:{&quot;noteIndex&quot;:0},&quot;isEdited&quot;:false,&quot;manualOverride&quot;:{&quot;isManuallyOverriden&quot;:false,&quot;citeprocText&quot;:&quot;&lt;sup&gt;47&lt;/sup&gt;&quot;,&quot;manualOverrideText&quot;:&quot;&quot;,&quot;isManuallyOverridden&quot;:false},&quot;citationTag&quot;:&quot;MENDELEY_CITATION_v3_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&quot;,&quot;citationItems&quot;:[{&quot;id&quot;:&quot;cbada5d4-e315-3e87-9e9a-da7476657340&quot;,&quot;itemData&quot;:{&quot;type&quot;:&quot;report&quot;,&quot;id&quot;:&quot;cbada5d4-e315-3e87-9e9a-da7476657340&quot;,&quot;title&quot;:&quot;Supervised clustering of genes&quot;,&quot;author&quot;:[{&quot;family&quot;:&quot;Dettling&quot;,&quot;given&quot;:&quot;Marcel&quot;,&quot;parse-names&quot;:false,&quot;dropping-particle&quot;:&quot;&quot;,&quot;non-dropping-particle&quot;:&quot;&quot;},{&quot;family&quot;:&quot;Bühlmann&quot;,&quot;given&quot;:&quot;Peter&quot;,&quot;parse-names&quot;:false,&quot;dropping-particle&quot;:&quot;&quot;,&quot;non-dropping-particle&quot;:&quot;&quot;}],&quot;URL&quot;:&quot;http://genomebiology.com/2002/3/12/research/0069.1&quot;,&quot;issued&quot;:{&quot;date-parts&quot;:[[2002]]},&quot;abstract&quot;:&quot;Background: We focus on microarray data where experiments monitor gene expression in different tissues and where each experiment is equipped with an additional response variable such as a cancer type. Although the number of measured genes is in the thousands, it is assumed that only a few marker components of gene subsets determine the type of a tissue. Here we present a new method for finding such groups of genes by directly incorporating the response variables into the grouping process, yielding a supervised clustering algorithm for genes.&quot;,&quot;container-title-short&quot;:&quot;&quot;},&quot;isTemporary&quot;:false}]},{&quot;citationID&quot;:&quot;MENDELEY_CITATION_4627ce84-f258-43a2-a9e1-8912ca57b591&quot;,&quot;properties&quot;:{&quot;noteIndex&quot;:0},&quot;isEdited&quot;:false,&quot;manualOverride&quot;:{&quot;isManuallyOverriden&quot;:false,&quot;citeprocText&quot;:&quot;&lt;sup&gt;48&lt;/sup&gt;&quot;,&quot;manualOverrideText&quot;:&quot;&quot;,&quot;isManuallyOverridden&quot;:false},&quot;citationTag&quot;:&quot;MENDELEY_CITATION_v3_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&quot;,&quot;citationItems&quot;:[{&quot;id&quot;:&quot;5e0f4640-c78d-3a5d-a88f-395fcfe5e3ca&quot;,&quot;itemData&quot;:{&quot;type&quot;:&quot;report&quot;,&quot;id&quot;:&quot;5e0f4640-c78d-3a5d-a88f-395fcfe5e3ca&quot;,&quot;title&quot;:&quot;An Introduction to glmnet&quot;,&quot;author&quot;:[{&quot;family&quot;:&quot;Hastie&quot;,&quot;given&quot;:&quot;Trevor&quot;,&quot;parse-names&quot;:false,&quot;dropping-particle&quot;:&quot;&quot;,&quot;non-dropping-particle&quot;:&quot;&quot;},{&quot;family&quot;:&quot;Qian&quot;,&quot;given&quot;:&quot;Junyang&quot;,&quot;parse-names&quot;:false,&quot;dropping-particle&quot;:&quot;&quot;,&quot;non-dropping-particle&quot;:&quot;&quot;},{&quot;family&quot;:&quot;Tay&quot;,&quot;given&quot;:&quot;Kenneth&quot;,&quot;parse-names&quot;:false,&quot;dropping-particle&quot;:&quot;&quot;,&quot;non-dropping-particle&quot;:&quot;&quot;}],&quot;URL&quot;:&quot;https://cran.us.r-project.org&quot;,&quot;issued&quot;:{&quot;date-parts&quot;:[[2021]]},&quot;container-title-short&quot;:&quot;&quot;},&quot;isTemporary&quot;:false}]},{&quot;citationID&quot;:&quot;MENDELEY_CITATION_a8367444-9a3a-47b1-a808-63a768b86c37&quot;,&quot;properties&quot;:{&quot;noteIndex&quot;:0},&quot;isEdited&quot;:false,&quot;manualOverride&quot;:{&quot;isManuallyOverridden&quot;:false,&quot;citeprocText&quot;:&quot;&lt;sup&gt;49&lt;/sup&gt;&quot;,&quot;manualOverrideText&quot;:&quot;&quot;},&quot;citationTag&quot;:&quot;MENDELEY_CITATION_v3_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&quot;,&quot;citationItems&quot;:[{&quot;id&quot;:&quot;4c71ad15-eda7-33a4-a89f-01b14ec10ece&quot;,&quot;itemData&quot;:{&quot;type&quot;:&quot;article-journal&quot;,&quot;id&quot;:&quot;4c71ad15-eda7-33a4-a89f-01b14ec10ece&quot;,&quot;title&quot;:&quot;Functional mapping and annotation of genetic associations with FUMA&quot;,&quot;author&quot;:[{&quot;family&quot;:&quot;Watanabe&quot;,&quot;given&quot;:&quot;Kyoko&quot;,&quot;parse-names&quot;:false,&quot;dropping-particle&quot;:&quot;&quot;,&quot;non-dropping-particle&quot;:&quot;&quot;},{&quot;family&quot;:&quot;Taskesen&quot;,&quot;given&quot;:&quot;Erdogan&quot;,&quot;parse-names&quot;:false,&quot;dropping-particle&quot;:&quot;&quot;,&quot;non-dropping-particle&quot;:&quot;&quot;},{&quot;family&quot;:&quot;Bochoven&quot;,&quot;given&quot;:&quot;Arjen&quot;,&quot;parse-names&quot;:false,&quot;dropping-particle&quot;:&quot;&quot;,&quot;non-dropping-particle&quot;:&quot;van&quot;},{&quot;family&quot;:&quot;Posthuma&quot;,&quot;given&quot;:&quot;Danielle&quot;,&quot;parse-names&quot;:false,&quot;dropping-particle&quot;:&quot;&quot;,&quot;non-dropping-particle&quot;:&quot;&quot;}],&quot;container-title&quot;:&quot;Nature Communications&quot;,&quot;DOI&quot;:&quot;10.1038/s41467-017-01261-5&quot;,&quot;ISSN&quot;:&quot;20411723&quot;,&quot;PMID&quot;:&quot;29184056&quot;,&quot;issued&quot;:{&quot;date-parts&quot;:[[2017,12,1]]},&quot;abstract&quot;:&quot;A main challenge in genome-wide association studies (GWAS) is to pinpoint possible causal variants. Results from GWAS typically do not directly translate into causal variants because the majority of hits are in non-coding or intergenic regions, and the presence of linkage disequilibrium leads to effects being statistically spread out across multiple variants. Post-GWAS annotation facilitates the selection of most likely causal variant(s). Multiple resources are available for post-GWAS annotation, yet these can be time consuming and do not provide integrated visual aids for data interpretation. We, therefore, develop FUMA: an integrative web-based platform using information from multiple biological resources to facilitate functional annotation of GWAS results, gene prioritization and interactive visualization. FUMA accommodates positional, expression quantitative trait loci (eQTL) and chromatin interaction mappings, and provides gene-based, pathway and tissue enrichment results. FUMA results directly aid in generating hypotheses that are testable in functional experiments aimed at proving causal relations.&quot;,&quot;publisher&quot;:&quot;Nature Publishing Group&quot;,&quot;issue&quot;:&quot;1&quot;,&quot;volume&quot;:&quot;8&quot;,&quot;container-title-short&quot;:&quot;Nat Commun&quot;},&quot;isTemporary&quot;:false}]},{&quot;citationID&quot;:&quot;MENDELEY_CITATION_df0ecd55-c244-41c8-9d3c-4df2b8575df3&quot;,&quot;properties&quot;:{&quot;noteIndex&quot;:0},&quot;isEdited&quot;:false,&quot;manualOverride&quot;:{&quot;citeprocText&quot;:&quot;&lt;sup&gt;50&lt;/sup&gt;&quot;,&quot;isManuallyOverriden&quot;:false,&quot;manualOverrideText&quot;:&quot;&quot;,&quot;isManuallyOverridden&quot;:false},&quot;citationTag&quot;:&quot;MENDELEY_CITATION_v3_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&quot;,&quot;citationItems&quot;:[{&quot;id&quot;:&quot;b5549a54-c4b0-38cb-8e0f-8b5f700b08f8&quot;,&quot;itemData&quot;:{&quot;abstract&quot;:&quot;R Core Team (2018). R: A language and environment for statistical computing. R Foundation for Statistical Computing, Vienna, Austria. URL https://www.R-project.org/.&quot;,&quot;author&quot;:[{&quot;dropping-particle&quot;:&quot;&quot;,&quot;family&quot;:&quot;R Core Development Team&quot;,&quot;given&quot;:&quot;&quot;,&quot;non-dropping-particle&quot;:&quot;&quot;,&quot;parse-names&quot;:false,&quot;suffix&quot;:&quot;&quot;}],&quot;id&quot;:&quot;b5549a54-c4b0-38cb-8e0f-8b5f700b08f8&quot;,&quot;issued&quot;:{&quot;date-parts&quot;:[[&quot;2013&quot;]]},&quot;title&quot;:&quot;A language and environment for statistical computing.&quot;,&quot;type&quot;:&quot;article-journal&quot;,&quot;volume&quot;:&quot;1&quot;,&quot;container-title-short&quot;:&quot;&quot;},&quot;uris&quot;:[&quot;http://www.mendeley.com/documents/?uuid=b5549a54-c4b0-38cb-8e0f-8b5f700b08f8&quot;],&quot;isTemporary&quot;:false,&quot;legacyDesktopId&quot;:&quot;b5549a54-c4b0-38cb-8e0f-8b5f700b08f8&quot;}]},{&quot;citationID&quot;:&quot;MENDELEY_CITATION_cc20ba69-fad0-4b6f-8f20-420dfb5facf5&quot;,&quot;properties&quot;:{&quot;noteIndex&quot;:0},&quot;isEdited&quot;:false,&quot;manualOverride&quot;:{&quot;isManuallyOverriden&quot;:false,&quot;citeprocText&quot;:&quot;&lt;sup&gt;36&lt;/sup&gt;&quot;,&quot;manualOverrideText&quot;:&quot;&quot;,&quot;isManuallyOverridden&quot;:false},&quot;citationTag&quot;:&quot;MENDELEY_CITATION_v3_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&quot;,&quot;citationItems&quot;:[{&quot;id&quot;:&quot;6b486ac7-26e1-3a76-b8e8-a3e0f4ac5fdb&quot;,&quot;itemData&quot;:{&quot;type&quot;:&quot;article&quot;,&quot;id&quot;:&quot;6b486ac7-26e1-3a76-b8e8-a3e0f4ac5fdb&quot;,&quot;title&quot;:&quot;Methods and Measures: Growth mixture modeling: A method for identifying differences in longitudinal change among unobserved groups&quot;,&quot;author&quot;:[{&quot;family&quot;:&quot;Ram&quot;,&quot;given&quot;:&quot;Nilam&quot;,&quot;parse-names&quot;:false,&quot;dropping-particle&quot;:&quot;&quot;,&quot;non-dropping-particle&quot;:&quot;&quot;},{&quot;family&quot;:&quot;Grimm&quot;,&quot;given&quot;:&quot;Kevin J.&quot;,&quot;parse-names&quot;:false,&quot;dropping-particle&quot;:&quot;&quot;,&quot;non-dropping-particle&quot;:&quot;&quot;}],&quot;container-title&quot;:&quot;International Journal of Behavioral Development&quot;,&quot;DOI&quot;:&quot;10.1177/0165025409343765&quot;,&quot;ISSN&quot;:&quot;14640651&quot;,&quot;issued&quot;:{&quot;date-parts&quot;:[[2009]]},&quot;page&quot;:&quot;565-576&quot;,&quot;abstract&quot;:&quot;Growth mixture modeling (GMM) is a method for identifying multiple unobserved sub-populations, describing longitudinal change within each unobserved sub-population, and examining differences in change among unobserved sub-populations. We provide a practical primer that may be useful for researchers beginning to incorporate GMM analysis into their research. We briefly review basic elements of the standard latent basis growth curve model, introduce GMM as an extension of multiple-group growth modeling, and describe a four-step approach to conducting a GMM analysis. Example data from a cortisol stress-response paradigm are used to illustrate the suggested procedures. © 2009 The International Society for the Study of Behavioural Development.&quot;,&quot;publisher&quot;:&quot;SAGE Publications Ltd&quot;,&quot;issue&quot;:&quot;6&quot;,&quot;volume&quot;:&quot;33&quot;,&quot;container-title-short&quot;:&quot;Int J Behav Dev&quot;},&quot;isTemporary&quot;:false}]},{&quot;citationID&quot;:&quot;MENDELEY_CITATION_9e766ebf-7054-4491-abb2-786aafd1eb24&quot;,&quot;properties&quot;:{&quot;noteIndex&quot;:0},&quot;isEdited&quot;:false,&quot;manualOverride&quot;:{&quot;isManuallyOverriden&quot;:false,&quot;citeprocText&quot;:&quot;&lt;sup&gt;51&lt;/sup&gt;&quot;,&quot;manualOverrideText&quot;:&quot;&quot;,&quot;isManuallyOverridden&quot;:false},&quot;citationTag&quot;:&quot;MENDELEY_CITATION_v3_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&quot;,&quot;citationItems&quot;:[{&quot;id&quot;:&quot;09496f12-589d-3394-af83-b166bda1b530&quot;,&quot;itemData&quot;:{&quot;type&quot;:&quot;article-journal&quot;,&quot;id&quot;:&quot;09496f12-589d-3394-af83-b166bda1b530&quot;,&quot;title&quot;:&quot;Time to Amyloid Positivity and Preclinical Changes in Brain Metabolism, Atrophy, and Cognition: Evidence for Emerging Amyloid Pathology in Alzheimer's Disease&quot;,&quot;author&quot;:[{&quot;family&quot;:&quot;Insel&quot;,&quot;given&quot;:&quot;Philip S.&quot;,&quot;parse-names&quot;:false,&quot;dropping-particle&quot;:&quot;&quot;,&quot;non-dropping-particle&quot;:&quot;&quot;},{&quot;family&quot;:&quot;Ossenkoppele&quot;,&quot;given&quot;:&quot;Rik&quot;,&quot;parse-names&quot;:false,&quot;dropping-particle&quot;:&quot;&quot;,&quot;non-dropping-particle&quot;:&quot;&quot;},{&quot;family&quot;:&quot;Gessert&quot;,&quot;given&quot;:&quot;Devon&quot;,&quot;parse-names&quot;:false,&quot;dropping-particle&quot;:&quot;&quot;,&quot;non-dropping-particle&quot;:&quot;&quot;},{&quot;family&quot;:&quot;Jagust&quot;,&quot;given&quot;:&quot;William&quot;,&quot;parse-names&quot;:false,&quot;dropping-particle&quot;:&quot;&quot;,&quot;non-dropping-particle&quot;:&quot;&quot;},{&quot;family&quot;:&quot;Landau&quot;,&quot;given&quot;:&quot;Susan&quot;,&quot;parse-names&quot;:false,&quot;dropping-particle&quot;:&quot;&quot;,&quot;non-dropping-particle&quot;:&quot;&quot;},{&quot;family&quot;:&quot;Hansson&quot;,&quot;given&quot;:&quot;Oskar&quot;,&quot;parse-names&quot;:false,&quot;dropping-particle&quot;:&quot;&quot;,&quot;non-dropping-particle&quot;:&quot;&quot;},{&quot;family&quot;:&quot;Weiner&quot;,&quot;given&quot;:&quot;Michael W.&quot;,&quot;parse-names&quot;:false,&quot;dropping-particle&quot;:&quot;&quot;,&quot;non-dropping-particle&quot;:&quot;&quot;},{&quot;family&quot;:&quot;Mattsson&quot;,&quot;given&quot;:&quot;Niklas&quot;,&quot;parse-names&quot;:false,&quot;dropping-particle&quot;:&quot;&quot;,&quot;non-dropping-particle&quot;:&quot;&quot;},{&quot;family&quot;:&quot;Initiative&quot;,&quot;given&quot;:&quot;for the Alzheimer's Disease Neuroimaging&quot;,&quot;parse-names&quot;:false,&quot;dropping-particle&quot;:&quot;&quot;,&quot;non-dropping-particle&quot;:&quot;&quot;}],&quot;container-title&quot;:&quot;Frontiers in Neuroscience&quot;,&quot;accessed&quot;:{&quot;date-parts&quot;:[[2019,4,3]]},&quot;DOI&quot;:&quot;10.3389/fnins.2017.00281&quot;,&quot;ISSN&quot;:&quot;1662-453X&quot;,&quot;URL&quot;:&quot;http://journal.frontiersin.org/article/10.3389/fnins.2017.00281/full&quot;,&quot;issued&quot;:{&quot;date-parts&quot;:[[2017,5,17]]},&quot;page&quot;:&quot;281&quot;,&quot;abstract&quot;:&quot;Background: Aβ pathology is associated with longitudinal changes of brain metabolism, atrophy and cognition, in cognitively healthy elders. However, Aβ information is usually measured cross-sectionally and dichotomized to classify subjects as Aβ-positive or Aβ-negative, making it difficult to evaluate when brain and cognitive changes occur with respect to emerging Aβ pathology. In this study, we use longitudinal Aβ information to combine the level and rate of change of Aβ to estimate the time to Aβ-positivity for each subject and test this temporal proximity to significant Aβ pathology for associations with brain structure, metabolism and cognition. Methods: In 89 cognitively healthy elders with up to 10 years of follow-up, we estimated the points at which rates of fluorodeoxyglucose (FDG) PET, MRI, and cognitive and functional decline begin to accelerate with respect to the time to Aβ-positivity. Points of initial acceleration in rates of decline were estimated using mixed-effects models with penalized regression splines. Results: Acceleration of rates of FDG PET were observed to occur 20+ years before the conventional threshold for Aβ-positivity. Subtle signs of cognitive dysfunction were observed 10+ years before Aβ-positivity. Conclusions: Aβ may have subtle associations with other hallmarks of Alzheimer's disease before Aβ biomarkers reach conventional thresholds for Aβ-positivity. Therefore, we propose that emerging Aβ pathology occurs many years before cognitively healthy elders reach the current threshold for Aβ positivity (preclinical AD). To allow prevention in the earliest disease stages, AD clinical trials may be designed to also include subjects with Aβ biomarkers in the sub-threshold range.&quot;,&quot;publisher&quot;:&quot;Frontiers&quot;,&quot;volume&quot;:&quot;11&quot;,&quot;container-title-short&quot;:&quot;Front Neurosci&quot;},&quot;isTemporary&quot;:false}]},{&quot;citationID&quot;:&quot;MENDELEY_CITATION_25e18022-79b5-47a5-b3af-596f8c9ba8a9&quot;,&quot;properties&quot;:{&quot;noteIndex&quot;:0},&quot;isEdited&quot;:false,&quot;manualOverride&quot;:{&quot;isManuallyOverridden&quot;:false,&quot;citeprocText&quot;:&quot;&lt;sup&gt;45&lt;/sup&gt;&quot;,&quot;manualOverrideText&quot;:&quot;&quot;},&quot;citationTag&quot;:&quot;MENDELEY_CITATION_v3_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&quot;,&quot;citationItems&quot;:[{&quot;id&quot;:&quot;33bec0f1-d75b-3144-954c-0b2011a03659&quot;,&quot;itemData&quot;:{&quot;type&quot;:&quot;paper-conference&quot;,&quot;id&quot;:&quot;33bec0f1-d75b-3144-954c-0b2011a03659&quot;,&quot;title&quot;:&quot;Correspondence of CSF biomarkers measured by Lumipulse assays with amyloid PET&quot;,&quot;author&quot;:[{&quot;family&quot;:&quot;Volluz&quot;,&quot;given&quot;:&quot;K.E.&quot;,&quot;parse-names&quot;:false,&quot;dropping-particle&quot;:&quot;&quot;,&quot;non-dropping-particle&quot;:&quot;&quot;},{&quot;family&quot;:&quot;Schindler&quot;,&quot;given&quot;:&quot;S.E.&quot;,&quot;parse-names&quot;:false,&quot;dropping-particle&quot;:&quot;&quot;,&quot;non-dropping-particle&quot;:&quot;&quot;},{&quot;family&quot;:&quot;Henson&quot;,&quot;given&quot;:&quot;R.L.&quot;,&quot;parse-names&quot;:false,&quot;dropping-particle&quot;:&quot;&quot;,&quot;non-dropping-particle&quot;:&quot;&quot;},{&quot;family&quot;:&quot;Xiong&quot;,&quot;given&quot;:&quot;C.&quot;,&quot;parse-names&quot;:false,&quot;dropping-particle&quot;:&quot;&quot;,&quot;non-dropping-particle&quot;:&quot;&quot;},{&quot;family&quot;:&quot;Gordon&quot;,&quot;given&quot;:&quot;B.A&quot;,&quot;parse-names&quot;:false,&quot;dropping-particle&quot;:&quot;&quot;,&quot;non-dropping-particle&quot;:&quot;&quot;},{&quot;family&quot;:&quot;Benzinger&quot;,&quot;given&quot;:&quot;T.L..&quot;,&quot;parse-names&quot;:false,&quot;dropping-particle&quot;:&quot;&quot;,&quot;non-dropping-particle&quot;:&quot;&quot;},{&quot;family&quot;:&quot;Holtzman&quot;,&quot;given&quot;:&quot;D.M.&quot;,&quot;parse-names&quot;:false,&quot;dropping-particle&quot;:&quot;&quot;,&quot;non-dropping-particle&quot;:&quot;&quot;},{&quot;family&quot;:&quot;Morris&quot;,&quot;given&quot;:&quot;J.C.&quot;,&quot;parse-names&quot;:false,&quot;dropping-particle&quot;:&quot;&quot;,&quot;non-dropping-particle&quot;:&quot;&quot;},{&quot;family&quot;:&quot;Fagan&quot;,&quot;given&quot;:&quot;A.M&quot;,&quot;parse-names&quot;:false,&quot;dropping-particle&quot;:&quot;&quot;,&quot;non-dropping-particle&quot;:&quot;&quot;}],&quot;container-title&quot;:&quot;2021 Alzheimer's Association International Conference&quot;,&quot;issued&quot;:{&quot;date-parts&quot;:[[2021,7]]},&quot;container-title-short&quot;:&quot;&quot;},&quot;isTemporary&quot;:false}]},{&quot;citationID&quot;:&quot;MENDELEY_CITATION_8b031031-2f94-4764-ac05-ab2ab2c35513&quot;,&quot;properties&quot;:{&quot;noteIndex&quot;:0},&quot;isEdited&quot;:false,&quot;manualOverride&quot;:{&quot;isManuallyOverriden&quot;:false,&quot;citeprocText&quot;:&quot;&lt;sup&gt;52&lt;/sup&gt;&quot;,&quot;manualOverrideText&quot;:&quot;&quot;,&quot;isManuallyOverridden&quot;:false},&quot;citationTag&quot;:&quot;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&quot;,&quot;citationItems&quot;:[{&quot;id&quot;:&quot;53f125ad-6373-3148-b9fa-05ea65ddfc2a&quot;,&quot;itemData&quot;:{&quot;DOI&quot;:&quot;10.1016/j.jalz.2018.02.018&quot;,&quot;ISSN&quot;:&quot;15525279&quot;,&quot;PMID&quot;:&quot;29653606&quot;,&quot;abstract&quot;:&quot;In 2011, the National Institute on Aging and Alzheimer's Association created separate diagnostic recommendations for the preclinical, mild cognitive impairment, and dementia stages of Alzheimer's disease. Scientific progress in the interim led to an initiative by the National Institute on Aging and Alzheimer's Association to update and unify the 2011 guidelines. This unifying update is labeled a “research framework” because its intended use is for observational and interventional research, not routine clinical care. In the National Institute on Aging and Alzheimer's Association Research Framework, Alzheimer's disease (AD) is defined by its underlying pathologic processes that can be documented by postmortem examination or in vivo by biomarkers. The diagnosis is not based on the clinical consequences of the disease (i.e., symptoms/signs) in this research framework, which shifts the definition of AD in living people from a syndromal to a biological construct. The research framework focuses on the diagnosis of AD with biomarkers in living persons. Biomarkers are grouped into those of β amyloid deposition, pathologic tau, and neurodegeneration [AT(N)]. This ATN classification system groups different biomarkers (imaging and biofluids) by the pathologic process each measures. The AT(N) system is flexible in that new biomarkers can be added to the three existing AT(N) groups, and new biomarker groups beyond AT(N) can be added when they become available. We focus on AD as a continuum, and cognitive staging may be accomplished using continuous measures. However, we also outline two different categorical cognitive schemes for staging the severity of cognitive impairment: a scheme using three traditional syndromal categories and a six-stage numeric scheme. It is important to stress that this framework seeks to create a common language with which investigators can generate and test hypotheses about the interactions among different pathologic processes (denoted by biomarkers) and cognitive symptoms. We appreciate the concern that this biomarker-based research framework has the potential to be misused. Therefore, we emphasize, first, it is premature and inappropriate to use this research framework in general medical practice. Second, this research framework should not be used to restrict alternative approaches to hypothesis testing that do not use biomarkers. There will be situations where biomarkers are not available or requiring them would be counterproductive to the specific research goals (discussed in more detail later in the document). Thus, biomarker-based research should not be considered a template for all research into age-related cognitive impairment and dementia; rather, it should be applied when it is fit for the purpose of the specific research goals of a study. Importantly, this framework should be examined in diverse populations. Although it is possible that β-amyloid plaques and neurofibrillary tau deposits are not causal in AD pathogenesis, it is these abnormal protein deposits that define AD as a unique neurodegenerative disease among different disorders that can lead to dementia. We envision that defining AD as a biological construct will enable a more accurate characterization and understanding of the sequence of events that lead to cognitive impairment that is associated with AD, as well as the multifactorial etiology of dementia. This approach also will enable a more precise approach to interventional trials where specific pathways can be targeted in the disease process and in the appropriate people.&quot;,&quot;author&quot;:[{&quot;family&quot;:&quot;Jack&quot;,&quot;given&quot;:&quot;Clifford R.&quot;,&quot;parse-names&quot;:false,&quot;dropping-particle&quot;:&quot;&quot;,&quot;non-dropping-particle&quot;:&quot;&quot;},{&quot;family&quot;:&quot;Bennett&quot;,&quot;given&quot;:&quot;David A.&quot;,&quot;parse-names&quot;:false,&quot;dropping-particle&quot;:&quot;&quot;,&quot;non-dropping-particle&quot;:&quot;&quot;},{&quot;family&quot;:&quot;Blennow&quot;,&quot;given&quot;:&quot;Kaj&quot;,&quot;parse-names&quot;:false,&quot;dropping-particle&quot;:&quot;&quot;,&quot;non-dropping-particle&quot;:&quot;&quot;},{&quot;family&quot;:&quot;Carrillo&quot;,&quot;given&quot;:&quot;Maria C.&quot;,&quot;parse-names&quot;:false,&quot;dropping-particle&quot;:&quot;&quot;,&quot;non-dropping-particle&quot;:&quot;&quot;},{&quot;family&quot;:&quot;Dunn&quot;,&quot;given&quot;:&quot;Billy&quot;,&quot;parse-names&quot;:false,&quot;dropping-particle&quot;:&quot;&quot;,&quot;non-dropping-particle&quot;:&quot;&quot;},{&quot;family&quot;:&quot;Haeberlein&quot;,&quot;given&quot;:&quot;Samantha Budd&quot;,&quot;parse-names&quot;:false,&quot;dropping-particle&quot;:&quot;&quot;,&quot;non-dropping-particle&quot;:&quot;&quot;},{&quot;family&quot;:&quot;Holtzman&quot;,&quot;given&quot;:&quot;David M.&quot;,&quot;parse-names&quot;:false,&quot;dropping-particle&quot;:&quot;&quot;,&quot;non-dropping-particle&quot;:&quot;&quot;},{&quot;family&quot;:&quot;Jagust&quot;,&quot;given&quot;:&quot;William&quot;,&quot;parse-names&quot;:false,&quot;dropping-particle&quot;:&quot;&quot;,&quot;non-dropping-particle&quot;:&quot;&quot;},{&quot;family&quot;:&quot;Jessen&quot;,&quot;given&quot;:&quot;Frank&quot;,&quot;parse-names&quot;:false,&quot;dropping-particle&quot;:&quot;&quot;,&quot;non-dropping-particle&quot;:&quot;&quot;},{&quot;family&quot;:&quot;Karlawish&quot;,&quot;given&quot;:&quot;Jason&quot;,&quot;parse-names&quot;:false,&quot;dropping-particle&quot;:&quot;&quot;,&quot;non-dropping-particle&quot;:&quot;&quot;},{&quot;family&quot;:&quot;Liu&quot;,&quot;given&quot;:&quot;Enchi&quot;,&quot;parse-names&quot;:false,&quot;dropping-particle&quot;:&quot;&quot;,&quot;non-dropping-particle&quot;:&quot;&quot;},{&quot;family&quot;:&quot;Molinuevo&quot;,&quot;given&quot;:&quot;Jose Luis&quot;,&quot;parse-names&quot;:false,&quot;dropping-particle&quot;:&quot;&quot;,&quot;non-dropping-particle&quot;:&quot;&quot;},{&quot;family&quot;:&quot;Montine&quot;,&quot;given&quot;:&quot;Thomas&quot;,&quot;parse-names&quot;:false,&quot;dropping-particle&quot;:&quot;&quot;,&quot;non-dropping-particle&quot;:&quot;&quot;},{&quot;family&quot;:&quot;Phelps&quot;,&quot;given&quot;:&quot;Creighton&quot;,&quot;parse-names&quot;:false,&quot;dropping-particle&quot;:&quot;&quot;,&quot;non-dropping-particle&quot;:&quot;&quot;},{&quot;family&quot;:&quot;Rankin&quot;,&quot;given&quot;:&quot;Katherine P.&quot;,&quot;parse-names&quot;:false,&quot;dropping-particle&quot;:&quot;&quot;,&quot;non-dropping-particle&quot;:&quot;&quot;},{&quot;family&quot;:&quot;Rowe&quot;,&quot;given&quot;:&quot;Christopher C.&quot;,&quot;parse-names&quot;:false,&quot;dropping-particle&quot;:&quot;&quot;,&quot;non-dropping-particle&quot;:&quot;&quot;},{&quot;family&quot;:&quot;Scheltens&quot;,&quot;given&quot;:&quot;Philip&quot;,&quot;parse-names&quot;:false,&quot;dropping-particle&quot;:&quot;&quot;,&quot;non-dropping-particle&quot;:&quot;&quot;},{&quot;family&quot;:&quot;Siemers&quot;,&quot;given&quot;:&quot;Eric&quot;,&quot;parse-names&quot;:false,&quot;dropping-particle&quot;:&quot;&quot;,&quot;non-dropping-particle&quot;:&quot;&quot;},{&quot;family&quot;:&quot;Snyder&quot;,&quot;given&quot;:&quot;Heather M.&quot;,&quot;parse-names&quot;:false,&quot;dropping-particle&quot;:&quot;&quot;,&quot;non-dropping-particle&quot;:&quot;&quot;},{&quot;family&quot;:&quot;Sperling&quot;,&quot;given&quot;:&quot;Reisa&quot;,&quot;parse-names&quot;:false,&quot;dropping-particle&quot;:&quot;&quot;,&quot;non-dropping-particle&quot;:&quot;&quot;},{&quot;family&quot;:&quot;Elliott&quot;,&quot;given&quot;:&quot;Cerise&quot;,&quot;parse-names&quot;:false,&quot;dropping-particle&quot;:&quot;&quot;,&quot;non-dropping-particle&quot;:&quot;&quot;},{&quot;family&quot;:&quot;Masliah&quot;,&quot;given&quot;:&quot;Eliezer&quot;,&quot;parse-names&quot;:false,&quot;dropping-particle&quot;:&quot;&quot;,&quot;non-dropping-particle&quot;:&quot;&quot;},{&quot;family&quot;:&quot;Ryan&quot;,&quot;given&quot;:&quot;Laurie&quot;,&quot;parse-names&quot;:false,&quot;dropping-particle&quot;:&quot;&quot;,&quot;non-dropping-particle&quot;:&quot;&quot;},{&quot;family&quot;:&quot;Silverberg&quot;,&quot;given&quot;:&quot;Nina&quot;,&quot;parse-names&quot;:false,&quot;dropping-particle&quot;:&quot;&quot;,&quot;non-dropping-particle&quot;:&quot;&quot;}],&quot;container-title&quot;:&quot;Alzheimer's and Dementia&quot;,&quot;id&quot;:&quot;53f125ad-6373-3148-b9fa-05ea65ddfc2a&quot;,&quot;issue&quot;:&quot;4&quot;,&quot;issued&quot;:{&quot;date-parts&quot;:[[2018,4,1]]},&quot;note&quot;:&quot;\&quot;\nAlthough it is possible that b-amyloid plaques and neurofibrillary\ntau deposits are not causal in AD pathogenesis, it is these abnormal protein deposits that define AD\nas a unique neurodegenerative disease among different disorders that can lead to dementia\&quot;ATN puts ptau in the T and ttau in the N, even though that is stupid\&quot;An individual with biomarker evidence of Ab deposition\nalone (abnormal amyloid PET scan or low CSF Ab42 or\nAb42/Ab40 ratio) with a normal pathologic tau biomarker\nwould be assigned the label “Alzheimer’s pathologic\nchange” (Table 2, Fig. 2, Text Box 1). The term “Alzheimer’s\ndisease” would be applied if biomarker evidence of both Ab\nand pathologic tau was present (Table 2, Fig. 1, Text Box 1).\nAlzheimer’s pathologic change and AD are not regarded as\nseparate entities but earlier and later phases of the “Alzheimer’s continuum” \&quot;\&quot;\nwhen lumbar\npuncture and MRI are accessible but PET is not, investigators may choose to use CSF Ab42 and P-tau as the A and T\nbiomarkers and MRI as the (N) biomarker.\&quot;Use this as fodder to make the argument that pet tau and ptau are NOT equivalentalthough they make this distinction too:\&quot;\nCSF P-tau is best considered a biomarker of a\npathologic state that is associated with PHF tau\nformation and not a measure of pathologic tau deposits as\ntau PET is.\&quot;\&quot;\nWhile we place imaging and CSF biomarkers into common groups, a fundamental difference between the two\nshould be recognized. CSF biomarkers are measures of the\nconcentrations of proteins in CSF from the lumbar sac that\nreflect the rates of both production (protein expression or\nrelease/secretion from neurons or other brain cells) and&amp;nbsp;\nclearance (degradation or removal) at a given point in time\n[114,115]. Imaging measures, on the other hand, represent\nthe magnitude of the neuropathologic load or damage\naccumulated over time\&quot;OOOOHHHH. Dig into this:\&quot;\n. In the limited data\ncurrently available, tau PET ligand binding is linearly\ncorrelated with elevated CSF P-tau [82,83,115]; however,\nthe correlation is imperfect. This may be in part because\nP-tau seems to plateau later in the disease [14] while the\ntau PET signal continues to increase [124]. Given these observations, one might ask “how could a CSF and an imaging\nmeasure be used as biomarkers of a common pathologic process?” The answer lies in the chronic nature of AD, which\nspans years to decades. Thus, an ongoing active pathologic\nstate, denoted by CSF, and the accumulation of neuropathologic load, denoted by imaging, will be concordant over the\nlong term\&quot;&quot;,&quot;page&quot;:&quot;535-562&quot;,&quot;publisher&quot;:&quot;Elsevier Inc.&quot;,&quot;title&quot;:&quot;NIA-AA Research Framework: Toward a biological definition of Alzheimer's disease&quot;,&quot;type&quot;:&quot;article&quot;,&quot;volume&quot;:&quot;14&quot;,&quot;container-title-short&quot;:&quot;&quot;},&quot;isTemporary&quot;:false}]},{&quot;citationID&quot;:&quot;MENDELEY_CITATION_86b8c904-74da-4ef2-9d0d-f6d19d0feab1&quot;,&quot;properties&quot;:{&quot;noteIndex&quot;:0},&quot;isEdited&quot;:false,&quot;manualOverride&quot;:{&quot;isManuallyOverridden&quot;:false,&quot;citeprocText&quot;:&quot;&lt;sup&gt;53&lt;/sup&gt;&quot;,&quot;manualOverrideText&quot;:&quot;&quot;},&quot;citationTag&quot;:&quot;MENDELEY_CITATION_v3_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&quot;,&quot;citationItems&quot;:[{&quot;id&quot;:&quot;5ca7860f-a6f7-3cf3-8989-1206f633febe&quot;,&quot;itemData&quot;:{&quot;type&quot;:&quot;article-journal&quot;,&quot;id&quot;:&quot;5ca7860f-a6f7-3cf3-8989-1206f633febe&quot;,&quot;title&quot;:&quot;Cerebrospinal Fluid Dynamics and Discordant Amyloid Biomarkers&quot;,&quot;author&quot;:[{&quot;family&quot;:&quot;Graff-Radford&quot;,&quot;given&quot;:&quot;Jonathan&quot;,&quot;parse-names&quot;:false,&quot;dropping-particle&quot;:&quot;&quot;,&quot;non-dropping-particle&quot;:&quot;&quot;},{&quot;family&quot;:&quot;Jones&quot;,&quot;given&quot;:&quot;David T.&quot;,&quot;parse-names&quot;:false,&quot;dropping-particle&quot;:&quot;&quot;,&quot;non-dropping-particle&quot;:&quot;&quot;},{&quot;family&quot;:&quot;Wiste&quot;,&quot;given&quot;:&quot;Heather J.&quot;,&quot;parse-names&quot;:false,&quot;dropping-particle&quot;:&quot;&quot;,&quot;non-dropping-particle&quot;:&quot;&quot;},{&quot;family&quot;:&quot;Cogswell&quot;,&quot;given&quot;:&quot;Petrice M.&quot;,&quot;parse-names&quot;:false,&quot;dropping-particle&quot;:&quot;&quot;,&quot;non-dropping-particle&quot;:&quot;&quot;},{&quot;family&quot;:&quot;Weigand&quot;,&quot;given&quot;:&quot;Stephen D.&quot;,&quot;parse-names&quot;:false,&quot;dropping-particle&quot;:&quot;&quot;,&quot;non-dropping-particle&quot;:&quot;&quot;},{&quot;family&quot;:&quot;Lowe&quot;,&quot;given&quot;:&quot;Val&quot;,&quot;parse-names&quot;:false,&quot;dropping-particle&quot;:&quot;&quot;,&quot;non-dropping-particle&quot;:&quot;&quot;},{&quot;family&quot;:&quot;Elder&quot;,&quot;given&quot;:&quot;Benjamin D.&quot;,&quot;parse-names&quot;:false,&quot;dropping-particle&quot;:&quot;&quot;,&quot;non-dropping-particle&quot;:&quot;&quot;},{&quot;family&quot;:&quot;Vemuri&quot;,&quot;given&quot;:&quot;Prashanthi&quot;,&quot;parse-names&quot;:false,&quot;dropping-particle&quot;:&quot;&quot;,&quot;non-dropping-particle&quot;:&quot;&quot;},{&quot;family&quot;:&quot;Harten&quot;,&quot;given&quot;:&quot;Argonde&quot;,&quot;parse-names&quot;:false,&quot;dropping-particle&quot;:&quot;&quot;,&quot;non-dropping-particle&quot;:&quot;van&quot;},{&quot;family&quot;:&quot;Mielke&quot;,&quot;given&quot;:&quot;Michelle M.&quot;,&quot;parse-names&quot;:false,&quot;dropping-particle&quot;:&quot;&quot;,&quot;non-dropping-particle&quot;:&quot;&quot;},{&quot;family&quot;:&quot;Knopman&quot;,&quot;given&quot;:&quot;David S.&quot;,&quot;parse-names&quot;:false,&quot;dropping-particle&quot;:&quot;&quot;,&quot;non-dropping-particle&quot;:&quot;&quot;},{&quot;family&quot;:&quot;Graff-Radford&quot;,&quot;given&quot;:&quot;Neill R.&quot;,&quot;parse-names&quot;:false,&quot;dropping-particle&quot;:&quot;&quot;,&quot;non-dropping-particle&quot;:&quot;&quot;},{&quot;family&quot;:&quot;Petersen&quot;,&quot;given&quot;:&quot;Ronald C.&quot;,&quot;parse-names&quot;:false,&quot;dropping-particle&quot;:&quot;&quot;,&quot;non-dropping-particle&quot;:&quot;&quot;},{&quot;family&quot;:&quot;Jack&quot;,&quot;given&quot;:&quot;Clifford R.&quot;,&quot;parse-names&quot;:false,&quot;dropping-particle&quot;:&quot;&quot;,&quot;non-dropping-particle&quot;:&quot;&quot;},{&quot;family&quot;:&quot;Gunter&quot;,&quot;given&quot;:&quot;Jeffrey L.&quot;,&quot;parse-names&quot;:false,&quot;dropping-particle&quot;:&quot;&quot;,&quot;non-dropping-particle&quot;:&quot;&quot;}],&quot;container-title&quot;:&quot;Neurobiology of Aging&quot;,&quot;DOI&quot;:&quot;10.1016/j.neurobiolaging.2021.10.017&quot;,&quot;ISSN&quot;:&quot;01974580&quot;,&quot;URL&quot;:&quot;https://linkinghub.elsevier.com/retrieve/pii/S0197458021003298&quot;,&quot;issued&quot;:{&quot;date-parts&quot;:[[2021,11]]},&quot;container-title-short&quot;:&quot;Neurobiol Aging&quot;},&quot;isTemporary&quot;:false}]},{&quot;citationID&quot;:&quot;MENDELEY_CITATION_b61e02fa-f713-46ef-a649-dfbd92b570db&quot;,&quot;properties&quot;:{&quot;noteIndex&quot;:0},&quot;isEdited&quot;:false,&quot;manualOverride&quot;:{&quot;isManuallyOverridden&quot;:false,&quot;citeprocText&quot;:&quot;&lt;sup&gt;44&lt;/sup&gt;&quot;,&quot;manualOverrideText&quot;:&quot;&quot;},&quot;citationTag&quot;:&quot;MENDELEY_CITATION_v3_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&quot;,&quot;citationItems&quot;:[{&quot;id&quot;:&quot;27fc6b30-e0c7-3721-a909-f8ace405ce85&quot;,&quot;itemData&quot;:{&quot;type&quot;:&quot;article&quot;,&quot;id&quot;:&quot;27fc6b30-e0c7-3721-a909-f8ace405ce85&quot;,&quot;title&quot;:&quot;A Package for Survival Analysis in R&quot;,&quot;author&quot;:[{&quot;family&quot;:&quot;Therneau&quot;,&quot;given&quot;:&quot;Terry M.&quot;,&quot;parse-names&quot;:false,&quot;dropping-particle&quot;:&quot;&quot;,&quot;non-dropping-particle&quot;:&quot;&quot;}],&quot;number&quot;:&quot;3.3-1&quot;,&quot;issued&quot;:{&quot;date-parts&quot;:[[2022]]},&quot;publisher&quot;:&quot;R&quot;,&quot;container-title-short&quot;:&quot;&quot;},&quot;isTemporary&quot;:false}]},{&quot;citationID&quot;:&quot;MENDELEY_CITATION_f828fc3e-b777-4b8d-88ad-d39b4f7d6d4c&quot;,&quot;properties&quot;:{&quot;noteIndex&quot;:0},&quot;isEdited&quot;:false,&quot;manualOverride&quot;:{&quot;isManuallyOverridden&quot;:false,&quot;citeprocText&quot;:&quot;&lt;sup&gt;45&lt;/sup&gt;&quot;,&quot;manualOverrideText&quot;:&quot;&quot;},&quot;citationTag&quot;:&quot;MENDELEY_CITATION_v3_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&quot;,&quot;citationItems&quot;:[{&quot;id&quot;:&quot;33bec0f1-d75b-3144-954c-0b2011a03659&quot;,&quot;itemData&quot;:{&quot;type&quot;:&quot;paper-conference&quot;,&quot;id&quot;:&quot;33bec0f1-d75b-3144-954c-0b2011a03659&quot;,&quot;title&quot;:&quot;Correspondence of CSF biomarkers measured by Lumipulse assays with amyloid PET&quot;,&quot;author&quot;:[{&quot;family&quot;:&quot;Volluz&quot;,&quot;given&quot;:&quot;K.E.&quot;,&quot;parse-names&quot;:false,&quot;dropping-particle&quot;:&quot;&quot;,&quot;non-dropping-particle&quot;:&quot;&quot;},{&quot;family&quot;:&quot;Schindler&quot;,&quot;given&quot;:&quot;S.E.&quot;,&quot;parse-names&quot;:false,&quot;dropping-particle&quot;:&quot;&quot;,&quot;non-dropping-particle&quot;:&quot;&quot;},{&quot;family&quot;:&quot;Henson&quot;,&quot;given&quot;:&quot;R.L.&quot;,&quot;parse-names&quot;:false,&quot;dropping-particle&quot;:&quot;&quot;,&quot;non-dropping-particle&quot;:&quot;&quot;},{&quot;family&quot;:&quot;Xiong&quot;,&quot;given&quot;:&quot;C.&quot;,&quot;parse-names&quot;:false,&quot;dropping-particle&quot;:&quot;&quot;,&quot;non-dropping-particle&quot;:&quot;&quot;},{&quot;family&quot;:&quot;Gordon&quot;,&quot;given&quot;:&quot;B.A&quot;,&quot;parse-names&quot;:false,&quot;dropping-particle&quot;:&quot;&quot;,&quot;non-dropping-particle&quot;:&quot;&quot;},{&quot;family&quot;:&quot;Benzinger&quot;,&quot;given&quot;:&quot;T.L..&quot;,&quot;parse-names&quot;:false,&quot;dropping-particle&quot;:&quot;&quot;,&quot;non-dropping-particle&quot;:&quot;&quot;},{&quot;family&quot;:&quot;Holtzman&quot;,&quot;given&quot;:&quot;D.M.&quot;,&quot;parse-names&quot;:false,&quot;dropping-particle&quot;:&quot;&quot;,&quot;non-dropping-particle&quot;:&quot;&quot;},{&quot;family&quot;:&quot;Morris&quot;,&quot;given&quot;:&quot;J.C.&quot;,&quot;parse-names&quot;:false,&quot;dropping-particle&quot;:&quot;&quot;,&quot;non-dropping-particle&quot;:&quot;&quot;},{&quot;family&quot;:&quot;Fagan&quot;,&quot;given&quot;:&quot;A.M&quot;,&quot;parse-names&quot;:false,&quot;dropping-particle&quot;:&quot;&quot;,&quot;non-dropping-particle&quot;:&quot;&quot;}],&quot;container-title&quot;:&quot;2021 Alzheimer's Association International Conference&quot;,&quot;issued&quot;:{&quot;date-parts&quot;:[[2021,7]]},&quot;container-title-short&quot;:&quot;&quot;},&quot;isTemporary&quot;:false}]},{&quot;citationID&quot;:&quot;MENDELEY_CITATION_8506be65-502c-4153-ab91-2b36ef9ce125&quot;,&quot;properties&quot;:{&quot;noteIndex&quot;:0},&quot;isEdited&quot;:false,&quot;manualOverride&quot;:{&quot;isManuallyOverridden&quot;:false,&quot;citeprocText&quot;:&quot;&lt;sup&gt;38,51&lt;/sup&gt;&quot;,&quot;manualOverrideText&quot;:&quot;&quot;},&quot;citationTag&quot;:&quot;MENDELEY_CITATION_v3_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&quot;,&quot;citationItems&quot;:[{&quot;id&quot;:&quot;18c3c77c-5cdd-394a-9b35-681a31fa4c63&quot;,&quot;itemData&quot;:{&quot;type&quot;:&quot;article-journal&quot;,&quot;id&quot;:&quot;18c3c77c-5cdd-394a-9b35-681a31fa4c63&quot;,&quot;title&quot;:&quot;Longitudinal trajectories of cognitive change in preclinical Alzheimer's disease: A growth mixture modeling analysis&quot;,&quot;author&quot;:[{&quot;family&quot;:&quot;Small&quot;,&quot;given&quot;:&quot;Brent J.&quot;,&quot;parse-names&quot;:false,&quot;dropping-particle&quot;:&quot;&quot;,&quot;non-dropping-particle&quot;:&quot;&quot;},{&quot;family&quot;:&quot;Bäckman&quot;,&quot;given&quot;:&quot;Lars&quot;,&quot;parse-names&quot;:false,&quot;dropping-particle&quot;:&quot;&quot;,&quot;non-dropping-particle&quot;:&quot;&quot;}],&quot;container-title&quot;:&quot;Cortex&quot;,&quot;DOI&quot;:&quot;10.1016/S0010-9452(08)70682-8&quot;,&quot;ISSN&quot;:&quot;00109452&quot;,&quot;PMID&quot;:&quot;17941341&quot;,&quot;issued&quot;:{&quot;date-parts&quot;:[[2007]]},&quot;page&quot;:&quot;826-834&quot;,&quot;abstract&quot;:&quot;Preclinical Alzheimer's disease (AD) refers to a period of time prior to diagnosis during which cognitive deficits among individuals who will go on to receive a diagnosis of AD are present. There is great interest in describing the nature of cognitive change during the preclinical period, in terms of whether persons decline in a linear fashion to diagnosis, or exhibit some stability of functioning, followed by rapid losses in performance. In the current study we apply Growth Mixture Modeling to data from The Kungsholmen Project to evaluate whether decline in Mini Mental State Examination (MMSE) scores during the preclinical period of AD follows a linear or quadratic function. At the end of a 7-year follow-up period, some individuals would be diagnosed with AD (n = 71), whereas others would remain free of dementia (n = 457). The results indicated that a two-group quadratic model of decline provided the best statistical fit measures, as well as the greatest estimates of sensitivity (67%) and specificity (86%). Differences in MMSE scores were apparent at baseline, but the preclinical AD group began to experience precipitous declines three years prior to diagnosis. Finally, persons who were misclassified as preclinical AD had fewer years of education and poorer MMSE scores at baseline.&quot;,&quot;publisher&quot;:&quot;Masson SpA&quot;,&quot;issue&quot;:&quot;7&quot;,&quot;volume&quot;:&quot;43&quot;,&quot;container-title-short&quot;:&quot;&quot;},&quot;isTemporary&quot;:false},{&quot;id&quot;:&quot;09496f12-589d-3394-af83-b166bda1b530&quot;,&quot;itemData&quot;:{&quot;type&quot;:&quot;article-journal&quot;,&quot;id&quot;:&quot;09496f12-589d-3394-af83-b166bda1b530&quot;,&quot;title&quot;:&quot;Time to Amyloid Positivity and Preclinical Changes in Brain Metabolism, Atrophy, and Cognition: Evidence for Emerging Amyloid Pathology in Alzheimer's Disease&quot;,&quot;author&quot;:[{&quot;family&quot;:&quot;Insel&quot;,&quot;given&quot;:&quot;Philip S.&quot;,&quot;parse-names&quot;:false,&quot;dropping-particle&quot;:&quot;&quot;,&quot;non-dropping-particle&quot;:&quot;&quot;},{&quot;family&quot;:&quot;Ossenkoppele&quot;,&quot;given&quot;:&quot;Rik&quot;,&quot;parse-names&quot;:false,&quot;dropping-particle&quot;:&quot;&quot;,&quot;non-dropping-particle&quot;:&quot;&quot;},{&quot;family&quot;:&quot;Gessert&quot;,&quot;given&quot;:&quot;Devon&quot;,&quot;parse-names&quot;:false,&quot;dropping-particle&quot;:&quot;&quot;,&quot;non-dropping-particle&quot;:&quot;&quot;},{&quot;family&quot;:&quot;Jagust&quot;,&quot;given&quot;:&quot;William&quot;,&quot;parse-names&quot;:false,&quot;dropping-particle&quot;:&quot;&quot;,&quot;non-dropping-particle&quot;:&quot;&quot;},{&quot;family&quot;:&quot;Landau&quot;,&quot;given&quot;:&quot;Susan&quot;,&quot;parse-names&quot;:false,&quot;dropping-particle&quot;:&quot;&quot;,&quot;non-dropping-particle&quot;:&quot;&quot;},{&quot;family&quot;:&quot;Hansson&quot;,&quot;given&quot;:&quot;Oskar&quot;,&quot;parse-names&quot;:false,&quot;dropping-particle&quot;:&quot;&quot;,&quot;non-dropping-particle&quot;:&quot;&quot;},{&quot;family&quot;:&quot;Weiner&quot;,&quot;given&quot;:&quot;Michael W.&quot;,&quot;parse-names&quot;:false,&quot;dropping-particle&quot;:&quot;&quot;,&quot;non-dropping-particle&quot;:&quot;&quot;},{&quot;family&quot;:&quot;Mattsson&quot;,&quot;given&quot;:&quot;Niklas&quot;,&quot;parse-names&quot;:false,&quot;dropping-particle&quot;:&quot;&quot;,&quot;non-dropping-particle&quot;:&quot;&quot;},{&quot;family&quot;:&quot;Initiative&quot;,&quot;given&quot;:&quot;for the Alzheimer's Disease Neuroimaging&quot;,&quot;parse-names&quot;:false,&quot;dropping-particle&quot;:&quot;&quot;,&quot;non-dropping-particle&quot;:&quot;&quot;}],&quot;container-title&quot;:&quot;Frontiers in Neuroscience&quot;,&quot;accessed&quot;:{&quot;date-parts&quot;:[[2019,4,3]]},&quot;DOI&quot;:&quot;10.3389/fnins.2017.00281&quot;,&quot;ISSN&quot;:&quot;1662-453X&quot;,&quot;URL&quot;:&quot;http://journal.frontiersin.org/article/10.3389/fnins.2017.00281/full&quot;,&quot;issued&quot;:{&quot;date-parts&quot;:[[2017,5,17]]},&quot;page&quot;:&quot;281&quot;,&quot;abstract&quot;:&quot;Background: Aβ pathology is associated with longitudinal changes of brain metabolism, atrophy and cognition, in cognitively healthy elders. However, Aβ information is usually measured cross-sectionally and dichotomized to classify subjects as Aβ-positive or Aβ-negative, making it difficult to evaluate when brain and cognitive changes occur with respect to emerging Aβ pathology. In this study, we use longitudinal Aβ information to combine the level and rate of change of Aβ to estimate the time to Aβ-positivity for each subject and test this temporal proximity to significant Aβ pathology for associations with brain structure, metabolism and cognition. Methods: In 89 cognitively healthy elders with up to 10 years of follow-up, we estimated the points at which rates of fluorodeoxyglucose (FDG) PET, MRI, and cognitive and functional decline begin to accelerate with respect to the time to Aβ-positivity. Points of initial acceleration in rates of decline were estimated using mixed-effects models with penalized regression splines. Results: Acceleration of rates of FDG PET were observed to occur 20+ years before the conventional threshold for Aβ-positivity. Subtle signs of cognitive dysfunction were observed 10+ years before Aβ-positivity. Conclusions: Aβ may have subtle associations with other hallmarks of Alzheimer's disease before Aβ biomarkers reach conventional thresholds for Aβ-positivity. Therefore, we propose that emerging Aβ pathology occurs many years before cognitively healthy elders reach the current threshold for Aβ positivity (preclinical AD). To allow prevention in the earliest disease stages, AD clinical trials may be designed to also include subjects with Aβ biomarkers in the sub-threshold range.&quot;,&quot;publisher&quot;:&quot;Frontiers&quot;,&quot;volume&quot;:&quot;11&quot;,&quot;container-title-short&quot;:&quot;Front Neurosci&quot;},&quot;isTemporary&quot;:false}]},{&quot;citationID&quot;:&quot;MENDELEY_CITATION_b4b63d86-6e4f-425b-9871-9e252effd669&quot;,&quot;properties&quot;:{&quot;noteIndex&quot;:0},&quot;isEdited&quot;:false,&quot;manualOverride&quot;:{&quot;isManuallyOverridden&quot;:false,&quot;citeprocText&quot;:&quot;&lt;sup&gt;45&lt;/sup&gt;&quot;,&quot;manualOverrideText&quot;:&quot;&quot;},&quot;citationTag&quot;:&quot;MENDELEY_CITATION_v3_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&quot;,&quot;citationItems&quot;:[{&quot;id&quot;:&quot;33bec0f1-d75b-3144-954c-0b2011a03659&quot;,&quot;itemData&quot;:{&quot;type&quot;:&quot;paper-conference&quot;,&quot;id&quot;:&quot;33bec0f1-d75b-3144-954c-0b2011a03659&quot;,&quot;title&quot;:&quot;Correspondence of CSF biomarkers measured by Lumipulse assays with amyloid PET&quot;,&quot;author&quot;:[{&quot;family&quot;:&quot;Volluz&quot;,&quot;given&quot;:&quot;K.E.&quot;,&quot;parse-names&quot;:false,&quot;dropping-particle&quot;:&quot;&quot;,&quot;non-dropping-particle&quot;:&quot;&quot;},{&quot;family&quot;:&quot;Schindler&quot;,&quot;given&quot;:&quot;S.E.&quot;,&quot;parse-names&quot;:false,&quot;dropping-particle&quot;:&quot;&quot;,&quot;non-dropping-particle&quot;:&quot;&quot;},{&quot;family&quot;:&quot;Henson&quot;,&quot;given&quot;:&quot;R.L.&quot;,&quot;parse-names&quot;:false,&quot;dropping-particle&quot;:&quot;&quot;,&quot;non-dropping-particle&quot;:&quot;&quot;},{&quot;family&quot;:&quot;Xiong&quot;,&quot;given&quot;:&quot;C.&quot;,&quot;parse-names&quot;:false,&quot;dropping-particle&quot;:&quot;&quot;,&quot;non-dropping-particle&quot;:&quot;&quot;},{&quot;family&quot;:&quot;Gordon&quot;,&quot;given&quot;:&quot;B.A&quot;,&quot;parse-names&quot;:false,&quot;dropping-particle&quot;:&quot;&quot;,&quot;non-dropping-particle&quot;:&quot;&quot;},{&quot;family&quot;:&quot;Benzinger&quot;,&quot;given&quot;:&quot;T.L..&quot;,&quot;parse-names&quot;:false,&quot;dropping-particle&quot;:&quot;&quot;,&quot;non-dropping-particle&quot;:&quot;&quot;},{&quot;family&quot;:&quot;Holtzman&quot;,&quot;given&quot;:&quot;D.M.&quot;,&quot;parse-names&quot;:false,&quot;dropping-particle&quot;:&quot;&quot;,&quot;non-dropping-particle&quot;:&quot;&quot;},{&quot;family&quot;:&quot;Morris&quot;,&quot;given&quot;:&quot;J.C.&quot;,&quot;parse-names&quot;:false,&quot;dropping-particle&quot;:&quot;&quot;,&quot;non-dropping-particle&quot;:&quot;&quot;},{&quot;family&quot;:&quot;Fagan&quot;,&quot;given&quot;:&quot;A.M&quot;,&quot;parse-names&quot;:false,&quot;dropping-particle&quot;:&quot;&quot;,&quot;non-dropping-particle&quot;:&quot;&quot;}],&quot;container-title&quot;:&quot;2021 Alzheimer's Association International Conference&quot;,&quot;issued&quot;:{&quot;date-parts&quot;:[[2021,7]]},&quot;container-title-short&quot;:&quot;&quot;},&quot;isTemporary&quot;:false}]},{&quot;citationID&quot;:&quot;MENDELEY_CITATION_b0ad6754-37d2-4b0d-bf0d-10fa1ca8ccfe&quot;,&quot;properties&quot;:{&quot;noteIndex&quot;:0},&quot;isEdited&quot;:false,&quot;manualOverride&quot;:{&quot;isManuallyOverridden&quot;:false,&quot;citeprocText&quot;:&quot;&lt;sup&gt;45&lt;/sup&gt;&quot;,&quot;manualOverrideText&quot;:&quot;&quot;},&quot;citationTag&quot;:&quot;MENDELEY_CITATION_v3_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&quot;,&quot;citationItems&quot;:[{&quot;id&quot;:&quot;33bec0f1-d75b-3144-954c-0b2011a03659&quot;,&quot;itemData&quot;:{&quot;type&quot;:&quot;paper-conference&quot;,&quot;id&quot;:&quot;33bec0f1-d75b-3144-954c-0b2011a03659&quot;,&quot;title&quot;:&quot;Correspondence of CSF biomarkers measured by Lumipulse assays with amyloid PET&quot;,&quot;author&quot;:[{&quot;family&quot;:&quot;Volluz&quot;,&quot;given&quot;:&quot;K.E.&quot;,&quot;parse-names&quot;:false,&quot;dropping-particle&quot;:&quot;&quot;,&quot;non-dropping-particle&quot;:&quot;&quot;},{&quot;family&quot;:&quot;Schindler&quot;,&quot;given&quot;:&quot;S.E.&quot;,&quot;parse-names&quot;:false,&quot;dropping-particle&quot;:&quot;&quot;,&quot;non-dropping-particle&quot;:&quot;&quot;},{&quot;family&quot;:&quot;Henson&quot;,&quot;given&quot;:&quot;R.L.&quot;,&quot;parse-names&quot;:false,&quot;dropping-particle&quot;:&quot;&quot;,&quot;non-dropping-particle&quot;:&quot;&quot;},{&quot;family&quot;:&quot;Xiong&quot;,&quot;given&quot;:&quot;C.&quot;,&quot;parse-names&quot;:false,&quot;dropping-particle&quot;:&quot;&quot;,&quot;non-dropping-particle&quot;:&quot;&quot;},{&quot;family&quot;:&quot;Gordon&quot;,&quot;given&quot;:&quot;B.A&quot;,&quot;parse-names&quot;:false,&quot;dropping-particle&quot;:&quot;&quot;,&quot;non-dropping-particle&quot;:&quot;&quot;},{&quot;family&quot;:&quot;Benzinger&quot;,&quot;given&quot;:&quot;T.L..&quot;,&quot;parse-names&quot;:false,&quot;dropping-particle&quot;:&quot;&quot;,&quot;non-dropping-particle&quot;:&quot;&quot;},{&quot;family&quot;:&quot;Holtzman&quot;,&quot;given&quot;:&quot;D.M.&quot;,&quot;parse-names&quot;:false,&quot;dropping-particle&quot;:&quot;&quot;,&quot;non-dropping-particle&quot;:&quot;&quot;},{&quot;family&quot;:&quot;Morris&quot;,&quot;given&quot;:&quot;J.C.&quot;,&quot;parse-names&quot;:false,&quot;dropping-particle&quot;:&quot;&quot;,&quot;non-dropping-particle&quot;:&quot;&quot;},{&quot;family&quot;:&quot;Fagan&quot;,&quot;given&quot;:&quot;A.M&quot;,&quot;parse-names&quot;:false,&quot;dropping-particle&quot;:&quot;&quot;,&quot;non-dropping-particle&quot;:&quot;&quot;}],&quot;container-title&quot;:&quot;2021 Alzheimer's Association International Conference&quot;,&quot;issued&quot;:{&quot;date-parts&quot;:[[2021,7]]},&quot;container-title-short&quot;:&quot;&quot;},&quot;isTemporary&quot;:false}]},{&quot;citationID&quot;:&quot;MENDELEY_CITATION_4a0be01b-2abb-4bb8-be25-29a5b449368c&quot;,&quot;properties&quot;:{&quot;noteIndex&quot;:0},&quot;isEdited&quot;:false,&quot;manualOverride&quot;:{&quot;isManuallyOverridden&quot;:false,&quot;citeprocText&quot;:&quot;&lt;sup&gt;54&lt;/sup&gt;&quot;,&quot;manualOverrideText&quot;:&quot;&quot;},&quot;citationTag&quot;:&quot;MENDELEY_CITATION_v3_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&quot;,&quot;citationItems&quot;:[{&quot;id&quot;:&quot;51a65162-40fc-31ea-9b8a-9bfaa3e202c6&quot;,&quot;itemData&quot;:{&quot;type&quot;:&quot;article&quot;,&quot;id&quot;:&quot;51a65162-40fc-31ea-9b8a-9bfaa3e202c6&quot;,&quot;title&quot;:&quot;Hypothetical model of dynamic biomarkers of the Alzheimer's pathological cascade&quot;,&quot;author&quot;:[{&quot;family&quot;:&quot;Jack&quot;,&quot;given&quot;:&quot;Clifford R.&quot;,&quot;parse-names&quot;:false,&quot;dropping-particle&quot;:&quot;&quot;,&quot;non-dropping-particle&quot;:&quot;&quot;},{&quot;family&quot;:&quot;Knopman&quot;,&quot;given&quot;:&quot;David S.&quot;,&quot;parse-names&quot;:false,&quot;dropping-particle&quot;:&quot;&quot;,&quot;non-dropping-particle&quot;:&quot;&quot;},{&quot;family&quot;:&quot;Jagust&quot;,&quot;given&quot;:&quot;William J.&quot;,&quot;parse-names&quot;:false,&quot;dropping-particle&quot;:&quot;&quot;,&quot;non-dropping-particle&quot;:&quot;&quot;},{&quot;family&quot;:&quot;Shaw&quot;,&quot;given&quot;:&quot;Leslie M.&quot;,&quot;parse-names&quot;:false,&quot;dropping-particle&quot;:&quot;&quot;,&quot;non-dropping-particle&quot;:&quot;&quot;},{&quot;family&quot;:&quot;Aisen&quot;,&quot;given&quot;:&quot;Paul S.&quot;,&quot;parse-names&quot;:false,&quot;dropping-particle&quot;:&quot;&quot;,&quot;non-dropping-particle&quot;:&quot;&quot;},{&quot;family&quot;:&quot;Weiner&quot;,&quot;given&quot;:&quot;Michael W.&quot;,&quot;parse-names&quot;:false,&quot;dropping-particle&quot;:&quot;&quot;,&quot;non-dropping-particle&quot;:&quot;&quot;},{&quot;family&quot;:&quot;Petersen&quot;,&quot;given&quot;:&quot;Ronald C.&quot;,&quot;parse-names&quot;:false,&quot;dropping-particle&quot;:&quot;&quot;,&quot;non-dropping-particle&quot;:&quot;&quot;},{&quot;family&quot;:&quot;Trojanowski&quot;,&quot;given&quot;:&quot;John Q.&quot;,&quot;parse-names&quot;:false,&quot;dropping-particle&quot;:&quot;&quot;,&quot;non-dropping-particle&quot;:&quot;&quot;}],&quot;container-title&quot;:&quot;The Lancet Neurology&quot;,&quot;accessed&quot;:{&quot;date-parts&quot;:[[2020,2,2]]},&quot;DOI&quot;:&quot;10.1016/S1474-4422(09)70299-6&quot;,&quot;ISSN&quot;:&quot;14744422&quot;,&quot;PMID&quot;:&quot;20083042&quot;,&quot;issued&quot;:{&quot;date-parts&quot;:[[2010]]},&quot;page&quot;:&quot;119-128&quot;,&quot;abstract&quot;:&quot;Currently available evidence strongly supports the position that the initiating event in Alzheimer's disease (AD) is related to abnormal processing of β-amyloid (Aβ) peptide, ultimately leading to formation of Aβ plaques in the brain. This process occurs while individuals are still cognitively normal. Biomarkers of brain β-amyloidosis are reductions in CSF Aβ42 and increased amyloid PET tracer retention. After a lag period, which varies from patient to patient, neuronal dysfunction and neurodegeneration become the dominant pathological processes. Biomarkers of neuronal injury and neurodegeneration are increased CSF tau and structural MRI measures of cerebral atrophy. Neurodegeneration is accompanied by synaptic dysfunction, which is indicated by decreased fluorodeoxyglucose uptake on PET. We propose a model that relates disease stage to AD biomarkers in which Aβ biomarkers become abnormal first, before neurodegenerative biomarkers and cognitive symptoms, and neurodegenerative biomarkers become abnormal later, and correlate with clinical symptom severity. © 2010 Elsevier Ltd. All rights reserved.&quot;,&quot;publisher&quot;:&quot;Lancet Publishing Group&quot;,&quot;issue&quot;:&quot;1&quot;,&quot;volume&quot;:&quot;9&quot;,&quot;container-title-short&quot;:&quot;Lancet Neurol&quot;},&quot;isTemporary&quot;:false}]},{&quot;citationID&quot;:&quot;MENDELEY_CITATION_2fdb222a-e443-4b56-ab30-7cb4965fd7b2&quot;,&quot;properties&quot;:{&quot;noteIndex&quot;:0},&quot;isEdited&quot;:false,&quot;manualOverride&quot;:{&quot;isManuallyOverridden&quot;:false,&quot;citeprocText&quot;:&quot;&lt;sup&gt;55&lt;/sup&gt;&quot;,&quot;manualOverrideText&quot;:&quot;&quot;},&quot;citationTag&quot;:&quot;MENDELEY_CITATION_v3_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&quot;,&quot;citationItems&quot;:[{&quot;id&quot;:&quot;2fa0e87d-ba98-398c-9545-5981796d5f8c&quot;,&quot;itemData&quot;:{&quot;type&quot;:&quot;report&quot;,&quot;id&quot;:&quot;2fa0e87d-ba98-398c-9545-5981796d5f8c&quot;,&quot;title&quot;:&quot;Supervised clustering of genes&quot;,&quot;author&quot;:[{&quot;family&quot;:&quot;Dettling&quot;,&quot;given&quot;:&quot;Marcel&quot;,&quot;parse-names&quot;:false,&quot;dropping-particle&quot;:&quot;&quot;,&quot;non-dropping-particle&quot;:&quot;&quot;},{&quot;family&quot;:&quot;Bühlmann&quot;,&quot;given&quot;:&quot;Peter&quot;,&quot;parse-names&quot;:false,&quot;dropping-particle&quot;:&quot;&quot;,&quot;non-dropping-particle&quot;:&quot;&quot;}],&quot;URL&quot;:&quot;http://genomebiology.com/2002/3/12/research/0069.1&quot;,&quot;issued&quot;:{&quot;date-parts&quot;:[[2002]]},&quot;abstract&quot;:&quot;Background: We focus on microarray data where experiments monitor gene expression in different tissues and where each experiment is equipped with an additional response variable such as a cancer type. Although the number of measured genes is in the thousands, it is assumed that only a few marker components of gene subsets determine the type of a tissue. Here we present a new method for finding such groups of genes by directly incorporating the response variables into the grouping process, yielding a supervised clustering algorithm for genes.&quot;,&quot;container-title-short&quot;:&quot;&quot;},&quot;isTemporary&quot;:false}]},{&quot;citationID&quot;:&quot;MENDELEY_CITATION_7303f236-059b-44c4-a655-76c56d1dd4e8&quot;,&quot;properties&quot;:{&quot;noteIndex&quot;:0},&quot;isEdited&quot;:false,&quot;manualOverride&quot;:{&quot;isManuallyOverridden&quot;:false,&quot;citeprocText&quot;:&quot;&lt;sup&gt;55&lt;/sup&gt;&quot;,&quot;manualOverrideText&quot;:&quot;&quot;},&quot;citationTag&quot;:&quot;MENDELEY_CITATION_v3_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&quot;,&quot;citationItems&quot;:[{&quot;id&quot;:&quot;2fa0e87d-ba98-398c-9545-5981796d5f8c&quot;,&quot;itemData&quot;:{&quot;type&quot;:&quot;report&quot;,&quot;id&quot;:&quot;2fa0e87d-ba98-398c-9545-5981796d5f8c&quot;,&quot;title&quot;:&quot;Supervised clustering of genes&quot;,&quot;author&quot;:[{&quot;family&quot;:&quot;Dettling&quot;,&quot;given&quot;:&quot;Marcel&quot;,&quot;parse-names&quot;:false,&quot;dropping-particle&quot;:&quot;&quot;,&quot;non-dropping-particle&quot;:&quot;&quot;},{&quot;family&quot;:&quot;Bühlmann&quot;,&quot;given&quot;:&quot;Peter&quot;,&quot;parse-names&quot;:false,&quot;dropping-particle&quot;:&quot;&quot;,&quot;non-dropping-particle&quot;:&quot;&quot;}],&quot;URL&quot;:&quot;http://genomebiology.com/2002/3/12/research/0069.1&quot;,&quot;issued&quot;:{&quot;date-parts&quot;:[[2002]]},&quot;abstract&quot;:&quot;Background: We focus on microarray data where experiments monitor gene expression in different tissues and where each experiment is equipped with an additional response variable such as a cancer type. Although the number of measured genes is in the thousands, it is assumed that only a few marker components of gene subsets determine the type of a tissue. Here we present a new method for finding such groups of genes by directly incorporating the response variables into the grouping process, yielding a supervised clustering algorithm for genes.&quot;,&quot;container-title-short&quot;:&quot;&quot;},&quot;isTemporary&quot;:false}]},{&quot;citationID&quot;:&quot;MENDELEY_CITATION_d99ce645-f3f9-4f16-b9fe-d14f4ffa476b&quot;,&quot;properties&quot;:{&quot;noteIndex&quot;:0},&quot;isEdited&quot;:false,&quot;manualOverride&quot;:{&quot;isManuallyOverridden&quot;:false,&quot;citeprocText&quot;:&quot;&lt;sup&gt;55&lt;/sup&gt;&quot;,&quot;manualOverrideText&quot;:&quot;&quot;},&quot;citationTag&quot;:&quot;MENDELEY_CITATION_v3_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&quot;,&quot;citationItems&quot;:[{&quot;id&quot;:&quot;2fa0e87d-ba98-398c-9545-5981796d5f8c&quot;,&quot;itemData&quot;:{&quot;type&quot;:&quot;report&quot;,&quot;id&quot;:&quot;2fa0e87d-ba98-398c-9545-5981796d5f8c&quot;,&quot;title&quot;:&quot;Supervised clustering of genes&quot;,&quot;author&quot;:[{&quot;family&quot;:&quot;Dettling&quot;,&quot;given&quot;:&quot;Marcel&quot;,&quot;parse-names&quot;:false,&quot;dropping-particle&quot;:&quot;&quot;,&quot;non-dropping-particle&quot;:&quot;&quot;},{&quot;family&quot;:&quot;Bühlmann&quot;,&quot;given&quot;:&quot;Peter&quot;,&quot;parse-names&quot;:false,&quot;dropping-particle&quot;:&quot;&quot;,&quot;non-dropping-particle&quot;:&quot;&quot;}],&quot;URL&quot;:&quot;http://genomebiology.com/2002/3/12/research/0069.1&quot;,&quot;issued&quot;:{&quot;date-parts&quot;:[[2002]]},&quot;abstract&quot;:&quot;Background: We focus on microarray data where experiments monitor gene expression in different tissues and where each experiment is equipped with an additional response variable such as a cancer type. Although the number of measured genes is in the thousands, it is assumed that only a few marker components of gene subsets determine the type of a tissue. Here we present a new method for finding such groups of genes by directly incorporating the response variables into the grouping process, yielding a supervised clustering algorithm for genes.&quot;,&quot;container-title-short&quot;:&quot;&quot;},&quot;isTemporary&quot;:false}]},{&quot;citationID&quot;:&quot;MENDELEY_CITATION_d703f266-bdb7-485a-adcd-fdf78f3881c7&quot;,&quot;properties&quot;:{&quot;noteIndex&quot;:0},&quot;isEdited&quot;:false,&quot;manualOverride&quot;:{&quot;isManuallyOverridden&quot;:false,&quot;citeprocText&quot;:&quot;&lt;sup&gt;56&lt;/sup&gt;&quot;,&quot;manualOverrideText&quot;:&quot;&quot;},&quot;citationTag&quot;:&quot;MENDELEY_CITATION_v3_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&quot;,&quot;citationItems&quot;:[{&quot;id&quot;:&quot;bf811058-9799-3d3f-b9be-4306db72bfe3&quot;,&quot;itemData&quot;:{&quot;type&quot;:&quot;article&quot;,&quot;id&quot;:&quot;bf811058-9799-3d3f-b9be-4306db72bfe3&quot;,&quot;title&quot;:&quot;14-3-3 proteins: A historic overview&quot;,&quot;author&quot;:[{&quot;family&quot;:&quot;Aitken&quot;,&quot;given&quot;:&quot;Alastair&quot;,&quot;parse-names&quot;:false,&quot;dropping-particle&quot;:&quot;&quot;,&quot;non-dropping-particle&quot;:&quot;&quot;}],&quot;container-title&quot;:&quot;Seminars in Cancer Biology&quot;,&quot;DOI&quot;:&quot;10.1016/j.semcancer.2006.03.005&quot;,&quot;ISSN&quot;:&quot;1044579X&quot;,&quot;PMID&quot;:&quot;16678438&quot;,&quot;issued&quot;:{&quot;date-parts&quot;:[[2006,6]]},&quot;page&quot;:&quot;162-172&quot;,&quot;abstract&quot;:&quot;This chapter includes a historic overview of 14-3-3 proteins with an emphasis on the differences between potentially cancer-relevant isoforms on the genomic, protein and functional level. The focus will therefore be on mammalian 14-3-3s although many important developments in the field have involved Drosophila 14-3-3 proteins for example and the cross-fertilisation from parallel studies on plant 14-3-3 should not be underestimated. In the major part of this review I will attempt to focus on some novel data and aspects of 14-3-3 structure and function, in particular regulation of 14-3-3 isoforms by oncogene-related protein kinase phosphorylation and aspects of 14-3-3 research with which newcomers to the field may be less familiar. © 2006 Elsevier Ltd. All rights reserved.&quot;,&quot;issue&quot;:&quot;3&quot;,&quot;volume&quot;:&quot;16&quot;,&quot;container-title-short&quot;:&quot;Semin Cancer Biol&quot;},&quot;isTemporary&quot;:false}]},{&quot;citationID&quot;:&quot;MENDELEY_CITATION_72cf0d2a-bc38-410a-b5b9-f4a9c37fc77e&quot;,&quot;properties&quot;:{&quot;noteIndex&quot;:0},&quot;isEdited&quot;:false,&quot;manualOverride&quot;:{&quot;isManuallyOverridden&quot;:false,&quot;citeprocText&quot;:&quot;&lt;sup&gt;57&lt;/sup&gt;&quot;,&quot;manualOverrideText&quot;:&quot;&quot;},&quot;citationTag&quot;:&quot;MENDELEY_CITATION_v3_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&quot;,&quot;citationItems&quot;:[{&quot;id&quot;:&quot;eb9482a0-018f-3e4d-8e87-b2f20b2b7fdb&quot;,&quot;itemData&quot;:{&quot;type&quot;:&quot;article-journal&quot;,&quot;id&quot;:&quot;eb9482a0-018f-3e4d-8e87-b2f20b2b7fdb&quot;,&quot;title&quot;:&quot;Modulation of SPARC/Hevin Proteins in Alzheimer's Disease Brain Injury&quot;,&quot;author&quot;:[{&quot;family&quot;:&quot;Strunz&quot;,&quot;given&quot;:&quot;Maximilian&quot;,&quot;parse-names&quot;:false,&quot;dropping-particle&quot;:&quot;&quot;,&quot;non-dropping-particle&quot;:&quot;&quot;},{&quot;family&quot;:&quot;Jarrell&quot;,&quot;given&quot;:&quot;Juliet T.&quot;,&quot;parse-names&quot;:false,&quot;dropping-particle&quot;:&quot;&quot;,&quot;non-dropping-particle&quot;:&quot;&quot;},{&quot;family&quot;:&quot;Cohen&quot;,&quot;given&quot;:&quot;David S.&quot;,&quot;parse-names&quot;:false,&quot;dropping-particle&quot;:&quot;&quot;,&quot;non-dropping-particle&quot;:&quot;&quot;},{&quot;family&quot;:&quot;Rosin&quot;,&quot;given&quot;:&quot;Eric R.&quot;,&quot;parse-names&quot;:false,&quot;dropping-particle&quot;:&quot;&quot;,&quot;non-dropping-particle&quot;:&quot;&quot;},{&quot;family&quot;:&quot;Vanderburg&quot;,&quot;given&quot;:&quot;Charles R.&quot;,&quot;parse-names&quot;:false,&quot;dropping-particle&quot;:&quot;&quot;,&quot;non-dropping-particle&quot;:&quot;&quot;},{&quot;family&quot;:&quot;Huang&quot;,&quot;given&quot;:&quot;Xudong&quot;,&quot;parse-names&quot;:false,&quot;dropping-particle&quot;:&quot;&quot;,&quot;non-dropping-particle&quot;:&quot;&quot;}],&quot;container-title&quot;:&quot;Journal of Alzheimer's Disease&quot;,&quot;DOI&quot;:&quot;10.3233/JAD-181032&quot;,&quot;ISSN&quot;:&quot;18758908&quot;,&quot;PMID&quot;:&quot;30883351&quot;,&quot;issued&quot;:{&quot;date-parts&quot;:[[2019]]},&quot;page&quot;:&quot;695-710&quot;,&quot;abstract&quot;:&quot;Alzheimer's disease (AD) is an age-related progressive form of dementia that features neuronal loss, intracellular tau, and extracellular amyloid-β (Aβ) protein deposition. Neurodegeneration is accompanied by neuroinflammation mainly involving microglia, the resident innate immune cell population of the brain. During AD progression, microglia shift their phenotype, and it has been suggested that they express matricellular proteins such as secreted protein acidic and rich in cysteine (SPARC) and Hevin protein, which facilitate the migration of other immune cells, such as blood-derived dendritic cells. We have detected both SPARC and Hevin in postmortem AD brain tissues and confirmed significant alterations in transcript expression using real-time qPCR. We suggest that an infiltration of myeloid-derived immune cells occurs in the areas of diseased tissue. SPARC is highly expressed in AD brain and collocates to Aβ protein deposits, thus contributing actively to cerebral inflammation and subsequent tissue repair, and Hevin may be downregulated in the diseased state. However, further research is needed to reveal the exact roles of SPARC and Hevin proteins and associated signaling pathways in AD-related neuroinflammation. Nevertheless, normalizing SPARC/Hevin protein expression such as interdicting heightened SPARC protein expression may confer a novel therapeutic opportunity for modulating AD progression.&quot;,&quot;publisher&quot;:&quot;IOS Press&quot;,&quot;issue&quot;:&quot;2&quot;,&quot;volume&quot;:&quot;68&quot;,&quot;container-title-short&quot;:&quot;&quot;},&quot;isTemporary&quot;:false}]},{&quot;citationID&quot;:&quot;MENDELEY_CITATION_884ae87c-f134-4604-b248-b01ec18fa291&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&quot;,&quot;citationItems&quot;:[{&quot;id&quot;:&quot;f122befc-7559-3ffd-a51d-b2d3886dfd8e&quot;,&quot;itemData&quot;:{&quot;type&quot;:&quot;article-journal&quot;,&quot;id&quot;:&quot;f122befc-7559-3ffd-a51d-b2d3886dfd8e&quot;,&quot;title&quot;:&quot;Multi-tissue proteomics identifies molecular signatures for sporadic and genetically defined Alzheimer disease cases&quot;,&quot;author&quot;:[{&quot;family&quot;:&quot;Cruchaga&quot;,&quot;given&quot;:&quot;Carlos&quot;,&quot;parse-names&quot;:false,&quot;dropping-particle&quot;:&quot;&quot;,&quot;non-dropping-particle&quot;:&quot;&quot;},{&quot;family&quot;:&quot;Ju Sung&quot;,&quot;given&quot;:&quot;Yun&quot;,&quot;parse-names&quot;:false,&quot;dropping-particle&quot;:&quot;&quot;,&quot;non-dropping-particle&quot;:&quot;&quot;},{&quot;family&quot;:&quot;Yang&quot;,&quot;given&quot;:&quot;Chengran&quot;,&quot;parse-names&quot;:false,&quot;dropping-particle&quot;:&quot;&quot;,&quot;non-dropping-particle&quot;:&quot;&quot;},{&quot;family&quot;:&quot;Wang&quot;,&quot;given&quot;:&quot;Fengxian&quot;,&quot;parse-names&quot;:false,&quot;dropping-particle&quot;:&quot;&quot;,&quot;non-dropping-particle&quot;:&quot;&quot;},{&quot;family&quot;:&quot;Suhy&quot;,&quot;given&quot;:&quot;Adam&quot;,&quot;parse-names&quot;:false,&quot;dropping-particle&quot;:&quot;&quot;,&quot;non-dropping-particle&quot;:&quot;&quot;},{&quot;family&quot;:&quot;Norton&quot;,&quot;given&quot;:&quot;Joanne&quot;,&quot;parse-names&quot;:false,&quot;dropping-particle&quot;:&quot;&quot;,&quot;non-dropping-particle&quot;:&quot;&quot;},{&quot;family&quot;:&quot;Novotny&quot;,&quot;given&quot;:&quot;Brenna&quot;,&quot;parse-names&quot;:false,&quot;dropping-particle&quot;:&quot;&quot;,&quot;non-dropping-particle&quot;:&quot;&quot;},{&quot;family&quot;:&quot;Etelleb&quot;,&quot;given&quot;:&quot;Abdallah&quot;,&quot;parse-names&quot;:false,&quot;dropping-particle&quot;:&quot;&quot;,&quot;non-dropping-particle&quot;:&quot;&quot;},{&quot;family&quot;:&quot;Fagan&quot;,&quot;given&quot;:&quot;Anne&quot;,&quot;parse-names&quot;:false,&quot;dropping-particle&quot;:&quot;&quot;,&quot;non-dropping-particle&quot;:&quot;&quot;},{&quot;family&quot;:&quot;Bateman&quot;,&quot;given&quot;:&quot;Randall&quot;,&quot;parse-names&quot;:false,&quot;dropping-particle&quot;:&quot;&quot;,&quot;non-dropping-particle&quot;:&quot;&quot;},{&quot;family&quot;:&quot;Perrin&quot;,&quot;given&quot;:&quot;Richard&quot;,&quot;parse-names&quot;:false,&quot;dropping-particle&quot;:&quot;&quot;,&quot;non-dropping-particle&quot;:&quot;&quot;},{&quot;family&quot;:&quot;Morris&quot;,&quot;given&quot;:&quot;John&quot;,&quot;parse-names&quot;:false,&quot;dropping-particle&quot;:&quot;&quot;,&quot;non-dropping-particle&quot;:&quot;&quot;},{&quot;family&quot;:&quot;Farlow Jasmeer Chhatwal Harvard Med School Helena Chui&quot;,&quot;given&quot;:&quot;Martin&quot;,&quot;parse-names&quot;:false,&quot;dropping-particle&quot;:&quot;&quot;,&quot;non-dropping-particle&quot;:&quot;&quot;},{&quot;family&quot;:&quot;Rhinn Alector&quot;,&quot;given&quot;:&quot;Herve&quot;,&quot;parse-names&quot;:false,&quot;dropping-particle&quot;:&quot;&quot;,&quot;non-dropping-particle&quot;:&quot;&quot;}],&quot;container-title&quot;:&quot;Preprint&quot;,&quot;DOI&quot;:&quot;10.21203/rs.3.rs-923492/v1&quot;,&quot;container-title-short&quot;:&quot;&quot;},&quot;isTemporary&quot;:false}]},{&quot;citationID&quot;:&quot;MENDELEY_CITATION_50fe5425-e29a-4fa8-a10b-42490e9c312d&quot;,&quot;properties&quot;:{&quot;noteIndex&quot;:0},&quot;isEdited&quot;:false,&quot;manualOverride&quot;:{&quot;isManuallyOverridden&quot;:false,&quot;citeprocText&quot;:&quot;&lt;sup&gt;58&lt;/sup&gt;&quot;,&quot;manualOverrideText&quot;:&quot;&quot;},&quot;citationTag&quot;:&quot;MENDELEY_CITATION_v3_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&quot;,&quot;citationItems&quot;:[{&quot;id&quot;:&quot;712300b2-1764-35ca-8700-2eb62c98f3a8&quot;,&quot;itemData&quot;:{&quot;type&quot;:&quot;article&quot;,&quot;id&quot;:&quot;712300b2-1764-35ca-8700-2eb62c98f3a8&quot;,&quot;title&quot;:&quot;Basement membrane and blood-brain barrier&quot;,&quot;author&quot;:[{&quot;family&quot;:&quot;Xu&quot;,&quot;given&quot;:&quot;Lingling&quot;,&quot;parse-names&quot;:false,&quot;dropping-particle&quot;:&quot;&quot;,&quot;non-dropping-particle&quot;:&quot;&quot;},{&quot;family&quot;:&quot;Nirwane&quot;,&quot;given&quot;:&quot;Abhijit&quot;,&quot;parse-names&quot;:false,&quot;dropping-particle&quot;:&quot;&quot;,&quot;non-dropping-particle&quot;:&quot;&quot;},{&quot;family&quot;:&quot;Yao&quot;,&quot;given&quot;:&quot;Yao&quot;,&quot;parse-names&quot;:false,&quot;dropping-particle&quot;:&quot;&quot;,&quot;non-dropping-particle&quot;:&quot;&quot;}],&quot;container-title&quot;:&quot;Stroke and Vascular Neurology&quot;,&quot;DOI&quot;:&quot;10.1136/svn-2018-000198&quot;,&quot;ISSN&quot;:&quot;20598696&quot;,&quot;PMID&quot;:&quot;31338215&quot;,&quot;issued&quot;:{&quot;date-parts&quot;:[[2019,6,1]]},&quot;page&quot;:&quot;78-82&quot;,&quot;abstract&quot;:&quot;The blood-brain barrier (BBB) is a highly complex and dynamic structure, mainly composed of brain microvascular endothelial cells, pericytes, astrocytes and the basement membrane (BM). The vast majority of BBB research focuses on its cellular constituents. Its non-cellular component, the BM, on the other hand, is largely understudied due to its intrinsic complexity and the lack of research tools. In this review, we focus on the role of the BM in BBB integrity. We first briefly introduce the biochemical composition and structure of the BM. Next, the biological functions of major components of the BM in BBB formation and maintenance are discussed. Our goal is to provide a concise overview on how the BM contributes to BBB integrity.&quot;,&quot;publisher&quot;:&quot;BMJ Publishing Group&quot;,&quot;issue&quot;:&quot;2&quot;,&quot;volume&quot;:&quot;4&quot;,&quot;container-title-short&quot;:&quot;Stroke Vasc Neurol&quot;},&quot;isTemporary&quot;:false}]},{&quot;citationID&quot;:&quot;MENDELEY_CITATION_5768f080-4150-42d1-9669-b725a763a0a6&quot;,&quot;properties&quot;:{&quot;noteIndex&quot;:0},&quot;isEdited&quot;:false,&quot;manualOverride&quot;:{&quot;isManuallyOverridden&quot;:false,&quot;citeprocText&quot;:&quot;&lt;sup&gt;59&lt;/sup&gt;&quot;,&quot;manualOverrideText&quot;:&quot;&quot;},&quot;citationTag&quot;:&quot;MENDELEY_CITATION_v3_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&quot;,&quot;citationItems&quot;:[{&quot;id&quot;:&quot;e6aeaf87-4188-3639-b688-9f5d4cb8dea2&quot;,&quot;itemData&quot;:{&quot;type&quot;:&quot;report&quot;,&quot;id&quot;:&quot;e6aeaf87-4188-3639-b688-9f5d4cb8dea2&quot;,&quot;title&quot;:&quot;A New Function for the LDL Receptor: Transcytosis of LDL across the Blood-Brain Barrier&quot;,&quot;author&quot;:[{&quot;family&quot;:&quot;Dehouck&quot;,&quot;given&quot;:&quot;Bénédicte&quot;,&quot;parse-names&quot;:false,&quot;dropping-particle&quot;:&quot;&quot;,&quot;non-dropping-particle&quot;:&quot;&quot;},{&quot;family&quot;:&quot;Fenart&quot;,&quot;given&quot;:&quot;Laurence&quot;,&quot;parse-names&quot;:false,&quot;dropping-particle&quot;:&quot;&quot;,&quot;non-dropping-particle&quot;:&quot;&quot;},{&quot;family&quot;:&quot;Dehouck&quot;,&quot;given&quot;:&quot;Marie-Pierre&quot;,&quot;parse-names&quot;:false,&quot;dropping-particle&quot;:&quot;&quot;,&quot;non-dropping-particle&quot;:&quot;&quot;},{&quot;family&quot;:&quot;Pierce&quot;,&quot;given&quot;:&quot;Annick&quot;,&quot;parse-names&quot;:false,&quot;dropping-particle&quot;:&quot;&quot;,&quot;non-dropping-particle&quot;:&quot;&quot;},{&quot;family&quot;:&quot;Torpier&quot;,&quot;given&quot;:&quot;Gérard&quot;,&quot;parse-names&quot;:false,&quot;dropping-particle&quot;:&quot;&quot;,&quot;non-dropping-particle&quot;:&quot;&quot;},{&quot;family&quot;:&quot;Cecchelli&quot;,&quot;given&quot;:&quot;Roméo&quot;,&quot;parse-names&quot;:false,&quot;dropping-particle&quot;:&quot;&quot;,&quot;non-dropping-particle&quot;:&quot;&quot;}],&quot;container-title&quot;:&quot;The Journal of Cell Biology&quot;,&quot;URL&quot;:&quot;http://www.jcb.org&quot;,&quot;issued&quot;:{&quot;date-parts&quot;:[[1997]]},&quot;number-of-pages&quot;:&quot;877-889&quot;,&quot;abstract&quot;:&quot;Lipoprotein transport across the blood-brain barrier (BBB) is of critical importance for the delivery of essential lipids to the brain cells. The occurrence of a low density lipoprotein (LDL) receptor on the BBB has recently been demonstrated. To examine further the function of this receptor, we have shown using an in vitro model of the BBB, that in contrast to acetylated LDL, which does not cross the BBB, LDL is specifically transcytosed across the monolayer. The C7 mono-clonal antibody, known to interact with the LDL receptor binding domain, totally blocked the transcytosis of LDL, suggesting that the transcytosis is mediated by the receptor. Furthermore, we have shown that cholesterol depleted astrocytes upregulate the expression of the LDL receptor at the BBB. Under these conditions, we observed that the LDL transcytosis parallels the increase in the LDL receptor, indicating once more that the LDL is transcytosed by a receptor-mediated mechanism. The nondegradation of the LDL during the transcytosis indicates that the transcytotic pathway in brain capillary endothelial cells is different from the LDL receptor classical pathway. The switch between a recycling receptor to a transcytotic receptor cannot be explained by a modification of the internalization signals of the cytoplasmic domain of the receptor, since we have shown that LDL receptor messengers in growing brain capillary ECs (recycling LDL receptor) or differentiated cells (transcytotic receptor) are 100% identical , but we cannot exclude posttranslational modifications of the cytoplasmic domain, as demonstrated for the polymeric immunoglobulin receptor. Preliminary studies suggest that caveolae are likely to be involved in the potential transport of LDL from the blood to the brain.&quot;,&quot;issue&quot;:&quot;4&quot;,&quot;volume&quot;:&quot;138&quot;,&quot;container-title-short&quot;:&quot;J Cell Biol&quot;},&quot;isTemporary&quot;:false}]},{&quot;citationID&quot;:&quot;MENDELEY_CITATION_f772a45d-d9b2-40b1-88c6-ab0a2b3ab4dc&quot;,&quot;properties&quot;:{&quot;noteIndex&quot;:0},&quot;isEdited&quot;:false,&quot;manualOverride&quot;:{&quot;isManuallyOverridden&quot;:false,&quot;citeprocText&quot;:&quot;&lt;sup&gt;60&lt;/sup&gt;&quot;,&quot;manualOverrideText&quot;:&quot;&quot;},&quot;citationTag&quot;:&quot;MENDELEY_CITATION_v3_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&quot;,&quot;citationItems&quot;:[{&quot;id&quot;:&quot;66fceb4e-340a-3f3b-89b2-a3a624fa6056&quot;,&quot;itemData&quot;:{&quot;type&quot;:&quot;article&quot;,&quot;id&quot;:&quot;66fceb4e-340a-3f3b-89b2-a3a624fa6056&quot;,&quot;title&quot;:&quot;Role of insulin-like growth factor I signaling in neurodegenerative diseases&quot;,&quot;author&quot;:[{&quot;family&quot;:&quot;Trejo&quot;,&quot;given&quot;:&quot;José Luis&quot;,&quot;parse-names&quot;:false,&quot;dropping-particle&quot;:&quot;&quot;,&quot;non-dropping-particle&quot;:&quot;&quot;},{&quot;family&quot;:&quot;Carro&quot;,&quot;given&quot;:&quot;Eva&quot;,&quot;parse-names&quot;:false,&quot;dropping-particle&quot;:&quot;&quot;,&quot;non-dropping-particle&quot;:&quot;&quot;},{&quot;family&quot;:&quot;Garcia-Galloway&quot;,&quot;given&quot;:&quot;Eva&quot;,&quot;parse-names&quot;:false,&quot;dropping-particle&quot;:&quot;&quot;,&quot;non-dropping-particle&quot;:&quot;&quot;},{&quot;family&quot;:&quot;Torres-Aleman&quot;,&quot;given&quot;:&quot;Ignacio&quot;,&quot;parse-names&quot;:false,&quot;dropping-particle&quot;:&quot;&quot;,&quot;non-dropping-particle&quot;:&quot;&quot;}],&quot;container-title&quot;:&quot;Journal of Molecular Medicine&quot;,&quot;DOI&quot;:&quot;10.1007/s00109-003-0499-7&quot;,&quot;ISSN&quot;:&quot;09462716&quot;,&quot;PMID&quot;:&quot;14647921&quot;,&quot;issued&quot;:{&quot;date-parts&quot;:[[2004,3]]},&quot;page&quot;:&quot;156-162&quot;,&quot;abstract&quot;:&quot;Disturbed trophic support to neurons has long been considered a potential mechanism in neurodegeneration. Recent evidence indicates that intracellular trophic signaling may be compromised in several neurodegenerative diseases. Changes in the levels of insulin-like growth factor I (IGF-I), a trophic hormone with multiple neuroprotective actions, have recently been observed in several human neurodegenerative illnesses. Therefore analysis of IGF-I pathways could help provide greater insight into trophic disturbances to neurons. However, neurodegenerative diseases with similar clinical manifestations show either high or low levels of circulating IGF-I. This apparently puzzling observation can be explained if we consider that IGF-I input to target neurons is disrupted by either lower IGF-I availability or by reduced cell sensitivity to IGF-I. The latter disturbance may be associated with high IGF-I levels. We hypothesize that in the majority of neurodegenerative diseases compromised IGF-I support to neurons emerges as part of the pathological cascade during the degenerative process and contributes to neuronal demise. In addition, loss of IGF-I input to specific neuronal populations might be the cause of a small group of neurodegenerative diseases.&quot;,&quot;issue&quot;:&quot;3&quot;,&quot;volume&quot;:&quot;82&quot;,&quot;container-title-short&quot;:&quot;J Mol Med&quot;},&quot;isTemporary&quot;:false}]},{&quot;citationID&quot;:&quot;MENDELEY_CITATION_9243d3fb-09c6-4483-87bc-d1c633469861&quot;,&quot;properties&quot;:{&quot;noteIndex&quot;:0},&quot;isEdited&quot;:false,&quot;manualOverride&quot;:{&quot;isManuallyOverridden&quot;:false,&quot;citeprocText&quot;:&quot;&lt;sup&gt;61,62&lt;/sup&gt;&quot;,&quot;manualOverrideText&quot;:&quot;&quot;},&quot;citationTag&quot;:&quot;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&quot;,&quot;citationItems&quot;:[{&quot;id&quot;:&quot;5a582d0b-d96b-33dc-a59e-98d2f7e938ca&quot;,&quot;itemData&quot;:{&quot;type&quot;:&quot;article-journal&quot;,&quot;id&quot;:&quot;5a582d0b-d96b-33dc-a59e-98d2f7e938ca&quot;,&quot;title&quot;:&quot;Association between serum haptoglobin and the pathogenesis of alzheimer’s disease&quot;,&quot;author&quot;:[{&quot;family&quot;:&quot;Song&quot;,&quot;given&quot;:&quot;In Uk&quot;,&quot;parse-names&quot;:false,&quot;dropping-particle&quot;:&quot;&quot;,&quot;non-dropping-particle&quot;:&quot;&quot;},{&quot;family&quot;:&quot;Kim&quot;,&quot;given&quot;:&quot;Young&quot;,&quot;parse-names&quot;:false,&quot;dropping-particle&quot;:&quot;do&quot;,&quot;non-dropping-particle&quot;:&quot;&quot;},{&quot;family&quot;:&quot;Chung&quot;,&quot;given&quot;:&quot;Sung Woo&quot;,&quot;parse-names&quot;:false,&quot;dropping-particle&quot;:&quot;&quot;,&quot;non-dropping-particle&quot;:&quot;&quot;},{&quot;family&quot;:&quot;Cho&quot;,&quot;given&quot;:&quot;Hyun Ji&quot;,&quot;parse-names&quot;:false,&quot;dropping-particle&quot;:&quot;&quot;,&quot;non-dropping-particle&quot;:&quot;&quot;}],&quot;container-title&quot;:&quot;Internal Medicine&quot;,&quot;DOI&quot;:&quot;10.2169/internalmedicine.54.2876&quot;,&quot;ISSN&quot;:&quot;13497235&quot;,&quot;PMID&quot;:&quot;25758069&quot;,&quot;issued&quot;:{&quot;date-parts&quot;:[[2015,3,1]]},&quot;page&quot;:&quot;453-457&quot;,&quot;abstract&quot;:&quot;Objective Haptoglobin (Hpg) is known to have several functional properties, including antioxidant and anti-inflammatory activities. In addition, it has been shown that the pathogenesis of neurodegenerative disorders, such as Alzheimer’s disease (AD), involves inflammation as well as oxidative stress. However, evidence suggesting an association between the serum Hpg level and AD is lacking. Therefore, we conducted this study in order to investigate whether serum Hpg is associated with AD. Methods We compared the serum Hpg levels of 121 patients with newly diagnosed AD, 58 patients with Parkinson’s disease (PD) and 43 healthy controls. We also evaluated the relationship between the severity of cognitive impairment in patients with AD and the serum Hpg level. Results The mean serum Hpg level of the patients with AD was significantly higher than that of the healthy controls (p=0.042), although it was not significant different from that observed in the PD group (p= 0.613). We also found a significant positive association between the serum Hpg level and the severity of cognitive impairment, as measured using several neuropsychological tests, in the patients with AD. The odds ratio (95% confidence interval) of the patients with AD grouped according to the Hpg level was 2.417 (95% confidence interval=1.134-5.149). Conclusion We observed a significantly higher mean serum Hpg level among the patients with AD compared to the healthy controls. These results support the hypothesis that oxidative stress and neuroinflammatory reactions play a role in the pathogenesis of AD.&quot;,&quot;publisher&quot;:&quot;Japanese Society of Internal Medicine&quot;,&quot;issue&quot;:&quot;5&quot;,&quot;volume&quot;:&quot;54&quot;,&quot;container-title-short&quot;:&quot;&quot;},&quot;isTemporary&quot;:false},{&quot;id&quot;:&quot;3707a24a-46e5-3a66-af50-4436eb550b3f&quot;,&quot;itemData&quot;:{&quot;type&quot;:&quot;article-journal&quot;,&quot;id&quot;:&quot;3707a24a-46e5-3a66-af50-4436eb550b3f&quot;,&quot;title&quot;:&quot;Both plasma retinol-binding protein and haptoglobin precursor allele 1 in CSF: Candidate biomarkers for the progression of normal to mild cognitive impairment to Alzheimer's disease&quot;,&quot;author&quot;:[{&quot;family&quot;:&quot;Jung&quot;,&quot;given&quot;:&quot;Sang Min&quot;,&quot;parse-names&quot;:false,&quot;dropping-particle&quot;:&quot;&quot;,&quot;non-dropping-particle&quot;:&quot;&quot;},{&quot;family&quot;:&quot;Lee&quot;,&quot;given&quot;:&quot;Ki Beom&quot;,&quot;parse-names&quot;:false,&quot;dropping-particle&quot;:&quot;&quot;,&quot;non-dropping-particle&quot;:&quot;&quot;},{&quot;family&quot;:&quot;Lee&quot;,&quot;given&quot;:&quot;Joung Wook&quot;,&quot;parse-names&quot;:false,&quot;dropping-particle&quot;:&quot;&quot;,&quot;non-dropping-particle&quot;:&quot;&quot;},{&quot;family&quot;:&quot;Namkoong&quot;,&quot;given&quot;:&quot;Hong&quot;,&quot;parse-names&quot;:false,&quot;dropping-particle&quot;:&quot;&quot;,&quot;non-dropping-particle&quot;:&quot;&quot;},{&quot;family&quot;:&quot;Kim&quot;,&quot;given&quot;:&quot;Hyun Kee&quot;,&quot;parse-names&quot;:false,&quot;dropping-particle&quot;:&quot;&quot;,&quot;non-dropping-particle&quot;:&quot;&quot;},{&quot;family&quot;:&quot;Kim&quot;,&quot;given&quot;:&quot;Sanghee&quot;,&quot;parse-names&quot;:false,&quot;dropping-particle&quot;:&quot;&quot;,&quot;non-dropping-particle&quot;:&quot;&quot;},{&quot;family&quot;:&quot;Na&quot;,&quot;given&quot;:&quot;Hae Ri&quot;,&quot;parse-names&quot;:false,&quot;dropping-particle&quot;:&quot;&quot;,&quot;non-dropping-particle&quot;:&quot;&quot;},{&quot;family&quot;:&quot;Ha&quot;,&quot;given&quot;:&quot;Seon Ah&quot;,&quot;parse-names&quot;:false,&quot;dropping-particle&quot;:&quot;&quot;,&quot;non-dropping-particle&quot;:&quot;&quot;},{&quot;family&quot;:&quot;Kim&quot;,&quot;given&quot;:&quot;Jae Ryong&quot;,&quot;parse-names&quot;:false,&quot;dropping-particle&quot;:&quot;&quot;,&quot;non-dropping-particle&quot;:&quot;&quot;},{&quot;family&quot;:&quot;Ko&quot;,&quot;given&quot;:&quot;Jesang&quot;,&quot;parse-names&quot;:false,&quot;dropping-particle&quot;:&quot;&quot;,&quot;non-dropping-particle&quot;:&quot;&quot;},{&quot;family&quot;:&quot;Kim&quot;,&quot;given&quot;:&quot;Jin Woo&quot;,&quot;parse-names&quot;:false,&quot;dropping-particle&quot;:&quot;&quot;,&quot;non-dropping-particle&quot;:&quot;&quot;}],&quot;container-title&quot;:&quot;Neuroscience Letters&quot;,&quot;DOI&quot;:&quot;10.1016/j.neulet.2008.03.010&quot;,&quot;ISSN&quot;:&quot;03043940&quot;,&quot;PMID&quot;:&quot;18378077&quot;,&quot;issued&quot;:{&quot;date-parts&quot;:[[2008,5,9]]},&quot;page&quot;:&quot;153-157&quot;,&quot;abstract&quot;:&quot;Cerebrospinal fluid (CSF) may be of valuable for exploring protein markers for the diagnosis of Alzheimer's disease (AD). The prospect of early detection and treatment, to slow progression, holds hope for aging populations with increased average lifespan. The aim of the present study was to investigate candidate CSF biological markers in patients with mild cognitive impairment (MCI) and AD and compare them with age-matched normal control subjects. In this report, we applied proteomics approaches to analyze 60 CSF samples derived from patients with neurodegenerative diseases such as MCI and AD. We classified patients by three groups: normal controls without cognitive dysfunction, MCI and AD. The AD group was subdivided into three groups by clinical severity according to clinical dementia rating (CDR), a well known clinical scale for dementia. We demonstrated a gradual decrease or absent of plasma retinol-binding protein (RBP) and haptoglobin precursor allele 1 in CSF from patients with MCI and AD compared to the age-matched normal subjects. Moreover, expression levels of both RBP and haptoglobin precursor allele 1 were observed to be very high in age-matched normal subjects. In contrast, the RBP and haptoglobin precursor allele 1 were much decreased in the MCI group; those expressions were more weak or absent in AD group, and correlated with disease severity and progression. These findings suggest that the CSF levels of both RBP and haptoglobin precursor allele 1 may be candidate biomarkers for the progression of normal to MCI to AD. © 2008 Elsevier Ireland Ltd. All rights reserved.&quot;,&quot;issue&quot;:&quot;2&quot;,&quot;volume&quot;:&quot;436&quot;,&quot;container-title-short&quot;:&quot;Neurosci Lett&quot;},&quot;isTemporary&quot;:false}]},{&quot;citationID&quot;:&quot;MENDELEY_CITATION_2b4db55b-f722-401f-abe7-034a08e32673&quot;,&quot;properties&quot;:{&quot;noteIndex&quot;:0},&quot;isEdited&quot;:false,&quot;manualOverride&quot;:{&quot;isManuallyOverridden&quot;:false,&quot;citeprocText&quot;:&quot;&lt;sup&gt;63&lt;/sup&gt;&quot;,&quot;manualOverrideText&quot;:&quot;&quot;},&quot;citationTag&quot;:&quot;MENDELEY_CITATION_v3_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&quot;,&quot;citationItems&quot;:[{&quot;id&quot;:&quot;a3ccce43-c9f4-3d15-8a00-c49a2edb0259&quot;,&quot;itemData&quot;:{&quot;type&quot;:&quot;article-journal&quot;,&quot;id&quot;:&quot;a3ccce43-c9f4-3d15-8a00-c49a2edb0259&quot;,&quot;title&quot;:&quot;Role of complement in neurodegeneration and neuroinflammation&quot;,&quot;author&quot;:[{&quot;family&quot;:&quot;Bonifati&quot;,&quot;given&quot;:&quot;Domenico Marco&quot;,&quot;parse-names&quot;:false,&quot;dropping-particle&quot;:&quot;&quot;,&quot;non-dropping-particle&quot;:&quot;&quot;},{&quot;family&quot;:&quot;Kishore&quot;,&quot;given&quot;:&quot;Uday&quot;,&quot;parse-names&quot;:false,&quot;dropping-particle&quot;:&quot;&quot;,&quot;non-dropping-particle&quot;:&quot;&quot;}],&quot;container-title&quot;:&quot;Molecular Immunology&quot;,&quot;DOI&quot;:&quot;10.1016/j.molimm.2006.03.007&quot;,&quot;ISSN&quot;:&quot;01615890&quot;,&quot;PMID&quot;:&quot;16698083&quot;,&quot;issued&quot;:{&quot;date-parts&quot;:[[2007,2]]},&quot;page&quot;:&quot;999-1010&quot;,&quot;abstract&quot;:&quot;The complement system provides an innate defence mechanism against pathogenic microorganisms. Although viewed for many years as an immune-privileged organ, the central nervous system contains many components of the immune system, including components of the complement system that are synthesized by astrocytes, microglia, and neurons. During the past two decades, a wide range of inflammatory markers, typically absent in the normal elderly population, have been reported in Alzheimer's disease brains. It is becoming evident that sustained brain inflammation might be an essential cofactor in Alzheimer disease and other neurodegenerative disorders such as Parkinson disease, dementia with Lewy bodies, Huntington's and prion diseases. The complement system may be useful in eliminating aggregated and toxic proteins associated with these neurological disorders and thus have a protective effect. However, an exaggerated or insufficient activation of the complement system can have deleterious effect through the activation of microglia, secretion of many proinflammatory cytokines, and generation of oxidative products. The role of complement-mediated inflammation in Alzheimer disease has drawn greater attention recently in view of new therapeutic advances made in the management of the disease. This review is meant to update the role of complement in Alzheimer's disease and other neurodegenerative disorders in view of recent vaccination and immunotherapeutic approaches. © 2006 Elsevier Ltd. All rights reserved.&quot;,&quot;issue&quot;:&quot;5&quot;,&quot;volume&quot;:&quot;44&quot;,&quot;container-title-short&quot;:&quot;Mol Immunol&quot;},&quot;isTemporary&quot;:false}]},{&quot;citationID&quot;:&quot;MENDELEY_CITATION_eab57789-c36e-4480-94c3-a83b826783dd&quot;,&quot;properties&quot;:{&quot;noteIndex&quot;:0},&quot;isEdited&quot;:false,&quot;manualOverride&quot;:{&quot;isManuallyOverridden&quot;:false,&quot;citeprocText&quot;:&quot;&lt;sup&gt;62&lt;/sup&gt;&quot;,&quot;manualOverrideText&quot;:&quot;&quot;},&quot;citationTag&quot;:&quot;MENDELEY_CITATION_v3_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&quot;,&quot;citationItems&quot;:[{&quot;id&quot;:&quot;3707a24a-46e5-3a66-af50-4436eb550b3f&quot;,&quot;itemData&quot;:{&quot;type&quot;:&quot;article-journal&quot;,&quot;id&quot;:&quot;3707a24a-46e5-3a66-af50-4436eb550b3f&quot;,&quot;title&quot;:&quot;Both plasma retinol-binding protein and haptoglobin precursor allele 1 in CSF: Candidate biomarkers for the progression of normal to mild cognitive impairment to Alzheimer's disease&quot;,&quot;author&quot;:[{&quot;family&quot;:&quot;Jung&quot;,&quot;given&quot;:&quot;Sang Min&quot;,&quot;parse-names&quot;:false,&quot;dropping-particle&quot;:&quot;&quot;,&quot;non-dropping-particle&quot;:&quot;&quot;},{&quot;family&quot;:&quot;Lee&quot;,&quot;given&quot;:&quot;Ki Beom&quot;,&quot;parse-names&quot;:false,&quot;dropping-particle&quot;:&quot;&quot;,&quot;non-dropping-particle&quot;:&quot;&quot;},{&quot;family&quot;:&quot;Lee&quot;,&quot;given&quot;:&quot;Joung Wook&quot;,&quot;parse-names&quot;:false,&quot;dropping-particle&quot;:&quot;&quot;,&quot;non-dropping-particle&quot;:&quot;&quot;},{&quot;family&quot;:&quot;Namkoong&quot;,&quot;given&quot;:&quot;Hong&quot;,&quot;parse-names&quot;:false,&quot;dropping-particle&quot;:&quot;&quot;,&quot;non-dropping-particle&quot;:&quot;&quot;},{&quot;family&quot;:&quot;Kim&quot;,&quot;given&quot;:&quot;Hyun Kee&quot;,&quot;parse-names&quot;:false,&quot;dropping-particle&quot;:&quot;&quot;,&quot;non-dropping-particle&quot;:&quot;&quot;},{&quot;family&quot;:&quot;Kim&quot;,&quot;given&quot;:&quot;Sanghee&quot;,&quot;parse-names&quot;:false,&quot;dropping-particle&quot;:&quot;&quot;,&quot;non-dropping-particle&quot;:&quot;&quot;},{&quot;family&quot;:&quot;Na&quot;,&quot;given&quot;:&quot;Hae Ri&quot;,&quot;parse-names&quot;:false,&quot;dropping-particle&quot;:&quot;&quot;,&quot;non-dropping-particle&quot;:&quot;&quot;},{&quot;family&quot;:&quot;Ha&quot;,&quot;given&quot;:&quot;Seon Ah&quot;,&quot;parse-names&quot;:false,&quot;dropping-particle&quot;:&quot;&quot;,&quot;non-dropping-particle&quot;:&quot;&quot;},{&quot;family&quot;:&quot;Kim&quot;,&quot;given&quot;:&quot;Jae Ryong&quot;,&quot;parse-names&quot;:false,&quot;dropping-particle&quot;:&quot;&quot;,&quot;non-dropping-particle&quot;:&quot;&quot;},{&quot;family&quot;:&quot;Ko&quot;,&quot;given&quot;:&quot;Jesang&quot;,&quot;parse-names&quot;:false,&quot;dropping-particle&quot;:&quot;&quot;,&quot;non-dropping-particle&quot;:&quot;&quot;},{&quot;family&quot;:&quot;Kim&quot;,&quot;given&quot;:&quot;Jin Woo&quot;,&quot;parse-names&quot;:false,&quot;dropping-particle&quot;:&quot;&quot;,&quot;non-dropping-particle&quot;:&quot;&quot;}],&quot;container-title&quot;:&quot;Neuroscience Letters&quot;,&quot;DOI&quot;:&quot;10.1016/j.neulet.2008.03.010&quot;,&quot;ISSN&quot;:&quot;03043940&quot;,&quot;PMID&quot;:&quot;18378077&quot;,&quot;issued&quot;:{&quot;date-parts&quot;:[[2008,5,9]]},&quot;page&quot;:&quot;153-157&quot;,&quot;abstract&quot;:&quot;Cerebrospinal fluid (CSF) may be of valuable for exploring protein markers for the diagnosis of Alzheimer's disease (AD). The prospect of early detection and treatment, to slow progression, holds hope for aging populations with increased average lifespan. The aim of the present study was to investigate candidate CSF biological markers in patients with mild cognitive impairment (MCI) and AD and compare them with age-matched normal control subjects. In this report, we applied proteomics approaches to analyze 60 CSF samples derived from patients with neurodegenerative diseases such as MCI and AD. We classified patients by three groups: normal controls without cognitive dysfunction, MCI and AD. The AD group was subdivided into three groups by clinical severity according to clinical dementia rating (CDR), a well known clinical scale for dementia. We demonstrated a gradual decrease or absent of plasma retinol-binding protein (RBP) and haptoglobin precursor allele 1 in CSF from patients with MCI and AD compared to the age-matched normal subjects. Moreover, expression levels of both RBP and haptoglobin precursor allele 1 were observed to be very high in age-matched normal subjects. In contrast, the RBP and haptoglobin precursor allele 1 were much decreased in the MCI group; those expressions were more weak or absent in AD group, and correlated with disease severity and progression. These findings suggest that the CSF levels of both RBP and haptoglobin precursor allele 1 may be candidate biomarkers for the progression of normal to MCI to AD. © 2008 Elsevier Ireland Ltd. All rights reserved.&quot;,&quot;issue&quot;:&quot;2&quot;,&quot;volume&quot;:&quot;436&quot;,&quot;container-title-short&quot;:&quot;Neurosci Lett&quot;},&quot;isTemporary&quot;:false}]},{&quot;citationID&quot;:&quot;MENDELEY_CITATION_af88e03f-5288-4232-8b0f-418d37a971df&quot;,&quot;properties&quot;:{&quot;noteIndex&quot;:0},&quot;isEdited&quot;:false,&quot;manualOverride&quot;:{&quot;isManuallyOverridden&quot;:false,&quot;citeprocText&quot;:&quot;&lt;sup&gt;56&lt;/sup&gt;&quot;,&quot;manualOverrideText&quot;:&quot;&quot;},&quot;citationTag&quot;:&quot;MENDELEY_CITATION_v3_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&quot;,&quot;citationItems&quot;:[{&quot;id&quot;:&quot;bf811058-9799-3d3f-b9be-4306db72bfe3&quot;,&quot;itemData&quot;:{&quot;type&quot;:&quot;article&quot;,&quot;id&quot;:&quot;bf811058-9799-3d3f-b9be-4306db72bfe3&quot;,&quot;title&quot;:&quot;14-3-3 proteins: A historic overview&quot;,&quot;author&quot;:[{&quot;family&quot;:&quot;Aitken&quot;,&quot;given&quot;:&quot;Alastair&quot;,&quot;parse-names&quot;:false,&quot;dropping-particle&quot;:&quot;&quot;,&quot;non-dropping-particle&quot;:&quot;&quot;}],&quot;container-title&quot;:&quot;Seminars in Cancer Biology&quot;,&quot;DOI&quot;:&quot;10.1016/j.semcancer.2006.03.005&quot;,&quot;ISSN&quot;:&quot;1044579X&quot;,&quot;PMID&quot;:&quot;16678438&quot;,&quot;issued&quot;:{&quot;date-parts&quot;:[[2006,6]]},&quot;page&quot;:&quot;162-172&quot;,&quot;abstract&quot;:&quot;This chapter includes a historic overview of 14-3-3 proteins with an emphasis on the differences between potentially cancer-relevant isoforms on the genomic, protein and functional level. The focus will therefore be on mammalian 14-3-3s although many important developments in the field have involved Drosophila 14-3-3 proteins for example and the cross-fertilisation from parallel studies on plant 14-3-3 should not be underestimated. In the major part of this review I will attempt to focus on some novel data and aspects of 14-3-3 structure and function, in particular regulation of 14-3-3 isoforms by oncogene-related protein kinase phosphorylation and aspects of 14-3-3 research with which newcomers to the field may be less familiar. © 2006 Elsevier Ltd. All rights reserved.&quot;,&quot;issue&quot;:&quot;3&quot;,&quot;volume&quot;:&quot;16&quot;,&quot;container-title-short&quot;:&quot;Semin Cancer Biol&quot;},&quot;isTemporary&quot;:false}]},{&quot;citationID&quot;:&quot;MENDELEY_CITATION_9f431d32-dbdc-4f2f-b4d2-c9adaa03632c&quot;,&quot;properties&quot;:{&quot;noteIndex&quot;:0},&quot;isEdited&quot;:false,&quot;manualOverride&quot;:{&quot;isManuallyOverridden&quot;:false,&quot;citeprocText&quot;:&quot;&lt;sup&gt;64&lt;/sup&gt;&quot;,&quot;manualOverrideText&quot;:&quot;&quot;},&quot;citationTag&quot;:&quot;MENDELEY_CITATION_v3_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&quot;,&quot;citationItems&quot;:[{&quot;id&quot;:&quot;1879bf59-ee7f-3b53-92df-19663403bb31&quot;,&quot;itemData&quot;:{&quot;type&quot;:&quot;article-journal&quot;,&quot;id&quot;:&quot;1879bf59-ee7f-3b53-92df-19663403bb31&quot;,&quot;title&quot;:&quot;Identification of Alzheimer disease-relevant genes using a novel hybrid method&quot;,&quot;author&quot;:[{&quot;family&quot;:&quot;Zahra Paylakhi&quot;,&quot;given&quot;:&quot;Seyede&quot;,&quot;parse-names&quot;:false,&quot;dropping-particle&quot;:&quot;&quot;,&quot;non-dropping-particle&quot;:&quot;&quot;},{&quot;family&quot;:&quot;Ozgoli&quot;,&quot;given&quot;:&quot;Sadjaad&quot;,&quot;parse-names&quot;:false,&quot;dropping-particle&quot;:&quot;&quot;,&quot;non-dropping-particle&quot;:&quot;&quot;},{&quot;family&quot;:&quot;Paylakhi&quot;,&quot;given&quot;:&quot;Seyedhassan&quot;,&quot;parse-names&quot;:false,&quot;dropping-particle&quot;:&quot;&quot;,&quot;non-dropping-particle&quot;:&quot;&quot;}],&quot;container-title&quot;:&quot;Progress in Biological Sciences&quot;,&quot;DOI&quot;:&quot;10.22059/PBS.2016.59006&quot;,&quot;URL&quot;:&quot;http://www.ncbi.nlm.nih.gov/pubmed&quot;,&quot;issued&quot;:{&quot;date-parts&quot;:[[2016]]},&quot;page&quot;:&quot;37-46&quot;,&quot;abstract&quot;:&quot;Identifying genes underlying complex diseases/traits that generally involve multiple etiological mechanisms and contributing genes is difficult. Although microarray technology has enabled researchers to investigate gene expression changes, but identifying pathobiologically relevant genes remains a challenge. To address this challenge, we apply a new method for selecting the disease-relevant genes from a published microarray dataset. The approach is comprised of combination of fisher criteria, SAM (Significance Analysis for Microarrays), and GA/SVM (Genetic Algorithm/ Support Vector Machine). To get rid of noisy and redundant genes in high dimensional microarray data, the Fisher method is used. SAM technique is utilized and different subsets of highly informative genes are selected by GA/SVM which uses different training sets. The final subset, highly informative genes, is achieved by analyzing the number of times each gene occurs in the different gene subsets. The proposed method was tested on microarray data of Alzheimer's disease (AD) and the biological significance of identified genes was evaluated, and the results were compared with those of previous studies. The results indicate that the proposed method has a good selection and classification performance, which can produce 94.55 of classification accuracy by use of only 44 genes. From biological point of view, at least 24 (55%) of these genes are Alzheimer associated genes. Analysis of these genes by GO and KEGG led to identification of AD-related terms and pathways. These genes can act as predictors of the disease as well as a mean to find new candidate genes.&quot;,&quot;volume&quot;:&quot;6&quot;,&quot;container-title-short&quot;:&quot;Prog Biol Sci&quot;},&quot;isTemporary&quot;:false}]},{&quot;citationID&quot;:&quot;MENDELEY_CITATION_72c0ee86-68a3-4fe5-ad82-c2d6e96ad4f1&quot;,&quot;properties&quot;:{&quot;noteIndex&quot;:0},&quot;isEdited&quot;:false,&quot;manualOverride&quot;:{&quot;isManuallyOverridden&quot;:false,&quot;citeprocText&quot;:&quot;&lt;sup&gt;64&lt;/sup&gt;&quot;,&quot;manualOverrideText&quot;:&quot;&quot;},&quot;citationTag&quot;:&quot;MENDELEY_CITATION_v3_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&quot;,&quot;citationItems&quot;:[{&quot;id&quot;:&quot;1879bf59-ee7f-3b53-92df-19663403bb31&quot;,&quot;itemData&quot;:{&quot;type&quot;:&quot;article-journal&quot;,&quot;id&quot;:&quot;1879bf59-ee7f-3b53-92df-19663403bb31&quot;,&quot;title&quot;:&quot;Identification of Alzheimer disease-relevant genes using a novel hybrid method&quot;,&quot;author&quot;:[{&quot;family&quot;:&quot;Zahra Paylakhi&quot;,&quot;given&quot;:&quot;Seyede&quot;,&quot;parse-names&quot;:false,&quot;dropping-particle&quot;:&quot;&quot;,&quot;non-dropping-particle&quot;:&quot;&quot;},{&quot;family&quot;:&quot;Ozgoli&quot;,&quot;given&quot;:&quot;Sadjaad&quot;,&quot;parse-names&quot;:false,&quot;dropping-particle&quot;:&quot;&quot;,&quot;non-dropping-particle&quot;:&quot;&quot;},{&quot;family&quot;:&quot;Paylakhi&quot;,&quot;given&quot;:&quot;Seyedhassan&quot;,&quot;parse-names&quot;:false,&quot;dropping-particle&quot;:&quot;&quot;,&quot;non-dropping-particle&quot;:&quot;&quot;}],&quot;container-title&quot;:&quot;Progress in Biological Sciences&quot;,&quot;DOI&quot;:&quot;10.22059/PBS.2016.59006&quot;,&quot;URL&quot;:&quot;http://www.ncbi.nlm.nih.gov/pubmed&quot;,&quot;issued&quot;:{&quot;date-parts&quot;:[[2016]]},&quot;page&quot;:&quot;37-46&quot;,&quot;abstract&quot;:&quot;Identifying genes underlying complex diseases/traits that generally involve multiple etiological mechanisms and contributing genes is difficult. Although microarray technology has enabled researchers to investigate gene expression changes, but identifying pathobiologically relevant genes remains a challenge. To address this challenge, we apply a new method for selecting the disease-relevant genes from a published microarray dataset. The approach is comprised of combination of fisher criteria, SAM (Significance Analysis for Microarrays), and GA/SVM (Genetic Algorithm/ Support Vector Machine). To get rid of noisy and redundant genes in high dimensional microarray data, the Fisher method is used. SAM technique is utilized and different subsets of highly informative genes are selected by GA/SVM which uses different training sets. The final subset, highly informative genes, is achieved by analyzing the number of times each gene occurs in the different gene subsets. The proposed method was tested on microarray data of Alzheimer's disease (AD) and the biological significance of identified genes was evaluated, and the results were compared with those of previous studies. The results indicate that the proposed method has a good selection and classification performance, which can produce 94.55 of classification accuracy by use of only 44 genes. From biological point of view, at least 24 (55%) of these genes are Alzheimer associated genes. Analysis of these genes by GO and KEGG led to identification of AD-related terms and pathways. These genes can act as predictors of the disease as well as a mean to find new candidate genes.&quot;,&quot;volume&quot;:&quot;6&quot;,&quot;container-title-short&quot;:&quot;Prog Biol Sci&quot;},&quot;isTemporary&quot;:false}]},{&quot;citationID&quot;:&quot;MENDELEY_CITATION_52f7731f-4927-4a3c-ab1a-e64b453d859d&quot;,&quot;properties&quot;:{&quot;noteIndex&quot;:0},&quot;isEdited&quot;:false,&quot;manualOverride&quot;:{&quot;isManuallyOverridden&quot;:false,&quot;citeprocText&quot;:&quot;&lt;sup&gt;57&lt;/sup&gt;&quot;,&quot;manualOverrideText&quot;:&quot;&quot;},&quot;citationTag&quot;:&quot;MENDELEY_CITATION_v3_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&quot;,&quot;citationItems&quot;:[{&quot;id&quot;:&quot;eb9482a0-018f-3e4d-8e87-b2f20b2b7fdb&quot;,&quot;itemData&quot;:{&quot;type&quot;:&quot;article-journal&quot;,&quot;id&quot;:&quot;eb9482a0-018f-3e4d-8e87-b2f20b2b7fdb&quot;,&quot;title&quot;:&quot;Modulation of SPARC/Hevin Proteins in Alzheimer's Disease Brain Injury&quot;,&quot;author&quot;:[{&quot;family&quot;:&quot;Strunz&quot;,&quot;given&quot;:&quot;Maximilian&quot;,&quot;parse-names&quot;:false,&quot;dropping-particle&quot;:&quot;&quot;,&quot;non-dropping-particle&quot;:&quot;&quot;},{&quot;family&quot;:&quot;Jarrell&quot;,&quot;given&quot;:&quot;Juliet T.&quot;,&quot;parse-names&quot;:false,&quot;dropping-particle&quot;:&quot;&quot;,&quot;non-dropping-particle&quot;:&quot;&quot;},{&quot;family&quot;:&quot;Cohen&quot;,&quot;given&quot;:&quot;David S.&quot;,&quot;parse-names&quot;:false,&quot;dropping-particle&quot;:&quot;&quot;,&quot;non-dropping-particle&quot;:&quot;&quot;},{&quot;family&quot;:&quot;Rosin&quot;,&quot;given&quot;:&quot;Eric R.&quot;,&quot;parse-names&quot;:false,&quot;dropping-particle&quot;:&quot;&quot;,&quot;non-dropping-particle&quot;:&quot;&quot;},{&quot;family&quot;:&quot;Vanderburg&quot;,&quot;given&quot;:&quot;Charles R.&quot;,&quot;parse-names&quot;:false,&quot;dropping-particle&quot;:&quot;&quot;,&quot;non-dropping-particle&quot;:&quot;&quot;},{&quot;family&quot;:&quot;Huang&quot;,&quot;given&quot;:&quot;Xudong&quot;,&quot;parse-names&quot;:false,&quot;dropping-particle&quot;:&quot;&quot;,&quot;non-dropping-particle&quot;:&quot;&quot;}],&quot;container-title&quot;:&quot;Journal of Alzheimer's Disease&quot;,&quot;DOI&quot;:&quot;10.3233/JAD-181032&quot;,&quot;ISSN&quot;:&quot;18758908&quot;,&quot;PMID&quot;:&quot;30883351&quot;,&quot;issued&quot;:{&quot;date-parts&quot;:[[2019]]},&quot;page&quot;:&quot;695-710&quot;,&quot;abstract&quot;:&quot;Alzheimer's disease (AD) is an age-related progressive form of dementia that features neuronal loss, intracellular tau, and extracellular amyloid-β (Aβ) protein deposition. Neurodegeneration is accompanied by neuroinflammation mainly involving microglia, the resident innate immune cell population of the brain. During AD progression, microglia shift their phenotype, and it has been suggested that they express matricellular proteins such as secreted protein acidic and rich in cysteine (SPARC) and Hevin protein, which facilitate the migration of other immune cells, such as blood-derived dendritic cells. We have detected both SPARC and Hevin in postmortem AD brain tissues and confirmed significant alterations in transcript expression using real-time qPCR. We suggest that an infiltration of myeloid-derived immune cells occurs in the areas of diseased tissue. SPARC is highly expressed in AD brain and collocates to Aβ protein deposits, thus contributing actively to cerebral inflammation and subsequent tissue repair, and Hevin may be downregulated in the diseased state. However, further research is needed to reveal the exact roles of SPARC and Hevin proteins and associated signaling pathways in AD-related neuroinflammation. Nevertheless, normalizing SPARC/Hevin protein expression such as interdicting heightened SPARC protein expression may confer a novel therapeutic opportunity for modulating AD progression.&quot;,&quot;publisher&quot;:&quot;IOS Press&quot;,&quot;issue&quot;:&quot;2&quot;,&quot;volume&quot;:&quot;68&quot;,&quot;container-title-short&quot;:&quot;&quot;},&quot;isTemporary&quot;:false}]},{&quot;citationID&quot;:&quot;MENDELEY_CITATION_375a789b-1bfc-4458-a507-cfcd175fe8e1&quot;,&quot;properties&quot;:{&quot;noteIndex&quot;:0},&quot;isEdited&quot;:false,&quot;manualOverride&quot;:{&quot;isManuallyOverridden&quot;:false,&quot;citeprocText&quot;:&quot;&lt;sup&gt;4,37–39&lt;/sup&gt;&quot;,&quot;manualOverrideText&quot;:&quot;&quot;},&quot;citationTag&quot;:&quot;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&quot;,&quot;citationItems&quot;:[{&quot;id&quot;:&quot;dd644227-4ea5-3ed6-8a25-897c24716aa1&quot;,&quot;itemData&quot;:{&quot;type&quot;:&quot;article-journal&quot;,&quot;id&quot;:&quot;dd644227-4ea5-3ed6-8a25-897c24716aa1&quot;,&quot;title&quot;:&quot;Cognitive and functional progression in Alzheimer disease: A prediction model of latent classes&quot;,&quot;author&quot;:[{&quot;family&quot;:&quot;Haaksma&quot;,&quot;given&quot;:&quot;Miriam L.&quot;,&quot;parse-names&quot;:false,&quot;dropping-particle&quot;:&quot;&quot;,&quot;non-dropping-particle&quot;:&quot;&quot;},{&quot;family&quot;:&quot;Calderón-Larrañaga&quot;,&quot;given&quot;:&quot;Amaia&quot;,&quot;parse-names&quot;:false,&quot;dropping-particle&quot;:&quot;&quot;,&quot;non-dropping-particle&quot;:&quot;&quot;},{&quot;family&quot;:&quot;Olde Rikkert&quot;,&quot;given&quot;:&quot;Marcel G.M.&quot;,&quot;parse-names&quot;:false,&quot;dropping-particle&quot;:&quot;&quot;,&quot;non-dropping-particle&quot;:&quot;&quot;},{&quot;family&quot;:&quot;Melis&quot;,&quot;given&quot;:&quot;René J.F.&quot;,&quot;parse-names&quot;:false,&quot;dropping-particle&quot;:&quot;&quot;,&quot;non-dropping-particle&quot;:&quot;&quot;},{&quot;family&quot;:&quot;Leoutsakos&quot;,&quot;given&quot;:&quot;Jeannie Marie S.&quot;,&quot;parse-names&quot;:false,&quot;dropping-particle&quot;:&quot;&quot;,&quot;non-dropping-particle&quot;:&quot;&quot;}],&quot;container-title&quot;:&quot;International Journal of Geriatric Psychiatry&quot;,&quot;DOI&quot;:&quot;10.1002/gps.4893&quot;,&quot;ISSN&quot;:&quot;10991166&quot;,&quot;PMID&quot;:&quot;29761569&quot;,&quot;issued&quot;:{&quot;date-parts&quot;:[[2018,8,1]]},&quot;page&quot;:&quot;1057-1064&quot;,&quot;abstract&quot;:&quot;Objective: We sought to replicate a previously published prediction model for progression, developed in the Cache County Dementia Progression Study, using a clinical cohort from the National Alzheimer's Coordinating Center. Methods: We included 1120 incident Alzheimer disease (AD) cases with at least one assessment after diagnosis, originating from 31 AD centres from the United States. Trajectories of the Mini-Mental State Examination (MMSE) and Clinical Dementia Rating sum of boxes (CDR-sb) were modelled jointly over time using parallel-process growth mixture models in order to identify latent classes of trajectories. Bias-corrected multinomial logistic regression was used to identify baseline predictors of class membership and compare these with the predictors found in the Cache County Dementia Progression Study. Results: The best-fitting model contained 3 classes: Class 1 was the largest (63%) and showed the slowest progression on both MMSE and CDR-sb; classes 2 (22%) and 3 (15%) showed moderate and rapid worsening, respectively. Significant predictors of membership in classes 2 and 3, relative to class 1, were worse baseline MMSE and CDR-sb, higher education, and lack of hypertension. Combining all previously mentioned predictors yielded areas under the receiver operating characteristic curve of 0.70 and 0.75 for classes 2 and 3, respectively, relative to class 1. Conclusions: Our replication study confirmed that it is possible to predict trajectories of progression in AD with relatively good accuracy. The class distribution was comparable with that of the original study, with most individuals being members of a class with stable or slow progression. This is important for informing newly diagnosed AD patients and their caregivers.&quot;,&quot;publisher&quot;:&quot;John Wiley and Sons Ltd&quot;,&quot;issue&quot;:&quot;8&quot;,&quot;volume&quot;:&quot;33&quot;,&quot;container-title-short&quot;:&quot;Int J Geriatr Psychiatry&quot;},&quot;isTemporary&quot;:false},{&quot;id&quot;:&quot;59a13d05-5fa7-374f-8df4-3e698a3a7b82&quot;,&quot;itemData&quot;:{&quot;type&quot;:&quot;article-journal&quot;,&quot;id&quot;:&quot;59a13d05-5fa7-374f-8df4-3e698a3a7b82&quot;,&quot;title&quot;:&quot;Heterogeneity in the dynamic change of cognitive function among older Chinese people: A growth mixture model&quot;,&quot;author&quot;:[{&quot;family&quot;:&quot;Qiu&quot;,&quot;given&quot;:&quot;Peiyuan&quot;,&quot;parse-names&quot;:false,&quot;dropping-particle&quot;:&quot;&quot;,&quot;non-dropping-particle&quot;:&quot;&quot;},{&quot;family&quot;:&quot;Zeng&quot;,&quot;given&quot;:&quot;Miao&quot;,&quot;parse-names&quot;:false,&quot;dropping-particle&quot;:&quot;&quot;,&quot;non-dropping-particle&quot;:&quot;&quot;},{&quot;family&quot;:&quot;Kuang&quot;,&quot;given&quot;:&quot;Weihong&quot;,&quot;parse-names&quot;:false,&quot;dropping-particle&quot;:&quot;&quot;,&quot;non-dropping-particle&quot;:&quot;&quot;},{&quot;family&quot;:&quot;Meng&quot;,&quot;given&quot;:&quot;Steven Siyao&quot;,&quot;parse-names&quot;:false,&quot;dropping-particle&quot;:&quot;&quot;,&quot;non-dropping-particle&quot;:&quot;&quot;},{&quot;family&quot;:&quot;Cai&quot;,&quot;given&quot;:&quot;Yan&quot;,&quot;parse-names&quot;:false,&quot;dropping-particle&quot;:&quot;&quot;,&quot;non-dropping-particle&quot;:&quot;&quot;},{&quot;family&quot;:&quot;Wang&quot;,&quot;given&quot;:&quot;Huali&quot;,&quot;parse-names&quot;:false,&quot;dropping-particle&quot;:&quot;&quot;,&quot;non-dropping-particle&quot;:&quot;&quot;},{&quot;family&quot;:&quot;Wan&quot;,&quot;given&quot;:&quot;Yang&quot;,&quot;parse-names&quot;:false,&quot;dropping-particle&quot;:&quot;&quot;,&quot;non-dropping-particle&quot;:&quot;&quot;}],&quot;container-title&quot;:&quot;International Journal of Geriatric Psychiatry&quot;,&quot;DOI&quot;:&quot;10.1002/gps.5334&quot;,&quot;ISSN&quot;:&quot;10991166&quot;,&quot;PMID&quot;:&quot;32420669&quot;,&quot;issued&quot;:{&quot;date-parts&quot;:[[2020,10,1]]},&quot;page&quot;:&quot;1123-1133&quot;,&quot;abstract&quot;:&quot;Objectives: Our aim is to distinguish different trajectories of cognitive change in Chinese geriatric population and identify risk factors for cognitive decline in each subpopulation. Methods: We obtained data from five waves (2002, 2005, 2008, 2011, 2014) of the Chinese Longitudinal Health Longevity Survey, using the Chinese Mini-Mental State Examination (C-MMSE) as a proxy for cognitive function. We applied growth mixture modeling (GMM) to identify heterogeneous subpopulations and potential risk factors. Results: Our sample included 3859 older adults, 1387 (48.7%) male and 1974 (51.2%) female with age range of 62 to 108 (average of 74.5) at initial survey. Using GMM and best fit statistics, we identified two distinct subgroups in respect to their longitudinal cognitive function: (a) cognitively stable (87.8%) group with 0.49 C-MMSE points decline per 3 years, and (b) cognitively declining (12.2%) group with 6.03 C-MMSE points decline per 3 years. Of note, cognitive activities were protective, and hearing and visual impairments were risk factors in both groups. Diabetes, hypertension, stroke and cardiovascular disease were associated with cognitive decline in the cognitively declining group. Physical activities, and intake of fresh vegetables, fruits, and fish products were protective in the cognitively stable group. Conclusions: Using GMM, we identified heterogeneity in trajectories of cognitive change in older Chinese people. Moreover, we found risk factors specific to each subgroup, which should be considered in future studies.&quot;,&quot;publisher&quot;:&quot;John Wiley and Sons Ltd&quot;,&quot;issue&quot;:&quot;10&quot;,&quot;volume&quot;:&quot;35&quot;,&quot;container-title-short&quot;:&quot;Int J Geriatr Psychiatry&quot;},&quot;isTemporary&quot;:false},{&quot;id&quot;:&quot;18c3c77c-5cdd-394a-9b35-681a31fa4c63&quot;,&quot;itemData&quot;:{&quot;type&quot;:&quot;article-journal&quot;,&quot;id&quot;:&quot;18c3c77c-5cdd-394a-9b35-681a31fa4c63&quot;,&quot;title&quot;:&quot;Longitudinal trajectories of cognitive change in preclinical Alzheimer's disease: A growth mixture modeling analysis&quot;,&quot;author&quot;:[{&quot;family&quot;:&quot;Small&quot;,&quot;given&quot;:&quot;Brent J.&quot;,&quot;parse-names&quot;:false,&quot;dropping-particle&quot;:&quot;&quot;,&quot;non-dropping-particle&quot;:&quot;&quot;},{&quot;family&quot;:&quot;Bäckman&quot;,&quot;given&quot;:&quot;Lars&quot;,&quot;parse-names&quot;:false,&quot;dropping-particle&quot;:&quot;&quot;,&quot;non-dropping-particle&quot;:&quot;&quot;}],&quot;container-title&quot;:&quot;Cortex&quot;,&quot;DOI&quot;:&quot;10.1016/S0010-9452(08)70682-8&quot;,&quot;ISSN&quot;:&quot;00109452&quot;,&quot;PMID&quot;:&quot;17941341&quot;,&quot;issued&quot;:{&quot;date-parts&quot;:[[2007]]},&quot;page&quot;:&quot;826-834&quot;,&quot;abstract&quot;:&quot;Preclinical Alzheimer's disease (AD) refers to a period of time prior to diagnosis during which cognitive deficits among individuals who will go on to receive a diagnosis of AD are present. There is great interest in describing the nature of cognitive change during the preclinical period, in terms of whether persons decline in a linear fashion to diagnosis, or exhibit some stability of functioning, followed by rapid losses in performance. In the current study we apply Growth Mixture Modeling to data from The Kungsholmen Project to evaluate whether decline in Mini Mental State Examination (MMSE) scores during the preclinical period of AD follows a linear or quadratic function. At the end of a 7-year follow-up period, some individuals would be diagnosed with AD (n = 71), whereas others would remain free of dementia (n = 457). The results indicated that a two-group quadratic model of decline provided the best statistical fit measures, as well as the greatest estimates of sensitivity (67%) and specificity (86%). Differences in MMSE scores were apparent at baseline, but the preclinical AD group began to experience precipitous declines three years prior to diagnosis. Finally, persons who were misclassified as preclinical AD had fewer years of education and poorer MMSE scores at baseline.&quot;,&quot;publisher&quot;:&quot;Masson SpA&quot;,&quot;issue&quot;:&quot;7&quot;,&quot;volume&quot;:&quot;43&quot;,&quot;container-title-short&quot;:&quot;&quot;},&quot;isTemporary&quot;:false},{&quot;id&quot;:&quot;e345c5ad-389c-3b03-92b0-18a21b259daf&quot;,&quot;itemData&quot;:{&quot;type&quot;:&quot;article-journal&quot;,&quot;id&quot;:&quot;e345c5ad-389c-3b03-92b0-18a21b259daf&quot;,&quot;title&quot;:&quot;Bayesian Multivariate Growth Mixture Modeling of Longitudinal Data: An Application to Alzheimer's Disease Study&quot;,&quot;author&quot;:[{&quot;family&quot;:&quot;Lin&quot;,&quot;given&quot;:&quot;Wenyi&quot;,&quot;parse-names&quot;:false,&quot;dropping-particle&quot;:&quot;&quot;,&quot;non-dropping-particle&quot;:&quot;&quot;},{&quot;family&quot;:&quot;Donohue&quot;,&quot;given&quot;:&quot;Michael C&quot;,&quot;parse-names&quot;:false,&quot;dropping-particle&quot;:&quot;&quot;,&quot;non-dropping-particle&quot;:&quot;&quot;},{&quot;family&quot;:&quot;Insel&quot;,&quot;given&quot;:&quot;Philip&quot;,&quot;parse-names&quot;:false,&quot;dropping-particle&quot;:&quot;&quot;,&quot;non-dropping-particle&quot;:&quot;&quot;},{&quot;family&quot;:&quot;Schwartzman&quot;,&quot;given&quot;:&quot;Armin&quot;,&quot;parse-names&quot;:false,&quot;dropping-particle&quot;:&quot;&quot;,&quot;non-dropping-particle&quot;:&quot;&quot;},{&quot;family&quot;:&quot;Thompson&quot;,&quot;given&quot;:&quot;Wesley K&quot;,&quot;parse-names&quot;:false,&quot;dropping-particle&quot;:&quot;&quot;,&quot;non-dropping-particle&quot;:&quot;&quot;}],&quot;DOI&quot;:&quot;10.1101/2021.03.10.434854&quot;,&quot;URL&quot;:&quot;https://doi.org/10.1101/2021.03.10.434854&quot;,&quot;abstract&quot;:&quot;Alzheimer's disease (AD) studies often collect longitudinal biomarker measures of multiple cohorts at different stages of disease and follow these biomarkers with a relatively short period of time. The heterogeneity of the longitudinal patterns of biomarkers can be ubiquitous across both individual trajectories and cognitive domains. We propose a flexible Bayesian multivariate growth mixture model to identify distinct longitudinal patterns of data from the Alzheimer's Disease Neuroimaging Initiative (ADNI) study. A Gibbs sampling is implemented for achieving the Bayesian inference. We perform a simulation study to demonstrate the adequate performance of our proposed approach and apply the model to identify three latent cognitive decline patterns among patients from the ADNI study.&quot;,&quot;container-title-short&quot;:&quot;&quot;},&quot;isTemporary&quot;:false}]},{&quot;citationID&quot;:&quot;MENDELEY_CITATION_25d644d9-e4e3-4fe7-8d33-1b2ff523494f&quot;,&quot;properties&quot;:{&quot;noteIndex&quot;:0},&quot;isEdited&quot;:false,&quot;manualOverride&quot;:{&quot;isManuallyOverridden&quot;:false,&quot;citeprocText&quot;:&quot;&lt;sup&gt;65,66&lt;/sup&gt;&quot;,&quot;manualOverrideText&quot;:&quot;&quot;},&quot;citationTag&quot;:&quot;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&quot;,&quot;citationItems&quot;:[{&quot;id&quot;:&quot;638998ce-c9a8-3d99-a986-601c15d6203e&quot;,&quot;itemData&quot;:{&quot;type&quot;:&quot;article-journal&quot;,&quot;id&quot;:&quot;638998ce-c9a8-3d99-a986-601c15d6203e&quot;,&quot;title&quot;:&quot;The APOE-ε4 allele and the risk of Alzheimer disease among African Americans, whites, and Hispanics&quot;,&quot;author&quot;:[{&quot;family&quot;:&quot;Tang&quot;,&quot;given&quot;:&quot;Ming Xin&quot;,&quot;parse-names&quot;:false,&quot;dropping-particle&quot;:&quot;&quot;,&quot;non-dropping-particle&quot;:&quot;&quot;},{&quot;family&quot;:&quot;Stern&quot;,&quot;given&quot;:&quot;Yaakov&quot;,&quot;parse-names&quot;:false,&quot;dropping-particle&quot;:&quot;&quot;,&quot;non-dropping-particle&quot;:&quot;&quot;},{&quot;family&quot;:&quot;Marder&quot;,&quot;given&quot;:&quot;Karen&quot;,&quot;parse-names&quot;:false,&quot;dropping-particle&quot;:&quot;&quot;,&quot;non-dropping-particle&quot;:&quot;&quot;},{&quot;family&quot;:&quot;Bell&quot;,&quot;given&quot;:&quot;Karen&quot;,&quot;parse-names&quot;:false,&quot;dropping-particle&quot;:&quot;&quot;,&quot;non-dropping-particle&quot;:&quot;&quot;},{&quot;family&quot;:&quot;Gurland&quot;,&quot;given&quot;:&quot;Barry&quot;,&quot;parse-names&quot;:false,&quot;dropping-particle&quot;:&quot;&quot;,&quot;non-dropping-particle&quot;:&quot;&quot;},{&quot;family&quot;:&quot;Lantigua&quot;,&quot;given&quot;:&quot;Rafael&quot;,&quot;parse-names&quot;:false,&quot;dropping-particle&quot;:&quot;&quot;,&quot;non-dropping-particle&quot;:&quot;&quot;},{&quot;family&quot;:&quot;Andrews&quot;,&quot;given&quot;:&quot;Howard&quot;,&quot;parse-names&quot;:false,&quot;dropping-particle&quot;:&quot;&quot;,&quot;non-dropping-particle&quot;:&quot;&quot;},{&quot;family&quot;:&quot;Feng&quot;,&quot;given&quot;:&quot;Lin&quot;,&quot;parse-names&quot;:false,&quot;dropping-particle&quot;:&quot;&quot;,&quot;non-dropping-particle&quot;:&quot;&quot;},{&quot;family&quot;:&quot;Tycko&quot;,&quot;given&quot;:&quot;Benjamin&quot;,&quot;parse-names&quot;:false,&quot;dropping-particle&quot;:&quot;&quot;,&quot;non-dropping-particle&quot;:&quot;&quot;},{&quot;family&quot;:&quot;Mayeux&quot;,&quot;given&quot;:&quot;Richard&quot;,&quot;parse-names&quot;:false,&quot;dropping-particle&quot;:&quot;&quot;,&quot;non-dropping-particle&quot;:&quot;&quot;}],&quot;container-title&quot;:&quot;Journal of the American Medical Association&quot;,&quot;accessed&quot;:{&quot;date-parts&quot;:[[2019,10,31]]},&quot;DOI&quot;:&quot;10.1001/jama.279.10.751&quot;,&quot;ISSN&quot;:&quot;00987484&quot;,&quot;PMID&quot;:&quot;9508150&quot;,&quot;URL&quot;:&quot;https://jamanetwork.com/journals/jamainternalmedicine/fullarticle/187321&quot;,&quot;issued&quot;:{&quot;date-parts&quot;:[[1998]]},&quot;page&quot;:&quot;751-755&quot;,&quot;abstract&quot;:&quot;Context. - Although the association between Alzheimer disease (AD) and the apolipoprotein E ε4 (APOE-ε4) allele has been confirmed worldwide, it appears to be inconsistent among African Americans, Hispanics, and Nigerians. Objective. - To investigate the association between the APOE-ε4 allele and AD in elderly African Americans, Hispanics, and whites. Design. - Prospective, population-based, longitudinal study over a 5-year period (1991- 1996). Setting. - The Washington Heights-Inwood community of New York City. Participants. - A total of 1079 Medicare recipients without AD or a related disorder at baseline. Main Outcome Measures. - Risk of clinically diagnosed AD in the 3 ethnic groups and among individuals with and without an APOE-ε4 allele. Results. - Compared with individuals with the APOE-ε3/ε3 genotype, the relative risk (RR) of AD associated with 1 or more copies of the APOE- ξ4 allele was significantly increased among whites (RR, 2.5; 95% confidence interval [CI], 1.1-6.4), but not among African Americans (RR, 1.0; 95% CI, 0.6-1.6) or Hispanics (RR, 1.1; 95% CI, 0.7-1.6). In the absence of the APOE- ε4 allele, the cumulative risks of AD to age 90 years, adjusted for education and sex, were 4 times higher for African Americans (RR, 4.4; 95% CI, 2.3-8.6) and 2 times higher for Hispanics (RR, 2.3; 95% CI, 1.2-4.3) than for whites. In the presence of an APOE-ε4 allele, the cumulative risk of AD to age 90 years was similar for individuals in all 3 ethnic groups. Conclusion. - The presence of an APOE-ε4 allele is a determinant of AD risk in whites, but African Americans and Hispanics have an increased frequency of AD regardless of their APOE genotype. These results suggest that other genes or risk factors may contribute to the increased risk of AD in African Americans and Hispanics.&quot;,&quot;issue&quot;:&quot;10&quot;,&quot;volume&quot;:&quot;279&quot;,&quot;container-title-short&quot;:&quot;J Am Med Assoc&quot;},&quot;isTemporary&quot;:false},{&quot;id&quot;:&quot;a4eaa55c-acaf-36c6-970b-fa0df10ba450&quot;,&quot;itemData&quot;:{&quot;type&quot;:&quot;article&quot;,&quot;id&quot;:&quot;a4eaa55c-acaf-36c6-970b-fa0df10ba450&quot;,&quot;title&quot;:&quot;APOE2: protective mechanism and therapeutic implications for Alzheimer’s disease&quot;,&quot;author&quot;:[{&quot;family&quot;:&quot;Li&quot;,&quot;given&quot;:&quot;Zonghua&quot;,&quot;parse-names&quot;:false,&quot;dropping-particle&quot;:&quot;&quot;,&quot;non-dropping-particle&quot;:&quot;&quot;},{&quot;family&quot;:&quot;Shue&quot;,&quot;given&quot;:&quot;Francis&quot;,&quot;parse-names&quot;:false,&quot;dropping-particle&quot;:&quot;&quot;,&quot;non-dropping-particle&quot;:&quot;&quot;},{&quot;family&quot;:&quot;Zhao&quot;,&quot;given&quot;:&quot;Na&quot;,&quot;parse-names&quot;:false,&quot;dropping-particle&quot;:&quot;&quot;,&quot;non-dropping-particle&quot;:&quot;&quot;},{&quot;family&quot;:&quot;Shinohara&quot;,&quot;given&quot;:&quot;Mitsuru&quot;,&quot;parse-names&quot;:false,&quot;dropping-particle&quot;:&quot;&quot;,&quot;non-dropping-particle&quot;:&quot;&quot;},{&quot;family&quot;:&quot;Bu&quot;,&quot;given&quot;:&quot;Guojun&quot;,&quot;parse-names&quot;:false,&quot;dropping-particle&quot;:&quot;&quot;,&quot;non-dropping-particle&quot;:&quot;&quot;}],&quot;container-title&quot;:&quot;Molecular Neurodegeneration&quot;,&quot;DOI&quot;:&quot;10.1186/s13024-020-00413-4&quot;,&quot;ISSN&quot;:&quot;17501326&quot;,&quot;PMID&quot;:&quot;33148290&quot;,&quot;issued&quot;:{&quot;date-parts&quot;:[[2020,12,1]]},&quot;abstract&quot;:&quot;Investigations of apolipoprotein E (APOE) gene, the major genetic risk modifier for Alzheimer’s disease (AD), have yielded significant insights into the pathogenic mechanism. Among the three common coding variants, APOE*ε4 increases, whereas APOE*ε2 decreases the risk of late-onset AD compared with APOE*ε3. Despite increased understanding of the detrimental effect of APOE*ε4, it remains unclear how APOE*ε2 confers protection against AD. Accumulating evidence suggests that APOE*ε2 protects against AD through both amyloid-β (Aβ)-dependent and independent mechanisms. In addition, APOE*ε2 has been identified as a longevity gene, suggesting a systemic effect of APOE*ε2 on the aging process. However, APOE*ε2 is not entirely benign; APOE*ε2 carriers exhibit increased risk of certain cerebrovascular diseases and neurological disorders. Here, we review evidence from both human and animal studies demonstrating the protective effect of APOE*ε2 against AD and propose a working model depicting potential underlying mechanisms. Finally, we discuss potential therapeutic strategies designed to leverage the protective effect of APOE2 to treat AD.&quot;,&quot;publisher&quot;:&quot;BioMed Central Ltd&quot;,&quot;issue&quot;:&quot;1&quot;,&quot;volume&quot;:&quot;15&quot;,&quot;container-title-short&quot;:&quot;Mol Neurodegener&quot;},&quot;isTemporary&quot;:false}]},{&quot;citationID&quot;:&quot;MENDELEY_CITATION_d2c0cebb-92de-45ab-9212-345964733657&quot;,&quot;properties&quot;:{&quot;noteIndex&quot;:0},&quot;isEdited&quot;:false,&quot;manualOverride&quot;:{&quot;isManuallyOverridden&quot;:false,&quot;citeprocText&quot;:&quot;&lt;sup&gt;67&lt;/sup&gt;&quot;,&quot;manualOverrideText&quot;:&quot;&quot;},&quot;citationTag&quot;:&quot;MENDELEY_CITATION_v3_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&quot;,&quot;citationItems&quot;:[{&quot;id&quot;:&quot;868208ee-acfd-31bd-be20-7dc2ca85db1b&quot;,&quot;itemData&quot;:{&quot;type&quot;:&quot;article-journal&quot;,&quot;id&quot;:&quot;868208ee-acfd-31bd-be20-7dc2ca85db1b&quot;,&quot;title&quot;:&quot;APOE predicts amyloid-beta but not tau Alzheimer pathology in cognitively normal aging&quot;,&quot;author&quot;:[{&quot;family&quot;:&quot;Morris&quot;,&quot;given&quot;:&quot;John C.&quot;,&quot;parse-names&quot;:false,&quot;dropping-particle&quot;:&quot;&quot;,&quot;non-dropping-particle&quot;:&quot;&quot;},{&quot;family&quot;:&quot;Roe&quot;,&quot;given&quot;:&quot;Catherine M.&quot;,&quot;parse-names&quot;:false,&quot;dropping-particle&quot;:&quot;&quot;,&quot;non-dropping-particle&quot;:&quot;&quot;},{&quot;family&quot;:&quot;Xiong&quot;,&quot;given&quot;:&quot;Chengjie&quot;,&quot;parse-names&quot;:false,&quot;dropping-particle&quot;:&quot;&quot;,&quot;non-dropping-particle&quot;:&quot;&quot;},{&quot;family&quot;:&quot;Fagan&quot;,&quot;given&quot;:&quot;Anne M.&quot;,&quot;parse-names&quot;:false,&quot;dropping-particle&quot;:&quot;&quot;,&quot;non-dropping-particle&quot;:&quot;&quot;},{&quot;family&quot;:&quot;Goate&quot;,&quot;given&quot;:&quot;Alison M.&quot;,&quot;parse-names&quot;:false,&quot;dropping-particle&quot;:&quot;&quot;,&quot;non-dropping-particle&quot;:&quot;&quot;},{&quot;family&quot;:&quot;Holtzman&quot;,&quot;given&quot;:&quot;David M.&quot;,&quot;parse-names&quot;:false,&quot;dropping-particle&quot;:&quot;&quot;,&quot;non-dropping-particle&quot;:&quot;&quot;},{&quot;family&quot;:&quot;Mintun&quot;,&quot;given&quot;:&quot;Mark A.&quot;,&quot;parse-names&quot;:false,&quot;dropping-particle&quot;:&quot;&quot;,&quot;non-dropping-particle&quot;:&quot;&quot;}],&quot;container-title&quot;:&quot;Annals of Neurology&quot;,&quot;DOI&quot;:&quot;10.1002/ana.21843&quot;,&quot;ISSN&quot;:&quot;03645134&quot;,&quot;issued&quot;:{&quot;date-parts&quot;:[[2010,1]]},&quot;page&quot;:&quot;122-131&quot;,&quot;issue&quot;:&quot;1&quot;,&quot;volume&quot;:&quot;67&quot;,&quot;container-title-short&quot;:&quot;Ann Neurol&quot;},&quot;isTemporary&quot;:false}]},{&quot;citationID&quot;:&quot;MENDELEY_CITATION_65fd1a8b-ea2e-41d0-a237-3f99f7ead5b2&quot;,&quot;properties&quot;:{&quot;noteIndex&quot;:0},&quot;isEdited&quot;:false,&quot;manualOverride&quot;:{&quot;isManuallyOverridden&quot;:true,&quot;citeprocText&quot;:&quot;&lt;sup&gt;2,52,54&lt;/sup&gt;&quot;,&quot;manualOverrideText&quot;:&quot;(e.g. 2,54,56)&quot;},&quot;citationTag&quot;:&quot;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&quot;,&quot;citationItems&quot;:[{&quot;id&quot;:&quot;51a65162-40fc-31ea-9b8a-9bfaa3e202c6&quot;,&quot;itemData&quot;:{&quot;type&quot;:&quot;article&quot;,&quot;id&quot;:&quot;51a65162-40fc-31ea-9b8a-9bfaa3e202c6&quot;,&quot;title&quot;:&quot;Hypothetical model of dynamic biomarkers of the Alzheimer's pathological cascade&quot;,&quot;author&quot;:[{&quot;family&quot;:&quot;Jack&quot;,&quot;given&quot;:&quot;Clifford R.&quot;,&quot;parse-names&quot;:false,&quot;dropping-particle&quot;:&quot;&quot;,&quot;non-dropping-particle&quot;:&quot;&quot;},{&quot;family&quot;:&quot;Knopman&quot;,&quot;given&quot;:&quot;David S.&quot;,&quot;parse-names&quot;:false,&quot;dropping-particle&quot;:&quot;&quot;,&quot;non-dropping-particle&quot;:&quot;&quot;},{&quot;family&quot;:&quot;Jagust&quot;,&quot;given&quot;:&quot;William J.&quot;,&quot;parse-names&quot;:false,&quot;dropping-particle&quot;:&quot;&quot;,&quot;non-dropping-particle&quot;:&quot;&quot;},{&quot;family&quot;:&quot;Shaw&quot;,&quot;given&quot;:&quot;Leslie M.&quot;,&quot;parse-names&quot;:false,&quot;dropping-particle&quot;:&quot;&quot;,&quot;non-dropping-particle&quot;:&quot;&quot;},{&quot;family&quot;:&quot;Aisen&quot;,&quot;given&quot;:&quot;Paul S.&quot;,&quot;parse-names&quot;:false,&quot;dropping-particle&quot;:&quot;&quot;,&quot;non-dropping-particle&quot;:&quot;&quot;},{&quot;family&quot;:&quot;Weiner&quot;,&quot;given&quot;:&quot;Michael W.&quot;,&quot;parse-names&quot;:false,&quot;dropping-particle&quot;:&quot;&quot;,&quot;non-dropping-particle&quot;:&quot;&quot;},{&quot;family&quot;:&quot;Petersen&quot;,&quot;given&quot;:&quot;Ronald C.&quot;,&quot;parse-names&quot;:false,&quot;dropping-particle&quot;:&quot;&quot;,&quot;non-dropping-particle&quot;:&quot;&quot;},{&quot;family&quot;:&quot;Trojanowski&quot;,&quot;given&quot;:&quot;John Q.&quot;,&quot;parse-names&quot;:false,&quot;dropping-particle&quot;:&quot;&quot;,&quot;non-dropping-particle&quot;:&quot;&quot;}],&quot;container-title&quot;:&quot;The Lancet Neurology&quot;,&quot;accessed&quot;:{&quot;date-parts&quot;:[[2020,2,2]]},&quot;DOI&quot;:&quot;10.1016/S1474-4422(09)70299-6&quot;,&quot;ISSN&quot;:&quot;14744422&quot;,&quot;PMID&quot;:&quot;20083042&quot;,&quot;issued&quot;:{&quot;date-parts&quot;:[[2010]]},&quot;page&quot;:&quot;119-128&quot;,&quot;abstract&quot;:&quot;Currently available evidence strongly supports the position that the initiating event in Alzheimer's disease (AD) is related to abnormal processing of β-amyloid (Aβ) peptide, ultimately leading to formation of Aβ plaques in the brain. This process occurs while individuals are still cognitively normal. Biomarkers of brain β-amyloidosis are reductions in CSF Aβ42 and increased amyloid PET tracer retention. After a lag period, which varies from patient to patient, neuronal dysfunction and neurodegeneration become the dominant pathological processes. Biomarkers of neuronal injury and neurodegeneration are increased CSF tau and structural MRI measures of cerebral atrophy. Neurodegeneration is accompanied by synaptic dysfunction, which is indicated by decreased fluorodeoxyglucose uptake on PET. We propose a model that relates disease stage to AD biomarkers in which Aβ biomarkers become abnormal first, before neurodegenerative biomarkers and cognitive symptoms, and neurodegenerative biomarkers become abnormal later, and correlate with clinical symptom severity. © 2010 Elsevier Ltd. All rights reserved.&quot;,&quot;publisher&quot;:&quot;Lancet Publishing Group&quot;,&quot;issue&quot;:&quot;1&quot;,&quot;volume&quot;:&quot;9&quot;,&quot;container-title-short&quot;:&quot;Lancet Neurol&quot;},&quot;isTemporary&quot;:false},{&quot;id&quot;:&quot;6090c7e9-fcc4-3b9a-9262-015667089d70&quot;,&quot;itemData&quot;:{&quot;type&quot;:&quot;article&quot;,&quot;id&quot;:&quot;6090c7e9-fcc4-3b9a-9262-015667089d70&quot;,&quot;title&quot;:&quot;On the path to 2025: Understanding the Alzheimer's disease continuum&quot;,&quot;author&quot;:[{&quot;family&quot;:&quot;Aisen&quot;,&quot;given&quot;:&quot;Paul S.&quot;,&quot;parse-names&quot;:false,&quot;dropping-particle&quot;:&quot;&quot;,&quot;non-dropping-particle&quot;:&quot;&quot;},{&quot;family&quot;:&quot;Cummings&quot;,&quot;given&quot;:&quot;Jeffrey&quot;,&quot;parse-names&quot;:false,&quot;dropping-particle&quot;:&quot;&quot;,&quot;non-dropping-particle&quot;:&quot;&quot;},{&quot;family&quot;:&quot;Jack&quot;,&quot;given&quot;:&quot;Clifford R.&quot;,&quot;parse-names&quot;:false,&quot;dropping-particle&quot;:&quot;&quot;,&quot;non-dropping-particle&quot;:&quot;&quot;},{&quot;family&quot;:&quot;Morris&quot;,&quot;given&quot;:&quot;John C.&quot;,&quot;parse-names&quot;:false,&quot;dropping-particle&quot;:&quot;&quot;,&quot;non-dropping-particle&quot;:&quot;&quot;},{&quot;family&quot;:&quot;Sperling&quot;,&quot;given&quot;:&quot;Reisa&quot;,&quot;parse-names&quot;:false,&quot;dropping-particle&quot;:&quot;&quot;,&quot;non-dropping-particle&quot;:&quot;&quot;},{&quot;family&quot;:&quot;Frölich&quot;,&quot;given&quot;:&quot;Lutz&quot;,&quot;parse-names&quot;:false,&quot;dropping-particle&quot;:&quot;&quot;,&quot;non-dropping-particle&quot;:&quot;&quot;},{&quot;family&quot;:&quot;Jones&quot;,&quot;given&quot;:&quot;Roy W.&quot;,&quot;parse-names&quot;:false,&quot;dropping-particle&quot;:&quot;&quot;,&quot;non-dropping-particle&quot;:&quot;&quot;},{&quot;family&quot;:&quot;Dowsett&quot;,&quot;given&quot;:&quot;Sherie A.&quot;,&quot;parse-names&quot;:false,&quot;dropping-particle&quot;:&quot;&quot;,&quot;non-dropping-particle&quot;:&quot;&quot;},{&quot;family&quot;:&quot;Matthews&quot;,&quot;given&quot;:&quot;Brandy R.&quot;,&quot;parse-names&quot;:false,&quot;dropping-particle&quot;:&quot;&quot;,&quot;non-dropping-particle&quot;:&quot;&quot;},{&quot;family&quot;:&quot;Raskin&quot;,&quot;given&quot;:&quot;Joel&quot;,&quot;parse-names&quot;:false,&quot;dropping-particle&quot;:&quot;&quot;,&quot;non-dropping-particle&quot;:&quot;&quot;},{&quot;family&quot;:&quot;Scheltens&quot;,&quot;given&quot;:&quot;Philip&quot;,&quot;parse-names&quot;:false,&quot;dropping-particle&quot;:&quot;&quot;,&quot;non-dropping-particle&quot;:&quot;&quot;},{&quot;family&quot;:&quot;Dubois&quot;,&quot;given&quot;:&quot;Bruno&quot;,&quot;parse-names&quot;:false,&quot;dropping-particle&quot;:&quot;&quot;,&quot;non-dropping-particle&quot;:&quot;&quot;}],&quot;container-title&quot;:&quot;Alzheimer's Research and Therapy&quot;,&quot;DOI&quot;:&quot;10.1186/s13195-017-0283-5&quot;,&quot;ISSN&quot;:&quot;17589193&quot;,&quot;PMID&quot;:&quot;28793924&quot;,&quot;issued&quot;:{&quot;date-parts&quot;:[[2017,8,9]]},&quot;abstract&quot;:&quot;Basic research advances in recent years have furthered our understanding of the natural history of Alzheimer's disease (AD). It is now recognized that pathophysiological changes begin many years prior to clinical manifestations of disease and the spectrum of AD spans from clinically asymptomatic to severely impaired. Defining AD purely by its clinical presentation is thus artificial and efforts have been made to recognize the disease based on both clinical and biomarker findings. Advances with biomarkers have also prompted a shift in how the disease is considered as a clinico-pathophysiological entity, with an increasing appreciation that AD should not only be viewed with discrete and defined clinical stages, but as a multifaceted process moving along a seamless continuum. Acknowledging this concept is critical to understanding the development process for disease-modifying therapies, and for initiating effective diagnostic and disease management options. In this article, we discuss the concept of a disease continuum from pathophysiological, biomarker, and clinical perspectives, and highlight the importance of considering AD as a continuum rather than discrete stages. While the pathophysiology of AD has still not been elucidated completely, there is ample evidence to support researchers and clinicians embracing the view of a disease continuum in their study, diagnosis, and management of the disease.&quot;,&quot;publisher&quot;:&quot;BioMed Central Ltd.&quot;,&quot;issue&quot;:&quot;1&quot;,&quot;volume&quot;:&quot;9&quot;,&quot;container-title-short&quot;:&quot;Alzheimers Res Ther&quot;},&quot;isTemporary&quot;:false},{&quot;id&quot;:&quot;53f125ad-6373-3148-b9fa-05ea65ddfc2a&quot;,&quot;itemData&quot;:{&quot;type&quot;:&quot;article&quot;,&quot;id&quot;:&quot;53f125ad-6373-3148-b9fa-05ea65ddfc2a&quot;,&quot;title&quot;:&quot;NIA-AA Research Framework: Toward a biological definition of Alzheimer's disease&quot;,&quot;author&quot;:[{&quot;family&quot;:&quot;Jack&quot;,&quot;given&quot;:&quot;Clifford R.&quot;,&quot;parse-names&quot;:false,&quot;dropping-particle&quot;:&quot;&quot;,&quot;non-dropping-particle&quot;:&quot;&quot;},{&quot;family&quot;:&quot;Bennett&quot;,&quot;given&quot;:&quot;David A.&quot;,&quot;parse-names&quot;:false,&quot;dropping-particle&quot;:&quot;&quot;,&quot;non-dropping-particle&quot;:&quot;&quot;},{&quot;family&quot;:&quot;Blennow&quot;,&quot;given&quot;:&quot;Kaj&quot;,&quot;parse-names&quot;:false,&quot;dropping-particle&quot;:&quot;&quot;,&quot;non-dropping-particle&quot;:&quot;&quot;},{&quot;family&quot;:&quot;Carrillo&quot;,&quot;given&quot;:&quot;Maria C.&quot;,&quot;parse-names&quot;:false,&quot;dropping-particle&quot;:&quot;&quot;,&quot;non-dropping-particle&quot;:&quot;&quot;},{&quot;family&quot;:&quot;Dunn&quot;,&quot;given&quot;:&quot;Billy&quot;,&quot;parse-names&quot;:false,&quot;dropping-particle&quot;:&quot;&quot;,&quot;non-dropping-particle&quot;:&quot;&quot;},{&quot;family&quot;:&quot;Haeberlein&quot;,&quot;given&quot;:&quot;Samantha Budd&quot;,&quot;parse-names&quot;:false,&quot;dropping-particle&quot;:&quot;&quot;,&quot;non-dropping-particle&quot;:&quot;&quot;},{&quot;family&quot;:&quot;Holtzman&quot;,&quot;given&quot;:&quot;David M.&quot;,&quot;parse-names&quot;:false,&quot;dropping-particle&quot;:&quot;&quot;,&quot;non-dropping-particle&quot;:&quot;&quot;},{&quot;family&quot;:&quot;Jagust&quot;,&quot;given&quot;:&quot;William&quot;,&quot;parse-names&quot;:false,&quot;dropping-particle&quot;:&quot;&quot;,&quot;non-dropping-particle&quot;:&quot;&quot;},{&quot;family&quot;:&quot;Jessen&quot;,&quot;given&quot;:&quot;Frank&quot;,&quot;parse-names&quot;:false,&quot;dropping-particle&quot;:&quot;&quot;,&quot;non-dropping-particle&quot;:&quot;&quot;},{&quot;family&quot;:&quot;Karlawish&quot;,&quot;given&quot;:&quot;Jason&quot;,&quot;parse-names&quot;:false,&quot;dropping-particle&quot;:&quot;&quot;,&quot;non-dropping-particle&quot;:&quot;&quot;},{&quot;family&quot;:&quot;Liu&quot;,&quot;given&quot;:&quot;Enchi&quot;,&quot;parse-names&quot;:false,&quot;dropping-particle&quot;:&quot;&quot;,&quot;non-dropping-particle&quot;:&quot;&quot;},{&quot;family&quot;:&quot;Molinuevo&quot;,&quot;given&quot;:&quot;Jose Luis&quot;,&quot;parse-names&quot;:false,&quot;dropping-particle&quot;:&quot;&quot;,&quot;non-dropping-particle&quot;:&quot;&quot;},{&quot;family&quot;:&quot;Montine&quot;,&quot;given&quot;:&quot;Thomas&quot;,&quot;parse-names&quot;:false,&quot;dropping-particle&quot;:&quot;&quot;,&quot;non-dropping-particle&quot;:&quot;&quot;},{&quot;family&quot;:&quot;Phelps&quot;,&quot;given&quot;:&quot;Creighton&quot;,&quot;parse-names&quot;:false,&quot;dropping-particle&quot;:&quot;&quot;,&quot;non-dropping-particle&quot;:&quot;&quot;},{&quot;family&quot;:&quot;Rankin&quot;,&quot;given&quot;:&quot;Katherine P.&quot;,&quot;parse-names&quot;:false,&quot;dropping-particle&quot;:&quot;&quot;,&quot;non-dropping-particle&quot;:&quot;&quot;},{&quot;family&quot;:&quot;Rowe&quot;,&quot;given&quot;:&quot;Christopher C.&quot;,&quot;parse-names&quot;:false,&quot;dropping-particle&quot;:&quot;&quot;,&quot;non-dropping-particle&quot;:&quot;&quot;},{&quot;family&quot;:&quot;Scheltens&quot;,&quot;given&quot;:&quot;Philip&quot;,&quot;parse-names&quot;:false,&quot;dropping-particle&quot;:&quot;&quot;,&quot;non-dropping-particle&quot;:&quot;&quot;},{&quot;family&quot;:&quot;Siemers&quot;,&quot;given&quot;:&quot;Eric&quot;,&quot;parse-names&quot;:false,&quot;dropping-particle&quot;:&quot;&quot;,&quot;non-dropping-particle&quot;:&quot;&quot;},{&quot;family&quot;:&quot;Snyder&quot;,&quot;given&quot;:&quot;Heather M.&quot;,&quot;parse-names&quot;:false,&quot;dropping-particle&quot;:&quot;&quot;,&quot;non-dropping-particle&quot;:&quot;&quot;},{&quot;family&quot;:&quot;Sperling&quot;,&quot;given&quot;:&quot;Reisa&quot;,&quot;parse-names&quot;:false,&quot;dropping-particle&quot;:&quot;&quot;,&quot;non-dropping-particle&quot;:&quot;&quot;},{&quot;family&quot;:&quot;Elliott&quot;,&quot;given&quot;:&quot;Cerise&quot;,&quot;parse-names&quot;:false,&quot;dropping-particle&quot;:&quot;&quot;,&quot;non-dropping-particle&quot;:&quot;&quot;},{&quot;family&quot;:&quot;Masliah&quot;,&quot;given&quot;:&quot;Eliezer&quot;,&quot;parse-names&quot;:false,&quot;dropping-particle&quot;:&quot;&quot;,&quot;non-dropping-particle&quot;:&quot;&quot;},{&quot;family&quot;:&quot;Ryan&quot;,&quot;given&quot;:&quot;Laurie&quot;,&quot;parse-names&quot;:false,&quot;dropping-particle&quot;:&quot;&quot;,&quot;non-dropping-particle&quot;:&quot;&quot;},{&quot;family&quot;:&quot;Silverberg&quot;,&quot;given&quot;:&quot;Nina&quot;,&quot;parse-names&quot;:false,&quot;dropping-particle&quot;:&quot;&quot;,&quot;non-dropping-particle&quot;:&quot;&quot;}],&quot;container-title&quot;:&quot;Alzheimer's and Dementia&quot;,&quot;DOI&quot;:&quot;10.1016/j.jalz.2018.02.018&quot;,&quot;ISSN&quot;:&quot;15525279&quot;,&quot;PMID&quot;:&quot;29653606&quot;,&quot;issued&quot;:{&quot;date-parts&quot;:[[2018,4,1]]},&quot;page&quot;:&quot;535-562&quot;,&quot;abstract&quot;:&quot;In 2011, the National Institute on Aging and Alzheimer's Association created separate diagnostic recommendations for the preclinical, mild cognitive impairment, and dementia stages of Alzheimer's disease. Scientific progress in the interim led to an initiative by the National Institute on Aging and Alzheimer's Association to update and unify the 2011 guidelines. This unifying update is labeled a “research framework” because its intended use is for observational and interventional research, not routine clinical care. In the National Institute on Aging and Alzheimer's Association Research Framework, Alzheimer's disease (AD) is defined by its underlying pathologic processes that can be documented by postmortem examination or in vivo by biomarkers. The diagnosis is not based on the clinical consequences of the disease (i.e., symptoms/signs) in this research framework, which shifts the definition of AD in living people from a syndromal to a biological construct. The research framework focuses on the diagnosis of AD with biomarkers in living persons. Biomarkers are grouped into those of β amyloid deposition, pathologic tau, and neurodegeneration [AT(N)]. This ATN classification system groups different biomarkers (imaging and biofluids) by the pathologic process each measures. The AT(N) system is flexible in that new biomarkers can be added to the three existing AT(N) groups, and new biomarker groups beyond AT(N) can be added when they become available. We focus on AD as a continuum, and cognitive staging may be accomplished using continuous measures. However, we also outline two different categorical cognitive schemes for staging the severity of cognitive impairment: a scheme using three traditional syndromal categories and a six-stage numeric scheme. It is important to stress that this framework seeks to create a common language with which investigators can generate and test hypotheses about the interactions among different pathologic processes (denoted by biomarkers) and cognitive symptoms. We appreciate the concern that this biomarker-based research framework has the potential to be misused. Therefore, we emphasize, first, it is premature and inappropriate to use this research framework in general medical practice. Second, this research framework should not be used to restrict alternative approaches to hypothesis testing that do not use biomarkers. There will be situations where biomarkers are not available or requiring them would be counterproductive to the specific research goals (discussed in more detail later in the document). Thus, biomarker-based research should not be considered a template for all research into age-related cognitive impairment and dementia; rather, it should be applied when it is fit for the purpose of the specific research goals of a study. Importantly, this framework should be examined in diverse populations. Although it is possible that β-amyloid plaques and neurofibrillary tau deposits are not causal in AD pathogenesis, it is these abnormal protein deposits that define AD as a unique neurodegenerative disease among different disorders that can lead to dementia. We envision that defining AD as a biological construct will enable a more accurate characterization and understanding of the sequence of events that lead to cognitive impairment that is associated with AD, as well as the multifactorial etiology of dementia. This approach also will enable a more precise approach to interventional trials where specific pathways can be targeted in the disease process and in the appropriate people.&quot;,&quot;publisher&quot;:&quot;Elsevier Inc.&quot;,&quot;issue&quot;:&quot;4&quot;,&quot;volume&quot;:&quot;14&quot;,&quot;container-title-short&quot;:&quot;&quot;},&quot;isTemporary&quot;:false}]},{&quot;citationID&quot;:&quot;MENDELEY_CITATION_a98cf8db-a654-40d7-8a82-e2f0e592a341&quot;,&quot;properties&quot;:{&quot;noteIndex&quot;:0},&quot;isEdited&quot;:false,&quot;manualOverride&quot;:{&quot;isManuallyOverridden&quot;:false,&quot;citeprocText&quot;:&quot;&lt;sup&gt;2,3,54&lt;/sup&gt;&quot;,&quot;manualOverrideText&quot;:&quot;&quot;},&quot;citationTag&quot;:&quot;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&quot;,&quot;citationItems&quot;:[{&quot;id&quot;:&quot;51a65162-40fc-31ea-9b8a-9bfaa3e202c6&quot;,&quot;itemData&quot;:{&quot;type&quot;:&quot;article&quot;,&quot;id&quot;:&quot;51a65162-40fc-31ea-9b8a-9bfaa3e202c6&quot;,&quot;title&quot;:&quot;Hypothetical model of dynamic biomarkers of the Alzheimer's pathological cascade&quot;,&quot;author&quot;:[{&quot;family&quot;:&quot;Jack&quot;,&quot;given&quot;:&quot;Clifford R.&quot;,&quot;parse-names&quot;:false,&quot;dropping-particle&quot;:&quot;&quot;,&quot;non-dropping-particle&quot;:&quot;&quot;},{&quot;family&quot;:&quot;Knopman&quot;,&quot;given&quot;:&quot;David S.&quot;,&quot;parse-names&quot;:false,&quot;dropping-particle&quot;:&quot;&quot;,&quot;non-dropping-particle&quot;:&quot;&quot;},{&quot;family&quot;:&quot;Jagust&quot;,&quot;given&quot;:&quot;William J.&quot;,&quot;parse-names&quot;:false,&quot;dropping-particle&quot;:&quot;&quot;,&quot;non-dropping-particle&quot;:&quot;&quot;},{&quot;family&quot;:&quot;Shaw&quot;,&quot;given&quot;:&quot;Leslie M.&quot;,&quot;parse-names&quot;:false,&quot;dropping-particle&quot;:&quot;&quot;,&quot;non-dropping-particle&quot;:&quot;&quot;},{&quot;family&quot;:&quot;Aisen&quot;,&quot;given&quot;:&quot;Paul S.&quot;,&quot;parse-names&quot;:false,&quot;dropping-particle&quot;:&quot;&quot;,&quot;non-dropping-particle&quot;:&quot;&quot;},{&quot;family&quot;:&quot;Weiner&quot;,&quot;given&quot;:&quot;Michael W.&quot;,&quot;parse-names&quot;:false,&quot;dropping-particle&quot;:&quot;&quot;,&quot;non-dropping-particle&quot;:&quot;&quot;},{&quot;family&quot;:&quot;Petersen&quot;,&quot;given&quot;:&quot;Ronald C.&quot;,&quot;parse-names&quot;:false,&quot;dropping-particle&quot;:&quot;&quot;,&quot;non-dropping-particle&quot;:&quot;&quot;},{&quot;family&quot;:&quot;Trojanowski&quot;,&quot;given&quot;:&quot;John Q.&quot;,&quot;parse-names&quot;:false,&quot;dropping-particle&quot;:&quot;&quot;,&quot;non-dropping-particle&quot;:&quot;&quot;}],&quot;container-title&quot;:&quot;The Lancet Neurology&quot;,&quot;accessed&quot;:{&quot;date-parts&quot;:[[2020,2,2]]},&quot;DOI&quot;:&quot;10.1016/S1474-4422(09)70299-6&quot;,&quot;ISSN&quot;:&quot;14744422&quot;,&quot;PMID&quot;:&quot;20083042&quot;,&quot;issued&quot;:{&quot;date-parts&quot;:[[2010]]},&quot;page&quot;:&quot;119-128&quot;,&quot;abstract&quot;:&quot;Currently available evidence strongly supports the position that the initiating event in Alzheimer's disease (AD) is related to abnormal processing of β-amyloid (Aβ) peptide, ultimately leading to formation of Aβ plaques in the brain. This process occurs while individuals are still cognitively normal. Biomarkers of brain β-amyloidosis are reductions in CSF Aβ42 and increased amyloid PET tracer retention. After a lag period, which varies from patient to patient, neuronal dysfunction and neurodegeneration become the dominant pathological processes. Biomarkers of neuronal injury and neurodegeneration are increased CSF tau and structural MRI measures of cerebral atrophy. Neurodegeneration is accompanied by synaptic dysfunction, which is indicated by decreased fluorodeoxyglucose uptake on PET. We propose a model that relates disease stage to AD biomarkers in which Aβ biomarkers become abnormal first, before neurodegenerative biomarkers and cognitive symptoms, and neurodegenerative biomarkers become abnormal later, and correlate with clinical symptom severity. © 2010 Elsevier Ltd. All rights reserved.&quot;,&quot;publisher&quot;:&quot;Lancet Publishing Group&quot;,&quot;issue&quot;:&quot;1&quot;,&quot;volume&quot;:&quot;9&quot;,&quot;container-title-short&quot;:&quot;Lancet Neurol&quot;},&quot;isTemporary&quot;:false},{&quot;id&quot;:&quot;6090c7e9-fcc4-3b9a-9262-015667089d70&quot;,&quot;itemData&quot;:{&quot;type&quot;:&quot;article&quot;,&quot;id&quot;:&quot;6090c7e9-fcc4-3b9a-9262-015667089d70&quot;,&quot;title&quot;:&quot;On the path to 2025: Understanding the Alzheimer's disease continuum&quot;,&quot;author&quot;:[{&quot;family&quot;:&quot;Aisen&quot;,&quot;given&quot;:&quot;Paul S.&quot;,&quot;parse-names&quot;:false,&quot;dropping-particle&quot;:&quot;&quot;,&quot;non-dropping-particle&quot;:&quot;&quot;},{&quot;family&quot;:&quot;Cummings&quot;,&quot;given&quot;:&quot;Jeffrey&quot;,&quot;parse-names&quot;:false,&quot;dropping-particle&quot;:&quot;&quot;,&quot;non-dropping-particle&quot;:&quot;&quot;},{&quot;family&quot;:&quot;Jack&quot;,&quot;given&quot;:&quot;Clifford R.&quot;,&quot;parse-names&quot;:false,&quot;dropping-particle&quot;:&quot;&quot;,&quot;non-dropping-particle&quot;:&quot;&quot;},{&quot;family&quot;:&quot;Morris&quot;,&quot;given&quot;:&quot;John C.&quot;,&quot;parse-names&quot;:false,&quot;dropping-particle&quot;:&quot;&quot;,&quot;non-dropping-particle&quot;:&quot;&quot;},{&quot;family&quot;:&quot;Sperling&quot;,&quot;given&quot;:&quot;Reisa&quot;,&quot;parse-names&quot;:false,&quot;dropping-particle&quot;:&quot;&quot;,&quot;non-dropping-particle&quot;:&quot;&quot;},{&quot;family&quot;:&quot;Frölich&quot;,&quot;given&quot;:&quot;Lutz&quot;,&quot;parse-names&quot;:false,&quot;dropping-particle&quot;:&quot;&quot;,&quot;non-dropping-particle&quot;:&quot;&quot;},{&quot;family&quot;:&quot;Jones&quot;,&quot;given&quot;:&quot;Roy W.&quot;,&quot;parse-names&quot;:false,&quot;dropping-particle&quot;:&quot;&quot;,&quot;non-dropping-particle&quot;:&quot;&quot;},{&quot;family&quot;:&quot;Dowsett&quot;,&quot;given&quot;:&quot;Sherie A.&quot;,&quot;parse-names&quot;:false,&quot;dropping-particle&quot;:&quot;&quot;,&quot;non-dropping-particle&quot;:&quot;&quot;},{&quot;family&quot;:&quot;Matthews&quot;,&quot;given&quot;:&quot;Brandy R.&quot;,&quot;parse-names&quot;:false,&quot;dropping-particle&quot;:&quot;&quot;,&quot;non-dropping-particle&quot;:&quot;&quot;},{&quot;family&quot;:&quot;Raskin&quot;,&quot;given&quot;:&quot;Joel&quot;,&quot;parse-names&quot;:false,&quot;dropping-particle&quot;:&quot;&quot;,&quot;non-dropping-particle&quot;:&quot;&quot;},{&quot;family&quot;:&quot;Scheltens&quot;,&quot;given&quot;:&quot;Philip&quot;,&quot;parse-names&quot;:false,&quot;dropping-particle&quot;:&quot;&quot;,&quot;non-dropping-particle&quot;:&quot;&quot;},{&quot;family&quot;:&quot;Dubois&quot;,&quot;given&quot;:&quot;Bruno&quot;,&quot;parse-names&quot;:false,&quot;dropping-particle&quot;:&quot;&quot;,&quot;non-dropping-particle&quot;:&quot;&quot;}],&quot;container-title&quot;:&quot;Alzheimer's Research and Therapy&quot;,&quot;DOI&quot;:&quot;10.1186/s13195-017-0283-5&quot;,&quot;ISSN&quot;:&quot;17589193&quot;,&quot;PMID&quot;:&quot;28793924&quot;,&quot;issued&quot;:{&quot;date-parts&quot;:[[2017,8,9]]},&quot;abstract&quot;:&quot;Basic research advances in recent years have furthered our understanding of the natural history of Alzheimer's disease (AD). It is now recognized that pathophysiological changes begin many years prior to clinical manifestations of disease and the spectrum of AD spans from clinically asymptomatic to severely impaired. Defining AD purely by its clinical presentation is thus artificial and efforts have been made to recognize the disease based on both clinical and biomarker findings. Advances with biomarkers have also prompted a shift in how the disease is considered as a clinico-pathophysiological entity, with an increasing appreciation that AD should not only be viewed with discrete and defined clinical stages, but as a multifaceted process moving along a seamless continuum. Acknowledging this concept is critical to understanding the development process for disease-modifying therapies, and for initiating effective diagnostic and disease management options. In this article, we discuss the concept of a disease continuum from pathophysiological, biomarker, and clinical perspectives, and highlight the importance of considering AD as a continuum rather than discrete stages. While the pathophysiology of AD has still not been elucidated completely, there is ample evidence to support researchers and clinicians embracing the view of a disease continuum in their study, diagnosis, and management of the disease.&quot;,&quot;publisher&quot;:&quot;BioMed Central Ltd.&quot;,&quot;issue&quot;:&quot;1&quot;,&quot;volume&quot;:&quot;9&quot;,&quot;container-title-short&quot;:&quot;Alzheimers Res Ther&quot;},&quot;isTemporary&quot;:false},{&quot;id&quot;:&quot;3916ff5c-78d2-3ba4-a3fd-971585dca32f&quot;,&quot;itemData&quot;:{&quot;type&quot;:&quot;article-journal&quot;,&quot;id&quot;:&quot;3916ff5c-78d2-3ba4-a3fd-971585dca32f&quot;,&quot;title&quot;:&quot;NIA-AA Research Framework: Toward a biological definition of Alzheimer's disease&quot;,&quot;author&quot;:[{&quot;family&quot;:&quot;Jack&quot;,&quot;given&quot;:&quot;Clifford R.&quot;,&quot;parse-names&quot;:false,&quot;dropping-particle&quot;:&quot;&quot;,&quot;non-dropping-particle&quot;:&quot;&quot;},{&quot;family&quot;:&quot;Bennett&quot;,&quot;given&quot;:&quot;David A.&quot;,&quot;parse-names&quot;:false,&quot;dropping-particle&quot;:&quot;&quot;,&quot;non-dropping-particle&quot;:&quot;&quot;},{&quot;family&quot;:&quot;Blennow&quot;,&quot;given&quot;:&quot;Kaj&quot;,&quot;parse-names&quot;:false,&quot;dropping-particle&quot;:&quot;&quot;,&quot;non-dropping-particle&quot;:&quot;&quot;},{&quot;family&quot;:&quot;Carrillo&quot;,&quot;given&quot;:&quot;Maria C.&quot;,&quot;parse-names&quot;:false,&quot;dropping-particle&quot;:&quot;&quot;,&quot;non-dropping-particle&quot;:&quot;&quot;},{&quot;family&quot;:&quot;Dunn&quot;,&quot;given&quot;:&quot;Billy&quot;,&quot;parse-names&quot;:false,&quot;dropping-particle&quot;:&quot;&quot;,&quot;non-dropping-particle&quot;:&quot;&quot;},{&quot;family&quot;:&quot;Haeberlein&quot;,&quot;given&quot;:&quot;Samantha Budd&quot;,&quot;parse-names&quot;:false,&quot;dropping-particle&quot;:&quot;&quot;,&quot;non-dropping-particle&quot;:&quot;&quot;},{&quot;family&quot;:&quot;Holtzman&quot;,&quot;given&quot;:&quot;David M.&quot;,&quot;parse-names&quot;:false,&quot;dropping-particle&quot;:&quot;&quot;,&quot;non-dropping-particle&quot;:&quot;&quot;},{&quot;family&quot;:&quot;Jagust&quot;,&quot;given&quot;:&quot;William&quot;,&quot;parse-names&quot;:false,&quot;dropping-particle&quot;:&quot;&quot;,&quot;non-dropping-particle&quot;:&quot;&quot;},{&quot;family&quot;:&quot;Jessen&quot;,&quot;given&quot;:&quot;Frank&quot;,&quot;parse-names&quot;:false,&quot;dropping-particle&quot;:&quot;&quot;,&quot;non-dropping-particle&quot;:&quot;&quot;},{&quot;family&quot;:&quot;Karlawish&quot;,&quot;given&quot;:&quot;Jason&quot;,&quot;parse-names&quot;:false,&quot;dropping-particle&quot;:&quot;&quot;,&quot;non-dropping-particle&quot;:&quot;&quot;},{&quot;family&quot;:&quot;Liu&quot;,&quot;given&quot;:&quot;Enchi&quot;,&quot;parse-names&quot;:false,&quot;dropping-particle&quot;:&quot;&quot;,&quot;non-dropping-particle&quot;:&quot;&quot;},{&quot;family&quot;:&quot;Molinuevo&quot;,&quot;given&quot;:&quot;Jose Luis&quot;,&quot;parse-names&quot;:false,&quot;dropping-particle&quot;:&quot;&quot;,&quot;non-dropping-particle&quot;:&quot;&quot;},{&quot;family&quot;:&quot;Montine&quot;,&quot;given&quot;:&quot;Thomas&quot;,&quot;parse-names&quot;:false,&quot;dropping-particle&quot;:&quot;&quot;,&quot;non-dropping-particle&quot;:&quot;&quot;},{&quot;family&quot;:&quot;Phelps&quot;,&quot;given&quot;:&quot;Creighton&quot;,&quot;parse-names&quot;:false,&quot;dropping-particle&quot;:&quot;&quot;,&quot;non-dropping-particle&quot;:&quot;&quot;},{&quot;family&quot;:&quot;Rankin&quot;,&quot;given&quot;:&quot;Katherine P.&quot;,&quot;parse-names&quot;:false,&quot;dropping-particle&quot;:&quot;&quot;,&quot;non-dropping-particle&quot;:&quot;&quot;},{&quot;family&quot;:&quot;Rowe&quot;,&quot;given&quot;:&quot;Christopher C.&quot;,&quot;parse-names&quot;:false,&quot;dropping-particle&quot;:&quot;&quot;,&quot;non-dropping-particle&quot;:&quot;&quot;},{&quot;family&quot;:&quot;Scheltens&quot;,&quot;given&quot;:&quot;Philip&quot;,&quot;parse-names&quot;:false,&quot;dropping-particle&quot;:&quot;&quot;,&quot;non-dropping-particle&quot;:&quot;&quot;},{&quot;family&quot;:&quot;Siemers&quot;,&quot;given&quot;:&quot;Eric&quot;,&quot;parse-names&quot;:false,&quot;dropping-particle&quot;:&quot;&quot;,&quot;non-dropping-particle&quot;:&quot;&quot;},{&quot;family&quot;:&quot;Snyder&quot;,&quot;given&quot;:&quot;Heather M.&quot;,&quot;parse-names&quot;:false,&quot;dropping-particle&quot;:&quot;&quot;,&quot;non-dropping-particle&quot;:&quot;&quot;},{&quot;family&quot;:&quot;Sperling&quot;,&quot;given&quot;:&quot;Reisa&quot;,&quot;parse-names&quot;:false,&quot;dropping-particle&quot;:&quot;&quot;,&quot;non-dropping-particle&quot;:&quot;&quot;},{&quot;family&quot;:&quot;Elliott&quot;,&quot;given&quot;:&quot;Cerise&quot;,&quot;parse-names&quot;:false,&quot;dropping-particle&quot;:&quot;&quot;,&quot;non-dropping-particle&quot;:&quot;&quot;},{&quot;family&quot;:&quot;Masliah&quot;,&quot;given&quot;:&quot;Eliezer&quot;,&quot;parse-names&quot;:false,&quot;dropping-particle&quot;:&quot;&quot;,&quot;non-dropping-particle&quot;:&quot;&quot;},{&quot;family&quot;:&quot;Ryan&quot;,&quot;given&quot;:&quot;Laurie&quot;,&quot;parse-names&quot;:false,&quot;dropping-particle&quot;:&quot;&quot;,&quot;non-dropping-particle&quot;:&quot;&quot;},{&quot;family&quot;:&quot;Silverberg&quot;,&quot;given&quot;:&quot;Nina&quot;,&quot;parse-names&quot;:false,&quot;dropping-particle&quot;:&quot;&quot;,&quot;non-dropping-particle&quot;:&quot;&quot;}],&quot;container-title&quot;:&quot;Alzheimer's &amp; Dementia&quot;,&quot;accessed&quot;:{&quot;date-parts&quot;:[[2018,11,14]]},&quot;DOI&quot;:&quot;10.1016/J.JALZ.2018.02.018&quot;,&quot;ISSN&quot;:&quot;1552-5260&quot;,&quot;URL&quot;:&quot;https://www.sciencedirect.com/science/article/pii/S1552526018300724&quot;,&quot;issued&quot;:{&quot;date-parts&quot;:[[2018,4,1]]},&quot;page&quot;:&quot;535-562&quot;,&quot;abstract&quot;:&quot;In 2011, the National Institute on Aging and Alzheimer's Association created separate diagnostic recommendations for the preclinical, mild cognitive impairment, and dementia stages of Alzheimer's disease. Scientific progress in the interim led to an initiative by the National Institute on Aging and Alzheimer's Association to update and unify the 2011 guidelines. This unifying update is labeled a “research framework” because its intended use is for observational and interventional research, not routine clinical care. In the National Institute on Aging and Alzheimer's Association Research Framework, Alzheimer's disease (AD) is defined by its underlying pathologic processes that can be documented by postmortem examination or in vivo by biomarkers. The diagnosis is not based on the clinical consequences of the disease (i.e., symptoms/signs) in this research framework, which shifts the definition of AD in living people from a syndromal to a biological construct. The research framework focuses on the diagnosis of AD with biomarkers in living persons. Biomarkers are grouped into those of β amyloid deposition, pathologic tau, and neurodegeneration [AT(N)]. This ATN classification system groups different biomarkers (imaging and biofluids) by the pathologic process each measures. The AT(N) system is flexible in that new biomarkers can be added to the three existing AT(N) groups, and new biomarker groups beyond AT(N) can be added when they become available. We focus on AD as a continuum, and cognitive staging may be accomplished using continuous measures. However, we also outline two different categorical cognitive schemes for staging the severity of cognitive impairment: a scheme using three traditional syndromal categories and a six-stage numeric scheme. It is important to stress that this framework seeks to create a common language with which investigators can generate and test hypotheses about the interactions among different pathologic processes (denoted by biomarkers) and cognitive symptoms. We appreciate the concern that this biomarker-based research framework has the potential to be misused. Therefore, we emphasize, first, it is premature and inappropriate to use this research framework in general medical practice. Second, this research framework should not be used to restrict alternative approaches to hypothesis testing that do not use biomarkers. There will be situations where biomarkers are not available or requiring them would be counterproductive to the specific research goals (discussed in more detail later in the document). Thus, biomarker-based research should not be considered a template for all research into age-related cognitive impairment and dementia; rather, it should be applied when it is fit for the purpose of the specific research goals of a study. Importantly, this framework should be examined in diverse populations. Although it is possible that β-amyloid plaques and neurofibrillary tau deposits are not causal in AD pathogenesis, it is these abnormal protein deposits that define AD as a unique neurodegenerative disease among different disorders that can lead to dementia. We envision that defining AD as a biological construct will enable a more accurate characterization and understanding of the sequence of events that lead to cognitive impairment that is associated with AD, as well as the multifactorial etiology of dementia. This approach also will enable a more precise approach to interventional trials where specific pathways can be targeted in the disease process and in the appropriate people.&quot;,&quot;publisher&quot;:&quot;Elsevier&quot;,&quot;issue&quot;:&quot;4&quot;,&quot;volume&quot;:&quot;14&quot;,&quot;container-title-short&quot;:&quot;&quot;},&quot;isTemporary&quot;:false}]},{&quot;citationID&quot;:&quot;MENDELEY_CITATION_5be1121c-93f5-49de-9fce-cdded70e3026&quot;,&quot;properties&quot;:{&quot;noteIndex&quot;:0},&quot;isEdited&quot;:false,&quot;manualOverride&quot;:{&quot;isManuallyOverridden&quot;:false,&quot;citeprocText&quot;:&quot;&lt;sup&gt;68&lt;/sup&gt;&quot;,&quot;manualOverrideText&quot;:&quot;&quot;},&quot;citationTag&quot;:&quot;MENDELEY_CITATION_v3_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&quot;,&quot;citationItems&quot;:[{&quot;id&quot;:&quot;8727c4bd-4da0-3978-9cb6-f0812efc231c&quot;,&quot;itemData&quot;:{&quot;type&quot;:&quot;article-journal&quot;,&quot;id&quot;:&quot;8727c4bd-4da0-3978-9cb6-f0812efc231c&quot;,&quot;title&quot;:&quot;Longitudinal Cerebrospinal Fluid Biomarker Changes in Preclinical Alzheimer Disease During Middle Age&quot;,&quot;author&quot;:[{&quot;family&quot;:&quot;Sutphen&quot;,&quot;given&quot;:&quot;Courtney L.&quot;,&quot;parse-names&quot;:false,&quot;dropping-particle&quot;:&quot;&quot;,&quot;non-dropping-particle&quot;:&quot;&quot;},{&quot;family&quot;:&quot;Jasielec&quot;,&quot;given&quot;:&quot;Mateusz S.&quot;,&quot;parse-names&quot;:false,&quot;dropping-particle&quot;:&quot;&quot;,&quot;non-dropping-particle&quot;:&quot;&quot;},{&quot;family&quot;:&quot;Shah&quot;,&quot;given&quot;:&quot;Aarti R.&quot;,&quot;parse-names&quot;:false,&quot;dropping-particle&quot;:&quot;&quot;,&quot;non-dropping-particle&quot;:&quot;&quot;},{&quot;family&quot;:&quot;Macy&quot;,&quot;given&quot;:&quot;Elizabeth M.&quot;,&quot;parse-names&quot;:false,&quot;dropping-particle&quot;:&quot;&quot;,&quot;non-dropping-particle&quot;:&quot;&quot;},{&quot;family&quot;:&quot;Xiong&quot;,&quot;given&quot;:&quot;Chengjie&quot;,&quot;parse-names&quot;:false,&quot;dropping-particle&quot;:&quot;&quot;,&quot;non-dropping-particle&quot;:&quot;&quot;},{&quot;family&quot;:&quot;Vlassenko&quot;,&quot;given&quot;:&quot;Andrei G.&quot;,&quot;parse-names&quot;:false,&quot;dropping-particle&quot;:&quot;&quot;,&quot;non-dropping-particle&quot;:&quot;&quot;},{&quot;family&quot;:&quot;Benzinger&quot;,&quot;given&quot;:&quot;Tammie L. S.&quot;,&quot;parse-names&quot;:false,&quot;dropping-particle&quot;:&quot;&quot;,&quot;non-dropping-particle&quot;:&quot;&quot;},{&quot;family&quot;:&quot;Stoops&quot;,&quot;given&quot;:&quot;Erik E. J.&quot;,&quot;parse-names&quot;:false,&quot;dropping-particle&quot;:&quot;&quot;,&quot;non-dropping-particle&quot;:&quot;&quot;},{&quot;family&quot;:&quot;Vanderstichele&quot;,&quot;given&quot;:&quot;Hugo M. J.&quot;,&quot;parse-names&quot;:false,&quot;dropping-particle&quot;:&quot;&quot;,&quot;non-dropping-particle&quot;:&quot;&quot;},{&quot;family&quot;:&quot;Brix&quot;,&quot;given&quot;:&quot;Britta&quot;,&quot;parse-names&quot;:false,&quot;dropping-particle&quot;:&quot;&quot;,&quot;non-dropping-particle&quot;:&quot;&quot;},{&quot;family&quot;:&quot;Darby&quot;,&quot;given&quot;:&quot;Heather D.&quot;,&quot;parse-names&quot;:false,&quot;dropping-particle&quot;:&quot;&quot;,&quot;non-dropping-particle&quot;:&quot;&quot;},{&quot;family&quot;:&quot;Vandijck&quot;,&quot;given&quot;:&quot;Manu L. J.&quot;,&quot;parse-names&quot;:false,&quot;dropping-particle&quot;:&quot;&quot;,&quot;non-dropping-particle&quot;:&quot;&quot;},{&quot;family&quot;:&quot;Ladenson&quot;,&quot;given&quot;:&quot;Jack H.&quot;,&quot;parse-names&quot;:false,&quot;dropping-particle&quot;:&quot;&quot;,&quot;non-dropping-particle&quot;:&quot;&quot;},{&quot;family&quot;:&quot;Morris&quot;,&quot;given&quot;:&quot;John C.&quot;,&quot;parse-names&quot;:false,&quot;dropping-particle&quot;:&quot;&quot;,&quot;non-dropping-particle&quot;:&quot;&quot;},{&quot;family&quot;:&quot;Holtzman&quot;,&quot;given&quot;:&quot;David M.&quot;,&quot;parse-names&quot;:false,&quot;dropping-particle&quot;:&quot;&quot;,&quot;non-dropping-particle&quot;:&quot;&quot;},{&quot;family&quot;:&quot;Fagan&quot;,&quot;given&quot;:&quot;Anne M.&quot;,&quot;parse-names&quot;:false,&quot;dropping-particle&quot;:&quot;&quot;,&quot;non-dropping-particle&quot;:&quot;&quot;}],&quot;container-title&quot;:&quot;JAMA Neurology&quot;,&quot;DOI&quot;:&quot;10.1001/jamaneurol.2015.1285&quot;,&quot;ISSN&quot;:&quot;2168-6149&quot;,&quot;issued&quot;:{&quot;date-parts&quot;:[[2015,9,1]]},&quot;page&quot;:&quot;1029&quot;,&quot;issue&quot;:&quot;9&quot;,&quot;volume&quot;:&quot;72&quot;,&quot;container-title-short&quot;:&quot;JAMA Neurol&quot;},&quot;isTemporary&quot;:false}]},{&quot;citationID&quot;:&quot;MENDELEY_CITATION_cde1146f-4ff2-4596-9e34-20325eb11ad3&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&quot;,&quot;citationItems&quot;:[{&quot;id&quot;:&quot;1706126a-2950-3684-b319-f525dd98c7fa&quot;,&quot;itemData&quot;:{&quot;type&quot;:&quot;article-journal&quot;,&quot;id&quot;:&quot;1706126a-2950-3684-b319-f525dd98c7fa&quot;,&quot;title&quot;:&quot;Temporal Correlation of CSF and Neuroimaging in the Amyloid-Tau-Neurodegeneration Model of Alzheimer Disease&quot;,&quot;author&quot;:[{&quot;family&quot;:&quot;Boerwinkle&quot;,&quot;given&quot;:&quot;Anna H.&quot;,&quot;parse-names&quot;:false,&quot;dropping-particle&quot;:&quot;&quot;,&quot;non-dropping-particle&quot;:&quot;&quot;},{&quot;family&quot;:&quot;Wisch&quot;,&quot;given&quot;:&quot;Julie K.&quot;,&quot;parse-names&quot;:false,&quot;dropping-particle&quot;:&quot;&quot;,&quot;non-dropping-particle&quot;:&quot;&quot;},{&quot;family&quot;:&quot;Chen&quot;,&quot;given&quot;:&quot;Charles D.&quot;,&quot;parse-names&quot;:false,&quot;dropping-particle&quot;:&quot;&quot;,&quot;non-dropping-particle&quot;:&quot;&quot;},{&quot;family&quot;:&quot;Gordon&quot;,&quot;given&quot;:&quot;Brian A.&quot;,&quot;parse-names&quot;:false,&quot;dropping-particle&quot;:&quot;&quot;,&quot;non-dropping-particle&quot;:&quot;&quot;},{&quot;family&quot;:&quot;Butt&quot;,&quot;given&quot;:&quot;Omar Hameed&quot;,&quot;parse-names&quot;:false,&quot;dropping-particle&quot;:&quot;&quot;,&quot;non-dropping-particle&quot;:&quot;&quot;},{&quot;family&quot;:&quot;Schindler&quot;,&quot;given&quot;:&quot;Suzanne E&quot;,&quot;parse-names&quot;:false,&quot;dropping-particle&quot;:&quot;&quot;,&quot;non-dropping-particle&quot;:&quot;&quot;},{&quot;family&quot;:&quot;Sutphen&quot;,&quot;given&quot;:&quot;Courtney&quot;,&quot;parse-names&quot;:false,&quot;dropping-particle&quot;:&quot;&quot;,&quot;non-dropping-particle&quot;:&quot;&quot;},{&quot;family&quot;:&quot;Flores&quot;,&quot;given&quot;:&quot;Shaney&quot;,&quot;parse-names&quot;:false,&quot;dropping-particle&quot;:&quot;&quot;,&quot;non-dropping-particle&quot;:&quot;&quot;},{&quot;family&quot;:&quot;Dincer&quot;,&quot;given&quot;:&quot;Aylin&quot;,&quot;parse-names&quot;:false,&quot;dropping-particle&quot;:&quot;&quot;,&quot;non-dropping-particle&quot;:&quot;&quot;},{&quot;family&quot;:&quot;Benzinger&quot;,&quot;given&quot;:&quot;Tammie L.S.&quot;,&quot;parse-names&quot;:false,&quot;dropping-particle&quot;:&quot;&quot;,&quot;non-dropping-particle&quot;:&quot;&quot;},{&quot;family&quot;:&quot;Fagan&quot;,&quot;given&quot;:&quot;Anne M&quot;,&quot;parse-names&quot;:false,&quot;dropping-particle&quot;:&quot;&quot;,&quot;non-dropping-particle&quot;:&quot;&quot;},{&quot;family&quot;:&quot;Morris&quot;,&quot;given&quot;:&quot;John C&quot;,&quot;parse-names&quot;:false,&quot;dropping-particle&quot;:&quot;&quot;,&quot;non-dropping-particle&quot;:&quot;&quot;},{&quot;family&quot;:&quot;Ances&quot;,&quot;given&quot;:&quot;Beau M&quot;,&quot;parse-names&quot;:false,&quot;dropping-particle&quot;:&quot;&quot;,&quot;non-dropping-particle&quot;:&quot;&quot;}],&quot;container-title&quot;:&quot;Neurology&quot;,&quot;DOI&quot;:&quot;10.1212/wnl.0000000000012123&quot;,&quot;ISSN&quot;:&quot;0028-3878&quot;,&quot;issued&quot;:{&quot;date-parts&quot;:[[2021,7,6]]},&quot;abstract&quot;:&quot;OBJECTIVE: Temporal correlations between CSF and neuroimaging (PET and MRI) measures of amyloid, tau, and neurodegeneration were evaluated in relation to Alzheimer disease (AD) progression. METHODS: Three hundred seventy-one cognitively unimpaired and impaired participants enrolled in longitudinal studies of AD had both CSF (amyloid-ß42, phosphorylated tau181, total tau, and neurofilament light chain) and neuroimaging (PiB PET, flortaucipir PET, and structural MRI) measures. The pairwise time interval between CSF and neuroimaging measures was binned into two year periods. Spearman correlations identified the time bin when CSF and neuroimaging measures most strongly correlated. CSF and neuroimaging measures were then binarized as biomarker-positive or biomarker-negative using Gaussian mixture modelling. Cohen&amp;#039;s kappa coefficient identified the time bin when CSF measures best agreed with corresponding neuroimaging measures when determining amyloid, tau, and neurodegeneration biomarker positivity. RESULTS: CSF amyloid-ß42 and PiB PET showed maximal correlation when collected within six years of each other (R &amp;amp;#8776; -0.5). CSF phosphorylated tau181 and flortaucipir PET showed maximal correlation when CSF was collected four to eight years prior to PET (R &amp;amp;#8776; 0.4). CSF neurofilament light chain and cortical thickness showed low correlation, regardless of time interval (Ravg &amp;amp;#8776; -0.3). Similarly, CSF total tau and cortical thickness had low correlation, regardless of time interval (Ravg &amp;lt; -0.2). CONCLUSIONS: CSF amyloid-ß42 and PiB PET best agree when acquired in close temporal proximity, whereas CSF phosphorylated tau precedes flortaucipir PET by four to eight years. CSF and neuroimaging measures of neurodegeneration have low correspondence and are not interchangeable at any time interval.&quot;,&quot;publisher&quot;:&quot;Ovid Technologies (Wolters Kluwer Health)&quot;,&quot;container-title-short&quot;:&quot;Neurology&quot;},&quot;isTemporary&quot;:false}]},{&quot;citationID&quot;:&quot;MENDELEY_CITATION_294695ff-9a3f-4248-9220-6c1a88cc8cf5&quot;,&quot;properties&quot;:{&quot;noteIndex&quot;:0},&quot;isEdited&quot;:false,&quot;manualOverride&quot;:{&quot;isManuallyOverriden&quot;:false,&quot;citeprocText&quot;:&quot;&lt;sup&gt;54&lt;/sup&gt;&quot;,&quot;manualOverrideText&quot;:&quot;&quot;,&quot;isManuallyOverridden&quot;:false},&quot;citationTag&quot;:&quot;MENDELEY_CITATION_v3_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&quot;,&quot;citationItems&quot;:[{&quot;id&quot;:&quot;51a65162-40fc-31ea-9b8a-9bfaa3e202c6&quot;,&quot;itemData&quot;:{&quot;type&quot;:&quot;article&quot;,&quot;id&quot;:&quot;51a65162-40fc-31ea-9b8a-9bfaa3e202c6&quot;,&quot;title&quot;:&quot;Hypothetical model of dynamic biomarkers of the Alzheimer's pathological cascade&quot;,&quot;author&quot;:[{&quot;family&quot;:&quot;Jack&quot;,&quot;given&quot;:&quot;Clifford R.&quot;,&quot;parse-names&quot;:false,&quot;dropping-particle&quot;:&quot;&quot;,&quot;non-dropping-particle&quot;:&quot;&quot;},{&quot;family&quot;:&quot;Knopman&quot;,&quot;given&quot;:&quot;David S.&quot;,&quot;parse-names&quot;:false,&quot;dropping-particle&quot;:&quot;&quot;,&quot;non-dropping-particle&quot;:&quot;&quot;},{&quot;family&quot;:&quot;Jagust&quot;,&quot;given&quot;:&quot;William J.&quot;,&quot;parse-names&quot;:false,&quot;dropping-particle&quot;:&quot;&quot;,&quot;non-dropping-particle&quot;:&quot;&quot;},{&quot;family&quot;:&quot;Shaw&quot;,&quot;given&quot;:&quot;Leslie M.&quot;,&quot;parse-names&quot;:false,&quot;dropping-particle&quot;:&quot;&quot;,&quot;non-dropping-particle&quot;:&quot;&quot;},{&quot;family&quot;:&quot;Aisen&quot;,&quot;given&quot;:&quot;Paul S.&quot;,&quot;parse-names&quot;:false,&quot;dropping-particle&quot;:&quot;&quot;,&quot;non-dropping-particle&quot;:&quot;&quot;},{&quot;family&quot;:&quot;Weiner&quot;,&quot;given&quot;:&quot;Michael W.&quot;,&quot;parse-names&quot;:false,&quot;dropping-particle&quot;:&quot;&quot;,&quot;non-dropping-particle&quot;:&quot;&quot;},{&quot;family&quot;:&quot;Petersen&quot;,&quot;given&quot;:&quot;Ronald C.&quot;,&quot;parse-names&quot;:false,&quot;dropping-particle&quot;:&quot;&quot;,&quot;non-dropping-particle&quot;:&quot;&quot;},{&quot;family&quot;:&quot;Trojanowski&quot;,&quot;given&quot;:&quot;John Q.&quot;,&quot;parse-names&quot;:false,&quot;dropping-particle&quot;:&quot;&quot;,&quot;non-dropping-particle&quot;:&quot;&quot;}],&quot;container-title&quot;:&quot;The Lancet Neurology&quot;,&quot;accessed&quot;:{&quot;date-parts&quot;:[[2020,2,2]]},&quot;DOI&quot;:&quot;10.1016/S1474-4422(09)70299-6&quot;,&quot;ISSN&quot;:&quot;14744422&quot;,&quot;PMID&quot;:&quot;20083042&quot;,&quot;issued&quot;:{&quot;date-parts&quot;:[[2010]]},&quot;page&quot;:&quot;119-128&quot;,&quot;abstract&quot;:&quot;Currently available evidence strongly supports the position that the initiating event in Alzheimer's disease (AD) is related to abnormal processing of β-amyloid (Aβ) peptide, ultimately leading to formation of Aβ plaques in the brain. This process occurs while individuals are still cognitively normal. Biomarkers of brain β-amyloidosis are reductions in CSF Aβ42 and increased amyloid PET tracer retention. After a lag period, which varies from patient to patient, neuronal dysfunction and neurodegeneration become the dominant pathological processes. Biomarkers of neuronal injury and neurodegeneration are increased CSF tau and structural MRI measures of cerebral atrophy. Neurodegeneration is accompanied by synaptic dysfunction, which is indicated by decreased fluorodeoxyglucose uptake on PET. We propose a model that relates disease stage to AD biomarkers in which Aβ biomarkers become abnormal first, before neurodegenerative biomarkers and cognitive symptoms, and neurodegenerative biomarkers become abnormal later, and correlate with clinical symptom severity. © 2010 Elsevier Ltd. All rights reserved.&quot;,&quot;publisher&quot;:&quot;Lancet Publishing Group&quot;,&quot;issue&quot;:&quot;1&quot;,&quot;volume&quot;:&quot;9&quot;,&quot;container-title-short&quot;:&quot;Lancet Neurol&quot;},&quot;isTemporary&quot;:false}]},{&quot;citationID&quot;:&quot;MENDELEY_CITATION_710a8e4b-f46f-47fc-bad4-4285d7731151&quot;,&quot;properties&quot;:{&quot;noteIndex&quot;:0},&quot;isEdited&quot;:false,&quot;manualOverride&quot;:{&quot;isManuallyOverriden&quot;:false,&quot;citeprocText&quot;:&quot;&lt;sup&gt;69&lt;/sup&gt;&quot;,&quot;manualOverrideText&quot;:&quot;&quot;,&quot;isManuallyOverridden&quot;:false},&quot;citationTag&quot;:&quot;MENDELEY_CITATION_v3_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&quot;,&quot;citationItems&quot;:[{&quot;id&quot;:&quot;7dbb68fb-babb-3333-950e-91758b2388ea&quot;,&quot;itemData&quot;:{&quot;type&quot;:&quot;article-journal&quot;,&quot;id&quot;:&quot;7dbb68fb-babb-3333-950e-91758b2388ea&quot;,&quot;title&quot;:&quot;Time between milestone events in the Alzheimer's disease amyloid cascade&quot;,&quot;author&quot;:[{&quot;family&quot;:&quot;Insel&quot;,&quot;given&quot;:&quot;Philip S.&quot;,&quot;parse-names&quot;:false,&quot;dropping-particle&quot;:&quot;&quot;,&quot;non-dropping-particle&quot;:&quot;&quot;},{&quot;family&quot;:&quot;Donohue&quot;,&quot;given&quot;:&quot;Michael C.&quot;,&quot;parse-names&quot;:false,&quot;dropping-particle&quot;:&quot;&quot;,&quot;non-dropping-particle&quot;:&quot;&quot;},{&quot;family&quot;:&quot;Berron&quot;,&quot;given&quot;:&quot;David&quot;,&quot;parse-names&quot;:false,&quot;dropping-particle&quot;:&quot;&quot;,&quot;non-dropping-particle&quot;:&quot;&quot;},{&quot;family&quot;:&quot;Hansson&quot;,&quot;given&quot;:&quot;Oskar&quot;,&quot;parse-names&quot;:false,&quot;dropping-particle&quot;:&quot;&quot;,&quot;non-dropping-particle&quot;:&quot;&quot;},{&quot;family&quot;:&quot;Mattsson-Carlgren&quot;,&quot;given&quot;:&quot;Niklas&quot;,&quot;parse-names&quot;:false,&quot;dropping-particle&quot;:&quot;&quot;,&quot;non-dropping-particle&quot;:&quot;&quot;}],&quot;container-title&quot;:&quot;NeuroImage&quot;,&quot;DOI&quot;:&quot;10.1016/j.neuroimage.2020.117676&quot;,&quot;ISSN&quot;:&quot;10959572&quot;,&quot;PMID&quot;:&quot;33359337&quot;,&quot;issued&quot;:{&quot;date-parts&quot;:[[2021,2,15]]},&quot;abstract&quot;:&quot;Objective: Estimate the time-course of the spread of key pathological markers and the onset of cognitive dysfunction in Alzheimer's disease. Methods: In a cohort of 335 older adults, ranging in cognitive functioning, we estimated the time of initial changes of Aβ, tau, and decreases in cognition with respect to the time of Aβ-positivity. Results: Small effect sizes of change in CSF Aβ42 and regional Aβ PET were estimated to occur several decades before Aβ-positivity. Increases in CSF tau occurred 7–8 years before Aβ-positivity. Temporoparietal tau PET showed increases 4–5 years before Aβ-positivity. Subtle cognitive dysfunction was observed 4–6 years before Aβ-positivity. Conclusions: Increases in tau and cognitive dysfunction occur years before commonly used thresholds for Aβ-positivity. Explicit estimates of the time for these events provide a clearer picture of the time-course of the amyloid cascade and identify potential windows for specific treatments.&quot;,&quot;publisher&quot;:&quot;Academic Press Inc.&quot;,&quot;volume&quot;:&quot;227&quot;,&quot;container-title-short&quot;:&quot;Neuroimage&quot;},&quot;isTemporary&quot;:false}]},{&quot;citationID&quot;:&quot;MENDELEY_CITATION_69b73a73-98c6-4fbc-90b8-1d8ea1ccce19&quot;,&quot;properties&quot;:{&quot;noteIndex&quot;:0},&quot;isEdited&quot;:false,&quot;manualOverride&quot;:{&quot;isManuallyOverridden&quot;:false,&quot;citeprocText&quot;:&quot;&lt;sup&gt;70–72&lt;/sup&gt;&quot;,&quot;manualOverrideText&quot;:&quot;&quot;},&quot;citationTag&quot;:&quot;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&quot;,&quot;citationItems&quot;:[{&quot;id&quot;:&quot;93c115c4-d44a-3dbb-a238-154351b27dbe&quot;,&quot;itemData&quot;:{&quot;type&quot;:&quot;article-journal&quot;,&quot;id&quot;:&quot;93c115c4-d44a-3dbb-a238-154351b27dbe&quot;,&quot;title&quot;:&quot;Proteomic signatures of brain regions affected by tau pathology in early and late stages of Alzheimer's disease&quot;,&quot;author&quot;:[{&quot;family&quot;:&quot;Mendonça&quot;,&quot;given&quot;:&quot;Clarissa Ferolla&quot;,&quot;parse-names&quot;:false,&quot;dropping-particle&quot;:&quot;&quot;,&quot;non-dropping-particle&quot;:&quot;&quot;},{&quot;family&quot;:&quot;Kuras&quot;,&quot;given&quot;:&quot;Magdalena&quot;,&quot;parse-names&quot;:false,&quot;dropping-particle&quot;:&quot;&quot;,&quot;non-dropping-particle&quot;:&quot;&quot;},{&quot;family&quot;:&quot;Nogueira&quot;,&quot;given&quot;:&quot;Fábio César Sousa&quot;,&quot;parse-names&quot;:false,&quot;dropping-particle&quot;:&quot;&quot;,&quot;non-dropping-particle&quot;:&quot;&quot;},{&quot;family&quot;:&quot;Plá&quot;,&quot;given&quot;:&quot;Indira&quot;,&quot;parse-names&quot;:false,&quot;dropping-particle&quot;:&quot;&quot;,&quot;non-dropping-particle&quot;:&quot;&quot;},{&quot;family&quot;:&quot;Hortobágyi&quot;,&quot;given&quot;:&quot;Tibor&quot;,&quot;parse-names&quot;:false,&quot;dropping-particle&quot;:&quot;&quot;,&quot;non-dropping-particle&quot;:&quot;&quot;},{&quot;family&quot;:&quot;Csiba&quot;,&quot;given&quot;:&quot;László&quot;,&quot;parse-names&quot;:false,&quot;dropping-particle&quot;:&quot;&quot;,&quot;non-dropping-particle&quot;:&quot;&quot;},{&quot;family&quot;:&quot;Palkovits&quot;,&quot;given&quot;:&quot;Miklós&quot;,&quot;parse-names&quot;:false,&quot;dropping-particle&quot;:&quot;&quot;,&quot;non-dropping-particle&quot;:&quot;&quot;},{&quot;family&quot;:&quot;Renner&quot;,&quot;given&quot;:&quot;Éva&quot;,&quot;parse-names&quot;:false,&quot;dropping-particle&quot;:&quot;&quot;,&quot;non-dropping-particle&quot;:&quot;&quot;},{&quot;family&quot;:&quot;Döme&quot;,&quot;given&quot;:&quot;Péter&quot;,&quot;parse-names&quot;:false,&quot;dropping-particle&quot;:&quot;&quot;,&quot;non-dropping-particle&quot;:&quot;&quot;},{&quot;family&quot;:&quot;Marko-Varga&quot;,&quot;given&quot;:&quot;György&quot;,&quot;parse-names&quot;:false,&quot;dropping-particle&quot;:&quot;&quot;,&quot;non-dropping-particle&quot;:&quot;&quot;},{&quot;family&quot;:&quot;Domont&quot;,&quot;given&quot;:&quot;Gilberto B.&quot;,&quot;parse-names&quot;:false,&quot;dropping-particle&quot;:&quot;&quot;,&quot;non-dropping-particle&quot;:&quot;&quot;},{&quot;family&quot;:&quot;Rezeli&quot;,&quot;given&quot;:&quot;Melinda&quot;,&quot;parse-names&quot;:false,&quot;dropping-particle&quot;:&quot;&quot;,&quot;non-dropping-particle&quot;:&quot;&quot;}],&quot;container-title&quot;:&quot;Neurobiology of Disease&quot;,&quot;DOI&quot;:&quot;10.1016/j.nbd.2019.104509&quot;,&quot;ISSN&quot;:&quot;1095953X&quot;,&quot;PMID&quot;:&quot;31207390&quot;,&quot;issued&quot;:{&quot;date-parts&quot;:[[2019,10,1]]},&quot;abstract&quot;:&quot;Background: Alzheimer's disease (AD) is the most common neurodegenerative disorder. Depositions of amyloid β peptide (Aβ) and tau protein are among the major pathological hallmarks of AD. Aβ and tau burden follows predictable spatial patterns during the progression of AD. Nevertheless, it remains obscure why certain brain regions are more vulnerable than others; to investigate this and dysregulated pathways during AD progression, a mass spectrometry-based proteomics study was performed. Methods: In total 103 tissue samples from regions early (entorhinal and parahippocampal cortices - medial temporal lobe (MTL)) and late affected (temporal and frontal cortices - neocortex) by tau pathology were subjected to label-free quantitative proteomics analysis. Results: Considering dysregulated proteins during AD progression, the majority (625 out of 737 proteins) was region specific, while some proteins were shared between regions (101 proteins altered in two areas and 11 proteins altered in three areas). Analogously, many dysregulated pathways during disease progression were exclusive to certain regions, but a few pathways altered in two or more areas. Changes in protein expression indicate that synapse loss occurred in all analyzed regions, while translation dysregulation was preponderant in entorhinal, parahippocampal and frontal cortices. Oxidative phosphorylation impairment was prominent in MTL. Differential proteomic analysis of brain areas in health state (controls) showed higher metabolism and increased expression of AD-related proteins in the MTL compared to the neocortex. In addition, several proteins that differentiate brain regions in control tissue were dysregulated in AD. Conclusions: This work provides the comparison of proteomic changes in brain regions affected by tau pathology at different stages of AD. Although we identified commonly regulated proteins and pathways during disease advancement, we found that the dysregulated processes are predominantly region specific. In addition, a distinct proteomic signature was found between MTL and neocortex in healthy subjects that might be related to AD vulnerability. These findings highlight the need for investigating AD's cascade of events throughout the whole brain and studies spanning more brain areas are required to better understand AD etiology and region vulnerability to disease.&quot;,&quot;publisher&quot;:&quot;Academic Press Inc.&quot;,&quot;volume&quot;:&quot;130&quot;,&quot;container-title-short&quot;:&quot;Neurobiol Dis&quot;},&quot;isTemporary&quot;:false},{&quot;id&quot;:&quot;180ef22b-896a-35bd-8c6a-16f8d76c4924&quot;,&quot;itemData&quot;:{&quot;type&quot;:&quot;article-journal&quot;,&quot;id&quot;:&quot;180ef22b-896a-35bd-8c6a-16f8d76c4924&quot;,&quot;title&quot;:&quot;Cellular, synaptic, and biochemical features of resilient cognition in Alzheimer's disease&quot;,&quot;author&quot;:[{&quot;family&quot;:&quot;Arnold&quot;,&quot;given&quot;:&quot;Steven E.&quot;,&quot;parse-names&quot;:false,&quot;dropping-particle&quot;:&quot;&quot;,&quot;non-dropping-particle&quot;:&quot;&quot;},{&quot;family&quot;:&quot;Louneva&quot;,&quot;given&quot;:&quot;Natalia&quot;,&quot;parse-names&quot;:false,&quot;dropping-particle&quot;:&quot;&quot;,&quot;non-dropping-particle&quot;:&quot;&quot;},{&quot;family&quot;:&quot;Cao&quot;,&quot;given&quot;:&quot;Kajia&quot;,&quot;parse-names&quot;:false,&quot;dropping-particle&quot;:&quot;&quot;,&quot;non-dropping-particle&quot;:&quot;&quot;},{&quot;family&quot;:&quot;Wang&quot;,&quot;given&quot;:&quot;Li San&quot;,&quot;parse-names&quot;:false,&quot;dropping-particle&quot;:&quot;&quot;,&quot;non-dropping-particle&quot;:&quot;&quot;},{&quot;family&quot;:&quot;Han&quot;,&quot;given&quot;:&quot;Li Ying&quot;,&quot;parse-names&quot;:false,&quot;dropping-particle&quot;:&quot;&quot;,&quot;non-dropping-particle&quot;:&quot;&quot;},{&quot;family&quot;:&quot;Wolk&quot;,&quot;given&quot;:&quot;David A.&quot;,&quot;parse-names&quot;:false,&quot;dropping-particle&quot;:&quot;&quot;,&quot;non-dropping-particle&quot;:&quot;&quot;},{&quot;family&quot;:&quot;Negash&quot;,&quot;given&quot;:&quot;Selamawit&quot;,&quot;parse-names&quot;:false,&quot;dropping-particle&quot;:&quot;&quot;,&quot;non-dropping-particle&quot;:&quot;&quot;},{&quot;family&quot;:&quot;Leurgans&quot;,&quot;given&quot;:&quot;Sue E.&quot;,&quot;parse-names&quot;:false,&quot;dropping-particle&quot;:&quot;&quot;,&quot;non-dropping-particle&quot;:&quot;&quot;},{&quot;family&quot;:&quot;Schneider&quot;,&quot;given&quot;:&quot;Julie A.&quot;,&quot;parse-names&quot;:false,&quot;dropping-particle&quot;:&quot;&quot;,&quot;non-dropping-particle&quot;:&quot;&quot;},{&quot;family&quot;:&quot;Buchman&quot;,&quot;given&quot;:&quot;Aron S.&quot;,&quot;parse-names&quot;:false,&quot;dropping-particle&quot;:&quot;&quot;,&quot;non-dropping-particle&quot;:&quot;&quot;},{&quot;family&quot;:&quot;Wilson&quot;,&quot;given&quot;:&quot;Robert S.&quot;,&quot;parse-names&quot;:false,&quot;dropping-particle&quot;:&quot;&quot;,&quot;non-dropping-particle&quot;:&quot;&quot;},{&quot;family&quot;:&quot;Bennett&quot;,&quot;given&quot;:&quot;David A.&quot;,&quot;parse-names&quot;:false,&quot;dropping-particle&quot;:&quot;&quot;,&quot;non-dropping-particle&quot;:&quot;&quot;}],&quot;container-title&quot;:&quot;Neurobiology of Aging&quot;,&quot;DOI&quot;:&quot;10.1016/j.neurobiolaging.2012.03.004&quot;,&quot;ISSN&quot;:&quot;01974580&quot;,&quot;PMID&quot;:&quot;22554416&quot;,&quot;issued&quot;:{&quot;date-parts&quot;:[[2013,1]]},&quot;page&quot;:&quot;157-168&quot;,&quot;abstract&quot;:&quot;Although neuritic plaques and neurofibrillary tangles in older adults are correlated with cognitive impairment and severity of dementia, it has long been recognized that the relationship is imperfect, as some people exhibit normal cognition despite high levels of Alzheimer's disease (AD) pathology. We compared the cellular, synaptic, and biochemical composition of midfrontal cortices in female subjects from the Religious Orders Study who were stratified into three subgroups: (1) pathological AD with normal cognition (\&quot;AD-Resilient\&quot;), (2) pathological AD with AD-typical dementia (\&quot;AD-Dementia\&quot;), and (3) pathologically normal with normal cognition (\&quot;Normal Comparison\&quot;). The AD-Resilient group exhibited preserved densities of synaptophysin-labeled presynaptic terminals and synaptopodin-labeled dendritic spines compared with the AD-Dementia group, and increased densities of glial fibrillary acidic protein astrocytes compared with both the AD-Dementia and Normal Comparison groups. Further, in a discovery-type antibody microarray protein analysis, we identified a number of candidate protein abnormalities that were associated with a particular diagnostic group. These data characterize cellular and synaptic features and identify novel biochemical targets that may be associated with resilient cognitive brain aging in the setting of pathological AD. © 2013 Elsevier Inc.&quot;,&quot;issue&quot;:&quot;1&quot;,&quot;volume&quot;:&quot;34&quot;,&quot;container-title-short&quot;:&quot;Neurobiol Aging&quot;},&quot;isTemporary&quot;:false},{&quot;id&quot;:&quot;6b2d5be5-88e0-3e5b-af3e-27a667cab6eb&quot;,&quot;itemData&quot;:{&quot;type&quot;:&quot;article-journal&quot;,&quot;id&quot;:&quot;6b2d5be5-88e0-3e5b-af3e-27a667cab6eb&quot;,&quot;title&quot;:&quot;Targeted brain proteomics uncover multiple pathways to Alzheimer's dementia&quot;,&quot;author&quot;:[{&quot;family&quot;:&quot;Yu&quot;,&quot;given&quot;:&quot;Lei&quot;,&quot;parse-names&quot;:false,&quot;dropping-particle&quot;:&quot;&quot;,&quot;non-dropping-particle&quot;:&quot;&quot;},{&quot;family&quot;:&quot;Petyuk&quot;,&quot;given&quot;:&quot;Vladislav A.&quot;,&quot;parse-names&quot;:false,&quot;dropping-particle&quot;:&quot;&quot;,&quot;non-dropping-particle&quot;:&quot;&quot;},{&quot;family&quot;:&quot;Gaiteri&quot;,&quot;given&quot;:&quot;Chris&quot;,&quot;parse-names&quot;:false,&quot;dropping-particle&quot;:&quot;&quot;,&quot;non-dropping-particle&quot;:&quot;&quot;},{&quot;family&quot;:&quot;Mostafavi&quot;,&quot;given&quot;:&quot;Sara&quot;,&quot;parse-names&quot;:false,&quot;dropping-particle&quot;:&quot;&quot;,&quot;non-dropping-particle&quot;:&quot;&quot;},{&quot;family&quot;:&quot;Young-Pearse&quot;,&quot;given&quot;:&quot;Tracy&quot;,&quot;parse-names&quot;:false,&quot;dropping-particle&quot;:&quot;&quot;,&quot;non-dropping-particle&quot;:&quot;&quot;},{&quot;family&quot;:&quot;Shah&quot;,&quot;given&quot;:&quot;Raj C.&quot;,&quot;parse-names&quot;:false,&quot;dropping-particle&quot;:&quot;&quot;,&quot;non-dropping-particle&quot;:&quot;&quot;},{&quot;family&quot;:&quot;Buchman&quot;,&quot;given&quot;:&quot;Aron S.&quot;,&quot;parse-names&quot;:false,&quot;dropping-particle&quot;:&quot;&quot;,&quot;non-dropping-particle&quot;:&quot;&quot;},{&quot;family&quot;:&quot;Schneider&quot;,&quot;given&quot;:&quot;Julie A.&quot;,&quot;parse-names&quot;:false,&quot;dropping-particle&quot;:&quot;&quot;,&quot;non-dropping-particle&quot;:&quot;&quot;},{&quot;family&quot;:&quot;Piehowski&quot;,&quot;given&quot;:&quot;Paul D.&quot;,&quot;parse-names&quot;:false,&quot;dropping-particle&quot;:&quot;&quot;,&quot;non-dropping-particle&quot;:&quot;&quot;},{&quot;family&quot;:&quot;Sontag&quot;,&quot;given&quot;:&quot;Ryan L.&quot;,&quot;parse-names&quot;:false,&quot;dropping-particle&quot;:&quot;&quot;,&quot;non-dropping-particle&quot;:&quot;&quot;},{&quot;family&quot;:&quot;Fillmore&quot;,&quot;given&quot;:&quot;Thomas L.&quot;,&quot;parse-names&quot;:false,&quot;dropping-particle&quot;:&quot;&quot;,&quot;non-dropping-particle&quot;:&quot;&quot;},{&quot;family&quot;:&quot;Shi&quot;,&quot;given&quot;:&quot;Tujin&quot;,&quot;parse-names&quot;:false,&quot;dropping-particle&quot;:&quot;&quot;,&quot;non-dropping-particle&quot;:&quot;&quot;},{&quot;family&quot;:&quot;Smith&quot;,&quot;given&quot;:&quot;Richard D.&quot;,&quot;parse-names&quot;:false,&quot;dropping-particle&quot;:&quot;&quot;,&quot;non-dropping-particle&quot;:&quot;&quot;},{&quot;family&quot;:&quot;Jager&quot;,&quot;given&quot;:&quot;Philip L.&quot;,&quot;parse-names&quot;:false,&quot;dropping-particle&quot;:&quot;&quot;,&quot;non-dropping-particle&quot;:&quot;de&quot;},{&quot;family&quot;:&quot;Bennett&quot;,&quot;given&quot;:&quot;David A.&quot;,&quot;parse-names&quot;:false,&quot;dropping-particle&quot;:&quot;&quot;,&quot;non-dropping-particle&quot;:&quot;&quot;}],&quot;container-title&quot;:&quot;Annals of Neurology&quot;,&quot;DOI&quot;:&quot;10.1002/ana.25266&quot;,&quot;ISSN&quot;:&quot;15318249&quot;,&quot;PMID&quot;:&quot;29908079&quot;,&quot;issued&quot;:{&quot;date-parts&quot;:[[2018,7,1]]},&quot;page&quot;:&quot;78-88&quot;,&quot;abstract&quot;:&quot;Objective: Previous gene expression analysis identified a network of coexpressed genes that is associated with β-amyloid neuropathology and cognitive decline in older adults. The current work targeted influential genes in this network with quantitative proteomics to identify potential novel therapeutic targets. Methods: Data came from 834 community-based older persons who were followed annually, died, and underwent brain autopsy. Uniform structured postmortem evaluations assessed the burden of β-amyloid and other common age-related neuropathologies. Selected reaction monitoring quantified cortical protein abundance of 12 genes prioritized from a molecular network of aging human brain that is implicated in Alzheimer's dementia. Regression and linear mixed models examined the protein associations with β-amyloid load and other neuropathological indices as well as cognitive decline over multiple years preceding death. Results: Average age at death was 88.6 years. Overall, 349 participants (41.9%) had Alzheimer's dementia at death. A higher level of PLXNB1 abundance was associated with more β-amyloid load (p = 1.0 × 10−7) and higher PHFtau tangle density (p = 2.3 × 10−7), and the association of PLXNB1 with cognitive decline is mediated by these known Alzheimer's disease pathologies. On the other hand, higher IGFBP5, HSPB2, and AK4 and lower ITPK1 levels were associated with faster cognitive decline, and, unlike PLXNB1, these associations were not fully explained by common neuropathological indices, suggesting novel mechanisms leading to cognitive decline. Interpretation: Using targeted proteomics, this work identified cortical proteins involved in Alzheimer's dementia and begins to dissect two different molecular pathways: one affecting β-amyloid deposition and another affecting resilience without a known pathological footprint. Ann Neurol 2018;83:78–88.&quot;,&quot;publisher&quot;:&quot;John Wiley and Sons Inc.&quot;,&quot;issue&quot;:&quot;1&quot;,&quot;volume&quot;:&quot;84&quot;,&quot;container-title-short&quot;:&quot;Ann Neurol&quot;},&quot;isTemporary&quot;:false}]},{&quot;citationID&quot;:&quot;MENDELEY_CITATION_c672104f-ff94-413e-886c-81b5cf1b68e0&quot;,&quot;properties&quot;:{&quot;noteIndex&quot;:0},&quot;isEdited&quot;:false,&quot;manualOverride&quot;:{&quot;isManuallyOverridden&quot;:false,&quot;citeprocText&quot;:&quot;&lt;sup&gt;11,12&lt;/sup&gt;&quot;,&quot;manualOverrideText&quot;:&quot;&quot;},&quot;citationTag&quot;:&quot;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&quot;,&quot;citationItems&quot;:[{&quot;id&quot;:&quot;d57b0cc6-670a-391e-a693-18a8c525dd7c&quot;,&quot;itemData&quot;:{&quot;type&quot;:&quot;article-journal&quot;,&quot;id&quot;:&quot;d57b0cc6-670a-391e-a693-18a8c525dd7c&quot;,&quot;title&quot;:&quot;CSF Proteomic Alzheimer’s Disease-Predictive Subtypes in Cognitively Intact Amyloid Negative Individuals&quot;,&quot;author&quot;:[{&quot;family&quot;:&quot;Tijms&quot;,&quot;given&quot;:&quot;Betty&quot;,&quot;parse-names&quot;:false,&quot;dropping-particle&quot;:&quot;&quot;,&quot;non-dropping-particle&quot;:&quot;&quot;},{&quot;family&quot;:&quot;Gobom&quot;,&quot;given&quot;:&quot;Johan&quot;,&quot;parse-names&quot;:false,&quot;dropping-particle&quot;:&quot;&quot;,&quot;non-dropping-particle&quot;:&quot;&quot;},{&quot;family&quot;:&quot;Teunissen&quot;,&quot;given&quot;:&quot;Charlotte&quot;,&quot;parse-names&quot;:false,&quot;dropping-particle&quot;:&quot;&quot;,&quot;non-dropping-particle&quot;:&quot;&quot;},{&quot;family&quot;:&quot;Dobricic&quot;,&quot;given&quot;:&quot;Valerija&quot;,&quot;parse-names&quot;:false,&quot;dropping-particle&quot;:&quot;&quot;,&quot;non-dropping-particle&quot;:&quot;&quot;},{&quot;family&quot;:&quot;Tsolaki&quot;,&quot;given&quot;:&quot;Magda&quot;,&quot;parse-names&quot;:false,&quot;dropping-particle&quot;:&quot;&quot;,&quot;non-dropping-particle&quot;:&quot;&quot;},{&quot;family&quot;:&quot;Verhey&quot;,&quot;given&quot;:&quot;Frans&quot;,&quot;parse-names&quot;:false,&quot;dropping-particle&quot;:&quot;&quot;,&quot;non-dropping-particle&quot;:&quot;&quot;},{&quot;family&quot;:&quot;Popp&quot;,&quot;given&quot;:&quot;Julius&quot;,&quot;parse-names&quot;:false,&quot;dropping-particle&quot;:&quot;&quot;,&quot;non-dropping-particle&quot;:&quot;&quot;},{&quot;family&quot;:&quot;Martinez-Lage&quot;,&quot;given&quot;:&quot;Pablo&quot;,&quot;parse-names&quot;:false,&quot;dropping-particle&quot;:&quot;&quot;,&quot;non-dropping-particle&quot;:&quot;&quot;},{&quot;family&quot;:&quot;Vandenberghe&quot;,&quot;given&quot;:&quot;Rik&quot;,&quot;parse-names&quot;:false,&quot;dropping-particle&quot;:&quot;&quot;,&quot;non-dropping-particle&quot;:&quot;&quot;},{&quot;family&quot;:&quot;Lleó&quot;,&quot;given&quot;:&quot;Alberto&quot;,&quot;parse-names&quot;:false,&quot;dropping-particle&quot;:&quot;&quot;,&quot;non-dropping-particle&quot;:&quot;&quot;},{&quot;family&quot;:&quot;Molinuévo&quot;,&quot;given&quot;:&quot;José&quot;,&quot;parse-names&quot;:false,&quot;dropping-particle&quot;:&quot;&quot;,&quot;non-dropping-particle&quot;:&quot;&quot;},{&quot;family&quot;:&quot;Engelborghs&quot;,&quot;given&quot;:&quot;Sebastiaan&quot;,&quot;parse-names&quot;:false,&quot;dropping-particle&quot;:&quot;&quot;,&quot;non-dropping-particle&quot;:&quot;&quot;},{&quot;family&quot;:&quot;Freund-Levi&quot;,&quot;given&quot;:&quot;Yvonne&quot;,&quot;parse-names&quot;:false,&quot;dropping-particle&quot;:&quot;&quot;,&quot;non-dropping-particle&quot;:&quot;&quot;},{&quot;family&quot;:&quot;Froelich&quot;,&quot;given&quot;:&quot;Lutz&quot;,&quot;parse-names&quot;:false,&quot;dropping-particle&quot;:&quot;&quot;,&quot;non-dropping-particle&quot;:&quot;&quot;},{&quot;family&quot;:&quot;Bertram&quot;,&quot;given&quot;:&quot;Lars&quot;,&quot;parse-names&quot;:false,&quot;dropping-particle&quot;:&quot;&quot;,&quot;non-dropping-particle&quot;:&quot;&quot;},{&quot;family&quot;:&quot;Lovestone&quot;,&quot;given&quot;:&quot;Simon&quot;,&quot;parse-names&quot;:false,&quot;dropping-particle&quot;:&quot;&quot;,&quot;non-dropping-particle&quot;:&quot;&quot;},{&quot;family&quot;:&quot;Streffer&quot;,&quot;given&quot;:&quot;Johannes&quot;,&quot;parse-names&quot;:false,&quot;dropping-particle&quot;:&quot;&quot;,&quot;non-dropping-particle&quot;:&quot;&quot;},{&quot;family&quot;:&quot;Vos&quot;,&quot;given&quot;:&quot;Stephanie&quot;,&quot;parse-names&quot;:false,&quot;dropping-particle&quot;:&quot;&quot;,&quot;non-dropping-particle&quot;:&quot;&quot;},{&quot;family&quot;:&quot;ADNI&quot;,&quot;given&quot;:&quot;&quot;,&quot;parse-names&quot;:false,&quot;dropping-particle&quot;:&quot;&quot;,&quot;non-dropping-particle&quot;:&quot;&quot;},{&quot;family&quot;:&quot;Blennow&quot;,&quot;given&quot;:&quot;Kaj&quot;,&quot;parse-names&quot;:false,&quot;dropping-particle&quot;:&quot;&quot;,&quot;non-dropping-particle&quot;:&quot;&quot;},{&quot;family&quot;:&quot;Scheltens&quot;,&quot;given&quot;:&quot;Philip&quot;,&quot;parse-names&quot;:false,&quot;dropping-particle&quot;:&quot;&quot;,&quot;non-dropping-particle&quot;:&quot;&quot;},{&quot;family&quot;:&quot;Zetterberg&quot;,&quot;given&quot;:&quot;Henrik&quot;,&quot;parse-names&quot;:false,&quot;dropping-particle&quot;:&quot;&quot;,&quot;non-dropping-particle&quot;:&quot;&quot;},{&quot;family&quot;:&quot;Visser&quot;,&quot;given&quot;:&quot;Pieter&quot;,&quot;parse-names&quot;:false,&quot;dropping-particle&quot;:&quot;&quot;,&quot;non-dropping-particle&quot;:&quot;&quot;}],&quot;container-title&quot;:&quot;Proteomes&quot;,&quot;container-title-short&quot;:&quot;Proteomes&quot;,&quot;DOI&quot;:&quot;10.3390/proteomes9030036&quot;,&quot;ISSN&quot;:&quot;2227-7382&quot;,&quot;URL&quot;:&quot;https://www.mdpi.com/2227-7382/9/3/36&quot;,&quot;issued&quot;:{&quot;date-parts&quot;:[[2021,8,2]]},&quot;page&quot;:&quot;36&quot;,&quot;abstract&quot;:&quot;&lt;p&gt;We recently discovered three distinct pathophysiological subtypes in Alzheimer’s disease (AD) using cerebrospinal fluid (CSF) proteomics: one with neuronal hyperplasticity, a second with innate immune system activation, and a third subtype with blood–brain barrier dysfunction. It remains unclear whether AD proteomic subtype profiles are a consequence of amyloid aggregation, or might exist upstream from aggregated amyloid. We studied this question in 127 older individuals with intact cognition and normal AD biomarkers in two independent cohorts (EMIF-AD MBD and ADNI). We clustered 705 proteins measured in CSF that were previously related to AD. We identified in these cognitively intact individuals without AD pathology three subtypes: two subtypes were seen in both cohorts (n = 49 with neuronal hyperplasticity and n = 44 with blood–brain barrier dysfunction), and one only in ADNI (n = 12 with innate immune activation). The proteins specific for these subtypes strongly overlapped with AD subtype protein profiles (overlap coefficients 92%–71%). Longitudinal p181-tau and amyloid β 1–42 (Aβ42) CSF analysis showed that in the hyperplasticity subtype p181-tau increased (β = 2.6 pg/mL per year, p = 0.01) and Aβ42 decreased over time (β = −4.4 pg/mL per year, p = 0.03), in the innate immune activation subtype p181-tau increased (β = 3.1 pg/mL per year, p = 0.01) while in the blood–brain barrier dysfunction subtype Aβ42 decreased (β = −3.7 pg/mL per year, p = 0.009). These findings suggest that AD proteomic subtypes might already manifest in cognitively normal individuals and may predispose for AD before amyloid has reached abnormal levels.&lt;/p&gt;&quot;,&quot;issue&quot;:&quot;3&quot;,&quot;volume&quot;:&quot;9&quot;},&quot;isTemporary&quot;:false},{&quot;id&quot;:&quot;34208dcc-4d3c-325a-953a-a846d2b03601&quot;,&quot;itemData&quot;:{&quot;type&quot;:&quot;article-journal&quot;,&quot;id&quot;:&quot;34208dcc-4d3c-325a-953a-a846d2b03601&quot;,&quot;title&quot;:&quot;Pathophysiological subtypes of Alzheimer’s disease based on cerebrospinal fluid proteomics&quot;,&quot;author&quot;:[{&quot;family&quot;:&quot;Tijms&quot;,&quot;given&quot;:&quot;Betty M&quot;,&quot;parse-names&quot;:false,&quot;dropping-particle&quot;:&quot;&quot;,&quot;non-dropping-particle&quot;:&quot;&quot;},{&quot;family&quot;:&quot;Gobom&quot;,&quot;given&quot;:&quot;Johan&quot;,&quot;parse-names&quot;:false,&quot;dropping-particle&quot;:&quot;&quot;,&quot;non-dropping-particle&quot;:&quot;&quot;},{&quot;family&quot;:&quot;Reus&quot;,&quot;given&quot;:&quot;Lianne&quot;,&quot;parse-names&quot;:false,&quot;dropping-particle&quot;:&quot;&quot;,&quot;non-dropping-particle&quot;:&quot;&quot;},{&quot;family&quot;:&quot;Jansen&quot;,&quot;given&quot;:&quot;Iris&quot;,&quot;parse-names&quot;:false,&quot;dropping-particle&quot;:&quot;&quot;,&quot;non-dropping-particle&quot;:&quot;&quot;},{&quot;family&quot;:&quot;Hong&quot;,&quot;given&quot;:&quot;Shengjun&quot;,&quot;parse-names&quot;:false,&quot;dropping-particle&quot;:&quot;&quot;,&quot;non-dropping-particle&quot;:&quot;&quot;},{&quot;family&quot;:&quot;Dobricic&quot;,&quot;given&quot;:&quot;Valerija&quot;,&quot;parse-names&quot;:false,&quot;dropping-particle&quot;:&quot;&quot;,&quot;non-dropping-particle&quot;:&quot;&quot;},{&quot;family&quot;:&quot;Kilpert&quot;,&quot;given&quot;:&quot;Fabian&quot;,&quot;parse-names&quot;:false,&quot;dropping-particle&quot;:&quot;&quot;,&quot;non-dropping-particle&quot;:&quot;&quot;},{&quot;family&quot;:&quot;Kate&quot;,&quot;given&quot;:&quot;Mara&quot;,&quot;parse-names&quot;:false,&quot;dropping-particle&quot;:&quot;&quot;,&quot;non-dropping-particle&quot;:&quot;ten&quot;},{&quot;family&quot;:&quot;Barkhof&quot;,&quot;given&quot;:&quot;Frederik&quot;,&quot;parse-names&quot;:false,&quot;dropping-particle&quot;:&quot;&quot;,&quot;non-dropping-particle&quot;:&quot;&quot;},{&quot;family&quot;:&quot;Tsolaki&quot;,&quot;given&quot;:&quot;Magda&quot;,&quot;parse-names&quot;:false,&quot;dropping-particle&quot;:&quot;&quot;,&quot;non-dropping-particle&quot;:&quot;&quot;},{&quot;family&quot;:&quot;Verhey&quot;,&quot;given&quot;:&quot;Frans R J&quot;,&quot;parse-names&quot;:false,&quot;dropping-particle&quot;:&quot;&quot;,&quot;non-dropping-particle&quot;:&quot;&quot;},{&quot;family&quot;:&quot;Popp&quot;,&quot;given&quot;:&quot;Julius&quot;,&quot;parse-names&quot;:false,&quot;dropping-particle&quot;:&quot;&quot;,&quot;non-dropping-particle&quot;:&quot;&quot;},{&quot;family&quot;:&quot;Martinez-Lage&quot;,&quot;given&quot;:&quot;Pablo&quot;,&quot;parse-names&quot;:false,&quot;dropping-particle&quot;:&quot;&quot;,&quot;non-dropping-particle&quot;:&quot;&quot;},{&quot;family&quot;:&quot;Vandenberghe&quot;,&quot;given&quot;:&quot;Rik&quot;,&quot;parse-names&quot;:false,&quot;dropping-particle&quot;:&quot;&quot;,&quot;non-dropping-particle&quot;:&quot;&quot;},{&quot;family&quot;:&quot;Lleó&quot;,&quot;given&quot;:&quot;Alberto&quot;,&quot;parse-names&quot;:false,&quot;dropping-particle&quot;:&quot;&quot;,&quot;non-dropping-particle&quot;:&quot;&quot;},{&quot;family&quot;:&quot;Molinuevo&quot;,&quot;given&quot;:&quot;José Luís&quot;,&quot;parse-names&quot;:false,&quot;dropping-particle&quot;:&quot;&quot;,&quot;non-dropping-particle&quot;:&quot;&quot;},{&quot;family&quot;:&quot;Engelborghs&quot;,&quot;given&quot;:&quot;Sebastiaan&quot;,&quot;parse-names&quot;:false,&quot;dropping-particle&quot;:&quot;&quot;,&quot;non-dropping-particle&quot;:&quot;&quot;},{&quot;family&quot;:&quot;Bertram&quot;,&quot;given&quot;:&quot;Lars&quot;,&quot;parse-names&quot;:false,&quot;dropping-particle&quot;:&quot;&quot;,&quot;non-dropping-particle&quot;:&quot;&quot;},{&quot;family&quot;:&quot;Lovestone&quot;,&quot;given&quot;:&quot;Simon&quot;,&quot;parse-names&quot;:false,&quot;dropping-particle&quot;:&quot;&quot;,&quot;non-dropping-particle&quot;:&quot;&quot;},{&quot;family&quot;:&quot;Streffer&quot;,&quot;given&quot;:&quot;Johannes&quot;,&quot;parse-names&quot;:false,&quot;dropping-particle&quot;:&quot;&quot;,&quot;non-dropping-particle&quot;:&quot;&quot;},{&quot;family&quot;:&quot;Vos&quot;,&quot;given&quot;:&quot;Stephanie&quot;,&quot;parse-names&quot;:false,&quot;dropping-particle&quot;:&quot;&quot;,&quot;non-dropping-particle&quot;:&quot;&quot;},{&quot;family&quot;:&quot;Bos&quot;,&quot;given&quot;:&quot;Isabelle&quot;,&quot;parse-names&quot;:false,&quot;dropping-particle&quot;:&quot;&quot;,&quot;non-dropping-particle&quot;:&quot;&quot;},{&quot;family&quot;:&quot;Blennow&quot;,&quot;given&quot;:&quot;Kaj&quot;,&quot;parse-names&quot;:false,&quot;dropping-particle&quot;:&quot;&quot;,&quot;non-dropping-particle&quot;:&quot;&quot;},{&quot;family&quot;:&quot;Scheltens&quot;,&quot;given&quot;:&quot;Philip&quot;,&quot;parse-names&quot;:false,&quot;dropping-particle&quot;:&quot;&quot;,&quot;non-dropping-particle&quot;:&quot;&quot;},{&quot;family&quot;:&quot;Teunissen&quot;,&quot;given&quot;:&quot;Charlotte E&quot;,&quot;parse-names&quot;:false,&quot;dropping-particle&quot;:&quot;&quot;,&quot;non-dropping-particle&quot;:&quot;&quot;},{&quot;family&quot;:&quot;Zetterberg&quot;,&quot;given&quot;:&quot;Henrik&quot;,&quot;parse-names&quot;:false,&quot;dropping-particle&quot;:&quot;&quot;,&quot;non-dropping-particle&quot;:&quot;&quot;},{&quot;family&quot;:&quot;Visser&quot;,&quot;given&quot;:&quot;Pieter Jelle&quot;,&quot;parse-names&quot;:false,&quot;dropping-particle&quot;:&quot;&quot;,&quot;non-dropping-particle&quot;:&quot;&quot;}],&quot;container-title&quot;:&quot;Brain&quot;,&quot;DOI&quot;:&quot;10.1093/brain/awaa325&quot;,&quot;ISSN&quot;:&quot;0006-8950&quot;,&quot;issued&quot;:{&quot;date-parts&quot;:[[2020,12,1]]},&quot;page&quot;:&quot;3776-3792&quot;,&quot;abstract&quot;:&quot;&lt;p&gt;Alzheimer’s disease is biologically heterogeneous, and detailed understanding of the processes involved in patients is critical for development of treatments. CSF contains hundreds of proteins, with concentrations reflecting ongoing (patho)physiological processes. This provides the opportunity to study many biological processes at the same time in patients. We studied whether Alzheimer’s disease biological subtypes can be detected in CSF proteomics using the dual clustering technique non-negative matrix factorization. In two independent cohorts (EMIF-AD MBD and ADNI) we found that 705 (77% of 911 tested) proteins differed between Alzheimer’s disease (defined as having abnormal amyloid, n = 425) and controls (defined as having normal CSF amyloid and tau and normal cognition, n = 127). Using these proteins for data-driven clustering, we identified three robust pathophysiological Alzheimer’s disease subtypes within each cohort showing (i) hyperplasticity and increased BACE1 levels; (ii) innate immune activation; and (iii) blood–brain barrier dysfunction with low BACE1 levels. In both cohorts, the majority of individuals were labelled as having subtype 1 (80, 36% in EMIF-AD MBD; 117, 59% in ADNI), 71 (32%) in EMIF-AD MBD and 41 (21%) in ADNI were labelled as subtype 2, and 72 (32%) in EMIF-AD MBD and 39 (20%) individuals in ADNI were labelled as subtype 3. Genetic analyses showed that all subtypes had an excess of genetic risk for Alzheimer’s disease (all P &amp;amp;gt; 0.01). Additional pathological comparisons that were available for a subset in ADNI suggested that subtypes showed similar severity of Alzheimer’s disease pathology, and did not differ in the frequencies of co-pathologies, providing further support that found subtypes truly reflect Alzheimer’s disease heterogeneity. Compared to controls, all non-demented Alzheimer’s disease individuals had increased risk of showing clinical progression (all P &amp;amp;lt; 0.01). Compared to subtype 1, subtype 2 showed faster clinical progression after correcting for age, sex, level of education and tau levels (hazard ratio = 2.5; 95% confidence interval = 1.2, 5.1; P = 0.01), and subtype 3 at trend level (hazard ratio = 2.1; 95% confidence interval = 1.0, 4.4; P = 0.06). Together, these results demonstrate the value of CSF proteomics in studying the biological heterogeneity in Alzheimer’s disease patients, and suggest that subtypes may require tailored therapy.&lt;/p&gt;&quot;,&quot;issue&quot;:&quot;12&quot;,&quot;volume&quot;:&quot;143&quot;,&quot;container-title-short&quot;:&quot;&quot;},&quot;isTemporary&quot;:false}]},{&quot;citationID&quot;:&quot;MENDELEY_CITATION_f9ec6a75-6610-4db7-819b-19b0c4a68f68&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&quot;,&quot;citationItems&quot;:[{&quot;id&quot;:&quot;d57b0cc6-670a-391e-a693-18a8c525dd7c&quot;,&quot;itemData&quot;:{&quot;type&quot;:&quot;article-journal&quot;,&quot;id&quot;:&quot;d57b0cc6-670a-391e-a693-18a8c525dd7c&quot;,&quot;title&quot;:&quot;CSF Proteomic Alzheimer’s Disease-Predictive Subtypes in Cognitively Intact Amyloid Negative Individuals&quot;,&quot;author&quot;:[{&quot;family&quot;:&quot;Tijms&quot;,&quot;given&quot;:&quot;Betty&quot;,&quot;parse-names&quot;:false,&quot;dropping-particle&quot;:&quot;&quot;,&quot;non-dropping-particle&quot;:&quot;&quot;},{&quot;family&quot;:&quot;Gobom&quot;,&quot;given&quot;:&quot;Johan&quot;,&quot;parse-names&quot;:false,&quot;dropping-particle&quot;:&quot;&quot;,&quot;non-dropping-particle&quot;:&quot;&quot;},{&quot;family&quot;:&quot;Teunissen&quot;,&quot;given&quot;:&quot;Charlotte&quot;,&quot;parse-names&quot;:false,&quot;dropping-particle&quot;:&quot;&quot;,&quot;non-dropping-particle&quot;:&quot;&quot;},{&quot;family&quot;:&quot;Dobricic&quot;,&quot;given&quot;:&quot;Valerija&quot;,&quot;parse-names&quot;:false,&quot;dropping-particle&quot;:&quot;&quot;,&quot;non-dropping-particle&quot;:&quot;&quot;},{&quot;family&quot;:&quot;Tsolaki&quot;,&quot;given&quot;:&quot;Magda&quot;,&quot;parse-names&quot;:false,&quot;dropping-particle&quot;:&quot;&quot;,&quot;non-dropping-particle&quot;:&quot;&quot;},{&quot;family&quot;:&quot;Verhey&quot;,&quot;given&quot;:&quot;Frans&quot;,&quot;parse-names&quot;:false,&quot;dropping-particle&quot;:&quot;&quot;,&quot;non-dropping-particle&quot;:&quot;&quot;},{&quot;family&quot;:&quot;Popp&quot;,&quot;given&quot;:&quot;Julius&quot;,&quot;parse-names&quot;:false,&quot;dropping-particle&quot;:&quot;&quot;,&quot;non-dropping-particle&quot;:&quot;&quot;},{&quot;family&quot;:&quot;Martinez-Lage&quot;,&quot;given&quot;:&quot;Pablo&quot;,&quot;parse-names&quot;:false,&quot;dropping-particle&quot;:&quot;&quot;,&quot;non-dropping-particle&quot;:&quot;&quot;},{&quot;family&quot;:&quot;Vandenberghe&quot;,&quot;given&quot;:&quot;Rik&quot;,&quot;parse-names&quot;:false,&quot;dropping-particle&quot;:&quot;&quot;,&quot;non-dropping-particle&quot;:&quot;&quot;},{&quot;family&quot;:&quot;Lleó&quot;,&quot;given&quot;:&quot;Alberto&quot;,&quot;parse-names&quot;:false,&quot;dropping-particle&quot;:&quot;&quot;,&quot;non-dropping-particle&quot;:&quot;&quot;},{&quot;family&quot;:&quot;Molinuévo&quot;,&quot;given&quot;:&quot;José&quot;,&quot;parse-names&quot;:false,&quot;dropping-particle&quot;:&quot;&quot;,&quot;non-dropping-particle&quot;:&quot;&quot;},{&quot;family&quot;:&quot;Engelborghs&quot;,&quot;given&quot;:&quot;Sebastiaan&quot;,&quot;parse-names&quot;:false,&quot;dropping-particle&quot;:&quot;&quot;,&quot;non-dropping-particle&quot;:&quot;&quot;},{&quot;family&quot;:&quot;Freund-Levi&quot;,&quot;given&quot;:&quot;Yvonne&quot;,&quot;parse-names&quot;:false,&quot;dropping-particle&quot;:&quot;&quot;,&quot;non-dropping-particle&quot;:&quot;&quot;},{&quot;family&quot;:&quot;Froelich&quot;,&quot;given&quot;:&quot;Lutz&quot;,&quot;parse-names&quot;:false,&quot;dropping-particle&quot;:&quot;&quot;,&quot;non-dropping-particle&quot;:&quot;&quot;},{&quot;family&quot;:&quot;Bertram&quot;,&quot;given&quot;:&quot;Lars&quot;,&quot;parse-names&quot;:false,&quot;dropping-particle&quot;:&quot;&quot;,&quot;non-dropping-particle&quot;:&quot;&quot;},{&quot;family&quot;:&quot;Lovestone&quot;,&quot;given&quot;:&quot;Simon&quot;,&quot;parse-names&quot;:false,&quot;dropping-particle&quot;:&quot;&quot;,&quot;non-dropping-particle&quot;:&quot;&quot;},{&quot;family&quot;:&quot;Streffer&quot;,&quot;given&quot;:&quot;Johannes&quot;,&quot;parse-names&quot;:false,&quot;dropping-particle&quot;:&quot;&quot;,&quot;non-dropping-particle&quot;:&quot;&quot;},{&quot;family&quot;:&quot;Vos&quot;,&quot;given&quot;:&quot;Stephanie&quot;,&quot;parse-names&quot;:false,&quot;dropping-particle&quot;:&quot;&quot;,&quot;non-dropping-particle&quot;:&quot;&quot;},{&quot;family&quot;:&quot;ADNI&quot;,&quot;given&quot;:&quot;&quot;,&quot;parse-names&quot;:false,&quot;dropping-particle&quot;:&quot;&quot;,&quot;non-dropping-particle&quot;:&quot;&quot;},{&quot;family&quot;:&quot;Blennow&quot;,&quot;given&quot;:&quot;Kaj&quot;,&quot;parse-names&quot;:false,&quot;dropping-particle&quot;:&quot;&quot;,&quot;non-dropping-particle&quot;:&quot;&quot;},{&quot;family&quot;:&quot;Scheltens&quot;,&quot;given&quot;:&quot;Philip&quot;,&quot;parse-names&quot;:false,&quot;dropping-particle&quot;:&quot;&quot;,&quot;non-dropping-particle&quot;:&quot;&quot;},{&quot;family&quot;:&quot;Zetterberg&quot;,&quot;given&quot;:&quot;Henrik&quot;,&quot;parse-names&quot;:false,&quot;dropping-particle&quot;:&quot;&quot;,&quot;non-dropping-particle&quot;:&quot;&quot;},{&quot;family&quot;:&quot;Visser&quot;,&quot;given&quot;:&quot;Pieter&quot;,&quot;parse-names&quot;:false,&quot;dropping-particle&quot;:&quot;&quot;,&quot;non-dropping-particle&quot;:&quot;&quot;}],&quot;container-title&quot;:&quot;Proteomes&quot;,&quot;container-title-short&quot;:&quot;Proteomes&quot;,&quot;DOI&quot;:&quot;10.3390/proteomes9030036&quot;,&quot;ISSN&quot;:&quot;2227-7382&quot;,&quot;URL&quot;:&quot;https://www.mdpi.com/2227-7382/9/3/36&quot;,&quot;issued&quot;:{&quot;date-parts&quot;:[[2021,8,2]]},&quot;page&quot;:&quot;36&quot;,&quot;abstract&quot;:&quot;&lt;p&gt;We recently discovered three distinct pathophysiological subtypes in Alzheimer’s disease (AD) using cerebrospinal fluid (CSF) proteomics: one with neuronal hyperplasticity, a second with innate immune system activation, and a third subtype with blood–brain barrier dysfunction. It remains unclear whether AD proteomic subtype profiles are a consequence of amyloid aggregation, or might exist upstream from aggregated amyloid. We studied this question in 127 older individuals with intact cognition and normal AD biomarkers in two independent cohorts (EMIF-AD MBD and ADNI). We clustered 705 proteins measured in CSF that were previously related to AD. We identified in these cognitively intact individuals without AD pathology three subtypes: two subtypes were seen in both cohorts (n = 49 with neuronal hyperplasticity and n = 44 with blood–brain barrier dysfunction), and one only in ADNI (n = 12 with innate immune activation). The proteins specific for these subtypes strongly overlapped with AD subtype protein profiles (overlap coefficients 92%–71%). Longitudinal p181-tau and amyloid β 1–42 (Aβ42) CSF analysis showed that in the hyperplasticity subtype p181-tau increased (β = 2.6 pg/mL per year, p = 0.01) and Aβ42 decreased over time (β = −4.4 pg/mL per year, p = 0.03), in the innate immune activation subtype p181-tau increased (β = 3.1 pg/mL per year, p = 0.01) while in the blood–brain barrier dysfunction subtype Aβ42 decreased (β = −3.7 pg/mL per year, p = 0.009). These findings suggest that AD proteomic subtypes might already manifest in cognitively normal individuals and may predispose for AD before amyloid has reached abnormal levels.&lt;/p&gt;&quot;,&quot;issue&quot;:&quot;3&quot;,&quot;volume&quot;:&quot;9&quot;},&quot;isTemporary&quot;:false}]},{&quot;citationID&quot;:&quot;MENDELEY_CITATION_58422677-7c98-4840-9db1-cda02de4cdf0&quot;,&quot;properties&quot;:{&quot;noteIndex&quot;:0},&quot;isEdited&quot;:false,&quot;manualOverride&quot;:{&quot;isManuallyOverridden&quot;:false,&quot;citeprocText&quot;:&quot;&lt;sup&gt;56,57,73&lt;/sup&gt;&quot;,&quot;manualOverrideText&quot;:&quot;&quot;},&quot;citationTag&quot;:&quot;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&quot;,&quot;citationItems&quot;:[{&quot;id&quot;:&quot;bf811058-9799-3d3f-b9be-4306db72bfe3&quot;,&quot;itemData&quot;:{&quot;type&quot;:&quot;article&quot;,&quot;id&quot;:&quot;bf811058-9799-3d3f-b9be-4306db72bfe3&quot;,&quot;title&quot;:&quot;14-3-3 proteins: A historic overview&quot;,&quot;author&quot;:[{&quot;family&quot;:&quot;Aitken&quot;,&quot;given&quot;:&quot;Alastair&quot;,&quot;parse-names&quot;:false,&quot;dropping-particle&quot;:&quot;&quot;,&quot;non-dropping-particle&quot;:&quot;&quot;}],&quot;container-title&quot;:&quot;Seminars in Cancer Biology&quot;,&quot;container-title-short&quot;:&quot;Semin Cancer Biol&quot;,&quot;DOI&quot;:&quot;10.1016/j.semcancer.2006.03.005&quot;,&quot;ISSN&quot;:&quot;1044579X&quot;,&quot;PMID&quot;:&quot;16678438&quot;,&quot;issued&quot;:{&quot;date-parts&quot;:[[2006,6]]},&quot;page&quot;:&quot;162-172&quot;,&quot;abstract&quot;:&quot;This chapter includes a historic overview of 14-3-3 proteins with an emphasis on the differences between potentially cancer-relevant isoforms on the genomic, protein and functional level. The focus will therefore be on mammalian 14-3-3s although many important developments in the field have involved Drosophila 14-3-3 proteins for example and the cross-fertilisation from parallel studies on plant 14-3-3 should not be underestimated. In the major part of this review I will attempt to focus on some novel data and aspects of 14-3-3 structure and function, in particular regulation of 14-3-3 isoforms by oncogene-related protein kinase phosphorylation and aspects of 14-3-3 research with which newcomers to the field may be less familiar. © 2006 Elsevier Ltd. All rights reserved.&quot;,&quot;issue&quot;:&quot;3&quot;,&quot;volume&quot;:&quot;16&quot;},&quot;isTemporary&quot;:false},{&quot;id&quot;:&quot;e7245a17-32fa-3208-a1c0-f586e21d20ed&quot;,&quot;itemData&quot;:{&quot;type&quot;:&quot;article-journal&quot;,&quot;id&quot;:&quot;e7245a17-32fa-3208-a1c0-f586e21d20ed&quot;,&quot;title&quot;:&quot;Downregulation of 14-3-3 Proteins in Alzheimer’s Disease&quot;,&quot;author&quot;:[{&quot;family&quot;:&quot;Gu&quot;,&quot;given&quot;:&quot;Qiang&quot;,&quot;parse-names&quot;:false,&quot;dropping-particle&quot;:&quot;&quot;,&quot;non-dropping-particle&quot;:&quot;&quot;},{&quot;family&quot;:&quot;Cuevas&quot;,&quot;given&quot;:&quot;Elvis&quot;,&quot;parse-names&quot;:false,&quot;dropping-particle&quot;:&quot;&quot;,&quot;non-dropping-particle&quot;:&quot;&quot;},{&quot;family&quot;:&quot;Raymick&quot;,&quot;given&quot;:&quot;James&quot;,&quot;parse-names&quot;:false,&quot;dropping-particle&quot;:&quot;&quot;,&quot;non-dropping-particle&quot;:&quot;&quot;},{&quot;family&quot;:&quot;Kanungo&quot;,&quot;given&quot;:&quot;Jyotshna&quot;,&quot;parse-names&quot;:false,&quot;dropping-particle&quot;:&quot;&quot;,&quot;non-dropping-particle&quot;:&quot;&quot;},{&quot;family&quot;:&quot;Sarkar&quot;,&quot;given&quot;:&quot;Sumit&quot;,&quot;parse-names&quot;:false,&quot;dropping-particle&quot;:&quot;&quot;,&quot;non-dropping-particle&quot;:&quot;&quot;}],&quot;container-title&quot;:&quot;Molecular Neurobiology&quot;,&quot;container-title-short&quot;:&quot;Mol Neurobiol&quot;,&quot;DOI&quot;:&quot;10.1007/s12035-019-01754-y&quot;,&quot;ISSN&quot;:&quot;15591182&quot;,&quot;PMID&quot;:&quot;31487003&quot;,&quot;issued&quot;:{&quot;date-parts&quot;:[[2020,1,1]]},&quot;page&quot;:&quot;32-40&quot;,&quot;abstract&quot;:&quot;One of the most abundant proteins expressed in the brain, 14-3-3 comprises about 1% of the brain’s total soluble proteins. The 14-3-3 isoforms bind to specific phosphoserine- and phosphothreonine-containing motifs found on a variety of signaling proteins (kinases and transcription factors, among others) to regulate a wide array of cellular processes including cell cycling, apoptosis, and autophagy. Previously, we described the expression of different 14-3-3 isoforms in the rat frontal cortex and reported their downregulation in a rodent model of neurodegeneration. To further investigate possible roles of 14-3-3 proteins in neurodegeneration, the present study examined different 14-3-3 isoforms in the frontal cortex of postmortem Alzheimer’s disease (AD) patients and control subjects. Among the different 14-3-3 isoforms in the human frontal cortex, the relative abundance of expression is in the following order: 14-3-3-eta &gt; tau &gt; sigma &gt; gamma &gt; epsilon &gt; zeta/delta &gt; beta/alpha. These relative abundance levels of different 14-3-3 isoforms in human frontal cortex closely resemble those in rat frontal cortex, suggesting a conserved expression pattern of different 14-3-3 isoforms in mammalian species. In the AD samples, there was a significant decrease in total 14-3-3 levels and the 14-3-3-eta and 14-3-3-gamma isoforms, while no significant difference in the expression level of other 14-3-3 isoforms between AD and control brains was detected. Together, these results demonstrate an abundance of several 14-3-3 isoforms in the frontal cortex and that a downregulation of total 14-3-3 protein levels and specific 14-3-3 isoforms is associated with neurodegeneration. Given the known function of 14-3-3 proteins as inhibitors of apoptosis, the present results suggest that 14-3-3 proteins may play an important role in neurodegeneration and deserve further investigations into AD and other neurodegenerative disorders.&quot;,&quot;publisher&quot;:&quot;Springer&quot;,&quot;issue&quot;:&quot;1&quot;,&quot;volume&quot;:&quot;57&quot;},&quot;isTemporary&quot;:false},{&quot;id&quot;:&quot;eb9482a0-018f-3e4d-8e87-b2f20b2b7fdb&quot;,&quot;itemData&quot;:{&quot;type&quot;:&quot;article-journal&quot;,&quot;id&quot;:&quot;eb9482a0-018f-3e4d-8e87-b2f20b2b7fdb&quot;,&quot;title&quot;:&quot;Modulation of SPARC/Hevin Proteins in Alzheimer's Disease Brain Injury&quot;,&quot;author&quot;:[{&quot;family&quot;:&quot;Strunz&quot;,&quot;given&quot;:&quot;Maximilian&quot;,&quot;parse-names&quot;:false,&quot;dropping-particle&quot;:&quot;&quot;,&quot;non-dropping-particle&quot;:&quot;&quot;},{&quot;family&quot;:&quot;Jarrell&quot;,&quot;given&quot;:&quot;Juliet T.&quot;,&quot;parse-names&quot;:false,&quot;dropping-particle&quot;:&quot;&quot;,&quot;non-dropping-particle&quot;:&quot;&quot;},{&quot;family&quot;:&quot;Cohen&quot;,&quot;given&quot;:&quot;David S.&quot;,&quot;parse-names&quot;:false,&quot;dropping-particle&quot;:&quot;&quot;,&quot;non-dropping-particle&quot;:&quot;&quot;},{&quot;family&quot;:&quot;Rosin&quot;,&quot;given&quot;:&quot;Eric R.&quot;,&quot;parse-names&quot;:false,&quot;dropping-particle&quot;:&quot;&quot;,&quot;non-dropping-particle&quot;:&quot;&quot;},{&quot;family&quot;:&quot;Vanderburg&quot;,&quot;given&quot;:&quot;Charles R.&quot;,&quot;parse-names&quot;:false,&quot;dropping-particle&quot;:&quot;&quot;,&quot;non-dropping-particle&quot;:&quot;&quot;},{&quot;family&quot;:&quot;Huang&quot;,&quot;given&quot;:&quot;Xudong&quot;,&quot;parse-names&quot;:false,&quot;dropping-particle&quot;:&quot;&quot;,&quot;non-dropping-particle&quot;:&quot;&quot;}],&quot;container-title&quot;:&quot;Journal of Alzheimer's Disease&quot;,&quot;DOI&quot;:&quot;10.3233/JAD-181032&quot;,&quot;ISSN&quot;:&quot;18758908&quot;,&quot;PMID&quot;:&quot;30883351&quot;,&quot;issued&quot;:{&quot;date-parts&quot;:[[2019]]},&quot;page&quot;:&quot;695-710&quot;,&quot;abstract&quot;:&quot;Alzheimer's disease (AD) is an age-related progressive form of dementia that features neuronal loss, intracellular tau, and extracellular amyloid-β (Aβ) protein deposition. Neurodegeneration is accompanied by neuroinflammation mainly involving microglia, the resident innate immune cell population of the brain. During AD progression, microglia shift their phenotype, and it has been suggested that they express matricellular proteins such as secreted protein acidic and rich in cysteine (SPARC) and Hevin protein, which facilitate the migration of other immune cells, such as blood-derived dendritic cells. We have detected both SPARC and Hevin in postmortem AD brain tissues and confirmed significant alterations in transcript expression using real-time qPCR. We suggest that an infiltration of myeloid-derived immune cells occurs in the areas of diseased tissue. SPARC is highly expressed in AD brain and collocates to Aβ protein deposits, thus contributing actively to cerebral inflammation and subsequent tissue repair, and Hevin may be downregulated in the diseased state. However, further research is needed to reveal the exact roles of SPARC and Hevin proteins and associated signaling pathways in AD-related neuroinflammation. Nevertheless, normalizing SPARC/Hevin protein expression such as interdicting heightened SPARC protein expression may confer a novel therapeutic opportunity for modulating AD progression.&quot;,&quot;publisher&quot;:&quot;IOS Press&quot;,&quot;issue&quot;:&quot;2&quot;,&quot;volume&quot;:&quot;68&quot;,&quot;container-title-short&quot;:&quot;&quot;},&quot;isTemporary&quot;:false}]},{&quot;citationID&quot;:&quot;MENDELEY_CITATION_e624c650-4f96-4763-a072-f65863f78734&quot;,&quot;properties&quot;:{&quot;noteIndex&quot;:0},&quot;isEdited&quot;:false,&quot;manualOverride&quot;:{&quot;isManuallyOverridden&quot;:false,&quot;citeprocText&quot;:&quot;&lt;sup&gt;74&lt;/sup&gt;&quot;,&quot;manualOverrideText&quot;:&quot;&quot;},&quot;citationTag&quot;:&quot;MENDELEY_CITATION_v3_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&quot;,&quot;citationItems&quot;:[{&quot;id&quot;:&quot;514520f0-a015-3951-8818-54e0d33a142a&quot;,&quot;itemData&quot;:{&quot;type&quot;:&quot;article-journal&quot;,&quot;id&quot;:&quot;514520f0-a015-3951-8818-54e0d33a142a&quot;,&quot;title&quot;:&quot;Molecular mechanisms of aging-associated inflammation&quot;,&quot;author&quot;:[{&quot;family&quot;:&quot;Sarkar&quot;,&quot;given&quot;:&quot;Devanand&quot;,&quot;parse-names&quot;:false,&quot;dropping-particle&quot;:&quot;&quot;,&quot;non-dropping-particle&quot;:&quot;&quot;},{&quot;family&quot;:&quot;Fisher&quot;,&quot;given&quot;:&quot;Paul B.&quot;,&quot;parse-names&quot;:false,&quot;dropping-particle&quot;:&quot;&quot;,&quot;non-dropping-particle&quot;:&quot;&quot;}],&quot;container-title&quot;:&quot;Cancer Letters&quot;,&quot;container-title-short&quot;:&quot;Cancer Lett&quot;,&quot;DOI&quot;:&quot;10.1016/j.canlet.2005.04.009&quot;,&quot;ISSN&quot;:&quot;03043835&quot;,&quot;issued&quot;:{&quot;date-parts&quot;:[[2006,5]]},&quot;page&quot;:&quot;13-23&quot;,&quot;issue&quot;:&quot;1&quot;,&quot;volume&quot;:&quot;236&quot;},&quot;isTemporary&quot;:false}]},{&quot;citationID&quot;:&quot;MENDELEY_CITATION_344ae303-9f32-4173-9348-2166ff76d558&quot;,&quot;properties&quot;:{&quot;noteIndex&quot;:0},&quot;isEdited&quot;:false,&quot;manualOverride&quot;:{&quot;isManuallyOverridden&quot;:false,&quot;citeprocText&quot;:&quot;&lt;sup&gt;75&lt;/sup&gt;&quot;,&quot;manualOverrideText&quot;:&quot;&quot;},&quot;citationTag&quot;:&quot;MENDELEY_CITATION_v3_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&quot;,&quot;citationItems&quot;:[{&quot;id&quot;:&quot;c4f6fa10-33cd-37a9-b8d4-272b3dd608ae&quot;,&quot;itemData&quot;:{&quot;type&quot;:&quot;article&quot;,&quot;id&quot;:&quot;c4f6fa10-33cd-37a9-b8d4-272b3dd608ae&quot;,&quot;title&quot;:&quot;Tau Protein and Its Role in Blood–Brain Barrier Dysfunction&quot;,&quot;author&quot;:[{&quot;family&quot;:&quot;Michalicova&quot;,&quot;given&quot;:&quot;Alena&quot;,&quot;parse-names&quot;:false,&quot;dropping-particle&quot;:&quot;&quot;,&quot;non-dropping-particle&quot;:&quot;&quot;},{&quot;family&quot;:&quot;Majerova&quot;,&quot;given&quot;:&quot;Petra&quot;,&quot;parse-names&quot;:false,&quot;dropping-particle&quot;:&quot;&quot;,&quot;non-dropping-particle&quot;:&quot;&quot;},{&quot;family&quot;:&quot;Kovac&quot;,&quot;given&quot;:&quot;Andrej&quot;,&quot;parse-names&quot;:false,&quot;dropping-particle&quot;:&quot;&quot;,&quot;non-dropping-particle&quot;:&quot;&quot;}],&quot;container-title&quot;:&quot;Frontiers in Molecular Neuroscience&quot;,&quot;container-title-short&quot;:&quot;Front Mol Neurosci&quot;,&quot;DOI&quot;:&quot;10.3389/fnmol.2020.570045&quot;,&quot;ISSN&quot;:&quot;16625099&quot;,&quot;issued&quot;:{&quot;date-parts&quot;:[[2020,9,30]]},&quot;abstract&quot;:&quot;The blood–brain barrier (BBB) plays a crucial role in maintaining the specialized microenvironment of the central nervous system (CNS). In aging, the stability of the BBB declines and the permeability increases. The list of CNS pathologies involving BBB dysfunction is growing. The opening of the BBB and subsequent infiltration of serum components to the brain can lead to a host of processes resulting in progressive synaptic, neuronal dysfunction, and detrimental neuroinflammatory changes. Such processes have been implicated in different diseases, including vascular dementia, stroke, Alzheimer’s disease (AD), Parkinson’s disease, multiple sclerosis, amyotrophic lateral sclerosis, hypoxia, ischemia, and diabetes mellitus. The BBB damage is also observed in tauopathies that lack amyloid-β overproduction, suggesting a role for tau in BBB damage. Tauopathies represent a heterogeneous group of around 20 different neurodegenerative diseases characterized by abnormal deposition of the MAPT in cells of the nervous system. Neuropathology of tauopathies is defined as intracellular accumulation of neurofibrillary tangles (NFTs) consisting of aggregated hyper- and abnormal phosphorylation of tau protein and neuroinflammation. Disruption of the BBB found in tauopathies is driven by chronic neuroinflammation. Production of pro-inflammatory signaling molecules such as cytokines, chemokines, and adhesion molecules by glial cells, neurons, and endothelial cells determine the integrity of the BBB and migration of immune cells into the brain. The inflammatory processes promote structural changes in capillaries such as fragmentation, thickening, atrophy of pericytes, accumulation of laminin in the basement membrane, and increased permeability of blood vessels to plasma proteins. Here, we summarize the knowledge about the role of tau protein in BBB structural and functional changes.&quot;,&quot;publisher&quot;:&quot;Frontiers Media S.A.&quot;,&quot;volume&quot;:&quot;13&quot;},&quot;isTemporary&quot;:false}]},{&quot;citationID&quot;:&quot;MENDELEY_CITATION_6d097ffe-d685-47e5-aaba-44e797476064&quot;,&quot;properties&quot;:{&quot;noteIndex&quot;:0},&quot;isEdited&quot;:false,&quot;manualOverride&quot;:{&quot;isManuallyOverridden&quot;:false,&quot;citeprocText&quot;:&quot;&lt;sup&gt;76&lt;/sup&gt;&quot;,&quot;manualOverrideText&quot;:&quot;&quot;},&quot;citationTag&quot;:&quot;MENDELEY_CITATION_v3_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&quot;,&quot;citationItems&quot;:[{&quot;id&quot;:&quot;a0de9a7a-cf65-32b9-a7de-74c1e960719a&quot;,&quot;itemData&quot;:{&quot;type&quot;:&quot;article-journal&quot;,&quot;id&quot;:&quot;a0de9a7a-cf65-32b9-a7de-74c1e960719a&quot;,&quot;title&quot;:&quot;Phospho-tau with subthreshold tau-PET predicts increased tau&quot;,&quot;author&quot;:[{&quot;family&quot;:&quot;Groot&quot;,&quot;given&quot;:&quot;Colin&quot;,&quot;parse-names&quot;:false,&quot;dropping-particle&quot;:&quot;&quot;,&quot;non-dropping-particle&quot;:&quot;&quot;},{&quot;family&quot;:&quot;Smith&quot;,&quot;given&quot;:&quot;Ruben&quot;,&quot;parse-names&quot;:false,&quot;dropping-particle&quot;:&quot;&quot;,&quot;non-dropping-particle&quot;:&quot;&quot;},{&quot;family&quot;:&quot;Stomrud&quot;,&quot;given&quot;:&quot;Erik&quot;,&quot;parse-names&quot;:false,&quot;dropping-particle&quot;:&quot;&quot;,&quot;non-dropping-particle&quot;:&quot;&quot;},{&quot;family&quot;:&quot;Pichet Binette&quot;,&quot;given&quot;:&quot;Alexa&quot;,&quot;parse-names&quot;:false,&quot;dropping-particle&quot;:&quot;&quot;,&quot;non-dropping-particle&quot;:&quot;&quot;},{&quot;family&quot;:&quot;Leuzy&quot;,&quot;given&quot;:&quot;Antoine&quot;,&quot;parse-names&quot;:false,&quot;dropping-particle&quot;:&quot;&quot;,&quot;non-dropping-particle&quot;:&quot;&quot;},{&quot;family&quot;:&quot;M Wisse&quot;,&quot;given&quot;:&quot;Laura E&quot;,&quot;parse-names&quot;:false,&quot;dropping-particle&quot;:&quot;&quot;,&quot;non-dropping-particle&quot;:&quot;&quot;},{&quot;family&quot;:&quot;Palmqvist&quot;,&quot;given&quot;:&quot;Sebastian&quot;,&quot;parse-names&quot;:false,&quot;dropping-particle&quot;:&quot;&quot;,&quot;non-dropping-particle&quot;:&quot;&quot;},{&quot;family&quot;:&quot;Mattsson-Carlgren&quot;,&quot;given&quot;:&quot;Niklas&quot;,&quot;parse-names&quot;:false,&quot;dropping-particle&quot;:&quot;&quot;,&quot;non-dropping-particle&quot;:&quot;&quot;},{&quot;family&quot;:&quot;Strandberg&quot;,&quot;given&quot;:&quot;Olof&quot;,&quot;parse-names&quot;:false,&quot;dropping-particle&quot;:&quot;&quot;,&quot;non-dropping-particle&quot;:&quot;&quot;},{&quot;family&quot;:&quot;Ossenkoppele&quot;,&quot;given&quot;:&quot;Rik&quot;,&quot;parse-names&quot;:false,&quot;dropping-particle&quot;:&quot;&quot;,&quot;non-dropping-particle&quot;:&quot;&quot;},{&quot;family&quot;:&quot;Hansson&quot;,&quot;given&quot;:&quot;Oskar&quot;,&quot;parse-names&quot;:false,&quot;dropping-particle&quot;:&quot;&quot;,&quot;non-dropping-particle&quot;:&quot;&quot;}],&quot;container-title&quot;:&quot;Brain&quot;,&quot;DOI&quot;:&quot;10.1093/brain/awac329/6695020&quot;,&quot;URL&quot;:&quot;https://academic.oup.com/brain/advance-article/doi/10.1093/brain/awac329/6695020&quot;,&quot;issued&quot;:{&quot;date-parts&quot;:[[2022]]},&quot;container-title-short&quot;:&quot;&quot;},&quot;isTemporary&quot;:false}]},{&quot;citationID&quot;:&quot;MENDELEY_CITATION_b92fdaf1-5799-4869-b6f6-bad9182d23ce&quot;,&quot;properties&quot;:{&quot;noteIndex&quot;:0},&quot;isEdited&quot;:false,&quot;manualOverride&quot;:{&quot;isManuallyOverridden&quot;:false,&quot;citeprocText&quot;:&quot;&lt;sup&gt;77&lt;/sup&gt;&quot;,&quot;manualOverrideText&quot;:&quot;&quot;},&quot;citationTag&quot;:&quot;MENDELEY_CITATION_v3_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&quot;,&quot;citationItems&quot;:[{&quot;id&quot;:&quot;4b7effe4-0fd2-351e-b8a9-0008dd362160&quot;,&quot;itemData&quot;:{&quot;type&quot;:&quot;article&quot;,&quot;id&quot;:&quot;4b7effe4-0fd2-351e-b8a9-0008dd362160&quot;,&quot;title&quot;:&quot;Ubiquitin and ubiquitin-like proteins in protein regulation&quot;,&quot;author&quot;:[{&quot;family&quot;:&quot;Herrmann&quot;,&quot;given&quot;:&quot;Joerg&quot;,&quot;parse-names&quot;:false,&quot;dropping-particle&quot;:&quot;&quot;,&quot;non-dropping-particle&quot;:&quot;&quot;},{&quot;family&quot;:&quot;Lerman&quot;,&quot;given&quot;:&quot;Lilach O.&quot;,&quot;parse-names&quot;:false,&quot;dropping-particle&quot;:&quot;&quot;,&quot;non-dropping-particle&quot;:&quot;&quot;},{&quot;family&quot;:&quot;Lerman&quot;,&quot;given&quot;:&quot;Amir&quot;,&quot;parse-names&quot;:false,&quot;dropping-particle&quot;:&quot;&quot;,&quot;non-dropping-particle&quot;:&quot;&quot;}],&quot;container-title&quot;:&quot;Circulation Research&quot;,&quot;DOI&quot;:&quot;10.1161/01.RES.0000264500.11888.f0&quot;,&quot;ISSN&quot;:&quot;00097330&quot;,&quot;PMID&quot;:&quot;17495234&quot;,&quot;issued&quot;:{&quot;date-parts&quot;:[[2007,5]]},&quot;page&quot;:&quot;1276-1291&quot;,&quot;abstract&quot;:&quot;The discovery of the ubiquitin system was awarded with the Nobel Prize in Chemistry in 2004. Labeling of intracellular proteins for degradation by a multienzymatic complex, called the proteasome, was identified as the main function of this system. Subsequently, it was discovered that the attachment of ubiquitin to proteins can modify their function without degradation. Finally, a number of other molecules were recognized to be conjugated to proteins in a manner similar to ubiquitin and were henceforth called ubiquitin-like proteins. This review provides an overview of this class of molecules and its implication for function, subcellular location, and half-life of proteins. © 2007 American Heart Association, Inc.&quot;,&quot;issue&quot;:&quot;9&quot;,&quot;volume&quot;:&quot;100&quot;,&quot;container-title-short&quot;:&quot;Circ Res&quot;},&quot;isTemporary&quot;:false}]},{&quot;citationID&quot;:&quot;MENDELEY_CITATION_7361761a-3d84-4b37-8615-2eeb1e772c8b&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&quot;,&quot;citationItems&quot;:[{&quot;id&quot;:&quot;34208dcc-4d3c-325a-953a-a846d2b03601&quot;,&quot;itemData&quot;:{&quot;type&quot;:&quot;article-journal&quot;,&quot;id&quot;:&quot;34208dcc-4d3c-325a-953a-a846d2b03601&quot;,&quot;title&quot;:&quot;Pathophysiological subtypes of Alzheimer’s disease based on cerebrospinal fluid proteomics&quot;,&quot;author&quot;:[{&quot;family&quot;:&quot;Tijms&quot;,&quot;given&quot;:&quot;Betty M&quot;,&quot;parse-names&quot;:false,&quot;dropping-particle&quot;:&quot;&quot;,&quot;non-dropping-particle&quot;:&quot;&quot;},{&quot;family&quot;:&quot;Gobom&quot;,&quot;given&quot;:&quot;Johan&quot;,&quot;parse-names&quot;:false,&quot;dropping-particle&quot;:&quot;&quot;,&quot;non-dropping-particle&quot;:&quot;&quot;},{&quot;family&quot;:&quot;Reus&quot;,&quot;given&quot;:&quot;Lianne&quot;,&quot;parse-names&quot;:false,&quot;dropping-particle&quot;:&quot;&quot;,&quot;non-dropping-particle&quot;:&quot;&quot;},{&quot;family&quot;:&quot;Jansen&quot;,&quot;given&quot;:&quot;Iris&quot;,&quot;parse-names&quot;:false,&quot;dropping-particle&quot;:&quot;&quot;,&quot;non-dropping-particle&quot;:&quot;&quot;},{&quot;family&quot;:&quot;Hong&quot;,&quot;given&quot;:&quot;Shengjun&quot;,&quot;parse-names&quot;:false,&quot;dropping-particle&quot;:&quot;&quot;,&quot;non-dropping-particle&quot;:&quot;&quot;},{&quot;family&quot;:&quot;Dobricic&quot;,&quot;given&quot;:&quot;Valerija&quot;,&quot;parse-names&quot;:false,&quot;dropping-particle&quot;:&quot;&quot;,&quot;non-dropping-particle&quot;:&quot;&quot;},{&quot;family&quot;:&quot;Kilpert&quot;,&quot;given&quot;:&quot;Fabian&quot;,&quot;parse-names&quot;:false,&quot;dropping-particle&quot;:&quot;&quot;,&quot;non-dropping-particle&quot;:&quot;&quot;},{&quot;family&quot;:&quot;Kate&quot;,&quot;given&quot;:&quot;Mara&quot;,&quot;parse-names&quot;:false,&quot;dropping-particle&quot;:&quot;&quot;,&quot;non-dropping-particle&quot;:&quot;ten&quot;},{&quot;family&quot;:&quot;Barkhof&quot;,&quot;given&quot;:&quot;Frederik&quot;,&quot;parse-names&quot;:false,&quot;dropping-particle&quot;:&quot;&quot;,&quot;non-dropping-particle&quot;:&quot;&quot;},{&quot;family&quot;:&quot;Tsolaki&quot;,&quot;given&quot;:&quot;Magda&quot;,&quot;parse-names&quot;:false,&quot;dropping-particle&quot;:&quot;&quot;,&quot;non-dropping-particle&quot;:&quot;&quot;},{&quot;family&quot;:&quot;Verhey&quot;,&quot;given&quot;:&quot;Frans R J&quot;,&quot;parse-names&quot;:false,&quot;dropping-particle&quot;:&quot;&quot;,&quot;non-dropping-particle&quot;:&quot;&quot;},{&quot;family&quot;:&quot;Popp&quot;,&quot;given&quot;:&quot;Julius&quot;,&quot;parse-names&quot;:false,&quot;dropping-particle&quot;:&quot;&quot;,&quot;non-dropping-particle&quot;:&quot;&quot;},{&quot;family&quot;:&quot;Martinez-Lage&quot;,&quot;given&quot;:&quot;Pablo&quot;,&quot;parse-names&quot;:false,&quot;dropping-particle&quot;:&quot;&quot;,&quot;non-dropping-particle&quot;:&quot;&quot;},{&quot;family&quot;:&quot;Vandenberghe&quot;,&quot;given&quot;:&quot;Rik&quot;,&quot;parse-names&quot;:false,&quot;dropping-particle&quot;:&quot;&quot;,&quot;non-dropping-particle&quot;:&quot;&quot;},{&quot;family&quot;:&quot;Lleó&quot;,&quot;given&quot;:&quot;Alberto&quot;,&quot;parse-names&quot;:false,&quot;dropping-particle&quot;:&quot;&quot;,&quot;non-dropping-particle&quot;:&quot;&quot;},{&quot;family&quot;:&quot;Molinuevo&quot;,&quot;given&quot;:&quot;José Luís&quot;,&quot;parse-names&quot;:false,&quot;dropping-particle&quot;:&quot;&quot;,&quot;non-dropping-particle&quot;:&quot;&quot;},{&quot;family&quot;:&quot;Engelborghs&quot;,&quot;given&quot;:&quot;Sebastiaan&quot;,&quot;parse-names&quot;:false,&quot;dropping-particle&quot;:&quot;&quot;,&quot;non-dropping-particle&quot;:&quot;&quot;},{&quot;family&quot;:&quot;Bertram&quot;,&quot;given&quot;:&quot;Lars&quot;,&quot;parse-names&quot;:false,&quot;dropping-particle&quot;:&quot;&quot;,&quot;non-dropping-particle&quot;:&quot;&quot;},{&quot;family&quot;:&quot;Lovestone&quot;,&quot;given&quot;:&quot;Simon&quot;,&quot;parse-names&quot;:false,&quot;dropping-particle&quot;:&quot;&quot;,&quot;non-dropping-particle&quot;:&quot;&quot;},{&quot;family&quot;:&quot;Streffer&quot;,&quot;given&quot;:&quot;Johannes&quot;,&quot;parse-names&quot;:false,&quot;dropping-particle&quot;:&quot;&quot;,&quot;non-dropping-particle&quot;:&quot;&quot;},{&quot;family&quot;:&quot;Vos&quot;,&quot;given&quot;:&quot;Stephanie&quot;,&quot;parse-names&quot;:false,&quot;dropping-particle&quot;:&quot;&quot;,&quot;non-dropping-particle&quot;:&quot;&quot;},{&quot;family&quot;:&quot;Bos&quot;,&quot;given&quot;:&quot;Isabelle&quot;,&quot;parse-names&quot;:false,&quot;dropping-particle&quot;:&quot;&quot;,&quot;non-dropping-particle&quot;:&quot;&quot;},{&quot;family&quot;:&quot;Blennow&quot;,&quot;given&quot;:&quot;Kaj&quot;,&quot;parse-names&quot;:false,&quot;dropping-particle&quot;:&quot;&quot;,&quot;non-dropping-particle&quot;:&quot;&quot;},{&quot;family&quot;:&quot;Scheltens&quot;,&quot;given&quot;:&quot;Philip&quot;,&quot;parse-names&quot;:false,&quot;dropping-particle&quot;:&quot;&quot;,&quot;non-dropping-particle&quot;:&quot;&quot;},{&quot;family&quot;:&quot;Teunissen&quot;,&quot;given&quot;:&quot;Charlotte E&quot;,&quot;parse-names&quot;:false,&quot;dropping-particle&quot;:&quot;&quot;,&quot;non-dropping-particle&quot;:&quot;&quot;},{&quot;family&quot;:&quot;Zetterberg&quot;,&quot;given&quot;:&quot;Henrik&quot;,&quot;parse-names&quot;:false,&quot;dropping-particle&quot;:&quot;&quot;,&quot;non-dropping-particle&quot;:&quot;&quot;},{&quot;family&quot;:&quot;Visser&quot;,&quot;given&quot;:&quot;Pieter Jelle&quot;,&quot;parse-names&quot;:false,&quot;dropping-particle&quot;:&quot;&quot;,&quot;non-dropping-particle&quot;:&quot;&quot;}],&quot;container-title&quot;:&quot;Brain&quot;,&quot;DOI&quot;:&quot;10.1093/brain/awaa325&quot;,&quot;ISSN&quot;:&quot;0006-8950&quot;,&quot;issued&quot;:{&quot;date-parts&quot;:[[2020,12,1]]},&quot;page&quot;:&quot;3776-3792&quot;,&quot;abstract&quot;:&quot;&lt;p&gt;Alzheimer’s disease is biologically heterogeneous, and detailed understanding of the processes involved in patients is critical for development of treatments. CSF contains hundreds of proteins, with concentrations reflecting ongoing (patho)physiological processes. This provides the opportunity to study many biological processes at the same time in patients. We studied whether Alzheimer’s disease biological subtypes can be detected in CSF proteomics using the dual clustering technique non-negative matrix factorization. In two independent cohorts (EMIF-AD MBD and ADNI) we found that 705 (77% of 911 tested) proteins differed between Alzheimer’s disease (defined as having abnormal amyloid, n = 425) and controls (defined as having normal CSF amyloid and tau and normal cognition, n = 127). Using these proteins for data-driven clustering, we identified three robust pathophysiological Alzheimer’s disease subtypes within each cohort showing (i) hyperplasticity and increased BACE1 levels; (ii) innate immune activation; and (iii) blood–brain barrier dysfunction with low BACE1 levels. In both cohorts, the majority of individuals were labelled as having subtype 1 (80, 36% in EMIF-AD MBD; 117, 59% in ADNI), 71 (32%) in EMIF-AD MBD and 41 (21%) in ADNI were labelled as subtype 2, and 72 (32%) in EMIF-AD MBD and 39 (20%) individuals in ADNI were labelled as subtype 3. Genetic analyses showed that all subtypes had an excess of genetic risk for Alzheimer’s disease (all P &amp;amp;gt; 0.01). Additional pathological comparisons that were available for a subset in ADNI suggested that subtypes showed similar severity of Alzheimer’s disease pathology, and did not differ in the frequencies of co-pathologies, providing further support that found subtypes truly reflect Alzheimer’s disease heterogeneity. Compared to controls, all non-demented Alzheimer’s disease individuals had increased risk of showing clinical progression (all P &amp;amp;lt; 0.01). Compared to subtype 1, subtype 2 showed faster clinical progression after correcting for age, sex, level of education and tau levels (hazard ratio = 2.5; 95% confidence interval = 1.2, 5.1; P = 0.01), and subtype 3 at trend level (hazard ratio = 2.1; 95% confidence interval = 1.0, 4.4; P = 0.06). Together, these results demonstrate the value of CSF proteomics in studying the biological heterogeneity in Alzheimer’s disease patients, and suggest that subtypes may require tailored therapy.&lt;/p&gt;&quot;,&quot;issue&quot;:&quot;12&quot;,&quot;volume&quot;:&quot;143&quot;,&quot;container-title-short&quot;:&quot;&quot;},&quot;isTemporary&quot;:false}]},{&quot;citationID&quot;:&quot;MENDELEY_CITATION_8e42366d-bc83-4320-ab53-ced49a4f0473&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&quot;,&quot;citationItems&quot;:[{&quot;id&quot;:&quot;f122befc-7559-3ffd-a51d-b2d3886dfd8e&quot;,&quot;itemData&quot;:{&quot;type&quot;:&quot;article-journal&quot;,&quot;id&quot;:&quot;f122befc-7559-3ffd-a51d-b2d3886dfd8e&quot;,&quot;title&quot;:&quot;Multi-tissue proteomics identifies molecular signatures for sporadic and genetically defined Alzheimer disease cases&quot;,&quot;author&quot;:[{&quot;family&quot;:&quot;Cruchaga&quot;,&quot;given&quot;:&quot;Carlos&quot;,&quot;parse-names&quot;:false,&quot;dropping-particle&quot;:&quot;&quot;,&quot;non-dropping-particle&quot;:&quot;&quot;},{&quot;family&quot;:&quot;Ju Sung&quot;,&quot;given&quot;:&quot;Yun&quot;,&quot;parse-names&quot;:false,&quot;dropping-particle&quot;:&quot;&quot;,&quot;non-dropping-particle&quot;:&quot;&quot;},{&quot;family&quot;:&quot;Yang&quot;,&quot;given&quot;:&quot;Chengran&quot;,&quot;parse-names&quot;:false,&quot;dropping-particle&quot;:&quot;&quot;,&quot;non-dropping-particle&quot;:&quot;&quot;},{&quot;family&quot;:&quot;Wang&quot;,&quot;given&quot;:&quot;Fengxian&quot;,&quot;parse-names&quot;:false,&quot;dropping-particle&quot;:&quot;&quot;,&quot;non-dropping-particle&quot;:&quot;&quot;},{&quot;family&quot;:&quot;Suhy&quot;,&quot;given&quot;:&quot;Adam&quot;,&quot;parse-names&quot;:false,&quot;dropping-particle&quot;:&quot;&quot;,&quot;non-dropping-particle&quot;:&quot;&quot;},{&quot;family&quot;:&quot;Norton&quot;,&quot;given&quot;:&quot;Joanne&quot;,&quot;parse-names&quot;:false,&quot;dropping-particle&quot;:&quot;&quot;,&quot;non-dropping-particle&quot;:&quot;&quot;},{&quot;family&quot;:&quot;Novotny&quot;,&quot;given&quot;:&quot;Brenna&quot;,&quot;parse-names&quot;:false,&quot;dropping-particle&quot;:&quot;&quot;,&quot;non-dropping-particle&quot;:&quot;&quot;},{&quot;family&quot;:&quot;Etelleb&quot;,&quot;given&quot;:&quot;Abdallah&quot;,&quot;parse-names&quot;:false,&quot;dropping-particle&quot;:&quot;&quot;,&quot;non-dropping-particle&quot;:&quot;&quot;},{&quot;family&quot;:&quot;Fagan&quot;,&quot;given&quot;:&quot;Anne&quot;,&quot;parse-names&quot;:false,&quot;dropping-particle&quot;:&quot;&quot;,&quot;non-dropping-particle&quot;:&quot;&quot;},{&quot;family&quot;:&quot;Bateman&quot;,&quot;given&quot;:&quot;Randall&quot;,&quot;parse-names&quot;:false,&quot;dropping-particle&quot;:&quot;&quot;,&quot;non-dropping-particle&quot;:&quot;&quot;},{&quot;family&quot;:&quot;Perrin&quot;,&quot;given&quot;:&quot;Richard&quot;,&quot;parse-names&quot;:false,&quot;dropping-particle&quot;:&quot;&quot;,&quot;non-dropping-particle&quot;:&quot;&quot;},{&quot;family&quot;:&quot;Morris&quot;,&quot;given&quot;:&quot;John&quot;,&quot;parse-names&quot;:false,&quot;dropping-particle&quot;:&quot;&quot;,&quot;non-dropping-particle&quot;:&quot;&quot;},{&quot;family&quot;:&quot;Farlow Jasmeer Chhatwal Harvard Med School Helena Chui&quot;,&quot;given&quot;:&quot;Martin&quot;,&quot;parse-names&quot;:false,&quot;dropping-particle&quot;:&quot;&quot;,&quot;non-dropping-particle&quot;:&quot;&quot;},{&quot;family&quot;:&quot;Rhinn Alector&quot;,&quot;given&quot;:&quot;Herve&quot;,&quot;parse-names&quot;:false,&quot;dropping-particle&quot;:&quot;&quot;,&quot;non-dropping-particle&quot;:&quot;&quot;}],&quot;container-title&quot;:&quot;Preprint&quot;,&quot;DOI&quot;:&quot;10.21203/rs.3.rs-923492/v1&quot;,&quot;container-title-short&quot;:&quot;&quot;},&quot;isTemporary&quot;:false}]},{&quot;citationID&quot;:&quot;MENDELEY_CITATION_9476d954-562e-4d15-b769-a1d220e95163&quot;,&quot;properties&quot;:{&quot;noteIndex&quot;:0},&quot;isEdited&quot;:false,&quot;manualOverride&quot;:{&quot;isManuallyOverridden&quot;:false,&quot;citeprocText&quot;:&quot;&lt;sup&gt;78&lt;/sup&gt;&quot;,&quot;manualOverrideText&quot;:&quot;&quot;},&quot;citationTag&quot;:&quot;MENDELEY_CITATION_v3_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&quot;,&quot;citationItems&quot;:[{&quot;id&quot;:&quot;4f24433e-a5dc-30af-aa69-4499df5e4cf4&quot;,&quot;itemData&quot;:{&quot;type&quot;:&quot;article-journal&quot;,&quot;id&quot;:&quot;4f24433e-a5dc-30af-aa69-4499df5e4cf4&quot;,&quot;title&quot;:&quot;Decreased serum angiogenin level in Alzheimer's disease&quot;,&quot;author&quot;:[{&quot;family&quot;:&quot;Kim&quot;,&quot;given&quot;:&quot;Yong Nam&quot;,&quot;parse-names&quot;:false,&quot;dropping-particle&quot;:&quot;&quot;,&quot;non-dropping-particle&quot;:&quot;&quot;},{&quot;family&quot;:&quot;Kim&quot;,&quot;given&quot;:&quot;Do Hoon&quot;,&quot;parse-names&quot;:false,&quot;dropping-particle&quot;:&quot;&quot;,&quot;non-dropping-particle&quot;:&quot;&quot;}],&quot;container-title&quot;:&quot;Progress in Neuro-Psychopharmacology and Biological Psychiatry&quot;,&quot;DOI&quot;:&quot;10.1016/j.pnpbp.2012.02.010&quot;,&quot;ISSN&quot;:&quot;02785846&quot;,&quot;PMID&quot;:&quot;22449478&quot;,&quot;issued&quot;:{&quot;date-parts&quot;:[[2012,8,7]]},&quot;page&quot;:&quot;116-120&quot;,&quot;abstract&quot;:&quot;Background: It has been suggested that Alzheimer's disease (AD) is mediated by pathological angiogenesis. Vascular endothelial growth factor (VEGF), transforming growth factor β (TGF-β), and tumor necrosis factor α (TNF -α) may play important roles in inflammation and angiogenesis through effects on inflammatory cell infiltration or neovascularization in AD pathogenesis. A few studies on the roles of VEGF in AD have been reported recently. But, the results were inconsistent. Angiogenin, which is suspected to have a similar function as VEGF, however, has not yet been studied in patients with AD. Objective: This study was performed to investigate the levels of angiogenin and vascular endothelial growth factor (VEGF), vascular endothelial growth factor receptorI (VEGFR I), and vascular endothelial growth factor receptor II (VEGFR II) in serums of patients with AD, to compare their levels with control subjects, and to determine whether serum angiogenin, VEGF, VEGFR I, and VEGFR II levels are associated with Alzheimer's disease (AD). Methods: Serum angiogenin, VEGF, VEGFR I, and VEGFR II levels were quantified at the time of diagnosis in 20 patients with definite AD, and 18 healthy controls, using a commercial ELISA kit. Results: Patients with AD exhibited lower serum angiogenin (p= 0.003) and higher VEGF (p= 0.008) levels than control subjects. No difference in serum VEGFR I and VEGFR II concentrations was observed between AD patients and controls. There was a correlation between serum levels of angiogenin and cognitive function (MMSE-KC and CDR) in AD patients. Conclusion: The increased serum level of VEGF and decreased serum angiogenin level were founded. Cognitive function was correlated with serum levels of angiogenin. Angiogenin may be involved in the pathogenesis of AD. Further study should be needed to evaluate the possibility of serum angiogenin as a biomarker of AD and as a predictor of disease progression. © 2012 Elsevier Inc.&quot;,&quot;issue&quot;:&quot;2&quot;,&quot;volume&quot;:&quot;38&quot;,&quot;container-title-short&quot;:&quot;Prog Neuropsychopharmacol Biol Psychiatry&quot;},&quot;isTemporary&quot;:false}]},{&quot;citationID&quot;:&quot;MENDELEY_CITATION_246b3fe7-c31d-47e5-a177-d4b9f12e680f&quot;,&quot;properties&quot;:{&quot;noteIndex&quot;:0},&quot;isEdited&quot;:false,&quot;manualOverride&quot;:{&quot;isManuallyOverridden&quot;:false,&quot;citeprocText&quot;:&quot;&lt;sup&gt;79&lt;/sup&gt;&quot;,&quot;manualOverrideText&quot;:&quot;&quot;},&quot;citationTag&quot;:&quot;MENDELEY_CITATION_v3_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&quot;,&quot;citationItems&quot;:[{&quot;id&quot;:&quot;31b3d052-b9a7-3e75-941a-8ed3e356d825&quot;,&quot;itemData&quot;:{&quot;type&quot;:&quot;article-journal&quot;,&quot;id&quot;:&quot;31b3d052-b9a7-3e75-941a-8ed3e356d825&quot;,&quot;title&quot;:&quot;Synthesis and deposition of basement membrane proteins by primary brain capillary endothelial cells in a murine model of the blood-brain barrier&quot;,&quot;author&quot;:[{&quot;family&quot;:&quot;Schneider Thomsen&quot;,&quot;given&quot;:&quot;Maj&quot;,&quot;parse-names&quot;:false,&quot;dropping-particle&quot;:&quot;&quot;,&quot;non-dropping-particle&quot;:&quot;&quot;},{&quot;family&quot;:&quot;Birkelund&quot;,&quot;given&quot;:&quot;Svend&quot;,&quot;parse-names&quot;:false,&quot;dropping-particle&quot;:&quot;&quot;,&quot;non-dropping-particle&quot;:&quot;&quot;},{&quot;family&quot;:&quot;Burkhart&quot;,&quot;given&quot;:&quot;Annette&quot;,&quot;parse-names&quot;:false,&quot;dropping-particle&quot;:&quot;&quot;,&quot;non-dropping-particle&quot;:&quot;&quot;},{&quot;family&quot;:&quot;Stensballe&quot;,&quot;given&quot;:&quot;Allan&quot;,&quot;parse-names&quot;:false,&quot;dropping-particle&quot;:&quot;&quot;,&quot;non-dropping-particle&quot;:&quot;&quot;},{&quot;family&quot;:&quot;Moos&quot;,&quot;given&quot;:&quot;Torben&quot;,&quot;parse-names&quot;:false,&quot;dropping-particle&quot;:&quot;&quot;,&quot;non-dropping-particle&quot;:&quot;&quot;}],&quot;container-title&quot;:&quot;Journal of Neurochemistry&quot;,&quot;DOI&quot;:&quot;10.1111/jnc.13789&quot;,&quot;issued&quot;:{&quot;date-parts&quot;:[[2017,3]]},&quot;publisher&quot;:&quot;Wiley&quot;,&quot;issue&quot;:&quot;5&quot;,&quot;volume&quot;:&quot;140&quot;,&quot;container-title-short&quot;:&quot;J Neurochem&quot;},&quot;isTemporary&quot;:false}]},{&quot;citationID&quot;:&quot;MENDELEY_CITATION_a6b85560-a51f-4276-9284-60b94e73f1a0&quot;,&quot;properties&quot;:{&quot;noteIndex&quot;:0},&quot;isEdited&quot;:false,&quot;manualOverride&quot;:{&quot;isManuallyOverridden&quot;:false,&quot;citeprocText&quot;:&quot;&lt;sup&gt;80&lt;/sup&gt;&quot;,&quot;manualOverrideText&quot;:&quot;&quot;},&quot;citationTag&quot;:&quot;MENDELEY_CITATION_v3_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&quot;,&quot;citationItems&quot;:[{&quot;id&quot;:&quot;30b67f72-ed3a-332f-a118-802f90caf1ee&quot;,&quot;itemData&quot;:{&quot;type&quot;:&quot;article-journal&quot;,&quot;id&quot;:&quot;30b67f72-ed3a-332f-a118-802f90caf1ee&quot;,&quot;title&quot;:&quot;Both plasma retinol-binding protein and haptoglobin precursor allele 1 in CSF: Candidate biomarkers for the progression of normal to mild cognitive impairment to Alzheimer's disease&quot;,&quot;author&quot;:[{&quot;family&quot;:&quot;Jung&quot;,&quot;given&quot;:&quot;Sang Min&quot;,&quot;parse-names&quot;:false,&quot;dropping-particle&quot;:&quot;&quot;,&quot;non-dropping-particle&quot;:&quot;&quot;},{&quot;family&quot;:&quot;Lee&quot;,&quot;given&quot;:&quot;Ki Beom&quot;,&quot;parse-names&quot;:false,&quot;dropping-particle&quot;:&quot;&quot;,&quot;non-dropping-particle&quot;:&quot;&quot;},{&quot;family&quot;:&quot;Lee&quot;,&quot;given&quot;:&quot;Joung Wook&quot;,&quot;parse-names&quot;:false,&quot;dropping-particle&quot;:&quot;&quot;,&quot;non-dropping-particle&quot;:&quot;&quot;},{&quot;family&quot;:&quot;Namkoong&quot;,&quot;given&quot;:&quot;Hong&quot;,&quot;parse-names&quot;:false,&quot;dropping-particle&quot;:&quot;&quot;,&quot;non-dropping-particle&quot;:&quot;&quot;},{&quot;family&quot;:&quot;Kim&quot;,&quot;given&quot;:&quot;Hyun Kee&quot;,&quot;parse-names&quot;:false,&quot;dropping-particle&quot;:&quot;&quot;,&quot;non-dropping-particle&quot;:&quot;&quot;},{&quot;family&quot;:&quot;Kim&quot;,&quot;given&quot;:&quot;Sanghee&quot;,&quot;parse-names&quot;:false,&quot;dropping-particle&quot;:&quot;&quot;,&quot;non-dropping-particle&quot;:&quot;&quot;},{&quot;family&quot;:&quot;Na&quot;,&quot;given&quot;:&quot;Hae Ri&quot;,&quot;parse-names&quot;:false,&quot;dropping-particle&quot;:&quot;&quot;,&quot;non-dropping-particle&quot;:&quot;&quot;},{&quot;family&quot;:&quot;Ha&quot;,&quot;given&quot;:&quot;Seon Ah&quot;,&quot;parse-names&quot;:false,&quot;dropping-particle&quot;:&quot;&quot;,&quot;non-dropping-particle&quot;:&quot;&quot;},{&quot;family&quot;:&quot;Kim&quot;,&quot;given&quot;:&quot;Jae Ryong&quot;,&quot;parse-names&quot;:false,&quot;dropping-particle&quot;:&quot;&quot;,&quot;non-dropping-particle&quot;:&quot;&quot;},{&quot;family&quot;:&quot;Ko&quot;,&quot;given&quot;:&quot;Jesang&quot;,&quot;parse-names&quot;:false,&quot;dropping-particle&quot;:&quot;&quot;,&quot;non-dropping-particle&quot;:&quot;&quot;},{&quot;family&quot;:&quot;Kim&quot;,&quot;given&quot;:&quot;Jin Woo&quot;,&quot;parse-names&quot;:false,&quot;dropping-particle&quot;:&quot;&quot;,&quot;non-dropping-particle&quot;:&quot;&quot;}],&quot;container-title&quot;:&quot;Neuroscience Letters&quot;,&quot;DOI&quot;:&quot;10.1016/j.neulet.2008.03.010&quot;,&quot;ISSN&quot;:&quot;03043940&quot;,&quot;PMID&quot;:&quot;18378077&quot;,&quot;issued&quot;:{&quot;date-parts&quot;:[[2008,5,9]]},&quot;page&quot;:&quot;153-157&quot;,&quot;abstract&quot;:&quot;Cerebrospinal fluid (CSF) may be of valuable for exploring protein markers for the diagnosis of Alzheimer's disease (AD). The prospect of early detection and treatment, to slow progression, holds hope for aging populations with increased average lifespan. The aim of the present study was to investigate candidate CSF biological markers in patients with mild cognitive impairment (MCI) and AD and compare them with age-matched normal control subjects. In this report, we applied proteomics approaches to analyze 60 CSF samples derived from patients with neurodegenerative diseases such as MCI and AD. We classified patients by three groups: normal controls without cognitive dysfunction, MCI and AD. The AD group was subdivided into three groups by clinical severity according to clinical dementia rating (CDR), a well known clinical scale for dementia. We demonstrated a gradual decrease or absent of plasma retinol-binding protein (RBP) and haptoglobin precursor allele 1 in CSF from patients with MCI and AD compared to the age-matched normal subjects. Moreover, expression levels of both RBP and haptoglobin precursor allele 1 were observed to be very high in age-matched normal subjects. In contrast, the RBP and haptoglobin precursor allele 1 were much decreased in the MCI group; those expressions were more weak or absent in AD group, and correlated with disease severity and progression. These findings suggest that the CSF levels of both RBP and haptoglobin precursor allele 1 may be candidate biomarkers for the progression of normal to MCI to AD. © 2008 Elsevier Ireland Ltd. All rights reserved.&quot;,&quot;issue&quot;:&quot;2&quot;,&quot;volume&quot;:&quot;436&quot;,&quot;container-title-short&quot;:&quot;Neurosci Lett&quot;},&quot;isTemporary&quot;:false}]},{&quot;citationID&quot;:&quot;MENDELEY_CITATION_213076b1-9d88-42c1-9e91-d76f576e898f&quot;,&quot;properties&quot;:{&quot;noteIndex&quot;:0},&quot;isEdited&quot;:false,&quot;manualOverride&quot;:{&quot;isManuallyOverriden&quot;:false,&quot;citeprocText&quot;:&quot;&lt;sup&gt;81&lt;/sup&gt;&quot;,&quot;manualOverrideText&quot;:&quot;&quot;,&quot;isManuallyOverridden&quot;:false},&quot;citationTag&quot;:&quot;MENDELEY_CITATION_v3_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&quot;,&quot;citationItems&quot;:[{&quot;id&quot;:&quot;d76ac5c9-f60f-3a73-b74e-63c2a02f54a4&quot;,&quot;itemData&quot;:{&quot;type&quot;:&quot;article&quot;,&quot;id&quot;:&quot;d76ac5c9-f60f-3a73-b74e-63c2a02f54a4&quot;,&quot;title&quot;:&quot;Blood-brain barrier breakdown in Alzheimer disease and other neurodegenerative disorders&quot;,&quot;author&quot;:[{&quot;family&quot;:&quot;Sweeney&quot;,&quot;given&quot;:&quot;Melanie D.&quot;,&quot;parse-names&quot;:false,&quot;dropping-particle&quot;:&quot;&quot;,&quot;non-dropping-particle&quot;:&quot;&quot;},{&quot;family&quot;:&quot;Sagare&quot;,&quot;given&quot;:&quot;Abhay P.&quot;,&quot;parse-names&quot;:false,&quot;dropping-particle&quot;:&quot;&quot;,&quot;non-dropping-particle&quot;:&quot;&quot;},{&quot;family&quot;:&quot;Zlokovic&quot;,&quot;given&quot;:&quot;Berislav&quot;,&quot;parse-names&quot;:false,&quot;dropping-particle&quot;:&quot;v.&quot;,&quot;non-dropping-particle&quot;:&quot;&quot;}],&quot;container-title&quot;:&quot;Nature Reviews Neurology&quot;,&quot;DOI&quot;:&quot;10.1038/nrneurol.2017.188&quot;,&quot;ISSN&quot;:&quot;17594766&quot;,&quot;PMID&quot;:&quot;29377008&quot;,&quot;issued&quot;:{&quot;date-parts&quot;:[[2018,3,1]]},&quot;page&quot;:&quot;133-150&quot;,&quot;abstract&quot;:&quot;The blood-brain barrier (BBB) is a continuous endothelial membrane within brain microvessels that has sealed cell-to-cell contacts and is sheathed by mural vascular cells and perivascular astrocyte end-feet. The BBB protects neurons from factors present in the systemic circulation and maintains the highly regulated CNS internal milieu, which is required for proper synaptic and neuronal functioning. BBB disruption allows influx into the brain of neurotoxic blood-derived debris, cells and microbial pathogens and is associated with inflammatory and immune responses, which can initiate multiple pathways of neurodegeneration. This Review discusses neuroimaging studies in the living human brain and post-mortem tissue as well as biomarker studies demonstrating BBB breakdown in Alzheimer disease, Parkinson disease, Huntington disease, amyotrophic lateral sclerosis, multiple sclerosis, HIV-1-associated dementia and chronic traumatic encephalopathy. The pathogenic mechanisms by which BBB breakdown leads to neuronal injury, synaptic dysfunction, loss of neuronal connectivity and neurodegeneration are described. The importance of a healthy BBB for therapeutic drug delivery and the adverse effects of disease-initiated, pathological BBB breakdown in relation to brain delivery of neuropharmaceuticals are briefly discussed. Finally, future directions, gaps in the field and opportunities to control the course of neurological diseases by targeting the BBB are presented.&quot;,&quot;publisher&quot;:&quot;Nature Publishing Group&quot;,&quot;issue&quot;:&quot;3&quot;,&quot;volume&quot;:&quot;14&quot;,&quot;container-title-short&quot;:&quot;Nat Rev Neurol&quot;},&quot;isTemporary&quot;:false}]},{&quot;citationID&quot;:&quot;MENDELEY_CITATION_4320bb42-9a85-4d2c-bfdf-eb10ecbeef3e&quot;,&quot;properties&quot;:{&quot;noteIndex&quot;:0},&quot;isEdited&quot;:false,&quot;manualOverride&quot;:{&quot;isManuallyOverriden&quot;:false,&quot;citeprocText&quot;:&quot;&lt;sup&gt;82&lt;/sup&gt;&quot;,&quot;manualOverrideText&quot;:&quot;&quot;,&quot;isManuallyOverridden&quot;:false},&quot;citationTag&quot;:&quot;MENDELEY_CITATION_v3_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&quot;,&quot;citationItems&quot;:[{&quot;id&quot;:&quot;3f14fc76-bd51-3d35-87f6-132d9379b8ca&quot;,&quot;itemData&quot;:{&quot;type&quot;:&quot;article-journal&quot;,&quot;id&quot;:&quot;3f14fc76-bd51-3d35-87f6-132d9379b8ca&quot;,&quot;title&quot;:&quot;Is Alzheimer’s Disease a Liver Disease of the Brain?&quot;,&quot;author&quot;:[{&quot;family&quot;:&quot;Bassendine&quot;,&quot;given&quot;:&quot;Margaret F.&quot;,&quot;parse-names&quot;:false,&quot;dropping-particle&quot;:&quot;&quot;,&quot;non-dropping-particle&quot;:&quot;&quot;},{&quot;family&quot;:&quot;Taylor-Robinson&quot;,&quot;given&quot;:&quot;Simon D.&quot;,&quot;parse-names&quot;:false,&quot;dropping-particle&quot;:&quot;&quot;,&quot;non-dropping-particle&quot;:&quot;&quot;},{&quot;family&quot;:&quot;Fertleman&quot;,&quot;given&quot;:&quot;Michael&quot;,&quot;parse-names&quot;:false,&quot;dropping-particle&quot;:&quot;&quot;,&quot;non-dropping-particle&quot;:&quot;&quot;},{&quot;family&quot;:&quot;Khan&quot;,&quot;given&quot;:&quot;Michael&quot;,&quot;parse-names&quot;:false,&quot;dropping-particle&quot;:&quot;&quot;,&quot;non-dropping-particle&quot;:&quot;&quot;},{&quot;family&quot;:&quot;Neely&quot;,&quot;given&quot;:&quot;Dermot&quot;,&quot;parse-names&quot;:false,&quot;dropping-particle&quot;:&quot;&quot;,&quot;non-dropping-particle&quot;:&quot;&quot;}],&quot;container-title&quot;:&quot;Journal of Alzheimer's Disease&quot;,&quot;DOI&quot;:&quot;10.3233/jad-190848&quot;,&quot;ISSN&quot;:&quot;13872877&quot;,&quot;issued&quot;:{&quot;date-parts&quot;:[[2020,4,3]]},&quot;page&quot;:&quot;1-14&quot;,&quot;abstract&quot;:&quot;Clinical specialization is not only a force for progress, but it has also led to the  fragmentation of medical knowledge. The focus of research in the field of Alzheimer's disease (AD) is neurobiology, while hepatologists focus on liver diseases and lipid specialists on atherosclerosis. This article on AD focuses on the role of the liver and lipid homeostasis in the development of AD. Amyloid-β (Aβ) deposits accumulate as plaques in the brain of an AD patient long before cognitive decline is evident. Aβ generation is a normal physiological process; the steady-state level of Aβ in the brain is determined by balance between Aβ production and its clearance. We present evidence suggesting that the liver is the origin of brain Aβ deposits and that it is involved in peripheral clearance of circulating Aβ in the blood. Hence the liver could be targeted to decrease Aβ production or increase peripheral clearance.&quot;,&quot;publisher&quot;:&quot;IOS Press&quot;,&quot;issue&quot;:&quot;1&quot;,&quot;volume&quot;:&quot;75&quot;,&quot;container-title-short&quot;:&quot;&quot;},&quot;isTemporary&quot;:false}]},{&quot;citationID&quot;:&quot;MENDELEY_CITATION_03f9c394-ef5f-41a8-be29-e78a1303d242&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&quot;,&quot;citationItems&quot;:[{&quot;id&quot;:&quot;34208dcc-4d3c-325a-953a-a846d2b03601&quot;,&quot;itemData&quot;:{&quot;type&quot;:&quot;article-journal&quot;,&quot;id&quot;:&quot;34208dcc-4d3c-325a-953a-a846d2b03601&quot;,&quot;title&quot;:&quot;Pathophysiological subtypes of Alzheimer’s disease based on cerebrospinal fluid proteomics&quot;,&quot;author&quot;:[{&quot;family&quot;:&quot;Tijms&quot;,&quot;given&quot;:&quot;Betty M&quot;,&quot;parse-names&quot;:false,&quot;dropping-particle&quot;:&quot;&quot;,&quot;non-dropping-particle&quot;:&quot;&quot;},{&quot;family&quot;:&quot;Gobom&quot;,&quot;given&quot;:&quot;Johan&quot;,&quot;parse-names&quot;:false,&quot;dropping-particle&quot;:&quot;&quot;,&quot;non-dropping-particle&quot;:&quot;&quot;},{&quot;family&quot;:&quot;Reus&quot;,&quot;given&quot;:&quot;Lianne&quot;,&quot;parse-names&quot;:false,&quot;dropping-particle&quot;:&quot;&quot;,&quot;non-dropping-particle&quot;:&quot;&quot;},{&quot;family&quot;:&quot;Jansen&quot;,&quot;given&quot;:&quot;Iris&quot;,&quot;parse-names&quot;:false,&quot;dropping-particle&quot;:&quot;&quot;,&quot;non-dropping-particle&quot;:&quot;&quot;},{&quot;family&quot;:&quot;Hong&quot;,&quot;given&quot;:&quot;Shengjun&quot;,&quot;parse-names&quot;:false,&quot;dropping-particle&quot;:&quot;&quot;,&quot;non-dropping-particle&quot;:&quot;&quot;},{&quot;family&quot;:&quot;Dobricic&quot;,&quot;given&quot;:&quot;Valerija&quot;,&quot;parse-names&quot;:false,&quot;dropping-particle&quot;:&quot;&quot;,&quot;non-dropping-particle&quot;:&quot;&quot;},{&quot;family&quot;:&quot;Kilpert&quot;,&quot;given&quot;:&quot;Fabian&quot;,&quot;parse-names&quot;:false,&quot;dropping-particle&quot;:&quot;&quot;,&quot;non-dropping-particle&quot;:&quot;&quot;},{&quot;family&quot;:&quot;Kate&quot;,&quot;given&quot;:&quot;Mara&quot;,&quot;parse-names&quot;:false,&quot;dropping-particle&quot;:&quot;&quot;,&quot;non-dropping-particle&quot;:&quot;ten&quot;},{&quot;family&quot;:&quot;Barkhof&quot;,&quot;given&quot;:&quot;Frederik&quot;,&quot;parse-names&quot;:false,&quot;dropping-particle&quot;:&quot;&quot;,&quot;non-dropping-particle&quot;:&quot;&quot;},{&quot;family&quot;:&quot;Tsolaki&quot;,&quot;given&quot;:&quot;Magda&quot;,&quot;parse-names&quot;:false,&quot;dropping-particle&quot;:&quot;&quot;,&quot;non-dropping-particle&quot;:&quot;&quot;},{&quot;family&quot;:&quot;Verhey&quot;,&quot;given&quot;:&quot;Frans R J&quot;,&quot;parse-names&quot;:false,&quot;dropping-particle&quot;:&quot;&quot;,&quot;non-dropping-particle&quot;:&quot;&quot;},{&quot;family&quot;:&quot;Popp&quot;,&quot;given&quot;:&quot;Julius&quot;,&quot;parse-names&quot;:false,&quot;dropping-particle&quot;:&quot;&quot;,&quot;non-dropping-particle&quot;:&quot;&quot;},{&quot;family&quot;:&quot;Martinez-Lage&quot;,&quot;given&quot;:&quot;Pablo&quot;,&quot;parse-names&quot;:false,&quot;dropping-particle&quot;:&quot;&quot;,&quot;non-dropping-particle&quot;:&quot;&quot;},{&quot;family&quot;:&quot;Vandenberghe&quot;,&quot;given&quot;:&quot;Rik&quot;,&quot;parse-names&quot;:false,&quot;dropping-particle&quot;:&quot;&quot;,&quot;non-dropping-particle&quot;:&quot;&quot;},{&quot;family&quot;:&quot;Lleó&quot;,&quot;given&quot;:&quot;Alberto&quot;,&quot;parse-names&quot;:false,&quot;dropping-particle&quot;:&quot;&quot;,&quot;non-dropping-particle&quot;:&quot;&quot;},{&quot;family&quot;:&quot;Molinuevo&quot;,&quot;given&quot;:&quot;José Luís&quot;,&quot;parse-names&quot;:false,&quot;dropping-particle&quot;:&quot;&quot;,&quot;non-dropping-particle&quot;:&quot;&quot;},{&quot;family&quot;:&quot;Engelborghs&quot;,&quot;given&quot;:&quot;Sebastiaan&quot;,&quot;parse-names&quot;:false,&quot;dropping-particle&quot;:&quot;&quot;,&quot;non-dropping-particle&quot;:&quot;&quot;},{&quot;family&quot;:&quot;Bertram&quot;,&quot;given&quot;:&quot;Lars&quot;,&quot;parse-names&quot;:false,&quot;dropping-particle&quot;:&quot;&quot;,&quot;non-dropping-particle&quot;:&quot;&quot;},{&quot;family&quot;:&quot;Lovestone&quot;,&quot;given&quot;:&quot;Simon&quot;,&quot;parse-names&quot;:false,&quot;dropping-particle&quot;:&quot;&quot;,&quot;non-dropping-particle&quot;:&quot;&quot;},{&quot;family&quot;:&quot;Streffer&quot;,&quot;given&quot;:&quot;Johannes&quot;,&quot;parse-names&quot;:false,&quot;dropping-particle&quot;:&quot;&quot;,&quot;non-dropping-particle&quot;:&quot;&quot;},{&quot;family&quot;:&quot;Vos&quot;,&quot;given&quot;:&quot;Stephanie&quot;,&quot;parse-names&quot;:false,&quot;dropping-particle&quot;:&quot;&quot;,&quot;non-dropping-particle&quot;:&quot;&quot;},{&quot;family&quot;:&quot;Bos&quot;,&quot;given&quot;:&quot;Isabelle&quot;,&quot;parse-names&quot;:false,&quot;dropping-particle&quot;:&quot;&quot;,&quot;non-dropping-particle&quot;:&quot;&quot;},{&quot;family&quot;:&quot;Blennow&quot;,&quot;given&quot;:&quot;Kaj&quot;,&quot;parse-names&quot;:false,&quot;dropping-particle&quot;:&quot;&quot;,&quot;non-dropping-particle&quot;:&quot;&quot;},{&quot;family&quot;:&quot;Scheltens&quot;,&quot;given&quot;:&quot;Philip&quot;,&quot;parse-names&quot;:false,&quot;dropping-particle&quot;:&quot;&quot;,&quot;non-dropping-particle&quot;:&quot;&quot;},{&quot;family&quot;:&quot;Teunissen&quot;,&quot;given&quot;:&quot;Charlotte E&quot;,&quot;parse-names&quot;:false,&quot;dropping-particle&quot;:&quot;&quot;,&quot;non-dropping-particle&quot;:&quot;&quot;},{&quot;family&quot;:&quot;Zetterberg&quot;,&quot;given&quot;:&quot;Henrik&quot;,&quot;parse-names&quot;:false,&quot;dropping-particle&quot;:&quot;&quot;,&quot;non-dropping-particle&quot;:&quot;&quot;},{&quot;family&quot;:&quot;Visser&quot;,&quot;given&quot;:&quot;Pieter Jelle&quot;,&quot;parse-names&quot;:false,&quot;dropping-particle&quot;:&quot;&quot;,&quot;non-dropping-particle&quot;:&quot;&quot;}],&quot;container-title&quot;:&quot;Brain&quot;,&quot;DOI&quot;:&quot;10.1093/brain/awaa325&quot;,&quot;ISSN&quot;:&quot;0006-8950&quot;,&quot;issued&quot;:{&quot;date-parts&quot;:[[2020,12,1]]},&quot;page&quot;:&quot;3776-3792&quot;,&quot;abstract&quot;:&quot;&lt;p&gt;Alzheimer’s disease is biologically heterogeneous, and detailed understanding of the processes involved in patients is critical for development of treatments. CSF contains hundreds of proteins, with concentrations reflecting ongoing (patho)physiological processes. This provides the opportunity to study many biological processes at the same time in patients. We studied whether Alzheimer’s disease biological subtypes can be detected in CSF proteomics using the dual clustering technique non-negative matrix factorization. In two independent cohorts (EMIF-AD MBD and ADNI) we found that 705 (77% of 911 tested) proteins differed between Alzheimer’s disease (defined as having abnormal amyloid, n = 425) and controls (defined as having normal CSF amyloid and tau and normal cognition, n = 127). Using these proteins for data-driven clustering, we identified three robust pathophysiological Alzheimer’s disease subtypes within each cohort showing (i) hyperplasticity and increased BACE1 levels; (ii) innate immune activation; and (iii) blood–brain barrier dysfunction with low BACE1 levels. In both cohorts, the majority of individuals were labelled as having subtype 1 (80, 36% in EMIF-AD MBD; 117, 59% in ADNI), 71 (32%) in EMIF-AD MBD and 41 (21%) in ADNI were labelled as subtype 2, and 72 (32%) in EMIF-AD MBD and 39 (20%) individuals in ADNI were labelled as subtype 3. Genetic analyses showed that all subtypes had an excess of genetic risk for Alzheimer’s disease (all P &amp;amp;gt; 0.01). Additional pathological comparisons that were available for a subset in ADNI suggested that subtypes showed similar severity of Alzheimer’s disease pathology, and did not differ in the frequencies of co-pathologies, providing further support that found subtypes truly reflect Alzheimer’s disease heterogeneity. Compared to controls, all non-demented Alzheimer’s disease individuals had increased risk of showing clinical progression (all P &amp;amp;lt; 0.01). Compared to subtype 1, subtype 2 showed faster clinical progression after correcting for age, sex, level of education and tau levels (hazard ratio = 2.5; 95% confidence interval = 1.2, 5.1; P = 0.01), and subtype 3 at trend level (hazard ratio = 2.1; 95% confidence interval = 1.0, 4.4; P = 0.06). Together, these results demonstrate the value of CSF proteomics in studying the biological heterogeneity in Alzheimer’s disease patients, and suggest that subtypes may require tailored therapy.&lt;/p&gt;&quot;,&quot;issue&quot;:&quot;12&quot;,&quot;volume&quot;:&quot;143&quot;,&quot;container-title-short&quot;:&quot;&quot;},&quot;isTemporary&quot;:false}]},{&quot;citationID&quot;:&quot;MENDELEY_CITATION_85f18319-ac9c-407e-b3e4-98d3096b7f6e&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&quot;,&quot;citationItems&quot;:[{&quot;id&quot;:&quot;34208dcc-4d3c-325a-953a-a846d2b03601&quot;,&quot;itemData&quot;:{&quot;type&quot;:&quot;article-journal&quot;,&quot;id&quot;:&quot;34208dcc-4d3c-325a-953a-a846d2b03601&quot;,&quot;title&quot;:&quot;Pathophysiological subtypes of Alzheimer’s disease based on cerebrospinal fluid proteomics&quot;,&quot;author&quot;:[{&quot;family&quot;:&quot;Tijms&quot;,&quot;given&quot;:&quot;Betty M&quot;,&quot;parse-names&quot;:false,&quot;dropping-particle&quot;:&quot;&quot;,&quot;non-dropping-particle&quot;:&quot;&quot;},{&quot;family&quot;:&quot;Gobom&quot;,&quot;given&quot;:&quot;Johan&quot;,&quot;parse-names&quot;:false,&quot;dropping-particle&quot;:&quot;&quot;,&quot;non-dropping-particle&quot;:&quot;&quot;},{&quot;family&quot;:&quot;Reus&quot;,&quot;given&quot;:&quot;Lianne&quot;,&quot;parse-names&quot;:false,&quot;dropping-particle&quot;:&quot;&quot;,&quot;non-dropping-particle&quot;:&quot;&quot;},{&quot;family&quot;:&quot;Jansen&quot;,&quot;given&quot;:&quot;Iris&quot;,&quot;parse-names&quot;:false,&quot;dropping-particle&quot;:&quot;&quot;,&quot;non-dropping-particle&quot;:&quot;&quot;},{&quot;family&quot;:&quot;Hong&quot;,&quot;given&quot;:&quot;Shengjun&quot;,&quot;parse-names&quot;:false,&quot;dropping-particle&quot;:&quot;&quot;,&quot;non-dropping-particle&quot;:&quot;&quot;},{&quot;family&quot;:&quot;Dobricic&quot;,&quot;given&quot;:&quot;Valerija&quot;,&quot;parse-names&quot;:false,&quot;dropping-particle&quot;:&quot;&quot;,&quot;non-dropping-particle&quot;:&quot;&quot;},{&quot;family&quot;:&quot;Kilpert&quot;,&quot;given&quot;:&quot;Fabian&quot;,&quot;parse-names&quot;:false,&quot;dropping-particle&quot;:&quot;&quot;,&quot;non-dropping-particle&quot;:&quot;&quot;},{&quot;family&quot;:&quot;Kate&quot;,&quot;given&quot;:&quot;Mara&quot;,&quot;parse-names&quot;:false,&quot;dropping-particle&quot;:&quot;&quot;,&quot;non-dropping-particle&quot;:&quot;ten&quot;},{&quot;family&quot;:&quot;Barkhof&quot;,&quot;given&quot;:&quot;Frederik&quot;,&quot;parse-names&quot;:false,&quot;dropping-particle&quot;:&quot;&quot;,&quot;non-dropping-particle&quot;:&quot;&quot;},{&quot;family&quot;:&quot;Tsolaki&quot;,&quot;given&quot;:&quot;Magda&quot;,&quot;parse-names&quot;:false,&quot;dropping-particle&quot;:&quot;&quot;,&quot;non-dropping-particle&quot;:&quot;&quot;},{&quot;family&quot;:&quot;Verhey&quot;,&quot;given&quot;:&quot;Frans R J&quot;,&quot;parse-names&quot;:false,&quot;dropping-particle&quot;:&quot;&quot;,&quot;non-dropping-particle&quot;:&quot;&quot;},{&quot;family&quot;:&quot;Popp&quot;,&quot;given&quot;:&quot;Julius&quot;,&quot;parse-names&quot;:false,&quot;dropping-particle&quot;:&quot;&quot;,&quot;non-dropping-particle&quot;:&quot;&quot;},{&quot;family&quot;:&quot;Martinez-Lage&quot;,&quot;given&quot;:&quot;Pablo&quot;,&quot;parse-names&quot;:false,&quot;dropping-particle&quot;:&quot;&quot;,&quot;non-dropping-particle&quot;:&quot;&quot;},{&quot;family&quot;:&quot;Vandenberghe&quot;,&quot;given&quot;:&quot;Rik&quot;,&quot;parse-names&quot;:false,&quot;dropping-particle&quot;:&quot;&quot;,&quot;non-dropping-particle&quot;:&quot;&quot;},{&quot;family&quot;:&quot;Lleó&quot;,&quot;given&quot;:&quot;Alberto&quot;,&quot;parse-names&quot;:false,&quot;dropping-particle&quot;:&quot;&quot;,&quot;non-dropping-particle&quot;:&quot;&quot;},{&quot;family&quot;:&quot;Molinuevo&quot;,&quot;given&quot;:&quot;José Luís&quot;,&quot;parse-names&quot;:false,&quot;dropping-particle&quot;:&quot;&quot;,&quot;non-dropping-particle&quot;:&quot;&quot;},{&quot;family&quot;:&quot;Engelborghs&quot;,&quot;given&quot;:&quot;Sebastiaan&quot;,&quot;parse-names&quot;:false,&quot;dropping-particle&quot;:&quot;&quot;,&quot;non-dropping-particle&quot;:&quot;&quot;},{&quot;family&quot;:&quot;Bertram&quot;,&quot;given&quot;:&quot;Lars&quot;,&quot;parse-names&quot;:false,&quot;dropping-particle&quot;:&quot;&quot;,&quot;non-dropping-particle&quot;:&quot;&quot;},{&quot;family&quot;:&quot;Lovestone&quot;,&quot;given&quot;:&quot;Simon&quot;,&quot;parse-names&quot;:false,&quot;dropping-particle&quot;:&quot;&quot;,&quot;non-dropping-particle&quot;:&quot;&quot;},{&quot;family&quot;:&quot;Streffer&quot;,&quot;given&quot;:&quot;Johannes&quot;,&quot;parse-names&quot;:false,&quot;dropping-particle&quot;:&quot;&quot;,&quot;non-dropping-particle&quot;:&quot;&quot;},{&quot;family&quot;:&quot;Vos&quot;,&quot;given&quot;:&quot;Stephanie&quot;,&quot;parse-names&quot;:false,&quot;dropping-particle&quot;:&quot;&quot;,&quot;non-dropping-particle&quot;:&quot;&quot;},{&quot;family&quot;:&quot;Bos&quot;,&quot;given&quot;:&quot;Isabelle&quot;,&quot;parse-names&quot;:false,&quot;dropping-particle&quot;:&quot;&quot;,&quot;non-dropping-particle&quot;:&quot;&quot;},{&quot;family&quot;:&quot;Blennow&quot;,&quot;given&quot;:&quot;Kaj&quot;,&quot;parse-names&quot;:false,&quot;dropping-particle&quot;:&quot;&quot;,&quot;non-dropping-particle&quot;:&quot;&quot;},{&quot;family&quot;:&quot;Scheltens&quot;,&quot;given&quot;:&quot;Philip&quot;,&quot;parse-names&quot;:false,&quot;dropping-particle&quot;:&quot;&quot;,&quot;non-dropping-particle&quot;:&quot;&quot;},{&quot;family&quot;:&quot;Teunissen&quot;,&quot;given&quot;:&quot;Charlotte E&quot;,&quot;parse-names&quot;:false,&quot;dropping-particle&quot;:&quot;&quot;,&quot;non-dropping-particle&quot;:&quot;&quot;},{&quot;family&quot;:&quot;Zetterberg&quot;,&quot;given&quot;:&quot;Henrik&quot;,&quot;parse-names&quot;:false,&quot;dropping-particle&quot;:&quot;&quot;,&quot;non-dropping-particle&quot;:&quot;&quot;},{&quot;family&quot;:&quot;Visser&quot;,&quot;given&quot;:&quot;Pieter Jelle&quot;,&quot;parse-names&quot;:false,&quot;dropping-particle&quot;:&quot;&quot;,&quot;non-dropping-particle&quot;:&quot;&quot;}],&quot;container-title&quot;:&quot;Brain&quot;,&quot;DOI&quot;:&quot;10.1093/brain/awaa325&quot;,&quot;ISSN&quot;:&quot;0006-8950&quot;,&quot;issued&quot;:{&quot;date-parts&quot;:[[2020,12,1]]},&quot;page&quot;:&quot;3776-3792&quot;,&quot;abstract&quot;:&quot;&lt;p&gt;Alzheimer’s disease is biologically heterogeneous, and detailed understanding of the processes involved in patients is critical for development of treatments. CSF contains hundreds of proteins, with concentrations reflecting ongoing (patho)physiological processes. This provides the opportunity to study many biological processes at the same time in patients. We studied whether Alzheimer’s disease biological subtypes can be detected in CSF proteomics using the dual clustering technique non-negative matrix factorization. In two independent cohorts (EMIF-AD MBD and ADNI) we found that 705 (77% of 911 tested) proteins differed between Alzheimer’s disease (defined as having abnormal amyloid, n = 425) and controls (defined as having normal CSF amyloid and tau and normal cognition, n = 127). Using these proteins for data-driven clustering, we identified three robust pathophysiological Alzheimer’s disease subtypes within each cohort showing (i) hyperplasticity and increased BACE1 levels; (ii) innate immune activation; and (iii) blood–brain barrier dysfunction with low BACE1 levels. In both cohorts, the majority of individuals were labelled as having subtype 1 (80, 36% in EMIF-AD MBD; 117, 59% in ADNI), 71 (32%) in EMIF-AD MBD and 41 (21%) in ADNI were labelled as subtype 2, and 72 (32%) in EMIF-AD MBD and 39 (20%) individuals in ADNI were labelled as subtype 3. Genetic analyses showed that all subtypes had an excess of genetic risk for Alzheimer’s disease (all P &amp;amp;gt; 0.01). Additional pathological comparisons that were available for a subset in ADNI suggested that subtypes showed similar severity of Alzheimer’s disease pathology, and did not differ in the frequencies of co-pathologies, providing further support that found subtypes truly reflect Alzheimer’s disease heterogeneity. Compared to controls, all non-demented Alzheimer’s disease individuals had increased risk of showing clinical progression (all P &amp;amp;lt; 0.01). Compared to subtype 1, subtype 2 showed faster clinical progression after correcting for age, sex, level of education and tau levels (hazard ratio = 2.5; 95% confidence interval = 1.2, 5.1; P = 0.01), and subtype 3 at trend level (hazard ratio = 2.1; 95% confidence interval = 1.0, 4.4; P = 0.06). Together, these results demonstrate the value of CSF proteomics in studying the biological heterogeneity in Alzheimer’s disease patients, and suggest that subtypes may require tailored therapy.&lt;/p&gt;&quot;,&quot;issue&quot;:&quot;12&quot;,&quot;volume&quot;:&quot;143&quot;,&quot;container-title-short&quot;:&quot;&quot;},&quot;isTemporary&quot;:false}]},{&quot;citationID&quot;:&quot;MENDELEY_CITATION_0f53153d-194a-4a06-bc7a-ad44452bc997&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&quot;,&quot;citationItems&quot;:[{&quot;id&quot;:&quot;5858982f-d5c8-3365-9a56-40eb8234d5a7&quot;,&quot;itemData&quot;:{&quot;type&quot;:&quot;article-journal&quot;,&quot;id&quot;:&quot;5858982f-d5c8-3365-9a56-40eb8234d5a7&quot;,&quot;title&quot;:&quot;Cerebrospinal fluid biomarkers measured by Elecsys assays compared to amyloid imaging&quot;,&quot;author&quot;:[{&quot;family&quot;:&quot;Schindler&quot;,&quot;given&quot;:&quot;Suzanne E.&quot;,&quot;parse-names&quot;:false,&quot;dropping-particle&quot;:&quot;&quot;,&quot;non-dropping-particle&quot;:&quot;&quot;},{&quot;family&quot;:&quot;Gray&quot;,&quot;given&quot;:&quot;Julia D.&quot;,&quot;parse-names&quot;:false,&quot;dropping-particle&quot;:&quot;&quot;,&quot;non-dropping-particle&quot;:&quot;&quot;},{&quot;family&quot;:&quot;Gordon&quot;,&quot;given&quot;:&quot;Brian A.&quot;,&quot;parse-names&quot;:false,&quot;dropping-particle&quot;:&quot;&quot;,&quot;non-dropping-particle&quot;:&quot;&quot;},{&quot;family&quot;:&quot;Xiong&quot;,&quot;given&quot;:&quot;Chengjie&quot;,&quot;parse-names&quot;:false,&quot;dropping-particle&quot;:&quot;&quot;,&quot;non-dropping-particle&quot;:&quot;&quot;},{&quot;family&quot;:&quot;Batrla-Utermann&quot;,&quot;given&quot;:&quot;Richard&quot;,&quot;parse-names&quot;:false,&quot;dropping-particle&quot;:&quot;&quot;,&quot;non-dropping-particle&quot;:&quot;&quot;},{&quot;family&quot;:&quot;Quan&quot;,&quot;given&quot;:&quot;Marian&quot;,&quot;parse-names&quot;:false,&quot;dropping-particle&quot;:&quot;&quot;,&quot;non-dropping-particle&quot;:&quot;&quot;},{&quot;family&quot;:&quot;Wahl&quot;,&quot;given&quot;:&quot;Simone&quot;,&quot;parse-names&quot;:false,&quot;dropping-particle&quot;:&quot;&quot;,&quot;non-dropping-particle&quot;:&quot;&quot;},{&quot;family&quot;:&quot;Benzinger&quot;,&quot;given&quot;:&quot;Tammie L.S.&quot;,&quot;parse-names&quot;:false,&quot;dropping-particle&quot;:&quot;&quot;,&quot;non-dropping-particle&quot;:&quot;&quot;},{&quot;family&quot;:&quot;Holtzman&quot;,&quot;given&quot;:&quot;David M.&quot;,&quot;parse-names&quot;:false,&quot;dropping-particle&quot;:&quot;&quot;,&quot;non-dropping-particle&quot;:&quot;&quot;},{&quot;family&quot;:&quot;Morris&quot;,&quot;given&quot;:&quot;John C.&quot;,&quot;parse-names&quot;:false,&quot;dropping-particle&quot;:&quot;&quot;,&quot;non-dropping-particle&quot;:&quot;&quot;},{&quot;family&quot;:&quot;Fagan&quot;,&quot;given&quot;:&quot;Anne M.&quot;,&quot;parse-names&quot;:false,&quot;dropping-particle&quot;:&quot;&quot;,&quot;non-dropping-particle&quot;:&quot;&quot;}],&quot;container-title&quot;:&quot;Alzheimer's and Dementia&quot;,&quot;accessed&quot;:{&quot;date-parts&quot;:[[2019,10,28]]},&quot;DOI&quot;:&quot;10.1016/j.jalz.2018.01.013&quot;,&quot;ISSN&quot;:&quot;15525279&quot;,&quot;issued&quot;:{&quot;date-parts&quot;:[[2018,11,1]]},&quot;page&quot;:&quot;1460-1469&quot;,&quot;abstract&quot;:&quot;Introduction: Levels of amyloid β peptide 42 (Aβ42), total tau, and phosphorylated tau-181 are well-established cerebrospinal fluid (CSF) biomarkers of Alzheimer's disease, but variability in manual plate-based assays has limited their use. We examined the relationship between CSF biomarkers, as measured by a novel automated immunoassay platform, and amyloid positron emission tomography. Methods: CSF samples from 200 individuals underwent separate analysis for Aβ42, total tau, and phosphorylated tau-181 with automated Roche Elecsys assays. Aβ40 was measured with a commercial plate-based assay. Positron emission tomography with Pittsburgh Compound B was performed less than 1 year from CSF collection. Results: Ratios of CSF biomarkers (total tau/Aβ42, phosphorylated tau-181/Aβ42, and Aβ42/Aβ40) best discriminated Pittsburgh Compound B–positive from Pittsburgh Compound B–negative individuals. Discussion: CSF biomarkers and amyloid positron emission tomography reflect different aspects of Alzheimer's disease brain pathology, and therefore, less-than-perfect correspondence is expected. Automated assays are likely to increase the utility of CSF biomarkers.&quot;,&quot;publisher&quot;:&quot;Elsevier Inc.&quot;,&quot;issue&quot;:&quot;11&quot;,&quot;volume&quot;:&quot;14&quot;,&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33AE2DCDAF36F4E94C72DB313FA8BE3" ma:contentTypeVersion="11" ma:contentTypeDescription="Create a new document." ma:contentTypeScope="" ma:versionID="b5f614b9c15f1ef28fc57085e3c86a6a">
  <xsd:schema xmlns:xsd="http://www.w3.org/2001/XMLSchema" xmlns:xs="http://www.w3.org/2001/XMLSchema" xmlns:p="http://schemas.microsoft.com/office/2006/metadata/properties" xmlns:ns3="aab500ca-de31-4e27-bed7-ab03972f6733" targetNamespace="http://schemas.microsoft.com/office/2006/metadata/properties" ma:root="true" ma:fieldsID="db6074de91fc6224e31f063f60f4bf4d" ns3:_="">
    <xsd:import namespace="aab500ca-de31-4e27-bed7-ab03972f673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AutoKeyPoints" minOccurs="0"/>
                <xsd:element ref="ns3:MediaServiceKeyPoint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b500ca-de31-4e27-bed7-ab03972f673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08F1F-E7AC-41E7-90FA-A774D9A5B89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AF16AA0-8006-4263-81BD-994EE9DCF848}">
  <ds:schemaRefs>
    <ds:schemaRef ds:uri="http://schemas.microsoft.com/sharepoint/v3/contenttype/forms"/>
  </ds:schemaRefs>
</ds:datastoreItem>
</file>

<file path=customXml/itemProps3.xml><?xml version="1.0" encoding="utf-8"?>
<ds:datastoreItem xmlns:ds="http://schemas.openxmlformats.org/officeDocument/2006/customXml" ds:itemID="{B1DCB96D-6889-417A-A2C6-0BA21D349A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b500ca-de31-4e27-bed7-ab03972f67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F9F5634-C274-46FD-8E25-D969C100D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36</Pages>
  <Words>14044</Words>
  <Characters>80056</Characters>
  <Application>Microsoft Office Word</Application>
  <DocSecurity>0</DocSecurity>
  <Lines>667</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 Ousterhout</dc:creator>
  <cp:keywords/>
  <dc:description/>
  <cp:lastModifiedBy>Wisch, Julie</cp:lastModifiedBy>
  <cp:revision>5</cp:revision>
  <cp:lastPrinted>2022-01-13T14:58:00Z</cp:lastPrinted>
  <dcterms:created xsi:type="dcterms:W3CDTF">2022-10-13T15:06:00Z</dcterms:created>
  <dcterms:modified xsi:type="dcterms:W3CDTF">2022-10-17T14:14:00Z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6e68f784-ef41-30be-808a-44c4dc4d6e14</vt:lpwstr>
  </property>
  <property fmtid="{D5CDD505-2E9C-101B-9397-08002B2CF9AE}" pid="4" name="Mendeley Citation Style_1">
    <vt:lpwstr>http://www.zotero.org/styles/brain</vt:lpwstr>
  </property>
  <property fmtid="{D5CDD505-2E9C-101B-9397-08002B2CF9AE}" pid="5" name="Mendeley Recent Style Id 0_1">
    <vt:lpwstr>http://www.zotero.org/styles/alzheimers-research-and-therapy</vt:lpwstr>
  </property>
  <property fmtid="{D5CDD505-2E9C-101B-9397-08002B2CF9AE}" pid="6" name="Mendeley Recent Style Name 0_1">
    <vt:lpwstr>Alzheimer's Research &amp; Therapy</vt:lpwstr>
  </property>
  <property fmtid="{D5CDD505-2E9C-101B-9397-08002B2CF9AE}" pid="7" name="Mendeley Recent Style Id 1_1">
    <vt:lpwstr>http://www.zotero.org/styles/bmc-neurology</vt:lpwstr>
  </property>
  <property fmtid="{D5CDD505-2E9C-101B-9397-08002B2CF9AE}" pid="8" name="Mendeley Recent Style Name 1_1">
    <vt:lpwstr>BMC Neurology</vt:lpwstr>
  </property>
  <property fmtid="{D5CDD505-2E9C-101B-9397-08002B2CF9AE}" pid="9" name="Mendeley Recent Style Id 2_1">
    <vt:lpwstr>http://www.zotero.org/styles/brain</vt:lpwstr>
  </property>
  <property fmtid="{D5CDD505-2E9C-101B-9397-08002B2CF9AE}" pid="10" name="Mendeley Recent Style Name 2_1">
    <vt:lpwstr>Brain</vt:lpwstr>
  </property>
  <property fmtid="{D5CDD505-2E9C-101B-9397-08002B2CF9AE}" pid="11" name="Mendeley Recent Style Id 3_1">
    <vt:lpwstr>http://www.zotero.org/styles/current-opinion-in-neurobiology</vt:lpwstr>
  </property>
  <property fmtid="{D5CDD505-2E9C-101B-9397-08002B2CF9AE}" pid="12" name="Mendeley Recent Style Name 3_1">
    <vt:lpwstr>Current Opinion in Neurobiology</vt:lpwstr>
  </property>
  <property fmtid="{D5CDD505-2E9C-101B-9397-08002B2CF9AE}" pid="13" name="Mendeley Recent Style Id 4_1">
    <vt:lpwstr>http://www.zotero.org/styles/journal-of-alzheimers-disease</vt:lpwstr>
  </property>
  <property fmtid="{D5CDD505-2E9C-101B-9397-08002B2CF9AE}" pid="14" name="Mendeley Recent Style Name 4_1">
    <vt:lpwstr>Journal of Alzheimer's Disease</vt:lpwstr>
  </property>
  <property fmtid="{D5CDD505-2E9C-101B-9397-08002B2CF9AE}" pid="15" name="Mendeley Recent Style Id 5_1">
    <vt:lpwstr>http://www.zotero.org/styles/national-library-of-medicine-grant-proposals</vt:lpwstr>
  </property>
  <property fmtid="{D5CDD505-2E9C-101B-9397-08002B2CF9AE}" pid="16" name="Mendeley Recent Style Name 5_1">
    <vt:lpwstr>National Library of Medicine (grant proposals with PMCID/PMID)</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http://www.zotero.org/styles/neurobiology-of-disease</vt:lpwstr>
  </property>
  <property fmtid="{D5CDD505-2E9C-101B-9397-08002B2CF9AE}" pid="20" name="Mendeley Recent Style Name 7_1">
    <vt:lpwstr>Neurobiology of Disease</vt:lpwstr>
  </property>
  <property fmtid="{D5CDD505-2E9C-101B-9397-08002B2CF9AE}" pid="21" name="Mendeley Recent Style Id 8_1">
    <vt:lpwstr>http://www.zotero.org/styles/radiology</vt:lpwstr>
  </property>
  <property fmtid="{D5CDD505-2E9C-101B-9397-08002B2CF9AE}" pid="22" name="Mendeley Recent Style Name 8_1">
    <vt:lpwstr>Radiology</vt:lpwstr>
  </property>
  <property fmtid="{D5CDD505-2E9C-101B-9397-08002B2CF9AE}" pid="23" name="Mendeley Recent Style Id 9_1">
    <vt:lpwstr>http://www.zotero.org/styles/science-translational-medicine</vt:lpwstr>
  </property>
  <property fmtid="{D5CDD505-2E9C-101B-9397-08002B2CF9AE}" pid="24" name="Mendeley Recent Style Name 9_1">
    <vt:lpwstr>Science Translational Medicine</vt:lpwstr>
  </property>
  <property fmtid="{D5CDD505-2E9C-101B-9397-08002B2CF9AE}" pid="25" name="ContentTypeId">
    <vt:lpwstr>0x010100F33AE2DCDAF36F4E94C72DB313FA8BE3</vt:lpwstr>
  </property>
</Properties>
</file>